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ECFE7" w14:textId="77777777" w:rsidR="00AF5DFE" w:rsidRDefault="00AF5DFE">
      <w:bookmarkStart w:id="2" w:name="_Hlt37318265"/>
      <w:bookmarkEnd w:id="2"/>
    </w:p>
    <w:p w14:paraId="295A90FC" w14:textId="77777777" w:rsidR="00AF5DFE" w:rsidRDefault="00C411EF">
      <w:pPr>
        <w:jc w:val="center"/>
      </w:pPr>
      <w:r>
        <w:pict w14:anchorId="3F1CB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1pt;height:55.05pt">
            <v:imagedata r:id="rId9" o:title="logo"/>
          </v:shape>
        </w:pict>
      </w:r>
    </w:p>
    <w:p w14:paraId="1278D2A4" w14:textId="77777777" w:rsidR="00AF5DFE" w:rsidRDefault="00AF5DFE"/>
    <w:p w14:paraId="40358ECE" w14:textId="77777777" w:rsidR="00AF5DFE" w:rsidRDefault="00AF5DFE"/>
    <w:p w14:paraId="61B45BA3" w14:textId="77777777" w:rsidR="00AF5DFE" w:rsidRDefault="00AF5DFE"/>
    <w:p w14:paraId="5F2C5E25" w14:textId="77777777" w:rsidR="00AF5DFE" w:rsidRDefault="00AF5DFE"/>
    <w:p w14:paraId="44249ACA" w14:textId="77777777" w:rsidR="00AF5DFE" w:rsidRDefault="00AF5DFE">
      <w:pPr>
        <w:jc w:val="center"/>
        <w:outlineLvl w:val="0"/>
        <w:rPr>
          <w:b/>
          <w:sz w:val="36"/>
          <w:lang w:val="fr-FR"/>
        </w:rPr>
      </w:pPr>
      <w:r>
        <w:rPr>
          <w:b/>
          <w:sz w:val="36"/>
          <w:lang w:val="fr-FR"/>
        </w:rPr>
        <w:t>FINANCIAL INFORMATION</w:t>
      </w:r>
    </w:p>
    <w:p w14:paraId="4B53200F" w14:textId="77777777" w:rsidR="00AF5DFE" w:rsidRDefault="00AF5DFE">
      <w:pPr>
        <w:jc w:val="center"/>
        <w:outlineLvl w:val="0"/>
        <w:rPr>
          <w:b/>
          <w:sz w:val="36"/>
          <w:lang w:val="fr-FR"/>
        </w:rPr>
      </w:pPr>
      <w:r>
        <w:rPr>
          <w:b/>
          <w:sz w:val="36"/>
          <w:lang w:val="fr-FR"/>
        </w:rPr>
        <w:t>EXCHANGE PROTOCOL</w:t>
      </w:r>
    </w:p>
    <w:p w14:paraId="4F01AFC6" w14:textId="77777777" w:rsidR="00AF5DFE" w:rsidRDefault="00AF5DFE">
      <w:pPr>
        <w:jc w:val="center"/>
        <w:outlineLvl w:val="0"/>
        <w:rPr>
          <w:b/>
          <w:sz w:val="28"/>
          <w:lang w:val="fr-FR"/>
        </w:rPr>
      </w:pPr>
      <w:r>
        <w:rPr>
          <w:b/>
          <w:sz w:val="36"/>
          <w:lang w:val="fr-FR"/>
        </w:rPr>
        <w:t>(FIX)</w:t>
      </w:r>
    </w:p>
    <w:p w14:paraId="0EC10DFB" w14:textId="77777777" w:rsidR="00AF5DFE" w:rsidRDefault="00AF5DFE">
      <w:pPr>
        <w:jc w:val="center"/>
        <w:rPr>
          <w:b/>
          <w:sz w:val="28"/>
          <w:lang w:val="fr-FR"/>
        </w:rPr>
      </w:pPr>
    </w:p>
    <w:p w14:paraId="1F4221DD" w14:textId="77777777" w:rsidR="00AF5DFE" w:rsidRDefault="00AF5DFE">
      <w:pPr>
        <w:jc w:val="center"/>
        <w:rPr>
          <w:b/>
          <w:sz w:val="32"/>
          <w:szCs w:val="32"/>
        </w:rPr>
      </w:pPr>
      <w:bookmarkStart w:id="3" w:name="Version_tag"/>
      <w:r>
        <w:rPr>
          <w:b/>
          <w:sz w:val="32"/>
          <w:lang w:val="fr-FR"/>
          <w:rPrChange w:id="4" w:author="Administrator" w:date="2011-08-18T10:26:00Z">
            <w:rPr>
              <w:b/>
              <w:sz w:val="32"/>
            </w:rPr>
          </w:rPrChange>
        </w:rPr>
        <w:t xml:space="preserve"> </w:t>
      </w:r>
      <w:r>
        <w:rPr>
          <w:b/>
          <w:sz w:val="32"/>
          <w:szCs w:val="32"/>
        </w:rPr>
        <w:t xml:space="preserve">Version 5.0 Service Pack 2 </w:t>
      </w:r>
      <w:ins w:id="5" w:author="Administrator" w:date="2011-08-18T10:26:00Z">
        <w:r>
          <w:rPr>
            <w:b/>
            <w:sz w:val="32"/>
            <w:szCs w:val="32"/>
          </w:rPr>
          <w:t xml:space="preserve">- Errata </w:t>
        </w:r>
      </w:ins>
      <w:bookmarkEnd w:id="3"/>
    </w:p>
    <w:p w14:paraId="4719E04B" w14:textId="77777777" w:rsidR="00AF5DFE" w:rsidRDefault="00AF5DFE">
      <w:pPr>
        <w:jc w:val="center"/>
        <w:rPr>
          <w:sz w:val="28"/>
        </w:rPr>
      </w:pPr>
    </w:p>
    <w:p w14:paraId="46BE8240" w14:textId="77777777" w:rsidR="00AF5DFE" w:rsidRDefault="00AF5DFE"/>
    <w:p w14:paraId="1597A566" w14:textId="77777777" w:rsidR="00AF5DFE" w:rsidRDefault="00AF5DFE">
      <w:pPr>
        <w:jc w:val="center"/>
        <w:rPr>
          <w:sz w:val="28"/>
        </w:rPr>
      </w:pPr>
      <w:bookmarkStart w:id="6" w:name="Volume_tag"/>
      <w:r>
        <w:rPr>
          <w:b/>
          <w:i/>
          <w:sz w:val="32"/>
        </w:rPr>
        <w:t xml:space="preserve"> VOLUME 6 </w:t>
      </w:r>
      <w:bookmarkEnd w:id="6"/>
      <w:r>
        <w:rPr>
          <w:b/>
          <w:i/>
          <w:sz w:val="32"/>
        </w:rPr>
        <w:t>– FIX DATA DICTIONARY</w:t>
      </w:r>
    </w:p>
    <w:p w14:paraId="75B0ECDA" w14:textId="77777777" w:rsidR="00AF5DFE" w:rsidRDefault="00AF5DFE"/>
    <w:p w14:paraId="1F7B6D3F" w14:textId="77777777" w:rsidR="00AF5DFE" w:rsidRDefault="00AF5DFE">
      <w:pPr>
        <w:jc w:val="center"/>
        <w:rPr>
          <w:sz w:val="28"/>
          <w:szCs w:val="28"/>
        </w:rPr>
      </w:pPr>
    </w:p>
    <w:p w14:paraId="5D1ABBB6" w14:textId="38D0209D" w:rsidR="00AF5DFE" w:rsidRDefault="00AF5DFE" w:rsidP="008429E0">
      <w:pPr>
        <w:jc w:val="center"/>
        <w:rPr>
          <w:sz w:val="28"/>
          <w:szCs w:val="28"/>
        </w:rPr>
      </w:pPr>
      <w:bookmarkStart w:id="7" w:name="Date_tag"/>
      <w:r>
        <w:rPr>
          <w:sz w:val="28"/>
          <w:szCs w:val="28"/>
        </w:rPr>
        <w:t xml:space="preserve"> </w:t>
      </w:r>
      <w:del w:id="8" w:author="Administrator" w:date="2011-08-18T10:26:00Z">
        <w:r w:rsidR="00056B9A">
          <w:rPr>
            <w:sz w:val="28"/>
            <w:szCs w:val="28"/>
          </w:rPr>
          <w:delText xml:space="preserve">April </w:delText>
        </w:r>
        <w:r w:rsidR="00BF58F2">
          <w:rPr>
            <w:sz w:val="28"/>
            <w:szCs w:val="28"/>
          </w:rPr>
          <w:delText>200</w:delText>
        </w:r>
        <w:r w:rsidR="007068E6">
          <w:rPr>
            <w:sz w:val="28"/>
            <w:szCs w:val="28"/>
          </w:rPr>
          <w:delText>9</w:delText>
        </w:r>
      </w:del>
      <w:ins w:id="9" w:author="Administrator" w:date="2011-08-18T10:28:00Z">
        <w:r w:rsidR="008E13A9">
          <w:rPr>
            <w:sz w:val="28"/>
            <w:szCs w:val="28"/>
          </w:rPr>
          <w:t xml:space="preserve">August </w:t>
        </w:r>
      </w:ins>
      <w:ins w:id="10" w:author="Administrator" w:date="2011-08-19T10:47:00Z">
        <w:r w:rsidR="002051F9">
          <w:rPr>
            <w:sz w:val="28"/>
            <w:szCs w:val="28"/>
          </w:rPr>
          <w:t xml:space="preserve">18, </w:t>
        </w:r>
      </w:ins>
      <w:bookmarkStart w:id="11" w:name="_GoBack"/>
      <w:bookmarkEnd w:id="11"/>
      <w:ins w:id="12" w:author="Administrator" w:date="2011-08-18T10:28:00Z">
        <w:r w:rsidR="008E13A9">
          <w:rPr>
            <w:sz w:val="28"/>
            <w:szCs w:val="28"/>
          </w:rPr>
          <w:t>2011</w:t>
        </w:r>
      </w:ins>
      <w:r>
        <w:rPr>
          <w:sz w:val="28"/>
          <w:szCs w:val="28"/>
        </w:rPr>
        <w:t xml:space="preserve"> </w:t>
      </w:r>
      <w:bookmarkStart w:id="13" w:name="_Toc142267443"/>
      <w:bookmarkStart w:id="14" w:name="_Toc143382221"/>
      <w:bookmarkEnd w:id="7"/>
    </w:p>
    <w:p w14:paraId="65A02D4D" w14:textId="77777777" w:rsidR="00AF5DFE" w:rsidRDefault="00AF5DFE">
      <w:pPr>
        <w:jc w:val="center"/>
        <w:sectPr w:rsidR="00AF5DFE" w:rsidSect="008E13A9">
          <w:footerReference w:type="default" r:id="rId10"/>
          <w:type w:val="continuous"/>
          <w:pgSz w:w="12240" w:h="15840" w:code="1"/>
          <w:pgMar w:top="1440" w:right="1440" w:bottom="1440" w:left="1440" w:header="720" w:footer="720" w:gutter="0"/>
          <w:cols w:space="720"/>
        </w:sectPr>
      </w:pPr>
    </w:p>
    <w:p w14:paraId="4CF6CA4C" w14:textId="77777777" w:rsidR="00AF5DFE" w:rsidRDefault="00AF5DFE">
      <w:pPr>
        <w:pStyle w:val="Heading1"/>
        <w:jc w:val="center"/>
        <w:rPr>
          <w:bCs/>
          <w:u w:val="single"/>
        </w:rPr>
      </w:pPr>
      <w:bookmarkStart w:id="18" w:name="_Toc227925161"/>
      <w:r>
        <w:rPr>
          <w:bCs/>
          <w:u w:val="single"/>
        </w:rPr>
        <w:lastRenderedPageBreak/>
        <w:t>DISCLAIMER</w:t>
      </w:r>
      <w:bookmarkEnd w:id="13"/>
      <w:bookmarkEnd w:id="14"/>
      <w:bookmarkEnd w:id="18"/>
    </w:p>
    <w:p w14:paraId="32BBB1F5" w14:textId="77777777" w:rsidR="00AF5DFE" w:rsidRDefault="00AF5DFE">
      <w:pPr>
        <w:numPr>
          <w:ilvl w:val="12"/>
          <w:numId w:val="0"/>
        </w:numPr>
      </w:pPr>
    </w:p>
    <w:p w14:paraId="65A6D081" w14:textId="77777777" w:rsidR="00AF5DFE" w:rsidRDefault="00AF5DFE">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B99D029" w14:textId="77777777" w:rsidR="00AF5DFE" w:rsidRDefault="00AF5DFE">
      <w:pPr>
        <w:numPr>
          <w:ilvl w:val="12"/>
          <w:numId w:val="0"/>
        </w:numPr>
      </w:pPr>
    </w:p>
    <w:p w14:paraId="66D392ED" w14:textId="77777777" w:rsidR="00AF5DFE" w:rsidRDefault="00AF5DFE">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5DB88CBA" w14:textId="77777777" w:rsidR="00AF5DFE" w:rsidRDefault="00AF5DFE">
      <w:pPr>
        <w:numPr>
          <w:ilvl w:val="12"/>
          <w:numId w:val="0"/>
        </w:numPr>
      </w:pPr>
    </w:p>
    <w:p w14:paraId="0BFB945D" w14:textId="77777777" w:rsidR="00AF5DFE" w:rsidRDefault="00AF5DFE">
      <w:pPr>
        <w:numPr>
          <w:ilvl w:val="12"/>
          <w:numId w:val="0"/>
        </w:numPr>
      </w:pPr>
      <w:r>
        <w:t>No proprietary or ownership interest of any kind is granted with respect to the FIX Protocol (or any rights therein), except as expressedly set out in FIX Protocol Limited's Copyright and Acceptable Use Policy..</w:t>
      </w:r>
    </w:p>
    <w:p w14:paraId="4D7770A0" w14:textId="77777777" w:rsidR="00AF5DFE" w:rsidRDefault="00AF5DFE"/>
    <w:p w14:paraId="7A2896D8" w14:textId="427A6CD5" w:rsidR="00AF5DFE" w:rsidRDefault="00AF5DFE">
      <w:pPr>
        <w:numPr>
          <w:ilvl w:val="12"/>
          <w:numId w:val="0"/>
        </w:numPr>
      </w:pPr>
      <w:r>
        <w:t>© Copyright 2003-</w:t>
      </w:r>
      <w:del w:id="19" w:author="Administrator" w:date="2011-08-18T10:26:00Z">
        <w:r w:rsidR="00964554">
          <w:delText>200</w:delText>
        </w:r>
        <w:r w:rsidR="00B05AA0">
          <w:delText>9</w:delText>
        </w:r>
      </w:del>
      <w:ins w:id="20" w:author="Administrator" w:date="2011-08-18T10:26:00Z">
        <w:r>
          <w:t>201</w:t>
        </w:r>
      </w:ins>
      <w:ins w:id="21" w:author="Administrator" w:date="2011-08-18T10:28:00Z">
        <w:r w:rsidR="008E13A9">
          <w:t>1</w:t>
        </w:r>
      </w:ins>
      <w:r>
        <w:t xml:space="preserve"> FIX Protocol Limited, all rights reserved</w:t>
      </w:r>
    </w:p>
    <w:p w14:paraId="022FCBD1" w14:textId="77777777" w:rsidR="00AF5DFE" w:rsidRDefault="00AF5DFE"/>
    <w:p w14:paraId="7EAAC167" w14:textId="77777777" w:rsidR="00AF5DFE" w:rsidRDefault="00AF5DFE"/>
    <w:p w14:paraId="77CA7A43" w14:textId="77777777" w:rsidR="00AF5DFE" w:rsidRDefault="00AF5DFE"/>
    <w:p w14:paraId="2DC15833" w14:textId="77777777" w:rsidR="00AF5DFE" w:rsidRDefault="00AF5DFE">
      <w:pPr>
        <w:pStyle w:val="Heading1"/>
        <w:jc w:val="center"/>
      </w:pPr>
      <w:bookmarkStart w:id="22" w:name="_Toc142267444"/>
      <w:bookmarkStart w:id="23" w:name="_Toc143382222"/>
      <w:bookmarkStart w:id="24" w:name="_Toc227925162"/>
      <w:r>
        <w:t>REPRODUCTION</w:t>
      </w:r>
      <w:bookmarkEnd w:id="22"/>
      <w:bookmarkEnd w:id="23"/>
      <w:bookmarkEnd w:id="24"/>
    </w:p>
    <w:p w14:paraId="6D6159BE" w14:textId="77777777" w:rsidR="00AF5DFE" w:rsidRDefault="00AF5DFE">
      <w:pPr>
        <w:numPr>
          <w:ilvl w:val="12"/>
          <w:numId w:val="0"/>
        </w:numPr>
      </w:pPr>
    </w:p>
    <w:p w14:paraId="4ABCB739" w14:textId="77777777" w:rsidR="00AF5DFE" w:rsidRDefault="00AF5DFE">
      <w:pPr>
        <w:numPr>
          <w:ilvl w:val="12"/>
          <w:numId w:val="0"/>
        </w:numPr>
      </w:pPr>
      <w:r>
        <w:t>FIX Protocol Limited grants permission to print in hard copy form or reproduce the FIX Protocol specification in its entirety provided that the duplicated pages retain the “Copyright FIX Protocol Limited” statement at the bottom of the page.</w:t>
      </w:r>
    </w:p>
    <w:p w14:paraId="44CDE072" w14:textId="77777777" w:rsidR="00AF5DFE" w:rsidRDefault="00AF5DFE">
      <w:pPr>
        <w:numPr>
          <w:ilvl w:val="12"/>
          <w:numId w:val="0"/>
        </w:numPr>
      </w:pPr>
    </w:p>
    <w:p w14:paraId="29284DFB" w14:textId="77777777" w:rsidR="00AF5DFE" w:rsidRDefault="00AF5DFE">
      <w:pPr>
        <w:numPr>
          <w:ilvl w:val="12"/>
          <w:numId w:val="0"/>
        </w:numPr>
      </w:pPr>
      <w:r>
        <w:t>Portions of the FIX Protocol specification may be extracted or cited in other documents (such as a document which describes one’s implementation of the FIX Protocol) provided that one reference the origin of the FIX Protocol specification (</w:t>
      </w:r>
      <w:hyperlink r:id="rId11" w:history="1">
        <w:r>
          <w:rPr>
            <w:rStyle w:val="Hyperlink"/>
            <w:rFonts w:cs="Arial"/>
            <w:sz w:val="20"/>
          </w:rPr>
          <w:t>http://www.fixprotocol.org</w:t>
        </w:r>
      </w:hyperlink>
      <w:r>
        <w:t>) and that the specification itself is “Copyright FIX Protocol Limited”.</w:t>
      </w:r>
    </w:p>
    <w:p w14:paraId="0A44647D" w14:textId="77777777" w:rsidR="00AF5DFE" w:rsidRDefault="00AF5DFE">
      <w:pPr>
        <w:numPr>
          <w:ilvl w:val="12"/>
          <w:numId w:val="0"/>
        </w:numPr>
      </w:pPr>
      <w:r>
        <w:t>FIX Protocol Limited claims no intellectual property over one’s implementation (programming code) of an application which implements the behavior and details from the FIX Protocol specification.</w:t>
      </w:r>
    </w:p>
    <w:p w14:paraId="7CCFBBC4" w14:textId="77777777" w:rsidR="00AF5DFE" w:rsidRDefault="00AF5DFE">
      <w:pPr>
        <w:numPr>
          <w:ilvl w:val="12"/>
          <w:numId w:val="0"/>
        </w:numPr>
      </w:pPr>
    </w:p>
    <w:p w14:paraId="48633C6C" w14:textId="77777777" w:rsidR="00AF5DFE" w:rsidRDefault="00AF5DFE" w:rsidP="008E13A9">
      <w:pPr>
        <w:pStyle w:val="Title"/>
        <w:sectPr w:rsidR="00AF5DFE" w:rsidSect="008E13A9">
          <w:headerReference w:type="default" r:id="rId12"/>
          <w:footerReference w:type="default" r:id="rId13"/>
          <w:pgSz w:w="12240" w:h="15840" w:code="1"/>
          <w:pgMar w:top="1440" w:right="1440" w:bottom="1440" w:left="1440" w:header="720" w:footer="720" w:gutter="0"/>
          <w:cols w:space="720"/>
        </w:sectPr>
      </w:pPr>
    </w:p>
    <w:p w14:paraId="2211DC92" w14:textId="77777777" w:rsidR="00AF5DFE" w:rsidRDefault="00AF5DFE">
      <w:pPr>
        <w:pStyle w:val="Title"/>
      </w:pPr>
      <w:r>
        <w:rPr>
          <w:b/>
        </w:rPr>
        <w:lastRenderedPageBreak/>
        <w:t>Contents – Volume 6</w:t>
      </w:r>
    </w:p>
    <w:p w14:paraId="22477EA5" w14:textId="77777777" w:rsidR="00AF5DFE" w:rsidRDefault="00AF5DFE">
      <w:pPr>
        <w:pStyle w:val="TOC1"/>
        <w:tabs>
          <w:tab w:val="right" w:leader="dot" w:pos="12950"/>
        </w:tabs>
        <w:rPr>
          <w:b w:val="0"/>
          <w:bCs w:val="0"/>
          <w:caps w:val="0"/>
          <w:noProof/>
          <w:color w:val="auto"/>
          <w:sz w:val="24"/>
          <w:szCs w:val="24"/>
          <w:lang w:eastAsia="en-US"/>
        </w:rPr>
      </w:pPr>
      <w:r>
        <w:rPr>
          <w:rFonts w:ascii="NewCenturySchlbk" w:hAnsi="NewCenturySchlbk"/>
        </w:rPr>
        <w:fldChar w:fldCharType="begin"/>
      </w:r>
      <w:r>
        <w:rPr>
          <w:rFonts w:ascii="NewCenturySchlbk" w:hAnsi="NewCenturySchlbk"/>
        </w:rPr>
        <w:instrText xml:space="preserve"> TOC \o "1-1" \t "Heading 2,2,Heading 3,3,Heading 4,4" </w:instrText>
      </w:r>
      <w:r>
        <w:rPr>
          <w:rFonts w:ascii="NewCenturySchlbk" w:hAnsi="NewCenturySchlbk"/>
        </w:rPr>
        <w:fldChar w:fldCharType="separate"/>
      </w:r>
      <w:r>
        <w:rPr>
          <w:noProof/>
          <w:u w:val="single"/>
        </w:rPr>
        <w:t>DISCLAIMER</w:t>
      </w:r>
      <w:r>
        <w:rPr>
          <w:noProof/>
        </w:rPr>
        <w:tab/>
      </w:r>
      <w:r>
        <w:rPr>
          <w:noProof/>
        </w:rPr>
        <w:fldChar w:fldCharType="begin"/>
      </w:r>
      <w:r>
        <w:rPr>
          <w:noProof/>
        </w:rPr>
        <w:instrText xml:space="preserve"> PAGEREF _Toc227925161 \h </w:instrText>
      </w:r>
      <w:r>
        <w:rPr>
          <w:noProof/>
        </w:rPr>
      </w:r>
      <w:r>
        <w:rPr>
          <w:noProof/>
        </w:rPr>
        <w:fldChar w:fldCharType="separate"/>
      </w:r>
      <w:r w:rsidR="008E13A9">
        <w:rPr>
          <w:noProof/>
        </w:rPr>
        <w:t>2</w:t>
      </w:r>
      <w:r>
        <w:rPr>
          <w:noProof/>
        </w:rPr>
        <w:fldChar w:fldCharType="end"/>
      </w:r>
    </w:p>
    <w:p w14:paraId="2BD23CDC" w14:textId="77777777" w:rsidR="00AF5DFE" w:rsidRDefault="00AF5DFE">
      <w:pPr>
        <w:pStyle w:val="TOC1"/>
        <w:tabs>
          <w:tab w:val="right" w:leader="dot" w:pos="12950"/>
        </w:tabs>
        <w:rPr>
          <w:b w:val="0"/>
          <w:bCs w:val="0"/>
          <w:caps w:val="0"/>
          <w:noProof/>
          <w:color w:val="auto"/>
          <w:sz w:val="24"/>
          <w:szCs w:val="24"/>
          <w:lang w:eastAsia="en-US"/>
        </w:rPr>
      </w:pPr>
      <w:r>
        <w:rPr>
          <w:noProof/>
        </w:rPr>
        <w:t>REPRODUCTION</w:t>
      </w:r>
      <w:r>
        <w:rPr>
          <w:noProof/>
        </w:rPr>
        <w:tab/>
      </w:r>
      <w:r>
        <w:rPr>
          <w:noProof/>
        </w:rPr>
        <w:fldChar w:fldCharType="begin"/>
      </w:r>
      <w:r>
        <w:rPr>
          <w:noProof/>
        </w:rPr>
        <w:instrText xml:space="preserve"> PAGEREF _Toc227925162 \h </w:instrText>
      </w:r>
      <w:r>
        <w:rPr>
          <w:noProof/>
        </w:rPr>
      </w:r>
      <w:r>
        <w:rPr>
          <w:noProof/>
        </w:rPr>
        <w:fldChar w:fldCharType="separate"/>
      </w:r>
      <w:r w:rsidR="008E13A9">
        <w:rPr>
          <w:noProof/>
        </w:rPr>
        <w:t>2</w:t>
      </w:r>
      <w:r>
        <w:rPr>
          <w:noProof/>
        </w:rPr>
        <w:fldChar w:fldCharType="end"/>
      </w:r>
    </w:p>
    <w:p w14:paraId="3B759140" w14:textId="77777777" w:rsidR="00AF5DFE" w:rsidRDefault="00AF5DFE">
      <w:pPr>
        <w:pStyle w:val="TOC1"/>
        <w:tabs>
          <w:tab w:val="right" w:leader="dot" w:pos="12950"/>
        </w:tabs>
        <w:rPr>
          <w:b w:val="0"/>
          <w:bCs w:val="0"/>
          <w:caps w:val="0"/>
          <w:noProof/>
          <w:color w:val="auto"/>
          <w:sz w:val="24"/>
          <w:szCs w:val="24"/>
          <w:lang w:eastAsia="en-US"/>
        </w:rPr>
      </w:pPr>
      <w:r>
        <w:rPr>
          <w:noProof/>
        </w:rPr>
        <w:t>Field Definitions</w:t>
      </w:r>
      <w:r>
        <w:rPr>
          <w:noProof/>
        </w:rPr>
        <w:tab/>
      </w:r>
      <w:r>
        <w:rPr>
          <w:noProof/>
        </w:rPr>
        <w:fldChar w:fldCharType="begin"/>
      </w:r>
      <w:r>
        <w:rPr>
          <w:noProof/>
        </w:rPr>
        <w:instrText xml:space="preserve"> PAGEREF _Toc227925163 \h </w:instrText>
      </w:r>
      <w:r>
        <w:rPr>
          <w:noProof/>
        </w:rPr>
      </w:r>
      <w:r>
        <w:rPr>
          <w:noProof/>
        </w:rPr>
        <w:fldChar w:fldCharType="separate"/>
      </w:r>
      <w:r w:rsidR="008E13A9">
        <w:rPr>
          <w:noProof/>
        </w:rPr>
        <w:t>6</w:t>
      </w:r>
      <w:r>
        <w:rPr>
          <w:noProof/>
        </w:rPr>
        <w:fldChar w:fldCharType="end"/>
      </w:r>
    </w:p>
    <w:p w14:paraId="2852091C" w14:textId="49B9CA7D" w:rsidR="00AF5DFE" w:rsidRDefault="00AF5DFE">
      <w:pPr>
        <w:pStyle w:val="TOC2"/>
        <w:tabs>
          <w:tab w:val="right" w:leader="dot" w:pos="12950"/>
        </w:tabs>
        <w:rPr>
          <w:smallCaps w:val="0"/>
          <w:noProof/>
          <w:color w:val="auto"/>
          <w:sz w:val="24"/>
          <w:szCs w:val="24"/>
          <w:lang w:eastAsia="en-US"/>
        </w:rPr>
      </w:pPr>
      <w:r>
        <w:rPr>
          <w:noProof/>
        </w:rPr>
        <w:t>FIX Field Index sorted by tag number:</w:t>
      </w:r>
      <w:r>
        <w:rPr>
          <w:noProof/>
        </w:rPr>
        <w:tab/>
      </w:r>
      <w:r>
        <w:rPr>
          <w:noProof/>
        </w:rPr>
        <w:fldChar w:fldCharType="begin"/>
      </w:r>
      <w:r>
        <w:rPr>
          <w:noProof/>
        </w:rPr>
        <w:instrText xml:space="preserve"> PAGEREF _Toc227925164 \h </w:instrText>
      </w:r>
      <w:r>
        <w:rPr>
          <w:noProof/>
        </w:rPr>
      </w:r>
      <w:r>
        <w:rPr>
          <w:noProof/>
        </w:rPr>
        <w:fldChar w:fldCharType="separate"/>
      </w:r>
      <w:ins w:id="42" w:author="Administrator" w:date="2011-08-18T10:34:00Z">
        <w:r w:rsidR="008E13A9">
          <w:rPr>
            <w:noProof/>
          </w:rPr>
          <w:t>368</w:t>
        </w:r>
      </w:ins>
      <w:r>
        <w:rPr>
          <w:noProof/>
        </w:rPr>
        <w:fldChar w:fldCharType="end"/>
      </w:r>
    </w:p>
    <w:p w14:paraId="6E344E3C" w14:textId="42E02B80" w:rsidR="00AF5DFE" w:rsidRDefault="00AF5DFE">
      <w:pPr>
        <w:pStyle w:val="TOC2"/>
        <w:tabs>
          <w:tab w:val="right" w:leader="dot" w:pos="12950"/>
        </w:tabs>
        <w:rPr>
          <w:smallCaps w:val="0"/>
          <w:noProof/>
          <w:color w:val="auto"/>
          <w:sz w:val="24"/>
          <w:szCs w:val="24"/>
          <w:lang w:eastAsia="en-US"/>
        </w:rPr>
      </w:pPr>
      <w:r>
        <w:rPr>
          <w:noProof/>
        </w:rPr>
        <w:t>FIX Field Index sorted by field name:</w:t>
      </w:r>
      <w:r>
        <w:rPr>
          <w:noProof/>
        </w:rPr>
        <w:tab/>
      </w:r>
      <w:r>
        <w:rPr>
          <w:noProof/>
        </w:rPr>
        <w:fldChar w:fldCharType="begin"/>
      </w:r>
      <w:r>
        <w:rPr>
          <w:noProof/>
        </w:rPr>
        <w:instrText xml:space="preserve"> PAGEREF _Toc227925165 \h </w:instrText>
      </w:r>
      <w:r>
        <w:rPr>
          <w:noProof/>
        </w:rPr>
      </w:r>
      <w:r>
        <w:rPr>
          <w:noProof/>
        </w:rPr>
        <w:fldChar w:fldCharType="separate"/>
      </w:r>
      <w:ins w:id="43" w:author="Administrator" w:date="2011-08-18T10:34:00Z">
        <w:r w:rsidR="008E13A9">
          <w:rPr>
            <w:noProof/>
          </w:rPr>
          <w:t>391</w:t>
        </w:r>
      </w:ins>
      <w:r>
        <w:rPr>
          <w:noProof/>
        </w:rPr>
        <w:fldChar w:fldCharType="end"/>
      </w:r>
    </w:p>
    <w:p w14:paraId="67AA568B" w14:textId="2BC8BA83" w:rsidR="00AF5DFE" w:rsidRDefault="00AF5DFE">
      <w:pPr>
        <w:pStyle w:val="TOC1"/>
        <w:tabs>
          <w:tab w:val="right" w:leader="dot" w:pos="12950"/>
        </w:tabs>
        <w:rPr>
          <w:b w:val="0"/>
          <w:bCs w:val="0"/>
          <w:caps w:val="0"/>
          <w:noProof/>
          <w:color w:val="auto"/>
          <w:sz w:val="24"/>
          <w:szCs w:val="24"/>
          <w:lang w:eastAsia="en-US"/>
        </w:rPr>
      </w:pPr>
      <w:r>
        <w:rPr>
          <w:noProof/>
        </w:rPr>
        <w:t>Appendix 6-A</w:t>
      </w:r>
      <w:r>
        <w:rPr>
          <w:noProof/>
        </w:rPr>
        <w:tab/>
      </w:r>
      <w:r>
        <w:rPr>
          <w:noProof/>
        </w:rPr>
        <w:fldChar w:fldCharType="begin"/>
      </w:r>
      <w:r>
        <w:rPr>
          <w:noProof/>
        </w:rPr>
        <w:instrText xml:space="preserve"> PAGEREF _Toc227925166 \h </w:instrText>
      </w:r>
      <w:r>
        <w:rPr>
          <w:noProof/>
        </w:rPr>
      </w:r>
      <w:r>
        <w:rPr>
          <w:noProof/>
        </w:rPr>
        <w:fldChar w:fldCharType="separate"/>
      </w:r>
      <w:ins w:id="44" w:author="Administrator" w:date="2011-08-18T10:34:00Z">
        <w:r w:rsidR="008E13A9">
          <w:rPr>
            <w:noProof/>
          </w:rPr>
          <w:t>414</w:t>
        </w:r>
      </w:ins>
      <w:r>
        <w:rPr>
          <w:noProof/>
        </w:rPr>
        <w:fldChar w:fldCharType="end"/>
      </w:r>
    </w:p>
    <w:p w14:paraId="0CC7115A" w14:textId="2E6E4043" w:rsidR="00AF5DFE" w:rsidRDefault="00AF5DFE">
      <w:pPr>
        <w:pStyle w:val="TOC2"/>
        <w:tabs>
          <w:tab w:val="right" w:leader="dot" w:pos="12950"/>
        </w:tabs>
        <w:rPr>
          <w:smallCaps w:val="0"/>
          <w:noProof/>
          <w:color w:val="auto"/>
          <w:sz w:val="24"/>
          <w:szCs w:val="24"/>
          <w:lang w:eastAsia="en-US"/>
        </w:rPr>
      </w:pPr>
      <w:r>
        <w:rPr>
          <w:noProof/>
        </w:rPr>
        <w:t>Valid Currency Codes</w:t>
      </w:r>
      <w:r>
        <w:rPr>
          <w:noProof/>
        </w:rPr>
        <w:tab/>
      </w:r>
      <w:r>
        <w:rPr>
          <w:noProof/>
        </w:rPr>
        <w:fldChar w:fldCharType="begin"/>
      </w:r>
      <w:r>
        <w:rPr>
          <w:noProof/>
        </w:rPr>
        <w:instrText xml:space="preserve"> PAGEREF _Toc227925167 \h </w:instrText>
      </w:r>
      <w:r>
        <w:rPr>
          <w:noProof/>
        </w:rPr>
      </w:r>
      <w:r>
        <w:rPr>
          <w:noProof/>
        </w:rPr>
        <w:fldChar w:fldCharType="separate"/>
      </w:r>
      <w:ins w:id="45" w:author="Administrator" w:date="2011-08-18T10:34:00Z">
        <w:r w:rsidR="008E13A9">
          <w:rPr>
            <w:noProof/>
          </w:rPr>
          <w:t>414</w:t>
        </w:r>
      </w:ins>
      <w:r>
        <w:rPr>
          <w:noProof/>
        </w:rPr>
        <w:fldChar w:fldCharType="end"/>
      </w:r>
    </w:p>
    <w:p w14:paraId="4BF17107" w14:textId="277F214B" w:rsidR="00AF5DFE" w:rsidRDefault="00AF5DFE">
      <w:pPr>
        <w:pStyle w:val="TOC1"/>
        <w:tabs>
          <w:tab w:val="right" w:leader="dot" w:pos="12950"/>
        </w:tabs>
        <w:rPr>
          <w:b w:val="0"/>
          <w:bCs w:val="0"/>
          <w:caps w:val="0"/>
          <w:noProof/>
          <w:color w:val="auto"/>
          <w:sz w:val="24"/>
          <w:szCs w:val="24"/>
          <w:lang w:eastAsia="en-US"/>
        </w:rPr>
      </w:pPr>
      <w:r>
        <w:rPr>
          <w:noProof/>
        </w:rPr>
        <w:t>Appendix 6-B</w:t>
      </w:r>
      <w:r>
        <w:rPr>
          <w:noProof/>
        </w:rPr>
        <w:tab/>
      </w:r>
      <w:r>
        <w:rPr>
          <w:noProof/>
        </w:rPr>
        <w:fldChar w:fldCharType="begin"/>
      </w:r>
      <w:r>
        <w:rPr>
          <w:noProof/>
        </w:rPr>
        <w:instrText xml:space="preserve"> PAGEREF _Toc227925168 \h </w:instrText>
      </w:r>
      <w:r>
        <w:rPr>
          <w:noProof/>
        </w:rPr>
      </w:r>
      <w:r>
        <w:rPr>
          <w:noProof/>
        </w:rPr>
        <w:fldChar w:fldCharType="separate"/>
      </w:r>
      <w:ins w:id="46" w:author="Administrator" w:date="2011-08-18T10:34:00Z">
        <w:r w:rsidR="008E13A9">
          <w:rPr>
            <w:noProof/>
          </w:rPr>
          <w:t>415</w:t>
        </w:r>
      </w:ins>
      <w:r>
        <w:rPr>
          <w:noProof/>
        </w:rPr>
        <w:fldChar w:fldCharType="end"/>
      </w:r>
    </w:p>
    <w:p w14:paraId="0889F063" w14:textId="4110BF5C" w:rsidR="00AF5DFE" w:rsidRDefault="00AF5DFE">
      <w:pPr>
        <w:pStyle w:val="TOC2"/>
        <w:tabs>
          <w:tab w:val="right" w:leader="dot" w:pos="12950"/>
        </w:tabs>
        <w:rPr>
          <w:smallCaps w:val="0"/>
          <w:noProof/>
          <w:color w:val="auto"/>
          <w:sz w:val="24"/>
          <w:szCs w:val="24"/>
          <w:lang w:eastAsia="en-US"/>
        </w:rPr>
      </w:pPr>
      <w:r>
        <w:rPr>
          <w:noProof/>
        </w:rPr>
        <w:t>FIX Fields Based Upon Other Standards</w:t>
      </w:r>
      <w:r>
        <w:rPr>
          <w:noProof/>
        </w:rPr>
        <w:tab/>
      </w:r>
      <w:r>
        <w:rPr>
          <w:noProof/>
        </w:rPr>
        <w:fldChar w:fldCharType="begin"/>
      </w:r>
      <w:r>
        <w:rPr>
          <w:noProof/>
        </w:rPr>
        <w:instrText xml:space="preserve"> PAGEREF _Toc227925169 \h </w:instrText>
      </w:r>
      <w:r>
        <w:rPr>
          <w:noProof/>
        </w:rPr>
      </w:r>
      <w:r>
        <w:rPr>
          <w:noProof/>
        </w:rPr>
        <w:fldChar w:fldCharType="separate"/>
      </w:r>
      <w:ins w:id="47" w:author="Administrator" w:date="2011-08-18T10:34:00Z">
        <w:r w:rsidR="008E13A9">
          <w:rPr>
            <w:noProof/>
          </w:rPr>
          <w:t>415</w:t>
        </w:r>
      </w:ins>
      <w:r>
        <w:rPr>
          <w:noProof/>
        </w:rPr>
        <w:fldChar w:fldCharType="end"/>
      </w:r>
    </w:p>
    <w:p w14:paraId="2ED7CD73" w14:textId="0AB71D11" w:rsidR="00AF5DFE" w:rsidRDefault="00AF5DFE">
      <w:pPr>
        <w:pStyle w:val="TOC3"/>
        <w:tabs>
          <w:tab w:val="right" w:leader="dot" w:pos="12950"/>
        </w:tabs>
        <w:rPr>
          <w:i w:val="0"/>
          <w:iCs w:val="0"/>
          <w:noProof/>
          <w:color w:val="auto"/>
          <w:sz w:val="24"/>
          <w:szCs w:val="24"/>
          <w:lang w:eastAsia="en-US"/>
        </w:rPr>
      </w:pPr>
      <w:r>
        <w:rPr>
          <w:noProof/>
        </w:rPr>
        <w:t>ISO Standards used by the FIX Protocol Specification</w:t>
      </w:r>
      <w:r>
        <w:rPr>
          <w:noProof/>
        </w:rPr>
        <w:tab/>
      </w:r>
      <w:r>
        <w:rPr>
          <w:noProof/>
        </w:rPr>
        <w:fldChar w:fldCharType="begin"/>
      </w:r>
      <w:r>
        <w:rPr>
          <w:noProof/>
        </w:rPr>
        <w:instrText xml:space="preserve"> PAGEREF _Toc227925170 \h </w:instrText>
      </w:r>
      <w:r>
        <w:rPr>
          <w:noProof/>
        </w:rPr>
      </w:r>
      <w:r>
        <w:rPr>
          <w:noProof/>
        </w:rPr>
        <w:fldChar w:fldCharType="separate"/>
      </w:r>
      <w:ins w:id="48" w:author="Administrator" w:date="2011-08-18T10:34:00Z">
        <w:r w:rsidR="008E13A9">
          <w:rPr>
            <w:noProof/>
          </w:rPr>
          <w:t>415</w:t>
        </w:r>
      </w:ins>
      <w:r>
        <w:rPr>
          <w:noProof/>
        </w:rPr>
        <w:fldChar w:fldCharType="end"/>
      </w:r>
    </w:p>
    <w:p w14:paraId="27F17332" w14:textId="50A2799B" w:rsidR="00AF5DFE" w:rsidRPr="008E13A9" w:rsidRDefault="00AF5DFE">
      <w:pPr>
        <w:pStyle w:val="TOC1"/>
        <w:tabs>
          <w:tab w:val="right" w:leader="dot" w:pos="12950"/>
        </w:tabs>
        <w:rPr>
          <w:b w:val="0"/>
          <w:caps w:val="0"/>
          <w:noProof/>
          <w:color w:val="auto"/>
          <w:sz w:val="24"/>
        </w:rPr>
      </w:pPr>
      <w:r>
        <w:rPr>
          <w:noProof/>
          <w:lang w:val="fr-FR"/>
        </w:rPr>
        <w:t>Appendix 6-C</w:t>
      </w:r>
      <w:r w:rsidRPr="008E13A9">
        <w:rPr>
          <w:noProof/>
        </w:rPr>
        <w:tab/>
      </w:r>
      <w:r>
        <w:rPr>
          <w:noProof/>
        </w:rPr>
        <w:fldChar w:fldCharType="begin"/>
      </w:r>
      <w:r w:rsidRPr="008E13A9">
        <w:rPr>
          <w:noProof/>
        </w:rPr>
        <w:instrText xml:space="preserve"> PAGEREF _Toc227925171 \h </w:instrText>
      </w:r>
      <w:r>
        <w:rPr>
          <w:noProof/>
        </w:rPr>
      </w:r>
      <w:r>
        <w:rPr>
          <w:noProof/>
        </w:rPr>
        <w:fldChar w:fldCharType="separate"/>
      </w:r>
      <w:ins w:id="49" w:author="Administrator" w:date="2011-08-18T10:34:00Z">
        <w:r w:rsidR="008E13A9">
          <w:rPr>
            <w:noProof/>
          </w:rPr>
          <w:t>420</w:t>
        </w:r>
      </w:ins>
      <w:r>
        <w:rPr>
          <w:noProof/>
        </w:rPr>
        <w:fldChar w:fldCharType="end"/>
      </w:r>
    </w:p>
    <w:p w14:paraId="74DD0467" w14:textId="3C8A1E2F" w:rsidR="00AF5DFE" w:rsidRPr="008E13A9" w:rsidRDefault="00AF5DFE">
      <w:pPr>
        <w:pStyle w:val="TOC2"/>
        <w:tabs>
          <w:tab w:val="right" w:leader="dot" w:pos="12950"/>
        </w:tabs>
        <w:rPr>
          <w:smallCaps w:val="0"/>
          <w:noProof/>
          <w:color w:val="auto"/>
          <w:sz w:val="24"/>
        </w:rPr>
      </w:pPr>
      <w:r w:rsidRPr="008E13A9">
        <w:rPr>
          <w:noProof/>
        </w:rPr>
        <w:t>Exchange Codes - ISO 10383 Market Identifier Code (MIC)</w:t>
      </w:r>
      <w:r w:rsidRPr="008E13A9">
        <w:rPr>
          <w:noProof/>
        </w:rPr>
        <w:tab/>
      </w:r>
      <w:r>
        <w:rPr>
          <w:noProof/>
        </w:rPr>
        <w:fldChar w:fldCharType="begin"/>
      </w:r>
      <w:r w:rsidRPr="008E13A9">
        <w:rPr>
          <w:noProof/>
        </w:rPr>
        <w:instrText xml:space="preserve"> PAGEREF _Toc227925172 \h </w:instrText>
      </w:r>
      <w:r>
        <w:rPr>
          <w:noProof/>
        </w:rPr>
      </w:r>
      <w:r>
        <w:rPr>
          <w:noProof/>
        </w:rPr>
        <w:fldChar w:fldCharType="separate"/>
      </w:r>
      <w:ins w:id="50" w:author="Administrator" w:date="2011-08-18T10:34:00Z">
        <w:r w:rsidR="008E13A9">
          <w:rPr>
            <w:noProof/>
          </w:rPr>
          <w:t>420</w:t>
        </w:r>
      </w:ins>
      <w:r>
        <w:rPr>
          <w:noProof/>
        </w:rPr>
        <w:fldChar w:fldCharType="end"/>
      </w:r>
    </w:p>
    <w:p w14:paraId="5DFEC8F2" w14:textId="10079728" w:rsidR="00AF5DFE" w:rsidRDefault="00AF5DFE">
      <w:pPr>
        <w:pStyle w:val="TOC1"/>
        <w:tabs>
          <w:tab w:val="right" w:leader="dot" w:pos="12950"/>
        </w:tabs>
        <w:rPr>
          <w:b w:val="0"/>
          <w:bCs w:val="0"/>
          <w:caps w:val="0"/>
          <w:noProof/>
          <w:color w:val="auto"/>
          <w:sz w:val="24"/>
          <w:szCs w:val="24"/>
          <w:lang w:eastAsia="en-US"/>
        </w:rPr>
      </w:pPr>
      <w:r>
        <w:rPr>
          <w:noProof/>
        </w:rPr>
        <w:t>Appendix 6-D</w:t>
      </w:r>
      <w:r>
        <w:rPr>
          <w:noProof/>
        </w:rPr>
        <w:tab/>
      </w:r>
      <w:r>
        <w:rPr>
          <w:noProof/>
        </w:rPr>
        <w:fldChar w:fldCharType="begin"/>
      </w:r>
      <w:r>
        <w:rPr>
          <w:noProof/>
        </w:rPr>
        <w:instrText xml:space="preserve"> PAGEREF _Toc227925173 \h </w:instrText>
      </w:r>
      <w:r>
        <w:rPr>
          <w:noProof/>
        </w:rPr>
      </w:r>
      <w:r>
        <w:rPr>
          <w:noProof/>
        </w:rPr>
        <w:fldChar w:fldCharType="separate"/>
      </w:r>
      <w:ins w:id="51" w:author="Administrator" w:date="2011-08-18T10:34:00Z">
        <w:r w:rsidR="008E13A9">
          <w:rPr>
            <w:noProof/>
          </w:rPr>
          <w:t>443</w:t>
        </w:r>
      </w:ins>
      <w:r>
        <w:rPr>
          <w:noProof/>
        </w:rPr>
        <w:fldChar w:fldCharType="end"/>
      </w:r>
    </w:p>
    <w:p w14:paraId="126FCA8D" w14:textId="710CAB64" w:rsidR="00AF5DFE" w:rsidRDefault="00AF5DFE">
      <w:pPr>
        <w:pStyle w:val="TOC2"/>
        <w:tabs>
          <w:tab w:val="right" w:leader="dot" w:pos="12950"/>
        </w:tabs>
        <w:rPr>
          <w:smallCaps w:val="0"/>
          <w:noProof/>
          <w:color w:val="auto"/>
          <w:sz w:val="24"/>
          <w:szCs w:val="24"/>
          <w:lang w:eastAsia="en-US"/>
        </w:rPr>
      </w:pPr>
      <w:r>
        <w:rPr>
          <w:noProof/>
        </w:rPr>
        <w:t>CFICode Usage - ISO 10962 Classification of Financial Instruments (CFI code)</w:t>
      </w:r>
      <w:r>
        <w:rPr>
          <w:noProof/>
        </w:rPr>
        <w:tab/>
      </w:r>
      <w:r>
        <w:rPr>
          <w:noProof/>
        </w:rPr>
        <w:fldChar w:fldCharType="begin"/>
      </w:r>
      <w:r>
        <w:rPr>
          <w:noProof/>
        </w:rPr>
        <w:instrText xml:space="preserve"> PAGEREF _Toc227925174 \h </w:instrText>
      </w:r>
      <w:r>
        <w:rPr>
          <w:noProof/>
        </w:rPr>
      </w:r>
      <w:r>
        <w:rPr>
          <w:noProof/>
        </w:rPr>
        <w:fldChar w:fldCharType="separate"/>
      </w:r>
      <w:ins w:id="52" w:author="Administrator" w:date="2011-08-18T10:34:00Z">
        <w:r w:rsidR="008E13A9">
          <w:rPr>
            <w:noProof/>
          </w:rPr>
          <w:t>443</w:t>
        </w:r>
      </w:ins>
      <w:r>
        <w:rPr>
          <w:noProof/>
        </w:rPr>
        <w:fldChar w:fldCharType="end"/>
      </w:r>
    </w:p>
    <w:p w14:paraId="65BA4682" w14:textId="064443B0" w:rsidR="00AF5DFE" w:rsidRDefault="00AF5DFE">
      <w:pPr>
        <w:pStyle w:val="TOC3"/>
        <w:tabs>
          <w:tab w:val="right" w:leader="dot" w:pos="12950"/>
        </w:tabs>
        <w:rPr>
          <w:i w:val="0"/>
          <w:iCs w:val="0"/>
          <w:noProof/>
          <w:color w:val="auto"/>
          <w:sz w:val="24"/>
          <w:szCs w:val="24"/>
          <w:lang w:eastAsia="en-US"/>
        </w:rPr>
      </w:pPr>
      <w:r>
        <w:rPr>
          <w:noProof/>
        </w:rPr>
        <w:t>High-level subset of possible values applicable to FIX usage:</w:t>
      </w:r>
      <w:r>
        <w:rPr>
          <w:noProof/>
        </w:rPr>
        <w:tab/>
      </w:r>
      <w:r>
        <w:rPr>
          <w:noProof/>
        </w:rPr>
        <w:fldChar w:fldCharType="begin"/>
      </w:r>
      <w:r>
        <w:rPr>
          <w:noProof/>
        </w:rPr>
        <w:instrText xml:space="preserve"> PAGEREF _Toc227925175 \h </w:instrText>
      </w:r>
      <w:r>
        <w:rPr>
          <w:noProof/>
        </w:rPr>
      </w:r>
      <w:r>
        <w:rPr>
          <w:noProof/>
        </w:rPr>
        <w:fldChar w:fldCharType="separate"/>
      </w:r>
      <w:ins w:id="53" w:author="Administrator" w:date="2011-08-18T10:34:00Z">
        <w:r w:rsidR="008E13A9">
          <w:rPr>
            <w:noProof/>
          </w:rPr>
          <w:t>443</w:t>
        </w:r>
      </w:ins>
      <w:r>
        <w:rPr>
          <w:noProof/>
        </w:rPr>
        <w:fldChar w:fldCharType="end"/>
      </w:r>
    </w:p>
    <w:p w14:paraId="362FC76A" w14:textId="0163C2BE" w:rsidR="00AF5DFE" w:rsidRDefault="00AF5DFE">
      <w:pPr>
        <w:pStyle w:val="TOC3"/>
        <w:tabs>
          <w:tab w:val="right" w:leader="dot" w:pos="12950"/>
        </w:tabs>
        <w:rPr>
          <w:i w:val="0"/>
          <w:iCs w:val="0"/>
          <w:noProof/>
          <w:color w:val="auto"/>
          <w:sz w:val="24"/>
          <w:szCs w:val="24"/>
          <w:lang w:eastAsia="en-US"/>
        </w:rPr>
      </w:pPr>
      <w:r>
        <w:rPr>
          <w:noProof/>
        </w:rPr>
        <w:t>Detailed, granular subset of possible values applicable to FIX usage:</w:t>
      </w:r>
      <w:r>
        <w:rPr>
          <w:noProof/>
        </w:rPr>
        <w:tab/>
      </w:r>
      <w:r>
        <w:rPr>
          <w:noProof/>
        </w:rPr>
        <w:fldChar w:fldCharType="begin"/>
      </w:r>
      <w:r>
        <w:rPr>
          <w:noProof/>
        </w:rPr>
        <w:instrText xml:space="preserve"> PAGEREF _Toc227925176 \h </w:instrText>
      </w:r>
      <w:r>
        <w:rPr>
          <w:noProof/>
        </w:rPr>
      </w:r>
      <w:r>
        <w:rPr>
          <w:noProof/>
        </w:rPr>
        <w:fldChar w:fldCharType="separate"/>
      </w:r>
      <w:ins w:id="54" w:author="Administrator" w:date="2011-08-18T10:34:00Z">
        <w:r w:rsidR="008E13A9">
          <w:rPr>
            <w:noProof/>
          </w:rPr>
          <w:t>444</w:t>
        </w:r>
      </w:ins>
      <w:r>
        <w:rPr>
          <w:noProof/>
        </w:rPr>
        <w:fldChar w:fldCharType="end"/>
      </w:r>
    </w:p>
    <w:p w14:paraId="6201ED58" w14:textId="75970231" w:rsidR="00AF5DFE" w:rsidRDefault="00AF5DFE">
      <w:pPr>
        <w:pStyle w:val="TOC4"/>
        <w:tabs>
          <w:tab w:val="right" w:leader="dot" w:pos="12950"/>
        </w:tabs>
        <w:rPr>
          <w:noProof/>
          <w:color w:val="auto"/>
          <w:sz w:val="24"/>
          <w:szCs w:val="24"/>
          <w:lang w:eastAsia="en-US"/>
        </w:rPr>
      </w:pPr>
      <w:r>
        <w:rPr>
          <w:noProof/>
        </w:rPr>
        <w:t>Options:</w:t>
      </w:r>
      <w:r>
        <w:rPr>
          <w:noProof/>
        </w:rPr>
        <w:tab/>
      </w:r>
      <w:r>
        <w:rPr>
          <w:noProof/>
        </w:rPr>
        <w:fldChar w:fldCharType="begin"/>
      </w:r>
      <w:r>
        <w:rPr>
          <w:noProof/>
        </w:rPr>
        <w:instrText xml:space="preserve"> PAGEREF _Toc227925177 \h </w:instrText>
      </w:r>
      <w:r>
        <w:rPr>
          <w:noProof/>
        </w:rPr>
      </w:r>
      <w:r>
        <w:rPr>
          <w:noProof/>
        </w:rPr>
        <w:fldChar w:fldCharType="separate"/>
      </w:r>
      <w:ins w:id="55" w:author="Administrator" w:date="2011-08-18T10:34:00Z">
        <w:r w:rsidR="008E13A9">
          <w:rPr>
            <w:noProof/>
          </w:rPr>
          <w:t>444</w:t>
        </w:r>
      </w:ins>
      <w:r>
        <w:rPr>
          <w:noProof/>
        </w:rPr>
        <w:fldChar w:fldCharType="end"/>
      </w:r>
    </w:p>
    <w:p w14:paraId="7EFB3FE0" w14:textId="7E7CC093" w:rsidR="00AF5DFE" w:rsidRDefault="00AF5DFE">
      <w:pPr>
        <w:pStyle w:val="TOC4"/>
        <w:tabs>
          <w:tab w:val="right" w:leader="dot" w:pos="12950"/>
        </w:tabs>
        <w:rPr>
          <w:noProof/>
          <w:color w:val="auto"/>
          <w:sz w:val="24"/>
          <w:szCs w:val="24"/>
          <w:lang w:eastAsia="en-US"/>
        </w:rPr>
      </w:pPr>
      <w:r>
        <w:rPr>
          <w:noProof/>
        </w:rPr>
        <w:t>Futures:</w:t>
      </w:r>
      <w:r>
        <w:rPr>
          <w:noProof/>
        </w:rPr>
        <w:tab/>
      </w:r>
      <w:r>
        <w:rPr>
          <w:noProof/>
        </w:rPr>
        <w:fldChar w:fldCharType="begin"/>
      </w:r>
      <w:r>
        <w:rPr>
          <w:noProof/>
        </w:rPr>
        <w:instrText xml:space="preserve"> PAGEREF _Toc227925178 \h </w:instrText>
      </w:r>
      <w:r>
        <w:rPr>
          <w:noProof/>
        </w:rPr>
      </w:r>
      <w:r>
        <w:rPr>
          <w:noProof/>
        </w:rPr>
        <w:fldChar w:fldCharType="separate"/>
      </w:r>
      <w:ins w:id="56" w:author="Administrator" w:date="2011-08-18T10:34:00Z">
        <w:r w:rsidR="008E13A9">
          <w:rPr>
            <w:noProof/>
          </w:rPr>
          <w:t>445</w:t>
        </w:r>
      </w:ins>
      <w:r>
        <w:rPr>
          <w:noProof/>
        </w:rPr>
        <w:fldChar w:fldCharType="end"/>
      </w:r>
    </w:p>
    <w:p w14:paraId="07CE7EB2" w14:textId="561F763D" w:rsidR="00AF5DFE" w:rsidRDefault="00AF5DFE">
      <w:pPr>
        <w:pStyle w:val="TOC1"/>
        <w:tabs>
          <w:tab w:val="right" w:leader="dot" w:pos="12950"/>
        </w:tabs>
        <w:rPr>
          <w:b w:val="0"/>
          <w:bCs w:val="0"/>
          <w:caps w:val="0"/>
          <w:noProof/>
          <w:color w:val="auto"/>
          <w:sz w:val="24"/>
          <w:szCs w:val="24"/>
          <w:lang w:eastAsia="en-US"/>
        </w:rPr>
      </w:pPr>
      <w:r>
        <w:rPr>
          <w:noProof/>
        </w:rPr>
        <w:t>Appendix 6-E</w:t>
      </w:r>
      <w:r>
        <w:rPr>
          <w:noProof/>
        </w:rPr>
        <w:tab/>
      </w:r>
      <w:r>
        <w:rPr>
          <w:noProof/>
        </w:rPr>
        <w:fldChar w:fldCharType="begin"/>
      </w:r>
      <w:r>
        <w:rPr>
          <w:noProof/>
        </w:rPr>
        <w:instrText xml:space="preserve"> PAGEREF _Toc227925179 \h </w:instrText>
      </w:r>
      <w:r>
        <w:rPr>
          <w:noProof/>
        </w:rPr>
      </w:r>
      <w:r>
        <w:rPr>
          <w:noProof/>
        </w:rPr>
        <w:fldChar w:fldCharType="separate"/>
      </w:r>
      <w:ins w:id="57" w:author="Administrator" w:date="2011-08-18T10:34:00Z">
        <w:r w:rsidR="008E13A9">
          <w:rPr>
            <w:noProof/>
          </w:rPr>
          <w:t>448</w:t>
        </w:r>
      </w:ins>
      <w:r>
        <w:rPr>
          <w:noProof/>
        </w:rPr>
        <w:fldChar w:fldCharType="end"/>
      </w:r>
    </w:p>
    <w:p w14:paraId="17DF3222" w14:textId="24BBCA54" w:rsidR="00AF5DFE" w:rsidRDefault="00AF5DFE">
      <w:pPr>
        <w:pStyle w:val="TOC2"/>
        <w:tabs>
          <w:tab w:val="right" w:leader="dot" w:pos="12950"/>
        </w:tabs>
        <w:rPr>
          <w:smallCaps w:val="0"/>
          <w:noProof/>
          <w:color w:val="auto"/>
          <w:sz w:val="24"/>
          <w:szCs w:val="24"/>
          <w:lang w:eastAsia="en-US"/>
        </w:rPr>
      </w:pPr>
      <w:r>
        <w:rPr>
          <w:noProof/>
        </w:rPr>
        <w:t>Deprecated (Phased-out) Features and Supported Approach</w:t>
      </w:r>
      <w:r>
        <w:rPr>
          <w:noProof/>
        </w:rPr>
        <w:tab/>
      </w:r>
      <w:r>
        <w:rPr>
          <w:noProof/>
        </w:rPr>
        <w:fldChar w:fldCharType="begin"/>
      </w:r>
      <w:r>
        <w:rPr>
          <w:noProof/>
        </w:rPr>
        <w:instrText xml:space="preserve"> PAGEREF _Toc227925180 \h </w:instrText>
      </w:r>
      <w:r>
        <w:rPr>
          <w:noProof/>
        </w:rPr>
      </w:r>
      <w:r>
        <w:rPr>
          <w:noProof/>
        </w:rPr>
        <w:fldChar w:fldCharType="separate"/>
      </w:r>
      <w:ins w:id="58" w:author="Administrator" w:date="2011-08-18T10:34:00Z">
        <w:r w:rsidR="008E13A9">
          <w:rPr>
            <w:noProof/>
          </w:rPr>
          <w:t>448</w:t>
        </w:r>
      </w:ins>
      <w:r>
        <w:rPr>
          <w:noProof/>
        </w:rPr>
        <w:fldChar w:fldCharType="end"/>
      </w:r>
    </w:p>
    <w:p w14:paraId="6892F00E" w14:textId="6D6FA2EE" w:rsidR="00AF5DFE" w:rsidRDefault="00AF5DFE">
      <w:pPr>
        <w:pStyle w:val="TOC3"/>
        <w:tabs>
          <w:tab w:val="left" w:pos="800"/>
          <w:tab w:val="right" w:leader="dot" w:pos="12950"/>
        </w:tabs>
        <w:rPr>
          <w:i w:val="0"/>
          <w:iCs w:val="0"/>
          <w:noProof/>
          <w:color w:val="auto"/>
          <w:sz w:val="24"/>
          <w:szCs w:val="24"/>
          <w:lang w:eastAsia="en-US"/>
        </w:rPr>
      </w:pPr>
      <w:r>
        <w:rPr>
          <w:noProof/>
        </w:rPr>
        <w:t>1.</w:t>
      </w:r>
      <w:r>
        <w:rPr>
          <w:i w:val="0"/>
          <w:iCs w:val="0"/>
          <w:noProof/>
          <w:color w:val="auto"/>
          <w:sz w:val="24"/>
          <w:szCs w:val="24"/>
          <w:lang w:eastAsia="en-US"/>
        </w:rPr>
        <w:tab/>
      </w:r>
      <w:r>
        <w:rPr>
          <w:noProof/>
        </w:rPr>
        <w:t>Deprecated Field: TotalAccruedInterestAmt (tag 540)  [deprecated in FIX 4.4]</w:t>
      </w:r>
      <w:r>
        <w:rPr>
          <w:noProof/>
        </w:rPr>
        <w:tab/>
      </w:r>
      <w:r>
        <w:rPr>
          <w:noProof/>
        </w:rPr>
        <w:fldChar w:fldCharType="begin"/>
      </w:r>
      <w:r>
        <w:rPr>
          <w:noProof/>
        </w:rPr>
        <w:instrText xml:space="preserve"> PAGEREF _Toc227925181 \h </w:instrText>
      </w:r>
      <w:r>
        <w:rPr>
          <w:noProof/>
        </w:rPr>
      </w:r>
      <w:r>
        <w:rPr>
          <w:noProof/>
        </w:rPr>
        <w:fldChar w:fldCharType="separate"/>
      </w:r>
      <w:ins w:id="59" w:author="Administrator" w:date="2011-08-18T10:34:00Z">
        <w:r w:rsidR="008E13A9">
          <w:rPr>
            <w:noProof/>
          </w:rPr>
          <w:t>448</w:t>
        </w:r>
      </w:ins>
      <w:r>
        <w:rPr>
          <w:noProof/>
        </w:rPr>
        <w:fldChar w:fldCharType="end"/>
      </w:r>
    </w:p>
    <w:p w14:paraId="681041A5" w14:textId="45704A77" w:rsidR="00AF5DFE" w:rsidRDefault="00AF5DFE">
      <w:pPr>
        <w:pStyle w:val="TOC3"/>
        <w:tabs>
          <w:tab w:val="left" w:pos="800"/>
          <w:tab w:val="right" w:leader="dot" w:pos="12950"/>
        </w:tabs>
        <w:rPr>
          <w:i w:val="0"/>
          <w:iCs w:val="0"/>
          <w:noProof/>
          <w:color w:val="auto"/>
          <w:sz w:val="24"/>
          <w:szCs w:val="24"/>
          <w:lang w:eastAsia="en-US"/>
        </w:rPr>
      </w:pPr>
      <w:r>
        <w:rPr>
          <w:noProof/>
        </w:rPr>
        <w:t>2.</w:t>
      </w:r>
      <w:r>
        <w:rPr>
          <w:i w:val="0"/>
          <w:iCs w:val="0"/>
          <w:noProof/>
          <w:color w:val="auto"/>
          <w:sz w:val="24"/>
          <w:szCs w:val="24"/>
          <w:lang w:eastAsia="en-US"/>
        </w:rPr>
        <w:tab/>
      </w:r>
      <w:r>
        <w:rPr>
          <w:noProof/>
        </w:rPr>
        <w:t>Deprecated the use of SettlCurrAmt (119) and SettlCurrency (120) fields within Allocation messaging NoAllocs repeating group [deprecated in FIX 4.4]</w:t>
      </w:r>
      <w:r>
        <w:rPr>
          <w:noProof/>
        </w:rPr>
        <w:tab/>
      </w:r>
      <w:r>
        <w:rPr>
          <w:noProof/>
        </w:rPr>
        <w:fldChar w:fldCharType="begin"/>
      </w:r>
      <w:r>
        <w:rPr>
          <w:noProof/>
        </w:rPr>
        <w:instrText xml:space="preserve"> PAGEREF _Toc227925182 \h </w:instrText>
      </w:r>
      <w:r>
        <w:rPr>
          <w:noProof/>
        </w:rPr>
      </w:r>
      <w:r>
        <w:rPr>
          <w:noProof/>
        </w:rPr>
        <w:fldChar w:fldCharType="separate"/>
      </w:r>
      <w:ins w:id="60" w:author="Administrator" w:date="2011-08-18T10:34:00Z">
        <w:r w:rsidR="008E13A9">
          <w:rPr>
            <w:noProof/>
          </w:rPr>
          <w:t>448</w:t>
        </w:r>
      </w:ins>
      <w:r>
        <w:rPr>
          <w:noProof/>
        </w:rPr>
        <w:fldChar w:fldCharType="end"/>
      </w:r>
    </w:p>
    <w:p w14:paraId="52B33ABF" w14:textId="7E3452F1" w:rsidR="00AF5DFE" w:rsidRDefault="00AF5DFE">
      <w:pPr>
        <w:pStyle w:val="TOC3"/>
        <w:tabs>
          <w:tab w:val="left" w:pos="800"/>
          <w:tab w:val="right" w:leader="dot" w:pos="12950"/>
        </w:tabs>
        <w:rPr>
          <w:i w:val="0"/>
          <w:iCs w:val="0"/>
          <w:noProof/>
          <w:color w:val="auto"/>
          <w:sz w:val="24"/>
          <w:szCs w:val="24"/>
          <w:lang w:eastAsia="en-US"/>
        </w:rPr>
      </w:pPr>
      <w:r>
        <w:rPr>
          <w:noProof/>
        </w:rPr>
        <w:t>3.</w:t>
      </w:r>
      <w:r>
        <w:rPr>
          <w:i w:val="0"/>
          <w:iCs w:val="0"/>
          <w:noProof/>
          <w:color w:val="auto"/>
          <w:sz w:val="24"/>
          <w:szCs w:val="24"/>
          <w:lang w:eastAsia="en-US"/>
        </w:rPr>
        <w:tab/>
      </w:r>
      <w:r>
        <w:rPr>
          <w:noProof/>
        </w:rPr>
        <w:t>Deprecated Instrument-affiliated "RedemptionDate" Fields: RedemptionDate (240), UnderlyingRedemptionDate (247), and LegRedemptionDate (254). [deprecated in FIX 4.4]</w:t>
      </w:r>
      <w:r>
        <w:rPr>
          <w:noProof/>
        </w:rPr>
        <w:tab/>
      </w:r>
      <w:r>
        <w:rPr>
          <w:noProof/>
        </w:rPr>
        <w:fldChar w:fldCharType="begin"/>
      </w:r>
      <w:r>
        <w:rPr>
          <w:noProof/>
        </w:rPr>
        <w:instrText xml:space="preserve"> PAGEREF _Toc227925183 \h </w:instrText>
      </w:r>
      <w:r>
        <w:rPr>
          <w:noProof/>
        </w:rPr>
      </w:r>
      <w:r>
        <w:rPr>
          <w:noProof/>
        </w:rPr>
        <w:fldChar w:fldCharType="separate"/>
      </w:r>
      <w:ins w:id="61" w:author="Administrator" w:date="2011-08-18T10:34:00Z">
        <w:r w:rsidR="008E13A9">
          <w:rPr>
            <w:noProof/>
          </w:rPr>
          <w:t>448</w:t>
        </w:r>
      </w:ins>
      <w:r>
        <w:rPr>
          <w:noProof/>
        </w:rPr>
        <w:fldChar w:fldCharType="end"/>
      </w:r>
    </w:p>
    <w:p w14:paraId="40E18921" w14:textId="3161AF4C" w:rsidR="00AF5DFE" w:rsidRDefault="00AF5DFE">
      <w:pPr>
        <w:pStyle w:val="TOC3"/>
        <w:tabs>
          <w:tab w:val="left" w:pos="800"/>
          <w:tab w:val="right" w:leader="dot" w:pos="12950"/>
        </w:tabs>
        <w:rPr>
          <w:i w:val="0"/>
          <w:iCs w:val="0"/>
          <w:noProof/>
          <w:color w:val="auto"/>
          <w:sz w:val="24"/>
          <w:szCs w:val="24"/>
          <w:lang w:eastAsia="en-US"/>
        </w:rPr>
      </w:pPr>
      <w:r>
        <w:rPr>
          <w:noProof/>
        </w:rPr>
        <w:t>4.</w:t>
      </w:r>
      <w:r>
        <w:rPr>
          <w:i w:val="0"/>
          <w:iCs w:val="0"/>
          <w:noProof/>
          <w:color w:val="auto"/>
          <w:sz w:val="24"/>
          <w:szCs w:val="24"/>
          <w:lang w:eastAsia="en-US"/>
        </w:rPr>
        <w:tab/>
      </w:r>
      <w:r>
        <w:rPr>
          <w:noProof/>
        </w:rPr>
        <w:t>Deprecated usage of the Settlement Instruction message where used to refer to an allocation message [deprecated in FIX 4.4]</w:t>
      </w:r>
      <w:r>
        <w:rPr>
          <w:noProof/>
        </w:rPr>
        <w:tab/>
      </w:r>
      <w:r>
        <w:rPr>
          <w:noProof/>
        </w:rPr>
        <w:fldChar w:fldCharType="begin"/>
      </w:r>
      <w:r>
        <w:rPr>
          <w:noProof/>
        </w:rPr>
        <w:instrText xml:space="preserve"> PAGEREF _Toc227925184 \h </w:instrText>
      </w:r>
      <w:r>
        <w:rPr>
          <w:noProof/>
        </w:rPr>
      </w:r>
      <w:r>
        <w:rPr>
          <w:noProof/>
        </w:rPr>
        <w:fldChar w:fldCharType="separate"/>
      </w:r>
      <w:ins w:id="62" w:author="Administrator" w:date="2011-08-18T10:34:00Z">
        <w:r w:rsidR="008E13A9">
          <w:rPr>
            <w:noProof/>
          </w:rPr>
          <w:t>449</w:t>
        </w:r>
      </w:ins>
      <w:r>
        <w:rPr>
          <w:noProof/>
        </w:rPr>
        <w:fldChar w:fldCharType="end"/>
      </w:r>
    </w:p>
    <w:p w14:paraId="2756855D" w14:textId="5418C74C" w:rsidR="00AF5DFE" w:rsidRDefault="00AF5DFE">
      <w:pPr>
        <w:pStyle w:val="TOC3"/>
        <w:tabs>
          <w:tab w:val="left" w:pos="800"/>
          <w:tab w:val="right" w:leader="dot" w:pos="12950"/>
        </w:tabs>
        <w:rPr>
          <w:i w:val="0"/>
          <w:iCs w:val="0"/>
          <w:noProof/>
          <w:color w:val="auto"/>
          <w:sz w:val="24"/>
          <w:szCs w:val="24"/>
          <w:lang w:eastAsia="en-US"/>
        </w:rPr>
      </w:pPr>
      <w:r>
        <w:rPr>
          <w:noProof/>
        </w:rPr>
        <w:t>5.</w:t>
      </w:r>
      <w:r>
        <w:rPr>
          <w:i w:val="0"/>
          <w:iCs w:val="0"/>
          <w:noProof/>
          <w:color w:val="auto"/>
          <w:sz w:val="24"/>
          <w:szCs w:val="24"/>
          <w:lang w:eastAsia="en-US"/>
        </w:rPr>
        <w:tab/>
      </w:r>
      <w:r>
        <w:rPr>
          <w:noProof/>
        </w:rPr>
        <w:t>Deprecated various FIX 4.3-introduced "Repo" Fields  [deprecated in FIX 4.4]</w:t>
      </w:r>
      <w:r>
        <w:rPr>
          <w:noProof/>
        </w:rPr>
        <w:tab/>
      </w:r>
      <w:r>
        <w:rPr>
          <w:noProof/>
        </w:rPr>
        <w:fldChar w:fldCharType="begin"/>
      </w:r>
      <w:r>
        <w:rPr>
          <w:noProof/>
        </w:rPr>
        <w:instrText xml:space="preserve"> PAGEREF _Toc227925185 \h </w:instrText>
      </w:r>
      <w:r>
        <w:rPr>
          <w:noProof/>
        </w:rPr>
      </w:r>
      <w:r>
        <w:rPr>
          <w:noProof/>
        </w:rPr>
        <w:fldChar w:fldCharType="separate"/>
      </w:r>
      <w:ins w:id="63" w:author="Administrator" w:date="2011-08-18T10:34:00Z">
        <w:r w:rsidR="008E13A9">
          <w:rPr>
            <w:noProof/>
          </w:rPr>
          <w:t>449</w:t>
        </w:r>
      </w:ins>
      <w:r>
        <w:rPr>
          <w:noProof/>
        </w:rPr>
        <w:fldChar w:fldCharType="end"/>
      </w:r>
    </w:p>
    <w:p w14:paraId="3D471A7A" w14:textId="4A0B13B4" w:rsidR="00AF5DFE" w:rsidRDefault="00AF5DFE">
      <w:pPr>
        <w:pStyle w:val="TOC3"/>
        <w:tabs>
          <w:tab w:val="left" w:pos="800"/>
          <w:tab w:val="right" w:leader="dot" w:pos="12950"/>
        </w:tabs>
        <w:rPr>
          <w:i w:val="0"/>
          <w:iCs w:val="0"/>
          <w:noProof/>
          <w:color w:val="auto"/>
          <w:sz w:val="24"/>
          <w:szCs w:val="24"/>
          <w:lang w:eastAsia="en-US"/>
        </w:rPr>
      </w:pPr>
      <w:r>
        <w:rPr>
          <w:noProof/>
        </w:rPr>
        <w:t>6.</w:t>
      </w:r>
      <w:r>
        <w:rPr>
          <w:i w:val="0"/>
          <w:iCs w:val="0"/>
          <w:noProof/>
          <w:color w:val="auto"/>
          <w:sz w:val="24"/>
          <w:szCs w:val="24"/>
          <w:lang w:eastAsia="en-US"/>
        </w:rPr>
        <w:tab/>
      </w:r>
      <w:r>
        <w:rPr>
          <w:noProof/>
        </w:rPr>
        <w:t>Deprecated "UST" and "USTB" values from the SecurityType (tag 167) field  [deprecated in FIX 4.4]</w:t>
      </w:r>
      <w:r>
        <w:rPr>
          <w:noProof/>
        </w:rPr>
        <w:tab/>
      </w:r>
      <w:r>
        <w:rPr>
          <w:noProof/>
        </w:rPr>
        <w:fldChar w:fldCharType="begin"/>
      </w:r>
      <w:r>
        <w:rPr>
          <w:noProof/>
        </w:rPr>
        <w:instrText xml:space="preserve"> PAGEREF _Toc227925186 \h </w:instrText>
      </w:r>
      <w:r>
        <w:rPr>
          <w:noProof/>
        </w:rPr>
      </w:r>
      <w:r>
        <w:rPr>
          <w:noProof/>
        </w:rPr>
        <w:fldChar w:fldCharType="separate"/>
      </w:r>
      <w:ins w:id="64" w:author="Administrator" w:date="2011-08-18T10:34:00Z">
        <w:r w:rsidR="008E13A9">
          <w:rPr>
            <w:noProof/>
          </w:rPr>
          <w:t>449</w:t>
        </w:r>
      </w:ins>
      <w:r>
        <w:rPr>
          <w:noProof/>
        </w:rPr>
        <w:fldChar w:fldCharType="end"/>
      </w:r>
    </w:p>
    <w:p w14:paraId="6BCF7E0E" w14:textId="22BFB908" w:rsidR="00AF5DFE" w:rsidRDefault="00AF5DFE">
      <w:pPr>
        <w:pStyle w:val="TOC3"/>
        <w:tabs>
          <w:tab w:val="left" w:pos="800"/>
          <w:tab w:val="right" w:leader="dot" w:pos="12950"/>
        </w:tabs>
        <w:rPr>
          <w:i w:val="0"/>
          <w:iCs w:val="0"/>
          <w:noProof/>
          <w:color w:val="auto"/>
          <w:sz w:val="24"/>
          <w:szCs w:val="24"/>
          <w:lang w:eastAsia="en-US"/>
        </w:rPr>
      </w:pPr>
      <w:r>
        <w:rPr>
          <w:noProof/>
        </w:rPr>
        <w:t>7.</w:t>
      </w:r>
      <w:r>
        <w:rPr>
          <w:i w:val="0"/>
          <w:iCs w:val="0"/>
          <w:noProof/>
          <w:color w:val="auto"/>
          <w:sz w:val="24"/>
          <w:szCs w:val="24"/>
          <w:lang w:eastAsia="en-US"/>
        </w:rPr>
        <w:tab/>
      </w:r>
      <w:r>
        <w:rPr>
          <w:noProof/>
        </w:rPr>
        <w:t>Deprecated LegQty (tag 687) from certain message types [deprecated in FIX 5.0]</w:t>
      </w:r>
      <w:r>
        <w:rPr>
          <w:noProof/>
        </w:rPr>
        <w:tab/>
      </w:r>
      <w:r>
        <w:rPr>
          <w:noProof/>
        </w:rPr>
        <w:fldChar w:fldCharType="begin"/>
      </w:r>
      <w:r>
        <w:rPr>
          <w:noProof/>
        </w:rPr>
        <w:instrText xml:space="preserve"> PAGEREF _Toc227925187 \h </w:instrText>
      </w:r>
      <w:r>
        <w:rPr>
          <w:noProof/>
        </w:rPr>
      </w:r>
      <w:r>
        <w:rPr>
          <w:noProof/>
        </w:rPr>
        <w:fldChar w:fldCharType="separate"/>
      </w:r>
      <w:ins w:id="65" w:author="Administrator" w:date="2011-08-18T10:34:00Z">
        <w:r w:rsidR="008E13A9">
          <w:rPr>
            <w:noProof/>
          </w:rPr>
          <w:t>449</w:t>
        </w:r>
      </w:ins>
      <w:r>
        <w:rPr>
          <w:noProof/>
        </w:rPr>
        <w:fldChar w:fldCharType="end"/>
      </w:r>
    </w:p>
    <w:p w14:paraId="1223C0B8" w14:textId="7D32205F" w:rsidR="00AF5DFE" w:rsidRDefault="00AF5DFE">
      <w:pPr>
        <w:pStyle w:val="TOC3"/>
        <w:tabs>
          <w:tab w:val="left" w:pos="800"/>
          <w:tab w:val="right" w:leader="dot" w:pos="12950"/>
        </w:tabs>
        <w:rPr>
          <w:i w:val="0"/>
          <w:iCs w:val="0"/>
          <w:noProof/>
          <w:color w:val="auto"/>
          <w:sz w:val="24"/>
          <w:szCs w:val="24"/>
          <w:lang w:eastAsia="en-US"/>
        </w:rPr>
      </w:pPr>
      <w:r>
        <w:rPr>
          <w:noProof/>
        </w:rPr>
        <w:t>8.</w:t>
      </w:r>
      <w:r>
        <w:rPr>
          <w:i w:val="0"/>
          <w:iCs w:val="0"/>
          <w:noProof/>
          <w:color w:val="auto"/>
          <w:sz w:val="24"/>
          <w:szCs w:val="24"/>
          <w:lang w:eastAsia="en-US"/>
        </w:rPr>
        <w:tab/>
      </w:r>
      <w:r>
        <w:rPr>
          <w:noProof/>
        </w:rPr>
        <w:t>Deprecated TargetStrategyParameters (848) and ParticipationRate (849) [deprecated in FIX 5.0]</w:t>
      </w:r>
      <w:r>
        <w:rPr>
          <w:noProof/>
        </w:rPr>
        <w:tab/>
      </w:r>
      <w:r>
        <w:rPr>
          <w:noProof/>
        </w:rPr>
        <w:fldChar w:fldCharType="begin"/>
      </w:r>
      <w:r>
        <w:rPr>
          <w:noProof/>
        </w:rPr>
        <w:instrText xml:space="preserve"> PAGEREF _Toc227925188 \h </w:instrText>
      </w:r>
      <w:r>
        <w:rPr>
          <w:noProof/>
        </w:rPr>
      </w:r>
      <w:r>
        <w:rPr>
          <w:noProof/>
        </w:rPr>
        <w:fldChar w:fldCharType="separate"/>
      </w:r>
      <w:ins w:id="66" w:author="Administrator" w:date="2011-08-18T10:34:00Z">
        <w:r w:rsidR="008E13A9">
          <w:rPr>
            <w:noProof/>
          </w:rPr>
          <w:t>450</w:t>
        </w:r>
      </w:ins>
      <w:r>
        <w:rPr>
          <w:noProof/>
        </w:rPr>
        <w:fldChar w:fldCharType="end"/>
      </w:r>
    </w:p>
    <w:p w14:paraId="00A52066" w14:textId="13760828" w:rsidR="00AF5DFE" w:rsidRDefault="00AF5DFE">
      <w:pPr>
        <w:pStyle w:val="TOC3"/>
        <w:tabs>
          <w:tab w:val="left" w:pos="800"/>
          <w:tab w:val="right" w:leader="dot" w:pos="12950"/>
        </w:tabs>
        <w:rPr>
          <w:i w:val="0"/>
          <w:iCs w:val="0"/>
          <w:noProof/>
          <w:color w:val="auto"/>
          <w:sz w:val="24"/>
          <w:szCs w:val="24"/>
          <w:lang w:eastAsia="en-US"/>
        </w:rPr>
      </w:pPr>
      <w:r>
        <w:rPr>
          <w:noProof/>
        </w:rPr>
        <w:lastRenderedPageBreak/>
        <w:t>9.</w:t>
      </w:r>
      <w:r>
        <w:rPr>
          <w:i w:val="0"/>
          <w:iCs w:val="0"/>
          <w:noProof/>
          <w:color w:val="auto"/>
          <w:sz w:val="24"/>
          <w:szCs w:val="24"/>
          <w:lang w:eastAsia="en-US"/>
        </w:rPr>
        <w:tab/>
      </w:r>
      <w:r>
        <w:rPr>
          <w:noProof/>
        </w:rPr>
        <w:t>Deprecated SecondaryTradeReportID (818) and SecondaryTradeReportRefID (881) [deprecated in FIX 5.0]</w:t>
      </w:r>
      <w:r>
        <w:rPr>
          <w:noProof/>
        </w:rPr>
        <w:tab/>
      </w:r>
      <w:r>
        <w:rPr>
          <w:noProof/>
        </w:rPr>
        <w:fldChar w:fldCharType="begin"/>
      </w:r>
      <w:r>
        <w:rPr>
          <w:noProof/>
        </w:rPr>
        <w:instrText xml:space="preserve"> PAGEREF _Toc227925189 \h </w:instrText>
      </w:r>
      <w:r>
        <w:rPr>
          <w:noProof/>
        </w:rPr>
      </w:r>
      <w:r>
        <w:rPr>
          <w:noProof/>
        </w:rPr>
        <w:fldChar w:fldCharType="separate"/>
      </w:r>
      <w:ins w:id="67" w:author="Administrator" w:date="2011-08-18T10:34:00Z">
        <w:r w:rsidR="008E13A9">
          <w:rPr>
            <w:noProof/>
          </w:rPr>
          <w:t>450</w:t>
        </w:r>
      </w:ins>
      <w:r>
        <w:rPr>
          <w:noProof/>
        </w:rPr>
        <w:fldChar w:fldCharType="end"/>
      </w:r>
    </w:p>
    <w:p w14:paraId="59D89C74" w14:textId="12E470FB" w:rsidR="00AF5DFE" w:rsidRDefault="00AF5DFE">
      <w:pPr>
        <w:pStyle w:val="TOC3"/>
        <w:tabs>
          <w:tab w:val="left" w:pos="1000"/>
          <w:tab w:val="right" w:leader="dot" w:pos="12950"/>
        </w:tabs>
        <w:rPr>
          <w:i w:val="0"/>
          <w:iCs w:val="0"/>
          <w:noProof/>
          <w:color w:val="auto"/>
          <w:sz w:val="24"/>
          <w:szCs w:val="24"/>
          <w:lang w:eastAsia="en-US"/>
        </w:rPr>
      </w:pPr>
      <w:r>
        <w:rPr>
          <w:noProof/>
        </w:rPr>
        <w:t>10.</w:t>
      </w:r>
      <w:r>
        <w:rPr>
          <w:i w:val="0"/>
          <w:iCs w:val="0"/>
          <w:noProof/>
          <w:color w:val="auto"/>
          <w:sz w:val="24"/>
          <w:szCs w:val="24"/>
          <w:lang w:eastAsia="en-US"/>
        </w:rPr>
        <w:tab/>
      </w:r>
      <w:r>
        <w:rPr>
          <w:noProof/>
        </w:rPr>
        <w:t>Deprecated MaxFloor (111) and MaxShow (210) [deprecated in FIX 5.0]</w:t>
      </w:r>
      <w:r>
        <w:rPr>
          <w:noProof/>
        </w:rPr>
        <w:tab/>
      </w:r>
      <w:r>
        <w:rPr>
          <w:noProof/>
        </w:rPr>
        <w:fldChar w:fldCharType="begin"/>
      </w:r>
      <w:r>
        <w:rPr>
          <w:noProof/>
        </w:rPr>
        <w:instrText xml:space="preserve"> PAGEREF _Toc227925190 \h </w:instrText>
      </w:r>
      <w:r>
        <w:rPr>
          <w:noProof/>
        </w:rPr>
      </w:r>
      <w:r>
        <w:rPr>
          <w:noProof/>
        </w:rPr>
        <w:fldChar w:fldCharType="separate"/>
      </w:r>
      <w:ins w:id="68" w:author="Administrator" w:date="2011-08-18T10:34:00Z">
        <w:r w:rsidR="008E13A9">
          <w:rPr>
            <w:noProof/>
          </w:rPr>
          <w:t>450</w:t>
        </w:r>
      </w:ins>
      <w:r>
        <w:rPr>
          <w:noProof/>
        </w:rPr>
        <w:fldChar w:fldCharType="end"/>
      </w:r>
    </w:p>
    <w:p w14:paraId="65F6FF35" w14:textId="18901688" w:rsidR="00AF5DFE" w:rsidRDefault="00AF5DFE">
      <w:pPr>
        <w:pStyle w:val="TOC3"/>
        <w:tabs>
          <w:tab w:val="left" w:pos="1000"/>
          <w:tab w:val="right" w:leader="dot" w:pos="12950"/>
        </w:tabs>
        <w:rPr>
          <w:i w:val="0"/>
          <w:iCs w:val="0"/>
          <w:noProof/>
          <w:color w:val="auto"/>
          <w:sz w:val="24"/>
          <w:szCs w:val="24"/>
          <w:lang w:eastAsia="en-US"/>
        </w:rPr>
      </w:pPr>
      <w:r>
        <w:rPr>
          <w:noProof/>
        </w:rPr>
        <w:t>11.</w:t>
      </w:r>
      <w:r>
        <w:rPr>
          <w:i w:val="0"/>
          <w:iCs w:val="0"/>
          <w:noProof/>
          <w:color w:val="auto"/>
          <w:sz w:val="24"/>
          <w:szCs w:val="24"/>
          <w:lang w:eastAsia="en-US"/>
        </w:rPr>
        <w:tab/>
      </w:r>
      <w:r>
        <w:rPr>
          <w:noProof/>
        </w:rPr>
        <w:t>Deprecated OddLot (575) [deprecated in FIX 5.0]</w:t>
      </w:r>
      <w:r>
        <w:rPr>
          <w:noProof/>
        </w:rPr>
        <w:tab/>
      </w:r>
      <w:r>
        <w:rPr>
          <w:noProof/>
        </w:rPr>
        <w:fldChar w:fldCharType="begin"/>
      </w:r>
      <w:r>
        <w:rPr>
          <w:noProof/>
        </w:rPr>
        <w:instrText xml:space="preserve"> PAGEREF _Toc227925191 \h </w:instrText>
      </w:r>
      <w:r>
        <w:rPr>
          <w:noProof/>
        </w:rPr>
      </w:r>
      <w:r>
        <w:rPr>
          <w:noProof/>
        </w:rPr>
        <w:fldChar w:fldCharType="separate"/>
      </w:r>
      <w:ins w:id="69" w:author="Administrator" w:date="2011-08-18T10:34:00Z">
        <w:r w:rsidR="008E13A9">
          <w:rPr>
            <w:noProof/>
          </w:rPr>
          <w:t>450</w:t>
        </w:r>
      </w:ins>
      <w:r>
        <w:rPr>
          <w:noProof/>
        </w:rPr>
        <w:fldChar w:fldCharType="end"/>
      </w:r>
    </w:p>
    <w:p w14:paraId="4FA97D3A" w14:textId="44C99794" w:rsidR="00AF5DFE" w:rsidRDefault="00AF5DFE">
      <w:pPr>
        <w:pStyle w:val="TOC3"/>
        <w:tabs>
          <w:tab w:val="left" w:pos="1000"/>
          <w:tab w:val="right" w:leader="dot" w:pos="12950"/>
        </w:tabs>
        <w:rPr>
          <w:i w:val="0"/>
          <w:iCs w:val="0"/>
          <w:noProof/>
          <w:color w:val="auto"/>
          <w:sz w:val="24"/>
          <w:szCs w:val="24"/>
          <w:lang w:eastAsia="en-US"/>
        </w:rPr>
      </w:pPr>
      <w:r>
        <w:rPr>
          <w:noProof/>
        </w:rPr>
        <w:t>12.</w:t>
      </w:r>
      <w:r>
        <w:rPr>
          <w:i w:val="0"/>
          <w:iCs w:val="0"/>
          <w:noProof/>
          <w:color w:val="auto"/>
          <w:sz w:val="24"/>
          <w:szCs w:val="24"/>
          <w:lang w:eastAsia="en-US"/>
        </w:rPr>
        <w:tab/>
      </w:r>
      <w:r>
        <w:rPr>
          <w:noProof/>
        </w:rPr>
        <w:t>Deprecated enum values from ExecInst (18) [deprecated in FIX 5.0]</w:t>
      </w:r>
      <w:r>
        <w:rPr>
          <w:noProof/>
        </w:rPr>
        <w:tab/>
      </w:r>
      <w:r>
        <w:rPr>
          <w:noProof/>
        </w:rPr>
        <w:fldChar w:fldCharType="begin"/>
      </w:r>
      <w:r>
        <w:rPr>
          <w:noProof/>
        </w:rPr>
        <w:instrText xml:space="preserve"> PAGEREF _Toc227925192 \h </w:instrText>
      </w:r>
      <w:r>
        <w:rPr>
          <w:noProof/>
        </w:rPr>
      </w:r>
      <w:r>
        <w:rPr>
          <w:noProof/>
        </w:rPr>
        <w:fldChar w:fldCharType="separate"/>
      </w:r>
      <w:ins w:id="70" w:author="Administrator" w:date="2011-08-18T10:34:00Z">
        <w:r w:rsidR="008E13A9">
          <w:rPr>
            <w:noProof/>
          </w:rPr>
          <w:t>450</w:t>
        </w:r>
      </w:ins>
      <w:r>
        <w:rPr>
          <w:noProof/>
        </w:rPr>
        <w:fldChar w:fldCharType="end"/>
      </w:r>
    </w:p>
    <w:p w14:paraId="34360645" w14:textId="470FD8BB" w:rsidR="00AF5DFE" w:rsidRDefault="00AF5DFE">
      <w:pPr>
        <w:pStyle w:val="TOC3"/>
        <w:tabs>
          <w:tab w:val="left" w:pos="1000"/>
          <w:tab w:val="right" w:leader="dot" w:pos="12950"/>
        </w:tabs>
        <w:rPr>
          <w:i w:val="0"/>
          <w:iCs w:val="0"/>
          <w:noProof/>
          <w:color w:val="auto"/>
          <w:sz w:val="24"/>
          <w:szCs w:val="24"/>
          <w:lang w:eastAsia="en-US"/>
        </w:rPr>
      </w:pPr>
      <w:r>
        <w:rPr>
          <w:noProof/>
        </w:rPr>
        <w:t>13.</w:t>
      </w:r>
      <w:r>
        <w:rPr>
          <w:i w:val="0"/>
          <w:iCs w:val="0"/>
          <w:noProof/>
          <w:color w:val="auto"/>
          <w:sz w:val="24"/>
          <w:szCs w:val="24"/>
          <w:lang w:eastAsia="en-US"/>
        </w:rPr>
        <w:tab/>
      </w:r>
      <w:r>
        <w:rPr>
          <w:noProof/>
        </w:rPr>
        <w:t>Deprecated OrderQty2 (192), SettlDate2 (193), Price2 (640), LastForwardPoints2 (641), BidForwardPoints2 (642), and OfferForwardPoints2 (643) [deprecated in FIX 5.0]</w:t>
      </w:r>
      <w:r>
        <w:rPr>
          <w:noProof/>
        </w:rPr>
        <w:tab/>
      </w:r>
      <w:r>
        <w:rPr>
          <w:noProof/>
        </w:rPr>
        <w:fldChar w:fldCharType="begin"/>
      </w:r>
      <w:r>
        <w:rPr>
          <w:noProof/>
        </w:rPr>
        <w:instrText xml:space="preserve"> PAGEREF _Toc227925193 \h </w:instrText>
      </w:r>
      <w:r>
        <w:rPr>
          <w:noProof/>
        </w:rPr>
      </w:r>
      <w:r>
        <w:rPr>
          <w:noProof/>
        </w:rPr>
        <w:fldChar w:fldCharType="separate"/>
      </w:r>
      <w:ins w:id="71" w:author="Administrator" w:date="2011-08-18T10:34:00Z">
        <w:r w:rsidR="008E13A9">
          <w:rPr>
            <w:noProof/>
          </w:rPr>
          <w:t>451</w:t>
        </w:r>
      </w:ins>
      <w:r>
        <w:rPr>
          <w:noProof/>
        </w:rPr>
        <w:fldChar w:fldCharType="end"/>
      </w:r>
    </w:p>
    <w:p w14:paraId="179B43A2" w14:textId="51DA77BD" w:rsidR="00AF5DFE" w:rsidRDefault="00AF5DFE">
      <w:pPr>
        <w:pStyle w:val="TOC3"/>
        <w:tabs>
          <w:tab w:val="left" w:pos="1000"/>
          <w:tab w:val="right" w:leader="dot" w:pos="12950"/>
        </w:tabs>
        <w:rPr>
          <w:i w:val="0"/>
          <w:iCs w:val="0"/>
          <w:noProof/>
          <w:color w:val="auto"/>
          <w:sz w:val="24"/>
          <w:szCs w:val="24"/>
          <w:lang w:eastAsia="en-US"/>
        </w:rPr>
      </w:pPr>
      <w:r>
        <w:rPr>
          <w:noProof/>
        </w:rPr>
        <w:t>14.</w:t>
      </w:r>
      <w:r>
        <w:rPr>
          <w:i w:val="0"/>
          <w:iCs w:val="0"/>
          <w:noProof/>
          <w:color w:val="auto"/>
          <w:sz w:val="24"/>
          <w:szCs w:val="24"/>
          <w:lang w:eastAsia="en-US"/>
        </w:rPr>
        <w:tab/>
      </w:r>
      <w:r>
        <w:rPr>
          <w:noProof/>
        </w:rPr>
        <w:t>Deprecated QuoteType (537) from QuoteResponse message only [deprecated in FIX 5.0]</w:t>
      </w:r>
      <w:r>
        <w:rPr>
          <w:noProof/>
        </w:rPr>
        <w:tab/>
      </w:r>
      <w:r>
        <w:rPr>
          <w:noProof/>
        </w:rPr>
        <w:fldChar w:fldCharType="begin"/>
      </w:r>
      <w:r>
        <w:rPr>
          <w:noProof/>
        </w:rPr>
        <w:instrText xml:space="preserve"> PAGEREF _Toc227925194 \h </w:instrText>
      </w:r>
      <w:r>
        <w:rPr>
          <w:noProof/>
        </w:rPr>
      </w:r>
      <w:r>
        <w:rPr>
          <w:noProof/>
        </w:rPr>
        <w:fldChar w:fldCharType="separate"/>
      </w:r>
      <w:ins w:id="72" w:author="Administrator" w:date="2011-08-18T10:34:00Z">
        <w:r w:rsidR="008E13A9">
          <w:rPr>
            <w:noProof/>
          </w:rPr>
          <w:t>452</w:t>
        </w:r>
      </w:ins>
      <w:r>
        <w:rPr>
          <w:noProof/>
        </w:rPr>
        <w:fldChar w:fldCharType="end"/>
      </w:r>
    </w:p>
    <w:p w14:paraId="3A7E6B07" w14:textId="5B455555" w:rsidR="00AF5DFE" w:rsidRDefault="00AF5DFE">
      <w:pPr>
        <w:pStyle w:val="TOC3"/>
        <w:tabs>
          <w:tab w:val="left" w:pos="1000"/>
          <w:tab w:val="right" w:leader="dot" w:pos="12950"/>
        </w:tabs>
        <w:rPr>
          <w:i w:val="0"/>
          <w:iCs w:val="0"/>
          <w:noProof/>
          <w:color w:val="auto"/>
          <w:sz w:val="24"/>
          <w:szCs w:val="24"/>
          <w:lang w:eastAsia="en-US"/>
        </w:rPr>
      </w:pPr>
      <w:r>
        <w:rPr>
          <w:noProof/>
        </w:rPr>
        <w:t>15.</w:t>
      </w:r>
      <w:r>
        <w:rPr>
          <w:i w:val="0"/>
          <w:iCs w:val="0"/>
          <w:noProof/>
          <w:color w:val="auto"/>
          <w:sz w:val="24"/>
          <w:szCs w:val="24"/>
          <w:lang w:eastAsia="en-US"/>
        </w:rPr>
        <w:tab/>
      </w:r>
      <w:r>
        <w:rPr>
          <w:noProof/>
        </w:rPr>
        <w:t>Deprecated MDEntryOriginator (282), MDMkt (275) [deprecated in FIX 5.0]</w:t>
      </w:r>
      <w:r>
        <w:rPr>
          <w:noProof/>
        </w:rPr>
        <w:tab/>
      </w:r>
      <w:r>
        <w:rPr>
          <w:noProof/>
        </w:rPr>
        <w:fldChar w:fldCharType="begin"/>
      </w:r>
      <w:r>
        <w:rPr>
          <w:noProof/>
        </w:rPr>
        <w:instrText xml:space="preserve"> PAGEREF _Toc227925195 \h </w:instrText>
      </w:r>
      <w:r>
        <w:rPr>
          <w:noProof/>
        </w:rPr>
      </w:r>
      <w:r>
        <w:rPr>
          <w:noProof/>
        </w:rPr>
        <w:fldChar w:fldCharType="separate"/>
      </w:r>
      <w:ins w:id="73" w:author="Administrator" w:date="2011-08-18T10:34:00Z">
        <w:r w:rsidR="008E13A9">
          <w:rPr>
            <w:noProof/>
          </w:rPr>
          <w:t>452</w:t>
        </w:r>
      </w:ins>
      <w:r>
        <w:rPr>
          <w:noProof/>
        </w:rPr>
        <w:fldChar w:fldCharType="end"/>
      </w:r>
    </w:p>
    <w:p w14:paraId="1EDCC8D5" w14:textId="1576E7DB" w:rsidR="00AF5DFE" w:rsidRDefault="00AF5DFE">
      <w:pPr>
        <w:pStyle w:val="TOC3"/>
        <w:tabs>
          <w:tab w:val="left" w:pos="1000"/>
          <w:tab w:val="right" w:leader="dot" w:pos="12950"/>
        </w:tabs>
        <w:rPr>
          <w:i w:val="0"/>
          <w:iCs w:val="0"/>
          <w:noProof/>
          <w:color w:val="auto"/>
          <w:sz w:val="24"/>
          <w:szCs w:val="24"/>
          <w:lang w:eastAsia="en-US"/>
        </w:rPr>
      </w:pPr>
      <w:r>
        <w:rPr>
          <w:noProof/>
        </w:rPr>
        <w:t>16.</w:t>
      </w:r>
      <w:r>
        <w:rPr>
          <w:i w:val="0"/>
          <w:iCs w:val="0"/>
          <w:noProof/>
          <w:color w:val="auto"/>
          <w:sz w:val="24"/>
          <w:szCs w:val="24"/>
          <w:lang w:eastAsia="en-US"/>
        </w:rPr>
        <w:tab/>
      </w:r>
      <w:r>
        <w:rPr>
          <w:noProof/>
        </w:rPr>
        <w:t>Deprecated LocationID (283) and DeskID (284) from Market Data messages only [deprecated in FIX 5.0]</w:t>
      </w:r>
      <w:r>
        <w:rPr>
          <w:noProof/>
        </w:rPr>
        <w:tab/>
      </w:r>
      <w:r>
        <w:rPr>
          <w:noProof/>
        </w:rPr>
        <w:fldChar w:fldCharType="begin"/>
      </w:r>
      <w:r>
        <w:rPr>
          <w:noProof/>
        </w:rPr>
        <w:instrText xml:space="preserve"> PAGEREF _Toc227925196 \h </w:instrText>
      </w:r>
      <w:r>
        <w:rPr>
          <w:noProof/>
        </w:rPr>
      </w:r>
      <w:r>
        <w:rPr>
          <w:noProof/>
        </w:rPr>
        <w:fldChar w:fldCharType="separate"/>
      </w:r>
      <w:ins w:id="74" w:author="Administrator" w:date="2011-08-18T10:34:00Z">
        <w:r w:rsidR="008E13A9">
          <w:rPr>
            <w:noProof/>
          </w:rPr>
          <w:t>452</w:t>
        </w:r>
      </w:ins>
      <w:r>
        <w:rPr>
          <w:noProof/>
        </w:rPr>
        <w:fldChar w:fldCharType="end"/>
      </w:r>
    </w:p>
    <w:p w14:paraId="17114C54" w14:textId="54121449" w:rsidR="00AF5DFE" w:rsidRDefault="00AF5DFE">
      <w:pPr>
        <w:pStyle w:val="TOC3"/>
        <w:tabs>
          <w:tab w:val="left" w:pos="1000"/>
          <w:tab w:val="right" w:leader="dot" w:pos="12950"/>
        </w:tabs>
        <w:rPr>
          <w:i w:val="0"/>
          <w:iCs w:val="0"/>
          <w:noProof/>
          <w:color w:val="auto"/>
          <w:sz w:val="24"/>
          <w:szCs w:val="24"/>
          <w:lang w:eastAsia="en-US"/>
        </w:rPr>
      </w:pPr>
      <w:r>
        <w:rPr>
          <w:noProof/>
        </w:rPr>
        <w:t>17.</w:t>
      </w:r>
      <w:r>
        <w:rPr>
          <w:i w:val="0"/>
          <w:iCs w:val="0"/>
          <w:noProof/>
          <w:color w:val="auto"/>
          <w:sz w:val="24"/>
          <w:szCs w:val="24"/>
          <w:lang w:eastAsia="en-US"/>
        </w:rPr>
        <w:tab/>
      </w:r>
      <w:r>
        <w:rPr>
          <w:noProof/>
        </w:rPr>
        <w:t>Deprecated LegQty (tag 687) from the specification [deprecated in FIX 5.0 SP1]</w:t>
      </w:r>
      <w:r>
        <w:rPr>
          <w:noProof/>
        </w:rPr>
        <w:tab/>
      </w:r>
      <w:r>
        <w:rPr>
          <w:noProof/>
        </w:rPr>
        <w:fldChar w:fldCharType="begin"/>
      </w:r>
      <w:r>
        <w:rPr>
          <w:noProof/>
        </w:rPr>
        <w:instrText xml:space="preserve"> PAGEREF _Toc227925197 \h </w:instrText>
      </w:r>
      <w:r>
        <w:rPr>
          <w:noProof/>
        </w:rPr>
      </w:r>
      <w:r>
        <w:rPr>
          <w:noProof/>
        </w:rPr>
        <w:fldChar w:fldCharType="separate"/>
      </w:r>
      <w:ins w:id="75" w:author="Administrator" w:date="2011-08-18T10:34:00Z">
        <w:r w:rsidR="008E13A9">
          <w:rPr>
            <w:noProof/>
          </w:rPr>
          <w:t>452</w:t>
        </w:r>
      </w:ins>
      <w:r>
        <w:rPr>
          <w:noProof/>
        </w:rPr>
        <w:fldChar w:fldCharType="end"/>
      </w:r>
    </w:p>
    <w:p w14:paraId="0DA9E7CB" w14:textId="78784359" w:rsidR="00AF5DFE" w:rsidRDefault="00AF5DFE">
      <w:pPr>
        <w:pStyle w:val="TOC3"/>
        <w:tabs>
          <w:tab w:val="left" w:pos="1000"/>
          <w:tab w:val="right" w:leader="dot" w:pos="12950"/>
        </w:tabs>
        <w:rPr>
          <w:i w:val="0"/>
          <w:iCs w:val="0"/>
          <w:noProof/>
          <w:color w:val="auto"/>
          <w:sz w:val="24"/>
          <w:szCs w:val="24"/>
          <w:lang w:eastAsia="en-US"/>
        </w:rPr>
      </w:pPr>
      <w:r>
        <w:rPr>
          <w:noProof/>
        </w:rPr>
        <w:t>18.</w:t>
      </w:r>
      <w:r>
        <w:rPr>
          <w:i w:val="0"/>
          <w:iCs w:val="0"/>
          <w:noProof/>
          <w:color w:val="auto"/>
          <w:sz w:val="24"/>
          <w:szCs w:val="24"/>
          <w:lang w:eastAsia="en-US"/>
        </w:rPr>
        <w:tab/>
      </w:r>
      <w:r>
        <w:rPr>
          <w:noProof/>
        </w:rPr>
        <w:t>Deprecated PublishTrdIndicator (tag 852) from the specification [deprecated in FIX 5.0 SP1]</w:t>
      </w:r>
      <w:r>
        <w:rPr>
          <w:noProof/>
        </w:rPr>
        <w:tab/>
      </w:r>
      <w:r>
        <w:rPr>
          <w:noProof/>
        </w:rPr>
        <w:fldChar w:fldCharType="begin"/>
      </w:r>
      <w:r>
        <w:rPr>
          <w:noProof/>
        </w:rPr>
        <w:instrText xml:space="preserve"> PAGEREF _Toc227925198 \h </w:instrText>
      </w:r>
      <w:r>
        <w:rPr>
          <w:noProof/>
        </w:rPr>
      </w:r>
      <w:r>
        <w:rPr>
          <w:noProof/>
        </w:rPr>
        <w:fldChar w:fldCharType="separate"/>
      </w:r>
      <w:ins w:id="76" w:author="Administrator" w:date="2011-08-18T10:34:00Z">
        <w:r w:rsidR="008E13A9">
          <w:rPr>
            <w:noProof/>
          </w:rPr>
          <w:t>452</w:t>
        </w:r>
      </w:ins>
      <w:r>
        <w:rPr>
          <w:noProof/>
        </w:rPr>
        <w:fldChar w:fldCharType="end"/>
      </w:r>
    </w:p>
    <w:p w14:paraId="4A2E0FD7" w14:textId="556A4536" w:rsidR="00AF5DFE" w:rsidRDefault="00AF5DFE">
      <w:pPr>
        <w:pStyle w:val="TOC3"/>
        <w:tabs>
          <w:tab w:val="left" w:pos="1000"/>
          <w:tab w:val="right" w:leader="dot" w:pos="12950"/>
        </w:tabs>
        <w:rPr>
          <w:i w:val="0"/>
          <w:iCs w:val="0"/>
          <w:noProof/>
          <w:color w:val="auto"/>
          <w:sz w:val="24"/>
          <w:szCs w:val="24"/>
          <w:lang w:eastAsia="en-US"/>
        </w:rPr>
      </w:pPr>
      <w:r>
        <w:rPr>
          <w:noProof/>
        </w:rPr>
        <w:t>19.</w:t>
      </w:r>
      <w:r>
        <w:rPr>
          <w:i w:val="0"/>
          <w:iCs w:val="0"/>
          <w:noProof/>
          <w:color w:val="auto"/>
          <w:sz w:val="24"/>
          <w:szCs w:val="24"/>
          <w:lang w:eastAsia="en-US"/>
        </w:rPr>
        <w:tab/>
      </w:r>
      <w:r>
        <w:rPr>
          <w:noProof/>
        </w:rPr>
        <w:t>Deprecated OrderID (tag 37) and SecondaryOrderID (tag 198) from OrderMassCancelReport message only [deprecated in FIX 5.0 SP1]</w:t>
      </w:r>
      <w:r>
        <w:rPr>
          <w:noProof/>
        </w:rPr>
        <w:tab/>
      </w:r>
      <w:r>
        <w:rPr>
          <w:noProof/>
        </w:rPr>
        <w:fldChar w:fldCharType="begin"/>
      </w:r>
      <w:r>
        <w:rPr>
          <w:noProof/>
        </w:rPr>
        <w:instrText xml:space="preserve"> PAGEREF _Toc227925199 \h </w:instrText>
      </w:r>
      <w:r>
        <w:rPr>
          <w:noProof/>
        </w:rPr>
      </w:r>
      <w:r>
        <w:rPr>
          <w:noProof/>
        </w:rPr>
        <w:fldChar w:fldCharType="separate"/>
      </w:r>
      <w:ins w:id="77" w:author="Administrator" w:date="2011-08-18T10:34:00Z">
        <w:r w:rsidR="008E13A9">
          <w:rPr>
            <w:noProof/>
          </w:rPr>
          <w:t>452</w:t>
        </w:r>
      </w:ins>
      <w:r>
        <w:rPr>
          <w:noProof/>
        </w:rPr>
        <w:fldChar w:fldCharType="end"/>
      </w:r>
    </w:p>
    <w:p w14:paraId="642294AD" w14:textId="60A1DB45" w:rsidR="00AF5DFE" w:rsidRDefault="00AF5DFE">
      <w:pPr>
        <w:pStyle w:val="TOC3"/>
        <w:tabs>
          <w:tab w:val="left" w:pos="1000"/>
          <w:tab w:val="right" w:leader="dot" w:pos="12950"/>
        </w:tabs>
        <w:rPr>
          <w:i w:val="0"/>
          <w:iCs w:val="0"/>
          <w:noProof/>
          <w:color w:val="auto"/>
          <w:sz w:val="24"/>
          <w:szCs w:val="24"/>
          <w:lang w:eastAsia="en-US"/>
        </w:rPr>
      </w:pPr>
      <w:r>
        <w:rPr>
          <w:noProof/>
        </w:rPr>
        <w:t>20.</w:t>
      </w:r>
      <w:r>
        <w:rPr>
          <w:i w:val="0"/>
          <w:iCs w:val="0"/>
          <w:noProof/>
          <w:color w:val="auto"/>
          <w:sz w:val="24"/>
          <w:szCs w:val="24"/>
          <w:lang w:eastAsia="en-US"/>
        </w:rPr>
        <w:tab/>
      </w:r>
      <w:r>
        <w:rPr>
          <w:noProof/>
        </w:rPr>
        <w:t>Deprecated the fields Signature (89), SecureDataLen (90), SecureData (91), SignatureLength (93) [deprecated in FIXT.1.1]</w:t>
      </w:r>
      <w:r>
        <w:rPr>
          <w:noProof/>
        </w:rPr>
        <w:tab/>
      </w:r>
      <w:r>
        <w:rPr>
          <w:noProof/>
        </w:rPr>
        <w:fldChar w:fldCharType="begin"/>
      </w:r>
      <w:r>
        <w:rPr>
          <w:noProof/>
        </w:rPr>
        <w:instrText xml:space="preserve"> PAGEREF _Toc227925200 \h </w:instrText>
      </w:r>
      <w:r>
        <w:rPr>
          <w:noProof/>
        </w:rPr>
      </w:r>
      <w:r>
        <w:rPr>
          <w:noProof/>
        </w:rPr>
        <w:fldChar w:fldCharType="separate"/>
      </w:r>
      <w:ins w:id="78" w:author="Administrator" w:date="2011-08-18T10:34:00Z">
        <w:r w:rsidR="008E13A9">
          <w:rPr>
            <w:noProof/>
          </w:rPr>
          <w:t>452</w:t>
        </w:r>
      </w:ins>
      <w:r>
        <w:rPr>
          <w:noProof/>
        </w:rPr>
        <w:fldChar w:fldCharType="end"/>
      </w:r>
    </w:p>
    <w:p w14:paraId="1DAEAE6E" w14:textId="79370BE4" w:rsidR="00AF5DFE" w:rsidRDefault="00AF5DFE">
      <w:pPr>
        <w:pStyle w:val="TOC3"/>
        <w:tabs>
          <w:tab w:val="left" w:pos="1000"/>
          <w:tab w:val="right" w:leader="dot" w:pos="12950"/>
        </w:tabs>
        <w:rPr>
          <w:i w:val="0"/>
          <w:iCs w:val="0"/>
          <w:noProof/>
          <w:color w:val="auto"/>
          <w:sz w:val="24"/>
          <w:szCs w:val="24"/>
          <w:lang w:eastAsia="en-US"/>
        </w:rPr>
      </w:pPr>
      <w:r>
        <w:rPr>
          <w:noProof/>
        </w:rPr>
        <w:t>21.</w:t>
      </w:r>
      <w:r>
        <w:rPr>
          <w:i w:val="0"/>
          <w:iCs w:val="0"/>
          <w:noProof/>
          <w:color w:val="auto"/>
          <w:sz w:val="24"/>
          <w:szCs w:val="24"/>
          <w:lang w:eastAsia="en-US"/>
        </w:rPr>
        <w:tab/>
      </w:r>
      <w:r>
        <w:rPr>
          <w:noProof/>
        </w:rPr>
        <w:t>Deprecated the following enumerations from SecurityRequestType (321)</w:t>
      </w:r>
      <w:r>
        <w:rPr>
          <w:noProof/>
        </w:rPr>
        <w:tab/>
      </w:r>
      <w:r>
        <w:rPr>
          <w:noProof/>
        </w:rPr>
        <w:fldChar w:fldCharType="begin"/>
      </w:r>
      <w:r>
        <w:rPr>
          <w:noProof/>
        </w:rPr>
        <w:instrText xml:space="preserve"> PAGEREF _Toc227925201 \h </w:instrText>
      </w:r>
      <w:r>
        <w:rPr>
          <w:noProof/>
        </w:rPr>
      </w:r>
      <w:r>
        <w:rPr>
          <w:noProof/>
        </w:rPr>
        <w:fldChar w:fldCharType="separate"/>
      </w:r>
      <w:ins w:id="79" w:author="Administrator" w:date="2011-08-18T10:34:00Z">
        <w:r w:rsidR="008E13A9">
          <w:rPr>
            <w:noProof/>
          </w:rPr>
          <w:t>453</w:t>
        </w:r>
      </w:ins>
      <w:r>
        <w:rPr>
          <w:noProof/>
        </w:rPr>
        <w:fldChar w:fldCharType="end"/>
      </w:r>
    </w:p>
    <w:p w14:paraId="516675EC" w14:textId="46A0502A" w:rsidR="00AF5DFE" w:rsidRDefault="00AF5DFE">
      <w:pPr>
        <w:pStyle w:val="TOC3"/>
        <w:tabs>
          <w:tab w:val="left" w:pos="1000"/>
          <w:tab w:val="right" w:leader="dot" w:pos="12950"/>
        </w:tabs>
        <w:rPr>
          <w:i w:val="0"/>
          <w:iCs w:val="0"/>
          <w:noProof/>
          <w:color w:val="auto"/>
          <w:sz w:val="24"/>
          <w:szCs w:val="24"/>
          <w:lang w:eastAsia="en-US"/>
        </w:rPr>
      </w:pPr>
      <w:r>
        <w:rPr>
          <w:noProof/>
        </w:rPr>
        <w:t>22.</w:t>
      </w:r>
      <w:r>
        <w:rPr>
          <w:i w:val="0"/>
          <w:iCs w:val="0"/>
          <w:noProof/>
          <w:color w:val="auto"/>
          <w:sz w:val="24"/>
          <w:szCs w:val="24"/>
          <w:lang w:eastAsia="en-US"/>
        </w:rPr>
        <w:tab/>
      </w:r>
      <w:r>
        <w:rPr>
          <w:noProof/>
        </w:rPr>
        <w:t>Deprecated the following enumeration from SecurityResponseType (323)</w:t>
      </w:r>
      <w:r>
        <w:rPr>
          <w:noProof/>
        </w:rPr>
        <w:tab/>
      </w:r>
      <w:r>
        <w:rPr>
          <w:noProof/>
        </w:rPr>
        <w:fldChar w:fldCharType="begin"/>
      </w:r>
      <w:r>
        <w:rPr>
          <w:noProof/>
        </w:rPr>
        <w:instrText xml:space="preserve"> PAGEREF _Toc227925202 \h </w:instrText>
      </w:r>
      <w:r>
        <w:rPr>
          <w:noProof/>
        </w:rPr>
      </w:r>
      <w:r>
        <w:rPr>
          <w:noProof/>
        </w:rPr>
        <w:fldChar w:fldCharType="separate"/>
      </w:r>
      <w:ins w:id="80" w:author="Administrator" w:date="2011-08-18T10:34:00Z">
        <w:r w:rsidR="008E13A9">
          <w:rPr>
            <w:noProof/>
          </w:rPr>
          <w:t>453</w:t>
        </w:r>
      </w:ins>
      <w:r>
        <w:rPr>
          <w:noProof/>
        </w:rPr>
        <w:fldChar w:fldCharType="end"/>
      </w:r>
    </w:p>
    <w:p w14:paraId="62C6AEE8" w14:textId="65AEA6FA" w:rsidR="00AF5DFE" w:rsidRDefault="00AF5DFE">
      <w:pPr>
        <w:pStyle w:val="TOC3"/>
        <w:tabs>
          <w:tab w:val="left" w:pos="1000"/>
          <w:tab w:val="right" w:leader="dot" w:pos="12950"/>
        </w:tabs>
        <w:rPr>
          <w:i w:val="0"/>
          <w:iCs w:val="0"/>
          <w:noProof/>
          <w:color w:val="auto"/>
          <w:sz w:val="24"/>
          <w:szCs w:val="24"/>
          <w:lang w:eastAsia="en-US"/>
        </w:rPr>
      </w:pPr>
      <w:r>
        <w:rPr>
          <w:noProof/>
        </w:rPr>
        <w:t>23.</w:t>
      </w:r>
      <w:r>
        <w:rPr>
          <w:i w:val="0"/>
          <w:iCs w:val="0"/>
          <w:noProof/>
          <w:color w:val="auto"/>
          <w:sz w:val="24"/>
          <w:szCs w:val="24"/>
          <w:lang w:eastAsia="en-US"/>
        </w:rPr>
        <w:tab/>
      </w:r>
      <w:r>
        <w:rPr>
          <w:noProof/>
        </w:rPr>
        <w:t>Deprecated the following enumeration from UnitOfMeasure (996), UnderlyingUnitOfMeasure (998), LegUnitOfMeasure (999), PriceUnitOfMeasure (1191), DerivativeUnitOfMeasure (1269), DerivativePriceUnitOfMeasure (1315), LegPriceUnitOfMeasure (1421), UnderlyingPriceUnitOfMeasure (1424)</w:t>
      </w:r>
      <w:r>
        <w:rPr>
          <w:noProof/>
        </w:rPr>
        <w:tab/>
      </w:r>
      <w:r>
        <w:rPr>
          <w:noProof/>
        </w:rPr>
        <w:fldChar w:fldCharType="begin"/>
      </w:r>
      <w:r>
        <w:rPr>
          <w:noProof/>
        </w:rPr>
        <w:instrText xml:space="preserve"> PAGEREF _Toc227925203 \h </w:instrText>
      </w:r>
      <w:r>
        <w:rPr>
          <w:noProof/>
        </w:rPr>
      </w:r>
      <w:r>
        <w:rPr>
          <w:noProof/>
        </w:rPr>
        <w:fldChar w:fldCharType="separate"/>
      </w:r>
      <w:ins w:id="81" w:author="Administrator" w:date="2011-08-18T10:34:00Z">
        <w:r w:rsidR="008E13A9">
          <w:rPr>
            <w:noProof/>
          </w:rPr>
          <w:t>453</w:t>
        </w:r>
      </w:ins>
      <w:r>
        <w:rPr>
          <w:noProof/>
        </w:rPr>
        <w:fldChar w:fldCharType="end"/>
      </w:r>
    </w:p>
    <w:p w14:paraId="7B30E1C1" w14:textId="5E310CC6" w:rsidR="00AF5DFE" w:rsidRDefault="00AF5DFE">
      <w:pPr>
        <w:pStyle w:val="TOC3"/>
        <w:tabs>
          <w:tab w:val="left" w:pos="1000"/>
          <w:tab w:val="right" w:leader="dot" w:pos="12950"/>
        </w:tabs>
        <w:rPr>
          <w:i w:val="0"/>
          <w:iCs w:val="0"/>
          <w:noProof/>
          <w:color w:val="auto"/>
          <w:sz w:val="24"/>
          <w:szCs w:val="24"/>
          <w:lang w:eastAsia="en-US"/>
        </w:rPr>
      </w:pPr>
      <w:r>
        <w:rPr>
          <w:noProof/>
        </w:rPr>
        <w:t>24.</w:t>
      </w:r>
      <w:r>
        <w:rPr>
          <w:i w:val="0"/>
          <w:iCs w:val="0"/>
          <w:noProof/>
          <w:color w:val="auto"/>
          <w:sz w:val="24"/>
          <w:szCs w:val="24"/>
          <w:lang w:eastAsia="en-US"/>
        </w:rPr>
        <w:tab/>
      </w:r>
      <w:r>
        <w:rPr>
          <w:noProof/>
        </w:rPr>
        <w:t>Deprecated from SecurityType (167) the enumeration FOR [deprecated in FIX 5.0 SP2]</w:t>
      </w:r>
      <w:r>
        <w:rPr>
          <w:noProof/>
        </w:rPr>
        <w:tab/>
      </w:r>
      <w:r>
        <w:rPr>
          <w:noProof/>
        </w:rPr>
        <w:fldChar w:fldCharType="begin"/>
      </w:r>
      <w:r>
        <w:rPr>
          <w:noProof/>
        </w:rPr>
        <w:instrText xml:space="preserve"> PAGEREF _Toc227925204 \h </w:instrText>
      </w:r>
      <w:r>
        <w:rPr>
          <w:noProof/>
        </w:rPr>
      </w:r>
      <w:r>
        <w:rPr>
          <w:noProof/>
        </w:rPr>
        <w:fldChar w:fldCharType="separate"/>
      </w:r>
      <w:ins w:id="82" w:author="Administrator" w:date="2011-08-18T10:34:00Z">
        <w:r w:rsidR="008E13A9">
          <w:rPr>
            <w:noProof/>
          </w:rPr>
          <w:t>453</w:t>
        </w:r>
      </w:ins>
      <w:r>
        <w:rPr>
          <w:noProof/>
        </w:rPr>
        <w:fldChar w:fldCharType="end"/>
      </w:r>
    </w:p>
    <w:p w14:paraId="1D51A366" w14:textId="55ACAD3D" w:rsidR="00AF5DFE" w:rsidRDefault="00AF5DFE">
      <w:pPr>
        <w:pStyle w:val="TOC1"/>
        <w:tabs>
          <w:tab w:val="right" w:leader="dot" w:pos="12950"/>
        </w:tabs>
        <w:rPr>
          <w:b w:val="0"/>
          <w:bCs w:val="0"/>
          <w:caps w:val="0"/>
          <w:noProof/>
          <w:color w:val="auto"/>
          <w:sz w:val="24"/>
          <w:szCs w:val="24"/>
          <w:lang w:eastAsia="en-US"/>
        </w:rPr>
      </w:pPr>
      <w:r>
        <w:rPr>
          <w:noProof/>
        </w:rPr>
        <w:t>Appendix 6-F</w:t>
      </w:r>
      <w:r>
        <w:rPr>
          <w:noProof/>
        </w:rPr>
        <w:tab/>
      </w:r>
      <w:r>
        <w:rPr>
          <w:noProof/>
        </w:rPr>
        <w:fldChar w:fldCharType="begin"/>
      </w:r>
      <w:r>
        <w:rPr>
          <w:noProof/>
        </w:rPr>
        <w:instrText xml:space="preserve"> PAGEREF _Toc227925205 \h </w:instrText>
      </w:r>
      <w:r>
        <w:rPr>
          <w:noProof/>
        </w:rPr>
      </w:r>
      <w:r>
        <w:rPr>
          <w:noProof/>
        </w:rPr>
        <w:fldChar w:fldCharType="separate"/>
      </w:r>
      <w:ins w:id="83" w:author="Administrator" w:date="2011-08-18T10:34:00Z">
        <w:r w:rsidR="008E13A9">
          <w:rPr>
            <w:noProof/>
          </w:rPr>
          <w:t>454</w:t>
        </w:r>
      </w:ins>
      <w:r>
        <w:rPr>
          <w:noProof/>
        </w:rPr>
        <w:fldChar w:fldCharType="end"/>
      </w:r>
    </w:p>
    <w:p w14:paraId="5FF64450" w14:textId="501451D3" w:rsidR="00AF5DFE" w:rsidRDefault="00AF5DFE">
      <w:pPr>
        <w:pStyle w:val="TOC2"/>
        <w:tabs>
          <w:tab w:val="right" w:leader="dot" w:pos="12950"/>
        </w:tabs>
        <w:rPr>
          <w:smallCaps w:val="0"/>
          <w:noProof/>
          <w:color w:val="auto"/>
          <w:sz w:val="24"/>
          <w:szCs w:val="24"/>
          <w:lang w:eastAsia="en-US"/>
        </w:rPr>
      </w:pPr>
      <w:r>
        <w:rPr>
          <w:noProof/>
        </w:rPr>
        <w:t>Replaced Features and Supported Approach</w:t>
      </w:r>
      <w:r>
        <w:rPr>
          <w:noProof/>
        </w:rPr>
        <w:tab/>
      </w:r>
      <w:r>
        <w:rPr>
          <w:noProof/>
        </w:rPr>
        <w:fldChar w:fldCharType="begin"/>
      </w:r>
      <w:r>
        <w:rPr>
          <w:noProof/>
        </w:rPr>
        <w:instrText xml:space="preserve"> PAGEREF _Toc227925206 \h </w:instrText>
      </w:r>
      <w:r>
        <w:rPr>
          <w:noProof/>
        </w:rPr>
      </w:r>
      <w:r>
        <w:rPr>
          <w:noProof/>
        </w:rPr>
        <w:fldChar w:fldCharType="separate"/>
      </w:r>
      <w:ins w:id="84" w:author="Administrator" w:date="2011-08-18T10:34:00Z">
        <w:r w:rsidR="008E13A9">
          <w:rPr>
            <w:noProof/>
          </w:rPr>
          <w:t>454</w:t>
        </w:r>
      </w:ins>
      <w:r>
        <w:rPr>
          <w:noProof/>
        </w:rPr>
        <w:fldChar w:fldCharType="end"/>
      </w:r>
    </w:p>
    <w:p w14:paraId="05A79D1D" w14:textId="21ED0914" w:rsidR="00AF5DFE" w:rsidRDefault="00AF5DFE">
      <w:pPr>
        <w:pStyle w:val="TOC3"/>
        <w:tabs>
          <w:tab w:val="left" w:pos="800"/>
          <w:tab w:val="right" w:leader="dot" w:pos="12950"/>
        </w:tabs>
        <w:rPr>
          <w:i w:val="0"/>
          <w:iCs w:val="0"/>
          <w:noProof/>
          <w:color w:val="auto"/>
          <w:sz w:val="24"/>
          <w:szCs w:val="24"/>
          <w:lang w:eastAsia="en-US"/>
        </w:rPr>
      </w:pPr>
      <w:r>
        <w:rPr>
          <w:noProof/>
        </w:rPr>
        <w:t>1.</w:t>
      </w:r>
      <w:r>
        <w:rPr>
          <w:i w:val="0"/>
          <w:iCs w:val="0"/>
          <w:noProof/>
          <w:color w:val="auto"/>
          <w:sz w:val="24"/>
          <w:szCs w:val="24"/>
          <w:lang w:eastAsia="en-US"/>
        </w:rPr>
        <w:tab/>
      </w:r>
      <w:r>
        <w:rPr>
          <w:noProof/>
        </w:rPr>
        <w:t>Replaced Field:  ExecTransType (tag 20) and values in ExecType and OrdStatus fields [Replaced in FIX 4.3]</w:t>
      </w:r>
      <w:r>
        <w:rPr>
          <w:noProof/>
        </w:rPr>
        <w:tab/>
      </w:r>
      <w:r>
        <w:rPr>
          <w:noProof/>
        </w:rPr>
        <w:fldChar w:fldCharType="begin"/>
      </w:r>
      <w:r>
        <w:rPr>
          <w:noProof/>
        </w:rPr>
        <w:instrText xml:space="preserve"> PAGEREF _Toc227925207 \h </w:instrText>
      </w:r>
      <w:r>
        <w:rPr>
          <w:noProof/>
        </w:rPr>
      </w:r>
      <w:r>
        <w:rPr>
          <w:noProof/>
        </w:rPr>
        <w:fldChar w:fldCharType="separate"/>
      </w:r>
      <w:ins w:id="85" w:author="Administrator" w:date="2011-08-18T10:34:00Z">
        <w:r w:rsidR="008E13A9">
          <w:rPr>
            <w:noProof/>
          </w:rPr>
          <w:t>454</w:t>
        </w:r>
      </w:ins>
      <w:r>
        <w:rPr>
          <w:noProof/>
        </w:rPr>
        <w:fldChar w:fldCharType="end"/>
      </w:r>
    </w:p>
    <w:p w14:paraId="0A43122B" w14:textId="30267D44" w:rsidR="00AF5DFE" w:rsidRDefault="00AF5DFE">
      <w:pPr>
        <w:pStyle w:val="TOC3"/>
        <w:tabs>
          <w:tab w:val="left" w:pos="800"/>
          <w:tab w:val="right" w:leader="dot" w:pos="12950"/>
        </w:tabs>
        <w:rPr>
          <w:i w:val="0"/>
          <w:iCs w:val="0"/>
          <w:noProof/>
          <w:color w:val="auto"/>
          <w:sz w:val="24"/>
          <w:szCs w:val="24"/>
          <w:lang w:eastAsia="en-US"/>
        </w:rPr>
      </w:pPr>
      <w:r>
        <w:rPr>
          <w:noProof/>
        </w:rPr>
        <w:t>2.</w:t>
      </w:r>
      <w:r>
        <w:rPr>
          <w:i w:val="0"/>
          <w:iCs w:val="0"/>
          <w:noProof/>
          <w:color w:val="auto"/>
          <w:sz w:val="24"/>
          <w:szCs w:val="24"/>
          <w:lang w:eastAsia="en-US"/>
        </w:rPr>
        <w:tab/>
      </w:r>
      <w:r>
        <w:rPr>
          <w:noProof/>
        </w:rPr>
        <w:t>Replaced Fields:  MaturityDay (tag 205) and UnderlyingMaturityDay (tag 314) [Replaced in FIX 4.3]</w:t>
      </w:r>
      <w:r>
        <w:rPr>
          <w:noProof/>
        </w:rPr>
        <w:tab/>
      </w:r>
      <w:r>
        <w:rPr>
          <w:noProof/>
        </w:rPr>
        <w:fldChar w:fldCharType="begin"/>
      </w:r>
      <w:r>
        <w:rPr>
          <w:noProof/>
        </w:rPr>
        <w:instrText xml:space="preserve"> PAGEREF _Toc227925208 \h </w:instrText>
      </w:r>
      <w:r>
        <w:rPr>
          <w:noProof/>
        </w:rPr>
      </w:r>
      <w:r>
        <w:rPr>
          <w:noProof/>
        </w:rPr>
        <w:fldChar w:fldCharType="separate"/>
      </w:r>
      <w:ins w:id="86" w:author="Administrator" w:date="2011-08-18T10:34:00Z">
        <w:r w:rsidR="008E13A9">
          <w:rPr>
            <w:noProof/>
          </w:rPr>
          <w:t>455</w:t>
        </w:r>
      </w:ins>
      <w:r>
        <w:rPr>
          <w:noProof/>
        </w:rPr>
        <w:fldChar w:fldCharType="end"/>
      </w:r>
    </w:p>
    <w:p w14:paraId="4A1CAAAD" w14:textId="2E99A85B" w:rsidR="00AF5DFE" w:rsidRDefault="00AF5DFE">
      <w:pPr>
        <w:pStyle w:val="TOC3"/>
        <w:tabs>
          <w:tab w:val="left" w:pos="800"/>
          <w:tab w:val="right" w:leader="dot" w:pos="12950"/>
        </w:tabs>
        <w:rPr>
          <w:i w:val="0"/>
          <w:iCs w:val="0"/>
          <w:noProof/>
          <w:color w:val="auto"/>
          <w:sz w:val="24"/>
          <w:szCs w:val="24"/>
          <w:lang w:eastAsia="en-US"/>
        </w:rPr>
      </w:pPr>
      <w:r>
        <w:rPr>
          <w:noProof/>
        </w:rPr>
        <w:t>3.</w:t>
      </w:r>
      <w:r>
        <w:rPr>
          <w:i w:val="0"/>
          <w:iCs w:val="0"/>
          <w:noProof/>
          <w:color w:val="auto"/>
          <w:sz w:val="24"/>
          <w:szCs w:val="24"/>
          <w:lang w:eastAsia="en-US"/>
        </w:rPr>
        <w:tab/>
      </w:r>
      <w:r>
        <w:rPr>
          <w:noProof/>
        </w:rPr>
        <w:t>Replaced Fields: ExecBroker (tag 76), BrokerOfCredit (tag 92), ClientID (tag 109), ClearingFirm (tag 439), ClearingAccount (tag 440), and SettlLocation (tag 166) [Replaced in FIX 4.3]</w:t>
      </w:r>
      <w:r>
        <w:rPr>
          <w:noProof/>
        </w:rPr>
        <w:tab/>
      </w:r>
      <w:r>
        <w:rPr>
          <w:noProof/>
        </w:rPr>
        <w:fldChar w:fldCharType="begin"/>
      </w:r>
      <w:r>
        <w:rPr>
          <w:noProof/>
        </w:rPr>
        <w:instrText xml:space="preserve"> PAGEREF _Toc227925209 \h </w:instrText>
      </w:r>
      <w:r>
        <w:rPr>
          <w:noProof/>
        </w:rPr>
      </w:r>
      <w:r>
        <w:rPr>
          <w:noProof/>
        </w:rPr>
        <w:fldChar w:fldCharType="separate"/>
      </w:r>
      <w:ins w:id="87" w:author="Administrator" w:date="2011-08-18T10:34:00Z">
        <w:r w:rsidR="008E13A9">
          <w:rPr>
            <w:noProof/>
          </w:rPr>
          <w:t>455</w:t>
        </w:r>
      </w:ins>
      <w:r>
        <w:rPr>
          <w:noProof/>
        </w:rPr>
        <w:fldChar w:fldCharType="end"/>
      </w:r>
    </w:p>
    <w:p w14:paraId="48CC8B62" w14:textId="3C2940CC" w:rsidR="00AF5DFE" w:rsidRDefault="00AF5DFE">
      <w:pPr>
        <w:pStyle w:val="TOC3"/>
        <w:tabs>
          <w:tab w:val="left" w:pos="800"/>
          <w:tab w:val="right" w:leader="dot" w:pos="12950"/>
        </w:tabs>
        <w:rPr>
          <w:i w:val="0"/>
          <w:iCs w:val="0"/>
          <w:noProof/>
          <w:color w:val="auto"/>
          <w:sz w:val="24"/>
          <w:szCs w:val="24"/>
          <w:lang w:eastAsia="en-US"/>
        </w:rPr>
      </w:pPr>
      <w:r>
        <w:rPr>
          <w:noProof/>
        </w:rPr>
        <w:t>4.</w:t>
      </w:r>
      <w:r>
        <w:rPr>
          <w:i w:val="0"/>
          <w:iCs w:val="0"/>
          <w:noProof/>
          <w:color w:val="auto"/>
          <w:sz w:val="24"/>
          <w:szCs w:val="24"/>
          <w:lang w:eastAsia="en-US"/>
        </w:rPr>
        <w:tab/>
      </w:r>
      <w:r>
        <w:rPr>
          <w:noProof/>
        </w:rPr>
        <w:t>Replaced Field Enumerations for Futures and Options for SecurityType (tag 167) with CFICode (tag 461) [Replaced in FIX 4.3]</w:t>
      </w:r>
      <w:r>
        <w:rPr>
          <w:noProof/>
        </w:rPr>
        <w:tab/>
      </w:r>
      <w:r>
        <w:rPr>
          <w:noProof/>
        </w:rPr>
        <w:fldChar w:fldCharType="begin"/>
      </w:r>
      <w:r>
        <w:rPr>
          <w:noProof/>
        </w:rPr>
        <w:instrText xml:space="preserve"> PAGEREF _Toc227925210 \h </w:instrText>
      </w:r>
      <w:r>
        <w:rPr>
          <w:noProof/>
        </w:rPr>
      </w:r>
      <w:r>
        <w:rPr>
          <w:noProof/>
        </w:rPr>
        <w:fldChar w:fldCharType="separate"/>
      </w:r>
      <w:ins w:id="88" w:author="Administrator" w:date="2011-08-18T10:34:00Z">
        <w:r w:rsidR="008E13A9">
          <w:rPr>
            <w:noProof/>
          </w:rPr>
          <w:t>456</w:t>
        </w:r>
      </w:ins>
      <w:r>
        <w:rPr>
          <w:noProof/>
        </w:rPr>
        <w:fldChar w:fldCharType="end"/>
      </w:r>
    </w:p>
    <w:p w14:paraId="6A0C14F4" w14:textId="033A24C8" w:rsidR="00AF5DFE" w:rsidRDefault="00AF5DFE">
      <w:pPr>
        <w:pStyle w:val="TOC3"/>
        <w:tabs>
          <w:tab w:val="left" w:pos="800"/>
          <w:tab w:val="right" w:leader="dot" w:pos="12950"/>
        </w:tabs>
        <w:rPr>
          <w:i w:val="0"/>
          <w:iCs w:val="0"/>
          <w:noProof/>
          <w:color w:val="auto"/>
          <w:sz w:val="24"/>
          <w:szCs w:val="24"/>
          <w:lang w:eastAsia="en-US"/>
        </w:rPr>
      </w:pPr>
      <w:r>
        <w:rPr>
          <w:noProof/>
        </w:rPr>
        <w:t>5.</w:t>
      </w:r>
      <w:r>
        <w:rPr>
          <w:i w:val="0"/>
          <w:iCs w:val="0"/>
          <w:noProof/>
          <w:color w:val="auto"/>
          <w:sz w:val="24"/>
          <w:szCs w:val="24"/>
          <w:lang w:eastAsia="en-US"/>
        </w:rPr>
        <w:tab/>
      </w:r>
      <w:r>
        <w:rPr>
          <w:noProof/>
        </w:rPr>
        <w:t>Replaced Field: PutOrCall (tag 201) and UnderlyingPutOrCall (tag 315) with CFICode (tag 461) [Replaced in FIX 4.3]</w:t>
      </w:r>
      <w:r>
        <w:rPr>
          <w:noProof/>
        </w:rPr>
        <w:tab/>
      </w:r>
      <w:r>
        <w:rPr>
          <w:noProof/>
        </w:rPr>
        <w:fldChar w:fldCharType="begin"/>
      </w:r>
      <w:r>
        <w:rPr>
          <w:noProof/>
        </w:rPr>
        <w:instrText xml:space="preserve"> PAGEREF _Toc227925211 \h </w:instrText>
      </w:r>
      <w:r>
        <w:rPr>
          <w:noProof/>
        </w:rPr>
      </w:r>
      <w:r>
        <w:rPr>
          <w:noProof/>
        </w:rPr>
        <w:fldChar w:fldCharType="separate"/>
      </w:r>
      <w:ins w:id="89" w:author="Administrator" w:date="2011-08-18T10:34:00Z">
        <w:r w:rsidR="008E13A9">
          <w:rPr>
            <w:noProof/>
          </w:rPr>
          <w:t>457</w:t>
        </w:r>
      </w:ins>
      <w:r>
        <w:rPr>
          <w:noProof/>
        </w:rPr>
        <w:fldChar w:fldCharType="end"/>
      </w:r>
    </w:p>
    <w:p w14:paraId="6C8CB31F" w14:textId="14715AFB" w:rsidR="00AF5DFE" w:rsidRDefault="00AF5DFE">
      <w:pPr>
        <w:pStyle w:val="TOC3"/>
        <w:tabs>
          <w:tab w:val="left" w:pos="800"/>
          <w:tab w:val="right" w:leader="dot" w:pos="12950"/>
        </w:tabs>
        <w:rPr>
          <w:i w:val="0"/>
          <w:iCs w:val="0"/>
          <w:noProof/>
          <w:color w:val="auto"/>
          <w:sz w:val="24"/>
          <w:szCs w:val="24"/>
          <w:lang w:eastAsia="en-US"/>
        </w:rPr>
      </w:pPr>
      <w:r>
        <w:rPr>
          <w:noProof/>
        </w:rPr>
        <w:t>6.</w:t>
      </w:r>
      <w:r>
        <w:rPr>
          <w:i w:val="0"/>
          <w:iCs w:val="0"/>
          <w:noProof/>
          <w:color w:val="auto"/>
          <w:sz w:val="24"/>
          <w:szCs w:val="24"/>
          <w:lang w:eastAsia="en-US"/>
        </w:rPr>
        <w:tab/>
      </w:r>
      <w:r>
        <w:rPr>
          <w:noProof/>
        </w:rPr>
        <w:t>Replaced Field: CustomerOrFirm (tag 204) with OrderCapacity (tag 528) [Replaced in FIX 4.3]</w:t>
      </w:r>
      <w:r>
        <w:rPr>
          <w:noProof/>
        </w:rPr>
        <w:tab/>
      </w:r>
      <w:r>
        <w:rPr>
          <w:noProof/>
        </w:rPr>
        <w:fldChar w:fldCharType="begin"/>
      </w:r>
      <w:r>
        <w:rPr>
          <w:noProof/>
        </w:rPr>
        <w:instrText xml:space="preserve"> PAGEREF _Toc227925212 \h </w:instrText>
      </w:r>
      <w:r>
        <w:rPr>
          <w:noProof/>
        </w:rPr>
      </w:r>
      <w:r>
        <w:rPr>
          <w:noProof/>
        </w:rPr>
        <w:fldChar w:fldCharType="separate"/>
      </w:r>
      <w:ins w:id="90" w:author="Administrator" w:date="2011-08-18T10:34:00Z">
        <w:r w:rsidR="008E13A9">
          <w:rPr>
            <w:noProof/>
          </w:rPr>
          <w:t>457</w:t>
        </w:r>
      </w:ins>
      <w:r>
        <w:rPr>
          <w:noProof/>
        </w:rPr>
        <w:fldChar w:fldCharType="end"/>
      </w:r>
    </w:p>
    <w:p w14:paraId="6CC0AE56" w14:textId="35E4BB23" w:rsidR="00AF5DFE" w:rsidRDefault="00AF5DFE">
      <w:pPr>
        <w:pStyle w:val="TOC3"/>
        <w:tabs>
          <w:tab w:val="left" w:pos="800"/>
          <w:tab w:val="right" w:leader="dot" w:pos="12950"/>
        </w:tabs>
        <w:rPr>
          <w:i w:val="0"/>
          <w:iCs w:val="0"/>
          <w:noProof/>
          <w:color w:val="auto"/>
          <w:sz w:val="24"/>
          <w:szCs w:val="24"/>
          <w:lang w:eastAsia="en-US"/>
        </w:rPr>
      </w:pPr>
      <w:r>
        <w:rPr>
          <w:noProof/>
        </w:rPr>
        <w:t>7.</w:t>
      </w:r>
      <w:r>
        <w:rPr>
          <w:i w:val="0"/>
          <w:iCs w:val="0"/>
          <w:noProof/>
          <w:color w:val="auto"/>
          <w:sz w:val="24"/>
          <w:szCs w:val="24"/>
          <w:lang w:eastAsia="en-US"/>
        </w:rPr>
        <w:tab/>
      </w:r>
      <w:r>
        <w:rPr>
          <w:noProof/>
        </w:rPr>
        <w:t>Replaced values: OptAttribute (tag 206) with values in CFICode (tag 461) [Replaced in FIX 4.3]</w:t>
      </w:r>
      <w:r>
        <w:rPr>
          <w:noProof/>
        </w:rPr>
        <w:tab/>
      </w:r>
      <w:r>
        <w:rPr>
          <w:noProof/>
        </w:rPr>
        <w:fldChar w:fldCharType="begin"/>
      </w:r>
      <w:r>
        <w:rPr>
          <w:noProof/>
        </w:rPr>
        <w:instrText xml:space="preserve"> PAGEREF _Toc227925213 \h </w:instrText>
      </w:r>
      <w:r>
        <w:rPr>
          <w:noProof/>
        </w:rPr>
      </w:r>
      <w:r>
        <w:rPr>
          <w:noProof/>
        </w:rPr>
        <w:fldChar w:fldCharType="separate"/>
      </w:r>
      <w:ins w:id="91" w:author="Administrator" w:date="2011-08-18T10:34:00Z">
        <w:r w:rsidR="008E13A9">
          <w:rPr>
            <w:noProof/>
          </w:rPr>
          <w:t>457</w:t>
        </w:r>
      </w:ins>
      <w:r>
        <w:rPr>
          <w:noProof/>
        </w:rPr>
        <w:fldChar w:fldCharType="end"/>
      </w:r>
    </w:p>
    <w:p w14:paraId="36ECFFAC" w14:textId="70243EC4" w:rsidR="00AF5DFE" w:rsidRDefault="00AF5DFE">
      <w:pPr>
        <w:pStyle w:val="TOC3"/>
        <w:tabs>
          <w:tab w:val="left" w:pos="800"/>
          <w:tab w:val="right" w:leader="dot" w:pos="12950"/>
        </w:tabs>
        <w:rPr>
          <w:i w:val="0"/>
          <w:iCs w:val="0"/>
          <w:noProof/>
          <w:color w:val="auto"/>
          <w:sz w:val="24"/>
          <w:szCs w:val="24"/>
          <w:lang w:eastAsia="en-US"/>
        </w:rPr>
      </w:pPr>
      <w:r>
        <w:rPr>
          <w:noProof/>
        </w:rPr>
        <w:t>8.</w:t>
      </w:r>
      <w:r>
        <w:rPr>
          <w:i w:val="0"/>
          <w:iCs w:val="0"/>
          <w:noProof/>
          <w:color w:val="auto"/>
          <w:sz w:val="24"/>
          <w:szCs w:val="24"/>
          <w:lang w:eastAsia="en-US"/>
        </w:rPr>
        <w:tab/>
      </w:r>
      <w:r>
        <w:rPr>
          <w:noProof/>
        </w:rPr>
        <w:t>Replaced values: AllocTransType (tag 71) with values in AllocType (tag 626) [Replaced in FIX 4.3]</w:t>
      </w:r>
      <w:r>
        <w:rPr>
          <w:noProof/>
        </w:rPr>
        <w:tab/>
      </w:r>
      <w:r>
        <w:rPr>
          <w:noProof/>
        </w:rPr>
        <w:fldChar w:fldCharType="begin"/>
      </w:r>
      <w:r>
        <w:rPr>
          <w:noProof/>
        </w:rPr>
        <w:instrText xml:space="preserve"> PAGEREF _Toc227925214 \h </w:instrText>
      </w:r>
      <w:r>
        <w:rPr>
          <w:noProof/>
        </w:rPr>
      </w:r>
      <w:r>
        <w:rPr>
          <w:noProof/>
        </w:rPr>
        <w:fldChar w:fldCharType="separate"/>
      </w:r>
      <w:ins w:id="92" w:author="Administrator" w:date="2011-08-18T10:34:00Z">
        <w:r w:rsidR="008E13A9">
          <w:rPr>
            <w:noProof/>
          </w:rPr>
          <w:t>458</w:t>
        </w:r>
      </w:ins>
      <w:r>
        <w:rPr>
          <w:noProof/>
        </w:rPr>
        <w:fldChar w:fldCharType="end"/>
      </w:r>
    </w:p>
    <w:p w14:paraId="3D1928A6" w14:textId="5CD9DDDE" w:rsidR="00AF5DFE" w:rsidRDefault="00AF5DFE">
      <w:pPr>
        <w:pStyle w:val="TOC3"/>
        <w:tabs>
          <w:tab w:val="left" w:pos="800"/>
          <w:tab w:val="right" w:leader="dot" w:pos="12950"/>
        </w:tabs>
        <w:rPr>
          <w:i w:val="0"/>
          <w:iCs w:val="0"/>
          <w:noProof/>
          <w:color w:val="auto"/>
          <w:sz w:val="24"/>
          <w:szCs w:val="24"/>
          <w:lang w:eastAsia="en-US"/>
        </w:rPr>
      </w:pPr>
      <w:r>
        <w:rPr>
          <w:noProof/>
        </w:rPr>
        <w:t>9.</w:t>
      </w:r>
      <w:r>
        <w:rPr>
          <w:i w:val="0"/>
          <w:iCs w:val="0"/>
          <w:noProof/>
          <w:color w:val="auto"/>
          <w:sz w:val="24"/>
          <w:szCs w:val="24"/>
          <w:lang w:eastAsia="en-US"/>
        </w:rPr>
        <w:tab/>
      </w:r>
      <w:r>
        <w:rPr>
          <w:noProof/>
        </w:rPr>
        <w:t>Replaced Field: RelatdSym (tag 46) with Symbol (tag 55) [Replaced in FIX 4.3]</w:t>
      </w:r>
      <w:r>
        <w:rPr>
          <w:noProof/>
        </w:rPr>
        <w:tab/>
      </w:r>
      <w:r>
        <w:rPr>
          <w:noProof/>
        </w:rPr>
        <w:fldChar w:fldCharType="begin"/>
      </w:r>
      <w:r>
        <w:rPr>
          <w:noProof/>
        </w:rPr>
        <w:instrText xml:space="preserve"> PAGEREF _Toc227925215 \h </w:instrText>
      </w:r>
      <w:r>
        <w:rPr>
          <w:noProof/>
        </w:rPr>
      </w:r>
      <w:r>
        <w:rPr>
          <w:noProof/>
        </w:rPr>
        <w:fldChar w:fldCharType="separate"/>
      </w:r>
      <w:ins w:id="93" w:author="Administrator" w:date="2011-08-18T10:34:00Z">
        <w:r w:rsidR="008E13A9">
          <w:rPr>
            <w:noProof/>
          </w:rPr>
          <w:t>459</w:t>
        </w:r>
      </w:ins>
      <w:r>
        <w:rPr>
          <w:noProof/>
        </w:rPr>
        <w:fldChar w:fldCharType="end"/>
      </w:r>
    </w:p>
    <w:p w14:paraId="093946DE" w14:textId="0FDC7CF3" w:rsidR="00AF5DFE" w:rsidRDefault="00AF5DFE">
      <w:pPr>
        <w:pStyle w:val="TOC3"/>
        <w:tabs>
          <w:tab w:val="left" w:pos="1000"/>
          <w:tab w:val="right" w:leader="dot" w:pos="12950"/>
        </w:tabs>
        <w:rPr>
          <w:i w:val="0"/>
          <w:iCs w:val="0"/>
          <w:noProof/>
          <w:color w:val="auto"/>
          <w:sz w:val="24"/>
          <w:szCs w:val="24"/>
          <w:lang w:eastAsia="en-US"/>
        </w:rPr>
      </w:pPr>
      <w:r>
        <w:rPr>
          <w:noProof/>
        </w:rPr>
        <w:t>10.</w:t>
      </w:r>
      <w:r>
        <w:rPr>
          <w:i w:val="0"/>
          <w:iCs w:val="0"/>
          <w:noProof/>
          <w:color w:val="auto"/>
          <w:sz w:val="24"/>
          <w:szCs w:val="24"/>
          <w:lang w:eastAsia="en-US"/>
        </w:rPr>
        <w:tab/>
      </w:r>
      <w:r>
        <w:rPr>
          <w:noProof/>
        </w:rPr>
        <w:t>Removed Deprecated Field:  Benchmark (tag 219)  [Deprecated in FIX 4.3, Removed in FIX 4.4]</w:t>
      </w:r>
      <w:r>
        <w:rPr>
          <w:noProof/>
        </w:rPr>
        <w:tab/>
      </w:r>
      <w:r>
        <w:rPr>
          <w:noProof/>
        </w:rPr>
        <w:fldChar w:fldCharType="begin"/>
      </w:r>
      <w:r>
        <w:rPr>
          <w:noProof/>
        </w:rPr>
        <w:instrText xml:space="preserve"> PAGEREF _Toc227925216 \h </w:instrText>
      </w:r>
      <w:r>
        <w:rPr>
          <w:noProof/>
        </w:rPr>
      </w:r>
      <w:r>
        <w:rPr>
          <w:noProof/>
        </w:rPr>
        <w:fldChar w:fldCharType="separate"/>
      </w:r>
      <w:ins w:id="94" w:author="Administrator" w:date="2011-08-18T10:34:00Z">
        <w:r w:rsidR="008E13A9">
          <w:rPr>
            <w:noProof/>
          </w:rPr>
          <w:t>460</w:t>
        </w:r>
      </w:ins>
      <w:r>
        <w:rPr>
          <w:noProof/>
        </w:rPr>
        <w:fldChar w:fldCharType="end"/>
      </w:r>
    </w:p>
    <w:p w14:paraId="75606EF6" w14:textId="3A57AF3A" w:rsidR="00AF5DFE" w:rsidRDefault="00AF5DFE">
      <w:pPr>
        <w:pStyle w:val="TOC3"/>
        <w:tabs>
          <w:tab w:val="left" w:pos="1000"/>
          <w:tab w:val="right" w:leader="dot" w:pos="12950"/>
        </w:tabs>
        <w:rPr>
          <w:i w:val="0"/>
          <w:iCs w:val="0"/>
          <w:noProof/>
          <w:color w:val="auto"/>
          <w:sz w:val="24"/>
          <w:szCs w:val="24"/>
          <w:lang w:eastAsia="en-US"/>
        </w:rPr>
      </w:pPr>
      <w:r>
        <w:rPr>
          <w:noProof/>
        </w:rPr>
        <w:t>11.</w:t>
      </w:r>
      <w:r>
        <w:rPr>
          <w:i w:val="0"/>
          <w:iCs w:val="0"/>
          <w:noProof/>
          <w:color w:val="auto"/>
          <w:sz w:val="24"/>
          <w:szCs w:val="24"/>
          <w:lang w:eastAsia="en-US"/>
        </w:rPr>
        <w:tab/>
      </w:r>
      <w:r>
        <w:rPr>
          <w:noProof/>
        </w:rPr>
        <w:t>Removed Deprecated "On Close"-related Values for OrdType Field  [Deprecated in FIX 4.3, Removed in FIX 4.4]</w:t>
      </w:r>
      <w:r>
        <w:rPr>
          <w:noProof/>
        </w:rPr>
        <w:tab/>
      </w:r>
      <w:r>
        <w:rPr>
          <w:noProof/>
        </w:rPr>
        <w:fldChar w:fldCharType="begin"/>
      </w:r>
      <w:r>
        <w:rPr>
          <w:noProof/>
        </w:rPr>
        <w:instrText xml:space="preserve"> PAGEREF _Toc227925217 \h </w:instrText>
      </w:r>
      <w:r>
        <w:rPr>
          <w:noProof/>
        </w:rPr>
      </w:r>
      <w:r>
        <w:rPr>
          <w:noProof/>
        </w:rPr>
        <w:fldChar w:fldCharType="separate"/>
      </w:r>
      <w:ins w:id="95" w:author="Administrator" w:date="2011-08-18T10:34:00Z">
        <w:r w:rsidR="008E13A9">
          <w:rPr>
            <w:noProof/>
          </w:rPr>
          <w:t>460</w:t>
        </w:r>
      </w:ins>
      <w:r>
        <w:rPr>
          <w:noProof/>
        </w:rPr>
        <w:fldChar w:fldCharType="end"/>
      </w:r>
    </w:p>
    <w:p w14:paraId="0F8DDC0A" w14:textId="5B3C0651" w:rsidR="00AF5DFE" w:rsidRDefault="00AF5DFE">
      <w:pPr>
        <w:pStyle w:val="TOC3"/>
        <w:tabs>
          <w:tab w:val="left" w:pos="1000"/>
          <w:tab w:val="right" w:leader="dot" w:pos="12950"/>
        </w:tabs>
        <w:rPr>
          <w:i w:val="0"/>
          <w:iCs w:val="0"/>
          <w:noProof/>
          <w:color w:val="auto"/>
          <w:sz w:val="24"/>
          <w:szCs w:val="24"/>
          <w:lang w:eastAsia="en-US"/>
        </w:rPr>
      </w:pPr>
      <w:r>
        <w:rPr>
          <w:noProof/>
        </w:rPr>
        <w:t>12.</w:t>
      </w:r>
      <w:r>
        <w:rPr>
          <w:i w:val="0"/>
          <w:iCs w:val="0"/>
          <w:noProof/>
          <w:color w:val="auto"/>
          <w:sz w:val="24"/>
          <w:szCs w:val="24"/>
          <w:lang w:eastAsia="en-US"/>
        </w:rPr>
        <w:tab/>
      </w:r>
      <w:r>
        <w:rPr>
          <w:noProof/>
        </w:rPr>
        <w:t>Removed Deprecated Field:  Rule80A (tag 47) [Deprecated and Replaced in FIX 4.3, Removed in FIX 4.4]</w:t>
      </w:r>
      <w:r>
        <w:rPr>
          <w:noProof/>
        </w:rPr>
        <w:tab/>
      </w:r>
      <w:r>
        <w:rPr>
          <w:noProof/>
        </w:rPr>
        <w:fldChar w:fldCharType="begin"/>
      </w:r>
      <w:r>
        <w:rPr>
          <w:noProof/>
        </w:rPr>
        <w:instrText xml:space="preserve"> PAGEREF _Toc227925218 \h </w:instrText>
      </w:r>
      <w:r>
        <w:rPr>
          <w:noProof/>
        </w:rPr>
      </w:r>
      <w:r>
        <w:rPr>
          <w:noProof/>
        </w:rPr>
        <w:fldChar w:fldCharType="separate"/>
      </w:r>
      <w:ins w:id="96" w:author="Administrator" w:date="2011-08-18T10:34:00Z">
        <w:r w:rsidR="008E13A9">
          <w:rPr>
            <w:noProof/>
          </w:rPr>
          <w:t>461</w:t>
        </w:r>
      </w:ins>
      <w:r>
        <w:rPr>
          <w:noProof/>
        </w:rPr>
        <w:fldChar w:fldCharType="end"/>
      </w:r>
    </w:p>
    <w:p w14:paraId="503F2B19" w14:textId="793ED52B" w:rsidR="00AF5DFE" w:rsidRDefault="00AF5DFE">
      <w:pPr>
        <w:pStyle w:val="TOC3"/>
        <w:tabs>
          <w:tab w:val="left" w:pos="1000"/>
          <w:tab w:val="right" w:leader="dot" w:pos="12950"/>
        </w:tabs>
        <w:rPr>
          <w:i w:val="0"/>
          <w:iCs w:val="0"/>
          <w:noProof/>
          <w:color w:val="auto"/>
          <w:sz w:val="24"/>
          <w:szCs w:val="24"/>
          <w:lang w:eastAsia="en-US"/>
        </w:rPr>
      </w:pPr>
      <w:r>
        <w:rPr>
          <w:noProof/>
        </w:rPr>
        <w:t>13.</w:t>
      </w:r>
      <w:r>
        <w:rPr>
          <w:i w:val="0"/>
          <w:iCs w:val="0"/>
          <w:noProof/>
          <w:color w:val="auto"/>
          <w:sz w:val="24"/>
          <w:szCs w:val="24"/>
          <w:lang w:eastAsia="en-US"/>
        </w:rPr>
        <w:tab/>
      </w:r>
      <w:r>
        <w:rPr>
          <w:noProof/>
        </w:rPr>
        <w:t>Removed Deprecated Field:  OnBehalfOfSendingTime (tag 370)  [Deprecated and Replaced in FIX 4.3, Removed in FIX 4.4]</w:t>
      </w:r>
      <w:r>
        <w:rPr>
          <w:noProof/>
        </w:rPr>
        <w:tab/>
      </w:r>
      <w:r>
        <w:rPr>
          <w:noProof/>
        </w:rPr>
        <w:fldChar w:fldCharType="begin"/>
      </w:r>
      <w:r>
        <w:rPr>
          <w:noProof/>
        </w:rPr>
        <w:instrText xml:space="preserve"> PAGEREF _Toc227925219 \h </w:instrText>
      </w:r>
      <w:r>
        <w:rPr>
          <w:noProof/>
        </w:rPr>
      </w:r>
      <w:r>
        <w:rPr>
          <w:noProof/>
        </w:rPr>
        <w:fldChar w:fldCharType="separate"/>
      </w:r>
      <w:ins w:id="97" w:author="Administrator" w:date="2011-08-18T10:34:00Z">
        <w:r w:rsidR="008E13A9">
          <w:rPr>
            <w:noProof/>
          </w:rPr>
          <w:t>464</w:t>
        </w:r>
      </w:ins>
      <w:r>
        <w:rPr>
          <w:noProof/>
        </w:rPr>
        <w:fldChar w:fldCharType="end"/>
      </w:r>
    </w:p>
    <w:p w14:paraId="22653227" w14:textId="29A1201F" w:rsidR="00AF5DFE" w:rsidRDefault="00AF5DFE">
      <w:pPr>
        <w:pStyle w:val="TOC3"/>
        <w:tabs>
          <w:tab w:val="left" w:pos="1000"/>
          <w:tab w:val="right" w:leader="dot" w:pos="12950"/>
        </w:tabs>
        <w:rPr>
          <w:i w:val="0"/>
          <w:iCs w:val="0"/>
          <w:noProof/>
          <w:color w:val="auto"/>
          <w:sz w:val="24"/>
          <w:szCs w:val="24"/>
          <w:lang w:eastAsia="en-US"/>
        </w:rPr>
      </w:pPr>
      <w:r>
        <w:rPr>
          <w:noProof/>
        </w:rPr>
        <w:t>14.</w:t>
      </w:r>
      <w:r>
        <w:rPr>
          <w:i w:val="0"/>
          <w:iCs w:val="0"/>
          <w:noProof/>
          <w:color w:val="auto"/>
          <w:sz w:val="24"/>
          <w:szCs w:val="24"/>
          <w:lang w:eastAsia="en-US"/>
        </w:rPr>
        <w:tab/>
      </w:r>
      <w:r>
        <w:rPr>
          <w:noProof/>
        </w:rPr>
        <w:t>Removed three Deprecated "Forex - "-related Values for OrdType Field  [Deprecated and Replaced in FIX 4.3, Removed in FIX 4.4]</w:t>
      </w:r>
      <w:r>
        <w:rPr>
          <w:noProof/>
        </w:rPr>
        <w:tab/>
      </w:r>
      <w:r>
        <w:rPr>
          <w:noProof/>
        </w:rPr>
        <w:fldChar w:fldCharType="begin"/>
      </w:r>
      <w:r>
        <w:rPr>
          <w:noProof/>
        </w:rPr>
        <w:instrText xml:space="preserve"> PAGEREF _Toc227925220 \h </w:instrText>
      </w:r>
      <w:r>
        <w:rPr>
          <w:noProof/>
        </w:rPr>
      </w:r>
      <w:r>
        <w:rPr>
          <w:noProof/>
        </w:rPr>
        <w:fldChar w:fldCharType="separate"/>
      </w:r>
      <w:ins w:id="98" w:author="Administrator" w:date="2011-08-18T10:34:00Z">
        <w:r w:rsidR="008E13A9">
          <w:rPr>
            <w:noProof/>
          </w:rPr>
          <w:t>464</w:t>
        </w:r>
      </w:ins>
      <w:r>
        <w:rPr>
          <w:noProof/>
        </w:rPr>
        <w:fldChar w:fldCharType="end"/>
      </w:r>
    </w:p>
    <w:p w14:paraId="1F41D45E" w14:textId="1B68EC99" w:rsidR="00AF5DFE" w:rsidRDefault="00AF5DFE">
      <w:pPr>
        <w:pStyle w:val="TOC3"/>
        <w:tabs>
          <w:tab w:val="left" w:pos="1000"/>
          <w:tab w:val="right" w:leader="dot" w:pos="12950"/>
        </w:tabs>
        <w:rPr>
          <w:i w:val="0"/>
          <w:iCs w:val="0"/>
          <w:noProof/>
          <w:color w:val="auto"/>
          <w:sz w:val="24"/>
          <w:szCs w:val="24"/>
          <w:lang w:eastAsia="en-US"/>
        </w:rPr>
      </w:pPr>
      <w:r>
        <w:rPr>
          <w:noProof/>
        </w:rPr>
        <w:t>15.</w:t>
      </w:r>
      <w:r>
        <w:rPr>
          <w:i w:val="0"/>
          <w:iCs w:val="0"/>
          <w:noProof/>
          <w:color w:val="auto"/>
          <w:sz w:val="24"/>
          <w:szCs w:val="24"/>
          <w:lang w:eastAsia="en-US"/>
        </w:rPr>
        <w:tab/>
      </w:r>
      <w:r>
        <w:rPr>
          <w:noProof/>
        </w:rPr>
        <w:t>Replaced value: "A = T+1" with value with "2 = Next Day (T+1)" in SettlmntTyp (tag 63) field [Replaced in FIX 4.4]</w:t>
      </w:r>
      <w:r>
        <w:rPr>
          <w:noProof/>
        </w:rPr>
        <w:tab/>
      </w:r>
      <w:r>
        <w:rPr>
          <w:noProof/>
        </w:rPr>
        <w:fldChar w:fldCharType="begin"/>
      </w:r>
      <w:r>
        <w:rPr>
          <w:noProof/>
        </w:rPr>
        <w:instrText xml:space="preserve"> PAGEREF _Toc227925221 \h </w:instrText>
      </w:r>
      <w:r>
        <w:rPr>
          <w:noProof/>
        </w:rPr>
      </w:r>
      <w:r>
        <w:rPr>
          <w:noProof/>
        </w:rPr>
        <w:fldChar w:fldCharType="separate"/>
      </w:r>
      <w:ins w:id="99" w:author="Administrator" w:date="2011-08-18T10:34:00Z">
        <w:r w:rsidR="008E13A9">
          <w:rPr>
            <w:noProof/>
          </w:rPr>
          <w:t>464</w:t>
        </w:r>
      </w:ins>
      <w:r>
        <w:rPr>
          <w:noProof/>
        </w:rPr>
        <w:fldChar w:fldCharType="end"/>
      </w:r>
    </w:p>
    <w:p w14:paraId="3B7CD797" w14:textId="5429DBF8" w:rsidR="00AF5DFE" w:rsidRDefault="00AF5DFE">
      <w:pPr>
        <w:pStyle w:val="TOC3"/>
        <w:tabs>
          <w:tab w:val="left" w:pos="1000"/>
          <w:tab w:val="right" w:leader="dot" w:pos="12950"/>
        </w:tabs>
        <w:rPr>
          <w:i w:val="0"/>
          <w:iCs w:val="0"/>
          <w:noProof/>
          <w:color w:val="auto"/>
          <w:sz w:val="24"/>
          <w:szCs w:val="24"/>
          <w:lang w:eastAsia="en-US"/>
        </w:rPr>
      </w:pPr>
      <w:r>
        <w:rPr>
          <w:noProof/>
        </w:rPr>
        <w:t>16.</w:t>
      </w:r>
      <w:r>
        <w:rPr>
          <w:i w:val="0"/>
          <w:iCs w:val="0"/>
          <w:noProof/>
          <w:color w:val="auto"/>
          <w:sz w:val="24"/>
          <w:szCs w:val="24"/>
          <w:lang w:eastAsia="en-US"/>
        </w:rPr>
        <w:tab/>
      </w:r>
      <w:r>
        <w:rPr>
          <w:noProof/>
        </w:rPr>
        <w:t>Replaced "Fixed Peg to Local best bid or offer at time of order" value from ExecInst (tag 18) Field  [Replaced in FIX 4.4]</w:t>
      </w:r>
      <w:r>
        <w:rPr>
          <w:noProof/>
        </w:rPr>
        <w:tab/>
      </w:r>
      <w:r>
        <w:rPr>
          <w:noProof/>
        </w:rPr>
        <w:fldChar w:fldCharType="begin"/>
      </w:r>
      <w:r>
        <w:rPr>
          <w:noProof/>
        </w:rPr>
        <w:instrText xml:space="preserve"> PAGEREF _Toc227925222 \h </w:instrText>
      </w:r>
      <w:r>
        <w:rPr>
          <w:noProof/>
        </w:rPr>
      </w:r>
      <w:r>
        <w:rPr>
          <w:noProof/>
        </w:rPr>
        <w:fldChar w:fldCharType="separate"/>
      </w:r>
      <w:ins w:id="100" w:author="Administrator" w:date="2011-08-18T10:34:00Z">
        <w:r w:rsidR="008E13A9">
          <w:rPr>
            <w:noProof/>
          </w:rPr>
          <w:t>465</w:t>
        </w:r>
      </w:ins>
      <w:r>
        <w:rPr>
          <w:noProof/>
        </w:rPr>
        <w:fldChar w:fldCharType="end"/>
      </w:r>
    </w:p>
    <w:p w14:paraId="3F679399" w14:textId="32FEFC05" w:rsidR="00AF5DFE" w:rsidRDefault="00AF5DFE">
      <w:pPr>
        <w:pStyle w:val="TOC3"/>
        <w:tabs>
          <w:tab w:val="left" w:pos="1000"/>
          <w:tab w:val="right" w:leader="dot" w:pos="12950"/>
        </w:tabs>
        <w:rPr>
          <w:i w:val="0"/>
          <w:iCs w:val="0"/>
          <w:noProof/>
          <w:color w:val="auto"/>
          <w:sz w:val="24"/>
          <w:szCs w:val="24"/>
          <w:lang w:eastAsia="en-US"/>
        </w:rPr>
      </w:pPr>
      <w:r>
        <w:rPr>
          <w:noProof/>
        </w:rPr>
        <w:lastRenderedPageBreak/>
        <w:t>17.</w:t>
      </w:r>
      <w:r>
        <w:rPr>
          <w:i w:val="0"/>
          <w:iCs w:val="0"/>
          <w:noProof/>
          <w:color w:val="auto"/>
          <w:sz w:val="24"/>
          <w:szCs w:val="24"/>
          <w:lang w:eastAsia="en-US"/>
        </w:rPr>
        <w:tab/>
      </w:r>
      <w:r>
        <w:rPr>
          <w:noProof/>
        </w:rPr>
        <w:t>Removed unused field: RatioQty (tag 319) [Replaced in FIX 4.4]</w:t>
      </w:r>
      <w:r>
        <w:rPr>
          <w:noProof/>
        </w:rPr>
        <w:tab/>
      </w:r>
      <w:r>
        <w:rPr>
          <w:noProof/>
        </w:rPr>
        <w:fldChar w:fldCharType="begin"/>
      </w:r>
      <w:r>
        <w:rPr>
          <w:noProof/>
        </w:rPr>
        <w:instrText xml:space="preserve"> PAGEREF _Toc227925223 \h </w:instrText>
      </w:r>
      <w:r>
        <w:rPr>
          <w:noProof/>
        </w:rPr>
      </w:r>
      <w:r>
        <w:rPr>
          <w:noProof/>
        </w:rPr>
        <w:fldChar w:fldCharType="separate"/>
      </w:r>
      <w:ins w:id="101" w:author="Administrator" w:date="2011-08-18T10:34:00Z">
        <w:r w:rsidR="008E13A9">
          <w:rPr>
            <w:noProof/>
          </w:rPr>
          <w:t>465</w:t>
        </w:r>
      </w:ins>
      <w:r>
        <w:rPr>
          <w:noProof/>
        </w:rPr>
        <w:fldChar w:fldCharType="end"/>
      </w:r>
    </w:p>
    <w:p w14:paraId="039622F6" w14:textId="247CAA18" w:rsidR="00AF5DFE" w:rsidRDefault="00AF5DFE">
      <w:pPr>
        <w:pStyle w:val="TOC3"/>
        <w:tabs>
          <w:tab w:val="left" w:pos="1000"/>
          <w:tab w:val="right" w:leader="dot" w:pos="12950"/>
        </w:tabs>
        <w:rPr>
          <w:i w:val="0"/>
          <w:iCs w:val="0"/>
          <w:noProof/>
          <w:color w:val="auto"/>
          <w:sz w:val="24"/>
          <w:szCs w:val="24"/>
          <w:lang w:eastAsia="en-US"/>
        </w:rPr>
      </w:pPr>
      <w:r>
        <w:rPr>
          <w:noProof/>
        </w:rPr>
        <w:t>18.</w:t>
      </w:r>
      <w:r>
        <w:rPr>
          <w:i w:val="0"/>
          <w:iCs w:val="0"/>
          <w:noProof/>
          <w:color w:val="auto"/>
          <w:sz w:val="24"/>
          <w:szCs w:val="24"/>
          <w:lang w:eastAsia="en-US"/>
        </w:rPr>
        <w:tab/>
      </w:r>
      <w:r>
        <w:rPr>
          <w:noProof/>
        </w:rPr>
        <w:t>Removed unused field: SecDefStatus (tag 653) [Replaced in FIX 4.4]</w:t>
      </w:r>
      <w:r>
        <w:rPr>
          <w:noProof/>
        </w:rPr>
        <w:tab/>
      </w:r>
      <w:r>
        <w:rPr>
          <w:noProof/>
        </w:rPr>
        <w:fldChar w:fldCharType="begin"/>
      </w:r>
      <w:r>
        <w:rPr>
          <w:noProof/>
        </w:rPr>
        <w:instrText xml:space="preserve"> PAGEREF _Toc227925224 \h </w:instrText>
      </w:r>
      <w:r>
        <w:rPr>
          <w:noProof/>
        </w:rPr>
      </w:r>
      <w:r>
        <w:rPr>
          <w:noProof/>
        </w:rPr>
        <w:fldChar w:fldCharType="separate"/>
      </w:r>
      <w:ins w:id="102" w:author="Administrator" w:date="2011-08-18T10:34:00Z">
        <w:r w:rsidR="008E13A9">
          <w:rPr>
            <w:noProof/>
          </w:rPr>
          <w:t>465</w:t>
        </w:r>
      </w:ins>
      <w:r>
        <w:rPr>
          <w:noProof/>
        </w:rPr>
        <w:fldChar w:fldCharType="end"/>
      </w:r>
    </w:p>
    <w:p w14:paraId="31C7EAB2" w14:textId="23CFEED7" w:rsidR="00AF5DFE" w:rsidRDefault="00AF5DFE">
      <w:pPr>
        <w:pStyle w:val="TOC3"/>
        <w:tabs>
          <w:tab w:val="left" w:pos="1000"/>
          <w:tab w:val="right" w:leader="dot" w:pos="12950"/>
        </w:tabs>
        <w:rPr>
          <w:i w:val="0"/>
          <w:iCs w:val="0"/>
          <w:noProof/>
          <w:color w:val="auto"/>
          <w:sz w:val="24"/>
          <w:szCs w:val="24"/>
          <w:lang w:eastAsia="en-US"/>
        </w:rPr>
      </w:pPr>
      <w:r>
        <w:rPr>
          <w:noProof/>
        </w:rPr>
        <w:t>19.</w:t>
      </w:r>
      <w:r>
        <w:rPr>
          <w:i w:val="0"/>
          <w:iCs w:val="0"/>
          <w:noProof/>
          <w:color w:val="auto"/>
          <w:sz w:val="24"/>
          <w:szCs w:val="24"/>
          <w:lang w:eastAsia="en-US"/>
        </w:rPr>
        <w:tab/>
      </w:r>
      <w:r>
        <w:rPr>
          <w:noProof/>
        </w:rPr>
        <w:t>Removed TotalVolumeTradedDate (tag 449) and TotalVolumeTradedTime (tag 450) fields [Replaced in FIX 4.4]</w:t>
      </w:r>
      <w:r>
        <w:rPr>
          <w:noProof/>
        </w:rPr>
        <w:tab/>
      </w:r>
      <w:r>
        <w:rPr>
          <w:noProof/>
        </w:rPr>
        <w:fldChar w:fldCharType="begin"/>
      </w:r>
      <w:r>
        <w:rPr>
          <w:noProof/>
        </w:rPr>
        <w:instrText xml:space="preserve"> PAGEREF _Toc227925225 \h </w:instrText>
      </w:r>
      <w:r>
        <w:rPr>
          <w:noProof/>
        </w:rPr>
      </w:r>
      <w:r>
        <w:rPr>
          <w:noProof/>
        </w:rPr>
        <w:fldChar w:fldCharType="separate"/>
      </w:r>
      <w:ins w:id="103" w:author="Administrator" w:date="2011-08-18T10:34:00Z">
        <w:r w:rsidR="008E13A9">
          <w:rPr>
            <w:noProof/>
          </w:rPr>
          <w:t>465</w:t>
        </w:r>
      </w:ins>
      <w:r>
        <w:rPr>
          <w:noProof/>
        </w:rPr>
        <w:fldChar w:fldCharType="end"/>
      </w:r>
    </w:p>
    <w:p w14:paraId="5D837266" w14:textId="3025B9F5" w:rsidR="00AF5DFE" w:rsidRDefault="00AF5DFE">
      <w:pPr>
        <w:pStyle w:val="TOC3"/>
        <w:tabs>
          <w:tab w:val="left" w:pos="1000"/>
          <w:tab w:val="right" w:leader="dot" w:pos="12950"/>
        </w:tabs>
        <w:rPr>
          <w:i w:val="0"/>
          <w:iCs w:val="0"/>
          <w:noProof/>
          <w:color w:val="auto"/>
          <w:sz w:val="24"/>
          <w:szCs w:val="24"/>
          <w:lang w:eastAsia="en-US"/>
        </w:rPr>
      </w:pPr>
      <w:r>
        <w:rPr>
          <w:noProof/>
        </w:rPr>
        <w:t>20.</w:t>
      </w:r>
      <w:r>
        <w:rPr>
          <w:i w:val="0"/>
          <w:iCs w:val="0"/>
          <w:noProof/>
          <w:color w:val="auto"/>
          <w:sz w:val="24"/>
          <w:szCs w:val="24"/>
          <w:lang w:eastAsia="en-US"/>
        </w:rPr>
        <w:tab/>
      </w:r>
      <w:r>
        <w:rPr>
          <w:noProof/>
        </w:rPr>
        <w:t>Removed various Settlement Instructions-related fields [Replaced in FIX 4.4]</w:t>
      </w:r>
      <w:r>
        <w:rPr>
          <w:noProof/>
        </w:rPr>
        <w:tab/>
      </w:r>
      <w:r>
        <w:rPr>
          <w:noProof/>
        </w:rPr>
        <w:fldChar w:fldCharType="begin"/>
      </w:r>
      <w:r>
        <w:rPr>
          <w:noProof/>
        </w:rPr>
        <w:instrText xml:space="preserve"> PAGEREF _Toc227925226 \h </w:instrText>
      </w:r>
      <w:r>
        <w:rPr>
          <w:noProof/>
        </w:rPr>
      </w:r>
      <w:r>
        <w:rPr>
          <w:noProof/>
        </w:rPr>
        <w:fldChar w:fldCharType="separate"/>
      </w:r>
      <w:ins w:id="104" w:author="Administrator" w:date="2011-08-18T10:34:00Z">
        <w:r w:rsidR="008E13A9">
          <w:rPr>
            <w:noProof/>
          </w:rPr>
          <w:t>465</w:t>
        </w:r>
      </w:ins>
      <w:r>
        <w:rPr>
          <w:noProof/>
        </w:rPr>
        <w:fldChar w:fldCharType="end"/>
      </w:r>
    </w:p>
    <w:p w14:paraId="16C894B0" w14:textId="1F2A671B" w:rsidR="00AF5DFE" w:rsidRDefault="00AF5DFE">
      <w:pPr>
        <w:pStyle w:val="TOC3"/>
        <w:tabs>
          <w:tab w:val="left" w:pos="1000"/>
          <w:tab w:val="right" w:leader="dot" w:pos="12950"/>
        </w:tabs>
        <w:rPr>
          <w:i w:val="0"/>
          <w:iCs w:val="0"/>
          <w:noProof/>
          <w:color w:val="auto"/>
          <w:sz w:val="24"/>
          <w:szCs w:val="24"/>
          <w:lang w:eastAsia="en-US"/>
        </w:rPr>
      </w:pPr>
      <w:r>
        <w:rPr>
          <w:noProof/>
        </w:rPr>
        <w:t>21.</w:t>
      </w:r>
      <w:r>
        <w:rPr>
          <w:i w:val="0"/>
          <w:iCs w:val="0"/>
          <w:noProof/>
          <w:color w:val="auto"/>
          <w:sz w:val="24"/>
          <w:szCs w:val="24"/>
          <w:lang w:eastAsia="en-US"/>
        </w:rPr>
        <w:tab/>
      </w:r>
      <w:r>
        <w:rPr>
          <w:noProof/>
        </w:rPr>
        <w:t>Removed "Default", "Specific Allocation Account Overriding", and "Specific Allocation Account Standing" values from SettlInstMode (tag 160) field  [Replaced in FIX 4.4]</w:t>
      </w:r>
      <w:r>
        <w:rPr>
          <w:noProof/>
        </w:rPr>
        <w:tab/>
      </w:r>
      <w:r>
        <w:rPr>
          <w:noProof/>
        </w:rPr>
        <w:fldChar w:fldCharType="begin"/>
      </w:r>
      <w:r>
        <w:rPr>
          <w:noProof/>
        </w:rPr>
        <w:instrText xml:space="preserve"> PAGEREF _Toc227925227 \h </w:instrText>
      </w:r>
      <w:r>
        <w:rPr>
          <w:noProof/>
        </w:rPr>
      </w:r>
      <w:r>
        <w:rPr>
          <w:noProof/>
        </w:rPr>
        <w:fldChar w:fldCharType="separate"/>
      </w:r>
      <w:ins w:id="105" w:author="Administrator" w:date="2011-08-18T10:34:00Z">
        <w:r w:rsidR="008E13A9">
          <w:rPr>
            <w:noProof/>
          </w:rPr>
          <w:t>466</w:t>
        </w:r>
      </w:ins>
      <w:r>
        <w:rPr>
          <w:noProof/>
        </w:rPr>
        <w:fldChar w:fldCharType="end"/>
      </w:r>
    </w:p>
    <w:p w14:paraId="27FCF16A" w14:textId="07B45615" w:rsidR="00AF5DFE" w:rsidRDefault="00AF5DFE">
      <w:pPr>
        <w:pStyle w:val="TOC3"/>
        <w:tabs>
          <w:tab w:val="left" w:pos="1000"/>
          <w:tab w:val="right" w:leader="dot" w:pos="12950"/>
        </w:tabs>
        <w:rPr>
          <w:i w:val="0"/>
          <w:iCs w:val="0"/>
          <w:noProof/>
          <w:color w:val="auto"/>
          <w:sz w:val="24"/>
          <w:szCs w:val="24"/>
          <w:lang w:eastAsia="en-US"/>
        </w:rPr>
      </w:pPr>
      <w:r>
        <w:rPr>
          <w:noProof/>
        </w:rPr>
        <w:t>22.</w:t>
      </w:r>
      <w:r>
        <w:rPr>
          <w:i w:val="0"/>
          <w:iCs w:val="0"/>
          <w:noProof/>
          <w:color w:val="auto"/>
          <w:sz w:val="24"/>
          <w:szCs w:val="24"/>
          <w:lang w:eastAsia="en-US"/>
        </w:rPr>
        <w:tab/>
      </w:r>
      <w:r>
        <w:rPr>
          <w:noProof/>
        </w:rPr>
        <w:t>Removed several values from AllocType (tag 626) field [Replaced in FIX 4.4]</w:t>
      </w:r>
      <w:r>
        <w:rPr>
          <w:noProof/>
        </w:rPr>
        <w:tab/>
      </w:r>
      <w:r>
        <w:rPr>
          <w:noProof/>
        </w:rPr>
        <w:fldChar w:fldCharType="begin"/>
      </w:r>
      <w:r>
        <w:rPr>
          <w:noProof/>
        </w:rPr>
        <w:instrText xml:space="preserve"> PAGEREF _Toc227925228 \h </w:instrText>
      </w:r>
      <w:r>
        <w:rPr>
          <w:noProof/>
        </w:rPr>
      </w:r>
      <w:r>
        <w:rPr>
          <w:noProof/>
        </w:rPr>
        <w:fldChar w:fldCharType="separate"/>
      </w:r>
      <w:ins w:id="106" w:author="Administrator" w:date="2011-08-18T10:34:00Z">
        <w:r w:rsidR="008E13A9">
          <w:rPr>
            <w:noProof/>
          </w:rPr>
          <w:t>466</w:t>
        </w:r>
      </w:ins>
      <w:r>
        <w:rPr>
          <w:noProof/>
        </w:rPr>
        <w:fldChar w:fldCharType="end"/>
      </w:r>
    </w:p>
    <w:p w14:paraId="2DC6424E" w14:textId="7AF8DEA6" w:rsidR="00AF5DFE" w:rsidRDefault="00AF5DFE">
      <w:pPr>
        <w:pStyle w:val="TOC3"/>
        <w:tabs>
          <w:tab w:val="left" w:pos="1000"/>
          <w:tab w:val="right" w:leader="dot" w:pos="12950"/>
        </w:tabs>
        <w:rPr>
          <w:i w:val="0"/>
          <w:iCs w:val="0"/>
          <w:noProof/>
          <w:color w:val="auto"/>
          <w:sz w:val="24"/>
          <w:szCs w:val="24"/>
          <w:lang w:eastAsia="en-US"/>
        </w:rPr>
      </w:pPr>
      <w:r>
        <w:rPr>
          <w:noProof/>
        </w:rPr>
        <w:t>23.</w:t>
      </w:r>
      <w:r>
        <w:rPr>
          <w:i w:val="0"/>
          <w:iCs w:val="0"/>
          <w:noProof/>
          <w:color w:val="auto"/>
          <w:sz w:val="24"/>
          <w:szCs w:val="24"/>
          <w:lang w:eastAsia="en-US"/>
        </w:rPr>
        <w:tab/>
      </w:r>
      <w:r>
        <w:rPr>
          <w:noProof/>
        </w:rPr>
        <w:t>Removed several values from YieldType (tag 235) field [Replaced in FIX 4.4]</w:t>
      </w:r>
      <w:r>
        <w:rPr>
          <w:noProof/>
        </w:rPr>
        <w:tab/>
      </w:r>
      <w:r>
        <w:rPr>
          <w:noProof/>
        </w:rPr>
        <w:fldChar w:fldCharType="begin"/>
      </w:r>
      <w:r>
        <w:rPr>
          <w:noProof/>
        </w:rPr>
        <w:instrText xml:space="preserve"> PAGEREF _Toc227925229 \h </w:instrText>
      </w:r>
      <w:r>
        <w:rPr>
          <w:noProof/>
        </w:rPr>
      </w:r>
      <w:r>
        <w:rPr>
          <w:noProof/>
        </w:rPr>
        <w:fldChar w:fldCharType="separate"/>
      </w:r>
      <w:ins w:id="107" w:author="Administrator" w:date="2011-08-18T10:34:00Z">
        <w:r w:rsidR="008E13A9">
          <w:rPr>
            <w:noProof/>
          </w:rPr>
          <w:t>466</w:t>
        </w:r>
      </w:ins>
      <w:r>
        <w:rPr>
          <w:noProof/>
        </w:rPr>
        <w:fldChar w:fldCharType="end"/>
      </w:r>
    </w:p>
    <w:p w14:paraId="29EA792A" w14:textId="24B468DD" w:rsidR="00AF5DFE" w:rsidRDefault="00AF5DFE">
      <w:pPr>
        <w:pStyle w:val="TOC3"/>
        <w:tabs>
          <w:tab w:val="left" w:pos="1000"/>
          <w:tab w:val="right" w:leader="dot" w:pos="12950"/>
        </w:tabs>
        <w:rPr>
          <w:i w:val="0"/>
          <w:iCs w:val="0"/>
          <w:noProof/>
          <w:color w:val="auto"/>
          <w:sz w:val="24"/>
          <w:szCs w:val="24"/>
          <w:lang w:eastAsia="en-US"/>
        </w:rPr>
      </w:pPr>
      <w:r>
        <w:rPr>
          <w:noProof/>
        </w:rPr>
        <w:t>24.</w:t>
      </w:r>
      <w:r>
        <w:rPr>
          <w:i w:val="0"/>
          <w:iCs w:val="0"/>
          <w:noProof/>
          <w:color w:val="auto"/>
          <w:sz w:val="24"/>
          <w:szCs w:val="24"/>
          <w:lang w:eastAsia="en-US"/>
        </w:rPr>
        <w:tab/>
      </w:r>
      <w:r>
        <w:rPr>
          <w:noProof/>
        </w:rPr>
        <w:t>Removed AsgnReqID (831) from Data Dictionary [Removed in FIX 5.0 SP2]</w:t>
      </w:r>
      <w:r>
        <w:rPr>
          <w:noProof/>
        </w:rPr>
        <w:tab/>
      </w:r>
      <w:r>
        <w:rPr>
          <w:noProof/>
        </w:rPr>
        <w:fldChar w:fldCharType="begin"/>
      </w:r>
      <w:r>
        <w:rPr>
          <w:noProof/>
        </w:rPr>
        <w:instrText xml:space="preserve"> PAGEREF _Toc227925230 \h </w:instrText>
      </w:r>
      <w:r>
        <w:rPr>
          <w:noProof/>
        </w:rPr>
      </w:r>
      <w:r>
        <w:rPr>
          <w:noProof/>
        </w:rPr>
        <w:fldChar w:fldCharType="separate"/>
      </w:r>
      <w:ins w:id="108" w:author="Administrator" w:date="2011-08-18T10:34:00Z">
        <w:r w:rsidR="008E13A9">
          <w:rPr>
            <w:noProof/>
          </w:rPr>
          <w:t>466</w:t>
        </w:r>
      </w:ins>
      <w:r>
        <w:rPr>
          <w:noProof/>
        </w:rPr>
        <w:fldChar w:fldCharType="end"/>
      </w:r>
    </w:p>
    <w:p w14:paraId="2336F708" w14:textId="0811207A" w:rsidR="00AF5DFE" w:rsidRDefault="00AF5DFE">
      <w:pPr>
        <w:pStyle w:val="TOC3"/>
        <w:tabs>
          <w:tab w:val="left" w:pos="1000"/>
          <w:tab w:val="right" w:leader="dot" w:pos="12950"/>
        </w:tabs>
        <w:rPr>
          <w:i w:val="0"/>
          <w:iCs w:val="0"/>
          <w:noProof/>
          <w:color w:val="auto"/>
          <w:sz w:val="24"/>
          <w:szCs w:val="24"/>
          <w:lang w:eastAsia="en-US"/>
        </w:rPr>
      </w:pPr>
      <w:r>
        <w:rPr>
          <w:noProof/>
        </w:rPr>
        <w:t>25.</w:t>
      </w:r>
      <w:r>
        <w:rPr>
          <w:i w:val="0"/>
          <w:iCs w:val="0"/>
          <w:noProof/>
          <w:color w:val="auto"/>
          <w:sz w:val="24"/>
          <w:szCs w:val="24"/>
          <w:lang w:eastAsia="en-US"/>
        </w:rPr>
        <w:tab/>
      </w:r>
      <w:r>
        <w:rPr>
          <w:noProof/>
        </w:rPr>
        <w:t>Removed ExecRefID (19) from TrdCapRptSideGrp component [Removed in FIX 5.0 SP2]</w:t>
      </w:r>
      <w:r>
        <w:rPr>
          <w:noProof/>
        </w:rPr>
        <w:tab/>
      </w:r>
      <w:r>
        <w:rPr>
          <w:noProof/>
        </w:rPr>
        <w:fldChar w:fldCharType="begin"/>
      </w:r>
      <w:r>
        <w:rPr>
          <w:noProof/>
        </w:rPr>
        <w:instrText xml:space="preserve"> PAGEREF _Toc227925231 \h </w:instrText>
      </w:r>
      <w:r>
        <w:rPr>
          <w:noProof/>
        </w:rPr>
      </w:r>
      <w:r>
        <w:rPr>
          <w:noProof/>
        </w:rPr>
        <w:fldChar w:fldCharType="separate"/>
      </w:r>
      <w:ins w:id="109" w:author="Administrator" w:date="2011-08-18T10:34:00Z">
        <w:r w:rsidR="008E13A9">
          <w:rPr>
            <w:noProof/>
          </w:rPr>
          <w:t>466</w:t>
        </w:r>
      </w:ins>
      <w:r>
        <w:rPr>
          <w:noProof/>
        </w:rPr>
        <w:fldChar w:fldCharType="end"/>
      </w:r>
    </w:p>
    <w:p w14:paraId="0EAFBF48" w14:textId="17A65580" w:rsidR="00AF5DFE" w:rsidRDefault="00AF5DFE">
      <w:pPr>
        <w:pStyle w:val="TOC1"/>
        <w:tabs>
          <w:tab w:val="right" w:leader="dot" w:pos="12950"/>
        </w:tabs>
        <w:rPr>
          <w:b w:val="0"/>
          <w:bCs w:val="0"/>
          <w:caps w:val="0"/>
          <w:noProof/>
          <w:color w:val="auto"/>
          <w:sz w:val="24"/>
          <w:szCs w:val="24"/>
          <w:lang w:eastAsia="en-US"/>
        </w:rPr>
      </w:pPr>
      <w:r>
        <w:rPr>
          <w:noProof/>
        </w:rPr>
        <w:t>Appendix 6-G</w:t>
      </w:r>
      <w:r>
        <w:rPr>
          <w:noProof/>
        </w:rPr>
        <w:tab/>
      </w:r>
      <w:r>
        <w:rPr>
          <w:noProof/>
        </w:rPr>
        <w:fldChar w:fldCharType="begin"/>
      </w:r>
      <w:r>
        <w:rPr>
          <w:noProof/>
        </w:rPr>
        <w:instrText xml:space="preserve"> PAGEREF _Toc227925232 \h </w:instrText>
      </w:r>
      <w:r>
        <w:rPr>
          <w:noProof/>
        </w:rPr>
      </w:r>
      <w:r>
        <w:rPr>
          <w:noProof/>
        </w:rPr>
        <w:fldChar w:fldCharType="separate"/>
      </w:r>
      <w:ins w:id="110" w:author="Administrator" w:date="2011-08-18T10:34:00Z">
        <w:r w:rsidR="008E13A9">
          <w:rPr>
            <w:noProof/>
          </w:rPr>
          <w:t>467</w:t>
        </w:r>
      </w:ins>
      <w:r>
        <w:rPr>
          <w:noProof/>
        </w:rPr>
        <w:fldChar w:fldCharType="end"/>
      </w:r>
    </w:p>
    <w:p w14:paraId="0749EAAD" w14:textId="340BA37C" w:rsidR="00AF5DFE" w:rsidRDefault="00AF5DFE">
      <w:pPr>
        <w:pStyle w:val="TOC2"/>
        <w:tabs>
          <w:tab w:val="right" w:leader="dot" w:pos="12950"/>
        </w:tabs>
        <w:rPr>
          <w:smallCaps w:val="0"/>
          <w:noProof/>
          <w:color w:val="auto"/>
          <w:sz w:val="24"/>
          <w:szCs w:val="24"/>
          <w:lang w:eastAsia="en-US"/>
        </w:rPr>
      </w:pPr>
      <w:r>
        <w:rPr>
          <w:noProof/>
        </w:rPr>
        <w:t>Use of &lt;Parties&gt; Component Block:  PartyRole, PartyIDSource, PartyID, and PartySubID</w:t>
      </w:r>
      <w:r>
        <w:rPr>
          <w:noProof/>
        </w:rPr>
        <w:tab/>
      </w:r>
      <w:r>
        <w:rPr>
          <w:noProof/>
        </w:rPr>
        <w:fldChar w:fldCharType="begin"/>
      </w:r>
      <w:r>
        <w:rPr>
          <w:noProof/>
        </w:rPr>
        <w:instrText xml:space="preserve"> PAGEREF _Toc227925233 \h </w:instrText>
      </w:r>
      <w:r>
        <w:rPr>
          <w:noProof/>
        </w:rPr>
      </w:r>
      <w:r>
        <w:rPr>
          <w:noProof/>
        </w:rPr>
        <w:fldChar w:fldCharType="separate"/>
      </w:r>
      <w:ins w:id="111" w:author="Administrator" w:date="2011-08-18T10:34:00Z">
        <w:r w:rsidR="008E13A9">
          <w:rPr>
            <w:noProof/>
          </w:rPr>
          <w:t>467</w:t>
        </w:r>
      </w:ins>
      <w:r>
        <w:rPr>
          <w:noProof/>
        </w:rPr>
        <w:fldChar w:fldCharType="end"/>
      </w:r>
    </w:p>
    <w:p w14:paraId="39BCA732" w14:textId="2145CB9C" w:rsidR="00AF5DFE" w:rsidRDefault="00AF5DFE">
      <w:pPr>
        <w:pStyle w:val="TOC1"/>
        <w:tabs>
          <w:tab w:val="right" w:leader="dot" w:pos="12950"/>
        </w:tabs>
        <w:rPr>
          <w:b w:val="0"/>
          <w:bCs w:val="0"/>
          <w:caps w:val="0"/>
          <w:noProof/>
          <w:color w:val="auto"/>
          <w:sz w:val="24"/>
          <w:szCs w:val="24"/>
          <w:lang w:eastAsia="en-US"/>
        </w:rPr>
      </w:pPr>
      <w:r>
        <w:rPr>
          <w:noProof/>
        </w:rPr>
        <w:t>Appendix 6-H</w:t>
      </w:r>
      <w:r>
        <w:rPr>
          <w:noProof/>
        </w:rPr>
        <w:tab/>
      </w:r>
      <w:r>
        <w:rPr>
          <w:noProof/>
        </w:rPr>
        <w:fldChar w:fldCharType="begin"/>
      </w:r>
      <w:r>
        <w:rPr>
          <w:noProof/>
        </w:rPr>
        <w:instrText xml:space="preserve"> PAGEREF _Toc227925234 \h </w:instrText>
      </w:r>
      <w:r>
        <w:rPr>
          <w:noProof/>
        </w:rPr>
      </w:r>
      <w:r>
        <w:rPr>
          <w:noProof/>
        </w:rPr>
        <w:fldChar w:fldCharType="separate"/>
      </w:r>
      <w:ins w:id="112" w:author="Administrator" w:date="2011-08-18T10:34:00Z">
        <w:r w:rsidR="008E13A9">
          <w:rPr>
            <w:noProof/>
          </w:rPr>
          <w:t>476</w:t>
        </w:r>
      </w:ins>
      <w:r>
        <w:rPr>
          <w:noProof/>
        </w:rPr>
        <w:fldChar w:fldCharType="end"/>
      </w:r>
    </w:p>
    <w:p w14:paraId="1566F36C" w14:textId="24C55783" w:rsidR="00AF5DFE" w:rsidRDefault="00AF5DFE">
      <w:pPr>
        <w:pStyle w:val="TOC2"/>
        <w:tabs>
          <w:tab w:val="right" w:leader="dot" w:pos="12950"/>
        </w:tabs>
        <w:rPr>
          <w:smallCaps w:val="0"/>
          <w:noProof/>
          <w:color w:val="auto"/>
          <w:sz w:val="24"/>
          <w:szCs w:val="24"/>
          <w:lang w:eastAsia="en-US"/>
        </w:rPr>
      </w:pPr>
      <w:r>
        <w:rPr>
          <w:noProof/>
        </w:rPr>
        <w:t>Use of &lt;SettlInstructions&gt; Component Block</w:t>
      </w:r>
      <w:r>
        <w:rPr>
          <w:noProof/>
        </w:rPr>
        <w:tab/>
      </w:r>
      <w:r>
        <w:rPr>
          <w:noProof/>
        </w:rPr>
        <w:fldChar w:fldCharType="begin"/>
      </w:r>
      <w:r>
        <w:rPr>
          <w:noProof/>
        </w:rPr>
        <w:instrText xml:space="preserve"> PAGEREF _Toc227925235 \h </w:instrText>
      </w:r>
      <w:r>
        <w:rPr>
          <w:noProof/>
        </w:rPr>
      </w:r>
      <w:r>
        <w:rPr>
          <w:noProof/>
        </w:rPr>
        <w:fldChar w:fldCharType="separate"/>
      </w:r>
      <w:ins w:id="113" w:author="Administrator" w:date="2011-08-18T10:34:00Z">
        <w:r w:rsidR="008E13A9">
          <w:rPr>
            <w:noProof/>
          </w:rPr>
          <w:t>476</w:t>
        </w:r>
      </w:ins>
      <w:r>
        <w:rPr>
          <w:noProof/>
        </w:rPr>
        <w:fldChar w:fldCharType="end"/>
      </w:r>
    </w:p>
    <w:p w14:paraId="299529F0" w14:textId="7196F6C3" w:rsidR="00AF5DFE" w:rsidRDefault="00AF5DFE">
      <w:pPr>
        <w:pStyle w:val="TOC3"/>
        <w:tabs>
          <w:tab w:val="right" w:leader="dot" w:pos="12950"/>
        </w:tabs>
        <w:rPr>
          <w:i w:val="0"/>
          <w:iCs w:val="0"/>
          <w:noProof/>
          <w:color w:val="auto"/>
          <w:sz w:val="24"/>
          <w:szCs w:val="24"/>
          <w:lang w:eastAsia="en-US"/>
        </w:rPr>
      </w:pPr>
      <w:r>
        <w:rPr>
          <w:noProof/>
        </w:rPr>
        <w:t>Introduction</w:t>
      </w:r>
      <w:r>
        <w:rPr>
          <w:noProof/>
        </w:rPr>
        <w:tab/>
      </w:r>
      <w:r>
        <w:rPr>
          <w:noProof/>
        </w:rPr>
        <w:fldChar w:fldCharType="begin"/>
      </w:r>
      <w:r>
        <w:rPr>
          <w:noProof/>
        </w:rPr>
        <w:instrText xml:space="preserve"> PAGEREF _Toc227925236 \h </w:instrText>
      </w:r>
      <w:r>
        <w:rPr>
          <w:noProof/>
        </w:rPr>
      </w:r>
      <w:r>
        <w:rPr>
          <w:noProof/>
        </w:rPr>
        <w:fldChar w:fldCharType="separate"/>
      </w:r>
      <w:ins w:id="114" w:author="Administrator" w:date="2011-08-18T10:34:00Z">
        <w:r w:rsidR="008E13A9">
          <w:rPr>
            <w:noProof/>
          </w:rPr>
          <w:t>476</w:t>
        </w:r>
      </w:ins>
      <w:r>
        <w:rPr>
          <w:noProof/>
        </w:rPr>
        <w:fldChar w:fldCharType="end"/>
      </w:r>
    </w:p>
    <w:p w14:paraId="5A769C66" w14:textId="709FF35C" w:rsidR="00AF5DFE" w:rsidRDefault="00AF5DFE">
      <w:pPr>
        <w:pStyle w:val="TOC3"/>
        <w:tabs>
          <w:tab w:val="right" w:leader="dot" w:pos="12950"/>
        </w:tabs>
        <w:rPr>
          <w:i w:val="0"/>
          <w:iCs w:val="0"/>
          <w:noProof/>
          <w:color w:val="auto"/>
          <w:sz w:val="24"/>
          <w:szCs w:val="24"/>
          <w:lang w:eastAsia="en-US"/>
        </w:rPr>
      </w:pPr>
      <w:r>
        <w:rPr>
          <w:noProof/>
        </w:rPr>
        <w:t>Delivery Instruction Formatting &amp; Structure</w:t>
      </w:r>
      <w:r>
        <w:rPr>
          <w:noProof/>
        </w:rPr>
        <w:tab/>
      </w:r>
      <w:r>
        <w:rPr>
          <w:noProof/>
        </w:rPr>
        <w:fldChar w:fldCharType="begin"/>
      </w:r>
      <w:r>
        <w:rPr>
          <w:noProof/>
        </w:rPr>
        <w:instrText xml:space="preserve"> PAGEREF _Toc227925237 \h </w:instrText>
      </w:r>
      <w:r>
        <w:rPr>
          <w:noProof/>
        </w:rPr>
      </w:r>
      <w:r>
        <w:rPr>
          <w:noProof/>
        </w:rPr>
        <w:fldChar w:fldCharType="separate"/>
      </w:r>
      <w:ins w:id="115" w:author="Administrator" w:date="2011-08-18T10:34:00Z">
        <w:r w:rsidR="008E13A9">
          <w:rPr>
            <w:noProof/>
          </w:rPr>
          <w:t>477</w:t>
        </w:r>
      </w:ins>
      <w:r>
        <w:rPr>
          <w:noProof/>
        </w:rPr>
        <w:fldChar w:fldCharType="end"/>
      </w:r>
    </w:p>
    <w:p w14:paraId="135AE873" w14:textId="15F47730" w:rsidR="00AF5DFE" w:rsidRDefault="00AF5DFE">
      <w:pPr>
        <w:pStyle w:val="TOC4"/>
        <w:tabs>
          <w:tab w:val="right" w:leader="dot" w:pos="12950"/>
        </w:tabs>
        <w:rPr>
          <w:noProof/>
          <w:color w:val="auto"/>
          <w:sz w:val="24"/>
          <w:szCs w:val="24"/>
          <w:lang w:eastAsia="en-US"/>
        </w:rPr>
      </w:pPr>
      <w:r>
        <w:rPr>
          <w:noProof/>
        </w:rPr>
        <w:t>Parties &amp; Party Sub-IDs</w:t>
      </w:r>
      <w:r>
        <w:rPr>
          <w:noProof/>
        </w:rPr>
        <w:tab/>
      </w:r>
      <w:r>
        <w:rPr>
          <w:noProof/>
        </w:rPr>
        <w:fldChar w:fldCharType="begin"/>
      </w:r>
      <w:r>
        <w:rPr>
          <w:noProof/>
        </w:rPr>
        <w:instrText xml:space="preserve"> PAGEREF _Toc227925238 \h </w:instrText>
      </w:r>
      <w:r>
        <w:rPr>
          <w:noProof/>
        </w:rPr>
      </w:r>
      <w:r>
        <w:rPr>
          <w:noProof/>
        </w:rPr>
        <w:fldChar w:fldCharType="separate"/>
      </w:r>
      <w:ins w:id="116" w:author="Administrator" w:date="2011-08-18T10:34:00Z">
        <w:r w:rsidR="008E13A9">
          <w:rPr>
            <w:noProof/>
          </w:rPr>
          <w:t>477</w:t>
        </w:r>
      </w:ins>
      <w:r>
        <w:rPr>
          <w:noProof/>
        </w:rPr>
        <w:fldChar w:fldCharType="end"/>
      </w:r>
    </w:p>
    <w:p w14:paraId="21942CC4" w14:textId="08FB49BA" w:rsidR="00AF5DFE" w:rsidRDefault="00AF5DFE">
      <w:pPr>
        <w:pStyle w:val="TOC4"/>
        <w:tabs>
          <w:tab w:val="right" w:leader="dot" w:pos="12950"/>
        </w:tabs>
        <w:rPr>
          <w:noProof/>
          <w:color w:val="auto"/>
          <w:sz w:val="24"/>
          <w:szCs w:val="24"/>
          <w:lang w:eastAsia="en-US"/>
        </w:rPr>
      </w:pPr>
      <w:r>
        <w:rPr>
          <w:noProof/>
        </w:rPr>
        <w:t>Mapping FIX to ISO15022</w:t>
      </w:r>
      <w:r>
        <w:rPr>
          <w:noProof/>
        </w:rPr>
        <w:tab/>
      </w:r>
      <w:r>
        <w:rPr>
          <w:noProof/>
        </w:rPr>
        <w:fldChar w:fldCharType="begin"/>
      </w:r>
      <w:r>
        <w:rPr>
          <w:noProof/>
        </w:rPr>
        <w:instrText xml:space="preserve"> PAGEREF _Toc227925239 \h </w:instrText>
      </w:r>
      <w:r>
        <w:rPr>
          <w:noProof/>
        </w:rPr>
      </w:r>
      <w:r>
        <w:rPr>
          <w:noProof/>
        </w:rPr>
        <w:fldChar w:fldCharType="separate"/>
      </w:r>
      <w:ins w:id="117" w:author="Administrator" w:date="2011-08-18T10:34:00Z">
        <w:r w:rsidR="008E13A9">
          <w:rPr>
            <w:noProof/>
          </w:rPr>
          <w:t>478</w:t>
        </w:r>
      </w:ins>
      <w:r>
        <w:rPr>
          <w:noProof/>
        </w:rPr>
        <w:fldChar w:fldCharType="end"/>
      </w:r>
    </w:p>
    <w:p w14:paraId="4C861C64" w14:textId="55A5EDFD" w:rsidR="00AF5DFE" w:rsidRDefault="00AF5DFE">
      <w:pPr>
        <w:pStyle w:val="TOC4"/>
        <w:tabs>
          <w:tab w:val="right" w:leader="dot" w:pos="12950"/>
        </w:tabs>
        <w:rPr>
          <w:noProof/>
          <w:color w:val="auto"/>
          <w:sz w:val="24"/>
          <w:szCs w:val="24"/>
          <w:lang w:eastAsia="en-US"/>
        </w:rPr>
      </w:pPr>
      <w:r>
        <w:rPr>
          <w:noProof/>
        </w:rPr>
        <w:t>Notes on CSD Identifiers</w:t>
      </w:r>
      <w:r>
        <w:rPr>
          <w:noProof/>
        </w:rPr>
        <w:tab/>
      </w:r>
      <w:r>
        <w:rPr>
          <w:noProof/>
        </w:rPr>
        <w:fldChar w:fldCharType="begin"/>
      </w:r>
      <w:r>
        <w:rPr>
          <w:noProof/>
        </w:rPr>
        <w:instrText xml:space="preserve"> PAGEREF _Toc227925240 \h </w:instrText>
      </w:r>
      <w:r>
        <w:rPr>
          <w:noProof/>
        </w:rPr>
      </w:r>
      <w:r>
        <w:rPr>
          <w:noProof/>
        </w:rPr>
        <w:fldChar w:fldCharType="separate"/>
      </w:r>
      <w:ins w:id="118" w:author="Administrator" w:date="2011-08-18T10:34:00Z">
        <w:r w:rsidR="008E13A9">
          <w:rPr>
            <w:noProof/>
          </w:rPr>
          <w:t>479</w:t>
        </w:r>
      </w:ins>
      <w:r>
        <w:rPr>
          <w:noProof/>
        </w:rPr>
        <w:fldChar w:fldCharType="end"/>
      </w:r>
    </w:p>
    <w:p w14:paraId="4FFC0337" w14:textId="3FF21253" w:rsidR="00AF5DFE" w:rsidRDefault="00AF5DFE">
      <w:pPr>
        <w:pStyle w:val="TOC4"/>
        <w:tabs>
          <w:tab w:val="right" w:leader="dot" w:pos="12950"/>
        </w:tabs>
        <w:rPr>
          <w:noProof/>
          <w:color w:val="auto"/>
          <w:sz w:val="24"/>
          <w:szCs w:val="24"/>
          <w:lang w:eastAsia="en-US"/>
        </w:rPr>
      </w:pPr>
      <w:r>
        <w:rPr>
          <w:noProof/>
        </w:rPr>
        <w:t>Registration Details &amp; Investor IDs</w:t>
      </w:r>
      <w:r>
        <w:rPr>
          <w:noProof/>
        </w:rPr>
        <w:tab/>
      </w:r>
      <w:r>
        <w:rPr>
          <w:noProof/>
        </w:rPr>
        <w:fldChar w:fldCharType="begin"/>
      </w:r>
      <w:r>
        <w:rPr>
          <w:noProof/>
        </w:rPr>
        <w:instrText xml:space="preserve"> PAGEREF _Toc227925241 \h </w:instrText>
      </w:r>
      <w:r>
        <w:rPr>
          <w:noProof/>
        </w:rPr>
      </w:r>
      <w:r>
        <w:rPr>
          <w:noProof/>
        </w:rPr>
        <w:fldChar w:fldCharType="separate"/>
      </w:r>
      <w:ins w:id="119" w:author="Administrator" w:date="2011-08-18T10:34:00Z">
        <w:r w:rsidR="008E13A9">
          <w:rPr>
            <w:noProof/>
          </w:rPr>
          <w:t>481</w:t>
        </w:r>
      </w:ins>
      <w:r>
        <w:rPr>
          <w:noProof/>
        </w:rPr>
        <w:fldChar w:fldCharType="end"/>
      </w:r>
    </w:p>
    <w:p w14:paraId="12143B7C" w14:textId="66BCD18A" w:rsidR="00AF5DFE" w:rsidRDefault="00AF5DFE">
      <w:pPr>
        <w:pStyle w:val="TOC4"/>
        <w:tabs>
          <w:tab w:val="right" w:leader="dot" w:pos="12950"/>
        </w:tabs>
        <w:rPr>
          <w:noProof/>
          <w:color w:val="auto"/>
          <w:sz w:val="24"/>
          <w:szCs w:val="24"/>
          <w:lang w:eastAsia="en-US"/>
        </w:rPr>
      </w:pPr>
      <w:r>
        <w:rPr>
          <w:noProof/>
        </w:rPr>
        <w:t>Notes on use of Settlement Location (PSET) and Trade Matching</w:t>
      </w:r>
      <w:r>
        <w:rPr>
          <w:noProof/>
        </w:rPr>
        <w:tab/>
      </w:r>
      <w:r>
        <w:rPr>
          <w:noProof/>
        </w:rPr>
        <w:fldChar w:fldCharType="begin"/>
      </w:r>
      <w:r>
        <w:rPr>
          <w:noProof/>
        </w:rPr>
        <w:instrText xml:space="preserve"> PAGEREF _Toc227925242 \h </w:instrText>
      </w:r>
      <w:r>
        <w:rPr>
          <w:noProof/>
        </w:rPr>
      </w:r>
      <w:r>
        <w:rPr>
          <w:noProof/>
        </w:rPr>
        <w:fldChar w:fldCharType="separate"/>
      </w:r>
      <w:ins w:id="120" w:author="Administrator" w:date="2011-08-18T10:34:00Z">
        <w:r w:rsidR="008E13A9">
          <w:rPr>
            <w:noProof/>
          </w:rPr>
          <w:t>481</w:t>
        </w:r>
      </w:ins>
      <w:r>
        <w:rPr>
          <w:noProof/>
        </w:rPr>
        <w:fldChar w:fldCharType="end"/>
      </w:r>
    </w:p>
    <w:p w14:paraId="2D3ACA1B" w14:textId="6B29F75F" w:rsidR="00AF5DFE" w:rsidRDefault="00AF5DFE">
      <w:pPr>
        <w:pStyle w:val="TOC4"/>
        <w:tabs>
          <w:tab w:val="right" w:leader="dot" w:pos="12950"/>
        </w:tabs>
        <w:rPr>
          <w:noProof/>
          <w:color w:val="auto"/>
          <w:sz w:val="24"/>
          <w:szCs w:val="24"/>
          <w:lang w:eastAsia="en-US"/>
        </w:rPr>
      </w:pPr>
      <w:r>
        <w:rPr>
          <w:noProof/>
        </w:rPr>
        <w:t>Notes on Relational Integrity and Compatibility with ISO15022</w:t>
      </w:r>
      <w:r>
        <w:rPr>
          <w:noProof/>
        </w:rPr>
        <w:tab/>
      </w:r>
      <w:r>
        <w:rPr>
          <w:noProof/>
        </w:rPr>
        <w:fldChar w:fldCharType="begin"/>
      </w:r>
      <w:r>
        <w:rPr>
          <w:noProof/>
        </w:rPr>
        <w:instrText xml:space="preserve"> PAGEREF _Toc227925243 \h </w:instrText>
      </w:r>
      <w:r>
        <w:rPr>
          <w:noProof/>
        </w:rPr>
      </w:r>
      <w:r>
        <w:rPr>
          <w:noProof/>
        </w:rPr>
        <w:fldChar w:fldCharType="separate"/>
      </w:r>
      <w:ins w:id="121" w:author="Administrator" w:date="2011-08-18T10:34:00Z">
        <w:r w:rsidR="008E13A9">
          <w:rPr>
            <w:noProof/>
          </w:rPr>
          <w:t>482</w:t>
        </w:r>
      </w:ins>
      <w:r>
        <w:rPr>
          <w:noProof/>
        </w:rPr>
        <w:fldChar w:fldCharType="end"/>
      </w:r>
    </w:p>
    <w:p w14:paraId="43684147" w14:textId="77777777" w:rsidR="00AF5DFE" w:rsidRDefault="00AF5DFE">
      <w:r>
        <w:rPr>
          <w:rFonts w:ascii="NewCenturySchlbk" w:hAnsi="NewCenturySchlbk"/>
        </w:rPr>
        <w:fldChar w:fldCharType="end"/>
      </w:r>
    </w:p>
    <w:p w14:paraId="119D27F9" w14:textId="77777777" w:rsidR="00AF5DFE" w:rsidRDefault="00AF5DFE">
      <w:pPr>
        <w:pStyle w:val="Heading1"/>
      </w:pPr>
      <w:r>
        <w:br w:type="page"/>
      </w:r>
      <w:bookmarkStart w:id="122" w:name="_Toc331494238"/>
      <w:bookmarkStart w:id="123" w:name="_Toc331494850"/>
      <w:bookmarkStart w:id="124" w:name="_Toc331495069"/>
      <w:bookmarkStart w:id="125" w:name="_Toc374253603"/>
      <w:bookmarkStart w:id="126" w:name="_Toc374437019"/>
      <w:bookmarkStart w:id="127" w:name="_Toc374437178"/>
      <w:bookmarkStart w:id="128" w:name="_Toc227925163"/>
      <w:bookmarkStart w:id="129" w:name="FieldDefinitions"/>
      <w:r>
        <w:lastRenderedPageBreak/>
        <w:t>Field Definitions</w:t>
      </w:r>
      <w:bookmarkEnd w:id="122"/>
      <w:bookmarkEnd w:id="123"/>
      <w:bookmarkEnd w:id="124"/>
      <w:bookmarkEnd w:id="125"/>
      <w:bookmarkEnd w:id="126"/>
      <w:bookmarkEnd w:id="127"/>
      <w:bookmarkEnd w:id="128"/>
    </w:p>
    <w:bookmarkEnd w:id="129"/>
    <w:p w14:paraId="55133381" w14:textId="77777777" w:rsidR="00AF5DFE" w:rsidRDefault="00AF5DFE">
      <w:pPr>
        <w:numPr>
          <w:ilvl w:val="12"/>
          <w:numId w:val="0"/>
        </w:numPr>
        <w:outlineLvl w:val="0"/>
      </w:pPr>
      <w:r>
        <w:t>The following is a catalog of fields used to define the application and session protocol messages.</w:t>
      </w:r>
    </w:p>
    <w:p w14:paraId="5CABB09B" w14:textId="77777777" w:rsidR="00AF5DFE" w:rsidRDefault="00AF5DFE">
      <w:pPr>
        <w:numPr>
          <w:ilvl w:val="12"/>
          <w:numId w:val="0"/>
        </w:numPr>
      </w:pPr>
    </w:p>
    <w:p w14:paraId="41A314DB" w14:textId="77777777" w:rsidR="00AF5DFE" w:rsidRDefault="00AF5DFE">
      <w:pPr>
        <w:numPr>
          <w:ilvl w:val="12"/>
          <w:numId w:val="0"/>
        </w:numPr>
      </w:pPr>
      <w:r>
        <w:t>Please refer to Volume 1 “Data T</w:t>
      </w:r>
      <w:bookmarkStart w:id="130" w:name="_Hlt469738229"/>
      <w:r>
        <w:t>y</w:t>
      </w:r>
      <w:bookmarkEnd w:id="130"/>
      <w:r>
        <w:t xml:space="preserve">pes” section for the definition and format of values within the “Format” column as well.  Note that Tags themselves are of data type </w:t>
      </w:r>
      <w:r>
        <w:rPr>
          <w:i/>
        </w:rPr>
        <w:t>TagNum.</w:t>
      </w:r>
    </w:p>
    <w:p w14:paraId="2863FAA3" w14:textId="77777777" w:rsidR="00AF5DFE" w:rsidRDefault="00AF5DFE">
      <w:pPr>
        <w:numPr>
          <w:ilvl w:val="12"/>
          <w:numId w:val="0"/>
        </w:numPr>
      </w:pPr>
    </w:p>
    <w:tbl>
      <w:tblPr>
        <w:tblW w:w="0" w:type="auto"/>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5E0" w:firstRow="1" w:lastRow="1" w:firstColumn="1" w:lastColumn="1" w:noHBand="0" w:noVBand="1"/>
      </w:tblPr>
      <w:tblGrid>
        <w:gridCol w:w="828"/>
        <w:gridCol w:w="2069"/>
        <w:gridCol w:w="1083"/>
        <w:gridCol w:w="4677"/>
        <w:gridCol w:w="4411"/>
      </w:tblGrid>
      <w:tr w:rsidR="00512FC7" w:rsidRPr="00533FE7" w14:paraId="163EE061" w14:textId="77777777" w:rsidTr="00533FE7">
        <w:tc>
          <w:tcPr>
            <w:tcW w:w="828" w:type="dxa"/>
            <w:shd w:val="clear" w:color="auto" w:fill="auto"/>
          </w:tcPr>
          <w:p w14:paraId="1E931A54" w14:textId="77777777" w:rsidR="00512FC7" w:rsidRPr="00533FE7" w:rsidRDefault="00512FC7" w:rsidP="00533FE7">
            <w:pPr>
              <w:rPr>
                <w:b/>
                <w:i/>
              </w:rPr>
            </w:pPr>
            <w:bookmarkStart w:id="131" w:name="DataDictionary"/>
            <w:bookmarkStart w:id="132" w:name="_Toc285271218"/>
            <w:bookmarkStart w:id="133" w:name="_Toc285272043"/>
            <w:bookmarkStart w:id="134" w:name="_Toc285272815"/>
            <w:bookmarkStart w:id="135" w:name="_Toc285273053"/>
            <w:bookmarkStart w:id="136" w:name="_Toc285273901"/>
            <w:bookmarkStart w:id="137" w:name="_Toc285274281"/>
            <w:bookmarkStart w:id="138" w:name="_Toc285274348"/>
            <w:bookmarkStart w:id="139" w:name="_Toc298808655"/>
            <w:bookmarkStart w:id="140" w:name="_Toc298834610"/>
            <w:bookmarkStart w:id="141" w:name="_Toc331494239"/>
            <w:bookmarkStart w:id="142" w:name="_Toc331494851"/>
            <w:bookmarkStart w:id="143" w:name="_Toc331495070"/>
            <w:r w:rsidRPr="00533FE7">
              <w:rPr>
                <w:b/>
                <w:i/>
              </w:rPr>
              <w:t>Tag</w:t>
            </w:r>
          </w:p>
        </w:tc>
        <w:tc>
          <w:tcPr>
            <w:tcW w:w="2069" w:type="dxa"/>
            <w:shd w:val="clear" w:color="auto" w:fill="auto"/>
          </w:tcPr>
          <w:p w14:paraId="0C65DD90" w14:textId="77777777" w:rsidR="00512FC7" w:rsidRPr="00533FE7" w:rsidRDefault="00512FC7" w:rsidP="00533FE7">
            <w:pPr>
              <w:rPr>
                <w:b/>
                <w:i/>
              </w:rPr>
            </w:pPr>
            <w:r w:rsidRPr="00533FE7">
              <w:rPr>
                <w:b/>
                <w:i/>
              </w:rPr>
              <w:t>FieldName</w:t>
            </w:r>
          </w:p>
        </w:tc>
        <w:tc>
          <w:tcPr>
            <w:tcW w:w="1083" w:type="dxa"/>
            <w:shd w:val="clear" w:color="auto" w:fill="auto"/>
          </w:tcPr>
          <w:p w14:paraId="3AF19702" w14:textId="77777777" w:rsidR="00512FC7" w:rsidRPr="00533FE7" w:rsidRDefault="00512FC7" w:rsidP="00533FE7">
            <w:pPr>
              <w:rPr>
                <w:b/>
                <w:i/>
              </w:rPr>
            </w:pPr>
            <w:r w:rsidRPr="00533FE7">
              <w:rPr>
                <w:b/>
                <w:i/>
              </w:rPr>
              <w:t>Data Type</w:t>
            </w:r>
          </w:p>
        </w:tc>
        <w:tc>
          <w:tcPr>
            <w:tcW w:w="4677" w:type="dxa"/>
            <w:shd w:val="clear" w:color="auto" w:fill="auto"/>
          </w:tcPr>
          <w:p w14:paraId="613AFC52" w14:textId="77777777" w:rsidR="00512FC7" w:rsidRPr="00533FE7" w:rsidRDefault="00512FC7" w:rsidP="00533FE7">
            <w:pPr>
              <w:jc w:val="left"/>
              <w:rPr>
                <w:b/>
                <w:i/>
              </w:rPr>
            </w:pPr>
            <w:r w:rsidRPr="00533FE7">
              <w:rPr>
                <w:b/>
                <w:i/>
              </w:rPr>
              <w:t>Description</w:t>
            </w:r>
          </w:p>
        </w:tc>
        <w:tc>
          <w:tcPr>
            <w:tcW w:w="4411" w:type="dxa"/>
            <w:shd w:val="clear" w:color="auto" w:fill="auto"/>
          </w:tcPr>
          <w:p w14:paraId="2EEEB267" w14:textId="77777777" w:rsidR="00512FC7" w:rsidRPr="00533FE7" w:rsidRDefault="00512FC7" w:rsidP="00533FE7">
            <w:pPr>
              <w:rPr>
                <w:b/>
                <w:i/>
              </w:rPr>
            </w:pPr>
            <w:r w:rsidRPr="00533FE7">
              <w:rPr>
                <w:b/>
                <w:i/>
              </w:rPr>
              <w:t>FIXMLName</w:t>
            </w:r>
          </w:p>
        </w:tc>
      </w:tr>
      <w:tr w:rsidR="00512FC7" w:rsidRPr="00512FC7" w14:paraId="51EDBB10" w14:textId="77777777" w:rsidTr="00533FE7">
        <w:tc>
          <w:tcPr>
            <w:tcW w:w="828" w:type="dxa"/>
            <w:shd w:val="clear" w:color="auto" w:fill="auto"/>
          </w:tcPr>
          <w:p w14:paraId="05329D3E" w14:textId="77777777" w:rsidR="00512FC7" w:rsidRPr="00512FC7" w:rsidRDefault="00512FC7" w:rsidP="00533FE7">
            <w:bookmarkStart w:id="144" w:name="fld_Account" w:colFirst="1" w:colLast="1"/>
            <w:r w:rsidRPr="00512FC7">
              <w:t>1</w:t>
            </w:r>
          </w:p>
        </w:tc>
        <w:tc>
          <w:tcPr>
            <w:tcW w:w="2069" w:type="dxa"/>
            <w:shd w:val="clear" w:color="auto" w:fill="auto"/>
          </w:tcPr>
          <w:p w14:paraId="01C70940" w14:textId="77777777" w:rsidR="00512FC7" w:rsidRPr="00512FC7" w:rsidRDefault="00512FC7" w:rsidP="00533FE7">
            <w:r w:rsidRPr="00512FC7">
              <w:t>Account</w:t>
            </w:r>
          </w:p>
        </w:tc>
        <w:tc>
          <w:tcPr>
            <w:tcW w:w="1083" w:type="dxa"/>
            <w:shd w:val="clear" w:color="auto" w:fill="auto"/>
          </w:tcPr>
          <w:p w14:paraId="4BBA98CB" w14:textId="77777777" w:rsidR="00512FC7" w:rsidRPr="00512FC7" w:rsidRDefault="00512FC7" w:rsidP="00533FE7">
            <w:r w:rsidRPr="00512FC7">
              <w:t>String</w:t>
            </w:r>
          </w:p>
        </w:tc>
        <w:tc>
          <w:tcPr>
            <w:tcW w:w="4677" w:type="dxa"/>
            <w:shd w:val="clear" w:color="auto" w:fill="auto"/>
          </w:tcPr>
          <w:p w14:paraId="50847498" w14:textId="77777777" w:rsidR="00512FC7" w:rsidRPr="00512FC7" w:rsidRDefault="00512FC7" w:rsidP="00533FE7">
            <w:pPr>
              <w:jc w:val="left"/>
            </w:pPr>
            <w:r w:rsidRPr="00512FC7">
              <w:t>Account mnemonic as agreed between buy and sell sides, e.g. broker and institution or investor/intermediary and fund manager.</w:t>
            </w:r>
          </w:p>
        </w:tc>
        <w:tc>
          <w:tcPr>
            <w:tcW w:w="4411" w:type="dxa"/>
            <w:shd w:val="clear" w:color="auto" w:fill="auto"/>
          </w:tcPr>
          <w:p w14:paraId="0479DBB1" w14:textId="77777777" w:rsidR="00512FC7" w:rsidRPr="00512FC7" w:rsidRDefault="00512FC7" w:rsidP="00533FE7">
            <w:r w:rsidRPr="00512FC7">
              <w:t>Acct</w:t>
            </w:r>
          </w:p>
        </w:tc>
      </w:tr>
      <w:tr w:rsidR="00512FC7" w:rsidRPr="00512FC7" w14:paraId="46BAF76A" w14:textId="77777777" w:rsidTr="00533FE7">
        <w:tc>
          <w:tcPr>
            <w:tcW w:w="828" w:type="dxa"/>
            <w:shd w:val="clear" w:color="auto" w:fill="auto"/>
          </w:tcPr>
          <w:p w14:paraId="282E43A2" w14:textId="77777777" w:rsidR="00512FC7" w:rsidRPr="00512FC7" w:rsidRDefault="00512FC7" w:rsidP="00533FE7">
            <w:bookmarkStart w:id="145" w:name="fld_AdvId" w:colFirst="1" w:colLast="1"/>
            <w:bookmarkEnd w:id="144"/>
            <w:r w:rsidRPr="00512FC7">
              <w:t>2</w:t>
            </w:r>
          </w:p>
        </w:tc>
        <w:tc>
          <w:tcPr>
            <w:tcW w:w="2069" w:type="dxa"/>
            <w:shd w:val="clear" w:color="auto" w:fill="auto"/>
          </w:tcPr>
          <w:p w14:paraId="11E56A22" w14:textId="77777777" w:rsidR="00512FC7" w:rsidRPr="00512FC7" w:rsidRDefault="00512FC7" w:rsidP="00533FE7">
            <w:r w:rsidRPr="00512FC7">
              <w:t>AdvId</w:t>
            </w:r>
          </w:p>
        </w:tc>
        <w:tc>
          <w:tcPr>
            <w:tcW w:w="1083" w:type="dxa"/>
            <w:shd w:val="clear" w:color="auto" w:fill="auto"/>
          </w:tcPr>
          <w:p w14:paraId="29254A62" w14:textId="77777777" w:rsidR="00512FC7" w:rsidRPr="00512FC7" w:rsidRDefault="00512FC7" w:rsidP="00533FE7">
            <w:r w:rsidRPr="00512FC7">
              <w:t>String</w:t>
            </w:r>
          </w:p>
        </w:tc>
        <w:tc>
          <w:tcPr>
            <w:tcW w:w="4677" w:type="dxa"/>
            <w:shd w:val="clear" w:color="auto" w:fill="auto"/>
          </w:tcPr>
          <w:p w14:paraId="16A355A4" w14:textId="77777777" w:rsidR="00512FC7" w:rsidRPr="00512FC7" w:rsidRDefault="00512FC7" w:rsidP="00533FE7">
            <w:pPr>
              <w:jc w:val="left"/>
            </w:pPr>
            <w:r w:rsidRPr="00512FC7">
              <w:t>Unique identifier of advertisement message.</w:t>
            </w:r>
            <w:r>
              <w:br/>
            </w:r>
            <w:r w:rsidRPr="00512FC7">
              <w:t>(Prior to FIX 4.1 this field was of type int)</w:t>
            </w:r>
          </w:p>
        </w:tc>
        <w:tc>
          <w:tcPr>
            <w:tcW w:w="4411" w:type="dxa"/>
            <w:shd w:val="clear" w:color="auto" w:fill="auto"/>
          </w:tcPr>
          <w:p w14:paraId="1319255C" w14:textId="77777777" w:rsidR="00512FC7" w:rsidRPr="00512FC7" w:rsidRDefault="00512FC7" w:rsidP="00533FE7">
            <w:r w:rsidRPr="00512FC7">
              <w:t>AdvId</w:t>
            </w:r>
          </w:p>
        </w:tc>
      </w:tr>
      <w:tr w:rsidR="00512FC7" w:rsidRPr="00512FC7" w14:paraId="65287752" w14:textId="77777777" w:rsidTr="00533FE7">
        <w:tc>
          <w:tcPr>
            <w:tcW w:w="828" w:type="dxa"/>
            <w:shd w:val="clear" w:color="auto" w:fill="auto"/>
          </w:tcPr>
          <w:p w14:paraId="0DB271CE" w14:textId="77777777" w:rsidR="00512FC7" w:rsidRPr="00512FC7" w:rsidRDefault="00512FC7" w:rsidP="00533FE7">
            <w:bookmarkStart w:id="146" w:name="fld_AdvRefID" w:colFirst="1" w:colLast="1"/>
            <w:bookmarkEnd w:id="145"/>
            <w:r w:rsidRPr="00512FC7">
              <w:t>3</w:t>
            </w:r>
          </w:p>
        </w:tc>
        <w:tc>
          <w:tcPr>
            <w:tcW w:w="2069" w:type="dxa"/>
            <w:shd w:val="clear" w:color="auto" w:fill="auto"/>
          </w:tcPr>
          <w:p w14:paraId="11C4AC94" w14:textId="77777777" w:rsidR="00512FC7" w:rsidRPr="00512FC7" w:rsidRDefault="00512FC7" w:rsidP="00533FE7">
            <w:r w:rsidRPr="00512FC7">
              <w:t>AdvRefID</w:t>
            </w:r>
          </w:p>
        </w:tc>
        <w:tc>
          <w:tcPr>
            <w:tcW w:w="1083" w:type="dxa"/>
            <w:shd w:val="clear" w:color="auto" w:fill="auto"/>
          </w:tcPr>
          <w:p w14:paraId="411D5AD8" w14:textId="77777777" w:rsidR="00512FC7" w:rsidRPr="00512FC7" w:rsidRDefault="00512FC7" w:rsidP="00533FE7">
            <w:r w:rsidRPr="00512FC7">
              <w:t>String</w:t>
            </w:r>
          </w:p>
        </w:tc>
        <w:tc>
          <w:tcPr>
            <w:tcW w:w="4677" w:type="dxa"/>
            <w:shd w:val="clear" w:color="auto" w:fill="auto"/>
          </w:tcPr>
          <w:p w14:paraId="1E32E956" w14:textId="77777777" w:rsidR="00512FC7" w:rsidRPr="00512FC7" w:rsidRDefault="00512FC7" w:rsidP="00533FE7">
            <w:pPr>
              <w:jc w:val="left"/>
            </w:pPr>
            <w:r w:rsidRPr="00512FC7">
              <w:t>Reference identifier used with CANCEL and REPLACE transaction types.</w:t>
            </w:r>
            <w:r>
              <w:br/>
            </w:r>
            <w:r w:rsidRPr="00512FC7">
              <w:t>(Prior to FIX 4.1 this field was of type int)</w:t>
            </w:r>
          </w:p>
        </w:tc>
        <w:tc>
          <w:tcPr>
            <w:tcW w:w="4411" w:type="dxa"/>
            <w:shd w:val="clear" w:color="auto" w:fill="auto"/>
          </w:tcPr>
          <w:p w14:paraId="222E4C0E" w14:textId="77777777" w:rsidR="00512FC7" w:rsidRPr="00512FC7" w:rsidRDefault="00512FC7" w:rsidP="00533FE7">
            <w:r w:rsidRPr="00512FC7">
              <w:t>AdvRefID</w:t>
            </w:r>
          </w:p>
        </w:tc>
      </w:tr>
      <w:tr w:rsidR="00512FC7" w:rsidRPr="00512FC7" w14:paraId="399822F1" w14:textId="77777777" w:rsidTr="00533FE7">
        <w:tc>
          <w:tcPr>
            <w:tcW w:w="828" w:type="dxa"/>
            <w:shd w:val="clear" w:color="auto" w:fill="auto"/>
          </w:tcPr>
          <w:p w14:paraId="5C767481" w14:textId="77777777" w:rsidR="00512FC7" w:rsidRPr="00512FC7" w:rsidRDefault="00512FC7" w:rsidP="00533FE7">
            <w:bookmarkStart w:id="147" w:name="fld_AdvSide" w:colFirst="1" w:colLast="1"/>
            <w:bookmarkEnd w:id="146"/>
            <w:r w:rsidRPr="00512FC7">
              <w:t>4</w:t>
            </w:r>
          </w:p>
        </w:tc>
        <w:tc>
          <w:tcPr>
            <w:tcW w:w="2069" w:type="dxa"/>
            <w:shd w:val="clear" w:color="auto" w:fill="auto"/>
          </w:tcPr>
          <w:p w14:paraId="47607266" w14:textId="77777777" w:rsidR="00512FC7" w:rsidRPr="00512FC7" w:rsidRDefault="00512FC7" w:rsidP="00533FE7">
            <w:r w:rsidRPr="00512FC7">
              <w:t>AdvSide</w:t>
            </w:r>
          </w:p>
        </w:tc>
        <w:tc>
          <w:tcPr>
            <w:tcW w:w="1083" w:type="dxa"/>
            <w:shd w:val="clear" w:color="auto" w:fill="auto"/>
          </w:tcPr>
          <w:p w14:paraId="5A117E5B" w14:textId="77777777" w:rsidR="00512FC7" w:rsidRPr="00512FC7" w:rsidRDefault="00512FC7" w:rsidP="00533FE7">
            <w:r w:rsidRPr="00512FC7">
              <w:t>char</w:t>
            </w:r>
          </w:p>
        </w:tc>
        <w:tc>
          <w:tcPr>
            <w:tcW w:w="4677" w:type="dxa"/>
            <w:shd w:val="clear" w:color="auto" w:fill="auto"/>
          </w:tcPr>
          <w:p w14:paraId="6C2957F3" w14:textId="77777777" w:rsidR="00512FC7" w:rsidRDefault="00512FC7" w:rsidP="00533FE7">
            <w:pPr>
              <w:jc w:val="left"/>
            </w:pPr>
            <w:r>
              <w:t>Broker's side of advertised trade</w:t>
            </w:r>
          </w:p>
          <w:p w14:paraId="091FFEE4" w14:textId="77777777" w:rsidR="00512FC7" w:rsidRPr="00512FC7" w:rsidRDefault="00512FC7" w:rsidP="00533FE7">
            <w:pPr>
              <w:jc w:val="left"/>
            </w:pPr>
            <w:r>
              <w:t>Valid values:</w:t>
            </w:r>
            <w:r>
              <w:br/>
            </w:r>
            <w:r>
              <w:tab/>
              <w:t>B - Buy</w:t>
            </w:r>
            <w:r>
              <w:br/>
            </w:r>
            <w:r>
              <w:tab/>
              <w:t>S - Sell</w:t>
            </w:r>
            <w:r>
              <w:br/>
            </w:r>
            <w:r>
              <w:tab/>
              <w:t>T - Trade</w:t>
            </w:r>
            <w:r>
              <w:br/>
            </w:r>
            <w:r>
              <w:tab/>
              <w:t>X - Cross</w:t>
            </w:r>
          </w:p>
        </w:tc>
        <w:tc>
          <w:tcPr>
            <w:tcW w:w="4411" w:type="dxa"/>
            <w:shd w:val="clear" w:color="auto" w:fill="auto"/>
          </w:tcPr>
          <w:p w14:paraId="2B821CD0" w14:textId="77777777" w:rsidR="00512FC7" w:rsidRPr="00512FC7" w:rsidRDefault="00512FC7" w:rsidP="00533FE7">
            <w:r w:rsidRPr="00512FC7">
              <w:t>AdvSide</w:t>
            </w:r>
          </w:p>
        </w:tc>
      </w:tr>
      <w:tr w:rsidR="00512FC7" w:rsidRPr="00512FC7" w14:paraId="02E6797B" w14:textId="77777777" w:rsidTr="00533FE7">
        <w:tc>
          <w:tcPr>
            <w:tcW w:w="828" w:type="dxa"/>
            <w:shd w:val="clear" w:color="auto" w:fill="auto"/>
          </w:tcPr>
          <w:p w14:paraId="1C81470D" w14:textId="77777777" w:rsidR="00512FC7" w:rsidRPr="00512FC7" w:rsidRDefault="00512FC7" w:rsidP="00533FE7">
            <w:bookmarkStart w:id="148" w:name="fld_AdvTransType" w:colFirst="1" w:colLast="1"/>
            <w:bookmarkEnd w:id="147"/>
            <w:r w:rsidRPr="00512FC7">
              <w:t>5</w:t>
            </w:r>
          </w:p>
        </w:tc>
        <w:tc>
          <w:tcPr>
            <w:tcW w:w="2069" w:type="dxa"/>
            <w:shd w:val="clear" w:color="auto" w:fill="auto"/>
          </w:tcPr>
          <w:p w14:paraId="268F8CD9" w14:textId="77777777" w:rsidR="00512FC7" w:rsidRPr="00512FC7" w:rsidRDefault="00512FC7" w:rsidP="00533FE7">
            <w:r w:rsidRPr="00512FC7">
              <w:t>AdvTransType</w:t>
            </w:r>
          </w:p>
        </w:tc>
        <w:tc>
          <w:tcPr>
            <w:tcW w:w="1083" w:type="dxa"/>
            <w:shd w:val="clear" w:color="auto" w:fill="auto"/>
          </w:tcPr>
          <w:p w14:paraId="6C1B337A" w14:textId="77777777" w:rsidR="00512FC7" w:rsidRPr="00512FC7" w:rsidRDefault="00512FC7" w:rsidP="00533FE7">
            <w:r w:rsidRPr="00512FC7">
              <w:t>String</w:t>
            </w:r>
          </w:p>
        </w:tc>
        <w:tc>
          <w:tcPr>
            <w:tcW w:w="4677" w:type="dxa"/>
            <w:shd w:val="clear" w:color="auto" w:fill="auto"/>
          </w:tcPr>
          <w:p w14:paraId="6A92B692" w14:textId="77777777" w:rsidR="00512FC7" w:rsidRDefault="00512FC7" w:rsidP="00533FE7">
            <w:pPr>
              <w:jc w:val="left"/>
            </w:pPr>
            <w:r>
              <w:t>Identifies advertisement message transaction type</w:t>
            </w:r>
          </w:p>
          <w:p w14:paraId="1972E492" w14:textId="77777777" w:rsidR="00512FC7" w:rsidRPr="00512FC7" w:rsidRDefault="00512FC7" w:rsidP="00533FE7">
            <w:pPr>
              <w:jc w:val="left"/>
            </w:pPr>
            <w:r>
              <w:t>Valid values:</w:t>
            </w:r>
            <w:r>
              <w:br/>
            </w:r>
            <w:r>
              <w:tab/>
              <w:t>N - New</w:t>
            </w:r>
            <w:r>
              <w:br/>
            </w:r>
            <w:r>
              <w:tab/>
              <w:t>C - Cancel</w:t>
            </w:r>
            <w:r>
              <w:br/>
            </w:r>
            <w:r>
              <w:tab/>
              <w:t>R - Replace</w:t>
            </w:r>
          </w:p>
        </w:tc>
        <w:tc>
          <w:tcPr>
            <w:tcW w:w="4411" w:type="dxa"/>
            <w:shd w:val="clear" w:color="auto" w:fill="auto"/>
          </w:tcPr>
          <w:p w14:paraId="67B76D3C" w14:textId="77777777" w:rsidR="00512FC7" w:rsidRPr="00512FC7" w:rsidRDefault="00512FC7" w:rsidP="00533FE7">
            <w:r w:rsidRPr="00512FC7">
              <w:t>AdvTransTyp</w:t>
            </w:r>
          </w:p>
        </w:tc>
      </w:tr>
      <w:tr w:rsidR="00512FC7" w:rsidRPr="00512FC7" w14:paraId="489C38B7" w14:textId="77777777" w:rsidTr="00533FE7">
        <w:tc>
          <w:tcPr>
            <w:tcW w:w="828" w:type="dxa"/>
            <w:shd w:val="clear" w:color="auto" w:fill="auto"/>
          </w:tcPr>
          <w:p w14:paraId="5ECF1FA0" w14:textId="77777777" w:rsidR="00512FC7" w:rsidRPr="00512FC7" w:rsidRDefault="00512FC7" w:rsidP="00533FE7">
            <w:bookmarkStart w:id="149" w:name="fld_AvgPx" w:colFirst="1" w:colLast="1"/>
            <w:bookmarkEnd w:id="148"/>
            <w:r w:rsidRPr="00512FC7">
              <w:t>6</w:t>
            </w:r>
          </w:p>
        </w:tc>
        <w:tc>
          <w:tcPr>
            <w:tcW w:w="2069" w:type="dxa"/>
            <w:shd w:val="clear" w:color="auto" w:fill="auto"/>
          </w:tcPr>
          <w:p w14:paraId="4AFD22F4" w14:textId="77777777" w:rsidR="00512FC7" w:rsidRPr="00512FC7" w:rsidRDefault="00512FC7" w:rsidP="00533FE7">
            <w:r w:rsidRPr="00512FC7">
              <w:t>AvgPx</w:t>
            </w:r>
          </w:p>
        </w:tc>
        <w:tc>
          <w:tcPr>
            <w:tcW w:w="1083" w:type="dxa"/>
            <w:shd w:val="clear" w:color="auto" w:fill="auto"/>
          </w:tcPr>
          <w:p w14:paraId="6C32D5B6" w14:textId="77777777" w:rsidR="00512FC7" w:rsidRPr="00512FC7" w:rsidRDefault="00512FC7" w:rsidP="00533FE7">
            <w:r w:rsidRPr="00512FC7">
              <w:t>Price</w:t>
            </w:r>
          </w:p>
        </w:tc>
        <w:tc>
          <w:tcPr>
            <w:tcW w:w="4677" w:type="dxa"/>
            <w:shd w:val="clear" w:color="auto" w:fill="auto"/>
          </w:tcPr>
          <w:p w14:paraId="753D969C" w14:textId="77777777" w:rsidR="00512FC7" w:rsidRPr="00512FC7" w:rsidRDefault="00512FC7" w:rsidP="00533FE7">
            <w:pPr>
              <w:jc w:val="left"/>
            </w:pPr>
            <w:r w:rsidRPr="00512FC7">
              <w:t>Calculated average price of all fills on this order.</w:t>
            </w:r>
            <w:r>
              <w:br/>
            </w:r>
            <w:r w:rsidRPr="00512FC7">
              <w:t xml:space="preserve">For Fixed Income trades AvgPx is always expressed as percent-of-par, regardless of the PriceType (423) of LastPx (31). I.e., AvgPx will contain an average of percent-of-par values (see LastParPx (669)) for issues </w:t>
            </w:r>
            <w:r w:rsidRPr="00512FC7">
              <w:lastRenderedPageBreak/>
              <w:t>traded in Yield, Spread or Discount.</w:t>
            </w:r>
          </w:p>
        </w:tc>
        <w:tc>
          <w:tcPr>
            <w:tcW w:w="4411" w:type="dxa"/>
            <w:shd w:val="clear" w:color="auto" w:fill="auto"/>
          </w:tcPr>
          <w:p w14:paraId="56C7C34D" w14:textId="77777777" w:rsidR="00512FC7" w:rsidRPr="00512FC7" w:rsidRDefault="00512FC7" w:rsidP="00533FE7">
            <w:r w:rsidRPr="00512FC7">
              <w:lastRenderedPageBreak/>
              <w:t>AvgPx</w:t>
            </w:r>
          </w:p>
        </w:tc>
      </w:tr>
      <w:tr w:rsidR="00512FC7" w:rsidRPr="00512FC7" w14:paraId="0AA8C23D" w14:textId="77777777" w:rsidTr="00533FE7">
        <w:tc>
          <w:tcPr>
            <w:tcW w:w="828" w:type="dxa"/>
            <w:shd w:val="clear" w:color="auto" w:fill="auto"/>
          </w:tcPr>
          <w:p w14:paraId="2C3892DB" w14:textId="77777777" w:rsidR="00512FC7" w:rsidRPr="00512FC7" w:rsidRDefault="00512FC7" w:rsidP="00533FE7">
            <w:bookmarkStart w:id="150" w:name="fld_BeginSeqNo" w:colFirst="1" w:colLast="1"/>
            <w:bookmarkEnd w:id="149"/>
            <w:r w:rsidRPr="00512FC7">
              <w:lastRenderedPageBreak/>
              <w:t>7</w:t>
            </w:r>
          </w:p>
        </w:tc>
        <w:tc>
          <w:tcPr>
            <w:tcW w:w="2069" w:type="dxa"/>
            <w:shd w:val="clear" w:color="auto" w:fill="auto"/>
          </w:tcPr>
          <w:p w14:paraId="1166B540" w14:textId="77777777" w:rsidR="00512FC7" w:rsidRPr="00512FC7" w:rsidRDefault="00512FC7" w:rsidP="00533FE7">
            <w:r w:rsidRPr="00512FC7">
              <w:t>BeginSeqNo</w:t>
            </w:r>
          </w:p>
        </w:tc>
        <w:tc>
          <w:tcPr>
            <w:tcW w:w="1083" w:type="dxa"/>
            <w:shd w:val="clear" w:color="auto" w:fill="auto"/>
          </w:tcPr>
          <w:p w14:paraId="2C441BFD" w14:textId="77777777" w:rsidR="00512FC7" w:rsidRPr="00512FC7" w:rsidRDefault="00512FC7" w:rsidP="00533FE7">
            <w:r w:rsidRPr="00512FC7">
              <w:t>SeqNum</w:t>
            </w:r>
          </w:p>
        </w:tc>
        <w:tc>
          <w:tcPr>
            <w:tcW w:w="4677" w:type="dxa"/>
            <w:shd w:val="clear" w:color="auto" w:fill="auto"/>
          </w:tcPr>
          <w:p w14:paraId="4BF2742E" w14:textId="77777777" w:rsidR="00512FC7" w:rsidRPr="00512FC7" w:rsidRDefault="00512FC7" w:rsidP="00533FE7">
            <w:pPr>
              <w:jc w:val="left"/>
            </w:pPr>
            <w:r w:rsidRPr="00512FC7">
              <w:t>Message sequence number of first message in range to be resent</w:t>
            </w:r>
          </w:p>
        </w:tc>
        <w:tc>
          <w:tcPr>
            <w:tcW w:w="4411" w:type="dxa"/>
            <w:shd w:val="clear" w:color="auto" w:fill="auto"/>
          </w:tcPr>
          <w:p w14:paraId="2F5FD630" w14:textId="77777777" w:rsidR="00512FC7" w:rsidRPr="00512FC7" w:rsidRDefault="00512FC7" w:rsidP="00533FE7"/>
        </w:tc>
      </w:tr>
      <w:tr w:rsidR="00512FC7" w:rsidRPr="00512FC7" w14:paraId="4E1FB188" w14:textId="77777777" w:rsidTr="00533FE7">
        <w:tc>
          <w:tcPr>
            <w:tcW w:w="828" w:type="dxa"/>
            <w:shd w:val="clear" w:color="auto" w:fill="auto"/>
          </w:tcPr>
          <w:p w14:paraId="073046A0" w14:textId="77777777" w:rsidR="00512FC7" w:rsidRPr="00512FC7" w:rsidRDefault="00512FC7" w:rsidP="00533FE7">
            <w:bookmarkStart w:id="151" w:name="fld_BeginString" w:colFirst="1" w:colLast="1"/>
            <w:bookmarkEnd w:id="150"/>
            <w:r w:rsidRPr="00512FC7">
              <w:t>8</w:t>
            </w:r>
          </w:p>
        </w:tc>
        <w:tc>
          <w:tcPr>
            <w:tcW w:w="2069" w:type="dxa"/>
            <w:shd w:val="clear" w:color="auto" w:fill="auto"/>
          </w:tcPr>
          <w:p w14:paraId="62121EE5" w14:textId="77777777" w:rsidR="00512FC7" w:rsidRPr="00512FC7" w:rsidRDefault="00512FC7" w:rsidP="00533FE7">
            <w:r w:rsidRPr="00512FC7">
              <w:t>BeginString</w:t>
            </w:r>
          </w:p>
        </w:tc>
        <w:tc>
          <w:tcPr>
            <w:tcW w:w="1083" w:type="dxa"/>
            <w:shd w:val="clear" w:color="auto" w:fill="auto"/>
          </w:tcPr>
          <w:p w14:paraId="6C382EED" w14:textId="77777777" w:rsidR="00512FC7" w:rsidRPr="00512FC7" w:rsidRDefault="00512FC7" w:rsidP="00533FE7">
            <w:r w:rsidRPr="00512FC7">
              <w:t>String</w:t>
            </w:r>
          </w:p>
        </w:tc>
        <w:tc>
          <w:tcPr>
            <w:tcW w:w="4677" w:type="dxa"/>
            <w:shd w:val="clear" w:color="auto" w:fill="auto"/>
          </w:tcPr>
          <w:p w14:paraId="426D1DFA" w14:textId="77777777" w:rsidR="00512FC7" w:rsidRPr="00512FC7" w:rsidRDefault="00512FC7" w:rsidP="00533FE7">
            <w:pPr>
              <w:jc w:val="left"/>
            </w:pPr>
            <w:r w:rsidRPr="00512FC7">
              <w:t>Identifies beginning of new message and protocol version. ALWAYS FIRST FIELD IN MESSAGE. (Always unencrypted)</w:t>
            </w:r>
            <w:r>
              <w:br/>
            </w:r>
            <w:r w:rsidRPr="00512FC7">
              <w:t>Valid values:</w:t>
            </w:r>
            <w:r>
              <w:br/>
            </w:r>
            <w:r w:rsidRPr="00512FC7">
              <w:t>FIXT.1.1</w:t>
            </w:r>
          </w:p>
        </w:tc>
        <w:tc>
          <w:tcPr>
            <w:tcW w:w="4411" w:type="dxa"/>
            <w:shd w:val="clear" w:color="auto" w:fill="auto"/>
          </w:tcPr>
          <w:p w14:paraId="6F23DE9A" w14:textId="77777777" w:rsidR="00512FC7" w:rsidRPr="00512FC7" w:rsidRDefault="00512FC7" w:rsidP="00533FE7"/>
        </w:tc>
      </w:tr>
      <w:tr w:rsidR="00512FC7" w:rsidRPr="00512FC7" w14:paraId="4796C432" w14:textId="77777777" w:rsidTr="00533FE7">
        <w:tc>
          <w:tcPr>
            <w:tcW w:w="828" w:type="dxa"/>
            <w:shd w:val="clear" w:color="auto" w:fill="auto"/>
          </w:tcPr>
          <w:p w14:paraId="30EA845A" w14:textId="77777777" w:rsidR="00512FC7" w:rsidRPr="00512FC7" w:rsidRDefault="00512FC7" w:rsidP="00533FE7">
            <w:bookmarkStart w:id="152" w:name="fld_BodyLength" w:colFirst="1" w:colLast="1"/>
            <w:bookmarkEnd w:id="151"/>
            <w:r w:rsidRPr="00512FC7">
              <w:t>9</w:t>
            </w:r>
          </w:p>
        </w:tc>
        <w:tc>
          <w:tcPr>
            <w:tcW w:w="2069" w:type="dxa"/>
            <w:shd w:val="clear" w:color="auto" w:fill="auto"/>
          </w:tcPr>
          <w:p w14:paraId="2FE43149" w14:textId="77777777" w:rsidR="00512FC7" w:rsidRPr="00512FC7" w:rsidRDefault="00512FC7" w:rsidP="00533FE7">
            <w:r w:rsidRPr="00512FC7">
              <w:t>BodyLength</w:t>
            </w:r>
          </w:p>
        </w:tc>
        <w:tc>
          <w:tcPr>
            <w:tcW w:w="1083" w:type="dxa"/>
            <w:shd w:val="clear" w:color="auto" w:fill="auto"/>
          </w:tcPr>
          <w:p w14:paraId="60438706" w14:textId="77777777" w:rsidR="00512FC7" w:rsidRPr="00512FC7" w:rsidRDefault="00512FC7" w:rsidP="00533FE7">
            <w:r w:rsidRPr="00512FC7">
              <w:t>Length</w:t>
            </w:r>
          </w:p>
        </w:tc>
        <w:tc>
          <w:tcPr>
            <w:tcW w:w="4677" w:type="dxa"/>
            <w:shd w:val="clear" w:color="auto" w:fill="auto"/>
          </w:tcPr>
          <w:p w14:paraId="199FD24A" w14:textId="77777777" w:rsidR="00512FC7" w:rsidRPr="00512FC7" w:rsidRDefault="00512FC7" w:rsidP="00533FE7">
            <w:pPr>
              <w:jc w:val="left"/>
            </w:pPr>
            <w:r w:rsidRPr="00512FC7">
              <w:t>Message length, in bytes, forward to the CheckSum field. ALWAYS SECOND FIELD IN MESSAGE. (Always unencrypted)</w:t>
            </w:r>
          </w:p>
        </w:tc>
        <w:tc>
          <w:tcPr>
            <w:tcW w:w="4411" w:type="dxa"/>
            <w:shd w:val="clear" w:color="auto" w:fill="auto"/>
          </w:tcPr>
          <w:p w14:paraId="235323F2" w14:textId="77777777" w:rsidR="00512FC7" w:rsidRPr="00512FC7" w:rsidRDefault="00512FC7" w:rsidP="00533FE7"/>
        </w:tc>
      </w:tr>
      <w:tr w:rsidR="00512FC7" w:rsidRPr="00512FC7" w14:paraId="49C5BCF5" w14:textId="77777777" w:rsidTr="00533FE7">
        <w:tc>
          <w:tcPr>
            <w:tcW w:w="828" w:type="dxa"/>
            <w:shd w:val="clear" w:color="auto" w:fill="auto"/>
          </w:tcPr>
          <w:p w14:paraId="7DF17E5D" w14:textId="77777777" w:rsidR="00512FC7" w:rsidRPr="00512FC7" w:rsidRDefault="00512FC7" w:rsidP="00533FE7">
            <w:bookmarkStart w:id="153" w:name="fld_CheckSum" w:colFirst="1" w:colLast="1"/>
            <w:bookmarkEnd w:id="152"/>
            <w:r w:rsidRPr="00512FC7">
              <w:t>10</w:t>
            </w:r>
          </w:p>
        </w:tc>
        <w:tc>
          <w:tcPr>
            <w:tcW w:w="2069" w:type="dxa"/>
            <w:shd w:val="clear" w:color="auto" w:fill="auto"/>
          </w:tcPr>
          <w:p w14:paraId="3489AB93" w14:textId="77777777" w:rsidR="00512FC7" w:rsidRPr="00512FC7" w:rsidRDefault="00512FC7" w:rsidP="00533FE7">
            <w:r w:rsidRPr="00512FC7">
              <w:t>CheckSum</w:t>
            </w:r>
          </w:p>
        </w:tc>
        <w:tc>
          <w:tcPr>
            <w:tcW w:w="1083" w:type="dxa"/>
            <w:shd w:val="clear" w:color="auto" w:fill="auto"/>
          </w:tcPr>
          <w:p w14:paraId="2087EE8F" w14:textId="77777777" w:rsidR="00512FC7" w:rsidRPr="00512FC7" w:rsidRDefault="00512FC7" w:rsidP="00533FE7">
            <w:r w:rsidRPr="00512FC7">
              <w:t>String</w:t>
            </w:r>
          </w:p>
        </w:tc>
        <w:tc>
          <w:tcPr>
            <w:tcW w:w="4677" w:type="dxa"/>
            <w:shd w:val="clear" w:color="auto" w:fill="auto"/>
          </w:tcPr>
          <w:p w14:paraId="19D7BAB8" w14:textId="77777777" w:rsidR="00512FC7" w:rsidRPr="00512FC7" w:rsidRDefault="00512FC7" w:rsidP="00533FE7">
            <w:pPr>
              <w:jc w:val="left"/>
            </w:pPr>
            <w:r w:rsidRPr="00512FC7">
              <w:t>Three byte, simple checksum (see Volume 2: "Checksum Calculation" for description). ALWAYS LAST FIELD IN MESSAGE; i.e. serves, with the trailing &lt;SOH&gt;, as the end-of-message delimiter. Always defined as three characters. (Always unencrypted)</w:t>
            </w:r>
          </w:p>
        </w:tc>
        <w:tc>
          <w:tcPr>
            <w:tcW w:w="4411" w:type="dxa"/>
            <w:shd w:val="clear" w:color="auto" w:fill="auto"/>
          </w:tcPr>
          <w:p w14:paraId="0422E55C" w14:textId="77777777" w:rsidR="00512FC7" w:rsidRPr="00512FC7" w:rsidRDefault="00512FC7" w:rsidP="00533FE7"/>
        </w:tc>
      </w:tr>
      <w:tr w:rsidR="00512FC7" w:rsidRPr="00512FC7" w14:paraId="202030D2" w14:textId="77777777" w:rsidTr="00533FE7">
        <w:tc>
          <w:tcPr>
            <w:tcW w:w="828" w:type="dxa"/>
            <w:shd w:val="clear" w:color="auto" w:fill="auto"/>
          </w:tcPr>
          <w:p w14:paraId="41EEE83B" w14:textId="77777777" w:rsidR="00512FC7" w:rsidRPr="00512FC7" w:rsidRDefault="00512FC7" w:rsidP="00533FE7">
            <w:bookmarkStart w:id="154" w:name="fld_ClOrdID" w:colFirst="1" w:colLast="1"/>
            <w:bookmarkEnd w:id="153"/>
            <w:r w:rsidRPr="00512FC7">
              <w:t>11</w:t>
            </w:r>
          </w:p>
        </w:tc>
        <w:tc>
          <w:tcPr>
            <w:tcW w:w="2069" w:type="dxa"/>
            <w:shd w:val="clear" w:color="auto" w:fill="auto"/>
          </w:tcPr>
          <w:p w14:paraId="0550087D" w14:textId="77777777" w:rsidR="00512FC7" w:rsidRPr="00512FC7" w:rsidRDefault="00512FC7" w:rsidP="00533FE7">
            <w:r w:rsidRPr="00512FC7">
              <w:t>ClOrdID</w:t>
            </w:r>
          </w:p>
        </w:tc>
        <w:tc>
          <w:tcPr>
            <w:tcW w:w="1083" w:type="dxa"/>
            <w:shd w:val="clear" w:color="auto" w:fill="auto"/>
          </w:tcPr>
          <w:p w14:paraId="6A6249D9" w14:textId="77777777" w:rsidR="00512FC7" w:rsidRPr="00512FC7" w:rsidRDefault="00512FC7" w:rsidP="00533FE7">
            <w:r w:rsidRPr="00512FC7">
              <w:t>String</w:t>
            </w:r>
          </w:p>
        </w:tc>
        <w:tc>
          <w:tcPr>
            <w:tcW w:w="4677" w:type="dxa"/>
            <w:shd w:val="clear" w:color="auto" w:fill="auto"/>
          </w:tcPr>
          <w:p w14:paraId="57B7EAA3" w14:textId="77777777" w:rsidR="00512FC7" w:rsidRPr="00512FC7" w:rsidRDefault="00512FC7" w:rsidP="00533FE7">
            <w:pPr>
              <w:jc w:val="left"/>
            </w:pPr>
            <w:r w:rsidRPr="00512FC7">
              <w:t>Unique identifier for Order as assigned by the buy-side (institution, broker, intermediary etc.) (identified by SenderCompID (49) or OnBehalfOfCompID (5) as appropriate). Uniqueness must be guaranteed within a single trading day. Firms, particularly those which electronically submit multi-day orders, trade globally or throughout market close periods, should ensure uniqueness across days, for example by embedding a date within the ClOrdID field.</w:t>
            </w:r>
          </w:p>
        </w:tc>
        <w:tc>
          <w:tcPr>
            <w:tcW w:w="4411" w:type="dxa"/>
            <w:shd w:val="clear" w:color="auto" w:fill="auto"/>
          </w:tcPr>
          <w:p w14:paraId="45B16321" w14:textId="77777777" w:rsidR="00512FC7" w:rsidRDefault="00512FC7" w:rsidP="00533FE7">
            <w:r w:rsidRPr="00512FC7">
              <w:t>ClOrdID</w:t>
            </w:r>
          </w:p>
          <w:p w14:paraId="4134C2C1" w14:textId="77777777" w:rsidR="00512FC7" w:rsidRPr="00512FC7" w:rsidRDefault="00512FC7" w:rsidP="00533FE7">
            <w:r w:rsidRPr="00512FC7">
              <w:t>ID in SingleGeneralOrderHandling category messages</w:t>
            </w:r>
          </w:p>
        </w:tc>
      </w:tr>
      <w:tr w:rsidR="00512FC7" w:rsidRPr="00512FC7" w14:paraId="0E53E7E0" w14:textId="77777777" w:rsidTr="00533FE7">
        <w:tc>
          <w:tcPr>
            <w:tcW w:w="828" w:type="dxa"/>
            <w:shd w:val="clear" w:color="auto" w:fill="auto"/>
          </w:tcPr>
          <w:p w14:paraId="0DFD9F71" w14:textId="77777777" w:rsidR="00512FC7" w:rsidRPr="00512FC7" w:rsidRDefault="00512FC7" w:rsidP="00533FE7">
            <w:bookmarkStart w:id="155" w:name="fld_Commission" w:colFirst="1" w:colLast="1"/>
            <w:bookmarkEnd w:id="154"/>
            <w:r w:rsidRPr="00512FC7">
              <w:t>12</w:t>
            </w:r>
          </w:p>
        </w:tc>
        <w:tc>
          <w:tcPr>
            <w:tcW w:w="2069" w:type="dxa"/>
            <w:shd w:val="clear" w:color="auto" w:fill="auto"/>
          </w:tcPr>
          <w:p w14:paraId="55DA5989" w14:textId="77777777" w:rsidR="00512FC7" w:rsidRPr="00512FC7" w:rsidRDefault="00512FC7" w:rsidP="00533FE7">
            <w:r w:rsidRPr="00512FC7">
              <w:t>Commission</w:t>
            </w:r>
          </w:p>
        </w:tc>
        <w:tc>
          <w:tcPr>
            <w:tcW w:w="1083" w:type="dxa"/>
            <w:shd w:val="clear" w:color="auto" w:fill="auto"/>
          </w:tcPr>
          <w:p w14:paraId="34A9D268" w14:textId="77777777" w:rsidR="00512FC7" w:rsidRPr="00512FC7" w:rsidRDefault="00512FC7" w:rsidP="00533FE7">
            <w:r w:rsidRPr="00512FC7">
              <w:t>Amt</w:t>
            </w:r>
          </w:p>
        </w:tc>
        <w:tc>
          <w:tcPr>
            <w:tcW w:w="4677" w:type="dxa"/>
            <w:shd w:val="clear" w:color="auto" w:fill="auto"/>
          </w:tcPr>
          <w:p w14:paraId="71F9C05C" w14:textId="77777777" w:rsidR="00512FC7" w:rsidRPr="00512FC7" w:rsidRDefault="00512FC7" w:rsidP="00533FE7">
            <w:pPr>
              <w:jc w:val="left"/>
            </w:pPr>
            <w:r w:rsidRPr="00512FC7">
              <w:t>Commission. Note if CommType (13) is percentage, Commission of 5% should be represented as .05.</w:t>
            </w:r>
          </w:p>
        </w:tc>
        <w:tc>
          <w:tcPr>
            <w:tcW w:w="4411" w:type="dxa"/>
            <w:shd w:val="clear" w:color="auto" w:fill="auto"/>
          </w:tcPr>
          <w:p w14:paraId="15558ECC" w14:textId="77777777" w:rsidR="00512FC7" w:rsidRPr="00512FC7" w:rsidRDefault="00512FC7" w:rsidP="00533FE7">
            <w:r w:rsidRPr="00512FC7">
              <w:t>Comm</w:t>
            </w:r>
          </w:p>
        </w:tc>
      </w:tr>
      <w:tr w:rsidR="00512FC7" w:rsidRPr="00512FC7" w14:paraId="4E9F422D" w14:textId="77777777" w:rsidTr="00533FE7">
        <w:tc>
          <w:tcPr>
            <w:tcW w:w="828" w:type="dxa"/>
            <w:shd w:val="clear" w:color="auto" w:fill="auto"/>
          </w:tcPr>
          <w:p w14:paraId="43F345F4" w14:textId="77777777" w:rsidR="00512FC7" w:rsidRPr="00512FC7" w:rsidRDefault="00512FC7" w:rsidP="00533FE7">
            <w:bookmarkStart w:id="156" w:name="fld_CommType" w:colFirst="1" w:colLast="1"/>
            <w:bookmarkEnd w:id="155"/>
            <w:r w:rsidRPr="00512FC7">
              <w:t>13</w:t>
            </w:r>
          </w:p>
        </w:tc>
        <w:tc>
          <w:tcPr>
            <w:tcW w:w="2069" w:type="dxa"/>
            <w:shd w:val="clear" w:color="auto" w:fill="auto"/>
          </w:tcPr>
          <w:p w14:paraId="66CF89B7" w14:textId="77777777" w:rsidR="00512FC7" w:rsidRPr="00512FC7" w:rsidRDefault="00512FC7" w:rsidP="00533FE7">
            <w:r w:rsidRPr="00512FC7">
              <w:t>CommType</w:t>
            </w:r>
          </w:p>
        </w:tc>
        <w:tc>
          <w:tcPr>
            <w:tcW w:w="1083" w:type="dxa"/>
            <w:shd w:val="clear" w:color="auto" w:fill="auto"/>
          </w:tcPr>
          <w:p w14:paraId="42E316C9" w14:textId="77777777" w:rsidR="00512FC7" w:rsidRPr="00512FC7" w:rsidRDefault="00512FC7" w:rsidP="00533FE7">
            <w:r w:rsidRPr="00512FC7">
              <w:t>char</w:t>
            </w:r>
          </w:p>
        </w:tc>
        <w:tc>
          <w:tcPr>
            <w:tcW w:w="4677" w:type="dxa"/>
            <w:shd w:val="clear" w:color="auto" w:fill="auto"/>
          </w:tcPr>
          <w:p w14:paraId="1CEDE6AD" w14:textId="77777777" w:rsidR="00512FC7" w:rsidRDefault="00512FC7" w:rsidP="00533FE7">
            <w:pPr>
              <w:jc w:val="left"/>
            </w:pPr>
            <w:r>
              <w:t>Commission type</w:t>
            </w:r>
          </w:p>
          <w:p w14:paraId="6DB74387" w14:textId="77777777" w:rsidR="00512FC7" w:rsidRPr="00512FC7" w:rsidRDefault="00512FC7" w:rsidP="00533FE7">
            <w:pPr>
              <w:jc w:val="left"/>
            </w:pPr>
            <w:r>
              <w:t>Valid values:</w:t>
            </w:r>
            <w:r>
              <w:br/>
            </w:r>
            <w:r>
              <w:tab/>
              <w:t>1 - Per Unit (implying shares, par, currency, etc.)</w:t>
            </w:r>
            <w:r>
              <w:br/>
            </w:r>
            <w:r>
              <w:tab/>
              <w:t>2 - Percent</w:t>
            </w:r>
            <w:r>
              <w:br/>
            </w:r>
            <w:r>
              <w:tab/>
              <w:t>3 - Absolute (total monetary amount)</w:t>
            </w:r>
            <w:r>
              <w:br/>
            </w:r>
            <w:r>
              <w:tab/>
              <w:t xml:space="preserve">4 - Percentage waived - cash discount (for CIV buy </w:t>
            </w:r>
            <w:r>
              <w:lastRenderedPageBreak/>
              <w:t>orders)</w:t>
            </w:r>
            <w:r>
              <w:br/>
            </w:r>
            <w:r>
              <w:tab/>
              <w:t>5 - Percentage waived -= enhanced units (for CIV buy orders)</w:t>
            </w:r>
            <w:r>
              <w:br/>
            </w:r>
            <w:r>
              <w:tab/>
              <w:t>6 - Points per bond or contract (supply ContractMultiplier (231) in the &lt;Instrument&gt; component block if the object security is denominated in a size other than the industry default - 1000 par for bonds)</w:t>
            </w:r>
          </w:p>
        </w:tc>
        <w:tc>
          <w:tcPr>
            <w:tcW w:w="4411" w:type="dxa"/>
            <w:shd w:val="clear" w:color="auto" w:fill="auto"/>
          </w:tcPr>
          <w:p w14:paraId="2AA6733A" w14:textId="77777777" w:rsidR="00512FC7" w:rsidRPr="00512FC7" w:rsidRDefault="00512FC7" w:rsidP="00533FE7">
            <w:r w:rsidRPr="00512FC7">
              <w:lastRenderedPageBreak/>
              <w:t>CommTyp</w:t>
            </w:r>
          </w:p>
        </w:tc>
      </w:tr>
      <w:tr w:rsidR="00512FC7" w:rsidRPr="00512FC7" w14:paraId="0EF6B791" w14:textId="77777777" w:rsidTr="00533FE7">
        <w:tc>
          <w:tcPr>
            <w:tcW w:w="828" w:type="dxa"/>
            <w:shd w:val="clear" w:color="auto" w:fill="auto"/>
          </w:tcPr>
          <w:p w14:paraId="4EBA8479" w14:textId="77777777" w:rsidR="00512FC7" w:rsidRPr="00512FC7" w:rsidRDefault="00512FC7" w:rsidP="00533FE7">
            <w:bookmarkStart w:id="157" w:name="fld_CumQty" w:colFirst="1" w:colLast="1"/>
            <w:bookmarkEnd w:id="156"/>
            <w:r w:rsidRPr="00512FC7">
              <w:lastRenderedPageBreak/>
              <w:t>14</w:t>
            </w:r>
          </w:p>
        </w:tc>
        <w:tc>
          <w:tcPr>
            <w:tcW w:w="2069" w:type="dxa"/>
            <w:shd w:val="clear" w:color="auto" w:fill="auto"/>
          </w:tcPr>
          <w:p w14:paraId="647904C6" w14:textId="77777777" w:rsidR="00512FC7" w:rsidRPr="00512FC7" w:rsidRDefault="00512FC7" w:rsidP="00533FE7">
            <w:r w:rsidRPr="00512FC7">
              <w:t>CumQty</w:t>
            </w:r>
          </w:p>
        </w:tc>
        <w:tc>
          <w:tcPr>
            <w:tcW w:w="1083" w:type="dxa"/>
            <w:shd w:val="clear" w:color="auto" w:fill="auto"/>
          </w:tcPr>
          <w:p w14:paraId="11B91293" w14:textId="77777777" w:rsidR="00512FC7" w:rsidRPr="00512FC7" w:rsidRDefault="00512FC7" w:rsidP="00533FE7">
            <w:r w:rsidRPr="00512FC7">
              <w:t>Qty</w:t>
            </w:r>
          </w:p>
        </w:tc>
        <w:tc>
          <w:tcPr>
            <w:tcW w:w="4677" w:type="dxa"/>
            <w:shd w:val="clear" w:color="auto" w:fill="auto"/>
          </w:tcPr>
          <w:p w14:paraId="040A416F" w14:textId="77777777" w:rsidR="00512FC7" w:rsidRPr="00512FC7" w:rsidRDefault="00512FC7" w:rsidP="00533FE7">
            <w:pPr>
              <w:jc w:val="left"/>
            </w:pPr>
            <w:r w:rsidRPr="00512FC7">
              <w:t>Total quantity (e.g. number of shares) filled.</w:t>
            </w:r>
            <w:r>
              <w:br/>
            </w:r>
            <w:r w:rsidRPr="00512FC7">
              <w:t>(Prior to FIX 4.2 this field was of type int)</w:t>
            </w:r>
          </w:p>
        </w:tc>
        <w:tc>
          <w:tcPr>
            <w:tcW w:w="4411" w:type="dxa"/>
            <w:shd w:val="clear" w:color="auto" w:fill="auto"/>
          </w:tcPr>
          <w:p w14:paraId="187D035D" w14:textId="77777777" w:rsidR="00512FC7" w:rsidRPr="00512FC7" w:rsidRDefault="00512FC7" w:rsidP="00533FE7">
            <w:r w:rsidRPr="00512FC7">
              <w:t>CumQty</w:t>
            </w:r>
          </w:p>
        </w:tc>
      </w:tr>
      <w:tr w:rsidR="00512FC7" w:rsidRPr="00512FC7" w14:paraId="76981B86" w14:textId="77777777" w:rsidTr="00533FE7">
        <w:tc>
          <w:tcPr>
            <w:tcW w:w="828" w:type="dxa"/>
            <w:shd w:val="clear" w:color="auto" w:fill="auto"/>
          </w:tcPr>
          <w:p w14:paraId="29ECF2AB" w14:textId="77777777" w:rsidR="00512FC7" w:rsidRPr="00512FC7" w:rsidRDefault="00512FC7" w:rsidP="00533FE7">
            <w:bookmarkStart w:id="158" w:name="fld_Currency" w:colFirst="1" w:colLast="1"/>
            <w:bookmarkEnd w:id="157"/>
            <w:r w:rsidRPr="00512FC7">
              <w:t>15</w:t>
            </w:r>
          </w:p>
        </w:tc>
        <w:tc>
          <w:tcPr>
            <w:tcW w:w="2069" w:type="dxa"/>
            <w:shd w:val="clear" w:color="auto" w:fill="auto"/>
          </w:tcPr>
          <w:p w14:paraId="02265E6B" w14:textId="77777777" w:rsidR="00512FC7" w:rsidRPr="00512FC7" w:rsidRDefault="00512FC7" w:rsidP="00533FE7">
            <w:r w:rsidRPr="00512FC7">
              <w:t>Currency</w:t>
            </w:r>
          </w:p>
        </w:tc>
        <w:tc>
          <w:tcPr>
            <w:tcW w:w="1083" w:type="dxa"/>
            <w:shd w:val="clear" w:color="auto" w:fill="auto"/>
          </w:tcPr>
          <w:p w14:paraId="1500EF9D" w14:textId="77777777" w:rsidR="00512FC7" w:rsidRPr="00512FC7" w:rsidRDefault="00512FC7" w:rsidP="00533FE7">
            <w:r w:rsidRPr="00512FC7">
              <w:t>Currency</w:t>
            </w:r>
          </w:p>
        </w:tc>
        <w:tc>
          <w:tcPr>
            <w:tcW w:w="4677" w:type="dxa"/>
            <w:shd w:val="clear" w:color="auto" w:fill="auto"/>
          </w:tcPr>
          <w:p w14:paraId="5FF50B1D" w14:textId="77777777" w:rsidR="00512FC7" w:rsidRPr="00512FC7" w:rsidRDefault="00512FC7" w:rsidP="00533FE7">
            <w:pPr>
              <w:jc w:val="left"/>
            </w:pPr>
            <w:r w:rsidRPr="00512FC7">
              <w:t>Identifies currency used for price. Absence of this field is interpreted as the default for the security. It is recommended that systems provide the currency value whenever possible. See "Appendix 6-A: Valid Currency Codes" for information on obtaining valid values.</w:t>
            </w:r>
          </w:p>
        </w:tc>
        <w:tc>
          <w:tcPr>
            <w:tcW w:w="4411" w:type="dxa"/>
            <w:shd w:val="clear" w:color="auto" w:fill="auto"/>
          </w:tcPr>
          <w:p w14:paraId="56B84767" w14:textId="77777777" w:rsidR="00512FC7" w:rsidRPr="00512FC7" w:rsidRDefault="00512FC7" w:rsidP="00533FE7">
            <w:r w:rsidRPr="00512FC7">
              <w:t>Ccy</w:t>
            </w:r>
          </w:p>
        </w:tc>
      </w:tr>
      <w:tr w:rsidR="00512FC7" w:rsidRPr="00512FC7" w14:paraId="18EA5495" w14:textId="77777777" w:rsidTr="00533FE7">
        <w:tc>
          <w:tcPr>
            <w:tcW w:w="828" w:type="dxa"/>
            <w:shd w:val="clear" w:color="auto" w:fill="auto"/>
          </w:tcPr>
          <w:p w14:paraId="4464CD1B" w14:textId="77777777" w:rsidR="00512FC7" w:rsidRPr="00512FC7" w:rsidRDefault="00512FC7" w:rsidP="00533FE7">
            <w:bookmarkStart w:id="159" w:name="fld_EndSeqNo" w:colFirst="1" w:colLast="1"/>
            <w:bookmarkEnd w:id="158"/>
            <w:r w:rsidRPr="00512FC7">
              <w:t>16</w:t>
            </w:r>
          </w:p>
        </w:tc>
        <w:tc>
          <w:tcPr>
            <w:tcW w:w="2069" w:type="dxa"/>
            <w:shd w:val="clear" w:color="auto" w:fill="auto"/>
          </w:tcPr>
          <w:p w14:paraId="6A1D4E29" w14:textId="77777777" w:rsidR="00512FC7" w:rsidRPr="00512FC7" w:rsidRDefault="00512FC7" w:rsidP="00533FE7">
            <w:r w:rsidRPr="00512FC7">
              <w:t>EndSeqNo</w:t>
            </w:r>
          </w:p>
        </w:tc>
        <w:tc>
          <w:tcPr>
            <w:tcW w:w="1083" w:type="dxa"/>
            <w:shd w:val="clear" w:color="auto" w:fill="auto"/>
          </w:tcPr>
          <w:p w14:paraId="014C746F" w14:textId="77777777" w:rsidR="00512FC7" w:rsidRPr="00512FC7" w:rsidRDefault="00512FC7" w:rsidP="00533FE7">
            <w:r w:rsidRPr="00512FC7">
              <w:t>SeqNum</w:t>
            </w:r>
          </w:p>
        </w:tc>
        <w:tc>
          <w:tcPr>
            <w:tcW w:w="4677" w:type="dxa"/>
            <w:shd w:val="clear" w:color="auto" w:fill="auto"/>
          </w:tcPr>
          <w:p w14:paraId="6D1B6B43" w14:textId="77777777" w:rsidR="00512FC7" w:rsidRPr="00512FC7" w:rsidRDefault="00512FC7" w:rsidP="00533FE7">
            <w:pPr>
              <w:jc w:val="left"/>
            </w:pPr>
            <w:r w:rsidRPr="00512FC7">
              <w:t>Message sequence number of last message in range to be resent. If request is for a single message BeginSeqNo (7) = EndSeqNo. If request is for all messages subsequent to a particular message, EndSeqNo = "0" (representing infinity).</w:t>
            </w:r>
          </w:p>
        </w:tc>
        <w:tc>
          <w:tcPr>
            <w:tcW w:w="4411" w:type="dxa"/>
            <w:shd w:val="clear" w:color="auto" w:fill="auto"/>
          </w:tcPr>
          <w:p w14:paraId="4FEED83C" w14:textId="77777777" w:rsidR="00512FC7" w:rsidRPr="00512FC7" w:rsidRDefault="00512FC7" w:rsidP="00533FE7"/>
        </w:tc>
      </w:tr>
      <w:tr w:rsidR="00512FC7" w:rsidRPr="00512FC7" w14:paraId="7DBE308E" w14:textId="77777777" w:rsidTr="00533FE7">
        <w:tc>
          <w:tcPr>
            <w:tcW w:w="828" w:type="dxa"/>
            <w:shd w:val="clear" w:color="auto" w:fill="auto"/>
          </w:tcPr>
          <w:p w14:paraId="70BBA959" w14:textId="77777777" w:rsidR="00512FC7" w:rsidRPr="00512FC7" w:rsidRDefault="00512FC7" w:rsidP="00533FE7">
            <w:bookmarkStart w:id="160" w:name="fld_ExecID" w:colFirst="1" w:colLast="1"/>
            <w:bookmarkEnd w:id="159"/>
            <w:r w:rsidRPr="00512FC7">
              <w:t>17</w:t>
            </w:r>
          </w:p>
        </w:tc>
        <w:tc>
          <w:tcPr>
            <w:tcW w:w="2069" w:type="dxa"/>
            <w:shd w:val="clear" w:color="auto" w:fill="auto"/>
          </w:tcPr>
          <w:p w14:paraId="6A5CB7A3" w14:textId="77777777" w:rsidR="00512FC7" w:rsidRPr="00512FC7" w:rsidRDefault="00512FC7" w:rsidP="00533FE7">
            <w:r w:rsidRPr="00512FC7">
              <w:t>ExecID</w:t>
            </w:r>
          </w:p>
        </w:tc>
        <w:tc>
          <w:tcPr>
            <w:tcW w:w="1083" w:type="dxa"/>
            <w:shd w:val="clear" w:color="auto" w:fill="auto"/>
          </w:tcPr>
          <w:p w14:paraId="01FDCF3F" w14:textId="77777777" w:rsidR="00512FC7" w:rsidRPr="00512FC7" w:rsidRDefault="00512FC7" w:rsidP="00533FE7">
            <w:r w:rsidRPr="00512FC7">
              <w:t>String</w:t>
            </w:r>
          </w:p>
        </w:tc>
        <w:tc>
          <w:tcPr>
            <w:tcW w:w="4677" w:type="dxa"/>
            <w:shd w:val="clear" w:color="auto" w:fill="auto"/>
          </w:tcPr>
          <w:p w14:paraId="01044E00" w14:textId="77777777" w:rsidR="00512FC7" w:rsidRPr="00512FC7" w:rsidRDefault="00512FC7" w:rsidP="00533FE7">
            <w:pPr>
              <w:jc w:val="left"/>
            </w:pPr>
            <w:r w:rsidRPr="00512FC7">
              <w:t>Unique identifier of execution message as assigned by sell-side (broker, exchange, ECN) (will be 0 (zero) for ExecType (150)=I (Order Status)).</w:t>
            </w:r>
            <w:r>
              <w:br/>
            </w:r>
            <w:r w:rsidRPr="00512FC7">
              <w:t>Uniqueness must be guaranteed within a single trading day or the life of a multi-day order. Firms which accept multi-day orders should consider embedding a date within the ExecID field to assure uniqueness across days.</w:t>
            </w:r>
            <w:r>
              <w:br/>
            </w:r>
            <w:r w:rsidRPr="00512FC7">
              <w:t>(Prior to FIX 4.1 this field was of type int).</w:t>
            </w:r>
          </w:p>
        </w:tc>
        <w:tc>
          <w:tcPr>
            <w:tcW w:w="4411" w:type="dxa"/>
            <w:shd w:val="clear" w:color="auto" w:fill="auto"/>
          </w:tcPr>
          <w:p w14:paraId="1D310CA1" w14:textId="77777777" w:rsidR="00512FC7" w:rsidRPr="00512FC7" w:rsidRDefault="00512FC7" w:rsidP="00533FE7">
            <w:r w:rsidRPr="00512FC7">
              <w:t>ExecID</w:t>
            </w:r>
          </w:p>
        </w:tc>
      </w:tr>
      <w:tr w:rsidR="00512FC7" w:rsidRPr="00512FC7" w14:paraId="187E74E9" w14:textId="77777777" w:rsidTr="00533FE7">
        <w:tc>
          <w:tcPr>
            <w:tcW w:w="828" w:type="dxa"/>
            <w:shd w:val="clear" w:color="auto" w:fill="auto"/>
          </w:tcPr>
          <w:p w14:paraId="0459ADDD" w14:textId="77777777" w:rsidR="00512FC7" w:rsidRPr="00512FC7" w:rsidRDefault="00512FC7" w:rsidP="00533FE7">
            <w:bookmarkStart w:id="161" w:name="fld_ExecInst" w:colFirst="1" w:colLast="1"/>
            <w:bookmarkEnd w:id="160"/>
            <w:r w:rsidRPr="00512FC7">
              <w:t>18</w:t>
            </w:r>
          </w:p>
        </w:tc>
        <w:tc>
          <w:tcPr>
            <w:tcW w:w="2069" w:type="dxa"/>
            <w:shd w:val="clear" w:color="auto" w:fill="auto"/>
          </w:tcPr>
          <w:p w14:paraId="7F6FB34D" w14:textId="77777777" w:rsidR="00512FC7" w:rsidRPr="00512FC7" w:rsidRDefault="00512FC7" w:rsidP="00533FE7">
            <w:r w:rsidRPr="00512FC7">
              <w:t>ExecInst</w:t>
            </w:r>
          </w:p>
        </w:tc>
        <w:tc>
          <w:tcPr>
            <w:tcW w:w="1083" w:type="dxa"/>
            <w:shd w:val="clear" w:color="auto" w:fill="auto"/>
          </w:tcPr>
          <w:p w14:paraId="7B3E7DC4" w14:textId="77777777" w:rsidR="00512FC7" w:rsidRPr="00512FC7" w:rsidRDefault="00512FC7" w:rsidP="00533FE7">
            <w:r w:rsidRPr="00512FC7">
              <w:t>MultipleCharValue</w:t>
            </w:r>
          </w:p>
        </w:tc>
        <w:tc>
          <w:tcPr>
            <w:tcW w:w="4677" w:type="dxa"/>
            <w:shd w:val="clear" w:color="auto" w:fill="auto"/>
          </w:tcPr>
          <w:p w14:paraId="276BBE84" w14:textId="77777777" w:rsidR="00512FC7" w:rsidRDefault="00512FC7" w:rsidP="00533FE7">
            <w:pPr>
              <w:jc w:val="left"/>
            </w:pPr>
            <w:r>
              <w:t xml:space="preserve">Instructions for order handling on exchange trading floor. If more than one instruction is applicable to an order, this field can contain multiple instructions separated by space. *** SOME VALUES HAVE BEEN REPLACED - See "Replaced Features and Supported Approach" *** (see Volume : "Glossary" for </w:t>
            </w:r>
            <w:r>
              <w:lastRenderedPageBreak/>
              <w:t>value definitions)</w:t>
            </w:r>
          </w:p>
          <w:p w14:paraId="6B78A099" w14:textId="069D9FAF" w:rsidR="00512FC7" w:rsidRPr="00512FC7" w:rsidRDefault="00512FC7" w:rsidP="00533FE7">
            <w:pPr>
              <w:jc w:val="left"/>
            </w:pPr>
            <w:r>
              <w:t>Valid values:</w:t>
            </w:r>
            <w:r>
              <w:br/>
            </w:r>
            <w:r>
              <w:tab/>
              <w:t>0 - Stay on offer side</w:t>
            </w:r>
            <w:r>
              <w:br/>
            </w:r>
            <w:r>
              <w:tab/>
              <w:t>1 - Not held</w:t>
            </w:r>
            <w:r>
              <w:br/>
            </w:r>
            <w:r>
              <w:tab/>
              <w:t>2 - Work</w:t>
            </w:r>
            <w:r>
              <w:br/>
            </w:r>
            <w:r>
              <w:tab/>
              <w:t>3 - Go along</w:t>
            </w:r>
            <w:r>
              <w:br/>
            </w:r>
            <w:r>
              <w:tab/>
              <w:t>4 - Over the day</w:t>
            </w:r>
            <w:r>
              <w:br/>
            </w:r>
            <w:r>
              <w:tab/>
              <w:t>5 - Held</w:t>
            </w:r>
            <w:r>
              <w:br/>
            </w:r>
            <w:r>
              <w:tab/>
              <w:t xml:space="preserve">6 - </w:t>
            </w:r>
            <w:del w:id="162" w:author="Administrator" w:date="2011-08-18T10:26:00Z">
              <w:r w:rsidR="00DE5358">
                <w:delText>Participant</w:delText>
              </w:r>
            </w:del>
            <w:ins w:id="163" w:author="Administrator" w:date="2011-08-18T10:26:00Z">
              <w:r>
                <w:t>Participate</w:t>
              </w:r>
            </w:ins>
            <w:r>
              <w:t xml:space="preserve"> don't initiate</w:t>
            </w:r>
            <w:r>
              <w:br/>
            </w:r>
            <w:r>
              <w:tab/>
              <w:t>7 - Strict scale</w:t>
            </w:r>
            <w:r>
              <w:br/>
            </w:r>
            <w:r>
              <w:tab/>
              <w:t>8 - Try to scale</w:t>
            </w:r>
            <w:r>
              <w:br/>
            </w:r>
            <w:r>
              <w:tab/>
              <w:t>9 - Stay on bid side</w:t>
            </w:r>
            <w:r>
              <w:br/>
            </w:r>
            <w:r>
              <w:tab/>
              <w:t>A - No cross (cross is forbidden)</w:t>
            </w:r>
            <w:r>
              <w:br/>
            </w:r>
            <w:r>
              <w:tab/>
              <w:t>B - OK to cross</w:t>
            </w:r>
            <w:r>
              <w:br/>
            </w:r>
            <w:r>
              <w:tab/>
              <w:t>C - Call first</w:t>
            </w:r>
            <w:r>
              <w:br/>
            </w:r>
            <w:r>
              <w:tab/>
              <w:t>D - Percent of volume (indicates that the sender does not want to be all of the volume on the floor vs. a specific percentage)</w:t>
            </w:r>
            <w:r>
              <w:br/>
            </w:r>
            <w:r>
              <w:tab/>
              <w:t>E - Do not increase - DNI</w:t>
            </w:r>
            <w:r>
              <w:br/>
            </w:r>
            <w:r>
              <w:tab/>
              <w:t>F - Do not reduce - DNR</w:t>
            </w:r>
            <w:r>
              <w:br/>
            </w:r>
            <w:r>
              <w:tab/>
              <w:t>G - All or none - AON</w:t>
            </w:r>
            <w:r>
              <w:br/>
            </w:r>
            <w:r>
              <w:tab/>
              <w:t>H - Reinstate on system failure (mutually exclusive with Q and l)</w:t>
            </w:r>
            <w:r>
              <w:br/>
            </w:r>
            <w:r>
              <w:tab/>
              <w:t>I - Institutions only</w:t>
            </w:r>
            <w:r>
              <w:br/>
            </w:r>
            <w:r>
              <w:tab/>
              <w:t>J - Reinstate on Trading Halt (mutually exclusive with K and m)</w:t>
            </w:r>
            <w:r>
              <w:br/>
            </w:r>
            <w:r>
              <w:tab/>
              <w:t>K - Cancel on Trading Halt (mutually exclusive with J and m)</w:t>
            </w:r>
            <w:r>
              <w:br/>
            </w:r>
            <w:r>
              <w:tab/>
              <w:t>L - Last peg (last sale) ( Deprecated in FIX</w:t>
            </w:r>
            <w:ins w:id="164" w:author="Administrator" w:date="2011-08-18T10:26:00Z">
              <w:r>
                <w:t>.</w:t>
              </w:r>
            </w:ins>
            <w:r>
              <w:t>5.0 )</w:t>
            </w:r>
            <w:r>
              <w:br/>
            </w:r>
            <w:r>
              <w:tab/>
              <w:t>M - Mid-price peg (midprice of inside quote) ( Deprecated in FIX</w:t>
            </w:r>
            <w:ins w:id="165" w:author="Administrator" w:date="2011-08-18T10:26:00Z">
              <w:r>
                <w:t>.</w:t>
              </w:r>
            </w:ins>
            <w:r>
              <w:t>5.0 )</w:t>
            </w:r>
            <w:r>
              <w:br/>
            </w:r>
            <w:r>
              <w:tab/>
              <w:t>N - Non-negotiable</w:t>
            </w:r>
            <w:r>
              <w:br/>
            </w:r>
            <w:r>
              <w:tab/>
              <w:t>O - Opening peg ( Deprecated in FIX</w:t>
            </w:r>
            <w:ins w:id="166" w:author="Administrator" w:date="2011-08-18T10:26:00Z">
              <w:r>
                <w:t>.</w:t>
              </w:r>
            </w:ins>
            <w:r>
              <w:t>5.0 )</w:t>
            </w:r>
            <w:r>
              <w:br/>
            </w:r>
            <w:r>
              <w:tab/>
              <w:t>P - Market peg ( Deprecated in FIX</w:t>
            </w:r>
            <w:ins w:id="167" w:author="Administrator" w:date="2011-08-18T10:26:00Z">
              <w:r>
                <w:t>.</w:t>
              </w:r>
            </w:ins>
            <w:r>
              <w:t>5.0 )</w:t>
            </w:r>
            <w:r>
              <w:br/>
            </w:r>
            <w:r>
              <w:tab/>
              <w:t>Q - Cancel on system failure (mutually exclusive with H and l)</w:t>
            </w:r>
            <w:r>
              <w:br/>
            </w:r>
            <w:r>
              <w:tab/>
              <w:t>R - Primary peg (primary market - buy at bid/sell at offer) ( Deprecated in FIX</w:t>
            </w:r>
            <w:ins w:id="168" w:author="Administrator" w:date="2011-08-18T10:26:00Z">
              <w:r>
                <w:t>.</w:t>
              </w:r>
            </w:ins>
            <w:r>
              <w:t>5.0 )</w:t>
            </w:r>
            <w:r>
              <w:br/>
            </w:r>
            <w:r>
              <w:lastRenderedPageBreak/>
              <w:tab/>
              <w:t>S - Suspend</w:t>
            </w:r>
            <w:r>
              <w:br/>
            </w:r>
            <w:r>
              <w:tab/>
              <w:t>T - Fixed Peg to Local best bid or offer at time of order ( Deprecated in FIX</w:t>
            </w:r>
            <w:ins w:id="169" w:author="Administrator" w:date="2011-08-18T10:26:00Z">
              <w:r>
                <w:t>.</w:t>
              </w:r>
            </w:ins>
            <w:r>
              <w:t>5.0 )</w:t>
            </w:r>
            <w:r>
              <w:br/>
            </w:r>
            <w:r>
              <w:tab/>
              <w:t>U - Customer Display Instruction (Rule 11Ac1-1/4)</w:t>
            </w:r>
            <w:r>
              <w:br/>
            </w:r>
            <w:r>
              <w:tab/>
              <w:t>V - Netting (for Forex)</w:t>
            </w:r>
            <w:r>
              <w:br/>
            </w:r>
            <w:r>
              <w:tab/>
              <w:t>W - Peg to VWAP ( Deprecated in FIX</w:t>
            </w:r>
            <w:ins w:id="170" w:author="Administrator" w:date="2011-08-18T10:26:00Z">
              <w:r>
                <w:t>.</w:t>
              </w:r>
            </w:ins>
            <w:r>
              <w:t>5.0 )</w:t>
            </w:r>
            <w:r>
              <w:br/>
            </w:r>
            <w:r>
              <w:tab/>
              <w:t>X - Trade Along</w:t>
            </w:r>
            <w:r>
              <w:br/>
            </w:r>
            <w:r>
              <w:tab/>
              <w:t>Y - Try To Stop</w:t>
            </w:r>
            <w:r>
              <w:br/>
            </w:r>
            <w:r>
              <w:tab/>
              <w:t>Z - Cancel if not best</w:t>
            </w:r>
            <w:r>
              <w:br/>
            </w:r>
            <w:r>
              <w:tab/>
              <w:t>a - Trailing Stop Peg ( Deprecated in FIX</w:t>
            </w:r>
            <w:ins w:id="171" w:author="Administrator" w:date="2011-08-18T10:26:00Z">
              <w:r>
                <w:t>.</w:t>
              </w:r>
            </w:ins>
            <w:r>
              <w:t>5.0 )</w:t>
            </w:r>
            <w:r>
              <w:br/>
            </w:r>
            <w:r>
              <w:tab/>
              <w:t>b - Strict Limit (No price improvement)</w:t>
            </w:r>
            <w:r>
              <w:br/>
            </w:r>
            <w:r>
              <w:tab/>
              <w:t>c - Ignore Price Validity Checks</w:t>
            </w:r>
            <w:r>
              <w:br/>
            </w:r>
            <w:r>
              <w:tab/>
              <w:t>d - Peg to Limit Price ( Deprecated in FIX</w:t>
            </w:r>
            <w:ins w:id="172" w:author="Administrator" w:date="2011-08-18T10:26:00Z">
              <w:r>
                <w:t>.</w:t>
              </w:r>
            </w:ins>
            <w:r>
              <w:t>5.0 )</w:t>
            </w:r>
            <w:r>
              <w:br/>
            </w:r>
            <w:r>
              <w:tab/>
              <w:t>e - Work to Target Strategy</w:t>
            </w:r>
            <w:r>
              <w:br/>
            </w:r>
            <w:r>
              <w:tab/>
              <w:t>f - Intermarket Sweep</w:t>
            </w:r>
            <w:r>
              <w:br/>
            </w:r>
            <w:r>
              <w:tab/>
              <w:t>g - External Routing Allowed</w:t>
            </w:r>
            <w:r>
              <w:br/>
            </w:r>
            <w:r>
              <w:tab/>
              <w:t>h - External Routing Not Allowed</w:t>
            </w:r>
            <w:r>
              <w:br/>
            </w:r>
            <w:r>
              <w:tab/>
              <w:t>i - Imbalance Only</w:t>
            </w:r>
            <w:r>
              <w:br/>
            </w:r>
            <w:r>
              <w:tab/>
              <w:t>j - Single execution requested for block trade</w:t>
            </w:r>
            <w:r>
              <w:br/>
            </w:r>
            <w:r>
              <w:tab/>
              <w:t>k - Best Execution</w:t>
            </w:r>
            <w:r>
              <w:br/>
            </w:r>
            <w:r>
              <w:tab/>
              <w:t>l - Suspend on system failure (mutually exclusive with H and Q)</w:t>
            </w:r>
            <w:r>
              <w:br/>
            </w:r>
            <w:r>
              <w:tab/>
              <w:t>m - Suspend on Trading Halt (mutually exclusive with J and K)</w:t>
            </w:r>
            <w:r>
              <w:br/>
            </w:r>
            <w:r>
              <w:tab/>
              <w:t>n - Reinstate on connection loss (mutually exclusive with o and p)</w:t>
            </w:r>
            <w:r>
              <w:br/>
            </w:r>
            <w:r>
              <w:tab/>
              <w:t>o - Cancel on connection loss (mutually exclusive with n and p)</w:t>
            </w:r>
            <w:r>
              <w:br/>
            </w:r>
            <w:r>
              <w:tab/>
              <w:t>p - Suspend on connection loss (mutually exclusive with n and o)</w:t>
            </w:r>
            <w:r>
              <w:br/>
            </w:r>
            <w:r>
              <w:tab/>
              <w:t>q - Release from suspension (mutually exclusive with S)</w:t>
            </w:r>
            <w:r>
              <w:br/>
            </w:r>
            <w:r>
              <w:tab/>
              <w:t>r - Execute as delta neutral using volatility provided</w:t>
            </w:r>
            <w:r>
              <w:br/>
            </w:r>
            <w:r>
              <w:tab/>
              <w:t>s - Execute as duration neutral</w:t>
            </w:r>
            <w:r>
              <w:br/>
            </w:r>
            <w:r>
              <w:tab/>
              <w:t>t - Execute as FX neutral</w:t>
            </w:r>
          </w:p>
        </w:tc>
        <w:tc>
          <w:tcPr>
            <w:tcW w:w="4411" w:type="dxa"/>
            <w:shd w:val="clear" w:color="auto" w:fill="auto"/>
          </w:tcPr>
          <w:p w14:paraId="0DB5F4D6" w14:textId="77777777" w:rsidR="00512FC7" w:rsidRPr="00512FC7" w:rsidRDefault="00512FC7" w:rsidP="00533FE7">
            <w:r w:rsidRPr="00512FC7">
              <w:lastRenderedPageBreak/>
              <w:t>ExecInst</w:t>
            </w:r>
          </w:p>
        </w:tc>
      </w:tr>
      <w:tr w:rsidR="00512FC7" w:rsidRPr="00512FC7" w14:paraId="1068C6AF" w14:textId="77777777" w:rsidTr="00533FE7">
        <w:tc>
          <w:tcPr>
            <w:tcW w:w="828" w:type="dxa"/>
            <w:shd w:val="clear" w:color="auto" w:fill="auto"/>
          </w:tcPr>
          <w:p w14:paraId="4657C6D7" w14:textId="77777777" w:rsidR="00512FC7" w:rsidRPr="00512FC7" w:rsidRDefault="00512FC7" w:rsidP="00533FE7">
            <w:bookmarkStart w:id="173" w:name="fld_ExecRefID" w:colFirst="1" w:colLast="1"/>
            <w:bookmarkEnd w:id="161"/>
            <w:r w:rsidRPr="00512FC7">
              <w:lastRenderedPageBreak/>
              <w:t>19</w:t>
            </w:r>
          </w:p>
        </w:tc>
        <w:tc>
          <w:tcPr>
            <w:tcW w:w="2069" w:type="dxa"/>
            <w:shd w:val="clear" w:color="auto" w:fill="auto"/>
          </w:tcPr>
          <w:p w14:paraId="307408CA" w14:textId="77777777" w:rsidR="00512FC7" w:rsidRPr="00512FC7" w:rsidRDefault="00512FC7" w:rsidP="00533FE7">
            <w:r w:rsidRPr="00512FC7">
              <w:t>ExecRefID</w:t>
            </w:r>
          </w:p>
        </w:tc>
        <w:tc>
          <w:tcPr>
            <w:tcW w:w="1083" w:type="dxa"/>
            <w:shd w:val="clear" w:color="auto" w:fill="auto"/>
          </w:tcPr>
          <w:p w14:paraId="6E81E953" w14:textId="77777777" w:rsidR="00512FC7" w:rsidRPr="00512FC7" w:rsidRDefault="00512FC7" w:rsidP="00533FE7">
            <w:r w:rsidRPr="00512FC7">
              <w:t>String</w:t>
            </w:r>
          </w:p>
        </w:tc>
        <w:tc>
          <w:tcPr>
            <w:tcW w:w="4677" w:type="dxa"/>
            <w:shd w:val="clear" w:color="auto" w:fill="auto"/>
          </w:tcPr>
          <w:p w14:paraId="08E0FAFC" w14:textId="77777777" w:rsidR="00512FC7" w:rsidRPr="00512FC7" w:rsidRDefault="00512FC7" w:rsidP="00533FE7">
            <w:pPr>
              <w:jc w:val="left"/>
            </w:pPr>
            <w:r w:rsidRPr="00512FC7">
              <w:t xml:space="preserve">Reference identifier used with Trade, Trade Cancel and </w:t>
            </w:r>
            <w:r w:rsidRPr="00512FC7">
              <w:lastRenderedPageBreak/>
              <w:t>Trade Correct execution types.</w:t>
            </w:r>
            <w:r>
              <w:br/>
            </w:r>
            <w:r w:rsidRPr="00512FC7">
              <w:t>(Prior to FIX 4.1 this field was of type int)</w:t>
            </w:r>
          </w:p>
        </w:tc>
        <w:tc>
          <w:tcPr>
            <w:tcW w:w="4411" w:type="dxa"/>
            <w:shd w:val="clear" w:color="auto" w:fill="auto"/>
          </w:tcPr>
          <w:p w14:paraId="3A094354" w14:textId="77777777" w:rsidR="00512FC7" w:rsidRPr="00512FC7" w:rsidRDefault="00512FC7" w:rsidP="00533FE7">
            <w:r w:rsidRPr="00512FC7">
              <w:lastRenderedPageBreak/>
              <w:t>ExecRefID</w:t>
            </w:r>
          </w:p>
        </w:tc>
      </w:tr>
      <w:tr w:rsidR="00DE5358" w:rsidRPr="00DE5358" w14:paraId="5C868576" w14:textId="77777777" w:rsidTr="00BD0927">
        <w:trPr>
          <w:del w:id="174" w:author="Administrator" w:date="2011-08-18T10:26:00Z"/>
        </w:trPr>
        <w:tc>
          <w:tcPr>
            <w:tcW w:w="828" w:type="dxa"/>
            <w:shd w:val="clear" w:color="auto" w:fill="auto"/>
          </w:tcPr>
          <w:p w14:paraId="6803B0F2" w14:textId="77777777" w:rsidR="00DE5358" w:rsidRPr="00DE5358" w:rsidRDefault="00DE5358" w:rsidP="00DE5358">
            <w:pPr>
              <w:rPr>
                <w:del w:id="175" w:author="Administrator" w:date="2011-08-18T10:26:00Z"/>
              </w:rPr>
            </w:pPr>
            <w:bookmarkStart w:id="176" w:name="fld_ExecTransType" w:colFirst="1" w:colLast="1"/>
            <w:bookmarkStart w:id="177" w:name="fld_HandlInst" w:colFirst="1" w:colLast="1"/>
            <w:bookmarkEnd w:id="173"/>
            <w:del w:id="178" w:author="Administrator" w:date="2011-08-18T10:26:00Z">
              <w:r w:rsidRPr="00DE5358">
                <w:lastRenderedPageBreak/>
                <w:delText>20</w:delText>
              </w:r>
            </w:del>
          </w:p>
        </w:tc>
        <w:tc>
          <w:tcPr>
            <w:tcW w:w="2069" w:type="dxa"/>
            <w:shd w:val="clear" w:color="auto" w:fill="auto"/>
          </w:tcPr>
          <w:p w14:paraId="70A832D7" w14:textId="77777777" w:rsidR="00DE5358" w:rsidRPr="00DE5358" w:rsidRDefault="00DE5358" w:rsidP="00DE5358">
            <w:pPr>
              <w:rPr>
                <w:del w:id="179" w:author="Administrator" w:date="2011-08-18T10:26:00Z"/>
              </w:rPr>
            </w:pPr>
            <w:del w:id="180" w:author="Administrator" w:date="2011-08-18T10:26:00Z">
              <w:r w:rsidRPr="00DE5358">
                <w:delText>ExecTransType</w:delText>
              </w:r>
            </w:del>
          </w:p>
        </w:tc>
        <w:tc>
          <w:tcPr>
            <w:tcW w:w="1083" w:type="dxa"/>
            <w:shd w:val="clear" w:color="auto" w:fill="auto"/>
          </w:tcPr>
          <w:p w14:paraId="7FB356C4" w14:textId="77777777" w:rsidR="00DE5358" w:rsidRPr="00DE5358" w:rsidRDefault="00DE5358" w:rsidP="00DE5358">
            <w:pPr>
              <w:rPr>
                <w:del w:id="181" w:author="Administrator" w:date="2011-08-18T10:26:00Z"/>
              </w:rPr>
            </w:pPr>
            <w:del w:id="182" w:author="Administrator" w:date="2011-08-18T10:26:00Z">
              <w:r w:rsidRPr="00DE5358">
                <w:delText>char</w:delText>
              </w:r>
            </w:del>
          </w:p>
        </w:tc>
        <w:tc>
          <w:tcPr>
            <w:tcW w:w="4677" w:type="dxa"/>
            <w:shd w:val="clear" w:color="auto" w:fill="auto"/>
          </w:tcPr>
          <w:p w14:paraId="1E14965D" w14:textId="77777777" w:rsidR="00DE5358" w:rsidRDefault="00DE5358" w:rsidP="00BD0927">
            <w:pPr>
              <w:jc w:val="left"/>
              <w:rPr>
                <w:del w:id="183" w:author="Administrator" w:date="2011-08-18T10:26:00Z"/>
              </w:rPr>
            </w:pPr>
            <w:del w:id="184" w:author="Administrator" w:date="2011-08-18T10:26:00Z">
              <w:r>
                <w:delText>Deprecated in FIX.4.2 Identifies transaction type</w:delText>
              </w:r>
            </w:del>
          </w:p>
          <w:p w14:paraId="16D93CB0" w14:textId="77777777" w:rsidR="00DE5358" w:rsidRPr="00DE5358" w:rsidRDefault="00DE5358" w:rsidP="00BD0927">
            <w:pPr>
              <w:jc w:val="left"/>
              <w:rPr>
                <w:del w:id="185" w:author="Administrator" w:date="2011-08-18T10:26:00Z"/>
              </w:rPr>
            </w:pPr>
            <w:del w:id="186" w:author="Administrator" w:date="2011-08-18T10:26:00Z">
              <w:r>
                <w:delText>Valid values:</w:delText>
              </w:r>
              <w:r>
                <w:br/>
              </w:r>
              <w:r>
                <w:tab/>
                <w:delText>0 - New</w:delText>
              </w:r>
              <w:r>
                <w:br/>
              </w:r>
              <w:r>
                <w:tab/>
                <w:delText>1 - Cancel</w:delText>
              </w:r>
              <w:r>
                <w:br/>
              </w:r>
              <w:r>
                <w:tab/>
                <w:delText>2 - Correct</w:delText>
              </w:r>
              <w:r>
                <w:br/>
              </w:r>
              <w:r>
                <w:tab/>
                <w:delText>3 - Status</w:delText>
              </w:r>
            </w:del>
          </w:p>
        </w:tc>
        <w:tc>
          <w:tcPr>
            <w:tcW w:w="4411" w:type="dxa"/>
            <w:shd w:val="clear" w:color="auto" w:fill="auto"/>
          </w:tcPr>
          <w:p w14:paraId="26F9E9AE" w14:textId="77777777" w:rsidR="00DE5358" w:rsidRPr="00DE5358" w:rsidRDefault="00DE5358" w:rsidP="00DE5358">
            <w:pPr>
              <w:rPr>
                <w:del w:id="187" w:author="Administrator" w:date="2011-08-18T10:26:00Z"/>
              </w:rPr>
            </w:pPr>
          </w:p>
        </w:tc>
      </w:tr>
      <w:bookmarkEnd w:id="176"/>
      <w:tr w:rsidR="00512FC7" w:rsidRPr="00512FC7" w14:paraId="018D5C59" w14:textId="77777777" w:rsidTr="00533FE7">
        <w:tc>
          <w:tcPr>
            <w:tcW w:w="828" w:type="dxa"/>
            <w:shd w:val="clear" w:color="auto" w:fill="auto"/>
          </w:tcPr>
          <w:p w14:paraId="1E9AE0E6" w14:textId="77777777" w:rsidR="00512FC7" w:rsidRPr="00512FC7" w:rsidRDefault="00512FC7" w:rsidP="00533FE7">
            <w:r w:rsidRPr="00512FC7">
              <w:t>21</w:t>
            </w:r>
          </w:p>
        </w:tc>
        <w:tc>
          <w:tcPr>
            <w:tcW w:w="2069" w:type="dxa"/>
            <w:shd w:val="clear" w:color="auto" w:fill="auto"/>
          </w:tcPr>
          <w:p w14:paraId="36B2894F" w14:textId="77777777" w:rsidR="00512FC7" w:rsidRPr="00512FC7" w:rsidRDefault="00512FC7" w:rsidP="00533FE7">
            <w:r w:rsidRPr="00512FC7">
              <w:t>HandlInst</w:t>
            </w:r>
          </w:p>
        </w:tc>
        <w:tc>
          <w:tcPr>
            <w:tcW w:w="1083" w:type="dxa"/>
            <w:shd w:val="clear" w:color="auto" w:fill="auto"/>
          </w:tcPr>
          <w:p w14:paraId="7A4A668D" w14:textId="77777777" w:rsidR="00512FC7" w:rsidRPr="00512FC7" w:rsidRDefault="00512FC7" w:rsidP="00533FE7">
            <w:r w:rsidRPr="00512FC7">
              <w:t>char</w:t>
            </w:r>
          </w:p>
        </w:tc>
        <w:tc>
          <w:tcPr>
            <w:tcW w:w="4677" w:type="dxa"/>
            <w:shd w:val="clear" w:color="auto" w:fill="auto"/>
          </w:tcPr>
          <w:p w14:paraId="134D1AAC" w14:textId="77777777" w:rsidR="00512FC7" w:rsidRDefault="00512FC7" w:rsidP="00533FE7">
            <w:pPr>
              <w:jc w:val="left"/>
            </w:pPr>
            <w:r>
              <w:t>Instructions for order handling on Broker trading floor</w:t>
            </w:r>
          </w:p>
          <w:p w14:paraId="1004FE3F" w14:textId="77777777" w:rsidR="00512FC7" w:rsidRPr="00512FC7" w:rsidRDefault="00512FC7" w:rsidP="00533FE7">
            <w:pPr>
              <w:jc w:val="left"/>
            </w:pPr>
            <w:r>
              <w:t>Valid values:</w:t>
            </w:r>
            <w:r>
              <w:br/>
            </w:r>
            <w:r>
              <w:tab/>
              <w:t>1 - Automated execution order, private, no Broker intervention</w:t>
            </w:r>
            <w:r>
              <w:br/>
            </w:r>
            <w:r>
              <w:tab/>
              <w:t>2 - Automated execution order, public, Broker intervention OK</w:t>
            </w:r>
            <w:r>
              <w:br/>
            </w:r>
            <w:r>
              <w:tab/>
              <w:t>3 - Manual order, best execution</w:t>
            </w:r>
          </w:p>
        </w:tc>
        <w:tc>
          <w:tcPr>
            <w:tcW w:w="4411" w:type="dxa"/>
            <w:shd w:val="clear" w:color="auto" w:fill="auto"/>
          </w:tcPr>
          <w:p w14:paraId="2A9A6E7C" w14:textId="77777777" w:rsidR="00512FC7" w:rsidRPr="00512FC7" w:rsidRDefault="00512FC7" w:rsidP="00533FE7">
            <w:r w:rsidRPr="00512FC7">
              <w:t>HandlInst</w:t>
            </w:r>
          </w:p>
        </w:tc>
      </w:tr>
      <w:tr w:rsidR="00512FC7" w:rsidRPr="00512FC7" w14:paraId="75A1A2F8" w14:textId="77777777" w:rsidTr="00533FE7">
        <w:tc>
          <w:tcPr>
            <w:tcW w:w="828" w:type="dxa"/>
            <w:shd w:val="clear" w:color="auto" w:fill="auto"/>
          </w:tcPr>
          <w:p w14:paraId="271C78E2" w14:textId="77777777" w:rsidR="00512FC7" w:rsidRPr="00512FC7" w:rsidRDefault="00512FC7" w:rsidP="00533FE7">
            <w:bookmarkStart w:id="188" w:name="fld_SecurityIDSource" w:colFirst="1" w:colLast="1"/>
            <w:bookmarkEnd w:id="177"/>
            <w:r w:rsidRPr="00512FC7">
              <w:t>22</w:t>
            </w:r>
          </w:p>
        </w:tc>
        <w:tc>
          <w:tcPr>
            <w:tcW w:w="2069" w:type="dxa"/>
            <w:shd w:val="clear" w:color="auto" w:fill="auto"/>
          </w:tcPr>
          <w:p w14:paraId="0A563293" w14:textId="77777777" w:rsidR="00512FC7" w:rsidRPr="00512FC7" w:rsidRDefault="00512FC7" w:rsidP="00533FE7">
            <w:r w:rsidRPr="00512FC7">
              <w:t>SecurityIDSource</w:t>
            </w:r>
          </w:p>
        </w:tc>
        <w:tc>
          <w:tcPr>
            <w:tcW w:w="1083" w:type="dxa"/>
            <w:shd w:val="clear" w:color="auto" w:fill="auto"/>
          </w:tcPr>
          <w:p w14:paraId="27DEE06C" w14:textId="77777777" w:rsidR="00512FC7" w:rsidRPr="00512FC7" w:rsidRDefault="00512FC7" w:rsidP="00533FE7">
            <w:r w:rsidRPr="00512FC7">
              <w:t>String</w:t>
            </w:r>
          </w:p>
        </w:tc>
        <w:tc>
          <w:tcPr>
            <w:tcW w:w="4677" w:type="dxa"/>
            <w:shd w:val="clear" w:color="auto" w:fill="auto"/>
          </w:tcPr>
          <w:p w14:paraId="2C54551B" w14:textId="77777777" w:rsidR="00512FC7" w:rsidRDefault="00512FC7" w:rsidP="00533FE7">
            <w:pPr>
              <w:jc w:val="left"/>
            </w:pPr>
            <w:r>
              <w:t>Identifies class or source of the SecurityID (48) value. Required if SecurityID is specified.</w:t>
            </w:r>
            <w:r>
              <w:br/>
              <w:t>100+ are reserved for private security identifications</w:t>
            </w:r>
          </w:p>
          <w:p w14:paraId="3A51C20A"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lastRenderedPageBreak/>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6D8DD7ED" w14:textId="77777777" w:rsidR="00512FC7" w:rsidRPr="00512FC7" w:rsidRDefault="00512FC7" w:rsidP="00533FE7">
            <w:r w:rsidRPr="00512FC7">
              <w:lastRenderedPageBreak/>
              <w:t>Src</w:t>
            </w:r>
          </w:p>
        </w:tc>
      </w:tr>
      <w:tr w:rsidR="00512FC7" w:rsidRPr="00512FC7" w14:paraId="77206827" w14:textId="77777777" w:rsidTr="00533FE7">
        <w:tc>
          <w:tcPr>
            <w:tcW w:w="828" w:type="dxa"/>
            <w:shd w:val="clear" w:color="auto" w:fill="auto"/>
          </w:tcPr>
          <w:p w14:paraId="54F5F84E" w14:textId="77777777" w:rsidR="00512FC7" w:rsidRPr="00512FC7" w:rsidRDefault="00512FC7" w:rsidP="00533FE7">
            <w:bookmarkStart w:id="189" w:name="fld_IOIID" w:colFirst="1" w:colLast="1"/>
            <w:bookmarkEnd w:id="188"/>
            <w:r w:rsidRPr="00512FC7">
              <w:lastRenderedPageBreak/>
              <w:t>23</w:t>
            </w:r>
          </w:p>
        </w:tc>
        <w:tc>
          <w:tcPr>
            <w:tcW w:w="2069" w:type="dxa"/>
            <w:shd w:val="clear" w:color="auto" w:fill="auto"/>
          </w:tcPr>
          <w:p w14:paraId="7B43BE0C" w14:textId="77777777" w:rsidR="00512FC7" w:rsidRPr="00512FC7" w:rsidRDefault="00512FC7" w:rsidP="00533FE7">
            <w:r w:rsidRPr="00512FC7">
              <w:t>IOIID</w:t>
            </w:r>
          </w:p>
        </w:tc>
        <w:tc>
          <w:tcPr>
            <w:tcW w:w="1083" w:type="dxa"/>
            <w:shd w:val="clear" w:color="auto" w:fill="auto"/>
          </w:tcPr>
          <w:p w14:paraId="70DEB9E8" w14:textId="77777777" w:rsidR="00512FC7" w:rsidRPr="00512FC7" w:rsidRDefault="00512FC7" w:rsidP="00533FE7">
            <w:r w:rsidRPr="00512FC7">
              <w:t>String</w:t>
            </w:r>
          </w:p>
        </w:tc>
        <w:tc>
          <w:tcPr>
            <w:tcW w:w="4677" w:type="dxa"/>
            <w:shd w:val="clear" w:color="auto" w:fill="auto"/>
          </w:tcPr>
          <w:p w14:paraId="2B8EFAAF" w14:textId="77777777" w:rsidR="00512FC7" w:rsidRPr="00512FC7" w:rsidRDefault="00512FC7" w:rsidP="00533FE7">
            <w:pPr>
              <w:jc w:val="left"/>
            </w:pPr>
            <w:r w:rsidRPr="00512FC7">
              <w:t>Unique identifier of IOI message.</w:t>
            </w:r>
            <w:r>
              <w:br/>
            </w:r>
            <w:r w:rsidRPr="00512FC7">
              <w:t>(Prior to FIX 4.1 this field was of type int)</w:t>
            </w:r>
          </w:p>
        </w:tc>
        <w:tc>
          <w:tcPr>
            <w:tcW w:w="4411" w:type="dxa"/>
            <w:shd w:val="clear" w:color="auto" w:fill="auto"/>
          </w:tcPr>
          <w:p w14:paraId="2733D9BA" w14:textId="77777777" w:rsidR="00512FC7" w:rsidRDefault="00512FC7" w:rsidP="00533FE7">
            <w:r w:rsidRPr="00512FC7">
              <w:t>IOIID</w:t>
            </w:r>
          </w:p>
          <w:p w14:paraId="0B34795C" w14:textId="77777777" w:rsidR="00512FC7" w:rsidRPr="00512FC7" w:rsidRDefault="00512FC7" w:rsidP="00533FE7">
            <w:r w:rsidRPr="00512FC7">
              <w:t>ID in Indication category messages</w:t>
            </w:r>
          </w:p>
        </w:tc>
      </w:tr>
      <w:tr w:rsidR="00DE5358" w:rsidRPr="00DE5358" w14:paraId="02C4C1B8" w14:textId="77777777" w:rsidTr="00BD0927">
        <w:trPr>
          <w:del w:id="190" w:author="Administrator" w:date="2011-08-18T10:26:00Z"/>
        </w:trPr>
        <w:tc>
          <w:tcPr>
            <w:tcW w:w="828" w:type="dxa"/>
            <w:shd w:val="clear" w:color="auto" w:fill="auto"/>
          </w:tcPr>
          <w:p w14:paraId="2FBAE41F" w14:textId="77777777" w:rsidR="00DE5358" w:rsidRPr="00DE5358" w:rsidRDefault="00DE5358" w:rsidP="00DE5358">
            <w:pPr>
              <w:rPr>
                <w:del w:id="191" w:author="Administrator" w:date="2011-08-18T10:26:00Z"/>
              </w:rPr>
            </w:pPr>
            <w:bookmarkStart w:id="192" w:name="fld_IOIOthSvc" w:colFirst="1" w:colLast="1"/>
            <w:bookmarkStart w:id="193" w:name="fld_IOIQltyInd" w:colFirst="1" w:colLast="1"/>
            <w:bookmarkEnd w:id="189"/>
            <w:del w:id="194" w:author="Administrator" w:date="2011-08-18T10:26:00Z">
              <w:r w:rsidRPr="00DE5358">
                <w:delText>24</w:delText>
              </w:r>
            </w:del>
          </w:p>
        </w:tc>
        <w:tc>
          <w:tcPr>
            <w:tcW w:w="2069" w:type="dxa"/>
            <w:shd w:val="clear" w:color="auto" w:fill="auto"/>
          </w:tcPr>
          <w:p w14:paraId="2FCE5473" w14:textId="77777777" w:rsidR="00DE5358" w:rsidRPr="00DE5358" w:rsidRDefault="00DE5358" w:rsidP="00DE5358">
            <w:pPr>
              <w:rPr>
                <w:del w:id="195" w:author="Administrator" w:date="2011-08-18T10:26:00Z"/>
              </w:rPr>
            </w:pPr>
            <w:del w:id="196" w:author="Administrator" w:date="2011-08-18T10:26:00Z">
              <w:r w:rsidRPr="00DE5358">
                <w:delText>IOIOthSvc  (no longer used)</w:delText>
              </w:r>
            </w:del>
          </w:p>
        </w:tc>
        <w:tc>
          <w:tcPr>
            <w:tcW w:w="1083" w:type="dxa"/>
            <w:shd w:val="clear" w:color="auto" w:fill="auto"/>
          </w:tcPr>
          <w:p w14:paraId="198A9BCB" w14:textId="77777777" w:rsidR="00DE5358" w:rsidRPr="00DE5358" w:rsidRDefault="00DE5358" w:rsidP="00DE5358">
            <w:pPr>
              <w:rPr>
                <w:del w:id="197" w:author="Administrator" w:date="2011-08-18T10:26:00Z"/>
              </w:rPr>
            </w:pPr>
            <w:del w:id="198" w:author="Administrator" w:date="2011-08-18T10:26:00Z">
              <w:r w:rsidRPr="00DE5358">
                <w:delText>char</w:delText>
              </w:r>
            </w:del>
          </w:p>
        </w:tc>
        <w:tc>
          <w:tcPr>
            <w:tcW w:w="4677" w:type="dxa"/>
            <w:shd w:val="clear" w:color="auto" w:fill="auto"/>
          </w:tcPr>
          <w:p w14:paraId="75877051" w14:textId="77777777" w:rsidR="00DE5358" w:rsidRPr="00DE5358" w:rsidRDefault="00DE5358" w:rsidP="00BD0927">
            <w:pPr>
              <w:jc w:val="left"/>
              <w:rPr>
                <w:del w:id="199" w:author="Administrator" w:date="2011-08-18T10:26:00Z"/>
              </w:rPr>
            </w:pPr>
            <w:del w:id="200" w:author="Administrator" w:date="2011-08-18T10:26:00Z">
              <w:r w:rsidRPr="00DE5358">
                <w:delText xml:space="preserve">Deprecated in FIX.4.1 </w:delText>
              </w:r>
            </w:del>
          </w:p>
        </w:tc>
        <w:tc>
          <w:tcPr>
            <w:tcW w:w="4411" w:type="dxa"/>
            <w:shd w:val="clear" w:color="auto" w:fill="auto"/>
          </w:tcPr>
          <w:p w14:paraId="67ECCEC1" w14:textId="77777777" w:rsidR="00DE5358" w:rsidRPr="00DE5358" w:rsidRDefault="00DE5358" w:rsidP="00DE5358">
            <w:pPr>
              <w:rPr>
                <w:del w:id="201" w:author="Administrator" w:date="2011-08-18T10:26:00Z"/>
              </w:rPr>
            </w:pPr>
          </w:p>
        </w:tc>
      </w:tr>
      <w:bookmarkEnd w:id="192"/>
      <w:tr w:rsidR="00512FC7" w:rsidRPr="00512FC7" w14:paraId="3C101929" w14:textId="77777777" w:rsidTr="00533FE7">
        <w:tc>
          <w:tcPr>
            <w:tcW w:w="828" w:type="dxa"/>
            <w:shd w:val="clear" w:color="auto" w:fill="auto"/>
          </w:tcPr>
          <w:p w14:paraId="3148A70A" w14:textId="77777777" w:rsidR="00512FC7" w:rsidRPr="00512FC7" w:rsidRDefault="00512FC7" w:rsidP="00533FE7">
            <w:r w:rsidRPr="00512FC7">
              <w:t>25</w:t>
            </w:r>
          </w:p>
        </w:tc>
        <w:tc>
          <w:tcPr>
            <w:tcW w:w="2069" w:type="dxa"/>
            <w:shd w:val="clear" w:color="auto" w:fill="auto"/>
          </w:tcPr>
          <w:p w14:paraId="4B3D02AC" w14:textId="77777777" w:rsidR="00512FC7" w:rsidRPr="00512FC7" w:rsidRDefault="00512FC7" w:rsidP="00533FE7">
            <w:r w:rsidRPr="00512FC7">
              <w:t>IOIQltyInd</w:t>
            </w:r>
          </w:p>
        </w:tc>
        <w:tc>
          <w:tcPr>
            <w:tcW w:w="1083" w:type="dxa"/>
            <w:shd w:val="clear" w:color="auto" w:fill="auto"/>
          </w:tcPr>
          <w:p w14:paraId="7E9C6ABB" w14:textId="77777777" w:rsidR="00512FC7" w:rsidRPr="00512FC7" w:rsidRDefault="00512FC7" w:rsidP="00533FE7">
            <w:r w:rsidRPr="00512FC7">
              <w:t>char</w:t>
            </w:r>
          </w:p>
        </w:tc>
        <w:tc>
          <w:tcPr>
            <w:tcW w:w="4677" w:type="dxa"/>
            <w:shd w:val="clear" w:color="auto" w:fill="auto"/>
          </w:tcPr>
          <w:p w14:paraId="51B77780" w14:textId="77777777" w:rsidR="00512FC7" w:rsidRDefault="00512FC7" w:rsidP="00533FE7">
            <w:pPr>
              <w:jc w:val="left"/>
            </w:pPr>
            <w:r>
              <w:t>Relative quality of indication</w:t>
            </w:r>
          </w:p>
          <w:p w14:paraId="0670552D" w14:textId="77777777" w:rsidR="00512FC7" w:rsidRPr="00512FC7" w:rsidRDefault="00512FC7" w:rsidP="00533FE7">
            <w:pPr>
              <w:jc w:val="left"/>
            </w:pPr>
            <w:r>
              <w:t>Valid values:</w:t>
            </w:r>
            <w:r>
              <w:br/>
            </w:r>
            <w:r>
              <w:tab/>
              <w:t>H - High</w:t>
            </w:r>
            <w:r>
              <w:br/>
            </w:r>
            <w:r>
              <w:tab/>
              <w:t>L - Low</w:t>
            </w:r>
            <w:r>
              <w:br/>
            </w:r>
            <w:r>
              <w:tab/>
              <w:t>M - Medium</w:t>
            </w:r>
          </w:p>
        </w:tc>
        <w:tc>
          <w:tcPr>
            <w:tcW w:w="4411" w:type="dxa"/>
            <w:shd w:val="clear" w:color="auto" w:fill="auto"/>
          </w:tcPr>
          <w:p w14:paraId="1E805380" w14:textId="77777777" w:rsidR="00512FC7" w:rsidRPr="00512FC7" w:rsidRDefault="00512FC7" w:rsidP="00533FE7">
            <w:r w:rsidRPr="00512FC7">
              <w:t>QltyInd</w:t>
            </w:r>
          </w:p>
        </w:tc>
      </w:tr>
      <w:tr w:rsidR="00512FC7" w:rsidRPr="00512FC7" w14:paraId="4C1609E5" w14:textId="77777777" w:rsidTr="00533FE7">
        <w:tc>
          <w:tcPr>
            <w:tcW w:w="828" w:type="dxa"/>
            <w:shd w:val="clear" w:color="auto" w:fill="auto"/>
          </w:tcPr>
          <w:p w14:paraId="50A2148F" w14:textId="77777777" w:rsidR="00512FC7" w:rsidRPr="00512FC7" w:rsidRDefault="00512FC7" w:rsidP="00533FE7">
            <w:bookmarkStart w:id="202" w:name="fld_IOIRefID" w:colFirst="1" w:colLast="1"/>
            <w:bookmarkEnd w:id="193"/>
            <w:r w:rsidRPr="00512FC7">
              <w:t>26</w:t>
            </w:r>
          </w:p>
        </w:tc>
        <w:tc>
          <w:tcPr>
            <w:tcW w:w="2069" w:type="dxa"/>
            <w:shd w:val="clear" w:color="auto" w:fill="auto"/>
          </w:tcPr>
          <w:p w14:paraId="74FB838B" w14:textId="77777777" w:rsidR="00512FC7" w:rsidRPr="00512FC7" w:rsidRDefault="00512FC7" w:rsidP="00533FE7">
            <w:r w:rsidRPr="00512FC7">
              <w:t>IOIRefID</w:t>
            </w:r>
          </w:p>
        </w:tc>
        <w:tc>
          <w:tcPr>
            <w:tcW w:w="1083" w:type="dxa"/>
            <w:shd w:val="clear" w:color="auto" w:fill="auto"/>
          </w:tcPr>
          <w:p w14:paraId="6FF26447" w14:textId="77777777" w:rsidR="00512FC7" w:rsidRPr="00512FC7" w:rsidRDefault="00512FC7" w:rsidP="00533FE7">
            <w:r w:rsidRPr="00512FC7">
              <w:t>String</w:t>
            </w:r>
          </w:p>
        </w:tc>
        <w:tc>
          <w:tcPr>
            <w:tcW w:w="4677" w:type="dxa"/>
            <w:shd w:val="clear" w:color="auto" w:fill="auto"/>
          </w:tcPr>
          <w:p w14:paraId="40FDF081" w14:textId="77777777" w:rsidR="00512FC7" w:rsidRPr="00512FC7" w:rsidRDefault="00512FC7" w:rsidP="00533FE7">
            <w:pPr>
              <w:jc w:val="left"/>
            </w:pPr>
            <w:r w:rsidRPr="00512FC7">
              <w:t>Reference identifier used with CANCEL and REPLACE, transaction types.</w:t>
            </w:r>
            <w:r>
              <w:br/>
            </w:r>
            <w:r w:rsidRPr="00512FC7">
              <w:t>(Prior to FIX 4.1 this field was of type int)</w:t>
            </w:r>
          </w:p>
        </w:tc>
        <w:tc>
          <w:tcPr>
            <w:tcW w:w="4411" w:type="dxa"/>
            <w:shd w:val="clear" w:color="auto" w:fill="auto"/>
          </w:tcPr>
          <w:p w14:paraId="69005050" w14:textId="77777777" w:rsidR="00512FC7" w:rsidRPr="00512FC7" w:rsidRDefault="00512FC7" w:rsidP="00533FE7">
            <w:r w:rsidRPr="00512FC7">
              <w:t>RefID</w:t>
            </w:r>
          </w:p>
        </w:tc>
      </w:tr>
      <w:tr w:rsidR="00512FC7" w:rsidRPr="00512FC7" w14:paraId="480F1D5B" w14:textId="77777777" w:rsidTr="00533FE7">
        <w:tc>
          <w:tcPr>
            <w:tcW w:w="828" w:type="dxa"/>
            <w:shd w:val="clear" w:color="auto" w:fill="auto"/>
          </w:tcPr>
          <w:p w14:paraId="04866133" w14:textId="77777777" w:rsidR="00512FC7" w:rsidRPr="00512FC7" w:rsidRDefault="00512FC7" w:rsidP="00533FE7">
            <w:bookmarkStart w:id="203" w:name="fld_IOIQty" w:colFirst="1" w:colLast="1"/>
            <w:bookmarkEnd w:id="202"/>
            <w:r w:rsidRPr="00512FC7">
              <w:t>27</w:t>
            </w:r>
          </w:p>
        </w:tc>
        <w:tc>
          <w:tcPr>
            <w:tcW w:w="2069" w:type="dxa"/>
            <w:shd w:val="clear" w:color="auto" w:fill="auto"/>
          </w:tcPr>
          <w:p w14:paraId="324B8E30" w14:textId="77777777" w:rsidR="00512FC7" w:rsidRPr="00512FC7" w:rsidRDefault="00512FC7" w:rsidP="00533FE7">
            <w:r w:rsidRPr="00512FC7">
              <w:t>IOIQty</w:t>
            </w:r>
          </w:p>
        </w:tc>
        <w:tc>
          <w:tcPr>
            <w:tcW w:w="1083" w:type="dxa"/>
            <w:shd w:val="clear" w:color="auto" w:fill="auto"/>
          </w:tcPr>
          <w:p w14:paraId="179A84CE" w14:textId="77777777" w:rsidR="00512FC7" w:rsidRPr="00512FC7" w:rsidRDefault="00512FC7" w:rsidP="00533FE7">
            <w:r w:rsidRPr="00512FC7">
              <w:t>String</w:t>
            </w:r>
          </w:p>
        </w:tc>
        <w:tc>
          <w:tcPr>
            <w:tcW w:w="4677" w:type="dxa"/>
            <w:shd w:val="clear" w:color="auto" w:fill="auto"/>
          </w:tcPr>
          <w:p w14:paraId="1DE5A39C" w14:textId="77777777" w:rsidR="00512FC7" w:rsidRDefault="00512FC7" w:rsidP="00533FE7">
            <w:pPr>
              <w:jc w:val="left"/>
            </w:pPr>
            <w:r>
              <w:t>Quantity (e.g. number of shares) in numeric form or relative size.</w:t>
            </w:r>
          </w:p>
          <w:p w14:paraId="0DC26A2C" w14:textId="51487022" w:rsidR="00512FC7" w:rsidRDefault="00512FC7" w:rsidP="00533FE7">
            <w:pPr>
              <w:jc w:val="left"/>
              <w:rPr>
                <w:ins w:id="204" w:author="Administrator" w:date="2011-08-18T10:26:00Z"/>
              </w:rPr>
            </w:pPr>
            <w:r>
              <w:t>Valid values:</w:t>
            </w:r>
            <w:r>
              <w:br/>
            </w:r>
            <w:r>
              <w:tab/>
            </w:r>
            <w:del w:id="205" w:author="Administrator" w:date="2011-08-18T10:26:00Z">
              <w:r w:rsidR="00DE5358">
                <w:delText>0 - 1000000000</w:delText>
              </w:r>
              <w:r w:rsidR="00DE5358">
                <w:br/>
              </w:r>
              <w:r w:rsidR="00DE5358">
                <w:tab/>
              </w:r>
            </w:del>
            <w:r>
              <w:t>S - Small</w:t>
            </w:r>
            <w:r>
              <w:br/>
            </w:r>
            <w:r>
              <w:tab/>
              <w:t>M - Medium</w:t>
            </w:r>
            <w:r>
              <w:br/>
            </w:r>
            <w:r>
              <w:tab/>
              <w:t>L - Large</w:t>
            </w:r>
            <w:r>
              <w:br/>
            </w:r>
            <w:r>
              <w:tab/>
              <w:t>U - Undisclosed Quantity</w:t>
            </w:r>
          </w:p>
          <w:p w14:paraId="766FCCEF" w14:textId="77777777" w:rsidR="00512FC7" w:rsidRDefault="00512FC7" w:rsidP="00533FE7">
            <w:pPr>
              <w:jc w:val="left"/>
              <w:rPr>
                <w:ins w:id="206" w:author="Administrator" w:date="2011-08-18T10:26:00Z"/>
              </w:rPr>
            </w:pPr>
          </w:p>
          <w:p w14:paraId="3A15DA72" w14:textId="77777777" w:rsidR="00512FC7" w:rsidRPr="00512FC7" w:rsidRDefault="00512FC7" w:rsidP="00533FE7">
            <w:pPr>
              <w:jc w:val="left"/>
            </w:pPr>
            <w:ins w:id="207" w:author="Administrator" w:date="2011-08-18T10:26:00Z">
              <w:r>
                <w:t>or any value conforming to the data type Qty</w:t>
              </w:r>
            </w:ins>
          </w:p>
        </w:tc>
        <w:tc>
          <w:tcPr>
            <w:tcW w:w="4411" w:type="dxa"/>
            <w:shd w:val="clear" w:color="auto" w:fill="auto"/>
          </w:tcPr>
          <w:p w14:paraId="736A175C" w14:textId="77777777" w:rsidR="00512FC7" w:rsidRPr="00512FC7" w:rsidRDefault="00512FC7" w:rsidP="00533FE7">
            <w:r w:rsidRPr="00512FC7">
              <w:t>Qty</w:t>
            </w:r>
          </w:p>
        </w:tc>
      </w:tr>
      <w:tr w:rsidR="00512FC7" w:rsidRPr="00512FC7" w14:paraId="64B7692B" w14:textId="77777777" w:rsidTr="00533FE7">
        <w:tc>
          <w:tcPr>
            <w:tcW w:w="828" w:type="dxa"/>
            <w:shd w:val="clear" w:color="auto" w:fill="auto"/>
          </w:tcPr>
          <w:p w14:paraId="06E60C7F" w14:textId="77777777" w:rsidR="00512FC7" w:rsidRPr="00512FC7" w:rsidRDefault="00512FC7" w:rsidP="00533FE7">
            <w:bookmarkStart w:id="208" w:name="fld_IOITransType" w:colFirst="1" w:colLast="1"/>
            <w:bookmarkEnd w:id="203"/>
            <w:r w:rsidRPr="00512FC7">
              <w:t>28</w:t>
            </w:r>
          </w:p>
        </w:tc>
        <w:tc>
          <w:tcPr>
            <w:tcW w:w="2069" w:type="dxa"/>
            <w:shd w:val="clear" w:color="auto" w:fill="auto"/>
          </w:tcPr>
          <w:p w14:paraId="427A0ED9" w14:textId="77777777" w:rsidR="00512FC7" w:rsidRPr="00512FC7" w:rsidRDefault="00512FC7" w:rsidP="00533FE7">
            <w:r w:rsidRPr="00512FC7">
              <w:t>IOITransType</w:t>
            </w:r>
          </w:p>
        </w:tc>
        <w:tc>
          <w:tcPr>
            <w:tcW w:w="1083" w:type="dxa"/>
            <w:shd w:val="clear" w:color="auto" w:fill="auto"/>
          </w:tcPr>
          <w:p w14:paraId="5F9862D6" w14:textId="77777777" w:rsidR="00512FC7" w:rsidRPr="00512FC7" w:rsidRDefault="00512FC7" w:rsidP="00533FE7">
            <w:r w:rsidRPr="00512FC7">
              <w:t>char</w:t>
            </w:r>
          </w:p>
        </w:tc>
        <w:tc>
          <w:tcPr>
            <w:tcW w:w="4677" w:type="dxa"/>
            <w:shd w:val="clear" w:color="auto" w:fill="auto"/>
          </w:tcPr>
          <w:p w14:paraId="74149AEF" w14:textId="77777777" w:rsidR="00512FC7" w:rsidRDefault="00512FC7" w:rsidP="00533FE7">
            <w:pPr>
              <w:jc w:val="left"/>
            </w:pPr>
            <w:r>
              <w:t>Identifies IOI message transaction type</w:t>
            </w:r>
          </w:p>
          <w:p w14:paraId="5588B1F1" w14:textId="77777777" w:rsidR="00512FC7" w:rsidRPr="00512FC7" w:rsidRDefault="00512FC7" w:rsidP="00533FE7">
            <w:pPr>
              <w:jc w:val="left"/>
            </w:pPr>
            <w:r>
              <w:t>Valid values:</w:t>
            </w:r>
            <w:r>
              <w:br/>
            </w:r>
            <w:r>
              <w:lastRenderedPageBreak/>
              <w:tab/>
              <w:t>N - New</w:t>
            </w:r>
            <w:r>
              <w:br/>
            </w:r>
            <w:r>
              <w:tab/>
              <w:t>C - Cancel</w:t>
            </w:r>
            <w:r>
              <w:br/>
            </w:r>
            <w:r>
              <w:tab/>
              <w:t>R - Replace</w:t>
            </w:r>
          </w:p>
        </w:tc>
        <w:tc>
          <w:tcPr>
            <w:tcW w:w="4411" w:type="dxa"/>
            <w:shd w:val="clear" w:color="auto" w:fill="auto"/>
          </w:tcPr>
          <w:p w14:paraId="781F52C6" w14:textId="77777777" w:rsidR="00512FC7" w:rsidRPr="00512FC7" w:rsidRDefault="00512FC7" w:rsidP="00533FE7">
            <w:r w:rsidRPr="00512FC7">
              <w:lastRenderedPageBreak/>
              <w:t>TransTyp</w:t>
            </w:r>
          </w:p>
        </w:tc>
      </w:tr>
      <w:tr w:rsidR="00512FC7" w:rsidRPr="00512FC7" w14:paraId="0744AF8C" w14:textId="77777777" w:rsidTr="00533FE7">
        <w:tc>
          <w:tcPr>
            <w:tcW w:w="828" w:type="dxa"/>
            <w:shd w:val="clear" w:color="auto" w:fill="auto"/>
          </w:tcPr>
          <w:p w14:paraId="6B4A7E8B" w14:textId="77777777" w:rsidR="00512FC7" w:rsidRPr="00512FC7" w:rsidRDefault="00512FC7" w:rsidP="00533FE7">
            <w:bookmarkStart w:id="209" w:name="fld_LastCapacity" w:colFirst="1" w:colLast="1"/>
            <w:bookmarkEnd w:id="208"/>
            <w:r w:rsidRPr="00512FC7">
              <w:lastRenderedPageBreak/>
              <w:t>29</w:t>
            </w:r>
          </w:p>
        </w:tc>
        <w:tc>
          <w:tcPr>
            <w:tcW w:w="2069" w:type="dxa"/>
            <w:shd w:val="clear" w:color="auto" w:fill="auto"/>
          </w:tcPr>
          <w:p w14:paraId="23E5983A" w14:textId="77777777" w:rsidR="00512FC7" w:rsidRPr="00512FC7" w:rsidRDefault="00512FC7" w:rsidP="00533FE7">
            <w:r w:rsidRPr="00512FC7">
              <w:t>LastCapacity</w:t>
            </w:r>
          </w:p>
        </w:tc>
        <w:tc>
          <w:tcPr>
            <w:tcW w:w="1083" w:type="dxa"/>
            <w:shd w:val="clear" w:color="auto" w:fill="auto"/>
          </w:tcPr>
          <w:p w14:paraId="3A0DBB1E" w14:textId="77777777" w:rsidR="00512FC7" w:rsidRPr="00512FC7" w:rsidRDefault="00512FC7" w:rsidP="00533FE7">
            <w:r w:rsidRPr="00512FC7">
              <w:t>char</w:t>
            </w:r>
          </w:p>
        </w:tc>
        <w:tc>
          <w:tcPr>
            <w:tcW w:w="4677" w:type="dxa"/>
            <w:shd w:val="clear" w:color="auto" w:fill="auto"/>
          </w:tcPr>
          <w:p w14:paraId="3BD043C4" w14:textId="77777777" w:rsidR="00512FC7" w:rsidRDefault="00512FC7" w:rsidP="00533FE7">
            <w:pPr>
              <w:jc w:val="left"/>
            </w:pPr>
            <w:r>
              <w:t>Broker capacity in order execution</w:t>
            </w:r>
          </w:p>
          <w:p w14:paraId="3FC49630" w14:textId="77777777" w:rsidR="00512FC7" w:rsidRPr="00512FC7" w:rsidRDefault="00512FC7" w:rsidP="00533FE7">
            <w:pPr>
              <w:jc w:val="left"/>
            </w:pPr>
            <w:r>
              <w:t>Valid values:</w:t>
            </w:r>
            <w:r>
              <w:br/>
            </w:r>
            <w:r>
              <w:tab/>
              <w:t>1 - Agent</w:t>
            </w:r>
            <w:r>
              <w:br/>
            </w:r>
            <w:r>
              <w:tab/>
              <w:t>2 - Cross as agent</w:t>
            </w:r>
            <w:r>
              <w:br/>
            </w:r>
            <w:r>
              <w:tab/>
              <w:t>3 - Cross as principal</w:t>
            </w:r>
            <w:r>
              <w:br/>
            </w:r>
            <w:r>
              <w:tab/>
              <w:t>4 - Principal</w:t>
            </w:r>
          </w:p>
        </w:tc>
        <w:tc>
          <w:tcPr>
            <w:tcW w:w="4411" w:type="dxa"/>
            <w:shd w:val="clear" w:color="auto" w:fill="auto"/>
          </w:tcPr>
          <w:p w14:paraId="73C27D0F" w14:textId="77777777" w:rsidR="00512FC7" w:rsidRPr="00512FC7" w:rsidRDefault="00512FC7" w:rsidP="00533FE7">
            <w:r w:rsidRPr="00512FC7">
              <w:t>LastCpcty</w:t>
            </w:r>
          </w:p>
        </w:tc>
      </w:tr>
      <w:tr w:rsidR="00512FC7" w:rsidRPr="00512FC7" w14:paraId="560C8BF7" w14:textId="77777777" w:rsidTr="00533FE7">
        <w:tc>
          <w:tcPr>
            <w:tcW w:w="828" w:type="dxa"/>
            <w:shd w:val="clear" w:color="auto" w:fill="auto"/>
          </w:tcPr>
          <w:p w14:paraId="710F5484" w14:textId="77777777" w:rsidR="00512FC7" w:rsidRPr="00512FC7" w:rsidRDefault="00512FC7" w:rsidP="00533FE7">
            <w:bookmarkStart w:id="210" w:name="fld_LastMkt" w:colFirst="1" w:colLast="1"/>
            <w:bookmarkEnd w:id="209"/>
            <w:r w:rsidRPr="00512FC7">
              <w:t>30</w:t>
            </w:r>
          </w:p>
        </w:tc>
        <w:tc>
          <w:tcPr>
            <w:tcW w:w="2069" w:type="dxa"/>
            <w:shd w:val="clear" w:color="auto" w:fill="auto"/>
          </w:tcPr>
          <w:p w14:paraId="742A30CE" w14:textId="77777777" w:rsidR="00512FC7" w:rsidRPr="00512FC7" w:rsidRDefault="00512FC7" w:rsidP="00533FE7">
            <w:r w:rsidRPr="00512FC7">
              <w:t>LastMkt</w:t>
            </w:r>
          </w:p>
        </w:tc>
        <w:tc>
          <w:tcPr>
            <w:tcW w:w="1083" w:type="dxa"/>
            <w:shd w:val="clear" w:color="auto" w:fill="auto"/>
          </w:tcPr>
          <w:p w14:paraId="119F3B8F" w14:textId="77777777" w:rsidR="00512FC7" w:rsidRPr="00512FC7" w:rsidRDefault="00512FC7" w:rsidP="00533FE7">
            <w:r w:rsidRPr="00512FC7">
              <w:t>Exchange</w:t>
            </w:r>
          </w:p>
        </w:tc>
        <w:tc>
          <w:tcPr>
            <w:tcW w:w="4677" w:type="dxa"/>
            <w:shd w:val="clear" w:color="auto" w:fill="auto"/>
          </w:tcPr>
          <w:p w14:paraId="24BCA602" w14:textId="77777777" w:rsidR="00512FC7" w:rsidRPr="00512FC7" w:rsidRDefault="00512FC7" w:rsidP="00533FE7">
            <w:pPr>
              <w:jc w:val="left"/>
            </w:pPr>
            <w:r w:rsidRPr="00512FC7">
              <w:t>Market of execution for last fill, or an indication of the market where an order was routed</w:t>
            </w:r>
            <w:r>
              <w:br/>
            </w:r>
            <w:r w:rsidRPr="00512FC7">
              <w:t>Valid values:</w:t>
            </w:r>
            <w:r>
              <w:br/>
            </w:r>
            <w:r w:rsidRPr="00512FC7">
              <w:t>See "Appendix 6-C"</w:t>
            </w:r>
          </w:p>
        </w:tc>
        <w:tc>
          <w:tcPr>
            <w:tcW w:w="4411" w:type="dxa"/>
            <w:shd w:val="clear" w:color="auto" w:fill="auto"/>
          </w:tcPr>
          <w:p w14:paraId="74395205" w14:textId="77777777" w:rsidR="00512FC7" w:rsidRPr="00512FC7" w:rsidRDefault="00512FC7" w:rsidP="00533FE7">
            <w:r w:rsidRPr="00512FC7">
              <w:t>LastMkt</w:t>
            </w:r>
          </w:p>
        </w:tc>
      </w:tr>
      <w:tr w:rsidR="00512FC7" w:rsidRPr="00512FC7" w14:paraId="2A91C38C" w14:textId="77777777" w:rsidTr="00533FE7">
        <w:tc>
          <w:tcPr>
            <w:tcW w:w="828" w:type="dxa"/>
            <w:shd w:val="clear" w:color="auto" w:fill="auto"/>
          </w:tcPr>
          <w:p w14:paraId="3A627034" w14:textId="77777777" w:rsidR="00512FC7" w:rsidRPr="00512FC7" w:rsidRDefault="00512FC7" w:rsidP="00533FE7">
            <w:bookmarkStart w:id="211" w:name="fld_LastPx" w:colFirst="1" w:colLast="1"/>
            <w:bookmarkEnd w:id="210"/>
            <w:r w:rsidRPr="00512FC7">
              <w:t>31</w:t>
            </w:r>
          </w:p>
        </w:tc>
        <w:tc>
          <w:tcPr>
            <w:tcW w:w="2069" w:type="dxa"/>
            <w:shd w:val="clear" w:color="auto" w:fill="auto"/>
          </w:tcPr>
          <w:p w14:paraId="6D773CD3" w14:textId="77777777" w:rsidR="00512FC7" w:rsidRPr="00512FC7" w:rsidRDefault="00512FC7" w:rsidP="00533FE7">
            <w:r w:rsidRPr="00512FC7">
              <w:t>LastPx</w:t>
            </w:r>
          </w:p>
        </w:tc>
        <w:tc>
          <w:tcPr>
            <w:tcW w:w="1083" w:type="dxa"/>
            <w:shd w:val="clear" w:color="auto" w:fill="auto"/>
          </w:tcPr>
          <w:p w14:paraId="126564DD" w14:textId="77777777" w:rsidR="00512FC7" w:rsidRPr="00512FC7" w:rsidRDefault="00512FC7" w:rsidP="00533FE7">
            <w:r w:rsidRPr="00512FC7">
              <w:t>Price</w:t>
            </w:r>
          </w:p>
        </w:tc>
        <w:tc>
          <w:tcPr>
            <w:tcW w:w="4677" w:type="dxa"/>
            <w:shd w:val="clear" w:color="auto" w:fill="auto"/>
          </w:tcPr>
          <w:p w14:paraId="56DB2FA6" w14:textId="77777777" w:rsidR="00512FC7" w:rsidRPr="00512FC7" w:rsidRDefault="00512FC7" w:rsidP="00533FE7">
            <w:pPr>
              <w:jc w:val="left"/>
            </w:pPr>
            <w:r w:rsidRPr="00512FC7">
              <w:t>Price of this (last) fill.</w:t>
            </w:r>
          </w:p>
        </w:tc>
        <w:tc>
          <w:tcPr>
            <w:tcW w:w="4411" w:type="dxa"/>
            <w:shd w:val="clear" w:color="auto" w:fill="auto"/>
          </w:tcPr>
          <w:p w14:paraId="31BFEA71" w14:textId="77777777" w:rsidR="00512FC7" w:rsidRPr="00512FC7" w:rsidRDefault="00512FC7" w:rsidP="00533FE7">
            <w:r w:rsidRPr="00512FC7">
              <w:t>LastPx</w:t>
            </w:r>
          </w:p>
        </w:tc>
      </w:tr>
      <w:tr w:rsidR="00512FC7" w:rsidRPr="00512FC7" w14:paraId="46DE01AC" w14:textId="77777777" w:rsidTr="00533FE7">
        <w:tc>
          <w:tcPr>
            <w:tcW w:w="828" w:type="dxa"/>
            <w:shd w:val="clear" w:color="auto" w:fill="auto"/>
          </w:tcPr>
          <w:p w14:paraId="3507AB2D" w14:textId="77777777" w:rsidR="00512FC7" w:rsidRPr="00512FC7" w:rsidRDefault="00512FC7" w:rsidP="00533FE7">
            <w:bookmarkStart w:id="212" w:name="fld_LastQty" w:colFirst="1" w:colLast="1"/>
            <w:bookmarkEnd w:id="211"/>
            <w:r w:rsidRPr="00512FC7">
              <w:t>32</w:t>
            </w:r>
          </w:p>
        </w:tc>
        <w:tc>
          <w:tcPr>
            <w:tcW w:w="2069" w:type="dxa"/>
            <w:shd w:val="clear" w:color="auto" w:fill="auto"/>
          </w:tcPr>
          <w:p w14:paraId="023EA49C" w14:textId="77777777" w:rsidR="00512FC7" w:rsidRPr="00512FC7" w:rsidRDefault="00512FC7" w:rsidP="00533FE7">
            <w:r w:rsidRPr="00512FC7">
              <w:t>LastQty</w:t>
            </w:r>
          </w:p>
        </w:tc>
        <w:tc>
          <w:tcPr>
            <w:tcW w:w="1083" w:type="dxa"/>
            <w:shd w:val="clear" w:color="auto" w:fill="auto"/>
          </w:tcPr>
          <w:p w14:paraId="383D9E2F" w14:textId="77777777" w:rsidR="00512FC7" w:rsidRPr="00512FC7" w:rsidRDefault="00512FC7" w:rsidP="00533FE7">
            <w:r w:rsidRPr="00512FC7">
              <w:t>Qty</w:t>
            </w:r>
          </w:p>
        </w:tc>
        <w:tc>
          <w:tcPr>
            <w:tcW w:w="4677" w:type="dxa"/>
            <w:shd w:val="clear" w:color="auto" w:fill="auto"/>
          </w:tcPr>
          <w:p w14:paraId="2EEA3CAE" w14:textId="77777777" w:rsidR="00512FC7" w:rsidRPr="00512FC7" w:rsidRDefault="00512FC7" w:rsidP="00533FE7">
            <w:pPr>
              <w:jc w:val="left"/>
            </w:pPr>
            <w:r w:rsidRPr="00512FC7">
              <w:t>Quantity (e.g. shares) bought/sold on this (last) fill.</w:t>
            </w:r>
            <w:r>
              <w:br/>
            </w:r>
            <w:r w:rsidRPr="00512FC7">
              <w:t>(Prior to FIX 4.2 this field was of type int)</w:t>
            </w:r>
          </w:p>
        </w:tc>
        <w:tc>
          <w:tcPr>
            <w:tcW w:w="4411" w:type="dxa"/>
            <w:shd w:val="clear" w:color="auto" w:fill="auto"/>
          </w:tcPr>
          <w:p w14:paraId="6B26B441" w14:textId="77777777" w:rsidR="00512FC7" w:rsidRPr="00512FC7" w:rsidRDefault="00512FC7" w:rsidP="00533FE7">
            <w:r w:rsidRPr="00512FC7">
              <w:t>LastQty</w:t>
            </w:r>
          </w:p>
        </w:tc>
      </w:tr>
      <w:tr w:rsidR="00512FC7" w:rsidRPr="00512FC7" w14:paraId="6DE01319" w14:textId="77777777" w:rsidTr="00533FE7">
        <w:tc>
          <w:tcPr>
            <w:tcW w:w="828" w:type="dxa"/>
            <w:shd w:val="clear" w:color="auto" w:fill="auto"/>
          </w:tcPr>
          <w:p w14:paraId="4DF2F83A" w14:textId="77777777" w:rsidR="00512FC7" w:rsidRPr="00512FC7" w:rsidRDefault="00512FC7" w:rsidP="00533FE7">
            <w:bookmarkStart w:id="213" w:name="fld_NoLinesOfText" w:colFirst="1" w:colLast="1"/>
            <w:bookmarkEnd w:id="212"/>
            <w:r w:rsidRPr="00512FC7">
              <w:t>33</w:t>
            </w:r>
          </w:p>
        </w:tc>
        <w:tc>
          <w:tcPr>
            <w:tcW w:w="2069" w:type="dxa"/>
            <w:shd w:val="clear" w:color="auto" w:fill="auto"/>
          </w:tcPr>
          <w:p w14:paraId="7D29B39D" w14:textId="77777777" w:rsidR="00512FC7" w:rsidRPr="00512FC7" w:rsidRDefault="00512FC7" w:rsidP="00533FE7">
            <w:r w:rsidRPr="00512FC7">
              <w:t>NoLinesOfText</w:t>
            </w:r>
          </w:p>
        </w:tc>
        <w:tc>
          <w:tcPr>
            <w:tcW w:w="1083" w:type="dxa"/>
            <w:shd w:val="clear" w:color="auto" w:fill="auto"/>
          </w:tcPr>
          <w:p w14:paraId="43DC997A" w14:textId="77777777" w:rsidR="00512FC7" w:rsidRPr="00512FC7" w:rsidRDefault="00512FC7" w:rsidP="00533FE7">
            <w:r w:rsidRPr="00512FC7">
              <w:t>NumInGroup</w:t>
            </w:r>
          </w:p>
        </w:tc>
        <w:tc>
          <w:tcPr>
            <w:tcW w:w="4677" w:type="dxa"/>
            <w:shd w:val="clear" w:color="auto" w:fill="auto"/>
          </w:tcPr>
          <w:p w14:paraId="00F8B883" w14:textId="77777777" w:rsidR="00512FC7" w:rsidRPr="00512FC7" w:rsidRDefault="00512FC7" w:rsidP="00533FE7">
            <w:pPr>
              <w:jc w:val="left"/>
            </w:pPr>
            <w:r w:rsidRPr="00512FC7">
              <w:t>Identifies number of lines of text body</w:t>
            </w:r>
          </w:p>
        </w:tc>
        <w:tc>
          <w:tcPr>
            <w:tcW w:w="4411" w:type="dxa"/>
            <w:shd w:val="clear" w:color="auto" w:fill="auto"/>
          </w:tcPr>
          <w:p w14:paraId="60CB2F3D" w14:textId="77777777" w:rsidR="00512FC7" w:rsidRPr="00512FC7" w:rsidRDefault="00512FC7" w:rsidP="00533FE7"/>
        </w:tc>
      </w:tr>
      <w:tr w:rsidR="00512FC7" w:rsidRPr="00512FC7" w14:paraId="0B8889A1" w14:textId="77777777" w:rsidTr="00533FE7">
        <w:tc>
          <w:tcPr>
            <w:tcW w:w="828" w:type="dxa"/>
            <w:shd w:val="clear" w:color="auto" w:fill="auto"/>
          </w:tcPr>
          <w:p w14:paraId="48498684" w14:textId="77777777" w:rsidR="00512FC7" w:rsidRPr="00512FC7" w:rsidRDefault="00512FC7" w:rsidP="00533FE7">
            <w:bookmarkStart w:id="214" w:name="fld_MsgSeqNum" w:colFirst="1" w:colLast="1"/>
            <w:bookmarkEnd w:id="213"/>
            <w:r w:rsidRPr="00512FC7">
              <w:t>34</w:t>
            </w:r>
          </w:p>
        </w:tc>
        <w:tc>
          <w:tcPr>
            <w:tcW w:w="2069" w:type="dxa"/>
            <w:shd w:val="clear" w:color="auto" w:fill="auto"/>
          </w:tcPr>
          <w:p w14:paraId="47BA471A" w14:textId="77777777" w:rsidR="00512FC7" w:rsidRPr="00512FC7" w:rsidRDefault="00512FC7" w:rsidP="00533FE7">
            <w:r w:rsidRPr="00512FC7">
              <w:t>MsgSeqNum</w:t>
            </w:r>
          </w:p>
        </w:tc>
        <w:tc>
          <w:tcPr>
            <w:tcW w:w="1083" w:type="dxa"/>
            <w:shd w:val="clear" w:color="auto" w:fill="auto"/>
          </w:tcPr>
          <w:p w14:paraId="50467F6B" w14:textId="77777777" w:rsidR="00512FC7" w:rsidRPr="00512FC7" w:rsidRDefault="00512FC7" w:rsidP="00533FE7">
            <w:r w:rsidRPr="00512FC7">
              <w:t>SeqNum</w:t>
            </w:r>
          </w:p>
        </w:tc>
        <w:tc>
          <w:tcPr>
            <w:tcW w:w="4677" w:type="dxa"/>
            <w:shd w:val="clear" w:color="auto" w:fill="auto"/>
          </w:tcPr>
          <w:p w14:paraId="3B9316F2" w14:textId="77777777" w:rsidR="00512FC7" w:rsidRPr="00512FC7" w:rsidRDefault="00512FC7" w:rsidP="00533FE7">
            <w:pPr>
              <w:jc w:val="left"/>
            </w:pPr>
            <w:r w:rsidRPr="00512FC7">
              <w:t>Integer message sequence number.</w:t>
            </w:r>
          </w:p>
        </w:tc>
        <w:tc>
          <w:tcPr>
            <w:tcW w:w="4411" w:type="dxa"/>
            <w:shd w:val="clear" w:color="auto" w:fill="auto"/>
          </w:tcPr>
          <w:p w14:paraId="14E40B0C" w14:textId="63029C59" w:rsidR="00512FC7" w:rsidRPr="00512FC7" w:rsidRDefault="00DE5358" w:rsidP="00533FE7">
            <w:del w:id="215" w:author="Administrator" w:date="2011-08-18T10:26:00Z">
              <w:r w:rsidRPr="00DE5358">
                <w:delText>SeqNum</w:delText>
              </w:r>
            </w:del>
          </w:p>
        </w:tc>
      </w:tr>
      <w:tr w:rsidR="00512FC7" w:rsidRPr="00512FC7" w14:paraId="7450621A" w14:textId="77777777" w:rsidTr="00533FE7">
        <w:tc>
          <w:tcPr>
            <w:tcW w:w="828" w:type="dxa"/>
            <w:shd w:val="clear" w:color="auto" w:fill="auto"/>
          </w:tcPr>
          <w:p w14:paraId="101496CB" w14:textId="77777777" w:rsidR="00512FC7" w:rsidRPr="00512FC7" w:rsidRDefault="00512FC7" w:rsidP="00533FE7">
            <w:bookmarkStart w:id="216" w:name="fld_MsgType" w:colFirst="1" w:colLast="1"/>
            <w:bookmarkEnd w:id="214"/>
            <w:r w:rsidRPr="00512FC7">
              <w:t>35</w:t>
            </w:r>
          </w:p>
        </w:tc>
        <w:tc>
          <w:tcPr>
            <w:tcW w:w="2069" w:type="dxa"/>
            <w:shd w:val="clear" w:color="auto" w:fill="auto"/>
          </w:tcPr>
          <w:p w14:paraId="00E9B128" w14:textId="77777777" w:rsidR="00512FC7" w:rsidRPr="00512FC7" w:rsidRDefault="00512FC7" w:rsidP="00533FE7">
            <w:r w:rsidRPr="00512FC7">
              <w:t>MsgType</w:t>
            </w:r>
          </w:p>
        </w:tc>
        <w:tc>
          <w:tcPr>
            <w:tcW w:w="1083" w:type="dxa"/>
            <w:shd w:val="clear" w:color="auto" w:fill="auto"/>
          </w:tcPr>
          <w:p w14:paraId="203E02FB" w14:textId="77777777" w:rsidR="00512FC7" w:rsidRPr="00512FC7" w:rsidRDefault="00512FC7" w:rsidP="00533FE7">
            <w:r w:rsidRPr="00512FC7">
              <w:t>String</w:t>
            </w:r>
          </w:p>
        </w:tc>
        <w:tc>
          <w:tcPr>
            <w:tcW w:w="4677" w:type="dxa"/>
            <w:shd w:val="clear" w:color="auto" w:fill="auto"/>
          </w:tcPr>
          <w:p w14:paraId="06051A8D" w14:textId="77777777" w:rsidR="00512FC7" w:rsidRDefault="00512FC7" w:rsidP="00533FE7">
            <w:pPr>
              <w:jc w:val="left"/>
            </w:pPr>
            <w:r>
              <w:t>Defines message type ALWAYS THIRD FIELD IN MESSAGE. (Always unencrypted)</w:t>
            </w:r>
            <w:r>
              <w:br/>
              <w:t>Note: A "U" as the first character in the MsgType field (i.e. U, U2, etc) indicates that the message format is privately defined between the sender and receiver.</w:t>
            </w:r>
            <w:r>
              <w:br/>
              <w:t>*** Note the use of lower case letters ***</w:t>
            </w:r>
          </w:p>
          <w:p w14:paraId="0CD83727" w14:textId="6AE4BEE9" w:rsidR="00512FC7" w:rsidRPr="00512FC7" w:rsidRDefault="00512FC7" w:rsidP="00533FE7">
            <w:pPr>
              <w:jc w:val="left"/>
            </w:pPr>
            <w:r>
              <w:t>Valid values:</w:t>
            </w:r>
            <w:r>
              <w:br/>
            </w:r>
            <w:r>
              <w:tab/>
              <w:t>0 - Heartbeat</w:t>
            </w:r>
            <w:r>
              <w:br/>
            </w:r>
            <w:r>
              <w:tab/>
              <w:t>1 - TestRequest</w:t>
            </w:r>
            <w:r>
              <w:br/>
            </w:r>
            <w:r>
              <w:tab/>
              <w:t>2 - ResendRequest</w:t>
            </w:r>
            <w:r>
              <w:br/>
            </w:r>
            <w:r>
              <w:tab/>
              <w:t>3 - Reject</w:t>
            </w:r>
            <w:r>
              <w:br/>
            </w:r>
            <w:r>
              <w:tab/>
              <w:t>4 - SequenceReset</w:t>
            </w:r>
            <w:r>
              <w:br/>
            </w:r>
            <w:r>
              <w:tab/>
              <w:t>5 - Logout</w:t>
            </w:r>
            <w:r>
              <w:br/>
            </w:r>
            <w:r>
              <w:tab/>
              <w:t>6 - IOI</w:t>
            </w:r>
            <w:r>
              <w:br/>
            </w:r>
            <w:r>
              <w:tab/>
              <w:t>7 - Advertisement</w:t>
            </w:r>
            <w:r>
              <w:br/>
            </w:r>
            <w:r>
              <w:lastRenderedPageBreak/>
              <w:tab/>
              <w:t>8 - ExecutionReport</w:t>
            </w:r>
            <w:r>
              <w:br/>
            </w:r>
            <w:r>
              <w:tab/>
              <w:t>9 - OrderCancelReject</w:t>
            </w:r>
            <w:r>
              <w:br/>
            </w:r>
            <w:r>
              <w:tab/>
              <w:t>A - Logon</w:t>
            </w:r>
            <w:r>
              <w:br/>
            </w:r>
            <w:r>
              <w:tab/>
              <w:t>AA - DerivativeSecurityList</w:t>
            </w:r>
            <w:r>
              <w:br/>
            </w:r>
            <w:r>
              <w:tab/>
              <w:t>AB - NewOrderMultileg</w:t>
            </w:r>
            <w:r>
              <w:br/>
            </w:r>
            <w:r>
              <w:tab/>
              <w:t>AC - MultilegOrderCancelReplace</w:t>
            </w:r>
            <w:r>
              <w:br/>
            </w:r>
            <w:r>
              <w:tab/>
              <w:t>AD - TradeCaptureReportRequest</w:t>
            </w:r>
            <w:r>
              <w:br/>
            </w:r>
            <w:r>
              <w:tab/>
              <w:t>AE - TradeCaptureReport</w:t>
            </w:r>
            <w:r>
              <w:br/>
            </w:r>
            <w:r>
              <w:tab/>
              <w:t>AF - OrderMassStatusRequest</w:t>
            </w:r>
            <w:r>
              <w:br/>
            </w:r>
            <w:r>
              <w:tab/>
              <w:t>AG - QuoteRequestReject</w:t>
            </w:r>
            <w:r>
              <w:br/>
            </w:r>
            <w:r>
              <w:tab/>
              <w:t>AH - RFQRequest</w:t>
            </w:r>
            <w:r>
              <w:br/>
            </w:r>
            <w:r>
              <w:tab/>
              <w:t>AI - QuoteStatusReport</w:t>
            </w:r>
            <w:r>
              <w:br/>
            </w:r>
            <w:r>
              <w:tab/>
              <w:t>AJ - QuoteResponse</w:t>
            </w:r>
            <w:r>
              <w:br/>
            </w:r>
            <w:r>
              <w:tab/>
              <w:t>AK - Confirmation</w:t>
            </w:r>
            <w:r>
              <w:br/>
            </w:r>
            <w:r>
              <w:tab/>
              <w:t>AL - PositionMaintenanceRequest</w:t>
            </w:r>
            <w:r>
              <w:br/>
            </w:r>
            <w:r>
              <w:tab/>
              <w:t>AM - PositionMaintenanceReport</w:t>
            </w:r>
            <w:r>
              <w:br/>
            </w:r>
            <w:r>
              <w:tab/>
              <w:t>AN - RequestForPositions</w:t>
            </w:r>
            <w:r>
              <w:br/>
            </w:r>
            <w:r>
              <w:tab/>
              <w:t>AO - RequestForPositionsAck</w:t>
            </w:r>
            <w:r>
              <w:br/>
            </w:r>
            <w:r>
              <w:tab/>
              <w:t>AP - PositionReport</w:t>
            </w:r>
            <w:r>
              <w:br/>
            </w:r>
            <w:r>
              <w:tab/>
              <w:t>AQ - TradeCaptureReportRequestAck</w:t>
            </w:r>
            <w:r>
              <w:br/>
            </w:r>
            <w:r>
              <w:tab/>
              <w:t>AR - TradeCaptureReportAck</w:t>
            </w:r>
            <w:r>
              <w:br/>
            </w:r>
            <w:r>
              <w:tab/>
              <w:t>AS - AllocationReport</w:t>
            </w:r>
            <w:r>
              <w:br/>
            </w:r>
            <w:r>
              <w:tab/>
              <w:t>AT - AllocationReportAck</w:t>
            </w:r>
            <w:r>
              <w:br/>
            </w:r>
            <w:r>
              <w:tab/>
              <w:t xml:space="preserve">AU - </w:t>
            </w:r>
            <w:del w:id="217" w:author="Administrator" w:date="2011-08-18T10:26:00Z">
              <w:r w:rsidR="00DE5358">
                <w:delText>Confirmation_Ack</w:delText>
              </w:r>
            </w:del>
            <w:ins w:id="218" w:author="Administrator" w:date="2011-08-18T10:26:00Z">
              <w:r>
                <w:t>ConfirmationAck</w:t>
              </w:r>
            </w:ins>
            <w:r>
              <w:br/>
            </w:r>
            <w:r>
              <w:tab/>
              <w:t>AV - SettlementInstructionRequest</w:t>
            </w:r>
            <w:r>
              <w:br/>
            </w:r>
            <w:r>
              <w:tab/>
              <w:t>AW - AssignmentReport</w:t>
            </w:r>
            <w:r>
              <w:br/>
            </w:r>
            <w:r>
              <w:tab/>
              <w:t>AX - CollateralRequest</w:t>
            </w:r>
            <w:r>
              <w:br/>
            </w:r>
            <w:r>
              <w:tab/>
              <w:t>AY - CollateralAssignment</w:t>
            </w:r>
            <w:r>
              <w:br/>
            </w:r>
            <w:r>
              <w:tab/>
              <w:t>AZ - CollateralResponse</w:t>
            </w:r>
            <w:r>
              <w:br/>
            </w:r>
            <w:r>
              <w:tab/>
              <w:t>B - News</w:t>
            </w:r>
            <w:r>
              <w:br/>
            </w:r>
            <w:r>
              <w:tab/>
              <w:t>BA - CollateralReport</w:t>
            </w:r>
            <w:r>
              <w:br/>
            </w:r>
            <w:r>
              <w:tab/>
              <w:t>BB - CollateralInquiry</w:t>
            </w:r>
            <w:r>
              <w:br/>
            </w:r>
            <w:r>
              <w:tab/>
              <w:t>BC - NetworkCounterpartySystemStatusRequest</w:t>
            </w:r>
            <w:r>
              <w:br/>
            </w:r>
            <w:r>
              <w:tab/>
              <w:t>BD - NetworkCounterpartySystemStatusResponse</w:t>
            </w:r>
            <w:r>
              <w:br/>
            </w:r>
            <w:r>
              <w:tab/>
              <w:t>BE - UserRequest</w:t>
            </w:r>
            <w:r>
              <w:br/>
            </w:r>
            <w:r>
              <w:tab/>
              <w:t>BF - UserResponse</w:t>
            </w:r>
            <w:r>
              <w:br/>
            </w:r>
            <w:r>
              <w:tab/>
              <w:t>BG - CollateralInquiryAck</w:t>
            </w:r>
            <w:r>
              <w:br/>
            </w:r>
            <w:r>
              <w:tab/>
              <w:t>BH - ConfirmationRequest</w:t>
            </w:r>
            <w:r>
              <w:br/>
            </w:r>
            <w:r>
              <w:tab/>
              <w:t>BI - TradingSessionListRequest</w:t>
            </w:r>
            <w:r>
              <w:br/>
            </w:r>
            <w:r>
              <w:lastRenderedPageBreak/>
              <w:tab/>
              <w:t>BJ - TradingSessionList</w:t>
            </w:r>
            <w:r>
              <w:br/>
            </w:r>
            <w:r>
              <w:tab/>
              <w:t>BK - SecurityListUpdateReport</w:t>
            </w:r>
            <w:r>
              <w:br/>
            </w:r>
            <w:r>
              <w:tab/>
              <w:t>BL - AdjustedPositionReport</w:t>
            </w:r>
            <w:r>
              <w:br/>
            </w:r>
            <w:r>
              <w:tab/>
              <w:t>BM - AllocationInstructionAlert</w:t>
            </w:r>
            <w:r>
              <w:br/>
            </w:r>
            <w:r>
              <w:tab/>
              <w:t>BN - ExecutionAcknowledgement</w:t>
            </w:r>
            <w:r>
              <w:br/>
            </w:r>
            <w:r>
              <w:tab/>
              <w:t>BO - ContraryIntentionReport</w:t>
            </w:r>
            <w:r>
              <w:br/>
            </w:r>
            <w:r>
              <w:tab/>
              <w:t>BP - SecurityDefinitionUpdateReport</w:t>
            </w:r>
            <w:r>
              <w:br/>
            </w:r>
            <w:r>
              <w:tab/>
              <w:t>BQ - SettlementObligationReport</w:t>
            </w:r>
            <w:r>
              <w:br/>
            </w:r>
            <w:r>
              <w:tab/>
              <w:t>BR - DerivativeSecurityListUpdateReport</w:t>
            </w:r>
            <w:r>
              <w:br/>
            </w:r>
            <w:r>
              <w:tab/>
              <w:t>BS - TradingSessionListUpdateReport</w:t>
            </w:r>
            <w:r>
              <w:br/>
            </w:r>
            <w:r>
              <w:tab/>
              <w:t>BT - MarketDefinitionRequest</w:t>
            </w:r>
            <w:r>
              <w:br/>
            </w:r>
            <w:r>
              <w:tab/>
              <w:t>BU - MarketDefinition</w:t>
            </w:r>
            <w:r>
              <w:br/>
            </w:r>
            <w:r>
              <w:tab/>
              <w:t>BV - MarketDefinitionUpdateReport</w:t>
            </w:r>
            <w:r>
              <w:br/>
            </w:r>
            <w:r>
              <w:tab/>
              <w:t>BW - ApplicationMessageRequest</w:t>
            </w:r>
            <w:r>
              <w:br/>
            </w:r>
            <w:r>
              <w:tab/>
              <w:t>BX - ApplicationMessageRequestAck</w:t>
            </w:r>
            <w:r>
              <w:br/>
            </w:r>
            <w:r>
              <w:tab/>
              <w:t>BY - ApplicationMessageReport</w:t>
            </w:r>
            <w:r>
              <w:br/>
            </w:r>
            <w:r>
              <w:tab/>
              <w:t>BZ - OrderMassActionReport</w:t>
            </w:r>
            <w:r>
              <w:br/>
            </w:r>
            <w:r>
              <w:tab/>
              <w:t>C - Email</w:t>
            </w:r>
            <w:r>
              <w:br/>
            </w:r>
            <w:r>
              <w:tab/>
              <w:t>CA - OrderMassActionRequest</w:t>
            </w:r>
            <w:r>
              <w:br/>
            </w:r>
            <w:r>
              <w:tab/>
              <w:t>CB - UserNotification</w:t>
            </w:r>
            <w:r>
              <w:br/>
            </w:r>
            <w:r>
              <w:tab/>
              <w:t>CC - StreamAssignmentRequest</w:t>
            </w:r>
            <w:r>
              <w:br/>
            </w:r>
            <w:r>
              <w:tab/>
              <w:t>CD - StreamAssignmentReport</w:t>
            </w:r>
            <w:r>
              <w:br/>
            </w:r>
            <w:r>
              <w:tab/>
              <w:t>CE - StreamAssignmentReportACK</w:t>
            </w:r>
            <w:r>
              <w:br/>
            </w:r>
            <w:r>
              <w:tab/>
            </w:r>
            <w:del w:id="219" w:author="Administrator" w:date="2011-08-18T10:26:00Z">
              <w:r w:rsidR="00DE5358">
                <w:delText>CF - PartyDetailsListRequest</w:delText>
              </w:r>
              <w:r w:rsidR="00DE5358">
                <w:br/>
              </w:r>
              <w:r w:rsidR="00DE5358">
                <w:tab/>
                <w:delText>CG - PartyDetailsListReport</w:delText>
              </w:r>
              <w:r w:rsidR="00DE5358">
                <w:br/>
              </w:r>
              <w:r w:rsidR="00DE5358">
                <w:tab/>
              </w:r>
            </w:del>
            <w:r>
              <w:t>D - NewOrderSingle</w:t>
            </w:r>
            <w:r>
              <w:br/>
            </w:r>
            <w:r>
              <w:tab/>
              <w:t>E - NewOrderList</w:t>
            </w:r>
            <w:r>
              <w:br/>
            </w:r>
            <w:r>
              <w:tab/>
              <w:t>F - OrderCancelRequest</w:t>
            </w:r>
            <w:r>
              <w:br/>
            </w:r>
            <w:r>
              <w:tab/>
              <w:t>G - OrderCancelReplaceRequest</w:t>
            </w:r>
            <w:r>
              <w:br/>
            </w:r>
            <w:r>
              <w:tab/>
              <w:t>H - OrderStatusRequest</w:t>
            </w:r>
            <w:r>
              <w:br/>
            </w:r>
            <w:r>
              <w:tab/>
              <w:t>J - AllocationInstruction</w:t>
            </w:r>
            <w:r>
              <w:br/>
            </w:r>
            <w:r>
              <w:tab/>
              <w:t>K - ListCancelRequest</w:t>
            </w:r>
            <w:r>
              <w:br/>
            </w:r>
            <w:r>
              <w:tab/>
              <w:t>L - ListExecute</w:t>
            </w:r>
            <w:r>
              <w:br/>
            </w:r>
            <w:r>
              <w:tab/>
              <w:t>M - ListStatusRequest</w:t>
            </w:r>
            <w:r>
              <w:br/>
            </w:r>
            <w:r>
              <w:tab/>
              <w:t>N - ListStatus</w:t>
            </w:r>
            <w:r>
              <w:br/>
            </w:r>
            <w:r>
              <w:tab/>
              <w:t>P - AllocationInstructionAck</w:t>
            </w:r>
            <w:r>
              <w:br/>
            </w:r>
            <w:r>
              <w:tab/>
              <w:t xml:space="preserve">Q - </w:t>
            </w:r>
            <w:del w:id="220" w:author="Administrator" w:date="2011-08-18T10:26:00Z">
              <w:r w:rsidR="00DE5358">
                <w:delText>DontKnowTradeDK</w:delText>
              </w:r>
            </w:del>
            <w:ins w:id="221" w:author="Administrator" w:date="2011-08-18T10:26:00Z">
              <w:r>
                <w:t>DontKnowTrade</w:t>
              </w:r>
            </w:ins>
            <w:r>
              <w:br/>
            </w:r>
            <w:r>
              <w:tab/>
              <w:t>R - QuoteRequest</w:t>
            </w:r>
            <w:r>
              <w:br/>
            </w:r>
            <w:r>
              <w:tab/>
              <w:t>S - Quote</w:t>
            </w:r>
            <w:r>
              <w:br/>
            </w:r>
            <w:r>
              <w:lastRenderedPageBreak/>
              <w:tab/>
              <w:t>T - SettlementInstructions</w:t>
            </w:r>
            <w:r>
              <w:br/>
            </w:r>
            <w:r>
              <w:tab/>
              <w:t>V - MarketDataRequest</w:t>
            </w:r>
            <w:r>
              <w:br/>
            </w:r>
            <w:r>
              <w:tab/>
              <w:t>W - MarketDataSnapshotFullRefresh</w:t>
            </w:r>
            <w:r>
              <w:br/>
            </w:r>
            <w:r>
              <w:tab/>
              <w:t>X - MarketDataIncrementalRefresh</w:t>
            </w:r>
            <w:r>
              <w:br/>
            </w:r>
            <w:r>
              <w:tab/>
              <w:t>Y - MarketDataRequestReject</w:t>
            </w:r>
            <w:r>
              <w:br/>
            </w:r>
            <w:r>
              <w:tab/>
              <w:t>Z - QuoteCancel</w:t>
            </w:r>
            <w:r>
              <w:br/>
            </w:r>
            <w:r>
              <w:tab/>
              <w:t>a - QuoteStatusRequest</w:t>
            </w:r>
            <w:r>
              <w:br/>
            </w:r>
            <w:r>
              <w:tab/>
              <w:t>b - MassQuoteAcknowledgement</w:t>
            </w:r>
            <w:r>
              <w:br/>
            </w:r>
            <w:r>
              <w:tab/>
              <w:t>c - SecurityDefinitionRequest</w:t>
            </w:r>
            <w:r>
              <w:br/>
            </w:r>
            <w:r>
              <w:tab/>
              <w:t>d - SecurityDefinition</w:t>
            </w:r>
            <w:r>
              <w:br/>
            </w:r>
            <w:r>
              <w:tab/>
              <w:t>e - SecurityStatusRequest</w:t>
            </w:r>
            <w:r>
              <w:br/>
            </w:r>
            <w:r>
              <w:tab/>
              <w:t>f - SecurityStatus</w:t>
            </w:r>
            <w:r>
              <w:br/>
            </w:r>
            <w:r>
              <w:tab/>
              <w:t>g - TradingSessionStatusRequest</w:t>
            </w:r>
            <w:r>
              <w:br/>
            </w:r>
            <w:r>
              <w:tab/>
              <w:t>h - TradingSessionStatus</w:t>
            </w:r>
            <w:r>
              <w:br/>
            </w:r>
            <w:r>
              <w:tab/>
              <w:t>i - MassQuote</w:t>
            </w:r>
            <w:r>
              <w:br/>
            </w:r>
            <w:r>
              <w:tab/>
              <w:t>j - BusinessMessageReject</w:t>
            </w:r>
            <w:r>
              <w:br/>
            </w:r>
            <w:r>
              <w:tab/>
              <w:t>k - BidRequest</w:t>
            </w:r>
            <w:r>
              <w:br/>
            </w:r>
            <w:r>
              <w:tab/>
              <w:t>l - BidResponse</w:t>
            </w:r>
            <w:r>
              <w:br/>
            </w:r>
            <w:r>
              <w:tab/>
              <w:t>m - ListStrikePrice</w:t>
            </w:r>
            <w:r>
              <w:br/>
            </w:r>
            <w:r>
              <w:tab/>
              <w:t xml:space="preserve">n - </w:t>
            </w:r>
            <w:del w:id="222" w:author="Administrator" w:date="2011-08-18T10:26:00Z">
              <w:r w:rsidR="00DE5358">
                <w:delText>XML_non_FIX</w:delText>
              </w:r>
            </w:del>
            <w:ins w:id="223" w:author="Administrator" w:date="2011-08-18T10:26:00Z">
              <w:r>
                <w:t>XMLnonFIX</w:t>
              </w:r>
            </w:ins>
            <w:r>
              <w:br/>
            </w:r>
            <w:r>
              <w:tab/>
              <w:t>o - RegistrationInstructions</w:t>
            </w:r>
            <w:r>
              <w:br/>
            </w:r>
            <w:r>
              <w:tab/>
              <w:t>p - RegistrationInstructionsResponse</w:t>
            </w:r>
            <w:r>
              <w:br/>
            </w:r>
            <w:r>
              <w:tab/>
              <w:t>q - OrderMassCancelRequest</w:t>
            </w:r>
            <w:r>
              <w:br/>
            </w:r>
            <w:r>
              <w:tab/>
              <w:t>r - OrderMassCancelReport</w:t>
            </w:r>
            <w:r>
              <w:br/>
            </w:r>
            <w:r>
              <w:tab/>
              <w:t>s - NewOrderCross</w:t>
            </w:r>
            <w:r>
              <w:br/>
            </w:r>
            <w:r>
              <w:tab/>
              <w:t>t - CrossOrderCancelReplaceRequest</w:t>
            </w:r>
            <w:r>
              <w:br/>
            </w:r>
            <w:r>
              <w:tab/>
              <w:t>u - CrossOrderCancelRequest</w:t>
            </w:r>
            <w:r>
              <w:br/>
            </w:r>
            <w:r>
              <w:tab/>
              <w:t>v - SecurityTypeRequest</w:t>
            </w:r>
            <w:r>
              <w:br/>
            </w:r>
            <w:r>
              <w:tab/>
              <w:t>w - SecurityTypes</w:t>
            </w:r>
            <w:r>
              <w:br/>
            </w:r>
            <w:r>
              <w:tab/>
              <w:t>x - SecurityListRequest</w:t>
            </w:r>
            <w:r>
              <w:br/>
            </w:r>
            <w:r>
              <w:tab/>
              <w:t>y - SecurityList</w:t>
            </w:r>
            <w:r>
              <w:br/>
            </w:r>
            <w:r>
              <w:tab/>
              <w:t>z - DerivativeSecurityListRequest</w:t>
            </w:r>
          </w:p>
        </w:tc>
        <w:tc>
          <w:tcPr>
            <w:tcW w:w="4411" w:type="dxa"/>
            <w:shd w:val="clear" w:color="auto" w:fill="auto"/>
          </w:tcPr>
          <w:p w14:paraId="5DC89D88" w14:textId="647CCFBA" w:rsidR="00512FC7" w:rsidRPr="00512FC7" w:rsidRDefault="00DE5358" w:rsidP="00533FE7">
            <w:del w:id="224" w:author="Administrator" w:date="2011-08-18T10:26:00Z">
              <w:r w:rsidRPr="00DE5358">
                <w:lastRenderedPageBreak/>
                <w:delText>MsgTyp</w:delText>
              </w:r>
            </w:del>
          </w:p>
        </w:tc>
      </w:tr>
      <w:tr w:rsidR="00512FC7" w:rsidRPr="00512FC7" w14:paraId="68B38D3B" w14:textId="77777777" w:rsidTr="00533FE7">
        <w:tc>
          <w:tcPr>
            <w:tcW w:w="828" w:type="dxa"/>
            <w:shd w:val="clear" w:color="auto" w:fill="auto"/>
          </w:tcPr>
          <w:p w14:paraId="4AD072FC" w14:textId="77777777" w:rsidR="00512FC7" w:rsidRPr="00512FC7" w:rsidRDefault="00512FC7" w:rsidP="00533FE7">
            <w:bookmarkStart w:id="225" w:name="fld_NewSeqNo" w:colFirst="1" w:colLast="1"/>
            <w:bookmarkEnd w:id="216"/>
            <w:r w:rsidRPr="00512FC7">
              <w:lastRenderedPageBreak/>
              <w:t>36</w:t>
            </w:r>
          </w:p>
        </w:tc>
        <w:tc>
          <w:tcPr>
            <w:tcW w:w="2069" w:type="dxa"/>
            <w:shd w:val="clear" w:color="auto" w:fill="auto"/>
          </w:tcPr>
          <w:p w14:paraId="39D80AFC" w14:textId="77777777" w:rsidR="00512FC7" w:rsidRPr="00512FC7" w:rsidRDefault="00512FC7" w:rsidP="00533FE7">
            <w:r w:rsidRPr="00512FC7">
              <w:t>NewSeqNo</w:t>
            </w:r>
          </w:p>
        </w:tc>
        <w:tc>
          <w:tcPr>
            <w:tcW w:w="1083" w:type="dxa"/>
            <w:shd w:val="clear" w:color="auto" w:fill="auto"/>
          </w:tcPr>
          <w:p w14:paraId="302A2C6E" w14:textId="77777777" w:rsidR="00512FC7" w:rsidRPr="00512FC7" w:rsidRDefault="00512FC7" w:rsidP="00533FE7">
            <w:r w:rsidRPr="00512FC7">
              <w:t>SeqNum</w:t>
            </w:r>
          </w:p>
        </w:tc>
        <w:tc>
          <w:tcPr>
            <w:tcW w:w="4677" w:type="dxa"/>
            <w:shd w:val="clear" w:color="auto" w:fill="auto"/>
          </w:tcPr>
          <w:p w14:paraId="5CF74B5B" w14:textId="77777777" w:rsidR="00512FC7" w:rsidRPr="00512FC7" w:rsidRDefault="00512FC7" w:rsidP="00533FE7">
            <w:pPr>
              <w:jc w:val="left"/>
            </w:pPr>
            <w:r w:rsidRPr="00512FC7">
              <w:t>New sequence number</w:t>
            </w:r>
          </w:p>
        </w:tc>
        <w:tc>
          <w:tcPr>
            <w:tcW w:w="4411" w:type="dxa"/>
            <w:shd w:val="clear" w:color="auto" w:fill="auto"/>
          </w:tcPr>
          <w:p w14:paraId="1612C245" w14:textId="77777777" w:rsidR="00512FC7" w:rsidRPr="00512FC7" w:rsidRDefault="00512FC7" w:rsidP="00533FE7"/>
        </w:tc>
      </w:tr>
      <w:tr w:rsidR="00512FC7" w:rsidRPr="00512FC7" w14:paraId="26A9FBBD" w14:textId="77777777" w:rsidTr="00533FE7">
        <w:tc>
          <w:tcPr>
            <w:tcW w:w="828" w:type="dxa"/>
            <w:shd w:val="clear" w:color="auto" w:fill="auto"/>
          </w:tcPr>
          <w:p w14:paraId="4B3E0B2A" w14:textId="77777777" w:rsidR="00512FC7" w:rsidRPr="00512FC7" w:rsidRDefault="00512FC7" w:rsidP="00533FE7">
            <w:bookmarkStart w:id="226" w:name="fld_OrderID" w:colFirst="1" w:colLast="1"/>
            <w:bookmarkEnd w:id="225"/>
            <w:r w:rsidRPr="00512FC7">
              <w:t>37</w:t>
            </w:r>
          </w:p>
        </w:tc>
        <w:tc>
          <w:tcPr>
            <w:tcW w:w="2069" w:type="dxa"/>
            <w:shd w:val="clear" w:color="auto" w:fill="auto"/>
          </w:tcPr>
          <w:p w14:paraId="263F3854" w14:textId="77777777" w:rsidR="00512FC7" w:rsidRPr="00512FC7" w:rsidRDefault="00512FC7" w:rsidP="00533FE7">
            <w:r w:rsidRPr="00512FC7">
              <w:t>OrderID</w:t>
            </w:r>
          </w:p>
        </w:tc>
        <w:tc>
          <w:tcPr>
            <w:tcW w:w="1083" w:type="dxa"/>
            <w:shd w:val="clear" w:color="auto" w:fill="auto"/>
          </w:tcPr>
          <w:p w14:paraId="6260C1D6" w14:textId="77777777" w:rsidR="00512FC7" w:rsidRPr="00512FC7" w:rsidRDefault="00512FC7" w:rsidP="00533FE7">
            <w:r w:rsidRPr="00512FC7">
              <w:t>String</w:t>
            </w:r>
          </w:p>
        </w:tc>
        <w:tc>
          <w:tcPr>
            <w:tcW w:w="4677" w:type="dxa"/>
            <w:shd w:val="clear" w:color="auto" w:fill="auto"/>
          </w:tcPr>
          <w:p w14:paraId="34F907FC" w14:textId="77777777" w:rsidR="00512FC7" w:rsidRPr="00512FC7" w:rsidRDefault="00512FC7" w:rsidP="00533FE7">
            <w:pPr>
              <w:jc w:val="left"/>
            </w:pPr>
            <w:r w:rsidRPr="00512FC7">
              <w:t xml:space="preserve">Unique identifier for Order as assigned by sell-side (broker, exchange, ECN). Uniqueness must be guaranteed within a single trading day. Firms which accept multi-day orders should consider embedding a date within the OrderID field to assure uniqueness </w:t>
            </w:r>
            <w:r w:rsidRPr="00512FC7">
              <w:lastRenderedPageBreak/>
              <w:t>across days.</w:t>
            </w:r>
          </w:p>
        </w:tc>
        <w:tc>
          <w:tcPr>
            <w:tcW w:w="4411" w:type="dxa"/>
            <w:shd w:val="clear" w:color="auto" w:fill="auto"/>
          </w:tcPr>
          <w:p w14:paraId="50B40ED6" w14:textId="77777777" w:rsidR="00512FC7" w:rsidRPr="00512FC7" w:rsidRDefault="00512FC7" w:rsidP="00533FE7">
            <w:r w:rsidRPr="00512FC7">
              <w:lastRenderedPageBreak/>
              <w:t>OrdID</w:t>
            </w:r>
          </w:p>
        </w:tc>
      </w:tr>
      <w:tr w:rsidR="00512FC7" w:rsidRPr="00512FC7" w14:paraId="21CCB3C0" w14:textId="77777777" w:rsidTr="00533FE7">
        <w:tc>
          <w:tcPr>
            <w:tcW w:w="828" w:type="dxa"/>
            <w:shd w:val="clear" w:color="auto" w:fill="auto"/>
          </w:tcPr>
          <w:p w14:paraId="622B4CE3" w14:textId="77777777" w:rsidR="00512FC7" w:rsidRPr="00512FC7" w:rsidRDefault="00512FC7" w:rsidP="00533FE7">
            <w:bookmarkStart w:id="227" w:name="fld_OrderQty" w:colFirst="1" w:colLast="1"/>
            <w:bookmarkEnd w:id="226"/>
            <w:r w:rsidRPr="00512FC7">
              <w:lastRenderedPageBreak/>
              <w:t>38</w:t>
            </w:r>
          </w:p>
        </w:tc>
        <w:tc>
          <w:tcPr>
            <w:tcW w:w="2069" w:type="dxa"/>
            <w:shd w:val="clear" w:color="auto" w:fill="auto"/>
          </w:tcPr>
          <w:p w14:paraId="32318864" w14:textId="77777777" w:rsidR="00512FC7" w:rsidRPr="00512FC7" w:rsidRDefault="00512FC7" w:rsidP="00533FE7">
            <w:r w:rsidRPr="00512FC7">
              <w:t>OrderQty</w:t>
            </w:r>
          </w:p>
        </w:tc>
        <w:tc>
          <w:tcPr>
            <w:tcW w:w="1083" w:type="dxa"/>
            <w:shd w:val="clear" w:color="auto" w:fill="auto"/>
          </w:tcPr>
          <w:p w14:paraId="314A3BB2" w14:textId="77777777" w:rsidR="00512FC7" w:rsidRPr="00512FC7" w:rsidRDefault="00512FC7" w:rsidP="00533FE7">
            <w:r w:rsidRPr="00512FC7">
              <w:t>Qty</w:t>
            </w:r>
          </w:p>
        </w:tc>
        <w:tc>
          <w:tcPr>
            <w:tcW w:w="4677" w:type="dxa"/>
            <w:shd w:val="clear" w:color="auto" w:fill="auto"/>
          </w:tcPr>
          <w:p w14:paraId="07E0ED90" w14:textId="77777777" w:rsidR="00512FC7" w:rsidRPr="00512FC7" w:rsidRDefault="00512FC7" w:rsidP="00533FE7">
            <w:pPr>
              <w:jc w:val="left"/>
            </w:pPr>
            <w:r w:rsidRPr="00512FC7">
              <w:t>Quantity ordered. This represents the number of shares for equities or par, face or nominal value for FI instruments.</w:t>
            </w:r>
            <w:r>
              <w:br/>
            </w:r>
            <w:r w:rsidRPr="00512FC7">
              <w:t>(Prior to FIX 4.2 this field was of type int)</w:t>
            </w:r>
          </w:p>
        </w:tc>
        <w:tc>
          <w:tcPr>
            <w:tcW w:w="4411" w:type="dxa"/>
            <w:shd w:val="clear" w:color="auto" w:fill="auto"/>
          </w:tcPr>
          <w:p w14:paraId="5B06753E" w14:textId="77777777" w:rsidR="00512FC7" w:rsidRPr="00512FC7" w:rsidRDefault="00512FC7" w:rsidP="00533FE7">
            <w:r w:rsidRPr="00512FC7">
              <w:t>Qty</w:t>
            </w:r>
          </w:p>
        </w:tc>
      </w:tr>
      <w:tr w:rsidR="00512FC7" w:rsidRPr="00512FC7" w14:paraId="00808341" w14:textId="77777777" w:rsidTr="00533FE7">
        <w:tc>
          <w:tcPr>
            <w:tcW w:w="828" w:type="dxa"/>
            <w:shd w:val="clear" w:color="auto" w:fill="auto"/>
          </w:tcPr>
          <w:p w14:paraId="451899A0" w14:textId="77777777" w:rsidR="00512FC7" w:rsidRPr="00512FC7" w:rsidRDefault="00512FC7" w:rsidP="00533FE7">
            <w:bookmarkStart w:id="228" w:name="fld_OrdStatus" w:colFirst="1" w:colLast="1"/>
            <w:bookmarkEnd w:id="227"/>
            <w:r w:rsidRPr="00512FC7">
              <w:t>39</w:t>
            </w:r>
          </w:p>
        </w:tc>
        <w:tc>
          <w:tcPr>
            <w:tcW w:w="2069" w:type="dxa"/>
            <w:shd w:val="clear" w:color="auto" w:fill="auto"/>
          </w:tcPr>
          <w:p w14:paraId="5BCA76E6" w14:textId="77777777" w:rsidR="00512FC7" w:rsidRPr="00512FC7" w:rsidRDefault="00512FC7" w:rsidP="00533FE7">
            <w:r w:rsidRPr="00512FC7">
              <w:t>OrdStatus</w:t>
            </w:r>
          </w:p>
        </w:tc>
        <w:tc>
          <w:tcPr>
            <w:tcW w:w="1083" w:type="dxa"/>
            <w:shd w:val="clear" w:color="auto" w:fill="auto"/>
          </w:tcPr>
          <w:p w14:paraId="0140455A" w14:textId="77777777" w:rsidR="00512FC7" w:rsidRPr="00512FC7" w:rsidRDefault="00512FC7" w:rsidP="00533FE7">
            <w:r w:rsidRPr="00512FC7">
              <w:t>char</w:t>
            </w:r>
          </w:p>
        </w:tc>
        <w:tc>
          <w:tcPr>
            <w:tcW w:w="4677" w:type="dxa"/>
            <w:shd w:val="clear" w:color="auto" w:fill="auto"/>
          </w:tcPr>
          <w:p w14:paraId="19B14179" w14:textId="77777777" w:rsidR="00512FC7" w:rsidRDefault="00512FC7" w:rsidP="00533FE7">
            <w:pPr>
              <w:jc w:val="left"/>
            </w:pPr>
            <w:r>
              <w:t>Identifies current status of order. *** SOME VALUES HAVE BEEN REPLACED - See "Replaced Features and Supported Approach" *** (see Volume : "Glossary" for value definitions)</w:t>
            </w:r>
          </w:p>
          <w:p w14:paraId="40298624" w14:textId="77777777" w:rsidR="00512FC7" w:rsidRPr="00512FC7" w:rsidRDefault="00512FC7" w:rsidP="00533FE7">
            <w:pPr>
              <w:jc w:val="left"/>
            </w:pPr>
            <w:r>
              <w:t>Valid values:</w:t>
            </w:r>
            <w:r>
              <w:br/>
            </w:r>
            <w:r>
              <w:tab/>
              <w:t>0 - New</w:t>
            </w:r>
            <w:r>
              <w:br/>
            </w:r>
            <w:r>
              <w:tab/>
              <w:t>1 - Partially filled</w:t>
            </w:r>
            <w:r>
              <w:br/>
            </w:r>
            <w:r>
              <w:tab/>
              <w:t>2 - Filled</w:t>
            </w:r>
            <w:r>
              <w:br/>
            </w:r>
            <w:r>
              <w:tab/>
              <w:t>3 - Done for day</w:t>
            </w:r>
            <w:r>
              <w:br/>
            </w:r>
            <w:r>
              <w:tab/>
              <w:t>4 - Canceled</w:t>
            </w:r>
            <w:r>
              <w:br/>
            </w:r>
            <w:r>
              <w:tab/>
              <w:t>5 - Replaced (No longer used) ( Deprecated in FIX.4.3 )</w:t>
            </w:r>
            <w:r>
              <w:br/>
            </w:r>
            <w:r>
              <w:tab/>
              <w:t>6 - Pending Cancel (i.e. result of Order Cancel Request)</w:t>
            </w:r>
            <w:r>
              <w:br/>
            </w:r>
            <w:r>
              <w:tab/>
              <w:t>7 - Stopped</w:t>
            </w:r>
            <w:r>
              <w:br/>
            </w:r>
            <w:r>
              <w:tab/>
              <w:t>8 - Rejected</w:t>
            </w:r>
            <w:r>
              <w:br/>
            </w:r>
            <w:r>
              <w:tab/>
              <w:t>9 - Suspended</w:t>
            </w:r>
            <w:r>
              <w:br/>
            </w:r>
            <w:r>
              <w:tab/>
              <w:t>A - Pending New</w:t>
            </w:r>
            <w:r>
              <w:br/>
            </w:r>
            <w:r>
              <w:tab/>
              <w:t>B - Calculated</w:t>
            </w:r>
            <w:r>
              <w:br/>
            </w:r>
            <w:r>
              <w:tab/>
              <w:t>C - Expired</w:t>
            </w:r>
            <w:r>
              <w:br/>
            </w:r>
            <w:r>
              <w:tab/>
              <w:t>D - Accepted for Bidding</w:t>
            </w:r>
            <w:r>
              <w:br/>
            </w:r>
            <w:r>
              <w:tab/>
              <w:t>E - Pending Replace (i.e. result of Order Cancel/Replace Request)</w:t>
            </w:r>
          </w:p>
        </w:tc>
        <w:tc>
          <w:tcPr>
            <w:tcW w:w="4411" w:type="dxa"/>
            <w:shd w:val="clear" w:color="auto" w:fill="auto"/>
          </w:tcPr>
          <w:p w14:paraId="140BE77D" w14:textId="77777777" w:rsidR="00512FC7" w:rsidRDefault="00512FC7" w:rsidP="00533FE7">
            <w:r w:rsidRPr="00512FC7">
              <w:t>OrdStat</w:t>
            </w:r>
          </w:p>
          <w:p w14:paraId="27BC5E75" w14:textId="77777777" w:rsidR="00512FC7" w:rsidRPr="00512FC7" w:rsidRDefault="00512FC7" w:rsidP="00533FE7">
            <w:r w:rsidRPr="00512FC7">
              <w:t>Stat in SingleGeneralOrderHandling category messages</w:t>
            </w:r>
          </w:p>
        </w:tc>
      </w:tr>
      <w:tr w:rsidR="00512FC7" w:rsidRPr="00512FC7" w14:paraId="7B3A2017" w14:textId="77777777" w:rsidTr="00533FE7">
        <w:tc>
          <w:tcPr>
            <w:tcW w:w="828" w:type="dxa"/>
            <w:shd w:val="clear" w:color="auto" w:fill="auto"/>
          </w:tcPr>
          <w:p w14:paraId="5D37F26F" w14:textId="77777777" w:rsidR="00512FC7" w:rsidRPr="00512FC7" w:rsidRDefault="00512FC7" w:rsidP="00533FE7">
            <w:bookmarkStart w:id="229" w:name="fld_OrdType" w:colFirst="1" w:colLast="1"/>
            <w:bookmarkEnd w:id="228"/>
            <w:r w:rsidRPr="00512FC7">
              <w:t>40</w:t>
            </w:r>
          </w:p>
        </w:tc>
        <w:tc>
          <w:tcPr>
            <w:tcW w:w="2069" w:type="dxa"/>
            <w:shd w:val="clear" w:color="auto" w:fill="auto"/>
          </w:tcPr>
          <w:p w14:paraId="465C7167" w14:textId="77777777" w:rsidR="00512FC7" w:rsidRPr="00512FC7" w:rsidRDefault="00512FC7" w:rsidP="00533FE7">
            <w:r w:rsidRPr="00512FC7">
              <w:t>OrdType</w:t>
            </w:r>
          </w:p>
        </w:tc>
        <w:tc>
          <w:tcPr>
            <w:tcW w:w="1083" w:type="dxa"/>
            <w:shd w:val="clear" w:color="auto" w:fill="auto"/>
          </w:tcPr>
          <w:p w14:paraId="637762FE" w14:textId="77777777" w:rsidR="00512FC7" w:rsidRPr="00512FC7" w:rsidRDefault="00512FC7" w:rsidP="00533FE7">
            <w:r w:rsidRPr="00512FC7">
              <w:t>char</w:t>
            </w:r>
          </w:p>
        </w:tc>
        <w:tc>
          <w:tcPr>
            <w:tcW w:w="4677" w:type="dxa"/>
            <w:shd w:val="clear" w:color="auto" w:fill="auto"/>
          </w:tcPr>
          <w:p w14:paraId="761D9DA9" w14:textId="77777777" w:rsidR="00512FC7" w:rsidRDefault="00512FC7" w:rsidP="00533FE7">
            <w:pPr>
              <w:jc w:val="left"/>
            </w:pPr>
            <w:r>
              <w:t>Order type. *** SOME VALUES ARE NO LONGER USED - See "Deprecated (Phased-out) Features and Supported Approach" *** (see Volume : "Glossary" for value definitions)</w:t>
            </w:r>
          </w:p>
          <w:p w14:paraId="6936521B" w14:textId="77777777" w:rsidR="00512FC7" w:rsidRPr="00512FC7" w:rsidRDefault="00512FC7" w:rsidP="00533FE7">
            <w:pPr>
              <w:jc w:val="left"/>
            </w:pPr>
            <w:r>
              <w:t>Valid values:</w:t>
            </w:r>
            <w:r>
              <w:br/>
            </w:r>
            <w:r>
              <w:tab/>
              <w:t>1 - Market</w:t>
            </w:r>
            <w:r>
              <w:br/>
            </w:r>
            <w:r>
              <w:tab/>
              <w:t>2 - Limit</w:t>
            </w:r>
            <w:r>
              <w:br/>
            </w:r>
            <w:r>
              <w:tab/>
              <w:t>3 - Stop / Stop Loss</w:t>
            </w:r>
            <w:r>
              <w:br/>
            </w:r>
            <w:r>
              <w:lastRenderedPageBreak/>
              <w:tab/>
              <w:t>4 - Stop Limit</w:t>
            </w:r>
            <w:r>
              <w:br/>
            </w:r>
            <w:r>
              <w:tab/>
              <w:t>5 - Market On Close (No longer used) ( Deprecated in FIX</w:t>
            </w:r>
            <w:ins w:id="230" w:author="Administrator" w:date="2011-08-18T10:26:00Z">
              <w:r>
                <w:t>.</w:t>
              </w:r>
            </w:ins>
            <w:r>
              <w:t>4.3 )</w:t>
            </w:r>
            <w:r>
              <w:br/>
            </w:r>
            <w:r>
              <w:tab/>
              <w:t>6 - With Or Without</w:t>
            </w:r>
            <w:r>
              <w:br/>
            </w:r>
            <w:r>
              <w:tab/>
              <w:t>7 - Limit Or Better ( Deprecated in FIX</w:t>
            </w:r>
            <w:ins w:id="231" w:author="Administrator" w:date="2011-08-18T10:26:00Z">
              <w:r>
                <w:t>.</w:t>
              </w:r>
            </w:ins>
            <w:r>
              <w:t>4.4 )</w:t>
            </w:r>
            <w:r>
              <w:br/>
            </w:r>
            <w:r>
              <w:tab/>
              <w:t>8 - Limit With Or Without</w:t>
            </w:r>
            <w:r>
              <w:br/>
            </w:r>
            <w:r>
              <w:tab/>
              <w:t>9 - On Basis</w:t>
            </w:r>
            <w:r>
              <w:br/>
            </w:r>
            <w:r>
              <w:tab/>
              <w:t>A - On Close (No longer used) ( Deprecated in FIX</w:t>
            </w:r>
            <w:ins w:id="232" w:author="Administrator" w:date="2011-08-18T10:26:00Z">
              <w:r>
                <w:t>.</w:t>
              </w:r>
            </w:ins>
            <w:r>
              <w:t>4.3 )</w:t>
            </w:r>
            <w:r>
              <w:br/>
            </w:r>
            <w:r>
              <w:tab/>
              <w:t>B - Limit On Close (No longer used) ( Deprecated in FIX</w:t>
            </w:r>
            <w:ins w:id="233" w:author="Administrator" w:date="2011-08-18T10:26:00Z">
              <w:r>
                <w:t>.</w:t>
              </w:r>
            </w:ins>
            <w:r>
              <w:t>4.3 )</w:t>
            </w:r>
            <w:r>
              <w:br/>
            </w:r>
            <w:r>
              <w:tab/>
              <w:t>C - Forex Market (No longer used) ( Deprecated in FIX</w:t>
            </w:r>
            <w:ins w:id="234" w:author="Administrator" w:date="2011-08-18T10:26:00Z">
              <w:r>
                <w:t>.</w:t>
              </w:r>
            </w:ins>
            <w:r>
              <w:t>4.3 )</w:t>
            </w:r>
            <w:r>
              <w:br/>
            </w:r>
            <w:r>
              <w:tab/>
              <w:t>D - Previously Quoted</w:t>
            </w:r>
            <w:r>
              <w:br/>
            </w:r>
            <w:r>
              <w:tab/>
              <w:t>E - Previously Indicated</w:t>
            </w:r>
            <w:r>
              <w:br/>
            </w:r>
            <w:r>
              <w:tab/>
              <w:t>F - Forex Limit (No longer used) ( Deprecated in FIX</w:t>
            </w:r>
            <w:ins w:id="235" w:author="Administrator" w:date="2011-08-18T10:26:00Z">
              <w:r>
                <w:t>.</w:t>
              </w:r>
            </w:ins>
            <w:r>
              <w:t>4.3 )</w:t>
            </w:r>
            <w:r>
              <w:br/>
            </w:r>
            <w:r>
              <w:tab/>
              <w:t>G - Forex Swap</w:t>
            </w:r>
            <w:r>
              <w:br/>
            </w:r>
            <w:r>
              <w:tab/>
              <w:t>H - Forex Previously Quoted (No longer used) ( Deprecated in FIX</w:t>
            </w:r>
            <w:ins w:id="236" w:author="Administrator" w:date="2011-08-18T10:26:00Z">
              <w:r>
                <w:t>.</w:t>
              </w:r>
            </w:ins>
            <w:r>
              <w:t>4.3 )</w:t>
            </w:r>
            <w:r>
              <w:br/>
            </w:r>
            <w:r>
              <w:tab/>
              <w:t>I - Funari (Limit day order with unexecuted portion handles as Market On Close. E.g. Japan)</w:t>
            </w:r>
            <w:r>
              <w:br/>
            </w:r>
            <w:r>
              <w:tab/>
              <w:t>J - Market If Touched (MIT)</w:t>
            </w:r>
            <w:r>
              <w:br/>
            </w:r>
            <w:r>
              <w:tab/>
              <w:t>K - Market With Left Over as Limit (market order with unexecuted quantity becoming limit order at last price)</w:t>
            </w:r>
            <w:r>
              <w:br/>
            </w:r>
            <w:r>
              <w:tab/>
              <w:t>L - Previous Fund Valuation Point (Historic pricing; for CIV)</w:t>
            </w:r>
            <w:r>
              <w:br/>
            </w:r>
            <w:r>
              <w:tab/>
              <w:t>M - Next Fund Valuation Point (Forward pricing; for CIV)</w:t>
            </w:r>
            <w:r>
              <w:br/>
            </w:r>
            <w:r>
              <w:tab/>
              <w:t>P - Pegged</w:t>
            </w:r>
            <w:r>
              <w:br/>
            </w:r>
            <w:r>
              <w:tab/>
              <w:t>Q - Counter-order selection</w:t>
            </w:r>
          </w:p>
        </w:tc>
        <w:tc>
          <w:tcPr>
            <w:tcW w:w="4411" w:type="dxa"/>
            <w:shd w:val="clear" w:color="auto" w:fill="auto"/>
          </w:tcPr>
          <w:p w14:paraId="63F8BD6F" w14:textId="77777777" w:rsidR="00512FC7" w:rsidRDefault="00512FC7" w:rsidP="00533FE7">
            <w:r w:rsidRPr="00512FC7">
              <w:lastRenderedPageBreak/>
              <w:t>OrdTyp</w:t>
            </w:r>
          </w:p>
          <w:p w14:paraId="58882D2E" w14:textId="77777777" w:rsidR="00512FC7" w:rsidRPr="00512FC7" w:rsidRDefault="00512FC7" w:rsidP="00533FE7">
            <w:r w:rsidRPr="00512FC7">
              <w:t>Typ in SingleGeneralOrderHandling category messages</w:t>
            </w:r>
          </w:p>
        </w:tc>
      </w:tr>
      <w:tr w:rsidR="00512FC7" w:rsidRPr="00512FC7" w14:paraId="32175772" w14:textId="77777777" w:rsidTr="00533FE7">
        <w:tc>
          <w:tcPr>
            <w:tcW w:w="828" w:type="dxa"/>
            <w:shd w:val="clear" w:color="auto" w:fill="auto"/>
          </w:tcPr>
          <w:p w14:paraId="7FEDFF26" w14:textId="77777777" w:rsidR="00512FC7" w:rsidRPr="00512FC7" w:rsidRDefault="00512FC7" w:rsidP="00533FE7">
            <w:bookmarkStart w:id="237" w:name="fld_OrigClOrdID" w:colFirst="1" w:colLast="1"/>
            <w:bookmarkEnd w:id="229"/>
            <w:r w:rsidRPr="00512FC7">
              <w:lastRenderedPageBreak/>
              <w:t>41</w:t>
            </w:r>
          </w:p>
        </w:tc>
        <w:tc>
          <w:tcPr>
            <w:tcW w:w="2069" w:type="dxa"/>
            <w:shd w:val="clear" w:color="auto" w:fill="auto"/>
          </w:tcPr>
          <w:p w14:paraId="68624B1D" w14:textId="77777777" w:rsidR="00512FC7" w:rsidRPr="00512FC7" w:rsidRDefault="00512FC7" w:rsidP="00533FE7">
            <w:r w:rsidRPr="00512FC7">
              <w:t>OrigClOrdID</w:t>
            </w:r>
          </w:p>
        </w:tc>
        <w:tc>
          <w:tcPr>
            <w:tcW w:w="1083" w:type="dxa"/>
            <w:shd w:val="clear" w:color="auto" w:fill="auto"/>
          </w:tcPr>
          <w:p w14:paraId="1DE8908C" w14:textId="77777777" w:rsidR="00512FC7" w:rsidRPr="00512FC7" w:rsidRDefault="00512FC7" w:rsidP="00533FE7">
            <w:r w:rsidRPr="00512FC7">
              <w:t>String</w:t>
            </w:r>
          </w:p>
        </w:tc>
        <w:tc>
          <w:tcPr>
            <w:tcW w:w="4677" w:type="dxa"/>
            <w:shd w:val="clear" w:color="auto" w:fill="auto"/>
          </w:tcPr>
          <w:p w14:paraId="7DFE0BBE" w14:textId="77777777" w:rsidR="00512FC7" w:rsidRPr="00512FC7" w:rsidRDefault="00512FC7" w:rsidP="00533FE7">
            <w:pPr>
              <w:jc w:val="left"/>
            </w:pPr>
            <w:r w:rsidRPr="00512FC7">
              <w:t>ClOrdID (11) of the previous order (NOT the initial order of the day) as assigned by the institution, used to identify the previous order in cancel and cancel/replace requests.</w:t>
            </w:r>
          </w:p>
        </w:tc>
        <w:tc>
          <w:tcPr>
            <w:tcW w:w="4411" w:type="dxa"/>
            <w:shd w:val="clear" w:color="auto" w:fill="auto"/>
          </w:tcPr>
          <w:p w14:paraId="161583C5" w14:textId="77777777" w:rsidR="00512FC7" w:rsidRDefault="00512FC7" w:rsidP="00533FE7">
            <w:r w:rsidRPr="00512FC7">
              <w:t>OrigClOrdID</w:t>
            </w:r>
          </w:p>
          <w:p w14:paraId="526CC6E6" w14:textId="77777777" w:rsidR="00512FC7" w:rsidRPr="00512FC7" w:rsidRDefault="00512FC7" w:rsidP="00533FE7">
            <w:r w:rsidRPr="00512FC7">
              <w:t>OrigID in SingleGeneralOrderHandling category messages</w:t>
            </w:r>
          </w:p>
        </w:tc>
      </w:tr>
      <w:tr w:rsidR="00512FC7" w:rsidRPr="00512FC7" w14:paraId="34183AB1" w14:textId="77777777" w:rsidTr="00533FE7">
        <w:tc>
          <w:tcPr>
            <w:tcW w:w="828" w:type="dxa"/>
            <w:shd w:val="clear" w:color="auto" w:fill="auto"/>
          </w:tcPr>
          <w:p w14:paraId="44828DDA" w14:textId="77777777" w:rsidR="00512FC7" w:rsidRPr="00512FC7" w:rsidRDefault="00512FC7" w:rsidP="00533FE7">
            <w:bookmarkStart w:id="238" w:name="fld_OrigTime" w:colFirst="1" w:colLast="1"/>
            <w:bookmarkEnd w:id="237"/>
            <w:r w:rsidRPr="00512FC7">
              <w:t>42</w:t>
            </w:r>
          </w:p>
        </w:tc>
        <w:tc>
          <w:tcPr>
            <w:tcW w:w="2069" w:type="dxa"/>
            <w:shd w:val="clear" w:color="auto" w:fill="auto"/>
          </w:tcPr>
          <w:p w14:paraId="5F88AB13" w14:textId="77777777" w:rsidR="00512FC7" w:rsidRPr="00512FC7" w:rsidRDefault="00512FC7" w:rsidP="00533FE7">
            <w:r w:rsidRPr="00512FC7">
              <w:t>OrigTime</w:t>
            </w:r>
          </w:p>
        </w:tc>
        <w:tc>
          <w:tcPr>
            <w:tcW w:w="1083" w:type="dxa"/>
            <w:shd w:val="clear" w:color="auto" w:fill="auto"/>
          </w:tcPr>
          <w:p w14:paraId="1917F1AA" w14:textId="77777777" w:rsidR="00512FC7" w:rsidRPr="00512FC7" w:rsidRDefault="00512FC7" w:rsidP="00533FE7">
            <w:r w:rsidRPr="00512FC7">
              <w:t>UTCTimestamp</w:t>
            </w:r>
          </w:p>
        </w:tc>
        <w:tc>
          <w:tcPr>
            <w:tcW w:w="4677" w:type="dxa"/>
            <w:shd w:val="clear" w:color="auto" w:fill="auto"/>
          </w:tcPr>
          <w:p w14:paraId="469EC09A" w14:textId="77777777" w:rsidR="00512FC7" w:rsidRPr="00512FC7" w:rsidRDefault="00512FC7" w:rsidP="00533FE7">
            <w:pPr>
              <w:jc w:val="left"/>
            </w:pPr>
            <w:r w:rsidRPr="00512FC7">
              <w:t>Time of message origination (always expressed in UTC (Universal Time Coordinated, also known as "GMT"))</w:t>
            </w:r>
          </w:p>
        </w:tc>
        <w:tc>
          <w:tcPr>
            <w:tcW w:w="4411" w:type="dxa"/>
            <w:shd w:val="clear" w:color="auto" w:fill="auto"/>
          </w:tcPr>
          <w:p w14:paraId="534FB67A" w14:textId="77777777" w:rsidR="00512FC7" w:rsidRPr="00512FC7" w:rsidRDefault="00512FC7" w:rsidP="00533FE7">
            <w:r w:rsidRPr="00512FC7">
              <w:t>OrigTm</w:t>
            </w:r>
          </w:p>
        </w:tc>
      </w:tr>
      <w:tr w:rsidR="00512FC7" w:rsidRPr="00512FC7" w14:paraId="59C4A841" w14:textId="77777777" w:rsidTr="00533FE7">
        <w:tc>
          <w:tcPr>
            <w:tcW w:w="828" w:type="dxa"/>
            <w:shd w:val="clear" w:color="auto" w:fill="auto"/>
          </w:tcPr>
          <w:p w14:paraId="20906002" w14:textId="77777777" w:rsidR="00512FC7" w:rsidRPr="00512FC7" w:rsidRDefault="00512FC7" w:rsidP="00533FE7">
            <w:bookmarkStart w:id="239" w:name="fld_PossDupFlag" w:colFirst="1" w:colLast="1"/>
            <w:bookmarkEnd w:id="238"/>
            <w:r w:rsidRPr="00512FC7">
              <w:lastRenderedPageBreak/>
              <w:t>43</w:t>
            </w:r>
          </w:p>
        </w:tc>
        <w:tc>
          <w:tcPr>
            <w:tcW w:w="2069" w:type="dxa"/>
            <w:shd w:val="clear" w:color="auto" w:fill="auto"/>
          </w:tcPr>
          <w:p w14:paraId="5DC0000C" w14:textId="77777777" w:rsidR="00512FC7" w:rsidRPr="00512FC7" w:rsidRDefault="00512FC7" w:rsidP="00533FE7">
            <w:r w:rsidRPr="00512FC7">
              <w:t>PossDupFlag</w:t>
            </w:r>
          </w:p>
        </w:tc>
        <w:tc>
          <w:tcPr>
            <w:tcW w:w="1083" w:type="dxa"/>
            <w:shd w:val="clear" w:color="auto" w:fill="auto"/>
          </w:tcPr>
          <w:p w14:paraId="29CEA59A" w14:textId="77777777" w:rsidR="00512FC7" w:rsidRPr="00512FC7" w:rsidRDefault="00512FC7" w:rsidP="00533FE7">
            <w:r w:rsidRPr="00512FC7">
              <w:t>Boolean</w:t>
            </w:r>
          </w:p>
        </w:tc>
        <w:tc>
          <w:tcPr>
            <w:tcW w:w="4677" w:type="dxa"/>
            <w:shd w:val="clear" w:color="auto" w:fill="auto"/>
          </w:tcPr>
          <w:p w14:paraId="77B3C53B" w14:textId="77777777" w:rsidR="00512FC7" w:rsidRDefault="00512FC7" w:rsidP="00533FE7">
            <w:pPr>
              <w:jc w:val="left"/>
            </w:pPr>
            <w:r>
              <w:t>Indicates possible retransmission of message with this sequence number</w:t>
            </w:r>
          </w:p>
          <w:p w14:paraId="46A262CB" w14:textId="77777777" w:rsidR="00512FC7" w:rsidRPr="00512FC7" w:rsidRDefault="00512FC7" w:rsidP="00533FE7">
            <w:pPr>
              <w:jc w:val="left"/>
            </w:pPr>
            <w:r>
              <w:t>Valid values:</w:t>
            </w:r>
            <w:r>
              <w:br/>
            </w:r>
            <w:r>
              <w:tab/>
              <w:t>N - Original transmission</w:t>
            </w:r>
            <w:r>
              <w:br/>
            </w:r>
            <w:r>
              <w:tab/>
              <w:t>Y - Possible duplicate</w:t>
            </w:r>
          </w:p>
        </w:tc>
        <w:tc>
          <w:tcPr>
            <w:tcW w:w="4411" w:type="dxa"/>
            <w:shd w:val="clear" w:color="auto" w:fill="auto"/>
          </w:tcPr>
          <w:p w14:paraId="5EB4D10C" w14:textId="77777777" w:rsidR="00512FC7" w:rsidRPr="00512FC7" w:rsidRDefault="00512FC7" w:rsidP="00533FE7">
            <w:r w:rsidRPr="00512FC7">
              <w:t>PosDup</w:t>
            </w:r>
          </w:p>
        </w:tc>
      </w:tr>
      <w:tr w:rsidR="00512FC7" w:rsidRPr="00512FC7" w14:paraId="5EE4C3A0" w14:textId="77777777" w:rsidTr="00533FE7">
        <w:tc>
          <w:tcPr>
            <w:tcW w:w="828" w:type="dxa"/>
            <w:shd w:val="clear" w:color="auto" w:fill="auto"/>
          </w:tcPr>
          <w:p w14:paraId="687798DB" w14:textId="77777777" w:rsidR="00512FC7" w:rsidRPr="00512FC7" w:rsidRDefault="00512FC7" w:rsidP="00533FE7">
            <w:bookmarkStart w:id="240" w:name="fld_Price" w:colFirst="1" w:colLast="1"/>
            <w:bookmarkEnd w:id="239"/>
            <w:r w:rsidRPr="00512FC7">
              <w:t>44</w:t>
            </w:r>
          </w:p>
        </w:tc>
        <w:tc>
          <w:tcPr>
            <w:tcW w:w="2069" w:type="dxa"/>
            <w:shd w:val="clear" w:color="auto" w:fill="auto"/>
          </w:tcPr>
          <w:p w14:paraId="4F300231" w14:textId="77777777" w:rsidR="00512FC7" w:rsidRPr="00512FC7" w:rsidRDefault="00512FC7" w:rsidP="00533FE7">
            <w:r w:rsidRPr="00512FC7">
              <w:t>Price</w:t>
            </w:r>
          </w:p>
        </w:tc>
        <w:tc>
          <w:tcPr>
            <w:tcW w:w="1083" w:type="dxa"/>
            <w:shd w:val="clear" w:color="auto" w:fill="auto"/>
          </w:tcPr>
          <w:p w14:paraId="7FD0FC92" w14:textId="77777777" w:rsidR="00512FC7" w:rsidRPr="00512FC7" w:rsidRDefault="00512FC7" w:rsidP="00533FE7">
            <w:r w:rsidRPr="00512FC7">
              <w:t>Price</w:t>
            </w:r>
          </w:p>
        </w:tc>
        <w:tc>
          <w:tcPr>
            <w:tcW w:w="4677" w:type="dxa"/>
            <w:shd w:val="clear" w:color="auto" w:fill="auto"/>
          </w:tcPr>
          <w:p w14:paraId="0F766707" w14:textId="77777777" w:rsidR="00512FC7" w:rsidRPr="00512FC7" w:rsidRDefault="00512FC7" w:rsidP="00533FE7">
            <w:pPr>
              <w:jc w:val="left"/>
            </w:pPr>
            <w:r w:rsidRPr="00512FC7">
              <w:t>Price per unit of quantity (e.g. per share)</w:t>
            </w:r>
          </w:p>
        </w:tc>
        <w:tc>
          <w:tcPr>
            <w:tcW w:w="4411" w:type="dxa"/>
            <w:shd w:val="clear" w:color="auto" w:fill="auto"/>
          </w:tcPr>
          <w:p w14:paraId="4C5B1FEE" w14:textId="77777777" w:rsidR="00512FC7" w:rsidRPr="00512FC7" w:rsidRDefault="00512FC7" w:rsidP="00533FE7">
            <w:r w:rsidRPr="00512FC7">
              <w:t>Px</w:t>
            </w:r>
          </w:p>
        </w:tc>
      </w:tr>
      <w:tr w:rsidR="00512FC7" w:rsidRPr="00512FC7" w14:paraId="2A214733" w14:textId="77777777" w:rsidTr="00533FE7">
        <w:tc>
          <w:tcPr>
            <w:tcW w:w="828" w:type="dxa"/>
            <w:shd w:val="clear" w:color="auto" w:fill="auto"/>
          </w:tcPr>
          <w:p w14:paraId="0931CCFC" w14:textId="77777777" w:rsidR="00512FC7" w:rsidRPr="00512FC7" w:rsidRDefault="00512FC7" w:rsidP="00533FE7">
            <w:bookmarkStart w:id="241" w:name="fld_RefSeqNum" w:colFirst="1" w:colLast="1"/>
            <w:bookmarkEnd w:id="240"/>
            <w:r w:rsidRPr="00512FC7">
              <w:t>45</w:t>
            </w:r>
          </w:p>
        </w:tc>
        <w:tc>
          <w:tcPr>
            <w:tcW w:w="2069" w:type="dxa"/>
            <w:shd w:val="clear" w:color="auto" w:fill="auto"/>
          </w:tcPr>
          <w:p w14:paraId="56919CB0" w14:textId="77777777" w:rsidR="00512FC7" w:rsidRPr="00512FC7" w:rsidRDefault="00512FC7" w:rsidP="00533FE7">
            <w:r w:rsidRPr="00512FC7">
              <w:t>RefSeqNum</w:t>
            </w:r>
          </w:p>
        </w:tc>
        <w:tc>
          <w:tcPr>
            <w:tcW w:w="1083" w:type="dxa"/>
            <w:shd w:val="clear" w:color="auto" w:fill="auto"/>
          </w:tcPr>
          <w:p w14:paraId="2B34EE2C" w14:textId="77777777" w:rsidR="00512FC7" w:rsidRPr="00512FC7" w:rsidRDefault="00512FC7" w:rsidP="00533FE7">
            <w:r w:rsidRPr="00512FC7">
              <w:t>SeqNum</w:t>
            </w:r>
          </w:p>
        </w:tc>
        <w:tc>
          <w:tcPr>
            <w:tcW w:w="4677" w:type="dxa"/>
            <w:shd w:val="clear" w:color="auto" w:fill="auto"/>
          </w:tcPr>
          <w:p w14:paraId="28A1C67B" w14:textId="77777777" w:rsidR="00512FC7" w:rsidRPr="00512FC7" w:rsidRDefault="00512FC7" w:rsidP="00533FE7">
            <w:pPr>
              <w:jc w:val="left"/>
            </w:pPr>
            <w:r w:rsidRPr="00512FC7">
              <w:t>Reference message sequence number</w:t>
            </w:r>
          </w:p>
        </w:tc>
        <w:tc>
          <w:tcPr>
            <w:tcW w:w="4411" w:type="dxa"/>
            <w:shd w:val="clear" w:color="auto" w:fill="auto"/>
          </w:tcPr>
          <w:p w14:paraId="614834DF" w14:textId="77777777" w:rsidR="00512FC7" w:rsidRPr="00512FC7" w:rsidRDefault="00512FC7" w:rsidP="00533FE7">
            <w:r w:rsidRPr="00512FC7">
              <w:t>RefSeqNum</w:t>
            </w:r>
          </w:p>
        </w:tc>
      </w:tr>
      <w:tr w:rsidR="00DE5358" w:rsidRPr="00DE5358" w14:paraId="5678D45F" w14:textId="77777777" w:rsidTr="00BD0927">
        <w:trPr>
          <w:del w:id="242" w:author="Administrator" w:date="2011-08-18T10:26:00Z"/>
        </w:trPr>
        <w:tc>
          <w:tcPr>
            <w:tcW w:w="828" w:type="dxa"/>
            <w:shd w:val="clear" w:color="auto" w:fill="auto"/>
          </w:tcPr>
          <w:p w14:paraId="2339FFBE" w14:textId="77777777" w:rsidR="00DE5358" w:rsidRPr="00DE5358" w:rsidRDefault="00DE5358" w:rsidP="00DE5358">
            <w:pPr>
              <w:rPr>
                <w:del w:id="243" w:author="Administrator" w:date="2011-08-18T10:26:00Z"/>
              </w:rPr>
            </w:pPr>
            <w:bookmarkStart w:id="244" w:name="fld_RelatdSym" w:colFirst="1" w:colLast="1"/>
            <w:bookmarkStart w:id="245" w:name="fld_SecurityID" w:colFirst="1" w:colLast="1"/>
            <w:bookmarkEnd w:id="241"/>
            <w:del w:id="246" w:author="Administrator" w:date="2011-08-18T10:26:00Z">
              <w:r w:rsidRPr="00DE5358">
                <w:delText>46</w:delText>
              </w:r>
            </w:del>
          </w:p>
        </w:tc>
        <w:tc>
          <w:tcPr>
            <w:tcW w:w="2069" w:type="dxa"/>
            <w:shd w:val="clear" w:color="auto" w:fill="auto"/>
          </w:tcPr>
          <w:p w14:paraId="0314E874" w14:textId="77777777" w:rsidR="00DE5358" w:rsidRPr="00DE5358" w:rsidRDefault="00DE5358" w:rsidP="00DE5358">
            <w:pPr>
              <w:rPr>
                <w:del w:id="247" w:author="Administrator" w:date="2011-08-18T10:26:00Z"/>
              </w:rPr>
            </w:pPr>
            <w:del w:id="248" w:author="Administrator" w:date="2011-08-18T10:26:00Z">
              <w:r w:rsidRPr="00DE5358">
                <w:delText>RelatdSym  (no longer used)</w:delText>
              </w:r>
            </w:del>
          </w:p>
        </w:tc>
        <w:tc>
          <w:tcPr>
            <w:tcW w:w="1083" w:type="dxa"/>
            <w:shd w:val="clear" w:color="auto" w:fill="auto"/>
          </w:tcPr>
          <w:p w14:paraId="5426681B" w14:textId="77777777" w:rsidR="00DE5358" w:rsidRPr="00DE5358" w:rsidRDefault="00DE5358" w:rsidP="00DE5358">
            <w:pPr>
              <w:rPr>
                <w:del w:id="249" w:author="Administrator" w:date="2011-08-18T10:26:00Z"/>
              </w:rPr>
            </w:pPr>
            <w:moveFromRangeStart w:id="250" w:author="Administrator" w:date="2011-08-18T10:26:00Z" w:name="move301426514"/>
            <w:moveFrom w:id="251" w:author="Administrator" w:date="2011-08-18T10:26:00Z">
              <w:r w:rsidRPr="00DE5358">
                <w:t>String</w:t>
              </w:r>
            </w:moveFrom>
            <w:moveFromRangeEnd w:id="250"/>
          </w:p>
        </w:tc>
        <w:tc>
          <w:tcPr>
            <w:tcW w:w="4677" w:type="dxa"/>
            <w:shd w:val="clear" w:color="auto" w:fill="auto"/>
          </w:tcPr>
          <w:p w14:paraId="6074B5F7" w14:textId="77777777" w:rsidR="00DE5358" w:rsidRPr="00DE5358" w:rsidRDefault="00DE5358" w:rsidP="00BD0927">
            <w:pPr>
              <w:jc w:val="left"/>
              <w:rPr>
                <w:del w:id="252" w:author="Administrator" w:date="2011-08-18T10:26:00Z"/>
              </w:rPr>
            </w:pPr>
            <w:del w:id="253" w:author="Administrator" w:date="2011-08-18T10:26:00Z">
              <w:r w:rsidRPr="00DE5358">
                <w:delText xml:space="preserve">Deprecated in FIX.4.1 </w:delText>
              </w:r>
            </w:del>
          </w:p>
        </w:tc>
        <w:tc>
          <w:tcPr>
            <w:tcW w:w="4411" w:type="dxa"/>
            <w:shd w:val="clear" w:color="auto" w:fill="auto"/>
          </w:tcPr>
          <w:p w14:paraId="7875B39F" w14:textId="77777777" w:rsidR="00DE5358" w:rsidRPr="00DE5358" w:rsidRDefault="00DE5358" w:rsidP="00DE5358">
            <w:pPr>
              <w:rPr>
                <w:del w:id="254" w:author="Administrator" w:date="2011-08-18T10:26:00Z"/>
              </w:rPr>
            </w:pPr>
          </w:p>
        </w:tc>
      </w:tr>
      <w:tr w:rsidR="00DE5358" w:rsidRPr="00DE5358" w14:paraId="02DF5A55" w14:textId="77777777" w:rsidTr="00BD0927">
        <w:trPr>
          <w:del w:id="255" w:author="Administrator" w:date="2011-08-18T10:26:00Z"/>
        </w:trPr>
        <w:tc>
          <w:tcPr>
            <w:tcW w:w="828" w:type="dxa"/>
            <w:shd w:val="clear" w:color="auto" w:fill="auto"/>
          </w:tcPr>
          <w:p w14:paraId="747812DB" w14:textId="77777777" w:rsidR="00DE5358" w:rsidRPr="00DE5358" w:rsidRDefault="00DE5358" w:rsidP="00DE5358">
            <w:pPr>
              <w:rPr>
                <w:del w:id="256" w:author="Administrator" w:date="2011-08-18T10:26:00Z"/>
              </w:rPr>
            </w:pPr>
            <w:bookmarkStart w:id="257" w:name="fld_Rule80ANo" w:colFirst="1" w:colLast="1"/>
            <w:bookmarkEnd w:id="244"/>
            <w:del w:id="258" w:author="Administrator" w:date="2011-08-18T10:26:00Z">
              <w:r w:rsidRPr="00DE5358">
                <w:delText>47</w:delText>
              </w:r>
            </w:del>
          </w:p>
        </w:tc>
        <w:tc>
          <w:tcPr>
            <w:tcW w:w="2069" w:type="dxa"/>
            <w:shd w:val="clear" w:color="auto" w:fill="auto"/>
          </w:tcPr>
          <w:p w14:paraId="3D784D4D" w14:textId="77777777" w:rsidR="00DE5358" w:rsidRPr="00DE5358" w:rsidRDefault="00DE5358" w:rsidP="00DE5358">
            <w:pPr>
              <w:rPr>
                <w:del w:id="259" w:author="Administrator" w:date="2011-08-18T10:26:00Z"/>
              </w:rPr>
            </w:pPr>
            <w:del w:id="260" w:author="Administrator" w:date="2011-08-18T10:26:00Z">
              <w:r w:rsidRPr="00DE5358">
                <w:delText>Rule80A(No Longer Used)</w:delText>
              </w:r>
            </w:del>
          </w:p>
        </w:tc>
        <w:tc>
          <w:tcPr>
            <w:tcW w:w="1083" w:type="dxa"/>
            <w:shd w:val="clear" w:color="auto" w:fill="auto"/>
          </w:tcPr>
          <w:p w14:paraId="4B3A529F" w14:textId="77777777" w:rsidR="00DE5358" w:rsidRPr="00DE5358" w:rsidRDefault="00DE5358" w:rsidP="00DE5358">
            <w:pPr>
              <w:rPr>
                <w:del w:id="261" w:author="Administrator" w:date="2011-08-18T10:26:00Z"/>
              </w:rPr>
            </w:pPr>
            <w:del w:id="262" w:author="Administrator" w:date="2011-08-18T10:26:00Z">
              <w:r w:rsidRPr="00DE5358">
                <w:delText>char</w:delText>
              </w:r>
            </w:del>
          </w:p>
        </w:tc>
        <w:tc>
          <w:tcPr>
            <w:tcW w:w="4677" w:type="dxa"/>
            <w:shd w:val="clear" w:color="auto" w:fill="auto"/>
          </w:tcPr>
          <w:p w14:paraId="17807AD3" w14:textId="77777777" w:rsidR="00DE5358" w:rsidRDefault="00DE5358" w:rsidP="00BD0927">
            <w:pPr>
              <w:jc w:val="left"/>
              <w:rPr>
                <w:del w:id="263" w:author="Administrator" w:date="2011-08-18T10:26:00Z"/>
              </w:rPr>
            </w:pPr>
            <w:del w:id="264" w:author="Administrator" w:date="2011-08-18T10:26:00Z">
              <w:r>
                <w:delText>Deprecated in FIX.4.3 Note that the name of this field is changing to 'OrderCapacity' as Rule80A is a very US market-specific term. Other world markets need to convey similar information, however, often a subset of the US values. See the 'Rule80A (aka OrderCapacity) Usage by Market' appendix for market-specific usage of this field.</w:delText>
              </w:r>
            </w:del>
          </w:p>
          <w:p w14:paraId="36F4BB0F" w14:textId="77777777" w:rsidR="00DE5358" w:rsidRPr="00DE5358" w:rsidRDefault="00DE5358" w:rsidP="00BD0927">
            <w:pPr>
              <w:jc w:val="left"/>
              <w:rPr>
                <w:del w:id="265" w:author="Administrator" w:date="2011-08-18T10:26:00Z"/>
              </w:rPr>
            </w:pPr>
            <w:del w:id="266" w:author="Administrator" w:date="2011-08-18T10:26:00Z">
              <w:r>
                <w:delText>Valid values:</w:delText>
              </w:r>
              <w:r>
                <w:br/>
              </w:r>
              <w:r>
                <w:tab/>
                <w:delText>A - Agency single order</w:delText>
              </w:r>
              <w:r>
                <w:br/>
              </w:r>
              <w:r>
                <w:tab/>
                <w:delText>B - Short exempt transaction (refer to A type)</w:delText>
              </w:r>
              <w:r>
                <w:br/>
              </w:r>
              <w:r>
                <w:tab/>
                <w:delText>C - Proprietary, Non-Algorithmic Program Trade (non-index arbitrage)</w:delText>
              </w:r>
              <w:r>
                <w:br/>
              </w:r>
              <w:r>
                <w:tab/>
                <w:delText>D - Program order, index arb, for Member firm/org</w:delText>
              </w:r>
              <w:r>
                <w:br/>
              </w:r>
              <w:r>
                <w:tab/>
                <w:delText>E - Short Exempt Transaction for Principal (was incorrectly identified in the FIX spec as "Registered Equity Market Maker trades")</w:delText>
              </w:r>
              <w:r>
                <w:br/>
              </w:r>
              <w:r>
                <w:tab/>
                <w:delText>F - Short exempt transaction (refer to W type)</w:delText>
              </w:r>
              <w:r>
                <w:br/>
              </w:r>
              <w:r>
                <w:tab/>
                <w:delText>H - Short exempt transaction (refer to I type)</w:delText>
              </w:r>
              <w:r>
                <w:br/>
              </w:r>
              <w:r>
                <w:tab/>
                <w:delText>I - Individual Investor, single order</w:delText>
              </w:r>
              <w:r>
                <w:br/>
              </w:r>
              <w:r>
                <w:tab/>
                <w:delText>J - Proprietary, Algorithmic Program Trading  (non-index arbitrage)</w:delText>
              </w:r>
              <w:r>
                <w:br/>
              </w:r>
              <w:r>
                <w:tab/>
                <w:delText>K - Agency, Algorithmic Program Trading  (non-index arbitrage)</w:delText>
              </w:r>
              <w:r>
                <w:br/>
              </w:r>
              <w:r>
                <w:tab/>
                <w:delText>L - Short exempt transaction for member competing market-maker affliated with the firm clearing the trade (refer to P and O types)</w:delText>
              </w:r>
              <w:r>
                <w:br/>
              </w:r>
              <w:r>
                <w:lastRenderedPageBreak/>
                <w:tab/>
                <w:delText>M - Program Order, index arb, for other member</w:delText>
              </w:r>
              <w:r>
                <w:br/>
              </w:r>
              <w:r>
                <w:tab/>
                <w:delText>N - Agent for other Member, Non-Algorithmic Program Trade  (non-index arbitrage)</w:delText>
              </w:r>
              <w:r>
                <w:br/>
              </w:r>
              <w:r>
                <w:tab/>
                <w:delText>O - Proprietary transactions for competing market-maker that is affiliated with the clearing member (was incorrectly identified in the FIX spec as "Competing dealer trades")</w:delText>
              </w:r>
              <w:r>
                <w:br/>
              </w:r>
              <w:r>
                <w:tab/>
                <w:delText>P - Principal</w:delText>
              </w:r>
              <w:r>
                <w:br/>
              </w:r>
              <w:r>
                <w:tab/>
                <w:delText>R - Transactions for the account of a non-member compting market-maker (was incorrectly identified in the FIX spec as "Competing dealer trades")</w:delText>
              </w:r>
              <w:r>
                <w:br/>
              </w:r>
              <w:r>
                <w:tab/>
                <w:delText>S - Specialist trades</w:delText>
              </w:r>
              <w:r>
                <w:br/>
              </w:r>
              <w:r>
                <w:tab/>
                <w:delText>T - Transactions for the account of an unaffiliated member's competing market-maker (was incorrectly identified in the FIX spec as "Competing dealer trades")</w:delText>
              </w:r>
              <w:r>
                <w:br/>
              </w:r>
              <w:r>
                <w:tab/>
                <w:delText>U - Agency, Index Arbitrage (includes Individual, Index Arbitrage trades)</w:delText>
              </w:r>
              <w:r>
                <w:br/>
              </w:r>
              <w:r>
                <w:tab/>
                <w:delText>W - All other orders as agent for other member</w:delText>
              </w:r>
              <w:r>
                <w:br/>
              </w:r>
              <w:r>
                <w:tab/>
                <w:delText>X - Short exempt transaction for member competing market-maker not affiliated with the firm clearing the trade (refer to W and T types)</w:delText>
              </w:r>
              <w:r>
                <w:br/>
              </w:r>
              <w:r>
                <w:tab/>
                <w:delText>Y - Agency, Non-Algorithmic Program Trade (non-index arbitrage)</w:delText>
              </w:r>
              <w:r>
                <w:br/>
              </w:r>
              <w:r>
                <w:tab/>
                <w:delText>Z - Short exempt transaction for non-member competing market-maker (refer to A and R types)</w:delText>
              </w:r>
            </w:del>
          </w:p>
        </w:tc>
        <w:tc>
          <w:tcPr>
            <w:tcW w:w="4411" w:type="dxa"/>
            <w:shd w:val="clear" w:color="auto" w:fill="auto"/>
          </w:tcPr>
          <w:p w14:paraId="65B8F016" w14:textId="77777777" w:rsidR="00DE5358" w:rsidRPr="00DE5358" w:rsidRDefault="00DE5358" w:rsidP="00DE5358">
            <w:pPr>
              <w:rPr>
                <w:del w:id="267" w:author="Administrator" w:date="2011-08-18T10:26:00Z"/>
              </w:rPr>
            </w:pPr>
          </w:p>
        </w:tc>
      </w:tr>
      <w:bookmarkEnd w:id="257"/>
      <w:tr w:rsidR="00512FC7" w:rsidRPr="00512FC7" w14:paraId="63572417" w14:textId="77777777" w:rsidTr="00533FE7">
        <w:tc>
          <w:tcPr>
            <w:tcW w:w="828" w:type="dxa"/>
            <w:shd w:val="clear" w:color="auto" w:fill="auto"/>
          </w:tcPr>
          <w:p w14:paraId="59B5307D" w14:textId="77777777" w:rsidR="00512FC7" w:rsidRPr="00512FC7" w:rsidRDefault="00512FC7" w:rsidP="00533FE7">
            <w:r w:rsidRPr="00512FC7">
              <w:lastRenderedPageBreak/>
              <w:t>48</w:t>
            </w:r>
          </w:p>
        </w:tc>
        <w:tc>
          <w:tcPr>
            <w:tcW w:w="2069" w:type="dxa"/>
            <w:shd w:val="clear" w:color="auto" w:fill="auto"/>
          </w:tcPr>
          <w:p w14:paraId="171217C2" w14:textId="77777777" w:rsidR="00512FC7" w:rsidRPr="00512FC7" w:rsidRDefault="00512FC7" w:rsidP="00533FE7">
            <w:r w:rsidRPr="00512FC7">
              <w:t>SecurityID</w:t>
            </w:r>
          </w:p>
        </w:tc>
        <w:tc>
          <w:tcPr>
            <w:tcW w:w="1083" w:type="dxa"/>
            <w:shd w:val="clear" w:color="auto" w:fill="auto"/>
          </w:tcPr>
          <w:p w14:paraId="2C2639FB" w14:textId="77777777" w:rsidR="00512FC7" w:rsidRPr="00512FC7" w:rsidRDefault="00512FC7" w:rsidP="00533FE7">
            <w:r w:rsidRPr="00512FC7">
              <w:t>String</w:t>
            </w:r>
          </w:p>
        </w:tc>
        <w:tc>
          <w:tcPr>
            <w:tcW w:w="4677" w:type="dxa"/>
            <w:shd w:val="clear" w:color="auto" w:fill="auto"/>
          </w:tcPr>
          <w:p w14:paraId="518B171E" w14:textId="77777777" w:rsidR="00512FC7" w:rsidRPr="00512FC7" w:rsidRDefault="00512FC7" w:rsidP="00533FE7">
            <w:pPr>
              <w:jc w:val="left"/>
            </w:pPr>
            <w:r w:rsidRPr="00512FC7">
              <w:t>Security identifier value of SecurityIDSource (22) type (e.g. CUSIP, SEDOL, ISIN, etc). Requires SecurityIDSource.</w:t>
            </w:r>
          </w:p>
        </w:tc>
        <w:tc>
          <w:tcPr>
            <w:tcW w:w="4411" w:type="dxa"/>
            <w:shd w:val="clear" w:color="auto" w:fill="auto"/>
          </w:tcPr>
          <w:p w14:paraId="6002B7EF" w14:textId="77777777" w:rsidR="00512FC7" w:rsidRPr="00512FC7" w:rsidRDefault="00512FC7" w:rsidP="00533FE7">
            <w:r w:rsidRPr="00512FC7">
              <w:t>ID</w:t>
            </w:r>
          </w:p>
        </w:tc>
      </w:tr>
      <w:tr w:rsidR="00512FC7" w:rsidRPr="00512FC7" w14:paraId="1E8E129B" w14:textId="77777777" w:rsidTr="00533FE7">
        <w:tc>
          <w:tcPr>
            <w:tcW w:w="828" w:type="dxa"/>
            <w:shd w:val="clear" w:color="auto" w:fill="auto"/>
          </w:tcPr>
          <w:p w14:paraId="21105F26" w14:textId="77777777" w:rsidR="00512FC7" w:rsidRPr="00512FC7" w:rsidRDefault="00512FC7" w:rsidP="00533FE7">
            <w:bookmarkStart w:id="268" w:name="fld_SenderCompID" w:colFirst="1" w:colLast="1"/>
            <w:bookmarkEnd w:id="245"/>
            <w:r w:rsidRPr="00512FC7">
              <w:t>49</w:t>
            </w:r>
          </w:p>
        </w:tc>
        <w:tc>
          <w:tcPr>
            <w:tcW w:w="2069" w:type="dxa"/>
            <w:shd w:val="clear" w:color="auto" w:fill="auto"/>
          </w:tcPr>
          <w:p w14:paraId="0C1EF1A6" w14:textId="77777777" w:rsidR="00512FC7" w:rsidRPr="00512FC7" w:rsidRDefault="00512FC7" w:rsidP="00533FE7">
            <w:r w:rsidRPr="00512FC7">
              <w:t>SenderCompID</w:t>
            </w:r>
          </w:p>
        </w:tc>
        <w:tc>
          <w:tcPr>
            <w:tcW w:w="1083" w:type="dxa"/>
            <w:shd w:val="clear" w:color="auto" w:fill="auto"/>
          </w:tcPr>
          <w:p w14:paraId="1A2933AA" w14:textId="77777777" w:rsidR="00512FC7" w:rsidRPr="00512FC7" w:rsidRDefault="00512FC7" w:rsidP="00533FE7">
            <w:r w:rsidRPr="00512FC7">
              <w:t>String</w:t>
            </w:r>
          </w:p>
        </w:tc>
        <w:tc>
          <w:tcPr>
            <w:tcW w:w="4677" w:type="dxa"/>
            <w:shd w:val="clear" w:color="auto" w:fill="auto"/>
          </w:tcPr>
          <w:p w14:paraId="39AFC9BD" w14:textId="77777777" w:rsidR="00512FC7" w:rsidRPr="00512FC7" w:rsidRDefault="00512FC7" w:rsidP="00533FE7">
            <w:pPr>
              <w:jc w:val="left"/>
            </w:pPr>
            <w:r w:rsidRPr="00512FC7">
              <w:t>Assigned value used to identify firm sending message.</w:t>
            </w:r>
          </w:p>
        </w:tc>
        <w:tc>
          <w:tcPr>
            <w:tcW w:w="4411" w:type="dxa"/>
            <w:shd w:val="clear" w:color="auto" w:fill="auto"/>
          </w:tcPr>
          <w:p w14:paraId="27DB2E5B" w14:textId="77777777" w:rsidR="00512FC7" w:rsidRPr="00512FC7" w:rsidRDefault="00512FC7" w:rsidP="00533FE7">
            <w:r w:rsidRPr="00512FC7">
              <w:t>SID</w:t>
            </w:r>
          </w:p>
        </w:tc>
      </w:tr>
      <w:tr w:rsidR="00512FC7" w:rsidRPr="00512FC7" w14:paraId="329F5E36" w14:textId="77777777" w:rsidTr="00533FE7">
        <w:tc>
          <w:tcPr>
            <w:tcW w:w="828" w:type="dxa"/>
            <w:shd w:val="clear" w:color="auto" w:fill="auto"/>
          </w:tcPr>
          <w:p w14:paraId="4B6C8AF7" w14:textId="77777777" w:rsidR="00512FC7" w:rsidRPr="00512FC7" w:rsidRDefault="00512FC7" w:rsidP="00533FE7">
            <w:bookmarkStart w:id="269" w:name="fld_SenderSubID" w:colFirst="1" w:colLast="1"/>
            <w:bookmarkEnd w:id="268"/>
            <w:r w:rsidRPr="00512FC7">
              <w:t>50</w:t>
            </w:r>
          </w:p>
        </w:tc>
        <w:tc>
          <w:tcPr>
            <w:tcW w:w="2069" w:type="dxa"/>
            <w:shd w:val="clear" w:color="auto" w:fill="auto"/>
          </w:tcPr>
          <w:p w14:paraId="1E1C0A96" w14:textId="77777777" w:rsidR="00512FC7" w:rsidRPr="00512FC7" w:rsidRDefault="00512FC7" w:rsidP="00533FE7">
            <w:r w:rsidRPr="00512FC7">
              <w:t>SenderSubID</w:t>
            </w:r>
          </w:p>
        </w:tc>
        <w:tc>
          <w:tcPr>
            <w:tcW w:w="1083" w:type="dxa"/>
            <w:shd w:val="clear" w:color="auto" w:fill="auto"/>
          </w:tcPr>
          <w:p w14:paraId="34CEE2B3" w14:textId="77777777" w:rsidR="00512FC7" w:rsidRPr="00512FC7" w:rsidRDefault="00512FC7" w:rsidP="00533FE7">
            <w:r w:rsidRPr="00512FC7">
              <w:t>String</w:t>
            </w:r>
          </w:p>
        </w:tc>
        <w:tc>
          <w:tcPr>
            <w:tcW w:w="4677" w:type="dxa"/>
            <w:shd w:val="clear" w:color="auto" w:fill="auto"/>
          </w:tcPr>
          <w:p w14:paraId="7FDBCE6E" w14:textId="77777777" w:rsidR="00512FC7" w:rsidRPr="00512FC7" w:rsidRDefault="00512FC7" w:rsidP="00533FE7">
            <w:pPr>
              <w:jc w:val="left"/>
            </w:pPr>
            <w:r w:rsidRPr="00512FC7">
              <w:t>Assigned value used to identify specific message originator (desk, trader, etc.)</w:t>
            </w:r>
          </w:p>
        </w:tc>
        <w:tc>
          <w:tcPr>
            <w:tcW w:w="4411" w:type="dxa"/>
            <w:shd w:val="clear" w:color="auto" w:fill="auto"/>
          </w:tcPr>
          <w:p w14:paraId="2E8B5742" w14:textId="77777777" w:rsidR="00512FC7" w:rsidRPr="00512FC7" w:rsidRDefault="00512FC7" w:rsidP="00533FE7">
            <w:r w:rsidRPr="00512FC7">
              <w:t>SSub</w:t>
            </w:r>
          </w:p>
        </w:tc>
      </w:tr>
      <w:tr w:rsidR="00DE5358" w:rsidRPr="00DE5358" w14:paraId="0A69B192" w14:textId="77777777" w:rsidTr="00BD0927">
        <w:trPr>
          <w:del w:id="270" w:author="Administrator" w:date="2011-08-18T10:26:00Z"/>
        </w:trPr>
        <w:tc>
          <w:tcPr>
            <w:tcW w:w="828" w:type="dxa"/>
            <w:shd w:val="clear" w:color="auto" w:fill="auto"/>
          </w:tcPr>
          <w:p w14:paraId="4D99164A" w14:textId="77777777" w:rsidR="00DE5358" w:rsidRPr="00DE5358" w:rsidRDefault="00DE5358" w:rsidP="00DE5358">
            <w:pPr>
              <w:rPr>
                <w:del w:id="271" w:author="Administrator" w:date="2011-08-18T10:26:00Z"/>
              </w:rPr>
            </w:pPr>
            <w:bookmarkStart w:id="272" w:name="fld_SendingDate" w:colFirst="1" w:colLast="1"/>
            <w:bookmarkStart w:id="273" w:name="fld_SendingTime" w:colFirst="1" w:colLast="1"/>
            <w:bookmarkEnd w:id="269"/>
            <w:del w:id="274" w:author="Administrator" w:date="2011-08-18T10:26:00Z">
              <w:r w:rsidRPr="00DE5358">
                <w:delText>51</w:delText>
              </w:r>
            </w:del>
          </w:p>
        </w:tc>
        <w:tc>
          <w:tcPr>
            <w:tcW w:w="2069" w:type="dxa"/>
            <w:shd w:val="clear" w:color="auto" w:fill="auto"/>
          </w:tcPr>
          <w:p w14:paraId="04F9038F" w14:textId="77777777" w:rsidR="00DE5358" w:rsidRPr="00DE5358" w:rsidRDefault="00DE5358" w:rsidP="00DE5358">
            <w:pPr>
              <w:rPr>
                <w:del w:id="275" w:author="Administrator" w:date="2011-08-18T10:26:00Z"/>
              </w:rPr>
            </w:pPr>
            <w:del w:id="276" w:author="Administrator" w:date="2011-08-18T10:26:00Z">
              <w:r w:rsidRPr="00DE5358">
                <w:delText>SendingDate  (no longer used)</w:delText>
              </w:r>
            </w:del>
          </w:p>
        </w:tc>
        <w:tc>
          <w:tcPr>
            <w:tcW w:w="1083" w:type="dxa"/>
            <w:shd w:val="clear" w:color="auto" w:fill="auto"/>
          </w:tcPr>
          <w:p w14:paraId="600A33ED" w14:textId="77777777" w:rsidR="00DE5358" w:rsidRPr="00DE5358" w:rsidRDefault="00DE5358" w:rsidP="00DE5358">
            <w:pPr>
              <w:rPr>
                <w:del w:id="277" w:author="Administrator" w:date="2011-08-18T10:26:00Z"/>
              </w:rPr>
            </w:pPr>
            <w:del w:id="278" w:author="Administrator" w:date="2011-08-18T10:26:00Z">
              <w:r w:rsidRPr="00DE5358">
                <w:delText>LocalMktDate</w:delText>
              </w:r>
            </w:del>
          </w:p>
        </w:tc>
        <w:tc>
          <w:tcPr>
            <w:tcW w:w="4677" w:type="dxa"/>
            <w:shd w:val="clear" w:color="auto" w:fill="auto"/>
          </w:tcPr>
          <w:p w14:paraId="02770708" w14:textId="77777777" w:rsidR="00DE5358" w:rsidRPr="00DE5358" w:rsidRDefault="00DE5358" w:rsidP="00BD0927">
            <w:pPr>
              <w:jc w:val="left"/>
              <w:rPr>
                <w:del w:id="279" w:author="Administrator" w:date="2011-08-18T10:26:00Z"/>
              </w:rPr>
            </w:pPr>
            <w:del w:id="280" w:author="Administrator" w:date="2011-08-18T10:26:00Z">
              <w:r w:rsidRPr="00DE5358">
                <w:delText xml:space="preserve">Deprecated in FIX.4.3 </w:delText>
              </w:r>
            </w:del>
          </w:p>
        </w:tc>
        <w:tc>
          <w:tcPr>
            <w:tcW w:w="4411" w:type="dxa"/>
            <w:shd w:val="clear" w:color="auto" w:fill="auto"/>
          </w:tcPr>
          <w:p w14:paraId="2B558205" w14:textId="77777777" w:rsidR="00DE5358" w:rsidRPr="00DE5358" w:rsidRDefault="00DE5358" w:rsidP="00DE5358">
            <w:pPr>
              <w:rPr>
                <w:del w:id="281" w:author="Administrator" w:date="2011-08-18T10:26:00Z"/>
              </w:rPr>
            </w:pPr>
          </w:p>
        </w:tc>
      </w:tr>
      <w:bookmarkEnd w:id="272"/>
      <w:tr w:rsidR="00512FC7" w:rsidRPr="00512FC7" w14:paraId="63F78FC6" w14:textId="77777777" w:rsidTr="00533FE7">
        <w:tc>
          <w:tcPr>
            <w:tcW w:w="828" w:type="dxa"/>
            <w:shd w:val="clear" w:color="auto" w:fill="auto"/>
          </w:tcPr>
          <w:p w14:paraId="26EE124A" w14:textId="77777777" w:rsidR="00512FC7" w:rsidRPr="00512FC7" w:rsidRDefault="00512FC7" w:rsidP="00533FE7">
            <w:r w:rsidRPr="00512FC7">
              <w:t>52</w:t>
            </w:r>
          </w:p>
        </w:tc>
        <w:tc>
          <w:tcPr>
            <w:tcW w:w="2069" w:type="dxa"/>
            <w:shd w:val="clear" w:color="auto" w:fill="auto"/>
          </w:tcPr>
          <w:p w14:paraId="16405E1A" w14:textId="77777777" w:rsidR="00512FC7" w:rsidRPr="00512FC7" w:rsidRDefault="00512FC7" w:rsidP="00533FE7">
            <w:r w:rsidRPr="00512FC7">
              <w:t>SendingTime</w:t>
            </w:r>
          </w:p>
        </w:tc>
        <w:tc>
          <w:tcPr>
            <w:tcW w:w="1083" w:type="dxa"/>
            <w:shd w:val="clear" w:color="auto" w:fill="auto"/>
          </w:tcPr>
          <w:p w14:paraId="3E66CE48" w14:textId="77777777" w:rsidR="00512FC7" w:rsidRPr="00512FC7" w:rsidRDefault="00512FC7" w:rsidP="00533FE7">
            <w:r w:rsidRPr="00512FC7">
              <w:t>UTCTimestamp</w:t>
            </w:r>
          </w:p>
        </w:tc>
        <w:tc>
          <w:tcPr>
            <w:tcW w:w="4677" w:type="dxa"/>
            <w:shd w:val="clear" w:color="auto" w:fill="auto"/>
          </w:tcPr>
          <w:p w14:paraId="09047AE6" w14:textId="77777777" w:rsidR="00512FC7" w:rsidRPr="00512FC7" w:rsidRDefault="00512FC7" w:rsidP="00533FE7">
            <w:pPr>
              <w:jc w:val="left"/>
            </w:pPr>
            <w:r w:rsidRPr="00512FC7">
              <w:t xml:space="preserve">Time of message transmission (always expressed in UTC (Universal Time Coordinated, also known as </w:t>
            </w:r>
            <w:r w:rsidRPr="00512FC7">
              <w:lastRenderedPageBreak/>
              <w:t>"GMT")</w:t>
            </w:r>
          </w:p>
        </w:tc>
        <w:tc>
          <w:tcPr>
            <w:tcW w:w="4411" w:type="dxa"/>
            <w:shd w:val="clear" w:color="auto" w:fill="auto"/>
          </w:tcPr>
          <w:p w14:paraId="0BEB7BC3" w14:textId="77777777" w:rsidR="00512FC7" w:rsidRPr="00512FC7" w:rsidRDefault="00512FC7" w:rsidP="00533FE7">
            <w:r w:rsidRPr="00512FC7">
              <w:lastRenderedPageBreak/>
              <w:t>Snt</w:t>
            </w:r>
          </w:p>
        </w:tc>
      </w:tr>
      <w:tr w:rsidR="00512FC7" w:rsidRPr="00512FC7" w14:paraId="4FCC6B5E" w14:textId="77777777" w:rsidTr="00533FE7">
        <w:tc>
          <w:tcPr>
            <w:tcW w:w="828" w:type="dxa"/>
            <w:shd w:val="clear" w:color="auto" w:fill="auto"/>
          </w:tcPr>
          <w:p w14:paraId="2B539804" w14:textId="77777777" w:rsidR="00512FC7" w:rsidRPr="00512FC7" w:rsidRDefault="00512FC7" w:rsidP="00533FE7">
            <w:bookmarkStart w:id="282" w:name="fld_Quantity" w:colFirst="1" w:colLast="1"/>
            <w:bookmarkEnd w:id="273"/>
            <w:r w:rsidRPr="00512FC7">
              <w:lastRenderedPageBreak/>
              <w:t>53</w:t>
            </w:r>
          </w:p>
        </w:tc>
        <w:tc>
          <w:tcPr>
            <w:tcW w:w="2069" w:type="dxa"/>
            <w:shd w:val="clear" w:color="auto" w:fill="auto"/>
          </w:tcPr>
          <w:p w14:paraId="40FB994F" w14:textId="77777777" w:rsidR="00512FC7" w:rsidRPr="00512FC7" w:rsidRDefault="00512FC7" w:rsidP="00533FE7">
            <w:r w:rsidRPr="00512FC7">
              <w:t>Quantity</w:t>
            </w:r>
          </w:p>
        </w:tc>
        <w:tc>
          <w:tcPr>
            <w:tcW w:w="1083" w:type="dxa"/>
            <w:shd w:val="clear" w:color="auto" w:fill="auto"/>
          </w:tcPr>
          <w:p w14:paraId="0F354CF6" w14:textId="77777777" w:rsidR="00512FC7" w:rsidRPr="00512FC7" w:rsidRDefault="00512FC7" w:rsidP="00533FE7">
            <w:r w:rsidRPr="00512FC7">
              <w:t>Qty</w:t>
            </w:r>
          </w:p>
        </w:tc>
        <w:tc>
          <w:tcPr>
            <w:tcW w:w="4677" w:type="dxa"/>
            <w:shd w:val="clear" w:color="auto" w:fill="auto"/>
          </w:tcPr>
          <w:p w14:paraId="0AD62401" w14:textId="77777777" w:rsidR="00512FC7" w:rsidRPr="00512FC7" w:rsidRDefault="00512FC7" w:rsidP="00533FE7">
            <w:pPr>
              <w:jc w:val="left"/>
            </w:pPr>
            <w:r w:rsidRPr="00512FC7">
              <w:t>Overall/total quantity (e.g. number of shares)</w:t>
            </w:r>
            <w:r>
              <w:br/>
            </w:r>
            <w:r w:rsidRPr="00512FC7">
              <w:t>(Prior to FIX 4.2 this field was of type int)</w:t>
            </w:r>
          </w:p>
        </w:tc>
        <w:tc>
          <w:tcPr>
            <w:tcW w:w="4411" w:type="dxa"/>
            <w:shd w:val="clear" w:color="auto" w:fill="auto"/>
          </w:tcPr>
          <w:p w14:paraId="542FFB66" w14:textId="77777777" w:rsidR="00512FC7" w:rsidRPr="00512FC7" w:rsidRDefault="00512FC7" w:rsidP="00533FE7">
            <w:r w:rsidRPr="00512FC7">
              <w:t>Qty</w:t>
            </w:r>
          </w:p>
        </w:tc>
      </w:tr>
      <w:tr w:rsidR="00512FC7" w:rsidRPr="00512FC7" w14:paraId="49EDF149" w14:textId="77777777" w:rsidTr="00533FE7">
        <w:tc>
          <w:tcPr>
            <w:tcW w:w="828" w:type="dxa"/>
            <w:shd w:val="clear" w:color="auto" w:fill="auto"/>
          </w:tcPr>
          <w:p w14:paraId="703FE3E4" w14:textId="77777777" w:rsidR="00512FC7" w:rsidRPr="00512FC7" w:rsidRDefault="00512FC7" w:rsidP="00533FE7">
            <w:bookmarkStart w:id="283" w:name="fld_Side" w:colFirst="1" w:colLast="1"/>
            <w:bookmarkEnd w:id="282"/>
            <w:r w:rsidRPr="00512FC7">
              <w:t>54</w:t>
            </w:r>
          </w:p>
        </w:tc>
        <w:tc>
          <w:tcPr>
            <w:tcW w:w="2069" w:type="dxa"/>
            <w:shd w:val="clear" w:color="auto" w:fill="auto"/>
          </w:tcPr>
          <w:p w14:paraId="5E168D80" w14:textId="77777777" w:rsidR="00512FC7" w:rsidRPr="00512FC7" w:rsidRDefault="00512FC7" w:rsidP="00533FE7">
            <w:r w:rsidRPr="00512FC7">
              <w:t>Side</w:t>
            </w:r>
          </w:p>
        </w:tc>
        <w:tc>
          <w:tcPr>
            <w:tcW w:w="1083" w:type="dxa"/>
            <w:shd w:val="clear" w:color="auto" w:fill="auto"/>
          </w:tcPr>
          <w:p w14:paraId="223F4217" w14:textId="77777777" w:rsidR="00512FC7" w:rsidRPr="00512FC7" w:rsidRDefault="00512FC7" w:rsidP="00533FE7">
            <w:r w:rsidRPr="00512FC7">
              <w:t>char</w:t>
            </w:r>
          </w:p>
        </w:tc>
        <w:tc>
          <w:tcPr>
            <w:tcW w:w="4677" w:type="dxa"/>
            <w:shd w:val="clear" w:color="auto" w:fill="auto"/>
          </w:tcPr>
          <w:p w14:paraId="6FD736FB" w14:textId="77777777" w:rsidR="00512FC7" w:rsidRDefault="00512FC7" w:rsidP="00533FE7">
            <w:pPr>
              <w:jc w:val="left"/>
            </w:pPr>
            <w:r>
              <w:t>Side of order (see Volume : "Glossary" for value definitions)</w:t>
            </w:r>
          </w:p>
          <w:p w14:paraId="2E653817" w14:textId="77777777" w:rsidR="00512FC7" w:rsidRPr="00512FC7" w:rsidRDefault="00512FC7" w:rsidP="00533FE7">
            <w:pPr>
              <w:jc w:val="left"/>
            </w:pPr>
            <w:r>
              <w:t>Valid values:</w:t>
            </w:r>
            <w:r>
              <w:br/>
            </w:r>
            <w:r>
              <w:tab/>
              <w:t>1 - Buy</w:t>
            </w:r>
            <w:r>
              <w:br/>
            </w:r>
            <w:r>
              <w:tab/>
              <w:t>2 - Sell</w:t>
            </w:r>
            <w:r>
              <w:br/>
            </w:r>
            <w:r>
              <w:tab/>
              <w:t>3 - Buy minus</w:t>
            </w:r>
            <w:r>
              <w:br/>
            </w:r>
            <w:r>
              <w:tab/>
              <w:t>4 - Sell plus</w:t>
            </w:r>
            <w:r>
              <w:br/>
            </w:r>
            <w:r>
              <w:tab/>
              <w:t>5 - Sell short</w:t>
            </w:r>
            <w:r>
              <w:br/>
            </w:r>
            <w:r>
              <w:tab/>
              <w:t>6 - Sell short exempt</w:t>
            </w:r>
            <w:r>
              <w:br/>
            </w:r>
            <w:r>
              <w:tab/>
              <w:t>7 - Undisclosed (valid for IOI and List Order messages only)</w:t>
            </w:r>
            <w:r>
              <w:br/>
            </w:r>
            <w:r>
              <w:tab/>
              <w:t>8 - Cross (orders where counterparty is an exchange, valid for all messages except IOIs)</w:t>
            </w:r>
            <w:r>
              <w:br/>
            </w:r>
            <w:r>
              <w:tab/>
              <w:t>9 - Cross short</w:t>
            </w:r>
            <w:r>
              <w:br/>
            </w:r>
            <w:r>
              <w:tab/>
              <w:t>A - Cross short exempt</w:t>
            </w:r>
            <w:r>
              <w:br/>
            </w:r>
            <w:r>
              <w:tab/>
              <w:t>B - "As Defined" (for use with multileg instruments)</w:t>
            </w:r>
            <w:r>
              <w:br/>
            </w:r>
            <w:r>
              <w:tab/>
              <w:t>C - "Opposite" (for use with multileg instruments)</w:t>
            </w:r>
            <w:r>
              <w:br/>
            </w:r>
            <w:r>
              <w:tab/>
              <w:t>D - Subscribe (e.g. CIV)</w:t>
            </w:r>
            <w:r>
              <w:br/>
            </w:r>
            <w:r>
              <w:tab/>
              <w:t>E - Redeem (e.g. CIV)</w:t>
            </w:r>
            <w:r>
              <w:br/>
            </w:r>
            <w:r>
              <w:tab/>
              <w:t>F - Lend (FINANCING - identifies direction of collateral)</w:t>
            </w:r>
            <w:r>
              <w:br/>
            </w:r>
            <w:r>
              <w:tab/>
              <w:t>G - Borrow (FINANCING - identifies direction of collateral)</w:t>
            </w:r>
          </w:p>
        </w:tc>
        <w:tc>
          <w:tcPr>
            <w:tcW w:w="4411" w:type="dxa"/>
            <w:shd w:val="clear" w:color="auto" w:fill="auto"/>
          </w:tcPr>
          <w:p w14:paraId="7C259C66" w14:textId="77777777" w:rsidR="00512FC7" w:rsidRPr="00512FC7" w:rsidRDefault="00512FC7" w:rsidP="00533FE7">
            <w:r w:rsidRPr="00512FC7">
              <w:t>Side</w:t>
            </w:r>
          </w:p>
        </w:tc>
      </w:tr>
      <w:tr w:rsidR="00512FC7" w:rsidRPr="00512FC7" w14:paraId="55D99581" w14:textId="77777777" w:rsidTr="00533FE7">
        <w:tc>
          <w:tcPr>
            <w:tcW w:w="828" w:type="dxa"/>
            <w:shd w:val="clear" w:color="auto" w:fill="auto"/>
          </w:tcPr>
          <w:p w14:paraId="484E5DA7" w14:textId="77777777" w:rsidR="00512FC7" w:rsidRPr="00512FC7" w:rsidRDefault="00512FC7" w:rsidP="00533FE7">
            <w:bookmarkStart w:id="284" w:name="fld_Symbol" w:colFirst="1" w:colLast="1"/>
            <w:bookmarkEnd w:id="283"/>
            <w:r w:rsidRPr="00512FC7">
              <w:t>55</w:t>
            </w:r>
          </w:p>
        </w:tc>
        <w:tc>
          <w:tcPr>
            <w:tcW w:w="2069" w:type="dxa"/>
            <w:shd w:val="clear" w:color="auto" w:fill="auto"/>
          </w:tcPr>
          <w:p w14:paraId="016BAB3C" w14:textId="77777777" w:rsidR="00512FC7" w:rsidRPr="00512FC7" w:rsidRDefault="00512FC7" w:rsidP="00533FE7">
            <w:r w:rsidRPr="00512FC7">
              <w:t>Symbol</w:t>
            </w:r>
          </w:p>
        </w:tc>
        <w:tc>
          <w:tcPr>
            <w:tcW w:w="1083" w:type="dxa"/>
            <w:shd w:val="clear" w:color="auto" w:fill="auto"/>
          </w:tcPr>
          <w:p w14:paraId="1A94CEED" w14:textId="77777777" w:rsidR="00512FC7" w:rsidRPr="00512FC7" w:rsidRDefault="00512FC7" w:rsidP="00533FE7">
            <w:r w:rsidRPr="00512FC7">
              <w:t>String</w:t>
            </w:r>
          </w:p>
        </w:tc>
        <w:tc>
          <w:tcPr>
            <w:tcW w:w="4677" w:type="dxa"/>
            <w:shd w:val="clear" w:color="auto" w:fill="auto"/>
          </w:tcPr>
          <w:p w14:paraId="59D3216E" w14:textId="77777777" w:rsidR="00512FC7" w:rsidRPr="00512FC7" w:rsidRDefault="00512FC7" w:rsidP="00533FE7">
            <w:pPr>
              <w:jc w:val="left"/>
            </w:pPr>
            <w:r w:rsidRPr="00512FC7">
              <w:t>Ticker symbol. Common, "human understood" representation of the security. SecurityID (48) value can be specified if no symbol exists (e.g. non-exchange traded Collective Investment Vehicles)</w:t>
            </w:r>
            <w:r>
              <w:br/>
            </w:r>
            <w:r w:rsidRPr="00512FC7">
              <w:t>Use "[N/A]" for products which do not have a symbol.</w:t>
            </w:r>
          </w:p>
        </w:tc>
        <w:tc>
          <w:tcPr>
            <w:tcW w:w="4411" w:type="dxa"/>
            <w:shd w:val="clear" w:color="auto" w:fill="auto"/>
          </w:tcPr>
          <w:p w14:paraId="13B65B4F" w14:textId="77777777" w:rsidR="00512FC7" w:rsidRPr="00512FC7" w:rsidRDefault="00512FC7" w:rsidP="00533FE7">
            <w:r w:rsidRPr="00512FC7">
              <w:t>Sym</w:t>
            </w:r>
          </w:p>
        </w:tc>
      </w:tr>
      <w:tr w:rsidR="00512FC7" w:rsidRPr="00512FC7" w14:paraId="2A36301D" w14:textId="77777777" w:rsidTr="00533FE7">
        <w:tc>
          <w:tcPr>
            <w:tcW w:w="828" w:type="dxa"/>
            <w:shd w:val="clear" w:color="auto" w:fill="auto"/>
          </w:tcPr>
          <w:p w14:paraId="17494B5C" w14:textId="77777777" w:rsidR="00512FC7" w:rsidRPr="00512FC7" w:rsidRDefault="00512FC7" w:rsidP="00533FE7">
            <w:bookmarkStart w:id="285" w:name="fld_TargetCompID" w:colFirst="1" w:colLast="1"/>
            <w:bookmarkEnd w:id="284"/>
            <w:r w:rsidRPr="00512FC7">
              <w:t>56</w:t>
            </w:r>
          </w:p>
        </w:tc>
        <w:tc>
          <w:tcPr>
            <w:tcW w:w="2069" w:type="dxa"/>
            <w:shd w:val="clear" w:color="auto" w:fill="auto"/>
          </w:tcPr>
          <w:p w14:paraId="71DCC590" w14:textId="77777777" w:rsidR="00512FC7" w:rsidRPr="00512FC7" w:rsidRDefault="00512FC7" w:rsidP="00533FE7">
            <w:r w:rsidRPr="00512FC7">
              <w:t>TargetCompID</w:t>
            </w:r>
          </w:p>
        </w:tc>
        <w:tc>
          <w:tcPr>
            <w:tcW w:w="1083" w:type="dxa"/>
            <w:shd w:val="clear" w:color="auto" w:fill="auto"/>
          </w:tcPr>
          <w:p w14:paraId="3D94078B" w14:textId="77777777" w:rsidR="00512FC7" w:rsidRPr="00512FC7" w:rsidRDefault="00512FC7" w:rsidP="00533FE7">
            <w:r w:rsidRPr="00512FC7">
              <w:t>String</w:t>
            </w:r>
          </w:p>
        </w:tc>
        <w:tc>
          <w:tcPr>
            <w:tcW w:w="4677" w:type="dxa"/>
            <w:shd w:val="clear" w:color="auto" w:fill="auto"/>
          </w:tcPr>
          <w:p w14:paraId="72F23E6D" w14:textId="77777777" w:rsidR="00512FC7" w:rsidRPr="00512FC7" w:rsidRDefault="00512FC7" w:rsidP="00533FE7">
            <w:pPr>
              <w:jc w:val="left"/>
            </w:pPr>
            <w:r w:rsidRPr="00512FC7">
              <w:t>Assigned value used to identify receiving firm.</w:t>
            </w:r>
          </w:p>
        </w:tc>
        <w:tc>
          <w:tcPr>
            <w:tcW w:w="4411" w:type="dxa"/>
            <w:shd w:val="clear" w:color="auto" w:fill="auto"/>
          </w:tcPr>
          <w:p w14:paraId="5251E11E" w14:textId="77777777" w:rsidR="00512FC7" w:rsidRPr="00512FC7" w:rsidRDefault="00512FC7" w:rsidP="00533FE7">
            <w:r w:rsidRPr="00512FC7">
              <w:t>TID</w:t>
            </w:r>
          </w:p>
        </w:tc>
      </w:tr>
      <w:tr w:rsidR="00512FC7" w:rsidRPr="00512FC7" w14:paraId="5210A82A" w14:textId="77777777" w:rsidTr="00533FE7">
        <w:tc>
          <w:tcPr>
            <w:tcW w:w="828" w:type="dxa"/>
            <w:shd w:val="clear" w:color="auto" w:fill="auto"/>
          </w:tcPr>
          <w:p w14:paraId="7BE097CE" w14:textId="77777777" w:rsidR="00512FC7" w:rsidRPr="00512FC7" w:rsidRDefault="00512FC7" w:rsidP="00533FE7">
            <w:bookmarkStart w:id="286" w:name="fld_TargetSubID" w:colFirst="1" w:colLast="1"/>
            <w:bookmarkEnd w:id="285"/>
            <w:r w:rsidRPr="00512FC7">
              <w:t>57</w:t>
            </w:r>
          </w:p>
        </w:tc>
        <w:tc>
          <w:tcPr>
            <w:tcW w:w="2069" w:type="dxa"/>
            <w:shd w:val="clear" w:color="auto" w:fill="auto"/>
          </w:tcPr>
          <w:p w14:paraId="722CC0C7" w14:textId="77777777" w:rsidR="00512FC7" w:rsidRPr="00512FC7" w:rsidRDefault="00512FC7" w:rsidP="00533FE7">
            <w:r w:rsidRPr="00512FC7">
              <w:t>TargetSubID</w:t>
            </w:r>
          </w:p>
        </w:tc>
        <w:tc>
          <w:tcPr>
            <w:tcW w:w="1083" w:type="dxa"/>
            <w:shd w:val="clear" w:color="auto" w:fill="auto"/>
          </w:tcPr>
          <w:p w14:paraId="39EC97BE" w14:textId="77777777" w:rsidR="00512FC7" w:rsidRPr="00512FC7" w:rsidRDefault="00512FC7" w:rsidP="00533FE7">
            <w:r w:rsidRPr="00512FC7">
              <w:t>String</w:t>
            </w:r>
          </w:p>
        </w:tc>
        <w:tc>
          <w:tcPr>
            <w:tcW w:w="4677" w:type="dxa"/>
            <w:shd w:val="clear" w:color="auto" w:fill="auto"/>
          </w:tcPr>
          <w:p w14:paraId="44861AD5" w14:textId="77777777" w:rsidR="00512FC7" w:rsidRPr="00512FC7" w:rsidRDefault="00512FC7" w:rsidP="00533FE7">
            <w:pPr>
              <w:jc w:val="left"/>
            </w:pPr>
            <w:r w:rsidRPr="00512FC7">
              <w:t xml:space="preserve">Assigned value used to identify specific individual or unit intended to receive message. "ADMIN" reserved for administrative messages not intended for a specific </w:t>
            </w:r>
            <w:r w:rsidRPr="00512FC7">
              <w:lastRenderedPageBreak/>
              <w:t>user.</w:t>
            </w:r>
          </w:p>
        </w:tc>
        <w:tc>
          <w:tcPr>
            <w:tcW w:w="4411" w:type="dxa"/>
            <w:shd w:val="clear" w:color="auto" w:fill="auto"/>
          </w:tcPr>
          <w:p w14:paraId="67C029CE" w14:textId="77777777" w:rsidR="00512FC7" w:rsidRPr="00512FC7" w:rsidRDefault="00512FC7" w:rsidP="00533FE7">
            <w:r w:rsidRPr="00512FC7">
              <w:lastRenderedPageBreak/>
              <w:t>TSub</w:t>
            </w:r>
          </w:p>
        </w:tc>
      </w:tr>
      <w:tr w:rsidR="00512FC7" w:rsidRPr="00512FC7" w14:paraId="45C913C4" w14:textId="77777777" w:rsidTr="00533FE7">
        <w:tc>
          <w:tcPr>
            <w:tcW w:w="828" w:type="dxa"/>
            <w:shd w:val="clear" w:color="auto" w:fill="auto"/>
          </w:tcPr>
          <w:p w14:paraId="64103569" w14:textId="77777777" w:rsidR="00512FC7" w:rsidRPr="00512FC7" w:rsidRDefault="00512FC7" w:rsidP="00533FE7">
            <w:bookmarkStart w:id="287" w:name="fld_Text" w:colFirst="1" w:colLast="1"/>
            <w:bookmarkEnd w:id="286"/>
            <w:r w:rsidRPr="00512FC7">
              <w:lastRenderedPageBreak/>
              <w:t>58</w:t>
            </w:r>
          </w:p>
        </w:tc>
        <w:tc>
          <w:tcPr>
            <w:tcW w:w="2069" w:type="dxa"/>
            <w:shd w:val="clear" w:color="auto" w:fill="auto"/>
          </w:tcPr>
          <w:p w14:paraId="5CDDFB66" w14:textId="77777777" w:rsidR="00512FC7" w:rsidRPr="00512FC7" w:rsidRDefault="00512FC7" w:rsidP="00533FE7">
            <w:r w:rsidRPr="00512FC7">
              <w:t>Text</w:t>
            </w:r>
          </w:p>
        </w:tc>
        <w:tc>
          <w:tcPr>
            <w:tcW w:w="1083" w:type="dxa"/>
            <w:shd w:val="clear" w:color="auto" w:fill="auto"/>
          </w:tcPr>
          <w:p w14:paraId="4B02545E" w14:textId="77777777" w:rsidR="00512FC7" w:rsidRPr="00512FC7" w:rsidRDefault="00512FC7" w:rsidP="00533FE7">
            <w:r w:rsidRPr="00512FC7">
              <w:t>String</w:t>
            </w:r>
          </w:p>
        </w:tc>
        <w:tc>
          <w:tcPr>
            <w:tcW w:w="4677" w:type="dxa"/>
            <w:shd w:val="clear" w:color="auto" w:fill="auto"/>
          </w:tcPr>
          <w:p w14:paraId="336B6B99" w14:textId="77777777" w:rsidR="00512FC7" w:rsidRPr="00512FC7" w:rsidRDefault="00512FC7" w:rsidP="00533FE7">
            <w:pPr>
              <w:jc w:val="left"/>
            </w:pPr>
            <w:r w:rsidRPr="00512FC7">
              <w:t>Free format text string</w:t>
            </w:r>
            <w:r>
              <w:br/>
            </w:r>
            <w:r w:rsidRPr="00512FC7">
              <w:t>(Note: this field does not have a specified maximum length)</w:t>
            </w:r>
          </w:p>
        </w:tc>
        <w:tc>
          <w:tcPr>
            <w:tcW w:w="4411" w:type="dxa"/>
            <w:shd w:val="clear" w:color="auto" w:fill="auto"/>
          </w:tcPr>
          <w:p w14:paraId="3B0B9111" w14:textId="77777777" w:rsidR="00512FC7" w:rsidRPr="00512FC7" w:rsidRDefault="00512FC7" w:rsidP="00533FE7">
            <w:r w:rsidRPr="00512FC7">
              <w:t>Txt</w:t>
            </w:r>
          </w:p>
        </w:tc>
      </w:tr>
      <w:tr w:rsidR="00512FC7" w:rsidRPr="00512FC7" w14:paraId="34E9B9F7" w14:textId="77777777" w:rsidTr="00533FE7">
        <w:tc>
          <w:tcPr>
            <w:tcW w:w="828" w:type="dxa"/>
            <w:shd w:val="clear" w:color="auto" w:fill="auto"/>
          </w:tcPr>
          <w:p w14:paraId="4E0810D5" w14:textId="77777777" w:rsidR="00512FC7" w:rsidRPr="00512FC7" w:rsidRDefault="00512FC7" w:rsidP="00533FE7">
            <w:bookmarkStart w:id="288" w:name="fld_TimeInForce" w:colFirst="1" w:colLast="1"/>
            <w:bookmarkEnd w:id="287"/>
            <w:r w:rsidRPr="00512FC7">
              <w:t>59</w:t>
            </w:r>
          </w:p>
        </w:tc>
        <w:tc>
          <w:tcPr>
            <w:tcW w:w="2069" w:type="dxa"/>
            <w:shd w:val="clear" w:color="auto" w:fill="auto"/>
          </w:tcPr>
          <w:p w14:paraId="267A91EC" w14:textId="77777777" w:rsidR="00512FC7" w:rsidRPr="00512FC7" w:rsidRDefault="00512FC7" w:rsidP="00533FE7">
            <w:r w:rsidRPr="00512FC7">
              <w:t>TimeInForce</w:t>
            </w:r>
          </w:p>
        </w:tc>
        <w:tc>
          <w:tcPr>
            <w:tcW w:w="1083" w:type="dxa"/>
            <w:shd w:val="clear" w:color="auto" w:fill="auto"/>
          </w:tcPr>
          <w:p w14:paraId="473CDCB5" w14:textId="77777777" w:rsidR="00512FC7" w:rsidRPr="00512FC7" w:rsidRDefault="00512FC7" w:rsidP="00533FE7">
            <w:r w:rsidRPr="00512FC7">
              <w:t>char</w:t>
            </w:r>
          </w:p>
        </w:tc>
        <w:tc>
          <w:tcPr>
            <w:tcW w:w="4677" w:type="dxa"/>
            <w:shd w:val="clear" w:color="auto" w:fill="auto"/>
          </w:tcPr>
          <w:p w14:paraId="04EBDAA8" w14:textId="77777777" w:rsidR="00512FC7" w:rsidRDefault="00512FC7" w:rsidP="00533FE7">
            <w:pPr>
              <w:jc w:val="left"/>
            </w:pPr>
            <w:r>
              <w:t>Specifies how long the order remains in effect. Absence of this field is interpreted as DAY. NOTE not applicable to CIV Orders. (see Volume : "Glossary" for value definitions)</w:t>
            </w:r>
          </w:p>
          <w:p w14:paraId="67301CC5" w14:textId="77777777" w:rsidR="00512FC7" w:rsidRPr="00512FC7" w:rsidRDefault="00512FC7" w:rsidP="00533FE7">
            <w:pPr>
              <w:jc w:val="left"/>
            </w:pPr>
            <w:r>
              <w:t>Valid values:</w:t>
            </w:r>
            <w:r>
              <w:br/>
            </w:r>
            <w:r>
              <w:tab/>
              <w:t>0 - Day (or session)</w:t>
            </w:r>
            <w:r>
              <w:br/>
            </w:r>
            <w:r>
              <w:tab/>
              <w:t>1 - Good Till Cancel (GTC)</w:t>
            </w:r>
            <w:r>
              <w:br/>
            </w:r>
            <w:r>
              <w:tab/>
              <w:t>2 - At the Opening (OPG)</w:t>
            </w:r>
            <w:r>
              <w:br/>
            </w:r>
            <w:r>
              <w:tab/>
              <w:t>3 - Immediate Or Cancel (IOC)</w:t>
            </w:r>
            <w:r>
              <w:br/>
            </w:r>
            <w:r>
              <w:tab/>
              <w:t>4 - Fill Or Kill (FOK)</w:t>
            </w:r>
            <w:r>
              <w:br/>
            </w:r>
            <w:r>
              <w:tab/>
              <w:t>5 - Good Till Crossing (GTX)</w:t>
            </w:r>
            <w:r>
              <w:br/>
            </w:r>
            <w:r>
              <w:tab/>
              <w:t>6 - Good Till Date (GTD)</w:t>
            </w:r>
            <w:r>
              <w:br/>
            </w:r>
            <w:r>
              <w:tab/>
              <w:t>7 - At the Close</w:t>
            </w:r>
            <w:r>
              <w:br/>
            </w:r>
            <w:r>
              <w:tab/>
              <w:t>8 - Good Through Crossing</w:t>
            </w:r>
            <w:r>
              <w:br/>
            </w:r>
            <w:r>
              <w:tab/>
              <w:t>9 - At Crossing</w:t>
            </w:r>
          </w:p>
        </w:tc>
        <w:tc>
          <w:tcPr>
            <w:tcW w:w="4411" w:type="dxa"/>
            <w:shd w:val="clear" w:color="auto" w:fill="auto"/>
          </w:tcPr>
          <w:p w14:paraId="3BCCA52E" w14:textId="77777777" w:rsidR="00512FC7" w:rsidRPr="00512FC7" w:rsidRDefault="00512FC7" w:rsidP="00533FE7">
            <w:r w:rsidRPr="00512FC7">
              <w:t>TmInForce</w:t>
            </w:r>
          </w:p>
        </w:tc>
      </w:tr>
      <w:tr w:rsidR="00512FC7" w:rsidRPr="00512FC7" w14:paraId="19CD127D" w14:textId="77777777" w:rsidTr="00533FE7">
        <w:tc>
          <w:tcPr>
            <w:tcW w:w="828" w:type="dxa"/>
            <w:shd w:val="clear" w:color="auto" w:fill="auto"/>
          </w:tcPr>
          <w:p w14:paraId="059013EC" w14:textId="77777777" w:rsidR="00512FC7" w:rsidRPr="00512FC7" w:rsidRDefault="00512FC7" w:rsidP="00533FE7">
            <w:bookmarkStart w:id="289" w:name="fld_TransactTime" w:colFirst="1" w:colLast="1"/>
            <w:bookmarkEnd w:id="288"/>
            <w:r w:rsidRPr="00512FC7">
              <w:t>60</w:t>
            </w:r>
          </w:p>
        </w:tc>
        <w:tc>
          <w:tcPr>
            <w:tcW w:w="2069" w:type="dxa"/>
            <w:shd w:val="clear" w:color="auto" w:fill="auto"/>
          </w:tcPr>
          <w:p w14:paraId="0358FA63" w14:textId="77777777" w:rsidR="00512FC7" w:rsidRPr="00512FC7" w:rsidRDefault="00512FC7" w:rsidP="00533FE7">
            <w:r w:rsidRPr="00512FC7">
              <w:t>TransactTime</w:t>
            </w:r>
          </w:p>
        </w:tc>
        <w:tc>
          <w:tcPr>
            <w:tcW w:w="1083" w:type="dxa"/>
            <w:shd w:val="clear" w:color="auto" w:fill="auto"/>
          </w:tcPr>
          <w:p w14:paraId="078A5D8B" w14:textId="77777777" w:rsidR="00512FC7" w:rsidRPr="00512FC7" w:rsidRDefault="00512FC7" w:rsidP="00533FE7">
            <w:r w:rsidRPr="00512FC7">
              <w:t>UTCTimestamp</w:t>
            </w:r>
          </w:p>
        </w:tc>
        <w:tc>
          <w:tcPr>
            <w:tcW w:w="4677" w:type="dxa"/>
            <w:shd w:val="clear" w:color="auto" w:fill="auto"/>
          </w:tcPr>
          <w:p w14:paraId="62334C1A" w14:textId="77777777" w:rsidR="00512FC7" w:rsidRPr="00512FC7" w:rsidRDefault="00512FC7" w:rsidP="00533FE7">
            <w:pPr>
              <w:jc w:val="left"/>
            </w:pPr>
            <w:r w:rsidRPr="00512FC7">
              <w:t>Timestamp when the business transaction represented by the message occurred.</w:t>
            </w:r>
          </w:p>
        </w:tc>
        <w:tc>
          <w:tcPr>
            <w:tcW w:w="4411" w:type="dxa"/>
            <w:shd w:val="clear" w:color="auto" w:fill="auto"/>
          </w:tcPr>
          <w:p w14:paraId="64FB5A88" w14:textId="77777777" w:rsidR="00512FC7" w:rsidRPr="00512FC7" w:rsidRDefault="00512FC7" w:rsidP="00533FE7">
            <w:r w:rsidRPr="00512FC7">
              <w:t>TxnTm</w:t>
            </w:r>
          </w:p>
        </w:tc>
      </w:tr>
      <w:tr w:rsidR="00512FC7" w:rsidRPr="00512FC7" w14:paraId="32267A18" w14:textId="77777777" w:rsidTr="00533FE7">
        <w:tc>
          <w:tcPr>
            <w:tcW w:w="828" w:type="dxa"/>
            <w:shd w:val="clear" w:color="auto" w:fill="auto"/>
          </w:tcPr>
          <w:p w14:paraId="6B4AFB48" w14:textId="77777777" w:rsidR="00512FC7" w:rsidRPr="00512FC7" w:rsidRDefault="00512FC7" w:rsidP="00533FE7">
            <w:bookmarkStart w:id="290" w:name="fld_Urgency" w:colFirst="1" w:colLast="1"/>
            <w:bookmarkEnd w:id="289"/>
            <w:r w:rsidRPr="00512FC7">
              <w:t>61</w:t>
            </w:r>
          </w:p>
        </w:tc>
        <w:tc>
          <w:tcPr>
            <w:tcW w:w="2069" w:type="dxa"/>
            <w:shd w:val="clear" w:color="auto" w:fill="auto"/>
          </w:tcPr>
          <w:p w14:paraId="3696EA00" w14:textId="77777777" w:rsidR="00512FC7" w:rsidRPr="00512FC7" w:rsidRDefault="00512FC7" w:rsidP="00533FE7">
            <w:r w:rsidRPr="00512FC7">
              <w:t>Urgency</w:t>
            </w:r>
          </w:p>
        </w:tc>
        <w:tc>
          <w:tcPr>
            <w:tcW w:w="1083" w:type="dxa"/>
            <w:shd w:val="clear" w:color="auto" w:fill="auto"/>
          </w:tcPr>
          <w:p w14:paraId="569BCAC1" w14:textId="77777777" w:rsidR="00512FC7" w:rsidRPr="00512FC7" w:rsidRDefault="00512FC7" w:rsidP="00533FE7">
            <w:r w:rsidRPr="00512FC7">
              <w:t>char</w:t>
            </w:r>
          </w:p>
        </w:tc>
        <w:tc>
          <w:tcPr>
            <w:tcW w:w="4677" w:type="dxa"/>
            <w:shd w:val="clear" w:color="auto" w:fill="auto"/>
          </w:tcPr>
          <w:p w14:paraId="31BE3644" w14:textId="77777777" w:rsidR="00512FC7" w:rsidRDefault="00512FC7" w:rsidP="00533FE7">
            <w:pPr>
              <w:jc w:val="left"/>
            </w:pPr>
            <w:r>
              <w:t>Urgency flag</w:t>
            </w:r>
          </w:p>
          <w:p w14:paraId="6934949C" w14:textId="77777777" w:rsidR="00512FC7" w:rsidRPr="00512FC7" w:rsidRDefault="00512FC7" w:rsidP="00533FE7">
            <w:pPr>
              <w:jc w:val="left"/>
            </w:pPr>
            <w:r>
              <w:t>Valid values:</w:t>
            </w:r>
            <w:r>
              <w:br/>
            </w:r>
            <w:r>
              <w:tab/>
              <w:t>0 - Normal</w:t>
            </w:r>
            <w:r>
              <w:br/>
            </w:r>
            <w:r>
              <w:tab/>
              <w:t>1 - Flash</w:t>
            </w:r>
            <w:r>
              <w:br/>
            </w:r>
            <w:r>
              <w:tab/>
              <w:t>2 - Background</w:t>
            </w:r>
          </w:p>
        </w:tc>
        <w:tc>
          <w:tcPr>
            <w:tcW w:w="4411" w:type="dxa"/>
            <w:shd w:val="clear" w:color="auto" w:fill="auto"/>
          </w:tcPr>
          <w:p w14:paraId="21361092" w14:textId="77777777" w:rsidR="00512FC7" w:rsidRPr="00512FC7" w:rsidRDefault="00512FC7" w:rsidP="00533FE7">
            <w:r w:rsidRPr="00512FC7">
              <w:t>Urgency</w:t>
            </w:r>
          </w:p>
        </w:tc>
      </w:tr>
      <w:tr w:rsidR="00512FC7" w:rsidRPr="00512FC7" w14:paraId="232A459F" w14:textId="77777777" w:rsidTr="00533FE7">
        <w:tc>
          <w:tcPr>
            <w:tcW w:w="828" w:type="dxa"/>
            <w:shd w:val="clear" w:color="auto" w:fill="auto"/>
          </w:tcPr>
          <w:p w14:paraId="0926C862" w14:textId="77777777" w:rsidR="00512FC7" w:rsidRPr="00512FC7" w:rsidRDefault="00512FC7" w:rsidP="00533FE7">
            <w:bookmarkStart w:id="291" w:name="fld_ValidUntilTime" w:colFirst="1" w:colLast="1"/>
            <w:bookmarkEnd w:id="290"/>
            <w:r w:rsidRPr="00512FC7">
              <w:t>62</w:t>
            </w:r>
          </w:p>
        </w:tc>
        <w:tc>
          <w:tcPr>
            <w:tcW w:w="2069" w:type="dxa"/>
            <w:shd w:val="clear" w:color="auto" w:fill="auto"/>
          </w:tcPr>
          <w:p w14:paraId="2FE20D07" w14:textId="77777777" w:rsidR="00512FC7" w:rsidRPr="00512FC7" w:rsidRDefault="00512FC7" w:rsidP="00533FE7">
            <w:r w:rsidRPr="00512FC7">
              <w:t>ValidUntilTime</w:t>
            </w:r>
          </w:p>
        </w:tc>
        <w:tc>
          <w:tcPr>
            <w:tcW w:w="1083" w:type="dxa"/>
            <w:shd w:val="clear" w:color="auto" w:fill="auto"/>
          </w:tcPr>
          <w:p w14:paraId="0E1A8C94" w14:textId="77777777" w:rsidR="00512FC7" w:rsidRPr="00512FC7" w:rsidRDefault="00512FC7" w:rsidP="00533FE7">
            <w:r w:rsidRPr="00512FC7">
              <w:t>UTCTimestamp</w:t>
            </w:r>
          </w:p>
        </w:tc>
        <w:tc>
          <w:tcPr>
            <w:tcW w:w="4677" w:type="dxa"/>
            <w:shd w:val="clear" w:color="auto" w:fill="auto"/>
          </w:tcPr>
          <w:p w14:paraId="2B8FC4BC" w14:textId="77777777" w:rsidR="00512FC7" w:rsidRPr="00512FC7" w:rsidRDefault="00512FC7" w:rsidP="00533FE7">
            <w:pPr>
              <w:jc w:val="left"/>
            </w:pPr>
            <w:r w:rsidRPr="00512FC7">
              <w:t>Indicates expiration time of indication message (always expressed in UTC (Universal Time Coordinated, also known as "GMT")</w:t>
            </w:r>
          </w:p>
        </w:tc>
        <w:tc>
          <w:tcPr>
            <w:tcW w:w="4411" w:type="dxa"/>
            <w:shd w:val="clear" w:color="auto" w:fill="auto"/>
          </w:tcPr>
          <w:p w14:paraId="457B3843" w14:textId="77777777" w:rsidR="00512FC7" w:rsidRPr="00512FC7" w:rsidRDefault="00512FC7" w:rsidP="00533FE7">
            <w:r w:rsidRPr="00512FC7">
              <w:t>ValidUntilTm</w:t>
            </w:r>
          </w:p>
        </w:tc>
      </w:tr>
      <w:tr w:rsidR="00512FC7" w:rsidRPr="00512FC7" w14:paraId="0A276AC9" w14:textId="77777777" w:rsidTr="00533FE7">
        <w:tc>
          <w:tcPr>
            <w:tcW w:w="828" w:type="dxa"/>
            <w:shd w:val="clear" w:color="auto" w:fill="auto"/>
          </w:tcPr>
          <w:p w14:paraId="27BDB217" w14:textId="77777777" w:rsidR="00512FC7" w:rsidRPr="00512FC7" w:rsidRDefault="00512FC7" w:rsidP="00533FE7">
            <w:bookmarkStart w:id="292" w:name="fld_SettlType" w:colFirst="1" w:colLast="1"/>
            <w:bookmarkEnd w:id="291"/>
            <w:r w:rsidRPr="00512FC7">
              <w:t>63</w:t>
            </w:r>
          </w:p>
        </w:tc>
        <w:tc>
          <w:tcPr>
            <w:tcW w:w="2069" w:type="dxa"/>
            <w:shd w:val="clear" w:color="auto" w:fill="auto"/>
          </w:tcPr>
          <w:p w14:paraId="3365E137" w14:textId="77777777" w:rsidR="00512FC7" w:rsidRPr="00512FC7" w:rsidRDefault="00512FC7" w:rsidP="00533FE7">
            <w:r w:rsidRPr="00512FC7">
              <w:t>SettlType</w:t>
            </w:r>
          </w:p>
        </w:tc>
        <w:tc>
          <w:tcPr>
            <w:tcW w:w="1083" w:type="dxa"/>
            <w:shd w:val="clear" w:color="auto" w:fill="auto"/>
          </w:tcPr>
          <w:p w14:paraId="667DD20C" w14:textId="77777777" w:rsidR="00512FC7" w:rsidRPr="00512FC7" w:rsidRDefault="00512FC7" w:rsidP="00533FE7">
            <w:r w:rsidRPr="00512FC7">
              <w:t>String</w:t>
            </w:r>
          </w:p>
        </w:tc>
        <w:tc>
          <w:tcPr>
            <w:tcW w:w="4677" w:type="dxa"/>
            <w:shd w:val="clear" w:color="auto" w:fill="auto"/>
          </w:tcPr>
          <w:p w14:paraId="03EFF2C0" w14:textId="77777777" w:rsidR="00512FC7" w:rsidRDefault="00512FC7" w:rsidP="00533FE7">
            <w:pPr>
              <w:jc w:val="left"/>
            </w:pPr>
            <w:r>
              <w:t>Indicates order settlement period. If present, SettlDate (64) overrides this field. If both SettlType (63) and SettDate (64) are omitted, the default for SettlType (63) is 0 (Regular)</w:t>
            </w:r>
            <w:r>
              <w:br/>
              <w:t>Regular is defined as the default settlement period for the particular security on the exchange of execution.</w:t>
            </w:r>
            <w:r>
              <w:br/>
            </w:r>
            <w:r>
              <w:lastRenderedPageBreak/>
              <w:t>In Fixed Income the contents of this field may influence the instrument definition if the SecurityID (48) is ambiguous. In the US an active Treasury offering may be re-opened, and for a time one CUSIP will apply to both the current and "when-issued" securities. Supplying a value of "7" clarifies the instrument description; any other value or the absence of this field should cause the respondent to default to the active issue.</w:t>
            </w:r>
            <w:r>
              <w:br/>
              <w:t>Additionally the following patterns may be uses as well as enum values</w:t>
            </w:r>
            <w:r>
              <w:br/>
              <w:t>Dx = FX tenor expression for "days", e.g. "D5", where "x" is any integer &gt; 0</w:t>
            </w:r>
            <w:r>
              <w:br/>
              <w:t>Mx = FX tenor expression for "months", e.g. "M3", where "x" is any integer &gt; 0</w:t>
            </w:r>
            <w:r>
              <w:br/>
              <w:t>Wx = FX tenor expression for "weeks", e.g. "W13", where "x" is any integer &gt; 0</w:t>
            </w:r>
            <w:r>
              <w:br/>
              <w:t>Yx = FX tenor expression for "years", e.g. "Y1", where "x" is any integer &gt; 0</w:t>
            </w:r>
            <w:r>
              <w:br/>
              <w:t>Noted that for FX the tenors expressed using Dx, Mx, Wx, and Yx values do not denote business days, but calendar days.</w:t>
            </w:r>
          </w:p>
          <w:p w14:paraId="274061CE" w14:textId="77777777" w:rsidR="00512FC7" w:rsidRDefault="00512FC7" w:rsidP="00533FE7">
            <w:pPr>
              <w:jc w:val="left"/>
            </w:pPr>
            <w:r>
              <w:t>Valid values:</w:t>
            </w:r>
            <w:r>
              <w:br/>
            </w:r>
            <w:r>
              <w:tab/>
              <w:t>0 - Regular / FX Spot settlement (T+1 or T+2 depending on currency)</w:t>
            </w:r>
            <w:r>
              <w:br/>
            </w:r>
            <w:r>
              <w:tab/>
              <w:t>1 - Cash (TOD / T+0)</w:t>
            </w:r>
            <w:r>
              <w:br/>
            </w:r>
            <w:r>
              <w:tab/>
              <w:t>2 - Next Day (TOM / T+1)</w:t>
            </w:r>
            <w:r>
              <w:br/>
            </w:r>
            <w:r>
              <w:tab/>
              <w:t>3 - T+2</w:t>
            </w:r>
            <w:r>
              <w:br/>
            </w:r>
            <w:r>
              <w:tab/>
              <w:t>4 - T+3</w:t>
            </w:r>
            <w:r>
              <w:br/>
            </w:r>
            <w:r>
              <w:tab/>
              <w:t>5 - T+4</w:t>
            </w:r>
            <w:r>
              <w:br/>
            </w:r>
            <w:r>
              <w:tab/>
              <w:t>6 - Future</w:t>
            </w:r>
            <w:r>
              <w:br/>
            </w:r>
            <w:r>
              <w:tab/>
              <w:t>7 - When And If Issued</w:t>
            </w:r>
            <w:r>
              <w:br/>
            </w:r>
            <w:r>
              <w:tab/>
              <w:t>8 - Sellers Option</w:t>
            </w:r>
            <w:r>
              <w:br/>
            </w:r>
            <w:r>
              <w:tab/>
              <w:t>9 - T+5</w:t>
            </w:r>
            <w:r>
              <w:br/>
            </w:r>
            <w:r>
              <w:tab/>
              <w:t>B - Broken date - for FX expressing non-standard tenor, SettlDate (64) must be specified</w:t>
            </w:r>
            <w:r>
              <w:br/>
            </w:r>
            <w:r>
              <w:tab/>
              <w:t>C - FX Spot Next settlement (Spot+1, aka next day)</w:t>
            </w:r>
          </w:p>
          <w:p w14:paraId="6BF4DC32" w14:textId="77777777" w:rsidR="00512FC7" w:rsidRDefault="00512FC7" w:rsidP="00533FE7">
            <w:pPr>
              <w:jc w:val="left"/>
            </w:pPr>
          </w:p>
          <w:p w14:paraId="2BB06B7E" w14:textId="77777777" w:rsidR="00512FC7" w:rsidRPr="00512FC7" w:rsidRDefault="00512FC7" w:rsidP="00533FE7">
            <w:pPr>
              <w:jc w:val="left"/>
            </w:pPr>
            <w:r>
              <w:t>or any value conforming to the data type Tenor</w:t>
            </w:r>
          </w:p>
        </w:tc>
        <w:tc>
          <w:tcPr>
            <w:tcW w:w="4411" w:type="dxa"/>
            <w:shd w:val="clear" w:color="auto" w:fill="auto"/>
          </w:tcPr>
          <w:p w14:paraId="2A188808" w14:textId="77777777" w:rsidR="00512FC7" w:rsidRPr="00512FC7" w:rsidRDefault="00512FC7" w:rsidP="00533FE7">
            <w:r w:rsidRPr="00512FC7">
              <w:lastRenderedPageBreak/>
              <w:t>SettlTyp</w:t>
            </w:r>
          </w:p>
        </w:tc>
      </w:tr>
      <w:tr w:rsidR="00512FC7" w:rsidRPr="00512FC7" w14:paraId="10423440" w14:textId="77777777" w:rsidTr="00533FE7">
        <w:tc>
          <w:tcPr>
            <w:tcW w:w="828" w:type="dxa"/>
            <w:shd w:val="clear" w:color="auto" w:fill="auto"/>
          </w:tcPr>
          <w:p w14:paraId="25384643" w14:textId="77777777" w:rsidR="00512FC7" w:rsidRPr="00512FC7" w:rsidRDefault="00512FC7" w:rsidP="00533FE7">
            <w:bookmarkStart w:id="293" w:name="fld_SettlDate" w:colFirst="1" w:colLast="1"/>
            <w:bookmarkEnd w:id="292"/>
            <w:r w:rsidRPr="00512FC7">
              <w:lastRenderedPageBreak/>
              <w:t>64</w:t>
            </w:r>
          </w:p>
        </w:tc>
        <w:tc>
          <w:tcPr>
            <w:tcW w:w="2069" w:type="dxa"/>
            <w:shd w:val="clear" w:color="auto" w:fill="auto"/>
          </w:tcPr>
          <w:p w14:paraId="7AEC3661" w14:textId="77777777" w:rsidR="00512FC7" w:rsidRPr="00512FC7" w:rsidRDefault="00512FC7" w:rsidP="00533FE7">
            <w:r w:rsidRPr="00512FC7">
              <w:t>SettlDate</w:t>
            </w:r>
          </w:p>
        </w:tc>
        <w:tc>
          <w:tcPr>
            <w:tcW w:w="1083" w:type="dxa"/>
            <w:shd w:val="clear" w:color="auto" w:fill="auto"/>
          </w:tcPr>
          <w:p w14:paraId="52EF105D" w14:textId="77777777" w:rsidR="00512FC7" w:rsidRPr="00512FC7" w:rsidRDefault="00512FC7" w:rsidP="00533FE7">
            <w:r w:rsidRPr="00512FC7">
              <w:t>LocalMktDate</w:t>
            </w:r>
          </w:p>
        </w:tc>
        <w:tc>
          <w:tcPr>
            <w:tcW w:w="4677" w:type="dxa"/>
            <w:shd w:val="clear" w:color="auto" w:fill="auto"/>
          </w:tcPr>
          <w:p w14:paraId="385393A1" w14:textId="77777777" w:rsidR="00512FC7" w:rsidRPr="00512FC7" w:rsidRDefault="00512FC7" w:rsidP="00533FE7">
            <w:pPr>
              <w:jc w:val="left"/>
            </w:pPr>
            <w:r w:rsidRPr="00512FC7">
              <w:t>Specific date of trade settlement (SettlementDate) in YYYYMMDD format.</w:t>
            </w:r>
            <w:r>
              <w:br/>
            </w:r>
            <w:r w:rsidRPr="00512FC7">
              <w:t>If present, this field overrides SettlType (63). This field is required if the value of SettlType (63) is 6 (Future) or 8 (Sellers Option). This field must be omitted if the value of SettlType (63) is 7 (When and If Issued)</w:t>
            </w:r>
            <w:r>
              <w:br/>
            </w:r>
            <w:r w:rsidRPr="00512FC7">
              <w:t>(expressed in local time at place of settlement)</w:t>
            </w:r>
          </w:p>
        </w:tc>
        <w:tc>
          <w:tcPr>
            <w:tcW w:w="4411" w:type="dxa"/>
            <w:shd w:val="clear" w:color="auto" w:fill="auto"/>
          </w:tcPr>
          <w:p w14:paraId="79536B24" w14:textId="77777777" w:rsidR="00512FC7" w:rsidRPr="00512FC7" w:rsidRDefault="00512FC7" w:rsidP="00533FE7">
            <w:r w:rsidRPr="00512FC7">
              <w:t>SettlDt</w:t>
            </w:r>
          </w:p>
        </w:tc>
      </w:tr>
      <w:tr w:rsidR="00512FC7" w:rsidRPr="00512FC7" w14:paraId="0A6F11CC" w14:textId="77777777" w:rsidTr="00533FE7">
        <w:tc>
          <w:tcPr>
            <w:tcW w:w="828" w:type="dxa"/>
            <w:shd w:val="clear" w:color="auto" w:fill="auto"/>
          </w:tcPr>
          <w:p w14:paraId="56DB2B94" w14:textId="77777777" w:rsidR="00512FC7" w:rsidRPr="00512FC7" w:rsidRDefault="00512FC7" w:rsidP="00533FE7">
            <w:bookmarkStart w:id="294" w:name="fld_SymbolSfx" w:colFirst="1" w:colLast="1"/>
            <w:bookmarkEnd w:id="293"/>
            <w:r w:rsidRPr="00512FC7">
              <w:t>65</w:t>
            </w:r>
          </w:p>
        </w:tc>
        <w:tc>
          <w:tcPr>
            <w:tcW w:w="2069" w:type="dxa"/>
            <w:shd w:val="clear" w:color="auto" w:fill="auto"/>
          </w:tcPr>
          <w:p w14:paraId="3123ACAD" w14:textId="77777777" w:rsidR="00512FC7" w:rsidRPr="00512FC7" w:rsidRDefault="00512FC7" w:rsidP="00533FE7">
            <w:r w:rsidRPr="00512FC7">
              <w:t>SymbolSfx</w:t>
            </w:r>
          </w:p>
        </w:tc>
        <w:tc>
          <w:tcPr>
            <w:tcW w:w="1083" w:type="dxa"/>
            <w:shd w:val="clear" w:color="auto" w:fill="auto"/>
          </w:tcPr>
          <w:p w14:paraId="40A42F81" w14:textId="77777777" w:rsidR="00512FC7" w:rsidRPr="00512FC7" w:rsidRDefault="00512FC7" w:rsidP="00533FE7">
            <w:r w:rsidRPr="00512FC7">
              <w:t>String</w:t>
            </w:r>
          </w:p>
        </w:tc>
        <w:tc>
          <w:tcPr>
            <w:tcW w:w="4677" w:type="dxa"/>
            <w:shd w:val="clear" w:color="auto" w:fill="auto"/>
          </w:tcPr>
          <w:p w14:paraId="75BF4CB7" w14:textId="77777777" w:rsidR="00512FC7" w:rsidRDefault="00512FC7" w:rsidP="00533FE7">
            <w:pPr>
              <w:jc w:val="left"/>
            </w:pPr>
            <w:r>
              <w:t>Additional information about the security (e.g. preferred, warrants, etc.). Note also see SecurityType (167).</w:t>
            </w:r>
            <w:r>
              <w:br/>
              <w:t>As defined in the NYSE Stock and bond Symbol Directory and in the AMEX Fitch Directory.</w:t>
            </w:r>
          </w:p>
          <w:p w14:paraId="46EEF50D" w14:textId="77777777" w:rsidR="00512FC7" w:rsidRPr="00512FC7" w:rsidRDefault="00512FC7" w:rsidP="00533FE7">
            <w:pPr>
              <w:jc w:val="left"/>
            </w:pPr>
            <w:r>
              <w:t>Valid values:</w:t>
            </w:r>
            <w:r>
              <w:br/>
              <w:t>For Fixed Income</w:t>
            </w:r>
            <w:r>
              <w:br/>
            </w:r>
            <w:r>
              <w:tab/>
              <w:t>CD - EUCP with lump-sum interest rather than discount price</w:t>
            </w:r>
            <w:r>
              <w:br/>
            </w:r>
            <w:r>
              <w:tab/>
              <w:t>WI - "When Issued" for a security to be reissued under an old CUSIP or ISIN</w:t>
            </w:r>
          </w:p>
        </w:tc>
        <w:tc>
          <w:tcPr>
            <w:tcW w:w="4411" w:type="dxa"/>
            <w:shd w:val="clear" w:color="auto" w:fill="auto"/>
          </w:tcPr>
          <w:p w14:paraId="583BD534" w14:textId="77777777" w:rsidR="00512FC7" w:rsidRPr="00512FC7" w:rsidRDefault="00512FC7" w:rsidP="00533FE7">
            <w:r w:rsidRPr="00512FC7">
              <w:t>Sfx</w:t>
            </w:r>
          </w:p>
        </w:tc>
      </w:tr>
      <w:tr w:rsidR="00512FC7" w:rsidRPr="00512FC7" w14:paraId="7D2C1B83" w14:textId="77777777" w:rsidTr="00533FE7">
        <w:tc>
          <w:tcPr>
            <w:tcW w:w="828" w:type="dxa"/>
            <w:shd w:val="clear" w:color="auto" w:fill="auto"/>
          </w:tcPr>
          <w:p w14:paraId="620A73C8" w14:textId="77777777" w:rsidR="00512FC7" w:rsidRPr="00512FC7" w:rsidRDefault="00512FC7" w:rsidP="00533FE7">
            <w:bookmarkStart w:id="295" w:name="fld_ListID" w:colFirst="1" w:colLast="1"/>
            <w:bookmarkEnd w:id="294"/>
            <w:r w:rsidRPr="00512FC7">
              <w:t>66</w:t>
            </w:r>
          </w:p>
        </w:tc>
        <w:tc>
          <w:tcPr>
            <w:tcW w:w="2069" w:type="dxa"/>
            <w:shd w:val="clear" w:color="auto" w:fill="auto"/>
          </w:tcPr>
          <w:p w14:paraId="4608B418" w14:textId="77777777" w:rsidR="00512FC7" w:rsidRPr="00512FC7" w:rsidRDefault="00512FC7" w:rsidP="00533FE7">
            <w:r w:rsidRPr="00512FC7">
              <w:t>ListID</w:t>
            </w:r>
          </w:p>
        </w:tc>
        <w:tc>
          <w:tcPr>
            <w:tcW w:w="1083" w:type="dxa"/>
            <w:shd w:val="clear" w:color="auto" w:fill="auto"/>
          </w:tcPr>
          <w:p w14:paraId="56F1E0E6" w14:textId="77777777" w:rsidR="00512FC7" w:rsidRPr="00512FC7" w:rsidRDefault="00512FC7" w:rsidP="00533FE7">
            <w:r w:rsidRPr="00512FC7">
              <w:t>String</w:t>
            </w:r>
          </w:p>
        </w:tc>
        <w:tc>
          <w:tcPr>
            <w:tcW w:w="4677" w:type="dxa"/>
            <w:shd w:val="clear" w:color="auto" w:fill="auto"/>
          </w:tcPr>
          <w:p w14:paraId="184DABC7" w14:textId="77777777" w:rsidR="00512FC7" w:rsidRPr="00512FC7" w:rsidRDefault="00512FC7" w:rsidP="00533FE7">
            <w:pPr>
              <w:jc w:val="left"/>
            </w:pPr>
            <w:r w:rsidRPr="00512FC7">
              <w:t>Unique identifier for list as assigned by institution, used to associate multiple individual orders. Uniqueness must be guaranteed within a single trading day. Firms which generate multi-day orders should consider embedding a date within the ListID field to assure uniqueness across days.</w:t>
            </w:r>
          </w:p>
        </w:tc>
        <w:tc>
          <w:tcPr>
            <w:tcW w:w="4411" w:type="dxa"/>
            <w:shd w:val="clear" w:color="auto" w:fill="auto"/>
          </w:tcPr>
          <w:p w14:paraId="76C3AB0F" w14:textId="77777777" w:rsidR="00512FC7" w:rsidRDefault="00512FC7" w:rsidP="00533FE7">
            <w:r w:rsidRPr="00512FC7">
              <w:t>ListID</w:t>
            </w:r>
          </w:p>
          <w:p w14:paraId="4B866060" w14:textId="77777777" w:rsidR="00512FC7" w:rsidRPr="00512FC7" w:rsidRDefault="00512FC7" w:rsidP="00533FE7">
            <w:r w:rsidRPr="00512FC7">
              <w:t>ID in ProgramTrading category messages</w:t>
            </w:r>
          </w:p>
        </w:tc>
      </w:tr>
      <w:tr w:rsidR="00512FC7" w:rsidRPr="00512FC7" w14:paraId="45BCB876" w14:textId="77777777" w:rsidTr="00533FE7">
        <w:tc>
          <w:tcPr>
            <w:tcW w:w="828" w:type="dxa"/>
            <w:shd w:val="clear" w:color="auto" w:fill="auto"/>
          </w:tcPr>
          <w:p w14:paraId="20286C39" w14:textId="77777777" w:rsidR="00512FC7" w:rsidRPr="00512FC7" w:rsidRDefault="00512FC7" w:rsidP="00533FE7">
            <w:bookmarkStart w:id="296" w:name="fld_ListSeqNo" w:colFirst="1" w:colLast="1"/>
            <w:bookmarkEnd w:id="295"/>
            <w:r w:rsidRPr="00512FC7">
              <w:t>67</w:t>
            </w:r>
          </w:p>
        </w:tc>
        <w:tc>
          <w:tcPr>
            <w:tcW w:w="2069" w:type="dxa"/>
            <w:shd w:val="clear" w:color="auto" w:fill="auto"/>
          </w:tcPr>
          <w:p w14:paraId="49CC9575" w14:textId="77777777" w:rsidR="00512FC7" w:rsidRPr="00512FC7" w:rsidRDefault="00512FC7" w:rsidP="00533FE7">
            <w:r w:rsidRPr="00512FC7">
              <w:t>ListSeqNo</w:t>
            </w:r>
          </w:p>
        </w:tc>
        <w:tc>
          <w:tcPr>
            <w:tcW w:w="1083" w:type="dxa"/>
            <w:shd w:val="clear" w:color="auto" w:fill="auto"/>
          </w:tcPr>
          <w:p w14:paraId="488E7FAC" w14:textId="77777777" w:rsidR="00512FC7" w:rsidRPr="00512FC7" w:rsidRDefault="00512FC7" w:rsidP="00533FE7">
            <w:r w:rsidRPr="00512FC7">
              <w:t>int</w:t>
            </w:r>
          </w:p>
        </w:tc>
        <w:tc>
          <w:tcPr>
            <w:tcW w:w="4677" w:type="dxa"/>
            <w:shd w:val="clear" w:color="auto" w:fill="auto"/>
          </w:tcPr>
          <w:p w14:paraId="1DC4BEFB" w14:textId="77777777" w:rsidR="00512FC7" w:rsidRPr="00512FC7" w:rsidRDefault="00512FC7" w:rsidP="00533FE7">
            <w:pPr>
              <w:jc w:val="left"/>
            </w:pPr>
            <w:r w:rsidRPr="00512FC7">
              <w:t>Sequence of individual order within list (i.e. ListSeqNo of TotNoOrders (68), 2 of 25, 3 of 25, . . . )</w:t>
            </w:r>
          </w:p>
        </w:tc>
        <w:tc>
          <w:tcPr>
            <w:tcW w:w="4411" w:type="dxa"/>
            <w:shd w:val="clear" w:color="auto" w:fill="auto"/>
          </w:tcPr>
          <w:p w14:paraId="1FDF6054" w14:textId="77777777" w:rsidR="00512FC7" w:rsidRDefault="00512FC7" w:rsidP="00533FE7">
            <w:r w:rsidRPr="00512FC7">
              <w:t>ListSeqNo</w:t>
            </w:r>
          </w:p>
          <w:p w14:paraId="577F3262" w14:textId="77777777" w:rsidR="00512FC7" w:rsidRPr="00512FC7" w:rsidRDefault="00512FC7" w:rsidP="00533FE7">
            <w:r w:rsidRPr="00512FC7">
              <w:t>SeqNo in ProgramTrading category messages</w:t>
            </w:r>
          </w:p>
        </w:tc>
      </w:tr>
      <w:tr w:rsidR="00512FC7" w:rsidRPr="00512FC7" w14:paraId="492FA8B4" w14:textId="77777777" w:rsidTr="00533FE7">
        <w:tc>
          <w:tcPr>
            <w:tcW w:w="828" w:type="dxa"/>
            <w:shd w:val="clear" w:color="auto" w:fill="auto"/>
          </w:tcPr>
          <w:p w14:paraId="73FD5F0E" w14:textId="77777777" w:rsidR="00512FC7" w:rsidRPr="00512FC7" w:rsidRDefault="00512FC7" w:rsidP="00533FE7">
            <w:bookmarkStart w:id="297" w:name="fld_TotNoOrders" w:colFirst="1" w:colLast="1"/>
            <w:bookmarkEnd w:id="296"/>
            <w:r w:rsidRPr="00512FC7">
              <w:t>68</w:t>
            </w:r>
          </w:p>
        </w:tc>
        <w:tc>
          <w:tcPr>
            <w:tcW w:w="2069" w:type="dxa"/>
            <w:shd w:val="clear" w:color="auto" w:fill="auto"/>
          </w:tcPr>
          <w:p w14:paraId="5A349445" w14:textId="77777777" w:rsidR="00512FC7" w:rsidRPr="00512FC7" w:rsidRDefault="00512FC7" w:rsidP="00533FE7">
            <w:r w:rsidRPr="00512FC7">
              <w:t>TotNoOrders</w:t>
            </w:r>
          </w:p>
        </w:tc>
        <w:tc>
          <w:tcPr>
            <w:tcW w:w="1083" w:type="dxa"/>
            <w:shd w:val="clear" w:color="auto" w:fill="auto"/>
          </w:tcPr>
          <w:p w14:paraId="2E290265" w14:textId="77777777" w:rsidR="00512FC7" w:rsidRPr="00512FC7" w:rsidRDefault="00512FC7" w:rsidP="00533FE7">
            <w:r w:rsidRPr="00512FC7">
              <w:t>int</w:t>
            </w:r>
          </w:p>
        </w:tc>
        <w:tc>
          <w:tcPr>
            <w:tcW w:w="4677" w:type="dxa"/>
            <w:shd w:val="clear" w:color="auto" w:fill="auto"/>
          </w:tcPr>
          <w:p w14:paraId="764DA2AC" w14:textId="77777777" w:rsidR="00512FC7" w:rsidRPr="00512FC7" w:rsidRDefault="00512FC7" w:rsidP="00533FE7">
            <w:pPr>
              <w:jc w:val="left"/>
            </w:pPr>
            <w:r w:rsidRPr="00512FC7">
              <w:t>Total number of list order entries across all messages. Should be the sum of all NoOrders (73) in each message that has repeating list order entries related to the same ListID (66). Used to support fragmentation.</w:t>
            </w:r>
            <w:r>
              <w:br/>
            </w:r>
            <w:r w:rsidRPr="00512FC7">
              <w:t>(Prior to FIX 4.2 this field was named "ListNoOrds")</w:t>
            </w:r>
          </w:p>
        </w:tc>
        <w:tc>
          <w:tcPr>
            <w:tcW w:w="4411" w:type="dxa"/>
            <w:shd w:val="clear" w:color="auto" w:fill="auto"/>
          </w:tcPr>
          <w:p w14:paraId="1B66935A" w14:textId="77777777" w:rsidR="00512FC7" w:rsidRPr="00512FC7" w:rsidRDefault="00512FC7" w:rsidP="00533FE7">
            <w:r w:rsidRPr="00512FC7">
              <w:t>TotNoOrds</w:t>
            </w:r>
          </w:p>
        </w:tc>
      </w:tr>
      <w:tr w:rsidR="00512FC7" w:rsidRPr="00512FC7" w14:paraId="17202FB0" w14:textId="77777777" w:rsidTr="00533FE7">
        <w:tc>
          <w:tcPr>
            <w:tcW w:w="828" w:type="dxa"/>
            <w:shd w:val="clear" w:color="auto" w:fill="auto"/>
          </w:tcPr>
          <w:p w14:paraId="4467E665" w14:textId="77777777" w:rsidR="00512FC7" w:rsidRPr="00512FC7" w:rsidRDefault="00512FC7" w:rsidP="00533FE7">
            <w:bookmarkStart w:id="298" w:name="fld_ListExecInst" w:colFirst="1" w:colLast="1"/>
            <w:bookmarkEnd w:id="297"/>
            <w:r w:rsidRPr="00512FC7">
              <w:lastRenderedPageBreak/>
              <w:t>69</w:t>
            </w:r>
          </w:p>
        </w:tc>
        <w:tc>
          <w:tcPr>
            <w:tcW w:w="2069" w:type="dxa"/>
            <w:shd w:val="clear" w:color="auto" w:fill="auto"/>
          </w:tcPr>
          <w:p w14:paraId="60FE84D6" w14:textId="77777777" w:rsidR="00512FC7" w:rsidRPr="00512FC7" w:rsidRDefault="00512FC7" w:rsidP="00533FE7">
            <w:r w:rsidRPr="00512FC7">
              <w:t>ListExecInst</w:t>
            </w:r>
          </w:p>
        </w:tc>
        <w:tc>
          <w:tcPr>
            <w:tcW w:w="1083" w:type="dxa"/>
            <w:shd w:val="clear" w:color="auto" w:fill="auto"/>
          </w:tcPr>
          <w:p w14:paraId="1F3ADEE9" w14:textId="77777777" w:rsidR="00512FC7" w:rsidRPr="00512FC7" w:rsidRDefault="00512FC7" w:rsidP="00533FE7">
            <w:r w:rsidRPr="00512FC7">
              <w:t>String</w:t>
            </w:r>
          </w:p>
        </w:tc>
        <w:tc>
          <w:tcPr>
            <w:tcW w:w="4677" w:type="dxa"/>
            <w:shd w:val="clear" w:color="auto" w:fill="auto"/>
          </w:tcPr>
          <w:p w14:paraId="308649F7" w14:textId="77777777" w:rsidR="00512FC7" w:rsidRPr="00512FC7" w:rsidRDefault="00512FC7" w:rsidP="00533FE7">
            <w:pPr>
              <w:jc w:val="left"/>
            </w:pPr>
            <w:r w:rsidRPr="00512FC7">
              <w:t>Free format text message containing list handling and execution instructions.</w:t>
            </w:r>
          </w:p>
        </w:tc>
        <w:tc>
          <w:tcPr>
            <w:tcW w:w="4411" w:type="dxa"/>
            <w:shd w:val="clear" w:color="auto" w:fill="auto"/>
          </w:tcPr>
          <w:p w14:paraId="2AD060D9" w14:textId="77777777" w:rsidR="00512FC7" w:rsidRPr="00512FC7" w:rsidRDefault="00512FC7" w:rsidP="00533FE7">
            <w:r w:rsidRPr="00512FC7">
              <w:t>ListExecInst</w:t>
            </w:r>
          </w:p>
        </w:tc>
      </w:tr>
      <w:tr w:rsidR="00512FC7" w:rsidRPr="00512FC7" w14:paraId="70AD4CE4" w14:textId="77777777" w:rsidTr="00533FE7">
        <w:tc>
          <w:tcPr>
            <w:tcW w:w="828" w:type="dxa"/>
            <w:shd w:val="clear" w:color="auto" w:fill="auto"/>
          </w:tcPr>
          <w:p w14:paraId="48D23805" w14:textId="77777777" w:rsidR="00512FC7" w:rsidRPr="00512FC7" w:rsidRDefault="00512FC7" w:rsidP="00533FE7">
            <w:bookmarkStart w:id="299" w:name="fld_AllocID" w:colFirst="1" w:colLast="1"/>
            <w:bookmarkEnd w:id="298"/>
            <w:r w:rsidRPr="00512FC7">
              <w:t>70</w:t>
            </w:r>
          </w:p>
        </w:tc>
        <w:tc>
          <w:tcPr>
            <w:tcW w:w="2069" w:type="dxa"/>
            <w:shd w:val="clear" w:color="auto" w:fill="auto"/>
          </w:tcPr>
          <w:p w14:paraId="43BC03CA" w14:textId="77777777" w:rsidR="00512FC7" w:rsidRPr="00512FC7" w:rsidRDefault="00512FC7" w:rsidP="00533FE7">
            <w:r w:rsidRPr="00512FC7">
              <w:t>AllocID</w:t>
            </w:r>
          </w:p>
        </w:tc>
        <w:tc>
          <w:tcPr>
            <w:tcW w:w="1083" w:type="dxa"/>
            <w:shd w:val="clear" w:color="auto" w:fill="auto"/>
          </w:tcPr>
          <w:p w14:paraId="1EEA2C69" w14:textId="77777777" w:rsidR="00512FC7" w:rsidRPr="00512FC7" w:rsidRDefault="00512FC7" w:rsidP="00533FE7">
            <w:r w:rsidRPr="00512FC7">
              <w:t>String</w:t>
            </w:r>
          </w:p>
        </w:tc>
        <w:tc>
          <w:tcPr>
            <w:tcW w:w="4677" w:type="dxa"/>
            <w:shd w:val="clear" w:color="auto" w:fill="auto"/>
          </w:tcPr>
          <w:p w14:paraId="18B66B53" w14:textId="77777777" w:rsidR="00512FC7" w:rsidRPr="00512FC7" w:rsidRDefault="00512FC7" w:rsidP="00533FE7">
            <w:pPr>
              <w:jc w:val="left"/>
            </w:pPr>
            <w:r w:rsidRPr="00512FC7">
              <w:t>Unique identifier for allocation message.</w:t>
            </w:r>
            <w:r>
              <w:br/>
            </w:r>
            <w:r w:rsidRPr="00512FC7">
              <w:t>(Prior to FIX 4.1 this field was of type int)</w:t>
            </w:r>
          </w:p>
        </w:tc>
        <w:tc>
          <w:tcPr>
            <w:tcW w:w="4411" w:type="dxa"/>
            <w:shd w:val="clear" w:color="auto" w:fill="auto"/>
          </w:tcPr>
          <w:p w14:paraId="294004F4" w14:textId="77777777" w:rsidR="00512FC7" w:rsidRDefault="00512FC7" w:rsidP="00533FE7">
            <w:r w:rsidRPr="00512FC7">
              <w:t>AllocID</w:t>
            </w:r>
          </w:p>
          <w:p w14:paraId="180AC827" w14:textId="77777777" w:rsidR="00512FC7" w:rsidRPr="00512FC7" w:rsidRDefault="00512FC7" w:rsidP="00533FE7">
            <w:r w:rsidRPr="00512FC7">
              <w:t>ID in Allocation category messages</w:t>
            </w:r>
          </w:p>
        </w:tc>
      </w:tr>
      <w:tr w:rsidR="00512FC7" w:rsidRPr="00512FC7" w14:paraId="50E4A4D3" w14:textId="77777777" w:rsidTr="00533FE7">
        <w:tc>
          <w:tcPr>
            <w:tcW w:w="828" w:type="dxa"/>
            <w:shd w:val="clear" w:color="auto" w:fill="auto"/>
          </w:tcPr>
          <w:p w14:paraId="436BC708" w14:textId="77777777" w:rsidR="00512FC7" w:rsidRPr="00512FC7" w:rsidRDefault="00512FC7" w:rsidP="00533FE7">
            <w:bookmarkStart w:id="300" w:name="fld_AllocTransType" w:colFirst="1" w:colLast="1"/>
            <w:bookmarkEnd w:id="299"/>
            <w:r w:rsidRPr="00512FC7">
              <w:t>71</w:t>
            </w:r>
          </w:p>
        </w:tc>
        <w:tc>
          <w:tcPr>
            <w:tcW w:w="2069" w:type="dxa"/>
            <w:shd w:val="clear" w:color="auto" w:fill="auto"/>
          </w:tcPr>
          <w:p w14:paraId="18BF4FA8" w14:textId="77777777" w:rsidR="00512FC7" w:rsidRPr="00512FC7" w:rsidRDefault="00512FC7" w:rsidP="00533FE7">
            <w:r w:rsidRPr="00512FC7">
              <w:t>AllocTransType</w:t>
            </w:r>
          </w:p>
        </w:tc>
        <w:tc>
          <w:tcPr>
            <w:tcW w:w="1083" w:type="dxa"/>
            <w:shd w:val="clear" w:color="auto" w:fill="auto"/>
          </w:tcPr>
          <w:p w14:paraId="7E5F9A06" w14:textId="77777777" w:rsidR="00512FC7" w:rsidRPr="00512FC7" w:rsidRDefault="00512FC7" w:rsidP="00533FE7">
            <w:r w:rsidRPr="00512FC7">
              <w:t>char</w:t>
            </w:r>
          </w:p>
        </w:tc>
        <w:tc>
          <w:tcPr>
            <w:tcW w:w="4677" w:type="dxa"/>
            <w:shd w:val="clear" w:color="auto" w:fill="auto"/>
          </w:tcPr>
          <w:p w14:paraId="34A4C8A6" w14:textId="77777777" w:rsidR="00512FC7" w:rsidRDefault="00512FC7" w:rsidP="00533FE7">
            <w:pPr>
              <w:jc w:val="left"/>
            </w:pPr>
            <w:r>
              <w:t>Identifies allocation transaction type *** SOME VALUES HAVE BEEN REPLACED - See "Replaced Features and Supported Approach" ***</w:t>
            </w:r>
          </w:p>
          <w:p w14:paraId="30B25482" w14:textId="77777777" w:rsidR="00512FC7" w:rsidRPr="00512FC7" w:rsidRDefault="00512FC7" w:rsidP="00533FE7">
            <w:pPr>
              <w:jc w:val="left"/>
            </w:pPr>
            <w:r>
              <w:t>Valid values:</w:t>
            </w:r>
            <w:r>
              <w:br/>
            </w:r>
            <w:r>
              <w:tab/>
              <w:t>0 - New</w:t>
            </w:r>
            <w:r>
              <w:br/>
            </w:r>
            <w:r>
              <w:tab/>
              <w:t>1 - Replace</w:t>
            </w:r>
            <w:r>
              <w:br/>
            </w:r>
            <w:r>
              <w:tab/>
              <w:t>2 - Cancel</w:t>
            </w:r>
            <w:r>
              <w:br/>
            </w:r>
            <w:r>
              <w:tab/>
              <w:t>3 - Preliminary (without MiscFees and NetMoney) (Removed/Replaced) ( Deprecated in FIX</w:t>
            </w:r>
            <w:ins w:id="301" w:author="Administrator" w:date="2011-08-18T10:26:00Z">
              <w:r>
                <w:t>.</w:t>
              </w:r>
            </w:ins>
            <w:r>
              <w:t>4.2 )</w:t>
            </w:r>
            <w:r>
              <w:br/>
            </w:r>
            <w:r>
              <w:tab/>
              <w:t>4 - Calculated (includes MiscFees and NetMoney) (Removed/Replaced) ( Deprecated in FIX</w:t>
            </w:r>
            <w:ins w:id="302" w:author="Administrator" w:date="2011-08-18T10:26:00Z">
              <w:r>
                <w:t>.</w:t>
              </w:r>
            </w:ins>
            <w:r>
              <w:t>4.2 )</w:t>
            </w:r>
            <w:r>
              <w:br/>
            </w:r>
            <w:r>
              <w:tab/>
              <w:t>5 - Calculated without Preliminary (sent unsolicited by broker, includes MiscFees and NetMoney) (Removed/Replaced) ( Deprecated in FIX</w:t>
            </w:r>
            <w:ins w:id="303" w:author="Administrator" w:date="2011-08-18T10:26:00Z">
              <w:r>
                <w:t>.</w:t>
              </w:r>
            </w:ins>
            <w:r>
              <w:t>4.2 )</w:t>
            </w:r>
            <w:r>
              <w:br/>
            </w:r>
            <w:r>
              <w:tab/>
              <w:t>6 - Reversal</w:t>
            </w:r>
          </w:p>
        </w:tc>
        <w:tc>
          <w:tcPr>
            <w:tcW w:w="4411" w:type="dxa"/>
            <w:shd w:val="clear" w:color="auto" w:fill="auto"/>
          </w:tcPr>
          <w:p w14:paraId="4460CEA7" w14:textId="77777777" w:rsidR="00512FC7" w:rsidRPr="00512FC7" w:rsidRDefault="00512FC7" w:rsidP="00533FE7">
            <w:r w:rsidRPr="00512FC7">
              <w:t>TransTyp</w:t>
            </w:r>
          </w:p>
        </w:tc>
      </w:tr>
      <w:tr w:rsidR="00512FC7" w:rsidRPr="00512FC7" w14:paraId="7832B1BC" w14:textId="77777777" w:rsidTr="00533FE7">
        <w:tc>
          <w:tcPr>
            <w:tcW w:w="828" w:type="dxa"/>
            <w:shd w:val="clear" w:color="auto" w:fill="auto"/>
          </w:tcPr>
          <w:p w14:paraId="6E94096B" w14:textId="77777777" w:rsidR="00512FC7" w:rsidRPr="00512FC7" w:rsidRDefault="00512FC7" w:rsidP="00533FE7">
            <w:bookmarkStart w:id="304" w:name="fld_RefAllocID" w:colFirst="1" w:colLast="1"/>
            <w:bookmarkEnd w:id="300"/>
            <w:r w:rsidRPr="00512FC7">
              <w:t>72</w:t>
            </w:r>
          </w:p>
        </w:tc>
        <w:tc>
          <w:tcPr>
            <w:tcW w:w="2069" w:type="dxa"/>
            <w:shd w:val="clear" w:color="auto" w:fill="auto"/>
          </w:tcPr>
          <w:p w14:paraId="403A34BF" w14:textId="77777777" w:rsidR="00512FC7" w:rsidRPr="00512FC7" w:rsidRDefault="00512FC7" w:rsidP="00533FE7">
            <w:r w:rsidRPr="00512FC7">
              <w:t>RefAllocID</w:t>
            </w:r>
          </w:p>
        </w:tc>
        <w:tc>
          <w:tcPr>
            <w:tcW w:w="1083" w:type="dxa"/>
            <w:shd w:val="clear" w:color="auto" w:fill="auto"/>
          </w:tcPr>
          <w:p w14:paraId="14066C5D" w14:textId="77777777" w:rsidR="00512FC7" w:rsidRPr="00512FC7" w:rsidRDefault="00512FC7" w:rsidP="00533FE7">
            <w:r w:rsidRPr="00512FC7">
              <w:t>String</w:t>
            </w:r>
          </w:p>
        </w:tc>
        <w:tc>
          <w:tcPr>
            <w:tcW w:w="4677" w:type="dxa"/>
            <w:shd w:val="clear" w:color="auto" w:fill="auto"/>
          </w:tcPr>
          <w:p w14:paraId="5577F19E" w14:textId="77777777" w:rsidR="00512FC7" w:rsidRPr="00512FC7" w:rsidRDefault="00512FC7" w:rsidP="00533FE7">
            <w:pPr>
              <w:jc w:val="left"/>
            </w:pPr>
            <w:r w:rsidRPr="00512FC7">
              <w:t>Reference identifier to be used with AllocTransType (71) = Replace or Cancel.</w:t>
            </w:r>
            <w:r>
              <w:br/>
            </w:r>
            <w:r w:rsidRPr="00512FC7">
              <w:t>(Prior to FIX 4.1 this field was of type int)</w:t>
            </w:r>
          </w:p>
        </w:tc>
        <w:tc>
          <w:tcPr>
            <w:tcW w:w="4411" w:type="dxa"/>
            <w:shd w:val="clear" w:color="auto" w:fill="auto"/>
          </w:tcPr>
          <w:p w14:paraId="757D1F53" w14:textId="77777777" w:rsidR="00512FC7" w:rsidRDefault="00512FC7" w:rsidP="00533FE7">
            <w:r w:rsidRPr="00512FC7">
              <w:t>RefAllocID</w:t>
            </w:r>
          </w:p>
          <w:p w14:paraId="5C27A6B1" w14:textId="77777777" w:rsidR="00512FC7" w:rsidRPr="00512FC7" w:rsidRDefault="00512FC7" w:rsidP="00533FE7">
            <w:r w:rsidRPr="00512FC7">
              <w:t>RefID in Allocation category messages</w:t>
            </w:r>
          </w:p>
        </w:tc>
      </w:tr>
      <w:tr w:rsidR="00512FC7" w:rsidRPr="00512FC7" w14:paraId="3CA9D3D8" w14:textId="77777777" w:rsidTr="00533FE7">
        <w:tc>
          <w:tcPr>
            <w:tcW w:w="828" w:type="dxa"/>
            <w:shd w:val="clear" w:color="auto" w:fill="auto"/>
          </w:tcPr>
          <w:p w14:paraId="4BD9668B" w14:textId="77777777" w:rsidR="00512FC7" w:rsidRPr="00512FC7" w:rsidRDefault="00512FC7" w:rsidP="00533FE7">
            <w:bookmarkStart w:id="305" w:name="fld_NoOrders" w:colFirst="1" w:colLast="1"/>
            <w:bookmarkEnd w:id="304"/>
            <w:r w:rsidRPr="00512FC7">
              <w:t>73</w:t>
            </w:r>
          </w:p>
        </w:tc>
        <w:tc>
          <w:tcPr>
            <w:tcW w:w="2069" w:type="dxa"/>
            <w:shd w:val="clear" w:color="auto" w:fill="auto"/>
          </w:tcPr>
          <w:p w14:paraId="6E3FB60A" w14:textId="77777777" w:rsidR="00512FC7" w:rsidRPr="00512FC7" w:rsidRDefault="00512FC7" w:rsidP="00533FE7">
            <w:r w:rsidRPr="00512FC7">
              <w:t>NoOrders</w:t>
            </w:r>
          </w:p>
        </w:tc>
        <w:tc>
          <w:tcPr>
            <w:tcW w:w="1083" w:type="dxa"/>
            <w:shd w:val="clear" w:color="auto" w:fill="auto"/>
          </w:tcPr>
          <w:p w14:paraId="1D378BC8" w14:textId="77777777" w:rsidR="00512FC7" w:rsidRPr="00512FC7" w:rsidRDefault="00512FC7" w:rsidP="00533FE7">
            <w:r w:rsidRPr="00512FC7">
              <w:t>NumInGroup</w:t>
            </w:r>
          </w:p>
        </w:tc>
        <w:tc>
          <w:tcPr>
            <w:tcW w:w="4677" w:type="dxa"/>
            <w:shd w:val="clear" w:color="auto" w:fill="auto"/>
          </w:tcPr>
          <w:p w14:paraId="76FA2BBA" w14:textId="77777777" w:rsidR="00512FC7" w:rsidRPr="00512FC7" w:rsidRDefault="00512FC7" w:rsidP="00533FE7">
            <w:pPr>
              <w:jc w:val="left"/>
            </w:pPr>
            <w:r w:rsidRPr="00512FC7">
              <w:t>Indicates number of orders to be combined for average pricing and allocation.</w:t>
            </w:r>
          </w:p>
        </w:tc>
        <w:tc>
          <w:tcPr>
            <w:tcW w:w="4411" w:type="dxa"/>
            <w:shd w:val="clear" w:color="auto" w:fill="auto"/>
          </w:tcPr>
          <w:p w14:paraId="766C87FC" w14:textId="77777777" w:rsidR="00512FC7" w:rsidRPr="00512FC7" w:rsidRDefault="00512FC7" w:rsidP="00533FE7"/>
        </w:tc>
      </w:tr>
      <w:tr w:rsidR="00512FC7" w:rsidRPr="00512FC7" w14:paraId="740D867A" w14:textId="77777777" w:rsidTr="00533FE7">
        <w:tc>
          <w:tcPr>
            <w:tcW w:w="828" w:type="dxa"/>
            <w:shd w:val="clear" w:color="auto" w:fill="auto"/>
          </w:tcPr>
          <w:p w14:paraId="5A30E4B4" w14:textId="77777777" w:rsidR="00512FC7" w:rsidRPr="00512FC7" w:rsidRDefault="00512FC7" w:rsidP="00533FE7">
            <w:bookmarkStart w:id="306" w:name="fld_AvgPxPrecision" w:colFirst="1" w:colLast="1"/>
            <w:bookmarkEnd w:id="305"/>
            <w:r w:rsidRPr="00512FC7">
              <w:t>74</w:t>
            </w:r>
          </w:p>
        </w:tc>
        <w:tc>
          <w:tcPr>
            <w:tcW w:w="2069" w:type="dxa"/>
            <w:shd w:val="clear" w:color="auto" w:fill="auto"/>
          </w:tcPr>
          <w:p w14:paraId="20C2A210" w14:textId="77777777" w:rsidR="00512FC7" w:rsidRPr="00512FC7" w:rsidRDefault="00512FC7" w:rsidP="00533FE7">
            <w:r w:rsidRPr="00512FC7">
              <w:t>AvgPxPrecision</w:t>
            </w:r>
          </w:p>
        </w:tc>
        <w:tc>
          <w:tcPr>
            <w:tcW w:w="1083" w:type="dxa"/>
            <w:shd w:val="clear" w:color="auto" w:fill="auto"/>
          </w:tcPr>
          <w:p w14:paraId="65CFFD07" w14:textId="77777777" w:rsidR="00512FC7" w:rsidRPr="00512FC7" w:rsidRDefault="00512FC7" w:rsidP="00533FE7">
            <w:r w:rsidRPr="00512FC7">
              <w:t>int</w:t>
            </w:r>
          </w:p>
        </w:tc>
        <w:tc>
          <w:tcPr>
            <w:tcW w:w="4677" w:type="dxa"/>
            <w:shd w:val="clear" w:color="auto" w:fill="auto"/>
          </w:tcPr>
          <w:p w14:paraId="772ADEBD" w14:textId="77777777" w:rsidR="00512FC7" w:rsidRPr="00512FC7" w:rsidRDefault="00512FC7" w:rsidP="00533FE7">
            <w:pPr>
              <w:jc w:val="left"/>
            </w:pPr>
            <w:r w:rsidRPr="00512FC7">
              <w:t>Indicates number of decimal places to be used for average pricing. Absence of this field indicates that default precision arranged by the broker/institution is to be used.</w:t>
            </w:r>
          </w:p>
        </w:tc>
        <w:tc>
          <w:tcPr>
            <w:tcW w:w="4411" w:type="dxa"/>
            <w:shd w:val="clear" w:color="auto" w:fill="auto"/>
          </w:tcPr>
          <w:p w14:paraId="42AFF9C3" w14:textId="77777777" w:rsidR="00512FC7" w:rsidRPr="00512FC7" w:rsidRDefault="00512FC7" w:rsidP="00533FE7">
            <w:r w:rsidRPr="00512FC7">
              <w:t>AvgPxPrcsn</w:t>
            </w:r>
          </w:p>
        </w:tc>
      </w:tr>
      <w:tr w:rsidR="00512FC7" w:rsidRPr="00512FC7" w14:paraId="00C13461" w14:textId="77777777" w:rsidTr="00533FE7">
        <w:tc>
          <w:tcPr>
            <w:tcW w:w="828" w:type="dxa"/>
            <w:shd w:val="clear" w:color="auto" w:fill="auto"/>
          </w:tcPr>
          <w:p w14:paraId="45ECF1F4" w14:textId="77777777" w:rsidR="00512FC7" w:rsidRPr="00512FC7" w:rsidRDefault="00512FC7" w:rsidP="00533FE7">
            <w:bookmarkStart w:id="307" w:name="fld_TradeDate" w:colFirst="1" w:colLast="1"/>
            <w:bookmarkEnd w:id="306"/>
            <w:r w:rsidRPr="00512FC7">
              <w:t>75</w:t>
            </w:r>
          </w:p>
        </w:tc>
        <w:tc>
          <w:tcPr>
            <w:tcW w:w="2069" w:type="dxa"/>
            <w:shd w:val="clear" w:color="auto" w:fill="auto"/>
          </w:tcPr>
          <w:p w14:paraId="2E0AEC64" w14:textId="77777777" w:rsidR="00512FC7" w:rsidRPr="00512FC7" w:rsidRDefault="00512FC7" w:rsidP="00533FE7">
            <w:r w:rsidRPr="00512FC7">
              <w:t>TradeDate</w:t>
            </w:r>
          </w:p>
        </w:tc>
        <w:tc>
          <w:tcPr>
            <w:tcW w:w="1083" w:type="dxa"/>
            <w:shd w:val="clear" w:color="auto" w:fill="auto"/>
          </w:tcPr>
          <w:p w14:paraId="741B8E7E" w14:textId="77777777" w:rsidR="00512FC7" w:rsidRPr="00512FC7" w:rsidRDefault="00512FC7" w:rsidP="00533FE7">
            <w:r w:rsidRPr="00512FC7">
              <w:t>LocalMktDate</w:t>
            </w:r>
          </w:p>
        </w:tc>
        <w:tc>
          <w:tcPr>
            <w:tcW w:w="4677" w:type="dxa"/>
            <w:shd w:val="clear" w:color="auto" w:fill="auto"/>
          </w:tcPr>
          <w:p w14:paraId="603673A1" w14:textId="77777777" w:rsidR="00512FC7" w:rsidRPr="00512FC7" w:rsidRDefault="00512FC7" w:rsidP="00533FE7">
            <w:pPr>
              <w:jc w:val="left"/>
            </w:pPr>
            <w:r w:rsidRPr="00512FC7">
              <w:t>Indicates date of trade referenced in this message in YYYYMMDD format. Absence of this field indicates current day (expressed in local time at place of trade).</w:t>
            </w:r>
          </w:p>
        </w:tc>
        <w:tc>
          <w:tcPr>
            <w:tcW w:w="4411" w:type="dxa"/>
            <w:shd w:val="clear" w:color="auto" w:fill="auto"/>
          </w:tcPr>
          <w:p w14:paraId="23FECB12" w14:textId="77777777" w:rsidR="00512FC7" w:rsidRPr="00512FC7" w:rsidRDefault="00512FC7" w:rsidP="00533FE7">
            <w:r w:rsidRPr="00512FC7">
              <w:t>TrdDt</w:t>
            </w:r>
          </w:p>
        </w:tc>
      </w:tr>
      <w:tr w:rsidR="00DE5358" w:rsidRPr="00DE5358" w14:paraId="132CC986" w14:textId="77777777" w:rsidTr="00BD0927">
        <w:trPr>
          <w:del w:id="308" w:author="Administrator" w:date="2011-08-18T10:26:00Z"/>
        </w:trPr>
        <w:tc>
          <w:tcPr>
            <w:tcW w:w="828" w:type="dxa"/>
            <w:shd w:val="clear" w:color="auto" w:fill="auto"/>
          </w:tcPr>
          <w:p w14:paraId="13CDD78D" w14:textId="77777777" w:rsidR="00DE5358" w:rsidRPr="00DE5358" w:rsidRDefault="00DE5358" w:rsidP="00DE5358">
            <w:pPr>
              <w:rPr>
                <w:del w:id="309" w:author="Administrator" w:date="2011-08-18T10:26:00Z"/>
              </w:rPr>
            </w:pPr>
            <w:bookmarkStart w:id="310" w:name="fld_ExecBroker" w:colFirst="1" w:colLast="1"/>
            <w:bookmarkStart w:id="311" w:name="fld_PositionEffect" w:colFirst="1" w:colLast="1"/>
            <w:bookmarkEnd w:id="307"/>
            <w:del w:id="312" w:author="Administrator" w:date="2011-08-18T10:26:00Z">
              <w:r w:rsidRPr="00DE5358">
                <w:delText>76</w:delText>
              </w:r>
            </w:del>
          </w:p>
        </w:tc>
        <w:tc>
          <w:tcPr>
            <w:tcW w:w="2069" w:type="dxa"/>
            <w:shd w:val="clear" w:color="auto" w:fill="auto"/>
          </w:tcPr>
          <w:p w14:paraId="5AD307D3" w14:textId="77777777" w:rsidR="00DE5358" w:rsidRPr="00DE5358" w:rsidRDefault="00DE5358" w:rsidP="00DE5358">
            <w:pPr>
              <w:rPr>
                <w:del w:id="313" w:author="Administrator" w:date="2011-08-18T10:26:00Z"/>
              </w:rPr>
            </w:pPr>
            <w:del w:id="314" w:author="Administrator" w:date="2011-08-18T10:26:00Z">
              <w:r w:rsidRPr="00DE5358">
                <w:delText>ExecBroker</w:delText>
              </w:r>
            </w:del>
          </w:p>
        </w:tc>
        <w:tc>
          <w:tcPr>
            <w:tcW w:w="1083" w:type="dxa"/>
            <w:shd w:val="clear" w:color="auto" w:fill="auto"/>
          </w:tcPr>
          <w:p w14:paraId="6CE00E0E" w14:textId="77777777" w:rsidR="00DE5358" w:rsidRPr="00DE5358" w:rsidRDefault="00DE5358" w:rsidP="00DE5358">
            <w:pPr>
              <w:rPr>
                <w:del w:id="315" w:author="Administrator" w:date="2011-08-18T10:26:00Z"/>
              </w:rPr>
            </w:pPr>
            <w:moveFromRangeStart w:id="316" w:author="Administrator" w:date="2011-08-18T10:26:00Z" w:name="move301426515"/>
            <w:moveFrom w:id="317" w:author="Administrator" w:date="2011-08-18T10:26:00Z">
              <w:r w:rsidRPr="00DE5358">
                <w:t>String</w:t>
              </w:r>
            </w:moveFrom>
            <w:moveFromRangeEnd w:id="316"/>
          </w:p>
        </w:tc>
        <w:tc>
          <w:tcPr>
            <w:tcW w:w="4677" w:type="dxa"/>
            <w:shd w:val="clear" w:color="auto" w:fill="auto"/>
          </w:tcPr>
          <w:p w14:paraId="6A881835" w14:textId="77777777" w:rsidR="00DE5358" w:rsidRPr="00DE5358" w:rsidRDefault="00DE5358" w:rsidP="00BD0927">
            <w:pPr>
              <w:jc w:val="left"/>
              <w:rPr>
                <w:del w:id="318" w:author="Administrator" w:date="2011-08-18T10:26:00Z"/>
              </w:rPr>
            </w:pPr>
            <w:del w:id="319" w:author="Administrator" w:date="2011-08-18T10:26:00Z">
              <w:r w:rsidRPr="00DE5358">
                <w:delText xml:space="preserve">Deprecated in FIX.4.2 Identifies executing / give-up </w:delText>
              </w:r>
              <w:r w:rsidRPr="00DE5358">
                <w:lastRenderedPageBreak/>
                <w:delText>broker.  Standard NASD market-maker mnemonic is preferred.</w:delText>
              </w:r>
            </w:del>
          </w:p>
        </w:tc>
        <w:tc>
          <w:tcPr>
            <w:tcW w:w="4411" w:type="dxa"/>
            <w:shd w:val="clear" w:color="auto" w:fill="auto"/>
          </w:tcPr>
          <w:p w14:paraId="0215A377" w14:textId="77777777" w:rsidR="00DE5358" w:rsidRPr="00DE5358" w:rsidRDefault="00DE5358" w:rsidP="00DE5358">
            <w:pPr>
              <w:rPr>
                <w:del w:id="320" w:author="Administrator" w:date="2011-08-18T10:26:00Z"/>
              </w:rPr>
            </w:pPr>
          </w:p>
        </w:tc>
      </w:tr>
      <w:bookmarkEnd w:id="310"/>
      <w:tr w:rsidR="00512FC7" w:rsidRPr="00512FC7" w14:paraId="3F347F0C" w14:textId="77777777" w:rsidTr="00533FE7">
        <w:tc>
          <w:tcPr>
            <w:tcW w:w="828" w:type="dxa"/>
            <w:shd w:val="clear" w:color="auto" w:fill="auto"/>
          </w:tcPr>
          <w:p w14:paraId="0F03219E" w14:textId="77777777" w:rsidR="00512FC7" w:rsidRPr="00512FC7" w:rsidRDefault="00512FC7" w:rsidP="00533FE7">
            <w:r w:rsidRPr="00512FC7">
              <w:lastRenderedPageBreak/>
              <w:t>77</w:t>
            </w:r>
          </w:p>
        </w:tc>
        <w:tc>
          <w:tcPr>
            <w:tcW w:w="2069" w:type="dxa"/>
            <w:shd w:val="clear" w:color="auto" w:fill="auto"/>
          </w:tcPr>
          <w:p w14:paraId="062D5C9B" w14:textId="77777777" w:rsidR="00512FC7" w:rsidRPr="00512FC7" w:rsidRDefault="00512FC7" w:rsidP="00533FE7">
            <w:r w:rsidRPr="00512FC7">
              <w:t>PositionEffect</w:t>
            </w:r>
          </w:p>
        </w:tc>
        <w:tc>
          <w:tcPr>
            <w:tcW w:w="1083" w:type="dxa"/>
            <w:shd w:val="clear" w:color="auto" w:fill="auto"/>
          </w:tcPr>
          <w:p w14:paraId="154659C0" w14:textId="77777777" w:rsidR="00512FC7" w:rsidRPr="00512FC7" w:rsidRDefault="00512FC7" w:rsidP="00533FE7">
            <w:r w:rsidRPr="00512FC7">
              <w:t>char</w:t>
            </w:r>
          </w:p>
        </w:tc>
        <w:tc>
          <w:tcPr>
            <w:tcW w:w="4677" w:type="dxa"/>
            <w:shd w:val="clear" w:color="auto" w:fill="auto"/>
          </w:tcPr>
          <w:p w14:paraId="46EDD5C2" w14:textId="77777777" w:rsidR="00512FC7" w:rsidRDefault="00512FC7" w:rsidP="00533FE7">
            <w:pPr>
              <w:jc w:val="left"/>
            </w:pPr>
            <w:r>
              <w:t>Indicates whether the resulting position after a trade should be an opening position or closing position. Used for omnibus accounting - where accounts are held on a gross basis instead of being netted together.</w:t>
            </w:r>
          </w:p>
          <w:p w14:paraId="2D2E3BBF" w14:textId="77777777" w:rsidR="00512FC7" w:rsidRPr="00512FC7" w:rsidRDefault="00512FC7" w:rsidP="00533FE7">
            <w:pPr>
              <w:jc w:val="left"/>
            </w:pPr>
            <w:r>
              <w:t>Valid values:</w:t>
            </w:r>
            <w:r>
              <w:br/>
            </w:r>
            <w:r>
              <w:tab/>
              <w:t>C - Close</w:t>
            </w:r>
            <w:r>
              <w:br/>
            </w:r>
            <w:r>
              <w:tab/>
              <w:t>F - FIFO</w:t>
            </w:r>
            <w:r>
              <w:br/>
            </w:r>
            <w:r>
              <w:tab/>
              <w:t>O - Open</w:t>
            </w:r>
            <w:r>
              <w:br/>
            </w:r>
            <w:r>
              <w:tab/>
              <w:t>R - Rolled</w:t>
            </w:r>
            <w:r>
              <w:br/>
            </w:r>
            <w:r>
              <w:tab/>
              <w:t>N - Close but notify on open</w:t>
            </w:r>
            <w:r>
              <w:br/>
            </w:r>
            <w:r>
              <w:tab/>
              <w:t>D - Default</w:t>
            </w:r>
          </w:p>
        </w:tc>
        <w:tc>
          <w:tcPr>
            <w:tcW w:w="4411" w:type="dxa"/>
            <w:shd w:val="clear" w:color="auto" w:fill="auto"/>
          </w:tcPr>
          <w:p w14:paraId="61B6DC76" w14:textId="77777777" w:rsidR="00512FC7" w:rsidRPr="00512FC7" w:rsidRDefault="00512FC7" w:rsidP="00533FE7">
            <w:r w:rsidRPr="00512FC7">
              <w:t>PosEfct</w:t>
            </w:r>
          </w:p>
        </w:tc>
      </w:tr>
      <w:tr w:rsidR="00512FC7" w:rsidRPr="00512FC7" w14:paraId="2DFE2A3E" w14:textId="77777777" w:rsidTr="00533FE7">
        <w:tc>
          <w:tcPr>
            <w:tcW w:w="828" w:type="dxa"/>
            <w:shd w:val="clear" w:color="auto" w:fill="auto"/>
          </w:tcPr>
          <w:p w14:paraId="5BFAC394" w14:textId="77777777" w:rsidR="00512FC7" w:rsidRPr="00512FC7" w:rsidRDefault="00512FC7" w:rsidP="00533FE7">
            <w:bookmarkStart w:id="321" w:name="fld_NoAllocs" w:colFirst="1" w:colLast="1"/>
            <w:bookmarkEnd w:id="311"/>
            <w:r w:rsidRPr="00512FC7">
              <w:t>78</w:t>
            </w:r>
          </w:p>
        </w:tc>
        <w:tc>
          <w:tcPr>
            <w:tcW w:w="2069" w:type="dxa"/>
            <w:shd w:val="clear" w:color="auto" w:fill="auto"/>
          </w:tcPr>
          <w:p w14:paraId="3E2DE4E6" w14:textId="77777777" w:rsidR="00512FC7" w:rsidRPr="00512FC7" w:rsidRDefault="00512FC7" w:rsidP="00533FE7">
            <w:r w:rsidRPr="00512FC7">
              <w:t>NoAllocs</w:t>
            </w:r>
          </w:p>
        </w:tc>
        <w:tc>
          <w:tcPr>
            <w:tcW w:w="1083" w:type="dxa"/>
            <w:shd w:val="clear" w:color="auto" w:fill="auto"/>
          </w:tcPr>
          <w:p w14:paraId="01B3271F" w14:textId="77777777" w:rsidR="00512FC7" w:rsidRPr="00512FC7" w:rsidRDefault="00512FC7" w:rsidP="00533FE7">
            <w:r w:rsidRPr="00512FC7">
              <w:t>NumInGroup</w:t>
            </w:r>
          </w:p>
        </w:tc>
        <w:tc>
          <w:tcPr>
            <w:tcW w:w="4677" w:type="dxa"/>
            <w:shd w:val="clear" w:color="auto" w:fill="auto"/>
          </w:tcPr>
          <w:p w14:paraId="50F08263" w14:textId="77777777" w:rsidR="00512FC7" w:rsidRPr="00512FC7" w:rsidRDefault="00512FC7" w:rsidP="00533FE7">
            <w:pPr>
              <w:jc w:val="left"/>
            </w:pPr>
            <w:r w:rsidRPr="00512FC7">
              <w:t>Number of repeating AllocAccount (79)/AllocPrice (366) entries.</w:t>
            </w:r>
          </w:p>
        </w:tc>
        <w:tc>
          <w:tcPr>
            <w:tcW w:w="4411" w:type="dxa"/>
            <w:shd w:val="clear" w:color="auto" w:fill="auto"/>
          </w:tcPr>
          <w:p w14:paraId="35C6FDAA" w14:textId="77777777" w:rsidR="00512FC7" w:rsidRPr="00512FC7" w:rsidRDefault="00512FC7" w:rsidP="00533FE7"/>
        </w:tc>
      </w:tr>
      <w:tr w:rsidR="00512FC7" w:rsidRPr="00512FC7" w14:paraId="57845D58" w14:textId="77777777" w:rsidTr="00533FE7">
        <w:tc>
          <w:tcPr>
            <w:tcW w:w="828" w:type="dxa"/>
            <w:shd w:val="clear" w:color="auto" w:fill="auto"/>
          </w:tcPr>
          <w:p w14:paraId="0AA74AF1" w14:textId="77777777" w:rsidR="00512FC7" w:rsidRPr="00512FC7" w:rsidRDefault="00512FC7" w:rsidP="00533FE7">
            <w:bookmarkStart w:id="322" w:name="fld_AllocAccount" w:colFirst="1" w:colLast="1"/>
            <w:bookmarkEnd w:id="321"/>
            <w:r w:rsidRPr="00512FC7">
              <w:t>79</w:t>
            </w:r>
          </w:p>
        </w:tc>
        <w:tc>
          <w:tcPr>
            <w:tcW w:w="2069" w:type="dxa"/>
            <w:shd w:val="clear" w:color="auto" w:fill="auto"/>
          </w:tcPr>
          <w:p w14:paraId="4EF2BECA" w14:textId="77777777" w:rsidR="00512FC7" w:rsidRPr="00512FC7" w:rsidRDefault="00512FC7" w:rsidP="00533FE7">
            <w:r w:rsidRPr="00512FC7">
              <w:t>AllocAccount</w:t>
            </w:r>
          </w:p>
        </w:tc>
        <w:tc>
          <w:tcPr>
            <w:tcW w:w="1083" w:type="dxa"/>
            <w:shd w:val="clear" w:color="auto" w:fill="auto"/>
          </w:tcPr>
          <w:p w14:paraId="518E30E9" w14:textId="77777777" w:rsidR="00512FC7" w:rsidRPr="00512FC7" w:rsidRDefault="00512FC7" w:rsidP="00533FE7">
            <w:r w:rsidRPr="00512FC7">
              <w:t>String</w:t>
            </w:r>
          </w:p>
        </w:tc>
        <w:tc>
          <w:tcPr>
            <w:tcW w:w="4677" w:type="dxa"/>
            <w:shd w:val="clear" w:color="auto" w:fill="auto"/>
          </w:tcPr>
          <w:p w14:paraId="56F73934" w14:textId="77777777" w:rsidR="00512FC7" w:rsidRPr="00512FC7" w:rsidRDefault="00512FC7" w:rsidP="00533FE7">
            <w:pPr>
              <w:jc w:val="left"/>
            </w:pPr>
            <w:r w:rsidRPr="00512FC7">
              <w:t>Sub-account mnemonic</w:t>
            </w:r>
          </w:p>
        </w:tc>
        <w:tc>
          <w:tcPr>
            <w:tcW w:w="4411" w:type="dxa"/>
            <w:shd w:val="clear" w:color="auto" w:fill="auto"/>
          </w:tcPr>
          <w:p w14:paraId="655A6292" w14:textId="77777777" w:rsidR="00512FC7" w:rsidRPr="00512FC7" w:rsidRDefault="00512FC7" w:rsidP="00533FE7">
            <w:r w:rsidRPr="00512FC7">
              <w:t>Acct</w:t>
            </w:r>
          </w:p>
        </w:tc>
      </w:tr>
      <w:tr w:rsidR="00512FC7" w:rsidRPr="00512FC7" w14:paraId="75C3F3AB" w14:textId="77777777" w:rsidTr="00533FE7">
        <w:tc>
          <w:tcPr>
            <w:tcW w:w="828" w:type="dxa"/>
            <w:shd w:val="clear" w:color="auto" w:fill="auto"/>
          </w:tcPr>
          <w:p w14:paraId="0BFDDECD" w14:textId="77777777" w:rsidR="00512FC7" w:rsidRPr="00512FC7" w:rsidRDefault="00512FC7" w:rsidP="00533FE7">
            <w:bookmarkStart w:id="323" w:name="fld_AllocQty" w:colFirst="1" w:colLast="1"/>
            <w:bookmarkEnd w:id="322"/>
            <w:r w:rsidRPr="00512FC7">
              <w:t>80</w:t>
            </w:r>
          </w:p>
        </w:tc>
        <w:tc>
          <w:tcPr>
            <w:tcW w:w="2069" w:type="dxa"/>
            <w:shd w:val="clear" w:color="auto" w:fill="auto"/>
          </w:tcPr>
          <w:p w14:paraId="25590C2E" w14:textId="77777777" w:rsidR="00512FC7" w:rsidRPr="00512FC7" w:rsidRDefault="00512FC7" w:rsidP="00533FE7">
            <w:r w:rsidRPr="00512FC7">
              <w:t>AllocQty</w:t>
            </w:r>
          </w:p>
        </w:tc>
        <w:tc>
          <w:tcPr>
            <w:tcW w:w="1083" w:type="dxa"/>
            <w:shd w:val="clear" w:color="auto" w:fill="auto"/>
          </w:tcPr>
          <w:p w14:paraId="643512E8" w14:textId="77777777" w:rsidR="00512FC7" w:rsidRPr="00512FC7" w:rsidRDefault="00512FC7" w:rsidP="00533FE7">
            <w:r w:rsidRPr="00512FC7">
              <w:t>Qty</w:t>
            </w:r>
          </w:p>
        </w:tc>
        <w:tc>
          <w:tcPr>
            <w:tcW w:w="4677" w:type="dxa"/>
            <w:shd w:val="clear" w:color="auto" w:fill="auto"/>
          </w:tcPr>
          <w:p w14:paraId="63233215" w14:textId="77777777" w:rsidR="00512FC7" w:rsidRPr="00512FC7" w:rsidRDefault="00512FC7" w:rsidP="00533FE7">
            <w:pPr>
              <w:jc w:val="left"/>
            </w:pPr>
            <w:r w:rsidRPr="00512FC7">
              <w:t>Quantity to be allocated to specific sub-account</w:t>
            </w:r>
            <w:r>
              <w:br/>
            </w:r>
            <w:r w:rsidRPr="00512FC7">
              <w:t>(Prior to FIX 4.2 this field was of type int)</w:t>
            </w:r>
          </w:p>
        </w:tc>
        <w:tc>
          <w:tcPr>
            <w:tcW w:w="4411" w:type="dxa"/>
            <w:shd w:val="clear" w:color="auto" w:fill="auto"/>
          </w:tcPr>
          <w:p w14:paraId="58454DBB" w14:textId="77777777" w:rsidR="00512FC7" w:rsidRPr="00512FC7" w:rsidRDefault="00512FC7" w:rsidP="00533FE7">
            <w:r w:rsidRPr="00512FC7">
              <w:t>Qty</w:t>
            </w:r>
          </w:p>
        </w:tc>
      </w:tr>
      <w:tr w:rsidR="00512FC7" w:rsidRPr="00512FC7" w14:paraId="1DE8A952" w14:textId="77777777" w:rsidTr="00533FE7">
        <w:tc>
          <w:tcPr>
            <w:tcW w:w="828" w:type="dxa"/>
            <w:shd w:val="clear" w:color="auto" w:fill="auto"/>
          </w:tcPr>
          <w:p w14:paraId="7967E72C" w14:textId="77777777" w:rsidR="00512FC7" w:rsidRPr="00512FC7" w:rsidRDefault="00512FC7" w:rsidP="00533FE7">
            <w:bookmarkStart w:id="324" w:name="fld_ProcessCode" w:colFirst="1" w:colLast="1"/>
            <w:bookmarkEnd w:id="323"/>
            <w:r w:rsidRPr="00512FC7">
              <w:t>81</w:t>
            </w:r>
          </w:p>
        </w:tc>
        <w:tc>
          <w:tcPr>
            <w:tcW w:w="2069" w:type="dxa"/>
            <w:shd w:val="clear" w:color="auto" w:fill="auto"/>
          </w:tcPr>
          <w:p w14:paraId="221C6D29" w14:textId="77777777" w:rsidR="00512FC7" w:rsidRPr="00512FC7" w:rsidRDefault="00512FC7" w:rsidP="00533FE7">
            <w:r w:rsidRPr="00512FC7">
              <w:t>ProcessCode</w:t>
            </w:r>
          </w:p>
        </w:tc>
        <w:tc>
          <w:tcPr>
            <w:tcW w:w="1083" w:type="dxa"/>
            <w:shd w:val="clear" w:color="auto" w:fill="auto"/>
          </w:tcPr>
          <w:p w14:paraId="37948035" w14:textId="77777777" w:rsidR="00512FC7" w:rsidRPr="00512FC7" w:rsidRDefault="00512FC7" w:rsidP="00533FE7">
            <w:r w:rsidRPr="00512FC7">
              <w:t>char</w:t>
            </w:r>
          </w:p>
        </w:tc>
        <w:tc>
          <w:tcPr>
            <w:tcW w:w="4677" w:type="dxa"/>
            <w:shd w:val="clear" w:color="auto" w:fill="auto"/>
          </w:tcPr>
          <w:p w14:paraId="57074193" w14:textId="77777777" w:rsidR="00512FC7" w:rsidRDefault="00512FC7" w:rsidP="00533FE7">
            <w:pPr>
              <w:jc w:val="left"/>
            </w:pPr>
            <w:r>
              <w:t>Processing code for sub-account. Absence of this field in AllocAccount (79) / AllocPrice (366) /AllocQty (80) / ProcessCode instance indicates regular trade.</w:t>
            </w:r>
          </w:p>
          <w:p w14:paraId="4C6B99D1" w14:textId="77777777" w:rsidR="00512FC7" w:rsidRPr="00512FC7" w:rsidRDefault="00512FC7" w:rsidP="00533FE7">
            <w:pPr>
              <w:jc w:val="left"/>
            </w:pPr>
            <w:r>
              <w:t>Valid values:</w:t>
            </w:r>
            <w:r>
              <w:br/>
            </w:r>
            <w:r>
              <w:tab/>
              <w:t>0 - Regular</w:t>
            </w:r>
            <w:r>
              <w:br/>
            </w:r>
            <w:r>
              <w:tab/>
              <w:t>1 - Soft Dollar</w:t>
            </w:r>
            <w:r>
              <w:br/>
            </w:r>
            <w:r>
              <w:tab/>
              <w:t>2 - Step-In</w:t>
            </w:r>
            <w:r>
              <w:br/>
            </w:r>
            <w:r>
              <w:tab/>
              <w:t>3 - Step-Out</w:t>
            </w:r>
            <w:r>
              <w:br/>
            </w:r>
            <w:r>
              <w:tab/>
              <w:t>4 - Soft-dollar Step-In</w:t>
            </w:r>
            <w:r>
              <w:br/>
            </w:r>
            <w:r>
              <w:tab/>
              <w:t>5 - Soft-dollar Step-Out</w:t>
            </w:r>
            <w:r>
              <w:br/>
            </w:r>
            <w:r>
              <w:tab/>
              <w:t>6 - Plan Sponsor</w:t>
            </w:r>
          </w:p>
        </w:tc>
        <w:tc>
          <w:tcPr>
            <w:tcW w:w="4411" w:type="dxa"/>
            <w:shd w:val="clear" w:color="auto" w:fill="auto"/>
          </w:tcPr>
          <w:p w14:paraId="56F8B29A" w14:textId="77777777" w:rsidR="00512FC7" w:rsidRPr="00512FC7" w:rsidRDefault="00512FC7" w:rsidP="00533FE7">
            <w:r w:rsidRPr="00512FC7">
              <w:t>ProcCode</w:t>
            </w:r>
          </w:p>
        </w:tc>
      </w:tr>
      <w:tr w:rsidR="00512FC7" w:rsidRPr="00512FC7" w14:paraId="52CDDADB" w14:textId="77777777" w:rsidTr="00533FE7">
        <w:tc>
          <w:tcPr>
            <w:tcW w:w="828" w:type="dxa"/>
            <w:shd w:val="clear" w:color="auto" w:fill="auto"/>
          </w:tcPr>
          <w:p w14:paraId="01B46D6F" w14:textId="77777777" w:rsidR="00512FC7" w:rsidRPr="00512FC7" w:rsidRDefault="00512FC7" w:rsidP="00533FE7">
            <w:bookmarkStart w:id="325" w:name="fld_NoRpts" w:colFirst="1" w:colLast="1"/>
            <w:bookmarkEnd w:id="324"/>
            <w:r w:rsidRPr="00512FC7">
              <w:t>82</w:t>
            </w:r>
          </w:p>
        </w:tc>
        <w:tc>
          <w:tcPr>
            <w:tcW w:w="2069" w:type="dxa"/>
            <w:shd w:val="clear" w:color="auto" w:fill="auto"/>
          </w:tcPr>
          <w:p w14:paraId="01D6E91C" w14:textId="77777777" w:rsidR="00512FC7" w:rsidRPr="00512FC7" w:rsidRDefault="00512FC7" w:rsidP="00533FE7">
            <w:r w:rsidRPr="00512FC7">
              <w:t>NoRpts</w:t>
            </w:r>
          </w:p>
        </w:tc>
        <w:tc>
          <w:tcPr>
            <w:tcW w:w="1083" w:type="dxa"/>
            <w:shd w:val="clear" w:color="auto" w:fill="auto"/>
          </w:tcPr>
          <w:p w14:paraId="2CB989FA" w14:textId="77777777" w:rsidR="00512FC7" w:rsidRPr="00512FC7" w:rsidRDefault="00512FC7" w:rsidP="00533FE7">
            <w:r w:rsidRPr="00512FC7">
              <w:t>int</w:t>
            </w:r>
          </w:p>
        </w:tc>
        <w:tc>
          <w:tcPr>
            <w:tcW w:w="4677" w:type="dxa"/>
            <w:shd w:val="clear" w:color="auto" w:fill="auto"/>
          </w:tcPr>
          <w:p w14:paraId="64EF0C23" w14:textId="77777777" w:rsidR="00512FC7" w:rsidRPr="00512FC7" w:rsidRDefault="00512FC7" w:rsidP="00533FE7">
            <w:pPr>
              <w:jc w:val="left"/>
            </w:pPr>
            <w:r w:rsidRPr="00512FC7">
              <w:t>Total number of reports within series.</w:t>
            </w:r>
          </w:p>
        </w:tc>
        <w:tc>
          <w:tcPr>
            <w:tcW w:w="4411" w:type="dxa"/>
            <w:shd w:val="clear" w:color="auto" w:fill="auto"/>
          </w:tcPr>
          <w:p w14:paraId="41B1887C" w14:textId="77777777" w:rsidR="00512FC7" w:rsidRPr="00512FC7" w:rsidRDefault="00512FC7" w:rsidP="00533FE7">
            <w:r w:rsidRPr="00512FC7">
              <w:t>NoRpts</w:t>
            </w:r>
          </w:p>
        </w:tc>
      </w:tr>
      <w:tr w:rsidR="00512FC7" w:rsidRPr="00512FC7" w14:paraId="03C03C9B" w14:textId="77777777" w:rsidTr="00533FE7">
        <w:tc>
          <w:tcPr>
            <w:tcW w:w="828" w:type="dxa"/>
            <w:shd w:val="clear" w:color="auto" w:fill="auto"/>
          </w:tcPr>
          <w:p w14:paraId="3E51ED48" w14:textId="77777777" w:rsidR="00512FC7" w:rsidRPr="00512FC7" w:rsidRDefault="00512FC7" w:rsidP="00533FE7">
            <w:bookmarkStart w:id="326" w:name="fld_RptSeq" w:colFirst="1" w:colLast="1"/>
            <w:bookmarkEnd w:id="325"/>
            <w:r w:rsidRPr="00512FC7">
              <w:t>83</w:t>
            </w:r>
          </w:p>
        </w:tc>
        <w:tc>
          <w:tcPr>
            <w:tcW w:w="2069" w:type="dxa"/>
            <w:shd w:val="clear" w:color="auto" w:fill="auto"/>
          </w:tcPr>
          <w:p w14:paraId="6808C84F" w14:textId="77777777" w:rsidR="00512FC7" w:rsidRPr="00512FC7" w:rsidRDefault="00512FC7" w:rsidP="00533FE7">
            <w:r w:rsidRPr="00512FC7">
              <w:t>RptSeq</w:t>
            </w:r>
          </w:p>
        </w:tc>
        <w:tc>
          <w:tcPr>
            <w:tcW w:w="1083" w:type="dxa"/>
            <w:shd w:val="clear" w:color="auto" w:fill="auto"/>
          </w:tcPr>
          <w:p w14:paraId="33F960C8" w14:textId="77777777" w:rsidR="00512FC7" w:rsidRPr="00512FC7" w:rsidRDefault="00512FC7" w:rsidP="00533FE7">
            <w:r w:rsidRPr="00512FC7">
              <w:t>int</w:t>
            </w:r>
          </w:p>
        </w:tc>
        <w:tc>
          <w:tcPr>
            <w:tcW w:w="4677" w:type="dxa"/>
            <w:shd w:val="clear" w:color="auto" w:fill="auto"/>
          </w:tcPr>
          <w:p w14:paraId="0102A995" w14:textId="77777777" w:rsidR="00512FC7" w:rsidRPr="00512FC7" w:rsidRDefault="00512FC7" w:rsidP="00533FE7">
            <w:pPr>
              <w:jc w:val="left"/>
            </w:pPr>
            <w:r w:rsidRPr="00512FC7">
              <w:t>Sequence number of message within report series. Used to carry reporting sequence number of the fill as represented on the Trade Report Side.</w:t>
            </w:r>
          </w:p>
        </w:tc>
        <w:tc>
          <w:tcPr>
            <w:tcW w:w="4411" w:type="dxa"/>
            <w:shd w:val="clear" w:color="auto" w:fill="auto"/>
          </w:tcPr>
          <w:p w14:paraId="5E307332" w14:textId="77777777" w:rsidR="00512FC7" w:rsidRPr="00512FC7" w:rsidRDefault="00512FC7" w:rsidP="00533FE7">
            <w:r w:rsidRPr="00512FC7">
              <w:t>RptSeq</w:t>
            </w:r>
          </w:p>
        </w:tc>
      </w:tr>
      <w:tr w:rsidR="00512FC7" w:rsidRPr="00512FC7" w14:paraId="0ECA0C34" w14:textId="77777777" w:rsidTr="00533FE7">
        <w:tc>
          <w:tcPr>
            <w:tcW w:w="828" w:type="dxa"/>
            <w:shd w:val="clear" w:color="auto" w:fill="auto"/>
          </w:tcPr>
          <w:p w14:paraId="00E1B36B" w14:textId="77777777" w:rsidR="00512FC7" w:rsidRPr="00512FC7" w:rsidRDefault="00512FC7" w:rsidP="00533FE7">
            <w:bookmarkStart w:id="327" w:name="fld_CxlQty" w:colFirst="1" w:colLast="1"/>
            <w:bookmarkEnd w:id="326"/>
            <w:r w:rsidRPr="00512FC7">
              <w:lastRenderedPageBreak/>
              <w:t>84</w:t>
            </w:r>
          </w:p>
        </w:tc>
        <w:tc>
          <w:tcPr>
            <w:tcW w:w="2069" w:type="dxa"/>
            <w:shd w:val="clear" w:color="auto" w:fill="auto"/>
          </w:tcPr>
          <w:p w14:paraId="6DACD0AE" w14:textId="77777777" w:rsidR="00512FC7" w:rsidRPr="00512FC7" w:rsidRDefault="00512FC7" w:rsidP="00533FE7">
            <w:r w:rsidRPr="00512FC7">
              <w:t>CxlQty</w:t>
            </w:r>
          </w:p>
        </w:tc>
        <w:tc>
          <w:tcPr>
            <w:tcW w:w="1083" w:type="dxa"/>
            <w:shd w:val="clear" w:color="auto" w:fill="auto"/>
          </w:tcPr>
          <w:p w14:paraId="19CEA7FD" w14:textId="77777777" w:rsidR="00512FC7" w:rsidRPr="00512FC7" w:rsidRDefault="00512FC7" w:rsidP="00533FE7">
            <w:r w:rsidRPr="00512FC7">
              <w:t>Qty</w:t>
            </w:r>
          </w:p>
        </w:tc>
        <w:tc>
          <w:tcPr>
            <w:tcW w:w="4677" w:type="dxa"/>
            <w:shd w:val="clear" w:color="auto" w:fill="auto"/>
          </w:tcPr>
          <w:p w14:paraId="280F4ED5" w14:textId="77777777" w:rsidR="00512FC7" w:rsidRPr="00512FC7" w:rsidRDefault="00512FC7" w:rsidP="00533FE7">
            <w:pPr>
              <w:jc w:val="left"/>
            </w:pPr>
            <w:r w:rsidRPr="00512FC7">
              <w:t>Total quantity canceled for this order.</w:t>
            </w:r>
            <w:r>
              <w:br/>
            </w:r>
            <w:r w:rsidRPr="00512FC7">
              <w:t>(Prior to FIX 4.2 this field was of type int)</w:t>
            </w:r>
          </w:p>
        </w:tc>
        <w:tc>
          <w:tcPr>
            <w:tcW w:w="4411" w:type="dxa"/>
            <w:shd w:val="clear" w:color="auto" w:fill="auto"/>
          </w:tcPr>
          <w:p w14:paraId="6E500483" w14:textId="77777777" w:rsidR="00512FC7" w:rsidRPr="00512FC7" w:rsidRDefault="00512FC7" w:rsidP="00533FE7">
            <w:r w:rsidRPr="00512FC7">
              <w:t>CxlQty</w:t>
            </w:r>
          </w:p>
        </w:tc>
      </w:tr>
      <w:tr w:rsidR="00512FC7" w:rsidRPr="00512FC7" w14:paraId="2A59E89D" w14:textId="77777777" w:rsidTr="00533FE7">
        <w:tc>
          <w:tcPr>
            <w:tcW w:w="828" w:type="dxa"/>
            <w:shd w:val="clear" w:color="auto" w:fill="auto"/>
          </w:tcPr>
          <w:p w14:paraId="7842EF0B" w14:textId="77777777" w:rsidR="00512FC7" w:rsidRPr="00512FC7" w:rsidRDefault="00512FC7" w:rsidP="00533FE7">
            <w:bookmarkStart w:id="328" w:name="fld_NoDlvyInst" w:colFirst="1" w:colLast="1"/>
            <w:bookmarkEnd w:id="327"/>
            <w:r w:rsidRPr="00512FC7">
              <w:t>85</w:t>
            </w:r>
          </w:p>
        </w:tc>
        <w:tc>
          <w:tcPr>
            <w:tcW w:w="2069" w:type="dxa"/>
            <w:shd w:val="clear" w:color="auto" w:fill="auto"/>
          </w:tcPr>
          <w:p w14:paraId="3AD97621" w14:textId="77777777" w:rsidR="00512FC7" w:rsidRPr="00512FC7" w:rsidRDefault="00512FC7" w:rsidP="00533FE7">
            <w:r w:rsidRPr="00512FC7">
              <w:t>NoDlvyInst</w:t>
            </w:r>
          </w:p>
        </w:tc>
        <w:tc>
          <w:tcPr>
            <w:tcW w:w="1083" w:type="dxa"/>
            <w:shd w:val="clear" w:color="auto" w:fill="auto"/>
          </w:tcPr>
          <w:p w14:paraId="439590A7" w14:textId="77777777" w:rsidR="00512FC7" w:rsidRPr="00512FC7" w:rsidRDefault="00512FC7" w:rsidP="00533FE7">
            <w:r w:rsidRPr="00512FC7">
              <w:t>NumInGroup</w:t>
            </w:r>
          </w:p>
        </w:tc>
        <w:tc>
          <w:tcPr>
            <w:tcW w:w="4677" w:type="dxa"/>
            <w:shd w:val="clear" w:color="auto" w:fill="auto"/>
          </w:tcPr>
          <w:p w14:paraId="5BDB2724" w14:textId="77777777" w:rsidR="00512FC7" w:rsidRPr="00512FC7" w:rsidRDefault="00512FC7" w:rsidP="00533FE7">
            <w:pPr>
              <w:jc w:val="left"/>
            </w:pPr>
            <w:ins w:id="329" w:author="Administrator" w:date="2011-08-18T10:26:00Z">
              <w:r w:rsidRPr="00512FC7">
                <w:t xml:space="preserve">Deprecated in FIX.4.1 </w:t>
              </w:r>
            </w:ins>
            <w:r w:rsidRPr="00512FC7">
              <w:t>Number of delivery instruction fields in repeating group.</w:t>
            </w:r>
            <w:r>
              <w:br/>
            </w:r>
            <w:r w:rsidRPr="00512FC7">
              <w:t>Note this field was removed in FIX 4.1 and reinstated in FIX 4.4.</w:t>
            </w:r>
          </w:p>
        </w:tc>
        <w:tc>
          <w:tcPr>
            <w:tcW w:w="4411" w:type="dxa"/>
            <w:shd w:val="clear" w:color="auto" w:fill="auto"/>
          </w:tcPr>
          <w:p w14:paraId="01796D11" w14:textId="77777777" w:rsidR="00512FC7" w:rsidRPr="00512FC7" w:rsidRDefault="00512FC7" w:rsidP="00533FE7"/>
        </w:tc>
      </w:tr>
      <w:tr w:rsidR="00DE5358" w:rsidRPr="00DE5358" w14:paraId="070B3F39" w14:textId="77777777" w:rsidTr="00BD0927">
        <w:trPr>
          <w:del w:id="330" w:author="Administrator" w:date="2011-08-18T10:26:00Z"/>
        </w:trPr>
        <w:tc>
          <w:tcPr>
            <w:tcW w:w="828" w:type="dxa"/>
            <w:shd w:val="clear" w:color="auto" w:fill="auto"/>
          </w:tcPr>
          <w:p w14:paraId="383BE37D" w14:textId="77777777" w:rsidR="00DE5358" w:rsidRPr="00DE5358" w:rsidRDefault="00DE5358" w:rsidP="00DE5358">
            <w:pPr>
              <w:rPr>
                <w:del w:id="331" w:author="Administrator" w:date="2011-08-18T10:26:00Z"/>
              </w:rPr>
            </w:pPr>
            <w:bookmarkStart w:id="332" w:name="fld_DlvyInst" w:colFirst="1" w:colLast="1"/>
            <w:bookmarkStart w:id="333" w:name="fld_AllocStatus" w:colFirst="1" w:colLast="1"/>
            <w:bookmarkEnd w:id="328"/>
            <w:del w:id="334" w:author="Administrator" w:date="2011-08-18T10:26:00Z">
              <w:r w:rsidRPr="00DE5358">
                <w:delText>86</w:delText>
              </w:r>
            </w:del>
          </w:p>
        </w:tc>
        <w:tc>
          <w:tcPr>
            <w:tcW w:w="2069" w:type="dxa"/>
            <w:shd w:val="clear" w:color="auto" w:fill="auto"/>
          </w:tcPr>
          <w:p w14:paraId="6C92F9AA" w14:textId="77777777" w:rsidR="00DE5358" w:rsidRPr="00DE5358" w:rsidRDefault="00DE5358" w:rsidP="00DE5358">
            <w:pPr>
              <w:rPr>
                <w:del w:id="335" w:author="Administrator" w:date="2011-08-18T10:26:00Z"/>
              </w:rPr>
            </w:pPr>
            <w:del w:id="336" w:author="Administrator" w:date="2011-08-18T10:26:00Z">
              <w:r w:rsidRPr="00DE5358">
                <w:delText>DlvyInst</w:delText>
              </w:r>
            </w:del>
          </w:p>
        </w:tc>
        <w:tc>
          <w:tcPr>
            <w:tcW w:w="1083" w:type="dxa"/>
            <w:shd w:val="clear" w:color="auto" w:fill="auto"/>
          </w:tcPr>
          <w:p w14:paraId="5D80E4FE" w14:textId="77777777" w:rsidR="00DE5358" w:rsidRPr="00DE5358" w:rsidRDefault="00DE5358" w:rsidP="00DE5358">
            <w:pPr>
              <w:rPr>
                <w:del w:id="337" w:author="Administrator" w:date="2011-08-18T10:26:00Z"/>
              </w:rPr>
            </w:pPr>
            <w:moveFromRangeStart w:id="338" w:author="Administrator" w:date="2011-08-18T10:26:00Z" w:name="move301426516"/>
            <w:moveFrom w:id="339" w:author="Administrator" w:date="2011-08-18T10:26:00Z">
              <w:r w:rsidRPr="00DE5358">
                <w:t>String</w:t>
              </w:r>
            </w:moveFrom>
            <w:moveFromRangeEnd w:id="338"/>
          </w:p>
        </w:tc>
        <w:tc>
          <w:tcPr>
            <w:tcW w:w="4677" w:type="dxa"/>
            <w:shd w:val="clear" w:color="auto" w:fill="auto"/>
          </w:tcPr>
          <w:p w14:paraId="34DDD664" w14:textId="77777777" w:rsidR="00DE5358" w:rsidRPr="00DE5358" w:rsidRDefault="00DE5358" w:rsidP="00BD0927">
            <w:pPr>
              <w:jc w:val="left"/>
              <w:rPr>
                <w:del w:id="340" w:author="Administrator" w:date="2011-08-18T10:26:00Z"/>
              </w:rPr>
            </w:pPr>
            <w:del w:id="341" w:author="Administrator" w:date="2011-08-18T10:26:00Z">
              <w:r w:rsidRPr="00DE5358">
                <w:delText>Deprecated in FIX.4.2 Free format text field to indicate delivery instructions</w:delText>
              </w:r>
            </w:del>
          </w:p>
        </w:tc>
        <w:tc>
          <w:tcPr>
            <w:tcW w:w="4411" w:type="dxa"/>
            <w:shd w:val="clear" w:color="auto" w:fill="auto"/>
          </w:tcPr>
          <w:p w14:paraId="3D76864E" w14:textId="77777777" w:rsidR="00DE5358" w:rsidRPr="00DE5358" w:rsidRDefault="00DE5358" w:rsidP="00DE5358">
            <w:pPr>
              <w:rPr>
                <w:del w:id="342" w:author="Administrator" w:date="2011-08-18T10:26:00Z"/>
              </w:rPr>
            </w:pPr>
          </w:p>
        </w:tc>
      </w:tr>
      <w:bookmarkEnd w:id="332"/>
      <w:tr w:rsidR="00512FC7" w:rsidRPr="00512FC7" w14:paraId="77AE04AA" w14:textId="77777777" w:rsidTr="00533FE7">
        <w:tc>
          <w:tcPr>
            <w:tcW w:w="828" w:type="dxa"/>
            <w:shd w:val="clear" w:color="auto" w:fill="auto"/>
          </w:tcPr>
          <w:p w14:paraId="563D94CB" w14:textId="77777777" w:rsidR="00512FC7" w:rsidRPr="00512FC7" w:rsidRDefault="00512FC7" w:rsidP="00533FE7">
            <w:r w:rsidRPr="00512FC7">
              <w:t>87</w:t>
            </w:r>
          </w:p>
        </w:tc>
        <w:tc>
          <w:tcPr>
            <w:tcW w:w="2069" w:type="dxa"/>
            <w:shd w:val="clear" w:color="auto" w:fill="auto"/>
          </w:tcPr>
          <w:p w14:paraId="13821936" w14:textId="77777777" w:rsidR="00512FC7" w:rsidRPr="00512FC7" w:rsidRDefault="00512FC7" w:rsidP="00533FE7">
            <w:r w:rsidRPr="00512FC7">
              <w:t>AllocStatus</w:t>
            </w:r>
          </w:p>
        </w:tc>
        <w:tc>
          <w:tcPr>
            <w:tcW w:w="1083" w:type="dxa"/>
            <w:shd w:val="clear" w:color="auto" w:fill="auto"/>
          </w:tcPr>
          <w:p w14:paraId="010DE62B" w14:textId="77777777" w:rsidR="00512FC7" w:rsidRPr="00512FC7" w:rsidRDefault="00512FC7" w:rsidP="00533FE7">
            <w:r w:rsidRPr="00512FC7">
              <w:t>int</w:t>
            </w:r>
          </w:p>
        </w:tc>
        <w:tc>
          <w:tcPr>
            <w:tcW w:w="4677" w:type="dxa"/>
            <w:shd w:val="clear" w:color="auto" w:fill="auto"/>
          </w:tcPr>
          <w:p w14:paraId="0D439FEB" w14:textId="77777777" w:rsidR="00512FC7" w:rsidRDefault="00512FC7" w:rsidP="00533FE7">
            <w:pPr>
              <w:jc w:val="left"/>
            </w:pPr>
            <w:r>
              <w:t>Identifies status of allocation.</w:t>
            </w:r>
          </w:p>
          <w:p w14:paraId="765AB8DC" w14:textId="77777777" w:rsidR="00512FC7" w:rsidRPr="00512FC7" w:rsidRDefault="00512FC7" w:rsidP="00533FE7">
            <w:pPr>
              <w:jc w:val="left"/>
            </w:pPr>
            <w:r>
              <w:t>Valid values:</w:t>
            </w:r>
            <w:r>
              <w:br/>
            </w:r>
            <w:r>
              <w:tab/>
              <w:t>0 - accepted (successfully processed)</w:t>
            </w:r>
            <w:r>
              <w:br/>
            </w:r>
            <w:r>
              <w:tab/>
              <w:t>1 - block level reject</w:t>
            </w:r>
            <w:r>
              <w:br/>
            </w:r>
            <w:r>
              <w:tab/>
              <w:t>2 - account level reject</w:t>
            </w:r>
            <w:r>
              <w:br/>
            </w:r>
            <w:r>
              <w:tab/>
              <w:t>3 - received (received, not yet processed)</w:t>
            </w:r>
            <w:r>
              <w:br/>
            </w:r>
            <w:r>
              <w:tab/>
              <w:t>4 - incomplete</w:t>
            </w:r>
            <w:r>
              <w:br/>
            </w:r>
            <w:r>
              <w:tab/>
              <w:t>5 - rejected by intermediary</w:t>
            </w:r>
            <w:r>
              <w:br/>
            </w:r>
            <w:r>
              <w:tab/>
              <w:t>6 - allocation pending</w:t>
            </w:r>
            <w:r>
              <w:br/>
            </w:r>
            <w:r>
              <w:tab/>
              <w:t>7 - reversed</w:t>
            </w:r>
          </w:p>
        </w:tc>
        <w:tc>
          <w:tcPr>
            <w:tcW w:w="4411" w:type="dxa"/>
            <w:shd w:val="clear" w:color="auto" w:fill="auto"/>
          </w:tcPr>
          <w:p w14:paraId="1172C7FF" w14:textId="77777777" w:rsidR="00512FC7" w:rsidRDefault="00512FC7" w:rsidP="00533FE7">
            <w:r w:rsidRPr="00512FC7">
              <w:t>Stat</w:t>
            </w:r>
          </w:p>
          <w:p w14:paraId="7B6F4B70" w14:textId="77777777" w:rsidR="00512FC7" w:rsidRPr="00512FC7" w:rsidRDefault="00512FC7" w:rsidP="00533FE7">
            <w:r w:rsidRPr="00512FC7">
              <w:t>Stat in Allocation category messages</w:t>
            </w:r>
          </w:p>
        </w:tc>
      </w:tr>
      <w:tr w:rsidR="00512FC7" w:rsidRPr="00512FC7" w14:paraId="3DB7E37D" w14:textId="77777777" w:rsidTr="00533FE7">
        <w:tc>
          <w:tcPr>
            <w:tcW w:w="828" w:type="dxa"/>
            <w:shd w:val="clear" w:color="auto" w:fill="auto"/>
          </w:tcPr>
          <w:p w14:paraId="69F5ED0F" w14:textId="77777777" w:rsidR="00512FC7" w:rsidRPr="00512FC7" w:rsidRDefault="00512FC7" w:rsidP="00533FE7">
            <w:bookmarkStart w:id="343" w:name="fld_AllocRejCode" w:colFirst="1" w:colLast="1"/>
            <w:bookmarkEnd w:id="333"/>
            <w:r w:rsidRPr="00512FC7">
              <w:t>88</w:t>
            </w:r>
          </w:p>
        </w:tc>
        <w:tc>
          <w:tcPr>
            <w:tcW w:w="2069" w:type="dxa"/>
            <w:shd w:val="clear" w:color="auto" w:fill="auto"/>
          </w:tcPr>
          <w:p w14:paraId="1A9449AB" w14:textId="77777777" w:rsidR="00512FC7" w:rsidRPr="00512FC7" w:rsidRDefault="00512FC7" w:rsidP="00533FE7">
            <w:r w:rsidRPr="00512FC7">
              <w:t>AllocRejCode</w:t>
            </w:r>
          </w:p>
        </w:tc>
        <w:tc>
          <w:tcPr>
            <w:tcW w:w="1083" w:type="dxa"/>
            <w:shd w:val="clear" w:color="auto" w:fill="auto"/>
          </w:tcPr>
          <w:p w14:paraId="45DAEA34" w14:textId="77777777" w:rsidR="00512FC7" w:rsidRPr="00512FC7" w:rsidRDefault="00512FC7" w:rsidP="00533FE7">
            <w:r w:rsidRPr="00512FC7">
              <w:t>int</w:t>
            </w:r>
          </w:p>
        </w:tc>
        <w:tc>
          <w:tcPr>
            <w:tcW w:w="4677" w:type="dxa"/>
            <w:shd w:val="clear" w:color="auto" w:fill="auto"/>
          </w:tcPr>
          <w:p w14:paraId="7A57B8DC" w14:textId="77777777" w:rsidR="00512FC7" w:rsidRDefault="00512FC7" w:rsidP="00533FE7">
            <w:pPr>
              <w:jc w:val="left"/>
            </w:pPr>
            <w:r>
              <w:t>Identifies reason for rejection.</w:t>
            </w:r>
          </w:p>
          <w:p w14:paraId="125BC650" w14:textId="77777777" w:rsidR="00512FC7" w:rsidRDefault="00512FC7" w:rsidP="00533FE7">
            <w:pPr>
              <w:jc w:val="left"/>
            </w:pPr>
            <w:r>
              <w:t>Valid values:</w:t>
            </w:r>
            <w:r>
              <w:br/>
            </w:r>
            <w:r>
              <w:tab/>
              <w:t>99 - Other</w:t>
            </w:r>
            <w:r>
              <w:br/>
            </w:r>
            <w:r>
              <w:tab/>
              <w:t>0 - Unknown account(s)</w:t>
            </w:r>
            <w:r>
              <w:br/>
            </w:r>
            <w:r>
              <w:tab/>
              <w:t>1 - Incorrect quantity</w:t>
            </w:r>
            <w:r>
              <w:br/>
            </w:r>
            <w:r>
              <w:tab/>
              <w:t>2 - Incorrect averageg price</w:t>
            </w:r>
            <w:r>
              <w:br/>
            </w:r>
            <w:r>
              <w:tab/>
              <w:t>3 - Unknown executing broker mnemonic</w:t>
            </w:r>
            <w:r>
              <w:br/>
            </w:r>
            <w:r>
              <w:tab/>
              <w:t>4 - Commission difference</w:t>
            </w:r>
            <w:r>
              <w:br/>
            </w:r>
            <w:r>
              <w:tab/>
              <w:t>5 - Unknown OrderID (37)</w:t>
            </w:r>
            <w:r>
              <w:br/>
            </w:r>
            <w:r>
              <w:tab/>
              <w:t>6 - Unknown ListID (66)</w:t>
            </w:r>
            <w:r>
              <w:br/>
            </w:r>
            <w:r>
              <w:tab/>
              <w:t>7 - Other (further in Text (58))</w:t>
            </w:r>
            <w:r>
              <w:br/>
            </w:r>
            <w:r>
              <w:tab/>
              <w:t>8 - Incorrect allocated quantity</w:t>
            </w:r>
            <w:r>
              <w:br/>
            </w:r>
            <w:r>
              <w:tab/>
              <w:t>9 - Calculation difference</w:t>
            </w:r>
            <w:r>
              <w:br/>
            </w:r>
            <w:r>
              <w:tab/>
              <w:t>10 - Unknown or stale ExecID</w:t>
            </w:r>
            <w:r>
              <w:br/>
            </w:r>
            <w:r>
              <w:tab/>
              <w:t>11 - Mismatched data</w:t>
            </w:r>
            <w:r>
              <w:br/>
            </w:r>
            <w:r>
              <w:tab/>
              <w:t>12 - Unknown ClOrdID</w:t>
            </w:r>
            <w:r>
              <w:br/>
            </w:r>
            <w:r>
              <w:tab/>
              <w:t>13 - Warehouse request rejected</w:t>
            </w:r>
          </w:p>
          <w:p w14:paraId="65D39E3D" w14:textId="77777777" w:rsidR="00512FC7" w:rsidRDefault="00512FC7" w:rsidP="00533FE7">
            <w:pPr>
              <w:jc w:val="left"/>
            </w:pPr>
          </w:p>
          <w:p w14:paraId="026A6653" w14:textId="77777777" w:rsidR="00512FC7" w:rsidRPr="00512FC7" w:rsidRDefault="00512FC7" w:rsidP="00533FE7">
            <w:pPr>
              <w:jc w:val="left"/>
            </w:pPr>
            <w:r>
              <w:t>or any value conforming to the data type Reserved100Plus</w:t>
            </w:r>
          </w:p>
        </w:tc>
        <w:tc>
          <w:tcPr>
            <w:tcW w:w="4411" w:type="dxa"/>
            <w:shd w:val="clear" w:color="auto" w:fill="auto"/>
          </w:tcPr>
          <w:p w14:paraId="46E441AA" w14:textId="77777777" w:rsidR="00512FC7" w:rsidRPr="00512FC7" w:rsidRDefault="00512FC7" w:rsidP="00533FE7">
            <w:r w:rsidRPr="00512FC7">
              <w:lastRenderedPageBreak/>
              <w:t>RejCode</w:t>
            </w:r>
          </w:p>
        </w:tc>
      </w:tr>
      <w:tr w:rsidR="00512FC7" w:rsidRPr="00512FC7" w14:paraId="4135B86F" w14:textId="77777777" w:rsidTr="00533FE7">
        <w:tc>
          <w:tcPr>
            <w:tcW w:w="828" w:type="dxa"/>
            <w:shd w:val="clear" w:color="auto" w:fill="auto"/>
          </w:tcPr>
          <w:p w14:paraId="529EFCE3" w14:textId="77777777" w:rsidR="00512FC7" w:rsidRPr="00512FC7" w:rsidRDefault="00512FC7" w:rsidP="00533FE7">
            <w:bookmarkStart w:id="344" w:name="fld_Signature" w:colFirst="1" w:colLast="1"/>
            <w:bookmarkEnd w:id="343"/>
            <w:r w:rsidRPr="00512FC7">
              <w:lastRenderedPageBreak/>
              <w:t>89</w:t>
            </w:r>
          </w:p>
        </w:tc>
        <w:tc>
          <w:tcPr>
            <w:tcW w:w="2069" w:type="dxa"/>
            <w:shd w:val="clear" w:color="auto" w:fill="auto"/>
          </w:tcPr>
          <w:p w14:paraId="38587F6F" w14:textId="77777777" w:rsidR="00512FC7" w:rsidRPr="00512FC7" w:rsidRDefault="00512FC7" w:rsidP="00533FE7">
            <w:r w:rsidRPr="00512FC7">
              <w:t>Signature</w:t>
            </w:r>
          </w:p>
        </w:tc>
        <w:tc>
          <w:tcPr>
            <w:tcW w:w="1083" w:type="dxa"/>
            <w:shd w:val="clear" w:color="auto" w:fill="auto"/>
          </w:tcPr>
          <w:p w14:paraId="361D9F8A" w14:textId="77777777" w:rsidR="00512FC7" w:rsidRPr="00512FC7" w:rsidRDefault="00512FC7" w:rsidP="00533FE7">
            <w:r w:rsidRPr="00512FC7">
              <w:t>data</w:t>
            </w:r>
          </w:p>
        </w:tc>
        <w:tc>
          <w:tcPr>
            <w:tcW w:w="4677" w:type="dxa"/>
            <w:shd w:val="clear" w:color="auto" w:fill="auto"/>
          </w:tcPr>
          <w:p w14:paraId="297E3F49" w14:textId="77777777" w:rsidR="00512FC7" w:rsidRPr="00512FC7" w:rsidRDefault="00512FC7" w:rsidP="00533FE7">
            <w:pPr>
              <w:jc w:val="left"/>
            </w:pPr>
            <w:r w:rsidRPr="00512FC7">
              <w:t>Deprecated in FIXT.1.1 Electronic signature</w:t>
            </w:r>
          </w:p>
        </w:tc>
        <w:tc>
          <w:tcPr>
            <w:tcW w:w="4411" w:type="dxa"/>
            <w:shd w:val="clear" w:color="auto" w:fill="auto"/>
          </w:tcPr>
          <w:p w14:paraId="6B4E984D" w14:textId="77777777" w:rsidR="00512FC7" w:rsidRPr="00512FC7" w:rsidRDefault="00512FC7" w:rsidP="00533FE7"/>
        </w:tc>
      </w:tr>
      <w:tr w:rsidR="00512FC7" w:rsidRPr="00512FC7" w14:paraId="2B5BA75C" w14:textId="77777777" w:rsidTr="00533FE7">
        <w:tc>
          <w:tcPr>
            <w:tcW w:w="828" w:type="dxa"/>
            <w:shd w:val="clear" w:color="auto" w:fill="auto"/>
          </w:tcPr>
          <w:p w14:paraId="44F15AE8" w14:textId="77777777" w:rsidR="00512FC7" w:rsidRPr="00512FC7" w:rsidRDefault="00512FC7" w:rsidP="00533FE7">
            <w:bookmarkStart w:id="345" w:name="fld_SecureDataLen" w:colFirst="1" w:colLast="1"/>
            <w:bookmarkEnd w:id="344"/>
            <w:r w:rsidRPr="00512FC7">
              <w:t>90</w:t>
            </w:r>
          </w:p>
        </w:tc>
        <w:tc>
          <w:tcPr>
            <w:tcW w:w="2069" w:type="dxa"/>
            <w:shd w:val="clear" w:color="auto" w:fill="auto"/>
          </w:tcPr>
          <w:p w14:paraId="7A395549" w14:textId="77777777" w:rsidR="00512FC7" w:rsidRPr="00512FC7" w:rsidRDefault="00512FC7" w:rsidP="00533FE7">
            <w:r w:rsidRPr="00512FC7">
              <w:t>SecureDataLen</w:t>
            </w:r>
          </w:p>
        </w:tc>
        <w:tc>
          <w:tcPr>
            <w:tcW w:w="1083" w:type="dxa"/>
            <w:shd w:val="clear" w:color="auto" w:fill="auto"/>
          </w:tcPr>
          <w:p w14:paraId="0489DE04" w14:textId="77777777" w:rsidR="00512FC7" w:rsidRPr="00512FC7" w:rsidRDefault="00512FC7" w:rsidP="00533FE7">
            <w:r w:rsidRPr="00512FC7">
              <w:t>Length</w:t>
            </w:r>
          </w:p>
        </w:tc>
        <w:tc>
          <w:tcPr>
            <w:tcW w:w="4677" w:type="dxa"/>
            <w:shd w:val="clear" w:color="auto" w:fill="auto"/>
          </w:tcPr>
          <w:p w14:paraId="3816E2BF" w14:textId="77777777" w:rsidR="00512FC7" w:rsidRPr="00512FC7" w:rsidRDefault="00512FC7" w:rsidP="00533FE7">
            <w:pPr>
              <w:jc w:val="left"/>
            </w:pPr>
            <w:r w:rsidRPr="00512FC7">
              <w:t>Deprecated in FIXT.1.1 Length of encrypted message</w:t>
            </w:r>
          </w:p>
        </w:tc>
        <w:tc>
          <w:tcPr>
            <w:tcW w:w="4411" w:type="dxa"/>
            <w:shd w:val="clear" w:color="auto" w:fill="auto"/>
          </w:tcPr>
          <w:p w14:paraId="61058211" w14:textId="77777777" w:rsidR="00512FC7" w:rsidRPr="00512FC7" w:rsidRDefault="00512FC7" w:rsidP="00533FE7"/>
        </w:tc>
      </w:tr>
      <w:tr w:rsidR="00512FC7" w:rsidRPr="00512FC7" w14:paraId="4D1AC7FA" w14:textId="77777777" w:rsidTr="00533FE7">
        <w:tc>
          <w:tcPr>
            <w:tcW w:w="828" w:type="dxa"/>
            <w:shd w:val="clear" w:color="auto" w:fill="auto"/>
          </w:tcPr>
          <w:p w14:paraId="76303E73" w14:textId="77777777" w:rsidR="00512FC7" w:rsidRPr="00512FC7" w:rsidRDefault="00512FC7" w:rsidP="00533FE7">
            <w:bookmarkStart w:id="346" w:name="fld_SecureData" w:colFirst="1" w:colLast="1"/>
            <w:bookmarkEnd w:id="345"/>
            <w:r w:rsidRPr="00512FC7">
              <w:t>91</w:t>
            </w:r>
          </w:p>
        </w:tc>
        <w:tc>
          <w:tcPr>
            <w:tcW w:w="2069" w:type="dxa"/>
            <w:shd w:val="clear" w:color="auto" w:fill="auto"/>
          </w:tcPr>
          <w:p w14:paraId="33D8AD4D" w14:textId="77777777" w:rsidR="00512FC7" w:rsidRPr="00512FC7" w:rsidRDefault="00512FC7" w:rsidP="00533FE7">
            <w:r w:rsidRPr="00512FC7">
              <w:t>SecureData</w:t>
            </w:r>
          </w:p>
        </w:tc>
        <w:tc>
          <w:tcPr>
            <w:tcW w:w="1083" w:type="dxa"/>
            <w:shd w:val="clear" w:color="auto" w:fill="auto"/>
          </w:tcPr>
          <w:p w14:paraId="1A7D2FA0" w14:textId="77777777" w:rsidR="00512FC7" w:rsidRPr="00512FC7" w:rsidRDefault="00512FC7" w:rsidP="00533FE7">
            <w:r w:rsidRPr="00512FC7">
              <w:t>data</w:t>
            </w:r>
          </w:p>
        </w:tc>
        <w:tc>
          <w:tcPr>
            <w:tcW w:w="4677" w:type="dxa"/>
            <w:shd w:val="clear" w:color="auto" w:fill="auto"/>
          </w:tcPr>
          <w:p w14:paraId="4F98DFFF" w14:textId="77777777" w:rsidR="00512FC7" w:rsidRPr="00512FC7" w:rsidRDefault="00512FC7" w:rsidP="00533FE7">
            <w:pPr>
              <w:jc w:val="left"/>
            </w:pPr>
            <w:r w:rsidRPr="00512FC7">
              <w:t>Deprecated in FIXT.1.1 Actual encrypted data stream</w:t>
            </w:r>
          </w:p>
        </w:tc>
        <w:tc>
          <w:tcPr>
            <w:tcW w:w="4411" w:type="dxa"/>
            <w:shd w:val="clear" w:color="auto" w:fill="auto"/>
          </w:tcPr>
          <w:p w14:paraId="36D60F6E" w14:textId="77777777" w:rsidR="00512FC7" w:rsidRPr="00512FC7" w:rsidRDefault="00512FC7" w:rsidP="00533FE7"/>
        </w:tc>
      </w:tr>
      <w:tr w:rsidR="00DE5358" w:rsidRPr="00DE5358" w14:paraId="131C76F2" w14:textId="77777777" w:rsidTr="00BD0927">
        <w:trPr>
          <w:del w:id="347" w:author="Administrator" w:date="2011-08-18T10:26:00Z"/>
        </w:trPr>
        <w:tc>
          <w:tcPr>
            <w:tcW w:w="828" w:type="dxa"/>
            <w:shd w:val="clear" w:color="auto" w:fill="auto"/>
          </w:tcPr>
          <w:p w14:paraId="55851BDD" w14:textId="77777777" w:rsidR="00DE5358" w:rsidRPr="00DE5358" w:rsidRDefault="00DE5358" w:rsidP="00DE5358">
            <w:pPr>
              <w:rPr>
                <w:del w:id="348" w:author="Administrator" w:date="2011-08-18T10:26:00Z"/>
              </w:rPr>
            </w:pPr>
            <w:bookmarkStart w:id="349" w:name="fld_BrokerOfCredit" w:colFirst="1" w:colLast="1"/>
            <w:bookmarkStart w:id="350" w:name="fld_SignatureLength" w:colFirst="1" w:colLast="1"/>
            <w:bookmarkEnd w:id="346"/>
            <w:del w:id="351" w:author="Administrator" w:date="2011-08-18T10:26:00Z">
              <w:r w:rsidRPr="00DE5358">
                <w:delText>92</w:delText>
              </w:r>
            </w:del>
          </w:p>
        </w:tc>
        <w:tc>
          <w:tcPr>
            <w:tcW w:w="2069" w:type="dxa"/>
            <w:shd w:val="clear" w:color="auto" w:fill="auto"/>
          </w:tcPr>
          <w:p w14:paraId="6E8AC2ED" w14:textId="77777777" w:rsidR="00DE5358" w:rsidRPr="00DE5358" w:rsidRDefault="00DE5358" w:rsidP="00DE5358">
            <w:pPr>
              <w:rPr>
                <w:del w:id="352" w:author="Administrator" w:date="2011-08-18T10:26:00Z"/>
              </w:rPr>
            </w:pPr>
            <w:del w:id="353" w:author="Administrator" w:date="2011-08-18T10:26:00Z">
              <w:r w:rsidRPr="00DE5358">
                <w:delText>BrokerOfCredit</w:delText>
              </w:r>
            </w:del>
          </w:p>
        </w:tc>
        <w:tc>
          <w:tcPr>
            <w:tcW w:w="1083" w:type="dxa"/>
            <w:shd w:val="clear" w:color="auto" w:fill="auto"/>
          </w:tcPr>
          <w:p w14:paraId="5C64EF8A" w14:textId="77777777" w:rsidR="00DE5358" w:rsidRPr="00DE5358" w:rsidRDefault="00DE5358" w:rsidP="00DE5358">
            <w:pPr>
              <w:rPr>
                <w:del w:id="354" w:author="Administrator" w:date="2011-08-18T10:26:00Z"/>
              </w:rPr>
            </w:pPr>
            <w:del w:id="355" w:author="Administrator" w:date="2011-08-18T10:26:00Z">
              <w:r w:rsidRPr="00DE5358">
                <w:delText>String</w:delText>
              </w:r>
            </w:del>
          </w:p>
        </w:tc>
        <w:tc>
          <w:tcPr>
            <w:tcW w:w="4677" w:type="dxa"/>
            <w:shd w:val="clear" w:color="auto" w:fill="auto"/>
          </w:tcPr>
          <w:p w14:paraId="27465B46" w14:textId="77777777" w:rsidR="00DE5358" w:rsidRPr="00DE5358" w:rsidRDefault="00DE5358" w:rsidP="00BD0927">
            <w:pPr>
              <w:jc w:val="left"/>
              <w:rPr>
                <w:del w:id="356" w:author="Administrator" w:date="2011-08-18T10:26:00Z"/>
              </w:rPr>
            </w:pPr>
            <w:del w:id="357" w:author="Administrator" w:date="2011-08-18T10:26:00Z">
              <w:r w:rsidRPr="00DE5358">
                <w:delText>Deprecated in FIX.4.2 Broker to receive trade credit.</w:delText>
              </w:r>
            </w:del>
          </w:p>
        </w:tc>
        <w:tc>
          <w:tcPr>
            <w:tcW w:w="4411" w:type="dxa"/>
            <w:shd w:val="clear" w:color="auto" w:fill="auto"/>
          </w:tcPr>
          <w:p w14:paraId="5128539C" w14:textId="77777777" w:rsidR="00DE5358" w:rsidRPr="00DE5358" w:rsidRDefault="00DE5358" w:rsidP="00DE5358">
            <w:pPr>
              <w:rPr>
                <w:del w:id="358" w:author="Administrator" w:date="2011-08-18T10:26:00Z"/>
              </w:rPr>
            </w:pPr>
          </w:p>
        </w:tc>
      </w:tr>
      <w:bookmarkEnd w:id="349"/>
      <w:tr w:rsidR="00512FC7" w:rsidRPr="00512FC7" w14:paraId="5B33F291" w14:textId="77777777" w:rsidTr="00533FE7">
        <w:tc>
          <w:tcPr>
            <w:tcW w:w="828" w:type="dxa"/>
            <w:shd w:val="clear" w:color="auto" w:fill="auto"/>
          </w:tcPr>
          <w:p w14:paraId="17769392" w14:textId="77777777" w:rsidR="00512FC7" w:rsidRPr="00512FC7" w:rsidRDefault="00512FC7" w:rsidP="00533FE7">
            <w:r w:rsidRPr="00512FC7">
              <w:t>93</w:t>
            </w:r>
          </w:p>
        </w:tc>
        <w:tc>
          <w:tcPr>
            <w:tcW w:w="2069" w:type="dxa"/>
            <w:shd w:val="clear" w:color="auto" w:fill="auto"/>
          </w:tcPr>
          <w:p w14:paraId="3B080209" w14:textId="77777777" w:rsidR="00512FC7" w:rsidRPr="00512FC7" w:rsidRDefault="00512FC7" w:rsidP="00533FE7">
            <w:r w:rsidRPr="00512FC7">
              <w:t>SignatureLength</w:t>
            </w:r>
          </w:p>
        </w:tc>
        <w:tc>
          <w:tcPr>
            <w:tcW w:w="1083" w:type="dxa"/>
            <w:shd w:val="clear" w:color="auto" w:fill="auto"/>
          </w:tcPr>
          <w:p w14:paraId="3D42DD60" w14:textId="77777777" w:rsidR="00512FC7" w:rsidRPr="00512FC7" w:rsidRDefault="00512FC7" w:rsidP="00533FE7">
            <w:r w:rsidRPr="00512FC7">
              <w:t>Length</w:t>
            </w:r>
          </w:p>
        </w:tc>
        <w:tc>
          <w:tcPr>
            <w:tcW w:w="4677" w:type="dxa"/>
            <w:shd w:val="clear" w:color="auto" w:fill="auto"/>
          </w:tcPr>
          <w:p w14:paraId="49337800" w14:textId="77777777" w:rsidR="00512FC7" w:rsidRPr="00512FC7" w:rsidRDefault="00512FC7" w:rsidP="00533FE7">
            <w:pPr>
              <w:jc w:val="left"/>
            </w:pPr>
            <w:r w:rsidRPr="00512FC7">
              <w:t>Deprecated in FIXT.1.1 Number of bytes in signature field</w:t>
            </w:r>
          </w:p>
        </w:tc>
        <w:tc>
          <w:tcPr>
            <w:tcW w:w="4411" w:type="dxa"/>
            <w:shd w:val="clear" w:color="auto" w:fill="auto"/>
          </w:tcPr>
          <w:p w14:paraId="568F86D1" w14:textId="77777777" w:rsidR="00512FC7" w:rsidRPr="00512FC7" w:rsidRDefault="00512FC7" w:rsidP="00533FE7"/>
        </w:tc>
      </w:tr>
      <w:tr w:rsidR="00512FC7" w:rsidRPr="00512FC7" w14:paraId="28ABFBE7" w14:textId="77777777" w:rsidTr="00533FE7">
        <w:tc>
          <w:tcPr>
            <w:tcW w:w="828" w:type="dxa"/>
            <w:shd w:val="clear" w:color="auto" w:fill="auto"/>
          </w:tcPr>
          <w:p w14:paraId="72ED7B11" w14:textId="77777777" w:rsidR="00512FC7" w:rsidRPr="00512FC7" w:rsidRDefault="00512FC7" w:rsidP="00533FE7">
            <w:bookmarkStart w:id="359" w:name="fld_EmailType" w:colFirst="1" w:colLast="1"/>
            <w:bookmarkEnd w:id="350"/>
            <w:r w:rsidRPr="00512FC7">
              <w:t>94</w:t>
            </w:r>
          </w:p>
        </w:tc>
        <w:tc>
          <w:tcPr>
            <w:tcW w:w="2069" w:type="dxa"/>
            <w:shd w:val="clear" w:color="auto" w:fill="auto"/>
          </w:tcPr>
          <w:p w14:paraId="1B972594" w14:textId="77777777" w:rsidR="00512FC7" w:rsidRPr="00512FC7" w:rsidRDefault="00512FC7" w:rsidP="00533FE7">
            <w:r w:rsidRPr="00512FC7">
              <w:t>EmailType</w:t>
            </w:r>
          </w:p>
        </w:tc>
        <w:tc>
          <w:tcPr>
            <w:tcW w:w="1083" w:type="dxa"/>
            <w:shd w:val="clear" w:color="auto" w:fill="auto"/>
          </w:tcPr>
          <w:p w14:paraId="10894F8C" w14:textId="77777777" w:rsidR="00512FC7" w:rsidRPr="00512FC7" w:rsidRDefault="00512FC7" w:rsidP="00533FE7">
            <w:r w:rsidRPr="00512FC7">
              <w:t>char</w:t>
            </w:r>
          </w:p>
        </w:tc>
        <w:tc>
          <w:tcPr>
            <w:tcW w:w="4677" w:type="dxa"/>
            <w:shd w:val="clear" w:color="auto" w:fill="auto"/>
          </w:tcPr>
          <w:p w14:paraId="7EBD6AD9" w14:textId="77777777" w:rsidR="00512FC7" w:rsidRDefault="00512FC7" w:rsidP="00533FE7">
            <w:pPr>
              <w:jc w:val="left"/>
            </w:pPr>
            <w:r>
              <w:t>Email message type.</w:t>
            </w:r>
          </w:p>
          <w:p w14:paraId="43B9017D" w14:textId="77777777" w:rsidR="00512FC7" w:rsidRPr="00512FC7" w:rsidRDefault="00512FC7" w:rsidP="00533FE7">
            <w:pPr>
              <w:jc w:val="left"/>
            </w:pPr>
            <w:r>
              <w:t>Valid values:</w:t>
            </w:r>
            <w:r>
              <w:br/>
            </w:r>
            <w:r>
              <w:tab/>
              <w:t>0 - New</w:t>
            </w:r>
            <w:r>
              <w:br/>
            </w:r>
            <w:r>
              <w:tab/>
              <w:t>1 - Reply</w:t>
            </w:r>
            <w:r>
              <w:br/>
            </w:r>
            <w:r>
              <w:tab/>
              <w:t>2 - Admin Reply</w:t>
            </w:r>
          </w:p>
        </w:tc>
        <w:tc>
          <w:tcPr>
            <w:tcW w:w="4411" w:type="dxa"/>
            <w:shd w:val="clear" w:color="auto" w:fill="auto"/>
          </w:tcPr>
          <w:p w14:paraId="2B7AFF97" w14:textId="77777777" w:rsidR="00512FC7" w:rsidRPr="00512FC7" w:rsidRDefault="00512FC7" w:rsidP="00533FE7">
            <w:r w:rsidRPr="00512FC7">
              <w:t>EmailTyp</w:t>
            </w:r>
          </w:p>
        </w:tc>
      </w:tr>
      <w:tr w:rsidR="00512FC7" w:rsidRPr="00512FC7" w14:paraId="6CAE08F7" w14:textId="77777777" w:rsidTr="00533FE7">
        <w:tc>
          <w:tcPr>
            <w:tcW w:w="828" w:type="dxa"/>
            <w:shd w:val="clear" w:color="auto" w:fill="auto"/>
          </w:tcPr>
          <w:p w14:paraId="68EBA1A9" w14:textId="77777777" w:rsidR="00512FC7" w:rsidRPr="00512FC7" w:rsidRDefault="00512FC7" w:rsidP="00533FE7">
            <w:bookmarkStart w:id="360" w:name="fld_RawDataLength" w:colFirst="1" w:colLast="1"/>
            <w:bookmarkEnd w:id="359"/>
            <w:r w:rsidRPr="00512FC7">
              <w:t>95</w:t>
            </w:r>
          </w:p>
        </w:tc>
        <w:tc>
          <w:tcPr>
            <w:tcW w:w="2069" w:type="dxa"/>
            <w:shd w:val="clear" w:color="auto" w:fill="auto"/>
          </w:tcPr>
          <w:p w14:paraId="32A5BAF2" w14:textId="77777777" w:rsidR="00512FC7" w:rsidRPr="00512FC7" w:rsidRDefault="00512FC7" w:rsidP="00533FE7">
            <w:r w:rsidRPr="00512FC7">
              <w:t>RawDataLength</w:t>
            </w:r>
          </w:p>
        </w:tc>
        <w:tc>
          <w:tcPr>
            <w:tcW w:w="1083" w:type="dxa"/>
            <w:shd w:val="clear" w:color="auto" w:fill="auto"/>
          </w:tcPr>
          <w:p w14:paraId="1B0194A2" w14:textId="77777777" w:rsidR="00512FC7" w:rsidRPr="00512FC7" w:rsidRDefault="00512FC7" w:rsidP="00533FE7">
            <w:r w:rsidRPr="00512FC7">
              <w:t>Length</w:t>
            </w:r>
          </w:p>
        </w:tc>
        <w:tc>
          <w:tcPr>
            <w:tcW w:w="4677" w:type="dxa"/>
            <w:shd w:val="clear" w:color="auto" w:fill="auto"/>
          </w:tcPr>
          <w:p w14:paraId="26AFBF9A" w14:textId="77777777" w:rsidR="00512FC7" w:rsidRPr="00512FC7" w:rsidRDefault="00512FC7" w:rsidP="00533FE7">
            <w:pPr>
              <w:jc w:val="left"/>
            </w:pPr>
            <w:r w:rsidRPr="00512FC7">
              <w:t>Number of bytes in raw data field.</w:t>
            </w:r>
          </w:p>
        </w:tc>
        <w:tc>
          <w:tcPr>
            <w:tcW w:w="4411" w:type="dxa"/>
            <w:shd w:val="clear" w:color="auto" w:fill="auto"/>
          </w:tcPr>
          <w:p w14:paraId="3F564BFD" w14:textId="77777777" w:rsidR="00512FC7" w:rsidRPr="00512FC7" w:rsidRDefault="00512FC7" w:rsidP="00533FE7">
            <w:r w:rsidRPr="00512FC7">
              <w:t>RawDataLength</w:t>
            </w:r>
          </w:p>
        </w:tc>
      </w:tr>
      <w:tr w:rsidR="00512FC7" w:rsidRPr="00512FC7" w14:paraId="0A74C164" w14:textId="77777777" w:rsidTr="00533FE7">
        <w:tc>
          <w:tcPr>
            <w:tcW w:w="828" w:type="dxa"/>
            <w:shd w:val="clear" w:color="auto" w:fill="auto"/>
          </w:tcPr>
          <w:p w14:paraId="6B9AE6AF" w14:textId="77777777" w:rsidR="00512FC7" w:rsidRPr="00512FC7" w:rsidRDefault="00512FC7" w:rsidP="00533FE7">
            <w:bookmarkStart w:id="361" w:name="fld_RawData" w:colFirst="1" w:colLast="1"/>
            <w:bookmarkEnd w:id="360"/>
            <w:r w:rsidRPr="00512FC7">
              <w:t>96</w:t>
            </w:r>
          </w:p>
        </w:tc>
        <w:tc>
          <w:tcPr>
            <w:tcW w:w="2069" w:type="dxa"/>
            <w:shd w:val="clear" w:color="auto" w:fill="auto"/>
          </w:tcPr>
          <w:p w14:paraId="3090CAA0" w14:textId="77777777" w:rsidR="00512FC7" w:rsidRPr="00512FC7" w:rsidRDefault="00512FC7" w:rsidP="00533FE7">
            <w:r w:rsidRPr="00512FC7">
              <w:t>RawData</w:t>
            </w:r>
          </w:p>
        </w:tc>
        <w:tc>
          <w:tcPr>
            <w:tcW w:w="1083" w:type="dxa"/>
            <w:shd w:val="clear" w:color="auto" w:fill="auto"/>
          </w:tcPr>
          <w:p w14:paraId="3DBA2A20" w14:textId="77777777" w:rsidR="00512FC7" w:rsidRPr="00512FC7" w:rsidRDefault="00512FC7" w:rsidP="00533FE7">
            <w:r w:rsidRPr="00512FC7">
              <w:t>data</w:t>
            </w:r>
          </w:p>
        </w:tc>
        <w:tc>
          <w:tcPr>
            <w:tcW w:w="4677" w:type="dxa"/>
            <w:shd w:val="clear" w:color="auto" w:fill="auto"/>
          </w:tcPr>
          <w:p w14:paraId="29EEEAD6" w14:textId="77777777" w:rsidR="00512FC7" w:rsidRPr="00512FC7" w:rsidRDefault="00512FC7" w:rsidP="00533FE7">
            <w:pPr>
              <w:jc w:val="left"/>
            </w:pPr>
            <w:r w:rsidRPr="00512FC7">
              <w:t>Unformatted raw data, can include bitmaps, word processor documents, etc.</w:t>
            </w:r>
          </w:p>
        </w:tc>
        <w:tc>
          <w:tcPr>
            <w:tcW w:w="4411" w:type="dxa"/>
            <w:shd w:val="clear" w:color="auto" w:fill="auto"/>
          </w:tcPr>
          <w:p w14:paraId="4DB3EC15" w14:textId="77777777" w:rsidR="00512FC7" w:rsidRPr="00512FC7" w:rsidRDefault="00512FC7" w:rsidP="00533FE7">
            <w:r w:rsidRPr="00512FC7">
              <w:t>RawData</w:t>
            </w:r>
          </w:p>
        </w:tc>
      </w:tr>
      <w:tr w:rsidR="00512FC7" w:rsidRPr="00512FC7" w14:paraId="5C804361" w14:textId="77777777" w:rsidTr="00533FE7">
        <w:tc>
          <w:tcPr>
            <w:tcW w:w="828" w:type="dxa"/>
            <w:shd w:val="clear" w:color="auto" w:fill="auto"/>
          </w:tcPr>
          <w:p w14:paraId="3C2BD20D" w14:textId="77777777" w:rsidR="00512FC7" w:rsidRPr="00512FC7" w:rsidRDefault="00512FC7" w:rsidP="00533FE7">
            <w:bookmarkStart w:id="362" w:name="fld_PossResend" w:colFirst="1" w:colLast="1"/>
            <w:bookmarkEnd w:id="361"/>
            <w:r w:rsidRPr="00512FC7">
              <w:t>97</w:t>
            </w:r>
          </w:p>
        </w:tc>
        <w:tc>
          <w:tcPr>
            <w:tcW w:w="2069" w:type="dxa"/>
            <w:shd w:val="clear" w:color="auto" w:fill="auto"/>
          </w:tcPr>
          <w:p w14:paraId="78260374" w14:textId="77777777" w:rsidR="00512FC7" w:rsidRPr="00512FC7" w:rsidRDefault="00512FC7" w:rsidP="00533FE7">
            <w:r w:rsidRPr="00512FC7">
              <w:t>PossResend</w:t>
            </w:r>
          </w:p>
        </w:tc>
        <w:tc>
          <w:tcPr>
            <w:tcW w:w="1083" w:type="dxa"/>
            <w:shd w:val="clear" w:color="auto" w:fill="auto"/>
          </w:tcPr>
          <w:p w14:paraId="655F64F6" w14:textId="77777777" w:rsidR="00512FC7" w:rsidRPr="00512FC7" w:rsidRDefault="00512FC7" w:rsidP="00533FE7">
            <w:r w:rsidRPr="00512FC7">
              <w:t>Boolean</w:t>
            </w:r>
          </w:p>
        </w:tc>
        <w:tc>
          <w:tcPr>
            <w:tcW w:w="4677" w:type="dxa"/>
            <w:shd w:val="clear" w:color="auto" w:fill="auto"/>
          </w:tcPr>
          <w:p w14:paraId="17B119E5" w14:textId="77777777" w:rsidR="00512FC7" w:rsidRDefault="00512FC7" w:rsidP="00533FE7">
            <w:pPr>
              <w:jc w:val="left"/>
            </w:pPr>
            <w:r>
              <w:t>Indicates that message may contain information that has been sent under another sequence number.</w:t>
            </w:r>
          </w:p>
          <w:p w14:paraId="003B2895" w14:textId="77777777" w:rsidR="00512FC7" w:rsidRPr="00512FC7" w:rsidRDefault="00512FC7" w:rsidP="00533FE7">
            <w:pPr>
              <w:jc w:val="left"/>
            </w:pPr>
            <w:r>
              <w:t>Valid values:</w:t>
            </w:r>
            <w:r>
              <w:br/>
            </w:r>
            <w:r>
              <w:tab/>
              <w:t>N - Original Transmission</w:t>
            </w:r>
            <w:r>
              <w:br/>
            </w:r>
            <w:r>
              <w:tab/>
              <w:t>Y - Possible Resend</w:t>
            </w:r>
          </w:p>
        </w:tc>
        <w:tc>
          <w:tcPr>
            <w:tcW w:w="4411" w:type="dxa"/>
            <w:shd w:val="clear" w:color="auto" w:fill="auto"/>
          </w:tcPr>
          <w:p w14:paraId="78908D0E" w14:textId="77777777" w:rsidR="00512FC7" w:rsidRPr="00512FC7" w:rsidRDefault="00512FC7" w:rsidP="00533FE7">
            <w:r w:rsidRPr="00512FC7">
              <w:t>PosRsnd</w:t>
            </w:r>
          </w:p>
        </w:tc>
      </w:tr>
      <w:tr w:rsidR="00512FC7" w:rsidRPr="00512FC7" w14:paraId="7F3F554D" w14:textId="77777777" w:rsidTr="00533FE7">
        <w:tc>
          <w:tcPr>
            <w:tcW w:w="828" w:type="dxa"/>
            <w:shd w:val="clear" w:color="auto" w:fill="auto"/>
          </w:tcPr>
          <w:p w14:paraId="3FA5BAAD" w14:textId="77777777" w:rsidR="00512FC7" w:rsidRPr="00512FC7" w:rsidRDefault="00512FC7" w:rsidP="00533FE7">
            <w:bookmarkStart w:id="363" w:name="fld_EncryptMethod" w:colFirst="1" w:colLast="1"/>
            <w:bookmarkEnd w:id="362"/>
            <w:r w:rsidRPr="00512FC7">
              <w:t>98</w:t>
            </w:r>
          </w:p>
        </w:tc>
        <w:tc>
          <w:tcPr>
            <w:tcW w:w="2069" w:type="dxa"/>
            <w:shd w:val="clear" w:color="auto" w:fill="auto"/>
          </w:tcPr>
          <w:p w14:paraId="53F761E7" w14:textId="77777777" w:rsidR="00512FC7" w:rsidRPr="00512FC7" w:rsidRDefault="00512FC7" w:rsidP="00533FE7">
            <w:r w:rsidRPr="00512FC7">
              <w:t>EncryptMethod</w:t>
            </w:r>
          </w:p>
        </w:tc>
        <w:tc>
          <w:tcPr>
            <w:tcW w:w="1083" w:type="dxa"/>
            <w:shd w:val="clear" w:color="auto" w:fill="auto"/>
          </w:tcPr>
          <w:p w14:paraId="5473B9B4" w14:textId="77777777" w:rsidR="00512FC7" w:rsidRPr="00512FC7" w:rsidRDefault="00512FC7" w:rsidP="00533FE7">
            <w:r w:rsidRPr="00512FC7">
              <w:t>int</w:t>
            </w:r>
          </w:p>
        </w:tc>
        <w:tc>
          <w:tcPr>
            <w:tcW w:w="4677" w:type="dxa"/>
            <w:shd w:val="clear" w:color="auto" w:fill="auto"/>
          </w:tcPr>
          <w:p w14:paraId="76A7FF9C" w14:textId="77777777" w:rsidR="00512FC7" w:rsidRDefault="00512FC7" w:rsidP="00533FE7">
            <w:pPr>
              <w:jc w:val="left"/>
            </w:pPr>
            <w:r>
              <w:t>Method of encryption.</w:t>
            </w:r>
          </w:p>
          <w:p w14:paraId="2605FFFB" w14:textId="77777777" w:rsidR="00512FC7" w:rsidRPr="00512FC7" w:rsidRDefault="00512FC7" w:rsidP="00533FE7">
            <w:pPr>
              <w:jc w:val="left"/>
            </w:pPr>
            <w:r>
              <w:t>Valid values:</w:t>
            </w:r>
            <w:r>
              <w:br/>
            </w:r>
            <w:r>
              <w:tab/>
              <w:t>0 - None / Other</w:t>
            </w:r>
            <w:r>
              <w:br/>
            </w:r>
            <w:r>
              <w:tab/>
              <w:t>1 - PKCS (Proprietary)</w:t>
            </w:r>
            <w:r>
              <w:br/>
            </w:r>
            <w:r>
              <w:tab/>
              <w:t>2 - DES (ECB Mode)</w:t>
            </w:r>
            <w:r>
              <w:br/>
            </w:r>
            <w:r>
              <w:tab/>
              <w:t>3 - PKCS / DES (Proprietary)</w:t>
            </w:r>
            <w:r>
              <w:br/>
            </w:r>
            <w:r>
              <w:tab/>
              <w:t>4 - PGP / DES (Defunct)</w:t>
            </w:r>
            <w:r>
              <w:br/>
            </w:r>
            <w:r>
              <w:tab/>
              <w:t>5 - PGP / DES-MD5 (See app note on FIX web site)</w:t>
            </w:r>
            <w:r>
              <w:br/>
            </w:r>
            <w:r>
              <w:lastRenderedPageBreak/>
              <w:tab/>
              <w:t>6 - PEM / DES-MD5 (see app note on FIX web site)</w:t>
            </w:r>
          </w:p>
        </w:tc>
        <w:tc>
          <w:tcPr>
            <w:tcW w:w="4411" w:type="dxa"/>
            <w:shd w:val="clear" w:color="auto" w:fill="auto"/>
          </w:tcPr>
          <w:p w14:paraId="4F3A00D9" w14:textId="77777777" w:rsidR="00512FC7" w:rsidRPr="00512FC7" w:rsidRDefault="00512FC7" w:rsidP="00533FE7"/>
        </w:tc>
      </w:tr>
      <w:tr w:rsidR="00512FC7" w:rsidRPr="00512FC7" w14:paraId="42CA0B41" w14:textId="77777777" w:rsidTr="00533FE7">
        <w:tc>
          <w:tcPr>
            <w:tcW w:w="828" w:type="dxa"/>
            <w:shd w:val="clear" w:color="auto" w:fill="auto"/>
          </w:tcPr>
          <w:p w14:paraId="3BB86E53" w14:textId="77777777" w:rsidR="00512FC7" w:rsidRPr="00512FC7" w:rsidRDefault="00512FC7" w:rsidP="00533FE7">
            <w:bookmarkStart w:id="364" w:name="fld_StopPx" w:colFirst="1" w:colLast="1"/>
            <w:bookmarkEnd w:id="363"/>
            <w:r w:rsidRPr="00512FC7">
              <w:lastRenderedPageBreak/>
              <w:t>99</w:t>
            </w:r>
          </w:p>
        </w:tc>
        <w:tc>
          <w:tcPr>
            <w:tcW w:w="2069" w:type="dxa"/>
            <w:shd w:val="clear" w:color="auto" w:fill="auto"/>
          </w:tcPr>
          <w:p w14:paraId="2D6D29AA" w14:textId="77777777" w:rsidR="00512FC7" w:rsidRPr="00512FC7" w:rsidRDefault="00512FC7" w:rsidP="00533FE7">
            <w:r w:rsidRPr="00512FC7">
              <w:t>StopPx</w:t>
            </w:r>
          </w:p>
        </w:tc>
        <w:tc>
          <w:tcPr>
            <w:tcW w:w="1083" w:type="dxa"/>
            <w:shd w:val="clear" w:color="auto" w:fill="auto"/>
          </w:tcPr>
          <w:p w14:paraId="4FE42B7C" w14:textId="77777777" w:rsidR="00512FC7" w:rsidRPr="00512FC7" w:rsidRDefault="00512FC7" w:rsidP="00533FE7">
            <w:r w:rsidRPr="00512FC7">
              <w:t>Price</w:t>
            </w:r>
          </w:p>
        </w:tc>
        <w:tc>
          <w:tcPr>
            <w:tcW w:w="4677" w:type="dxa"/>
            <w:shd w:val="clear" w:color="auto" w:fill="auto"/>
          </w:tcPr>
          <w:p w14:paraId="7F650DE2" w14:textId="77777777" w:rsidR="00512FC7" w:rsidRPr="00512FC7" w:rsidRDefault="00512FC7" w:rsidP="00533FE7">
            <w:pPr>
              <w:jc w:val="left"/>
            </w:pPr>
            <w:r w:rsidRPr="00512FC7">
              <w:t>Price per unit of quantity (e.g. per share)</w:t>
            </w:r>
          </w:p>
        </w:tc>
        <w:tc>
          <w:tcPr>
            <w:tcW w:w="4411" w:type="dxa"/>
            <w:shd w:val="clear" w:color="auto" w:fill="auto"/>
          </w:tcPr>
          <w:p w14:paraId="62D28F23" w14:textId="77777777" w:rsidR="00512FC7" w:rsidRPr="00512FC7" w:rsidRDefault="00512FC7" w:rsidP="00533FE7">
            <w:r w:rsidRPr="00512FC7">
              <w:t>StopPx</w:t>
            </w:r>
          </w:p>
        </w:tc>
      </w:tr>
      <w:tr w:rsidR="00512FC7" w:rsidRPr="00512FC7" w14:paraId="1764887F" w14:textId="77777777" w:rsidTr="00533FE7">
        <w:tc>
          <w:tcPr>
            <w:tcW w:w="828" w:type="dxa"/>
            <w:shd w:val="clear" w:color="auto" w:fill="auto"/>
          </w:tcPr>
          <w:p w14:paraId="5C1E98C6" w14:textId="77777777" w:rsidR="00512FC7" w:rsidRPr="00512FC7" w:rsidRDefault="00512FC7" w:rsidP="00533FE7">
            <w:bookmarkStart w:id="365" w:name="fld_ExDestination" w:colFirst="1" w:colLast="1"/>
            <w:bookmarkEnd w:id="364"/>
            <w:r w:rsidRPr="00512FC7">
              <w:t>100</w:t>
            </w:r>
          </w:p>
        </w:tc>
        <w:tc>
          <w:tcPr>
            <w:tcW w:w="2069" w:type="dxa"/>
            <w:shd w:val="clear" w:color="auto" w:fill="auto"/>
          </w:tcPr>
          <w:p w14:paraId="1CD7CDCE" w14:textId="77777777" w:rsidR="00512FC7" w:rsidRPr="00512FC7" w:rsidRDefault="00512FC7" w:rsidP="00533FE7">
            <w:r w:rsidRPr="00512FC7">
              <w:t>ExDestination</w:t>
            </w:r>
          </w:p>
        </w:tc>
        <w:tc>
          <w:tcPr>
            <w:tcW w:w="1083" w:type="dxa"/>
            <w:shd w:val="clear" w:color="auto" w:fill="auto"/>
          </w:tcPr>
          <w:p w14:paraId="1DFF2491" w14:textId="77777777" w:rsidR="00512FC7" w:rsidRPr="00512FC7" w:rsidRDefault="00512FC7" w:rsidP="00533FE7">
            <w:r w:rsidRPr="00512FC7">
              <w:t>Exchange</w:t>
            </w:r>
          </w:p>
        </w:tc>
        <w:tc>
          <w:tcPr>
            <w:tcW w:w="4677" w:type="dxa"/>
            <w:shd w:val="clear" w:color="auto" w:fill="auto"/>
          </w:tcPr>
          <w:p w14:paraId="602A8226" w14:textId="77777777" w:rsidR="00512FC7" w:rsidRPr="00512FC7" w:rsidRDefault="00512FC7" w:rsidP="00533FE7">
            <w:pPr>
              <w:jc w:val="left"/>
            </w:pPr>
            <w:r w:rsidRPr="00512FC7">
              <w:t>Execution destination as defined by institution when order is entered.</w:t>
            </w:r>
            <w:r>
              <w:br/>
            </w:r>
            <w:r w:rsidRPr="00512FC7">
              <w:t>Valid values:</w:t>
            </w:r>
            <w:r>
              <w:br/>
            </w:r>
            <w:r w:rsidRPr="00512FC7">
              <w:t>See "Appendix 6-C"</w:t>
            </w:r>
          </w:p>
        </w:tc>
        <w:tc>
          <w:tcPr>
            <w:tcW w:w="4411" w:type="dxa"/>
            <w:shd w:val="clear" w:color="auto" w:fill="auto"/>
          </w:tcPr>
          <w:p w14:paraId="59CFE3D7" w14:textId="77777777" w:rsidR="00512FC7" w:rsidRPr="00512FC7" w:rsidRDefault="00512FC7" w:rsidP="00533FE7">
            <w:r w:rsidRPr="00512FC7">
              <w:t>ExDest</w:t>
            </w:r>
          </w:p>
        </w:tc>
      </w:tr>
      <w:tr w:rsidR="00DE5358" w:rsidRPr="00DE5358" w14:paraId="2710AA37" w14:textId="77777777" w:rsidTr="00BD0927">
        <w:trPr>
          <w:del w:id="366" w:author="Administrator" w:date="2011-08-18T10:26:00Z"/>
        </w:trPr>
        <w:tc>
          <w:tcPr>
            <w:tcW w:w="828" w:type="dxa"/>
            <w:shd w:val="clear" w:color="auto" w:fill="auto"/>
          </w:tcPr>
          <w:p w14:paraId="460BCB46" w14:textId="77777777" w:rsidR="00DE5358" w:rsidRPr="00DE5358" w:rsidRDefault="00DE5358" w:rsidP="00DE5358">
            <w:pPr>
              <w:rPr>
                <w:del w:id="367" w:author="Administrator" w:date="2011-08-18T10:26:00Z"/>
              </w:rPr>
            </w:pPr>
            <w:bookmarkStart w:id="368" w:name="fld_CxlRejReason" w:colFirst="1" w:colLast="1"/>
            <w:bookmarkEnd w:id="365"/>
            <w:del w:id="369" w:author="Administrator" w:date="2011-08-18T10:26:00Z">
              <w:r w:rsidRPr="00DE5358">
                <w:delText>101</w:delText>
              </w:r>
            </w:del>
          </w:p>
        </w:tc>
        <w:tc>
          <w:tcPr>
            <w:tcW w:w="2069" w:type="dxa"/>
            <w:shd w:val="clear" w:color="auto" w:fill="auto"/>
          </w:tcPr>
          <w:p w14:paraId="4D822075" w14:textId="77777777" w:rsidR="00DE5358" w:rsidRPr="00DE5358" w:rsidRDefault="00DE5358" w:rsidP="00DE5358">
            <w:pPr>
              <w:rPr>
                <w:del w:id="370" w:author="Administrator" w:date="2011-08-18T10:26:00Z"/>
              </w:rPr>
            </w:pPr>
            <w:del w:id="371" w:author="Administrator" w:date="2011-08-18T10:26:00Z">
              <w:r w:rsidRPr="00DE5358">
                <w:delText>(Not Defined)</w:delText>
              </w:r>
            </w:del>
          </w:p>
        </w:tc>
        <w:tc>
          <w:tcPr>
            <w:tcW w:w="1083" w:type="dxa"/>
            <w:shd w:val="clear" w:color="auto" w:fill="auto"/>
          </w:tcPr>
          <w:p w14:paraId="14241527" w14:textId="77777777" w:rsidR="00DE5358" w:rsidRPr="00DE5358" w:rsidRDefault="00DE5358" w:rsidP="00DE5358">
            <w:pPr>
              <w:rPr>
                <w:del w:id="372" w:author="Administrator" w:date="2011-08-18T10:26:00Z"/>
              </w:rPr>
            </w:pPr>
            <w:del w:id="373" w:author="Administrator" w:date="2011-08-18T10:26:00Z">
              <w:r w:rsidRPr="00DE5358">
                <w:delText>n/a</w:delText>
              </w:r>
            </w:del>
          </w:p>
        </w:tc>
        <w:tc>
          <w:tcPr>
            <w:tcW w:w="4677" w:type="dxa"/>
            <w:shd w:val="clear" w:color="auto" w:fill="auto"/>
          </w:tcPr>
          <w:p w14:paraId="474C3B2E" w14:textId="77777777" w:rsidR="00DE5358" w:rsidRPr="00DE5358" w:rsidRDefault="00DE5358" w:rsidP="00BD0927">
            <w:pPr>
              <w:jc w:val="left"/>
              <w:rPr>
                <w:del w:id="374" w:author="Administrator" w:date="2011-08-18T10:26:00Z"/>
              </w:rPr>
            </w:pPr>
            <w:del w:id="375" w:author="Administrator" w:date="2011-08-18T10:26:00Z">
              <w:r w:rsidRPr="00DE5358">
                <w:delText>This field has not been defined.</w:delText>
              </w:r>
            </w:del>
          </w:p>
        </w:tc>
        <w:tc>
          <w:tcPr>
            <w:tcW w:w="4411" w:type="dxa"/>
            <w:shd w:val="clear" w:color="auto" w:fill="auto"/>
          </w:tcPr>
          <w:p w14:paraId="52872E86" w14:textId="77777777" w:rsidR="00DE5358" w:rsidRPr="00DE5358" w:rsidRDefault="00DE5358" w:rsidP="00DE5358">
            <w:pPr>
              <w:rPr>
                <w:del w:id="376" w:author="Administrator" w:date="2011-08-18T10:26:00Z"/>
              </w:rPr>
            </w:pPr>
          </w:p>
        </w:tc>
      </w:tr>
      <w:tr w:rsidR="00512FC7" w:rsidRPr="00512FC7" w14:paraId="74E4EF5A" w14:textId="77777777" w:rsidTr="00533FE7">
        <w:tc>
          <w:tcPr>
            <w:tcW w:w="828" w:type="dxa"/>
            <w:shd w:val="clear" w:color="auto" w:fill="auto"/>
          </w:tcPr>
          <w:p w14:paraId="06D53E5E" w14:textId="77777777" w:rsidR="00512FC7" w:rsidRPr="00512FC7" w:rsidRDefault="00512FC7" w:rsidP="00533FE7">
            <w:r w:rsidRPr="00512FC7">
              <w:t>102</w:t>
            </w:r>
          </w:p>
        </w:tc>
        <w:tc>
          <w:tcPr>
            <w:tcW w:w="2069" w:type="dxa"/>
            <w:shd w:val="clear" w:color="auto" w:fill="auto"/>
          </w:tcPr>
          <w:p w14:paraId="3DC6418A" w14:textId="77777777" w:rsidR="00512FC7" w:rsidRPr="00512FC7" w:rsidRDefault="00512FC7" w:rsidP="00533FE7">
            <w:r w:rsidRPr="00512FC7">
              <w:t>CxlRejReason</w:t>
            </w:r>
          </w:p>
        </w:tc>
        <w:tc>
          <w:tcPr>
            <w:tcW w:w="1083" w:type="dxa"/>
            <w:shd w:val="clear" w:color="auto" w:fill="auto"/>
          </w:tcPr>
          <w:p w14:paraId="79CD171B" w14:textId="77777777" w:rsidR="00512FC7" w:rsidRPr="00512FC7" w:rsidRDefault="00512FC7" w:rsidP="00533FE7">
            <w:r w:rsidRPr="00512FC7">
              <w:t>int</w:t>
            </w:r>
          </w:p>
        </w:tc>
        <w:tc>
          <w:tcPr>
            <w:tcW w:w="4677" w:type="dxa"/>
            <w:shd w:val="clear" w:color="auto" w:fill="auto"/>
          </w:tcPr>
          <w:p w14:paraId="4BFC6E0E" w14:textId="77777777" w:rsidR="00512FC7" w:rsidRDefault="00512FC7" w:rsidP="00533FE7">
            <w:pPr>
              <w:jc w:val="left"/>
            </w:pPr>
            <w:r>
              <w:t>Code to identify reason for cancel rejection.</w:t>
            </w:r>
          </w:p>
          <w:p w14:paraId="2E16E3AE" w14:textId="77777777" w:rsidR="00512FC7" w:rsidRDefault="00512FC7" w:rsidP="00533FE7">
            <w:pPr>
              <w:jc w:val="left"/>
            </w:pPr>
            <w:r>
              <w:t>Valid values:</w:t>
            </w:r>
            <w:r>
              <w:br/>
            </w:r>
            <w:r>
              <w:tab/>
              <w:t>0 - Too late to cancel</w:t>
            </w:r>
            <w:r>
              <w:br/>
            </w:r>
            <w:r>
              <w:tab/>
              <w:t>1 - Unknown order</w:t>
            </w:r>
            <w:r>
              <w:br/>
            </w:r>
            <w:r>
              <w:tab/>
              <w:t>2 - Broker / Exchange Option</w:t>
            </w:r>
            <w:r>
              <w:br/>
            </w:r>
            <w:r>
              <w:tab/>
              <w:t>3 - Order already in Pending Cancel or Pending Replace status</w:t>
            </w:r>
            <w:r>
              <w:br/>
            </w:r>
            <w:r>
              <w:tab/>
              <w:t>4 - Unable to process Order Mass Cancel Request</w:t>
            </w:r>
            <w:r>
              <w:br/>
            </w:r>
            <w:r>
              <w:tab/>
              <w:t>5 - OrigOrdModTime (586) did not match last TransactTime (60) of order</w:t>
            </w:r>
            <w:r>
              <w:br/>
            </w:r>
            <w:r>
              <w:tab/>
              <w:t>6 - Duplicate ClOrdID (11) received</w:t>
            </w:r>
            <w:r>
              <w:br/>
            </w:r>
            <w:r>
              <w:tab/>
              <w:t>7 - Price exceeds current price</w:t>
            </w:r>
            <w:r>
              <w:br/>
            </w:r>
            <w:r>
              <w:tab/>
              <w:t>8 - Price exceeds current price band</w:t>
            </w:r>
            <w:r>
              <w:br/>
            </w:r>
            <w:r>
              <w:tab/>
              <w:t>18 - Invalid price increment</w:t>
            </w:r>
            <w:r>
              <w:br/>
            </w:r>
            <w:r>
              <w:tab/>
              <w:t>99 - Other</w:t>
            </w:r>
          </w:p>
          <w:p w14:paraId="3F2966D3" w14:textId="77777777" w:rsidR="00512FC7" w:rsidRDefault="00512FC7" w:rsidP="00533FE7">
            <w:pPr>
              <w:jc w:val="left"/>
            </w:pPr>
          </w:p>
          <w:p w14:paraId="325A739C" w14:textId="77777777" w:rsidR="00512FC7" w:rsidRPr="00512FC7" w:rsidRDefault="00512FC7" w:rsidP="00533FE7">
            <w:pPr>
              <w:jc w:val="left"/>
            </w:pPr>
            <w:r>
              <w:t>or any value conforming to the data type Reserved100Plus</w:t>
            </w:r>
          </w:p>
        </w:tc>
        <w:tc>
          <w:tcPr>
            <w:tcW w:w="4411" w:type="dxa"/>
            <w:shd w:val="clear" w:color="auto" w:fill="auto"/>
          </w:tcPr>
          <w:p w14:paraId="53120209" w14:textId="77777777" w:rsidR="00512FC7" w:rsidRPr="00512FC7" w:rsidRDefault="00512FC7" w:rsidP="00533FE7">
            <w:r w:rsidRPr="00512FC7">
              <w:t>CxlRejRsn</w:t>
            </w:r>
          </w:p>
        </w:tc>
      </w:tr>
      <w:tr w:rsidR="00512FC7" w:rsidRPr="00512FC7" w14:paraId="37FC806E" w14:textId="77777777" w:rsidTr="00533FE7">
        <w:tc>
          <w:tcPr>
            <w:tcW w:w="828" w:type="dxa"/>
            <w:shd w:val="clear" w:color="auto" w:fill="auto"/>
          </w:tcPr>
          <w:p w14:paraId="0DBF58F8" w14:textId="77777777" w:rsidR="00512FC7" w:rsidRPr="00512FC7" w:rsidRDefault="00512FC7" w:rsidP="00533FE7">
            <w:bookmarkStart w:id="377" w:name="fld_OrdRejReason" w:colFirst="1" w:colLast="1"/>
            <w:bookmarkEnd w:id="368"/>
            <w:r w:rsidRPr="00512FC7">
              <w:t>103</w:t>
            </w:r>
          </w:p>
        </w:tc>
        <w:tc>
          <w:tcPr>
            <w:tcW w:w="2069" w:type="dxa"/>
            <w:shd w:val="clear" w:color="auto" w:fill="auto"/>
          </w:tcPr>
          <w:p w14:paraId="00C4CC95" w14:textId="77777777" w:rsidR="00512FC7" w:rsidRPr="00512FC7" w:rsidRDefault="00512FC7" w:rsidP="00533FE7">
            <w:r w:rsidRPr="00512FC7">
              <w:t>OrdRejReason</w:t>
            </w:r>
          </w:p>
        </w:tc>
        <w:tc>
          <w:tcPr>
            <w:tcW w:w="1083" w:type="dxa"/>
            <w:shd w:val="clear" w:color="auto" w:fill="auto"/>
          </w:tcPr>
          <w:p w14:paraId="18E9233C" w14:textId="77777777" w:rsidR="00512FC7" w:rsidRPr="00512FC7" w:rsidRDefault="00512FC7" w:rsidP="00533FE7">
            <w:r w:rsidRPr="00512FC7">
              <w:t>int</w:t>
            </w:r>
          </w:p>
        </w:tc>
        <w:tc>
          <w:tcPr>
            <w:tcW w:w="4677" w:type="dxa"/>
            <w:shd w:val="clear" w:color="auto" w:fill="auto"/>
          </w:tcPr>
          <w:p w14:paraId="42F963A1" w14:textId="77777777" w:rsidR="00512FC7" w:rsidRDefault="00512FC7" w:rsidP="00533FE7">
            <w:pPr>
              <w:jc w:val="left"/>
            </w:pPr>
            <w:r>
              <w:t>Code to identify reason for order rejection. Note: Values 3, 4, and 5 will be used when rejecting an order due to pre-allocation information errors.</w:t>
            </w:r>
          </w:p>
          <w:p w14:paraId="746FEA9E" w14:textId="77777777" w:rsidR="00512FC7" w:rsidRDefault="00512FC7" w:rsidP="00533FE7">
            <w:pPr>
              <w:jc w:val="left"/>
            </w:pPr>
            <w:r>
              <w:t>Valid values:</w:t>
            </w:r>
            <w:r>
              <w:br/>
            </w:r>
            <w:r>
              <w:tab/>
              <w:t>0 - Broker / Exchange option</w:t>
            </w:r>
            <w:r>
              <w:br/>
            </w:r>
            <w:r>
              <w:tab/>
              <w:t>1 - Unknown symbol</w:t>
            </w:r>
            <w:r>
              <w:br/>
            </w:r>
            <w:r>
              <w:tab/>
              <w:t>2 - Exchange closed</w:t>
            </w:r>
            <w:r>
              <w:br/>
            </w:r>
            <w:r>
              <w:tab/>
              <w:t>3 - Order exceeds limit</w:t>
            </w:r>
            <w:r>
              <w:br/>
            </w:r>
            <w:r>
              <w:lastRenderedPageBreak/>
              <w:tab/>
              <w:t>4 - Too late to enter</w:t>
            </w:r>
            <w:r>
              <w:br/>
            </w:r>
            <w:r>
              <w:tab/>
              <w:t>5 - Unknown order</w:t>
            </w:r>
            <w:r>
              <w:br/>
            </w:r>
            <w:r>
              <w:tab/>
              <w:t>6 - Duplicate Order (e.g. dupe ClOrdID)</w:t>
            </w:r>
            <w:r>
              <w:br/>
            </w:r>
            <w:r>
              <w:tab/>
              <w:t>7 - Duplicate of a verbally communicated order</w:t>
            </w:r>
            <w:r>
              <w:br/>
            </w:r>
            <w:r>
              <w:tab/>
              <w:t>8 - Stale order</w:t>
            </w:r>
            <w:r>
              <w:br/>
            </w:r>
            <w:r>
              <w:tab/>
              <w:t>9 - Trade along required</w:t>
            </w:r>
            <w:r>
              <w:br/>
            </w:r>
            <w:r>
              <w:tab/>
              <w:t>10 - Invalid Investor ID</w:t>
            </w:r>
            <w:r>
              <w:br/>
            </w:r>
            <w:r>
              <w:tab/>
              <w:t>11 - Unsupported order characteristic</w:t>
            </w:r>
            <w:r>
              <w:br/>
            </w:r>
            <w:r>
              <w:tab/>
              <w:t>12 - Surveillence Option</w:t>
            </w:r>
            <w:r>
              <w:br/>
            </w:r>
            <w:r>
              <w:tab/>
              <w:t>13 - Incorrect quantity</w:t>
            </w:r>
            <w:r>
              <w:br/>
            </w:r>
            <w:r>
              <w:tab/>
              <w:t>14 - Incorrect allocated quantity</w:t>
            </w:r>
            <w:r>
              <w:br/>
            </w:r>
            <w:r>
              <w:tab/>
              <w:t>15 - Unknown account(s)</w:t>
            </w:r>
            <w:r>
              <w:br/>
            </w:r>
            <w:r>
              <w:tab/>
              <w:t>16 - Price exceeds current price band</w:t>
            </w:r>
            <w:r>
              <w:br/>
            </w:r>
            <w:r>
              <w:tab/>
              <w:t>18 - Invalid price increment</w:t>
            </w:r>
            <w:r>
              <w:br/>
            </w:r>
            <w:r>
              <w:tab/>
              <w:t>99 - Other</w:t>
            </w:r>
          </w:p>
          <w:p w14:paraId="0488B0BB" w14:textId="77777777" w:rsidR="00512FC7" w:rsidRDefault="00512FC7" w:rsidP="00533FE7">
            <w:pPr>
              <w:jc w:val="left"/>
            </w:pPr>
          </w:p>
          <w:p w14:paraId="0AF096D5" w14:textId="77777777" w:rsidR="00512FC7" w:rsidRPr="00512FC7" w:rsidRDefault="00512FC7" w:rsidP="00533FE7">
            <w:pPr>
              <w:jc w:val="left"/>
            </w:pPr>
            <w:r>
              <w:t>or any value conforming to the data type Reserved100Plus</w:t>
            </w:r>
          </w:p>
        </w:tc>
        <w:tc>
          <w:tcPr>
            <w:tcW w:w="4411" w:type="dxa"/>
            <w:shd w:val="clear" w:color="auto" w:fill="auto"/>
          </w:tcPr>
          <w:p w14:paraId="4AD712E4" w14:textId="77777777" w:rsidR="00512FC7" w:rsidRPr="00512FC7" w:rsidRDefault="00512FC7" w:rsidP="00533FE7">
            <w:r w:rsidRPr="00512FC7">
              <w:lastRenderedPageBreak/>
              <w:t>RejRsn</w:t>
            </w:r>
          </w:p>
        </w:tc>
      </w:tr>
      <w:tr w:rsidR="00512FC7" w:rsidRPr="00512FC7" w14:paraId="6B2D2669" w14:textId="77777777" w:rsidTr="00533FE7">
        <w:tc>
          <w:tcPr>
            <w:tcW w:w="828" w:type="dxa"/>
            <w:shd w:val="clear" w:color="auto" w:fill="auto"/>
          </w:tcPr>
          <w:p w14:paraId="6CD7E05D" w14:textId="77777777" w:rsidR="00512FC7" w:rsidRPr="00512FC7" w:rsidRDefault="00512FC7" w:rsidP="00533FE7">
            <w:bookmarkStart w:id="378" w:name="fld_IOIQualifier" w:colFirst="1" w:colLast="1"/>
            <w:bookmarkEnd w:id="377"/>
            <w:r w:rsidRPr="00512FC7">
              <w:lastRenderedPageBreak/>
              <w:t>104</w:t>
            </w:r>
          </w:p>
        </w:tc>
        <w:tc>
          <w:tcPr>
            <w:tcW w:w="2069" w:type="dxa"/>
            <w:shd w:val="clear" w:color="auto" w:fill="auto"/>
          </w:tcPr>
          <w:p w14:paraId="30C738E9" w14:textId="77777777" w:rsidR="00512FC7" w:rsidRPr="00512FC7" w:rsidRDefault="00512FC7" w:rsidP="00533FE7">
            <w:r w:rsidRPr="00512FC7">
              <w:t>IOIQualifier</w:t>
            </w:r>
          </w:p>
        </w:tc>
        <w:tc>
          <w:tcPr>
            <w:tcW w:w="1083" w:type="dxa"/>
            <w:shd w:val="clear" w:color="auto" w:fill="auto"/>
          </w:tcPr>
          <w:p w14:paraId="65DF167D" w14:textId="77777777" w:rsidR="00512FC7" w:rsidRPr="00512FC7" w:rsidRDefault="00512FC7" w:rsidP="00533FE7">
            <w:r w:rsidRPr="00512FC7">
              <w:t>char</w:t>
            </w:r>
          </w:p>
        </w:tc>
        <w:tc>
          <w:tcPr>
            <w:tcW w:w="4677" w:type="dxa"/>
            <w:shd w:val="clear" w:color="auto" w:fill="auto"/>
          </w:tcPr>
          <w:p w14:paraId="3A6E9D11" w14:textId="77777777" w:rsidR="00512FC7" w:rsidRDefault="00512FC7" w:rsidP="00533FE7">
            <w:pPr>
              <w:jc w:val="left"/>
            </w:pPr>
            <w:r>
              <w:t>Code to qualify IOI use. (see Volume : "Glossary" for value definitions)</w:t>
            </w:r>
          </w:p>
          <w:p w14:paraId="408C5EFB" w14:textId="77777777" w:rsidR="00512FC7" w:rsidRPr="00512FC7" w:rsidRDefault="00512FC7" w:rsidP="00533FE7">
            <w:pPr>
              <w:jc w:val="left"/>
            </w:pPr>
            <w:r>
              <w:t>Valid values:</w:t>
            </w:r>
            <w:r>
              <w:br/>
            </w:r>
            <w:r>
              <w:tab/>
              <w:t>A - All or None (AON)</w:t>
            </w:r>
            <w:r>
              <w:br/>
            </w:r>
            <w:r>
              <w:tab/>
              <w:t>B - Market On Close (MOC) (held to close)</w:t>
            </w:r>
            <w:r>
              <w:br/>
            </w:r>
            <w:r>
              <w:tab/>
              <w:t>C - At the close (around/not held to close)</w:t>
            </w:r>
            <w:r>
              <w:br/>
            </w:r>
            <w:r>
              <w:tab/>
              <w:t>D - VWAP (Volume Weighted Average Price)</w:t>
            </w:r>
            <w:r>
              <w:br/>
            </w:r>
            <w:r>
              <w:tab/>
              <w:t>I - In touch with</w:t>
            </w:r>
            <w:r>
              <w:br/>
            </w:r>
            <w:r>
              <w:tab/>
              <w:t>L - Limit</w:t>
            </w:r>
            <w:r>
              <w:br/>
            </w:r>
            <w:r>
              <w:tab/>
              <w:t>M - More Behind</w:t>
            </w:r>
            <w:r>
              <w:br/>
            </w:r>
            <w:r>
              <w:tab/>
              <w:t>O - At the Open</w:t>
            </w:r>
            <w:r>
              <w:br/>
            </w:r>
            <w:r>
              <w:tab/>
              <w:t>P - Taking a Position</w:t>
            </w:r>
            <w:r>
              <w:br/>
            </w:r>
            <w:r>
              <w:tab/>
              <w:t>Q - At the Market (previously called Current Quote)</w:t>
            </w:r>
            <w:r>
              <w:br/>
            </w:r>
            <w:r>
              <w:tab/>
              <w:t>R - Ready to Trade</w:t>
            </w:r>
            <w:r>
              <w:br/>
            </w:r>
            <w:r>
              <w:tab/>
              <w:t>S - Portfolio Shown</w:t>
            </w:r>
            <w:r>
              <w:br/>
            </w:r>
            <w:r>
              <w:tab/>
              <w:t>T - Through the Day</w:t>
            </w:r>
            <w:r>
              <w:br/>
            </w:r>
            <w:r>
              <w:tab/>
              <w:t>V - Versus</w:t>
            </w:r>
            <w:r>
              <w:br/>
            </w:r>
            <w:r>
              <w:tab/>
              <w:t>W - Indication - Working Away</w:t>
            </w:r>
            <w:r>
              <w:br/>
            </w:r>
            <w:r>
              <w:lastRenderedPageBreak/>
              <w:tab/>
              <w:t>X - Crossing Opportunity</w:t>
            </w:r>
            <w:r>
              <w:br/>
            </w:r>
            <w:r>
              <w:tab/>
              <w:t>Y - At the Midpoint</w:t>
            </w:r>
            <w:r>
              <w:br/>
            </w:r>
            <w:r>
              <w:tab/>
              <w:t>Z - Pre-open</w:t>
            </w:r>
          </w:p>
        </w:tc>
        <w:tc>
          <w:tcPr>
            <w:tcW w:w="4411" w:type="dxa"/>
            <w:shd w:val="clear" w:color="auto" w:fill="auto"/>
          </w:tcPr>
          <w:p w14:paraId="642499CC" w14:textId="77777777" w:rsidR="00512FC7" w:rsidRPr="00512FC7" w:rsidRDefault="00512FC7" w:rsidP="00533FE7">
            <w:r w:rsidRPr="00512FC7">
              <w:lastRenderedPageBreak/>
              <w:t>Qual</w:t>
            </w:r>
          </w:p>
        </w:tc>
      </w:tr>
      <w:tr w:rsidR="00DE5358" w:rsidRPr="00DE5358" w14:paraId="01613520" w14:textId="77777777" w:rsidTr="00BD0927">
        <w:trPr>
          <w:del w:id="379" w:author="Administrator" w:date="2011-08-18T10:26:00Z"/>
        </w:trPr>
        <w:tc>
          <w:tcPr>
            <w:tcW w:w="828" w:type="dxa"/>
            <w:shd w:val="clear" w:color="auto" w:fill="auto"/>
          </w:tcPr>
          <w:p w14:paraId="455ECA29" w14:textId="77777777" w:rsidR="00DE5358" w:rsidRPr="00DE5358" w:rsidRDefault="00DE5358" w:rsidP="00DE5358">
            <w:pPr>
              <w:rPr>
                <w:del w:id="380" w:author="Administrator" w:date="2011-08-18T10:26:00Z"/>
              </w:rPr>
            </w:pPr>
            <w:bookmarkStart w:id="381" w:name="fld_WaveNo" w:colFirst="1" w:colLast="1"/>
            <w:bookmarkStart w:id="382" w:name="fld_Issuer" w:colFirst="1" w:colLast="1"/>
            <w:bookmarkEnd w:id="378"/>
            <w:del w:id="383" w:author="Administrator" w:date="2011-08-18T10:26:00Z">
              <w:r w:rsidRPr="00DE5358">
                <w:lastRenderedPageBreak/>
                <w:delText>105</w:delText>
              </w:r>
            </w:del>
          </w:p>
        </w:tc>
        <w:tc>
          <w:tcPr>
            <w:tcW w:w="2069" w:type="dxa"/>
            <w:shd w:val="clear" w:color="auto" w:fill="auto"/>
          </w:tcPr>
          <w:p w14:paraId="607E59FD" w14:textId="77777777" w:rsidR="00DE5358" w:rsidRPr="00DE5358" w:rsidRDefault="00DE5358" w:rsidP="00DE5358">
            <w:pPr>
              <w:rPr>
                <w:del w:id="384" w:author="Administrator" w:date="2011-08-18T10:26:00Z"/>
              </w:rPr>
            </w:pPr>
            <w:del w:id="385" w:author="Administrator" w:date="2011-08-18T10:26:00Z">
              <w:r w:rsidRPr="00DE5358">
                <w:delText>WaveNo</w:delText>
              </w:r>
            </w:del>
          </w:p>
        </w:tc>
        <w:tc>
          <w:tcPr>
            <w:tcW w:w="1083" w:type="dxa"/>
            <w:shd w:val="clear" w:color="auto" w:fill="auto"/>
          </w:tcPr>
          <w:p w14:paraId="6A4F299B" w14:textId="77777777" w:rsidR="00DE5358" w:rsidRPr="00DE5358" w:rsidRDefault="00DE5358" w:rsidP="00DE5358">
            <w:pPr>
              <w:rPr>
                <w:del w:id="386" w:author="Administrator" w:date="2011-08-18T10:26:00Z"/>
              </w:rPr>
            </w:pPr>
            <w:del w:id="387" w:author="Administrator" w:date="2011-08-18T10:26:00Z">
              <w:r w:rsidRPr="00DE5358">
                <w:delText>String</w:delText>
              </w:r>
            </w:del>
          </w:p>
        </w:tc>
        <w:tc>
          <w:tcPr>
            <w:tcW w:w="4677" w:type="dxa"/>
            <w:shd w:val="clear" w:color="auto" w:fill="auto"/>
          </w:tcPr>
          <w:p w14:paraId="79FC1252" w14:textId="77777777" w:rsidR="00DE5358" w:rsidRPr="00DE5358" w:rsidRDefault="00DE5358" w:rsidP="00BD0927">
            <w:pPr>
              <w:jc w:val="left"/>
              <w:rPr>
                <w:del w:id="388" w:author="Administrator" w:date="2011-08-18T10:26:00Z"/>
              </w:rPr>
            </w:pPr>
            <w:del w:id="389" w:author="Administrator" w:date="2011-08-18T10:26:00Z">
              <w:r w:rsidRPr="00DE5358">
                <w:delText xml:space="preserve">Deprecated in FIX.4.2 </w:delText>
              </w:r>
            </w:del>
          </w:p>
        </w:tc>
        <w:tc>
          <w:tcPr>
            <w:tcW w:w="4411" w:type="dxa"/>
            <w:shd w:val="clear" w:color="auto" w:fill="auto"/>
          </w:tcPr>
          <w:p w14:paraId="5657CD06" w14:textId="77777777" w:rsidR="00DE5358" w:rsidRPr="00DE5358" w:rsidRDefault="00DE5358" w:rsidP="00DE5358">
            <w:pPr>
              <w:rPr>
                <w:del w:id="390" w:author="Administrator" w:date="2011-08-18T10:26:00Z"/>
              </w:rPr>
            </w:pPr>
          </w:p>
        </w:tc>
      </w:tr>
      <w:bookmarkEnd w:id="381"/>
      <w:tr w:rsidR="00512FC7" w:rsidRPr="00512FC7" w14:paraId="48058BF1" w14:textId="77777777" w:rsidTr="00533FE7">
        <w:tc>
          <w:tcPr>
            <w:tcW w:w="828" w:type="dxa"/>
            <w:shd w:val="clear" w:color="auto" w:fill="auto"/>
          </w:tcPr>
          <w:p w14:paraId="3E277B49" w14:textId="77777777" w:rsidR="00512FC7" w:rsidRPr="00512FC7" w:rsidRDefault="00512FC7" w:rsidP="00533FE7">
            <w:r w:rsidRPr="00512FC7">
              <w:t>106</w:t>
            </w:r>
          </w:p>
        </w:tc>
        <w:tc>
          <w:tcPr>
            <w:tcW w:w="2069" w:type="dxa"/>
            <w:shd w:val="clear" w:color="auto" w:fill="auto"/>
          </w:tcPr>
          <w:p w14:paraId="0BB18427" w14:textId="77777777" w:rsidR="00512FC7" w:rsidRPr="00512FC7" w:rsidRDefault="00512FC7" w:rsidP="00533FE7">
            <w:r w:rsidRPr="00512FC7">
              <w:t>Issuer</w:t>
            </w:r>
          </w:p>
        </w:tc>
        <w:tc>
          <w:tcPr>
            <w:tcW w:w="1083" w:type="dxa"/>
            <w:shd w:val="clear" w:color="auto" w:fill="auto"/>
          </w:tcPr>
          <w:p w14:paraId="34277D79" w14:textId="77777777" w:rsidR="00512FC7" w:rsidRPr="00512FC7" w:rsidRDefault="00512FC7" w:rsidP="00533FE7">
            <w:r w:rsidRPr="00512FC7">
              <w:t>String</w:t>
            </w:r>
          </w:p>
        </w:tc>
        <w:tc>
          <w:tcPr>
            <w:tcW w:w="4677" w:type="dxa"/>
            <w:shd w:val="clear" w:color="auto" w:fill="auto"/>
          </w:tcPr>
          <w:p w14:paraId="6A05525D" w14:textId="77777777" w:rsidR="00512FC7" w:rsidRPr="00512FC7" w:rsidRDefault="00512FC7" w:rsidP="00533FE7">
            <w:pPr>
              <w:jc w:val="left"/>
            </w:pPr>
            <w:r w:rsidRPr="00512FC7">
              <w:t>Name of security issuer (e.g. International Business Machines, GNMA).</w:t>
            </w:r>
            <w:r>
              <w:br/>
            </w:r>
            <w:r w:rsidRPr="00512FC7">
              <w:t>see also Volume 7: "PRODUCT: FIXED INCOME - Euro Issuer Values"</w:t>
            </w:r>
          </w:p>
        </w:tc>
        <w:tc>
          <w:tcPr>
            <w:tcW w:w="4411" w:type="dxa"/>
            <w:shd w:val="clear" w:color="auto" w:fill="auto"/>
          </w:tcPr>
          <w:p w14:paraId="69359798" w14:textId="77777777" w:rsidR="00512FC7" w:rsidRPr="00512FC7" w:rsidRDefault="00512FC7" w:rsidP="00533FE7">
            <w:r w:rsidRPr="00512FC7">
              <w:t>Issr</w:t>
            </w:r>
          </w:p>
        </w:tc>
      </w:tr>
      <w:tr w:rsidR="00512FC7" w:rsidRPr="00512FC7" w14:paraId="7E227674" w14:textId="77777777" w:rsidTr="00533FE7">
        <w:tc>
          <w:tcPr>
            <w:tcW w:w="828" w:type="dxa"/>
            <w:shd w:val="clear" w:color="auto" w:fill="auto"/>
          </w:tcPr>
          <w:p w14:paraId="17D681B5" w14:textId="77777777" w:rsidR="00512FC7" w:rsidRPr="00512FC7" w:rsidRDefault="00512FC7" w:rsidP="00533FE7">
            <w:bookmarkStart w:id="391" w:name="fld_SecurityDesc" w:colFirst="1" w:colLast="1"/>
            <w:bookmarkEnd w:id="382"/>
            <w:r w:rsidRPr="00512FC7">
              <w:t>107</w:t>
            </w:r>
          </w:p>
        </w:tc>
        <w:tc>
          <w:tcPr>
            <w:tcW w:w="2069" w:type="dxa"/>
            <w:shd w:val="clear" w:color="auto" w:fill="auto"/>
          </w:tcPr>
          <w:p w14:paraId="1B3AB879" w14:textId="77777777" w:rsidR="00512FC7" w:rsidRPr="00512FC7" w:rsidRDefault="00512FC7" w:rsidP="00533FE7">
            <w:r w:rsidRPr="00512FC7">
              <w:t>SecurityDesc</w:t>
            </w:r>
          </w:p>
        </w:tc>
        <w:tc>
          <w:tcPr>
            <w:tcW w:w="1083" w:type="dxa"/>
            <w:shd w:val="clear" w:color="auto" w:fill="auto"/>
          </w:tcPr>
          <w:p w14:paraId="36C3CAE1" w14:textId="77777777" w:rsidR="00512FC7" w:rsidRPr="00512FC7" w:rsidRDefault="00512FC7" w:rsidP="00533FE7">
            <w:r w:rsidRPr="00512FC7">
              <w:t>String</w:t>
            </w:r>
          </w:p>
        </w:tc>
        <w:tc>
          <w:tcPr>
            <w:tcW w:w="4677" w:type="dxa"/>
            <w:shd w:val="clear" w:color="auto" w:fill="auto"/>
          </w:tcPr>
          <w:p w14:paraId="104AFA2D" w14:textId="77777777" w:rsidR="00512FC7" w:rsidRPr="00512FC7" w:rsidRDefault="00512FC7" w:rsidP="00533FE7">
            <w:pPr>
              <w:jc w:val="left"/>
            </w:pPr>
            <w:r w:rsidRPr="00512FC7">
              <w:t>Can be used to provide an optional textual description for a financial instrument.</w:t>
            </w:r>
          </w:p>
        </w:tc>
        <w:tc>
          <w:tcPr>
            <w:tcW w:w="4411" w:type="dxa"/>
            <w:shd w:val="clear" w:color="auto" w:fill="auto"/>
          </w:tcPr>
          <w:p w14:paraId="276C3B0F" w14:textId="77777777" w:rsidR="00512FC7" w:rsidRPr="00512FC7" w:rsidRDefault="00512FC7" w:rsidP="00533FE7">
            <w:r w:rsidRPr="00512FC7">
              <w:t>Desc</w:t>
            </w:r>
          </w:p>
        </w:tc>
      </w:tr>
      <w:tr w:rsidR="00512FC7" w:rsidRPr="00512FC7" w14:paraId="41A2A6A5" w14:textId="77777777" w:rsidTr="00533FE7">
        <w:tc>
          <w:tcPr>
            <w:tcW w:w="828" w:type="dxa"/>
            <w:shd w:val="clear" w:color="auto" w:fill="auto"/>
          </w:tcPr>
          <w:p w14:paraId="0B272F56" w14:textId="77777777" w:rsidR="00512FC7" w:rsidRPr="00512FC7" w:rsidRDefault="00512FC7" w:rsidP="00533FE7">
            <w:bookmarkStart w:id="392" w:name="fld_HeartBtInt" w:colFirst="1" w:colLast="1"/>
            <w:bookmarkEnd w:id="391"/>
            <w:r w:rsidRPr="00512FC7">
              <w:t>108</w:t>
            </w:r>
          </w:p>
        </w:tc>
        <w:tc>
          <w:tcPr>
            <w:tcW w:w="2069" w:type="dxa"/>
            <w:shd w:val="clear" w:color="auto" w:fill="auto"/>
          </w:tcPr>
          <w:p w14:paraId="794FBEFF" w14:textId="77777777" w:rsidR="00512FC7" w:rsidRPr="00512FC7" w:rsidRDefault="00512FC7" w:rsidP="00533FE7">
            <w:r w:rsidRPr="00512FC7">
              <w:t>HeartBtInt</w:t>
            </w:r>
          </w:p>
        </w:tc>
        <w:tc>
          <w:tcPr>
            <w:tcW w:w="1083" w:type="dxa"/>
            <w:shd w:val="clear" w:color="auto" w:fill="auto"/>
          </w:tcPr>
          <w:p w14:paraId="035F24CB" w14:textId="77777777" w:rsidR="00512FC7" w:rsidRPr="00512FC7" w:rsidRDefault="00512FC7" w:rsidP="00533FE7">
            <w:r w:rsidRPr="00512FC7">
              <w:t>int</w:t>
            </w:r>
          </w:p>
        </w:tc>
        <w:tc>
          <w:tcPr>
            <w:tcW w:w="4677" w:type="dxa"/>
            <w:shd w:val="clear" w:color="auto" w:fill="auto"/>
          </w:tcPr>
          <w:p w14:paraId="74131F70" w14:textId="77777777" w:rsidR="00512FC7" w:rsidRPr="00512FC7" w:rsidRDefault="00512FC7" w:rsidP="00533FE7">
            <w:pPr>
              <w:jc w:val="left"/>
            </w:pPr>
            <w:r w:rsidRPr="00512FC7">
              <w:t>Heartbeat interval (seconds)</w:t>
            </w:r>
          </w:p>
        </w:tc>
        <w:tc>
          <w:tcPr>
            <w:tcW w:w="4411" w:type="dxa"/>
            <w:shd w:val="clear" w:color="auto" w:fill="auto"/>
          </w:tcPr>
          <w:p w14:paraId="1CAA0586" w14:textId="77777777" w:rsidR="00512FC7" w:rsidRPr="00512FC7" w:rsidRDefault="00512FC7" w:rsidP="00533FE7"/>
        </w:tc>
      </w:tr>
      <w:tr w:rsidR="00DE5358" w:rsidRPr="00DE5358" w14:paraId="596CEDC5" w14:textId="77777777" w:rsidTr="00BD0927">
        <w:trPr>
          <w:del w:id="393" w:author="Administrator" w:date="2011-08-18T10:26:00Z"/>
        </w:trPr>
        <w:tc>
          <w:tcPr>
            <w:tcW w:w="828" w:type="dxa"/>
            <w:shd w:val="clear" w:color="auto" w:fill="auto"/>
          </w:tcPr>
          <w:p w14:paraId="093FCD38" w14:textId="77777777" w:rsidR="00DE5358" w:rsidRPr="00DE5358" w:rsidRDefault="00DE5358" w:rsidP="00DE5358">
            <w:pPr>
              <w:rPr>
                <w:del w:id="394" w:author="Administrator" w:date="2011-08-18T10:26:00Z"/>
              </w:rPr>
            </w:pPr>
            <w:bookmarkStart w:id="395" w:name="fld_ClientID" w:colFirst="1" w:colLast="1"/>
            <w:bookmarkStart w:id="396" w:name="fld_MinQty" w:colFirst="1" w:colLast="1"/>
            <w:bookmarkEnd w:id="392"/>
            <w:del w:id="397" w:author="Administrator" w:date="2011-08-18T10:26:00Z">
              <w:r w:rsidRPr="00DE5358">
                <w:delText>109</w:delText>
              </w:r>
            </w:del>
          </w:p>
        </w:tc>
        <w:tc>
          <w:tcPr>
            <w:tcW w:w="2069" w:type="dxa"/>
            <w:shd w:val="clear" w:color="auto" w:fill="auto"/>
          </w:tcPr>
          <w:p w14:paraId="6FB0807C" w14:textId="77777777" w:rsidR="00DE5358" w:rsidRPr="00DE5358" w:rsidRDefault="00DE5358" w:rsidP="00DE5358">
            <w:pPr>
              <w:rPr>
                <w:del w:id="398" w:author="Administrator" w:date="2011-08-18T10:26:00Z"/>
              </w:rPr>
            </w:pPr>
            <w:del w:id="399" w:author="Administrator" w:date="2011-08-18T10:26:00Z">
              <w:r w:rsidRPr="00DE5358">
                <w:delText>ClientID</w:delText>
              </w:r>
            </w:del>
          </w:p>
        </w:tc>
        <w:tc>
          <w:tcPr>
            <w:tcW w:w="1083" w:type="dxa"/>
            <w:shd w:val="clear" w:color="auto" w:fill="auto"/>
          </w:tcPr>
          <w:p w14:paraId="613E01A7" w14:textId="77777777" w:rsidR="00DE5358" w:rsidRPr="00DE5358" w:rsidRDefault="00DE5358" w:rsidP="00DE5358">
            <w:pPr>
              <w:rPr>
                <w:del w:id="400" w:author="Administrator" w:date="2011-08-18T10:26:00Z"/>
              </w:rPr>
            </w:pPr>
            <w:del w:id="401" w:author="Administrator" w:date="2011-08-18T10:26:00Z">
              <w:r w:rsidRPr="00DE5358">
                <w:delText>String</w:delText>
              </w:r>
            </w:del>
          </w:p>
        </w:tc>
        <w:tc>
          <w:tcPr>
            <w:tcW w:w="4677" w:type="dxa"/>
            <w:shd w:val="clear" w:color="auto" w:fill="auto"/>
          </w:tcPr>
          <w:p w14:paraId="22D25BC8" w14:textId="77777777" w:rsidR="00DE5358" w:rsidRPr="00DE5358" w:rsidRDefault="00DE5358" w:rsidP="00BD0927">
            <w:pPr>
              <w:jc w:val="left"/>
              <w:rPr>
                <w:del w:id="402" w:author="Administrator" w:date="2011-08-18T10:26:00Z"/>
              </w:rPr>
            </w:pPr>
            <w:del w:id="403" w:author="Administrator" w:date="2011-08-18T10:26:00Z">
              <w:r w:rsidRPr="00DE5358">
                <w:delText>Deprecated in FIX.4.2 Firm identifier used in third party-transactions (should not be a substitute for OnBehalfOfCompID/DeliverToCompID).</w:delText>
              </w:r>
            </w:del>
          </w:p>
        </w:tc>
        <w:tc>
          <w:tcPr>
            <w:tcW w:w="4411" w:type="dxa"/>
            <w:shd w:val="clear" w:color="auto" w:fill="auto"/>
          </w:tcPr>
          <w:p w14:paraId="7B17C1A6" w14:textId="77777777" w:rsidR="00DE5358" w:rsidRPr="00DE5358" w:rsidRDefault="00DE5358" w:rsidP="00DE5358">
            <w:pPr>
              <w:rPr>
                <w:del w:id="404" w:author="Administrator" w:date="2011-08-18T10:26:00Z"/>
              </w:rPr>
            </w:pPr>
          </w:p>
        </w:tc>
      </w:tr>
      <w:bookmarkEnd w:id="395"/>
      <w:tr w:rsidR="00512FC7" w:rsidRPr="00512FC7" w14:paraId="2D8398F5" w14:textId="77777777" w:rsidTr="00533FE7">
        <w:tc>
          <w:tcPr>
            <w:tcW w:w="828" w:type="dxa"/>
            <w:shd w:val="clear" w:color="auto" w:fill="auto"/>
          </w:tcPr>
          <w:p w14:paraId="17DFCDED" w14:textId="77777777" w:rsidR="00512FC7" w:rsidRPr="00512FC7" w:rsidRDefault="00512FC7" w:rsidP="00533FE7">
            <w:r w:rsidRPr="00512FC7">
              <w:t>110</w:t>
            </w:r>
          </w:p>
        </w:tc>
        <w:tc>
          <w:tcPr>
            <w:tcW w:w="2069" w:type="dxa"/>
            <w:shd w:val="clear" w:color="auto" w:fill="auto"/>
          </w:tcPr>
          <w:p w14:paraId="7FEBC999" w14:textId="77777777" w:rsidR="00512FC7" w:rsidRPr="00512FC7" w:rsidRDefault="00512FC7" w:rsidP="00533FE7">
            <w:r w:rsidRPr="00512FC7">
              <w:t>MinQty</w:t>
            </w:r>
          </w:p>
        </w:tc>
        <w:tc>
          <w:tcPr>
            <w:tcW w:w="1083" w:type="dxa"/>
            <w:shd w:val="clear" w:color="auto" w:fill="auto"/>
          </w:tcPr>
          <w:p w14:paraId="13A1DDE2" w14:textId="77777777" w:rsidR="00512FC7" w:rsidRPr="00512FC7" w:rsidRDefault="00512FC7" w:rsidP="00533FE7">
            <w:r w:rsidRPr="00512FC7">
              <w:t>Qty</w:t>
            </w:r>
          </w:p>
        </w:tc>
        <w:tc>
          <w:tcPr>
            <w:tcW w:w="4677" w:type="dxa"/>
            <w:shd w:val="clear" w:color="auto" w:fill="auto"/>
          </w:tcPr>
          <w:p w14:paraId="43C9DEC6" w14:textId="77777777" w:rsidR="00512FC7" w:rsidRPr="00512FC7" w:rsidRDefault="00512FC7" w:rsidP="00533FE7">
            <w:pPr>
              <w:jc w:val="left"/>
            </w:pPr>
            <w:r w:rsidRPr="00512FC7">
              <w:t>Minimum quantity of an order to be executed.</w:t>
            </w:r>
            <w:r>
              <w:br/>
            </w:r>
            <w:r w:rsidRPr="00512FC7">
              <w:t>(Prior to FIX 4.2 this field was of type int)</w:t>
            </w:r>
          </w:p>
        </w:tc>
        <w:tc>
          <w:tcPr>
            <w:tcW w:w="4411" w:type="dxa"/>
            <w:shd w:val="clear" w:color="auto" w:fill="auto"/>
          </w:tcPr>
          <w:p w14:paraId="32742A32" w14:textId="77777777" w:rsidR="00512FC7" w:rsidRPr="00512FC7" w:rsidRDefault="00512FC7" w:rsidP="00533FE7">
            <w:r w:rsidRPr="00512FC7">
              <w:t>MinQty</w:t>
            </w:r>
          </w:p>
        </w:tc>
      </w:tr>
      <w:tr w:rsidR="00512FC7" w:rsidRPr="00512FC7" w14:paraId="1E30602F" w14:textId="77777777" w:rsidTr="00533FE7">
        <w:tc>
          <w:tcPr>
            <w:tcW w:w="828" w:type="dxa"/>
            <w:shd w:val="clear" w:color="auto" w:fill="auto"/>
          </w:tcPr>
          <w:p w14:paraId="2C8FABD9" w14:textId="77777777" w:rsidR="00512FC7" w:rsidRPr="00512FC7" w:rsidRDefault="00512FC7" w:rsidP="00533FE7">
            <w:bookmarkStart w:id="405" w:name="fld_MaxFloor" w:colFirst="1" w:colLast="1"/>
            <w:bookmarkEnd w:id="396"/>
            <w:r w:rsidRPr="00512FC7">
              <w:t>111</w:t>
            </w:r>
          </w:p>
        </w:tc>
        <w:tc>
          <w:tcPr>
            <w:tcW w:w="2069" w:type="dxa"/>
            <w:shd w:val="clear" w:color="auto" w:fill="auto"/>
          </w:tcPr>
          <w:p w14:paraId="1EC06A31" w14:textId="77777777" w:rsidR="00512FC7" w:rsidRPr="00512FC7" w:rsidRDefault="00512FC7" w:rsidP="00533FE7">
            <w:r w:rsidRPr="00512FC7">
              <w:t>MaxFloor</w:t>
            </w:r>
          </w:p>
        </w:tc>
        <w:tc>
          <w:tcPr>
            <w:tcW w:w="1083" w:type="dxa"/>
            <w:shd w:val="clear" w:color="auto" w:fill="auto"/>
          </w:tcPr>
          <w:p w14:paraId="56B6A2C8" w14:textId="77777777" w:rsidR="00512FC7" w:rsidRPr="00512FC7" w:rsidRDefault="00512FC7" w:rsidP="00533FE7">
            <w:r w:rsidRPr="00512FC7">
              <w:t>Qty</w:t>
            </w:r>
          </w:p>
        </w:tc>
        <w:tc>
          <w:tcPr>
            <w:tcW w:w="4677" w:type="dxa"/>
            <w:shd w:val="clear" w:color="auto" w:fill="auto"/>
          </w:tcPr>
          <w:p w14:paraId="378FA959" w14:textId="77777777" w:rsidR="00512FC7" w:rsidRPr="00512FC7" w:rsidRDefault="00512FC7" w:rsidP="00533FE7">
            <w:pPr>
              <w:jc w:val="left"/>
            </w:pPr>
            <w:r w:rsidRPr="00512FC7">
              <w:t>Deprecated in FIX.5.0 The quantity to be displayed . Required for reserve orders. On orders specifies the qty to be displayed, on execution reports the currently displayed quantity.</w:t>
            </w:r>
          </w:p>
        </w:tc>
        <w:tc>
          <w:tcPr>
            <w:tcW w:w="4411" w:type="dxa"/>
            <w:shd w:val="clear" w:color="auto" w:fill="auto"/>
          </w:tcPr>
          <w:p w14:paraId="1D609B3E" w14:textId="77777777" w:rsidR="00512FC7" w:rsidRPr="00512FC7" w:rsidRDefault="00512FC7" w:rsidP="00533FE7">
            <w:r w:rsidRPr="00512FC7">
              <w:t>MaxFloor</w:t>
            </w:r>
          </w:p>
        </w:tc>
      </w:tr>
      <w:tr w:rsidR="00512FC7" w:rsidRPr="00512FC7" w14:paraId="72DD94BB" w14:textId="77777777" w:rsidTr="00533FE7">
        <w:tc>
          <w:tcPr>
            <w:tcW w:w="828" w:type="dxa"/>
            <w:shd w:val="clear" w:color="auto" w:fill="auto"/>
          </w:tcPr>
          <w:p w14:paraId="40E6A991" w14:textId="77777777" w:rsidR="00512FC7" w:rsidRPr="00512FC7" w:rsidRDefault="00512FC7" w:rsidP="00533FE7">
            <w:bookmarkStart w:id="406" w:name="fld_TestReqID" w:colFirst="1" w:colLast="1"/>
            <w:bookmarkEnd w:id="405"/>
            <w:r w:rsidRPr="00512FC7">
              <w:t>112</w:t>
            </w:r>
          </w:p>
        </w:tc>
        <w:tc>
          <w:tcPr>
            <w:tcW w:w="2069" w:type="dxa"/>
            <w:shd w:val="clear" w:color="auto" w:fill="auto"/>
          </w:tcPr>
          <w:p w14:paraId="6C03E5E2" w14:textId="77777777" w:rsidR="00512FC7" w:rsidRPr="00512FC7" w:rsidRDefault="00512FC7" w:rsidP="00533FE7">
            <w:r w:rsidRPr="00512FC7">
              <w:t>TestReqID</w:t>
            </w:r>
          </w:p>
        </w:tc>
        <w:tc>
          <w:tcPr>
            <w:tcW w:w="1083" w:type="dxa"/>
            <w:shd w:val="clear" w:color="auto" w:fill="auto"/>
          </w:tcPr>
          <w:p w14:paraId="6C96F082" w14:textId="77777777" w:rsidR="00512FC7" w:rsidRPr="00512FC7" w:rsidRDefault="00512FC7" w:rsidP="00533FE7">
            <w:r w:rsidRPr="00512FC7">
              <w:t>String</w:t>
            </w:r>
          </w:p>
        </w:tc>
        <w:tc>
          <w:tcPr>
            <w:tcW w:w="4677" w:type="dxa"/>
            <w:shd w:val="clear" w:color="auto" w:fill="auto"/>
          </w:tcPr>
          <w:p w14:paraId="75958A28" w14:textId="77777777" w:rsidR="00512FC7" w:rsidRPr="00512FC7" w:rsidRDefault="00512FC7" w:rsidP="00533FE7">
            <w:pPr>
              <w:jc w:val="left"/>
            </w:pPr>
            <w:r w:rsidRPr="00512FC7">
              <w:t>Identifier included in Test Request message to be returned in resulting Heartbeat</w:t>
            </w:r>
          </w:p>
        </w:tc>
        <w:tc>
          <w:tcPr>
            <w:tcW w:w="4411" w:type="dxa"/>
            <w:shd w:val="clear" w:color="auto" w:fill="auto"/>
          </w:tcPr>
          <w:p w14:paraId="04E22622" w14:textId="77777777" w:rsidR="00512FC7" w:rsidRPr="00512FC7" w:rsidRDefault="00512FC7" w:rsidP="00533FE7"/>
        </w:tc>
      </w:tr>
      <w:tr w:rsidR="00512FC7" w:rsidRPr="00512FC7" w14:paraId="2738CED7" w14:textId="77777777" w:rsidTr="00533FE7">
        <w:tc>
          <w:tcPr>
            <w:tcW w:w="828" w:type="dxa"/>
            <w:shd w:val="clear" w:color="auto" w:fill="auto"/>
          </w:tcPr>
          <w:p w14:paraId="399FB47B" w14:textId="77777777" w:rsidR="00512FC7" w:rsidRPr="00512FC7" w:rsidRDefault="00512FC7" w:rsidP="00533FE7">
            <w:bookmarkStart w:id="407" w:name="fld_ReportToExch" w:colFirst="1" w:colLast="1"/>
            <w:bookmarkEnd w:id="406"/>
            <w:r w:rsidRPr="00512FC7">
              <w:t>113</w:t>
            </w:r>
          </w:p>
        </w:tc>
        <w:tc>
          <w:tcPr>
            <w:tcW w:w="2069" w:type="dxa"/>
            <w:shd w:val="clear" w:color="auto" w:fill="auto"/>
          </w:tcPr>
          <w:p w14:paraId="3EDBB7EA" w14:textId="77777777" w:rsidR="00512FC7" w:rsidRPr="00512FC7" w:rsidRDefault="00512FC7" w:rsidP="00533FE7">
            <w:r w:rsidRPr="00512FC7">
              <w:t>ReportToExch</w:t>
            </w:r>
          </w:p>
        </w:tc>
        <w:tc>
          <w:tcPr>
            <w:tcW w:w="1083" w:type="dxa"/>
            <w:shd w:val="clear" w:color="auto" w:fill="auto"/>
          </w:tcPr>
          <w:p w14:paraId="0E2B4EB3" w14:textId="77777777" w:rsidR="00512FC7" w:rsidRPr="00512FC7" w:rsidRDefault="00512FC7" w:rsidP="00533FE7">
            <w:r w:rsidRPr="00512FC7">
              <w:t>Boolean</w:t>
            </w:r>
          </w:p>
        </w:tc>
        <w:tc>
          <w:tcPr>
            <w:tcW w:w="4677" w:type="dxa"/>
            <w:shd w:val="clear" w:color="auto" w:fill="auto"/>
          </w:tcPr>
          <w:p w14:paraId="2E76CF78" w14:textId="77777777" w:rsidR="00512FC7" w:rsidRDefault="00512FC7" w:rsidP="00533FE7">
            <w:pPr>
              <w:jc w:val="left"/>
            </w:pPr>
            <w:r>
              <w:t>Identifies party of trade responsible for exchange reporting.</w:t>
            </w:r>
          </w:p>
          <w:p w14:paraId="1F01E90A" w14:textId="77777777" w:rsidR="00512FC7" w:rsidRPr="00512FC7" w:rsidRDefault="00512FC7" w:rsidP="00533FE7">
            <w:pPr>
              <w:jc w:val="left"/>
            </w:pPr>
            <w:r>
              <w:t>Valid values:</w:t>
            </w:r>
            <w:r>
              <w:br/>
            </w:r>
            <w:r>
              <w:tab/>
              <w:t>N - Indicates the party sending message will report trade</w:t>
            </w:r>
            <w:r>
              <w:br/>
            </w:r>
            <w:r>
              <w:tab/>
              <w:t>Y - Indicates the party receiving message must report trade</w:t>
            </w:r>
          </w:p>
        </w:tc>
        <w:tc>
          <w:tcPr>
            <w:tcW w:w="4411" w:type="dxa"/>
            <w:shd w:val="clear" w:color="auto" w:fill="auto"/>
          </w:tcPr>
          <w:p w14:paraId="2755F22F" w14:textId="77777777" w:rsidR="00512FC7" w:rsidRPr="00512FC7" w:rsidRDefault="00512FC7" w:rsidP="00533FE7">
            <w:r w:rsidRPr="00512FC7">
              <w:t>RptToExch</w:t>
            </w:r>
          </w:p>
        </w:tc>
      </w:tr>
      <w:tr w:rsidR="00512FC7" w:rsidRPr="00512FC7" w14:paraId="19F08376" w14:textId="77777777" w:rsidTr="00533FE7">
        <w:tc>
          <w:tcPr>
            <w:tcW w:w="828" w:type="dxa"/>
            <w:shd w:val="clear" w:color="auto" w:fill="auto"/>
          </w:tcPr>
          <w:p w14:paraId="4963D8CF" w14:textId="77777777" w:rsidR="00512FC7" w:rsidRPr="00512FC7" w:rsidRDefault="00512FC7" w:rsidP="00533FE7">
            <w:bookmarkStart w:id="408" w:name="fld_LocateReqd" w:colFirst="1" w:colLast="1"/>
            <w:bookmarkEnd w:id="407"/>
            <w:r w:rsidRPr="00512FC7">
              <w:t>114</w:t>
            </w:r>
          </w:p>
        </w:tc>
        <w:tc>
          <w:tcPr>
            <w:tcW w:w="2069" w:type="dxa"/>
            <w:shd w:val="clear" w:color="auto" w:fill="auto"/>
          </w:tcPr>
          <w:p w14:paraId="16815AB6" w14:textId="77777777" w:rsidR="00512FC7" w:rsidRPr="00512FC7" w:rsidRDefault="00512FC7" w:rsidP="00533FE7">
            <w:r w:rsidRPr="00512FC7">
              <w:t>LocateReqd</w:t>
            </w:r>
          </w:p>
        </w:tc>
        <w:tc>
          <w:tcPr>
            <w:tcW w:w="1083" w:type="dxa"/>
            <w:shd w:val="clear" w:color="auto" w:fill="auto"/>
          </w:tcPr>
          <w:p w14:paraId="7B81C5F7" w14:textId="77777777" w:rsidR="00512FC7" w:rsidRPr="00512FC7" w:rsidRDefault="00512FC7" w:rsidP="00533FE7">
            <w:r w:rsidRPr="00512FC7">
              <w:t>Boolean</w:t>
            </w:r>
          </w:p>
        </w:tc>
        <w:tc>
          <w:tcPr>
            <w:tcW w:w="4677" w:type="dxa"/>
            <w:shd w:val="clear" w:color="auto" w:fill="auto"/>
          </w:tcPr>
          <w:p w14:paraId="3C948A5E" w14:textId="77777777" w:rsidR="00512FC7" w:rsidRDefault="00512FC7" w:rsidP="00533FE7">
            <w:pPr>
              <w:jc w:val="left"/>
            </w:pPr>
            <w:r>
              <w:t>Indicates whether the broker is to locate the stock in conjunction with a short sell order.</w:t>
            </w:r>
          </w:p>
          <w:p w14:paraId="298D18E2" w14:textId="77777777" w:rsidR="00512FC7" w:rsidRPr="00512FC7" w:rsidRDefault="00512FC7" w:rsidP="00533FE7">
            <w:pPr>
              <w:jc w:val="left"/>
            </w:pPr>
            <w:r>
              <w:t>Valid values:</w:t>
            </w:r>
            <w:r>
              <w:br/>
            </w:r>
            <w:r>
              <w:lastRenderedPageBreak/>
              <w:tab/>
              <w:t>N - Indicates the broker is not required to locate</w:t>
            </w:r>
            <w:r>
              <w:br/>
            </w:r>
            <w:r>
              <w:tab/>
              <w:t>Y - Indicates the broker is responsible for locating the stock</w:t>
            </w:r>
          </w:p>
        </w:tc>
        <w:tc>
          <w:tcPr>
            <w:tcW w:w="4411" w:type="dxa"/>
            <w:shd w:val="clear" w:color="auto" w:fill="auto"/>
          </w:tcPr>
          <w:p w14:paraId="25005CB0" w14:textId="77777777" w:rsidR="00512FC7" w:rsidRPr="00512FC7" w:rsidRDefault="00512FC7" w:rsidP="00533FE7">
            <w:r w:rsidRPr="00512FC7">
              <w:lastRenderedPageBreak/>
              <w:t>LocReqd</w:t>
            </w:r>
          </w:p>
        </w:tc>
      </w:tr>
      <w:tr w:rsidR="00512FC7" w:rsidRPr="00512FC7" w14:paraId="3C4821F0" w14:textId="77777777" w:rsidTr="00533FE7">
        <w:tc>
          <w:tcPr>
            <w:tcW w:w="828" w:type="dxa"/>
            <w:shd w:val="clear" w:color="auto" w:fill="auto"/>
          </w:tcPr>
          <w:p w14:paraId="3AF01032" w14:textId="77777777" w:rsidR="00512FC7" w:rsidRPr="00512FC7" w:rsidRDefault="00512FC7" w:rsidP="00533FE7">
            <w:bookmarkStart w:id="409" w:name="fld_OnBehalfOfCompID" w:colFirst="1" w:colLast="1"/>
            <w:bookmarkEnd w:id="408"/>
            <w:r w:rsidRPr="00512FC7">
              <w:lastRenderedPageBreak/>
              <w:t>115</w:t>
            </w:r>
          </w:p>
        </w:tc>
        <w:tc>
          <w:tcPr>
            <w:tcW w:w="2069" w:type="dxa"/>
            <w:shd w:val="clear" w:color="auto" w:fill="auto"/>
          </w:tcPr>
          <w:p w14:paraId="26AA2F33" w14:textId="77777777" w:rsidR="00512FC7" w:rsidRPr="00512FC7" w:rsidRDefault="00512FC7" w:rsidP="00533FE7">
            <w:r w:rsidRPr="00512FC7">
              <w:t>OnBehalfOfCompID</w:t>
            </w:r>
          </w:p>
        </w:tc>
        <w:tc>
          <w:tcPr>
            <w:tcW w:w="1083" w:type="dxa"/>
            <w:shd w:val="clear" w:color="auto" w:fill="auto"/>
          </w:tcPr>
          <w:p w14:paraId="69E1739E" w14:textId="77777777" w:rsidR="00512FC7" w:rsidRPr="00512FC7" w:rsidRDefault="00512FC7" w:rsidP="00533FE7">
            <w:r w:rsidRPr="00512FC7">
              <w:t>String</w:t>
            </w:r>
          </w:p>
        </w:tc>
        <w:tc>
          <w:tcPr>
            <w:tcW w:w="4677" w:type="dxa"/>
            <w:shd w:val="clear" w:color="auto" w:fill="auto"/>
          </w:tcPr>
          <w:p w14:paraId="091D682B" w14:textId="77777777" w:rsidR="00512FC7" w:rsidRPr="00512FC7" w:rsidRDefault="00512FC7" w:rsidP="00533FE7">
            <w:pPr>
              <w:jc w:val="left"/>
            </w:pPr>
            <w:r w:rsidRPr="00512FC7">
              <w:t>Assigned value used to identify firm originating message if the message was delivered by a third party i.e. the third party firm identifier would be delivered in the SenderCompID field and the firm originating the message in this field.</w:t>
            </w:r>
          </w:p>
        </w:tc>
        <w:tc>
          <w:tcPr>
            <w:tcW w:w="4411" w:type="dxa"/>
            <w:shd w:val="clear" w:color="auto" w:fill="auto"/>
          </w:tcPr>
          <w:p w14:paraId="4831DF16" w14:textId="77777777" w:rsidR="00512FC7" w:rsidRPr="00512FC7" w:rsidRDefault="00512FC7" w:rsidP="00533FE7">
            <w:r w:rsidRPr="00512FC7">
              <w:t>OBID</w:t>
            </w:r>
          </w:p>
        </w:tc>
      </w:tr>
      <w:tr w:rsidR="00512FC7" w:rsidRPr="00512FC7" w14:paraId="674006FC" w14:textId="77777777" w:rsidTr="00533FE7">
        <w:tc>
          <w:tcPr>
            <w:tcW w:w="828" w:type="dxa"/>
            <w:shd w:val="clear" w:color="auto" w:fill="auto"/>
          </w:tcPr>
          <w:p w14:paraId="364AD0F3" w14:textId="77777777" w:rsidR="00512FC7" w:rsidRPr="00512FC7" w:rsidRDefault="00512FC7" w:rsidP="00533FE7">
            <w:bookmarkStart w:id="410" w:name="fld_OnBehalfOfSubID" w:colFirst="1" w:colLast="1"/>
            <w:bookmarkEnd w:id="409"/>
            <w:r w:rsidRPr="00512FC7">
              <w:t>116</w:t>
            </w:r>
          </w:p>
        </w:tc>
        <w:tc>
          <w:tcPr>
            <w:tcW w:w="2069" w:type="dxa"/>
            <w:shd w:val="clear" w:color="auto" w:fill="auto"/>
          </w:tcPr>
          <w:p w14:paraId="6F3ECF2B" w14:textId="77777777" w:rsidR="00512FC7" w:rsidRPr="00512FC7" w:rsidRDefault="00512FC7" w:rsidP="00533FE7">
            <w:r w:rsidRPr="00512FC7">
              <w:t>OnBehalfOfSubID</w:t>
            </w:r>
          </w:p>
        </w:tc>
        <w:tc>
          <w:tcPr>
            <w:tcW w:w="1083" w:type="dxa"/>
            <w:shd w:val="clear" w:color="auto" w:fill="auto"/>
          </w:tcPr>
          <w:p w14:paraId="579E9D1B" w14:textId="77777777" w:rsidR="00512FC7" w:rsidRPr="00512FC7" w:rsidRDefault="00512FC7" w:rsidP="00533FE7">
            <w:r w:rsidRPr="00512FC7">
              <w:t>String</w:t>
            </w:r>
          </w:p>
        </w:tc>
        <w:tc>
          <w:tcPr>
            <w:tcW w:w="4677" w:type="dxa"/>
            <w:shd w:val="clear" w:color="auto" w:fill="auto"/>
          </w:tcPr>
          <w:p w14:paraId="7AFDF1A4" w14:textId="77777777" w:rsidR="00512FC7" w:rsidRPr="00512FC7" w:rsidRDefault="00512FC7" w:rsidP="00533FE7">
            <w:pPr>
              <w:jc w:val="left"/>
            </w:pPr>
            <w:r w:rsidRPr="00512FC7">
              <w:t>Assigned value used to identify specific message originator (i.e. trader) if the message was delivered by a third party</w:t>
            </w:r>
          </w:p>
        </w:tc>
        <w:tc>
          <w:tcPr>
            <w:tcW w:w="4411" w:type="dxa"/>
            <w:shd w:val="clear" w:color="auto" w:fill="auto"/>
          </w:tcPr>
          <w:p w14:paraId="7B2C22CD" w14:textId="77777777" w:rsidR="00512FC7" w:rsidRPr="00512FC7" w:rsidRDefault="00512FC7" w:rsidP="00533FE7">
            <w:r w:rsidRPr="00512FC7">
              <w:t>OBSub</w:t>
            </w:r>
          </w:p>
        </w:tc>
      </w:tr>
      <w:tr w:rsidR="00512FC7" w:rsidRPr="00512FC7" w14:paraId="27E395F4" w14:textId="77777777" w:rsidTr="00533FE7">
        <w:tc>
          <w:tcPr>
            <w:tcW w:w="828" w:type="dxa"/>
            <w:shd w:val="clear" w:color="auto" w:fill="auto"/>
          </w:tcPr>
          <w:p w14:paraId="1E58DCC6" w14:textId="77777777" w:rsidR="00512FC7" w:rsidRPr="00512FC7" w:rsidRDefault="00512FC7" w:rsidP="00533FE7">
            <w:bookmarkStart w:id="411" w:name="fld_QuoteID" w:colFirst="1" w:colLast="1"/>
            <w:bookmarkEnd w:id="410"/>
            <w:r w:rsidRPr="00512FC7">
              <w:t>117</w:t>
            </w:r>
          </w:p>
        </w:tc>
        <w:tc>
          <w:tcPr>
            <w:tcW w:w="2069" w:type="dxa"/>
            <w:shd w:val="clear" w:color="auto" w:fill="auto"/>
          </w:tcPr>
          <w:p w14:paraId="521A48A2" w14:textId="77777777" w:rsidR="00512FC7" w:rsidRPr="00512FC7" w:rsidRDefault="00512FC7" w:rsidP="00533FE7">
            <w:r w:rsidRPr="00512FC7">
              <w:t>QuoteID</w:t>
            </w:r>
          </w:p>
        </w:tc>
        <w:tc>
          <w:tcPr>
            <w:tcW w:w="1083" w:type="dxa"/>
            <w:shd w:val="clear" w:color="auto" w:fill="auto"/>
          </w:tcPr>
          <w:p w14:paraId="55614B3D" w14:textId="77777777" w:rsidR="00512FC7" w:rsidRPr="00512FC7" w:rsidRDefault="00512FC7" w:rsidP="00533FE7">
            <w:r w:rsidRPr="00512FC7">
              <w:t>String</w:t>
            </w:r>
          </w:p>
        </w:tc>
        <w:tc>
          <w:tcPr>
            <w:tcW w:w="4677" w:type="dxa"/>
            <w:shd w:val="clear" w:color="auto" w:fill="auto"/>
          </w:tcPr>
          <w:p w14:paraId="10903B94" w14:textId="77777777" w:rsidR="00512FC7" w:rsidRPr="00512FC7" w:rsidRDefault="00512FC7" w:rsidP="00533FE7">
            <w:pPr>
              <w:jc w:val="left"/>
            </w:pPr>
            <w:r w:rsidRPr="00512FC7">
              <w:t>Unique identifier for quote</w:t>
            </w:r>
          </w:p>
        </w:tc>
        <w:tc>
          <w:tcPr>
            <w:tcW w:w="4411" w:type="dxa"/>
            <w:shd w:val="clear" w:color="auto" w:fill="auto"/>
          </w:tcPr>
          <w:p w14:paraId="084A5D22" w14:textId="77777777" w:rsidR="00512FC7" w:rsidRPr="00512FC7" w:rsidRDefault="00512FC7" w:rsidP="00533FE7">
            <w:r w:rsidRPr="00512FC7">
              <w:t>QID</w:t>
            </w:r>
          </w:p>
        </w:tc>
      </w:tr>
      <w:tr w:rsidR="00512FC7" w:rsidRPr="00512FC7" w14:paraId="72541343" w14:textId="77777777" w:rsidTr="00533FE7">
        <w:tc>
          <w:tcPr>
            <w:tcW w:w="828" w:type="dxa"/>
            <w:shd w:val="clear" w:color="auto" w:fill="auto"/>
          </w:tcPr>
          <w:p w14:paraId="60FC78BF" w14:textId="77777777" w:rsidR="00512FC7" w:rsidRPr="00512FC7" w:rsidRDefault="00512FC7" w:rsidP="00533FE7">
            <w:bookmarkStart w:id="412" w:name="fld_NetMoney" w:colFirst="1" w:colLast="1"/>
            <w:bookmarkEnd w:id="411"/>
            <w:r w:rsidRPr="00512FC7">
              <w:t>118</w:t>
            </w:r>
          </w:p>
        </w:tc>
        <w:tc>
          <w:tcPr>
            <w:tcW w:w="2069" w:type="dxa"/>
            <w:shd w:val="clear" w:color="auto" w:fill="auto"/>
          </w:tcPr>
          <w:p w14:paraId="50B11FB0" w14:textId="77777777" w:rsidR="00512FC7" w:rsidRPr="00512FC7" w:rsidRDefault="00512FC7" w:rsidP="00533FE7">
            <w:r w:rsidRPr="00512FC7">
              <w:t>NetMoney</w:t>
            </w:r>
          </w:p>
        </w:tc>
        <w:tc>
          <w:tcPr>
            <w:tcW w:w="1083" w:type="dxa"/>
            <w:shd w:val="clear" w:color="auto" w:fill="auto"/>
          </w:tcPr>
          <w:p w14:paraId="361976C8" w14:textId="77777777" w:rsidR="00512FC7" w:rsidRPr="00512FC7" w:rsidRDefault="00512FC7" w:rsidP="00533FE7">
            <w:r w:rsidRPr="00512FC7">
              <w:t>Amt</w:t>
            </w:r>
          </w:p>
        </w:tc>
        <w:tc>
          <w:tcPr>
            <w:tcW w:w="4677" w:type="dxa"/>
            <w:shd w:val="clear" w:color="auto" w:fill="auto"/>
          </w:tcPr>
          <w:p w14:paraId="09EEBA51" w14:textId="77777777" w:rsidR="00512FC7" w:rsidRPr="00512FC7" w:rsidRDefault="00512FC7" w:rsidP="00533FE7">
            <w:pPr>
              <w:jc w:val="left"/>
            </w:pPr>
            <w:r w:rsidRPr="00512FC7">
              <w:t>Total amount due as the result of the transaction (e.g. for Buy order - principal + commission + fees) reported in currency of execution.</w:t>
            </w:r>
          </w:p>
        </w:tc>
        <w:tc>
          <w:tcPr>
            <w:tcW w:w="4411" w:type="dxa"/>
            <w:shd w:val="clear" w:color="auto" w:fill="auto"/>
          </w:tcPr>
          <w:p w14:paraId="266E58DE" w14:textId="77777777" w:rsidR="00512FC7" w:rsidRPr="00512FC7" w:rsidRDefault="00512FC7" w:rsidP="00533FE7">
            <w:r w:rsidRPr="00512FC7">
              <w:t>NetMny</w:t>
            </w:r>
          </w:p>
        </w:tc>
      </w:tr>
      <w:tr w:rsidR="00512FC7" w:rsidRPr="00512FC7" w14:paraId="4D645B2E" w14:textId="77777777" w:rsidTr="00533FE7">
        <w:tc>
          <w:tcPr>
            <w:tcW w:w="828" w:type="dxa"/>
            <w:shd w:val="clear" w:color="auto" w:fill="auto"/>
          </w:tcPr>
          <w:p w14:paraId="1E73F0A5" w14:textId="77777777" w:rsidR="00512FC7" w:rsidRPr="00512FC7" w:rsidRDefault="00512FC7" w:rsidP="00533FE7">
            <w:bookmarkStart w:id="413" w:name="fld_SettlCurrAmt" w:colFirst="1" w:colLast="1"/>
            <w:bookmarkEnd w:id="412"/>
            <w:r w:rsidRPr="00512FC7">
              <w:t>119</w:t>
            </w:r>
          </w:p>
        </w:tc>
        <w:tc>
          <w:tcPr>
            <w:tcW w:w="2069" w:type="dxa"/>
            <w:shd w:val="clear" w:color="auto" w:fill="auto"/>
          </w:tcPr>
          <w:p w14:paraId="60E3B4CB" w14:textId="77777777" w:rsidR="00512FC7" w:rsidRPr="00512FC7" w:rsidRDefault="00512FC7" w:rsidP="00533FE7">
            <w:r w:rsidRPr="00512FC7">
              <w:t>SettlCurrAmt</w:t>
            </w:r>
          </w:p>
        </w:tc>
        <w:tc>
          <w:tcPr>
            <w:tcW w:w="1083" w:type="dxa"/>
            <w:shd w:val="clear" w:color="auto" w:fill="auto"/>
          </w:tcPr>
          <w:p w14:paraId="1A9BBB32" w14:textId="77777777" w:rsidR="00512FC7" w:rsidRPr="00512FC7" w:rsidRDefault="00512FC7" w:rsidP="00533FE7">
            <w:r w:rsidRPr="00512FC7">
              <w:t>Amt</w:t>
            </w:r>
          </w:p>
        </w:tc>
        <w:tc>
          <w:tcPr>
            <w:tcW w:w="4677" w:type="dxa"/>
            <w:shd w:val="clear" w:color="auto" w:fill="auto"/>
          </w:tcPr>
          <w:p w14:paraId="636932C5" w14:textId="77777777" w:rsidR="00512FC7" w:rsidRPr="00512FC7" w:rsidRDefault="00512FC7" w:rsidP="00533FE7">
            <w:pPr>
              <w:jc w:val="left"/>
            </w:pPr>
            <w:r w:rsidRPr="00512FC7">
              <w:t>Total amount due expressed in settlement currency (includes the effect of the forex transaction)</w:t>
            </w:r>
          </w:p>
        </w:tc>
        <w:tc>
          <w:tcPr>
            <w:tcW w:w="4411" w:type="dxa"/>
            <w:shd w:val="clear" w:color="auto" w:fill="auto"/>
          </w:tcPr>
          <w:p w14:paraId="55CDA5F4" w14:textId="77777777" w:rsidR="00512FC7" w:rsidRPr="00512FC7" w:rsidRDefault="00512FC7" w:rsidP="00533FE7">
            <w:r w:rsidRPr="00512FC7">
              <w:t>SettlCurrAmt</w:t>
            </w:r>
          </w:p>
        </w:tc>
      </w:tr>
      <w:tr w:rsidR="00512FC7" w:rsidRPr="00512FC7" w14:paraId="6387E6A3" w14:textId="77777777" w:rsidTr="00533FE7">
        <w:tc>
          <w:tcPr>
            <w:tcW w:w="828" w:type="dxa"/>
            <w:shd w:val="clear" w:color="auto" w:fill="auto"/>
          </w:tcPr>
          <w:p w14:paraId="1E0ACFE0" w14:textId="77777777" w:rsidR="00512FC7" w:rsidRPr="00512FC7" w:rsidRDefault="00512FC7" w:rsidP="00533FE7">
            <w:bookmarkStart w:id="414" w:name="fld_SettlCurrency" w:colFirst="1" w:colLast="1"/>
            <w:bookmarkEnd w:id="413"/>
            <w:r w:rsidRPr="00512FC7">
              <w:t>120</w:t>
            </w:r>
          </w:p>
        </w:tc>
        <w:tc>
          <w:tcPr>
            <w:tcW w:w="2069" w:type="dxa"/>
            <w:shd w:val="clear" w:color="auto" w:fill="auto"/>
          </w:tcPr>
          <w:p w14:paraId="1FD587E3" w14:textId="77777777" w:rsidR="00512FC7" w:rsidRPr="00512FC7" w:rsidRDefault="00512FC7" w:rsidP="00533FE7">
            <w:r w:rsidRPr="00512FC7">
              <w:t>SettlCurrency</w:t>
            </w:r>
          </w:p>
        </w:tc>
        <w:tc>
          <w:tcPr>
            <w:tcW w:w="1083" w:type="dxa"/>
            <w:shd w:val="clear" w:color="auto" w:fill="auto"/>
          </w:tcPr>
          <w:p w14:paraId="5DCADC31" w14:textId="77777777" w:rsidR="00512FC7" w:rsidRPr="00512FC7" w:rsidRDefault="00512FC7" w:rsidP="00533FE7">
            <w:r w:rsidRPr="00512FC7">
              <w:t>Currency</w:t>
            </w:r>
          </w:p>
        </w:tc>
        <w:tc>
          <w:tcPr>
            <w:tcW w:w="4677" w:type="dxa"/>
            <w:shd w:val="clear" w:color="auto" w:fill="auto"/>
          </w:tcPr>
          <w:p w14:paraId="4A6E1DA4" w14:textId="77777777" w:rsidR="00512FC7" w:rsidRPr="00512FC7" w:rsidRDefault="00512FC7" w:rsidP="00533FE7">
            <w:pPr>
              <w:jc w:val="left"/>
            </w:pPr>
            <w:r w:rsidRPr="00512FC7">
              <w:t>Currency code of settlement denomination.</w:t>
            </w:r>
          </w:p>
        </w:tc>
        <w:tc>
          <w:tcPr>
            <w:tcW w:w="4411" w:type="dxa"/>
            <w:shd w:val="clear" w:color="auto" w:fill="auto"/>
          </w:tcPr>
          <w:p w14:paraId="7D73EE3F" w14:textId="77777777" w:rsidR="00512FC7" w:rsidRPr="00512FC7" w:rsidRDefault="00512FC7" w:rsidP="00533FE7">
            <w:r w:rsidRPr="00512FC7">
              <w:t>SettlCcy</w:t>
            </w:r>
          </w:p>
        </w:tc>
      </w:tr>
      <w:tr w:rsidR="00512FC7" w:rsidRPr="00512FC7" w14:paraId="679D04E6" w14:textId="77777777" w:rsidTr="00533FE7">
        <w:tc>
          <w:tcPr>
            <w:tcW w:w="828" w:type="dxa"/>
            <w:shd w:val="clear" w:color="auto" w:fill="auto"/>
          </w:tcPr>
          <w:p w14:paraId="6FA7EFE0" w14:textId="77777777" w:rsidR="00512FC7" w:rsidRPr="00512FC7" w:rsidRDefault="00512FC7" w:rsidP="00533FE7">
            <w:bookmarkStart w:id="415" w:name="fld_ForexReq" w:colFirst="1" w:colLast="1"/>
            <w:bookmarkEnd w:id="414"/>
            <w:r w:rsidRPr="00512FC7">
              <w:t>121</w:t>
            </w:r>
          </w:p>
        </w:tc>
        <w:tc>
          <w:tcPr>
            <w:tcW w:w="2069" w:type="dxa"/>
            <w:shd w:val="clear" w:color="auto" w:fill="auto"/>
          </w:tcPr>
          <w:p w14:paraId="18AA5D76" w14:textId="77777777" w:rsidR="00512FC7" w:rsidRPr="00512FC7" w:rsidRDefault="00512FC7" w:rsidP="00533FE7">
            <w:r w:rsidRPr="00512FC7">
              <w:t>ForexReq</w:t>
            </w:r>
          </w:p>
        </w:tc>
        <w:tc>
          <w:tcPr>
            <w:tcW w:w="1083" w:type="dxa"/>
            <w:shd w:val="clear" w:color="auto" w:fill="auto"/>
          </w:tcPr>
          <w:p w14:paraId="5AD03FB9" w14:textId="77777777" w:rsidR="00512FC7" w:rsidRPr="00512FC7" w:rsidRDefault="00512FC7" w:rsidP="00533FE7">
            <w:r w:rsidRPr="00512FC7">
              <w:t>Boolean</w:t>
            </w:r>
          </w:p>
        </w:tc>
        <w:tc>
          <w:tcPr>
            <w:tcW w:w="4677" w:type="dxa"/>
            <w:shd w:val="clear" w:color="auto" w:fill="auto"/>
          </w:tcPr>
          <w:p w14:paraId="02297D78" w14:textId="77777777" w:rsidR="00512FC7" w:rsidRDefault="00512FC7" w:rsidP="00533FE7">
            <w:pPr>
              <w:jc w:val="left"/>
            </w:pPr>
            <w:r>
              <w:t>Indicates request for forex accommodation trade to be executed along with security transaction.</w:t>
            </w:r>
          </w:p>
          <w:p w14:paraId="0CBF0F3B" w14:textId="77777777" w:rsidR="00512FC7" w:rsidRPr="00512FC7" w:rsidRDefault="00512FC7" w:rsidP="00533FE7">
            <w:pPr>
              <w:jc w:val="left"/>
            </w:pPr>
            <w:r>
              <w:t>Valid values:</w:t>
            </w:r>
            <w:r>
              <w:br/>
            </w:r>
            <w:r>
              <w:tab/>
              <w:t>N - Do Not Execute Forex After Security Trade</w:t>
            </w:r>
            <w:r>
              <w:br/>
            </w:r>
            <w:r>
              <w:tab/>
              <w:t>Y - Execute Forex After Security Trade</w:t>
            </w:r>
          </w:p>
        </w:tc>
        <w:tc>
          <w:tcPr>
            <w:tcW w:w="4411" w:type="dxa"/>
            <w:shd w:val="clear" w:color="auto" w:fill="auto"/>
          </w:tcPr>
          <w:p w14:paraId="18B80B7A" w14:textId="77777777" w:rsidR="00512FC7" w:rsidRPr="00512FC7" w:rsidRDefault="00512FC7" w:rsidP="00533FE7">
            <w:r w:rsidRPr="00512FC7">
              <w:t>ForexReq</w:t>
            </w:r>
          </w:p>
        </w:tc>
      </w:tr>
      <w:tr w:rsidR="00512FC7" w:rsidRPr="00512FC7" w14:paraId="70345FC0" w14:textId="77777777" w:rsidTr="00533FE7">
        <w:tc>
          <w:tcPr>
            <w:tcW w:w="828" w:type="dxa"/>
            <w:shd w:val="clear" w:color="auto" w:fill="auto"/>
          </w:tcPr>
          <w:p w14:paraId="0DD1E85A" w14:textId="77777777" w:rsidR="00512FC7" w:rsidRPr="00512FC7" w:rsidRDefault="00512FC7" w:rsidP="00533FE7">
            <w:bookmarkStart w:id="416" w:name="fld_OrigSendingTime" w:colFirst="1" w:colLast="1"/>
            <w:bookmarkEnd w:id="415"/>
            <w:r w:rsidRPr="00512FC7">
              <w:t>122</w:t>
            </w:r>
          </w:p>
        </w:tc>
        <w:tc>
          <w:tcPr>
            <w:tcW w:w="2069" w:type="dxa"/>
            <w:shd w:val="clear" w:color="auto" w:fill="auto"/>
          </w:tcPr>
          <w:p w14:paraId="48CB78FF" w14:textId="77777777" w:rsidR="00512FC7" w:rsidRPr="00512FC7" w:rsidRDefault="00512FC7" w:rsidP="00533FE7">
            <w:r w:rsidRPr="00512FC7">
              <w:t>OrigSendingTime</w:t>
            </w:r>
          </w:p>
        </w:tc>
        <w:tc>
          <w:tcPr>
            <w:tcW w:w="1083" w:type="dxa"/>
            <w:shd w:val="clear" w:color="auto" w:fill="auto"/>
          </w:tcPr>
          <w:p w14:paraId="40EDA03C" w14:textId="77777777" w:rsidR="00512FC7" w:rsidRPr="00512FC7" w:rsidRDefault="00512FC7" w:rsidP="00533FE7">
            <w:r w:rsidRPr="00512FC7">
              <w:t>UTCTimestamp</w:t>
            </w:r>
          </w:p>
        </w:tc>
        <w:tc>
          <w:tcPr>
            <w:tcW w:w="4677" w:type="dxa"/>
            <w:shd w:val="clear" w:color="auto" w:fill="auto"/>
          </w:tcPr>
          <w:p w14:paraId="7728F037" w14:textId="77777777" w:rsidR="00512FC7" w:rsidRPr="00512FC7" w:rsidRDefault="00512FC7" w:rsidP="00533FE7">
            <w:pPr>
              <w:jc w:val="left"/>
            </w:pPr>
            <w:r w:rsidRPr="00512FC7">
              <w:t>Original time of message transmission (always expressed in UTC (Universal Time Coordinated, also known as "GMT") when transmitting orders as the result of a resend request.</w:t>
            </w:r>
          </w:p>
        </w:tc>
        <w:tc>
          <w:tcPr>
            <w:tcW w:w="4411" w:type="dxa"/>
            <w:shd w:val="clear" w:color="auto" w:fill="auto"/>
          </w:tcPr>
          <w:p w14:paraId="789466B0" w14:textId="77777777" w:rsidR="00512FC7" w:rsidRPr="00512FC7" w:rsidRDefault="00512FC7" w:rsidP="00533FE7">
            <w:r w:rsidRPr="00512FC7">
              <w:t>OrigSnt</w:t>
            </w:r>
          </w:p>
        </w:tc>
      </w:tr>
      <w:tr w:rsidR="00512FC7" w:rsidRPr="00512FC7" w14:paraId="09F3BB31" w14:textId="77777777" w:rsidTr="00533FE7">
        <w:tc>
          <w:tcPr>
            <w:tcW w:w="828" w:type="dxa"/>
            <w:shd w:val="clear" w:color="auto" w:fill="auto"/>
          </w:tcPr>
          <w:p w14:paraId="244A45A8" w14:textId="77777777" w:rsidR="00512FC7" w:rsidRPr="00512FC7" w:rsidRDefault="00512FC7" w:rsidP="00533FE7">
            <w:bookmarkStart w:id="417" w:name="fld_GapFillFlag" w:colFirst="1" w:colLast="1"/>
            <w:bookmarkEnd w:id="416"/>
            <w:r w:rsidRPr="00512FC7">
              <w:t>123</w:t>
            </w:r>
          </w:p>
        </w:tc>
        <w:tc>
          <w:tcPr>
            <w:tcW w:w="2069" w:type="dxa"/>
            <w:shd w:val="clear" w:color="auto" w:fill="auto"/>
          </w:tcPr>
          <w:p w14:paraId="505F1014" w14:textId="77777777" w:rsidR="00512FC7" w:rsidRPr="00512FC7" w:rsidRDefault="00512FC7" w:rsidP="00533FE7">
            <w:r w:rsidRPr="00512FC7">
              <w:t>GapFillFlag</w:t>
            </w:r>
          </w:p>
        </w:tc>
        <w:tc>
          <w:tcPr>
            <w:tcW w:w="1083" w:type="dxa"/>
            <w:shd w:val="clear" w:color="auto" w:fill="auto"/>
          </w:tcPr>
          <w:p w14:paraId="69F8A522" w14:textId="77777777" w:rsidR="00512FC7" w:rsidRPr="00512FC7" w:rsidRDefault="00512FC7" w:rsidP="00533FE7">
            <w:r w:rsidRPr="00512FC7">
              <w:t>Boolean</w:t>
            </w:r>
          </w:p>
        </w:tc>
        <w:tc>
          <w:tcPr>
            <w:tcW w:w="4677" w:type="dxa"/>
            <w:shd w:val="clear" w:color="auto" w:fill="auto"/>
          </w:tcPr>
          <w:p w14:paraId="02E3E957" w14:textId="77777777" w:rsidR="00512FC7" w:rsidRDefault="00512FC7" w:rsidP="00533FE7">
            <w:pPr>
              <w:jc w:val="left"/>
            </w:pPr>
            <w:r>
              <w:t>Indicates that the Sequence Reset message is replacing administrative or application messages which will not be resent.</w:t>
            </w:r>
          </w:p>
          <w:p w14:paraId="7C7B55DD" w14:textId="77777777" w:rsidR="00512FC7" w:rsidRPr="00512FC7" w:rsidRDefault="00512FC7" w:rsidP="00533FE7">
            <w:pPr>
              <w:jc w:val="left"/>
            </w:pPr>
            <w:r>
              <w:t>Valid values:</w:t>
            </w:r>
            <w:r>
              <w:br/>
            </w:r>
            <w:r>
              <w:tab/>
              <w:t>N - Sequence Reset, Ignore Msg Seq Num (N/A For FIXML - Not Used)</w:t>
            </w:r>
            <w:r>
              <w:br/>
            </w:r>
            <w:r>
              <w:lastRenderedPageBreak/>
              <w:tab/>
              <w:t>Y - Gap Fill Message, Msg Seq Num Field Valid</w:t>
            </w:r>
          </w:p>
        </w:tc>
        <w:tc>
          <w:tcPr>
            <w:tcW w:w="4411" w:type="dxa"/>
            <w:shd w:val="clear" w:color="auto" w:fill="auto"/>
          </w:tcPr>
          <w:p w14:paraId="229A0663" w14:textId="77777777" w:rsidR="00512FC7" w:rsidRPr="00512FC7" w:rsidRDefault="00512FC7" w:rsidP="00533FE7"/>
        </w:tc>
      </w:tr>
      <w:tr w:rsidR="00512FC7" w:rsidRPr="00512FC7" w14:paraId="0D6E4A02" w14:textId="77777777" w:rsidTr="00533FE7">
        <w:tc>
          <w:tcPr>
            <w:tcW w:w="828" w:type="dxa"/>
            <w:shd w:val="clear" w:color="auto" w:fill="auto"/>
          </w:tcPr>
          <w:p w14:paraId="6660F541" w14:textId="77777777" w:rsidR="00512FC7" w:rsidRPr="00512FC7" w:rsidRDefault="00512FC7" w:rsidP="00533FE7">
            <w:bookmarkStart w:id="418" w:name="fld_NoExecs" w:colFirst="1" w:colLast="1"/>
            <w:bookmarkEnd w:id="417"/>
            <w:r w:rsidRPr="00512FC7">
              <w:lastRenderedPageBreak/>
              <w:t>124</w:t>
            </w:r>
          </w:p>
        </w:tc>
        <w:tc>
          <w:tcPr>
            <w:tcW w:w="2069" w:type="dxa"/>
            <w:shd w:val="clear" w:color="auto" w:fill="auto"/>
          </w:tcPr>
          <w:p w14:paraId="30ADB022" w14:textId="77777777" w:rsidR="00512FC7" w:rsidRPr="00512FC7" w:rsidRDefault="00512FC7" w:rsidP="00533FE7">
            <w:r w:rsidRPr="00512FC7">
              <w:t>NoExecs</w:t>
            </w:r>
          </w:p>
        </w:tc>
        <w:tc>
          <w:tcPr>
            <w:tcW w:w="1083" w:type="dxa"/>
            <w:shd w:val="clear" w:color="auto" w:fill="auto"/>
          </w:tcPr>
          <w:p w14:paraId="124AC2F3" w14:textId="77777777" w:rsidR="00512FC7" w:rsidRPr="00512FC7" w:rsidRDefault="00512FC7" w:rsidP="00533FE7">
            <w:r w:rsidRPr="00512FC7">
              <w:t>NumInGroup</w:t>
            </w:r>
          </w:p>
        </w:tc>
        <w:tc>
          <w:tcPr>
            <w:tcW w:w="4677" w:type="dxa"/>
            <w:shd w:val="clear" w:color="auto" w:fill="auto"/>
          </w:tcPr>
          <w:p w14:paraId="59259966" w14:textId="77777777" w:rsidR="00512FC7" w:rsidRPr="00512FC7" w:rsidRDefault="00512FC7" w:rsidP="00533FE7">
            <w:pPr>
              <w:jc w:val="left"/>
            </w:pPr>
            <w:r w:rsidRPr="00512FC7">
              <w:t>No of execution repeating group entries to follow.</w:t>
            </w:r>
          </w:p>
        </w:tc>
        <w:tc>
          <w:tcPr>
            <w:tcW w:w="4411" w:type="dxa"/>
            <w:shd w:val="clear" w:color="auto" w:fill="auto"/>
          </w:tcPr>
          <w:p w14:paraId="127AD5F1" w14:textId="77777777" w:rsidR="00512FC7" w:rsidRPr="00512FC7" w:rsidRDefault="00512FC7" w:rsidP="00533FE7"/>
        </w:tc>
      </w:tr>
      <w:tr w:rsidR="00DE5358" w:rsidRPr="00DE5358" w14:paraId="1361CC28" w14:textId="77777777" w:rsidTr="00BD0927">
        <w:trPr>
          <w:del w:id="419" w:author="Administrator" w:date="2011-08-18T10:26:00Z"/>
        </w:trPr>
        <w:tc>
          <w:tcPr>
            <w:tcW w:w="828" w:type="dxa"/>
            <w:shd w:val="clear" w:color="auto" w:fill="auto"/>
          </w:tcPr>
          <w:p w14:paraId="42EA9122" w14:textId="77777777" w:rsidR="00DE5358" w:rsidRPr="00DE5358" w:rsidRDefault="00DE5358" w:rsidP="00DE5358">
            <w:pPr>
              <w:rPr>
                <w:del w:id="420" w:author="Administrator" w:date="2011-08-18T10:26:00Z"/>
              </w:rPr>
            </w:pPr>
            <w:bookmarkStart w:id="421" w:name="fld_CxlType" w:colFirst="1" w:colLast="1"/>
            <w:bookmarkStart w:id="422" w:name="fld_ExpireTime" w:colFirst="1" w:colLast="1"/>
            <w:bookmarkEnd w:id="418"/>
            <w:del w:id="423" w:author="Administrator" w:date="2011-08-18T10:26:00Z">
              <w:r w:rsidRPr="00DE5358">
                <w:delText>125</w:delText>
              </w:r>
            </w:del>
          </w:p>
        </w:tc>
        <w:tc>
          <w:tcPr>
            <w:tcW w:w="2069" w:type="dxa"/>
            <w:shd w:val="clear" w:color="auto" w:fill="auto"/>
          </w:tcPr>
          <w:p w14:paraId="3BCE94C7" w14:textId="77777777" w:rsidR="00DE5358" w:rsidRPr="00DE5358" w:rsidRDefault="00DE5358" w:rsidP="00DE5358">
            <w:pPr>
              <w:rPr>
                <w:del w:id="424" w:author="Administrator" w:date="2011-08-18T10:26:00Z"/>
              </w:rPr>
            </w:pPr>
            <w:del w:id="425" w:author="Administrator" w:date="2011-08-18T10:26:00Z">
              <w:r w:rsidRPr="00DE5358">
                <w:delText>CxlType</w:delText>
              </w:r>
            </w:del>
          </w:p>
        </w:tc>
        <w:tc>
          <w:tcPr>
            <w:tcW w:w="1083" w:type="dxa"/>
            <w:shd w:val="clear" w:color="auto" w:fill="auto"/>
          </w:tcPr>
          <w:p w14:paraId="7F2E5E72" w14:textId="77777777" w:rsidR="00DE5358" w:rsidRPr="00DE5358" w:rsidRDefault="00DE5358" w:rsidP="00DE5358">
            <w:pPr>
              <w:rPr>
                <w:del w:id="426" w:author="Administrator" w:date="2011-08-18T10:26:00Z"/>
              </w:rPr>
            </w:pPr>
            <w:del w:id="427" w:author="Administrator" w:date="2011-08-18T10:26:00Z">
              <w:r w:rsidRPr="00DE5358">
                <w:delText>char</w:delText>
              </w:r>
            </w:del>
          </w:p>
        </w:tc>
        <w:tc>
          <w:tcPr>
            <w:tcW w:w="4677" w:type="dxa"/>
            <w:shd w:val="clear" w:color="auto" w:fill="auto"/>
          </w:tcPr>
          <w:p w14:paraId="30EA388C" w14:textId="77777777" w:rsidR="00DE5358" w:rsidRPr="00DE5358" w:rsidRDefault="00DE5358" w:rsidP="00BD0927">
            <w:pPr>
              <w:jc w:val="left"/>
              <w:rPr>
                <w:del w:id="428" w:author="Administrator" w:date="2011-08-18T10:26:00Z"/>
              </w:rPr>
            </w:pPr>
            <w:del w:id="429" w:author="Administrator" w:date="2011-08-18T10:26:00Z">
              <w:r w:rsidRPr="00DE5358">
                <w:delText xml:space="preserve">Deprecated in FIX.4.2 </w:delText>
              </w:r>
            </w:del>
          </w:p>
        </w:tc>
        <w:tc>
          <w:tcPr>
            <w:tcW w:w="4411" w:type="dxa"/>
            <w:shd w:val="clear" w:color="auto" w:fill="auto"/>
          </w:tcPr>
          <w:p w14:paraId="24881386" w14:textId="77777777" w:rsidR="00DE5358" w:rsidRPr="00DE5358" w:rsidRDefault="00DE5358" w:rsidP="00DE5358">
            <w:pPr>
              <w:rPr>
                <w:del w:id="430" w:author="Administrator" w:date="2011-08-18T10:26:00Z"/>
              </w:rPr>
            </w:pPr>
          </w:p>
        </w:tc>
      </w:tr>
      <w:bookmarkEnd w:id="421"/>
      <w:tr w:rsidR="00512FC7" w:rsidRPr="00512FC7" w14:paraId="6FCECC5A" w14:textId="77777777" w:rsidTr="00533FE7">
        <w:tc>
          <w:tcPr>
            <w:tcW w:w="828" w:type="dxa"/>
            <w:shd w:val="clear" w:color="auto" w:fill="auto"/>
          </w:tcPr>
          <w:p w14:paraId="5B19DED4" w14:textId="77777777" w:rsidR="00512FC7" w:rsidRPr="00512FC7" w:rsidRDefault="00512FC7" w:rsidP="00533FE7">
            <w:r w:rsidRPr="00512FC7">
              <w:t>126</w:t>
            </w:r>
          </w:p>
        </w:tc>
        <w:tc>
          <w:tcPr>
            <w:tcW w:w="2069" w:type="dxa"/>
            <w:shd w:val="clear" w:color="auto" w:fill="auto"/>
          </w:tcPr>
          <w:p w14:paraId="0A865C63" w14:textId="77777777" w:rsidR="00512FC7" w:rsidRPr="00512FC7" w:rsidRDefault="00512FC7" w:rsidP="00533FE7">
            <w:r w:rsidRPr="00512FC7">
              <w:t>ExpireTime</w:t>
            </w:r>
          </w:p>
        </w:tc>
        <w:tc>
          <w:tcPr>
            <w:tcW w:w="1083" w:type="dxa"/>
            <w:shd w:val="clear" w:color="auto" w:fill="auto"/>
          </w:tcPr>
          <w:p w14:paraId="5F92EE9F" w14:textId="77777777" w:rsidR="00512FC7" w:rsidRPr="00512FC7" w:rsidRDefault="00512FC7" w:rsidP="00533FE7">
            <w:r w:rsidRPr="00512FC7">
              <w:t>UTCTimestamp</w:t>
            </w:r>
          </w:p>
        </w:tc>
        <w:tc>
          <w:tcPr>
            <w:tcW w:w="4677" w:type="dxa"/>
            <w:shd w:val="clear" w:color="auto" w:fill="auto"/>
          </w:tcPr>
          <w:p w14:paraId="22D92D7E" w14:textId="77777777" w:rsidR="00512FC7" w:rsidRPr="00512FC7" w:rsidRDefault="00512FC7" w:rsidP="00533FE7">
            <w:pPr>
              <w:jc w:val="left"/>
            </w:pPr>
            <w:r w:rsidRPr="00512FC7">
              <w:t>Time/Date of order expiration (always expressed in UTC (Universal Time Coordinated, also known as "GMT")</w:t>
            </w:r>
            <w:r>
              <w:br/>
            </w:r>
            <w:r w:rsidRPr="00512FC7">
              <w:t>The meaning of expiration is specific to the context where the field is used.</w:t>
            </w:r>
            <w:r>
              <w:br/>
            </w:r>
            <w:r w:rsidRPr="00512FC7">
              <w:t>For orders, this is the expiration time of a Good Til Date TimeInForce.</w:t>
            </w:r>
            <w:r>
              <w:br/>
            </w:r>
            <w:r w:rsidRPr="00512FC7">
              <w:t>For Quotes - this is the expiration of the quote.</w:t>
            </w:r>
            <w:r>
              <w:br/>
            </w:r>
            <w:r w:rsidRPr="00512FC7">
              <w:t>Expiration time is provided across the quote message dialog to control the length of time of the overall quoting process.</w:t>
            </w:r>
            <w:r>
              <w:br/>
            </w:r>
            <w:r w:rsidRPr="00512FC7">
              <w:t>For collateral requests, this is the time by which collateral must be assigned.</w:t>
            </w:r>
            <w:r>
              <w:br/>
            </w:r>
            <w:r w:rsidRPr="00512FC7">
              <w:t>For collateral assignments, this is the time by which a response to the assignment is expected.</w:t>
            </w:r>
          </w:p>
        </w:tc>
        <w:tc>
          <w:tcPr>
            <w:tcW w:w="4411" w:type="dxa"/>
            <w:shd w:val="clear" w:color="auto" w:fill="auto"/>
          </w:tcPr>
          <w:p w14:paraId="00B30B8D" w14:textId="77777777" w:rsidR="00512FC7" w:rsidRPr="00512FC7" w:rsidRDefault="00512FC7" w:rsidP="00533FE7">
            <w:r w:rsidRPr="00512FC7">
              <w:t>ExpireTm</w:t>
            </w:r>
          </w:p>
        </w:tc>
      </w:tr>
      <w:tr w:rsidR="00512FC7" w:rsidRPr="00512FC7" w14:paraId="35E0AC96" w14:textId="77777777" w:rsidTr="00533FE7">
        <w:tc>
          <w:tcPr>
            <w:tcW w:w="828" w:type="dxa"/>
            <w:shd w:val="clear" w:color="auto" w:fill="auto"/>
          </w:tcPr>
          <w:p w14:paraId="6B82985F" w14:textId="77777777" w:rsidR="00512FC7" w:rsidRPr="00512FC7" w:rsidRDefault="00512FC7" w:rsidP="00533FE7">
            <w:bookmarkStart w:id="431" w:name="fld_DKReason" w:colFirst="1" w:colLast="1"/>
            <w:bookmarkEnd w:id="422"/>
            <w:r w:rsidRPr="00512FC7">
              <w:t>127</w:t>
            </w:r>
          </w:p>
        </w:tc>
        <w:tc>
          <w:tcPr>
            <w:tcW w:w="2069" w:type="dxa"/>
            <w:shd w:val="clear" w:color="auto" w:fill="auto"/>
          </w:tcPr>
          <w:p w14:paraId="0C1C6DAD" w14:textId="77777777" w:rsidR="00512FC7" w:rsidRPr="00512FC7" w:rsidRDefault="00512FC7" w:rsidP="00533FE7">
            <w:r w:rsidRPr="00512FC7">
              <w:t>DKReason</w:t>
            </w:r>
          </w:p>
        </w:tc>
        <w:tc>
          <w:tcPr>
            <w:tcW w:w="1083" w:type="dxa"/>
            <w:shd w:val="clear" w:color="auto" w:fill="auto"/>
          </w:tcPr>
          <w:p w14:paraId="39A82E62" w14:textId="77777777" w:rsidR="00512FC7" w:rsidRPr="00512FC7" w:rsidRDefault="00512FC7" w:rsidP="00533FE7">
            <w:r w:rsidRPr="00512FC7">
              <w:t>char</w:t>
            </w:r>
          </w:p>
        </w:tc>
        <w:tc>
          <w:tcPr>
            <w:tcW w:w="4677" w:type="dxa"/>
            <w:shd w:val="clear" w:color="auto" w:fill="auto"/>
          </w:tcPr>
          <w:p w14:paraId="040849B6" w14:textId="77777777" w:rsidR="00512FC7" w:rsidRDefault="00512FC7" w:rsidP="00533FE7">
            <w:pPr>
              <w:jc w:val="left"/>
            </w:pPr>
            <w:r>
              <w:t>Reason for execution rejection.</w:t>
            </w:r>
          </w:p>
          <w:p w14:paraId="4D007201" w14:textId="77777777" w:rsidR="00512FC7" w:rsidRPr="00512FC7" w:rsidRDefault="00512FC7" w:rsidP="00533FE7">
            <w:pPr>
              <w:jc w:val="left"/>
            </w:pPr>
            <w:r>
              <w:t>Valid values:</w:t>
            </w:r>
            <w:r>
              <w:br/>
            </w:r>
            <w:r>
              <w:tab/>
              <w:t>A - Unknown Symbol</w:t>
            </w:r>
            <w:r>
              <w:br/>
            </w:r>
            <w:r>
              <w:tab/>
              <w:t>B - Wrong Side</w:t>
            </w:r>
            <w:r>
              <w:br/>
            </w:r>
            <w:r>
              <w:tab/>
              <w:t>C - Quantity Exceeds Order</w:t>
            </w:r>
            <w:r>
              <w:br/>
            </w:r>
            <w:r>
              <w:tab/>
              <w:t>D - No Matching Order</w:t>
            </w:r>
            <w:r>
              <w:br/>
            </w:r>
            <w:r>
              <w:tab/>
              <w:t>E - Price Exceeds Limit</w:t>
            </w:r>
            <w:r>
              <w:br/>
            </w:r>
            <w:r>
              <w:tab/>
              <w:t>F - Calculation Difference</w:t>
            </w:r>
            <w:r>
              <w:br/>
            </w:r>
            <w:r>
              <w:tab/>
              <w:t>Z - Other</w:t>
            </w:r>
          </w:p>
        </w:tc>
        <w:tc>
          <w:tcPr>
            <w:tcW w:w="4411" w:type="dxa"/>
            <w:shd w:val="clear" w:color="auto" w:fill="auto"/>
          </w:tcPr>
          <w:p w14:paraId="2522749F" w14:textId="77777777" w:rsidR="00512FC7" w:rsidRPr="00512FC7" w:rsidRDefault="00512FC7" w:rsidP="00533FE7">
            <w:r w:rsidRPr="00512FC7">
              <w:t>DkRsn</w:t>
            </w:r>
          </w:p>
        </w:tc>
      </w:tr>
      <w:tr w:rsidR="00512FC7" w:rsidRPr="00512FC7" w14:paraId="340BD3FC" w14:textId="77777777" w:rsidTr="00533FE7">
        <w:tc>
          <w:tcPr>
            <w:tcW w:w="828" w:type="dxa"/>
            <w:shd w:val="clear" w:color="auto" w:fill="auto"/>
          </w:tcPr>
          <w:p w14:paraId="0749D282" w14:textId="77777777" w:rsidR="00512FC7" w:rsidRPr="00512FC7" w:rsidRDefault="00512FC7" w:rsidP="00533FE7">
            <w:bookmarkStart w:id="432" w:name="fld_DeliverToCompID" w:colFirst="1" w:colLast="1"/>
            <w:bookmarkEnd w:id="431"/>
            <w:r w:rsidRPr="00512FC7">
              <w:t>128</w:t>
            </w:r>
          </w:p>
        </w:tc>
        <w:tc>
          <w:tcPr>
            <w:tcW w:w="2069" w:type="dxa"/>
            <w:shd w:val="clear" w:color="auto" w:fill="auto"/>
          </w:tcPr>
          <w:p w14:paraId="361D7ACD" w14:textId="77777777" w:rsidR="00512FC7" w:rsidRPr="00512FC7" w:rsidRDefault="00512FC7" w:rsidP="00533FE7">
            <w:r w:rsidRPr="00512FC7">
              <w:t>DeliverToCompID</w:t>
            </w:r>
          </w:p>
        </w:tc>
        <w:tc>
          <w:tcPr>
            <w:tcW w:w="1083" w:type="dxa"/>
            <w:shd w:val="clear" w:color="auto" w:fill="auto"/>
          </w:tcPr>
          <w:p w14:paraId="23FCDF72" w14:textId="77777777" w:rsidR="00512FC7" w:rsidRPr="00512FC7" w:rsidRDefault="00512FC7" w:rsidP="00533FE7">
            <w:r w:rsidRPr="00512FC7">
              <w:t>String</w:t>
            </w:r>
          </w:p>
        </w:tc>
        <w:tc>
          <w:tcPr>
            <w:tcW w:w="4677" w:type="dxa"/>
            <w:shd w:val="clear" w:color="auto" w:fill="auto"/>
          </w:tcPr>
          <w:p w14:paraId="3714CB24" w14:textId="77777777" w:rsidR="00512FC7" w:rsidRPr="00512FC7" w:rsidRDefault="00512FC7" w:rsidP="00533FE7">
            <w:pPr>
              <w:jc w:val="left"/>
            </w:pPr>
            <w:r w:rsidRPr="00512FC7">
              <w:t>Assigned value used to identify the firm targeted to receive the message if the message is delivered by a third party i.e. the third party firm identifier would be delivered in the TargetCompID (56) field and the ultimate receiver firm ID in this field.</w:t>
            </w:r>
          </w:p>
        </w:tc>
        <w:tc>
          <w:tcPr>
            <w:tcW w:w="4411" w:type="dxa"/>
            <w:shd w:val="clear" w:color="auto" w:fill="auto"/>
          </w:tcPr>
          <w:p w14:paraId="33C1FCCB" w14:textId="77777777" w:rsidR="00512FC7" w:rsidRPr="00512FC7" w:rsidRDefault="00512FC7" w:rsidP="00533FE7">
            <w:r w:rsidRPr="00512FC7">
              <w:t>D2ID</w:t>
            </w:r>
          </w:p>
        </w:tc>
      </w:tr>
      <w:tr w:rsidR="00512FC7" w:rsidRPr="00512FC7" w14:paraId="2C3CDD23" w14:textId="77777777" w:rsidTr="00533FE7">
        <w:tc>
          <w:tcPr>
            <w:tcW w:w="828" w:type="dxa"/>
            <w:shd w:val="clear" w:color="auto" w:fill="auto"/>
          </w:tcPr>
          <w:p w14:paraId="44D03507" w14:textId="77777777" w:rsidR="00512FC7" w:rsidRPr="00512FC7" w:rsidRDefault="00512FC7" w:rsidP="00533FE7">
            <w:bookmarkStart w:id="433" w:name="fld_DeliverToSubID" w:colFirst="1" w:colLast="1"/>
            <w:bookmarkEnd w:id="432"/>
            <w:r w:rsidRPr="00512FC7">
              <w:t>129</w:t>
            </w:r>
          </w:p>
        </w:tc>
        <w:tc>
          <w:tcPr>
            <w:tcW w:w="2069" w:type="dxa"/>
            <w:shd w:val="clear" w:color="auto" w:fill="auto"/>
          </w:tcPr>
          <w:p w14:paraId="028F1627" w14:textId="77777777" w:rsidR="00512FC7" w:rsidRPr="00512FC7" w:rsidRDefault="00512FC7" w:rsidP="00533FE7">
            <w:r w:rsidRPr="00512FC7">
              <w:t>DeliverToSubID</w:t>
            </w:r>
          </w:p>
        </w:tc>
        <w:tc>
          <w:tcPr>
            <w:tcW w:w="1083" w:type="dxa"/>
            <w:shd w:val="clear" w:color="auto" w:fill="auto"/>
          </w:tcPr>
          <w:p w14:paraId="46518A05" w14:textId="77777777" w:rsidR="00512FC7" w:rsidRPr="00512FC7" w:rsidRDefault="00512FC7" w:rsidP="00533FE7">
            <w:r w:rsidRPr="00512FC7">
              <w:t>String</w:t>
            </w:r>
          </w:p>
        </w:tc>
        <w:tc>
          <w:tcPr>
            <w:tcW w:w="4677" w:type="dxa"/>
            <w:shd w:val="clear" w:color="auto" w:fill="auto"/>
          </w:tcPr>
          <w:p w14:paraId="4128AFF8" w14:textId="77777777" w:rsidR="00512FC7" w:rsidRPr="00512FC7" w:rsidRDefault="00512FC7" w:rsidP="00533FE7">
            <w:pPr>
              <w:jc w:val="left"/>
            </w:pPr>
            <w:r w:rsidRPr="00512FC7">
              <w:t xml:space="preserve">Assigned value used to identify specific message recipient (i.e. trader) if the message is delivered by a </w:t>
            </w:r>
            <w:r w:rsidRPr="00512FC7">
              <w:lastRenderedPageBreak/>
              <w:t>third party</w:t>
            </w:r>
          </w:p>
        </w:tc>
        <w:tc>
          <w:tcPr>
            <w:tcW w:w="4411" w:type="dxa"/>
            <w:shd w:val="clear" w:color="auto" w:fill="auto"/>
          </w:tcPr>
          <w:p w14:paraId="50F398E1" w14:textId="77777777" w:rsidR="00512FC7" w:rsidRPr="00512FC7" w:rsidRDefault="00512FC7" w:rsidP="00533FE7">
            <w:r w:rsidRPr="00512FC7">
              <w:lastRenderedPageBreak/>
              <w:t>D2Sub</w:t>
            </w:r>
          </w:p>
        </w:tc>
      </w:tr>
      <w:tr w:rsidR="00512FC7" w:rsidRPr="00512FC7" w14:paraId="421CAF7A" w14:textId="77777777" w:rsidTr="00533FE7">
        <w:tc>
          <w:tcPr>
            <w:tcW w:w="828" w:type="dxa"/>
            <w:shd w:val="clear" w:color="auto" w:fill="auto"/>
          </w:tcPr>
          <w:p w14:paraId="35FC42AF" w14:textId="77777777" w:rsidR="00512FC7" w:rsidRPr="00512FC7" w:rsidRDefault="00512FC7" w:rsidP="00533FE7">
            <w:bookmarkStart w:id="434" w:name="fld_IOINaturalFlag" w:colFirst="1" w:colLast="1"/>
            <w:bookmarkEnd w:id="433"/>
            <w:r w:rsidRPr="00512FC7">
              <w:lastRenderedPageBreak/>
              <w:t>130</w:t>
            </w:r>
          </w:p>
        </w:tc>
        <w:tc>
          <w:tcPr>
            <w:tcW w:w="2069" w:type="dxa"/>
            <w:shd w:val="clear" w:color="auto" w:fill="auto"/>
          </w:tcPr>
          <w:p w14:paraId="29970B8B" w14:textId="77777777" w:rsidR="00512FC7" w:rsidRPr="00512FC7" w:rsidRDefault="00512FC7" w:rsidP="00533FE7">
            <w:r w:rsidRPr="00512FC7">
              <w:t>IOINaturalFlag</w:t>
            </w:r>
          </w:p>
        </w:tc>
        <w:tc>
          <w:tcPr>
            <w:tcW w:w="1083" w:type="dxa"/>
            <w:shd w:val="clear" w:color="auto" w:fill="auto"/>
          </w:tcPr>
          <w:p w14:paraId="22A2906A" w14:textId="77777777" w:rsidR="00512FC7" w:rsidRPr="00512FC7" w:rsidRDefault="00512FC7" w:rsidP="00533FE7">
            <w:r w:rsidRPr="00512FC7">
              <w:t>Boolean</w:t>
            </w:r>
          </w:p>
        </w:tc>
        <w:tc>
          <w:tcPr>
            <w:tcW w:w="4677" w:type="dxa"/>
            <w:shd w:val="clear" w:color="auto" w:fill="auto"/>
          </w:tcPr>
          <w:p w14:paraId="518AFFD5" w14:textId="77777777" w:rsidR="00512FC7" w:rsidRDefault="00512FC7" w:rsidP="00533FE7">
            <w:pPr>
              <w:jc w:val="left"/>
            </w:pPr>
            <w:r>
              <w:t>Indicates that IOI is the result of an existing agency order or a facilitation position resulting from an agency order, not from principal trading or order solicitation activity.</w:t>
            </w:r>
          </w:p>
          <w:p w14:paraId="5C85799A" w14:textId="77777777" w:rsidR="00512FC7" w:rsidRPr="00512FC7" w:rsidRDefault="00512FC7" w:rsidP="00533FE7">
            <w:pPr>
              <w:jc w:val="left"/>
            </w:pPr>
            <w:r>
              <w:t>Valid values:</w:t>
            </w:r>
            <w:r>
              <w:br/>
            </w:r>
            <w:r>
              <w:tab/>
              <w:t>N - Not Natural</w:t>
            </w:r>
            <w:r>
              <w:br/>
            </w:r>
            <w:r>
              <w:tab/>
              <w:t>Y - Natural</w:t>
            </w:r>
          </w:p>
        </w:tc>
        <w:tc>
          <w:tcPr>
            <w:tcW w:w="4411" w:type="dxa"/>
            <w:shd w:val="clear" w:color="auto" w:fill="auto"/>
          </w:tcPr>
          <w:p w14:paraId="0796E004" w14:textId="77777777" w:rsidR="00512FC7" w:rsidRPr="00512FC7" w:rsidRDefault="00512FC7" w:rsidP="00533FE7">
            <w:r w:rsidRPr="00512FC7">
              <w:t>NatFlag</w:t>
            </w:r>
          </w:p>
        </w:tc>
      </w:tr>
      <w:tr w:rsidR="00512FC7" w:rsidRPr="00512FC7" w14:paraId="4588D0BD" w14:textId="77777777" w:rsidTr="00533FE7">
        <w:tc>
          <w:tcPr>
            <w:tcW w:w="828" w:type="dxa"/>
            <w:shd w:val="clear" w:color="auto" w:fill="auto"/>
          </w:tcPr>
          <w:p w14:paraId="6184B3BC" w14:textId="77777777" w:rsidR="00512FC7" w:rsidRPr="00512FC7" w:rsidRDefault="00512FC7" w:rsidP="00533FE7">
            <w:bookmarkStart w:id="435" w:name="fld_QuoteReqID" w:colFirst="1" w:colLast="1"/>
            <w:bookmarkEnd w:id="434"/>
            <w:r w:rsidRPr="00512FC7">
              <w:t>131</w:t>
            </w:r>
          </w:p>
        </w:tc>
        <w:tc>
          <w:tcPr>
            <w:tcW w:w="2069" w:type="dxa"/>
            <w:shd w:val="clear" w:color="auto" w:fill="auto"/>
          </w:tcPr>
          <w:p w14:paraId="3AF01A06" w14:textId="77777777" w:rsidR="00512FC7" w:rsidRPr="00512FC7" w:rsidRDefault="00512FC7" w:rsidP="00533FE7">
            <w:r w:rsidRPr="00512FC7">
              <w:t>QuoteReqID</w:t>
            </w:r>
          </w:p>
        </w:tc>
        <w:tc>
          <w:tcPr>
            <w:tcW w:w="1083" w:type="dxa"/>
            <w:shd w:val="clear" w:color="auto" w:fill="auto"/>
          </w:tcPr>
          <w:p w14:paraId="28233325" w14:textId="77777777" w:rsidR="00512FC7" w:rsidRPr="00512FC7" w:rsidRDefault="00512FC7" w:rsidP="00533FE7">
            <w:r w:rsidRPr="00512FC7">
              <w:t>String</w:t>
            </w:r>
          </w:p>
        </w:tc>
        <w:tc>
          <w:tcPr>
            <w:tcW w:w="4677" w:type="dxa"/>
            <w:shd w:val="clear" w:color="auto" w:fill="auto"/>
          </w:tcPr>
          <w:p w14:paraId="696DD98C" w14:textId="77777777" w:rsidR="00512FC7" w:rsidRPr="00512FC7" w:rsidRDefault="00512FC7" w:rsidP="00533FE7">
            <w:pPr>
              <w:jc w:val="left"/>
            </w:pPr>
            <w:r w:rsidRPr="00512FC7">
              <w:t>Unique identifier for quote request</w:t>
            </w:r>
          </w:p>
        </w:tc>
        <w:tc>
          <w:tcPr>
            <w:tcW w:w="4411" w:type="dxa"/>
            <w:shd w:val="clear" w:color="auto" w:fill="auto"/>
          </w:tcPr>
          <w:p w14:paraId="363FB829" w14:textId="77777777" w:rsidR="00512FC7" w:rsidRPr="00512FC7" w:rsidRDefault="00512FC7" w:rsidP="00533FE7">
            <w:r w:rsidRPr="00512FC7">
              <w:t>ReqID</w:t>
            </w:r>
          </w:p>
        </w:tc>
      </w:tr>
      <w:tr w:rsidR="00512FC7" w:rsidRPr="00512FC7" w14:paraId="0DD8B440" w14:textId="77777777" w:rsidTr="00533FE7">
        <w:tc>
          <w:tcPr>
            <w:tcW w:w="828" w:type="dxa"/>
            <w:shd w:val="clear" w:color="auto" w:fill="auto"/>
          </w:tcPr>
          <w:p w14:paraId="2CBCC651" w14:textId="77777777" w:rsidR="00512FC7" w:rsidRPr="00512FC7" w:rsidRDefault="00512FC7" w:rsidP="00533FE7">
            <w:bookmarkStart w:id="436" w:name="fld_BidPx" w:colFirst="1" w:colLast="1"/>
            <w:bookmarkEnd w:id="435"/>
            <w:r w:rsidRPr="00512FC7">
              <w:t>132</w:t>
            </w:r>
          </w:p>
        </w:tc>
        <w:tc>
          <w:tcPr>
            <w:tcW w:w="2069" w:type="dxa"/>
            <w:shd w:val="clear" w:color="auto" w:fill="auto"/>
          </w:tcPr>
          <w:p w14:paraId="6110DB3A" w14:textId="77777777" w:rsidR="00512FC7" w:rsidRPr="00512FC7" w:rsidRDefault="00512FC7" w:rsidP="00533FE7">
            <w:r w:rsidRPr="00512FC7">
              <w:t>BidPx</w:t>
            </w:r>
          </w:p>
        </w:tc>
        <w:tc>
          <w:tcPr>
            <w:tcW w:w="1083" w:type="dxa"/>
            <w:shd w:val="clear" w:color="auto" w:fill="auto"/>
          </w:tcPr>
          <w:p w14:paraId="5EB73D0D" w14:textId="77777777" w:rsidR="00512FC7" w:rsidRPr="00512FC7" w:rsidRDefault="00512FC7" w:rsidP="00533FE7">
            <w:r w:rsidRPr="00512FC7">
              <w:t>Price</w:t>
            </w:r>
          </w:p>
        </w:tc>
        <w:tc>
          <w:tcPr>
            <w:tcW w:w="4677" w:type="dxa"/>
            <w:shd w:val="clear" w:color="auto" w:fill="auto"/>
          </w:tcPr>
          <w:p w14:paraId="36ADF4AA" w14:textId="77777777" w:rsidR="00512FC7" w:rsidRPr="00512FC7" w:rsidRDefault="00512FC7" w:rsidP="00533FE7">
            <w:pPr>
              <w:jc w:val="left"/>
            </w:pPr>
            <w:r w:rsidRPr="00512FC7">
              <w:t>Bid price/rate</w:t>
            </w:r>
          </w:p>
        </w:tc>
        <w:tc>
          <w:tcPr>
            <w:tcW w:w="4411" w:type="dxa"/>
            <w:shd w:val="clear" w:color="auto" w:fill="auto"/>
          </w:tcPr>
          <w:p w14:paraId="4A8FE889" w14:textId="77777777" w:rsidR="00512FC7" w:rsidRPr="00512FC7" w:rsidRDefault="00512FC7" w:rsidP="00533FE7">
            <w:r w:rsidRPr="00512FC7">
              <w:t>BidPx</w:t>
            </w:r>
          </w:p>
        </w:tc>
      </w:tr>
      <w:tr w:rsidR="00512FC7" w:rsidRPr="00512FC7" w14:paraId="1FE5C232" w14:textId="77777777" w:rsidTr="00533FE7">
        <w:tc>
          <w:tcPr>
            <w:tcW w:w="828" w:type="dxa"/>
            <w:shd w:val="clear" w:color="auto" w:fill="auto"/>
          </w:tcPr>
          <w:p w14:paraId="4D87C4FB" w14:textId="77777777" w:rsidR="00512FC7" w:rsidRPr="00512FC7" w:rsidRDefault="00512FC7" w:rsidP="00533FE7">
            <w:bookmarkStart w:id="437" w:name="fld_OfferPx" w:colFirst="1" w:colLast="1"/>
            <w:bookmarkEnd w:id="436"/>
            <w:r w:rsidRPr="00512FC7">
              <w:t>133</w:t>
            </w:r>
          </w:p>
        </w:tc>
        <w:tc>
          <w:tcPr>
            <w:tcW w:w="2069" w:type="dxa"/>
            <w:shd w:val="clear" w:color="auto" w:fill="auto"/>
          </w:tcPr>
          <w:p w14:paraId="6C9CA0D4" w14:textId="77777777" w:rsidR="00512FC7" w:rsidRPr="00512FC7" w:rsidRDefault="00512FC7" w:rsidP="00533FE7">
            <w:r w:rsidRPr="00512FC7">
              <w:t>OfferPx</w:t>
            </w:r>
          </w:p>
        </w:tc>
        <w:tc>
          <w:tcPr>
            <w:tcW w:w="1083" w:type="dxa"/>
            <w:shd w:val="clear" w:color="auto" w:fill="auto"/>
          </w:tcPr>
          <w:p w14:paraId="4FD2E870" w14:textId="77777777" w:rsidR="00512FC7" w:rsidRPr="00512FC7" w:rsidRDefault="00512FC7" w:rsidP="00533FE7">
            <w:r w:rsidRPr="00512FC7">
              <w:t>Price</w:t>
            </w:r>
          </w:p>
        </w:tc>
        <w:tc>
          <w:tcPr>
            <w:tcW w:w="4677" w:type="dxa"/>
            <w:shd w:val="clear" w:color="auto" w:fill="auto"/>
          </w:tcPr>
          <w:p w14:paraId="692C019A" w14:textId="77777777" w:rsidR="00512FC7" w:rsidRPr="00512FC7" w:rsidRDefault="00512FC7" w:rsidP="00533FE7">
            <w:pPr>
              <w:jc w:val="left"/>
            </w:pPr>
            <w:r w:rsidRPr="00512FC7">
              <w:t>Offer price/rate</w:t>
            </w:r>
          </w:p>
        </w:tc>
        <w:tc>
          <w:tcPr>
            <w:tcW w:w="4411" w:type="dxa"/>
            <w:shd w:val="clear" w:color="auto" w:fill="auto"/>
          </w:tcPr>
          <w:p w14:paraId="584666E2" w14:textId="77777777" w:rsidR="00512FC7" w:rsidRPr="00512FC7" w:rsidRDefault="00512FC7" w:rsidP="00533FE7">
            <w:r w:rsidRPr="00512FC7">
              <w:t>OfrPx</w:t>
            </w:r>
          </w:p>
        </w:tc>
      </w:tr>
      <w:tr w:rsidR="00512FC7" w:rsidRPr="00512FC7" w14:paraId="523EA50F" w14:textId="77777777" w:rsidTr="00533FE7">
        <w:tc>
          <w:tcPr>
            <w:tcW w:w="828" w:type="dxa"/>
            <w:shd w:val="clear" w:color="auto" w:fill="auto"/>
          </w:tcPr>
          <w:p w14:paraId="4C57C6B0" w14:textId="77777777" w:rsidR="00512FC7" w:rsidRPr="00512FC7" w:rsidRDefault="00512FC7" w:rsidP="00533FE7">
            <w:bookmarkStart w:id="438" w:name="fld_BidSize" w:colFirst="1" w:colLast="1"/>
            <w:bookmarkEnd w:id="437"/>
            <w:r w:rsidRPr="00512FC7">
              <w:t>134</w:t>
            </w:r>
          </w:p>
        </w:tc>
        <w:tc>
          <w:tcPr>
            <w:tcW w:w="2069" w:type="dxa"/>
            <w:shd w:val="clear" w:color="auto" w:fill="auto"/>
          </w:tcPr>
          <w:p w14:paraId="5E6E3590" w14:textId="77777777" w:rsidR="00512FC7" w:rsidRPr="00512FC7" w:rsidRDefault="00512FC7" w:rsidP="00533FE7">
            <w:r w:rsidRPr="00512FC7">
              <w:t>BidSize</w:t>
            </w:r>
          </w:p>
        </w:tc>
        <w:tc>
          <w:tcPr>
            <w:tcW w:w="1083" w:type="dxa"/>
            <w:shd w:val="clear" w:color="auto" w:fill="auto"/>
          </w:tcPr>
          <w:p w14:paraId="4509B72B" w14:textId="77777777" w:rsidR="00512FC7" w:rsidRPr="00512FC7" w:rsidRDefault="00512FC7" w:rsidP="00533FE7">
            <w:r w:rsidRPr="00512FC7">
              <w:t>Qty</w:t>
            </w:r>
          </w:p>
        </w:tc>
        <w:tc>
          <w:tcPr>
            <w:tcW w:w="4677" w:type="dxa"/>
            <w:shd w:val="clear" w:color="auto" w:fill="auto"/>
          </w:tcPr>
          <w:p w14:paraId="20C4CF01" w14:textId="77777777" w:rsidR="00512FC7" w:rsidRPr="00512FC7" w:rsidRDefault="00512FC7" w:rsidP="00533FE7">
            <w:pPr>
              <w:jc w:val="left"/>
            </w:pPr>
            <w:r w:rsidRPr="00512FC7">
              <w:t>Quantity of bid</w:t>
            </w:r>
            <w:r>
              <w:br/>
            </w:r>
            <w:r w:rsidRPr="00512FC7">
              <w:t>(Prior to FIX 4.2 this field was of type int)</w:t>
            </w:r>
          </w:p>
        </w:tc>
        <w:tc>
          <w:tcPr>
            <w:tcW w:w="4411" w:type="dxa"/>
            <w:shd w:val="clear" w:color="auto" w:fill="auto"/>
          </w:tcPr>
          <w:p w14:paraId="39461FCC" w14:textId="77777777" w:rsidR="00512FC7" w:rsidRPr="00512FC7" w:rsidRDefault="00512FC7" w:rsidP="00533FE7">
            <w:r w:rsidRPr="00512FC7">
              <w:t>BidSz</w:t>
            </w:r>
          </w:p>
        </w:tc>
      </w:tr>
      <w:tr w:rsidR="00512FC7" w:rsidRPr="00512FC7" w14:paraId="33A37997" w14:textId="77777777" w:rsidTr="00533FE7">
        <w:tc>
          <w:tcPr>
            <w:tcW w:w="828" w:type="dxa"/>
            <w:shd w:val="clear" w:color="auto" w:fill="auto"/>
          </w:tcPr>
          <w:p w14:paraId="484F0305" w14:textId="77777777" w:rsidR="00512FC7" w:rsidRPr="00512FC7" w:rsidRDefault="00512FC7" w:rsidP="00533FE7">
            <w:bookmarkStart w:id="439" w:name="fld_OfferSize" w:colFirst="1" w:colLast="1"/>
            <w:bookmarkEnd w:id="438"/>
            <w:r w:rsidRPr="00512FC7">
              <w:t>135</w:t>
            </w:r>
          </w:p>
        </w:tc>
        <w:tc>
          <w:tcPr>
            <w:tcW w:w="2069" w:type="dxa"/>
            <w:shd w:val="clear" w:color="auto" w:fill="auto"/>
          </w:tcPr>
          <w:p w14:paraId="1A33B71A" w14:textId="77777777" w:rsidR="00512FC7" w:rsidRPr="00512FC7" w:rsidRDefault="00512FC7" w:rsidP="00533FE7">
            <w:r w:rsidRPr="00512FC7">
              <w:t>OfferSize</w:t>
            </w:r>
          </w:p>
        </w:tc>
        <w:tc>
          <w:tcPr>
            <w:tcW w:w="1083" w:type="dxa"/>
            <w:shd w:val="clear" w:color="auto" w:fill="auto"/>
          </w:tcPr>
          <w:p w14:paraId="4D042395" w14:textId="77777777" w:rsidR="00512FC7" w:rsidRPr="00512FC7" w:rsidRDefault="00512FC7" w:rsidP="00533FE7">
            <w:r w:rsidRPr="00512FC7">
              <w:t>Qty</w:t>
            </w:r>
          </w:p>
        </w:tc>
        <w:tc>
          <w:tcPr>
            <w:tcW w:w="4677" w:type="dxa"/>
            <w:shd w:val="clear" w:color="auto" w:fill="auto"/>
          </w:tcPr>
          <w:p w14:paraId="32D5DB61" w14:textId="77777777" w:rsidR="00512FC7" w:rsidRPr="00512FC7" w:rsidRDefault="00512FC7" w:rsidP="00533FE7">
            <w:pPr>
              <w:jc w:val="left"/>
            </w:pPr>
            <w:r w:rsidRPr="00512FC7">
              <w:t>Quantity of offer</w:t>
            </w:r>
            <w:r>
              <w:br/>
            </w:r>
            <w:r w:rsidRPr="00512FC7">
              <w:t>(Prior to FIX 4.2 this field was of type int)</w:t>
            </w:r>
          </w:p>
        </w:tc>
        <w:tc>
          <w:tcPr>
            <w:tcW w:w="4411" w:type="dxa"/>
            <w:shd w:val="clear" w:color="auto" w:fill="auto"/>
          </w:tcPr>
          <w:p w14:paraId="514DE052" w14:textId="77777777" w:rsidR="00512FC7" w:rsidRPr="00512FC7" w:rsidRDefault="00512FC7" w:rsidP="00533FE7">
            <w:r w:rsidRPr="00512FC7">
              <w:t>OfrSz</w:t>
            </w:r>
          </w:p>
        </w:tc>
      </w:tr>
      <w:tr w:rsidR="00512FC7" w:rsidRPr="00512FC7" w14:paraId="53861E45" w14:textId="77777777" w:rsidTr="00533FE7">
        <w:tc>
          <w:tcPr>
            <w:tcW w:w="828" w:type="dxa"/>
            <w:shd w:val="clear" w:color="auto" w:fill="auto"/>
          </w:tcPr>
          <w:p w14:paraId="217C5A7E" w14:textId="77777777" w:rsidR="00512FC7" w:rsidRPr="00512FC7" w:rsidRDefault="00512FC7" w:rsidP="00533FE7">
            <w:bookmarkStart w:id="440" w:name="fld_NoMiscFees" w:colFirst="1" w:colLast="1"/>
            <w:bookmarkEnd w:id="439"/>
            <w:r w:rsidRPr="00512FC7">
              <w:t>136</w:t>
            </w:r>
          </w:p>
        </w:tc>
        <w:tc>
          <w:tcPr>
            <w:tcW w:w="2069" w:type="dxa"/>
            <w:shd w:val="clear" w:color="auto" w:fill="auto"/>
          </w:tcPr>
          <w:p w14:paraId="3AA855F0" w14:textId="77777777" w:rsidR="00512FC7" w:rsidRPr="00512FC7" w:rsidRDefault="00512FC7" w:rsidP="00533FE7">
            <w:r w:rsidRPr="00512FC7">
              <w:t>NoMiscFees</w:t>
            </w:r>
          </w:p>
        </w:tc>
        <w:tc>
          <w:tcPr>
            <w:tcW w:w="1083" w:type="dxa"/>
            <w:shd w:val="clear" w:color="auto" w:fill="auto"/>
          </w:tcPr>
          <w:p w14:paraId="66F59A92" w14:textId="77777777" w:rsidR="00512FC7" w:rsidRPr="00512FC7" w:rsidRDefault="00512FC7" w:rsidP="00533FE7">
            <w:r w:rsidRPr="00512FC7">
              <w:t>NumInGroup</w:t>
            </w:r>
          </w:p>
        </w:tc>
        <w:tc>
          <w:tcPr>
            <w:tcW w:w="4677" w:type="dxa"/>
            <w:shd w:val="clear" w:color="auto" w:fill="auto"/>
          </w:tcPr>
          <w:p w14:paraId="7737D0B1" w14:textId="77777777" w:rsidR="00512FC7" w:rsidRPr="00512FC7" w:rsidRDefault="00512FC7" w:rsidP="00533FE7">
            <w:pPr>
              <w:jc w:val="left"/>
            </w:pPr>
            <w:r w:rsidRPr="00512FC7">
              <w:t>Number of repeating groups of miscellaneous fees</w:t>
            </w:r>
          </w:p>
        </w:tc>
        <w:tc>
          <w:tcPr>
            <w:tcW w:w="4411" w:type="dxa"/>
            <w:shd w:val="clear" w:color="auto" w:fill="auto"/>
          </w:tcPr>
          <w:p w14:paraId="334E0798" w14:textId="77777777" w:rsidR="00512FC7" w:rsidRPr="00512FC7" w:rsidRDefault="00512FC7" w:rsidP="00533FE7"/>
        </w:tc>
      </w:tr>
      <w:tr w:rsidR="00512FC7" w:rsidRPr="00512FC7" w14:paraId="389D493D" w14:textId="77777777" w:rsidTr="00533FE7">
        <w:tc>
          <w:tcPr>
            <w:tcW w:w="828" w:type="dxa"/>
            <w:shd w:val="clear" w:color="auto" w:fill="auto"/>
          </w:tcPr>
          <w:p w14:paraId="5B4424EA" w14:textId="77777777" w:rsidR="00512FC7" w:rsidRPr="00512FC7" w:rsidRDefault="00512FC7" w:rsidP="00533FE7">
            <w:bookmarkStart w:id="441" w:name="fld_MiscFeeAmt" w:colFirst="1" w:colLast="1"/>
            <w:bookmarkEnd w:id="440"/>
            <w:r w:rsidRPr="00512FC7">
              <w:t>137</w:t>
            </w:r>
          </w:p>
        </w:tc>
        <w:tc>
          <w:tcPr>
            <w:tcW w:w="2069" w:type="dxa"/>
            <w:shd w:val="clear" w:color="auto" w:fill="auto"/>
          </w:tcPr>
          <w:p w14:paraId="60491BC4" w14:textId="77777777" w:rsidR="00512FC7" w:rsidRPr="00512FC7" w:rsidRDefault="00512FC7" w:rsidP="00533FE7">
            <w:r w:rsidRPr="00512FC7">
              <w:t>MiscFeeAmt</w:t>
            </w:r>
          </w:p>
        </w:tc>
        <w:tc>
          <w:tcPr>
            <w:tcW w:w="1083" w:type="dxa"/>
            <w:shd w:val="clear" w:color="auto" w:fill="auto"/>
          </w:tcPr>
          <w:p w14:paraId="6FBB2A95" w14:textId="77777777" w:rsidR="00512FC7" w:rsidRPr="00512FC7" w:rsidRDefault="00512FC7" w:rsidP="00533FE7">
            <w:r w:rsidRPr="00512FC7">
              <w:t>Amt</w:t>
            </w:r>
          </w:p>
        </w:tc>
        <w:tc>
          <w:tcPr>
            <w:tcW w:w="4677" w:type="dxa"/>
            <w:shd w:val="clear" w:color="auto" w:fill="auto"/>
          </w:tcPr>
          <w:p w14:paraId="7A5D840C" w14:textId="77777777" w:rsidR="00512FC7" w:rsidRPr="00512FC7" w:rsidRDefault="00512FC7" w:rsidP="00533FE7">
            <w:pPr>
              <w:jc w:val="left"/>
            </w:pPr>
            <w:r w:rsidRPr="00512FC7">
              <w:t>Miscellaneous fee value</w:t>
            </w:r>
          </w:p>
        </w:tc>
        <w:tc>
          <w:tcPr>
            <w:tcW w:w="4411" w:type="dxa"/>
            <w:shd w:val="clear" w:color="auto" w:fill="auto"/>
          </w:tcPr>
          <w:p w14:paraId="709FAC2E" w14:textId="77777777" w:rsidR="00512FC7" w:rsidRPr="00512FC7" w:rsidRDefault="00512FC7" w:rsidP="00533FE7">
            <w:r w:rsidRPr="00512FC7">
              <w:t>Amt</w:t>
            </w:r>
          </w:p>
        </w:tc>
      </w:tr>
      <w:tr w:rsidR="00512FC7" w:rsidRPr="00512FC7" w14:paraId="3E4AB133" w14:textId="77777777" w:rsidTr="00533FE7">
        <w:tc>
          <w:tcPr>
            <w:tcW w:w="828" w:type="dxa"/>
            <w:shd w:val="clear" w:color="auto" w:fill="auto"/>
          </w:tcPr>
          <w:p w14:paraId="050F6BA0" w14:textId="77777777" w:rsidR="00512FC7" w:rsidRPr="00512FC7" w:rsidRDefault="00512FC7" w:rsidP="00533FE7">
            <w:bookmarkStart w:id="442" w:name="fld_MiscFeeCurr" w:colFirst="1" w:colLast="1"/>
            <w:bookmarkEnd w:id="441"/>
            <w:r w:rsidRPr="00512FC7">
              <w:t>138</w:t>
            </w:r>
          </w:p>
        </w:tc>
        <w:tc>
          <w:tcPr>
            <w:tcW w:w="2069" w:type="dxa"/>
            <w:shd w:val="clear" w:color="auto" w:fill="auto"/>
          </w:tcPr>
          <w:p w14:paraId="3BA09106" w14:textId="77777777" w:rsidR="00512FC7" w:rsidRPr="00512FC7" w:rsidRDefault="00512FC7" w:rsidP="00533FE7">
            <w:r w:rsidRPr="00512FC7">
              <w:t>MiscFeeCurr</w:t>
            </w:r>
          </w:p>
        </w:tc>
        <w:tc>
          <w:tcPr>
            <w:tcW w:w="1083" w:type="dxa"/>
            <w:shd w:val="clear" w:color="auto" w:fill="auto"/>
          </w:tcPr>
          <w:p w14:paraId="19E859FD" w14:textId="77777777" w:rsidR="00512FC7" w:rsidRPr="00512FC7" w:rsidRDefault="00512FC7" w:rsidP="00533FE7">
            <w:r w:rsidRPr="00512FC7">
              <w:t>Currency</w:t>
            </w:r>
          </w:p>
        </w:tc>
        <w:tc>
          <w:tcPr>
            <w:tcW w:w="4677" w:type="dxa"/>
            <w:shd w:val="clear" w:color="auto" w:fill="auto"/>
          </w:tcPr>
          <w:p w14:paraId="01D10B57" w14:textId="77777777" w:rsidR="00512FC7" w:rsidRPr="00512FC7" w:rsidRDefault="00512FC7" w:rsidP="00533FE7">
            <w:pPr>
              <w:jc w:val="left"/>
            </w:pPr>
            <w:r w:rsidRPr="00512FC7">
              <w:t>Currency of miscellaneous fee</w:t>
            </w:r>
          </w:p>
        </w:tc>
        <w:tc>
          <w:tcPr>
            <w:tcW w:w="4411" w:type="dxa"/>
            <w:shd w:val="clear" w:color="auto" w:fill="auto"/>
          </w:tcPr>
          <w:p w14:paraId="4BACC692" w14:textId="77777777" w:rsidR="00512FC7" w:rsidRPr="00512FC7" w:rsidRDefault="00512FC7" w:rsidP="00533FE7">
            <w:r w:rsidRPr="00512FC7">
              <w:t>Curr</w:t>
            </w:r>
          </w:p>
        </w:tc>
      </w:tr>
      <w:tr w:rsidR="00512FC7" w:rsidRPr="00512FC7" w14:paraId="1F5BE0BF" w14:textId="77777777" w:rsidTr="00533FE7">
        <w:tc>
          <w:tcPr>
            <w:tcW w:w="828" w:type="dxa"/>
            <w:shd w:val="clear" w:color="auto" w:fill="auto"/>
          </w:tcPr>
          <w:p w14:paraId="527CBA0F" w14:textId="77777777" w:rsidR="00512FC7" w:rsidRPr="00512FC7" w:rsidRDefault="00512FC7" w:rsidP="00533FE7">
            <w:bookmarkStart w:id="443" w:name="fld_MiscFeeType" w:colFirst="1" w:colLast="1"/>
            <w:bookmarkEnd w:id="442"/>
            <w:r w:rsidRPr="00512FC7">
              <w:t>139</w:t>
            </w:r>
          </w:p>
        </w:tc>
        <w:tc>
          <w:tcPr>
            <w:tcW w:w="2069" w:type="dxa"/>
            <w:shd w:val="clear" w:color="auto" w:fill="auto"/>
          </w:tcPr>
          <w:p w14:paraId="15FAA4B3" w14:textId="77777777" w:rsidR="00512FC7" w:rsidRPr="00512FC7" w:rsidRDefault="00512FC7" w:rsidP="00533FE7">
            <w:r w:rsidRPr="00512FC7">
              <w:t>MiscFeeType</w:t>
            </w:r>
          </w:p>
        </w:tc>
        <w:tc>
          <w:tcPr>
            <w:tcW w:w="1083" w:type="dxa"/>
            <w:shd w:val="clear" w:color="auto" w:fill="auto"/>
          </w:tcPr>
          <w:p w14:paraId="4B8D12EF" w14:textId="77777777" w:rsidR="00512FC7" w:rsidRPr="00512FC7" w:rsidRDefault="00512FC7" w:rsidP="00533FE7">
            <w:r w:rsidRPr="00512FC7">
              <w:t>String</w:t>
            </w:r>
          </w:p>
        </w:tc>
        <w:tc>
          <w:tcPr>
            <w:tcW w:w="4677" w:type="dxa"/>
            <w:shd w:val="clear" w:color="auto" w:fill="auto"/>
          </w:tcPr>
          <w:p w14:paraId="7E1C4598" w14:textId="77777777" w:rsidR="00512FC7" w:rsidRDefault="00512FC7" w:rsidP="00533FE7">
            <w:pPr>
              <w:jc w:val="left"/>
            </w:pPr>
            <w:r>
              <w:t>Indicates type of miscellaneous fee.</w:t>
            </w:r>
          </w:p>
          <w:p w14:paraId="1DA6D234" w14:textId="77777777" w:rsidR="00512FC7" w:rsidRPr="00512FC7" w:rsidRDefault="00512FC7" w:rsidP="00533FE7">
            <w:pPr>
              <w:jc w:val="left"/>
            </w:pPr>
            <w:r>
              <w:t>Valid values:</w:t>
            </w:r>
            <w:r>
              <w:br/>
            </w:r>
            <w:r>
              <w:tab/>
              <w:t>1 - Regulatory (e.g. SEC)</w:t>
            </w:r>
            <w:r>
              <w:br/>
            </w:r>
            <w:r>
              <w:tab/>
              <w:t>2 - Tax</w:t>
            </w:r>
            <w:r>
              <w:br/>
            </w:r>
            <w:r>
              <w:tab/>
              <w:t>3 - Local Commission</w:t>
            </w:r>
            <w:r>
              <w:br/>
            </w:r>
            <w:r>
              <w:tab/>
              <w:t>4 - Exchange Fees</w:t>
            </w:r>
            <w:r>
              <w:br/>
            </w:r>
            <w:r>
              <w:tab/>
              <w:t>5 - Stamp</w:t>
            </w:r>
            <w:r>
              <w:br/>
            </w:r>
            <w:r>
              <w:tab/>
              <w:t>6 - Levy</w:t>
            </w:r>
            <w:r>
              <w:br/>
            </w:r>
            <w:r>
              <w:tab/>
              <w:t>7 - Other</w:t>
            </w:r>
            <w:r>
              <w:br/>
            </w:r>
            <w:r>
              <w:tab/>
              <w:t>8 - Markup</w:t>
            </w:r>
            <w:r>
              <w:br/>
            </w:r>
            <w:r>
              <w:tab/>
              <w:t>9 - Consumption Tax</w:t>
            </w:r>
            <w:r>
              <w:br/>
            </w:r>
            <w:r>
              <w:tab/>
              <w:t>10 - Per transaction</w:t>
            </w:r>
            <w:r>
              <w:br/>
            </w:r>
            <w:r>
              <w:tab/>
              <w:t>11 - Conversion</w:t>
            </w:r>
            <w:r>
              <w:br/>
            </w:r>
            <w:r>
              <w:lastRenderedPageBreak/>
              <w:tab/>
              <w:t>12 - Agent</w:t>
            </w:r>
            <w:r>
              <w:br/>
            </w:r>
            <w:r>
              <w:tab/>
              <w:t>13 - Transfer Fee</w:t>
            </w:r>
            <w:r>
              <w:br/>
            </w:r>
            <w:r>
              <w:tab/>
              <w:t>14 - Security Lending</w:t>
            </w:r>
          </w:p>
        </w:tc>
        <w:tc>
          <w:tcPr>
            <w:tcW w:w="4411" w:type="dxa"/>
            <w:shd w:val="clear" w:color="auto" w:fill="auto"/>
          </w:tcPr>
          <w:p w14:paraId="23DAE3A4" w14:textId="77777777" w:rsidR="00512FC7" w:rsidRPr="00512FC7" w:rsidRDefault="00512FC7" w:rsidP="00533FE7">
            <w:r w:rsidRPr="00512FC7">
              <w:lastRenderedPageBreak/>
              <w:t>Typ</w:t>
            </w:r>
          </w:p>
        </w:tc>
      </w:tr>
      <w:tr w:rsidR="00512FC7" w:rsidRPr="00512FC7" w14:paraId="46017F20" w14:textId="77777777" w:rsidTr="00533FE7">
        <w:tc>
          <w:tcPr>
            <w:tcW w:w="828" w:type="dxa"/>
            <w:shd w:val="clear" w:color="auto" w:fill="auto"/>
          </w:tcPr>
          <w:p w14:paraId="22C9D4E2" w14:textId="77777777" w:rsidR="00512FC7" w:rsidRPr="00512FC7" w:rsidRDefault="00512FC7" w:rsidP="00533FE7">
            <w:bookmarkStart w:id="444" w:name="fld_PrevClosePx" w:colFirst="1" w:colLast="1"/>
            <w:bookmarkEnd w:id="443"/>
            <w:r w:rsidRPr="00512FC7">
              <w:lastRenderedPageBreak/>
              <w:t>140</w:t>
            </w:r>
          </w:p>
        </w:tc>
        <w:tc>
          <w:tcPr>
            <w:tcW w:w="2069" w:type="dxa"/>
            <w:shd w:val="clear" w:color="auto" w:fill="auto"/>
          </w:tcPr>
          <w:p w14:paraId="33F89F3E" w14:textId="77777777" w:rsidR="00512FC7" w:rsidRPr="00512FC7" w:rsidRDefault="00512FC7" w:rsidP="00533FE7">
            <w:r w:rsidRPr="00512FC7">
              <w:t>PrevClosePx</w:t>
            </w:r>
          </w:p>
        </w:tc>
        <w:tc>
          <w:tcPr>
            <w:tcW w:w="1083" w:type="dxa"/>
            <w:shd w:val="clear" w:color="auto" w:fill="auto"/>
          </w:tcPr>
          <w:p w14:paraId="6401EFC1" w14:textId="77777777" w:rsidR="00512FC7" w:rsidRPr="00512FC7" w:rsidRDefault="00512FC7" w:rsidP="00533FE7">
            <w:r w:rsidRPr="00512FC7">
              <w:t>Price</w:t>
            </w:r>
          </w:p>
        </w:tc>
        <w:tc>
          <w:tcPr>
            <w:tcW w:w="4677" w:type="dxa"/>
            <w:shd w:val="clear" w:color="auto" w:fill="auto"/>
          </w:tcPr>
          <w:p w14:paraId="39579DF9" w14:textId="77777777" w:rsidR="00512FC7" w:rsidRPr="00512FC7" w:rsidRDefault="00512FC7" w:rsidP="00533FE7">
            <w:pPr>
              <w:jc w:val="left"/>
            </w:pPr>
            <w:r w:rsidRPr="00512FC7">
              <w:t>Previous closing price of security.</w:t>
            </w:r>
          </w:p>
        </w:tc>
        <w:tc>
          <w:tcPr>
            <w:tcW w:w="4411" w:type="dxa"/>
            <w:shd w:val="clear" w:color="auto" w:fill="auto"/>
          </w:tcPr>
          <w:p w14:paraId="715431A5" w14:textId="77777777" w:rsidR="00512FC7" w:rsidRPr="00512FC7" w:rsidRDefault="00512FC7" w:rsidP="00533FE7">
            <w:r w:rsidRPr="00512FC7">
              <w:t>PrevClsPx</w:t>
            </w:r>
          </w:p>
        </w:tc>
      </w:tr>
      <w:tr w:rsidR="00512FC7" w:rsidRPr="00512FC7" w14:paraId="30B767AC" w14:textId="77777777" w:rsidTr="00533FE7">
        <w:tc>
          <w:tcPr>
            <w:tcW w:w="828" w:type="dxa"/>
            <w:shd w:val="clear" w:color="auto" w:fill="auto"/>
          </w:tcPr>
          <w:p w14:paraId="4276D5F4" w14:textId="77777777" w:rsidR="00512FC7" w:rsidRPr="00512FC7" w:rsidRDefault="00512FC7" w:rsidP="00533FE7">
            <w:bookmarkStart w:id="445" w:name="fld_ResetSeqNumFlag" w:colFirst="1" w:colLast="1"/>
            <w:bookmarkEnd w:id="444"/>
            <w:r w:rsidRPr="00512FC7">
              <w:t>141</w:t>
            </w:r>
          </w:p>
        </w:tc>
        <w:tc>
          <w:tcPr>
            <w:tcW w:w="2069" w:type="dxa"/>
            <w:shd w:val="clear" w:color="auto" w:fill="auto"/>
          </w:tcPr>
          <w:p w14:paraId="63FAB79F" w14:textId="77777777" w:rsidR="00512FC7" w:rsidRPr="00512FC7" w:rsidRDefault="00512FC7" w:rsidP="00533FE7">
            <w:r w:rsidRPr="00512FC7">
              <w:t>ResetSeqNumFlag</w:t>
            </w:r>
          </w:p>
        </w:tc>
        <w:tc>
          <w:tcPr>
            <w:tcW w:w="1083" w:type="dxa"/>
            <w:shd w:val="clear" w:color="auto" w:fill="auto"/>
          </w:tcPr>
          <w:p w14:paraId="246341A1" w14:textId="77777777" w:rsidR="00512FC7" w:rsidRPr="00512FC7" w:rsidRDefault="00512FC7" w:rsidP="00533FE7">
            <w:r w:rsidRPr="00512FC7">
              <w:t>Boolean</w:t>
            </w:r>
          </w:p>
        </w:tc>
        <w:tc>
          <w:tcPr>
            <w:tcW w:w="4677" w:type="dxa"/>
            <w:shd w:val="clear" w:color="auto" w:fill="auto"/>
          </w:tcPr>
          <w:p w14:paraId="0ED9826D" w14:textId="77777777" w:rsidR="00512FC7" w:rsidRDefault="00512FC7" w:rsidP="00533FE7">
            <w:pPr>
              <w:jc w:val="left"/>
            </w:pPr>
            <w:r>
              <w:t>Indicates that the both sides of the FIX session should reset sequence numbers.</w:t>
            </w:r>
          </w:p>
          <w:p w14:paraId="496D4745" w14:textId="77777777" w:rsidR="00512FC7" w:rsidRPr="00512FC7" w:rsidRDefault="00512FC7" w:rsidP="00533FE7">
            <w:pPr>
              <w:jc w:val="left"/>
            </w:pPr>
            <w:r>
              <w:t>Valid values:</w:t>
            </w:r>
            <w:r>
              <w:br/>
            </w:r>
            <w:r>
              <w:tab/>
              <w:t>N - No</w:t>
            </w:r>
            <w:r>
              <w:br/>
            </w:r>
            <w:r>
              <w:tab/>
              <w:t>Y - Yes, reset sequence numbers</w:t>
            </w:r>
          </w:p>
        </w:tc>
        <w:tc>
          <w:tcPr>
            <w:tcW w:w="4411" w:type="dxa"/>
            <w:shd w:val="clear" w:color="auto" w:fill="auto"/>
          </w:tcPr>
          <w:p w14:paraId="0053FA56" w14:textId="77777777" w:rsidR="00512FC7" w:rsidRPr="00512FC7" w:rsidRDefault="00512FC7" w:rsidP="00533FE7"/>
        </w:tc>
      </w:tr>
      <w:tr w:rsidR="00512FC7" w:rsidRPr="00512FC7" w14:paraId="37E8C6E6" w14:textId="77777777" w:rsidTr="00533FE7">
        <w:tc>
          <w:tcPr>
            <w:tcW w:w="828" w:type="dxa"/>
            <w:shd w:val="clear" w:color="auto" w:fill="auto"/>
          </w:tcPr>
          <w:p w14:paraId="0710EE55" w14:textId="77777777" w:rsidR="00512FC7" w:rsidRPr="00512FC7" w:rsidRDefault="00512FC7" w:rsidP="00533FE7">
            <w:bookmarkStart w:id="446" w:name="fld_SenderLocationID" w:colFirst="1" w:colLast="1"/>
            <w:bookmarkEnd w:id="445"/>
            <w:r w:rsidRPr="00512FC7">
              <w:t>142</w:t>
            </w:r>
          </w:p>
        </w:tc>
        <w:tc>
          <w:tcPr>
            <w:tcW w:w="2069" w:type="dxa"/>
            <w:shd w:val="clear" w:color="auto" w:fill="auto"/>
          </w:tcPr>
          <w:p w14:paraId="2F93E143" w14:textId="77777777" w:rsidR="00512FC7" w:rsidRPr="00512FC7" w:rsidRDefault="00512FC7" w:rsidP="00533FE7">
            <w:r w:rsidRPr="00512FC7">
              <w:t>SenderLocationID</w:t>
            </w:r>
          </w:p>
        </w:tc>
        <w:tc>
          <w:tcPr>
            <w:tcW w:w="1083" w:type="dxa"/>
            <w:shd w:val="clear" w:color="auto" w:fill="auto"/>
          </w:tcPr>
          <w:p w14:paraId="57358B86" w14:textId="77777777" w:rsidR="00512FC7" w:rsidRPr="00512FC7" w:rsidRDefault="00512FC7" w:rsidP="00533FE7">
            <w:r w:rsidRPr="00512FC7">
              <w:t>String</w:t>
            </w:r>
          </w:p>
        </w:tc>
        <w:tc>
          <w:tcPr>
            <w:tcW w:w="4677" w:type="dxa"/>
            <w:shd w:val="clear" w:color="auto" w:fill="auto"/>
          </w:tcPr>
          <w:p w14:paraId="3C3678C2" w14:textId="77777777" w:rsidR="00512FC7" w:rsidRPr="00512FC7" w:rsidRDefault="00512FC7" w:rsidP="00533FE7">
            <w:pPr>
              <w:jc w:val="left"/>
            </w:pPr>
            <w:r w:rsidRPr="00512FC7">
              <w:t>Assigned value used to identify specific message originator's location (i.e. geographic location and/or desk, trader)</w:t>
            </w:r>
          </w:p>
        </w:tc>
        <w:tc>
          <w:tcPr>
            <w:tcW w:w="4411" w:type="dxa"/>
            <w:shd w:val="clear" w:color="auto" w:fill="auto"/>
          </w:tcPr>
          <w:p w14:paraId="10C38598" w14:textId="77777777" w:rsidR="00512FC7" w:rsidRPr="00512FC7" w:rsidRDefault="00512FC7" w:rsidP="00533FE7">
            <w:r w:rsidRPr="00512FC7">
              <w:t>SLoc</w:t>
            </w:r>
          </w:p>
        </w:tc>
      </w:tr>
      <w:tr w:rsidR="00512FC7" w:rsidRPr="00512FC7" w14:paraId="1EEC3CD7" w14:textId="77777777" w:rsidTr="00533FE7">
        <w:tc>
          <w:tcPr>
            <w:tcW w:w="828" w:type="dxa"/>
            <w:shd w:val="clear" w:color="auto" w:fill="auto"/>
          </w:tcPr>
          <w:p w14:paraId="7823459C" w14:textId="77777777" w:rsidR="00512FC7" w:rsidRPr="00512FC7" w:rsidRDefault="00512FC7" w:rsidP="00533FE7">
            <w:bookmarkStart w:id="447" w:name="fld_TargetLocationID" w:colFirst="1" w:colLast="1"/>
            <w:bookmarkEnd w:id="446"/>
            <w:r w:rsidRPr="00512FC7">
              <w:t>143</w:t>
            </w:r>
          </w:p>
        </w:tc>
        <w:tc>
          <w:tcPr>
            <w:tcW w:w="2069" w:type="dxa"/>
            <w:shd w:val="clear" w:color="auto" w:fill="auto"/>
          </w:tcPr>
          <w:p w14:paraId="7C326CA0" w14:textId="77777777" w:rsidR="00512FC7" w:rsidRPr="00512FC7" w:rsidRDefault="00512FC7" w:rsidP="00533FE7">
            <w:r w:rsidRPr="00512FC7">
              <w:t>TargetLocationID</w:t>
            </w:r>
          </w:p>
        </w:tc>
        <w:tc>
          <w:tcPr>
            <w:tcW w:w="1083" w:type="dxa"/>
            <w:shd w:val="clear" w:color="auto" w:fill="auto"/>
          </w:tcPr>
          <w:p w14:paraId="357E392D" w14:textId="77777777" w:rsidR="00512FC7" w:rsidRPr="00512FC7" w:rsidRDefault="00512FC7" w:rsidP="00533FE7">
            <w:r w:rsidRPr="00512FC7">
              <w:t>String</w:t>
            </w:r>
          </w:p>
        </w:tc>
        <w:tc>
          <w:tcPr>
            <w:tcW w:w="4677" w:type="dxa"/>
            <w:shd w:val="clear" w:color="auto" w:fill="auto"/>
          </w:tcPr>
          <w:p w14:paraId="46644159" w14:textId="77777777" w:rsidR="00512FC7" w:rsidRPr="00512FC7" w:rsidRDefault="00512FC7" w:rsidP="00533FE7">
            <w:pPr>
              <w:jc w:val="left"/>
            </w:pPr>
            <w:r w:rsidRPr="00512FC7">
              <w:t>Assigned value used to identify specific message destination's location (i.e. geographic location and/or desk, trader)</w:t>
            </w:r>
          </w:p>
        </w:tc>
        <w:tc>
          <w:tcPr>
            <w:tcW w:w="4411" w:type="dxa"/>
            <w:shd w:val="clear" w:color="auto" w:fill="auto"/>
          </w:tcPr>
          <w:p w14:paraId="0F2BD08C" w14:textId="77777777" w:rsidR="00512FC7" w:rsidRPr="00512FC7" w:rsidRDefault="00512FC7" w:rsidP="00533FE7">
            <w:r w:rsidRPr="00512FC7">
              <w:t>TLoc</w:t>
            </w:r>
          </w:p>
        </w:tc>
      </w:tr>
      <w:tr w:rsidR="00512FC7" w:rsidRPr="00512FC7" w14:paraId="7099FBB4" w14:textId="77777777" w:rsidTr="00533FE7">
        <w:tc>
          <w:tcPr>
            <w:tcW w:w="828" w:type="dxa"/>
            <w:shd w:val="clear" w:color="auto" w:fill="auto"/>
          </w:tcPr>
          <w:p w14:paraId="67E6BD80" w14:textId="77777777" w:rsidR="00512FC7" w:rsidRPr="00512FC7" w:rsidRDefault="00512FC7" w:rsidP="00533FE7">
            <w:bookmarkStart w:id="448" w:name="fld_OnBehalfOfLocationID" w:colFirst="1" w:colLast="1"/>
            <w:bookmarkEnd w:id="447"/>
            <w:r w:rsidRPr="00512FC7">
              <w:t>144</w:t>
            </w:r>
          </w:p>
        </w:tc>
        <w:tc>
          <w:tcPr>
            <w:tcW w:w="2069" w:type="dxa"/>
            <w:shd w:val="clear" w:color="auto" w:fill="auto"/>
          </w:tcPr>
          <w:p w14:paraId="1A00B696" w14:textId="77777777" w:rsidR="00512FC7" w:rsidRPr="00512FC7" w:rsidRDefault="00512FC7" w:rsidP="00533FE7">
            <w:r w:rsidRPr="00512FC7">
              <w:t>OnBehalfOfLocationID</w:t>
            </w:r>
          </w:p>
        </w:tc>
        <w:tc>
          <w:tcPr>
            <w:tcW w:w="1083" w:type="dxa"/>
            <w:shd w:val="clear" w:color="auto" w:fill="auto"/>
          </w:tcPr>
          <w:p w14:paraId="28695F3A" w14:textId="77777777" w:rsidR="00512FC7" w:rsidRPr="00512FC7" w:rsidRDefault="00512FC7" w:rsidP="00533FE7">
            <w:r w:rsidRPr="00512FC7">
              <w:t>String</w:t>
            </w:r>
          </w:p>
        </w:tc>
        <w:tc>
          <w:tcPr>
            <w:tcW w:w="4677" w:type="dxa"/>
            <w:shd w:val="clear" w:color="auto" w:fill="auto"/>
          </w:tcPr>
          <w:p w14:paraId="6D76F987" w14:textId="77777777" w:rsidR="00512FC7" w:rsidRPr="00512FC7" w:rsidRDefault="00512FC7" w:rsidP="00533FE7">
            <w:pPr>
              <w:jc w:val="left"/>
            </w:pPr>
            <w:r w:rsidRPr="00512FC7">
              <w:t>Assigned value used to identify specific message originator's location (i.e. geographic location and/or desk, trader) if the message was delivered by a third party</w:t>
            </w:r>
          </w:p>
        </w:tc>
        <w:tc>
          <w:tcPr>
            <w:tcW w:w="4411" w:type="dxa"/>
            <w:shd w:val="clear" w:color="auto" w:fill="auto"/>
          </w:tcPr>
          <w:p w14:paraId="084F987F" w14:textId="77777777" w:rsidR="00512FC7" w:rsidRPr="00512FC7" w:rsidRDefault="00512FC7" w:rsidP="00533FE7">
            <w:r w:rsidRPr="00512FC7">
              <w:t>OBLoc</w:t>
            </w:r>
          </w:p>
        </w:tc>
      </w:tr>
      <w:tr w:rsidR="00512FC7" w:rsidRPr="00512FC7" w14:paraId="675F21FF" w14:textId="77777777" w:rsidTr="00533FE7">
        <w:tc>
          <w:tcPr>
            <w:tcW w:w="828" w:type="dxa"/>
            <w:shd w:val="clear" w:color="auto" w:fill="auto"/>
          </w:tcPr>
          <w:p w14:paraId="5E5A11BD" w14:textId="77777777" w:rsidR="00512FC7" w:rsidRPr="00512FC7" w:rsidRDefault="00512FC7" w:rsidP="00533FE7">
            <w:bookmarkStart w:id="449" w:name="fld_DeliverToLocationID" w:colFirst="1" w:colLast="1"/>
            <w:bookmarkEnd w:id="448"/>
            <w:r w:rsidRPr="00512FC7">
              <w:t>145</w:t>
            </w:r>
          </w:p>
        </w:tc>
        <w:tc>
          <w:tcPr>
            <w:tcW w:w="2069" w:type="dxa"/>
            <w:shd w:val="clear" w:color="auto" w:fill="auto"/>
          </w:tcPr>
          <w:p w14:paraId="4067687C" w14:textId="77777777" w:rsidR="00512FC7" w:rsidRPr="00512FC7" w:rsidRDefault="00512FC7" w:rsidP="00533FE7">
            <w:r w:rsidRPr="00512FC7">
              <w:t>DeliverToLocationID</w:t>
            </w:r>
          </w:p>
        </w:tc>
        <w:tc>
          <w:tcPr>
            <w:tcW w:w="1083" w:type="dxa"/>
            <w:shd w:val="clear" w:color="auto" w:fill="auto"/>
          </w:tcPr>
          <w:p w14:paraId="5A203B4E" w14:textId="77777777" w:rsidR="00512FC7" w:rsidRPr="00512FC7" w:rsidRDefault="00512FC7" w:rsidP="00533FE7">
            <w:r w:rsidRPr="00512FC7">
              <w:t>String</w:t>
            </w:r>
          </w:p>
        </w:tc>
        <w:tc>
          <w:tcPr>
            <w:tcW w:w="4677" w:type="dxa"/>
            <w:shd w:val="clear" w:color="auto" w:fill="auto"/>
          </w:tcPr>
          <w:p w14:paraId="21900C82" w14:textId="77777777" w:rsidR="00512FC7" w:rsidRPr="00512FC7" w:rsidRDefault="00512FC7" w:rsidP="00533FE7">
            <w:pPr>
              <w:jc w:val="left"/>
            </w:pPr>
            <w:r w:rsidRPr="00512FC7">
              <w:t>Assigned value used to identify specific message recipient's location (i.e. geographic location and/or desk, trader) if the message was delivered by a third party</w:t>
            </w:r>
          </w:p>
        </w:tc>
        <w:tc>
          <w:tcPr>
            <w:tcW w:w="4411" w:type="dxa"/>
            <w:shd w:val="clear" w:color="auto" w:fill="auto"/>
          </w:tcPr>
          <w:p w14:paraId="2E3CA3A8" w14:textId="77777777" w:rsidR="00512FC7" w:rsidRPr="00512FC7" w:rsidRDefault="00512FC7" w:rsidP="00533FE7">
            <w:r w:rsidRPr="00512FC7">
              <w:t>D2Loc</w:t>
            </w:r>
          </w:p>
        </w:tc>
      </w:tr>
      <w:tr w:rsidR="00512FC7" w:rsidRPr="00512FC7" w14:paraId="251BE970" w14:textId="77777777" w:rsidTr="00533FE7">
        <w:tc>
          <w:tcPr>
            <w:tcW w:w="828" w:type="dxa"/>
            <w:shd w:val="clear" w:color="auto" w:fill="auto"/>
          </w:tcPr>
          <w:p w14:paraId="47A815CB" w14:textId="77777777" w:rsidR="00512FC7" w:rsidRPr="00512FC7" w:rsidRDefault="00512FC7" w:rsidP="00533FE7">
            <w:bookmarkStart w:id="450" w:name="fld_NoRelatedSym" w:colFirst="1" w:colLast="1"/>
            <w:bookmarkEnd w:id="449"/>
            <w:r w:rsidRPr="00512FC7">
              <w:t>146</w:t>
            </w:r>
          </w:p>
        </w:tc>
        <w:tc>
          <w:tcPr>
            <w:tcW w:w="2069" w:type="dxa"/>
            <w:shd w:val="clear" w:color="auto" w:fill="auto"/>
          </w:tcPr>
          <w:p w14:paraId="1658E4A4" w14:textId="77777777" w:rsidR="00512FC7" w:rsidRPr="00512FC7" w:rsidRDefault="00512FC7" w:rsidP="00533FE7">
            <w:r w:rsidRPr="00512FC7">
              <w:t>NoRelatedSym</w:t>
            </w:r>
          </w:p>
        </w:tc>
        <w:tc>
          <w:tcPr>
            <w:tcW w:w="1083" w:type="dxa"/>
            <w:shd w:val="clear" w:color="auto" w:fill="auto"/>
          </w:tcPr>
          <w:p w14:paraId="6B481D86" w14:textId="77777777" w:rsidR="00512FC7" w:rsidRPr="00512FC7" w:rsidRDefault="00512FC7" w:rsidP="00533FE7">
            <w:r w:rsidRPr="00512FC7">
              <w:t>NumInGroup</w:t>
            </w:r>
          </w:p>
        </w:tc>
        <w:tc>
          <w:tcPr>
            <w:tcW w:w="4677" w:type="dxa"/>
            <w:shd w:val="clear" w:color="auto" w:fill="auto"/>
          </w:tcPr>
          <w:p w14:paraId="48A1957D" w14:textId="77777777" w:rsidR="00512FC7" w:rsidRPr="00512FC7" w:rsidRDefault="00512FC7" w:rsidP="00533FE7">
            <w:pPr>
              <w:jc w:val="left"/>
            </w:pPr>
            <w:r w:rsidRPr="00512FC7">
              <w:t>Specifies the number of repeating symbols specified.</w:t>
            </w:r>
          </w:p>
        </w:tc>
        <w:tc>
          <w:tcPr>
            <w:tcW w:w="4411" w:type="dxa"/>
            <w:shd w:val="clear" w:color="auto" w:fill="auto"/>
          </w:tcPr>
          <w:p w14:paraId="79F0C754" w14:textId="77777777" w:rsidR="00512FC7" w:rsidRPr="00512FC7" w:rsidRDefault="00512FC7" w:rsidP="00533FE7"/>
        </w:tc>
      </w:tr>
      <w:tr w:rsidR="00512FC7" w:rsidRPr="00512FC7" w14:paraId="5BF5D2D3" w14:textId="77777777" w:rsidTr="00533FE7">
        <w:tc>
          <w:tcPr>
            <w:tcW w:w="828" w:type="dxa"/>
            <w:shd w:val="clear" w:color="auto" w:fill="auto"/>
          </w:tcPr>
          <w:p w14:paraId="3AD73458" w14:textId="77777777" w:rsidR="00512FC7" w:rsidRPr="00512FC7" w:rsidRDefault="00512FC7" w:rsidP="00533FE7">
            <w:bookmarkStart w:id="451" w:name="fld_Subject" w:colFirst="1" w:colLast="1"/>
            <w:bookmarkEnd w:id="450"/>
            <w:r w:rsidRPr="00512FC7">
              <w:t>147</w:t>
            </w:r>
          </w:p>
        </w:tc>
        <w:tc>
          <w:tcPr>
            <w:tcW w:w="2069" w:type="dxa"/>
            <w:shd w:val="clear" w:color="auto" w:fill="auto"/>
          </w:tcPr>
          <w:p w14:paraId="6CFFF8D2" w14:textId="77777777" w:rsidR="00512FC7" w:rsidRPr="00512FC7" w:rsidRDefault="00512FC7" w:rsidP="00533FE7">
            <w:r w:rsidRPr="00512FC7">
              <w:t>Subject</w:t>
            </w:r>
          </w:p>
        </w:tc>
        <w:tc>
          <w:tcPr>
            <w:tcW w:w="1083" w:type="dxa"/>
            <w:shd w:val="clear" w:color="auto" w:fill="auto"/>
          </w:tcPr>
          <w:p w14:paraId="32F97CDC" w14:textId="77777777" w:rsidR="00512FC7" w:rsidRPr="00512FC7" w:rsidRDefault="00512FC7" w:rsidP="00533FE7">
            <w:r w:rsidRPr="00512FC7">
              <w:t>String</w:t>
            </w:r>
          </w:p>
        </w:tc>
        <w:tc>
          <w:tcPr>
            <w:tcW w:w="4677" w:type="dxa"/>
            <w:shd w:val="clear" w:color="auto" w:fill="auto"/>
          </w:tcPr>
          <w:p w14:paraId="2837E568" w14:textId="77777777" w:rsidR="00512FC7" w:rsidRPr="00512FC7" w:rsidRDefault="00512FC7" w:rsidP="00533FE7">
            <w:pPr>
              <w:jc w:val="left"/>
            </w:pPr>
            <w:r w:rsidRPr="00512FC7">
              <w:t>The subject of an Email message</w:t>
            </w:r>
          </w:p>
        </w:tc>
        <w:tc>
          <w:tcPr>
            <w:tcW w:w="4411" w:type="dxa"/>
            <w:shd w:val="clear" w:color="auto" w:fill="auto"/>
          </w:tcPr>
          <w:p w14:paraId="03688653" w14:textId="77777777" w:rsidR="00512FC7" w:rsidRPr="00512FC7" w:rsidRDefault="00512FC7" w:rsidP="00533FE7">
            <w:r w:rsidRPr="00512FC7">
              <w:t>Subject</w:t>
            </w:r>
          </w:p>
        </w:tc>
      </w:tr>
      <w:tr w:rsidR="00512FC7" w:rsidRPr="00512FC7" w14:paraId="1D74069B" w14:textId="77777777" w:rsidTr="00533FE7">
        <w:tc>
          <w:tcPr>
            <w:tcW w:w="828" w:type="dxa"/>
            <w:shd w:val="clear" w:color="auto" w:fill="auto"/>
          </w:tcPr>
          <w:p w14:paraId="00A5DD18" w14:textId="77777777" w:rsidR="00512FC7" w:rsidRPr="00512FC7" w:rsidRDefault="00512FC7" w:rsidP="00533FE7">
            <w:bookmarkStart w:id="452" w:name="fld_Headline" w:colFirst="1" w:colLast="1"/>
            <w:bookmarkEnd w:id="451"/>
            <w:r w:rsidRPr="00512FC7">
              <w:t>148</w:t>
            </w:r>
          </w:p>
        </w:tc>
        <w:tc>
          <w:tcPr>
            <w:tcW w:w="2069" w:type="dxa"/>
            <w:shd w:val="clear" w:color="auto" w:fill="auto"/>
          </w:tcPr>
          <w:p w14:paraId="761F9F88" w14:textId="77777777" w:rsidR="00512FC7" w:rsidRPr="00512FC7" w:rsidRDefault="00512FC7" w:rsidP="00533FE7">
            <w:r w:rsidRPr="00512FC7">
              <w:t>Headline</w:t>
            </w:r>
          </w:p>
        </w:tc>
        <w:tc>
          <w:tcPr>
            <w:tcW w:w="1083" w:type="dxa"/>
            <w:shd w:val="clear" w:color="auto" w:fill="auto"/>
          </w:tcPr>
          <w:p w14:paraId="36381EFE" w14:textId="77777777" w:rsidR="00512FC7" w:rsidRPr="00512FC7" w:rsidRDefault="00512FC7" w:rsidP="00533FE7">
            <w:r w:rsidRPr="00512FC7">
              <w:t>String</w:t>
            </w:r>
          </w:p>
        </w:tc>
        <w:tc>
          <w:tcPr>
            <w:tcW w:w="4677" w:type="dxa"/>
            <w:shd w:val="clear" w:color="auto" w:fill="auto"/>
          </w:tcPr>
          <w:p w14:paraId="2209BB96" w14:textId="77777777" w:rsidR="00512FC7" w:rsidRPr="00512FC7" w:rsidRDefault="00512FC7" w:rsidP="00533FE7">
            <w:pPr>
              <w:jc w:val="left"/>
            </w:pPr>
            <w:r w:rsidRPr="00512FC7">
              <w:t>The headline of a News message</w:t>
            </w:r>
          </w:p>
        </w:tc>
        <w:tc>
          <w:tcPr>
            <w:tcW w:w="4411" w:type="dxa"/>
            <w:shd w:val="clear" w:color="auto" w:fill="auto"/>
          </w:tcPr>
          <w:p w14:paraId="6A6E1DA4" w14:textId="77777777" w:rsidR="00512FC7" w:rsidRPr="00512FC7" w:rsidRDefault="00512FC7" w:rsidP="00533FE7">
            <w:r w:rsidRPr="00512FC7">
              <w:t>Headline</w:t>
            </w:r>
          </w:p>
        </w:tc>
      </w:tr>
      <w:tr w:rsidR="00512FC7" w:rsidRPr="00512FC7" w14:paraId="67762A35" w14:textId="77777777" w:rsidTr="00533FE7">
        <w:tc>
          <w:tcPr>
            <w:tcW w:w="828" w:type="dxa"/>
            <w:shd w:val="clear" w:color="auto" w:fill="auto"/>
          </w:tcPr>
          <w:p w14:paraId="072E1C9D" w14:textId="77777777" w:rsidR="00512FC7" w:rsidRPr="00512FC7" w:rsidRDefault="00512FC7" w:rsidP="00533FE7">
            <w:bookmarkStart w:id="453" w:name="fld_URLLink" w:colFirst="1" w:colLast="1"/>
            <w:bookmarkEnd w:id="452"/>
            <w:r w:rsidRPr="00512FC7">
              <w:t>149</w:t>
            </w:r>
          </w:p>
        </w:tc>
        <w:tc>
          <w:tcPr>
            <w:tcW w:w="2069" w:type="dxa"/>
            <w:shd w:val="clear" w:color="auto" w:fill="auto"/>
          </w:tcPr>
          <w:p w14:paraId="0F0C5E46" w14:textId="77777777" w:rsidR="00512FC7" w:rsidRPr="00512FC7" w:rsidRDefault="00512FC7" w:rsidP="00533FE7">
            <w:r w:rsidRPr="00512FC7">
              <w:t>URLLink</w:t>
            </w:r>
          </w:p>
        </w:tc>
        <w:tc>
          <w:tcPr>
            <w:tcW w:w="1083" w:type="dxa"/>
            <w:shd w:val="clear" w:color="auto" w:fill="auto"/>
          </w:tcPr>
          <w:p w14:paraId="68894F7C" w14:textId="77777777" w:rsidR="00512FC7" w:rsidRPr="00512FC7" w:rsidRDefault="00512FC7" w:rsidP="00533FE7">
            <w:r w:rsidRPr="00512FC7">
              <w:t>String</w:t>
            </w:r>
          </w:p>
        </w:tc>
        <w:tc>
          <w:tcPr>
            <w:tcW w:w="4677" w:type="dxa"/>
            <w:shd w:val="clear" w:color="auto" w:fill="auto"/>
          </w:tcPr>
          <w:p w14:paraId="76BB40C1" w14:textId="77777777" w:rsidR="00512FC7" w:rsidRPr="00512FC7" w:rsidRDefault="00512FC7" w:rsidP="00533FE7">
            <w:pPr>
              <w:jc w:val="left"/>
            </w:pPr>
            <w:r w:rsidRPr="00512FC7">
              <w:t>A URI (Uniform Resource Identifier) or URL (Uniform Resource Locator) link to additional information (i.e. http://www.XYZ.com/research.html)</w:t>
            </w:r>
            <w:r>
              <w:br/>
            </w:r>
            <w:r w:rsidRPr="00512FC7">
              <w:t>See "Appendix 6-B FIX Fields Based Upon Other Standards"</w:t>
            </w:r>
          </w:p>
        </w:tc>
        <w:tc>
          <w:tcPr>
            <w:tcW w:w="4411" w:type="dxa"/>
            <w:shd w:val="clear" w:color="auto" w:fill="auto"/>
          </w:tcPr>
          <w:p w14:paraId="08B01DDC" w14:textId="77777777" w:rsidR="00512FC7" w:rsidRPr="00512FC7" w:rsidRDefault="00512FC7" w:rsidP="00533FE7">
            <w:r w:rsidRPr="00512FC7">
              <w:t>URL</w:t>
            </w:r>
          </w:p>
        </w:tc>
      </w:tr>
      <w:tr w:rsidR="00512FC7" w:rsidRPr="00512FC7" w14:paraId="67C35FFE" w14:textId="77777777" w:rsidTr="00533FE7">
        <w:tc>
          <w:tcPr>
            <w:tcW w:w="828" w:type="dxa"/>
            <w:shd w:val="clear" w:color="auto" w:fill="auto"/>
          </w:tcPr>
          <w:p w14:paraId="3B3E1051" w14:textId="77777777" w:rsidR="00512FC7" w:rsidRPr="00512FC7" w:rsidRDefault="00512FC7" w:rsidP="00533FE7">
            <w:bookmarkStart w:id="454" w:name="fld_ExecType" w:colFirst="1" w:colLast="1"/>
            <w:bookmarkEnd w:id="453"/>
            <w:r w:rsidRPr="00512FC7">
              <w:lastRenderedPageBreak/>
              <w:t>150</w:t>
            </w:r>
          </w:p>
        </w:tc>
        <w:tc>
          <w:tcPr>
            <w:tcW w:w="2069" w:type="dxa"/>
            <w:shd w:val="clear" w:color="auto" w:fill="auto"/>
          </w:tcPr>
          <w:p w14:paraId="5704BDD4" w14:textId="77777777" w:rsidR="00512FC7" w:rsidRPr="00512FC7" w:rsidRDefault="00512FC7" w:rsidP="00533FE7">
            <w:r w:rsidRPr="00512FC7">
              <w:t>ExecType</w:t>
            </w:r>
          </w:p>
        </w:tc>
        <w:tc>
          <w:tcPr>
            <w:tcW w:w="1083" w:type="dxa"/>
            <w:shd w:val="clear" w:color="auto" w:fill="auto"/>
          </w:tcPr>
          <w:p w14:paraId="6BF35604" w14:textId="77777777" w:rsidR="00512FC7" w:rsidRPr="00512FC7" w:rsidRDefault="00512FC7" w:rsidP="00533FE7">
            <w:r w:rsidRPr="00512FC7">
              <w:t>char</w:t>
            </w:r>
          </w:p>
        </w:tc>
        <w:tc>
          <w:tcPr>
            <w:tcW w:w="4677" w:type="dxa"/>
            <w:shd w:val="clear" w:color="auto" w:fill="auto"/>
          </w:tcPr>
          <w:p w14:paraId="7137B5C9" w14:textId="77777777" w:rsidR="00512FC7" w:rsidRDefault="00512FC7" w:rsidP="00533FE7">
            <w:pPr>
              <w:jc w:val="left"/>
            </w:pPr>
            <w:r>
              <w:t>Describes the specific ExecutionRpt (i.e. Pending Cancel) while OrdStatus (39) will always identify the current order status (i.e. Partially Filled) *** SOME VALUES HAVE BEEN REPLACED - See "Replaced Features and Supported Approach" ***</w:t>
            </w:r>
          </w:p>
          <w:p w14:paraId="0145D43D" w14:textId="77777777" w:rsidR="00512FC7" w:rsidRPr="00512FC7" w:rsidRDefault="00512FC7" w:rsidP="00533FE7">
            <w:pPr>
              <w:jc w:val="left"/>
            </w:pPr>
            <w:r>
              <w:t>Valid values:</w:t>
            </w:r>
            <w:r>
              <w:br/>
            </w:r>
            <w:r>
              <w:tab/>
              <w:t>0 - New</w:t>
            </w:r>
            <w:r>
              <w:br/>
            </w:r>
            <w:r>
              <w:tab/>
              <w:t>3 - Done for day</w:t>
            </w:r>
            <w:r>
              <w:br/>
            </w:r>
            <w:r>
              <w:tab/>
              <w:t>4 - Canceled</w:t>
            </w:r>
            <w:r>
              <w:br/>
            </w:r>
            <w:r>
              <w:tab/>
              <w:t>5 - Replaced</w:t>
            </w:r>
            <w:r>
              <w:br/>
            </w:r>
            <w:r>
              <w:tab/>
              <w:t>6 - Pending Cancel (e.g. result of Order Cancel Request)</w:t>
            </w:r>
            <w:r>
              <w:br/>
            </w:r>
            <w:r>
              <w:tab/>
              <w:t>7 - Stopped</w:t>
            </w:r>
            <w:r>
              <w:br/>
            </w:r>
            <w:r>
              <w:tab/>
              <w:t>8 - Rejected</w:t>
            </w:r>
            <w:r>
              <w:br/>
            </w:r>
            <w:r>
              <w:tab/>
              <w:t>9 - Suspended</w:t>
            </w:r>
            <w:r>
              <w:br/>
            </w:r>
            <w:r>
              <w:tab/>
              <w:t>A - Pending New</w:t>
            </w:r>
            <w:r>
              <w:br/>
            </w:r>
            <w:r>
              <w:tab/>
              <w:t>B - Calculated</w:t>
            </w:r>
            <w:r>
              <w:br/>
            </w:r>
            <w:r>
              <w:tab/>
              <w:t>C - Expired</w:t>
            </w:r>
            <w:r>
              <w:br/>
            </w:r>
            <w:r>
              <w:tab/>
              <w:t>D - Restated (Execution Report sent unsolicited by sellside, with ExecRestatementReason (378) set)</w:t>
            </w:r>
            <w:r>
              <w:br/>
            </w:r>
            <w:r>
              <w:tab/>
              <w:t>E - Pending Replace (e.g. result of Order Cancel/Replace Request)</w:t>
            </w:r>
            <w:r>
              <w:br/>
            </w:r>
            <w:r>
              <w:tab/>
              <w:t>F - Trade (partial fill or fill)</w:t>
            </w:r>
            <w:r>
              <w:br/>
            </w:r>
            <w:r>
              <w:tab/>
              <w:t>G - Trade Correct</w:t>
            </w:r>
            <w:r>
              <w:br/>
            </w:r>
            <w:r>
              <w:tab/>
              <w:t>H - Trade Cancel</w:t>
            </w:r>
            <w:r>
              <w:br/>
            </w:r>
            <w:r>
              <w:tab/>
              <w:t>I - Order Status</w:t>
            </w:r>
            <w:r>
              <w:br/>
            </w:r>
            <w:r>
              <w:tab/>
              <w:t>J - Trade in a Clearing Hold</w:t>
            </w:r>
            <w:r>
              <w:br/>
            </w:r>
            <w:r>
              <w:tab/>
              <w:t>K - Trade has been released to Clearing</w:t>
            </w:r>
            <w:r>
              <w:br/>
            </w:r>
            <w:r>
              <w:tab/>
              <w:t>L - Triggered or Activated by System</w:t>
            </w:r>
          </w:p>
        </w:tc>
        <w:tc>
          <w:tcPr>
            <w:tcW w:w="4411" w:type="dxa"/>
            <w:shd w:val="clear" w:color="auto" w:fill="auto"/>
          </w:tcPr>
          <w:p w14:paraId="6EEBD125" w14:textId="77777777" w:rsidR="00512FC7" w:rsidRPr="00512FC7" w:rsidRDefault="00512FC7" w:rsidP="00533FE7">
            <w:r w:rsidRPr="00512FC7">
              <w:t>ExecTyp</w:t>
            </w:r>
          </w:p>
        </w:tc>
      </w:tr>
      <w:tr w:rsidR="00512FC7" w:rsidRPr="00512FC7" w14:paraId="29822D23" w14:textId="77777777" w:rsidTr="00533FE7">
        <w:tc>
          <w:tcPr>
            <w:tcW w:w="828" w:type="dxa"/>
            <w:shd w:val="clear" w:color="auto" w:fill="auto"/>
          </w:tcPr>
          <w:p w14:paraId="4D4679B3" w14:textId="77777777" w:rsidR="00512FC7" w:rsidRPr="00512FC7" w:rsidRDefault="00512FC7" w:rsidP="00533FE7">
            <w:bookmarkStart w:id="455" w:name="fld_LeavesQty" w:colFirst="1" w:colLast="1"/>
            <w:bookmarkEnd w:id="454"/>
            <w:r w:rsidRPr="00512FC7">
              <w:t>151</w:t>
            </w:r>
          </w:p>
        </w:tc>
        <w:tc>
          <w:tcPr>
            <w:tcW w:w="2069" w:type="dxa"/>
            <w:shd w:val="clear" w:color="auto" w:fill="auto"/>
          </w:tcPr>
          <w:p w14:paraId="23B7AD7B" w14:textId="77777777" w:rsidR="00512FC7" w:rsidRPr="00512FC7" w:rsidRDefault="00512FC7" w:rsidP="00533FE7">
            <w:r w:rsidRPr="00512FC7">
              <w:t>LeavesQty</w:t>
            </w:r>
          </w:p>
        </w:tc>
        <w:tc>
          <w:tcPr>
            <w:tcW w:w="1083" w:type="dxa"/>
            <w:shd w:val="clear" w:color="auto" w:fill="auto"/>
          </w:tcPr>
          <w:p w14:paraId="58871F46" w14:textId="77777777" w:rsidR="00512FC7" w:rsidRPr="00512FC7" w:rsidRDefault="00512FC7" w:rsidP="00533FE7">
            <w:r w:rsidRPr="00512FC7">
              <w:t>Qty</w:t>
            </w:r>
          </w:p>
        </w:tc>
        <w:tc>
          <w:tcPr>
            <w:tcW w:w="4677" w:type="dxa"/>
            <w:shd w:val="clear" w:color="auto" w:fill="auto"/>
          </w:tcPr>
          <w:p w14:paraId="52C7A73B" w14:textId="77777777" w:rsidR="00512FC7" w:rsidRPr="00512FC7" w:rsidRDefault="00512FC7" w:rsidP="00533FE7">
            <w:pPr>
              <w:jc w:val="left"/>
            </w:pPr>
            <w:r w:rsidRPr="00512FC7">
              <w:t>Quantity open for further execution. If the OrdStatus (39) is Canceled, DoneForTheDay, Expired, Calculated, or Rejected (in which case the order is no longer active) then LeavesQty could be 0, otherwise LeavesQty = OrderQty (38) - CumQty (14).</w:t>
            </w:r>
            <w:r>
              <w:br/>
            </w:r>
            <w:r w:rsidRPr="00512FC7">
              <w:t>(Prior to FIX 4.2 this field was of type int)</w:t>
            </w:r>
          </w:p>
        </w:tc>
        <w:tc>
          <w:tcPr>
            <w:tcW w:w="4411" w:type="dxa"/>
            <w:shd w:val="clear" w:color="auto" w:fill="auto"/>
          </w:tcPr>
          <w:p w14:paraId="5067645D" w14:textId="77777777" w:rsidR="00512FC7" w:rsidRPr="00512FC7" w:rsidRDefault="00512FC7" w:rsidP="00533FE7">
            <w:r w:rsidRPr="00512FC7">
              <w:t>LeavesQty</w:t>
            </w:r>
          </w:p>
        </w:tc>
      </w:tr>
      <w:tr w:rsidR="00512FC7" w:rsidRPr="00512FC7" w14:paraId="19F24948" w14:textId="77777777" w:rsidTr="00533FE7">
        <w:tc>
          <w:tcPr>
            <w:tcW w:w="828" w:type="dxa"/>
            <w:shd w:val="clear" w:color="auto" w:fill="auto"/>
          </w:tcPr>
          <w:p w14:paraId="020A5A08" w14:textId="77777777" w:rsidR="00512FC7" w:rsidRPr="00512FC7" w:rsidRDefault="00512FC7" w:rsidP="00533FE7">
            <w:bookmarkStart w:id="456" w:name="fld_CashOrderQty" w:colFirst="1" w:colLast="1"/>
            <w:bookmarkEnd w:id="455"/>
            <w:r w:rsidRPr="00512FC7">
              <w:t>152</w:t>
            </w:r>
          </w:p>
        </w:tc>
        <w:tc>
          <w:tcPr>
            <w:tcW w:w="2069" w:type="dxa"/>
            <w:shd w:val="clear" w:color="auto" w:fill="auto"/>
          </w:tcPr>
          <w:p w14:paraId="622C8EDD" w14:textId="77777777" w:rsidR="00512FC7" w:rsidRPr="00512FC7" w:rsidRDefault="00512FC7" w:rsidP="00533FE7">
            <w:r w:rsidRPr="00512FC7">
              <w:t>CashOrderQty</w:t>
            </w:r>
          </w:p>
        </w:tc>
        <w:tc>
          <w:tcPr>
            <w:tcW w:w="1083" w:type="dxa"/>
            <w:shd w:val="clear" w:color="auto" w:fill="auto"/>
          </w:tcPr>
          <w:p w14:paraId="6271A9B3" w14:textId="77777777" w:rsidR="00512FC7" w:rsidRPr="00512FC7" w:rsidRDefault="00512FC7" w:rsidP="00533FE7">
            <w:r w:rsidRPr="00512FC7">
              <w:t>Qty</w:t>
            </w:r>
          </w:p>
        </w:tc>
        <w:tc>
          <w:tcPr>
            <w:tcW w:w="4677" w:type="dxa"/>
            <w:shd w:val="clear" w:color="auto" w:fill="auto"/>
          </w:tcPr>
          <w:p w14:paraId="3D881AB5" w14:textId="77777777" w:rsidR="00512FC7" w:rsidRPr="00512FC7" w:rsidRDefault="00512FC7" w:rsidP="00533FE7">
            <w:pPr>
              <w:jc w:val="left"/>
            </w:pPr>
            <w:r w:rsidRPr="00512FC7">
              <w:t xml:space="preserve">Specifies the approximate order quantity desired in total monetary units vs. as tradeable units (e.g. number </w:t>
            </w:r>
            <w:r w:rsidRPr="00512FC7">
              <w:lastRenderedPageBreak/>
              <w:t>of shares). The broker or fund manager (for CIV orders) would be responsible for converting and calculating a tradeable unit (e.g. share) quantity (OrderQty (38)) based upon this amount to be used for the actual order and subsequent messages.</w:t>
            </w:r>
          </w:p>
        </w:tc>
        <w:tc>
          <w:tcPr>
            <w:tcW w:w="4411" w:type="dxa"/>
            <w:shd w:val="clear" w:color="auto" w:fill="auto"/>
          </w:tcPr>
          <w:p w14:paraId="29757410" w14:textId="77777777" w:rsidR="00512FC7" w:rsidRPr="00512FC7" w:rsidRDefault="00512FC7" w:rsidP="00533FE7">
            <w:r w:rsidRPr="00512FC7">
              <w:lastRenderedPageBreak/>
              <w:t>Cash</w:t>
            </w:r>
          </w:p>
        </w:tc>
      </w:tr>
      <w:tr w:rsidR="00512FC7" w:rsidRPr="00512FC7" w14:paraId="45FD8D63" w14:textId="77777777" w:rsidTr="00533FE7">
        <w:tc>
          <w:tcPr>
            <w:tcW w:w="828" w:type="dxa"/>
            <w:shd w:val="clear" w:color="auto" w:fill="auto"/>
          </w:tcPr>
          <w:p w14:paraId="7EF1FCDC" w14:textId="77777777" w:rsidR="00512FC7" w:rsidRPr="00512FC7" w:rsidRDefault="00512FC7" w:rsidP="00533FE7">
            <w:bookmarkStart w:id="457" w:name="fld_AllocAvgPx" w:colFirst="1" w:colLast="1"/>
            <w:bookmarkEnd w:id="456"/>
            <w:r w:rsidRPr="00512FC7">
              <w:lastRenderedPageBreak/>
              <w:t>153</w:t>
            </w:r>
          </w:p>
        </w:tc>
        <w:tc>
          <w:tcPr>
            <w:tcW w:w="2069" w:type="dxa"/>
            <w:shd w:val="clear" w:color="auto" w:fill="auto"/>
          </w:tcPr>
          <w:p w14:paraId="247E7C7C" w14:textId="77777777" w:rsidR="00512FC7" w:rsidRPr="00512FC7" w:rsidRDefault="00512FC7" w:rsidP="00533FE7">
            <w:r w:rsidRPr="00512FC7">
              <w:t>AllocAvgPx</w:t>
            </w:r>
          </w:p>
        </w:tc>
        <w:tc>
          <w:tcPr>
            <w:tcW w:w="1083" w:type="dxa"/>
            <w:shd w:val="clear" w:color="auto" w:fill="auto"/>
          </w:tcPr>
          <w:p w14:paraId="237A5E91" w14:textId="77777777" w:rsidR="00512FC7" w:rsidRPr="00512FC7" w:rsidRDefault="00512FC7" w:rsidP="00533FE7">
            <w:r w:rsidRPr="00512FC7">
              <w:t>Price</w:t>
            </w:r>
          </w:p>
        </w:tc>
        <w:tc>
          <w:tcPr>
            <w:tcW w:w="4677" w:type="dxa"/>
            <w:shd w:val="clear" w:color="auto" w:fill="auto"/>
          </w:tcPr>
          <w:p w14:paraId="288A9906" w14:textId="77777777" w:rsidR="00512FC7" w:rsidRPr="00512FC7" w:rsidRDefault="00512FC7" w:rsidP="00533FE7">
            <w:pPr>
              <w:jc w:val="left"/>
            </w:pPr>
            <w:r w:rsidRPr="00512FC7">
              <w:t>AvgPx (6) for a specific AllocAccount (79)</w:t>
            </w:r>
            <w:r>
              <w:br/>
            </w:r>
            <w:r w:rsidRPr="00512FC7">
              <w:t>For Fixed Income this is always expressed as "percent of par" price type.</w:t>
            </w:r>
          </w:p>
        </w:tc>
        <w:tc>
          <w:tcPr>
            <w:tcW w:w="4411" w:type="dxa"/>
            <w:shd w:val="clear" w:color="auto" w:fill="auto"/>
          </w:tcPr>
          <w:p w14:paraId="681D456E" w14:textId="77777777" w:rsidR="00512FC7" w:rsidRPr="00512FC7" w:rsidRDefault="00512FC7" w:rsidP="00533FE7">
            <w:r w:rsidRPr="00512FC7">
              <w:t>AvgPx</w:t>
            </w:r>
          </w:p>
        </w:tc>
      </w:tr>
      <w:tr w:rsidR="00512FC7" w:rsidRPr="00512FC7" w14:paraId="445831D0" w14:textId="77777777" w:rsidTr="00533FE7">
        <w:tc>
          <w:tcPr>
            <w:tcW w:w="828" w:type="dxa"/>
            <w:shd w:val="clear" w:color="auto" w:fill="auto"/>
          </w:tcPr>
          <w:p w14:paraId="2B25F58B" w14:textId="77777777" w:rsidR="00512FC7" w:rsidRPr="00512FC7" w:rsidRDefault="00512FC7" w:rsidP="00533FE7">
            <w:bookmarkStart w:id="458" w:name="fld_AllocNetMoney" w:colFirst="1" w:colLast="1"/>
            <w:bookmarkEnd w:id="457"/>
            <w:r w:rsidRPr="00512FC7">
              <w:t>154</w:t>
            </w:r>
          </w:p>
        </w:tc>
        <w:tc>
          <w:tcPr>
            <w:tcW w:w="2069" w:type="dxa"/>
            <w:shd w:val="clear" w:color="auto" w:fill="auto"/>
          </w:tcPr>
          <w:p w14:paraId="6A49A285" w14:textId="77777777" w:rsidR="00512FC7" w:rsidRPr="00512FC7" w:rsidRDefault="00512FC7" w:rsidP="00533FE7">
            <w:r w:rsidRPr="00512FC7">
              <w:t>AllocNetMoney</w:t>
            </w:r>
          </w:p>
        </w:tc>
        <w:tc>
          <w:tcPr>
            <w:tcW w:w="1083" w:type="dxa"/>
            <w:shd w:val="clear" w:color="auto" w:fill="auto"/>
          </w:tcPr>
          <w:p w14:paraId="25ECBE08" w14:textId="77777777" w:rsidR="00512FC7" w:rsidRPr="00512FC7" w:rsidRDefault="00512FC7" w:rsidP="00533FE7">
            <w:r w:rsidRPr="00512FC7">
              <w:t>Amt</w:t>
            </w:r>
          </w:p>
        </w:tc>
        <w:tc>
          <w:tcPr>
            <w:tcW w:w="4677" w:type="dxa"/>
            <w:shd w:val="clear" w:color="auto" w:fill="auto"/>
          </w:tcPr>
          <w:p w14:paraId="0642FA19" w14:textId="77777777" w:rsidR="00512FC7" w:rsidRPr="00512FC7" w:rsidRDefault="00512FC7" w:rsidP="00533FE7">
            <w:pPr>
              <w:jc w:val="left"/>
            </w:pPr>
            <w:r w:rsidRPr="00512FC7">
              <w:t>NetMoney (8) for a specific AllocAccount (79)</w:t>
            </w:r>
          </w:p>
        </w:tc>
        <w:tc>
          <w:tcPr>
            <w:tcW w:w="4411" w:type="dxa"/>
            <w:shd w:val="clear" w:color="auto" w:fill="auto"/>
          </w:tcPr>
          <w:p w14:paraId="5281459B" w14:textId="77777777" w:rsidR="00512FC7" w:rsidRPr="00512FC7" w:rsidRDefault="00512FC7" w:rsidP="00533FE7">
            <w:r w:rsidRPr="00512FC7">
              <w:t>NetMny</w:t>
            </w:r>
          </w:p>
        </w:tc>
      </w:tr>
      <w:tr w:rsidR="00512FC7" w:rsidRPr="00512FC7" w14:paraId="4C0E630F" w14:textId="77777777" w:rsidTr="00533FE7">
        <w:tc>
          <w:tcPr>
            <w:tcW w:w="828" w:type="dxa"/>
            <w:shd w:val="clear" w:color="auto" w:fill="auto"/>
          </w:tcPr>
          <w:p w14:paraId="067BBEA0" w14:textId="77777777" w:rsidR="00512FC7" w:rsidRPr="00512FC7" w:rsidRDefault="00512FC7" w:rsidP="00533FE7">
            <w:bookmarkStart w:id="459" w:name="fld_SettlCurrFxRate" w:colFirst="1" w:colLast="1"/>
            <w:bookmarkEnd w:id="458"/>
            <w:r w:rsidRPr="00512FC7">
              <w:t>155</w:t>
            </w:r>
          </w:p>
        </w:tc>
        <w:tc>
          <w:tcPr>
            <w:tcW w:w="2069" w:type="dxa"/>
            <w:shd w:val="clear" w:color="auto" w:fill="auto"/>
          </w:tcPr>
          <w:p w14:paraId="544CAD3B" w14:textId="77777777" w:rsidR="00512FC7" w:rsidRPr="00512FC7" w:rsidRDefault="00512FC7" w:rsidP="00533FE7">
            <w:r w:rsidRPr="00512FC7">
              <w:t>SettlCurrFxRate</w:t>
            </w:r>
          </w:p>
        </w:tc>
        <w:tc>
          <w:tcPr>
            <w:tcW w:w="1083" w:type="dxa"/>
            <w:shd w:val="clear" w:color="auto" w:fill="auto"/>
          </w:tcPr>
          <w:p w14:paraId="1C9E979D" w14:textId="77777777" w:rsidR="00512FC7" w:rsidRPr="00512FC7" w:rsidRDefault="00512FC7" w:rsidP="00533FE7">
            <w:r w:rsidRPr="00512FC7">
              <w:t>float</w:t>
            </w:r>
          </w:p>
        </w:tc>
        <w:tc>
          <w:tcPr>
            <w:tcW w:w="4677" w:type="dxa"/>
            <w:shd w:val="clear" w:color="auto" w:fill="auto"/>
          </w:tcPr>
          <w:p w14:paraId="0B2B1A16" w14:textId="77777777" w:rsidR="00512FC7" w:rsidRPr="00512FC7" w:rsidRDefault="00512FC7" w:rsidP="00533FE7">
            <w:pPr>
              <w:jc w:val="left"/>
            </w:pPr>
            <w:r w:rsidRPr="00512FC7">
              <w:t>Foreign exchange rate used to compute SettlCurrAmt (9) from Currency (5) to SettlCurrency (20)</w:t>
            </w:r>
          </w:p>
        </w:tc>
        <w:tc>
          <w:tcPr>
            <w:tcW w:w="4411" w:type="dxa"/>
            <w:shd w:val="clear" w:color="auto" w:fill="auto"/>
          </w:tcPr>
          <w:p w14:paraId="0F946C60" w14:textId="77777777" w:rsidR="00512FC7" w:rsidRPr="00512FC7" w:rsidRDefault="00512FC7" w:rsidP="00533FE7">
            <w:r w:rsidRPr="00512FC7">
              <w:t>SettlCurrFxRt</w:t>
            </w:r>
          </w:p>
        </w:tc>
      </w:tr>
      <w:tr w:rsidR="00512FC7" w:rsidRPr="00512FC7" w14:paraId="58BB2A6C" w14:textId="77777777" w:rsidTr="00533FE7">
        <w:tc>
          <w:tcPr>
            <w:tcW w:w="828" w:type="dxa"/>
            <w:shd w:val="clear" w:color="auto" w:fill="auto"/>
          </w:tcPr>
          <w:p w14:paraId="5EFB1B87" w14:textId="77777777" w:rsidR="00512FC7" w:rsidRPr="00512FC7" w:rsidRDefault="00512FC7" w:rsidP="00533FE7">
            <w:bookmarkStart w:id="460" w:name="fld_SettlCurrFxRateCalc" w:colFirst="1" w:colLast="1"/>
            <w:bookmarkEnd w:id="459"/>
            <w:r w:rsidRPr="00512FC7">
              <w:t>156</w:t>
            </w:r>
          </w:p>
        </w:tc>
        <w:tc>
          <w:tcPr>
            <w:tcW w:w="2069" w:type="dxa"/>
            <w:shd w:val="clear" w:color="auto" w:fill="auto"/>
          </w:tcPr>
          <w:p w14:paraId="625BE527" w14:textId="77777777" w:rsidR="00512FC7" w:rsidRPr="00512FC7" w:rsidRDefault="00512FC7" w:rsidP="00533FE7">
            <w:r w:rsidRPr="00512FC7">
              <w:t>SettlCurrFxRateCalc</w:t>
            </w:r>
          </w:p>
        </w:tc>
        <w:tc>
          <w:tcPr>
            <w:tcW w:w="1083" w:type="dxa"/>
            <w:shd w:val="clear" w:color="auto" w:fill="auto"/>
          </w:tcPr>
          <w:p w14:paraId="7A730492" w14:textId="77777777" w:rsidR="00512FC7" w:rsidRPr="00512FC7" w:rsidRDefault="00512FC7" w:rsidP="00533FE7">
            <w:r w:rsidRPr="00512FC7">
              <w:t>char</w:t>
            </w:r>
          </w:p>
        </w:tc>
        <w:tc>
          <w:tcPr>
            <w:tcW w:w="4677" w:type="dxa"/>
            <w:shd w:val="clear" w:color="auto" w:fill="auto"/>
          </w:tcPr>
          <w:p w14:paraId="29835B76" w14:textId="77777777" w:rsidR="00512FC7" w:rsidRDefault="00512FC7" w:rsidP="00533FE7">
            <w:pPr>
              <w:jc w:val="left"/>
            </w:pPr>
            <w:r>
              <w:t>Specifies whether or not SettlCurrFxRate (55) should be multiplied or divided.</w:t>
            </w:r>
          </w:p>
          <w:p w14:paraId="2F58929D" w14:textId="77777777" w:rsidR="00512FC7" w:rsidRPr="00512FC7" w:rsidRDefault="00512FC7" w:rsidP="00533FE7">
            <w:pPr>
              <w:jc w:val="left"/>
            </w:pPr>
            <w:r>
              <w:t>Valid values:</w:t>
            </w:r>
            <w:r>
              <w:br/>
            </w:r>
            <w:r>
              <w:tab/>
              <w:t>M - Multiply</w:t>
            </w:r>
            <w:r>
              <w:br/>
            </w:r>
            <w:r>
              <w:tab/>
              <w:t>D - Divide</w:t>
            </w:r>
          </w:p>
        </w:tc>
        <w:tc>
          <w:tcPr>
            <w:tcW w:w="4411" w:type="dxa"/>
            <w:shd w:val="clear" w:color="auto" w:fill="auto"/>
          </w:tcPr>
          <w:p w14:paraId="73FD5538" w14:textId="77777777" w:rsidR="00512FC7" w:rsidRPr="00512FC7" w:rsidRDefault="00512FC7" w:rsidP="00533FE7">
            <w:r w:rsidRPr="00512FC7">
              <w:t>SettlCurrFxRtCalc</w:t>
            </w:r>
          </w:p>
        </w:tc>
      </w:tr>
      <w:tr w:rsidR="00512FC7" w:rsidRPr="00512FC7" w14:paraId="5BAF87CD" w14:textId="77777777" w:rsidTr="00533FE7">
        <w:tc>
          <w:tcPr>
            <w:tcW w:w="828" w:type="dxa"/>
            <w:shd w:val="clear" w:color="auto" w:fill="auto"/>
          </w:tcPr>
          <w:p w14:paraId="1F574C6D" w14:textId="77777777" w:rsidR="00512FC7" w:rsidRPr="00512FC7" w:rsidRDefault="00512FC7" w:rsidP="00533FE7">
            <w:bookmarkStart w:id="461" w:name="fld_NumDaysInterest" w:colFirst="1" w:colLast="1"/>
            <w:bookmarkEnd w:id="460"/>
            <w:r w:rsidRPr="00512FC7">
              <w:t>157</w:t>
            </w:r>
          </w:p>
        </w:tc>
        <w:tc>
          <w:tcPr>
            <w:tcW w:w="2069" w:type="dxa"/>
            <w:shd w:val="clear" w:color="auto" w:fill="auto"/>
          </w:tcPr>
          <w:p w14:paraId="731BA73E" w14:textId="77777777" w:rsidR="00512FC7" w:rsidRPr="00512FC7" w:rsidRDefault="00512FC7" w:rsidP="00533FE7">
            <w:r w:rsidRPr="00512FC7">
              <w:t>NumDaysInterest</w:t>
            </w:r>
          </w:p>
        </w:tc>
        <w:tc>
          <w:tcPr>
            <w:tcW w:w="1083" w:type="dxa"/>
            <w:shd w:val="clear" w:color="auto" w:fill="auto"/>
          </w:tcPr>
          <w:p w14:paraId="06EBF7D4" w14:textId="77777777" w:rsidR="00512FC7" w:rsidRPr="00512FC7" w:rsidRDefault="00512FC7" w:rsidP="00533FE7">
            <w:r w:rsidRPr="00512FC7">
              <w:t>int</w:t>
            </w:r>
          </w:p>
        </w:tc>
        <w:tc>
          <w:tcPr>
            <w:tcW w:w="4677" w:type="dxa"/>
            <w:shd w:val="clear" w:color="auto" w:fill="auto"/>
          </w:tcPr>
          <w:p w14:paraId="258F2EB3" w14:textId="77777777" w:rsidR="00512FC7" w:rsidRPr="00512FC7" w:rsidRDefault="00512FC7" w:rsidP="00533FE7">
            <w:pPr>
              <w:jc w:val="left"/>
            </w:pPr>
            <w:r w:rsidRPr="00512FC7">
              <w:t>Number of Days of Interest for convertible bonds and fixed income. Note value may be negative.</w:t>
            </w:r>
          </w:p>
        </w:tc>
        <w:tc>
          <w:tcPr>
            <w:tcW w:w="4411" w:type="dxa"/>
            <w:shd w:val="clear" w:color="auto" w:fill="auto"/>
          </w:tcPr>
          <w:p w14:paraId="00FF42BA" w14:textId="77777777" w:rsidR="00512FC7" w:rsidRPr="00512FC7" w:rsidRDefault="00512FC7" w:rsidP="00533FE7">
            <w:r w:rsidRPr="00512FC7">
              <w:t>NumDaysInt</w:t>
            </w:r>
          </w:p>
        </w:tc>
      </w:tr>
      <w:tr w:rsidR="00512FC7" w:rsidRPr="00512FC7" w14:paraId="6841BB22" w14:textId="77777777" w:rsidTr="00533FE7">
        <w:tc>
          <w:tcPr>
            <w:tcW w:w="828" w:type="dxa"/>
            <w:shd w:val="clear" w:color="auto" w:fill="auto"/>
          </w:tcPr>
          <w:p w14:paraId="77F9A015" w14:textId="77777777" w:rsidR="00512FC7" w:rsidRPr="00512FC7" w:rsidRDefault="00512FC7" w:rsidP="00533FE7">
            <w:bookmarkStart w:id="462" w:name="fld_AccruedInterestRate" w:colFirst="1" w:colLast="1"/>
            <w:bookmarkEnd w:id="461"/>
            <w:r w:rsidRPr="00512FC7">
              <w:t>158</w:t>
            </w:r>
          </w:p>
        </w:tc>
        <w:tc>
          <w:tcPr>
            <w:tcW w:w="2069" w:type="dxa"/>
            <w:shd w:val="clear" w:color="auto" w:fill="auto"/>
          </w:tcPr>
          <w:p w14:paraId="3E7F3E6A" w14:textId="77777777" w:rsidR="00512FC7" w:rsidRPr="00512FC7" w:rsidRDefault="00512FC7" w:rsidP="00533FE7">
            <w:r w:rsidRPr="00512FC7">
              <w:t>AccruedInterestRate</w:t>
            </w:r>
          </w:p>
        </w:tc>
        <w:tc>
          <w:tcPr>
            <w:tcW w:w="1083" w:type="dxa"/>
            <w:shd w:val="clear" w:color="auto" w:fill="auto"/>
          </w:tcPr>
          <w:p w14:paraId="328A3ADB" w14:textId="77777777" w:rsidR="00512FC7" w:rsidRPr="00512FC7" w:rsidRDefault="00512FC7" w:rsidP="00533FE7">
            <w:r w:rsidRPr="00512FC7">
              <w:t>Percentage</w:t>
            </w:r>
          </w:p>
        </w:tc>
        <w:tc>
          <w:tcPr>
            <w:tcW w:w="4677" w:type="dxa"/>
            <w:shd w:val="clear" w:color="auto" w:fill="auto"/>
          </w:tcPr>
          <w:p w14:paraId="7C00AEEF" w14:textId="77777777" w:rsidR="00512FC7" w:rsidRPr="00512FC7" w:rsidRDefault="00512FC7" w:rsidP="00533FE7">
            <w:pPr>
              <w:jc w:val="left"/>
            </w:pPr>
            <w:r w:rsidRPr="00512FC7">
              <w:t>The amount the buyer compensates the seller for the portion of the next coupon interest payment the seller has earned but will not receive from the issuer because the issuer will send the next coupon payment to the buyer. Accrued Interest Rate is the annualized Accrued Interest amount divided by the purchase price of the bond.</w:t>
            </w:r>
          </w:p>
        </w:tc>
        <w:tc>
          <w:tcPr>
            <w:tcW w:w="4411" w:type="dxa"/>
            <w:shd w:val="clear" w:color="auto" w:fill="auto"/>
          </w:tcPr>
          <w:p w14:paraId="4143FCB0" w14:textId="77777777" w:rsidR="00512FC7" w:rsidRPr="00512FC7" w:rsidRDefault="00512FC7" w:rsidP="00533FE7">
            <w:r w:rsidRPr="00512FC7">
              <w:t>AcrdIntRt</w:t>
            </w:r>
          </w:p>
        </w:tc>
      </w:tr>
      <w:tr w:rsidR="00512FC7" w:rsidRPr="00512FC7" w14:paraId="59D172BF" w14:textId="77777777" w:rsidTr="00533FE7">
        <w:tc>
          <w:tcPr>
            <w:tcW w:w="828" w:type="dxa"/>
            <w:shd w:val="clear" w:color="auto" w:fill="auto"/>
          </w:tcPr>
          <w:p w14:paraId="3CB50754" w14:textId="77777777" w:rsidR="00512FC7" w:rsidRPr="00512FC7" w:rsidRDefault="00512FC7" w:rsidP="00533FE7">
            <w:bookmarkStart w:id="463" w:name="fld_AccruedInterestAmt" w:colFirst="1" w:colLast="1"/>
            <w:bookmarkEnd w:id="462"/>
            <w:r w:rsidRPr="00512FC7">
              <w:t>159</w:t>
            </w:r>
          </w:p>
        </w:tc>
        <w:tc>
          <w:tcPr>
            <w:tcW w:w="2069" w:type="dxa"/>
            <w:shd w:val="clear" w:color="auto" w:fill="auto"/>
          </w:tcPr>
          <w:p w14:paraId="07E704A6" w14:textId="77777777" w:rsidR="00512FC7" w:rsidRPr="00512FC7" w:rsidRDefault="00512FC7" w:rsidP="00533FE7">
            <w:r w:rsidRPr="00512FC7">
              <w:t>AccruedInterestAmt</w:t>
            </w:r>
          </w:p>
        </w:tc>
        <w:tc>
          <w:tcPr>
            <w:tcW w:w="1083" w:type="dxa"/>
            <w:shd w:val="clear" w:color="auto" w:fill="auto"/>
          </w:tcPr>
          <w:p w14:paraId="44AA13B2" w14:textId="77777777" w:rsidR="00512FC7" w:rsidRPr="00512FC7" w:rsidRDefault="00512FC7" w:rsidP="00533FE7">
            <w:r w:rsidRPr="00512FC7">
              <w:t>Amt</w:t>
            </w:r>
          </w:p>
        </w:tc>
        <w:tc>
          <w:tcPr>
            <w:tcW w:w="4677" w:type="dxa"/>
            <w:shd w:val="clear" w:color="auto" w:fill="auto"/>
          </w:tcPr>
          <w:p w14:paraId="4BC260C4" w14:textId="77777777" w:rsidR="00512FC7" w:rsidRPr="00512FC7" w:rsidRDefault="00512FC7" w:rsidP="00533FE7">
            <w:pPr>
              <w:jc w:val="left"/>
            </w:pPr>
            <w:r w:rsidRPr="00512FC7">
              <w:t>Amount of Accrued Interest for convertible bonds and fixed income</w:t>
            </w:r>
          </w:p>
        </w:tc>
        <w:tc>
          <w:tcPr>
            <w:tcW w:w="4411" w:type="dxa"/>
            <w:shd w:val="clear" w:color="auto" w:fill="auto"/>
          </w:tcPr>
          <w:p w14:paraId="7B071584" w14:textId="77777777" w:rsidR="00512FC7" w:rsidRPr="00512FC7" w:rsidRDefault="00512FC7" w:rsidP="00533FE7">
            <w:r w:rsidRPr="00512FC7">
              <w:t>AcrdIntAmt</w:t>
            </w:r>
          </w:p>
        </w:tc>
      </w:tr>
      <w:tr w:rsidR="00512FC7" w:rsidRPr="00512FC7" w14:paraId="567C7300" w14:textId="77777777" w:rsidTr="00533FE7">
        <w:tc>
          <w:tcPr>
            <w:tcW w:w="828" w:type="dxa"/>
            <w:shd w:val="clear" w:color="auto" w:fill="auto"/>
          </w:tcPr>
          <w:p w14:paraId="532BE4B9" w14:textId="77777777" w:rsidR="00512FC7" w:rsidRPr="00512FC7" w:rsidRDefault="00512FC7" w:rsidP="00533FE7">
            <w:bookmarkStart w:id="464" w:name="fld_SettlInstMode" w:colFirst="1" w:colLast="1"/>
            <w:bookmarkEnd w:id="463"/>
            <w:r w:rsidRPr="00512FC7">
              <w:t>160</w:t>
            </w:r>
          </w:p>
        </w:tc>
        <w:tc>
          <w:tcPr>
            <w:tcW w:w="2069" w:type="dxa"/>
            <w:shd w:val="clear" w:color="auto" w:fill="auto"/>
          </w:tcPr>
          <w:p w14:paraId="55F27728" w14:textId="77777777" w:rsidR="00512FC7" w:rsidRPr="00512FC7" w:rsidRDefault="00512FC7" w:rsidP="00533FE7">
            <w:r w:rsidRPr="00512FC7">
              <w:t>SettlInstMode</w:t>
            </w:r>
          </w:p>
        </w:tc>
        <w:tc>
          <w:tcPr>
            <w:tcW w:w="1083" w:type="dxa"/>
            <w:shd w:val="clear" w:color="auto" w:fill="auto"/>
          </w:tcPr>
          <w:p w14:paraId="51D20D3A" w14:textId="77777777" w:rsidR="00512FC7" w:rsidRPr="00512FC7" w:rsidRDefault="00512FC7" w:rsidP="00533FE7">
            <w:r w:rsidRPr="00512FC7">
              <w:t>char</w:t>
            </w:r>
          </w:p>
        </w:tc>
        <w:tc>
          <w:tcPr>
            <w:tcW w:w="4677" w:type="dxa"/>
            <w:shd w:val="clear" w:color="auto" w:fill="auto"/>
          </w:tcPr>
          <w:p w14:paraId="02523FCB" w14:textId="77777777" w:rsidR="00512FC7" w:rsidRDefault="00512FC7" w:rsidP="00533FE7">
            <w:pPr>
              <w:jc w:val="left"/>
            </w:pPr>
            <w:r>
              <w:t>Indicates mode used for Settlement Instructions message. *** SOME VALUES HAVE BEEN REPLACED - See "Replaced Features and Supported Approach" ***</w:t>
            </w:r>
          </w:p>
          <w:p w14:paraId="2865FA6E" w14:textId="77777777" w:rsidR="00512FC7" w:rsidRPr="00512FC7" w:rsidRDefault="00512FC7" w:rsidP="00533FE7">
            <w:pPr>
              <w:jc w:val="left"/>
            </w:pPr>
            <w:r>
              <w:t>Valid values:</w:t>
            </w:r>
            <w:r>
              <w:br/>
            </w:r>
            <w:r>
              <w:tab/>
              <w:t>0 - Default (Replaced)</w:t>
            </w:r>
            <w:r>
              <w:br/>
            </w:r>
            <w:r>
              <w:lastRenderedPageBreak/>
              <w:tab/>
              <w:t>1 - Standing Instructions Provided</w:t>
            </w:r>
            <w:r>
              <w:br/>
            </w:r>
            <w:r>
              <w:tab/>
              <w:t>2 - Specific Allocation Account Overriding (Replaced)</w:t>
            </w:r>
            <w:r>
              <w:br/>
            </w:r>
            <w:r>
              <w:tab/>
              <w:t>3 - Specific Allocation Account Standing (Replaced)</w:t>
            </w:r>
            <w:r>
              <w:br/>
            </w:r>
            <w:r>
              <w:tab/>
              <w:t>4 - Specific Order for a single account (for CIV)</w:t>
            </w:r>
            <w:r>
              <w:br/>
            </w:r>
            <w:r>
              <w:tab/>
              <w:t>5 - Request reject</w:t>
            </w:r>
          </w:p>
        </w:tc>
        <w:tc>
          <w:tcPr>
            <w:tcW w:w="4411" w:type="dxa"/>
            <w:shd w:val="clear" w:color="auto" w:fill="auto"/>
          </w:tcPr>
          <w:p w14:paraId="6B4523D4" w14:textId="77777777" w:rsidR="00512FC7" w:rsidRPr="00512FC7" w:rsidRDefault="00512FC7" w:rsidP="00533FE7">
            <w:r w:rsidRPr="00512FC7">
              <w:lastRenderedPageBreak/>
              <w:t>SettlInstMode</w:t>
            </w:r>
          </w:p>
        </w:tc>
      </w:tr>
      <w:tr w:rsidR="00512FC7" w:rsidRPr="00512FC7" w14:paraId="3DE76103" w14:textId="77777777" w:rsidTr="00533FE7">
        <w:tc>
          <w:tcPr>
            <w:tcW w:w="828" w:type="dxa"/>
            <w:shd w:val="clear" w:color="auto" w:fill="auto"/>
          </w:tcPr>
          <w:p w14:paraId="7F54B1EB" w14:textId="77777777" w:rsidR="00512FC7" w:rsidRPr="00512FC7" w:rsidRDefault="00512FC7" w:rsidP="00533FE7">
            <w:bookmarkStart w:id="465" w:name="fld_AllocText" w:colFirst="1" w:colLast="1"/>
            <w:bookmarkEnd w:id="464"/>
            <w:r w:rsidRPr="00512FC7">
              <w:lastRenderedPageBreak/>
              <w:t>161</w:t>
            </w:r>
          </w:p>
        </w:tc>
        <w:tc>
          <w:tcPr>
            <w:tcW w:w="2069" w:type="dxa"/>
            <w:shd w:val="clear" w:color="auto" w:fill="auto"/>
          </w:tcPr>
          <w:p w14:paraId="6F3A8C4A" w14:textId="77777777" w:rsidR="00512FC7" w:rsidRPr="00512FC7" w:rsidRDefault="00512FC7" w:rsidP="00533FE7">
            <w:r w:rsidRPr="00512FC7">
              <w:t>AllocText</w:t>
            </w:r>
          </w:p>
        </w:tc>
        <w:tc>
          <w:tcPr>
            <w:tcW w:w="1083" w:type="dxa"/>
            <w:shd w:val="clear" w:color="auto" w:fill="auto"/>
          </w:tcPr>
          <w:p w14:paraId="3424DFE8" w14:textId="77777777" w:rsidR="00512FC7" w:rsidRPr="00512FC7" w:rsidRDefault="00512FC7" w:rsidP="00533FE7">
            <w:r w:rsidRPr="00512FC7">
              <w:t>String</w:t>
            </w:r>
          </w:p>
        </w:tc>
        <w:tc>
          <w:tcPr>
            <w:tcW w:w="4677" w:type="dxa"/>
            <w:shd w:val="clear" w:color="auto" w:fill="auto"/>
          </w:tcPr>
          <w:p w14:paraId="05AE85DA" w14:textId="77777777" w:rsidR="00512FC7" w:rsidRPr="00512FC7" w:rsidRDefault="00512FC7" w:rsidP="00533FE7">
            <w:pPr>
              <w:jc w:val="left"/>
            </w:pPr>
            <w:r w:rsidRPr="00512FC7">
              <w:t>Free format text related to a specific AllocAccount (79).</w:t>
            </w:r>
          </w:p>
        </w:tc>
        <w:tc>
          <w:tcPr>
            <w:tcW w:w="4411" w:type="dxa"/>
            <w:shd w:val="clear" w:color="auto" w:fill="auto"/>
          </w:tcPr>
          <w:p w14:paraId="1351A303" w14:textId="77777777" w:rsidR="00512FC7" w:rsidRPr="00512FC7" w:rsidRDefault="00512FC7" w:rsidP="00533FE7">
            <w:r w:rsidRPr="00512FC7">
              <w:t>Txt</w:t>
            </w:r>
          </w:p>
        </w:tc>
      </w:tr>
      <w:tr w:rsidR="00512FC7" w:rsidRPr="00512FC7" w14:paraId="7CCCD2B6" w14:textId="77777777" w:rsidTr="00533FE7">
        <w:tc>
          <w:tcPr>
            <w:tcW w:w="828" w:type="dxa"/>
            <w:shd w:val="clear" w:color="auto" w:fill="auto"/>
          </w:tcPr>
          <w:p w14:paraId="70818F65" w14:textId="77777777" w:rsidR="00512FC7" w:rsidRPr="00512FC7" w:rsidRDefault="00512FC7" w:rsidP="00533FE7">
            <w:bookmarkStart w:id="466" w:name="fld_SettlInstID" w:colFirst="1" w:colLast="1"/>
            <w:bookmarkEnd w:id="465"/>
            <w:r w:rsidRPr="00512FC7">
              <w:t>162</w:t>
            </w:r>
          </w:p>
        </w:tc>
        <w:tc>
          <w:tcPr>
            <w:tcW w:w="2069" w:type="dxa"/>
            <w:shd w:val="clear" w:color="auto" w:fill="auto"/>
          </w:tcPr>
          <w:p w14:paraId="356717B1" w14:textId="77777777" w:rsidR="00512FC7" w:rsidRPr="00512FC7" w:rsidRDefault="00512FC7" w:rsidP="00533FE7">
            <w:r w:rsidRPr="00512FC7">
              <w:t>SettlInstID</w:t>
            </w:r>
          </w:p>
        </w:tc>
        <w:tc>
          <w:tcPr>
            <w:tcW w:w="1083" w:type="dxa"/>
            <w:shd w:val="clear" w:color="auto" w:fill="auto"/>
          </w:tcPr>
          <w:p w14:paraId="4F04C0D5" w14:textId="77777777" w:rsidR="00512FC7" w:rsidRPr="00512FC7" w:rsidRDefault="00512FC7" w:rsidP="00533FE7">
            <w:r w:rsidRPr="00512FC7">
              <w:t>String</w:t>
            </w:r>
          </w:p>
        </w:tc>
        <w:tc>
          <w:tcPr>
            <w:tcW w:w="4677" w:type="dxa"/>
            <w:shd w:val="clear" w:color="auto" w:fill="auto"/>
          </w:tcPr>
          <w:p w14:paraId="04669BED" w14:textId="77777777" w:rsidR="00512FC7" w:rsidRPr="00512FC7" w:rsidRDefault="00512FC7" w:rsidP="00533FE7">
            <w:pPr>
              <w:jc w:val="left"/>
            </w:pPr>
            <w:r w:rsidRPr="00512FC7">
              <w:t>Unique identifier for Settlement Instruction.</w:t>
            </w:r>
          </w:p>
        </w:tc>
        <w:tc>
          <w:tcPr>
            <w:tcW w:w="4411" w:type="dxa"/>
            <w:shd w:val="clear" w:color="auto" w:fill="auto"/>
          </w:tcPr>
          <w:p w14:paraId="6F787FD4" w14:textId="77777777" w:rsidR="00512FC7" w:rsidRPr="00512FC7" w:rsidRDefault="00512FC7" w:rsidP="00533FE7">
            <w:r w:rsidRPr="00512FC7">
              <w:t>SettlInstID</w:t>
            </w:r>
          </w:p>
        </w:tc>
      </w:tr>
      <w:tr w:rsidR="00512FC7" w:rsidRPr="00512FC7" w14:paraId="083BE7FB" w14:textId="77777777" w:rsidTr="00533FE7">
        <w:tc>
          <w:tcPr>
            <w:tcW w:w="828" w:type="dxa"/>
            <w:shd w:val="clear" w:color="auto" w:fill="auto"/>
          </w:tcPr>
          <w:p w14:paraId="58BC8322" w14:textId="77777777" w:rsidR="00512FC7" w:rsidRPr="00512FC7" w:rsidRDefault="00512FC7" w:rsidP="00533FE7">
            <w:bookmarkStart w:id="467" w:name="fld_SettlInstTransType" w:colFirst="1" w:colLast="1"/>
            <w:bookmarkEnd w:id="466"/>
            <w:r w:rsidRPr="00512FC7">
              <w:t>163</w:t>
            </w:r>
          </w:p>
        </w:tc>
        <w:tc>
          <w:tcPr>
            <w:tcW w:w="2069" w:type="dxa"/>
            <w:shd w:val="clear" w:color="auto" w:fill="auto"/>
          </w:tcPr>
          <w:p w14:paraId="52FF824C" w14:textId="77777777" w:rsidR="00512FC7" w:rsidRPr="00512FC7" w:rsidRDefault="00512FC7" w:rsidP="00533FE7">
            <w:r w:rsidRPr="00512FC7">
              <w:t>SettlInstTransType</w:t>
            </w:r>
          </w:p>
        </w:tc>
        <w:tc>
          <w:tcPr>
            <w:tcW w:w="1083" w:type="dxa"/>
            <w:shd w:val="clear" w:color="auto" w:fill="auto"/>
          </w:tcPr>
          <w:p w14:paraId="2F367A5F" w14:textId="77777777" w:rsidR="00512FC7" w:rsidRPr="00512FC7" w:rsidRDefault="00512FC7" w:rsidP="00533FE7">
            <w:r w:rsidRPr="00512FC7">
              <w:t>char</w:t>
            </w:r>
          </w:p>
        </w:tc>
        <w:tc>
          <w:tcPr>
            <w:tcW w:w="4677" w:type="dxa"/>
            <w:shd w:val="clear" w:color="auto" w:fill="auto"/>
          </w:tcPr>
          <w:p w14:paraId="58016368" w14:textId="77777777" w:rsidR="00512FC7" w:rsidRDefault="00512FC7" w:rsidP="00533FE7">
            <w:pPr>
              <w:jc w:val="left"/>
            </w:pPr>
            <w:r>
              <w:t>Settlement Instructions message transaction type</w:t>
            </w:r>
          </w:p>
          <w:p w14:paraId="484F5EE7" w14:textId="77777777" w:rsidR="00512FC7" w:rsidRPr="00512FC7" w:rsidRDefault="00512FC7" w:rsidP="00533FE7">
            <w:pPr>
              <w:jc w:val="left"/>
            </w:pPr>
            <w:r>
              <w:t>Valid values:</w:t>
            </w:r>
            <w:r>
              <w:br/>
            </w:r>
            <w:r>
              <w:tab/>
              <w:t>N - New</w:t>
            </w:r>
            <w:r>
              <w:br/>
            </w:r>
            <w:r>
              <w:tab/>
              <w:t>C - Cancel</w:t>
            </w:r>
            <w:r>
              <w:br/>
            </w:r>
            <w:r>
              <w:tab/>
              <w:t>R - Replace</w:t>
            </w:r>
            <w:r>
              <w:br/>
            </w:r>
            <w:r>
              <w:tab/>
              <w:t>T - Restate</w:t>
            </w:r>
          </w:p>
        </w:tc>
        <w:tc>
          <w:tcPr>
            <w:tcW w:w="4411" w:type="dxa"/>
            <w:shd w:val="clear" w:color="auto" w:fill="auto"/>
          </w:tcPr>
          <w:p w14:paraId="27F8A0C2" w14:textId="77777777" w:rsidR="00512FC7" w:rsidRPr="00512FC7" w:rsidRDefault="00512FC7" w:rsidP="00533FE7">
            <w:r w:rsidRPr="00512FC7">
              <w:t>SettlInstTransTyp</w:t>
            </w:r>
          </w:p>
        </w:tc>
      </w:tr>
      <w:tr w:rsidR="00512FC7" w:rsidRPr="00512FC7" w14:paraId="75BD6B22" w14:textId="77777777" w:rsidTr="00533FE7">
        <w:tc>
          <w:tcPr>
            <w:tcW w:w="828" w:type="dxa"/>
            <w:shd w:val="clear" w:color="auto" w:fill="auto"/>
          </w:tcPr>
          <w:p w14:paraId="7D3F2FD1" w14:textId="77777777" w:rsidR="00512FC7" w:rsidRPr="00512FC7" w:rsidRDefault="00512FC7" w:rsidP="00533FE7">
            <w:bookmarkStart w:id="468" w:name="fld_EmailThreadID" w:colFirst="1" w:colLast="1"/>
            <w:bookmarkEnd w:id="467"/>
            <w:r w:rsidRPr="00512FC7">
              <w:t>164</w:t>
            </w:r>
          </w:p>
        </w:tc>
        <w:tc>
          <w:tcPr>
            <w:tcW w:w="2069" w:type="dxa"/>
            <w:shd w:val="clear" w:color="auto" w:fill="auto"/>
          </w:tcPr>
          <w:p w14:paraId="7C1A687F" w14:textId="77777777" w:rsidR="00512FC7" w:rsidRPr="00512FC7" w:rsidRDefault="00512FC7" w:rsidP="00533FE7">
            <w:r w:rsidRPr="00512FC7">
              <w:t>EmailThreadID</w:t>
            </w:r>
          </w:p>
        </w:tc>
        <w:tc>
          <w:tcPr>
            <w:tcW w:w="1083" w:type="dxa"/>
            <w:shd w:val="clear" w:color="auto" w:fill="auto"/>
          </w:tcPr>
          <w:p w14:paraId="1C27CED8" w14:textId="77777777" w:rsidR="00512FC7" w:rsidRPr="00512FC7" w:rsidRDefault="00512FC7" w:rsidP="00533FE7">
            <w:r w:rsidRPr="00512FC7">
              <w:t>String</w:t>
            </w:r>
          </w:p>
        </w:tc>
        <w:tc>
          <w:tcPr>
            <w:tcW w:w="4677" w:type="dxa"/>
            <w:shd w:val="clear" w:color="auto" w:fill="auto"/>
          </w:tcPr>
          <w:p w14:paraId="3E36EDF0" w14:textId="77777777" w:rsidR="00512FC7" w:rsidRPr="00512FC7" w:rsidRDefault="00512FC7" w:rsidP="00533FE7">
            <w:pPr>
              <w:jc w:val="left"/>
            </w:pPr>
            <w:r w:rsidRPr="00512FC7">
              <w:t>Unique identifier for an email thread (new and chain of replies)</w:t>
            </w:r>
          </w:p>
        </w:tc>
        <w:tc>
          <w:tcPr>
            <w:tcW w:w="4411" w:type="dxa"/>
            <w:shd w:val="clear" w:color="auto" w:fill="auto"/>
          </w:tcPr>
          <w:p w14:paraId="5C52F63D" w14:textId="77777777" w:rsidR="00512FC7" w:rsidRPr="00512FC7" w:rsidRDefault="00512FC7" w:rsidP="00533FE7">
            <w:r w:rsidRPr="00512FC7">
              <w:t>EmailThreadID</w:t>
            </w:r>
          </w:p>
        </w:tc>
      </w:tr>
      <w:tr w:rsidR="00512FC7" w:rsidRPr="00512FC7" w14:paraId="34953F64" w14:textId="77777777" w:rsidTr="00533FE7">
        <w:tc>
          <w:tcPr>
            <w:tcW w:w="828" w:type="dxa"/>
            <w:shd w:val="clear" w:color="auto" w:fill="auto"/>
          </w:tcPr>
          <w:p w14:paraId="7EC3E38B" w14:textId="77777777" w:rsidR="00512FC7" w:rsidRPr="00512FC7" w:rsidRDefault="00512FC7" w:rsidP="00533FE7">
            <w:bookmarkStart w:id="469" w:name="fld_SettlInstSource" w:colFirst="1" w:colLast="1"/>
            <w:bookmarkEnd w:id="468"/>
            <w:r w:rsidRPr="00512FC7">
              <w:t>165</w:t>
            </w:r>
          </w:p>
        </w:tc>
        <w:tc>
          <w:tcPr>
            <w:tcW w:w="2069" w:type="dxa"/>
            <w:shd w:val="clear" w:color="auto" w:fill="auto"/>
          </w:tcPr>
          <w:p w14:paraId="3BFD56CA" w14:textId="77777777" w:rsidR="00512FC7" w:rsidRPr="00512FC7" w:rsidRDefault="00512FC7" w:rsidP="00533FE7">
            <w:r w:rsidRPr="00512FC7">
              <w:t>SettlInstSource</w:t>
            </w:r>
          </w:p>
        </w:tc>
        <w:tc>
          <w:tcPr>
            <w:tcW w:w="1083" w:type="dxa"/>
            <w:shd w:val="clear" w:color="auto" w:fill="auto"/>
          </w:tcPr>
          <w:p w14:paraId="00F750A3" w14:textId="77777777" w:rsidR="00512FC7" w:rsidRPr="00512FC7" w:rsidRDefault="00512FC7" w:rsidP="00533FE7">
            <w:r w:rsidRPr="00512FC7">
              <w:t>char</w:t>
            </w:r>
          </w:p>
        </w:tc>
        <w:tc>
          <w:tcPr>
            <w:tcW w:w="4677" w:type="dxa"/>
            <w:shd w:val="clear" w:color="auto" w:fill="auto"/>
          </w:tcPr>
          <w:p w14:paraId="2ADD3B1B" w14:textId="77777777" w:rsidR="00512FC7" w:rsidRDefault="00512FC7" w:rsidP="00533FE7">
            <w:pPr>
              <w:jc w:val="left"/>
            </w:pPr>
            <w:r>
              <w:t>Indicates source of Settlement Instructions</w:t>
            </w:r>
          </w:p>
          <w:p w14:paraId="04315600" w14:textId="77777777" w:rsidR="00512FC7" w:rsidRPr="00512FC7" w:rsidRDefault="00512FC7" w:rsidP="00533FE7">
            <w:pPr>
              <w:jc w:val="left"/>
            </w:pPr>
            <w:r>
              <w:t>Valid values:</w:t>
            </w:r>
            <w:r>
              <w:br/>
            </w:r>
            <w:r>
              <w:tab/>
              <w:t>1 - Broker's Instructions</w:t>
            </w:r>
            <w:r>
              <w:br/>
            </w:r>
            <w:r>
              <w:tab/>
              <w:t>2 - Institution's Instructions</w:t>
            </w:r>
            <w:r>
              <w:br/>
            </w:r>
            <w:r>
              <w:tab/>
              <w:t>3 - Investor (e.g. CIV use)</w:t>
            </w:r>
          </w:p>
        </w:tc>
        <w:tc>
          <w:tcPr>
            <w:tcW w:w="4411" w:type="dxa"/>
            <w:shd w:val="clear" w:color="auto" w:fill="auto"/>
          </w:tcPr>
          <w:p w14:paraId="73BCFF26" w14:textId="77777777" w:rsidR="00512FC7" w:rsidRPr="00512FC7" w:rsidRDefault="00512FC7" w:rsidP="00533FE7">
            <w:r w:rsidRPr="00512FC7">
              <w:t>InstSrc</w:t>
            </w:r>
          </w:p>
        </w:tc>
      </w:tr>
      <w:tr w:rsidR="00DE5358" w:rsidRPr="00DE5358" w14:paraId="0AB62CCD" w14:textId="77777777" w:rsidTr="00BD0927">
        <w:trPr>
          <w:del w:id="470" w:author="Administrator" w:date="2011-08-18T10:26:00Z"/>
        </w:trPr>
        <w:tc>
          <w:tcPr>
            <w:tcW w:w="828" w:type="dxa"/>
            <w:shd w:val="clear" w:color="auto" w:fill="auto"/>
          </w:tcPr>
          <w:p w14:paraId="29E1D128" w14:textId="77777777" w:rsidR="00DE5358" w:rsidRPr="00DE5358" w:rsidRDefault="00DE5358" w:rsidP="00DE5358">
            <w:pPr>
              <w:rPr>
                <w:del w:id="471" w:author="Administrator" w:date="2011-08-18T10:26:00Z"/>
              </w:rPr>
            </w:pPr>
            <w:bookmarkStart w:id="472" w:name="fld_SettlLocation" w:colFirst="1" w:colLast="1"/>
            <w:bookmarkStart w:id="473" w:name="fld_SecurityType" w:colFirst="1" w:colLast="1"/>
            <w:bookmarkEnd w:id="469"/>
            <w:del w:id="474" w:author="Administrator" w:date="2011-08-18T10:26:00Z">
              <w:r w:rsidRPr="00DE5358">
                <w:delText>166</w:delText>
              </w:r>
            </w:del>
          </w:p>
        </w:tc>
        <w:tc>
          <w:tcPr>
            <w:tcW w:w="2069" w:type="dxa"/>
            <w:shd w:val="clear" w:color="auto" w:fill="auto"/>
          </w:tcPr>
          <w:p w14:paraId="5721AEF7" w14:textId="77777777" w:rsidR="00DE5358" w:rsidRPr="00DE5358" w:rsidRDefault="00DE5358" w:rsidP="00DE5358">
            <w:pPr>
              <w:rPr>
                <w:del w:id="475" w:author="Administrator" w:date="2011-08-18T10:26:00Z"/>
              </w:rPr>
            </w:pPr>
            <w:del w:id="476" w:author="Administrator" w:date="2011-08-18T10:26:00Z">
              <w:r w:rsidRPr="00DE5358">
                <w:delText>SettlLocation</w:delText>
              </w:r>
            </w:del>
          </w:p>
        </w:tc>
        <w:tc>
          <w:tcPr>
            <w:tcW w:w="1083" w:type="dxa"/>
            <w:shd w:val="clear" w:color="auto" w:fill="auto"/>
          </w:tcPr>
          <w:p w14:paraId="424225DA" w14:textId="77777777" w:rsidR="00DE5358" w:rsidRPr="00DE5358" w:rsidRDefault="00DE5358" w:rsidP="00DE5358">
            <w:pPr>
              <w:rPr>
                <w:del w:id="477" w:author="Administrator" w:date="2011-08-18T10:26:00Z"/>
              </w:rPr>
            </w:pPr>
            <w:del w:id="478" w:author="Administrator" w:date="2011-08-18T10:26:00Z">
              <w:r w:rsidRPr="00DE5358">
                <w:delText>String</w:delText>
              </w:r>
            </w:del>
          </w:p>
        </w:tc>
        <w:tc>
          <w:tcPr>
            <w:tcW w:w="4677" w:type="dxa"/>
            <w:shd w:val="clear" w:color="auto" w:fill="auto"/>
          </w:tcPr>
          <w:p w14:paraId="7EB2FA27" w14:textId="77777777" w:rsidR="00DE5358" w:rsidRDefault="00DE5358" w:rsidP="00BD0927">
            <w:pPr>
              <w:jc w:val="left"/>
              <w:rPr>
                <w:del w:id="479" w:author="Administrator" w:date="2011-08-18T10:26:00Z"/>
              </w:rPr>
            </w:pPr>
            <w:del w:id="480" w:author="Administrator" w:date="2011-08-18T10:26:00Z">
              <w:r>
                <w:delText>Deprecated in FIX.4.2 Identifies Settlement Depository or Country Code, ISITC spec</w:delText>
              </w:r>
            </w:del>
          </w:p>
          <w:p w14:paraId="3333A1D4" w14:textId="77777777" w:rsidR="00DE5358" w:rsidRPr="00DE5358" w:rsidRDefault="00DE5358" w:rsidP="00BD0927">
            <w:pPr>
              <w:jc w:val="left"/>
              <w:rPr>
                <w:del w:id="481" w:author="Administrator" w:date="2011-08-18T10:26:00Z"/>
              </w:rPr>
            </w:pPr>
            <w:del w:id="482" w:author="Administrator" w:date="2011-08-18T10:26:00Z">
              <w:r>
                <w:delText>Valid values:</w:delText>
              </w:r>
              <w:r>
                <w:br/>
              </w:r>
              <w:r>
                <w:tab/>
                <w:delText>CED - CEDEL</w:delText>
              </w:r>
              <w:r>
                <w:br/>
              </w:r>
              <w:r>
                <w:tab/>
                <w:delText>DTC - Depository Trust Company</w:delText>
              </w:r>
              <w:r>
                <w:br/>
              </w:r>
              <w:r>
                <w:tab/>
                <w:delText>EUR - Euro clear</w:delText>
              </w:r>
              <w:r>
                <w:br/>
              </w:r>
              <w:r>
                <w:tab/>
                <w:delText>FED - Federal Book Entry</w:delText>
              </w:r>
              <w:r>
                <w:br/>
              </w:r>
              <w:r>
                <w:tab/>
                <w:delText>ISO_Country_Code - Local Market Settle Location</w:delText>
              </w:r>
              <w:r>
                <w:br/>
              </w:r>
              <w:r>
                <w:tab/>
                <w:delText>PNY - Physical</w:delText>
              </w:r>
              <w:r>
                <w:br/>
              </w:r>
              <w:r>
                <w:tab/>
                <w:delText>PTC - Participant Trust Company</w:delText>
              </w:r>
            </w:del>
          </w:p>
        </w:tc>
        <w:tc>
          <w:tcPr>
            <w:tcW w:w="4411" w:type="dxa"/>
            <w:shd w:val="clear" w:color="auto" w:fill="auto"/>
          </w:tcPr>
          <w:p w14:paraId="5ED41F00" w14:textId="77777777" w:rsidR="00DE5358" w:rsidRPr="00DE5358" w:rsidRDefault="00DE5358" w:rsidP="00DE5358">
            <w:pPr>
              <w:rPr>
                <w:del w:id="483" w:author="Administrator" w:date="2011-08-18T10:26:00Z"/>
              </w:rPr>
            </w:pPr>
          </w:p>
        </w:tc>
      </w:tr>
      <w:bookmarkEnd w:id="472"/>
      <w:tr w:rsidR="00512FC7" w:rsidRPr="00512FC7" w14:paraId="73E0847C" w14:textId="77777777" w:rsidTr="00533FE7">
        <w:tc>
          <w:tcPr>
            <w:tcW w:w="828" w:type="dxa"/>
            <w:shd w:val="clear" w:color="auto" w:fill="auto"/>
          </w:tcPr>
          <w:p w14:paraId="5CADB4D2" w14:textId="77777777" w:rsidR="00512FC7" w:rsidRPr="00512FC7" w:rsidRDefault="00512FC7" w:rsidP="00533FE7">
            <w:r w:rsidRPr="00512FC7">
              <w:lastRenderedPageBreak/>
              <w:t>167</w:t>
            </w:r>
          </w:p>
        </w:tc>
        <w:tc>
          <w:tcPr>
            <w:tcW w:w="2069" w:type="dxa"/>
            <w:shd w:val="clear" w:color="auto" w:fill="auto"/>
          </w:tcPr>
          <w:p w14:paraId="0EFEBFCC" w14:textId="77777777" w:rsidR="00512FC7" w:rsidRPr="00512FC7" w:rsidRDefault="00512FC7" w:rsidP="00533FE7">
            <w:r w:rsidRPr="00512FC7">
              <w:t>SecurityType</w:t>
            </w:r>
          </w:p>
        </w:tc>
        <w:tc>
          <w:tcPr>
            <w:tcW w:w="1083" w:type="dxa"/>
            <w:shd w:val="clear" w:color="auto" w:fill="auto"/>
          </w:tcPr>
          <w:p w14:paraId="5E10B0FA" w14:textId="77777777" w:rsidR="00512FC7" w:rsidRPr="00512FC7" w:rsidRDefault="00512FC7" w:rsidP="00533FE7">
            <w:r w:rsidRPr="00512FC7">
              <w:t>String</w:t>
            </w:r>
          </w:p>
        </w:tc>
        <w:tc>
          <w:tcPr>
            <w:tcW w:w="4677" w:type="dxa"/>
            <w:shd w:val="clear" w:color="auto" w:fill="auto"/>
          </w:tcPr>
          <w:p w14:paraId="416245AE" w14:textId="77777777" w:rsidR="00512FC7" w:rsidRDefault="00512FC7" w:rsidP="00533FE7">
            <w:pPr>
              <w:jc w:val="left"/>
            </w:pPr>
            <w:r>
              <w:t>Indicates type of security. Security type enumerations are grouped by Product(460) field value. NOTE: Additional values may be used by mutual agreement of the counterparties.</w:t>
            </w:r>
          </w:p>
          <w:p w14:paraId="7217FC66" w14:textId="09E17A3C" w:rsidR="00512FC7" w:rsidRPr="00512FC7" w:rsidRDefault="00512FC7" w:rsidP="00533FE7">
            <w:pPr>
              <w:jc w:val="left"/>
            </w:pPr>
            <w:r>
              <w:t>Valid values:</w:t>
            </w:r>
            <w:r>
              <w:br/>
            </w:r>
            <w:r>
              <w:tab/>
              <w:t>UST - US Treasury Note (Deprecated Value Use TNOTE) ( Deprecated in FIX</w:t>
            </w:r>
            <w:ins w:id="484" w:author="Administrator" w:date="2011-08-18T10:26:00Z">
              <w:r>
                <w:t>.</w:t>
              </w:r>
            </w:ins>
            <w:r>
              <w:t>4.4 )</w:t>
            </w:r>
            <w:r>
              <w:br/>
            </w:r>
            <w:r>
              <w:tab/>
              <w:t>USTB - US Treasury Bill (Deprecated Value Use TBILL) ( Deprecated in FIX</w:t>
            </w:r>
            <w:ins w:id="485" w:author="Administrator" w:date="2011-08-18T10:26:00Z">
              <w:r>
                <w:t>.</w:t>
              </w:r>
            </w:ins>
            <w:r>
              <w:t>4.4 )</w:t>
            </w:r>
            <w:r>
              <w:br/>
              <w:t>Agency</w:t>
            </w:r>
            <w:r>
              <w:br/>
            </w:r>
            <w:r>
              <w:tab/>
              <w:t>EUSUPRA - Euro Supranational Coupons *</w:t>
            </w:r>
            <w:r>
              <w:br/>
            </w:r>
            <w:r>
              <w:tab/>
              <w:t>FAC - Federal Agency Coupon</w:t>
            </w:r>
            <w:r>
              <w:br/>
            </w:r>
            <w:r>
              <w:tab/>
              <w:t>FADN - Federal Agency Discount Note</w:t>
            </w:r>
            <w:r>
              <w:br/>
            </w:r>
            <w:r>
              <w:tab/>
              <w:t>PEF - Private Export Funding *</w:t>
            </w:r>
            <w:r>
              <w:br/>
            </w:r>
            <w:r>
              <w:tab/>
              <w:t>SUPRA - USD Supranational Coupons *</w:t>
            </w:r>
            <w:r>
              <w:br/>
              <w:t>Corporate</w:t>
            </w:r>
            <w:r>
              <w:br/>
            </w:r>
            <w:r>
              <w:tab/>
              <w:t>CORP - Corporate Bond</w:t>
            </w:r>
            <w:r>
              <w:br/>
            </w:r>
            <w:r>
              <w:tab/>
              <w:t>CPP - Corporate Private Placement</w:t>
            </w:r>
            <w:r>
              <w:br/>
            </w:r>
            <w:r>
              <w:tab/>
              <w:t>CB - Convertible Bond</w:t>
            </w:r>
            <w:r>
              <w:br/>
            </w:r>
            <w:r>
              <w:tab/>
              <w:t>DUAL - Dual Currency</w:t>
            </w:r>
            <w:r>
              <w:br/>
            </w:r>
            <w:r>
              <w:tab/>
              <w:t>EUCORP - Euro Corporate Bond</w:t>
            </w:r>
            <w:r>
              <w:br/>
            </w:r>
            <w:r>
              <w:tab/>
              <w:t>EUFRN - Euro Corporate Floating Rate Notes</w:t>
            </w:r>
            <w:r>
              <w:br/>
            </w:r>
            <w:r>
              <w:tab/>
              <w:t>FRN - US Corporate Floating Rate Notes</w:t>
            </w:r>
            <w:r>
              <w:br/>
            </w:r>
            <w:r>
              <w:tab/>
              <w:t>XLINKD - Indexed Linked</w:t>
            </w:r>
            <w:r>
              <w:br/>
            </w:r>
            <w:r>
              <w:tab/>
              <w:t>STRUCT - Structured Notes</w:t>
            </w:r>
            <w:r>
              <w:br/>
            </w:r>
            <w:r>
              <w:tab/>
              <w:t>YANK - Yankee Corporate Bond</w:t>
            </w:r>
            <w:r>
              <w:br/>
              <w:t>Currency</w:t>
            </w:r>
            <w:r>
              <w:br/>
            </w:r>
            <w:r>
              <w:tab/>
              <w:t>FOR - Foreign Exchange Contract ( Deprecated in FIX.5.</w:t>
            </w:r>
            <w:del w:id="486" w:author="Administrator" w:date="2011-08-18T10:26:00Z">
              <w:r w:rsidR="00DE5358">
                <w:delText>0SP2</w:delText>
              </w:r>
            </w:del>
            <w:ins w:id="487" w:author="Administrator" w:date="2011-08-18T10:26:00Z">
              <w:r>
                <w:t>0SP1</w:t>
              </w:r>
            </w:ins>
            <w:r>
              <w:t xml:space="preserve"> )</w:t>
            </w:r>
            <w:r>
              <w:br/>
            </w:r>
            <w:r>
              <w:tab/>
              <w:t>FXNDF - Non-deliverable forward</w:t>
            </w:r>
            <w:r>
              <w:br/>
            </w:r>
            <w:r>
              <w:tab/>
              <w:t>FXSPOT - FX Spot</w:t>
            </w:r>
            <w:r>
              <w:br/>
            </w:r>
            <w:r>
              <w:tab/>
              <w:t>FXFWD - FX Forward</w:t>
            </w:r>
            <w:r>
              <w:br/>
            </w:r>
            <w:r>
              <w:tab/>
              <w:t>FXSWAP - FX Swap</w:t>
            </w:r>
            <w:r>
              <w:br/>
              <w:t>Derivatives</w:t>
            </w:r>
            <w:r>
              <w:br/>
            </w:r>
            <w:r>
              <w:tab/>
              <w:t>CDS - Credit Default Swap</w:t>
            </w:r>
            <w:r>
              <w:br/>
            </w:r>
            <w:r>
              <w:tab/>
              <w:t>FUT - Future</w:t>
            </w:r>
            <w:r>
              <w:br/>
            </w:r>
            <w:r>
              <w:tab/>
              <w:t>OPT - Option</w:t>
            </w:r>
            <w:r>
              <w:br/>
            </w:r>
            <w:r>
              <w:tab/>
              <w:t>OOF - Options on Futures</w:t>
            </w:r>
            <w:r>
              <w:br/>
            </w:r>
            <w:r>
              <w:lastRenderedPageBreak/>
              <w:tab/>
              <w:t>OOP - Options on Physical - use not recommended</w:t>
            </w:r>
            <w:r>
              <w:br/>
            </w:r>
            <w:r>
              <w:tab/>
              <w:t>IRS - Interest Rate Swap</w:t>
            </w:r>
            <w:r>
              <w:br/>
            </w:r>
            <w:r>
              <w:tab/>
              <w:t>OOC - Options on Combo</w:t>
            </w:r>
            <w:r>
              <w:br/>
              <w:t>Equity</w:t>
            </w:r>
            <w:r>
              <w:br/>
            </w:r>
            <w:r>
              <w:tab/>
              <w:t>CS - Common Stock</w:t>
            </w:r>
            <w:r>
              <w:br/>
            </w:r>
            <w:r>
              <w:tab/>
              <w:t>PS - Preferred Stock</w:t>
            </w:r>
            <w:r>
              <w:br/>
              <w:t>Financing</w:t>
            </w:r>
            <w:r>
              <w:br/>
            </w:r>
            <w:r>
              <w:tab/>
              <w:t>REPO - Repurchase</w:t>
            </w:r>
            <w:r>
              <w:br/>
            </w:r>
            <w:r>
              <w:tab/>
              <w:t>FORWARD - Forward</w:t>
            </w:r>
            <w:r>
              <w:br/>
            </w:r>
            <w:r>
              <w:tab/>
              <w:t>BUYSELL - Buy Sellback</w:t>
            </w:r>
            <w:r>
              <w:br/>
            </w:r>
            <w:r>
              <w:tab/>
              <w:t>SECLOAN - Securities Loan</w:t>
            </w:r>
            <w:r>
              <w:br/>
            </w:r>
            <w:r>
              <w:tab/>
              <w:t>SECPLEDGE - Securities Pledge</w:t>
            </w:r>
            <w:r>
              <w:br/>
              <w:t>Government</w:t>
            </w:r>
            <w:r>
              <w:br/>
            </w:r>
            <w:r>
              <w:tab/>
              <w:t>BRADY - Brady Bond</w:t>
            </w:r>
            <w:r>
              <w:br/>
            </w:r>
            <w:r>
              <w:tab/>
              <w:t>CAN - Canadian Treasury Notes</w:t>
            </w:r>
            <w:r>
              <w:br/>
            </w:r>
            <w:r>
              <w:tab/>
              <w:t>CTB - Canadian Treasury Bills</w:t>
            </w:r>
            <w:r>
              <w:br/>
            </w:r>
            <w:r>
              <w:tab/>
              <w:t>EUSOV - Euro Sovereigns *</w:t>
            </w:r>
            <w:r>
              <w:br/>
            </w:r>
            <w:r>
              <w:tab/>
              <w:t>PROV - Canadian Provincial Bonds</w:t>
            </w:r>
            <w:r>
              <w:br/>
            </w:r>
            <w:r>
              <w:tab/>
              <w:t>TB - Treasury Bill - non US</w:t>
            </w:r>
            <w:r>
              <w:br/>
            </w:r>
            <w:r>
              <w:tab/>
              <w:t>TBOND - US Treasury Bond</w:t>
            </w:r>
            <w:r>
              <w:br/>
            </w:r>
            <w:r>
              <w:tab/>
              <w:t>TINT - Interest Strip From Any Bond Or Note</w:t>
            </w:r>
            <w:r>
              <w:br/>
            </w:r>
            <w:r>
              <w:tab/>
              <w:t>TBILL - US Treasury Bill</w:t>
            </w:r>
            <w:r>
              <w:br/>
            </w:r>
            <w:r>
              <w:tab/>
              <w:t>TIPS - Treasury Inflation Protected Securities</w:t>
            </w:r>
            <w:r>
              <w:br/>
            </w:r>
            <w:r>
              <w:tab/>
              <w:t>TCAL - Principal Strip Of A Callable Bond Or Note</w:t>
            </w:r>
            <w:r>
              <w:br/>
            </w:r>
            <w:r>
              <w:tab/>
              <w:t>TPRN - Principal Strip From A Non-Callable Bond Or Note</w:t>
            </w:r>
            <w:r>
              <w:br/>
            </w:r>
            <w:r>
              <w:tab/>
              <w:t>TNOTE - US Treasury Note</w:t>
            </w:r>
            <w:r>
              <w:br/>
              <w:t>Loan</w:t>
            </w:r>
            <w:r>
              <w:br/>
            </w:r>
            <w:r>
              <w:tab/>
              <w:t>TERM - Term Loan</w:t>
            </w:r>
            <w:r>
              <w:br/>
            </w:r>
            <w:r>
              <w:tab/>
              <w:t>RVLV - Revolver Loan</w:t>
            </w:r>
            <w:r>
              <w:br/>
            </w:r>
            <w:r>
              <w:tab/>
              <w:t>RVLVTRM - Revolver/Term Loan</w:t>
            </w:r>
            <w:r>
              <w:br/>
            </w:r>
            <w:r>
              <w:tab/>
              <w:t>BRIDGE - Bridge Loan</w:t>
            </w:r>
            <w:r>
              <w:br/>
            </w:r>
            <w:r>
              <w:tab/>
              <w:t>LOFC - Letter Of Credit</w:t>
            </w:r>
            <w:r>
              <w:br/>
            </w:r>
            <w:r>
              <w:tab/>
              <w:t>SWING - Swing Line Facility</w:t>
            </w:r>
            <w:r>
              <w:br/>
            </w:r>
            <w:r>
              <w:tab/>
              <w:t>DINP - Debtor In Possession</w:t>
            </w:r>
            <w:r>
              <w:br/>
            </w:r>
            <w:r>
              <w:tab/>
              <w:t>DEFLTED - Defaulted</w:t>
            </w:r>
            <w:r>
              <w:br/>
            </w:r>
            <w:r>
              <w:tab/>
              <w:t>WITHDRN - Withdrawn</w:t>
            </w:r>
            <w:r>
              <w:br/>
            </w:r>
            <w:r>
              <w:tab/>
              <w:t>REPLACD - Replaced</w:t>
            </w:r>
            <w:r>
              <w:br/>
            </w:r>
            <w:r>
              <w:lastRenderedPageBreak/>
              <w:tab/>
              <w:t>MATURED - Matured</w:t>
            </w:r>
            <w:r>
              <w:br/>
            </w:r>
            <w:r>
              <w:tab/>
              <w:t>AMENDED - Amended &amp; Restated</w:t>
            </w:r>
            <w:r>
              <w:br/>
            </w:r>
            <w:r>
              <w:tab/>
              <w:t>RETIRED - Retired</w:t>
            </w:r>
            <w:r>
              <w:br/>
              <w:t>Money Market</w:t>
            </w:r>
            <w:r>
              <w:br/>
            </w:r>
            <w:r>
              <w:tab/>
              <w:t>BA - Bankers Acceptance</w:t>
            </w:r>
            <w:r>
              <w:br/>
            </w:r>
            <w:r>
              <w:tab/>
              <w:t>BDN - Bank Depository Note</w:t>
            </w:r>
            <w:r>
              <w:br/>
            </w:r>
            <w:r>
              <w:tab/>
              <w:t>BN - Bank Notes</w:t>
            </w:r>
            <w:r>
              <w:br/>
            </w:r>
            <w:r>
              <w:tab/>
              <w:t>BOX - Bill Of Exchanges</w:t>
            </w:r>
            <w:r>
              <w:br/>
            </w:r>
            <w:r>
              <w:tab/>
              <w:t>CAMM - Canadian Money Markets</w:t>
            </w:r>
            <w:r>
              <w:br/>
            </w:r>
            <w:r>
              <w:tab/>
              <w:t>CD - Certificate Of Deposit</w:t>
            </w:r>
            <w:r>
              <w:br/>
            </w:r>
            <w:r>
              <w:tab/>
              <w:t>CL - Call Loans</w:t>
            </w:r>
            <w:r>
              <w:br/>
            </w:r>
            <w:r>
              <w:tab/>
              <w:t>CP - Commercial Paper</w:t>
            </w:r>
            <w:r>
              <w:br/>
            </w:r>
            <w:r>
              <w:tab/>
              <w:t>DN - Deposit Notes</w:t>
            </w:r>
            <w:r>
              <w:br/>
            </w:r>
            <w:r>
              <w:tab/>
              <w:t>EUCD - Euro Certificate Of Deposit</w:t>
            </w:r>
            <w:r>
              <w:br/>
            </w:r>
            <w:r>
              <w:tab/>
              <w:t>EUCP - Euro Commercial Paper</w:t>
            </w:r>
            <w:r>
              <w:br/>
            </w:r>
            <w:r>
              <w:tab/>
              <w:t>LQN - Liquidity Note</w:t>
            </w:r>
            <w:r>
              <w:br/>
            </w:r>
            <w:r>
              <w:tab/>
              <w:t>MTN - Medium Term Notes</w:t>
            </w:r>
            <w:r>
              <w:br/>
            </w:r>
            <w:r>
              <w:tab/>
              <w:t>ONITE - Overnight</w:t>
            </w:r>
            <w:r>
              <w:br/>
            </w:r>
            <w:r>
              <w:tab/>
              <w:t>PN - Promissory Note</w:t>
            </w:r>
            <w:r>
              <w:br/>
            </w:r>
            <w:r>
              <w:tab/>
              <w:t>STN - Short Term Loan Note</w:t>
            </w:r>
            <w:r>
              <w:br/>
            </w:r>
            <w:r>
              <w:tab/>
              <w:t>PZFJ - Plazos Fijos</w:t>
            </w:r>
            <w:r>
              <w:br/>
            </w:r>
            <w:r>
              <w:tab/>
              <w:t>SLQN - Secured Liquidity Note</w:t>
            </w:r>
            <w:r>
              <w:br/>
            </w:r>
            <w:r>
              <w:tab/>
              <w:t>TD - Time Deposit</w:t>
            </w:r>
            <w:r>
              <w:br/>
            </w:r>
            <w:r>
              <w:tab/>
              <w:t>TLQN - Term Liquidity Note</w:t>
            </w:r>
            <w:r>
              <w:br/>
            </w:r>
            <w:r>
              <w:tab/>
              <w:t>XCN - Extended Comm Note</w:t>
            </w:r>
            <w:r>
              <w:br/>
            </w:r>
            <w:r>
              <w:tab/>
              <w:t>YCD - Yankee Certificate Of Deposit</w:t>
            </w:r>
            <w:r>
              <w:br/>
              <w:t>Mortgage</w:t>
            </w:r>
            <w:r>
              <w:br/>
            </w:r>
            <w:r>
              <w:tab/>
              <w:t>ABS - Asset-backed Securities</w:t>
            </w:r>
            <w:r>
              <w:br/>
            </w:r>
            <w:r>
              <w:tab/>
              <w:t>CMB - Canadian Mortgage Bonds</w:t>
            </w:r>
            <w:r>
              <w:br/>
            </w:r>
            <w:r>
              <w:tab/>
              <w:t>CMBS - Corp. Mortgage-backed Securities</w:t>
            </w:r>
            <w:r>
              <w:br/>
            </w:r>
            <w:r>
              <w:tab/>
              <w:t>CMO - Collateralized Mortgage Obligation</w:t>
            </w:r>
            <w:r>
              <w:br/>
            </w:r>
            <w:r>
              <w:tab/>
              <w:t>IET - IOETTE Mortgage</w:t>
            </w:r>
            <w:r>
              <w:br/>
            </w:r>
            <w:r>
              <w:tab/>
              <w:t>MBS - Mortgage-backed Securities</w:t>
            </w:r>
            <w:r>
              <w:br/>
            </w:r>
            <w:r>
              <w:tab/>
              <w:t>MIO - Mortgage Interest Only</w:t>
            </w:r>
            <w:r>
              <w:br/>
            </w:r>
            <w:r>
              <w:tab/>
              <w:t>MPO - Mortgage Principal Only</w:t>
            </w:r>
            <w:r>
              <w:br/>
            </w:r>
            <w:r>
              <w:tab/>
              <w:t>MPP - Mortgage Private Placement</w:t>
            </w:r>
            <w:r>
              <w:br/>
            </w:r>
            <w:r>
              <w:tab/>
              <w:t>MPT - Miscellaneous Pass-through</w:t>
            </w:r>
            <w:r>
              <w:br/>
            </w:r>
            <w:r>
              <w:tab/>
              <w:t>PFAND - Pfandbriefe *</w:t>
            </w:r>
            <w:r>
              <w:br/>
            </w:r>
            <w:r>
              <w:tab/>
              <w:t>TBA - To Be Announced</w:t>
            </w:r>
            <w:r>
              <w:br/>
            </w:r>
            <w:r>
              <w:lastRenderedPageBreak/>
              <w:t>Municipal</w:t>
            </w:r>
            <w:r>
              <w:br/>
            </w:r>
            <w:r>
              <w:tab/>
              <w:t>AN - Other Anticipation Notes (BAN, GAN, etc.)</w:t>
            </w:r>
            <w:r>
              <w:br/>
            </w:r>
            <w:r>
              <w:tab/>
              <w:t>COFO - Certificate Of Obligation</w:t>
            </w:r>
            <w:r>
              <w:br/>
            </w:r>
            <w:r>
              <w:tab/>
              <w:t>COFP - Certificate Of Participation</w:t>
            </w:r>
            <w:r>
              <w:br/>
            </w:r>
            <w:r>
              <w:tab/>
              <w:t>GO - General Obligation Bonds</w:t>
            </w:r>
            <w:r>
              <w:br/>
            </w:r>
            <w:r>
              <w:tab/>
              <w:t>MT - Mandatory Tender</w:t>
            </w:r>
            <w:r>
              <w:br/>
            </w:r>
            <w:r>
              <w:tab/>
              <w:t>RAN - Revenue Anticipation Note</w:t>
            </w:r>
            <w:r>
              <w:br/>
            </w:r>
            <w:r>
              <w:tab/>
              <w:t>REV - Revenue Bonds</w:t>
            </w:r>
            <w:r>
              <w:br/>
            </w:r>
            <w:r>
              <w:tab/>
              <w:t>SPCLA - Special Assessment</w:t>
            </w:r>
            <w:r>
              <w:br/>
            </w:r>
            <w:r>
              <w:tab/>
              <w:t>SPCLO - Special Obligation</w:t>
            </w:r>
            <w:r>
              <w:br/>
            </w:r>
            <w:r>
              <w:tab/>
              <w:t>SPCLT - Special Tax</w:t>
            </w:r>
            <w:r>
              <w:br/>
            </w:r>
            <w:r>
              <w:tab/>
              <w:t>TAN - Tax Anticipation Note</w:t>
            </w:r>
            <w:r>
              <w:br/>
            </w:r>
            <w:r>
              <w:tab/>
              <w:t>TAXA - Tax Allocation</w:t>
            </w:r>
            <w:r>
              <w:br/>
            </w:r>
            <w:r>
              <w:tab/>
              <w:t>TECP - Tax Exempt Commercial Paper</w:t>
            </w:r>
            <w:r>
              <w:br/>
            </w:r>
            <w:r>
              <w:tab/>
              <w:t>TMCP - Taxable Municipal CP</w:t>
            </w:r>
            <w:r>
              <w:br/>
            </w:r>
            <w:r>
              <w:tab/>
              <w:t>TRAN - Tax Revenue Anticipation Note</w:t>
            </w:r>
            <w:r>
              <w:br/>
            </w:r>
            <w:r>
              <w:tab/>
              <w:t>VRDN - Variable Rate Demand Note</w:t>
            </w:r>
            <w:r>
              <w:br/>
            </w:r>
            <w:r>
              <w:tab/>
              <w:t>WAR - Warrant</w:t>
            </w:r>
            <w:r>
              <w:br/>
              <w:t>Other</w:t>
            </w:r>
            <w:r>
              <w:br/>
            </w:r>
            <w:r>
              <w:tab/>
              <w:t>MF - Mutual Fund</w:t>
            </w:r>
            <w:r>
              <w:br/>
            </w:r>
            <w:r>
              <w:tab/>
              <w:t>MLEG - Multileg Instrument</w:t>
            </w:r>
            <w:r>
              <w:br/>
            </w:r>
            <w:r>
              <w:tab/>
              <w:t>NONE - No Security Type</w:t>
            </w:r>
            <w:r>
              <w:br/>
            </w:r>
            <w:r>
              <w:tab/>
              <w:t>? - Wildcard entry for use on Security Definition Request</w:t>
            </w:r>
            <w:r>
              <w:br/>
            </w:r>
            <w:r>
              <w:tab/>
              <w:t>CASH - Cash</w:t>
            </w:r>
          </w:p>
        </w:tc>
        <w:tc>
          <w:tcPr>
            <w:tcW w:w="4411" w:type="dxa"/>
            <w:shd w:val="clear" w:color="auto" w:fill="auto"/>
          </w:tcPr>
          <w:p w14:paraId="1D3ACD3E" w14:textId="77777777" w:rsidR="00512FC7" w:rsidRPr="00512FC7" w:rsidRDefault="00512FC7" w:rsidP="00533FE7">
            <w:r w:rsidRPr="00512FC7">
              <w:lastRenderedPageBreak/>
              <w:t>SecTyp</w:t>
            </w:r>
          </w:p>
        </w:tc>
      </w:tr>
      <w:tr w:rsidR="00512FC7" w:rsidRPr="00512FC7" w14:paraId="484771C9" w14:textId="77777777" w:rsidTr="00533FE7">
        <w:tc>
          <w:tcPr>
            <w:tcW w:w="828" w:type="dxa"/>
            <w:shd w:val="clear" w:color="auto" w:fill="auto"/>
          </w:tcPr>
          <w:p w14:paraId="07477566" w14:textId="77777777" w:rsidR="00512FC7" w:rsidRPr="00512FC7" w:rsidRDefault="00512FC7" w:rsidP="00533FE7">
            <w:bookmarkStart w:id="488" w:name="fld_EffectiveTime" w:colFirst="1" w:colLast="1"/>
            <w:bookmarkEnd w:id="473"/>
            <w:r w:rsidRPr="00512FC7">
              <w:lastRenderedPageBreak/>
              <w:t>168</w:t>
            </w:r>
          </w:p>
        </w:tc>
        <w:tc>
          <w:tcPr>
            <w:tcW w:w="2069" w:type="dxa"/>
            <w:shd w:val="clear" w:color="auto" w:fill="auto"/>
          </w:tcPr>
          <w:p w14:paraId="5B6F7057" w14:textId="77777777" w:rsidR="00512FC7" w:rsidRPr="00512FC7" w:rsidRDefault="00512FC7" w:rsidP="00533FE7">
            <w:r w:rsidRPr="00512FC7">
              <w:t>EffectiveTime</w:t>
            </w:r>
          </w:p>
        </w:tc>
        <w:tc>
          <w:tcPr>
            <w:tcW w:w="1083" w:type="dxa"/>
            <w:shd w:val="clear" w:color="auto" w:fill="auto"/>
          </w:tcPr>
          <w:p w14:paraId="5D35B2D7" w14:textId="77777777" w:rsidR="00512FC7" w:rsidRPr="00512FC7" w:rsidRDefault="00512FC7" w:rsidP="00533FE7">
            <w:r w:rsidRPr="00512FC7">
              <w:t>UTCTimestamp</w:t>
            </w:r>
          </w:p>
        </w:tc>
        <w:tc>
          <w:tcPr>
            <w:tcW w:w="4677" w:type="dxa"/>
            <w:shd w:val="clear" w:color="auto" w:fill="auto"/>
          </w:tcPr>
          <w:p w14:paraId="701AB7E5" w14:textId="77777777" w:rsidR="00512FC7" w:rsidRPr="00512FC7" w:rsidRDefault="00512FC7" w:rsidP="00533FE7">
            <w:pPr>
              <w:jc w:val="left"/>
            </w:pPr>
            <w:r w:rsidRPr="00512FC7">
              <w:t>Time the details within the message should take effect (always expressed in UTC (Universal Time Coordinated, also known as "GMT")</w:t>
            </w:r>
          </w:p>
        </w:tc>
        <w:tc>
          <w:tcPr>
            <w:tcW w:w="4411" w:type="dxa"/>
            <w:shd w:val="clear" w:color="auto" w:fill="auto"/>
          </w:tcPr>
          <w:p w14:paraId="4C0DCB92" w14:textId="77777777" w:rsidR="00512FC7" w:rsidRPr="00512FC7" w:rsidRDefault="00512FC7" w:rsidP="00533FE7">
            <w:r w:rsidRPr="00512FC7">
              <w:t>EfctvTm</w:t>
            </w:r>
          </w:p>
        </w:tc>
      </w:tr>
      <w:tr w:rsidR="00512FC7" w:rsidRPr="00512FC7" w14:paraId="2BED7F8A" w14:textId="77777777" w:rsidTr="00533FE7">
        <w:tc>
          <w:tcPr>
            <w:tcW w:w="828" w:type="dxa"/>
            <w:shd w:val="clear" w:color="auto" w:fill="auto"/>
          </w:tcPr>
          <w:p w14:paraId="77E50C60" w14:textId="77777777" w:rsidR="00512FC7" w:rsidRPr="00512FC7" w:rsidRDefault="00512FC7" w:rsidP="00533FE7">
            <w:bookmarkStart w:id="489" w:name="fld_StandInstDbType" w:colFirst="1" w:colLast="1"/>
            <w:bookmarkEnd w:id="488"/>
            <w:r w:rsidRPr="00512FC7">
              <w:t>169</w:t>
            </w:r>
          </w:p>
        </w:tc>
        <w:tc>
          <w:tcPr>
            <w:tcW w:w="2069" w:type="dxa"/>
            <w:shd w:val="clear" w:color="auto" w:fill="auto"/>
          </w:tcPr>
          <w:p w14:paraId="2918AF58" w14:textId="77777777" w:rsidR="00512FC7" w:rsidRPr="00512FC7" w:rsidRDefault="00512FC7" w:rsidP="00533FE7">
            <w:r w:rsidRPr="00512FC7">
              <w:t>StandInstDbType</w:t>
            </w:r>
          </w:p>
        </w:tc>
        <w:tc>
          <w:tcPr>
            <w:tcW w:w="1083" w:type="dxa"/>
            <w:shd w:val="clear" w:color="auto" w:fill="auto"/>
          </w:tcPr>
          <w:p w14:paraId="330B8F2C" w14:textId="77777777" w:rsidR="00512FC7" w:rsidRPr="00512FC7" w:rsidRDefault="00512FC7" w:rsidP="00533FE7">
            <w:r w:rsidRPr="00512FC7">
              <w:t>int</w:t>
            </w:r>
          </w:p>
        </w:tc>
        <w:tc>
          <w:tcPr>
            <w:tcW w:w="4677" w:type="dxa"/>
            <w:shd w:val="clear" w:color="auto" w:fill="auto"/>
          </w:tcPr>
          <w:p w14:paraId="5D805A68" w14:textId="77777777" w:rsidR="00512FC7" w:rsidRDefault="00512FC7" w:rsidP="00533FE7">
            <w:pPr>
              <w:jc w:val="left"/>
            </w:pPr>
            <w:r>
              <w:t>Identifies the Standing Instruction database used</w:t>
            </w:r>
          </w:p>
          <w:p w14:paraId="2019364E" w14:textId="77777777" w:rsidR="00512FC7" w:rsidRPr="00512FC7" w:rsidRDefault="00512FC7" w:rsidP="00533FE7">
            <w:pPr>
              <w:jc w:val="left"/>
            </w:pPr>
            <w:r>
              <w:t>Valid values:</w:t>
            </w:r>
            <w:r>
              <w:br/>
            </w:r>
            <w:r>
              <w:tab/>
              <w:t>0 - Other</w:t>
            </w:r>
            <w:r>
              <w:br/>
            </w:r>
            <w:r>
              <w:tab/>
              <w:t>1 - DTC SID</w:t>
            </w:r>
            <w:r>
              <w:br/>
            </w:r>
            <w:r>
              <w:tab/>
              <w:t>2 - Thomson ALERT</w:t>
            </w:r>
            <w:r>
              <w:br/>
            </w:r>
            <w:r>
              <w:tab/>
              <w:t>3 - A Global Custodian (StandInstDBName (70) must be provided)</w:t>
            </w:r>
            <w:r>
              <w:br/>
            </w:r>
            <w:r>
              <w:tab/>
              <w:t>4 - AccountNet</w:t>
            </w:r>
          </w:p>
        </w:tc>
        <w:tc>
          <w:tcPr>
            <w:tcW w:w="4411" w:type="dxa"/>
            <w:shd w:val="clear" w:color="auto" w:fill="auto"/>
          </w:tcPr>
          <w:p w14:paraId="0244FEBE" w14:textId="77777777" w:rsidR="00512FC7" w:rsidRPr="00512FC7" w:rsidRDefault="00512FC7" w:rsidP="00533FE7">
            <w:r w:rsidRPr="00512FC7">
              <w:t>StandInstDbTyp</w:t>
            </w:r>
          </w:p>
        </w:tc>
      </w:tr>
      <w:tr w:rsidR="00512FC7" w:rsidRPr="00512FC7" w14:paraId="7DFA9032" w14:textId="77777777" w:rsidTr="00533FE7">
        <w:tc>
          <w:tcPr>
            <w:tcW w:w="828" w:type="dxa"/>
            <w:shd w:val="clear" w:color="auto" w:fill="auto"/>
          </w:tcPr>
          <w:p w14:paraId="514293AC" w14:textId="77777777" w:rsidR="00512FC7" w:rsidRPr="00512FC7" w:rsidRDefault="00512FC7" w:rsidP="00533FE7">
            <w:bookmarkStart w:id="490" w:name="fld_StandInstDbName" w:colFirst="1" w:colLast="1"/>
            <w:bookmarkEnd w:id="489"/>
            <w:r w:rsidRPr="00512FC7">
              <w:t>170</w:t>
            </w:r>
          </w:p>
        </w:tc>
        <w:tc>
          <w:tcPr>
            <w:tcW w:w="2069" w:type="dxa"/>
            <w:shd w:val="clear" w:color="auto" w:fill="auto"/>
          </w:tcPr>
          <w:p w14:paraId="0228035B" w14:textId="77777777" w:rsidR="00512FC7" w:rsidRPr="00512FC7" w:rsidRDefault="00512FC7" w:rsidP="00533FE7">
            <w:r w:rsidRPr="00512FC7">
              <w:t>StandInstDbName</w:t>
            </w:r>
          </w:p>
        </w:tc>
        <w:tc>
          <w:tcPr>
            <w:tcW w:w="1083" w:type="dxa"/>
            <w:shd w:val="clear" w:color="auto" w:fill="auto"/>
          </w:tcPr>
          <w:p w14:paraId="541573AD" w14:textId="77777777" w:rsidR="00512FC7" w:rsidRPr="00512FC7" w:rsidRDefault="00512FC7" w:rsidP="00533FE7">
            <w:r w:rsidRPr="00512FC7">
              <w:t>String</w:t>
            </w:r>
          </w:p>
        </w:tc>
        <w:tc>
          <w:tcPr>
            <w:tcW w:w="4677" w:type="dxa"/>
            <w:shd w:val="clear" w:color="auto" w:fill="auto"/>
          </w:tcPr>
          <w:p w14:paraId="5603A7D7" w14:textId="77777777" w:rsidR="00512FC7" w:rsidRPr="00512FC7" w:rsidRDefault="00512FC7" w:rsidP="00533FE7">
            <w:pPr>
              <w:jc w:val="left"/>
            </w:pPr>
            <w:r w:rsidRPr="00512FC7">
              <w:t xml:space="preserve">Name of the Standing Instruction database represented </w:t>
            </w:r>
            <w:r w:rsidRPr="00512FC7">
              <w:lastRenderedPageBreak/>
              <w:t>with StandInstDbType (169) (i.e. the Global Custodian's name).</w:t>
            </w:r>
          </w:p>
        </w:tc>
        <w:tc>
          <w:tcPr>
            <w:tcW w:w="4411" w:type="dxa"/>
            <w:shd w:val="clear" w:color="auto" w:fill="auto"/>
          </w:tcPr>
          <w:p w14:paraId="654AB47A" w14:textId="77777777" w:rsidR="00512FC7" w:rsidRPr="00512FC7" w:rsidRDefault="00512FC7" w:rsidP="00533FE7">
            <w:r w:rsidRPr="00512FC7">
              <w:lastRenderedPageBreak/>
              <w:t>StandInstDbName</w:t>
            </w:r>
          </w:p>
        </w:tc>
      </w:tr>
      <w:tr w:rsidR="00512FC7" w:rsidRPr="00512FC7" w14:paraId="527506F2" w14:textId="77777777" w:rsidTr="00533FE7">
        <w:tc>
          <w:tcPr>
            <w:tcW w:w="828" w:type="dxa"/>
            <w:shd w:val="clear" w:color="auto" w:fill="auto"/>
          </w:tcPr>
          <w:p w14:paraId="107AD33D" w14:textId="77777777" w:rsidR="00512FC7" w:rsidRPr="00512FC7" w:rsidRDefault="00512FC7" w:rsidP="00533FE7">
            <w:bookmarkStart w:id="491" w:name="fld_StandInstDbID" w:colFirst="1" w:colLast="1"/>
            <w:bookmarkEnd w:id="490"/>
            <w:r w:rsidRPr="00512FC7">
              <w:lastRenderedPageBreak/>
              <w:t>171</w:t>
            </w:r>
          </w:p>
        </w:tc>
        <w:tc>
          <w:tcPr>
            <w:tcW w:w="2069" w:type="dxa"/>
            <w:shd w:val="clear" w:color="auto" w:fill="auto"/>
          </w:tcPr>
          <w:p w14:paraId="5306956A" w14:textId="77777777" w:rsidR="00512FC7" w:rsidRPr="00512FC7" w:rsidRDefault="00512FC7" w:rsidP="00533FE7">
            <w:r w:rsidRPr="00512FC7">
              <w:t>StandInstDbID</w:t>
            </w:r>
          </w:p>
        </w:tc>
        <w:tc>
          <w:tcPr>
            <w:tcW w:w="1083" w:type="dxa"/>
            <w:shd w:val="clear" w:color="auto" w:fill="auto"/>
          </w:tcPr>
          <w:p w14:paraId="3E9EDD92" w14:textId="77777777" w:rsidR="00512FC7" w:rsidRPr="00512FC7" w:rsidRDefault="00512FC7" w:rsidP="00533FE7">
            <w:r w:rsidRPr="00512FC7">
              <w:t>String</w:t>
            </w:r>
          </w:p>
        </w:tc>
        <w:tc>
          <w:tcPr>
            <w:tcW w:w="4677" w:type="dxa"/>
            <w:shd w:val="clear" w:color="auto" w:fill="auto"/>
          </w:tcPr>
          <w:p w14:paraId="6FA7109D" w14:textId="77777777" w:rsidR="00512FC7" w:rsidRPr="00512FC7" w:rsidRDefault="00512FC7" w:rsidP="00533FE7">
            <w:pPr>
              <w:jc w:val="left"/>
            </w:pPr>
            <w:r w:rsidRPr="00512FC7">
              <w:t>Unique identifier used on the Standing Instructions database for the Standing Instructions to be referenced.</w:t>
            </w:r>
          </w:p>
        </w:tc>
        <w:tc>
          <w:tcPr>
            <w:tcW w:w="4411" w:type="dxa"/>
            <w:shd w:val="clear" w:color="auto" w:fill="auto"/>
          </w:tcPr>
          <w:p w14:paraId="77354A6C" w14:textId="77777777" w:rsidR="00512FC7" w:rsidRPr="00512FC7" w:rsidRDefault="00512FC7" w:rsidP="00533FE7">
            <w:r w:rsidRPr="00512FC7">
              <w:t>StandInstDbID</w:t>
            </w:r>
          </w:p>
        </w:tc>
      </w:tr>
      <w:tr w:rsidR="00512FC7" w:rsidRPr="00512FC7" w14:paraId="61B00940" w14:textId="77777777" w:rsidTr="00533FE7">
        <w:tc>
          <w:tcPr>
            <w:tcW w:w="828" w:type="dxa"/>
            <w:shd w:val="clear" w:color="auto" w:fill="auto"/>
          </w:tcPr>
          <w:p w14:paraId="6E98598A" w14:textId="77777777" w:rsidR="00512FC7" w:rsidRPr="00512FC7" w:rsidRDefault="00512FC7" w:rsidP="00533FE7">
            <w:bookmarkStart w:id="492" w:name="fld_SettlDeliveryType" w:colFirst="1" w:colLast="1"/>
            <w:bookmarkEnd w:id="491"/>
            <w:r w:rsidRPr="00512FC7">
              <w:t>172</w:t>
            </w:r>
          </w:p>
        </w:tc>
        <w:tc>
          <w:tcPr>
            <w:tcW w:w="2069" w:type="dxa"/>
            <w:shd w:val="clear" w:color="auto" w:fill="auto"/>
          </w:tcPr>
          <w:p w14:paraId="65AFE4FD" w14:textId="77777777" w:rsidR="00512FC7" w:rsidRPr="00512FC7" w:rsidRDefault="00512FC7" w:rsidP="00533FE7">
            <w:r w:rsidRPr="00512FC7">
              <w:t>SettlDeliveryType</w:t>
            </w:r>
          </w:p>
        </w:tc>
        <w:tc>
          <w:tcPr>
            <w:tcW w:w="1083" w:type="dxa"/>
            <w:shd w:val="clear" w:color="auto" w:fill="auto"/>
          </w:tcPr>
          <w:p w14:paraId="27F0A071" w14:textId="77777777" w:rsidR="00512FC7" w:rsidRPr="00512FC7" w:rsidRDefault="00512FC7" w:rsidP="00533FE7">
            <w:r w:rsidRPr="00512FC7">
              <w:t>int</w:t>
            </w:r>
          </w:p>
        </w:tc>
        <w:tc>
          <w:tcPr>
            <w:tcW w:w="4677" w:type="dxa"/>
            <w:shd w:val="clear" w:color="auto" w:fill="auto"/>
          </w:tcPr>
          <w:p w14:paraId="5547E36B" w14:textId="77777777" w:rsidR="00512FC7" w:rsidRDefault="00512FC7" w:rsidP="00533FE7">
            <w:pPr>
              <w:jc w:val="left"/>
            </w:pPr>
            <w:r>
              <w:t>Identifies type of settlement</w:t>
            </w:r>
          </w:p>
          <w:p w14:paraId="41EC6DF1" w14:textId="77777777" w:rsidR="00512FC7" w:rsidRPr="00512FC7" w:rsidRDefault="00512FC7" w:rsidP="00533FE7">
            <w:pPr>
              <w:jc w:val="left"/>
            </w:pPr>
            <w:r>
              <w:t>Valid values:</w:t>
            </w:r>
            <w:r>
              <w:br/>
            </w:r>
            <w:r>
              <w:tab/>
              <w:t>0 - "Versus. Payment": Deliver (if Sell) or Receive (if Buy) vs. (Against) Payment</w:t>
            </w:r>
            <w:r>
              <w:br/>
            </w:r>
            <w:r>
              <w:tab/>
              <w:t>1 - "Free": Deliver (if Sell) or Receive (if Buy) Free</w:t>
            </w:r>
            <w:r>
              <w:br/>
            </w:r>
            <w:r>
              <w:tab/>
              <w:t>2 - Tri-Party</w:t>
            </w:r>
            <w:r>
              <w:br/>
            </w:r>
            <w:r>
              <w:tab/>
              <w:t>3 - Hold In Custody</w:t>
            </w:r>
          </w:p>
        </w:tc>
        <w:tc>
          <w:tcPr>
            <w:tcW w:w="4411" w:type="dxa"/>
            <w:shd w:val="clear" w:color="auto" w:fill="auto"/>
          </w:tcPr>
          <w:p w14:paraId="264289DF" w14:textId="77777777" w:rsidR="00512FC7" w:rsidRPr="00512FC7" w:rsidRDefault="00512FC7" w:rsidP="00533FE7">
            <w:r w:rsidRPr="00512FC7">
              <w:t>DlvryTyp</w:t>
            </w:r>
          </w:p>
        </w:tc>
      </w:tr>
      <w:tr w:rsidR="00DE5358" w:rsidRPr="00DE5358" w14:paraId="3C51C4D0" w14:textId="77777777" w:rsidTr="00BD0927">
        <w:trPr>
          <w:del w:id="493" w:author="Administrator" w:date="2011-08-18T10:26:00Z"/>
        </w:trPr>
        <w:tc>
          <w:tcPr>
            <w:tcW w:w="828" w:type="dxa"/>
            <w:shd w:val="clear" w:color="auto" w:fill="auto"/>
          </w:tcPr>
          <w:p w14:paraId="2A1B0765" w14:textId="77777777" w:rsidR="00DE5358" w:rsidRPr="00DE5358" w:rsidRDefault="00DE5358" w:rsidP="00DE5358">
            <w:pPr>
              <w:rPr>
                <w:del w:id="494" w:author="Administrator" w:date="2011-08-18T10:26:00Z"/>
              </w:rPr>
            </w:pPr>
            <w:bookmarkStart w:id="495" w:name="fld_SettlDepositoryCode" w:colFirst="1" w:colLast="1"/>
            <w:bookmarkStart w:id="496" w:name="fld_BidSpotRate" w:colFirst="1" w:colLast="1"/>
            <w:bookmarkEnd w:id="492"/>
            <w:del w:id="497" w:author="Administrator" w:date="2011-08-18T10:26:00Z">
              <w:r w:rsidRPr="00DE5358">
                <w:delText>173</w:delText>
              </w:r>
            </w:del>
          </w:p>
        </w:tc>
        <w:tc>
          <w:tcPr>
            <w:tcW w:w="2069" w:type="dxa"/>
            <w:shd w:val="clear" w:color="auto" w:fill="auto"/>
          </w:tcPr>
          <w:p w14:paraId="69F77EFD" w14:textId="77777777" w:rsidR="00DE5358" w:rsidRPr="00DE5358" w:rsidRDefault="00DE5358" w:rsidP="00DE5358">
            <w:pPr>
              <w:rPr>
                <w:del w:id="498" w:author="Administrator" w:date="2011-08-18T10:26:00Z"/>
              </w:rPr>
            </w:pPr>
            <w:del w:id="499" w:author="Administrator" w:date="2011-08-18T10:26:00Z">
              <w:r w:rsidRPr="00DE5358">
                <w:delText xml:space="preserve">SettlDepositoryCode </w:delText>
              </w:r>
            </w:del>
          </w:p>
        </w:tc>
        <w:tc>
          <w:tcPr>
            <w:tcW w:w="1083" w:type="dxa"/>
            <w:shd w:val="clear" w:color="auto" w:fill="auto"/>
          </w:tcPr>
          <w:p w14:paraId="56CF8CD2" w14:textId="77777777" w:rsidR="00DE5358" w:rsidRPr="00DE5358" w:rsidRDefault="00DE5358" w:rsidP="00DE5358">
            <w:pPr>
              <w:rPr>
                <w:del w:id="500" w:author="Administrator" w:date="2011-08-18T10:26:00Z"/>
              </w:rPr>
            </w:pPr>
            <w:del w:id="501" w:author="Administrator" w:date="2011-08-18T10:26:00Z">
              <w:r w:rsidRPr="00DE5358">
                <w:delText>String</w:delText>
              </w:r>
            </w:del>
          </w:p>
        </w:tc>
        <w:tc>
          <w:tcPr>
            <w:tcW w:w="4677" w:type="dxa"/>
            <w:shd w:val="clear" w:color="auto" w:fill="auto"/>
          </w:tcPr>
          <w:p w14:paraId="735A371E" w14:textId="77777777" w:rsidR="00DE5358" w:rsidRPr="00DE5358" w:rsidRDefault="00DE5358" w:rsidP="00BD0927">
            <w:pPr>
              <w:jc w:val="left"/>
              <w:rPr>
                <w:del w:id="502" w:author="Administrator" w:date="2011-08-18T10:26:00Z"/>
              </w:rPr>
            </w:pPr>
            <w:del w:id="503" w:author="Administrator" w:date="2011-08-18T10:26:00Z">
              <w:r w:rsidRPr="00DE5358">
                <w:delText>Deprecated in FIX.4.3 Brokers account code at the depository (i.e. CEDEL ID  for CEDEL, FINS for DTC, or Euroclear ID for Euroclear) if Settlement Location is a depository</w:delText>
              </w:r>
            </w:del>
          </w:p>
        </w:tc>
        <w:tc>
          <w:tcPr>
            <w:tcW w:w="4411" w:type="dxa"/>
            <w:shd w:val="clear" w:color="auto" w:fill="auto"/>
          </w:tcPr>
          <w:p w14:paraId="67016A24" w14:textId="77777777" w:rsidR="00DE5358" w:rsidRPr="00DE5358" w:rsidRDefault="00DE5358" w:rsidP="00DE5358">
            <w:pPr>
              <w:rPr>
                <w:del w:id="504" w:author="Administrator" w:date="2011-08-18T10:26:00Z"/>
              </w:rPr>
            </w:pPr>
          </w:p>
        </w:tc>
      </w:tr>
      <w:tr w:rsidR="00DE5358" w:rsidRPr="00DE5358" w14:paraId="7ADBD739" w14:textId="77777777" w:rsidTr="00BD0927">
        <w:trPr>
          <w:del w:id="505" w:author="Administrator" w:date="2011-08-18T10:26:00Z"/>
        </w:trPr>
        <w:tc>
          <w:tcPr>
            <w:tcW w:w="828" w:type="dxa"/>
            <w:shd w:val="clear" w:color="auto" w:fill="auto"/>
          </w:tcPr>
          <w:p w14:paraId="27F84252" w14:textId="77777777" w:rsidR="00DE5358" w:rsidRPr="00DE5358" w:rsidRDefault="00DE5358" w:rsidP="00DE5358">
            <w:pPr>
              <w:rPr>
                <w:del w:id="506" w:author="Administrator" w:date="2011-08-18T10:26:00Z"/>
              </w:rPr>
            </w:pPr>
            <w:bookmarkStart w:id="507" w:name="fld_SettlBrkrCode" w:colFirst="1" w:colLast="1"/>
            <w:bookmarkEnd w:id="495"/>
            <w:del w:id="508" w:author="Administrator" w:date="2011-08-18T10:26:00Z">
              <w:r w:rsidRPr="00DE5358">
                <w:delText>174</w:delText>
              </w:r>
            </w:del>
          </w:p>
        </w:tc>
        <w:tc>
          <w:tcPr>
            <w:tcW w:w="2069" w:type="dxa"/>
            <w:shd w:val="clear" w:color="auto" w:fill="auto"/>
          </w:tcPr>
          <w:p w14:paraId="7A1506B2" w14:textId="77777777" w:rsidR="00DE5358" w:rsidRPr="00DE5358" w:rsidRDefault="00DE5358" w:rsidP="00DE5358">
            <w:pPr>
              <w:rPr>
                <w:del w:id="509" w:author="Administrator" w:date="2011-08-18T10:26:00Z"/>
              </w:rPr>
            </w:pPr>
            <w:del w:id="510" w:author="Administrator" w:date="2011-08-18T10:26:00Z">
              <w:r w:rsidRPr="00DE5358">
                <w:delText xml:space="preserve">SettlBrkrCode </w:delText>
              </w:r>
            </w:del>
          </w:p>
        </w:tc>
        <w:tc>
          <w:tcPr>
            <w:tcW w:w="1083" w:type="dxa"/>
            <w:shd w:val="clear" w:color="auto" w:fill="auto"/>
          </w:tcPr>
          <w:p w14:paraId="13AEE2BD" w14:textId="77777777" w:rsidR="00DE5358" w:rsidRPr="00DE5358" w:rsidRDefault="00DE5358" w:rsidP="00DE5358">
            <w:pPr>
              <w:rPr>
                <w:del w:id="511" w:author="Administrator" w:date="2011-08-18T10:26:00Z"/>
              </w:rPr>
            </w:pPr>
            <w:del w:id="512" w:author="Administrator" w:date="2011-08-18T10:26:00Z">
              <w:r w:rsidRPr="00DE5358">
                <w:delText>String</w:delText>
              </w:r>
            </w:del>
          </w:p>
        </w:tc>
        <w:tc>
          <w:tcPr>
            <w:tcW w:w="4677" w:type="dxa"/>
            <w:shd w:val="clear" w:color="auto" w:fill="auto"/>
          </w:tcPr>
          <w:p w14:paraId="373D1ABE" w14:textId="77777777" w:rsidR="00DE5358" w:rsidRPr="00DE5358" w:rsidRDefault="00DE5358" w:rsidP="00BD0927">
            <w:pPr>
              <w:jc w:val="left"/>
              <w:rPr>
                <w:del w:id="513" w:author="Administrator" w:date="2011-08-18T10:26:00Z"/>
              </w:rPr>
            </w:pPr>
            <w:del w:id="514" w:author="Administrator" w:date="2011-08-18T10:26:00Z">
              <w:r w:rsidRPr="00DE5358">
                <w:delText>Deprecated in FIX.4.3 BIC (Bank Identification Code - Swift managed) code of  the broker involved (i.e. for multi-company brokerage firms)</w:delText>
              </w:r>
            </w:del>
          </w:p>
        </w:tc>
        <w:tc>
          <w:tcPr>
            <w:tcW w:w="4411" w:type="dxa"/>
            <w:shd w:val="clear" w:color="auto" w:fill="auto"/>
          </w:tcPr>
          <w:p w14:paraId="3E37B9B3" w14:textId="77777777" w:rsidR="00DE5358" w:rsidRPr="00DE5358" w:rsidRDefault="00DE5358" w:rsidP="00DE5358">
            <w:pPr>
              <w:rPr>
                <w:del w:id="515" w:author="Administrator" w:date="2011-08-18T10:26:00Z"/>
              </w:rPr>
            </w:pPr>
          </w:p>
        </w:tc>
      </w:tr>
      <w:tr w:rsidR="00DE5358" w:rsidRPr="00DE5358" w14:paraId="4DA3E0FE" w14:textId="77777777" w:rsidTr="00BD0927">
        <w:trPr>
          <w:del w:id="516" w:author="Administrator" w:date="2011-08-18T10:26:00Z"/>
        </w:trPr>
        <w:tc>
          <w:tcPr>
            <w:tcW w:w="828" w:type="dxa"/>
            <w:shd w:val="clear" w:color="auto" w:fill="auto"/>
          </w:tcPr>
          <w:p w14:paraId="5EDCA5AF" w14:textId="77777777" w:rsidR="00DE5358" w:rsidRPr="00DE5358" w:rsidRDefault="00DE5358" w:rsidP="00DE5358">
            <w:pPr>
              <w:rPr>
                <w:del w:id="517" w:author="Administrator" w:date="2011-08-18T10:26:00Z"/>
              </w:rPr>
            </w:pPr>
            <w:bookmarkStart w:id="518" w:name="fld_SettlInstCode" w:colFirst="1" w:colLast="1"/>
            <w:bookmarkEnd w:id="507"/>
            <w:del w:id="519" w:author="Administrator" w:date="2011-08-18T10:26:00Z">
              <w:r w:rsidRPr="00DE5358">
                <w:delText>175</w:delText>
              </w:r>
            </w:del>
          </w:p>
        </w:tc>
        <w:tc>
          <w:tcPr>
            <w:tcW w:w="2069" w:type="dxa"/>
            <w:shd w:val="clear" w:color="auto" w:fill="auto"/>
          </w:tcPr>
          <w:p w14:paraId="51CD0DB4" w14:textId="77777777" w:rsidR="00DE5358" w:rsidRPr="00DE5358" w:rsidRDefault="00DE5358" w:rsidP="00DE5358">
            <w:pPr>
              <w:rPr>
                <w:del w:id="520" w:author="Administrator" w:date="2011-08-18T10:26:00Z"/>
              </w:rPr>
            </w:pPr>
            <w:del w:id="521" w:author="Administrator" w:date="2011-08-18T10:26:00Z">
              <w:r w:rsidRPr="00DE5358">
                <w:delText xml:space="preserve">SettlInstCode </w:delText>
              </w:r>
            </w:del>
          </w:p>
        </w:tc>
        <w:tc>
          <w:tcPr>
            <w:tcW w:w="1083" w:type="dxa"/>
            <w:shd w:val="clear" w:color="auto" w:fill="auto"/>
          </w:tcPr>
          <w:p w14:paraId="42939825" w14:textId="77777777" w:rsidR="00DE5358" w:rsidRPr="00DE5358" w:rsidRDefault="00DE5358" w:rsidP="00DE5358">
            <w:pPr>
              <w:rPr>
                <w:del w:id="522" w:author="Administrator" w:date="2011-08-18T10:26:00Z"/>
              </w:rPr>
            </w:pPr>
            <w:del w:id="523" w:author="Administrator" w:date="2011-08-18T10:26:00Z">
              <w:r w:rsidRPr="00DE5358">
                <w:delText>String</w:delText>
              </w:r>
            </w:del>
          </w:p>
        </w:tc>
        <w:tc>
          <w:tcPr>
            <w:tcW w:w="4677" w:type="dxa"/>
            <w:shd w:val="clear" w:color="auto" w:fill="auto"/>
          </w:tcPr>
          <w:p w14:paraId="3340908B" w14:textId="77777777" w:rsidR="00DE5358" w:rsidRPr="00DE5358" w:rsidRDefault="00DE5358" w:rsidP="00BD0927">
            <w:pPr>
              <w:jc w:val="left"/>
              <w:rPr>
                <w:del w:id="524" w:author="Administrator" w:date="2011-08-18T10:26:00Z"/>
              </w:rPr>
            </w:pPr>
            <w:del w:id="525" w:author="Administrator" w:date="2011-08-18T10:26:00Z">
              <w:r w:rsidRPr="00DE5358">
                <w:delText>Deprecated in FIX.4.3 BIC (Bank Identification Code - Swift managed) code of  the institution involved (i.e. for multi-company institution firms)</w:delText>
              </w:r>
            </w:del>
          </w:p>
        </w:tc>
        <w:tc>
          <w:tcPr>
            <w:tcW w:w="4411" w:type="dxa"/>
            <w:shd w:val="clear" w:color="auto" w:fill="auto"/>
          </w:tcPr>
          <w:p w14:paraId="4EF5FAD0" w14:textId="77777777" w:rsidR="00DE5358" w:rsidRPr="00DE5358" w:rsidRDefault="00DE5358" w:rsidP="00DE5358">
            <w:pPr>
              <w:rPr>
                <w:del w:id="526" w:author="Administrator" w:date="2011-08-18T10:26:00Z"/>
              </w:rPr>
            </w:pPr>
          </w:p>
        </w:tc>
      </w:tr>
      <w:tr w:rsidR="00DE5358" w:rsidRPr="00DE5358" w14:paraId="66B9D513" w14:textId="77777777" w:rsidTr="00BD0927">
        <w:trPr>
          <w:del w:id="527" w:author="Administrator" w:date="2011-08-18T10:26:00Z"/>
        </w:trPr>
        <w:tc>
          <w:tcPr>
            <w:tcW w:w="828" w:type="dxa"/>
            <w:shd w:val="clear" w:color="auto" w:fill="auto"/>
          </w:tcPr>
          <w:p w14:paraId="22FB4B8A" w14:textId="77777777" w:rsidR="00DE5358" w:rsidRPr="00DE5358" w:rsidRDefault="00DE5358" w:rsidP="00DE5358">
            <w:pPr>
              <w:rPr>
                <w:del w:id="528" w:author="Administrator" w:date="2011-08-18T10:26:00Z"/>
              </w:rPr>
            </w:pPr>
            <w:bookmarkStart w:id="529" w:name="fld_SecuritySettlAgentName" w:colFirst="1" w:colLast="1"/>
            <w:bookmarkEnd w:id="518"/>
            <w:del w:id="530" w:author="Administrator" w:date="2011-08-18T10:26:00Z">
              <w:r w:rsidRPr="00DE5358">
                <w:delText>176</w:delText>
              </w:r>
            </w:del>
          </w:p>
        </w:tc>
        <w:tc>
          <w:tcPr>
            <w:tcW w:w="2069" w:type="dxa"/>
            <w:shd w:val="clear" w:color="auto" w:fill="auto"/>
          </w:tcPr>
          <w:p w14:paraId="1D8DA9C1" w14:textId="77777777" w:rsidR="00DE5358" w:rsidRPr="00DE5358" w:rsidRDefault="00DE5358" w:rsidP="00DE5358">
            <w:pPr>
              <w:rPr>
                <w:del w:id="531" w:author="Administrator" w:date="2011-08-18T10:26:00Z"/>
              </w:rPr>
            </w:pPr>
            <w:del w:id="532" w:author="Administrator" w:date="2011-08-18T10:26:00Z">
              <w:r w:rsidRPr="00DE5358">
                <w:delText>SecuritySettlAgentName</w:delText>
              </w:r>
            </w:del>
          </w:p>
        </w:tc>
        <w:tc>
          <w:tcPr>
            <w:tcW w:w="1083" w:type="dxa"/>
            <w:shd w:val="clear" w:color="auto" w:fill="auto"/>
          </w:tcPr>
          <w:p w14:paraId="5EB60290" w14:textId="77777777" w:rsidR="00DE5358" w:rsidRPr="00DE5358" w:rsidRDefault="00DE5358" w:rsidP="00DE5358">
            <w:pPr>
              <w:rPr>
                <w:del w:id="533" w:author="Administrator" w:date="2011-08-18T10:26:00Z"/>
              </w:rPr>
            </w:pPr>
            <w:del w:id="534" w:author="Administrator" w:date="2011-08-18T10:26:00Z">
              <w:r w:rsidRPr="00DE5358">
                <w:delText>String</w:delText>
              </w:r>
            </w:del>
          </w:p>
        </w:tc>
        <w:tc>
          <w:tcPr>
            <w:tcW w:w="4677" w:type="dxa"/>
            <w:shd w:val="clear" w:color="auto" w:fill="auto"/>
          </w:tcPr>
          <w:p w14:paraId="078D4A06" w14:textId="77777777" w:rsidR="00DE5358" w:rsidRPr="00DE5358" w:rsidRDefault="00DE5358" w:rsidP="00BD0927">
            <w:pPr>
              <w:jc w:val="left"/>
              <w:rPr>
                <w:del w:id="535" w:author="Administrator" w:date="2011-08-18T10:26:00Z"/>
              </w:rPr>
            </w:pPr>
            <w:del w:id="536" w:author="Administrator" w:date="2011-08-18T10:26:00Z">
              <w:r w:rsidRPr="00DE5358">
                <w:delText>Deprecated in FIX.4.3 Name of SettlInstSource's local agent bank if SettlLocation is not a depository</w:delText>
              </w:r>
            </w:del>
          </w:p>
        </w:tc>
        <w:tc>
          <w:tcPr>
            <w:tcW w:w="4411" w:type="dxa"/>
            <w:shd w:val="clear" w:color="auto" w:fill="auto"/>
          </w:tcPr>
          <w:p w14:paraId="525D7762" w14:textId="77777777" w:rsidR="00DE5358" w:rsidRPr="00DE5358" w:rsidRDefault="00DE5358" w:rsidP="00DE5358">
            <w:pPr>
              <w:rPr>
                <w:del w:id="537" w:author="Administrator" w:date="2011-08-18T10:26:00Z"/>
              </w:rPr>
            </w:pPr>
          </w:p>
        </w:tc>
      </w:tr>
      <w:tr w:rsidR="00DE5358" w:rsidRPr="00DE5358" w14:paraId="2AEED8C7" w14:textId="77777777" w:rsidTr="00BD0927">
        <w:trPr>
          <w:del w:id="538" w:author="Administrator" w:date="2011-08-18T10:26:00Z"/>
        </w:trPr>
        <w:tc>
          <w:tcPr>
            <w:tcW w:w="828" w:type="dxa"/>
            <w:shd w:val="clear" w:color="auto" w:fill="auto"/>
          </w:tcPr>
          <w:p w14:paraId="02301804" w14:textId="77777777" w:rsidR="00DE5358" w:rsidRPr="00DE5358" w:rsidRDefault="00DE5358" w:rsidP="00DE5358">
            <w:pPr>
              <w:rPr>
                <w:del w:id="539" w:author="Administrator" w:date="2011-08-18T10:26:00Z"/>
              </w:rPr>
            </w:pPr>
            <w:bookmarkStart w:id="540" w:name="fld_SecuritySettlAgentCode" w:colFirst="1" w:colLast="1"/>
            <w:bookmarkEnd w:id="529"/>
            <w:del w:id="541" w:author="Administrator" w:date="2011-08-18T10:26:00Z">
              <w:r w:rsidRPr="00DE5358">
                <w:delText>177</w:delText>
              </w:r>
            </w:del>
          </w:p>
        </w:tc>
        <w:tc>
          <w:tcPr>
            <w:tcW w:w="2069" w:type="dxa"/>
            <w:shd w:val="clear" w:color="auto" w:fill="auto"/>
          </w:tcPr>
          <w:p w14:paraId="0A160A54" w14:textId="77777777" w:rsidR="00DE5358" w:rsidRPr="00DE5358" w:rsidRDefault="00DE5358" w:rsidP="00DE5358">
            <w:pPr>
              <w:rPr>
                <w:del w:id="542" w:author="Administrator" w:date="2011-08-18T10:26:00Z"/>
              </w:rPr>
            </w:pPr>
            <w:del w:id="543" w:author="Administrator" w:date="2011-08-18T10:26:00Z">
              <w:r w:rsidRPr="00DE5358">
                <w:delText>SecuritySettlAgentCode</w:delText>
              </w:r>
            </w:del>
          </w:p>
        </w:tc>
        <w:tc>
          <w:tcPr>
            <w:tcW w:w="1083" w:type="dxa"/>
            <w:shd w:val="clear" w:color="auto" w:fill="auto"/>
          </w:tcPr>
          <w:p w14:paraId="0A96E6D4" w14:textId="77777777" w:rsidR="00DE5358" w:rsidRPr="00DE5358" w:rsidRDefault="00DE5358" w:rsidP="00DE5358">
            <w:pPr>
              <w:rPr>
                <w:del w:id="544" w:author="Administrator" w:date="2011-08-18T10:26:00Z"/>
              </w:rPr>
            </w:pPr>
            <w:del w:id="545" w:author="Administrator" w:date="2011-08-18T10:26:00Z">
              <w:r w:rsidRPr="00DE5358">
                <w:delText>String</w:delText>
              </w:r>
            </w:del>
          </w:p>
        </w:tc>
        <w:tc>
          <w:tcPr>
            <w:tcW w:w="4677" w:type="dxa"/>
            <w:shd w:val="clear" w:color="auto" w:fill="auto"/>
          </w:tcPr>
          <w:p w14:paraId="5A2200DC" w14:textId="77777777" w:rsidR="00DE5358" w:rsidRPr="00DE5358" w:rsidRDefault="00DE5358" w:rsidP="00BD0927">
            <w:pPr>
              <w:jc w:val="left"/>
              <w:rPr>
                <w:del w:id="546" w:author="Administrator" w:date="2011-08-18T10:26:00Z"/>
              </w:rPr>
            </w:pPr>
            <w:del w:id="547" w:author="Administrator" w:date="2011-08-18T10:26:00Z">
              <w:r w:rsidRPr="00DE5358">
                <w:delText>Deprecated in FIX.4.3 BIC (Bank Identification Code--Swift managed) code of  the SettlInstSource's local agent bank if SettlLocation  is not a depository</w:delText>
              </w:r>
            </w:del>
          </w:p>
        </w:tc>
        <w:tc>
          <w:tcPr>
            <w:tcW w:w="4411" w:type="dxa"/>
            <w:shd w:val="clear" w:color="auto" w:fill="auto"/>
          </w:tcPr>
          <w:p w14:paraId="6587EF29" w14:textId="77777777" w:rsidR="00DE5358" w:rsidRPr="00DE5358" w:rsidRDefault="00DE5358" w:rsidP="00DE5358">
            <w:pPr>
              <w:rPr>
                <w:del w:id="548" w:author="Administrator" w:date="2011-08-18T10:26:00Z"/>
              </w:rPr>
            </w:pPr>
          </w:p>
        </w:tc>
      </w:tr>
      <w:tr w:rsidR="00DE5358" w:rsidRPr="00DE5358" w14:paraId="61920E3C" w14:textId="77777777" w:rsidTr="00BD0927">
        <w:trPr>
          <w:del w:id="549" w:author="Administrator" w:date="2011-08-18T10:26:00Z"/>
        </w:trPr>
        <w:tc>
          <w:tcPr>
            <w:tcW w:w="828" w:type="dxa"/>
            <w:shd w:val="clear" w:color="auto" w:fill="auto"/>
          </w:tcPr>
          <w:p w14:paraId="27FF1ED0" w14:textId="77777777" w:rsidR="00DE5358" w:rsidRPr="00DE5358" w:rsidRDefault="00DE5358" w:rsidP="00DE5358">
            <w:pPr>
              <w:rPr>
                <w:del w:id="550" w:author="Administrator" w:date="2011-08-18T10:26:00Z"/>
              </w:rPr>
            </w:pPr>
            <w:bookmarkStart w:id="551" w:name="fld_SecuritySettlAgentAcctNum" w:colFirst="1" w:colLast="1"/>
            <w:bookmarkEnd w:id="540"/>
            <w:del w:id="552" w:author="Administrator" w:date="2011-08-18T10:26:00Z">
              <w:r w:rsidRPr="00DE5358">
                <w:delText>178</w:delText>
              </w:r>
            </w:del>
          </w:p>
        </w:tc>
        <w:tc>
          <w:tcPr>
            <w:tcW w:w="2069" w:type="dxa"/>
            <w:shd w:val="clear" w:color="auto" w:fill="auto"/>
          </w:tcPr>
          <w:p w14:paraId="014DE736" w14:textId="77777777" w:rsidR="00DE5358" w:rsidRPr="00DE5358" w:rsidRDefault="00DE5358" w:rsidP="00DE5358">
            <w:pPr>
              <w:rPr>
                <w:del w:id="553" w:author="Administrator" w:date="2011-08-18T10:26:00Z"/>
              </w:rPr>
            </w:pPr>
            <w:del w:id="554" w:author="Administrator" w:date="2011-08-18T10:26:00Z">
              <w:r w:rsidRPr="00DE5358">
                <w:delText>SecuritySettlAgentAcctNum</w:delText>
              </w:r>
            </w:del>
          </w:p>
        </w:tc>
        <w:tc>
          <w:tcPr>
            <w:tcW w:w="1083" w:type="dxa"/>
            <w:shd w:val="clear" w:color="auto" w:fill="auto"/>
          </w:tcPr>
          <w:p w14:paraId="24ABA756" w14:textId="77777777" w:rsidR="00DE5358" w:rsidRPr="00DE5358" w:rsidRDefault="00DE5358" w:rsidP="00DE5358">
            <w:pPr>
              <w:rPr>
                <w:del w:id="555" w:author="Administrator" w:date="2011-08-18T10:26:00Z"/>
              </w:rPr>
            </w:pPr>
            <w:del w:id="556" w:author="Administrator" w:date="2011-08-18T10:26:00Z">
              <w:r w:rsidRPr="00DE5358">
                <w:delText>String</w:delText>
              </w:r>
            </w:del>
          </w:p>
        </w:tc>
        <w:tc>
          <w:tcPr>
            <w:tcW w:w="4677" w:type="dxa"/>
            <w:shd w:val="clear" w:color="auto" w:fill="auto"/>
          </w:tcPr>
          <w:p w14:paraId="683F41DE" w14:textId="77777777" w:rsidR="00DE5358" w:rsidRPr="00DE5358" w:rsidRDefault="00DE5358" w:rsidP="00BD0927">
            <w:pPr>
              <w:jc w:val="left"/>
              <w:rPr>
                <w:del w:id="557" w:author="Administrator" w:date="2011-08-18T10:26:00Z"/>
              </w:rPr>
            </w:pPr>
            <w:del w:id="558" w:author="Administrator" w:date="2011-08-18T10:26:00Z">
              <w:r w:rsidRPr="00DE5358">
                <w:delText>Deprecated in FIX.4.3 SettlInstSource's account number at local agent bank if  SettlLocation is not a depository</w:delText>
              </w:r>
            </w:del>
          </w:p>
        </w:tc>
        <w:tc>
          <w:tcPr>
            <w:tcW w:w="4411" w:type="dxa"/>
            <w:shd w:val="clear" w:color="auto" w:fill="auto"/>
          </w:tcPr>
          <w:p w14:paraId="5DCECCC2" w14:textId="77777777" w:rsidR="00DE5358" w:rsidRPr="00DE5358" w:rsidRDefault="00DE5358" w:rsidP="00DE5358">
            <w:pPr>
              <w:rPr>
                <w:del w:id="559" w:author="Administrator" w:date="2011-08-18T10:26:00Z"/>
              </w:rPr>
            </w:pPr>
          </w:p>
        </w:tc>
      </w:tr>
      <w:tr w:rsidR="00DE5358" w:rsidRPr="00DE5358" w14:paraId="3359B41A" w14:textId="77777777" w:rsidTr="00BD0927">
        <w:trPr>
          <w:del w:id="560" w:author="Administrator" w:date="2011-08-18T10:26:00Z"/>
        </w:trPr>
        <w:tc>
          <w:tcPr>
            <w:tcW w:w="828" w:type="dxa"/>
            <w:shd w:val="clear" w:color="auto" w:fill="auto"/>
          </w:tcPr>
          <w:p w14:paraId="3B38F2E2" w14:textId="77777777" w:rsidR="00DE5358" w:rsidRPr="00DE5358" w:rsidRDefault="00DE5358" w:rsidP="00DE5358">
            <w:pPr>
              <w:rPr>
                <w:del w:id="561" w:author="Administrator" w:date="2011-08-18T10:26:00Z"/>
              </w:rPr>
            </w:pPr>
            <w:bookmarkStart w:id="562" w:name="fld_SecuritySettlAgentAcctName" w:colFirst="1" w:colLast="1"/>
            <w:bookmarkEnd w:id="551"/>
            <w:del w:id="563" w:author="Administrator" w:date="2011-08-18T10:26:00Z">
              <w:r w:rsidRPr="00DE5358">
                <w:delText>179</w:delText>
              </w:r>
            </w:del>
          </w:p>
        </w:tc>
        <w:tc>
          <w:tcPr>
            <w:tcW w:w="2069" w:type="dxa"/>
            <w:shd w:val="clear" w:color="auto" w:fill="auto"/>
          </w:tcPr>
          <w:p w14:paraId="12CA8ED6" w14:textId="77777777" w:rsidR="00DE5358" w:rsidRPr="00DE5358" w:rsidRDefault="00DE5358" w:rsidP="00DE5358">
            <w:pPr>
              <w:rPr>
                <w:del w:id="564" w:author="Administrator" w:date="2011-08-18T10:26:00Z"/>
              </w:rPr>
            </w:pPr>
            <w:del w:id="565" w:author="Administrator" w:date="2011-08-18T10:26:00Z">
              <w:r w:rsidRPr="00DE5358">
                <w:delText>SecuritySettlAgentAcctName</w:delText>
              </w:r>
            </w:del>
          </w:p>
        </w:tc>
        <w:tc>
          <w:tcPr>
            <w:tcW w:w="1083" w:type="dxa"/>
            <w:shd w:val="clear" w:color="auto" w:fill="auto"/>
          </w:tcPr>
          <w:p w14:paraId="7FD66D32" w14:textId="77777777" w:rsidR="00DE5358" w:rsidRPr="00DE5358" w:rsidRDefault="00DE5358" w:rsidP="00DE5358">
            <w:pPr>
              <w:rPr>
                <w:del w:id="566" w:author="Administrator" w:date="2011-08-18T10:26:00Z"/>
              </w:rPr>
            </w:pPr>
            <w:del w:id="567" w:author="Administrator" w:date="2011-08-18T10:26:00Z">
              <w:r w:rsidRPr="00DE5358">
                <w:delText>String</w:delText>
              </w:r>
            </w:del>
          </w:p>
        </w:tc>
        <w:tc>
          <w:tcPr>
            <w:tcW w:w="4677" w:type="dxa"/>
            <w:shd w:val="clear" w:color="auto" w:fill="auto"/>
          </w:tcPr>
          <w:p w14:paraId="602825FA" w14:textId="77777777" w:rsidR="00DE5358" w:rsidRPr="00DE5358" w:rsidRDefault="00DE5358" w:rsidP="00BD0927">
            <w:pPr>
              <w:jc w:val="left"/>
              <w:rPr>
                <w:del w:id="568" w:author="Administrator" w:date="2011-08-18T10:26:00Z"/>
              </w:rPr>
            </w:pPr>
            <w:del w:id="569" w:author="Administrator" w:date="2011-08-18T10:26:00Z">
              <w:r w:rsidRPr="00DE5358">
                <w:delText>Deprecated in FIX.4.3 Name of SettlInstSource's account at local agent bank if  SettlLocation is not a depository</w:delText>
              </w:r>
            </w:del>
          </w:p>
        </w:tc>
        <w:tc>
          <w:tcPr>
            <w:tcW w:w="4411" w:type="dxa"/>
            <w:shd w:val="clear" w:color="auto" w:fill="auto"/>
          </w:tcPr>
          <w:p w14:paraId="7F45C9C0" w14:textId="77777777" w:rsidR="00DE5358" w:rsidRPr="00DE5358" w:rsidRDefault="00DE5358" w:rsidP="00DE5358">
            <w:pPr>
              <w:rPr>
                <w:del w:id="570" w:author="Administrator" w:date="2011-08-18T10:26:00Z"/>
              </w:rPr>
            </w:pPr>
          </w:p>
        </w:tc>
      </w:tr>
      <w:tr w:rsidR="00DE5358" w:rsidRPr="00DE5358" w14:paraId="7255B0C6" w14:textId="77777777" w:rsidTr="00BD0927">
        <w:trPr>
          <w:del w:id="571" w:author="Administrator" w:date="2011-08-18T10:26:00Z"/>
        </w:trPr>
        <w:tc>
          <w:tcPr>
            <w:tcW w:w="828" w:type="dxa"/>
            <w:shd w:val="clear" w:color="auto" w:fill="auto"/>
          </w:tcPr>
          <w:p w14:paraId="135F0BE9" w14:textId="77777777" w:rsidR="00DE5358" w:rsidRPr="00DE5358" w:rsidRDefault="00DE5358" w:rsidP="00DE5358">
            <w:pPr>
              <w:rPr>
                <w:del w:id="572" w:author="Administrator" w:date="2011-08-18T10:26:00Z"/>
              </w:rPr>
            </w:pPr>
            <w:bookmarkStart w:id="573" w:name="fld_SecuritySettlAgentContactName" w:colFirst="1" w:colLast="1"/>
            <w:bookmarkEnd w:id="562"/>
            <w:del w:id="574" w:author="Administrator" w:date="2011-08-18T10:26:00Z">
              <w:r w:rsidRPr="00DE5358">
                <w:lastRenderedPageBreak/>
                <w:delText>180</w:delText>
              </w:r>
            </w:del>
          </w:p>
        </w:tc>
        <w:tc>
          <w:tcPr>
            <w:tcW w:w="2069" w:type="dxa"/>
            <w:shd w:val="clear" w:color="auto" w:fill="auto"/>
          </w:tcPr>
          <w:p w14:paraId="4058A18B" w14:textId="77777777" w:rsidR="00DE5358" w:rsidRPr="00DE5358" w:rsidRDefault="00DE5358" w:rsidP="00DE5358">
            <w:pPr>
              <w:rPr>
                <w:del w:id="575" w:author="Administrator" w:date="2011-08-18T10:26:00Z"/>
              </w:rPr>
            </w:pPr>
            <w:del w:id="576" w:author="Administrator" w:date="2011-08-18T10:26:00Z">
              <w:r w:rsidRPr="00DE5358">
                <w:delText>SecuritySettlAgentContactName</w:delText>
              </w:r>
            </w:del>
          </w:p>
        </w:tc>
        <w:tc>
          <w:tcPr>
            <w:tcW w:w="1083" w:type="dxa"/>
            <w:shd w:val="clear" w:color="auto" w:fill="auto"/>
          </w:tcPr>
          <w:p w14:paraId="233A184E" w14:textId="77777777" w:rsidR="00DE5358" w:rsidRPr="00DE5358" w:rsidRDefault="00DE5358" w:rsidP="00DE5358">
            <w:pPr>
              <w:rPr>
                <w:del w:id="577" w:author="Administrator" w:date="2011-08-18T10:26:00Z"/>
              </w:rPr>
            </w:pPr>
            <w:del w:id="578" w:author="Administrator" w:date="2011-08-18T10:26:00Z">
              <w:r w:rsidRPr="00DE5358">
                <w:delText>String</w:delText>
              </w:r>
            </w:del>
          </w:p>
        </w:tc>
        <w:tc>
          <w:tcPr>
            <w:tcW w:w="4677" w:type="dxa"/>
            <w:shd w:val="clear" w:color="auto" w:fill="auto"/>
          </w:tcPr>
          <w:p w14:paraId="06C334C4" w14:textId="77777777" w:rsidR="00DE5358" w:rsidRPr="00DE5358" w:rsidRDefault="00DE5358" w:rsidP="00BD0927">
            <w:pPr>
              <w:jc w:val="left"/>
              <w:rPr>
                <w:del w:id="579" w:author="Administrator" w:date="2011-08-18T10:26:00Z"/>
              </w:rPr>
            </w:pPr>
            <w:del w:id="580" w:author="Administrator" w:date="2011-08-18T10:26:00Z">
              <w:r w:rsidRPr="00DE5358">
                <w:delText>Deprecated in FIX.4.3 Name of contact at local agent bank for SettlInstSource's account if SettlLocation is not a depository</w:delText>
              </w:r>
            </w:del>
          </w:p>
        </w:tc>
        <w:tc>
          <w:tcPr>
            <w:tcW w:w="4411" w:type="dxa"/>
            <w:shd w:val="clear" w:color="auto" w:fill="auto"/>
          </w:tcPr>
          <w:p w14:paraId="09CC012C" w14:textId="77777777" w:rsidR="00DE5358" w:rsidRPr="00DE5358" w:rsidRDefault="00DE5358" w:rsidP="00DE5358">
            <w:pPr>
              <w:rPr>
                <w:del w:id="581" w:author="Administrator" w:date="2011-08-18T10:26:00Z"/>
              </w:rPr>
            </w:pPr>
          </w:p>
        </w:tc>
      </w:tr>
      <w:tr w:rsidR="00DE5358" w:rsidRPr="00DE5358" w14:paraId="60FE8448" w14:textId="77777777" w:rsidTr="00BD0927">
        <w:trPr>
          <w:del w:id="582" w:author="Administrator" w:date="2011-08-18T10:26:00Z"/>
        </w:trPr>
        <w:tc>
          <w:tcPr>
            <w:tcW w:w="828" w:type="dxa"/>
            <w:shd w:val="clear" w:color="auto" w:fill="auto"/>
          </w:tcPr>
          <w:p w14:paraId="5C6B9A2F" w14:textId="77777777" w:rsidR="00DE5358" w:rsidRPr="00DE5358" w:rsidRDefault="00DE5358" w:rsidP="00DE5358">
            <w:pPr>
              <w:rPr>
                <w:del w:id="583" w:author="Administrator" w:date="2011-08-18T10:26:00Z"/>
              </w:rPr>
            </w:pPr>
            <w:bookmarkStart w:id="584" w:name="fld_SecuritySettlAgentContactPhone" w:colFirst="1" w:colLast="1"/>
            <w:bookmarkEnd w:id="573"/>
            <w:del w:id="585" w:author="Administrator" w:date="2011-08-18T10:26:00Z">
              <w:r w:rsidRPr="00DE5358">
                <w:delText>181</w:delText>
              </w:r>
            </w:del>
          </w:p>
        </w:tc>
        <w:tc>
          <w:tcPr>
            <w:tcW w:w="2069" w:type="dxa"/>
            <w:shd w:val="clear" w:color="auto" w:fill="auto"/>
          </w:tcPr>
          <w:p w14:paraId="2706D976" w14:textId="77777777" w:rsidR="00DE5358" w:rsidRPr="00DE5358" w:rsidRDefault="00DE5358" w:rsidP="00DE5358">
            <w:pPr>
              <w:rPr>
                <w:del w:id="586" w:author="Administrator" w:date="2011-08-18T10:26:00Z"/>
              </w:rPr>
            </w:pPr>
            <w:del w:id="587" w:author="Administrator" w:date="2011-08-18T10:26:00Z">
              <w:r w:rsidRPr="00DE5358">
                <w:delText>SecuritySettlAgentContactPhone</w:delText>
              </w:r>
            </w:del>
          </w:p>
        </w:tc>
        <w:tc>
          <w:tcPr>
            <w:tcW w:w="1083" w:type="dxa"/>
            <w:shd w:val="clear" w:color="auto" w:fill="auto"/>
          </w:tcPr>
          <w:p w14:paraId="4CD15C48" w14:textId="77777777" w:rsidR="00DE5358" w:rsidRPr="00DE5358" w:rsidRDefault="00DE5358" w:rsidP="00DE5358">
            <w:pPr>
              <w:rPr>
                <w:del w:id="588" w:author="Administrator" w:date="2011-08-18T10:26:00Z"/>
              </w:rPr>
            </w:pPr>
            <w:del w:id="589" w:author="Administrator" w:date="2011-08-18T10:26:00Z">
              <w:r w:rsidRPr="00DE5358">
                <w:delText>String</w:delText>
              </w:r>
            </w:del>
          </w:p>
        </w:tc>
        <w:tc>
          <w:tcPr>
            <w:tcW w:w="4677" w:type="dxa"/>
            <w:shd w:val="clear" w:color="auto" w:fill="auto"/>
          </w:tcPr>
          <w:p w14:paraId="16CE1CE3" w14:textId="77777777" w:rsidR="00DE5358" w:rsidRPr="00DE5358" w:rsidRDefault="00DE5358" w:rsidP="00BD0927">
            <w:pPr>
              <w:jc w:val="left"/>
              <w:rPr>
                <w:del w:id="590" w:author="Administrator" w:date="2011-08-18T10:26:00Z"/>
              </w:rPr>
            </w:pPr>
            <w:del w:id="591" w:author="Administrator" w:date="2011-08-18T10:26:00Z">
              <w:r w:rsidRPr="00DE5358">
                <w:delText>Deprecated in FIX.4.3 Phone number for contact at local agent bank if  SettlLocation is not a depository</w:delText>
              </w:r>
            </w:del>
          </w:p>
        </w:tc>
        <w:tc>
          <w:tcPr>
            <w:tcW w:w="4411" w:type="dxa"/>
            <w:shd w:val="clear" w:color="auto" w:fill="auto"/>
          </w:tcPr>
          <w:p w14:paraId="7C36E510" w14:textId="77777777" w:rsidR="00DE5358" w:rsidRPr="00DE5358" w:rsidRDefault="00DE5358" w:rsidP="00DE5358">
            <w:pPr>
              <w:rPr>
                <w:del w:id="592" w:author="Administrator" w:date="2011-08-18T10:26:00Z"/>
              </w:rPr>
            </w:pPr>
          </w:p>
        </w:tc>
      </w:tr>
      <w:tr w:rsidR="00DE5358" w:rsidRPr="00DE5358" w14:paraId="3E0EFC19" w14:textId="77777777" w:rsidTr="00BD0927">
        <w:trPr>
          <w:del w:id="593" w:author="Administrator" w:date="2011-08-18T10:26:00Z"/>
        </w:trPr>
        <w:tc>
          <w:tcPr>
            <w:tcW w:w="828" w:type="dxa"/>
            <w:shd w:val="clear" w:color="auto" w:fill="auto"/>
          </w:tcPr>
          <w:p w14:paraId="1F25A689" w14:textId="77777777" w:rsidR="00DE5358" w:rsidRPr="00DE5358" w:rsidRDefault="00DE5358" w:rsidP="00DE5358">
            <w:pPr>
              <w:rPr>
                <w:del w:id="594" w:author="Administrator" w:date="2011-08-18T10:26:00Z"/>
              </w:rPr>
            </w:pPr>
            <w:bookmarkStart w:id="595" w:name="fld_CashSettlAgentName" w:colFirst="1" w:colLast="1"/>
            <w:bookmarkEnd w:id="584"/>
            <w:del w:id="596" w:author="Administrator" w:date="2011-08-18T10:26:00Z">
              <w:r w:rsidRPr="00DE5358">
                <w:delText>182</w:delText>
              </w:r>
            </w:del>
          </w:p>
        </w:tc>
        <w:tc>
          <w:tcPr>
            <w:tcW w:w="2069" w:type="dxa"/>
            <w:shd w:val="clear" w:color="auto" w:fill="auto"/>
          </w:tcPr>
          <w:p w14:paraId="02728A39" w14:textId="77777777" w:rsidR="00DE5358" w:rsidRPr="00DE5358" w:rsidRDefault="00DE5358" w:rsidP="00DE5358">
            <w:pPr>
              <w:rPr>
                <w:del w:id="597" w:author="Administrator" w:date="2011-08-18T10:26:00Z"/>
              </w:rPr>
            </w:pPr>
            <w:del w:id="598" w:author="Administrator" w:date="2011-08-18T10:26:00Z">
              <w:r w:rsidRPr="00DE5358">
                <w:delText>CashSettlAgentName</w:delText>
              </w:r>
            </w:del>
          </w:p>
        </w:tc>
        <w:tc>
          <w:tcPr>
            <w:tcW w:w="1083" w:type="dxa"/>
            <w:shd w:val="clear" w:color="auto" w:fill="auto"/>
          </w:tcPr>
          <w:p w14:paraId="7F2D65E0" w14:textId="77777777" w:rsidR="00DE5358" w:rsidRPr="00DE5358" w:rsidRDefault="00DE5358" w:rsidP="00DE5358">
            <w:pPr>
              <w:rPr>
                <w:del w:id="599" w:author="Administrator" w:date="2011-08-18T10:26:00Z"/>
              </w:rPr>
            </w:pPr>
            <w:del w:id="600" w:author="Administrator" w:date="2011-08-18T10:26:00Z">
              <w:r w:rsidRPr="00DE5358">
                <w:delText>String</w:delText>
              </w:r>
            </w:del>
          </w:p>
        </w:tc>
        <w:tc>
          <w:tcPr>
            <w:tcW w:w="4677" w:type="dxa"/>
            <w:shd w:val="clear" w:color="auto" w:fill="auto"/>
          </w:tcPr>
          <w:p w14:paraId="0BAA32EC" w14:textId="77777777" w:rsidR="00DE5358" w:rsidRPr="00DE5358" w:rsidRDefault="00DE5358" w:rsidP="00BD0927">
            <w:pPr>
              <w:jc w:val="left"/>
              <w:rPr>
                <w:del w:id="601" w:author="Administrator" w:date="2011-08-18T10:26:00Z"/>
              </w:rPr>
            </w:pPr>
            <w:del w:id="602" w:author="Administrator" w:date="2011-08-18T10:26:00Z">
              <w:r w:rsidRPr="00DE5358">
                <w:delText>Deprecated in FIX.4.3 Name of SettlInstSource's local agent bank if SettlDeliveryType=Free</w:delText>
              </w:r>
            </w:del>
          </w:p>
        </w:tc>
        <w:tc>
          <w:tcPr>
            <w:tcW w:w="4411" w:type="dxa"/>
            <w:shd w:val="clear" w:color="auto" w:fill="auto"/>
          </w:tcPr>
          <w:p w14:paraId="1B704B8C" w14:textId="77777777" w:rsidR="00DE5358" w:rsidRPr="00DE5358" w:rsidRDefault="00DE5358" w:rsidP="00DE5358">
            <w:pPr>
              <w:rPr>
                <w:del w:id="603" w:author="Administrator" w:date="2011-08-18T10:26:00Z"/>
              </w:rPr>
            </w:pPr>
          </w:p>
        </w:tc>
      </w:tr>
      <w:tr w:rsidR="00DE5358" w:rsidRPr="00DE5358" w14:paraId="68C3F412" w14:textId="77777777" w:rsidTr="00BD0927">
        <w:trPr>
          <w:del w:id="604" w:author="Administrator" w:date="2011-08-18T10:26:00Z"/>
        </w:trPr>
        <w:tc>
          <w:tcPr>
            <w:tcW w:w="828" w:type="dxa"/>
            <w:shd w:val="clear" w:color="auto" w:fill="auto"/>
          </w:tcPr>
          <w:p w14:paraId="5FEA146F" w14:textId="77777777" w:rsidR="00DE5358" w:rsidRPr="00DE5358" w:rsidRDefault="00DE5358" w:rsidP="00DE5358">
            <w:pPr>
              <w:rPr>
                <w:del w:id="605" w:author="Administrator" w:date="2011-08-18T10:26:00Z"/>
              </w:rPr>
            </w:pPr>
            <w:bookmarkStart w:id="606" w:name="fld_CashSettlAgentCode" w:colFirst="1" w:colLast="1"/>
            <w:bookmarkEnd w:id="595"/>
            <w:del w:id="607" w:author="Administrator" w:date="2011-08-18T10:26:00Z">
              <w:r w:rsidRPr="00DE5358">
                <w:delText>183</w:delText>
              </w:r>
            </w:del>
          </w:p>
        </w:tc>
        <w:tc>
          <w:tcPr>
            <w:tcW w:w="2069" w:type="dxa"/>
            <w:shd w:val="clear" w:color="auto" w:fill="auto"/>
          </w:tcPr>
          <w:p w14:paraId="321EDFDC" w14:textId="77777777" w:rsidR="00DE5358" w:rsidRPr="00DE5358" w:rsidRDefault="00DE5358" w:rsidP="00DE5358">
            <w:pPr>
              <w:rPr>
                <w:del w:id="608" w:author="Administrator" w:date="2011-08-18T10:26:00Z"/>
              </w:rPr>
            </w:pPr>
            <w:del w:id="609" w:author="Administrator" w:date="2011-08-18T10:26:00Z">
              <w:r w:rsidRPr="00DE5358">
                <w:delText>CashSettlAgentCode</w:delText>
              </w:r>
            </w:del>
          </w:p>
        </w:tc>
        <w:tc>
          <w:tcPr>
            <w:tcW w:w="1083" w:type="dxa"/>
            <w:shd w:val="clear" w:color="auto" w:fill="auto"/>
          </w:tcPr>
          <w:p w14:paraId="657EC639" w14:textId="77777777" w:rsidR="00DE5358" w:rsidRPr="00DE5358" w:rsidRDefault="00DE5358" w:rsidP="00DE5358">
            <w:pPr>
              <w:rPr>
                <w:del w:id="610" w:author="Administrator" w:date="2011-08-18T10:26:00Z"/>
              </w:rPr>
            </w:pPr>
            <w:del w:id="611" w:author="Administrator" w:date="2011-08-18T10:26:00Z">
              <w:r w:rsidRPr="00DE5358">
                <w:delText>String</w:delText>
              </w:r>
            </w:del>
          </w:p>
        </w:tc>
        <w:tc>
          <w:tcPr>
            <w:tcW w:w="4677" w:type="dxa"/>
            <w:shd w:val="clear" w:color="auto" w:fill="auto"/>
          </w:tcPr>
          <w:p w14:paraId="4B87679A" w14:textId="77777777" w:rsidR="00DE5358" w:rsidRPr="00DE5358" w:rsidRDefault="00DE5358" w:rsidP="00BD0927">
            <w:pPr>
              <w:jc w:val="left"/>
              <w:rPr>
                <w:del w:id="612" w:author="Administrator" w:date="2011-08-18T10:26:00Z"/>
              </w:rPr>
            </w:pPr>
            <w:del w:id="613" w:author="Administrator" w:date="2011-08-18T10:26:00Z">
              <w:r w:rsidRPr="00DE5358">
                <w:delText>Deprecated in FIX.4.3 BIC (Bank Identification Code--Swift managed) code of  the SettlInstSource's local agent bank if SettlDeliveryType=Free</w:delText>
              </w:r>
            </w:del>
          </w:p>
        </w:tc>
        <w:tc>
          <w:tcPr>
            <w:tcW w:w="4411" w:type="dxa"/>
            <w:shd w:val="clear" w:color="auto" w:fill="auto"/>
          </w:tcPr>
          <w:p w14:paraId="249E5231" w14:textId="77777777" w:rsidR="00DE5358" w:rsidRPr="00DE5358" w:rsidRDefault="00DE5358" w:rsidP="00DE5358">
            <w:pPr>
              <w:rPr>
                <w:del w:id="614" w:author="Administrator" w:date="2011-08-18T10:26:00Z"/>
              </w:rPr>
            </w:pPr>
          </w:p>
        </w:tc>
      </w:tr>
      <w:tr w:rsidR="00DE5358" w:rsidRPr="00DE5358" w14:paraId="00700BAA" w14:textId="77777777" w:rsidTr="00BD0927">
        <w:trPr>
          <w:del w:id="615" w:author="Administrator" w:date="2011-08-18T10:26:00Z"/>
        </w:trPr>
        <w:tc>
          <w:tcPr>
            <w:tcW w:w="828" w:type="dxa"/>
            <w:shd w:val="clear" w:color="auto" w:fill="auto"/>
          </w:tcPr>
          <w:p w14:paraId="40774150" w14:textId="77777777" w:rsidR="00DE5358" w:rsidRPr="00DE5358" w:rsidRDefault="00DE5358" w:rsidP="00DE5358">
            <w:pPr>
              <w:rPr>
                <w:del w:id="616" w:author="Administrator" w:date="2011-08-18T10:26:00Z"/>
              </w:rPr>
            </w:pPr>
            <w:bookmarkStart w:id="617" w:name="fld_CashSettlAgentAcctNum" w:colFirst="1" w:colLast="1"/>
            <w:bookmarkEnd w:id="606"/>
            <w:del w:id="618" w:author="Administrator" w:date="2011-08-18T10:26:00Z">
              <w:r w:rsidRPr="00DE5358">
                <w:delText>184</w:delText>
              </w:r>
            </w:del>
          </w:p>
        </w:tc>
        <w:tc>
          <w:tcPr>
            <w:tcW w:w="2069" w:type="dxa"/>
            <w:shd w:val="clear" w:color="auto" w:fill="auto"/>
          </w:tcPr>
          <w:p w14:paraId="3A116DAF" w14:textId="77777777" w:rsidR="00DE5358" w:rsidRPr="00DE5358" w:rsidRDefault="00DE5358" w:rsidP="00DE5358">
            <w:pPr>
              <w:rPr>
                <w:del w:id="619" w:author="Administrator" w:date="2011-08-18T10:26:00Z"/>
              </w:rPr>
            </w:pPr>
            <w:del w:id="620" w:author="Administrator" w:date="2011-08-18T10:26:00Z">
              <w:r w:rsidRPr="00DE5358">
                <w:delText>CashSettlAgentAcctNum</w:delText>
              </w:r>
            </w:del>
          </w:p>
        </w:tc>
        <w:tc>
          <w:tcPr>
            <w:tcW w:w="1083" w:type="dxa"/>
            <w:shd w:val="clear" w:color="auto" w:fill="auto"/>
          </w:tcPr>
          <w:p w14:paraId="49A9A153" w14:textId="77777777" w:rsidR="00DE5358" w:rsidRPr="00DE5358" w:rsidRDefault="00DE5358" w:rsidP="00DE5358">
            <w:pPr>
              <w:rPr>
                <w:del w:id="621" w:author="Administrator" w:date="2011-08-18T10:26:00Z"/>
              </w:rPr>
            </w:pPr>
            <w:del w:id="622" w:author="Administrator" w:date="2011-08-18T10:26:00Z">
              <w:r w:rsidRPr="00DE5358">
                <w:delText>String</w:delText>
              </w:r>
            </w:del>
          </w:p>
        </w:tc>
        <w:tc>
          <w:tcPr>
            <w:tcW w:w="4677" w:type="dxa"/>
            <w:shd w:val="clear" w:color="auto" w:fill="auto"/>
          </w:tcPr>
          <w:p w14:paraId="0B9EC353" w14:textId="77777777" w:rsidR="00DE5358" w:rsidRPr="00DE5358" w:rsidRDefault="00DE5358" w:rsidP="00BD0927">
            <w:pPr>
              <w:jc w:val="left"/>
              <w:rPr>
                <w:del w:id="623" w:author="Administrator" w:date="2011-08-18T10:26:00Z"/>
              </w:rPr>
            </w:pPr>
            <w:del w:id="624" w:author="Administrator" w:date="2011-08-18T10:26:00Z">
              <w:r w:rsidRPr="00DE5358">
                <w:delText>Deprecated in FIX.4.3 SettlInstSource's account number at local agent bank if SettlDeliveryType=Free</w:delText>
              </w:r>
            </w:del>
          </w:p>
        </w:tc>
        <w:tc>
          <w:tcPr>
            <w:tcW w:w="4411" w:type="dxa"/>
            <w:shd w:val="clear" w:color="auto" w:fill="auto"/>
          </w:tcPr>
          <w:p w14:paraId="64B7F648" w14:textId="77777777" w:rsidR="00DE5358" w:rsidRPr="00DE5358" w:rsidRDefault="00DE5358" w:rsidP="00DE5358">
            <w:pPr>
              <w:rPr>
                <w:del w:id="625" w:author="Administrator" w:date="2011-08-18T10:26:00Z"/>
              </w:rPr>
            </w:pPr>
          </w:p>
        </w:tc>
      </w:tr>
      <w:tr w:rsidR="00DE5358" w:rsidRPr="00DE5358" w14:paraId="73EE2D18" w14:textId="77777777" w:rsidTr="00BD0927">
        <w:trPr>
          <w:del w:id="626" w:author="Administrator" w:date="2011-08-18T10:26:00Z"/>
        </w:trPr>
        <w:tc>
          <w:tcPr>
            <w:tcW w:w="828" w:type="dxa"/>
            <w:shd w:val="clear" w:color="auto" w:fill="auto"/>
          </w:tcPr>
          <w:p w14:paraId="657C34A0" w14:textId="77777777" w:rsidR="00DE5358" w:rsidRPr="00DE5358" w:rsidRDefault="00DE5358" w:rsidP="00DE5358">
            <w:pPr>
              <w:rPr>
                <w:del w:id="627" w:author="Administrator" w:date="2011-08-18T10:26:00Z"/>
              </w:rPr>
            </w:pPr>
            <w:bookmarkStart w:id="628" w:name="fld_CashSettlAgentAcctName" w:colFirst="1" w:colLast="1"/>
            <w:bookmarkEnd w:id="617"/>
            <w:del w:id="629" w:author="Administrator" w:date="2011-08-18T10:26:00Z">
              <w:r w:rsidRPr="00DE5358">
                <w:delText>185</w:delText>
              </w:r>
            </w:del>
          </w:p>
        </w:tc>
        <w:tc>
          <w:tcPr>
            <w:tcW w:w="2069" w:type="dxa"/>
            <w:shd w:val="clear" w:color="auto" w:fill="auto"/>
          </w:tcPr>
          <w:p w14:paraId="68FBBCFC" w14:textId="77777777" w:rsidR="00DE5358" w:rsidRPr="00DE5358" w:rsidRDefault="00DE5358" w:rsidP="00DE5358">
            <w:pPr>
              <w:rPr>
                <w:del w:id="630" w:author="Administrator" w:date="2011-08-18T10:26:00Z"/>
              </w:rPr>
            </w:pPr>
            <w:del w:id="631" w:author="Administrator" w:date="2011-08-18T10:26:00Z">
              <w:r w:rsidRPr="00DE5358">
                <w:delText>CashSettlAgentAcctName</w:delText>
              </w:r>
            </w:del>
          </w:p>
        </w:tc>
        <w:tc>
          <w:tcPr>
            <w:tcW w:w="1083" w:type="dxa"/>
            <w:shd w:val="clear" w:color="auto" w:fill="auto"/>
          </w:tcPr>
          <w:p w14:paraId="1C8DF334" w14:textId="77777777" w:rsidR="00DE5358" w:rsidRPr="00DE5358" w:rsidRDefault="00DE5358" w:rsidP="00DE5358">
            <w:pPr>
              <w:rPr>
                <w:del w:id="632" w:author="Administrator" w:date="2011-08-18T10:26:00Z"/>
              </w:rPr>
            </w:pPr>
            <w:del w:id="633" w:author="Administrator" w:date="2011-08-18T10:26:00Z">
              <w:r w:rsidRPr="00DE5358">
                <w:delText>String</w:delText>
              </w:r>
            </w:del>
          </w:p>
        </w:tc>
        <w:tc>
          <w:tcPr>
            <w:tcW w:w="4677" w:type="dxa"/>
            <w:shd w:val="clear" w:color="auto" w:fill="auto"/>
          </w:tcPr>
          <w:p w14:paraId="0CB7DBB3" w14:textId="77777777" w:rsidR="00DE5358" w:rsidRPr="00DE5358" w:rsidRDefault="00DE5358" w:rsidP="00BD0927">
            <w:pPr>
              <w:jc w:val="left"/>
              <w:rPr>
                <w:del w:id="634" w:author="Administrator" w:date="2011-08-18T10:26:00Z"/>
              </w:rPr>
            </w:pPr>
            <w:del w:id="635" w:author="Administrator" w:date="2011-08-18T10:26:00Z">
              <w:r w:rsidRPr="00DE5358">
                <w:delText>Deprecated in FIX.4.3 Name of SettlInstSource's account at local agent bank if SettlDeliveryType=Free</w:delText>
              </w:r>
            </w:del>
          </w:p>
        </w:tc>
        <w:tc>
          <w:tcPr>
            <w:tcW w:w="4411" w:type="dxa"/>
            <w:shd w:val="clear" w:color="auto" w:fill="auto"/>
          </w:tcPr>
          <w:p w14:paraId="04741249" w14:textId="77777777" w:rsidR="00DE5358" w:rsidRPr="00DE5358" w:rsidRDefault="00DE5358" w:rsidP="00DE5358">
            <w:pPr>
              <w:rPr>
                <w:del w:id="636" w:author="Administrator" w:date="2011-08-18T10:26:00Z"/>
              </w:rPr>
            </w:pPr>
          </w:p>
        </w:tc>
      </w:tr>
      <w:tr w:rsidR="00DE5358" w:rsidRPr="00DE5358" w14:paraId="65386308" w14:textId="77777777" w:rsidTr="00BD0927">
        <w:trPr>
          <w:del w:id="637" w:author="Administrator" w:date="2011-08-18T10:26:00Z"/>
        </w:trPr>
        <w:tc>
          <w:tcPr>
            <w:tcW w:w="828" w:type="dxa"/>
            <w:shd w:val="clear" w:color="auto" w:fill="auto"/>
          </w:tcPr>
          <w:p w14:paraId="1344E2DD" w14:textId="77777777" w:rsidR="00DE5358" w:rsidRPr="00DE5358" w:rsidRDefault="00DE5358" w:rsidP="00DE5358">
            <w:pPr>
              <w:rPr>
                <w:del w:id="638" w:author="Administrator" w:date="2011-08-18T10:26:00Z"/>
              </w:rPr>
            </w:pPr>
            <w:bookmarkStart w:id="639" w:name="fld_CashSettlAgentContactName" w:colFirst="1" w:colLast="1"/>
            <w:bookmarkEnd w:id="628"/>
            <w:del w:id="640" w:author="Administrator" w:date="2011-08-18T10:26:00Z">
              <w:r w:rsidRPr="00DE5358">
                <w:delText>186</w:delText>
              </w:r>
            </w:del>
          </w:p>
        </w:tc>
        <w:tc>
          <w:tcPr>
            <w:tcW w:w="2069" w:type="dxa"/>
            <w:shd w:val="clear" w:color="auto" w:fill="auto"/>
          </w:tcPr>
          <w:p w14:paraId="54BFF68D" w14:textId="77777777" w:rsidR="00DE5358" w:rsidRPr="00DE5358" w:rsidRDefault="00DE5358" w:rsidP="00DE5358">
            <w:pPr>
              <w:rPr>
                <w:del w:id="641" w:author="Administrator" w:date="2011-08-18T10:26:00Z"/>
              </w:rPr>
            </w:pPr>
            <w:del w:id="642" w:author="Administrator" w:date="2011-08-18T10:26:00Z">
              <w:r w:rsidRPr="00DE5358">
                <w:delText>CashSettlAgentContactName</w:delText>
              </w:r>
            </w:del>
          </w:p>
        </w:tc>
        <w:tc>
          <w:tcPr>
            <w:tcW w:w="1083" w:type="dxa"/>
            <w:shd w:val="clear" w:color="auto" w:fill="auto"/>
          </w:tcPr>
          <w:p w14:paraId="636256E3" w14:textId="77777777" w:rsidR="00DE5358" w:rsidRPr="00DE5358" w:rsidRDefault="00DE5358" w:rsidP="00DE5358">
            <w:pPr>
              <w:rPr>
                <w:del w:id="643" w:author="Administrator" w:date="2011-08-18T10:26:00Z"/>
              </w:rPr>
            </w:pPr>
            <w:del w:id="644" w:author="Administrator" w:date="2011-08-18T10:26:00Z">
              <w:r w:rsidRPr="00DE5358">
                <w:delText>String</w:delText>
              </w:r>
            </w:del>
          </w:p>
        </w:tc>
        <w:tc>
          <w:tcPr>
            <w:tcW w:w="4677" w:type="dxa"/>
            <w:shd w:val="clear" w:color="auto" w:fill="auto"/>
          </w:tcPr>
          <w:p w14:paraId="4EAC303C" w14:textId="77777777" w:rsidR="00DE5358" w:rsidRPr="00DE5358" w:rsidRDefault="00DE5358" w:rsidP="00BD0927">
            <w:pPr>
              <w:jc w:val="left"/>
              <w:rPr>
                <w:del w:id="645" w:author="Administrator" w:date="2011-08-18T10:26:00Z"/>
              </w:rPr>
            </w:pPr>
            <w:del w:id="646" w:author="Administrator" w:date="2011-08-18T10:26:00Z">
              <w:r w:rsidRPr="00DE5358">
                <w:delText>Deprecated in FIX.4.3 Name of contact at local agent bank for SettlInstSource's account  if SettlDeliveryType=Free</w:delText>
              </w:r>
            </w:del>
          </w:p>
        </w:tc>
        <w:tc>
          <w:tcPr>
            <w:tcW w:w="4411" w:type="dxa"/>
            <w:shd w:val="clear" w:color="auto" w:fill="auto"/>
          </w:tcPr>
          <w:p w14:paraId="3EC34B9C" w14:textId="77777777" w:rsidR="00DE5358" w:rsidRPr="00DE5358" w:rsidRDefault="00DE5358" w:rsidP="00DE5358">
            <w:pPr>
              <w:rPr>
                <w:del w:id="647" w:author="Administrator" w:date="2011-08-18T10:26:00Z"/>
              </w:rPr>
            </w:pPr>
          </w:p>
        </w:tc>
      </w:tr>
      <w:tr w:rsidR="00DE5358" w:rsidRPr="00DE5358" w14:paraId="39CF27DA" w14:textId="77777777" w:rsidTr="00BD0927">
        <w:trPr>
          <w:del w:id="648" w:author="Administrator" w:date="2011-08-18T10:26:00Z"/>
        </w:trPr>
        <w:tc>
          <w:tcPr>
            <w:tcW w:w="828" w:type="dxa"/>
            <w:shd w:val="clear" w:color="auto" w:fill="auto"/>
          </w:tcPr>
          <w:p w14:paraId="3F3C0F0F" w14:textId="77777777" w:rsidR="00DE5358" w:rsidRPr="00DE5358" w:rsidRDefault="00DE5358" w:rsidP="00DE5358">
            <w:pPr>
              <w:rPr>
                <w:del w:id="649" w:author="Administrator" w:date="2011-08-18T10:26:00Z"/>
              </w:rPr>
            </w:pPr>
            <w:bookmarkStart w:id="650" w:name="fld_CashSettlAgentContactPhone" w:colFirst="1" w:colLast="1"/>
            <w:bookmarkEnd w:id="639"/>
            <w:del w:id="651" w:author="Administrator" w:date="2011-08-18T10:26:00Z">
              <w:r w:rsidRPr="00DE5358">
                <w:delText>187</w:delText>
              </w:r>
            </w:del>
          </w:p>
        </w:tc>
        <w:tc>
          <w:tcPr>
            <w:tcW w:w="2069" w:type="dxa"/>
            <w:shd w:val="clear" w:color="auto" w:fill="auto"/>
          </w:tcPr>
          <w:p w14:paraId="7E1A9487" w14:textId="77777777" w:rsidR="00DE5358" w:rsidRPr="00DE5358" w:rsidRDefault="00DE5358" w:rsidP="00DE5358">
            <w:pPr>
              <w:rPr>
                <w:del w:id="652" w:author="Administrator" w:date="2011-08-18T10:26:00Z"/>
              </w:rPr>
            </w:pPr>
            <w:del w:id="653" w:author="Administrator" w:date="2011-08-18T10:26:00Z">
              <w:r w:rsidRPr="00DE5358">
                <w:delText>CashSettlAgentContactPhone</w:delText>
              </w:r>
            </w:del>
          </w:p>
        </w:tc>
        <w:tc>
          <w:tcPr>
            <w:tcW w:w="1083" w:type="dxa"/>
            <w:shd w:val="clear" w:color="auto" w:fill="auto"/>
          </w:tcPr>
          <w:p w14:paraId="5CC0F654" w14:textId="77777777" w:rsidR="00DE5358" w:rsidRPr="00DE5358" w:rsidRDefault="00DE5358" w:rsidP="00DE5358">
            <w:pPr>
              <w:rPr>
                <w:del w:id="654" w:author="Administrator" w:date="2011-08-18T10:26:00Z"/>
              </w:rPr>
            </w:pPr>
            <w:del w:id="655" w:author="Administrator" w:date="2011-08-18T10:26:00Z">
              <w:r w:rsidRPr="00DE5358">
                <w:delText>String</w:delText>
              </w:r>
            </w:del>
          </w:p>
        </w:tc>
        <w:tc>
          <w:tcPr>
            <w:tcW w:w="4677" w:type="dxa"/>
            <w:shd w:val="clear" w:color="auto" w:fill="auto"/>
          </w:tcPr>
          <w:p w14:paraId="71B6D4F2" w14:textId="77777777" w:rsidR="00DE5358" w:rsidRPr="00DE5358" w:rsidRDefault="00DE5358" w:rsidP="00BD0927">
            <w:pPr>
              <w:jc w:val="left"/>
              <w:rPr>
                <w:del w:id="656" w:author="Administrator" w:date="2011-08-18T10:26:00Z"/>
              </w:rPr>
            </w:pPr>
            <w:del w:id="657" w:author="Administrator" w:date="2011-08-18T10:26:00Z">
              <w:r w:rsidRPr="00DE5358">
                <w:delText>Deprecated in FIX.4.3 Phone number for contact at local agent bank for SettlInstSource's account if SettlDeliveryType=Free</w:delText>
              </w:r>
            </w:del>
          </w:p>
        </w:tc>
        <w:tc>
          <w:tcPr>
            <w:tcW w:w="4411" w:type="dxa"/>
            <w:shd w:val="clear" w:color="auto" w:fill="auto"/>
          </w:tcPr>
          <w:p w14:paraId="0E143F5A" w14:textId="77777777" w:rsidR="00DE5358" w:rsidRPr="00DE5358" w:rsidRDefault="00DE5358" w:rsidP="00DE5358">
            <w:pPr>
              <w:rPr>
                <w:del w:id="658" w:author="Administrator" w:date="2011-08-18T10:26:00Z"/>
              </w:rPr>
            </w:pPr>
          </w:p>
        </w:tc>
      </w:tr>
      <w:bookmarkEnd w:id="650"/>
      <w:tr w:rsidR="00512FC7" w:rsidRPr="00512FC7" w14:paraId="3BA1344D" w14:textId="77777777" w:rsidTr="00533FE7">
        <w:tc>
          <w:tcPr>
            <w:tcW w:w="828" w:type="dxa"/>
            <w:shd w:val="clear" w:color="auto" w:fill="auto"/>
          </w:tcPr>
          <w:p w14:paraId="395FC2E7" w14:textId="77777777" w:rsidR="00512FC7" w:rsidRPr="00512FC7" w:rsidRDefault="00512FC7" w:rsidP="00533FE7">
            <w:r w:rsidRPr="00512FC7">
              <w:t>188</w:t>
            </w:r>
          </w:p>
        </w:tc>
        <w:tc>
          <w:tcPr>
            <w:tcW w:w="2069" w:type="dxa"/>
            <w:shd w:val="clear" w:color="auto" w:fill="auto"/>
          </w:tcPr>
          <w:p w14:paraId="29C4EBEA" w14:textId="77777777" w:rsidR="00512FC7" w:rsidRPr="00512FC7" w:rsidRDefault="00512FC7" w:rsidP="00533FE7">
            <w:r w:rsidRPr="00512FC7">
              <w:t>BidSpotRate</w:t>
            </w:r>
          </w:p>
        </w:tc>
        <w:tc>
          <w:tcPr>
            <w:tcW w:w="1083" w:type="dxa"/>
            <w:shd w:val="clear" w:color="auto" w:fill="auto"/>
          </w:tcPr>
          <w:p w14:paraId="029B3B3D" w14:textId="77777777" w:rsidR="00512FC7" w:rsidRPr="00512FC7" w:rsidRDefault="00512FC7" w:rsidP="00533FE7">
            <w:r w:rsidRPr="00512FC7">
              <w:t>Price</w:t>
            </w:r>
          </w:p>
        </w:tc>
        <w:tc>
          <w:tcPr>
            <w:tcW w:w="4677" w:type="dxa"/>
            <w:shd w:val="clear" w:color="auto" w:fill="auto"/>
          </w:tcPr>
          <w:p w14:paraId="183C54BA" w14:textId="77777777" w:rsidR="00512FC7" w:rsidRPr="00512FC7" w:rsidRDefault="00512FC7" w:rsidP="00533FE7">
            <w:pPr>
              <w:jc w:val="left"/>
            </w:pPr>
            <w:r w:rsidRPr="00512FC7">
              <w:t>Bid F/X spot rate.</w:t>
            </w:r>
          </w:p>
        </w:tc>
        <w:tc>
          <w:tcPr>
            <w:tcW w:w="4411" w:type="dxa"/>
            <w:shd w:val="clear" w:color="auto" w:fill="auto"/>
          </w:tcPr>
          <w:p w14:paraId="5D8B1493" w14:textId="77777777" w:rsidR="00512FC7" w:rsidRPr="00512FC7" w:rsidRDefault="00512FC7" w:rsidP="00533FE7">
            <w:r w:rsidRPr="00512FC7">
              <w:t>BidSpotRt</w:t>
            </w:r>
          </w:p>
        </w:tc>
      </w:tr>
      <w:tr w:rsidR="00512FC7" w:rsidRPr="00512FC7" w14:paraId="5152EA6C" w14:textId="77777777" w:rsidTr="00533FE7">
        <w:tc>
          <w:tcPr>
            <w:tcW w:w="828" w:type="dxa"/>
            <w:shd w:val="clear" w:color="auto" w:fill="auto"/>
          </w:tcPr>
          <w:p w14:paraId="32605334" w14:textId="77777777" w:rsidR="00512FC7" w:rsidRPr="00512FC7" w:rsidRDefault="00512FC7" w:rsidP="00533FE7">
            <w:bookmarkStart w:id="659" w:name="fld_BidForwardPoints" w:colFirst="1" w:colLast="1"/>
            <w:bookmarkEnd w:id="496"/>
            <w:r w:rsidRPr="00512FC7">
              <w:t>189</w:t>
            </w:r>
          </w:p>
        </w:tc>
        <w:tc>
          <w:tcPr>
            <w:tcW w:w="2069" w:type="dxa"/>
            <w:shd w:val="clear" w:color="auto" w:fill="auto"/>
          </w:tcPr>
          <w:p w14:paraId="3464B494" w14:textId="77777777" w:rsidR="00512FC7" w:rsidRPr="00512FC7" w:rsidRDefault="00512FC7" w:rsidP="00533FE7">
            <w:r w:rsidRPr="00512FC7">
              <w:t>BidForwardPoints</w:t>
            </w:r>
          </w:p>
        </w:tc>
        <w:tc>
          <w:tcPr>
            <w:tcW w:w="1083" w:type="dxa"/>
            <w:shd w:val="clear" w:color="auto" w:fill="auto"/>
          </w:tcPr>
          <w:p w14:paraId="16705E92" w14:textId="77777777" w:rsidR="00512FC7" w:rsidRPr="00512FC7" w:rsidRDefault="00512FC7" w:rsidP="00533FE7">
            <w:r w:rsidRPr="00512FC7">
              <w:t>PriceOffset</w:t>
            </w:r>
          </w:p>
        </w:tc>
        <w:tc>
          <w:tcPr>
            <w:tcW w:w="4677" w:type="dxa"/>
            <w:shd w:val="clear" w:color="auto" w:fill="auto"/>
          </w:tcPr>
          <w:p w14:paraId="6FE8C17B" w14:textId="77777777" w:rsidR="00512FC7" w:rsidRPr="00512FC7" w:rsidRDefault="00512FC7" w:rsidP="00533FE7">
            <w:pPr>
              <w:jc w:val="left"/>
            </w:pPr>
            <w:r w:rsidRPr="00512FC7">
              <w:t>Bid F/X forward points added to spot rate. May be a negative value.</w:t>
            </w:r>
          </w:p>
        </w:tc>
        <w:tc>
          <w:tcPr>
            <w:tcW w:w="4411" w:type="dxa"/>
            <w:shd w:val="clear" w:color="auto" w:fill="auto"/>
          </w:tcPr>
          <w:p w14:paraId="4F537F99" w14:textId="77777777" w:rsidR="00512FC7" w:rsidRPr="00512FC7" w:rsidRDefault="00512FC7" w:rsidP="00533FE7">
            <w:r w:rsidRPr="00512FC7">
              <w:t>BidFwdPnts</w:t>
            </w:r>
          </w:p>
        </w:tc>
      </w:tr>
      <w:tr w:rsidR="00512FC7" w:rsidRPr="00512FC7" w14:paraId="58CBFCFE" w14:textId="77777777" w:rsidTr="00533FE7">
        <w:tc>
          <w:tcPr>
            <w:tcW w:w="828" w:type="dxa"/>
            <w:shd w:val="clear" w:color="auto" w:fill="auto"/>
          </w:tcPr>
          <w:p w14:paraId="74F802E7" w14:textId="77777777" w:rsidR="00512FC7" w:rsidRPr="00512FC7" w:rsidRDefault="00512FC7" w:rsidP="00533FE7">
            <w:bookmarkStart w:id="660" w:name="fld_OfferSpotRate" w:colFirst="1" w:colLast="1"/>
            <w:bookmarkEnd w:id="659"/>
            <w:r w:rsidRPr="00512FC7">
              <w:t>190</w:t>
            </w:r>
          </w:p>
        </w:tc>
        <w:tc>
          <w:tcPr>
            <w:tcW w:w="2069" w:type="dxa"/>
            <w:shd w:val="clear" w:color="auto" w:fill="auto"/>
          </w:tcPr>
          <w:p w14:paraId="699457AB" w14:textId="77777777" w:rsidR="00512FC7" w:rsidRPr="00512FC7" w:rsidRDefault="00512FC7" w:rsidP="00533FE7">
            <w:r w:rsidRPr="00512FC7">
              <w:t>OfferSpotRate</w:t>
            </w:r>
          </w:p>
        </w:tc>
        <w:tc>
          <w:tcPr>
            <w:tcW w:w="1083" w:type="dxa"/>
            <w:shd w:val="clear" w:color="auto" w:fill="auto"/>
          </w:tcPr>
          <w:p w14:paraId="7AF42FC8" w14:textId="77777777" w:rsidR="00512FC7" w:rsidRPr="00512FC7" w:rsidRDefault="00512FC7" w:rsidP="00533FE7">
            <w:r w:rsidRPr="00512FC7">
              <w:t>Price</w:t>
            </w:r>
          </w:p>
        </w:tc>
        <w:tc>
          <w:tcPr>
            <w:tcW w:w="4677" w:type="dxa"/>
            <w:shd w:val="clear" w:color="auto" w:fill="auto"/>
          </w:tcPr>
          <w:p w14:paraId="04DA04BF" w14:textId="77777777" w:rsidR="00512FC7" w:rsidRPr="00512FC7" w:rsidRDefault="00512FC7" w:rsidP="00533FE7">
            <w:pPr>
              <w:jc w:val="left"/>
            </w:pPr>
            <w:r w:rsidRPr="00512FC7">
              <w:t>Offer F/X spot rate.</w:t>
            </w:r>
          </w:p>
        </w:tc>
        <w:tc>
          <w:tcPr>
            <w:tcW w:w="4411" w:type="dxa"/>
            <w:shd w:val="clear" w:color="auto" w:fill="auto"/>
          </w:tcPr>
          <w:p w14:paraId="3AF4B4E1" w14:textId="77777777" w:rsidR="00512FC7" w:rsidRPr="00512FC7" w:rsidRDefault="00512FC7" w:rsidP="00533FE7">
            <w:r w:rsidRPr="00512FC7">
              <w:t>OfrSpotRt</w:t>
            </w:r>
          </w:p>
        </w:tc>
      </w:tr>
      <w:tr w:rsidR="00512FC7" w:rsidRPr="00512FC7" w14:paraId="2E3092FE" w14:textId="77777777" w:rsidTr="00533FE7">
        <w:tc>
          <w:tcPr>
            <w:tcW w:w="828" w:type="dxa"/>
            <w:shd w:val="clear" w:color="auto" w:fill="auto"/>
          </w:tcPr>
          <w:p w14:paraId="24B593A3" w14:textId="77777777" w:rsidR="00512FC7" w:rsidRPr="00512FC7" w:rsidRDefault="00512FC7" w:rsidP="00533FE7">
            <w:bookmarkStart w:id="661" w:name="fld_OfferForwardPoints" w:colFirst="1" w:colLast="1"/>
            <w:bookmarkEnd w:id="660"/>
            <w:r w:rsidRPr="00512FC7">
              <w:t>191</w:t>
            </w:r>
          </w:p>
        </w:tc>
        <w:tc>
          <w:tcPr>
            <w:tcW w:w="2069" w:type="dxa"/>
            <w:shd w:val="clear" w:color="auto" w:fill="auto"/>
          </w:tcPr>
          <w:p w14:paraId="64ED9540" w14:textId="77777777" w:rsidR="00512FC7" w:rsidRPr="00512FC7" w:rsidRDefault="00512FC7" w:rsidP="00533FE7">
            <w:r w:rsidRPr="00512FC7">
              <w:t>OfferForwardPoints</w:t>
            </w:r>
          </w:p>
        </w:tc>
        <w:tc>
          <w:tcPr>
            <w:tcW w:w="1083" w:type="dxa"/>
            <w:shd w:val="clear" w:color="auto" w:fill="auto"/>
          </w:tcPr>
          <w:p w14:paraId="0983AB91" w14:textId="77777777" w:rsidR="00512FC7" w:rsidRPr="00512FC7" w:rsidRDefault="00512FC7" w:rsidP="00533FE7">
            <w:r w:rsidRPr="00512FC7">
              <w:t>PriceOffset</w:t>
            </w:r>
          </w:p>
        </w:tc>
        <w:tc>
          <w:tcPr>
            <w:tcW w:w="4677" w:type="dxa"/>
            <w:shd w:val="clear" w:color="auto" w:fill="auto"/>
          </w:tcPr>
          <w:p w14:paraId="1B59A20F" w14:textId="77777777" w:rsidR="00512FC7" w:rsidRPr="00512FC7" w:rsidRDefault="00512FC7" w:rsidP="00533FE7">
            <w:pPr>
              <w:jc w:val="left"/>
            </w:pPr>
            <w:r w:rsidRPr="00512FC7">
              <w:t>Offer F/X forward points added to spot rate. May be a negative value.</w:t>
            </w:r>
          </w:p>
        </w:tc>
        <w:tc>
          <w:tcPr>
            <w:tcW w:w="4411" w:type="dxa"/>
            <w:shd w:val="clear" w:color="auto" w:fill="auto"/>
          </w:tcPr>
          <w:p w14:paraId="58AADEC2" w14:textId="77777777" w:rsidR="00512FC7" w:rsidRPr="00512FC7" w:rsidRDefault="00512FC7" w:rsidP="00533FE7">
            <w:r w:rsidRPr="00512FC7">
              <w:t>OfrFwdPnts</w:t>
            </w:r>
          </w:p>
        </w:tc>
      </w:tr>
      <w:tr w:rsidR="00512FC7" w:rsidRPr="00512FC7" w14:paraId="0942E38D" w14:textId="77777777" w:rsidTr="00533FE7">
        <w:tc>
          <w:tcPr>
            <w:tcW w:w="828" w:type="dxa"/>
            <w:shd w:val="clear" w:color="auto" w:fill="auto"/>
          </w:tcPr>
          <w:p w14:paraId="1883DDF0" w14:textId="77777777" w:rsidR="00512FC7" w:rsidRPr="00512FC7" w:rsidRDefault="00512FC7" w:rsidP="00533FE7">
            <w:bookmarkStart w:id="662" w:name="fld_OrderQty2" w:colFirst="1" w:colLast="1"/>
            <w:bookmarkEnd w:id="661"/>
            <w:r w:rsidRPr="00512FC7">
              <w:t>192</w:t>
            </w:r>
          </w:p>
        </w:tc>
        <w:tc>
          <w:tcPr>
            <w:tcW w:w="2069" w:type="dxa"/>
            <w:shd w:val="clear" w:color="auto" w:fill="auto"/>
          </w:tcPr>
          <w:p w14:paraId="15E5F47E" w14:textId="77777777" w:rsidR="00512FC7" w:rsidRPr="00512FC7" w:rsidRDefault="00512FC7" w:rsidP="00533FE7">
            <w:r w:rsidRPr="00512FC7">
              <w:t>OrderQty2</w:t>
            </w:r>
          </w:p>
        </w:tc>
        <w:tc>
          <w:tcPr>
            <w:tcW w:w="1083" w:type="dxa"/>
            <w:shd w:val="clear" w:color="auto" w:fill="auto"/>
          </w:tcPr>
          <w:p w14:paraId="31E13102" w14:textId="77777777" w:rsidR="00512FC7" w:rsidRPr="00512FC7" w:rsidRDefault="00512FC7" w:rsidP="00533FE7">
            <w:r w:rsidRPr="00512FC7">
              <w:t>Qty</w:t>
            </w:r>
          </w:p>
        </w:tc>
        <w:tc>
          <w:tcPr>
            <w:tcW w:w="4677" w:type="dxa"/>
            <w:shd w:val="clear" w:color="auto" w:fill="auto"/>
          </w:tcPr>
          <w:p w14:paraId="2721EC26" w14:textId="77777777" w:rsidR="00512FC7" w:rsidRPr="00512FC7" w:rsidRDefault="00512FC7" w:rsidP="00533FE7">
            <w:pPr>
              <w:jc w:val="left"/>
            </w:pPr>
            <w:r w:rsidRPr="00512FC7">
              <w:t>Deprecated in FIX.5.0 OrderQty (38) of the future part of a F/X swap order.</w:t>
            </w:r>
          </w:p>
        </w:tc>
        <w:tc>
          <w:tcPr>
            <w:tcW w:w="4411" w:type="dxa"/>
            <w:shd w:val="clear" w:color="auto" w:fill="auto"/>
          </w:tcPr>
          <w:p w14:paraId="5B6D4026" w14:textId="77777777" w:rsidR="00512FC7" w:rsidRPr="00512FC7" w:rsidRDefault="00512FC7" w:rsidP="00533FE7">
            <w:r w:rsidRPr="00512FC7">
              <w:t>Qty2</w:t>
            </w:r>
          </w:p>
        </w:tc>
      </w:tr>
      <w:tr w:rsidR="00512FC7" w:rsidRPr="00512FC7" w14:paraId="6EA9D685" w14:textId="77777777" w:rsidTr="00533FE7">
        <w:tc>
          <w:tcPr>
            <w:tcW w:w="828" w:type="dxa"/>
            <w:shd w:val="clear" w:color="auto" w:fill="auto"/>
          </w:tcPr>
          <w:p w14:paraId="6620415B" w14:textId="77777777" w:rsidR="00512FC7" w:rsidRPr="00512FC7" w:rsidRDefault="00512FC7" w:rsidP="00533FE7">
            <w:bookmarkStart w:id="663" w:name="fld_SettlDate2" w:colFirst="1" w:colLast="1"/>
            <w:bookmarkEnd w:id="662"/>
            <w:r w:rsidRPr="00512FC7">
              <w:t>193</w:t>
            </w:r>
          </w:p>
        </w:tc>
        <w:tc>
          <w:tcPr>
            <w:tcW w:w="2069" w:type="dxa"/>
            <w:shd w:val="clear" w:color="auto" w:fill="auto"/>
          </w:tcPr>
          <w:p w14:paraId="7E78358B" w14:textId="77777777" w:rsidR="00512FC7" w:rsidRPr="00512FC7" w:rsidRDefault="00512FC7" w:rsidP="00533FE7">
            <w:r w:rsidRPr="00512FC7">
              <w:t>SettlDate2</w:t>
            </w:r>
          </w:p>
        </w:tc>
        <w:tc>
          <w:tcPr>
            <w:tcW w:w="1083" w:type="dxa"/>
            <w:shd w:val="clear" w:color="auto" w:fill="auto"/>
          </w:tcPr>
          <w:p w14:paraId="64AB0E81" w14:textId="77777777" w:rsidR="00512FC7" w:rsidRPr="00512FC7" w:rsidRDefault="00512FC7" w:rsidP="00533FE7">
            <w:r w:rsidRPr="00512FC7">
              <w:t>LocalMktDate</w:t>
            </w:r>
          </w:p>
        </w:tc>
        <w:tc>
          <w:tcPr>
            <w:tcW w:w="4677" w:type="dxa"/>
            <w:shd w:val="clear" w:color="auto" w:fill="auto"/>
          </w:tcPr>
          <w:p w14:paraId="11585231" w14:textId="77777777" w:rsidR="00512FC7" w:rsidRPr="00512FC7" w:rsidRDefault="00512FC7" w:rsidP="00533FE7">
            <w:pPr>
              <w:jc w:val="left"/>
            </w:pPr>
            <w:r w:rsidRPr="00512FC7">
              <w:t>Deprecated in FIX.5.0 SettDate (64) of the future part of a F/X swap order.</w:t>
            </w:r>
          </w:p>
        </w:tc>
        <w:tc>
          <w:tcPr>
            <w:tcW w:w="4411" w:type="dxa"/>
            <w:shd w:val="clear" w:color="auto" w:fill="auto"/>
          </w:tcPr>
          <w:p w14:paraId="0455E7CA" w14:textId="77777777" w:rsidR="00512FC7" w:rsidRPr="00512FC7" w:rsidRDefault="00512FC7" w:rsidP="00533FE7">
            <w:r w:rsidRPr="00512FC7">
              <w:t>SettlDt2</w:t>
            </w:r>
          </w:p>
        </w:tc>
      </w:tr>
      <w:tr w:rsidR="00512FC7" w:rsidRPr="00512FC7" w14:paraId="206B6D3D" w14:textId="77777777" w:rsidTr="00533FE7">
        <w:tc>
          <w:tcPr>
            <w:tcW w:w="828" w:type="dxa"/>
            <w:shd w:val="clear" w:color="auto" w:fill="auto"/>
          </w:tcPr>
          <w:p w14:paraId="0497979E" w14:textId="77777777" w:rsidR="00512FC7" w:rsidRPr="00512FC7" w:rsidRDefault="00512FC7" w:rsidP="00533FE7">
            <w:bookmarkStart w:id="664" w:name="fld_LastSpotRate" w:colFirst="1" w:colLast="1"/>
            <w:bookmarkEnd w:id="663"/>
            <w:r w:rsidRPr="00512FC7">
              <w:t>194</w:t>
            </w:r>
          </w:p>
        </w:tc>
        <w:tc>
          <w:tcPr>
            <w:tcW w:w="2069" w:type="dxa"/>
            <w:shd w:val="clear" w:color="auto" w:fill="auto"/>
          </w:tcPr>
          <w:p w14:paraId="46A04012" w14:textId="77777777" w:rsidR="00512FC7" w:rsidRPr="00512FC7" w:rsidRDefault="00512FC7" w:rsidP="00533FE7">
            <w:r w:rsidRPr="00512FC7">
              <w:t>LastSpotRate</w:t>
            </w:r>
          </w:p>
        </w:tc>
        <w:tc>
          <w:tcPr>
            <w:tcW w:w="1083" w:type="dxa"/>
            <w:shd w:val="clear" w:color="auto" w:fill="auto"/>
          </w:tcPr>
          <w:p w14:paraId="0CC6CACF" w14:textId="77777777" w:rsidR="00512FC7" w:rsidRPr="00512FC7" w:rsidRDefault="00512FC7" w:rsidP="00533FE7">
            <w:r w:rsidRPr="00512FC7">
              <w:t>Price</w:t>
            </w:r>
          </w:p>
        </w:tc>
        <w:tc>
          <w:tcPr>
            <w:tcW w:w="4677" w:type="dxa"/>
            <w:shd w:val="clear" w:color="auto" w:fill="auto"/>
          </w:tcPr>
          <w:p w14:paraId="415F19A0" w14:textId="77777777" w:rsidR="00512FC7" w:rsidRPr="00512FC7" w:rsidRDefault="00512FC7" w:rsidP="00533FE7">
            <w:pPr>
              <w:jc w:val="left"/>
            </w:pPr>
            <w:r w:rsidRPr="00512FC7">
              <w:t>F/X spot rate.</w:t>
            </w:r>
          </w:p>
        </w:tc>
        <w:tc>
          <w:tcPr>
            <w:tcW w:w="4411" w:type="dxa"/>
            <w:shd w:val="clear" w:color="auto" w:fill="auto"/>
          </w:tcPr>
          <w:p w14:paraId="7866F254" w14:textId="77777777" w:rsidR="00512FC7" w:rsidRPr="00512FC7" w:rsidRDefault="00512FC7" w:rsidP="00533FE7">
            <w:r w:rsidRPr="00512FC7">
              <w:t>LastSpotRt</w:t>
            </w:r>
          </w:p>
        </w:tc>
      </w:tr>
      <w:tr w:rsidR="00512FC7" w:rsidRPr="00512FC7" w14:paraId="75D334F5" w14:textId="77777777" w:rsidTr="00533FE7">
        <w:tc>
          <w:tcPr>
            <w:tcW w:w="828" w:type="dxa"/>
            <w:shd w:val="clear" w:color="auto" w:fill="auto"/>
          </w:tcPr>
          <w:p w14:paraId="544A8637" w14:textId="77777777" w:rsidR="00512FC7" w:rsidRPr="00512FC7" w:rsidRDefault="00512FC7" w:rsidP="00533FE7">
            <w:bookmarkStart w:id="665" w:name="fld_LastForwardPoints" w:colFirst="1" w:colLast="1"/>
            <w:bookmarkEnd w:id="664"/>
            <w:r w:rsidRPr="00512FC7">
              <w:lastRenderedPageBreak/>
              <w:t>195</w:t>
            </w:r>
          </w:p>
        </w:tc>
        <w:tc>
          <w:tcPr>
            <w:tcW w:w="2069" w:type="dxa"/>
            <w:shd w:val="clear" w:color="auto" w:fill="auto"/>
          </w:tcPr>
          <w:p w14:paraId="4A0BC9A4" w14:textId="77777777" w:rsidR="00512FC7" w:rsidRPr="00512FC7" w:rsidRDefault="00512FC7" w:rsidP="00533FE7">
            <w:r w:rsidRPr="00512FC7">
              <w:t>LastForwardPoints</w:t>
            </w:r>
          </w:p>
        </w:tc>
        <w:tc>
          <w:tcPr>
            <w:tcW w:w="1083" w:type="dxa"/>
            <w:shd w:val="clear" w:color="auto" w:fill="auto"/>
          </w:tcPr>
          <w:p w14:paraId="4143745E" w14:textId="77777777" w:rsidR="00512FC7" w:rsidRPr="00512FC7" w:rsidRDefault="00512FC7" w:rsidP="00533FE7">
            <w:r w:rsidRPr="00512FC7">
              <w:t>PriceOffset</w:t>
            </w:r>
          </w:p>
        </w:tc>
        <w:tc>
          <w:tcPr>
            <w:tcW w:w="4677" w:type="dxa"/>
            <w:shd w:val="clear" w:color="auto" w:fill="auto"/>
          </w:tcPr>
          <w:p w14:paraId="53D4012E" w14:textId="77777777" w:rsidR="00512FC7" w:rsidRPr="00512FC7" w:rsidRDefault="00512FC7" w:rsidP="00533FE7">
            <w:pPr>
              <w:jc w:val="left"/>
            </w:pPr>
            <w:r w:rsidRPr="00512FC7">
              <w:t>F/X forward points added to LastSpotRate (94). May be a negative value. Expressed in decimal form. For example, 61.99 points is expressed and sent as 0.006199</w:t>
            </w:r>
          </w:p>
        </w:tc>
        <w:tc>
          <w:tcPr>
            <w:tcW w:w="4411" w:type="dxa"/>
            <w:shd w:val="clear" w:color="auto" w:fill="auto"/>
          </w:tcPr>
          <w:p w14:paraId="073E230C" w14:textId="77777777" w:rsidR="00512FC7" w:rsidRPr="00512FC7" w:rsidRDefault="00512FC7" w:rsidP="00533FE7">
            <w:r w:rsidRPr="00512FC7">
              <w:t>LastFwdPnts</w:t>
            </w:r>
          </w:p>
        </w:tc>
      </w:tr>
      <w:tr w:rsidR="00512FC7" w:rsidRPr="00512FC7" w14:paraId="5713D688" w14:textId="77777777" w:rsidTr="00533FE7">
        <w:tc>
          <w:tcPr>
            <w:tcW w:w="828" w:type="dxa"/>
            <w:shd w:val="clear" w:color="auto" w:fill="auto"/>
          </w:tcPr>
          <w:p w14:paraId="42A3A4A6" w14:textId="77777777" w:rsidR="00512FC7" w:rsidRPr="00512FC7" w:rsidRDefault="00512FC7" w:rsidP="00533FE7">
            <w:bookmarkStart w:id="666" w:name="fld_AllocLinkID" w:colFirst="1" w:colLast="1"/>
            <w:bookmarkEnd w:id="665"/>
            <w:r w:rsidRPr="00512FC7">
              <w:t>196</w:t>
            </w:r>
          </w:p>
        </w:tc>
        <w:tc>
          <w:tcPr>
            <w:tcW w:w="2069" w:type="dxa"/>
            <w:shd w:val="clear" w:color="auto" w:fill="auto"/>
          </w:tcPr>
          <w:p w14:paraId="1AF041B5" w14:textId="77777777" w:rsidR="00512FC7" w:rsidRPr="00512FC7" w:rsidRDefault="00512FC7" w:rsidP="00533FE7">
            <w:r w:rsidRPr="00512FC7">
              <w:t>AllocLinkID</w:t>
            </w:r>
          </w:p>
        </w:tc>
        <w:tc>
          <w:tcPr>
            <w:tcW w:w="1083" w:type="dxa"/>
            <w:shd w:val="clear" w:color="auto" w:fill="auto"/>
          </w:tcPr>
          <w:p w14:paraId="0E158896" w14:textId="77777777" w:rsidR="00512FC7" w:rsidRPr="00512FC7" w:rsidRDefault="00512FC7" w:rsidP="00533FE7">
            <w:r w:rsidRPr="00512FC7">
              <w:t>String</w:t>
            </w:r>
          </w:p>
        </w:tc>
        <w:tc>
          <w:tcPr>
            <w:tcW w:w="4677" w:type="dxa"/>
            <w:shd w:val="clear" w:color="auto" w:fill="auto"/>
          </w:tcPr>
          <w:p w14:paraId="6B258F12" w14:textId="77777777" w:rsidR="00512FC7" w:rsidRPr="00512FC7" w:rsidRDefault="00512FC7" w:rsidP="00533FE7">
            <w:pPr>
              <w:jc w:val="left"/>
            </w:pPr>
            <w:r w:rsidRPr="00512FC7">
              <w:t>Can be used to link two different Allocation messages (each with unique AllocID (70)) together, i.e. for F/X "Netting" or "Swaps". Should be unique.</w:t>
            </w:r>
          </w:p>
        </w:tc>
        <w:tc>
          <w:tcPr>
            <w:tcW w:w="4411" w:type="dxa"/>
            <w:shd w:val="clear" w:color="auto" w:fill="auto"/>
          </w:tcPr>
          <w:p w14:paraId="1AEEA8AB" w14:textId="77777777" w:rsidR="00512FC7" w:rsidRDefault="00512FC7" w:rsidP="00533FE7">
            <w:r w:rsidRPr="00512FC7">
              <w:t>LinkID</w:t>
            </w:r>
          </w:p>
          <w:p w14:paraId="50C956CD" w14:textId="77777777" w:rsidR="00512FC7" w:rsidRPr="00512FC7" w:rsidRDefault="00512FC7" w:rsidP="00533FE7">
            <w:r w:rsidRPr="00512FC7">
              <w:t>LinkID in Allocation category messages</w:t>
            </w:r>
          </w:p>
        </w:tc>
      </w:tr>
      <w:tr w:rsidR="00512FC7" w:rsidRPr="00512FC7" w14:paraId="69EE0495" w14:textId="77777777" w:rsidTr="00533FE7">
        <w:tc>
          <w:tcPr>
            <w:tcW w:w="828" w:type="dxa"/>
            <w:shd w:val="clear" w:color="auto" w:fill="auto"/>
          </w:tcPr>
          <w:p w14:paraId="2F19F400" w14:textId="77777777" w:rsidR="00512FC7" w:rsidRPr="00512FC7" w:rsidRDefault="00512FC7" w:rsidP="00533FE7">
            <w:bookmarkStart w:id="667" w:name="fld_AllocLinkType" w:colFirst="1" w:colLast="1"/>
            <w:bookmarkEnd w:id="666"/>
            <w:r w:rsidRPr="00512FC7">
              <w:t>197</w:t>
            </w:r>
          </w:p>
        </w:tc>
        <w:tc>
          <w:tcPr>
            <w:tcW w:w="2069" w:type="dxa"/>
            <w:shd w:val="clear" w:color="auto" w:fill="auto"/>
          </w:tcPr>
          <w:p w14:paraId="11B2809D" w14:textId="77777777" w:rsidR="00512FC7" w:rsidRPr="00512FC7" w:rsidRDefault="00512FC7" w:rsidP="00533FE7">
            <w:r w:rsidRPr="00512FC7">
              <w:t>AllocLinkType</w:t>
            </w:r>
          </w:p>
        </w:tc>
        <w:tc>
          <w:tcPr>
            <w:tcW w:w="1083" w:type="dxa"/>
            <w:shd w:val="clear" w:color="auto" w:fill="auto"/>
          </w:tcPr>
          <w:p w14:paraId="07FCCDFF" w14:textId="77777777" w:rsidR="00512FC7" w:rsidRPr="00512FC7" w:rsidRDefault="00512FC7" w:rsidP="00533FE7">
            <w:r w:rsidRPr="00512FC7">
              <w:t>int</w:t>
            </w:r>
          </w:p>
        </w:tc>
        <w:tc>
          <w:tcPr>
            <w:tcW w:w="4677" w:type="dxa"/>
            <w:shd w:val="clear" w:color="auto" w:fill="auto"/>
          </w:tcPr>
          <w:p w14:paraId="087763A4" w14:textId="77777777" w:rsidR="00512FC7" w:rsidRDefault="00512FC7" w:rsidP="00533FE7">
            <w:pPr>
              <w:jc w:val="left"/>
            </w:pPr>
            <w:r>
              <w:t>Identifies the type of Allocation linkage when AllocLinkID (96) is used.</w:t>
            </w:r>
          </w:p>
          <w:p w14:paraId="6736404D" w14:textId="77777777" w:rsidR="00512FC7" w:rsidRPr="00512FC7" w:rsidRDefault="00512FC7" w:rsidP="00533FE7">
            <w:pPr>
              <w:jc w:val="left"/>
            </w:pPr>
            <w:r>
              <w:t>Valid values:</w:t>
            </w:r>
            <w:r>
              <w:br/>
            </w:r>
            <w:r>
              <w:tab/>
              <w:t>0 - FX Netting</w:t>
            </w:r>
            <w:r>
              <w:br/>
            </w:r>
            <w:r>
              <w:tab/>
              <w:t>1 - FX Swap</w:t>
            </w:r>
          </w:p>
        </w:tc>
        <w:tc>
          <w:tcPr>
            <w:tcW w:w="4411" w:type="dxa"/>
            <w:shd w:val="clear" w:color="auto" w:fill="auto"/>
          </w:tcPr>
          <w:p w14:paraId="274DACE1" w14:textId="77777777" w:rsidR="00512FC7" w:rsidRPr="00512FC7" w:rsidRDefault="00512FC7" w:rsidP="00533FE7">
            <w:r w:rsidRPr="00512FC7">
              <w:t>LinkTyp</w:t>
            </w:r>
          </w:p>
        </w:tc>
      </w:tr>
      <w:tr w:rsidR="00512FC7" w:rsidRPr="00512FC7" w14:paraId="3E90D95E" w14:textId="77777777" w:rsidTr="00533FE7">
        <w:tc>
          <w:tcPr>
            <w:tcW w:w="828" w:type="dxa"/>
            <w:shd w:val="clear" w:color="auto" w:fill="auto"/>
          </w:tcPr>
          <w:p w14:paraId="6B32C7F4" w14:textId="77777777" w:rsidR="00512FC7" w:rsidRPr="00512FC7" w:rsidRDefault="00512FC7" w:rsidP="00533FE7">
            <w:bookmarkStart w:id="668" w:name="fld_SecondaryOrderID" w:colFirst="1" w:colLast="1"/>
            <w:bookmarkEnd w:id="667"/>
            <w:r w:rsidRPr="00512FC7">
              <w:t>198</w:t>
            </w:r>
          </w:p>
        </w:tc>
        <w:tc>
          <w:tcPr>
            <w:tcW w:w="2069" w:type="dxa"/>
            <w:shd w:val="clear" w:color="auto" w:fill="auto"/>
          </w:tcPr>
          <w:p w14:paraId="162DD733" w14:textId="77777777" w:rsidR="00512FC7" w:rsidRPr="00512FC7" w:rsidRDefault="00512FC7" w:rsidP="00533FE7">
            <w:r w:rsidRPr="00512FC7">
              <w:t>SecondaryOrderID</w:t>
            </w:r>
          </w:p>
        </w:tc>
        <w:tc>
          <w:tcPr>
            <w:tcW w:w="1083" w:type="dxa"/>
            <w:shd w:val="clear" w:color="auto" w:fill="auto"/>
          </w:tcPr>
          <w:p w14:paraId="77A5873B" w14:textId="77777777" w:rsidR="00512FC7" w:rsidRPr="00512FC7" w:rsidRDefault="00512FC7" w:rsidP="00533FE7">
            <w:r w:rsidRPr="00512FC7">
              <w:t>String</w:t>
            </w:r>
          </w:p>
        </w:tc>
        <w:tc>
          <w:tcPr>
            <w:tcW w:w="4677" w:type="dxa"/>
            <w:shd w:val="clear" w:color="auto" w:fill="auto"/>
          </w:tcPr>
          <w:p w14:paraId="2441DC1F" w14:textId="77777777" w:rsidR="00512FC7" w:rsidRPr="00512FC7" w:rsidRDefault="00512FC7" w:rsidP="00533FE7">
            <w:pPr>
              <w:jc w:val="left"/>
            </w:pPr>
            <w:r w:rsidRPr="00512FC7">
              <w:t>Assigned by the party which accepts the order. Can be used to provide the OrderID (37) used by an exchange or executing system.</w:t>
            </w:r>
          </w:p>
        </w:tc>
        <w:tc>
          <w:tcPr>
            <w:tcW w:w="4411" w:type="dxa"/>
            <w:shd w:val="clear" w:color="auto" w:fill="auto"/>
          </w:tcPr>
          <w:p w14:paraId="0DA64424" w14:textId="77777777" w:rsidR="00512FC7" w:rsidRPr="00512FC7" w:rsidRDefault="00512FC7" w:rsidP="00533FE7">
            <w:r w:rsidRPr="00512FC7">
              <w:t>OrdID2</w:t>
            </w:r>
          </w:p>
        </w:tc>
      </w:tr>
      <w:tr w:rsidR="00512FC7" w:rsidRPr="00512FC7" w14:paraId="12CCBC87" w14:textId="77777777" w:rsidTr="00533FE7">
        <w:tc>
          <w:tcPr>
            <w:tcW w:w="828" w:type="dxa"/>
            <w:shd w:val="clear" w:color="auto" w:fill="auto"/>
          </w:tcPr>
          <w:p w14:paraId="55EFBF24" w14:textId="77777777" w:rsidR="00512FC7" w:rsidRPr="00512FC7" w:rsidRDefault="00512FC7" w:rsidP="00533FE7">
            <w:bookmarkStart w:id="669" w:name="fld_NoIOIQualifiers" w:colFirst="1" w:colLast="1"/>
            <w:bookmarkEnd w:id="668"/>
            <w:r w:rsidRPr="00512FC7">
              <w:t>199</w:t>
            </w:r>
          </w:p>
        </w:tc>
        <w:tc>
          <w:tcPr>
            <w:tcW w:w="2069" w:type="dxa"/>
            <w:shd w:val="clear" w:color="auto" w:fill="auto"/>
          </w:tcPr>
          <w:p w14:paraId="6984B9AB" w14:textId="77777777" w:rsidR="00512FC7" w:rsidRPr="00512FC7" w:rsidRDefault="00512FC7" w:rsidP="00533FE7">
            <w:r w:rsidRPr="00512FC7">
              <w:t>NoIOIQualifiers</w:t>
            </w:r>
          </w:p>
        </w:tc>
        <w:tc>
          <w:tcPr>
            <w:tcW w:w="1083" w:type="dxa"/>
            <w:shd w:val="clear" w:color="auto" w:fill="auto"/>
          </w:tcPr>
          <w:p w14:paraId="23D3BD0C" w14:textId="77777777" w:rsidR="00512FC7" w:rsidRPr="00512FC7" w:rsidRDefault="00512FC7" w:rsidP="00533FE7">
            <w:r w:rsidRPr="00512FC7">
              <w:t>NumInGroup</w:t>
            </w:r>
          </w:p>
        </w:tc>
        <w:tc>
          <w:tcPr>
            <w:tcW w:w="4677" w:type="dxa"/>
            <w:shd w:val="clear" w:color="auto" w:fill="auto"/>
          </w:tcPr>
          <w:p w14:paraId="0D084CBB" w14:textId="77777777" w:rsidR="00512FC7" w:rsidRPr="00512FC7" w:rsidRDefault="00512FC7" w:rsidP="00533FE7">
            <w:pPr>
              <w:jc w:val="left"/>
            </w:pPr>
            <w:r w:rsidRPr="00512FC7">
              <w:t>Number of repeating groups of IOIQualifiers (04).</w:t>
            </w:r>
          </w:p>
        </w:tc>
        <w:tc>
          <w:tcPr>
            <w:tcW w:w="4411" w:type="dxa"/>
            <w:shd w:val="clear" w:color="auto" w:fill="auto"/>
          </w:tcPr>
          <w:p w14:paraId="12744D78" w14:textId="77777777" w:rsidR="00512FC7" w:rsidRPr="00512FC7" w:rsidRDefault="00512FC7" w:rsidP="00533FE7"/>
        </w:tc>
      </w:tr>
      <w:tr w:rsidR="00512FC7" w:rsidRPr="00512FC7" w14:paraId="34D8FC2C" w14:textId="77777777" w:rsidTr="00533FE7">
        <w:tc>
          <w:tcPr>
            <w:tcW w:w="828" w:type="dxa"/>
            <w:shd w:val="clear" w:color="auto" w:fill="auto"/>
          </w:tcPr>
          <w:p w14:paraId="536948E7" w14:textId="77777777" w:rsidR="00512FC7" w:rsidRPr="00512FC7" w:rsidRDefault="00512FC7" w:rsidP="00533FE7">
            <w:bookmarkStart w:id="670" w:name="fld_MaturityMonthYear" w:colFirst="1" w:colLast="1"/>
            <w:bookmarkEnd w:id="669"/>
            <w:r w:rsidRPr="00512FC7">
              <w:t>200</w:t>
            </w:r>
          </w:p>
        </w:tc>
        <w:tc>
          <w:tcPr>
            <w:tcW w:w="2069" w:type="dxa"/>
            <w:shd w:val="clear" w:color="auto" w:fill="auto"/>
          </w:tcPr>
          <w:p w14:paraId="091EB929" w14:textId="77777777" w:rsidR="00512FC7" w:rsidRPr="00512FC7" w:rsidRDefault="00512FC7" w:rsidP="00533FE7">
            <w:r w:rsidRPr="00512FC7">
              <w:t>MaturityMonthYear</w:t>
            </w:r>
          </w:p>
        </w:tc>
        <w:tc>
          <w:tcPr>
            <w:tcW w:w="1083" w:type="dxa"/>
            <w:shd w:val="clear" w:color="auto" w:fill="auto"/>
          </w:tcPr>
          <w:p w14:paraId="7AB21B4E" w14:textId="77777777" w:rsidR="00512FC7" w:rsidRPr="00512FC7" w:rsidRDefault="00512FC7" w:rsidP="00533FE7">
            <w:r w:rsidRPr="00512FC7">
              <w:t>MonthYear</w:t>
            </w:r>
          </w:p>
        </w:tc>
        <w:tc>
          <w:tcPr>
            <w:tcW w:w="4677" w:type="dxa"/>
            <w:shd w:val="clear" w:color="auto" w:fill="auto"/>
          </w:tcPr>
          <w:p w14:paraId="1DCE6F22" w14:textId="77777777" w:rsidR="00512FC7" w:rsidRPr="00512FC7" w:rsidRDefault="00512FC7" w:rsidP="00533FE7">
            <w:pPr>
              <w:jc w:val="left"/>
            </w:pPr>
            <w:r w:rsidRPr="00512FC7">
              <w:t>Can be used with standardized derivatives vs. the MaturityDate (54) field.  Month and Year of the maturity (used for standardized futures and options).</w:t>
            </w:r>
            <w:r>
              <w:br/>
            </w:r>
            <w:r w:rsidRPr="00512FC7">
              <w:t>Format:</w:t>
            </w:r>
            <w:r>
              <w:br/>
            </w:r>
            <w:r w:rsidRPr="00512FC7">
              <w:t>YYYYMM (e.g. 199903)</w:t>
            </w:r>
            <w:r>
              <w:br/>
            </w:r>
            <w:r w:rsidRPr="00512FC7">
              <w:t>YYYYMMDD (e.g. 20030323)</w:t>
            </w:r>
            <w:r>
              <w:br/>
            </w:r>
            <w:r w:rsidRPr="00512FC7">
              <w:t>YYYYMMwN (e.g. 200303w) for week</w:t>
            </w:r>
            <w:r>
              <w:br/>
            </w:r>
            <w:r w:rsidRPr="00512FC7">
              <w:t>A specific date or can be appended to the MaturityMonthYear. For instance, if multiple standard products exist that mature in the same Year and Month, but actually mature at a different time, a value can be appended, such as "w" or "w2" to indicate week  as opposed to week 2 expiration. Likewise, the date (0-3) can be appended to indicate a specific expiration (maturity date).</w:t>
            </w:r>
          </w:p>
        </w:tc>
        <w:tc>
          <w:tcPr>
            <w:tcW w:w="4411" w:type="dxa"/>
            <w:shd w:val="clear" w:color="auto" w:fill="auto"/>
          </w:tcPr>
          <w:p w14:paraId="138A1F21" w14:textId="77777777" w:rsidR="00512FC7" w:rsidRPr="00512FC7" w:rsidRDefault="00512FC7" w:rsidP="00533FE7">
            <w:r w:rsidRPr="00512FC7">
              <w:t>MMY</w:t>
            </w:r>
          </w:p>
        </w:tc>
      </w:tr>
      <w:tr w:rsidR="00512FC7" w:rsidRPr="00512FC7" w14:paraId="01D2DB76" w14:textId="77777777" w:rsidTr="00533FE7">
        <w:tc>
          <w:tcPr>
            <w:tcW w:w="828" w:type="dxa"/>
            <w:shd w:val="clear" w:color="auto" w:fill="auto"/>
          </w:tcPr>
          <w:p w14:paraId="034EECE5" w14:textId="77777777" w:rsidR="00512FC7" w:rsidRPr="00512FC7" w:rsidRDefault="00512FC7" w:rsidP="00533FE7">
            <w:bookmarkStart w:id="671" w:name="fld_PutOrCall" w:colFirst="1" w:colLast="1"/>
            <w:bookmarkEnd w:id="670"/>
            <w:r w:rsidRPr="00512FC7">
              <w:t>201</w:t>
            </w:r>
          </w:p>
        </w:tc>
        <w:tc>
          <w:tcPr>
            <w:tcW w:w="2069" w:type="dxa"/>
            <w:shd w:val="clear" w:color="auto" w:fill="auto"/>
          </w:tcPr>
          <w:p w14:paraId="05E2B68E" w14:textId="77777777" w:rsidR="00512FC7" w:rsidRPr="00512FC7" w:rsidRDefault="00512FC7" w:rsidP="00533FE7">
            <w:r w:rsidRPr="00512FC7">
              <w:t>PutOrCall</w:t>
            </w:r>
          </w:p>
        </w:tc>
        <w:tc>
          <w:tcPr>
            <w:tcW w:w="1083" w:type="dxa"/>
            <w:shd w:val="clear" w:color="auto" w:fill="auto"/>
          </w:tcPr>
          <w:p w14:paraId="65822341" w14:textId="77777777" w:rsidR="00512FC7" w:rsidRPr="00512FC7" w:rsidRDefault="00512FC7" w:rsidP="00533FE7">
            <w:r w:rsidRPr="00512FC7">
              <w:t>int</w:t>
            </w:r>
          </w:p>
        </w:tc>
        <w:tc>
          <w:tcPr>
            <w:tcW w:w="4677" w:type="dxa"/>
            <w:shd w:val="clear" w:color="auto" w:fill="auto"/>
          </w:tcPr>
          <w:p w14:paraId="4C8F51E4" w14:textId="77777777" w:rsidR="00512FC7" w:rsidRDefault="00512FC7" w:rsidP="00533FE7">
            <w:pPr>
              <w:jc w:val="left"/>
            </w:pPr>
            <w:r>
              <w:t>Indicates whether an option contract is a put or call</w:t>
            </w:r>
          </w:p>
          <w:p w14:paraId="314567DA" w14:textId="77777777" w:rsidR="00512FC7" w:rsidRPr="00512FC7" w:rsidRDefault="00512FC7" w:rsidP="00533FE7">
            <w:pPr>
              <w:jc w:val="left"/>
            </w:pPr>
            <w:r>
              <w:t>Valid values:</w:t>
            </w:r>
            <w:r>
              <w:br/>
            </w:r>
            <w:r>
              <w:lastRenderedPageBreak/>
              <w:tab/>
              <w:t>0 - Put</w:t>
            </w:r>
            <w:r>
              <w:br/>
            </w:r>
            <w:r>
              <w:tab/>
              <w:t>1 - Call</w:t>
            </w:r>
          </w:p>
        </w:tc>
        <w:tc>
          <w:tcPr>
            <w:tcW w:w="4411" w:type="dxa"/>
            <w:shd w:val="clear" w:color="auto" w:fill="auto"/>
          </w:tcPr>
          <w:p w14:paraId="4EADEFBC" w14:textId="77777777" w:rsidR="00512FC7" w:rsidRPr="00512FC7" w:rsidRDefault="00512FC7" w:rsidP="00533FE7">
            <w:r w:rsidRPr="00512FC7">
              <w:lastRenderedPageBreak/>
              <w:t>PutCall</w:t>
            </w:r>
          </w:p>
        </w:tc>
      </w:tr>
      <w:tr w:rsidR="00512FC7" w:rsidRPr="00512FC7" w14:paraId="1599F37C" w14:textId="77777777" w:rsidTr="00533FE7">
        <w:tc>
          <w:tcPr>
            <w:tcW w:w="828" w:type="dxa"/>
            <w:shd w:val="clear" w:color="auto" w:fill="auto"/>
          </w:tcPr>
          <w:p w14:paraId="113A0161" w14:textId="77777777" w:rsidR="00512FC7" w:rsidRPr="00512FC7" w:rsidRDefault="00512FC7" w:rsidP="00533FE7">
            <w:bookmarkStart w:id="672" w:name="fld_StrikePrice" w:colFirst="1" w:colLast="1"/>
            <w:bookmarkEnd w:id="671"/>
            <w:r w:rsidRPr="00512FC7">
              <w:lastRenderedPageBreak/>
              <w:t>202</w:t>
            </w:r>
          </w:p>
        </w:tc>
        <w:tc>
          <w:tcPr>
            <w:tcW w:w="2069" w:type="dxa"/>
            <w:shd w:val="clear" w:color="auto" w:fill="auto"/>
          </w:tcPr>
          <w:p w14:paraId="7953B2F7" w14:textId="77777777" w:rsidR="00512FC7" w:rsidRPr="00512FC7" w:rsidRDefault="00512FC7" w:rsidP="00533FE7">
            <w:r w:rsidRPr="00512FC7">
              <w:t>StrikePrice</w:t>
            </w:r>
          </w:p>
        </w:tc>
        <w:tc>
          <w:tcPr>
            <w:tcW w:w="1083" w:type="dxa"/>
            <w:shd w:val="clear" w:color="auto" w:fill="auto"/>
          </w:tcPr>
          <w:p w14:paraId="1B059E93" w14:textId="77777777" w:rsidR="00512FC7" w:rsidRPr="00512FC7" w:rsidRDefault="00512FC7" w:rsidP="00533FE7">
            <w:r w:rsidRPr="00512FC7">
              <w:t>Price</w:t>
            </w:r>
          </w:p>
        </w:tc>
        <w:tc>
          <w:tcPr>
            <w:tcW w:w="4677" w:type="dxa"/>
            <w:shd w:val="clear" w:color="auto" w:fill="auto"/>
          </w:tcPr>
          <w:p w14:paraId="41A13628" w14:textId="77777777" w:rsidR="00512FC7" w:rsidRPr="00512FC7" w:rsidRDefault="00512FC7" w:rsidP="00533FE7">
            <w:pPr>
              <w:jc w:val="left"/>
            </w:pPr>
            <w:r w:rsidRPr="00512FC7">
              <w:t>Strike Price for an Option.</w:t>
            </w:r>
          </w:p>
        </w:tc>
        <w:tc>
          <w:tcPr>
            <w:tcW w:w="4411" w:type="dxa"/>
            <w:shd w:val="clear" w:color="auto" w:fill="auto"/>
          </w:tcPr>
          <w:p w14:paraId="60A784AE" w14:textId="77777777" w:rsidR="00512FC7" w:rsidRPr="00512FC7" w:rsidRDefault="00512FC7" w:rsidP="00533FE7">
            <w:r w:rsidRPr="00512FC7">
              <w:t>StrkPx</w:t>
            </w:r>
          </w:p>
        </w:tc>
      </w:tr>
      <w:tr w:rsidR="00512FC7" w:rsidRPr="00512FC7" w14:paraId="5892D18E" w14:textId="77777777" w:rsidTr="00533FE7">
        <w:tc>
          <w:tcPr>
            <w:tcW w:w="828" w:type="dxa"/>
            <w:shd w:val="clear" w:color="auto" w:fill="auto"/>
          </w:tcPr>
          <w:p w14:paraId="4E1EA194" w14:textId="77777777" w:rsidR="00512FC7" w:rsidRPr="00512FC7" w:rsidRDefault="00512FC7" w:rsidP="00533FE7">
            <w:bookmarkStart w:id="673" w:name="fld_CoveredOrUncovered" w:colFirst="1" w:colLast="1"/>
            <w:bookmarkEnd w:id="672"/>
            <w:r w:rsidRPr="00512FC7">
              <w:t>203</w:t>
            </w:r>
          </w:p>
        </w:tc>
        <w:tc>
          <w:tcPr>
            <w:tcW w:w="2069" w:type="dxa"/>
            <w:shd w:val="clear" w:color="auto" w:fill="auto"/>
          </w:tcPr>
          <w:p w14:paraId="08299A30" w14:textId="77777777" w:rsidR="00512FC7" w:rsidRPr="00512FC7" w:rsidRDefault="00512FC7" w:rsidP="00533FE7">
            <w:r w:rsidRPr="00512FC7">
              <w:t>CoveredOrUncovered</w:t>
            </w:r>
          </w:p>
        </w:tc>
        <w:tc>
          <w:tcPr>
            <w:tcW w:w="1083" w:type="dxa"/>
            <w:shd w:val="clear" w:color="auto" w:fill="auto"/>
          </w:tcPr>
          <w:p w14:paraId="3F0CDABC" w14:textId="77777777" w:rsidR="00512FC7" w:rsidRPr="00512FC7" w:rsidRDefault="00512FC7" w:rsidP="00533FE7">
            <w:r w:rsidRPr="00512FC7">
              <w:t>int</w:t>
            </w:r>
          </w:p>
        </w:tc>
        <w:tc>
          <w:tcPr>
            <w:tcW w:w="4677" w:type="dxa"/>
            <w:shd w:val="clear" w:color="auto" w:fill="auto"/>
          </w:tcPr>
          <w:p w14:paraId="6B303A15" w14:textId="77777777" w:rsidR="00512FC7" w:rsidRDefault="00512FC7" w:rsidP="00533FE7">
            <w:pPr>
              <w:jc w:val="left"/>
            </w:pPr>
            <w:r>
              <w:t>Used for derivative products, such as options</w:t>
            </w:r>
          </w:p>
          <w:p w14:paraId="34312506" w14:textId="77777777" w:rsidR="00512FC7" w:rsidRPr="00512FC7" w:rsidRDefault="00512FC7" w:rsidP="00533FE7">
            <w:pPr>
              <w:jc w:val="left"/>
            </w:pPr>
            <w:r>
              <w:t>Valid values:</w:t>
            </w:r>
            <w:r>
              <w:br/>
            </w:r>
            <w:r>
              <w:tab/>
              <w:t>0 - Covered</w:t>
            </w:r>
            <w:r>
              <w:br/>
            </w:r>
            <w:r>
              <w:tab/>
              <w:t>1 - Uncovered</w:t>
            </w:r>
          </w:p>
        </w:tc>
        <w:tc>
          <w:tcPr>
            <w:tcW w:w="4411" w:type="dxa"/>
            <w:shd w:val="clear" w:color="auto" w:fill="auto"/>
          </w:tcPr>
          <w:p w14:paraId="5C663883" w14:textId="77777777" w:rsidR="00512FC7" w:rsidRPr="00512FC7" w:rsidRDefault="00512FC7" w:rsidP="00533FE7">
            <w:r w:rsidRPr="00512FC7">
              <w:t>Covered</w:t>
            </w:r>
          </w:p>
        </w:tc>
      </w:tr>
      <w:tr w:rsidR="00DE5358" w:rsidRPr="00DE5358" w14:paraId="0DBDC2CC" w14:textId="77777777" w:rsidTr="00BD0927">
        <w:trPr>
          <w:del w:id="674" w:author="Administrator" w:date="2011-08-18T10:26:00Z"/>
        </w:trPr>
        <w:tc>
          <w:tcPr>
            <w:tcW w:w="828" w:type="dxa"/>
            <w:shd w:val="clear" w:color="auto" w:fill="auto"/>
          </w:tcPr>
          <w:p w14:paraId="5B38ACF6" w14:textId="77777777" w:rsidR="00DE5358" w:rsidRPr="00DE5358" w:rsidRDefault="00DE5358" w:rsidP="00DE5358">
            <w:pPr>
              <w:rPr>
                <w:del w:id="675" w:author="Administrator" w:date="2011-08-18T10:26:00Z"/>
              </w:rPr>
            </w:pPr>
            <w:bookmarkStart w:id="676" w:name="fld_CustomerOrFirm" w:colFirst="1" w:colLast="1"/>
            <w:bookmarkStart w:id="677" w:name="fld_OptAttribute" w:colFirst="1" w:colLast="1"/>
            <w:bookmarkEnd w:id="673"/>
            <w:del w:id="678" w:author="Administrator" w:date="2011-08-18T10:26:00Z">
              <w:r w:rsidRPr="00DE5358">
                <w:delText>204</w:delText>
              </w:r>
            </w:del>
          </w:p>
        </w:tc>
        <w:tc>
          <w:tcPr>
            <w:tcW w:w="2069" w:type="dxa"/>
            <w:shd w:val="clear" w:color="auto" w:fill="auto"/>
          </w:tcPr>
          <w:p w14:paraId="2850403F" w14:textId="77777777" w:rsidR="00DE5358" w:rsidRPr="00DE5358" w:rsidRDefault="00DE5358" w:rsidP="00DE5358">
            <w:pPr>
              <w:rPr>
                <w:del w:id="679" w:author="Administrator" w:date="2011-08-18T10:26:00Z"/>
              </w:rPr>
            </w:pPr>
            <w:del w:id="680" w:author="Administrator" w:date="2011-08-18T10:26:00Z">
              <w:r w:rsidRPr="00DE5358">
                <w:delText>CustomerOrFirm</w:delText>
              </w:r>
            </w:del>
          </w:p>
        </w:tc>
        <w:tc>
          <w:tcPr>
            <w:tcW w:w="1083" w:type="dxa"/>
            <w:shd w:val="clear" w:color="auto" w:fill="auto"/>
          </w:tcPr>
          <w:p w14:paraId="29BD736D" w14:textId="77777777" w:rsidR="00DE5358" w:rsidRPr="00DE5358" w:rsidRDefault="00DE5358" w:rsidP="00DE5358">
            <w:pPr>
              <w:rPr>
                <w:del w:id="681" w:author="Administrator" w:date="2011-08-18T10:26:00Z"/>
              </w:rPr>
            </w:pPr>
            <w:del w:id="682" w:author="Administrator" w:date="2011-08-18T10:26:00Z">
              <w:r w:rsidRPr="00DE5358">
                <w:delText>int</w:delText>
              </w:r>
            </w:del>
          </w:p>
        </w:tc>
        <w:tc>
          <w:tcPr>
            <w:tcW w:w="4677" w:type="dxa"/>
            <w:shd w:val="clear" w:color="auto" w:fill="auto"/>
          </w:tcPr>
          <w:p w14:paraId="6401DB76" w14:textId="77777777" w:rsidR="00DE5358" w:rsidRDefault="00DE5358" w:rsidP="00BD0927">
            <w:pPr>
              <w:jc w:val="left"/>
              <w:rPr>
                <w:del w:id="683" w:author="Administrator" w:date="2011-08-18T10:26:00Z"/>
              </w:rPr>
            </w:pPr>
            <w:del w:id="684" w:author="Administrator" w:date="2011-08-18T10:26:00Z">
              <w:r>
                <w:delText>Deprecated in FIX.4.2 Used for options when delivering the order to an execution system or exchange to specify if the order is for a customer or the firm placing the order itself.</w:delText>
              </w:r>
            </w:del>
          </w:p>
          <w:p w14:paraId="364D26EB" w14:textId="77777777" w:rsidR="00DE5358" w:rsidRPr="00DE5358" w:rsidRDefault="00DE5358" w:rsidP="00BD0927">
            <w:pPr>
              <w:jc w:val="left"/>
              <w:rPr>
                <w:del w:id="685" w:author="Administrator" w:date="2011-08-18T10:26:00Z"/>
              </w:rPr>
            </w:pPr>
            <w:del w:id="686" w:author="Administrator" w:date="2011-08-18T10:26:00Z">
              <w:r>
                <w:delText>Valid values:</w:delText>
              </w:r>
              <w:r>
                <w:br/>
              </w:r>
              <w:r>
                <w:tab/>
                <w:delText>0 - Customer</w:delText>
              </w:r>
              <w:r>
                <w:br/>
              </w:r>
              <w:r>
                <w:tab/>
                <w:delText>1 - Firm</w:delText>
              </w:r>
            </w:del>
          </w:p>
        </w:tc>
        <w:tc>
          <w:tcPr>
            <w:tcW w:w="4411" w:type="dxa"/>
            <w:shd w:val="clear" w:color="auto" w:fill="auto"/>
          </w:tcPr>
          <w:p w14:paraId="48DAD22C" w14:textId="77777777" w:rsidR="00DE5358" w:rsidRPr="00DE5358" w:rsidRDefault="00DE5358" w:rsidP="00DE5358">
            <w:pPr>
              <w:rPr>
                <w:del w:id="687" w:author="Administrator" w:date="2011-08-18T10:26:00Z"/>
              </w:rPr>
            </w:pPr>
          </w:p>
        </w:tc>
      </w:tr>
      <w:tr w:rsidR="00DE5358" w:rsidRPr="00DE5358" w14:paraId="1B1E9E38" w14:textId="77777777" w:rsidTr="00BD0927">
        <w:trPr>
          <w:del w:id="688" w:author="Administrator" w:date="2011-08-18T10:26:00Z"/>
        </w:trPr>
        <w:tc>
          <w:tcPr>
            <w:tcW w:w="828" w:type="dxa"/>
            <w:shd w:val="clear" w:color="auto" w:fill="auto"/>
          </w:tcPr>
          <w:p w14:paraId="43E6B34C" w14:textId="77777777" w:rsidR="00DE5358" w:rsidRPr="00DE5358" w:rsidRDefault="00DE5358" w:rsidP="00DE5358">
            <w:pPr>
              <w:rPr>
                <w:del w:id="689" w:author="Administrator" w:date="2011-08-18T10:26:00Z"/>
              </w:rPr>
            </w:pPr>
            <w:bookmarkStart w:id="690" w:name="fld_MaturityDay" w:colFirst="1" w:colLast="1"/>
            <w:bookmarkEnd w:id="676"/>
            <w:del w:id="691" w:author="Administrator" w:date="2011-08-18T10:26:00Z">
              <w:r w:rsidRPr="00DE5358">
                <w:delText>205</w:delText>
              </w:r>
            </w:del>
          </w:p>
        </w:tc>
        <w:tc>
          <w:tcPr>
            <w:tcW w:w="2069" w:type="dxa"/>
            <w:shd w:val="clear" w:color="auto" w:fill="auto"/>
          </w:tcPr>
          <w:p w14:paraId="04794461" w14:textId="77777777" w:rsidR="00DE5358" w:rsidRPr="00DE5358" w:rsidRDefault="00DE5358" w:rsidP="00DE5358">
            <w:pPr>
              <w:rPr>
                <w:del w:id="692" w:author="Administrator" w:date="2011-08-18T10:26:00Z"/>
              </w:rPr>
            </w:pPr>
            <w:del w:id="693" w:author="Administrator" w:date="2011-08-18T10:26:00Z">
              <w:r w:rsidRPr="00DE5358">
                <w:delText>MaturityDay</w:delText>
              </w:r>
            </w:del>
          </w:p>
        </w:tc>
        <w:tc>
          <w:tcPr>
            <w:tcW w:w="1083" w:type="dxa"/>
            <w:shd w:val="clear" w:color="auto" w:fill="auto"/>
          </w:tcPr>
          <w:p w14:paraId="3B40E194" w14:textId="77777777" w:rsidR="00DE5358" w:rsidRPr="00DE5358" w:rsidRDefault="00DE5358" w:rsidP="00DE5358">
            <w:pPr>
              <w:rPr>
                <w:del w:id="694" w:author="Administrator" w:date="2011-08-18T10:26:00Z"/>
              </w:rPr>
            </w:pPr>
            <w:del w:id="695" w:author="Administrator" w:date="2011-08-18T10:26:00Z">
              <w:r w:rsidRPr="00DE5358">
                <w:delText>day-of-month</w:delText>
              </w:r>
            </w:del>
          </w:p>
        </w:tc>
        <w:tc>
          <w:tcPr>
            <w:tcW w:w="4677" w:type="dxa"/>
            <w:shd w:val="clear" w:color="auto" w:fill="auto"/>
          </w:tcPr>
          <w:p w14:paraId="431AC847" w14:textId="77777777" w:rsidR="00DE5358" w:rsidRPr="00DE5358" w:rsidRDefault="00DE5358" w:rsidP="00BD0927">
            <w:pPr>
              <w:jc w:val="left"/>
              <w:rPr>
                <w:del w:id="696" w:author="Administrator" w:date="2011-08-18T10:26:00Z"/>
              </w:rPr>
            </w:pPr>
            <w:del w:id="697" w:author="Administrator" w:date="2011-08-18T10:26:00Z">
              <w:r w:rsidRPr="00DE5358">
                <w:delText>Deprecated in FIX.4.2 Day of month used in conjunction with MaturityMonthYear to specify the maturity date for SecurityType=FUT or SecurityType=OPT.</w:delText>
              </w:r>
            </w:del>
          </w:p>
        </w:tc>
        <w:tc>
          <w:tcPr>
            <w:tcW w:w="4411" w:type="dxa"/>
            <w:shd w:val="clear" w:color="auto" w:fill="auto"/>
          </w:tcPr>
          <w:p w14:paraId="758219A4" w14:textId="77777777" w:rsidR="00DE5358" w:rsidRPr="00DE5358" w:rsidRDefault="00DE5358" w:rsidP="00DE5358">
            <w:pPr>
              <w:rPr>
                <w:del w:id="698" w:author="Administrator" w:date="2011-08-18T10:26:00Z"/>
              </w:rPr>
            </w:pPr>
          </w:p>
        </w:tc>
      </w:tr>
      <w:bookmarkEnd w:id="690"/>
      <w:tr w:rsidR="00512FC7" w:rsidRPr="00512FC7" w14:paraId="19124A21" w14:textId="77777777" w:rsidTr="00533FE7">
        <w:tc>
          <w:tcPr>
            <w:tcW w:w="828" w:type="dxa"/>
            <w:shd w:val="clear" w:color="auto" w:fill="auto"/>
          </w:tcPr>
          <w:p w14:paraId="137E17DE" w14:textId="77777777" w:rsidR="00512FC7" w:rsidRPr="00512FC7" w:rsidRDefault="00512FC7" w:rsidP="00533FE7">
            <w:r w:rsidRPr="00512FC7">
              <w:t>206</w:t>
            </w:r>
          </w:p>
        </w:tc>
        <w:tc>
          <w:tcPr>
            <w:tcW w:w="2069" w:type="dxa"/>
            <w:shd w:val="clear" w:color="auto" w:fill="auto"/>
          </w:tcPr>
          <w:p w14:paraId="67666CF9" w14:textId="77777777" w:rsidR="00512FC7" w:rsidRPr="00512FC7" w:rsidRDefault="00512FC7" w:rsidP="00533FE7">
            <w:r w:rsidRPr="00512FC7">
              <w:t>OptAttribute</w:t>
            </w:r>
          </w:p>
        </w:tc>
        <w:tc>
          <w:tcPr>
            <w:tcW w:w="1083" w:type="dxa"/>
            <w:shd w:val="clear" w:color="auto" w:fill="auto"/>
          </w:tcPr>
          <w:p w14:paraId="5F6F77AE" w14:textId="77777777" w:rsidR="00512FC7" w:rsidRPr="00512FC7" w:rsidRDefault="00512FC7" w:rsidP="00533FE7">
            <w:r w:rsidRPr="00512FC7">
              <w:t>char</w:t>
            </w:r>
          </w:p>
        </w:tc>
        <w:tc>
          <w:tcPr>
            <w:tcW w:w="4677" w:type="dxa"/>
            <w:shd w:val="clear" w:color="auto" w:fill="auto"/>
          </w:tcPr>
          <w:p w14:paraId="524F2547" w14:textId="77777777" w:rsidR="00512FC7" w:rsidRPr="00512FC7" w:rsidRDefault="00512FC7" w:rsidP="00533FE7">
            <w:pPr>
              <w:jc w:val="left"/>
            </w:pPr>
            <w:r w:rsidRPr="00512FC7">
              <w:t>Provided to support versioning of option contracts as a result of corporate actions or events. Use of this field is defined by counterparty agreement or market conventions.</w:t>
            </w:r>
          </w:p>
        </w:tc>
        <w:tc>
          <w:tcPr>
            <w:tcW w:w="4411" w:type="dxa"/>
            <w:shd w:val="clear" w:color="auto" w:fill="auto"/>
          </w:tcPr>
          <w:p w14:paraId="4155F12E" w14:textId="77777777" w:rsidR="00512FC7" w:rsidRPr="00512FC7" w:rsidRDefault="00512FC7" w:rsidP="00533FE7">
            <w:r w:rsidRPr="00512FC7">
              <w:t>OptAt</w:t>
            </w:r>
          </w:p>
        </w:tc>
      </w:tr>
      <w:tr w:rsidR="00512FC7" w:rsidRPr="00512FC7" w14:paraId="6A94C060" w14:textId="77777777" w:rsidTr="00533FE7">
        <w:tc>
          <w:tcPr>
            <w:tcW w:w="828" w:type="dxa"/>
            <w:shd w:val="clear" w:color="auto" w:fill="auto"/>
          </w:tcPr>
          <w:p w14:paraId="6DB29459" w14:textId="77777777" w:rsidR="00512FC7" w:rsidRPr="00512FC7" w:rsidRDefault="00512FC7" w:rsidP="00533FE7">
            <w:bookmarkStart w:id="699" w:name="fld_SecurityExchange" w:colFirst="1" w:colLast="1"/>
            <w:bookmarkEnd w:id="677"/>
            <w:r w:rsidRPr="00512FC7">
              <w:t>207</w:t>
            </w:r>
          </w:p>
        </w:tc>
        <w:tc>
          <w:tcPr>
            <w:tcW w:w="2069" w:type="dxa"/>
            <w:shd w:val="clear" w:color="auto" w:fill="auto"/>
          </w:tcPr>
          <w:p w14:paraId="76F21BA8" w14:textId="77777777" w:rsidR="00512FC7" w:rsidRPr="00512FC7" w:rsidRDefault="00512FC7" w:rsidP="00533FE7">
            <w:r w:rsidRPr="00512FC7">
              <w:t>SecurityExchange</w:t>
            </w:r>
          </w:p>
        </w:tc>
        <w:tc>
          <w:tcPr>
            <w:tcW w:w="1083" w:type="dxa"/>
            <w:shd w:val="clear" w:color="auto" w:fill="auto"/>
          </w:tcPr>
          <w:p w14:paraId="411BE9A7" w14:textId="77777777" w:rsidR="00512FC7" w:rsidRPr="00512FC7" w:rsidRDefault="00512FC7" w:rsidP="00533FE7">
            <w:r w:rsidRPr="00512FC7">
              <w:t>Exchange</w:t>
            </w:r>
          </w:p>
        </w:tc>
        <w:tc>
          <w:tcPr>
            <w:tcW w:w="4677" w:type="dxa"/>
            <w:shd w:val="clear" w:color="auto" w:fill="auto"/>
          </w:tcPr>
          <w:p w14:paraId="66DF7B9D" w14:textId="77777777" w:rsidR="00512FC7" w:rsidRPr="00512FC7" w:rsidRDefault="00512FC7" w:rsidP="00533FE7">
            <w:pPr>
              <w:jc w:val="left"/>
            </w:pPr>
            <w:r w:rsidRPr="00512FC7">
              <w:t>Market used to help identify a security.</w:t>
            </w:r>
            <w:r>
              <w:br/>
            </w:r>
            <w:r w:rsidRPr="00512FC7">
              <w:t>Valid values:</w:t>
            </w:r>
            <w:r>
              <w:br/>
            </w:r>
            <w:r w:rsidRPr="00512FC7">
              <w:t>See "Appendix 6-C"</w:t>
            </w:r>
          </w:p>
        </w:tc>
        <w:tc>
          <w:tcPr>
            <w:tcW w:w="4411" w:type="dxa"/>
            <w:shd w:val="clear" w:color="auto" w:fill="auto"/>
          </w:tcPr>
          <w:p w14:paraId="26962EF9" w14:textId="77777777" w:rsidR="00512FC7" w:rsidRPr="00512FC7" w:rsidRDefault="00512FC7" w:rsidP="00533FE7">
            <w:r w:rsidRPr="00512FC7">
              <w:t>Exch</w:t>
            </w:r>
          </w:p>
        </w:tc>
      </w:tr>
      <w:tr w:rsidR="00512FC7" w:rsidRPr="00512FC7" w14:paraId="73484665" w14:textId="77777777" w:rsidTr="00533FE7">
        <w:tc>
          <w:tcPr>
            <w:tcW w:w="828" w:type="dxa"/>
            <w:shd w:val="clear" w:color="auto" w:fill="auto"/>
          </w:tcPr>
          <w:p w14:paraId="67A50C5F" w14:textId="77777777" w:rsidR="00512FC7" w:rsidRPr="00512FC7" w:rsidRDefault="00512FC7" w:rsidP="00533FE7">
            <w:bookmarkStart w:id="700" w:name="fld_NotifyBrokerOfCredit" w:colFirst="1" w:colLast="1"/>
            <w:bookmarkEnd w:id="699"/>
            <w:r w:rsidRPr="00512FC7">
              <w:t>208</w:t>
            </w:r>
          </w:p>
        </w:tc>
        <w:tc>
          <w:tcPr>
            <w:tcW w:w="2069" w:type="dxa"/>
            <w:shd w:val="clear" w:color="auto" w:fill="auto"/>
          </w:tcPr>
          <w:p w14:paraId="41D88F20" w14:textId="77777777" w:rsidR="00512FC7" w:rsidRPr="00512FC7" w:rsidRDefault="00512FC7" w:rsidP="00533FE7">
            <w:r w:rsidRPr="00512FC7">
              <w:t>NotifyBrokerOfCredit</w:t>
            </w:r>
          </w:p>
        </w:tc>
        <w:tc>
          <w:tcPr>
            <w:tcW w:w="1083" w:type="dxa"/>
            <w:shd w:val="clear" w:color="auto" w:fill="auto"/>
          </w:tcPr>
          <w:p w14:paraId="2BF786B5" w14:textId="77777777" w:rsidR="00512FC7" w:rsidRPr="00512FC7" w:rsidRDefault="00512FC7" w:rsidP="00533FE7">
            <w:r w:rsidRPr="00512FC7">
              <w:t>Boolean</w:t>
            </w:r>
          </w:p>
        </w:tc>
        <w:tc>
          <w:tcPr>
            <w:tcW w:w="4677" w:type="dxa"/>
            <w:shd w:val="clear" w:color="auto" w:fill="auto"/>
          </w:tcPr>
          <w:p w14:paraId="51F79D8D" w14:textId="77777777" w:rsidR="00512FC7" w:rsidRDefault="00512FC7" w:rsidP="00533FE7">
            <w:pPr>
              <w:jc w:val="left"/>
            </w:pPr>
            <w:r>
              <w:t>Indicates whether or not details should be communicated to BrokerOfCredit (i.e. step-in broker).</w:t>
            </w:r>
          </w:p>
          <w:p w14:paraId="23641539" w14:textId="00A884B8" w:rsidR="00512FC7" w:rsidRPr="00512FC7" w:rsidRDefault="00512FC7" w:rsidP="00533FE7">
            <w:pPr>
              <w:jc w:val="left"/>
            </w:pPr>
            <w:r>
              <w:t>Valid values:</w:t>
            </w:r>
            <w:r>
              <w:br/>
            </w:r>
            <w:r>
              <w:tab/>
              <w:t xml:space="preserve">N - Details </w:t>
            </w:r>
            <w:del w:id="701" w:author="Administrator" w:date="2011-08-18T10:26:00Z">
              <w:r w:rsidR="00DE5358">
                <w:delText xml:space="preserve">shoult </w:delText>
              </w:r>
            </w:del>
            <w:ins w:id="702" w:author="Administrator" w:date="2011-08-18T10:26:00Z">
              <w:r>
                <w:t xml:space="preserve">should </w:t>
              </w:r>
            </w:ins>
            <w:r>
              <w:t>not be communicated</w:t>
            </w:r>
            <w:r>
              <w:br/>
            </w:r>
            <w:r>
              <w:tab/>
              <w:t>Y - Details should be communicated</w:t>
            </w:r>
          </w:p>
        </w:tc>
        <w:tc>
          <w:tcPr>
            <w:tcW w:w="4411" w:type="dxa"/>
            <w:shd w:val="clear" w:color="auto" w:fill="auto"/>
          </w:tcPr>
          <w:p w14:paraId="518EEDDE" w14:textId="77777777" w:rsidR="00512FC7" w:rsidRPr="00512FC7" w:rsidRDefault="00512FC7" w:rsidP="00533FE7">
            <w:r w:rsidRPr="00512FC7">
              <w:t>NotifyBrkrOfCredit</w:t>
            </w:r>
          </w:p>
        </w:tc>
      </w:tr>
      <w:tr w:rsidR="00512FC7" w:rsidRPr="00512FC7" w14:paraId="360783F6" w14:textId="77777777" w:rsidTr="00533FE7">
        <w:tc>
          <w:tcPr>
            <w:tcW w:w="828" w:type="dxa"/>
            <w:shd w:val="clear" w:color="auto" w:fill="auto"/>
          </w:tcPr>
          <w:p w14:paraId="36C18E59" w14:textId="77777777" w:rsidR="00512FC7" w:rsidRPr="00512FC7" w:rsidRDefault="00512FC7" w:rsidP="00533FE7">
            <w:bookmarkStart w:id="703" w:name="fld_AllocHandlInst" w:colFirst="1" w:colLast="1"/>
            <w:bookmarkEnd w:id="700"/>
            <w:r w:rsidRPr="00512FC7">
              <w:t>209</w:t>
            </w:r>
          </w:p>
        </w:tc>
        <w:tc>
          <w:tcPr>
            <w:tcW w:w="2069" w:type="dxa"/>
            <w:shd w:val="clear" w:color="auto" w:fill="auto"/>
          </w:tcPr>
          <w:p w14:paraId="3A7EB756" w14:textId="77777777" w:rsidR="00512FC7" w:rsidRPr="00512FC7" w:rsidRDefault="00512FC7" w:rsidP="00533FE7">
            <w:r w:rsidRPr="00512FC7">
              <w:t>AllocHandlInst</w:t>
            </w:r>
          </w:p>
        </w:tc>
        <w:tc>
          <w:tcPr>
            <w:tcW w:w="1083" w:type="dxa"/>
            <w:shd w:val="clear" w:color="auto" w:fill="auto"/>
          </w:tcPr>
          <w:p w14:paraId="2A4C3144" w14:textId="77777777" w:rsidR="00512FC7" w:rsidRPr="00512FC7" w:rsidRDefault="00512FC7" w:rsidP="00533FE7">
            <w:r w:rsidRPr="00512FC7">
              <w:t>int</w:t>
            </w:r>
          </w:p>
        </w:tc>
        <w:tc>
          <w:tcPr>
            <w:tcW w:w="4677" w:type="dxa"/>
            <w:shd w:val="clear" w:color="auto" w:fill="auto"/>
          </w:tcPr>
          <w:p w14:paraId="480ABB12" w14:textId="77777777" w:rsidR="00512FC7" w:rsidRDefault="00512FC7" w:rsidP="00533FE7">
            <w:pPr>
              <w:jc w:val="left"/>
            </w:pPr>
            <w:r>
              <w:t>Indicates how the receiver (i.e. third party) of Allocation message should handle/process the account details.</w:t>
            </w:r>
          </w:p>
          <w:p w14:paraId="5EB7724F" w14:textId="77777777" w:rsidR="00512FC7" w:rsidRPr="00512FC7" w:rsidRDefault="00512FC7" w:rsidP="00533FE7">
            <w:pPr>
              <w:jc w:val="left"/>
            </w:pPr>
            <w:r>
              <w:lastRenderedPageBreak/>
              <w:t>Valid values:</w:t>
            </w:r>
            <w:r>
              <w:br/>
            </w:r>
            <w:r>
              <w:tab/>
              <w:t>1 - Match</w:t>
            </w:r>
            <w:r>
              <w:br/>
            </w:r>
            <w:r>
              <w:tab/>
              <w:t>2 - Forward</w:t>
            </w:r>
            <w:r>
              <w:br/>
            </w:r>
            <w:r>
              <w:tab/>
              <w:t>3 - Forward and Match</w:t>
            </w:r>
          </w:p>
        </w:tc>
        <w:tc>
          <w:tcPr>
            <w:tcW w:w="4411" w:type="dxa"/>
            <w:shd w:val="clear" w:color="auto" w:fill="auto"/>
          </w:tcPr>
          <w:p w14:paraId="3EA9398F" w14:textId="77777777" w:rsidR="00512FC7" w:rsidRDefault="00512FC7" w:rsidP="00533FE7">
            <w:r w:rsidRPr="00512FC7">
              <w:lastRenderedPageBreak/>
              <w:t>HandlInst</w:t>
            </w:r>
          </w:p>
          <w:p w14:paraId="7D11FC43" w14:textId="77777777" w:rsidR="00512FC7" w:rsidRPr="00512FC7" w:rsidRDefault="00512FC7" w:rsidP="00533FE7">
            <w:r w:rsidRPr="00512FC7">
              <w:t xml:space="preserve">HndInst in SingleGeneralOrderHandling category </w:t>
            </w:r>
            <w:r w:rsidRPr="00512FC7">
              <w:lastRenderedPageBreak/>
              <w:t>messages</w:t>
            </w:r>
          </w:p>
        </w:tc>
      </w:tr>
      <w:tr w:rsidR="00512FC7" w:rsidRPr="00512FC7" w14:paraId="2364C86D" w14:textId="77777777" w:rsidTr="00533FE7">
        <w:tc>
          <w:tcPr>
            <w:tcW w:w="828" w:type="dxa"/>
            <w:shd w:val="clear" w:color="auto" w:fill="auto"/>
          </w:tcPr>
          <w:p w14:paraId="595E4451" w14:textId="77777777" w:rsidR="00512FC7" w:rsidRPr="00512FC7" w:rsidRDefault="00512FC7" w:rsidP="00533FE7">
            <w:bookmarkStart w:id="704" w:name="fld_MaxShow" w:colFirst="1" w:colLast="1"/>
            <w:bookmarkEnd w:id="703"/>
            <w:r w:rsidRPr="00512FC7">
              <w:lastRenderedPageBreak/>
              <w:t>210</w:t>
            </w:r>
          </w:p>
        </w:tc>
        <w:tc>
          <w:tcPr>
            <w:tcW w:w="2069" w:type="dxa"/>
            <w:shd w:val="clear" w:color="auto" w:fill="auto"/>
          </w:tcPr>
          <w:p w14:paraId="106FAA00" w14:textId="77777777" w:rsidR="00512FC7" w:rsidRPr="00512FC7" w:rsidRDefault="00512FC7" w:rsidP="00533FE7">
            <w:r w:rsidRPr="00512FC7">
              <w:t>MaxShow</w:t>
            </w:r>
          </w:p>
        </w:tc>
        <w:tc>
          <w:tcPr>
            <w:tcW w:w="1083" w:type="dxa"/>
            <w:shd w:val="clear" w:color="auto" w:fill="auto"/>
          </w:tcPr>
          <w:p w14:paraId="26D97BEC" w14:textId="77777777" w:rsidR="00512FC7" w:rsidRPr="00512FC7" w:rsidRDefault="00512FC7" w:rsidP="00533FE7">
            <w:r w:rsidRPr="00512FC7">
              <w:t>Qty</w:t>
            </w:r>
          </w:p>
        </w:tc>
        <w:tc>
          <w:tcPr>
            <w:tcW w:w="4677" w:type="dxa"/>
            <w:shd w:val="clear" w:color="auto" w:fill="auto"/>
          </w:tcPr>
          <w:p w14:paraId="0073CFE0" w14:textId="77777777" w:rsidR="00512FC7" w:rsidRPr="00512FC7" w:rsidRDefault="00512FC7" w:rsidP="00533FE7">
            <w:pPr>
              <w:jc w:val="left"/>
            </w:pPr>
            <w:r w:rsidRPr="00512FC7">
              <w:t>Deprecated in FIX.5.0 Maximum quantity (e.g. number of shares) within an order to be shown to other customers (i.e. sent via an IOI).</w:t>
            </w:r>
            <w:r>
              <w:br/>
            </w:r>
            <w:r w:rsidRPr="00512FC7">
              <w:t>(Prior to FIX 4.2 this field was of type int)</w:t>
            </w:r>
          </w:p>
        </w:tc>
        <w:tc>
          <w:tcPr>
            <w:tcW w:w="4411" w:type="dxa"/>
            <w:shd w:val="clear" w:color="auto" w:fill="auto"/>
          </w:tcPr>
          <w:p w14:paraId="75FA6E42" w14:textId="77777777" w:rsidR="00512FC7" w:rsidRPr="00512FC7" w:rsidRDefault="00512FC7" w:rsidP="00533FE7">
            <w:r w:rsidRPr="00512FC7">
              <w:t>MaxShow</w:t>
            </w:r>
          </w:p>
        </w:tc>
      </w:tr>
      <w:tr w:rsidR="00512FC7" w:rsidRPr="00512FC7" w14:paraId="35BEB221" w14:textId="77777777" w:rsidTr="00533FE7">
        <w:tc>
          <w:tcPr>
            <w:tcW w:w="828" w:type="dxa"/>
            <w:shd w:val="clear" w:color="auto" w:fill="auto"/>
          </w:tcPr>
          <w:p w14:paraId="6C69B292" w14:textId="77777777" w:rsidR="00512FC7" w:rsidRPr="00512FC7" w:rsidRDefault="00512FC7" w:rsidP="00533FE7">
            <w:bookmarkStart w:id="705" w:name="fld_PegOffsetValue" w:colFirst="1" w:colLast="1"/>
            <w:bookmarkEnd w:id="704"/>
            <w:r w:rsidRPr="00512FC7">
              <w:t>211</w:t>
            </w:r>
          </w:p>
        </w:tc>
        <w:tc>
          <w:tcPr>
            <w:tcW w:w="2069" w:type="dxa"/>
            <w:shd w:val="clear" w:color="auto" w:fill="auto"/>
          </w:tcPr>
          <w:p w14:paraId="2DF474FD" w14:textId="77777777" w:rsidR="00512FC7" w:rsidRPr="00512FC7" w:rsidRDefault="00512FC7" w:rsidP="00533FE7">
            <w:r w:rsidRPr="00512FC7">
              <w:t>PegOffsetValue</w:t>
            </w:r>
          </w:p>
        </w:tc>
        <w:tc>
          <w:tcPr>
            <w:tcW w:w="1083" w:type="dxa"/>
            <w:shd w:val="clear" w:color="auto" w:fill="auto"/>
          </w:tcPr>
          <w:p w14:paraId="1638E1C2" w14:textId="77777777" w:rsidR="00512FC7" w:rsidRPr="00512FC7" w:rsidRDefault="00512FC7" w:rsidP="00533FE7">
            <w:r w:rsidRPr="00512FC7">
              <w:t>float</w:t>
            </w:r>
          </w:p>
        </w:tc>
        <w:tc>
          <w:tcPr>
            <w:tcW w:w="4677" w:type="dxa"/>
            <w:shd w:val="clear" w:color="auto" w:fill="auto"/>
          </w:tcPr>
          <w:p w14:paraId="1F398CC5" w14:textId="77777777" w:rsidR="00512FC7" w:rsidRPr="00512FC7" w:rsidRDefault="00512FC7" w:rsidP="00533FE7">
            <w:pPr>
              <w:jc w:val="left"/>
            </w:pPr>
            <w:r w:rsidRPr="00512FC7">
              <w:t>Amount (signed) added to the peg for a pegged order in the context of the PegOffsetType (836)</w:t>
            </w:r>
            <w:r>
              <w:br/>
            </w:r>
            <w:r w:rsidRPr="00512FC7">
              <w:t>(Prior to FIX 4.4 this field was of type PriceOffset)</w:t>
            </w:r>
          </w:p>
        </w:tc>
        <w:tc>
          <w:tcPr>
            <w:tcW w:w="4411" w:type="dxa"/>
            <w:shd w:val="clear" w:color="auto" w:fill="auto"/>
          </w:tcPr>
          <w:p w14:paraId="7DDA2B5E" w14:textId="77777777" w:rsidR="00512FC7" w:rsidRPr="00512FC7" w:rsidRDefault="00512FC7" w:rsidP="00533FE7">
            <w:r w:rsidRPr="00512FC7">
              <w:t>OfstVal</w:t>
            </w:r>
          </w:p>
        </w:tc>
      </w:tr>
      <w:tr w:rsidR="00512FC7" w:rsidRPr="00512FC7" w14:paraId="28AA37CD" w14:textId="77777777" w:rsidTr="00533FE7">
        <w:tc>
          <w:tcPr>
            <w:tcW w:w="828" w:type="dxa"/>
            <w:shd w:val="clear" w:color="auto" w:fill="auto"/>
          </w:tcPr>
          <w:p w14:paraId="6FC474ED" w14:textId="77777777" w:rsidR="00512FC7" w:rsidRPr="00512FC7" w:rsidRDefault="00512FC7" w:rsidP="00533FE7">
            <w:bookmarkStart w:id="706" w:name="fld_XmlDataLen" w:colFirst="1" w:colLast="1"/>
            <w:bookmarkEnd w:id="705"/>
            <w:r w:rsidRPr="00512FC7">
              <w:t>212</w:t>
            </w:r>
          </w:p>
        </w:tc>
        <w:tc>
          <w:tcPr>
            <w:tcW w:w="2069" w:type="dxa"/>
            <w:shd w:val="clear" w:color="auto" w:fill="auto"/>
          </w:tcPr>
          <w:p w14:paraId="5EC6993D" w14:textId="77777777" w:rsidR="00512FC7" w:rsidRPr="00512FC7" w:rsidRDefault="00512FC7" w:rsidP="00533FE7">
            <w:r w:rsidRPr="00512FC7">
              <w:t>XmlDataLen</w:t>
            </w:r>
          </w:p>
        </w:tc>
        <w:tc>
          <w:tcPr>
            <w:tcW w:w="1083" w:type="dxa"/>
            <w:shd w:val="clear" w:color="auto" w:fill="auto"/>
          </w:tcPr>
          <w:p w14:paraId="03F19DCB" w14:textId="77777777" w:rsidR="00512FC7" w:rsidRPr="00512FC7" w:rsidRDefault="00512FC7" w:rsidP="00533FE7">
            <w:r w:rsidRPr="00512FC7">
              <w:t>Length</w:t>
            </w:r>
          </w:p>
        </w:tc>
        <w:tc>
          <w:tcPr>
            <w:tcW w:w="4677" w:type="dxa"/>
            <w:shd w:val="clear" w:color="auto" w:fill="auto"/>
          </w:tcPr>
          <w:p w14:paraId="673F260C" w14:textId="77777777" w:rsidR="00512FC7" w:rsidRPr="00512FC7" w:rsidRDefault="00512FC7" w:rsidP="00533FE7">
            <w:pPr>
              <w:jc w:val="left"/>
            </w:pPr>
            <w:r w:rsidRPr="00512FC7">
              <w:t>Length of the XmlData data block.</w:t>
            </w:r>
          </w:p>
        </w:tc>
        <w:tc>
          <w:tcPr>
            <w:tcW w:w="4411" w:type="dxa"/>
            <w:shd w:val="clear" w:color="auto" w:fill="auto"/>
          </w:tcPr>
          <w:p w14:paraId="7CA38820" w14:textId="77777777" w:rsidR="00512FC7" w:rsidRPr="00512FC7" w:rsidRDefault="00512FC7" w:rsidP="00533FE7"/>
        </w:tc>
      </w:tr>
      <w:tr w:rsidR="00512FC7" w:rsidRPr="00512FC7" w14:paraId="46FE2036" w14:textId="77777777" w:rsidTr="00533FE7">
        <w:tc>
          <w:tcPr>
            <w:tcW w:w="828" w:type="dxa"/>
            <w:shd w:val="clear" w:color="auto" w:fill="auto"/>
          </w:tcPr>
          <w:p w14:paraId="252B76D6" w14:textId="77777777" w:rsidR="00512FC7" w:rsidRPr="00512FC7" w:rsidRDefault="00512FC7" w:rsidP="00533FE7">
            <w:bookmarkStart w:id="707" w:name="fld_XmlData" w:colFirst="1" w:colLast="1"/>
            <w:bookmarkEnd w:id="706"/>
            <w:r w:rsidRPr="00512FC7">
              <w:t>213</w:t>
            </w:r>
          </w:p>
        </w:tc>
        <w:tc>
          <w:tcPr>
            <w:tcW w:w="2069" w:type="dxa"/>
            <w:shd w:val="clear" w:color="auto" w:fill="auto"/>
          </w:tcPr>
          <w:p w14:paraId="0F7AAE89" w14:textId="77777777" w:rsidR="00512FC7" w:rsidRPr="00512FC7" w:rsidRDefault="00512FC7" w:rsidP="00533FE7">
            <w:r w:rsidRPr="00512FC7">
              <w:t>XmlData</w:t>
            </w:r>
          </w:p>
        </w:tc>
        <w:tc>
          <w:tcPr>
            <w:tcW w:w="1083" w:type="dxa"/>
            <w:shd w:val="clear" w:color="auto" w:fill="auto"/>
          </w:tcPr>
          <w:p w14:paraId="7086797C" w14:textId="77777777" w:rsidR="00512FC7" w:rsidRPr="00512FC7" w:rsidRDefault="00512FC7" w:rsidP="00533FE7">
            <w:r w:rsidRPr="00512FC7">
              <w:t>data</w:t>
            </w:r>
          </w:p>
        </w:tc>
        <w:tc>
          <w:tcPr>
            <w:tcW w:w="4677" w:type="dxa"/>
            <w:shd w:val="clear" w:color="auto" w:fill="auto"/>
          </w:tcPr>
          <w:p w14:paraId="71EF8154" w14:textId="77777777" w:rsidR="00512FC7" w:rsidRPr="00512FC7" w:rsidRDefault="00512FC7" w:rsidP="00533FE7">
            <w:pPr>
              <w:jc w:val="left"/>
            </w:pPr>
            <w:r w:rsidRPr="00512FC7">
              <w:t>Actual XML data stream (e.g. FIXML). See approriate XML reference (e.g. FIXML). Note: may contain embedded SOH characters.</w:t>
            </w:r>
          </w:p>
        </w:tc>
        <w:tc>
          <w:tcPr>
            <w:tcW w:w="4411" w:type="dxa"/>
            <w:shd w:val="clear" w:color="auto" w:fill="auto"/>
          </w:tcPr>
          <w:p w14:paraId="0C417A51" w14:textId="77777777" w:rsidR="00512FC7" w:rsidRPr="00512FC7" w:rsidRDefault="00512FC7" w:rsidP="00533FE7"/>
        </w:tc>
      </w:tr>
      <w:tr w:rsidR="00512FC7" w:rsidRPr="00512FC7" w14:paraId="2A7CA4E4" w14:textId="77777777" w:rsidTr="00533FE7">
        <w:tc>
          <w:tcPr>
            <w:tcW w:w="828" w:type="dxa"/>
            <w:shd w:val="clear" w:color="auto" w:fill="auto"/>
          </w:tcPr>
          <w:p w14:paraId="1E268698" w14:textId="77777777" w:rsidR="00512FC7" w:rsidRPr="00512FC7" w:rsidRDefault="00512FC7" w:rsidP="00533FE7">
            <w:bookmarkStart w:id="708" w:name="fld_SettlInstRefID" w:colFirst="1" w:colLast="1"/>
            <w:bookmarkEnd w:id="707"/>
            <w:r w:rsidRPr="00512FC7">
              <w:t>214</w:t>
            </w:r>
          </w:p>
        </w:tc>
        <w:tc>
          <w:tcPr>
            <w:tcW w:w="2069" w:type="dxa"/>
            <w:shd w:val="clear" w:color="auto" w:fill="auto"/>
          </w:tcPr>
          <w:p w14:paraId="470639EE" w14:textId="77777777" w:rsidR="00512FC7" w:rsidRPr="00512FC7" w:rsidRDefault="00512FC7" w:rsidP="00533FE7">
            <w:r w:rsidRPr="00512FC7">
              <w:t>SettlInstRefID</w:t>
            </w:r>
          </w:p>
        </w:tc>
        <w:tc>
          <w:tcPr>
            <w:tcW w:w="1083" w:type="dxa"/>
            <w:shd w:val="clear" w:color="auto" w:fill="auto"/>
          </w:tcPr>
          <w:p w14:paraId="54E92897" w14:textId="77777777" w:rsidR="00512FC7" w:rsidRPr="00512FC7" w:rsidRDefault="00512FC7" w:rsidP="00533FE7">
            <w:r w:rsidRPr="00512FC7">
              <w:t>String</w:t>
            </w:r>
          </w:p>
        </w:tc>
        <w:tc>
          <w:tcPr>
            <w:tcW w:w="4677" w:type="dxa"/>
            <w:shd w:val="clear" w:color="auto" w:fill="auto"/>
          </w:tcPr>
          <w:p w14:paraId="0FC70D7D" w14:textId="77777777" w:rsidR="00512FC7" w:rsidRPr="00512FC7" w:rsidRDefault="00512FC7" w:rsidP="00533FE7">
            <w:pPr>
              <w:jc w:val="left"/>
            </w:pPr>
            <w:r w:rsidRPr="00512FC7">
              <w:t>Reference identifier for the SettlInstID (162) with Cancel and Replace SettlInstTransType (163) transaction types.</w:t>
            </w:r>
          </w:p>
        </w:tc>
        <w:tc>
          <w:tcPr>
            <w:tcW w:w="4411" w:type="dxa"/>
            <w:shd w:val="clear" w:color="auto" w:fill="auto"/>
          </w:tcPr>
          <w:p w14:paraId="625D25B6" w14:textId="77777777" w:rsidR="00512FC7" w:rsidRPr="00512FC7" w:rsidRDefault="00512FC7" w:rsidP="00533FE7">
            <w:r w:rsidRPr="00512FC7">
              <w:t>SettlInstRefID</w:t>
            </w:r>
          </w:p>
        </w:tc>
      </w:tr>
      <w:tr w:rsidR="00512FC7" w:rsidRPr="00512FC7" w14:paraId="769CE941" w14:textId="77777777" w:rsidTr="00533FE7">
        <w:tc>
          <w:tcPr>
            <w:tcW w:w="828" w:type="dxa"/>
            <w:shd w:val="clear" w:color="auto" w:fill="auto"/>
          </w:tcPr>
          <w:p w14:paraId="0ACE7647" w14:textId="77777777" w:rsidR="00512FC7" w:rsidRPr="00512FC7" w:rsidRDefault="00512FC7" w:rsidP="00533FE7">
            <w:bookmarkStart w:id="709" w:name="fld_NoRoutingIDs" w:colFirst="1" w:colLast="1"/>
            <w:bookmarkEnd w:id="708"/>
            <w:r w:rsidRPr="00512FC7">
              <w:t>215</w:t>
            </w:r>
          </w:p>
        </w:tc>
        <w:tc>
          <w:tcPr>
            <w:tcW w:w="2069" w:type="dxa"/>
            <w:shd w:val="clear" w:color="auto" w:fill="auto"/>
          </w:tcPr>
          <w:p w14:paraId="2D9C4528" w14:textId="77777777" w:rsidR="00512FC7" w:rsidRPr="00512FC7" w:rsidRDefault="00512FC7" w:rsidP="00533FE7">
            <w:r w:rsidRPr="00512FC7">
              <w:t>NoRoutingIDs</w:t>
            </w:r>
          </w:p>
        </w:tc>
        <w:tc>
          <w:tcPr>
            <w:tcW w:w="1083" w:type="dxa"/>
            <w:shd w:val="clear" w:color="auto" w:fill="auto"/>
          </w:tcPr>
          <w:p w14:paraId="5F15CE52" w14:textId="77777777" w:rsidR="00512FC7" w:rsidRPr="00512FC7" w:rsidRDefault="00512FC7" w:rsidP="00533FE7">
            <w:r w:rsidRPr="00512FC7">
              <w:t>NumInGroup</w:t>
            </w:r>
          </w:p>
        </w:tc>
        <w:tc>
          <w:tcPr>
            <w:tcW w:w="4677" w:type="dxa"/>
            <w:shd w:val="clear" w:color="auto" w:fill="auto"/>
          </w:tcPr>
          <w:p w14:paraId="629901DE" w14:textId="77777777" w:rsidR="00512FC7" w:rsidRPr="00512FC7" w:rsidRDefault="00512FC7" w:rsidP="00533FE7">
            <w:pPr>
              <w:jc w:val="left"/>
            </w:pPr>
            <w:r w:rsidRPr="00512FC7">
              <w:t>Number of repeating groups of RoutingID (217) and RoutingType (216) values.</w:t>
            </w:r>
            <w:r>
              <w:br/>
            </w:r>
            <w:r w:rsidRPr="00512FC7">
              <w:t>See Volume 3: "Pre-Trade Message Targeting/Routing"</w:t>
            </w:r>
          </w:p>
        </w:tc>
        <w:tc>
          <w:tcPr>
            <w:tcW w:w="4411" w:type="dxa"/>
            <w:shd w:val="clear" w:color="auto" w:fill="auto"/>
          </w:tcPr>
          <w:p w14:paraId="22E998F0" w14:textId="77777777" w:rsidR="00512FC7" w:rsidRPr="00512FC7" w:rsidRDefault="00512FC7" w:rsidP="00533FE7"/>
        </w:tc>
      </w:tr>
      <w:tr w:rsidR="00512FC7" w:rsidRPr="00512FC7" w14:paraId="729209C3" w14:textId="77777777" w:rsidTr="00533FE7">
        <w:tc>
          <w:tcPr>
            <w:tcW w:w="828" w:type="dxa"/>
            <w:shd w:val="clear" w:color="auto" w:fill="auto"/>
          </w:tcPr>
          <w:p w14:paraId="7CAD5A0C" w14:textId="77777777" w:rsidR="00512FC7" w:rsidRPr="00512FC7" w:rsidRDefault="00512FC7" w:rsidP="00533FE7">
            <w:bookmarkStart w:id="710" w:name="fld_RoutingType" w:colFirst="1" w:colLast="1"/>
            <w:bookmarkEnd w:id="709"/>
            <w:r w:rsidRPr="00512FC7">
              <w:t>216</w:t>
            </w:r>
          </w:p>
        </w:tc>
        <w:tc>
          <w:tcPr>
            <w:tcW w:w="2069" w:type="dxa"/>
            <w:shd w:val="clear" w:color="auto" w:fill="auto"/>
          </w:tcPr>
          <w:p w14:paraId="21646CE1" w14:textId="77777777" w:rsidR="00512FC7" w:rsidRPr="00512FC7" w:rsidRDefault="00512FC7" w:rsidP="00533FE7">
            <w:r w:rsidRPr="00512FC7">
              <w:t>RoutingType</w:t>
            </w:r>
          </w:p>
        </w:tc>
        <w:tc>
          <w:tcPr>
            <w:tcW w:w="1083" w:type="dxa"/>
            <w:shd w:val="clear" w:color="auto" w:fill="auto"/>
          </w:tcPr>
          <w:p w14:paraId="24B1CA95" w14:textId="77777777" w:rsidR="00512FC7" w:rsidRPr="00512FC7" w:rsidRDefault="00512FC7" w:rsidP="00533FE7">
            <w:r w:rsidRPr="00512FC7">
              <w:t>int</w:t>
            </w:r>
          </w:p>
        </w:tc>
        <w:tc>
          <w:tcPr>
            <w:tcW w:w="4677" w:type="dxa"/>
            <w:shd w:val="clear" w:color="auto" w:fill="auto"/>
          </w:tcPr>
          <w:p w14:paraId="53B57D9C" w14:textId="77777777" w:rsidR="00512FC7" w:rsidRDefault="00512FC7" w:rsidP="00533FE7">
            <w:pPr>
              <w:jc w:val="left"/>
            </w:pPr>
            <w:r>
              <w:t>Indicates the type of RoutingID (217) specified.</w:t>
            </w:r>
          </w:p>
          <w:p w14:paraId="74A0AE73" w14:textId="77777777" w:rsidR="00512FC7" w:rsidRPr="00512FC7" w:rsidRDefault="00512FC7" w:rsidP="00533FE7">
            <w:pPr>
              <w:jc w:val="left"/>
            </w:pPr>
            <w:r>
              <w:t>Valid values:</w:t>
            </w:r>
            <w:r>
              <w:br/>
            </w:r>
            <w:r>
              <w:tab/>
              <w:t>1 - Target Firm</w:t>
            </w:r>
            <w:r>
              <w:br/>
            </w:r>
            <w:r>
              <w:tab/>
              <w:t>2 - Target List</w:t>
            </w:r>
            <w:r>
              <w:br/>
            </w:r>
            <w:r>
              <w:tab/>
              <w:t>3 - Block Firm</w:t>
            </w:r>
            <w:r>
              <w:br/>
            </w:r>
            <w:r>
              <w:tab/>
              <w:t>4 - Block List</w:t>
            </w:r>
          </w:p>
        </w:tc>
        <w:tc>
          <w:tcPr>
            <w:tcW w:w="4411" w:type="dxa"/>
            <w:shd w:val="clear" w:color="auto" w:fill="auto"/>
          </w:tcPr>
          <w:p w14:paraId="53515761" w14:textId="77777777" w:rsidR="00512FC7" w:rsidRPr="00512FC7" w:rsidRDefault="00512FC7" w:rsidP="00533FE7">
            <w:r w:rsidRPr="00512FC7">
              <w:t>RtgTyp</w:t>
            </w:r>
          </w:p>
        </w:tc>
      </w:tr>
      <w:tr w:rsidR="00512FC7" w:rsidRPr="00512FC7" w14:paraId="78D2BEF9" w14:textId="77777777" w:rsidTr="00533FE7">
        <w:tc>
          <w:tcPr>
            <w:tcW w:w="828" w:type="dxa"/>
            <w:shd w:val="clear" w:color="auto" w:fill="auto"/>
          </w:tcPr>
          <w:p w14:paraId="678D82C3" w14:textId="77777777" w:rsidR="00512FC7" w:rsidRPr="00512FC7" w:rsidRDefault="00512FC7" w:rsidP="00533FE7">
            <w:bookmarkStart w:id="711" w:name="fld_RoutingID" w:colFirst="1" w:colLast="1"/>
            <w:bookmarkEnd w:id="710"/>
            <w:r w:rsidRPr="00512FC7">
              <w:t>217</w:t>
            </w:r>
          </w:p>
        </w:tc>
        <w:tc>
          <w:tcPr>
            <w:tcW w:w="2069" w:type="dxa"/>
            <w:shd w:val="clear" w:color="auto" w:fill="auto"/>
          </w:tcPr>
          <w:p w14:paraId="3ADE55AC" w14:textId="77777777" w:rsidR="00512FC7" w:rsidRPr="00512FC7" w:rsidRDefault="00512FC7" w:rsidP="00533FE7">
            <w:r w:rsidRPr="00512FC7">
              <w:t>RoutingID</w:t>
            </w:r>
          </w:p>
        </w:tc>
        <w:tc>
          <w:tcPr>
            <w:tcW w:w="1083" w:type="dxa"/>
            <w:shd w:val="clear" w:color="auto" w:fill="auto"/>
          </w:tcPr>
          <w:p w14:paraId="7E89715C" w14:textId="77777777" w:rsidR="00512FC7" w:rsidRPr="00512FC7" w:rsidRDefault="00512FC7" w:rsidP="00533FE7">
            <w:r w:rsidRPr="00512FC7">
              <w:t>String</w:t>
            </w:r>
          </w:p>
        </w:tc>
        <w:tc>
          <w:tcPr>
            <w:tcW w:w="4677" w:type="dxa"/>
            <w:shd w:val="clear" w:color="auto" w:fill="auto"/>
          </w:tcPr>
          <w:p w14:paraId="79CEDA5E" w14:textId="77777777" w:rsidR="00512FC7" w:rsidRPr="00512FC7" w:rsidRDefault="00512FC7" w:rsidP="00533FE7">
            <w:pPr>
              <w:jc w:val="left"/>
            </w:pPr>
            <w:r w:rsidRPr="00512FC7">
              <w:t>Assigned value used to identify a specific routing destination.</w:t>
            </w:r>
          </w:p>
        </w:tc>
        <w:tc>
          <w:tcPr>
            <w:tcW w:w="4411" w:type="dxa"/>
            <w:shd w:val="clear" w:color="auto" w:fill="auto"/>
          </w:tcPr>
          <w:p w14:paraId="0F9C4369" w14:textId="77777777" w:rsidR="00512FC7" w:rsidRPr="00512FC7" w:rsidRDefault="00512FC7" w:rsidP="00533FE7">
            <w:r w:rsidRPr="00512FC7">
              <w:t>RtgID</w:t>
            </w:r>
          </w:p>
        </w:tc>
      </w:tr>
      <w:tr w:rsidR="00512FC7" w:rsidRPr="00512FC7" w14:paraId="14200E05" w14:textId="77777777" w:rsidTr="00533FE7">
        <w:tc>
          <w:tcPr>
            <w:tcW w:w="828" w:type="dxa"/>
            <w:shd w:val="clear" w:color="auto" w:fill="auto"/>
          </w:tcPr>
          <w:p w14:paraId="47F560A0" w14:textId="77777777" w:rsidR="00512FC7" w:rsidRPr="00512FC7" w:rsidRDefault="00512FC7" w:rsidP="00533FE7">
            <w:bookmarkStart w:id="712" w:name="fld_Spread" w:colFirst="1" w:colLast="1"/>
            <w:bookmarkEnd w:id="711"/>
            <w:r w:rsidRPr="00512FC7">
              <w:t>218</w:t>
            </w:r>
          </w:p>
        </w:tc>
        <w:tc>
          <w:tcPr>
            <w:tcW w:w="2069" w:type="dxa"/>
            <w:shd w:val="clear" w:color="auto" w:fill="auto"/>
          </w:tcPr>
          <w:p w14:paraId="2B88B1DE" w14:textId="77777777" w:rsidR="00512FC7" w:rsidRPr="00512FC7" w:rsidRDefault="00512FC7" w:rsidP="00533FE7">
            <w:r w:rsidRPr="00512FC7">
              <w:t>Spread</w:t>
            </w:r>
          </w:p>
        </w:tc>
        <w:tc>
          <w:tcPr>
            <w:tcW w:w="1083" w:type="dxa"/>
            <w:shd w:val="clear" w:color="auto" w:fill="auto"/>
          </w:tcPr>
          <w:p w14:paraId="361C6006" w14:textId="77777777" w:rsidR="00512FC7" w:rsidRPr="00512FC7" w:rsidRDefault="00512FC7" w:rsidP="00533FE7">
            <w:r w:rsidRPr="00512FC7">
              <w:t>PriceOffset</w:t>
            </w:r>
          </w:p>
        </w:tc>
        <w:tc>
          <w:tcPr>
            <w:tcW w:w="4677" w:type="dxa"/>
            <w:shd w:val="clear" w:color="auto" w:fill="auto"/>
          </w:tcPr>
          <w:p w14:paraId="799C9FDE" w14:textId="77777777" w:rsidR="00512FC7" w:rsidRPr="00512FC7" w:rsidRDefault="00512FC7" w:rsidP="00533FE7">
            <w:pPr>
              <w:jc w:val="left"/>
            </w:pPr>
            <w:r w:rsidRPr="00512FC7">
              <w:t>For Fixed Income. Either Swap Spread or Spread to Benchmark depending upon the order type.</w:t>
            </w:r>
            <w:r>
              <w:br/>
            </w:r>
            <w:r w:rsidRPr="00512FC7">
              <w:t xml:space="preserve">Spread to Benchmark: Basis points relative to a </w:t>
            </w:r>
            <w:r w:rsidRPr="00512FC7">
              <w:lastRenderedPageBreak/>
              <w:t>benchmark. To be expressed as "count of basis points" (vs. an absolute value). E.g. High Grade Corporate Bonds may express price as basis points relative to benchmark (the BenchmarkCurveName (22) field). Note: Basis points can be negative.</w:t>
            </w:r>
            <w:r>
              <w:br/>
            </w:r>
            <w:r w:rsidRPr="00512FC7">
              <w:t>Swap Spread: Target spread for a swap.</w:t>
            </w:r>
          </w:p>
        </w:tc>
        <w:tc>
          <w:tcPr>
            <w:tcW w:w="4411" w:type="dxa"/>
            <w:shd w:val="clear" w:color="auto" w:fill="auto"/>
          </w:tcPr>
          <w:p w14:paraId="08ADF1C0" w14:textId="77777777" w:rsidR="00512FC7" w:rsidRPr="00512FC7" w:rsidRDefault="00512FC7" w:rsidP="00533FE7">
            <w:r w:rsidRPr="00512FC7">
              <w:lastRenderedPageBreak/>
              <w:t>Spread</w:t>
            </w:r>
          </w:p>
        </w:tc>
      </w:tr>
      <w:tr w:rsidR="00DE5358" w:rsidRPr="00DE5358" w14:paraId="61592A2A" w14:textId="77777777" w:rsidTr="00BD0927">
        <w:trPr>
          <w:del w:id="713" w:author="Administrator" w:date="2011-08-18T10:26:00Z"/>
        </w:trPr>
        <w:tc>
          <w:tcPr>
            <w:tcW w:w="828" w:type="dxa"/>
            <w:shd w:val="clear" w:color="auto" w:fill="auto"/>
          </w:tcPr>
          <w:p w14:paraId="5BF82710" w14:textId="77777777" w:rsidR="00DE5358" w:rsidRPr="00DE5358" w:rsidRDefault="00DE5358" w:rsidP="00DE5358">
            <w:pPr>
              <w:rPr>
                <w:del w:id="714" w:author="Administrator" w:date="2011-08-18T10:26:00Z"/>
              </w:rPr>
            </w:pPr>
            <w:bookmarkStart w:id="715" w:name="fld_Benchmark" w:colFirst="1" w:colLast="1"/>
            <w:bookmarkStart w:id="716" w:name="fld_BenchmarkCurveCurrency" w:colFirst="1" w:colLast="1"/>
            <w:bookmarkEnd w:id="712"/>
            <w:del w:id="717" w:author="Administrator" w:date="2011-08-18T10:26:00Z">
              <w:r w:rsidRPr="00DE5358">
                <w:lastRenderedPageBreak/>
                <w:delText>219</w:delText>
              </w:r>
            </w:del>
          </w:p>
        </w:tc>
        <w:tc>
          <w:tcPr>
            <w:tcW w:w="2069" w:type="dxa"/>
            <w:shd w:val="clear" w:color="auto" w:fill="auto"/>
          </w:tcPr>
          <w:p w14:paraId="59FF6EB3" w14:textId="77777777" w:rsidR="00DE5358" w:rsidRPr="00DE5358" w:rsidRDefault="00DE5358" w:rsidP="00DE5358">
            <w:pPr>
              <w:rPr>
                <w:del w:id="718" w:author="Administrator" w:date="2011-08-18T10:26:00Z"/>
              </w:rPr>
            </w:pPr>
            <w:del w:id="719" w:author="Administrator" w:date="2011-08-18T10:26:00Z">
              <w:r w:rsidRPr="00DE5358">
                <w:delText>Benchmark</w:delText>
              </w:r>
            </w:del>
          </w:p>
        </w:tc>
        <w:tc>
          <w:tcPr>
            <w:tcW w:w="1083" w:type="dxa"/>
            <w:shd w:val="clear" w:color="auto" w:fill="auto"/>
          </w:tcPr>
          <w:p w14:paraId="37469ED2" w14:textId="77777777" w:rsidR="00DE5358" w:rsidRPr="00DE5358" w:rsidRDefault="00DE5358" w:rsidP="00DE5358">
            <w:pPr>
              <w:rPr>
                <w:del w:id="720" w:author="Administrator" w:date="2011-08-18T10:26:00Z"/>
              </w:rPr>
            </w:pPr>
            <w:del w:id="721" w:author="Administrator" w:date="2011-08-18T10:26:00Z">
              <w:r w:rsidRPr="00DE5358">
                <w:delText>char</w:delText>
              </w:r>
            </w:del>
          </w:p>
        </w:tc>
        <w:tc>
          <w:tcPr>
            <w:tcW w:w="4677" w:type="dxa"/>
            <w:shd w:val="clear" w:color="auto" w:fill="auto"/>
          </w:tcPr>
          <w:p w14:paraId="2B47B74E" w14:textId="77777777" w:rsidR="00DE5358" w:rsidRDefault="00DE5358" w:rsidP="00BD0927">
            <w:pPr>
              <w:jc w:val="left"/>
              <w:rPr>
                <w:del w:id="722" w:author="Administrator" w:date="2011-08-18T10:26:00Z"/>
              </w:rPr>
            </w:pPr>
            <w:del w:id="723" w:author="Administrator" w:date="2011-08-18T10:26:00Z">
              <w:r>
                <w:delText>Deprecated in FIX.4.2 For Fixed Income.  Identifies the benchmark (e.g. used in conjunction with the Spread field).</w:delText>
              </w:r>
            </w:del>
          </w:p>
          <w:p w14:paraId="794FFD14" w14:textId="77777777" w:rsidR="00DE5358" w:rsidRPr="00DE5358" w:rsidRDefault="00DE5358" w:rsidP="00BD0927">
            <w:pPr>
              <w:jc w:val="left"/>
              <w:rPr>
                <w:del w:id="724" w:author="Administrator" w:date="2011-08-18T10:26:00Z"/>
              </w:rPr>
            </w:pPr>
            <w:del w:id="725" w:author="Administrator" w:date="2011-08-18T10:26:00Z">
              <w:r>
                <w:delText>Valid values:</w:delText>
              </w:r>
              <w:r>
                <w:br/>
              </w:r>
              <w:r>
                <w:tab/>
                <w:delText>1 - CURVE</w:delText>
              </w:r>
              <w:r>
                <w:br/>
              </w:r>
              <w:r>
                <w:tab/>
                <w:delText>2 - 5YR</w:delText>
              </w:r>
              <w:r>
                <w:br/>
              </w:r>
              <w:r>
                <w:tab/>
                <w:delText>3 - OLD5</w:delText>
              </w:r>
              <w:r>
                <w:br/>
              </w:r>
              <w:r>
                <w:tab/>
                <w:delText>4 - 10YR</w:delText>
              </w:r>
              <w:r>
                <w:br/>
              </w:r>
              <w:r>
                <w:tab/>
                <w:delText>5 - OLD10</w:delText>
              </w:r>
              <w:r>
                <w:br/>
              </w:r>
              <w:r>
                <w:tab/>
                <w:delText>6 - 30YR</w:delText>
              </w:r>
              <w:r>
                <w:br/>
              </w:r>
              <w:r>
                <w:tab/>
                <w:delText>7 - OLD30</w:delText>
              </w:r>
              <w:r>
                <w:br/>
              </w:r>
              <w:r>
                <w:tab/>
                <w:delText>8 - 3MOLIBOR</w:delText>
              </w:r>
              <w:r>
                <w:br/>
              </w:r>
              <w:r>
                <w:tab/>
                <w:delText>9 - 6MOLIBOR</w:delText>
              </w:r>
            </w:del>
          </w:p>
        </w:tc>
        <w:tc>
          <w:tcPr>
            <w:tcW w:w="4411" w:type="dxa"/>
            <w:shd w:val="clear" w:color="auto" w:fill="auto"/>
          </w:tcPr>
          <w:p w14:paraId="0CACEEFD" w14:textId="77777777" w:rsidR="00DE5358" w:rsidRPr="00DE5358" w:rsidRDefault="00DE5358" w:rsidP="00DE5358">
            <w:pPr>
              <w:rPr>
                <w:del w:id="726" w:author="Administrator" w:date="2011-08-18T10:26:00Z"/>
              </w:rPr>
            </w:pPr>
          </w:p>
        </w:tc>
      </w:tr>
      <w:bookmarkEnd w:id="715"/>
      <w:tr w:rsidR="00512FC7" w:rsidRPr="00512FC7" w14:paraId="1C95B3EC" w14:textId="77777777" w:rsidTr="00533FE7">
        <w:tc>
          <w:tcPr>
            <w:tcW w:w="828" w:type="dxa"/>
            <w:shd w:val="clear" w:color="auto" w:fill="auto"/>
          </w:tcPr>
          <w:p w14:paraId="2CC6A34B" w14:textId="77777777" w:rsidR="00512FC7" w:rsidRPr="00512FC7" w:rsidRDefault="00512FC7" w:rsidP="00533FE7">
            <w:r w:rsidRPr="00512FC7">
              <w:t>220</w:t>
            </w:r>
          </w:p>
        </w:tc>
        <w:tc>
          <w:tcPr>
            <w:tcW w:w="2069" w:type="dxa"/>
            <w:shd w:val="clear" w:color="auto" w:fill="auto"/>
          </w:tcPr>
          <w:p w14:paraId="5B73470A" w14:textId="77777777" w:rsidR="00512FC7" w:rsidRPr="00512FC7" w:rsidRDefault="00512FC7" w:rsidP="00533FE7">
            <w:r w:rsidRPr="00512FC7">
              <w:t>BenchmarkCurveCurrency</w:t>
            </w:r>
          </w:p>
        </w:tc>
        <w:tc>
          <w:tcPr>
            <w:tcW w:w="1083" w:type="dxa"/>
            <w:shd w:val="clear" w:color="auto" w:fill="auto"/>
          </w:tcPr>
          <w:p w14:paraId="70793FD1" w14:textId="77777777" w:rsidR="00512FC7" w:rsidRPr="00512FC7" w:rsidRDefault="00512FC7" w:rsidP="00533FE7">
            <w:r w:rsidRPr="00512FC7">
              <w:t>Currency</w:t>
            </w:r>
          </w:p>
        </w:tc>
        <w:tc>
          <w:tcPr>
            <w:tcW w:w="4677" w:type="dxa"/>
            <w:shd w:val="clear" w:color="auto" w:fill="auto"/>
          </w:tcPr>
          <w:p w14:paraId="7692386C" w14:textId="77777777" w:rsidR="00512FC7" w:rsidRPr="00512FC7" w:rsidRDefault="00512FC7" w:rsidP="00533FE7">
            <w:pPr>
              <w:jc w:val="left"/>
            </w:pPr>
            <w:r w:rsidRPr="00512FC7">
              <w:t>Identifies currency used for benchmark curve. See "Appendix 6-A: Valid Currency Codes" for information on obtaining valid values.</w:t>
            </w:r>
            <w:r>
              <w:br/>
            </w:r>
            <w:r w:rsidRPr="00512FC7">
              <w:t>(Note tag # was reserved in FIX 4.1, added in FIX 4.3)</w:t>
            </w:r>
          </w:p>
        </w:tc>
        <w:tc>
          <w:tcPr>
            <w:tcW w:w="4411" w:type="dxa"/>
            <w:shd w:val="clear" w:color="auto" w:fill="auto"/>
          </w:tcPr>
          <w:p w14:paraId="628B7F0B" w14:textId="77777777" w:rsidR="00512FC7" w:rsidRPr="00512FC7" w:rsidRDefault="00512FC7" w:rsidP="00533FE7">
            <w:r w:rsidRPr="00512FC7">
              <w:t>Ccy</w:t>
            </w:r>
          </w:p>
        </w:tc>
      </w:tr>
      <w:tr w:rsidR="00512FC7" w:rsidRPr="00512FC7" w14:paraId="58B2FF51" w14:textId="77777777" w:rsidTr="00533FE7">
        <w:tc>
          <w:tcPr>
            <w:tcW w:w="828" w:type="dxa"/>
            <w:shd w:val="clear" w:color="auto" w:fill="auto"/>
          </w:tcPr>
          <w:p w14:paraId="36241FEE" w14:textId="77777777" w:rsidR="00512FC7" w:rsidRPr="00512FC7" w:rsidRDefault="00512FC7" w:rsidP="00533FE7">
            <w:bookmarkStart w:id="727" w:name="fld_BenchmarkCurveName" w:colFirst="1" w:colLast="1"/>
            <w:bookmarkEnd w:id="716"/>
            <w:r w:rsidRPr="00512FC7">
              <w:t>221</w:t>
            </w:r>
          </w:p>
        </w:tc>
        <w:tc>
          <w:tcPr>
            <w:tcW w:w="2069" w:type="dxa"/>
            <w:shd w:val="clear" w:color="auto" w:fill="auto"/>
          </w:tcPr>
          <w:p w14:paraId="22E9B3F8" w14:textId="77777777" w:rsidR="00512FC7" w:rsidRPr="00512FC7" w:rsidRDefault="00512FC7" w:rsidP="00533FE7">
            <w:r w:rsidRPr="00512FC7">
              <w:t>BenchmarkCurveName</w:t>
            </w:r>
          </w:p>
        </w:tc>
        <w:tc>
          <w:tcPr>
            <w:tcW w:w="1083" w:type="dxa"/>
            <w:shd w:val="clear" w:color="auto" w:fill="auto"/>
          </w:tcPr>
          <w:p w14:paraId="7AAA0802" w14:textId="77777777" w:rsidR="00512FC7" w:rsidRPr="00512FC7" w:rsidRDefault="00512FC7" w:rsidP="00533FE7">
            <w:r w:rsidRPr="00512FC7">
              <w:t>String</w:t>
            </w:r>
          </w:p>
        </w:tc>
        <w:tc>
          <w:tcPr>
            <w:tcW w:w="4677" w:type="dxa"/>
            <w:shd w:val="clear" w:color="auto" w:fill="auto"/>
          </w:tcPr>
          <w:p w14:paraId="6802298A" w14:textId="77777777" w:rsidR="00512FC7" w:rsidRDefault="00512FC7" w:rsidP="00533FE7">
            <w:pPr>
              <w:jc w:val="left"/>
            </w:pPr>
            <w:r>
              <w:t>Name of benchmark curve.</w:t>
            </w:r>
            <w:r>
              <w:br/>
              <w:t>(Note tag # was reserved in FIX 4.1, added in FIX 4.3)</w:t>
            </w:r>
          </w:p>
          <w:p w14:paraId="360073DE" w14:textId="77777777" w:rsidR="00512FC7" w:rsidRPr="00512FC7" w:rsidRDefault="00512FC7" w:rsidP="00533FE7">
            <w:pPr>
              <w:jc w:val="left"/>
            </w:pPr>
            <w:r>
              <w:t>Valid values:</w:t>
            </w:r>
            <w:r>
              <w:br/>
            </w:r>
            <w:r>
              <w:tab/>
              <w:t>EONIA - EONIA</w:t>
            </w:r>
            <w:r>
              <w:br/>
            </w:r>
            <w:r>
              <w:tab/>
              <w:t>EUREPO - EUREPO</w:t>
            </w:r>
            <w:r>
              <w:br/>
            </w:r>
            <w:r>
              <w:tab/>
              <w:t>Euribor - Euribor</w:t>
            </w:r>
            <w:r>
              <w:br/>
            </w:r>
            <w:r>
              <w:tab/>
              <w:t>FutureSWAP - FutureSWAP</w:t>
            </w:r>
            <w:r>
              <w:br/>
            </w:r>
            <w:r>
              <w:tab/>
              <w:t>LIBID - LIBID</w:t>
            </w:r>
            <w:r>
              <w:br/>
            </w:r>
            <w:r>
              <w:tab/>
              <w:t>LIBOR - LIBOR (London Inter-Bank Offer)</w:t>
            </w:r>
            <w:r>
              <w:br/>
            </w:r>
            <w:r>
              <w:tab/>
              <w:t>MuniAAA - MuniAAA</w:t>
            </w:r>
            <w:r>
              <w:br/>
            </w:r>
            <w:r>
              <w:tab/>
              <w:t>OTHER - OTHER</w:t>
            </w:r>
            <w:r>
              <w:br/>
            </w:r>
            <w:r>
              <w:tab/>
              <w:t>Pfandbriefe - Pfandbriefe</w:t>
            </w:r>
            <w:r>
              <w:br/>
            </w:r>
            <w:r>
              <w:tab/>
              <w:t>SONIA - SONIA</w:t>
            </w:r>
            <w:r>
              <w:br/>
            </w:r>
            <w:r>
              <w:lastRenderedPageBreak/>
              <w:tab/>
              <w:t>SWAP - SWAP</w:t>
            </w:r>
            <w:r>
              <w:br/>
            </w:r>
            <w:r>
              <w:tab/>
              <w:t>Treasury - Treasury</w:t>
            </w:r>
          </w:p>
        </w:tc>
        <w:tc>
          <w:tcPr>
            <w:tcW w:w="4411" w:type="dxa"/>
            <w:shd w:val="clear" w:color="auto" w:fill="auto"/>
          </w:tcPr>
          <w:p w14:paraId="4A69D23B" w14:textId="77777777" w:rsidR="00512FC7" w:rsidRPr="00512FC7" w:rsidRDefault="00512FC7" w:rsidP="00533FE7">
            <w:r w:rsidRPr="00512FC7">
              <w:lastRenderedPageBreak/>
              <w:t>Name</w:t>
            </w:r>
          </w:p>
        </w:tc>
      </w:tr>
      <w:tr w:rsidR="00512FC7" w:rsidRPr="00512FC7" w14:paraId="0B37DA4C" w14:textId="77777777" w:rsidTr="00533FE7">
        <w:tc>
          <w:tcPr>
            <w:tcW w:w="828" w:type="dxa"/>
            <w:shd w:val="clear" w:color="auto" w:fill="auto"/>
          </w:tcPr>
          <w:p w14:paraId="65F9B71E" w14:textId="77777777" w:rsidR="00512FC7" w:rsidRPr="00512FC7" w:rsidRDefault="00512FC7" w:rsidP="00533FE7">
            <w:bookmarkStart w:id="728" w:name="fld_BenchmarkCurvePoint" w:colFirst="1" w:colLast="1"/>
            <w:bookmarkEnd w:id="727"/>
            <w:r w:rsidRPr="00512FC7">
              <w:lastRenderedPageBreak/>
              <w:t>222</w:t>
            </w:r>
          </w:p>
        </w:tc>
        <w:tc>
          <w:tcPr>
            <w:tcW w:w="2069" w:type="dxa"/>
            <w:shd w:val="clear" w:color="auto" w:fill="auto"/>
          </w:tcPr>
          <w:p w14:paraId="37F2DAEE" w14:textId="77777777" w:rsidR="00512FC7" w:rsidRPr="00512FC7" w:rsidRDefault="00512FC7" w:rsidP="00533FE7">
            <w:r w:rsidRPr="00512FC7">
              <w:t>BenchmarkCurvePoint</w:t>
            </w:r>
          </w:p>
        </w:tc>
        <w:tc>
          <w:tcPr>
            <w:tcW w:w="1083" w:type="dxa"/>
            <w:shd w:val="clear" w:color="auto" w:fill="auto"/>
          </w:tcPr>
          <w:p w14:paraId="7AC5BEEA" w14:textId="77777777" w:rsidR="00512FC7" w:rsidRPr="00512FC7" w:rsidRDefault="00512FC7" w:rsidP="00533FE7">
            <w:r w:rsidRPr="00512FC7">
              <w:t>String</w:t>
            </w:r>
          </w:p>
        </w:tc>
        <w:tc>
          <w:tcPr>
            <w:tcW w:w="4677" w:type="dxa"/>
            <w:shd w:val="clear" w:color="auto" w:fill="auto"/>
          </w:tcPr>
          <w:p w14:paraId="0F3A0AC6" w14:textId="77777777" w:rsidR="00512FC7" w:rsidRPr="00512FC7" w:rsidRDefault="00512FC7" w:rsidP="00533FE7">
            <w:pPr>
              <w:jc w:val="left"/>
            </w:pPr>
            <w:r w:rsidRPr="00512FC7">
              <w:t>Point on benchmark curve. Free form values: e.g. "Y", "7Y", "INTERPOLATED".</w:t>
            </w:r>
            <w:r>
              <w:br/>
            </w:r>
            <w:r w:rsidRPr="00512FC7">
              <w:t>Sample values:</w:t>
            </w:r>
            <w:r>
              <w:br/>
            </w:r>
            <w:r w:rsidRPr="00512FC7">
              <w:t>M = combination of a number between 1-12 and a "M" for month</w:t>
            </w:r>
            <w:r>
              <w:br/>
            </w:r>
            <w:r w:rsidRPr="00512FC7">
              <w:t>Y = combination of number between 1-100 and a "Y" for year}</w:t>
            </w:r>
            <w:r>
              <w:br/>
            </w:r>
            <w:r w:rsidRPr="00512FC7">
              <w:t>10Y-OLD = see above, then add "-OLD" when appropriate</w:t>
            </w:r>
            <w:r>
              <w:br/>
            </w:r>
            <w:r w:rsidRPr="00512FC7">
              <w:t>INTERPOLATED = the point is mathematically derived</w:t>
            </w:r>
            <w:r>
              <w:br/>
            </w:r>
            <w:r w:rsidRPr="00512FC7">
              <w:t>2/2031 5 3/8 = the point is stated via a combination of maturity month / year and coupon</w:t>
            </w:r>
            <w:r>
              <w:br/>
            </w:r>
            <w:r w:rsidRPr="00512FC7">
              <w:t>See Fixed Income-specific documentation at http://www.fixprotocol.org for additional values.</w:t>
            </w:r>
            <w:r>
              <w:br/>
            </w:r>
            <w:r w:rsidRPr="00512FC7">
              <w:t>(Note tag # was reserved in FIX 4.1, added in FIX 4.3)</w:t>
            </w:r>
          </w:p>
        </w:tc>
        <w:tc>
          <w:tcPr>
            <w:tcW w:w="4411" w:type="dxa"/>
            <w:shd w:val="clear" w:color="auto" w:fill="auto"/>
          </w:tcPr>
          <w:p w14:paraId="40BC19D5" w14:textId="77777777" w:rsidR="00512FC7" w:rsidRPr="00512FC7" w:rsidRDefault="00512FC7" w:rsidP="00533FE7">
            <w:r w:rsidRPr="00512FC7">
              <w:t>Point</w:t>
            </w:r>
          </w:p>
        </w:tc>
      </w:tr>
      <w:tr w:rsidR="00512FC7" w:rsidRPr="00512FC7" w14:paraId="265A385A" w14:textId="77777777" w:rsidTr="00533FE7">
        <w:tc>
          <w:tcPr>
            <w:tcW w:w="828" w:type="dxa"/>
            <w:shd w:val="clear" w:color="auto" w:fill="auto"/>
          </w:tcPr>
          <w:p w14:paraId="78BE47E2" w14:textId="77777777" w:rsidR="00512FC7" w:rsidRPr="00512FC7" w:rsidRDefault="00512FC7" w:rsidP="00533FE7">
            <w:bookmarkStart w:id="729" w:name="fld_CouponRate" w:colFirst="1" w:colLast="1"/>
            <w:bookmarkEnd w:id="728"/>
            <w:r w:rsidRPr="00512FC7">
              <w:t>223</w:t>
            </w:r>
          </w:p>
        </w:tc>
        <w:tc>
          <w:tcPr>
            <w:tcW w:w="2069" w:type="dxa"/>
            <w:shd w:val="clear" w:color="auto" w:fill="auto"/>
          </w:tcPr>
          <w:p w14:paraId="36D8A4BC" w14:textId="77777777" w:rsidR="00512FC7" w:rsidRPr="00512FC7" w:rsidRDefault="00512FC7" w:rsidP="00533FE7">
            <w:r w:rsidRPr="00512FC7">
              <w:t>CouponRate</w:t>
            </w:r>
          </w:p>
        </w:tc>
        <w:tc>
          <w:tcPr>
            <w:tcW w:w="1083" w:type="dxa"/>
            <w:shd w:val="clear" w:color="auto" w:fill="auto"/>
          </w:tcPr>
          <w:p w14:paraId="30348F0C" w14:textId="77777777" w:rsidR="00512FC7" w:rsidRPr="00512FC7" w:rsidRDefault="00512FC7" w:rsidP="00533FE7">
            <w:r w:rsidRPr="00512FC7">
              <w:t>Percentage</w:t>
            </w:r>
          </w:p>
        </w:tc>
        <w:tc>
          <w:tcPr>
            <w:tcW w:w="4677" w:type="dxa"/>
            <w:shd w:val="clear" w:color="auto" w:fill="auto"/>
          </w:tcPr>
          <w:p w14:paraId="6B609586" w14:textId="77777777" w:rsidR="00512FC7" w:rsidRPr="00512FC7" w:rsidRDefault="00512FC7" w:rsidP="00533FE7">
            <w:pPr>
              <w:jc w:val="left"/>
            </w:pPr>
            <w:r w:rsidRPr="00512FC7">
              <w:t>The rate of interest that, when multiplied by the principal, par value, or face value of a bond, provides the currency amount of the periodic interest payment. The coupon is always cited, along with maturity, in any quotation of a bond's price.</w:t>
            </w:r>
          </w:p>
        </w:tc>
        <w:tc>
          <w:tcPr>
            <w:tcW w:w="4411" w:type="dxa"/>
            <w:shd w:val="clear" w:color="auto" w:fill="auto"/>
          </w:tcPr>
          <w:p w14:paraId="73553189" w14:textId="77777777" w:rsidR="00512FC7" w:rsidRPr="00512FC7" w:rsidRDefault="00512FC7" w:rsidP="00533FE7">
            <w:r w:rsidRPr="00512FC7">
              <w:t>CpnRt</w:t>
            </w:r>
          </w:p>
        </w:tc>
      </w:tr>
      <w:tr w:rsidR="00512FC7" w:rsidRPr="00512FC7" w14:paraId="007C2C78" w14:textId="77777777" w:rsidTr="00533FE7">
        <w:tc>
          <w:tcPr>
            <w:tcW w:w="828" w:type="dxa"/>
            <w:shd w:val="clear" w:color="auto" w:fill="auto"/>
          </w:tcPr>
          <w:p w14:paraId="6E30979B" w14:textId="77777777" w:rsidR="00512FC7" w:rsidRPr="00512FC7" w:rsidRDefault="00512FC7" w:rsidP="00533FE7">
            <w:bookmarkStart w:id="730" w:name="fld_CouponPaymentDate" w:colFirst="1" w:colLast="1"/>
            <w:bookmarkEnd w:id="729"/>
            <w:r w:rsidRPr="00512FC7">
              <w:t>224</w:t>
            </w:r>
          </w:p>
        </w:tc>
        <w:tc>
          <w:tcPr>
            <w:tcW w:w="2069" w:type="dxa"/>
            <w:shd w:val="clear" w:color="auto" w:fill="auto"/>
          </w:tcPr>
          <w:p w14:paraId="5934F704" w14:textId="77777777" w:rsidR="00512FC7" w:rsidRPr="00512FC7" w:rsidRDefault="00512FC7" w:rsidP="00533FE7">
            <w:r w:rsidRPr="00512FC7">
              <w:t>CouponPaymentDate</w:t>
            </w:r>
          </w:p>
        </w:tc>
        <w:tc>
          <w:tcPr>
            <w:tcW w:w="1083" w:type="dxa"/>
            <w:shd w:val="clear" w:color="auto" w:fill="auto"/>
          </w:tcPr>
          <w:p w14:paraId="5FF528E5" w14:textId="77777777" w:rsidR="00512FC7" w:rsidRPr="00512FC7" w:rsidRDefault="00512FC7" w:rsidP="00533FE7">
            <w:r w:rsidRPr="00512FC7">
              <w:t>LocalMktDate</w:t>
            </w:r>
          </w:p>
        </w:tc>
        <w:tc>
          <w:tcPr>
            <w:tcW w:w="4677" w:type="dxa"/>
            <w:shd w:val="clear" w:color="auto" w:fill="auto"/>
          </w:tcPr>
          <w:p w14:paraId="5B2ECE3A" w14:textId="77777777" w:rsidR="00512FC7" w:rsidRPr="00512FC7" w:rsidRDefault="00512FC7" w:rsidP="00533FE7">
            <w:pPr>
              <w:jc w:val="left"/>
            </w:pPr>
            <w:r w:rsidRPr="00512FC7">
              <w:t>Date interest is to be paid. Used in identifying Corporate Bond issues.</w:t>
            </w:r>
            <w:r>
              <w:br/>
            </w:r>
            <w:r w:rsidRPr="00512FC7">
              <w:t>(Note tag # was reserved in FIX 4.1, added in FIX 4.3)</w:t>
            </w:r>
            <w:r>
              <w:br/>
            </w:r>
            <w:r w:rsidRPr="00512FC7">
              <w:t>(prior to FIX 4.4 field was of type UTCDate)</w:t>
            </w:r>
          </w:p>
        </w:tc>
        <w:tc>
          <w:tcPr>
            <w:tcW w:w="4411" w:type="dxa"/>
            <w:shd w:val="clear" w:color="auto" w:fill="auto"/>
          </w:tcPr>
          <w:p w14:paraId="2DAA7CA2" w14:textId="77777777" w:rsidR="00512FC7" w:rsidRPr="00512FC7" w:rsidRDefault="00512FC7" w:rsidP="00533FE7">
            <w:r w:rsidRPr="00512FC7">
              <w:t>CpnPmt</w:t>
            </w:r>
          </w:p>
        </w:tc>
      </w:tr>
      <w:tr w:rsidR="00512FC7" w:rsidRPr="00512FC7" w14:paraId="6798C409" w14:textId="77777777" w:rsidTr="00533FE7">
        <w:tc>
          <w:tcPr>
            <w:tcW w:w="828" w:type="dxa"/>
            <w:shd w:val="clear" w:color="auto" w:fill="auto"/>
          </w:tcPr>
          <w:p w14:paraId="36C2B45D" w14:textId="77777777" w:rsidR="00512FC7" w:rsidRPr="00512FC7" w:rsidRDefault="00512FC7" w:rsidP="00533FE7">
            <w:bookmarkStart w:id="731" w:name="fld_IssueDate" w:colFirst="1" w:colLast="1"/>
            <w:bookmarkEnd w:id="730"/>
            <w:r w:rsidRPr="00512FC7">
              <w:t>225</w:t>
            </w:r>
          </w:p>
        </w:tc>
        <w:tc>
          <w:tcPr>
            <w:tcW w:w="2069" w:type="dxa"/>
            <w:shd w:val="clear" w:color="auto" w:fill="auto"/>
          </w:tcPr>
          <w:p w14:paraId="668E132C" w14:textId="77777777" w:rsidR="00512FC7" w:rsidRPr="00512FC7" w:rsidRDefault="00512FC7" w:rsidP="00533FE7">
            <w:r w:rsidRPr="00512FC7">
              <w:t>IssueDate</w:t>
            </w:r>
          </w:p>
        </w:tc>
        <w:tc>
          <w:tcPr>
            <w:tcW w:w="1083" w:type="dxa"/>
            <w:shd w:val="clear" w:color="auto" w:fill="auto"/>
          </w:tcPr>
          <w:p w14:paraId="73827DE9" w14:textId="77777777" w:rsidR="00512FC7" w:rsidRPr="00512FC7" w:rsidRDefault="00512FC7" w:rsidP="00533FE7">
            <w:r w:rsidRPr="00512FC7">
              <w:t>LocalMktDate</w:t>
            </w:r>
          </w:p>
        </w:tc>
        <w:tc>
          <w:tcPr>
            <w:tcW w:w="4677" w:type="dxa"/>
            <w:shd w:val="clear" w:color="auto" w:fill="auto"/>
          </w:tcPr>
          <w:p w14:paraId="7025484E" w14:textId="77777777" w:rsidR="00512FC7" w:rsidRPr="00512FC7" w:rsidRDefault="00512FC7" w:rsidP="00533FE7">
            <w:pPr>
              <w:jc w:val="left"/>
            </w:pPr>
            <w:r w:rsidRPr="00512FC7">
              <w:t>The date on which a bond or stock offering is issued. It may or may not be the same as the effective date ("Dated Date") or the date on which interest begins to accrue ("Interest Accrual Date")</w:t>
            </w:r>
            <w:r>
              <w:br/>
            </w:r>
            <w:r w:rsidRPr="00512FC7">
              <w:t>(Note tag # was reserved in FIX 4.1, added in FIX 4.3)</w:t>
            </w:r>
            <w:r>
              <w:br/>
            </w:r>
            <w:r w:rsidRPr="00512FC7">
              <w:t>(prior to FIX 4.4 field was of type UTCDate)</w:t>
            </w:r>
          </w:p>
        </w:tc>
        <w:tc>
          <w:tcPr>
            <w:tcW w:w="4411" w:type="dxa"/>
            <w:shd w:val="clear" w:color="auto" w:fill="auto"/>
          </w:tcPr>
          <w:p w14:paraId="6153D17E" w14:textId="77777777" w:rsidR="00512FC7" w:rsidRPr="00512FC7" w:rsidRDefault="00512FC7" w:rsidP="00533FE7">
            <w:r w:rsidRPr="00512FC7">
              <w:t>Issued</w:t>
            </w:r>
          </w:p>
        </w:tc>
      </w:tr>
      <w:tr w:rsidR="00512FC7" w:rsidRPr="00512FC7" w14:paraId="7FF6C81B" w14:textId="77777777" w:rsidTr="00533FE7">
        <w:tc>
          <w:tcPr>
            <w:tcW w:w="828" w:type="dxa"/>
            <w:shd w:val="clear" w:color="auto" w:fill="auto"/>
          </w:tcPr>
          <w:p w14:paraId="6AA5715F" w14:textId="77777777" w:rsidR="00512FC7" w:rsidRPr="00512FC7" w:rsidRDefault="00512FC7" w:rsidP="00533FE7">
            <w:bookmarkStart w:id="732" w:name="fld_RepurchaseTerm" w:colFirst="1" w:colLast="1"/>
            <w:bookmarkEnd w:id="731"/>
            <w:r w:rsidRPr="00512FC7">
              <w:t>226</w:t>
            </w:r>
          </w:p>
        </w:tc>
        <w:tc>
          <w:tcPr>
            <w:tcW w:w="2069" w:type="dxa"/>
            <w:shd w:val="clear" w:color="auto" w:fill="auto"/>
          </w:tcPr>
          <w:p w14:paraId="67FB3D20" w14:textId="77777777" w:rsidR="00512FC7" w:rsidRPr="00512FC7" w:rsidRDefault="00512FC7" w:rsidP="00533FE7">
            <w:r w:rsidRPr="00512FC7">
              <w:t>RepurchaseTerm</w:t>
            </w:r>
          </w:p>
        </w:tc>
        <w:tc>
          <w:tcPr>
            <w:tcW w:w="1083" w:type="dxa"/>
            <w:shd w:val="clear" w:color="auto" w:fill="auto"/>
          </w:tcPr>
          <w:p w14:paraId="2C64D8E1" w14:textId="77777777" w:rsidR="00512FC7" w:rsidRPr="00512FC7" w:rsidRDefault="00512FC7" w:rsidP="00533FE7">
            <w:r w:rsidRPr="00512FC7">
              <w:t>int</w:t>
            </w:r>
          </w:p>
        </w:tc>
        <w:tc>
          <w:tcPr>
            <w:tcW w:w="4677" w:type="dxa"/>
            <w:shd w:val="clear" w:color="auto" w:fill="auto"/>
          </w:tcPr>
          <w:p w14:paraId="33E10AED" w14:textId="77777777" w:rsidR="00512FC7" w:rsidRPr="00512FC7" w:rsidRDefault="00512FC7" w:rsidP="00533FE7">
            <w:pPr>
              <w:jc w:val="left"/>
            </w:pPr>
            <w:r w:rsidRPr="00512FC7">
              <w:t>Deprecated in FIX.4.4 Number of business days before repurchase of a repo. (Note tag # was reserved in FIX 4.1, added in FIX 4.3)</w:t>
            </w:r>
          </w:p>
        </w:tc>
        <w:tc>
          <w:tcPr>
            <w:tcW w:w="4411" w:type="dxa"/>
            <w:shd w:val="clear" w:color="auto" w:fill="auto"/>
          </w:tcPr>
          <w:p w14:paraId="5B6D021C" w14:textId="77777777" w:rsidR="00512FC7" w:rsidRPr="00512FC7" w:rsidRDefault="00512FC7" w:rsidP="00533FE7">
            <w:r w:rsidRPr="00512FC7">
              <w:t>RepoTrm</w:t>
            </w:r>
          </w:p>
        </w:tc>
      </w:tr>
      <w:tr w:rsidR="00512FC7" w:rsidRPr="00512FC7" w14:paraId="72E4819A" w14:textId="77777777" w:rsidTr="00533FE7">
        <w:tc>
          <w:tcPr>
            <w:tcW w:w="828" w:type="dxa"/>
            <w:shd w:val="clear" w:color="auto" w:fill="auto"/>
          </w:tcPr>
          <w:p w14:paraId="3967AF24" w14:textId="77777777" w:rsidR="00512FC7" w:rsidRPr="00512FC7" w:rsidRDefault="00512FC7" w:rsidP="00533FE7">
            <w:bookmarkStart w:id="733" w:name="fld_RepurchaseRate" w:colFirst="1" w:colLast="1"/>
            <w:bookmarkEnd w:id="732"/>
            <w:r w:rsidRPr="00512FC7">
              <w:lastRenderedPageBreak/>
              <w:t>227</w:t>
            </w:r>
          </w:p>
        </w:tc>
        <w:tc>
          <w:tcPr>
            <w:tcW w:w="2069" w:type="dxa"/>
            <w:shd w:val="clear" w:color="auto" w:fill="auto"/>
          </w:tcPr>
          <w:p w14:paraId="59B6D151" w14:textId="77777777" w:rsidR="00512FC7" w:rsidRPr="00512FC7" w:rsidRDefault="00512FC7" w:rsidP="00533FE7">
            <w:r w:rsidRPr="00512FC7">
              <w:t>RepurchaseRate</w:t>
            </w:r>
          </w:p>
        </w:tc>
        <w:tc>
          <w:tcPr>
            <w:tcW w:w="1083" w:type="dxa"/>
            <w:shd w:val="clear" w:color="auto" w:fill="auto"/>
          </w:tcPr>
          <w:p w14:paraId="5588F714" w14:textId="77777777" w:rsidR="00512FC7" w:rsidRPr="00512FC7" w:rsidRDefault="00512FC7" w:rsidP="00533FE7">
            <w:r w:rsidRPr="00512FC7">
              <w:t>Percentage</w:t>
            </w:r>
          </w:p>
        </w:tc>
        <w:tc>
          <w:tcPr>
            <w:tcW w:w="4677" w:type="dxa"/>
            <w:shd w:val="clear" w:color="auto" w:fill="auto"/>
          </w:tcPr>
          <w:p w14:paraId="027B8E44" w14:textId="77777777" w:rsidR="00512FC7" w:rsidRPr="00512FC7" w:rsidRDefault="00512FC7" w:rsidP="00533FE7">
            <w:pPr>
              <w:jc w:val="left"/>
            </w:pPr>
            <w:r w:rsidRPr="00512FC7">
              <w:t>Deprecated in FIX.4.4 Percent of par at which a Repo will be repaid. Represented as a percent, e.g. .9525 represents 95-/4 percent of par. (Note tag # was reserved in FIX 4.1, added in FIX 4.3)</w:t>
            </w:r>
          </w:p>
        </w:tc>
        <w:tc>
          <w:tcPr>
            <w:tcW w:w="4411" w:type="dxa"/>
            <w:shd w:val="clear" w:color="auto" w:fill="auto"/>
          </w:tcPr>
          <w:p w14:paraId="590D6B91" w14:textId="77777777" w:rsidR="00512FC7" w:rsidRPr="00512FC7" w:rsidRDefault="00512FC7" w:rsidP="00533FE7">
            <w:r w:rsidRPr="00512FC7">
              <w:t>RepoRt</w:t>
            </w:r>
          </w:p>
        </w:tc>
      </w:tr>
      <w:tr w:rsidR="00512FC7" w:rsidRPr="00512FC7" w14:paraId="7211C0D1" w14:textId="77777777" w:rsidTr="00533FE7">
        <w:tc>
          <w:tcPr>
            <w:tcW w:w="828" w:type="dxa"/>
            <w:shd w:val="clear" w:color="auto" w:fill="auto"/>
          </w:tcPr>
          <w:p w14:paraId="434CDF51" w14:textId="77777777" w:rsidR="00512FC7" w:rsidRPr="00512FC7" w:rsidRDefault="00512FC7" w:rsidP="00533FE7">
            <w:bookmarkStart w:id="734" w:name="fld_Factor" w:colFirst="1" w:colLast="1"/>
            <w:bookmarkEnd w:id="733"/>
            <w:r w:rsidRPr="00512FC7">
              <w:t>228</w:t>
            </w:r>
          </w:p>
        </w:tc>
        <w:tc>
          <w:tcPr>
            <w:tcW w:w="2069" w:type="dxa"/>
            <w:shd w:val="clear" w:color="auto" w:fill="auto"/>
          </w:tcPr>
          <w:p w14:paraId="771FEF54" w14:textId="77777777" w:rsidR="00512FC7" w:rsidRPr="00512FC7" w:rsidRDefault="00512FC7" w:rsidP="00533FE7">
            <w:r w:rsidRPr="00512FC7">
              <w:t>Factor</w:t>
            </w:r>
          </w:p>
        </w:tc>
        <w:tc>
          <w:tcPr>
            <w:tcW w:w="1083" w:type="dxa"/>
            <w:shd w:val="clear" w:color="auto" w:fill="auto"/>
          </w:tcPr>
          <w:p w14:paraId="1F2D5F9B" w14:textId="77777777" w:rsidR="00512FC7" w:rsidRPr="00512FC7" w:rsidRDefault="00512FC7" w:rsidP="00533FE7">
            <w:r w:rsidRPr="00512FC7">
              <w:t>float</w:t>
            </w:r>
          </w:p>
        </w:tc>
        <w:tc>
          <w:tcPr>
            <w:tcW w:w="4677" w:type="dxa"/>
            <w:shd w:val="clear" w:color="auto" w:fill="auto"/>
          </w:tcPr>
          <w:p w14:paraId="2AB97AFA" w14:textId="77777777" w:rsidR="00512FC7" w:rsidRPr="00512FC7" w:rsidRDefault="00512FC7" w:rsidP="00533FE7">
            <w:pPr>
              <w:jc w:val="left"/>
            </w:pPr>
            <w:r w:rsidRPr="00512FC7">
              <w:t>For Fixed Income: Amorization Factor for deriving Current face from Original face for ABS or MBS securities, note the fraction may be greater than, equal to or less than . In TIPS securities this is the Inflation index.</w:t>
            </w:r>
            <w:r>
              <w:br/>
            </w:r>
            <w:r w:rsidRPr="00512FC7">
              <w:t>Qty * Factor * Price = Gross Trade Amount</w:t>
            </w:r>
            <w:r>
              <w:br/>
            </w:r>
            <w:r w:rsidRPr="00512FC7">
              <w:t>For Derivatives: Contract Value Factor by which price must be adjusted to determine the true nominal value of one futures/options contract.</w:t>
            </w:r>
            <w:r>
              <w:br/>
            </w:r>
            <w:r w:rsidRPr="00512FC7">
              <w:t>(Qty * Price) * Factor = Nominal Value</w:t>
            </w:r>
            <w:r>
              <w:br/>
            </w:r>
            <w:r w:rsidRPr="00512FC7">
              <w:t>(Note tag # was reserved in FIX 4.1, added in FIX 4.3)</w:t>
            </w:r>
          </w:p>
        </w:tc>
        <w:tc>
          <w:tcPr>
            <w:tcW w:w="4411" w:type="dxa"/>
            <w:shd w:val="clear" w:color="auto" w:fill="auto"/>
          </w:tcPr>
          <w:p w14:paraId="28AF8F1B" w14:textId="77777777" w:rsidR="00512FC7" w:rsidRPr="00512FC7" w:rsidRDefault="00512FC7" w:rsidP="00533FE7">
            <w:r w:rsidRPr="00512FC7">
              <w:t>Fctr</w:t>
            </w:r>
          </w:p>
        </w:tc>
      </w:tr>
      <w:tr w:rsidR="00512FC7" w:rsidRPr="00512FC7" w14:paraId="1E9C331F" w14:textId="77777777" w:rsidTr="00533FE7">
        <w:tc>
          <w:tcPr>
            <w:tcW w:w="828" w:type="dxa"/>
            <w:shd w:val="clear" w:color="auto" w:fill="auto"/>
          </w:tcPr>
          <w:p w14:paraId="2E1F131B" w14:textId="77777777" w:rsidR="00512FC7" w:rsidRPr="00512FC7" w:rsidRDefault="00512FC7" w:rsidP="00533FE7">
            <w:bookmarkStart w:id="735" w:name="fld_TradeOriginationDate" w:colFirst="1" w:colLast="1"/>
            <w:bookmarkEnd w:id="734"/>
            <w:r w:rsidRPr="00512FC7">
              <w:t>229</w:t>
            </w:r>
          </w:p>
        </w:tc>
        <w:tc>
          <w:tcPr>
            <w:tcW w:w="2069" w:type="dxa"/>
            <w:shd w:val="clear" w:color="auto" w:fill="auto"/>
          </w:tcPr>
          <w:p w14:paraId="792CABFA" w14:textId="77777777" w:rsidR="00512FC7" w:rsidRPr="00512FC7" w:rsidRDefault="00512FC7" w:rsidP="00533FE7">
            <w:r w:rsidRPr="00512FC7">
              <w:t>TradeOriginationDate</w:t>
            </w:r>
          </w:p>
        </w:tc>
        <w:tc>
          <w:tcPr>
            <w:tcW w:w="1083" w:type="dxa"/>
            <w:shd w:val="clear" w:color="auto" w:fill="auto"/>
          </w:tcPr>
          <w:p w14:paraId="41CE865D" w14:textId="77777777" w:rsidR="00512FC7" w:rsidRPr="00512FC7" w:rsidRDefault="00512FC7" w:rsidP="00533FE7">
            <w:r w:rsidRPr="00512FC7">
              <w:t>LocalMktDate</w:t>
            </w:r>
          </w:p>
        </w:tc>
        <w:tc>
          <w:tcPr>
            <w:tcW w:w="4677" w:type="dxa"/>
            <w:shd w:val="clear" w:color="auto" w:fill="auto"/>
          </w:tcPr>
          <w:p w14:paraId="2B057108" w14:textId="77777777" w:rsidR="00512FC7" w:rsidRPr="00512FC7" w:rsidRDefault="00512FC7" w:rsidP="00533FE7">
            <w:pPr>
              <w:jc w:val="left"/>
            </w:pPr>
            <w:r w:rsidRPr="00512FC7">
              <w:t>Used with Fixed Income for Muncipal New Issue Market. Agreement in principal between counter-parties prior to actual trade date.</w:t>
            </w:r>
            <w:r>
              <w:br/>
            </w:r>
            <w:r w:rsidRPr="00512FC7">
              <w:t>(Note tag # was reserved in FIX 4.1, added in FIX 4.3)</w:t>
            </w:r>
            <w:r>
              <w:br/>
            </w:r>
            <w:r w:rsidRPr="00512FC7">
              <w:t>(prior to FIX 4.4 field was of type UTCDate)</w:t>
            </w:r>
          </w:p>
        </w:tc>
        <w:tc>
          <w:tcPr>
            <w:tcW w:w="4411" w:type="dxa"/>
            <w:shd w:val="clear" w:color="auto" w:fill="auto"/>
          </w:tcPr>
          <w:p w14:paraId="0ACE122E" w14:textId="77777777" w:rsidR="00512FC7" w:rsidRPr="00512FC7" w:rsidRDefault="00512FC7" w:rsidP="00533FE7">
            <w:r w:rsidRPr="00512FC7">
              <w:t>OrignDt</w:t>
            </w:r>
          </w:p>
        </w:tc>
      </w:tr>
      <w:tr w:rsidR="00512FC7" w:rsidRPr="00512FC7" w14:paraId="0CA7D5A0" w14:textId="77777777" w:rsidTr="00533FE7">
        <w:tc>
          <w:tcPr>
            <w:tcW w:w="828" w:type="dxa"/>
            <w:shd w:val="clear" w:color="auto" w:fill="auto"/>
          </w:tcPr>
          <w:p w14:paraId="6961FFE1" w14:textId="77777777" w:rsidR="00512FC7" w:rsidRPr="00512FC7" w:rsidRDefault="00512FC7" w:rsidP="00533FE7">
            <w:bookmarkStart w:id="736" w:name="fld_ExDate" w:colFirst="1" w:colLast="1"/>
            <w:bookmarkEnd w:id="735"/>
            <w:r w:rsidRPr="00512FC7">
              <w:t>230</w:t>
            </w:r>
          </w:p>
        </w:tc>
        <w:tc>
          <w:tcPr>
            <w:tcW w:w="2069" w:type="dxa"/>
            <w:shd w:val="clear" w:color="auto" w:fill="auto"/>
          </w:tcPr>
          <w:p w14:paraId="6FA24FD9" w14:textId="77777777" w:rsidR="00512FC7" w:rsidRPr="00512FC7" w:rsidRDefault="00512FC7" w:rsidP="00533FE7">
            <w:r w:rsidRPr="00512FC7">
              <w:t>ExDate</w:t>
            </w:r>
          </w:p>
        </w:tc>
        <w:tc>
          <w:tcPr>
            <w:tcW w:w="1083" w:type="dxa"/>
            <w:shd w:val="clear" w:color="auto" w:fill="auto"/>
          </w:tcPr>
          <w:p w14:paraId="40DE345D" w14:textId="77777777" w:rsidR="00512FC7" w:rsidRPr="00512FC7" w:rsidRDefault="00512FC7" w:rsidP="00533FE7">
            <w:r w:rsidRPr="00512FC7">
              <w:t>LocalMktDate</w:t>
            </w:r>
          </w:p>
        </w:tc>
        <w:tc>
          <w:tcPr>
            <w:tcW w:w="4677" w:type="dxa"/>
            <w:shd w:val="clear" w:color="auto" w:fill="auto"/>
          </w:tcPr>
          <w:p w14:paraId="278BA96E" w14:textId="77777777" w:rsidR="00512FC7" w:rsidRPr="00512FC7" w:rsidRDefault="00512FC7" w:rsidP="00533FE7">
            <w:pPr>
              <w:jc w:val="left"/>
            </w:pPr>
            <w:r w:rsidRPr="00512FC7">
              <w:t>The date when a distribution of interest is deducted from a securities assets or set aside for payment to bondholders. On the ex-date, the securities price drops by the amount of the distribution (plus or minus any market activity).</w:t>
            </w:r>
            <w:r>
              <w:br/>
            </w:r>
            <w:r w:rsidRPr="00512FC7">
              <w:t>(Note tag # was reserved in FIX 4.1, added in FIX 4.3)</w:t>
            </w:r>
            <w:r>
              <w:br/>
            </w:r>
            <w:r w:rsidRPr="00512FC7">
              <w:t>(prior to FIX 4.4 field was of type UTCDate)</w:t>
            </w:r>
          </w:p>
        </w:tc>
        <w:tc>
          <w:tcPr>
            <w:tcW w:w="4411" w:type="dxa"/>
            <w:shd w:val="clear" w:color="auto" w:fill="auto"/>
          </w:tcPr>
          <w:p w14:paraId="33EFAC0A" w14:textId="77777777" w:rsidR="00512FC7" w:rsidRPr="00512FC7" w:rsidRDefault="00512FC7" w:rsidP="00533FE7">
            <w:r w:rsidRPr="00512FC7">
              <w:t>ExDt</w:t>
            </w:r>
          </w:p>
        </w:tc>
      </w:tr>
      <w:tr w:rsidR="00512FC7" w:rsidRPr="00512FC7" w14:paraId="0FAFB160" w14:textId="77777777" w:rsidTr="00533FE7">
        <w:tc>
          <w:tcPr>
            <w:tcW w:w="828" w:type="dxa"/>
            <w:shd w:val="clear" w:color="auto" w:fill="auto"/>
          </w:tcPr>
          <w:p w14:paraId="1DBB145F" w14:textId="77777777" w:rsidR="00512FC7" w:rsidRPr="00512FC7" w:rsidRDefault="00512FC7" w:rsidP="00533FE7">
            <w:bookmarkStart w:id="737" w:name="fld_ContractMultiplier" w:colFirst="1" w:colLast="1"/>
            <w:bookmarkEnd w:id="736"/>
            <w:r w:rsidRPr="00512FC7">
              <w:t>231</w:t>
            </w:r>
          </w:p>
        </w:tc>
        <w:tc>
          <w:tcPr>
            <w:tcW w:w="2069" w:type="dxa"/>
            <w:shd w:val="clear" w:color="auto" w:fill="auto"/>
          </w:tcPr>
          <w:p w14:paraId="2D0951A9" w14:textId="77777777" w:rsidR="00512FC7" w:rsidRPr="00512FC7" w:rsidRDefault="00512FC7" w:rsidP="00533FE7">
            <w:r w:rsidRPr="00512FC7">
              <w:t>ContractMultiplier</w:t>
            </w:r>
          </w:p>
        </w:tc>
        <w:tc>
          <w:tcPr>
            <w:tcW w:w="1083" w:type="dxa"/>
            <w:shd w:val="clear" w:color="auto" w:fill="auto"/>
          </w:tcPr>
          <w:p w14:paraId="598E8F5E" w14:textId="77777777" w:rsidR="00512FC7" w:rsidRPr="00512FC7" w:rsidRDefault="00512FC7" w:rsidP="00533FE7">
            <w:r w:rsidRPr="00512FC7">
              <w:t>float</w:t>
            </w:r>
          </w:p>
        </w:tc>
        <w:tc>
          <w:tcPr>
            <w:tcW w:w="4677" w:type="dxa"/>
            <w:shd w:val="clear" w:color="auto" w:fill="auto"/>
          </w:tcPr>
          <w:p w14:paraId="4D1EF438" w14:textId="77777777" w:rsidR="00512FC7" w:rsidRPr="00512FC7" w:rsidRDefault="00512FC7" w:rsidP="00533FE7">
            <w:pPr>
              <w:jc w:val="left"/>
            </w:pPr>
            <w:r w:rsidRPr="00512FC7">
              <w:t>Specifies the ratio or multiply factor to convert from "nominal" units (e.g. contracts) to total units (e.g. shares) (e.g. 1.0, 100, 1000, etc). Applicable For Fixed Income, Convertible Bonds, Derivatives, etc.</w:t>
            </w:r>
            <w:r>
              <w:br/>
            </w:r>
            <w:r w:rsidRPr="00512FC7">
              <w:t xml:space="preserve">In general quantities for all calsses should be expressed in the basic unit of the instrument, e.g. shares for equities, norminal or par amount for bonds, currency for foreign exchange. When quantity is expressed in contracts, e.g. financing transactions and bond trade </w:t>
            </w:r>
            <w:r w:rsidRPr="00512FC7">
              <w:lastRenderedPageBreak/>
              <w:t>reporting, ContractMutliplier should contain the number of units in one contract and can be omitted if the multiplier is the default amount for the instrument, i.e. 1,000 par of bonds, 1,000,000 par for financing transactions.</w:t>
            </w:r>
          </w:p>
        </w:tc>
        <w:tc>
          <w:tcPr>
            <w:tcW w:w="4411" w:type="dxa"/>
            <w:shd w:val="clear" w:color="auto" w:fill="auto"/>
          </w:tcPr>
          <w:p w14:paraId="378BF7D6" w14:textId="77777777" w:rsidR="00512FC7" w:rsidRPr="00512FC7" w:rsidRDefault="00512FC7" w:rsidP="00533FE7">
            <w:r w:rsidRPr="00512FC7">
              <w:lastRenderedPageBreak/>
              <w:t>Mult</w:t>
            </w:r>
          </w:p>
        </w:tc>
      </w:tr>
      <w:tr w:rsidR="00512FC7" w:rsidRPr="00512FC7" w14:paraId="6E688A0A" w14:textId="77777777" w:rsidTr="00533FE7">
        <w:tc>
          <w:tcPr>
            <w:tcW w:w="828" w:type="dxa"/>
            <w:shd w:val="clear" w:color="auto" w:fill="auto"/>
          </w:tcPr>
          <w:p w14:paraId="6234612D" w14:textId="77777777" w:rsidR="00512FC7" w:rsidRPr="00512FC7" w:rsidRDefault="00512FC7" w:rsidP="00533FE7">
            <w:bookmarkStart w:id="738" w:name="fld_NoStipulations" w:colFirst="1" w:colLast="1"/>
            <w:bookmarkEnd w:id="737"/>
            <w:r w:rsidRPr="00512FC7">
              <w:lastRenderedPageBreak/>
              <w:t>232</w:t>
            </w:r>
          </w:p>
        </w:tc>
        <w:tc>
          <w:tcPr>
            <w:tcW w:w="2069" w:type="dxa"/>
            <w:shd w:val="clear" w:color="auto" w:fill="auto"/>
          </w:tcPr>
          <w:p w14:paraId="0E80E91F" w14:textId="77777777" w:rsidR="00512FC7" w:rsidRPr="00512FC7" w:rsidRDefault="00512FC7" w:rsidP="00533FE7">
            <w:r w:rsidRPr="00512FC7">
              <w:t>NoStipulations</w:t>
            </w:r>
          </w:p>
        </w:tc>
        <w:tc>
          <w:tcPr>
            <w:tcW w:w="1083" w:type="dxa"/>
            <w:shd w:val="clear" w:color="auto" w:fill="auto"/>
          </w:tcPr>
          <w:p w14:paraId="027C01B6" w14:textId="77777777" w:rsidR="00512FC7" w:rsidRPr="00512FC7" w:rsidRDefault="00512FC7" w:rsidP="00533FE7">
            <w:r w:rsidRPr="00512FC7">
              <w:t>NumInGroup</w:t>
            </w:r>
          </w:p>
        </w:tc>
        <w:tc>
          <w:tcPr>
            <w:tcW w:w="4677" w:type="dxa"/>
            <w:shd w:val="clear" w:color="auto" w:fill="auto"/>
          </w:tcPr>
          <w:p w14:paraId="6A5A667A" w14:textId="77777777" w:rsidR="00512FC7" w:rsidRPr="00512FC7" w:rsidRDefault="00512FC7" w:rsidP="00533FE7">
            <w:pPr>
              <w:jc w:val="left"/>
            </w:pPr>
            <w:r w:rsidRPr="00512FC7">
              <w:t>Number of stipulation entries</w:t>
            </w:r>
            <w:r>
              <w:br/>
            </w:r>
            <w:r w:rsidRPr="00512FC7">
              <w:t>(Note tag # was reserved in FIX 4.1, added in FIX 4.3).</w:t>
            </w:r>
          </w:p>
        </w:tc>
        <w:tc>
          <w:tcPr>
            <w:tcW w:w="4411" w:type="dxa"/>
            <w:shd w:val="clear" w:color="auto" w:fill="auto"/>
          </w:tcPr>
          <w:p w14:paraId="291A3B7A" w14:textId="77777777" w:rsidR="00512FC7" w:rsidRPr="00512FC7" w:rsidRDefault="00512FC7" w:rsidP="00533FE7"/>
        </w:tc>
      </w:tr>
      <w:tr w:rsidR="00512FC7" w:rsidRPr="00512FC7" w14:paraId="4064D3FB" w14:textId="77777777" w:rsidTr="00533FE7">
        <w:tc>
          <w:tcPr>
            <w:tcW w:w="828" w:type="dxa"/>
            <w:shd w:val="clear" w:color="auto" w:fill="auto"/>
          </w:tcPr>
          <w:p w14:paraId="3B848FDA" w14:textId="77777777" w:rsidR="00512FC7" w:rsidRPr="00512FC7" w:rsidRDefault="00512FC7" w:rsidP="00533FE7">
            <w:bookmarkStart w:id="739" w:name="fld_StipulationType" w:colFirst="1" w:colLast="1"/>
            <w:bookmarkEnd w:id="738"/>
            <w:r w:rsidRPr="00512FC7">
              <w:t>233</w:t>
            </w:r>
          </w:p>
        </w:tc>
        <w:tc>
          <w:tcPr>
            <w:tcW w:w="2069" w:type="dxa"/>
            <w:shd w:val="clear" w:color="auto" w:fill="auto"/>
          </w:tcPr>
          <w:p w14:paraId="678F7F86" w14:textId="77777777" w:rsidR="00512FC7" w:rsidRPr="00512FC7" w:rsidRDefault="00512FC7" w:rsidP="00533FE7">
            <w:r w:rsidRPr="00512FC7">
              <w:t>StipulationType</w:t>
            </w:r>
          </w:p>
        </w:tc>
        <w:tc>
          <w:tcPr>
            <w:tcW w:w="1083" w:type="dxa"/>
            <w:shd w:val="clear" w:color="auto" w:fill="auto"/>
          </w:tcPr>
          <w:p w14:paraId="071C3603" w14:textId="77777777" w:rsidR="00512FC7" w:rsidRPr="00512FC7" w:rsidRDefault="00512FC7" w:rsidP="00533FE7">
            <w:r w:rsidRPr="00512FC7">
              <w:t>String</w:t>
            </w:r>
          </w:p>
        </w:tc>
        <w:tc>
          <w:tcPr>
            <w:tcW w:w="4677" w:type="dxa"/>
            <w:shd w:val="clear" w:color="auto" w:fill="auto"/>
          </w:tcPr>
          <w:p w14:paraId="6050CE01" w14:textId="77777777" w:rsidR="00512FC7" w:rsidRDefault="00512FC7" w:rsidP="00533FE7">
            <w:pPr>
              <w:jc w:val="left"/>
            </w:pPr>
            <w:r>
              <w:t>For Fixed Income.</w:t>
            </w:r>
            <w:r>
              <w:br/>
              <w:t>Type of Stipulation.</w:t>
            </w:r>
            <w:r>
              <w:br/>
              <w:t>Other types may be used by mutual agreement of the counterparties.</w:t>
            </w:r>
            <w:r>
              <w:br/>
              <w:t>(Note tag # was reserved in FIX 4.1, added in FIX 4.3)</w:t>
            </w:r>
          </w:p>
          <w:p w14:paraId="16FBF00E" w14:textId="77777777" w:rsidR="00512FC7" w:rsidRPr="00512FC7" w:rsidRDefault="00512FC7" w:rsidP="00533FE7">
            <w:pPr>
              <w:jc w:val="left"/>
            </w:pPr>
            <w:r>
              <w:t>Valid values:</w:t>
            </w:r>
            <w:r>
              <w:br/>
            </w:r>
            <w:r>
              <w:tab/>
              <w:t>AMT - Alternative Minimum Tax (Y/N)</w:t>
            </w:r>
            <w:r>
              <w:br/>
            </w:r>
            <w:r>
              <w:tab/>
              <w:t>AUTOREINV - Auto Reinvestment at &lt;rate&gt; or better</w:t>
            </w:r>
            <w:r>
              <w:br/>
            </w:r>
            <w:r>
              <w:tab/>
              <w:t>BANKQUAL - Bank qualified (Y/N)</w:t>
            </w:r>
            <w:r>
              <w:br/>
            </w:r>
            <w:r>
              <w:tab/>
              <w:t>BGNCON - Bargain conditions (see StipulationValue (234) for values)</w:t>
            </w:r>
            <w:r>
              <w:br/>
            </w:r>
            <w:r>
              <w:tab/>
              <w:t>COUPON - Coupon range</w:t>
            </w:r>
            <w:r>
              <w:br/>
            </w:r>
            <w:r>
              <w:tab/>
              <w:t>CURRENCY - ISO Currency Code</w:t>
            </w:r>
            <w:r>
              <w:br/>
            </w:r>
            <w:r>
              <w:tab/>
              <w:t>CUSTOMDATE - Custom start/end date</w:t>
            </w:r>
            <w:r>
              <w:br/>
            </w:r>
            <w:r>
              <w:tab/>
              <w:t>GEOG - Geographics and % range (ex. 234=CA 0-80 [minimum of 80% California assets])</w:t>
            </w:r>
            <w:r>
              <w:br/>
            </w:r>
            <w:r>
              <w:tab/>
              <w:t>HAIRCUT - Valuation Discount</w:t>
            </w:r>
            <w:r>
              <w:br/>
            </w:r>
            <w:r>
              <w:tab/>
              <w:t>INSURED - Insured (Y/N)</w:t>
            </w:r>
            <w:r>
              <w:br/>
            </w:r>
            <w:r>
              <w:tab/>
              <w:t>ISSUE - Year Or Year/Month of Issue (ex. 234=2002/09)</w:t>
            </w:r>
            <w:r>
              <w:br/>
            </w:r>
            <w:r>
              <w:tab/>
              <w:t>ISSUER - Issuer's ticker</w:t>
            </w:r>
            <w:r>
              <w:br/>
            </w:r>
            <w:r>
              <w:tab/>
              <w:t>ISSUESIZE - issue size range</w:t>
            </w:r>
            <w:r>
              <w:br/>
            </w:r>
            <w:r>
              <w:tab/>
              <w:t>LOOKBACK - Lookback Days</w:t>
            </w:r>
            <w:r>
              <w:br/>
            </w:r>
            <w:r>
              <w:tab/>
              <w:t>LOT - Explicit lot identifier</w:t>
            </w:r>
            <w:r>
              <w:br/>
            </w:r>
            <w:r>
              <w:tab/>
              <w:t>LOTVAR - Lot Variance (value in percent maximum over- or under-allocation allowed)</w:t>
            </w:r>
            <w:r>
              <w:br/>
            </w:r>
            <w:r>
              <w:tab/>
              <w:t>MAT - Maturity Year And Month</w:t>
            </w:r>
            <w:r>
              <w:br/>
            </w:r>
            <w:r>
              <w:tab/>
              <w:t>MATURITY - Maturity range</w:t>
            </w:r>
            <w:r>
              <w:br/>
            </w:r>
            <w:r>
              <w:tab/>
              <w:t>MAXSUBS - Maximum substitutions (Repo)</w:t>
            </w:r>
            <w:r>
              <w:br/>
            </w:r>
            <w:r>
              <w:lastRenderedPageBreak/>
              <w:tab/>
              <w:t>MINDNOM - Minimum denomination</w:t>
            </w:r>
            <w:r>
              <w:br/>
            </w:r>
            <w:r>
              <w:tab/>
              <w:t>MININCR - Minimum increment</w:t>
            </w:r>
            <w:r>
              <w:br/>
            </w:r>
            <w:r>
              <w:tab/>
              <w:t>MINQTY - Minimum quantity</w:t>
            </w:r>
            <w:r>
              <w:br/>
            </w:r>
            <w:r>
              <w:tab/>
              <w:t>PAYFREQ - Payment frequency, calendar</w:t>
            </w:r>
            <w:r>
              <w:br/>
            </w:r>
            <w:r>
              <w:tab/>
              <w:t>PIECES - Number Of Pieces</w:t>
            </w:r>
            <w:r>
              <w:br/>
            </w:r>
            <w:r>
              <w:tab/>
              <w:t>PMAX - Pools Maximum</w:t>
            </w:r>
            <w:r>
              <w:br/>
            </w:r>
            <w:r>
              <w:tab/>
              <w:t>PPL - Pools per Lot</w:t>
            </w:r>
            <w:r>
              <w:br/>
            </w:r>
            <w:r>
              <w:tab/>
              <w:t>PPM - Pools per Million</w:t>
            </w:r>
            <w:r>
              <w:br/>
            </w:r>
            <w:r>
              <w:tab/>
              <w:t>PPT - Pools per Trade</w:t>
            </w:r>
            <w:r>
              <w:br/>
            </w:r>
            <w:r>
              <w:tab/>
              <w:t>PRICE - Price Range</w:t>
            </w:r>
            <w:r>
              <w:br/>
            </w:r>
            <w:r>
              <w:tab/>
              <w:t>PRICEFREQ - Pricing frequency</w:t>
            </w:r>
            <w:r>
              <w:br/>
            </w:r>
            <w:r>
              <w:tab/>
              <w:t>PROD - Production Year</w:t>
            </w:r>
            <w:r>
              <w:br/>
            </w:r>
            <w:r>
              <w:tab/>
              <w:t>PROTECT - Call protection</w:t>
            </w:r>
            <w:r>
              <w:br/>
            </w:r>
            <w:r>
              <w:tab/>
              <w:t>PURPOSE - Purpose</w:t>
            </w:r>
            <w:r>
              <w:br/>
            </w:r>
            <w:r>
              <w:tab/>
              <w:t>PXSOURCE - Benchmark price source</w:t>
            </w:r>
            <w:r>
              <w:br/>
            </w:r>
            <w:r>
              <w:tab/>
              <w:t>RATING - Rating source and range</w:t>
            </w:r>
            <w:r>
              <w:br/>
            </w:r>
            <w:r>
              <w:tab/>
              <w:t>REDEMPTION - Type Of Redemption - values are: NonCallable, Prefunded, EscrowedToMaturity, Putable, Convertible</w:t>
            </w:r>
            <w:r>
              <w:br/>
            </w:r>
            <w:r>
              <w:tab/>
              <w:t>RESTRICTED - Restricted (Y/N)</w:t>
            </w:r>
            <w:r>
              <w:br/>
            </w:r>
            <w:r>
              <w:tab/>
              <w:t>SECTOR - Market Sector</w:t>
            </w:r>
            <w:r>
              <w:br/>
            </w:r>
            <w:r>
              <w:tab/>
              <w:t>SECTYPE - Security Type included or excluded</w:t>
            </w:r>
            <w:r>
              <w:br/>
            </w:r>
            <w:r>
              <w:tab/>
              <w:t>STRUCT - Structure</w:t>
            </w:r>
            <w:r>
              <w:br/>
            </w:r>
            <w:r>
              <w:tab/>
              <w:t>SUBSFREQ - Substitutions frequency (Repo)</w:t>
            </w:r>
            <w:r>
              <w:br/>
            </w:r>
            <w:r>
              <w:tab/>
              <w:t>SUBSLEFT - Substitutions left (Repo)</w:t>
            </w:r>
            <w:r>
              <w:br/>
            </w:r>
            <w:r>
              <w:tab/>
              <w:t>TEXT - Freeform Text</w:t>
            </w:r>
            <w:r>
              <w:br/>
            </w:r>
            <w:r>
              <w:tab/>
              <w:t>TRDVAR - Trade Variance (value in percent maximum over- or under-allocation allowed)</w:t>
            </w:r>
            <w:r>
              <w:br/>
            </w:r>
            <w:r>
              <w:tab/>
              <w:t>WAC - Weighted Average Coupon - value in percent (exact or range) plus "Gross" or "Net" of servicing spread (the default) (ex. 234=6.5-Net [minimum of 6.5% net of servicing fee])</w:t>
            </w:r>
            <w:r>
              <w:br/>
            </w:r>
            <w:r>
              <w:tab/>
              <w:t>WAL - Weighted Average Life Coupon - value in percent (exact or range)</w:t>
            </w:r>
            <w:r>
              <w:br/>
            </w:r>
            <w:r>
              <w:tab/>
              <w:t>WALA - Weighted Average Loan Age - value in months (exact or range)</w:t>
            </w:r>
            <w:r>
              <w:br/>
            </w:r>
            <w:r>
              <w:tab/>
              <w:t>WAM - Weighted Average Maturity - value in months (exact or range)</w:t>
            </w:r>
            <w:r>
              <w:br/>
            </w:r>
            <w:r>
              <w:tab/>
              <w:t>WHOLE - Whole Pool (Y/N)</w:t>
            </w:r>
            <w:r>
              <w:br/>
            </w:r>
            <w:r>
              <w:lastRenderedPageBreak/>
              <w:tab/>
              <w:t>YIELD - Yield Range</w:t>
            </w:r>
            <w:r>
              <w:br/>
              <w:t>Other</w:t>
            </w:r>
            <w:r>
              <w:br/>
            </w:r>
            <w:r>
              <w:tab/>
              <w:t>AVFICO - Average FICO Score</w:t>
            </w:r>
            <w:r>
              <w:br/>
            </w:r>
            <w:r>
              <w:tab/>
              <w:t>AVSIZE - Average Loan Size</w:t>
            </w:r>
            <w:r>
              <w:br/>
            </w:r>
            <w:r>
              <w:tab/>
              <w:t>MAXBAL - Maximum Loan Balance</w:t>
            </w:r>
            <w:r>
              <w:br/>
            </w:r>
            <w:r>
              <w:tab/>
              <w:t>POOL - Pool Identifier</w:t>
            </w:r>
            <w:r>
              <w:br/>
            </w:r>
            <w:r>
              <w:tab/>
              <w:t>ROLLTYPE - Type of Roll trade</w:t>
            </w:r>
            <w:r>
              <w:br/>
            </w:r>
            <w:r>
              <w:tab/>
              <w:t>REFTRADE - reference to rolling or closing trade</w:t>
            </w:r>
            <w:r>
              <w:br/>
            </w:r>
            <w:r>
              <w:tab/>
              <w:t>REFPRIN - principal of rolling or closing trade</w:t>
            </w:r>
            <w:r>
              <w:br/>
            </w:r>
            <w:r>
              <w:tab/>
              <w:t>REFINT - interest of rolling or closing trade</w:t>
            </w:r>
            <w:r>
              <w:br/>
            </w:r>
            <w:r>
              <w:tab/>
              <w:t>AVAILQTY - Available offer quantity to be shown to the street</w:t>
            </w:r>
            <w:r>
              <w:br/>
            </w:r>
            <w:r>
              <w:tab/>
              <w:t>BROKERCREDIT - Broker's sales credit</w:t>
            </w:r>
            <w:r>
              <w:br/>
            </w:r>
            <w:r>
              <w:tab/>
              <w:t>INTERNALPX - Offer price to be shown to internal brokers</w:t>
            </w:r>
            <w:r>
              <w:br/>
            </w:r>
            <w:r>
              <w:tab/>
              <w:t>INTERNALQTY - Offer quantity to be shown to internal brokers</w:t>
            </w:r>
            <w:r>
              <w:br/>
            </w:r>
            <w:r>
              <w:tab/>
              <w:t>LEAVEQTY - The minimum residual offer quantity</w:t>
            </w:r>
            <w:r>
              <w:br/>
            </w:r>
            <w:r>
              <w:tab/>
              <w:t>MAXORDQTY - Maximum order size</w:t>
            </w:r>
            <w:r>
              <w:br/>
            </w:r>
            <w:r>
              <w:tab/>
              <w:t>ORDRINCR - Order quantity increment</w:t>
            </w:r>
            <w:r>
              <w:br/>
            </w:r>
            <w:r>
              <w:tab/>
              <w:t>PRIMARY - Primary or Secondary market indicator</w:t>
            </w:r>
            <w:r>
              <w:br/>
            </w:r>
            <w:r>
              <w:tab/>
              <w:t>SALESCREDITOVR - Broker sales credit override</w:t>
            </w:r>
            <w:r>
              <w:br/>
            </w:r>
            <w:r>
              <w:tab/>
              <w:t>TRADERCREDIT - Trader's credit</w:t>
            </w:r>
            <w:r>
              <w:br/>
            </w:r>
            <w:r>
              <w:tab/>
              <w:t>DISCOUNT - Discount Rate (when price is denominated in percent of par)</w:t>
            </w:r>
            <w:r>
              <w:br/>
            </w:r>
            <w:r>
              <w:tab/>
              <w:t>YTM - Yield to Maturity (when YieldType(235) and Yield(236) show a different yield)</w:t>
            </w:r>
            <w:r>
              <w:br/>
              <w:t>Prepayment Speeds</w:t>
            </w:r>
            <w:r>
              <w:br/>
            </w:r>
            <w:r>
              <w:tab/>
              <w:t>ABS - Absolute Prepayment Speed</w:t>
            </w:r>
            <w:r>
              <w:br/>
            </w:r>
            <w:r>
              <w:tab/>
              <w:t>CPP - Constant Prepayment Penalty</w:t>
            </w:r>
            <w:r>
              <w:br/>
            </w:r>
            <w:r>
              <w:tab/>
              <w:t>CPR - Constant Prepayment Rate</w:t>
            </w:r>
            <w:r>
              <w:br/>
            </w:r>
            <w:r>
              <w:tab/>
              <w:t>CPY - Constant Prepayment Yield</w:t>
            </w:r>
            <w:r>
              <w:br/>
            </w:r>
            <w:r>
              <w:tab/>
              <w:t>HEP - final CPR of Home Equity Prepayment Curve</w:t>
            </w:r>
            <w:r>
              <w:br/>
            </w:r>
            <w:r>
              <w:tab/>
              <w:t>MHP - Percent of Manufactured Housing Prepayment Curve</w:t>
            </w:r>
            <w:r>
              <w:br/>
            </w:r>
            <w:r>
              <w:lastRenderedPageBreak/>
              <w:tab/>
              <w:t>MPR - Monthly Prepayment Rate</w:t>
            </w:r>
            <w:r>
              <w:br/>
            </w:r>
            <w:r>
              <w:tab/>
              <w:t>PPC - Percent of Prospectus Prepayment Curve</w:t>
            </w:r>
            <w:r>
              <w:br/>
            </w:r>
            <w:r>
              <w:tab/>
              <w:t>PSA - Percent of BMA Prepayment Curve</w:t>
            </w:r>
            <w:r>
              <w:br/>
            </w:r>
            <w:r>
              <w:tab/>
              <w:t>SMM - Single Monthly Mortality</w:t>
            </w:r>
          </w:p>
        </w:tc>
        <w:tc>
          <w:tcPr>
            <w:tcW w:w="4411" w:type="dxa"/>
            <w:shd w:val="clear" w:color="auto" w:fill="auto"/>
          </w:tcPr>
          <w:p w14:paraId="5A350DF2" w14:textId="77777777" w:rsidR="00512FC7" w:rsidRPr="00512FC7" w:rsidRDefault="00512FC7" w:rsidP="00533FE7">
            <w:r w:rsidRPr="00512FC7">
              <w:lastRenderedPageBreak/>
              <w:t>Typ</w:t>
            </w:r>
          </w:p>
        </w:tc>
      </w:tr>
      <w:tr w:rsidR="00512FC7" w:rsidRPr="00512FC7" w14:paraId="7873CB1E" w14:textId="77777777" w:rsidTr="00533FE7">
        <w:tc>
          <w:tcPr>
            <w:tcW w:w="828" w:type="dxa"/>
            <w:shd w:val="clear" w:color="auto" w:fill="auto"/>
          </w:tcPr>
          <w:p w14:paraId="77252091" w14:textId="77777777" w:rsidR="00512FC7" w:rsidRPr="00512FC7" w:rsidRDefault="00512FC7" w:rsidP="00533FE7">
            <w:bookmarkStart w:id="740" w:name="fld_StipulationValue" w:colFirst="1" w:colLast="1"/>
            <w:bookmarkEnd w:id="739"/>
            <w:r w:rsidRPr="00512FC7">
              <w:lastRenderedPageBreak/>
              <w:t>234</w:t>
            </w:r>
          </w:p>
        </w:tc>
        <w:tc>
          <w:tcPr>
            <w:tcW w:w="2069" w:type="dxa"/>
            <w:shd w:val="clear" w:color="auto" w:fill="auto"/>
          </w:tcPr>
          <w:p w14:paraId="665F5974" w14:textId="77777777" w:rsidR="00512FC7" w:rsidRPr="00512FC7" w:rsidRDefault="00512FC7" w:rsidP="00533FE7">
            <w:r w:rsidRPr="00512FC7">
              <w:t>StipulationValue</w:t>
            </w:r>
          </w:p>
        </w:tc>
        <w:tc>
          <w:tcPr>
            <w:tcW w:w="1083" w:type="dxa"/>
            <w:shd w:val="clear" w:color="auto" w:fill="auto"/>
          </w:tcPr>
          <w:p w14:paraId="72F79DDD" w14:textId="77777777" w:rsidR="00512FC7" w:rsidRPr="00512FC7" w:rsidRDefault="00512FC7" w:rsidP="00533FE7">
            <w:r w:rsidRPr="00512FC7">
              <w:t>String</w:t>
            </w:r>
          </w:p>
        </w:tc>
        <w:tc>
          <w:tcPr>
            <w:tcW w:w="4677" w:type="dxa"/>
            <w:shd w:val="clear" w:color="auto" w:fill="auto"/>
          </w:tcPr>
          <w:p w14:paraId="2070289D" w14:textId="77777777" w:rsidR="00512FC7" w:rsidRPr="00512FC7" w:rsidRDefault="00512FC7" w:rsidP="00533FE7">
            <w:pPr>
              <w:jc w:val="left"/>
            </w:pPr>
            <w:r w:rsidRPr="00512FC7">
              <w:t>For Fixed Income. Value of stipulation.</w:t>
            </w:r>
            <w:r>
              <w:br/>
            </w:r>
            <w:r w:rsidRPr="00512FC7">
              <w:t>The expression can be an absolute single value or a combination of values and logical operators:</w:t>
            </w:r>
            <w:r>
              <w:br/>
            </w:r>
            <w:r w:rsidRPr="00512FC7">
              <w:t>&lt; value</w:t>
            </w:r>
            <w:r>
              <w:br/>
            </w:r>
            <w:r w:rsidRPr="00512FC7">
              <w:t>&gt; value</w:t>
            </w:r>
            <w:r>
              <w:br/>
            </w:r>
            <w:r w:rsidRPr="00512FC7">
              <w:t>&lt;= value</w:t>
            </w:r>
            <w:r>
              <w:br/>
            </w:r>
            <w:r w:rsidRPr="00512FC7">
              <w:t>&gt;= value</w:t>
            </w:r>
            <w:r>
              <w:br/>
            </w:r>
            <w:r w:rsidRPr="00512FC7">
              <w:t>value</w:t>
            </w:r>
            <w:r>
              <w:br/>
            </w:r>
            <w:r w:rsidRPr="00512FC7">
              <w:t>value - value2</w:t>
            </w:r>
            <w:r>
              <w:br/>
            </w:r>
            <w:r w:rsidRPr="00512FC7">
              <w:t>value OR value2</w:t>
            </w:r>
            <w:r>
              <w:br/>
            </w:r>
            <w:r w:rsidRPr="00512FC7">
              <w:t>value AND value2</w:t>
            </w:r>
            <w:r>
              <w:br/>
            </w:r>
            <w:r w:rsidRPr="00512FC7">
              <w:t>YES</w:t>
            </w:r>
            <w:r>
              <w:br/>
            </w:r>
            <w:r w:rsidRPr="00512FC7">
              <w:t>NO</w:t>
            </w:r>
            <w:r>
              <w:br/>
            </w:r>
            <w:r w:rsidRPr="00512FC7">
              <w:t>Bargain conditions recognized by the London Stock Exchange - to be used when StipulationType is "BGNCON".</w:t>
            </w:r>
            <w:r>
              <w:br/>
            </w:r>
            <w:r w:rsidRPr="00512FC7">
              <w:t>CD = Special cum Dividend</w:t>
            </w:r>
            <w:r>
              <w:br/>
            </w:r>
            <w:r w:rsidRPr="00512FC7">
              <w:t>XD = Special ex Dividend</w:t>
            </w:r>
            <w:r>
              <w:br/>
            </w:r>
            <w:r w:rsidRPr="00512FC7">
              <w:t>CC = Special cum Coupon</w:t>
            </w:r>
            <w:r>
              <w:br/>
            </w:r>
            <w:r w:rsidRPr="00512FC7">
              <w:t>XC = Special ex Coupon</w:t>
            </w:r>
            <w:r>
              <w:br/>
            </w:r>
            <w:r w:rsidRPr="00512FC7">
              <w:t>CB = Special cum Bonus</w:t>
            </w:r>
            <w:r>
              <w:br/>
            </w:r>
            <w:r w:rsidRPr="00512FC7">
              <w:t>XB = Special ex Bonus</w:t>
            </w:r>
            <w:r>
              <w:br/>
            </w:r>
            <w:r w:rsidRPr="00512FC7">
              <w:t>CR = Special cum Rights</w:t>
            </w:r>
            <w:r>
              <w:br/>
            </w:r>
            <w:r w:rsidRPr="00512FC7">
              <w:t>XR = Special ex Rights</w:t>
            </w:r>
            <w:r>
              <w:br/>
            </w:r>
            <w:r w:rsidRPr="00512FC7">
              <w:t>CP = Special cum Capital Repayments</w:t>
            </w:r>
            <w:r>
              <w:br/>
            </w:r>
            <w:r w:rsidRPr="00512FC7">
              <w:t>XP = Special ex Capital Repayments</w:t>
            </w:r>
            <w:r>
              <w:br/>
            </w:r>
            <w:r w:rsidRPr="00512FC7">
              <w:t>CS = Cash Settlement</w:t>
            </w:r>
            <w:r>
              <w:br/>
            </w:r>
            <w:r w:rsidRPr="00512FC7">
              <w:t>SP = Special Price</w:t>
            </w:r>
            <w:r>
              <w:br/>
            </w:r>
            <w:r w:rsidRPr="00512FC7">
              <w:t>TR = Report for European Equity Market Securities in accordance with Chapter 8 of the Rules.</w:t>
            </w:r>
            <w:r>
              <w:br/>
            </w:r>
            <w:r w:rsidRPr="00512FC7">
              <w:t>GD = Guaranteed Delivery</w:t>
            </w:r>
            <w:r>
              <w:br/>
            </w:r>
            <w:r w:rsidRPr="00512FC7">
              <w:t>Values for StipulationType = "PXSOURCE":</w:t>
            </w:r>
            <w:r>
              <w:br/>
            </w:r>
            <w:r w:rsidRPr="00512FC7">
              <w:t>BB GENERIC</w:t>
            </w:r>
            <w:r>
              <w:br/>
            </w:r>
            <w:r w:rsidRPr="00512FC7">
              <w:t>BB FAIRVALUE</w:t>
            </w:r>
            <w:r>
              <w:br/>
            </w:r>
            <w:r w:rsidRPr="00512FC7">
              <w:lastRenderedPageBreak/>
              <w:t>BROKERTEC</w:t>
            </w:r>
            <w:r>
              <w:br/>
            </w:r>
            <w:r w:rsidRPr="00512FC7">
              <w:t>ESPEED</w:t>
            </w:r>
            <w:r>
              <w:br/>
            </w:r>
            <w:r w:rsidRPr="00512FC7">
              <w:t>GOVPX</w:t>
            </w:r>
            <w:r>
              <w:br/>
            </w:r>
            <w:r w:rsidRPr="00512FC7">
              <w:t>HILLIARD FARBER</w:t>
            </w:r>
            <w:r>
              <w:br/>
            </w:r>
            <w:r w:rsidRPr="00512FC7">
              <w:t>ICAP</w:t>
            </w:r>
            <w:r>
              <w:br/>
            </w:r>
            <w:r w:rsidRPr="00512FC7">
              <w:t>TRADEWEB</w:t>
            </w:r>
            <w:r>
              <w:br/>
            </w:r>
            <w:r w:rsidRPr="00512FC7">
              <w:t>TULLETT LIBERTY</w:t>
            </w:r>
            <w:r>
              <w:br/>
            </w:r>
            <w:r w:rsidRPr="00512FC7">
              <w:t>If a particular side of the market is wanted append /BID /OFFER or /MID.</w:t>
            </w:r>
            <w:r>
              <w:br/>
            </w:r>
            <w:r w:rsidRPr="00512FC7">
              <w:t>plus appropriate combinations of the above and other expressions by mutual agreement of the counterparties.</w:t>
            </w:r>
            <w:r>
              <w:br/>
            </w:r>
            <w:r w:rsidRPr="00512FC7">
              <w:t>Examples: "&gt;=60", ".25", "ORANGE OR CONTRACOSTA", etc.</w:t>
            </w:r>
            <w:r>
              <w:br/>
            </w:r>
            <w:r w:rsidRPr="00512FC7">
              <w:t>(Note tag # was reserved in FIX 4.1, added in FIX 4.3)</w:t>
            </w:r>
          </w:p>
        </w:tc>
        <w:tc>
          <w:tcPr>
            <w:tcW w:w="4411" w:type="dxa"/>
            <w:shd w:val="clear" w:color="auto" w:fill="auto"/>
          </w:tcPr>
          <w:p w14:paraId="09D2D64C" w14:textId="77777777" w:rsidR="00512FC7" w:rsidRPr="00512FC7" w:rsidRDefault="00512FC7" w:rsidP="00533FE7">
            <w:r w:rsidRPr="00512FC7">
              <w:lastRenderedPageBreak/>
              <w:t>Val</w:t>
            </w:r>
          </w:p>
        </w:tc>
      </w:tr>
      <w:tr w:rsidR="00512FC7" w:rsidRPr="00512FC7" w14:paraId="5473DE58" w14:textId="77777777" w:rsidTr="00533FE7">
        <w:tc>
          <w:tcPr>
            <w:tcW w:w="828" w:type="dxa"/>
            <w:shd w:val="clear" w:color="auto" w:fill="auto"/>
          </w:tcPr>
          <w:p w14:paraId="0D442FDE" w14:textId="77777777" w:rsidR="00512FC7" w:rsidRPr="00512FC7" w:rsidRDefault="00512FC7" w:rsidP="00533FE7">
            <w:bookmarkStart w:id="741" w:name="fld_YieldType" w:colFirst="1" w:colLast="1"/>
            <w:bookmarkEnd w:id="740"/>
            <w:r w:rsidRPr="00512FC7">
              <w:lastRenderedPageBreak/>
              <w:t>235</w:t>
            </w:r>
          </w:p>
        </w:tc>
        <w:tc>
          <w:tcPr>
            <w:tcW w:w="2069" w:type="dxa"/>
            <w:shd w:val="clear" w:color="auto" w:fill="auto"/>
          </w:tcPr>
          <w:p w14:paraId="0BED15C4" w14:textId="77777777" w:rsidR="00512FC7" w:rsidRPr="00512FC7" w:rsidRDefault="00512FC7" w:rsidP="00533FE7">
            <w:r w:rsidRPr="00512FC7">
              <w:t>YieldType</w:t>
            </w:r>
          </w:p>
        </w:tc>
        <w:tc>
          <w:tcPr>
            <w:tcW w:w="1083" w:type="dxa"/>
            <w:shd w:val="clear" w:color="auto" w:fill="auto"/>
          </w:tcPr>
          <w:p w14:paraId="2168C9EF" w14:textId="77777777" w:rsidR="00512FC7" w:rsidRPr="00512FC7" w:rsidRDefault="00512FC7" w:rsidP="00533FE7">
            <w:r w:rsidRPr="00512FC7">
              <w:t>String</w:t>
            </w:r>
          </w:p>
        </w:tc>
        <w:tc>
          <w:tcPr>
            <w:tcW w:w="4677" w:type="dxa"/>
            <w:shd w:val="clear" w:color="auto" w:fill="auto"/>
          </w:tcPr>
          <w:p w14:paraId="4C17A579" w14:textId="77777777" w:rsidR="00512FC7" w:rsidRDefault="00512FC7" w:rsidP="00533FE7">
            <w:pPr>
              <w:jc w:val="left"/>
            </w:pPr>
            <w:r>
              <w:t>Type of yield. (Note tag # was reserved in FIX 4.1, added in FIX 4.3)</w:t>
            </w:r>
          </w:p>
          <w:p w14:paraId="4233F005" w14:textId="77777777" w:rsidR="00512FC7" w:rsidRPr="00512FC7" w:rsidRDefault="00512FC7" w:rsidP="00533FE7">
            <w:pPr>
              <w:jc w:val="left"/>
            </w:pPr>
            <w:r>
              <w:t>Valid values:</w:t>
            </w:r>
            <w:r>
              <w:br/>
            </w:r>
            <w:r>
              <w:tab/>
              <w:t>AFTERTAX - After Tax Yield (Municipals)</w:t>
            </w:r>
            <w:r>
              <w:br/>
            </w:r>
            <w:r>
              <w:tab/>
              <w:t>ANNUAL - Annual Yield</w:t>
            </w:r>
            <w:r>
              <w:br/>
            </w:r>
            <w:r>
              <w:tab/>
              <w:t>ATISSUE - Yield At Issue (Municipals)</w:t>
            </w:r>
            <w:r>
              <w:br/>
            </w:r>
            <w:r>
              <w:tab/>
              <w:t>AVGMATURITY - Yield To Avg Maturity</w:t>
            </w:r>
            <w:r>
              <w:br/>
            </w:r>
            <w:r>
              <w:tab/>
              <w:t>BOOK - Book Yield</w:t>
            </w:r>
            <w:r>
              <w:br/>
            </w:r>
            <w:r>
              <w:tab/>
              <w:t>CALL - Yield to Next Call</w:t>
            </w:r>
            <w:r>
              <w:br/>
            </w:r>
            <w:r>
              <w:tab/>
              <w:t>CHANGE - Yield Change Since Close</w:t>
            </w:r>
            <w:r>
              <w:br/>
            </w:r>
            <w:r>
              <w:tab/>
              <w:t>CLOSE - Closing Yield</w:t>
            </w:r>
            <w:r>
              <w:br/>
            </w:r>
            <w:r>
              <w:tab/>
              <w:t>COMPOUND - Compound Yield</w:t>
            </w:r>
            <w:r>
              <w:br/>
            </w:r>
            <w:r>
              <w:tab/>
              <w:t>CURRENT - Current Yield</w:t>
            </w:r>
            <w:r>
              <w:br/>
            </w:r>
            <w:r>
              <w:tab/>
              <w:t>GOVTEQUIV - Gvnt Equivalent Yield</w:t>
            </w:r>
            <w:r>
              <w:br/>
            </w:r>
            <w:r>
              <w:tab/>
              <w:t>GROSS - True Gross Yield</w:t>
            </w:r>
            <w:r>
              <w:br/>
            </w:r>
            <w:r>
              <w:tab/>
              <w:t>INFLATION - Yield with Inflation Assumption</w:t>
            </w:r>
            <w:r>
              <w:br/>
            </w:r>
            <w:r>
              <w:tab/>
              <w:t>INVERSEFLOATER - Inverse Floater Bond Yield</w:t>
            </w:r>
            <w:r>
              <w:br/>
            </w:r>
            <w:r>
              <w:tab/>
              <w:t>LASTCLOSE - Most Recent Closing Yield</w:t>
            </w:r>
            <w:r>
              <w:br/>
            </w:r>
            <w:r>
              <w:tab/>
              <w:t>LASTMONTH - Closing Yield Most Recent Month</w:t>
            </w:r>
            <w:r>
              <w:br/>
            </w:r>
            <w:r>
              <w:tab/>
              <w:t>LASTQUARTER - Closing Yield Most Recent Quarter</w:t>
            </w:r>
            <w:r>
              <w:br/>
            </w:r>
            <w:r>
              <w:tab/>
              <w:t>LASTYEAR - Closing Yield Most Recent Year</w:t>
            </w:r>
            <w:r>
              <w:br/>
            </w:r>
            <w:r>
              <w:tab/>
              <w:t>LONGAVGLIFE - Yield to Longest Average Life</w:t>
            </w:r>
            <w:r>
              <w:br/>
            </w:r>
            <w:r>
              <w:lastRenderedPageBreak/>
              <w:tab/>
              <w:t>MARK - Mark to Market Yield</w:t>
            </w:r>
            <w:r>
              <w:br/>
            </w:r>
            <w:r>
              <w:tab/>
              <w:t>MATURITY - Yield to Maturity</w:t>
            </w:r>
            <w:r>
              <w:br/>
            </w:r>
            <w:r>
              <w:tab/>
              <w:t>NEXTREFUND - Yield to Next Refund (Sinking Fund Bonds)</w:t>
            </w:r>
            <w:r>
              <w:br/>
            </w:r>
            <w:r>
              <w:tab/>
              <w:t>OPENAVG - Open Average Yield</w:t>
            </w:r>
            <w:r>
              <w:br/>
            </w:r>
            <w:r>
              <w:tab/>
              <w:t>PREVCLOSE - Previous Close Yield</w:t>
            </w:r>
            <w:r>
              <w:br/>
            </w:r>
            <w:r>
              <w:tab/>
              <w:t>PROCEEDS - Proceeds Yield</w:t>
            </w:r>
            <w:r>
              <w:br/>
            </w:r>
            <w:r>
              <w:tab/>
              <w:t>PUT - Yield to Next Put</w:t>
            </w:r>
            <w:r>
              <w:br/>
            </w:r>
            <w:r>
              <w:tab/>
              <w:t>SEMIANNUAL - Semi-annual Yield</w:t>
            </w:r>
            <w:r>
              <w:br/>
            </w:r>
            <w:r>
              <w:tab/>
              <w:t>SHORTAVGLIFE - Yield to Shortest Average Life</w:t>
            </w:r>
            <w:r>
              <w:br/>
            </w:r>
            <w:r>
              <w:tab/>
              <w:t>SIMPLE - Simple Yield</w:t>
            </w:r>
            <w:r>
              <w:br/>
            </w:r>
            <w:r>
              <w:tab/>
              <w:t>TAXEQUIV - Tax Equivalent Yield</w:t>
            </w:r>
            <w:r>
              <w:br/>
            </w:r>
            <w:r>
              <w:tab/>
              <w:t>TENDER - Yield to Tender Date</w:t>
            </w:r>
            <w:r>
              <w:br/>
            </w:r>
            <w:r>
              <w:tab/>
              <w:t>TRUE - True Yield</w:t>
            </w:r>
            <w:r>
              <w:br/>
            </w:r>
            <w:r>
              <w:tab/>
              <w:t>VALUE1_32 - Yield Value Of 1/32</w:t>
            </w:r>
            <w:r>
              <w:br/>
            </w:r>
            <w:r>
              <w:tab/>
              <w:t>WORST - Yield To Worst</w:t>
            </w:r>
          </w:p>
        </w:tc>
        <w:tc>
          <w:tcPr>
            <w:tcW w:w="4411" w:type="dxa"/>
            <w:shd w:val="clear" w:color="auto" w:fill="auto"/>
          </w:tcPr>
          <w:p w14:paraId="5D8BBA38" w14:textId="77777777" w:rsidR="00512FC7" w:rsidRPr="00512FC7" w:rsidRDefault="00512FC7" w:rsidP="00533FE7">
            <w:r w:rsidRPr="00512FC7">
              <w:lastRenderedPageBreak/>
              <w:t>Typ</w:t>
            </w:r>
          </w:p>
        </w:tc>
      </w:tr>
      <w:tr w:rsidR="00512FC7" w:rsidRPr="00512FC7" w14:paraId="059E0A70" w14:textId="77777777" w:rsidTr="00533FE7">
        <w:tc>
          <w:tcPr>
            <w:tcW w:w="828" w:type="dxa"/>
            <w:shd w:val="clear" w:color="auto" w:fill="auto"/>
          </w:tcPr>
          <w:p w14:paraId="7C25B44D" w14:textId="77777777" w:rsidR="00512FC7" w:rsidRPr="00512FC7" w:rsidRDefault="00512FC7" w:rsidP="00533FE7">
            <w:bookmarkStart w:id="742" w:name="fld_Yield" w:colFirst="1" w:colLast="1"/>
            <w:bookmarkEnd w:id="741"/>
            <w:r w:rsidRPr="00512FC7">
              <w:lastRenderedPageBreak/>
              <w:t>236</w:t>
            </w:r>
          </w:p>
        </w:tc>
        <w:tc>
          <w:tcPr>
            <w:tcW w:w="2069" w:type="dxa"/>
            <w:shd w:val="clear" w:color="auto" w:fill="auto"/>
          </w:tcPr>
          <w:p w14:paraId="4D82E21C" w14:textId="77777777" w:rsidR="00512FC7" w:rsidRPr="00512FC7" w:rsidRDefault="00512FC7" w:rsidP="00533FE7">
            <w:r w:rsidRPr="00512FC7">
              <w:t>Yield</w:t>
            </w:r>
          </w:p>
        </w:tc>
        <w:tc>
          <w:tcPr>
            <w:tcW w:w="1083" w:type="dxa"/>
            <w:shd w:val="clear" w:color="auto" w:fill="auto"/>
          </w:tcPr>
          <w:p w14:paraId="31293AFE" w14:textId="77777777" w:rsidR="00512FC7" w:rsidRPr="00512FC7" w:rsidRDefault="00512FC7" w:rsidP="00533FE7">
            <w:r w:rsidRPr="00512FC7">
              <w:t>Percentage</w:t>
            </w:r>
          </w:p>
        </w:tc>
        <w:tc>
          <w:tcPr>
            <w:tcW w:w="4677" w:type="dxa"/>
            <w:shd w:val="clear" w:color="auto" w:fill="auto"/>
          </w:tcPr>
          <w:p w14:paraId="15C8EE8E" w14:textId="77777777" w:rsidR="00512FC7" w:rsidRPr="00512FC7" w:rsidRDefault="00512FC7" w:rsidP="00533FE7">
            <w:pPr>
              <w:jc w:val="left"/>
            </w:pPr>
            <w:r w:rsidRPr="00512FC7">
              <w:t>Yield percentage.</w:t>
            </w:r>
            <w:r>
              <w:br/>
            </w:r>
            <w:r w:rsidRPr="00512FC7">
              <w:t>(Note tag # was reserved in FIX 4.1, added in FIX 4.3)</w:t>
            </w:r>
          </w:p>
        </w:tc>
        <w:tc>
          <w:tcPr>
            <w:tcW w:w="4411" w:type="dxa"/>
            <w:shd w:val="clear" w:color="auto" w:fill="auto"/>
          </w:tcPr>
          <w:p w14:paraId="58746D9D" w14:textId="77777777" w:rsidR="00512FC7" w:rsidRPr="00512FC7" w:rsidRDefault="00512FC7" w:rsidP="00533FE7">
            <w:r w:rsidRPr="00512FC7">
              <w:t>Yld</w:t>
            </w:r>
          </w:p>
        </w:tc>
      </w:tr>
      <w:tr w:rsidR="00512FC7" w:rsidRPr="00512FC7" w14:paraId="25905142" w14:textId="77777777" w:rsidTr="00533FE7">
        <w:tc>
          <w:tcPr>
            <w:tcW w:w="828" w:type="dxa"/>
            <w:shd w:val="clear" w:color="auto" w:fill="auto"/>
          </w:tcPr>
          <w:p w14:paraId="1B031B78" w14:textId="77777777" w:rsidR="00512FC7" w:rsidRPr="00512FC7" w:rsidRDefault="00512FC7" w:rsidP="00533FE7">
            <w:bookmarkStart w:id="743" w:name="fld_TotalTakedown" w:colFirst="1" w:colLast="1"/>
            <w:bookmarkEnd w:id="742"/>
            <w:r w:rsidRPr="00512FC7">
              <w:t>237</w:t>
            </w:r>
          </w:p>
        </w:tc>
        <w:tc>
          <w:tcPr>
            <w:tcW w:w="2069" w:type="dxa"/>
            <w:shd w:val="clear" w:color="auto" w:fill="auto"/>
          </w:tcPr>
          <w:p w14:paraId="61418795" w14:textId="77777777" w:rsidR="00512FC7" w:rsidRPr="00512FC7" w:rsidRDefault="00512FC7" w:rsidP="00533FE7">
            <w:r w:rsidRPr="00512FC7">
              <w:t>TotalTakedown</w:t>
            </w:r>
          </w:p>
        </w:tc>
        <w:tc>
          <w:tcPr>
            <w:tcW w:w="1083" w:type="dxa"/>
            <w:shd w:val="clear" w:color="auto" w:fill="auto"/>
          </w:tcPr>
          <w:p w14:paraId="29FB59CA" w14:textId="77777777" w:rsidR="00512FC7" w:rsidRPr="00512FC7" w:rsidRDefault="00512FC7" w:rsidP="00533FE7">
            <w:r w:rsidRPr="00512FC7">
              <w:t>Amt</w:t>
            </w:r>
          </w:p>
        </w:tc>
        <w:tc>
          <w:tcPr>
            <w:tcW w:w="4677" w:type="dxa"/>
            <w:shd w:val="clear" w:color="auto" w:fill="auto"/>
          </w:tcPr>
          <w:p w14:paraId="2AB05B1F" w14:textId="77777777" w:rsidR="00512FC7" w:rsidRPr="00512FC7" w:rsidRDefault="00512FC7" w:rsidP="00533FE7">
            <w:pPr>
              <w:jc w:val="left"/>
            </w:pPr>
            <w:r w:rsidRPr="00512FC7">
              <w:t>The price at which the securities are distributed to the different members of an underwriting group for the primary market in Municipals, total gross underwriter's spread.</w:t>
            </w:r>
            <w:r>
              <w:br/>
            </w:r>
            <w:r w:rsidRPr="00512FC7">
              <w:t>(Note tag # was reserved in FIX 4.1, added in FIX 4.3)</w:t>
            </w:r>
          </w:p>
        </w:tc>
        <w:tc>
          <w:tcPr>
            <w:tcW w:w="4411" w:type="dxa"/>
            <w:shd w:val="clear" w:color="auto" w:fill="auto"/>
          </w:tcPr>
          <w:p w14:paraId="4AA48BB4" w14:textId="77777777" w:rsidR="00512FC7" w:rsidRPr="00512FC7" w:rsidRDefault="00512FC7" w:rsidP="00533FE7">
            <w:r w:rsidRPr="00512FC7">
              <w:t>TotTakedown</w:t>
            </w:r>
          </w:p>
        </w:tc>
      </w:tr>
      <w:tr w:rsidR="00512FC7" w:rsidRPr="00512FC7" w14:paraId="16543E14" w14:textId="77777777" w:rsidTr="00533FE7">
        <w:tc>
          <w:tcPr>
            <w:tcW w:w="828" w:type="dxa"/>
            <w:shd w:val="clear" w:color="auto" w:fill="auto"/>
          </w:tcPr>
          <w:p w14:paraId="2C8A14CA" w14:textId="77777777" w:rsidR="00512FC7" w:rsidRPr="00512FC7" w:rsidRDefault="00512FC7" w:rsidP="00533FE7">
            <w:bookmarkStart w:id="744" w:name="fld_Concession" w:colFirst="1" w:colLast="1"/>
            <w:bookmarkEnd w:id="743"/>
            <w:r w:rsidRPr="00512FC7">
              <w:t>238</w:t>
            </w:r>
          </w:p>
        </w:tc>
        <w:tc>
          <w:tcPr>
            <w:tcW w:w="2069" w:type="dxa"/>
            <w:shd w:val="clear" w:color="auto" w:fill="auto"/>
          </w:tcPr>
          <w:p w14:paraId="484C4B9F" w14:textId="77777777" w:rsidR="00512FC7" w:rsidRPr="00512FC7" w:rsidRDefault="00512FC7" w:rsidP="00533FE7">
            <w:r w:rsidRPr="00512FC7">
              <w:t>Concession</w:t>
            </w:r>
          </w:p>
        </w:tc>
        <w:tc>
          <w:tcPr>
            <w:tcW w:w="1083" w:type="dxa"/>
            <w:shd w:val="clear" w:color="auto" w:fill="auto"/>
          </w:tcPr>
          <w:p w14:paraId="31FDDC1E" w14:textId="77777777" w:rsidR="00512FC7" w:rsidRPr="00512FC7" w:rsidRDefault="00512FC7" w:rsidP="00533FE7">
            <w:r w:rsidRPr="00512FC7">
              <w:t>Amt</w:t>
            </w:r>
          </w:p>
        </w:tc>
        <w:tc>
          <w:tcPr>
            <w:tcW w:w="4677" w:type="dxa"/>
            <w:shd w:val="clear" w:color="auto" w:fill="auto"/>
          </w:tcPr>
          <w:p w14:paraId="72F23E11" w14:textId="77777777" w:rsidR="00512FC7" w:rsidRPr="00512FC7" w:rsidRDefault="00512FC7" w:rsidP="00533FE7">
            <w:pPr>
              <w:jc w:val="left"/>
            </w:pPr>
            <w:r w:rsidRPr="00512FC7">
              <w:t>Provides the reduction in price for the secondary market in Muncipals.</w:t>
            </w:r>
            <w:r>
              <w:br/>
            </w:r>
            <w:r w:rsidRPr="00512FC7">
              <w:t>(Note tag # was reserved in FIX 4.1, added in FIX 4.3)</w:t>
            </w:r>
          </w:p>
        </w:tc>
        <w:tc>
          <w:tcPr>
            <w:tcW w:w="4411" w:type="dxa"/>
            <w:shd w:val="clear" w:color="auto" w:fill="auto"/>
          </w:tcPr>
          <w:p w14:paraId="524403D7" w14:textId="77777777" w:rsidR="00512FC7" w:rsidRPr="00512FC7" w:rsidRDefault="00512FC7" w:rsidP="00533FE7">
            <w:r w:rsidRPr="00512FC7">
              <w:t>Concession</w:t>
            </w:r>
          </w:p>
        </w:tc>
      </w:tr>
      <w:tr w:rsidR="00512FC7" w:rsidRPr="00512FC7" w14:paraId="6DE5536F" w14:textId="77777777" w:rsidTr="00533FE7">
        <w:tc>
          <w:tcPr>
            <w:tcW w:w="828" w:type="dxa"/>
            <w:shd w:val="clear" w:color="auto" w:fill="auto"/>
          </w:tcPr>
          <w:p w14:paraId="38DE391E" w14:textId="77777777" w:rsidR="00512FC7" w:rsidRPr="00512FC7" w:rsidRDefault="00512FC7" w:rsidP="00533FE7">
            <w:bookmarkStart w:id="745" w:name="fld_RepoCollateralSecurityType" w:colFirst="1" w:colLast="1"/>
            <w:bookmarkEnd w:id="744"/>
            <w:r w:rsidRPr="00512FC7">
              <w:t>239</w:t>
            </w:r>
          </w:p>
        </w:tc>
        <w:tc>
          <w:tcPr>
            <w:tcW w:w="2069" w:type="dxa"/>
            <w:shd w:val="clear" w:color="auto" w:fill="auto"/>
          </w:tcPr>
          <w:p w14:paraId="4042020D" w14:textId="77777777" w:rsidR="00512FC7" w:rsidRPr="00512FC7" w:rsidRDefault="00512FC7" w:rsidP="00533FE7">
            <w:r w:rsidRPr="00512FC7">
              <w:t>RepoCollateralSecurityType</w:t>
            </w:r>
          </w:p>
        </w:tc>
        <w:tc>
          <w:tcPr>
            <w:tcW w:w="1083" w:type="dxa"/>
            <w:shd w:val="clear" w:color="auto" w:fill="auto"/>
          </w:tcPr>
          <w:p w14:paraId="3F557182" w14:textId="34B36753" w:rsidR="00512FC7" w:rsidRPr="00512FC7" w:rsidRDefault="00512FC7" w:rsidP="00533FE7">
            <w:moveToRangeStart w:id="746" w:author="Administrator" w:date="2011-08-18T10:26:00Z" w:name="move301426514"/>
            <w:moveTo w:id="747" w:author="Administrator" w:date="2011-08-18T10:26:00Z">
              <w:r w:rsidRPr="00512FC7">
                <w:t>String</w:t>
              </w:r>
            </w:moveTo>
            <w:moveToRangeEnd w:id="746"/>
            <w:del w:id="748" w:author="Administrator" w:date="2011-08-18T10:26:00Z">
              <w:r w:rsidR="00DE5358" w:rsidRPr="00DE5358">
                <w:delText>int</w:delText>
              </w:r>
            </w:del>
          </w:p>
        </w:tc>
        <w:tc>
          <w:tcPr>
            <w:tcW w:w="4677" w:type="dxa"/>
            <w:shd w:val="clear" w:color="auto" w:fill="auto"/>
          </w:tcPr>
          <w:p w14:paraId="4BF05853" w14:textId="77777777" w:rsidR="00512FC7" w:rsidRPr="00512FC7" w:rsidRDefault="00512FC7" w:rsidP="00533FE7">
            <w:pPr>
              <w:jc w:val="left"/>
            </w:pPr>
            <w:ins w:id="749" w:author="Administrator" w:date="2011-08-18T10:26:00Z">
              <w:r w:rsidRPr="00512FC7">
                <w:t xml:space="preserve">Deprecated in FIX.4.4 </w:t>
              </w:r>
            </w:ins>
            <w:r w:rsidRPr="00512FC7">
              <w:t>Identifies the collateral used in the transaction.</w:t>
            </w:r>
            <w:r>
              <w:br/>
            </w:r>
            <w:r w:rsidRPr="00512FC7">
              <w:t>Valid values: see SecurityType (167) field (Note tag # was reserved in FIX 4.1, added in FIX 4.3)</w:t>
            </w:r>
          </w:p>
        </w:tc>
        <w:tc>
          <w:tcPr>
            <w:tcW w:w="4411" w:type="dxa"/>
            <w:shd w:val="clear" w:color="auto" w:fill="auto"/>
          </w:tcPr>
          <w:p w14:paraId="5E7948A9" w14:textId="77777777" w:rsidR="00512FC7" w:rsidRPr="00512FC7" w:rsidRDefault="00512FC7" w:rsidP="00533FE7">
            <w:r w:rsidRPr="00512FC7">
              <w:t>RepoCollSecTyp</w:t>
            </w:r>
          </w:p>
        </w:tc>
      </w:tr>
      <w:tr w:rsidR="00512FC7" w:rsidRPr="00512FC7" w14:paraId="57F4C623" w14:textId="77777777" w:rsidTr="00533FE7">
        <w:tc>
          <w:tcPr>
            <w:tcW w:w="828" w:type="dxa"/>
            <w:shd w:val="clear" w:color="auto" w:fill="auto"/>
          </w:tcPr>
          <w:p w14:paraId="11BEB393" w14:textId="77777777" w:rsidR="00512FC7" w:rsidRPr="00512FC7" w:rsidRDefault="00512FC7" w:rsidP="00533FE7">
            <w:bookmarkStart w:id="750" w:name="fld_RedemptionDate" w:colFirst="1" w:colLast="1"/>
            <w:bookmarkEnd w:id="745"/>
            <w:r w:rsidRPr="00512FC7">
              <w:t>240</w:t>
            </w:r>
          </w:p>
        </w:tc>
        <w:tc>
          <w:tcPr>
            <w:tcW w:w="2069" w:type="dxa"/>
            <w:shd w:val="clear" w:color="auto" w:fill="auto"/>
          </w:tcPr>
          <w:p w14:paraId="5BFBD7C1" w14:textId="77777777" w:rsidR="00512FC7" w:rsidRPr="00512FC7" w:rsidRDefault="00512FC7" w:rsidP="00533FE7">
            <w:r w:rsidRPr="00512FC7">
              <w:t>RedemptionDate</w:t>
            </w:r>
          </w:p>
        </w:tc>
        <w:tc>
          <w:tcPr>
            <w:tcW w:w="1083" w:type="dxa"/>
            <w:shd w:val="clear" w:color="auto" w:fill="auto"/>
          </w:tcPr>
          <w:p w14:paraId="679100A5" w14:textId="77777777" w:rsidR="00512FC7" w:rsidRPr="00512FC7" w:rsidRDefault="00512FC7" w:rsidP="00533FE7">
            <w:r w:rsidRPr="00512FC7">
              <w:t>LocalMktDate</w:t>
            </w:r>
          </w:p>
        </w:tc>
        <w:tc>
          <w:tcPr>
            <w:tcW w:w="4677" w:type="dxa"/>
            <w:shd w:val="clear" w:color="auto" w:fill="auto"/>
          </w:tcPr>
          <w:p w14:paraId="40D2AB9C" w14:textId="77777777" w:rsidR="00512FC7" w:rsidRPr="00512FC7" w:rsidRDefault="00512FC7" w:rsidP="00533FE7">
            <w:pPr>
              <w:jc w:val="left"/>
            </w:pPr>
            <w:r w:rsidRPr="00512FC7">
              <w:t>Deprecated in FIX.4.4 Return of investor's principal in a security. Bond redemption can occur before maturity date.(Note tag # was reserved in FIX 4.1, added in FIX 4.3) (prior to FIX 4.4 field was of type UTCDate)</w:t>
            </w:r>
          </w:p>
        </w:tc>
        <w:tc>
          <w:tcPr>
            <w:tcW w:w="4411" w:type="dxa"/>
            <w:shd w:val="clear" w:color="auto" w:fill="auto"/>
          </w:tcPr>
          <w:p w14:paraId="6D0E4833" w14:textId="77777777" w:rsidR="00512FC7" w:rsidRPr="00512FC7" w:rsidRDefault="00512FC7" w:rsidP="00533FE7">
            <w:r w:rsidRPr="00512FC7">
              <w:t>Redeem</w:t>
            </w:r>
          </w:p>
        </w:tc>
      </w:tr>
      <w:tr w:rsidR="00512FC7" w:rsidRPr="00512FC7" w14:paraId="037E2BD3" w14:textId="77777777" w:rsidTr="00533FE7">
        <w:tc>
          <w:tcPr>
            <w:tcW w:w="828" w:type="dxa"/>
            <w:shd w:val="clear" w:color="auto" w:fill="auto"/>
          </w:tcPr>
          <w:p w14:paraId="6461FF0F" w14:textId="77777777" w:rsidR="00512FC7" w:rsidRPr="00512FC7" w:rsidRDefault="00512FC7" w:rsidP="00533FE7">
            <w:bookmarkStart w:id="751" w:name="fld_UnderlyingCouponPaymentDate" w:colFirst="1" w:colLast="1"/>
            <w:bookmarkEnd w:id="750"/>
            <w:r w:rsidRPr="00512FC7">
              <w:t>241</w:t>
            </w:r>
          </w:p>
        </w:tc>
        <w:tc>
          <w:tcPr>
            <w:tcW w:w="2069" w:type="dxa"/>
            <w:shd w:val="clear" w:color="auto" w:fill="auto"/>
          </w:tcPr>
          <w:p w14:paraId="1E82D431" w14:textId="77777777" w:rsidR="00512FC7" w:rsidRPr="00512FC7" w:rsidRDefault="00512FC7" w:rsidP="00533FE7">
            <w:r w:rsidRPr="00512FC7">
              <w:t>UnderlyingCouponPay</w:t>
            </w:r>
            <w:r w:rsidRPr="00512FC7">
              <w:lastRenderedPageBreak/>
              <w:t>mentDate</w:t>
            </w:r>
          </w:p>
        </w:tc>
        <w:tc>
          <w:tcPr>
            <w:tcW w:w="1083" w:type="dxa"/>
            <w:shd w:val="clear" w:color="auto" w:fill="auto"/>
          </w:tcPr>
          <w:p w14:paraId="1C132B4D" w14:textId="77777777" w:rsidR="00512FC7" w:rsidRPr="00512FC7" w:rsidRDefault="00512FC7" w:rsidP="00533FE7">
            <w:r w:rsidRPr="00512FC7">
              <w:lastRenderedPageBreak/>
              <w:t>LocalMkt</w:t>
            </w:r>
            <w:r w:rsidRPr="00512FC7">
              <w:lastRenderedPageBreak/>
              <w:t>Date</w:t>
            </w:r>
          </w:p>
        </w:tc>
        <w:tc>
          <w:tcPr>
            <w:tcW w:w="4677" w:type="dxa"/>
            <w:shd w:val="clear" w:color="auto" w:fill="auto"/>
          </w:tcPr>
          <w:p w14:paraId="2670F819" w14:textId="77777777" w:rsidR="00512FC7" w:rsidRPr="00512FC7" w:rsidRDefault="00512FC7" w:rsidP="00533FE7">
            <w:pPr>
              <w:jc w:val="left"/>
            </w:pPr>
            <w:r w:rsidRPr="00512FC7">
              <w:lastRenderedPageBreak/>
              <w:t>Underlying security's CouponPaymentDate.</w:t>
            </w:r>
            <w:r>
              <w:br/>
            </w:r>
            <w:r w:rsidRPr="00512FC7">
              <w:lastRenderedPageBreak/>
              <w:t>See CouponPaymentDate (224) field for description</w:t>
            </w:r>
            <w:r>
              <w:br/>
            </w:r>
            <w:r w:rsidRPr="00512FC7">
              <w:t>(Note tag # was reserved in FIX 4.1, added in FIX 4.3)</w:t>
            </w:r>
            <w:r>
              <w:br/>
            </w:r>
            <w:r w:rsidRPr="00512FC7">
              <w:t>(prior to FIX 4.4 field was of type UTCDate)</w:t>
            </w:r>
          </w:p>
        </w:tc>
        <w:tc>
          <w:tcPr>
            <w:tcW w:w="4411" w:type="dxa"/>
            <w:shd w:val="clear" w:color="auto" w:fill="auto"/>
          </w:tcPr>
          <w:p w14:paraId="56EAA9BA" w14:textId="77777777" w:rsidR="00512FC7" w:rsidRPr="00512FC7" w:rsidRDefault="00512FC7" w:rsidP="00533FE7">
            <w:r w:rsidRPr="00512FC7">
              <w:lastRenderedPageBreak/>
              <w:t>CpnPmt</w:t>
            </w:r>
          </w:p>
        </w:tc>
      </w:tr>
      <w:tr w:rsidR="00512FC7" w:rsidRPr="00512FC7" w14:paraId="03E8AC27" w14:textId="77777777" w:rsidTr="00533FE7">
        <w:tc>
          <w:tcPr>
            <w:tcW w:w="828" w:type="dxa"/>
            <w:shd w:val="clear" w:color="auto" w:fill="auto"/>
          </w:tcPr>
          <w:p w14:paraId="1A63FCAB" w14:textId="77777777" w:rsidR="00512FC7" w:rsidRPr="00512FC7" w:rsidRDefault="00512FC7" w:rsidP="00533FE7">
            <w:bookmarkStart w:id="752" w:name="fld_UnderlyingIssueDate" w:colFirst="1" w:colLast="1"/>
            <w:bookmarkEnd w:id="751"/>
            <w:r w:rsidRPr="00512FC7">
              <w:lastRenderedPageBreak/>
              <w:t>242</w:t>
            </w:r>
          </w:p>
        </w:tc>
        <w:tc>
          <w:tcPr>
            <w:tcW w:w="2069" w:type="dxa"/>
            <w:shd w:val="clear" w:color="auto" w:fill="auto"/>
          </w:tcPr>
          <w:p w14:paraId="08E0FCBF" w14:textId="77777777" w:rsidR="00512FC7" w:rsidRPr="00512FC7" w:rsidRDefault="00512FC7" w:rsidP="00533FE7">
            <w:r w:rsidRPr="00512FC7">
              <w:t>UnderlyingIssueDate</w:t>
            </w:r>
          </w:p>
        </w:tc>
        <w:tc>
          <w:tcPr>
            <w:tcW w:w="1083" w:type="dxa"/>
            <w:shd w:val="clear" w:color="auto" w:fill="auto"/>
          </w:tcPr>
          <w:p w14:paraId="3A4CEFF2" w14:textId="77777777" w:rsidR="00512FC7" w:rsidRPr="00512FC7" w:rsidRDefault="00512FC7" w:rsidP="00533FE7">
            <w:r w:rsidRPr="00512FC7">
              <w:t>LocalMktDate</w:t>
            </w:r>
          </w:p>
        </w:tc>
        <w:tc>
          <w:tcPr>
            <w:tcW w:w="4677" w:type="dxa"/>
            <w:shd w:val="clear" w:color="auto" w:fill="auto"/>
          </w:tcPr>
          <w:p w14:paraId="349DF879" w14:textId="77777777" w:rsidR="00512FC7" w:rsidRPr="00512FC7" w:rsidRDefault="00512FC7" w:rsidP="00533FE7">
            <w:pPr>
              <w:jc w:val="left"/>
            </w:pPr>
            <w:r w:rsidRPr="00512FC7">
              <w:t>Underlying security's IssueDate.</w:t>
            </w:r>
            <w:r>
              <w:br/>
            </w:r>
            <w:r w:rsidRPr="00512FC7">
              <w:t>See IssueDate (225) field for description</w:t>
            </w:r>
            <w:r>
              <w:br/>
            </w:r>
            <w:r w:rsidRPr="00512FC7">
              <w:t>(Note tag # was reserved in FIX 4.1, added in FIX 4.3)</w:t>
            </w:r>
            <w:r>
              <w:br/>
            </w:r>
            <w:r w:rsidRPr="00512FC7">
              <w:t>(prior to FIX 4.4 field was of type UTCDate)</w:t>
            </w:r>
          </w:p>
        </w:tc>
        <w:tc>
          <w:tcPr>
            <w:tcW w:w="4411" w:type="dxa"/>
            <w:shd w:val="clear" w:color="auto" w:fill="auto"/>
          </w:tcPr>
          <w:p w14:paraId="2B520077" w14:textId="77777777" w:rsidR="00512FC7" w:rsidRPr="00512FC7" w:rsidRDefault="00512FC7" w:rsidP="00533FE7">
            <w:r w:rsidRPr="00512FC7">
              <w:t>Issued</w:t>
            </w:r>
          </w:p>
        </w:tc>
      </w:tr>
      <w:tr w:rsidR="00512FC7" w:rsidRPr="00512FC7" w14:paraId="27FB7AFB" w14:textId="77777777" w:rsidTr="00533FE7">
        <w:tc>
          <w:tcPr>
            <w:tcW w:w="828" w:type="dxa"/>
            <w:shd w:val="clear" w:color="auto" w:fill="auto"/>
          </w:tcPr>
          <w:p w14:paraId="1020FC42" w14:textId="77777777" w:rsidR="00512FC7" w:rsidRPr="00512FC7" w:rsidRDefault="00512FC7" w:rsidP="00533FE7">
            <w:bookmarkStart w:id="753" w:name="fld_UnderlyingRepoCollateralSecurityType" w:colFirst="1" w:colLast="1"/>
            <w:bookmarkEnd w:id="752"/>
            <w:r w:rsidRPr="00512FC7">
              <w:t>243</w:t>
            </w:r>
          </w:p>
        </w:tc>
        <w:tc>
          <w:tcPr>
            <w:tcW w:w="2069" w:type="dxa"/>
            <w:shd w:val="clear" w:color="auto" w:fill="auto"/>
          </w:tcPr>
          <w:p w14:paraId="5C7A2A45" w14:textId="77777777" w:rsidR="00512FC7" w:rsidRPr="00512FC7" w:rsidRDefault="00512FC7" w:rsidP="00533FE7">
            <w:r w:rsidRPr="00512FC7">
              <w:t>UnderlyingRepoCollateralSecurityType</w:t>
            </w:r>
          </w:p>
        </w:tc>
        <w:tc>
          <w:tcPr>
            <w:tcW w:w="1083" w:type="dxa"/>
            <w:shd w:val="clear" w:color="auto" w:fill="auto"/>
          </w:tcPr>
          <w:p w14:paraId="55B47F0B" w14:textId="618F9B5D" w:rsidR="00512FC7" w:rsidRPr="00512FC7" w:rsidRDefault="00512FC7" w:rsidP="00533FE7">
            <w:moveToRangeStart w:id="754" w:author="Administrator" w:date="2011-08-18T10:26:00Z" w:name="move301426515"/>
            <w:moveTo w:id="755" w:author="Administrator" w:date="2011-08-18T10:26:00Z">
              <w:r w:rsidRPr="00512FC7">
                <w:t>String</w:t>
              </w:r>
            </w:moveTo>
            <w:moveToRangeEnd w:id="754"/>
            <w:del w:id="756" w:author="Administrator" w:date="2011-08-18T10:26:00Z">
              <w:r w:rsidR="00DE5358" w:rsidRPr="00DE5358">
                <w:delText>int</w:delText>
              </w:r>
            </w:del>
          </w:p>
        </w:tc>
        <w:tc>
          <w:tcPr>
            <w:tcW w:w="4677" w:type="dxa"/>
            <w:shd w:val="clear" w:color="auto" w:fill="auto"/>
          </w:tcPr>
          <w:p w14:paraId="087AAB02" w14:textId="77777777" w:rsidR="00512FC7" w:rsidRPr="00512FC7" w:rsidRDefault="00512FC7" w:rsidP="00533FE7">
            <w:pPr>
              <w:jc w:val="left"/>
            </w:pPr>
            <w:r w:rsidRPr="00512FC7">
              <w:t>Deprecated in FIX.4.4 Underlying security's RepoCollateralSecurityType. See RepoCollateralSecurityType (239) field for description.(Note tag # was reserved in FIX 4.1, added in FIX 4.3)</w:t>
            </w:r>
          </w:p>
        </w:tc>
        <w:tc>
          <w:tcPr>
            <w:tcW w:w="4411" w:type="dxa"/>
            <w:shd w:val="clear" w:color="auto" w:fill="auto"/>
          </w:tcPr>
          <w:p w14:paraId="64FF0F51" w14:textId="77777777" w:rsidR="00512FC7" w:rsidRPr="00512FC7" w:rsidRDefault="00512FC7" w:rsidP="00533FE7">
            <w:r w:rsidRPr="00512FC7">
              <w:t>RepoCollSecTyp</w:t>
            </w:r>
          </w:p>
        </w:tc>
      </w:tr>
      <w:tr w:rsidR="00512FC7" w:rsidRPr="00512FC7" w14:paraId="228394FA" w14:textId="77777777" w:rsidTr="00533FE7">
        <w:tc>
          <w:tcPr>
            <w:tcW w:w="828" w:type="dxa"/>
            <w:shd w:val="clear" w:color="auto" w:fill="auto"/>
          </w:tcPr>
          <w:p w14:paraId="75A9BFE1" w14:textId="77777777" w:rsidR="00512FC7" w:rsidRPr="00512FC7" w:rsidRDefault="00512FC7" w:rsidP="00533FE7">
            <w:bookmarkStart w:id="757" w:name="fld_UnderlyingRepurchaseTerm" w:colFirst="1" w:colLast="1"/>
            <w:bookmarkEnd w:id="753"/>
            <w:r w:rsidRPr="00512FC7">
              <w:t>244</w:t>
            </w:r>
          </w:p>
        </w:tc>
        <w:tc>
          <w:tcPr>
            <w:tcW w:w="2069" w:type="dxa"/>
            <w:shd w:val="clear" w:color="auto" w:fill="auto"/>
          </w:tcPr>
          <w:p w14:paraId="0C330CA2" w14:textId="77777777" w:rsidR="00512FC7" w:rsidRPr="00512FC7" w:rsidRDefault="00512FC7" w:rsidP="00533FE7">
            <w:r w:rsidRPr="00512FC7">
              <w:t>UnderlyingRepurchaseTerm</w:t>
            </w:r>
          </w:p>
        </w:tc>
        <w:tc>
          <w:tcPr>
            <w:tcW w:w="1083" w:type="dxa"/>
            <w:shd w:val="clear" w:color="auto" w:fill="auto"/>
          </w:tcPr>
          <w:p w14:paraId="1D7859ED" w14:textId="77777777" w:rsidR="00512FC7" w:rsidRPr="00512FC7" w:rsidRDefault="00512FC7" w:rsidP="00533FE7">
            <w:r w:rsidRPr="00512FC7">
              <w:t>int</w:t>
            </w:r>
          </w:p>
        </w:tc>
        <w:tc>
          <w:tcPr>
            <w:tcW w:w="4677" w:type="dxa"/>
            <w:shd w:val="clear" w:color="auto" w:fill="auto"/>
          </w:tcPr>
          <w:p w14:paraId="2D1E9FFB" w14:textId="77777777" w:rsidR="00512FC7" w:rsidRPr="00512FC7" w:rsidRDefault="00512FC7" w:rsidP="00533FE7">
            <w:pPr>
              <w:jc w:val="left"/>
            </w:pPr>
            <w:r w:rsidRPr="00512FC7">
              <w:t>Deprecated in FIX.4.4 Underlying security's RepurchaseTerm. See RepurchaseTerm (226) field for description (Note tag # was reserved in FIX 4.1, added in FIX 4.3)</w:t>
            </w:r>
          </w:p>
        </w:tc>
        <w:tc>
          <w:tcPr>
            <w:tcW w:w="4411" w:type="dxa"/>
            <w:shd w:val="clear" w:color="auto" w:fill="auto"/>
          </w:tcPr>
          <w:p w14:paraId="0AEC3395" w14:textId="77777777" w:rsidR="00512FC7" w:rsidRPr="00512FC7" w:rsidRDefault="00512FC7" w:rsidP="00533FE7">
            <w:r w:rsidRPr="00512FC7">
              <w:t>RepoTrm</w:t>
            </w:r>
          </w:p>
        </w:tc>
      </w:tr>
      <w:tr w:rsidR="00512FC7" w:rsidRPr="00512FC7" w14:paraId="66F4B282" w14:textId="77777777" w:rsidTr="00533FE7">
        <w:tc>
          <w:tcPr>
            <w:tcW w:w="828" w:type="dxa"/>
            <w:shd w:val="clear" w:color="auto" w:fill="auto"/>
          </w:tcPr>
          <w:p w14:paraId="2CF6F6FD" w14:textId="77777777" w:rsidR="00512FC7" w:rsidRPr="00512FC7" w:rsidRDefault="00512FC7" w:rsidP="00533FE7">
            <w:bookmarkStart w:id="758" w:name="fld_UnderlyingRepurchaseRate" w:colFirst="1" w:colLast="1"/>
            <w:bookmarkEnd w:id="757"/>
            <w:r w:rsidRPr="00512FC7">
              <w:t>245</w:t>
            </w:r>
          </w:p>
        </w:tc>
        <w:tc>
          <w:tcPr>
            <w:tcW w:w="2069" w:type="dxa"/>
            <w:shd w:val="clear" w:color="auto" w:fill="auto"/>
          </w:tcPr>
          <w:p w14:paraId="196E1C48" w14:textId="77777777" w:rsidR="00512FC7" w:rsidRPr="00512FC7" w:rsidRDefault="00512FC7" w:rsidP="00533FE7">
            <w:r w:rsidRPr="00512FC7">
              <w:t>UnderlyingRepurchaseRate</w:t>
            </w:r>
          </w:p>
        </w:tc>
        <w:tc>
          <w:tcPr>
            <w:tcW w:w="1083" w:type="dxa"/>
            <w:shd w:val="clear" w:color="auto" w:fill="auto"/>
          </w:tcPr>
          <w:p w14:paraId="303FBDDD" w14:textId="77777777" w:rsidR="00512FC7" w:rsidRPr="00512FC7" w:rsidRDefault="00512FC7" w:rsidP="00533FE7">
            <w:r w:rsidRPr="00512FC7">
              <w:t>Percentage</w:t>
            </w:r>
          </w:p>
        </w:tc>
        <w:tc>
          <w:tcPr>
            <w:tcW w:w="4677" w:type="dxa"/>
            <w:shd w:val="clear" w:color="auto" w:fill="auto"/>
          </w:tcPr>
          <w:p w14:paraId="18639A9C" w14:textId="77777777" w:rsidR="00512FC7" w:rsidRPr="00512FC7" w:rsidRDefault="00512FC7" w:rsidP="00533FE7">
            <w:pPr>
              <w:jc w:val="left"/>
            </w:pPr>
            <w:r w:rsidRPr="00512FC7">
              <w:t>Deprecated in FIX.4.4 Underlying security's RepurchaseRate. See RepurchaseRate (227) field for description (Note tag # was reserved in FIX 4.1, added in FIX 4.3)</w:t>
            </w:r>
          </w:p>
        </w:tc>
        <w:tc>
          <w:tcPr>
            <w:tcW w:w="4411" w:type="dxa"/>
            <w:shd w:val="clear" w:color="auto" w:fill="auto"/>
          </w:tcPr>
          <w:p w14:paraId="402F058C" w14:textId="77777777" w:rsidR="00512FC7" w:rsidRPr="00512FC7" w:rsidRDefault="00512FC7" w:rsidP="00533FE7">
            <w:r w:rsidRPr="00512FC7">
              <w:t>RepoRt</w:t>
            </w:r>
          </w:p>
        </w:tc>
      </w:tr>
      <w:tr w:rsidR="00512FC7" w:rsidRPr="00512FC7" w14:paraId="71340123" w14:textId="77777777" w:rsidTr="00533FE7">
        <w:tc>
          <w:tcPr>
            <w:tcW w:w="828" w:type="dxa"/>
            <w:shd w:val="clear" w:color="auto" w:fill="auto"/>
          </w:tcPr>
          <w:p w14:paraId="54711F95" w14:textId="77777777" w:rsidR="00512FC7" w:rsidRPr="00512FC7" w:rsidRDefault="00512FC7" w:rsidP="00533FE7">
            <w:bookmarkStart w:id="759" w:name="fld_UnderlyingFactor" w:colFirst="1" w:colLast="1"/>
            <w:bookmarkEnd w:id="758"/>
            <w:r w:rsidRPr="00512FC7">
              <w:t>246</w:t>
            </w:r>
          </w:p>
        </w:tc>
        <w:tc>
          <w:tcPr>
            <w:tcW w:w="2069" w:type="dxa"/>
            <w:shd w:val="clear" w:color="auto" w:fill="auto"/>
          </w:tcPr>
          <w:p w14:paraId="12D588B9" w14:textId="77777777" w:rsidR="00512FC7" w:rsidRPr="00512FC7" w:rsidRDefault="00512FC7" w:rsidP="00533FE7">
            <w:r w:rsidRPr="00512FC7">
              <w:t>UnderlyingFactor</w:t>
            </w:r>
          </w:p>
        </w:tc>
        <w:tc>
          <w:tcPr>
            <w:tcW w:w="1083" w:type="dxa"/>
            <w:shd w:val="clear" w:color="auto" w:fill="auto"/>
          </w:tcPr>
          <w:p w14:paraId="24EAE2C5" w14:textId="77777777" w:rsidR="00512FC7" w:rsidRPr="00512FC7" w:rsidRDefault="00512FC7" w:rsidP="00533FE7">
            <w:r w:rsidRPr="00512FC7">
              <w:t>float</w:t>
            </w:r>
          </w:p>
        </w:tc>
        <w:tc>
          <w:tcPr>
            <w:tcW w:w="4677" w:type="dxa"/>
            <w:shd w:val="clear" w:color="auto" w:fill="auto"/>
          </w:tcPr>
          <w:p w14:paraId="620A76EE" w14:textId="77777777" w:rsidR="00512FC7" w:rsidRPr="00512FC7" w:rsidRDefault="00512FC7" w:rsidP="00533FE7">
            <w:pPr>
              <w:jc w:val="left"/>
            </w:pPr>
            <w:r w:rsidRPr="00512FC7">
              <w:t>Underlying security's Factor.</w:t>
            </w:r>
            <w:r>
              <w:br/>
            </w:r>
            <w:r w:rsidRPr="00512FC7">
              <w:t>See Factor (228) field for description</w:t>
            </w:r>
            <w:r>
              <w:br/>
            </w:r>
            <w:r w:rsidRPr="00512FC7">
              <w:t>(Note tag # was reserved in FIX 4.1, added in FIX 4.3)</w:t>
            </w:r>
          </w:p>
        </w:tc>
        <w:tc>
          <w:tcPr>
            <w:tcW w:w="4411" w:type="dxa"/>
            <w:shd w:val="clear" w:color="auto" w:fill="auto"/>
          </w:tcPr>
          <w:p w14:paraId="468180B9" w14:textId="77777777" w:rsidR="00512FC7" w:rsidRPr="00512FC7" w:rsidRDefault="00512FC7" w:rsidP="00533FE7">
            <w:r w:rsidRPr="00512FC7">
              <w:t>Fctr</w:t>
            </w:r>
          </w:p>
        </w:tc>
      </w:tr>
      <w:tr w:rsidR="00512FC7" w:rsidRPr="00512FC7" w14:paraId="202C6714" w14:textId="77777777" w:rsidTr="00533FE7">
        <w:tc>
          <w:tcPr>
            <w:tcW w:w="828" w:type="dxa"/>
            <w:shd w:val="clear" w:color="auto" w:fill="auto"/>
          </w:tcPr>
          <w:p w14:paraId="731C83F0" w14:textId="77777777" w:rsidR="00512FC7" w:rsidRPr="00512FC7" w:rsidRDefault="00512FC7" w:rsidP="00533FE7">
            <w:bookmarkStart w:id="760" w:name="fld_UnderlyingRedemptionDate" w:colFirst="1" w:colLast="1"/>
            <w:bookmarkEnd w:id="759"/>
            <w:r w:rsidRPr="00512FC7">
              <w:t>247</w:t>
            </w:r>
          </w:p>
        </w:tc>
        <w:tc>
          <w:tcPr>
            <w:tcW w:w="2069" w:type="dxa"/>
            <w:shd w:val="clear" w:color="auto" w:fill="auto"/>
          </w:tcPr>
          <w:p w14:paraId="27FE8181" w14:textId="77777777" w:rsidR="00512FC7" w:rsidRPr="00512FC7" w:rsidRDefault="00512FC7" w:rsidP="00533FE7">
            <w:r w:rsidRPr="00512FC7">
              <w:t>UnderlyingRedemptionDate</w:t>
            </w:r>
          </w:p>
        </w:tc>
        <w:tc>
          <w:tcPr>
            <w:tcW w:w="1083" w:type="dxa"/>
            <w:shd w:val="clear" w:color="auto" w:fill="auto"/>
          </w:tcPr>
          <w:p w14:paraId="69BAFA51" w14:textId="77777777" w:rsidR="00512FC7" w:rsidRPr="00512FC7" w:rsidRDefault="00512FC7" w:rsidP="00533FE7">
            <w:r w:rsidRPr="00512FC7">
              <w:t>LocalMktDate</w:t>
            </w:r>
          </w:p>
        </w:tc>
        <w:tc>
          <w:tcPr>
            <w:tcW w:w="4677" w:type="dxa"/>
            <w:shd w:val="clear" w:color="auto" w:fill="auto"/>
          </w:tcPr>
          <w:p w14:paraId="4521E811" w14:textId="77777777" w:rsidR="00512FC7" w:rsidRPr="00512FC7" w:rsidRDefault="00512FC7" w:rsidP="00533FE7">
            <w:pPr>
              <w:jc w:val="left"/>
            </w:pPr>
            <w:r w:rsidRPr="00512FC7">
              <w:t>Deprecated in FIX.4.4 Underlying security's RedemptionDate. See RedemptionDate (240) field for description (Note tag # was reserved in FIX 4.1, added in FIX 4.3) (prior to FIX 4.4 field was of type UTCDate)</w:t>
            </w:r>
          </w:p>
        </w:tc>
        <w:tc>
          <w:tcPr>
            <w:tcW w:w="4411" w:type="dxa"/>
            <w:shd w:val="clear" w:color="auto" w:fill="auto"/>
          </w:tcPr>
          <w:p w14:paraId="40D0AA92" w14:textId="77777777" w:rsidR="00512FC7" w:rsidRPr="00512FC7" w:rsidRDefault="00512FC7" w:rsidP="00533FE7">
            <w:r w:rsidRPr="00512FC7">
              <w:t>Redeem</w:t>
            </w:r>
          </w:p>
        </w:tc>
      </w:tr>
      <w:tr w:rsidR="00512FC7" w:rsidRPr="00512FC7" w14:paraId="39F09D46" w14:textId="77777777" w:rsidTr="00533FE7">
        <w:tc>
          <w:tcPr>
            <w:tcW w:w="828" w:type="dxa"/>
            <w:shd w:val="clear" w:color="auto" w:fill="auto"/>
          </w:tcPr>
          <w:p w14:paraId="627B1B0B" w14:textId="77777777" w:rsidR="00512FC7" w:rsidRPr="00512FC7" w:rsidRDefault="00512FC7" w:rsidP="00533FE7">
            <w:bookmarkStart w:id="761" w:name="fld_LegCouponPaymentDate" w:colFirst="1" w:colLast="1"/>
            <w:bookmarkEnd w:id="760"/>
            <w:r w:rsidRPr="00512FC7">
              <w:t>248</w:t>
            </w:r>
          </w:p>
        </w:tc>
        <w:tc>
          <w:tcPr>
            <w:tcW w:w="2069" w:type="dxa"/>
            <w:shd w:val="clear" w:color="auto" w:fill="auto"/>
          </w:tcPr>
          <w:p w14:paraId="27C9585A" w14:textId="77777777" w:rsidR="00512FC7" w:rsidRPr="00512FC7" w:rsidRDefault="00512FC7" w:rsidP="00533FE7">
            <w:r w:rsidRPr="00512FC7">
              <w:t>LegCouponPaymentDate</w:t>
            </w:r>
          </w:p>
        </w:tc>
        <w:tc>
          <w:tcPr>
            <w:tcW w:w="1083" w:type="dxa"/>
            <w:shd w:val="clear" w:color="auto" w:fill="auto"/>
          </w:tcPr>
          <w:p w14:paraId="724F48FD" w14:textId="77777777" w:rsidR="00512FC7" w:rsidRPr="00512FC7" w:rsidRDefault="00512FC7" w:rsidP="00533FE7">
            <w:r w:rsidRPr="00512FC7">
              <w:t>LocalMktDate</w:t>
            </w:r>
          </w:p>
        </w:tc>
        <w:tc>
          <w:tcPr>
            <w:tcW w:w="4677" w:type="dxa"/>
            <w:shd w:val="clear" w:color="auto" w:fill="auto"/>
          </w:tcPr>
          <w:p w14:paraId="66AFF902" w14:textId="77777777" w:rsidR="00512FC7" w:rsidRPr="00512FC7" w:rsidRDefault="00512FC7" w:rsidP="00533FE7">
            <w:pPr>
              <w:jc w:val="left"/>
            </w:pPr>
            <w:r w:rsidRPr="00512FC7">
              <w:t>Multileg instrument's individual leg security's CouponPaymentDate.</w:t>
            </w:r>
            <w:r>
              <w:br/>
            </w:r>
            <w:r w:rsidRPr="00512FC7">
              <w:t>See CouponPaymentDate (224) field for description</w:t>
            </w:r>
            <w:r>
              <w:br/>
            </w:r>
            <w:r w:rsidRPr="00512FC7">
              <w:t>(Note tag # was reserved in FIX 4.1, added in FIX 4.3)</w:t>
            </w:r>
            <w:r>
              <w:br/>
            </w:r>
            <w:r w:rsidRPr="00512FC7">
              <w:t>(prior to FIX 4.4 field was of type UTCDate)</w:t>
            </w:r>
          </w:p>
        </w:tc>
        <w:tc>
          <w:tcPr>
            <w:tcW w:w="4411" w:type="dxa"/>
            <w:shd w:val="clear" w:color="auto" w:fill="auto"/>
          </w:tcPr>
          <w:p w14:paraId="07F0BF89" w14:textId="77777777" w:rsidR="00512FC7" w:rsidRPr="00512FC7" w:rsidRDefault="00512FC7" w:rsidP="00533FE7">
            <w:r w:rsidRPr="00512FC7">
              <w:t>CpnPmt</w:t>
            </w:r>
          </w:p>
        </w:tc>
      </w:tr>
      <w:tr w:rsidR="00512FC7" w:rsidRPr="00512FC7" w14:paraId="7F92EA63" w14:textId="77777777" w:rsidTr="00533FE7">
        <w:tc>
          <w:tcPr>
            <w:tcW w:w="828" w:type="dxa"/>
            <w:shd w:val="clear" w:color="auto" w:fill="auto"/>
          </w:tcPr>
          <w:p w14:paraId="5ECE4A3D" w14:textId="77777777" w:rsidR="00512FC7" w:rsidRPr="00512FC7" w:rsidRDefault="00512FC7" w:rsidP="00533FE7">
            <w:bookmarkStart w:id="762" w:name="fld_LegIssueDate" w:colFirst="1" w:colLast="1"/>
            <w:bookmarkEnd w:id="761"/>
            <w:r w:rsidRPr="00512FC7">
              <w:t>249</w:t>
            </w:r>
          </w:p>
        </w:tc>
        <w:tc>
          <w:tcPr>
            <w:tcW w:w="2069" w:type="dxa"/>
            <w:shd w:val="clear" w:color="auto" w:fill="auto"/>
          </w:tcPr>
          <w:p w14:paraId="2B02EEC3" w14:textId="77777777" w:rsidR="00512FC7" w:rsidRPr="00512FC7" w:rsidRDefault="00512FC7" w:rsidP="00533FE7">
            <w:r w:rsidRPr="00512FC7">
              <w:t>LegIssueDate</w:t>
            </w:r>
          </w:p>
        </w:tc>
        <w:tc>
          <w:tcPr>
            <w:tcW w:w="1083" w:type="dxa"/>
            <w:shd w:val="clear" w:color="auto" w:fill="auto"/>
          </w:tcPr>
          <w:p w14:paraId="2A8E7832" w14:textId="77777777" w:rsidR="00512FC7" w:rsidRPr="00512FC7" w:rsidRDefault="00512FC7" w:rsidP="00533FE7">
            <w:r w:rsidRPr="00512FC7">
              <w:t>LocalMkt</w:t>
            </w:r>
            <w:r w:rsidRPr="00512FC7">
              <w:lastRenderedPageBreak/>
              <w:t>Date</w:t>
            </w:r>
          </w:p>
        </w:tc>
        <w:tc>
          <w:tcPr>
            <w:tcW w:w="4677" w:type="dxa"/>
            <w:shd w:val="clear" w:color="auto" w:fill="auto"/>
          </w:tcPr>
          <w:p w14:paraId="36A5E956" w14:textId="77777777" w:rsidR="00512FC7" w:rsidRPr="00512FC7" w:rsidRDefault="00512FC7" w:rsidP="00533FE7">
            <w:pPr>
              <w:jc w:val="left"/>
            </w:pPr>
            <w:r w:rsidRPr="00512FC7">
              <w:lastRenderedPageBreak/>
              <w:t xml:space="preserve">Multileg instrument's individual leg security's </w:t>
            </w:r>
            <w:r w:rsidRPr="00512FC7">
              <w:lastRenderedPageBreak/>
              <w:t>IssueDate.</w:t>
            </w:r>
            <w:r>
              <w:br/>
            </w:r>
            <w:r w:rsidRPr="00512FC7">
              <w:t>See IssueDate (225) field for description</w:t>
            </w:r>
            <w:r>
              <w:br/>
            </w:r>
            <w:r w:rsidRPr="00512FC7">
              <w:t>(Note tag # was reserved in FIX 4.1, added in FIX 4.3)</w:t>
            </w:r>
            <w:r>
              <w:br/>
            </w:r>
            <w:r w:rsidRPr="00512FC7">
              <w:t>(prior to FIX 4.4 field was of type UTCDate)</w:t>
            </w:r>
          </w:p>
        </w:tc>
        <w:tc>
          <w:tcPr>
            <w:tcW w:w="4411" w:type="dxa"/>
            <w:shd w:val="clear" w:color="auto" w:fill="auto"/>
          </w:tcPr>
          <w:p w14:paraId="15F5538C" w14:textId="77777777" w:rsidR="00512FC7" w:rsidRPr="00512FC7" w:rsidRDefault="00512FC7" w:rsidP="00533FE7">
            <w:r w:rsidRPr="00512FC7">
              <w:lastRenderedPageBreak/>
              <w:t>Issued</w:t>
            </w:r>
          </w:p>
        </w:tc>
      </w:tr>
      <w:tr w:rsidR="00512FC7" w:rsidRPr="00512FC7" w14:paraId="6C95806A" w14:textId="77777777" w:rsidTr="00533FE7">
        <w:tc>
          <w:tcPr>
            <w:tcW w:w="828" w:type="dxa"/>
            <w:shd w:val="clear" w:color="auto" w:fill="auto"/>
          </w:tcPr>
          <w:p w14:paraId="4236D193" w14:textId="77777777" w:rsidR="00512FC7" w:rsidRPr="00512FC7" w:rsidRDefault="00512FC7" w:rsidP="00533FE7">
            <w:bookmarkStart w:id="763" w:name="fld_LegRepoCollateralSecurityType" w:colFirst="1" w:colLast="1"/>
            <w:bookmarkEnd w:id="762"/>
            <w:r w:rsidRPr="00512FC7">
              <w:lastRenderedPageBreak/>
              <w:t>250</w:t>
            </w:r>
          </w:p>
        </w:tc>
        <w:tc>
          <w:tcPr>
            <w:tcW w:w="2069" w:type="dxa"/>
            <w:shd w:val="clear" w:color="auto" w:fill="auto"/>
          </w:tcPr>
          <w:p w14:paraId="4C12C6C0" w14:textId="77777777" w:rsidR="00512FC7" w:rsidRPr="00512FC7" w:rsidRDefault="00512FC7" w:rsidP="00533FE7">
            <w:r w:rsidRPr="00512FC7">
              <w:t>LegRepoCollateralSecurityType</w:t>
            </w:r>
          </w:p>
        </w:tc>
        <w:tc>
          <w:tcPr>
            <w:tcW w:w="1083" w:type="dxa"/>
            <w:shd w:val="clear" w:color="auto" w:fill="auto"/>
          </w:tcPr>
          <w:p w14:paraId="075F7F22" w14:textId="5D48322C" w:rsidR="00512FC7" w:rsidRPr="00512FC7" w:rsidRDefault="00512FC7" w:rsidP="00533FE7">
            <w:moveToRangeStart w:id="764" w:author="Administrator" w:date="2011-08-18T10:26:00Z" w:name="move301426516"/>
            <w:moveTo w:id="765" w:author="Administrator" w:date="2011-08-18T10:26:00Z">
              <w:r w:rsidRPr="00512FC7">
                <w:t>String</w:t>
              </w:r>
            </w:moveTo>
            <w:moveToRangeEnd w:id="764"/>
            <w:del w:id="766" w:author="Administrator" w:date="2011-08-18T10:26:00Z">
              <w:r w:rsidR="00DE5358" w:rsidRPr="00DE5358">
                <w:delText>int</w:delText>
              </w:r>
            </w:del>
          </w:p>
        </w:tc>
        <w:tc>
          <w:tcPr>
            <w:tcW w:w="4677" w:type="dxa"/>
            <w:shd w:val="clear" w:color="auto" w:fill="auto"/>
          </w:tcPr>
          <w:p w14:paraId="759CE47C" w14:textId="77777777" w:rsidR="00512FC7" w:rsidRPr="00512FC7" w:rsidRDefault="00512FC7" w:rsidP="00533FE7">
            <w:pPr>
              <w:jc w:val="left"/>
            </w:pPr>
            <w:r w:rsidRPr="00512FC7">
              <w:t>Deprecated in FIX.4.4 Multileg instrument's individual leg security's RepoCollateralSecurityType. See RepoCollateralSecurityType (239) field for description (Note tag # was reserved in FIX 4.1, added in FIX 4.3)</w:t>
            </w:r>
          </w:p>
        </w:tc>
        <w:tc>
          <w:tcPr>
            <w:tcW w:w="4411" w:type="dxa"/>
            <w:shd w:val="clear" w:color="auto" w:fill="auto"/>
          </w:tcPr>
          <w:p w14:paraId="1EF65E89" w14:textId="77777777" w:rsidR="00512FC7" w:rsidRPr="00512FC7" w:rsidRDefault="00512FC7" w:rsidP="00533FE7">
            <w:r w:rsidRPr="00512FC7">
              <w:t>RepoCollSecTyp</w:t>
            </w:r>
          </w:p>
        </w:tc>
      </w:tr>
      <w:tr w:rsidR="00512FC7" w:rsidRPr="00512FC7" w14:paraId="6E21A663" w14:textId="77777777" w:rsidTr="00533FE7">
        <w:tc>
          <w:tcPr>
            <w:tcW w:w="828" w:type="dxa"/>
            <w:shd w:val="clear" w:color="auto" w:fill="auto"/>
          </w:tcPr>
          <w:p w14:paraId="3E6C49C2" w14:textId="77777777" w:rsidR="00512FC7" w:rsidRPr="00512FC7" w:rsidRDefault="00512FC7" w:rsidP="00533FE7">
            <w:bookmarkStart w:id="767" w:name="fld_LegRepurchaseTerm" w:colFirst="1" w:colLast="1"/>
            <w:bookmarkEnd w:id="763"/>
            <w:r w:rsidRPr="00512FC7">
              <w:t>251</w:t>
            </w:r>
          </w:p>
        </w:tc>
        <w:tc>
          <w:tcPr>
            <w:tcW w:w="2069" w:type="dxa"/>
            <w:shd w:val="clear" w:color="auto" w:fill="auto"/>
          </w:tcPr>
          <w:p w14:paraId="5B567D01" w14:textId="77777777" w:rsidR="00512FC7" w:rsidRPr="00512FC7" w:rsidRDefault="00512FC7" w:rsidP="00533FE7">
            <w:r w:rsidRPr="00512FC7">
              <w:t>LegRepurchaseTerm</w:t>
            </w:r>
          </w:p>
        </w:tc>
        <w:tc>
          <w:tcPr>
            <w:tcW w:w="1083" w:type="dxa"/>
            <w:shd w:val="clear" w:color="auto" w:fill="auto"/>
          </w:tcPr>
          <w:p w14:paraId="20066DED" w14:textId="77777777" w:rsidR="00512FC7" w:rsidRPr="00512FC7" w:rsidRDefault="00512FC7" w:rsidP="00533FE7">
            <w:r w:rsidRPr="00512FC7">
              <w:t>int</w:t>
            </w:r>
          </w:p>
        </w:tc>
        <w:tc>
          <w:tcPr>
            <w:tcW w:w="4677" w:type="dxa"/>
            <w:shd w:val="clear" w:color="auto" w:fill="auto"/>
          </w:tcPr>
          <w:p w14:paraId="31B3D96B" w14:textId="35B9B7B3" w:rsidR="00512FC7" w:rsidRPr="00512FC7" w:rsidRDefault="00512FC7" w:rsidP="00533FE7">
            <w:pPr>
              <w:jc w:val="left"/>
            </w:pPr>
            <w:r w:rsidRPr="00512FC7">
              <w:t xml:space="preserve">Deprecated in FIX.4.4 Multileg instrument's individual leg </w:t>
            </w:r>
            <w:del w:id="768" w:author="Administrator" w:date="2011-08-18T10:26:00Z">
              <w:r w:rsidR="00DE5358" w:rsidRPr="00DE5358">
                <w:delText>security</w:delText>
              </w:r>
              <w:r w:rsidR="00DE5358" w:rsidRPr="00BD0927">
                <w:rPr>
                  <w:rFonts w:ascii="Arial Unicode MS" w:hAnsi="Arial Unicode MS" w:cs="Arial Unicode MS"/>
                </w:rPr>
                <w:delText>�</w:delText>
              </w:r>
              <w:r w:rsidR="00DE5358" w:rsidRPr="00DE5358">
                <w:delText>s</w:delText>
              </w:r>
            </w:del>
            <w:ins w:id="769" w:author="Administrator" w:date="2011-08-18T10:26:00Z">
              <w:r w:rsidRPr="00512FC7">
                <w:t>security's</w:t>
              </w:r>
            </w:ins>
            <w:r w:rsidRPr="00512FC7">
              <w:t xml:space="preserve"> RepurchaseTerm. See RepurchaseTerm (226) field for description (Note tag # was reserved in FIX 4.1, added in FIX 4.3)</w:t>
            </w:r>
          </w:p>
        </w:tc>
        <w:tc>
          <w:tcPr>
            <w:tcW w:w="4411" w:type="dxa"/>
            <w:shd w:val="clear" w:color="auto" w:fill="auto"/>
          </w:tcPr>
          <w:p w14:paraId="5BA899D0" w14:textId="77777777" w:rsidR="00512FC7" w:rsidRPr="00512FC7" w:rsidRDefault="00512FC7" w:rsidP="00533FE7">
            <w:r w:rsidRPr="00512FC7">
              <w:t>RepoTrm</w:t>
            </w:r>
          </w:p>
        </w:tc>
      </w:tr>
      <w:tr w:rsidR="00512FC7" w:rsidRPr="00512FC7" w14:paraId="004B93C2" w14:textId="77777777" w:rsidTr="00533FE7">
        <w:tc>
          <w:tcPr>
            <w:tcW w:w="828" w:type="dxa"/>
            <w:shd w:val="clear" w:color="auto" w:fill="auto"/>
          </w:tcPr>
          <w:p w14:paraId="1BF91E66" w14:textId="77777777" w:rsidR="00512FC7" w:rsidRPr="00512FC7" w:rsidRDefault="00512FC7" w:rsidP="00533FE7">
            <w:bookmarkStart w:id="770" w:name="fld_LegRepurchaseRate" w:colFirst="1" w:colLast="1"/>
            <w:bookmarkEnd w:id="767"/>
            <w:r w:rsidRPr="00512FC7">
              <w:t>252</w:t>
            </w:r>
          </w:p>
        </w:tc>
        <w:tc>
          <w:tcPr>
            <w:tcW w:w="2069" w:type="dxa"/>
            <w:shd w:val="clear" w:color="auto" w:fill="auto"/>
          </w:tcPr>
          <w:p w14:paraId="3F100167" w14:textId="77777777" w:rsidR="00512FC7" w:rsidRPr="00512FC7" w:rsidRDefault="00512FC7" w:rsidP="00533FE7">
            <w:r w:rsidRPr="00512FC7">
              <w:t>LegRepurchaseRate</w:t>
            </w:r>
          </w:p>
        </w:tc>
        <w:tc>
          <w:tcPr>
            <w:tcW w:w="1083" w:type="dxa"/>
            <w:shd w:val="clear" w:color="auto" w:fill="auto"/>
          </w:tcPr>
          <w:p w14:paraId="641297CB" w14:textId="77777777" w:rsidR="00512FC7" w:rsidRPr="00512FC7" w:rsidRDefault="00512FC7" w:rsidP="00533FE7">
            <w:r w:rsidRPr="00512FC7">
              <w:t>Percentage</w:t>
            </w:r>
          </w:p>
        </w:tc>
        <w:tc>
          <w:tcPr>
            <w:tcW w:w="4677" w:type="dxa"/>
            <w:shd w:val="clear" w:color="auto" w:fill="auto"/>
          </w:tcPr>
          <w:p w14:paraId="38563C9C" w14:textId="77777777" w:rsidR="00512FC7" w:rsidRPr="00512FC7" w:rsidRDefault="00512FC7" w:rsidP="00533FE7">
            <w:pPr>
              <w:jc w:val="left"/>
            </w:pPr>
            <w:r w:rsidRPr="00512FC7">
              <w:t>Deprecated in FIX.4.4 Multileg instrument's individual leg security's RepurchaseRate. See RepurchaseRate (227) field for description (Note tag # was reserved in FIX 4.1, added in FIX 4.3)</w:t>
            </w:r>
          </w:p>
        </w:tc>
        <w:tc>
          <w:tcPr>
            <w:tcW w:w="4411" w:type="dxa"/>
            <w:shd w:val="clear" w:color="auto" w:fill="auto"/>
          </w:tcPr>
          <w:p w14:paraId="5F5FFBCB" w14:textId="77777777" w:rsidR="00512FC7" w:rsidRPr="00512FC7" w:rsidRDefault="00512FC7" w:rsidP="00533FE7">
            <w:r w:rsidRPr="00512FC7">
              <w:t>RepoRt</w:t>
            </w:r>
          </w:p>
        </w:tc>
      </w:tr>
      <w:tr w:rsidR="00512FC7" w:rsidRPr="00512FC7" w14:paraId="1A1A025C" w14:textId="77777777" w:rsidTr="00533FE7">
        <w:tc>
          <w:tcPr>
            <w:tcW w:w="828" w:type="dxa"/>
            <w:shd w:val="clear" w:color="auto" w:fill="auto"/>
          </w:tcPr>
          <w:p w14:paraId="6E703A5D" w14:textId="77777777" w:rsidR="00512FC7" w:rsidRPr="00512FC7" w:rsidRDefault="00512FC7" w:rsidP="00533FE7">
            <w:bookmarkStart w:id="771" w:name="fld_LegFactor" w:colFirst="1" w:colLast="1"/>
            <w:bookmarkEnd w:id="770"/>
            <w:r w:rsidRPr="00512FC7">
              <w:t>253</w:t>
            </w:r>
          </w:p>
        </w:tc>
        <w:tc>
          <w:tcPr>
            <w:tcW w:w="2069" w:type="dxa"/>
            <w:shd w:val="clear" w:color="auto" w:fill="auto"/>
          </w:tcPr>
          <w:p w14:paraId="627BE72A" w14:textId="77777777" w:rsidR="00512FC7" w:rsidRPr="00512FC7" w:rsidRDefault="00512FC7" w:rsidP="00533FE7">
            <w:r w:rsidRPr="00512FC7">
              <w:t>LegFactor</w:t>
            </w:r>
          </w:p>
        </w:tc>
        <w:tc>
          <w:tcPr>
            <w:tcW w:w="1083" w:type="dxa"/>
            <w:shd w:val="clear" w:color="auto" w:fill="auto"/>
          </w:tcPr>
          <w:p w14:paraId="46601557" w14:textId="77777777" w:rsidR="00512FC7" w:rsidRPr="00512FC7" w:rsidRDefault="00512FC7" w:rsidP="00533FE7">
            <w:r w:rsidRPr="00512FC7">
              <w:t>float</w:t>
            </w:r>
          </w:p>
        </w:tc>
        <w:tc>
          <w:tcPr>
            <w:tcW w:w="4677" w:type="dxa"/>
            <w:shd w:val="clear" w:color="auto" w:fill="auto"/>
          </w:tcPr>
          <w:p w14:paraId="6F1F97B3" w14:textId="77777777" w:rsidR="00512FC7" w:rsidRPr="00512FC7" w:rsidRDefault="00512FC7" w:rsidP="00533FE7">
            <w:pPr>
              <w:jc w:val="left"/>
            </w:pPr>
            <w:r w:rsidRPr="00512FC7">
              <w:t>Multileg instrument's individual leg security's Factor.</w:t>
            </w:r>
            <w:r>
              <w:br/>
            </w:r>
            <w:r w:rsidRPr="00512FC7">
              <w:t>See Factor (228) field for description</w:t>
            </w:r>
            <w:r>
              <w:br/>
            </w:r>
            <w:r w:rsidRPr="00512FC7">
              <w:t>(Note tag # was reserved in FIX 4.1, added in FIX 4.3)</w:t>
            </w:r>
          </w:p>
        </w:tc>
        <w:tc>
          <w:tcPr>
            <w:tcW w:w="4411" w:type="dxa"/>
            <w:shd w:val="clear" w:color="auto" w:fill="auto"/>
          </w:tcPr>
          <w:p w14:paraId="2A0B99DA" w14:textId="77777777" w:rsidR="00512FC7" w:rsidRPr="00512FC7" w:rsidRDefault="00512FC7" w:rsidP="00533FE7">
            <w:r w:rsidRPr="00512FC7">
              <w:t>Fctr</w:t>
            </w:r>
          </w:p>
        </w:tc>
      </w:tr>
      <w:tr w:rsidR="00512FC7" w:rsidRPr="00512FC7" w14:paraId="35E30285" w14:textId="77777777" w:rsidTr="00533FE7">
        <w:tc>
          <w:tcPr>
            <w:tcW w:w="828" w:type="dxa"/>
            <w:shd w:val="clear" w:color="auto" w:fill="auto"/>
          </w:tcPr>
          <w:p w14:paraId="72D945CE" w14:textId="77777777" w:rsidR="00512FC7" w:rsidRPr="00512FC7" w:rsidRDefault="00512FC7" w:rsidP="00533FE7">
            <w:bookmarkStart w:id="772" w:name="fld_LegRedemptionDate" w:colFirst="1" w:colLast="1"/>
            <w:bookmarkEnd w:id="771"/>
            <w:r w:rsidRPr="00512FC7">
              <w:t>254</w:t>
            </w:r>
          </w:p>
        </w:tc>
        <w:tc>
          <w:tcPr>
            <w:tcW w:w="2069" w:type="dxa"/>
            <w:shd w:val="clear" w:color="auto" w:fill="auto"/>
          </w:tcPr>
          <w:p w14:paraId="1457ED7E" w14:textId="77777777" w:rsidR="00512FC7" w:rsidRPr="00512FC7" w:rsidRDefault="00512FC7" w:rsidP="00533FE7">
            <w:r w:rsidRPr="00512FC7">
              <w:t>LegRedemptionDate</w:t>
            </w:r>
          </w:p>
        </w:tc>
        <w:tc>
          <w:tcPr>
            <w:tcW w:w="1083" w:type="dxa"/>
            <w:shd w:val="clear" w:color="auto" w:fill="auto"/>
          </w:tcPr>
          <w:p w14:paraId="0C3EC5C8" w14:textId="77777777" w:rsidR="00512FC7" w:rsidRPr="00512FC7" w:rsidRDefault="00512FC7" w:rsidP="00533FE7">
            <w:r w:rsidRPr="00512FC7">
              <w:t>LocalMktDate</w:t>
            </w:r>
          </w:p>
        </w:tc>
        <w:tc>
          <w:tcPr>
            <w:tcW w:w="4677" w:type="dxa"/>
            <w:shd w:val="clear" w:color="auto" w:fill="auto"/>
          </w:tcPr>
          <w:p w14:paraId="5F363650" w14:textId="77777777" w:rsidR="00512FC7" w:rsidRPr="00512FC7" w:rsidRDefault="00512FC7" w:rsidP="00533FE7">
            <w:pPr>
              <w:jc w:val="left"/>
            </w:pPr>
            <w:r w:rsidRPr="00512FC7">
              <w:t>Deprecated in FIX.4.4 Multileg instrument's individual leg security's RedemptionDate. See RedemptionDate (240) field for description (Note tag # was reserved in FIX 4.1, added in FIX 4.3) (prior to FIX 4.4 field was of type UTCDate)</w:t>
            </w:r>
          </w:p>
        </w:tc>
        <w:tc>
          <w:tcPr>
            <w:tcW w:w="4411" w:type="dxa"/>
            <w:shd w:val="clear" w:color="auto" w:fill="auto"/>
          </w:tcPr>
          <w:p w14:paraId="3DCE7ECB" w14:textId="77777777" w:rsidR="00512FC7" w:rsidRPr="00512FC7" w:rsidRDefault="00512FC7" w:rsidP="00533FE7">
            <w:r w:rsidRPr="00512FC7">
              <w:t>Redeem</w:t>
            </w:r>
          </w:p>
        </w:tc>
      </w:tr>
      <w:tr w:rsidR="00512FC7" w:rsidRPr="00512FC7" w14:paraId="48883734" w14:textId="77777777" w:rsidTr="00533FE7">
        <w:tc>
          <w:tcPr>
            <w:tcW w:w="828" w:type="dxa"/>
            <w:shd w:val="clear" w:color="auto" w:fill="auto"/>
          </w:tcPr>
          <w:p w14:paraId="60E47AD0" w14:textId="77777777" w:rsidR="00512FC7" w:rsidRPr="00512FC7" w:rsidRDefault="00512FC7" w:rsidP="00533FE7">
            <w:bookmarkStart w:id="773" w:name="fld_CreditRating" w:colFirst="1" w:colLast="1"/>
            <w:bookmarkEnd w:id="772"/>
            <w:r w:rsidRPr="00512FC7">
              <w:t>255</w:t>
            </w:r>
          </w:p>
        </w:tc>
        <w:tc>
          <w:tcPr>
            <w:tcW w:w="2069" w:type="dxa"/>
            <w:shd w:val="clear" w:color="auto" w:fill="auto"/>
          </w:tcPr>
          <w:p w14:paraId="384856E1" w14:textId="77777777" w:rsidR="00512FC7" w:rsidRPr="00512FC7" w:rsidRDefault="00512FC7" w:rsidP="00533FE7">
            <w:r w:rsidRPr="00512FC7">
              <w:t>CreditRating</w:t>
            </w:r>
          </w:p>
        </w:tc>
        <w:tc>
          <w:tcPr>
            <w:tcW w:w="1083" w:type="dxa"/>
            <w:shd w:val="clear" w:color="auto" w:fill="auto"/>
          </w:tcPr>
          <w:p w14:paraId="4A39BCFF" w14:textId="77777777" w:rsidR="00512FC7" w:rsidRPr="00512FC7" w:rsidRDefault="00512FC7" w:rsidP="00533FE7">
            <w:r w:rsidRPr="00512FC7">
              <w:t>String</w:t>
            </w:r>
          </w:p>
        </w:tc>
        <w:tc>
          <w:tcPr>
            <w:tcW w:w="4677" w:type="dxa"/>
            <w:shd w:val="clear" w:color="auto" w:fill="auto"/>
          </w:tcPr>
          <w:p w14:paraId="24145283" w14:textId="77777777" w:rsidR="00512FC7" w:rsidRPr="00512FC7" w:rsidRDefault="00512FC7" w:rsidP="00533FE7">
            <w:pPr>
              <w:jc w:val="left"/>
            </w:pPr>
            <w:r w:rsidRPr="00512FC7">
              <w:t>An evaluation of a company's ability to repay obligations or its likelihood of not defaulting. These evaluation are provided by Credit Rating Agencies, i.e. S&amp;P, Moody's.</w:t>
            </w:r>
            <w:r>
              <w:br/>
            </w:r>
            <w:r w:rsidRPr="00512FC7">
              <w:t>(Note tag # was reserved in FIX 4.1, added in FIX 4.3)</w:t>
            </w:r>
          </w:p>
        </w:tc>
        <w:tc>
          <w:tcPr>
            <w:tcW w:w="4411" w:type="dxa"/>
            <w:shd w:val="clear" w:color="auto" w:fill="auto"/>
          </w:tcPr>
          <w:p w14:paraId="3AAE3731" w14:textId="77777777" w:rsidR="00512FC7" w:rsidRPr="00512FC7" w:rsidRDefault="00512FC7" w:rsidP="00533FE7">
            <w:r w:rsidRPr="00512FC7">
              <w:t>CrdRtg</w:t>
            </w:r>
          </w:p>
        </w:tc>
      </w:tr>
      <w:tr w:rsidR="00512FC7" w:rsidRPr="00512FC7" w14:paraId="11067A0B" w14:textId="77777777" w:rsidTr="00533FE7">
        <w:tc>
          <w:tcPr>
            <w:tcW w:w="828" w:type="dxa"/>
            <w:shd w:val="clear" w:color="auto" w:fill="auto"/>
          </w:tcPr>
          <w:p w14:paraId="2CBAAF04" w14:textId="77777777" w:rsidR="00512FC7" w:rsidRPr="00512FC7" w:rsidRDefault="00512FC7" w:rsidP="00533FE7">
            <w:bookmarkStart w:id="774" w:name="fld_UnderlyingCreditRating" w:colFirst="1" w:colLast="1"/>
            <w:bookmarkEnd w:id="773"/>
            <w:r w:rsidRPr="00512FC7">
              <w:t>256</w:t>
            </w:r>
          </w:p>
        </w:tc>
        <w:tc>
          <w:tcPr>
            <w:tcW w:w="2069" w:type="dxa"/>
            <w:shd w:val="clear" w:color="auto" w:fill="auto"/>
          </w:tcPr>
          <w:p w14:paraId="10D9003A" w14:textId="77777777" w:rsidR="00512FC7" w:rsidRPr="00512FC7" w:rsidRDefault="00512FC7" w:rsidP="00533FE7">
            <w:r w:rsidRPr="00512FC7">
              <w:t>UnderlyingCreditRating</w:t>
            </w:r>
          </w:p>
        </w:tc>
        <w:tc>
          <w:tcPr>
            <w:tcW w:w="1083" w:type="dxa"/>
            <w:shd w:val="clear" w:color="auto" w:fill="auto"/>
          </w:tcPr>
          <w:p w14:paraId="6FEA6764" w14:textId="77777777" w:rsidR="00512FC7" w:rsidRPr="00512FC7" w:rsidRDefault="00512FC7" w:rsidP="00533FE7">
            <w:r w:rsidRPr="00512FC7">
              <w:t>String</w:t>
            </w:r>
          </w:p>
        </w:tc>
        <w:tc>
          <w:tcPr>
            <w:tcW w:w="4677" w:type="dxa"/>
            <w:shd w:val="clear" w:color="auto" w:fill="auto"/>
          </w:tcPr>
          <w:p w14:paraId="0E8D5B9F" w14:textId="77777777" w:rsidR="00512FC7" w:rsidRPr="00512FC7" w:rsidRDefault="00512FC7" w:rsidP="00533FE7">
            <w:pPr>
              <w:jc w:val="left"/>
            </w:pPr>
            <w:r w:rsidRPr="00512FC7">
              <w:t>Underlying security's CreditRating.</w:t>
            </w:r>
            <w:r>
              <w:br/>
            </w:r>
            <w:r w:rsidRPr="00512FC7">
              <w:t>See CreditRating (255) field for description</w:t>
            </w:r>
            <w:r>
              <w:br/>
            </w:r>
            <w:r w:rsidRPr="00512FC7">
              <w:t>(Note tag # was reserved in FIX 4.1, added in FIX 4.3)</w:t>
            </w:r>
          </w:p>
        </w:tc>
        <w:tc>
          <w:tcPr>
            <w:tcW w:w="4411" w:type="dxa"/>
            <w:shd w:val="clear" w:color="auto" w:fill="auto"/>
          </w:tcPr>
          <w:p w14:paraId="600092A4" w14:textId="77777777" w:rsidR="00512FC7" w:rsidRPr="00512FC7" w:rsidRDefault="00512FC7" w:rsidP="00533FE7">
            <w:r w:rsidRPr="00512FC7">
              <w:t>CrdRtg</w:t>
            </w:r>
          </w:p>
        </w:tc>
      </w:tr>
      <w:tr w:rsidR="00512FC7" w:rsidRPr="00512FC7" w14:paraId="38E8E71A" w14:textId="77777777" w:rsidTr="00533FE7">
        <w:tc>
          <w:tcPr>
            <w:tcW w:w="828" w:type="dxa"/>
            <w:shd w:val="clear" w:color="auto" w:fill="auto"/>
          </w:tcPr>
          <w:p w14:paraId="4084B104" w14:textId="77777777" w:rsidR="00512FC7" w:rsidRPr="00512FC7" w:rsidRDefault="00512FC7" w:rsidP="00533FE7">
            <w:bookmarkStart w:id="775" w:name="fld_LegCreditRating" w:colFirst="1" w:colLast="1"/>
            <w:bookmarkEnd w:id="774"/>
            <w:r w:rsidRPr="00512FC7">
              <w:t>257</w:t>
            </w:r>
          </w:p>
        </w:tc>
        <w:tc>
          <w:tcPr>
            <w:tcW w:w="2069" w:type="dxa"/>
            <w:shd w:val="clear" w:color="auto" w:fill="auto"/>
          </w:tcPr>
          <w:p w14:paraId="3D87C90F" w14:textId="77777777" w:rsidR="00512FC7" w:rsidRPr="00512FC7" w:rsidRDefault="00512FC7" w:rsidP="00533FE7">
            <w:r w:rsidRPr="00512FC7">
              <w:t>LegCreditRating</w:t>
            </w:r>
          </w:p>
        </w:tc>
        <w:tc>
          <w:tcPr>
            <w:tcW w:w="1083" w:type="dxa"/>
            <w:shd w:val="clear" w:color="auto" w:fill="auto"/>
          </w:tcPr>
          <w:p w14:paraId="1D391FCA" w14:textId="77777777" w:rsidR="00512FC7" w:rsidRPr="00512FC7" w:rsidRDefault="00512FC7" w:rsidP="00533FE7">
            <w:r w:rsidRPr="00512FC7">
              <w:t>String</w:t>
            </w:r>
          </w:p>
        </w:tc>
        <w:tc>
          <w:tcPr>
            <w:tcW w:w="4677" w:type="dxa"/>
            <w:shd w:val="clear" w:color="auto" w:fill="auto"/>
          </w:tcPr>
          <w:p w14:paraId="33854BF8" w14:textId="77777777" w:rsidR="00512FC7" w:rsidRPr="00512FC7" w:rsidRDefault="00512FC7" w:rsidP="00533FE7">
            <w:pPr>
              <w:jc w:val="left"/>
            </w:pPr>
            <w:r w:rsidRPr="00512FC7">
              <w:t>Multileg instrument's individual leg security's CreditRating.</w:t>
            </w:r>
            <w:r>
              <w:br/>
            </w:r>
            <w:r w:rsidRPr="00512FC7">
              <w:lastRenderedPageBreak/>
              <w:t>See CreditRating (255) field for description</w:t>
            </w:r>
            <w:r>
              <w:br/>
            </w:r>
            <w:r w:rsidRPr="00512FC7">
              <w:t>(Note tag # was reserved in FIX 4.1, added in FIX 4.3)</w:t>
            </w:r>
          </w:p>
        </w:tc>
        <w:tc>
          <w:tcPr>
            <w:tcW w:w="4411" w:type="dxa"/>
            <w:shd w:val="clear" w:color="auto" w:fill="auto"/>
          </w:tcPr>
          <w:p w14:paraId="1BC03CCB" w14:textId="77777777" w:rsidR="00512FC7" w:rsidRPr="00512FC7" w:rsidRDefault="00512FC7" w:rsidP="00533FE7">
            <w:r w:rsidRPr="00512FC7">
              <w:lastRenderedPageBreak/>
              <w:t>CrdRtg</w:t>
            </w:r>
          </w:p>
        </w:tc>
      </w:tr>
      <w:tr w:rsidR="00512FC7" w:rsidRPr="00512FC7" w14:paraId="02C3E951" w14:textId="77777777" w:rsidTr="00533FE7">
        <w:tc>
          <w:tcPr>
            <w:tcW w:w="828" w:type="dxa"/>
            <w:shd w:val="clear" w:color="auto" w:fill="auto"/>
          </w:tcPr>
          <w:p w14:paraId="59F6A27E" w14:textId="77777777" w:rsidR="00512FC7" w:rsidRPr="00512FC7" w:rsidRDefault="00512FC7" w:rsidP="00533FE7">
            <w:bookmarkStart w:id="776" w:name="fld_TradedFlatSwitch" w:colFirst="1" w:colLast="1"/>
            <w:bookmarkEnd w:id="775"/>
            <w:r w:rsidRPr="00512FC7">
              <w:lastRenderedPageBreak/>
              <w:t>258</w:t>
            </w:r>
          </w:p>
        </w:tc>
        <w:tc>
          <w:tcPr>
            <w:tcW w:w="2069" w:type="dxa"/>
            <w:shd w:val="clear" w:color="auto" w:fill="auto"/>
          </w:tcPr>
          <w:p w14:paraId="65C491A4" w14:textId="77777777" w:rsidR="00512FC7" w:rsidRPr="00512FC7" w:rsidRDefault="00512FC7" w:rsidP="00533FE7">
            <w:r w:rsidRPr="00512FC7">
              <w:t>TradedFlatSwitch</w:t>
            </w:r>
          </w:p>
        </w:tc>
        <w:tc>
          <w:tcPr>
            <w:tcW w:w="1083" w:type="dxa"/>
            <w:shd w:val="clear" w:color="auto" w:fill="auto"/>
          </w:tcPr>
          <w:p w14:paraId="41142090" w14:textId="77777777" w:rsidR="00512FC7" w:rsidRPr="00512FC7" w:rsidRDefault="00512FC7" w:rsidP="00533FE7">
            <w:r w:rsidRPr="00512FC7">
              <w:t>Boolean</w:t>
            </w:r>
          </w:p>
        </w:tc>
        <w:tc>
          <w:tcPr>
            <w:tcW w:w="4677" w:type="dxa"/>
            <w:shd w:val="clear" w:color="auto" w:fill="auto"/>
          </w:tcPr>
          <w:p w14:paraId="3C3201F0" w14:textId="77777777" w:rsidR="00512FC7" w:rsidRDefault="00512FC7" w:rsidP="00533FE7">
            <w:pPr>
              <w:jc w:val="left"/>
            </w:pPr>
            <w:r>
              <w:t>Driver and part of trade in the event that the Security Master file was wrong at the point of entry(Note tag # was reserved in FIX 4.1, added in FIX 4.3)</w:t>
            </w:r>
          </w:p>
          <w:p w14:paraId="658134EB" w14:textId="77777777" w:rsidR="00512FC7" w:rsidRPr="00512FC7" w:rsidRDefault="00512FC7" w:rsidP="00533FE7">
            <w:pPr>
              <w:jc w:val="left"/>
            </w:pPr>
            <w:r>
              <w:t>Valid values:</w:t>
            </w:r>
            <w:r>
              <w:br/>
            </w:r>
            <w:r>
              <w:tab/>
              <w:t>N - Not Traded Flat</w:t>
            </w:r>
            <w:r>
              <w:br/>
            </w:r>
            <w:r>
              <w:tab/>
              <w:t>Y - Traded Flat</w:t>
            </w:r>
          </w:p>
        </w:tc>
        <w:tc>
          <w:tcPr>
            <w:tcW w:w="4411" w:type="dxa"/>
            <w:shd w:val="clear" w:color="auto" w:fill="auto"/>
          </w:tcPr>
          <w:p w14:paraId="28D80852" w14:textId="77777777" w:rsidR="00512FC7" w:rsidRPr="00512FC7" w:rsidRDefault="00512FC7" w:rsidP="00533FE7">
            <w:r w:rsidRPr="00512FC7">
              <w:t>TrddFlatSwitch</w:t>
            </w:r>
          </w:p>
        </w:tc>
      </w:tr>
      <w:tr w:rsidR="00512FC7" w:rsidRPr="00512FC7" w14:paraId="5274627A" w14:textId="77777777" w:rsidTr="00533FE7">
        <w:tc>
          <w:tcPr>
            <w:tcW w:w="828" w:type="dxa"/>
            <w:shd w:val="clear" w:color="auto" w:fill="auto"/>
          </w:tcPr>
          <w:p w14:paraId="30DA6C65" w14:textId="77777777" w:rsidR="00512FC7" w:rsidRPr="00512FC7" w:rsidRDefault="00512FC7" w:rsidP="00533FE7">
            <w:bookmarkStart w:id="777" w:name="fld_BasisFeatureDate" w:colFirst="1" w:colLast="1"/>
            <w:bookmarkEnd w:id="776"/>
            <w:r w:rsidRPr="00512FC7">
              <w:t>259</w:t>
            </w:r>
          </w:p>
        </w:tc>
        <w:tc>
          <w:tcPr>
            <w:tcW w:w="2069" w:type="dxa"/>
            <w:shd w:val="clear" w:color="auto" w:fill="auto"/>
          </w:tcPr>
          <w:p w14:paraId="467D195D" w14:textId="77777777" w:rsidR="00512FC7" w:rsidRPr="00512FC7" w:rsidRDefault="00512FC7" w:rsidP="00533FE7">
            <w:r w:rsidRPr="00512FC7">
              <w:t>BasisFeatureDate</w:t>
            </w:r>
          </w:p>
        </w:tc>
        <w:tc>
          <w:tcPr>
            <w:tcW w:w="1083" w:type="dxa"/>
            <w:shd w:val="clear" w:color="auto" w:fill="auto"/>
          </w:tcPr>
          <w:p w14:paraId="4842D7E1" w14:textId="77777777" w:rsidR="00512FC7" w:rsidRPr="00512FC7" w:rsidRDefault="00512FC7" w:rsidP="00533FE7">
            <w:r w:rsidRPr="00512FC7">
              <w:t>LocalMktDate</w:t>
            </w:r>
          </w:p>
        </w:tc>
        <w:tc>
          <w:tcPr>
            <w:tcW w:w="4677" w:type="dxa"/>
            <w:shd w:val="clear" w:color="auto" w:fill="auto"/>
          </w:tcPr>
          <w:p w14:paraId="4760BD70" w14:textId="77777777" w:rsidR="00512FC7" w:rsidRPr="00512FC7" w:rsidRDefault="00512FC7" w:rsidP="00533FE7">
            <w:pPr>
              <w:jc w:val="left"/>
            </w:pPr>
            <w:r w:rsidRPr="00512FC7">
              <w:t>BasisFeatureDate allows requesting firms within fixed income the ability to request an alternative yield-to-worst, -maturity, -extended or other call. This flows through the confirm process.</w:t>
            </w:r>
            <w:r>
              <w:br/>
            </w:r>
            <w:r w:rsidRPr="00512FC7">
              <w:t>(Note tag # was reserved in FIX 4.1, added in FIX 4.3)</w:t>
            </w:r>
            <w:r>
              <w:br/>
            </w:r>
            <w:r w:rsidRPr="00512FC7">
              <w:t>(prior to FIX 4.4 field was of type UTCDate)</w:t>
            </w:r>
          </w:p>
        </w:tc>
        <w:tc>
          <w:tcPr>
            <w:tcW w:w="4411" w:type="dxa"/>
            <w:shd w:val="clear" w:color="auto" w:fill="auto"/>
          </w:tcPr>
          <w:p w14:paraId="65503E56" w14:textId="77777777" w:rsidR="00512FC7" w:rsidRPr="00512FC7" w:rsidRDefault="00512FC7" w:rsidP="00533FE7">
            <w:r w:rsidRPr="00512FC7">
              <w:t>BasisFeatureDt</w:t>
            </w:r>
          </w:p>
        </w:tc>
      </w:tr>
      <w:tr w:rsidR="00512FC7" w:rsidRPr="00512FC7" w14:paraId="3893E5D5" w14:textId="77777777" w:rsidTr="00533FE7">
        <w:tc>
          <w:tcPr>
            <w:tcW w:w="828" w:type="dxa"/>
            <w:shd w:val="clear" w:color="auto" w:fill="auto"/>
          </w:tcPr>
          <w:p w14:paraId="55F2B81D" w14:textId="77777777" w:rsidR="00512FC7" w:rsidRPr="00512FC7" w:rsidRDefault="00512FC7" w:rsidP="00533FE7">
            <w:bookmarkStart w:id="778" w:name="fld_BasisFeaturePrice" w:colFirst="1" w:colLast="1"/>
            <w:bookmarkEnd w:id="777"/>
            <w:r w:rsidRPr="00512FC7">
              <w:t>260</w:t>
            </w:r>
          </w:p>
        </w:tc>
        <w:tc>
          <w:tcPr>
            <w:tcW w:w="2069" w:type="dxa"/>
            <w:shd w:val="clear" w:color="auto" w:fill="auto"/>
          </w:tcPr>
          <w:p w14:paraId="5B8E098C" w14:textId="77777777" w:rsidR="00512FC7" w:rsidRPr="00512FC7" w:rsidRDefault="00512FC7" w:rsidP="00533FE7">
            <w:r w:rsidRPr="00512FC7">
              <w:t>BasisFeaturePrice</w:t>
            </w:r>
          </w:p>
        </w:tc>
        <w:tc>
          <w:tcPr>
            <w:tcW w:w="1083" w:type="dxa"/>
            <w:shd w:val="clear" w:color="auto" w:fill="auto"/>
          </w:tcPr>
          <w:p w14:paraId="731137F7" w14:textId="77777777" w:rsidR="00512FC7" w:rsidRPr="00512FC7" w:rsidRDefault="00512FC7" w:rsidP="00533FE7">
            <w:r w:rsidRPr="00512FC7">
              <w:t>Price</w:t>
            </w:r>
          </w:p>
        </w:tc>
        <w:tc>
          <w:tcPr>
            <w:tcW w:w="4677" w:type="dxa"/>
            <w:shd w:val="clear" w:color="auto" w:fill="auto"/>
          </w:tcPr>
          <w:p w14:paraId="769D0573" w14:textId="77777777" w:rsidR="00512FC7" w:rsidRPr="00512FC7" w:rsidRDefault="00512FC7" w:rsidP="00533FE7">
            <w:pPr>
              <w:jc w:val="left"/>
            </w:pPr>
            <w:r w:rsidRPr="00512FC7">
              <w:t>Price for BasisFeatureDate.</w:t>
            </w:r>
            <w:r>
              <w:br/>
            </w:r>
            <w:r w:rsidRPr="00512FC7">
              <w:t>See BasisFeatureDate (259)</w:t>
            </w:r>
            <w:r>
              <w:br/>
            </w:r>
            <w:r w:rsidRPr="00512FC7">
              <w:t>(Note tag # was reserved in FIX 4.1, added in FIX 4.3)</w:t>
            </w:r>
          </w:p>
        </w:tc>
        <w:tc>
          <w:tcPr>
            <w:tcW w:w="4411" w:type="dxa"/>
            <w:shd w:val="clear" w:color="auto" w:fill="auto"/>
          </w:tcPr>
          <w:p w14:paraId="00E6FD66" w14:textId="77777777" w:rsidR="00512FC7" w:rsidRPr="00512FC7" w:rsidRDefault="00512FC7" w:rsidP="00533FE7">
            <w:r w:rsidRPr="00512FC7">
              <w:t>BasisFeaturePx</w:t>
            </w:r>
          </w:p>
        </w:tc>
      </w:tr>
      <w:tr w:rsidR="00DE5358" w:rsidRPr="00DE5358" w14:paraId="2C550063" w14:textId="77777777" w:rsidTr="00BD0927">
        <w:trPr>
          <w:del w:id="779" w:author="Administrator" w:date="2011-08-18T10:26:00Z"/>
        </w:trPr>
        <w:tc>
          <w:tcPr>
            <w:tcW w:w="828" w:type="dxa"/>
            <w:shd w:val="clear" w:color="auto" w:fill="auto"/>
          </w:tcPr>
          <w:p w14:paraId="30C90F37" w14:textId="77777777" w:rsidR="00DE5358" w:rsidRPr="00DE5358" w:rsidRDefault="00DE5358" w:rsidP="00DE5358">
            <w:pPr>
              <w:rPr>
                <w:del w:id="780" w:author="Administrator" w:date="2011-08-18T10:26:00Z"/>
              </w:rPr>
            </w:pPr>
            <w:bookmarkStart w:id="781" w:name="fld_ReservedAllocated" w:colFirst="1" w:colLast="1"/>
            <w:bookmarkStart w:id="782" w:name="fld_MDReqID" w:colFirst="1" w:colLast="1"/>
            <w:bookmarkEnd w:id="778"/>
            <w:del w:id="783" w:author="Administrator" w:date="2011-08-18T10:26:00Z">
              <w:r w:rsidRPr="00DE5358">
                <w:delText>261</w:delText>
              </w:r>
            </w:del>
          </w:p>
        </w:tc>
        <w:tc>
          <w:tcPr>
            <w:tcW w:w="2069" w:type="dxa"/>
            <w:shd w:val="clear" w:color="auto" w:fill="auto"/>
          </w:tcPr>
          <w:p w14:paraId="2C598BDF" w14:textId="77777777" w:rsidR="00DE5358" w:rsidRPr="00DE5358" w:rsidRDefault="00DE5358" w:rsidP="00DE5358">
            <w:pPr>
              <w:rPr>
                <w:del w:id="784" w:author="Administrator" w:date="2011-08-18T10:26:00Z"/>
              </w:rPr>
            </w:pPr>
            <w:del w:id="785" w:author="Administrator" w:date="2011-08-18T10:26:00Z">
              <w:r w:rsidRPr="00DE5358">
                <w:delText>Reserved/Allocated to the Fixed Income proposal</w:delText>
              </w:r>
            </w:del>
          </w:p>
        </w:tc>
        <w:tc>
          <w:tcPr>
            <w:tcW w:w="1083" w:type="dxa"/>
            <w:shd w:val="clear" w:color="auto" w:fill="auto"/>
          </w:tcPr>
          <w:p w14:paraId="0257AA28" w14:textId="77777777" w:rsidR="00DE5358" w:rsidRPr="00DE5358" w:rsidRDefault="00DE5358" w:rsidP="00DE5358">
            <w:pPr>
              <w:rPr>
                <w:del w:id="786" w:author="Administrator" w:date="2011-08-18T10:26:00Z"/>
              </w:rPr>
            </w:pPr>
          </w:p>
        </w:tc>
        <w:tc>
          <w:tcPr>
            <w:tcW w:w="4677" w:type="dxa"/>
            <w:shd w:val="clear" w:color="auto" w:fill="auto"/>
          </w:tcPr>
          <w:p w14:paraId="78276039" w14:textId="77777777" w:rsidR="00DE5358" w:rsidRPr="00DE5358" w:rsidRDefault="00DE5358" w:rsidP="00BD0927">
            <w:pPr>
              <w:jc w:val="left"/>
              <w:rPr>
                <w:del w:id="787" w:author="Administrator" w:date="2011-08-18T10:26:00Z"/>
              </w:rPr>
            </w:pPr>
          </w:p>
        </w:tc>
        <w:tc>
          <w:tcPr>
            <w:tcW w:w="4411" w:type="dxa"/>
            <w:shd w:val="clear" w:color="auto" w:fill="auto"/>
          </w:tcPr>
          <w:p w14:paraId="19A3648C" w14:textId="77777777" w:rsidR="00DE5358" w:rsidRPr="00DE5358" w:rsidRDefault="00DE5358" w:rsidP="00DE5358">
            <w:pPr>
              <w:rPr>
                <w:del w:id="788" w:author="Administrator" w:date="2011-08-18T10:26:00Z"/>
              </w:rPr>
            </w:pPr>
          </w:p>
        </w:tc>
      </w:tr>
      <w:bookmarkEnd w:id="781"/>
      <w:tr w:rsidR="00512FC7" w:rsidRPr="00512FC7" w14:paraId="5EDEAA99" w14:textId="77777777" w:rsidTr="00533FE7">
        <w:tc>
          <w:tcPr>
            <w:tcW w:w="828" w:type="dxa"/>
            <w:shd w:val="clear" w:color="auto" w:fill="auto"/>
          </w:tcPr>
          <w:p w14:paraId="1CE4E390" w14:textId="77777777" w:rsidR="00512FC7" w:rsidRPr="00512FC7" w:rsidRDefault="00512FC7" w:rsidP="00533FE7">
            <w:r w:rsidRPr="00512FC7">
              <w:t>262</w:t>
            </w:r>
          </w:p>
        </w:tc>
        <w:tc>
          <w:tcPr>
            <w:tcW w:w="2069" w:type="dxa"/>
            <w:shd w:val="clear" w:color="auto" w:fill="auto"/>
          </w:tcPr>
          <w:p w14:paraId="13FADFAF" w14:textId="77777777" w:rsidR="00512FC7" w:rsidRPr="00512FC7" w:rsidRDefault="00512FC7" w:rsidP="00533FE7">
            <w:r w:rsidRPr="00512FC7">
              <w:t>MDReqID</w:t>
            </w:r>
          </w:p>
        </w:tc>
        <w:tc>
          <w:tcPr>
            <w:tcW w:w="1083" w:type="dxa"/>
            <w:shd w:val="clear" w:color="auto" w:fill="auto"/>
          </w:tcPr>
          <w:p w14:paraId="1A640449" w14:textId="77777777" w:rsidR="00512FC7" w:rsidRPr="00512FC7" w:rsidRDefault="00512FC7" w:rsidP="00533FE7">
            <w:r w:rsidRPr="00512FC7">
              <w:t>String</w:t>
            </w:r>
          </w:p>
        </w:tc>
        <w:tc>
          <w:tcPr>
            <w:tcW w:w="4677" w:type="dxa"/>
            <w:shd w:val="clear" w:color="auto" w:fill="auto"/>
          </w:tcPr>
          <w:p w14:paraId="0A05117B" w14:textId="77777777" w:rsidR="00512FC7" w:rsidRPr="00512FC7" w:rsidRDefault="00512FC7" w:rsidP="00533FE7">
            <w:pPr>
              <w:jc w:val="left"/>
            </w:pPr>
            <w:r w:rsidRPr="00512FC7">
              <w:t>Unique identifier for Market Data Request</w:t>
            </w:r>
          </w:p>
        </w:tc>
        <w:tc>
          <w:tcPr>
            <w:tcW w:w="4411" w:type="dxa"/>
            <w:shd w:val="clear" w:color="auto" w:fill="auto"/>
          </w:tcPr>
          <w:p w14:paraId="7F7C4E8E" w14:textId="77777777" w:rsidR="00512FC7" w:rsidRPr="00512FC7" w:rsidRDefault="00512FC7" w:rsidP="00533FE7">
            <w:r w:rsidRPr="00512FC7">
              <w:t>ReqID</w:t>
            </w:r>
          </w:p>
        </w:tc>
      </w:tr>
      <w:tr w:rsidR="00512FC7" w:rsidRPr="00512FC7" w14:paraId="6BF77391" w14:textId="77777777" w:rsidTr="00533FE7">
        <w:tc>
          <w:tcPr>
            <w:tcW w:w="828" w:type="dxa"/>
            <w:shd w:val="clear" w:color="auto" w:fill="auto"/>
          </w:tcPr>
          <w:p w14:paraId="1F43AA18" w14:textId="77777777" w:rsidR="00512FC7" w:rsidRPr="00512FC7" w:rsidRDefault="00512FC7" w:rsidP="00533FE7">
            <w:bookmarkStart w:id="789" w:name="fld_SubscriptionRequestType" w:colFirst="1" w:colLast="1"/>
            <w:bookmarkEnd w:id="782"/>
            <w:r w:rsidRPr="00512FC7">
              <w:t>263</w:t>
            </w:r>
          </w:p>
        </w:tc>
        <w:tc>
          <w:tcPr>
            <w:tcW w:w="2069" w:type="dxa"/>
            <w:shd w:val="clear" w:color="auto" w:fill="auto"/>
          </w:tcPr>
          <w:p w14:paraId="01E10D86" w14:textId="77777777" w:rsidR="00512FC7" w:rsidRPr="00512FC7" w:rsidRDefault="00512FC7" w:rsidP="00533FE7">
            <w:r w:rsidRPr="00512FC7">
              <w:t>SubscriptionRequestType</w:t>
            </w:r>
          </w:p>
        </w:tc>
        <w:tc>
          <w:tcPr>
            <w:tcW w:w="1083" w:type="dxa"/>
            <w:shd w:val="clear" w:color="auto" w:fill="auto"/>
          </w:tcPr>
          <w:p w14:paraId="31D08700" w14:textId="77777777" w:rsidR="00512FC7" w:rsidRPr="00512FC7" w:rsidRDefault="00512FC7" w:rsidP="00533FE7">
            <w:r w:rsidRPr="00512FC7">
              <w:t>char</w:t>
            </w:r>
          </w:p>
        </w:tc>
        <w:tc>
          <w:tcPr>
            <w:tcW w:w="4677" w:type="dxa"/>
            <w:shd w:val="clear" w:color="auto" w:fill="auto"/>
          </w:tcPr>
          <w:p w14:paraId="27D7E31F" w14:textId="77777777" w:rsidR="00512FC7" w:rsidRDefault="00512FC7" w:rsidP="00533FE7">
            <w:pPr>
              <w:jc w:val="left"/>
            </w:pPr>
            <w:r>
              <w:t>Subscription Request Type</w:t>
            </w:r>
          </w:p>
          <w:p w14:paraId="2030D7C2" w14:textId="77777777" w:rsidR="00512FC7" w:rsidRPr="00512FC7" w:rsidRDefault="00512FC7" w:rsidP="00533FE7">
            <w:pPr>
              <w:jc w:val="left"/>
            </w:pPr>
            <w:r>
              <w:t>Valid values:</w:t>
            </w:r>
            <w:r>
              <w:br/>
            </w:r>
            <w:r>
              <w:tab/>
              <w:t>0 - Snapshot</w:t>
            </w:r>
            <w:r>
              <w:br/>
            </w:r>
            <w:r>
              <w:tab/>
              <w:t>1 - Snapshot + Updates (Subscribe)</w:t>
            </w:r>
            <w:r>
              <w:br/>
            </w:r>
            <w:r>
              <w:tab/>
              <w:t>2 - Disable previous Snapshot + Update Request (Unsubscribe)</w:t>
            </w:r>
          </w:p>
        </w:tc>
        <w:tc>
          <w:tcPr>
            <w:tcW w:w="4411" w:type="dxa"/>
            <w:shd w:val="clear" w:color="auto" w:fill="auto"/>
          </w:tcPr>
          <w:p w14:paraId="0CD1E97F" w14:textId="77777777" w:rsidR="00512FC7" w:rsidRPr="00512FC7" w:rsidRDefault="00512FC7" w:rsidP="00533FE7">
            <w:r w:rsidRPr="00512FC7">
              <w:t>SubReqTyp</w:t>
            </w:r>
          </w:p>
        </w:tc>
      </w:tr>
      <w:tr w:rsidR="00512FC7" w:rsidRPr="00512FC7" w14:paraId="2D31A5E5" w14:textId="77777777" w:rsidTr="00533FE7">
        <w:tc>
          <w:tcPr>
            <w:tcW w:w="828" w:type="dxa"/>
            <w:shd w:val="clear" w:color="auto" w:fill="auto"/>
          </w:tcPr>
          <w:p w14:paraId="0F1977FE" w14:textId="77777777" w:rsidR="00512FC7" w:rsidRPr="00512FC7" w:rsidRDefault="00512FC7" w:rsidP="00533FE7">
            <w:bookmarkStart w:id="790" w:name="fld_MarketDepth" w:colFirst="1" w:colLast="1"/>
            <w:bookmarkEnd w:id="789"/>
            <w:r w:rsidRPr="00512FC7">
              <w:t>264</w:t>
            </w:r>
          </w:p>
        </w:tc>
        <w:tc>
          <w:tcPr>
            <w:tcW w:w="2069" w:type="dxa"/>
            <w:shd w:val="clear" w:color="auto" w:fill="auto"/>
          </w:tcPr>
          <w:p w14:paraId="5F1CF78E" w14:textId="77777777" w:rsidR="00512FC7" w:rsidRPr="00512FC7" w:rsidRDefault="00512FC7" w:rsidP="00533FE7">
            <w:r w:rsidRPr="00512FC7">
              <w:t>MarketDepth</w:t>
            </w:r>
          </w:p>
        </w:tc>
        <w:tc>
          <w:tcPr>
            <w:tcW w:w="1083" w:type="dxa"/>
            <w:shd w:val="clear" w:color="auto" w:fill="auto"/>
          </w:tcPr>
          <w:p w14:paraId="7551E9D6" w14:textId="77777777" w:rsidR="00512FC7" w:rsidRPr="00512FC7" w:rsidRDefault="00512FC7" w:rsidP="00533FE7">
            <w:r w:rsidRPr="00512FC7">
              <w:t>int</w:t>
            </w:r>
          </w:p>
        </w:tc>
        <w:tc>
          <w:tcPr>
            <w:tcW w:w="4677" w:type="dxa"/>
            <w:shd w:val="clear" w:color="auto" w:fill="auto"/>
          </w:tcPr>
          <w:p w14:paraId="62849C1E" w14:textId="77777777" w:rsidR="00512FC7" w:rsidRPr="00512FC7" w:rsidRDefault="00512FC7" w:rsidP="00533FE7">
            <w:pPr>
              <w:jc w:val="left"/>
            </w:pPr>
            <w:r w:rsidRPr="00512FC7">
              <w:t>Depth of market for Book Snapshot / Incremental updates</w:t>
            </w:r>
            <w:r>
              <w:br/>
            </w:r>
            <w:r w:rsidRPr="00512FC7">
              <w:t>0 - full book depth</w:t>
            </w:r>
            <w:r>
              <w:br/>
            </w:r>
            <w:r w:rsidRPr="00512FC7">
              <w:t>1 - top of book</w:t>
            </w:r>
            <w:r>
              <w:br/>
            </w:r>
            <w:r w:rsidRPr="00512FC7">
              <w:t>2 and above - book depth (number of levels)</w:t>
            </w:r>
          </w:p>
        </w:tc>
        <w:tc>
          <w:tcPr>
            <w:tcW w:w="4411" w:type="dxa"/>
            <w:shd w:val="clear" w:color="auto" w:fill="auto"/>
          </w:tcPr>
          <w:p w14:paraId="146621F6" w14:textId="77777777" w:rsidR="00512FC7" w:rsidRPr="00512FC7" w:rsidRDefault="00512FC7" w:rsidP="00533FE7">
            <w:r w:rsidRPr="00512FC7">
              <w:t>MktDepth</w:t>
            </w:r>
          </w:p>
        </w:tc>
      </w:tr>
      <w:tr w:rsidR="00512FC7" w:rsidRPr="00512FC7" w14:paraId="7C6E4C70" w14:textId="77777777" w:rsidTr="00533FE7">
        <w:tc>
          <w:tcPr>
            <w:tcW w:w="828" w:type="dxa"/>
            <w:shd w:val="clear" w:color="auto" w:fill="auto"/>
          </w:tcPr>
          <w:p w14:paraId="64B61FA0" w14:textId="77777777" w:rsidR="00512FC7" w:rsidRPr="00512FC7" w:rsidRDefault="00512FC7" w:rsidP="00533FE7">
            <w:bookmarkStart w:id="791" w:name="fld_MDUpdateType" w:colFirst="1" w:colLast="1"/>
            <w:bookmarkEnd w:id="790"/>
            <w:r w:rsidRPr="00512FC7">
              <w:t>265</w:t>
            </w:r>
          </w:p>
        </w:tc>
        <w:tc>
          <w:tcPr>
            <w:tcW w:w="2069" w:type="dxa"/>
            <w:shd w:val="clear" w:color="auto" w:fill="auto"/>
          </w:tcPr>
          <w:p w14:paraId="39E82A5F" w14:textId="77777777" w:rsidR="00512FC7" w:rsidRPr="00512FC7" w:rsidRDefault="00512FC7" w:rsidP="00533FE7">
            <w:r w:rsidRPr="00512FC7">
              <w:t>MDUpdateType</w:t>
            </w:r>
          </w:p>
        </w:tc>
        <w:tc>
          <w:tcPr>
            <w:tcW w:w="1083" w:type="dxa"/>
            <w:shd w:val="clear" w:color="auto" w:fill="auto"/>
          </w:tcPr>
          <w:p w14:paraId="1AAE51E9" w14:textId="77777777" w:rsidR="00512FC7" w:rsidRPr="00512FC7" w:rsidRDefault="00512FC7" w:rsidP="00533FE7">
            <w:r w:rsidRPr="00512FC7">
              <w:t>int</w:t>
            </w:r>
          </w:p>
        </w:tc>
        <w:tc>
          <w:tcPr>
            <w:tcW w:w="4677" w:type="dxa"/>
            <w:shd w:val="clear" w:color="auto" w:fill="auto"/>
          </w:tcPr>
          <w:p w14:paraId="2C89117E" w14:textId="77777777" w:rsidR="00512FC7" w:rsidRDefault="00512FC7" w:rsidP="00533FE7">
            <w:pPr>
              <w:jc w:val="left"/>
            </w:pPr>
            <w:r>
              <w:t>Specifies the type of Market Data update.</w:t>
            </w:r>
          </w:p>
          <w:p w14:paraId="2170CAF1" w14:textId="77777777" w:rsidR="00512FC7" w:rsidRPr="00512FC7" w:rsidRDefault="00512FC7" w:rsidP="00533FE7">
            <w:pPr>
              <w:jc w:val="left"/>
            </w:pPr>
            <w:r>
              <w:lastRenderedPageBreak/>
              <w:t>Valid values:</w:t>
            </w:r>
            <w:r>
              <w:br/>
            </w:r>
            <w:r>
              <w:tab/>
              <w:t>0 - Full refresh</w:t>
            </w:r>
            <w:r>
              <w:br/>
            </w:r>
            <w:r>
              <w:tab/>
              <w:t>1 - Incremental refresh</w:t>
            </w:r>
          </w:p>
        </w:tc>
        <w:tc>
          <w:tcPr>
            <w:tcW w:w="4411" w:type="dxa"/>
            <w:shd w:val="clear" w:color="auto" w:fill="auto"/>
          </w:tcPr>
          <w:p w14:paraId="7F2653EB" w14:textId="77777777" w:rsidR="00512FC7" w:rsidRPr="00512FC7" w:rsidRDefault="00512FC7" w:rsidP="00533FE7">
            <w:r w:rsidRPr="00512FC7">
              <w:lastRenderedPageBreak/>
              <w:t>UpdtTyp</w:t>
            </w:r>
          </w:p>
        </w:tc>
      </w:tr>
      <w:tr w:rsidR="00512FC7" w:rsidRPr="00512FC7" w14:paraId="4156D822" w14:textId="77777777" w:rsidTr="00533FE7">
        <w:tc>
          <w:tcPr>
            <w:tcW w:w="828" w:type="dxa"/>
            <w:shd w:val="clear" w:color="auto" w:fill="auto"/>
          </w:tcPr>
          <w:p w14:paraId="2E775E73" w14:textId="77777777" w:rsidR="00512FC7" w:rsidRPr="00512FC7" w:rsidRDefault="00512FC7" w:rsidP="00533FE7">
            <w:bookmarkStart w:id="792" w:name="fld_AggregatedBook" w:colFirst="1" w:colLast="1"/>
            <w:bookmarkEnd w:id="791"/>
            <w:r w:rsidRPr="00512FC7">
              <w:lastRenderedPageBreak/>
              <w:t>266</w:t>
            </w:r>
          </w:p>
        </w:tc>
        <w:tc>
          <w:tcPr>
            <w:tcW w:w="2069" w:type="dxa"/>
            <w:shd w:val="clear" w:color="auto" w:fill="auto"/>
          </w:tcPr>
          <w:p w14:paraId="346F1BB3" w14:textId="77777777" w:rsidR="00512FC7" w:rsidRPr="00512FC7" w:rsidRDefault="00512FC7" w:rsidP="00533FE7">
            <w:r w:rsidRPr="00512FC7">
              <w:t>AggregatedBook</w:t>
            </w:r>
          </w:p>
        </w:tc>
        <w:tc>
          <w:tcPr>
            <w:tcW w:w="1083" w:type="dxa"/>
            <w:shd w:val="clear" w:color="auto" w:fill="auto"/>
          </w:tcPr>
          <w:p w14:paraId="2586652A" w14:textId="77777777" w:rsidR="00512FC7" w:rsidRPr="00512FC7" w:rsidRDefault="00512FC7" w:rsidP="00533FE7">
            <w:r w:rsidRPr="00512FC7">
              <w:t>Boolean</w:t>
            </w:r>
          </w:p>
        </w:tc>
        <w:tc>
          <w:tcPr>
            <w:tcW w:w="4677" w:type="dxa"/>
            <w:shd w:val="clear" w:color="auto" w:fill="auto"/>
          </w:tcPr>
          <w:p w14:paraId="2FE3CC82" w14:textId="77777777" w:rsidR="00512FC7" w:rsidRDefault="00512FC7" w:rsidP="00533FE7">
            <w:pPr>
              <w:jc w:val="left"/>
            </w:pPr>
            <w:r>
              <w:t>Specifies whether or not book entries should be aggregated. (Not specified) = broker option</w:t>
            </w:r>
          </w:p>
          <w:p w14:paraId="51295F4F" w14:textId="77777777" w:rsidR="00512FC7" w:rsidRPr="00512FC7" w:rsidRDefault="00512FC7" w:rsidP="00533FE7">
            <w:pPr>
              <w:jc w:val="left"/>
            </w:pPr>
            <w:r>
              <w:t>Valid values:</w:t>
            </w:r>
            <w:r>
              <w:br/>
            </w:r>
            <w:r>
              <w:tab/>
              <w:t>Y - book entries to be aggregated</w:t>
            </w:r>
            <w:r>
              <w:br/>
            </w:r>
            <w:r>
              <w:tab/>
              <w:t>N - book entries should not be aggregated</w:t>
            </w:r>
          </w:p>
        </w:tc>
        <w:tc>
          <w:tcPr>
            <w:tcW w:w="4411" w:type="dxa"/>
            <w:shd w:val="clear" w:color="auto" w:fill="auto"/>
          </w:tcPr>
          <w:p w14:paraId="3B3A2980" w14:textId="77777777" w:rsidR="00512FC7" w:rsidRPr="00512FC7" w:rsidRDefault="00512FC7" w:rsidP="00533FE7">
            <w:r w:rsidRPr="00512FC7">
              <w:t>AggBook</w:t>
            </w:r>
          </w:p>
        </w:tc>
      </w:tr>
      <w:tr w:rsidR="00512FC7" w:rsidRPr="00512FC7" w14:paraId="40697A08" w14:textId="77777777" w:rsidTr="00533FE7">
        <w:tc>
          <w:tcPr>
            <w:tcW w:w="828" w:type="dxa"/>
            <w:shd w:val="clear" w:color="auto" w:fill="auto"/>
          </w:tcPr>
          <w:p w14:paraId="3BAE78E1" w14:textId="77777777" w:rsidR="00512FC7" w:rsidRPr="00512FC7" w:rsidRDefault="00512FC7" w:rsidP="00533FE7">
            <w:bookmarkStart w:id="793" w:name="fld_NoMDEntryTypes" w:colFirst="1" w:colLast="1"/>
            <w:bookmarkEnd w:id="792"/>
            <w:r w:rsidRPr="00512FC7">
              <w:t>267</w:t>
            </w:r>
          </w:p>
        </w:tc>
        <w:tc>
          <w:tcPr>
            <w:tcW w:w="2069" w:type="dxa"/>
            <w:shd w:val="clear" w:color="auto" w:fill="auto"/>
          </w:tcPr>
          <w:p w14:paraId="2F601220" w14:textId="77777777" w:rsidR="00512FC7" w:rsidRPr="00512FC7" w:rsidRDefault="00512FC7" w:rsidP="00533FE7">
            <w:r w:rsidRPr="00512FC7">
              <w:t>NoMDEntryTypes</w:t>
            </w:r>
          </w:p>
        </w:tc>
        <w:tc>
          <w:tcPr>
            <w:tcW w:w="1083" w:type="dxa"/>
            <w:shd w:val="clear" w:color="auto" w:fill="auto"/>
          </w:tcPr>
          <w:p w14:paraId="13A42CEB" w14:textId="77777777" w:rsidR="00512FC7" w:rsidRPr="00512FC7" w:rsidRDefault="00512FC7" w:rsidP="00533FE7">
            <w:r w:rsidRPr="00512FC7">
              <w:t>NumInGroup</w:t>
            </w:r>
          </w:p>
        </w:tc>
        <w:tc>
          <w:tcPr>
            <w:tcW w:w="4677" w:type="dxa"/>
            <w:shd w:val="clear" w:color="auto" w:fill="auto"/>
          </w:tcPr>
          <w:p w14:paraId="1C5BFE4D" w14:textId="77777777" w:rsidR="00512FC7" w:rsidRPr="00512FC7" w:rsidRDefault="00512FC7" w:rsidP="00533FE7">
            <w:pPr>
              <w:jc w:val="left"/>
            </w:pPr>
            <w:r w:rsidRPr="00512FC7">
              <w:t>Number of MDEntryType (269) fields requested.</w:t>
            </w:r>
          </w:p>
        </w:tc>
        <w:tc>
          <w:tcPr>
            <w:tcW w:w="4411" w:type="dxa"/>
            <w:shd w:val="clear" w:color="auto" w:fill="auto"/>
          </w:tcPr>
          <w:p w14:paraId="10379C07" w14:textId="77777777" w:rsidR="00512FC7" w:rsidRPr="00512FC7" w:rsidRDefault="00512FC7" w:rsidP="00533FE7"/>
        </w:tc>
      </w:tr>
      <w:tr w:rsidR="00512FC7" w:rsidRPr="00512FC7" w14:paraId="0EEA6BA9" w14:textId="77777777" w:rsidTr="00533FE7">
        <w:tc>
          <w:tcPr>
            <w:tcW w:w="828" w:type="dxa"/>
            <w:shd w:val="clear" w:color="auto" w:fill="auto"/>
          </w:tcPr>
          <w:p w14:paraId="297B554E" w14:textId="77777777" w:rsidR="00512FC7" w:rsidRPr="00512FC7" w:rsidRDefault="00512FC7" w:rsidP="00533FE7">
            <w:bookmarkStart w:id="794" w:name="fld_NoMDEntries" w:colFirst="1" w:colLast="1"/>
            <w:bookmarkEnd w:id="793"/>
            <w:r w:rsidRPr="00512FC7">
              <w:t>268</w:t>
            </w:r>
          </w:p>
        </w:tc>
        <w:tc>
          <w:tcPr>
            <w:tcW w:w="2069" w:type="dxa"/>
            <w:shd w:val="clear" w:color="auto" w:fill="auto"/>
          </w:tcPr>
          <w:p w14:paraId="7B84675A" w14:textId="77777777" w:rsidR="00512FC7" w:rsidRPr="00512FC7" w:rsidRDefault="00512FC7" w:rsidP="00533FE7">
            <w:r w:rsidRPr="00512FC7">
              <w:t>NoMDEntries</w:t>
            </w:r>
          </w:p>
        </w:tc>
        <w:tc>
          <w:tcPr>
            <w:tcW w:w="1083" w:type="dxa"/>
            <w:shd w:val="clear" w:color="auto" w:fill="auto"/>
          </w:tcPr>
          <w:p w14:paraId="217DD59E" w14:textId="77777777" w:rsidR="00512FC7" w:rsidRPr="00512FC7" w:rsidRDefault="00512FC7" w:rsidP="00533FE7">
            <w:r w:rsidRPr="00512FC7">
              <w:t>NumInGroup</w:t>
            </w:r>
          </w:p>
        </w:tc>
        <w:tc>
          <w:tcPr>
            <w:tcW w:w="4677" w:type="dxa"/>
            <w:shd w:val="clear" w:color="auto" w:fill="auto"/>
          </w:tcPr>
          <w:p w14:paraId="7378D3DB" w14:textId="77777777" w:rsidR="00512FC7" w:rsidRPr="00512FC7" w:rsidRDefault="00512FC7" w:rsidP="00533FE7">
            <w:pPr>
              <w:jc w:val="left"/>
            </w:pPr>
            <w:r w:rsidRPr="00512FC7">
              <w:t>Number of entries in Market Data message.</w:t>
            </w:r>
          </w:p>
        </w:tc>
        <w:tc>
          <w:tcPr>
            <w:tcW w:w="4411" w:type="dxa"/>
            <w:shd w:val="clear" w:color="auto" w:fill="auto"/>
          </w:tcPr>
          <w:p w14:paraId="7D646101" w14:textId="77777777" w:rsidR="00512FC7" w:rsidRPr="00512FC7" w:rsidRDefault="00512FC7" w:rsidP="00533FE7"/>
        </w:tc>
      </w:tr>
      <w:tr w:rsidR="00512FC7" w:rsidRPr="00512FC7" w14:paraId="0F15CB27" w14:textId="77777777" w:rsidTr="00533FE7">
        <w:tc>
          <w:tcPr>
            <w:tcW w:w="828" w:type="dxa"/>
            <w:shd w:val="clear" w:color="auto" w:fill="auto"/>
          </w:tcPr>
          <w:p w14:paraId="5230F574" w14:textId="77777777" w:rsidR="00512FC7" w:rsidRPr="00512FC7" w:rsidRDefault="00512FC7" w:rsidP="00533FE7">
            <w:bookmarkStart w:id="795" w:name="fld_MDEntryType" w:colFirst="1" w:colLast="1"/>
            <w:bookmarkEnd w:id="794"/>
            <w:r w:rsidRPr="00512FC7">
              <w:t>269</w:t>
            </w:r>
          </w:p>
        </w:tc>
        <w:tc>
          <w:tcPr>
            <w:tcW w:w="2069" w:type="dxa"/>
            <w:shd w:val="clear" w:color="auto" w:fill="auto"/>
          </w:tcPr>
          <w:p w14:paraId="3B4552C9" w14:textId="77777777" w:rsidR="00512FC7" w:rsidRPr="00512FC7" w:rsidRDefault="00512FC7" w:rsidP="00533FE7">
            <w:r w:rsidRPr="00512FC7">
              <w:t>MDEntryType</w:t>
            </w:r>
          </w:p>
        </w:tc>
        <w:tc>
          <w:tcPr>
            <w:tcW w:w="1083" w:type="dxa"/>
            <w:shd w:val="clear" w:color="auto" w:fill="auto"/>
          </w:tcPr>
          <w:p w14:paraId="6D85B538" w14:textId="77777777" w:rsidR="00512FC7" w:rsidRPr="00512FC7" w:rsidRDefault="00512FC7" w:rsidP="00533FE7">
            <w:r w:rsidRPr="00512FC7">
              <w:t>char</w:t>
            </w:r>
          </w:p>
        </w:tc>
        <w:tc>
          <w:tcPr>
            <w:tcW w:w="4677" w:type="dxa"/>
            <w:shd w:val="clear" w:color="auto" w:fill="auto"/>
          </w:tcPr>
          <w:p w14:paraId="3D861B22" w14:textId="77777777" w:rsidR="00512FC7" w:rsidRDefault="00512FC7" w:rsidP="00533FE7">
            <w:pPr>
              <w:jc w:val="left"/>
            </w:pPr>
            <w:r>
              <w:t>Type Market Data entry.</w:t>
            </w:r>
          </w:p>
          <w:p w14:paraId="5CCBAF82" w14:textId="77777777" w:rsidR="00512FC7" w:rsidRPr="00512FC7" w:rsidRDefault="00512FC7" w:rsidP="00533FE7">
            <w:pPr>
              <w:jc w:val="left"/>
            </w:pPr>
            <w:r>
              <w:t>Valid values:</w:t>
            </w:r>
            <w:r>
              <w:br/>
            </w:r>
            <w:r>
              <w:tab/>
              <w:t>W - Fixing Price</w:t>
            </w:r>
            <w:r>
              <w:br/>
            </w:r>
            <w:r>
              <w:tab/>
              <w:t>X - Cash Rate</w:t>
            </w:r>
            <w:r>
              <w:br/>
            </w:r>
            <w:r>
              <w:tab/>
              <w:t>Y - Recovery Rate</w:t>
            </w:r>
            <w:r>
              <w:br/>
            </w:r>
            <w:r>
              <w:tab/>
              <w:t>Z - Recovery Rate for Long</w:t>
            </w:r>
            <w:r>
              <w:br/>
            </w:r>
            <w:r>
              <w:tab/>
              <w:t>a - Recovery Rate for Short</w:t>
            </w:r>
            <w:r>
              <w:br/>
            </w:r>
            <w:r>
              <w:tab/>
              <w:t>0 - Bid</w:t>
            </w:r>
            <w:r>
              <w:br/>
            </w:r>
            <w:r>
              <w:tab/>
              <w:t>1 - Offer</w:t>
            </w:r>
            <w:r>
              <w:br/>
            </w:r>
            <w:r>
              <w:tab/>
              <w:t>2 - Trade</w:t>
            </w:r>
            <w:r>
              <w:br/>
            </w:r>
            <w:r>
              <w:tab/>
              <w:t>3 - Index Value</w:t>
            </w:r>
            <w:r>
              <w:br/>
            </w:r>
            <w:r>
              <w:tab/>
              <w:t>4 - Opening Price</w:t>
            </w:r>
            <w:r>
              <w:br/>
            </w:r>
            <w:r>
              <w:tab/>
              <w:t>5 - Closing Price</w:t>
            </w:r>
            <w:r>
              <w:br/>
            </w:r>
            <w:r>
              <w:tab/>
              <w:t>6 - Settlement Price</w:t>
            </w:r>
            <w:r>
              <w:br/>
            </w:r>
            <w:r>
              <w:tab/>
              <w:t>7 - Trading Session High Price</w:t>
            </w:r>
            <w:r>
              <w:br/>
            </w:r>
            <w:r>
              <w:tab/>
              <w:t>8 - Trading Session Low Price</w:t>
            </w:r>
            <w:r>
              <w:br/>
            </w:r>
            <w:r>
              <w:tab/>
              <w:t>9 - Trading Session VWAP Price</w:t>
            </w:r>
            <w:r>
              <w:br/>
            </w:r>
            <w:r>
              <w:tab/>
              <w:t>A - Imbalance</w:t>
            </w:r>
            <w:r>
              <w:br/>
            </w:r>
            <w:r>
              <w:tab/>
              <w:t>B - Trade Volume</w:t>
            </w:r>
            <w:r>
              <w:br/>
            </w:r>
            <w:r>
              <w:tab/>
              <w:t>C - Open Interest</w:t>
            </w:r>
            <w:r>
              <w:br/>
            </w:r>
            <w:r>
              <w:tab/>
              <w:t>D - Composite Underlying Price</w:t>
            </w:r>
            <w:r>
              <w:br/>
            </w:r>
            <w:r>
              <w:tab/>
              <w:t>E - Simulated Sell Price</w:t>
            </w:r>
            <w:r>
              <w:br/>
            </w:r>
            <w:r>
              <w:tab/>
              <w:t>F - Simulated Buy Price</w:t>
            </w:r>
            <w:r>
              <w:br/>
            </w:r>
            <w:r>
              <w:lastRenderedPageBreak/>
              <w:tab/>
              <w:t>G - Margin Rate</w:t>
            </w:r>
            <w:r>
              <w:br/>
            </w:r>
            <w:r>
              <w:tab/>
              <w:t>H - Mid Price</w:t>
            </w:r>
            <w:r>
              <w:br/>
            </w:r>
            <w:r>
              <w:tab/>
              <w:t>J - Empty Book</w:t>
            </w:r>
            <w:r>
              <w:br/>
            </w:r>
            <w:r>
              <w:tab/>
              <w:t>K - Settle High Price</w:t>
            </w:r>
            <w:r>
              <w:br/>
            </w:r>
            <w:r>
              <w:tab/>
              <w:t>L - Settle Low Price</w:t>
            </w:r>
            <w:r>
              <w:br/>
            </w:r>
            <w:r>
              <w:tab/>
              <w:t>M - Prior Settle Price</w:t>
            </w:r>
            <w:r>
              <w:br/>
            </w:r>
            <w:r>
              <w:tab/>
              <w:t>N - Session High Bid</w:t>
            </w:r>
            <w:r>
              <w:br/>
            </w:r>
            <w:r>
              <w:tab/>
              <w:t>O - Session Low Offer</w:t>
            </w:r>
            <w:r>
              <w:br/>
            </w:r>
            <w:r>
              <w:tab/>
              <w:t>P - Early Prices</w:t>
            </w:r>
            <w:r>
              <w:br/>
            </w:r>
            <w:r>
              <w:tab/>
              <w:t>Q - Auction Clearing Price</w:t>
            </w:r>
            <w:r>
              <w:br/>
            </w:r>
            <w:r>
              <w:tab/>
              <w:t>S - Swap Value Factor (SVP) for swaps cleared through a central counterparty (CCP)</w:t>
            </w:r>
            <w:r>
              <w:br/>
            </w:r>
            <w:r>
              <w:tab/>
              <w:t>R - Daily value adjustment for long positions</w:t>
            </w:r>
            <w:r>
              <w:br/>
            </w:r>
            <w:r>
              <w:tab/>
              <w:t>T - Cumulative Value Adjustment for long positions</w:t>
            </w:r>
            <w:r>
              <w:br/>
            </w:r>
            <w:r>
              <w:tab/>
              <w:t>U - Daily Value Adjustment for Short Positions</w:t>
            </w:r>
            <w:r>
              <w:br/>
            </w:r>
            <w:r>
              <w:tab/>
              <w:t>V - Cumulative Value Adjustment for Short Positions</w:t>
            </w:r>
          </w:p>
        </w:tc>
        <w:tc>
          <w:tcPr>
            <w:tcW w:w="4411" w:type="dxa"/>
            <w:shd w:val="clear" w:color="auto" w:fill="auto"/>
          </w:tcPr>
          <w:p w14:paraId="0D18E4FF" w14:textId="77777777" w:rsidR="00512FC7" w:rsidRPr="00512FC7" w:rsidRDefault="00512FC7" w:rsidP="00533FE7">
            <w:r w:rsidRPr="00512FC7">
              <w:lastRenderedPageBreak/>
              <w:t>Typ</w:t>
            </w:r>
          </w:p>
        </w:tc>
      </w:tr>
      <w:tr w:rsidR="00512FC7" w:rsidRPr="00512FC7" w14:paraId="5895C3F4" w14:textId="77777777" w:rsidTr="00533FE7">
        <w:tc>
          <w:tcPr>
            <w:tcW w:w="828" w:type="dxa"/>
            <w:shd w:val="clear" w:color="auto" w:fill="auto"/>
          </w:tcPr>
          <w:p w14:paraId="521F59B4" w14:textId="77777777" w:rsidR="00512FC7" w:rsidRPr="00512FC7" w:rsidRDefault="00512FC7" w:rsidP="00533FE7">
            <w:bookmarkStart w:id="796" w:name="fld_MDEntryPx" w:colFirst="1" w:colLast="1"/>
            <w:bookmarkEnd w:id="795"/>
            <w:r w:rsidRPr="00512FC7">
              <w:lastRenderedPageBreak/>
              <w:t>270</w:t>
            </w:r>
          </w:p>
        </w:tc>
        <w:tc>
          <w:tcPr>
            <w:tcW w:w="2069" w:type="dxa"/>
            <w:shd w:val="clear" w:color="auto" w:fill="auto"/>
          </w:tcPr>
          <w:p w14:paraId="17C1339F" w14:textId="77777777" w:rsidR="00512FC7" w:rsidRPr="00512FC7" w:rsidRDefault="00512FC7" w:rsidP="00533FE7">
            <w:r w:rsidRPr="00512FC7">
              <w:t>MDEntryPx</w:t>
            </w:r>
          </w:p>
        </w:tc>
        <w:tc>
          <w:tcPr>
            <w:tcW w:w="1083" w:type="dxa"/>
            <w:shd w:val="clear" w:color="auto" w:fill="auto"/>
          </w:tcPr>
          <w:p w14:paraId="69E61D72" w14:textId="77777777" w:rsidR="00512FC7" w:rsidRPr="00512FC7" w:rsidRDefault="00512FC7" w:rsidP="00533FE7">
            <w:r w:rsidRPr="00512FC7">
              <w:t>Price</w:t>
            </w:r>
          </w:p>
        </w:tc>
        <w:tc>
          <w:tcPr>
            <w:tcW w:w="4677" w:type="dxa"/>
            <w:shd w:val="clear" w:color="auto" w:fill="auto"/>
          </w:tcPr>
          <w:p w14:paraId="3C049194" w14:textId="77777777" w:rsidR="00512FC7" w:rsidRPr="00512FC7" w:rsidRDefault="00512FC7" w:rsidP="00533FE7">
            <w:pPr>
              <w:jc w:val="left"/>
            </w:pPr>
            <w:r w:rsidRPr="00512FC7">
              <w:t>Price of the Market Data Entry.</w:t>
            </w:r>
          </w:p>
        </w:tc>
        <w:tc>
          <w:tcPr>
            <w:tcW w:w="4411" w:type="dxa"/>
            <w:shd w:val="clear" w:color="auto" w:fill="auto"/>
          </w:tcPr>
          <w:p w14:paraId="1651BB93" w14:textId="77777777" w:rsidR="00512FC7" w:rsidRPr="00512FC7" w:rsidRDefault="00512FC7" w:rsidP="00533FE7">
            <w:r w:rsidRPr="00512FC7">
              <w:t>Px</w:t>
            </w:r>
          </w:p>
        </w:tc>
      </w:tr>
      <w:tr w:rsidR="00512FC7" w:rsidRPr="00512FC7" w14:paraId="4A91A51E" w14:textId="77777777" w:rsidTr="00533FE7">
        <w:tc>
          <w:tcPr>
            <w:tcW w:w="828" w:type="dxa"/>
            <w:shd w:val="clear" w:color="auto" w:fill="auto"/>
          </w:tcPr>
          <w:p w14:paraId="048B4169" w14:textId="77777777" w:rsidR="00512FC7" w:rsidRPr="00512FC7" w:rsidRDefault="00512FC7" w:rsidP="00533FE7">
            <w:bookmarkStart w:id="797" w:name="fld_MDEntrySize" w:colFirst="1" w:colLast="1"/>
            <w:bookmarkEnd w:id="796"/>
            <w:r w:rsidRPr="00512FC7">
              <w:t>271</w:t>
            </w:r>
          </w:p>
        </w:tc>
        <w:tc>
          <w:tcPr>
            <w:tcW w:w="2069" w:type="dxa"/>
            <w:shd w:val="clear" w:color="auto" w:fill="auto"/>
          </w:tcPr>
          <w:p w14:paraId="6D58FD7B" w14:textId="77777777" w:rsidR="00512FC7" w:rsidRPr="00512FC7" w:rsidRDefault="00512FC7" w:rsidP="00533FE7">
            <w:r w:rsidRPr="00512FC7">
              <w:t>MDEntrySize</w:t>
            </w:r>
          </w:p>
        </w:tc>
        <w:tc>
          <w:tcPr>
            <w:tcW w:w="1083" w:type="dxa"/>
            <w:shd w:val="clear" w:color="auto" w:fill="auto"/>
          </w:tcPr>
          <w:p w14:paraId="0A015B90" w14:textId="77777777" w:rsidR="00512FC7" w:rsidRPr="00512FC7" w:rsidRDefault="00512FC7" w:rsidP="00533FE7">
            <w:r w:rsidRPr="00512FC7">
              <w:t>Qty</w:t>
            </w:r>
          </w:p>
        </w:tc>
        <w:tc>
          <w:tcPr>
            <w:tcW w:w="4677" w:type="dxa"/>
            <w:shd w:val="clear" w:color="auto" w:fill="auto"/>
          </w:tcPr>
          <w:p w14:paraId="71224ACC" w14:textId="77777777" w:rsidR="00512FC7" w:rsidRPr="00512FC7" w:rsidRDefault="00512FC7" w:rsidP="00533FE7">
            <w:pPr>
              <w:jc w:val="left"/>
            </w:pPr>
            <w:r w:rsidRPr="00512FC7">
              <w:t>Quantity or volume represented by the Market Data Entry.</w:t>
            </w:r>
          </w:p>
        </w:tc>
        <w:tc>
          <w:tcPr>
            <w:tcW w:w="4411" w:type="dxa"/>
            <w:shd w:val="clear" w:color="auto" w:fill="auto"/>
          </w:tcPr>
          <w:p w14:paraId="4B9C69BF" w14:textId="77777777" w:rsidR="00512FC7" w:rsidRPr="00512FC7" w:rsidRDefault="00512FC7" w:rsidP="00533FE7">
            <w:r w:rsidRPr="00512FC7">
              <w:t>Sz</w:t>
            </w:r>
          </w:p>
        </w:tc>
      </w:tr>
      <w:tr w:rsidR="00512FC7" w:rsidRPr="00512FC7" w14:paraId="6C31AA1E" w14:textId="77777777" w:rsidTr="00533FE7">
        <w:tc>
          <w:tcPr>
            <w:tcW w:w="828" w:type="dxa"/>
            <w:shd w:val="clear" w:color="auto" w:fill="auto"/>
          </w:tcPr>
          <w:p w14:paraId="50785CD8" w14:textId="77777777" w:rsidR="00512FC7" w:rsidRPr="00512FC7" w:rsidRDefault="00512FC7" w:rsidP="00533FE7">
            <w:bookmarkStart w:id="798" w:name="fld_MDEntryDate" w:colFirst="1" w:colLast="1"/>
            <w:bookmarkEnd w:id="797"/>
            <w:r w:rsidRPr="00512FC7">
              <w:t>272</w:t>
            </w:r>
          </w:p>
        </w:tc>
        <w:tc>
          <w:tcPr>
            <w:tcW w:w="2069" w:type="dxa"/>
            <w:shd w:val="clear" w:color="auto" w:fill="auto"/>
          </w:tcPr>
          <w:p w14:paraId="348EA85B" w14:textId="77777777" w:rsidR="00512FC7" w:rsidRPr="00512FC7" w:rsidRDefault="00512FC7" w:rsidP="00533FE7">
            <w:r w:rsidRPr="00512FC7">
              <w:t>MDEntryDate</w:t>
            </w:r>
          </w:p>
        </w:tc>
        <w:tc>
          <w:tcPr>
            <w:tcW w:w="1083" w:type="dxa"/>
            <w:shd w:val="clear" w:color="auto" w:fill="auto"/>
          </w:tcPr>
          <w:p w14:paraId="5FDD7563" w14:textId="77777777" w:rsidR="00512FC7" w:rsidRPr="00512FC7" w:rsidRDefault="00512FC7" w:rsidP="00533FE7">
            <w:r w:rsidRPr="00512FC7">
              <w:t>UTCDateOnly</w:t>
            </w:r>
          </w:p>
        </w:tc>
        <w:tc>
          <w:tcPr>
            <w:tcW w:w="4677" w:type="dxa"/>
            <w:shd w:val="clear" w:color="auto" w:fill="auto"/>
          </w:tcPr>
          <w:p w14:paraId="4DED37FF" w14:textId="77777777" w:rsidR="00512FC7" w:rsidRPr="00512FC7" w:rsidRDefault="00512FC7" w:rsidP="00533FE7">
            <w:pPr>
              <w:jc w:val="left"/>
            </w:pPr>
            <w:r w:rsidRPr="00512FC7">
              <w:t>Date of Market Data Entry.</w:t>
            </w:r>
            <w:r>
              <w:br/>
            </w:r>
            <w:r w:rsidRPr="00512FC7">
              <w:t>(prior to FIX 4.4 field was of type UTCDate)</w:t>
            </w:r>
          </w:p>
        </w:tc>
        <w:tc>
          <w:tcPr>
            <w:tcW w:w="4411" w:type="dxa"/>
            <w:shd w:val="clear" w:color="auto" w:fill="auto"/>
          </w:tcPr>
          <w:p w14:paraId="208A1418" w14:textId="77777777" w:rsidR="00512FC7" w:rsidRPr="00512FC7" w:rsidRDefault="00512FC7" w:rsidP="00533FE7">
            <w:r w:rsidRPr="00512FC7">
              <w:t>Dt</w:t>
            </w:r>
          </w:p>
        </w:tc>
      </w:tr>
      <w:tr w:rsidR="00512FC7" w:rsidRPr="00512FC7" w14:paraId="7A654659" w14:textId="77777777" w:rsidTr="00533FE7">
        <w:tc>
          <w:tcPr>
            <w:tcW w:w="828" w:type="dxa"/>
            <w:shd w:val="clear" w:color="auto" w:fill="auto"/>
          </w:tcPr>
          <w:p w14:paraId="48583317" w14:textId="77777777" w:rsidR="00512FC7" w:rsidRPr="00512FC7" w:rsidRDefault="00512FC7" w:rsidP="00533FE7">
            <w:bookmarkStart w:id="799" w:name="fld_MDEntryTime" w:colFirst="1" w:colLast="1"/>
            <w:bookmarkEnd w:id="798"/>
            <w:r w:rsidRPr="00512FC7">
              <w:t>273</w:t>
            </w:r>
          </w:p>
        </w:tc>
        <w:tc>
          <w:tcPr>
            <w:tcW w:w="2069" w:type="dxa"/>
            <w:shd w:val="clear" w:color="auto" w:fill="auto"/>
          </w:tcPr>
          <w:p w14:paraId="7AACCC4C" w14:textId="77777777" w:rsidR="00512FC7" w:rsidRPr="00512FC7" w:rsidRDefault="00512FC7" w:rsidP="00533FE7">
            <w:r w:rsidRPr="00512FC7">
              <w:t>MDEntryTime</w:t>
            </w:r>
          </w:p>
        </w:tc>
        <w:tc>
          <w:tcPr>
            <w:tcW w:w="1083" w:type="dxa"/>
            <w:shd w:val="clear" w:color="auto" w:fill="auto"/>
          </w:tcPr>
          <w:p w14:paraId="522682BC" w14:textId="77777777" w:rsidR="00512FC7" w:rsidRPr="00512FC7" w:rsidRDefault="00512FC7" w:rsidP="00533FE7">
            <w:r w:rsidRPr="00512FC7">
              <w:t>UTCTimeOnly</w:t>
            </w:r>
          </w:p>
        </w:tc>
        <w:tc>
          <w:tcPr>
            <w:tcW w:w="4677" w:type="dxa"/>
            <w:shd w:val="clear" w:color="auto" w:fill="auto"/>
          </w:tcPr>
          <w:p w14:paraId="2A723B58" w14:textId="77777777" w:rsidR="00512FC7" w:rsidRPr="00512FC7" w:rsidRDefault="00512FC7" w:rsidP="00533FE7">
            <w:pPr>
              <w:jc w:val="left"/>
            </w:pPr>
            <w:r w:rsidRPr="00512FC7">
              <w:t>Time of Market Data Entry.</w:t>
            </w:r>
          </w:p>
        </w:tc>
        <w:tc>
          <w:tcPr>
            <w:tcW w:w="4411" w:type="dxa"/>
            <w:shd w:val="clear" w:color="auto" w:fill="auto"/>
          </w:tcPr>
          <w:p w14:paraId="7B5B58A9" w14:textId="77777777" w:rsidR="00512FC7" w:rsidRPr="00512FC7" w:rsidRDefault="00512FC7" w:rsidP="00533FE7">
            <w:r w:rsidRPr="00512FC7">
              <w:t>Tm</w:t>
            </w:r>
          </w:p>
        </w:tc>
      </w:tr>
      <w:tr w:rsidR="00512FC7" w:rsidRPr="00512FC7" w14:paraId="31455267" w14:textId="77777777" w:rsidTr="00533FE7">
        <w:tc>
          <w:tcPr>
            <w:tcW w:w="828" w:type="dxa"/>
            <w:shd w:val="clear" w:color="auto" w:fill="auto"/>
          </w:tcPr>
          <w:p w14:paraId="1A48C762" w14:textId="77777777" w:rsidR="00512FC7" w:rsidRPr="00512FC7" w:rsidRDefault="00512FC7" w:rsidP="00533FE7">
            <w:bookmarkStart w:id="800" w:name="fld_TickDirection" w:colFirst="1" w:colLast="1"/>
            <w:bookmarkEnd w:id="799"/>
            <w:r w:rsidRPr="00512FC7">
              <w:t>274</w:t>
            </w:r>
          </w:p>
        </w:tc>
        <w:tc>
          <w:tcPr>
            <w:tcW w:w="2069" w:type="dxa"/>
            <w:shd w:val="clear" w:color="auto" w:fill="auto"/>
          </w:tcPr>
          <w:p w14:paraId="7515C899" w14:textId="77777777" w:rsidR="00512FC7" w:rsidRPr="00512FC7" w:rsidRDefault="00512FC7" w:rsidP="00533FE7">
            <w:r w:rsidRPr="00512FC7">
              <w:t>TickDirection</w:t>
            </w:r>
          </w:p>
        </w:tc>
        <w:tc>
          <w:tcPr>
            <w:tcW w:w="1083" w:type="dxa"/>
            <w:shd w:val="clear" w:color="auto" w:fill="auto"/>
          </w:tcPr>
          <w:p w14:paraId="5FBD9928" w14:textId="77777777" w:rsidR="00512FC7" w:rsidRPr="00512FC7" w:rsidRDefault="00512FC7" w:rsidP="00533FE7">
            <w:r w:rsidRPr="00512FC7">
              <w:t>char</w:t>
            </w:r>
          </w:p>
        </w:tc>
        <w:tc>
          <w:tcPr>
            <w:tcW w:w="4677" w:type="dxa"/>
            <w:shd w:val="clear" w:color="auto" w:fill="auto"/>
          </w:tcPr>
          <w:p w14:paraId="07A96BE0" w14:textId="77777777" w:rsidR="00512FC7" w:rsidRDefault="00512FC7" w:rsidP="00533FE7">
            <w:pPr>
              <w:jc w:val="left"/>
            </w:pPr>
            <w:r>
              <w:t>Direction of the "tick".</w:t>
            </w:r>
          </w:p>
          <w:p w14:paraId="099C29C6" w14:textId="77777777" w:rsidR="00512FC7" w:rsidRPr="00512FC7" w:rsidRDefault="00512FC7" w:rsidP="00533FE7">
            <w:pPr>
              <w:jc w:val="left"/>
            </w:pPr>
            <w:r>
              <w:t>Valid values:</w:t>
            </w:r>
            <w:r>
              <w:br/>
            </w:r>
            <w:r>
              <w:tab/>
              <w:t>0 - Plus Tick</w:t>
            </w:r>
            <w:r>
              <w:br/>
            </w:r>
            <w:r>
              <w:tab/>
              <w:t>1 - Zero-Plus Tick</w:t>
            </w:r>
            <w:r>
              <w:br/>
            </w:r>
            <w:r>
              <w:tab/>
              <w:t>2 - Minus Tick</w:t>
            </w:r>
            <w:r>
              <w:br/>
            </w:r>
            <w:r>
              <w:tab/>
              <w:t>3 - Zero-Minus Tick</w:t>
            </w:r>
          </w:p>
        </w:tc>
        <w:tc>
          <w:tcPr>
            <w:tcW w:w="4411" w:type="dxa"/>
            <w:shd w:val="clear" w:color="auto" w:fill="auto"/>
          </w:tcPr>
          <w:p w14:paraId="46FB49A6" w14:textId="77777777" w:rsidR="00512FC7" w:rsidRPr="00512FC7" w:rsidRDefault="00512FC7" w:rsidP="00533FE7">
            <w:r w:rsidRPr="00512FC7">
              <w:t>TickDirctn</w:t>
            </w:r>
          </w:p>
        </w:tc>
      </w:tr>
      <w:tr w:rsidR="00512FC7" w:rsidRPr="00512FC7" w14:paraId="18F22A8F" w14:textId="77777777" w:rsidTr="00533FE7">
        <w:tc>
          <w:tcPr>
            <w:tcW w:w="828" w:type="dxa"/>
            <w:shd w:val="clear" w:color="auto" w:fill="auto"/>
          </w:tcPr>
          <w:p w14:paraId="4B76FEE0" w14:textId="77777777" w:rsidR="00512FC7" w:rsidRPr="00512FC7" w:rsidRDefault="00512FC7" w:rsidP="00533FE7">
            <w:bookmarkStart w:id="801" w:name="fld_MDMkt" w:colFirst="1" w:colLast="1"/>
            <w:bookmarkEnd w:id="800"/>
            <w:r w:rsidRPr="00512FC7">
              <w:t>275</w:t>
            </w:r>
          </w:p>
        </w:tc>
        <w:tc>
          <w:tcPr>
            <w:tcW w:w="2069" w:type="dxa"/>
            <w:shd w:val="clear" w:color="auto" w:fill="auto"/>
          </w:tcPr>
          <w:p w14:paraId="2F1CBFD4" w14:textId="77777777" w:rsidR="00512FC7" w:rsidRPr="00512FC7" w:rsidRDefault="00512FC7" w:rsidP="00533FE7">
            <w:r w:rsidRPr="00512FC7">
              <w:t>MDMkt</w:t>
            </w:r>
          </w:p>
        </w:tc>
        <w:tc>
          <w:tcPr>
            <w:tcW w:w="1083" w:type="dxa"/>
            <w:shd w:val="clear" w:color="auto" w:fill="auto"/>
          </w:tcPr>
          <w:p w14:paraId="7CF7E36E" w14:textId="77777777" w:rsidR="00512FC7" w:rsidRPr="00512FC7" w:rsidRDefault="00512FC7" w:rsidP="00533FE7">
            <w:r w:rsidRPr="00512FC7">
              <w:t>Exchange</w:t>
            </w:r>
          </w:p>
        </w:tc>
        <w:tc>
          <w:tcPr>
            <w:tcW w:w="4677" w:type="dxa"/>
            <w:shd w:val="clear" w:color="auto" w:fill="auto"/>
          </w:tcPr>
          <w:p w14:paraId="4CDCF4BC" w14:textId="77777777" w:rsidR="00512FC7" w:rsidRPr="00512FC7" w:rsidRDefault="00512FC7" w:rsidP="00533FE7">
            <w:pPr>
              <w:jc w:val="left"/>
            </w:pPr>
            <w:r w:rsidRPr="00512FC7">
              <w:t>Deprecated in FIX.5.0 Market posting quote / trade.</w:t>
            </w:r>
            <w:r>
              <w:br/>
            </w:r>
            <w:r w:rsidRPr="00512FC7">
              <w:t>Valid values:</w:t>
            </w:r>
            <w:r>
              <w:br/>
            </w:r>
            <w:r w:rsidRPr="00512FC7">
              <w:t>See "Appendix 6-C"</w:t>
            </w:r>
          </w:p>
        </w:tc>
        <w:tc>
          <w:tcPr>
            <w:tcW w:w="4411" w:type="dxa"/>
            <w:shd w:val="clear" w:color="auto" w:fill="auto"/>
          </w:tcPr>
          <w:p w14:paraId="53A5C137" w14:textId="77777777" w:rsidR="00512FC7" w:rsidRPr="00512FC7" w:rsidRDefault="00512FC7" w:rsidP="00533FE7">
            <w:r w:rsidRPr="00512FC7">
              <w:t>Mkt</w:t>
            </w:r>
          </w:p>
        </w:tc>
      </w:tr>
      <w:tr w:rsidR="00512FC7" w:rsidRPr="00512FC7" w14:paraId="03B7C62C" w14:textId="77777777" w:rsidTr="00533FE7">
        <w:tc>
          <w:tcPr>
            <w:tcW w:w="828" w:type="dxa"/>
            <w:shd w:val="clear" w:color="auto" w:fill="auto"/>
          </w:tcPr>
          <w:p w14:paraId="1D575FAE" w14:textId="77777777" w:rsidR="00512FC7" w:rsidRPr="00512FC7" w:rsidRDefault="00512FC7" w:rsidP="00533FE7">
            <w:bookmarkStart w:id="802" w:name="fld_QuoteCondition" w:colFirst="1" w:colLast="1"/>
            <w:bookmarkEnd w:id="801"/>
            <w:r w:rsidRPr="00512FC7">
              <w:lastRenderedPageBreak/>
              <w:t>276</w:t>
            </w:r>
          </w:p>
        </w:tc>
        <w:tc>
          <w:tcPr>
            <w:tcW w:w="2069" w:type="dxa"/>
            <w:shd w:val="clear" w:color="auto" w:fill="auto"/>
          </w:tcPr>
          <w:p w14:paraId="3BFE64BD" w14:textId="77777777" w:rsidR="00512FC7" w:rsidRPr="00512FC7" w:rsidRDefault="00512FC7" w:rsidP="00533FE7">
            <w:r w:rsidRPr="00512FC7">
              <w:t>QuoteCondition</w:t>
            </w:r>
          </w:p>
        </w:tc>
        <w:tc>
          <w:tcPr>
            <w:tcW w:w="1083" w:type="dxa"/>
            <w:shd w:val="clear" w:color="auto" w:fill="auto"/>
          </w:tcPr>
          <w:p w14:paraId="296B67ED" w14:textId="77777777" w:rsidR="00512FC7" w:rsidRPr="00512FC7" w:rsidRDefault="00512FC7" w:rsidP="00533FE7">
            <w:r w:rsidRPr="00512FC7">
              <w:t>MultipleStringValue</w:t>
            </w:r>
          </w:p>
        </w:tc>
        <w:tc>
          <w:tcPr>
            <w:tcW w:w="4677" w:type="dxa"/>
            <w:shd w:val="clear" w:color="auto" w:fill="auto"/>
          </w:tcPr>
          <w:p w14:paraId="187EAA98" w14:textId="77777777" w:rsidR="00512FC7" w:rsidRDefault="00512FC7" w:rsidP="00533FE7">
            <w:pPr>
              <w:jc w:val="left"/>
            </w:pPr>
            <w:r>
              <w:t>Space-delimited list of conditions describing a quote.</w:t>
            </w:r>
          </w:p>
          <w:p w14:paraId="4E63453C" w14:textId="77777777" w:rsidR="00512FC7" w:rsidRPr="00512FC7" w:rsidRDefault="00512FC7" w:rsidP="00533FE7">
            <w:pPr>
              <w:jc w:val="left"/>
            </w:pPr>
            <w:r>
              <w:t>Valid values:</w:t>
            </w:r>
            <w:r>
              <w:br/>
            </w:r>
            <w:r>
              <w:tab/>
              <w:t>6 - Full Curve</w:t>
            </w:r>
            <w:r>
              <w:br/>
            </w:r>
            <w:r>
              <w:tab/>
              <w:t>7 - Flat Curve</w:t>
            </w:r>
            <w:r>
              <w:br/>
            </w:r>
            <w:r>
              <w:tab/>
              <w:t>A - Open/Active</w:t>
            </w:r>
            <w:r>
              <w:br/>
            </w:r>
            <w:r>
              <w:tab/>
              <w:t>B - Closed/Inactive</w:t>
            </w:r>
            <w:r>
              <w:br/>
            </w:r>
            <w:r>
              <w:tab/>
              <w:t>C - Exchange Best</w:t>
            </w:r>
            <w:r>
              <w:br/>
            </w:r>
            <w:r>
              <w:tab/>
              <w:t>D - Consolidated Best</w:t>
            </w:r>
            <w:r>
              <w:br/>
            </w:r>
            <w:r>
              <w:tab/>
              <w:t>E - Locked</w:t>
            </w:r>
            <w:r>
              <w:br/>
            </w:r>
            <w:r>
              <w:tab/>
              <w:t>F - Crossed</w:t>
            </w:r>
            <w:r>
              <w:br/>
            </w:r>
            <w:r>
              <w:tab/>
              <w:t>G - Depth</w:t>
            </w:r>
            <w:r>
              <w:br/>
            </w:r>
            <w:r>
              <w:tab/>
              <w:t>H - Fast Trading</w:t>
            </w:r>
            <w:r>
              <w:br/>
            </w:r>
            <w:r>
              <w:tab/>
              <w:t>I - Non-Firm</w:t>
            </w:r>
            <w:r>
              <w:br/>
            </w:r>
            <w:r>
              <w:tab/>
              <w:t>L - Manual/Slow Quote</w:t>
            </w:r>
            <w:r>
              <w:br/>
            </w:r>
            <w:r>
              <w:tab/>
              <w:t>J - Outright Price</w:t>
            </w:r>
            <w:r>
              <w:br/>
            </w:r>
            <w:r>
              <w:tab/>
              <w:t>K - Implied Price</w:t>
            </w:r>
            <w:r>
              <w:br/>
            </w:r>
            <w:r>
              <w:tab/>
              <w:t>M - Depth on Offer</w:t>
            </w:r>
            <w:r>
              <w:br/>
            </w:r>
            <w:r>
              <w:tab/>
              <w:t>N - Depth on Bid</w:t>
            </w:r>
            <w:r>
              <w:br/>
            </w:r>
            <w:r>
              <w:tab/>
              <w:t>O - Closing</w:t>
            </w:r>
            <w:r>
              <w:br/>
            </w:r>
            <w:r>
              <w:tab/>
              <w:t>P - News Dissemination</w:t>
            </w:r>
            <w:r>
              <w:br/>
            </w:r>
            <w:r>
              <w:tab/>
              <w:t>Q - Trading Range</w:t>
            </w:r>
            <w:r>
              <w:br/>
            </w:r>
            <w:r>
              <w:tab/>
              <w:t>R - Order Influx</w:t>
            </w:r>
            <w:r>
              <w:br/>
            </w:r>
            <w:r>
              <w:tab/>
              <w:t>S - Due to Related</w:t>
            </w:r>
            <w:r>
              <w:br/>
            </w:r>
            <w:r>
              <w:tab/>
              <w:t>T - News Pending</w:t>
            </w:r>
            <w:r>
              <w:br/>
            </w:r>
            <w:r>
              <w:tab/>
              <w:t>U - Additional Info</w:t>
            </w:r>
            <w:r>
              <w:br/>
            </w:r>
            <w:r>
              <w:tab/>
              <w:t>V - Additional Info due to related</w:t>
            </w:r>
            <w:r>
              <w:br/>
            </w:r>
            <w:r>
              <w:tab/>
              <w:t>W - Resume</w:t>
            </w:r>
            <w:r>
              <w:br/>
            </w:r>
            <w:r>
              <w:tab/>
              <w:t>X - View of Common</w:t>
            </w:r>
            <w:r>
              <w:br/>
            </w:r>
            <w:r>
              <w:tab/>
              <w:t>Y - Volume Alert</w:t>
            </w:r>
            <w:r>
              <w:br/>
            </w:r>
            <w:r>
              <w:tab/>
              <w:t>Z - Order Imbalance</w:t>
            </w:r>
            <w:r>
              <w:br/>
            </w:r>
            <w:r>
              <w:tab/>
              <w:t>a - Equipment Changeover</w:t>
            </w:r>
            <w:r>
              <w:br/>
            </w:r>
            <w:r>
              <w:tab/>
              <w:t>b - No Open / No Resume</w:t>
            </w:r>
            <w:r>
              <w:br/>
            </w:r>
            <w:r>
              <w:tab/>
              <w:t>c - Regular ETH</w:t>
            </w:r>
            <w:r>
              <w:br/>
            </w:r>
            <w:r>
              <w:tab/>
              <w:t>d - Automatic Execution</w:t>
            </w:r>
            <w:r>
              <w:br/>
            </w:r>
            <w:r>
              <w:tab/>
              <w:t>e - Automatic Execution ETH</w:t>
            </w:r>
            <w:r>
              <w:br/>
            </w:r>
            <w:r>
              <w:tab/>
              <w:t>f  - Fast Market ETH</w:t>
            </w:r>
            <w:r>
              <w:br/>
            </w:r>
            <w:r>
              <w:tab/>
              <w:t>g - Inactive ETH</w:t>
            </w:r>
            <w:r>
              <w:br/>
            </w:r>
            <w:r>
              <w:tab/>
              <w:t>h - Rotation</w:t>
            </w:r>
            <w:r>
              <w:br/>
            </w:r>
            <w:r>
              <w:lastRenderedPageBreak/>
              <w:tab/>
              <w:t>i - Rotation ETH</w:t>
            </w:r>
            <w:r>
              <w:br/>
            </w:r>
            <w:r>
              <w:tab/>
              <w:t>j - Halt</w:t>
            </w:r>
            <w:r>
              <w:br/>
            </w:r>
            <w:r>
              <w:tab/>
              <w:t>k - Halt ETH</w:t>
            </w:r>
            <w:r>
              <w:br/>
            </w:r>
            <w:r>
              <w:tab/>
              <w:t>l - Due to News Dissemination</w:t>
            </w:r>
            <w:r>
              <w:br/>
            </w:r>
            <w:r>
              <w:tab/>
              <w:t>m - Due to News Pending</w:t>
            </w:r>
            <w:r>
              <w:br/>
            </w:r>
            <w:r>
              <w:tab/>
              <w:t>n - Trading Resume</w:t>
            </w:r>
            <w:r>
              <w:br/>
            </w:r>
            <w:r>
              <w:tab/>
              <w:t>o - Out of Sequence</w:t>
            </w:r>
            <w:r>
              <w:br/>
            </w:r>
            <w:r>
              <w:tab/>
              <w:t>p - Bid Specialist</w:t>
            </w:r>
            <w:r>
              <w:br/>
            </w:r>
            <w:r>
              <w:tab/>
              <w:t>q - Offer Specialist</w:t>
            </w:r>
            <w:r>
              <w:br/>
            </w:r>
            <w:r>
              <w:tab/>
              <w:t>r - Bid Offer Specialist</w:t>
            </w:r>
            <w:r>
              <w:br/>
            </w:r>
            <w:r>
              <w:tab/>
              <w:t>s - End of Day SAM</w:t>
            </w:r>
            <w:r>
              <w:br/>
            </w:r>
            <w:r>
              <w:tab/>
              <w:t>t - Forbidden SAM</w:t>
            </w:r>
            <w:r>
              <w:br/>
            </w:r>
            <w:r>
              <w:tab/>
              <w:t>u - Frozen SAM</w:t>
            </w:r>
            <w:r>
              <w:br/>
            </w:r>
            <w:r>
              <w:tab/>
              <w:t>v - PreOpening SAM</w:t>
            </w:r>
            <w:r>
              <w:br/>
            </w:r>
            <w:r>
              <w:tab/>
              <w:t>w - Opening SAM</w:t>
            </w:r>
            <w:r>
              <w:br/>
            </w:r>
            <w:r>
              <w:tab/>
              <w:t>x - Open SAM</w:t>
            </w:r>
            <w:r>
              <w:br/>
            </w:r>
            <w:r>
              <w:tab/>
              <w:t>y - Surveillance SAM</w:t>
            </w:r>
            <w:r>
              <w:br/>
            </w:r>
            <w:r>
              <w:tab/>
              <w:t>z - Suspended SAM</w:t>
            </w:r>
            <w:r>
              <w:br/>
            </w:r>
            <w:r>
              <w:tab/>
              <w:t>0 - Reserved SAM</w:t>
            </w:r>
            <w:r>
              <w:br/>
            </w:r>
            <w:r>
              <w:tab/>
              <w:t>1 - No Active SAM</w:t>
            </w:r>
            <w:r>
              <w:br/>
            </w:r>
            <w:r>
              <w:tab/>
              <w:t>2 - Restricted</w:t>
            </w:r>
            <w:r>
              <w:br/>
            </w:r>
            <w:r>
              <w:tab/>
              <w:t>3 - Rest of Book VWAP</w:t>
            </w:r>
            <w:r>
              <w:br/>
            </w:r>
            <w:r>
              <w:tab/>
              <w:t>4 - Better Prices in Conditional Orders</w:t>
            </w:r>
            <w:r>
              <w:br/>
            </w:r>
            <w:r>
              <w:tab/>
              <w:t>5 - Median Price</w:t>
            </w:r>
          </w:p>
        </w:tc>
        <w:tc>
          <w:tcPr>
            <w:tcW w:w="4411" w:type="dxa"/>
            <w:shd w:val="clear" w:color="auto" w:fill="auto"/>
          </w:tcPr>
          <w:p w14:paraId="5163FB98" w14:textId="77777777" w:rsidR="00512FC7" w:rsidRPr="00512FC7" w:rsidRDefault="00512FC7" w:rsidP="00533FE7">
            <w:r w:rsidRPr="00512FC7">
              <w:lastRenderedPageBreak/>
              <w:t>QCond</w:t>
            </w:r>
          </w:p>
        </w:tc>
      </w:tr>
      <w:tr w:rsidR="00512FC7" w:rsidRPr="00512FC7" w14:paraId="1DCB9CF5" w14:textId="77777777" w:rsidTr="00533FE7">
        <w:tc>
          <w:tcPr>
            <w:tcW w:w="828" w:type="dxa"/>
            <w:shd w:val="clear" w:color="auto" w:fill="auto"/>
          </w:tcPr>
          <w:p w14:paraId="3C3A3231" w14:textId="77777777" w:rsidR="00512FC7" w:rsidRPr="00512FC7" w:rsidRDefault="00512FC7" w:rsidP="00533FE7">
            <w:bookmarkStart w:id="803" w:name="fld_TradeCondition" w:colFirst="1" w:colLast="1"/>
            <w:bookmarkEnd w:id="802"/>
            <w:r w:rsidRPr="00512FC7">
              <w:lastRenderedPageBreak/>
              <w:t>277</w:t>
            </w:r>
          </w:p>
        </w:tc>
        <w:tc>
          <w:tcPr>
            <w:tcW w:w="2069" w:type="dxa"/>
            <w:shd w:val="clear" w:color="auto" w:fill="auto"/>
          </w:tcPr>
          <w:p w14:paraId="1FA46216" w14:textId="77777777" w:rsidR="00512FC7" w:rsidRPr="00512FC7" w:rsidRDefault="00512FC7" w:rsidP="00533FE7">
            <w:r w:rsidRPr="00512FC7">
              <w:t>TradeCondition</w:t>
            </w:r>
          </w:p>
        </w:tc>
        <w:tc>
          <w:tcPr>
            <w:tcW w:w="1083" w:type="dxa"/>
            <w:shd w:val="clear" w:color="auto" w:fill="auto"/>
          </w:tcPr>
          <w:p w14:paraId="0053A922" w14:textId="77777777" w:rsidR="00512FC7" w:rsidRPr="00512FC7" w:rsidRDefault="00512FC7" w:rsidP="00533FE7">
            <w:r w:rsidRPr="00512FC7">
              <w:t>MultipleStringValue</w:t>
            </w:r>
          </w:p>
        </w:tc>
        <w:tc>
          <w:tcPr>
            <w:tcW w:w="4677" w:type="dxa"/>
            <w:shd w:val="clear" w:color="auto" w:fill="auto"/>
          </w:tcPr>
          <w:p w14:paraId="248C273D" w14:textId="77777777" w:rsidR="00512FC7" w:rsidRDefault="00512FC7" w:rsidP="00533FE7">
            <w:pPr>
              <w:jc w:val="left"/>
            </w:pPr>
            <w:r>
              <w:t>Space-delimited list of conditions describing a trade</w:t>
            </w:r>
          </w:p>
          <w:p w14:paraId="2FCA173E" w14:textId="77777777" w:rsidR="00512FC7" w:rsidRPr="00512FC7" w:rsidRDefault="00512FC7" w:rsidP="00533FE7">
            <w:pPr>
              <w:jc w:val="left"/>
            </w:pPr>
            <w:r>
              <w:t>Valid values:</w:t>
            </w:r>
            <w:r>
              <w:br/>
            </w:r>
            <w:r>
              <w:tab/>
              <w:t>A - Cash (only) Market</w:t>
            </w:r>
            <w:r>
              <w:br/>
            </w:r>
            <w:r>
              <w:tab/>
              <w:t>B - Average Price Trade</w:t>
            </w:r>
            <w:r>
              <w:br/>
            </w:r>
            <w:r>
              <w:tab/>
              <w:t>C - Cash Trade (same day clearing)</w:t>
            </w:r>
            <w:r>
              <w:br/>
            </w:r>
            <w:r>
              <w:tab/>
              <w:t>D - Next Day (only)Market</w:t>
            </w:r>
            <w:r>
              <w:br/>
            </w:r>
            <w:r>
              <w:tab/>
              <w:t>E - Opening/Reopening Trade Detail</w:t>
            </w:r>
            <w:r>
              <w:br/>
            </w:r>
            <w:r>
              <w:tab/>
              <w:t>F - Intraday Trade Detail</w:t>
            </w:r>
            <w:r>
              <w:br/>
            </w:r>
            <w:r>
              <w:tab/>
              <w:t>G - Rule 127 Trade (NYSE)</w:t>
            </w:r>
            <w:r>
              <w:br/>
            </w:r>
            <w:r>
              <w:tab/>
              <w:t>H - Rule 155 Trade (AMEX)</w:t>
            </w:r>
            <w:r>
              <w:br/>
            </w:r>
            <w:r>
              <w:tab/>
              <w:t>I - Sold Last (late reporting)</w:t>
            </w:r>
            <w:r>
              <w:br/>
            </w:r>
            <w:r>
              <w:tab/>
              <w:t>J - Next Day Trade (next day clearing)</w:t>
            </w:r>
            <w:r>
              <w:br/>
            </w:r>
            <w:r>
              <w:tab/>
              <w:t>K - Opened (late report of opened trade)</w:t>
            </w:r>
            <w:r>
              <w:br/>
            </w:r>
            <w:r>
              <w:tab/>
              <w:t>L - Seller</w:t>
            </w:r>
            <w:r>
              <w:br/>
            </w:r>
            <w:r>
              <w:lastRenderedPageBreak/>
              <w:tab/>
              <w:t>M - Sold (out of sequence)</w:t>
            </w:r>
            <w:r>
              <w:br/>
            </w:r>
            <w:r>
              <w:tab/>
              <w:t>N - Stopped Stock (guarantee of price but does not execute the order)</w:t>
            </w:r>
            <w:r>
              <w:br/>
            </w:r>
            <w:r>
              <w:tab/>
              <w:t>P - Imbalance More Buyers (cannot be used in combination with Q)</w:t>
            </w:r>
            <w:r>
              <w:br/>
            </w:r>
            <w:r>
              <w:tab/>
              <w:t>Q - Imbalance More Sellers (cannot be used in combination with P)</w:t>
            </w:r>
            <w:r>
              <w:br/>
            </w:r>
            <w:r>
              <w:tab/>
              <w:t>R - Opening Price</w:t>
            </w:r>
            <w:r>
              <w:br/>
            </w:r>
            <w:r>
              <w:tab/>
              <w:t>S - Bargain Condition (LSE)</w:t>
            </w:r>
            <w:r>
              <w:br/>
            </w:r>
            <w:r>
              <w:tab/>
              <w:t>T - Converted Price Indicator</w:t>
            </w:r>
            <w:r>
              <w:br/>
            </w:r>
            <w:r>
              <w:tab/>
              <w:t>U - Exchange Last</w:t>
            </w:r>
            <w:r>
              <w:br/>
            </w:r>
            <w:r>
              <w:tab/>
              <w:t>V - Final Price of Session</w:t>
            </w:r>
            <w:r>
              <w:br/>
            </w:r>
            <w:r>
              <w:tab/>
              <w:t>W - Ex-pit</w:t>
            </w:r>
            <w:r>
              <w:br/>
            </w:r>
            <w:r>
              <w:tab/>
              <w:t>X - Crossed</w:t>
            </w:r>
            <w:r>
              <w:br/>
            </w:r>
            <w:r>
              <w:tab/>
              <w:t>Y - Trades resulting from manual/slow quote</w:t>
            </w:r>
            <w:r>
              <w:br/>
            </w:r>
            <w:r>
              <w:tab/>
              <w:t>Z - Trades resulting from intermarket sweep</w:t>
            </w:r>
            <w:r>
              <w:br/>
            </w:r>
            <w:r>
              <w:tab/>
              <w:t>a - Volume Only</w:t>
            </w:r>
            <w:r>
              <w:br/>
            </w:r>
            <w:r>
              <w:tab/>
              <w:t>b - Direct Plus</w:t>
            </w:r>
            <w:r>
              <w:br/>
            </w:r>
            <w:r>
              <w:tab/>
              <w:t>c - Acquisition</w:t>
            </w:r>
            <w:r>
              <w:br/>
            </w:r>
            <w:r>
              <w:tab/>
              <w:t>d - Bunched</w:t>
            </w:r>
            <w:r>
              <w:br/>
            </w:r>
            <w:r>
              <w:tab/>
              <w:t>e - Distribution</w:t>
            </w:r>
            <w:r>
              <w:br/>
            </w:r>
            <w:r>
              <w:tab/>
              <w:t>f - Bunched Sale</w:t>
            </w:r>
            <w:r>
              <w:br/>
            </w:r>
            <w:r>
              <w:tab/>
              <w:t>g - Split Trade</w:t>
            </w:r>
            <w:r>
              <w:br/>
            </w:r>
            <w:r>
              <w:tab/>
              <w:t>h - Cancel Stopped</w:t>
            </w:r>
            <w:r>
              <w:br/>
            </w:r>
            <w:r>
              <w:tab/>
              <w:t>i - Cancel ETH</w:t>
            </w:r>
            <w:r>
              <w:br/>
            </w:r>
            <w:r>
              <w:tab/>
              <w:t>j - Cancel Stopped ETH</w:t>
            </w:r>
            <w:r>
              <w:br/>
            </w:r>
            <w:r>
              <w:tab/>
              <w:t>k - Out of Sequence ETH</w:t>
            </w:r>
            <w:r>
              <w:br/>
            </w:r>
            <w:r>
              <w:tab/>
              <w:t>l - Cancel Last ETH</w:t>
            </w:r>
            <w:r>
              <w:br/>
            </w:r>
            <w:r>
              <w:tab/>
              <w:t>m - Sold Last Sale ETH</w:t>
            </w:r>
            <w:r>
              <w:br/>
            </w:r>
            <w:r>
              <w:tab/>
              <w:t>n - Cancel Last</w:t>
            </w:r>
            <w:r>
              <w:br/>
            </w:r>
            <w:r>
              <w:tab/>
              <w:t>o - Sold Last Sale</w:t>
            </w:r>
            <w:r>
              <w:br/>
            </w:r>
            <w:r>
              <w:tab/>
              <w:t>p - Cancel Open</w:t>
            </w:r>
            <w:r>
              <w:br/>
            </w:r>
            <w:r>
              <w:tab/>
              <w:t>q - Cancel Open ETH</w:t>
            </w:r>
            <w:r>
              <w:br/>
            </w:r>
            <w:r>
              <w:tab/>
              <w:t>r - Opened Sale ETH</w:t>
            </w:r>
            <w:r>
              <w:br/>
            </w:r>
            <w:r>
              <w:tab/>
              <w:t>s - Cancel Only</w:t>
            </w:r>
            <w:r>
              <w:br/>
            </w:r>
            <w:r>
              <w:tab/>
              <w:t>t - Cancel Only ETH</w:t>
            </w:r>
            <w:r>
              <w:br/>
            </w:r>
            <w:r>
              <w:tab/>
              <w:t>u - Late Open ETH</w:t>
            </w:r>
            <w:r>
              <w:br/>
            </w:r>
            <w:r>
              <w:tab/>
              <w:t>v - Auto Execution ETH</w:t>
            </w:r>
            <w:r>
              <w:br/>
            </w:r>
            <w:r>
              <w:tab/>
              <w:t>w - Reopen</w:t>
            </w:r>
            <w:r>
              <w:br/>
            </w:r>
            <w:r>
              <w:lastRenderedPageBreak/>
              <w:tab/>
              <w:t>x - Reopen ETH</w:t>
            </w:r>
            <w:r>
              <w:br/>
            </w:r>
            <w:r>
              <w:tab/>
              <w:t>y - Adjusted</w:t>
            </w:r>
            <w:r>
              <w:br/>
            </w:r>
            <w:r>
              <w:tab/>
              <w:t>z - Adjusted ETH</w:t>
            </w:r>
            <w:r>
              <w:br/>
            </w:r>
            <w:r>
              <w:tab/>
              <w:t>AA - Spread</w:t>
            </w:r>
            <w:r>
              <w:br/>
            </w:r>
            <w:r>
              <w:tab/>
              <w:t>AB - Spread ETH</w:t>
            </w:r>
            <w:r>
              <w:br/>
            </w:r>
            <w:r>
              <w:tab/>
              <w:t>AC - Straddle</w:t>
            </w:r>
            <w:r>
              <w:br/>
            </w:r>
            <w:r>
              <w:tab/>
              <w:t>AD - Straddle ETH</w:t>
            </w:r>
            <w:r>
              <w:br/>
            </w:r>
            <w:r>
              <w:tab/>
              <w:t>AE - Stopped</w:t>
            </w:r>
            <w:r>
              <w:br/>
            </w:r>
            <w:r>
              <w:tab/>
              <w:t>AF - Stopped ETH</w:t>
            </w:r>
            <w:r>
              <w:br/>
            </w:r>
            <w:r>
              <w:tab/>
              <w:t>AG - Regular ETH</w:t>
            </w:r>
            <w:r>
              <w:br/>
            </w:r>
            <w:r>
              <w:tab/>
              <w:t>AH - Combo</w:t>
            </w:r>
            <w:r>
              <w:br/>
            </w:r>
            <w:r>
              <w:tab/>
              <w:t>AI - Combo ETH</w:t>
            </w:r>
            <w:r>
              <w:br/>
            </w:r>
            <w:r>
              <w:tab/>
              <w:t>AJ - Official Closing Price</w:t>
            </w:r>
            <w:r>
              <w:br/>
            </w:r>
            <w:r>
              <w:tab/>
              <w:t>AK - Prior Reference Price</w:t>
            </w:r>
            <w:r>
              <w:br/>
            </w:r>
            <w:r>
              <w:tab/>
              <w:t>0 - Cancel</w:t>
            </w:r>
            <w:r>
              <w:br/>
            </w:r>
            <w:r>
              <w:tab/>
              <w:t>AL - Stopped Sold Last</w:t>
            </w:r>
            <w:r>
              <w:br/>
            </w:r>
            <w:r>
              <w:tab/>
              <w:t>AM - Stopped Out of Sequence</w:t>
            </w:r>
            <w:r>
              <w:br/>
            </w:r>
            <w:r>
              <w:tab/>
              <w:t>AN - Offical Closing Price (duplicate enumeration - use 'AJ' instead)</w:t>
            </w:r>
            <w:r>
              <w:br/>
            </w:r>
            <w:r>
              <w:tab/>
              <w:t>AO - Crossed (duplicate enumeration - use 'X' instead)</w:t>
            </w:r>
            <w:r>
              <w:br/>
            </w:r>
            <w:r>
              <w:tab/>
              <w:t>AP - Fast Market</w:t>
            </w:r>
            <w:r>
              <w:br/>
            </w:r>
            <w:r>
              <w:tab/>
              <w:t>AQ - Automatic Execution</w:t>
            </w:r>
            <w:r>
              <w:br/>
            </w:r>
            <w:r>
              <w:tab/>
              <w:t>AR - Form T</w:t>
            </w:r>
            <w:r>
              <w:br/>
            </w:r>
            <w:r>
              <w:tab/>
              <w:t>AS - Basket Index</w:t>
            </w:r>
            <w:r>
              <w:br/>
            </w:r>
            <w:r>
              <w:tab/>
              <w:t>AT - Burst Basket</w:t>
            </w:r>
            <w:r>
              <w:br/>
            </w:r>
            <w:r>
              <w:tab/>
              <w:t>AV - Outside Spread</w:t>
            </w:r>
            <w:r>
              <w:br/>
            </w:r>
            <w:r>
              <w:tab/>
              <w:t>1 - Implied Trade</w:t>
            </w:r>
            <w:r>
              <w:br/>
            </w:r>
            <w:r>
              <w:tab/>
              <w:t>2 - Marketplace entered trade</w:t>
            </w:r>
            <w:r>
              <w:br/>
            </w:r>
            <w:r>
              <w:tab/>
              <w:t>3 - Mult Asset Class Multileg Trade</w:t>
            </w:r>
            <w:r>
              <w:br/>
            </w:r>
            <w:r>
              <w:tab/>
              <w:t>4 - Multileg-to-Multileg Trade</w:t>
            </w:r>
          </w:p>
        </w:tc>
        <w:tc>
          <w:tcPr>
            <w:tcW w:w="4411" w:type="dxa"/>
            <w:shd w:val="clear" w:color="auto" w:fill="auto"/>
          </w:tcPr>
          <w:p w14:paraId="76EA83B5" w14:textId="77777777" w:rsidR="00512FC7" w:rsidRPr="00512FC7" w:rsidRDefault="00512FC7" w:rsidP="00533FE7">
            <w:r w:rsidRPr="00512FC7">
              <w:lastRenderedPageBreak/>
              <w:t>TrdCond</w:t>
            </w:r>
          </w:p>
        </w:tc>
      </w:tr>
      <w:tr w:rsidR="00512FC7" w:rsidRPr="00512FC7" w14:paraId="7BCDEA76" w14:textId="77777777" w:rsidTr="00533FE7">
        <w:tc>
          <w:tcPr>
            <w:tcW w:w="828" w:type="dxa"/>
            <w:shd w:val="clear" w:color="auto" w:fill="auto"/>
          </w:tcPr>
          <w:p w14:paraId="2751338E" w14:textId="77777777" w:rsidR="00512FC7" w:rsidRPr="00512FC7" w:rsidRDefault="00512FC7" w:rsidP="00533FE7">
            <w:bookmarkStart w:id="804" w:name="fld_MDEntryID" w:colFirst="1" w:colLast="1"/>
            <w:bookmarkEnd w:id="803"/>
            <w:r w:rsidRPr="00512FC7">
              <w:lastRenderedPageBreak/>
              <w:t>278</w:t>
            </w:r>
          </w:p>
        </w:tc>
        <w:tc>
          <w:tcPr>
            <w:tcW w:w="2069" w:type="dxa"/>
            <w:shd w:val="clear" w:color="auto" w:fill="auto"/>
          </w:tcPr>
          <w:p w14:paraId="71338C2D" w14:textId="77777777" w:rsidR="00512FC7" w:rsidRPr="00512FC7" w:rsidRDefault="00512FC7" w:rsidP="00533FE7">
            <w:r w:rsidRPr="00512FC7">
              <w:t>MDEntryID</w:t>
            </w:r>
          </w:p>
        </w:tc>
        <w:tc>
          <w:tcPr>
            <w:tcW w:w="1083" w:type="dxa"/>
            <w:shd w:val="clear" w:color="auto" w:fill="auto"/>
          </w:tcPr>
          <w:p w14:paraId="61958006" w14:textId="77777777" w:rsidR="00512FC7" w:rsidRPr="00512FC7" w:rsidRDefault="00512FC7" w:rsidP="00533FE7">
            <w:r w:rsidRPr="00512FC7">
              <w:t>String</w:t>
            </w:r>
          </w:p>
        </w:tc>
        <w:tc>
          <w:tcPr>
            <w:tcW w:w="4677" w:type="dxa"/>
            <w:shd w:val="clear" w:color="auto" w:fill="auto"/>
          </w:tcPr>
          <w:p w14:paraId="3F5D52C0" w14:textId="77777777" w:rsidR="00512FC7" w:rsidRPr="00512FC7" w:rsidRDefault="00512FC7" w:rsidP="00533FE7">
            <w:pPr>
              <w:jc w:val="left"/>
            </w:pPr>
            <w:r w:rsidRPr="00512FC7">
              <w:t>Unique Market Data Entry identifier.</w:t>
            </w:r>
          </w:p>
        </w:tc>
        <w:tc>
          <w:tcPr>
            <w:tcW w:w="4411" w:type="dxa"/>
            <w:shd w:val="clear" w:color="auto" w:fill="auto"/>
          </w:tcPr>
          <w:p w14:paraId="7A3C7127" w14:textId="77777777" w:rsidR="00512FC7" w:rsidRPr="00512FC7" w:rsidRDefault="00512FC7" w:rsidP="00533FE7">
            <w:r w:rsidRPr="00512FC7">
              <w:t>ID</w:t>
            </w:r>
          </w:p>
        </w:tc>
      </w:tr>
      <w:tr w:rsidR="00512FC7" w:rsidRPr="00512FC7" w14:paraId="1407C201" w14:textId="77777777" w:rsidTr="00533FE7">
        <w:tc>
          <w:tcPr>
            <w:tcW w:w="828" w:type="dxa"/>
            <w:shd w:val="clear" w:color="auto" w:fill="auto"/>
          </w:tcPr>
          <w:p w14:paraId="25A8B677" w14:textId="77777777" w:rsidR="00512FC7" w:rsidRPr="00512FC7" w:rsidRDefault="00512FC7" w:rsidP="00533FE7">
            <w:bookmarkStart w:id="805" w:name="fld_MDUpdateAction" w:colFirst="1" w:colLast="1"/>
            <w:bookmarkEnd w:id="804"/>
            <w:r w:rsidRPr="00512FC7">
              <w:t>279</w:t>
            </w:r>
          </w:p>
        </w:tc>
        <w:tc>
          <w:tcPr>
            <w:tcW w:w="2069" w:type="dxa"/>
            <w:shd w:val="clear" w:color="auto" w:fill="auto"/>
          </w:tcPr>
          <w:p w14:paraId="546CC7F9" w14:textId="77777777" w:rsidR="00512FC7" w:rsidRPr="00512FC7" w:rsidRDefault="00512FC7" w:rsidP="00533FE7">
            <w:r w:rsidRPr="00512FC7">
              <w:t>MDUpdateAction</w:t>
            </w:r>
          </w:p>
        </w:tc>
        <w:tc>
          <w:tcPr>
            <w:tcW w:w="1083" w:type="dxa"/>
            <w:shd w:val="clear" w:color="auto" w:fill="auto"/>
          </w:tcPr>
          <w:p w14:paraId="6C408601" w14:textId="77777777" w:rsidR="00512FC7" w:rsidRPr="00512FC7" w:rsidRDefault="00512FC7" w:rsidP="00533FE7">
            <w:r w:rsidRPr="00512FC7">
              <w:t>char</w:t>
            </w:r>
          </w:p>
        </w:tc>
        <w:tc>
          <w:tcPr>
            <w:tcW w:w="4677" w:type="dxa"/>
            <w:shd w:val="clear" w:color="auto" w:fill="auto"/>
          </w:tcPr>
          <w:p w14:paraId="0261B972" w14:textId="77777777" w:rsidR="00512FC7" w:rsidRDefault="00512FC7" w:rsidP="00533FE7">
            <w:pPr>
              <w:jc w:val="left"/>
            </w:pPr>
            <w:r>
              <w:t>Type of Market Data update action.</w:t>
            </w:r>
          </w:p>
          <w:p w14:paraId="7A13FF3C" w14:textId="77777777" w:rsidR="00512FC7" w:rsidRPr="00512FC7" w:rsidRDefault="00512FC7" w:rsidP="00533FE7">
            <w:pPr>
              <w:jc w:val="left"/>
            </w:pPr>
            <w:r>
              <w:t>Valid values:</w:t>
            </w:r>
            <w:r>
              <w:br/>
            </w:r>
            <w:r>
              <w:tab/>
              <w:t>0 - New</w:t>
            </w:r>
            <w:r>
              <w:br/>
            </w:r>
            <w:r>
              <w:tab/>
              <w:t>1 - Change</w:t>
            </w:r>
            <w:r>
              <w:br/>
            </w:r>
            <w:r>
              <w:tab/>
              <w:t>2 - Delete</w:t>
            </w:r>
            <w:r>
              <w:br/>
            </w:r>
            <w:r>
              <w:lastRenderedPageBreak/>
              <w:tab/>
              <w:t>3 - Delete Thru</w:t>
            </w:r>
            <w:r>
              <w:br/>
            </w:r>
            <w:r>
              <w:tab/>
              <w:t>4 - Delete From</w:t>
            </w:r>
            <w:r>
              <w:br/>
            </w:r>
            <w:r>
              <w:tab/>
              <w:t>5 - Overlay</w:t>
            </w:r>
          </w:p>
        </w:tc>
        <w:tc>
          <w:tcPr>
            <w:tcW w:w="4411" w:type="dxa"/>
            <w:shd w:val="clear" w:color="auto" w:fill="auto"/>
          </w:tcPr>
          <w:p w14:paraId="6C33A32C" w14:textId="77777777" w:rsidR="00512FC7" w:rsidRPr="00512FC7" w:rsidRDefault="00512FC7" w:rsidP="00533FE7">
            <w:r w:rsidRPr="00512FC7">
              <w:lastRenderedPageBreak/>
              <w:t>UpdtAct</w:t>
            </w:r>
          </w:p>
        </w:tc>
      </w:tr>
      <w:tr w:rsidR="00512FC7" w:rsidRPr="00512FC7" w14:paraId="06FF82A9" w14:textId="77777777" w:rsidTr="00533FE7">
        <w:tc>
          <w:tcPr>
            <w:tcW w:w="828" w:type="dxa"/>
            <w:shd w:val="clear" w:color="auto" w:fill="auto"/>
          </w:tcPr>
          <w:p w14:paraId="08AA4CF3" w14:textId="77777777" w:rsidR="00512FC7" w:rsidRPr="00512FC7" w:rsidRDefault="00512FC7" w:rsidP="00533FE7">
            <w:bookmarkStart w:id="806" w:name="fld_MDEntryRefID" w:colFirst="1" w:colLast="1"/>
            <w:bookmarkEnd w:id="805"/>
            <w:r w:rsidRPr="00512FC7">
              <w:lastRenderedPageBreak/>
              <w:t>280</w:t>
            </w:r>
          </w:p>
        </w:tc>
        <w:tc>
          <w:tcPr>
            <w:tcW w:w="2069" w:type="dxa"/>
            <w:shd w:val="clear" w:color="auto" w:fill="auto"/>
          </w:tcPr>
          <w:p w14:paraId="0856BCAE" w14:textId="77777777" w:rsidR="00512FC7" w:rsidRPr="00512FC7" w:rsidRDefault="00512FC7" w:rsidP="00533FE7">
            <w:r w:rsidRPr="00512FC7">
              <w:t>MDEntryRefID</w:t>
            </w:r>
          </w:p>
        </w:tc>
        <w:tc>
          <w:tcPr>
            <w:tcW w:w="1083" w:type="dxa"/>
            <w:shd w:val="clear" w:color="auto" w:fill="auto"/>
          </w:tcPr>
          <w:p w14:paraId="02910DBF" w14:textId="77777777" w:rsidR="00512FC7" w:rsidRPr="00512FC7" w:rsidRDefault="00512FC7" w:rsidP="00533FE7">
            <w:r w:rsidRPr="00512FC7">
              <w:t>String</w:t>
            </w:r>
          </w:p>
        </w:tc>
        <w:tc>
          <w:tcPr>
            <w:tcW w:w="4677" w:type="dxa"/>
            <w:shd w:val="clear" w:color="auto" w:fill="auto"/>
          </w:tcPr>
          <w:p w14:paraId="11C90426" w14:textId="77777777" w:rsidR="00512FC7" w:rsidRPr="00512FC7" w:rsidRDefault="00512FC7" w:rsidP="00533FE7">
            <w:pPr>
              <w:jc w:val="left"/>
            </w:pPr>
            <w:r w:rsidRPr="00512FC7">
              <w:t>Refers to a previous MDEntryID (278).</w:t>
            </w:r>
          </w:p>
        </w:tc>
        <w:tc>
          <w:tcPr>
            <w:tcW w:w="4411" w:type="dxa"/>
            <w:shd w:val="clear" w:color="auto" w:fill="auto"/>
          </w:tcPr>
          <w:p w14:paraId="67B0DC47" w14:textId="77777777" w:rsidR="00512FC7" w:rsidRPr="00512FC7" w:rsidRDefault="00512FC7" w:rsidP="00533FE7">
            <w:r w:rsidRPr="00512FC7">
              <w:t>RefID</w:t>
            </w:r>
          </w:p>
        </w:tc>
      </w:tr>
      <w:tr w:rsidR="00512FC7" w:rsidRPr="00512FC7" w14:paraId="5E39BBC5" w14:textId="77777777" w:rsidTr="00533FE7">
        <w:tc>
          <w:tcPr>
            <w:tcW w:w="828" w:type="dxa"/>
            <w:shd w:val="clear" w:color="auto" w:fill="auto"/>
          </w:tcPr>
          <w:p w14:paraId="13445255" w14:textId="77777777" w:rsidR="00512FC7" w:rsidRPr="00512FC7" w:rsidRDefault="00512FC7" w:rsidP="00533FE7">
            <w:bookmarkStart w:id="807" w:name="fld_MDReqRejReason" w:colFirst="1" w:colLast="1"/>
            <w:bookmarkEnd w:id="806"/>
            <w:r w:rsidRPr="00512FC7">
              <w:t>281</w:t>
            </w:r>
          </w:p>
        </w:tc>
        <w:tc>
          <w:tcPr>
            <w:tcW w:w="2069" w:type="dxa"/>
            <w:shd w:val="clear" w:color="auto" w:fill="auto"/>
          </w:tcPr>
          <w:p w14:paraId="3F173E8D" w14:textId="77777777" w:rsidR="00512FC7" w:rsidRPr="00512FC7" w:rsidRDefault="00512FC7" w:rsidP="00533FE7">
            <w:r w:rsidRPr="00512FC7">
              <w:t>MDReqRejReason</w:t>
            </w:r>
          </w:p>
        </w:tc>
        <w:tc>
          <w:tcPr>
            <w:tcW w:w="1083" w:type="dxa"/>
            <w:shd w:val="clear" w:color="auto" w:fill="auto"/>
          </w:tcPr>
          <w:p w14:paraId="79C77F7C" w14:textId="77777777" w:rsidR="00512FC7" w:rsidRPr="00512FC7" w:rsidRDefault="00512FC7" w:rsidP="00533FE7">
            <w:r w:rsidRPr="00512FC7">
              <w:t>char</w:t>
            </w:r>
          </w:p>
        </w:tc>
        <w:tc>
          <w:tcPr>
            <w:tcW w:w="4677" w:type="dxa"/>
            <w:shd w:val="clear" w:color="auto" w:fill="auto"/>
          </w:tcPr>
          <w:p w14:paraId="7572B732" w14:textId="77777777" w:rsidR="00512FC7" w:rsidRDefault="00512FC7" w:rsidP="00533FE7">
            <w:pPr>
              <w:jc w:val="left"/>
            </w:pPr>
            <w:r>
              <w:t>Reason for the rejection of a Market Data request.</w:t>
            </w:r>
          </w:p>
          <w:p w14:paraId="4CEB02CF" w14:textId="77777777" w:rsidR="00512FC7" w:rsidRPr="00512FC7" w:rsidRDefault="00512FC7" w:rsidP="00533FE7">
            <w:pPr>
              <w:jc w:val="left"/>
            </w:pPr>
            <w:r>
              <w:t>Valid values:</w:t>
            </w:r>
            <w:r>
              <w:br/>
            </w:r>
            <w:r>
              <w:tab/>
              <w:t>0 - Unknown symbol</w:t>
            </w:r>
            <w:r>
              <w:br/>
            </w:r>
            <w:r>
              <w:tab/>
              <w:t>1 - Duplicate MDReqID</w:t>
            </w:r>
            <w:r>
              <w:br/>
            </w:r>
            <w:r>
              <w:tab/>
              <w:t>2 - Insufficient Bandwidth</w:t>
            </w:r>
            <w:r>
              <w:br/>
            </w:r>
            <w:r>
              <w:tab/>
              <w:t>3 - Insufficient Permissions</w:t>
            </w:r>
            <w:r>
              <w:br/>
            </w:r>
            <w:r>
              <w:tab/>
              <w:t>4 - Unsupported SubscriptionRequestType</w:t>
            </w:r>
            <w:r>
              <w:br/>
            </w:r>
            <w:r>
              <w:tab/>
              <w:t>5 - Unsupported MarketDepth</w:t>
            </w:r>
            <w:r>
              <w:br/>
            </w:r>
            <w:r>
              <w:tab/>
              <w:t>6 - Unsupported MDUpdateType</w:t>
            </w:r>
            <w:r>
              <w:br/>
            </w:r>
            <w:r>
              <w:tab/>
              <w:t>7 - Unsupported AggregatedBook</w:t>
            </w:r>
            <w:r>
              <w:br/>
            </w:r>
            <w:r>
              <w:tab/>
              <w:t>8 - Unsupported MDEntryType</w:t>
            </w:r>
            <w:r>
              <w:br/>
            </w:r>
            <w:r>
              <w:tab/>
              <w:t>9 - Unsupported TradingSessionID</w:t>
            </w:r>
            <w:r>
              <w:br/>
            </w:r>
            <w:r>
              <w:tab/>
              <w:t>A - Unsupported Scope</w:t>
            </w:r>
            <w:r>
              <w:br/>
            </w:r>
            <w:r>
              <w:tab/>
              <w:t>B - Unsupported OpenCloseSettleFlag</w:t>
            </w:r>
            <w:r>
              <w:br/>
            </w:r>
            <w:r>
              <w:tab/>
              <w:t>C - Unsupported MDImplicitDelete</w:t>
            </w:r>
            <w:r>
              <w:br/>
            </w:r>
            <w:r>
              <w:tab/>
              <w:t>D - Insufficient credit</w:t>
            </w:r>
          </w:p>
        </w:tc>
        <w:tc>
          <w:tcPr>
            <w:tcW w:w="4411" w:type="dxa"/>
            <w:shd w:val="clear" w:color="auto" w:fill="auto"/>
          </w:tcPr>
          <w:p w14:paraId="6ED78C99" w14:textId="77777777" w:rsidR="00512FC7" w:rsidRPr="00512FC7" w:rsidRDefault="00512FC7" w:rsidP="00533FE7">
            <w:r w:rsidRPr="00512FC7">
              <w:t>ReqRejResn</w:t>
            </w:r>
          </w:p>
        </w:tc>
      </w:tr>
      <w:tr w:rsidR="00512FC7" w:rsidRPr="00512FC7" w14:paraId="6CAFB010" w14:textId="77777777" w:rsidTr="00533FE7">
        <w:tc>
          <w:tcPr>
            <w:tcW w:w="828" w:type="dxa"/>
            <w:shd w:val="clear" w:color="auto" w:fill="auto"/>
          </w:tcPr>
          <w:p w14:paraId="67E56DE0" w14:textId="77777777" w:rsidR="00512FC7" w:rsidRPr="00512FC7" w:rsidRDefault="00512FC7" w:rsidP="00533FE7">
            <w:bookmarkStart w:id="808" w:name="fld_MDEntryOriginator" w:colFirst="1" w:colLast="1"/>
            <w:bookmarkEnd w:id="807"/>
            <w:r w:rsidRPr="00512FC7">
              <w:t>282</w:t>
            </w:r>
          </w:p>
        </w:tc>
        <w:tc>
          <w:tcPr>
            <w:tcW w:w="2069" w:type="dxa"/>
            <w:shd w:val="clear" w:color="auto" w:fill="auto"/>
          </w:tcPr>
          <w:p w14:paraId="67B50722" w14:textId="77777777" w:rsidR="00512FC7" w:rsidRPr="00512FC7" w:rsidRDefault="00512FC7" w:rsidP="00533FE7">
            <w:r w:rsidRPr="00512FC7">
              <w:t>MDEntryOriginator</w:t>
            </w:r>
          </w:p>
        </w:tc>
        <w:tc>
          <w:tcPr>
            <w:tcW w:w="1083" w:type="dxa"/>
            <w:shd w:val="clear" w:color="auto" w:fill="auto"/>
          </w:tcPr>
          <w:p w14:paraId="26DF9E9C" w14:textId="77777777" w:rsidR="00512FC7" w:rsidRPr="00512FC7" w:rsidRDefault="00512FC7" w:rsidP="00533FE7">
            <w:r w:rsidRPr="00512FC7">
              <w:t>String</w:t>
            </w:r>
          </w:p>
        </w:tc>
        <w:tc>
          <w:tcPr>
            <w:tcW w:w="4677" w:type="dxa"/>
            <w:shd w:val="clear" w:color="auto" w:fill="auto"/>
          </w:tcPr>
          <w:p w14:paraId="6BD498CA" w14:textId="77777777" w:rsidR="00512FC7" w:rsidRPr="00512FC7" w:rsidRDefault="00512FC7" w:rsidP="00533FE7">
            <w:pPr>
              <w:jc w:val="left"/>
            </w:pPr>
            <w:r w:rsidRPr="00512FC7">
              <w:t>Deprecated in FIX.5.0 Originator of a Market Data Entry</w:t>
            </w:r>
          </w:p>
        </w:tc>
        <w:tc>
          <w:tcPr>
            <w:tcW w:w="4411" w:type="dxa"/>
            <w:shd w:val="clear" w:color="auto" w:fill="auto"/>
          </w:tcPr>
          <w:p w14:paraId="55F68095" w14:textId="77777777" w:rsidR="00512FC7" w:rsidRPr="00512FC7" w:rsidRDefault="00512FC7" w:rsidP="00533FE7">
            <w:r w:rsidRPr="00512FC7">
              <w:t>Orig</w:t>
            </w:r>
          </w:p>
        </w:tc>
      </w:tr>
      <w:tr w:rsidR="00512FC7" w:rsidRPr="00512FC7" w14:paraId="0BB33888" w14:textId="77777777" w:rsidTr="00533FE7">
        <w:tc>
          <w:tcPr>
            <w:tcW w:w="828" w:type="dxa"/>
            <w:shd w:val="clear" w:color="auto" w:fill="auto"/>
          </w:tcPr>
          <w:p w14:paraId="2B025125" w14:textId="77777777" w:rsidR="00512FC7" w:rsidRPr="00512FC7" w:rsidRDefault="00512FC7" w:rsidP="00533FE7">
            <w:bookmarkStart w:id="809" w:name="fld_LocationID" w:colFirst="1" w:colLast="1"/>
            <w:bookmarkEnd w:id="808"/>
            <w:r w:rsidRPr="00512FC7">
              <w:t>283</w:t>
            </w:r>
          </w:p>
        </w:tc>
        <w:tc>
          <w:tcPr>
            <w:tcW w:w="2069" w:type="dxa"/>
            <w:shd w:val="clear" w:color="auto" w:fill="auto"/>
          </w:tcPr>
          <w:p w14:paraId="12EFD1AF" w14:textId="77777777" w:rsidR="00512FC7" w:rsidRPr="00512FC7" w:rsidRDefault="00512FC7" w:rsidP="00533FE7">
            <w:r w:rsidRPr="00512FC7">
              <w:t>LocationID</w:t>
            </w:r>
          </w:p>
        </w:tc>
        <w:tc>
          <w:tcPr>
            <w:tcW w:w="1083" w:type="dxa"/>
            <w:shd w:val="clear" w:color="auto" w:fill="auto"/>
          </w:tcPr>
          <w:p w14:paraId="154BE6DE" w14:textId="77777777" w:rsidR="00512FC7" w:rsidRPr="00512FC7" w:rsidRDefault="00512FC7" w:rsidP="00533FE7">
            <w:r w:rsidRPr="00512FC7">
              <w:t>String</w:t>
            </w:r>
          </w:p>
        </w:tc>
        <w:tc>
          <w:tcPr>
            <w:tcW w:w="4677" w:type="dxa"/>
            <w:shd w:val="clear" w:color="auto" w:fill="auto"/>
          </w:tcPr>
          <w:p w14:paraId="1BE48048" w14:textId="77777777" w:rsidR="00512FC7" w:rsidRPr="00512FC7" w:rsidRDefault="00512FC7" w:rsidP="00533FE7">
            <w:pPr>
              <w:jc w:val="left"/>
            </w:pPr>
            <w:r w:rsidRPr="00512FC7">
              <w:t>Identification of a Market Maker's location</w:t>
            </w:r>
          </w:p>
        </w:tc>
        <w:tc>
          <w:tcPr>
            <w:tcW w:w="4411" w:type="dxa"/>
            <w:shd w:val="clear" w:color="auto" w:fill="auto"/>
          </w:tcPr>
          <w:p w14:paraId="281A1563" w14:textId="77777777" w:rsidR="00512FC7" w:rsidRPr="00512FC7" w:rsidRDefault="00512FC7" w:rsidP="00533FE7">
            <w:r w:rsidRPr="00512FC7">
              <w:t>LctnID</w:t>
            </w:r>
          </w:p>
        </w:tc>
      </w:tr>
      <w:tr w:rsidR="00512FC7" w:rsidRPr="00512FC7" w14:paraId="620C6A85" w14:textId="77777777" w:rsidTr="00533FE7">
        <w:tc>
          <w:tcPr>
            <w:tcW w:w="828" w:type="dxa"/>
            <w:shd w:val="clear" w:color="auto" w:fill="auto"/>
          </w:tcPr>
          <w:p w14:paraId="758C6A68" w14:textId="77777777" w:rsidR="00512FC7" w:rsidRPr="00512FC7" w:rsidRDefault="00512FC7" w:rsidP="00533FE7">
            <w:bookmarkStart w:id="810" w:name="fld_DeskID" w:colFirst="1" w:colLast="1"/>
            <w:bookmarkEnd w:id="809"/>
            <w:r w:rsidRPr="00512FC7">
              <w:t>284</w:t>
            </w:r>
          </w:p>
        </w:tc>
        <w:tc>
          <w:tcPr>
            <w:tcW w:w="2069" w:type="dxa"/>
            <w:shd w:val="clear" w:color="auto" w:fill="auto"/>
          </w:tcPr>
          <w:p w14:paraId="26DB100B" w14:textId="77777777" w:rsidR="00512FC7" w:rsidRPr="00512FC7" w:rsidRDefault="00512FC7" w:rsidP="00533FE7">
            <w:r w:rsidRPr="00512FC7">
              <w:t>DeskID</w:t>
            </w:r>
          </w:p>
        </w:tc>
        <w:tc>
          <w:tcPr>
            <w:tcW w:w="1083" w:type="dxa"/>
            <w:shd w:val="clear" w:color="auto" w:fill="auto"/>
          </w:tcPr>
          <w:p w14:paraId="3D033E01" w14:textId="77777777" w:rsidR="00512FC7" w:rsidRPr="00512FC7" w:rsidRDefault="00512FC7" w:rsidP="00533FE7">
            <w:r w:rsidRPr="00512FC7">
              <w:t>String</w:t>
            </w:r>
          </w:p>
        </w:tc>
        <w:tc>
          <w:tcPr>
            <w:tcW w:w="4677" w:type="dxa"/>
            <w:shd w:val="clear" w:color="auto" w:fill="auto"/>
          </w:tcPr>
          <w:p w14:paraId="406E7532" w14:textId="77777777" w:rsidR="00512FC7" w:rsidRPr="00512FC7" w:rsidRDefault="00512FC7" w:rsidP="00533FE7">
            <w:pPr>
              <w:jc w:val="left"/>
            </w:pPr>
            <w:r w:rsidRPr="00512FC7">
              <w:t>Identification of a Market Maker's desk</w:t>
            </w:r>
          </w:p>
        </w:tc>
        <w:tc>
          <w:tcPr>
            <w:tcW w:w="4411" w:type="dxa"/>
            <w:shd w:val="clear" w:color="auto" w:fill="auto"/>
          </w:tcPr>
          <w:p w14:paraId="6892C7EB" w14:textId="77777777" w:rsidR="00512FC7" w:rsidRPr="00512FC7" w:rsidRDefault="00512FC7" w:rsidP="00533FE7">
            <w:r w:rsidRPr="00512FC7">
              <w:t>DeskID</w:t>
            </w:r>
          </w:p>
        </w:tc>
      </w:tr>
      <w:tr w:rsidR="00512FC7" w:rsidRPr="00512FC7" w14:paraId="771A6C25" w14:textId="77777777" w:rsidTr="00533FE7">
        <w:tc>
          <w:tcPr>
            <w:tcW w:w="828" w:type="dxa"/>
            <w:shd w:val="clear" w:color="auto" w:fill="auto"/>
          </w:tcPr>
          <w:p w14:paraId="115F5C97" w14:textId="77777777" w:rsidR="00512FC7" w:rsidRPr="00512FC7" w:rsidRDefault="00512FC7" w:rsidP="00533FE7">
            <w:bookmarkStart w:id="811" w:name="fld_DeleteReason" w:colFirst="1" w:colLast="1"/>
            <w:bookmarkEnd w:id="810"/>
            <w:r w:rsidRPr="00512FC7">
              <w:t>285</w:t>
            </w:r>
          </w:p>
        </w:tc>
        <w:tc>
          <w:tcPr>
            <w:tcW w:w="2069" w:type="dxa"/>
            <w:shd w:val="clear" w:color="auto" w:fill="auto"/>
          </w:tcPr>
          <w:p w14:paraId="126FD264" w14:textId="77777777" w:rsidR="00512FC7" w:rsidRPr="00512FC7" w:rsidRDefault="00512FC7" w:rsidP="00533FE7">
            <w:r w:rsidRPr="00512FC7">
              <w:t>DeleteReason</w:t>
            </w:r>
          </w:p>
        </w:tc>
        <w:tc>
          <w:tcPr>
            <w:tcW w:w="1083" w:type="dxa"/>
            <w:shd w:val="clear" w:color="auto" w:fill="auto"/>
          </w:tcPr>
          <w:p w14:paraId="66E70F62" w14:textId="77777777" w:rsidR="00512FC7" w:rsidRPr="00512FC7" w:rsidRDefault="00512FC7" w:rsidP="00533FE7">
            <w:r w:rsidRPr="00512FC7">
              <w:t>char</w:t>
            </w:r>
          </w:p>
        </w:tc>
        <w:tc>
          <w:tcPr>
            <w:tcW w:w="4677" w:type="dxa"/>
            <w:shd w:val="clear" w:color="auto" w:fill="auto"/>
          </w:tcPr>
          <w:p w14:paraId="49460043" w14:textId="77777777" w:rsidR="00512FC7" w:rsidRDefault="00512FC7" w:rsidP="00533FE7">
            <w:pPr>
              <w:jc w:val="left"/>
            </w:pPr>
            <w:r>
              <w:t>Reason for deletion.</w:t>
            </w:r>
          </w:p>
          <w:p w14:paraId="1D84E621" w14:textId="77777777" w:rsidR="00512FC7" w:rsidRPr="00512FC7" w:rsidRDefault="00512FC7" w:rsidP="00533FE7">
            <w:pPr>
              <w:jc w:val="left"/>
            </w:pPr>
            <w:r>
              <w:t>Valid values:</w:t>
            </w:r>
            <w:r>
              <w:br/>
            </w:r>
            <w:r>
              <w:tab/>
              <w:t>0 - Cancellation / Trade Bust</w:t>
            </w:r>
            <w:r>
              <w:br/>
            </w:r>
            <w:r>
              <w:tab/>
              <w:t>1 - Error</w:t>
            </w:r>
          </w:p>
        </w:tc>
        <w:tc>
          <w:tcPr>
            <w:tcW w:w="4411" w:type="dxa"/>
            <w:shd w:val="clear" w:color="auto" w:fill="auto"/>
          </w:tcPr>
          <w:p w14:paraId="0E7D4706" w14:textId="77777777" w:rsidR="00512FC7" w:rsidRPr="00512FC7" w:rsidRDefault="00512FC7" w:rsidP="00533FE7">
            <w:r w:rsidRPr="00512FC7">
              <w:t>DelRsn</w:t>
            </w:r>
          </w:p>
        </w:tc>
      </w:tr>
      <w:tr w:rsidR="00512FC7" w:rsidRPr="00512FC7" w14:paraId="6316594F" w14:textId="77777777" w:rsidTr="00533FE7">
        <w:tc>
          <w:tcPr>
            <w:tcW w:w="828" w:type="dxa"/>
            <w:shd w:val="clear" w:color="auto" w:fill="auto"/>
          </w:tcPr>
          <w:p w14:paraId="4BB3C5C5" w14:textId="77777777" w:rsidR="00512FC7" w:rsidRPr="00512FC7" w:rsidRDefault="00512FC7" w:rsidP="00533FE7">
            <w:bookmarkStart w:id="812" w:name="fld_OpenCloseSettlFlag" w:colFirst="1" w:colLast="1"/>
            <w:bookmarkEnd w:id="811"/>
            <w:r w:rsidRPr="00512FC7">
              <w:t>286</w:t>
            </w:r>
          </w:p>
        </w:tc>
        <w:tc>
          <w:tcPr>
            <w:tcW w:w="2069" w:type="dxa"/>
            <w:shd w:val="clear" w:color="auto" w:fill="auto"/>
          </w:tcPr>
          <w:p w14:paraId="4AB6F9FF" w14:textId="77777777" w:rsidR="00512FC7" w:rsidRPr="00512FC7" w:rsidRDefault="00512FC7" w:rsidP="00533FE7">
            <w:r w:rsidRPr="00512FC7">
              <w:t>OpenCloseSettlFlag</w:t>
            </w:r>
          </w:p>
        </w:tc>
        <w:tc>
          <w:tcPr>
            <w:tcW w:w="1083" w:type="dxa"/>
            <w:shd w:val="clear" w:color="auto" w:fill="auto"/>
          </w:tcPr>
          <w:p w14:paraId="68A186E6" w14:textId="77777777" w:rsidR="00512FC7" w:rsidRPr="00512FC7" w:rsidRDefault="00512FC7" w:rsidP="00533FE7">
            <w:r w:rsidRPr="00512FC7">
              <w:t>MultipleCharValue</w:t>
            </w:r>
          </w:p>
        </w:tc>
        <w:tc>
          <w:tcPr>
            <w:tcW w:w="4677" w:type="dxa"/>
            <w:shd w:val="clear" w:color="auto" w:fill="auto"/>
          </w:tcPr>
          <w:p w14:paraId="17C1088A" w14:textId="77777777" w:rsidR="00512FC7" w:rsidRDefault="00512FC7" w:rsidP="00533FE7">
            <w:pPr>
              <w:jc w:val="left"/>
            </w:pPr>
            <w:r>
              <w:t>Flag that identifies a market data entry. (Prior to FIX 4.3 this field was of type char)</w:t>
            </w:r>
          </w:p>
          <w:p w14:paraId="63714795" w14:textId="77777777" w:rsidR="00512FC7" w:rsidRPr="00512FC7" w:rsidRDefault="00512FC7" w:rsidP="00533FE7">
            <w:pPr>
              <w:jc w:val="left"/>
            </w:pPr>
            <w:r>
              <w:t>Valid values:</w:t>
            </w:r>
            <w:r>
              <w:br/>
            </w:r>
            <w:r>
              <w:tab/>
              <w:t>0 - Daily Open / Close / Settlement entry</w:t>
            </w:r>
            <w:r>
              <w:br/>
            </w:r>
            <w:r>
              <w:tab/>
              <w:t>1 - Session Open / Close / Settlement entry</w:t>
            </w:r>
            <w:r>
              <w:br/>
            </w:r>
            <w:r>
              <w:lastRenderedPageBreak/>
              <w:tab/>
              <w:t>2 - Delivery Settlement entry</w:t>
            </w:r>
            <w:r>
              <w:br/>
            </w:r>
            <w:r>
              <w:tab/>
              <w:t>3 - Expected entry</w:t>
            </w:r>
            <w:r>
              <w:br/>
            </w:r>
            <w:r>
              <w:tab/>
              <w:t>4 - Entry from previous business day</w:t>
            </w:r>
            <w:r>
              <w:br/>
            </w:r>
            <w:r>
              <w:tab/>
              <w:t>5 - Theoretical Price value</w:t>
            </w:r>
          </w:p>
        </w:tc>
        <w:tc>
          <w:tcPr>
            <w:tcW w:w="4411" w:type="dxa"/>
            <w:shd w:val="clear" w:color="auto" w:fill="auto"/>
          </w:tcPr>
          <w:p w14:paraId="0BD41AD7" w14:textId="77777777" w:rsidR="00512FC7" w:rsidRPr="00512FC7" w:rsidRDefault="00512FC7" w:rsidP="00533FE7">
            <w:r w:rsidRPr="00512FC7">
              <w:lastRenderedPageBreak/>
              <w:t>OpenClsSettlFlag</w:t>
            </w:r>
          </w:p>
        </w:tc>
      </w:tr>
      <w:tr w:rsidR="00512FC7" w:rsidRPr="00512FC7" w14:paraId="77D572FE" w14:textId="77777777" w:rsidTr="00533FE7">
        <w:tc>
          <w:tcPr>
            <w:tcW w:w="828" w:type="dxa"/>
            <w:shd w:val="clear" w:color="auto" w:fill="auto"/>
          </w:tcPr>
          <w:p w14:paraId="6B6D162C" w14:textId="77777777" w:rsidR="00512FC7" w:rsidRPr="00512FC7" w:rsidRDefault="00512FC7" w:rsidP="00533FE7">
            <w:bookmarkStart w:id="813" w:name="fld_SellerDays" w:colFirst="1" w:colLast="1"/>
            <w:bookmarkEnd w:id="812"/>
            <w:r w:rsidRPr="00512FC7">
              <w:lastRenderedPageBreak/>
              <w:t>287</w:t>
            </w:r>
          </w:p>
        </w:tc>
        <w:tc>
          <w:tcPr>
            <w:tcW w:w="2069" w:type="dxa"/>
            <w:shd w:val="clear" w:color="auto" w:fill="auto"/>
          </w:tcPr>
          <w:p w14:paraId="52F87418" w14:textId="77777777" w:rsidR="00512FC7" w:rsidRPr="00512FC7" w:rsidRDefault="00512FC7" w:rsidP="00533FE7">
            <w:r w:rsidRPr="00512FC7">
              <w:t>SellerDays</w:t>
            </w:r>
          </w:p>
        </w:tc>
        <w:tc>
          <w:tcPr>
            <w:tcW w:w="1083" w:type="dxa"/>
            <w:shd w:val="clear" w:color="auto" w:fill="auto"/>
          </w:tcPr>
          <w:p w14:paraId="208A9BF4" w14:textId="77777777" w:rsidR="00512FC7" w:rsidRPr="00512FC7" w:rsidRDefault="00512FC7" w:rsidP="00533FE7">
            <w:r w:rsidRPr="00512FC7">
              <w:t>int</w:t>
            </w:r>
          </w:p>
        </w:tc>
        <w:tc>
          <w:tcPr>
            <w:tcW w:w="4677" w:type="dxa"/>
            <w:shd w:val="clear" w:color="auto" w:fill="auto"/>
          </w:tcPr>
          <w:p w14:paraId="008DB450" w14:textId="77777777" w:rsidR="00512FC7" w:rsidRPr="00512FC7" w:rsidRDefault="00512FC7" w:rsidP="00533FE7">
            <w:pPr>
              <w:jc w:val="left"/>
            </w:pPr>
            <w:r w:rsidRPr="00512FC7">
              <w:t>Specifies the number of days that may elapse before delivery of the security</w:t>
            </w:r>
          </w:p>
        </w:tc>
        <w:tc>
          <w:tcPr>
            <w:tcW w:w="4411" w:type="dxa"/>
            <w:shd w:val="clear" w:color="auto" w:fill="auto"/>
          </w:tcPr>
          <w:p w14:paraId="574B1E47" w14:textId="77777777" w:rsidR="00512FC7" w:rsidRPr="00512FC7" w:rsidRDefault="00512FC7" w:rsidP="00533FE7">
            <w:r w:rsidRPr="00512FC7">
              <w:t>SellerDays</w:t>
            </w:r>
          </w:p>
        </w:tc>
      </w:tr>
      <w:tr w:rsidR="00512FC7" w:rsidRPr="00512FC7" w14:paraId="70833F6A" w14:textId="77777777" w:rsidTr="00533FE7">
        <w:tc>
          <w:tcPr>
            <w:tcW w:w="828" w:type="dxa"/>
            <w:shd w:val="clear" w:color="auto" w:fill="auto"/>
          </w:tcPr>
          <w:p w14:paraId="52A9607A" w14:textId="77777777" w:rsidR="00512FC7" w:rsidRPr="00512FC7" w:rsidRDefault="00512FC7" w:rsidP="00533FE7">
            <w:bookmarkStart w:id="814" w:name="fld_MDEntryBuyer" w:colFirst="1" w:colLast="1"/>
            <w:bookmarkEnd w:id="813"/>
            <w:r w:rsidRPr="00512FC7">
              <w:t>288</w:t>
            </w:r>
          </w:p>
        </w:tc>
        <w:tc>
          <w:tcPr>
            <w:tcW w:w="2069" w:type="dxa"/>
            <w:shd w:val="clear" w:color="auto" w:fill="auto"/>
          </w:tcPr>
          <w:p w14:paraId="46E6F8DE" w14:textId="77777777" w:rsidR="00512FC7" w:rsidRPr="00512FC7" w:rsidRDefault="00512FC7" w:rsidP="00533FE7">
            <w:r w:rsidRPr="00512FC7">
              <w:t>MDEntryBuyer</w:t>
            </w:r>
          </w:p>
        </w:tc>
        <w:tc>
          <w:tcPr>
            <w:tcW w:w="1083" w:type="dxa"/>
            <w:shd w:val="clear" w:color="auto" w:fill="auto"/>
          </w:tcPr>
          <w:p w14:paraId="25E6409B" w14:textId="77777777" w:rsidR="00512FC7" w:rsidRPr="00512FC7" w:rsidRDefault="00512FC7" w:rsidP="00533FE7">
            <w:r w:rsidRPr="00512FC7">
              <w:t>String</w:t>
            </w:r>
          </w:p>
        </w:tc>
        <w:tc>
          <w:tcPr>
            <w:tcW w:w="4677" w:type="dxa"/>
            <w:shd w:val="clear" w:color="auto" w:fill="auto"/>
          </w:tcPr>
          <w:p w14:paraId="0D4939A0" w14:textId="77777777" w:rsidR="00512FC7" w:rsidRPr="00512FC7" w:rsidRDefault="00512FC7" w:rsidP="00533FE7">
            <w:pPr>
              <w:jc w:val="left"/>
            </w:pPr>
            <w:r w:rsidRPr="00512FC7">
              <w:t>Buying party in a trade</w:t>
            </w:r>
          </w:p>
        </w:tc>
        <w:tc>
          <w:tcPr>
            <w:tcW w:w="4411" w:type="dxa"/>
            <w:shd w:val="clear" w:color="auto" w:fill="auto"/>
          </w:tcPr>
          <w:p w14:paraId="4D347542" w14:textId="77777777" w:rsidR="00512FC7" w:rsidRPr="00512FC7" w:rsidRDefault="00512FC7" w:rsidP="00533FE7">
            <w:r w:rsidRPr="00512FC7">
              <w:t>Buyer</w:t>
            </w:r>
          </w:p>
        </w:tc>
      </w:tr>
      <w:tr w:rsidR="00512FC7" w:rsidRPr="00512FC7" w14:paraId="51BD64B9" w14:textId="77777777" w:rsidTr="00533FE7">
        <w:tc>
          <w:tcPr>
            <w:tcW w:w="828" w:type="dxa"/>
            <w:shd w:val="clear" w:color="auto" w:fill="auto"/>
          </w:tcPr>
          <w:p w14:paraId="7624A88F" w14:textId="77777777" w:rsidR="00512FC7" w:rsidRPr="00512FC7" w:rsidRDefault="00512FC7" w:rsidP="00533FE7">
            <w:bookmarkStart w:id="815" w:name="fld_MDEntrySeller" w:colFirst="1" w:colLast="1"/>
            <w:bookmarkEnd w:id="814"/>
            <w:r w:rsidRPr="00512FC7">
              <w:t>289</w:t>
            </w:r>
          </w:p>
        </w:tc>
        <w:tc>
          <w:tcPr>
            <w:tcW w:w="2069" w:type="dxa"/>
            <w:shd w:val="clear" w:color="auto" w:fill="auto"/>
          </w:tcPr>
          <w:p w14:paraId="77637B3E" w14:textId="77777777" w:rsidR="00512FC7" w:rsidRPr="00512FC7" w:rsidRDefault="00512FC7" w:rsidP="00533FE7">
            <w:r w:rsidRPr="00512FC7">
              <w:t>MDEntrySeller</w:t>
            </w:r>
          </w:p>
        </w:tc>
        <w:tc>
          <w:tcPr>
            <w:tcW w:w="1083" w:type="dxa"/>
            <w:shd w:val="clear" w:color="auto" w:fill="auto"/>
          </w:tcPr>
          <w:p w14:paraId="3E7BFF1F" w14:textId="77777777" w:rsidR="00512FC7" w:rsidRPr="00512FC7" w:rsidRDefault="00512FC7" w:rsidP="00533FE7">
            <w:r w:rsidRPr="00512FC7">
              <w:t>String</w:t>
            </w:r>
          </w:p>
        </w:tc>
        <w:tc>
          <w:tcPr>
            <w:tcW w:w="4677" w:type="dxa"/>
            <w:shd w:val="clear" w:color="auto" w:fill="auto"/>
          </w:tcPr>
          <w:p w14:paraId="35F71D02" w14:textId="77777777" w:rsidR="00512FC7" w:rsidRPr="00512FC7" w:rsidRDefault="00512FC7" w:rsidP="00533FE7">
            <w:pPr>
              <w:jc w:val="left"/>
            </w:pPr>
            <w:r w:rsidRPr="00512FC7">
              <w:t>Selling party in a trade</w:t>
            </w:r>
          </w:p>
        </w:tc>
        <w:tc>
          <w:tcPr>
            <w:tcW w:w="4411" w:type="dxa"/>
            <w:shd w:val="clear" w:color="auto" w:fill="auto"/>
          </w:tcPr>
          <w:p w14:paraId="642099E9" w14:textId="77777777" w:rsidR="00512FC7" w:rsidRPr="00512FC7" w:rsidRDefault="00512FC7" w:rsidP="00533FE7">
            <w:r w:rsidRPr="00512FC7">
              <w:t>Seller</w:t>
            </w:r>
          </w:p>
        </w:tc>
      </w:tr>
      <w:tr w:rsidR="00512FC7" w:rsidRPr="00512FC7" w14:paraId="6B9A1C85" w14:textId="77777777" w:rsidTr="00533FE7">
        <w:tc>
          <w:tcPr>
            <w:tcW w:w="828" w:type="dxa"/>
            <w:shd w:val="clear" w:color="auto" w:fill="auto"/>
          </w:tcPr>
          <w:p w14:paraId="69CDE851" w14:textId="77777777" w:rsidR="00512FC7" w:rsidRPr="00512FC7" w:rsidRDefault="00512FC7" w:rsidP="00533FE7">
            <w:bookmarkStart w:id="816" w:name="fld_MDEntryPositionNo" w:colFirst="1" w:colLast="1"/>
            <w:bookmarkEnd w:id="815"/>
            <w:r w:rsidRPr="00512FC7">
              <w:t>290</w:t>
            </w:r>
          </w:p>
        </w:tc>
        <w:tc>
          <w:tcPr>
            <w:tcW w:w="2069" w:type="dxa"/>
            <w:shd w:val="clear" w:color="auto" w:fill="auto"/>
          </w:tcPr>
          <w:p w14:paraId="1B5666D6" w14:textId="77777777" w:rsidR="00512FC7" w:rsidRPr="00512FC7" w:rsidRDefault="00512FC7" w:rsidP="00533FE7">
            <w:r w:rsidRPr="00512FC7">
              <w:t>MDEntryPositionNo</w:t>
            </w:r>
          </w:p>
        </w:tc>
        <w:tc>
          <w:tcPr>
            <w:tcW w:w="1083" w:type="dxa"/>
            <w:shd w:val="clear" w:color="auto" w:fill="auto"/>
          </w:tcPr>
          <w:p w14:paraId="5CB3D970" w14:textId="77777777" w:rsidR="00512FC7" w:rsidRPr="00512FC7" w:rsidRDefault="00512FC7" w:rsidP="00533FE7">
            <w:r w:rsidRPr="00512FC7">
              <w:t>int</w:t>
            </w:r>
          </w:p>
        </w:tc>
        <w:tc>
          <w:tcPr>
            <w:tcW w:w="4677" w:type="dxa"/>
            <w:shd w:val="clear" w:color="auto" w:fill="auto"/>
          </w:tcPr>
          <w:p w14:paraId="7AA97247" w14:textId="77777777" w:rsidR="00512FC7" w:rsidRPr="00512FC7" w:rsidRDefault="00512FC7" w:rsidP="00533FE7">
            <w:pPr>
              <w:jc w:val="left"/>
            </w:pPr>
            <w:r w:rsidRPr="00512FC7">
              <w:t>Display position of a bid or offer, numbered from most competitive to least competitive, per market side, beginning with .</w:t>
            </w:r>
          </w:p>
        </w:tc>
        <w:tc>
          <w:tcPr>
            <w:tcW w:w="4411" w:type="dxa"/>
            <w:shd w:val="clear" w:color="auto" w:fill="auto"/>
          </w:tcPr>
          <w:p w14:paraId="519210C4" w14:textId="77777777" w:rsidR="00512FC7" w:rsidRPr="00512FC7" w:rsidRDefault="00512FC7" w:rsidP="00533FE7">
            <w:r w:rsidRPr="00512FC7">
              <w:t>PosNo</w:t>
            </w:r>
          </w:p>
        </w:tc>
      </w:tr>
      <w:tr w:rsidR="00512FC7" w:rsidRPr="00512FC7" w14:paraId="64D3FEA1" w14:textId="77777777" w:rsidTr="00533FE7">
        <w:tc>
          <w:tcPr>
            <w:tcW w:w="828" w:type="dxa"/>
            <w:shd w:val="clear" w:color="auto" w:fill="auto"/>
          </w:tcPr>
          <w:p w14:paraId="12451B0C" w14:textId="77777777" w:rsidR="00512FC7" w:rsidRPr="00512FC7" w:rsidRDefault="00512FC7" w:rsidP="00533FE7">
            <w:bookmarkStart w:id="817" w:name="fld_FinancialStatus" w:colFirst="1" w:colLast="1"/>
            <w:bookmarkEnd w:id="816"/>
            <w:r w:rsidRPr="00512FC7">
              <w:t>291</w:t>
            </w:r>
          </w:p>
        </w:tc>
        <w:tc>
          <w:tcPr>
            <w:tcW w:w="2069" w:type="dxa"/>
            <w:shd w:val="clear" w:color="auto" w:fill="auto"/>
          </w:tcPr>
          <w:p w14:paraId="002B513D" w14:textId="77777777" w:rsidR="00512FC7" w:rsidRPr="00512FC7" w:rsidRDefault="00512FC7" w:rsidP="00533FE7">
            <w:r w:rsidRPr="00512FC7">
              <w:t>FinancialStatus</w:t>
            </w:r>
          </w:p>
        </w:tc>
        <w:tc>
          <w:tcPr>
            <w:tcW w:w="1083" w:type="dxa"/>
            <w:shd w:val="clear" w:color="auto" w:fill="auto"/>
          </w:tcPr>
          <w:p w14:paraId="18D83547" w14:textId="77777777" w:rsidR="00512FC7" w:rsidRPr="00512FC7" w:rsidRDefault="00512FC7" w:rsidP="00533FE7">
            <w:r w:rsidRPr="00512FC7">
              <w:t>MultipleCharValue</w:t>
            </w:r>
          </w:p>
        </w:tc>
        <w:tc>
          <w:tcPr>
            <w:tcW w:w="4677" w:type="dxa"/>
            <w:shd w:val="clear" w:color="auto" w:fill="auto"/>
          </w:tcPr>
          <w:p w14:paraId="3980AD67" w14:textId="77777777" w:rsidR="00512FC7" w:rsidRDefault="00512FC7" w:rsidP="00533FE7">
            <w:pPr>
              <w:jc w:val="left"/>
            </w:pPr>
            <w:r>
              <w:t>Identifies a firm's or a security's financial status</w:t>
            </w:r>
          </w:p>
          <w:p w14:paraId="18890AA3" w14:textId="77777777" w:rsidR="00512FC7" w:rsidRPr="00512FC7" w:rsidRDefault="00512FC7" w:rsidP="00533FE7">
            <w:pPr>
              <w:jc w:val="left"/>
            </w:pPr>
            <w:r>
              <w:t>Valid values:</w:t>
            </w:r>
            <w:r>
              <w:br/>
            </w:r>
            <w:r>
              <w:tab/>
              <w:t>1 - Bankrupt</w:t>
            </w:r>
            <w:r>
              <w:br/>
            </w:r>
            <w:r>
              <w:tab/>
              <w:t>2 - Pending delisting</w:t>
            </w:r>
            <w:r>
              <w:br/>
            </w:r>
            <w:r>
              <w:tab/>
              <w:t>3 - Restricted</w:t>
            </w:r>
          </w:p>
        </w:tc>
        <w:tc>
          <w:tcPr>
            <w:tcW w:w="4411" w:type="dxa"/>
            <w:shd w:val="clear" w:color="auto" w:fill="auto"/>
          </w:tcPr>
          <w:p w14:paraId="5C69E070" w14:textId="77777777" w:rsidR="00512FC7" w:rsidRPr="00512FC7" w:rsidRDefault="00512FC7" w:rsidP="00533FE7">
            <w:r w:rsidRPr="00512FC7">
              <w:t>FinclStat</w:t>
            </w:r>
          </w:p>
        </w:tc>
      </w:tr>
      <w:tr w:rsidR="00512FC7" w:rsidRPr="00512FC7" w14:paraId="2F6CEB7B" w14:textId="77777777" w:rsidTr="00533FE7">
        <w:tc>
          <w:tcPr>
            <w:tcW w:w="828" w:type="dxa"/>
            <w:shd w:val="clear" w:color="auto" w:fill="auto"/>
          </w:tcPr>
          <w:p w14:paraId="33DC4D71" w14:textId="77777777" w:rsidR="00512FC7" w:rsidRPr="00512FC7" w:rsidRDefault="00512FC7" w:rsidP="00533FE7">
            <w:bookmarkStart w:id="818" w:name="fld_CorporateAction" w:colFirst="1" w:colLast="1"/>
            <w:bookmarkEnd w:id="817"/>
            <w:r w:rsidRPr="00512FC7">
              <w:t>292</w:t>
            </w:r>
          </w:p>
        </w:tc>
        <w:tc>
          <w:tcPr>
            <w:tcW w:w="2069" w:type="dxa"/>
            <w:shd w:val="clear" w:color="auto" w:fill="auto"/>
          </w:tcPr>
          <w:p w14:paraId="2593B18F" w14:textId="77777777" w:rsidR="00512FC7" w:rsidRPr="00512FC7" w:rsidRDefault="00512FC7" w:rsidP="00533FE7">
            <w:r w:rsidRPr="00512FC7">
              <w:t>CorporateAction</w:t>
            </w:r>
          </w:p>
        </w:tc>
        <w:tc>
          <w:tcPr>
            <w:tcW w:w="1083" w:type="dxa"/>
            <w:shd w:val="clear" w:color="auto" w:fill="auto"/>
          </w:tcPr>
          <w:p w14:paraId="2E0F75B2" w14:textId="77777777" w:rsidR="00512FC7" w:rsidRPr="00512FC7" w:rsidRDefault="00512FC7" w:rsidP="00533FE7">
            <w:r w:rsidRPr="00512FC7">
              <w:t>MultipleCharValue</w:t>
            </w:r>
          </w:p>
        </w:tc>
        <w:tc>
          <w:tcPr>
            <w:tcW w:w="4677" w:type="dxa"/>
            <w:shd w:val="clear" w:color="auto" w:fill="auto"/>
          </w:tcPr>
          <w:p w14:paraId="2222F0BA" w14:textId="77777777" w:rsidR="00512FC7" w:rsidRDefault="00512FC7" w:rsidP="00533FE7">
            <w:pPr>
              <w:jc w:val="left"/>
            </w:pPr>
            <w:r>
              <w:t>Identifies the type of Corporate Action.</w:t>
            </w:r>
          </w:p>
          <w:p w14:paraId="3179D8DA" w14:textId="77777777" w:rsidR="00512FC7" w:rsidRPr="00512FC7" w:rsidRDefault="00512FC7" w:rsidP="00533FE7">
            <w:pPr>
              <w:jc w:val="left"/>
            </w:pPr>
            <w:r>
              <w:t>Valid values:</w:t>
            </w:r>
            <w:r>
              <w:br/>
            </w:r>
            <w:r>
              <w:tab/>
              <w:t>A - Ex-Dividend</w:t>
            </w:r>
            <w:r>
              <w:br/>
            </w:r>
            <w:r>
              <w:tab/>
              <w:t>B - Ex-Distribution</w:t>
            </w:r>
            <w:r>
              <w:br/>
            </w:r>
            <w:r>
              <w:tab/>
              <w:t>C - Ex-Rights</w:t>
            </w:r>
            <w:r>
              <w:br/>
            </w:r>
            <w:r>
              <w:tab/>
              <w:t>D - New</w:t>
            </w:r>
            <w:r>
              <w:br/>
            </w:r>
            <w:r>
              <w:tab/>
              <w:t>E - Ex-Interest</w:t>
            </w:r>
            <w:r>
              <w:br/>
            </w:r>
            <w:r>
              <w:tab/>
              <w:t>F - Cash Dividend</w:t>
            </w:r>
            <w:r>
              <w:br/>
            </w:r>
            <w:r>
              <w:tab/>
              <w:t>G - Stock Dividend</w:t>
            </w:r>
            <w:r>
              <w:br/>
            </w:r>
            <w:r>
              <w:tab/>
              <w:t>H - Non-Integer Stock Split</w:t>
            </w:r>
            <w:r>
              <w:br/>
            </w:r>
            <w:r>
              <w:tab/>
              <w:t>I - Reverse Stock Split</w:t>
            </w:r>
            <w:r>
              <w:br/>
            </w:r>
            <w:r>
              <w:tab/>
              <w:t>J - Standard-Integer Stock Split</w:t>
            </w:r>
            <w:r>
              <w:br/>
            </w:r>
            <w:r>
              <w:tab/>
              <w:t>K - Position Consolidation</w:t>
            </w:r>
            <w:r>
              <w:br/>
            </w:r>
            <w:r>
              <w:tab/>
              <w:t>L - Liquidation Reorganization</w:t>
            </w:r>
            <w:r>
              <w:br/>
            </w:r>
            <w:r>
              <w:tab/>
              <w:t>M - Merger Reorganization</w:t>
            </w:r>
            <w:r>
              <w:br/>
            </w:r>
            <w:r>
              <w:tab/>
              <w:t>N - Rights Offering</w:t>
            </w:r>
            <w:r>
              <w:br/>
            </w:r>
            <w:r>
              <w:tab/>
              <w:t>O - Shareholder Meeting</w:t>
            </w:r>
            <w:r>
              <w:br/>
            </w:r>
            <w:r>
              <w:tab/>
              <w:t>P - Spinoff</w:t>
            </w:r>
            <w:r>
              <w:br/>
            </w:r>
            <w:r>
              <w:tab/>
              <w:t>Q - Tender Offer</w:t>
            </w:r>
            <w:r>
              <w:br/>
            </w:r>
            <w:r>
              <w:lastRenderedPageBreak/>
              <w:tab/>
              <w:t>R - Warrant</w:t>
            </w:r>
            <w:r>
              <w:br/>
            </w:r>
            <w:r>
              <w:tab/>
              <w:t>S - Special Action</w:t>
            </w:r>
            <w:r>
              <w:br/>
            </w:r>
            <w:r>
              <w:tab/>
              <w:t>T - Symbol Conversion</w:t>
            </w:r>
            <w:r>
              <w:br/>
            </w:r>
            <w:r>
              <w:tab/>
              <w:t>U - CUSIP / Name Change</w:t>
            </w:r>
            <w:r>
              <w:br/>
            </w:r>
            <w:r>
              <w:tab/>
              <w:t>V - Leap Rollover</w:t>
            </w:r>
            <w:r>
              <w:br/>
            </w:r>
            <w:r>
              <w:tab/>
              <w:t>W - Succession Event</w:t>
            </w:r>
          </w:p>
        </w:tc>
        <w:tc>
          <w:tcPr>
            <w:tcW w:w="4411" w:type="dxa"/>
            <w:shd w:val="clear" w:color="auto" w:fill="auto"/>
          </w:tcPr>
          <w:p w14:paraId="2A80EF66" w14:textId="77777777" w:rsidR="00512FC7" w:rsidRPr="00512FC7" w:rsidRDefault="00512FC7" w:rsidP="00533FE7">
            <w:r w:rsidRPr="00512FC7">
              <w:lastRenderedPageBreak/>
              <w:t>CorpActn</w:t>
            </w:r>
          </w:p>
        </w:tc>
      </w:tr>
      <w:tr w:rsidR="00512FC7" w:rsidRPr="00512FC7" w14:paraId="5C2E4FDB" w14:textId="77777777" w:rsidTr="00533FE7">
        <w:tc>
          <w:tcPr>
            <w:tcW w:w="828" w:type="dxa"/>
            <w:shd w:val="clear" w:color="auto" w:fill="auto"/>
          </w:tcPr>
          <w:p w14:paraId="009295D8" w14:textId="77777777" w:rsidR="00512FC7" w:rsidRPr="00512FC7" w:rsidRDefault="00512FC7" w:rsidP="00533FE7">
            <w:bookmarkStart w:id="819" w:name="fld_DefBidSize" w:colFirst="1" w:colLast="1"/>
            <w:bookmarkEnd w:id="818"/>
            <w:r w:rsidRPr="00512FC7">
              <w:lastRenderedPageBreak/>
              <w:t>293</w:t>
            </w:r>
          </w:p>
        </w:tc>
        <w:tc>
          <w:tcPr>
            <w:tcW w:w="2069" w:type="dxa"/>
            <w:shd w:val="clear" w:color="auto" w:fill="auto"/>
          </w:tcPr>
          <w:p w14:paraId="128B2FE0" w14:textId="77777777" w:rsidR="00512FC7" w:rsidRPr="00512FC7" w:rsidRDefault="00512FC7" w:rsidP="00533FE7">
            <w:r w:rsidRPr="00512FC7">
              <w:t>DefBidSize</w:t>
            </w:r>
          </w:p>
        </w:tc>
        <w:tc>
          <w:tcPr>
            <w:tcW w:w="1083" w:type="dxa"/>
            <w:shd w:val="clear" w:color="auto" w:fill="auto"/>
          </w:tcPr>
          <w:p w14:paraId="00B864E5" w14:textId="77777777" w:rsidR="00512FC7" w:rsidRPr="00512FC7" w:rsidRDefault="00512FC7" w:rsidP="00533FE7">
            <w:r w:rsidRPr="00512FC7">
              <w:t>Qty</w:t>
            </w:r>
          </w:p>
        </w:tc>
        <w:tc>
          <w:tcPr>
            <w:tcW w:w="4677" w:type="dxa"/>
            <w:shd w:val="clear" w:color="auto" w:fill="auto"/>
          </w:tcPr>
          <w:p w14:paraId="3D034CDE" w14:textId="77777777" w:rsidR="00512FC7" w:rsidRPr="00512FC7" w:rsidRDefault="00512FC7" w:rsidP="00533FE7">
            <w:pPr>
              <w:jc w:val="left"/>
            </w:pPr>
            <w:r w:rsidRPr="00512FC7">
              <w:t>Default Bid Size.</w:t>
            </w:r>
          </w:p>
        </w:tc>
        <w:tc>
          <w:tcPr>
            <w:tcW w:w="4411" w:type="dxa"/>
            <w:shd w:val="clear" w:color="auto" w:fill="auto"/>
          </w:tcPr>
          <w:p w14:paraId="42A8AE2A" w14:textId="77777777" w:rsidR="00512FC7" w:rsidRPr="00512FC7" w:rsidRDefault="00512FC7" w:rsidP="00533FE7">
            <w:r w:rsidRPr="00512FC7">
              <w:t>DefBidSz</w:t>
            </w:r>
          </w:p>
        </w:tc>
      </w:tr>
      <w:tr w:rsidR="00512FC7" w:rsidRPr="00512FC7" w14:paraId="7B7EF6CB" w14:textId="77777777" w:rsidTr="00533FE7">
        <w:tc>
          <w:tcPr>
            <w:tcW w:w="828" w:type="dxa"/>
            <w:shd w:val="clear" w:color="auto" w:fill="auto"/>
          </w:tcPr>
          <w:p w14:paraId="77BA7326" w14:textId="77777777" w:rsidR="00512FC7" w:rsidRPr="00512FC7" w:rsidRDefault="00512FC7" w:rsidP="00533FE7">
            <w:bookmarkStart w:id="820" w:name="fld_DefOfferSize" w:colFirst="1" w:colLast="1"/>
            <w:bookmarkEnd w:id="819"/>
            <w:r w:rsidRPr="00512FC7">
              <w:t>294</w:t>
            </w:r>
          </w:p>
        </w:tc>
        <w:tc>
          <w:tcPr>
            <w:tcW w:w="2069" w:type="dxa"/>
            <w:shd w:val="clear" w:color="auto" w:fill="auto"/>
          </w:tcPr>
          <w:p w14:paraId="46E07CE7" w14:textId="77777777" w:rsidR="00512FC7" w:rsidRPr="00512FC7" w:rsidRDefault="00512FC7" w:rsidP="00533FE7">
            <w:r w:rsidRPr="00512FC7">
              <w:t>DefOfferSize</w:t>
            </w:r>
          </w:p>
        </w:tc>
        <w:tc>
          <w:tcPr>
            <w:tcW w:w="1083" w:type="dxa"/>
            <w:shd w:val="clear" w:color="auto" w:fill="auto"/>
          </w:tcPr>
          <w:p w14:paraId="2D248CC0" w14:textId="77777777" w:rsidR="00512FC7" w:rsidRPr="00512FC7" w:rsidRDefault="00512FC7" w:rsidP="00533FE7">
            <w:r w:rsidRPr="00512FC7">
              <w:t>Qty</w:t>
            </w:r>
          </w:p>
        </w:tc>
        <w:tc>
          <w:tcPr>
            <w:tcW w:w="4677" w:type="dxa"/>
            <w:shd w:val="clear" w:color="auto" w:fill="auto"/>
          </w:tcPr>
          <w:p w14:paraId="6E386BA0" w14:textId="77777777" w:rsidR="00512FC7" w:rsidRPr="00512FC7" w:rsidRDefault="00512FC7" w:rsidP="00533FE7">
            <w:pPr>
              <w:jc w:val="left"/>
            </w:pPr>
            <w:r w:rsidRPr="00512FC7">
              <w:t>Default Offer Size.</w:t>
            </w:r>
          </w:p>
        </w:tc>
        <w:tc>
          <w:tcPr>
            <w:tcW w:w="4411" w:type="dxa"/>
            <w:shd w:val="clear" w:color="auto" w:fill="auto"/>
          </w:tcPr>
          <w:p w14:paraId="0585DD14" w14:textId="77777777" w:rsidR="00512FC7" w:rsidRPr="00512FC7" w:rsidRDefault="00512FC7" w:rsidP="00533FE7">
            <w:r w:rsidRPr="00512FC7">
              <w:t>DefOfrSz</w:t>
            </w:r>
          </w:p>
        </w:tc>
      </w:tr>
      <w:tr w:rsidR="00512FC7" w:rsidRPr="00512FC7" w14:paraId="5E2081FE" w14:textId="77777777" w:rsidTr="00533FE7">
        <w:tc>
          <w:tcPr>
            <w:tcW w:w="828" w:type="dxa"/>
            <w:shd w:val="clear" w:color="auto" w:fill="auto"/>
          </w:tcPr>
          <w:p w14:paraId="50CEC23B" w14:textId="77777777" w:rsidR="00512FC7" w:rsidRPr="00512FC7" w:rsidRDefault="00512FC7" w:rsidP="00533FE7">
            <w:bookmarkStart w:id="821" w:name="fld_NoQuoteEntries" w:colFirst="1" w:colLast="1"/>
            <w:bookmarkEnd w:id="820"/>
            <w:r w:rsidRPr="00512FC7">
              <w:t>295</w:t>
            </w:r>
          </w:p>
        </w:tc>
        <w:tc>
          <w:tcPr>
            <w:tcW w:w="2069" w:type="dxa"/>
            <w:shd w:val="clear" w:color="auto" w:fill="auto"/>
          </w:tcPr>
          <w:p w14:paraId="26FE2E46" w14:textId="77777777" w:rsidR="00512FC7" w:rsidRPr="00512FC7" w:rsidRDefault="00512FC7" w:rsidP="00533FE7">
            <w:r w:rsidRPr="00512FC7">
              <w:t>NoQuoteEntries</w:t>
            </w:r>
          </w:p>
        </w:tc>
        <w:tc>
          <w:tcPr>
            <w:tcW w:w="1083" w:type="dxa"/>
            <w:shd w:val="clear" w:color="auto" w:fill="auto"/>
          </w:tcPr>
          <w:p w14:paraId="0041E8EF" w14:textId="77777777" w:rsidR="00512FC7" w:rsidRPr="00512FC7" w:rsidRDefault="00512FC7" w:rsidP="00533FE7">
            <w:r w:rsidRPr="00512FC7">
              <w:t>NumInGroup</w:t>
            </w:r>
          </w:p>
        </w:tc>
        <w:tc>
          <w:tcPr>
            <w:tcW w:w="4677" w:type="dxa"/>
            <w:shd w:val="clear" w:color="auto" w:fill="auto"/>
          </w:tcPr>
          <w:p w14:paraId="7B91C075" w14:textId="77777777" w:rsidR="00512FC7" w:rsidRPr="00512FC7" w:rsidRDefault="00512FC7" w:rsidP="00533FE7">
            <w:pPr>
              <w:jc w:val="left"/>
            </w:pPr>
            <w:r w:rsidRPr="00512FC7">
              <w:t>The number of quote entries for a QuoteSet.</w:t>
            </w:r>
          </w:p>
        </w:tc>
        <w:tc>
          <w:tcPr>
            <w:tcW w:w="4411" w:type="dxa"/>
            <w:shd w:val="clear" w:color="auto" w:fill="auto"/>
          </w:tcPr>
          <w:p w14:paraId="21914C15" w14:textId="77777777" w:rsidR="00512FC7" w:rsidRPr="00512FC7" w:rsidRDefault="00512FC7" w:rsidP="00533FE7"/>
        </w:tc>
      </w:tr>
      <w:tr w:rsidR="00512FC7" w:rsidRPr="00512FC7" w14:paraId="491C8273" w14:textId="77777777" w:rsidTr="00533FE7">
        <w:tc>
          <w:tcPr>
            <w:tcW w:w="828" w:type="dxa"/>
            <w:shd w:val="clear" w:color="auto" w:fill="auto"/>
          </w:tcPr>
          <w:p w14:paraId="2027C83D" w14:textId="77777777" w:rsidR="00512FC7" w:rsidRPr="00512FC7" w:rsidRDefault="00512FC7" w:rsidP="00533FE7">
            <w:bookmarkStart w:id="822" w:name="fld_NoQuoteSets" w:colFirst="1" w:colLast="1"/>
            <w:bookmarkEnd w:id="821"/>
            <w:r w:rsidRPr="00512FC7">
              <w:t>296</w:t>
            </w:r>
          </w:p>
        </w:tc>
        <w:tc>
          <w:tcPr>
            <w:tcW w:w="2069" w:type="dxa"/>
            <w:shd w:val="clear" w:color="auto" w:fill="auto"/>
          </w:tcPr>
          <w:p w14:paraId="31399345" w14:textId="77777777" w:rsidR="00512FC7" w:rsidRPr="00512FC7" w:rsidRDefault="00512FC7" w:rsidP="00533FE7">
            <w:r w:rsidRPr="00512FC7">
              <w:t>NoQuoteSets</w:t>
            </w:r>
          </w:p>
        </w:tc>
        <w:tc>
          <w:tcPr>
            <w:tcW w:w="1083" w:type="dxa"/>
            <w:shd w:val="clear" w:color="auto" w:fill="auto"/>
          </w:tcPr>
          <w:p w14:paraId="08D38002" w14:textId="77777777" w:rsidR="00512FC7" w:rsidRPr="00512FC7" w:rsidRDefault="00512FC7" w:rsidP="00533FE7">
            <w:r w:rsidRPr="00512FC7">
              <w:t>NumInGroup</w:t>
            </w:r>
          </w:p>
        </w:tc>
        <w:tc>
          <w:tcPr>
            <w:tcW w:w="4677" w:type="dxa"/>
            <w:shd w:val="clear" w:color="auto" w:fill="auto"/>
          </w:tcPr>
          <w:p w14:paraId="34E27A36" w14:textId="77777777" w:rsidR="00512FC7" w:rsidRPr="00512FC7" w:rsidRDefault="00512FC7" w:rsidP="00533FE7">
            <w:pPr>
              <w:jc w:val="left"/>
            </w:pPr>
            <w:r w:rsidRPr="00512FC7">
              <w:t>The number of sets of quotes in the message.</w:t>
            </w:r>
          </w:p>
        </w:tc>
        <w:tc>
          <w:tcPr>
            <w:tcW w:w="4411" w:type="dxa"/>
            <w:shd w:val="clear" w:color="auto" w:fill="auto"/>
          </w:tcPr>
          <w:p w14:paraId="6F7726E8" w14:textId="77777777" w:rsidR="00512FC7" w:rsidRPr="00512FC7" w:rsidRDefault="00512FC7" w:rsidP="00533FE7"/>
        </w:tc>
      </w:tr>
      <w:tr w:rsidR="00512FC7" w:rsidRPr="00512FC7" w14:paraId="00798810" w14:textId="77777777" w:rsidTr="00533FE7">
        <w:tc>
          <w:tcPr>
            <w:tcW w:w="828" w:type="dxa"/>
            <w:shd w:val="clear" w:color="auto" w:fill="auto"/>
          </w:tcPr>
          <w:p w14:paraId="65C54C78" w14:textId="77777777" w:rsidR="00512FC7" w:rsidRPr="00512FC7" w:rsidRDefault="00512FC7" w:rsidP="00533FE7">
            <w:bookmarkStart w:id="823" w:name="fld_QuoteStatus" w:colFirst="1" w:colLast="1"/>
            <w:bookmarkEnd w:id="822"/>
            <w:r w:rsidRPr="00512FC7">
              <w:t>297</w:t>
            </w:r>
          </w:p>
        </w:tc>
        <w:tc>
          <w:tcPr>
            <w:tcW w:w="2069" w:type="dxa"/>
            <w:shd w:val="clear" w:color="auto" w:fill="auto"/>
          </w:tcPr>
          <w:p w14:paraId="5D137780" w14:textId="77777777" w:rsidR="00512FC7" w:rsidRPr="00512FC7" w:rsidRDefault="00512FC7" w:rsidP="00533FE7">
            <w:r w:rsidRPr="00512FC7">
              <w:t>QuoteStatus</w:t>
            </w:r>
          </w:p>
        </w:tc>
        <w:tc>
          <w:tcPr>
            <w:tcW w:w="1083" w:type="dxa"/>
            <w:shd w:val="clear" w:color="auto" w:fill="auto"/>
          </w:tcPr>
          <w:p w14:paraId="4EDC5685" w14:textId="77777777" w:rsidR="00512FC7" w:rsidRPr="00512FC7" w:rsidRDefault="00512FC7" w:rsidP="00533FE7">
            <w:r w:rsidRPr="00512FC7">
              <w:t>int</w:t>
            </w:r>
          </w:p>
        </w:tc>
        <w:tc>
          <w:tcPr>
            <w:tcW w:w="4677" w:type="dxa"/>
            <w:shd w:val="clear" w:color="auto" w:fill="auto"/>
          </w:tcPr>
          <w:p w14:paraId="75F0112B" w14:textId="77777777" w:rsidR="00512FC7" w:rsidRDefault="00512FC7" w:rsidP="00533FE7">
            <w:pPr>
              <w:jc w:val="left"/>
            </w:pPr>
            <w:r>
              <w:t>Identifies the status of the quote acknowledgement.</w:t>
            </w:r>
          </w:p>
          <w:p w14:paraId="15CF8B32" w14:textId="77777777" w:rsidR="00512FC7" w:rsidRPr="00512FC7" w:rsidRDefault="00512FC7" w:rsidP="00533FE7">
            <w:pPr>
              <w:jc w:val="left"/>
            </w:pPr>
            <w:r>
              <w:t>Valid values:</w:t>
            </w:r>
            <w:r>
              <w:br/>
            </w:r>
            <w:r>
              <w:tab/>
              <w:t>0 - Accepted</w:t>
            </w:r>
            <w:r>
              <w:br/>
            </w:r>
            <w:r>
              <w:tab/>
              <w:t>1 - Cancel for Symbol(s) ( Deprecated in FIX.5.0 )</w:t>
            </w:r>
            <w:r>
              <w:br/>
            </w:r>
            <w:r>
              <w:tab/>
              <w:t>2 - Canceled for Security Type(s) ( Deprecated in FIX.5.0 )</w:t>
            </w:r>
            <w:r>
              <w:br/>
            </w:r>
            <w:r>
              <w:tab/>
              <w:t>3 - Canceled for Underlying ( Deprecated in FIX.5.0 )</w:t>
            </w:r>
            <w:r>
              <w:br/>
            </w:r>
            <w:r>
              <w:tab/>
              <w:t>4 - Canceled All ( Deprecated in FIX.5.0 )</w:t>
            </w:r>
            <w:r>
              <w:br/>
            </w:r>
            <w:r>
              <w:tab/>
              <w:t>5 - Rejected</w:t>
            </w:r>
            <w:r>
              <w:br/>
            </w:r>
            <w:r>
              <w:tab/>
              <w:t>6 - Removed from Market</w:t>
            </w:r>
            <w:r>
              <w:br/>
            </w:r>
            <w:r>
              <w:tab/>
              <w:t>7 - Expired</w:t>
            </w:r>
            <w:r>
              <w:br/>
            </w:r>
            <w:r>
              <w:tab/>
              <w:t>8 - Query</w:t>
            </w:r>
            <w:r>
              <w:br/>
            </w:r>
            <w:r>
              <w:tab/>
              <w:t>9 - Quote Not Found</w:t>
            </w:r>
            <w:r>
              <w:br/>
            </w:r>
            <w:r>
              <w:tab/>
              <w:t>10 - Pending</w:t>
            </w:r>
            <w:r>
              <w:br/>
            </w:r>
            <w:r>
              <w:tab/>
              <w:t>11 - Pass</w:t>
            </w:r>
            <w:r>
              <w:br/>
            </w:r>
            <w:r>
              <w:tab/>
              <w:t>12 - Locked Market Warning</w:t>
            </w:r>
            <w:r>
              <w:br/>
            </w:r>
            <w:r>
              <w:tab/>
              <w:t>13 - Cross Market Warning</w:t>
            </w:r>
            <w:r>
              <w:br/>
            </w:r>
            <w:r>
              <w:tab/>
              <w:t>14 - Canceled Due To Lock Market</w:t>
            </w:r>
            <w:r>
              <w:br/>
            </w:r>
            <w:r>
              <w:tab/>
              <w:t>15 - Canceled Due To Cross Market</w:t>
            </w:r>
            <w:r>
              <w:br/>
            </w:r>
            <w:r>
              <w:tab/>
              <w:t>16 - Active</w:t>
            </w:r>
            <w:r>
              <w:br/>
            </w:r>
            <w:r>
              <w:tab/>
              <w:t>17 - Canceled</w:t>
            </w:r>
            <w:r>
              <w:br/>
            </w:r>
            <w:r>
              <w:tab/>
              <w:t>18 - Unsolicited Quote Replenishment</w:t>
            </w:r>
            <w:r>
              <w:br/>
            </w:r>
            <w:r>
              <w:tab/>
              <w:t>19 - Pending End Trade</w:t>
            </w:r>
            <w:r>
              <w:br/>
            </w:r>
            <w:r>
              <w:lastRenderedPageBreak/>
              <w:tab/>
              <w:t>20 - Too Late to End</w:t>
            </w:r>
          </w:p>
        </w:tc>
        <w:tc>
          <w:tcPr>
            <w:tcW w:w="4411" w:type="dxa"/>
            <w:shd w:val="clear" w:color="auto" w:fill="auto"/>
          </w:tcPr>
          <w:p w14:paraId="561BB848" w14:textId="77777777" w:rsidR="00512FC7" w:rsidRPr="00512FC7" w:rsidRDefault="00512FC7" w:rsidP="00533FE7">
            <w:r w:rsidRPr="00512FC7">
              <w:lastRenderedPageBreak/>
              <w:t>Stat</w:t>
            </w:r>
          </w:p>
        </w:tc>
      </w:tr>
      <w:tr w:rsidR="00512FC7" w:rsidRPr="00512FC7" w14:paraId="3A1D29B2" w14:textId="77777777" w:rsidTr="00533FE7">
        <w:tc>
          <w:tcPr>
            <w:tcW w:w="828" w:type="dxa"/>
            <w:shd w:val="clear" w:color="auto" w:fill="auto"/>
          </w:tcPr>
          <w:p w14:paraId="5165827D" w14:textId="77777777" w:rsidR="00512FC7" w:rsidRPr="00512FC7" w:rsidRDefault="00512FC7" w:rsidP="00533FE7">
            <w:bookmarkStart w:id="824" w:name="fld_QuoteCancelType" w:colFirst="1" w:colLast="1"/>
            <w:bookmarkEnd w:id="823"/>
            <w:r w:rsidRPr="00512FC7">
              <w:lastRenderedPageBreak/>
              <w:t>298</w:t>
            </w:r>
          </w:p>
        </w:tc>
        <w:tc>
          <w:tcPr>
            <w:tcW w:w="2069" w:type="dxa"/>
            <w:shd w:val="clear" w:color="auto" w:fill="auto"/>
          </w:tcPr>
          <w:p w14:paraId="3E4BC37D" w14:textId="77777777" w:rsidR="00512FC7" w:rsidRPr="00512FC7" w:rsidRDefault="00512FC7" w:rsidP="00533FE7">
            <w:r w:rsidRPr="00512FC7">
              <w:t>QuoteCancelType</w:t>
            </w:r>
          </w:p>
        </w:tc>
        <w:tc>
          <w:tcPr>
            <w:tcW w:w="1083" w:type="dxa"/>
            <w:shd w:val="clear" w:color="auto" w:fill="auto"/>
          </w:tcPr>
          <w:p w14:paraId="7B975BB0" w14:textId="77777777" w:rsidR="00512FC7" w:rsidRPr="00512FC7" w:rsidRDefault="00512FC7" w:rsidP="00533FE7">
            <w:r w:rsidRPr="00512FC7">
              <w:t>int</w:t>
            </w:r>
          </w:p>
        </w:tc>
        <w:tc>
          <w:tcPr>
            <w:tcW w:w="4677" w:type="dxa"/>
            <w:shd w:val="clear" w:color="auto" w:fill="auto"/>
          </w:tcPr>
          <w:p w14:paraId="78A56180" w14:textId="77777777" w:rsidR="00512FC7" w:rsidRDefault="00512FC7" w:rsidP="00533FE7">
            <w:pPr>
              <w:jc w:val="left"/>
            </w:pPr>
            <w:r>
              <w:t>Identifies the type of quote cancel.</w:t>
            </w:r>
          </w:p>
          <w:p w14:paraId="7B9A615C" w14:textId="77777777" w:rsidR="00512FC7" w:rsidRDefault="00512FC7" w:rsidP="00533FE7">
            <w:pPr>
              <w:jc w:val="left"/>
            </w:pPr>
            <w:r>
              <w:t>Valid values:</w:t>
            </w:r>
            <w:r>
              <w:br/>
            </w:r>
            <w:r>
              <w:tab/>
              <w:t>6 - Cancel by QuoteType(537)</w:t>
            </w:r>
            <w:r>
              <w:br/>
            </w:r>
            <w:r>
              <w:tab/>
              <w:t>7 - Cancel for Security Issuer</w:t>
            </w:r>
            <w:r>
              <w:br/>
            </w:r>
            <w:r>
              <w:tab/>
              <w:t>8 - Cancel for Issuer of Underlying Security</w:t>
            </w:r>
            <w:r>
              <w:br/>
            </w:r>
            <w:r>
              <w:tab/>
              <w:t>1 - Cancel for one or more securities</w:t>
            </w:r>
            <w:r>
              <w:br/>
            </w:r>
            <w:r>
              <w:tab/>
              <w:t>2 - Cancel for Security Type(s)</w:t>
            </w:r>
            <w:r>
              <w:br/>
            </w:r>
            <w:r>
              <w:tab/>
              <w:t>3 - Cancel for underlying security</w:t>
            </w:r>
            <w:r>
              <w:br/>
            </w:r>
            <w:r>
              <w:tab/>
              <w:t>4 - Cancel All Quotes</w:t>
            </w:r>
            <w:r>
              <w:br/>
            </w:r>
            <w:r>
              <w:tab/>
              <w:t>5 - Cancel quote specified in QuoteID</w:t>
            </w:r>
          </w:p>
          <w:p w14:paraId="6C95FBFB" w14:textId="77777777" w:rsidR="00512FC7" w:rsidRDefault="00512FC7" w:rsidP="00533FE7">
            <w:pPr>
              <w:jc w:val="left"/>
            </w:pPr>
          </w:p>
          <w:p w14:paraId="50F0CC3C" w14:textId="77777777" w:rsidR="00512FC7" w:rsidRPr="00512FC7" w:rsidRDefault="00512FC7" w:rsidP="00533FE7">
            <w:pPr>
              <w:jc w:val="left"/>
            </w:pPr>
            <w:r>
              <w:t>or any value conforming to the data type Reserved100Plus</w:t>
            </w:r>
          </w:p>
        </w:tc>
        <w:tc>
          <w:tcPr>
            <w:tcW w:w="4411" w:type="dxa"/>
            <w:shd w:val="clear" w:color="auto" w:fill="auto"/>
          </w:tcPr>
          <w:p w14:paraId="40D803F8" w14:textId="77777777" w:rsidR="00512FC7" w:rsidRPr="00512FC7" w:rsidRDefault="00512FC7" w:rsidP="00533FE7">
            <w:r w:rsidRPr="00512FC7">
              <w:t>CxlTyp</w:t>
            </w:r>
          </w:p>
        </w:tc>
      </w:tr>
      <w:tr w:rsidR="00512FC7" w:rsidRPr="00512FC7" w14:paraId="27AFB804" w14:textId="77777777" w:rsidTr="00533FE7">
        <w:tc>
          <w:tcPr>
            <w:tcW w:w="828" w:type="dxa"/>
            <w:shd w:val="clear" w:color="auto" w:fill="auto"/>
          </w:tcPr>
          <w:p w14:paraId="0BD55B06" w14:textId="77777777" w:rsidR="00512FC7" w:rsidRPr="00512FC7" w:rsidRDefault="00512FC7" w:rsidP="00533FE7">
            <w:bookmarkStart w:id="825" w:name="fld_QuoteEntryID" w:colFirst="1" w:colLast="1"/>
            <w:bookmarkEnd w:id="824"/>
            <w:r w:rsidRPr="00512FC7">
              <w:t>299</w:t>
            </w:r>
          </w:p>
        </w:tc>
        <w:tc>
          <w:tcPr>
            <w:tcW w:w="2069" w:type="dxa"/>
            <w:shd w:val="clear" w:color="auto" w:fill="auto"/>
          </w:tcPr>
          <w:p w14:paraId="1311A1FD" w14:textId="77777777" w:rsidR="00512FC7" w:rsidRPr="00512FC7" w:rsidRDefault="00512FC7" w:rsidP="00533FE7">
            <w:r w:rsidRPr="00512FC7">
              <w:t>QuoteEntryID</w:t>
            </w:r>
          </w:p>
        </w:tc>
        <w:tc>
          <w:tcPr>
            <w:tcW w:w="1083" w:type="dxa"/>
            <w:shd w:val="clear" w:color="auto" w:fill="auto"/>
          </w:tcPr>
          <w:p w14:paraId="26803237" w14:textId="77777777" w:rsidR="00512FC7" w:rsidRPr="00512FC7" w:rsidRDefault="00512FC7" w:rsidP="00533FE7">
            <w:r w:rsidRPr="00512FC7">
              <w:t>String</w:t>
            </w:r>
          </w:p>
        </w:tc>
        <w:tc>
          <w:tcPr>
            <w:tcW w:w="4677" w:type="dxa"/>
            <w:shd w:val="clear" w:color="auto" w:fill="auto"/>
          </w:tcPr>
          <w:p w14:paraId="1F133083" w14:textId="77777777" w:rsidR="00512FC7" w:rsidRPr="00512FC7" w:rsidRDefault="00512FC7" w:rsidP="00533FE7">
            <w:pPr>
              <w:jc w:val="left"/>
            </w:pPr>
            <w:r w:rsidRPr="00512FC7">
              <w:t>Unique identifier for a quote. The QuoteEntryID stays with the quote as a static identifier even if the quote is updated.</w:t>
            </w:r>
          </w:p>
        </w:tc>
        <w:tc>
          <w:tcPr>
            <w:tcW w:w="4411" w:type="dxa"/>
            <w:shd w:val="clear" w:color="auto" w:fill="auto"/>
          </w:tcPr>
          <w:p w14:paraId="3E38E4D6" w14:textId="77777777" w:rsidR="00512FC7" w:rsidRPr="00512FC7" w:rsidRDefault="00512FC7" w:rsidP="00533FE7">
            <w:r w:rsidRPr="00512FC7">
              <w:t>EntryID</w:t>
            </w:r>
          </w:p>
        </w:tc>
      </w:tr>
      <w:tr w:rsidR="00512FC7" w:rsidRPr="00512FC7" w14:paraId="53BA9B70" w14:textId="77777777" w:rsidTr="00533FE7">
        <w:tc>
          <w:tcPr>
            <w:tcW w:w="828" w:type="dxa"/>
            <w:shd w:val="clear" w:color="auto" w:fill="auto"/>
          </w:tcPr>
          <w:p w14:paraId="1B3335DD" w14:textId="77777777" w:rsidR="00512FC7" w:rsidRPr="00512FC7" w:rsidRDefault="00512FC7" w:rsidP="00533FE7">
            <w:bookmarkStart w:id="826" w:name="fld_QuoteRejectReason" w:colFirst="1" w:colLast="1"/>
            <w:bookmarkEnd w:id="825"/>
            <w:r w:rsidRPr="00512FC7">
              <w:t>300</w:t>
            </w:r>
          </w:p>
        </w:tc>
        <w:tc>
          <w:tcPr>
            <w:tcW w:w="2069" w:type="dxa"/>
            <w:shd w:val="clear" w:color="auto" w:fill="auto"/>
          </w:tcPr>
          <w:p w14:paraId="16A632E8" w14:textId="77777777" w:rsidR="00512FC7" w:rsidRPr="00512FC7" w:rsidRDefault="00512FC7" w:rsidP="00533FE7">
            <w:r w:rsidRPr="00512FC7">
              <w:t>QuoteRejectReason</w:t>
            </w:r>
          </w:p>
        </w:tc>
        <w:tc>
          <w:tcPr>
            <w:tcW w:w="1083" w:type="dxa"/>
            <w:shd w:val="clear" w:color="auto" w:fill="auto"/>
          </w:tcPr>
          <w:p w14:paraId="00FBBD09" w14:textId="77777777" w:rsidR="00512FC7" w:rsidRPr="00512FC7" w:rsidRDefault="00512FC7" w:rsidP="00533FE7">
            <w:r w:rsidRPr="00512FC7">
              <w:t>int</w:t>
            </w:r>
          </w:p>
        </w:tc>
        <w:tc>
          <w:tcPr>
            <w:tcW w:w="4677" w:type="dxa"/>
            <w:shd w:val="clear" w:color="auto" w:fill="auto"/>
          </w:tcPr>
          <w:p w14:paraId="548FB213" w14:textId="77777777" w:rsidR="00512FC7" w:rsidRDefault="00512FC7" w:rsidP="00533FE7">
            <w:pPr>
              <w:jc w:val="left"/>
            </w:pPr>
            <w:r>
              <w:t>Reason Quote was rejected:</w:t>
            </w:r>
          </w:p>
          <w:p w14:paraId="27AF5866" w14:textId="77777777" w:rsidR="00512FC7" w:rsidRDefault="00512FC7" w:rsidP="00533FE7">
            <w:pPr>
              <w:jc w:val="left"/>
            </w:pPr>
            <w:r>
              <w:t>Valid values:</w:t>
            </w:r>
            <w:r>
              <w:br/>
            </w:r>
            <w:r>
              <w:tab/>
              <w:t>12 - Invalid or unknown Security Issuer</w:t>
            </w:r>
            <w:r>
              <w:br/>
            </w:r>
            <w:r>
              <w:tab/>
              <w:t>13 - Invalid or unknown Issuer of Underlying Security</w:t>
            </w:r>
            <w:r>
              <w:br/>
            </w:r>
            <w:r>
              <w:tab/>
              <w:t>1 - Unknown Symbol (security)</w:t>
            </w:r>
            <w:r>
              <w:br/>
            </w:r>
            <w:r>
              <w:tab/>
              <w:t>2 - Exchange (Security) closed</w:t>
            </w:r>
            <w:r>
              <w:br/>
            </w:r>
            <w:r>
              <w:tab/>
              <w:t>3 - Quote Request exceeds limit</w:t>
            </w:r>
            <w:r>
              <w:br/>
            </w:r>
            <w:r>
              <w:tab/>
              <w:t>4 - Too late to enter</w:t>
            </w:r>
            <w:r>
              <w:br/>
            </w:r>
            <w:r>
              <w:tab/>
              <w:t>5 - Unknown Quote</w:t>
            </w:r>
            <w:r>
              <w:br/>
            </w:r>
            <w:r>
              <w:tab/>
              <w:t>6 - Duplicate Quote</w:t>
            </w:r>
            <w:r>
              <w:br/>
            </w:r>
            <w:r>
              <w:tab/>
              <w:t>7 - Invalid bid/ask spread</w:t>
            </w:r>
            <w:r>
              <w:br/>
            </w:r>
            <w:r>
              <w:tab/>
              <w:t>8 - Invalid price</w:t>
            </w:r>
            <w:r>
              <w:br/>
            </w:r>
            <w:r>
              <w:tab/>
              <w:t>9 - Not authorized to quote security</w:t>
            </w:r>
            <w:r>
              <w:br/>
            </w:r>
            <w:r>
              <w:tab/>
              <w:t>10 - Price exceeds current price band</w:t>
            </w:r>
            <w:r>
              <w:br/>
            </w:r>
            <w:r>
              <w:tab/>
              <w:t>11 - Quote Locked - Unable to Update/Cancel</w:t>
            </w:r>
            <w:r>
              <w:br/>
            </w:r>
            <w:r>
              <w:tab/>
              <w:t>99 - Other</w:t>
            </w:r>
          </w:p>
          <w:p w14:paraId="0CDF09AA" w14:textId="77777777" w:rsidR="00512FC7" w:rsidRDefault="00512FC7" w:rsidP="00533FE7">
            <w:pPr>
              <w:jc w:val="left"/>
            </w:pPr>
          </w:p>
          <w:p w14:paraId="6382729B" w14:textId="77777777" w:rsidR="00512FC7" w:rsidRPr="00512FC7" w:rsidRDefault="00512FC7" w:rsidP="00533FE7">
            <w:pPr>
              <w:jc w:val="left"/>
            </w:pPr>
            <w:r>
              <w:lastRenderedPageBreak/>
              <w:t>or any value conforming to the data type Reserved100Plus</w:t>
            </w:r>
          </w:p>
        </w:tc>
        <w:tc>
          <w:tcPr>
            <w:tcW w:w="4411" w:type="dxa"/>
            <w:shd w:val="clear" w:color="auto" w:fill="auto"/>
          </w:tcPr>
          <w:p w14:paraId="1E7398D3" w14:textId="77777777" w:rsidR="00512FC7" w:rsidRPr="00512FC7" w:rsidRDefault="00512FC7" w:rsidP="00533FE7">
            <w:r w:rsidRPr="00512FC7">
              <w:lastRenderedPageBreak/>
              <w:t>RejRsn</w:t>
            </w:r>
          </w:p>
        </w:tc>
      </w:tr>
      <w:tr w:rsidR="00512FC7" w:rsidRPr="00512FC7" w14:paraId="7CBF8872" w14:textId="77777777" w:rsidTr="00533FE7">
        <w:tc>
          <w:tcPr>
            <w:tcW w:w="828" w:type="dxa"/>
            <w:shd w:val="clear" w:color="auto" w:fill="auto"/>
          </w:tcPr>
          <w:p w14:paraId="38E9E7C9" w14:textId="77777777" w:rsidR="00512FC7" w:rsidRPr="00512FC7" w:rsidRDefault="00512FC7" w:rsidP="00533FE7">
            <w:bookmarkStart w:id="827" w:name="fld_QuoteResponseLevel" w:colFirst="1" w:colLast="1"/>
            <w:bookmarkEnd w:id="826"/>
            <w:r w:rsidRPr="00512FC7">
              <w:lastRenderedPageBreak/>
              <w:t>301</w:t>
            </w:r>
          </w:p>
        </w:tc>
        <w:tc>
          <w:tcPr>
            <w:tcW w:w="2069" w:type="dxa"/>
            <w:shd w:val="clear" w:color="auto" w:fill="auto"/>
          </w:tcPr>
          <w:p w14:paraId="006DEA88" w14:textId="77777777" w:rsidR="00512FC7" w:rsidRPr="00512FC7" w:rsidRDefault="00512FC7" w:rsidP="00533FE7">
            <w:r w:rsidRPr="00512FC7">
              <w:t>QuoteResponseLevel</w:t>
            </w:r>
          </w:p>
        </w:tc>
        <w:tc>
          <w:tcPr>
            <w:tcW w:w="1083" w:type="dxa"/>
            <w:shd w:val="clear" w:color="auto" w:fill="auto"/>
          </w:tcPr>
          <w:p w14:paraId="13CB1516" w14:textId="77777777" w:rsidR="00512FC7" w:rsidRPr="00512FC7" w:rsidRDefault="00512FC7" w:rsidP="00533FE7">
            <w:r w:rsidRPr="00512FC7">
              <w:t>int</w:t>
            </w:r>
          </w:p>
        </w:tc>
        <w:tc>
          <w:tcPr>
            <w:tcW w:w="4677" w:type="dxa"/>
            <w:shd w:val="clear" w:color="auto" w:fill="auto"/>
          </w:tcPr>
          <w:p w14:paraId="70F4B0E0" w14:textId="77777777" w:rsidR="00512FC7" w:rsidRDefault="00512FC7" w:rsidP="00533FE7">
            <w:pPr>
              <w:jc w:val="left"/>
            </w:pPr>
            <w:r>
              <w:t>Level of Response requested from receiver of quote messages. A default value should be bilaterally agreed.</w:t>
            </w:r>
          </w:p>
          <w:p w14:paraId="76327C71" w14:textId="77777777" w:rsidR="00512FC7" w:rsidRPr="00512FC7" w:rsidRDefault="00512FC7" w:rsidP="00533FE7">
            <w:pPr>
              <w:jc w:val="left"/>
            </w:pPr>
            <w:r>
              <w:t>Valid values:</w:t>
            </w:r>
            <w:r>
              <w:br/>
            </w:r>
            <w:r>
              <w:tab/>
              <w:t>0 - No Acknowledgement</w:t>
            </w:r>
            <w:r>
              <w:br/>
            </w:r>
            <w:r>
              <w:tab/>
              <w:t>1 - Acknowledge only negative or erroneous quotes</w:t>
            </w:r>
            <w:r>
              <w:br/>
            </w:r>
            <w:r>
              <w:tab/>
              <w:t>2 - Acknowledge each quote message</w:t>
            </w:r>
            <w:r>
              <w:br/>
            </w:r>
            <w:r>
              <w:tab/>
              <w:t>3 - Summary Acknowledgement</w:t>
            </w:r>
          </w:p>
        </w:tc>
        <w:tc>
          <w:tcPr>
            <w:tcW w:w="4411" w:type="dxa"/>
            <w:shd w:val="clear" w:color="auto" w:fill="auto"/>
          </w:tcPr>
          <w:p w14:paraId="09DCF56A" w14:textId="77777777" w:rsidR="00512FC7" w:rsidRPr="00512FC7" w:rsidRDefault="00512FC7" w:rsidP="00533FE7">
            <w:r w:rsidRPr="00512FC7">
              <w:t>RspLvl</w:t>
            </w:r>
          </w:p>
        </w:tc>
      </w:tr>
      <w:tr w:rsidR="00512FC7" w:rsidRPr="00512FC7" w14:paraId="0067E8E5" w14:textId="77777777" w:rsidTr="00533FE7">
        <w:tc>
          <w:tcPr>
            <w:tcW w:w="828" w:type="dxa"/>
            <w:shd w:val="clear" w:color="auto" w:fill="auto"/>
          </w:tcPr>
          <w:p w14:paraId="5AE26C4E" w14:textId="77777777" w:rsidR="00512FC7" w:rsidRPr="00512FC7" w:rsidRDefault="00512FC7" w:rsidP="00533FE7">
            <w:bookmarkStart w:id="828" w:name="fld_QuoteSetID" w:colFirst="1" w:colLast="1"/>
            <w:bookmarkEnd w:id="827"/>
            <w:r w:rsidRPr="00512FC7">
              <w:t>302</w:t>
            </w:r>
          </w:p>
        </w:tc>
        <w:tc>
          <w:tcPr>
            <w:tcW w:w="2069" w:type="dxa"/>
            <w:shd w:val="clear" w:color="auto" w:fill="auto"/>
          </w:tcPr>
          <w:p w14:paraId="3B61E5F2" w14:textId="77777777" w:rsidR="00512FC7" w:rsidRPr="00512FC7" w:rsidRDefault="00512FC7" w:rsidP="00533FE7">
            <w:r w:rsidRPr="00512FC7">
              <w:t>QuoteSetID</w:t>
            </w:r>
          </w:p>
        </w:tc>
        <w:tc>
          <w:tcPr>
            <w:tcW w:w="1083" w:type="dxa"/>
            <w:shd w:val="clear" w:color="auto" w:fill="auto"/>
          </w:tcPr>
          <w:p w14:paraId="35BF4730" w14:textId="77777777" w:rsidR="00512FC7" w:rsidRPr="00512FC7" w:rsidRDefault="00512FC7" w:rsidP="00533FE7">
            <w:r w:rsidRPr="00512FC7">
              <w:t>String</w:t>
            </w:r>
          </w:p>
        </w:tc>
        <w:tc>
          <w:tcPr>
            <w:tcW w:w="4677" w:type="dxa"/>
            <w:shd w:val="clear" w:color="auto" w:fill="auto"/>
          </w:tcPr>
          <w:p w14:paraId="061AC0DA" w14:textId="77777777" w:rsidR="00512FC7" w:rsidRPr="00512FC7" w:rsidRDefault="00512FC7" w:rsidP="00533FE7">
            <w:pPr>
              <w:jc w:val="left"/>
            </w:pPr>
            <w:r w:rsidRPr="00512FC7">
              <w:t>Unique id for the Quote Set.</w:t>
            </w:r>
          </w:p>
        </w:tc>
        <w:tc>
          <w:tcPr>
            <w:tcW w:w="4411" w:type="dxa"/>
            <w:shd w:val="clear" w:color="auto" w:fill="auto"/>
          </w:tcPr>
          <w:p w14:paraId="4B651874" w14:textId="77777777" w:rsidR="00512FC7" w:rsidRPr="00512FC7" w:rsidRDefault="00512FC7" w:rsidP="00533FE7">
            <w:r w:rsidRPr="00512FC7">
              <w:t>SetID</w:t>
            </w:r>
          </w:p>
        </w:tc>
      </w:tr>
      <w:tr w:rsidR="00512FC7" w:rsidRPr="00512FC7" w14:paraId="3E488C77" w14:textId="77777777" w:rsidTr="00533FE7">
        <w:tc>
          <w:tcPr>
            <w:tcW w:w="828" w:type="dxa"/>
            <w:shd w:val="clear" w:color="auto" w:fill="auto"/>
          </w:tcPr>
          <w:p w14:paraId="2D5E48FF" w14:textId="77777777" w:rsidR="00512FC7" w:rsidRPr="00512FC7" w:rsidRDefault="00512FC7" w:rsidP="00533FE7">
            <w:bookmarkStart w:id="829" w:name="fld_QuoteRequestType" w:colFirst="1" w:colLast="1"/>
            <w:bookmarkEnd w:id="828"/>
            <w:r w:rsidRPr="00512FC7">
              <w:t>303</w:t>
            </w:r>
          </w:p>
        </w:tc>
        <w:tc>
          <w:tcPr>
            <w:tcW w:w="2069" w:type="dxa"/>
            <w:shd w:val="clear" w:color="auto" w:fill="auto"/>
          </w:tcPr>
          <w:p w14:paraId="15233422" w14:textId="77777777" w:rsidR="00512FC7" w:rsidRPr="00512FC7" w:rsidRDefault="00512FC7" w:rsidP="00533FE7">
            <w:r w:rsidRPr="00512FC7">
              <w:t>QuoteRequestType</w:t>
            </w:r>
          </w:p>
        </w:tc>
        <w:tc>
          <w:tcPr>
            <w:tcW w:w="1083" w:type="dxa"/>
            <w:shd w:val="clear" w:color="auto" w:fill="auto"/>
          </w:tcPr>
          <w:p w14:paraId="0293C7E2" w14:textId="77777777" w:rsidR="00512FC7" w:rsidRPr="00512FC7" w:rsidRDefault="00512FC7" w:rsidP="00533FE7">
            <w:r w:rsidRPr="00512FC7">
              <w:t>int</w:t>
            </w:r>
          </w:p>
        </w:tc>
        <w:tc>
          <w:tcPr>
            <w:tcW w:w="4677" w:type="dxa"/>
            <w:shd w:val="clear" w:color="auto" w:fill="auto"/>
          </w:tcPr>
          <w:p w14:paraId="7A67E02C" w14:textId="77777777" w:rsidR="00512FC7" w:rsidRDefault="00512FC7" w:rsidP="00533FE7">
            <w:pPr>
              <w:jc w:val="left"/>
            </w:pPr>
            <w:r>
              <w:t>Indicates the type of Quote Request being generated</w:t>
            </w:r>
          </w:p>
          <w:p w14:paraId="7E0FE53B" w14:textId="77777777" w:rsidR="00512FC7" w:rsidRPr="00512FC7" w:rsidRDefault="00512FC7" w:rsidP="00533FE7">
            <w:pPr>
              <w:jc w:val="left"/>
            </w:pPr>
            <w:r>
              <w:t>Valid values:</w:t>
            </w:r>
            <w:r>
              <w:br/>
            </w:r>
            <w:r>
              <w:tab/>
              <w:t>1 - Manual</w:t>
            </w:r>
            <w:r>
              <w:br/>
            </w:r>
            <w:r>
              <w:tab/>
              <w:t>2 - Automatic</w:t>
            </w:r>
          </w:p>
        </w:tc>
        <w:tc>
          <w:tcPr>
            <w:tcW w:w="4411" w:type="dxa"/>
            <w:shd w:val="clear" w:color="auto" w:fill="auto"/>
          </w:tcPr>
          <w:p w14:paraId="42D9F2E8" w14:textId="77777777" w:rsidR="00512FC7" w:rsidRPr="00512FC7" w:rsidRDefault="00512FC7" w:rsidP="00533FE7">
            <w:r w:rsidRPr="00512FC7">
              <w:t>ReqTyp</w:t>
            </w:r>
          </w:p>
        </w:tc>
      </w:tr>
      <w:tr w:rsidR="00512FC7" w:rsidRPr="00512FC7" w14:paraId="331F773D" w14:textId="77777777" w:rsidTr="00533FE7">
        <w:tc>
          <w:tcPr>
            <w:tcW w:w="828" w:type="dxa"/>
            <w:shd w:val="clear" w:color="auto" w:fill="auto"/>
          </w:tcPr>
          <w:p w14:paraId="00419770" w14:textId="77777777" w:rsidR="00512FC7" w:rsidRPr="00512FC7" w:rsidRDefault="00512FC7" w:rsidP="00533FE7">
            <w:bookmarkStart w:id="830" w:name="fld_TotNoQuoteEntries" w:colFirst="1" w:colLast="1"/>
            <w:bookmarkEnd w:id="829"/>
            <w:r w:rsidRPr="00512FC7">
              <w:t>304</w:t>
            </w:r>
          </w:p>
        </w:tc>
        <w:tc>
          <w:tcPr>
            <w:tcW w:w="2069" w:type="dxa"/>
            <w:shd w:val="clear" w:color="auto" w:fill="auto"/>
          </w:tcPr>
          <w:p w14:paraId="6F5B4DDF" w14:textId="77777777" w:rsidR="00512FC7" w:rsidRPr="00512FC7" w:rsidRDefault="00512FC7" w:rsidP="00533FE7">
            <w:r w:rsidRPr="00512FC7">
              <w:t>TotNoQuoteEntries</w:t>
            </w:r>
          </w:p>
        </w:tc>
        <w:tc>
          <w:tcPr>
            <w:tcW w:w="1083" w:type="dxa"/>
            <w:shd w:val="clear" w:color="auto" w:fill="auto"/>
          </w:tcPr>
          <w:p w14:paraId="1CC747F8" w14:textId="77777777" w:rsidR="00512FC7" w:rsidRPr="00512FC7" w:rsidRDefault="00512FC7" w:rsidP="00533FE7">
            <w:r w:rsidRPr="00512FC7">
              <w:t>int</w:t>
            </w:r>
          </w:p>
        </w:tc>
        <w:tc>
          <w:tcPr>
            <w:tcW w:w="4677" w:type="dxa"/>
            <w:shd w:val="clear" w:color="auto" w:fill="auto"/>
          </w:tcPr>
          <w:p w14:paraId="2420C2CC" w14:textId="77777777" w:rsidR="00512FC7" w:rsidRPr="00512FC7" w:rsidRDefault="00512FC7" w:rsidP="00533FE7">
            <w:pPr>
              <w:jc w:val="left"/>
            </w:pPr>
            <w:r w:rsidRPr="00512FC7">
              <w:t>Total number of quotes for the quote set.</w:t>
            </w:r>
          </w:p>
        </w:tc>
        <w:tc>
          <w:tcPr>
            <w:tcW w:w="4411" w:type="dxa"/>
            <w:shd w:val="clear" w:color="auto" w:fill="auto"/>
          </w:tcPr>
          <w:p w14:paraId="17DDCD73" w14:textId="77777777" w:rsidR="00512FC7" w:rsidRPr="00512FC7" w:rsidRDefault="00512FC7" w:rsidP="00533FE7">
            <w:r w:rsidRPr="00512FC7">
              <w:t>TotNoQuotEntries</w:t>
            </w:r>
          </w:p>
        </w:tc>
      </w:tr>
      <w:tr w:rsidR="00512FC7" w:rsidRPr="00512FC7" w14:paraId="58B82C1E" w14:textId="77777777" w:rsidTr="00533FE7">
        <w:tc>
          <w:tcPr>
            <w:tcW w:w="828" w:type="dxa"/>
            <w:shd w:val="clear" w:color="auto" w:fill="auto"/>
          </w:tcPr>
          <w:p w14:paraId="592E3D6B" w14:textId="77777777" w:rsidR="00512FC7" w:rsidRPr="00512FC7" w:rsidRDefault="00512FC7" w:rsidP="00533FE7">
            <w:bookmarkStart w:id="831" w:name="fld_UnderlyingSecurityIDSource" w:colFirst="1" w:colLast="1"/>
            <w:bookmarkEnd w:id="830"/>
            <w:r w:rsidRPr="00512FC7">
              <w:t>305</w:t>
            </w:r>
          </w:p>
        </w:tc>
        <w:tc>
          <w:tcPr>
            <w:tcW w:w="2069" w:type="dxa"/>
            <w:shd w:val="clear" w:color="auto" w:fill="auto"/>
          </w:tcPr>
          <w:p w14:paraId="5DF71F0A" w14:textId="77777777" w:rsidR="00512FC7" w:rsidRPr="00512FC7" w:rsidRDefault="00512FC7" w:rsidP="00533FE7">
            <w:r w:rsidRPr="00512FC7">
              <w:t>UnderlyingSecurityIDSource</w:t>
            </w:r>
          </w:p>
        </w:tc>
        <w:tc>
          <w:tcPr>
            <w:tcW w:w="1083" w:type="dxa"/>
            <w:shd w:val="clear" w:color="auto" w:fill="auto"/>
          </w:tcPr>
          <w:p w14:paraId="6C6EB56C" w14:textId="77777777" w:rsidR="00512FC7" w:rsidRPr="00512FC7" w:rsidRDefault="00512FC7" w:rsidP="00533FE7">
            <w:r w:rsidRPr="00512FC7">
              <w:t>String</w:t>
            </w:r>
          </w:p>
        </w:tc>
        <w:tc>
          <w:tcPr>
            <w:tcW w:w="4677" w:type="dxa"/>
            <w:shd w:val="clear" w:color="auto" w:fill="auto"/>
          </w:tcPr>
          <w:p w14:paraId="6E32D490" w14:textId="77777777" w:rsidR="00512FC7" w:rsidRDefault="00512FC7" w:rsidP="00533FE7">
            <w:pPr>
              <w:jc w:val="left"/>
            </w:pPr>
            <w:r>
              <w:t>Underlying security's SecurityIDSource.</w:t>
            </w:r>
            <w:r>
              <w:br/>
              <w:t>Valid values: see SecurityIDSource (22) field</w:t>
            </w:r>
          </w:p>
          <w:p w14:paraId="2F117A8B"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lastRenderedPageBreak/>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4C97056E" w14:textId="77777777" w:rsidR="00512FC7" w:rsidRPr="00512FC7" w:rsidRDefault="00512FC7" w:rsidP="00533FE7">
            <w:r w:rsidRPr="00512FC7">
              <w:lastRenderedPageBreak/>
              <w:t>Src</w:t>
            </w:r>
          </w:p>
        </w:tc>
      </w:tr>
      <w:tr w:rsidR="00512FC7" w:rsidRPr="00512FC7" w14:paraId="0AE0F712" w14:textId="77777777" w:rsidTr="00533FE7">
        <w:tc>
          <w:tcPr>
            <w:tcW w:w="828" w:type="dxa"/>
            <w:shd w:val="clear" w:color="auto" w:fill="auto"/>
          </w:tcPr>
          <w:p w14:paraId="2C816EF7" w14:textId="77777777" w:rsidR="00512FC7" w:rsidRPr="00512FC7" w:rsidRDefault="00512FC7" w:rsidP="00533FE7">
            <w:bookmarkStart w:id="832" w:name="fld_UnderlyingIssuer" w:colFirst="1" w:colLast="1"/>
            <w:bookmarkEnd w:id="831"/>
            <w:r w:rsidRPr="00512FC7">
              <w:lastRenderedPageBreak/>
              <w:t>306</w:t>
            </w:r>
          </w:p>
        </w:tc>
        <w:tc>
          <w:tcPr>
            <w:tcW w:w="2069" w:type="dxa"/>
            <w:shd w:val="clear" w:color="auto" w:fill="auto"/>
          </w:tcPr>
          <w:p w14:paraId="7C8ABB11" w14:textId="77777777" w:rsidR="00512FC7" w:rsidRPr="00512FC7" w:rsidRDefault="00512FC7" w:rsidP="00533FE7">
            <w:r w:rsidRPr="00512FC7">
              <w:t>UnderlyingIssuer</w:t>
            </w:r>
          </w:p>
        </w:tc>
        <w:tc>
          <w:tcPr>
            <w:tcW w:w="1083" w:type="dxa"/>
            <w:shd w:val="clear" w:color="auto" w:fill="auto"/>
          </w:tcPr>
          <w:p w14:paraId="713763FF" w14:textId="77777777" w:rsidR="00512FC7" w:rsidRPr="00512FC7" w:rsidRDefault="00512FC7" w:rsidP="00533FE7">
            <w:r w:rsidRPr="00512FC7">
              <w:t>String</w:t>
            </w:r>
          </w:p>
        </w:tc>
        <w:tc>
          <w:tcPr>
            <w:tcW w:w="4677" w:type="dxa"/>
            <w:shd w:val="clear" w:color="auto" w:fill="auto"/>
          </w:tcPr>
          <w:p w14:paraId="75043255" w14:textId="77777777" w:rsidR="00512FC7" w:rsidRPr="00512FC7" w:rsidRDefault="00512FC7" w:rsidP="00533FE7">
            <w:pPr>
              <w:jc w:val="left"/>
            </w:pPr>
            <w:r w:rsidRPr="00512FC7">
              <w:t>Underlying security's Issuer.</w:t>
            </w:r>
            <w:r>
              <w:br/>
            </w:r>
            <w:r w:rsidRPr="00512FC7">
              <w:t>See Issuer (06) field for description</w:t>
            </w:r>
          </w:p>
        </w:tc>
        <w:tc>
          <w:tcPr>
            <w:tcW w:w="4411" w:type="dxa"/>
            <w:shd w:val="clear" w:color="auto" w:fill="auto"/>
          </w:tcPr>
          <w:p w14:paraId="3D0BDB18" w14:textId="77777777" w:rsidR="00512FC7" w:rsidRPr="00512FC7" w:rsidRDefault="00512FC7" w:rsidP="00533FE7">
            <w:r w:rsidRPr="00512FC7">
              <w:t>Issr</w:t>
            </w:r>
          </w:p>
        </w:tc>
      </w:tr>
      <w:tr w:rsidR="00512FC7" w:rsidRPr="00512FC7" w14:paraId="044E99CB" w14:textId="77777777" w:rsidTr="00533FE7">
        <w:tc>
          <w:tcPr>
            <w:tcW w:w="828" w:type="dxa"/>
            <w:shd w:val="clear" w:color="auto" w:fill="auto"/>
          </w:tcPr>
          <w:p w14:paraId="73732EB9" w14:textId="77777777" w:rsidR="00512FC7" w:rsidRPr="00512FC7" w:rsidRDefault="00512FC7" w:rsidP="00533FE7">
            <w:bookmarkStart w:id="833" w:name="fld_UnderlyingSecurityDesc" w:colFirst="1" w:colLast="1"/>
            <w:bookmarkEnd w:id="832"/>
            <w:r w:rsidRPr="00512FC7">
              <w:t>307</w:t>
            </w:r>
          </w:p>
        </w:tc>
        <w:tc>
          <w:tcPr>
            <w:tcW w:w="2069" w:type="dxa"/>
            <w:shd w:val="clear" w:color="auto" w:fill="auto"/>
          </w:tcPr>
          <w:p w14:paraId="24D47076" w14:textId="77777777" w:rsidR="00512FC7" w:rsidRPr="00512FC7" w:rsidRDefault="00512FC7" w:rsidP="00533FE7">
            <w:r w:rsidRPr="00512FC7">
              <w:t>UnderlyingSecurityDesc</w:t>
            </w:r>
          </w:p>
        </w:tc>
        <w:tc>
          <w:tcPr>
            <w:tcW w:w="1083" w:type="dxa"/>
            <w:shd w:val="clear" w:color="auto" w:fill="auto"/>
          </w:tcPr>
          <w:p w14:paraId="04EB1F16" w14:textId="77777777" w:rsidR="00512FC7" w:rsidRPr="00512FC7" w:rsidRDefault="00512FC7" w:rsidP="00533FE7">
            <w:r w:rsidRPr="00512FC7">
              <w:t>String</w:t>
            </w:r>
          </w:p>
        </w:tc>
        <w:tc>
          <w:tcPr>
            <w:tcW w:w="4677" w:type="dxa"/>
            <w:shd w:val="clear" w:color="auto" w:fill="auto"/>
          </w:tcPr>
          <w:p w14:paraId="4B1435A8" w14:textId="77777777" w:rsidR="00512FC7" w:rsidRPr="00512FC7" w:rsidRDefault="00512FC7" w:rsidP="00533FE7">
            <w:pPr>
              <w:jc w:val="left"/>
            </w:pPr>
            <w:r w:rsidRPr="00512FC7">
              <w:t>Description of the Underlying security.</w:t>
            </w:r>
            <w:r>
              <w:br/>
            </w:r>
            <w:r w:rsidRPr="00512FC7">
              <w:t>See SecurityDesc(107).</w:t>
            </w:r>
          </w:p>
        </w:tc>
        <w:tc>
          <w:tcPr>
            <w:tcW w:w="4411" w:type="dxa"/>
            <w:shd w:val="clear" w:color="auto" w:fill="auto"/>
          </w:tcPr>
          <w:p w14:paraId="615B3D61" w14:textId="77777777" w:rsidR="00512FC7" w:rsidRPr="00512FC7" w:rsidRDefault="00512FC7" w:rsidP="00533FE7">
            <w:r w:rsidRPr="00512FC7">
              <w:t>Desc</w:t>
            </w:r>
          </w:p>
        </w:tc>
      </w:tr>
      <w:tr w:rsidR="00512FC7" w:rsidRPr="00512FC7" w14:paraId="09CEBC5C" w14:textId="77777777" w:rsidTr="00533FE7">
        <w:tc>
          <w:tcPr>
            <w:tcW w:w="828" w:type="dxa"/>
            <w:shd w:val="clear" w:color="auto" w:fill="auto"/>
          </w:tcPr>
          <w:p w14:paraId="566EB545" w14:textId="77777777" w:rsidR="00512FC7" w:rsidRPr="00512FC7" w:rsidRDefault="00512FC7" w:rsidP="00533FE7">
            <w:bookmarkStart w:id="834" w:name="fld_UnderlyingSecurityExchange" w:colFirst="1" w:colLast="1"/>
            <w:bookmarkEnd w:id="833"/>
            <w:r w:rsidRPr="00512FC7">
              <w:t>308</w:t>
            </w:r>
          </w:p>
        </w:tc>
        <w:tc>
          <w:tcPr>
            <w:tcW w:w="2069" w:type="dxa"/>
            <w:shd w:val="clear" w:color="auto" w:fill="auto"/>
          </w:tcPr>
          <w:p w14:paraId="702CFE91" w14:textId="77777777" w:rsidR="00512FC7" w:rsidRPr="00512FC7" w:rsidRDefault="00512FC7" w:rsidP="00533FE7">
            <w:r w:rsidRPr="00512FC7">
              <w:t>UnderlyingSecurityExchange</w:t>
            </w:r>
          </w:p>
        </w:tc>
        <w:tc>
          <w:tcPr>
            <w:tcW w:w="1083" w:type="dxa"/>
            <w:shd w:val="clear" w:color="auto" w:fill="auto"/>
          </w:tcPr>
          <w:p w14:paraId="092EED1A" w14:textId="77777777" w:rsidR="00512FC7" w:rsidRPr="00512FC7" w:rsidRDefault="00512FC7" w:rsidP="00533FE7">
            <w:r w:rsidRPr="00512FC7">
              <w:t>Exchange</w:t>
            </w:r>
          </w:p>
        </w:tc>
        <w:tc>
          <w:tcPr>
            <w:tcW w:w="4677" w:type="dxa"/>
            <w:shd w:val="clear" w:color="auto" w:fill="auto"/>
          </w:tcPr>
          <w:p w14:paraId="684AABA0" w14:textId="77777777" w:rsidR="00512FC7" w:rsidRPr="00512FC7" w:rsidRDefault="00512FC7" w:rsidP="00533FE7">
            <w:pPr>
              <w:jc w:val="left"/>
            </w:pPr>
            <w:r w:rsidRPr="00512FC7">
              <w:t>Underlying security's SecurityExchange. Can be used to identify the underlying security.</w:t>
            </w:r>
            <w:r>
              <w:br/>
            </w:r>
            <w:r w:rsidRPr="00512FC7">
              <w:t>Valid values: see SecurityExchange (207)</w:t>
            </w:r>
          </w:p>
        </w:tc>
        <w:tc>
          <w:tcPr>
            <w:tcW w:w="4411" w:type="dxa"/>
            <w:shd w:val="clear" w:color="auto" w:fill="auto"/>
          </w:tcPr>
          <w:p w14:paraId="13A70746" w14:textId="77777777" w:rsidR="00512FC7" w:rsidRPr="00512FC7" w:rsidRDefault="00512FC7" w:rsidP="00533FE7">
            <w:r w:rsidRPr="00512FC7">
              <w:t>Exch</w:t>
            </w:r>
          </w:p>
        </w:tc>
      </w:tr>
      <w:tr w:rsidR="00512FC7" w:rsidRPr="00512FC7" w14:paraId="5841369C" w14:textId="77777777" w:rsidTr="00533FE7">
        <w:tc>
          <w:tcPr>
            <w:tcW w:w="828" w:type="dxa"/>
            <w:shd w:val="clear" w:color="auto" w:fill="auto"/>
          </w:tcPr>
          <w:p w14:paraId="5B1CC42D" w14:textId="77777777" w:rsidR="00512FC7" w:rsidRPr="00512FC7" w:rsidRDefault="00512FC7" w:rsidP="00533FE7">
            <w:bookmarkStart w:id="835" w:name="fld_UnderlyingSecurityID" w:colFirst="1" w:colLast="1"/>
            <w:bookmarkEnd w:id="834"/>
            <w:r w:rsidRPr="00512FC7">
              <w:t>309</w:t>
            </w:r>
          </w:p>
        </w:tc>
        <w:tc>
          <w:tcPr>
            <w:tcW w:w="2069" w:type="dxa"/>
            <w:shd w:val="clear" w:color="auto" w:fill="auto"/>
          </w:tcPr>
          <w:p w14:paraId="799ED95F" w14:textId="77777777" w:rsidR="00512FC7" w:rsidRPr="00512FC7" w:rsidRDefault="00512FC7" w:rsidP="00533FE7">
            <w:r w:rsidRPr="00512FC7">
              <w:t>UnderlyingSecurityID</w:t>
            </w:r>
          </w:p>
        </w:tc>
        <w:tc>
          <w:tcPr>
            <w:tcW w:w="1083" w:type="dxa"/>
            <w:shd w:val="clear" w:color="auto" w:fill="auto"/>
          </w:tcPr>
          <w:p w14:paraId="5E060859" w14:textId="77777777" w:rsidR="00512FC7" w:rsidRPr="00512FC7" w:rsidRDefault="00512FC7" w:rsidP="00533FE7">
            <w:r w:rsidRPr="00512FC7">
              <w:t>String</w:t>
            </w:r>
          </w:p>
        </w:tc>
        <w:tc>
          <w:tcPr>
            <w:tcW w:w="4677" w:type="dxa"/>
            <w:shd w:val="clear" w:color="auto" w:fill="auto"/>
          </w:tcPr>
          <w:p w14:paraId="287B1B78" w14:textId="77777777" w:rsidR="00512FC7" w:rsidRPr="00512FC7" w:rsidRDefault="00512FC7" w:rsidP="00533FE7">
            <w:pPr>
              <w:jc w:val="left"/>
            </w:pPr>
            <w:r w:rsidRPr="00512FC7">
              <w:t>Underlying security's SecurityID.</w:t>
            </w:r>
            <w:r>
              <w:br/>
            </w:r>
            <w:r w:rsidRPr="00512FC7">
              <w:t>See SecurityID (48) field for description</w:t>
            </w:r>
          </w:p>
        </w:tc>
        <w:tc>
          <w:tcPr>
            <w:tcW w:w="4411" w:type="dxa"/>
            <w:shd w:val="clear" w:color="auto" w:fill="auto"/>
          </w:tcPr>
          <w:p w14:paraId="15D99BF8" w14:textId="77777777" w:rsidR="00512FC7" w:rsidRPr="00512FC7" w:rsidRDefault="00512FC7" w:rsidP="00533FE7">
            <w:r w:rsidRPr="00512FC7">
              <w:t>ID</w:t>
            </w:r>
          </w:p>
        </w:tc>
      </w:tr>
      <w:tr w:rsidR="00512FC7" w:rsidRPr="00512FC7" w14:paraId="293E6714" w14:textId="77777777" w:rsidTr="00533FE7">
        <w:tc>
          <w:tcPr>
            <w:tcW w:w="828" w:type="dxa"/>
            <w:shd w:val="clear" w:color="auto" w:fill="auto"/>
          </w:tcPr>
          <w:p w14:paraId="58D8DD61" w14:textId="77777777" w:rsidR="00512FC7" w:rsidRPr="00512FC7" w:rsidRDefault="00512FC7" w:rsidP="00533FE7">
            <w:bookmarkStart w:id="836" w:name="fld_UnderlyingSecurityType" w:colFirst="1" w:colLast="1"/>
            <w:bookmarkEnd w:id="835"/>
            <w:r w:rsidRPr="00512FC7">
              <w:t>310</w:t>
            </w:r>
          </w:p>
        </w:tc>
        <w:tc>
          <w:tcPr>
            <w:tcW w:w="2069" w:type="dxa"/>
            <w:shd w:val="clear" w:color="auto" w:fill="auto"/>
          </w:tcPr>
          <w:p w14:paraId="12B1C2DC" w14:textId="77777777" w:rsidR="00512FC7" w:rsidRPr="00512FC7" w:rsidRDefault="00512FC7" w:rsidP="00533FE7">
            <w:r w:rsidRPr="00512FC7">
              <w:t>UnderlyingSecurityType</w:t>
            </w:r>
          </w:p>
        </w:tc>
        <w:tc>
          <w:tcPr>
            <w:tcW w:w="1083" w:type="dxa"/>
            <w:shd w:val="clear" w:color="auto" w:fill="auto"/>
          </w:tcPr>
          <w:p w14:paraId="488D259F" w14:textId="77777777" w:rsidR="00512FC7" w:rsidRPr="00512FC7" w:rsidRDefault="00512FC7" w:rsidP="00533FE7">
            <w:r w:rsidRPr="00512FC7">
              <w:t>String</w:t>
            </w:r>
          </w:p>
        </w:tc>
        <w:tc>
          <w:tcPr>
            <w:tcW w:w="4677" w:type="dxa"/>
            <w:shd w:val="clear" w:color="auto" w:fill="auto"/>
          </w:tcPr>
          <w:p w14:paraId="69E92B56" w14:textId="77777777" w:rsidR="00512FC7" w:rsidRDefault="00512FC7" w:rsidP="00533FE7">
            <w:pPr>
              <w:jc w:val="left"/>
            </w:pPr>
            <w:r>
              <w:t>Underlying security's SecurityType.</w:t>
            </w:r>
            <w:r>
              <w:br/>
              <w:t>Valid values: see SecurityType (167) field</w:t>
            </w:r>
            <w:r>
              <w:br/>
              <w:t>(see below for details concerning this fields use in conjunction with SecurityType=REPO)</w:t>
            </w:r>
            <w:r>
              <w:br/>
              <w:t>The following applies when used in conjunction with SecurityType=REPO</w:t>
            </w:r>
            <w:r>
              <w:br/>
              <w:t>Represents the general or specific type of security that underlies a financing agreement</w:t>
            </w:r>
            <w:r>
              <w:br/>
              <w:t>Valid values for SecurityType=REPO:</w:t>
            </w:r>
            <w:r>
              <w:br/>
              <w:t>If bonds of a particular issuer or country are wanted in an Order or are in the basket of an Execution and the SecurityType is not granular enough, include the UnderlyingIssuer (306), UnderlyingCountryOfIssue (592), UnderlyingProgram, UnderlyingRegType and/or &lt; UnderlyingStipulations &gt; block e.g.:</w:t>
            </w:r>
          </w:p>
          <w:p w14:paraId="313075A2" w14:textId="53FCB247" w:rsidR="00512FC7" w:rsidRPr="00512FC7" w:rsidRDefault="00512FC7" w:rsidP="00533FE7">
            <w:pPr>
              <w:jc w:val="left"/>
            </w:pPr>
            <w:r>
              <w:t>Valid values:</w:t>
            </w:r>
            <w:r>
              <w:br/>
            </w:r>
            <w:r>
              <w:tab/>
              <w:t xml:space="preserve">UST - US Treasury Note (Deprecated Value Use </w:t>
            </w:r>
            <w:r>
              <w:lastRenderedPageBreak/>
              <w:t>TNOTE) ( Deprecated in FIX</w:t>
            </w:r>
            <w:ins w:id="837" w:author="Administrator" w:date="2011-08-18T10:26:00Z">
              <w:r>
                <w:t>.</w:t>
              </w:r>
            </w:ins>
            <w:r>
              <w:t>4.4 )</w:t>
            </w:r>
            <w:r>
              <w:br/>
            </w:r>
            <w:r>
              <w:tab/>
              <w:t>USTB - US Treasury Bill (Deprecated Value Use TBILL) ( Deprecated in FIX</w:t>
            </w:r>
            <w:ins w:id="838" w:author="Administrator" w:date="2011-08-18T10:26:00Z">
              <w:r>
                <w:t>.</w:t>
              </w:r>
            </w:ins>
            <w:r>
              <w:t>4.4 )</w:t>
            </w:r>
            <w:r>
              <w:br/>
              <w:t>Agency</w:t>
            </w:r>
            <w:r>
              <w:br/>
            </w:r>
            <w:r>
              <w:tab/>
              <w:t>EUSUPRA - Euro Supranational Coupons *</w:t>
            </w:r>
            <w:r>
              <w:br/>
            </w:r>
            <w:r>
              <w:tab/>
              <w:t>FAC - Federal Agency Coupon</w:t>
            </w:r>
            <w:r>
              <w:br/>
            </w:r>
            <w:r>
              <w:tab/>
              <w:t>FADN - Federal Agency Discount Note</w:t>
            </w:r>
            <w:r>
              <w:br/>
            </w:r>
            <w:r>
              <w:tab/>
              <w:t>PEF - Private Export Funding *</w:t>
            </w:r>
            <w:r>
              <w:br/>
            </w:r>
            <w:r>
              <w:tab/>
              <w:t>SUPRA - USD Supranational Coupons *</w:t>
            </w:r>
            <w:r>
              <w:br/>
              <w:t>Corporate</w:t>
            </w:r>
            <w:r>
              <w:br/>
            </w:r>
            <w:r>
              <w:tab/>
              <w:t>CORP - Corporate Bond</w:t>
            </w:r>
            <w:r>
              <w:br/>
            </w:r>
            <w:r>
              <w:tab/>
              <w:t>CPP - Corporate Private Placement</w:t>
            </w:r>
            <w:r>
              <w:br/>
            </w:r>
            <w:r>
              <w:tab/>
              <w:t>CB - Convertible Bond</w:t>
            </w:r>
            <w:r>
              <w:br/>
            </w:r>
            <w:r>
              <w:tab/>
              <w:t>DUAL - Dual Currency</w:t>
            </w:r>
            <w:r>
              <w:br/>
            </w:r>
            <w:r>
              <w:tab/>
              <w:t>EUCORP - Euro Corporate Bond</w:t>
            </w:r>
            <w:r>
              <w:br/>
            </w:r>
            <w:r>
              <w:tab/>
              <w:t>EUFRN - Euro Corporate Floating Rate Notes</w:t>
            </w:r>
            <w:r>
              <w:br/>
            </w:r>
            <w:r>
              <w:tab/>
              <w:t>FRN - US Corporate Floating Rate Notes</w:t>
            </w:r>
            <w:r>
              <w:br/>
            </w:r>
            <w:r>
              <w:tab/>
              <w:t>XLINKD - Indexed Linked</w:t>
            </w:r>
            <w:r>
              <w:br/>
            </w:r>
            <w:r>
              <w:tab/>
              <w:t>STRUCT - Structured Notes</w:t>
            </w:r>
            <w:r>
              <w:br/>
            </w:r>
            <w:r>
              <w:tab/>
              <w:t>YANK - Yankee Corporate Bond</w:t>
            </w:r>
            <w:r>
              <w:br/>
              <w:t>Currency</w:t>
            </w:r>
            <w:r>
              <w:br/>
            </w:r>
            <w:r>
              <w:tab/>
              <w:t>FOR - Foreign Exchange Contract ( Deprecated in FIX.5.</w:t>
            </w:r>
            <w:del w:id="839" w:author="Administrator" w:date="2011-08-18T10:26:00Z">
              <w:r w:rsidR="00DE5358">
                <w:delText>0SP2</w:delText>
              </w:r>
            </w:del>
            <w:ins w:id="840" w:author="Administrator" w:date="2011-08-18T10:26:00Z">
              <w:r>
                <w:t>0SP1</w:t>
              </w:r>
            </w:ins>
            <w:r>
              <w:t xml:space="preserve"> )</w:t>
            </w:r>
            <w:r>
              <w:br/>
            </w:r>
            <w:r>
              <w:tab/>
              <w:t>FXNDF - Non-deliverable forward</w:t>
            </w:r>
            <w:r>
              <w:br/>
            </w:r>
            <w:r>
              <w:tab/>
              <w:t>FXSPOT - FX Spot</w:t>
            </w:r>
            <w:r>
              <w:br/>
            </w:r>
            <w:r>
              <w:tab/>
              <w:t>FXFWD - FX Forward</w:t>
            </w:r>
            <w:r>
              <w:br/>
            </w:r>
            <w:r>
              <w:tab/>
              <w:t>FXSWAP - FX Swap</w:t>
            </w:r>
            <w:r>
              <w:br/>
              <w:t>Derivatives</w:t>
            </w:r>
            <w:r>
              <w:br/>
            </w:r>
            <w:r>
              <w:tab/>
              <w:t>CDS - Credit Default Swap</w:t>
            </w:r>
            <w:r>
              <w:br/>
            </w:r>
            <w:r>
              <w:tab/>
              <w:t>FUT - Future</w:t>
            </w:r>
            <w:r>
              <w:br/>
            </w:r>
            <w:r>
              <w:tab/>
              <w:t>OPT - Option</w:t>
            </w:r>
            <w:r>
              <w:br/>
            </w:r>
            <w:r>
              <w:tab/>
              <w:t>OOF - Options on Futures</w:t>
            </w:r>
            <w:r>
              <w:br/>
            </w:r>
            <w:r>
              <w:tab/>
              <w:t>OOP - Options on Physical - use not recommended</w:t>
            </w:r>
            <w:r>
              <w:br/>
            </w:r>
            <w:r>
              <w:tab/>
              <w:t>IRS - Interest Rate Swap</w:t>
            </w:r>
            <w:r>
              <w:br/>
            </w:r>
            <w:r>
              <w:tab/>
              <w:t>OOC - Options on Combo</w:t>
            </w:r>
            <w:r>
              <w:br/>
              <w:t>Equity</w:t>
            </w:r>
            <w:r>
              <w:br/>
            </w:r>
            <w:r>
              <w:tab/>
              <w:t>CS - Common Stock</w:t>
            </w:r>
            <w:r>
              <w:br/>
            </w:r>
            <w:r>
              <w:tab/>
              <w:t>PS - Preferred Stock</w:t>
            </w:r>
            <w:r>
              <w:br/>
              <w:t>Financing</w:t>
            </w:r>
            <w:r>
              <w:br/>
            </w:r>
            <w:r>
              <w:lastRenderedPageBreak/>
              <w:tab/>
              <w:t>REPO - Repurchase</w:t>
            </w:r>
            <w:r>
              <w:br/>
            </w:r>
            <w:r>
              <w:tab/>
              <w:t>FORWARD - Forward</w:t>
            </w:r>
            <w:r>
              <w:br/>
            </w:r>
            <w:r>
              <w:tab/>
              <w:t>BUYSELL - Buy Sellback</w:t>
            </w:r>
            <w:r>
              <w:br/>
            </w:r>
            <w:r>
              <w:tab/>
              <w:t>SECLOAN - Securities Loan</w:t>
            </w:r>
            <w:r>
              <w:br/>
            </w:r>
            <w:r>
              <w:tab/>
              <w:t>SECPLEDGE - Securities Pledge</w:t>
            </w:r>
            <w:r>
              <w:br/>
              <w:t>Government</w:t>
            </w:r>
            <w:r>
              <w:br/>
            </w:r>
            <w:r>
              <w:tab/>
              <w:t>BRADY - Brady Bond</w:t>
            </w:r>
            <w:r>
              <w:br/>
            </w:r>
            <w:r>
              <w:tab/>
              <w:t>CAN - Canadian Treasury Notes</w:t>
            </w:r>
            <w:r>
              <w:br/>
            </w:r>
            <w:r>
              <w:tab/>
              <w:t>CTB - Canadian Treasury Bills</w:t>
            </w:r>
            <w:r>
              <w:br/>
            </w:r>
            <w:r>
              <w:tab/>
              <w:t>EUSOV - Euro Sovereigns *</w:t>
            </w:r>
            <w:r>
              <w:br/>
            </w:r>
            <w:r>
              <w:tab/>
              <w:t>PROV - Canadian Provincial Bonds</w:t>
            </w:r>
            <w:r>
              <w:br/>
            </w:r>
            <w:r>
              <w:tab/>
              <w:t>TB - Treasury Bill - non US</w:t>
            </w:r>
            <w:r>
              <w:br/>
            </w:r>
            <w:r>
              <w:tab/>
              <w:t>TBOND - US Treasury Bond</w:t>
            </w:r>
            <w:r>
              <w:br/>
            </w:r>
            <w:r>
              <w:tab/>
              <w:t>TINT - Interest Strip From Any Bond Or Note</w:t>
            </w:r>
            <w:r>
              <w:br/>
            </w:r>
            <w:r>
              <w:tab/>
              <w:t>TBILL - US Treasury Bill</w:t>
            </w:r>
            <w:r>
              <w:br/>
            </w:r>
            <w:r>
              <w:tab/>
              <w:t>TIPS - Treasury Inflation Protected Securities</w:t>
            </w:r>
            <w:r>
              <w:br/>
            </w:r>
            <w:r>
              <w:tab/>
              <w:t>TCAL - Principal Strip Of A Callable Bond Or Note</w:t>
            </w:r>
            <w:r>
              <w:br/>
            </w:r>
            <w:r>
              <w:tab/>
              <w:t>TPRN - Principal Strip From A Non-Callable Bond Or Note</w:t>
            </w:r>
            <w:r>
              <w:br/>
            </w:r>
            <w:r>
              <w:tab/>
              <w:t>TNOTE - US Treasury Note</w:t>
            </w:r>
            <w:r>
              <w:br/>
              <w:t>Loan</w:t>
            </w:r>
            <w:r>
              <w:br/>
            </w:r>
            <w:r>
              <w:tab/>
              <w:t>TERM - Term Loan</w:t>
            </w:r>
            <w:r>
              <w:br/>
            </w:r>
            <w:r>
              <w:tab/>
              <w:t>RVLV - Revolver Loan</w:t>
            </w:r>
            <w:r>
              <w:br/>
            </w:r>
            <w:r>
              <w:tab/>
              <w:t>RVLVTRM - Revolver/Term Loan</w:t>
            </w:r>
            <w:r>
              <w:br/>
            </w:r>
            <w:r>
              <w:tab/>
              <w:t>BRIDGE - Bridge Loan</w:t>
            </w:r>
            <w:r>
              <w:br/>
            </w:r>
            <w:r>
              <w:tab/>
              <w:t>LOFC - Letter Of Credit</w:t>
            </w:r>
            <w:r>
              <w:br/>
            </w:r>
            <w:r>
              <w:tab/>
              <w:t>SWING - Swing Line Facility</w:t>
            </w:r>
            <w:r>
              <w:br/>
            </w:r>
            <w:r>
              <w:tab/>
              <w:t>DINP - Debtor In Possession</w:t>
            </w:r>
            <w:r>
              <w:br/>
            </w:r>
            <w:r>
              <w:tab/>
              <w:t>DEFLTED - Defaulted</w:t>
            </w:r>
            <w:r>
              <w:br/>
            </w:r>
            <w:r>
              <w:tab/>
              <w:t>WITHDRN - Withdrawn</w:t>
            </w:r>
            <w:r>
              <w:br/>
            </w:r>
            <w:r>
              <w:tab/>
              <w:t>REPLACD - Replaced</w:t>
            </w:r>
            <w:r>
              <w:br/>
            </w:r>
            <w:r>
              <w:tab/>
              <w:t>MATURED - Matured</w:t>
            </w:r>
            <w:r>
              <w:br/>
            </w:r>
            <w:r>
              <w:tab/>
              <w:t>AMENDED - Amended &amp; Restated</w:t>
            </w:r>
            <w:r>
              <w:br/>
            </w:r>
            <w:r>
              <w:tab/>
              <w:t>RETIRED - Retired</w:t>
            </w:r>
            <w:r>
              <w:br/>
              <w:t>Money Market</w:t>
            </w:r>
            <w:r>
              <w:br/>
            </w:r>
            <w:r>
              <w:tab/>
              <w:t>BA - Bankers Acceptance</w:t>
            </w:r>
            <w:r>
              <w:br/>
            </w:r>
            <w:r>
              <w:tab/>
              <w:t>BDN - Bank Depository Note</w:t>
            </w:r>
            <w:r>
              <w:br/>
            </w:r>
            <w:r>
              <w:tab/>
              <w:t>BN - Bank Notes</w:t>
            </w:r>
            <w:r>
              <w:br/>
            </w:r>
            <w:r>
              <w:lastRenderedPageBreak/>
              <w:tab/>
              <w:t>BOX - Bill Of Exchanges</w:t>
            </w:r>
            <w:r>
              <w:br/>
            </w:r>
            <w:r>
              <w:tab/>
              <w:t>CAMM - Canadian Money Markets</w:t>
            </w:r>
            <w:r>
              <w:br/>
            </w:r>
            <w:r>
              <w:tab/>
              <w:t>CD - Certificate Of Deposit</w:t>
            </w:r>
            <w:r>
              <w:br/>
            </w:r>
            <w:r>
              <w:tab/>
              <w:t>CL - Call Loans</w:t>
            </w:r>
            <w:r>
              <w:br/>
            </w:r>
            <w:r>
              <w:tab/>
              <w:t>CP - Commercial Paper</w:t>
            </w:r>
            <w:r>
              <w:br/>
            </w:r>
            <w:r>
              <w:tab/>
              <w:t>DN - Deposit Notes</w:t>
            </w:r>
            <w:r>
              <w:br/>
            </w:r>
            <w:r>
              <w:tab/>
              <w:t>EUCD - Euro Certificate Of Deposit</w:t>
            </w:r>
            <w:r>
              <w:br/>
            </w:r>
            <w:r>
              <w:tab/>
              <w:t>EUCP - Euro Commercial Paper</w:t>
            </w:r>
            <w:r>
              <w:br/>
            </w:r>
            <w:r>
              <w:tab/>
              <w:t>LQN - Liquidity Note</w:t>
            </w:r>
            <w:r>
              <w:br/>
            </w:r>
            <w:r>
              <w:tab/>
              <w:t>MTN - Medium Term Notes</w:t>
            </w:r>
            <w:r>
              <w:br/>
            </w:r>
            <w:r>
              <w:tab/>
              <w:t>ONITE - Overnight</w:t>
            </w:r>
            <w:r>
              <w:br/>
            </w:r>
            <w:r>
              <w:tab/>
              <w:t>PN - Promissory Note</w:t>
            </w:r>
            <w:r>
              <w:br/>
            </w:r>
            <w:r>
              <w:tab/>
              <w:t>STN - Short Term Loan Note</w:t>
            </w:r>
            <w:r>
              <w:br/>
            </w:r>
            <w:r>
              <w:tab/>
              <w:t>PZFJ - Plazos Fijos</w:t>
            </w:r>
            <w:r>
              <w:br/>
            </w:r>
            <w:r>
              <w:tab/>
              <w:t>SLQN - Secured Liquidity Note</w:t>
            </w:r>
            <w:r>
              <w:br/>
            </w:r>
            <w:r>
              <w:tab/>
              <w:t>TD - Time Deposit</w:t>
            </w:r>
            <w:r>
              <w:br/>
            </w:r>
            <w:r>
              <w:tab/>
              <w:t>TLQN - Term Liquidity Note</w:t>
            </w:r>
            <w:r>
              <w:br/>
            </w:r>
            <w:r>
              <w:tab/>
              <w:t>XCN - Extended Comm Note</w:t>
            </w:r>
            <w:r>
              <w:br/>
            </w:r>
            <w:r>
              <w:tab/>
              <w:t>YCD - Yankee Certificate Of Deposit</w:t>
            </w:r>
            <w:r>
              <w:br/>
              <w:t>Mortgage</w:t>
            </w:r>
            <w:r>
              <w:br/>
            </w:r>
            <w:r>
              <w:tab/>
              <w:t>ABS - Asset-backed Securities</w:t>
            </w:r>
            <w:r>
              <w:br/>
            </w:r>
            <w:r>
              <w:tab/>
              <w:t>CMB - Canadian Mortgage Bonds</w:t>
            </w:r>
            <w:r>
              <w:br/>
            </w:r>
            <w:r>
              <w:tab/>
              <w:t>CMBS - Corp. Mortgage-backed Securities</w:t>
            </w:r>
            <w:r>
              <w:br/>
            </w:r>
            <w:r>
              <w:tab/>
              <w:t>CMO - Collateralized Mortgage Obligation</w:t>
            </w:r>
            <w:r>
              <w:br/>
            </w:r>
            <w:r>
              <w:tab/>
              <w:t>IET - IOETTE Mortgage</w:t>
            </w:r>
            <w:r>
              <w:br/>
            </w:r>
            <w:r>
              <w:tab/>
              <w:t>MBS - Mortgage-backed Securities</w:t>
            </w:r>
            <w:r>
              <w:br/>
            </w:r>
            <w:r>
              <w:tab/>
              <w:t>MIO - Mortgage Interest Only</w:t>
            </w:r>
            <w:r>
              <w:br/>
            </w:r>
            <w:r>
              <w:tab/>
              <w:t>MPO - Mortgage Principal Only</w:t>
            </w:r>
            <w:r>
              <w:br/>
            </w:r>
            <w:r>
              <w:tab/>
              <w:t>MPP - Mortgage Private Placement</w:t>
            </w:r>
            <w:r>
              <w:br/>
            </w:r>
            <w:r>
              <w:tab/>
              <w:t>MPT - Miscellaneous Pass-through</w:t>
            </w:r>
            <w:r>
              <w:br/>
            </w:r>
            <w:r>
              <w:tab/>
              <w:t>PFAND - Pfandbriefe *</w:t>
            </w:r>
            <w:r>
              <w:br/>
            </w:r>
            <w:r>
              <w:tab/>
              <w:t>TBA - To Be Announced</w:t>
            </w:r>
            <w:r>
              <w:br/>
              <w:t>Municipal</w:t>
            </w:r>
            <w:r>
              <w:br/>
            </w:r>
            <w:r>
              <w:tab/>
              <w:t>AN - Other Anticipation Notes (BAN, GAN, etc.)</w:t>
            </w:r>
            <w:r>
              <w:br/>
            </w:r>
            <w:r>
              <w:tab/>
              <w:t>COFO - Certificate Of Obligation</w:t>
            </w:r>
            <w:r>
              <w:br/>
            </w:r>
            <w:r>
              <w:tab/>
              <w:t>COFP - Certificate Of Participation</w:t>
            </w:r>
            <w:r>
              <w:br/>
            </w:r>
            <w:r>
              <w:tab/>
              <w:t>GO - General Obligation Bonds</w:t>
            </w:r>
            <w:r>
              <w:br/>
            </w:r>
            <w:r>
              <w:tab/>
              <w:t>MT - Mandatory Tender</w:t>
            </w:r>
            <w:r>
              <w:br/>
            </w:r>
            <w:r>
              <w:tab/>
              <w:t>RAN - Revenue Anticipation Note</w:t>
            </w:r>
            <w:r>
              <w:br/>
            </w:r>
            <w:r>
              <w:lastRenderedPageBreak/>
              <w:tab/>
              <w:t>REV - Revenue Bonds</w:t>
            </w:r>
            <w:r>
              <w:br/>
            </w:r>
            <w:r>
              <w:tab/>
              <w:t>SPCLA - Special Assessment</w:t>
            </w:r>
            <w:r>
              <w:br/>
            </w:r>
            <w:r>
              <w:tab/>
              <w:t>SPCLO - Special Obligation</w:t>
            </w:r>
            <w:r>
              <w:br/>
            </w:r>
            <w:r>
              <w:tab/>
              <w:t>SPCLT - Special Tax</w:t>
            </w:r>
            <w:r>
              <w:br/>
            </w:r>
            <w:r>
              <w:tab/>
              <w:t>TAN - Tax Anticipation Note</w:t>
            </w:r>
            <w:r>
              <w:br/>
            </w:r>
            <w:r>
              <w:tab/>
              <w:t>TAXA - Tax Allocation</w:t>
            </w:r>
            <w:r>
              <w:br/>
            </w:r>
            <w:r>
              <w:tab/>
              <w:t>TECP - Tax Exempt Commercial Paper</w:t>
            </w:r>
            <w:r>
              <w:br/>
            </w:r>
            <w:r>
              <w:tab/>
              <w:t>TMCP - Taxable Municipal CP</w:t>
            </w:r>
            <w:r>
              <w:br/>
            </w:r>
            <w:r>
              <w:tab/>
              <w:t>TRAN - Tax Revenue Anticipation Note</w:t>
            </w:r>
            <w:r>
              <w:br/>
            </w:r>
            <w:r>
              <w:tab/>
              <w:t>VRDN - Variable Rate Demand Note</w:t>
            </w:r>
            <w:r>
              <w:br/>
            </w:r>
            <w:r>
              <w:tab/>
              <w:t>WAR - Warrant</w:t>
            </w:r>
            <w:r>
              <w:br/>
              <w:t>Other</w:t>
            </w:r>
            <w:r>
              <w:br/>
            </w:r>
            <w:r>
              <w:tab/>
              <w:t>MF - Mutual Fund</w:t>
            </w:r>
            <w:r>
              <w:br/>
            </w:r>
            <w:r>
              <w:tab/>
              <w:t>MLEG - Multileg Instrument</w:t>
            </w:r>
            <w:r>
              <w:br/>
            </w:r>
            <w:r>
              <w:tab/>
              <w:t>NONE - No Security Type</w:t>
            </w:r>
            <w:r>
              <w:br/>
            </w:r>
            <w:r>
              <w:tab/>
              <w:t>? - Wildcard entry for use on Security Definition Request</w:t>
            </w:r>
            <w:r>
              <w:br/>
            </w:r>
            <w:r>
              <w:tab/>
              <w:t>CASH - Cash</w:t>
            </w:r>
          </w:p>
        </w:tc>
        <w:tc>
          <w:tcPr>
            <w:tcW w:w="4411" w:type="dxa"/>
            <w:shd w:val="clear" w:color="auto" w:fill="auto"/>
          </w:tcPr>
          <w:p w14:paraId="2B1D9734" w14:textId="77777777" w:rsidR="00512FC7" w:rsidRPr="00512FC7" w:rsidRDefault="00512FC7" w:rsidP="00533FE7">
            <w:r w:rsidRPr="00512FC7">
              <w:lastRenderedPageBreak/>
              <w:t>SecTyp</w:t>
            </w:r>
          </w:p>
        </w:tc>
      </w:tr>
      <w:tr w:rsidR="00512FC7" w:rsidRPr="00512FC7" w14:paraId="2D317EB1" w14:textId="77777777" w:rsidTr="00533FE7">
        <w:tc>
          <w:tcPr>
            <w:tcW w:w="828" w:type="dxa"/>
            <w:shd w:val="clear" w:color="auto" w:fill="auto"/>
          </w:tcPr>
          <w:p w14:paraId="5A054527" w14:textId="77777777" w:rsidR="00512FC7" w:rsidRPr="00512FC7" w:rsidRDefault="00512FC7" w:rsidP="00533FE7">
            <w:bookmarkStart w:id="841" w:name="fld_UnderlyingSymbol" w:colFirst="1" w:colLast="1"/>
            <w:bookmarkEnd w:id="836"/>
            <w:r w:rsidRPr="00512FC7">
              <w:lastRenderedPageBreak/>
              <w:t>311</w:t>
            </w:r>
          </w:p>
        </w:tc>
        <w:tc>
          <w:tcPr>
            <w:tcW w:w="2069" w:type="dxa"/>
            <w:shd w:val="clear" w:color="auto" w:fill="auto"/>
          </w:tcPr>
          <w:p w14:paraId="173ACFAC" w14:textId="77777777" w:rsidR="00512FC7" w:rsidRPr="00512FC7" w:rsidRDefault="00512FC7" w:rsidP="00533FE7">
            <w:r w:rsidRPr="00512FC7">
              <w:t>UnderlyingSymbol</w:t>
            </w:r>
          </w:p>
        </w:tc>
        <w:tc>
          <w:tcPr>
            <w:tcW w:w="1083" w:type="dxa"/>
            <w:shd w:val="clear" w:color="auto" w:fill="auto"/>
          </w:tcPr>
          <w:p w14:paraId="463DBF8B" w14:textId="77777777" w:rsidR="00512FC7" w:rsidRPr="00512FC7" w:rsidRDefault="00512FC7" w:rsidP="00533FE7">
            <w:r w:rsidRPr="00512FC7">
              <w:t>String</w:t>
            </w:r>
          </w:p>
        </w:tc>
        <w:tc>
          <w:tcPr>
            <w:tcW w:w="4677" w:type="dxa"/>
            <w:shd w:val="clear" w:color="auto" w:fill="auto"/>
          </w:tcPr>
          <w:p w14:paraId="49EA0AF7" w14:textId="77777777" w:rsidR="00512FC7" w:rsidRPr="00512FC7" w:rsidRDefault="00512FC7" w:rsidP="00533FE7">
            <w:pPr>
              <w:jc w:val="left"/>
            </w:pPr>
            <w:r w:rsidRPr="00512FC7">
              <w:t>Underlying security's Symbol.</w:t>
            </w:r>
            <w:r>
              <w:br/>
            </w:r>
            <w:r w:rsidRPr="00512FC7">
              <w:t>See Symbol (55) field for description</w:t>
            </w:r>
          </w:p>
        </w:tc>
        <w:tc>
          <w:tcPr>
            <w:tcW w:w="4411" w:type="dxa"/>
            <w:shd w:val="clear" w:color="auto" w:fill="auto"/>
          </w:tcPr>
          <w:p w14:paraId="32B38CE8" w14:textId="77777777" w:rsidR="00512FC7" w:rsidRPr="00512FC7" w:rsidRDefault="00512FC7" w:rsidP="00533FE7">
            <w:r w:rsidRPr="00512FC7">
              <w:t>Sym</w:t>
            </w:r>
          </w:p>
        </w:tc>
      </w:tr>
      <w:tr w:rsidR="00512FC7" w:rsidRPr="00512FC7" w14:paraId="3CEAF742" w14:textId="77777777" w:rsidTr="00533FE7">
        <w:tc>
          <w:tcPr>
            <w:tcW w:w="828" w:type="dxa"/>
            <w:shd w:val="clear" w:color="auto" w:fill="auto"/>
          </w:tcPr>
          <w:p w14:paraId="5ED6210B" w14:textId="77777777" w:rsidR="00512FC7" w:rsidRPr="00512FC7" w:rsidRDefault="00512FC7" w:rsidP="00533FE7">
            <w:bookmarkStart w:id="842" w:name="fld_UnderlyingSymbolSfx" w:colFirst="1" w:colLast="1"/>
            <w:bookmarkEnd w:id="841"/>
            <w:r w:rsidRPr="00512FC7">
              <w:t>312</w:t>
            </w:r>
          </w:p>
        </w:tc>
        <w:tc>
          <w:tcPr>
            <w:tcW w:w="2069" w:type="dxa"/>
            <w:shd w:val="clear" w:color="auto" w:fill="auto"/>
          </w:tcPr>
          <w:p w14:paraId="57BE8D8B" w14:textId="77777777" w:rsidR="00512FC7" w:rsidRPr="00512FC7" w:rsidRDefault="00512FC7" w:rsidP="00533FE7">
            <w:r w:rsidRPr="00512FC7">
              <w:t>UnderlyingSymbolSfx</w:t>
            </w:r>
          </w:p>
        </w:tc>
        <w:tc>
          <w:tcPr>
            <w:tcW w:w="1083" w:type="dxa"/>
            <w:shd w:val="clear" w:color="auto" w:fill="auto"/>
          </w:tcPr>
          <w:p w14:paraId="4448F293" w14:textId="77777777" w:rsidR="00512FC7" w:rsidRPr="00512FC7" w:rsidRDefault="00512FC7" w:rsidP="00533FE7">
            <w:r w:rsidRPr="00512FC7">
              <w:t>String</w:t>
            </w:r>
          </w:p>
        </w:tc>
        <w:tc>
          <w:tcPr>
            <w:tcW w:w="4677" w:type="dxa"/>
            <w:shd w:val="clear" w:color="auto" w:fill="auto"/>
          </w:tcPr>
          <w:p w14:paraId="3D8ECC84" w14:textId="77777777" w:rsidR="00512FC7" w:rsidRDefault="00512FC7" w:rsidP="00533FE7">
            <w:pPr>
              <w:jc w:val="left"/>
            </w:pPr>
            <w:r>
              <w:t>Underlying security's SymbolSfx.</w:t>
            </w:r>
            <w:r>
              <w:br/>
              <w:t>See SymbolSfx (65) field for description</w:t>
            </w:r>
          </w:p>
          <w:p w14:paraId="2A48B900" w14:textId="77777777" w:rsidR="00512FC7" w:rsidRPr="00512FC7" w:rsidRDefault="00512FC7" w:rsidP="00533FE7">
            <w:pPr>
              <w:jc w:val="left"/>
            </w:pPr>
            <w:r>
              <w:t>Valid values:</w:t>
            </w:r>
            <w:r>
              <w:br/>
              <w:t>For Fixed Income</w:t>
            </w:r>
            <w:r>
              <w:br/>
            </w:r>
            <w:r>
              <w:tab/>
              <w:t>CD - EUCP with lump-sum interest rather than discount price</w:t>
            </w:r>
            <w:r>
              <w:br/>
            </w:r>
            <w:r>
              <w:tab/>
              <w:t>WI - "When Issued" for a security to be reissued under an old CUSIP or ISIN</w:t>
            </w:r>
          </w:p>
        </w:tc>
        <w:tc>
          <w:tcPr>
            <w:tcW w:w="4411" w:type="dxa"/>
            <w:shd w:val="clear" w:color="auto" w:fill="auto"/>
          </w:tcPr>
          <w:p w14:paraId="42EDEEB2" w14:textId="77777777" w:rsidR="00512FC7" w:rsidRPr="00512FC7" w:rsidRDefault="00512FC7" w:rsidP="00533FE7">
            <w:r w:rsidRPr="00512FC7">
              <w:t>Sfx</w:t>
            </w:r>
          </w:p>
        </w:tc>
      </w:tr>
      <w:tr w:rsidR="00512FC7" w:rsidRPr="00512FC7" w14:paraId="5F46F608" w14:textId="77777777" w:rsidTr="00533FE7">
        <w:tc>
          <w:tcPr>
            <w:tcW w:w="828" w:type="dxa"/>
            <w:shd w:val="clear" w:color="auto" w:fill="auto"/>
          </w:tcPr>
          <w:p w14:paraId="1D1C7B97" w14:textId="77777777" w:rsidR="00512FC7" w:rsidRPr="00512FC7" w:rsidRDefault="00512FC7" w:rsidP="00533FE7">
            <w:bookmarkStart w:id="843" w:name="fld_UnderlyingMaturityMonthYear" w:colFirst="1" w:colLast="1"/>
            <w:bookmarkEnd w:id="842"/>
            <w:r w:rsidRPr="00512FC7">
              <w:t>313</w:t>
            </w:r>
          </w:p>
        </w:tc>
        <w:tc>
          <w:tcPr>
            <w:tcW w:w="2069" w:type="dxa"/>
            <w:shd w:val="clear" w:color="auto" w:fill="auto"/>
          </w:tcPr>
          <w:p w14:paraId="68BE16CF" w14:textId="77777777" w:rsidR="00512FC7" w:rsidRPr="00512FC7" w:rsidRDefault="00512FC7" w:rsidP="00533FE7">
            <w:r w:rsidRPr="00512FC7">
              <w:t>UnderlyingMaturityMonthYear</w:t>
            </w:r>
          </w:p>
        </w:tc>
        <w:tc>
          <w:tcPr>
            <w:tcW w:w="1083" w:type="dxa"/>
            <w:shd w:val="clear" w:color="auto" w:fill="auto"/>
          </w:tcPr>
          <w:p w14:paraId="5F7E03ED" w14:textId="77777777" w:rsidR="00512FC7" w:rsidRPr="00512FC7" w:rsidRDefault="00512FC7" w:rsidP="00533FE7">
            <w:r w:rsidRPr="00512FC7">
              <w:t>MonthYear</w:t>
            </w:r>
          </w:p>
        </w:tc>
        <w:tc>
          <w:tcPr>
            <w:tcW w:w="4677" w:type="dxa"/>
            <w:shd w:val="clear" w:color="auto" w:fill="auto"/>
          </w:tcPr>
          <w:p w14:paraId="00697730" w14:textId="77777777" w:rsidR="00512FC7" w:rsidRPr="00512FC7" w:rsidRDefault="00512FC7" w:rsidP="00533FE7">
            <w:pPr>
              <w:jc w:val="left"/>
            </w:pPr>
            <w:r w:rsidRPr="00512FC7">
              <w:t>Underlying security's MaturityMonthYear. Can be used with standardized derivatives vs. the UnderlyingMaturityDate (542) field.</w:t>
            </w:r>
            <w:r>
              <w:br/>
            </w:r>
            <w:r w:rsidRPr="00512FC7">
              <w:t>See MaturityMonthYear (200) field for description</w:t>
            </w:r>
          </w:p>
        </w:tc>
        <w:tc>
          <w:tcPr>
            <w:tcW w:w="4411" w:type="dxa"/>
            <w:shd w:val="clear" w:color="auto" w:fill="auto"/>
          </w:tcPr>
          <w:p w14:paraId="690E28FA" w14:textId="77777777" w:rsidR="00512FC7" w:rsidRPr="00512FC7" w:rsidRDefault="00512FC7" w:rsidP="00533FE7">
            <w:r w:rsidRPr="00512FC7">
              <w:t>MMY</w:t>
            </w:r>
          </w:p>
        </w:tc>
      </w:tr>
      <w:tr w:rsidR="00DE5358" w:rsidRPr="00DE5358" w14:paraId="0A0A5877" w14:textId="77777777" w:rsidTr="00BD0927">
        <w:trPr>
          <w:del w:id="844" w:author="Administrator" w:date="2011-08-18T10:26:00Z"/>
        </w:trPr>
        <w:tc>
          <w:tcPr>
            <w:tcW w:w="828" w:type="dxa"/>
            <w:shd w:val="clear" w:color="auto" w:fill="auto"/>
          </w:tcPr>
          <w:p w14:paraId="20501F3E" w14:textId="77777777" w:rsidR="00DE5358" w:rsidRPr="00DE5358" w:rsidRDefault="00DE5358" w:rsidP="00DE5358">
            <w:pPr>
              <w:rPr>
                <w:del w:id="845" w:author="Administrator" w:date="2011-08-18T10:26:00Z"/>
              </w:rPr>
            </w:pPr>
            <w:bookmarkStart w:id="846" w:name="fld_UnderlyingMaturityDay" w:colFirst="1" w:colLast="1"/>
            <w:bookmarkStart w:id="847" w:name="fld_UnderlyingPutOrCall" w:colFirst="1" w:colLast="1"/>
            <w:bookmarkEnd w:id="843"/>
            <w:del w:id="848" w:author="Administrator" w:date="2011-08-18T10:26:00Z">
              <w:r w:rsidRPr="00DE5358">
                <w:delText>314</w:delText>
              </w:r>
            </w:del>
          </w:p>
        </w:tc>
        <w:tc>
          <w:tcPr>
            <w:tcW w:w="2069" w:type="dxa"/>
            <w:shd w:val="clear" w:color="auto" w:fill="auto"/>
          </w:tcPr>
          <w:p w14:paraId="3CCB5202" w14:textId="77777777" w:rsidR="00DE5358" w:rsidRPr="00DE5358" w:rsidRDefault="00DE5358" w:rsidP="00DE5358">
            <w:pPr>
              <w:rPr>
                <w:del w:id="849" w:author="Administrator" w:date="2011-08-18T10:26:00Z"/>
              </w:rPr>
            </w:pPr>
            <w:del w:id="850" w:author="Administrator" w:date="2011-08-18T10:26:00Z">
              <w:r w:rsidRPr="00DE5358">
                <w:delText>UnderlyingMaturityDay</w:delText>
              </w:r>
            </w:del>
          </w:p>
        </w:tc>
        <w:tc>
          <w:tcPr>
            <w:tcW w:w="1083" w:type="dxa"/>
            <w:shd w:val="clear" w:color="auto" w:fill="auto"/>
          </w:tcPr>
          <w:p w14:paraId="5F15F150" w14:textId="77777777" w:rsidR="00DE5358" w:rsidRPr="00DE5358" w:rsidRDefault="00DE5358" w:rsidP="00DE5358">
            <w:pPr>
              <w:rPr>
                <w:del w:id="851" w:author="Administrator" w:date="2011-08-18T10:26:00Z"/>
              </w:rPr>
            </w:pPr>
            <w:del w:id="852" w:author="Administrator" w:date="2011-08-18T10:26:00Z">
              <w:r w:rsidRPr="00DE5358">
                <w:delText>day-of-month</w:delText>
              </w:r>
            </w:del>
          </w:p>
        </w:tc>
        <w:tc>
          <w:tcPr>
            <w:tcW w:w="4677" w:type="dxa"/>
            <w:shd w:val="clear" w:color="auto" w:fill="auto"/>
          </w:tcPr>
          <w:p w14:paraId="67D77B0D" w14:textId="77777777" w:rsidR="00DE5358" w:rsidRPr="00DE5358" w:rsidRDefault="00DE5358" w:rsidP="00BD0927">
            <w:pPr>
              <w:jc w:val="left"/>
              <w:rPr>
                <w:del w:id="853" w:author="Administrator" w:date="2011-08-18T10:26:00Z"/>
              </w:rPr>
            </w:pPr>
            <w:del w:id="854" w:author="Administrator" w:date="2011-08-18T10:26:00Z">
              <w:r w:rsidRPr="00DE5358">
                <w:delText>Deprecated in FIX.4.2 Underlying security</w:delText>
              </w:r>
              <w:r w:rsidRPr="00BD0927">
                <w:rPr>
                  <w:rFonts w:ascii="Arial Unicode MS" w:hAnsi="Arial Unicode MS" w:cs="Arial Unicode MS"/>
                </w:rPr>
                <w:delText>�</w:delText>
              </w:r>
              <w:r w:rsidRPr="00DE5358">
                <w:delText>s MaturityDay. See MaturityDay field for description</w:delText>
              </w:r>
            </w:del>
          </w:p>
        </w:tc>
        <w:tc>
          <w:tcPr>
            <w:tcW w:w="4411" w:type="dxa"/>
            <w:shd w:val="clear" w:color="auto" w:fill="auto"/>
          </w:tcPr>
          <w:p w14:paraId="50989EA1" w14:textId="77777777" w:rsidR="00DE5358" w:rsidRPr="00DE5358" w:rsidRDefault="00DE5358" w:rsidP="00DE5358">
            <w:pPr>
              <w:rPr>
                <w:del w:id="855" w:author="Administrator" w:date="2011-08-18T10:26:00Z"/>
              </w:rPr>
            </w:pPr>
          </w:p>
        </w:tc>
      </w:tr>
      <w:bookmarkEnd w:id="846"/>
      <w:tr w:rsidR="00512FC7" w:rsidRPr="00512FC7" w14:paraId="0A0CEB56" w14:textId="77777777" w:rsidTr="00533FE7">
        <w:tc>
          <w:tcPr>
            <w:tcW w:w="828" w:type="dxa"/>
            <w:shd w:val="clear" w:color="auto" w:fill="auto"/>
          </w:tcPr>
          <w:p w14:paraId="405978C2" w14:textId="77777777" w:rsidR="00512FC7" w:rsidRPr="00512FC7" w:rsidRDefault="00512FC7" w:rsidP="00533FE7">
            <w:r w:rsidRPr="00512FC7">
              <w:t>315</w:t>
            </w:r>
          </w:p>
        </w:tc>
        <w:tc>
          <w:tcPr>
            <w:tcW w:w="2069" w:type="dxa"/>
            <w:shd w:val="clear" w:color="auto" w:fill="auto"/>
          </w:tcPr>
          <w:p w14:paraId="437A7AE0" w14:textId="77777777" w:rsidR="00512FC7" w:rsidRPr="00512FC7" w:rsidRDefault="00512FC7" w:rsidP="00533FE7">
            <w:r w:rsidRPr="00512FC7">
              <w:t>UnderlyingPutOrCall</w:t>
            </w:r>
          </w:p>
        </w:tc>
        <w:tc>
          <w:tcPr>
            <w:tcW w:w="1083" w:type="dxa"/>
            <w:shd w:val="clear" w:color="auto" w:fill="auto"/>
          </w:tcPr>
          <w:p w14:paraId="4CC8B964" w14:textId="77777777" w:rsidR="00512FC7" w:rsidRPr="00512FC7" w:rsidRDefault="00512FC7" w:rsidP="00533FE7">
            <w:r w:rsidRPr="00512FC7">
              <w:t>int</w:t>
            </w:r>
          </w:p>
        </w:tc>
        <w:tc>
          <w:tcPr>
            <w:tcW w:w="4677" w:type="dxa"/>
            <w:shd w:val="clear" w:color="auto" w:fill="auto"/>
          </w:tcPr>
          <w:p w14:paraId="4B7D1F3F" w14:textId="77777777" w:rsidR="00512FC7" w:rsidRPr="00512FC7" w:rsidRDefault="00512FC7" w:rsidP="00533FE7">
            <w:pPr>
              <w:jc w:val="left"/>
            </w:pPr>
            <w:r w:rsidRPr="00512FC7">
              <w:t>Put or call indicator of the underlying security.</w:t>
            </w:r>
            <w:r>
              <w:br/>
            </w:r>
            <w:r w:rsidRPr="00512FC7">
              <w:lastRenderedPageBreak/>
              <w:t>See PutOrCall(201).</w:t>
            </w:r>
          </w:p>
        </w:tc>
        <w:tc>
          <w:tcPr>
            <w:tcW w:w="4411" w:type="dxa"/>
            <w:shd w:val="clear" w:color="auto" w:fill="auto"/>
          </w:tcPr>
          <w:p w14:paraId="1A249FA3" w14:textId="77777777" w:rsidR="00512FC7" w:rsidRPr="00512FC7" w:rsidRDefault="00512FC7" w:rsidP="00533FE7">
            <w:r w:rsidRPr="00512FC7">
              <w:lastRenderedPageBreak/>
              <w:t>PutCall</w:t>
            </w:r>
          </w:p>
        </w:tc>
      </w:tr>
      <w:tr w:rsidR="00512FC7" w:rsidRPr="00512FC7" w14:paraId="014EA44A" w14:textId="77777777" w:rsidTr="00533FE7">
        <w:tc>
          <w:tcPr>
            <w:tcW w:w="828" w:type="dxa"/>
            <w:shd w:val="clear" w:color="auto" w:fill="auto"/>
          </w:tcPr>
          <w:p w14:paraId="2CAD01C8" w14:textId="77777777" w:rsidR="00512FC7" w:rsidRPr="00512FC7" w:rsidRDefault="00512FC7" w:rsidP="00533FE7">
            <w:bookmarkStart w:id="856" w:name="fld_UnderlyingStrikePrice" w:colFirst="1" w:colLast="1"/>
            <w:bookmarkEnd w:id="847"/>
            <w:r w:rsidRPr="00512FC7">
              <w:lastRenderedPageBreak/>
              <w:t>316</w:t>
            </w:r>
          </w:p>
        </w:tc>
        <w:tc>
          <w:tcPr>
            <w:tcW w:w="2069" w:type="dxa"/>
            <w:shd w:val="clear" w:color="auto" w:fill="auto"/>
          </w:tcPr>
          <w:p w14:paraId="042A30B3" w14:textId="77777777" w:rsidR="00512FC7" w:rsidRPr="00512FC7" w:rsidRDefault="00512FC7" w:rsidP="00533FE7">
            <w:r w:rsidRPr="00512FC7">
              <w:t>UnderlyingStrikePrice</w:t>
            </w:r>
          </w:p>
        </w:tc>
        <w:tc>
          <w:tcPr>
            <w:tcW w:w="1083" w:type="dxa"/>
            <w:shd w:val="clear" w:color="auto" w:fill="auto"/>
          </w:tcPr>
          <w:p w14:paraId="619AEABD" w14:textId="77777777" w:rsidR="00512FC7" w:rsidRPr="00512FC7" w:rsidRDefault="00512FC7" w:rsidP="00533FE7">
            <w:r w:rsidRPr="00512FC7">
              <w:t>Price</w:t>
            </w:r>
          </w:p>
        </w:tc>
        <w:tc>
          <w:tcPr>
            <w:tcW w:w="4677" w:type="dxa"/>
            <w:shd w:val="clear" w:color="auto" w:fill="auto"/>
          </w:tcPr>
          <w:p w14:paraId="0F2C38D8" w14:textId="77777777" w:rsidR="00512FC7" w:rsidRPr="00512FC7" w:rsidRDefault="00512FC7" w:rsidP="00533FE7">
            <w:pPr>
              <w:jc w:val="left"/>
            </w:pPr>
            <w:r w:rsidRPr="00512FC7">
              <w:t>Underlying security's StrikePrice.</w:t>
            </w:r>
            <w:r>
              <w:br/>
            </w:r>
            <w:r w:rsidRPr="00512FC7">
              <w:t>See StrikePrice (202) field for description</w:t>
            </w:r>
          </w:p>
        </w:tc>
        <w:tc>
          <w:tcPr>
            <w:tcW w:w="4411" w:type="dxa"/>
            <w:shd w:val="clear" w:color="auto" w:fill="auto"/>
          </w:tcPr>
          <w:p w14:paraId="2E8D6454" w14:textId="77777777" w:rsidR="00512FC7" w:rsidRPr="00512FC7" w:rsidRDefault="00512FC7" w:rsidP="00533FE7">
            <w:r w:rsidRPr="00512FC7">
              <w:t>StrkPx</w:t>
            </w:r>
          </w:p>
        </w:tc>
      </w:tr>
      <w:tr w:rsidR="00512FC7" w:rsidRPr="00512FC7" w14:paraId="73891BCE" w14:textId="77777777" w:rsidTr="00533FE7">
        <w:tc>
          <w:tcPr>
            <w:tcW w:w="828" w:type="dxa"/>
            <w:shd w:val="clear" w:color="auto" w:fill="auto"/>
          </w:tcPr>
          <w:p w14:paraId="41016015" w14:textId="77777777" w:rsidR="00512FC7" w:rsidRPr="00512FC7" w:rsidRDefault="00512FC7" w:rsidP="00533FE7">
            <w:bookmarkStart w:id="857" w:name="fld_UnderlyingOptAttribute" w:colFirst="1" w:colLast="1"/>
            <w:bookmarkEnd w:id="856"/>
            <w:r w:rsidRPr="00512FC7">
              <w:t>317</w:t>
            </w:r>
          </w:p>
        </w:tc>
        <w:tc>
          <w:tcPr>
            <w:tcW w:w="2069" w:type="dxa"/>
            <w:shd w:val="clear" w:color="auto" w:fill="auto"/>
          </w:tcPr>
          <w:p w14:paraId="6CCFDE1E" w14:textId="77777777" w:rsidR="00512FC7" w:rsidRPr="00512FC7" w:rsidRDefault="00512FC7" w:rsidP="00533FE7">
            <w:r w:rsidRPr="00512FC7">
              <w:t>UnderlyingOptAttribute</w:t>
            </w:r>
          </w:p>
        </w:tc>
        <w:tc>
          <w:tcPr>
            <w:tcW w:w="1083" w:type="dxa"/>
            <w:shd w:val="clear" w:color="auto" w:fill="auto"/>
          </w:tcPr>
          <w:p w14:paraId="7D891E0E" w14:textId="77777777" w:rsidR="00512FC7" w:rsidRPr="00512FC7" w:rsidRDefault="00512FC7" w:rsidP="00533FE7">
            <w:r w:rsidRPr="00512FC7">
              <w:t>char</w:t>
            </w:r>
          </w:p>
        </w:tc>
        <w:tc>
          <w:tcPr>
            <w:tcW w:w="4677" w:type="dxa"/>
            <w:shd w:val="clear" w:color="auto" w:fill="auto"/>
          </w:tcPr>
          <w:p w14:paraId="1052F45A" w14:textId="77777777" w:rsidR="00512FC7" w:rsidRPr="00512FC7" w:rsidRDefault="00512FC7" w:rsidP="00533FE7">
            <w:pPr>
              <w:jc w:val="left"/>
            </w:pPr>
            <w:r w:rsidRPr="00512FC7">
              <w:t>Underlying security's OptAttribute.</w:t>
            </w:r>
            <w:r>
              <w:br/>
            </w:r>
            <w:r w:rsidRPr="00512FC7">
              <w:t>See OptAttribute (206) field for description</w:t>
            </w:r>
          </w:p>
        </w:tc>
        <w:tc>
          <w:tcPr>
            <w:tcW w:w="4411" w:type="dxa"/>
            <w:shd w:val="clear" w:color="auto" w:fill="auto"/>
          </w:tcPr>
          <w:p w14:paraId="5974DE83" w14:textId="77777777" w:rsidR="00512FC7" w:rsidRPr="00512FC7" w:rsidRDefault="00512FC7" w:rsidP="00533FE7">
            <w:r w:rsidRPr="00512FC7">
              <w:t>OptA</w:t>
            </w:r>
          </w:p>
        </w:tc>
      </w:tr>
      <w:tr w:rsidR="00512FC7" w:rsidRPr="00512FC7" w14:paraId="606547B7" w14:textId="77777777" w:rsidTr="00533FE7">
        <w:tc>
          <w:tcPr>
            <w:tcW w:w="828" w:type="dxa"/>
            <w:shd w:val="clear" w:color="auto" w:fill="auto"/>
          </w:tcPr>
          <w:p w14:paraId="6DFCB454" w14:textId="77777777" w:rsidR="00512FC7" w:rsidRPr="00512FC7" w:rsidRDefault="00512FC7" w:rsidP="00533FE7">
            <w:bookmarkStart w:id="858" w:name="fld_UnderlyingCurrency" w:colFirst="1" w:colLast="1"/>
            <w:bookmarkEnd w:id="857"/>
            <w:r w:rsidRPr="00512FC7">
              <w:t>318</w:t>
            </w:r>
          </w:p>
        </w:tc>
        <w:tc>
          <w:tcPr>
            <w:tcW w:w="2069" w:type="dxa"/>
            <w:shd w:val="clear" w:color="auto" w:fill="auto"/>
          </w:tcPr>
          <w:p w14:paraId="129EFC85" w14:textId="77777777" w:rsidR="00512FC7" w:rsidRPr="00512FC7" w:rsidRDefault="00512FC7" w:rsidP="00533FE7">
            <w:r w:rsidRPr="00512FC7">
              <w:t>UnderlyingCurrency</w:t>
            </w:r>
          </w:p>
        </w:tc>
        <w:tc>
          <w:tcPr>
            <w:tcW w:w="1083" w:type="dxa"/>
            <w:shd w:val="clear" w:color="auto" w:fill="auto"/>
          </w:tcPr>
          <w:p w14:paraId="784A337C" w14:textId="77777777" w:rsidR="00512FC7" w:rsidRPr="00512FC7" w:rsidRDefault="00512FC7" w:rsidP="00533FE7">
            <w:r w:rsidRPr="00512FC7">
              <w:t>Currency</w:t>
            </w:r>
          </w:p>
        </w:tc>
        <w:tc>
          <w:tcPr>
            <w:tcW w:w="4677" w:type="dxa"/>
            <w:shd w:val="clear" w:color="auto" w:fill="auto"/>
          </w:tcPr>
          <w:p w14:paraId="51A60C97" w14:textId="77777777" w:rsidR="00512FC7" w:rsidRPr="00512FC7" w:rsidRDefault="00512FC7" w:rsidP="00533FE7">
            <w:pPr>
              <w:jc w:val="left"/>
            </w:pPr>
            <w:r w:rsidRPr="00512FC7">
              <w:t>Underlying security's Currency.</w:t>
            </w:r>
            <w:r>
              <w:br/>
            </w:r>
            <w:r w:rsidRPr="00512FC7">
              <w:t>See Currency (5) field for description and valid values</w:t>
            </w:r>
          </w:p>
        </w:tc>
        <w:tc>
          <w:tcPr>
            <w:tcW w:w="4411" w:type="dxa"/>
            <w:shd w:val="clear" w:color="auto" w:fill="auto"/>
          </w:tcPr>
          <w:p w14:paraId="6A3DD019" w14:textId="77777777" w:rsidR="00512FC7" w:rsidRPr="00512FC7" w:rsidRDefault="00512FC7" w:rsidP="00533FE7">
            <w:r w:rsidRPr="00512FC7">
              <w:t>Ccy</w:t>
            </w:r>
          </w:p>
        </w:tc>
      </w:tr>
      <w:tr w:rsidR="00DE5358" w:rsidRPr="00DE5358" w14:paraId="153BE03C" w14:textId="77777777" w:rsidTr="00BD0927">
        <w:trPr>
          <w:del w:id="859" w:author="Administrator" w:date="2011-08-18T10:26:00Z"/>
        </w:trPr>
        <w:tc>
          <w:tcPr>
            <w:tcW w:w="828" w:type="dxa"/>
            <w:shd w:val="clear" w:color="auto" w:fill="auto"/>
          </w:tcPr>
          <w:p w14:paraId="49F075C4" w14:textId="77777777" w:rsidR="00DE5358" w:rsidRPr="00DE5358" w:rsidRDefault="00DE5358" w:rsidP="00DE5358">
            <w:pPr>
              <w:rPr>
                <w:del w:id="860" w:author="Administrator" w:date="2011-08-18T10:26:00Z"/>
              </w:rPr>
            </w:pPr>
            <w:bookmarkStart w:id="861" w:name="fld_RatioQty" w:colFirst="1" w:colLast="1"/>
            <w:bookmarkStart w:id="862" w:name="fld_SecurityReqID" w:colFirst="1" w:colLast="1"/>
            <w:bookmarkEnd w:id="858"/>
            <w:del w:id="863" w:author="Administrator" w:date="2011-08-18T10:26:00Z">
              <w:r w:rsidRPr="00DE5358">
                <w:delText>319</w:delText>
              </w:r>
            </w:del>
          </w:p>
        </w:tc>
        <w:tc>
          <w:tcPr>
            <w:tcW w:w="2069" w:type="dxa"/>
            <w:shd w:val="clear" w:color="auto" w:fill="auto"/>
          </w:tcPr>
          <w:p w14:paraId="28E2C44F" w14:textId="77777777" w:rsidR="00DE5358" w:rsidRPr="00DE5358" w:rsidRDefault="00DE5358" w:rsidP="00DE5358">
            <w:pPr>
              <w:rPr>
                <w:del w:id="864" w:author="Administrator" w:date="2011-08-18T10:26:00Z"/>
              </w:rPr>
            </w:pPr>
            <w:del w:id="865" w:author="Administrator" w:date="2011-08-18T10:26:00Z">
              <w:r w:rsidRPr="00DE5358">
                <w:delText>RatioQty</w:delText>
              </w:r>
            </w:del>
          </w:p>
        </w:tc>
        <w:tc>
          <w:tcPr>
            <w:tcW w:w="1083" w:type="dxa"/>
            <w:shd w:val="clear" w:color="auto" w:fill="auto"/>
          </w:tcPr>
          <w:p w14:paraId="1E91D7F4" w14:textId="77777777" w:rsidR="00DE5358" w:rsidRPr="00DE5358" w:rsidRDefault="00DE5358" w:rsidP="00DE5358">
            <w:pPr>
              <w:rPr>
                <w:del w:id="866" w:author="Administrator" w:date="2011-08-18T10:26:00Z"/>
              </w:rPr>
            </w:pPr>
            <w:del w:id="867" w:author="Administrator" w:date="2011-08-18T10:26:00Z">
              <w:r w:rsidRPr="00DE5358">
                <w:delText>Qty</w:delText>
              </w:r>
            </w:del>
          </w:p>
        </w:tc>
        <w:tc>
          <w:tcPr>
            <w:tcW w:w="4677" w:type="dxa"/>
            <w:shd w:val="clear" w:color="auto" w:fill="auto"/>
          </w:tcPr>
          <w:p w14:paraId="5C166988" w14:textId="77777777" w:rsidR="00DE5358" w:rsidRPr="00DE5358" w:rsidRDefault="00DE5358" w:rsidP="00BD0927">
            <w:pPr>
              <w:jc w:val="left"/>
              <w:rPr>
                <w:del w:id="868" w:author="Administrator" w:date="2011-08-18T10:26:00Z"/>
              </w:rPr>
            </w:pPr>
            <w:del w:id="869" w:author="Administrator" w:date="2011-08-18T10:26:00Z">
              <w:r w:rsidRPr="00DE5358">
                <w:delText>Deprecated in FIX.4.2 Quantity of a particular leg in the security.</w:delText>
              </w:r>
            </w:del>
          </w:p>
        </w:tc>
        <w:tc>
          <w:tcPr>
            <w:tcW w:w="4411" w:type="dxa"/>
            <w:shd w:val="clear" w:color="auto" w:fill="auto"/>
          </w:tcPr>
          <w:p w14:paraId="62DB6198" w14:textId="77777777" w:rsidR="00DE5358" w:rsidRPr="00DE5358" w:rsidRDefault="00DE5358" w:rsidP="00DE5358">
            <w:pPr>
              <w:rPr>
                <w:del w:id="870" w:author="Administrator" w:date="2011-08-18T10:26:00Z"/>
              </w:rPr>
            </w:pPr>
          </w:p>
        </w:tc>
      </w:tr>
      <w:bookmarkEnd w:id="861"/>
      <w:tr w:rsidR="00512FC7" w:rsidRPr="00512FC7" w14:paraId="33E046C6" w14:textId="77777777" w:rsidTr="00533FE7">
        <w:tc>
          <w:tcPr>
            <w:tcW w:w="828" w:type="dxa"/>
            <w:shd w:val="clear" w:color="auto" w:fill="auto"/>
          </w:tcPr>
          <w:p w14:paraId="287D2241" w14:textId="77777777" w:rsidR="00512FC7" w:rsidRPr="00512FC7" w:rsidRDefault="00512FC7" w:rsidP="00533FE7">
            <w:r w:rsidRPr="00512FC7">
              <w:t>320</w:t>
            </w:r>
          </w:p>
        </w:tc>
        <w:tc>
          <w:tcPr>
            <w:tcW w:w="2069" w:type="dxa"/>
            <w:shd w:val="clear" w:color="auto" w:fill="auto"/>
          </w:tcPr>
          <w:p w14:paraId="6397EB3B" w14:textId="77777777" w:rsidR="00512FC7" w:rsidRPr="00512FC7" w:rsidRDefault="00512FC7" w:rsidP="00533FE7">
            <w:r w:rsidRPr="00512FC7">
              <w:t>SecurityReqID</w:t>
            </w:r>
          </w:p>
        </w:tc>
        <w:tc>
          <w:tcPr>
            <w:tcW w:w="1083" w:type="dxa"/>
            <w:shd w:val="clear" w:color="auto" w:fill="auto"/>
          </w:tcPr>
          <w:p w14:paraId="56282B8C" w14:textId="77777777" w:rsidR="00512FC7" w:rsidRPr="00512FC7" w:rsidRDefault="00512FC7" w:rsidP="00533FE7">
            <w:r w:rsidRPr="00512FC7">
              <w:t>String</w:t>
            </w:r>
          </w:p>
        </w:tc>
        <w:tc>
          <w:tcPr>
            <w:tcW w:w="4677" w:type="dxa"/>
            <w:shd w:val="clear" w:color="auto" w:fill="auto"/>
          </w:tcPr>
          <w:p w14:paraId="5E1B7007" w14:textId="77777777" w:rsidR="00512FC7" w:rsidRPr="00512FC7" w:rsidRDefault="00512FC7" w:rsidP="00533FE7">
            <w:pPr>
              <w:jc w:val="left"/>
            </w:pPr>
            <w:r w:rsidRPr="00512FC7">
              <w:t>Unique ID of a Security Definition Request.</w:t>
            </w:r>
          </w:p>
        </w:tc>
        <w:tc>
          <w:tcPr>
            <w:tcW w:w="4411" w:type="dxa"/>
            <w:shd w:val="clear" w:color="auto" w:fill="auto"/>
          </w:tcPr>
          <w:p w14:paraId="5DA59209" w14:textId="77777777" w:rsidR="00512FC7" w:rsidRPr="00512FC7" w:rsidRDefault="00512FC7" w:rsidP="00533FE7">
            <w:r w:rsidRPr="00512FC7">
              <w:t>ReqID</w:t>
            </w:r>
          </w:p>
        </w:tc>
      </w:tr>
      <w:tr w:rsidR="00512FC7" w:rsidRPr="00512FC7" w14:paraId="2B16F7C9" w14:textId="77777777" w:rsidTr="00533FE7">
        <w:tc>
          <w:tcPr>
            <w:tcW w:w="828" w:type="dxa"/>
            <w:shd w:val="clear" w:color="auto" w:fill="auto"/>
          </w:tcPr>
          <w:p w14:paraId="3E07FC29" w14:textId="77777777" w:rsidR="00512FC7" w:rsidRPr="00512FC7" w:rsidRDefault="00512FC7" w:rsidP="00533FE7">
            <w:bookmarkStart w:id="871" w:name="fld_SecurityRequestType" w:colFirst="1" w:colLast="1"/>
            <w:bookmarkEnd w:id="862"/>
            <w:r w:rsidRPr="00512FC7">
              <w:t>321</w:t>
            </w:r>
          </w:p>
        </w:tc>
        <w:tc>
          <w:tcPr>
            <w:tcW w:w="2069" w:type="dxa"/>
            <w:shd w:val="clear" w:color="auto" w:fill="auto"/>
          </w:tcPr>
          <w:p w14:paraId="53618FC1" w14:textId="77777777" w:rsidR="00512FC7" w:rsidRPr="00512FC7" w:rsidRDefault="00512FC7" w:rsidP="00533FE7">
            <w:r w:rsidRPr="00512FC7">
              <w:t>SecurityRequestType</w:t>
            </w:r>
          </w:p>
        </w:tc>
        <w:tc>
          <w:tcPr>
            <w:tcW w:w="1083" w:type="dxa"/>
            <w:shd w:val="clear" w:color="auto" w:fill="auto"/>
          </w:tcPr>
          <w:p w14:paraId="60D4B74D" w14:textId="77777777" w:rsidR="00512FC7" w:rsidRPr="00512FC7" w:rsidRDefault="00512FC7" w:rsidP="00533FE7">
            <w:r w:rsidRPr="00512FC7">
              <w:t>int</w:t>
            </w:r>
          </w:p>
        </w:tc>
        <w:tc>
          <w:tcPr>
            <w:tcW w:w="4677" w:type="dxa"/>
            <w:shd w:val="clear" w:color="auto" w:fill="auto"/>
          </w:tcPr>
          <w:p w14:paraId="5B88FD28" w14:textId="77777777" w:rsidR="00512FC7" w:rsidRDefault="00512FC7" w:rsidP="00533FE7">
            <w:pPr>
              <w:jc w:val="left"/>
            </w:pPr>
            <w:r>
              <w:t>Type of Security Definition Request.</w:t>
            </w:r>
          </w:p>
          <w:p w14:paraId="3164CEDC" w14:textId="77777777" w:rsidR="00512FC7" w:rsidRPr="00512FC7" w:rsidRDefault="00512FC7" w:rsidP="00533FE7">
            <w:pPr>
              <w:jc w:val="left"/>
            </w:pPr>
            <w:r>
              <w:t>Valid values:</w:t>
            </w:r>
            <w:r>
              <w:br/>
            </w:r>
            <w:r>
              <w:tab/>
              <w:t>0 - Request Security identity and specifications</w:t>
            </w:r>
            <w:r>
              <w:br/>
            </w:r>
            <w:r>
              <w:tab/>
              <w:t>1 - Request Security identity for the specifications provided (name of the security is not supplied)</w:t>
            </w:r>
            <w:r>
              <w:br/>
            </w:r>
            <w:r>
              <w:tab/>
              <w:t>2 - Request List Security Types ( Deprecated in FIX.5.0SP1 )</w:t>
            </w:r>
            <w:r>
              <w:br/>
            </w:r>
            <w:r>
              <w:tab/>
              <w:t>3 - Request List Securities (can be qualified with Symbol, SecurityType, TradingSessionID, SecurityExchange. If provided then only list Securities for the specific type.) ( Deprecated in FIX.5.0SP1 )</w:t>
            </w:r>
            <w:r>
              <w:br/>
            </w:r>
            <w:r>
              <w:tab/>
              <w:t>4 - Symbol</w:t>
            </w:r>
            <w:r>
              <w:br/>
            </w:r>
            <w:r>
              <w:tab/>
              <w:t>5 - SecurityType and or CFICode</w:t>
            </w:r>
            <w:r>
              <w:br/>
            </w:r>
            <w:r>
              <w:tab/>
              <w:t>6 - Product</w:t>
            </w:r>
            <w:r>
              <w:br/>
            </w:r>
            <w:r>
              <w:tab/>
              <w:t>7 - TradingSessionID</w:t>
            </w:r>
            <w:r>
              <w:br/>
            </w:r>
            <w:r>
              <w:tab/>
              <w:t>8 - All Securities</w:t>
            </w:r>
            <w:r>
              <w:br/>
            </w:r>
            <w:r>
              <w:tab/>
              <w:t>9 - MarketID or MarketID + MarketSegmentID</w:t>
            </w:r>
          </w:p>
        </w:tc>
        <w:tc>
          <w:tcPr>
            <w:tcW w:w="4411" w:type="dxa"/>
            <w:shd w:val="clear" w:color="auto" w:fill="auto"/>
          </w:tcPr>
          <w:p w14:paraId="036093E9" w14:textId="77777777" w:rsidR="00512FC7" w:rsidRPr="00512FC7" w:rsidRDefault="00512FC7" w:rsidP="00533FE7">
            <w:r w:rsidRPr="00512FC7">
              <w:t>ReqTyp</w:t>
            </w:r>
          </w:p>
        </w:tc>
      </w:tr>
      <w:tr w:rsidR="00512FC7" w:rsidRPr="00512FC7" w14:paraId="5DE91CC7" w14:textId="77777777" w:rsidTr="00533FE7">
        <w:tc>
          <w:tcPr>
            <w:tcW w:w="828" w:type="dxa"/>
            <w:shd w:val="clear" w:color="auto" w:fill="auto"/>
          </w:tcPr>
          <w:p w14:paraId="2B2C9EF5" w14:textId="77777777" w:rsidR="00512FC7" w:rsidRPr="00512FC7" w:rsidRDefault="00512FC7" w:rsidP="00533FE7">
            <w:bookmarkStart w:id="872" w:name="fld_SecurityResponseID" w:colFirst="1" w:colLast="1"/>
            <w:bookmarkEnd w:id="871"/>
            <w:r w:rsidRPr="00512FC7">
              <w:t>322</w:t>
            </w:r>
          </w:p>
        </w:tc>
        <w:tc>
          <w:tcPr>
            <w:tcW w:w="2069" w:type="dxa"/>
            <w:shd w:val="clear" w:color="auto" w:fill="auto"/>
          </w:tcPr>
          <w:p w14:paraId="69DAD4AC" w14:textId="77777777" w:rsidR="00512FC7" w:rsidRPr="00512FC7" w:rsidRDefault="00512FC7" w:rsidP="00533FE7">
            <w:r w:rsidRPr="00512FC7">
              <w:t>SecurityResponseID</w:t>
            </w:r>
          </w:p>
        </w:tc>
        <w:tc>
          <w:tcPr>
            <w:tcW w:w="1083" w:type="dxa"/>
            <w:shd w:val="clear" w:color="auto" w:fill="auto"/>
          </w:tcPr>
          <w:p w14:paraId="0B1DC91E" w14:textId="77777777" w:rsidR="00512FC7" w:rsidRPr="00512FC7" w:rsidRDefault="00512FC7" w:rsidP="00533FE7">
            <w:r w:rsidRPr="00512FC7">
              <w:t>String</w:t>
            </w:r>
          </w:p>
        </w:tc>
        <w:tc>
          <w:tcPr>
            <w:tcW w:w="4677" w:type="dxa"/>
            <w:shd w:val="clear" w:color="auto" w:fill="auto"/>
          </w:tcPr>
          <w:p w14:paraId="10B93654" w14:textId="77777777" w:rsidR="00512FC7" w:rsidRPr="00512FC7" w:rsidRDefault="00512FC7" w:rsidP="00533FE7">
            <w:pPr>
              <w:jc w:val="left"/>
            </w:pPr>
            <w:r w:rsidRPr="00512FC7">
              <w:t>Unique ID of a Security Definition message.</w:t>
            </w:r>
          </w:p>
        </w:tc>
        <w:tc>
          <w:tcPr>
            <w:tcW w:w="4411" w:type="dxa"/>
            <w:shd w:val="clear" w:color="auto" w:fill="auto"/>
          </w:tcPr>
          <w:p w14:paraId="2C65F15C" w14:textId="77777777" w:rsidR="00512FC7" w:rsidRPr="00512FC7" w:rsidRDefault="00512FC7" w:rsidP="00533FE7">
            <w:r w:rsidRPr="00512FC7">
              <w:t>RspID</w:t>
            </w:r>
          </w:p>
        </w:tc>
      </w:tr>
      <w:tr w:rsidR="00512FC7" w:rsidRPr="00512FC7" w14:paraId="12D099CA" w14:textId="77777777" w:rsidTr="00533FE7">
        <w:tc>
          <w:tcPr>
            <w:tcW w:w="828" w:type="dxa"/>
            <w:shd w:val="clear" w:color="auto" w:fill="auto"/>
          </w:tcPr>
          <w:p w14:paraId="5301EDA3" w14:textId="77777777" w:rsidR="00512FC7" w:rsidRPr="00512FC7" w:rsidRDefault="00512FC7" w:rsidP="00533FE7">
            <w:bookmarkStart w:id="873" w:name="fld_SecurityResponseType" w:colFirst="1" w:colLast="1"/>
            <w:bookmarkEnd w:id="872"/>
            <w:r w:rsidRPr="00512FC7">
              <w:t>323</w:t>
            </w:r>
          </w:p>
        </w:tc>
        <w:tc>
          <w:tcPr>
            <w:tcW w:w="2069" w:type="dxa"/>
            <w:shd w:val="clear" w:color="auto" w:fill="auto"/>
          </w:tcPr>
          <w:p w14:paraId="0C065CE9" w14:textId="77777777" w:rsidR="00512FC7" w:rsidRPr="00512FC7" w:rsidRDefault="00512FC7" w:rsidP="00533FE7">
            <w:r w:rsidRPr="00512FC7">
              <w:t>SecurityResponseType</w:t>
            </w:r>
          </w:p>
        </w:tc>
        <w:tc>
          <w:tcPr>
            <w:tcW w:w="1083" w:type="dxa"/>
            <w:shd w:val="clear" w:color="auto" w:fill="auto"/>
          </w:tcPr>
          <w:p w14:paraId="6B271030" w14:textId="77777777" w:rsidR="00512FC7" w:rsidRPr="00512FC7" w:rsidRDefault="00512FC7" w:rsidP="00533FE7">
            <w:r w:rsidRPr="00512FC7">
              <w:t>int</w:t>
            </w:r>
          </w:p>
        </w:tc>
        <w:tc>
          <w:tcPr>
            <w:tcW w:w="4677" w:type="dxa"/>
            <w:shd w:val="clear" w:color="auto" w:fill="auto"/>
          </w:tcPr>
          <w:p w14:paraId="54A4EE75" w14:textId="77777777" w:rsidR="00512FC7" w:rsidRDefault="00512FC7" w:rsidP="00533FE7">
            <w:pPr>
              <w:jc w:val="left"/>
            </w:pPr>
            <w:r>
              <w:t>Type of Security Definition message response.</w:t>
            </w:r>
          </w:p>
          <w:p w14:paraId="565CE36E" w14:textId="77777777" w:rsidR="00512FC7" w:rsidRPr="00512FC7" w:rsidRDefault="00512FC7" w:rsidP="00533FE7">
            <w:pPr>
              <w:jc w:val="left"/>
            </w:pPr>
            <w:r>
              <w:t>Valid values:</w:t>
            </w:r>
            <w:r>
              <w:br/>
            </w:r>
            <w:r>
              <w:tab/>
              <w:t>1 - Accept security proposal as-is</w:t>
            </w:r>
            <w:r>
              <w:br/>
            </w:r>
            <w:r>
              <w:tab/>
              <w:t>2 - Accept security proposal with revisions as indicated in the message</w:t>
            </w:r>
            <w:r>
              <w:br/>
            </w:r>
            <w:r>
              <w:lastRenderedPageBreak/>
              <w:tab/>
              <w:t>3 - List of security types returned per request ( Deprecated in FIX.5.0SP1 )</w:t>
            </w:r>
            <w:r>
              <w:br/>
            </w:r>
            <w:r>
              <w:tab/>
              <w:t>4 - List of securities returned per request</w:t>
            </w:r>
            <w:r>
              <w:br/>
            </w:r>
            <w:r>
              <w:tab/>
              <w:t>5 - Reject security proposal</w:t>
            </w:r>
            <w:r>
              <w:br/>
            </w:r>
            <w:r>
              <w:tab/>
              <w:t>6 - Cannot match selection criteria</w:t>
            </w:r>
          </w:p>
        </w:tc>
        <w:tc>
          <w:tcPr>
            <w:tcW w:w="4411" w:type="dxa"/>
            <w:shd w:val="clear" w:color="auto" w:fill="auto"/>
          </w:tcPr>
          <w:p w14:paraId="448DE680" w14:textId="77777777" w:rsidR="00512FC7" w:rsidRPr="00512FC7" w:rsidRDefault="00512FC7" w:rsidP="00533FE7">
            <w:r w:rsidRPr="00512FC7">
              <w:lastRenderedPageBreak/>
              <w:t>RspTyp</w:t>
            </w:r>
          </w:p>
        </w:tc>
      </w:tr>
      <w:tr w:rsidR="00512FC7" w:rsidRPr="00512FC7" w14:paraId="0945EDDA" w14:textId="77777777" w:rsidTr="00533FE7">
        <w:tc>
          <w:tcPr>
            <w:tcW w:w="828" w:type="dxa"/>
            <w:shd w:val="clear" w:color="auto" w:fill="auto"/>
          </w:tcPr>
          <w:p w14:paraId="67A89354" w14:textId="77777777" w:rsidR="00512FC7" w:rsidRPr="00512FC7" w:rsidRDefault="00512FC7" w:rsidP="00533FE7">
            <w:bookmarkStart w:id="874" w:name="fld_SecurityStatusReqID" w:colFirst="1" w:colLast="1"/>
            <w:bookmarkEnd w:id="873"/>
            <w:r w:rsidRPr="00512FC7">
              <w:lastRenderedPageBreak/>
              <w:t>324</w:t>
            </w:r>
          </w:p>
        </w:tc>
        <w:tc>
          <w:tcPr>
            <w:tcW w:w="2069" w:type="dxa"/>
            <w:shd w:val="clear" w:color="auto" w:fill="auto"/>
          </w:tcPr>
          <w:p w14:paraId="4928D927" w14:textId="77777777" w:rsidR="00512FC7" w:rsidRPr="00512FC7" w:rsidRDefault="00512FC7" w:rsidP="00533FE7">
            <w:r w:rsidRPr="00512FC7">
              <w:t>SecurityStatusReqID</w:t>
            </w:r>
          </w:p>
        </w:tc>
        <w:tc>
          <w:tcPr>
            <w:tcW w:w="1083" w:type="dxa"/>
            <w:shd w:val="clear" w:color="auto" w:fill="auto"/>
          </w:tcPr>
          <w:p w14:paraId="3F1F8CA1" w14:textId="77777777" w:rsidR="00512FC7" w:rsidRPr="00512FC7" w:rsidRDefault="00512FC7" w:rsidP="00533FE7">
            <w:r w:rsidRPr="00512FC7">
              <w:t>String</w:t>
            </w:r>
          </w:p>
        </w:tc>
        <w:tc>
          <w:tcPr>
            <w:tcW w:w="4677" w:type="dxa"/>
            <w:shd w:val="clear" w:color="auto" w:fill="auto"/>
          </w:tcPr>
          <w:p w14:paraId="3862BFB3" w14:textId="77777777" w:rsidR="00512FC7" w:rsidRPr="00512FC7" w:rsidRDefault="00512FC7" w:rsidP="00533FE7">
            <w:pPr>
              <w:jc w:val="left"/>
            </w:pPr>
            <w:r w:rsidRPr="00512FC7">
              <w:t>Unique ID of a Security Status Request message.</w:t>
            </w:r>
          </w:p>
        </w:tc>
        <w:tc>
          <w:tcPr>
            <w:tcW w:w="4411" w:type="dxa"/>
            <w:shd w:val="clear" w:color="auto" w:fill="auto"/>
          </w:tcPr>
          <w:p w14:paraId="3F610D3F" w14:textId="77777777" w:rsidR="00512FC7" w:rsidRPr="00512FC7" w:rsidRDefault="00512FC7" w:rsidP="00533FE7">
            <w:r w:rsidRPr="00512FC7">
              <w:t>StatReqID</w:t>
            </w:r>
          </w:p>
        </w:tc>
      </w:tr>
      <w:tr w:rsidR="00512FC7" w:rsidRPr="00512FC7" w14:paraId="40F3A41E" w14:textId="77777777" w:rsidTr="00533FE7">
        <w:tc>
          <w:tcPr>
            <w:tcW w:w="828" w:type="dxa"/>
            <w:shd w:val="clear" w:color="auto" w:fill="auto"/>
          </w:tcPr>
          <w:p w14:paraId="5AC26E01" w14:textId="77777777" w:rsidR="00512FC7" w:rsidRPr="00512FC7" w:rsidRDefault="00512FC7" w:rsidP="00533FE7">
            <w:bookmarkStart w:id="875" w:name="fld_UnsolicitedIndicator" w:colFirst="1" w:colLast="1"/>
            <w:bookmarkEnd w:id="874"/>
            <w:r w:rsidRPr="00512FC7">
              <w:t>325</w:t>
            </w:r>
          </w:p>
        </w:tc>
        <w:tc>
          <w:tcPr>
            <w:tcW w:w="2069" w:type="dxa"/>
            <w:shd w:val="clear" w:color="auto" w:fill="auto"/>
          </w:tcPr>
          <w:p w14:paraId="700303D6" w14:textId="77777777" w:rsidR="00512FC7" w:rsidRPr="00512FC7" w:rsidRDefault="00512FC7" w:rsidP="00533FE7">
            <w:r w:rsidRPr="00512FC7">
              <w:t>UnsolicitedIndicator</w:t>
            </w:r>
          </w:p>
        </w:tc>
        <w:tc>
          <w:tcPr>
            <w:tcW w:w="1083" w:type="dxa"/>
            <w:shd w:val="clear" w:color="auto" w:fill="auto"/>
          </w:tcPr>
          <w:p w14:paraId="3EB72307" w14:textId="77777777" w:rsidR="00512FC7" w:rsidRPr="00512FC7" w:rsidRDefault="00512FC7" w:rsidP="00533FE7">
            <w:r w:rsidRPr="00512FC7">
              <w:t>Boolean</w:t>
            </w:r>
          </w:p>
        </w:tc>
        <w:tc>
          <w:tcPr>
            <w:tcW w:w="4677" w:type="dxa"/>
            <w:shd w:val="clear" w:color="auto" w:fill="auto"/>
          </w:tcPr>
          <w:p w14:paraId="12C787CE" w14:textId="77777777" w:rsidR="00512FC7" w:rsidRDefault="00512FC7" w:rsidP="00533FE7">
            <w:pPr>
              <w:jc w:val="left"/>
            </w:pPr>
            <w:r>
              <w:t>Indicates whether or not message is being sent as a result of a subscription request or not.</w:t>
            </w:r>
          </w:p>
          <w:p w14:paraId="0BB1AF86" w14:textId="77777777" w:rsidR="00512FC7" w:rsidRPr="00512FC7" w:rsidRDefault="00512FC7" w:rsidP="00533FE7">
            <w:pPr>
              <w:jc w:val="left"/>
            </w:pPr>
            <w:r>
              <w:t>Valid values:</w:t>
            </w:r>
            <w:r>
              <w:br/>
            </w:r>
            <w:r>
              <w:tab/>
              <w:t>N - Message is being sent as a result of a prior request</w:t>
            </w:r>
            <w:r>
              <w:br/>
            </w:r>
            <w:r>
              <w:tab/>
              <w:t>Y - Message is being sent unsolicited</w:t>
            </w:r>
          </w:p>
        </w:tc>
        <w:tc>
          <w:tcPr>
            <w:tcW w:w="4411" w:type="dxa"/>
            <w:shd w:val="clear" w:color="auto" w:fill="auto"/>
          </w:tcPr>
          <w:p w14:paraId="3AA7584F" w14:textId="77777777" w:rsidR="00512FC7" w:rsidRPr="00512FC7" w:rsidRDefault="00512FC7" w:rsidP="00533FE7">
            <w:r w:rsidRPr="00512FC7">
              <w:t>Unsol</w:t>
            </w:r>
          </w:p>
        </w:tc>
      </w:tr>
      <w:tr w:rsidR="00512FC7" w:rsidRPr="00512FC7" w14:paraId="303BC04A" w14:textId="77777777" w:rsidTr="00533FE7">
        <w:tc>
          <w:tcPr>
            <w:tcW w:w="828" w:type="dxa"/>
            <w:shd w:val="clear" w:color="auto" w:fill="auto"/>
          </w:tcPr>
          <w:p w14:paraId="5DEBEF6F" w14:textId="77777777" w:rsidR="00512FC7" w:rsidRPr="00512FC7" w:rsidRDefault="00512FC7" w:rsidP="00533FE7">
            <w:bookmarkStart w:id="876" w:name="fld_SecurityTradingStatus" w:colFirst="1" w:colLast="1"/>
            <w:bookmarkEnd w:id="875"/>
            <w:r w:rsidRPr="00512FC7">
              <w:t>326</w:t>
            </w:r>
          </w:p>
        </w:tc>
        <w:tc>
          <w:tcPr>
            <w:tcW w:w="2069" w:type="dxa"/>
            <w:shd w:val="clear" w:color="auto" w:fill="auto"/>
          </w:tcPr>
          <w:p w14:paraId="3F4D5BAD" w14:textId="77777777" w:rsidR="00512FC7" w:rsidRPr="00512FC7" w:rsidRDefault="00512FC7" w:rsidP="00533FE7">
            <w:r w:rsidRPr="00512FC7">
              <w:t>SecurityTradingStatus</w:t>
            </w:r>
          </w:p>
        </w:tc>
        <w:tc>
          <w:tcPr>
            <w:tcW w:w="1083" w:type="dxa"/>
            <w:shd w:val="clear" w:color="auto" w:fill="auto"/>
          </w:tcPr>
          <w:p w14:paraId="15C2DA56" w14:textId="77777777" w:rsidR="00512FC7" w:rsidRPr="00512FC7" w:rsidRDefault="00512FC7" w:rsidP="00533FE7">
            <w:r w:rsidRPr="00512FC7">
              <w:t>int</w:t>
            </w:r>
          </w:p>
        </w:tc>
        <w:tc>
          <w:tcPr>
            <w:tcW w:w="4677" w:type="dxa"/>
            <w:shd w:val="clear" w:color="auto" w:fill="auto"/>
          </w:tcPr>
          <w:p w14:paraId="6F3ECA97" w14:textId="77777777" w:rsidR="00512FC7" w:rsidRDefault="00512FC7" w:rsidP="00533FE7">
            <w:pPr>
              <w:jc w:val="left"/>
            </w:pPr>
            <w:r>
              <w:t>Identifies the trading status applicable to the transaction.</w:t>
            </w:r>
          </w:p>
          <w:p w14:paraId="56EEE948" w14:textId="3516135F" w:rsidR="00512FC7" w:rsidRDefault="00512FC7" w:rsidP="00533FE7">
            <w:pPr>
              <w:jc w:val="left"/>
            </w:pPr>
            <w:r>
              <w:t>Valid values:</w:t>
            </w:r>
            <w:r>
              <w:br/>
            </w:r>
            <w:r>
              <w:tab/>
              <w:t>26 - Post-close</w:t>
            </w:r>
            <w:r>
              <w:br/>
            </w:r>
            <w:r>
              <w:tab/>
              <w:t>1 - Opening delay</w:t>
            </w:r>
            <w:r>
              <w:br/>
            </w:r>
            <w:r>
              <w:tab/>
              <w:t>2 - Trading halt</w:t>
            </w:r>
            <w:r>
              <w:br/>
            </w:r>
            <w:r>
              <w:tab/>
              <w:t>3 - Resume</w:t>
            </w:r>
            <w:r>
              <w:br/>
            </w:r>
            <w:r>
              <w:tab/>
              <w:t>4 - No Open / No Resume</w:t>
            </w:r>
            <w:r>
              <w:br/>
            </w:r>
            <w:r>
              <w:tab/>
              <w:t>5 - Price indication</w:t>
            </w:r>
            <w:r>
              <w:br/>
            </w:r>
            <w:r>
              <w:tab/>
              <w:t>6 - Trading Range Indication</w:t>
            </w:r>
            <w:r>
              <w:br/>
            </w:r>
            <w:r>
              <w:tab/>
              <w:t>7 - Market Imbalance Buy</w:t>
            </w:r>
            <w:r>
              <w:br/>
            </w:r>
            <w:r>
              <w:tab/>
              <w:t>8 - Market Imbalance Sell</w:t>
            </w:r>
            <w:r>
              <w:br/>
            </w:r>
            <w:r>
              <w:tab/>
              <w:t>9 - Market on Close Imbalance Buy</w:t>
            </w:r>
            <w:r>
              <w:br/>
            </w:r>
            <w:r>
              <w:tab/>
              <w:t>10 - Market on Close Imbalance Sell</w:t>
            </w:r>
            <w:r>
              <w:br/>
            </w:r>
            <w:r>
              <w:tab/>
            </w:r>
            <w:del w:id="877" w:author="Administrator" w:date="2011-08-18T10:26:00Z">
              <w:r w:rsidR="00DE5358">
                <w:delText>11 - (not assigned)</w:delText>
              </w:r>
              <w:r w:rsidR="00DE5358">
                <w:br/>
              </w:r>
              <w:r w:rsidR="00DE5358">
                <w:tab/>
              </w:r>
            </w:del>
            <w:r>
              <w:t>12 - No Market Imbalance</w:t>
            </w:r>
            <w:r>
              <w:br/>
            </w:r>
            <w:r>
              <w:tab/>
              <w:t>13 - No Market on Close Imbalance</w:t>
            </w:r>
            <w:r>
              <w:br/>
            </w:r>
            <w:r>
              <w:tab/>
              <w:t>14 - ITS Pre-opening</w:t>
            </w:r>
            <w:r>
              <w:br/>
            </w:r>
            <w:r>
              <w:tab/>
              <w:t>15 - New Price Indication</w:t>
            </w:r>
            <w:r>
              <w:br/>
            </w:r>
            <w:r>
              <w:tab/>
              <w:t>16 - Trade Dissemination Time</w:t>
            </w:r>
            <w:r>
              <w:br/>
            </w:r>
            <w:r>
              <w:tab/>
              <w:t>17 - Ready to trade (start of session)</w:t>
            </w:r>
            <w:r>
              <w:br/>
            </w:r>
            <w:r>
              <w:tab/>
              <w:t>18 - Not available for trading (end of session)</w:t>
            </w:r>
            <w:r>
              <w:br/>
            </w:r>
            <w:r>
              <w:tab/>
              <w:t>19 - Not traded on this market</w:t>
            </w:r>
            <w:r>
              <w:br/>
            </w:r>
            <w:r>
              <w:tab/>
              <w:t>20 - Unknown or Invalid</w:t>
            </w:r>
            <w:r>
              <w:br/>
            </w:r>
            <w:r>
              <w:lastRenderedPageBreak/>
              <w:tab/>
              <w:t>21 - Pre-open</w:t>
            </w:r>
            <w:r>
              <w:br/>
            </w:r>
            <w:r>
              <w:tab/>
              <w:t>22 - Opening Rotation</w:t>
            </w:r>
            <w:r>
              <w:br/>
            </w:r>
            <w:r>
              <w:tab/>
              <w:t>23 - Fast Market</w:t>
            </w:r>
            <w:r>
              <w:br/>
            </w:r>
            <w:r>
              <w:tab/>
              <w:t>24 - Pre-Cross - system is in a pre-cross state allowing market to respond to either side of cross</w:t>
            </w:r>
            <w:r>
              <w:br/>
            </w:r>
            <w:r>
              <w:tab/>
              <w:t>25 - Cross - system has crossed a percentage of the orders and allows market to respond prior to crossing remaining portion</w:t>
            </w:r>
          </w:p>
          <w:p w14:paraId="267854B0" w14:textId="77777777" w:rsidR="00512FC7" w:rsidRDefault="00512FC7" w:rsidP="00533FE7">
            <w:pPr>
              <w:jc w:val="left"/>
            </w:pPr>
          </w:p>
          <w:p w14:paraId="71559C22" w14:textId="77777777" w:rsidR="00512FC7" w:rsidRPr="00512FC7" w:rsidRDefault="00512FC7" w:rsidP="00533FE7">
            <w:pPr>
              <w:jc w:val="left"/>
            </w:pPr>
            <w:r>
              <w:t>or any value conforming to the data type Reserved100Plus</w:t>
            </w:r>
          </w:p>
        </w:tc>
        <w:tc>
          <w:tcPr>
            <w:tcW w:w="4411" w:type="dxa"/>
            <w:shd w:val="clear" w:color="auto" w:fill="auto"/>
          </w:tcPr>
          <w:p w14:paraId="7C53A707" w14:textId="77777777" w:rsidR="00512FC7" w:rsidRPr="00512FC7" w:rsidRDefault="00512FC7" w:rsidP="00533FE7">
            <w:r w:rsidRPr="00512FC7">
              <w:lastRenderedPageBreak/>
              <w:t>TrdgStat</w:t>
            </w:r>
          </w:p>
        </w:tc>
      </w:tr>
      <w:tr w:rsidR="00512FC7" w:rsidRPr="00512FC7" w14:paraId="7C1368EE" w14:textId="77777777" w:rsidTr="00533FE7">
        <w:tc>
          <w:tcPr>
            <w:tcW w:w="828" w:type="dxa"/>
            <w:shd w:val="clear" w:color="auto" w:fill="auto"/>
          </w:tcPr>
          <w:p w14:paraId="7F4C9D63" w14:textId="77777777" w:rsidR="00512FC7" w:rsidRPr="00512FC7" w:rsidRDefault="00512FC7" w:rsidP="00533FE7">
            <w:bookmarkStart w:id="878" w:name="fld_HaltReason" w:colFirst="1" w:colLast="1"/>
            <w:bookmarkEnd w:id="876"/>
            <w:r w:rsidRPr="00512FC7">
              <w:lastRenderedPageBreak/>
              <w:t>327</w:t>
            </w:r>
          </w:p>
        </w:tc>
        <w:tc>
          <w:tcPr>
            <w:tcW w:w="2069" w:type="dxa"/>
            <w:shd w:val="clear" w:color="auto" w:fill="auto"/>
          </w:tcPr>
          <w:p w14:paraId="393EDC3F" w14:textId="77777777" w:rsidR="00512FC7" w:rsidRPr="00512FC7" w:rsidRDefault="00512FC7" w:rsidP="00533FE7">
            <w:r w:rsidRPr="00512FC7">
              <w:t>HaltReason</w:t>
            </w:r>
          </w:p>
        </w:tc>
        <w:tc>
          <w:tcPr>
            <w:tcW w:w="1083" w:type="dxa"/>
            <w:shd w:val="clear" w:color="auto" w:fill="auto"/>
          </w:tcPr>
          <w:p w14:paraId="3B942B56" w14:textId="77777777" w:rsidR="00512FC7" w:rsidRPr="00512FC7" w:rsidRDefault="00512FC7" w:rsidP="00533FE7">
            <w:r w:rsidRPr="00512FC7">
              <w:t>int</w:t>
            </w:r>
          </w:p>
        </w:tc>
        <w:tc>
          <w:tcPr>
            <w:tcW w:w="4677" w:type="dxa"/>
            <w:shd w:val="clear" w:color="auto" w:fill="auto"/>
          </w:tcPr>
          <w:p w14:paraId="3E4F62E6" w14:textId="77777777" w:rsidR="00512FC7" w:rsidRDefault="00512FC7" w:rsidP="00533FE7">
            <w:pPr>
              <w:jc w:val="left"/>
            </w:pPr>
            <w:r>
              <w:t>Denotes the reason for the Opening Delay or Trading Halt.</w:t>
            </w:r>
          </w:p>
          <w:p w14:paraId="0691F789" w14:textId="77777777" w:rsidR="00512FC7" w:rsidRDefault="00512FC7" w:rsidP="00533FE7">
            <w:pPr>
              <w:jc w:val="left"/>
            </w:pPr>
            <w:r>
              <w:t>Valid values:</w:t>
            </w:r>
            <w:r>
              <w:br/>
            </w:r>
            <w:r>
              <w:tab/>
              <w:t>0 - News Dissemination</w:t>
            </w:r>
            <w:r>
              <w:br/>
            </w:r>
            <w:r>
              <w:tab/>
              <w:t>1 - Order Influx</w:t>
            </w:r>
            <w:r>
              <w:br/>
            </w:r>
            <w:r>
              <w:tab/>
              <w:t>2 - Order Imbalance</w:t>
            </w:r>
            <w:r>
              <w:br/>
            </w:r>
            <w:r>
              <w:tab/>
              <w:t>3 - Additional Information</w:t>
            </w:r>
            <w:r>
              <w:br/>
            </w:r>
            <w:r>
              <w:tab/>
              <w:t>4 - News Pending</w:t>
            </w:r>
            <w:r>
              <w:br/>
            </w:r>
            <w:r>
              <w:tab/>
              <w:t>5 - Equipment Changeover</w:t>
            </w:r>
          </w:p>
          <w:p w14:paraId="28D1FE6A" w14:textId="77777777" w:rsidR="00512FC7" w:rsidRDefault="00512FC7" w:rsidP="00533FE7">
            <w:pPr>
              <w:jc w:val="left"/>
            </w:pPr>
          </w:p>
          <w:p w14:paraId="1B19F277" w14:textId="77777777" w:rsidR="00512FC7" w:rsidRPr="00512FC7" w:rsidRDefault="00512FC7" w:rsidP="00533FE7">
            <w:pPr>
              <w:jc w:val="left"/>
            </w:pPr>
            <w:r>
              <w:t>or any value conforming to the data type Reserved100Plus</w:t>
            </w:r>
          </w:p>
        </w:tc>
        <w:tc>
          <w:tcPr>
            <w:tcW w:w="4411" w:type="dxa"/>
            <w:shd w:val="clear" w:color="auto" w:fill="auto"/>
          </w:tcPr>
          <w:p w14:paraId="4D777D6C" w14:textId="77777777" w:rsidR="00512FC7" w:rsidRPr="00512FC7" w:rsidRDefault="00512FC7" w:rsidP="00533FE7">
            <w:r w:rsidRPr="00512FC7">
              <w:t>HaltRsn</w:t>
            </w:r>
          </w:p>
        </w:tc>
      </w:tr>
      <w:tr w:rsidR="00512FC7" w:rsidRPr="00512FC7" w14:paraId="56C3FD58" w14:textId="77777777" w:rsidTr="00533FE7">
        <w:tc>
          <w:tcPr>
            <w:tcW w:w="828" w:type="dxa"/>
            <w:shd w:val="clear" w:color="auto" w:fill="auto"/>
          </w:tcPr>
          <w:p w14:paraId="0FAD645B" w14:textId="77777777" w:rsidR="00512FC7" w:rsidRPr="00512FC7" w:rsidRDefault="00512FC7" w:rsidP="00533FE7">
            <w:bookmarkStart w:id="879" w:name="fld_InViewOfCommon" w:colFirst="1" w:colLast="1"/>
            <w:bookmarkEnd w:id="878"/>
            <w:r w:rsidRPr="00512FC7">
              <w:t>328</w:t>
            </w:r>
          </w:p>
        </w:tc>
        <w:tc>
          <w:tcPr>
            <w:tcW w:w="2069" w:type="dxa"/>
            <w:shd w:val="clear" w:color="auto" w:fill="auto"/>
          </w:tcPr>
          <w:p w14:paraId="09EFAE22" w14:textId="77777777" w:rsidR="00512FC7" w:rsidRPr="00512FC7" w:rsidRDefault="00512FC7" w:rsidP="00533FE7">
            <w:r w:rsidRPr="00512FC7">
              <w:t>InViewOfCommon</w:t>
            </w:r>
          </w:p>
        </w:tc>
        <w:tc>
          <w:tcPr>
            <w:tcW w:w="1083" w:type="dxa"/>
            <w:shd w:val="clear" w:color="auto" w:fill="auto"/>
          </w:tcPr>
          <w:p w14:paraId="4AF8153C" w14:textId="77777777" w:rsidR="00512FC7" w:rsidRPr="00512FC7" w:rsidRDefault="00512FC7" w:rsidP="00533FE7">
            <w:r w:rsidRPr="00512FC7">
              <w:t>Boolean</w:t>
            </w:r>
          </w:p>
        </w:tc>
        <w:tc>
          <w:tcPr>
            <w:tcW w:w="4677" w:type="dxa"/>
            <w:shd w:val="clear" w:color="auto" w:fill="auto"/>
          </w:tcPr>
          <w:p w14:paraId="2A537232" w14:textId="77777777" w:rsidR="00512FC7" w:rsidRDefault="00512FC7" w:rsidP="00533FE7">
            <w:pPr>
              <w:jc w:val="left"/>
            </w:pPr>
            <w:r>
              <w:t>Indicates whether or not the halt was due to Common Stock trading being halted.</w:t>
            </w:r>
          </w:p>
          <w:p w14:paraId="5E50A202" w14:textId="77777777" w:rsidR="00512FC7" w:rsidRPr="00512FC7" w:rsidRDefault="00512FC7" w:rsidP="00533FE7">
            <w:pPr>
              <w:jc w:val="left"/>
            </w:pPr>
            <w:r>
              <w:t>Valid values:</w:t>
            </w:r>
            <w:r>
              <w:br/>
            </w:r>
            <w:r>
              <w:tab/>
              <w:t>N - Halt was not related to a halt of the common stock</w:t>
            </w:r>
            <w:r>
              <w:br/>
            </w:r>
            <w:r>
              <w:tab/>
              <w:t>Y - Halt was due to common stock being halted</w:t>
            </w:r>
          </w:p>
        </w:tc>
        <w:tc>
          <w:tcPr>
            <w:tcW w:w="4411" w:type="dxa"/>
            <w:shd w:val="clear" w:color="auto" w:fill="auto"/>
          </w:tcPr>
          <w:p w14:paraId="56640942" w14:textId="77777777" w:rsidR="00512FC7" w:rsidRPr="00512FC7" w:rsidRDefault="00512FC7" w:rsidP="00533FE7">
            <w:r w:rsidRPr="00512FC7">
              <w:t>InViewOfCmn</w:t>
            </w:r>
          </w:p>
        </w:tc>
      </w:tr>
      <w:tr w:rsidR="00512FC7" w:rsidRPr="00512FC7" w14:paraId="6EEA9829" w14:textId="77777777" w:rsidTr="00533FE7">
        <w:tc>
          <w:tcPr>
            <w:tcW w:w="828" w:type="dxa"/>
            <w:shd w:val="clear" w:color="auto" w:fill="auto"/>
          </w:tcPr>
          <w:p w14:paraId="37DB070A" w14:textId="77777777" w:rsidR="00512FC7" w:rsidRPr="00512FC7" w:rsidRDefault="00512FC7" w:rsidP="00533FE7">
            <w:bookmarkStart w:id="880" w:name="fld_DueToRelated" w:colFirst="1" w:colLast="1"/>
            <w:bookmarkEnd w:id="879"/>
            <w:r w:rsidRPr="00512FC7">
              <w:t>329</w:t>
            </w:r>
          </w:p>
        </w:tc>
        <w:tc>
          <w:tcPr>
            <w:tcW w:w="2069" w:type="dxa"/>
            <w:shd w:val="clear" w:color="auto" w:fill="auto"/>
          </w:tcPr>
          <w:p w14:paraId="68A9DDF3" w14:textId="77777777" w:rsidR="00512FC7" w:rsidRPr="00512FC7" w:rsidRDefault="00512FC7" w:rsidP="00533FE7">
            <w:r w:rsidRPr="00512FC7">
              <w:t>DueToRelated</w:t>
            </w:r>
          </w:p>
        </w:tc>
        <w:tc>
          <w:tcPr>
            <w:tcW w:w="1083" w:type="dxa"/>
            <w:shd w:val="clear" w:color="auto" w:fill="auto"/>
          </w:tcPr>
          <w:p w14:paraId="57B4B2E1" w14:textId="77777777" w:rsidR="00512FC7" w:rsidRPr="00512FC7" w:rsidRDefault="00512FC7" w:rsidP="00533FE7">
            <w:r w:rsidRPr="00512FC7">
              <w:t>Boolean</w:t>
            </w:r>
          </w:p>
        </w:tc>
        <w:tc>
          <w:tcPr>
            <w:tcW w:w="4677" w:type="dxa"/>
            <w:shd w:val="clear" w:color="auto" w:fill="auto"/>
          </w:tcPr>
          <w:p w14:paraId="4A3F4864" w14:textId="77777777" w:rsidR="00512FC7" w:rsidRDefault="00512FC7" w:rsidP="00533FE7">
            <w:pPr>
              <w:jc w:val="left"/>
            </w:pPr>
            <w:r>
              <w:t>Indicates whether or not the halt was due to the Related Security being halted.</w:t>
            </w:r>
          </w:p>
          <w:p w14:paraId="78C8F852" w14:textId="77777777" w:rsidR="00512FC7" w:rsidRPr="00512FC7" w:rsidRDefault="00512FC7" w:rsidP="00533FE7">
            <w:pPr>
              <w:jc w:val="left"/>
            </w:pPr>
            <w:r>
              <w:t>Valid values:</w:t>
            </w:r>
            <w:r>
              <w:br/>
            </w:r>
            <w:r>
              <w:tab/>
              <w:t>N - Halt was not related to a halt of the related security</w:t>
            </w:r>
            <w:r>
              <w:br/>
            </w:r>
            <w:r>
              <w:lastRenderedPageBreak/>
              <w:tab/>
              <w:t>Y - Halt was due to related security being halted</w:t>
            </w:r>
          </w:p>
        </w:tc>
        <w:tc>
          <w:tcPr>
            <w:tcW w:w="4411" w:type="dxa"/>
            <w:shd w:val="clear" w:color="auto" w:fill="auto"/>
          </w:tcPr>
          <w:p w14:paraId="50EB5361" w14:textId="77777777" w:rsidR="00512FC7" w:rsidRPr="00512FC7" w:rsidRDefault="00512FC7" w:rsidP="00533FE7">
            <w:r w:rsidRPr="00512FC7">
              <w:lastRenderedPageBreak/>
              <w:t>DueToReltd</w:t>
            </w:r>
          </w:p>
        </w:tc>
      </w:tr>
      <w:tr w:rsidR="00512FC7" w:rsidRPr="00512FC7" w14:paraId="0A5A63E9" w14:textId="77777777" w:rsidTr="00533FE7">
        <w:tc>
          <w:tcPr>
            <w:tcW w:w="828" w:type="dxa"/>
            <w:shd w:val="clear" w:color="auto" w:fill="auto"/>
          </w:tcPr>
          <w:p w14:paraId="38DC5AA0" w14:textId="77777777" w:rsidR="00512FC7" w:rsidRPr="00512FC7" w:rsidRDefault="00512FC7" w:rsidP="00533FE7">
            <w:bookmarkStart w:id="881" w:name="fld_BuyVolume" w:colFirst="1" w:colLast="1"/>
            <w:bookmarkEnd w:id="880"/>
            <w:r w:rsidRPr="00512FC7">
              <w:lastRenderedPageBreak/>
              <w:t>330</w:t>
            </w:r>
          </w:p>
        </w:tc>
        <w:tc>
          <w:tcPr>
            <w:tcW w:w="2069" w:type="dxa"/>
            <w:shd w:val="clear" w:color="auto" w:fill="auto"/>
          </w:tcPr>
          <w:p w14:paraId="788D7E2B" w14:textId="77777777" w:rsidR="00512FC7" w:rsidRPr="00512FC7" w:rsidRDefault="00512FC7" w:rsidP="00533FE7">
            <w:r w:rsidRPr="00512FC7">
              <w:t>BuyVolume</w:t>
            </w:r>
          </w:p>
        </w:tc>
        <w:tc>
          <w:tcPr>
            <w:tcW w:w="1083" w:type="dxa"/>
            <w:shd w:val="clear" w:color="auto" w:fill="auto"/>
          </w:tcPr>
          <w:p w14:paraId="672E33DA" w14:textId="77777777" w:rsidR="00512FC7" w:rsidRPr="00512FC7" w:rsidRDefault="00512FC7" w:rsidP="00533FE7">
            <w:r w:rsidRPr="00512FC7">
              <w:t>Qty</w:t>
            </w:r>
          </w:p>
        </w:tc>
        <w:tc>
          <w:tcPr>
            <w:tcW w:w="4677" w:type="dxa"/>
            <w:shd w:val="clear" w:color="auto" w:fill="auto"/>
          </w:tcPr>
          <w:p w14:paraId="72881253" w14:textId="77777777" w:rsidR="00512FC7" w:rsidRPr="00512FC7" w:rsidRDefault="00512FC7" w:rsidP="00533FE7">
            <w:pPr>
              <w:jc w:val="left"/>
            </w:pPr>
            <w:r w:rsidRPr="00512FC7">
              <w:t>Quantity bought.</w:t>
            </w:r>
          </w:p>
        </w:tc>
        <w:tc>
          <w:tcPr>
            <w:tcW w:w="4411" w:type="dxa"/>
            <w:shd w:val="clear" w:color="auto" w:fill="auto"/>
          </w:tcPr>
          <w:p w14:paraId="6933FC13" w14:textId="77777777" w:rsidR="00512FC7" w:rsidRPr="00512FC7" w:rsidRDefault="00512FC7" w:rsidP="00533FE7">
            <w:r w:rsidRPr="00512FC7">
              <w:t>BuyVol</w:t>
            </w:r>
          </w:p>
        </w:tc>
      </w:tr>
      <w:tr w:rsidR="00512FC7" w:rsidRPr="00512FC7" w14:paraId="7A87D568" w14:textId="77777777" w:rsidTr="00533FE7">
        <w:tc>
          <w:tcPr>
            <w:tcW w:w="828" w:type="dxa"/>
            <w:shd w:val="clear" w:color="auto" w:fill="auto"/>
          </w:tcPr>
          <w:p w14:paraId="48B7908D" w14:textId="77777777" w:rsidR="00512FC7" w:rsidRPr="00512FC7" w:rsidRDefault="00512FC7" w:rsidP="00533FE7">
            <w:bookmarkStart w:id="882" w:name="fld_SellVolume" w:colFirst="1" w:colLast="1"/>
            <w:bookmarkEnd w:id="881"/>
            <w:r w:rsidRPr="00512FC7">
              <w:t>331</w:t>
            </w:r>
          </w:p>
        </w:tc>
        <w:tc>
          <w:tcPr>
            <w:tcW w:w="2069" w:type="dxa"/>
            <w:shd w:val="clear" w:color="auto" w:fill="auto"/>
          </w:tcPr>
          <w:p w14:paraId="45313FD3" w14:textId="77777777" w:rsidR="00512FC7" w:rsidRPr="00512FC7" w:rsidRDefault="00512FC7" w:rsidP="00533FE7">
            <w:r w:rsidRPr="00512FC7">
              <w:t>SellVolume</w:t>
            </w:r>
          </w:p>
        </w:tc>
        <w:tc>
          <w:tcPr>
            <w:tcW w:w="1083" w:type="dxa"/>
            <w:shd w:val="clear" w:color="auto" w:fill="auto"/>
          </w:tcPr>
          <w:p w14:paraId="0D6A49E3" w14:textId="77777777" w:rsidR="00512FC7" w:rsidRPr="00512FC7" w:rsidRDefault="00512FC7" w:rsidP="00533FE7">
            <w:r w:rsidRPr="00512FC7">
              <w:t>Qty</w:t>
            </w:r>
          </w:p>
        </w:tc>
        <w:tc>
          <w:tcPr>
            <w:tcW w:w="4677" w:type="dxa"/>
            <w:shd w:val="clear" w:color="auto" w:fill="auto"/>
          </w:tcPr>
          <w:p w14:paraId="41A140D6" w14:textId="77777777" w:rsidR="00512FC7" w:rsidRPr="00512FC7" w:rsidRDefault="00512FC7" w:rsidP="00533FE7">
            <w:pPr>
              <w:jc w:val="left"/>
            </w:pPr>
            <w:r w:rsidRPr="00512FC7">
              <w:t>Quantity sold.</w:t>
            </w:r>
          </w:p>
        </w:tc>
        <w:tc>
          <w:tcPr>
            <w:tcW w:w="4411" w:type="dxa"/>
            <w:shd w:val="clear" w:color="auto" w:fill="auto"/>
          </w:tcPr>
          <w:p w14:paraId="6241347F" w14:textId="77777777" w:rsidR="00512FC7" w:rsidRPr="00512FC7" w:rsidRDefault="00512FC7" w:rsidP="00533FE7">
            <w:r w:rsidRPr="00512FC7">
              <w:t>SellVol</w:t>
            </w:r>
          </w:p>
        </w:tc>
      </w:tr>
      <w:tr w:rsidR="00512FC7" w:rsidRPr="00512FC7" w14:paraId="11851D7B" w14:textId="77777777" w:rsidTr="00533FE7">
        <w:tc>
          <w:tcPr>
            <w:tcW w:w="828" w:type="dxa"/>
            <w:shd w:val="clear" w:color="auto" w:fill="auto"/>
          </w:tcPr>
          <w:p w14:paraId="4812FEDA" w14:textId="77777777" w:rsidR="00512FC7" w:rsidRPr="00512FC7" w:rsidRDefault="00512FC7" w:rsidP="00533FE7">
            <w:bookmarkStart w:id="883" w:name="fld_HighPx" w:colFirst="1" w:colLast="1"/>
            <w:bookmarkEnd w:id="882"/>
            <w:r w:rsidRPr="00512FC7">
              <w:t>332</w:t>
            </w:r>
          </w:p>
        </w:tc>
        <w:tc>
          <w:tcPr>
            <w:tcW w:w="2069" w:type="dxa"/>
            <w:shd w:val="clear" w:color="auto" w:fill="auto"/>
          </w:tcPr>
          <w:p w14:paraId="1BC7C5A4" w14:textId="77777777" w:rsidR="00512FC7" w:rsidRPr="00512FC7" w:rsidRDefault="00512FC7" w:rsidP="00533FE7">
            <w:r w:rsidRPr="00512FC7">
              <w:t>HighPx</w:t>
            </w:r>
          </w:p>
        </w:tc>
        <w:tc>
          <w:tcPr>
            <w:tcW w:w="1083" w:type="dxa"/>
            <w:shd w:val="clear" w:color="auto" w:fill="auto"/>
          </w:tcPr>
          <w:p w14:paraId="59F5F340" w14:textId="77777777" w:rsidR="00512FC7" w:rsidRPr="00512FC7" w:rsidRDefault="00512FC7" w:rsidP="00533FE7">
            <w:r w:rsidRPr="00512FC7">
              <w:t>Price</w:t>
            </w:r>
          </w:p>
        </w:tc>
        <w:tc>
          <w:tcPr>
            <w:tcW w:w="4677" w:type="dxa"/>
            <w:shd w:val="clear" w:color="auto" w:fill="auto"/>
          </w:tcPr>
          <w:p w14:paraId="4B81D3D0" w14:textId="77777777" w:rsidR="00512FC7" w:rsidRPr="00512FC7" w:rsidRDefault="00512FC7" w:rsidP="00533FE7">
            <w:pPr>
              <w:jc w:val="left"/>
            </w:pPr>
            <w:r w:rsidRPr="00512FC7">
              <w:t>Represents an indication of the high end of the price range for a security prior to the open or reopen</w:t>
            </w:r>
          </w:p>
        </w:tc>
        <w:tc>
          <w:tcPr>
            <w:tcW w:w="4411" w:type="dxa"/>
            <w:shd w:val="clear" w:color="auto" w:fill="auto"/>
          </w:tcPr>
          <w:p w14:paraId="4EA7AC2D" w14:textId="77777777" w:rsidR="00512FC7" w:rsidRPr="00512FC7" w:rsidRDefault="00512FC7" w:rsidP="00533FE7">
            <w:r w:rsidRPr="00512FC7">
              <w:t>HighPx</w:t>
            </w:r>
          </w:p>
        </w:tc>
      </w:tr>
      <w:tr w:rsidR="00512FC7" w:rsidRPr="00512FC7" w14:paraId="5D361416" w14:textId="77777777" w:rsidTr="00533FE7">
        <w:tc>
          <w:tcPr>
            <w:tcW w:w="828" w:type="dxa"/>
            <w:shd w:val="clear" w:color="auto" w:fill="auto"/>
          </w:tcPr>
          <w:p w14:paraId="3AC8B713" w14:textId="77777777" w:rsidR="00512FC7" w:rsidRPr="00512FC7" w:rsidRDefault="00512FC7" w:rsidP="00533FE7">
            <w:bookmarkStart w:id="884" w:name="fld_LowPx" w:colFirst="1" w:colLast="1"/>
            <w:bookmarkEnd w:id="883"/>
            <w:r w:rsidRPr="00512FC7">
              <w:t>333</w:t>
            </w:r>
          </w:p>
        </w:tc>
        <w:tc>
          <w:tcPr>
            <w:tcW w:w="2069" w:type="dxa"/>
            <w:shd w:val="clear" w:color="auto" w:fill="auto"/>
          </w:tcPr>
          <w:p w14:paraId="41242101" w14:textId="77777777" w:rsidR="00512FC7" w:rsidRPr="00512FC7" w:rsidRDefault="00512FC7" w:rsidP="00533FE7">
            <w:r w:rsidRPr="00512FC7">
              <w:t>LowPx</w:t>
            </w:r>
          </w:p>
        </w:tc>
        <w:tc>
          <w:tcPr>
            <w:tcW w:w="1083" w:type="dxa"/>
            <w:shd w:val="clear" w:color="auto" w:fill="auto"/>
          </w:tcPr>
          <w:p w14:paraId="2212F9AF" w14:textId="77777777" w:rsidR="00512FC7" w:rsidRPr="00512FC7" w:rsidRDefault="00512FC7" w:rsidP="00533FE7">
            <w:r w:rsidRPr="00512FC7">
              <w:t>Price</w:t>
            </w:r>
          </w:p>
        </w:tc>
        <w:tc>
          <w:tcPr>
            <w:tcW w:w="4677" w:type="dxa"/>
            <w:shd w:val="clear" w:color="auto" w:fill="auto"/>
          </w:tcPr>
          <w:p w14:paraId="4D016BA4" w14:textId="77777777" w:rsidR="00512FC7" w:rsidRPr="00512FC7" w:rsidRDefault="00512FC7" w:rsidP="00533FE7">
            <w:pPr>
              <w:jc w:val="left"/>
            </w:pPr>
            <w:r w:rsidRPr="00512FC7">
              <w:t>Represents an indication of the low end of the price range for a security prior to the open or reopen</w:t>
            </w:r>
          </w:p>
        </w:tc>
        <w:tc>
          <w:tcPr>
            <w:tcW w:w="4411" w:type="dxa"/>
            <w:shd w:val="clear" w:color="auto" w:fill="auto"/>
          </w:tcPr>
          <w:p w14:paraId="4A8B4DD7" w14:textId="77777777" w:rsidR="00512FC7" w:rsidRPr="00512FC7" w:rsidRDefault="00512FC7" w:rsidP="00533FE7">
            <w:r w:rsidRPr="00512FC7">
              <w:t>LowPx</w:t>
            </w:r>
          </w:p>
        </w:tc>
      </w:tr>
      <w:tr w:rsidR="00512FC7" w:rsidRPr="00512FC7" w14:paraId="33D9013F" w14:textId="77777777" w:rsidTr="00533FE7">
        <w:tc>
          <w:tcPr>
            <w:tcW w:w="828" w:type="dxa"/>
            <w:shd w:val="clear" w:color="auto" w:fill="auto"/>
          </w:tcPr>
          <w:p w14:paraId="7EAD67CE" w14:textId="77777777" w:rsidR="00512FC7" w:rsidRPr="00512FC7" w:rsidRDefault="00512FC7" w:rsidP="00533FE7">
            <w:bookmarkStart w:id="885" w:name="fld_Adjustment" w:colFirst="1" w:colLast="1"/>
            <w:bookmarkEnd w:id="884"/>
            <w:r w:rsidRPr="00512FC7">
              <w:t>334</w:t>
            </w:r>
          </w:p>
        </w:tc>
        <w:tc>
          <w:tcPr>
            <w:tcW w:w="2069" w:type="dxa"/>
            <w:shd w:val="clear" w:color="auto" w:fill="auto"/>
          </w:tcPr>
          <w:p w14:paraId="5D74458B" w14:textId="77777777" w:rsidR="00512FC7" w:rsidRPr="00512FC7" w:rsidRDefault="00512FC7" w:rsidP="00533FE7">
            <w:r w:rsidRPr="00512FC7">
              <w:t>Adjustment</w:t>
            </w:r>
          </w:p>
        </w:tc>
        <w:tc>
          <w:tcPr>
            <w:tcW w:w="1083" w:type="dxa"/>
            <w:shd w:val="clear" w:color="auto" w:fill="auto"/>
          </w:tcPr>
          <w:p w14:paraId="509CBB23" w14:textId="77777777" w:rsidR="00512FC7" w:rsidRPr="00512FC7" w:rsidRDefault="00512FC7" w:rsidP="00533FE7">
            <w:r w:rsidRPr="00512FC7">
              <w:t>int</w:t>
            </w:r>
          </w:p>
        </w:tc>
        <w:tc>
          <w:tcPr>
            <w:tcW w:w="4677" w:type="dxa"/>
            <w:shd w:val="clear" w:color="auto" w:fill="auto"/>
          </w:tcPr>
          <w:p w14:paraId="27C41F28" w14:textId="77777777" w:rsidR="00512FC7" w:rsidRDefault="00512FC7" w:rsidP="00533FE7">
            <w:pPr>
              <w:jc w:val="left"/>
            </w:pPr>
            <w:r>
              <w:t>Identifies the type of adjustment.</w:t>
            </w:r>
          </w:p>
          <w:p w14:paraId="29EC1B86" w14:textId="77777777" w:rsidR="00512FC7" w:rsidRPr="00512FC7" w:rsidRDefault="00512FC7" w:rsidP="00533FE7">
            <w:pPr>
              <w:jc w:val="left"/>
            </w:pPr>
            <w:r>
              <w:t>Valid values:</w:t>
            </w:r>
            <w:r>
              <w:br/>
            </w:r>
            <w:r>
              <w:tab/>
              <w:t>1 - Cancel</w:t>
            </w:r>
            <w:r>
              <w:br/>
            </w:r>
            <w:r>
              <w:tab/>
              <w:t>2 - Error</w:t>
            </w:r>
            <w:r>
              <w:br/>
            </w:r>
            <w:r>
              <w:tab/>
              <w:t>3 - Correction</w:t>
            </w:r>
          </w:p>
        </w:tc>
        <w:tc>
          <w:tcPr>
            <w:tcW w:w="4411" w:type="dxa"/>
            <w:shd w:val="clear" w:color="auto" w:fill="auto"/>
          </w:tcPr>
          <w:p w14:paraId="61E89CEC" w14:textId="77777777" w:rsidR="00512FC7" w:rsidRPr="00512FC7" w:rsidRDefault="00512FC7" w:rsidP="00533FE7">
            <w:r w:rsidRPr="00512FC7">
              <w:t>Adjmt</w:t>
            </w:r>
          </w:p>
        </w:tc>
      </w:tr>
      <w:tr w:rsidR="00512FC7" w:rsidRPr="00512FC7" w14:paraId="3860EEEB" w14:textId="77777777" w:rsidTr="00533FE7">
        <w:tc>
          <w:tcPr>
            <w:tcW w:w="828" w:type="dxa"/>
            <w:shd w:val="clear" w:color="auto" w:fill="auto"/>
          </w:tcPr>
          <w:p w14:paraId="27119CDD" w14:textId="77777777" w:rsidR="00512FC7" w:rsidRPr="00512FC7" w:rsidRDefault="00512FC7" w:rsidP="00533FE7">
            <w:bookmarkStart w:id="886" w:name="fld_TradSesReqID" w:colFirst="1" w:colLast="1"/>
            <w:bookmarkEnd w:id="885"/>
            <w:r w:rsidRPr="00512FC7">
              <w:t>335</w:t>
            </w:r>
          </w:p>
        </w:tc>
        <w:tc>
          <w:tcPr>
            <w:tcW w:w="2069" w:type="dxa"/>
            <w:shd w:val="clear" w:color="auto" w:fill="auto"/>
          </w:tcPr>
          <w:p w14:paraId="69BB8EFE" w14:textId="77777777" w:rsidR="00512FC7" w:rsidRPr="00512FC7" w:rsidRDefault="00512FC7" w:rsidP="00533FE7">
            <w:r w:rsidRPr="00512FC7">
              <w:t>TradSesReqID</w:t>
            </w:r>
          </w:p>
        </w:tc>
        <w:tc>
          <w:tcPr>
            <w:tcW w:w="1083" w:type="dxa"/>
            <w:shd w:val="clear" w:color="auto" w:fill="auto"/>
          </w:tcPr>
          <w:p w14:paraId="5B6995C4" w14:textId="77777777" w:rsidR="00512FC7" w:rsidRPr="00512FC7" w:rsidRDefault="00512FC7" w:rsidP="00533FE7">
            <w:r w:rsidRPr="00512FC7">
              <w:t>String</w:t>
            </w:r>
          </w:p>
        </w:tc>
        <w:tc>
          <w:tcPr>
            <w:tcW w:w="4677" w:type="dxa"/>
            <w:shd w:val="clear" w:color="auto" w:fill="auto"/>
          </w:tcPr>
          <w:p w14:paraId="7CA364D4" w14:textId="77777777" w:rsidR="00512FC7" w:rsidRPr="00512FC7" w:rsidRDefault="00512FC7" w:rsidP="00533FE7">
            <w:pPr>
              <w:jc w:val="left"/>
            </w:pPr>
            <w:r w:rsidRPr="00512FC7">
              <w:t>Unique ID of a Trading Session Status message.</w:t>
            </w:r>
          </w:p>
        </w:tc>
        <w:tc>
          <w:tcPr>
            <w:tcW w:w="4411" w:type="dxa"/>
            <w:shd w:val="clear" w:color="auto" w:fill="auto"/>
          </w:tcPr>
          <w:p w14:paraId="2360170C" w14:textId="77777777" w:rsidR="00512FC7" w:rsidRPr="00512FC7" w:rsidRDefault="00512FC7" w:rsidP="00533FE7">
            <w:r w:rsidRPr="00512FC7">
              <w:t>ReqID</w:t>
            </w:r>
          </w:p>
        </w:tc>
      </w:tr>
      <w:tr w:rsidR="00512FC7" w:rsidRPr="00512FC7" w14:paraId="66FD7D80" w14:textId="77777777" w:rsidTr="00533FE7">
        <w:tc>
          <w:tcPr>
            <w:tcW w:w="828" w:type="dxa"/>
            <w:shd w:val="clear" w:color="auto" w:fill="auto"/>
          </w:tcPr>
          <w:p w14:paraId="79BA72C0" w14:textId="77777777" w:rsidR="00512FC7" w:rsidRPr="00512FC7" w:rsidRDefault="00512FC7" w:rsidP="00533FE7">
            <w:bookmarkStart w:id="887" w:name="fld_TradingSessionID" w:colFirst="1" w:colLast="1"/>
            <w:bookmarkEnd w:id="886"/>
            <w:r w:rsidRPr="00512FC7">
              <w:t>336</w:t>
            </w:r>
          </w:p>
        </w:tc>
        <w:tc>
          <w:tcPr>
            <w:tcW w:w="2069" w:type="dxa"/>
            <w:shd w:val="clear" w:color="auto" w:fill="auto"/>
          </w:tcPr>
          <w:p w14:paraId="00D13799" w14:textId="77777777" w:rsidR="00512FC7" w:rsidRPr="00512FC7" w:rsidRDefault="00512FC7" w:rsidP="00533FE7">
            <w:r w:rsidRPr="00512FC7">
              <w:t>TradingSessionID</w:t>
            </w:r>
          </w:p>
        </w:tc>
        <w:tc>
          <w:tcPr>
            <w:tcW w:w="1083" w:type="dxa"/>
            <w:shd w:val="clear" w:color="auto" w:fill="auto"/>
          </w:tcPr>
          <w:p w14:paraId="754EA831" w14:textId="77777777" w:rsidR="00512FC7" w:rsidRPr="00512FC7" w:rsidRDefault="00512FC7" w:rsidP="00533FE7">
            <w:r w:rsidRPr="00512FC7">
              <w:t>String</w:t>
            </w:r>
          </w:p>
        </w:tc>
        <w:tc>
          <w:tcPr>
            <w:tcW w:w="4677" w:type="dxa"/>
            <w:shd w:val="clear" w:color="auto" w:fill="auto"/>
          </w:tcPr>
          <w:p w14:paraId="6597682B" w14:textId="77777777" w:rsidR="00512FC7" w:rsidRDefault="00512FC7" w:rsidP="00533FE7">
            <w:pPr>
              <w:jc w:val="left"/>
            </w:pPr>
            <w:r>
              <w:t>Identifier for Trading Session</w:t>
            </w:r>
            <w:r>
              <w:br/>
              <w:t>A trading session spans an extended period of time that can also be expressed informally in terms of the trading day. Usage is determined by market or counterparties.</w:t>
            </w:r>
            <w:r>
              <w:br/>
              <w:t>To specify good for session where session spans more than one calendar day, use TimeInForce = Day in conjunction with TradingSessionID.</w:t>
            </w:r>
            <w:r>
              <w:br/>
              <w:t>Bilaterally agreed values of data type "String" that start with a character can be used for backward compatibility.</w:t>
            </w:r>
          </w:p>
          <w:p w14:paraId="7C843579" w14:textId="77777777" w:rsidR="00512FC7" w:rsidRDefault="00512FC7" w:rsidP="00533FE7">
            <w:pPr>
              <w:jc w:val="left"/>
            </w:pPr>
            <w:r>
              <w:t>Valid values:</w:t>
            </w:r>
            <w:r>
              <w:br/>
            </w:r>
            <w:r>
              <w:tab/>
              <w:t>1 - Day</w:t>
            </w:r>
            <w:r>
              <w:br/>
            </w:r>
            <w:r>
              <w:tab/>
              <w:t>2 - HalfDay</w:t>
            </w:r>
            <w:r>
              <w:br/>
            </w:r>
            <w:r>
              <w:tab/>
              <w:t>3 - Morning</w:t>
            </w:r>
            <w:r>
              <w:br/>
            </w:r>
            <w:r>
              <w:tab/>
              <w:t>4 - Afternoon</w:t>
            </w:r>
            <w:r>
              <w:br/>
            </w:r>
            <w:r>
              <w:tab/>
              <w:t>5 - Evening</w:t>
            </w:r>
            <w:r>
              <w:br/>
            </w:r>
            <w:r>
              <w:tab/>
              <w:t>6 - After-hours</w:t>
            </w:r>
          </w:p>
          <w:p w14:paraId="77046CD2" w14:textId="77777777" w:rsidR="00512FC7" w:rsidRDefault="00512FC7" w:rsidP="00533FE7">
            <w:pPr>
              <w:jc w:val="left"/>
            </w:pPr>
          </w:p>
          <w:p w14:paraId="7FCFBCE1" w14:textId="77777777" w:rsidR="00512FC7" w:rsidRPr="00512FC7" w:rsidRDefault="00512FC7" w:rsidP="00533FE7">
            <w:pPr>
              <w:jc w:val="left"/>
            </w:pPr>
            <w:r>
              <w:t>or any value conforming to the data type Reserved100Plus</w:t>
            </w:r>
          </w:p>
        </w:tc>
        <w:tc>
          <w:tcPr>
            <w:tcW w:w="4411" w:type="dxa"/>
            <w:shd w:val="clear" w:color="auto" w:fill="auto"/>
          </w:tcPr>
          <w:p w14:paraId="5F8E0909" w14:textId="77777777" w:rsidR="00512FC7" w:rsidRPr="00512FC7" w:rsidRDefault="00512FC7" w:rsidP="00533FE7">
            <w:r w:rsidRPr="00512FC7">
              <w:t>SesID</w:t>
            </w:r>
          </w:p>
        </w:tc>
      </w:tr>
      <w:tr w:rsidR="00512FC7" w:rsidRPr="00512FC7" w14:paraId="4A6B5C73" w14:textId="77777777" w:rsidTr="00533FE7">
        <w:tc>
          <w:tcPr>
            <w:tcW w:w="828" w:type="dxa"/>
            <w:shd w:val="clear" w:color="auto" w:fill="auto"/>
          </w:tcPr>
          <w:p w14:paraId="25C49289" w14:textId="77777777" w:rsidR="00512FC7" w:rsidRPr="00512FC7" w:rsidRDefault="00512FC7" w:rsidP="00533FE7">
            <w:bookmarkStart w:id="888" w:name="fld_ContraTrader" w:colFirst="1" w:colLast="1"/>
            <w:bookmarkEnd w:id="887"/>
            <w:r w:rsidRPr="00512FC7">
              <w:lastRenderedPageBreak/>
              <w:t>337</w:t>
            </w:r>
          </w:p>
        </w:tc>
        <w:tc>
          <w:tcPr>
            <w:tcW w:w="2069" w:type="dxa"/>
            <w:shd w:val="clear" w:color="auto" w:fill="auto"/>
          </w:tcPr>
          <w:p w14:paraId="01364EFD" w14:textId="77777777" w:rsidR="00512FC7" w:rsidRPr="00512FC7" w:rsidRDefault="00512FC7" w:rsidP="00533FE7">
            <w:r w:rsidRPr="00512FC7">
              <w:t>ContraTrader</w:t>
            </w:r>
          </w:p>
        </w:tc>
        <w:tc>
          <w:tcPr>
            <w:tcW w:w="1083" w:type="dxa"/>
            <w:shd w:val="clear" w:color="auto" w:fill="auto"/>
          </w:tcPr>
          <w:p w14:paraId="1B8102C0" w14:textId="77777777" w:rsidR="00512FC7" w:rsidRPr="00512FC7" w:rsidRDefault="00512FC7" w:rsidP="00533FE7">
            <w:r w:rsidRPr="00512FC7">
              <w:t>String</w:t>
            </w:r>
          </w:p>
        </w:tc>
        <w:tc>
          <w:tcPr>
            <w:tcW w:w="4677" w:type="dxa"/>
            <w:shd w:val="clear" w:color="auto" w:fill="auto"/>
          </w:tcPr>
          <w:p w14:paraId="3F533420" w14:textId="77777777" w:rsidR="00512FC7" w:rsidRPr="00512FC7" w:rsidRDefault="00512FC7" w:rsidP="00533FE7">
            <w:pPr>
              <w:jc w:val="left"/>
            </w:pPr>
            <w:r w:rsidRPr="00512FC7">
              <w:t>Identifies the trader (e.g. "badge number") of the ContraBroker.</w:t>
            </w:r>
          </w:p>
        </w:tc>
        <w:tc>
          <w:tcPr>
            <w:tcW w:w="4411" w:type="dxa"/>
            <w:shd w:val="clear" w:color="auto" w:fill="auto"/>
          </w:tcPr>
          <w:p w14:paraId="760393B0" w14:textId="77777777" w:rsidR="00512FC7" w:rsidRDefault="00512FC7" w:rsidP="00533FE7">
            <w:r w:rsidRPr="00512FC7">
              <w:t>CntraTrdr</w:t>
            </w:r>
          </w:p>
          <w:p w14:paraId="0245CA37" w14:textId="77777777" w:rsidR="00512FC7" w:rsidRPr="00512FC7" w:rsidRDefault="00512FC7" w:rsidP="00533FE7">
            <w:r w:rsidRPr="00512FC7">
              <w:t>Trdr in SingleGeneralOrderHandling category messages</w:t>
            </w:r>
          </w:p>
        </w:tc>
      </w:tr>
      <w:tr w:rsidR="00512FC7" w:rsidRPr="00512FC7" w14:paraId="69873FD5" w14:textId="77777777" w:rsidTr="00533FE7">
        <w:tc>
          <w:tcPr>
            <w:tcW w:w="828" w:type="dxa"/>
            <w:shd w:val="clear" w:color="auto" w:fill="auto"/>
          </w:tcPr>
          <w:p w14:paraId="13C671A9" w14:textId="77777777" w:rsidR="00512FC7" w:rsidRPr="00512FC7" w:rsidRDefault="00512FC7" w:rsidP="00533FE7">
            <w:bookmarkStart w:id="889" w:name="fld_TradSesMethod" w:colFirst="1" w:colLast="1"/>
            <w:bookmarkEnd w:id="888"/>
            <w:r w:rsidRPr="00512FC7">
              <w:t>338</w:t>
            </w:r>
          </w:p>
        </w:tc>
        <w:tc>
          <w:tcPr>
            <w:tcW w:w="2069" w:type="dxa"/>
            <w:shd w:val="clear" w:color="auto" w:fill="auto"/>
          </w:tcPr>
          <w:p w14:paraId="3F032E9F" w14:textId="77777777" w:rsidR="00512FC7" w:rsidRPr="00512FC7" w:rsidRDefault="00512FC7" w:rsidP="00533FE7">
            <w:r w:rsidRPr="00512FC7">
              <w:t>TradSesMethod</w:t>
            </w:r>
          </w:p>
        </w:tc>
        <w:tc>
          <w:tcPr>
            <w:tcW w:w="1083" w:type="dxa"/>
            <w:shd w:val="clear" w:color="auto" w:fill="auto"/>
          </w:tcPr>
          <w:p w14:paraId="78205583" w14:textId="77777777" w:rsidR="00512FC7" w:rsidRPr="00512FC7" w:rsidRDefault="00512FC7" w:rsidP="00533FE7">
            <w:r w:rsidRPr="00512FC7">
              <w:t>int</w:t>
            </w:r>
          </w:p>
        </w:tc>
        <w:tc>
          <w:tcPr>
            <w:tcW w:w="4677" w:type="dxa"/>
            <w:shd w:val="clear" w:color="auto" w:fill="auto"/>
          </w:tcPr>
          <w:p w14:paraId="0B7D74EF" w14:textId="77777777" w:rsidR="00512FC7" w:rsidRDefault="00512FC7" w:rsidP="00533FE7">
            <w:pPr>
              <w:jc w:val="left"/>
            </w:pPr>
            <w:r>
              <w:t>Method of trading</w:t>
            </w:r>
          </w:p>
          <w:p w14:paraId="66FBAF7E" w14:textId="77777777" w:rsidR="00512FC7" w:rsidRPr="00512FC7" w:rsidRDefault="00512FC7" w:rsidP="00533FE7">
            <w:pPr>
              <w:jc w:val="left"/>
            </w:pPr>
            <w:r>
              <w:t>Valid values:</w:t>
            </w:r>
            <w:r>
              <w:br/>
            </w:r>
            <w:r>
              <w:tab/>
              <w:t>1 - Electronic</w:t>
            </w:r>
            <w:r>
              <w:br/>
            </w:r>
            <w:r>
              <w:tab/>
              <w:t>2 - Open Outcry</w:t>
            </w:r>
            <w:r>
              <w:br/>
            </w:r>
            <w:r>
              <w:tab/>
              <w:t>3 - Two Party</w:t>
            </w:r>
          </w:p>
        </w:tc>
        <w:tc>
          <w:tcPr>
            <w:tcW w:w="4411" w:type="dxa"/>
            <w:shd w:val="clear" w:color="auto" w:fill="auto"/>
          </w:tcPr>
          <w:p w14:paraId="6088573A" w14:textId="77777777" w:rsidR="00512FC7" w:rsidRPr="00512FC7" w:rsidRDefault="00512FC7" w:rsidP="00533FE7">
            <w:r w:rsidRPr="00512FC7">
              <w:t>Method</w:t>
            </w:r>
          </w:p>
        </w:tc>
      </w:tr>
      <w:tr w:rsidR="00512FC7" w:rsidRPr="00512FC7" w14:paraId="6F68E7E9" w14:textId="77777777" w:rsidTr="00533FE7">
        <w:tc>
          <w:tcPr>
            <w:tcW w:w="828" w:type="dxa"/>
            <w:shd w:val="clear" w:color="auto" w:fill="auto"/>
          </w:tcPr>
          <w:p w14:paraId="04A8C093" w14:textId="77777777" w:rsidR="00512FC7" w:rsidRPr="00512FC7" w:rsidRDefault="00512FC7" w:rsidP="00533FE7">
            <w:bookmarkStart w:id="890" w:name="fld_TradSesMode" w:colFirst="1" w:colLast="1"/>
            <w:bookmarkEnd w:id="889"/>
            <w:r w:rsidRPr="00512FC7">
              <w:t>339</w:t>
            </w:r>
          </w:p>
        </w:tc>
        <w:tc>
          <w:tcPr>
            <w:tcW w:w="2069" w:type="dxa"/>
            <w:shd w:val="clear" w:color="auto" w:fill="auto"/>
          </w:tcPr>
          <w:p w14:paraId="58F073FC" w14:textId="77777777" w:rsidR="00512FC7" w:rsidRPr="00512FC7" w:rsidRDefault="00512FC7" w:rsidP="00533FE7">
            <w:r w:rsidRPr="00512FC7">
              <w:t>TradSesMode</w:t>
            </w:r>
          </w:p>
        </w:tc>
        <w:tc>
          <w:tcPr>
            <w:tcW w:w="1083" w:type="dxa"/>
            <w:shd w:val="clear" w:color="auto" w:fill="auto"/>
          </w:tcPr>
          <w:p w14:paraId="1B9E6750" w14:textId="77777777" w:rsidR="00512FC7" w:rsidRPr="00512FC7" w:rsidRDefault="00512FC7" w:rsidP="00533FE7">
            <w:r w:rsidRPr="00512FC7">
              <w:t>int</w:t>
            </w:r>
          </w:p>
        </w:tc>
        <w:tc>
          <w:tcPr>
            <w:tcW w:w="4677" w:type="dxa"/>
            <w:shd w:val="clear" w:color="auto" w:fill="auto"/>
          </w:tcPr>
          <w:p w14:paraId="26EE1698" w14:textId="77777777" w:rsidR="00512FC7" w:rsidRDefault="00512FC7" w:rsidP="00533FE7">
            <w:pPr>
              <w:jc w:val="left"/>
            </w:pPr>
            <w:r>
              <w:t>Trading Session Mode</w:t>
            </w:r>
          </w:p>
          <w:p w14:paraId="16E59758" w14:textId="77777777" w:rsidR="00512FC7" w:rsidRPr="00512FC7" w:rsidRDefault="00512FC7" w:rsidP="00533FE7">
            <w:pPr>
              <w:jc w:val="left"/>
            </w:pPr>
            <w:r>
              <w:t>Valid values:</w:t>
            </w:r>
            <w:r>
              <w:br/>
            </w:r>
            <w:r>
              <w:tab/>
              <w:t>1 - Testing</w:t>
            </w:r>
            <w:r>
              <w:br/>
            </w:r>
            <w:r>
              <w:tab/>
              <w:t>2 - Simulated</w:t>
            </w:r>
            <w:r>
              <w:br/>
            </w:r>
            <w:r>
              <w:tab/>
              <w:t>3 - Production</w:t>
            </w:r>
          </w:p>
        </w:tc>
        <w:tc>
          <w:tcPr>
            <w:tcW w:w="4411" w:type="dxa"/>
            <w:shd w:val="clear" w:color="auto" w:fill="auto"/>
          </w:tcPr>
          <w:p w14:paraId="00EBC172" w14:textId="77777777" w:rsidR="00512FC7" w:rsidRPr="00512FC7" w:rsidRDefault="00512FC7" w:rsidP="00533FE7">
            <w:r w:rsidRPr="00512FC7">
              <w:t>Mode</w:t>
            </w:r>
          </w:p>
        </w:tc>
      </w:tr>
      <w:tr w:rsidR="00512FC7" w:rsidRPr="00512FC7" w14:paraId="2DEF104B" w14:textId="77777777" w:rsidTr="00533FE7">
        <w:tc>
          <w:tcPr>
            <w:tcW w:w="828" w:type="dxa"/>
            <w:shd w:val="clear" w:color="auto" w:fill="auto"/>
          </w:tcPr>
          <w:p w14:paraId="2695CA03" w14:textId="77777777" w:rsidR="00512FC7" w:rsidRPr="00512FC7" w:rsidRDefault="00512FC7" w:rsidP="00533FE7">
            <w:bookmarkStart w:id="891" w:name="fld_TradSesStatus" w:colFirst="1" w:colLast="1"/>
            <w:bookmarkEnd w:id="890"/>
            <w:r w:rsidRPr="00512FC7">
              <w:t>340</w:t>
            </w:r>
          </w:p>
        </w:tc>
        <w:tc>
          <w:tcPr>
            <w:tcW w:w="2069" w:type="dxa"/>
            <w:shd w:val="clear" w:color="auto" w:fill="auto"/>
          </w:tcPr>
          <w:p w14:paraId="5B73978D" w14:textId="77777777" w:rsidR="00512FC7" w:rsidRPr="00512FC7" w:rsidRDefault="00512FC7" w:rsidP="00533FE7">
            <w:r w:rsidRPr="00512FC7">
              <w:t>TradSesStatus</w:t>
            </w:r>
          </w:p>
        </w:tc>
        <w:tc>
          <w:tcPr>
            <w:tcW w:w="1083" w:type="dxa"/>
            <w:shd w:val="clear" w:color="auto" w:fill="auto"/>
          </w:tcPr>
          <w:p w14:paraId="7C89DA7B" w14:textId="77777777" w:rsidR="00512FC7" w:rsidRPr="00512FC7" w:rsidRDefault="00512FC7" w:rsidP="00533FE7">
            <w:r w:rsidRPr="00512FC7">
              <w:t>int</w:t>
            </w:r>
          </w:p>
        </w:tc>
        <w:tc>
          <w:tcPr>
            <w:tcW w:w="4677" w:type="dxa"/>
            <w:shd w:val="clear" w:color="auto" w:fill="auto"/>
          </w:tcPr>
          <w:p w14:paraId="4F8F8DDA" w14:textId="77777777" w:rsidR="00512FC7" w:rsidRDefault="00512FC7" w:rsidP="00533FE7">
            <w:pPr>
              <w:jc w:val="left"/>
            </w:pPr>
            <w:r>
              <w:t>State of the trading session.</w:t>
            </w:r>
          </w:p>
          <w:p w14:paraId="5141D70F" w14:textId="77777777" w:rsidR="00512FC7" w:rsidRDefault="00512FC7" w:rsidP="00533FE7">
            <w:pPr>
              <w:jc w:val="left"/>
            </w:pPr>
            <w:r>
              <w:t>Valid values:</w:t>
            </w:r>
            <w:r>
              <w:br/>
            </w:r>
            <w:r>
              <w:tab/>
              <w:t>0 - Unknown</w:t>
            </w:r>
            <w:r>
              <w:br/>
            </w:r>
            <w:r>
              <w:tab/>
              <w:t>1 - Halted</w:t>
            </w:r>
            <w:r>
              <w:br/>
            </w:r>
            <w:r>
              <w:tab/>
              <w:t>2 - Open</w:t>
            </w:r>
            <w:r>
              <w:br/>
            </w:r>
            <w:r>
              <w:tab/>
              <w:t>3 - Closed</w:t>
            </w:r>
            <w:r>
              <w:br/>
            </w:r>
            <w:r>
              <w:tab/>
              <w:t>4 - Pre-Open</w:t>
            </w:r>
            <w:r>
              <w:br/>
            </w:r>
            <w:r>
              <w:tab/>
              <w:t>5 - Pre-Close</w:t>
            </w:r>
            <w:r>
              <w:br/>
            </w:r>
            <w:r>
              <w:tab/>
              <w:t>6 - Request Rejected</w:t>
            </w:r>
          </w:p>
          <w:p w14:paraId="65E445BF" w14:textId="77777777" w:rsidR="00512FC7" w:rsidRDefault="00512FC7" w:rsidP="00533FE7">
            <w:pPr>
              <w:jc w:val="left"/>
            </w:pPr>
          </w:p>
          <w:p w14:paraId="01548E6D" w14:textId="77777777" w:rsidR="00512FC7" w:rsidRPr="00512FC7" w:rsidRDefault="00512FC7" w:rsidP="00533FE7">
            <w:pPr>
              <w:jc w:val="left"/>
            </w:pPr>
            <w:r>
              <w:t>or any value conforming to the data type Reserved100Plus</w:t>
            </w:r>
          </w:p>
        </w:tc>
        <w:tc>
          <w:tcPr>
            <w:tcW w:w="4411" w:type="dxa"/>
            <w:shd w:val="clear" w:color="auto" w:fill="auto"/>
          </w:tcPr>
          <w:p w14:paraId="23E89D80" w14:textId="77777777" w:rsidR="00512FC7" w:rsidRPr="00512FC7" w:rsidRDefault="00512FC7" w:rsidP="00533FE7">
            <w:r w:rsidRPr="00512FC7">
              <w:t>Stat</w:t>
            </w:r>
          </w:p>
        </w:tc>
      </w:tr>
      <w:tr w:rsidR="00512FC7" w:rsidRPr="00512FC7" w14:paraId="2FBCA61E" w14:textId="77777777" w:rsidTr="00533FE7">
        <w:tc>
          <w:tcPr>
            <w:tcW w:w="828" w:type="dxa"/>
            <w:shd w:val="clear" w:color="auto" w:fill="auto"/>
          </w:tcPr>
          <w:p w14:paraId="4750D597" w14:textId="77777777" w:rsidR="00512FC7" w:rsidRPr="00512FC7" w:rsidRDefault="00512FC7" w:rsidP="00533FE7">
            <w:bookmarkStart w:id="892" w:name="fld_TradSesStartTime" w:colFirst="1" w:colLast="1"/>
            <w:bookmarkEnd w:id="891"/>
            <w:r w:rsidRPr="00512FC7">
              <w:t>341</w:t>
            </w:r>
          </w:p>
        </w:tc>
        <w:tc>
          <w:tcPr>
            <w:tcW w:w="2069" w:type="dxa"/>
            <w:shd w:val="clear" w:color="auto" w:fill="auto"/>
          </w:tcPr>
          <w:p w14:paraId="031ED6DE" w14:textId="77777777" w:rsidR="00512FC7" w:rsidRPr="00512FC7" w:rsidRDefault="00512FC7" w:rsidP="00533FE7">
            <w:r w:rsidRPr="00512FC7">
              <w:t>TradSesStartTime</w:t>
            </w:r>
          </w:p>
        </w:tc>
        <w:tc>
          <w:tcPr>
            <w:tcW w:w="1083" w:type="dxa"/>
            <w:shd w:val="clear" w:color="auto" w:fill="auto"/>
          </w:tcPr>
          <w:p w14:paraId="5125A5B7" w14:textId="77777777" w:rsidR="00512FC7" w:rsidRPr="00512FC7" w:rsidRDefault="00512FC7" w:rsidP="00533FE7">
            <w:r w:rsidRPr="00512FC7">
              <w:t>UTCTimestamp</w:t>
            </w:r>
          </w:p>
        </w:tc>
        <w:tc>
          <w:tcPr>
            <w:tcW w:w="4677" w:type="dxa"/>
            <w:shd w:val="clear" w:color="auto" w:fill="auto"/>
          </w:tcPr>
          <w:p w14:paraId="2C5337A0" w14:textId="77777777" w:rsidR="00512FC7" w:rsidRPr="00512FC7" w:rsidRDefault="00512FC7" w:rsidP="00533FE7">
            <w:pPr>
              <w:jc w:val="left"/>
            </w:pPr>
            <w:r w:rsidRPr="00512FC7">
              <w:t>Starting time of the trading session</w:t>
            </w:r>
          </w:p>
        </w:tc>
        <w:tc>
          <w:tcPr>
            <w:tcW w:w="4411" w:type="dxa"/>
            <w:shd w:val="clear" w:color="auto" w:fill="auto"/>
          </w:tcPr>
          <w:p w14:paraId="0F89ACF3" w14:textId="77777777" w:rsidR="00512FC7" w:rsidRPr="00512FC7" w:rsidRDefault="00512FC7" w:rsidP="00533FE7">
            <w:r w:rsidRPr="00512FC7">
              <w:t>StartTm</w:t>
            </w:r>
          </w:p>
        </w:tc>
      </w:tr>
      <w:tr w:rsidR="00512FC7" w:rsidRPr="00512FC7" w14:paraId="1A686CFD" w14:textId="77777777" w:rsidTr="00533FE7">
        <w:tc>
          <w:tcPr>
            <w:tcW w:w="828" w:type="dxa"/>
            <w:shd w:val="clear" w:color="auto" w:fill="auto"/>
          </w:tcPr>
          <w:p w14:paraId="733D9D72" w14:textId="77777777" w:rsidR="00512FC7" w:rsidRPr="00512FC7" w:rsidRDefault="00512FC7" w:rsidP="00533FE7">
            <w:bookmarkStart w:id="893" w:name="fld_TradSesOpenTime" w:colFirst="1" w:colLast="1"/>
            <w:bookmarkEnd w:id="892"/>
            <w:r w:rsidRPr="00512FC7">
              <w:t>342</w:t>
            </w:r>
          </w:p>
        </w:tc>
        <w:tc>
          <w:tcPr>
            <w:tcW w:w="2069" w:type="dxa"/>
            <w:shd w:val="clear" w:color="auto" w:fill="auto"/>
          </w:tcPr>
          <w:p w14:paraId="1DCE025F" w14:textId="77777777" w:rsidR="00512FC7" w:rsidRPr="00512FC7" w:rsidRDefault="00512FC7" w:rsidP="00533FE7">
            <w:r w:rsidRPr="00512FC7">
              <w:t>TradSesOpenTime</w:t>
            </w:r>
          </w:p>
        </w:tc>
        <w:tc>
          <w:tcPr>
            <w:tcW w:w="1083" w:type="dxa"/>
            <w:shd w:val="clear" w:color="auto" w:fill="auto"/>
          </w:tcPr>
          <w:p w14:paraId="033DB5FB" w14:textId="77777777" w:rsidR="00512FC7" w:rsidRPr="00512FC7" w:rsidRDefault="00512FC7" w:rsidP="00533FE7">
            <w:r w:rsidRPr="00512FC7">
              <w:t>UTCTimestamp</w:t>
            </w:r>
          </w:p>
        </w:tc>
        <w:tc>
          <w:tcPr>
            <w:tcW w:w="4677" w:type="dxa"/>
            <w:shd w:val="clear" w:color="auto" w:fill="auto"/>
          </w:tcPr>
          <w:p w14:paraId="717B0BE3" w14:textId="77777777" w:rsidR="00512FC7" w:rsidRPr="00512FC7" w:rsidRDefault="00512FC7" w:rsidP="00533FE7">
            <w:pPr>
              <w:jc w:val="left"/>
            </w:pPr>
            <w:r w:rsidRPr="00512FC7">
              <w:t>Time of the opening of the trading session</w:t>
            </w:r>
          </w:p>
        </w:tc>
        <w:tc>
          <w:tcPr>
            <w:tcW w:w="4411" w:type="dxa"/>
            <w:shd w:val="clear" w:color="auto" w:fill="auto"/>
          </w:tcPr>
          <w:p w14:paraId="1883FC08" w14:textId="77777777" w:rsidR="00512FC7" w:rsidRPr="00512FC7" w:rsidRDefault="00512FC7" w:rsidP="00533FE7">
            <w:r w:rsidRPr="00512FC7">
              <w:t>OpenTm</w:t>
            </w:r>
          </w:p>
        </w:tc>
      </w:tr>
      <w:tr w:rsidR="00512FC7" w:rsidRPr="00512FC7" w14:paraId="0409C8B3" w14:textId="77777777" w:rsidTr="00533FE7">
        <w:tc>
          <w:tcPr>
            <w:tcW w:w="828" w:type="dxa"/>
            <w:shd w:val="clear" w:color="auto" w:fill="auto"/>
          </w:tcPr>
          <w:p w14:paraId="3329F496" w14:textId="77777777" w:rsidR="00512FC7" w:rsidRPr="00512FC7" w:rsidRDefault="00512FC7" w:rsidP="00533FE7">
            <w:bookmarkStart w:id="894" w:name="fld_TradSesPreCloseTime" w:colFirst="1" w:colLast="1"/>
            <w:bookmarkEnd w:id="893"/>
            <w:r w:rsidRPr="00512FC7">
              <w:t>343</w:t>
            </w:r>
          </w:p>
        </w:tc>
        <w:tc>
          <w:tcPr>
            <w:tcW w:w="2069" w:type="dxa"/>
            <w:shd w:val="clear" w:color="auto" w:fill="auto"/>
          </w:tcPr>
          <w:p w14:paraId="6B98EDB0" w14:textId="77777777" w:rsidR="00512FC7" w:rsidRPr="00512FC7" w:rsidRDefault="00512FC7" w:rsidP="00533FE7">
            <w:r w:rsidRPr="00512FC7">
              <w:t>TradSesPreCloseTime</w:t>
            </w:r>
          </w:p>
        </w:tc>
        <w:tc>
          <w:tcPr>
            <w:tcW w:w="1083" w:type="dxa"/>
            <w:shd w:val="clear" w:color="auto" w:fill="auto"/>
          </w:tcPr>
          <w:p w14:paraId="64E378EA" w14:textId="77777777" w:rsidR="00512FC7" w:rsidRPr="00512FC7" w:rsidRDefault="00512FC7" w:rsidP="00533FE7">
            <w:r w:rsidRPr="00512FC7">
              <w:t>UTCTimestamp</w:t>
            </w:r>
          </w:p>
        </w:tc>
        <w:tc>
          <w:tcPr>
            <w:tcW w:w="4677" w:type="dxa"/>
            <w:shd w:val="clear" w:color="auto" w:fill="auto"/>
          </w:tcPr>
          <w:p w14:paraId="05A28C24" w14:textId="77777777" w:rsidR="00512FC7" w:rsidRPr="00512FC7" w:rsidRDefault="00512FC7" w:rsidP="00533FE7">
            <w:pPr>
              <w:jc w:val="left"/>
            </w:pPr>
            <w:r w:rsidRPr="00512FC7">
              <w:t>Time of the pre-closed of the trading session</w:t>
            </w:r>
          </w:p>
        </w:tc>
        <w:tc>
          <w:tcPr>
            <w:tcW w:w="4411" w:type="dxa"/>
            <w:shd w:val="clear" w:color="auto" w:fill="auto"/>
          </w:tcPr>
          <w:p w14:paraId="47E70078" w14:textId="77777777" w:rsidR="00512FC7" w:rsidRPr="00512FC7" w:rsidRDefault="00512FC7" w:rsidP="00533FE7">
            <w:r w:rsidRPr="00512FC7">
              <w:t>PreClsTm</w:t>
            </w:r>
          </w:p>
        </w:tc>
      </w:tr>
      <w:tr w:rsidR="00512FC7" w:rsidRPr="00512FC7" w14:paraId="05A3499D" w14:textId="77777777" w:rsidTr="00533FE7">
        <w:tc>
          <w:tcPr>
            <w:tcW w:w="828" w:type="dxa"/>
            <w:shd w:val="clear" w:color="auto" w:fill="auto"/>
          </w:tcPr>
          <w:p w14:paraId="06652AFC" w14:textId="77777777" w:rsidR="00512FC7" w:rsidRPr="00512FC7" w:rsidRDefault="00512FC7" w:rsidP="00533FE7">
            <w:bookmarkStart w:id="895" w:name="fld_TradSesCloseTime" w:colFirst="1" w:colLast="1"/>
            <w:bookmarkEnd w:id="894"/>
            <w:r w:rsidRPr="00512FC7">
              <w:lastRenderedPageBreak/>
              <w:t>344</w:t>
            </w:r>
          </w:p>
        </w:tc>
        <w:tc>
          <w:tcPr>
            <w:tcW w:w="2069" w:type="dxa"/>
            <w:shd w:val="clear" w:color="auto" w:fill="auto"/>
          </w:tcPr>
          <w:p w14:paraId="722EC29C" w14:textId="77777777" w:rsidR="00512FC7" w:rsidRPr="00512FC7" w:rsidRDefault="00512FC7" w:rsidP="00533FE7">
            <w:r w:rsidRPr="00512FC7">
              <w:t>TradSesCloseTime</w:t>
            </w:r>
          </w:p>
        </w:tc>
        <w:tc>
          <w:tcPr>
            <w:tcW w:w="1083" w:type="dxa"/>
            <w:shd w:val="clear" w:color="auto" w:fill="auto"/>
          </w:tcPr>
          <w:p w14:paraId="06ECDC4D" w14:textId="77777777" w:rsidR="00512FC7" w:rsidRPr="00512FC7" w:rsidRDefault="00512FC7" w:rsidP="00533FE7">
            <w:r w:rsidRPr="00512FC7">
              <w:t>UTCTimestamp</w:t>
            </w:r>
          </w:p>
        </w:tc>
        <w:tc>
          <w:tcPr>
            <w:tcW w:w="4677" w:type="dxa"/>
            <w:shd w:val="clear" w:color="auto" w:fill="auto"/>
          </w:tcPr>
          <w:p w14:paraId="47CC32BD" w14:textId="77777777" w:rsidR="00512FC7" w:rsidRPr="00512FC7" w:rsidRDefault="00512FC7" w:rsidP="00533FE7">
            <w:pPr>
              <w:jc w:val="left"/>
            </w:pPr>
            <w:r w:rsidRPr="00512FC7">
              <w:t>Closing time of the trading session</w:t>
            </w:r>
          </w:p>
        </w:tc>
        <w:tc>
          <w:tcPr>
            <w:tcW w:w="4411" w:type="dxa"/>
            <w:shd w:val="clear" w:color="auto" w:fill="auto"/>
          </w:tcPr>
          <w:p w14:paraId="7FC36269" w14:textId="77777777" w:rsidR="00512FC7" w:rsidRPr="00512FC7" w:rsidRDefault="00512FC7" w:rsidP="00533FE7">
            <w:r w:rsidRPr="00512FC7">
              <w:t>ClsTm</w:t>
            </w:r>
          </w:p>
        </w:tc>
      </w:tr>
      <w:tr w:rsidR="00512FC7" w:rsidRPr="00512FC7" w14:paraId="43CA6F96" w14:textId="77777777" w:rsidTr="00533FE7">
        <w:tc>
          <w:tcPr>
            <w:tcW w:w="828" w:type="dxa"/>
            <w:shd w:val="clear" w:color="auto" w:fill="auto"/>
          </w:tcPr>
          <w:p w14:paraId="644BBC10" w14:textId="77777777" w:rsidR="00512FC7" w:rsidRPr="00512FC7" w:rsidRDefault="00512FC7" w:rsidP="00533FE7">
            <w:bookmarkStart w:id="896" w:name="fld_TradSesEndTime" w:colFirst="1" w:colLast="1"/>
            <w:bookmarkEnd w:id="895"/>
            <w:r w:rsidRPr="00512FC7">
              <w:t>345</w:t>
            </w:r>
          </w:p>
        </w:tc>
        <w:tc>
          <w:tcPr>
            <w:tcW w:w="2069" w:type="dxa"/>
            <w:shd w:val="clear" w:color="auto" w:fill="auto"/>
          </w:tcPr>
          <w:p w14:paraId="487A9C36" w14:textId="77777777" w:rsidR="00512FC7" w:rsidRPr="00512FC7" w:rsidRDefault="00512FC7" w:rsidP="00533FE7">
            <w:r w:rsidRPr="00512FC7">
              <w:t>TradSesEndTime</w:t>
            </w:r>
          </w:p>
        </w:tc>
        <w:tc>
          <w:tcPr>
            <w:tcW w:w="1083" w:type="dxa"/>
            <w:shd w:val="clear" w:color="auto" w:fill="auto"/>
          </w:tcPr>
          <w:p w14:paraId="22C79AC3" w14:textId="77777777" w:rsidR="00512FC7" w:rsidRPr="00512FC7" w:rsidRDefault="00512FC7" w:rsidP="00533FE7">
            <w:r w:rsidRPr="00512FC7">
              <w:t>UTCTimestamp</w:t>
            </w:r>
          </w:p>
        </w:tc>
        <w:tc>
          <w:tcPr>
            <w:tcW w:w="4677" w:type="dxa"/>
            <w:shd w:val="clear" w:color="auto" w:fill="auto"/>
          </w:tcPr>
          <w:p w14:paraId="5E88E7D4" w14:textId="77777777" w:rsidR="00512FC7" w:rsidRPr="00512FC7" w:rsidRDefault="00512FC7" w:rsidP="00533FE7">
            <w:pPr>
              <w:jc w:val="left"/>
            </w:pPr>
            <w:r w:rsidRPr="00512FC7">
              <w:t>End time of the trading session</w:t>
            </w:r>
          </w:p>
        </w:tc>
        <w:tc>
          <w:tcPr>
            <w:tcW w:w="4411" w:type="dxa"/>
            <w:shd w:val="clear" w:color="auto" w:fill="auto"/>
          </w:tcPr>
          <w:p w14:paraId="4532AAAC" w14:textId="77777777" w:rsidR="00512FC7" w:rsidRPr="00512FC7" w:rsidRDefault="00512FC7" w:rsidP="00533FE7">
            <w:r w:rsidRPr="00512FC7">
              <w:t>EndTm</w:t>
            </w:r>
          </w:p>
        </w:tc>
      </w:tr>
      <w:tr w:rsidR="00512FC7" w:rsidRPr="00512FC7" w14:paraId="0CF1EDB2" w14:textId="77777777" w:rsidTr="00533FE7">
        <w:tc>
          <w:tcPr>
            <w:tcW w:w="828" w:type="dxa"/>
            <w:shd w:val="clear" w:color="auto" w:fill="auto"/>
          </w:tcPr>
          <w:p w14:paraId="4827A4EF" w14:textId="77777777" w:rsidR="00512FC7" w:rsidRPr="00512FC7" w:rsidRDefault="00512FC7" w:rsidP="00533FE7">
            <w:bookmarkStart w:id="897" w:name="fld_NumberOfOrders" w:colFirst="1" w:colLast="1"/>
            <w:bookmarkEnd w:id="896"/>
            <w:r w:rsidRPr="00512FC7">
              <w:t>346</w:t>
            </w:r>
          </w:p>
        </w:tc>
        <w:tc>
          <w:tcPr>
            <w:tcW w:w="2069" w:type="dxa"/>
            <w:shd w:val="clear" w:color="auto" w:fill="auto"/>
          </w:tcPr>
          <w:p w14:paraId="33EF3DB1" w14:textId="77777777" w:rsidR="00512FC7" w:rsidRPr="00512FC7" w:rsidRDefault="00512FC7" w:rsidP="00533FE7">
            <w:r w:rsidRPr="00512FC7">
              <w:t>NumberOfOrders</w:t>
            </w:r>
          </w:p>
        </w:tc>
        <w:tc>
          <w:tcPr>
            <w:tcW w:w="1083" w:type="dxa"/>
            <w:shd w:val="clear" w:color="auto" w:fill="auto"/>
          </w:tcPr>
          <w:p w14:paraId="7C1E731C" w14:textId="77777777" w:rsidR="00512FC7" w:rsidRPr="00512FC7" w:rsidRDefault="00512FC7" w:rsidP="00533FE7">
            <w:r w:rsidRPr="00512FC7">
              <w:t>int</w:t>
            </w:r>
          </w:p>
        </w:tc>
        <w:tc>
          <w:tcPr>
            <w:tcW w:w="4677" w:type="dxa"/>
            <w:shd w:val="clear" w:color="auto" w:fill="auto"/>
          </w:tcPr>
          <w:p w14:paraId="3732E1C6" w14:textId="77777777" w:rsidR="00512FC7" w:rsidRPr="00512FC7" w:rsidRDefault="00512FC7" w:rsidP="00533FE7">
            <w:pPr>
              <w:jc w:val="left"/>
            </w:pPr>
            <w:r w:rsidRPr="00512FC7">
              <w:t>Number of orders in the market.</w:t>
            </w:r>
          </w:p>
        </w:tc>
        <w:tc>
          <w:tcPr>
            <w:tcW w:w="4411" w:type="dxa"/>
            <w:shd w:val="clear" w:color="auto" w:fill="auto"/>
          </w:tcPr>
          <w:p w14:paraId="360C3249" w14:textId="77777777" w:rsidR="00512FC7" w:rsidRPr="00512FC7" w:rsidRDefault="00512FC7" w:rsidP="00533FE7">
            <w:r w:rsidRPr="00512FC7">
              <w:t>NumOfOrds</w:t>
            </w:r>
          </w:p>
        </w:tc>
      </w:tr>
      <w:tr w:rsidR="00512FC7" w:rsidRPr="00512FC7" w14:paraId="7F93D77B" w14:textId="77777777" w:rsidTr="00533FE7">
        <w:tc>
          <w:tcPr>
            <w:tcW w:w="828" w:type="dxa"/>
            <w:shd w:val="clear" w:color="auto" w:fill="auto"/>
          </w:tcPr>
          <w:p w14:paraId="38386A9B" w14:textId="77777777" w:rsidR="00512FC7" w:rsidRPr="00512FC7" w:rsidRDefault="00512FC7" w:rsidP="00533FE7">
            <w:bookmarkStart w:id="898" w:name="fld_MessageEncoding" w:colFirst="1" w:colLast="1"/>
            <w:bookmarkEnd w:id="897"/>
            <w:r w:rsidRPr="00512FC7">
              <w:t>347</w:t>
            </w:r>
          </w:p>
        </w:tc>
        <w:tc>
          <w:tcPr>
            <w:tcW w:w="2069" w:type="dxa"/>
            <w:shd w:val="clear" w:color="auto" w:fill="auto"/>
          </w:tcPr>
          <w:p w14:paraId="675E84D6" w14:textId="77777777" w:rsidR="00512FC7" w:rsidRPr="00512FC7" w:rsidRDefault="00512FC7" w:rsidP="00533FE7">
            <w:r w:rsidRPr="00512FC7">
              <w:t>MessageEncoding</w:t>
            </w:r>
          </w:p>
        </w:tc>
        <w:tc>
          <w:tcPr>
            <w:tcW w:w="1083" w:type="dxa"/>
            <w:shd w:val="clear" w:color="auto" w:fill="auto"/>
          </w:tcPr>
          <w:p w14:paraId="301AFF5A" w14:textId="77777777" w:rsidR="00512FC7" w:rsidRPr="00512FC7" w:rsidRDefault="00512FC7" w:rsidP="00533FE7">
            <w:r w:rsidRPr="00512FC7">
              <w:t>String</w:t>
            </w:r>
          </w:p>
        </w:tc>
        <w:tc>
          <w:tcPr>
            <w:tcW w:w="4677" w:type="dxa"/>
            <w:shd w:val="clear" w:color="auto" w:fill="auto"/>
          </w:tcPr>
          <w:p w14:paraId="16C2F1F8" w14:textId="77777777" w:rsidR="00512FC7" w:rsidRPr="00512FC7" w:rsidRDefault="00512FC7" w:rsidP="00533FE7">
            <w:pPr>
              <w:jc w:val="left"/>
            </w:pPr>
            <w:r w:rsidRPr="00512FC7">
              <w:t>Type of message encoding (non-ASCII (non-English) characters) used in a message's "Encoded" fields.</w:t>
            </w:r>
          </w:p>
        </w:tc>
        <w:tc>
          <w:tcPr>
            <w:tcW w:w="4411" w:type="dxa"/>
            <w:shd w:val="clear" w:color="auto" w:fill="auto"/>
          </w:tcPr>
          <w:p w14:paraId="4FC97B81" w14:textId="77777777" w:rsidR="00512FC7" w:rsidRPr="00512FC7" w:rsidRDefault="00512FC7" w:rsidP="00533FE7">
            <w:r w:rsidRPr="00512FC7">
              <w:t>MsgEncd</w:t>
            </w:r>
          </w:p>
        </w:tc>
      </w:tr>
      <w:tr w:rsidR="00512FC7" w:rsidRPr="00512FC7" w14:paraId="02D35953" w14:textId="77777777" w:rsidTr="00533FE7">
        <w:tc>
          <w:tcPr>
            <w:tcW w:w="828" w:type="dxa"/>
            <w:shd w:val="clear" w:color="auto" w:fill="auto"/>
          </w:tcPr>
          <w:p w14:paraId="65BE7ECB" w14:textId="77777777" w:rsidR="00512FC7" w:rsidRPr="00512FC7" w:rsidRDefault="00512FC7" w:rsidP="00533FE7">
            <w:bookmarkStart w:id="899" w:name="fld_EncodedIssuerLen" w:colFirst="1" w:colLast="1"/>
            <w:bookmarkEnd w:id="898"/>
            <w:r w:rsidRPr="00512FC7">
              <w:t>348</w:t>
            </w:r>
          </w:p>
        </w:tc>
        <w:tc>
          <w:tcPr>
            <w:tcW w:w="2069" w:type="dxa"/>
            <w:shd w:val="clear" w:color="auto" w:fill="auto"/>
          </w:tcPr>
          <w:p w14:paraId="58132E5A" w14:textId="77777777" w:rsidR="00512FC7" w:rsidRPr="00512FC7" w:rsidRDefault="00512FC7" w:rsidP="00533FE7">
            <w:r w:rsidRPr="00512FC7">
              <w:t>EncodedIssuerLen</w:t>
            </w:r>
          </w:p>
        </w:tc>
        <w:tc>
          <w:tcPr>
            <w:tcW w:w="1083" w:type="dxa"/>
            <w:shd w:val="clear" w:color="auto" w:fill="auto"/>
          </w:tcPr>
          <w:p w14:paraId="72E60F27" w14:textId="77777777" w:rsidR="00512FC7" w:rsidRPr="00512FC7" w:rsidRDefault="00512FC7" w:rsidP="00533FE7">
            <w:r w:rsidRPr="00512FC7">
              <w:t>Length</w:t>
            </w:r>
          </w:p>
        </w:tc>
        <w:tc>
          <w:tcPr>
            <w:tcW w:w="4677" w:type="dxa"/>
            <w:shd w:val="clear" w:color="auto" w:fill="auto"/>
          </w:tcPr>
          <w:p w14:paraId="7EE050E9" w14:textId="77777777" w:rsidR="00512FC7" w:rsidRPr="00512FC7" w:rsidRDefault="00512FC7" w:rsidP="00533FE7">
            <w:pPr>
              <w:jc w:val="left"/>
            </w:pPr>
            <w:r w:rsidRPr="00512FC7">
              <w:t>Byte length of encoded (non-ASCII characters) EncodedIssuer (349) field.</w:t>
            </w:r>
          </w:p>
        </w:tc>
        <w:tc>
          <w:tcPr>
            <w:tcW w:w="4411" w:type="dxa"/>
            <w:shd w:val="clear" w:color="auto" w:fill="auto"/>
          </w:tcPr>
          <w:p w14:paraId="7E8D03AF" w14:textId="77777777" w:rsidR="00512FC7" w:rsidRPr="00512FC7" w:rsidRDefault="00512FC7" w:rsidP="00533FE7">
            <w:r w:rsidRPr="00512FC7">
              <w:t>EncIssrLen</w:t>
            </w:r>
          </w:p>
        </w:tc>
      </w:tr>
      <w:tr w:rsidR="00512FC7" w:rsidRPr="00512FC7" w14:paraId="56AB5C4E" w14:textId="77777777" w:rsidTr="00533FE7">
        <w:tc>
          <w:tcPr>
            <w:tcW w:w="828" w:type="dxa"/>
            <w:shd w:val="clear" w:color="auto" w:fill="auto"/>
          </w:tcPr>
          <w:p w14:paraId="0116654D" w14:textId="77777777" w:rsidR="00512FC7" w:rsidRPr="00512FC7" w:rsidRDefault="00512FC7" w:rsidP="00533FE7">
            <w:bookmarkStart w:id="900" w:name="fld_EncodedIssuer" w:colFirst="1" w:colLast="1"/>
            <w:bookmarkEnd w:id="899"/>
            <w:r w:rsidRPr="00512FC7">
              <w:t>349</w:t>
            </w:r>
          </w:p>
        </w:tc>
        <w:tc>
          <w:tcPr>
            <w:tcW w:w="2069" w:type="dxa"/>
            <w:shd w:val="clear" w:color="auto" w:fill="auto"/>
          </w:tcPr>
          <w:p w14:paraId="5338EB87" w14:textId="77777777" w:rsidR="00512FC7" w:rsidRPr="00512FC7" w:rsidRDefault="00512FC7" w:rsidP="00533FE7">
            <w:r w:rsidRPr="00512FC7">
              <w:t>EncodedIssuer</w:t>
            </w:r>
          </w:p>
        </w:tc>
        <w:tc>
          <w:tcPr>
            <w:tcW w:w="1083" w:type="dxa"/>
            <w:shd w:val="clear" w:color="auto" w:fill="auto"/>
          </w:tcPr>
          <w:p w14:paraId="49B07F7D" w14:textId="77777777" w:rsidR="00512FC7" w:rsidRPr="00512FC7" w:rsidRDefault="00512FC7" w:rsidP="00533FE7">
            <w:r w:rsidRPr="00512FC7">
              <w:t>data</w:t>
            </w:r>
          </w:p>
        </w:tc>
        <w:tc>
          <w:tcPr>
            <w:tcW w:w="4677" w:type="dxa"/>
            <w:shd w:val="clear" w:color="auto" w:fill="auto"/>
          </w:tcPr>
          <w:p w14:paraId="1317C943" w14:textId="77777777" w:rsidR="00512FC7" w:rsidRPr="00512FC7" w:rsidRDefault="00512FC7" w:rsidP="00533FE7">
            <w:pPr>
              <w:jc w:val="left"/>
            </w:pPr>
            <w:r w:rsidRPr="00512FC7">
              <w:t>Encoded (non-ASCII characters) representation of the Issuer field in the encoded format specified via the MessageEncoding (347) field. If used, the ASCII (English) representation should also be specified in the Issuer field.</w:t>
            </w:r>
          </w:p>
        </w:tc>
        <w:tc>
          <w:tcPr>
            <w:tcW w:w="4411" w:type="dxa"/>
            <w:shd w:val="clear" w:color="auto" w:fill="auto"/>
          </w:tcPr>
          <w:p w14:paraId="1290C391" w14:textId="77777777" w:rsidR="00512FC7" w:rsidRPr="00512FC7" w:rsidRDefault="00512FC7" w:rsidP="00533FE7">
            <w:r w:rsidRPr="00512FC7">
              <w:t>EncIssr</w:t>
            </w:r>
          </w:p>
        </w:tc>
      </w:tr>
      <w:tr w:rsidR="00512FC7" w:rsidRPr="00512FC7" w14:paraId="5C0B68C8" w14:textId="77777777" w:rsidTr="00533FE7">
        <w:tc>
          <w:tcPr>
            <w:tcW w:w="828" w:type="dxa"/>
            <w:shd w:val="clear" w:color="auto" w:fill="auto"/>
          </w:tcPr>
          <w:p w14:paraId="0700F2E2" w14:textId="77777777" w:rsidR="00512FC7" w:rsidRPr="00512FC7" w:rsidRDefault="00512FC7" w:rsidP="00533FE7">
            <w:bookmarkStart w:id="901" w:name="fld_EncodedSecurityDescLen" w:colFirst="1" w:colLast="1"/>
            <w:bookmarkEnd w:id="900"/>
            <w:r w:rsidRPr="00512FC7">
              <w:t>350</w:t>
            </w:r>
          </w:p>
        </w:tc>
        <w:tc>
          <w:tcPr>
            <w:tcW w:w="2069" w:type="dxa"/>
            <w:shd w:val="clear" w:color="auto" w:fill="auto"/>
          </w:tcPr>
          <w:p w14:paraId="4A7273B6" w14:textId="77777777" w:rsidR="00512FC7" w:rsidRPr="00512FC7" w:rsidRDefault="00512FC7" w:rsidP="00533FE7">
            <w:r w:rsidRPr="00512FC7">
              <w:t>EncodedSecurityDescLen</w:t>
            </w:r>
          </w:p>
        </w:tc>
        <w:tc>
          <w:tcPr>
            <w:tcW w:w="1083" w:type="dxa"/>
            <w:shd w:val="clear" w:color="auto" w:fill="auto"/>
          </w:tcPr>
          <w:p w14:paraId="23CDDC05" w14:textId="77777777" w:rsidR="00512FC7" w:rsidRPr="00512FC7" w:rsidRDefault="00512FC7" w:rsidP="00533FE7">
            <w:r w:rsidRPr="00512FC7">
              <w:t>Length</w:t>
            </w:r>
          </w:p>
        </w:tc>
        <w:tc>
          <w:tcPr>
            <w:tcW w:w="4677" w:type="dxa"/>
            <w:shd w:val="clear" w:color="auto" w:fill="auto"/>
          </w:tcPr>
          <w:p w14:paraId="2B7E698F" w14:textId="77777777" w:rsidR="00512FC7" w:rsidRPr="00512FC7" w:rsidRDefault="00512FC7" w:rsidP="00533FE7">
            <w:pPr>
              <w:jc w:val="left"/>
            </w:pPr>
            <w:r w:rsidRPr="00512FC7">
              <w:t>Byte length of encoded (non-ASCII characters) EncodedSecurityDesc (351) field.</w:t>
            </w:r>
          </w:p>
        </w:tc>
        <w:tc>
          <w:tcPr>
            <w:tcW w:w="4411" w:type="dxa"/>
            <w:shd w:val="clear" w:color="auto" w:fill="auto"/>
          </w:tcPr>
          <w:p w14:paraId="2BA46034" w14:textId="77777777" w:rsidR="00512FC7" w:rsidRPr="00512FC7" w:rsidRDefault="00512FC7" w:rsidP="00533FE7">
            <w:r w:rsidRPr="00512FC7">
              <w:t>EncSecDescLen</w:t>
            </w:r>
          </w:p>
        </w:tc>
      </w:tr>
      <w:tr w:rsidR="00512FC7" w:rsidRPr="00512FC7" w14:paraId="28BBB4A3" w14:textId="77777777" w:rsidTr="00533FE7">
        <w:tc>
          <w:tcPr>
            <w:tcW w:w="828" w:type="dxa"/>
            <w:shd w:val="clear" w:color="auto" w:fill="auto"/>
          </w:tcPr>
          <w:p w14:paraId="3CBF9BD8" w14:textId="77777777" w:rsidR="00512FC7" w:rsidRPr="00512FC7" w:rsidRDefault="00512FC7" w:rsidP="00533FE7">
            <w:bookmarkStart w:id="902" w:name="fld_EncodedSecurityDesc" w:colFirst="1" w:colLast="1"/>
            <w:bookmarkEnd w:id="901"/>
            <w:r w:rsidRPr="00512FC7">
              <w:t>351</w:t>
            </w:r>
          </w:p>
        </w:tc>
        <w:tc>
          <w:tcPr>
            <w:tcW w:w="2069" w:type="dxa"/>
            <w:shd w:val="clear" w:color="auto" w:fill="auto"/>
          </w:tcPr>
          <w:p w14:paraId="1DCA897C" w14:textId="77777777" w:rsidR="00512FC7" w:rsidRPr="00512FC7" w:rsidRDefault="00512FC7" w:rsidP="00533FE7">
            <w:r w:rsidRPr="00512FC7">
              <w:t>EncodedSecurityDesc</w:t>
            </w:r>
          </w:p>
        </w:tc>
        <w:tc>
          <w:tcPr>
            <w:tcW w:w="1083" w:type="dxa"/>
            <w:shd w:val="clear" w:color="auto" w:fill="auto"/>
          </w:tcPr>
          <w:p w14:paraId="7E090F9E" w14:textId="77777777" w:rsidR="00512FC7" w:rsidRPr="00512FC7" w:rsidRDefault="00512FC7" w:rsidP="00533FE7">
            <w:r w:rsidRPr="00512FC7">
              <w:t>data</w:t>
            </w:r>
          </w:p>
        </w:tc>
        <w:tc>
          <w:tcPr>
            <w:tcW w:w="4677" w:type="dxa"/>
            <w:shd w:val="clear" w:color="auto" w:fill="auto"/>
          </w:tcPr>
          <w:p w14:paraId="3CA91BBB" w14:textId="77777777" w:rsidR="00512FC7" w:rsidRPr="00512FC7" w:rsidRDefault="00512FC7" w:rsidP="00533FE7">
            <w:pPr>
              <w:jc w:val="left"/>
            </w:pPr>
            <w:r w:rsidRPr="00512FC7">
              <w:t>Encoded (non-ASCII characters) representation of the SecurityDesc (107) field in the encoded format specified via the MessageEncoding (347) field. If used, the ASCII (English) representation should also be specified in the SecurityDesc field.</w:t>
            </w:r>
          </w:p>
        </w:tc>
        <w:tc>
          <w:tcPr>
            <w:tcW w:w="4411" w:type="dxa"/>
            <w:shd w:val="clear" w:color="auto" w:fill="auto"/>
          </w:tcPr>
          <w:p w14:paraId="3E99AE2C" w14:textId="77777777" w:rsidR="00512FC7" w:rsidRPr="00512FC7" w:rsidRDefault="00512FC7" w:rsidP="00533FE7">
            <w:r w:rsidRPr="00512FC7">
              <w:t>EncSecDesc</w:t>
            </w:r>
          </w:p>
        </w:tc>
      </w:tr>
      <w:tr w:rsidR="00512FC7" w:rsidRPr="00512FC7" w14:paraId="29FD3657" w14:textId="77777777" w:rsidTr="00533FE7">
        <w:tc>
          <w:tcPr>
            <w:tcW w:w="828" w:type="dxa"/>
            <w:shd w:val="clear" w:color="auto" w:fill="auto"/>
          </w:tcPr>
          <w:p w14:paraId="440DA536" w14:textId="77777777" w:rsidR="00512FC7" w:rsidRPr="00512FC7" w:rsidRDefault="00512FC7" w:rsidP="00533FE7">
            <w:bookmarkStart w:id="903" w:name="fld_EncodedListExecInstLen" w:colFirst="1" w:colLast="1"/>
            <w:bookmarkEnd w:id="902"/>
            <w:r w:rsidRPr="00512FC7">
              <w:t>352</w:t>
            </w:r>
          </w:p>
        </w:tc>
        <w:tc>
          <w:tcPr>
            <w:tcW w:w="2069" w:type="dxa"/>
            <w:shd w:val="clear" w:color="auto" w:fill="auto"/>
          </w:tcPr>
          <w:p w14:paraId="5A87D3D8" w14:textId="77777777" w:rsidR="00512FC7" w:rsidRPr="00512FC7" w:rsidRDefault="00512FC7" w:rsidP="00533FE7">
            <w:r w:rsidRPr="00512FC7">
              <w:t>EncodedListExecInstLen</w:t>
            </w:r>
          </w:p>
        </w:tc>
        <w:tc>
          <w:tcPr>
            <w:tcW w:w="1083" w:type="dxa"/>
            <w:shd w:val="clear" w:color="auto" w:fill="auto"/>
          </w:tcPr>
          <w:p w14:paraId="27D6ED65" w14:textId="77777777" w:rsidR="00512FC7" w:rsidRPr="00512FC7" w:rsidRDefault="00512FC7" w:rsidP="00533FE7">
            <w:r w:rsidRPr="00512FC7">
              <w:t>Length</w:t>
            </w:r>
          </w:p>
        </w:tc>
        <w:tc>
          <w:tcPr>
            <w:tcW w:w="4677" w:type="dxa"/>
            <w:shd w:val="clear" w:color="auto" w:fill="auto"/>
          </w:tcPr>
          <w:p w14:paraId="7B5E130E" w14:textId="77777777" w:rsidR="00512FC7" w:rsidRPr="00512FC7" w:rsidRDefault="00512FC7" w:rsidP="00533FE7">
            <w:pPr>
              <w:jc w:val="left"/>
            </w:pPr>
            <w:r w:rsidRPr="00512FC7">
              <w:t>Byte length of encoded (non-ASCII characters) EncodedListExecInst (353) field.</w:t>
            </w:r>
          </w:p>
        </w:tc>
        <w:tc>
          <w:tcPr>
            <w:tcW w:w="4411" w:type="dxa"/>
            <w:shd w:val="clear" w:color="auto" w:fill="auto"/>
          </w:tcPr>
          <w:p w14:paraId="630DF858" w14:textId="77777777" w:rsidR="00512FC7" w:rsidRPr="00512FC7" w:rsidRDefault="00512FC7" w:rsidP="00533FE7">
            <w:r w:rsidRPr="00512FC7">
              <w:t>EncListExecInstLen</w:t>
            </w:r>
          </w:p>
        </w:tc>
      </w:tr>
      <w:tr w:rsidR="00512FC7" w:rsidRPr="00512FC7" w14:paraId="2356E9E1" w14:textId="77777777" w:rsidTr="00533FE7">
        <w:tc>
          <w:tcPr>
            <w:tcW w:w="828" w:type="dxa"/>
            <w:shd w:val="clear" w:color="auto" w:fill="auto"/>
          </w:tcPr>
          <w:p w14:paraId="721A706F" w14:textId="77777777" w:rsidR="00512FC7" w:rsidRPr="00512FC7" w:rsidRDefault="00512FC7" w:rsidP="00533FE7">
            <w:bookmarkStart w:id="904" w:name="fld_EncodedListExecInst" w:colFirst="1" w:colLast="1"/>
            <w:bookmarkEnd w:id="903"/>
            <w:r w:rsidRPr="00512FC7">
              <w:t>353</w:t>
            </w:r>
          </w:p>
        </w:tc>
        <w:tc>
          <w:tcPr>
            <w:tcW w:w="2069" w:type="dxa"/>
            <w:shd w:val="clear" w:color="auto" w:fill="auto"/>
          </w:tcPr>
          <w:p w14:paraId="7B584171" w14:textId="77777777" w:rsidR="00512FC7" w:rsidRPr="00512FC7" w:rsidRDefault="00512FC7" w:rsidP="00533FE7">
            <w:r w:rsidRPr="00512FC7">
              <w:t>EncodedListExecInst</w:t>
            </w:r>
          </w:p>
        </w:tc>
        <w:tc>
          <w:tcPr>
            <w:tcW w:w="1083" w:type="dxa"/>
            <w:shd w:val="clear" w:color="auto" w:fill="auto"/>
          </w:tcPr>
          <w:p w14:paraId="03D37448" w14:textId="77777777" w:rsidR="00512FC7" w:rsidRPr="00512FC7" w:rsidRDefault="00512FC7" w:rsidP="00533FE7">
            <w:r w:rsidRPr="00512FC7">
              <w:t>data</w:t>
            </w:r>
          </w:p>
        </w:tc>
        <w:tc>
          <w:tcPr>
            <w:tcW w:w="4677" w:type="dxa"/>
            <w:shd w:val="clear" w:color="auto" w:fill="auto"/>
          </w:tcPr>
          <w:p w14:paraId="622094BE" w14:textId="77777777" w:rsidR="00512FC7" w:rsidRPr="00512FC7" w:rsidRDefault="00512FC7" w:rsidP="00533FE7">
            <w:pPr>
              <w:jc w:val="left"/>
            </w:pPr>
            <w:r w:rsidRPr="00512FC7">
              <w:t>Encoded (non-ASCII characters) representation of the ListExecInst (69) field in the encoded format specified via the MessageEncoding (347) field. If used, the ASCII (English) representation should also be specified in the ListExecInst field.</w:t>
            </w:r>
          </w:p>
        </w:tc>
        <w:tc>
          <w:tcPr>
            <w:tcW w:w="4411" w:type="dxa"/>
            <w:shd w:val="clear" w:color="auto" w:fill="auto"/>
          </w:tcPr>
          <w:p w14:paraId="16F72BC5" w14:textId="77777777" w:rsidR="00512FC7" w:rsidRPr="00512FC7" w:rsidRDefault="00512FC7" w:rsidP="00533FE7">
            <w:r w:rsidRPr="00512FC7">
              <w:t>EncListExecInst</w:t>
            </w:r>
          </w:p>
        </w:tc>
      </w:tr>
      <w:tr w:rsidR="00512FC7" w:rsidRPr="00512FC7" w14:paraId="1DD8B615" w14:textId="77777777" w:rsidTr="00533FE7">
        <w:tc>
          <w:tcPr>
            <w:tcW w:w="828" w:type="dxa"/>
            <w:shd w:val="clear" w:color="auto" w:fill="auto"/>
          </w:tcPr>
          <w:p w14:paraId="585710E3" w14:textId="77777777" w:rsidR="00512FC7" w:rsidRPr="00512FC7" w:rsidRDefault="00512FC7" w:rsidP="00533FE7">
            <w:bookmarkStart w:id="905" w:name="fld_EncodedTextLen" w:colFirst="1" w:colLast="1"/>
            <w:bookmarkEnd w:id="904"/>
            <w:r w:rsidRPr="00512FC7">
              <w:t>354</w:t>
            </w:r>
          </w:p>
        </w:tc>
        <w:tc>
          <w:tcPr>
            <w:tcW w:w="2069" w:type="dxa"/>
            <w:shd w:val="clear" w:color="auto" w:fill="auto"/>
          </w:tcPr>
          <w:p w14:paraId="1F2FBE7E" w14:textId="77777777" w:rsidR="00512FC7" w:rsidRPr="00512FC7" w:rsidRDefault="00512FC7" w:rsidP="00533FE7">
            <w:r w:rsidRPr="00512FC7">
              <w:t>EncodedTextLen</w:t>
            </w:r>
          </w:p>
        </w:tc>
        <w:tc>
          <w:tcPr>
            <w:tcW w:w="1083" w:type="dxa"/>
            <w:shd w:val="clear" w:color="auto" w:fill="auto"/>
          </w:tcPr>
          <w:p w14:paraId="05AB9C14" w14:textId="77777777" w:rsidR="00512FC7" w:rsidRPr="00512FC7" w:rsidRDefault="00512FC7" w:rsidP="00533FE7">
            <w:r w:rsidRPr="00512FC7">
              <w:t>Length</w:t>
            </w:r>
          </w:p>
        </w:tc>
        <w:tc>
          <w:tcPr>
            <w:tcW w:w="4677" w:type="dxa"/>
            <w:shd w:val="clear" w:color="auto" w:fill="auto"/>
          </w:tcPr>
          <w:p w14:paraId="238F5680" w14:textId="77777777" w:rsidR="00512FC7" w:rsidRPr="00512FC7" w:rsidRDefault="00512FC7" w:rsidP="00533FE7">
            <w:pPr>
              <w:jc w:val="left"/>
            </w:pPr>
            <w:r w:rsidRPr="00512FC7">
              <w:t>Byte length of encoded (non-ASCII characters) EncodedText (355) field.</w:t>
            </w:r>
          </w:p>
        </w:tc>
        <w:tc>
          <w:tcPr>
            <w:tcW w:w="4411" w:type="dxa"/>
            <w:shd w:val="clear" w:color="auto" w:fill="auto"/>
          </w:tcPr>
          <w:p w14:paraId="4CF63EEC" w14:textId="77777777" w:rsidR="00512FC7" w:rsidRPr="00512FC7" w:rsidRDefault="00512FC7" w:rsidP="00533FE7">
            <w:r w:rsidRPr="00512FC7">
              <w:t>EncTxtLen</w:t>
            </w:r>
          </w:p>
        </w:tc>
      </w:tr>
      <w:tr w:rsidR="00512FC7" w:rsidRPr="00512FC7" w14:paraId="3D48EC28" w14:textId="77777777" w:rsidTr="00533FE7">
        <w:tc>
          <w:tcPr>
            <w:tcW w:w="828" w:type="dxa"/>
            <w:shd w:val="clear" w:color="auto" w:fill="auto"/>
          </w:tcPr>
          <w:p w14:paraId="1DCE0F02" w14:textId="77777777" w:rsidR="00512FC7" w:rsidRPr="00512FC7" w:rsidRDefault="00512FC7" w:rsidP="00533FE7">
            <w:bookmarkStart w:id="906" w:name="fld_EncodedText" w:colFirst="1" w:colLast="1"/>
            <w:bookmarkEnd w:id="905"/>
            <w:r w:rsidRPr="00512FC7">
              <w:t>355</w:t>
            </w:r>
          </w:p>
        </w:tc>
        <w:tc>
          <w:tcPr>
            <w:tcW w:w="2069" w:type="dxa"/>
            <w:shd w:val="clear" w:color="auto" w:fill="auto"/>
          </w:tcPr>
          <w:p w14:paraId="05228F3B" w14:textId="77777777" w:rsidR="00512FC7" w:rsidRPr="00512FC7" w:rsidRDefault="00512FC7" w:rsidP="00533FE7">
            <w:r w:rsidRPr="00512FC7">
              <w:t>EncodedText</w:t>
            </w:r>
          </w:p>
        </w:tc>
        <w:tc>
          <w:tcPr>
            <w:tcW w:w="1083" w:type="dxa"/>
            <w:shd w:val="clear" w:color="auto" w:fill="auto"/>
          </w:tcPr>
          <w:p w14:paraId="19DD7332" w14:textId="77777777" w:rsidR="00512FC7" w:rsidRPr="00512FC7" w:rsidRDefault="00512FC7" w:rsidP="00533FE7">
            <w:r w:rsidRPr="00512FC7">
              <w:t>data</w:t>
            </w:r>
          </w:p>
        </w:tc>
        <w:tc>
          <w:tcPr>
            <w:tcW w:w="4677" w:type="dxa"/>
            <w:shd w:val="clear" w:color="auto" w:fill="auto"/>
          </w:tcPr>
          <w:p w14:paraId="5F9917CF" w14:textId="77777777" w:rsidR="00512FC7" w:rsidRPr="00512FC7" w:rsidRDefault="00512FC7" w:rsidP="00533FE7">
            <w:pPr>
              <w:jc w:val="left"/>
            </w:pPr>
            <w:r w:rsidRPr="00512FC7">
              <w:t xml:space="preserve">Encoded (non-ASCII characters) representation of the Text (58) field in the encoded format specified via the </w:t>
            </w:r>
            <w:r w:rsidRPr="00512FC7">
              <w:lastRenderedPageBreak/>
              <w:t>MessageEncoding (347) field. If used, the ASCII (English) representation should also be specified in the Text field.</w:t>
            </w:r>
          </w:p>
        </w:tc>
        <w:tc>
          <w:tcPr>
            <w:tcW w:w="4411" w:type="dxa"/>
            <w:shd w:val="clear" w:color="auto" w:fill="auto"/>
          </w:tcPr>
          <w:p w14:paraId="0F334774" w14:textId="77777777" w:rsidR="00512FC7" w:rsidRPr="00512FC7" w:rsidRDefault="00512FC7" w:rsidP="00533FE7">
            <w:r w:rsidRPr="00512FC7">
              <w:lastRenderedPageBreak/>
              <w:t>EncTxt</w:t>
            </w:r>
          </w:p>
        </w:tc>
      </w:tr>
      <w:tr w:rsidR="00512FC7" w:rsidRPr="00512FC7" w14:paraId="0305CF56" w14:textId="77777777" w:rsidTr="00533FE7">
        <w:tc>
          <w:tcPr>
            <w:tcW w:w="828" w:type="dxa"/>
            <w:shd w:val="clear" w:color="auto" w:fill="auto"/>
          </w:tcPr>
          <w:p w14:paraId="31988B28" w14:textId="77777777" w:rsidR="00512FC7" w:rsidRPr="00512FC7" w:rsidRDefault="00512FC7" w:rsidP="00533FE7">
            <w:bookmarkStart w:id="907" w:name="fld_EncodedSubjectLen" w:colFirst="1" w:colLast="1"/>
            <w:bookmarkEnd w:id="906"/>
            <w:r w:rsidRPr="00512FC7">
              <w:lastRenderedPageBreak/>
              <w:t>356</w:t>
            </w:r>
          </w:p>
        </w:tc>
        <w:tc>
          <w:tcPr>
            <w:tcW w:w="2069" w:type="dxa"/>
            <w:shd w:val="clear" w:color="auto" w:fill="auto"/>
          </w:tcPr>
          <w:p w14:paraId="441F4217" w14:textId="77777777" w:rsidR="00512FC7" w:rsidRPr="00512FC7" w:rsidRDefault="00512FC7" w:rsidP="00533FE7">
            <w:r w:rsidRPr="00512FC7">
              <w:t>EncodedSubjectLen</w:t>
            </w:r>
          </w:p>
        </w:tc>
        <w:tc>
          <w:tcPr>
            <w:tcW w:w="1083" w:type="dxa"/>
            <w:shd w:val="clear" w:color="auto" w:fill="auto"/>
          </w:tcPr>
          <w:p w14:paraId="7E374DE9" w14:textId="77777777" w:rsidR="00512FC7" w:rsidRPr="00512FC7" w:rsidRDefault="00512FC7" w:rsidP="00533FE7">
            <w:r w:rsidRPr="00512FC7">
              <w:t>Length</w:t>
            </w:r>
          </w:p>
        </w:tc>
        <w:tc>
          <w:tcPr>
            <w:tcW w:w="4677" w:type="dxa"/>
            <w:shd w:val="clear" w:color="auto" w:fill="auto"/>
          </w:tcPr>
          <w:p w14:paraId="2AB4D084" w14:textId="77777777" w:rsidR="00512FC7" w:rsidRPr="00512FC7" w:rsidRDefault="00512FC7" w:rsidP="00533FE7">
            <w:pPr>
              <w:jc w:val="left"/>
            </w:pPr>
            <w:r w:rsidRPr="00512FC7">
              <w:t>Byte length of encoded (non-ASCII characters) EncodedSubject (357) field.</w:t>
            </w:r>
          </w:p>
        </w:tc>
        <w:tc>
          <w:tcPr>
            <w:tcW w:w="4411" w:type="dxa"/>
            <w:shd w:val="clear" w:color="auto" w:fill="auto"/>
          </w:tcPr>
          <w:p w14:paraId="75B02EF1" w14:textId="77777777" w:rsidR="00512FC7" w:rsidRPr="00512FC7" w:rsidRDefault="00512FC7" w:rsidP="00533FE7">
            <w:r w:rsidRPr="00512FC7">
              <w:t>EncSubjectLen</w:t>
            </w:r>
          </w:p>
        </w:tc>
      </w:tr>
      <w:tr w:rsidR="00512FC7" w:rsidRPr="00512FC7" w14:paraId="19726B3B" w14:textId="77777777" w:rsidTr="00533FE7">
        <w:tc>
          <w:tcPr>
            <w:tcW w:w="828" w:type="dxa"/>
            <w:shd w:val="clear" w:color="auto" w:fill="auto"/>
          </w:tcPr>
          <w:p w14:paraId="10EFCC6B" w14:textId="77777777" w:rsidR="00512FC7" w:rsidRPr="00512FC7" w:rsidRDefault="00512FC7" w:rsidP="00533FE7">
            <w:bookmarkStart w:id="908" w:name="fld_EncodedSubject" w:colFirst="1" w:colLast="1"/>
            <w:bookmarkEnd w:id="907"/>
            <w:r w:rsidRPr="00512FC7">
              <w:t>357</w:t>
            </w:r>
          </w:p>
        </w:tc>
        <w:tc>
          <w:tcPr>
            <w:tcW w:w="2069" w:type="dxa"/>
            <w:shd w:val="clear" w:color="auto" w:fill="auto"/>
          </w:tcPr>
          <w:p w14:paraId="5A81E4DC" w14:textId="77777777" w:rsidR="00512FC7" w:rsidRPr="00512FC7" w:rsidRDefault="00512FC7" w:rsidP="00533FE7">
            <w:r w:rsidRPr="00512FC7">
              <w:t>EncodedSubject</w:t>
            </w:r>
          </w:p>
        </w:tc>
        <w:tc>
          <w:tcPr>
            <w:tcW w:w="1083" w:type="dxa"/>
            <w:shd w:val="clear" w:color="auto" w:fill="auto"/>
          </w:tcPr>
          <w:p w14:paraId="4435C169" w14:textId="77777777" w:rsidR="00512FC7" w:rsidRPr="00512FC7" w:rsidRDefault="00512FC7" w:rsidP="00533FE7">
            <w:r w:rsidRPr="00512FC7">
              <w:t>data</w:t>
            </w:r>
          </w:p>
        </w:tc>
        <w:tc>
          <w:tcPr>
            <w:tcW w:w="4677" w:type="dxa"/>
            <w:shd w:val="clear" w:color="auto" w:fill="auto"/>
          </w:tcPr>
          <w:p w14:paraId="5D49ABCA" w14:textId="77777777" w:rsidR="00512FC7" w:rsidRPr="00512FC7" w:rsidRDefault="00512FC7" w:rsidP="00533FE7">
            <w:pPr>
              <w:jc w:val="left"/>
            </w:pPr>
            <w:r w:rsidRPr="00512FC7">
              <w:t>Encoded (non-ASCII characters) representation of the Subject (147) field in the encoded format specified via the MessageEncoding (347) field. If used, the ASCII (English) representation should also be specified in the Subject field.</w:t>
            </w:r>
          </w:p>
        </w:tc>
        <w:tc>
          <w:tcPr>
            <w:tcW w:w="4411" w:type="dxa"/>
            <w:shd w:val="clear" w:color="auto" w:fill="auto"/>
          </w:tcPr>
          <w:p w14:paraId="6E504BA2" w14:textId="77777777" w:rsidR="00512FC7" w:rsidRPr="00512FC7" w:rsidRDefault="00512FC7" w:rsidP="00533FE7">
            <w:r w:rsidRPr="00512FC7">
              <w:t>EncSubject</w:t>
            </w:r>
          </w:p>
        </w:tc>
      </w:tr>
      <w:tr w:rsidR="00512FC7" w:rsidRPr="00512FC7" w14:paraId="19DB751E" w14:textId="77777777" w:rsidTr="00533FE7">
        <w:tc>
          <w:tcPr>
            <w:tcW w:w="828" w:type="dxa"/>
            <w:shd w:val="clear" w:color="auto" w:fill="auto"/>
          </w:tcPr>
          <w:p w14:paraId="55888721" w14:textId="77777777" w:rsidR="00512FC7" w:rsidRPr="00512FC7" w:rsidRDefault="00512FC7" w:rsidP="00533FE7">
            <w:bookmarkStart w:id="909" w:name="fld_EncodedHeadlineLen" w:colFirst="1" w:colLast="1"/>
            <w:bookmarkEnd w:id="908"/>
            <w:r w:rsidRPr="00512FC7">
              <w:t>358</w:t>
            </w:r>
          </w:p>
        </w:tc>
        <w:tc>
          <w:tcPr>
            <w:tcW w:w="2069" w:type="dxa"/>
            <w:shd w:val="clear" w:color="auto" w:fill="auto"/>
          </w:tcPr>
          <w:p w14:paraId="71B4EEE0" w14:textId="77777777" w:rsidR="00512FC7" w:rsidRPr="00512FC7" w:rsidRDefault="00512FC7" w:rsidP="00533FE7">
            <w:r w:rsidRPr="00512FC7">
              <w:t>EncodedHeadlineLen</w:t>
            </w:r>
          </w:p>
        </w:tc>
        <w:tc>
          <w:tcPr>
            <w:tcW w:w="1083" w:type="dxa"/>
            <w:shd w:val="clear" w:color="auto" w:fill="auto"/>
          </w:tcPr>
          <w:p w14:paraId="453D0B2D" w14:textId="77777777" w:rsidR="00512FC7" w:rsidRPr="00512FC7" w:rsidRDefault="00512FC7" w:rsidP="00533FE7">
            <w:r w:rsidRPr="00512FC7">
              <w:t>Length</w:t>
            </w:r>
          </w:p>
        </w:tc>
        <w:tc>
          <w:tcPr>
            <w:tcW w:w="4677" w:type="dxa"/>
            <w:shd w:val="clear" w:color="auto" w:fill="auto"/>
          </w:tcPr>
          <w:p w14:paraId="51E2844E" w14:textId="77777777" w:rsidR="00512FC7" w:rsidRPr="00512FC7" w:rsidRDefault="00512FC7" w:rsidP="00533FE7">
            <w:pPr>
              <w:jc w:val="left"/>
            </w:pPr>
            <w:r w:rsidRPr="00512FC7">
              <w:t>Byte length of encoded (non-ASCII characters) EncodedHeadline (359) field.</w:t>
            </w:r>
          </w:p>
        </w:tc>
        <w:tc>
          <w:tcPr>
            <w:tcW w:w="4411" w:type="dxa"/>
            <w:shd w:val="clear" w:color="auto" w:fill="auto"/>
          </w:tcPr>
          <w:p w14:paraId="79FA7EB2" w14:textId="77777777" w:rsidR="00512FC7" w:rsidRPr="00512FC7" w:rsidRDefault="00512FC7" w:rsidP="00533FE7">
            <w:r w:rsidRPr="00512FC7">
              <w:t>EncHeadlineLen</w:t>
            </w:r>
          </w:p>
        </w:tc>
      </w:tr>
      <w:tr w:rsidR="00512FC7" w:rsidRPr="00512FC7" w14:paraId="49C0678A" w14:textId="77777777" w:rsidTr="00533FE7">
        <w:tc>
          <w:tcPr>
            <w:tcW w:w="828" w:type="dxa"/>
            <w:shd w:val="clear" w:color="auto" w:fill="auto"/>
          </w:tcPr>
          <w:p w14:paraId="1328BC85" w14:textId="77777777" w:rsidR="00512FC7" w:rsidRPr="00512FC7" w:rsidRDefault="00512FC7" w:rsidP="00533FE7">
            <w:bookmarkStart w:id="910" w:name="fld_EncodedHeadline" w:colFirst="1" w:colLast="1"/>
            <w:bookmarkEnd w:id="909"/>
            <w:r w:rsidRPr="00512FC7">
              <w:t>359</w:t>
            </w:r>
          </w:p>
        </w:tc>
        <w:tc>
          <w:tcPr>
            <w:tcW w:w="2069" w:type="dxa"/>
            <w:shd w:val="clear" w:color="auto" w:fill="auto"/>
          </w:tcPr>
          <w:p w14:paraId="1CD4EBC6" w14:textId="77777777" w:rsidR="00512FC7" w:rsidRPr="00512FC7" w:rsidRDefault="00512FC7" w:rsidP="00533FE7">
            <w:r w:rsidRPr="00512FC7">
              <w:t>EncodedHeadline</w:t>
            </w:r>
          </w:p>
        </w:tc>
        <w:tc>
          <w:tcPr>
            <w:tcW w:w="1083" w:type="dxa"/>
            <w:shd w:val="clear" w:color="auto" w:fill="auto"/>
          </w:tcPr>
          <w:p w14:paraId="2F65B9E9" w14:textId="77777777" w:rsidR="00512FC7" w:rsidRPr="00512FC7" w:rsidRDefault="00512FC7" w:rsidP="00533FE7">
            <w:r w:rsidRPr="00512FC7">
              <w:t>data</w:t>
            </w:r>
          </w:p>
        </w:tc>
        <w:tc>
          <w:tcPr>
            <w:tcW w:w="4677" w:type="dxa"/>
            <w:shd w:val="clear" w:color="auto" w:fill="auto"/>
          </w:tcPr>
          <w:p w14:paraId="6C99F536" w14:textId="77777777" w:rsidR="00512FC7" w:rsidRPr="00512FC7" w:rsidRDefault="00512FC7" w:rsidP="00533FE7">
            <w:pPr>
              <w:jc w:val="left"/>
            </w:pPr>
            <w:r w:rsidRPr="00512FC7">
              <w:t>Encoded (non-ASCII characters) representation of the Headline (148) field in the encoded format specified via the MessageEncoding (347) field. If used, the ASCII (English) representation should also be specified in the Headline field.</w:t>
            </w:r>
          </w:p>
        </w:tc>
        <w:tc>
          <w:tcPr>
            <w:tcW w:w="4411" w:type="dxa"/>
            <w:shd w:val="clear" w:color="auto" w:fill="auto"/>
          </w:tcPr>
          <w:p w14:paraId="69610317" w14:textId="77777777" w:rsidR="00512FC7" w:rsidRPr="00512FC7" w:rsidRDefault="00512FC7" w:rsidP="00533FE7">
            <w:r w:rsidRPr="00512FC7">
              <w:t>EncHeadline</w:t>
            </w:r>
          </w:p>
        </w:tc>
      </w:tr>
      <w:tr w:rsidR="00512FC7" w:rsidRPr="00512FC7" w14:paraId="7734F11A" w14:textId="77777777" w:rsidTr="00533FE7">
        <w:tc>
          <w:tcPr>
            <w:tcW w:w="828" w:type="dxa"/>
            <w:shd w:val="clear" w:color="auto" w:fill="auto"/>
          </w:tcPr>
          <w:p w14:paraId="7550FF55" w14:textId="77777777" w:rsidR="00512FC7" w:rsidRPr="00512FC7" w:rsidRDefault="00512FC7" w:rsidP="00533FE7">
            <w:bookmarkStart w:id="911" w:name="fld_EncodedAllocTextLen" w:colFirst="1" w:colLast="1"/>
            <w:bookmarkEnd w:id="910"/>
            <w:r w:rsidRPr="00512FC7">
              <w:t>360</w:t>
            </w:r>
          </w:p>
        </w:tc>
        <w:tc>
          <w:tcPr>
            <w:tcW w:w="2069" w:type="dxa"/>
            <w:shd w:val="clear" w:color="auto" w:fill="auto"/>
          </w:tcPr>
          <w:p w14:paraId="3F6056CA" w14:textId="77777777" w:rsidR="00512FC7" w:rsidRPr="00512FC7" w:rsidRDefault="00512FC7" w:rsidP="00533FE7">
            <w:r w:rsidRPr="00512FC7">
              <w:t>EncodedAllocTextLen</w:t>
            </w:r>
          </w:p>
        </w:tc>
        <w:tc>
          <w:tcPr>
            <w:tcW w:w="1083" w:type="dxa"/>
            <w:shd w:val="clear" w:color="auto" w:fill="auto"/>
          </w:tcPr>
          <w:p w14:paraId="6DEE6769" w14:textId="77777777" w:rsidR="00512FC7" w:rsidRPr="00512FC7" w:rsidRDefault="00512FC7" w:rsidP="00533FE7">
            <w:r w:rsidRPr="00512FC7">
              <w:t>Length</w:t>
            </w:r>
          </w:p>
        </w:tc>
        <w:tc>
          <w:tcPr>
            <w:tcW w:w="4677" w:type="dxa"/>
            <w:shd w:val="clear" w:color="auto" w:fill="auto"/>
          </w:tcPr>
          <w:p w14:paraId="6E0213CA" w14:textId="77777777" w:rsidR="00512FC7" w:rsidRPr="00512FC7" w:rsidRDefault="00512FC7" w:rsidP="00533FE7">
            <w:pPr>
              <w:jc w:val="left"/>
            </w:pPr>
            <w:r w:rsidRPr="00512FC7">
              <w:t>Byte length of encoded (non-ASCII characters) EncodedAllocText (361) field.</w:t>
            </w:r>
          </w:p>
        </w:tc>
        <w:tc>
          <w:tcPr>
            <w:tcW w:w="4411" w:type="dxa"/>
            <w:shd w:val="clear" w:color="auto" w:fill="auto"/>
          </w:tcPr>
          <w:p w14:paraId="60BE14E8" w14:textId="77777777" w:rsidR="00512FC7" w:rsidRPr="00512FC7" w:rsidRDefault="00512FC7" w:rsidP="00533FE7">
            <w:r w:rsidRPr="00512FC7">
              <w:t>EncAllocTextLen</w:t>
            </w:r>
          </w:p>
        </w:tc>
      </w:tr>
      <w:tr w:rsidR="00512FC7" w:rsidRPr="00512FC7" w14:paraId="07D5EED6" w14:textId="77777777" w:rsidTr="00533FE7">
        <w:tc>
          <w:tcPr>
            <w:tcW w:w="828" w:type="dxa"/>
            <w:shd w:val="clear" w:color="auto" w:fill="auto"/>
          </w:tcPr>
          <w:p w14:paraId="45127712" w14:textId="77777777" w:rsidR="00512FC7" w:rsidRPr="00512FC7" w:rsidRDefault="00512FC7" w:rsidP="00533FE7">
            <w:bookmarkStart w:id="912" w:name="fld_EncodedAllocText" w:colFirst="1" w:colLast="1"/>
            <w:bookmarkEnd w:id="911"/>
            <w:r w:rsidRPr="00512FC7">
              <w:t>361</w:t>
            </w:r>
          </w:p>
        </w:tc>
        <w:tc>
          <w:tcPr>
            <w:tcW w:w="2069" w:type="dxa"/>
            <w:shd w:val="clear" w:color="auto" w:fill="auto"/>
          </w:tcPr>
          <w:p w14:paraId="706EB47E" w14:textId="77777777" w:rsidR="00512FC7" w:rsidRPr="00512FC7" w:rsidRDefault="00512FC7" w:rsidP="00533FE7">
            <w:r w:rsidRPr="00512FC7">
              <w:t>EncodedAllocText</w:t>
            </w:r>
          </w:p>
        </w:tc>
        <w:tc>
          <w:tcPr>
            <w:tcW w:w="1083" w:type="dxa"/>
            <w:shd w:val="clear" w:color="auto" w:fill="auto"/>
          </w:tcPr>
          <w:p w14:paraId="620F4680" w14:textId="77777777" w:rsidR="00512FC7" w:rsidRPr="00512FC7" w:rsidRDefault="00512FC7" w:rsidP="00533FE7">
            <w:r w:rsidRPr="00512FC7">
              <w:t>data</w:t>
            </w:r>
          </w:p>
        </w:tc>
        <w:tc>
          <w:tcPr>
            <w:tcW w:w="4677" w:type="dxa"/>
            <w:shd w:val="clear" w:color="auto" w:fill="auto"/>
          </w:tcPr>
          <w:p w14:paraId="7F1078BC" w14:textId="77777777" w:rsidR="00512FC7" w:rsidRPr="00512FC7" w:rsidRDefault="00512FC7" w:rsidP="00533FE7">
            <w:pPr>
              <w:jc w:val="left"/>
            </w:pPr>
            <w:r w:rsidRPr="00512FC7">
              <w:t>Encoded (non-ASCII characters) representation of the AllocText (161) field in the encoded format specified via the MessageEncoding (347) field. If used, the ASCII (English) representation should also be specified in the AllocText field.</w:t>
            </w:r>
          </w:p>
        </w:tc>
        <w:tc>
          <w:tcPr>
            <w:tcW w:w="4411" w:type="dxa"/>
            <w:shd w:val="clear" w:color="auto" w:fill="auto"/>
          </w:tcPr>
          <w:p w14:paraId="35F4B524" w14:textId="77777777" w:rsidR="00512FC7" w:rsidRPr="00512FC7" w:rsidRDefault="00512FC7" w:rsidP="00533FE7">
            <w:r w:rsidRPr="00512FC7">
              <w:t>EncAllocText</w:t>
            </w:r>
          </w:p>
        </w:tc>
      </w:tr>
      <w:tr w:rsidR="00512FC7" w:rsidRPr="00512FC7" w14:paraId="6A43D2FA" w14:textId="77777777" w:rsidTr="00533FE7">
        <w:tc>
          <w:tcPr>
            <w:tcW w:w="828" w:type="dxa"/>
            <w:shd w:val="clear" w:color="auto" w:fill="auto"/>
          </w:tcPr>
          <w:p w14:paraId="35384988" w14:textId="77777777" w:rsidR="00512FC7" w:rsidRPr="00512FC7" w:rsidRDefault="00512FC7" w:rsidP="00533FE7">
            <w:bookmarkStart w:id="913" w:name="fld_EncodedUnderlyingIssuerLen" w:colFirst="1" w:colLast="1"/>
            <w:bookmarkEnd w:id="912"/>
            <w:r w:rsidRPr="00512FC7">
              <w:t>362</w:t>
            </w:r>
          </w:p>
        </w:tc>
        <w:tc>
          <w:tcPr>
            <w:tcW w:w="2069" w:type="dxa"/>
            <w:shd w:val="clear" w:color="auto" w:fill="auto"/>
          </w:tcPr>
          <w:p w14:paraId="4B69AC50" w14:textId="77777777" w:rsidR="00512FC7" w:rsidRPr="00512FC7" w:rsidRDefault="00512FC7" w:rsidP="00533FE7">
            <w:r w:rsidRPr="00512FC7">
              <w:t>EncodedUnderlyingIssuerLen</w:t>
            </w:r>
          </w:p>
        </w:tc>
        <w:tc>
          <w:tcPr>
            <w:tcW w:w="1083" w:type="dxa"/>
            <w:shd w:val="clear" w:color="auto" w:fill="auto"/>
          </w:tcPr>
          <w:p w14:paraId="300464F6" w14:textId="77777777" w:rsidR="00512FC7" w:rsidRPr="00512FC7" w:rsidRDefault="00512FC7" w:rsidP="00533FE7">
            <w:r w:rsidRPr="00512FC7">
              <w:t>Length</w:t>
            </w:r>
          </w:p>
        </w:tc>
        <w:tc>
          <w:tcPr>
            <w:tcW w:w="4677" w:type="dxa"/>
            <w:shd w:val="clear" w:color="auto" w:fill="auto"/>
          </w:tcPr>
          <w:p w14:paraId="33A1FA6C" w14:textId="77777777" w:rsidR="00512FC7" w:rsidRPr="00512FC7" w:rsidRDefault="00512FC7" w:rsidP="00533FE7">
            <w:pPr>
              <w:jc w:val="left"/>
            </w:pPr>
            <w:r w:rsidRPr="00512FC7">
              <w:t>Byte length of encoded (non-ASCII characters) EncodedUnderlyingIssuer (363) field.</w:t>
            </w:r>
          </w:p>
        </w:tc>
        <w:tc>
          <w:tcPr>
            <w:tcW w:w="4411" w:type="dxa"/>
            <w:shd w:val="clear" w:color="auto" w:fill="auto"/>
          </w:tcPr>
          <w:p w14:paraId="6810DEE5" w14:textId="77777777" w:rsidR="00512FC7" w:rsidRPr="00512FC7" w:rsidRDefault="00512FC7" w:rsidP="00533FE7">
            <w:r w:rsidRPr="00512FC7">
              <w:t>EncUndIssrLen</w:t>
            </w:r>
          </w:p>
        </w:tc>
      </w:tr>
      <w:tr w:rsidR="00512FC7" w:rsidRPr="00512FC7" w14:paraId="1F8C760C" w14:textId="77777777" w:rsidTr="00533FE7">
        <w:tc>
          <w:tcPr>
            <w:tcW w:w="828" w:type="dxa"/>
            <w:shd w:val="clear" w:color="auto" w:fill="auto"/>
          </w:tcPr>
          <w:p w14:paraId="4701AE37" w14:textId="77777777" w:rsidR="00512FC7" w:rsidRPr="00512FC7" w:rsidRDefault="00512FC7" w:rsidP="00533FE7">
            <w:bookmarkStart w:id="914" w:name="fld_EncodedUnderlyingIssuer" w:colFirst="1" w:colLast="1"/>
            <w:bookmarkEnd w:id="913"/>
            <w:r w:rsidRPr="00512FC7">
              <w:t>363</w:t>
            </w:r>
          </w:p>
        </w:tc>
        <w:tc>
          <w:tcPr>
            <w:tcW w:w="2069" w:type="dxa"/>
            <w:shd w:val="clear" w:color="auto" w:fill="auto"/>
          </w:tcPr>
          <w:p w14:paraId="26855550" w14:textId="77777777" w:rsidR="00512FC7" w:rsidRPr="00512FC7" w:rsidRDefault="00512FC7" w:rsidP="00533FE7">
            <w:r w:rsidRPr="00512FC7">
              <w:t>EncodedUnderlyingIssuer</w:t>
            </w:r>
          </w:p>
        </w:tc>
        <w:tc>
          <w:tcPr>
            <w:tcW w:w="1083" w:type="dxa"/>
            <w:shd w:val="clear" w:color="auto" w:fill="auto"/>
          </w:tcPr>
          <w:p w14:paraId="6426B607" w14:textId="77777777" w:rsidR="00512FC7" w:rsidRPr="00512FC7" w:rsidRDefault="00512FC7" w:rsidP="00533FE7">
            <w:r w:rsidRPr="00512FC7">
              <w:t>data</w:t>
            </w:r>
          </w:p>
        </w:tc>
        <w:tc>
          <w:tcPr>
            <w:tcW w:w="4677" w:type="dxa"/>
            <w:shd w:val="clear" w:color="auto" w:fill="auto"/>
          </w:tcPr>
          <w:p w14:paraId="3C220DD3" w14:textId="77777777" w:rsidR="00512FC7" w:rsidRPr="00512FC7" w:rsidRDefault="00512FC7" w:rsidP="00533FE7">
            <w:pPr>
              <w:jc w:val="left"/>
            </w:pPr>
            <w:r w:rsidRPr="00512FC7">
              <w:t>Encoded (non-ASCII characters) representation of the UnderlyingIssuer (306) field in the encoded format specified via the MessageEncoding (347) field. If used, the ASCII (English) representation should also be specified in the UnderlyingIssuer field.</w:t>
            </w:r>
          </w:p>
        </w:tc>
        <w:tc>
          <w:tcPr>
            <w:tcW w:w="4411" w:type="dxa"/>
            <w:shd w:val="clear" w:color="auto" w:fill="auto"/>
          </w:tcPr>
          <w:p w14:paraId="017924FC" w14:textId="77777777" w:rsidR="00512FC7" w:rsidRPr="00512FC7" w:rsidRDefault="00512FC7" w:rsidP="00533FE7">
            <w:r w:rsidRPr="00512FC7">
              <w:t>EncUndIssr</w:t>
            </w:r>
          </w:p>
        </w:tc>
      </w:tr>
      <w:tr w:rsidR="00512FC7" w:rsidRPr="00512FC7" w14:paraId="10049BD4" w14:textId="77777777" w:rsidTr="00533FE7">
        <w:tc>
          <w:tcPr>
            <w:tcW w:w="828" w:type="dxa"/>
            <w:shd w:val="clear" w:color="auto" w:fill="auto"/>
          </w:tcPr>
          <w:p w14:paraId="6A995B10" w14:textId="77777777" w:rsidR="00512FC7" w:rsidRPr="00512FC7" w:rsidRDefault="00512FC7" w:rsidP="00533FE7">
            <w:bookmarkStart w:id="915" w:name="fld_EncodedUnderlyingSecurityDescLen" w:colFirst="1" w:colLast="1"/>
            <w:bookmarkEnd w:id="914"/>
            <w:r w:rsidRPr="00512FC7">
              <w:t>364</w:t>
            </w:r>
          </w:p>
        </w:tc>
        <w:tc>
          <w:tcPr>
            <w:tcW w:w="2069" w:type="dxa"/>
            <w:shd w:val="clear" w:color="auto" w:fill="auto"/>
          </w:tcPr>
          <w:p w14:paraId="18475CB4" w14:textId="77777777" w:rsidR="00512FC7" w:rsidRPr="00512FC7" w:rsidRDefault="00512FC7" w:rsidP="00533FE7">
            <w:r w:rsidRPr="00512FC7">
              <w:t>EncodedUnderlyingSecurityDescLen</w:t>
            </w:r>
          </w:p>
        </w:tc>
        <w:tc>
          <w:tcPr>
            <w:tcW w:w="1083" w:type="dxa"/>
            <w:shd w:val="clear" w:color="auto" w:fill="auto"/>
          </w:tcPr>
          <w:p w14:paraId="04BC2622" w14:textId="77777777" w:rsidR="00512FC7" w:rsidRPr="00512FC7" w:rsidRDefault="00512FC7" w:rsidP="00533FE7">
            <w:r w:rsidRPr="00512FC7">
              <w:t>Length</w:t>
            </w:r>
          </w:p>
        </w:tc>
        <w:tc>
          <w:tcPr>
            <w:tcW w:w="4677" w:type="dxa"/>
            <w:shd w:val="clear" w:color="auto" w:fill="auto"/>
          </w:tcPr>
          <w:p w14:paraId="410F976E" w14:textId="77777777" w:rsidR="00512FC7" w:rsidRPr="00512FC7" w:rsidRDefault="00512FC7" w:rsidP="00533FE7">
            <w:pPr>
              <w:jc w:val="left"/>
            </w:pPr>
            <w:r w:rsidRPr="00512FC7">
              <w:t>Byte length of encoded (non-ASCII characters) EncodedUnderlyingSecurityDesc (365) field.</w:t>
            </w:r>
          </w:p>
        </w:tc>
        <w:tc>
          <w:tcPr>
            <w:tcW w:w="4411" w:type="dxa"/>
            <w:shd w:val="clear" w:color="auto" w:fill="auto"/>
          </w:tcPr>
          <w:p w14:paraId="0E312FD4" w14:textId="77777777" w:rsidR="00512FC7" w:rsidRPr="00512FC7" w:rsidRDefault="00512FC7" w:rsidP="00533FE7">
            <w:r w:rsidRPr="00512FC7">
              <w:t>EncUndSecDescLen</w:t>
            </w:r>
          </w:p>
        </w:tc>
      </w:tr>
      <w:tr w:rsidR="00512FC7" w:rsidRPr="00512FC7" w14:paraId="1DBCA939" w14:textId="77777777" w:rsidTr="00533FE7">
        <w:tc>
          <w:tcPr>
            <w:tcW w:w="828" w:type="dxa"/>
            <w:shd w:val="clear" w:color="auto" w:fill="auto"/>
          </w:tcPr>
          <w:p w14:paraId="1BDAD641" w14:textId="77777777" w:rsidR="00512FC7" w:rsidRPr="00512FC7" w:rsidRDefault="00512FC7" w:rsidP="00533FE7">
            <w:bookmarkStart w:id="916" w:name="fld_EncodedUnderlyingSecurityDesc" w:colFirst="1" w:colLast="1"/>
            <w:bookmarkEnd w:id="915"/>
            <w:r w:rsidRPr="00512FC7">
              <w:lastRenderedPageBreak/>
              <w:t>365</w:t>
            </w:r>
          </w:p>
        </w:tc>
        <w:tc>
          <w:tcPr>
            <w:tcW w:w="2069" w:type="dxa"/>
            <w:shd w:val="clear" w:color="auto" w:fill="auto"/>
          </w:tcPr>
          <w:p w14:paraId="355A44F8" w14:textId="77777777" w:rsidR="00512FC7" w:rsidRPr="00512FC7" w:rsidRDefault="00512FC7" w:rsidP="00533FE7">
            <w:r w:rsidRPr="00512FC7">
              <w:t>EncodedUnderlyingSecurityDesc</w:t>
            </w:r>
          </w:p>
        </w:tc>
        <w:tc>
          <w:tcPr>
            <w:tcW w:w="1083" w:type="dxa"/>
            <w:shd w:val="clear" w:color="auto" w:fill="auto"/>
          </w:tcPr>
          <w:p w14:paraId="6314B143" w14:textId="77777777" w:rsidR="00512FC7" w:rsidRPr="00512FC7" w:rsidRDefault="00512FC7" w:rsidP="00533FE7">
            <w:r w:rsidRPr="00512FC7">
              <w:t>data</w:t>
            </w:r>
          </w:p>
        </w:tc>
        <w:tc>
          <w:tcPr>
            <w:tcW w:w="4677" w:type="dxa"/>
            <w:shd w:val="clear" w:color="auto" w:fill="auto"/>
          </w:tcPr>
          <w:p w14:paraId="2BE14902" w14:textId="77777777" w:rsidR="00512FC7" w:rsidRPr="00512FC7" w:rsidRDefault="00512FC7" w:rsidP="00533FE7">
            <w:pPr>
              <w:jc w:val="left"/>
            </w:pPr>
            <w:r w:rsidRPr="00512FC7">
              <w:t>Encoded (non-ASCII characters) representation of the UnderlyingSecurityDesc (307) field in the encoded format specified via the MessageEncoding (347) field. If used, the ASCII (English) representation should also be specified in the UnderlyingSecurityeDesc field.</w:t>
            </w:r>
          </w:p>
        </w:tc>
        <w:tc>
          <w:tcPr>
            <w:tcW w:w="4411" w:type="dxa"/>
            <w:shd w:val="clear" w:color="auto" w:fill="auto"/>
          </w:tcPr>
          <w:p w14:paraId="7CBA9A41" w14:textId="77777777" w:rsidR="00512FC7" w:rsidRPr="00512FC7" w:rsidRDefault="00512FC7" w:rsidP="00533FE7">
            <w:r w:rsidRPr="00512FC7">
              <w:t>EncUndSecDesc</w:t>
            </w:r>
          </w:p>
        </w:tc>
      </w:tr>
      <w:tr w:rsidR="00512FC7" w:rsidRPr="00512FC7" w14:paraId="3EF338F8" w14:textId="77777777" w:rsidTr="00533FE7">
        <w:tc>
          <w:tcPr>
            <w:tcW w:w="828" w:type="dxa"/>
            <w:shd w:val="clear" w:color="auto" w:fill="auto"/>
          </w:tcPr>
          <w:p w14:paraId="69B4C20D" w14:textId="77777777" w:rsidR="00512FC7" w:rsidRPr="00512FC7" w:rsidRDefault="00512FC7" w:rsidP="00533FE7">
            <w:bookmarkStart w:id="917" w:name="fld_AllocPrice" w:colFirst="1" w:colLast="1"/>
            <w:bookmarkEnd w:id="916"/>
            <w:r w:rsidRPr="00512FC7">
              <w:t>366</w:t>
            </w:r>
          </w:p>
        </w:tc>
        <w:tc>
          <w:tcPr>
            <w:tcW w:w="2069" w:type="dxa"/>
            <w:shd w:val="clear" w:color="auto" w:fill="auto"/>
          </w:tcPr>
          <w:p w14:paraId="56855E76" w14:textId="77777777" w:rsidR="00512FC7" w:rsidRPr="00512FC7" w:rsidRDefault="00512FC7" w:rsidP="00533FE7">
            <w:r w:rsidRPr="00512FC7">
              <w:t>AllocPrice</w:t>
            </w:r>
          </w:p>
        </w:tc>
        <w:tc>
          <w:tcPr>
            <w:tcW w:w="1083" w:type="dxa"/>
            <w:shd w:val="clear" w:color="auto" w:fill="auto"/>
          </w:tcPr>
          <w:p w14:paraId="5585CABA" w14:textId="77777777" w:rsidR="00512FC7" w:rsidRPr="00512FC7" w:rsidRDefault="00512FC7" w:rsidP="00533FE7">
            <w:r w:rsidRPr="00512FC7">
              <w:t>Price</w:t>
            </w:r>
          </w:p>
        </w:tc>
        <w:tc>
          <w:tcPr>
            <w:tcW w:w="4677" w:type="dxa"/>
            <w:shd w:val="clear" w:color="auto" w:fill="auto"/>
          </w:tcPr>
          <w:p w14:paraId="08BF3710" w14:textId="77777777" w:rsidR="00512FC7" w:rsidRPr="00512FC7" w:rsidRDefault="00512FC7" w:rsidP="00533FE7">
            <w:pPr>
              <w:jc w:val="left"/>
            </w:pPr>
            <w:r w:rsidRPr="00512FC7">
              <w:t>Executed price for an AllocAccount (79) entry used when using "executed price" vs. "average price" allocations (e.g. Japan).</w:t>
            </w:r>
          </w:p>
        </w:tc>
        <w:tc>
          <w:tcPr>
            <w:tcW w:w="4411" w:type="dxa"/>
            <w:shd w:val="clear" w:color="auto" w:fill="auto"/>
          </w:tcPr>
          <w:p w14:paraId="2AB00D19" w14:textId="77777777" w:rsidR="00512FC7" w:rsidRPr="00512FC7" w:rsidRDefault="00512FC7" w:rsidP="00533FE7">
            <w:r w:rsidRPr="00512FC7">
              <w:t>Px</w:t>
            </w:r>
          </w:p>
        </w:tc>
      </w:tr>
      <w:tr w:rsidR="00512FC7" w:rsidRPr="00512FC7" w14:paraId="09C9949A" w14:textId="77777777" w:rsidTr="00533FE7">
        <w:tc>
          <w:tcPr>
            <w:tcW w:w="828" w:type="dxa"/>
            <w:shd w:val="clear" w:color="auto" w:fill="auto"/>
          </w:tcPr>
          <w:p w14:paraId="13DD677A" w14:textId="77777777" w:rsidR="00512FC7" w:rsidRPr="00512FC7" w:rsidRDefault="00512FC7" w:rsidP="00533FE7">
            <w:bookmarkStart w:id="918" w:name="fld_QuoteSetValidUntilTime" w:colFirst="1" w:colLast="1"/>
            <w:bookmarkEnd w:id="917"/>
            <w:r w:rsidRPr="00512FC7">
              <w:t>367</w:t>
            </w:r>
          </w:p>
        </w:tc>
        <w:tc>
          <w:tcPr>
            <w:tcW w:w="2069" w:type="dxa"/>
            <w:shd w:val="clear" w:color="auto" w:fill="auto"/>
          </w:tcPr>
          <w:p w14:paraId="2FD75D95" w14:textId="77777777" w:rsidR="00512FC7" w:rsidRPr="00512FC7" w:rsidRDefault="00512FC7" w:rsidP="00533FE7">
            <w:r w:rsidRPr="00512FC7">
              <w:t>QuoteSetValidUntilTime</w:t>
            </w:r>
          </w:p>
        </w:tc>
        <w:tc>
          <w:tcPr>
            <w:tcW w:w="1083" w:type="dxa"/>
            <w:shd w:val="clear" w:color="auto" w:fill="auto"/>
          </w:tcPr>
          <w:p w14:paraId="742DE1AF" w14:textId="77777777" w:rsidR="00512FC7" w:rsidRPr="00512FC7" w:rsidRDefault="00512FC7" w:rsidP="00533FE7">
            <w:r w:rsidRPr="00512FC7">
              <w:t>UTCTimestamp</w:t>
            </w:r>
          </w:p>
        </w:tc>
        <w:tc>
          <w:tcPr>
            <w:tcW w:w="4677" w:type="dxa"/>
            <w:shd w:val="clear" w:color="auto" w:fill="auto"/>
          </w:tcPr>
          <w:p w14:paraId="1F37FE7F" w14:textId="77777777" w:rsidR="00512FC7" w:rsidRPr="00512FC7" w:rsidRDefault="00512FC7" w:rsidP="00533FE7">
            <w:pPr>
              <w:jc w:val="left"/>
            </w:pPr>
            <w:r w:rsidRPr="00512FC7">
              <w:t>Indicates expiration time of this particular QuoteSet (always expressed in UTC (Universal Time Coordinated, also known as "GMT")</w:t>
            </w:r>
          </w:p>
        </w:tc>
        <w:tc>
          <w:tcPr>
            <w:tcW w:w="4411" w:type="dxa"/>
            <w:shd w:val="clear" w:color="auto" w:fill="auto"/>
          </w:tcPr>
          <w:p w14:paraId="422B14CB" w14:textId="77777777" w:rsidR="00512FC7" w:rsidRPr="00512FC7" w:rsidRDefault="00512FC7" w:rsidP="00533FE7">
            <w:r w:rsidRPr="00512FC7">
              <w:t>ValidTil</w:t>
            </w:r>
          </w:p>
        </w:tc>
      </w:tr>
      <w:tr w:rsidR="00512FC7" w:rsidRPr="00512FC7" w14:paraId="365FFCCE" w14:textId="77777777" w:rsidTr="00533FE7">
        <w:tc>
          <w:tcPr>
            <w:tcW w:w="828" w:type="dxa"/>
            <w:shd w:val="clear" w:color="auto" w:fill="auto"/>
          </w:tcPr>
          <w:p w14:paraId="15569E28" w14:textId="77777777" w:rsidR="00512FC7" w:rsidRPr="00512FC7" w:rsidRDefault="00512FC7" w:rsidP="00533FE7">
            <w:bookmarkStart w:id="919" w:name="fld_QuoteEntryRejectReason" w:colFirst="1" w:colLast="1"/>
            <w:bookmarkEnd w:id="918"/>
            <w:r w:rsidRPr="00512FC7">
              <w:t>368</w:t>
            </w:r>
          </w:p>
        </w:tc>
        <w:tc>
          <w:tcPr>
            <w:tcW w:w="2069" w:type="dxa"/>
            <w:shd w:val="clear" w:color="auto" w:fill="auto"/>
          </w:tcPr>
          <w:p w14:paraId="36FE1F93" w14:textId="77777777" w:rsidR="00512FC7" w:rsidRPr="00512FC7" w:rsidRDefault="00512FC7" w:rsidP="00533FE7">
            <w:r w:rsidRPr="00512FC7">
              <w:t>QuoteEntryRejectReason</w:t>
            </w:r>
          </w:p>
        </w:tc>
        <w:tc>
          <w:tcPr>
            <w:tcW w:w="1083" w:type="dxa"/>
            <w:shd w:val="clear" w:color="auto" w:fill="auto"/>
          </w:tcPr>
          <w:p w14:paraId="4E0E2956" w14:textId="77777777" w:rsidR="00512FC7" w:rsidRPr="00512FC7" w:rsidRDefault="00512FC7" w:rsidP="00533FE7">
            <w:r w:rsidRPr="00512FC7">
              <w:t>int</w:t>
            </w:r>
          </w:p>
        </w:tc>
        <w:tc>
          <w:tcPr>
            <w:tcW w:w="4677" w:type="dxa"/>
            <w:shd w:val="clear" w:color="auto" w:fill="auto"/>
          </w:tcPr>
          <w:p w14:paraId="1054A768" w14:textId="77777777" w:rsidR="00512FC7" w:rsidRDefault="00512FC7" w:rsidP="00533FE7">
            <w:pPr>
              <w:jc w:val="left"/>
            </w:pPr>
            <w:r>
              <w:t>Reason Quote Entry was rejected:</w:t>
            </w:r>
          </w:p>
          <w:p w14:paraId="1AA6E81F" w14:textId="77777777" w:rsidR="00512FC7" w:rsidRDefault="00512FC7" w:rsidP="00533FE7">
            <w:pPr>
              <w:jc w:val="left"/>
            </w:pPr>
            <w:r>
              <w:t>Valid values:</w:t>
            </w:r>
            <w:r>
              <w:br/>
            </w:r>
            <w:r>
              <w:tab/>
              <w:t>12 - Invalid or unknown Security Issuer</w:t>
            </w:r>
            <w:r>
              <w:br/>
            </w:r>
            <w:r>
              <w:tab/>
              <w:t>13 - Invalid or unknown Issuer of Underlying Security</w:t>
            </w:r>
            <w:r>
              <w:br/>
            </w:r>
            <w:r>
              <w:tab/>
              <w:t>1 - Unknown Symbol (security)</w:t>
            </w:r>
            <w:r>
              <w:br/>
            </w:r>
            <w:r>
              <w:tab/>
              <w:t>2 - Exchange (Security) closed</w:t>
            </w:r>
            <w:r>
              <w:br/>
            </w:r>
            <w:r>
              <w:tab/>
              <w:t>3 - Quote Request exceeds limit</w:t>
            </w:r>
            <w:r>
              <w:br/>
            </w:r>
            <w:r>
              <w:tab/>
              <w:t>4 - Too late to enter</w:t>
            </w:r>
            <w:r>
              <w:br/>
            </w:r>
            <w:r>
              <w:tab/>
              <w:t>5 - Unknown Quote</w:t>
            </w:r>
            <w:r>
              <w:br/>
            </w:r>
            <w:r>
              <w:tab/>
              <w:t>6 - Duplicate Quote</w:t>
            </w:r>
            <w:r>
              <w:br/>
            </w:r>
            <w:r>
              <w:tab/>
              <w:t>7 - Invalid bid/ask spread</w:t>
            </w:r>
            <w:r>
              <w:br/>
            </w:r>
            <w:r>
              <w:tab/>
              <w:t>8 - Invalid price</w:t>
            </w:r>
            <w:r>
              <w:br/>
            </w:r>
            <w:r>
              <w:tab/>
              <w:t>9 - Not authorized to quote security</w:t>
            </w:r>
            <w:r>
              <w:br/>
            </w:r>
            <w:r>
              <w:tab/>
              <w:t>10 - Price exceeds current price band</w:t>
            </w:r>
            <w:r>
              <w:br/>
            </w:r>
            <w:r>
              <w:tab/>
              <w:t>11 - Quote Locked - Unable to Update/Cancel</w:t>
            </w:r>
            <w:r>
              <w:br/>
            </w:r>
            <w:r>
              <w:tab/>
              <w:t>99 - Other</w:t>
            </w:r>
          </w:p>
          <w:p w14:paraId="1023AE9A" w14:textId="77777777" w:rsidR="00512FC7" w:rsidRDefault="00512FC7" w:rsidP="00533FE7">
            <w:pPr>
              <w:jc w:val="left"/>
            </w:pPr>
          </w:p>
          <w:p w14:paraId="43EE0C68" w14:textId="77777777" w:rsidR="00512FC7" w:rsidRPr="00512FC7" w:rsidRDefault="00512FC7" w:rsidP="00533FE7">
            <w:pPr>
              <w:jc w:val="left"/>
            </w:pPr>
            <w:r>
              <w:t>or any value conforming to the data type Reserved100Plus</w:t>
            </w:r>
          </w:p>
        </w:tc>
        <w:tc>
          <w:tcPr>
            <w:tcW w:w="4411" w:type="dxa"/>
            <w:shd w:val="clear" w:color="auto" w:fill="auto"/>
          </w:tcPr>
          <w:p w14:paraId="1E5ED00B" w14:textId="77777777" w:rsidR="00512FC7" w:rsidRPr="00512FC7" w:rsidRDefault="00512FC7" w:rsidP="00533FE7">
            <w:r w:rsidRPr="00512FC7">
              <w:t>EntryRejRsn</w:t>
            </w:r>
          </w:p>
        </w:tc>
      </w:tr>
      <w:tr w:rsidR="00512FC7" w:rsidRPr="00512FC7" w14:paraId="2BA9CCEA" w14:textId="77777777" w:rsidTr="00533FE7">
        <w:tc>
          <w:tcPr>
            <w:tcW w:w="828" w:type="dxa"/>
            <w:shd w:val="clear" w:color="auto" w:fill="auto"/>
          </w:tcPr>
          <w:p w14:paraId="1B723744" w14:textId="77777777" w:rsidR="00512FC7" w:rsidRPr="00512FC7" w:rsidRDefault="00512FC7" w:rsidP="00533FE7">
            <w:bookmarkStart w:id="920" w:name="fld_LastMsgSeqNumProcessed" w:colFirst="1" w:colLast="1"/>
            <w:bookmarkEnd w:id="919"/>
            <w:r w:rsidRPr="00512FC7">
              <w:t>369</w:t>
            </w:r>
          </w:p>
        </w:tc>
        <w:tc>
          <w:tcPr>
            <w:tcW w:w="2069" w:type="dxa"/>
            <w:shd w:val="clear" w:color="auto" w:fill="auto"/>
          </w:tcPr>
          <w:p w14:paraId="07BEE9AC" w14:textId="77777777" w:rsidR="00512FC7" w:rsidRPr="00512FC7" w:rsidRDefault="00512FC7" w:rsidP="00533FE7">
            <w:r w:rsidRPr="00512FC7">
              <w:t>LastMsgSeqNumProcessed</w:t>
            </w:r>
          </w:p>
        </w:tc>
        <w:tc>
          <w:tcPr>
            <w:tcW w:w="1083" w:type="dxa"/>
            <w:shd w:val="clear" w:color="auto" w:fill="auto"/>
          </w:tcPr>
          <w:p w14:paraId="42172747" w14:textId="77777777" w:rsidR="00512FC7" w:rsidRPr="00512FC7" w:rsidRDefault="00512FC7" w:rsidP="00533FE7">
            <w:r w:rsidRPr="00512FC7">
              <w:t>SeqNum</w:t>
            </w:r>
          </w:p>
        </w:tc>
        <w:tc>
          <w:tcPr>
            <w:tcW w:w="4677" w:type="dxa"/>
            <w:shd w:val="clear" w:color="auto" w:fill="auto"/>
          </w:tcPr>
          <w:p w14:paraId="0D4AA6B0" w14:textId="77777777" w:rsidR="00512FC7" w:rsidRPr="00512FC7" w:rsidRDefault="00512FC7" w:rsidP="00533FE7">
            <w:pPr>
              <w:jc w:val="left"/>
            </w:pPr>
            <w:r w:rsidRPr="00512FC7">
              <w:t xml:space="preserve">The last MsgSeqNum (34) value received by the FIX engine and processed by downstream application, such as trading engine or order routing system. Can be specified on every message sent. Useful for detecting a </w:t>
            </w:r>
            <w:r w:rsidRPr="00512FC7">
              <w:lastRenderedPageBreak/>
              <w:t>backlog with a counterparty.</w:t>
            </w:r>
          </w:p>
        </w:tc>
        <w:tc>
          <w:tcPr>
            <w:tcW w:w="4411" w:type="dxa"/>
            <w:shd w:val="clear" w:color="auto" w:fill="auto"/>
          </w:tcPr>
          <w:p w14:paraId="03E963E4" w14:textId="77777777" w:rsidR="00512FC7" w:rsidRPr="00512FC7" w:rsidRDefault="00512FC7" w:rsidP="00533FE7"/>
        </w:tc>
      </w:tr>
      <w:tr w:rsidR="00DE5358" w:rsidRPr="00DE5358" w14:paraId="00A97C5B" w14:textId="77777777" w:rsidTr="00BD0927">
        <w:trPr>
          <w:del w:id="921" w:author="Administrator" w:date="2011-08-18T10:26:00Z"/>
        </w:trPr>
        <w:tc>
          <w:tcPr>
            <w:tcW w:w="828" w:type="dxa"/>
            <w:shd w:val="clear" w:color="auto" w:fill="auto"/>
          </w:tcPr>
          <w:p w14:paraId="2AF1F87B" w14:textId="77777777" w:rsidR="00DE5358" w:rsidRPr="00DE5358" w:rsidRDefault="00DE5358" w:rsidP="00DE5358">
            <w:pPr>
              <w:rPr>
                <w:del w:id="922" w:author="Administrator" w:date="2011-08-18T10:26:00Z"/>
              </w:rPr>
            </w:pPr>
            <w:bookmarkStart w:id="923" w:name="fld_OnBehalfOfSendingTime" w:colFirst="1" w:colLast="1"/>
            <w:bookmarkStart w:id="924" w:name="fld_RefTagID" w:colFirst="1" w:colLast="1"/>
            <w:bookmarkEnd w:id="920"/>
            <w:del w:id="925" w:author="Administrator" w:date="2011-08-18T10:26:00Z">
              <w:r w:rsidRPr="00DE5358">
                <w:lastRenderedPageBreak/>
                <w:delText>370</w:delText>
              </w:r>
            </w:del>
          </w:p>
        </w:tc>
        <w:tc>
          <w:tcPr>
            <w:tcW w:w="2069" w:type="dxa"/>
            <w:shd w:val="clear" w:color="auto" w:fill="auto"/>
          </w:tcPr>
          <w:p w14:paraId="1FD65FC7" w14:textId="77777777" w:rsidR="00DE5358" w:rsidRPr="00DE5358" w:rsidRDefault="00DE5358" w:rsidP="00DE5358">
            <w:pPr>
              <w:rPr>
                <w:del w:id="926" w:author="Administrator" w:date="2011-08-18T10:26:00Z"/>
              </w:rPr>
            </w:pPr>
            <w:del w:id="927" w:author="Administrator" w:date="2011-08-18T10:26:00Z">
              <w:r w:rsidRPr="00DE5358">
                <w:delText>OnBehalfOfSendingTime</w:delText>
              </w:r>
            </w:del>
          </w:p>
        </w:tc>
        <w:tc>
          <w:tcPr>
            <w:tcW w:w="1083" w:type="dxa"/>
            <w:shd w:val="clear" w:color="auto" w:fill="auto"/>
          </w:tcPr>
          <w:p w14:paraId="7E2507A4" w14:textId="77777777" w:rsidR="00DE5358" w:rsidRPr="00DE5358" w:rsidRDefault="00DE5358" w:rsidP="00DE5358">
            <w:pPr>
              <w:rPr>
                <w:del w:id="928" w:author="Administrator" w:date="2011-08-18T10:26:00Z"/>
              </w:rPr>
            </w:pPr>
            <w:del w:id="929" w:author="Administrator" w:date="2011-08-18T10:26:00Z">
              <w:r w:rsidRPr="00DE5358">
                <w:delText>UTCTimestamp</w:delText>
              </w:r>
            </w:del>
          </w:p>
        </w:tc>
        <w:tc>
          <w:tcPr>
            <w:tcW w:w="4677" w:type="dxa"/>
            <w:shd w:val="clear" w:color="auto" w:fill="auto"/>
          </w:tcPr>
          <w:p w14:paraId="6DA3212D" w14:textId="77777777" w:rsidR="00DE5358" w:rsidRPr="00DE5358" w:rsidRDefault="00DE5358" w:rsidP="00BD0927">
            <w:pPr>
              <w:jc w:val="left"/>
              <w:rPr>
                <w:del w:id="930" w:author="Administrator" w:date="2011-08-18T10:26:00Z"/>
              </w:rPr>
            </w:pPr>
            <w:del w:id="931" w:author="Administrator" w:date="2011-08-18T10:26:00Z">
              <w:r w:rsidRPr="00DE5358">
                <w:delText>Deprecated in FIX.4.3 Used when a message is sent via a 'hub' or 'service bureau'.  If A sends to Q (the hub) who then sends to B via a separate FIX session, then when Q sends to B the value of this field should represent the SendingTime on the message A sent to Q.   (always expressed in UTC (Universal Time Coordinated, also known as 'GMT')</w:delText>
              </w:r>
            </w:del>
          </w:p>
        </w:tc>
        <w:tc>
          <w:tcPr>
            <w:tcW w:w="4411" w:type="dxa"/>
            <w:shd w:val="clear" w:color="auto" w:fill="auto"/>
          </w:tcPr>
          <w:p w14:paraId="263CAC44" w14:textId="77777777" w:rsidR="00DE5358" w:rsidRPr="00DE5358" w:rsidRDefault="00DE5358" w:rsidP="00DE5358">
            <w:pPr>
              <w:rPr>
                <w:del w:id="932" w:author="Administrator" w:date="2011-08-18T10:26:00Z"/>
              </w:rPr>
            </w:pPr>
          </w:p>
        </w:tc>
      </w:tr>
      <w:bookmarkEnd w:id="923"/>
      <w:tr w:rsidR="00512FC7" w:rsidRPr="00512FC7" w14:paraId="0D2A2B91" w14:textId="77777777" w:rsidTr="00533FE7">
        <w:tc>
          <w:tcPr>
            <w:tcW w:w="828" w:type="dxa"/>
            <w:shd w:val="clear" w:color="auto" w:fill="auto"/>
          </w:tcPr>
          <w:p w14:paraId="2C26F17E" w14:textId="77777777" w:rsidR="00512FC7" w:rsidRPr="00512FC7" w:rsidRDefault="00512FC7" w:rsidP="00533FE7">
            <w:r w:rsidRPr="00512FC7">
              <w:t>371</w:t>
            </w:r>
          </w:p>
        </w:tc>
        <w:tc>
          <w:tcPr>
            <w:tcW w:w="2069" w:type="dxa"/>
            <w:shd w:val="clear" w:color="auto" w:fill="auto"/>
          </w:tcPr>
          <w:p w14:paraId="6D0B495C" w14:textId="77777777" w:rsidR="00512FC7" w:rsidRPr="00512FC7" w:rsidRDefault="00512FC7" w:rsidP="00533FE7">
            <w:r w:rsidRPr="00512FC7">
              <w:t>RefTagID</w:t>
            </w:r>
          </w:p>
        </w:tc>
        <w:tc>
          <w:tcPr>
            <w:tcW w:w="1083" w:type="dxa"/>
            <w:shd w:val="clear" w:color="auto" w:fill="auto"/>
          </w:tcPr>
          <w:p w14:paraId="650A3F69" w14:textId="77777777" w:rsidR="00512FC7" w:rsidRPr="00512FC7" w:rsidRDefault="00512FC7" w:rsidP="00533FE7">
            <w:r w:rsidRPr="00512FC7">
              <w:t>int</w:t>
            </w:r>
          </w:p>
        </w:tc>
        <w:tc>
          <w:tcPr>
            <w:tcW w:w="4677" w:type="dxa"/>
            <w:shd w:val="clear" w:color="auto" w:fill="auto"/>
          </w:tcPr>
          <w:p w14:paraId="552F9C0D" w14:textId="77777777" w:rsidR="00512FC7" w:rsidRPr="00512FC7" w:rsidRDefault="00512FC7" w:rsidP="00533FE7">
            <w:pPr>
              <w:jc w:val="left"/>
            </w:pPr>
            <w:r w:rsidRPr="00512FC7">
              <w:t>The tag number of the FIX field being referenced.</w:t>
            </w:r>
          </w:p>
        </w:tc>
        <w:tc>
          <w:tcPr>
            <w:tcW w:w="4411" w:type="dxa"/>
            <w:shd w:val="clear" w:color="auto" w:fill="auto"/>
          </w:tcPr>
          <w:p w14:paraId="1E8270B2" w14:textId="77777777" w:rsidR="00512FC7" w:rsidRPr="00512FC7" w:rsidRDefault="00512FC7" w:rsidP="00533FE7">
            <w:r w:rsidRPr="00512FC7">
              <w:t>RefTagID</w:t>
            </w:r>
          </w:p>
        </w:tc>
      </w:tr>
      <w:tr w:rsidR="00512FC7" w:rsidRPr="00512FC7" w14:paraId="0FC7D638" w14:textId="77777777" w:rsidTr="00533FE7">
        <w:tc>
          <w:tcPr>
            <w:tcW w:w="828" w:type="dxa"/>
            <w:shd w:val="clear" w:color="auto" w:fill="auto"/>
          </w:tcPr>
          <w:p w14:paraId="25D6176B" w14:textId="77777777" w:rsidR="00512FC7" w:rsidRPr="00512FC7" w:rsidRDefault="00512FC7" w:rsidP="00533FE7">
            <w:bookmarkStart w:id="933" w:name="fld_RefMsgType" w:colFirst="1" w:colLast="1"/>
            <w:bookmarkEnd w:id="924"/>
            <w:r w:rsidRPr="00512FC7">
              <w:t>372</w:t>
            </w:r>
          </w:p>
        </w:tc>
        <w:tc>
          <w:tcPr>
            <w:tcW w:w="2069" w:type="dxa"/>
            <w:shd w:val="clear" w:color="auto" w:fill="auto"/>
          </w:tcPr>
          <w:p w14:paraId="214D3120" w14:textId="77777777" w:rsidR="00512FC7" w:rsidRPr="00512FC7" w:rsidRDefault="00512FC7" w:rsidP="00533FE7">
            <w:r w:rsidRPr="00512FC7">
              <w:t>RefMsgType</w:t>
            </w:r>
          </w:p>
        </w:tc>
        <w:tc>
          <w:tcPr>
            <w:tcW w:w="1083" w:type="dxa"/>
            <w:shd w:val="clear" w:color="auto" w:fill="auto"/>
          </w:tcPr>
          <w:p w14:paraId="29625684" w14:textId="77777777" w:rsidR="00512FC7" w:rsidRPr="00512FC7" w:rsidRDefault="00512FC7" w:rsidP="00533FE7">
            <w:r w:rsidRPr="00512FC7">
              <w:t>String</w:t>
            </w:r>
          </w:p>
        </w:tc>
        <w:tc>
          <w:tcPr>
            <w:tcW w:w="4677" w:type="dxa"/>
            <w:shd w:val="clear" w:color="auto" w:fill="auto"/>
          </w:tcPr>
          <w:p w14:paraId="3C9DE124" w14:textId="77777777" w:rsidR="00512FC7" w:rsidRDefault="00512FC7" w:rsidP="00533FE7">
            <w:pPr>
              <w:jc w:val="left"/>
            </w:pPr>
            <w:r>
              <w:t>The MsgType (35) of the FIX message being referenced.</w:t>
            </w:r>
          </w:p>
          <w:p w14:paraId="0FD2FE18" w14:textId="7B03CE25" w:rsidR="00512FC7" w:rsidRPr="00512FC7" w:rsidRDefault="00512FC7" w:rsidP="00533FE7">
            <w:pPr>
              <w:jc w:val="left"/>
            </w:pPr>
            <w:r>
              <w:t>Valid values:</w:t>
            </w:r>
            <w:r>
              <w:br/>
            </w:r>
            <w:r>
              <w:tab/>
              <w:t>0 - Heartbeat</w:t>
            </w:r>
            <w:r>
              <w:br/>
            </w:r>
            <w:r>
              <w:tab/>
              <w:t>1 - TestRequest</w:t>
            </w:r>
            <w:r>
              <w:br/>
            </w:r>
            <w:r>
              <w:tab/>
              <w:t>2 - ResendRequest</w:t>
            </w:r>
            <w:r>
              <w:br/>
            </w:r>
            <w:r>
              <w:tab/>
              <w:t>3 - Reject</w:t>
            </w:r>
            <w:r>
              <w:br/>
            </w:r>
            <w:r>
              <w:tab/>
              <w:t>4 - SequenceReset</w:t>
            </w:r>
            <w:r>
              <w:br/>
            </w:r>
            <w:r>
              <w:tab/>
              <w:t>5 - Logout</w:t>
            </w:r>
            <w:r>
              <w:br/>
            </w:r>
            <w:r>
              <w:tab/>
              <w:t>6 - IOI</w:t>
            </w:r>
            <w:r>
              <w:br/>
            </w:r>
            <w:r>
              <w:tab/>
              <w:t>7 - Advertisement</w:t>
            </w:r>
            <w:r>
              <w:br/>
            </w:r>
            <w:r>
              <w:tab/>
              <w:t>8 - ExecutionReport</w:t>
            </w:r>
            <w:r>
              <w:br/>
            </w:r>
            <w:r>
              <w:tab/>
              <w:t>9 - OrderCancelReject</w:t>
            </w:r>
            <w:r>
              <w:br/>
            </w:r>
            <w:r>
              <w:tab/>
              <w:t>A - Logon</w:t>
            </w:r>
            <w:r>
              <w:br/>
            </w:r>
            <w:r>
              <w:tab/>
              <w:t>AA - DerivativeSecurityList</w:t>
            </w:r>
            <w:r>
              <w:br/>
            </w:r>
            <w:r>
              <w:tab/>
              <w:t>AB - NewOrderMultileg</w:t>
            </w:r>
            <w:r>
              <w:br/>
            </w:r>
            <w:r>
              <w:tab/>
              <w:t>AC - MultilegOrderCancelReplace</w:t>
            </w:r>
            <w:r>
              <w:br/>
            </w:r>
            <w:r>
              <w:tab/>
              <w:t>AD - TradeCaptureReportRequest</w:t>
            </w:r>
            <w:r>
              <w:br/>
            </w:r>
            <w:r>
              <w:tab/>
              <w:t>AE - TradeCaptureReport</w:t>
            </w:r>
            <w:r>
              <w:br/>
            </w:r>
            <w:r>
              <w:tab/>
              <w:t>AF - OrderMassStatusRequest</w:t>
            </w:r>
            <w:r>
              <w:br/>
            </w:r>
            <w:r>
              <w:tab/>
              <w:t>AG - QuoteRequestReject</w:t>
            </w:r>
            <w:r>
              <w:br/>
            </w:r>
            <w:r>
              <w:tab/>
              <w:t>AH - RFQRequest</w:t>
            </w:r>
            <w:r>
              <w:br/>
            </w:r>
            <w:r>
              <w:tab/>
              <w:t>AI - QuoteStatusReport</w:t>
            </w:r>
            <w:r>
              <w:br/>
            </w:r>
            <w:r>
              <w:tab/>
              <w:t>AJ - QuoteResponse</w:t>
            </w:r>
            <w:r>
              <w:br/>
            </w:r>
            <w:r>
              <w:tab/>
              <w:t>AK - Confirmation</w:t>
            </w:r>
            <w:r>
              <w:br/>
            </w:r>
            <w:r>
              <w:tab/>
              <w:t>AL - PositionMaintenanceRequest</w:t>
            </w:r>
            <w:r>
              <w:br/>
            </w:r>
            <w:r>
              <w:tab/>
              <w:t>AM - PositionMaintenanceReport</w:t>
            </w:r>
            <w:r>
              <w:br/>
            </w:r>
            <w:r>
              <w:tab/>
              <w:t>AN - RequestForPositions</w:t>
            </w:r>
            <w:r>
              <w:br/>
            </w:r>
            <w:r>
              <w:lastRenderedPageBreak/>
              <w:tab/>
              <w:t>AO - RequestForPositionsAck</w:t>
            </w:r>
            <w:r>
              <w:br/>
            </w:r>
            <w:r>
              <w:tab/>
              <w:t>AP - PositionReport</w:t>
            </w:r>
            <w:r>
              <w:br/>
            </w:r>
            <w:r>
              <w:tab/>
              <w:t>AQ - TradeCaptureReportRequestAck</w:t>
            </w:r>
            <w:r>
              <w:br/>
            </w:r>
            <w:r>
              <w:tab/>
              <w:t>AR - TradeCaptureReportAck</w:t>
            </w:r>
            <w:r>
              <w:br/>
            </w:r>
            <w:r>
              <w:tab/>
              <w:t>AS - AllocationReport</w:t>
            </w:r>
            <w:r>
              <w:br/>
            </w:r>
            <w:r>
              <w:tab/>
              <w:t>AT - AllocationReportAck</w:t>
            </w:r>
            <w:r>
              <w:br/>
            </w:r>
            <w:r>
              <w:tab/>
              <w:t xml:space="preserve">AU - </w:t>
            </w:r>
            <w:del w:id="934" w:author="Administrator" w:date="2011-08-18T10:26:00Z">
              <w:r w:rsidR="00DE5358">
                <w:delText>Confirmation_Ack</w:delText>
              </w:r>
            </w:del>
            <w:ins w:id="935" w:author="Administrator" w:date="2011-08-18T10:26:00Z">
              <w:r>
                <w:t>ConfirmationAck</w:t>
              </w:r>
            </w:ins>
            <w:r>
              <w:br/>
            </w:r>
            <w:r>
              <w:tab/>
              <w:t>AV - SettlementInstructionRequest</w:t>
            </w:r>
            <w:r>
              <w:br/>
            </w:r>
            <w:r>
              <w:tab/>
              <w:t>AW - AssignmentReport</w:t>
            </w:r>
            <w:r>
              <w:br/>
            </w:r>
            <w:r>
              <w:tab/>
              <w:t>AX - CollateralRequest</w:t>
            </w:r>
            <w:r>
              <w:br/>
            </w:r>
            <w:r>
              <w:tab/>
              <w:t>AY - CollateralAssignment</w:t>
            </w:r>
            <w:r>
              <w:br/>
            </w:r>
            <w:r>
              <w:tab/>
              <w:t>AZ - CollateralResponse</w:t>
            </w:r>
            <w:r>
              <w:br/>
            </w:r>
            <w:r>
              <w:tab/>
              <w:t>B - News</w:t>
            </w:r>
            <w:r>
              <w:br/>
            </w:r>
            <w:r>
              <w:tab/>
              <w:t>BA - CollateralReport</w:t>
            </w:r>
            <w:r>
              <w:br/>
            </w:r>
            <w:r>
              <w:tab/>
              <w:t>BB - CollateralInquiry</w:t>
            </w:r>
            <w:r>
              <w:br/>
            </w:r>
            <w:r>
              <w:tab/>
              <w:t>BC - NetworkCounterpartySystemStatusRequest</w:t>
            </w:r>
            <w:r>
              <w:br/>
            </w:r>
            <w:r>
              <w:tab/>
              <w:t>BD - NetworkCounterpartySystemStatusResponse</w:t>
            </w:r>
            <w:r>
              <w:br/>
            </w:r>
            <w:r>
              <w:tab/>
              <w:t>BE - UserRequest</w:t>
            </w:r>
            <w:r>
              <w:br/>
            </w:r>
            <w:r>
              <w:tab/>
              <w:t>BF - UserResponse</w:t>
            </w:r>
            <w:r>
              <w:br/>
            </w:r>
            <w:r>
              <w:tab/>
              <w:t>BG - CollateralInquiryAck</w:t>
            </w:r>
            <w:r>
              <w:br/>
            </w:r>
            <w:r>
              <w:tab/>
              <w:t>BH - ConfirmationRequest</w:t>
            </w:r>
            <w:r>
              <w:br/>
            </w:r>
            <w:r>
              <w:tab/>
              <w:t>BI - TradingSessionListRequest</w:t>
            </w:r>
            <w:r>
              <w:br/>
            </w:r>
            <w:r>
              <w:tab/>
              <w:t>BJ - TradingSessionList</w:t>
            </w:r>
            <w:r>
              <w:br/>
            </w:r>
            <w:r>
              <w:tab/>
              <w:t>BK - SecurityListUpdateReport</w:t>
            </w:r>
            <w:r>
              <w:br/>
            </w:r>
            <w:r>
              <w:tab/>
              <w:t>BL - AdjustedPositionReport</w:t>
            </w:r>
            <w:r>
              <w:br/>
            </w:r>
            <w:r>
              <w:tab/>
              <w:t>BM - AllocationInstructionAlert</w:t>
            </w:r>
            <w:r>
              <w:br/>
            </w:r>
            <w:r>
              <w:tab/>
              <w:t>BN - ExecutionAcknowledgement</w:t>
            </w:r>
            <w:r>
              <w:br/>
            </w:r>
            <w:r>
              <w:tab/>
              <w:t>BO - ContraryIntentionReport</w:t>
            </w:r>
            <w:r>
              <w:br/>
            </w:r>
            <w:r>
              <w:tab/>
              <w:t>BP - SecurityDefinitionUpdateReport</w:t>
            </w:r>
            <w:r>
              <w:br/>
            </w:r>
            <w:r>
              <w:tab/>
              <w:t>BQ - SettlementObligationReport</w:t>
            </w:r>
            <w:r>
              <w:br/>
            </w:r>
            <w:r>
              <w:tab/>
              <w:t>BR - DerivativeSecurityListUpdateReport</w:t>
            </w:r>
            <w:r>
              <w:br/>
            </w:r>
            <w:r>
              <w:tab/>
              <w:t>BS - TradingSessionListUpdateReport</w:t>
            </w:r>
            <w:r>
              <w:br/>
            </w:r>
            <w:r>
              <w:tab/>
              <w:t>BT - MarketDefinitionRequest</w:t>
            </w:r>
            <w:r>
              <w:br/>
            </w:r>
            <w:r>
              <w:tab/>
              <w:t>BU - MarketDefinition</w:t>
            </w:r>
            <w:r>
              <w:br/>
            </w:r>
            <w:r>
              <w:tab/>
              <w:t>BV - MarketDefinitionUpdateReport</w:t>
            </w:r>
            <w:r>
              <w:br/>
            </w:r>
            <w:r>
              <w:tab/>
              <w:t>BW - ApplicationMessageRequest</w:t>
            </w:r>
            <w:r>
              <w:br/>
            </w:r>
            <w:r>
              <w:tab/>
              <w:t>BX - ApplicationMessageRequestAck</w:t>
            </w:r>
            <w:r>
              <w:br/>
            </w:r>
            <w:r>
              <w:tab/>
              <w:t>BY - ApplicationMessageReport</w:t>
            </w:r>
            <w:r>
              <w:br/>
            </w:r>
            <w:r>
              <w:tab/>
              <w:t>BZ - OrderMassActionReport</w:t>
            </w:r>
            <w:r>
              <w:br/>
            </w:r>
            <w:r>
              <w:lastRenderedPageBreak/>
              <w:tab/>
              <w:t>C - Email</w:t>
            </w:r>
            <w:r>
              <w:br/>
            </w:r>
            <w:r>
              <w:tab/>
              <w:t>CA - OrderMassActionRequest</w:t>
            </w:r>
            <w:r>
              <w:br/>
            </w:r>
            <w:r>
              <w:tab/>
              <w:t>CB - UserNotification</w:t>
            </w:r>
            <w:r>
              <w:br/>
            </w:r>
            <w:r>
              <w:tab/>
              <w:t>CC - StreamAssignmentRequest</w:t>
            </w:r>
            <w:r>
              <w:br/>
            </w:r>
            <w:r>
              <w:tab/>
              <w:t>CD - StreamAssignmentReport</w:t>
            </w:r>
            <w:r>
              <w:br/>
            </w:r>
            <w:r>
              <w:tab/>
              <w:t>CE - StreamAssignmentReportACK</w:t>
            </w:r>
            <w:r>
              <w:br/>
            </w:r>
            <w:r>
              <w:tab/>
            </w:r>
            <w:del w:id="936" w:author="Administrator" w:date="2011-08-18T10:26:00Z">
              <w:r w:rsidR="00DE5358">
                <w:delText>CF - PartyDetailsListRequest</w:delText>
              </w:r>
              <w:r w:rsidR="00DE5358">
                <w:br/>
              </w:r>
              <w:r w:rsidR="00DE5358">
                <w:tab/>
                <w:delText>CG - PartyDetailsListReport</w:delText>
              </w:r>
              <w:r w:rsidR="00DE5358">
                <w:br/>
              </w:r>
              <w:r w:rsidR="00DE5358">
                <w:tab/>
              </w:r>
            </w:del>
            <w:r>
              <w:t>D - NewOrderSingle</w:t>
            </w:r>
            <w:r>
              <w:br/>
            </w:r>
            <w:r>
              <w:tab/>
              <w:t>E - NewOrderList</w:t>
            </w:r>
            <w:r>
              <w:br/>
            </w:r>
            <w:r>
              <w:tab/>
              <w:t>F - OrderCancelRequest</w:t>
            </w:r>
            <w:r>
              <w:br/>
            </w:r>
            <w:r>
              <w:tab/>
              <w:t>G - OrderCancelReplaceRequest</w:t>
            </w:r>
            <w:r>
              <w:br/>
            </w:r>
            <w:r>
              <w:tab/>
              <w:t>H - OrderStatusRequest</w:t>
            </w:r>
            <w:r>
              <w:br/>
            </w:r>
            <w:r>
              <w:tab/>
              <w:t>J - AllocationInstruction</w:t>
            </w:r>
            <w:r>
              <w:br/>
            </w:r>
            <w:r>
              <w:tab/>
              <w:t>K - ListCancelRequest</w:t>
            </w:r>
            <w:r>
              <w:br/>
            </w:r>
            <w:r>
              <w:tab/>
              <w:t>L - ListExecute</w:t>
            </w:r>
            <w:r>
              <w:br/>
            </w:r>
            <w:r>
              <w:tab/>
              <w:t>M - ListStatusRequest</w:t>
            </w:r>
            <w:r>
              <w:br/>
            </w:r>
            <w:r>
              <w:tab/>
              <w:t>N - ListStatus</w:t>
            </w:r>
            <w:r>
              <w:br/>
            </w:r>
            <w:r>
              <w:tab/>
              <w:t>P - AllocationInstructionAck</w:t>
            </w:r>
            <w:r>
              <w:br/>
            </w:r>
            <w:r>
              <w:tab/>
              <w:t xml:space="preserve">Q - </w:t>
            </w:r>
            <w:del w:id="937" w:author="Administrator" w:date="2011-08-18T10:26:00Z">
              <w:r w:rsidR="00DE5358">
                <w:delText>DontKnowTradeDK</w:delText>
              </w:r>
            </w:del>
            <w:ins w:id="938" w:author="Administrator" w:date="2011-08-18T10:26:00Z">
              <w:r>
                <w:t>DontKnowTrade</w:t>
              </w:r>
            </w:ins>
            <w:r>
              <w:br/>
            </w:r>
            <w:r>
              <w:tab/>
              <w:t>R - QuoteRequest</w:t>
            </w:r>
            <w:r>
              <w:br/>
            </w:r>
            <w:r>
              <w:tab/>
              <w:t>S - Quote</w:t>
            </w:r>
            <w:r>
              <w:br/>
            </w:r>
            <w:r>
              <w:tab/>
              <w:t>T - SettlementInstructions</w:t>
            </w:r>
            <w:r>
              <w:br/>
            </w:r>
            <w:r>
              <w:tab/>
              <w:t>V - MarketDataRequest</w:t>
            </w:r>
            <w:r>
              <w:br/>
            </w:r>
            <w:r>
              <w:tab/>
              <w:t>W - MarketDataSnapshotFullRefresh</w:t>
            </w:r>
            <w:r>
              <w:br/>
            </w:r>
            <w:r>
              <w:tab/>
              <w:t>X - MarketDataIncrementalRefresh</w:t>
            </w:r>
            <w:r>
              <w:br/>
            </w:r>
            <w:r>
              <w:tab/>
              <w:t>Y - MarketDataRequestReject</w:t>
            </w:r>
            <w:r>
              <w:br/>
            </w:r>
            <w:r>
              <w:tab/>
              <w:t>Z - QuoteCancel</w:t>
            </w:r>
            <w:r>
              <w:br/>
            </w:r>
            <w:r>
              <w:tab/>
              <w:t>a - QuoteStatusRequest</w:t>
            </w:r>
            <w:r>
              <w:br/>
            </w:r>
            <w:r>
              <w:tab/>
              <w:t>b - MassQuoteAcknowledgement</w:t>
            </w:r>
            <w:r>
              <w:br/>
            </w:r>
            <w:r>
              <w:tab/>
              <w:t>c - SecurityDefinitionRequest</w:t>
            </w:r>
            <w:r>
              <w:br/>
            </w:r>
            <w:r>
              <w:tab/>
              <w:t>d - SecurityDefinition</w:t>
            </w:r>
            <w:r>
              <w:br/>
            </w:r>
            <w:r>
              <w:tab/>
              <w:t>e - SecurityStatusRequest</w:t>
            </w:r>
            <w:r>
              <w:br/>
            </w:r>
            <w:r>
              <w:tab/>
              <w:t>f - SecurityStatus</w:t>
            </w:r>
            <w:r>
              <w:br/>
            </w:r>
            <w:r>
              <w:tab/>
              <w:t>g - TradingSessionStatusRequest</w:t>
            </w:r>
            <w:r>
              <w:br/>
            </w:r>
            <w:r>
              <w:tab/>
              <w:t>h - TradingSessionStatus</w:t>
            </w:r>
            <w:r>
              <w:br/>
            </w:r>
            <w:r>
              <w:tab/>
              <w:t>i - MassQuote</w:t>
            </w:r>
            <w:r>
              <w:br/>
            </w:r>
            <w:r>
              <w:tab/>
              <w:t>j - BusinessMessageReject</w:t>
            </w:r>
            <w:r>
              <w:br/>
            </w:r>
            <w:r>
              <w:tab/>
              <w:t>k - BidRequest</w:t>
            </w:r>
            <w:r>
              <w:br/>
            </w:r>
            <w:r>
              <w:lastRenderedPageBreak/>
              <w:tab/>
              <w:t>l - BidResponse</w:t>
            </w:r>
            <w:r>
              <w:br/>
            </w:r>
            <w:r>
              <w:tab/>
              <w:t>m - ListStrikePrice</w:t>
            </w:r>
            <w:r>
              <w:br/>
            </w:r>
            <w:r>
              <w:tab/>
              <w:t xml:space="preserve">n - </w:t>
            </w:r>
            <w:del w:id="939" w:author="Administrator" w:date="2011-08-18T10:26:00Z">
              <w:r w:rsidR="00DE5358">
                <w:delText>XML_non_FIX</w:delText>
              </w:r>
            </w:del>
            <w:ins w:id="940" w:author="Administrator" w:date="2011-08-18T10:26:00Z">
              <w:r>
                <w:t>XMLnonFIX</w:t>
              </w:r>
            </w:ins>
            <w:r>
              <w:br/>
            </w:r>
            <w:r>
              <w:tab/>
              <w:t>o - RegistrationInstructions</w:t>
            </w:r>
            <w:r>
              <w:br/>
            </w:r>
            <w:r>
              <w:tab/>
              <w:t>p - RegistrationInstructionsResponse</w:t>
            </w:r>
            <w:r>
              <w:br/>
            </w:r>
            <w:r>
              <w:tab/>
              <w:t>q - OrderMassCancelRequest</w:t>
            </w:r>
            <w:r>
              <w:br/>
            </w:r>
            <w:r>
              <w:tab/>
              <w:t>r - OrderMassCancelReport</w:t>
            </w:r>
            <w:r>
              <w:br/>
            </w:r>
            <w:r>
              <w:tab/>
              <w:t>s - NewOrderCross</w:t>
            </w:r>
            <w:r>
              <w:br/>
            </w:r>
            <w:r>
              <w:tab/>
              <w:t>t - CrossOrderCancelReplaceRequest</w:t>
            </w:r>
            <w:r>
              <w:br/>
            </w:r>
            <w:r>
              <w:tab/>
              <w:t>u - CrossOrderCancelRequest</w:t>
            </w:r>
            <w:r>
              <w:br/>
            </w:r>
            <w:r>
              <w:tab/>
              <w:t>v - SecurityTypeRequest</w:t>
            </w:r>
            <w:r>
              <w:br/>
            </w:r>
            <w:r>
              <w:tab/>
              <w:t>w - SecurityTypes</w:t>
            </w:r>
            <w:r>
              <w:br/>
            </w:r>
            <w:r>
              <w:tab/>
              <w:t>x - SecurityListRequest</w:t>
            </w:r>
            <w:r>
              <w:br/>
            </w:r>
            <w:r>
              <w:tab/>
              <w:t>y - SecurityList</w:t>
            </w:r>
            <w:r>
              <w:br/>
            </w:r>
            <w:r>
              <w:tab/>
              <w:t>z - DerivativeSecurityListRequest</w:t>
            </w:r>
          </w:p>
        </w:tc>
        <w:tc>
          <w:tcPr>
            <w:tcW w:w="4411" w:type="dxa"/>
            <w:shd w:val="clear" w:color="auto" w:fill="auto"/>
          </w:tcPr>
          <w:p w14:paraId="2C6A944B" w14:textId="77777777" w:rsidR="00512FC7" w:rsidRPr="00512FC7" w:rsidRDefault="00512FC7" w:rsidP="00533FE7">
            <w:r w:rsidRPr="00512FC7">
              <w:lastRenderedPageBreak/>
              <w:t>RefMsgTyp</w:t>
            </w:r>
          </w:p>
        </w:tc>
      </w:tr>
      <w:tr w:rsidR="00512FC7" w:rsidRPr="00512FC7" w14:paraId="3D63B9C2" w14:textId="77777777" w:rsidTr="00533FE7">
        <w:tc>
          <w:tcPr>
            <w:tcW w:w="828" w:type="dxa"/>
            <w:shd w:val="clear" w:color="auto" w:fill="auto"/>
          </w:tcPr>
          <w:p w14:paraId="0071D513" w14:textId="77777777" w:rsidR="00512FC7" w:rsidRPr="00512FC7" w:rsidRDefault="00512FC7" w:rsidP="00533FE7">
            <w:bookmarkStart w:id="941" w:name="fld_SessionRejectReason" w:colFirst="1" w:colLast="1"/>
            <w:bookmarkEnd w:id="933"/>
            <w:r w:rsidRPr="00512FC7">
              <w:lastRenderedPageBreak/>
              <w:t>373</w:t>
            </w:r>
          </w:p>
        </w:tc>
        <w:tc>
          <w:tcPr>
            <w:tcW w:w="2069" w:type="dxa"/>
            <w:shd w:val="clear" w:color="auto" w:fill="auto"/>
          </w:tcPr>
          <w:p w14:paraId="2A07EC41" w14:textId="77777777" w:rsidR="00512FC7" w:rsidRPr="00512FC7" w:rsidRDefault="00512FC7" w:rsidP="00533FE7">
            <w:r w:rsidRPr="00512FC7">
              <w:t>SessionRejectReason</w:t>
            </w:r>
          </w:p>
        </w:tc>
        <w:tc>
          <w:tcPr>
            <w:tcW w:w="1083" w:type="dxa"/>
            <w:shd w:val="clear" w:color="auto" w:fill="auto"/>
          </w:tcPr>
          <w:p w14:paraId="0CFF55DB" w14:textId="77777777" w:rsidR="00512FC7" w:rsidRPr="00512FC7" w:rsidRDefault="00512FC7" w:rsidP="00533FE7">
            <w:r w:rsidRPr="00512FC7">
              <w:t>int</w:t>
            </w:r>
          </w:p>
        </w:tc>
        <w:tc>
          <w:tcPr>
            <w:tcW w:w="4677" w:type="dxa"/>
            <w:shd w:val="clear" w:color="auto" w:fill="auto"/>
          </w:tcPr>
          <w:p w14:paraId="3A8D622D" w14:textId="77777777" w:rsidR="00512FC7" w:rsidRDefault="00512FC7" w:rsidP="00533FE7">
            <w:pPr>
              <w:jc w:val="left"/>
            </w:pPr>
            <w:r>
              <w:t>Code to identify reason for a session-level Reject message.</w:t>
            </w:r>
          </w:p>
          <w:p w14:paraId="5CFC2F9A" w14:textId="77777777" w:rsidR="00512FC7" w:rsidRDefault="00512FC7" w:rsidP="00533FE7">
            <w:pPr>
              <w:jc w:val="left"/>
            </w:pPr>
            <w:r>
              <w:t>Valid values:</w:t>
            </w:r>
            <w:r>
              <w:br/>
            </w:r>
            <w:r>
              <w:tab/>
              <w:t>0 - Invalid Tag Number</w:t>
            </w:r>
            <w:r>
              <w:br/>
            </w:r>
            <w:r>
              <w:tab/>
              <w:t>1 - Required Tag Missing</w:t>
            </w:r>
            <w:r>
              <w:br/>
            </w:r>
            <w:r>
              <w:tab/>
              <w:t>2 - Tag not defined for this message type</w:t>
            </w:r>
            <w:r>
              <w:br/>
            </w:r>
            <w:r>
              <w:tab/>
              <w:t>3 - Undefined tag</w:t>
            </w:r>
            <w:r>
              <w:br/>
            </w:r>
            <w:r>
              <w:tab/>
              <w:t>4 - Tag specified without a value</w:t>
            </w:r>
            <w:r>
              <w:br/>
            </w:r>
            <w:r>
              <w:tab/>
              <w:t>5 - Value is incorrect (out of range) for this tag</w:t>
            </w:r>
            <w:r>
              <w:br/>
            </w:r>
            <w:r>
              <w:tab/>
              <w:t>6 - Incorrect data format for value</w:t>
            </w:r>
            <w:r>
              <w:br/>
            </w:r>
            <w:r>
              <w:tab/>
              <w:t>7 - Decryption problem</w:t>
            </w:r>
            <w:r>
              <w:br/>
            </w:r>
            <w:r>
              <w:tab/>
              <w:t>8 - Signature problem</w:t>
            </w:r>
            <w:r>
              <w:br/>
            </w:r>
            <w:r>
              <w:tab/>
              <w:t>9 - CompID problem</w:t>
            </w:r>
            <w:r>
              <w:br/>
            </w:r>
            <w:r>
              <w:tab/>
              <w:t>10 - SendingTime Accuracy Problem</w:t>
            </w:r>
            <w:r>
              <w:br/>
            </w:r>
            <w:r>
              <w:tab/>
              <w:t>11 - Invalid MsgType</w:t>
            </w:r>
            <w:r>
              <w:br/>
            </w:r>
            <w:r>
              <w:tab/>
              <w:t>12 - XML Validation Error</w:t>
            </w:r>
            <w:r>
              <w:br/>
            </w:r>
            <w:r>
              <w:tab/>
              <w:t>13 - Tag appears more than once</w:t>
            </w:r>
            <w:r>
              <w:br/>
            </w:r>
            <w:r>
              <w:tab/>
              <w:t>14 - Tag specified out of required order</w:t>
            </w:r>
            <w:r>
              <w:br/>
            </w:r>
            <w:r>
              <w:tab/>
              <w:t>15 - Repeating group fields out of order</w:t>
            </w:r>
            <w:r>
              <w:br/>
            </w:r>
            <w:r>
              <w:tab/>
              <w:t>16 - Incorrect NumInGroup count for repeating group</w:t>
            </w:r>
            <w:r>
              <w:br/>
            </w:r>
            <w:r>
              <w:tab/>
              <w:t>17 - Non "Data" value includes field delimiter (&lt;SOH&gt; character)</w:t>
            </w:r>
            <w:r>
              <w:br/>
            </w:r>
            <w:r>
              <w:lastRenderedPageBreak/>
              <w:tab/>
              <w:t>18 - Invalid/Unsupported Application Version</w:t>
            </w:r>
            <w:r>
              <w:br/>
            </w:r>
            <w:r>
              <w:tab/>
              <w:t>99 - Other</w:t>
            </w:r>
          </w:p>
          <w:p w14:paraId="51BB019C" w14:textId="77777777" w:rsidR="00512FC7" w:rsidRDefault="00512FC7" w:rsidP="00533FE7">
            <w:pPr>
              <w:jc w:val="left"/>
            </w:pPr>
          </w:p>
          <w:p w14:paraId="0E398F46" w14:textId="77777777" w:rsidR="00512FC7" w:rsidRPr="00512FC7" w:rsidRDefault="00512FC7" w:rsidP="00533FE7">
            <w:pPr>
              <w:jc w:val="left"/>
            </w:pPr>
            <w:r>
              <w:t>or any value conforming to the data type Reserved100Plus</w:t>
            </w:r>
          </w:p>
        </w:tc>
        <w:tc>
          <w:tcPr>
            <w:tcW w:w="4411" w:type="dxa"/>
            <w:shd w:val="clear" w:color="auto" w:fill="auto"/>
          </w:tcPr>
          <w:p w14:paraId="513A1C7D" w14:textId="77777777" w:rsidR="00512FC7" w:rsidRPr="00512FC7" w:rsidRDefault="00512FC7" w:rsidP="00533FE7"/>
        </w:tc>
      </w:tr>
      <w:tr w:rsidR="00512FC7" w:rsidRPr="00512FC7" w14:paraId="27E8A53D" w14:textId="77777777" w:rsidTr="00533FE7">
        <w:tc>
          <w:tcPr>
            <w:tcW w:w="828" w:type="dxa"/>
            <w:shd w:val="clear" w:color="auto" w:fill="auto"/>
          </w:tcPr>
          <w:p w14:paraId="35DA12DB" w14:textId="77777777" w:rsidR="00512FC7" w:rsidRPr="00512FC7" w:rsidRDefault="00512FC7" w:rsidP="00533FE7">
            <w:bookmarkStart w:id="942" w:name="fld_BidRequestTransType" w:colFirst="1" w:colLast="1"/>
            <w:bookmarkEnd w:id="941"/>
            <w:r w:rsidRPr="00512FC7">
              <w:lastRenderedPageBreak/>
              <w:t>374</w:t>
            </w:r>
          </w:p>
        </w:tc>
        <w:tc>
          <w:tcPr>
            <w:tcW w:w="2069" w:type="dxa"/>
            <w:shd w:val="clear" w:color="auto" w:fill="auto"/>
          </w:tcPr>
          <w:p w14:paraId="0A122B10" w14:textId="77777777" w:rsidR="00512FC7" w:rsidRPr="00512FC7" w:rsidRDefault="00512FC7" w:rsidP="00533FE7">
            <w:r w:rsidRPr="00512FC7">
              <w:t>BidRequestTransType</w:t>
            </w:r>
          </w:p>
        </w:tc>
        <w:tc>
          <w:tcPr>
            <w:tcW w:w="1083" w:type="dxa"/>
            <w:shd w:val="clear" w:color="auto" w:fill="auto"/>
          </w:tcPr>
          <w:p w14:paraId="760AAD92" w14:textId="77777777" w:rsidR="00512FC7" w:rsidRPr="00512FC7" w:rsidRDefault="00512FC7" w:rsidP="00533FE7">
            <w:r w:rsidRPr="00512FC7">
              <w:t>char</w:t>
            </w:r>
          </w:p>
        </w:tc>
        <w:tc>
          <w:tcPr>
            <w:tcW w:w="4677" w:type="dxa"/>
            <w:shd w:val="clear" w:color="auto" w:fill="auto"/>
          </w:tcPr>
          <w:p w14:paraId="12B1B30D" w14:textId="77777777" w:rsidR="00512FC7" w:rsidRDefault="00512FC7" w:rsidP="00533FE7">
            <w:pPr>
              <w:jc w:val="left"/>
            </w:pPr>
            <w:r>
              <w:t>Identifies the Bid Request message type.</w:t>
            </w:r>
          </w:p>
          <w:p w14:paraId="462EBAAF" w14:textId="77777777" w:rsidR="00512FC7" w:rsidRPr="00512FC7" w:rsidRDefault="00512FC7" w:rsidP="00533FE7">
            <w:pPr>
              <w:jc w:val="left"/>
            </w:pPr>
            <w:r>
              <w:t>Valid values:</w:t>
            </w:r>
            <w:r>
              <w:br/>
            </w:r>
            <w:r>
              <w:tab/>
              <w:t>C - Cancel</w:t>
            </w:r>
            <w:r>
              <w:br/>
            </w:r>
            <w:r>
              <w:tab/>
              <w:t>N - New</w:t>
            </w:r>
          </w:p>
        </w:tc>
        <w:tc>
          <w:tcPr>
            <w:tcW w:w="4411" w:type="dxa"/>
            <w:shd w:val="clear" w:color="auto" w:fill="auto"/>
          </w:tcPr>
          <w:p w14:paraId="09BCB7ED" w14:textId="77777777" w:rsidR="00512FC7" w:rsidRPr="00512FC7" w:rsidRDefault="00512FC7" w:rsidP="00533FE7">
            <w:r w:rsidRPr="00512FC7">
              <w:t>BidReqTransTyp</w:t>
            </w:r>
          </w:p>
        </w:tc>
      </w:tr>
      <w:tr w:rsidR="00512FC7" w:rsidRPr="00512FC7" w14:paraId="78954D1B" w14:textId="77777777" w:rsidTr="00533FE7">
        <w:tc>
          <w:tcPr>
            <w:tcW w:w="828" w:type="dxa"/>
            <w:shd w:val="clear" w:color="auto" w:fill="auto"/>
          </w:tcPr>
          <w:p w14:paraId="2317DA19" w14:textId="77777777" w:rsidR="00512FC7" w:rsidRPr="00512FC7" w:rsidRDefault="00512FC7" w:rsidP="00533FE7">
            <w:bookmarkStart w:id="943" w:name="fld_ContraBroker" w:colFirst="1" w:colLast="1"/>
            <w:bookmarkEnd w:id="942"/>
            <w:r w:rsidRPr="00512FC7">
              <w:t>375</w:t>
            </w:r>
          </w:p>
        </w:tc>
        <w:tc>
          <w:tcPr>
            <w:tcW w:w="2069" w:type="dxa"/>
            <w:shd w:val="clear" w:color="auto" w:fill="auto"/>
          </w:tcPr>
          <w:p w14:paraId="6516A8C0" w14:textId="77777777" w:rsidR="00512FC7" w:rsidRPr="00512FC7" w:rsidRDefault="00512FC7" w:rsidP="00533FE7">
            <w:r w:rsidRPr="00512FC7">
              <w:t>ContraBroker</w:t>
            </w:r>
          </w:p>
        </w:tc>
        <w:tc>
          <w:tcPr>
            <w:tcW w:w="1083" w:type="dxa"/>
            <w:shd w:val="clear" w:color="auto" w:fill="auto"/>
          </w:tcPr>
          <w:p w14:paraId="3154CC61" w14:textId="77777777" w:rsidR="00512FC7" w:rsidRPr="00512FC7" w:rsidRDefault="00512FC7" w:rsidP="00533FE7">
            <w:r w:rsidRPr="00512FC7">
              <w:t>String</w:t>
            </w:r>
          </w:p>
        </w:tc>
        <w:tc>
          <w:tcPr>
            <w:tcW w:w="4677" w:type="dxa"/>
            <w:shd w:val="clear" w:color="auto" w:fill="auto"/>
          </w:tcPr>
          <w:p w14:paraId="1D317E08" w14:textId="77777777" w:rsidR="00512FC7" w:rsidRPr="00512FC7" w:rsidRDefault="00512FC7" w:rsidP="00533FE7">
            <w:pPr>
              <w:jc w:val="left"/>
            </w:pPr>
            <w:r w:rsidRPr="00512FC7">
              <w:t>Identifies contra broker. Standard NASD market-maker mnemonic is preferred.</w:t>
            </w:r>
          </w:p>
        </w:tc>
        <w:tc>
          <w:tcPr>
            <w:tcW w:w="4411" w:type="dxa"/>
            <w:shd w:val="clear" w:color="auto" w:fill="auto"/>
          </w:tcPr>
          <w:p w14:paraId="0EBCB5C0" w14:textId="77777777" w:rsidR="00512FC7" w:rsidRPr="00512FC7" w:rsidRDefault="00512FC7" w:rsidP="00533FE7">
            <w:r w:rsidRPr="00512FC7">
              <w:t>CntraBrkr</w:t>
            </w:r>
          </w:p>
        </w:tc>
      </w:tr>
      <w:tr w:rsidR="00512FC7" w:rsidRPr="00512FC7" w14:paraId="5F85AD92" w14:textId="77777777" w:rsidTr="00533FE7">
        <w:tc>
          <w:tcPr>
            <w:tcW w:w="828" w:type="dxa"/>
            <w:shd w:val="clear" w:color="auto" w:fill="auto"/>
          </w:tcPr>
          <w:p w14:paraId="12BBF428" w14:textId="77777777" w:rsidR="00512FC7" w:rsidRPr="00512FC7" w:rsidRDefault="00512FC7" w:rsidP="00533FE7">
            <w:bookmarkStart w:id="944" w:name="fld_ComplianceID" w:colFirst="1" w:colLast="1"/>
            <w:bookmarkEnd w:id="943"/>
            <w:r w:rsidRPr="00512FC7">
              <w:t>376</w:t>
            </w:r>
          </w:p>
        </w:tc>
        <w:tc>
          <w:tcPr>
            <w:tcW w:w="2069" w:type="dxa"/>
            <w:shd w:val="clear" w:color="auto" w:fill="auto"/>
          </w:tcPr>
          <w:p w14:paraId="4F925302" w14:textId="77777777" w:rsidR="00512FC7" w:rsidRPr="00512FC7" w:rsidRDefault="00512FC7" w:rsidP="00533FE7">
            <w:r w:rsidRPr="00512FC7">
              <w:t>ComplianceID</w:t>
            </w:r>
          </w:p>
        </w:tc>
        <w:tc>
          <w:tcPr>
            <w:tcW w:w="1083" w:type="dxa"/>
            <w:shd w:val="clear" w:color="auto" w:fill="auto"/>
          </w:tcPr>
          <w:p w14:paraId="3B876192" w14:textId="77777777" w:rsidR="00512FC7" w:rsidRPr="00512FC7" w:rsidRDefault="00512FC7" w:rsidP="00533FE7">
            <w:r w:rsidRPr="00512FC7">
              <w:t>String</w:t>
            </w:r>
          </w:p>
        </w:tc>
        <w:tc>
          <w:tcPr>
            <w:tcW w:w="4677" w:type="dxa"/>
            <w:shd w:val="clear" w:color="auto" w:fill="auto"/>
          </w:tcPr>
          <w:p w14:paraId="53B702D1" w14:textId="77777777" w:rsidR="00512FC7" w:rsidRPr="00512FC7" w:rsidRDefault="00512FC7" w:rsidP="00533FE7">
            <w:pPr>
              <w:jc w:val="left"/>
            </w:pPr>
            <w:r w:rsidRPr="00512FC7">
              <w:t>ID used to represent this transaction for compliance purposes (e.g. OATS reporting).</w:t>
            </w:r>
          </w:p>
        </w:tc>
        <w:tc>
          <w:tcPr>
            <w:tcW w:w="4411" w:type="dxa"/>
            <w:shd w:val="clear" w:color="auto" w:fill="auto"/>
          </w:tcPr>
          <w:p w14:paraId="2EF3F188" w14:textId="77777777" w:rsidR="00512FC7" w:rsidRPr="00512FC7" w:rsidRDefault="00512FC7" w:rsidP="00533FE7">
            <w:r w:rsidRPr="00512FC7">
              <w:t>ComplianceID</w:t>
            </w:r>
          </w:p>
        </w:tc>
      </w:tr>
      <w:tr w:rsidR="00512FC7" w:rsidRPr="00512FC7" w14:paraId="4D689306" w14:textId="77777777" w:rsidTr="00533FE7">
        <w:tc>
          <w:tcPr>
            <w:tcW w:w="828" w:type="dxa"/>
            <w:shd w:val="clear" w:color="auto" w:fill="auto"/>
          </w:tcPr>
          <w:p w14:paraId="2660989A" w14:textId="77777777" w:rsidR="00512FC7" w:rsidRPr="00512FC7" w:rsidRDefault="00512FC7" w:rsidP="00533FE7">
            <w:bookmarkStart w:id="945" w:name="fld_SolicitedFlag" w:colFirst="1" w:colLast="1"/>
            <w:bookmarkEnd w:id="944"/>
            <w:r w:rsidRPr="00512FC7">
              <w:t>377</w:t>
            </w:r>
          </w:p>
        </w:tc>
        <w:tc>
          <w:tcPr>
            <w:tcW w:w="2069" w:type="dxa"/>
            <w:shd w:val="clear" w:color="auto" w:fill="auto"/>
          </w:tcPr>
          <w:p w14:paraId="62CB0843" w14:textId="77777777" w:rsidR="00512FC7" w:rsidRPr="00512FC7" w:rsidRDefault="00512FC7" w:rsidP="00533FE7">
            <w:r w:rsidRPr="00512FC7">
              <w:t>SolicitedFlag</w:t>
            </w:r>
          </w:p>
        </w:tc>
        <w:tc>
          <w:tcPr>
            <w:tcW w:w="1083" w:type="dxa"/>
            <w:shd w:val="clear" w:color="auto" w:fill="auto"/>
          </w:tcPr>
          <w:p w14:paraId="2208D4A6" w14:textId="77777777" w:rsidR="00512FC7" w:rsidRPr="00512FC7" w:rsidRDefault="00512FC7" w:rsidP="00533FE7">
            <w:r w:rsidRPr="00512FC7">
              <w:t>Boolean</w:t>
            </w:r>
          </w:p>
        </w:tc>
        <w:tc>
          <w:tcPr>
            <w:tcW w:w="4677" w:type="dxa"/>
            <w:shd w:val="clear" w:color="auto" w:fill="auto"/>
          </w:tcPr>
          <w:p w14:paraId="47D2A3C5" w14:textId="77777777" w:rsidR="00512FC7" w:rsidRDefault="00512FC7" w:rsidP="00533FE7">
            <w:pPr>
              <w:jc w:val="left"/>
            </w:pPr>
            <w:r>
              <w:t>Indicates whether or not the order was solicited.</w:t>
            </w:r>
          </w:p>
          <w:p w14:paraId="76E190A2" w14:textId="77777777" w:rsidR="00512FC7" w:rsidRPr="00512FC7" w:rsidRDefault="00512FC7" w:rsidP="00533FE7">
            <w:pPr>
              <w:jc w:val="left"/>
            </w:pPr>
            <w:r>
              <w:t>Valid values:</w:t>
            </w:r>
            <w:r>
              <w:br/>
            </w:r>
            <w:r>
              <w:tab/>
              <w:t>N - Was not solicited</w:t>
            </w:r>
            <w:r>
              <w:br/>
            </w:r>
            <w:r>
              <w:tab/>
              <w:t>Y - Was solicited</w:t>
            </w:r>
          </w:p>
        </w:tc>
        <w:tc>
          <w:tcPr>
            <w:tcW w:w="4411" w:type="dxa"/>
            <w:shd w:val="clear" w:color="auto" w:fill="auto"/>
          </w:tcPr>
          <w:p w14:paraId="46768F69" w14:textId="77777777" w:rsidR="00512FC7" w:rsidRPr="00512FC7" w:rsidRDefault="00512FC7" w:rsidP="00533FE7">
            <w:r w:rsidRPr="00512FC7">
              <w:t>SolFlag</w:t>
            </w:r>
          </w:p>
        </w:tc>
      </w:tr>
      <w:tr w:rsidR="00512FC7" w:rsidRPr="00512FC7" w14:paraId="1300B6CD" w14:textId="77777777" w:rsidTr="00533FE7">
        <w:tc>
          <w:tcPr>
            <w:tcW w:w="828" w:type="dxa"/>
            <w:shd w:val="clear" w:color="auto" w:fill="auto"/>
          </w:tcPr>
          <w:p w14:paraId="3FDD2BE4" w14:textId="77777777" w:rsidR="00512FC7" w:rsidRPr="00512FC7" w:rsidRDefault="00512FC7" w:rsidP="00533FE7">
            <w:bookmarkStart w:id="946" w:name="fld_ExecRestatementReason" w:colFirst="1" w:colLast="1"/>
            <w:bookmarkEnd w:id="945"/>
            <w:r w:rsidRPr="00512FC7">
              <w:t>378</w:t>
            </w:r>
          </w:p>
        </w:tc>
        <w:tc>
          <w:tcPr>
            <w:tcW w:w="2069" w:type="dxa"/>
            <w:shd w:val="clear" w:color="auto" w:fill="auto"/>
          </w:tcPr>
          <w:p w14:paraId="22E99416" w14:textId="77777777" w:rsidR="00512FC7" w:rsidRPr="00512FC7" w:rsidRDefault="00512FC7" w:rsidP="00533FE7">
            <w:r w:rsidRPr="00512FC7">
              <w:t>ExecRestatementReason</w:t>
            </w:r>
          </w:p>
        </w:tc>
        <w:tc>
          <w:tcPr>
            <w:tcW w:w="1083" w:type="dxa"/>
            <w:shd w:val="clear" w:color="auto" w:fill="auto"/>
          </w:tcPr>
          <w:p w14:paraId="75E2C3B1" w14:textId="77777777" w:rsidR="00512FC7" w:rsidRPr="00512FC7" w:rsidRDefault="00512FC7" w:rsidP="00533FE7">
            <w:r w:rsidRPr="00512FC7">
              <w:t>int</w:t>
            </w:r>
          </w:p>
        </w:tc>
        <w:tc>
          <w:tcPr>
            <w:tcW w:w="4677" w:type="dxa"/>
            <w:shd w:val="clear" w:color="auto" w:fill="auto"/>
          </w:tcPr>
          <w:p w14:paraId="177A43E1" w14:textId="77777777" w:rsidR="00512FC7" w:rsidRDefault="00512FC7" w:rsidP="00533FE7">
            <w:pPr>
              <w:jc w:val="left"/>
            </w:pPr>
            <w:r>
              <w:t>Code to identify reason for an ExecutionRpt message sent with ExecType=Restated or used when communicating an unsolicited cancel.</w:t>
            </w:r>
          </w:p>
          <w:p w14:paraId="488ADBD7" w14:textId="77777777" w:rsidR="00512FC7" w:rsidRDefault="00512FC7" w:rsidP="00533FE7">
            <w:pPr>
              <w:jc w:val="left"/>
            </w:pPr>
            <w:r>
              <w:t>Valid values:</w:t>
            </w:r>
            <w:r>
              <w:br/>
            </w:r>
            <w:r>
              <w:tab/>
              <w:t>0 - GT corporate action</w:t>
            </w:r>
            <w:r>
              <w:br/>
            </w:r>
            <w:r>
              <w:tab/>
              <w:t>1 - GT renewal / restatement (no corporate action)</w:t>
            </w:r>
            <w:r>
              <w:br/>
            </w:r>
            <w:r>
              <w:tab/>
              <w:t>2 - Verbal change</w:t>
            </w:r>
            <w:r>
              <w:br/>
            </w:r>
            <w:r>
              <w:tab/>
              <w:t>3 - Repricing of order</w:t>
            </w:r>
            <w:r>
              <w:br/>
            </w:r>
            <w:r>
              <w:tab/>
              <w:t>4 - Broker option</w:t>
            </w:r>
            <w:r>
              <w:br/>
            </w:r>
            <w:r>
              <w:tab/>
              <w:t>5 - Partial decline of OrderQty (e.g. exchange initiated partial cancel)</w:t>
            </w:r>
            <w:r>
              <w:br/>
            </w:r>
            <w:r>
              <w:tab/>
              <w:t>6 - Cancel on Trading Halt</w:t>
            </w:r>
            <w:r>
              <w:br/>
            </w:r>
            <w:r>
              <w:tab/>
              <w:t>7 - Cancel on System Failure</w:t>
            </w:r>
            <w:r>
              <w:br/>
            </w:r>
            <w:r>
              <w:tab/>
              <w:t>8 - Market (Exchange) option</w:t>
            </w:r>
            <w:r>
              <w:br/>
            </w:r>
            <w:r>
              <w:tab/>
              <w:t>9 - Canceled, not best</w:t>
            </w:r>
            <w:r>
              <w:br/>
            </w:r>
            <w:r>
              <w:tab/>
              <w:t>10 - Warehouse Recap</w:t>
            </w:r>
            <w:r>
              <w:br/>
            </w:r>
            <w:r>
              <w:tab/>
              <w:t>11 - Peg Refresh</w:t>
            </w:r>
            <w:r>
              <w:br/>
            </w:r>
            <w:r>
              <w:lastRenderedPageBreak/>
              <w:tab/>
              <w:t>99 - Other</w:t>
            </w:r>
          </w:p>
          <w:p w14:paraId="12209D6D" w14:textId="77777777" w:rsidR="00512FC7" w:rsidRDefault="00512FC7" w:rsidP="00533FE7">
            <w:pPr>
              <w:jc w:val="left"/>
            </w:pPr>
          </w:p>
          <w:p w14:paraId="08441BAB" w14:textId="77777777" w:rsidR="00512FC7" w:rsidRPr="00512FC7" w:rsidRDefault="00512FC7" w:rsidP="00533FE7">
            <w:pPr>
              <w:jc w:val="left"/>
            </w:pPr>
            <w:r>
              <w:t>or any value conforming to the data type Reserved100Plus</w:t>
            </w:r>
          </w:p>
        </w:tc>
        <w:tc>
          <w:tcPr>
            <w:tcW w:w="4411" w:type="dxa"/>
            <w:shd w:val="clear" w:color="auto" w:fill="auto"/>
          </w:tcPr>
          <w:p w14:paraId="37E62405" w14:textId="77777777" w:rsidR="00512FC7" w:rsidRPr="00512FC7" w:rsidRDefault="00512FC7" w:rsidP="00533FE7">
            <w:r w:rsidRPr="00512FC7">
              <w:lastRenderedPageBreak/>
              <w:t>ExecRstmtRsn</w:t>
            </w:r>
          </w:p>
        </w:tc>
      </w:tr>
      <w:tr w:rsidR="00512FC7" w:rsidRPr="00512FC7" w14:paraId="5428107F" w14:textId="77777777" w:rsidTr="00533FE7">
        <w:tc>
          <w:tcPr>
            <w:tcW w:w="828" w:type="dxa"/>
            <w:shd w:val="clear" w:color="auto" w:fill="auto"/>
          </w:tcPr>
          <w:p w14:paraId="1D7187EE" w14:textId="77777777" w:rsidR="00512FC7" w:rsidRPr="00512FC7" w:rsidRDefault="00512FC7" w:rsidP="00533FE7">
            <w:bookmarkStart w:id="947" w:name="fld_BusinessRejectRefID" w:colFirst="1" w:colLast="1"/>
            <w:bookmarkEnd w:id="946"/>
            <w:r w:rsidRPr="00512FC7">
              <w:lastRenderedPageBreak/>
              <w:t>379</w:t>
            </w:r>
          </w:p>
        </w:tc>
        <w:tc>
          <w:tcPr>
            <w:tcW w:w="2069" w:type="dxa"/>
            <w:shd w:val="clear" w:color="auto" w:fill="auto"/>
          </w:tcPr>
          <w:p w14:paraId="27786471" w14:textId="77777777" w:rsidR="00512FC7" w:rsidRPr="00512FC7" w:rsidRDefault="00512FC7" w:rsidP="00533FE7">
            <w:r w:rsidRPr="00512FC7">
              <w:t>BusinessRejectRefID</w:t>
            </w:r>
          </w:p>
        </w:tc>
        <w:tc>
          <w:tcPr>
            <w:tcW w:w="1083" w:type="dxa"/>
            <w:shd w:val="clear" w:color="auto" w:fill="auto"/>
          </w:tcPr>
          <w:p w14:paraId="50B2189E" w14:textId="77777777" w:rsidR="00512FC7" w:rsidRPr="00512FC7" w:rsidRDefault="00512FC7" w:rsidP="00533FE7">
            <w:r w:rsidRPr="00512FC7">
              <w:t>String</w:t>
            </w:r>
          </w:p>
        </w:tc>
        <w:tc>
          <w:tcPr>
            <w:tcW w:w="4677" w:type="dxa"/>
            <w:shd w:val="clear" w:color="auto" w:fill="auto"/>
          </w:tcPr>
          <w:p w14:paraId="5B674FDF" w14:textId="77777777" w:rsidR="00512FC7" w:rsidRPr="00512FC7" w:rsidRDefault="00512FC7" w:rsidP="00533FE7">
            <w:pPr>
              <w:jc w:val="left"/>
            </w:pPr>
            <w:r w:rsidRPr="00512FC7">
              <w:t>The value of the business-level "ID" field on the message being referenced.</w:t>
            </w:r>
          </w:p>
        </w:tc>
        <w:tc>
          <w:tcPr>
            <w:tcW w:w="4411" w:type="dxa"/>
            <w:shd w:val="clear" w:color="auto" w:fill="auto"/>
          </w:tcPr>
          <w:p w14:paraId="256FFC20" w14:textId="77777777" w:rsidR="00512FC7" w:rsidRPr="00512FC7" w:rsidRDefault="00512FC7" w:rsidP="00533FE7">
            <w:r w:rsidRPr="00512FC7">
              <w:t>BizRejRefID</w:t>
            </w:r>
          </w:p>
        </w:tc>
      </w:tr>
      <w:tr w:rsidR="00512FC7" w:rsidRPr="00512FC7" w14:paraId="700EBF00" w14:textId="77777777" w:rsidTr="00533FE7">
        <w:tc>
          <w:tcPr>
            <w:tcW w:w="828" w:type="dxa"/>
            <w:shd w:val="clear" w:color="auto" w:fill="auto"/>
          </w:tcPr>
          <w:p w14:paraId="200DACCF" w14:textId="77777777" w:rsidR="00512FC7" w:rsidRPr="00512FC7" w:rsidRDefault="00512FC7" w:rsidP="00533FE7">
            <w:bookmarkStart w:id="948" w:name="fld_BusinessRejectReason" w:colFirst="1" w:colLast="1"/>
            <w:bookmarkEnd w:id="947"/>
            <w:r w:rsidRPr="00512FC7">
              <w:t>380</w:t>
            </w:r>
          </w:p>
        </w:tc>
        <w:tc>
          <w:tcPr>
            <w:tcW w:w="2069" w:type="dxa"/>
            <w:shd w:val="clear" w:color="auto" w:fill="auto"/>
          </w:tcPr>
          <w:p w14:paraId="47AB3E6A" w14:textId="77777777" w:rsidR="00512FC7" w:rsidRPr="00512FC7" w:rsidRDefault="00512FC7" w:rsidP="00533FE7">
            <w:r w:rsidRPr="00512FC7">
              <w:t>BusinessRejectReason</w:t>
            </w:r>
          </w:p>
        </w:tc>
        <w:tc>
          <w:tcPr>
            <w:tcW w:w="1083" w:type="dxa"/>
            <w:shd w:val="clear" w:color="auto" w:fill="auto"/>
          </w:tcPr>
          <w:p w14:paraId="0F8651B6" w14:textId="77777777" w:rsidR="00512FC7" w:rsidRPr="00512FC7" w:rsidRDefault="00512FC7" w:rsidP="00533FE7">
            <w:r w:rsidRPr="00512FC7">
              <w:t>int</w:t>
            </w:r>
          </w:p>
        </w:tc>
        <w:tc>
          <w:tcPr>
            <w:tcW w:w="4677" w:type="dxa"/>
            <w:shd w:val="clear" w:color="auto" w:fill="auto"/>
          </w:tcPr>
          <w:p w14:paraId="2EF9677E" w14:textId="77777777" w:rsidR="00512FC7" w:rsidRDefault="00512FC7" w:rsidP="00533FE7">
            <w:pPr>
              <w:jc w:val="left"/>
            </w:pPr>
            <w:r>
              <w:t>Code to identify reason for a Business Message Reject message.</w:t>
            </w:r>
          </w:p>
          <w:p w14:paraId="31042557" w14:textId="77777777" w:rsidR="00512FC7" w:rsidRPr="00512FC7" w:rsidRDefault="00512FC7" w:rsidP="00533FE7">
            <w:pPr>
              <w:jc w:val="left"/>
            </w:pPr>
            <w:r>
              <w:t>Valid values:</w:t>
            </w:r>
            <w:r>
              <w:br/>
            </w:r>
            <w:r>
              <w:tab/>
              <w:t>0 - Other</w:t>
            </w:r>
            <w:r>
              <w:br/>
            </w:r>
            <w:r>
              <w:tab/>
              <w:t>1 - Unknown ID</w:t>
            </w:r>
            <w:r>
              <w:br/>
            </w:r>
            <w:r>
              <w:tab/>
              <w:t>2 - Unknown Security</w:t>
            </w:r>
            <w:r>
              <w:br/>
            </w:r>
            <w:r>
              <w:tab/>
              <w:t>3 - Unsupported Message Type</w:t>
            </w:r>
            <w:r>
              <w:br/>
            </w:r>
            <w:r>
              <w:tab/>
              <w:t>4 - Application not available</w:t>
            </w:r>
            <w:r>
              <w:br/>
            </w:r>
            <w:r>
              <w:tab/>
              <w:t>5 - Conditionally required field missing</w:t>
            </w:r>
            <w:r>
              <w:br/>
            </w:r>
            <w:r>
              <w:tab/>
              <w:t>6 - Not Authorized</w:t>
            </w:r>
            <w:r>
              <w:br/>
            </w:r>
            <w:r>
              <w:tab/>
              <w:t>7 - DeliverTo firm not available at this time</w:t>
            </w:r>
            <w:r>
              <w:br/>
            </w:r>
            <w:r>
              <w:tab/>
              <w:t>18 - Invalid price increment</w:t>
            </w:r>
          </w:p>
        </w:tc>
        <w:tc>
          <w:tcPr>
            <w:tcW w:w="4411" w:type="dxa"/>
            <w:shd w:val="clear" w:color="auto" w:fill="auto"/>
          </w:tcPr>
          <w:p w14:paraId="071948E9" w14:textId="77777777" w:rsidR="00512FC7" w:rsidRPr="00512FC7" w:rsidRDefault="00512FC7" w:rsidP="00533FE7">
            <w:r w:rsidRPr="00512FC7">
              <w:t>BizRejRsn</w:t>
            </w:r>
          </w:p>
        </w:tc>
      </w:tr>
      <w:tr w:rsidR="00512FC7" w:rsidRPr="00512FC7" w14:paraId="025B633E" w14:textId="77777777" w:rsidTr="00533FE7">
        <w:tc>
          <w:tcPr>
            <w:tcW w:w="828" w:type="dxa"/>
            <w:shd w:val="clear" w:color="auto" w:fill="auto"/>
          </w:tcPr>
          <w:p w14:paraId="00C25139" w14:textId="77777777" w:rsidR="00512FC7" w:rsidRPr="00512FC7" w:rsidRDefault="00512FC7" w:rsidP="00533FE7">
            <w:bookmarkStart w:id="949" w:name="fld_GrossTradeAmt" w:colFirst="1" w:colLast="1"/>
            <w:bookmarkEnd w:id="948"/>
            <w:r w:rsidRPr="00512FC7">
              <w:t>381</w:t>
            </w:r>
          </w:p>
        </w:tc>
        <w:tc>
          <w:tcPr>
            <w:tcW w:w="2069" w:type="dxa"/>
            <w:shd w:val="clear" w:color="auto" w:fill="auto"/>
          </w:tcPr>
          <w:p w14:paraId="39B2B2AD" w14:textId="77777777" w:rsidR="00512FC7" w:rsidRPr="00512FC7" w:rsidRDefault="00512FC7" w:rsidP="00533FE7">
            <w:r w:rsidRPr="00512FC7">
              <w:t>GrossTradeAmt</w:t>
            </w:r>
          </w:p>
        </w:tc>
        <w:tc>
          <w:tcPr>
            <w:tcW w:w="1083" w:type="dxa"/>
            <w:shd w:val="clear" w:color="auto" w:fill="auto"/>
          </w:tcPr>
          <w:p w14:paraId="177D6ED1" w14:textId="77777777" w:rsidR="00512FC7" w:rsidRPr="00512FC7" w:rsidRDefault="00512FC7" w:rsidP="00533FE7">
            <w:r w:rsidRPr="00512FC7">
              <w:t>Amt</w:t>
            </w:r>
          </w:p>
        </w:tc>
        <w:tc>
          <w:tcPr>
            <w:tcW w:w="4677" w:type="dxa"/>
            <w:shd w:val="clear" w:color="auto" w:fill="auto"/>
          </w:tcPr>
          <w:p w14:paraId="4211104F" w14:textId="77777777" w:rsidR="00512FC7" w:rsidRPr="00512FC7" w:rsidRDefault="00512FC7" w:rsidP="00533FE7">
            <w:pPr>
              <w:jc w:val="left"/>
            </w:pPr>
            <w:r w:rsidRPr="00512FC7">
              <w:t>Total amount traded (i.e. quantity * price) expressed in units of currency. For FX Futures this is used to express the notional value of a fill when quantity fields are expressed in terms of contract size (i.e. quantity * price * contract size).</w:t>
            </w:r>
          </w:p>
        </w:tc>
        <w:tc>
          <w:tcPr>
            <w:tcW w:w="4411" w:type="dxa"/>
            <w:shd w:val="clear" w:color="auto" w:fill="auto"/>
          </w:tcPr>
          <w:p w14:paraId="23AB6C03" w14:textId="77777777" w:rsidR="00512FC7" w:rsidRPr="00512FC7" w:rsidRDefault="00512FC7" w:rsidP="00533FE7">
            <w:r w:rsidRPr="00512FC7">
              <w:t>GrossTrdAmt</w:t>
            </w:r>
          </w:p>
        </w:tc>
      </w:tr>
      <w:tr w:rsidR="00512FC7" w:rsidRPr="00512FC7" w14:paraId="36A8562F" w14:textId="77777777" w:rsidTr="00533FE7">
        <w:tc>
          <w:tcPr>
            <w:tcW w:w="828" w:type="dxa"/>
            <w:shd w:val="clear" w:color="auto" w:fill="auto"/>
          </w:tcPr>
          <w:p w14:paraId="06FB0530" w14:textId="77777777" w:rsidR="00512FC7" w:rsidRPr="00512FC7" w:rsidRDefault="00512FC7" w:rsidP="00533FE7">
            <w:bookmarkStart w:id="950" w:name="fld_NoContraBrokers" w:colFirst="1" w:colLast="1"/>
            <w:bookmarkEnd w:id="949"/>
            <w:r w:rsidRPr="00512FC7">
              <w:t>382</w:t>
            </w:r>
          </w:p>
        </w:tc>
        <w:tc>
          <w:tcPr>
            <w:tcW w:w="2069" w:type="dxa"/>
            <w:shd w:val="clear" w:color="auto" w:fill="auto"/>
          </w:tcPr>
          <w:p w14:paraId="6702B6BD" w14:textId="77777777" w:rsidR="00512FC7" w:rsidRPr="00512FC7" w:rsidRDefault="00512FC7" w:rsidP="00533FE7">
            <w:r w:rsidRPr="00512FC7">
              <w:t>NoContraBrokers</w:t>
            </w:r>
          </w:p>
        </w:tc>
        <w:tc>
          <w:tcPr>
            <w:tcW w:w="1083" w:type="dxa"/>
            <w:shd w:val="clear" w:color="auto" w:fill="auto"/>
          </w:tcPr>
          <w:p w14:paraId="6E295940" w14:textId="77777777" w:rsidR="00512FC7" w:rsidRPr="00512FC7" w:rsidRDefault="00512FC7" w:rsidP="00533FE7">
            <w:r w:rsidRPr="00512FC7">
              <w:t>NumInGroup</w:t>
            </w:r>
          </w:p>
        </w:tc>
        <w:tc>
          <w:tcPr>
            <w:tcW w:w="4677" w:type="dxa"/>
            <w:shd w:val="clear" w:color="auto" w:fill="auto"/>
          </w:tcPr>
          <w:p w14:paraId="4351CCAF" w14:textId="77777777" w:rsidR="00512FC7" w:rsidRPr="00512FC7" w:rsidRDefault="00512FC7" w:rsidP="00533FE7">
            <w:pPr>
              <w:jc w:val="left"/>
            </w:pPr>
            <w:r w:rsidRPr="00512FC7">
              <w:t>The number of ContraBroker (375) entries.</w:t>
            </w:r>
          </w:p>
        </w:tc>
        <w:tc>
          <w:tcPr>
            <w:tcW w:w="4411" w:type="dxa"/>
            <w:shd w:val="clear" w:color="auto" w:fill="auto"/>
          </w:tcPr>
          <w:p w14:paraId="342626B9" w14:textId="77777777" w:rsidR="00512FC7" w:rsidRPr="00512FC7" w:rsidRDefault="00512FC7" w:rsidP="00533FE7"/>
        </w:tc>
      </w:tr>
      <w:tr w:rsidR="00512FC7" w:rsidRPr="00512FC7" w14:paraId="15996C06" w14:textId="77777777" w:rsidTr="00533FE7">
        <w:tc>
          <w:tcPr>
            <w:tcW w:w="828" w:type="dxa"/>
            <w:shd w:val="clear" w:color="auto" w:fill="auto"/>
          </w:tcPr>
          <w:p w14:paraId="72FF0DC8" w14:textId="77777777" w:rsidR="00512FC7" w:rsidRPr="00512FC7" w:rsidRDefault="00512FC7" w:rsidP="00533FE7">
            <w:bookmarkStart w:id="951" w:name="fld_MaxMessageSize" w:colFirst="1" w:colLast="1"/>
            <w:bookmarkEnd w:id="950"/>
            <w:r w:rsidRPr="00512FC7">
              <w:t>383</w:t>
            </w:r>
          </w:p>
        </w:tc>
        <w:tc>
          <w:tcPr>
            <w:tcW w:w="2069" w:type="dxa"/>
            <w:shd w:val="clear" w:color="auto" w:fill="auto"/>
          </w:tcPr>
          <w:p w14:paraId="3DC0A126" w14:textId="77777777" w:rsidR="00512FC7" w:rsidRPr="00512FC7" w:rsidRDefault="00512FC7" w:rsidP="00533FE7">
            <w:r w:rsidRPr="00512FC7">
              <w:t>MaxMessageSize</w:t>
            </w:r>
          </w:p>
        </w:tc>
        <w:tc>
          <w:tcPr>
            <w:tcW w:w="1083" w:type="dxa"/>
            <w:shd w:val="clear" w:color="auto" w:fill="auto"/>
          </w:tcPr>
          <w:p w14:paraId="21F3136F" w14:textId="77777777" w:rsidR="00512FC7" w:rsidRPr="00512FC7" w:rsidRDefault="00512FC7" w:rsidP="00533FE7">
            <w:r w:rsidRPr="00512FC7">
              <w:t>Length</w:t>
            </w:r>
          </w:p>
        </w:tc>
        <w:tc>
          <w:tcPr>
            <w:tcW w:w="4677" w:type="dxa"/>
            <w:shd w:val="clear" w:color="auto" w:fill="auto"/>
          </w:tcPr>
          <w:p w14:paraId="053D60FF" w14:textId="77777777" w:rsidR="00512FC7" w:rsidRPr="00512FC7" w:rsidRDefault="00512FC7" w:rsidP="00533FE7">
            <w:pPr>
              <w:jc w:val="left"/>
            </w:pPr>
            <w:r w:rsidRPr="00512FC7">
              <w:t>Maximum number of bytes supported for a single message.</w:t>
            </w:r>
          </w:p>
        </w:tc>
        <w:tc>
          <w:tcPr>
            <w:tcW w:w="4411" w:type="dxa"/>
            <w:shd w:val="clear" w:color="auto" w:fill="auto"/>
          </w:tcPr>
          <w:p w14:paraId="1EBEB7AF" w14:textId="77777777" w:rsidR="00512FC7" w:rsidRPr="00512FC7" w:rsidRDefault="00512FC7" w:rsidP="00533FE7"/>
        </w:tc>
      </w:tr>
      <w:tr w:rsidR="00512FC7" w:rsidRPr="00512FC7" w14:paraId="526589B3" w14:textId="77777777" w:rsidTr="00533FE7">
        <w:tc>
          <w:tcPr>
            <w:tcW w:w="828" w:type="dxa"/>
            <w:shd w:val="clear" w:color="auto" w:fill="auto"/>
          </w:tcPr>
          <w:p w14:paraId="39D1E58A" w14:textId="77777777" w:rsidR="00512FC7" w:rsidRPr="00512FC7" w:rsidRDefault="00512FC7" w:rsidP="00533FE7">
            <w:bookmarkStart w:id="952" w:name="fld_NoMsgTypes" w:colFirst="1" w:colLast="1"/>
            <w:bookmarkEnd w:id="951"/>
            <w:r w:rsidRPr="00512FC7">
              <w:t>384</w:t>
            </w:r>
          </w:p>
        </w:tc>
        <w:tc>
          <w:tcPr>
            <w:tcW w:w="2069" w:type="dxa"/>
            <w:shd w:val="clear" w:color="auto" w:fill="auto"/>
          </w:tcPr>
          <w:p w14:paraId="445FC449" w14:textId="77777777" w:rsidR="00512FC7" w:rsidRPr="00512FC7" w:rsidRDefault="00512FC7" w:rsidP="00533FE7">
            <w:r w:rsidRPr="00512FC7">
              <w:t>NoMsgTypes</w:t>
            </w:r>
          </w:p>
        </w:tc>
        <w:tc>
          <w:tcPr>
            <w:tcW w:w="1083" w:type="dxa"/>
            <w:shd w:val="clear" w:color="auto" w:fill="auto"/>
          </w:tcPr>
          <w:p w14:paraId="28FA069A" w14:textId="77777777" w:rsidR="00512FC7" w:rsidRPr="00512FC7" w:rsidRDefault="00512FC7" w:rsidP="00533FE7">
            <w:r w:rsidRPr="00512FC7">
              <w:t>NumInGroup</w:t>
            </w:r>
          </w:p>
        </w:tc>
        <w:tc>
          <w:tcPr>
            <w:tcW w:w="4677" w:type="dxa"/>
            <w:shd w:val="clear" w:color="auto" w:fill="auto"/>
          </w:tcPr>
          <w:p w14:paraId="1ADC12DF" w14:textId="77777777" w:rsidR="00512FC7" w:rsidRPr="00512FC7" w:rsidRDefault="00512FC7" w:rsidP="00533FE7">
            <w:pPr>
              <w:jc w:val="left"/>
            </w:pPr>
            <w:r w:rsidRPr="00512FC7">
              <w:t>Number of MsgTypes (35) in repeating group.</w:t>
            </w:r>
          </w:p>
        </w:tc>
        <w:tc>
          <w:tcPr>
            <w:tcW w:w="4411" w:type="dxa"/>
            <w:shd w:val="clear" w:color="auto" w:fill="auto"/>
          </w:tcPr>
          <w:p w14:paraId="07CCAF16" w14:textId="77777777" w:rsidR="00512FC7" w:rsidRPr="00512FC7" w:rsidRDefault="00512FC7" w:rsidP="00533FE7"/>
        </w:tc>
      </w:tr>
      <w:tr w:rsidR="00512FC7" w:rsidRPr="00512FC7" w14:paraId="1A4E3140" w14:textId="77777777" w:rsidTr="00533FE7">
        <w:tc>
          <w:tcPr>
            <w:tcW w:w="828" w:type="dxa"/>
            <w:shd w:val="clear" w:color="auto" w:fill="auto"/>
          </w:tcPr>
          <w:p w14:paraId="1C608666" w14:textId="77777777" w:rsidR="00512FC7" w:rsidRPr="00512FC7" w:rsidRDefault="00512FC7" w:rsidP="00533FE7">
            <w:bookmarkStart w:id="953" w:name="fld_MsgDirection" w:colFirst="1" w:colLast="1"/>
            <w:bookmarkEnd w:id="952"/>
            <w:r w:rsidRPr="00512FC7">
              <w:t>385</w:t>
            </w:r>
          </w:p>
        </w:tc>
        <w:tc>
          <w:tcPr>
            <w:tcW w:w="2069" w:type="dxa"/>
            <w:shd w:val="clear" w:color="auto" w:fill="auto"/>
          </w:tcPr>
          <w:p w14:paraId="3E10BFE3" w14:textId="77777777" w:rsidR="00512FC7" w:rsidRPr="00512FC7" w:rsidRDefault="00512FC7" w:rsidP="00533FE7">
            <w:r w:rsidRPr="00512FC7">
              <w:t>MsgDirection</w:t>
            </w:r>
          </w:p>
        </w:tc>
        <w:tc>
          <w:tcPr>
            <w:tcW w:w="1083" w:type="dxa"/>
            <w:shd w:val="clear" w:color="auto" w:fill="auto"/>
          </w:tcPr>
          <w:p w14:paraId="239E3039" w14:textId="77777777" w:rsidR="00512FC7" w:rsidRPr="00512FC7" w:rsidRDefault="00512FC7" w:rsidP="00533FE7">
            <w:r w:rsidRPr="00512FC7">
              <w:t>char</w:t>
            </w:r>
          </w:p>
        </w:tc>
        <w:tc>
          <w:tcPr>
            <w:tcW w:w="4677" w:type="dxa"/>
            <w:shd w:val="clear" w:color="auto" w:fill="auto"/>
          </w:tcPr>
          <w:p w14:paraId="06ACBC7F" w14:textId="77777777" w:rsidR="00512FC7" w:rsidRDefault="00512FC7" w:rsidP="00533FE7">
            <w:pPr>
              <w:jc w:val="left"/>
            </w:pPr>
            <w:r>
              <w:t>Specifies the direction of the messsage.</w:t>
            </w:r>
          </w:p>
          <w:p w14:paraId="2BC81A0C" w14:textId="77777777" w:rsidR="00512FC7" w:rsidRPr="00512FC7" w:rsidRDefault="00512FC7" w:rsidP="00533FE7">
            <w:pPr>
              <w:jc w:val="left"/>
            </w:pPr>
            <w:r>
              <w:t>Valid values:</w:t>
            </w:r>
            <w:r>
              <w:br/>
            </w:r>
            <w:r>
              <w:tab/>
              <w:t>R - Receive</w:t>
            </w:r>
            <w:r>
              <w:br/>
            </w:r>
            <w:r>
              <w:tab/>
              <w:t>S - Send</w:t>
            </w:r>
          </w:p>
        </w:tc>
        <w:tc>
          <w:tcPr>
            <w:tcW w:w="4411" w:type="dxa"/>
            <w:shd w:val="clear" w:color="auto" w:fill="auto"/>
          </w:tcPr>
          <w:p w14:paraId="369C03E5" w14:textId="77777777" w:rsidR="00512FC7" w:rsidRPr="00512FC7" w:rsidRDefault="00512FC7" w:rsidP="00533FE7"/>
        </w:tc>
      </w:tr>
      <w:tr w:rsidR="00512FC7" w:rsidRPr="00512FC7" w14:paraId="4F1DD86E" w14:textId="77777777" w:rsidTr="00533FE7">
        <w:tc>
          <w:tcPr>
            <w:tcW w:w="828" w:type="dxa"/>
            <w:shd w:val="clear" w:color="auto" w:fill="auto"/>
          </w:tcPr>
          <w:p w14:paraId="44C41B8C" w14:textId="77777777" w:rsidR="00512FC7" w:rsidRPr="00512FC7" w:rsidRDefault="00512FC7" w:rsidP="00533FE7">
            <w:bookmarkStart w:id="954" w:name="fld_NoTradingSessions" w:colFirst="1" w:colLast="1"/>
            <w:bookmarkEnd w:id="953"/>
            <w:r w:rsidRPr="00512FC7">
              <w:lastRenderedPageBreak/>
              <w:t>386</w:t>
            </w:r>
          </w:p>
        </w:tc>
        <w:tc>
          <w:tcPr>
            <w:tcW w:w="2069" w:type="dxa"/>
            <w:shd w:val="clear" w:color="auto" w:fill="auto"/>
          </w:tcPr>
          <w:p w14:paraId="3261A5A6" w14:textId="77777777" w:rsidR="00512FC7" w:rsidRPr="00512FC7" w:rsidRDefault="00512FC7" w:rsidP="00533FE7">
            <w:r w:rsidRPr="00512FC7">
              <w:t>NoTradingSessions</w:t>
            </w:r>
          </w:p>
        </w:tc>
        <w:tc>
          <w:tcPr>
            <w:tcW w:w="1083" w:type="dxa"/>
            <w:shd w:val="clear" w:color="auto" w:fill="auto"/>
          </w:tcPr>
          <w:p w14:paraId="671C9856" w14:textId="77777777" w:rsidR="00512FC7" w:rsidRPr="00512FC7" w:rsidRDefault="00512FC7" w:rsidP="00533FE7">
            <w:r w:rsidRPr="00512FC7">
              <w:t>NumInGroup</w:t>
            </w:r>
          </w:p>
        </w:tc>
        <w:tc>
          <w:tcPr>
            <w:tcW w:w="4677" w:type="dxa"/>
            <w:shd w:val="clear" w:color="auto" w:fill="auto"/>
          </w:tcPr>
          <w:p w14:paraId="4F0CFC93" w14:textId="77777777" w:rsidR="00512FC7" w:rsidRPr="00512FC7" w:rsidRDefault="00512FC7" w:rsidP="00533FE7">
            <w:pPr>
              <w:jc w:val="left"/>
            </w:pPr>
            <w:r w:rsidRPr="00512FC7">
              <w:t>Number of TradingSessionIDs (336) in repeating group.</w:t>
            </w:r>
          </w:p>
        </w:tc>
        <w:tc>
          <w:tcPr>
            <w:tcW w:w="4411" w:type="dxa"/>
            <w:shd w:val="clear" w:color="auto" w:fill="auto"/>
          </w:tcPr>
          <w:p w14:paraId="40426B5E" w14:textId="77777777" w:rsidR="00512FC7" w:rsidRPr="00512FC7" w:rsidRDefault="00512FC7" w:rsidP="00533FE7"/>
        </w:tc>
      </w:tr>
      <w:tr w:rsidR="00512FC7" w:rsidRPr="00512FC7" w14:paraId="5791626A" w14:textId="77777777" w:rsidTr="00533FE7">
        <w:tc>
          <w:tcPr>
            <w:tcW w:w="828" w:type="dxa"/>
            <w:shd w:val="clear" w:color="auto" w:fill="auto"/>
          </w:tcPr>
          <w:p w14:paraId="4704C149" w14:textId="77777777" w:rsidR="00512FC7" w:rsidRPr="00512FC7" w:rsidRDefault="00512FC7" w:rsidP="00533FE7">
            <w:bookmarkStart w:id="955" w:name="fld_TotalVolumeTraded" w:colFirst="1" w:colLast="1"/>
            <w:bookmarkEnd w:id="954"/>
            <w:r w:rsidRPr="00512FC7">
              <w:t>387</w:t>
            </w:r>
          </w:p>
        </w:tc>
        <w:tc>
          <w:tcPr>
            <w:tcW w:w="2069" w:type="dxa"/>
            <w:shd w:val="clear" w:color="auto" w:fill="auto"/>
          </w:tcPr>
          <w:p w14:paraId="1C77F8BF" w14:textId="77777777" w:rsidR="00512FC7" w:rsidRPr="00512FC7" w:rsidRDefault="00512FC7" w:rsidP="00533FE7">
            <w:r w:rsidRPr="00512FC7">
              <w:t>TotalVolumeTraded</w:t>
            </w:r>
          </w:p>
        </w:tc>
        <w:tc>
          <w:tcPr>
            <w:tcW w:w="1083" w:type="dxa"/>
            <w:shd w:val="clear" w:color="auto" w:fill="auto"/>
          </w:tcPr>
          <w:p w14:paraId="418E6817" w14:textId="77777777" w:rsidR="00512FC7" w:rsidRPr="00512FC7" w:rsidRDefault="00512FC7" w:rsidP="00533FE7">
            <w:r w:rsidRPr="00512FC7">
              <w:t>Qty</w:t>
            </w:r>
          </w:p>
        </w:tc>
        <w:tc>
          <w:tcPr>
            <w:tcW w:w="4677" w:type="dxa"/>
            <w:shd w:val="clear" w:color="auto" w:fill="auto"/>
          </w:tcPr>
          <w:p w14:paraId="0F3C16BF" w14:textId="77777777" w:rsidR="00512FC7" w:rsidRPr="00512FC7" w:rsidRDefault="00512FC7" w:rsidP="00533FE7">
            <w:pPr>
              <w:jc w:val="left"/>
            </w:pPr>
            <w:r w:rsidRPr="00512FC7">
              <w:t>Total volume (quantity) traded.</w:t>
            </w:r>
          </w:p>
        </w:tc>
        <w:tc>
          <w:tcPr>
            <w:tcW w:w="4411" w:type="dxa"/>
            <w:shd w:val="clear" w:color="auto" w:fill="auto"/>
          </w:tcPr>
          <w:p w14:paraId="0F414F71" w14:textId="77777777" w:rsidR="00512FC7" w:rsidRPr="00512FC7" w:rsidRDefault="00512FC7" w:rsidP="00533FE7">
            <w:r w:rsidRPr="00512FC7">
              <w:t>TotVolTrdd</w:t>
            </w:r>
          </w:p>
        </w:tc>
      </w:tr>
      <w:tr w:rsidR="00512FC7" w:rsidRPr="00512FC7" w14:paraId="3D3630D3" w14:textId="77777777" w:rsidTr="00533FE7">
        <w:tc>
          <w:tcPr>
            <w:tcW w:w="828" w:type="dxa"/>
            <w:shd w:val="clear" w:color="auto" w:fill="auto"/>
          </w:tcPr>
          <w:p w14:paraId="7F795778" w14:textId="77777777" w:rsidR="00512FC7" w:rsidRPr="00512FC7" w:rsidRDefault="00512FC7" w:rsidP="00533FE7">
            <w:bookmarkStart w:id="956" w:name="fld_DiscretionInst" w:colFirst="1" w:colLast="1"/>
            <w:bookmarkEnd w:id="955"/>
            <w:r w:rsidRPr="00512FC7">
              <w:t>388</w:t>
            </w:r>
          </w:p>
        </w:tc>
        <w:tc>
          <w:tcPr>
            <w:tcW w:w="2069" w:type="dxa"/>
            <w:shd w:val="clear" w:color="auto" w:fill="auto"/>
          </w:tcPr>
          <w:p w14:paraId="6D1D8410" w14:textId="77777777" w:rsidR="00512FC7" w:rsidRPr="00512FC7" w:rsidRDefault="00512FC7" w:rsidP="00533FE7">
            <w:r w:rsidRPr="00512FC7">
              <w:t>DiscretionInst</w:t>
            </w:r>
          </w:p>
        </w:tc>
        <w:tc>
          <w:tcPr>
            <w:tcW w:w="1083" w:type="dxa"/>
            <w:shd w:val="clear" w:color="auto" w:fill="auto"/>
          </w:tcPr>
          <w:p w14:paraId="20604231" w14:textId="77777777" w:rsidR="00512FC7" w:rsidRPr="00512FC7" w:rsidRDefault="00512FC7" w:rsidP="00533FE7">
            <w:r w:rsidRPr="00512FC7">
              <w:t>char</w:t>
            </w:r>
          </w:p>
        </w:tc>
        <w:tc>
          <w:tcPr>
            <w:tcW w:w="4677" w:type="dxa"/>
            <w:shd w:val="clear" w:color="auto" w:fill="auto"/>
          </w:tcPr>
          <w:p w14:paraId="27D80654" w14:textId="77777777" w:rsidR="00512FC7" w:rsidRDefault="00512FC7" w:rsidP="00533FE7">
            <w:pPr>
              <w:jc w:val="left"/>
            </w:pPr>
            <w:r>
              <w:t>Code to identify the price a DiscretionOffsetValue (389) is related to and should be mathematically added to.</w:t>
            </w:r>
          </w:p>
          <w:p w14:paraId="257784A8" w14:textId="77777777" w:rsidR="00512FC7" w:rsidRPr="00512FC7" w:rsidRDefault="00512FC7" w:rsidP="00533FE7">
            <w:pPr>
              <w:jc w:val="left"/>
            </w:pPr>
            <w:r>
              <w:t>Valid values:</w:t>
            </w:r>
            <w:r>
              <w:br/>
            </w:r>
            <w:r>
              <w:tab/>
              <w:t>0 - Related to displayed price</w:t>
            </w:r>
            <w:r>
              <w:br/>
            </w:r>
            <w:r>
              <w:tab/>
              <w:t>1 - Related to market price</w:t>
            </w:r>
            <w:r>
              <w:br/>
            </w:r>
            <w:r>
              <w:tab/>
              <w:t>2 - Related to primary price</w:t>
            </w:r>
            <w:r>
              <w:br/>
            </w:r>
            <w:r>
              <w:tab/>
              <w:t>3 - Related to local primary price</w:t>
            </w:r>
            <w:r>
              <w:br/>
            </w:r>
            <w:r>
              <w:tab/>
              <w:t>4 - Related to midpoint price</w:t>
            </w:r>
            <w:r>
              <w:br/>
            </w:r>
            <w:r>
              <w:tab/>
              <w:t>5 - Related to last trade price</w:t>
            </w:r>
            <w:r>
              <w:br/>
            </w:r>
            <w:r>
              <w:tab/>
              <w:t>6 - Related to VWAP</w:t>
            </w:r>
            <w:r>
              <w:br/>
            </w:r>
            <w:r>
              <w:tab/>
              <w:t>7 - Average Price Guarantee</w:t>
            </w:r>
          </w:p>
        </w:tc>
        <w:tc>
          <w:tcPr>
            <w:tcW w:w="4411" w:type="dxa"/>
            <w:shd w:val="clear" w:color="auto" w:fill="auto"/>
          </w:tcPr>
          <w:p w14:paraId="7528E716" w14:textId="77777777" w:rsidR="00512FC7" w:rsidRPr="00512FC7" w:rsidRDefault="00512FC7" w:rsidP="00533FE7">
            <w:r w:rsidRPr="00512FC7">
              <w:t>DsctnInst</w:t>
            </w:r>
          </w:p>
        </w:tc>
      </w:tr>
      <w:tr w:rsidR="00512FC7" w:rsidRPr="00512FC7" w14:paraId="59230EA6" w14:textId="77777777" w:rsidTr="00533FE7">
        <w:tc>
          <w:tcPr>
            <w:tcW w:w="828" w:type="dxa"/>
            <w:shd w:val="clear" w:color="auto" w:fill="auto"/>
          </w:tcPr>
          <w:p w14:paraId="62FBF5FA" w14:textId="77777777" w:rsidR="00512FC7" w:rsidRPr="00512FC7" w:rsidRDefault="00512FC7" w:rsidP="00533FE7">
            <w:bookmarkStart w:id="957" w:name="fld_DiscretionOffsetValue" w:colFirst="1" w:colLast="1"/>
            <w:bookmarkEnd w:id="956"/>
            <w:r w:rsidRPr="00512FC7">
              <w:t>389</w:t>
            </w:r>
          </w:p>
        </w:tc>
        <w:tc>
          <w:tcPr>
            <w:tcW w:w="2069" w:type="dxa"/>
            <w:shd w:val="clear" w:color="auto" w:fill="auto"/>
          </w:tcPr>
          <w:p w14:paraId="7718642A" w14:textId="77777777" w:rsidR="00512FC7" w:rsidRPr="00512FC7" w:rsidRDefault="00512FC7" w:rsidP="00533FE7">
            <w:r w:rsidRPr="00512FC7">
              <w:t>DiscretionOffsetValue</w:t>
            </w:r>
          </w:p>
        </w:tc>
        <w:tc>
          <w:tcPr>
            <w:tcW w:w="1083" w:type="dxa"/>
            <w:shd w:val="clear" w:color="auto" w:fill="auto"/>
          </w:tcPr>
          <w:p w14:paraId="7DC7921F" w14:textId="77777777" w:rsidR="00512FC7" w:rsidRPr="00512FC7" w:rsidRDefault="00512FC7" w:rsidP="00533FE7">
            <w:r w:rsidRPr="00512FC7">
              <w:t>float</w:t>
            </w:r>
          </w:p>
        </w:tc>
        <w:tc>
          <w:tcPr>
            <w:tcW w:w="4677" w:type="dxa"/>
            <w:shd w:val="clear" w:color="auto" w:fill="auto"/>
          </w:tcPr>
          <w:p w14:paraId="6C3D9AA2" w14:textId="77777777" w:rsidR="00512FC7" w:rsidRPr="00512FC7" w:rsidRDefault="00512FC7" w:rsidP="00533FE7">
            <w:pPr>
              <w:jc w:val="left"/>
            </w:pPr>
            <w:r w:rsidRPr="00512FC7">
              <w:t>Amount (signed) added to the "related to" price specified via DiscretionInst (388), in the context of DiscretionOffsetType (842)</w:t>
            </w:r>
            <w:r>
              <w:br/>
            </w:r>
            <w:r w:rsidRPr="00512FC7">
              <w:t>(Prior to FIX 4.4 this field was of type PriceOffset)</w:t>
            </w:r>
          </w:p>
        </w:tc>
        <w:tc>
          <w:tcPr>
            <w:tcW w:w="4411" w:type="dxa"/>
            <w:shd w:val="clear" w:color="auto" w:fill="auto"/>
          </w:tcPr>
          <w:p w14:paraId="12621DEF" w14:textId="77777777" w:rsidR="00512FC7" w:rsidRPr="00512FC7" w:rsidRDefault="00512FC7" w:rsidP="00533FE7">
            <w:r w:rsidRPr="00512FC7">
              <w:t>OfstValu</w:t>
            </w:r>
          </w:p>
        </w:tc>
      </w:tr>
      <w:tr w:rsidR="00512FC7" w:rsidRPr="00512FC7" w14:paraId="4784678C" w14:textId="77777777" w:rsidTr="00533FE7">
        <w:tc>
          <w:tcPr>
            <w:tcW w:w="828" w:type="dxa"/>
            <w:shd w:val="clear" w:color="auto" w:fill="auto"/>
          </w:tcPr>
          <w:p w14:paraId="30F5D251" w14:textId="77777777" w:rsidR="00512FC7" w:rsidRPr="00512FC7" w:rsidRDefault="00512FC7" w:rsidP="00533FE7">
            <w:bookmarkStart w:id="958" w:name="fld_BidID" w:colFirst="1" w:colLast="1"/>
            <w:bookmarkEnd w:id="957"/>
            <w:r w:rsidRPr="00512FC7">
              <w:t>390</w:t>
            </w:r>
          </w:p>
        </w:tc>
        <w:tc>
          <w:tcPr>
            <w:tcW w:w="2069" w:type="dxa"/>
            <w:shd w:val="clear" w:color="auto" w:fill="auto"/>
          </w:tcPr>
          <w:p w14:paraId="6192495C" w14:textId="77777777" w:rsidR="00512FC7" w:rsidRPr="00512FC7" w:rsidRDefault="00512FC7" w:rsidP="00533FE7">
            <w:r w:rsidRPr="00512FC7">
              <w:t>BidID</w:t>
            </w:r>
          </w:p>
        </w:tc>
        <w:tc>
          <w:tcPr>
            <w:tcW w:w="1083" w:type="dxa"/>
            <w:shd w:val="clear" w:color="auto" w:fill="auto"/>
          </w:tcPr>
          <w:p w14:paraId="441549C1" w14:textId="77777777" w:rsidR="00512FC7" w:rsidRPr="00512FC7" w:rsidRDefault="00512FC7" w:rsidP="00533FE7">
            <w:r w:rsidRPr="00512FC7">
              <w:t>String</w:t>
            </w:r>
          </w:p>
        </w:tc>
        <w:tc>
          <w:tcPr>
            <w:tcW w:w="4677" w:type="dxa"/>
            <w:shd w:val="clear" w:color="auto" w:fill="auto"/>
          </w:tcPr>
          <w:p w14:paraId="7FBB4A33" w14:textId="77777777" w:rsidR="00512FC7" w:rsidRPr="00512FC7" w:rsidRDefault="00512FC7" w:rsidP="00533FE7">
            <w:pPr>
              <w:jc w:val="left"/>
            </w:pPr>
            <w:r w:rsidRPr="00512FC7">
              <w:t>Unique identifier for Bid Response as assigned by sell-side (broker, exchange, ECN). Uniqueness must be guaranteed within a single trading day.</w:t>
            </w:r>
          </w:p>
        </w:tc>
        <w:tc>
          <w:tcPr>
            <w:tcW w:w="4411" w:type="dxa"/>
            <w:shd w:val="clear" w:color="auto" w:fill="auto"/>
          </w:tcPr>
          <w:p w14:paraId="4F1A859B" w14:textId="77777777" w:rsidR="00512FC7" w:rsidRPr="00512FC7" w:rsidRDefault="00512FC7" w:rsidP="00533FE7">
            <w:r w:rsidRPr="00512FC7">
              <w:t>BidID</w:t>
            </w:r>
          </w:p>
        </w:tc>
      </w:tr>
      <w:tr w:rsidR="00512FC7" w:rsidRPr="00512FC7" w14:paraId="7145CDE5" w14:textId="77777777" w:rsidTr="00533FE7">
        <w:tc>
          <w:tcPr>
            <w:tcW w:w="828" w:type="dxa"/>
            <w:shd w:val="clear" w:color="auto" w:fill="auto"/>
          </w:tcPr>
          <w:p w14:paraId="3D853057" w14:textId="77777777" w:rsidR="00512FC7" w:rsidRPr="00512FC7" w:rsidRDefault="00512FC7" w:rsidP="00533FE7">
            <w:bookmarkStart w:id="959" w:name="fld_ClientBidID" w:colFirst="1" w:colLast="1"/>
            <w:bookmarkEnd w:id="958"/>
            <w:r w:rsidRPr="00512FC7">
              <w:t>391</w:t>
            </w:r>
          </w:p>
        </w:tc>
        <w:tc>
          <w:tcPr>
            <w:tcW w:w="2069" w:type="dxa"/>
            <w:shd w:val="clear" w:color="auto" w:fill="auto"/>
          </w:tcPr>
          <w:p w14:paraId="399C4236" w14:textId="77777777" w:rsidR="00512FC7" w:rsidRPr="00512FC7" w:rsidRDefault="00512FC7" w:rsidP="00533FE7">
            <w:r w:rsidRPr="00512FC7">
              <w:t>ClientBidID</w:t>
            </w:r>
          </w:p>
        </w:tc>
        <w:tc>
          <w:tcPr>
            <w:tcW w:w="1083" w:type="dxa"/>
            <w:shd w:val="clear" w:color="auto" w:fill="auto"/>
          </w:tcPr>
          <w:p w14:paraId="3AA4EBD5" w14:textId="77777777" w:rsidR="00512FC7" w:rsidRPr="00512FC7" w:rsidRDefault="00512FC7" w:rsidP="00533FE7">
            <w:r w:rsidRPr="00512FC7">
              <w:t>String</w:t>
            </w:r>
          </w:p>
        </w:tc>
        <w:tc>
          <w:tcPr>
            <w:tcW w:w="4677" w:type="dxa"/>
            <w:shd w:val="clear" w:color="auto" w:fill="auto"/>
          </w:tcPr>
          <w:p w14:paraId="63F81887" w14:textId="77777777" w:rsidR="00512FC7" w:rsidRPr="00512FC7" w:rsidRDefault="00512FC7" w:rsidP="00533FE7">
            <w:pPr>
              <w:jc w:val="left"/>
            </w:pPr>
            <w:r w:rsidRPr="00512FC7">
              <w:t>Unique identifier for a Bid Request as assigned by institution. Uniqueness must be guaranteed within a single trading day.</w:t>
            </w:r>
          </w:p>
        </w:tc>
        <w:tc>
          <w:tcPr>
            <w:tcW w:w="4411" w:type="dxa"/>
            <w:shd w:val="clear" w:color="auto" w:fill="auto"/>
          </w:tcPr>
          <w:p w14:paraId="3FD1DE31" w14:textId="77777777" w:rsidR="00512FC7" w:rsidRPr="00512FC7" w:rsidRDefault="00512FC7" w:rsidP="00533FE7">
            <w:r w:rsidRPr="00512FC7">
              <w:t>ClBidID</w:t>
            </w:r>
          </w:p>
        </w:tc>
      </w:tr>
      <w:tr w:rsidR="00512FC7" w:rsidRPr="00512FC7" w14:paraId="0F11971E" w14:textId="77777777" w:rsidTr="00533FE7">
        <w:tc>
          <w:tcPr>
            <w:tcW w:w="828" w:type="dxa"/>
            <w:shd w:val="clear" w:color="auto" w:fill="auto"/>
          </w:tcPr>
          <w:p w14:paraId="1DF8D111" w14:textId="77777777" w:rsidR="00512FC7" w:rsidRPr="00512FC7" w:rsidRDefault="00512FC7" w:rsidP="00533FE7">
            <w:bookmarkStart w:id="960" w:name="fld_ListName" w:colFirst="1" w:colLast="1"/>
            <w:bookmarkEnd w:id="959"/>
            <w:r w:rsidRPr="00512FC7">
              <w:t>392</w:t>
            </w:r>
          </w:p>
        </w:tc>
        <w:tc>
          <w:tcPr>
            <w:tcW w:w="2069" w:type="dxa"/>
            <w:shd w:val="clear" w:color="auto" w:fill="auto"/>
          </w:tcPr>
          <w:p w14:paraId="6D792ADA" w14:textId="77777777" w:rsidR="00512FC7" w:rsidRPr="00512FC7" w:rsidRDefault="00512FC7" w:rsidP="00533FE7">
            <w:r w:rsidRPr="00512FC7">
              <w:t>ListName</w:t>
            </w:r>
          </w:p>
        </w:tc>
        <w:tc>
          <w:tcPr>
            <w:tcW w:w="1083" w:type="dxa"/>
            <w:shd w:val="clear" w:color="auto" w:fill="auto"/>
          </w:tcPr>
          <w:p w14:paraId="5C6DD771" w14:textId="77777777" w:rsidR="00512FC7" w:rsidRPr="00512FC7" w:rsidRDefault="00512FC7" w:rsidP="00533FE7">
            <w:r w:rsidRPr="00512FC7">
              <w:t>String</w:t>
            </w:r>
          </w:p>
        </w:tc>
        <w:tc>
          <w:tcPr>
            <w:tcW w:w="4677" w:type="dxa"/>
            <w:shd w:val="clear" w:color="auto" w:fill="auto"/>
          </w:tcPr>
          <w:p w14:paraId="7CEEF9C4" w14:textId="77777777" w:rsidR="00512FC7" w:rsidRPr="00512FC7" w:rsidRDefault="00512FC7" w:rsidP="00533FE7">
            <w:pPr>
              <w:jc w:val="left"/>
            </w:pPr>
            <w:r w:rsidRPr="00512FC7">
              <w:t>Descriptive name for list order.</w:t>
            </w:r>
          </w:p>
        </w:tc>
        <w:tc>
          <w:tcPr>
            <w:tcW w:w="4411" w:type="dxa"/>
            <w:shd w:val="clear" w:color="auto" w:fill="auto"/>
          </w:tcPr>
          <w:p w14:paraId="76F0CDBC" w14:textId="77777777" w:rsidR="00512FC7" w:rsidRPr="00512FC7" w:rsidRDefault="00512FC7" w:rsidP="00533FE7">
            <w:r w:rsidRPr="00512FC7">
              <w:t>ListName</w:t>
            </w:r>
          </w:p>
        </w:tc>
      </w:tr>
      <w:tr w:rsidR="00512FC7" w:rsidRPr="00512FC7" w14:paraId="5DA0C0E3" w14:textId="77777777" w:rsidTr="00533FE7">
        <w:tc>
          <w:tcPr>
            <w:tcW w:w="828" w:type="dxa"/>
            <w:shd w:val="clear" w:color="auto" w:fill="auto"/>
          </w:tcPr>
          <w:p w14:paraId="30DF0A14" w14:textId="77777777" w:rsidR="00512FC7" w:rsidRPr="00512FC7" w:rsidRDefault="00512FC7" w:rsidP="00533FE7">
            <w:bookmarkStart w:id="961" w:name="fld_TotNoRelatedSym" w:colFirst="1" w:colLast="1"/>
            <w:bookmarkEnd w:id="960"/>
            <w:r w:rsidRPr="00512FC7">
              <w:t>393</w:t>
            </w:r>
          </w:p>
        </w:tc>
        <w:tc>
          <w:tcPr>
            <w:tcW w:w="2069" w:type="dxa"/>
            <w:shd w:val="clear" w:color="auto" w:fill="auto"/>
          </w:tcPr>
          <w:p w14:paraId="7792733C" w14:textId="77777777" w:rsidR="00512FC7" w:rsidRPr="00512FC7" w:rsidRDefault="00512FC7" w:rsidP="00533FE7">
            <w:r w:rsidRPr="00512FC7">
              <w:t>TotNoRelatedSym</w:t>
            </w:r>
          </w:p>
        </w:tc>
        <w:tc>
          <w:tcPr>
            <w:tcW w:w="1083" w:type="dxa"/>
            <w:shd w:val="clear" w:color="auto" w:fill="auto"/>
          </w:tcPr>
          <w:p w14:paraId="485BBA0F" w14:textId="77777777" w:rsidR="00512FC7" w:rsidRPr="00512FC7" w:rsidRDefault="00512FC7" w:rsidP="00533FE7">
            <w:r w:rsidRPr="00512FC7">
              <w:t>int</w:t>
            </w:r>
          </w:p>
        </w:tc>
        <w:tc>
          <w:tcPr>
            <w:tcW w:w="4677" w:type="dxa"/>
            <w:shd w:val="clear" w:color="auto" w:fill="auto"/>
          </w:tcPr>
          <w:p w14:paraId="01FDB5A2" w14:textId="77777777" w:rsidR="00512FC7" w:rsidRPr="00512FC7" w:rsidRDefault="00512FC7" w:rsidP="00533FE7">
            <w:pPr>
              <w:jc w:val="left"/>
            </w:pPr>
            <w:r w:rsidRPr="00512FC7">
              <w:t>Total number of securities.</w:t>
            </w:r>
            <w:r>
              <w:br/>
            </w:r>
            <w:r w:rsidRPr="00512FC7">
              <w:t>(Prior to FIX 4.4 this field was named TotalNumSecurities)</w:t>
            </w:r>
          </w:p>
        </w:tc>
        <w:tc>
          <w:tcPr>
            <w:tcW w:w="4411" w:type="dxa"/>
            <w:shd w:val="clear" w:color="auto" w:fill="auto"/>
          </w:tcPr>
          <w:p w14:paraId="7D2DB5B4" w14:textId="77777777" w:rsidR="00512FC7" w:rsidRPr="00512FC7" w:rsidRDefault="00512FC7" w:rsidP="00533FE7">
            <w:r w:rsidRPr="00512FC7">
              <w:t>TotNoReltdSym</w:t>
            </w:r>
          </w:p>
        </w:tc>
      </w:tr>
      <w:tr w:rsidR="00512FC7" w:rsidRPr="00512FC7" w14:paraId="5D48649D" w14:textId="77777777" w:rsidTr="00533FE7">
        <w:tc>
          <w:tcPr>
            <w:tcW w:w="828" w:type="dxa"/>
            <w:shd w:val="clear" w:color="auto" w:fill="auto"/>
          </w:tcPr>
          <w:p w14:paraId="7B14B707" w14:textId="77777777" w:rsidR="00512FC7" w:rsidRPr="00512FC7" w:rsidRDefault="00512FC7" w:rsidP="00533FE7">
            <w:bookmarkStart w:id="962" w:name="fld_BidType" w:colFirst="1" w:colLast="1"/>
            <w:bookmarkEnd w:id="961"/>
            <w:r w:rsidRPr="00512FC7">
              <w:t>394</w:t>
            </w:r>
          </w:p>
        </w:tc>
        <w:tc>
          <w:tcPr>
            <w:tcW w:w="2069" w:type="dxa"/>
            <w:shd w:val="clear" w:color="auto" w:fill="auto"/>
          </w:tcPr>
          <w:p w14:paraId="64BE7D54" w14:textId="77777777" w:rsidR="00512FC7" w:rsidRPr="00512FC7" w:rsidRDefault="00512FC7" w:rsidP="00533FE7">
            <w:r w:rsidRPr="00512FC7">
              <w:t>BidType</w:t>
            </w:r>
          </w:p>
        </w:tc>
        <w:tc>
          <w:tcPr>
            <w:tcW w:w="1083" w:type="dxa"/>
            <w:shd w:val="clear" w:color="auto" w:fill="auto"/>
          </w:tcPr>
          <w:p w14:paraId="7ADAEE08" w14:textId="77777777" w:rsidR="00512FC7" w:rsidRPr="00512FC7" w:rsidRDefault="00512FC7" w:rsidP="00533FE7">
            <w:r w:rsidRPr="00512FC7">
              <w:t>int</w:t>
            </w:r>
          </w:p>
        </w:tc>
        <w:tc>
          <w:tcPr>
            <w:tcW w:w="4677" w:type="dxa"/>
            <w:shd w:val="clear" w:color="auto" w:fill="auto"/>
          </w:tcPr>
          <w:p w14:paraId="3BEAA609" w14:textId="77777777" w:rsidR="00512FC7" w:rsidRDefault="00512FC7" w:rsidP="00533FE7">
            <w:pPr>
              <w:jc w:val="left"/>
            </w:pPr>
            <w:r>
              <w:t>Code to identify the type of Bid Request.</w:t>
            </w:r>
          </w:p>
          <w:p w14:paraId="33F08E4C" w14:textId="77777777" w:rsidR="00512FC7" w:rsidRPr="00512FC7" w:rsidRDefault="00512FC7" w:rsidP="00533FE7">
            <w:pPr>
              <w:jc w:val="left"/>
            </w:pPr>
            <w:r>
              <w:t>Valid values:</w:t>
            </w:r>
            <w:r>
              <w:br/>
            </w:r>
            <w:r>
              <w:tab/>
              <w:t>1 - "Non Disclosed" style (e.g. US/European)</w:t>
            </w:r>
            <w:r>
              <w:br/>
            </w:r>
            <w:r>
              <w:tab/>
              <w:t>2 - "Disclosed" sytle (e.g. Japanese)</w:t>
            </w:r>
            <w:r>
              <w:br/>
            </w:r>
            <w:r>
              <w:lastRenderedPageBreak/>
              <w:tab/>
              <w:t>3 - No bidding process</w:t>
            </w:r>
          </w:p>
        </w:tc>
        <w:tc>
          <w:tcPr>
            <w:tcW w:w="4411" w:type="dxa"/>
            <w:shd w:val="clear" w:color="auto" w:fill="auto"/>
          </w:tcPr>
          <w:p w14:paraId="2E8FCA15" w14:textId="77777777" w:rsidR="00512FC7" w:rsidRPr="00512FC7" w:rsidRDefault="00512FC7" w:rsidP="00533FE7">
            <w:r w:rsidRPr="00512FC7">
              <w:lastRenderedPageBreak/>
              <w:t>BidTyp</w:t>
            </w:r>
          </w:p>
        </w:tc>
      </w:tr>
      <w:tr w:rsidR="00512FC7" w:rsidRPr="00512FC7" w14:paraId="0BD59374" w14:textId="77777777" w:rsidTr="00533FE7">
        <w:tc>
          <w:tcPr>
            <w:tcW w:w="828" w:type="dxa"/>
            <w:shd w:val="clear" w:color="auto" w:fill="auto"/>
          </w:tcPr>
          <w:p w14:paraId="3D48C4D6" w14:textId="77777777" w:rsidR="00512FC7" w:rsidRPr="00512FC7" w:rsidRDefault="00512FC7" w:rsidP="00533FE7">
            <w:bookmarkStart w:id="963" w:name="fld_NumTickets" w:colFirst="1" w:colLast="1"/>
            <w:bookmarkEnd w:id="962"/>
            <w:r w:rsidRPr="00512FC7">
              <w:lastRenderedPageBreak/>
              <w:t>395</w:t>
            </w:r>
          </w:p>
        </w:tc>
        <w:tc>
          <w:tcPr>
            <w:tcW w:w="2069" w:type="dxa"/>
            <w:shd w:val="clear" w:color="auto" w:fill="auto"/>
          </w:tcPr>
          <w:p w14:paraId="2BB40B81" w14:textId="77777777" w:rsidR="00512FC7" w:rsidRPr="00512FC7" w:rsidRDefault="00512FC7" w:rsidP="00533FE7">
            <w:r w:rsidRPr="00512FC7">
              <w:t>NumTickets</w:t>
            </w:r>
          </w:p>
        </w:tc>
        <w:tc>
          <w:tcPr>
            <w:tcW w:w="1083" w:type="dxa"/>
            <w:shd w:val="clear" w:color="auto" w:fill="auto"/>
          </w:tcPr>
          <w:p w14:paraId="352A0B76" w14:textId="77777777" w:rsidR="00512FC7" w:rsidRPr="00512FC7" w:rsidRDefault="00512FC7" w:rsidP="00533FE7">
            <w:r w:rsidRPr="00512FC7">
              <w:t>int</w:t>
            </w:r>
          </w:p>
        </w:tc>
        <w:tc>
          <w:tcPr>
            <w:tcW w:w="4677" w:type="dxa"/>
            <w:shd w:val="clear" w:color="auto" w:fill="auto"/>
          </w:tcPr>
          <w:p w14:paraId="29067F2B" w14:textId="77777777" w:rsidR="00512FC7" w:rsidRPr="00512FC7" w:rsidRDefault="00512FC7" w:rsidP="00533FE7">
            <w:pPr>
              <w:jc w:val="left"/>
            </w:pPr>
            <w:r w:rsidRPr="00512FC7">
              <w:t>Total number of tickets.</w:t>
            </w:r>
          </w:p>
        </w:tc>
        <w:tc>
          <w:tcPr>
            <w:tcW w:w="4411" w:type="dxa"/>
            <w:shd w:val="clear" w:color="auto" w:fill="auto"/>
          </w:tcPr>
          <w:p w14:paraId="79494B2A" w14:textId="77777777" w:rsidR="00512FC7" w:rsidRPr="00512FC7" w:rsidRDefault="00512FC7" w:rsidP="00533FE7">
            <w:r w:rsidRPr="00512FC7">
              <w:t>NumTkts</w:t>
            </w:r>
          </w:p>
        </w:tc>
      </w:tr>
      <w:tr w:rsidR="00512FC7" w:rsidRPr="00512FC7" w14:paraId="459BC349" w14:textId="77777777" w:rsidTr="00533FE7">
        <w:tc>
          <w:tcPr>
            <w:tcW w:w="828" w:type="dxa"/>
            <w:shd w:val="clear" w:color="auto" w:fill="auto"/>
          </w:tcPr>
          <w:p w14:paraId="1B869319" w14:textId="77777777" w:rsidR="00512FC7" w:rsidRPr="00512FC7" w:rsidRDefault="00512FC7" w:rsidP="00533FE7">
            <w:bookmarkStart w:id="964" w:name="fld_SideValue1" w:colFirst="1" w:colLast="1"/>
            <w:bookmarkEnd w:id="963"/>
            <w:r w:rsidRPr="00512FC7">
              <w:t>396</w:t>
            </w:r>
          </w:p>
        </w:tc>
        <w:tc>
          <w:tcPr>
            <w:tcW w:w="2069" w:type="dxa"/>
            <w:shd w:val="clear" w:color="auto" w:fill="auto"/>
          </w:tcPr>
          <w:p w14:paraId="14C5E447" w14:textId="77777777" w:rsidR="00512FC7" w:rsidRPr="00512FC7" w:rsidRDefault="00512FC7" w:rsidP="00533FE7">
            <w:r w:rsidRPr="00512FC7">
              <w:t>SideValue1</w:t>
            </w:r>
          </w:p>
        </w:tc>
        <w:tc>
          <w:tcPr>
            <w:tcW w:w="1083" w:type="dxa"/>
            <w:shd w:val="clear" w:color="auto" w:fill="auto"/>
          </w:tcPr>
          <w:p w14:paraId="06D32222" w14:textId="77777777" w:rsidR="00512FC7" w:rsidRPr="00512FC7" w:rsidRDefault="00512FC7" w:rsidP="00533FE7">
            <w:r w:rsidRPr="00512FC7">
              <w:t>Amt</w:t>
            </w:r>
          </w:p>
        </w:tc>
        <w:tc>
          <w:tcPr>
            <w:tcW w:w="4677" w:type="dxa"/>
            <w:shd w:val="clear" w:color="auto" w:fill="auto"/>
          </w:tcPr>
          <w:p w14:paraId="6CD11783" w14:textId="77777777" w:rsidR="00512FC7" w:rsidRPr="00512FC7" w:rsidRDefault="00512FC7" w:rsidP="00533FE7">
            <w:pPr>
              <w:jc w:val="left"/>
            </w:pPr>
            <w:r w:rsidRPr="00512FC7">
              <w:t>Amounts in currency</w:t>
            </w:r>
          </w:p>
        </w:tc>
        <w:tc>
          <w:tcPr>
            <w:tcW w:w="4411" w:type="dxa"/>
            <w:shd w:val="clear" w:color="auto" w:fill="auto"/>
          </w:tcPr>
          <w:p w14:paraId="2C800064" w14:textId="77777777" w:rsidR="00512FC7" w:rsidRPr="00512FC7" w:rsidRDefault="00512FC7" w:rsidP="00533FE7">
            <w:r w:rsidRPr="00512FC7">
              <w:t>SideValu1</w:t>
            </w:r>
          </w:p>
        </w:tc>
      </w:tr>
      <w:tr w:rsidR="00512FC7" w:rsidRPr="00512FC7" w14:paraId="75F7BB85" w14:textId="77777777" w:rsidTr="00533FE7">
        <w:tc>
          <w:tcPr>
            <w:tcW w:w="828" w:type="dxa"/>
            <w:shd w:val="clear" w:color="auto" w:fill="auto"/>
          </w:tcPr>
          <w:p w14:paraId="039FA1E3" w14:textId="77777777" w:rsidR="00512FC7" w:rsidRPr="00512FC7" w:rsidRDefault="00512FC7" w:rsidP="00533FE7">
            <w:bookmarkStart w:id="965" w:name="fld_SideValue2" w:colFirst="1" w:colLast="1"/>
            <w:bookmarkEnd w:id="964"/>
            <w:r w:rsidRPr="00512FC7">
              <w:t>397</w:t>
            </w:r>
          </w:p>
        </w:tc>
        <w:tc>
          <w:tcPr>
            <w:tcW w:w="2069" w:type="dxa"/>
            <w:shd w:val="clear" w:color="auto" w:fill="auto"/>
          </w:tcPr>
          <w:p w14:paraId="1E123731" w14:textId="77777777" w:rsidR="00512FC7" w:rsidRPr="00512FC7" w:rsidRDefault="00512FC7" w:rsidP="00533FE7">
            <w:r w:rsidRPr="00512FC7">
              <w:t>SideValue2</w:t>
            </w:r>
          </w:p>
        </w:tc>
        <w:tc>
          <w:tcPr>
            <w:tcW w:w="1083" w:type="dxa"/>
            <w:shd w:val="clear" w:color="auto" w:fill="auto"/>
          </w:tcPr>
          <w:p w14:paraId="3BDC0F58" w14:textId="77777777" w:rsidR="00512FC7" w:rsidRPr="00512FC7" w:rsidRDefault="00512FC7" w:rsidP="00533FE7">
            <w:r w:rsidRPr="00512FC7">
              <w:t>Amt</w:t>
            </w:r>
          </w:p>
        </w:tc>
        <w:tc>
          <w:tcPr>
            <w:tcW w:w="4677" w:type="dxa"/>
            <w:shd w:val="clear" w:color="auto" w:fill="auto"/>
          </w:tcPr>
          <w:p w14:paraId="044573D2" w14:textId="77777777" w:rsidR="00512FC7" w:rsidRPr="00512FC7" w:rsidRDefault="00512FC7" w:rsidP="00533FE7">
            <w:pPr>
              <w:jc w:val="left"/>
            </w:pPr>
            <w:r w:rsidRPr="00512FC7">
              <w:t>Amounts in currency</w:t>
            </w:r>
          </w:p>
        </w:tc>
        <w:tc>
          <w:tcPr>
            <w:tcW w:w="4411" w:type="dxa"/>
            <w:shd w:val="clear" w:color="auto" w:fill="auto"/>
          </w:tcPr>
          <w:p w14:paraId="7778F263" w14:textId="77777777" w:rsidR="00512FC7" w:rsidRPr="00512FC7" w:rsidRDefault="00512FC7" w:rsidP="00533FE7">
            <w:r w:rsidRPr="00512FC7">
              <w:t>SideValu2</w:t>
            </w:r>
          </w:p>
        </w:tc>
      </w:tr>
      <w:tr w:rsidR="00512FC7" w:rsidRPr="00512FC7" w14:paraId="177F4D26" w14:textId="77777777" w:rsidTr="00533FE7">
        <w:tc>
          <w:tcPr>
            <w:tcW w:w="828" w:type="dxa"/>
            <w:shd w:val="clear" w:color="auto" w:fill="auto"/>
          </w:tcPr>
          <w:p w14:paraId="3BE1CB63" w14:textId="77777777" w:rsidR="00512FC7" w:rsidRPr="00512FC7" w:rsidRDefault="00512FC7" w:rsidP="00533FE7">
            <w:bookmarkStart w:id="966" w:name="fld_NoBidDescriptors" w:colFirst="1" w:colLast="1"/>
            <w:bookmarkEnd w:id="965"/>
            <w:r w:rsidRPr="00512FC7">
              <w:t>398</w:t>
            </w:r>
          </w:p>
        </w:tc>
        <w:tc>
          <w:tcPr>
            <w:tcW w:w="2069" w:type="dxa"/>
            <w:shd w:val="clear" w:color="auto" w:fill="auto"/>
          </w:tcPr>
          <w:p w14:paraId="6044685C" w14:textId="77777777" w:rsidR="00512FC7" w:rsidRPr="00512FC7" w:rsidRDefault="00512FC7" w:rsidP="00533FE7">
            <w:r w:rsidRPr="00512FC7">
              <w:t>NoBidDescriptors</w:t>
            </w:r>
          </w:p>
        </w:tc>
        <w:tc>
          <w:tcPr>
            <w:tcW w:w="1083" w:type="dxa"/>
            <w:shd w:val="clear" w:color="auto" w:fill="auto"/>
          </w:tcPr>
          <w:p w14:paraId="3B6471A1" w14:textId="77777777" w:rsidR="00512FC7" w:rsidRPr="00512FC7" w:rsidRDefault="00512FC7" w:rsidP="00533FE7">
            <w:r w:rsidRPr="00512FC7">
              <w:t>NumInGroup</w:t>
            </w:r>
          </w:p>
        </w:tc>
        <w:tc>
          <w:tcPr>
            <w:tcW w:w="4677" w:type="dxa"/>
            <w:shd w:val="clear" w:color="auto" w:fill="auto"/>
          </w:tcPr>
          <w:p w14:paraId="17681006" w14:textId="77777777" w:rsidR="00512FC7" w:rsidRPr="00512FC7" w:rsidRDefault="00512FC7" w:rsidP="00533FE7">
            <w:pPr>
              <w:jc w:val="left"/>
            </w:pPr>
            <w:r w:rsidRPr="00512FC7">
              <w:t>Number of BidDescriptor (400) entries.</w:t>
            </w:r>
          </w:p>
        </w:tc>
        <w:tc>
          <w:tcPr>
            <w:tcW w:w="4411" w:type="dxa"/>
            <w:shd w:val="clear" w:color="auto" w:fill="auto"/>
          </w:tcPr>
          <w:p w14:paraId="0E3B6430" w14:textId="77777777" w:rsidR="00512FC7" w:rsidRPr="00512FC7" w:rsidRDefault="00512FC7" w:rsidP="00533FE7"/>
        </w:tc>
      </w:tr>
      <w:tr w:rsidR="00512FC7" w:rsidRPr="00512FC7" w14:paraId="23786FD8" w14:textId="77777777" w:rsidTr="00533FE7">
        <w:tc>
          <w:tcPr>
            <w:tcW w:w="828" w:type="dxa"/>
            <w:shd w:val="clear" w:color="auto" w:fill="auto"/>
          </w:tcPr>
          <w:p w14:paraId="09BF57C4" w14:textId="77777777" w:rsidR="00512FC7" w:rsidRPr="00512FC7" w:rsidRDefault="00512FC7" w:rsidP="00533FE7">
            <w:bookmarkStart w:id="967" w:name="fld_BidDescriptorType" w:colFirst="1" w:colLast="1"/>
            <w:bookmarkEnd w:id="966"/>
            <w:r w:rsidRPr="00512FC7">
              <w:t>399</w:t>
            </w:r>
          </w:p>
        </w:tc>
        <w:tc>
          <w:tcPr>
            <w:tcW w:w="2069" w:type="dxa"/>
            <w:shd w:val="clear" w:color="auto" w:fill="auto"/>
          </w:tcPr>
          <w:p w14:paraId="0C96AD15" w14:textId="77777777" w:rsidR="00512FC7" w:rsidRPr="00512FC7" w:rsidRDefault="00512FC7" w:rsidP="00533FE7">
            <w:r w:rsidRPr="00512FC7">
              <w:t>BidDescriptorType</w:t>
            </w:r>
          </w:p>
        </w:tc>
        <w:tc>
          <w:tcPr>
            <w:tcW w:w="1083" w:type="dxa"/>
            <w:shd w:val="clear" w:color="auto" w:fill="auto"/>
          </w:tcPr>
          <w:p w14:paraId="0B7ABEEC" w14:textId="77777777" w:rsidR="00512FC7" w:rsidRPr="00512FC7" w:rsidRDefault="00512FC7" w:rsidP="00533FE7">
            <w:r w:rsidRPr="00512FC7">
              <w:t>int</w:t>
            </w:r>
          </w:p>
        </w:tc>
        <w:tc>
          <w:tcPr>
            <w:tcW w:w="4677" w:type="dxa"/>
            <w:shd w:val="clear" w:color="auto" w:fill="auto"/>
          </w:tcPr>
          <w:p w14:paraId="7EFB115D" w14:textId="77777777" w:rsidR="00512FC7" w:rsidRDefault="00512FC7" w:rsidP="00533FE7">
            <w:pPr>
              <w:jc w:val="left"/>
            </w:pPr>
            <w:r>
              <w:t>Code to identify the type of BidDescriptor (400).</w:t>
            </w:r>
          </w:p>
          <w:p w14:paraId="00D60E61" w14:textId="77777777" w:rsidR="00512FC7" w:rsidRPr="00512FC7" w:rsidRDefault="00512FC7" w:rsidP="00533FE7">
            <w:pPr>
              <w:jc w:val="left"/>
            </w:pPr>
            <w:r>
              <w:t>Valid values:</w:t>
            </w:r>
            <w:r>
              <w:br/>
            </w:r>
            <w:r>
              <w:tab/>
              <w:t>1 - Sector</w:t>
            </w:r>
            <w:r>
              <w:br/>
            </w:r>
            <w:r>
              <w:tab/>
              <w:t>2 - Country</w:t>
            </w:r>
            <w:r>
              <w:br/>
            </w:r>
            <w:r>
              <w:tab/>
              <w:t>3 - Index</w:t>
            </w:r>
          </w:p>
        </w:tc>
        <w:tc>
          <w:tcPr>
            <w:tcW w:w="4411" w:type="dxa"/>
            <w:shd w:val="clear" w:color="auto" w:fill="auto"/>
          </w:tcPr>
          <w:p w14:paraId="2EF260CD" w14:textId="77777777" w:rsidR="00512FC7" w:rsidRPr="00512FC7" w:rsidRDefault="00512FC7" w:rsidP="00533FE7">
            <w:r w:rsidRPr="00512FC7">
              <w:t>BidDescptrTyp</w:t>
            </w:r>
          </w:p>
        </w:tc>
      </w:tr>
      <w:tr w:rsidR="00512FC7" w:rsidRPr="00512FC7" w14:paraId="6D0562FF" w14:textId="77777777" w:rsidTr="00533FE7">
        <w:tc>
          <w:tcPr>
            <w:tcW w:w="828" w:type="dxa"/>
            <w:shd w:val="clear" w:color="auto" w:fill="auto"/>
          </w:tcPr>
          <w:p w14:paraId="5E676881" w14:textId="77777777" w:rsidR="00512FC7" w:rsidRPr="00512FC7" w:rsidRDefault="00512FC7" w:rsidP="00533FE7">
            <w:bookmarkStart w:id="968" w:name="fld_BidDescriptor" w:colFirst="1" w:colLast="1"/>
            <w:bookmarkEnd w:id="967"/>
            <w:r w:rsidRPr="00512FC7">
              <w:t>400</w:t>
            </w:r>
          </w:p>
        </w:tc>
        <w:tc>
          <w:tcPr>
            <w:tcW w:w="2069" w:type="dxa"/>
            <w:shd w:val="clear" w:color="auto" w:fill="auto"/>
          </w:tcPr>
          <w:p w14:paraId="4020F371" w14:textId="77777777" w:rsidR="00512FC7" w:rsidRPr="00512FC7" w:rsidRDefault="00512FC7" w:rsidP="00533FE7">
            <w:r w:rsidRPr="00512FC7">
              <w:t>BidDescriptor</w:t>
            </w:r>
          </w:p>
        </w:tc>
        <w:tc>
          <w:tcPr>
            <w:tcW w:w="1083" w:type="dxa"/>
            <w:shd w:val="clear" w:color="auto" w:fill="auto"/>
          </w:tcPr>
          <w:p w14:paraId="4B281EA6" w14:textId="77777777" w:rsidR="00512FC7" w:rsidRPr="00512FC7" w:rsidRDefault="00512FC7" w:rsidP="00533FE7">
            <w:r w:rsidRPr="00512FC7">
              <w:t>String</w:t>
            </w:r>
          </w:p>
        </w:tc>
        <w:tc>
          <w:tcPr>
            <w:tcW w:w="4677" w:type="dxa"/>
            <w:shd w:val="clear" w:color="auto" w:fill="auto"/>
          </w:tcPr>
          <w:p w14:paraId="5D2CB605" w14:textId="77777777" w:rsidR="00512FC7" w:rsidRPr="00512FC7" w:rsidRDefault="00512FC7" w:rsidP="00533FE7">
            <w:pPr>
              <w:jc w:val="left"/>
            </w:pPr>
            <w:r w:rsidRPr="00512FC7">
              <w:t>BidDescriptor value. Usage depends upon BidDescriptorTyp (399).</w:t>
            </w:r>
            <w:r>
              <w:br/>
            </w:r>
            <w:r w:rsidRPr="00512FC7">
              <w:t>If BidDescriptorType = 1</w:t>
            </w:r>
            <w:r>
              <w:br/>
            </w:r>
            <w:r w:rsidRPr="00512FC7">
              <w:t>Industrials etc - Free text</w:t>
            </w:r>
            <w:r>
              <w:br/>
            </w:r>
            <w:r w:rsidRPr="00512FC7">
              <w:t>If BidDescriptorType = 2</w:t>
            </w:r>
            <w:r>
              <w:br/>
            </w:r>
            <w:r w:rsidRPr="00512FC7">
              <w:t>"FR" etc - ISO Country Codes</w:t>
            </w:r>
            <w:r>
              <w:br/>
            </w:r>
            <w:r w:rsidRPr="00512FC7">
              <w:t>If BidDescriptorType = 3</w:t>
            </w:r>
            <w:r>
              <w:br/>
            </w:r>
            <w:r w:rsidRPr="00512FC7">
              <w:t>FT00, FT250, STOX - Free text</w:t>
            </w:r>
          </w:p>
        </w:tc>
        <w:tc>
          <w:tcPr>
            <w:tcW w:w="4411" w:type="dxa"/>
            <w:shd w:val="clear" w:color="auto" w:fill="auto"/>
          </w:tcPr>
          <w:p w14:paraId="174FD75A" w14:textId="77777777" w:rsidR="00512FC7" w:rsidRPr="00512FC7" w:rsidRDefault="00512FC7" w:rsidP="00533FE7">
            <w:r w:rsidRPr="00512FC7">
              <w:t>BidDescptr</w:t>
            </w:r>
          </w:p>
        </w:tc>
      </w:tr>
      <w:tr w:rsidR="00512FC7" w:rsidRPr="00512FC7" w14:paraId="418EE7D0" w14:textId="77777777" w:rsidTr="00533FE7">
        <w:tc>
          <w:tcPr>
            <w:tcW w:w="828" w:type="dxa"/>
            <w:shd w:val="clear" w:color="auto" w:fill="auto"/>
          </w:tcPr>
          <w:p w14:paraId="02B3BF89" w14:textId="77777777" w:rsidR="00512FC7" w:rsidRPr="00512FC7" w:rsidRDefault="00512FC7" w:rsidP="00533FE7">
            <w:bookmarkStart w:id="969" w:name="fld_SideValueInd" w:colFirst="1" w:colLast="1"/>
            <w:bookmarkEnd w:id="968"/>
            <w:r w:rsidRPr="00512FC7">
              <w:t>401</w:t>
            </w:r>
          </w:p>
        </w:tc>
        <w:tc>
          <w:tcPr>
            <w:tcW w:w="2069" w:type="dxa"/>
            <w:shd w:val="clear" w:color="auto" w:fill="auto"/>
          </w:tcPr>
          <w:p w14:paraId="44C797A7" w14:textId="77777777" w:rsidR="00512FC7" w:rsidRPr="00512FC7" w:rsidRDefault="00512FC7" w:rsidP="00533FE7">
            <w:r w:rsidRPr="00512FC7">
              <w:t>SideValueInd</w:t>
            </w:r>
          </w:p>
        </w:tc>
        <w:tc>
          <w:tcPr>
            <w:tcW w:w="1083" w:type="dxa"/>
            <w:shd w:val="clear" w:color="auto" w:fill="auto"/>
          </w:tcPr>
          <w:p w14:paraId="3811B3F1" w14:textId="77777777" w:rsidR="00512FC7" w:rsidRPr="00512FC7" w:rsidRDefault="00512FC7" w:rsidP="00533FE7">
            <w:r w:rsidRPr="00512FC7">
              <w:t>int</w:t>
            </w:r>
          </w:p>
        </w:tc>
        <w:tc>
          <w:tcPr>
            <w:tcW w:w="4677" w:type="dxa"/>
            <w:shd w:val="clear" w:color="auto" w:fill="auto"/>
          </w:tcPr>
          <w:p w14:paraId="1A30FFF7" w14:textId="77777777" w:rsidR="00512FC7" w:rsidRDefault="00512FC7" w:rsidP="00533FE7">
            <w:pPr>
              <w:jc w:val="left"/>
            </w:pPr>
            <w:r>
              <w:t>Code to identify which "SideValue" the value refers to. SideValue1 and SideValue2 are used as opposed to Buy or Sell so that the basket can be quoted either way as Buy or Sell.</w:t>
            </w:r>
          </w:p>
          <w:p w14:paraId="64D87148" w14:textId="77777777" w:rsidR="00512FC7" w:rsidRPr="00512FC7" w:rsidRDefault="00512FC7" w:rsidP="00533FE7">
            <w:pPr>
              <w:jc w:val="left"/>
            </w:pPr>
            <w:r>
              <w:t>Valid values:</w:t>
            </w:r>
            <w:r>
              <w:br/>
            </w:r>
            <w:r>
              <w:tab/>
              <w:t>1 - Side Value 1</w:t>
            </w:r>
            <w:r>
              <w:br/>
            </w:r>
            <w:r>
              <w:tab/>
              <w:t>2 - Side Value 2</w:t>
            </w:r>
          </w:p>
        </w:tc>
        <w:tc>
          <w:tcPr>
            <w:tcW w:w="4411" w:type="dxa"/>
            <w:shd w:val="clear" w:color="auto" w:fill="auto"/>
          </w:tcPr>
          <w:p w14:paraId="5E7ECD18" w14:textId="77777777" w:rsidR="00512FC7" w:rsidRPr="00512FC7" w:rsidRDefault="00512FC7" w:rsidP="00533FE7">
            <w:r w:rsidRPr="00512FC7">
              <w:t>SideValuInd</w:t>
            </w:r>
          </w:p>
        </w:tc>
      </w:tr>
      <w:tr w:rsidR="00512FC7" w:rsidRPr="00512FC7" w14:paraId="7D6C916E" w14:textId="77777777" w:rsidTr="00533FE7">
        <w:tc>
          <w:tcPr>
            <w:tcW w:w="828" w:type="dxa"/>
            <w:shd w:val="clear" w:color="auto" w:fill="auto"/>
          </w:tcPr>
          <w:p w14:paraId="225FE517" w14:textId="77777777" w:rsidR="00512FC7" w:rsidRPr="00512FC7" w:rsidRDefault="00512FC7" w:rsidP="00533FE7">
            <w:bookmarkStart w:id="970" w:name="fld_LiquidityPctLow" w:colFirst="1" w:colLast="1"/>
            <w:bookmarkEnd w:id="969"/>
            <w:r w:rsidRPr="00512FC7">
              <w:t>402</w:t>
            </w:r>
          </w:p>
        </w:tc>
        <w:tc>
          <w:tcPr>
            <w:tcW w:w="2069" w:type="dxa"/>
            <w:shd w:val="clear" w:color="auto" w:fill="auto"/>
          </w:tcPr>
          <w:p w14:paraId="53E4649E" w14:textId="77777777" w:rsidR="00512FC7" w:rsidRPr="00512FC7" w:rsidRDefault="00512FC7" w:rsidP="00533FE7">
            <w:r w:rsidRPr="00512FC7">
              <w:t>LiquidityPctLow</w:t>
            </w:r>
          </w:p>
        </w:tc>
        <w:tc>
          <w:tcPr>
            <w:tcW w:w="1083" w:type="dxa"/>
            <w:shd w:val="clear" w:color="auto" w:fill="auto"/>
          </w:tcPr>
          <w:p w14:paraId="7BF4E340" w14:textId="77777777" w:rsidR="00512FC7" w:rsidRPr="00512FC7" w:rsidRDefault="00512FC7" w:rsidP="00533FE7">
            <w:r w:rsidRPr="00512FC7">
              <w:t>Percentage</w:t>
            </w:r>
          </w:p>
        </w:tc>
        <w:tc>
          <w:tcPr>
            <w:tcW w:w="4677" w:type="dxa"/>
            <w:shd w:val="clear" w:color="auto" w:fill="auto"/>
          </w:tcPr>
          <w:p w14:paraId="7CBF16FE" w14:textId="77777777" w:rsidR="00512FC7" w:rsidRPr="00512FC7" w:rsidRDefault="00512FC7" w:rsidP="00533FE7">
            <w:pPr>
              <w:jc w:val="left"/>
            </w:pPr>
            <w:r w:rsidRPr="00512FC7">
              <w:t>Liquidity indicator or lower limit if TotalNumSecurities (393) &gt; 1. Represented as a percentage.</w:t>
            </w:r>
          </w:p>
        </w:tc>
        <w:tc>
          <w:tcPr>
            <w:tcW w:w="4411" w:type="dxa"/>
            <w:shd w:val="clear" w:color="auto" w:fill="auto"/>
          </w:tcPr>
          <w:p w14:paraId="49E1FB25" w14:textId="77777777" w:rsidR="00512FC7" w:rsidRPr="00512FC7" w:rsidRDefault="00512FC7" w:rsidP="00533FE7">
            <w:r w:rsidRPr="00512FC7">
              <w:t>LqdtyPctLow</w:t>
            </w:r>
          </w:p>
        </w:tc>
      </w:tr>
      <w:tr w:rsidR="00512FC7" w:rsidRPr="00512FC7" w14:paraId="483B7D68" w14:textId="77777777" w:rsidTr="00533FE7">
        <w:tc>
          <w:tcPr>
            <w:tcW w:w="828" w:type="dxa"/>
            <w:shd w:val="clear" w:color="auto" w:fill="auto"/>
          </w:tcPr>
          <w:p w14:paraId="491424BE" w14:textId="77777777" w:rsidR="00512FC7" w:rsidRPr="00512FC7" w:rsidRDefault="00512FC7" w:rsidP="00533FE7">
            <w:bookmarkStart w:id="971" w:name="fld_LiquidityPctHigh" w:colFirst="1" w:colLast="1"/>
            <w:bookmarkEnd w:id="970"/>
            <w:r w:rsidRPr="00512FC7">
              <w:t>403</w:t>
            </w:r>
          </w:p>
        </w:tc>
        <w:tc>
          <w:tcPr>
            <w:tcW w:w="2069" w:type="dxa"/>
            <w:shd w:val="clear" w:color="auto" w:fill="auto"/>
          </w:tcPr>
          <w:p w14:paraId="24D26990" w14:textId="77777777" w:rsidR="00512FC7" w:rsidRPr="00512FC7" w:rsidRDefault="00512FC7" w:rsidP="00533FE7">
            <w:r w:rsidRPr="00512FC7">
              <w:t>LiquidityPctHigh</w:t>
            </w:r>
          </w:p>
        </w:tc>
        <w:tc>
          <w:tcPr>
            <w:tcW w:w="1083" w:type="dxa"/>
            <w:shd w:val="clear" w:color="auto" w:fill="auto"/>
          </w:tcPr>
          <w:p w14:paraId="3728794D" w14:textId="77777777" w:rsidR="00512FC7" w:rsidRPr="00512FC7" w:rsidRDefault="00512FC7" w:rsidP="00533FE7">
            <w:r w:rsidRPr="00512FC7">
              <w:t>Percentage</w:t>
            </w:r>
          </w:p>
        </w:tc>
        <w:tc>
          <w:tcPr>
            <w:tcW w:w="4677" w:type="dxa"/>
            <w:shd w:val="clear" w:color="auto" w:fill="auto"/>
          </w:tcPr>
          <w:p w14:paraId="26C25D76" w14:textId="77777777" w:rsidR="00512FC7" w:rsidRPr="00512FC7" w:rsidRDefault="00512FC7" w:rsidP="00533FE7">
            <w:pPr>
              <w:jc w:val="left"/>
            </w:pPr>
            <w:r w:rsidRPr="00512FC7">
              <w:t>Upper liquidity indicator if TotalNumSecurities (393) &gt; 1. Represented as a percentage.</w:t>
            </w:r>
          </w:p>
        </w:tc>
        <w:tc>
          <w:tcPr>
            <w:tcW w:w="4411" w:type="dxa"/>
            <w:shd w:val="clear" w:color="auto" w:fill="auto"/>
          </w:tcPr>
          <w:p w14:paraId="09882D38" w14:textId="77777777" w:rsidR="00512FC7" w:rsidRPr="00512FC7" w:rsidRDefault="00512FC7" w:rsidP="00533FE7">
            <w:r w:rsidRPr="00512FC7">
              <w:t>LqdtyPctHigh</w:t>
            </w:r>
          </w:p>
        </w:tc>
      </w:tr>
      <w:tr w:rsidR="00512FC7" w:rsidRPr="00512FC7" w14:paraId="4003C6B4" w14:textId="77777777" w:rsidTr="00533FE7">
        <w:tc>
          <w:tcPr>
            <w:tcW w:w="828" w:type="dxa"/>
            <w:shd w:val="clear" w:color="auto" w:fill="auto"/>
          </w:tcPr>
          <w:p w14:paraId="2D46E43C" w14:textId="77777777" w:rsidR="00512FC7" w:rsidRPr="00512FC7" w:rsidRDefault="00512FC7" w:rsidP="00533FE7">
            <w:bookmarkStart w:id="972" w:name="fld_LiquidityValue" w:colFirst="1" w:colLast="1"/>
            <w:bookmarkEnd w:id="971"/>
            <w:r w:rsidRPr="00512FC7">
              <w:t>404</w:t>
            </w:r>
          </w:p>
        </w:tc>
        <w:tc>
          <w:tcPr>
            <w:tcW w:w="2069" w:type="dxa"/>
            <w:shd w:val="clear" w:color="auto" w:fill="auto"/>
          </w:tcPr>
          <w:p w14:paraId="13AEA964" w14:textId="77777777" w:rsidR="00512FC7" w:rsidRPr="00512FC7" w:rsidRDefault="00512FC7" w:rsidP="00533FE7">
            <w:r w:rsidRPr="00512FC7">
              <w:t>LiquidityValue</w:t>
            </w:r>
          </w:p>
        </w:tc>
        <w:tc>
          <w:tcPr>
            <w:tcW w:w="1083" w:type="dxa"/>
            <w:shd w:val="clear" w:color="auto" w:fill="auto"/>
          </w:tcPr>
          <w:p w14:paraId="2EA521C5" w14:textId="77777777" w:rsidR="00512FC7" w:rsidRPr="00512FC7" w:rsidRDefault="00512FC7" w:rsidP="00533FE7">
            <w:r w:rsidRPr="00512FC7">
              <w:t>Amt</w:t>
            </w:r>
          </w:p>
        </w:tc>
        <w:tc>
          <w:tcPr>
            <w:tcW w:w="4677" w:type="dxa"/>
            <w:shd w:val="clear" w:color="auto" w:fill="auto"/>
          </w:tcPr>
          <w:p w14:paraId="100D3E23" w14:textId="77777777" w:rsidR="00512FC7" w:rsidRPr="00512FC7" w:rsidRDefault="00512FC7" w:rsidP="00533FE7">
            <w:pPr>
              <w:jc w:val="left"/>
            </w:pPr>
            <w:r w:rsidRPr="00512FC7">
              <w:t xml:space="preserve">Value between LiquidityPctLow (402) and </w:t>
            </w:r>
            <w:r w:rsidRPr="00512FC7">
              <w:lastRenderedPageBreak/>
              <w:t>LiquidityPctHigh (403) in Currency</w:t>
            </w:r>
          </w:p>
        </w:tc>
        <w:tc>
          <w:tcPr>
            <w:tcW w:w="4411" w:type="dxa"/>
            <w:shd w:val="clear" w:color="auto" w:fill="auto"/>
          </w:tcPr>
          <w:p w14:paraId="671587B3" w14:textId="77777777" w:rsidR="00512FC7" w:rsidRPr="00512FC7" w:rsidRDefault="00512FC7" w:rsidP="00533FE7">
            <w:r w:rsidRPr="00512FC7">
              <w:lastRenderedPageBreak/>
              <w:t>LqdtyValu</w:t>
            </w:r>
          </w:p>
        </w:tc>
      </w:tr>
      <w:tr w:rsidR="00512FC7" w:rsidRPr="00512FC7" w14:paraId="15490B74" w14:textId="77777777" w:rsidTr="00533FE7">
        <w:tc>
          <w:tcPr>
            <w:tcW w:w="828" w:type="dxa"/>
            <w:shd w:val="clear" w:color="auto" w:fill="auto"/>
          </w:tcPr>
          <w:p w14:paraId="6BEAB7B6" w14:textId="77777777" w:rsidR="00512FC7" w:rsidRPr="00512FC7" w:rsidRDefault="00512FC7" w:rsidP="00533FE7">
            <w:bookmarkStart w:id="973" w:name="fld_EFPTrackingError" w:colFirst="1" w:colLast="1"/>
            <w:bookmarkEnd w:id="972"/>
            <w:r w:rsidRPr="00512FC7">
              <w:lastRenderedPageBreak/>
              <w:t>405</w:t>
            </w:r>
          </w:p>
        </w:tc>
        <w:tc>
          <w:tcPr>
            <w:tcW w:w="2069" w:type="dxa"/>
            <w:shd w:val="clear" w:color="auto" w:fill="auto"/>
          </w:tcPr>
          <w:p w14:paraId="2696B688" w14:textId="77777777" w:rsidR="00512FC7" w:rsidRPr="00512FC7" w:rsidRDefault="00512FC7" w:rsidP="00533FE7">
            <w:r w:rsidRPr="00512FC7">
              <w:t>EFPTrackingError</w:t>
            </w:r>
          </w:p>
        </w:tc>
        <w:tc>
          <w:tcPr>
            <w:tcW w:w="1083" w:type="dxa"/>
            <w:shd w:val="clear" w:color="auto" w:fill="auto"/>
          </w:tcPr>
          <w:p w14:paraId="7EE54B28" w14:textId="77777777" w:rsidR="00512FC7" w:rsidRPr="00512FC7" w:rsidRDefault="00512FC7" w:rsidP="00533FE7">
            <w:r w:rsidRPr="00512FC7">
              <w:t>Percentage</w:t>
            </w:r>
          </w:p>
        </w:tc>
        <w:tc>
          <w:tcPr>
            <w:tcW w:w="4677" w:type="dxa"/>
            <w:shd w:val="clear" w:color="auto" w:fill="auto"/>
          </w:tcPr>
          <w:p w14:paraId="3D812FDF" w14:textId="77777777" w:rsidR="00512FC7" w:rsidRPr="00512FC7" w:rsidRDefault="00512FC7" w:rsidP="00533FE7">
            <w:pPr>
              <w:jc w:val="left"/>
            </w:pPr>
            <w:r w:rsidRPr="00512FC7">
              <w:t>Eg Used in EFP trades 2% (EFP - Exchange for Physical ). Represented as a percentage.</w:t>
            </w:r>
          </w:p>
        </w:tc>
        <w:tc>
          <w:tcPr>
            <w:tcW w:w="4411" w:type="dxa"/>
            <w:shd w:val="clear" w:color="auto" w:fill="auto"/>
          </w:tcPr>
          <w:p w14:paraId="20165F0C" w14:textId="77777777" w:rsidR="00512FC7" w:rsidRPr="00512FC7" w:rsidRDefault="00512FC7" w:rsidP="00533FE7">
            <w:r w:rsidRPr="00512FC7">
              <w:t>EFPTrkngErr</w:t>
            </w:r>
          </w:p>
        </w:tc>
      </w:tr>
      <w:tr w:rsidR="00512FC7" w:rsidRPr="00512FC7" w14:paraId="5DC280E8" w14:textId="77777777" w:rsidTr="00533FE7">
        <w:tc>
          <w:tcPr>
            <w:tcW w:w="828" w:type="dxa"/>
            <w:shd w:val="clear" w:color="auto" w:fill="auto"/>
          </w:tcPr>
          <w:p w14:paraId="2E492E8B" w14:textId="77777777" w:rsidR="00512FC7" w:rsidRPr="00512FC7" w:rsidRDefault="00512FC7" w:rsidP="00533FE7">
            <w:bookmarkStart w:id="974" w:name="fld_FairValue" w:colFirst="1" w:colLast="1"/>
            <w:bookmarkEnd w:id="973"/>
            <w:r w:rsidRPr="00512FC7">
              <w:t>406</w:t>
            </w:r>
          </w:p>
        </w:tc>
        <w:tc>
          <w:tcPr>
            <w:tcW w:w="2069" w:type="dxa"/>
            <w:shd w:val="clear" w:color="auto" w:fill="auto"/>
          </w:tcPr>
          <w:p w14:paraId="488B5653" w14:textId="77777777" w:rsidR="00512FC7" w:rsidRPr="00512FC7" w:rsidRDefault="00512FC7" w:rsidP="00533FE7">
            <w:r w:rsidRPr="00512FC7">
              <w:t>FairValue</w:t>
            </w:r>
          </w:p>
        </w:tc>
        <w:tc>
          <w:tcPr>
            <w:tcW w:w="1083" w:type="dxa"/>
            <w:shd w:val="clear" w:color="auto" w:fill="auto"/>
          </w:tcPr>
          <w:p w14:paraId="247B811A" w14:textId="77777777" w:rsidR="00512FC7" w:rsidRPr="00512FC7" w:rsidRDefault="00512FC7" w:rsidP="00533FE7">
            <w:r w:rsidRPr="00512FC7">
              <w:t>Amt</w:t>
            </w:r>
          </w:p>
        </w:tc>
        <w:tc>
          <w:tcPr>
            <w:tcW w:w="4677" w:type="dxa"/>
            <w:shd w:val="clear" w:color="auto" w:fill="auto"/>
          </w:tcPr>
          <w:p w14:paraId="311478D8" w14:textId="77777777" w:rsidR="00512FC7" w:rsidRPr="00512FC7" w:rsidRDefault="00512FC7" w:rsidP="00533FE7">
            <w:pPr>
              <w:jc w:val="left"/>
            </w:pPr>
            <w:r w:rsidRPr="00512FC7">
              <w:t>Used in EFP trades</w:t>
            </w:r>
          </w:p>
        </w:tc>
        <w:tc>
          <w:tcPr>
            <w:tcW w:w="4411" w:type="dxa"/>
            <w:shd w:val="clear" w:color="auto" w:fill="auto"/>
          </w:tcPr>
          <w:p w14:paraId="796CCB5C" w14:textId="77777777" w:rsidR="00512FC7" w:rsidRPr="00512FC7" w:rsidRDefault="00512FC7" w:rsidP="00533FE7">
            <w:r w:rsidRPr="00512FC7">
              <w:t>FairValu</w:t>
            </w:r>
          </w:p>
        </w:tc>
      </w:tr>
      <w:tr w:rsidR="00512FC7" w:rsidRPr="00512FC7" w14:paraId="589B0FF6" w14:textId="77777777" w:rsidTr="00533FE7">
        <w:tc>
          <w:tcPr>
            <w:tcW w:w="828" w:type="dxa"/>
            <w:shd w:val="clear" w:color="auto" w:fill="auto"/>
          </w:tcPr>
          <w:p w14:paraId="09D8211F" w14:textId="77777777" w:rsidR="00512FC7" w:rsidRPr="00512FC7" w:rsidRDefault="00512FC7" w:rsidP="00533FE7">
            <w:bookmarkStart w:id="975" w:name="fld_OutsideIndexPct" w:colFirst="1" w:colLast="1"/>
            <w:bookmarkEnd w:id="974"/>
            <w:r w:rsidRPr="00512FC7">
              <w:t>407</w:t>
            </w:r>
          </w:p>
        </w:tc>
        <w:tc>
          <w:tcPr>
            <w:tcW w:w="2069" w:type="dxa"/>
            <w:shd w:val="clear" w:color="auto" w:fill="auto"/>
          </w:tcPr>
          <w:p w14:paraId="437B57C3" w14:textId="77777777" w:rsidR="00512FC7" w:rsidRPr="00512FC7" w:rsidRDefault="00512FC7" w:rsidP="00533FE7">
            <w:r w:rsidRPr="00512FC7">
              <w:t>OutsideIndexPct</w:t>
            </w:r>
          </w:p>
        </w:tc>
        <w:tc>
          <w:tcPr>
            <w:tcW w:w="1083" w:type="dxa"/>
            <w:shd w:val="clear" w:color="auto" w:fill="auto"/>
          </w:tcPr>
          <w:p w14:paraId="6DE2A1D6" w14:textId="77777777" w:rsidR="00512FC7" w:rsidRPr="00512FC7" w:rsidRDefault="00512FC7" w:rsidP="00533FE7">
            <w:r w:rsidRPr="00512FC7">
              <w:t>Percentage</w:t>
            </w:r>
          </w:p>
        </w:tc>
        <w:tc>
          <w:tcPr>
            <w:tcW w:w="4677" w:type="dxa"/>
            <w:shd w:val="clear" w:color="auto" w:fill="auto"/>
          </w:tcPr>
          <w:p w14:paraId="2A679251" w14:textId="77777777" w:rsidR="00512FC7" w:rsidRPr="00512FC7" w:rsidRDefault="00512FC7" w:rsidP="00533FE7">
            <w:pPr>
              <w:jc w:val="left"/>
            </w:pPr>
            <w:r w:rsidRPr="00512FC7">
              <w:t>Used in EFP trades. Represented as a percentage.</w:t>
            </w:r>
          </w:p>
        </w:tc>
        <w:tc>
          <w:tcPr>
            <w:tcW w:w="4411" w:type="dxa"/>
            <w:shd w:val="clear" w:color="auto" w:fill="auto"/>
          </w:tcPr>
          <w:p w14:paraId="626505C4" w14:textId="77777777" w:rsidR="00512FC7" w:rsidRPr="00512FC7" w:rsidRDefault="00512FC7" w:rsidP="00533FE7">
            <w:r w:rsidRPr="00512FC7">
              <w:t>OutsideNdxPct</w:t>
            </w:r>
          </w:p>
        </w:tc>
      </w:tr>
      <w:tr w:rsidR="00512FC7" w:rsidRPr="00512FC7" w14:paraId="423E4B06" w14:textId="77777777" w:rsidTr="00533FE7">
        <w:tc>
          <w:tcPr>
            <w:tcW w:w="828" w:type="dxa"/>
            <w:shd w:val="clear" w:color="auto" w:fill="auto"/>
          </w:tcPr>
          <w:p w14:paraId="4FC02F73" w14:textId="77777777" w:rsidR="00512FC7" w:rsidRPr="00512FC7" w:rsidRDefault="00512FC7" w:rsidP="00533FE7">
            <w:bookmarkStart w:id="976" w:name="fld_ValueOfFutures" w:colFirst="1" w:colLast="1"/>
            <w:bookmarkEnd w:id="975"/>
            <w:r w:rsidRPr="00512FC7">
              <w:t>408</w:t>
            </w:r>
          </w:p>
        </w:tc>
        <w:tc>
          <w:tcPr>
            <w:tcW w:w="2069" w:type="dxa"/>
            <w:shd w:val="clear" w:color="auto" w:fill="auto"/>
          </w:tcPr>
          <w:p w14:paraId="1AE93BE0" w14:textId="77777777" w:rsidR="00512FC7" w:rsidRPr="00512FC7" w:rsidRDefault="00512FC7" w:rsidP="00533FE7">
            <w:r w:rsidRPr="00512FC7">
              <w:t>ValueOfFutures</w:t>
            </w:r>
          </w:p>
        </w:tc>
        <w:tc>
          <w:tcPr>
            <w:tcW w:w="1083" w:type="dxa"/>
            <w:shd w:val="clear" w:color="auto" w:fill="auto"/>
          </w:tcPr>
          <w:p w14:paraId="00AAC5D6" w14:textId="77777777" w:rsidR="00512FC7" w:rsidRPr="00512FC7" w:rsidRDefault="00512FC7" w:rsidP="00533FE7">
            <w:r w:rsidRPr="00512FC7">
              <w:t>Amt</w:t>
            </w:r>
          </w:p>
        </w:tc>
        <w:tc>
          <w:tcPr>
            <w:tcW w:w="4677" w:type="dxa"/>
            <w:shd w:val="clear" w:color="auto" w:fill="auto"/>
          </w:tcPr>
          <w:p w14:paraId="327464D5" w14:textId="77777777" w:rsidR="00512FC7" w:rsidRPr="00512FC7" w:rsidRDefault="00512FC7" w:rsidP="00533FE7">
            <w:pPr>
              <w:jc w:val="left"/>
            </w:pPr>
            <w:r w:rsidRPr="00512FC7">
              <w:t>Used in EFP trades</w:t>
            </w:r>
          </w:p>
        </w:tc>
        <w:tc>
          <w:tcPr>
            <w:tcW w:w="4411" w:type="dxa"/>
            <w:shd w:val="clear" w:color="auto" w:fill="auto"/>
          </w:tcPr>
          <w:p w14:paraId="364CFACD" w14:textId="77777777" w:rsidR="00512FC7" w:rsidRPr="00512FC7" w:rsidRDefault="00512FC7" w:rsidP="00533FE7">
            <w:r w:rsidRPr="00512FC7">
              <w:t>ValuOfFuts</w:t>
            </w:r>
          </w:p>
        </w:tc>
      </w:tr>
      <w:tr w:rsidR="00512FC7" w:rsidRPr="00512FC7" w14:paraId="0781E6E3" w14:textId="77777777" w:rsidTr="00533FE7">
        <w:tc>
          <w:tcPr>
            <w:tcW w:w="828" w:type="dxa"/>
            <w:shd w:val="clear" w:color="auto" w:fill="auto"/>
          </w:tcPr>
          <w:p w14:paraId="6AD0FE58" w14:textId="77777777" w:rsidR="00512FC7" w:rsidRPr="00512FC7" w:rsidRDefault="00512FC7" w:rsidP="00533FE7">
            <w:bookmarkStart w:id="977" w:name="fld_LiquidityIndType" w:colFirst="1" w:colLast="1"/>
            <w:bookmarkEnd w:id="976"/>
            <w:r w:rsidRPr="00512FC7">
              <w:t>409</w:t>
            </w:r>
          </w:p>
        </w:tc>
        <w:tc>
          <w:tcPr>
            <w:tcW w:w="2069" w:type="dxa"/>
            <w:shd w:val="clear" w:color="auto" w:fill="auto"/>
          </w:tcPr>
          <w:p w14:paraId="6EBA55A6" w14:textId="77777777" w:rsidR="00512FC7" w:rsidRPr="00512FC7" w:rsidRDefault="00512FC7" w:rsidP="00533FE7">
            <w:r w:rsidRPr="00512FC7">
              <w:t>LiquidityIndType</w:t>
            </w:r>
          </w:p>
        </w:tc>
        <w:tc>
          <w:tcPr>
            <w:tcW w:w="1083" w:type="dxa"/>
            <w:shd w:val="clear" w:color="auto" w:fill="auto"/>
          </w:tcPr>
          <w:p w14:paraId="7D74BFDB" w14:textId="77777777" w:rsidR="00512FC7" w:rsidRPr="00512FC7" w:rsidRDefault="00512FC7" w:rsidP="00533FE7">
            <w:r w:rsidRPr="00512FC7">
              <w:t>int</w:t>
            </w:r>
          </w:p>
        </w:tc>
        <w:tc>
          <w:tcPr>
            <w:tcW w:w="4677" w:type="dxa"/>
            <w:shd w:val="clear" w:color="auto" w:fill="auto"/>
          </w:tcPr>
          <w:p w14:paraId="02F12CD3" w14:textId="77777777" w:rsidR="00512FC7" w:rsidRDefault="00512FC7" w:rsidP="00533FE7">
            <w:pPr>
              <w:jc w:val="left"/>
            </w:pPr>
            <w:r>
              <w:t>Code to identify the type of liquidity indicator.</w:t>
            </w:r>
          </w:p>
          <w:p w14:paraId="79513C4B" w14:textId="77777777" w:rsidR="00512FC7" w:rsidRPr="00512FC7" w:rsidRDefault="00512FC7" w:rsidP="00533FE7">
            <w:pPr>
              <w:jc w:val="left"/>
            </w:pPr>
            <w:r>
              <w:t>Valid values:</w:t>
            </w:r>
            <w:r>
              <w:br/>
            </w:r>
            <w:r>
              <w:tab/>
              <w:t>1 - 5-day moving average</w:t>
            </w:r>
            <w:r>
              <w:br/>
            </w:r>
            <w:r>
              <w:tab/>
              <w:t>2 - 20-day moving average</w:t>
            </w:r>
            <w:r>
              <w:br/>
            </w:r>
            <w:r>
              <w:tab/>
              <w:t>3 - Normal market size</w:t>
            </w:r>
            <w:r>
              <w:br/>
            </w:r>
            <w:r>
              <w:tab/>
              <w:t>4 - Other</w:t>
            </w:r>
          </w:p>
        </w:tc>
        <w:tc>
          <w:tcPr>
            <w:tcW w:w="4411" w:type="dxa"/>
            <w:shd w:val="clear" w:color="auto" w:fill="auto"/>
          </w:tcPr>
          <w:p w14:paraId="3C82F871" w14:textId="77777777" w:rsidR="00512FC7" w:rsidRPr="00512FC7" w:rsidRDefault="00512FC7" w:rsidP="00533FE7">
            <w:r w:rsidRPr="00512FC7">
              <w:t>LqdtyIndTyp</w:t>
            </w:r>
          </w:p>
        </w:tc>
      </w:tr>
      <w:tr w:rsidR="00512FC7" w:rsidRPr="00512FC7" w14:paraId="6B2B4ADE" w14:textId="77777777" w:rsidTr="00533FE7">
        <w:tc>
          <w:tcPr>
            <w:tcW w:w="828" w:type="dxa"/>
            <w:shd w:val="clear" w:color="auto" w:fill="auto"/>
          </w:tcPr>
          <w:p w14:paraId="1D835228" w14:textId="77777777" w:rsidR="00512FC7" w:rsidRPr="00512FC7" w:rsidRDefault="00512FC7" w:rsidP="00533FE7">
            <w:bookmarkStart w:id="978" w:name="fld_WtAverageLiquidity" w:colFirst="1" w:colLast="1"/>
            <w:bookmarkEnd w:id="977"/>
            <w:r w:rsidRPr="00512FC7">
              <w:t>410</w:t>
            </w:r>
          </w:p>
        </w:tc>
        <w:tc>
          <w:tcPr>
            <w:tcW w:w="2069" w:type="dxa"/>
            <w:shd w:val="clear" w:color="auto" w:fill="auto"/>
          </w:tcPr>
          <w:p w14:paraId="51F38B24" w14:textId="77777777" w:rsidR="00512FC7" w:rsidRPr="00512FC7" w:rsidRDefault="00512FC7" w:rsidP="00533FE7">
            <w:r w:rsidRPr="00512FC7">
              <w:t>WtAverageLiquidity</w:t>
            </w:r>
          </w:p>
        </w:tc>
        <w:tc>
          <w:tcPr>
            <w:tcW w:w="1083" w:type="dxa"/>
            <w:shd w:val="clear" w:color="auto" w:fill="auto"/>
          </w:tcPr>
          <w:p w14:paraId="072DD047" w14:textId="77777777" w:rsidR="00512FC7" w:rsidRPr="00512FC7" w:rsidRDefault="00512FC7" w:rsidP="00533FE7">
            <w:r w:rsidRPr="00512FC7">
              <w:t>Percentage</w:t>
            </w:r>
          </w:p>
        </w:tc>
        <w:tc>
          <w:tcPr>
            <w:tcW w:w="4677" w:type="dxa"/>
            <w:shd w:val="clear" w:color="auto" w:fill="auto"/>
          </w:tcPr>
          <w:p w14:paraId="039BF25D" w14:textId="77777777" w:rsidR="00512FC7" w:rsidRPr="00512FC7" w:rsidRDefault="00512FC7" w:rsidP="00533FE7">
            <w:pPr>
              <w:jc w:val="left"/>
            </w:pPr>
            <w:r w:rsidRPr="00512FC7">
              <w:t>Overall weighted average liquidity expressed as a % of average daily volume. Represented as a percentage.</w:t>
            </w:r>
          </w:p>
        </w:tc>
        <w:tc>
          <w:tcPr>
            <w:tcW w:w="4411" w:type="dxa"/>
            <w:shd w:val="clear" w:color="auto" w:fill="auto"/>
          </w:tcPr>
          <w:p w14:paraId="10AD809A" w14:textId="77777777" w:rsidR="00512FC7" w:rsidRPr="00512FC7" w:rsidRDefault="00512FC7" w:rsidP="00533FE7">
            <w:r w:rsidRPr="00512FC7">
              <w:t>WtAvgLqdty</w:t>
            </w:r>
          </w:p>
        </w:tc>
      </w:tr>
      <w:tr w:rsidR="00512FC7" w:rsidRPr="00512FC7" w14:paraId="04FC26F9" w14:textId="77777777" w:rsidTr="00533FE7">
        <w:tc>
          <w:tcPr>
            <w:tcW w:w="828" w:type="dxa"/>
            <w:shd w:val="clear" w:color="auto" w:fill="auto"/>
          </w:tcPr>
          <w:p w14:paraId="76E405F4" w14:textId="77777777" w:rsidR="00512FC7" w:rsidRPr="00512FC7" w:rsidRDefault="00512FC7" w:rsidP="00533FE7">
            <w:bookmarkStart w:id="979" w:name="fld_ExchangeForPhysical" w:colFirst="1" w:colLast="1"/>
            <w:bookmarkEnd w:id="978"/>
            <w:r w:rsidRPr="00512FC7">
              <w:t>411</w:t>
            </w:r>
          </w:p>
        </w:tc>
        <w:tc>
          <w:tcPr>
            <w:tcW w:w="2069" w:type="dxa"/>
            <w:shd w:val="clear" w:color="auto" w:fill="auto"/>
          </w:tcPr>
          <w:p w14:paraId="24C563A5" w14:textId="77777777" w:rsidR="00512FC7" w:rsidRPr="00512FC7" w:rsidRDefault="00512FC7" w:rsidP="00533FE7">
            <w:r w:rsidRPr="00512FC7">
              <w:t>ExchangeForPhysical</w:t>
            </w:r>
          </w:p>
        </w:tc>
        <w:tc>
          <w:tcPr>
            <w:tcW w:w="1083" w:type="dxa"/>
            <w:shd w:val="clear" w:color="auto" w:fill="auto"/>
          </w:tcPr>
          <w:p w14:paraId="438C6A1D" w14:textId="77777777" w:rsidR="00512FC7" w:rsidRPr="00512FC7" w:rsidRDefault="00512FC7" w:rsidP="00533FE7">
            <w:r w:rsidRPr="00512FC7">
              <w:t>Boolean</w:t>
            </w:r>
          </w:p>
        </w:tc>
        <w:tc>
          <w:tcPr>
            <w:tcW w:w="4677" w:type="dxa"/>
            <w:shd w:val="clear" w:color="auto" w:fill="auto"/>
          </w:tcPr>
          <w:p w14:paraId="7CCFA4B6" w14:textId="77777777" w:rsidR="00512FC7" w:rsidRDefault="00512FC7" w:rsidP="00533FE7">
            <w:pPr>
              <w:jc w:val="left"/>
            </w:pPr>
            <w:r>
              <w:t>Indicates whether or not to exchange for phsyical.</w:t>
            </w:r>
          </w:p>
          <w:p w14:paraId="44EED393" w14:textId="77777777" w:rsidR="00512FC7" w:rsidRPr="00512FC7" w:rsidRDefault="00512FC7" w:rsidP="00533FE7">
            <w:pPr>
              <w:jc w:val="left"/>
            </w:pPr>
            <w:r>
              <w:t>Valid values:</w:t>
            </w:r>
            <w:r>
              <w:br/>
            </w:r>
            <w:r>
              <w:tab/>
              <w:t>N - False</w:t>
            </w:r>
            <w:r>
              <w:br/>
            </w:r>
            <w:r>
              <w:tab/>
              <w:t>Y - True</w:t>
            </w:r>
          </w:p>
        </w:tc>
        <w:tc>
          <w:tcPr>
            <w:tcW w:w="4411" w:type="dxa"/>
            <w:shd w:val="clear" w:color="auto" w:fill="auto"/>
          </w:tcPr>
          <w:p w14:paraId="1937992E" w14:textId="77777777" w:rsidR="00512FC7" w:rsidRPr="00512FC7" w:rsidRDefault="00512FC7" w:rsidP="00533FE7">
            <w:r w:rsidRPr="00512FC7">
              <w:t>EFP</w:t>
            </w:r>
          </w:p>
        </w:tc>
      </w:tr>
      <w:tr w:rsidR="00512FC7" w:rsidRPr="00512FC7" w14:paraId="5F60251D" w14:textId="77777777" w:rsidTr="00533FE7">
        <w:tc>
          <w:tcPr>
            <w:tcW w:w="828" w:type="dxa"/>
            <w:shd w:val="clear" w:color="auto" w:fill="auto"/>
          </w:tcPr>
          <w:p w14:paraId="586FC6D8" w14:textId="77777777" w:rsidR="00512FC7" w:rsidRPr="00512FC7" w:rsidRDefault="00512FC7" w:rsidP="00533FE7">
            <w:bookmarkStart w:id="980" w:name="fld_OutMainCntryUIndex" w:colFirst="1" w:colLast="1"/>
            <w:bookmarkEnd w:id="979"/>
            <w:r w:rsidRPr="00512FC7">
              <w:t>412</w:t>
            </w:r>
          </w:p>
        </w:tc>
        <w:tc>
          <w:tcPr>
            <w:tcW w:w="2069" w:type="dxa"/>
            <w:shd w:val="clear" w:color="auto" w:fill="auto"/>
          </w:tcPr>
          <w:p w14:paraId="532C22A3" w14:textId="77777777" w:rsidR="00512FC7" w:rsidRPr="00512FC7" w:rsidRDefault="00512FC7" w:rsidP="00533FE7">
            <w:r w:rsidRPr="00512FC7">
              <w:t>OutMainCntryUIndex</w:t>
            </w:r>
          </w:p>
        </w:tc>
        <w:tc>
          <w:tcPr>
            <w:tcW w:w="1083" w:type="dxa"/>
            <w:shd w:val="clear" w:color="auto" w:fill="auto"/>
          </w:tcPr>
          <w:p w14:paraId="5F399CB5" w14:textId="77777777" w:rsidR="00512FC7" w:rsidRPr="00512FC7" w:rsidRDefault="00512FC7" w:rsidP="00533FE7">
            <w:r w:rsidRPr="00512FC7">
              <w:t>Amt</w:t>
            </w:r>
          </w:p>
        </w:tc>
        <w:tc>
          <w:tcPr>
            <w:tcW w:w="4677" w:type="dxa"/>
            <w:shd w:val="clear" w:color="auto" w:fill="auto"/>
          </w:tcPr>
          <w:p w14:paraId="403DAF42" w14:textId="77777777" w:rsidR="00512FC7" w:rsidRPr="00512FC7" w:rsidRDefault="00512FC7" w:rsidP="00533FE7">
            <w:pPr>
              <w:jc w:val="left"/>
            </w:pPr>
            <w:r w:rsidRPr="00512FC7">
              <w:t>Value of stocks in Currency</w:t>
            </w:r>
          </w:p>
        </w:tc>
        <w:tc>
          <w:tcPr>
            <w:tcW w:w="4411" w:type="dxa"/>
            <w:shd w:val="clear" w:color="auto" w:fill="auto"/>
          </w:tcPr>
          <w:p w14:paraId="19795936" w14:textId="77777777" w:rsidR="00512FC7" w:rsidRPr="00512FC7" w:rsidRDefault="00512FC7" w:rsidP="00533FE7">
            <w:r w:rsidRPr="00512FC7">
              <w:t>OutMainCntryUNdx</w:t>
            </w:r>
          </w:p>
        </w:tc>
      </w:tr>
      <w:tr w:rsidR="00512FC7" w:rsidRPr="00512FC7" w14:paraId="6320C96C" w14:textId="77777777" w:rsidTr="00533FE7">
        <w:tc>
          <w:tcPr>
            <w:tcW w:w="828" w:type="dxa"/>
            <w:shd w:val="clear" w:color="auto" w:fill="auto"/>
          </w:tcPr>
          <w:p w14:paraId="067CA1BB" w14:textId="77777777" w:rsidR="00512FC7" w:rsidRPr="00512FC7" w:rsidRDefault="00512FC7" w:rsidP="00533FE7">
            <w:bookmarkStart w:id="981" w:name="fld_CrossPercent" w:colFirst="1" w:colLast="1"/>
            <w:bookmarkEnd w:id="980"/>
            <w:r w:rsidRPr="00512FC7">
              <w:t>413</w:t>
            </w:r>
          </w:p>
        </w:tc>
        <w:tc>
          <w:tcPr>
            <w:tcW w:w="2069" w:type="dxa"/>
            <w:shd w:val="clear" w:color="auto" w:fill="auto"/>
          </w:tcPr>
          <w:p w14:paraId="76552E64" w14:textId="77777777" w:rsidR="00512FC7" w:rsidRPr="00512FC7" w:rsidRDefault="00512FC7" w:rsidP="00533FE7">
            <w:r w:rsidRPr="00512FC7">
              <w:t>CrossPercent</w:t>
            </w:r>
          </w:p>
        </w:tc>
        <w:tc>
          <w:tcPr>
            <w:tcW w:w="1083" w:type="dxa"/>
            <w:shd w:val="clear" w:color="auto" w:fill="auto"/>
          </w:tcPr>
          <w:p w14:paraId="3CE199A8" w14:textId="77777777" w:rsidR="00512FC7" w:rsidRPr="00512FC7" w:rsidRDefault="00512FC7" w:rsidP="00533FE7">
            <w:r w:rsidRPr="00512FC7">
              <w:t>Percentage</w:t>
            </w:r>
          </w:p>
        </w:tc>
        <w:tc>
          <w:tcPr>
            <w:tcW w:w="4677" w:type="dxa"/>
            <w:shd w:val="clear" w:color="auto" w:fill="auto"/>
          </w:tcPr>
          <w:p w14:paraId="35D08817" w14:textId="77777777" w:rsidR="00512FC7" w:rsidRPr="00512FC7" w:rsidRDefault="00512FC7" w:rsidP="00533FE7">
            <w:pPr>
              <w:jc w:val="left"/>
            </w:pPr>
            <w:r w:rsidRPr="00512FC7">
              <w:t>Percentage of program that crosses in Currency. Represented as a percentage.</w:t>
            </w:r>
          </w:p>
        </w:tc>
        <w:tc>
          <w:tcPr>
            <w:tcW w:w="4411" w:type="dxa"/>
            <w:shd w:val="clear" w:color="auto" w:fill="auto"/>
          </w:tcPr>
          <w:p w14:paraId="1C01ADD4" w14:textId="77777777" w:rsidR="00512FC7" w:rsidRDefault="00512FC7" w:rsidP="00533FE7">
            <w:r w:rsidRPr="00512FC7">
              <w:t>CrssPct</w:t>
            </w:r>
          </w:p>
          <w:p w14:paraId="07765ED5" w14:textId="77777777" w:rsidR="00512FC7" w:rsidRPr="00512FC7" w:rsidRDefault="00512FC7" w:rsidP="00533FE7">
            <w:r w:rsidRPr="00512FC7">
              <w:t>Pct in CrossOrders category messages</w:t>
            </w:r>
          </w:p>
        </w:tc>
      </w:tr>
      <w:tr w:rsidR="00512FC7" w:rsidRPr="00512FC7" w14:paraId="08DDCB6C" w14:textId="77777777" w:rsidTr="00533FE7">
        <w:tc>
          <w:tcPr>
            <w:tcW w:w="828" w:type="dxa"/>
            <w:shd w:val="clear" w:color="auto" w:fill="auto"/>
          </w:tcPr>
          <w:p w14:paraId="7BDC2F57" w14:textId="77777777" w:rsidR="00512FC7" w:rsidRPr="00512FC7" w:rsidRDefault="00512FC7" w:rsidP="00533FE7">
            <w:bookmarkStart w:id="982" w:name="fld_ProgRptReqs" w:colFirst="1" w:colLast="1"/>
            <w:bookmarkEnd w:id="981"/>
            <w:r w:rsidRPr="00512FC7">
              <w:t>414</w:t>
            </w:r>
          </w:p>
        </w:tc>
        <w:tc>
          <w:tcPr>
            <w:tcW w:w="2069" w:type="dxa"/>
            <w:shd w:val="clear" w:color="auto" w:fill="auto"/>
          </w:tcPr>
          <w:p w14:paraId="49110727" w14:textId="77777777" w:rsidR="00512FC7" w:rsidRPr="00512FC7" w:rsidRDefault="00512FC7" w:rsidP="00533FE7">
            <w:r w:rsidRPr="00512FC7">
              <w:t>ProgRptReqs</w:t>
            </w:r>
          </w:p>
        </w:tc>
        <w:tc>
          <w:tcPr>
            <w:tcW w:w="1083" w:type="dxa"/>
            <w:shd w:val="clear" w:color="auto" w:fill="auto"/>
          </w:tcPr>
          <w:p w14:paraId="2D4C4866" w14:textId="77777777" w:rsidR="00512FC7" w:rsidRPr="00512FC7" w:rsidRDefault="00512FC7" w:rsidP="00533FE7">
            <w:r w:rsidRPr="00512FC7">
              <w:t>int</w:t>
            </w:r>
          </w:p>
        </w:tc>
        <w:tc>
          <w:tcPr>
            <w:tcW w:w="4677" w:type="dxa"/>
            <w:shd w:val="clear" w:color="auto" w:fill="auto"/>
          </w:tcPr>
          <w:p w14:paraId="628233BD" w14:textId="77777777" w:rsidR="00512FC7" w:rsidRDefault="00512FC7" w:rsidP="00533FE7">
            <w:pPr>
              <w:jc w:val="left"/>
            </w:pPr>
            <w:r>
              <w:t>Code to identify the desired frequency of progress reports.</w:t>
            </w:r>
          </w:p>
          <w:p w14:paraId="3807CCD3" w14:textId="77777777" w:rsidR="00512FC7" w:rsidRPr="00512FC7" w:rsidRDefault="00512FC7" w:rsidP="00533FE7">
            <w:pPr>
              <w:jc w:val="left"/>
            </w:pPr>
            <w:r>
              <w:t>Valid values:</w:t>
            </w:r>
            <w:r>
              <w:br/>
            </w:r>
            <w:r>
              <w:tab/>
              <w:t>1 - Buy-side explicitly requests status using Statue Request (default), the sell-side firm can, however, send a DONE status List STatus Response in an unsolicited fashion</w:t>
            </w:r>
            <w:r>
              <w:br/>
            </w:r>
            <w:r>
              <w:tab/>
              <w:t>2 - Sell-side periodically sends status using List Status. Period optionally specified in ProgressPeriod.</w:t>
            </w:r>
            <w:r>
              <w:br/>
            </w:r>
            <w:r>
              <w:lastRenderedPageBreak/>
              <w:tab/>
              <w:t>3 - Real-time execution reports (to be discourage)</w:t>
            </w:r>
          </w:p>
        </w:tc>
        <w:tc>
          <w:tcPr>
            <w:tcW w:w="4411" w:type="dxa"/>
            <w:shd w:val="clear" w:color="auto" w:fill="auto"/>
          </w:tcPr>
          <w:p w14:paraId="1E499B76" w14:textId="77777777" w:rsidR="00512FC7" w:rsidRPr="00512FC7" w:rsidRDefault="00512FC7" w:rsidP="00533FE7">
            <w:r w:rsidRPr="00512FC7">
              <w:lastRenderedPageBreak/>
              <w:t>ProgRptReqs</w:t>
            </w:r>
          </w:p>
        </w:tc>
      </w:tr>
      <w:tr w:rsidR="00512FC7" w:rsidRPr="00512FC7" w14:paraId="3C80EF76" w14:textId="77777777" w:rsidTr="00533FE7">
        <w:tc>
          <w:tcPr>
            <w:tcW w:w="828" w:type="dxa"/>
            <w:shd w:val="clear" w:color="auto" w:fill="auto"/>
          </w:tcPr>
          <w:p w14:paraId="3FD1A1A3" w14:textId="77777777" w:rsidR="00512FC7" w:rsidRPr="00512FC7" w:rsidRDefault="00512FC7" w:rsidP="00533FE7">
            <w:bookmarkStart w:id="983" w:name="fld_ProgPeriodInterval" w:colFirst="1" w:colLast="1"/>
            <w:bookmarkEnd w:id="982"/>
            <w:r w:rsidRPr="00512FC7">
              <w:lastRenderedPageBreak/>
              <w:t>415</w:t>
            </w:r>
          </w:p>
        </w:tc>
        <w:tc>
          <w:tcPr>
            <w:tcW w:w="2069" w:type="dxa"/>
            <w:shd w:val="clear" w:color="auto" w:fill="auto"/>
          </w:tcPr>
          <w:p w14:paraId="6832B4EB" w14:textId="77777777" w:rsidR="00512FC7" w:rsidRPr="00512FC7" w:rsidRDefault="00512FC7" w:rsidP="00533FE7">
            <w:r w:rsidRPr="00512FC7">
              <w:t>ProgPeriodInterval</w:t>
            </w:r>
          </w:p>
        </w:tc>
        <w:tc>
          <w:tcPr>
            <w:tcW w:w="1083" w:type="dxa"/>
            <w:shd w:val="clear" w:color="auto" w:fill="auto"/>
          </w:tcPr>
          <w:p w14:paraId="7C5378E1" w14:textId="77777777" w:rsidR="00512FC7" w:rsidRPr="00512FC7" w:rsidRDefault="00512FC7" w:rsidP="00533FE7">
            <w:r w:rsidRPr="00512FC7">
              <w:t>int</w:t>
            </w:r>
          </w:p>
        </w:tc>
        <w:tc>
          <w:tcPr>
            <w:tcW w:w="4677" w:type="dxa"/>
            <w:shd w:val="clear" w:color="auto" w:fill="auto"/>
          </w:tcPr>
          <w:p w14:paraId="295143F4" w14:textId="77777777" w:rsidR="00512FC7" w:rsidRPr="00512FC7" w:rsidRDefault="00512FC7" w:rsidP="00533FE7">
            <w:pPr>
              <w:jc w:val="left"/>
            </w:pPr>
            <w:r w:rsidRPr="00512FC7">
              <w:t>Time in minutes between each ListStatus report sent by SellSide. Zero means don't send status.</w:t>
            </w:r>
          </w:p>
        </w:tc>
        <w:tc>
          <w:tcPr>
            <w:tcW w:w="4411" w:type="dxa"/>
            <w:shd w:val="clear" w:color="auto" w:fill="auto"/>
          </w:tcPr>
          <w:p w14:paraId="2DA8B6FE" w14:textId="77777777" w:rsidR="00512FC7" w:rsidRPr="00512FC7" w:rsidRDefault="00512FC7" w:rsidP="00533FE7">
            <w:r w:rsidRPr="00512FC7">
              <w:t>ProgPeriodIntvl</w:t>
            </w:r>
          </w:p>
        </w:tc>
      </w:tr>
      <w:tr w:rsidR="00512FC7" w:rsidRPr="00512FC7" w14:paraId="1330FA18" w14:textId="77777777" w:rsidTr="00533FE7">
        <w:tc>
          <w:tcPr>
            <w:tcW w:w="828" w:type="dxa"/>
            <w:shd w:val="clear" w:color="auto" w:fill="auto"/>
          </w:tcPr>
          <w:p w14:paraId="396F5CC2" w14:textId="77777777" w:rsidR="00512FC7" w:rsidRPr="00512FC7" w:rsidRDefault="00512FC7" w:rsidP="00533FE7">
            <w:bookmarkStart w:id="984" w:name="fld_IncTaxInd" w:colFirst="1" w:colLast="1"/>
            <w:bookmarkEnd w:id="983"/>
            <w:r w:rsidRPr="00512FC7">
              <w:t>416</w:t>
            </w:r>
          </w:p>
        </w:tc>
        <w:tc>
          <w:tcPr>
            <w:tcW w:w="2069" w:type="dxa"/>
            <w:shd w:val="clear" w:color="auto" w:fill="auto"/>
          </w:tcPr>
          <w:p w14:paraId="00463E9F" w14:textId="77777777" w:rsidR="00512FC7" w:rsidRPr="00512FC7" w:rsidRDefault="00512FC7" w:rsidP="00533FE7">
            <w:r w:rsidRPr="00512FC7">
              <w:t>IncTaxInd</w:t>
            </w:r>
          </w:p>
        </w:tc>
        <w:tc>
          <w:tcPr>
            <w:tcW w:w="1083" w:type="dxa"/>
            <w:shd w:val="clear" w:color="auto" w:fill="auto"/>
          </w:tcPr>
          <w:p w14:paraId="21DCF975" w14:textId="77777777" w:rsidR="00512FC7" w:rsidRPr="00512FC7" w:rsidRDefault="00512FC7" w:rsidP="00533FE7">
            <w:r w:rsidRPr="00512FC7">
              <w:t>int</w:t>
            </w:r>
          </w:p>
        </w:tc>
        <w:tc>
          <w:tcPr>
            <w:tcW w:w="4677" w:type="dxa"/>
            <w:shd w:val="clear" w:color="auto" w:fill="auto"/>
          </w:tcPr>
          <w:p w14:paraId="355AD0FA" w14:textId="77777777" w:rsidR="00512FC7" w:rsidRDefault="00512FC7" w:rsidP="00533FE7">
            <w:pPr>
              <w:jc w:val="left"/>
            </w:pPr>
            <w:r>
              <w:t>Code to represent whether value is net (inclusive of tax) or gross.</w:t>
            </w:r>
          </w:p>
          <w:p w14:paraId="780FD604" w14:textId="77777777" w:rsidR="00512FC7" w:rsidRPr="00512FC7" w:rsidRDefault="00512FC7" w:rsidP="00533FE7">
            <w:pPr>
              <w:jc w:val="left"/>
            </w:pPr>
            <w:r>
              <w:t>Valid values:</w:t>
            </w:r>
            <w:r>
              <w:br/>
            </w:r>
            <w:r>
              <w:tab/>
              <w:t>1 - Net</w:t>
            </w:r>
            <w:r>
              <w:br/>
            </w:r>
            <w:r>
              <w:tab/>
              <w:t>2 - Gross</w:t>
            </w:r>
          </w:p>
        </w:tc>
        <w:tc>
          <w:tcPr>
            <w:tcW w:w="4411" w:type="dxa"/>
            <w:shd w:val="clear" w:color="auto" w:fill="auto"/>
          </w:tcPr>
          <w:p w14:paraId="1292576F" w14:textId="77777777" w:rsidR="00512FC7" w:rsidRPr="00512FC7" w:rsidRDefault="00512FC7" w:rsidP="00533FE7">
            <w:r w:rsidRPr="00512FC7">
              <w:t>IncTaxInd</w:t>
            </w:r>
          </w:p>
        </w:tc>
      </w:tr>
      <w:tr w:rsidR="00512FC7" w:rsidRPr="00512FC7" w14:paraId="63CF2F6A" w14:textId="77777777" w:rsidTr="00533FE7">
        <w:tc>
          <w:tcPr>
            <w:tcW w:w="828" w:type="dxa"/>
            <w:shd w:val="clear" w:color="auto" w:fill="auto"/>
          </w:tcPr>
          <w:p w14:paraId="58F72A1B" w14:textId="77777777" w:rsidR="00512FC7" w:rsidRPr="00512FC7" w:rsidRDefault="00512FC7" w:rsidP="00533FE7">
            <w:bookmarkStart w:id="985" w:name="fld_NumBidders" w:colFirst="1" w:colLast="1"/>
            <w:bookmarkEnd w:id="984"/>
            <w:r w:rsidRPr="00512FC7">
              <w:t>417</w:t>
            </w:r>
          </w:p>
        </w:tc>
        <w:tc>
          <w:tcPr>
            <w:tcW w:w="2069" w:type="dxa"/>
            <w:shd w:val="clear" w:color="auto" w:fill="auto"/>
          </w:tcPr>
          <w:p w14:paraId="1D174147" w14:textId="77777777" w:rsidR="00512FC7" w:rsidRPr="00512FC7" w:rsidRDefault="00512FC7" w:rsidP="00533FE7">
            <w:r w:rsidRPr="00512FC7">
              <w:t>NumBidders</w:t>
            </w:r>
          </w:p>
        </w:tc>
        <w:tc>
          <w:tcPr>
            <w:tcW w:w="1083" w:type="dxa"/>
            <w:shd w:val="clear" w:color="auto" w:fill="auto"/>
          </w:tcPr>
          <w:p w14:paraId="202FF0C0" w14:textId="77777777" w:rsidR="00512FC7" w:rsidRPr="00512FC7" w:rsidRDefault="00512FC7" w:rsidP="00533FE7">
            <w:r w:rsidRPr="00512FC7">
              <w:t>int</w:t>
            </w:r>
          </w:p>
        </w:tc>
        <w:tc>
          <w:tcPr>
            <w:tcW w:w="4677" w:type="dxa"/>
            <w:shd w:val="clear" w:color="auto" w:fill="auto"/>
          </w:tcPr>
          <w:p w14:paraId="6A33B2D0" w14:textId="77777777" w:rsidR="00512FC7" w:rsidRPr="00512FC7" w:rsidRDefault="00512FC7" w:rsidP="00533FE7">
            <w:pPr>
              <w:jc w:val="left"/>
            </w:pPr>
            <w:r w:rsidRPr="00512FC7">
              <w:t>Indicates the total number of bidders on the list</w:t>
            </w:r>
          </w:p>
        </w:tc>
        <w:tc>
          <w:tcPr>
            <w:tcW w:w="4411" w:type="dxa"/>
            <w:shd w:val="clear" w:color="auto" w:fill="auto"/>
          </w:tcPr>
          <w:p w14:paraId="5C5FD730" w14:textId="77777777" w:rsidR="00512FC7" w:rsidRPr="00512FC7" w:rsidRDefault="00512FC7" w:rsidP="00533FE7">
            <w:r w:rsidRPr="00512FC7">
              <w:t>NumBidders</w:t>
            </w:r>
          </w:p>
        </w:tc>
      </w:tr>
      <w:tr w:rsidR="00512FC7" w:rsidRPr="00512FC7" w14:paraId="3EB6A2ED" w14:textId="77777777" w:rsidTr="00533FE7">
        <w:tc>
          <w:tcPr>
            <w:tcW w:w="828" w:type="dxa"/>
            <w:shd w:val="clear" w:color="auto" w:fill="auto"/>
          </w:tcPr>
          <w:p w14:paraId="1E5AF3B0" w14:textId="77777777" w:rsidR="00512FC7" w:rsidRPr="00512FC7" w:rsidRDefault="00512FC7" w:rsidP="00533FE7">
            <w:bookmarkStart w:id="986" w:name="fld_BidTradeType" w:colFirst="1" w:colLast="1"/>
            <w:bookmarkEnd w:id="985"/>
            <w:r w:rsidRPr="00512FC7">
              <w:t>418</w:t>
            </w:r>
          </w:p>
        </w:tc>
        <w:tc>
          <w:tcPr>
            <w:tcW w:w="2069" w:type="dxa"/>
            <w:shd w:val="clear" w:color="auto" w:fill="auto"/>
          </w:tcPr>
          <w:p w14:paraId="22437C48" w14:textId="77777777" w:rsidR="00512FC7" w:rsidRPr="00512FC7" w:rsidRDefault="00512FC7" w:rsidP="00533FE7">
            <w:r w:rsidRPr="00512FC7">
              <w:t>BidTradeType</w:t>
            </w:r>
          </w:p>
        </w:tc>
        <w:tc>
          <w:tcPr>
            <w:tcW w:w="1083" w:type="dxa"/>
            <w:shd w:val="clear" w:color="auto" w:fill="auto"/>
          </w:tcPr>
          <w:p w14:paraId="1203ABBA" w14:textId="77777777" w:rsidR="00512FC7" w:rsidRPr="00512FC7" w:rsidRDefault="00512FC7" w:rsidP="00533FE7">
            <w:r w:rsidRPr="00512FC7">
              <w:t>char</w:t>
            </w:r>
          </w:p>
        </w:tc>
        <w:tc>
          <w:tcPr>
            <w:tcW w:w="4677" w:type="dxa"/>
            <w:shd w:val="clear" w:color="auto" w:fill="auto"/>
          </w:tcPr>
          <w:p w14:paraId="31DFC2AE" w14:textId="77777777" w:rsidR="00512FC7" w:rsidRDefault="00512FC7" w:rsidP="00533FE7">
            <w:pPr>
              <w:jc w:val="left"/>
            </w:pPr>
            <w:r>
              <w:t>Code to represent the type of trade.</w:t>
            </w:r>
            <w:r>
              <w:br/>
              <w:t>(Prior to FIX 4.4 this field was named "TradeType")</w:t>
            </w:r>
          </w:p>
          <w:p w14:paraId="703C6B51" w14:textId="77777777" w:rsidR="00512FC7" w:rsidRPr="00512FC7" w:rsidRDefault="00512FC7" w:rsidP="00533FE7">
            <w:pPr>
              <w:jc w:val="left"/>
            </w:pPr>
            <w:r>
              <w:t>Valid values:</w:t>
            </w:r>
            <w:r>
              <w:br/>
            </w:r>
            <w:r>
              <w:tab/>
              <w:t>A - Agency</w:t>
            </w:r>
            <w:r>
              <w:br/>
            </w:r>
            <w:r>
              <w:tab/>
              <w:t>G - VWAP Guarantee</w:t>
            </w:r>
            <w:r>
              <w:br/>
            </w:r>
            <w:r>
              <w:tab/>
              <w:t>J - Guaranteed Close</w:t>
            </w:r>
            <w:r>
              <w:br/>
            </w:r>
            <w:r>
              <w:tab/>
              <w:t>R - Risk Trade</w:t>
            </w:r>
          </w:p>
        </w:tc>
        <w:tc>
          <w:tcPr>
            <w:tcW w:w="4411" w:type="dxa"/>
            <w:shd w:val="clear" w:color="auto" w:fill="auto"/>
          </w:tcPr>
          <w:p w14:paraId="58EE0806" w14:textId="77777777" w:rsidR="00512FC7" w:rsidRPr="00512FC7" w:rsidRDefault="00512FC7" w:rsidP="00533FE7">
            <w:r w:rsidRPr="00512FC7">
              <w:t>BidTrdTyp</w:t>
            </w:r>
          </w:p>
        </w:tc>
      </w:tr>
      <w:tr w:rsidR="00512FC7" w:rsidRPr="00512FC7" w14:paraId="42BC696A" w14:textId="77777777" w:rsidTr="00533FE7">
        <w:tc>
          <w:tcPr>
            <w:tcW w:w="828" w:type="dxa"/>
            <w:shd w:val="clear" w:color="auto" w:fill="auto"/>
          </w:tcPr>
          <w:p w14:paraId="7F952247" w14:textId="77777777" w:rsidR="00512FC7" w:rsidRPr="00512FC7" w:rsidRDefault="00512FC7" w:rsidP="00533FE7">
            <w:bookmarkStart w:id="987" w:name="fld_BasisPxType" w:colFirst="1" w:colLast="1"/>
            <w:bookmarkEnd w:id="986"/>
            <w:r w:rsidRPr="00512FC7">
              <w:t>419</w:t>
            </w:r>
          </w:p>
        </w:tc>
        <w:tc>
          <w:tcPr>
            <w:tcW w:w="2069" w:type="dxa"/>
            <w:shd w:val="clear" w:color="auto" w:fill="auto"/>
          </w:tcPr>
          <w:p w14:paraId="1751093D" w14:textId="77777777" w:rsidR="00512FC7" w:rsidRPr="00512FC7" w:rsidRDefault="00512FC7" w:rsidP="00533FE7">
            <w:r w:rsidRPr="00512FC7">
              <w:t>BasisPxType</w:t>
            </w:r>
          </w:p>
        </w:tc>
        <w:tc>
          <w:tcPr>
            <w:tcW w:w="1083" w:type="dxa"/>
            <w:shd w:val="clear" w:color="auto" w:fill="auto"/>
          </w:tcPr>
          <w:p w14:paraId="1ADC1DFD" w14:textId="77777777" w:rsidR="00512FC7" w:rsidRPr="00512FC7" w:rsidRDefault="00512FC7" w:rsidP="00533FE7">
            <w:r w:rsidRPr="00512FC7">
              <w:t>char</w:t>
            </w:r>
          </w:p>
        </w:tc>
        <w:tc>
          <w:tcPr>
            <w:tcW w:w="4677" w:type="dxa"/>
            <w:shd w:val="clear" w:color="auto" w:fill="auto"/>
          </w:tcPr>
          <w:p w14:paraId="09772890" w14:textId="77777777" w:rsidR="00512FC7" w:rsidRDefault="00512FC7" w:rsidP="00533FE7">
            <w:pPr>
              <w:jc w:val="left"/>
            </w:pPr>
            <w:r>
              <w:t>Code to represent the basis price type.</w:t>
            </w:r>
          </w:p>
          <w:p w14:paraId="3B5BD1E3" w14:textId="5C086E61" w:rsidR="00512FC7" w:rsidRPr="00512FC7" w:rsidRDefault="00512FC7" w:rsidP="00533FE7">
            <w:pPr>
              <w:jc w:val="left"/>
            </w:pPr>
            <w:r>
              <w:t>Valid values:</w:t>
            </w:r>
            <w:r>
              <w:br/>
            </w:r>
            <w:r>
              <w:tab/>
              <w:t xml:space="preserve">2 - Closing price at </w:t>
            </w:r>
            <w:del w:id="988" w:author="Administrator" w:date="2011-08-18T10:26:00Z">
              <w:r w:rsidR="00DE5358">
                <w:delText>morningn</w:delText>
              </w:r>
            </w:del>
            <w:ins w:id="989" w:author="Administrator" w:date="2011-08-18T10:26:00Z">
              <w:r>
                <w:t>morning</w:t>
              </w:r>
            </w:ins>
            <w:r>
              <w:t xml:space="preserve"> session</w:t>
            </w:r>
            <w:r>
              <w:br/>
            </w:r>
            <w:r>
              <w:tab/>
              <w:t>3 - Closing price</w:t>
            </w:r>
            <w:r>
              <w:br/>
            </w:r>
            <w:r>
              <w:tab/>
              <w:t>4 - Current price</w:t>
            </w:r>
            <w:r>
              <w:br/>
            </w:r>
            <w:r>
              <w:tab/>
              <w:t>5 - SQ</w:t>
            </w:r>
            <w:r>
              <w:br/>
            </w:r>
            <w:r>
              <w:tab/>
              <w:t>6 - VWAP through a day</w:t>
            </w:r>
            <w:r>
              <w:br/>
            </w:r>
            <w:r>
              <w:tab/>
              <w:t>7 - VWAP through a morning session</w:t>
            </w:r>
            <w:r>
              <w:br/>
            </w:r>
            <w:r>
              <w:tab/>
              <w:t>8 - VWAP through an afternoon session</w:t>
            </w:r>
            <w:r>
              <w:br/>
            </w:r>
            <w:r>
              <w:tab/>
              <w:t>9 - VWAP through a day except "YORI" (an opening auction)</w:t>
            </w:r>
            <w:r>
              <w:br/>
            </w:r>
            <w:r>
              <w:tab/>
              <w:t>A - VWAP through a morning session except "YORI" (an opening auction)</w:t>
            </w:r>
            <w:r>
              <w:br/>
            </w:r>
            <w:r>
              <w:tab/>
              <w:t>B - VWAP through an afternoon session except "YORI" (an opening auction)</w:t>
            </w:r>
            <w:r>
              <w:br/>
            </w:r>
            <w:r>
              <w:tab/>
              <w:t>C - Strike</w:t>
            </w:r>
            <w:r>
              <w:br/>
            </w:r>
            <w:r>
              <w:tab/>
              <w:t>D - Open</w:t>
            </w:r>
            <w:r>
              <w:br/>
            </w:r>
            <w:r>
              <w:tab/>
              <w:t>Z - Others</w:t>
            </w:r>
          </w:p>
        </w:tc>
        <w:tc>
          <w:tcPr>
            <w:tcW w:w="4411" w:type="dxa"/>
            <w:shd w:val="clear" w:color="auto" w:fill="auto"/>
          </w:tcPr>
          <w:p w14:paraId="4C8FC66F" w14:textId="77777777" w:rsidR="00512FC7" w:rsidRPr="00512FC7" w:rsidRDefault="00512FC7" w:rsidP="00533FE7">
            <w:r w:rsidRPr="00512FC7">
              <w:t>BasisPxTyp</w:t>
            </w:r>
          </w:p>
        </w:tc>
      </w:tr>
      <w:tr w:rsidR="00512FC7" w:rsidRPr="00512FC7" w14:paraId="177E04CE" w14:textId="77777777" w:rsidTr="00533FE7">
        <w:tc>
          <w:tcPr>
            <w:tcW w:w="828" w:type="dxa"/>
            <w:shd w:val="clear" w:color="auto" w:fill="auto"/>
          </w:tcPr>
          <w:p w14:paraId="5124E039" w14:textId="77777777" w:rsidR="00512FC7" w:rsidRPr="00512FC7" w:rsidRDefault="00512FC7" w:rsidP="00533FE7">
            <w:bookmarkStart w:id="990" w:name="fld_NoBidComponents" w:colFirst="1" w:colLast="1"/>
            <w:bookmarkEnd w:id="987"/>
            <w:r w:rsidRPr="00512FC7">
              <w:lastRenderedPageBreak/>
              <w:t>420</w:t>
            </w:r>
          </w:p>
        </w:tc>
        <w:tc>
          <w:tcPr>
            <w:tcW w:w="2069" w:type="dxa"/>
            <w:shd w:val="clear" w:color="auto" w:fill="auto"/>
          </w:tcPr>
          <w:p w14:paraId="0EBAC6F2" w14:textId="77777777" w:rsidR="00512FC7" w:rsidRPr="00512FC7" w:rsidRDefault="00512FC7" w:rsidP="00533FE7">
            <w:r w:rsidRPr="00512FC7">
              <w:t>NoBidComponents</w:t>
            </w:r>
          </w:p>
        </w:tc>
        <w:tc>
          <w:tcPr>
            <w:tcW w:w="1083" w:type="dxa"/>
            <w:shd w:val="clear" w:color="auto" w:fill="auto"/>
          </w:tcPr>
          <w:p w14:paraId="2E6EFC65" w14:textId="77777777" w:rsidR="00512FC7" w:rsidRPr="00512FC7" w:rsidRDefault="00512FC7" w:rsidP="00533FE7">
            <w:r w:rsidRPr="00512FC7">
              <w:t>NumInGroup</w:t>
            </w:r>
          </w:p>
        </w:tc>
        <w:tc>
          <w:tcPr>
            <w:tcW w:w="4677" w:type="dxa"/>
            <w:shd w:val="clear" w:color="auto" w:fill="auto"/>
          </w:tcPr>
          <w:p w14:paraId="72D5774B" w14:textId="77777777" w:rsidR="00512FC7" w:rsidRPr="00512FC7" w:rsidRDefault="00512FC7" w:rsidP="00533FE7">
            <w:pPr>
              <w:jc w:val="left"/>
            </w:pPr>
            <w:r w:rsidRPr="00512FC7">
              <w:t>Indicates the number of list entries.</w:t>
            </w:r>
          </w:p>
        </w:tc>
        <w:tc>
          <w:tcPr>
            <w:tcW w:w="4411" w:type="dxa"/>
            <w:shd w:val="clear" w:color="auto" w:fill="auto"/>
          </w:tcPr>
          <w:p w14:paraId="024E78D4" w14:textId="77777777" w:rsidR="00512FC7" w:rsidRPr="00512FC7" w:rsidRDefault="00512FC7" w:rsidP="00533FE7"/>
        </w:tc>
      </w:tr>
      <w:tr w:rsidR="00512FC7" w:rsidRPr="00512FC7" w14:paraId="3E829CA1" w14:textId="77777777" w:rsidTr="00533FE7">
        <w:tc>
          <w:tcPr>
            <w:tcW w:w="828" w:type="dxa"/>
            <w:shd w:val="clear" w:color="auto" w:fill="auto"/>
          </w:tcPr>
          <w:p w14:paraId="588B179F" w14:textId="77777777" w:rsidR="00512FC7" w:rsidRPr="00512FC7" w:rsidRDefault="00512FC7" w:rsidP="00533FE7">
            <w:bookmarkStart w:id="991" w:name="fld_Country" w:colFirst="1" w:colLast="1"/>
            <w:bookmarkEnd w:id="990"/>
            <w:r w:rsidRPr="00512FC7">
              <w:t>421</w:t>
            </w:r>
          </w:p>
        </w:tc>
        <w:tc>
          <w:tcPr>
            <w:tcW w:w="2069" w:type="dxa"/>
            <w:shd w:val="clear" w:color="auto" w:fill="auto"/>
          </w:tcPr>
          <w:p w14:paraId="6B1615DC" w14:textId="77777777" w:rsidR="00512FC7" w:rsidRPr="00512FC7" w:rsidRDefault="00512FC7" w:rsidP="00533FE7">
            <w:r w:rsidRPr="00512FC7">
              <w:t>Country</w:t>
            </w:r>
          </w:p>
        </w:tc>
        <w:tc>
          <w:tcPr>
            <w:tcW w:w="1083" w:type="dxa"/>
            <w:shd w:val="clear" w:color="auto" w:fill="auto"/>
          </w:tcPr>
          <w:p w14:paraId="495196BA" w14:textId="77777777" w:rsidR="00512FC7" w:rsidRPr="00512FC7" w:rsidRDefault="00512FC7" w:rsidP="00533FE7">
            <w:r w:rsidRPr="00512FC7">
              <w:t>Country</w:t>
            </w:r>
          </w:p>
        </w:tc>
        <w:tc>
          <w:tcPr>
            <w:tcW w:w="4677" w:type="dxa"/>
            <w:shd w:val="clear" w:color="auto" w:fill="auto"/>
          </w:tcPr>
          <w:p w14:paraId="5A103682" w14:textId="77777777" w:rsidR="00512FC7" w:rsidRPr="00512FC7" w:rsidRDefault="00512FC7" w:rsidP="00533FE7">
            <w:pPr>
              <w:jc w:val="left"/>
            </w:pPr>
            <w:r w:rsidRPr="00512FC7">
              <w:t>ISO Country Code in field</w:t>
            </w:r>
          </w:p>
        </w:tc>
        <w:tc>
          <w:tcPr>
            <w:tcW w:w="4411" w:type="dxa"/>
            <w:shd w:val="clear" w:color="auto" w:fill="auto"/>
          </w:tcPr>
          <w:p w14:paraId="3B080A5E" w14:textId="77777777" w:rsidR="00512FC7" w:rsidRPr="00512FC7" w:rsidRDefault="00512FC7" w:rsidP="00533FE7">
            <w:r w:rsidRPr="00512FC7">
              <w:t>Ctry</w:t>
            </w:r>
          </w:p>
        </w:tc>
      </w:tr>
      <w:tr w:rsidR="00512FC7" w:rsidRPr="00512FC7" w14:paraId="17246FE3" w14:textId="77777777" w:rsidTr="00533FE7">
        <w:tc>
          <w:tcPr>
            <w:tcW w:w="828" w:type="dxa"/>
            <w:shd w:val="clear" w:color="auto" w:fill="auto"/>
          </w:tcPr>
          <w:p w14:paraId="33BF9638" w14:textId="77777777" w:rsidR="00512FC7" w:rsidRPr="00512FC7" w:rsidRDefault="00512FC7" w:rsidP="00533FE7">
            <w:bookmarkStart w:id="992" w:name="fld_TotNoStrikes" w:colFirst="1" w:colLast="1"/>
            <w:bookmarkEnd w:id="991"/>
            <w:r w:rsidRPr="00512FC7">
              <w:t>422</w:t>
            </w:r>
          </w:p>
        </w:tc>
        <w:tc>
          <w:tcPr>
            <w:tcW w:w="2069" w:type="dxa"/>
            <w:shd w:val="clear" w:color="auto" w:fill="auto"/>
          </w:tcPr>
          <w:p w14:paraId="57F2B1FE" w14:textId="77777777" w:rsidR="00512FC7" w:rsidRPr="00512FC7" w:rsidRDefault="00512FC7" w:rsidP="00533FE7">
            <w:r w:rsidRPr="00512FC7">
              <w:t>TotNoStrikes</w:t>
            </w:r>
          </w:p>
        </w:tc>
        <w:tc>
          <w:tcPr>
            <w:tcW w:w="1083" w:type="dxa"/>
            <w:shd w:val="clear" w:color="auto" w:fill="auto"/>
          </w:tcPr>
          <w:p w14:paraId="14A33A56" w14:textId="77777777" w:rsidR="00512FC7" w:rsidRPr="00512FC7" w:rsidRDefault="00512FC7" w:rsidP="00533FE7">
            <w:r w:rsidRPr="00512FC7">
              <w:t>int</w:t>
            </w:r>
          </w:p>
        </w:tc>
        <w:tc>
          <w:tcPr>
            <w:tcW w:w="4677" w:type="dxa"/>
            <w:shd w:val="clear" w:color="auto" w:fill="auto"/>
          </w:tcPr>
          <w:p w14:paraId="5501BFA5" w14:textId="77777777" w:rsidR="00512FC7" w:rsidRPr="00512FC7" w:rsidRDefault="00512FC7" w:rsidP="00533FE7">
            <w:pPr>
              <w:jc w:val="left"/>
            </w:pPr>
            <w:r w:rsidRPr="00512FC7">
              <w:t>Total number of strike price entries across all messages. Should be the sum of all NoStrikes (428) in each message that has repeating strike price entries related to the same ListID (66). Used to support fragmentation.</w:t>
            </w:r>
          </w:p>
        </w:tc>
        <w:tc>
          <w:tcPr>
            <w:tcW w:w="4411" w:type="dxa"/>
            <w:shd w:val="clear" w:color="auto" w:fill="auto"/>
          </w:tcPr>
          <w:p w14:paraId="3F2204F1" w14:textId="77777777" w:rsidR="00512FC7" w:rsidRPr="00512FC7" w:rsidRDefault="00512FC7" w:rsidP="00533FE7">
            <w:r w:rsidRPr="00512FC7">
              <w:t>TotNoStrks</w:t>
            </w:r>
          </w:p>
        </w:tc>
      </w:tr>
      <w:tr w:rsidR="00512FC7" w:rsidRPr="00512FC7" w14:paraId="515E375D" w14:textId="77777777" w:rsidTr="00533FE7">
        <w:tc>
          <w:tcPr>
            <w:tcW w:w="828" w:type="dxa"/>
            <w:shd w:val="clear" w:color="auto" w:fill="auto"/>
          </w:tcPr>
          <w:p w14:paraId="6BE5253D" w14:textId="77777777" w:rsidR="00512FC7" w:rsidRPr="00512FC7" w:rsidRDefault="00512FC7" w:rsidP="00533FE7">
            <w:bookmarkStart w:id="993" w:name="fld_PriceType" w:colFirst="1" w:colLast="1"/>
            <w:bookmarkEnd w:id="992"/>
            <w:r w:rsidRPr="00512FC7">
              <w:t>423</w:t>
            </w:r>
          </w:p>
        </w:tc>
        <w:tc>
          <w:tcPr>
            <w:tcW w:w="2069" w:type="dxa"/>
            <w:shd w:val="clear" w:color="auto" w:fill="auto"/>
          </w:tcPr>
          <w:p w14:paraId="50D283D4" w14:textId="77777777" w:rsidR="00512FC7" w:rsidRPr="00512FC7" w:rsidRDefault="00512FC7" w:rsidP="00533FE7">
            <w:r w:rsidRPr="00512FC7">
              <w:t>PriceType</w:t>
            </w:r>
          </w:p>
        </w:tc>
        <w:tc>
          <w:tcPr>
            <w:tcW w:w="1083" w:type="dxa"/>
            <w:shd w:val="clear" w:color="auto" w:fill="auto"/>
          </w:tcPr>
          <w:p w14:paraId="371840CC" w14:textId="77777777" w:rsidR="00512FC7" w:rsidRPr="00512FC7" w:rsidRDefault="00512FC7" w:rsidP="00533FE7">
            <w:r w:rsidRPr="00512FC7">
              <w:t>int</w:t>
            </w:r>
          </w:p>
        </w:tc>
        <w:tc>
          <w:tcPr>
            <w:tcW w:w="4677" w:type="dxa"/>
            <w:shd w:val="clear" w:color="auto" w:fill="auto"/>
          </w:tcPr>
          <w:p w14:paraId="387A915A" w14:textId="77777777" w:rsidR="00512FC7" w:rsidRDefault="00512FC7" w:rsidP="00533FE7">
            <w:pPr>
              <w:jc w:val="left"/>
            </w:pPr>
            <w:r>
              <w:t>Code to represent the price type.</w:t>
            </w:r>
            <w:r>
              <w:br/>
              <w:t>(For Financing transactions PriceType implies the "repo type" - Fixed or Floating - 9 (Yield) or 6 (Spread) respectively - and Price (44) gives the corresponding "repo rate".</w:t>
            </w:r>
            <w:r>
              <w:br/>
              <w:t>See Volume : "Glossary" for further value definitions)</w:t>
            </w:r>
          </w:p>
          <w:p w14:paraId="5126E8DC" w14:textId="77777777" w:rsidR="00512FC7" w:rsidRPr="00512FC7" w:rsidRDefault="00512FC7" w:rsidP="00533FE7">
            <w:pPr>
              <w:jc w:val="left"/>
            </w:pPr>
            <w:r>
              <w:t>Valid values:</w:t>
            </w:r>
            <w:r>
              <w:br/>
            </w:r>
            <w:r>
              <w:tab/>
              <w:t>1 - Percentage (i.e. percent of par) (often called "dollar price" for fixed income)</w:t>
            </w:r>
            <w:r>
              <w:br/>
            </w:r>
            <w:r>
              <w:tab/>
              <w:t>2 - Per unit (i.e. per share or contract)</w:t>
            </w:r>
            <w:r>
              <w:br/>
            </w:r>
            <w:r>
              <w:tab/>
              <w:t>3 - Fixed amount (absolute value)</w:t>
            </w:r>
            <w:r>
              <w:br/>
            </w:r>
            <w:r>
              <w:tab/>
              <w:t>4 - Discount - percentage points below par</w:t>
            </w:r>
            <w:r>
              <w:br/>
            </w:r>
            <w:r>
              <w:tab/>
              <w:t>5 - Premium - percentage points over par</w:t>
            </w:r>
            <w:r>
              <w:br/>
            </w:r>
            <w:r>
              <w:tab/>
              <w:t>6 - Spread (basis points spread)</w:t>
            </w:r>
            <w:r>
              <w:br/>
            </w:r>
            <w:r>
              <w:tab/>
              <w:t>7 - TED Price</w:t>
            </w:r>
            <w:r>
              <w:br/>
            </w:r>
            <w:r>
              <w:tab/>
              <w:t>8 - TED Yield</w:t>
            </w:r>
            <w:r>
              <w:br/>
            </w:r>
            <w:r>
              <w:tab/>
              <w:t>9 - Yield</w:t>
            </w:r>
            <w:r>
              <w:br/>
            </w:r>
            <w:r>
              <w:tab/>
              <w:t>10 - Fixed cabinet trade price (primarily for listed futures and options)</w:t>
            </w:r>
            <w:r>
              <w:br/>
            </w:r>
            <w:r>
              <w:tab/>
              <w:t>11 - Variable cabinet trade price (primarily for listed futures and options)</w:t>
            </w:r>
            <w:r>
              <w:br/>
            </w:r>
            <w:r>
              <w:tab/>
              <w:t>13 - Product ticks in halfs</w:t>
            </w:r>
            <w:r>
              <w:br/>
            </w:r>
            <w:r>
              <w:tab/>
              <w:t>14 - Product ticks in fourths</w:t>
            </w:r>
            <w:r>
              <w:br/>
            </w:r>
            <w:r>
              <w:tab/>
              <w:t>15 - Product ticks in eights</w:t>
            </w:r>
            <w:r>
              <w:br/>
            </w:r>
            <w:r>
              <w:tab/>
              <w:t>16 - Product ticks in sixteenths</w:t>
            </w:r>
            <w:r>
              <w:br/>
            </w:r>
            <w:r>
              <w:tab/>
              <w:t>17 - Product ticks in thirty-seconds</w:t>
            </w:r>
            <w:r>
              <w:br/>
            </w:r>
            <w:r>
              <w:tab/>
              <w:t>18 - Product ticks in sixty-forths</w:t>
            </w:r>
            <w:r>
              <w:br/>
            </w:r>
            <w:r>
              <w:tab/>
              <w:t>19 - Product ticks in one-twenty-eights</w:t>
            </w:r>
          </w:p>
        </w:tc>
        <w:tc>
          <w:tcPr>
            <w:tcW w:w="4411" w:type="dxa"/>
            <w:shd w:val="clear" w:color="auto" w:fill="auto"/>
          </w:tcPr>
          <w:p w14:paraId="5CC01E7B" w14:textId="77777777" w:rsidR="00512FC7" w:rsidRPr="00512FC7" w:rsidRDefault="00512FC7" w:rsidP="00533FE7">
            <w:r w:rsidRPr="00512FC7">
              <w:t>PxTyp</w:t>
            </w:r>
          </w:p>
        </w:tc>
      </w:tr>
      <w:tr w:rsidR="00512FC7" w:rsidRPr="00512FC7" w14:paraId="5301058E" w14:textId="77777777" w:rsidTr="00533FE7">
        <w:tc>
          <w:tcPr>
            <w:tcW w:w="828" w:type="dxa"/>
            <w:shd w:val="clear" w:color="auto" w:fill="auto"/>
          </w:tcPr>
          <w:p w14:paraId="267ECD18" w14:textId="77777777" w:rsidR="00512FC7" w:rsidRPr="00512FC7" w:rsidRDefault="00512FC7" w:rsidP="00533FE7">
            <w:bookmarkStart w:id="994" w:name="fld_DayOrderQty" w:colFirst="1" w:colLast="1"/>
            <w:bookmarkEnd w:id="993"/>
            <w:r w:rsidRPr="00512FC7">
              <w:lastRenderedPageBreak/>
              <w:t>424</w:t>
            </w:r>
          </w:p>
        </w:tc>
        <w:tc>
          <w:tcPr>
            <w:tcW w:w="2069" w:type="dxa"/>
            <w:shd w:val="clear" w:color="auto" w:fill="auto"/>
          </w:tcPr>
          <w:p w14:paraId="698ED12E" w14:textId="77777777" w:rsidR="00512FC7" w:rsidRPr="00512FC7" w:rsidRDefault="00512FC7" w:rsidP="00533FE7">
            <w:r w:rsidRPr="00512FC7">
              <w:t>DayOrderQty</w:t>
            </w:r>
          </w:p>
        </w:tc>
        <w:tc>
          <w:tcPr>
            <w:tcW w:w="1083" w:type="dxa"/>
            <w:shd w:val="clear" w:color="auto" w:fill="auto"/>
          </w:tcPr>
          <w:p w14:paraId="26FBCC25" w14:textId="77777777" w:rsidR="00512FC7" w:rsidRPr="00512FC7" w:rsidRDefault="00512FC7" w:rsidP="00533FE7">
            <w:r w:rsidRPr="00512FC7">
              <w:t>Qty</w:t>
            </w:r>
          </w:p>
        </w:tc>
        <w:tc>
          <w:tcPr>
            <w:tcW w:w="4677" w:type="dxa"/>
            <w:shd w:val="clear" w:color="auto" w:fill="auto"/>
          </w:tcPr>
          <w:p w14:paraId="24D379A4" w14:textId="77777777" w:rsidR="00512FC7" w:rsidRPr="00512FC7" w:rsidRDefault="00512FC7" w:rsidP="00533FE7">
            <w:pPr>
              <w:jc w:val="left"/>
            </w:pPr>
            <w:r w:rsidRPr="00512FC7">
              <w:t>For GT orders, the OrderQty (38) less all quantity (adjusted for stock splits) that traded on previous days. DayOrderQty (424) = OrderQty - (CumQty (14) - DayCumQty (425))</w:t>
            </w:r>
          </w:p>
        </w:tc>
        <w:tc>
          <w:tcPr>
            <w:tcW w:w="4411" w:type="dxa"/>
            <w:shd w:val="clear" w:color="auto" w:fill="auto"/>
          </w:tcPr>
          <w:p w14:paraId="5FEE4605" w14:textId="77777777" w:rsidR="00512FC7" w:rsidRPr="00512FC7" w:rsidRDefault="00512FC7" w:rsidP="00533FE7">
            <w:r w:rsidRPr="00512FC7">
              <w:t>DayOrdQty</w:t>
            </w:r>
          </w:p>
        </w:tc>
      </w:tr>
      <w:tr w:rsidR="00512FC7" w:rsidRPr="00512FC7" w14:paraId="01284355" w14:textId="77777777" w:rsidTr="00533FE7">
        <w:tc>
          <w:tcPr>
            <w:tcW w:w="828" w:type="dxa"/>
            <w:shd w:val="clear" w:color="auto" w:fill="auto"/>
          </w:tcPr>
          <w:p w14:paraId="693F0D52" w14:textId="77777777" w:rsidR="00512FC7" w:rsidRPr="00512FC7" w:rsidRDefault="00512FC7" w:rsidP="00533FE7">
            <w:bookmarkStart w:id="995" w:name="fld_DayCumQty" w:colFirst="1" w:colLast="1"/>
            <w:bookmarkEnd w:id="994"/>
            <w:r w:rsidRPr="00512FC7">
              <w:t>425</w:t>
            </w:r>
          </w:p>
        </w:tc>
        <w:tc>
          <w:tcPr>
            <w:tcW w:w="2069" w:type="dxa"/>
            <w:shd w:val="clear" w:color="auto" w:fill="auto"/>
          </w:tcPr>
          <w:p w14:paraId="32EF02D8" w14:textId="77777777" w:rsidR="00512FC7" w:rsidRPr="00512FC7" w:rsidRDefault="00512FC7" w:rsidP="00533FE7">
            <w:r w:rsidRPr="00512FC7">
              <w:t>DayCumQty</w:t>
            </w:r>
          </w:p>
        </w:tc>
        <w:tc>
          <w:tcPr>
            <w:tcW w:w="1083" w:type="dxa"/>
            <w:shd w:val="clear" w:color="auto" w:fill="auto"/>
          </w:tcPr>
          <w:p w14:paraId="164CDC35" w14:textId="77777777" w:rsidR="00512FC7" w:rsidRPr="00512FC7" w:rsidRDefault="00512FC7" w:rsidP="00533FE7">
            <w:r w:rsidRPr="00512FC7">
              <w:t>Qty</w:t>
            </w:r>
          </w:p>
        </w:tc>
        <w:tc>
          <w:tcPr>
            <w:tcW w:w="4677" w:type="dxa"/>
            <w:shd w:val="clear" w:color="auto" w:fill="auto"/>
          </w:tcPr>
          <w:p w14:paraId="1DA89886" w14:textId="77777777" w:rsidR="00512FC7" w:rsidRPr="00512FC7" w:rsidRDefault="00512FC7" w:rsidP="00533FE7">
            <w:pPr>
              <w:jc w:val="left"/>
            </w:pPr>
            <w:r w:rsidRPr="00512FC7">
              <w:t>Quantity on a GT order that has traded today.</w:t>
            </w:r>
          </w:p>
        </w:tc>
        <w:tc>
          <w:tcPr>
            <w:tcW w:w="4411" w:type="dxa"/>
            <w:shd w:val="clear" w:color="auto" w:fill="auto"/>
          </w:tcPr>
          <w:p w14:paraId="67F01A27" w14:textId="77777777" w:rsidR="00512FC7" w:rsidRPr="00512FC7" w:rsidRDefault="00512FC7" w:rsidP="00533FE7">
            <w:r w:rsidRPr="00512FC7">
              <w:t>DayCumQty</w:t>
            </w:r>
          </w:p>
        </w:tc>
      </w:tr>
      <w:tr w:rsidR="00512FC7" w:rsidRPr="00512FC7" w14:paraId="5DE03CA4" w14:textId="77777777" w:rsidTr="00533FE7">
        <w:tc>
          <w:tcPr>
            <w:tcW w:w="828" w:type="dxa"/>
            <w:shd w:val="clear" w:color="auto" w:fill="auto"/>
          </w:tcPr>
          <w:p w14:paraId="00ABBC58" w14:textId="77777777" w:rsidR="00512FC7" w:rsidRPr="00512FC7" w:rsidRDefault="00512FC7" w:rsidP="00533FE7">
            <w:bookmarkStart w:id="996" w:name="fld_DayAvgPx" w:colFirst="1" w:colLast="1"/>
            <w:bookmarkEnd w:id="995"/>
            <w:r w:rsidRPr="00512FC7">
              <w:t>426</w:t>
            </w:r>
          </w:p>
        </w:tc>
        <w:tc>
          <w:tcPr>
            <w:tcW w:w="2069" w:type="dxa"/>
            <w:shd w:val="clear" w:color="auto" w:fill="auto"/>
          </w:tcPr>
          <w:p w14:paraId="576532BE" w14:textId="77777777" w:rsidR="00512FC7" w:rsidRPr="00512FC7" w:rsidRDefault="00512FC7" w:rsidP="00533FE7">
            <w:r w:rsidRPr="00512FC7">
              <w:t>DayAvgPx</w:t>
            </w:r>
          </w:p>
        </w:tc>
        <w:tc>
          <w:tcPr>
            <w:tcW w:w="1083" w:type="dxa"/>
            <w:shd w:val="clear" w:color="auto" w:fill="auto"/>
          </w:tcPr>
          <w:p w14:paraId="60587FE5" w14:textId="77777777" w:rsidR="00512FC7" w:rsidRPr="00512FC7" w:rsidRDefault="00512FC7" w:rsidP="00533FE7">
            <w:r w:rsidRPr="00512FC7">
              <w:t>Price</w:t>
            </w:r>
          </w:p>
        </w:tc>
        <w:tc>
          <w:tcPr>
            <w:tcW w:w="4677" w:type="dxa"/>
            <w:shd w:val="clear" w:color="auto" w:fill="auto"/>
          </w:tcPr>
          <w:p w14:paraId="3E2F4FC1" w14:textId="77777777" w:rsidR="00512FC7" w:rsidRPr="00512FC7" w:rsidRDefault="00512FC7" w:rsidP="00533FE7">
            <w:pPr>
              <w:jc w:val="left"/>
            </w:pPr>
            <w:r w:rsidRPr="00512FC7">
              <w:t>The average price for quantity on a GT order that has traded today.</w:t>
            </w:r>
          </w:p>
        </w:tc>
        <w:tc>
          <w:tcPr>
            <w:tcW w:w="4411" w:type="dxa"/>
            <w:shd w:val="clear" w:color="auto" w:fill="auto"/>
          </w:tcPr>
          <w:p w14:paraId="3813779B" w14:textId="77777777" w:rsidR="00512FC7" w:rsidRPr="00512FC7" w:rsidRDefault="00512FC7" w:rsidP="00533FE7">
            <w:r w:rsidRPr="00512FC7">
              <w:t>DayAvgPx</w:t>
            </w:r>
          </w:p>
        </w:tc>
      </w:tr>
      <w:tr w:rsidR="00512FC7" w:rsidRPr="00512FC7" w14:paraId="0FE53C42" w14:textId="77777777" w:rsidTr="00533FE7">
        <w:tc>
          <w:tcPr>
            <w:tcW w:w="828" w:type="dxa"/>
            <w:shd w:val="clear" w:color="auto" w:fill="auto"/>
          </w:tcPr>
          <w:p w14:paraId="7E83366B" w14:textId="77777777" w:rsidR="00512FC7" w:rsidRPr="00512FC7" w:rsidRDefault="00512FC7" w:rsidP="00533FE7">
            <w:bookmarkStart w:id="997" w:name="fld_GTBookingInst" w:colFirst="1" w:colLast="1"/>
            <w:bookmarkEnd w:id="996"/>
            <w:r w:rsidRPr="00512FC7">
              <w:t>427</w:t>
            </w:r>
          </w:p>
        </w:tc>
        <w:tc>
          <w:tcPr>
            <w:tcW w:w="2069" w:type="dxa"/>
            <w:shd w:val="clear" w:color="auto" w:fill="auto"/>
          </w:tcPr>
          <w:p w14:paraId="0ACB94B8" w14:textId="77777777" w:rsidR="00512FC7" w:rsidRPr="00512FC7" w:rsidRDefault="00512FC7" w:rsidP="00533FE7">
            <w:r w:rsidRPr="00512FC7">
              <w:t>GTBookingInst</w:t>
            </w:r>
          </w:p>
        </w:tc>
        <w:tc>
          <w:tcPr>
            <w:tcW w:w="1083" w:type="dxa"/>
            <w:shd w:val="clear" w:color="auto" w:fill="auto"/>
          </w:tcPr>
          <w:p w14:paraId="3F151569" w14:textId="77777777" w:rsidR="00512FC7" w:rsidRPr="00512FC7" w:rsidRDefault="00512FC7" w:rsidP="00533FE7">
            <w:r w:rsidRPr="00512FC7">
              <w:t>int</w:t>
            </w:r>
          </w:p>
        </w:tc>
        <w:tc>
          <w:tcPr>
            <w:tcW w:w="4677" w:type="dxa"/>
            <w:shd w:val="clear" w:color="auto" w:fill="auto"/>
          </w:tcPr>
          <w:p w14:paraId="26E32A53" w14:textId="77777777" w:rsidR="00512FC7" w:rsidRDefault="00512FC7" w:rsidP="00533FE7">
            <w:pPr>
              <w:jc w:val="left"/>
            </w:pPr>
            <w:r>
              <w:t>Code to identify whether to book out executions on a part-filled GT order on the day of execution or to accumulate.</w:t>
            </w:r>
          </w:p>
          <w:p w14:paraId="73DB6912" w14:textId="77777777" w:rsidR="00512FC7" w:rsidRPr="00512FC7" w:rsidRDefault="00512FC7" w:rsidP="00533FE7">
            <w:pPr>
              <w:jc w:val="left"/>
            </w:pPr>
            <w:r>
              <w:t>Valid values:</w:t>
            </w:r>
            <w:r>
              <w:br/>
            </w:r>
            <w:r>
              <w:tab/>
              <w:t>0 - Book out all trades on day of execution</w:t>
            </w:r>
            <w:r>
              <w:br/>
            </w:r>
            <w:r>
              <w:tab/>
              <w:t>1 - Accumulate exectuions until forder is filled or expires</w:t>
            </w:r>
            <w:r>
              <w:br/>
            </w:r>
            <w:r>
              <w:tab/>
              <w:t>2 - Accumulate until verballly notified otherwise</w:t>
            </w:r>
          </w:p>
        </w:tc>
        <w:tc>
          <w:tcPr>
            <w:tcW w:w="4411" w:type="dxa"/>
            <w:shd w:val="clear" w:color="auto" w:fill="auto"/>
          </w:tcPr>
          <w:p w14:paraId="435ADD36" w14:textId="77777777" w:rsidR="00512FC7" w:rsidRPr="00512FC7" w:rsidRDefault="00512FC7" w:rsidP="00533FE7">
            <w:r w:rsidRPr="00512FC7">
              <w:t>GTBkngInst</w:t>
            </w:r>
          </w:p>
        </w:tc>
      </w:tr>
      <w:tr w:rsidR="00512FC7" w:rsidRPr="00512FC7" w14:paraId="1D6FD188" w14:textId="77777777" w:rsidTr="00533FE7">
        <w:tc>
          <w:tcPr>
            <w:tcW w:w="828" w:type="dxa"/>
            <w:shd w:val="clear" w:color="auto" w:fill="auto"/>
          </w:tcPr>
          <w:p w14:paraId="68456912" w14:textId="77777777" w:rsidR="00512FC7" w:rsidRPr="00512FC7" w:rsidRDefault="00512FC7" w:rsidP="00533FE7">
            <w:bookmarkStart w:id="998" w:name="fld_NoStrikes" w:colFirst="1" w:colLast="1"/>
            <w:bookmarkEnd w:id="997"/>
            <w:r w:rsidRPr="00512FC7">
              <w:t>428</w:t>
            </w:r>
          </w:p>
        </w:tc>
        <w:tc>
          <w:tcPr>
            <w:tcW w:w="2069" w:type="dxa"/>
            <w:shd w:val="clear" w:color="auto" w:fill="auto"/>
          </w:tcPr>
          <w:p w14:paraId="49DCC11D" w14:textId="77777777" w:rsidR="00512FC7" w:rsidRPr="00512FC7" w:rsidRDefault="00512FC7" w:rsidP="00533FE7">
            <w:r w:rsidRPr="00512FC7">
              <w:t>NoStrikes</w:t>
            </w:r>
          </w:p>
        </w:tc>
        <w:tc>
          <w:tcPr>
            <w:tcW w:w="1083" w:type="dxa"/>
            <w:shd w:val="clear" w:color="auto" w:fill="auto"/>
          </w:tcPr>
          <w:p w14:paraId="34E94CC1" w14:textId="77777777" w:rsidR="00512FC7" w:rsidRPr="00512FC7" w:rsidRDefault="00512FC7" w:rsidP="00533FE7">
            <w:r w:rsidRPr="00512FC7">
              <w:t>NumInGroup</w:t>
            </w:r>
          </w:p>
        </w:tc>
        <w:tc>
          <w:tcPr>
            <w:tcW w:w="4677" w:type="dxa"/>
            <w:shd w:val="clear" w:color="auto" w:fill="auto"/>
          </w:tcPr>
          <w:p w14:paraId="75324C12" w14:textId="77777777" w:rsidR="00512FC7" w:rsidRPr="00512FC7" w:rsidRDefault="00512FC7" w:rsidP="00533FE7">
            <w:pPr>
              <w:jc w:val="left"/>
            </w:pPr>
            <w:r w:rsidRPr="00512FC7">
              <w:t>Number of list strike price entries.</w:t>
            </w:r>
          </w:p>
        </w:tc>
        <w:tc>
          <w:tcPr>
            <w:tcW w:w="4411" w:type="dxa"/>
            <w:shd w:val="clear" w:color="auto" w:fill="auto"/>
          </w:tcPr>
          <w:p w14:paraId="259D4514" w14:textId="77777777" w:rsidR="00512FC7" w:rsidRPr="00512FC7" w:rsidRDefault="00512FC7" w:rsidP="00533FE7"/>
        </w:tc>
      </w:tr>
      <w:tr w:rsidR="00512FC7" w:rsidRPr="00512FC7" w14:paraId="01C727D9" w14:textId="77777777" w:rsidTr="00533FE7">
        <w:tc>
          <w:tcPr>
            <w:tcW w:w="828" w:type="dxa"/>
            <w:shd w:val="clear" w:color="auto" w:fill="auto"/>
          </w:tcPr>
          <w:p w14:paraId="65C609E6" w14:textId="77777777" w:rsidR="00512FC7" w:rsidRPr="00512FC7" w:rsidRDefault="00512FC7" w:rsidP="00533FE7">
            <w:bookmarkStart w:id="999" w:name="fld_ListStatusType" w:colFirst="1" w:colLast="1"/>
            <w:bookmarkEnd w:id="998"/>
            <w:r w:rsidRPr="00512FC7">
              <w:t>429</w:t>
            </w:r>
          </w:p>
        </w:tc>
        <w:tc>
          <w:tcPr>
            <w:tcW w:w="2069" w:type="dxa"/>
            <w:shd w:val="clear" w:color="auto" w:fill="auto"/>
          </w:tcPr>
          <w:p w14:paraId="79769EEF" w14:textId="77777777" w:rsidR="00512FC7" w:rsidRPr="00512FC7" w:rsidRDefault="00512FC7" w:rsidP="00533FE7">
            <w:r w:rsidRPr="00512FC7">
              <w:t>ListStatusType</w:t>
            </w:r>
          </w:p>
        </w:tc>
        <w:tc>
          <w:tcPr>
            <w:tcW w:w="1083" w:type="dxa"/>
            <w:shd w:val="clear" w:color="auto" w:fill="auto"/>
          </w:tcPr>
          <w:p w14:paraId="56BC239E" w14:textId="77777777" w:rsidR="00512FC7" w:rsidRPr="00512FC7" w:rsidRDefault="00512FC7" w:rsidP="00533FE7">
            <w:r w:rsidRPr="00512FC7">
              <w:t>int</w:t>
            </w:r>
          </w:p>
        </w:tc>
        <w:tc>
          <w:tcPr>
            <w:tcW w:w="4677" w:type="dxa"/>
            <w:shd w:val="clear" w:color="auto" w:fill="auto"/>
          </w:tcPr>
          <w:p w14:paraId="0AAF5AB7" w14:textId="77777777" w:rsidR="00512FC7" w:rsidRDefault="00512FC7" w:rsidP="00533FE7">
            <w:pPr>
              <w:jc w:val="left"/>
            </w:pPr>
            <w:r>
              <w:t>Code to represent the status type.</w:t>
            </w:r>
          </w:p>
          <w:p w14:paraId="0437CAB1" w14:textId="77777777" w:rsidR="00512FC7" w:rsidRPr="00512FC7" w:rsidRDefault="00512FC7" w:rsidP="00533FE7">
            <w:pPr>
              <w:jc w:val="left"/>
            </w:pPr>
            <w:r>
              <w:t>Valid values:</w:t>
            </w:r>
            <w:r>
              <w:br/>
            </w:r>
            <w:r>
              <w:tab/>
              <w:t>1 - Ack</w:t>
            </w:r>
            <w:r>
              <w:br/>
            </w:r>
            <w:r>
              <w:tab/>
              <w:t>2 - Response</w:t>
            </w:r>
            <w:r>
              <w:br/>
            </w:r>
            <w:r>
              <w:tab/>
              <w:t>3 - Timed</w:t>
            </w:r>
            <w:r>
              <w:br/>
            </w:r>
            <w:r>
              <w:tab/>
              <w:t>4 - Exec Started</w:t>
            </w:r>
            <w:r>
              <w:br/>
            </w:r>
            <w:r>
              <w:tab/>
              <w:t>5 - All Done</w:t>
            </w:r>
            <w:r>
              <w:br/>
            </w:r>
            <w:r>
              <w:tab/>
              <w:t>6 - Alert</w:t>
            </w:r>
          </w:p>
        </w:tc>
        <w:tc>
          <w:tcPr>
            <w:tcW w:w="4411" w:type="dxa"/>
            <w:shd w:val="clear" w:color="auto" w:fill="auto"/>
          </w:tcPr>
          <w:p w14:paraId="6B67A238" w14:textId="77777777" w:rsidR="00512FC7" w:rsidRPr="00512FC7" w:rsidRDefault="00512FC7" w:rsidP="00533FE7">
            <w:r w:rsidRPr="00512FC7">
              <w:t>ListStatTyp</w:t>
            </w:r>
          </w:p>
        </w:tc>
      </w:tr>
      <w:tr w:rsidR="00512FC7" w:rsidRPr="00512FC7" w14:paraId="48EA1D8C" w14:textId="77777777" w:rsidTr="00533FE7">
        <w:tc>
          <w:tcPr>
            <w:tcW w:w="828" w:type="dxa"/>
            <w:shd w:val="clear" w:color="auto" w:fill="auto"/>
          </w:tcPr>
          <w:p w14:paraId="505059B7" w14:textId="77777777" w:rsidR="00512FC7" w:rsidRPr="00512FC7" w:rsidRDefault="00512FC7" w:rsidP="00533FE7">
            <w:bookmarkStart w:id="1000" w:name="fld_NetGrossInd" w:colFirst="1" w:colLast="1"/>
            <w:bookmarkEnd w:id="999"/>
            <w:r w:rsidRPr="00512FC7">
              <w:t>430</w:t>
            </w:r>
          </w:p>
        </w:tc>
        <w:tc>
          <w:tcPr>
            <w:tcW w:w="2069" w:type="dxa"/>
            <w:shd w:val="clear" w:color="auto" w:fill="auto"/>
          </w:tcPr>
          <w:p w14:paraId="358EAFEE" w14:textId="77777777" w:rsidR="00512FC7" w:rsidRPr="00512FC7" w:rsidRDefault="00512FC7" w:rsidP="00533FE7">
            <w:r w:rsidRPr="00512FC7">
              <w:t>NetGrossInd</w:t>
            </w:r>
          </w:p>
        </w:tc>
        <w:tc>
          <w:tcPr>
            <w:tcW w:w="1083" w:type="dxa"/>
            <w:shd w:val="clear" w:color="auto" w:fill="auto"/>
          </w:tcPr>
          <w:p w14:paraId="3DFFFDE6" w14:textId="77777777" w:rsidR="00512FC7" w:rsidRPr="00512FC7" w:rsidRDefault="00512FC7" w:rsidP="00533FE7">
            <w:r w:rsidRPr="00512FC7">
              <w:t>int</w:t>
            </w:r>
          </w:p>
        </w:tc>
        <w:tc>
          <w:tcPr>
            <w:tcW w:w="4677" w:type="dxa"/>
            <w:shd w:val="clear" w:color="auto" w:fill="auto"/>
          </w:tcPr>
          <w:p w14:paraId="20BC427D" w14:textId="77777777" w:rsidR="00512FC7" w:rsidRDefault="00512FC7" w:rsidP="00533FE7">
            <w:pPr>
              <w:jc w:val="left"/>
            </w:pPr>
            <w:r>
              <w:t>Code to represent whether value is net (inclusive of tax) or gross.</w:t>
            </w:r>
          </w:p>
          <w:p w14:paraId="714F7865" w14:textId="77777777" w:rsidR="00512FC7" w:rsidRPr="00512FC7" w:rsidRDefault="00512FC7" w:rsidP="00533FE7">
            <w:pPr>
              <w:jc w:val="left"/>
            </w:pPr>
            <w:r>
              <w:t>Valid values:</w:t>
            </w:r>
            <w:r>
              <w:br/>
            </w:r>
            <w:r>
              <w:tab/>
              <w:t>1 - Net</w:t>
            </w:r>
            <w:r>
              <w:br/>
            </w:r>
            <w:r>
              <w:tab/>
              <w:t>2 - Gross</w:t>
            </w:r>
          </w:p>
        </w:tc>
        <w:tc>
          <w:tcPr>
            <w:tcW w:w="4411" w:type="dxa"/>
            <w:shd w:val="clear" w:color="auto" w:fill="auto"/>
          </w:tcPr>
          <w:p w14:paraId="10CAA35F" w14:textId="77777777" w:rsidR="00512FC7" w:rsidRPr="00512FC7" w:rsidRDefault="00512FC7" w:rsidP="00533FE7">
            <w:r w:rsidRPr="00512FC7">
              <w:t>NetGrossInd</w:t>
            </w:r>
          </w:p>
        </w:tc>
      </w:tr>
      <w:tr w:rsidR="00512FC7" w:rsidRPr="00512FC7" w14:paraId="28F656ED" w14:textId="77777777" w:rsidTr="00533FE7">
        <w:tc>
          <w:tcPr>
            <w:tcW w:w="828" w:type="dxa"/>
            <w:shd w:val="clear" w:color="auto" w:fill="auto"/>
          </w:tcPr>
          <w:p w14:paraId="587C59E0" w14:textId="77777777" w:rsidR="00512FC7" w:rsidRPr="00512FC7" w:rsidRDefault="00512FC7" w:rsidP="00533FE7">
            <w:bookmarkStart w:id="1001" w:name="fld_ListOrderStatus" w:colFirst="1" w:colLast="1"/>
            <w:bookmarkEnd w:id="1000"/>
            <w:r w:rsidRPr="00512FC7">
              <w:t>431</w:t>
            </w:r>
          </w:p>
        </w:tc>
        <w:tc>
          <w:tcPr>
            <w:tcW w:w="2069" w:type="dxa"/>
            <w:shd w:val="clear" w:color="auto" w:fill="auto"/>
          </w:tcPr>
          <w:p w14:paraId="3590D44C" w14:textId="77777777" w:rsidR="00512FC7" w:rsidRPr="00512FC7" w:rsidRDefault="00512FC7" w:rsidP="00533FE7">
            <w:r w:rsidRPr="00512FC7">
              <w:t>ListOrderStatus</w:t>
            </w:r>
          </w:p>
        </w:tc>
        <w:tc>
          <w:tcPr>
            <w:tcW w:w="1083" w:type="dxa"/>
            <w:shd w:val="clear" w:color="auto" w:fill="auto"/>
          </w:tcPr>
          <w:p w14:paraId="102D2CFF" w14:textId="77777777" w:rsidR="00512FC7" w:rsidRPr="00512FC7" w:rsidRDefault="00512FC7" w:rsidP="00533FE7">
            <w:r w:rsidRPr="00512FC7">
              <w:t>int</w:t>
            </w:r>
          </w:p>
        </w:tc>
        <w:tc>
          <w:tcPr>
            <w:tcW w:w="4677" w:type="dxa"/>
            <w:shd w:val="clear" w:color="auto" w:fill="auto"/>
          </w:tcPr>
          <w:p w14:paraId="3023EDC2" w14:textId="77777777" w:rsidR="00512FC7" w:rsidRDefault="00512FC7" w:rsidP="00533FE7">
            <w:pPr>
              <w:jc w:val="left"/>
            </w:pPr>
            <w:r>
              <w:t>Code to represent the status of a list order.</w:t>
            </w:r>
          </w:p>
          <w:p w14:paraId="6D64EB03" w14:textId="77777777" w:rsidR="00512FC7" w:rsidRPr="00512FC7" w:rsidRDefault="00512FC7" w:rsidP="00533FE7">
            <w:pPr>
              <w:jc w:val="left"/>
            </w:pPr>
            <w:r>
              <w:t>Valid values:</w:t>
            </w:r>
            <w:r>
              <w:br/>
            </w:r>
            <w:r>
              <w:lastRenderedPageBreak/>
              <w:tab/>
              <w:t>1 - In bidding process</w:t>
            </w:r>
            <w:r>
              <w:br/>
            </w:r>
            <w:r>
              <w:tab/>
              <w:t>2 - Received for execution</w:t>
            </w:r>
            <w:r>
              <w:br/>
            </w:r>
            <w:r>
              <w:tab/>
              <w:t>3 - Executing</w:t>
            </w:r>
            <w:r>
              <w:br/>
            </w:r>
            <w:r>
              <w:tab/>
              <w:t>4 - Cancelling</w:t>
            </w:r>
            <w:r>
              <w:br/>
            </w:r>
            <w:r>
              <w:tab/>
              <w:t>5 - Alert</w:t>
            </w:r>
            <w:r>
              <w:br/>
            </w:r>
            <w:r>
              <w:tab/>
              <w:t>6 - All Done</w:t>
            </w:r>
            <w:r>
              <w:br/>
            </w:r>
            <w:r>
              <w:tab/>
              <w:t>7 - Reject</w:t>
            </w:r>
          </w:p>
        </w:tc>
        <w:tc>
          <w:tcPr>
            <w:tcW w:w="4411" w:type="dxa"/>
            <w:shd w:val="clear" w:color="auto" w:fill="auto"/>
          </w:tcPr>
          <w:p w14:paraId="5398D37D" w14:textId="77777777" w:rsidR="00512FC7" w:rsidRPr="00512FC7" w:rsidRDefault="00512FC7" w:rsidP="00533FE7">
            <w:r w:rsidRPr="00512FC7">
              <w:lastRenderedPageBreak/>
              <w:t>ListOrdStat</w:t>
            </w:r>
          </w:p>
        </w:tc>
      </w:tr>
      <w:tr w:rsidR="00512FC7" w:rsidRPr="00512FC7" w14:paraId="32EE217C" w14:textId="77777777" w:rsidTr="00533FE7">
        <w:tc>
          <w:tcPr>
            <w:tcW w:w="828" w:type="dxa"/>
            <w:shd w:val="clear" w:color="auto" w:fill="auto"/>
          </w:tcPr>
          <w:p w14:paraId="0D7186E3" w14:textId="77777777" w:rsidR="00512FC7" w:rsidRPr="00512FC7" w:rsidRDefault="00512FC7" w:rsidP="00533FE7">
            <w:bookmarkStart w:id="1002" w:name="fld_ExpireDate" w:colFirst="1" w:colLast="1"/>
            <w:bookmarkEnd w:id="1001"/>
            <w:r w:rsidRPr="00512FC7">
              <w:lastRenderedPageBreak/>
              <w:t>432</w:t>
            </w:r>
          </w:p>
        </w:tc>
        <w:tc>
          <w:tcPr>
            <w:tcW w:w="2069" w:type="dxa"/>
            <w:shd w:val="clear" w:color="auto" w:fill="auto"/>
          </w:tcPr>
          <w:p w14:paraId="57505C33" w14:textId="77777777" w:rsidR="00512FC7" w:rsidRPr="00512FC7" w:rsidRDefault="00512FC7" w:rsidP="00533FE7">
            <w:r w:rsidRPr="00512FC7">
              <w:t>ExpireDate</w:t>
            </w:r>
          </w:p>
        </w:tc>
        <w:tc>
          <w:tcPr>
            <w:tcW w:w="1083" w:type="dxa"/>
            <w:shd w:val="clear" w:color="auto" w:fill="auto"/>
          </w:tcPr>
          <w:p w14:paraId="40EDF109" w14:textId="77777777" w:rsidR="00512FC7" w:rsidRPr="00512FC7" w:rsidRDefault="00512FC7" w:rsidP="00533FE7">
            <w:r w:rsidRPr="00512FC7">
              <w:t>LocalMktDate</w:t>
            </w:r>
          </w:p>
        </w:tc>
        <w:tc>
          <w:tcPr>
            <w:tcW w:w="4677" w:type="dxa"/>
            <w:shd w:val="clear" w:color="auto" w:fill="auto"/>
          </w:tcPr>
          <w:p w14:paraId="0344BE50" w14:textId="77777777" w:rsidR="00512FC7" w:rsidRPr="00512FC7" w:rsidRDefault="00512FC7" w:rsidP="00533FE7">
            <w:pPr>
              <w:jc w:val="left"/>
            </w:pPr>
            <w:r w:rsidRPr="00512FC7">
              <w:t>Date of order expiration (last day the order can trade), always expressed in terms of the local market date. The time at which the order expires is determined by the local market's business practices</w:t>
            </w:r>
          </w:p>
        </w:tc>
        <w:tc>
          <w:tcPr>
            <w:tcW w:w="4411" w:type="dxa"/>
            <w:shd w:val="clear" w:color="auto" w:fill="auto"/>
          </w:tcPr>
          <w:p w14:paraId="7F45C6F2" w14:textId="77777777" w:rsidR="00512FC7" w:rsidRPr="00512FC7" w:rsidRDefault="00512FC7" w:rsidP="00533FE7">
            <w:r w:rsidRPr="00512FC7">
              <w:t>ExpireDt</w:t>
            </w:r>
          </w:p>
        </w:tc>
      </w:tr>
      <w:tr w:rsidR="00512FC7" w:rsidRPr="00512FC7" w14:paraId="757DB517" w14:textId="77777777" w:rsidTr="00533FE7">
        <w:tc>
          <w:tcPr>
            <w:tcW w:w="828" w:type="dxa"/>
            <w:shd w:val="clear" w:color="auto" w:fill="auto"/>
          </w:tcPr>
          <w:p w14:paraId="74876E48" w14:textId="77777777" w:rsidR="00512FC7" w:rsidRPr="00512FC7" w:rsidRDefault="00512FC7" w:rsidP="00533FE7">
            <w:bookmarkStart w:id="1003" w:name="fld_ListExecInstType" w:colFirst="1" w:colLast="1"/>
            <w:bookmarkEnd w:id="1002"/>
            <w:r w:rsidRPr="00512FC7">
              <w:t>433</w:t>
            </w:r>
          </w:p>
        </w:tc>
        <w:tc>
          <w:tcPr>
            <w:tcW w:w="2069" w:type="dxa"/>
            <w:shd w:val="clear" w:color="auto" w:fill="auto"/>
          </w:tcPr>
          <w:p w14:paraId="0A9EB100" w14:textId="77777777" w:rsidR="00512FC7" w:rsidRPr="00512FC7" w:rsidRDefault="00512FC7" w:rsidP="00533FE7">
            <w:r w:rsidRPr="00512FC7">
              <w:t>ListExecInstType</w:t>
            </w:r>
          </w:p>
        </w:tc>
        <w:tc>
          <w:tcPr>
            <w:tcW w:w="1083" w:type="dxa"/>
            <w:shd w:val="clear" w:color="auto" w:fill="auto"/>
          </w:tcPr>
          <w:p w14:paraId="04F915C2" w14:textId="77777777" w:rsidR="00512FC7" w:rsidRPr="00512FC7" w:rsidRDefault="00512FC7" w:rsidP="00533FE7">
            <w:r w:rsidRPr="00512FC7">
              <w:t>char</w:t>
            </w:r>
          </w:p>
        </w:tc>
        <w:tc>
          <w:tcPr>
            <w:tcW w:w="4677" w:type="dxa"/>
            <w:shd w:val="clear" w:color="auto" w:fill="auto"/>
          </w:tcPr>
          <w:p w14:paraId="62C47543" w14:textId="77777777" w:rsidR="00512FC7" w:rsidRDefault="00512FC7" w:rsidP="00533FE7">
            <w:pPr>
              <w:jc w:val="left"/>
            </w:pPr>
            <w:r>
              <w:t>Identifies the type of ListExecInst (69).</w:t>
            </w:r>
          </w:p>
          <w:p w14:paraId="25D3779D" w14:textId="77777777" w:rsidR="00512FC7" w:rsidRPr="00512FC7" w:rsidRDefault="00512FC7" w:rsidP="00533FE7">
            <w:pPr>
              <w:jc w:val="left"/>
            </w:pPr>
            <w:r>
              <w:t>Valid values:</w:t>
            </w:r>
            <w:r>
              <w:br/>
            </w:r>
            <w:r>
              <w:tab/>
              <w:t>1 - Immediate</w:t>
            </w:r>
            <w:r>
              <w:br/>
            </w:r>
            <w:r>
              <w:tab/>
              <w:t>2 - Wait for Execut Instruction (i.e. a List Execut message or phone call before proceeding with execution of the list)</w:t>
            </w:r>
            <w:r>
              <w:br/>
            </w:r>
            <w:r>
              <w:tab/>
              <w:t>3 - Exchange/switch CIV order - Sell driven</w:t>
            </w:r>
            <w:r>
              <w:br/>
            </w:r>
            <w:r>
              <w:tab/>
              <w:t>4 - Exchange/switch CIV order - Buy driven, cash top-up (i.e. additional cash will be provided to fulfill the order)</w:t>
            </w:r>
            <w:r>
              <w:br/>
            </w:r>
            <w:r>
              <w:tab/>
              <w:t>5 - Exchange/switch CIV order - Buy driven, cash withdraw (i.e. additional cash will not be provided to fulfill the order)</w:t>
            </w:r>
          </w:p>
        </w:tc>
        <w:tc>
          <w:tcPr>
            <w:tcW w:w="4411" w:type="dxa"/>
            <w:shd w:val="clear" w:color="auto" w:fill="auto"/>
          </w:tcPr>
          <w:p w14:paraId="3CA08792" w14:textId="77777777" w:rsidR="00512FC7" w:rsidRPr="00512FC7" w:rsidRDefault="00512FC7" w:rsidP="00533FE7">
            <w:r w:rsidRPr="00512FC7">
              <w:t>ListExecInstTyp</w:t>
            </w:r>
          </w:p>
        </w:tc>
      </w:tr>
      <w:tr w:rsidR="00512FC7" w:rsidRPr="00512FC7" w14:paraId="33D9F637" w14:textId="77777777" w:rsidTr="00533FE7">
        <w:tc>
          <w:tcPr>
            <w:tcW w:w="828" w:type="dxa"/>
            <w:shd w:val="clear" w:color="auto" w:fill="auto"/>
          </w:tcPr>
          <w:p w14:paraId="72993760" w14:textId="77777777" w:rsidR="00512FC7" w:rsidRPr="00512FC7" w:rsidRDefault="00512FC7" w:rsidP="00533FE7">
            <w:bookmarkStart w:id="1004" w:name="fld_CxlRejResponseTo" w:colFirst="1" w:colLast="1"/>
            <w:bookmarkEnd w:id="1003"/>
            <w:r w:rsidRPr="00512FC7">
              <w:t>434</w:t>
            </w:r>
          </w:p>
        </w:tc>
        <w:tc>
          <w:tcPr>
            <w:tcW w:w="2069" w:type="dxa"/>
            <w:shd w:val="clear" w:color="auto" w:fill="auto"/>
          </w:tcPr>
          <w:p w14:paraId="7AEE602C" w14:textId="77777777" w:rsidR="00512FC7" w:rsidRPr="00512FC7" w:rsidRDefault="00512FC7" w:rsidP="00533FE7">
            <w:r w:rsidRPr="00512FC7">
              <w:t>CxlRejResponseTo</w:t>
            </w:r>
          </w:p>
        </w:tc>
        <w:tc>
          <w:tcPr>
            <w:tcW w:w="1083" w:type="dxa"/>
            <w:shd w:val="clear" w:color="auto" w:fill="auto"/>
          </w:tcPr>
          <w:p w14:paraId="25EC7365" w14:textId="77777777" w:rsidR="00512FC7" w:rsidRPr="00512FC7" w:rsidRDefault="00512FC7" w:rsidP="00533FE7">
            <w:r w:rsidRPr="00512FC7">
              <w:t>char</w:t>
            </w:r>
          </w:p>
        </w:tc>
        <w:tc>
          <w:tcPr>
            <w:tcW w:w="4677" w:type="dxa"/>
            <w:shd w:val="clear" w:color="auto" w:fill="auto"/>
          </w:tcPr>
          <w:p w14:paraId="7B13A375" w14:textId="77777777" w:rsidR="00512FC7" w:rsidRDefault="00512FC7" w:rsidP="00533FE7">
            <w:pPr>
              <w:jc w:val="left"/>
            </w:pPr>
            <w:r>
              <w:t>Identifies the type of request that a Cancel Reject is in response to.</w:t>
            </w:r>
          </w:p>
          <w:p w14:paraId="3B72C16E" w14:textId="77777777" w:rsidR="00512FC7" w:rsidRPr="00512FC7" w:rsidRDefault="00512FC7" w:rsidP="00533FE7">
            <w:pPr>
              <w:jc w:val="left"/>
            </w:pPr>
            <w:r>
              <w:t>Valid values:</w:t>
            </w:r>
            <w:r>
              <w:br/>
            </w:r>
            <w:r>
              <w:tab/>
              <w:t>1 - Order cancel request</w:t>
            </w:r>
            <w:r>
              <w:br/>
            </w:r>
            <w:r>
              <w:tab/>
              <w:t>2 - Order cancel/replace request</w:t>
            </w:r>
          </w:p>
        </w:tc>
        <w:tc>
          <w:tcPr>
            <w:tcW w:w="4411" w:type="dxa"/>
            <w:shd w:val="clear" w:color="auto" w:fill="auto"/>
          </w:tcPr>
          <w:p w14:paraId="3C73719A" w14:textId="77777777" w:rsidR="00512FC7" w:rsidRPr="00512FC7" w:rsidRDefault="00512FC7" w:rsidP="00533FE7">
            <w:r w:rsidRPr="00512FC7">
              <w:t>CxlRejRspTo</w:t>
            </w:r>
          </w:p>
        </w:tc>
      </w:tr>
      <w:tr w:rsidR="00512FC7" w:rsidRPr="00512FC7" w14:paraId="7A60CC31" w14:textId="77777777" w:rsidTr="00533FE7">
        <w:tc>
          <w:tcPr>
            <w:tcW w:w="828" w:type="dxa"/>
            <w:shd w:val="clear" w:color="auto" w:fill="auto"/>
          </w:tcPr>
          <w:p w14:paraId="4BC76A94" w14:textId="77777777" w:rsidR="00512FC7" w:rsidRPr="00512FC7" w:rsidRDefault="00512FC7" w:rsidP="00533FE7">
            <w:bookmarkStart w:id="1005" w:name="fld_UnderlyingCouponRate" w:colFirst="1" w:colLast="1"/>
            <w:bookmarkEnd w:id="1004"/>
            <w:r w:rsidRPr="00512FC7">
              <w:t>435</w:t>
            </w:r>
          </w:p>
        </w:tc>
        <w:tc>
          <w:tcPr>
            <w:tcW w:w="2069" w:type="dxa"/>
            <w:shd w:val="clear" w:color="auto" w:fill="auto"/>
          </w:tcPr>
          <w:p w14:paraId="3C509E5C" w14:textId="77777777" w:rsidR="00512FC7" w:rsidRPr="00512FC7" w:rsidRDefault="00512FC7" w:rsidP="00533FE7">
            <w:r w:rsidRPr="00512FC7">
              <w:t>UnderlyingCouponRate</w:t>
            </w:r>
          </w:p>
        </w:tc>
        <w:tc>
          <w:tcPr>
            <w:tcW w:w="1083" w:type="dxa"/>
            <w:shd w:val="clear" w:color="auto" w:fill="auto"/>
          </w:tcPr>
          <w:p w14:paraId="7BD80D27" w14:textId="77777777" w:rsidR="00512FC7" w:rsidRPr="00512FC7" w:rsidRDefault="00512FC7" w:rsidP="00533FE7">
            <w:r w:rsidRPr="00512FC7">
              <w:t>Percentage</w:t>
            </w:r>
          </w:p>
        </w:tc>
        <w:tc>
          <w:tcPr>
            <w:tcW w:w="4677" w:type="dxa"/>
            <w:shd w:val="clear" w:color="auto" w:fill="auto"/>
          </w:tcPr>
          <w:p w14:paraId="2A7D9A4A" w14:textId="77777777" w:rsidR="00512FC7" w:rsidRPr="00512FC7" w:rsidRDefault="00512FC7" w:rsidP="00533FE7">
            <w:pPr>
              <w:jc w:val="left"/>
            </w:pPr>
            <w:r w:rsidRPr="00512FC7">
              <w:t>Underlying security's CouponRate.</w:t>
            </w:r>
            <w:r>
              <w:br/>
            </w:r>
            <w:r w:rsidRPr="00512FC7">
              <w:t>See CouponRate (223) field for description</w:t>
            </w:r>
          </w:p>
        </w:tc>
        <w:tc>
          <w:tcPr>
            <w:tcW w:w="4411" w:type="dxa"/>
            <w:shd w:val="clear" w:color="auto" w:fill="auto"/>
          </w:tcPr>
          <w:p w14:paraId="2F94CBF2" w14:textId="77777777" w:rsidR="00512FC7" w:rsidRPr="00512FC7" w:rsidRDefault="00512FC7" w:rsidP="00533FE7">
            <w:r w:rsidRPr="00512FC7">
              <w:t>CpnRt</w:t>
            </w:r>
          </w:p>
        </w:tc>
      </w:tr>
      <w:tr w:rsidR="00512FC7" w:rsidRPr="00512FC7" w14:paraId="17EDAC88" w14:textId="77777777" w:rsidTr="00533FE7">
        <w:tc>
          <w:tcPr>
            <w:tcW w:w="828" w:type="dxa"/>
            <w:shd w:val="clear" w:color="auto" w:fill="auto"/>
          </w:tcPr>
          <w:p w14:paraId="6E86665D" w14:textId="77777777" w:rsidR="00512FC7" w:rsidRPr="00512FC7" w:rsidRDefault="00512FC7" w:rsidP="00533FE7">
            <w:bookmarkStart w:id="1006" w:name="fld_UnderlyingContractMultiplier" w:colFirst="1" w:colLast="1"/>
            <w:bookmarkEnd w:id="1005"/>
            <w:r w:rsidRPr="00512FC7">
              <w:t>436</w:t>
            </w:r>
          </w:p>
        </w:tc>
        <w:tc>
          <w:tcPr>
            <w:tcW w:w="2069" w:type="dxa"/>
            <w:shd w:val="clear" w:color="auto" w:fill="auto"/>
          </w:tcPr>
          <w:p w14:paraId="3511F3A6" w14:textId="77777777" w:rsidR="00512FC7" w:rsidRPr="00512FC7" w:rsidRDefault="00512FC7" w:rsidP="00533FE7">
            <w:r w:rsidRPr="00512FC7">
              <w:t>UnderlyingContractMultiplier</w:t>
            </w:r>
          </w:p>
        </w:tc>
        <w:tc>
          <w:tcPr>
            <w:tcW w:w="1083" w:type="dxa"/>
            <w:shd w:val="clear" w:color="auto" w:fill="auto"/>
          </w:tcPr>
          <w:p w14:paraId="0CBCF682" w14:textId="77777777" w:rsidR="00512FC7" w:rsidRPr="00512FC7" w:rsidRDefault="00512FC7" w:rsidP="00533FE7">
            <w:r w:rsidRPr="00512FC7">
              <w:t>float</w:t>
            </w:r>
          </w:p>
        </w:tc>
        <w:tc>
          <w:tcPr>
            <w:tcW w:w="4677" w:type="dxa"/>
            <w:shd w:val="clear" w:color="auto" w:fill="auto"/>
          </w:tcPr>
          <w:p w14:paraId="48498C7A" w14:textId="77777777" w:rsidR="00512FC7" w:rsidRPr="00512FC7" w:rsidRDefault="00512FC7" w:rsidP="00533FE7">
            <w:pPr>
              <w:jc w:val="left"/>
            </w:pPr>
            <w:r w:rsidRPr="00512FC7">
              <w:t>Underlying security's ContractMultiplier.</w:t>
            </w:r>
            <w:r>
              <w:br/>
            </w:r>
            <w:r w:rsidRPr="00512FC7">
              <w:t>See ContractMultiplier (231) field for description</w:t>
            </w:r>
          </w:p>
        </w:tc>
        <w:tc>
          <w:tcPr>
            <w:tcW w:w="4411" w:type="dxa"/>
            <w:shd w:val="clear" w:color="auto" w:fill="auto"/>
          </w:tcPr>
          <w:p w14:paraId="489F0773" w14:textId="77777777" w:rsidR="00512FC7" w:rsidRPr="00512FC7" w:rsidRDefault="00512FC7" w:rsidP="00533FE7">
            <w:r w:rsidRPr="00512FC7">
              <w:t>Mult</w:t>
            </w:r>
          </w:p>
        </w:tc>
      </w:tr>
      <w:tr w:rsidR="00512FC7" w:rsidRPr="00512FC7" w14:paraId="6407D357" w14:textId="77777777" w:rsidTr="00533FE7">
        <w:tc>
          <w:tcPr>
            <w:tcW w:w="828" w:type="dxa"/>
            <w:shd w:val="clear" w:color="auto" w:fill="auto"/>
          </w:tcPr>
          <w:p w14:paraId="1400AA83" w14:textId="77777777" w:rsidR="00512FC7" w:rsidRPr="00512FC7" w:rsidRDefault="00512FC7" w:rsidP="00533FE7">
            <w:bookmarkStart w:id="1007" w:name="fld_ContraTradeQty" w:colFirst="1" w:colLast="1"/>
            <w:bookmarkEnd w:id="1006"/>
            <w:r w:rsidRPr="00512FC7">
              <w:t>437</w:t>
            </w:r>
          </w:p>
        </w:tc>
        <w:tc>
          <w:tcPr>
            <w:tcW w:w="2069" w:type="dxa"/>
            <w:shd w:val="clear" w:color="auto" w:fill="auto"/>
          </w:tcPr>
          <w:p w14:paraId="789A138A" w14:textId="77777777" w:rsidR="00512FC7" w:rsidRPr="00512FC7" w:rsidRDefault="00512FC7" w:rsidP="00533FE7">
            <w:r w:rsidRPr="00512FC7">
              <w:t>ContraTradeQty</w:t>
            </w:r>
          </w:p>
        </w:tc>
        <w:tc>
          <w:tcPr>
            <w:tcW w:w="1083" w:type="dxa"/>
            <w:shd w:val="clear" w:color="auto" w:fill="auto"/>
          </w:tcPr>
          <w:p w14:paraId="49EC9EED" w14:textId="77777777" w:rsidR="00512FC7" w:rsidRPr="00512FC7" w:rsidRDefault="00512FC7" w:rsidP="00533FE7">
            <w:r w:rsidRPr="00512FC7">
              <w:t>Qty</w:t>
            </w:r>
          </w:p>
        </w:tc>
        <w:tc>
          <w:tcPr>
            <w:tcW w:w="4677" w:type="dxa"/>
            <w:shd w:val="clear" w:color="auto" w:fill="auto"/>
          </w:tcPr>
          <w:p w14:paraId="1599C570" w14:textId="77777777" w:rsidR="00512FC7" w:rsidRPr="00512FC7" w:rsidRDefault="00512FC7" w:rsidP="00533FE7">
            <w:pPr>
              <w:jc w:val="left"/>
            </w:pPr>
            <w:r w:rsidRPr="00512FC7">
              <w:t>Quantity traded with the ContraBroker (375).</w:t>
            </w:r>
          </w:p>
        </w:tc>
        <w:tc>
          <w:tcPr>
            <w:tcW w:w="4411" w:type="dxa"/>
            <w:shd w:val="clear" w:color="auto" w:fill="auto"/>
          </w:tcPr>
          <w:p w14:paraId="47381D46" w14:textId="77777777" w:rsidR="00512FC7" w:rsidRDefault="00512FC7" w:rsidP="00533FE7">
            <w:r w:rsidRPr="00512FC7">
              <w:t>CntraTrdQty</w:t>
            </w:r>
          </w:p>
          <w:p w14:paraId="4EC7DA20" w14:textId="77777777" w:rsidR="00512FC7" w:rsidRPr="00512FC7" w:rsidRDefault="00512FC7" w:rsidP="00533FE7">
            <w:r w:rsidRPr="00512FC7">
              <w:lastRenderedPageBreak/>
              <w:t>TrdQty in SingleGeneralOrderHandling category messages</w:t>
            </w:r>
          </w:p>
        </w:tc>
      </w:tr>
      <w:tr w:rsidR="00512FC7" w:rsidRPr="00512FC7" w14:paraId="24346C66" w14:textId="77777777" w:rsidTr="00533FE7">
        <w:tc>
          <w:tcPr>
            <w:tcW w:w="828" w:type="dxa"/>
            <w:shd w:val="clear" w:color="auto" w:fill="auto"/>
          </w:tcPr>
          <w:p w14:paraId="1B43A905" w14:textId="77777777" w:rsidR="00512FC7" w:rsidRPr="00512FC7" w:rsidRDefault="00512FC7" w:rsidP="00533FE7">
            <w:bookmarkStart w:id="1008" w:name="fld_ContraTradeTime" w:colFirst="1" w:colLast="1"/>
            <w:bookmarkEnd w:id="1007"/>
            <w:r w:rsidRPr="00512FC7">
              <w:lastRenderedPageBreak/>
              <w:t>438</w:t>
            </w:r>
          </w:p>
        </w:tc>
        <w:tc>
          <w:tcPr>
            <w:tcW w:w="2069" w:type="dxa"/>
            <w:shd w:val="clear" w:color="auto" w:fill="auto"/>
          </w:tcPr>
          <w:p w14:paraId="0DB7D453" w14:textId="77777777" w:rsidR="00512FC7" w:rsidRPr="00512FC7" w:rsidRDefault="00512FC7" w:rsidP="00533FE7">
            <w:r w:rsidRPr="00512FC7">
              <w:t>ContraTradeTime</w:t>
            </w:r>
          </w:p>
        </w:tc>
        <w:tc>
          <w:tcPr>
            <w:tcW w:w="1083" w:type="dxa"/>
            <w:shd w:val="clear" w:color="auto" w:fill="auto"/>
          </w:tcPr>
          <w:p w14:paraId="60592DC5" w14:textId="77777777" w:rsidR="00512FC7" w:rsidRPr="00512FC7" w:rsidRDefault="00512FC7" w:rsidP="00533FE7">
            <w:r w:rsidRPr="00512FC7">
              <w:t>UTCTimestamp</w:t>
            </w:r>
          </w:p>
        </w:tc>
        <w:tc>
          <w:tcPr>
            <w:tcW w:w="4677" w:type="dxa"/>
            <w:shd w:val="clear" w:color="auto" w:fill="auto"/>
          </w:tcPr>
          <w:p w14:paraId="583DD28E" w14:textId="77777777" w:rsidR="00512FC7" w:rsidRPr="00512FC7" w:rsidRDefault="00512FC7" w:rsidP="00533FE7">
            <w:pPr>
              <w:jc w:val="left"/>
            </w:pPr>
            <w:r w:rsidRPr="00512FC7">
              <w:t>Identifes the time of the trade with the ContraBroker (375). (always expressed in UTC (Universal Time Coordinated, also known as "GMT")</w:t>
            </w:r>
          </w:p>
        </w:tc>
        <w:tc>
          <w:tcPr>
            <w:tcW w:w="4411" w:type="dxa"/>
            <w:shd w:val="clear" w:color="auto" w:fill="auto"/>
          </w:tcPr>
          <w:p w14:paraId="56C37251" w14:textId="77777777" w:rsidR="00512FC7" w:rsidRDefault="00512FC7" w:rsidP="00533FE7">
            <w:r w:rsidRPr="00512FC7">
              <w:t>CntraTrdTm</w:t>
            </w:r>
          </w:p>
          <w:p w14:paraId="23057A60" w14:textId="77777777" w:rsidR="00512FC7" w:rsidRPr="00512FC7" w:rsidRDefault="00512FC7" w:rsidP="00533FE7">
            <w:r w:rsidRPr="00512FC7">
              <w:t>TrdTm in SingleGeneralOrderHandling category messages</w:t>
            </w:r>
          </w:p>
        </w:tc>
      </w:tr>
      <w:tr w:rsidR="00DE5358" w:rsidRPr="00DE5358" w14:paraId="32E17E86" w14:textId="77777777" w:rsidTr="00BD0927">
        <w:trPr>
          <w:del w:id="1009" w:author="Administrator" w:date="2011-08-18T10:26:00Z"/>
        </w:trPr>
        <w:tc>
          <w:tcPr>
            <w:tcW w:w="828" w:type="dxa"/>
            <w:shd w:val="clear" w:color="auto" w:fill="auto"/>
          </w:tcPr>
          <w:p w14:paraId="4A7F72B4" w14:textId="77777777" w:rsidR="00DE5358" w:rsidRPr="00DE5358" w:rsidRDefault="00DE5358" w:rsidP="00DE5358">
            <w:pPr>
              <w:rPr>
                <w:del w:id="1010" w:author="Administrator" w:date="2011-08-18T10:26:00Z"/>
              </w:rPr>
            </w:pPr>
            <w:bookmarkStart w:id="1011" w:name="fld_ClearingFirm" w:colFirst="1" w:colLast="1"/>
            <w:bookmarkStart w:id="1012" w:name="fld_LiquidityNumSecurities" w:colFirst="1" w:colLast="1"/>
            <w:bookmarkEnd w:id="1008"/>
            <w:del w:id="1013" w:author="Administrator" w:date="2011-08-18T10:26:00Z">
              <w:r w:rsidRPr="00DE5358">
                <w:delText>439</w:delText>
              </w:r>
            </w:del>
          </w:p>
        </w:tc>
        <w:tc>
          <w:tcPr>
            <w:tcW w:w="2069" w:type="dxa"/>
            <w:shd w:val="clear" w:color="auto" w:fill="auto"/>
          </w:tcPr>
          <w:p w14:paraId="166039B6" w14:textId="77777777" w:rsidR="00DE5358" w:rsidRPr="00DE5358" w:rsidRDefault="00DE5358" w:rsidP="00DE5358">
            <w:pPr>
              <w:rPr>
                <w:del w:id="1014" w:author="Administrator" w:date="2011-08-18T10:26:00Z"/>
              </w:rPr>
            </w:pPr>
            <w:del w:id="1015" w:author="Administrator" w:date="2011-08-18T10:26:00Z">
              <w:r w:rsidRPr="00DE5358">
                <w:delText>ClearingFirm</w:delText>
              </w:r>
            </w:del>
          </w:p>
        </w:tc>
        <w:tc>
          <w:tcPr>
            <w:tcW w:w="1083" w:type="dxa"/>
            <w:shd w:val="clear" w:color="auto" w:fill="auto"/>
          </w:tcPr>
          <w:p w14:paraId="0492B830" w14:textId="77777777" w:rsidR="00DE5358" w:rsidRPr="00DE5358" w:rsidRDefault="00DE5358" w:rsidP="00DE5358">
            <w:pPr>
              <w:rPr>
                <w:del w:id="1016" w:author="Administrator" w:date="2011-08-18T10:26:00Z"/>
              </w:rPr>
            </w:pPr>
            <w:del w:id="1017" w:author="Administrator" w:date="2011-08-18T10:26:00Z">
              <w:r w:rsidRPr="00DE5358">
                <w:delText>String</w:delText>
              </w:r>
            </w:del>
          </w:p>
        </w:tc>
        <w:tc>
          <w:tcPr>
            <w:tcW w:w="4677" w:type="dxa"/>
            <w:shd w:val="clear" w:color="auto" w:fill="auto"/>
          </w:tcPr>
          <w:p w14:paraId="0BB0BE57" w14:textId="77777777" w:rsidR="00DE5358" w:rsidRPr="00DE5358" w:rsidRDefault="00DE5358" w:rsidP="00BD0927">
            <w:pPr>
              <w:jc w:val="left"/>
              <w:rPr>
                <w:del w:id="1018" w:author="Administrator" w:date="2011-08-18T10:26:00Z"/>
              </w:rPr>
            </w:pPr>
            <w:del w:id="1019" w:author="Administrator" w:date="2011-08-18T10:26:00Z">
              <w:r w:rsidRPr="00DE5358">
                <w:delText>Deprecated in FIX.4.2 Firm that will clear the trade.  Used if different from the executing firm.</w:delText>
              </w:r>
            </w:del>
          </w:p>
        </w:tc>
        <w:tc>
          <w:tcPr>
            <w:tcW w:w="4411" w:type="dxa"/>
            <w:shd w:val="clear" w:color="auto" w:fill="auto"/>
          </w:tcPr>
          <w:p w14:paraId="1682CC3A" w14:textId="77777777" w:rsidR="00DE5358" w:rsidRPr="00DE5358" w:rsidRDefault="00DE5358" w:rsidP="00DE5358">
            <w:pPr>
              <w:rPr>
                <w:del w:id="1020" w:author="Administrator" w:date="2011-08-18T10:26:00Z"/>
              </w:rPr>
            </w:pPr>
          </w:p>
        </w:tc>
      </w:tr>
      <w:tr w:rsidR="00DE5358" w:rsidRPr="00DE5358" w14:paraId="39D611BF" w14:textId="77777777" w:rsidTr="00BD0927">
        <w:trPr>
          <w:del w:id="1021" w:author="Administrator" w:date="2011-08-18T10:26:00Z"/>
        </w:trPr>
        <w:tc>
          <w:tcPr>
            <w:tcW w:w="828" w:type="dxa"/>
            <w:shd w:val="clear" w:color="auto" w:fill="auto"/>
          </w:tcPr>
          <w:p w14:paraId="0FBFB007" w14:textId="77777777" w:rsidR="00DE5358" w:rsidRPr="00DE5358" w:rsidRDefault="00DE5358" w:rsidP="00DE5358">
            <w:pPr>
              <w:rPr>
                <w:del w:id="1022" w:author="Administrator" w:date="2011-08-18T10:26:00Z"/>
              </w:rPr>
            </w:pPr>
            <w:bookmarkStart w:id="1023" w:name="fld_ClearingAccount" w:colFirst="1" w:colLast="1"/>
            <w:bookmarkEnd w:id="1011"/>
            <w:del w:id="1024" w:author="Administrator" w:date="2011-08-18T10:26:00Z">
              <w:r w:rsidRPr="00DE5358">
                <w:delText>440</w:delText>
              </w:r>
            </w:del>
          </w:p>
        </w:tc>
        <w:tc>
          <w:tcPr>
            <w:tcW w:w="2069" w:type="dxa"/>
            <w:shd w:val="clear" w:color="auto" w:fill="auto"/>
          </w:tcPr>
          <w:p w14:paraId="47D0ABBF" w14:textId="77777777" w:rsidR="00DE5358" w:rsidRPr="00DE5358" w:rsidRDefault="00DE5358" w:rsidP="00DE5358">
            <w:pPr>
              <w:rPr>
                <w:del w:id="1025" w:author="Administrator" w:date="2011-08-18T10:26:00Z"/>
              </w:rPr>
            </w:pPr>
            <w:del w:id="1026" w:author="Administrator" w:date="2011-08-18T10:26:00Z">
              <w:r w:rsidRPr="00DE5358">
                <w:delText>ClearingAccount</w:delText>
              </w:r>
            </w:del>
          </w:p>
        </w:tc>
        <w:tc>
          <w:tcPr>
            <w:tcW w:w="1083" w:type="dxa"/>
            <w:shd w:val="clear" w:color="auto" w:fill="auto"/>
          </w:tcPr>
          <w:p w14:paraId="2B59A8DD" w14:textId="77777777" w:rsidR="00DE5358" w:rsidRPr="00DE5358" w:rsidRDefault="00DE5358" w:rsidP="00DE5358">
            <w:pPr>
              <w:rPr>
                <w:del w:id="1027" w:author="Administrator" w:date="2011-08-18T10:26:00Z"/>
              </w:rPr>
            </w:pPr>
            <w:del w:id="1028" w:author="Administrator" w:date="2011-08-18T10:26:00Z">
              <w:r w:rsidRPr="00DE5358">
                <w:delText>String</w:delText>
              </w:r>
            </w:del>
          </w:p>
        </w:tc>
        <w:tc>
          <w:tcPr>
            <w:tcW w:w="4677" w:type="dxa"/>
            <w:shd w:val="clear" w:color="auto" w:fill="auto"/>
          </w:tcPr>
          <w:p w14:paraId="29AFDE09" w14:textId="77777777" w:rsidR="00DE5358" w:rsidRPr="00DE5358" w:rsidRDefault="00DE5358" w:rsidP="00BD0927">
            <w:pPr>
              <w:jc w:val="left"/>
              <w:rPr>
                <w:del w:id="1029" w:author="Administrator" w:date="2011-08-18T10:26:00Z"/>
              </w:rPr>
            </w:pPr>
            <w:del w:id="1030" w:author="Administrator" w:date="2011-08-18T10:26:00Z">
              <w:r w:rsidRPr="00DE5358">
                <w:delText>Deprecated in FIX.4.2 Supplemental accounting information forwared to clearing house/firm.</w:delText>
              </w:r>
            </w:del>
          </w:p>
        </w:tc>
        <w:tc>
          <w:tcPr>
            <w:tcW w:w="4411" w:type="dxa"/>
            <w:shd w:val="clear" w:color="auto" w:fill="auto"/>
          </w:tcPr>
          <w:p w14:paraId="5AE5B824" w14:textId="77777777" w:rsidR="00DE5358" w:rsidRPr="00DE5358" w:rsidRDefault="00DE5358" w:rsidP="00DE5358">
            <w:pPr>
              <w:rPr>
                <w:del w:id="1031" w:author="Administrator" w:date="2011-08-18T10:26:00Z"/>
              </w:rPr>
            </w:pPr>
          </w:p>
        </w:tc>
      </w:tr>
      <w:bookmarkEnd w:id="1023"/>
      <w:tr w:rsidR="00512FC7" w:rsidRPr="00512FC7" w14:paraId="2EDCE160" w14:textId="77777777" w:rsidTr="00533FE7">
        <w:tc>
          <w:tcPr>
            <w:tcW w:w="828" w:type="dxa"/>
            <w:shd w:val="clear" w:color="auto" w:fill="auto"/>
          </w:tcPr>
          <w:p w14:paraId="0A2F4F63" w14:textId="77777777" w:rsidR="00512FC7" w:rsidRPr="00512FC7" w:rsidRDefault="00512FC7" w:rsidP="00533FE7">
            <w:r w:rsidRPr="00512FC7">
              <w:t>441</w:t>
            </w:r>
          </w:p>
        </w:tc>
        <w:tc>
          <w:tcPr>
            <w:tcW w:w="2069" w:type="dxa"/>
            <w:shd w:val="clear" w:color="auto" w:fill="auto"/>
          </w:tcPr>
          <w:p w14:paraId="540543A2" w14:textId="77777777" w:rsidR="00512FC7" w:rsidRPr="00512FC7" w:rsidRDefault="00512FC7" w:rsidP="00533FE7">
            <w:r w:rsidRPr="00512FC7">
              <w:t>LiquidityNumSecurities</w:t>
            </w:r>
          </w:p>
        </w:tc>
        <w:tc>
          <w:tcPr>
            <w:tcW w:w="1083" w:type="dxa"/>
            <w:shd w:val="clear" w:color="auto" w:fill="auto"/>
          </w:tcPr>
          <w:p w14:paraId="6900804E" w14:textId="77777777" w:rsidR="00512FC7" w:rsidRPr="00512FC7" w:rsidRDefault="00512FC7" w:rsidP="00533FE7">
            <w:r w:rsidRPr="00512FC7">
              <w:t>int</w:t>
            </w:r>
          </w:p>
        </w:tc>
        <w:tc>
          <w:tcPr>
            <w:tcW w:w="4677" w:type="dxa"/>
            <w:shd w:val="clear" w:color="auto" w:fill="auto"/>
          </w:tcPr>
          <w:p w14:paraId="53472419" w14:textId="77777777" w:rsidR="00512FC7" w:rsidRPr="00512FC7" w:rsidRDefault="00512FC7" w:rsidP="00533FE7">
            <w:pPr>
              <w:jc w:val="left"/>
            </w:pPr>
            <w:r w:rsidRPr="00512FC7">
              <w:t>Number of Securites between LiquidityPctLow (402) and LiquidityPctHigh (403) in Currency.</w:t>
            </w:r>
          </w:p>
        </w:tc>
        <w:tc>
          <w:tcPr>
            <w:tcW w:w="4411" w:type="dxa"/>
            <w:shd w:val="clear" w:color="auto" w:fill="auto"/>
          </w:tcPr>
          <w:p w14:paraId="6B40C545" w14:textId="77777777" w:rsidR="00512FC7" w:rsidRPr="00512FC7" w:rsidRDefault="00512FC7" w:rsidP="00533FE7">
            <w:r w:rsidRPr="00512FC7">
              <w:t>LqdtyNumSecurities</w:t>
            </w:r>
          </w:p>
        </w:tc>
      </w:tr>
      <w:tr w:rsidR="00512FC7" w:rsidRPr="00512FC7" w14:paraId="0EAF214C" w14:textId="77777777" w:rsidTr="00533FE7">
        <w:tc>
          <w:tcPr>
            <w:tcW w:w="828" w:type="dxa"/>
            <w:shd w:val="clear" w:color="auto" w:fill="auto"/>
          </w:tcPr>
          <w:p w14:paraId="6ABEFCB5" w14:textId="77777777" w:rsidR="00512FC7" w:rsidRPr="00512FC7" w:rsidRDefault="00512FC7" w:rsidP="00533FE7">
            <w:bookmarkStart w:id="1032" w:name="fld_MultiLegReportingType" w:colFirst="1" w:colLast="1"/>
            <w:bookmarkEnd w:id="1012"/>
            <w:r w:rsidRPr="00512FC7">
              <w:t>442</w:t>
            </w:r>
          </w:p>
        </w:tc>
        <w:tc>
          <w:tcPr>
            <w:tcW w:w="2069" w:type="dxa"/>
            <w:shd w:val="clear" w:color="auto" w:fill="auto"/>
          </w:tcPr>
          <w:p w14:paraId="3BF1ADFB" w14:textId="77777777" w:rsidR="00512FC7" w:rsidRPr="00512FC7" w:rsidRDefault="00512FC7" w:rsidP="00533FE7">
            <w:r w:rsidRPr="00512FC7">
              <w:t>MultiLegReportingType</w:t>
            </w:r>
          </w:p>
        </w:tc>
        <w:tc>
          <w:tcPr>
            <w:tcW w:w="1083" w:type="dxa"/>
            <w:shd w:val="clear" w:color="auto" w:fill="auto"/>
          </w:tcPr>
          <w:p w14:paraId="41AC442F" w14:textId="77777777" w:rsidR="00512FC7" w:rsidRPr="00512FC7" w:rsidRDefault="00512FC7" w:rsidP="00533FE7">
            <w:r w:rsidRPr="00512FC7">
              <w:t>char</w:t>
            </w:r>
          </w:p>
        </w:tc>
        <w:tc>
          <w:tcPr>
            <w:tcW w:w="4677" w:type="dxa"/>
            <w:shd w:val="clear" w:color="auto" w:fill="auto"/>
          </w:tcPr>
          <w:p w14:paraId="08C09C4A" w14:textId="77777777" w:rsidR="00512FC7" w:rsidRDefault="00512FC7" w:rsidP="00533FE7">
            <w:pPr>
              <w:jc w:val="left"/>
            </w:pPr>
            <w:r>
              <w:t>Used to indicate what an Execution Report represents (e.g. used with multi-leg securities, such as option strategies, spreads, etc.).</w:t>
            </w:r>
          </w:p>
          <w:p w14:paraId="603874DC" w14:textId="77777777" w:rsidR="00512FC7" w:rsidRPr="00512FC7" w:rsidRDefault="00512FC7" w:rsidP="00533FE7">
            <w:pPr>
              <w:jc w:val="left"/>
            </w:pPr>
            <w:r>
              <w:t>Valid values:</w:t>
            </w:r>
            <w:r>
              <w:br/>
            </w:r>
            <w:r>
              <w:tab/>
              <w:t>1 - Single security (default if not specified)</w:t>
            </w:r>
            <w:r>
              <w:br/>
            </w:r>
            <w:r>
              <w:tab/>
              <w:t>2 - Individual leg of a multi-leg security</w:t>
            </w:r>
            <w:r>
              <w:br/>
            </w:r>
            <w:r>
              <w:tab/>
              <w:t>3 - Multi-leg security</w:t>
            </w:r>
          </w:p>
        </w:tc>
        <w:tc>
          <w:tcPr>
            <w:tcW w:w="4411" w:type="dxa"/>
            <w:shd w:val="clear" w:color="auto" w:fill="auto"/>
          </w:tcPr>
          <w:p w14:paraId="70E7FBAD" w14:textId="77777777" w:rsidR="00512FC7" w:rsidRPr="00512FC7" w:rsidRDefault="00512FC7" w:rsidP="00533FE7">
            <w:r w:rsidRPr="00512FC7">
              <w:t>MLegRptTyp</w:t>
            </w:r>
          </w:p>
        </w:tc>
      </w:tr>
      <w:tr w:rsidR="00512FC7" w:rsidRPr="00512FC7" w14:paraId="2ED46CFF" w14:textId="77777777" w:rsidTr="00533FE7">
        <w:tc>
          <w:tcPr>
            <w:tcW w:w="828" w:type="dxa"/>
            <w:shd w:val="clear" w:color="auto" w:fill="auto"/>
          </w:tcPr>
          <w:p w14:paraId="6F9D276A" w14:textId="77777777" w:rsidR="00512FC7" w:rsidRPr="00512FC7" w:rsidRDefault="00512FC7" w:rsidP="00533FE7">
            <w:bookmarkStart w:id="1033" w:name="fld_StrikeTime" w:colFirst="1" w:colLast="1"/>
            <w:bookmarkEnd w:id="1032"/>
            <w:r w:rsidRPr="00512FC7">
              <w:t>443</w:t>
            </w:r>
          </w:p>
        </w:tc>
        <w:tc>
          <w:tcPr>
            <w:tcW w:w="2069" w:type="dxa"/>
            <w:shd w:val="clear" w:color="auto" w:fill="auto"/>
          </w:tcPr>
          <w:p w14:paraId="7AFE004B" w14:textId="77777777" w:rsidR="00512FC7" w:rsidRPr="00512FC7" w:rsidRDefault="00512FC7" w:rsidP="00533FE7">
            <w:r w:rsidRPr="00512FC7">
              <w:t>StrikeTime</w:t>
            </w:r>
          </w:p>
        </w:tc>
        <w:tc>
          <w:tcPr>
            <w:tcW w:w="1083" w:type="dxa"/>
            <w:shd w:val="clear" w:color="auto" w:fill="auto"/>
          </w:tcPr>
          <w:p w14:paraId="7D5E47EF" w14:textId="77777777" w:rsidR="00512FC7" w:rsidRPr="00512FC7" w:rsidRDefault="00512FC7" w:rsidP="00533FE7">
            <w:r w:rsidRPr="00512FC7">
              <w:t>UTCTimestamp</w:t>
            </w:r>
          </w:p>
        </w:tc>
        <w:tc>
          <w:tcPr>
            <w:tcW w:w="4677" w:type="dxa"/>
            <w:shd w:val="clear" w:color="auto" w:fill="auto"/>
          </w:tcPr>
          <w:p w14:paraId="24FAA46C" w14:textId="77777777" w:rsidR="00512FC7" w:rsidRPr="00512FC7" w:rsidRDefault="00512FC7" w:rsidP="00533FE7">
            <w:pPr>
              <w:jc w:val="left"/>
            </w:pPr>
            <w:r w:rsidRPr="00512FC7">
              <w:t>The time at which current market prices are used to determine the value of a basket.</w:t>
            </w:r>
          </w:p>
        </w:tc>
        <w:tc>
          <w:tcPr>
            <w:tcW w:w="4411" w:type="dxa"/>
            <w:shd w:val="clear" w:color="auto" w:fill="auto"/>
          </w:tcPr>
          <w:p w14:paraId="3E827BCE" w14:textId="77777777" w:rsidR="00512FC7" w:rsidRPr="00512FC7" w:rsidRDefault="00512FC7" w:rsidP="00533FE7">
            <w:r w:rsidRPr="00512FC7">
              <w:t>StrkTm</w:t>
            </w:r>
          </w:p>
        </w:tc>
      </w:tr>
      <w:tr w:rsidR="00512FC7" w:rsidRPr="00512FC7" w14:paraId="2E70031C" w14:textId="77777777" w:rsidTr="00533FE7">
        <w:tc>
          <w:tcPr>
            <w:tcW w:w="828" w:type="dxa"/>
            <w:shd w:val="clear" w:color="auto" w:fill="auto"/>
          </w:tcPr>
          <w:p w14:paraId="26664057" w14:textId="77777777" w:rsidR="00512FC7" w:rsidRPr="00512FC7" w:rsidRDefault="00512FC7" w:rsidP="00533FE7">
            <w:bookmarkStart w:id="1034" w:name="fld_ListStatusText" w:colFirst="1" w:colLast="1"/>
            <w:bookmarkEnd w:id="1033"/>
            <w:r w:rsidRPr="00512FC7">
              <w:t>444</w:t>
            </w:r>
          </w:p>
        </w:tc>
        <w:tc>
          <w:tcPr>
            <w:tcW w:w="2069" w:type="dxa"/>
            <w:shd w:val="clear" w:color="auto" w:fill="auto"/>
          </w:tcPr>
          <w:p w14:paraId="3BBF0AF2" w14:textId="77777777" w:rsidR="00512FC7" w:rsidRPr="00512FC7" w:rsidRDefault="00512FC7" w:rsidP="00533FE7">
            <w:r w:rsidRPr="00512FC7">
              <w:t>ListStatusText</w:t>
            </w:r>
          </w:p>
        </w:tc>
        <w:tc>
          <w:tcPr>
            <w:tcW w:w="1083" w:type="dxa"/>
            <w:shd w:val="clear" w:color="auto" w:fill="auto"/>
          </w:tcPr>
          <w:p w14:paraId="2B13A861" w14:textId="77777777" w:rsidR="00512FC7" w:rsidRPr="00512FC7" w:rsidRDefault="00512FC7" w:rsidP="00533FE7">
            <w:r w:rsidRPr="00512FC7">
              <w:t>String</w:t>
            </w:r>
          </w:p>
        </w:tc>
        <w:tc>
          <w:tcPr>
            <w:tcW w:w="4677" w:type="dxa"/>
            <w:shd w:val="clear" w:color="auto" w:fill="auto"/>
          </w:tcPr>
          <w:p w14:paraId="2C2F4923" w14:textId="77777777" w:rsidR="00512FC7" w:rsidRPr="00512FC7" w:rsidRDefault="00512FC7" w:rsidP="00533FE7">
            <w:pPr>
              <w:jc w:val="left"/>
            </w:pPr>
            <w:r w:rsidRPr="00512FC7">
              <w:t>Free format text string related to List Status.</w:t>
            </w:r>
          </w:p>
        </w:tc>
        <w:tc>
          <w:tcPr>
            <w:tcW w:w="4411" w:type="dxa"/>
            <w:shd w:val="clear" w:color="auto" w:fill="auto"/>
          </w:tcPr>
          <w:p w14:paraId="2D158A86" w14:textId="77777777" w:rsidR="00512FC7" w:rsidRPr="00512FC7" w:rsidRDefault="00512FC7" w:rsidP="00533FE7">
            <w:r w:rsidRPr="00512FC7">
              <w:t>ListStatText</w:t>
            </w:r>
          </w:p>
        </w:tc>
      </w:tr>
      <w:tr w:rsidR="00512FC7" w:rsidRPr="00512FC7" w14:paraId="43C75996" w14:textId="77777777" w:rsidTr="00533FE7">
        <w:tc>
          <w:tcPr>
            <w:tcW w:w="828" w:type="dxa"/>
            <w:shd w:val="clear" w:color="auto" w:fill="auto"/>
          </w:tcPr>
          <w:p w14:paraId="1A340724" w14:textId="77777777" w:rsidR="00512FC7" w:rsidRPr="00512FC7" w:rsidRDefault="00512FC7" w:rsidP="00533FE7">
            <w:bookmarkStart w:id="1035" w:name="fld_EncodedListStatusTextLen" w:colFirst="1" w:colLast="1"/>
            <w:bookmarkEnd w:id="1034"/>
            <w:r w:rsidRPr="00512FC7">
              <w:t>445</w:t>
            </w:r>
          </w:p>
        </w:tc>
        <w:tc>
          <w:tcPr>
            <w:tcW w:w="2069" w:type="dxa"/>
            <w:shd w:val="clear" w:color="auto" w:fill="auto"/>
          </w:tcPr>
          <w:p w14:paraId="5902ABDF" w14:textId="77777777" w:rsidR="00512FC7" w:rsidRPr="00512FC7" w:rsidRDefault="00512FC7" w:rsidP="00533FE7">
            <w:r w:rsidRPr="00512FC7">
              <w:t>EncodedListStatusTextLen</w:t>
            </w:r>
          </w:p>
        </w:tc>
        <w:tc>
          <w:tcPr>
            <w:tcW w:w="1083" w:type="dxa"/>
            <w:shd w:val="clear" w:color="auto" w:fill="auto"/>
          </w:tcPr>
          <w:p w14:paraId="568861E7" w14:textId="77777777" w:rsidR="00512FC7" w:rsidRPr="00512FC7" w:rsidRDefault="00512FC7" w:rsidP="00533FE7">
            <w:r w:rsidRPr="00512FC7">
              <w:t>Length</w:t>
            </w:r>
          </w:p>
        </w:tc>
        <w:tc>
          <w:tcPr>
            <w:tcW w:w="4677" w:type="dxa"/>
            <w:shd w:val="clear" w:color="auto" w:fill="auto"/>
          </w:tcPr>
          <w:p w14:paraId="4920B73B" w14:textId="77777777" w:rsidR="00512FC7" w:rsidRPr="00512FC7" w:rsidRDefault="00512FC7" w:rsidP="00533FE7">
            <w:pPr>
              <w:jc w:val="left"/>
            </w:pPr>
            <w:r w:rsidRPr="00512FC7">
              <w:t>Byte length of encoded (non-ASCII characters) EncodedListStatusText (446) field.</w:t>
            </w:r>
          </w:p>
        </w:tc>
        <w:tc>
          <w:tcPr>
            <w:tcW w:w="4411" w:type="dxa"/>
            <w:shd w:val="clear" w:color="auto" w:fill="auto"/>
          </w:tcPr>
          <w:p w14:paraId="072223E2" w14:textId="77777777" w:rsidR="00512FC7" w:rsidRPr="00512FC7" w:rsidRDefault="00512FC7" w:rsidP="00533FE7">
            <w:r w:rsidRPr="00512FC7">
              <w:t>EncListStatTextLen</w:t>
            </w:r>
          </w:p>
        </w:tc>
      </w:tr>
      <w:tr w:rsidR="00512FC7" w:rsidRPr="00512FC7" w14:paraId="7F44FDF1" w14:textId="77777777" w:rsidTr="00533FE7">
        <w:tc>
          <w:tcPr>
            <w:tcW w:w="828" w:type="dxa"/>
            <w:shd w:val="clear" w:color="auto" w:fill="auto"/>
          </w:tcPr>
          <w:p w14:paraId="51C4AA14" w14:textId="77777777" w:rsidR="00512FC7" w:rsidRPr="00512FC7" w:rsidRDefault="00512FC7" w:rsidP="00533FE7">
            <w:bookmarkStart w:id="1036" w:name="fld_EncodedListStatusText" w:colFirst="1" w:colLast="1"/>
            <w:bookmarkEnd w:id="1035"/>
            <w:r w:rsidRPr="00512FC7">
              <w:t>446</w:t>
            </w:r>
          </w:p>
        </w:tc>
        <w:tc>
          <w:tcPr>
            <w:tcW w:w="2069" w:type="dxa"/>
            <w:shd w:val="clear" w:color="auto" w:fill="auto"/>
          </w:tcPr>
          <w:p w14:paraId="00BDB243" w14:textId="77777777" w:rsidR="00512FC7" w:rsidRPr="00512FC7" w:rsidRDefault="00512FC7" w:rsidP="00533FE7">
            <w:r w:rsidRPr="00512FC7">
              <w:t>EncodedListStatusText</w:t>
            </w:r>
          </w:p>
        </w:tc>
        <w:tc>
          <w:tcPr>
            <w:tcW w:w="1083" w:type="dxa"/>
            <w:shd w:val="clear" w:color="auto" w:fill="auto"/>
          </w:tcPr>
          <w:p w14:paraId="086C6486" w14:textId="77777777" w:rsidR="00512FC7" w:rsidRPr="00512FC7" w:rsidRDefault="00512FC7" w:rsidP="00533FE7">
            <w:r w:rsidRPr="00512FC7">
              <w:t>data</w:t>
            </w:r>
          </w:p>
        </w:tc>
        <w:tc>
          <w:tcPr>
            <w:tcW w:w="4677" w:type="dxa"/>
            <w:shd w:val="clear" w:color="auto" w:fill="auto"/>
          </w:tcPr>
          <w:p w14:paraId="4159144A" w14:textId="77777777" w:rsidR="00512FC7" w:rsidRPr="00512FC7" w:rsidRDefault="00512FC7" w:rsidP="00533FE7">
            <w:pPr>
              <w:jc w:val="left"/>
            </w:pPr>
            <w:r w:rsidRPr="00512FC7">
              <w:t>Encoded (non-ASCII characters) representation of the ListStatusText (444) field in the encoded format specified via the MessageEncoding (347) field. If used, the ASCII (English) representation should also be specified in the ListStatusText field.</w:t>
            </w:r>
          </w:p>
        </w:tc>
        <w:tc>
          <w:tcPr>
            <w:tcW w:w="4411" w:type="dxa"/>
            <w:shd w:val="clear" w:color="auto" w:fill="auto"/>
          </w:tcPr>
          <w:p w14:paraId="116C3549" w14:textId="77777777" w:rsidR="00512FC7" w:rsidRPr="00512FC7" w:rsidRDefault="00512FC7" w:rsidP="00533FE7">
            <w:r w:rsidRPr="00512FC7">
              <w:t>EncListStatText</w:t>
            </w:r>
          </w:p>
        </w:tc>
      </w:tr>
      <w:tr w:rsidR="00512FC7" w:rsidRPr="00512FC7" w14:paraId="4F8BD99F" w14:textId="77777777" w:rsidTr="00533FE7">
        <w:tc>
          <w:tcPr>
            <w:tcW w:w="828" w:type="dxa"/>
            <w:shd w:val="clear" w:color="auto" w:fill="auto"/>
          </w:tcPr>
          <w:p w14:paraId="14CF113F" w14:textId="77777777" w:rsidR="00512FC7" w:rsidRPr="00512FC7" w:rsidRDefault="00512FC7" w:rsidP="00533FE7">
            <w:bookmarkStart w:id="1037" w:name="fld_PartyIDSource" w:colFirst="1" w:colLast="1"/>
            <w:bookmarkEnd w:id="1036"/>
            <w:r w:rsidRPr="00512FC7">
              <w:t>447</w:t>
            </w:r>
          </w:p>
        </w:tc>
        <w:tc>
          <w:tcPr>
            <w:tcW w:w="2069" w:type="dxa"/>
            <w:shd w:val="clear" w:color="auto" w:fill="auto"/>
          </w:tcPr>
          <w:p w14:paraId="66D559C1" w14:textId="77777777" w:rsidR="00512FC7" w:rsidRPr="00512FC7" w:rsidRDefault="00512FC7" w:rsidP="00533FE7">
            <w:r w:rsidRPr="00512FC7">
              <w:t>PartyIDSource</w:t>
            </w:r>
          </w:p>
        </w:tc>
        <w:tc>
          <w:tcPr>
            <w:tcW w:w="1083" w:type="dxa"/>
            <w:shd w:val="clear" w:color="auto" w:fill="auto"/>
          </w:tcPr>
          <w:p w14:paraId="21E11FFA" w14:textId="77777777" w:rsidR="00512FC7" w:rsidRPr="00512FC7" w:rsidRDefault="00512FC7" w:rsidP="00533FE7">
            <w:r w:rsidRPr="00512FC7">
              <w:t>char</w:t>
            </w:r>
          </w:p>
        </w:tc>
        <w:tc>
          <w:tcPr>
            <w:tcW w:w="4677" w:type="dxa"/>
            <w:shd w:val="clear" w:color="auto" w:fill="auto"/>
          </w:tcPr>
          <w:p w14:paraId="54946BA6" w14:textId="77777777" w:rsidR="00512FC7" w:rsidRDefault="00512FC7" w:rsidP="00533FE7">
            <w:pPr>
              <w:jc w:val="left"/>
            </w:pPr>
            <w:r>
              <w:t>Identifies class or source of the PartyID (448) value. Required if PartyID is specified. Note: applicable values depend upon PartyRole (452) specified.</w:t>
            </w:r>
            <w:r>
              <w:br/>
              <w:t xml:space="preserve">See "Appendix 6-G - Use of &lt;Parties&gt; Component </w:t>
            </w:r>
            <w:r>
              <w:lastRenderedPageBreak/>
              <w:t>Block"</w:t>
            </w:r>
          </w:p>
          <w:p w14:paraId="5CF29120"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60B65FF3" w14:textId="77777777" w:rsidR="00512FC7" w:rsidRPr="00512FC7" w:rsidRDefault="00512FC7" w:rsidP="00533FE7">
            <w:r w:rsidRPr="00512FC7">
              <w:lastRenderedPageBreak/>
              <w:t>Src</w:t>
            </w:r>
          </w:p>
        </w:tc>
      </w:tr>
      <w:tr w:rsidR="00512FC7" w:rsidRPr="00512FC7" w14:paraId="1DDD4067" w14:textId="77777777" w:rsidTr="00533FE7">
        <w:tc>
          <w:tcPr>
            <w:tcW w:w="828" w:type="dxa"/>
            <w:shd w:val="clear" w:color="auto" w:fill="auto"/>
          </w:tcPr>
          <w:p w14:paraId="43289BA0" w14:textId="77777777" w:rsidR="00512FC7" w:rsidRPr="00512FC7" w:rsidRDefault="00512FC7" w:rsidP="00533FE7">
            <w:bookmarkStart w:id="1038" w:name="fld_PartyID" w:colFirst="1" w:colLast="1"/>
            <w:bookmarkEnd w:id="1037"/>
            <w:r w:rsidRPr="00512FC7">
              <w:lastRenderedPageBreak/>
              <w:t>448</w:t>
            </w:r>
          </w:p>
        </w:tc>
        <w:tc>
          <w:tcPr>
            <w:tcW w:w="2069" w:type="dxa"/>
            <w:shd w:val="clear" w:color="auto" w:fill="auto"/>
          </w:tcPr>
          <w:p w14:paraId="07E7346D" w14:textId="77777777" w:rsidR="00512FC7" w:rsidRPr="00512FC7" w:rsidRDefault="00512FC7" w:rsidP="00533FE7">
            <w:r w:rsidRPr="00512FC7">
              <w:t>PartyID</w:t>
            </w:r>
          </w:p>
        </w:tc>
        <w:tc>
          <w:tcPr>
            <w:tcW w:w="1083" w:type="dxa"/>
            <w:shd w:val="clear" w:color="auto" w:fill="auto"/>
          </w:tcPr>
          <w:p w14:paraId="4BD2F145" w14:textId="77777777" w:rsidR="00512FC7" w:rsidRPr="00512FC7" w:rsidRDefault="00512FC7" w:rsidP="00533FE7">
            <w:r w:rsidRPr="00512FC7">
              <w:t>String</w:t>
            </w:r>
          </w:p>
        </w:tc>
        <w:tc>
          <w:tcPr>
            <w:tcW w:w="4677" w:type="dxa"/>
            <w:shd w:val="clear" w:color="auto" w:fill="auto"/>
          </w:tcPr>
          <w:p w14:paraId="767EBC54" w14:textId="77777777" w:rsidR="00512FC7" w:rsidRPr="00512FC7" w:rsidRDefault="00512FC7" w:rsidP="00533FE7">
            <w:pPr>
              <w:jc w:val="left"/>
            </w:pPr>
            <w:r w:rsidRPr="00512FC7">
              <w:t>Party identifier/code. See PartyIDSource (447) and PartyRole (452).</w:t>
            </w:r>
            <w:r>
              <w:br/>
            </w:r>
            <w:r w:rsidRPr="00512FC7">
              <w:t>See "Appendix 6-G - Use of &lt;Parties&gt; Component Block"</w:t>
            </w:r>
          </w:p>
        </w:tc>
        <w:tc>
          <w:tcPr>
            <w:tcW w:w="4411" w:type="dxa"/>
            <w:shd w:val="clear" w:color="auto" w:fill="auto"/>
          </w:tcPr>
          <w:p w14:paraId="770BE1AA" w14:textId="77777777" w:rsidR="00512FC7" w:rsidRPr="00512FC7" w:rsidRDefault="00512FC7" w:rsidP="00533FE7">
            <w:r w:rsidRPr="00512FC7">
              <w:t>ID</w:t>
            </w:r>
          </w:p>
        </w:tc>
      </w:tr>
      <w:tr w:rsidR="00DE5358" w:rsidRPr="00DE5358" w14:paraId="43D96A8A" w14:textId="77777777" w:rsidTr="00BD0927">
        <w:trPr>
          <w:del w:id="1039" w:author="Administrator" w:date="2011-08-18T10:26:00Z"/>
        </w:trPr>
        <w:tc>
          <w:tcPr>
            <w:tcW w:w="828" w:type="dxa"/>
            <w:shd w:val="clear" w:color="auto" w:fill="auto"/>
          </w:tcPr>
          <w:p w14:paraId="6473AFF7" w14:textId="77777777" w:rsidR="00DE5358" w:rsidRPr="00DE5358" w:rsidRDefault="00DE5358" w:rsidP="00DE5358">
            <w:pPr>
              <w:rPr>
                <w:del w:id="1040" w:author="Administrator" w:date="2011-08-18T10:26:00Z"/>
              </w:rPr>
            </w:pPr>
            <w:bookmarkStart w:id="1041" w:name="fld_TotalVolumeTradedDate" w:colFirst="1" w:colLast="1"/>
            <w:bookmarkStart w:id="1042" w:name="fld_NetChgPrevDay" w:colFirst="1" w:colLast="1"/>
            <w:bookmarkEnd w:id="1038"/>
            <w:del w:id="1043" w:author="Administrator" w:date="2011-08-18T10:26:00Z">
              <w:r w:rsidRPr="00DE5358">
                <w:lastRenderedPageBreak/>
                <w:delText>449</w:delText>
              </w:r>
            </w:del>
          </w:p>
        </w:tc>
        <w:tc>
          <w:tcPr>
            <w:tcW w:w="2069" w:type="dxa"/>
            <w:shd w:val="clear" w:color="auto" w:fill="auto"/>
          </w:tcPr>
          <w:p w14:paraId="45327FEE" w14:textId="77777777" w:rsidR="00DE5358" w:rsidRPr="00DE5358" w:rsidRDefault="00DE5358" w:rsidP="00DE5358">
            <w:pPr>
              <w:rPr>
                <w:del w:id="1044" w:author="Administrator" w:date="2011-08-18T10:26:00Z"/>
              </w:rPr>
            </w:pPr>
            <w:del w:id="1045" w:author="Administrator" w:date="2011-08-18T10:26:00Z">
              <w:r w:rsidRPr="00DE5358">
                <w:delText>TotalVolumeTradedDate</w:delText>
              </w:r>
            </w:del>
          </w:p>
        </w:tc>
        <w:tc>
          <w:tcPr>
            <w:tcW w:w="1083" w:type="dxa"/>
            <w:shd w:val="clear" w:color="auto" w:fill="auto"/>
          </w:tcPr>
          <w:p w14:paraId="3D62A833" w14:textId="77777777" w:rsidR="00DE5358" w:rsidRPr="00DE5358" w:rsidRDefault="00DE5358" w:rsidP="00DE5358">
            <w:pPr>
              <w:rPr>
                <w:del w:id="1046" w:author="Administrator" w:date="2011-08-18T10:26:00Z"/>
              </w:rPr>
            </w:pPr>
            <w:del w:id="1047" w:author="Administrator" w:date="2011-08-18T10:26:00Z">
              <w:r w:rsidRPr="00DE5358">
                <w:delText>UTCDateOnly</w:delText>
              </w:r>
            </w:del>
          </w:p>
        </w:tc>
        <w:tc>
          <w:tcPr>
            <w:tcW w:w="4677" w:type="dxa"/>
            <w:shd w:val="clear" w:color="auto" w:fill="auto"/>
          </w:tcPr>
          <w:p w14:paraId="0CDB8519" w14:textId="77777777" w:rsidR="00DE5358" w:rsidRPr="00DE5358" w:rsidRDefault="00DE5358" w:rsidP="00BD0927">
            <w:pPr>
              <w:jc w:val="left"/>
              <w:rPr>
                <w:del w:id="1048" w:author="Administrator" w:date="2011-08-18T10:26:00Z"/>
              </w:rPr>
            </w:pPr>
            <w:del w:id="1049" w:author="Administrator" w:date="2011-08-18T10:26:00Z">
              <w:r w:rsidRPr="00DE5358">
                <w:delText>Deprecated in FIX.4.3 Date of TotalVolumeTraded (387). (prior to FIX 4.4 field was of type UTCDate)</w:delText>
              </w:r>
            </w:del>
          </w:p>
        </w:tc>
        <w:tc>
          <w:tcPr>
            <w:tcW w:w="4411" w:type="dxa"/>
            <w:shd w:val="clear" w:color="auto" w:fill="auto"/>
          </w:tcPr>
          <w:p w14:paraId="5C8DB804" w14:textId="77777777" w:rsidR="00DE5358" w:rsidRPr="00DE5358" w:rsidRDefault="00DE5358" w:rsidP="00DE5358">
            <w:pPr>
              <w:rPr>
                <w:del w:id="1050" w:author="Administrator" w:date="2011-08-18T10:26:00Z"/>
              </w:rPr>
            </w:pPr>
          </w:p>
        </w:tc>
      </w:tr>
      <w:bookmarkEnd w:id="1041"/>
      <w:tr w:rsidR="00DE5358" w:rsidRPr="00DE5358" w14:paraId="37FC52FB" w14:textId="77777777" w:rsidTr="00BD0927">
        <w:trPr>
          <w:del w:id="1051" w:author="Administrator" w:date="2011-08-18T10:26:00Z"/>
        </w:trPr>
        <w:tc>
          <w:tcPr>
            <w:tcW w:w="828" w:type="dxa"/>
            <w:shd w:val="clear" w:color="auto" w:fill="auto"/>
          </w:tcPr>
          <w:p w14:paraId="06D8F7FE" w14:textId="77777777" w:rsidR="00DE5358" w:rsidRPr="00DE5358" w:rsidRDefault="00DE5358" w:rsidP="00DE5358">
            <w:pPr>
              <w:rPr>
                <w:del w:id="1052" w:author="Administrator" w:date="2011-08-18T10:26:00Z"/>
              </w:rPr>
            </w:pPr>
            <w:del w:id="1053" w:author="Administrator" w:date="2011-08-18T10:26:00Z">
              <w:r w:rsidRPr="00DE5358">
                <w:delText>450</w:delText>
              </w:r>
            </w:del>
          </w:p>
        </w:tc>
        <w:tc>
          <w:tcPr>
            <w:tcW w:w="2069" w:type="dxa"/>
            <w:shd w:val="clear" w:color="auto" w:fill="auto"/>
          </w:tcPr>
          <w:p w14:paraId="4CAE862B" w14:textId="77777777" w:rsidR="00DE5358" w:rsidRPr="00DE5358" w:rsidRDefault="00DE5358" w:rsidP="00DE5358">
            <w:pPr>
              <w:rPr>
                <w:del w:id="1054" w:author="Administrator" w:date="2011-08-18T10:26:00Z"/>
              </w:rPr>
            </w:pPr>
            <w:del w:id="1055" w:author="Administrator" w:date="2011-08-18T10:26:00Z">
              <w:r w:rsidRPr="00DE5358">
                <w:delText>TotalVolumeTraded Time</w:delText>
              </w:r>
            </w:del>
          </w:p>
        </w:tc>
        <w:tc>
          <w:tcPr>
            <w:tcW w:w="1083" w:type="dxa"/>
            <w:shd w:val="clear" w:color="auto" w:fill="auto"/>
          </w:tcPr>
          <w:p w14:paraId="5E5DF09E" w14:textId="77777777" w:rsidR="00DE5358" w:rsidRPr="00DE5358" w:rsidRDefault="00DE5358" w:rsidP="00DE5358">
            <w:pPr>
              <w:rPr>
                <w:del w:id="1056" w:author="Administrator" w:date="2011-08-18T10:26:00Z"/>
              </w:rPr>
            </w:pPr>
            <w:del w:id="1057" w:author="Administrator" w:date="2011-08-18T10:26:00Z">
              <w:r w:rsidRPr="00DE5358">
                <w:delText>UTCTimeOnly</w:delText>
              </w:r>
            </w:del>
          </w:p>
        </w:tc>
        <w:tc>
          <w:tcPr>
            <w:tcW w:w="4677" w:type="dxa"/>
            <w:shd w:val="clear" w:color="auto" w:fill="auto"/>
          </w:tcPr>
          <w:p w14:paraId="54E4C4CC" w14:textId="77777777" w:rsidR="00DE5358" w:rsidRPr="00DE5358" w:rsidRDefault="00DE5358" w:rsidP="00BD0927">
            <w:pPr>
              <w:jc w:val="left"/>
              <w:rPr>
                <w:del w:id="1058" w:author="Administrator" w:date="2011-08-18T10:26:00Z"/>
              </w:rPr>
            </w:pPr>
            <w:del w:id="1059" w:author="Administrator" w:date="2011-08-18T10:26:00Z">
              <w:r w:rsidRPr="00DE5358">
                <w:delText>Deprecated in FIX.4.3 Time of TotalVolumeTraded (387).</w:delText>
              </w:r>
            </w:del>
          </w:p>
        </w:tc>
        <w:tc>
          <w:tcPr>
            <w:tcW w:w="4411" w:type="dxa"/>
            <w:shd w:val="clear" w:color="auto" w:fill="auto"/>
          </w:tcPr>
          <w:p w14:paraId="675EB96C" w14:textId="77777777" w:rsidR="00DE5358" w:rsidRPr="00DE5358" w:rsidRDefault="00DE5358" w:rsidP="00DE5358">
            <w:pPr>
              <w:rPr>
                <w:del w:id="1060" w:author="Administrator" w:date="2011-08-18T10:26:00Z"/>
              </w:rPr>
            </w:pPr>
          </w:p>
        </w:tc>
      </w:tr>
      <w:tr w:rsidR="00512FC7" w:rsidRPr="00512FC7" w14:paraId="45801CA3" w14:textId="77777777" w:rsidTr="00533FE7">
        <w:tc>
          <w:tcPr>
            <w:tcW w:w="828" w:type="dxa"/>
            <w:shd w:val="clear" w:color="auto" w:fill="auto"/>
          </w:tcPr>
          <w:p w14:paraId="4BFC7CD2" w14:textId="77777777" w:rsidR="00512FC7" w:rsidRPr="00512FC7" w:rsidRDefault="00512FC7" w:rsidP="00533FE7">
            <w:r w:rsidRPr="00512FC7">
              <w:t>451</w:t>
            </w:r>
          </w:p>
        </w:tc>
        <w:tc>
          <w:tcPr>
            <w:tcW w:w="2069" w:type="dxa"/>
            <w:shd w:val="clear" w:color="auto" w:fill="auto"/>
          </w:tcPr>
          <w:p w14:paraId="304D501E" w14:textId="77777777" w:rsidR="00512FC7" w:rsidRPr="00512FC7" w:rsidRDefault="00512FC7" w:rsidP="00533FE7">
            <w:r w:rsidRPr="00512FC7">
              <w:t>NetChgPrevDay</w:t>
            </w:r>
          </w:p>
        </w:tc>
        <w:tc>
          <w:tcPr>
            <w:tcW w:w="1083" w:type="dxa"/>
            <w:shd w:val="clear" w:color="auto" w:fill="auto"/>
          </w:tcPr>
          <w:p w14:paraId="210761D9" w14:textId="77777777" w:rsidR="00512FC7" w:rsidRPr="00512FC7" w:rsidRDefault="00512FC7" w:rsidP="00533FE7">
            <w:r w:rsidRPr="00512FC7">
              <w:t>PriceOffset</w:t>
            </w:r>
          </w:p>
        </w:tc>
        <w:tc>
          <w:tcPr>
            <w:tcW w:w="4677" w:type="dxa"/>
            <w:shd w:val="clear" w:color="auto" w:fill="auto"/>
          </w:tcPr>
          <w:p w14:paraId="3341783B" w14:textId="77777777" w:rsidR="00512FC7" w:rsidRPr="00512FC7" w:rsidRDefault="00512FC7" w:rsidP="00533FE7">
            <w:pPr>
              <w:jc w:val="left"/>
            </w:pPr>
            <w:r w:rsidRPr="00512FC7">
              <w:t>Net change from previous day's closing price vs. last traded price.</w:t>
            </w:r>
          </w:p>
        </w:tc>
        <w:tc>
          <w:tcPr>
            <w:tcW w:w="4411" w:type="dxa"/>
            <w:shd w:val="clear" w:color="auto" w:fill="auto"/>
          </w:tcPr>
          <w:p w14:paraId="71AE4453" w14:textId="77777777" w:rsidR="00512FC7" w:rsidRPr="00512FC7" w:rsidRDefault="00512FC7" w:rsidP="00533FE7">
            <w:r w:rsidRPr="00512FC7">
              <w:t>NetChgPrevDay</w:t>
            </w:r>
          </w:p>
        </w:tc>
      </w:tr>
      <w:tr w:rsidR="00512FC7" w:rsidRPr="00512FC7" w14:paraId="25DCC1DF" w14:textId="77777777" w:rsidTr="00533FE7">
        <w:tc>
          <w:tcPr>
            <w:tcW w:w="828" w:type="dxa"/>
            <w:shd w:val="clear" w:color="auto" w:fill="auto"/>
          </w:tcPr>
          <w:p w14:paraId="5ED7760D" w14:textId="77777777" w:rsidR="00512FC7" w:rsidRPr="00512FC7" w:rsidRDefault="00512FC7" w:rsidP="00533FE7">
            <w:bookmarkStart w:id="1061" w:name="fld_PartyRole" w:colFirst="1" w:colLast="1"/>
            <w:bookmarkEnd w:id="1042"/>
            <w:r w:rsidRPr="00512FC7">
              <w:t>452</w:t>
            </w:r>
          </w:p>
        </w:tc>
        <w:tc>
          <w:tcPr>
            <w:tcW w:w="2069" w:type="dxa"/>
            <w:shd w:val="clear" w:color="auto" w:fill="auto"/>
          </w:tcPr>
          <w:p w14:paraId="0AD8AC97" w14:textId="77777777" w:rsidR="00512FC7" w:rsidRPr="00512FC7" w:rsidRDefault="00512FC7" w:rsidP="00533FE7">
            <w:r w:rsidRPr="00512FC7">
              <w:t>PartyRole</w:t>
            </w:r>
          </w:p>
        </w:tc>
        <w:tc>
          <w:tcPr>
            <w:tcW w:w="1083" w:type="dxa"/>
            <w:shd w:val="clear" w:color="auto" w:fill="auto"/>
          </w:tcPr>
          <w:p w14:paraId="3561C47E" w14:textId="77777777" w:rsidR="00512FC7" w:rsidRPr="00512FC7" w:rsidRDefault="00512FC7" w:rsidP="00533FE7">
            <w:r w:rsidRPr="00512FC7">
              <w:t>int</w:t>
            </w:r>
          </w:p>
        </w:tc>
        <w:tc>
          <w:tcPr>
            <w:tcW w:w="4677" w:type="dxa"/>
            <w:shd w:val="clear" w:color="auto" w:fill="auto"/>
          </w:tcPr>
          <w:p w14:paraId="02BBF2FD" w14:textId="77777777" w:rsidR="00512FC7" w:rsidRDefault="00512FC7" w:rsidP="00533FE7">
            <w:pPr>
              <w:jc w:val="left"/>
            </w:pPr>
            <w:r>
              <w:t>Identifies the type or role of the PartyID (448) specified.</w:t>
            </w:r>
            <w:r>
              <w:br/>
              <w:t>See "Appendix 6-G - Use of &lt;Parties&gt; Component Block"</w:t>
            </w:r>
            <w:r>
              <w:br/>
              <w:t>(see Volume : "Glossary" for value definitions)</w:t>
            </w:r>
          </w:p>
          <w:p w14:paraId="7F6585E2"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lastRenderedPageBreak/>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lastRenderedPageBreak/>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74CE3539" w14:textId="77777777" w:rsidR="00512FC7" w:rsidRPr="00512FC7" w:rsidRDefault="00512FC7" w:rsidP="00533FE7">
            <w:r w:rsidRPr="00512FC7">
              <w:lastRenderedPageBreak/>
              <w:t>R</w:t>
            </w:r>
          </w:p>
        </w:tc>
      </w:tr>
      <w:tr w:rsidR="00512FC7" w:rsidRPr="00512FC7" w14:paraId="3BA6F036" w14:textId="77777777" w:rsidTr="00533FE7">
        <w:tc>
          <w:tcPr>
            <w:tcW w:w="828" w:type="dxa"/>
            <w:shd w:val="clear" w:color="auto" w:fill="auto"/>
          </w:tcPr>
          <w:p w14:paraId="21064CB9" w14:textId="77777777" w:rsidR="00512FC7" w:rsidRPr="00512FC7" w:rsidRDefault="00512FC7" w:rsidP="00533FE7">
            <w:bookmarkStart w:id="1062" w:name="fld_NoPartyIDs" w:colFirst="1" w:colLast="1"/>
            <w:bookmarkEnd w:id="1061"/>
            <w:r w:rsidRPr="00512FC7">
              <w:lastRenderedPageBreak/>
              <w:t>453</w:t>
            </w:r>
          </w:p>
        </w:tc>
        <w:tc>
          <w:tcPr>
            <w:tcW w:w="2069" w:type="dxa"/>
            <w:shd w:val="clear" w:color="auto" w:fill="auto"/>
          </w:tcPr>
          <w:p w14:paraId="09BA1E57" w14:textId="77777777" w:rsidR="00512FC7" w:rsidRPr="00512FC7" w:rsidRDefault="00512FC7" w:rsidP="00533FE7">
            <w:r w:rsidRPr="00512FC7">
              <w:t>NoPartyIDs</w:t>
            </w:r>
          </w:p>
        </w:tc>
        <w:tc>
          <w:tcPr>
            <w:tcW w:w="1083" w:type="dxa"/>
            <w:shd w:val="clear" w:color="auto" w:fill="auto"/>
          </w:tcPr>
          <w:p w14:paraId="442AADDF" w14:textId="77777777" w:rsidR="00512FC7" w:rsidRPr="00512FC7" w:rsidRDefault="00512FC7" w:rsidP="00533FE7">
            <w:r w:rsidRPr="00512FC7">
              <w:t>NumInGroup</w:t>
            </w:r>
          </w:p>
        </w:tc>
        <w:tc>
          <w:tcPr>
            <w:tcW w:w="4677" w:type="dxa"/>
            <w:shd w:val="clear" w:color="auto" w:fill="auto"/>
          </w:tcPr>
          <w:p w14:paraId="345D1BAE" w14:textId="77777777" w:rsidR="00512FC7" w:rsidRPr="00512FC7" w:rsidRDefault="00512FC7" w:rsidP="00533FE7">
            <w:pPr>
              <w:jc w:val="left"/>
            </w:pPr>
            <w:r w:rsidRPr="00512FC7">
              <w:t>Number of PartyID (448), PartyIDSource (447), and PartyRole (452) entries</w:t>
            </w:r>
          </w:p>
        </w:tc>
        <w:tc>
          <w:tcPr>
            <w:tcW w:w="4411" w:type="dxa"/>
            <w:shd w:val="clear" w:color="auto" w:fill="auto"/>
          </w:tcPr>
          <w:p w14:paraId="72FBA99D" w14:textId="77777777" w:rsidR="00512FC7" w:rsidRPr="00512FC7" w:rsidRDefault="00512FC7" w:rsidP="00533FE7"/>
        </w:tc>
      </w:tr>
      <w:tr w:rsidR="00512FC7" w:rsidRPr="00512FC7" w14:paraId="720E7263" w14:textId="77777777" w:rsidTr="00533FE7">
        <w:tc>
          <w:tcPr>
            <w:tcW w:w="828" w:type="dxa"/>
            <w:shd w:val="clear" w:color="auto" w:fill="auto"/>
          </w:tcPr>
          <w:p w14:paraId="0E5A0AFB" w14:textId="77777777" w:rsidR="00512FC7" w:rsidRPr="00512FC7" w:rsidRDefault="00512FC7" w:rsidP="00533FE7">
            <w:bookmarkStart w:id="1063" w:name="fld_NoSecurityAltID" w:colFirst="1" w:colLast="1"/>
            <w:bookmarkEnd w:id="1062"/>
            <w:r w:rsidRPr="00512FC7">
              <w:t>454</w:t>
            </w:r>
          </w:p>
        </w:tc>
        <w:tc>
          <w:tcPr>
            <w:tcW w:w="2069" w:type="dxa"/>
            <w:shd w:val="clear" w:color="auto" w:fill="auto"/>
          </w:tcPr>
          <w:p w14:paraId="2F63FDFA" w14:textId="77777777" w:rsidR="00512FC7" w:rsidRPr="00512FC7" w:rsidRDefault="00512FC7" w:rsidP="00533FE7">
            <w:r w:rsidRPr="00512FC7">
              <w:t>NoSecurityAltID</w:t>
            </w:r>
          </w:p>
        </w:tc>
        <w:tc>
          <w:tcPr>
            <w:tcW w:w="1083" w:type="dxa"/>
            <w:shd w:val="clear" w:color="auto" w:fill="auto"/>
          </w:tcPr>
          <w:p w14:paraId="2A131B8A" w14:textId="77777777" w:rsidR="00512FC7" w:rsidRPr="00512FC7" w:rsidRDefault="00512FC7" w:rsidP="00533FE7">
            <w:r w:rsidRPr="00512FC7">
              <w:t>NumInGroup</w:t>
            </w:r>
          </w:p>
        </w:tc>
        <w:tc>
          <w:tcPr>
            <w:tcW w:w="4677" w:type="dxa"/>
            <w:shd w:val="clear" w:color="auto" w:fill="auto"/>
          </w:tcPr>
          <w:p w14:paraId="3A144E0E" w14:textId="77777777" w:rsidR="00512FC7" w:rsidRPr="00512FC7" w:rsidRDefault="00512FC7" w:rsidP="00533FE7">
            <w:pPr>
              <w:jc w:val="left"/>
            </w:pPr>
            <w:r w:rsidRPr="00512FC7">
              <w:t>Number of SecurityAltID (455) entries.</w:t>
            </w:r>
          </w:p>
        </w:tc>
        <w:tc>
          <w:tcPr>
            <w:tcW w:w="4411" w:type="dxa"/>
            <w:shd w:val="clear" w:color="auto" w:fill="auto"/>
          </w:tcPr>
          <w:p w14:paraId="38034F85" w14:textId="77777777" w:rsidR="00512FC7" w:rsidRPr="00512FC7" w:rsidRDefault="00512FC7" w:rsidP="00533FE7"/>
        </w:tc>
      </w:tr>
      <w:tr w:rsidR="00512FC7" w:rsidRPr="00512FC7" w14:paraId="353A9473" w14:textId="77777777" w:rsidTr="00533FE7">
        <w:tc>
          <w:tcPr>
            <w:tcW w:w="828" w:type="dxa"/>
            <w:shd w:val="clear" w:color="auto" w:fill="auto"/>
          </w:tcPr>
          <w:p w14:paraId="2F472E56" w14:textId="77777777" w:rsidR="00512FC7" w:rsidRPr="00512FC7" w:rsidRDefault="00512FC7" w:rsidP="00533FE7">
            <w:bookmarkStart w:id="1064" w:name="fld_SecurityAltID" w:colFirst="1" w:colLast="1"/>
            <w:bookmarkEnd w:id="1063"/>
            <w:r w:rsidRPr="00512FC7">
              <w:t>455</w:t>
            </w:r>
          </w:p>
        </w:tc>
        <w:tc>
          <w:tcPr>
            <w:tcW w:w="2069" w:type="dxa"/>
            <w:shd w:val="clear" w:color="auto" w:fill="auto"/>
          </w:tcPr>
          <w:p w14:paraId="58C96225" w14:textId="77777777" w:rsidR="00512FC7" w:rsidRPr="00512FC7" w:rsidRDefault="00512FC7" w:rsidP="00533FE7">
            <w:r w:rsidRPr="00512FC7">
              <w:t>SecurityAltID</w:t>
            </w:r>
          </w:p>
        </w:tc>
        <w:tc>
          <w:tcPr>
            <w:tcW w:w="1083" w:type="dxa"/>
            <w:shd w:val="clear" w:color="auto" w:fill="auto"/>
          </w:tcPr>
          <w:p w14:paraId="40C71B87" w14:textId="77777777" w:rsidR="00512FC7" w:rsidRPr="00512FC7" w:rsidRDefault="00512FC7" w:rsidP="00533FE7">
            <w:r w:rsidRPr="00512FC7">
              <w:t>String</w:t>
            </w:r>
          </w:p>
        </w:tc>
        <w:tc>
          <w:tcPr>
            <w:tcW w:w="4677" w:type="dxa"/>
            <w:shd w:val="clear" w:color="auto" w:fill="auto"/>
          </w:tcPr>
          <w:p w14:paraId="3177EE13" w14:textId="77777777" w:rsidR="00512FC7" w:rsidRPr="00512FC7" w:rsidRDefault="00512FC7" w:rsidP="00533FE7">
            <w:pPr>
              <w:jc w:val="left"/>
            </w:pPr>
            <w:r w:rsidRPr="00512FC7">
              <w:t xml:space="preserve">Alternate Security identifier value for this security of SecurityAltIDSource (456) type (e.g. CUSIP, SEDOL, </w:t>
            </w:r>
            <w:r w:rsidRPr="00512FC7">
              <w:lastRenderedPageBreak/>
              <w:t>ISIN, etc). Requires SecurityAltIDSource.</w:t>
            </w:r>
          </w:p>
        </w:tc>
        <w:tc>
          <w:tcPr>
            <w:tcW w:w="4411" w:type="dxa"/>
            <w:shd w:val="clear" w:color="auto" w:fill="auto"/>
          </w:tcPr>
          <w:p w14:paraId="60F5152F" w14:textId="77777777" w:rsidR="00512FC7" w:rsidRPr="00512FC7" w:rsidRDefault="00512FC7" w:rsidP="00533FE7">
            <w:r w:rsidRPr="00512FC7">
              <w:lastRenderedPageBreak/>
              <w:t>AltID</w:t>
            </w:r>
          </w:p>
        </w:tc>
      </w:tr>
      <w:tr w:rsidR="00512FC7" w:rsidRPr="00512FC7" w14:paraId="0637D494" w14:textId="77777777" w:rsidTr="00533FE7">
        <w:tc>
          <w:tcPr>
            <w:tcW w:w="828" w:type="dxa"/>
            <w:shd w:val="clear" w:color="auto" w:fill="auto"/>
          </w:tcPr>
          <w:p w14:paraId="235DDA98" w14:textId="77777777" w:rsidR="00512FC7" w:rsidRPr="00512FC7" w:rsidRDefault="00512FC7" w:rsidP="00533FE7">
            <w:bookmarkStart w:id="1065" w:name="fld_SecurityAltIDSource" w:colFirst="1" w:colLast="1"/>
            <w:bookmarkEnd w:id="1064"/>
            <w:r w:rsidRPr="00512FC7">
              <w:lastRenderedPageBreak/>
              <w:t>456</w:t>
            </w:r>
          </w:p>
        </w:tc>
        <w:tc>
          <w:tcPr>
            <w:tcW w:w="2069" w:type="dxa"/>
            <w:shd w:val="clear" w:color="auto" w:fill="auto"/>
          </w:tcPr>
          <w:p w14:paraId="6297B263" w14:textId="77777777" w:rsidR="00512FC7" w:rsidRPr="00512FC7" w:rsidRDefault="00512FC7" w:rsidP="00533FE7">
            <w:r w:rsidRPr="00512FC7">
              <w:t>SecurityAltIDSource</w:t>
            </w:r>
          </w:p>
        </w:tc>
        <w:tc>
          <w:tcPr>
            <w:tcW w:w="1083" w:type="dxa"/>
            <w:shd w:val="clear" w:color="auto" w:fill="auto"/>
          </w:tcPr>
          <w:p w14:paraId="70A37081" w14:textId="77777777" w:rsidR="00512FC7" w:rsidRPr="00512FC7" w:rsidRDefault="00512FC7" w:rsidP="00533FE7">
            <w:r w:rsidRPr="00512FC7">
              <w:t>String</w:t>
            </w:r>
          </w:p>
        </w:tc>
        <w:tc>
          <w:tcPr>
            <w:tcW w:w="4677" w:type="dxa"/>
            <w:shd w:val="clear" w:color="auto" w:fill="auto"/>
          </w:tcPr>
          <w:p w14:paraId="491FFE52" w14:textId="77777777" w:rsidR="00512FC7" w:rsidRDefault="00512FC7" w:rsidP="00533FE7">
            <w:pPr>
              <w:jc w:val="left"/>
            </w:pPr>
            <w:r>
              <w:t>Identifies class or source of the SecurityAltID (455) value. Required if SecurityAltID is specified.</w:t>
            </w:r>
            <w:r>
              <w:br/>
              <w:t>Valid values:</w:t>
            </w:r>
            <w:r>
              <w:br/>
              <w:t>Same valid values as the SecurityIDSource (22) field</w:t>
            </w:r>
          </w:p>
          <w:p w14:paraId="6B6C7A8F"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3BA6B9EF" w14:textId="77777777" w:rsidR="00512FC7" w:rsidRPr="00512FC7" w:rsidRDefault="00512FC7" w:rsidP="00533FE7">
            <w:r w:rsidRPr="00512FC7">
              <w:t>AltIDSrc</w:t>
            </w:r>
          </w:p>
        </w:tc>
      </w:tr>
      <w:tr w:rsidR="00512FC7" w:rsidRPr="00512FC7" w14:paraId="3054E8FD" w14:textId="77777777" w:rsidTr="00533FE7">
        <w:tc>
          <w:tcPr>
            <w:tcW w:w="828" w:type="dxa"/>
            <w:shd w:val="clear" w:color="auto" w:fill="auto"/>
          </w:tcPr>
          <w:p w14:paraId="26E2E192" w14:textId="77777777" w:rsidR="00512FC7" w:rsidRPr="00512FC7" w:rsidRDefault="00512FC7" w:rsidP="00533FE7">
            <w:bookmarkStart w:id="1066" w:name="fld_NoUnderlyingSecurityAltID" w:colFirst="1" w:colLast="1"/>
            <w:bookmarkEnd w:id="1065"/>
            <w:r w:rsidRPr="00512FC7">
              <w:t>457</w:t>
            </w:r>
          </w:p>
        </w:tc>
        <w:tc>
          <w:tcPr>
            <w:tcW w:w="2069" w:type="dxa"/>
            <w:shd w:val="clear" w:color="auto" w:fill="auto"/>
          </w:tcPr>
          <w:p w14:paraId="68F47388" w14:textId="77777777" w:rsidR="00512FC7" w:rsidRPr="00512FC7" w:rsidRDefault="00512FC7" w:rsidP="00533FE7">
            <w:r w:rsidRPr="00512FC7">
              <w:t>NoUnderlyingSecurityAltID</w:t>
            </w:r>
          </w:p>
        </w:tc>
        <w:tc>
          <w:tcPr>
            <w:tcW w:w="1083" w:type="dxa"/>
            <w:shd w:val="clear" w:color="auto" w:fill="auto"/>
          </w:tcPr>
          <w:p w14:paraId="05010BEA" w14:textId="77777777" w:rsidR="00512FC7" w:rsidRPr="00512FC7" w:rsidRDefault="00512FC7" w:rsidP="00533FE7">
            <w:r w:rsidRPr="00512FC7">
              <w:t>NumInGroup</w:t>
            </w:r>
          </w:p>
        </w:tc>
        <w:tc>
          <w:tcPr>
            <w:tcW w:w="4677" w:type="dxa"/>
            <w:shd w:val="clear" w:color="auto" w:fill="auto"/>
          </w:tcPr>
          <w:p w14:paraId="1432CBE1" w14:textId="77777777" w:rsidR="00512FC7" w:rsidRPr="00512FC7" w:rsidRDefault="00512FC7" w:rsidP="00533FE7">
            <w:pPr>
              <w:jc w:val="left"/>
            </w:pPr>
            <w:r w:rsidRPr="00512FC7">
              <w:t>Number of UnderlyingSecurityAltID (458) entries.</w:t>
            </w:r>
          </w:p>
        </w:tc>
        <w:tc>
          <w:tcPr>
            <w:tcW w:w="4411" w:type="dxa"/>
            <w:shd w:val="clear" w:color="auto" w:fill="auto"/>
          </w:tcPr>
          <w:p w14:paraId="7BC42F3B" w14:textId="77777777" w:rsidR="00512FC7" w:rsidRPr="00512FC7" w:rsidRDefault="00512FC7" w:rsidP="00533FE7"/>
        </w:tc>
      </w:tr>
      <w:tr w:rsidR="00512FC7" w:rsidRPr="00512FC7" w14:paraId="620F21AC" w14:textId="77777777" w:rsidTr="00533FE7">
        <w:tc>
          <w:tcPr>
            <w:tcW w:w="828" w:type="dxa"/>
            <w:shd w:val="clear" w:color="auto" w:fill="auto"/>
          </w:tcPr>
          <w:p w14:paraId="447B03CF" w14:textId="77777777" w:rsidR="00512FC7" w:rsidRPr="00512FC7" w:rsidRDefault="00512FC7" w:rsidP="00533FE7">
            <w:bookmarkStart w:id="1067" w:name="fld_UnderlyingSecurityAltID" w:colFirst="1" w:colLast="1"/>
            <w:bookmarkEnd w:id="1066"/>
            <w:r w:rsidRPr="00512FC7">
              <w:t>458</w:t>
            </w:r>
          </w:p>
        </w:tc>
        <w:tc>
          <w:tcPr>
            <w:tcW w:w="2069" w:type="dxa"/>
            <w:shd w:val="clear" w:color="auto" w:fill="auto"/>
          </w:tcPr>
          <w:p w14:paraId="3E4DE421" w14:textId="77777777" w:rsidR="00512FC7" w:rsidRPr="00512FC7" w:rsidRDefault="00512FC7" w:rsidP="00533FE7">
            <w:r w:rsidRPr="00512FC7">
              <w:t>UnderlyingSecurityAltID</w:t>
            </w:r>
          </w:p>
        </w:tc>
        <w:tc>
          <w:tcPr>
            <w:tcW w:w="1083" w:type="dxa"/>
            <w:shd w:val="clear" w:color="auto" w:fill="auto"/>
          </w:tcPr>
          <w:p w14:paraId="4D35AE37" w14:textId="77777777" w:rsidR="00512FC7" w:rsidRPr="00512FC7" w:rsidRDefault="00512FC7" w:rsidP="00533FE7">
            <w:r w:rsidRPr="00512FC7">
              <w:t>String</w:t>
            </w:r>
          </w:p>
        </w:tc>
        <w:tc>
          <w:tcPr>
            <w:tcW w:w="4677" w:type="dxa"/>
            <w:shd w:val="clear" w:color="auto" w:fill="auto"/>
          </w:tcPr>
          <w:p w14:paraId="1F6940DC" w14:textId="77777777" w:rsidR="00512FC7" w:rsidRPr="00512FC7" w:rsidRDefault="00512FC7" w:rsidP="00533FE7">
            <w:pPr>
              <w:jc w:val="left"/>
            </w:pPr>
            <w:r w:rsidRPr="00512FC7">
              <w:t>Alternate Security identifier value for this underlying security of UnderlyingSecurityAltIDSource (459) type (e.g. CUSIP, SEDOL, ISIN, etc). Requires UnderlyingSecurityAltIDSource.</w:t>
            </w:r>
          </w:p>
        </w:tc>
        <w:tc>
          <w:tcPr>
            <w:tcW w:w="4411" w:type="dxa"/>
            <w:shd w:val="clear" w:color="auto" w:fill="auto"/>
          </w:tcPr>
          <w:p w14:paraId="23E9F956" w14:textId="77777777" w:rsidR="00512FC7" w:rsidRPr="00512FC7" w:rsidRDefault="00512FC7" w:rsidP="00533FE7">
            <w:r w:rsidRPr="00512FC7">
              <w:t>AltID</w:t>
            </w:r>
          </w:p>
        </w:tc>
      </w:tr>
      <w:tr w:rsidR="00512FC7" w:rsidRPr="00512FC7" w14:paraId="5748D4E9" w14:textId="77777777" w:rsidTr="00533FE7">
        <w:tc>
          <w:tcPr>
            <w:tcW w:w="828" w:type="dxa"/>
            <w:shd w:val="clear" w:color="auto" w:fill="auto"/>
          </w:tcPr>
          <w:p w14:paraId="798B9D9F" w14:textId="77777777" w:rsidR="00512FC7" w:rsidRPr="00512FC7" w:rsidRDefault="00512FC7" w:rsidP="00533FE7">
            <w:bookmarkStart w:id="1068" w:name="fld_UnderlyingSecurityAltIDSource" w:colFirst="1" w:colLast="1"/>
            <w:bookmarkEnd w:id="1067"/>
            <w:r w:rsidRPr="00512FC7">
              <w:lastRenderedPageBreak/>
              <w:t>459</w:t>
            </w:r>
          </w:p>
        </w:tc>
        <w:tc>
          <w:tcPr>
            <w:tcW w:w="2069" w:type="dxa"/>
            <w:shd w:val="clear" w:color="auto" w:fill="auto"/>
          </w:tcPr>
          <w:p w14:paraId="7C2ACA4E" w14:textId="77777777" w:rsidR="00512FC7" w:rsidRPr="00512FC7" w:rsidRDefault="00512FC7" w:rsidP="00533FE7">
            <w:r w:rsidRPr="00512FC7">
              <w:t>UnderlyingSecurityAltIDSource</w:t>
            </w:r>
          </w:p>
        </w:tc>
        <w:tc>
          <w:tcPr>
            <w:tcW w:w="1083" w:type="dxa"/>
            <w:shd w:val="clear" w:color="auto" w:fill="auto"/>
          </w:tcPr>
          <w:p w14:paraId="10A001C2" w14:textId="77777777" w:rsidR="00512FC7" w:rsidRPr="00512FC7" w:rsidRDefault="00512FC7" w:rsidP="00533FE7">
            <w:r w:rsidRPr="00512FC7">
              <w:t>String</w:t>
            </w:r>
          </w:p>
        </w:tc>
        <w:tc>
          <w:tcPr>
            <w:tcW w:w="4677" w:type="dxa"/>
            <w:shd w:val="clear" w:color="auto" w:fill="auto"/>
          </w:tcPr>
          <w:p w14:paraId="657026D9" w14:textId="77777777" w:rsidR="00512FC7" w:rsidRDefault="00512FC7" w:rsidP="00533FE7">
            <w:pPr>
              <w:jc w:val="left"/>
            </w:pPr>
            <w:r>
              <w:t>Identifies class or source of the UnderlyingSecurityAltID (458) value. Required if UnderlyingSecurityAltID is specified.</w:t>
            </w:r>
            <w:r>
              <w:br/>
              <w:t>Valid values:</w:t>
            </w:r>
            <w:r>
              <w:br/>
              <w:t>Same valid values as the SecurityIDSource (22) field</w:t>
            </w:r>
          </w:p>
          <w:p w14:paraId="1A8F3597"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0307A4C5" w14:textId="77777777" w:rsidR="00512FC7" w:rsidRPr="00512FC7" w:rsidRDefault="00512FC7" w:rsidP="00533FE7">
            <w:r w:rsidRPr="00512FC7">
              <w:t>AltIDSrc</w:t>
            </w:r>
          </w:p>
        </w:tc>
      </w:tr>
      <w:tr w:rsidR="00512FC7" w:rsidRPr="00512FC7" w14:paraId="5EBF8D96" w14:textId="77777777" w:rsidTr="00533FE7">
        <w:tc>
          <w:tcPr>
            <w:tcW w:w="828" w:type="dxa"/>
            <w:shd w:val="clear" w:color="auto" w:fill="auto"/>
          </w:tcPr>
          <w:p w14:paraId="201CC318" w14:textId="77777777" w:rsidR="00512FC7" w:rsidRPr="00512FC7" w:rsidRDefault="00512FC7" w:rsidP="00533FE7">
            <w:bookmarkStart w:id="1069" w:name="fld_Product" w:colFirst="1" w:colLast="1"/>
            <w:bookmarkEnd w:id="1068"/>
            <w:r w:rsidRPr="00512FC7">
              <w:t>460</w:t>
            </w:r>
          </w:p>
        </w:tc>
        <w:tc>
          <w:tcPr>
            <w:tcW w:w="2069" w:type="dxa"/>
            <w:shd w:val="clear" w:color="auto" w:fill="auto"/>
          </w:tcPr>
          <w:p w14:paraId="0A752F09" w14:textId="77777777" w:rsidR="00512FC7" w:rsidRPr="00512FC7" w:rsidRDefault="00512FC7" w:rsidP="00533FE7">
            <w:r w:rsidRPr="00512FC7">
              <w:t>Product</w:t>
            </w:r>
          </w:p>
        </w:tc>
        <w:tc>
          <w:tcPr>
            <w:tcW w:w="1083" w:type="dxa"/>
            <w:shd w:val="clear" w:color="auto" w:fill="auto"/>
          </w:tcPr>
          <w:p w14:paraId="4C9A3267" w14:textId="77777777" w:rsidR="00512FC7" w:rsidRPr="00512FC7" w:rsidRDefault="00512FC7" w:rsidP="00533FE7">
            <w:r w:rsidRPr="00512FC7">
              <w:t>int</w:t>
            </w:r>
          </w:p>
        </w:tc>
        <w:tc>
          <w:tcPr>
            <w:tcW w:w="4677" w:type="dxa"/>
            <w:shd w:val="clear" w:color="auto" w:fill="auto"/>
          </w:tcPr>
          <w:p w14:paraId="528C73DB" w14:textId="77777777" w:rsidR="00512FC7" w:rsidRDefault="00512FC7" w:rsidP="00533FE7">
            <w:pPr>
              <w:jc w:val="left"/>
            </w:pPr>
            <w:r>
              <w:t>Indicates the type of product the security is associated with. See also the CFICode (461) and SecurityType (167) fields.</w:t>
            </w:r>
          </w:p>
          <w:p w14:paraId="71457B9C" w14:textId="77777777" w:rsidR="00512FC7" w:rsidRPr="00512FC7" w:rsidRDefault="00512FC7" w:rsidP="00533FE7">
            <w:pPr>
              <w:jc w:val="left"/>
            </w:pPr>
            <w:r>
              <w:t>Valid values:</w:t>
            </w:r>
            <w:r>
              <w:br/>
            </w:r>
            <w:r>
              <w:tab/>
              <w:t>1 - AGENCY</w:t>
            </w:r>
            <w:r>
              <w:br/>
            </w:r>
            <w:r>
              <w:tab/>
              <w:t>2 - COMMODITY</w:t>
            </w:r>
            <w:r>
              <w:br/>
            </w:r>
            <w:r>
              <w:lastRenderedPageBreak/>
              <w:tab/>
              <w:t>3 - CORPORATE</w:t>
            </w:r>
            <w:r>
              <w:br/>
            </w:r>
            <w:r>
              <w:tab/>
              <w:t>4 - CURRENCY</w:t>
            </w:r>
            <w:r>
              <w:br/>
            </w:r>
            <w:r>
              <w:tab/>
              <w:t>5 - EQUITY</w:t>
            </w:r>
            <w:r>
              <w:br/>
            </w:r>
            <w:r>
              <w:tab/>
              <w:t>6 - GOVERNMENT</w:t>
            </w:r>
            <w:r>
              <w:br/>
            </w:r>
            <w:r>
              <w:tab/>
              <w:t>7 - INDEX</w:t>
            </w:r>
            <w:r>
              <w:br/>
            </w:r>
            <w:r>
              <w:tab/>
              <w:t>8 - LOAN</w:t>
            </w:r>
            <w:r>
              <w:br/>
            </w:r>
            <w:r>
              <w:tab/>
              <w:t>9 - MONEYMARKET</w:t>
            </w:r>
            <w:r>
              <w:br/>
            </w:r>
            <w:r>
              <w:tab/>
              <w:t>10 - MORTGAGE</w:t>
            </w:r>
            <w:r>
              <w:br/>
            </w:r>
            <w:r>
              <w:tab/>
              <w:t>11 - MUNICIPAL</w:t>
            </w:r>
            <w:r>
              <w:br/>
            </w:r>
            <w:r>
              <w:tab/>
              <w:t>12 - OTHER</w:t>
            </w:r>
            <w:r>
              <w:br/>
            </w:r>
            <w:r>
              <w:tab/>
              <w:t>13 - FINANCING</w:t>
            </w:r>
          </w:p>
        </w:tc>
        <w:tc>
          <w:tcPr>
            <w:tcW w:w="4411" w:type="dxa"/>
            <w:shd w:val="clear" w:color="auto" w:fill="auto"/>
          </w:tcPr>
          <w:p w14:paraId="11A414D3" w14:textId="77777777" w:rsidR="00512FC7" w:rsidRPr="00512FC7" w:rsidRDefault="00512FC7" w:rsidP="00533FE7">
            <w:r w:rsidRPr="00512FC7">
              <w:lastRenderedPageBreak/>
              <w:t>Prod</w:t>
            </w:r>
          </w:p>
        </w:tc>
      </w:tr>
      <w:tr w:rsidR="00512FC7" w:rsidRPr="00512FC7" w14:paraId="15B74011" w14:textId="77777777" w:rsidTr="00533FE7">
        <w:tc>
          <w:tcPr>
            <w:tcW w:w="828" w:type="dxa"/>
            <w:shd w:val="clear" w:color="auto" w:fill="auto"/>
          </w:tcPr>
          <w:p w14:paraId="75A79066" w14:textId="77777777" w:rsidR="00512FC7" w:rsidRPr="00512FC7" w:rsidRDefault="00512FC7" w:rsidP="00533FE7">
            <w:bookmarkStart w:id="1070" w:name="fld_CFICode" w:colFirst="1" w:colLast="1"/>
            <w:bookmarkEnd w:id="1069"/>
            <w:r w:rsidRPr="00512FC7">
              <w:lastRenderedPageBreak/>
              <w:t>461</w:t>
            </w:r>
          </w:p>
        </w:tc>
        <w:tc>
          <w:tcPr>
            <w:tcW w:w="2069" w:type="dxa"/>
            <w:shd w:val="clear" w:color="auto" w:fill="auto"/>
          </w:tcPr>
          <w:p w14:paraId="385BA240" w14:textId="77777777" w:rsidR="00512FC7" w:rsidRPr="00512FC7" w:rsidRDefault="00512FC7" w:rsidP="00533FE7">
            <w:r w:rsidRPr="00512FC7">
              <w:t>CFICode</w:t>
            </w:r>
          </w:p>
        </w:tc>
        <w:tc>
          <w:tcPr>
            <w:tcW w:w="1083" w:type="dxa"/>
            <w:shd w:val="clear" w:color="auto" w:fill="auto"/>
          </w:tcPr>
          <w:p w14:paraId="2E6C3B35" w14:textId="77777777" w:rsidR="00512FC7" w:rsidRPr="00512FC7" w:rsidRDefault="00512FC7" w:rsidP="00533FE7">
            <w:r w:rsidRPr="00512FC7">
              <w:t>String</w:t>
            </w:r>
          </w:p>
        </w:tc>
        <w:tc>
          <w:tcPr>
            <w:tcW w:w="4677" w:type="dxa"/>
            <w:shd w:val="clear" w:color="auto" w:fill="auto"/>
          </w:tcPr>
          <w:p w14:paraId="09281E73" w14:textId="77777777" w:rsidR="00512FC7" w:rsidRPr="00512FC7" w:rsidRDefault="00512FC7" w:rsidP="00533FE7">
            <w:pPr>
              <w:jc w:val="left"/>
            </w:pPr>
            <w:r w:rsidRPr="00512FC7">
              <w:t>Indicates the type of security using ISO 10962 standard, Classification of Financial Instruments (CFI code) values. ISO 10962 is maintained by ANNA (Association of National Numbering Agencies) acting as Registration Authority. See "Appendix 6-B FIX Fields Based Upon Other Standards". See also the Product (460) and SecurityType (167) fields. It is recommended that CFICode be used instead of SecurityType (167) for non-Fixed Income instruments.</w:t>
            </w:r>
            <w:r>
              <w:br/>
            </w:r>
            <w:r w:rsidRPr="00512FC7">
              <w:t>A subset of possible values applicable to FIX usage are identified in "Appendix 6-D CFICode Usage - ISO 10962 Classification of Financial Instruments (CFI code)"</w:t>
            </w:r>
          </w:p>
        </w:tc>
        <w:tc>
          <w:tcPr>
            <w:tcW w:w="4411" w:type="dxa"/>
            <w:shd w:val="clear" w:color="auto" w:fill="auto"/>
          </w:tcPr>
          <w:p w14:paraId="6324CC1C" w14:textId="77777777" w:rsidR="00512FC7" w:rsidRPr="00512FC7" w:rsidRDefault="00512FC7" w:rsidP="00533FE7">
            <w:r w:rsidRPr="00512FC7">
              <w:t>CFI</w:t>
            </w:r>
          </w:p>
        </w:tc>
      </w:tr>
      <w:tr w:rsidR="00512FC7" w:rsidRPr="00512FC7" w14:paraId="427736F8" w14:textId="77777777" w:rsidTr="00533FE7">
        <w:tc>
          <w:tcPr>
            <w:tcW w:w="828" w:type="dxa"/>
            <w:shd w:val="clear" w:color="auto" w:fill="auto"/>
          </w:tcPr>
          <w:p w14:paraId="32218340" w14:textId="77777777" w:rsidR="00512FC7" w:rsidRPr="00512FC7" w:rsidRDefault="00512FC7" w:rsidP="00533FE7">
            <w:bookmarkStart w:id="1071" w:name="fld_UnderlyingProduct" w:colFirst="1" w:colLast="1"/>
            <w:bookmarkEnd w:id="1070"/>
            <w:r w:rsidRPr="00512FC7">
              <w:t>462</w:t>
            </w:r>
          </w:p>
        </w:tc>
        <w:tc>
          <w:tcPr>
            <w:tcW w:w="2069" w:type="dxa"/>
            <w:shd w:val="clear" w:color="auto" w:fill="auto"/>
          </w:tcPr>
          <w:p w14:paraId="4AB4F522" w14:textId="77777777" w:rsidR="00512FC7" w:rsidRPr="00512FC7" w:rsidRDefault="00512FC7" w:rsidP="00533FE7">
            <w:r w:rsidRPr="00512FC7">
              <w:t>UnderlyingProduct</w:t>
            </w:r>
          </w:p>
        </w:tc>
        <w:tc>
          <w:tcPr>
            <w:tcW w:w="1083" w:type="dxa"/>
            <w:shd w:val="clear" w:color="auto" w:fill="auto"/>
          </w:tcPr>
          <w:p w14:paraId="1B2CECC0" w14:textId="77777777" w:rsidR="00512FC7" w:rsidRPr="00512FC7" w:rsidRDefault="00512FC7" w:rsidP="00533FE7">
            <w:r w:rsidRPr="00512FC7">
              <w:t>int</w:t>
            </w:r>
          </w:p>
        </w:tc>
        <w:tc>
          <w:tcPr>
            <w:tcW w:w="4677" w:type="dxa"/>
            <w:shd w:val="clear" w:color="auto" w:fill="auto"/>
          </w:tcPr>
          <w:p w14:paraId="25833B99" w14:textId="77777777" w:rsidR="00512FC7" w:rsidRDefault="00512FC7" w:rsidP="00533FE7">
            <w:pPr>
              <w:jc w:val="left"/>
            </w:pPr>
            <w:r>
              <w:t>Underlying security's Product.</w:t>
            </w:r>
            <w:r>
              <w:br/>
              <w:t>Valid values: see Product(460) field</w:t>
            </w:r>
          </w:p>
          <w:p w14:paraId="369218C0" w14:textId="77777777" w:rsidR="00512FC7" w:rsidRPr="00512FC7" w:rsidRDefault="00512FC7" w:rsidP="00533FE7">
            <w:pPr>
              <w:jc w:val="left"/>
            </w:pPr>
            <w:r>
              <w:t>Valid values:</w:t>
            </w:r>
            <w:r>
              <w:br/>
            </w:r>
            <w:r>
              <w:tab/>
              <w:t>1 - AGENCY</w:t>
            </w:r>
            <w:r>
              <w:br/>
            </w:r>
            <w:r>
              <w:tab/>
              <w:t>2 - COMMODITY</w:t>
            </w:r>
            <w:r>
              <w:br/>
            </w:r>
            <w:r>
              <w:tab/>
              <w:t>3 - CORPORATE</w:t>
            </w:r>
            <w:r>
              <w:br/>
            </w:r>
            <w:r>
              <w:tab/>
              <w:t>4 - CURRENCY</w:t>
            </w:r>
            <w:r>
              <w:br/>
            </w:r>
            <w:r>
              <w:tab/>
              <w:t>5 - EQUITY</w:t>
            </w:r>
            <w:r>
              <w:br/>
            </w:r>
            <w:r>
              <w:tab/>
              <w:t>6 - GOVERNMENT</w:t>
            </w:r>
            <w:r>
              <w:br/>
            </w:r>
            <w:r>
              <w:tab/>
              <w:t>7 - INDEX</w:t>
            </w:r>
            <w:r>
              <w:br/>
            </w:r>
            <w:r>
              <w:tab/>
              <w:t>8 - LOAN</w:t>
            </w:r>
            <w:r>
              <w:br/>
            </w:r>
            <w:r>
              <w:tab/>
              <w:t>9 - MONEYMARKET</w:t>
            </w:r>
            <w:r>
              <w:br/>
            </w:r>
            <w:r>
              <w:tab/>
              <w:t>10 - MORTGAGE</w:t>
            </w:r>
            <w:r>
              <w:br/>
            </w:r>
            <w:r>
              <w:lastRenderedPageBreak/>
              <w:tab/>
              <w:t>11 - MUNICIPAL</w:t>
            </w:r>
            <w:r>
              <w:br/>
            </w:r>
            <w:r>
              <w:tab/>
              <w:t>12 - OTHER</w:t>
            </w:r>
            <w:r>
              <w:br/>
            </w:r>
            <w:r>
              <w:tab/>
              <w:t>13 - FINANCING</w:t>
            </w:r>
          </w:p>
        </w:tc>
        <w:tc>
          <w:tcPr>
            <w:tcW w:w="4411" w:type="dxa"/>
            <w:shd w:val="clear" w:color="auto" w:fill="auto"/>
          </w:tcPr>
          <w:p w14:paraId="1DCC521F" w14:textId="77777777" w:rsidR="00512FC7" w:rsidRPr="00512FC7" w:rsidRDefault="00512FC7" w:rsidP="00533FE7">
            <w:r w:rsidRPr="00512FC7">
              <w:lastRenderedPageBreak/>
              <w:t>Prod</w:t>
            </w:r>
          </w:p>
        </w:tc>
      </w:tr>
      <w:tr w:rsidR="00512FC7" w:rsidRPr="00512FC7" w14:paraId="710EF69B" w14:textId="77777777" w:rsidTr="00533FE7">
        <w:tc>
          <w:tcPr>
            <w:tcW w:w="828" w:type="dxa"/>
            <w:shd w:val="clear" w:color="auto" w:fill="auto"/>
          </w:tcPr>
          <w:p w14:paraId="72849B69" w14:textId="77777777" w:rsidR="00512FC7" w:rsidRPr="00512FC7" w:rsidRDefault="00512FC7" w:rsidP="00533FE7">
            <w:bookmarkStart w:id="1072" w:name="fld_UnderlyingCFICode" w:colFirst="1" w:colLast="1"/>
            <w:bookmarkEnd w:id="1071"/>
            <w:r w:rsidRPr="00512FC7">
              <w:lastRenderedPageBreak/>
              <w:t>463</w:t>
            </w:r>
          </w:p>
        </w:tc>
        <w:tc>
          <w:tcPr>
            <w:tcW w:w="2069" w:type="dxa"/>
            <w:shd w:val="clear" w:color="auto" w:fill="auto"/>
          </w:tcPr>
          <w:p w14:paraId="644B0ABF" w14:textId="77777777" w:rsidR="00512FC7" w:rsidRPr="00512FC7" w:rsidRDefault="00512FC7" w:rsidP="00533FE7">
            <w:r w:rsidRPr="00512FC7">
              <w:t>UnderlyingCFICode</w:t>
            </w:r>
          </w:p>
        </w:tc>
        <w:tc>
          <w:tcPr>
            <w:tcW w:w="1083" w:type="dxa"/>
            <w:shd w:val="clear" w:color="auto" w:fill="auto"/>
          </w:tcPr>
          <w:p w14:paraId="2DE8281D" w14:textId="77777777" w:rsidR="00512FC7" w:rsidRPr="00512FC7" w:rsidRDefault="00512FC7" w:rsidP="00533FE7">
            <w:r w:rsidRPr="00512FC7">
              <w:t>String</w:t>
            </w:r>
          </w:p>
        </w:tc>
        <w:tc>
          <w:tcPr>
            <w:tcW w:w="4677" w:type="dxa"/>
            <w:shd w:val="clear" w:color="auto" w:fill="auto"/>
          </w:tcPr>
          <w:p w14:paraId="3E57BB80" w14:textId="77777777" w:rsidR="00512FC7" w:rsidRPr="00512FC7" w:rsidRDefault="00512FC7" w:rsidP="00533FE7">
            <w:pPr>
              <w:jc w:val="left"/>
            </w:pPr>
            <w:r w:rsidRPr="00512FC7">
              <w:t>Underlying security's CFICode.</w:t>
            </w:r>
            <w:r>
              <w:br/>
            </w:r>
            <w:r w:rsidRPr="00512FC7">
              <w:t>Valid values: see CFICode (461) field</w:t>
            </w:r>
          </w:p>
        </w:tc>
        <w:tc>
          <w:tcPr>
            <w:tcW w:w="4411" w:type="dxa"/>
            <w:shd w:val="clear" w:color="auto" w:fill="auto"/>
          </w:tcPr>
          <w:p w14:paraId="46C0E49B" w14:textId="77777777" w:rsidR="00512FC7" w:rsidRPr="00512FC7" w:rsidRDefault="00512FC7" w:rsidP="00533FE7">
            <w:r w:rsidRPr="00512FC7">
              <w:t>CFI</w:t>
            </w:r>
          </w:p>
        </w:tc>
      </w:tr>
      <w:tr w:rsidR="00512FC7" w:rsidRPr="00512FC7" w14:paraId="4204AA96" w14:textId="77777777" w:rsidTr="00533FE7">
        <w:tc>
          <w:tcPr>
            <w:tcW w:w="828" w:type="dxa"/>
            <w:shd w:val="clear" w:color="auto" w:fill="auto"/>
          </w:tcPr>
          <w:p w14:paraId="66179284" w14:textId="77777777" w:rsidR="00512FC7" w:rsidRPr="00512FC7" w:rsidRDefault="00512FC7" w:rsidP="00533FE7">
            <w:bookmarkStart w:id="1073" w:name="fld_TestMessageIndicator" w:colFirst="1" w:colLast="1"/>
            <w:bookmarkEnd w:id="1072"/>
            <w:r w:rsidRPr="00512FC7">
              <w:t>464</w:t>
            </w:r>
          </w:p>
        </w:tc>
        <w:tc>
          <w:tcPr>
            <w:tcW w:w="2069" w:type="dxa"/>
            <w:shd w:val="clear" w:color="auto" w:fill="auto"/>
          </w:tcPr>
          <w:p w14:paraId="315CB5AF" w14:textId="77777777" w:rsidR="00512FC7" w:rsidRPr="00512FC7" w:rsidRDefault="00512FC7" w:rsidP="00533FE7">
            <w:r w:rsidRPr="00512FC7">
              <w:t>TestMessageIndicator</w:t>
            </w:r>
          </w:p>
        </w:tc>
        <w:tc>
          <w:tcPr>
            <w:tcW w:w="1083" w:type="dxa"/>
            <w:shd w:val="clear" w:color="auto" w:fill="auto"/>
          </w:tcPr>
          <w:p w14:paraId="4CB2CB59" w14:textId="77777777" w:rsidR="00512FC7" w:rsidRPr="00512FC7" w:rsidRDefault="00512FC7" w:rsidP="00533FE7">
            <w:r w:rsidRPr="00512FC7">
              <w:t>Boolean</w:t>
            </w:r>
          </w:p>
        </w:tc>
        <w:tc>
          <w:tcPr>
            <w:tcW w:w="4677" w:type="dxa"/>
            <w:shd w:val="clear" w:color="auto" w:fill="auto"/>
          </w:tcPr>
          <w:p w14:paraId="022FE7D5" w14:textId="77777777" w:rsidR="00512FC7" w:rsidRDefault="00512FC7" w:rsidP="00533FE7">
            <w:pPr>
              <w:jc w:val="left"/>
            </w:pPr>
            <w:r>
              <w:t>Indicates whether or not this FIX Session is a "test" vs. "production" connection. Useful for preventing "accidents".</w:t>
            </w:r>
          </w:p>
          <w:p w14:paraId="02DD8956" w14:textId="77777777" w:rsidR="00512FC7" w:rsidRPr="00512FC7" w:rsidRDefault="00512FC7" w:rsidP="00533FE7">
            <w:pPr>
              <w:jc w:val="left"/>
            </w:pPr>
            <w:r>
              <w:t>Valid values:</w:t>
            </w:r>
            <w:r>
              <w:br/>
            </w:r>
            <w:r>
              <w:tab/>
              <w:t>N - Fales (Production)</w:t>
            </w:r>
            <w:r>
              <w:br/>
            </w:r>
            <w:r>
              <w:tab/>
              <w:t>Y - True (Test)</w:t>
            </w:r>
          </w:p>
        </w:tc>
        <w:tc>
          <w:tcPr>
            <w:tcW w:w="4411" w:type="dxa"/>
            <w:shd w:val="clear" w:color="auto" w:fill="auto"/>
          </w:tcPr>
          <w:p w14:paraId="07EA4924" w14:textId="77777777" w:rsidR="00512FC7" w:rsidRPr="00512FC7" w:rsidRDefault="00512FC7" w:rsidP="00533FE7"/>
        </w:tc>
      </w:tr>
      <w:tr w:rsidR="00DE5358" w:rsidRPr="00DE5358" w14:paraId="2B5E9783" w14:textId="77777777" w:rsidTr="00BD0927">
        <w:trPr>
          <w:del w:id="1074" w:author="Administrator" w:date="2011-08-18T10:26:00Z"/>
        </w:trPr>
        <w:tc>
          <w:tcPr>
            <w:tcW w:w="828" w:type="dxa"/>
            <w:shd w:val="clear" w:color="auto" w:fill="auto"/>
          </w:tcPr>
          <w:p w14:paraId="66082C7E" w14:textId="77777777" w:rsidR="00DE5358" w:rsidRPr="00DE5358" w:rsidRDefault="00DE5358" w:rsidP="00DE5358">
            <w:pPr>
              <w:rPr>
                <w:del w:id="1075" w:author="Administrator" w:date="2011-08-18T10:26:00Z"/>
              </w:rPr>
            </w:pPr>
            <w:bookmarkStart w:id="1076" w:name="fld_QuantityType" w:colFirst="1" w:colLast="1"/>
            <w:bookmarkStart w:id="1077" w:name="fld_BookingRefID" w:colFirst="1" w:colLast="1"/>
            <w:bookmarkEnd w:id="1073"/>
            <w:del w:id="1078" w:author="Administrator" w:date="2011-08-18T10:26:00Z">
              <w:r w:rsidRPr="00DE5358">
                <w:delText>465</w:delText>
              </w:r>
            </w:del>
          </w:p>
        </w:tc>
        <w:tc>
          <w:tcPr>
            <w:tcW w:w="2069" w:type="dxa"/>
            <w:shd w:val="clear" w:color="auto" w:fill="auto"/>
          </w:tcPr>
          <w:p w14:paraId="629FB849" w14:textId="77777777" w:rsidR="00DE5358" w:rsidRPr="00DE5358" w:rsidRDefault="00DE5358" w:rsidP="00DE5358">
            <w:pPr>
              <w:rPr>
                <w:del w:id="1079" w:author="Administrator" w:date="2011-08-18T10:26:00Z"/>
              </w:rPr>
            </w:pPr>
            <w:del w:id="1080" w:author="Administrator" w:date="2011-08-18T10:26:00Z">
              <w:r w:rsidRPr="00DE5358">
                <w:delText>QuantityType</w:delText>
              </w:r>
            </w:del>
          </w:p>
        </w:tc>
        <w:tc>
          <w:tcPr>
            <w:tcW w:w="1083" w:type="dxa"/>
            <w:shd w:val="clear" w:color="auto" w:fill="auto"/>
          </w:tcPr>
          <w:p w14:paraId="246DB28C" w14:textId="77777777" w:rsidR="00DE5358" w:rsidRPr="00DE5358" w:rsidRDefault="00DE5358" w:rsidP="00DE5358">
            <w:pPr>
              <w:rPr>
                <w:del w:id="1081" w:author="Administrator" w:date="2011-08-18T10:26:00Z"/>
              </w:rPr>
            </w:pPr>
            <w:del w:id="1082" w:author="Administrator" w:date="2011-08-18T10:26:00Z">
              <w:r w:rsidRPr="00DE5358">
                <w:delText>int</w:delText>
              </w:r>
            </w:del>
          </w:p>
        </w:tc>
        <w:tc>
          <w:tcPr>
            <w:tcW w:w="4677" w:type="dxa"/>
            <w:shd w:val="clear" w:color="auto" w:fill="auto"/>
          </w:tcPr>
          <w:p w14:paraId="1F675929" w14:textId="77777777" w:rsidR="00DE5358" w:rsidRDefault="00DE5358" w:rsidP="00BD0927">
            <w:pPr>
              <w:jc w:val="left"/>
              <w:rPr>
                <w:del w:id="1083" w:author="Administrator" w:date="2011-08-18T10:26:00Z"/>
              </w:rPr>
            </w:pPr>
            <w:del w:id="1084" w:author="Administrator" w:date="2011-08-18T10:26:00Z">
              <w:r>
                <w:delText>Deprecated in FIX.4.4 Designates the type of quantities (e.g. OrderQty) specified.  Used for MBS and TIPS Fixed Income security types.</w:delText>
              </w:r>
            </w:del>
          </w:p>
          <w:p w14:paraId="5AD44B7D" w14:textId="77777777" w:rsidR="00DE5358" w:rsidRPr="00DE5358" w:rsidRDefault="00DE5358" w:rsidP="00BD0927">
            <w:pPr>
              <w:jc w:val="left"/>
              <w:rPr>
                <w:del w:id="1085" w:author="Administrator" w:date="2011-08-18T10:26:00Z"/>
              </w:rPr>
            </w:pPr>
            <w:del w:id="1086" w:author="Administrator" w:date="2011-08-18T10:26:00Z">
              <w:r>
                <w:delText>Valid values:</w:delText>
              </w:r>
              <w:r>
                <w:br/>
              </w:r>
              <w:r>
                <w:tab/>
                <w:delText>1 - SHARES</w:delText>
              </w:r>
              <w:r>
                <w:br/>
              </w:r>
              <w:r>
                <w:tab/>
                <w:delText>2 - BONDS</w:delText>
              </w:r>
              <w:r>
                <w:br/>
              </w:r>
              <w:r>
                <w:tab/>
                <w:delText>3 - CURRENTFACE</w:delText>
              </w:r>
              <w:r>
                <w:br/>
              </w:r>
              <w:r>
                <w:tab/>
                <w:delText>4 - ORIGINALFACE</w:delText>
              </w:r>
              <w:r>
                <w:br/>
              </w:r>
              <w:r>
                <w:tab/>
                <w:delText>5 - CURRENCY</w:delText>
              </w:r>
              <w:r>
                <w:br/>
              </w:r>
              <w:r>
                <w:tab/>
                <w:delText>6 - CONTRACTS</w:delText>
              </w:r>
              <w:r>
                <w:br/>
              </w:r>
              <w:r>
                <w:tab/>
                <w:delText>7 - OTHER</w:delText>
              </w:r>
              <w:r>
                <w:br/>
              </w:r>
              <w:r>
                <w:tab/>
                <w:delText>8 - PAR</w:delText>
              </w:r>
            </w:del>
          </w:p>
        </w:tc>
        <w:tc>
          <w:tcPr>
            <w:tcW w:w="4411" w:type="dxa"/>
            <w:shd w:val="clear" w:color="auto" w:fill="auto"/>
          </w:tcPr>
          <w:p w14:paraId="1D60F332" w14:textId="77777777" w:rsidR="00DE5358" w:rsidRPr="00DE5358" w:rsidRDefault="00DE5358" w:rsidP="00DE5358">
            <w:pPr>
              <w:rPr>
                <w:del w:id="1087" w:author="Administrator" w:date="2011-08-18T10:26:00Z"/>
              </w:rPr>
            </w:pPr>
            <w:del w:id="1088" w:author="Administrator" w:date="2011-08-18T10:26:00Z">
              <w:r w:rsidRPr="00DE5358">
                <w:delText>QtyTypDeprecated</w:delText>
              </w:r>
            </w:del>
          </w:p>
        </w:tc>
      </w:tr>
      <w:bookmarkEnd w:id="1076"/>
      <w:tr w:rsidR="00512FC7" w:rsidRPr="00512FC7" w14:paraId="74574851" w14:textId="77777777" w:rsidTr="00533FE7">
        <w:tc>
          <w:tcPr>
            <w:tcW w:w="828" w:type="dxa"/>
            <w:shd w:val="clear" w:color="auto" w:fill="auto"/>
          </w:tcPr>
          <w:p w14:paraId="48111DC5" w14:textId="77777777" w:rsidR="00512FC7" w:rsidRPr="00512FC7" w:rsidRDefault="00512FC7" w:rsidP="00533FE7">
            <w:r w:rsidRPr="00512FC7">
              <w:t>466</w:t>
            </w:r>
          </w:p>
        </w:tc>
        <w:tc>
          <w:tcPr>
            <w:tcW w:w="2069" w:type="dxa"/>
            <w:shd w:val="clear" w:color="auto" w:fill="auto"/>
          </w:tcPr>
          <w:p w14:paraId="53AFD7B2" w14:textId="77777777" w:rsidR="00512FC7" w:rsidRPr="00512FC7" w:rsidRDefault="00512FC7" w:rsidP="00533FE7">
            <w:r w:rsidRPr="00512FC7">
              <w:t>BookingRefID</w:t>
            </w:r>
          </w:p>
        </w:tc>
        <w:tc>
          <w:tcPr>
            <w:tcW w:w="1083" w:type="dxa"/>
            <w:shd w:val="clear" w:color="auto" w:fill="auto"/>
          </w:tcPr>
          <w:p w14:paraId="1BF2AC4C" w14:textId="77777777" w:rsidR="00512FC7" w:rsidRPr="00512FC7" w:rsidRDefault="00512FC7" w:rsidP="00533FE7">
            <w:r w:rsidRPr="00512FC7">
              <w:t>String</w:t>
            </w:r>
          </w:p>
        </w:tc>
        <w:tc>
          <w:tcPr>
            <w:tcW w:w="4677" w:type="dxa"/>
            <w:shd w:val="clear" w:color="auto" w:fill="auto"/>
          </w:tcPr>
          <w:p w14:paraId="47C890E9" w14:textId="77777777" w:rsidR="00512FC7" w:rsidRPr="00512FC7" w:rsidRDefault="00512FC7" w:rsidP="00533FE7">
            <w:pPr>
              <w:jc w:val="left"/>
            </w:pPr>
            <w:r w:rsidRPr="00512FC7">
              <w:t>Common reference passed to a post-trade booking process (e.g. industry matching utility).</w:t>
            </w:r>
          </w:p>
        </w:tc>
        <w:tc>
          <w:tcPr>
            <w:tcW w:w="4411" w:type="dxa"/>
            <w:shd w:val="clear" w:color="auto" w:fill="auto"/>
          </w:tcPr>
          <w:p w14:paraId="746C2869" w14:textId="77777777" w:rsidR="00512FC7" w:rsidRPr="00512FC7" w:rsidRDefault="00512FC7" w:rsidP="00533FE7">
            <w:r w:rsidRPr="00512FC7">
              <w:t>BkngRefID</w:t>
            </w:r>
          </w:p>
        </w:tc>
      </w:tr>
      <w:tr w:rsidR="00512FC7" w:rsidRPr="00512FC7" w14:paraId="600D845C" w14:textId="77777777" w:rsidTr="00533FE7">
        <w:tc>
          <w:tcPr>
            <w:tcW w:w="828" w:type="dxa"/>
            <w:shd w:val="clear" w:color="auto" w:fill="auto"/>
          </w:tcPr>
          <w:p w14:paraId="537E3526" w14:textId="77777777" w:rsidR="00512FC7" w:rsidRPr="00512FC7" w:rsidRDefault="00512FC7" w:rsidP="00533FE7">
            <w:bookmarkStart w:id="1089" w:name="fld_IndividualAllocID" w:colFirst="1" w:colLast="1"/>
            <w:bookmarkEnd w:id="1077"/>
            <w:r w:rsidRPr="00512FC7">
              <w:t>467</w:t>
            </w:r>
          </w:p>
        </w:tc>
        <w:tc>
          <w:tcPr>
            <w:tcW w:w="2069" w:type="dxa"/>
            <w:shd w:val="clear" w:color="auto" w:fill="auto"/>
          </w:tcPr>
          <w:p w14:paraId="2BC9D809" w14:textId="77777777" w:rsidR="00512FC7" w:rsidRPr="00512FC7" w:rsidRDefault="00512FC7" w:rsidP="00533FE7">
            <w:r w:rsidRPr="00512FC7">
              <w:t>IndividualAllocID</w:t>
            </w:r>
          </w:p>
        </w:tc>
        <w:tc>
          <w:tcPr>
            <w:tcW w:w="1083" w:type="dxa"/>
            <w:shd w:val="clear" w:color="auto" w:fill="auto"/>
          </w:tcPr>
          <w:p w14:paraId="797193F4" w14:textId="77777777" w:rsidR="00512FC7" w:rsidRPr="00512FC7" w:rsidRDefault="00512FC7" w:rsidP="00533FE7">
            <w:r w:rsidRPr="00512FC7">
              <w:t>String</w:t>
            </w:r>
          </w:p>
        </w:tc>
        <w:tc>
          <w:tcPr>
            <w:tcW w:w="4677" w:type="dxa"/>
            <w:shd w:val="clear" w:color="auto" w:fill="auto"/>
          </w:tcPr>
          <w:p w14:paraId="1545EACF" w14:textId="77777777" w:rsidR="00512FC7" w:rsidRPr="00512FC7" w:rsidRDefault="00512FC7" w:rsidP="00533FE7">
            <w:pPr>
              <w:jc w:val="left"/>
            </w:pPr>
            <w:r w:rsidRPr="00512FC7">
              <w:t>Unique identifier for a specific NoAllocs (78) repeating group instance (e.g. for an AllocAccount).</w:t>
            </w:r>
          </w:p>
        </w:tc>
        <w:tc>
          <w:tcPr>
            <w:tcW w:w="4411" w:type="dxa"/>
            <w:shd w:val="clear" w:color="auto" w:fill="auto"/>
          </w:tcPr>
          <w:p w14:paraId="364DC1B8" w14:textId="77777777" w:rsidR="00512FC7" w:rsidRPr="00512FC7" w:rsidRDefault="00512FC7" w:rsidP="00533FE7">
            <w:r w:rsidRPr="00512FC7">
              <w:t>IndAllocID</w:t>
            </w:r>
          </w:p>
        </w:tc>
      </w:tr>
      <w:tr w:rsidR="00512FC7" w:rsidRPr="00512FC7" w14:paraId="6E4C733E" w14:textId="77777777" w:rsidTr="00533FE7">
        <w:tc>
          <w:tcPr>
            <w:tcW w:w="828" w:type="dxa"/>
            <w:shd w:val="clear" w:color="auto" w:fill="auto"/>
          </w:tcPr>
          <w:p w14:paraId="019BB96F" w14:textId="77777777" w:rsidR="00512FC7" w:rsidRPr="00512FC7" w:rsidRDefault="00512FC7" w:rsidP="00533FE7">
            <w:bookmarkStart w:id="1090" w:name="fld_RoundingDirection" w:colFirst="1" w:colLast="1"/>
            <w:bookmarkEnd w:id="1089"/>
            <w:r w:rsidRPr="00512FC7">
              <w:t>468</w:t>
            </w:r>
          </w:p>
        </w:tc>
        <w:tc>
          <w:tcPr>
            <w:tcW w:w="2069" w:type="dxa"/>
            <w:shd w:val="clear" w:color="auto" w:fill="auto"/>
          </w:tcPr>
          <w:p w14:paraId="4E257C0A" w14:textId="77777777" w:rsidR="00512FC7" w:rsidRPr="00512FC7" w:rsidRDefault="00512FC7" w:rsidP="00533FE7">
            <w:r w:rsidRPr="00512FC7">
              <w:t>RoundingDirection</w:t>
            </w:r>
          </w:p>
        </w:tc>
        <w:tc>
          <w:tcPr>
            <w:tcW w:w="1083" w:type="dxa"/>
            <w:shd w:val="clear" w:color="auto" w:fill="auto"/>
          </w:tcPr>
          <w:p w14:paraId="0F1465A0" w14:textId="77777777" w:rsidR="00512FC7" w:rsidRPr="00512FC7" w:rsidRDefault="00512FC7" w:rsidP="00533FE7">
            <w:r w:rsidRPr="00512FC7">
              <w:t>char</w:t>
            </w:r>
          </w:p>
        </w:tc>
        <w:tc>
          <w:tcPr>
            <w:tcW w:w="4677" w:type="dxa"/>
            <w:shd w:val="clear" w:color="auto" w:fill="auto"/>
          </w:tcPr>
          <w:p w14:paraId="1C8B6FD6" w14:textId="77777777" w:rsidR="00512FC7" w:rsidRDefault="00512FC7" w:rsidP="00533FE7">
            <w:pPr>
              <w:jc w:val="left"/>
            </w:pPr>
            <w:r>
              <w:t>Specifies which direction to round For CIV - indicates whether or not the quantity of shares/units is to be rounded and in which direction where CashOrdQty (152) or (for CIV only) OrderPercent (516) are specified on an order.</w:t>
            </w:r>
            <w:r>
              <w:br/>
              <w:t>The default is for rounding to be at the discretion of the executing broker or fund manager.</w:t>
            </w:r>
            <w:r>
              <w:br/>
              <w:t xml:space="preserve">e.g. for an order specifying CashOrdQty or </w:t>
            </w:r>
            <w:r>
              <w:lastRenderedPageBreak/>
              <w:t>OrderPercent if the calculated number of shares/units was 325.76 and RoundingModulus (469) was 0 - "round down" would give 320 units, 1 - "round up" would give 330 units and "round to nearest" would give 320 units.</w:t>
            </w:r>
          </w:p>
          <w:p w14:paraId="2C4E2DE0" w14:textId="77777777" w:rsidR="00512FC7" w:rsidRPr="00512FC7" w:rsidRDefault="00512FC7" w:rsidP="00533FE7">
            <w:pPr>
              <w:jc w:val="left"/>
            </w:pPr>
            <w:r>
              <w:t>Valid values:</w:t>
            </w:r>
            <w:r>
              <w:br/>
            </w:r>
            <w:r>
              <w:tab/>
              <w:t>0 - Round to nearest</w:t>
            </w:r>
            <w:r>
              <w:br/>
            </w:r>
            <w:r>
              <w:tab/>
              <w:t>1 - Round down</w:t>
            </w:r>
            <w:r>
              <w:br/>
            </w:r>
            <w:r>
              <w:tab/>
              <w:t>2 - Round up</w:t>
            </w:r>
          </w:p>
        </w:tc>
        <w:tc>
          <w:tcPr>
            <w:tcW w:w="4411" w:type="dxa"/>
            <w:shd w:val="clear" w:color="auto" w:fill="auto"/>
          </w:tcPr>
          <w:p w14:paraId="4E42A8A4" w14:textId="77777777" w:rsidR="00512FC7" w:rsidRPr="00512FC7" w:rsidRDefault="00512FC7" w:rsidP="00533FE7">
            <w:r w:rsidRPr="00512FC7">
              <w:lastRenderedPageBreak/>
              <w:t>RndDir</w:t>
            </w:r>
          </w:p>
        </w:tc>
      </w:tr>
      <w:tr w:rsidR="00512FC7" w:rsidRPr="00512FC7" w14:paraId="6A8F8295" w14:textId="77777777" w:rsidTr="00533FE7">
        <w:tc>
          <w:tcPr>
            <w:tcW w:w="828" w:type="dxa"/>
            <w:shd w:val="clear" w:color="auto" w:fill="auto"/>
          </w:tcPr>
          <w:p w14:paraId="05EDFF4C" w14:textId="77777777" w:rsidR="00512FC7" w:rsidRPr="00512FC7" w:rsidRDefault="00512FC7" w:rsidP="00533FE7">
            <w:bookmarkStart w:id="1091" w:name="fld_RoundingModulus" w:colFirst="1" w:colLast="1"/>
            <w:bookmarkEnd w:id="1090"/>
            <w:r w:rsidRPr="00512FC7">
              <w:lastRenderedPageBreak/>
              <w:t>469</w:t>
            </w:r>
          </w:p>
        </w:tc>
        <w:tc>
          <w:tcPr>
            <w:tcW w:w="2069" w:type="dxa"/>
            <w:shd w:val="clear" w:color="auto" w:fill="auto"/>
          </w:tcPr>
          <w:p w14:paraId="1667BE22" w14:textId="77777777" w:rsidR="00512FC7" w:rsidRPr="00512FC7" w:rsidRDefault="00512FC7" w:rsidP="00533FE7">
            <w:r w:rsidRPr="00512FC7">
              <w:t>RoundingModulus</w:t>
            </w:r>
          </w:p>
        </w:tc>
        <w:tc>
          <w:tcPr>
            <w:tcW w:w="1083" w:type="dxa"/>
            <w:shd w:val="clear" w:color="auto" w:fill="auto"/>
          </w:tcPr>
          <w:p w14:paraId="24F5E8AF" w14:textId="77777777" w:rsidR="00512FC7" w:rsidRPr="00512FC7" w:rsidRDefault="00512FC7" w:rsidP="00533FE7">
            <w:r w:rsidRPr="00512FC7">
              <w:t>float</w:t>
            </w:r>
          </w:p>
        </w:tc>
        <w:tc>
          <w:tcPr>
            <w:tcW w:w="4677" w:type="dxa"/>
            <w:shd w:val="clear" w:color="auto" w:fill="auto"/>
          </w:tcPr>
          <w:p w14:paraId="08EC3C3F" w14:textId="77777777" w:rsidR="00512FC7" w:rsidRPr="00512FC7" w:rsidRDefault="00512FC7" w:rsidP="00533FE7">
            <w:pPr>
              <w:jc w:val="left"/>
            </w:pPr>
            <w:r w:rsidRPr="00512FC7">
              <w:t>For CIV - a float value indicating the value to which rounding is required.</w:t>
            </w:r>
            <w:r>
              <w:br/>
            </w:r>
            <w:r w:rsidRPr="00512FC7">
              <w:t>i.e. 0 means round to a multiple of 0 units/shares; 0.5 means round to a multiple of 0.5 units/shares.</w:t>
            </w:r>
            <w:r>
              <w:br/>
            </w:r>
            <w:r w:rsidRPr="00512FC7">
              <w:t>The default, if RoundingDirection (468) is specified without RoundingModulus, is to round to a whole unit/share.</w:t>
            </w:r>
          </w:p>
        </w:tc>
        <w:tc>
          <w:tcPr>
            <w:tcW w:w="4411" w:type="dxa"/>
            <w:shd w:val="clear" w:color="auto" w:fill="auto"/>
          </w:tcPr>
          <w:p w14:paraId="69CFF8FA" w14:textId="77777777" w:rsidR="00512FC7" w:rsidRPr="00512FC7" w:rsidRDefault="00512FC7" w:rsidP="00533FE7">
            <w:r w:rsidRPr="00512FC7">
              <w:t>RndMod</w:t>
            </w:r>
          </w:p>
        </w:tc>
      </w:tr>
      <w:tr w:rsidR="00512FC7" w:rsidRPr="00512FC7" w14:paraId="7EB64630" w14:textId="77777777" w:rsidTr="00533FE7">
        <w:tc>
          <w:tcPr>
            <w:tcW w:w="828" w:type="dxa"/>
            <w:shd w:val="clear" w:color="auto" w:fill="auto"/>
          </w:tcPr>
          <w:p w14:paraId="1E918052" w14:textId="77777777" w:rsidR="00512FC7" w:rsidRPr="00512FC7" w:rsidRDefault="00512FC7" w:rsidP="00533FE7">
            <w:bookmarkStart w:id="1092" w:name="fld_CountryOfIssue" w:colFirst="1" w:colLast="1"/>
            <w:bookmarkEnd w:id="1091"/>
            <w:r w:rsidRPr="00512FC7">
              <w:t>470</w:t>
            </w:r>
          </w:p>
        </w:tc>
        <w:tc>
          <w:tcPr>
            <w:tcW w:w="2069" w:type="dxa"/>
            <w:shd w:val="clear" w:color="auto" w:fill="auto"/>
          </w:tcPr>
          <w:p w14:paraId="4EF49CBC" w14:textId="77777777" w:rsidR="00512FC7" w:rsidRPr="00512FC7" w:rsidRDefault="00512FC7" w:rsidP="00533FE7">
            <w:r w:rsidRPr="00512FC7">
              <w:t>CountryOfIssue</w:t>
            </w:r>
          </w:p>
        </w:tc>
        <w:tc>
          <w:tcPr>
            <w:tcW w:w="1083" w:type="dxa"/>
            <w:shd w:val="clear" w:color="auto" w:fill="auto"/>
          </w:tcPr>
          <w:p w14:paraId="192DB510" w14:textId="77777777" w:rsidR="00512FC7" w:rsidRPr="00512FC7" w:rsidRDefault="00512FC7" w:rsidP="00533FE7">
            <w:r w:rsidRPr="00512FC7">
              <w:t>Country</w:t>
            </w:r>
          </w:p>
        </w:tc>
        <w:tc>
          <w:tcPr>
            <w:tcW w:w="4677" w:type="dxa"/>
            <w:shd w:val="clear" w:color="auto" w:fill="auto"/>
          </w:tcPr>
          <w:p w14:paraId="0987D559" w14:textId="77777777" w:rsidR="00512FC7" w:rsidRPr="00512FC7" w:rsidRDefault="00512FC7" w:rsidP="00533FE7">
            <w:pPr>
              <w:jc w:val="left"/>
            </w:pPr>
            <w:r w:rsidRPr="00512FC7">
              <w:t>ISO Country code of instrument issue (e.g. the country portion typically used in ISIN). Can be used in conjunction with non-ISIN SecurityID (48) (e.g. CUSIP for Municipal Bonds without ISIN) to provide uniqueness.</w:t>
            </w:r>
          </w:p>
        </w:tc>
        <w:tc>
          <w:tcPr>
            <w:tcW w:w="4411" w:type="dxa"/>
            <w:shd w:val="clear" w:color="auto" w:fill="auto"/>
          </w:tcPr>
          <w:p w14:paraId="3B106317" w14:textId="77777777" w:rsidR="00512FC7" w:rsidRPr="00512FC7" w:rsidRDefault="00512FC7" w:rsidP="00533FE7">
            <w:r w:rsidRPr="00512FC7">
              <w:t>IssuCtry</w:t>
            </w:r>
          </w:p>
        </w:tc>
      </w:tr>
      <w:tr w:rsidR="00512FC7" w:rsidRPr="00512FC7" w14:paraId="2BB4CCFE" w14:textId="77777777" w:rsidTr="00533FE7">
        <w:tc>
          <w:tcPr>
            <w:tcW w:w="828" w:type="dxa"/>
            <w:shd w:val="clear" w:color="auto" w:fill="auto"/>
          </w:tcPr>
          <w:p w14:paraId="31AFA1AA" w14:textId="77777777" w:rsidR="00512FC7" w:rsidRPr="00512FC7" w:rsidRDefault="00512FC7" w:rsidP="00533FE7">
            <w:bookmarkStart w:id="1093" w:name="fld_StateOrProvinceOfIssue" w:colFirst="1" w:colLast="1"/>
            <w:bookmarkEnd w:id="1092"/>
            <w:r w:rsidRPr="00512FC7">
              <w:t>471</w:t>
            </w:r>
          </w:p>
        </w:tc>
        <w:tc>
          <w:tcPr>
            <w:tcW w:w="2069" w:type="dxa"/>
            <w:shd w:val="clear" w:color="auto" w:fill="auto"/>
          </w:tcPr>
          <w:p w14:paraId="39D9C4E9" w14:textId="77777777" w:rsidR="00512FC7" w:rsidRPr="00512FC7" w:rsidRDefault="00512FC7" w:rsidP="00533FE7">
            <w:r w:rsidRPr="00512FC7">
              <w:t>StateOrProvinceOfIssue</w:t>
            </w:r>
          </w:p>
        </w:tc>
        <w:tc>
          <w:tcPr>
            <w:tcW w:w="1083" w:type="dxa"/>
            <w:shd w:val="clear" w:color="auto" w:fill="auto"/>
          </w:tcPr>
          <w:p w14:paraId="7263E36D" w14:textId="77777777" w:rsidR="00512FC7" w:rsidRPr="00512FC7" w:rsidRDefault="00512FC7" w:rsidP="00533FE7">
            <w:r w:rsidRPr="00512FC7">
              <w:t>String</w:t>
            </w:r>
          </w:p>
        </w:tc>
        <w:tc>
          <w:tcPr>
            <w:tcW w:w="4677" w:type="dxa"/>
            <w:shd w:val="clear" w:color="auto" w:fill="auto"/>
          </w:tcPr>
          <w:p w14:paraId="7D18C30E" w14:textId="77777777" w:rsidR="00512FC7" w:rsidRPr="00512FC7" w:rsidRDefault="00512FC7" w:rsidP="00533FE7">
            <w:pPr>
              <w:jc w:val="left"/>
            </w:pPr>
            <w:r w:rsidRPr="00512FC7">
              <w:t>A two-character state or province abbreviation.</w:t>
            </w:r>
          </w:p>
        </w:tc>
        <w:tc>
          <w:tcPr>
            <w:tcW w:w="4411" w:type="dxa"/>
            <w:shd w:val="clear" w:color="auto" w:fill="auto"/>
          </w:tcPr>
          <w:p w14:paraId="39FFF708" w14:textId="77777777" w:rsidR="00512FC7" w:rsidRPr="00512FC7" w:rsidRDefault="00512FC7" w:rsidP="00533FE7">
            <w:r w:rsidRPr="00512FC7">
              <w:t>StPrv</w:t>
            </w:r>
          </w:p>
        </w:tc>
      </w:tr>
      <w:tr w:rsidR="00512FC7" w:rsidRPr="00512FC7" w14:paraId="74AD44B5" w14:textId="77777777" w:rsidTr="00533FE7">
        <w:tc>
          <w:tcPr>
            <w:tcW w:w="828" w:type="dxa"/>
            <w:shd w:val="clear" w:color="auto" w:fill="auto"/>
          </w:tcPr>
          <w:p w14:paraId="5228F301" w14:textId="77777777" w:rsidR="00512FC7" w:rsidRPr="00512FC7" w:rsidRDefault="00512FC7" w:rsidP="00533FE7">
            <w:bookmarkStart w:id="1094" w:name="fld_LocaleOfIssue" w:colFirst="1" w:colLast="1"/>
            <w:bookmarkEnd w:id="1093"/>
            <w:r w:rsidRPr="00512FC7">
              <w:t>472</w:t>
            </w:r>
          </w:p>
        </w:tc>
        <w:tc>
          <w:tcPr>
            <w:tcW w:w="2069" w:type="dxa"/>
            <w:shd w:val="clear" w:color="auto" w:fill="auto"/>
          </w:tcPr>
          <w:p w14:paraId="07FF5930" w14:textId="77777777" w:rsidR="00512FC7" w:rsidRPr="00512FC7" w:rsidRDefault="00512FC7" w:rsidP="00533FE7">
            <w:r w:rsidRPr="00512FC7">
              <w:t>LocaleOfIssue</w:t>
            </w:r>
          </w:p>
        </w:tc>
        <w:tc>
          <w:tcPr>
            <w:tcW w:w="1083" w:type="dxa"/>
            <w:shd w:val="clear" w:color="auto" w:fill="auto"/>
          </w:tcPr>
          <w:p w14:paraId="6A0D4886" w14:textId="77777777" w:rsidR="00512FC7" w:rsidRPr="00512FC7" w:rsidRDefault="00512FC7" w:rsidP="00533FE7">
            <w:r w:rsidRPr="00512FC7">
              <w:t>String</w:t>
            </w:r>
          </w:p>
        </w:tc>
        <w:tc>
          <w:tcPr>
            <w:tcW w:w="4677" w:type="dxa"/>
            <w:shd w:val="clear" w:color="auto" w:fill="auto"/>
          </w:tcPr>
          <w:p w14:paraId="1AA41E77" w14:textId="77777777" w:rsidR="00512FC7" w:rsidRPr="00512FC7" w:rsidRDefault="00512FC7" w:rsidP="00533FE7">
            <w:pPr>
              <w:jc w:val="left"/>
            </w:pPr>
            <w:r w:rsidRPr="00512FC7">
              <w:t>Identifies the locale. For Municipal Security Issuers other than state or province. Refer to</w:t>
            </w:r>
            <w:r>
              <w:br/>
            </w:r>
            <w:r w:rsidRPr="00512FC7">
              <w:t>http://www.atmos.albany.edu/cgi/stagrep-cgi</w:t>
            </w:r>
            <w:r>
              <w:br/>
            </w:r>
            <w:r w:rsidRPr="00512FC7">
              <w:t>Reference the IATA city codes for values.</w:t>
            </w:r>
            <w:r>
              <w:br/>
            </w:r>
            <w:r w:rsidRPr="00512FC7">
              <w:t>Note IATA (International Air Transport Association) maintains the codes at www.iata.org.</w:t>
            </w:r>
          </w:p>
        </w:tc>
        <w:tc>
          <w:tcPr>
            <w:tcW w:w="4411" w:type="dxa"/>
            <w:shd w:val="clear" w:color="auto" w:fill="auto"/>
          </w:tcPr>
          <w:p w14:paraId="25317048" w14:textId="77777777" w:rsidR="00512FC7" w:rsidRPr="00512FC7" w:rsidRDefault="00512FC7" w:rsidP="00533FE7">
            <w:r w:rsidRPr="00512FC7">
              <w:t>Lcl</w:t>
            </w:r>
          </w:p>
        </w:tc>
      </w:tr>
      <w:tr w:rsidR="00512FC7" w:rsidRPr="00512FC7" w14:paraId="3532FB61" w14:textId="77777777" w:rsidTr="00533FE7">
        <w:tc>
          <w:tcPr>
            <w:tcW w:w="828" w:type="dxa"/>
            <w:shd w:val="clear" w:color="auto" w:fill="auto"/>
          </w:tcPr>
          <w:p w14:paraId="3631C9B1" w14:textId="77777777" w:rsidR="00512FC7" w:rsidRPr="00512FC7" w:rsidRDefault="00512FC7" w:rsidP="00533FE7">
            <w:bookmarkStart w:id="1095" w:name="fld_NoRegistDtls" w:colFirst="1" w:colLast="1"/>
            <w:bookmarkEnd w:id="1094"/>
            <w:r w:rsidRPr="00512FC7">
              <w:t>473</w:t>
            </w:r>
          </w:p>
        </w:tc>
        <w:tc>
          <w:tcPr>
            <w:tcW w:w="2069" w:type="dxa"/>
            <w:shd w:val="clear" w:color="auto" w:fill="auto"/>
          </w:tcPr>
          <w:p w14:paraId="2F13618B" w14:textId="77777777" w:rsidR="00512FC7" w:rsidRPr="00512FC7" w:rsidRDefault="00512FC7" w:rsidP="00533FE7">
            <w:r w:rsidRPr="00512FC7">
              <w:t>NoRegistDtls</w:t>
            </w:r>
          </w:p>
        </w:tc>
        <w:tc>
          <w:tcPr>
            <w:tcW w:w="1083" w:type="dxa"/>
            <w:shd w:val="clear" w:color="auto" w:fill="auto"/>
          </w:tcPr>
          <w:p w14:paraId="1591EDF6" w14:textId="77777777" w:rsidR="00512FC7" w:rsidRPr="00512FC7" w:rsidRDefault="00512FC7" w:rsidP="00533FE7">
            <w:r w:rsidRPr="00512FC7">
              <w:t>NumInGroup</w:t>
            </w:r>
          </w:p>
        </w:tc>
        <w:tc>
          <w:tcPr>
            <w:tcW w:w="4677" w:type="dxa"/>
            <w:shd w:val="clear" w:color="auto" w:fill="auto"/>
          </w:tcPr>
          <w:p w14:paraId="1A62AF64" w14:textId="77777777" w:rsidR="00512FC7" w:rsidRPr="00512FC7" w:rsidRDefault="00512FC7" w:rsidP="00533FE7">
            <w:pPr>
              <w:jc w:val="left"/>
            </w:pPr>
            <w:r w:rsidRPr="00512FC7">
              <w:t>The number of registration details on a Registration Instructions message</w:t>
            </w:r>
          </w:p>
        </w:tc>
        <w:tc>
          <w:tcPr>
            <w:tcW w:w="4411" w:type="dxa"/>
            <w:shd w:val="clear" w:color="auto" w:fill="auto"/>
          </w:tcPr>
          <w:p w14:paraId="56EF4B92" w14:textId="77777777" w:rsidR="00512FC7" w:rsidRPr="00512FC7" w:rsidRDefault="00512FC7" w:rsidP="00533FE7"/>
        </w:tc>
      </w:tr>
      <w:tr w:rsidR="00512FC7" w:rsidRPr="00512FC7" w14:paraId="07A49284" w14:textId="77777777" w:rsidTr="00533FE7">
        <w:tc>
          <w:tcPr>
            <w:tcW w:w="828" w:type="dxa"/>
            <w:shd w:val="clear" w:color="auto" w:fill="auto"/>
          </w:tcPr>
          <w:p w14:paraId="7FE27BD2" w14:textId="77777777" w:rsidR="00512FC7" w:rsidRPr="00512FC7" w:rsidRDefault="00512FC7" w:rsidP="00533FE7">
            <w:bookmarkStart w:id="1096" w:name="fld_MailingDtls" w:colFirst="1" w:colLast="1"/>
            <w:bookmarkEnd w:id="1095"/>
            <w:r w:rsidRPr="00512FC7">
              <w:t>474</w:t>
            </w:r>
          </w:p>
        </w:tc>
        <w:tc>
          <w:tcPr>
            <w:tcW w:w="2069" w:type="dxa"/>
            <w:shd w:val="clear" w:color="auto" w:fill="auto"/>
          </w:tcPr>
          <w:p w14:paraId="2EB52159" w14:textId="77777777" w:rsidR="00512FC7" w:rsidRPr="00512FC7" w:rsidRDefault="00512FC7" w:rsidP="00533FE7">
            <w:r w:rsidRPr="00512FC7">
              <w:t>MailingDtls</w:t>
            </w:r>
          </w:p>
        </w:tc>
        <w:tc>
          <w:tcPr>
            <w:tcW w:w="1083" w:type="dxa"/>
            <w:shd w:val="clear" w:color="auto" w:fill="auto"/>
          </w:tcPr>
          <w:p w14:paraId="75CD291F" w14:textId="77777777" w:rsidR="00512FC7" w:rsidRPr="00512FC7" w:rsidRDefault="00512FC7" w:rsidP="00533FE7">
            <w:r w:rsidRPr="00512FC7">
              <w:t>String</w:t>
            </w:r>
          </w:p>
        </w:tc>
        <w:tc>
          <w:tcPr>
            <w:tcW w:w="4677" w:type="dxa"/>
            <w:shd w:val="clear" w:color="auto" w:fill="auto"/>
          </w:tcPr>
          <w:p w14:paraId="5AAF89A3" w14:textId="77777777" w:rsidR="00512FC7" w:rsidRPr="00512FC7" w:rsidRDefault="00512FC7" w:rsidP="00533FE7">
            <w:pPr>
              <w:jc w:val="left"/>
            </w:pPr>
            <w:r w:rsidRPr="00512FC7">
              <w:t>Set of Correspondence address details, possibly including phone, fax, etc.</w:t>
            </w:r>
          </w:p>
        </w:tc>
        <w:tc>
          <w:tcPr>
            <w:tcW w:w="4411" w:type="dxa"/>
            <w:shd w:val="clear" w:color="auto" w:fill="auto"/>
          </w:tcPr>
          <w:p w14:paraId="1B402A54" w14:textId="77777777" w:rsidR="00512FC7" w:rsidRPr="00512FC7" w:rsidRDefault="00512FC7" w:rsidP="00533FE7">
            <w:r w:rsidRPr="00512FC7">
              <w:t>MailingDtls</w:t>
            </w:r>
          </w:p>
        </w:tc>
      </w:tr>
      <w:tr w:rsidR="00512FC7" w:rsidRPr="00512FC7" w14:paraId="13AC213B" w14:textId="77777777" w:rsidTr="00533FE7">
        <w:tc>
          <w:tcPr>
            <w:tcW w:w="828" w:type="dxa"/>
            <w:shd w:val="clear" w:color="auto" w:fill="auto"/>
          </w:tcPr>
          <w:p w14:paraId="4F9575B1" w14:textId="77777777" w:rsidR="00512FC7" w:rsidRPr="00512FC7" w:rsidRDefault="00512FC7" w:rsidP="00533FE7">
            <w:bookmarkStart w:id="1097" w:name="fld_InvestorCountryOfResidence" w:colFirst="1" w:colLast="1"/>
            <w:bookmarkEnd w:id="1096"/>
            <w:r w:rsidRPr="00512FC7">
              <w:t>475</w:t>
            </w:r>
          </w:p>
        </w:tc>
        <w:tc>
          <w:tcPr>
            <w:tcW w:w="2069" w:type="dxa"/>
            <w:shd w:val="clear" w:color="auto" w:fill="auto"/>
          </w:tcPr>
          <w:p w14:paraId="33D0F9CB" w14:textId="77777777" w:rsidR="00512FC7" w:rsidRPr="00512FC7" w:rsidRDefault="00512FC7" w:rsidP="00533FE7">
            <w:r w:rsidRPr="00512FC7">
              <w:t>InvestorCountryOfRes</w:t>
            </w:r>
            <w:r w:rsidRPr="00512FC7">
              <w:lastRenderedPageBreak/>
              <w:t>idence</w:t>
            </w:r>
          </w:p>
        </w:tc>
        <w:tc>
          <w:tcPr>
            <w:tcW w:w="1083" w:type="dxa"/>
            <w:shd w:val="clear" w:color="auto" w:fill="auto"/>
          </w:tcPr>
          <w:p w14:paraId="730BA933" w14:textId="77777777" w:rsidR="00512FC7" w:rsidRPr="00512FC7" w:rsidRDefault="00512FC7" w:rsidP="00533FE7">
            <w:r w:rsidRPr="00512FC7">
              <w:lastRenderedPageBreak/>
              <w:t>Country</w:t>
            </w:r>
          </w:p>
        </w:tc>
        <w:tc>
          <w:tcPr>
            <w:tcW w:w="4677" w:type="dxa"/>
            <w:shd w:val="clear" w:color="auto" w:fill="auto"/>
          </w:tcPr>
          <w:p w14:paraId="2166FC2B" w14:textId="77777777" w:rsidR="00512FC7" w:rsidRPr="00512FC7" w:rsidRDefault="00512FC7" w:rsidP="00533FE7">
            <w:pPr>
              <w:jc w:val="left"/>
            </w:pPr>
            <w:r w:rsidRPr="00512FC7">
              <w:t xml:space="preserve">The ISO 366 Country code (2 character) identifying </w:t>
            </w:r>
            <w:r w:rsidRPr="00512FC7">
              <w:lastRenderedPageBreak/>
              <w:t>which country the beneficial investor is resident for tax purposes.</w:t>
            </w:r>
          </w:p>
        </w:tc>
        <w:tc>
          <w:tcPr>
            <w:tcW w:w="4411" w:type="dxa"/>
            <w:shd w:val="clear" w:color="auto" w:fill="auto"/>
          </w:tcPr>
          <w:p w14:paraId="06E4D42B" w14:textId="77777777" w:rsidR="00512FC7" w:rsidRPr="00512FC7" w:rsidRDefault="00512FC7" w:rsidP="00533FE7">
            <w:r w:rsidRPr="00512FC7">
              <w:lastRenderedPageBreak/>
              <w:t>InvestorCtryOfResidence</w:t>
            </w:r>
          </w:p>
        </w:tc>
      </w:tr>
      <w:tr w:rsidR="00512FC7" w:rsidRPr="00512FC7" w14:paraId="43818B78" w14:textId="77777777" w:rsidTr="00533FE7">
        <w:tc>
          <w:tcPr>
            <w:tcW w:w="828" w:type="dxa"/>
            <w:shd w:val="clear" w:color="auto" w:fill="auto"/>
          </w:tcPr>
          <w:p w14:paraId="4D83A355" w14:textId="77777777" w:rsidR="00512FC7" w:rsidRPr="00512FC7" w:rsidRDefault="00512FC7" w:rsidP="00533FE7">
            <w:bookmarkStart w:id="1098" w:name="fld_PaymentRef" w:colFirst="1" w:colLast="1"/>
            <w:bookmarkEnd w:id="1097"/>
            <w:r w:rsidRPr="00512FC7">
              <w:lastRenderedPageBreak/>
              <w:t>476</w:t>
            </w:r>
          </w:p>
        </w:tc>
        <w:tc>
          <w:tcPr>
            <w:tcW w:w="2069" w:type="dxa"/>
            <w:shd w:val="clear" w:color="auto" w:fill="auto"/>
          </w:tcPr>
          <w:p w14:paraId="4E1DD7FC" w14:textId="77777777" w:rsidR="00512FC7" w:rsidRPr="00512FC7" w:rsidRDefault="00512FC7" w:rsidP="00533FE7">
            <w:r w:rsidRPr="00512FC7">
              <w:t>PaymentRef</w:t>
            </w:r>
          </w:p>
        </w:tc>
        <w:tc>
          <w:tcPr>
            <w:tcW w:w="1083" w:type="dxa"/>
            <w:shd w:val="clear" w:color="auto" w:fill="auto"/>
          </w:tcPr>
          <w:p w14:paraId="69F3ABCC" w14:textId="77777777" w:rsidR="00512FC7" w:rsidRPr="00512FC7" w:rsidRDefault="00512FC7" w:rsidP="00533FE7">
            <w:r w:rsidRPr="00512FC7">
              <w:t>String</w:t>
            </w:r>
          </w:p>
        </w:tc>
        <w:tc>
          <w:tcPr>
            <w:tcW w:w="4677" w:type="dxa"/>
            <w:shd w:val="clear" w:color="auto" w:fill="auto"/>
          </w:tcPr>
          <w:p w14:paraId="4412955D" w14:textId="77777777" w:rsidR="00512FC7" w:rsidRPr="00512FC7" w:rsidRDefault="00512FC7" w:rsidP="00533FE7">
            <w:pPr>
              <w:jc w:val="left"/>
            </w:pPr>
            <w:r w:rsidRPr="00512FC7">
              <w:t>"Settlement Payment Reference" - A free format Payment reference to assist with reconciliation, e.g. a Client and/or Order ID number.</w:t>
            </w:r>
          </w:p>
        </w:tc>
        <w:tc>
          <w:tcPr>
            <w:tcW w:w="4411" w:type="dxa"/>
            <w:shd w:val="clear" w:color="auto" w:fill="auto"/>
          </w:tcPr>
          <w:p w14:paraId="17F8EBFA" w14:textId="77777777" w:rsidR="00512FC7" w:rsidRPr="00512FC7" w:rsidRDefault="00512FC7" w:rsidP="00533FE7">
            <w:r w:rsidRPr="00512FC7">
              <w:t>PmtRef</w:t>
            </w:r>
          </w:p>
        </w:tc>
      </w:tr>
      <w:tr w:rsidR="00512FC7" w:rsidRPr="00512FC7" w14:paraId="690DA892" w14:textId="77777777" w:rsidTr="00533FE7">
        <w:tc>
          <w:tcPr>
            <w:tcW w:w="828" w:type="dxa"/>
            <w:shd w:val="clear" w:color="auto" w:fill="auto"/>
          </w:tcPr>
          <w:p w14:paraId="5BD05688" w14:textId="77777777" w:rsidR="00512FC7" w:rsidRPr="00512FC7" w:rsidRDefault="00512FC7" w:rsidP="00533FE7">
            <w:bookmarkStart w:id="1099" w:name="fld_DistribPaymentMethod" w:colFirst="1" w:colLast="1"/>
            <w:bookmarkEnd w:id="1098"/>
            <w:r w:rsidRPr="00512FC7">
              <w:t>477</w:t>
            </w:r>
          </w:p>
        </w:tc>
        <w:tc>
          <w:tcPr>
            <w:tcW w:w="2069" w:type="dxa"/>
            <w:shd w:val="clear" w:color="auto" w:fill="auto"/>
          </w:tcPr>
          <w:p w14:paraId="62947460" w14:textId="77777777" w:rsidR="00512FC7" w:rsidRPr="00512FC7" w:rsidRDefault="00512FC7" w:rsidP="00533FE7">
            <w:r w:rsidRPr="00512FC7">
              <w:t>DistribPaymentMethod</w:t>
            </w:r>
          </w:p>
        </w:tc>
        <w:tc>
          <w:tcPr>
            <w:tcW w:w="1083" w:type="dxa"/>
            <w:shd w:val="clear" w:color="auto" w:fill="auto"/>
          </w:tcPr>
          <w:p w14:paraId="74415FF6" w14:textId="77777777" w:rsidR="00512FC7" w:rsidRPr="00512FC7" w:rsidRDefault="00512FC7" w:rsidP="00533FE7">
            <w:r w:rsidRPr="00512FC7">
              <w:t>int</w:t>
            </w:r>
          </w:p>
        </w:tc>
        <w:tc>
          <w:tcPr>
            <w:tcW w:w="4677" w:type="dxa"/>
            <w:shd w:val="clear" w:color="auto" w:fill="auto"/>
          </w:tcPr>
          <w:p w14:paraId="0B0B5F73" w14:textId="77777777" w:rsidR="00512FC7" w:rsidRDefault="00512FC7" w:rsidP="00533FE7">
            <w:pPr>
              <w:jc w:val="left"/>
            </w:pPr>
            <w:r>
              <w:t>A code identifying the payment method for a (fractional) distribution.</w:t>
            </w:r>
            <w:r>
              <w:br/>
              <w:t>13 through 998 are reserved for future use</w:t>
            </w:r>
            <w:r>
              <w:br/>
              <w:t>Values above 1000 are available for use by private agreement among counterparties</w:t>
            </w:r>
          </w:p>
          <w:p w14:paraId="4E5974A6" w14:textId="77777777" w:rsidR="00512FC7" w:rsidRDefault="00512FC7" w:rsidP="00533FE7">
            <w:pPr>
              <w:jc w:val="left"/>
            </w:pPr>
            <w:r>
              <w:t>Valid values:</w:t>
            </w:r>
            <w:r>
              <w:br/>
            </w:r>
            <w:r>
              <w:tab/>
              <w:t>1 - CREST</w:t>
            </w:r>
            <w:r>
              <w:br/>
            </w:r>
            <w:r>
              <w:tab/>
              <w:t>2 - NSCC</w:t>
            </w:r>
            <w:r>
              <w:br/>
            </w:r>
            <w:r>
              <w:tab/>
              <w:t>3 - Euroclear</w:t>
            </w:r>
            <w:r>
              <w:br/>
            </w:r>
            <w:r>
              <w:tab/>
              <w:t>4 - Clearstream</w:t>
            </w:r>
            <w:r>
              <w:br/>
            </w:r>
            <w:r>
              <w:tab/>
              <w:t>5 - Cheque</w:t>
            </w:r>
            <w:r>
              <w:br/>
            </w:r>
            <w:r>
              <w:tab/>
              <w:t>6 - Telegraphic Transfer</w:t>
            </w:r>
            <w:r>
              <w:br/>
            </w:r>
            <w:r>
              <w:tab/>
              <w:t>7 - Fed Wire</w:t>
            </w:r>
            <w:r>
              <w:br/>
            </w:r>
            <w:r>
              <w:tab/>
              <w:t>8 - Direct Credit (BECS, BACS)</w:t>
            </w:r>
            <w:r>
              <w:br/>
            </w:r>
            <w:r>
              <w:tab/>
              <w:t>9 - ACH Credit</w:t>
            </w:r>
            <w:r>
              <w:br/>
            </w:r>
            <w:r>
              <w:tab/>
              <w:t>10 - BPAY</w:t>
            </w:r>
            <w:r>
              <w:br/>
            </w:r>
            <w:r>
              <w:tab/>
              <w:t>11 - High Value Clearing System HVACS</w:t>
            </w:r>
            <w:r>
              <w:br/>
            </w:r>
            <w:r>
              <w:tab/>
              <w:t>12 - Reinvest In Fund</w:t>
            </w:r>
          </w:p>
          <w:p w14:paraId="58DCF525" w14:textId="77777777" w:rsidR="00512FC7" w:rsidRDefault="00512FC7" w:rsidP="00533FE7">
            <w:pPr>
              <w:jc w:val="left"/>
            </w:pPr>
          </w:p>
          <w:p w14:paraId="2FB57B69" w14:textId="77777777" w:rsidR="00512FC7" w:rsidRPr="00512FC7" w:rsidRDefault="00512FC7" w:rsidP="00533FE7">
            <w:pPr>
              <w:jc w:val="left"/>
            </w:pPr>
            <w:r>
              <w:t>or any value conforming to the data type Reserved100Plus</w:t>
            </w:r>
          </w:p>
        </w:tc>
        <w:tc>
          <w:tcPr>
            <w:tcW w:w="4411" w:type="dxa"/>
            <w:shd w:val="clear" w:color="auto" w:fill="auto"/>
          </w:tcPr>
          <w:p w14:paraId="604C455B" w14:textId="77777777" w:rsidR="00512FC7" w:rsidRPr="00512FC7" w:rsidRDefault="00512FC7" w:rsidP="00533FE7">
            <w:r w:rsidRPr="00512FC7">
              <w:t>DistribPmtMethod</w:t>
            </w:r>
          </w:p>
        </w:tc>
      </w:tr>
      <w:tr w:rsidR="00512FC7" w:rsidRPr="00512FC7" w14:paraId="1AC9FAB2" w14:textId="77777777" w:rsidTr="00533FE7">
        <w:tc>
          <w:tcPr>
            <w:tcW w:w="828" w:type="dxa"/>
            <w:shd w:val="clear" w:color="auto" w:fill="auto"/>
          </w:tcPr>
          <w:p w14:paraId="4C08D430" w14:textId="77777777" w:rsidR="00512FC7" w:rsidRPr="00512FC7" w:rsidRDefault="00512FC7" w:rsidP="00533FE7">
            <w:bookmarkStart w:id="1100" w:name="fld_CashDistribCurr" w:colFirst="1" w:colLast="1"/>
            <w:bookmarkEnd w:id="1099"/>
            <w:r w:rsidRPr="00512FC7">
              <w:t>478</w:t>
            </w:r>
          </w:p>
        </w:tc>
        <w:tc>
          <w:tcPr>
            <w:tcW w:w="2069" w:type="dxa"/>
            <w:shd w:val="clear" w:color="auto" w:fill="auto"/>
          </w:tcPr>
          <w:p w14:paraId="09C1058A" w14:textId="77777777" w:rsidR="00512FC7" w:rsidRPr="00512FC7" w:rsidRDefault="00512FC7" w:rsidP="00533FE7">
            <w:r w:rsidRPr="00512FC7">
              <w:t>CashDistribCurr</w:t>
            </w:r>
          </w:p>
        </w:tc>
        <w:tc>
          <w:tcPr>
            <w:tcW w:w="1083" w:type="dxa"/>
            <w:shd w:val="clear" w:color="auto" w:fill="auto"/>
          </w:tcPr>
          <w:p w14:paraId="4CFE3947" w14:textId="77777777" w:rsidR="00512FC7" w:rsidRPr="00512FC7" w:rsidRDefault="00512FC7" w:rsidP="00533FE7">
            <w:r w:rsidRPr="00512FC7">
              <w:t>Currency</w:t>
            </w:r>
          </w:p>
        </w:tc>
        <w:tc>
          <w:tcPr>
            <w:tcW w:w="4677" w:type="dxa"/>
            <w:shd w:val="clear" w:color="auto" w:fill="auto"/>
          </w:tcPr>
          <w:p w14:paraId="4FE830D5" w14:textId="77777777" w:rsidR="00512FC7" w:rsidRPr="00512FC7" w:rsidRDefault="00512FC7" w:rsidP="00533FE7">
            <w:pPr>
              <w:jc w:val="left"/>
            </w:pPr>
            <w:r w:rsidRPr="00512FC7">
              <w:t>Specifies currency to be used for Cash Distributions see "Appendix 6-A Valid Currency Codes".</w:t>
            </w:r>
          </w:p>
        </w:tc>
        <w:tc>
          <w:tcPr>
            <w:tcW w:w="4411" w:type="dxa"/>
            <w:shd w:val="clear" w:color="auto" w:fill="auto"/>
          </w:tcPr>
          <w:p w14:paraId="19A645A1" w14:textId="77777777" w:rsidR="00512FC7" w:rsidRPr="00512FC7" w:rsidRDefault="00512FC7" w:rsidP="00533FE7">
            <w:r w:rsidRPr="00512FC7">
              <w:t>CshDistribCurr</w:t>
            </w:r>
          </w:p>
        </w:tc>
      </w:tr>
      <w:tr w:rsidR="00512FC7" w:rsidRPr="00512FC7" w14:paraId="65F49517" w14:textId="77777777" w:rsidTr="00533FE7">
        <w:tc>
          <w:tcPr>
            <w:tcW w:w="828" w:type="dxa"/>
            <w:shd w:val="clear" w:color="auto" w:fill="auto"/>
          </w:tcPr>
          <w:p w14:paraId="51A343E6" w14:textId="77777777" w:rsidR="00512FC7" w:rsidRPr="00512FC7" w:rsidRDefault="00512FC7" w:rsidP="00533FE7">
            <w:bookmarkStart w:id="1101" w:name="fld_CommCurrency" w:colFirst="1" w:colLast="1"/>
            <w:bookmarkEnd w:id="1100"/>
            <w:r w:rsidRPr="00512FC7">
              <w:t>479</w:t>
            </w:r>
          </w:p>
        </w:tc>
        <w:tc>
          <w:tcPr>
            <w:tcW w:w="2069" w:type="dxa"/>
            <w:shd w:val="clear" w:color="auto" w:fill="auto"/>
          </w:tcPr>
          <w:p w14:paraId="7F70A219" w14:textId="77777777" w:rsidR="00512FC7" w:rsidRPr="00512FC7" w:rsidRDefault="00512FC7" w:rsidP="00533FE7">
            <w:r w:rsidRPr="00512FC7">
              <w:t>CommCurrency</w:t>
            </w:r>
          </w:p>
        </w:tc>
        <w:tc>
          <w:tcPr>
            <w:tcW w:w="1083" w:type="dxa"/>
            <w:shd w:val="clear" w:color="auto" w:fill="auto"/>
          </w:tcPr>
          <w:p w14:paraId="1F07873B" w14:textId="77777777" w:rsidR="00512FC7" w:rsidRPr="00512FC7" w:rsidRDefault="00512FC7" w:rsidP="00533FE7">
            <w:r w:rsidRPr="00512FC7">
              <w:t>Currency</w:t>
            </w:r>
          </w:p>
        </w:tc>
        <w:tc>
          <w:tcPr>
            <w:tcW w:w="4677" w:type="dxa"/>
            <w:shd w:val="clear" w:color="auto" w:fill="auto"/>
          </w:tcPr>
          <w:p w14:paraId="7EDB9681" w14:textId="77777777" w:rsidR="00512FC7" w:rsidRPr="00512FC7" w:rsidRDefault="00512FC7" w:rsidP="00533FE7">
            <w:pPr>
              <w:jc w:val="left"/>
            </w:pPr>
            <w:r w:rsidRPr="00512FC7">
              <w:t>Specifies currency to be use for Commission (12) if the Commission currency is different from the Deal Currency - see "Appendix 6-A; Valid Currency Codes".</w:t>
            </w:r>
          </w:p>
        </w:tc>
        <w:tc>
          <w:tcPr>
            <w:tcW w:w="4411" w:type="dxa"/>
            <w:shd w:val="clear" w:color="auto" w:fill="auto"/>
          </w:tcPr>
          <w:p w14:paraId="4929DC48" w14:textId="77777777" w:rsidR="00512FC7" w:rsidRPr="00512FC7" w:rsidRDefault="00512FC7" w:rsidP="00533FE7">
            <w:r w:rsidRPr="00512FC7">
              <w:t>Ccy</w:t>
            </w:r>
          </w:p>
        </w:tc>
      </w:tr>
      <w:tr w:rsidR="00512FC7" w:rsidRPr="00512FC7" w14:paraId="7CBD5455" w14:textId="77777777" w:rsidTr="00533FE7">
        <w:tc>
          <w:tcPr>
            <w:tcW w:w="828" w:type="dxa"/>
            <w:shd w:val="clear" w:color="auto" w:fill="auto"/>
          </w:tcPr>
          <w:p w14:paraId="73087283" w14:textId="77777777" w:rsidR="00512FC7" w:rsidRPr="00512FC7" w:rsidRDefault="00512FC7" w:rsidP="00533FE7">
            <w:bookmarkStart w:id="1102" w:name="fld_CancellationRights" w:colFirst="1" w:colLast="1"/>
            <w:bookmarkEnd w:id="1101"/>
            <w:r w:rsidRPr="00512FC7">
              <w:t>480</w:t>
            </w:r>
          </w:p>
        </w:tc>
        <w:tc>
          <w:tcPr>
            <w:tcW w:w="2069" w:type="dxa"/>
            <w:shd w:val="clear" w:color="auto" w:fill="auto"/>
          </w:tcPr>
          <w:p w14:paraId="261DFFA8" w14:textId="77777777" w:rsidR="00512FC7" w:rsidRPr="00512FC7" w:rsidRDefault="00512FC7" w:rsidP="00533FE7">
            <w:r w:rsidRPr="00512FC7">
              <w:t>CancellationRights</w:t>
            </w:r>
          </w:p>
        </w:tc>
        <w:tc>
          <w:tcPr>
            <w:tcW w:w="1083" w:type="dxa"/>
            <w:shd w:val="clear" w:color="auto" w:fill="auto"/>
          </w:tcPr>
          <w:p w14:paraId="67E59171" w14:textId="77777777" w:rsidR="00512FC7" w:rsidRPr="00512FC7" w:rsidRDefault="00512FC7" w:rsidP="00533FE7">
            <w:r w:rsidRPr="00512FC7">
              <w:t>char</w:t>
            </w:r>
          </w:p>
        </w:tc>
        <w:tc>
          <w:tcPr>
            <w:tcW w:w="4677" w:type="dxa"/>
            <w:shd w:val="clear" w:color="auto" w:fill="auto"/>
          </w:tcPr>
          <w:p w14:paraId="6D098BD7" w14:textId="77777777" w:rsidR="00512FC7" w:rsidRDefault="00512FC7" w:rsidP="00533FE7">
            <w:pPr>
              <w:jc w:val="left"/>
            </w:pPr>
            <w:r>
              <w:t>For CIV - A one character code identifying whether Cancellation rights/Cooling off period applies.</w:t>
            </w:r>
          </w:p>
          <w:p w14:paraId="2246B79C" w14:textId="77777777" w:rsidR="00512FC7" w:rsidRPr="00512FC7" w:rsidRDefault="00512FC7" w:rsidP="00533FE7">
            <w:pPr>
              <w:jc w:val="left"/>
            </w:pPr>
            <w:r>
              <w:t>Valid values:</w:t>
            </w:r>
            <w:r>
              <w:br/>
            </w:r>
            <w:r>
              <w:lastRenderedPageBreak/>
              <w:tab/>
              <w:t>Y - Yes</w:t>
            </w:r>
            <w:r>
              <w:br/>
            </w:r>
            <w:r>
              <w:tab/>
              <w:t>N - No - Execution Only</w:t>
            </w:r>
            <w:r>
              <w:br/>
            </w:r>
            <w:r>
              <w:tab/>
              <w:t>M - No - Waiver agreement</w:t>
            </w:r>
            <w:r>
              <w:br/>
            </w:r>
            <w:r>
              <w:tab/>
              <w:t>O - No - Institutional</w:t>
            </w:r>
          </w:p>
        </w:tc>
        <w:tc>
          <w:tcPr>
            <w:tcW w:w="4411" w:type="dxa"/>
            <w:shd w:val="clear" w:color="auto" w:fill="auto"/>
          </w:tcPr>
          <w:p w14:paraId="0DFEA2EF" w14:textId="77777777" w:rsidR="00512FC7" w:rsidRPr="00512FC7" w:rsidRDefault="00512FC7" w:rsidP="00533FE7">
            <w:r w:rsidRPr="00512FC7">
              <w:lastRenderedPageBreak/>
              <w:t>CxllationRights</w:t>
            </w:r>
          </w:p>
        </w:tc>
      </w:tr>
      <w:tr w:rsidR="00512FC7" w:rsidRPr="00512FC7" w14:paraId="4A5418EE" w14:textId="77777777" w:rsidTr="00533FE7">
        <w:tc>
          <w:tcPr>
            <w:tcW w:w="828" w:type="dxa"/>
            <w:shd w:val="clear" w:color="auto" w:fill="auto"/>
          </w:tcPr>
          <w:p w14:paraId="065932D9" w14:textId="77777777" w:rsidR="00512FC7" w:rsidRPr="00512FC7" w:rsidRDefault="00512FC7" w:rsidP="00533FE7">
            <w:bookmarkStart w:id="1103" w:name="fld_MoneyLaunderingStatus" w:colFirst="1" w:colLast="1"/>
            <w:bookmarkEnd w:id="1102"/>
            <w:r w:rsidRPr="00512FC7">
              <w:lastRenderedPageBreak/>
              <w:t>481</w:t>
            </w:r>
          </w:p>
        </w:tc>
        <w:tc>
          <w:tcPr>
            <w:tcW w:w="2069" w:type="dxa"/>
            <w:shd w:val="clear" w:color="auto" w:fill="auto"/>
          </w:tcPr>
          <w:p w14:paraId="27006CF3" w14:textId="77777777" w:rsidR="00512FC7" w:rsidRPr="00512FC7" w:rsidRDefault="00512FC7" w:rsidP="00533FE7">
            <w:r w:rsidRPr="00512FC7">
              <w:t>MoneyLaunderingStatus</w:t>
            </w:r>
          </w:p>
        </w:tc>
        <w:tc>
          <w:tcPr>
            <w:tcW w:w="1083" w:type="dxa"/>
            <w:shd w:val="clear" w:color="auto" w:fill="auto"/>
          </w:tcPr>
          <w:p w14:paraId="56607001" w14:textId="77777777" w:rsidR="00512FC7" w:rsidRPr="00512FC7" w:rsidRDefault="00512FC7" w:rsidP="00533FE7">
            <w:r w:rsidRPr="00512FC7">
              <w:t>char</w:t>
            </w:r>
          </w:p>
        </w:tc>
        <w:tc>
          <w:tcPr>
            <w:tcW w:w="4677" w:type="dxa"/>
            <w:shd w:val="clear" w:color="auto" w:fill="auto"/>
          </w:tcPr>
          <w:p w14:paraId="4CB5CC60" w14:textId="77777777" w:rsidR="00512FC7" w:rsidRDefault="00512FC7" w:rsidP="00533FE7">
            <w:pPr>
              <w:jc w:val="left"/>
            </w:pPr>
            <w:r>
              <w:t>A one character code identifying Money laundering status.</w:t>
            </w:r>
          </w:p>
          <w:p w14:paraId="756E5BEF" w14:textId="77777777" w:rsidR="00512FC7" w:rsidRPr="00512FC7" w:rsidRDefault="00512FC7" w:rsidP="00533FE7">
            <w:pPr>
              <w:jc w:val="left"/>
            </w:pPr>
            <w:r>
              <w:t>Valid values:</w:t>
            </w:r>
            <w:r>
              <w:br/>
            </w:r>
            <w:r>
              <w:tab/>
              <w:t>Y - Passed</w:t>
            </w:r>
            <w:r>
              <w:br/>
            </w:r>
            <w:r>
              <w:tab/>
              <w:t>N - Not Checked</w:t>
            </w:r>
            <w:r>
              <w:br/>
            </w:r>
            <w:r>
              <w:tab/>
              <w:t>1 - Exempt - Below the Limit</w:t>
            </w:r>
            <w:r>
              <w:br/>
            </w:r>
            <w:r>
              <w:tab/>
              <w:t>2 - Exempt - Client Money Type exemption</w:t>
            </w:r>
            <w:r>
              <w:br/>
            </w:r>
            <w:r>
              <w:tab/>
              <w:t>3 - Exempt - Authorised Credit or financial institution</w:t>
            </w:r>
          </w:p>
        </w:tc>
        <w:tc>
          <w:tcPr>
            <w:tcW w:w="4411" w:type="dxa"/>
            <w:shd w:val="clear" w:color="auto" w:fill="auto"/>
          </w:tcPr>
          <w:p w14:paraId="25C9D098" w14:textId="77777777" w:rsidR="00512FC7" w:rsidRPr="00512FC7" w:rsidRDefault="00512FC7" w:rsidP="00533FE7">
            <w:r w:rsidRPr="00512FC7">
              <w:t>MnyLaunderingStat</w:t>
            </w:r>
          </w:p>
        </w:tc>
      </w:tr>
      <w:tr w:rsidR="00512FC7" w:rsidRPr="00512FC7" w14:paraId="769950F9" w14:textId="77777777" w:rsidTr="00533FE7">
        <w:tc>
          <w:tcPr>
            <w:tcW w:w="828" w:type="dxa"/>
            <w:shd w:val="clear" w:color="auto" w:fill="auto"/>
          </w:tcPr>
          <w:p w14:paraId="174D47C4" w14:textId="77777777" w:rsidR="00512FC7" w:rsidRPr="00512FC7" w:rsidRDefault="00512FC7" w:rsidP="00533FE7">
            <w:bookmarkStart w:id="1104" w:name="fld_MailingInst" w:colFirst="1" w:colLast="1"/>
            <w:bookmarkEnd w:id="1103"/>
            <w:r w:rsidRPr="00512FC7">
              <w:t>482</w:t>
            </w:r>
          </w:p>
        </w:tc>
        <w:tc>
          <w:tcPr>
            <w:tcW w:w="2069" w:type="dxa"/>
            <w:shd w:val="clear" w:color="auto" w:fill="auto"/>
          </w:tcPr>
          <w:p w14:paraId="0AC6F3DC" w14:textId="77777777" w:rsidR="00512FC7" w:rsidRPr="00512FC7" w:rsidRDefault="00512FC7" w:rsidP="00533FE7">
            <w:r w:rsidRPr="00512FC7">
              <w:t>MailingInst</w:t>
            </w:r>
          </w:p>
        </w:tc>
        <w:tc>
          <w:tcPr>
            <w:tcW w:w="1083" w:type="dxa"/>
            <w:shd w:val="clear" w:color="auto" w:fill="auto"/>
          </w:tcPr>
          <w:p w14:paraId="0D86079B" w14:textId="77777777" w:rsidR="00512FC7" w:rsidRPr="00512FC7" w:rsidRDefault="00512FC7" w:rsidP="00533FE7">
            <w:r w:rsidRPr="00512FC7">
              <w:t>String</w:t>
            </w:r>
          </w:p>
        </w:tc>
        <w:tc>
          <w:tcPr>
            <w:tcW w:w="4677" w:type="dxa"/>
            <w:shd w:val="clear" w:color="auto" w:fill="auto"/>
          </w:tcPr>
          <w:p w14:paraId="69DE8020" w14:textId="77777777" w:rsidR="00512FC7" w:rsidRPr="00512FC7" w:rsidRDefault="00512FC7" w:rsidP="00533FE7">
            <w:pPr>
              <w:jc w:val="left"/>
            </w:pPr>
            <w:r w:rsidRPr="00512FC7">
              <w:t>Free format text to specify mailing instruction requirements, e.g. "no third party mailings".</w:t>
            </w:r>
          </w:p>
        </w:tc>
        <w:tc>
          <w:tcPr>
            <w:tcW w:w="4411" w:type="dxa"/>
            <w:shd w:val="clear" w:color="auto" w:fill="auto"/>
          </w:tcPr>
          <w:p w14:paraId="17E63C05" w14:textId="77777777" w:rsidR="00512FC7" w:rsidRPr="00512FC7" w:rsidRDefault="00512FC7" w:rsidP="00533FE7">
            <w:r w:rsidRPr="00512FC7">
              <w:t>MailingInst</w:t>
            </w:r>
          </w:p>
        </w:tc>
      </w:tr>
      <w:tr w:rsidR="00512FC7" w:rsidRPr="00512FC7" w14:paraId="6023B3DA" w14:textId="77777777" w:rsidTr="00533FE7">
        <w:tc>
          <w:tcPr>
            <w:tcW w:w="828" w:type="dxa"/>
            <w:shd w:val="clear" w:color="auto" w:fill="auto"/>
          </w:tcPr>
          <w:p w14:paraId="72C45365" w14:textId="77777777" w:rsidR="00512FC7" w:rsidRPr="00512FC7" w:rsidRDefault="00512FC7" w:rsidP="00533FE7">
            <w:bookmarkStart w:id="1105" w:name="fld_TransBkdTime" w:colFirst="1" w:colLast="1"/>
            <w:bookmarkEnd w:id="1104"/>
            <w:r w:rsidRPr="00512FC7">
              <w:t>483</w:t>
            </w:r>
          </w:p>
        </w:tc>
        <w:tc>
          <w:tcPr>
            <w:tcW w:w="2069" w:type="dxa"/>
            <w:shd w:val="clear" w:color="auto" w:fill="auto"/>
          </w:tcPr>
          <w:p w14:paraId="70C03C1B" w14:textId="77777777" w:rsidR="00512FC7" w:rsidRPr="00512FC7" w:rsidRDefault="00512FC7" w:rsidP="00533FE7">
            <w:r w:rsidRPr="00512FC7">
              <w:t>TransBkdTime</w:t>
            </w:r>
          </w:p>
        </w:tc>
        <w:tc>
          <w:tcPr>
            <w:tcW w:w="1083" w:type="dxa"/>
            <w:shd w:val="clear" w:color="auto" w:fill="auto"/>
          </w:tcPr>
          <w:p w14:paraId="19CEBFBD" w14:textId="77777777" w:rsidR="00512FC7" w:rsidRPr="00512FC7" w:rsidRDefault="00512FC7" w:rsidP="00533FE7">
            <w:r w:rsidRPr="00512FC7">
              <w:t>UTCTimestamp</w:t>
            </w:r>
          </w:p>
        </w:tc>
        <w:tc>
          <w:tcPr>
            <w:tcW w:w="4677" w:type="dxa"/>
            <w:shd w:val="clear" w:color="auto" w:fill="auto"/>
          </w:tcPr>
          <w:p w14:paraId="2B9E66BD" w14:textId="77777777" w:rsidR="00512FC7" w:rsidRPr="00512FC7" w:rsidRDefault="00512FC7" w:rsidP="00533FE7">
            <w:pPr>
              <w:jc w:val="left"/>
            </w:pPr>
            <w:r w:rsidRPr="00512FC7">
              <w:t>For CIV A date and time stamp to indicate the time a CIV order was booked by the fund manager.</w:t>
            </w:r>
            <w:r>
              <w:br/>
            </w:r>
            <w:r w:rsidRPr="00512FC7">
              <w:t>For derivatives a date and time stamp to indicate when this order was booked with the agent prior to submission to the VMU. Indicates the time at which the order was finalized between the buyer and seller prior to submission.</w:t>
            </w:r>
          </w:p>
        </w:tc>
        <w:tc>
          <w:tcPr>
            <w:tcW w:w="4411" w:type="dxa"/>
            <w:shd w:val="clear" w:color="auto" w:fill="auto"/>
          </w:tcPr>
          <w:p w14:paraId="76D83986" w14:textId="77777777" w:rsidR="00512FC7" w:rsidRPr="00512FC7" w:rsidRDefault="00512FC7" w:rsidP="00533FE7">
            <w:r w:rsidRPr="00512FC7">
              <w:t>TransBkdTm</w:t>
            </w:r>
          </w:p>
        </w:tc>
      </w:tr>
      <w:tr w:rsidR="00512FC7" w:rsidRPr="00512FC7" w14:paraId="3240A3B5" w14:textId="77777777" w:rsidTr="00533FE7">
        <w:tc>
          <w:tcPr>
            <w:tcW w:w="828" w:type="dxa"/>
            <w:shd w:val="clear" w:color="auto" w:fill="auto"/>
          </w:tcPr>
          <w:p w14:paraId="54B79ADF" w14:textId="77777777" w:rsidR="00512FC7" w:rsidRPr="00512FC7" w:rsidRDefault="00512FC7" w:rsidP="00533FE7">
            <w:bookmarkStart w:id="1106" w:name="fld_ExecPriceType" w:colFirst="1" w:colLast="1"/>
            <w:bookmarkEnd w:id="1105"/>
            <w:r w:rsidRPr="00512FC7">
              <w:t>484</w:t>
            </w:r>
          </w:p>
        </w:tc>
        <w:tc>
          <w:tcPr>
            <w:tcW w:w="2069" w:type="dxa"/>
            <w:shd w:val="clear" w:color="auto" w:fill="auto"/>
          </w:tcPr>
          <w:p w14:paraId="22BD2D56" w14:textId="77777777" w:rsidR="00512FC7" w:rsidRPr="00512FC7" w:rsidRDefault="00512FC7" w:rsidP="00533FE7">
            <w:r w:rsidRPr="00512FC7">
              <w:t>ExecPriceType</w:t>
            </w:r>
          </w:p>
        </w:tc>
        <w:tc>
          <w:tcPr>
            <w:tcW w:w="1083" w:type="dxa"/>
            <w:shd w:val="clear" w:color="auto" w:fill="auto"/>
          </w:tcPr>
          <w:p w14:paraId="4E810B4A" w14:textId="77777777" w:rsidR="00512FC7" w:rsidRPr="00512FC7" w:rsidRDefault="00512FC7" w:rsidP="00533FE7">
            <w:r w:rsidRPr="00512FC7">
              <w:t>char</w:t>
            </w:r>
          </w:p>
        </w:tc>
        <w:tc>
          <w:tcPr>
            <w:tcW w:w="4677" w:type="dxa"/>
            <w:shd w:val="clear" w:color="auto" w:fill="auto"/>
          </w:tcPr>
          <w:p w14:paraId="479B07EC" w14:textId="77777777" w:rsidR="00512FC7" w:rsidRDefault="00512FC7" w:rsidP="00533FE7">
            <w:pPr>
              <w:jc w:val="left"/>
            </w:pPr>
            <w:r>
              <w:t>For CIV - Identifies how the execution price LastPx (31) was calculated from the fund unit/share price(s) calculated at the fund valuation point.</w:t>
            </w:r>
          </w:p>
          <w:p w14:paraId="218BD41C" w14:textId="77777777" w:rsidR="00512FC7" w:rsidRPr="00512FC7" w:rsidRDefault="00512FC7" w:rsidP="00533FE7">
            <w:pPr>
              <w:jc w:val="left"/>
            </w:pPr>
            <w:r>
              <w:t>Valid values:</w:t>
            </w:r>
            <w:r>
              <w:br/>
            </w:r>
            <w:r>
              <w:tab/>
              <w:t>B - Bid price</w:t>
            </w:r>
            <w:r>
              <w:br/>
            </w:r>
            <w:r>
              <w:tab/>
              <w:t>C - Creation price</w:t>
            </w:r>
            <w:r>
              <w:br/>
            </w:r>
            <w:r>
              <w:tab/>
              <w:t>D - Creation price plus adjustment percent</w:t>
            </w:r>
            <w:r>
              <w:br/>
            </w:r>
            <w:r>
              <w:tab/>
              <w:t>E - Creation price plus adjustment amount</w:t>
            </w:r>
            <w:r>
              <w:br/>
            </w:r>
            <w:r>
              <w:tab/>
              <w:t>O - Offer price</w:t>
            </w:r>
            <w:r>
              <w:br/>
            </w:r>
            <w:r>
              <w:tab/>
              <w:t>P - Offer price minus adjustment percent</w:t>
            </w:r>
            <w:r>
              <w:br/>
            </w:r>
            <w:r>
              <w:tab/>
              <w:t>Q - Offer price minus adjustment amount</w:t>
            </w:r>
            <w:r>
              <w:br/>
            </w:r>
            <w:r>
              <w:tab/>
              <w:t>S - Single price</w:t>
            </w:r>
          </w:p>
        </w:tc>
        <w:tc>
          <w:tcPr>
            <w:tcW w:w="4411" w:type="dxa"/>
            <w:shd w:val="clear" w:color="auto" w:fill="auto"/>
          </w:tcPr>
          <w:p w14:paraId="0C54F4D1" w14:textId="77777777" w:rsidR="00512FC7" w:rsidRPr="00512FC7" w:rsidRDefault="00512FC7" w:rsidP="00533FE7">
            <w:r w:rsidRPr="00512FC7">
              <w:t>ExecPxTyp</w:t>
            </w:r>
          </w:p>
        </w:tc>
      </w:tr>
      <w:tr w:rsidR="00512FC7" w:rsidRPr="00512FC7" w14:paraId="2D6D87C5" w14:textId="77777777" w:rsidTr="00533FE7">
        <w:tc>
          <w:tcPr>
            <w:tcW w:w="828" w:type="dxa"/>
            <w:shd w:val="clear" w:color="auto" w:fill="auto"/>
          </w:tcPr>
          <w:p w14:paraId="74D52FEA" w14:textId="77777777" w:rsidR="00512FC7" w:rsidRPr="00512FC7" w:rsidRDefault="00512FC7" w:rsidP="00533FE7">
            <w:bookmarkStart w:id="1107" w:name="fld_ExecPriceAdjustment" w:colFirst="1" w:colLast="1"/>
            <w:bookmarkEnd w:id="1106"/>
            <w:r w:rsidRPr="00512FC7">
              <w:t>485</w:t>
            </w:r>
          </w:p>
        </w:tc>
        <w:tc>
          <w:tcPr>
            <w:tcW w:w="2069" w:type="dxa"/>
            <w:shd w:val="clear" w:color="auto" w:fill="auto"/>
          </w:tcPr>
          <w:p w14:paraId="319C2A0E" w14:textId="77777777" w:rsidR="00512FC7" w:rsidRPr="00512FC7" w:rsidRDefault="00512FC7" w:rsidP="00533FE7">
            <w:r w:rsidRPr="00512FC7">
              <w:t>ExecPriceAdjustment</w:t>
            </w:r>
          </w:p>
        </w:tc>
        <w:tc>
          <w:tcPr>
            <w:tcW w:w="1083" w:type="dxa"/>
            <w:shd w:val="clear" w:color="auto" w:fill="auto"/>
          </w:tcPr>
          <w:p w14:paraId="4F063347" w14:textId="77777777" w:rsidR="00512FC7" w:rsidRPr="00512FC7" w:rsidRDefault="00512FC7" w:rsidP="00533FE7">
            <w:r w:rsidRPr="00512FC7">
              <w:t>float</w:t>
            </w:r>
          </w:p>
        </w:tc>
        <w:tc>
          <w:tcPr>
            <w:tcW w:w="4677" w:type="dxa"/>
            <w:shd w:val="clear" w:color="auto" w:fill="auto"/>
          </w:tcPr>
          <w:p w14:paraId="3BE9FC9E" w14:textId="77777777" w:rsidR="00512FC7" w:rsidRPr="00512FC7" w:rsidRDefault="00512FC7" w:rsidP="00533FE7">
            <w:pPr>
              <w:jc w:val="left"/>
            </w:pPr>
            <w:r w:rsidRPr="00512FC7">
              <w:t xml:space="preserve">For CIV the amount or percentage by which the fund </w:t>
            </w:r>
            <w:r w:rsidRPr="00512FC7">
              <w:lastRenderedPageBreak/>
              <w:t>unit/share price was adjusted, as indicated by ExecPriceType (484)</w:t>
            </w:r>
          </w:p>
        </w:tc>
        <w:tc>
          <w:tcPr>
            <w:tcW w:w="4411" w:type="dxa"/>
            <w:shd w:val="clear" w:color="auto" w:fill="auto"/>
          </w:tcPr>
          <w:p w14:paraId="1A8CFA5D" w14:textId="77777777" w:rsidR="00512FC7" w:rsidRPr="00512FC7" w:rsidRDefault="00512FC7" w:rsidP="00533FE7">
            <w:r w:rsidRPr="00512FC7">
              <w:lastRenderedPageBreak/>
              <w:t>ExecPxAdjment</w:t>
            </w:r>
          </w:p>
        </w:tc>
      </w:tr>
      <w:tr w:rsidR="00512FC7" w:rsidRPr="00512FC7" w14:paraId="1F10CA3D" w14:textId="77777777" w:rsidTr="00533FE7">
        <w:tc>
          <w:tcPr>
            <w:tcW w:w="828" w:type="dxa"/>
            <w:shd w:val="clear" w:color="auto" w:fill="auto"/>
          </w:tcPr>
          <w:p w14:paraId="5DFE5D11" w14:textId="77777777" w:rsidR="00512FC7" w:rsidRPr="00512FC7" w:rsidRDefault="00512FC7" w:rsidP="00533FE7">
            <w:bookmarkStart w:id="1108" w:name="fld_DateOfBirth" w:colFirst="1" w:colLast="1"/>
            <w:bookmarkEnd w:id="1107"/>
            <w:r w:rsidRPr="00512FC7">
              <w:lastRenderedPageBreak/>
              <w:t>486</w:t>
            </w:r>
          </w:p>
        </w:tc>
        <w:tc>
          <w:tcPr>
            <w:tcW w:w="2069" w:type="dxa"/>
            <w:shd w:val="clear" w:color="auto" w:fill="auto"/>
          </w:tcPr>
          <w:p w14:paraId="0245407A" w14:textId="77777777" w:rsidR="00512FC7" w:rsidRPr="00512FC7" w:rsidRDefault="00512FC7" w:rsidP="00533FE7">
            <w:r w:rsidRPr="00512FC7">
              <w:t>DateOfBirth</w:t>
            </w:r>
          </w:p>
        </w:tc>
        <w:tc>
          <w:tcPr>
            <w:tcW w:w="1083" w:type="dxa"/>
            <w:shd w:val="clear" w:color="auto" w:fill="auto"/>
          </w:tcPr>
          <w:p w14:paraId="35C73FFE" w14:textId="77777777" w:rsidR="00512FC7" w:rsidRPr="00512FC7" w:rsidRDefault="00512FC7" w:rsidP="00533FE7">
            <w:r w:rsidRPr="00512FC7">
              <w:t>LocalMktDate</w:t>
            </w:r>
          </w:p>
        </w:tc>
        <w:tc>
          <w:tcPr>
            <w:tcW w:w="4677" w:type="dxa"/>
            <w:shd w:val="clear" w:color="auto" w:fill="auto"/>
          </w:tcPr>
          <w:p w14:paraId="37EECB8B" w14:textId="77777777" w:rsidR="00512FC7" w:rsidRPr="00512FC7" w:rsidRDefault="00512FC7" w:rsidP="00533FE7">
            <w:pPr>
              <w:jc w:val="left"/>
            </w:pPr>
            <w:r w:rsidRPr="00512FC7">
              <w:t>The date of birth applicable to the individual, e.g. required to open some types of tax-exempt account.</w:t>
            </w:r>
          </w:p>
        </w:tc>
        <w:tc>
          <w:tcPr>
            <w:tcW w:w="4411" w:type="dxa"/>
            <w:shd w:val="clear" w:color="auto" w:fill="auto"/>
          </w:tcPr>
          <w:p w14:paraId="5F035CED" w14:textId="77777777" w:rsidR="00512FC7" w:rsidRPr="00512FC7" w:rsidRDefault="00512FC7" w:rsidP="00533FE7">
            <w:r w:rsidRPr="00512FC7">
              <w:t>DtOfBirth</w:t>
            </w:r>
          </w:p>
        </w:tc>
      </w:tr>
      <w:tr w:rsidR="00512FC7" w:rsidRPr="00512FC7" w14:paraId="28E081CA" w14:textId="77777777" w:rsidTr="00533FE7">
        <w:tc>
          <w:tcPr>
            <w:tcW w:w="828" w:type="dxa"/>
            <w:shd w:val="clear" w:color="auto" w:fill="auto"/>
          </w:tcPr>
          <w:p w14:paraId="622B4D57" w14:textId="77777777" w:rsidR="00512FC7" w:rsidRPr="00512FC7" w:rsidRDefault="00512FC7" w:rsidP="00533FE7">
            <w:bookmarkStart w:id="1109" w:name="fld_TradeReportTransType" w:colFirst="1" w:colLast="1"/>
            <w:bookmarkEnd w:id="1108"/>
            <w:r w:rsidRPr="00512FC7">
              <w:t>487</w:t>
            </w:r>
          </w:p>
        </w:tc>
        <w:tc>
          <w:tcPr>
            <w:tcW w:w="2069" w:type="dxa"/>
            <w:shd w:val="clear" w:color="auto" w:fill="auto"/>
          </w:tcPr>
          <w:p w14:paraId="3242F1E0" w14:textId="77777777" w:rsidR="00512FC7" w:rsidRPr="00512FC7" w:rsidRDefault="00512FC7" w:rsidP="00533FE7">
            <w:r w:rsidRPr="00512FC7">
              <w:t>TradeReportTransType</w:t>
            </w:r>
          </w:p>
        </w:tc>
        <w:tc>
          <w:tcPr>
            <w:tcW w:w="1083" w:type="dxa"/>
            <w:shd w:val="clear" w:color="auto" w:fill="auto"/>
          </w:tcPr>
          <w:p w14:paraId="4D45EE19" w14:textId="77777777" w:rsidR="00512FC7" w:rsidRPr="00512FC7" w:rsidRDefault="00512FC7" w:rsidP="00533FE7">
            <w:r w:rsidRPr="00512FC7">
              <w:t>int</w:t>
            </w:r>
          </w:p>
        </w:tc>
        <w:tc>
          <w:tcPr>
            <w:tcW w:w="4677" w:type="dxa"/>
            <w:shd w:val="clear" w:color="auto" w:fill="auto"/>
          </w:tcPr>
          <w:p w14:paraId="0ECC191D" w14:textId="77777777" w:rsidR="00512FC7" w:rsidRDefault="00512FC7" w:rsidP="00533FE7">
            <w:pPr>
              <w:jc w:val="left"/>
            </w:pPr>
            <w:r>
              <w:t>Identifies Trade Report message transaction type</w:t>
            </w:r>
            <w:r>
              <w:br/>
              <w:t>(Prior to FIX 4.4 this field was of type char)</w:t>
            </w:r>
          </w:p>
          <w:p w14:paraId="46EC33D1" w14:textId="77777777" w:rsidR="00512FC7" w:rsidRPr="00512FC7" w:rsidRDefault="00512FC7" w:rsidP="00533FE7">
            <w:pPr>
              <w:jc w:val="left"/>
            </w:pPr>
            <w:r>
              <w:t>Valid values:</w:t>
            </w:r>
            <w:r>
              <w:br/>
            </w:r>
            <w:r>
              <w:tab/>
              <w:t>0 - New</w:t>
            </w:r>
            <w:r>
              <w:br/>
            </w:r>
            <w:r>
              <w:tab/>
              <w:t>1 - Cancel</w:t>
            </w:r>
            <w:r>
              <w:br/>
            </w:r>
            <w:r>
              <w:tab/>
              <w:t>2 - Replace</w:t>
            </w:r>
            <w:r>
              <w:br/>
            </w:r>
            <w:r>
              <w:tab/>
              <w:t>3 - Release</w:t>
            </w:r>
            <w:r>
              <w:br/>
            </w:r>
            <w:r>
              <w:tab/>
              <w:t>4 - Reverse</w:t>
            </w:r>
            <w:r>
              <w:br/>
            </w:r>
            <w:r>
              <w:tab/>
              <w:t>5 - Cancel Due To Back Out of Trade</w:t>
            </w:r>
          </w:p>
        </w:tc>
        <w:tc>
          <w:tcPr>
            <w:tcW w:w="4411" w:type="dxa"/>
            <w:shd w:val="clear" w:color="auto" w:fill="auto"/>
          </w:tcPr>
          <w:p w14:paraId="6E8CC14C" w14:textId="77777777" w:rsidR="00512FC7" w:rsidRPr="00512FC7" w:rsidRDefault="00512FC7" w:rsidP="00533FE7">
            <w:r w:rsidRPr="00512FC7">
              <w:t>TransTyp</w:t>
            </w:r>
          </w:p>
        </w:tc>
      </w:tr>
      <w:tr w:rsidR="00512FC7" w:rsidRPr="00512FC7" w14:paraId="6CCCC874" w14:textId="77777777" w:rsidTr="00533FE7">
        <w:tc>
          <w:tcPr>
            <w:tcW w:w="828" w:type="dxa"/>
            <w:shd w:val="clear" w:color="auto" w:fill="auto"/>
          </w:tcPr>
          <w:p w14:paraId="47DFDB8E" w14:textId="77777777" w:rsidR="00512FC7" w:rsidRPr="00512FC7" w:rsidRDefault="00512FC7" w:rsidP="00533FE7">
            <w:bookmarkStart w:id="1110" w:name="fld_CardHolderName" w:colFirst="1" w:colLast="1"/>
            <w:bookmarkEnd w:id="1109"/>
            <w:r w:rsidRPr="00512FC7">
              <w:t>488</w:t>
            </w:r>
          </w:p>
        </w:tc>
        <w:tc>
          <w:tcPr>
            <w:tcW w:w="2069" w:type="dxa"/>
            <w:shd w:val="clear" w:color="auto" w:fill="auto"/>
          </w:tcPr>
          <w:p w14:paraId="71F6A0C3" w14:textId="77777777" w:rsidR="00512FC7" w:rsidRPr="00512FC7" w:rsidRDefault="00512FC7" w:rsidP="00533FE7">
            <w:r w:rsidRPr="00512FC7">
              <w:t>CardHolderName</w:t>
            </w:r>
          </w:p>
        </w:tc>
        <w:tc>
          <w:tcPr>
            <w:tcW w:w="1083" w:type="dxa"/>
            <w:shd w:val="clear" w:color="auto" w:fill="auto"/>
          </w:tcPr>
          <w:p w14:paraId="1D82524D" w14:textId="77777777" w:rsidR="00512FC7" w:rsidRPr="00512FC7" w:rsidRDefault="00512FC7" w:rsidP="00533FE7">
            <w:r w:rsidRPr="00512FC7">
              <w:t>String</w:t>
            </w:r>
          </w:p>
        </w:tc>
        <w:tc>
          <w:tcPr>
            <w:tcW w:w="4677" w:type="dxa"/>
            <w:shd w:val="clear" w:color="auto" w:fill="auto"/>
          </w:tcPr>
          <w:p w14:paraId="2B9C1862" w14:textId="77777777" w:rsidR="00512FC7" w:rsidRPr="00512FC7" w:rsidRDefault="00512FC7" w:rsidP="00533FE7">
            <w:pPr>
              <w:jc w:val="left"/>
            </w:pPr>
            <w:r w:rsidRPr="00512FC7">
              <w:t>The name of the payment card holder as specified on the card being used for payment.</w:t>
            </w:r>
          </w:p>
        </w:tc>
        <w:tc>
          <w:tcPr>
            <w:tcW w:w="4411" w:type="dxa"/>
            <w:shd w:val="clear" w:color="auto" w:fill="auto"/>
          </w:tcPr>
          <w:p w14:paraId="1E603B39" w14:textId="77777777" w:rsidR="00512FC7" w:rsidRPr="00512FC7" w:rsidRDefault="00512FC7" w:rsidP="00533FE7">
            <w:r w:rsidRPr="00512FC7">
              <w:t>CardHolderName</w:t>
            </w:r>
          </w:p>
        </w:tc>
      </w:tr>
      <w:tr w:rsidR="00512FC7" w:rsidRPr="00512FC7" w14:paraId="14B6E8AB" w14:textId="77777777" w:rsidTr="00533FE7">
        <w:tc>
          <w:tcPr>
            <w:tcW w:w="828" w:type="dxa"/>
            <w:shd w:val="clear" w:color="auto" w:fill="auto"/>
          </w:tcPr>
          <w:p w14:paraId="073306AD" w14:textId="77777777" w:rsidR="00512FC7" w:rsidRPr="00512FC7" w:rsidRDefault="00512FC7" w:rsidP="00533FE7">
            <w:bookmarkStart w:id="1111" w:name="fld_CardNumber" w:colFirst="1" w:colLast="1"/>
            <w:bookmarkEnd w:id="1110"/>
            <w:r w:rsidRPr="00512FC7">
              <w:t>489</w:t>
            </w:r>
          </w:p>
        </w:tc>
        <w:tc>
          <w:tcPr>
            <w:tcW w:w="2069" w:type="dxa"/>
            <w:shd w:val="clear" w:color="auto" w:fill="auto"/>
          </w:tcPr>
          <w:p w14:paraId="4B93CA21" w14:textId="77777777" w:rsidR="00512FC7" w:rsidRPr="00512FC7" w:rsidRDefault="00512FC7" w:rsidP="00533FE7">
            <w:r w:rsidRPr="00512FC7">
              <w:t>CardNumber</w:t>
            </w:r>
          </w:p>
        </w:tc>
        <w:tc>
          <w:tcPr>
            <w:tcW w:w="1083" w:type="dxa"/>
            <w:shd w:val="clear" w:color="auto" w:fill="auto"/>
          </w:tcPr>
          <w:p w14:paraId="7FBE1F10" w14:textId="77777777" w:rsidR="00512FC7" w:rsidRPr="00512FC7" w:rsidRDefault="00512FC7" w:rsidP="00533FE7">
            <w:r w:rsidRPr="00512FC7">
              <w:t>String</w:t>
            </w:r>
          </w:p>
        </w:tc>
        <w:tc>
          <w:tcPr>
            <w:tcW w:w="4677" w:type="dxa"/>
            <w:shd w:val="clear" w:color="auto" w:fill="auto"/>
          </w:tcPr>
          <w:p w14:paraId="3BBAA92A" w14:textId="77777777" w:rsidR="00512FC7" w:rsidRPr="00512FC7" w:rsidRDefault="00512FC7" w:rsidP="00533FE7">
            <w:pPr>
              <w:jc w:val="left"/>
            </w:pPr>
            <w:r w:rsidRPr="00512FC7">
              <w:t>The number of the payment card as specified on the card being used for payment.</w:t>
            </w:r>
          </w:p>
        </w:tc>
        <w:tc>
          <w:tcPr>
            <w:tcW w:w="4411" w:type="dxa"/>
            <w:shd w:val="clear" w:color="auto" w:fill="auto"/>
          </w:tcPr>
          <w:p w14:paraId="02F88FF2" w14:textId="77777777" w:rsidR="00512FC7" w:rsidRPr="00512FC7" w:rsidRDefault="00512FC7" w:rsidP="00533FE7">
            <w:r w:rsidRPr="00512FC7">
              <w:t>CardNum</w:t>
            </w:r>
          </w:p>
        </w:tc>
      </w:tr>
      <w:tr w:rsidR="00512FC7" w:rsidRPr="00512FC7" w14:paraId="2A1A2EBE" w14:textId="77777777" w:rsidTr="00533FE7">
        <w:tc>
          <w:tcPr>
            <w:tcW w:w="828" w:type="dxa"/>
            <w:shd w:val="clear" w:color="auto" w:fill="auto"/>
          </w:tcPr>
          <w:p w14:paraId="4808B2FA" w14:textId="77777777" w:rsidR="00512FC7" w:rsidRPr="00512FC7" w:rsidRDefault="00512FC7" w:rsidP="00533FE7">
            <w:bookmarkStart w:id="1112" w:name="fld_CardExpDate" w:colFirst="1" w:colLast="1"/>
            <w:bookmarkEnd w:id="1111"/>
            <w:r w:rsidRPr="00512FC7">
              <w:t>490</w:t>
            </w:r>
          </w:p>
        </w:tc>
        <w:tc>
          <w:tcPr>
            <w:tcW w:w="2069" w:type="dxa"/>
            <w:shd w:val="clear" w:color="auto" w:fill="auto"/>
          </w:tcPr>
          <w:p w14:paraId="10C6FCE9" w14:textId="77777777" w:rsidR="00512FC7" w:rsidRPr="00512FC7" w:rsidRDefault="00512FC7" w:rsidP="00533FE7">
            <w:r w:rsidRPr="00512FC7">
              <w:t>CardExpDate</w:t>
            </w:r>
          </w:p>
        </w:tc>
        <w:tc>
          <w:tcPr>
            <w:tcW w:w="1083" w:type="dxa"/>
            <w:shd w:val="clear" w:color="auto" w:fill="auto"/>
          </w:tcPr>
          <w:p w14:paraId="3CE13330" w14:textId="77777777" w:rsidR="00512FC7" w:rsidRPr="00512FC7" w:rsidRDefault="00512FC7" w:rsidP="00533FE7">
            <w:r w:rsidRPr="00512FC7">
              <w:t>LocalMktDate</w:t>
            </w:r>
          </w:p>
        </w:tc>
        <w:tc>
          <w:tcPr>
            <w:tcW w:w="4677" w:type="dxa"/>
            <w:shd w:val="clear" w:color="auto" w:fill="auto"/>
          </w:tcPr>
          <w:p w14:paraId="26758949" w14:textId="77777777" w:rsidR="00512FC7" w:rsidRPr="00512FC7" w:rsidRDefault="00512FC7" w:rsidP="00533FE7">
            <w:pPr>
              <w:jc w:val="left"/>
            </w:pPr>
            <w:r w:rsidRPr="00512FC7">
              <w:t>The expiry date of the payment card as specified on the card being used for payment.</w:t>
            </w:r>
          </w:p>
        </w:tc>
        <w:tc>
          <w:tcPr>
            <w:tcW w:w="4411" w:type="dxa"/>
            <w:shd w:val="clear" w:color="auto" w:fill="auto"/>
          </w:tcPr>
          <w:p w14:paraId="06208EFD" w14:textId="77777777" w:rsidR="00512FC7" w:rsidRPr="00512FC7" w:rsidRDefault="00512FC7" w:rsidP="00533FE7">
            <w:r w:rsidRPr="00512FC7">
              <w:t>CardExpDt</w:t>
            </w:r>
          </w:p>
        </w:tc>
      </w:tr>
      <w:tr w:rsidR="00512FC7" w:rsidRPr="00512FC7" w14:paraId="598AF356" w14:textId="77777777" w:rsidTr="00533FE7">
        <w:tc>
          <w:tcPr>
            <w:tcW w:w="828" w:type="dxa"/>
            <w:shd w:val="clear" w:color="auto" w:fill="auto"/>
          </w:tcPr>
          <w:p w14:paraId="497FF6A8" w14:textId="77777777" w:rsidR="00512FC7" w:rsidRPr="00512FC7" w:rsidRDefault="00512FC7" w:rsidP="00533FE7">
            <w:bookmarkStart w:id="1113" w:name="fld_CardIssNum" w:colFirst="1" w:colLast="1"/>
            <w:bookmarkEnd w:id="1112"/>
            <w:r w:rsidRPr="00512FC7">
              <w:t>491</w:t>
            </w:r>
          </w:p>
        </w:tc>
        <w:tc>
          <w:tcPr>
            <w:tcW w:w="2069" w:type="dxa"/>
            <w:shd w:val="clear" w:color="auto" w:fill="auto"/>
          </w:tcPr>
          <w:p w14:paraId="4D265762" w14:textId="77777777" w:rsidR="00512FC7" w:rsidRPr="00512FC7" w:rsidRDefault="00512FC7" w:rsidP="00533FE7">
            <w:r w:rsidRPr="00512FC7">
              <w:t>CardIssNum</w:t>
            </w:r>
          </w:p>
        </w:tc>
        <w:tc>
          <w:tcPr>
            <w:tcW w:w="1083" w:type="dxa"/>
            <w:shd w:val="clear" w:color="auto" w:fill="auto"/>
          </w:tcPr>
          <w:p w14:paraId="52F327F6" w14:textId="77777777" w:rsidR="00512FC7" w:rsidRPr="00512FC7" w:rsidRDefault="00512FC7" w:rsidP="00533FE7">
            <w:r w:rsidRPr="00512FC7">
              <w:t>String</w:t>
            </w:r>
          </w:p>
        </w:tc>
        <w:tc>
          <w:tcPr>
            <w:tcW w:w="4677" w:type="dxa"/>
            <w:shd w:val="clear" w:color="auto" w:fill="auto"/>
          </w:tcPr>
          <w:p w14:paraId="5550EEA5" w14:textId="77777777" w:rsidR="00512FC7" w:rsidRPr="00512FC7" w:rsidRDefault="00512FC7" w:rsidP="00533FE7">
            <w:pPr>
              <w:jc w:val="left"/>
            </w:pPr>
            <w:r w:rsidRPr="00512FC7">
              <w:t>The issue number of the payment card as specified on the card being used for payment. This is only applicable to certain types of card.</w:t>
            </w:r>
          </w:p>
        </w:tc>
        <w:tc>
          <w:tcPr>
            <w:tcW w:w="4411" w:type="dxa"/>
            <w:shd w:val="clear" w:color="auto" w:fill="auto"/>
          </w:tcPr>
          <w:p w14:paraId="1CE00776" w14:textId="77777777" w:rsidR="00512FC7" w:rsidRPr="00512FC7" w:rsidRDefault="00512FC7" w:rsidP="00533FE7">
            <w:r w:rsidRPr="00512FC7">
              <w:t>CardIssNum</w:t>
            </w:r>
          </w:p>
        </w:tc>
      </w:tr>
      <w:tr w:rsidR="00512FC7" w:rsidRPr="00512FC7" w14:paraId="65585EAD" w14:textId="77777777" w:rsidTr="00533FE7">
        <w:tc>
          <w:tcPr>
            <w:tcW w:w="828" w:type="dxa"/>
            <w:shd w:val="clear" w:color="auto" w:fill="auto"/>
          </w:tcPr>
          <w:p w14:paraId="42A6104B" w14:textId="77777777" w:rsidR="00512FC7" w:rsidRPr="00512FC7" w:rsidRDefault="00512FC7" w:rsidP="00533FE7">
            <w:bookmarkStart w:id="1114" w:name="fld_PaymentMethod" w:colFirst="1" w:colLast="1"/>
            <w:bookmarkEnd w:id="1113"/>
            <w:r w:rsidRPr="00512FC7">
              <w:t>492</w:t>
            </w:r>
          </w:p>
        </w:tc>
        <w:tc>
          <w:tcPr>
            <w:tcW w:w="2069" w:type="dxa"/>
            <w:shd w:val="clear" w:color="auto" w:fill="auto"/>
          </w:tcPr>
          <w:p w14:paraId="77CBF638" w14:textId="77777777" w:rsidR="00512FC7" w:rsidRPr="00512FC7" w:rsidRDefault="00512FC7" w:rsidP="00533FE7">
            <w:r w:rsidRPr="00512FC7">
              <w:t>PaymentMethod</w:t>
            </w:r>
          </w:p>
        </w:tc>
        <w:tc>
          <w:tcPr>
            <w:tcW w:w="1083" w:type="dxa"/>
            <w:shd w:val="clear" w:color="auto" w:fill="auto"/>
          </w:tcPr>
          <w:p w14:paraId="66B1AE8A" w14:textId="77777777" w:rsidR="00512FC7" w:rsidRPr="00512FC7" w:rsidRDefault="00512FC7" w:rsidP="00533FE7">
            <w:r w:rsidRPr="00512FC7">
              <w:t>int</w:t>
            </w:r>
          </w:p>
        </w:tc>
        <w:tc>
          <w:tcPr>
            <w:tcW w:w="4677" w:type="dxa"/>
            <w:shd w:val="clear" w:color="auto" w:fill="auto"/>
          </w:tcPr>
          <w:p w14:paraId="4981C910" w14:textId="77777777" w:rsidR="00512FC7" w:rsidRDefault="00512FC7" w:rsidP="00533FE7">
            <w:pPr>
              <w:jc w:val="left"/>
            </w:pPr>
            <w:r>
              <w:t>A code identifying the Settlement payment method. 16 through 998 are reserved for future use</w:t>
            </w:r>
            <w:r>
              <w:br/>
              <w:t>Values above 1000 are available for use by private agreement among counterparties</w:t>
            </w:r>
          </w:p>
          <w:p w14:paraId="130B37FE" w14:textId="77777777" w:rsidR="00512FC7" w:rsidRDefault="00512FC7" w:rsidP="00533FE7">
            <w:pPr>
              <w:jc w:val="left"/>
            </w:pPr>
            <w:r>
              <w:t>Valid values:</w:t>
            </w:r>
            <w:r>
              <w:br/>
            </w:r>
            <w:r>
              <w:tab/>
              <w:t>1 - CREST</w:t>
            </w:r>
            <w:r>
              <w:br/>
            </w:r>
            <w:r>
              <w:tab/>
              <w:t>2 - NSCC</w:t>
            </w:r>
            <w:r>
              <w:br/>
            </w:r>
            <w:r>
              <w:tab/>
              <w:t>3 - Euroclear</w:t>
            </w:r>
            <w:r>
              <w:br/>
            </w:r>
            <w:r>
              <w:tab/>
              <w:t>4 - Clearstream</w:t>
            </w:r>
            <w:r>
              <w:br/>
            </w:r>
            <w:r>
              <w:tab/>
              <w:t>5 - Cheque</w:t>
            </w:r>
            <w:r>
              <w:br/>
            </w:r>
            <w:r>
              <w:tab/>
              <w:t>6 - Telegraphic Transfer</w:t>
            </w:r>
            <w:r>
              <w:br/>
            </w:r>
            <w:r>
              <w:tab/>
              <w:t>7 - Fed Wire</w:t>
            </w:r>
            <w:r>
              <w:br/>
            </w:r>
            <w:r>
              <w:lastRenderedPageBreak/>
              <w:tab/>
              <w:t>8 - Debit Card</w:t>
            </w:r>
            <w:r>
              <w:br/>
            </w:r>
            <w:r>
              <w:tab/>
              <w:t>9 - Direct Debit (BECS)</w:t>
            </w:r>
            <w:r>
              <w:br/>
            </w:r>
            <w:r>
              <w:tab/>
              <w:t>10 - Direct Credit (BECS)</w:t>
            </w:r>
            <w:r>
              <w:br/>
            </w:r>
            <w:r>
              <w:tab/>
              <w:t>11 - Credit Card</w:t>
            </w:r>
            <w:r>
              <w:br/>
            </w:r>
            <w:r>
              <w:tab/>
              <w:t>12 - ACH Debit</w:t>
            </w:r>
            <w:r>
              <w:br/>
            </w:r>
            <w:r>
              <w:tab/>
              <w:t>13 - ACH Credit</w:t>
            </w:r>
            <w:r>
              <w:br/>
            </w:r>
            <w:r>
              <w:tab/>
              <w:t>14 - BPAY</w:t>
            </w:r>
            <w:r>
              <w:br/>
            </w:r>
            <w:r>
              <w:tab/>
              <w:t>15 - High Value Clearing System (HVACS)</w:t>
            </w:r>
          </w:p>
          <w:p w14:paraId="306FC232" w14:textId="77777777" w:rsidR="00512FC7" w:rsidRDefault="00512FC7" w:rsidP="00533FE7">
            <w:pPr>
              <w:jc w:val="left"/>
            </w:pPr>
          </w:p>
          <w:p w14:paraId="4A79D779" w14:textId="77777777" w:rsidR="00512FC7" w:rsidRPr="00512FC7" w:rsidRDefault="00512FC7" w:rsidP="00533FE7">
            <w:pPr>
              <w:jc w:val="left"/>
            </w:pPr>
            <w:r>
              <w:t>or any value conforming to the data type Reserved1000Plus</w:t>
            </w:r>
          </w:p>
        </w:tc>
        <w:tc>
          <w:tcPr>
            <w:tcW w:w="4411" w:type="dxa"/>
            <w:shd w:val="clear" w:color="auto" w:fill="auto"/>
          </w:tcPr>
          <w:p w14:paraId="3F4C1898" w14:textId="77777777" w:rsidR="00512FC7" w:rsidRPr="00512FC7" w:rsidRDefault="00512FC7" w:rsidP="00533FE7">
            <w:r w:rsidRPr="00512FC7">
              <w:lastRenderedPageBreak/>
              <w:t>PmtMethod</w:t>
            </w:r>
          </w:p>
        </w:tc>
      </w:tr>
      <w:tr w:rsidR="00512FC7" w:rsidRPr="00512FC7" w14:paraId="59C5A5BD" w14:textId="77777777" w:rsidTr="00533FE7">
        <w:tc>
          <w:tcPr>
            <w:tcW w:w="828" w:type="dxa"/>
            <w:shd w:val="clear" w:color="auto" w:fill="auto"/>
          </w:tcPr>
          <w:p w14:paraId="0A34FC6D" w14:textId="77777777" w:rsidR="00512FC7" w:rsidRPr="00512FC7" w:rsidRDefault="00512FC7" w:rsidP="00533FE7">
            <w:bookmarkStart w:id="1115" w:name="fld_RegistAcctType" w:colFirst="1" w:colLast="1"/>
            <w:bookmarkEnd w:id="1114"/>
            <w:r w:rsidRPr="00512FC7">
              <w:lastRenderedPageBreak/>
              <w:t>493</w:t>
            </w:r>
          </w:p>
        </w:tc>
        <w:tc>
          <w:tcPr>
            <w:tcW w:w="2069" w:type="dxa"/>
            <w:shd w:val="clear" w:color="auto" w:fill="auto"/>
          </w:tcPr>
          <w:p w14:paraId="2DC49274" w14:textId="77777777" w:rsidR="00512FC7" w:rsidRPr="00512FC7" w:rsidRDefault="00512FC7" w:rsidP="00533FE7">
            <w:r w:rsidRPr="00512FC7">
              <w:t>RegistAcctType</w:t>
            </w:r>
          </w:p>
        </w:tc>
        <w:tc>
          <w:tcPr>
            <w:tcW w:w="1083" w:type="dxa"/>
            <w:shd w:val="clear" w:color="auto" w:fill="auto"/>
          </w:tcPr>
          <w:p w14:paraId="69333019" w14:textId="77777777" w:rsidR="00512FC7" w:rsidRPr="00512FC7" w:rsidRDefault="00512FC7" w:rsidP="00533FE7">
            <w:r w:rsidRPr="00512FC7">
              <w:t>String</w:t>
            </w:r>
          </w:p>
        </w:tc>
        <w:tc>
          <w:tcPr>
            <w:tcW w:w="4677" w:type="dxa"/>
            <w:shd w:val="clear" w:color="auto" w:fill="auto"/>
          </w:tcPr>
          <w:p w14:paraId="6BC9259E" w14:textId="77777777" w:rsidR="00512FC7" w:rsidRPr="00512FC7" w:rsidRDefault="00512FC7" w:rsidP="00533FE7">
            <w:pPr>
              <w:jc w:val="left"/>
            </w:pPr>
            <w:r w:rsidRPr="00512FC7">
              <w:t>For CIV - a fund manager-defined code identifying which of the fund manager's account types is required.</w:t>
            </w:r>
          </w:p>
        </w:tc>
        <w:tc>
          <w:tcPr>
            <w:tcW w:w="4411" w:type="dxa"/>
            <w:shd w:val="clear" w:color="auto" w:fill="auto"/>
          </w:tcPr>
          <w:p w14:paraId="1EB505E0" w14:textId="77777777" w:rsidR="00512FC7" w:rsidRDefault="00512FC7" w:rsidP="00533FE7">
            <w:r w:rsidRPr="00512FC7">
              <w:t>AcctTyp</w:t>
            </w:r>
          </w:p>
          <w:p w14:paraId="21AF365F" w14:textId="77777777" w:rsidR="00512FC7" w:rsidRPr="00512FC7" w:rsidRDefault="00512FC7" w:rsidP="00533FE7">
            <w:r w:rsidRPr="00512FC7">
              <w:t>AcctTyp in RegistrationInstruction category messages</w:t>
            </w:r>
          </w:p>
        </w:tc>
      </w:tr>
      <w:tr w:rsidR="00512FC7" w:rsidRPr="00512FC7" w14:paraId="3C9E66EB" w14:textId="77777777" w:rsidTr="00533FE7">
        <w:tc>
          <w:tcPr>
            <w:tcW w:w="828" w:type="dxa"/>
            <w:shd w:val="clear" w:color="auto" w:fill="auto"/>
          </w:tcPr>
          <w:p w14:paraId="0E742B97" w14:textId="77777777" w:rsidR="00512FC7" w:rsidRPr="00512FC7" w:rsidRDefault="00512FC7" w:rsidP="00533FE7">
            <w:bookmarkStart w:id="1116" w:name="fld_Designation" w:colFirst="1" w:colLast="1"/>
            <w:bookmarkEnd w:id="1115"/>
            <w:r w:rsidRPr="00512FC7">
              <w:t>494</w:t>
            </w:r>
          </w:p>
        </w:tc>
        <w:tc>
          <w:tcPr>
            <w:tcW w:w="2069" w:type="dxa"/>
            <w:shd w:val="clear" w:color="auto" w:fill="auto"/>
          </w:tcPr>
          <w:p w14:paraId="19B8F0DC" w14:textId="77777777" w:rsidR="00512FC7" w:rsidRPr="00512FC7" w:rsidRDefault="00512FC7" w:rsidP="00533FE7">
            <w:r w:rsidRPr="00512FC7">
              <w:t>Designation</w:t>
            </w:r>
          </w:p>
        </w:tc>
        <w:tc>
          <w:tcPr>
            <w:tcW w:w="1083" w:type="dxa"/>
            <w:shd w:val="clear" w:color="auto" w:fill="auto"/>
          </w:tcPr>
          <w:p w14:paraId="66FCF9D1" w14:textId="77777777" w:rsidR="00512FC7" w:rsidRPr="00512FC7" w:rsidRDefault="00512FC7" w:rsidP="00533FE7">
            <w:r w:rsidRPr="00512FC7">
              <w:t>String</w:t>
            </w:r>
          </w:p>
        </w:tc>
        <w:tc>
          <w:tcPr>
            <w:tcW w:w="4677" w:type="dxa"/>
            <w:shd w:val="clear" w:color="auto" w:fill="auto"/>
          </w:tcPr>
          <w:p w14:paraId="1208B539" w14:textId="77777777" w:rsidR="00512FC7" w:rsidRPr="00512FC7" w:rsidRDefault="00512FC7" w:rsidP="00533FE7">
            <w:pPr>
              <w:jc w:val="left"/>
            </w:pPr>
            <w:r w:rsidRPr="00512FC7">
              <w:t>Free format text defining the designation to be associated with a holding on the register. Used to identify assets of a specific underlying investor using a common registration, e.g. a broker's nominee or street name.</w:t>
            </w:r>
          </w:p>
        </w:tc>
        <w:tc>
          <w:tcPr>
            <w:tcW w:w="4411" w:type="dxa"/>
            <w:shd w:val="clear" w:color="auto" w:fill="auto"/>
          </w:tcPr>
          <w:p w14:paraId="731D0D91" w14:textId="77777777" w:rsidR="00512FC7" w:rsidRPr="00512FC7" w:rsidRDefault="00512FC7" w:rsidP="00533FE7">
            <w:r w:rsidRPr="00512FC7">
              <w:t>Designation</w:t>
            </w:r>
          </w:p>
        </w:tc>
      </w:tr>
      <w:tr w:rsidR="00512FC7" w:rsidRPr="00512FC7" w14:paraId="4A6E9619" w14:textId="77777777" w:rsidTr="00533FE7">
        <w:tc>
          <w:tcPr>
            <w:tcW w:w="828" w:type="dxa"/>
            <w:shd w:val="clear" w:color="auto" w:fill="auto"/>
          </w:tcPr>
          <w:p w14:paraId="23DF06EF" w14:textId="77777777" w:rsidR="00512FC7" w:rsidRPr="00512FC7" w:rsidRDefault="00512FC7" w:rsidP="00533FE7">
            <w:bookmarkStart w:id="1117" w:name="fld_TaxAdvantageType" w:colFirst="1" w:colLast="1"/>
            <w:bookmarkEnd w:id="1116"/>
            <w:r w:rsidRPr="00512FC7">
              <w:t>495</w:t>
            </w:r>
          </w:p>
        </w:tc>
        <w:tc>
          <w:tcPr>
            <w:tcW w:w="2069" w:type="dxa"/>
            <w:shd w:val="clear" w:color="auto" w:fill="auto"/>
          </w:tcPr>
          <w:p w14:paraId="3E19D631" w14:textId="77777777" w:rsidR="00512FC7" w:rsidRPr="00512FC7" w:rsidRDefault="00512FC7" w:rsidP="00533FE7">
            <w:r w:rsidRPr="00512FC7">
              <w:t>TaxAdvantageType</w:t>
            </w:r>
          </w:p>
        </w:tc>
        <w:tc>
          <w:tcPr>
            <w:tcW w:w="1083" w:type="dxa"/>
            <w:shd w:val="clear" w:color="auto" w:fill="auto"/>
          </w:tcPr>
          <w:p w14:paraId="003AE7B4" w14:textId="77777777" w:rsidR="00512FC7" w:rsidRPr="00512FC7" w:rsidRDefault="00512FC7" w:rsidP="00533FE7">
            <w:r w:rsidRPr="00512FC7">
              <w:t>int</w:t>
            </w:r>
          </w:p>
        </w:tc>
        <w:tc>
          <w:tcPr>
            <w:tcW w:w="4677" w:type="dxa"/>
            <w:shd w:val="clear" w:color="auto" w:fill="auto"/>
          </w:tcPr>
          <w:p w14:paraId="6ED785F5" w14:textId="77777777" w:rsidR="00512FC7" w:rsidRDefault="00512FC7" w:rsidP="00533FE7">
            <w:pPr>
              <w:jc w:val="left"/>
            </w:pPr>
            <w:r>
              <w:t>For CIV - a code identifying the type of tax exempt account in which purchased shares/units are to be held.</w:t>
            </w:r>
            <w:r>
              <w:br/>
              <w:t>30 - 998 are reserved for future use by recognized taxation authorities</w:t>
            </w:r>
            <w:r>
              <w:br/>
              <w:t>999=Other</w:t>
            </w:r>
            <w:r>
              <w:br/>
              <w:t>values above 1000 are available for use by private agreement among counterparties</w:t>
            </w:r>
          </w:p>
          <w:p w14:paraId="5D3AF03B" w14:textId="77777777" w:rsidR="00512FC7" w:rsidRDefault="00512FC7" w:rsidP="00533FE7">
            <w:pPr>
              <w:jc w:val="left"/>
            </w:pPr>
            <w:r>
              <w:t>Valid values:</w:t>
            </w:r>
            <w:r>
              <w:br/>
            </w:r>
            <w:r>
              <w:tab/>
              <w:t>0 - None/Not Applicable (default)</w:t>
            </w:r>
            <w:r>
              <w:br/>
            </w:r>
            <w:r>
              <w:tab/>
              <w:t>1 - Maxi ISA (UK)</w:t>
            </w:r>
            <w:r>
              <w:br/>
            </w:r>
            <w:r>
              <w:tab/>
              <w:t>2 - TESSA (UK)</w:t>
            </w:r>
            <w:r>
              <w:br/>
            </w:r>
            <w:r>
              <w:tab/>
              <w:t>3 - Mini Cash ISA (UK)</w:t>
            </w:r>
            <w:r>
              <w:br/>
            </w:r>
            <w:r>
              <w:tab/>
              <w:t>4 - Mini Stocks And Shares ISA (UK)</w:t>
            </w:r>
            <w:r>
              <w:br/>
            </w:r>
            <w:r>
              <w:tab/>
              <w:t>5 - Mini Insurance ISA (UK)</w:t>
            </w:r>
            <w:r>
              <w:br/>
            </w:r>
            <w:r>
              <w:tab/>
              <w:t>6 - Current Year Payment (US)</w:t>
            </w:r>
            <w:r>
              <w:br/>
            </w:r>
            <w:r>
              <w:tab/>
              <w:t>7 - Prior Year Payment (US)</w:t>
            </w:r>
            <w:r>
              <w:br/>
            </w:r>
            <w:r>
              <w:lastRenderedPageBreak/>
              <w:tab/>
              <w:t>8 - Asset Transfer (US)</w:t>
            </w:r>
            <w:r>
              <w:br/>
            </w:r>
            <w:r>
              <w:tab/>
              <w:t>9 - Employee - prior year (US)</w:t>
            </w:r>
            <w:r>
              <w:br/>
            </w:r>
            <w:r>
              <w:tab/>
              <w:t>10 - Employee - current year (US)</w:t>
            </w:r>
            <w:r>
              <w:br/>
            </w:r>
            <w:r>
              <w:tab/>
              <w:t>11 - Employer - prior year (US)</w:t>
            </w:r>
            <w:r>
              <w:br/>
            </w:r>
            <w:r>
              <w:tab/>
              <w:t>12 - Employer - current year (US)</w:t>
            </w:r>
            <w:r>
              <w:br/>
            </w:r>
            <w:r>
              <w:tab/>
              <w:t>13 - Non-fund prototype IRA (US)</w:t>
            </w:r>
            <w:r>
              <w:br/>
            </w:r>
            <w:r>
              <w:tab/>
              <w:t>14 - Non-fund qualified plan (US)</w:t>
            </w:r>
            <w:r>
              <w:br/>
            </w:r>
            <w:r>
              <w:tab/>
              <w:t>15 - Defined contribution plan (US)</w:t>
            </w:r>
            <w:r>
              <w:br/>
            </w:r>
            <w:r>
              <w:tab/>
              <w:t>16 - Individual Retirement Account (US)</w:t>
            </w:r>
            <w:r>
              <w:br/>
            </w:r>
            <w:r>
              <w:tab/>
              <w:t>17 - Individual Retirement Account - Rollover (US)</w:t>
            </w:r>
            <w:r>
              <w:br/>
            </w:r>
            <w:r>
              <w:tab/>
              <w:t>18 - KEOGH (US)</w:t>
            </w:r>
            <w:r>
              <w:br/>
            </w:r>
            <w:r>
              <w:tab/>
              <w:t>19 - Profit Sharing Plan (US)</w:t>
            </w:r>
            <w:r>
              <w:br/>
            </w:r>
            <w:r>
              <w:tab/>
              <w:t>20 - 401(k) (US)</w:t>
            </w:r>
            <w:r>
              <w:br/>
            </w:r>
            <w:r>
              <w:tab/>
              <w:t>21 - Self-directed IRA (US)</w:t>
            </w:r>
            <w:r>
              <w:br/>
            </w:r>
            <w:r>
              <w:tab/>
              <w:t>22 - 403(b) (US)</w:t>
            </w:r>
            <w:r>
              <w:br/>
            </w:r>
            <w:r>
              <w:tab/>
              <w:t>23 - 457 (US)</w:t>
            </w:r>
            <w:r>
              <w:br/>
            </w:r>
            <w:r>
              <w:tab/>
              <w:t>24 - Roth IRA (Fund Prototype) (US)</w:t>
            </w:r>
            <w:r>
              <w:br/>
            </w:r>
            <w:r>
              <w:tab/>
              <w:t>25 - Roth IRA (Non-prototype) (US)</w:t>
            </w:r>
            <w:r>
              <w:br/>
            </w:r>
            <w:r>
              <w:tab/>
              <w:t>26 - Roth Conversion IRA (Fund Prototype) (US)</w:t>
            </w:r>
            <w:r>
              <w:br/>
            </w:r>
            <w:r>
              <w:tab/>
              <w:t>27 - Roth Conversion IRA (Non-prototype) (US)</w:t>
            </w:r>
            <w:r>
              <w:br/>
            </w:r>
            <w:r>
              <w:tab/>
              <w:t>28 - Education IRA (Fund Prototype) (US)</w:t>
            </w:r>
            <w:r>
              <w:br/>
            </w:r>
            <w:r>
              <w:tab/>
              <w:t>29 - Education IRA (Non-prototype) (US)</w:t>
            </w:r>
            <w:r>
              <w:br/>
            </w:r>
            <w:r>
              <w:tab/>
              <w:t>999 - Other</w:t>
            </w:r>
          </w:p>
          <w:p w14:paraId="391EE2C6" w14:textId="77777777" w:rsidR="00512FC7" w:rsidRDefault="00512FC7" w:rsidP="00533FE7">
            <w:pPr>
              <w:jc w:val="left"/>
            </w:pPr>
          </w:p>
          <w:p w14:paraId="70EE8983" w14:textId="77777777" w:rsidR="00512FC7" w:rsidRPr="00512FC7" w:rsidRDefault="00512FC7" w:rsidP="00533FE7">
            <w:pPr>
              <w:jc w:val="left"/>
            </w:pPr>
            <w:r>
              <w:t>or any value conforming to the data type Reserved1000Plus</w:t>
            </w:r>
          </w:p>
        </w:tc>
        <w:tc>
          <w:tcPr>
            <w:tcW w:w="4411" w:type="dxa"/>
            <w:shd w:val="clear" w:color="auto" w:fill="auto"/>
          </w:tcPr>
          <w:p w14:paraId="0A1E60A7" w14:textId="77777777" w:rsidR="00512FC7" w:rsidRPr="00512FC7" w:rsidRDefault="00512FC7" w:rsidP="00533FE7">
            <w:r w:rsidRPr="00512FC7">
              <w:lastRenderedPageBreak/>
              <w:t>TaxAdvantageTyp</w:t>
            </w:r>
          </w:p>
        </w:tc>
      </w:tr>
      <w:tr w:rsidR="00512FC7" w:rsidRPr="00512FC7" w14:paraId="40C5C398" w14:textId="77777777" w:rsidTr="00533FE7">
        <w:tc>
          <w:tcPr>
            <w:tcW w:w="828" w:type="dxa"/>
            <w:shd w:val="clear" w:color="auto" w:fill="auto"/>
          </w:tcPr>
          <w:p w14:paraId="0F81161A" w14:textId="77777777" w:rsidR="00512FC7" w:rsidRPr="00512FC7" w:rsidRDefault="00512FC7" w:rsidP="00533FE7">
            <w:bookmarkStart w:id="1118" w:name="fld_RegistRejReasonText" w:colFirst="1" w:colLast="1"/>
            <w:bookmarkEnd w:id="1117"/>
            <w:r w:rsidRPr="00512FC7">
              <w:lastRenderedPageBreak/>
              <w:t>496</w:t>
            </w:r>
          </w:p>
        </w:tc>
        <w:tc>
          <w:tcPr>
            <w:tcW w:w="2069" w:type="dxa"/>
            <w:shd w:val="clear" w:color="auto" w:fill="auto"/>
          </w:tcPr>
          <w:p w14:paraId="66398ED4" w14:textId="77777777" w:rsidR="00512FC7" w:rsidRPr="00512FC7" w:rsidRDefault="00512FC7" w:rsidP="00533FE7">
            <w:r w:rsidRPr="00512FC7">
              <w:t>RegistRejReasonText</w:t>
            </w:r>
          </w:p>
        </w:tc>
        <w:tc>
          <w:tcPr>
            <w:tcW w:w="1083" w:type="dxa"/>
            <w:shd w:val="clear" w:color="auto" w:fill="auto"/>
          </w:tcPr>
          <w:p w14:paraId="49293B60" w14:textId="77777777" w:rsidR="00512FC7" w:rsidRPr="00512FC7" w:rsidRDefault="00512FC7" w:rsidP="00533FE7">
            <w:r w:rsidRPr="00512FC7">
              <w:t>String</w:t>
            </w:r>
          </w:p>
        </w:tc>
        <w:tc>
          <w:tcPr>
            <w:tcW w:w="4677" w:type="dxa"/>
            <w:shd w:val="clear" w:color="auto" w:fill="auto"/>
          </w:tcPr>
          <w:p w14:paraId="4DD79BFB" w14:textId="77777777" w:rsidR="00512FC7" w:rsidRPr="00512FC7" w:rsidRDefault="00512FC7" w:rsidP="00533FE7">
            <w:pPr>
              <w:jc w:val="left"/>
            </w:pPr>
            <w:r w:rsidRPr="00512FC7">
              <w:t>Text indicating reason(s) why a Registration Instruction has been rejected.</w:t>
            </w:r>
          </w:p>
        </w:tc>
        <w:tc>
          <w:tcPr>
            <w:tcW w:w="4411" w:type="dxa"/>
            <w:shd w:val="clear" w:color="auto" w:fill="auto"/>
          </w:tcPr>
          <w:p w14:paraId="6387B84F" w14:textId="77777777" w:rsidR="00512FC7" w:rsidRDefault="00512FC7" w:rsidP="00533FE7">
            <w:r w:rsidRPr="00512FC7">
              <w:t>RejRsnTxt</w:t>
            </w:r>
          </w:p>
          <w:p w14:paraId="68B69D84" w14:textId="77777777" w:rsidR="00512FC7" w:rsidRPr="00512FC7" w:rsidRDefault="00512FC7" w:rsidP="00533FE7">
            <w:r w:rsidRPr="00512FC7">
              <w:t>Dtls in RegistrationInstruction category messages</w:t>
            </w:r>
          </w:p>
        </w:tc>
      </w:tr>
      <w:tr w:rsidR="00512FC7" w:rsidRPr="00512FC7" w14:paraId="1FA06A9C" w14:textId="77777777" w:rsidTr="00533FE7">
        <w:tc>
          <w:tcPr>
            <w:tcW w:w="828" w:type="dxa"/>
            <w:shd w:val="clear" w:color="auto" w:fill="auto"/>
          </w:tcPr>
          <w:p w14:paraId="7DED749C" w14:textId="77777777" w:rsidR="00512FC7" w:rsidRPr="00512FC7" w:rsidRDefault="00512FC7" w:rsidP="00533FE7">
            <w:bookmarkStart w:id="1119" w:name="fld_FundRenewWaiv" w:colFirst="1" w:colLast="1"/>
            <w:bookmarkEnd w:id="1118"/>
            <w:r w:rsidRPr="00512FC7">
              <w:t>497</w:t>
            </w:r>
          </w:p>
        </w:tc>
        <w:tc>
          <w:tcPr>
            <w:tcW w:w="2069" w:type="dxa"/>
            <w:shd w:val="clear" w:color="auto" w:fill="auto"/>
          </w:tcPr>
          <w:p w14:paraId="199F6F13" w14:textId="77777777" w:rsidR="00512FC7" w:rsidRPr="00512FC7" w:rsidRDefault="00512FC7" w:rsidP="00533FE7">
            <w:r w:rsidRPr="00512FC7">
              <w:t>FundRenewWaiv</w:t>
            </w:r>
          </w:p>
        </w:tc>
        <w:tc>
          <w:tcPr>
            <w:tcW w:w="1083" w:type="dxa"/>
            <w:shd w:val="clear" w:color="auto" w:fill="auto"/>
          </w:tcPr>
          <w:p w14:paraId="1474DCAF" w14:textId="77777777" w:rsidR="00512FC7" w:rsidRPr="00512FC7" w:rsidRDefault="00512FC7" w:rsidP="00533FE7">
            <w:r w:rsidRPr="00512FC7">
              <w:t>char</w:t>
            </w:r>
          </w:p>
        </w:tc>
        <w:tc>
          <w:tcPr>
            <w:tcW w:w="4677" w:type="dxa"/>
            <w:shd w:val="clear" w:color="auto" w:fill="auto"/>
          </w:tcPr>
          <w:p w14:paraId="6242E290" w14:textId="77777777" w:rsidR="00512FC7" w:rsidRDefault="00512FC7" w:rsidP="00533FE7">
            <w:pPr>
              <w:jc w:val="left"/>
            </w:pPr>
            <w:r>
              <w:t>A one character code identifying whether the Fund based renewal commission is to be waived.</w:t>
            </w:r>
          </w:p>
          <w:p w14:paraId="3AFAA8F9" w14:textId="77777777" w:rsidR="00512FC7" w:rsidRPr="00512FC7" w:rsidRDefault="00512FC7" w:rsidP="00533FE7">
            <w:pPr>
              <w:jc w:val="left"/>
            </w:pPr>
            <w:r>
              <w:t>Valid values:</w:t>
            </w:r>
            <w:r>
              <w:br/>
            </w:r>
            <w:r>
              <w:tab/>
              <w:t>N - No</w:t>
            </w:r>
            <w:r>
              <w:br/>
            </w:r>
            <w:r>
              <w:tab/>
              <w:t>Y - Yes</w:t>
            </w:r>
          </w:p>
        </w:tc>
        <w:tc>
          <w:tcPr>
            <w:tcW w:w="4411" w:type="dxa"/>
            <w:shd w:val="clear" w:color="auto" w:fill="auto"/>
          </w:tcPr>
          <w:p w14:paraId="3D311932" w14:textId="77777777" w:rsidR="00512FC7" w:rsidRPr="00512FC7" w:rsidRDefault="00512FC7" w:rsidP="00533FE7">
            <w:r w:rsidRPr="00512FC7">
              <w:t>FundRenewWaiv</w:t>
            </w:r>
          </w:p>
        </w:tc>
      </w:tr>
      <w:tr w:rsidR="00512FC7" w:rsidRPr="00512FC7" w14:paraId="25FB7867" w14:textId="77777777" w:rsidTr="00533FE7">
        <w:tc>
          <w:tcPr>
            <w:tcW w:w="828" w:type="dxa"/>
            <w:shd w:val="clear" w:color="auto" w:fill="auto"/>
          </w:tcPr>
          <w:p w14:paraId="6826952C" w14:textId="77777777" w:rsidR="00512FC7" w:rsidRPr="00512FC7" w:rsidRDefault="00512FC7" w:rsidP="00533FE7">
            <w:bookmarkStart w:id="1120" w:name="fld_CashDistribAgentName" w:colFirst="1" w:colLast="1"/>
            <w:bookmarkEnd w:id="1119"/>
            <w:r w:rsidRPr="00512FC7">
              <w:t>498</w:t>
            </w:r>
          </w:p>
        </w:tc>
        <w:tc>
          <w:tcPr>
            <w:tcW w:w="2069" w:type="dxa"/>
            <w:shd w:val="clear" w:color="auto" w:fill="auto"/>
          </w:tcPr>
          <w:p w14:paraId="2B35A329" w14:textId="77777777" w:rsidR="00512FC7" w:rsidRPr="00512FC7" w:rsidRDefault="00512FC7" w:rsidP="00533FE7">
            <w:r w:rsidRPr="00512FC7">
              <w:t>CashDistribAgentNam</w:t>
            </w:r>
            <w:r w:rsidRPr="00512FC7">
              <w:lastRenderedPageBreak/>
              <w:t>e</w:t>
            </w:r>
          </w:p>
        </w:tc>
        <w:tc>
          <w:tcPr>
            <w:tcW w:w="1083" w:type="dxa"/>
            <w:shd w:val="clear" w:color="auto" w:fill="auto"/>
          </w:tcPr>
          <w:p w14:paraId="43C11E22" w14:textId="77777777" w:rsidR="00512FC7" w:rsidRPr="00512FC7" w:rsidRDefault="00512FC7" w:rsidP="00533FE7">
            <w:r w:rsidRPr="00512FC7">
              <w:lastRenderedPageBreak/>
              <w:t>String</w:t>
            </w:r>
          </w:p>
        </w:tc>
        <w:tc>
          <w:tcPr>
            <w:tcW w:w="4677" w:type="dxa"/>
            <w:shd w:val="clear" w:color="auto" w:fill="auto"/>
          </w:tcPr>
          <w:p w14:paraId="62ADC7B4" w14:textId="77777777" w:rsidR="00512FC7" w:rsidRPr="00512FC7" w:rsidRDefault="00512FC7" w:rsidP="00533FE7">
            <w:pPr>
              <w:jc w:val="left"/>
            </w:pPr>
            <w:r w:rsidRPr="00512FC7">
              <w:t>Name of local agent bank if for cash distributions</w:t>
            </w:r>
          </w:p>
        </w:tc>
        <w:tc>
          <w:tcPr>
            <w:tcW w:w="4411" w:type="dxa"/>
            <w:shd w:val="clear" w:color="auto" w:fill="auto"/>
          </w:tcPr>
          <w:p w14:paraId="3FD33DED" w14:textId="77777777" w:rsidR="00512FC7" w:rsidRPr="00512FC7" w:rsidRDefault="00512FC7" w:rsidP="00533FE7">
            <w:r w:rsidRPr="00512FC7">
              <w:t>CshDistribAgentName</w:t>
            </w:r>
          </w:p>
        </w:tc>
      </w:tr>
      <w:tr w:rsidR="00512FC7" w:rsidRPr="00512FC7" w14:paraId="53FC97B8" w14:textId="77777777" w:rsidTr="00533FE7">
        <w:tc>
          <w:tcPr>
            <w:tcW w:w="828" w:type="dxa"/>
            <w:shd w:val="clear" w:color="auto" w:fill="auto"/>
          </w:tcPr>
          <w:p w14:paraId="3B46CFF3" w14:textId="77777777" w:rsidR="00512FC7" w:rsidRPr="00512FC7" w:rsidRDefault="00512FC7" w:rsidP="00533FE7">
            <w:bookmarkStart w:id="1121" w:name="fld_CashDistribAgentCode" w:colFirst="1" w:colLast="1"/>
            <w:bookmarkEnd w:id="1120"/>
            <w:r w:rsidRPr="00512FC7">
              <w:lastRenderedPageBreak/>
              <w:t>499</w:t>
            </w:r>
          </w:p>
        </w:tc>
        <w:tc>
          <w:tcPr>
            <w:tcW w:w="2069" w:type="dxa"/>
            <w:shd w:val="clear" w:color="auto" w:fill="auto"/>
          </w:tcPr>
          <w:p w14:paraId="26A47086" w14:textId="77777777" w:rsidR="00512FC7" w:rsidRPr="00512FC7" w:rsidRDefault="00512FC7" w:rsidP="00533FE7">
            <w:r w:rsidRPr="00512FC7">
              <w:t>CashDistribAgentCode</w:t>
            </w:r>
          </w:p>
        </w:tc>
        <w:tc>
          <w:tcPr>
            <w:tcW w:w="1083" w:type="dxa"/>
            <w:shd w:val="clear" w:color="auto" w:fill="auto"/>
          </w:tcPr>
          <w:p w14:paraId="0D7D96F4" w14:textId="77777777" w:rsidR="00512FC7" w:rsidRPr="00512FC7" w:rsidRDefault="00512FC7" w:rsidP="00533FE7">
            <w:r w:rsidRPr="00512FC7">
              <w:t>String</w:t>
            </w:r>
          </w:p>
        </w:tc>
        <w:tc>
          <w:tcPr>
            <w:tcW w:w="4677" w:type="dxa"/>
            <w:shd w:val="clear" w:color="auto" w:fill="auto"/>
          </w:tcPr>
          <w:p w14:paraId="2614D30D" w14:textId="77777777" w:rsidR="00512FC7" w:rsidRPr="00512FC7" w:rsidRDefault="00512FC7" w:rsidP="00533FE7">
            <w:pPr>
              <w:jc w:val="left"/>
            </w:pPr>
            <w:r w:rsidRPr="00512FC7">
              <w:t>BIC (Bank Identification Code--Swift managed) code of agent bank for cash distributions</w:t>
            </w:r>
          </w:p>
        </w:tc>
        <w:tc>
          <w:tcPr>
            <w:tcW w:w="4411" w:type="dxa"/>
            <w:shd w:val="clear" w:color="auto" w:fill="auto"/>
          </w:tcPr>
          <w:p w14:paraId="07F16D59" w14:textId="77777777" w:rsidR="00512FC7" w:rsidRPr="00512FC7" w:rsidRDefault="00512FC7" w:rsidP="00533FE7">
            <w:r w:rsidRPr="00512FC7">
              <w:t>CshDistribAgentCode</w:t>
            </w:r>
          </w:p>
        </w:tc>
      </w:tr>
      <w:tr w:rsidR="00512FC7" w:rsidRPr="00512FC7" w14:paraId="0553079B" w14:textId="77777777" w:rsidTr="00533FE7">
        <w:tc>
          <w:tcPr>
            <w:tcW w:w="828" w:type="dxa"/>
            <w:shd w:val="clear" w:color="auto" w:fill="auto"/>
          </w:tcPr>
          <w:p w14:paraId="1C554404" w14:textId="77777777" w:rsidR="00512FC7" w:rsidRPr="00512FC7" w:rsidRDefault="00512FC7" w:rsidP="00533FE7">
            <w:bookmarkStart w:id="1122" w:name="fld_CashDistribAgentAcctNumber" w:colFirst="1" w:colLast="1"/>
            <w:bookmarkEnd w:id="1121"/>
            <w:r w:rsidRPr="00512FC7">
              <w:t>500</w:t>
            </w:r>
          </w:p>
        </w:tc>
        <w:tc>
          <w:tcPr>
            <w:tcW w:w="2069" w:type="dxa"/>
            <w:shd w:val="clear" w:color="auto" w:fill="auto"/>
          </w:tcPr>
          <w:p w14:paraId="0E1EFC96" w14:textId="77777777" w:rsidR="00512FC7" w:rsidRPr="00512FC7" w:rsidRDefault="00512FC7" w:rsidP="00533FE7">
            <w:r w:rsidRPr="00512FC7">
              <w:t>CashDistribAgentAcctNumber</w:t>
            </w:r>
          </w:p>
        </w:tc>
        <w:tc>
          <w:tcPr>
            <w:tcW w:w="1083" w:type="dxa"/>
            <w:shd w:val="clear" w:color="auto" w:fill="auto"/>
          </w:tcPr>
          <w:p w14:paraId="55CCC3A2" w14:textId="77777777" w:rsidR="00512FC7" w:rsidRPr="00512FC7" w:rsidRDefault="00512FC7" w:rsidP="00533FE7">
            <w:r w:rsidRPr="00512FC7">
              <w:t>String</w:t>
            </w:r>
          </w:p>
        </w:tc>
        <w:tc>
          <w:tcPr>
            <w:tcW w:w="4677" w:type="dxa"/>
            <w:shd w:val="clear" w:color="auto" w:fill="auto"/>
          </w:tcPr>
          <w:p w14:paraId="2B7A0016" w14:textId="77777777" w:rsidR="00512FC7" w:rsidRPr="00512FC7" w:rsidRDefault="00512FC7" w:rsidP="00533FE7">
            <w:pPr>
              <w:jc w:val="left"/>
            </w:pPr>
            <w:r w:rsidRPr="00512FC7">
              <w:t>Account number at agent bank for distributions.</w:t>
            </w:r>
          </w:p>
        </w:tc>
        <w:tc>
          <w:tcPr>
            <w:tcW w:w="4411" w:type="dxa"/>
            <w:shd w:val="clear" w:color="auto" w:fill="auto"/>
          </w:tcPr>
          <w:p w14:paraId="0262047E" w14:textId="77777777" w:rsidR="00512FC7" w:rsidRPr="00512FC7" w:rsidRDefault="00512FC7" w:rsidP="00533FE7">
            <w:r w:rsidRPr="00512FC7">
              <w:t>CshDistribAgentAcctNum</w:t>
            </w:r>
          </w:p>
        </w:tc>
      </w:tr>
      <w:tr w:rsidR="00512FC7" w:rsidRPr="00512FC7" w14:paraId="72026345" w14:textId="77777777" w:rsidTr="00533FE7">
        <w:tc>
          <w:tcPr>
            <w:tcW w:w="828" w:type="dxa"/>
            <w:shd w:val="clear" w:color="auto" w:fill="auto"/>
          </w:tcPr>
          <w:p w14:paraId="5D5770C5" w14:textId="77777777" w:rsidR="00512FC7" w:rsidRPr="00512FC7" w:rsidRDefault="00512FC7" w:rsidP="00533FE7">
            <w:bookmarkStart w:id="1123" w:name="fld_CashDistribPayRef" w:colFirst="1" w:colLast="1"/>
            <w:bookmarkEnd w:id="1122"/>
            <w:r w:rsidRPr="00512FC7">
              <w:t>501</w:t>
            </w:r>
          </w:p>
        </w:tc>
        <w:tc>
          <w:tcPr>
            <w:tcW w:w="2069" w:type="dxa"/>
            <w:shd w:val="clear" w:color="auto" w:fill="auto"/>
          </w:tcPr>
          <w:p w14:paraId="7E8E0D85" w14:textId="77777777" w:rsidR="00512FC7" w:rsidRPr="00512FC7" w:rsidRDefault="00512FC7" w:rsidP="00533FE7">
            <w:r w:rsidRPr="00512FC7">
              <w:t>CashDistribPayRef</w:t>
            </w:r>
          </w:p>
        </w:tc>
        <w:tc>
          <w:tcPr>
            <w:tcW w:w="1083" w:type="dxa"/>
            <w:shd w:val="clear" w:color="auto" w:fill="auto"/>
          </w:tcPr>
          <w:p w14:paraId="2AA9A1AD" w14:textId="77777777" w:rsidR="00512FC7" w:rsidRPr="00512FC7" w:rsidRDefault="00512FC7" w:rsidP="00533FE7">
            <w:r w:rsidRPr="00512FC7">
              <w:t>String</w:t>
            </w:r>
          </w:p>
        </w:tc>
        <w:tc>
          <w:tcPr>
            <w:tcW w:w="4677" w:type="dxa"/>
            <w:shd w:val="clear" w:color="auto" w:fill="auto"/>
          </w:tcPr>
          <w:p w14:paraId="48AC3526" w14:textId="77777777" w:rsidR="00512FC7" w:rsidRPr="00512FC7" w:rsidRDefault="00512FC7" w:rsidP="00533FE7">
            <w:pPr>
              <w:jc w:val="left"/>
            </w:pPr>
            <w:r w:rsidRPr="00512FC7">
              <w:t>Free format Payment reference to assist with reconciliation of distributions.</w:t>
            </w:r>
          </w:p>
        </w:tc>
        <w:tc>
          <w:tcPr>
            <w:tcW w:w="4411" w:type="dxa"/>
            <w:shd w:val="clear" w:color="auto" w:fill="auto"/>
          </w:tcPr>
          <w:p w14:paraId="117FE1B4" w14:textId="77777777" w:rsidR="00512FC7" w:rsidRPr="00512FC7" w:rsidRDefault="00512FC7" w:rsidP="00533FE7">
            <w:r w:rsidRPr="00512FC7">
              <w:t>CshDistribPayRef</w:t>
            </w:r>
          </w:p>
        </w:tc>
      </w:tr>
      <w:tr w:rsidR="00512FC7" w:rsidRPr="00512FC7" w14:paraId="6A8C3FF0" w14:textId="77777777" w:rsidTr="00533FE7">
        <w:tc>
          <w:tcPr>
            <w:tcW w:w="828" w:type="dxa"/>
            <w:shd w:val="clear" w:color="auto" w:fill="auto"/>
          </w:tcPr>
          <w:p w14:paraId="60A746B3" w14:textId="77777777" w:rsidR="00512FC7" w:rsidRPr="00512FC7" w:rsidRDefault="00512FC7" w:rsidP="00533FE7">
            <w:bookmarkStart w:id="1124" w:name="fld_CashDistribAgentAcctName" w:colFirst="1" w:colLast="1"/>
            <w:bookmarkEnd w:id="1123"/>
            <w:r w:rsidRPr="00512FC7">
              <w:t>502</w:t>
            </w:r>
          </w:p>
        </w:tc>
        <w:tc>
          <w:tcPr>
            <w:tcW w:w="2069" w:type="dxa"/>
            <w:shd w:val="clear" w:color="auto" w:fill="auto"/>
          </w:tcPr>
          <w:p w14:paraId="0C502BF4" w14:textId="77777777" w:rsidR="00512FC7" w:rsidRPr="00512FC7" w:rsidRDefault="00512FC7" w:rsidP="00533FE7">
            <w:r w:rsidRPr="00512FC7">
              <w:t>CashDistribAgentAcctName</w:t>
            </w:r>
          </w:p>
        </w:tc>
        <w:tc>
          <w:tcPr>
            <w:tcW w:w="1083" w:type="dxa"/>
            <w:shd w:val="clear" w:color="auto" w:fill="auto"/>
          </w:tcPr>
          <w:p w14:paraId="7AB2EAD5" w14:textId="77777777" w:rsidR="00512FC7" w:rsidRPr="00512FC7" w:rsidRDefault="00512FC7" w:rsidP="00533FE7">
            <w:r w:rsidRPr="00512FC7">
              <w:t>String</w:t>
            </w:r>
          </w:p>
        </w:tc>
        <w:tc>
          <w:tcPr>
            <w:tcW w:w="4677" w:type="dxa"/>
            <w:shd w:val="clear" w:color="auto" w:fill="auto"/>
          </w:tcPr>
          <w:p w14:paraId="3CE7DA40" w14:textId="77777777" w:rsidR="00512FC7" w:rsidRPr="00512FC7" w:rsidRDefault="00512FC7" w:rsidP="00533FE7">
            <w:pPr>
              <w:jc w:val="left"/>
            </w:pPr>
            <w:r w:rsidRPr="00512FC7">
              <w:t>Name of account at agent bank for distributions.</w:t>
            </w:r>
          </w:p>
        </w:tc>
        <w:tc>
          <w:tcPr>
            <w:tcW w:w="4411" w:type="dxa"/>
            <w:shd w:val="clear" w:color="auto" w:fill="auto"/>
          </w:tcPr>
          <w:p w14:paraId="25ACA03E" w14:textId="77777777" w:rsidR="00512FC7" w:rsidRPr="00512FC7" w:rsidRDefault="00512FC7" w:rsidP="00533FE7">
            <w:r w:rsidRPr="00512FC7">
              <w:t>CshDistribAgentAcctName</w:t>
            </w:r>
          </w:p>
        </w:tc>
      </w:tr>
      <w:tr w:rsidR="00512FC7" w:rsidRPr="00512FC7" w14:paraId="3BE3460D" w14:textId="77777777" w:rsidTr="00533FE7">
        <w:tc>
          <w:tcPr>
            <w:tcW w:w="828" w:type="dxa"/>
            <w:shd w:val="clear" w:color="auto" w:fill="auto"/>
          </w:tcPr>
          <w:p w14:paraId="217DDD17" w14:textId="77777777" w:rsidR="00512FC7" w:rsidRPr="00512FC7" w:rsidRDefault="00512FC7" w:rsidP="00533FE7">
            <w:bookmarkStart w:id="1125" w:name="fld_CardStartDate" w:colFirst="1" w:colLast="1"/>
            <w:bookmarkEnd w:id="1124"/>
            <w:r w:rsidRPr="00512FC7">
              <w:t>503</w:t>
            </w:r>
          </w:p>
        </w:tc>
        <w:tc>
          <w:tcPr>
            <w:tcW w:w="2069" w:type="dxa"/>
            <w:shd w:val="clear" w:color="auto" w:fill="auto"/>
          </w:tcPr>
          <w:p w14:paraId="74977B57" w14:textId="77777777" w:rsidR="00512FC7" w:rsidRPr="00512FC7" w:rsidRDefault="00512FC7" w:rsidP="00533FE7">
            <w:r w:rsidRPr="00512FC7">
              <w:t>CardStartDate</w:t>
            </w:r>
          </w:p>
        </w:tc>
        <w:tc>
          <w:tcPr>
            <w:tcW w:w="1083" w:type="dxa"/>
            <w:shd w:val="clear" w:color="auto" w:fill="auto"/>
          </w:tcPr>
          <w:p w14:paraId="7263BD73" w14:textId="77777777" w:rsidR="00512FC7" w:rsidRPr="00512FC7" w:rsidRDefault="00512FC7" w:rsidP="00533FE7">
            <w:r w:rsidRPr="00512FC7">
              <w:t>LocalMktDate</w:t>
            </w:r>
          </w:p>
        </w:tc>
        <w:tc>
          <w:tcPr>
            <w:tcW w:w="4677" w:type="dxa"/>
            <w:shd w:val="clear" w:color="auto" w:fill="auto"/>
          </w:tcPr>
          <w:p w14:paraId="7767E6ED" w14:textId="77777777" w:rsidR="00512FC7" w:rsidRPr="00512FC7" w:rsidRDefault="00512FC7" w:rsidP="00533FE7">
            <w:pPr>
              <w:jc w:val="left"/>
            </w:pPr>
            <w:r w:rsidRPr="00512FC7">
              <w:t>The start date of the card as specified on the card being used for payment.</w:t>
            </w:r>
          </w:p>
        </w:tc>
        <w:tc>
          <w:tcPr>
            <w:tcW w:w="4411" w:type="dxa"/>
            <w:shd w:val="clear" w:color="auto" w:fill="auto"/>
          </w:tcPr>
          <w:p w14:paraId="6812FF91" w14:textId="77777777" w:rsidR="00512FC7" w:rsidRPr="00512FC7" w:rsidRDefault="00512FC7" w:rsidP="00533FE7">
            <w:r w:rsidRPr="00512FC7">
              <w:t>CardStartDt</w:t>
            </w:r>
          </w:p>
        </w:tc>
      </w:tr>
      <w:tr w:rsidR="00512FC7" w:rsidRPr="00512FC7" w14:paraId="6F6F31F8" w14:textId="77777777" w:rsidTr="00533FE7">
        <w:tc>
          <w:tcPr>
            <w:tcW w:w="828" w:type="dxa"/>
            <w:shd w:val="clear" w:color="auto" w:fill="auto"/>
          </w:tcPr>
          <w:p w14:paraId="19033B8A" w14:textId="77777777" w:rsidR="00512FC7" w:rsidRPr="00512FC7" w:rsidRDefault="00512FC7" w:rsidP="00533FE7">
            <w:bookmarkStart w:id="1126" w:name="fld_PaymentDate" w:colFirst="1" w:colLast="1"/>
            <w:bookmarkEnd w:id="1125"/>
            <w:r w:rsidRPr="00512FC7">
              <w:t>504</w:t>
            </w:r>
          </w:p>
        </w:tc>
        <w:tc>
          <w:tcPr>
            <w:tcW w:w="2069" w:type="dxa"/>
            <w:shd w:val="clear" w:color="auto" w:fill="auto"/>
          </w:tcPr>
          <w:p w14:paraId="2C0FD64E" w14:textId="77777777" w:rsidR="00512FC7" w:rsidRPr="00512FC7" w:rsidRDefault="00512FC7" w:rsidP="00533FE7">
            <w:r w:rsidRPr="00512FC7">
              <w:t>PaymentDate</w:t>
            </w:r>
          </w:p>
        </w:tc>
        <w:tc>
          <w:tcPr>
            <w:tcW w:w="1083" w:type="dxa"/>
            <w:shd w:val="clear" w:color="auto" w:fill="auto"/>
          </w:tcPr>
          <w:p w14:paraId="769D3883" w14:textId="77777777" w:rsidR="00512FC7" w:rsidRPr="00512FC7" w:rsidRDefault="00512FC7" w:rsidP="00533FE7">
            <w:r w:rsidRPr="00512FC7">
              <w:t>LocalMktDate</w:t>
            </w:r>
          </w:p>
        </w:tc>
        <w:tc>
          <w:tcPr>
            <w:tcW w:w="4677" w:type="dxa"/>
            <w:shd w:val="clear" w:color="auto" w:fill="auto"/>
          </w:tcPr>
          <w:p w14:paraId="088DF30D" w14:textId="77777777" w:rsidR="00512FC7" w:rsidRPr="00512FC7" w:rsidRDefault="00512FC7" w:rsidP="00533FE7">
            <w:pPr>
              <w:jc w:val="left"/>
            </w:pPr>
            <w:r w:rsidRPr="00512FC7">
              <w:t>The date written on a cheque or date payment should be submitted to the relevant clearing system.</w:t>
            </w:r>
          </w:p>
        </w:tc>
        <w:tc>
          <w:tcPr>
            <w:tcW w:w="4411" w:type="dxa"/>
            <w:shd w:val="clear" w:color="auto" w:fill="auto"/>
          </w:tcPr>
          <w:p w14:paraId="48B1FE22" w14:textId="77777777" w:rsidR="00512FC7" w:rsidRPr="00512FC7" w:rsidRDefault="00512FC7" w:rsidP="00533FE7">
            <w:r w:rsidRPr="00512FC7">
              <w:t>PmtDt</w:t>
            </w:r>
          </w:p>
        </w:tc>
      </w:tr>
      <w:tr w:rsidR="00512FC7" w:rsidRPr="00512FC7" w14:paraId="47B5BF73" w14:textId="77777777" w:rsidTr="00533FE7">
        <w:tc>
          <w:tcPr>
            <w:tcW w:w="828" w:type="dxa"/>
            <w:shd w:val="clear" w:color="auto" w:fill="auto"/>
          </w:tcPr>
          <w:p w14:paraId="17DCEC36" w14:textId="77777777" w:rsidR="00512FC7" w:rsidRPr="00512FC7" w:rsidRDefault="00512FC7" w:rsidP="00533FE7">
            <w:bookmarkStart w:id="1127" w:name="fld_PaymentRemitterID" w:colFirst="1" w:colLast="1"/>
            <w:bookmarkEnd w:id="1126"/>
            <w:r w:rsidRPr="00512FC7">
              <w:t>505</w:t>
            </w:r>
          </w:p>
        </w:tc>
        <w:tc>
          <w:tcPr>
            <w:tcW w:w="2069" w:type="dxa"/>
            <w:shd w:val="clear" w:color="auto" w:fill="auto"/>
          </w:tcPr>
          <w:p w14:paraId="115E8380" w14:textId="77777777" w:rsidR="00512FC7" w:rsidRPr="00512FC7" w:rsidRDefault="00512FC7" w:rsidP="00533FE7">
            <w:r w:rsidRPr="00512FC7">
              <w:t>PaymentRemitterID</w:t>
            </w:r>
          </w:p>
        </w:tc>
        <w:tc>
          <w:tcPr>
            <w:tcW w:w="1083" w:type="dxa"/>
            <w:shd w:val="clear" w:color="auto" w:fill="auto"/>
          </w:tcPr>
          <w:p w14:paraId="71E77B98" w14:textId="77777777" w:rsidR="00512FC7" w:rsidRPr="00512FC7" w:rsidRDefault="00512FC7" w:rsidP="00533FE7">
            <w:r w:rsidRPr="00512FC7">
              <w:t>String</w:t>
            </w:r>
          </w:p>
        </w:tc>
        <w:tc>
          <w:tcPr>
            <w:tcW w:w="4677" w:type="dxa"/>
            <w:shd w:val="clear" w:color="auto" w:fill="auto"/>
          </w:tcPr>
          <w:p w14:paraId="587D7BF7" w14:textId="77777777" w:rsidR="00512FC7" w:rsidRPr="00512FC7" w:rsidRDefault="00512FC7" w:rsidP="00533FE7">
            <w:pPr>
              <w:jc w:val="left"/>
            </w:pPr>
            <w:r w:rsidRPr="00512FC7">
              <w:t>Identifies sender of a payment, e.g. the payment remitter or a customer reference number.</w:t>
            </w:r>
          </w:p>
        </w:tc>
        <w:tc>
          <w:tcPr>
            <w:tcW w:w="4411" w:type="dxa"/>
            <w:shd w:val="clear" w:color="auto" w:fill="auto"/>
          </w:tcPr>
          <w:p w14:paraId="61099569" w14:textId="77777777" w:rsidR="00512FC7" w:rsidRPr="00512FC7" w:rsidRDefault="00512FC7" w:rsidP="00533FE7">
            <w:r w:rsidRPr="00512FC7">
              <w:t>PmtRemtrID</w:t>
            </w:r>
          </w:p>
        </w:tc>
      </w:tr>
      <w:tr w:rsidR="00512FC7" w:rsidRPr="00512FC7" w14:paraId="4B3B4863" w14:textId="77777777" w:rsidTr="00533FE7">
        <w:tc>
          <w:tcPr>
            <w:tcW w:w="828" w:type="dxa"/>
            <w:shd w:val="clear" w:color="auto" w:fill="auto"/>
          </w:tcPr>
          <w:p w14:paraId="227E849B" w14:textId="77777777" w:rsidR="00512FC7" w:rsidRPr="00512FC7" w:rsidRDefault="00512FC7" w:rsidP="00533FE7">
            <w:bookmarkStart w:id="1128" w:name="fld_RegistStatus" w:colFirst="1" w:colLast="1"/>
            <w:bookmarkEnd w:id="1127"/>
            <w:r w:rsidRPr="00512FC7">
              <w:t>506</w:t>
            </w:r>
          </w:p>
        </w:tc>
        <w:tc>
          <w:tcPr>
            <w:tcW w:w="2069" w:type="dxa"/>
            <w:shd w:val="clear" w:color="auto" w:fill="auto"/>
          </w:tcPr>
          <w:p w14:paraId="6AB20260" w14:textId="77777777" w:rsidR="00512FC7" w:rsidRPr="00512FC7" w:rsidRDefault="00512FC7" w:rsidP="00533FE7">
            <w:r w:rsidRPr="00512FC7">
              <w:t>RegistStatus</w:t>
            </w:r>
          </w:p>
        </w:tc>
        <w:tc>
          <w:tcPr>
            <w:tcW w:w="1083" w:type="dxa"/>
            <w:shd w:val="clear" w:color="auto" w:fill="auto"/>
          </w:tcPr>
          <w:p w14:paraId="4A12156F" w14:textId="77777777" w:rsidR="00512FC7" w:rsidRPr="00512FC7" w:rsidRDefault="00512FC7" w:rsidP="00533FE7">
            <w:r w:rsidRPr="00512FC7">
              <w:t>char</w:t>
            </w:r>
          </w:p>
        </w:tc>
        <w:tc>
          <w:tcPr>
            <w:tcW w:w="4677" w:type="dxa"/>
            <w:shd w:val="clear" w:color="auto" w:fill="auto"/>
          </w:tcPr>
          <w:p w14:paraId="32CD2721" w14:textId="77777777" w:rsidR="00512FC7" w:rsidRDefault="00512FC7" w:rsidP="00533FE7">
            <w:pPr>
              <w:jc w:val="left"/>
            </w:pPr>
            <w:r>
              <w:t>Registration status as returned by the broker or (for CIV) the fund manager:</w:t>
            </w:r>
          </w:p>
          <w:p w14:paraId="0362F4BC" w14:textId="77777777" w:rsidR="00512FC7" w:rsidRPr="00512FC7" w:rsidRDefault="00512FC7" w:rsidP="00533FE7">
            <w:pPr>
              <w:jc w:val="left"/>
            </w:pPr>
            <w:r>
              <w:t>Valid values:</w:t>
            </w:r>
            <w:r>
              <w:br/>
            </w:r>
            <w:r>
              <w:tab/>
              <w:t>A - Accepted</w:t>
            </w:r>
            <w:r>
              <w:br/>
            </w:r>
            <w:r>
              <w:tab/>
              <w:t>R - Rejected</w:t>
            </w:r>
            <w:r>
              <w:br/>
            </w:r>
            <w:r>
              <w:tab/>
              <w:t>H - Held</w:t>
            </w:r>
            <w:r>
              <w:br/>
            </w:r>
            <w:r>
              <w:tab/>
              <w:t>N - Reminder - i.e. Registration Instructions are still outstanding</w:t>
            </w:r>
          </w:p>
        </w:tc>
        <w:tc>
          <w:tcPr>
            <w:tcW w:w="4411" w:type="dxa"/>
            <w:shd w:val="clear" w:color="auto" w:fill="auto"/>
          </w:tcPr>
          <w:p w14:paraId="06537850" w14:textId="77777777" w:rsidR="00512FC7" w:rsidRPr="00512FC7" w:rsidRDefault="00512FC7" w:rsidP="00533FE7">
            <w:r w:rsidRPr="00512FC7">
              <w:t>RegStat</w:t>
            </w:r>
          </w:p>
        </w:tc>
      </w:tr>
      <w:tr w:rsidR="00512FC7" w:rsidRPr="00512FC7" w14:paraId="6758576D" w14:textId="77777777" w:rsidTr="00533FE7">
        <w:tc>
          <w:tcPr>
            <w:tcW w:w="828" w:type="dxa"/>
            <w:shd w:val="clear" w:color="auto" w:fill="auto"/>
          </w:tcPr>
          <w:p w14:paraId="3C54E810" w14:textId="77777777" w:rsidR="00512FC7" w:rsidRPr="00512FC7" w:rsidRDefault="00512FC7" w:rsidP="00533FE7">
            <w:bookmarkStart w:id="1129" w:name="fld_RegistRejReasonCode" w:colFirst="1" w:colLast="1"/>
            <w:bookmarkEnd w:id="1128"/>
            <w:r w:rsidRPr="00512FC7">
              <w:t>507</w:t>
            </w:r>
          </w:p>
        </w:tc>
        <w:tc>
          <w:tcPr>
            <w:tcW w:w="2069" w:type="dxa"/>
            <w:shd w:val="clear" w:color="auto" w:fill="auto"/>
          </w:tcPr>
          <w:p w14:paraId="20578F72" w14:textId="77777777" w:rsidR="00512FC7" w:rsidRPr="00512FC7" w:rsidRDefault="00512FC7" w:rsidP="00533FE7">
            <w:r w:rsidRPr="00512FC7">
              <w:t>RegistRejReasonCode</w:t>
            </w:r>
          </w:p>
        </w:tc>
        <w:tc>
          <w:tcPr>
            <w:tcW w:w="1083" w:type="dxa"/>
            <w:shd w:val="clear" w:color="auto" w:fill="auto"/>
          </w:tcPr>
          <w:p w14:paraId="5A26D5E3" w14:textId="77777777" w:rsidR="00512FC7" w:rsidRPr="00512FC7" w:rsidRDefault="00512FC7" w:rsidP="00533FE7">
            <w:r w:rsidRPr="00512FC7">
              <w:t>int</w:t>
            </w:r>
          </w:p>
        </w:tc>
        <w:tc>
          <w:tcPr>
            <w:tcW w:w="4677" w:type="dxa"/>
            <w:shd w:val="clear" w:color="auto" w:fill="auto"/>
          </w:tcPr>
          <w:p w14:paraId="1EE85EA0" w14:textId="77777777" w:rsidR="00512FC7" w:rsidRDefault="00512FC7" w:rsidP="00533FE7">
            <w:pPr>
              <w:jc w:val="left"/>
            </w:pPr>
            <w:r>
              <w:t>Reason(s) why Registration Instructions has been rejected.</w:t>
            </w:r>
            <w:r>
              <w:br/>
              <w:t>The reason may be further amplified in the RegistRejReasonCode field.</w:t>
            </w:r>
            <w:r>
              <w:br/>
              <w:t>Possible values of reason code include:</w:t>
            </w:r>
          </w:p>
          <w:p w14:paraId="5382EEF3" w14:textId="77777777" w:rsidR="00512FC7" w:rsidRDefault="00512FC7" w:rsidP="00533FE7">
            <w:pPr>
              <w:jc w:val="left"/>
            </w:pPr>
            <w:r>
              <w:t>Valid values:</w:t>
            </w:r>
            <w:r>
              <w:br/>
            </w:r>
            <w:r>
              <w:tab/>
              <w:t>1 - Invalid/unacceptable Account Type</w:t>
            </w:r>
            <w:r>
              <w:br/>
            </w:r>
            <w:r>
              <w:tab/>
              <w:t>2 - Invalid/unacceptable Tax Exempt Type</w:t>
            </w:r>
            <w:r>
              <w:br/>
            </w:r>
            <w:r>
              <w:tab/>
              <w:t>3 - Invalid/unacceptable Ownership Type</w:t>
            </w:r>
            <w:r>
              <w:br/>
            </w:r>
            <w:r>
              <w:tab/>
              <w:t>4 - Invalid/unacceptable No Reg Details</w:t>
            </w:r>
            <w:r>
              <w:br/>
            </w:r>
            <w:r>
              <w:lastRenderedPageBreak/>
              <w:tab/>
              <w:t>5 - Invalid/unacceptable Reg Seq No</w:t>
            </w:r>
            <w:r>
              <w:br/>
            </w:r>
            <w:r>
              <w:tab/>
              <w:t>6 - Invalid/unacceptable Reg Details</w:t>
            </w:r>
            <w:r>
              <w:br/>
            </w:r>
            <w:r>
              <w:tab/>
              <w:t>7 - Invalid/unacceptable Mailing Details</w:t>
            </w:r>
            <w:r>
              <w:br/>
            </w:r>
            <w:r>
              <w:tab/>
              <w:t>8 - Invalid/unacceptable Mailing Instructions</w:t>
            </w:r>
            <w:r>
              <w:br/>
            </w:r>
            <w:r>
              <w:tab/>
              <w:t>9 - Invalid/unacceptable Investor ID</w:t>
            </w:r>
            <w:r>
              <w:br/>
            </w:r>
            <w:r>
              <w:tab/>
              <w:t>10 - Invalid/unaceeptable Investor ID Source</w:t>
            </w:r>
            <w:r>
              <w:br/>
            </w:r>
            <w:r>
              <w:tab/>
              <w:t>11 - Invalid/unacceptable Date Of Birth</w:t>
            </w:r>
            <w:r>
              <w:br/>
            </w:r>
            <w:r>
              <w:tab/>
              <w:t>12 - Invalid/unacceptable Investor Country Of Residence</w:t>
            </w:r>
            <w:r>
              <w:br/>
            </w:r>
            <w:r>
              <w:tab/>
              <w:t>13 - Invalid/unacceptable No Distrib Instns</w:t>
            </w:r>
            <w:r>
              <w:br/>
            </w:r>
            <w:r>
              <w:tab/>
              <w:t>14 - Invalid/unacceptable Distrib Percentage</w:t>
            </w:r>
            <w:r>
              <w:br/>
            </w:r>
            <w:r>
              <w:tab/>
              <w:t>15 - Invalid/unacceptable Distrib Payment Method</w:t>
            </w:r>
            <w:r>
              <w:br/>
            </w:r>
            <w:r>
              <w:tab/>
              <w:t>16 - Invalid/unacceptable Cash Distrib Agent Acct Name</w:t>
            </w:r>
            <w:r>
              <w:br/>
            </w:r>
            <w:r>
              <w:tab/>
              <w:t>17 - Invalid/unacceptable Cash Distrib Agent Code</w:t>
            </w:r>
            <w:r>
              <w:br/>
            </w:r>
            <w:r>
              <w:tab/>
              <w:t>18 - Invalid/unacceptable Cash Distrib Agent Acct Num</w:t>
            </w:r>
            <w:r>
              <w:br/>
            </w:r>
            <w:r>
              <w:tab/>
              <w:t>99 - Other</w:t>
            </w:r>
          </w:p>
          <w:p w14:paraId="6115BD69" w14:textId="77777777" w:rsidR="00512FC7" w:rsidRDefault="00512FC7" w:rsidP="00533FE7">
            <w:pPr>
              <w:jc w:val="left"/>
            </w:pPr>
          </w:p>
          <w:p w14:paraId="1A105CE2" w14:textId="77777777" w:rsidR="00512FC7" w:rsidRPr="00512FC7" w:rsidRDefault="00512FC7" w:rsidP="00533FE7">
            <w:pPr>
              <w:jc w:val="left"/>
            </w:pPr>
            <w:r>
              <w:t>or any value conforming to the data type Reserved100Plus</w:t>
            </w:r>
          </w:p>
        </w:tc>
        <w:tc>
          <w:tcPr>
            <w:tcW w:w="4411" w:type="dxa"/>
            <w:shd w:val="clear" w:color="auto" w:fill="auto"/>
          </w:tcPr>
          <w:p w14:paraId="00C8079F" w14:textId="77777777" w:rsidR="00512FC7" w:rsidRDefault="00512FC7" w:rsidP="00533FE7">
            <w:r w:rsidRPr="00512FC7">
              <w:lastRenderedPageBreak/>
              <w:t>RejRsnCd</w:t>
            </w:r>
          </w:p>
          <w:p w14:paraId="14D9171C" w14:textId="77777777" w:rsidR="00512FC7" w:rsidRPr="00512FC7" w:rsidRDefault="00512FC7" w:rsidP="00533FE7">
            <w:r w:rsidRPr="00512FC7">
              <w:t>RejRsnCd in RegistrationInstruction category messages</w:t>
            </w:r>
          </w:p>
        </w:tc>
      </w:tr>
      <w:tr w:rsidR="00512FC7" w:rsidRPr="00512FC7" w14:paraId="447C23E7" w14:textId="77777777" w:rsidTr="00533FE7">
        <w:tc>
          <w:tcPr>
            <w:tcW w:w="828" w:type="dxa"/>
            <w:shd w:val="clear" w:color="auto" w:fill="auto"/>
          </w:tcPr>
          <w:p w14:paraId="431ED62A" w14:textId="77777777" w:rsidR="00512FC7" w:rsidRPr="00512FC7" w:rsidRDefault="00512FC7" w:rsidP="00533FE7">
            <w:bookmarkStart w:id="1130" w:name="fld_RegistRefID" w:colFirst="1" w:colLast="1"/>
            <w:bookmarkEnd w:id="1129"/>
            <w:r w:rsidRPr="00512FC7">
              <w:lastRenderedPageBreak/>
              <w:t>508</w:t>
            </w:r>
          </w:p>
        </w:tc>
        <w:tc>
          <w:tcPr>
            <w:tcW w:w="2069" w:type="dxa"/>
            <w:shd w:val="clear" w:color="auto" w:fill="auto"/>
          </w:tcPr>
          <w:p w14:paraId="110AD816" w14:textId="77777777" w:rsidR="00512FC7" w:rsidRPr="00512FC7" w:rsidRDefault="00512FC7" w:rsidP="00533FE7">
            <w:r w:rsidRPr="00512FC7">
              <w:t>RegistRefID</w:t>
            </w:r>
          </w:p>
        </w:tc>
        <w:tc>
          <w:tcPr>
            <w:tcW w:w="1083" w:type="dxa"/>
            <w:shd w:val="clear" w:color="auto" w:fill="auto"/>
          </w:tcPr>
          <w:p w14:paraId="68107AC3" w14:textId="77777777" w:rsidR="00512FC7" w:rsidRPr="00512FC7" w:rsidRDefault="00512FC7" w:rsidP="00533FE7">
            <w:r w:rsidRPr="00512FC7">
              <w:t>String</w:t>
            </w:r>
          </w:p>
        </w:tc>
        <w:tc>
          <w:tcPr>
            <w:tcW w:w="4677" w:type="dxa"/>
            <w:shd w:val="clear" w:color="auto" w:fill="auto"/>
          </w:tcPr>
          <w:p w14:paraId="5B428293" w14:textId="77777777" w:rsidR="00512FC7" w:rsidRPr="00512FC7" w:rsidRDefault="00512FC7" w:rsidP="00533FE7">
            <w:pPr>
              <w:jc w:val="left"/>
            </w:pPr>
            <w:r w:rsidRPr="00512FC7">
              <w:t>Reference identifier for the RegistID (53) with Cancel and Replace RegistTransType (54) transaction types.</w:t>
            </w:r>
          </w:p>
        </w:tc>
        <w:tc>
          <w:tcPr>
            <w:tcW w:w="4411" w:type="dxa"/>
            <w:shd w:val="clear" w:color="auto" w:fill="auto"/>
          </w:tcPr>
          <w:p w14:paraId="21982549" w14:textId="77777777" w:rsidR="00512FC7" w:rsidRDefault="00512FC7" w:rsidP="00533FE7">
            <w:r w:rsidRPr="00512FC7">
              <w:t>RefID</w:t>
            </w:r>
          </w:p>
          <w:p w14:paraId="64DB19DD" w14:textId="77777777" w:rsidR="00512FC7" w:rsidRPr="00512FC7" w:rsidRDefault="00512FC7" w:rsidP="00533FE7">
            <w:r w:rsidRPr="00512FC7">
              <w:t>RefID in RegistrationInstruction category messages</w:t>
            </w:r>
          </w:p>
        </w:tc>
      </w:tr>
      <w:tr w:rsidR="00512FC7" w:rsidRPr="00512FC7" w14:paraId="12C779A8" w14:textId="77777777" w:rsidTr="00533FE7">
        <w:tc>
          <w:tcPr>
            <w:tcW w:w="828" w:type="dxa"/>
            <w:shd w:val="clear" w:color="auto" w:fill="auto"/>
          </w:tcPr>
          <w:p w14:paraId="697A2EFB" w14:textId="77777777" w:rsidR="00512FC7" w:rsidRPr="00512FC7" w:rsidRDefault="00512FC7" w:rsidP="00533FE7">
            <w:bookmarkStart w:id="1131" w:name="fld_RegistDtls" w:colFirst="1" w:colLast="1"/>
            <w:bookmarkEnd w:id="1130"/>
            <w:r w:rsidRPr="00512FC7">
              <w:t>509</w:t>
            </w:r>
          </w:p>
        </w:tc>
        <w:tc>
          <w:tcPr>
            <w:tcW w:w="2069" w:type="dxa"/>
            <w:shd w:val="clear" w:color="auto" w:fill="auto"/>
          </w:tcPr>
          <w:p w14:paraId="0F6939C4" w14:textId="77777777" w:rsidR="00512FC7" w:rsidRPr="00512FC7" w:rsidRDefault="00512FC7" w:rsidP="00533FE7">
            <w:r w:rsidRPr="00512FC7">
              <w:t>RegistDtls</w:t>
            </w:r>
          </w:p>
        </w:tc>
        <w:tc>
          <w:tcPr>
            <w:tcW w:w="1083" w:type="dxa"/>
            <w:shd w:val="clear" w:color="auto" w:fill="auto"/>
          </w:tcPr>
          <w:p w14:paraId="52D9BADE" w14:textId="77777777" w:rsidR="00512FC7" w:rsidRPr="00512FC7" w:rsidRDefault="00512FC7" w:rsidP="00533FE7">
            <w:r w:rsidRPr="00512FC7">
              <w:t>String</w:t>
            </w:r>
          </w:p>
        </w:tc>
        <w:tc>
          <w:tcPr>
            <w:tcW w:w="4677" w:type="dxa"/>
            <w:shd w:val="clear" w:color="auto" w:fill="auto"/>
          </w:tcPr>
          <w:p w14:paraId="05E2A600" w14:textId="77777777" w:rsidR="00512FC7" w:rsidRPr="00512FC7" w:rsidRDefault="00512FC7" w:rsidP="00533FE7">
            <w:pPr>
              <w:jc w:val="left"/>
            </w:pPr>
            <w:r w:rsidRPr="00512FC7">
              <w:t>Set of Registration name and address details, possibly including phone, fax etc.</w:t>
            </w:r>
          </w:p>
        </w:tc>
        <w:tc>
          <w:tcPr>
            <w:tcW w:w="4411" w:type="dxa"/>
            <w:shd w:val="clear" w:color="auto" w:fill="auto"/>
          </w:tcPr>
          <w:p w14:paraId="63070F30" w14:textId="77777777" w:rsidR="00512FC7" w:rsidRDefault="00512FC7" w:rsidP="00533FE7">
            <w:r w:rsidRPr="00512FC7">
              <w:t>Dtls</w:t>
            </w:r>
          </w:p>
          <w:p w14:paraId="20DE7F54" w14:textId="77777777" w:rsidR="00512FC7" w:rsidRPr="00512FC7" w:rsidRDefault="00512FC7" w:rsidP="00533FE7">
            <w:r w:rsidRPr="00512FC7">
              <w:t>RejRsnTxt in RegistrationInstruction category messages</w:t>
            </w:r>
          </w:p>
        </w:tc>
      </w:tr>
      <w:tr w:rsidR="00512FC7" w:rsidRPr="00512FC7" w14:paraId="5283E727" w14:textId="77777777" w:rsidTr="00533FE7">
        <w:tc>
          <w:tcPr>
            <w:tcW w:w="828" w:type="dxa"/>
            <w:shd w:val="clear" w:color="auto" w:fill="auto"/>
          </w:tcPr>
          <w:p w14:paraId="0992E818" w14:textId="77777777" w:rsidR="00512FC7" w:rsidRPr="00512FC7" w:rsidRDefault="00512FC7" w:rsidP="00533FE7">
            <w:bookmarkStart w:id="1132" w:name="fld_NoDistribInsts" w:colFirst="1" w:colLast="1"/>
            <w:bookmarkEnd w:id="1131"/>
            <w:r w:rsidRPr="00512FC7">
              <w:t>510</w:t>
            </w:r>
          </w:p>
        </w:tc>
        <w:tc>
          <w:tcPr>
            <w:tcW w:w="2069" w:type="dxa"/>
            <w:shd w:val="clear" w:color="auto" w:fill="auto"/>
          </w:tcPr>
          <w:p w14:paraId="63DE8DD3" w14:textId="77777777" w:rsidR="00512FC7" w:rsidRPr="00512FC7" w:rsidRDefault="00512FC7" w:rsidP="00533FE7">
            <w:r w:rsidRPr="00512FC7">
              <w:t>NoDistribInsts</w:t>
            </w:r>
          </w:p>
        </w:tc>
        <w:tc>
          <w:tcPr>
            <w:tcW w:w="1083" w:type="dxa"/>
            <w:shd w:val="clear" w:color="auto" w:fill="auto"/>
          </w:tcPr>
          <w:p w14:paraId="6BF3BED4" w14:textId="77777777" w:rsidR="00512FC7" w:rsidRPr="00512FC7" w:rsidRDefault="00512FC7" w:rsidP="00533FE7">
            <w:r w:rsidRPr="00512FC7">
              <w:t>NumInGroup</w:t>
            </w:r>
          </w:p>
        </w:tc>
        <w:tc>
          <w:tcPr>
            <w:tcW w:w="4677" w:type="dxa"/>
            <w:shd w:val="clear" w:color="auto" w:fill="auto"/>
          </w:tcPr>
          <w:p w14:paraId="00ECA96E" w14:textId="77777777" w:rsidR="00512FC7" w:rsidRPr="00512FC7" w:rsidRDefault="00512FC7" w:rsidP="00533FE7">
            <w:pPr>
              <w:jc w:val="left"/>
            </w:pPr>
            <w:r w:rsidRPr="00512FC7">
              <w:t>The number of Distribution Instructions on a Registration Instructions message</w:t>
            </w:r>
          </w:p>
        </w:tc>
        <w:tc>
          <w:tcPr>
            <w:tcW w:w="4411" w:type="dxa"/>
            <w:shd w:val="clear" w:color="auto" w:fill="auto"/>
          </w:tcPr>
          <w:p w14:paraId="122C8F58" w14:textId="77777777" w:rsidR="00512FC7" w:rsidRPr="00512FC7" w:rsidRDefault="00512FC7" w:rsidP="00533FE7"/>
        </w:tc>
      </w:tr>
      <w:tr w:rsidR="00512FC7" w:rsidRPr="00512FC7" w14:paraId="1CBCCDA5" w14:textId="77777777" w:rsidTr="00533FE7">
        <w:tc>
          <w:tcPr>
            <w:tcW w:w="828" w:type="dxa"/>
            <w:shd w:val="clear" w:color="auto" w:fill="auto"/>
          </w:tcPr>
          <w:p w14:paraId="2947B3C0" w14:textId="77777777" w:rsidR="00512FC7" w:rsidRPr="00512FC7" w:rsidRDefault="00512FC7" w:rsidP="00533FE7">
            <w:bookmarkStart w:id="1133" w:name="fld_RegistEmail" w:colFirst="1" w:colLast="1"/>
            <w:bookmarkEnd w:id="1132"/>
            <w:r w:rsidRPr="00512FC7">
              <w:t>511</w:t>
            </w:r>
          </w:p>
        </w:tc>
        <w:tc>
          <w:tcPr>
            <w:tcW w:w="2069" w:type="dxa"/>
            <w:shd w:val="clear" w:color="auto" w:fill="auto"/>
          </w:tcPr>
          <w:p w14:paraId="3EC79030" w14:textId="77777777" w:rsidR="00512FC7" w:rsidRPr="00512FC7" w:rsidRDefault="00512FC7" w:rsidP="00533FE7">
            <w:r w:rsidRPr="00512FC7">
              <w:t>RegistEmail</w:t>
            </w:r>
          </w:p>
        </w:tc>
        <w:tc>
          <w:tcPr>
            <w:tcW w:w="1083" w:type="dxa"/>
            <w:shd w:val="clear" w:color="auto" w:fill="auto"/>
          </w:tcPr>
          <w:p w14:paraId="08F34733" w14:textId="77777777" w:rsidR="00512FC7" w:rsidRPr="00512FC7" w:rsidRDefault="00512FC7" w:rsidP="00533FE7">
            <w:r w:rsidRPr="00512FC7">
              <w:t>String</w:t>
            </w:r>
          </w:p>
        </w:tc>
        <w:tc>
          <w:tcPr>
            <w:tcW w:w="4677" w:type="dxa"/>
            <w:shd w:val="clear" w:color="auto" w:fill="auto"/>
          </w:tcPr>
          <w:p w14:paraId="77FF271F" w14:textId="77777777" w:rsidR="00512FC7" w:rsidRPr="00512FC7" w:rsidRDefault="00512FC7" w:rsidP="00533FE7">
            <w:pPr>
              <w:jc w:val="left"/>
            </w:pPr>
            <w:r w:rsidRPr="00512FC7">
              <w:t>Email address relating to Registration name and address details</w:t>
            </w:r>
          </w:p>
        </w:tc>
        <w:tc>
          <w:tcPr>
            <w:tcW w:w="4411" w:type="dxa"/>
            <w:shd w:val="clear" w:color="auto" w:fill="auto"/>
          </w:tcPr>
          <w:p w14:paraId="128CC7ED" w14:textId="77777777" w:rsidR="00512FC7" w:rsidRDefault="00512FC7" w:rsidP="00533FE7">
            <w:r w:rsidRPr="00512FC7">
              <w:t>Email</w:t>
            </w:r>
          </w:p>
          <w:p w14:paraId="3DDE85B9" w14:textId="77777777" w:rsidR="00512FC7" w:rsidRPr="00512FC7" w:rsidRDefault="00512FC7" w:rsidP="00533FE7">
            <w:r w:rsidRPr="00512FC7">
              <w:t>Email in RegistrationInstruction category messages</w:t>
            </w:r>
          </w:p>
        </w:tc>
      </w:tr>
      <w:tr w:rsidR="00512FC7" w:rsidRPr="00512FC7" w14:paraId="2AD50921" w14:textId="77777777" w:rsidTr="00533FE7">
        <w:tc>
          <w:tcPr>
            <w:tcW w:w="828" w:type="dxa"/>
            <w:shd w:val="clear" w:color="auto" w:fill="auto"/>
          </w:tcPr>
          <w:p w14:paraId="1229F8B4" w14:textId="77777777" w:rsidR="00512FC7" w:rsidRPr="00512FC7" w:rsidRDefault="00512FC7" w:rsidP="00533FE7">
            <w:bookmarkStart w:id="1134" w:name="fld_DistribPercentage" w:colFirst="1" w:colLast="1"/>
            <w:bookmarkEnd w:id="1133"/>
            <w:r w:rsidRPr="00512FC7">
              <w:t>512</w:t>
            </w:r>
          </w:p>
        </w:tc>
        <w:tc>
          <w:tcPr>
            <w:tcW w:w="2069" w:type="dxa"/>
            <w:shd w:val="clear" w:color="auto" w:fill="auto"/>
          </w:tcPr>
          <w:p w14:paraId="6F36C8FC" w14:textId="77777777" w:rsidR="00512FC7" w:rsidRPr="00512FC7" w:rsidRDefault="00512FC7" w:rsidP="00533FE7">
            <w:r w:rsidRPr="00512FC7">
              <w:t>DistribPercentage</w:t>
            </w:r>
          </w:p>
        </w:tc>
        <w:tc>
          <w:tcPr>
            <w:tcW w:w="1083" w:type="dxa"/>
            <w:shd w:val="clear" w:color="auto" w:fill="auto"/>
          </w:tcPr>
          <w:p w14:paraId="23C96336" w14:textId="77777777" w:rsidR="00512FC7" w:rsidRPr="00512FC7" w:rsidRDefault="00512FC7" w:rsidP="00533FE7">
            <w:r w:rsidRPr="00512FC7">
              <w:t>Percentage</w:t>
            </w:r>
          </w:p>
        </w:tc>
        <w:tc>
          <w:tcPr>
            <w:tcW w:w="4677" w:type="dxa"/>
            <w:shd w:val="clear" w:color="auto" w:fill="auto"/>
          </w:tcPr>
          <w:p w14:paraId="7FEFC53D" w14:textId="77777777" w:rsidR="00512FC7" w:rsidRPr="00512FC7" w:rsidRDefault="00512FC7" w:rsidP="00533FE7">
            <w:pPr>
              <w:jc w:val="left"/>
            </w:pPr>
            <w:r w:rsidRPr="00512FC7">
              <w:t>The amount of each distribution to go to this beneficiary, expressed as a percentage</w:t>
            </w:r>
          </w:p>
        </w:tc>
        <w:tc>
          <w:tcPr>
            <w:tcW w:w="4411" w:type="dxa"/>
            <w:shd w:val="clear" w:color="auto" w:fill="auto"/>
          </w:tcPr>
          <w:p w14:paraId="2C6E9EF6" w14:textId="77777777" w:rsidR="00512FC7" w:rsidRPr="00512FC7" w:rsidRDefault="00512FC7" w:rsidP="00533FE7">
            <w:r w:rsidRPr="00512FC7">
              <w:t>DistribPctage</w:t>
            </w:r>
          </w:p>
        </w:tc>
      </w:tr>
      <w:tr w:rsidR="00512FC7" w:rsidRPr="00512FC7" w14:paraId="2485E65D" w14:textId="77777777" w:rsidTr="00533FE7">
        <w:tc>
          <w:tcPr>
            <w:tcW w:w="828" w:type="dxa"/>
            <w:shd w:val="clear" w:color="auto" w:fill="auto"/>
          </w:tcPr>
          <w:p w14:paraId="49CBEE96" w14:textId="77777777" w:rsidR="00512FC7" w:rsidRPr="00512FC7" w:rsidRDefault="00512FC7" w:rsidP="00533FE7">
            <w:bookmarkStart w:id="1135" w:name="fld_RegistID" w:colFirst="1" w:colLast="1"/>
            <w:bookmarkEnd w:id="1134"/>
            <w:r w:rsidRPr="00512FC7">
              <w:t>513</w:t>
            </w:r>
          </w:p>
        </w:tc>
        <w:tc>
          <w:tcPr>
            <w:tcW w:w="2069" w:type="dxa"/>
            <w:shd w:val="clear" w:color="auto" w:fill="auto"/>
          </w:tcPr>
          <w:p w14:paraId="2F8CC1CA" w14:textId="77777777" w:rsidR="00512FC7" w:rsidRPr="00512FC7" w:rsidRDefault="00512FC7" w:rsidP="00533FE7">
            <w:r w:rsidRPr="00512FC7">
              <w:t>RegistID</w:t>
            </w:r>
          </w:p>
        </w:tc>
        <w:tc>
          <w:tcPr>
            <w:tcW w:w="1083" w:type="dxa"/>
            <w:shd w:val="clear" w:color="auto" w:fill="auto"/>
          </w:tcPr>
          <w:p w14:paraId="45F33F4B" w14:textId="77777777" w:rsidR="00512FC7" w:rsidRPr="00512FC7" w:rsidRDefault="00512FC7" w:rsidP="00533FE7">
            <w:r w:rsidRPr="00512FC7">
              <w:t>String</w:t>
            </w:r>
          </w:p>
        </w:tc>
        <w:tc>
          <w:tcPr>
            <w:tcW w:w="4677" w:type="dxa"/>
            <w:shd w:val="clear" w:color="auto" w:fill="auto"/>
          </w:tcPr>
          <w:p w14:paraId="1FD00314" w14:textId="77777777" w:rsidR="00512FC7" w:rsidRPr="00512FC7" w:rsidRDefault="00512FC7" w:rsidP="00533FE7">
            <w:pPr>
              <w:jc w:val="left"/>
            </w:pPr>
            <w:r w:rsidRPr="00512FC7">
              <w:t xml:space="preserve">Unique identifier of the registration details as assigned </w:t>
            </w:r>
            <w:r w:rsidRPr="00512FC7">
              <w:lastRenderedPageBreak/>
              <w:t>by institution or intermediary.</w:t>
            </w:r>
          </w:p>
        </w:tc>
        <w:tc>
          <w:tcPr>
            <w:tcW w:w="4411" w:type="dxa"/>
            <w:shd w:val="clear" w:color="auto" w:fill="auto"/>
          </w:tcPr>
          <w:p w14:paraId="0A12E026" w14:textId="77777777" w:rsidR="00512FC7" w:rsidRDefault="00512FC7" w:rsidP="00533FE7">
            <w:r w:rsidRPr="00512FC7">
              <w:lastRenderedPageBreak/>
              <w:t>RegistID</w:t>
            </w:r>
          </w:p>
          <w:p w14:paraId="112DC908" w14:textId="77777777" w:rsidR="00512FC7" w:rsidRPr="00512FC7" w:rsidRDefault="00512FC7" w:rsidP="00533FE7">
            <w:r w:rsidRPr="00512FC7">
              <w:lastRenderedPageBreak/>
              <w:t>ID in RegistrationInstruction category messages</w:t>
            </w:r>
          </w:p>
        </w:tc>
      </w:tr>
      <w:tr w:rsidR="00512FC7" w:rsidRPr="00512FC7" w14:paraId="6A7578BF" w14:textId="77777777" w:rsidTr="00533FE7">
        <w:tc>
          <w:tcPr>
            <w:tcW w:w="828" w:type="dxa"/>
            <w:shd w:val="clear" w:color="auto" w:fill="auto"/>
          </w:tcPr>
          <w:p w14:paraId="3FE348F0" w14:textId="77777777" w:rsidR="00512FC7" w:rsidRPr="00512FC7" w:rsidRDefault="00512FC7" w:rsidP="00533FE7">
            <w:bookmarkStart w:id="1136" w:name="fld_RegistTransType" w:colFirst="1" w:colLast="1"/>
            <w:bookmarkEnd w:id="1135"/>
            <w:r w:rsidRPr="00512FC7">
              <w:lastRenderedPageBreak/>
              <w:t>514</w:t>
            </w:r>
          </w:p>
        </w:tc>
        <w:tc>
          <w:tcPr>
            <w:tcW w:w="2069" w:type="dxa"/>
            <w:shd w:val="clear" w:color="auto" w:fill="auto"/>
          </w:tcPr>
          <w:p w14:paraId="0D720026" w14:textId="77777777" w:rsidR="00512FC7" w:rsidRPr="00512FC7" w:rsidRDefault="00512FC7" w:rsidP="00533FE7">
            <w:r w:rsidRPr="00512FC7">
              <w:t>RegistTransType</w:t>
            </w:r>
          </w:p>
        </w:tc>
        <w:tc>
          <w:tcPr>
            <w:tcW w:w="1083" w:type="dxa"/>
            <w:shd w:val="clear" w:color="auto" w:fill="auto"/>
          </w:tcPr>
          <w:p w14:paraId="697C66ED" w14:textId="77777777" w:rsidR="00512FC7" w:rsidRPr="00512FC7" w:rsidRDefault="00512FC7" w:rsidP="00533FE7">
            <w:r w:rsidRPr="00512FC7">
              <w:t>char</w:t>
            </w:r>
          </w:p>
        </w:tc>
        <w:tc>
          <w:tcPr>
            <w:tcW w:w="4677" w:type="dxa"/>
            <w:shd w:val="clear" w:color="auto" w:fill="auto"/>
          </w:tcPr>
          <w:p w14:paraId="648589FB" w14:textId="77777777" w:rsidR="00512FC7" w:rsidRDefault="00512FC7" w:rsidP="00533FE7">
            <w:pPr>
              <w:jc w:val="left"/>
            </w:pPr>
            <w:r>
              <w:t>Identifies Registration Instructions transaction type</w:t>
            </w:r>
          </w:p>
          <w:p w14:paraId="720B53FF" w14:textId="77777777" w:rsidR="00512FC7" w:rsidRPr="00512FC7" w:rsidRDefault="00512FC7" w:rsidP="00533FE7">
            <w:pPr>
              <w:jc w:val="left"/>
            </w:pPr>
            <w:r>
              <w:t>Valid values:</w:t>
            </w:r>
            <w:r>
              <w:br/>
            </w:r>
            <w:r>
              <w:tab/>
              <w:t>0 - New</w:t>
            </w:r>
            <w:r>
              <w:br/>
            </w:r>
            <w:r>
              <w:tab/>
              <w:t>2 - Cancel</w:t>
            </w:r>
            <w:r>
              <w:br/>
            </w:r>
            <w:r>
              <w:tab/>
              <w:t>1 - Replace</w:t>
            </w:r>
          </w:p>
        </w:tc>
        <w:tc>
          <w:tcPr>
            <w:tcW w:w="4411" w:type="dxa"/>
            <w:shd w:val="clear" w:color="auto" w:fill="auto"/>
          </w:tcPr>
          <w:p w14:paraId="37A25A78" w14:textId="77777777" w:rsidR="00512FC7" w:rsidRPr="00512FC7" w:rsidRDefault="00512FC7" w:rsidP="00533FE7">
            <w:r w:rsidRPr="00512FC7">
              <w:t>TransTyp</w:t>
            </w:r>
          </w:p>
        </w:tc>
      </w:tr>
      <w:tr w:rsidR="00512FC7" w:rsidRPr="00512FC7" w14:paraId="241F53D0" w14:textId="77777777" w:rsidTr="00533FE7">
        <w:tc>
          <w:tcPr>
            <w:tcW w:w="828" w:type="dxa"/>
            <w:shd w:val="clear" w:color="auto" w:fill="auto"/>
          </w:tcPr>
          <w:p w14:paraId="37A61858" w14:textId="77777777" w:rsidR="00512FC7" w:rsidRPr="00512FC7" w:rsidRDefault="00512FC7" w:rsidP="00533FE7">
            <w:bookmarkStart w:id="1137" w:name="fld_ExecValuationPoint" w:colFirst="1" w:colLast="1"/>
            <w:bookmarkEnd w:id="1136"/>
            <w:r w:rsidRPr="00512FC7">
              <w:t>515</w:t>
            </w:r>
          </w:p>
        </w:tc>
        <w:tc>
          <w:tcPr>
            <w:tcW w:w="2069" w:type="dxa"/>
            <w:shd w:val="clear" w:color="auto" w:fill="auto"/>
          </w:tcPr>
          <w:p w14:paraId="7A00C374" w14:textId="77777777" w:rsidR="00512FC7" w:rsidRPr="00512FC7" w:rsidRDefault="00512FC7" w:rsidP="00533FE7">
            <w:r w:rsidRPr="00512FC7">
              <w:t>ExecValuationPoint</w:t>
            </w:r>
          </w:p>
        </w:tc>
        <w:tc>
          <w:tcPr>
            <w:tcW w:w="1083" w:type="dxa"/>
            <w:shd w:val="clear" w:color="auto" w:fill="auto"/>
          </w:tcPr>
          <w:p w14:paraId="0A573108" w14:textId="77777777" w:rsidR="00512FC7" w:rsidRPr="00512FC7" w:rsidRDefault="00512FC7" w:rsidP="00533FE7">
            <w:r w:rsidRPr="00512FC7">
              <w:t>UTCTimestamp</w:t>
            </w:r>
          </w:p>
        </w:tc>
        <w:tc>
          <w:tcPr>
            <w:tcW w:w="4677" w:type="dxa"/>
            <w:shd w:val="clear" w:color="auto" w:fill="auto"/>
          </w:tcPr>
          <w:p w14:paraId="4E00A4FF" w14:textId="77777777" w:rsidR="00512FC7" w:rsidRPr="00512FC7" w:rsidRDefault="00512FC7" w:rsidP="00533FE7">
            <w:pPr>
              <w:jc w:val="left"/>
            </w:pPr>
            <w:r w:rsidRPr="00512FC7">
              <w:t>For CIV - a date and time stamp to indicate the fund valuation point with respect to which a order was priced by the fund manager.</w:t>
            </w:r>
          </w:p>
        </w:tc>
        <w:tc>
          <w:tcPr>
            <w:tcW w:w="4411" w:type="dxa"/>
            <w:shd w:val="clear" w:color="auto" w:fill="auto"/>
          </w:tcPr>
          <w:p w14:paraId="09C6A11C" w14:textId="77777777" w:rsidR="00512FC7" w:rsidRPr="00512FC7" w:rsidRDefault="00512FC7" w:rsidP="00533FE7">
            <w:r w:rsidRPr="00512FC7">
              <w:t>ExecValuationPoint</w:t>
            </w:r>
          </w:p>
        </w:tc>
      </w:tr>
      <w:tr w:rsidR="00512FC7" w:rsidRPr="00512FC7" w14:paraId="65C8BFA7" w14:textId="77777777" w:rsidTr="00533FE7">
        <w:tc>
          <w:tcPr>
            <w:tcW w:w="828" w:type="dxa"/>
            <w:shd w:val="clear" w:color="auto" w:fill="auto"/>
          </w:tcPr>
          <w:p w14:paraId="60DF2595" w14:textId="77777777" w:rsidR="00512FC7" w:rsidRPr="00512FC7" w:rsidRDefault="00512FC7" w:rsidP="00533FE7">
            <w:bookmarkStart w:id="1138" w:name="fld_OrderPercent" w:colFirst="1" w:colLast="1"/>
            <w:bookmarkEnd w:id="1137"/>
            <w:r w:rsidRPr="00512FC7">
              <w:t>516</w:t>
            </w:r>
          </w:p>
        </w:tc>
        <w:tc>
          <w:tcPr>
            <w:tcW w:w="2069" w:type="dxa"/>
            <w:shd w:val="clear" w:color="auto" w:fill="auto"/>
          </w:tcPr>
          <w:p w14:paraId="6BB1A8DB" w14:textId="77777777" w:rsidR="00512FC7" w:rsidRPr="00512FC7" w:rsidRDefault="00512FC7" w:rsidP="00533FE7">
            <w:r w:rsidRPr="00512FC7">
              <w:t>OrderPercent</w:t>
            </w:r>
          </w:p>
        </w:tc>
        <w:tc>
          <w:tcPr>
            <w:tcW w:w="1083" w:type="dxa"/>
            <w:shd w:val="clear" w:color="auto" w:fill="auto"/>
          </w:tcPr>
          <w:p w14:paraId="19A7D0B2" w14:textId="77777777" w:rsidR="00512FC7" w:rsidRPr="00512FC7" w:rsidRDefault="00512FC7" w:rsidP="00533FE7">
            <w:r w:rsidRPr="00512FC7">
              <w:t>Percentage</w:t>
            </w:r>
          </w:p>
        </w:tc>
        <w:tc>
          <w:tcPr>
            <w:tcW w:w="4677" w:type="dxa"/>
            <w:shd w:val="clear" w:color="auto" w:fill="auto"/>
          </w:tcPr>
          <w:p w14:paraId="55FE0F4F" w14:textId="77777777" w:rsidR="00512FC7" w:rsidRPr="00512FC7" w:rsidRDefault="00512FC7" w:rsidP="00533FE7">
            <w:pPr>
              <w:jc w:val="left"/>
            </w:pPr>
            <w:r w:rsidRPr="00512FC7">
              <w:t>For CIV specifies the approximate order quantity desired. For a CIV Sale it specifies percentage of investor's total holding to be sold. For a CIV switch/exchange it specifies percentage of investor's cash realised from sales to be re-invested. The executing broker, intermediary or fund manager is responsible for converting and calculating OrderQty (38) in shares/units for subsequent messages.</w:t>
            </w:r>
          </w:p>
        </w:tc>
        <w:tc>
          <w:tcPr>
            <w:tcW w:w="4411" w:type="dxa"/>
            <w:shd w:val="clear" w:color="auto" w:fill="auto"/>
          </w:tcPr>
          <w:p w14:paraId="0E9E30F4" w14:textId="77777777" w:rsidR="00512FC7" w:rsidRPr="00512FC7" w:rsidRDefault="00512FC7" w:rsidP="00533FE7">
            <w:r w:rsidRPr="00512FC7">
              <w:t>Pct</w:t>
            </w:r>
          </w:p>
        </w:tc>
      </w:tr>
      <w:tr w:rsidR="00512FC7" w:rsidRPr="00512FC7" w14:paraId="15B0A5EB" w14:textId="77777777" w:rsidTr="00533FE7">
        <w:tc>
          <w:tcPr>
            <w:tcW w:w="828" w:type="dxa"/>
            <w:shd w:val="clear" w:color="auto" w:fill="auto"/>
          </w:tcPr>
          <w:p w14:paraId="616D60A7" w14:textId="77777777" w:rsidR="00512FC7" w:rsidRPr="00512FC7" w:rsidRDefault="00512FC7" w:rsidP="00533FE7">
            <w:bookmarkStart w:id="1139" w:name="fld_OwnershipType" w:colFirst="1" w:colLast="1"/>
            <w:bookmarkEnd w:id="1138"/>
            <w:r w:rsidRPr="00512FC7">
              <w:t>517</w:t>
            </w:r>
          </w:p>
        </w:tc>
        <w:tc>
          <w:tcPr>
            <w:tcW w:w="2069" w:type="dxa"/>
            <w:shd w:val="clear" w:color="auto" w:fill="auto"/>
          </w:tcPr>
          <w:p w14:paraId="3C21D197" w14:textId="77777777" w:rsidR="00512FC7" w:rsidRPr="00512FC7" w:rsidRDefault="00512FC7" w:rsidP="00533FE7">
            <w:r w:rsidRPr="00512FC7">
              <w:t>OwnershipType</w:t>
            </w:r>
          </w:p>
        </w:tc>
        <w:tc>
          <w:tcPr>
            <w:tcW w:w="1083" w:type="dxa"/>
            <w:shd w:val="clear" w:color="auto" w:fill="auto"/>
          </w:tcPr>
          <w:p w14:paraId="78726F69" w14:textId="77777777" w:rsidR="00512FC7" w:rsidRPr="00512FC7" w:rsidRDefault="00512FC7" w:rsidP="00533FE7">
            <w:r w:rsidRPr="00512FC7">
              <w:t>char</w:t>
            </w:r>
          </w:p>
        </w:tc>
        <w:tc>
          <w:tcPr>
            <w:tcW w:w="4677" w:type="dxa"/>
            <w:shd w:val="clear" w:color="auto" w:fill="auto"/>
          </w:tcPr>
          <w:p w14:paraId="5928FC04" w14:textId="77777777" w:rsidR="00512FC7" w:rsidRDefault="00512FC7" w:rsidP="00533FE7">
            <w:pPr>
              <w:jc w:val="left"/>
            </w:pPr>
            <w:r>
              <w:t>The relationship between Registration parties.</w:t>
            </w:r>
          </w:p>
          <w:p w14:paraId="1458FC73" w14:textId="77777777" w:rsidR="00512FC7" w:rsidRPr="00512FC7" w:rsidRDefault="00512FC7" w:rsidP="00533FE7">
            <w:pPr>
              <w:jc w:val="left"/>
            </w:pPr>
            <w:r>
              <w:t>Valid values:</w:t>
            </w:r>
            <w:r>
              <w:br/>
            </w:r>
            <w:r>
              <w:tab/>
              <w:t>J - Joint Investors</w:t>
            </w:r>
            <w:r>
              <w:br/>
            </w:r>
            <w:r>
              <w:tab/>
              <w:t>T - Tenants in Common</w:t>
            </w:r>
            <w:r>
              <w:br/>
            </w:r>
            <w:r>
              <w:tab/>
              <w:t>2 - Joint Trustees</w:t>
            </w:r>
          </w:p>
        </w:tc>
        <w:tc>
          <w:tcPr>
            <w:tcW w:w="4411" w:type="dxa"/>
            <w:shd w:val="clear" w:color="auto" w:fill="auto"/>
          </w:tcPr>
          <w:p w14:paraId="34D976D5" w14:textId="77777777" w:rsidR="00512FC7" w:rsidRPr="00512FC7" w:rsidRDefault="00512FC7" w:rsidP="00533FE7">
            <w:r w:rsidRPr="00512FC7">
              <w:t>OwnershipTyp</w:t>
            </w:r>
          </w:p>
        </w:tc>
      </w:tr>
      <w:tr w:rsidR="00512FC7" w:rsidRPr="00512FC7" w14:paraId="09B37E47" w14:textId="77777777" w:rsidTr="00533FE7">
        <w:tc>
          <w:tcPr>
            <w:tcW w:w="828" w:type="dxa"/>
            <w:shd w:val="clear" w:color="auto" w:fill="auto"/>
          </w:tcPr>
          <w:p w14:paraId="34D9E85C" w14:textId="77777777" w:rsidR="00512FC7" w:rsidRPr="00512FC7" w:rsidRDefault="00512FC7" w:rsidP="00533FE7">
            <w:bookmarkStart w:id="1140" w:name="fld_NoContAmts" w:colFirst="1" w:colLast="1"/>
            <w:bookmarkEnd w:id="1139"/>
            <w:r w:rsidRPr="00512FC7">
              <w:t>518</w:t>
            </w:r>
          </w:p>
        </w:tc>
        <w:tc>
          <w:tcPr>
            <w:tcW w:w="2069" w:type="dxa"/>
            <w:shd w:val="clear" w:color="auto" w:fill="auto"/>
          </w:tcPr>
          <w:p w14:paraId="26B3EFE9" w14:textId="77777777" w:rsidR="00512FC7" w:rsidRPr="00512FC7" w:rsidRDefault="00512FC7" w:rsidP="00533FE7">
            <w:r w:rsidRPr="00512FC7">
              <w:t>NoContAmts</w:t>
            </w:r>
          </w:p>
        </w:tc>
        <w:tc>
          <w:tcPr>
            <w:tcW w:w="1083" w:type="dxa"/>
            <w:shd w:val="clear" w:color="auto" w:fill="auto"/>
          </w:tcPr>
          <w:p w14:paraId="600772FE" w14:textId="77777777" w:rsidR="00512FC7" w:rsidRPr="00512FC7" w:rsidRDefault="00512FC7" w:rsidP="00533FE7">
            <w:r w:rsidRPr="00512FC7">
              <w:t>NumInGroup</w:t>
            </w:r>
          </w:p>
        </w:tc>
        <w:tc>
          <w:tcPr>
            <w:tcW w:w="4677" w:type="dxa"/>
            <w:shd w:val="clear" w:color="auto" w:fill="auto"/>
          </w:tcPr>
          <w:p w14:paraId="18D360B4" w14:textId="77777777" w:rsidR="00512FC7" w:rsidRPr="00512FC7" w:rsidRDefault="00512FC7" w:rsidP="00533FE7">
            <w:pPr>
              <w:jc w:val="left"/>
            </w:pPr>
            <w:r w:rsidRPr="00512FC7">
              <w:t>The number of Contract Amount details on an Execution Report message</w:t>
            </w:r>
          </w:p>
        </w:tc>
        <w:tc>
          <w:tcPr>
            <w:tcW w:w="4411" w:type="dxa"/>
            <w:shd w:val="clear" w:color="auto" w:fill="auto"/>
          </w:tcPr>
          <w:p w14:paraId="0031987C" w14:textId="77777777" w:rsidR="00512FC7" w:rsidRPr="00512FC7" w:rsidRDefault="00512FC7" w:rsidP="00533FE7"/>
        </w:tc>
      </w:tr>
      <w:tr w:rsidR="00512FC7" w:rsidRPr="00512FC7" w14:paraId="78A5E39D" w14:textId="77777777" w:rsidTr="00533FE7">
        <w:tc>
          <w:tcPr>
            <w:tcW w:w="828" w:type="dxa"/>
            <w:shd w:val="clear" w:color="auto" w:fill="auto"/>
          </w:tcPr>
          <w:p w14:paraId="46002A3C" w14:textId="77777777" w:rsidR="00512FC7" w:rsidRPr="00512FC7" w:rsidRDefault="00512FC7" w:rsidP="00533FE7">
            <w:bookmarkStart w:id="1141" w:name="fld_ContAmtType" w:colFirst="1" w:colLast="1"/>
            <w:bookmarkEnd w:id="1140"/>
            <w:r w:rsidRPr="00512FC7">
              <w:t>519</w:t>
            </w:r>
          </w:p>
        </w:tc>
        <w:tc>
          <w:tcPr>
            <w:tcW w:w="2069" w:type="dxa"/>
            <w:shd w:val="clear" w:color="auto" w:fill="auto"/>
          </w:tcPr>
          <w:p w14:paraId="0F6109BF" w14:textId="77777777" w:rsidR="00512FC7" w:rsidRPr="00512FC7" w:rsidRDefault="00512FC7" w:rsidP="00533FE7">
            <w:r w:rsidRPr="00512FC7">
              <w:t>ContAmtType</w:t>
            </w:r>
          </w:p>
        </w:tc>
        <w:tc>
          <w:tcPr>
            <w:tcW w:w="1083" w:type="dxa"/>
            <w:shd w:val="clear" w:color="auto" w:fill="auto"/>
          </w:tcPr>
          <w:p w14:paraId="18BF934B" w14:textId="77777777" w:rsidR="00512FC7" w:rsidRPr="00512FC7" w:rsidRDefault="00512FC7" w:rsidP="00533FE7">
            <w:r w:rsidRPr="00512FC7">
              <w:t>int</w:t>
            </w:r>
          </w:p>
        </w:tc>
        <w:tc>
          <w:tcPr>
            <w:tcW w:w="4677" w:type="dxa"/>
            <w:shd w:val="clear" w:color="auto" w:fill="auto"/>
          </w:tcPr>
          <w:p w14:paraId="088272D9" w14:textId="66E747F7" w:rsidR="00512FC7" w:rsidRDefault="00512FC7" w:rsidP="00533FE7">
            <w:pPr>
              <w:jc w:val="left"/>
            </w:pPr>
            <w:r>
              <w:t>Type of ContAmtValue (520).</w:t>
            </w:r>
            <w:r>
              <w:br/>
              <w:t>NOTE That Commission Amount / % in Contract Amounts is the commission actually charged, rather than the commission instructions given in Fields 2/3.</w:t>
            </w:r>
            <w:del w:id="1142" w:author="Administrator" w:date="2011-08-18T10:26:00Z">
              <w:r w:rsidR="00DE5358">
                <w:br/>
                <w:delText xml:space="preserve">      For UK valid values include:</w:delText>
              </w:r>
            </w:del>
          </w:p>
          <w:p w14:paraId="0F7CB711" w14:textId="77777777" w:rsidR="00512FC7" w:rsidRPr="00512FC7" w:rsidRDefault="00512FC7" w:rsidP="00533FE7">
            <w:pPr>
              <w:jc w:val="left"/>
            </w:pPr>
            <w:r>
              <w:t>Valid values:</w:t>
            </w:r>
            <w:r>
              <w:br/>
            </w:r>
            <w:r>
              <w:tab/>
              <w:t>1 - Commission amount (actual)</w:t>
            </w:r>
            <w:r>
              <w:br/>
            </w:r>
            <w:r>
              <w:tab/>
              <w:t>2 - Commission percent (actual)</w:t>
            </w:r>
            <w:r>
              <w:br/>
            </w:r>
            <w:r>
              <w:tab/>
              <w:t>3 - Initial Charge Amount</w:t>
            </w:r>
            <w:r>
              <w:br/>
            </w:r>
            <w:r>
              <w:lastRenderedPageBreak/>
              <w:tab/>
              <w:t>4 - Initial Charge Percent</w:t>
            </w:r>
            <w:r>
              <w:br/>
            </w:r>
            <w:r>
              <w:tab/>
              <w:t>5 - Discount Amount</w:t>
            </w:r>
            <w:r>
              <w:br/>
            </w:r>
            <w:r>
              <w:tab/>
              <w:t>6 - Discount Percent</w:t>
            </w:r>
            <w:r>
              <w:br/>
            </w:r>
            <w:r>
              <w:tab/>
              <w:t>7 - Dilution Levy Amount</w:t>
            </w:r>
            <w:r>
              <w:br/>
            </w:r>
            <w:r>
              <w:tab/>
              <w:t>8 - Dilution Levy Percent</w:t>
            </w:r>
            <w:r>
              <w:br/>
            </w:r>
            <w:r>
              <w:tab/>
              <w:t>9 - Exit Charge Amount</w:t>
            </w:r>
            <w:r>
              <w:br/>
            </w:r>
            <w:r>
              <w:tab/>
              <w:t>10 - Exit Charge Percent</w:t>
            </w:r>
            <w:r>
              <w:br/>
            </w:r>
            <w:r>
              <w:tab/>
              <w:t>11 - Fund-Based Renewal Commission Percent (a.k.a. Trail commission)</w:t>
            </w:r>
            <w:r>
              <w:br/>
            </w:r>
            <w:r>
              <w:tab/>
              <w:t>12 - Projected Fund Value (i.e. for investments intended to realise or exceed a specific future value)</w:t>
            </w:r>
            <w:r>
              <w:br/>
            </w:r>
            <w:r>
              <w:tab/>
              <w:t>13 - Fund-Based Renewal Commission Amount (based on Order value)</w:t>
            </w:r>
            <w:r>
              <w:br/>
            </w:r>
            <w:r>
              <w:tab/>
              <w:t>14 - Fund-Based Renewal Commission Amount (based on Projected Fund value)</w:t>
            </w:r>
            <w:r>
              <w:br/>
            </w:r>
            <w:r>
              <w:tab/>
              <w:t>15 - Net Settlement Amount</w:t>
            </w:r>
          </w:p>
        </w:tc>
        <w:tc>
          <w:tcPr>
            <w:tcW w:w="4411" w:type="dxa"/>
            <w:shd w:val="clear" w:color="auto" w:fill="auto"/>
          </w:tcPr>
          <w:p w14:paraId="3E87BE8C" w14:textId="77777777" w:rsidR="00512FC7" w:rsidRPr="00512FC7" w:rsidRDefault="00512FC7" w:rsidP="00533FE7">
            <w:r w:rsidRPr="00512FC7">
              <w:lastRenderedPageBreak/>
              <w:t>ContAmtTyp</w:t>
            </w:r>
          </w:p>
        </w:tc>
      </w:tr>
      <w:tr w:rsidR="00512FC7" w:rsidRPr="00512FC7" w14:paraId="35FEDD59" w14:textId="77777777" w:rsidTr="00533FE7">
        <w:tc>
          <w:tcPr>
            <w:tcW w:w="828" w:type="dxa"/>
            <w:shd w:val="clear" w:color="auto" w:fill="auto"/>
          </w:tcPr>
          <w:p w14:paraId="0F19E750" w14:textId="77777777" w:rsidR="00512FC7" w:rsidRPr="00512FC7" w:rsidRDefault="00512FC7" w:rsidP="00533FE7">
            <w:bookmarkStart w:id="1143" w:name="fld_ContAmtValue" w:colFirst="1" w:colLast="1"/>
            <w:bookmarkEnd w:id="1141"/>
            <w:r w:rsidRPr="00512FC7">
              <w:lastRenderedPageBreak/>
              <w:t>520</w:t>
            </w:r>
          </w:p>
        </w:tc>
        <w:tc>
          <w:tcPr>
            <w:tcW w:w="2069" w:type="dxa"/>
            <w:shd w:val="clear" w:color="auto" w:fill="auto"/>
          </w:tcPr>
          <w:p w14:paraId="6FCBA37A" w14:textId="77777777" w:rsidR="00512FC7" w:rsidRPr="00512FC7" w:rsidRDefault="00512FC7" w:rsidP="00533FE7">
            <w:r w:rsidRPr="00512FC7">
              <w:t>ContAmtValue</w:t>
            </w:r>
          </w:p>
        </w:tc>
        <w:tc>
          <w:tcPr>
            <w:tcW w:w="1083" w:type="dxa"/>
            <w:shd w:val="clear" w:color="auto" w:fill="auto"/>
          </w:tcPr>
          <w:p w14:paraId="724B8118" w14:textId="77777777" w:rsidR="00512FC7" w:rsidRPr="00512FC7" w:rsidRDefault="00512FC7" w:rsidP="00533FE7">
            <w:r w:rsidRPr="00512FC7">
              <w:t>float</w:t>
            </w:r>
          </w:p>
        </w:tc>
        <w:tc>
          <w:tcPr>
            <w:tcW w:w="4677" w:type="dxa"/>
            <w:shd w:val="clear" w:color="auto" w:fill="auto"/>
          </w:tcPr>
          <w:p w14:paraId="55A466A2" w14:textId="77777777" w:rsidR="00512FC7" w:rsidRPr="00512FC7" w:rsidRDefault="00512FC7" w:rsidP="00533FE7">
            <w:pPr>
              <w:jc w:val="left"/>
            </w:pPr>
            <w:r w:rsidRPr="00512FC7">
              <w:t>Value of Contract Amount, e.g. a financial amount or percentage as indicated by ContAmtType (519).</w:t>
            </w:r>
          </w:p>
        </w:tc>
        <w:tc>
          <w:tcPr>
            <w:tcW w:w="4411" w:type="dxa"/>
            <w:shd w:val="clear" w:color="auto" w:fill="auto"/>
          </w:tcPr>
          <w:p w14:paraId="1F024ADE" w14:textId="77777777" w:rsidR="00512FC7" w:rsidRPr="00512FC7" w:rsidRDefault="00512FC7" w:rsidP="00533FE7">
            <w:r w:rsidRPr="00512FC7">
              <w:t>ContAmtValu</w:t>
            </w:r>
          </w:p>
        </w:tc>
      </w:tr>
      <w:tr w:rsidR="00512FC7" w:rsidRPr="00512FC7" w14:paraId="020C9C04" w14:textId="77777777" w:rsidTr="00533FE7">
        <w:tc>
          <w:tcPr>
            <w:tcW w:w="828" w:type="dxa"/>
            <w:shd w:val="clear" w:color="auto" w:fill="auto"/>
          </w:tcPr>
          <w:p w14:paraId="0D7E69BD" w14:textId="77777777" w:rsidR="00512FC7" w:rsidRPr="00512FC7" w:rsidRDefault="00512FC7" w:rsidP="00533FE7">
            <w:bookmarkStart w:id="1144" w:name="fld_ContAmtCurr" w:colFirst="1" w:colLast="1"/>
            <w:bookmarkEnd w:id="1143"/>
            <w:r w:rsidRPr="00512FC7">
              <w:t>521</w:t>
            </w:r>
          </w:p>
        </w:tc>
        <w:tc>
          <w:tcPr>
            <w:tcW w:w="2069" w:type="dxa"/>
            <w:shd w:val="clear" w:color="auto" w:fill="auto"/>
          </w:tcPr>
          <w:p w14:paraId="45AB394C" w14:textId="77777777" w:rsidR="00512FC7" w:rsidRPr="00512FC7" w:rsidRDefault="00512FC7" w:rsidP="00533FE7">
            <w:r w:rsidRPr="00512FC7">
              <w:t>ContAmtCurr</w:t>
            </w:r>
          </w:p>
        </w:tc>
        <w:tc>
          <w:tcPr>
            <w:tcW w:w="1083" w:type="dxa"/>
            <w:shd w:val="clear" w:color="auto" w:fill="auto"/>
          </w:tcPr>
          <w:p w14:paraId="54C1F6F1" w14:textId="77777777" w:rsidR="00512FC7" w:rsidRPr="00512FC7" w:rsidRDefault="00512FC7" w:rsidP="00533FE7">
            <w:r w:rsidRPr="00512FC7">
              <w:t>Currency</w:t>
            </w:r>
          </w:p>
        </w:tc>
        <w:tc>
          <w:tcPr>
            <w:tcW w:w="4677" w:type="dxa"/>
            <w:shd w:val="clear" w:color="auto" w:fill="auto"/>
          </w:tcPr>
          <w:p w14:paraId="302B6FB1" w14:textId="77777777" w:rsidR="00512FC7" w:rsidRPr="00512FC7" w:rsidRDefault="00512FC7" w:rsidP="00533FE7">
            <w:pPr>
              <w:jc w:val="left"/>
            </w:pPr>
            <w:r w:rsidRPr="00512FC7">
              <w:t>Specifies currency for the Contract amount if different from the Deal Currency - see "Appendix 6-A; Valid Currency Codes".</w:t>
            </w:r>
          </w:p>
        </w:tc>
        <w:tc>
          <w:tcPr>
            <w:tcW w:w="4411" w:type="dxa"/>
            <w:shd w:val="clear" w:color="auto" w:fill="auto"/>
          </w:tcPr>
          <w:p w14:paraId="0D68A19C" w14:textId="77777777" w:rsidR="00512FC7" w:rsidRPr="00512FC7" w:rsidRDefault="00512FC7" w:rsidP="00533FE7">
            <w:r w:rsidRPr="00512FC7">
              <w:t>ContAmtCurr</w:t>
            </w:r>
          </w:p>
        </w:tc>
      </w:tr>
      <w:tr w:rsidR="00512FC7" w:rsidRPr="00512FC7" w14:paraId="73CC718B" w14:textId="77777777" w:rsidTr="00533FE7">
        <w:tc>
          <w:tcPr>
            <w:tcW w:w="828" w:type="dxa"/>
            <w:shd w:val="clear" w:color="auto" w:fill="auto"/>
          </w:tcPr>
          <w:p w14:paraId="38C9FDBA" w14:textId="77777777" w:rsidR="00512FC7" w:rsidRPr="00512FC7" w:rsidRDefault="00512FC7" w:rsidP="00533FE7">
            <w:bookmarkStart w:id="1145" w:name="fld_OwnerType" w:colFirst="1" w:colLast="1"/>
            <w:bookmarkEnd w:id="1144"/>
            <w:r w:rsidRPr="00512FC7">
              <w:t>522</w:t>
            </w:r>
          </w:p>
        </w:tc>
        <w:tc>
          <w:tcPr>
            <w:tcW w:w="2069" w:type="dxa"/>
            <w:shd w:val="clear" w:color="auto" w:fill="auto"/>
          </w:tcPr>
          <w:p w14:paraId="38178BDC" w14:textId="77777777" w:rsidR="00512FC7" w:rsidRPr="00512FC7" w:rsidRDefault="00512FC7" w:rsidP="00533FE7">
            <w:r w:rsidRPr="00512FC7">
              <w:t>OwnerType</w:t>
            </w:r>
          </w:p>
        </w:tc>
        <w:tc>
          <w:tcPr>
            <w:tcW w:w="1083" w:type="dxa"/>
            <w:shd w:val="clear" w:color="auto" w:fill="auto"/>
          </w:tcPr>
          <w:p w14:paraId="7A5D45BE" w14:textId="77777777" w:rsidR="00512FC7" w:rsidRPr="00512FC7" w:rsidRDefault="00512FC7" w:rsidP="00533FE7">
            <w:r w:rsidRPr="00512FC7">
              <w:t>int</w:t>
            </w:r>
          </w:p>
        </w:tc>
        <w:tc>
          <w:tcPr>
            <w:tcW w:w="4677" w:type="dxa"/>
            <w:shd w:val="clear" w:color="auto" w:fill="auto"/>
          </w:tcPr>
          <w:p w14:paraId="67498D85" w14:textId="77777777" w:rsidR="00512FC7" w:rsidRDefault="00512FC7" w:rsidP="00533FE7">
            <w:pPr>
              <w:jc w:val="left"/>
            </w:pPr>
            <w:r>
              <w:t>Identifies the type of owner.</w:t>
            </w:r>
          </w:p>
          <w:p w14:paraId="0BC71F21" w14:textId="77777777" w:rsidR="00512FC7" w:rsidRPr="00512FC7" w:rsidRDefault="00512FC7" w:rsidP="00533FE7">
            <w:pPr>
              <w:jc w:val="left"/>
            </w:pPr>
            <w:r>
              <w:t>Valid values:</w:t>
            </w:r>
            <w:r>
              <w:br/>
            </w:r>
            <w:r>
              <w:tab/>
              <w:t>1 - Individual Investor</w:t>
            </w:r>
            <w:r>
              <w:br/>
            </w:r>
            <w:r>
              <w:tab/>
              <w:t>2 - Public Company</w:t>
            </w:r>
            <w:r>
              <w:br/>
            </w:r>
            <w:r>
              <w:tab/>
              <w:t>3 - Private Company</w:t>
            </w:r>
            <w:r>
              <w:br/>
            </w:r>
            <w:r>
              <w:tab/>
              <w:t>4 - Individual Trustee</w:t>
            </w:r>
            <w:r>
              <w:br/>
            </w:r>
            <w:r>
              <w:tab/>
              <w:t>5 - Company Trustee</w:t>
            </w:r>
            <w:r>
              <w:br/>
            </w:r>
            <w:r>
              <w:tab/>
              <w:t>6 - Pension Plan</w:t>
            </w:r>
            <w:r>
              <w:br/>
            </w:r>
            <w:r>
              <w:tab/>
              <w:t>7 - Custodian Under Gifts to Minors Act</w:t>
            </w:r>
            <w:r>
              <w:br/>
            </w:r>
            <w:r>
              <w:tab/>
              <w:t>8 - Trusts</w:t>
            </w:r>
            <w:r>
              <w:br/>
            </w:r>
            <w:r>
              <w:tab/>
              <w:t>9 - Fiduciaries</w:t>
            </w:r>
            <w:r>
              <w:br/>
            </w:r>
            <w:r>
              <w:tab/>
              <w:t>10 - Networking Sub-account</w:t>
            </w:r>
            <w:r>
              <w:br/>
            </w:r>
            <w:r>
              <w:tab/>
              <w:t>11 - Non-profit organization</w:t>
            </w:r>
            <w:r>
              <w:br/>
            </w:r>
            <w:r>
              <w:tab/>
              <w:t>12 - Corporate Body</w:t>
            </w:r>
            <w:r>
              <w:br/>
            </w:r>
            <w:r>
              <w:tab/>
              <w:t>13 - Nominee</w:t>
            </w:r>
          </w:p>
        </w:tc>
        <w:tc>
          <w:tcPr>
            <w:tcW w:w="4411" w:type="dxa"/>
            <w:shd w:val="clear" w:color="auto" w:fill="auto"/>
          </w:tcPr>
          <w:p w14:paraId="7101F978" w14:textId="77777777" w:rsidR="00512FC7" w:rsidRPr="00512FC7" w:rsidRDefault="00512FC7" w:rsidP="00533FE7">
            <w:r w:rsidRPr="00512FC7">
              <w:t>OwnerTyp</w:t>
            </w:r>
          </w:p>
        </w:tc>
      </w:tr>
      <w:tr w:rsidR="00512FC7" w:rsidRPr="00512FC7" w14:paraId="5E4267FC" w14:textId="77777777" w:rsidTr="00533FE7">
        <w:tc>
          <w:tcPr>
            <w:tcW w:w="828" w:type="dxa"/>
            <w:shd w:val="clear" w:color="auto" w:fill="auto"/>
          </w:tcPr>
          <w:p w14:paraId="052CD291" w14:textId="77777777" w:rsidR="00512FC7" w:rsidRPr="00512FC7" w:rsidRDefault="00512FC7" w:rsidP="00533FE7">
            <w:bookmarkStart w:id="1146" w:name="fld_PartySubID" w:colFirst="1" w:colLast="1"/>
            <w:bookmarkEnd w:id="1145"/>
            <w:r w:rsidRPr="00512FC7">
              <w:lastRenderedPageBreak/>
              <w:t>523</w:t>
            </w:r>
          </w:p>
        </w:tc>
        <w:tc>
          <w:tcPr>
            <w:tcW w:w="2069" w:type="dxa"/>
            <w:shd w:val="clear" w:color="auto" w:fill="auto"/>
          </w:tcPr>
          <w:p w14:paraId="2396BBE6" w14:textId="77777777" w:rsidR="00512FC7" w:rsidRPr="00512FC7" w:rsidRDefault="00512FC7" w:rsidP="00533FE7">
            <w:r w:rsidRPr="00512FC7">
              <w:t>PartySubID</w:t>
            </w:r>
          </w:p>
        </w:tc>
        <w:tc>
          <w:tcPr>
            <w:tcW w:w="1083" w:type="dxa"/>
            <w:shd w:val="clear" w:color="auto" w:fill="auto"/>
          </w:tcPr>
          <w:p w14:paraId="68B33B5F" w14:textId="77777777" w:rsidR="00512FC7" w:rsidRPr="00512FC7" w:rsidRDefault="00512FC7" w:rsidP="00533FE7">
            <w:r w:rsidRPr="00512FC7">
              <w:t>String</w:t>
            </w:r>
          </w:p>
        </w:tc>
        <w:tc>
          <w:tcPr>
            <w:tcW w:w="4677" w:type="dxa"/>
            <w:shd w:val="clear" w:color="auto" w:fill="auto"/>
          </w:tcPr>
          <w:p w14:paraId="3EF99D07" w14:textId="77777777" w:rsidR="00512FC7" w:rsidRPr="00512FC7" w:rsidRDefault="00512FC7" w:rsidP="00533FE7">
            <w:pPr>
              <w:jc w:val="left"/>
            </w:pPr>
            <w:r w:rsidRPr="00512FC7">
              <w:t>Sub-identifier (e.g. Clearing Account for PartyRole (452)=Clearing Firm, Locate ID # for PartyRole=Locate/Lending Firm, etc). Not required when using PartyID (448), PartyIDSource (447), and PartyRole.</w:t>
            </w:r>
          </w:p>
        </w:tc>
        <w:tc>
          <w:tcPr>
            <w:tcW w:w="4411" w:type="dxa"/>
            <w:shd w:val="clear" w:color="auto" w:fill="auto"/>
          </w:tcPr>
          <w:p w14:paraId="0909F681" w14:textId="77777777" w:rsidR="00512FC7" w:rsidRPr="00512FC7" w:rsidRDefault="00512FC7" w:rsidP="00533FE7">
            <w:r w:rsidRPr="00512FC7">
              <w:t>ID</w:t>
            </w:r>
          </w:p>
        </w:tc>
      </w:tr>
      <w:tr w:rsidR="00512FC7" w:rsidRPr="00512FC7" w14:paraId="66713A23" w14:textId="77777777" w:rsidTr="00533FE7">
        <w:tc>
          <w:tcPr>
            <w:tcW w:w="828" w:type="dxa"/>
            <w:shd w:val="clear" w:color="auto" w:fill="auto"/>
          </w:tcPr>
          <w:p w14:paraId="349C266F" w14:textId="77777777" w:rsidR="00512FC7" w:rsidRPr="00512FC7" w:rsidRDefault="00512FC7" w:rsidP="00533FE7">
            <w:bookmarkStart w:id="1147" w:name="fld_NestedPartyID" w:colFirst="1" w:colLast="1"/>
            <w:bookmarkEnd w:id="1146"/>
            <w:r w:rsidRPr="00512FC7">
              <w:t>524</w:t>
            </w:r>
          </w:p>
        </w:tc>
        <w:tc>
          <w:tcPr>
            <w:tcW w:w="2069" w:type="dxa"/>
            <w:shd w:val="clear" w:color="auto" w:fill="auto"/>
          </w:tcPr>
          <w:p w14:paraId="657B3BC6" w14:textId="77777777" w:rsidR="00512FC7" w:rsidRPr="00512FC7" w:rsidRDefault="00512FC7" w:rsidP="00533FE7">
            <w:r w:rsidRPr="00512FC7">
              <w:t>NestedPartyID</w:t>
            </w:r>
          </w:p>
        </w:tc>
        <w:tc>
          <w:tcPr>
            <w:tcW w:w="1083" w:type="dxa"/>
            <w:shd w:val="clear" w:color="auto" w:fill="auto"/>
          </w:tcPr>
          <w:p w14:paraId="43B117C3" w14:textId="77777777" w:rsidR="00512FC7" w:rsidRPr="00512FC7" w:rsidRDefault="00512FC7" w:rsidP="00533FE7">
            <w:r w:rsidRPr="00512FC7">
              <w:t>String</w:t>
            </w:r>
          </w:p>
        </w:tc>
        <w:tc>
          <w:tcPr>
            <w:tcW w:w="4677" w:type="dxa"/>
            <w:shd w:val="clear" w:color="auto" w:fill="auto"/>
          </w:tcPr>
          <w:p w14:paraId="7BE95ED7" w14:textId="77777777" w:rsidR="00512FC7" w:rsidRPr="00512FC7" w:rsidRDefault="00512FC7" w:rsidP="00533FE7">
            <w:pPr>
              <w:jc w:val="left"/>
            </w:pPr>
            <w:r w:rsidRPr="00512FC7">
              <w:t>PartyID value within a nested repeating group.</w:t>
            </w:r>
            <w:r>
              <w:br/>
            </w:r>
            <w:r w:rsidRPr="00512FC7">
              <w:t>Same values as PartyID (448)</w:t>
            </w:r>
          </w:p>
        </w:tc>
        <w:tc>
          <w:tcPr>
            <w:tcW w:w="4411" w:type="dxa"/>
            <w:shd w:val="clear" w:color="auto" w:fill="auto"/>
          </w:tcPr>
          <w:p w14:paraId="42E8577D" w14:textId="77777777" w:rsidR="00512FC7" w:rsidRPr="00512FC7" w:rsidRDefault="00512FC7" w:rsidP="00533FE7">
            <w:r w:rsidRPr="00512FC7">
              <w:t>ID</w:t>
            </w:r>
          </w:p>
        </w:tc>
      </w:tr>
      <w:tr w:rsidR="00512FC7" w:rsidRPr="00512FC7" w14:paraId="43320C81" w14:textId="77777777" w:rsidTr="00533FE7">
        <w:tc>
          <w:tcPr>
            <w:tcW w:w="828" w:type="dxa"/>
            <w:shd w:val="clear" w:color="auto" w:fill="auto"/>
          </w:tcPr>
          <w:p w14:paraId="20D047DA" w14:textId="77777777" w:rsidR="00512FC7" w:rsidRPr="00512FC7" w:rsidRDefault="00512FC7" w:rsidP="00533FE7">
            <w:bookmarkStart w:id="1148" w:name="fld_NestedPartyIDSource" w:colFirst="1" w:colLast="1"/>
            <w:bookmarkEnd w:id="1147"/>
            <w:r w:rsidRPr="00512FC7">
              <w:t>525</w:t>
            </w:r>
          </w:p>
        </w:tc>
        <w:tc>
          <w:tcPr>
            <w:tcW w:w="2069" w:type="dxa"/>
            <w:shd w:val="clear" w:color="auto" w:fill="auto"/>
          </w:tcPr>
          <w:p w14:paraId="716148B0" w14:textId="77777777" w:rsidR="00512FC7" w:rsidRPr="00512FC7" w:rsidRDefault="00512FC7" w:rsidP="00533FE7">
            <w:r w:rsidRPr="00512FC7">
              <w:t>NestedPartyIDSource</w:t>
            </w:r>
          </w:p>
        </w:tc>
        <w:tc>
          <w:tcPr>
            <w:tcW w:w="1083" w:type="dxa"/>
            <w:shd w:val="clear" w:color="auto" w:fill="auto"/>
          </w:tcPr>
          <w:p w14:paraId="3C2E879E" w14:textId="77777777" w:rsidR="00512FC7" w:rsidRPr="00512FC7" w:rsidRDefault="00512FC7" w:rsidP="00533FE7">
            <w:r w:rsidRPr="00512FC7">
              <w:t>char</w:t>
            </w:r>
          </w:p>
        </w:tc>
        <w:tc>
          <w:tcPr>
            <w:tcW w:w="4677" w:type="dxa"/>
            <w:shd w:val="clear" w:color="auto" w:fill="auto"/>
          </w:tcPr>
          <w:p w14:paraId="60157FA7" w14:textId="77777777" w:rsidR="00512FC7" w:rsidRDefault="00512FC7" w:rsidP="00533FE7">
            <w:pPr>
              <w:jc w:val="left"/>
            </w:pPr>
            <w:r>
              <w:t>PartyIDSource value within a nested repeating group.</w:t>
            </w:r>
            <w:r>
              <w:br/>
              <w:t>Same values as PartyIDSource (447)</w:t>
            </w:r>
          </w:p>
          <w:p w14:paraId="33CF1FE8"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r>
            <w:r>
              <w:lastRenderedPageBreak/>
              <w:t>For PartyRole="Broker of Credit"</w:t>
            </w:r>
            <w:r>
              <w:br/>
            </w:r>
            <w:r>
              <w:tab/>
              <w:t>I - Directed broker three character acronym as defined in ISITC "ETC Best Practice" guidelines document</w:t>
            </w:r>
          </w:p>
        </w:tc>
        <w:tc>
          <w:tcPr>
            <w:tcW w:w="4411" w:type="dxa"/>
            <w:shd w:val="clear" w:color="auto" w:fill="auto"/>
          </w:tcPr>
          <w:p w14:paraId="2C07D2E3" w14:textId="77777777" w:rsidR="00512FC7" w:rsidRPr="00512FC7" w:rsidRDefault="00512FC7" w:rsidP="00533FE7">
            <w:r w:rsidRPr="00512FC7">
              <w:lastRenderedPageBreak/>
              <w:t>Src</w:t>
            </w:r>
          </w:p>
        </w:tc>
      </w:tr>
      <w:tr w:rsidR="00512FC7" w:rsidRPr="00512FC7" w14:paraId="1E9475DB" w14:textId="77777777" w:rsidTr="00533FE7">
        <w:tc>
          <w:tcPr>
            <w:tcW w:w="828" w:type="dxa"/>
            <w:shd w:val="clear" w:color="auto" w:fill="auto"/>
          </w:tcPr>
          <w:p w14:paraId="721699FC" w14:textId="77777777" w:rsidR="00512FC7" w:rsidRPr="00512FC7" w:rsidRDefault="00512FC7" w:rsidP="00533FE7">
            <w:bookmarkStart w:id="1149" w:name="fld_SecondaryClOrdID" w:colFirst="1" w:colLast="1"/>
            <w:bookmarkEnd w:id="1148"/>
            <w:r w:rsidRPr="00512FC7">
              <w:lastRenderedPageBreak/>
              <w:t>526</w:t>
            </w:r>
          </w:p>
        </w:tc>
        <w:tc>
          <w:tcPr>
            <w:tcW w:w="2069" w:type="dxa"/>
            <w:shd w:val="clear" w:color="auto" w:fill="auto"/>
          </w:tcPr>
          <w:p w14:paraId="681E52AE" w14:textId="77777777" w:rsidR="00512FC7" w:rsidRPr="00512FC7" w:rsidRDefault="00512FC7" w:rsidP="00533FE7">
            <w:r w:rsidRPr="00512FC7">
              <w:t>SecondaryClOrdID</w:t>
            </w:r>
          </w:p>
        </w:tc>
        <w:tc>
          <w:tcPr>
            <w:tcW w:w="1083" w:type="dxa"/>
            <w:shd w:val="clear" w:color="auto" w:fill="auto"/>
          </w:tcPr>
          <w:p w14:paraId="6E56BA0B" w14:textId="77777777" w:rsidR="00512FC7" w:rsidRPr="00512FC7" w:rsidRDefault="00512FC7" w:rsidP="00533FE7">
            <w:r w:rsidRPr="00512FC7">
              <w:t>String</w:t>
            </w:r>
          </w:p>
        </w:tc>
        <w:tc>
          <w:tcPr>
            <w:tcW w:w="4677" w:type="dxa"/>
            <w:shd w:val="clear" w:color="auto" w:fill="auto"/>
          </w:tcPr>
          <w:p w14:paraId="102C3A3A" w14:textId="77777777" w:rsidR="00512FC7" w:rsidRPr="00512FC7" w:rsidRDefault="00512FC7" w:rsidP="00533FE7">
            <w:pPr>
              <w:jc w:val="left"/>
            </w:pPr>
            <w:r w:rsidRPr="00512FC7">
              <w:t>Assigned by the party which originates the order. Can be used to provide the ClOrdID (11) used by an exchange or executing system.</w:t>
            </w:r>
          </w:p>
        </w:tc>
        <w:tc>
          <w:tcPr>
            <w:tcW w:w="4411" w:type="dxa"/>
            <w:shd w:val="clear" w:color="auto" w:fill="auto"/>
          </w:tcPr>
          <w:p w14:paraId="0BC26ADC" w14:textId="77777777" w:rsidR="00512FC7" w:rsidRDefault="00512FC7" w:rsidP="00533FE7">
            <w:r w:rsidRPr="00512FC7">
              <w:t>ClOrdID2</w:t>
            </w:r>
          </w:p>
          <w:p w14:paraId="3C8A3EB5" w14:textId="77777777" w:rsidR="00512FC7" w:rsidRPr="00512FC7" w:rsidRDefault="00512FC7" w:rsidP="00533FE7">
            <w:r w:rsidRPr="00512FC7">
              <w:t>ID2 in SingleGeneralOrderHandling category messages</w:t>
            </w:r>
          </w:p>
        </w:tc>
      </w:tr>
      <w:tr w:rsidR="00512FC7" w:rsidRPr="00512FC7" w14:paraId="396D6A03" w14:textId="77777777" w:rsidTr="00533FE7">
        <w:tc>
          <w:tcPr>
            <w:tcW w:w="828" w:type="dxa"/>
            <w:shd w:val="clear" w:color="auto" w:fill="auto"/>
          </w:tcPr>
          <w:p w14:paraId="407A0CB4" w14:textId="77777777" w:rsidR="00512FC7" w:rsidRPr="00512FC7" w:rsidRDefault="00512FC7" w:rsidP="00533FE7">
            <w:bookmarkStart w:id="1150" w:name="fld_SecondaryExecID" w:colFirst="1" w:colLast="1"/>
            <w:bookmarkEnd w:id="1149"/>
            <w:r w:rsidRPr="00512FC7">
              <w:t>527</w:t>
            </w:r>
          </w:p>
        </w:tc>
        <w:tc>
          <w:tcPr>
            <w:tcW w:w="2069" w:type="dxa"/>
            <w:shd w:val="clear" w:color="auto" w:fill="auto"/>
          </w:tcPr>
          <w:p w14:paraId="25462D6F" w14:textId="77777777" w:rsidR="00512FC7" w:rsidRPr="00512FC7" w:rsidRDefault="00512FC7" w:rsidP="00533FE7">
            <w:r w:rsidRPr="00512FC7">
              <w:t>SecondaryExecID</w:t>
            </w:r>
          </w:p>
        </w:tc>
        <w:tc>
          <w:tcPr>
            <w:tcW w:w="1083" w:type="dxa"/>
            <w:shd w:val="clear" w:color="auto" w:fill="auto"/>
          </w:tcPr>
          <w:p w14:paraId="1049BF36" w14:textId="77777777" w:rsidR="00512FC7" w:rsidRPr="00512FC7" w:rsidRDefault="00512FC7" w:rsidP="00533FE7">
            <w:r w:rsidRPr="00512FC7">
              <w:t>String</w:t>
            </w:r>
          </w:p>
        </w:tc>
        <w:tc>
          <w:tcPr>
            <w:tcW w:w="4677" w:type="dxa"/>
            <w:shd w:val="clear" w:color="auto" w:fill="auto"/>
          </w:tcPr>
          <w:p w14:paraId="783943D2" w14:textId="77777777" w:rsidR="00512FC7" w:rsidRPr="00512FC7" w:rsidRDefault="00512FC7" w:rsidP="00533FE7">
            <w:pPr>
              <w:jc w:val="left"/>
            </w:pPr>
            <w:r w:rsidRPr="00512FC7">
              <w:t>Assigned by the party which accepts the order. Can be used to provide the ExecID (17) used by an exchange or executing system.</w:t>
            </w:r>
          </w:p>
        </w:tc>
        <w:tc>
          <w:tcPr>
            <w:tcW w:w="4411" w:type="dxa"/>
            <w:shd w:val="clear" w:color="auto" w:fill="auto"/>
          </w:tcPr>
          <w:p w14:paraId="47EBBAE3" w14:textId="77777777" w:rsidR="00512FC7" w:rsidRPr="00512FC7" w:rsidRDefault="00512FC7" w:rsidP="00533FE7">
            <w:r w:rsidRPr="00512FC7">
              <w:t>ExecID2</w:t>
            </w:r>
          </w:p>
        </w:tc>
      </w:tr>
      <w:tr w:rsidR="00512FC7" w:rsidRPr="00512FC7" w14:paraId="596DB843" w14:textId="77777777" w:rsidTr="00533FE7">
        <w:tc>
          <w:tcPr>
            <w:tcW w:w="828" w:type="dxa"/>
            <w:shd w:val="clear" w:color="auto" w:fill="auto"/>
          </w:tcPr>
          <w:p w14:paraId="3588BCDF" w14:textId="77777777" w:rsidR="00512FC7" w:rsidRPr="00512FC7" w:rsidRDefault="00512FC7" w:rsidP="00533FE7">
            <w:bookmarkStart w:id="1151" w:name="fld_OrderCapacity" w:colFirst="1" w:colLast="1"/>
            <w:bookmarkEnd w:id="1150"/>
            <w:r w:rsidRPr="00512FC7">
              <w:t>528</w:t>
            </w:r>
          </w:p>
        </w:tc>
        <w:tc>
          <w:tcPr>
            <w:tcW w:w="2069" w:type="dxa"/>
            <w:shd w:val="clear" w:color="auto" w:fill="auto"/>
          </w:tcPr>
          <w:p w14:paraId="59C2914D" w14:textId="77777777" w:rsidR="00512FC7" w:rsidRPr="00512FC7" w:rsidRDefault="00512FC7" w:rsidP="00533FE7">
            <w:r w:rsidRPr="00512FC7">
              <w:t>OrderCapacity</w:t>
            </w:r>
          </w:p>
        </w:tc>
        <w:tc>
          <w:tcPr>
            <w:tcW w:w="1083" w:type="dxa"/>
            <w:shd w:val="clear" w:color="auto" w:fill="auto"/>
          </w:tcPr>
          <w:p w14:paraId="184D0C18" w14:textId="77777777" w:rsidR="00512FC7" w:rsidRPr="00512FC7" w:rsidRDefault="00512FC7" w:rsidP="00533FE7">
            <w:r w:rsidRPr="00512FC7">
              <w:t>char</w:t>
            </w:r>
          </w:p>
        </w:tc>
        <w:tc>
          <w:tcPr>
            <w:tcW w:w="4677" w:type="dxa"/>
            <w:shd w:val="clear" w:color="auto" w:fill="auto"/>
          </w:tcPr>
          <w:p w14:paraId="5ED5B561" w14:textId="77777777" w:rsidR="00512FC7" w:rsidRDefault="00512FC7" w:rsidP="00533FE7">
            <w:pPr>
              <w:jc w:val="left"/>
            </w:pPr>
            <w:r>
              <w:t>Designates the capacity of the firm placing the order.</w:t>
            </w:r>
            <w:r>
              <w:br/>
              <w:t>(as of FIX 4.3, this field replaced Rule80A (tag 47) --used in conjunction with OrderRestrictions (529) field)</w:t>
            </w:r>
            <w:r>
              <w:br/>
              <w:t>(see Volume : "Glossary" for value definitions)</w:t>
            </w:r>
          </w:p>
          <w:p w14:paraId="479C4113" w14:textId="77777777" w:rsidR="00512FC7" w:rsidRPr="00512FC7" w:rsidRDefault="00512FC7" w:rsidP="00533FE7">
            <w:pPr>
              <w:jc w:val="left"/>
            </w:pPr>
            <w:r>
              <w:t>Valid values:</w:t>
            </w:r>
            <w:r>
              <w:br/>
            </w:r>
            <w:r>
              <w:tab/>
              <w:t>A - Agency</w:t>
            </w:r>
            <w:r>
              <w:br/>
            </w:r>
            <w:r>
              <w:tab/>
              <w:t>G - Proprietary</w:t>
            </w:r>
            <w:r>
              <w:br/>
            </w:r>
            <w:r>
              <w:tab/>
              <w:t>I - Individual</w:t>
            </w:r>
            <w:r>
              <w:br/>
            </w:r>
            <w:r>
              <w:tab/>
              <w:t>P - Principal (Note for CMS purposes, "Principal" includes "Proprietary")</w:t>
            </w:r>
            <w:r>
              <w:br/>
            </w:r>
            <w:r>
              <w:tab/>
              <w:t>R - Riskless Principal</w:t>
            </w:r>
            <w:r>
              <w:br/>
            </w:r>
            <w:r>
              <w:tab/>
              <w:t>W - Agent for Other Member</w:t>
            </w:r>
          </w:p>
        </w:tc>
        <w:tc>
          <w:tcPr>
            <w:tcW w:w="4411" w:type="dxa"/>
            <w:shd w:val="clear" w:color="auto" w:fill="auto"/>
          </w:tcPr>
          <w:p w14:paraId="507952E3" w14:textId="77777777" w:rsidR="00512FC7" w:rsidRPr="00512FC7" w:rsidRDefault="00512FC7" w:rsidP="00533FE7">
            <w:r w:rsidRPr="00512FC7">
              <w:t>Cpcty</w:t>
            </w:r>
          </w:p>
        </w:tc>
      </w:tr>
      <w:tr w:rsidR="00512FC7" w:rsidRPr="00512FC7" w14:paraId="1FE9EE6D" w14:textId="77777777" w:rsidTr="00533FE7">
        <w:tc>
          <w:tcPr>
            <w:tcW w:w="828" w:type="dxa"/>
            <w:shd w:val="clear" w:color="auto" w:fill="auto"/>
          </w:tcPr>
          <w:p w14:paraId="6142CE76" w14:textId="77777777" w:rsidR="00512FC7" w:rsidRPr="00512FC7" w:rsidRDefault="00512FC7" w:rsidP="00533FE7">
            <w:bookmarkStart w:id="1152" w:name="fld_OrderRestrictions" w:colFirst="1" w:colLast="1"/>
            <w:bookmarkEnd w:id="1151"/>
            <w:r w:rsidRPr="00512FC7">
              <w:t>529</w:t>
            </w:r>
          </w:p>
        </w:tc>
        <w:tc>
          <w:tcPr>
            <w:tcW w:w="2069" w:type="dxa"/>
            <w:shd w:val="clear" w:color="auto" w:fill="auto"/>
          </w:tcPr>
          <w:p w14:paraId="5AF762D3" w14:textId="77777777" w:rsidR="00512FC7" w:rsidRPr="00512FC7" w:rsidRDefault="00512FC7" w:rsidP="00533FE7">
            <w:r w:rsidRPr="00512FC7">
              <w:t>OrderRestrictions</w:t>
            </w:r>
          </w:p>
        </w:tc>
        <w:tc>
          <w:tcPr>
            <w:tcW w:w="1083" w:type="dxa"/>
            <w:shd w:val="clear" w:color="auto" w:fill="auto"/>
          </w:tcPr>
          <w:p w14:paraId="5F973050" w14:textId="77777777" w:rsidR="00512FC7" w:rsidRPr="00512FC7" w:rsidRDefault="00512FC7" w:rsidP="00533FE7">
            <w:r w:rsidRPr="00512FC7">
              <w:t>MultipleCharValue</w:t>
            </w:r>
          </w:p>
        </w:tc>
        <w:tc>
          <w:tcPr>
            <w:tcW w:w="4677" w:type="dxa"/>
            <w:shd w:val="clear" w:color="auto" w:fill="auto"/>
          </w:tcPr>
          <w:p w14:paraId="462549F9" w14:textId="77777777" w:rsidR="00512FC7" w:rsidRDefault="00512FC7" w:rsidP="00533FE7">
            <w:pPr>
              <w:jc w:val="left"/>
            </w:pPr>
            <w:r>
              <w:t>Restrictions associated with an order. If more than one restriction is applicable to an order, this field can contain multiple instructions separated by space.</w:t>
            </w:r>
          </w:p>
          <w:p w14:paraId="1F93B84A" w14:textId="77777777" w:rsidR="00512FC7" w:rsidRPr="00512FC7" w:rsidRDefault="00512FC7" w:rsidP="00533FE7">
            <w:pPr>
              <w:jc w:val="left"/>
            </w:pPr>
            <w:r>
              <w:t>Valid values:</w:t>
            </w:r>
            <w:r>
              <w:br/>
            </w:r>
            <w:r>
              <w:tab/>
              <w:t>F - Cross</w:t>
            </w:r>
            <w:r>
              <w:br/>
            </w:r>
            <w:r>
              <w:tab/>
              <w:t>1 - Program Trade</w:t>
            </w:r>
            <w:r>
              <w:br/>
            </w:r>
            <w:r>
              <w:tab/>
              <w:t>2 - Index Arbitrage</w:t>
            </w:r>
            <w:r>
              <w:br/>
            </w:r>
            <w:r>
              <w:tab/>
              <w:t>3 - Non-Index Arbitrage</w:t>
            </w:r>
            <w:r>
              <w:br/>
            </w:r>
            <w:r>
              <w:tab/>
              <w:t>4 - Competing Market Maker</w:t>
            </w:r>
            <w:r>
              <w:br/>
            </w:r>
            <w:r>
              <w:tab/>
              <w:t>5 - Acting as Market Maker or Specialist in the security</w:t>
            </w:r>
            <w:r>
              <w:br/>
            </w:r>
            <w:r>
              <w:tab/>
              <w:t>6 - Acting as Market Maker or Specialist in the underlying security of a derivative security</w:t>
            </w:r>
            <w:r>
              <w:br/>
            </w:r>
            <w:r>
              <w:lastRenderedPageBreak/>
              <w:tab/>
              <w:t>7 - Foreign Entity (of foreign government or regulatory jurisdiction)</w:t>
            </w:r>
            <w:r>
              <w:br/>
            </w:r>
            <w:r>
              <w:tab/>
              <w:t>8 - External Market Participant</w:t>
            </w:r>
            <w:r>
              <w:br/>
            </w:r>
            <w:r>
              <w:tab/>
              <w:t>9 - External Inter-connected Market Linkage</w:t>
            </w:r>
            <w:r>
              <w:br/>
            </w:r>
            <w:r>
              <w:tab/>
              <w:t>A - Riskless Arbitrage</w:t>
            </w:r>
            <w:r>
              <w:br/>
            </w:r>
            <w:r>
              <w:tab/>
              <w:t>B - Issuer Holding</w:t>
            </w:r>
            <w:r>
              <w:br/>
            </w:r>
            <w:r>
              <w:tab/>
              <w:t>C - Issue Price Stabilization</w:t>
            </w:r>
            <w:r>
              <w:br/>
            </w:r>
            <w:r>
              <w:tab/>
              <w:t>D - Non-algorithmic</w:t>
            </w:r>
            <w:r>
              <w:br/>
            </w:r>
            <w:r>
              <w:tab/>
              <w:t>E - Algorithmic</w:t>
            </w:r>
          </w:p>
        </w:tc>
        <w:tc>
          <w:tcPr>
            <w:tcW w:w="4411" w:type="dxa"/>
            <w:shd w:val="clear" w:color="auto" w:fill="auto"/>
          </w:tcPr>
          <w:p w14:paraId="0111B8C4" w14:textId="77777777" w:rsidR="00512FC7" w:rsidRPr="00512FC7" w:rsidRDefault="00512FC7" w:rsidP="00533FE7">
            <w:r w:rsidRPr="00512FC7">
              <w:lastRenderedPageBreak/>
              <w:t>Rstctions</w:t>
            </w:r>
          </w:p>
        </w:tc>
      </w:tr>
      <w:tr w:rsidR="00512FC7" w:rsidRPr="00512FC7" w14:paraId="08F04A39" w14:textId="77777777" w:rsidTr="00533FE7">
        <w:tc>
          <w:tcPr>
            <w:tcW w:w="828" w:type="dxa"/>
            <w:shd w:val="clear" w:color="auto" w:fill="auto"/>
          </w:tcPr>
          <w:p w14:paraId="6C6CA06A" w14:textId="77777777" w:rsidR="00512FC7" w:rsidRPr="00512FC7" w:rsidRDefault="00512FC7" w:rsidP="00533FE7">
            <w:bookmarkStart w:id="1153" w:name="fld_MassCancelRequestType" w:colFirst="1" w:colLast="1"/>
            <w:bookmarkEnd w:id="1152"/>
            <w:r w:rsidRPr="00512FC7">
              <w:lastRenderedPageBreak/>
              <w:t>530</w:t>
            </w:r>
          </w:p>
        </w:tc>
        <w:tc>
          <w:tcPr>
            <w:tcW w:w="2069" w:type="dxa"/>
            <w:shd w:val="clear" w:color="auto" w:fill="auto"/>
          </w:tcPr>
          <w:p w14:paraId="1E52FF87" w14:textId="77777777" w:rsidR="00512FC7" w:rsidRPr="00512FC7" w:rsidRDefault="00512FC7" w:rsidP="00533FE7">
            <w:r w:rsidRPr="00512FC7">
              <w:t>MassCancelRequestType</w:t>
            </w:r>
          </w:p>
        </w:tc>
        <w:tc>
          <w:tcPr>
            <w:tcW w:w="1083" w:type="dxa"/>
            <w:shd w:val="clear" w:color="auto" w:fill="auto"/>
          </w:tcPr>
          <w:p w14:paraId="7121A765" w14:textId="77777777" w:rsidR="00512FC7" w:rsidRPr="00512FC7" w:rsidRDefault="00512FC7" w:rsidP="00533FE7">
            <w:r w:rsidRPr="00512FC7">
              <w:t>char</w:t>
            </w:r>
          </w:p>
        </w:tc>
        <w:tc>
          <w:tcPr>
            <w:tcW w:w="4677" w:type="dxa"/>
            <w:shd w:val="clear" w:color="auto" w:fill="auto"/>
          </w:tcPr>
          <w:p w14:paraId="331FC73A" w14:textId="77777777" w:rsidR="00512FC7" w:rsidRDefault="00512FC7" w:rsidP="00533FE7">
            <w:pPr>
              <w:jc w:val="left"/>
            </w:pPr>
            <w:r>
              <w:t>Specifies scope of Order Mass Cancel Request.</w:t>
            </w:r>
          </w:p>
          <w:p w14:paraId="652AC785" w14:textId="77777777" w:rsidR="00512FC7" w:rsidRPr="00512FC7" w:rsidRDefault="00512FC7" w:rsidP="00533FE7">
            <w:pPr>
              <w:jc w:val="left"/>
            </w:pPr>
            <w:r>
              <w:t>Valid values:</w:t>
            </w:r>
            <w:r>
              <w:br/>
            </w:r>
            <w:r>
              <w:tab/>
              <w:t>B - Cancel for Security Issuer</w:t>
            </w:r>
            <w:r>
              <w:br/>
            </w:r>
            <w:r>
              <w:tab/>
              <w:t>C - Cancel for Issuer of Underlying Security</w:t>
            </w:r>
            <w:r>
              <w:br/>
            </w:r>
            <w:r>
              <w:tab/>
              <w:t>1 - Cancel orders for a security</w:t>
            </w:r>
            <w:r>
              <w:br/>
            </w:r>
            <w:r>
              <w:tab/>
              <w:t>2 - Cancel orders for an underlying security</w:t>
            </w:r>
            <w:r>
              <w:br/>
            </w:r>
            <w:r>
              <w:tab/>
              <w:t>3 - Cancel orders for a Product</w:t>
            </w:r>
            <w:r>
              <w:br/>
            </w:r>
            <w:r>
              <w:tab/>
              <w:t>4 - Cancel orders for a CFICode</w:t>
            </w:r>
            <w:r>
              <w:br/>
            </w:r>
            <w:r>
              <w:tab/>
              <w:t>5 - Cancel orders for a SecurityType</w:t>
            </w:r>
            <w:r>
              <w:br/>
            </w:r>
            <w:r>
              <w:tab/>
              <w:t>6 - Cancel orders for a trading session</w:t>
            </w:r>
            <w:r>
              <w:br/>
            </w:r>
            <w:r>
              <w:tab/>
              <w:t>7 - Cancel all orders</w:t>
            </w:r>
            <w:r>
              <w:br/>
            </w:r>
            <w:r>
              <w:tab/>
              <w:t>8 - Cancel orders for a market</w:t>
            </w:r>
            <w:r>
              <w:br/>
            </w:r>
            <w:r>
              <w:tab/>
              <w:t>9 - Cancel orders for a market segment</w:t>
            </w:r>
            <w:r>
              <w:br/>
            </w:r>
            <w:r>
              <w:tab/>
              <w:t>A - Cancel orders for a security group</w:t>
            </w:r>
          </w:p>
        </w:tc>
        <w:tc>
          <w:tcPr>
            <w:tcW w:w="4411" w:type="dxa"/>
            <w:shd w:val="clear" w:color="auto" w:fill="auto"/>
          </w:tcPr>
          <w:p w14:paraId="35353626" w14:textId="77777777" w:rsidR="00512FC7" w:rsidRDefault="00512FC7" w:rsidP="00533FE7">
            <w:r w:rsidRPr="00512FC7">
              <w:t>MassCxlReqTyp</w:t>
            </w:r>
          </w:p>
          <w:p w14:paraId="556B1ACF" w14:textId="77777777" w:rsidR="00512FC7" w:rsidRPr="00512FC7" w:rsidRDefault="00512FC7" w:rsidP="00533FE7">
            <w:r w:rsidRPr="00512FC7">
              <w:t>ReqTyp in OrderMassHandling category messages</w:t>
            </w:r>
          </w:p>
        </w:tc>
      </w:tr>
      <w:tr w:rsidR="00512FC7" w:rsidRPr="00512FC7" w14:paraId="0B02931E" w14:textId="77777777" w:rsidTr="00533FE7">
        <w:tc>
          <w:tcPr>
            <w:tcW w:w="828" w:type="dxa"/>
            <w:shd w:val="clear" w:color="auto" w:fill="auto"/>
          </w:tcPr>
          <w:p w14:paraId="055C2A14" w14:textId="77777777" w:rsidR="00512FC7" w:rsidRPr="00512FC7" w:rsidRDefault="00512FC7" w:rsidP="00533FE7">
            <w:bookmarkStart w:id="1154" w:name="fld_MassCancelResponse" w:colFirst="1" w:colLast="1"/>
            <w:bookmarkEnd w:id="1153"/>
            <w:r w:rsidRPr="00512FC7">
              <w:t>531</w:t>
            </w:r>
          </w:p>
        </w:tc>
        <w:tc>
          <w:tcPr>
            <w:tcW w:w="2069" w:type="dxa"/>
            <w:shd w:val="clear" w:color="auto" w:fill="auto"/>
          </w:tcPr>
          <w:p w14:paraId="3BC6EBAD" w14:textId="77777777" w:rsidR="00512FC7" w:rsidRPr="00512FC7" w:rsidRDefault="00512FC7" w:rsidP="00533FE7">
            <w:r w:rsidRPr="00512FC7">
              <w:t>MassCancelResponse</w:t>
            </w:r>
          </w:p>
        </w:tc>
        <w:tc>
          <w:tcPr>
            <w:tcW w:w="1083" w:type="dxa"/>
            <w:shd w:val="clear" w:color="auto" w:fill="auto"/>
          </w:tcPr>
          <w:p w14:paraId="594C1E58" w14:textId="77777777" w:rsidR="00512FC7" w:rsidRPr="00512FC7" w:rsidRDefault="00512FC7" w:rsidP="00533FE7">
            <w:r w:rsidRPr="00512FC7">
              <w:t>char</w:t>
            </w:r>
          </w:p>
        </w:tc>
        <w:tc>
          <w:tcPr>
            <w:tcW w:w="4677" w:type="dxa"/>
            <w:shd w:val="clear" w:color="auto" w:fill="auto"/>
          </w:tcPr>
          <w:p w14:paraId="5834EF48" w14:textId="77777777" w:rsidR="00512FC7" w:rsidRDefault="00512FC7" w:rsidP="00533FE7">
            <w:pPr>
              <w:jc w:val="left"/>
            </w:pPr>
            <w:r>
              <w:t>Specifies the action taken by counterparty order handling system as a result of the Order Mass Cancel Request</w:t>
            </w:r>
          </w:p>
          <w:p w14:paraId="01CC8AC8" w14:textId="77777777" w:rsidR="00512FC7" w:rsidRPr="00512FC7" w:rsidRDefault="00512FC7" w:rsidP="00533FE7">
            <w:pPr>
              <w:jc w:val="left"/>
            </w:pPr>
            <w:r>
              <w:t>Valid values:</w:t>
            </w:r>
            <w:r>
              <w:br/>
            </w:r>
            <w:r>
              <w:tab/>
              <w:t>B - Cancel Orders for a Securities Issuer</w:t>
            </w:r>
            <w:r>
              <w:br/>
            </w:r>
            <w:r>
              <w:tab/>
              <w:t>C - Cancel Orders for Issuer of Underlying Security</w:t>
            </w:r>
            <w:r>
              <w:br/>
            </w:r>
            <w:r>
              <w:tab/>
              <w:t>0 - Cancel Request Rejected - See MassCancelRejectReason (532)</w:t>
            </w:r>
            <w:r>
              <w:br/>
            </w:r>
            <w:r>
              <w:tab/>
              <w:t>1 - Cancel orders for a security</w:t>
            </w:r>
            <w:r>
              <w:br/>
            </w:r>
            <w:r>
              <w:tab/>
              <w:t>2 - Cancel orders for an Underlying Security</w:t>
            </w:r>
            <w:r>
              <w:br/>
            </w:r>
            <w:r>
              <w:tab/>
              <w:t>3 - Cancel orders for a Product</w:t>
            </w:r>
            <w:r>
              <w:br/>
            </w:r>
            <w:r>
              <w:tab/>
              <w:t>4 - Cancel orders for a CFICode</w:t>
            </w:r>
            <w:r>
              <w:br/>
            </w:r>
            <w:r>
              <w:tab/>
              <w:t>5 - Cancel orders for a SecurityType</w:t>
            </w:r>
            <w:r>
              <w:br/>
            </w:r>
            <w:r>
              <w:lastRenderedPageBreak/>
              <w:tab/>
              <w:t>6 - Cancel orders for a trading session</w:t>
            </w:r>
            <w:r>
              <w:br/>
            </w:r>
            <w:r>
              <w:tab/>
              <w:t>7 - Cancel All Orders</w:t>
            </w:r>
            <w:r>
              <w:br/>
            </w:r>
            <w:r>
              <w:tab/>
              <w:t>8 - Cancel orders for a market</w:t>
            </w:r>
            <w:r>
              <w:br/>
            </w:r>
            <w:r>
              <w:tab/>
              <w:t>9 - Cancel orders for a market segment</w:t>
            </w:r>
            <w:r>
              <w:br/>
            </w:r>
            <w:r>
              <w:tab/>
              <w:t>A - Cancel orders for a security group</w:t>
            </w:r>
          </w:p>
        </w:tc>
        <w:tc>
          <w:tcPr>
            <w:tcW w:w="4411" w:type="dxa"/>
            <w:shd w:val="clear" w:color="auto" w:fill="auto"/>
          </w:tcPr>
          <w:p w14:paraId="1EF4C42B" w14:textId="77777777" w:rsidR="00512FC7" w:rsidRDefault="00512FC7" w:rsidP="00533FE7">
            <w:r w:rsidRPr="00512FC7">
              <w:lastRenderedPageBreak/>
              <w:t>MassCxlRsp</w:t>
            </w:r>
          </w:p>
          <w:p w14:paraId="2F16713A" w14:textId="77777777" w:rsidR="00512FC7" w:rsidRPr="00512FC7" w:rsidRDefault="00512FC7" w:rsidP="00533FE7">
            <w:r w:rsidRPr="00512FC7">
              <w:t>Rsp in OrderMassHandling category messages</w:t>
            </w:r>
          </w:p>
        </w:tc>
      </w:tr>
      <w:tr w:rsidR="00512FC7" w:rsidRPr="00512FC7" w14:paraId="73797B2C" w14:textId="77777777" w:rsidTr="00533FE7">
        <w:tc>
          <w:tcPr>
            <w:tcW w:w="828" w:type="dxa"/>
            <w:shd w:val="clear" w:color="auto" w:fill="auto"/>
          </w:tcPr>
          <w:p w14:paraId="7CD29F97" w14:textId="77777777" w:rsidR="00512FC7" w:rsidRPr="00512FC7" w:rsidRDefault="00512FC7" w:rsidP="00533FE7">
            <w:bookmarkStart w:id="1155" w:name="fld_MassCancelRejectReason" w:colFirst="1" w:colLast="1"/>
            <w:bookmarkEnd w:id="1154"/>
            <w:r w:rsidRPr="00512FC7">
              <w:lastRenderedPageBreak/>
              <w:t>532</w:t>
            </w:r>
          </w:p>
        </w:tc>
        <w:tc>
          <w:tcPr>
            <w:tcW w:w="2069" w:type="dxa"/>
            <w:shd w:val="clear" w:color="auto" w:fill="auto"/>
          </w:tcPr>
          <w:p w14:paraId="37415ED0" w14:textId="77777777" w:rsidR="00512FC7" w:rsidRPr="00512FC7" w:rsidRDefault="00512FC7" w:rsidP="00533FE7">
            <w:r w:rsidRPr="00512FC7">
              <w:t>MassCancelRejectReason</w:t>
            </w:r>
          </w:p>
        </w:tc>
        <w:tc>
          <w:tcPr>
            <w:tcW w:w="1083" w:type="dxa"/>
            <w:shd w:val="clear" w:color="auto" w:fill="auto"/>
          </w:tcPr>
          <w:p w14:paraId="61DF2E3F" w14:textId="77777777" w:rsidR="00512FC7" w:rsidRPr="00512FC7" w:rsidRDefault="00512FC7" w:rsidP="00533FE7">
            <w:r w:rsidRPr="00512FC7">
              <w:t>int</w:t>
            </w:r>
          </w:p>
        </w:tc>
        <w:tc>
          <w:tcPr>
            <w:tcW w:w="4677" w:type="dxa"/>
            <w:shd w:val="clear" w:color="auto" w:fill="auto"/>
          </w:tcPr>
          <w:p w14:paraId="49FE1B2D" w14:textId="77777777" w:rsidR="00512FC7" w:rsidRDefault="00512FC7" w:rsidP="00533FE7">
            <w:pPr>
              <w:jc w:val="left"/>
            </w:pPr>
            <w:r>
              <w:t>Reason Order Mass Cancel Request was rejected</w:t>
            </w:r>
          </w:p>
          <w:p w14:paraId="34656397" w14:textId="77777777" w:rsidR="00512FC7" w:rsidRDefault="00512FC7" w:rsidP="00533FE7">
            <w:pPr>
              <w:jc w:val="left"/>
            </w:pPr>
            <w:r>
              <w:t>Valid values:</w:t>
            </w:r>
            <w:r>
              <w:br/>
            </w:r>
            <w:r>
              <w:tab/>
              <w:t>10 - Invalid or unknown Security Issuer</w:t>
            </w:r>
            <w:r>
              <w:br/>
            </w:r>
            <w:r>
              <w:tab/>
              <w:t>11 - Invalid or unknown Issuer of Underlying Security</w:t>
            </w:r>
            <w:r>
              <w:br/>
            </w:r>
            <w:r>
              <w:tab/>
              <w:t>0 - Mass Cancel Not Supported</w:t>
            </w:r>
            <w:r>
              <w:br/>
            </w:r>
            <w:r>
              <w:tab/>
              <w:t>1 - Invalid or Unknown Security</w:t>
            </w:r>
            <w:r>
              <w:br/>
            </w:r>
            <w:r>
              <w:tab/>
              <w:t>2 - Invalid or Unkown Underlying security</w:t>
            </w:r>
            <w:r>
              <w:br/>
            </w:r>
            <w:r>
              <w:tab/>
              <w:t>3 - Invalid or Unknown Product</w:t>
            </w:r>
            <w:r>
              <w:br/>
            </w:r>
            <w:r>
              <w:tab/>
              <w:t>4 - Invalid or Unknown CFICode</w:t>
            </w:r>
            <w:r>
              <w:br/>
            </w:r>
            <w:r>
              <w:tab/>
              <w:t>5 - Invalid or Unknown SecurityType</w:t>
            </w:r>
            <w:r>
              <w:br/>
            </w:r>
            <w:r>
              <w:tab/>
              <w:t>6 - Invalid or Unknown Trading Session</w:t>
            </w:r>
            <w:r>
              <w:br/>
            </w:r>
            <w:r>
              <w:tab/>
              <w:t>7 - Invalid or unknown Market</w:t>
            </w:r>
            <w:r>
              <w:br/>
            </w:r>
            <w:r>
              <w:tab/>
              <w:t>8 - Invalid or unkown Market Segment</w:t>
            </w:r>
            <w:r>
              <w:br/>
            </w:r>
            <w:r>
              <w:tab/>
              <w:t>9 - Invalid or unknown Security Group</w:t>
            </w:r>
            <w:r>
              <w:br/>
            </w:r>
            <w:r>
              <w:tab/>
              <w:t>99 - Other</w:t>
            </w:r>
          </w:p>
          <w:p w14:paraId="30AA7451" w14:textId="77777777" w:rsidR="00512FC7" w:rsidRDefault="00512FC7" w:rsidP="00533FE7">
            <w:pPr>
              <w:jc w:val="left"/>
            </w:pPr>
          </w:p>
          <w:p w14:paraId="163D26D0" w14:textId="77777777" w:rsidR="00512FC7" w:rsidRPr="00512FC7" w:rsidRDefault="00512FC7" w:rsidP="00533FE7">
            <w:pPr>
              <w:jc w:val="left"/>
            </w:pPr>
            <w:r>
              <w:t>or any value conforming to the data type Reserved100Plus</w:t>
            </w:r>
          </w:p>
        </w:tc>
        <w:tc>
          <w:tcPr>
            <w:tcW w:w="4411" w:type="dxa"/>
            <w:shd w:val="clear" w:color="auto" w:fill="auto"/>
          </w:tcPr>
          <w:p w14:paraId="4306B5CE" w14:textId="77777777" w:rsidR="00512FC7" w:rsidRPr="00512FC7" w:rsidRDefault="00512FC7" w:rsidP="00533FE7">
            <w:r w:rsidRPr="00512FC7">
              <w:t>MassCxlRejRsn</w:t>
            </w:r>
          </w:p>
        </w:tc>
      </w:tr>
      <w:tr w:rsidR="00512FC7" w:rsidRPr="00512FC7" w14:paraId="3FDAFFE6" w14:textId="77777777" w:rsidTr="00533FE7">
        <w:tc>
          <w:tcPr>
            <w:tcW w:w="828" w:type="dxa"/>
            <w:shd w:val="clear" w:color="auto" w:fill="auto"/>
          </w:tcPr>
          <w:p w14:paraId="167730F0" w14:textId="77777777" w:rsidR="00512FC7" w:rsidRPr="00512FC7" w:rsidRDefault="00512FC7" w:rsidP="00533FE7">
            <w:bookmarkStart w:id="1156" w:name="fld_TotalAffectedOrders" w:colFirst="1" w:colLast="1"/>
            <w:bookmarkEnd w:id="1155"/>
            <w:r w:rsidRPr="00512FC7">
              <w:t>533</w:t>
            </w:r>
          </w:p>
        </w:tc>
        <w:tc>
          <w:tcPr>
            <w:tcW w:w="2069" w:type="dxa"/>
            <w:shd w:val="clear" w:color="auto" w:fill="auto"/>
          </w:tcPr>
          <w:p w14:paraId="759D14AB" w14:textId="77777777" w:rsidR="00512FC7" w:rsidRPr="00512FC7" w:rsidRDefault="00512FC7" w:rsidP="00533FE7">
            <w:r w:rsidRPr="00512FC7">
              <w:t>TotalAffectedOrders</w:t>
            </w:r>
          </w:p>
        </w:tc>
        <w:tc>
          <w:tcPr>
            <w:tcW w:w="1083" w:type="dxa"/>
            <w:shd w:val="clear" w:color="auto" w:fill="auto"/>
          </w:tcPr>
          <w:p w14:paraId="262EC7C7" w14:textId="77777777" w:rsidR="00512FC7" w:rsidRPr="00512FC7" w:rsidRDefault="00512FC7" w:rsidP="00533FE7">
            <w:r w:rsidRPr="00512FC7">
              <w:t>int</w:t>
            </w:r>
          </w:p>
        </w:tc>
        <w:tc>
          <w:tcPr>
            <w:tcW w:w="4677" w:type="dxa"/>
            <w:shd w:val="clear" w:color="auto" w:fill="auto"/>
          </w:tcPr>
          <w:p w14:paraId="6BB2E73F" w14:textId="77777777" w:rsidR="00512FC7" w:rsidRPr="00512FC7" w:rsidRDefault="00512FC7" w:rsidP="00533FE7">
            <w:pPr>
              <w:jc w:val="left"/>
            </w:pPr>
            <w:r w:rsidRPr="00512FC7">
              <w:t>Total number of orders affected by either the OrderMassActionRequest(MsgType=CA) or OrderMassCancelRequest(MsgType=Q).</w:t>
            </w:r>
          </w:p>
        </w:tc>
        <w:tc>
          <w:tcPr>
            <w:tcW w:w="4411" w:type="dxa"/>
            <w:shd w:val="clear" w:color="auto" w:fill="auto"/>
          </w:tcPr>
          <w:p w14:paraId="495E4071" w14:textId="77777777" w:rsidR="00512FC7" w:rsidRPr="00512FC7" w:rsidRDefault="00512FC7" w:rsidP="00533FE7">
            <w:r w:rsidRPr="00512FC7">
              <w:t>TotAffctdOrds</w:t>
            </w:r>
          </w:p>
        </w:tc>
      </w:tr>
      <w:tr w:rsidR="00512FC7" w:rsidRPr="00512FC7" w14:paraId="7C2A13F9" w14:textId="77777777" w:rsidTr="00533FE7">
        <w:tc>
          <w:tcPr>
            <w:tcW w:w="828" w:type="dxa"/>
            <w:shd w:val="clear" w:color="auto" w:fill="auto"/>
          </w:tcPr>
          <w:p w14:paraId="4F97F405" w14:textId="77777777" w:rsidR="00512FC7" w:rsidRPr="00512FC7" w:rsidRDefault="00512FC7" w:rsidP="00533FE7">
            <w:bookmarkStart w:id="1157" w:name="fld_NoAffectedOrders" w:colFirst="1" w:colLast="1"/>
            <w:bookmarkEnd w:id="1156"/>
            <w:r w:rsidRPr="00512FC7">
              <w:t>534</w:t>
            </w:r>
          </w:p>
        </w:tc>
        <w:tc>
          <w:tcPr>
            <w:tcW w:w="2069" w:type="dxa"/>
            <w:shd w:val="clear" w:color="auto" w:fill="auto"/>
          </w:tcPr>
          <w:p w14:paraId="13793903" w14:textId="77777777" w:rsidR="00512FC7" w:rsidRPr="00512FC7" w:rsidRDefault="00512FC7" w:rsidP="00533FE7">
            <w:r w:rsidRPr="00512FC7">
              <w:t>NoAffectedOrders</w:t>
            </w:r>
          </w:p>
        </w:tc>
        <w:tc>
          <w:tcPr>
            <w:tcW w:w="1083" w:type="dxa"/>
            <w:shd w:val="clear" w:color="auto" w:fill="auto"/>
          </w:tcPr>
          <w:p w14:paraId="2C8CEFB9" w14:textId="77777777" w:rsidR="00512FC7" w:rsidRPr="00512FC7" w:rsidRDefault="00512FC7" w:rsidP="00533FE7">
            <w:r w:rsidRPr="00512FC7">
              <w:t>NumInGroup</w:t>
            </w:r>
          </w:p>
        </w:tc>
        <w:tc>
          <w:tcPr>
            <w:tcW w:w="4677" w:type="dxa"/>
            <w:shd w:val="clear" w:color="auto" w:fill="auto"/>
          </w:tcPr>
          <w:p w14:paraId="35D5588F" w14:textId="77777777" w:rsidR="00512FC7" w:rsidRPr="00512FC7" w:rsidRDefault="00512FC7" w:rsidP="00533FE7">
            <w:pPr>
              <w:jc w:val="left"/>
            </w:pPr>
            <w:r w:rsidRPr="00512FC7">
              <w:t>Number of affected orders in the repeating group of order ids.</w:t>
            </w:r>
          </w:p>
        </w:tc>
        <w:tc>
          <w:tcPr>
            <w:tcW w:w="4411" w:type="dxa"/>
            <w:shd w:val="clear" w:color="auto" w:fill="auto"/>
          </w:tcPr>
          <w:p w14:paraId="54B3434F" w14:textId="77777777" w:rsidR="00512FC7" w:rsidRPr="00512FC7" w:rsidRDefault="00512FC7" w:rsidP="00533FE7">
            <w:r w:rsidRPr="00512FC7">
              <w:t>NoAffctdOrds</w:t>
            </w:r>
          </w:p>
        </w:tc>
      </w:tr>
      <w:tr w:rsidR="00512FC7" w:rsidRPr="00512FC7" w14:paraId="27868E4F" w14:textId="77777777" w:rsidTr="00533FE7">
        <w:tc>
          <w:tcPr>
            <w:tcW w:w="828" w:type="dxa"/>
            <w:shd w:val="clear" w:color="auto" w:fill="auto"/>
          </w:tcPr>
          <w:p w14:paraId="754D3555" w14:textId="77777777" w:rsidR="00512FC7" w:rsidRPr="00512FC7" w:rsidRDefault="00512FC7" w:rsidP="00533FE7">
            <w:bookmarkStart w:id="1158" w:name="fld_AffectedOrderID" w:colFirst="1" w:colLast="1"/>
            <w:bookmarkEnd w:id="1157"/>
            <w:r w:rsidRPr="00512FC7">
              <w:t>535</w:t>
            </w:r>
          </w:p>
        </w:tc>
        <w:tc>
          <w:tcPr>
            <w:tcW w:w="2069" w:type="dxa"/>
            <w:shd w:val="clear" w:color="auto" w:fill="auto"/>
          </w:tcPr>
          <w:p w14:paraId="2E040414" w14:textId="77777777" w:rsidR="00512FC7" w:rsidRPr="00512FC7" w:rsidRDefault="00512FC7" w:rsidP="00533FE7">
            <w:r w:rsidRPr="00512FC7">
              <w:t>AffectedOrderID</w:t>
            </w:r>
          </w:p>
        </w:tc>
        <w:tc>
          <w:tcPr>
            <w:tcW w:w="1083" w:type="dxa"/>
            <w:shd w:val="clear" w:color="auto" w:fill="auto"/>
          </w:tcPr>
          <w:p w14:paraId="6B1D3307" w14:textId="77777777" w:rsidR="00512FC7" w:rsidRPr="00512FC7" w:rsidRDefault="00512FC7" w:rsidP="00533FE7">
            <w:r w:rsidRPr="00512FC7">
              <w:t>String</w:t>
            </w:r>
          </w:p>
        </w:tc>
        <w:tc>
          <w:tcPr>
            <w:tcW w:w="4677" w:type="dxa"/>
            <w:shd w:val="clear" w:color="auto" w:fill="auto"/>
          </w:tcPr>
          <w:p w14:paraId="5A3B837C" w14:textId="77777777" w:rsidR="00512FC7" w:rsidRPr="00512FC7" w:rsidRDefault="00512FC7" w:rsidP="00533FE7">
            <w:pPr>
              <w:jc w:val="left"/>
            </w:pPr>
            <w:r w:rsidRPr="00512FC7">
              <w:t>OrderID (37) of an order affected by a mass cancel request.</w:t>
            </w:r>
          </w:p>
        </w:tc>
        <w:tc>
          <w:tcPr>
            <w:tcW w:w="4411" w:type="dxa"/>
            <w:shd w:val="clear" w:color="auto" w:fill="auto"/>
          </w:tcPr>
          <w:p w14:paraId="38301446" w14:textId="77777777" w:rsidR="00512FC7" w:rsidRPr="00512FC7" w:rsidRDefault="00512FC7" w:rsidP="00533FE7">
            <w:r w:rsidRPr="00512FC7">
              <w:t>AffctdOrdID</w:t>
            </w:r>
          </w:p>
        </w:tc>
      </w:tr>
      <w:tr w:rsidR="00512FC7" w:rsidRPr="00512FC7" w14:paraId="4E39D127" w14:textId="77777777" w:rsidTr="00533FE7">
        <w:tc>
          <w:tcPr>
            <w:tcW w:w="828" w:type="dxa"/>
            <w:shd w:val="clear" w:color="auto" w:fill="auto"/>
          </w:tcPr>
          <w:p w14:paraId="700E2E1C" w14:textId="77777777" w:rsidR="00512FC7" w:rsidRPr="00512FC7" w:rsidRDefault="00512FC7" w:rsidP="00533FE7">
            <w:bookmarkStart w:id="1159" w:name="fld_AffectedSecondaryOrderID" w:colFirst="1" w:colLast="1"/>
            <w:bookmarkEnd w:id="1158"/>
            <w:r w:rsidRPr="00512FC7">
              <w:t>536</w:t>
            </w:r>
          </w:p>
        </w:tc>
        <w:tc>
          <w:tcPr>
            <w:tcW w:w="2069" w:type="dxa"/>
            <w:shd w:val="clear" w:color="auto" w:fill="auto"/>
          </w:tcPr>
          <w:p w14:paraId="6B0BD7F6" w14:textId="77777777" w:rsidR="00512FC7" w:rsidRPr="00512FC7" w:rsidRDefault="00512FC7" w:rsidP="00533FE7">
            <w:r w:rsidRPr="00512FC7">
              <w:t>AffectedSecondaryOrderID</w:t>
            </w:r>
          </w:p>
        </w:tc>
        <w:tc>
          <w:tcPr>
            <w:tcW w:w="1083" w:type="dxa"/>
            <w:shd w:val="clear" w:color="auto" w:fill="auto"/>
          </w:tcPr>
          <w:p w14:paraId="4068F8DF" w14:textId="77777777" w:rsidR="00512FC7" w:rsidRPr="00512FC7" w:rsidRDefault="00512FC7" w:rsidP="00533FE7">
            <w:r w:rsidRPr="00512FC7">
              <w:t>String</w:t>
            </w:r>
          </w:p>
        </w:tc>
        <w:tc>
          <w:tcPr>
            <w:tcW w:w="4677" w:type="dxa"/>
            <w:shd w:val="clear" w:color="auto" w:fill="auto"/>
          </w:tcPr>
          <w:p w14:paraId="16204A45" w14:textId="77777777" w:rsidR="00512FC7" w:rsidRPr="00512FC7" w:rsidRDefault="00512FC7" w:rsidP="00533FE7">
            <w:pPr>
              <w:jc w:val="left"/>
            </w:pPr>
            <w:r w:rsidRPr="00512FC7">
              <w:t>SecondaryOrderID (198) of an order affected by a mass cancel request.</w:t>
            </w:r>
          </w:p>
        </w:tc>
        <w:tc>
          <w:tcPr>
            <w:tcW w:w="4411" w:type="dxa"/>
            <w:shd w:val="clear" w:color="auto" w:fill="auto"/>
          </w:tcPr>
          <w:p w14:paraId="6FCE08F0" w14:textId="77777777" w:rsidR="00512FC7" w:rsidRPr="00512FC7" w:rsidRDefault="00512FC7" w:rsidP="00533FE7">
            <w:r w:rsidRPr="00512FC7">
              <w:t>AffctdScndOrdID</w:t>
            </w:r>
          </w:p>
        </w:tc>
      </w:tr>
      <w:tr w:rsidR="00512FC7" w:rsidRPr="00512FC7" w14:paraId="1C11C560" w14:textId="77777777" w:rsidTr="00533FE7">
        <w:tc>
          <w:tcPr>
            <w:tcW w:w="828" w:type="dxa"/>
            <w:shd w:val="clear" w:color="auto" w:fill="auto"/>
          </w:tcPr>
          <w:p w14:paraId="1B19A9A6" w14:textId="77777777" w:rsidR="00512FC7" w:rsidRPr="00512FC7" w:rsidRDefault="00512FC7" w:rsidP="00533FE7">
            <w:bookmarkStart w:id="1160" w:name="fld_QuoteType" w:colFirst="1" w:colLast="1"/>
            <w:bookmarkEnd w:id="1159"/>
            <w:r w:rsidRPr="00512FC7">
              <w:t>537</w:t>
            </w:r>
          </w:p>
        </w:tc>
        <w:tc>
          <w:tcPr>
            <w:tcW w:w="2069" w:type="dxa"/>
            <w:shd w:val="clear" w:color="auto" w:fill="auto"/>
          </w:tcPr>
          <w:p w14:paraId="428E0F09" w14:textId="77777777" w:rsidR="00512FC7" w:rsidRPr="00512FC7" w:rsidRDefault="00512FC7" w:rsidP="00533FE7">
            <w:r w:rsidRPr="00512FC7">
              <w:t>QuoteType</w:t>
            </w:r>
          </w:p>
        </w:tc>
        <w:tc>
          <w:tcPr>
            <w:tcW w:w="1083" w:type="dxa"/>
            <w:shd w:val="clear" w:color="auto" w:fill="auto"/>
          </w:tcPr>
          <w:p w14:paraId="5EE39BEB" w14:textId="77777777" w:rsidR="00512FC7" w:rsidRPr="00512FC7" w:rsidRDefault="00512FC7" w:rsidP="00533FE7">
            <w:r w:rsidRPr="00512FC7">
              <w:t>int</w:t>
            </w:r>
          </w:p>
        </w:tc>
        <w:tc>
          <w:tcPr>
            <w:tcW w:w="4677" w:type="dxa"/>
            <w:shd w:val="clear" w:color="auto" w:fill="auto"/>
          </w:tcPr>
          <w:p w14:paraId="5CE1636E" w14:textId="77777777" w:rsidR="00512FC7" w:rsidRDefault="00512FC7" w:rsidP="00533FE7">
            <w:pPr>
              <w:jc w:val="left"/>
            </w:pPr>
            <w:r>
              <w:t>Identifies the type of quote.</w:t>
            </w:r>
            <w:r>
              <w:br/>
            </w:r>
            <w:r>
              <w:lastRenderedPageBreak/>
              <w:t>An indicative quote is used to inform a counterparty of a market. An indicative quote does not result directly in a trade.</w:t>
            </w:r>
            <w:r>
              <w:br/>
              <w:t>A tradeable quote is submitted to a market and will result directly in a trade against other orders and quotes in a market.</w:t>
            </w:r>
            <w:r>
              <w:br/>
              <w:t>A restricted tradeable quote is submitted to a market and within a certain restriction (possibly based upon price or quantity) will automatically trade against orders. Order that do not comply with restrictions are sent to the quote issuer who can choose to accept or decline the order.</w:t>
            </w:r>
            <w:r>
              <w:br/>
              <w:t>A counter quote is used in the negotiation model. See Volume 7 - Product: Fixed Income for example usage.</w:t>
            </w:r>
          </w:p>
          <w:p w14:paraId="4DB063BA" w14:textId="77777777" w:rsidR="00512FC7" w:rsidRPr="00512FC7" w:rsidRDefault="00512FC7" w:rsidP="00533FE7">
            <w:pPr>
              <w:jc w:val="left"/>
            </w:pPr>
            <w:r>
              <w:t>Valid values:</w:t>
            </w:r>
            <w:r>
              <w:br/>
            </w:r>
            <w:r>
              <w:tab/>
              <w:t>0 - Indicative</w:t>
            </w:r>
            <w:r>
              <w:br/>
            </w:r>
            <w:r>
              <w:tab/>
              <w:t>1 - Tradeable</w:t>
            </w:r>
            <w:r>
              <w:br/>
            </w:r>
            <w:r>
              <w:tab/>
              <w:t>2 - Restricted Tradeable</w:t>
            </w:r>
            <w:r>
              <w:br/>
            </w:r>
            <w:r>
              <w:tab/>
              <w:t>3 - Counter (tradeable)</w:t>
            </w:r>
          </w:p>
        </w:tc>
        <w:tc>
          <w:tcPr>
            <w:tcW w:w="4411" w:type="dxa"/>
            <w:shd w:val="clear" w:color="auto" w:fill="auto"/>
          </w:tcPr>
          <w:p w14:paraId="02EEBE93" w14:textId="77777777" w:rsidR="00512FC7" w:rsidRPr="00512FC7" w:rsidRDefault="00512FC7" w:rsidP="00533FE7">
            <w:r w:rsidRPr="00512FC7">
              <w:lastRenderedPageBreak/>
              <w:t>Typ</w:t>
            </w:r>
          </w:p>
        </w:tc>
      </w:tr>
      <w:tr w:rsidR="00512FC7" w:rsidRPr="00512FC7" w14:paraId="05B93288" w14:textId="77777777" w:rsidTr="00533FE7">
        <w:tc>
          <w:tcPr>
            <w:tcW w:w="828" w:type="dxa"/>
            <w:shd w:val="clear" w:color="auto" w:fill="auto"/>
          </w:tcPr>
          <w:p w14:paraId="70CDC1A6" w14:textId="77777777" w:rsidR="00512FC7" w:rsidRPr="00512FC7" w:rsidRDefault="00512FC7" w:rsidP="00533FE7">
            <w:bookmarkStart w:id="1161" w:name="fld_NestedPartyRole" w:colFirst="1" w:colLast="1"/>
            <w:bookmarkEnd w:id="1160"/>
            <w:r w:rsidRPr="00512FC7">
              <w:lastRenderedPageBreak/>
              <w:t>538</w:t>
            </w:r>
          </w:p>
        </w:tc>
        <w:tc>
          <w:tcPr>
            <w:tcW w:w="2069" w:type="dxa"/>
            <w:shd w:val="clear" w:color="auto" w:fill="auto"/>
          </w:tcPr>
          <w:p w14:paraId="208B02FB" w14:textId="77777777" w:rsidR="00512FC7" w:rsidRPr="00512FC7" w:rsidRDefault="00512FC7" w:rsidP="00533FE7">
            <w:r w:rsidRPr="00512FC7">
              <w:t>NestedPartyRole</w:t>
            </w:r>
          </w:p>
        </w:tc>
        <w:tc>
          <w:tcPr>
            <w:tcW w:w="1083" w:type="dxa"/>
            <w:shd w:val="clear" w:color="auto" w:fill="auto"/>
          </w:tcPr>
          <w:p w14:paraId="0FFE0C76" w14:textId="77777777" w:rsidR="00512FC7" w:rsidRPr="00512FC7" w:rsidRDefault="00512FC7" w:rsidP="00533FE7">
            <w:r w:rsidRPr="00512FC7">
              <w:t>int</w:t>
            </w:r>
          </w:p>
        </w:tc>
        <w:tc>
          <w:tcPr>
            <w:tcW w:w="4677" w:type="dxa"/>
            <w:shd w:val="clear" w:color="auto" w:fill="auto"/>
          </w:tcPr>
          <w:p w14:paraId="2030C3F7" w14:textId="77777777" w:rsidR="00512FC7" w:rsidRDefault="00512FC7" w:rsidP="00533FE7">
            <w:pPr>
              <w:jc w:val="left"/>
            </w:pPr>
            <w:r>
              <w:t>PartyRole value within a nested repeating group.</w:t>
            </w:r>
            <w:r>
              <w:br/>
              <w:t>Same values as PartyRole (452)</w:t>
            </w:r>
          </w:p>
          <w:p w14:paraId="09DA9DF2"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 xml:space="preserve">10 - Settlement Location (formerly FIX 4.2 </w:t>
            </w:r>
            <w:r>
              <w:lastRenderedPageBreak/>
              <w:t>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lastRenderedPageBreak/>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lastRenderedPageBreak/>
              <w:tab/>
              <w:t>81 - BrokerClearingID</w:t>
            </w:r>
          </w:p>
        </w:tc>
        <w:tc>
          <w:tcPr>
            <w:tcW w:w="4411" w:type="dxa"/>
            <w:shd w:val="clear" w:color="auto" w:fill="auto"/>
          </w:tcPr>
          <w:p w14:paraId="22E9FDC5" w14:textId="77777777" w:rsidR="00512FC7" w:rsidRPr="00512FC7" w:rsidRDefault="00512FC7" w:rsidP="00533FE7">
            <w:r w:rsidRPr="00512FC7">
              <w:lastRenderedPageBreak/>
              <w:t>R</w:t>
            </w:r>
          </w:p>
        </w:tc>
      </w:tr>
      <w:tr w:rsidR="00512FC7" w:rsidRPr="00512FC7" w14:paraId="601F4D2B" w14:textId="77777777" w:rsidTr="00533FE7">
        <w:tc>
          <w:tcPr>
            <w:tcW w:w="828" w:type="dxa"/>
            <w:shd w:val="clear" w:color="auto" w:fill="auto"/>
          </w:tcPr>
          <w:p w14:paraId="2CD43538" w14:textId="77777777" w:rsidR="00512FC7" w:rsidRPr="00512FC7" w:rsidRDefault="00512FC7" w:rsidP="00533FE7">
            <w:bookmarkStart w:id="1162" w:name="fld_NoNestedPartyIDs" w:colFirst="1" w:colLast="1"/>
            <w:bookmarkEnd w:id="1161"/>
            <w:r w:rsidRPr="00512FC7">
              <w:lastRenderedPageBreak/>
              <w:t>539</w:t>
            </w:r>
          </w:p>
        </w:tc>
        <w:tc>
          <w:tcPr>
            <w:tcW w:w="2069" w:type="dxa"/>
            <w:shd w:val="clear" w:color="auto" w:fill="auto"/>
          </w:tcPr>
          <w:p w14:paraId="640A6674" w14:textId="77777777" w:rsidR="00512FC7" w:rsidRPr="00512FC7" w:rsidRDefault="00512FC7" w:rsidP="00533FE7">
            <w:r w:rsidRPr="00512FC7">
              <w:t>NoNestedPartyIDs</w:t>
            </w:r>
          </w:p>
        </w:tc>
        <w:tc>
          <w:tcPr>
            <w:tcW w:w="1083" w:type="dxa"/>
            <w:shd w:val="clear" w:color="auto" w:fill="auto"/>
          </w:tcPr>
          <w:p w14:paraId="7E096A6C" w14:textId="77777777" w:rsidR="00512FC7" w:rsidRPr="00512FC7" w:rsidRDefault="00512FC7" w:rsidP="00533FE7">
            <w:r w:rsidRPr="00512FC7">
              <w:t>NumInGroup</w:t>
            </w:r>
          </w:p>
        </w:tc>
        <w:tc>
          <w:tcPr>
            <w:tcW w:w="4677" w:type="dxa"/>
            <w:shd w:val="clear" w:color="auto" w:fill="auto"/>
          </w:tcPr>
          <w:p w14:paraId="4A449BDB" w14:textId="77777777" w:rsidR="00512FC7" w:rsidRPr="00512FC7" w:rsidRDefault="00512FC7" w:rsidP="00533FE7">
            <w:pPr>
              <w:jc w:val="left"/>
            </w:pPr>
            <w:r w:rsidRPr="00512FC7">
              <w:t>Number of NestedPartyID (524), NestedPartyIDSource (525), and NestedPartyRole (538) entries</w:t>
            </w:r>
          </w:p>
        </w:tc>
        <w:tc>
          <w:tcPr>
            <w:tcW w:w="4411" w:type="dxa"/>
            <w:shd w:val="clear" w:color="auto" w:fill="auto"/>
          </w:tcPr>
          <w:p w14:paraId="451C0CAE" w14:textId="77777777" w:rsidR="00512FC7" w:rsidRPr="00512FC7" w:rsidRDefault="00512FC7" w:rsidP="00533FE7"/>
        </w:tc>
      </w:tr>
      <w:tr w:rsidR="00512FC7" w:rsidRPr="00512FC7" w14:paraId="3B720316" w14:textId="77777777" w:rsidTr="00533FE7">
        <w:tc>
          <w:tcPr>
            <w:tcW w:w="828" w:type="dxa"/>
            <w:shd w:val="clear" w:color="auto" w:fill="auto"/>
          </w:tcPr>
          <w:p w14:paraId="2BE06248" w14:textId="77777777" w:rsidR="00512FC7" w:rsidRPr="00512FC7" w:rsidRDefault="00512FC7" w:rsidP="00533FE7">
            <w:bookmarkStart w:id="1163" w:name="fld_TotalAccruedInterestAmt" w:colFirst="1" w:colLast="1"/>
            <w:bookmarkEnd w:id="1162"/>
            <w:r w:rsidRPr="00512FC7">
              <w:t>540</w:t>
            </w:r>
          </w:p>
        </w:tc>
        <w:tc>
          <w:tcPr>
            <w:tcW w:w="2069" w:type="dxa"/>
            <w:shd w:val="clear" w:color="auto" w:fill="auto"/>
          </w:tcPr>
          <w:p w14:paraId="5A274111" w14:textId="77777777" w:rsidR="00512FC7" w:rsidRPr="00512FC7" w:rsidRDefault="00512FC7" w:rsidP="00533FE7">
            <w:r w:rsidRPr="00512FC7">
              <w:t>TotalAccruedInterestAmt</w:t>
            </w:r>
          </w:p>
        </w:tc>
        <w:tc>
          <w:tcPr>
            <w:tcW w:w="1083" w:type="dxa"/>
            <w:shd w:val="clear" w:color="auto" w:fill="auto"/>
          </w:tcPr>
          <w:p w14:paraId="2EF80C02" w14:textId="77777777" w:rsidR="00512FC7" w:rsidRPr="00512FC7" w:rsidRDefault="00512FC7" w:rsidP="00533FE7">
            <w:r w:rsidRPr="00512FC7">
              <w:t>Amt</w:t>
            </w:r>
          </w:p>
        </w:tc>
        <w:tc>
          <w:tcPr>
            <w:tcW w:w="4677" w:type="dxa"/>
            <w:shd w:val="clear" w:color="auto" w:fill="auto"/>
          </w:tcPr>
          <w:p w14:paraId="7CF1729A" w14:textId="77777777" w:rsidR="00512FC7" w:rsidRPr="00512FC7" w:rsidRDefault="00512FC7" w:rsidP="00533FE7">
            <w:pPr>
              <w:jc w:val="left"/>
            </w:pPr>
            <w:r w:rsidRPr="00512FC7">
              <w:t>Deprecated in FIX.4.4 Total Amount of Accrued Interest for convertible bonds and fixed income</w:t>
            </w:r>
          </w:p>
        </w:tc>
        <w:tc>
          <w:tcPr>
            <w:tcW w:w="4411" w:type="dxa"/>
            <w:shd w:val="clear" w:color="auto" w:fill="auto"/>
          </w:tcPr>
          <w:p w14:paraId="55C681E5" w14:textId="77777777" w:rsidR="00512FC7" w:rsidRPr="00512FC7" w:rsidRDefault="00512FC7" w:rsidP="00533FE7">
            <w:r w:rsidRPr="00512FC7">
              <w:t>TotAcrdIntAmt</w:t>
            </w:r>
          </w:p>
        </w:tc>
      </w:tr>
      <w:tr w:rsidR="00512FC7" w:rsidRPr="00512FC7" w14:paraId="714AC6D4" w14:textId="77777777" w:rsidTr="00533FE7">
        <w:tc>
          <w:tcPr>
            <w:tcW w:w="828" w:type="dxa"/>
            <w:shd w:val="clear" w:color="auto" w:fill="auto"/>
          </w:tcPr>
          <w:p w14:paraId="1FED351E" w14:textId="77777777" w:rsidR="00512FC7" w:rsidRPr="00512FC7" w:rsidRDefault="00512FC7" w:rsidP="00533FE7">
            <w:bookmarkStart w:id="1164" w:name="fld_MaturityDate" w:colFirst="1" w:colLast="1"/>
            <w:bookmarkEnd w:id="1163"/>
            <w:r w:rsidRPr="00512FC7">
              <w:t>541</w:t>
            </w:r>
          </w:p>
        </w:tc>
        <w:tc>
          <w:tcPr>
            <w:tcW w:w="2069" w:type="dxa"/>
            <w:shd w:val="clear" w:color="auto" w:fill="auto"/>
          </w:tcPr>
          <w:p w14:paraId="6A1B765E" w14:textId="77777777" w:rsidR="00512FC7" w:rsidRPr="00512FC7" w:rsidRDefault="00512FC7" w:rsidP="00533FE7">
            <w:r w:rsidRPr="00512FC7">
              <w:t>MaturityDate</w:t>
            </w:r>
          </w:p>
        </w:tc>
        <w:tc>
          <w:tcPr>
            <w:tcW w:w="1083" w:type="dxa"/>
            <w:shd w:val="clear" w:color="auto" w:fill="auto"/>
          </w:tcPr>
          <w:p w14:paraId="3A98F660" w14:textId="77777777" w:rsidR="00512FC7" w:rsidRPr="00512FC7" w:rsidRDefault="00512FC7" w:rsidP="00533FE7">
            <w:r w:rsidRPr="00512FC7">
              <w:t>LocalMktDate</w:t>
            </w:r>
          </w:p>
        </w:tc>
        <w:tc>
          <w:tcPr>
            <w:tcW w:w="4677" w:type="dxa"/>
            <w:shd w:val="clear" w:color="auto" w:fill="auto"/>
          </w:tcPr>
          <w:p w14:paraId="19308EE1" w14:textId="77777777" w:rsidR="00512FC7" w:rsidRPr="00512FC7" w:rsidRDefault="00512FC7" w:rsidP="00533FE7">
            <w:pPr>
              <w:jc w:val="left"/>
            </w:pPr>
            <w:r w:rsidRPr="00512FC7">
              <w:t>Date of maturity.</w:t>
            </w:r>
          </w:p>
        </w:tc>
        <w:tc>
          <w:tcPr>
            <w:tcW w:w="4411" w:type="dxa"/>
            <w:shd w:val="clear" w:color="auto" w:fill="auto"/>
          </w:tcPr>
          <w:p w14:paraId="76E60495" w14:textId="77777777" w:rsidR="00512FC7" w:rsidRPr="00512FC7" w:rsidRDefault="00512FC7" w:rsidP="00533FE7">
            <w:r w:rsidRPr="00512FC7">
              <w:t>MatDt</w:t>
            </w:r>
          </w:p>
        </w:tc>
      </w:tr>
      <w:tr w:rsidR="00512FC7" w:rsidRPr="00512FC7" w14:paraId="03E93809" w14:textId="77777777" w:rsidTr="00533FE7">
        <w:tc>
          <w:tcPr>
            <w:tcW w:w="828" w:type="dxa"/>
            <w:shd w:val="clear" w:color="auto" w:fill="auto"/>
          </w:tcPr>
          <w:p w14:paraId="5CBAB936" w14:textId="77777777" w:rsidR="00512FC7" w:rsidRPr="00512FC7" w:rsidRDefault="00512FC7" w:rsidP="00533FE7">
            <w:bookmarkStart w:id="1165" w:name="fld_UnderlyingMaturityDate" w:colFirst="1" w:colLast="1"/>
            <w:bookmarkEnd w:id="1164"/>
            <w:r w:rsidRPr="00512FC7">
              <w:t>542</w:t>
            </w:r>
          </w:p>
        </w:tc>
        <w:tc>
          <w:tcPr>
            <w:tcW w:w="2069" w:type="dxa"/>
            <w:shd w:val="clear" w:color="auto" w:fill="auto"/>
          </w:tcPr>
          <w:p w14:paraId="026032C0" w14:textId="77777777" w:rsidR="00512FC7" w:rsidRPr="00512FC7" w:rsidRDefault="00512FC7" w:rsidP="00533FE7">
            <w:r w:rsidRPr="00512FC7">
              <w:t>UnderlyingMaturityDate</w:t>
            </w:r>
          </w:p>
        </w:tc>
        <w:tc>
          <w:tcPr>
            <w:tcW w:w="1083" w:type="dxa"/>
            <w:shd w:val="clear" w:color="auto" w:fill="auto"/>
          </w:tcPr>
          <w:p w14:paraId="3F8792F7" w14:textId="77777777" w:rsidR="00512FC7" w:rsidRPr="00512FC7" w:rsidRDefault="00512FC7" w:rsidP="00533FE7">
            <w:r w:rsidRPr="00512FC7">
              <w:t>LocalMktDate</w:t>
            </w:r>
          </w:p>
        </w:tc>
        <w:tc>
          <w:tcPr>
            <w:tcW w:w="4677" w:type="dxa"/>
            <w:shd w:val="clear" w:color="auto" w:fill="auto"/>
          </w:tcPr>
          <w:p w14:paraId="4F1DF5CF" w14:textId="77777777" w:rsidR="00512FC7" w:rsidRPr="00512FC7" w:rsidRDefault="00512FC7" w:rsidP="00533FE7">
            <w:pPr>
              <w:jc w:val="left"/>
            </w:pPr>
            <w:r w:rsidRPr="00512FC7">
              <w:t>Underlying security's maturity date.</w:t>
            </w:r>
            <w:r>
              <w:br/>
            </w:r>
            <w:r w:rsidRPr="00512FC7">
              <w:t>See MaturityDate (541) field for description</w:t>
            </w:r>
          </w:p>
        </w:tc>
        <w:tc>
          <w:tcPr>
            <w:tcW w:w="4411" w:type="dxa"/>
            <w:shd w:val="clear" w:color="auto" w:fill="auto"/>
          </w:tcPr>
          <w:p w14:paraId="4B6BDC24" w14:textId="77777777" w:rsidR="00512FC7" w:rsidRPr="00512FC7" w:rsidRDefault="00512FC7" w:rsidP="00533FE7">
            <w:r w:rsidRPr="00512FC7">
              <w:t>Mat</w:t>
            </w:r>
          </w:p>
        </w:tc>
      </w:tr>
      <w:tr w:rsidR="00512FC7" w:rsidRPr="00512FC7" w14:paraId="33BD843A" w14:textId="77777777" w:rsidTr="00533FE7">
        <w:tc>
          <w:tcPr>
            <w:tcW w:w="828" w:type="dxa"/>
            <w:shd w:val="clear" w:color="auto" w:fill="auto"/>
          </w:tcPr>
          <w:p w14:paraId="2517546A" w14:textId="77777777" w:rsidR="00512FC7" w:rsidRPr="00512FC7" w:rsidRDefault="00512FC7" w:rsidP="00533FE7">
            <w:bookmarkStart w:id="1166" w:name="fld_InstrRegistry" w:colFirst="1" w:colLast="1"/>
            <w:bookmarkEnd w:id="1165"/>
            <w:r w:rsidRPr="00512FC7">
              <w:t>543</w:t>
            </w:r>
          </w:p>
        </w:tc>
        <w:tc>
          <w:tcPr>
            <w:tcW w:w="2069" w:type="dxa"/>
            <w:shd w:val="clear" w:color="auto" w:fill="auto"/>
          </w:tcPr>
          <w:p w14:paraId="0B0E2141" w14:textId="77777777" w:rsidR="00512FC7" w:rsidRPr="00512FC7" w:rsidRDefault="00512FC7" w:rsidP="00533FE7">
            <w:r w:rsidRPr="00512FC7">
              <w:t>InstrRegistry</w:t>
            </w:r>
          </w:p>
        </w:tc>
        <w:tc>
          <w:tcPr>
            <w:tcW w:w="1083" w:type="dxa"/>
            <w:shd w:val="clear" w:color="auto" w:fill="auto"/>
          </w:tcPr>
          <w:p w14:paraId="381E7DAD" w14:textId="77777777" w:rsidR="00512FC7" w:rsidRPr="00512FC7" w:rsidRDefault="00512FC7" w:rsidP="00533FE7">
            <w:r w:rsidRPr="00512FC7">
              <w:t>String</w:t>
            </w:r>
          </w:p>
        </w:tc>
        <w:tc>
          <w:tcPr>
            <w:tcW w:w="4677" w:type="dxa"/>
            <w:shd w:val="clear" w:color="auto" w:fill="auto"/>
          </w:tcPr>
          <w:p w14:paraId="04C81F22" w14:textId="77777777" w:rsidR="00512FC7" w:rsidRPr="00512FC7" w:rsidRDefault="00512FC7" w:rsidP="00533FE7">
            <w:pPr>
              <w:jc w:val="left"/>
            </w:pPr>
            <w:r w:rsidRPr="00512FC7">
              <w:t>Values may include BIC for the depository or custodian who maintain ownership records, the ISO country code for the location of the record, or the value "ZZ" to specify physical ownership of the security (e.g. stock certificate).</w:t>
            </w:r>
          </w:p>
        </w:tc>
        <w:tc>
          <w:tcPr>
            <w:tcW w:w="4411" w:type="dxa"/>
            <w:shd w:val="clear" w:color="auto" w:fill="auto"/>
          </w:tcPr>
          <w:p w14:paraId="0C5F0132" w14:textId="77777777" w:rsidR="00512FC7" w:rsidRPr="00512FC7" w:rsidRDefault="00512FC7" w:rsidP="00533FE7">
            <w:r w:rsidRPr="00512FC7">
              <w:t>Rgstry</w:t>
            </w:r>
          </w:p>
        </w:tc>
      </w:tr>
      <w:tr w:rsidR="00512FC7" w:rsidRPr="00512FC7" w14:paraId="6BFE988C" w14:textId="77777777" w:rsidTr="00533FE7">
        <w:tc>
          <w:tcPr>
            <w:tcW w:w="828" w:type="dxa"/>
            <w:shd w:val="clear" w:color="auto" w:fill="auto"/>
          </w:tcPr>
          <w:p w14:paraId="08866D3B" w14:textId="77777777" w:rsidR="00512FC7" w:rsidRPr="00512FC7" w:rsidRDefault="00512FC7" w:rsidP="00533FE7">
            <w:bookmarkStart w:id="1167" w:name="fld_CashMargin" w:colFirst="1" w:colLast="1"/>
            <w:bookmarkEnd w:id="1166"/>
            <w:r w:rsidRPr="00512FC7">
              <w:t>544</w:t>
            </w:r>
          </w:p>
        </w:tc>
        <w:tc>
          <w:tcPr>
            <w:tcW w:w="2069" w:type="dxa"/>
            <w:shd w:val="clear" w:color="auto" w:fill="auto"/>
          </w:tcPr>
          <w:p w14:paraId="281920D7" w14:textId="77777777" w:rsidR="00512FC7" w:rsidRPr="00512FC7" w:rsidRDefault="00512FC7" w:rsidP="00533FE7">
            <w:r w:rsidRPr="00512FC7">
              <w:t>CashMargin</w:t>
            </w:r>
          </w:p>
        </w:tc>
        <w:tc>
          <w:tcPr>
            <w:tcW w:w="1083" w:type="dxa"/>
            <w:shd w:val="clear" w:color="auto" w:fill="auto"/>
          </w:tcPr>
          <w:p w14:paraId="670D989E" w14:textId="77777777" w:rsidR="00512FC7" w:rsidRPr="00512FC7" w:rsidRDefault="00512FC7" w:rsidP="00533FE7">
            <w:r w:rsidRPr="00512FC7">
              <w:t>char</w:t>
            </w:r>
          </w:p>
        </w:tc>
        <w:tc>
          <w:tcPr>
            <w:tcW w:w="4677" w:type="dxa"/>
            <w:shd w:val="clear" w:color="auto" w:fill="auto"/>
          </w:tcPr>
          <w:p w14:paraId="0FA4CE4D" w14:textId="77777777" w:rsidR="00512FC7" w:rsidRDefault="00512FC7" w:rsidP="00533FE7">
            <w:pPr>
              <w:jc w:val="left"/>
            </w:pPr>
            <w:r>
              <w:t>Identifies whether an order is a margin order or a non-margin order. This is primarily used when sending orders to Japanese exchanges to indicate sell margin or buy to cover. The same tag could be assigned also by buy-side to indicate the intent to sell or buy margin and the sell-side to accept or reject (base on some validation criteria) the margin request.</w:t>
            </w:r>
          </w:p>
          <w:p w14:paraId="408B1ED6" w14:textId="77777777" w:rsidR="00512FC7" w:rsidRPr="00512FC7" w:rsidRDefault="00512FC7" w:rsidP="00533FE7">
            <w:pPr>
              <w:jc w:val="left"/>
            </w:pPr>
            <w:r>
              <w:t>Valid values:</w:t>
            </w:r>
            <w:r>
              <w:br/>
            </w:r>
            <w:r>
              <w:tab/>
              <w:t>1 - Cash</w:t>
            </w:r>
            <w:r>
              <w:br/>
            </w:r>
            <w:r>
              <w:tab/>
              <w:t>2 - Margin Open</w:t>
            </w:r>
            <w:r>
              <w:br/>
            </w:r>
            <w:r>
              <w:tab/>
              <w:t>3 - Margin Close</w:t>
            </w:r>
          </w:p>
        </w:tc>
        <w:tc>
          <w:tcPr>
            <w:tcW w:w="4411" w:type="dxa"/>
            <w:shd w:val="clear" w:color="auto" w:fill="auto"/>
          </w:tcPr>
          <w:p w14:paraId="342AE0CB" w14:textId="77777777" w:rsidR="00512FC7" w:rsidRPr="00512FC7" w:rsidRDefault="00512FC7" w:rsidP="00533FE7">
            <w:r w:rsidRPr="00512FC7">
              <w:t>CshMgn</w:t>
            </w:r>
          </w:p>
        </w:tc>
      </w:tr>
      <w:tr w:rsidR="00512FC7" w:rsidRPr="00512FC7" w14:paraId="050E7906" w14:textId="77777777" w:rsidTr="00533FE7">
        <w:tc>
          <w:tcPr>
            <w:tcW w:w="828" w:type="dxa"/>
            <w:shd w:val="clear" w:color="auto" w:fill="auto"/>
          </w:tcPr>
          <w:p w14:paraId="212F13AB" w14:textId="77777777" w:rsidR="00512FC7" w:rsidRPr="00512FC7" w:rsidRDefault="00512FC7" w:rsidP="00533FE7">
            <w:bookmarkStart w:id="1168" w:name="fld_NestedPartySubID" w:colFirst="1" w:colLast="1"/>
            <w:bookmarkEnd w:id="1167"/>
            <w:r w:rsidRPr="00512FC7">
              <w:t>545</w:t>
            </w:r>
          </w:p>
        </w:tc>
        <w:tc>
          <w:tcPr>
            <w:tcW w:w="2069" w:type="dxa"/>
            <w:shd w:val="clear" w:color="auto" w:fill="auto"/>
          </w:tcPr>
          <w:p w14:paraId="261254AC" w14:textId="77777777" w:rsidR="00512FC7" w:rsidRPr="00512FC7" w:rsidRDefault="00512FC7" w:rsidP="00533FE7">
            <w:r w:rsidRPr="00512FC7">
              <w:t>NestedPartySubID</w:t>
            </w:r>
          </w:p>
        </w:tc>
        <w:tc>
          <w:tcPr>
            <w:tcW w:w="1083" w:type="dxa"/>
            <w:shd w:val="clear" w:color="auto" w:fill="auto"/>
          </w:tcPr>
          <w:p w14:paraId="28472440" w14:textId="77777777" w:rsidR="00512FC7" w:rsidRPr="00512FC7" w:rsidRDefault="00512FC7" w:rsidP="00533FE7">
            <w:r w:rsidRPr="00512FC7">
              <w:t>String</w:t>
            </w:r>
          </w:p>
        </w:tc>
        <w:tc>
          <w:tcPr>
            <w:tcW w:w="4677" w:type="dxa"/>
            <w:shd w:val="clear" w:color="auto" w:fill="auto"/>
          </w:tcPr>
          <w:p w14:paraId="4C4675F4" w14:textId="77777777" w:rsidR="00512FC7" w:rsidRPr="00512FC7" w:rsidRDefault="00512FC7" w:rsidP="00533FE7">
            <w:pPr>
              <w:jc w:val="left"/>
            </w:pPr>
            <w:r w:rsidRPr="00512FC7">
              <w:t>PartySubID value within a nested repeating group.</w:t>
            </w:r>
            <w:r>
              <w:br/>
            </w:r>
            <w:r w:rsidRPr="00512FC7">
              <w:t>Same values as PartySubID (523)</w:t>
            </w:r>
          </w:p>
        </w:tc>
        <w:tc>
          <w:tcPr>
            <w:tcW w:w="4411" w:type="dxa"/>
            <w:shd w:val="clear" w:color="auto" w:fill="auto"/>
          </w:tcPr>
          <w:p w14:paraId="4627EF27" w14:textId="77777777" w:rsidR="00512FC7" w:rsidRPr="00512FC7" w:rsidRDefault="00512FC7" w:rsidP="00533FE7">
            <w:r w:rsidRPr="00512FC7">
              <w:t>ID</w:t>
            </w:r>
          </w:p>
        </w:tc>
      </w:tr>
      <w:tr w:rsidR="00512FC7" w:rsidRPr="00512FC7" w14:paraId="16A70AC4" w14:textId="77777777" w:rsidTr="00533FE7">
        <w:tc>
          <w:tcPr>
            <w:tcW w:w="828" w:type="dxa"/>
            <w:shd w:val="clear" w:color="auto" w:fill="auto"/>
          </w:tcPr>
          <w:p w14:paraId="17458418" w14:textId="77777777" w:rsidR="00512FC7" w:rsidRPr="00512FC7" w:rsidRDefault="00512FC7" w:rsidP="00533FE7">
            <w:bookmarkStart w:id="1169" w:name="fld_Scope" w:colFirst="1" w:colLast="1"/>
            <w:bookmarkEnd w:id="1168"/>
            <w:r w:rsidRPr="00512FC7">
              <w:t>546</w:t>
            </w:r>
          </w:p>
        </w:tc>
        <w:tc>
          <w:tcPr>
            <w:tcW w:w="2069" w:type="dxa"/>
            <w:shd w:val="clear" w:color="auto" w:fill="auto"/>
          </w:tcPr>
          <w:p w14:paraId="60E946F0" w14:textId="77777777" w:rsidR="00512FC7" w:rsidRPr="00512FC7" w:rsidRDefault="00512FC7" w:rsidP="00533FE7">
            <w:r w:rsidRPr="00512FC7">
              <w:t>Scope</w:t>
            </w:r>
          </w:p>
        </w:tc>
        <w:tc>
          <w:tcPr>
            <w:tcW w:w="1083" w:type="dxa"/>
            <w:shd w:val="clear" w:color="auto" w:fill="auto"/>
          </w:tcPr>
          <w:p w14:paraId="70534432" w14:textId="77777777" w:rsidR="00512FC7" w:rsidRPr="00512FC7" w:rsidRDefault="00512FC7" w:rsidP="00533FE7">
            <w:r w:rsidRPr="00512FC7">
              <w:t>MultipleCharValue</w:t>
            </w:r>
          </w:p>
        </w:tc>
        <w:tc>
          <w:tcPr>
            <w:tcW w:w="4677" w:type="dxa"/>
            <w:shd w:val="clear" w:color="auto" w:fill="auto"/>
          </w:tcPr>
          <w:p w14:paraId="456C184B" w14:textId="77777777" w:rsidR="00512FC7" w:rsidRDefault="00512FC7" w:rsidP="00533FE7">
            <w:pPr>
              <w:jc w:val="left"/>
            </w:pPr>
            <w:r>
              <w:t>Specifies the market scope of the market data.</w:t>
            </w:r>
          </w:p>
          <w:p w14:paraId="5EECBEE6" w14:textId="77777777" w:rsidR="00512FC7" w:rsidRPr="00512FC7" w:rsidRDefault="00512FC7" w:rsidP="00533FE7">
            <w:pPr>
              <w:jc w:val="left"/>
            </w:pPr>
            <w:r>
              <w:t>Valid values:</w:t>
            </w:r>
            <w:r>
              <w:br/>
            </w:r>
            <w:r>
              <w:tab/>
              <w:t>1 - Local Market (Exchange, ECN, ATS)</w:t>
            </w:r>
            <w:r>
              <w:br/>
            </w:r>
            <w:r>
              <w:tab/>
              <w:t>2 - National</w:t>
            </w:r>
            <w:r>
              <w:br/>
            </w:r>
            <w:r>
              <w:tab/>
              <w:t>3 - Global</w:t>
            </w:r>
          </w:p>
        </w:tc>
        <w:tc>
          <w:tcPr>
            <w:tcW w:w="4411" w:type="dxa"/>
            <w:shd w:val="clear" w:color="auto" w:fill="auto"/>
          </w:tcPr>
          <w:p w14:paraId="3B646C99" w14:textId="77777777" w:rsidR="00512FC7" w:rsidRPr="00512FC7" w:rsidRDefault="00512FC7" w:rsidP="00533FE7">
            <w:r w:rsidRPr="00512FC7">
              <w:t>Scope</w:t>
            </w:r>
          </w:p>
        </w:tc>
      </w:tr>
      <w:tr w:rsidR="00512FC7" w:rsidRPr="00512FC7" w14:paraId="7DB1FBCD" w14:textId="77777777" w:rsidTr="00533FE7">
        <w:tc>
          <w:tcPr>
            <w:tcW w:w="828" w:type="dxa"/>
            <w:shd w:val="clear" w:color="auto" w:fill="auto"/>
          </w:tcPr>
          <w:p w14:paraId="2154CB3C" w14:textId="77777777" w:rsidR="00512FC7" w:rsidRPr="00512FC7" w:rsidRDefault="00512FC7" w:rsidP="00533FE7">
            <w:bookmarkStart w:id="1170" w:name="fld_MDImplicitDelete" w:colFirst="1" w:colLast="1"/>
            <w:bookmarkEnd w:id="1169"/>
            <w:r w:rsidRPr="00512FC7">
              <w:t>547</w:t>
            </w:r>
          </w:p>
        </w:tc>
        <w:tc>
          <w:tcPr>
            <w:tcW w:w="2069" w:type="dxa"/>
            <w:shd w:val="clear" w:color="auto" w:fill="auto"/>
          </w:tcPr>
          <w:p w14:paraId="4D0581F5" w14:textId="77777777" w:rsidR="00512FC7" w:rsidRPr="00512FC7" w:rsidRDefault="00512FC7" w:rsidP="00533FE7">
            <w:r w:rsidRPr="00512FC7">
              <w:t>MDImplicitDelete</w:t>
            </w:r>
          </w:p>
        </w:tc>
        <w:tc>
          <w:tcPr>
            <w:tcW w:w="1083" w:type="dxa"/>
            <w:shd w:val="clear" w:color="auto" w:fill="auto"/>
          </w:tcPr>
          <w:p w14:paraId="67576094" w14:textId="77777777" w:rsidR="00512FC7" w:rsidRPr="00512FC7" w:rsidRDefault="00512FC7" w:rsidP="00533FE7">
            <w:r w:rsidRPr="00512FC7">
              <w:t>Boolean</w:t>
            </w:r>
          </w:p>
        </w:tc>
        <w:tc>
          <w:tcPr>
            <w:tcW w:w="4677" w:type="dxa"/>
            <w:shd w:val="clear" w:color="auto" w:fill="auto"/>
          </w:tcPr>
          <w:p w14:paraId="1E210009" w14:textId="77777777" w:rsidR="00512FC7" w:rsidRDefault="00512FC7" w:rsidP="00533FE7">
            <w:pPr>
              <w:jc w:val="left"/>
            </w:pPr>
            <w:r>
              <w:t xml:space="preserve">Defines how a server handles distribution of a truncated </w:t>
            </w:r>
            <w:r>
              <w:lastRenderedPageBreak/>
              <w:t>book. Defaults to broker option.</w:t>
            </w:r>
          </w:p>
          <w:p w14:paraId="730B0CD1" w14:textId="77777777" w:rsidR="00512FC7" w:rsidRPr="00512FC7" w:rsidRDefault="00512FC7" w:rsidP="00533FE7">
            <w:pPr>
              <w:jc w:val="left"/>
            </w:pPr>
            <w:r>
              <w:t>Valid values:</w:t>
            </w:r>
            <w:r>
              <w:br/>
            </w:r>
            <w:r>
              <w:tab/>
              <w:t>N - Server must send an explicit delete for bids or offers falling outside the requested MarketDepth of the request</w:t>
            </w:r>
            <w:r>
              <w:br/>
            </w:r>
            <w:r>
              <w:tab/>
              <w:t>Y - Client has responsibility for implicitly deleting bids or offers falling outside the MarketDepth of the request</w:t>
            </w:r>
          </w:p>
        </w:tc>
        <w:tc>
          <w:tcPr>
            <w:tcW w:w="4411" w:type="dxa"/>
            <w:shd w:val="clear" w:color="auto" w:fill="auto"/>
          </w:tcPr>
          <w:p w14:paraId="09F7ACEF" w14:textId="77777777" w:rsidR="00512FC7" w:rsidRPr="00512FC7" w:rsidRDefault="00512FC7" w:rsidP="00533FE7">
            <w:r w:rsidRPr="00512FC7">
              <w:lastRenderedPageBreak/>
              <w:t>ImplctDel</w:t>
            </w:r>
          </w:p>
        </w:tc>
      </w:tr>
      <w:tr w:rsidR="00512FC7" w:rsidRPr="00512FC7" w14:paraId="7A885F09" w14:textId="77777777" w:rsidTr="00533FE7">
        <w:tc>
          <w:tcPr>
            <w:tcW w:w="828" w:type="dxa"/>
            <w:shd w:val="clear" w:color="auto" w:fill="auto"/>
          </w:tcPr>
          <w:p w14:paraId="3015E368" w14:textId="77777777" w:rsidR="00512FC7" w:rsidRPr="00512FC7" w:rsidRDefault="00512FC7" w:rsidP="00533FE7">
            <w:bookmarkStart w:id="1171" w:name="fld_CrossID" w:colFirst="1" w:colLast="1"/>
            <w:bookmarkEnd w:id="1170"/>
            <w:r w:rsidRPr="00512FC7">
              <w:lastRenderedPageBreak/>
              <w:t>548</w:t>
            </w:r>
          </w:p>
        </w:tc>
        <w:tc>
          <w:tcPr>
            <w:tcW w:w="2069" w:type="dxa"/>
            <w:shd w:val="clear" w:color="auto" w:fill="auto"/>
          </w:tcPr>
          <w:p w14:paraId="52C1D10A" w14:textId="77777777" w:rsidR="00512FC7" w:rsidRPr="00512FC7" w:rsidRDefault="00512FC7" w:rsidP="00533FE7">
            <w:r w:rsidRPr="00512FC7">
              <w:t>CrossID</w:t>
            </w:r>
          </w:p>
        </w:tc>
        <w:tc>
          <w:tcPr>
            <w:tcW w:w="1083" w:type="dxa"/>
            <w:shd w:val="clear" w:color="auto" w:fill="auto"/>
          </w:tcPr>
          <w:p w14:paraId="707D58AD" w14:textId="77777777" w:rsidR="00512FC7" w:rsidRPr="00512FC7" w:rsidRDefault="00512FC7" w:rsidP="00533FE7">
            <w:r w:rsidRPr="00512FC7">
              <w:t>String</w:t>
            </w:r>
          </w:p>
        </w:tc>
        <w:tc>
          <w:tcPr>
            <w:tcW w:w="4677" w:type="dxa"/>
            <w:shd w:val="clear" w:color="auto" w:fill="auto"/>
          </w:tcPr>
          <w:p w14:paraId="13BFE235" w14:textId="77777777" w:rsidR="00512FC7" w:rsidRPr="00512FC7" w:rsidRDefault="00512FC7" w:rsidP="00533FE7">
            <w:pPr>
              <w:jc w:val="left"/>
            </w:pPr>
            <w:r w:rsidRPr="00512FC7">
              <w:t>Identifier for a cross order. Must be unique during a given trading day. Recommend that firms use the order date as part of the CrossID for Good Till Cancel (GT) orders.</w:t>
            </w:r>
          </w:p>
        </w:tc>
        <w:tc>
          <w:tcPr>
            <w:tcW w:w="4411" w:type="dxa"/>
            <w:shd w:val="clear" w:color="auto" w:fill="auto"/>
          </w:tcPr>
          <w:p w14:paraId="4355BA62" w14:textId="77777777" w:rsidR="00512FC7" w:rsidRDefault="00512FC7" w:rsidP="00533FE7">
            <w:r w:rsidRPr="00512FC7">
              <w:t>CrssID</w:t>
            </w:r>
          </w:p>
          <w:p w14:paraId="4ADC251B" w14:textId="77777777" w:rsidR="00512FC7" w:rsidRPr="00512FC7" w:rsidRDefault="00512FC7" w:rsidP="00533FE7">
            <w:r w:rsidRPr="00512FC7">
              <w:t>ID in CrossOrders category messages</w:t>
            </w:r>
          </w:p>
        </w:tc>
      </w:tr>
      <w:tr w:rsidR="00512FC7" w:rsidRPr="00512FC7" w14:paraId="5F695C7D" w14:textId="77777777" w:rsidTr="00533FE7">
        <w:tc>
          <w:tcPr>
            <w:tcW w:w="828" w:type="dxa"/>
            <w:shd w:val="clear" w:color="auto" w:fill="auto"/>
          </w:tcPr>
          <w:p w14:paraId="5CB2E17E" w14:textId="77777777" w:rsidR="00512FC7" w:rsidRPr="00512FC7" w:rsidRDefault="00512FC7" w:rsidP="00533FE7">
            <w:bookmarkStart w:id="1172" w:name="fld_CrossType" w:colFirst="1" w:colLast="1"/>
            <w:bookmarkEnd w:id="1171"/>
            <w:r w:rsidRPr="00512FC7">
              <w:t>549</w:t>
            </w:r>
          </w:p>
        </w:tc>
        <w:tc>
          <w:tcPr>
            <w:tcW w:w="2069" w:type="dxa"/>
            <w:shd w:val="clear" w:color="auto" w:fill="auto"/>
          </w:tcPr>
          <w:p w14:paraId="5581771D" w14:textId="77777777" w:rsidR="00512FC7" w:rsidRPr="00512FC7" w:rsidRDefault="00512FC7" w:rsidP="00533FE7">
            <w:r w:rsidRPr="00512FC7">
              <w:t>CrossType</w:t>
            </w:r>
          </w:p>
        </w:tc>
        <w:tc>
          <w:tcPr>
            <w:tcW w:w="1083" w:type="dxa"/>
            <w:shd w:val="clear" w:color="auto" w:fill="auto"/>
          </w:tcPr>
          <w:p w14:paraId="62C3734B" w14:textId="77777777" w:rsidR="00512FC7" w:rsidRPr="00512FC7" w:rsidRDefault="00512FC7" w:rsidP="00533FE7">
            <w:r w:rsidRPr="00512FC7">
              <w:t>int</w:t>
            </w:r>
          </w:p>
        </w:tc>
        <w:tc>
          <w:tcPr>
            <w:tcW w:w="4677" w:type="dxa"/>
            <w:shd w:val="clear" w:color="auto" w:fill="auto"/>
          </w:tcPr>
          <w:p w14:paraId="7F2AE354" w14:textId="77777777" w:rsidR="00512FC7" w:rsidRDefault="00512FC7" w:rsidP="00533FE7">
            <w:pPr>
              <w:jc w:val="left"/>
            </w:pPr>
            <w:r>
              <w:t>Type of cross being submitted to a market</w:t>
            </w:r>
          </w:p>
          <w:p w14:paraId="2B5FFA9D" w14:textId="77777777" w:rsidR="00512FC7" w:rsidRPr="00512FC7" w:rsidRDefault="00512FC7" w:rsidP="00533FE7">
            <w:pPr>
              <w:jc w:val="left"/>
            </w:pPr>
            <w:r>
              <w:t>Valid values:</w:t>
            </w:r>
            <w:r>
              <w:br/>
            </w:r>
            <w:r>
              <w:tab/>
              <w:t>1 - Cross AON - cross trade which is executed completely or not. Both sides are treated in the same manner. This is equivalent to an "All or None".</w:t>
            </w:r>
            <w:r>
              <w:br/>
            </w:r>
            <w:r>
              <w:tab/>
              <w:t>2 - Cross IOC - cross trade which is executed partially and the rest is cancelled. One side is fully executed, the other side is partially executed with the remainder being cancelled. This is equivalent to an IOC on the other side. Note: CrossPrioritization(550) field may be used to indicate which side should fully execute in this scenario.</w:t>
            </w:r>
            <w:r>
              <w:br/>
            </w:r>
            <w:r>
              <w:tab/>
              <w:t>3 - Cross One Side - cross trade which is partially executed with the unfilled portions remaining active. One side of the cross is fully executed (as denoted by the CrossPrioritization (550) field), but the unfilled portion remains active.</w:t>
            </w:r>
            <w:r>
              <w:br/>
            </w:r>
            <w:r>
              <w:tab/>
              <w:t>4 - Cross Same Price - cross trade is executed with existing orders with the same price. In this case other orders exist with the same price, the quantity of the Cross is executed against the existing orders and quotes, the remainder of the cross is executed against the other side of the cross. The two sides potentially have different quantities.</w:t>
            </w:r>
          </w:p>
        </w:tc>
        <w:tc>
          <w:tcPr>
            <w:tcW w:w="4411" w:type="dxa"/>
            <w:shd w:val="clear" w:color="auto" w:fill="auto"/>
          </w:tcPr>
          <w:p w14:paraId="1C1E1E7F" w14:textId="77777777" w:rsidR="00512FC7" w:rsidRDefault="00512FC7" w:rsidP="00533FE7">
            <w:r w:rsidRPr="00512FC7">
              <w:t>CrssTyp</w:t>
            </w:r>
          </w:p>
          <w:p w14:paraId="4A84B039" w14:textId="77777777" w:rsidR="00512FC7" w:rsidRPr="00512FC7" w:rsidRDefault="00512FC7" w:rsidP="00533FE7">
            <w:r w:rsidRPr="00512FC7">
              <w:t>Typ in CrossOrders category messages</w:t>
            </w:r>
          </w:p>
        </w:tc>
      </w:tr>
      <w:tr w:rsidR="00512FC7" w:rsidRPr="00512FC7" w14:paraId="4B03E5C7" w14:textId="77777777" w:rsidTr="00533FE7">
        <w:tc>
          <w:tcPr>
            <w:tcW w:w="828" w:type="dxa"/>
            <w:shd w:val="clear" w:color="auto" w:fill="auto"/>
          </w:tcPr>
          <w:p w14:paraId="680E02D2" w14:textId="77777777" w:rsidR="00512FC7" w:rsidRPr="00512FC7" w:rsidRDefault="00512FC7" w:rsidP="00533FE7">
            <w:bookmarkStart w:id="1173" w:name="fld_CrossPrioritization" w:colFirst="1" w:colLast="1"/>
            <w:bookmarkEnd w:id="1172"/>
            <w:r w:rsidRPr="00512FC7">
              <w:lastRenderedPageBreak/>
              <w:t>550</w:t>
            </w:r>
          </w:p>
        </w:tc>
        <w:tc>
          <w:tcPr>
            <w:tcW w:w="2069" w:type="dxa"/>
            <w:shd w:val="clear" w:color="auto" w:fill="auto"/>
          </w:tcPr>
          <w:p w14:paraId="7C8F2334" w14:textId="77777777" w:rsidR="00512FC7" w:rsidRPr="00512FC7" w:rsidRDefault="00512FC7" w:rsidP="00533FE7">
            <w:r w:rsidRPr="00512FC7">
              <w:t>CrossPrioritization</w:t>
            </w:r>
          </w:p>
        </w:tc>
        <w:tc>
          <w:tcPr>
            <w:tcW w:w="1083" w:type="dxa"/>
            <w:shd w:val="clear" w:color="auto" w:fill="auto"/>
          </w:tcPr>
          <w:p w14:paraId="1A4677D5" w14:textId="77777777" w:rsidR="00512FC7" w:rsidRPr="00512FC7" w:rsidRDefault="00512FC7" w:rsidP="00533FE7">
            <w:r w:rsidRPr="00512FC7">
              <w:t>int</w:t>
            </w:r>
          </w:p>
        </w:tc>
        <w:tc>
          <w:tcPr>
            <w:tcW w:w="4677" w:type="dxa"/>
            <w:shd w:val="clear" w:color="auto" w:fill="auto"/>
          </w:tcPr>
          <w:p w14:paraId="1C6FD643" w14:textId="77777777" w:rsidR="00512FC7" w:rsidRDefault="00512FC7" w:rsidP="00533FE7">
            <w:pPr>
              <w:jc w:val="left"/>
            </w:pPr>
            <w:r>
              <w:t>Indicates if one side or the other of a cross order should be prioritized.</w:t>
            </w:r>
            <w:r>
              <w:br/>
              <w:t>The definition of prioritization is left to the market. In some markets prioritization means which side of the cross order is applied to the market first. In other markets - prioritization may mean that the prioritized side is fully executed (sometimes referred to as the side being protected).</w:t>
            </w:r>
          </w:p>
          <w:p w14:paraId="097B7E71" w14:textId="77777777" w:rsidR="00512FC7" w:rsidRPr="00512FC7" w:rsidRDefault="00512FC7" w:rsidP="00533FE7">
            <w:pPr>
              <w:jc w:val="left"/>
            </w:pPr>
            <w:r>
              <w:t>Valid values:</w:t>
            </w:r>
            <w:r>
              <w:br/>
            </w:r>
            <w:r>
              <w:tab/>
              <w:t>0 - None</w:t>
            </w:r>
            <w:r>
              <w:br/>
            </w:r>
            <w:r>
              <w:tab/>
              <w:t>1 - Buy side is prioritized</w:t>
            </w:r>
            <w:r>
              <w:br/>
            </w:r>
            <w:r>
              <w:tab/>
              <w:t>2 - Sell side is prioritized</w:t>
            </w:r>
          </w:p>
        </w:tc>
        <w:tc>
          <w:tcPr>
            <w:tcW w:w="4411" w:type="dxa"/>
            <w:shd w:val="clear" w:color="auto" w:fill="auto"/>
          </w:tcPr>
          <w:p w14:paraId="61AE6E12" w14:textId="77777777" w:rsidR="00512FC7" w:rsidRDefault="00512FC7" w:rsidP="00533FE7">
            <w:r w:rsidRPr="00512FC7">
              <w:t>CrssPriortstn</w:t>
            </w:r>
          </w:p>
          <w:p w14:paraId="7BC18B24" w14:textId="77777777" w:rsidR="00512FC7" w:rsidRPr="00512FC7" w:rsidRDefault="00512FC7" w:rsidP="00533FE7">
            <w:r w:rsidRPr="00512FC7">
              <w:t>Priorty in CrossOrders category messages</w:t>
            </w:r>
          </w:p>
        </w:tc>
      </w:tr>
      <w:tr w:rsidR="00512FC7" w:rsidRPr="00512FC7" w14:paraId="499060DE" w14:textId="77777777" w:rsidTr="00533FE7">
        <w:tc>
          <w:tcPr>
            <w:tcW w:w="828" w:type="dxa"/>
            <w:shd w:val="clear" w:color="auto" w:fill="auto"/>
          </w:tcPr>
          <w:p w14:paraId="6F92ED50" w14:textId="77777777" w:rsidR="00512FC7" w:rsidRPr="00512FC7" w:rsidRDefault="00512FC7" w:rsidP="00533FE7">
            <w:bookmarkStart w:id="1174" w:name="fld_OrigCrossID" w:colFirst="1" w:colLast="1"/>
            <w:bookmarkEnd w:id="1173"/>
            <w:r w:rsidRPr="00512FC7">
              <w:t>551</w:t>
            </w:r>
          </w:p>
        </w:tc>
        <w:tc>
          <w:tcPr>
            <w:tcW w:w="2069" w:type="dxa"/>
            <w:shd w:val="clear" w:color="auto" w:fill="auto"/>
          </w:tcPr>
          <w:p w14:paraId="72A71716" w14:textId="77777777" w:rsidR="00512FC7" w:rsidRPr="00512FC7" w:rsidRDefault="00512FC7" w:rsidP="00533FE7">
            <w:r w:rsidRPr="00512FC7">
              <w:t>OrigCrossID</w:t>
            </w:r>
          </w:p>
        </w:tc>
        <w:tc>
          <w:tcPr>
            <w:tcW w:w="1083" w:type="dxa"/>
            <w:shd w:val="clear" w:color="auto" w:fill="auto"/>
          </w:tcPr>
          <w:p w14:paraId="0F2D9F1B" w14:textId="77777777" w:rsidR="00512FC7" w:rsidRPr="00512FC7" w:rsidRDefault="00512FC7" w:rsidP="00533FE7">
            <w:r w:rsidRPr="00512FC7">
              <w:t>String</w:t>
            </w:r>
          </w:p>
        </w:tc>
        <w:tc>
          <w:tcPr>
            <w:tcW w:w="4677" w:type="dxa"/>
            <w:shd w:val="clear" w:color="auto" w:fill="auto"/>
          </w:tcPr>
          <w:p w14:paraId="643D88E0" w14:textId="77777777" w:rsidR="00512FC7" w:rsidRPr="00512FC7" w:rsidRDefault="00512FC7" w:rsidP="00533FE7">
            <w:pPr>
              <w:jc w:val="left"/>
            </w:pPr>
            <w:r w:rsidRPr="00512FC7">
              <w:t>CrossID of the previous cross order (NOT the initial cross order of the day) as assigned by the institution, used to identify the previous cross order in Cross Cancel and Cross Cancel/Replace Requests.</w:t>
            </w:r>
          </w:p>
        </w:tc>
        <w:tc>
          <w:tcPr>
            <w:tcW w:w="4411" w:type="dxa"/>
            <w:shd w:val="clear" w:color="auto" w:fill="auto"/>
          </w:tcPr>
          <w:p w14:paraId="27B8F0D0" w14:textId="77777777" w:rsidR="00512FC7" w:rsidRDefault="00512FC7" w:rsidP="00533FE7">
            <w:r w:rsidRPr="00512FC7">
              <w:t>OrigCrssID</w:t>
            </w:r>
          </w:p>
          <w:p w14:paraId="7CFB2391" w14:textId="77777777" w:rsidR="00512FC7" w:rsidRPr="00512FC7" w:rsidRDefault="00512FC7" w:rsidP="00533FE7">
            <w:r w:rsidRPr="00512FC7">
              <w:t>OrigID in CrossOrders category messages</w:t>
            </w:r>
          </w:p>
        </w:tc>
      </w:tr>
      <w:tr w:rsidR="00512FC7" w:rsidRPr="00512FC7" w14:paraId="60879E51" w14:textId="77777777" w:rsidTr="00533FE7">
        <w:tc>
          <w:tcPr>
            <w:tcW w:w="828" w:type="dxa"/>
            <w:shd w:val="clear" w:color="auto" w:fill="auto"/>
          </w:tcPr>
          <w:p w14:paraId="42E113C4" w14:textId="77777777" w:rsidR="00512FC7" w:rsidRPr="00512FC7" w:rsidRDefault="00512FC7" w:rsidP="00533FE7">
            <w:bookmarkStart w:id="1175" w:name="fld_NoSides" w:colFirst="1" w:colLast="1"/>
            <w:bookmarkEnd w:id="1174"/>
            <w:r w:rsidRPr="00512FC7">
              <w:t>552</w:t>
            </w:r>
          </w:p>
        </w:tc>
        <w:tc>
          <w:tcPr>
            <w:tcW w:w="2069" w:type="dxa"/>
            <w:shd w:val="clear" w:color="auto" w:fill="auto"/>
          </w:tcPr>
          <w:p w14:paraId="4FC02E5A" w14:textId="77777777" w:rsidR="00512FC7" w:rsidRPr="00512FC7" w:rsidRDefault="00512FC7" w:rsidP="00533FE7">
            <w:r w:rsidRPr="00512FC7">
              <w:t>NoSides</w:t>
            </w:r>
          </w:p>
        </w:tc>
        <w:tc>
          <w:tcPr>
            <w:tcW w:w="1083" w:type="dxa"/>
            <w:shd w:val="clear" w:color="auto" w:fill="auto"/>
          </w:tcPr>
          <w:p w14:paraId="1ABF1EF8" w14:textId="77777777" w:rsidR="00512FC7" w:rsidRPr="00512FC7" w:rsidRDefault="00512FC7" w:rsidP="00533FE7">
            <w:r w:rsidRPr="00512FC7">
              <w:t>NumInGroup</w:t>
            </w:r>
          </w:p>
        </w:tc>
        <w:tc>
          <w:tcPr>
            <w:tcW w:w="4677" w:type="dxa"/>
            <w:shd w:val="clear" w:color="auto" w:fill="auto"/>
          </w:tcPr>
          <w:p w14:paraId="3113D5A1" w14:textId="77777777" w:rsidR="00512FC7" w:rsidRDefault="00512FC7" w:rsidP="00533FE7">
            <w:pPr>
              <w:jc w:val="left"/>
            </w:pPr>
            <w:r>
              <w:t>Number of Side repeating group instances.</w:t>
            </w:r>
          </w:p>
          <w:p w14:paraId="60F74A8B" w14:textId="77777777" w:rsidR="00512FC7" w:rsidRPr="00512FC7" w:rsidRDefault="00512FC7" w:rsidP="00533FE7">
            <w:pPr>
              <w:jc w:val="left"/>
            </w:pPr>
            <w:r>
              <w:t>Valid values:</w:t>
            </w:r>
            <w:r>
              <w:br/>
            </w:r>
            <w:r>
              <w:tab/>
              <w:t>1 - One Side</w:t>
            </w:r>
            <w:r>
              <w:br/>
            </w:r>
            <w:r>
              <w:tab/>
              <w:t>2 - Both Sides</w:t>
            </w:r>
          </w:p>
        </w:tc>
        <w:tc>
          <w:tcPr>
            <w:tcW w:w="4411" w:type="dxa"/>
            <w:shd w:val="clear" w:color="auto" w:fill="auto"/>
          </w:tcPr>
          <w:p w14:paraId="09F39429" w14:textId="77777777" w:rsidR="00512FC7" w:rsidRPr="00512FC7" w:rsidRDefault="00512FC7" w:rsidP="00533FE7"/>
        </w:tc>
      </w:tr>
      <w:tr w:rsidR="00512FC7" w:rsidRPr="00512FC7" w14:paraId="1621D553" w14:textId="77777777" w:rsidTr="00533FE7">
        <w:tc>
          <w:tcPr>
            <w:tcW w:w="828" w:type="dxa"/>
            <w:shd w:val="clear" w:color="auto" w:fill="auto"/>
          </w:tcPr>
          <w:p w14:paraId="4DD176D2" w14:textId="77777777" w:rsidR="00512FC7" w:rsidRPr="00512FC7" w:rsidRDefault="00512FC7" w:rsidP="00533FE7">
            <w:bookmarkStart w:id="1176" w:name="fld_Username" w:colFirst="1" w:colLast="1"/>
            <w:bookmarkEnd w:id="1175"/>
            <w:r w:rsidRPr="00512FC7">
              <w:t>553</w:t>
            </w:r>
          </w:p>
        </w:tc>
        <w:tc>
          <w:tcPr>
            <w:tcW w:w="2069" w:type="dxa"/>
            <w:shd w:val="clear" w:color="auto" w:fill="auto"/>
          </w:tcPr>
          <w:p w14:paraId="77C8379E" w14:textId="77777777" w:rsidR="00512FC7" w:rsidRPr="00512FC7" w:rsidRDefault="00512FC7" w:rsidP="00533FE7">
            <w:r w:rsidRPr="00512FC7">
              <w:t>Username</w:t>
            </w:r>
          </w:p>
        </w:tc>
        <w:tc>
          <w:tcPr>
            <w:tcW w:w="1083" w:type="dxa"/>
            <w:shd w:val="clear" w:color="auto" w:fill="auto"/>
          </w:tcPr>
          <w:p w14:paraId="570AA6BA" w14:textId="77777777" w:rsidR="00512FC7" w:rsidRPr="00512FC7" w:rsidRDefault="00512FC7" w:rsidP="00533FE7">
            <w:r w:rsidRPr="00512FC7">
              <w:t>String</w:t>
            </w:r>
          </w:p>
        </w:tc>
        <w:tc>
          <w:tcPr>
            <w:tcW w:w="4677" w:type="dxa"/>
            <w:shd w:val="clear" w:color="auto" w:fill="auto"/>
          </w:tcPr>
          <w:p w14:paraId="4EAB1100" w14:textId="77777777" w:rsidR="00512FC7" w:rsidRPr="00512FC7" w:rsidRDefault="00512FC7" w:rsidP="00533FE7">
            <w:pPr>
              <w:jc w:val="left"/>
            </w:pPr>
            <w:r w:rsidRPr="00512FC7">
              <w:t>Userid or username.</w:t>
            </w:r>
          </w:p>
        </w:tc>
        <w:tc>
          <w:tcPr>
            <w:tcW w:w="4411" w:type="dxa"/>
            <w:shd w:val="clear" w:color="auto" w:fill="auto"/>
          </w:tcPr>
          <w:p w14:paraId="13B80844" w14:textId="77777777" w:rsidR="00512FC7" w:rsidRPr="00512FC7" w:rsidRDefault="00512FC7" w:rsidP="00533FE7">
            <w:r w:rsidRPr="00512FC7">
              <w:t>Username</w:t>
            </w:r>
          </w:p>
        </w:tc>
      </w:tr>
      <w:tr w:rsidR="00512FC7" w:rsidRPr="00512FC7" w14:paraId="0B5BBF5E" w14:textId="77777777" w:rsidTr="00533FE7">
        <w:tc>
          <w:tcPr>
            <w:tcW w:w="828" w:type="dxa"/>
            <w:shd w:val="clear" w:color="auto" w:fill="auto"/>
          </w:tcPr>
          <w:p w14:paraId="2B01829B" w14:textId="77777777" w:rsidR="00512FC7" w:rsidRPr="00512FC7" w:rsidRDefault="00512FC7" w:rsidP="00533FE7">
            <w:bookmarkStart w:id="1177" w:name="fld_Password" w:colFirst="1" w:colLast="1"/>
            <w:bookmarkEnd w:id="1176"/>
            <w:r w:rsidRPr="00512FC7">
              <w:t>554</w:t>
            </w:r>
          </w:p>
        </w:tc>
        <w:tc>
          <w:tcPr>
            <w:tcW w:w="2069" w:type="dxa"/>
            <w:shd w:val="clear" w:color="auto" w:fill="auto"/>
          </w:tcPr>
          <w:p w14:paraId="73FC49A6" w14:textId="77777777" w:rsidR="00512FC7" w:rsidRPr="00512FC7" w:rsidRDefault="00512FC7" w:rsidP="00533FE7">
            <w:r w:rsidRPr="00512FC7">
              <w:t>Password</w:t>
            </w:r>
          </w:p>
        </w:tc>
        <w:tc>
          <w:tcPr>
            <w:tcW w:w="1083" w:type="dxa"/>
            <w:shd w:val="clear" w:color="auto" w:fill="auto"/>
          </w:tcPr>
          <w:p w14:paraId="30A2613D" w14:textId="77777777" w:rsidR="00512FC7" w:rsidRPr="00512FC7" w:rsidRDefault="00512FC7" w:rsidP="00533FE7">
            <w:r w:rsidRPr="00512FC7">
              <w:t>String</w:t>
            </w:r>
          </w:p>
        </w:tc>
        <w:tc>
          <w:tcPr>
            <w:tcW w:w="4677" w:type="dxa"/>
            <w:shd w:val="clear" w:color="auto" w:fill="auto"/>
          </w:tcPr>
          <w:p w14:paraId="6079256B" w14:textId="77777777" w:rsidR="00512FC7" w:rsidRPr="00512FC7" w:rsidRDefault="00512FC7" w:rsidP="00533FE7">
            <w:pPr>
              <w:jc w:val="left"/>
            </w:pPr>
            <w:r w:rsidRPr="00512FC7">
              <w:t>Password or passphrase.</w:t>
            </w:r>
          </w:p>
        </w:tc>
        <w:tc>
          <w:tcPr>
            <w:tcW w:w="4411" w:type="dxa"/>
            <w:shd w:val="clear" w:color="auto" w:fill="auto"/>
          </w:tcPr>
          <w:p w14:paraId="229D65EB" w14:textId="77777777" w:rsidR="00512FC7" w:rsidRPr="00512FC7" w:rsidRDefault="00512FC7" w:rsidP="00533FE7">
            <w:r w:rsidRPr="00512FC7">
              <w:t>Password</w:t>
            </w:r>
          </w:p>
        </w:tc>
      </w:tr>
      <w:tr w:rsidR="00512FC7" w:rsidRPr="00512FC7" w14:paraId="7E8E59A5" w14:textId="77777777" w:rsidTr="00533FE7">
        <w:tc>
          <w:tcPr>
            <w:tcW w:w="828" w:type="dxa"/>
            <w:shd w:val="clear" w:color="auto" w:fill="auto"/>
          </w:tcPr>
          <w:p w14:paraId="59C92834" w14:textId="77777777" w:rsidR="00512FC7" w:rsidRPr="00512FC7" w:rsidRDefault="00512FC7" w:rsidP="00533FE7">
            <w:bookmarkStart w:id="1178" w:name="fld_NoLegs" w:colFirst="1" w:colLast="1"/>
            <w:bookmarkEnd w:id="1177"/>
            <w:r w:rsidRPr="00512FC7">
              <w:t>555</w:t>
            </w:r>
          </w:p>
        </w:tc>
        <w:tc>
          <w:tcPr>
            <w:tcW w:w="2069" w:type="dxa"/>
            <w:shd w:val="clear" w:color="auto" w:fill="auto"/>
          </w:tcPr>
          <w:p w14:paraId="15182F6E" w14:textId="77777777" w:rsidR="00512FC7" w:rsidRPr="00512FC7" w:rsidRDefault="00512FC7" w:rsidP="00533FE7">
            <w:r w:rsidRPr="00512FC7">
              <w:t>NoLegs</w:t>
            </w:r>
          </w:p>
        </w:tc>
        <w:tc>
          <w:tcPr>
            <w:tcW w:w="1083" w:type="dxa"/>
            <w:shd w:val="clear" w:color="auto" w:fill="auto"/>
          </w:tcPr>
          <w:p w14:paraId="5BE04EF3" w14:textId="77777777" w:rsidR="00512FC7" w:rsidRPr="00512FC7" w:rsidRDefault="00512FC7" w:rsidP="00533FE7">
            <w:r w:rsidRPr="00512FC7">
              <w:t>NumInGroup</w:t>
            </w:r>
          </w:p>
        </w:tc>
        <w:tc>
          <w:tcPr>
            <w:tcW w:w="4677" w:type="dxa"/>
            <w:shd w:val="clear" w:color="auto" w:fill="auto"/>
          </w:tcPr>
          <w:p w14:paraId="47419EC3" w14:textId="77777777" w:rsidR="00512FC7" w:rsidRPr="00512FC7" w:rsidRDefault="00512FC7" w:rsidP="00533FE7">
            <w:pPr>
              <w:jc w:val="left"/>
            </w:pPr>
            <w:r w:rsidRPr="00512FC7">
              <w:t>Number of InstrumentLeg repeating group instances.</w:t>
            </w:r>
          </w:p>
        </w:tc>
        <w:tc>
          <w:tcPr>
            <w:tcW w:w="4411" w:type="dxa"/>
            <w:shd w:val="clear" w:color="auto" w:fill="auto"/>
          </w:tcPr>
          <w:p w14:paraId="3B747A8D" w14:textId="77777777" w:rsidR="00512FC7" w:rsidRPr="00512FC7" w:rsidRDefault="00512FC7" w:rsidP="00533FE7"/>
        </w:tc>
      </w:tr>
      <w:tr w:rsidR="00512FC7" w:rsidRPr="00512FC7" w14:paraId="1F122B47" w14:textId="77777777" w:rsidTr="00533FE7">
        <w:tc>
          <w:tcPr>
            <w:tcW w:w="828" w:type="dxa"/>
            <w:shd w:val="clear" w:color="auto" w:fill="auto"/>
          </w:tcPr>
          <w:p w14:paraId="36121AC2" w14:textId="77777777" w:rsidR="00512FC7" w:rsidRPr="00512FC7" w:rsidRDefault="00512FC7" w:rsidP="00533FE7">
            <w:bookmarkStart w:id="1179" w:name="fld_LegCurrency" w:colFirst="1" w:colLast="1"/>
            <w:bookmarkEnd w:id="1178"/>
            <w:r w:rsidRPr="00512FC7">
              <w:t>556</w:t>
            </w:r>
          </w:p>
        </w:tc>
        <w:tc>
          <w:tcPr>
            <w:tcW w:w="2069" w:type="dxa"/>
            <w:shd w:val="clear" w:color="auto" w:fill="auto"/>
          </w:tcPr>
          <w:p w14:paraId="6F995C37" w14:textId="77777777" w:rsidR="00512FC7" w:rsidRPr="00512FC7" w:rsidRDefault="00512FC7" w:rsidP="00533FE7">
            <w:r w:rsidRPr="00512FC7">
              <w:t>LegCurrency</w:t>
            </w:r>
          </w:p>
        </w:tc>
        <w:tc>
          <w:tcPr>
            <w:tcW w:w="1083" w:type="dxa"/>
            <w:shd w:val="clear" w:color="auto" w:fill="auto"/>
          </w:tcPr>
          <w:p w14:paraId="69739EB7" w14:textId="77777777" w:rsidR="00512FC7" w:rsidRPr="00512FC7" w:rsidRDefault="00512FC7" w:rsidP="00533FE7">
            <w:r w:rsidRPr="00512FC7">
              <w:t>Currency</w:t>
            </w:r>
          </w:p>
        </w:tc>
        <w:tc>
          <w:tcPr>
            <w:tcW w:w="4677" w:type="dxa"/>
            <w:shd w:val="clear" w:color="auto" w:fill="auto"/>
          </w:tcPr>
          <w:p w14:paraId="139CD2B0" w14:textId="77777777" w:rsidR="00512FC7" w:rsidRPr="00512FC7" w:rsidRDefault="00512FC7" w:rsidP="00533FE7">
            <w:pPr>
              <w:jc w:val="left"/>
            </w:pPr>
            <w:r w:rsidRPr="00512FC7">
              <w:t>Currency associated with a particular Leg's quantity</w:t>
            </w:r>
          </w:p>
        </w:tc>
        <w:tc>
          <w:tcPr>
            <w:tcW w:w="4411" w:type="dxa"/>
            <w:shd w:val="clear" w:color="auto" w:fill="auto"/>
          </w:tcPr>
          <w:p w14:paraId="024B5540" w14:textId="77777777" w:rsidR="00512FC7" w:rsidRPr="00512FC7" w:rsidRDefault="00512FC7" w:rsidP="00533FE7">
            <w:r w:rsidRPr="00512FC7">
              <w:t>Ccy</w:t>
            </w:r>
          </w:p>
        </w:tc>
      </w:tr>
      <w:tr w:rsidR="00512FC7" w:rsidRPr="00512FC7" w14:paraId="782832C3" w14:textId="77777777" w:rsidTr="00533FE7">
        <w:tc>
          <w:tcPr>
            <w:tcW w:w="828" w:type="dxa"/>
            <w:shd w:val="clear" w:color="auto" w:fill="auto"/>
          </w:tcPr>
          <w:p w14:paraId="17131106" w14:textId="77777777" w:rsidR="00512FC7" w:rsidRPr="00512FC7" w:rsidRDefault="00512FC7" w:rsidP="00533FE7">
            <w:bookmarkStart w:id="1180" w:name="fld_TotNoSecurityTypes" w:colFirst="1" w:colLast="1"/>
            <w:bookmarkEnd w:id="1179"/>
            <w:r w:rsidRPr="00512FC7">
              <w:t>557</w:t>
            </w:r>
          </w:p>
        </w:tc>
        <w:tc>
          <w:tcPr>
            <w:tcW w:w="2069" w:type="dxa"/>
            <w:shd w:val="clear" w:color="auto" w:fill="auto"/>
          </w:tcPr>
          <w:p w14:paraId="5180CF92" w14:textId="77777777" w:rsidR="00512FC7" w:rsidRPr="00512FC7" w:rsidRDefault="00512FC7" w:rsidP="00533FE7">
            <w:r w:rsidRPr="00512FC7">
              <w:t>TotNoSecurityTypes</w:t>
            </w:r>
          </w:p>
        </w:tc>
        <w:tc>
          <w:tcPr>
            <w:tcW w:w="1083" w:type="dxa"/>
            <w:shd w:val="clear" w:color="auto" w:fill="auto"/>
          </w:tcPr>
          <w:p w14:paraId="55A7FD50" w14:textId="77777777" w:rsidR="00512FC7" w:rsidRPr="00512FC7" w:rsidRDefault="00512FC7" w:rsidP="00533FE7">
            <w:r w:rsidRPr="00512FC7">
              <w:t>int</w:t>
            </w:r>
          </w:p>
        </w:tc>
        <w:tc>
          <w:tcPr>
            <w:tcW w:w="4677" w:type="dxa"/>
            <w:shd w:val="clear" w:color="auto" w:fill="auto"/>
          </w:tcPr>
          <w:p w14:paraId="28ADC7C5" w14:textId="77777777" w:rsidR="00512FC7" w:rsidRPr="00512FC7" w:rsidRDefault="00512FC7" w:rsidP="00533FE7">
            <w:pPr>
              <w:jc w:val="left"/>
            </w:pPr>
            <w:r w:rsidRPr="00512FC7">
              <w:t>Used to support fragmentation. Indicates total number of security types when multiple Security Type messages are used to return results.</w:t>
            </w:r>
          </w:p>
        </w:tc>
        <w:tc>
          <w:tcPr>
            <w:tcW w:w="4411" w:type="dxa"/>
            <w:shd w:val="clear" w:color="auto" w:fill="auto"/>
          </w:tcPr>
          <w:p w14:paraId="2DD5A503" w14:textId="77777777" w:rsidR="00512FC7" w:rsidRPr="00512FC7" w:rsidRDefault="00512FC7" w:rsidP="00533FE7">
            <w:r w:rsidRPr="00512FC7">
              <w:t>TotNoSecTyps</w:t>
            </w:r>
          </w:p>
        </w:tc>
      </w:tr>
      <w:tr w:rsidR="00512FC7" w:rsidRPr="00512FC7" w14:paraId="524574D8" w14:textId="77777777" w:rsidTr="00533FE7">
        <w:tc>
          <w:tcPr>
            <w:tcW w:w="828" w:type="dxa"/>
            <w:shd w:val="clear" w:color="auto" w:fill="auto"/>
          </w:tcPr>
          <w:p w14:paraId="39305867" w14:textId="77777777" w:rsidR="00512FC7" w:rsidRPr="00512FC7" w:rsidRDefault="00512FC7" w:rsidP="00533FE7">
            <w:bookmarkStart w:id="1181" w:name="fld_NoSecurityTypes" w:colFirst="1" w:colLast="1"/>
            <w:bookmarkEnd w:id="1180"/>
            <w:r w:rsidRPr="00512FC7">
              <w:t>558</w:t>
            </w:r>
          </w:p>
        </w:tc>
        <w:tc>
          <w:tcPr>
            <w:tcW w:w="2069" w:type="dxa"/>
            <w:shd w:val="clear" w:color="auto" w:fill="auto"/>
          </w:tcPr>
          <w:p w14:paraId="0EBC411C" w14:textId="77777777" w:rsidR="00512FC7" w:rsidRPr="00512FC7" w:rsidRDefault="00512FC7" w:rsidP="00533FE7">
            <w:r w:rsidRPr="00512FC7">
              <w:t>NoSecurityTypes</w:t>
            </w:r>
          </w:p>
        </w:tc>
        <w:tc>
          <w:tcPr>
            <w:tcW w:w="1083" w:type="dxa"/>
            <w:shd w:val="clear" w:color="auto" w:fill="auto"/>
          </w:tcPr>
          <w:p w14:paraId="671A92E8" w14:textId="77777777" w:rsidR="00512FC7" w:rsidRPr="00512FC7" w:rsidRDefault="00512FC7" w:rsidP="00533FE7">
            <w:r w:rsidRPr="00512FC7">
              <w:t>NumInGroup</w:t>
            </w:r>
          </w:p>
        </w:tc>
        <w:tc>
          <w:tcPr>
            <w:tcW w:w="4677" w:type="dxa"/>
            <w:shd w:val="clear" w:color="auto" w:fill="auto"/>
          </w:tcPr>
          <w:p w14:paraId="0182AFEB" w14:textId="77777777" w:rsidR="00512FC7" w:rsidRPr="00512FC7" w:rsidRDefault="00512FC7" w:rsidP="00533FE7">
            <w:pPr>
              <w:jc w:val="left"/>
            </w:pPr>
            <w:r w:rsidRPr="00512FC7">
              <w:t>Number of Security Type repeating group instances.</w:t>
            </w:r>
          </w:p>
        </w:tc>
        <w:tc>
          <w:tcPr>
            <w:tcW w:w="4411" w:type="dxa"/>
            <w:shd w:val="clear" w:color="auto" w:fill="auto"/>
          </w:tcPr>
          <w:p w14:paraId="0DA3717D" w14:textId="77777777" w:rsidR="00512FC7" w:rsidRPr="00512FC7" w:rsidRDefault="00512FC7" w:rsidP="00533FE7"/>
        </w:tc>
      </w:tr>
      <w:tr w:rsidR="00512FC7" w:rsidRPr="00512FC7" w14:paraId="705AFB82" w14:textId="77777777" w:rsidTr="00533FE7">
        <w:tc>
          <w:tcPr>
            <w:tcW w:w="828" w:type="dxa"/>
            <w:shd w:val="clear" w:color="auto" w:fill="auto"/>
          </w:tcPr>
          <w:p w14:paraId="4DA05CCB" w14:textId="77777777" w:rsidR="00512FC7" w:rsidRPr="00512FC7" w:rsidRDefault="00512FC7" w:rsidP="00533FE7">
            <w:bookmarkStart w:id="1182" w:name="fld_SecurityListRequestType" w:colFirst="1" w:colLast="1"/>
            <w:bookmarkEnd w:id="1181"/>
            <w:r w:rsidRPr="00512FC7">
              <w:t>559</w:t>
            </w:r>
          </w:p>
        </w:tc>
        <w:tc>
          <w:tcPr>
            <w:tcW w:w="2069" w:type="dxa"/>
            <w:shd w:val="clear" w:color="auto" w:fill="auto"/>
          </w:tcPr>
          <w:p w14:paraId="1C14C37F" w14:textId="77777777" w:rsidR="00512FC7" w:rsidRPr="00512FC7" w:rsidRDefault="00512FC7" w:rsidP="00533FE7">
            <w:r w:rsidRPr="00512FC7">
              <w:t>SecurityListRequestType</w:t>
            </w:r>
          </w:p>
        </w:tc>
        <w:tc>
          <w:tcPr>
            <w:tcW w:w="1083" w:type="dxa"/>
            <w:shd w:val="clear" w:color="auto" w:fill="auto"/>
          </w:tcPr>
          <w:p w14:paraId="639C9A41" w14:textId="77777777" w:rsidR="00512FC7" w:rsidRPr="00512FC7" w:rsidRDefault="00512FC7" w:rsidP="00533FE7">
            <w:r w:rsidRPr="00512FC7">
              <w:t>int</w:t>
            </w:r>
          </w:p>
        </w:tc>
        <w:tc>
          <w:tcPr>
            <w:tcW w:w="4677" w:type="dxa"/>
            <w:shd w:val="clear" w:color="auto" w:fill="auto"/>
          </w:tcPr>
          <w:p w14:paraId="09D69585" w14:textId="77777777" w:rsidR="00512FC7" w:rsidRDefault="00512FC7" w:rsidP="00533FE7">
            <w:pPr>
              <w:jc w:val="left"/>
            </w:pPr>
            <w:r>
              <w:t>Identifies the type/criteria of Security List Request</w:t>
            </w:r>
          </w:p>
          <w:p w14:paraId="0832C3FF" w14:textId="77777777" w:rsidR="00512FC7" w:rsidRPr="00512FC7" w:rsidRDefault="00512FC7" w:rsidP="00533FE7">
            <w:pPr>
              <w:jc w:val="left"/>
            </w:pPr>
            <w:r>
              <w:t>Valid values:</w:t>
            </w:r>
            <w:r>
              <w:br/>
            </w:r>
            <w:r>
              <w:lastRenderedPageBreak/>
              <w:tab/>
              <w:t>0 - Symbol</w:t>
            </w:r>
            <w:r>
              <w:br/>
            </w:r>
            <w:r>
              <w:tab/>
              <w:t>1 - SecurityType and/or CFICode</w:t>
            </w:r>
            <w:r>
              <w:br/>
            </w:r>
            <w:r>
              <w:tab/>
              <w:t>2 - Product</w:t>
            </w:r>
            <w:r>
              <w:br/>
            </w:r>
            <w:r>
              <w:tab/>
              <w:t>3 - TradingSessionID</w:t>
            </w:r>
            <w:r>
              <w:br/>
            </w:r>
            <w:r>
              <w:tab/>
              <w:t>4 - All Securities</w:t>
            </w:r>
            <w:r>
              <w:br/>
            </w:r>
            <w:r>
              <w:tab/>
              <w:t>5 - MarketID or MarketID + MarketSegmentID</w:t>
            </w:r>
          </w:p>
        </w:tc>
        <w:tc>
          <w:tcPr>
            <w:tcW w:w="4411" w:type="dxa"/>
            <w:shd w:val="clear" w:color="auto" w:fill="auto"/>
          </w:tcPr>
          <w:p w14:paraId="1E95B55A" w14:textId="77777777" w:rsidR="00512FC7" w:rsidRPr="00512FC7" w:rsidRDefault="00512FC7" w:rsidP="00533FE7">
            <w:r w:rsidRPr="00512FC7">
              <w:lastRenderedPageBreak/>
              <w:t>ListReqTyp</w:t>
            </w:r>
          </w:p>
        </w:tc>
      </w:tr>
      <w:tr w:rsidR="00512FC7" w:rsidRPr="00512FC7" w14:paraId="4432E8FA" w14:textId="77777777" w:rsidTr="00533FE7">
        <w:tc>
          <w:tcPr>
            <w:tcW w:w="828" w:type="dxa"/>
            <w:shd w:val="clear" w:color="auto" w:fill="auto"/>
          </w:tcPr>
          <w:p w14:paraId="6D6FA4CF" w14:textId="77777777" w:rsidR="00512FC7" w:rsidRPr="00512FC7" w:rsidRDefault="00512FC7" w:rsidP="00533FE7">
            <w:bookmarkStart w:id="1183" w:name="fld_SecurityRequestResult" w:colFirst="1" w:colLast="1"/>
            <w:bookmarkEnd w:id="1182"/>
            <w:r w:rsidRPr="00512FC7">
              <w:lastRenderedPageBreak/>
              <w:t>560</w:t>
            </w:r>
          </w:p>
        </w:tc>
        <w:tc>
          <w:tcPr>
            <w:tcW w:w="2069" w:type="dxa"/>
            <w:shd w:val="clear" w:color="auto" w:fill="auto"/>
          </w:tcPr>
          <w:p w14:paraId="6F127954" w14:textId="77777777" w:rsidR="00512FC7" w:rsidRPr="00512FC7" w:rsidRDefault="00512FC7" w:rsidP="00533FE7">
            <w:r w:rsidRPr="00512FC7">
              <w:t>SecurityRequestResult</w:t>
            </w:r>
          </w:p>
        </w:tc>
        <w:tc>
          <w:tcPr>
            <w:tcW w:w="1083" w:type="dxa"/>
            <w:shd w:val="clear" w:color="auto" w:fill="auto"/>
          </w:tcPr>
          <w:p w14:paraId="32C58D84" w14:textId="77777777" w:rsidR="00512FC7" w:rsidRPr="00512FC7" w:rsidRDefault="00512FC7" w:rsidP="00533FE7">
            <w:r w:rsidRPr="00512FC7">
              <w:t>int</w:t>
            </w:r>
          </w:p>
        </w:tc>
        <w:tc>
          <w:tcPr>
            <w:tcW w:w="4677" w:type="dxa"/>
            <w:shd w:val="clear" w:color="auto" w:fill="auto"/>
          </w:tcPr>
          <w:p w14:paraId="5FD2E07C" w14:textId="77777777" w:rsidR="00512FC7" w:rsidRDefault="00512FC7" w:rsidP="00533FE7">
            <w:pPr>
              <w:jc w:val="left"/>
            </w:pPr>
            <w:r>
              <w:t>The results returned to a Security Request message</w:t>
            </w:r>
          </w:p>
          <w:p w14:paraId="37FAE597" w14:textId="77777777" w:rsidR="00512FC7" w:rsidRPr="00512FC7" w:rsidRDefault="00512FC7" w:rsidP="00533FE7">
            <w:pPr>
              <w:jc w:val="left"/>
            </w:pPr>
            <w:r>
              <w:t>Valid values:</w:t>
            </w:r>
            <w:r>
              <w:br/>
            </w:r>
            <w:r>
              <w:tab/>
              <w:t>0 - Valid request</w:t>
            </w:r>
            <w:r>
              <w:br/>
            </w:r>
            <w:r>
              <w:tab/>
              <w:t>1 - Invalid or unsupported request</w:t>
            </w:r>
            <w:r>
              <w:br/>
            </w:r>
            <w:r>
              <w:tab/>
              <w:t>2 - No instruments found that match selection criteria</w:t>
            </w:r>
            <w:r>
              <w:br/>
            </w:r>
            <w:r>
              <w:tab/>
              <w:t>3 - Not authorized to retrieve instrument data</w:t>
            </w:r>
            <w:r>
              <w:br/>
            </w:r>
            <w:r>
              <w:tab/>
              <w:t>4 - Instrument data temporarily unavailable</w:t>
            </w:r>
            <w:r>
              <w:br/>
            </w:r>
            <w:r>
              <w:tab/>
              <w:t>5 - Request for instrument data not supported</w:t>
            </w:r>
          </w:p>
        </w:tc>
        <w:tc>
          <w:tcPr>
            <w:tcW w:w="4411" w:type="dxa"/>
            <w:shd w:val="clear" w:color="auto" w:fill="auto"/>
          </w:tcPr>
          <w:p w14:paraId="2F46A4F4" w14:textId="77777777" w:rsidR="00512FC7" w:rsidRPr="00512FC7" w:rsidRDefault="00512FC7" w:rsidP="00533FE7">
            <w:r w:rsidRPr="00512FC7">
              <w:t>ReqRslt</w:t>
            </w:r>
          </w:p>
        </w:tc>
      </w:tr>
      <w:tr w:rsidR="00512FC7" w:rsidRPr="00512FC7" w14:paraId="07CE066A" w14:textId="77777777" w:rsidTr="00533FE7">
        <w:tc>
          <w:tcPr>
            <w:tcW w:w="828" w:type="dxa"/>
            <w:shd w:val="clear" w:color="auto" w:fill="auto"/>
          </w:tcPr>
          <w:p w14:paraId="70208B78" w14:textId="77777777" w:rsidR="00512FC7" w:rsidRPr="00512FC7" w:rsidRDefault="00512FC7" w:rsidP="00533FE7">
            <w:bookmarkStart w:id="1184" w:name="fld_RoundLot" w:colFirst="1" w:colLast="1"/>
            <w:bookmarkEnd w:id="1183"/>
            <w:r w:rsidRPr="00512FC7">
              <w:t>561</w:t>
            </w:r>
          </w:p>
        </w:tc>
        <w:tc>
          <w:tcPr>
            <w:tcW w:w="2069" w:type="dxa"/>
            <w:shd w:val="clear" w:color="auto" w:fill="auto"/>
          </w:tcPr>
          <w:p w14:paraId="2B9373D4" w14:textId="77777777" w:rsidR="00512FC7" w:rsidRPr="00512FC7" w:rsidRDefault="00512FC7" w:rsidP="00533FE7">
            <w:r w:rsidRPr="00512FC7">
              <w:t>RoundLot</w:t>
            </w:r>
          </w:p>
        </w:tc>
        <w:tc>
          <w:tcPr>
            <w:tcW w:w="1083" w:type="dxa"/>
            <w:shd w:val="clear" w:color="auto" w:fill="auto"/>
          </w:tcPr>
          <w:p w14:paraId="52CF61F5" w14:textId="77777777" w:rsidR="00512FC7" w:rsidRPr="00512FC7" w:rsidRDefault="00512FC7" w:rsidP="00533FE7">
            <w:r w:rsidRPr="00512FC7">
              <w:t>Qty</w:t>
            </w:r>
          </w:p>
        </w:tc>
        <w:tc>
          <w:tcPr>
            <w:tcW w:w="4677" w:type="dxa"/>
            <w:shd w:val="clear" w:color="auto" w:fill="auto"/>
          </w:tcPr>
          <w:p w14:paraId="78EDDAF4" w14:textId="77777777" w:rsidR="00512FC7" w:rsidRPr="00512FC7" w:rsidRDefault="00512FC7" w:rsidP="00533FE7">
            <w:pPr>
              <w:jc w:val="left"/>
            </w:pPr>
            <w:r w:rsidRPr="00512FC7">
              <w:t>The trading lot size of a security</w:t>
            </w:r>
          </w:p>
        </w:tc>
        <w:tc>
          <w:tcPr>
            <w:tcW w:w="4411" w:type="dxa"/>
            <w:shd w:val="clear" w:color="auto" w:fill="auto"/>
          </w:tcPr>
          <w:p w14:paraId="57F5B282" w14:textId="77777777" w:rsidR="00512FC7" w:rsidRPr="00512FC7" w:rsidRDefault="00512FC7" w:rsidP="00533FE7">
            <w:r w:rsidRPr="00512FC7">
              <w:t>RndLot</w:t>
            </w:r>
          </w:p>
        </w:tc>
      </w:tr>
      <w:tr w:rsidR="00512FC7" w:rsidRPr="00512FC7" w14:paraId="7BF5500A" w14:textId="77777777" w:rsidTr="00533FE7">
        <w:tc>
          <w:tcPr>
            <w:tcW w:w="828" w:type="dxa"/>
            <w:shd w:val="clear" w:color="auto" w:fill="auto"/>
          </w:tcPr>
          <w:p w14:paraId="05D8B42D" w14:textId="77777777" w:rsidR="00512FC7" w:rsidRPr="00512FC7" w:rsidRDefault="00512FC7" w:rsidP="00533FE7">
            <w:bookmarkStart w:id="1185" w:name="fld_MinTradeVol" w:colFirst="1" w:colLast="1"/>
            <w:bookmarkEnd w:id="1184"/>
            <w:r w:rsidRPr="00512FC7">
              <w:t>562</w:t>
            </w:r>
          </w:p>
        </w:tc>
        <w:tc>
          <w:tcPr>
            <w:tcW w:w="2069" w:type="dxa"/>
            <w:shd w:val="clear" w:color="auto" w:fill="auto"/>
          </w:tcPr>
          <w:p w14:paraId="6584E781" w14:textId="77777777" w:rsidR="00512FC7" w:rsidRPr="00512FC7" w:rsidRDefault="00512FC7" w:rsidP="00533FE7">
            <w:r w:rsidRPr="00512FC7">
              <w:t>MinTradeVol</w:t>
            </w:r>
          </w:p>
        </w:tc>
        <w:tc>
          <w:tcPr>
            <w:tcW w:w="1083" w:type="dxa"/>
            <w:shd w:val="clear" w:color="auto" w:fill="auto"/>
          </w:tcPr>
          <w:p w14:paraId="36B232CE" w14:textId="77777777" w:rsidR="00512FC7" w:rsidRPr="00512FC7" w:rsidRDefault="00512FC7" w:rsidP="00533FE7">
            <w:r w:rsidRPr="00512FC7">
              <w:t>Qty</w:t>
            </w:r>
          </w:p>
        </w:tc>
        <w:tc>
          <w:tcPr>
            <w:tcW w:w="4677" w:type="dxa"/>
            <w:shd w:val="clear" w:color="auto" w:fill="auto"/>
          </w:tcPr>
          <w:p w14:paraId="6D53D4BC" w14:textId="77777777" w:rsidR="00512FC7" w:rsidRPr="00512FC7" w:rsidRDefault="00512FC7" w:rsidP="00533FE7">
            <w:pPr>
              <w:jc w:val="left"/>
            </w:pPr>
            <w:r w:rsidRPr="00512FC7">
              <w:t>The minimum trading volume for a security</w:t>
            </w:r>
          </w:p>
        </w:tc>
        <w:tc>
          <w:tcPr>
            <w:tcW w:w="4411" w:type="dxa"/>
            <w:shd w:val="clear" w:color="auto" w:fill="auto"/>
          </w:tcPr>
          <w:p w14:paraId="44153093" w14:textId="77777777" w:rsidR="00512FC7" w:rsidRPr="00512FC7" w:rsidRDefault="00512FC7" w:rsidP="00533FE7">
            <w:r w:rsidRPr="00512FC7">
              <w:t>MinTrdVol</w:t>
            </w:r>
          </w:p>
        </w:tc>
      </w:tr>
      <w:tr w:rsidR="00512FC7" w:rsidRPr="00512FC7" w14:paraId="25F3B089" w14:textId="77777777" w:rsidTr="00533FE7">
        <w:tc>
          <w:tcPr>
            <w:tcW w:w="828" w:type="dxa"/>
            <w:shd w:val="clear" w:color="auto" w:fill="auto"/>
          </w:tcPr>
          <w:p w14:paraId="0D0C8B45" w14:textId="77777777" w:rsidR="00512FC7" w:rsidRPr="00512FC7" w:rsidRDefault="00512FC7" w:rsidP="00533FE7">
            <w:bookmarkStart w:id="1186" w:name="fld_MultiLegRptTypeReq" w:colFirst="1" w:colLast="1"/>
            <w:bookmarkEnd w:id="1185"/>
            <w:r w:rsidRPr="00512FC7">
              <w:t>563</w:t>
            </w:r>
          </w:p>
        </w:tc>
        <w:tc>
          <w:tcPr>
            <w:tcW w:w="2069" w:type="dxa"/>
            <w:shd w:val="clear" w:color="auto" w:fill="auto"/>
          </w:tcPr>
          <w:p w14:paraId="35477E74" w14:textId="77777777" w:rsidR="00512FC7" w:rsidRPr="00512FC7" w:rsidRDefault="00512FC7" w:rsidP="00533FE7">
            <w:r w:rsidRPr="00512FC7">
              <w:t>MultiLegRptTypeReq</w:t>
            </w:r>
          </w:p>
        </w:tc>
        <w:tc>
          <w:tcPr>
            <w:tcW w:w="1083" w:type="dxa"/>
            <w:shd w:val="clear" w:color="auto" w:fill="auto"/>
          </w:tcPr>
          <w:p w14:paraId="12CAFE50" w14:textId="77777777" w:rsidR="00512FC7" w:rsidRPr="00512FC7" w:rsidRDefault="00512FC7" w:rsidP="00533FE7">
            <w:r w:rsidRPr="00512FC7">
              <w:t>int</w:t>
            </w:r>
          </w:p>
        </w:tc>
        <w:tc>
          <w:tcPr>
            <w:tcW w:w="4677" w:type="dxa"/>
            <w:shd w:val="clear" w:color="auto" w:fill="auto"/>
          </w:tcPr>
          <w:p w14:paraId="108AF232" w14:textId="77777777" w:rsidR="00512FC7" w:rsidRDefault="00512FC7" w:rsidP="00533FE7">
            <w:pPr>
              <w:jc w:val="left"/>
            </w:pPr>
            <w:r>
              <w:t>Indicates the method of execution reporting requested by issuer of the order.</w:t>
            </w:r>
          </w:p>
          <w:p w14:paraId="3D7A254E" w14:textId="77777777" w:rsidR="00512FC7" w:rsidRPr="00512FC7" w:rsidRDefault="00512FC7" w:rsidP="00533FE7">
            <w:pPr>
              <w:jc w:val="left"/>
            </w:pPr>
            <w:r>
              <w:t>Valid values:</w:t>
            </w:r>
            <w:r>
              <w:br/>
            </w:r>
            <w:r>
              <w:tab/>
              <w:t>0 - Report by mulitleg security only (do not report legs)</w:t>
            </w:r>
            <w:r>
              <w:br/>
            </w:r>
            <w:r>
              <w:tab/>
              <w:t>1 - Report by multileg security and by instrument legs belonging to the multileg security</w:t>
            </w:r>
            <w:r>
              <w:br/>
            </w:r>
            <w:r>
              <w:tab/>
              <w:t>2 - Report by instrument legs belonging to the multileg security only (do not report status of multileg security)</w:t>
            </w:r>
          </w:p>
        </w:tc>
        <w:tc>
          <w:tcPr>
            <w:tcW w:w="4411" w:type="dxa"/>
            <w:shd w:val="clear" w:color="auto" w:fill="auto"/>
          </w:tcPr>
          <w:p w14:paraId="11F60392" w14:textId="77777777" w:rsidR="00512FC7" w:rsidRPr="00512FC7" w:rsidRDefault="00512FC7" w:rsidP="00533FE7">
            <w:r w:rsidRPr="00512FC7">
              <w:t>MLEGRptTypReq</w:t>
            </w:r>
          </w:p>
        </w:tc>
      </w:tr>
      <w:tr w:rsidR="00512FC7" w:rsidRPr="00512FC7" w14:paraId="37474D1A" w14:textId="77777777" w:rsidTr="00533FE7">
        <w:tc>
          <w:tcPr>
            <w:tcW w:w="828" w:type="dxa"/>
            <w:shd w:val="clear" w:color="auto" w:fill="auto"/>
          </w:tcPr>
          <w:p w14:paraId="10C84FF7" w14:textId="77777777" w:rsidR="00512FC7" w:rsidRPr="00512FC7" w:rsidRDefault="00512FC7" w:rsidP="00533FE7">
            <w:bookmarkStart w:id="1187" w:name="fld_LegPositionEffect" w:colFirst="1" w:colLast="1"/>
            <w:bookmarkEnd w:id="1186"/>
            <w:r w:rsidRPr="00512FC7">
              <w:t>564</w:t>
            </w:r>
          </w:p>
        </w:tc>
        <w:tc>
          <w:tcPr>
            <w:tcW w:w="2069" w:type="dxa"/>
            <w:shd w:val="clear" w:color="auto" w:fill="auto"/>
          </w:tcPr>
          <w:p w14:paraId="6FB06230" w14:textId="77777777" w:rsidR="00512FC7" w:rsidRPr="00512FC7" w:rsidRDefault="00512FC7" w:rsidP="00533FE7">
            <w:r w:rsidRPr="00512FC7">
              <w:t>LegPositionEffect</w:t>
            </w:r>
          </w:p>
        </w:tc>
        <w:tc>
          <w:tcPr>
            <w:tcW w:w="1083" w:type="dxa"/>
            <w:shd w:val="clear" w:color="auto" w:fill="auto"/>
          </w:tcPr>
          <w:p w14:paraId="5CB3B2C3" w14:textId="77777777" w:rsidR="00512FC7" w:rsidRPr="00512FC7" w:rsidRDefault="00512FC7" w:rsidP="00533FE7">
            <w:r w:rsidRPr="00512FC7">
              <w:t>char</w:t>
            </w:r>
          </w:p>
        </w:tc>
        <w:tc>
          <w:tcPr>
            <w:tcW w:w="4677" w:type="dxa"/>
            <w:shd w:val="clear" w:color="auto" w:fill="auto"/>
          </w:tcPr>
          <w:p w14:paraId="74DDCF42" w14:textId="77777777" w:rsidR="00512FC7" w:rsidRDefault="00512FC7" w:rsidP="00533FE7">
            <w:pPr>
              <w:jc w:val="left"/>
            </w:pPr>
            <w:r>
              <w:t>PositionEffect for leg of a multileg</w:t>
            </w:r>
            <w:r>
              <w:br/>
              <w:t>See PositionEffect (77) field for description</w:t>
            </w:r>
          </w:p>
          <w:p w14:paraId="7C6510CE" w14:textId="77777777" w:rsidR="00512FC7" w:rsidRPr="00512FC7" w:rsidRDefault="00512FC7" w:rsidP="00533FE7">
            <w:pPr>
              <w:jc w:val="left"/>
            </w:pPr>
            <w:r>
              <w:t>Valid values:</w:t>
            </w:r>
            <w:r>
              <w:br/>
            </w:r>
            <w:r>
              <w:tab/>
              <w:t>C - Close</w:t>
            </w:r>
            <w:r>
              <w:br/>
            </w:r>
            <w:r>
              <w:tab/>
              <w:t>F - FIFO</w:t>
            </w:r>
            <w:r>
              <w:br/>
            </w:r>
            <w:r>
              <w:tab/>
              <w:t>O - Open</w:t>
            </w:r>
            <w:r>
              <w:br/>
            </w:r>
            <w:r>
              <w:tab/>
              <w:t>R - Rolled</w:t>
            </w:r>
            <w:r>
              <w:br/>
            </w:r>
            <w:r>
              <w:tab/>
              <w:t>N - Close but notify on open</w:t>
            </w:r>
            <w:r>
              <w:br/>
            </w:r>
            <w:r>
              <w:lastRenderedPageBreak/>
              <w:tab/>
              <w:t>D - Default</w:t>
            </w:r>
          </w:p>
        </w:tc>
        <w:tc>
          <w:tcPr>
            <w:tcW w:w="4411" w:type="dxa"/>
            <w:shd w:val="clear" w:color="auto" w:fill="auto"/>
          </w:tcPr>
          <w:p w14:paraId="4C42BC86" w14:textId="77777777" w:rsidR="00512FC7" w:rsidRPr="00512FC7" w:rsidRDefault="00512FC7" w:rsidP="00533FE7">
            <w:r w:rsidRPr="00512FC7">
              <w:lastRenderedPageBreak/>
              <w:t>PosEfct</w:t>
            </w:r>
          </w:p>
        </w:tc>
      </w:tr>
      <w:tr w:rsidR="00512FC7" w:rsidRPr="00512FC7" w14:paraId="24868A3F" w14:textId="77777777" w:rsidTr="00533FE7">
        <w:tc>
          <w:tcPr>
            <w:tcW w:w="828" w:type="dxa"/>
            <w:shd w:val="clear" w:color="auto" w:fill="auto"/>
          </w:tcPr>
          <w:p w14:paraId="4565B1EA" w14:textId="77777777" w:rsidR="00512FC7" w:rsidRPr="00512FC7" w:rsidRDefault="00512FC7" w:rsidP="00533FE7">
            <w:bookmarkStart w:id="1188" w:name="fld_LegCoveredOrUncovered" w:colFirst="1" w:colLast="1"/>
            <w:bookmarkEnd w:id="1187"/>
            <w:r w:rsidRPr="00512FC7">
              <w:lastRenderedPageBreak/>
              <w:t>565</w:t>
            </w:r>
          </w:p>
        </w:tc>
        <w:tc>
          <w:tcPr>
            <w:tcW w:w="2069" w:type="dxa"/>
            <w:shd w:val="clear" w:color="auto" w:fill="auto"/>
          </w:tcPr>
          <w:p w14:paraId="6967452F" w14:textId="77777777" w:rsidR="00512FC7" w:rsidRPr="00512FC7" w:rsidRDefault="00512FC7" w:rsidP="00533FE7">
            <w:r w:rsidRPr="00512FC7">
              <w:t>LegCoveredOrUncovered</w:t>
            </w:r>
          </w:p>
        </w:tc>
        <w:tc>
          <w:tcPr>
            <w:tcW w:w="1083" w:type="dxa"/>
            <w:shd w:val="clear" w:color="auto" w:fill="auto"/>
          </w:tcPr>
          <w:p w14:paraId="39D5FA7C" w14:textId="77777777" w:rsidR="00512FC7" w:rsidRPr="00512FC7" w:rsidRDefault="00512FC7" w:rsidP="00533FE7">
            <w:r w:rsidRPr="00512FC7">
              <w:t>int</w:t>
            </w:r>
          </w:p>
        </w:tc>
        <w:tc>
          <w:tcPr>
            <w:tcW w:w="4677" w:type="dxa"/>
            <w:shd w:val="clear" w:color="auto" w:fill="auto"/>
          </w:tcPr>
          <w:p w14:paraId="60F73BCA" w14:textId="77777777" w:rsidR="00512FC7" w:rsidRDefault="00512FC7" w:rsidP="00533FE7">
            <w:pPr>
              <w:jc w:val="left"/>
            </w:pPr>
            <w:r>
              <w:t>CoveredOrUncovered for leg of a multileg</w:t>
            </w:r>
            <w:r>
              <w:br/>
              <w:t>See CoveredOrUncovered (203) field for description</w:t>
            </w:r>
          </w:p>
          <w:p w14:paraId="07BD9EEF" w14:textId="77777777" w:rsidR="00512FC7" w:rsidRPr="00512FC7" w:rsidRDefault="00512FC7" w:rsidP="00533FE7">
            <w:pPr>
              <w:jc w:val="left"/>
            </w:pPr>
            <w:r>
              <w:t>Valid values:</w:t>
            </w:r>
            <w:r>
              <w:br/>
            </w:r>
            <w:r>
              <w:tab/>
              <w:t>0 - Covered</w:t>
            </w:r>
            <w:r>
              <w:br/>
            </w:r>
            <w:r>
              <w:tab/>
              <w:t>1 - Uncovered</w:t>
            </w:r>
          </w:p>
        </w:tc>
        <w:tc>
          <w:tcPr>
            <w:tcW w:w="4411" w:type="dxa"/>
            <w:shd w:val="clear" w:color="auto" w:fill="auto"/>
          </w:tcPr>
          <w:p w14:paraId="1086F58B" w14:textId="77777777" w:rsidR="00512FC7" w:rsidRPr="00512FC7" w:rsidRDefault="00512FC7" w:rsidP="00533FE7">
            <w:r w:rsidRPr="00512FC7">
              <w:t>Cover</w:t>
            </w:r>
          </w:p>
        </w:tc>
      </w:tr>
      <w:tr w:rsidR="00512FC7" w:rsidRPr="00512FC7" w14:paraId="4DFE7B43" w14:textId="77777777" w:rsidTr="00533FE7">
        <w:tc>
          <w:tcPr>
            <w:tcW w:w="828" w:type="dxa"/>
            <w:shd w:val="clear" w:color="auto" w:fill="auto"/>
          </w:tcPr>
          <w:p w14:paraId="587267EE" w14:textId="77777777" w:rsidR="00512FC7" w:rsidRPr="00512FC7" w:rsidRDefault="00512FC7" w:rsidP="00533FE7">
            <w:bookmarkStart w:id="1189" w:name="fld_LegPrice" w:colFirst="1" w:colLast="1"/>
            <w:bookmarkEnd w:id="1188"/>
            <w:r w:rsidRPr="00512FC7">
              <w:t>566</w:t>
            </w:r>
          </w:p>
        </w:tc>
        <w:tc>
          <w:tcPr>
            <w:tcW w:w="2069" w:type="dxa"/>
            <w:shd w:val="clear" w:color="auto" w:fill="auto"/>
          </w:tcPr>
          <w:p w14:paraId="3809F585" w14:textId="77777777" w:rsidR="00512FC7" w:rsidRPr="00512FC7" w:rsidRDefault="00512FC7" w:rsidP="00533FE7">
            <w:r w:rsidRPr="00512FC7">
              <w:t>LegPrice</w:t>
            </w:r>
          </w:p>
        </w:tc>
        <w:tc>
          <w:tcPr>
            <w:tcW w:w="1083" w:type="dxa"/>
            <w:shd w:val="clear" w:color="auto" w:fill="auto"/>
          </w:tcPr>
          <w:p w14:paraId="711CC3E8" w14:textId="77777777" w:rsidR="00512FC7" w:rsidRPr="00512FC7" w:rsidRDefault="00512FC7" w:rsidP="00533FE7">
            <w:r w:rsidRPr="00512FC7">
              <w:t>Price</w:t>
            </w:r>
          </w:p>
        </w:tc>
        <w:tc>
          <w:tcPr>
            <w:tcW w:w="4677" w:type="dxa"/>
            <w:shd w:val="clear" w:color="auto" w:fill="auto"/>
          </w:tcPr>
          <w:p w14:paraId="77949E41" w14:textId="77777777" w:rsidR="00512FC7" w:rsidRPr="00512FC7" w:rsidRDefault="00512FC7" w:rsidP="00533FE7">
            <w:pPr>
              <w:jc w:val="left"/>
            </w:pPr>
            <w:r w:rsidRPr="00512FC7">
              <w:t>Price for leg of a multileg</w:t>
            </w:r>
            <w:r>
              <w:br/>
            </w:r>
            <w:r w:rsidRPr="00512FC7">
              <w:t>See Price (44) field for description</w:t>
            </w:r>
          </w:p>
        </w:tc>
        <w:tc>
          <w:tcPr>
            <w:tcW w:w="4411" w:type="dxa"/>
            <w:shd w:val="clear" w:color="auto" w:fill="auto"/>
          </w:tcPr>
          <w:p w14:paraId="1B8810F0" w14:textId="77777777" w:rsidR="00512FC7" w:rsidRPr="00512FC7" w:rsidRDefault="00512FC7" w:rsidP="00533FE7">
            <w:r w:rsidRPr="00512FC7">
              <w:t>Px</w:t>
            </w:r>
          </w:p>
        </w:tc>
      </w:tr>
      <w:tr w:rsidR="00512FC7" w:rsidRPr="00512FC7" w14:paraId="207A2DE5" w14:textId="77777777" w:rsidTr="00533FE7">
        <w:tc>
          <w:tcPr>
            <w:tcW w:w="828" w:type="dxa"/>
            <w:shd w:val="clear" w:color="auto" w:fill="auto"/>
          </w:tcPr>
          <w:p w14:paraId="36CB9C65" w14:textId="77777777" w:rsidR="00512FC7" w:rsidRPr="00512FC7" w:rsidRDefault="00512FC7" w:rsidP="00533FE7">
            <w:bookmarkStart w:id="1190" w:name="fld_TradSesStatusRejReason" w:colFirst="1" w:colLast="1"/>
            <w:bookmarkEnd w:id="1189"/>
            <w:r w:rsidRPr="00512FC7">
              <w:t>567</w:t>
            </w:r>
          </w:p>
        </w:tc>
        <w:tc>
          <w:tcPr>
            <w:tcW w:w="2069" w:type="dxa"/>
            <w:shd w:val="clear" w:color="auto" w:fill="auto"/>
          </w:tcPr>
          <w:p w14:paraId="3C3BAD7A" w14:textId="77777777" w:rsidR="00512FC7" w:rsidRPr="00512FC7" w:rsidRDefault="00512FC7" w:rsidP="00533FE7">
            <w:r w:rsidRPr="00512FC7">
              <w:t>TradSesStatusRejReason</w:t>
            </w:r>
          </w:p>
        </w:tc>
        <w:tc>
          <w:tcPr>
            <w:tcW w:w="1083" w:type="dxa"/>
            <w:shd w:val="clear" w:color="auto" w:fill="auto"/>
          </w:tcPr>
          <w:p w14:paraId="587AF28B" w14:textId="77777777" w:rsidR="00512FC7" w:rsidRPr="00512FC7" w:rsidRDefault="00512FC7" w:rsidP="00533FE7">
            <w:r w:rsidRPr="00512FC7">
              <w:t>int</w:t>
            </w:r>
          </w:p>
        </w:tc>
        <w:tc>
          <w:tcPr>
            <w:tcW w:w="4677" w:type="dxa"/>
            <w:shd w:val="clear" w:color="auto" w:fill="auto"/>
          </w:tcPr>
          <w:p w14:paraId="7FB7946F" w14:textId="77777777" w:rsidR="00512FC7" w:rsidRDefault="00512FC7" w:rsidP="00533FE7">
            <w:pPr>
              <w:jc w:val="left"/>
            </w:pPr>
            <w:r>
              <w:t>Indicates the reason a Trading Session Status Request was rejected.</w:t>
            </w:r>
          </w:p>
          <w:p w14:paraId="40C673A4" w14:textId="77777777" w:rsidR="00512FC7" w:rsidRDefault="00512FC7" w:rsidP="00533FE7">
            <w:pPr>
              <w:jc w:val="left"/>
            </w:pPr>
            <w:r>
              <w:t>Valid values:</w:t>
            </w:r>
            <w:r>
              <w:br/>
            </w:r>
            <w:r>
              <w:tab/>
              <w:t>1 - Unknown or invalid TradingSessionID</w:t>
            </w:r>
            <w:r>
              <w:br/>
            </w:r>
            <w:r>
              <w:tab/>
              <w:t>99 - Other</w:t>
            </w:r>
          </w:p>
          <w:p w14:paraId="184F243C" w14:textId="77777777" w:rsidR="00512FC7" w:rsidRDefault="00512FC7" w:rsidP="00533FE7">
            <w:pPr>
              <w:jc w:val="left"/>
            </w:pPr>
          </w:p>
          <w:p w14:paraId="2F2DDA7B" w14:textId="77777777" w:rsidR="00512FC7" w:rsidRPr="00512FC7" w:rsidRDefault="00512FC7" w:rsidP="00533FE7">
            <w:pPr>
              <w:jc w:val="left"/>
            </w:pPr>
            <w:r>
              <w:t>or any value conforming to the data type Reserved100Plus</w:t>
            </w:r>
          </w:p>
        </w:tc>
        <w:tc>
          <w:tcPr>
            <w:tcW w:w="4411" w:type="dxa"/>
            <w:shd w:val="clear" w:color="auto" w:fill="auto"/>
          </w:tcPr>
          <w:p w14:paraId="0D235B81" w14:textId="77777777" w:rsidR="00512FC7" w:rsidRPr="00512FC7" w:rsidRDefault="00512FC7" w:rsidP="00533FE7">
            <w:r w:rsidRPr="00512FC7">
              <w:t>StatRejRsn</w:t>
            </w:r>
          </w:p>
        </w:tc>
      </w:tr>
      <w:tr w:rsidR="00512FC7" w:rsidRPr="00512FC7" w14:paraId="364EEE3C" w14:textId="77777777" w:rsidTr="00533FE7">
        <w:tc>
          <w:tcPr>
            <w:tcW w:w="828" w:type="dxa"/>
            <w:shd w:val="clear" w:color="auto" w:fill="auto"/>
          </w:tcPr>
          <w:p w14:paraId="0A3F6F5B" w14:textId="77777777" w:rsidR="00512FC7" w:rsidRPr="00512FC7" w:rsidRDefault="00512FC7" w:rsidP="00533FE7">
            <w:bookmarkStart w:id="1191" w:name="fld_TradeRequestID" w:colFirst="1" w:colLast="1"/>
            <w:bookmarkEnd w:id="1190"/>
            <w:r w:rsidRPr="00512FC7">
              <w:t>568</w:t>
            </w:r>
          </w:p>
        </w:tc>
        <w:tc>
          <w:tcPr>
            <w:tcW w:w="2069" w:type="dxa"/>
            <w:shd w:val="clear" w:color="auto" w:fill="auto"/>
          </w:tcPr>
          <w:p w14:paraId="3E9F9C46" w14:textId="77777777" w:rsidR="00512FC7" w:rsidRPr="00512FC7" w:rsidRDefault="00512FC7" w:rsidP="00533FE7">
            <w:r w:rsidRPr="00512FC7">
              <w:t>TradeRequestID</w:t>
            </w:r>
          </w:p>
        </w:tc>
        <w:tc>
          <w:tcPr>
            <w:tcW w:w="1083" w:type="dxa"/>
            <w:shd w:val="clear" w:color="auto" w:fill="auto"/>
          </w:tcPr>
          <w:p w14:paraId="0C3AF556" w14:textId="77777777" w:rsidR="00512FC7" w:rsidRPr="00512FC7" w:rsidRDefault="00512FC7" w:rsidP="00533FE7">
            <w:r w:rsidRPr="00512FC7">
              <w:t>String</w:t>
            </w:r>
          </w:p>
        </w:tc>
        <w:tc>
          <w:tcPr>
            <w:tcW w:w="4677" w:type="dxa"/>
            <w:shd w:val="clear" w:color="auto" w:fill="auto"/>
          </w:tcPr>
          <w:p w14:paraId="4CE297CB" w14:textId="77777777" w:rsidR="00512FC7" w:rsidRPr="00512FC7" w:rsidRDefault="00512FC7" w:rsidP="00533FE7">
            <w:pPr>
              <w:jc w:val="left"/>
            </w:pPr>
            <w:r w:rsidRPr="00512FC7">
              <w:t>Trade Capture Report Request ID</w:t>
            </w:r>
          </w:p>
        </w:tc>
        <w:tc>
          <w:tcPr>
            <w:tcW w:w="4411" w:type="dxa"/>
            <w:shd w:val="clear" w:color="auto" w:fill="auto"/>
          </w:tcPr>
          <w:p w14:paraId="2BE61F63" w14:textId="77777777" w:rsidR="00512FC7" w:rsidRPr="00512FC7" w:rsidRDefault="00512FC7" w:rsidP="00533FE7">
            <w:r w:rsidRPr="00512FC7">
              <w:t>ReqID</w:t>
            </w:r>
          </w:p>
        </w:tc>
      </w:tr>
      <w:tr w:rsidR="00512FC7" w:rsidRPr="00512FC7" w14:paraId="2D9B75FF" w14:textId="77777777" w:rsidTr="00533FE7">
        <w:tc>
          <w:tcPr>
            <w:tcW w:w="828" w:type="dxa"/>
            <w:shd w:val="clear" w:color="auto" w:fill="auto"/>
          </w:tcPr>
          <w:p w14:paraId="0D164266" w14:textId="77777777" w:rsidR="00512FC7" w:rsidRPr="00512FC7" w:rsidRDefault="00512FC7" w:rsidP="00533FE7">
            <w:bookmarkStart w:id="1192" w:name="fld_TradeRequestType" w:colFirst="1" w:colLast="1"/>
            <w:bookmarkEnd w:id="1191"/>
            <w:r w:rsidRPr="00512FC7">
              <w:t>569</w:t>
            </w:r>
          </w:p>
        </w:tc>
        <w:tc>
          <w:tcPr>
            <w:tcW w:w="2069" w:type="dxa"/>
            <w:shd w:val="clear" w:color="auto" w:fill="auto"/>
          </w:tcPr>
          <w:p w14:paraId="29FE0B4A" w14:textId="77777777" w:rsidR="00512FC7" w:rsidRPr="00512FC7" w:rsidRDefault="00512FC7" w:rsidP="00533FE7">
            <w:r w:rsidRPr="00512FC7">
              <w:t>TradeRequestType</w:t>
            </w:r>
          </w:p>
        </w:tc>
        <w:tc>
          <w:tcPr>
            <w:tcW w:w="1083" w:type="dxa"/>
            <w:shd w:val="clear" w:color="auto" w:fill="auto"/>
          </w:tcPr>
          <w:p w14:paraId="1203CD42" w14:textId="77777777" w:rsidR="00512FC7" w:rsidRPr="00512FC7" w:rsidRDefault="00512FC7" w:rsidP="00533FE7">
            <w:r w:rsidRPr="00512FC7">
              <w:t>int</w:t>
            </w:r>
          </w:p>
        </w:tc>
        <w:tc>
          <w:tcPr>
            <w:tcW w:w="4677" w:type="dxa"/>
            <w:shd w:val="clear" w:color="auto" w:fill="auto"/>
          </w:tcPr>
          <w:p w14:paraId="36E6195F" w14:textId="77777777" w:rsidR="00512FC7" w:rsidRDefault="00512FC7" w:rsidP="00533FE7">
            <w:pPr>
              <w:jc w:val="left"/>
            </w:pPr>
            <w:r>
              <w:t>Type of Trade Capture Report.</w:t>
            </w:r>
          </w:p>
          <w:p w14:paraId="3468146C" w14:textId="77777777" w:rsidR="00512FC7" w:rsidRPr="00512FC7" w:rsidRDefault="00512FC7" w:rsidP="00533FE7">
            <w:pPr>
              <w:jc w:val="left"/>
            </w:pPr>
            <w:r>
              <w:t>Valid values:</w:t>
            </w:r>
            <w:r>
              <w:br/>
            </w:r>
            <w:r>
              <w:tab/>
              <w:t>0 - All Trades</w:t>
            </w:r>
            <w:r>
              <w:br/>
            </w:r>
            <w:r>
              <w:tab/>
              <w:t>1 - Matched trades matching criteria provided on request (Parties, ExecID, TradeID, OrderID, Instrument, InputSource, etc.)</w:t>
            </w:r>
            <w:r>
              <w:br/>
            </w:r>
            <w:r>
              <w:tab/>
              <w:t>2 - Unmatched trades that match criteria</w:t>
            </w:r>
            <w:r>
              <w:br/>
            </w:r>
            <w:r>
              <w:tab/>
              <w:t>3 - Unreported trades that match criteria</w:t>
            </w:r>
            <w:r>
              <w:br/>
            </w:r>
            <w:r>
              <w:tab/>
              <w:t>4 - Advisories that match criteria</w:t>
            </w:r>
          </w:p>
        </w:tc>
        <w:tc>
          <w:tcPr>
            <w:tcW w:w="4411" w:type="dxa"/>
            <w:shd w:val="clear" w:color="auto" w:fill="auto"/>
          </w:tcPr>
          <w:p w14:paraId="17E454F2" w14:textId="77777777" w:rsidR="00512FC7" w:rsidRPr="00512FC7" w:rsidRDefault="00512FC7" w:rsidP="00533FE7">
            <w:r w:rsidRPr="00512FC7">
              <w:t>ReqTyp</w:t>
            </w:r>
          </w:p>
        </w:tc>
      </w:tr>
      <w:tr w:rsidR="00512FC7" w:rsidRPr="00512FC7" w14:paraId="2C5C8626" w14:textId="77777777" w:rsidTr="00533FE7">
        <w:tc>
          <w:tcPr>
            <w:tcW w:w="828" w:type="dxa"/>
            <w:shd w:val="clear" w:color="auto" w:fill="auto"/>
          </w:tcPr>
          <w:p w14:paraId="400A8650" w14:textId="77777777" w:rsidR="00512FC7" w:rsidRPr="00512FC7" w:rsidRDefault="00512FC7" w:rsidP="00533FE7">
            <w:bookmarkStart w:id="1193" w:name="fld_PreviouslyReported" w:colFirst="1" w:colLast="1"/>
            <w:bookmarkEnd w:id="1192"/>
            <w:r w:rsidRPr="00512FC7">
              <w:t>570</w:t>
            </w:r>
          </w:p>
        </w:tc>
        <w:tc>
          <w:tcPr>
            <w:tcW w:w="2069" w:type="dxa"/>
            <w:shd w:val="clear" w:color="auto" w:fill="auto"/>
          </w:tcPr>
          <w:p w14:paraId="6ECF7A42" w14:textId="77777777" w:rsidR="00512FC7" w:rsidRPr="00512FC7" w:rsidRDefault="00512FC7" w:rsidP="00533FE7">
            <w:r w:rsidRPr="00512FC7">
              <w:t>PreviouslyReported</w:t>
            </w:r>
          </w:p>
        </w:tc>
        <w:tc>
          <w:tcPr>
            <w:tcW w:w="1083" w:type="dxa"/>
            <w:shd w:val="clear" w:color="auto" w:fill="auto"/>
          </w:tcPr>
          <w:p w14:paraId="289235F5" w14:textId="77777777" w:rsidR="00512FC7" w:rsidRPr="00512FC7" w:rsidRDefault="00512FC7" w:rsidP="00533FE7">
            <w:r w:rsidRPr="00512FC7">
              <w:t>Boolean</w:t>
            </w:r>
          </w:p>
        </w:tc>
        <w:tc>
          <w:tcPr>
            <w:tcW w:w="4677" w:type="dxa"/>
            <w:shd w:val="clear" w:color="auto" w:fill="auto"/>
          </w:tcPr>
          <w:p w14:paraId="0C2CB4C6" w14:textId="77777777" w:rsidR="00512FC7" w:rsidRDefault="00512FC7" w:rsidP="00533FE7">
            <w:pPr>
              <w:jc w:val="left"/>
            </w:pPr>
            <w:r>
              <w:t>Indicates if the trade capture report was previously reported to the counterparty</w:t>
            </w:r>
          </w:p>
          <w:p w14:paraId="2A1FCF52" w14:textId="77777777" w:rsidR="00512FC7" w:rsidRPr="00512FC7" w:rsidRDefault="00512FC7" w:rsidP="00533FE7">
            <w:pPr>
              <w:jc w:val="left"/>
            </w:pPr>
            <w:r>
              <w:t>Valid values:</w:t>
            </w:r>
            <w:r>
              <w:br/>
            </w:r>
            <w:r>
              <w:tab/>
              <w:t>N - Not reported to counterparty</w:t>
            </w:r>
            <w:r>
              <w:br/>
            </w:r>
            <w:r>
              <w:tab/>
              <w:t>Y - Perviously reported to counterparty</w:t>
            </w:r>
          </w:p>
        </w:tc>
        <w:tc>
          <w:tcPr>
            <w:tcW w:w="4411" w:type="dxa"/>
            <w:shd w:val="clear" w:color="auto" w:fill="auto"/>
          </w:tcPr>
          <w:p w14:paraId="216149E4" w14:textId="77777777" w:rsidR="00512FC7" w:rsidRPr="00512FC7" w:rsidRDefault="00512FC7" w:rsidP="00533FE7">
            <w:r w:rsidRPr="00512FC7">
              <w:t>PrevlyRpted</w:t>
            </w:r>
          </w:p>
        </w:tc>
      </w:tr>
      <w:tr w:rsidR="00512FC7" w:rsidRPr="00512FC7" w14:paraId="6857C32A" w14:textId="77777777" w:rsidTr="00533FE7">
        <w:tc>
          <w:tcPr>
            <w:tcW w:w="828" w:type="dxa"/>
            <w:shd w:val="clear" w:color="auto" w:fill="auto"/>
          </w:tcPr>
          <w:p w14:paraId="74931CDE" w14:textId="77777777" w:rsidR="00512FC7" w:rsidRPr="00512FC7" w:rsidRDefault="00512FC7" w:rsidP="00533FE7">
            <w:bookmarkStart w:id="1194" w:name="fld_TradeReportID" w:colFirst="1" w:colLast="1"/>
            <w:bookmarkEnd w:id="1193"/>
            <w:r w:rsidRPr="00512FC7">
              <w:t>571</w:t>
            </w:r>
          </w:p>
        </w:tc>
        <w:tc>
          <w:tcPr>
            <w:tcW w:w="2069" w:type="dxa"/>
            <w:shd w:val="clear" w:color="auto" w:fill="auto"/>
          </w:tcPr>
          <w:p w14:paraId="4AC77246" w14:textId="77777777" w:rsidR="00512FC7" w:rsidRPr="00512FC7" w:rsidRDefault="00512FC7" w:rsidP="00533FE7">
            <w:r w:rsidRPr="00512FC7">
              <w:t>TradeReportID</w:t>
            </w:r>
          </w:p>
        </w:tc>
        <w:tc>
          <w:tcPr>
            <w:tcW w:w="1083" w:type="dxa"/>
            <w:shd w:val="clear" w:color="auto" w:fill="auto"/>
          </w:tcPr>
          <w:p w14:paraId="6077CA8F" w14:textId="77777777" w:rsidR="00512FC7" w:rsidRPr="00512FC7" w:rsidRDefault="00512FC7" w:rsidP="00533FE7">
            <w:r w:rsidRPr="00512FC7">
              <w:t>String</w:t>
            </w:r>
          </w:p>
        </w:tc>
        <w:tc>
          <w:tcPr>
            <w:tcW w:w="4677" w:type="dxa"/>
            <w:shd w:val="clear" w:color="auto" w:fill="auto"/>
          </w:tcPr>
          <w:p w14:paraId="6EA2B5B3" w14:textId="77777777" w:rsidR="00512FC7" w:rsidRPr="00512FC7" w:rsidRDefault="00512FC7" w:rsidP="00533FE7">
            <w:pPr>
              <w:jc w:val="left"/>
            </w:pPr>
            <w:r w:rsidRPr="00512FC7">
              <w:t>Unique identifier of trade capture report</w:t>
            </w:r>
          </w:p>
        </w:tc>
        <w:tc>
          <w:tcPr>
            <w:tcW w:w="4411" w:type="dxa"/>
            <w:shd w:val="clear" w:color="auto" w:fill="auto"/>
          </w:tcPr>
          <w:p w14:paraId="7321877D" w14:textId="77777777" w:rsidR="00512FC7" w:rsidRPr="00512FC7" w:rsidRDefault="00512FC7" w:rsidP="00533FE7">
            <w:r w:rsidRPr="00512FC7">
              <w:t>RptID</w:t>
            </w:r>
          </w:p>
        </w:tc>
      </w:tr>
      <w:tr w:rsidR="00512FC7" w:rsidRPr="00512FC7" w14:paraId="12482346" w14:textId="77777777" w:rsidTr="00533FE7">
        <w:tc>
          <w:tcPr>
            <w:tcW w:w="828" w:type="dxa"/>
            <w:shd w:val="clear" w:color="auto" w:fill="auto"/>
          </w:tcPr>
          <w:p w14:paraId="09E70CBC" w14:textId="77777777" w:rsidR="00512FC7" w:rsidRPr="00512FC7" w:rsidRDefault="00512FC7" w:rsidP="00533FE7">
            <w:bookmarkStart w:id="1195" w:name="fld_TradeReportRefID" w:colFirst="1" w:colLast="1"/>
            <w:bookmarkEnd w:id="1194"/>
            <w:r w:rsidRPr="00512FC7">
              <w:lastRenderedPageBreak/>
              <w:t>572</w:t>
            </w:r>
          </w:p>
        </w:tc>
        <w:tc>
          <w:tcPr>
            <w:tcW w:w="2069" w:type="dxa"/>
            <w:shd w:val="clear" w:color="auto" w:fill="auto"/>
          </w:tcPr>
          <w:p w14:paraId="7FE0400A" w14:textId="77777777" w:rsidR="00512FC7" w:rsidRPr="00512FC7" w:rsidRDefault="00512FC7" w:rsidP="00533FE7">
            <w:r w:rsidRPr="00512FC7">
              <w:t>TradeReportRefID</w:t>
            </w:r>
          </w:p>
        </w:tc>
        <w:tc>
          <w:tcPr>
            <w:tcW w:w="1083" w:type="dxa"/>
            <w:shd w:val="clear" w:color="auto" w:fill="auto"/>
          </w:tcPr>
          <w:p w14:paraId="5905C53B" w14:textId="77777777" w:rsidR="00512FC7" w:rsidRPr="00512FC7" w:rsidRDefault="00512FC7" w:rsidP="00533FE7">
            <w:r w:rsidRPr="00512FC7">
              <w:t>String</w:t>
            </w:r>
          </w:p>
        </w:tc>
        <w:tc>
          <w:tcPr>
            <w:tcW w:w="4677" w:type="dxa"/>
            <w:shd w:val="clear" w:color="auto" w:fill="auto"/>
          </w:tcPr>
          <w:p w14:paraId="4D6C3D2D" w14:textId="77777777" w:rsidR="00512FC7" w:rsidRPr="00512FC7" w:rsidRDefault="00512FC7" w:rsidP="00533FE7">
            <w:pPr>
              <w:jc w:val="left"/>
            </w:pPr>
            <w:r w:rsidRPr="00512FC7">
              <w:t>Reference identifier used with CANCEL and REPLACE transaction types.</w:t>
            </w:r>
          </w:p>
        </w:tc>
        <w:tc>
          <w:tcPr>
            <w:tcW w:w="4411" w:type="dxa"/>
            <w:shd w:val="clear" w:color="auto" w:fill="auto"/>
          </w:tcPr>
          <w:p w14:paraId="4C73D1E5" w14:textId="77777777" w:rsidR="00512FC7" w:rsidRPr="00512FC7" w:rsidRDefault="00512FC7" w:rsidP="00533FE7">
            <w:r w:rsidRPr="00512FC7">
              <w:t>RptRefID</w:t>
            </w:r>
          </w:p>
        </w:tc>
      </w:tr>
      <w:tr w:rsidR="00512FC7" w:rsidRPr="00512FC7" w14:paraId="6714C7E5" w14:textId="77777777" w:rsidTr="00533FE7">
        <w:tc>
          <w:tcPr>
            <w:tcW w:w="828" w:type="dxa"/>
            <w:shd w:val="clear" w:color="auto" w:fill="auto"/>
          </w:tcPr>
          <w:p w14:paraId="747DE92D" w14:textId="77777777" w:rsidR="00512FC7" w:rsidRPr="00512FC7" w:rsidRDefault="00512FC7" w:rsidP="00533FE7">
            <w:bookmarkStart w:id="1196" w:name="fld_MatchStatus" w:colFirst="1" w:colLast="1"/>
            <w:bookmarkEnd w:id="1195"/>
            <w:r w:rsidRPr="00512FC7">
              <w:t>573</w:t>
            </w:r>
          </w:p>
        </w:tc>
        <w:tc>
          <w:tcPr>
            <w:tcW w:w="2069" w:type="dxa"/>
            <w:shd w:val="clear" w:color="auto" w:fill="auto"/>
          </w:tcPr>
          <w:p w14:paraId="1D675EC2" w14:textId="77777777" w:rsidR="00512FC7" w:rsidRPr="00512FC7" w:rsidRDefault="00512FC7" w:rsidP="00533FE7">
            <w:r w:rsidRPr="00512FC7">
              <w:t>MatchStatus</w:t>
            </w:r>
          </w:p>
        </w:tc>
        <w:tc>
          <w:tcPr>
            <w:tcW w:w="1083" w:type="dxa"/>
            <w:shd w:val="clear" w:color="auto" w:fill="auto"/>
          </w:tcPr>
          <w:p w14:paraId="21AAF240" w14:textId="77777777" w:rsidR="00512FC7" w:rsidRPr="00512FC7" w:rsidRDefault="00512FC7" w:rsidP="00533FE7">
            <w:r w:rsidRPr="00512FC7">
              <w:t>char</w:t>
            </w:r>
          </w:p>
        </w:tc>
        <w:tc>
          <w:tcPr>
            <w:tcW w:w="4677" w:type="dxa"/>
            <w:shd w:val="clear" w:color="auto" w:fill="auto"/>
          </w:tcPr>
          <w:p w14:paraId="361C3673" w14:textId="77777777" w:rsidR="00512FC7" w:rsidRDefault="00512FC7" w:rsidP="00533FE7">
            <w:pPr>
              <w:jc w:val="left"/>
            </w:pPr>
            <w:r>
              <w:t>The status of this trade with respect to matching or comparison.</w:t>
            </w:r>
          </w:p>
          <w:p w14:paraId="7361B244" w14:textId="77777777" w:rsidR="00512FC7" w:rsidRPr="00512FC7" w:rsidRDefault="00512FC7" w:rsidP="00533FE7">
            <w:pPr>
              <w:jc w:val="left"/>
            </w:pPr>
            <w:r>
              <w:t>Valid values:</w:t>
            </w:r>
            <w:r>
              <w:br/>
            </w:r>
            <w:r>
              <w:tab/>
              <w:t>0 - Compared, matched or affirmed</w:t>
            </w:r>
            <w:r>
              <w:br/>
            </w:r>
            <w:r>
              <w:tab/>
              <w:t>1 - Uncompared, unmatched, or unaffirmed</w:t>
            </w:r>
            <w:r>
              <w:br/>
            </w:r>
            <w:r>
              <w:tab/>
              <w:t>2 - Advisory or alert</w:t>
            </w:r>
          </w:p>
        </w:tc>
        <w:tc>
          <w:tcPr>
            <w:tcW w:w="4411" w:type="dxa"/>
            <w:shd w:val="clear" w:color="auto" w:fill="auto"/>
          </w:tcPr>
          <w:p w14:paraId="0600C867" w14:textId="77777777" w:rsidR="00512FC7" w:rsidRPr="00512FC7" w:rsidRDefault="00512FC7" w:rsidP="00533FE7">
            <w:r w:rsidRPr="00512FC7">
              <w:t>MtchStat</w:t>
            </w:r>
          </w:p>
        </w:tc>
      </w:tr>
      <w:tr w:rsidR="00512FC7" w:rsidRPr="00512FC7" w14:paraId="1E4E7845" w14:textId="77777777" w:rsidTr="00533FE7">
        <w:tc>
          <w:tcPr>
            <w:tcW w:w="828" w:type="dxa"/>
            <w:shd w:val="clear" w:color="auto" w:fill="auto"/>
          </w:tcPr>
          <w:p w14:paraId="23458A0A" w14:textId="77777777" w:rsidR="00512FC7" w:rsidRPr="00512FC7" w:rsidRDefault="00512FC7" w:rsidP="00533FE7">
            <w:bookmarkStart w:id="1197" w:name="fld_MatchType" w:colFirst="1" w:colLast="1"/>
            <w:bookmarkEnd w:id="1196"/>
            <w:r w:rsidRPr="00512FC7">
              <w:t>574</w:t>
            </w:r>
          </w:p>
        </w:tc>
        <w:tc>
          <w:tcPr>
            <w:tcW w:w="2069" w:type="dxa"/>
            <w:shd w:val="clear" w:color="auto" w:fill="auto"/>
          </w:tcPr>
          <w:p w14:paraId="3DCD600C" w14:textId="77777777" w:rsidR="00512FC7" w:rsidRPr="00512FC7" w:rsidRDefault="00512FC7" w:rsidP="00533FE7">
            <w:r w:rsidRPr="00512FC7">
              <w:t>MatchType</w:t>
            </w:r>
          </w:p>
        </w:tc>
        <w:tc>
          <w:tcPr>
            <w:tcW w:w="1083" w:type="dxa"/>
            <w:shd w:val="clear" w:color="auto" w:fill="auto"/>
          </w:tcPr>
          <w:p w14:paraId="0AEA91F7" w14:textId="77777777" w:rsidR="00512FC7" w:rsidRPr="00512FC7" w:rsidRDefault="00512FC7" w:rsidP="00533FE7">
            <w:r w:rsidRPr="00512FC7">
              <w:t>String</w:t>
            </w:r>
          </w:p>
        </w:tc>
        <w:tc>
          <w:tcPr>
            <w:tcW w:w="4677" w:type="dxa"/>
            <w:shd w:val="clear" w:color="auto" w:fill="auto"/>
          </w:tcPr>
          <w:p w14:paraId="63EE6FE5" w14:textId="77777777" w:rsidR="00512FC7" w:rsidRDefault="00512FC7" w:rsidP="00533FE7">
            <w:pPr>
              <w:jc w:val="left"/>
            </w:pPr>
            <w:r>
              <w:t>The point in the matching process at which this trade was matched.</w:t>
            </w:r>
          </w:p>
          <w:p w14:paraId="4D4782C0" w14:textId="77777777" w:rsidR="00512FC7" w:rsidRPr="00512FC7" w:rsidRDefault="00512FC7" w:rsidP="00533FE7">
            <w:pPr>
              <w:jc w:val="left"/>
            </w:pPr>
            <w:r>
              <w:t>Valid values:</w:t>
            </w:r>
            <w:r>
              <w:br/>
              <w:t>General Purpose</w:t>
            </w:r>
            <w:r>
              <w:br/>
            </w:r>
            <w:r>
              <w:tab/>
              <w:t>1 - One-Party Trade Report (privately negotiated trade)</w:t>
            </w:r>
            <w:r>
              <w:br/>
            </w:r>
            <w:r>
              <w:tab/>
              <w:t>2 - Two-Party Trade Report (privately negotiated trade)</w:t>
            </w:r>
            <w:r>
              <w:br/>
            </w:r>
            <w:r>
              <w:tab/>
              <w:t>3 - Confirmed Trade Report (reporting from recognized markets)</w:t>
            </w:r>
            <w:r>
              <w:br/>
            </w:r>
            <w:r>
              <w:tab/>
              <w:t>4 - Auto-match</w:t>
            </w:r>
            <w:r>
              <w:br/>
            </w:r>
            <w:r>
              <w:tab/>
              <w:t>5 - Cross Auction</w:t>
            </w:r>
            <w:r>
              <w:br/>
            </w:r>
            <w:r>
              <w:tab/>
              <w:t>6 - Counter-Order Selection</w:t>
            </w:r>
            <w:r>
              <w:br/>
            </w:r>
            <w:r>
              <w:tab/>
              <w:t>7 - Call Auction</w:t>
            </w:r>
            <w:r>
              <w:br/>
            </w:r>
            <w:r>
              <w:tab/>
              <w:t>8 - Issuing/Buy Back Auction</w:t>
            </w:r>
            <w:r>
              <w:br/>
              <w:t>NASDAQ</w:t>
            </w:r>
            <w:r>
              <w:br/>
            </w:r>
            <w:r>
              <w:tab/>
              <w:t>M3 - ACT Accepted Trade</w:t>
            </w:r>
            <w:r>
              <w:br/>
            </w:r>
            <w:r>
              <w:tab/>
              <w:t>M4 - ACT Default Trade</w:t>
            </w:r>
            <w:r>
              <w:br/>
            </w:r>
            <w:r>
              <w:tab/>
              <w:t>M5 - ACT Default After M2</w:t>
            </w:r>
            <w:r>
              <w:br/>
            </w:r>
            <w:r>
              <w:tab/>
              <w:t>M6 - ACT M6 Match</w:t>
            </w:r>
            <w:r>
              <w:br/>
              <w:t>NYSE and AMEX</w:t>
            </w:r>
            <w:r>
              <w:br/>
            </w:r>
            <w:r>
              <w:tab/>
              <w:t>A1 - Exact match on Trade Date, Stock Symbol, Quantity, Price, Trade Type, and Special Trade Indicator plus four badges and execution time (within two-minute window)</w:t>
            </w:r>
            <w:r>
              <w:br/>
            </w:r>
            <w:r>
              <w:tab/>
              <w:t>A2 - Exact match on Trade Date, Stock Symbol, Quantity, Price, Trade Type, and Special Trade Indicator, plus four badges</w:t>
            </w:r>
            <w:r>
              <w:br/>
            </w:r>
            <w:r>
              <w:lastRenderedPageBreak/>
              <w:tab/>
              <w:t>A3 - Exact match on Trade Date, Stock Symbol, Quantity, Price, Trade Type, and Special Trade Indicator, plus two badges and execution time (within two-minute window)</w:t>
            </w:r>
            <w:r>
              <w:br/>
            </w:r>
            <w:r>
              <w:tab/>
              <w:t>A4 - Exact match on Trade Date, Stock Symbol, Quantity, Price, Trade Type, and Special Trade Indicator, plus two badges</w:t>
            </w:r>
            <w:r>
              <w:br/>
            </w:r>
            <w:r>
              <w:tab/>
              <w:t>A5 - Exact match on Trade Date, Stock Symbol, Quantity, Price, TradeType, and Special Trade Indicator plus execution time (within two-minute window)</w:t>
            </w:r>
            <w:r>
              <w:br/>
            </w:r>
            <w:r>
              <w:tab/>
              <w:t>AQ - Compared records resulting from stamped advisories or specialist accepts/pair-offs</w:t>
            </w:r>
            <w:r>
              <w:br/>
            </w:r>
            <w:r>
              <w:tab/>
              <w:t>S1 - Summarized match using A1 exact match criteria except quantity is summaried</w:t>
            </w:r>
            <w:r>
              <w:br/>
            </w:r>
            <w:r>
              <w:tab/>
              <w:t>S2 - Summarized match using A2 exact match criteria except quantity is summarized</w:t>
            </w:r>
            <w:r>
              <w:br/>
            </w:r>
            <w:r>
              <w:tab/>
              <w:t>S3 - Summarized match using A3 exact match criteria except quantity is summarized</w:t>
            </w:r>
            <w:r>
              <w:br/>
            </w:r>
            <w:r>
              <w:tab/>
              <w:t>S4 - Summarized match using A4 exact match criteria except quantity is summarized</w:t>
            </w:r>
            <w:r>
              <w:br/>
            </w:r>
            <w:r>
              <w:tab/>
              <w:t>S5 - Summarized match using A5 exact match criteria except quantity is summarized</w:t>
            </w:r>
            <w:r>
              <w:br/>
              <w:t>NYSE, AMEX and NASDAQ</w:t>
            </w:r>
            <w:r>
              <w:br/>
            </w:r>
            <w:r>
              <w:tab/>
              <w:t>M1 - Exact match on Trade Date, Stock Symbol, Quantity, Price, Trade Type, and Special Trade Indicator minus badges And times: ACT M1 match</w:t>
            </w:r>
            <w:r>
              <w:br/>
            </w:r>
            <w:r>
              <w:tab/>
              <w:t>M2 - Summarized match minus badges and times: ACT M2 Match</w:t>
            </w:r>
            <w:r>
              <w:br/>
            </w:r>
            <w:r>
              <w:tab/>
              <w:t>MT - OCS Locked In: Non-ACT</w:t>
            </w:r>
          </w:p>
        </w:tc>
        <w:tc>
          <w:tcPr>
            <w:tcW w:w="4411" w:type="dxa"/>
            <w:shd w:val="clear" w:color="auto" w:fill="auto"/>
          </w:tcPr>
          <w:p w14:paraId="4B6FE26E" w14:textId="77777777" w:rsidR="00512FC7" w:rsidRPr="00512FC7" w:rsidRDefault="00512FC7" w:rsidP="00533FE7">
            <w:r w:rsidRPr="00512FC7">
              <w:lastRenderedPageBreak/>
              <w:t>MtchTyp</w:t>
            </w:r>
          </w:p>
        </w:tc>
      </w:tr>
      <w:tr w:rsidR="00512FC7" w:rsidRPr="00512FC7" w14:paraId="684DD067" w14:textId="77777777" w:rsidTr="00533FE7">
        <w:tc>
          <w:tcPr>
            <w:tcW w:w="828" w:type="dxa"/>
            <w:shd w:val="clear" w:color="auto" w:fill="auto"/>
          </w:tcPr>
          <w:p w14:paraId="4368AE88" w14:textId="77777777" w:rsidR="00512FC7" w:rsidRPr="00512FC7" w:rsidRDefault="00512FC7" w:rsidP="00533FE7">
            <w:bookmarkStart w:id="1198" w:name="fld_OddLot" w:colFirst="1" w:colLast="1"/>
            <w:bookmarkEnd w:id="1197"/>
            <w:r w:rsidRPr="00512FC7">
              <w:lastRenderedPageBreak/>
              <w:t>575</w:t>
            </w:r>
          </w:p>
        </w:tc>
        <w:tc>
          <w:tcPr>
            <w:tcW w:w="2069" w:type="dxa"/>
            <w:shd w:val="clear" w:color="auto" w:fill="auto"/>
          </w:tcPr>
          <w:p w14:paraId="21FC6B7A" w14:textId="77777777" w:rsidR="00512FC7" w:rsidRPr="00512FC7" w:rsidRDefault="00512FC7" w:rsidP="00533FE7">
            <w:r w:rsidRPr="00512FC7">
              <w:t>OddLot</w:t>
            </w:r>
          </w:p>
        </w:tc>
        <w:tc>
          <w:tcPr>
            <w:tcW w:w="1083" w:type="dxa"/>
            <w:shd w:val="clear" w:color="auto" w:fill="auto"/>
          </w:tcPr>
          <w:p w14:paraId="6BB3F984" w14:textId="77777777" w:rsidR="00512FC7" w:rsidRPr="00512FC7" w:rsidRDefault="00512FC7" w:rsidP="00533FE7">
            <w:r w:rsidRPr="00512FC7">
              <w:t>Boolean</w:t>
            </w:r>
          </w:p>
        </w:tc>
        <w:tc>
          <w:tcPr>
            <w:tcW w:w="4677" w:type="dxa"/>
            <w:shd w:val="clear" w:color="auto" w:fill="auto"/>
          </w:tcPr>
          <w:p w14:paraId="727820C1" w14:textId="77777777" w:rsidR="00512FC7" w:rsidRDefault="00512FC7" w:rsidP="00533FE7">
            <w:pPr>
              <w:jc w:val="left"/>
            </w:pPr>
            <w:r>
              <w:t>Deprecated in FIX.5.0 This trade is to be treated as an odd lot</w:t>
            </w:r>
            <w:r>
              <w:br/>
              <w:t>If this field is not specified, the default will be "N"</w:t>
            </w:r>
          </w:p>
          <w:p w14:paraId="058D8A39" w14:textId="77777777" w:rsidR="00512FC7" w:rsidRPr="00512FC7" w:rsidRDefault="00512FC7" w:rsidP="00533FE7">
            <w:pPr>
              <w:jc w:val="left"/>
            </w:pPr>
            <w:r>
              <w:t>Valid values:</w:t>
            </w:r>
            <w:r>
              <w:br/>
            </w:r>
            <w:r>
              <w:tab/>
              <w:t>N - Treat as round lot (default)</w:t>
            </w:r>
            <w:r>
              <w:br/>
            </w:r>
            <w:r>
              <w:tab/>
              <w:t>Y - Treat as odd lot</w:t>
            </w:r>
          </w:p>
        </w:tc>
        <w:tc>
          <w:tcPr>
            <w:tcW w:w="4411" w:type="dxa"/>
            <w:shd w:val="clear" w:color="auto" w:fill="auto"/>
          </w:tcPr>
          <w:p w14:paraId="21FC54CC" w14:textId="77777777" w:rsidR="00512FC7" w:rsidRPr="00512FC7" w:rsidRDefault="00512FC7" w:rsidP="00533FE7">
            <w:r w:rsidRPr="00512FC7">
              <w:t>OddLot</w:t>
            </w:r>
          </w:p>
        </w:tc>
      </w:tr>
      <w:tr w:rsidR="00512FC7" w:rsidRPr="00512FC7" w14:paraId="1289A5C5" w14:textId="77777777" w:rsidTr="00533FE7">
        <w:tc>
          <w:tcPr>
            <w:tcW w:w="828" w:type="dxa"/>
            <w:shd w:val="clear" w:color="auto" w:fill="auto"/>
          </w:tcPr>
          <w:p w14:paraId="0C40E566" w14:textId="77777777" w:rsidR="00512FC7" w:rsidRPr="00512FC7" w:rsidRDefault="00512FC7" w:rsidP="00533FE7">
            <w:bookmarkStart w:id="1199" w:name="fld_NoClearingInstructions" w:colFirst="1" w:colLast="1"/>
            <w:bookmarkEnd w:id="1198"/>
            <w:r w:rsidRPr="00512FC7">
              <w:t>576</w:t>
            </w:r>
          </w:p>
        </w:tc>
        <w:tc>
          <w:tcPr>
            <w:tcW w:w="2069" w:type="dxa"/>
            <w:shd w:val="clear" w:color="auto" w:fill="auto"/>
          </w:tcPr>
          <w:p w14:paraId="30AD35B3" w14:textId="77777777" w:rsidR="00512FC7" w:rsidRPr="00512FC7" w:rsidRDefault="00512FC7" w:rsidP="00533FE7">
            <w:r w:rsidRPr="00512FC7">
              <w:t>NoClearingInstruction</w:t>
            </w:r>
            <w:r w:rsidRPr="00512FC7">
              <w:lastRenderedPageBreak/>
              <w:t>s</w:t>
            </w:r>
          </w:p>
        </w:tc>
        <w:tc>
          <w:tcPr>
            <w:tcW w:w="1083" w:type="dxa"/>
            <w:shd w:val="clear" w:color="auto" w:fill="auto"/>
          </w:tcPr>
          <w:p w14:paraId="7FF1DDFA" w14:textId="77777777" w:rsidR="00512FC7" w:rsidRPr="00512FC7" w:rsidRDefault="00512FC7" w:rsidP="00533FE7">
            <w:r w:rsidRPr="00512FC7">
              <w:lastRenderedPageBreak/>
              <w:t>NumInGr</w:t>
            </w:r>
            <w:r w:rsidRPr="00512FC7">
              <w:lastRenderedPageBreak/>
              <w:t>oup</w:t>
            </w:r>
          </w:p>
        </w:tc>
        <w:tc>
          <w:tcPr>
            <w:tcW w:w="4677" w:type="dxa"/>
            <w:shd w:val="clear" w:color="auto" w:fill="auto"/>
          </w:tcPr>
          <w:p w14:paraId="7CDDCABC" w14:textId="77777777" w:rsidR="00512FC7" w:rsidRPr="00512FC7" w:rsidRDefault="00512FC7" w:rsidP="00533FE7">
            <w:pPr>
              <w:jc w:val="left"/>
            </w:pPr>
            <w:r w:rsidRPr="00512FC7">
              <w:lastRenderedPageBreak/>
              <w:t>Number of clearing instructions</w:t>
            </w:r>
          </w:p>
        </w:tc>
        <w:tc>
          <w:tcPr>
            <w:tcW w:w="4411" w:type="dxa"/>
            <w:shd w:val="clear" w:color="auto" w:fill="auto"/>
          </w:tcPr>
          <w:p w14:paraId="63B78582" w14:textId="77777777" w:rsidR="00512FC7" w:rsidRPr="00512FC7" w:rsidRDefault="00512FC7" w:rsidP="00533FE7"/>
        </w:tc>
      </w:tr>
      <w:tr w:rsidR="00512FC7" w:rsidRPr="00512FC7" w14:paraId="6EC117D9" w14:textId="77777777" w:rsidTr="00533FE7">
        <w:tc>
          <w:tcPr>
            <w:tcW w:w="828" w:type="dxa"/>
            <w:shd w:val="clear" w:color="auto" w:fill="auto"/>
          </w:tcPr>
          <w:p w14:paraId="45A92C5D" w14:textId="77777777" w:rsidR="00512FC7" w:rsidRPr="00512FC7" w:rsidRDefault="00512FC7" w:rsidP="00533FE7">
            <w:bookmarkStart w:id="1200" w:name="fld_ClearingInstruction" w:colFirst="1" w:colLast="1"/>
            <w:bookmarkEnd w:id="1199"/>
            <w:r w:rsidRPr="00512FC7">
              <w:lastRenderedPageBreak/>
              <w:t>577</w:t>
            </w:r>
          </w:p>
        </w:tc>
        <w:tc>
          <w:tcPr>
            <w:tcW w:w="2069" w:type="dxa"/>
            <w:shd w:val="clear" w:color="auto" w:fill="auto"/>
          </w:tcPr>
          <w:p w14:paraId="0617D5AA" w14:textId="77777777" w:rsidR="00512FC7" w:rsidRPr="00512FC7" w:rsidRDefault="00512FC7" w:rsidP="00533FE7">
            <w:r w:rsidRPr="00512FC7">
              <w:t>ClearingInstruction</w:t>
            </w:r>
          </w:p>
        </w:tc>
        <w:tc>
          <w:tcPr>
            <w:tcW w:w="1083" w:type="dxa"/>
            <w:shd w:val="clear" w:color="auto" w:fill="auto"/>
          </w:tcPr>
          <w:p w14:paraId="5B6C811F" w14:textId="77777777" w:rsidR="00512FC7" w:rsidRPr="00512FC7" w:rsidRDefault="00512FC7" w:rsidP="00533FE7">
            <w:r w:rsidRPr="00512FC7">
              <w:t>int</w:t>
            </w:r>
          </w:p>
        </w:tc>
        <w:tc>
          <w:tcPr>
            <w:tcW w:w="4677" w:type="dxa"/>
            <w:shd w:val="clear" w:color="auto" w:fill="auto"/>
          </w:tcPr>
          <w:p w14:paraId="6CA25C19" w14:textId="77777777" w:rsidR="00512FC7" w:rsidRDefault="00512FC7" w:rsidP="00533FE7">
            <w:pPr>
              <w:jc w:val="left"/>
            </w:pPr>
            <w:r>
              <w:t>Eligibility of this trade for clearing and central counterparty processing</w:t>
            </w:r>
            <w:r>
              <w:br/>
              <w:t>values above 4000 are reserved for agreement between parties</w:t>
            </w:r>
          </w:p>
          <w:p w14:paraId="2BB4231E" w14:textId="77777777" w:rsidR="00512FC7" w:rsidRPr="00512FC7" w:rsidRDefault="00512FC7" w:rsidP="00533FE7">
            <w:pPr>
              <w:jc w:val="left"/>
            </w:pPr>
            <w:r>
              <w:t>Valid values:</w:t>
            </w:r>
            <w:r>
              <w:br/>
            </w:r>
            <w:r>
              <w:tab/>
              <w:t>0 - Process normally</w:t>
            </w:r>
            <w:r>
              <w:br/>
            </w:r>
            <w:r>
              <w:tab/>
              <w:t>1 - Exclude from all netting</w:t>
            </w:r>
            <w:r>
              <w:br/>
            </w:r>
            <w:r>
              <w:tab/>
              <w:t>2 - Bilateral netting only</w:t>
            </w:r>
            <w:r>
              <w:br/>
            </w:r>
            <w:r>
              <w:tab/>
              <w:t>3 - Ex clearing</w:t>
            </w:r>
            <w:r>
              <w:br/>
            </w:r>
            <w:r>
              <w:tab/>
              <w:t>4 - Special trade</w:t>
            </w:r>
            <w:r>
              <w:br/>
            </w:r>
            <w:r>
              <w:tab/>
              <w:t>5 - Multilateral netting</w:t>
            </w:r>
            <w:r>
              <w:br/>
            </w:r>
            <w:r>
              <w:tab/>
              <w:t>6 - Clear against central counterparty</w:t>
            </w:r>
            <w:r>
              <w:br/>
            </w:r>
            <w:r>
              <w:tab/>
              <w:t>7 - Exclude from central counterparty</w:t>
            </w:r>
            <w:r>
              <w:br/>
            </w:r>
            <w:r>
              <w:tab/>
              <w:t>8 - Manual mode (pre-posting and/or pre-giveup)</w:t>
            </w:r>
            <w:r>
              <w:br/>
            </w:r>
            <w:r>
              <w:tab/>
              <w:t>9 - Automatic posting mode (trade posting to the position account number specified)</w:t>
            </w:r>
            <w:r>
              <w:br/>
            </w:r>
            <w:r>
              <w:tab/>
              <w:t>10 - Automatic give-up mode (trade give-up to the give-up destination number specified)</w:t>
            </w:r>
            <w:r>
              <w:br/>
            </w:r>
            <w:r>
              <w:tab/>
              <w:t>11 - Qualified Service Representative QSR</w:t>
            </w:r>
            <w:r>
              <w:br/>
            </w:r>
            <w:r>
              <w:tab/>
              <w:t>12 - Customer trade</w:t>
            </w:r>
            <w:r>
              <w:br/>
            </w:r>
            <w:r>
              <w:tab/>
              <w:t>13 - Self clearing</w:t>
            </w:r>
          </w:p>
        </w:tc>
        <w:tc>
          <w:tcPr>
            <w:tcW w:w="4411" w:type="dxa"/>
            <w:shd w:val="clear" w:color="auto" w:fill="auto"/>
          </w:tcPr>
          <w:p w14:paraId="38B40F70" w14:textId="77777777" w:rsidR="00512FC7" w:rsidRPr="00512FC7" w:rsidRDefault="00512FC7" w:rsidP="00533FE7">
            <w:r w:rsidRPr="00512FC7">
              <w:t>ClrngInstrctn</w:t>
            </w:r>
          </w:p>
        </w:tc>
      </w:tr>
      <w:tr w:rsidR="00512FC7" w:rsidRPr="00512FC7" w14:paraId="778837DB" w14:textId="77777777" w:rsidTr="00533FE7">
        <w:tc>
          <w:tcPr>
            <w:tcW w:w="828" w:type="dxa"/>
            <w:shd w:val="clear" w:color="auto" w:fill="auto"/>
          </w:tcPr>
          <w:p w14:paraId="00BCC9B6" w14:textId="77777777" w:rsidR="00512FC7" w:rsidRPr="00512FC7" w:rsidRDefault="00512FC7" w:rsidP="00533FE7">
            <w:bookmarkStart w:id="1201" w:name="fld_TradeInputSource" w:colFirst="1" w:colLast="1"/>
            <w:bookmarkEnd w:id="1200"/>
            <w:r w:rsidRPr="00512FC7">
              <w:t>578</w:t>
            </w:r>
          </w:p>
        </w:tc>
        <w:tc>
          <w:tcPr>
            <w:tcW w:w="2069" w:type="dxa"/>
            <w:shd w:val="clear" w:color="auto" w:fill="auto"/>
          </w:tcPr>
          <w:p w14:paraId="6592F18E" w14:textId="77777777" w:rsidR="00512FC7" w:rsidRPr="00512FC7" w:rsidRDefault="00512FC7" w:rsidP="00533FE7">
            <w:r w:rsidRPr="00512FC7">
              <w:t>TradeInputSource</w:t>
            </w:r>
          </w:p>
        </w:tc>
        <w:tc>
          <w:tcPr>
            <w:tcW w:w="1083" w:type="dxa"/>
            <w:shd w:val="clear" w:color="auto" w:fill="auto"/>
          </w:tcPr>
          <w:p w14:paraId="5149B565" w14:textId="77777777" w:rsidR="00512FC7" w:rsidRPr="00512FC7" w:rsidRDefault="00512FC7" w:rsidP="00533FE7">
            <w:r w:rsidRPr="00512FC7">
              <w:t>String</w:t>
            </w:r>
          </w:p>
        </w:tc>
        <w:tc>
          <w:tcPr>
            <w:tcW w:w="4677" w:type="dxa"/>
            <w:shd w:val="clear" w:color="auto" w:fill="auto"/>
          </w:tcPr>
          <w:p w14:paraId="13C0BCB6" w14:textId="77777777" w:rsidR="00512FC7" w:rsidRPr="00512FC7" w:rsidRDefault="00512FC7" w:rsidP="00533FE7">
            <w:pPr>
              <w:jc w:val="left"/>
            </w:pPr>
            <w:r w:rsidRPr="00512FC7">
              <w:t>Type of input device or system from which the trade was entered.</w:t>
            </w:r>
          </w:p>
        </w:tc>
        <w:tc>
          <w:tcPr>
            <w:tcW w:w="4411" w:type="dxa"/>
            <w:shd w:val="clear" w:color="auto" w:fill="auto"/>
          </w:tcPr>
          <w:p w14:paraId="64143D80" w14:textId="77777777" w:rsidR="00512FC7" w:rsidRPr="00512FC7" w:rsidRDefault="00512FC7" w:rsidP="00533FE7">
            <w:r w:rsidRPr="00512FC7">
              <w:t>InptSrc</w:t>
            </w:r>
          </w:p>
        </w:tc>
      </w:tr>
      <w:tr w:rsidR="00512FC7" w:rsidRPr="00512FC7" w14:paraId="511A8E6B" w14:textId="77777777" w:rsidTr="00533FE7">
        <w:tc>
          <w:tcPr>
            <w:tcW w:w="828" w:type="dxa"/>
            <w:shd w:val="clear" w:color="auto" w:fill="auto"/>
          </w:tcPr>
          <w:p w14:paraId="3FD3BD07" w14:textId="77777777" w:rsidR="00512FC7" w:rsidRPr="00512FC7" w:rsidRDefault="00512FC7" w:rsidP="00533FE7">
            <w:bookmarkStart w:id="1202" w:name="fld_TradeInputDevice" w:colFirst="1" w:colLast="1"/>
            <w:bookmarkEnd w:id="1201"/>
            <w:r w:rsidRPr="00512FC7">
              <w:t>579</w:t>
            </w:r>
          </w:p>
        </w:tc>
        <w:tc>
          <w:tcPr>
            <w:tcW w:w="2069" w:type="dxa"/>
            <w:shd w:val="clear" w:color="auto" w:fill="auto"/>
          </w:tcPr>
          <w:p w14:paraId="390781BF" w14:textId="77777777" w:rsidR="00512FC7" w:rsidRPr="00512FC7" w:rsidRDefault="00512FC7" w:rsidP="00533FE7">
            <w:r w:rsidRPr="00512FC7">
              <w:t>TradeInputDevice</w:t>
            </w:r>
          </w:p>
        </w:tc>
        <w:tc>
          <w:tcPr>
            <w:tcW w:w="1083" w:type="dxa"/>
            <w:shd w:val="clear" w:color="auto" w:fill="auto"/>
          </w:tcPr>
          <w:p w14:paraId="70094BCF" w14:textId="77777777" w:rsidR="00512FC7" w:rsidRPr="00512FC7" w:rsidRDefault="00512FC7" w:rsidP="00533FE7">
            <w:r w:rsidRPr="00512FC7">
              <w:t>String</w:t>
            </w:r>
          </w:p>
        </w:tc>
        <w:tc>
          <w:tcPr>
            <w:tcW w:w="4677" w:type="dxa"/>
            <w:shd w:val="clear" w:color="auto" w:fill="auto"/>
          </w:tcPr>
          <w:p w14:paraId="2FAE32B8" w14:textId="77777777" w:rsidR="00512FC7" w:rsidRPr="00512FC7" w:rsidRDefault="00512FC7" w:rsidP="00533FE7">
            <w:pPr>
              <w:jc w:val="left"/>
            </w:pPr>
            <w:r w:rsidRPr="00512FC7">
              <w:t>Specific device number, terminal number or station where trade was entered</w:t>
            </w:r>
          </w:p>
        </w:tc>
        <w:tc>
          <w:tcPr>
            <w:tcW w:w="4411" w:type="dxa"/>
            <w:shd w:val="clear" w:color="auto" w:fill="auto"/>
          </w:tcPr>
          <w:p w14:paraId="48DC93AF" w14:textId="77777777" w:rsidR="00512FC7" w:rsidRPr="00512FC7" w:rsidRDefault="00512FC7" w:rsidP="00533FE7">
            <w:r w:rsidRPr="00512FC7">
              <w:t>InptDev</w:t>
            </w:r>
          </w:p>
        </w:tc>
      </w:tr>
      <w:tr w:rsidR="00512FC7" w:rsidRPr="00512FC7" w14:paraId="49068245" w14:textId="77777777" w:rsidTr="00533FE7">
        <w:tc>
          <w:tcPr>
            <w:tcW w:w="828" w:type="dxa"/>
            <w:shd w:val="clear" w:color="auto" w:fill="auto"/>
          </w:tcPr>
          <w:p w14:paraId="02D683A7" w14:textId="77777777" w:rsidR="00512FC7" w:rsidRPr="00512FC7" w:rsidRDefault="00512FC7" w:rsidP="00533FE7">
            <w:bookmarkStart w:id="1203" w:name="fld_NoDates" w:colFirst="1" w:colLast="1"/>
            <w:bookmarkEnd w:id="1202"/>
            <w:r w:rsidRPr="00512FC7">
              <w:t>580</w:t>
            </w:r>
          </w:p>
        </w:tc>
        <w:tc>
          <w:tcPr>
            <w:tcW w:w="2069" w:type="dxa"/>
            <w:shd w:val="clear" w:color="auto" w:fill="auto"/>
          </w:tcPr>
          <w:p w14:paraId="7A855CE7" w14:textId="77777777" w:rsidR="00512FC7" w:rsidRPr="00512FC7" w:rsidRDefault="00512FC7" w:rsidP="00533FE7">
            <w:r w:rsidRPr="00512FC7">
              <w:t>NoDates</w:t>
            </w:r>
          </w:p>
        </w:tc>
        <w:tc>
          <w:tcPr>
            <w:tcW w:w="1083" w:type="dxa"/>
            <w:shd w:val="clear" w:color="auto" w:fill="auto"/>
          </w:tcPr>
          <w:p w14:paraId="694A15CF" w14:textId="51C0C498" w:rsidR="00512FC7" w:rsidRPr="00512FC7" w:rsidRDefault="00DE5358" w:rsidP="00533FE7">
            <w:del w:id="1204" w:author="Administrator" w:date="2011-08-18T10:26:00Z">
              <w:r w:rsidRPr="00DE5358">
                <w:delText>int</w:delText>
              </w:r>
            </w:del>
            <w:ins w:id="1205" w:author="Administrator" w:date="2011-08-18T10:26:00Z">
              <w:r w:rsidR="00512FC7" w:rsidRPr="00512FC7">
                <w:t>NumInGroup</w:t>
              </w:r>
            </w:ins>
          </w:p>
        </w:tc>
        <w:tc>
          <w:tcPr>
            <w:tcW w:w="4677" w:type="dxa"/>
            <w:shd w:val="clear" w:color="auto" w:fill="auto"/>
          </w:tcPr>
          <w:p w14:paraId="5A339BC3" w14:textId="77777777" w:rsidR="00512FC7" w:rsidRPr="00512FC7" w:rsidRDefault="00512FC7" w:rsidP="00533FE7">
            <w:pPr>
              <w:jc w:val="left"/>
            </w:pPr>
            <w:r w:rsidRPr="00512FC7">
              <w:t>Number of Date fields provided in date range</w:t>
            </w:r>
          </w:p>
        </w:tc>
        <w:tc>
          <w:tcPr>
            <w:tcW w:w="4411" w:type="dxa"/>
            <w:shd w:val="clear" w:color="auto" w:fill="auto"/>
          </w:tcPr>
          <w:p w14:paraId="08EB6175" w14:textId="77777777" w:rsidR="00512FC7" w:rsidRPr="00512FC7" w:rsidRDefault="00512FC7" w:rsidP="00533FE7">
            <w:r w:rsidRPr="00512FC7">
              <w:t>NoDts</w:t>
            </w:r>
          </w:p>
        </w:tc>
      </w:tr>
      <w:tr w:rsidR="00512FC7" w:rsidRPr="00512FC7" w14:paraId="62E55175" w14:textId="77777777" w:rsidTr="00533FE7">
        <w:tc>
          <w:tcPr>
            <w:tcW w:w="828" w:type="dxa"/>
            <w:shd w:val="clear" w:color="auto" w:fill="auto"/>
          </w:tcPr>
          <w:p w14:paraId="19C076D2" w14:textId="77777777" w:rsidR="00512FC7" w:rsidRPr="00512FC7" w:rsidRDefault="00512FC7" w:rsidP="00533FE7">
            <w:bookmarkStart w:id="1206" w:name="fld_AccountType" w:colFirst="1" w:colLast="1"/>
            <w:bookmarkEnd w:id="1203"/>
            <w:r w:rsidRPr="00512FC7">
              <w:t>581</w:t>
            </w:r>
          </w:p>
        </w:tc>
        <w:tc>
          <w:tcPr>
            <w:tcW w:w="2069" w:type="dxa"/>
            <w:shd w:val="clear" w:color="auto" w:fill="auto"/>
          </w:tcPr>
          <w:p w14:paraId="079B2365" w14:textId="77777777" w:rsidR="00512FC7" w:rsidRPr="00512FC7" w:rsidRDefault="00512FC7" w:rsidP="00533FE7">
            <w:r w:rsidRPr="00512FC7">
              <w:t>AccountType</w:t>
            </w:r>
          </w:p>
        </w:tc>
        <w:tc>
          <w:tcPr>
            <w:tcW w:w="1083" w:type="dxa"/>
            <w:shd w:val="clear" w:color="auto" w:fill="auto"/>
          </w:tcPr>
          <w:p w14:paraId="65A989A5" w14:textId="77777777" w:rsidR="00512FC7" w:rsidRPr="00512FC7" w:rsidRDefault="00512FC7" w:rsidP="00533FE7">
            <w:r w:rsidRPr="00512FC7">
              <w:t>int</w:t>
            </w:r>
          </w:p>
        </w:tc>
        <w:tc>
          <w:tcPr>
            <w:tcW w:w="4677" w:type="dxa"/>
            <w:shd w:val="clear" w:color="auto" w:fill="auto"/>
          </w:tcPr>
          <w:p w14:paraId="3412625F" w14:textId="77777777" w:rsidR="00512FC7" w:rsidRDefault="00512FC7" w:rsidP="00533FE7">
            <w:pPr>
              <w:jc w:val="left"/>
            </w:pPr>
            <w:r>
              <w:t>Type of account associated with an order</w:t>
            </w:r>
          </w:p>
          <w:p w14:paraId="4054B1C6" w14:textId="77777777" w:rsidR="00512FC7" w:rsidRPr="00512FC7" w:rsidRDefault="00512FC7" w:rsidP="00533FE7">
            <w:pPr>
              <w:jc w:val="left"/>
            </w:pPr>
            <w:r>
              <w:t>Valid values:</w:t>
            </w:r>
            <w:r>
              <w:br/>
            </w:r>
            <w:r>
              <w:tab/>
              <w:t>1 - Account is carried on customer side of the books</w:t>
            </w:r>
            <w:r>
              <w:br/>
            </w:r>
            <w:r>
              <w:tab/>
              <w:t>2 - Account is carried on non-customer side of books</w:t>
            </w:r>
            <w:r>
              <w:br/>
            </w:r>
            <w:r>
              <w:tab/>
              <w:t>3 - House Trader</w:t>
            </w:r>
            <w:r>
              <w:br/>
            </w:r>
            <w:r>
              <w:lastRenderedPageBreak/>
              <w:tab/>
              <w:t>4 - Floor Trader</w:t>
            </w:r>
            <w:r>
              <w:br/>
            </w:r>
            <w:r>
              <w:tab/>
              <w:t>6 - Account is carried on non-customer side of books and is cross margined</w:t>
            </w:r>
            <w:r>
              <w:br/>
            </w:r>
            <w:r>
              <w:tab/>
              <w:t>7 - Account is house trader and is cross margined</w:t>
            </w:r>
            <w:r>
              <w:br/>
            </w:r>
            <w:r>
              <w:tab/>
              <w:t>8 - Joint back office account (JBO)</w:t>
            </w:r>
          </w:p>
        </w:tc>
        <w:tc>
          <w:tcPr>
            <w:tcW w:w="4411" w:type="dxa"/>
            <w:shd w:val="clear" w:color="auto" w:fill="auto"/>
          </w:tcPr>
          <w:p w14:paraId="0C34DBEA" w14:textId="77777777" w:rsidR="00512FC7" w:rsidRPr="00512FC7" w:rsidRDefault="00512FC7" w:rsidP="00533FE7">
            <w:r w:rsidRPr="00512FC7">
              <w:lastRenderedPageBreak/>
              <w:t>AcctTyp</w:t>
            </w:r>
          </w:p>
        </w:tc>
      </w:tr>
      <w:tr w:rsidR="00512FC7" w:rsidRPr="00512FC7" w14:paraId="6ADC0DCD" w14:textId="77777777" w:rsidTr="00533FE7">
        <w:tc>
          <w:tcPr>
            <w:tcW w:w="828" w:type="dxa"/>
            <w:shd w:val="clear" w:color="auto" w:fill="auto"/>
          </w:tcPr>
          <w:p w14:paraId="1272F137" w14:textId="77777777" w:rsidR="00512FC7" w:rsidRPr="00512FC7" w:rsidRDefault="00512FC7" w:rsidP="00533FE7">
            <w:bookmarkStart w:id="1207" w:name="fld_CustOrderCapacity" w:colFirst="1" w:colLast="1"/>
            <w:bookmarkEnd w:id="1206"/>
            <w:r w:rsidRPr="00512FC7">
              <w:lastRenderedPageBreak/>
              <w:t>582</w:t>
            </w:r>
          </w:p>
        </w:tc>
        <w:tc>
          <w:tcPr>
            <w:tcW w:w="2069" w:type="dxa"/>
            <w:shd w:val="clear" w:color="auto" w:fill="auto"/>
          </w:tcPr>
          <w:p w14:paraId="5E9C7A2F" w14:textId="77777777" w:rsidR="00512FC7" w:rsidRPr="00512FC7" w:rsidRDefault="00512FC7" w:rsidP="00533FE7">
            <w:r w:rsidRPr="00512FC7">
              <w:t>CustOrderCapacity</w:t>
            </w:r>
          </w:p>
        </w:tc>
        <w:tc>
          <w:tcPr>
            <w:tcW w:w="1083" w:type="dxa"/>
            <w:shd w:val="clear" w:color="auto" w:fill="auto"/>
          </w:tcPr>
          <w:p w14:paraId="3408478C" w14:textId="77777777" w:rsidR="00512FC7" w:rsidRPr="00512FC7" w:rsidRDefault="00512FC7" w:rsidP="00533FE7">
            <w:r w:rsidRPr="00512FC7">
              <w:t>int</w:t>
            </w:r>
          </w:p>
        </w:tc>
        <w:tc>
          <w:tcPr>
            <w:tcW w:w="4677" w:type="dxa"/>
            <w:shd w:val="clear" w:color="auto" w:fill="auto"/>
          </w:tcPr>
          <w:p w14:paraId="3CADA3F8" w14:textId="77777777" w:rsidR="00512FC7" w:rsidRDefault="00512FC7" w:rsidP="00533FE7">
            <w:pPr>
              <w:jc w:val="left"/>
            </w:pPr>
            <w:r>
              <w:t>Capacity of customer placing the order</w:t>
            </w:r>
            <w:r>
              <w:br/>
              <w:t>Primarily used by futures exchanges to indicate the CTICode (customer type indicator) as required by the US CFTC (Commodity Futures Trading Commission).</w:t>
            </w:r>
          </w:p>
          <w:p w14:paraId="6C784053" w14:textId="77777777" w:rsidR="00512FC7" w:rsidRPr="00512FC7" w:rsidRDefault="00512FC7" w:rsidP="00533FE7">
            <w:pPr>
              <w:jc w:val="left"/>
            </w:pPr>
            <w:r>
              <w:t>Valid values:</w:t>
            </w:r>
            <w:r>
              <w:br/>
            </w:r>
            <w:r>
              <w:tab/>
              <w:t>1 - Member trading for their own account</w:t>
            </w:r>
            <w:r>
              <w:br/>
            </w:r>
            <w:r>
              <w:tab/>
              <w:t>2 - Clearing Firm trading for its proprietary account</w:t>
            </w:r>
            <w:r>
              <w:br/>
            </w:r>
            <w:r>
              <w:tab/>
              <w:t>3 - Member trading for another member</w:t>
            </w:r>
            <w:r>
              <w:br/>
            </w:r>
            <w:r>
              <w:tab/>
              <w:t>4 - All other</w:t>
            </w:r>
          </w:p>
        </w:tc>
        <w:tc>
          <w:tcPr>
            <w:tcW w:w="4411" w:type="dxa"/>
            <w:shd w:val="clear" w:color="auto" w:fill="auto"/>
          </w:tcPr>
          <w:p w14:paraId="5C48AB2F" w14:textId="77777777" w:rsidR="00512FC7" w:rsidRPr="00512FC7" w:rsidRDefault="00512FC7" w:rsidP="00533FE7">
            <w:r w:rsidRPr="00512FC7">
              <w:t>CustCpcty</w:t>
            </w:r>
          </w:p>
        </w:tc>
      </w:tr>
      <w:tr w:rsidR="00512FC7" w:rsidRPr="00512FC7" w14:paraId="37136544" w14:textId="77777777" w:rsidTr="00533FE7">
        <w:tc>
          <w:tcPr>
            <w:tcW w:w="828" w:type="dxa"/>
            <w:shd w:val="clear" w:color="auto" w:fill="auto"/>
          </w:tcPr>
          <w:p w14:paraId="170A689D" w14:textId="77777777" w:rsidR="00512FC7" w:rsidRPr="00512FC7" w:rsidRDefault="00512FC7" w:rsidP="00533FE7">
            <w:bookmarkStart w:id="1208" w:name="fld_ClOrdLinkID" w:colFirst="1" w:colLast="1"/>
            <w:bookmarkEnd w:id="1207"/>
            <w:r w:rsidRPr="00512FC7">
              <w:t>583</w:t>
            </w:r>
          </w:p>
        </w:tc>
        <w:tc>
          <w:tcPr>
            <w:tcW w:w="2069" w:type="dxa"/>
            <w:shd w:val="clear" w:color="auto" w:fill="auto"/>
          </w:tcPr>
          <w:p w14:paraId="055BFB52" w14:textId="77777777" w:rsidR="00512FC7" w:rsidRPr="00512FC7" w:rsidRDefault="00512FC7" w:rsidP="00533FE7">
            <w:r w:rsidRPr="00512FC7">
              <w:t>ClOrdLinkID</w:t>
            </w:r>
          </w:p>
        </w:tc>
        <w:tc>
          <w:tcPr>
            <w:tcW w:w="1083" w:type="dxa"/>
            <w:shd w:val="clear" w:color="auto" w:fill="auto"/>
          </w:tcPr>
          <w:p w14:paraId="34C539AE" w14:textId="77777777" w:rsidR="00512FC7" w:rsidRPr="00512FC7" w:rsidRDefault="00512FC7" w:rsidP="00533FE7">
            <w:r w:rsidRPr="00512FC7">
              <w:t>String</w:t>
            </w:r>
          </w:p>
        </w:tc>
        <w:tc>
          <w:tcPr>
            <w:tcW w:w="4677" w:type="dxa"/>
            <w:shd w:val="clear" w:color="auto" w:fill="auto"/>
          </w:tcPr>
          <w:p w14:paraId="0D42873B" w14:textId="77777777" w:rsidR="00512FC7" w:rsidRPr="00512FC7" w:rsidRDefault="00512FC7" w:rsidP="00533FE7">
            <w:pPr>
              <w:jc w:val="left"/>
            </w:pPr>
            <w:r w:rsidRPr="00512FC7">
              <w:t>Permits order originators to tie together groups of orders in which trades resulting from orders are associated for a specific purpose, for example the calculation of average execution price for a customer or to associate lists submitted to a broker as waves of a larger program trade.</w:t>
            </w:r>
          </w:p>
        </w:tc>
        <w:tc>
          <w:tcPr>
            <w:tcW w:w="4411" w:type="dxa"/>
            <w:shd w:val="clear" w:color="auto" w:fill="auto"/>
          </w:tcPr>
          <w:p w14:paraId="4C4A8CB1" w14:textId="77777777" w:rsidR="00512FC7" w:rsidRDefault="00512FC7" w:rsidP="00533FE7">
            <w:r w:rsidRPr="00512FC7">
              <w:t>ClOrdLinkID</w:t>
            </w:r>
          </w:p>
          <w:p w14:paraId="63044D39" w14:textId="77777777" w:rsidR="00512FC7" w:rsidRPr="00512FC7" w:rsidRDefault="00512FC7" w:rsidP="00533FE7">
            <w:r w:rsidRPr="00512FC7">
              <w:t>LnkID in SingleGeneralOrderHandling category messages</w:t>
            </w:r>
          </w:p>
        </w:tc>
      </w:tr>
      <w:tr w:rsidR="00512FC7" w:rsidRPr="00512FC7" w14:paraId="3DB3A0F8" w14:textId="77777777" w:rsidTr="00533FE7">
        <w:tc>
          <w:tcPr>
            <w:tcW w:w="828" w:type="dxa"/>
            <w:shd w:val="clear" w:color="auto" w:fill="auto"/>
          </w:tcPr>
          <w:p w14:paraId="7E20A835" w14:textId="77777777" w:rsidR="00512FC7" w:rsidRPr="00512FC7" w:rsidRDefault="00512FC7" w:rsidP="00533FE7">
            <w:bookmarkStart w:id="1209" w:name="fld_MassStatusReqID" w:colFirst="1" w:colLast="1"/>
            <w:bookmarkEnd w:id="1208"/>
            <w:r w:rsidRPr="00512FC7">
              <w:t>584</w:t>
            </w:r>
          </w:p>
        </w:tc>
        <w:tc>
          <w:tcPr>
            <w:tcW w:w="2069" w:type="dxa"/>
            <w:shd w:val="clear" w:color="auto" w:fill="auto"/>
          </w:tcPr>
          <w:p w14:paraId="45E1F689" w14:textId="77777777" w:rsidR="00512FC7" w:rsidRPr="00512FC7" w:rsidRDefault="00512FC7" w:rsidP="00533FE7">
            <w:r w:rsidRPr="00512FC7">
              <w:t>MassStatusReqID</w:t>
            </w:r>
          </w:p>
        </w:tc>
        <w:tc>
          <w:tcPr>
            <w:tcW w:w="1083" w:type="dxa"/>
            <w:shd w:val="clear" w:color="auto" w:fill="auto"/>
          </w:tcPr>
          <w:p w14:paraId="08BBB439" w14:textId="77777777" w:rsidR="00512FC7" w:rsidRPr="00512FC7" w:rsidRDefault="00512FC7" w:rsidP="00533FE7">
            <w:r w:rsidRPr="00512FC7">
              <w:t>String</w:t>
            </w:r>
          </w:p>
        </w:tc>
        <w:tc>
          <w:tcPr>
            <w:tcW w:w="4677" w:type="dxa"/>
            <w:shd w:val="clear" w:color="auto" w:fill="auto"/>
          </w:tcPr>
          <w:p w14:paraId="23FDA901" w14:textId="77777777" w:rsidR="00512FC7" w:rsidRPr="00512FC7" w:rsidRDefault="00512FC7" w:rsidP="00533FE7">
            <w:pPr>
              <w:jc w:val="left"/>
            </w:pPr>
            <w:r w:rsidRPr="00512FC7">
              <w:t>Value assigned by issuer of Mass Status Request to uniquely identify the request</w:t>
            </w:r>
          </w:p>
        </w:tc>
        <w:tc>
          <w:tcPr>
            <w:tcW w:w="4411" w:type="dxa"/>
            <w:shd w:val="clear" w:color="auto" w:fill="auto"/>
          </w:tcPr>
          <w:p w14:paraId="55494AFA" w14:textId="77777777" w:rsidR="00512FC7" w:rsidRDefault="00512FC7" w:rsidP="00533FE7">
            <w:r w:rsidRPr="00512FC7">
              <w:t>MassStatReqID</w:t>
            </w:r>
          </w:p>
          <w:p w14:paraId="77CE3AD3" w14:textId="77777777" w:rsidR="00512FC7" w:rsidRPr="00512FC7" w:rsidRDefault="00512FC7" w:rsidP="00533FE7">
            <w:r w:rsidRPr="00512FC7">
              <w:t>ReqID in OrderMassHandling category messages</w:t>
            </w:r>
          </w:p>
        </w:tc>
      </w:tr>
      <w:tr w:rsidR="00512FC7" w:rsidRPr="00512FC7" w14:paraId="66DB36B9" w14:textId="77777777" w:rsidTr="00533FE7">
        <w:tc>
          <w:tcPr>
            <w:tcW w:w="828" w:type="dxa"/>
            <w:shd w:val="clear" w:color="auto" w:fill="auto"/>
          </w:tcPr>
          <w:p w14:paraId="2F332EB9" w14:textId="77777777" w:rsidR="00512FC7" w:rsidRPr="00512FC7" w:rsidRDefault="00512FC7" w:rsidP="00533FE7">
            <w:bookmarkStart w:id="1210" w:name="fld_MassStatusReqType" w:colFirst="1" w:colLast="1"/>
            <w:bookmarkEnd w:id="1209"/>
            <w:r w:rsidRPr="00512FC7">
              <w:t>585</w:t>
            </w:r>
          </w:p>
        </w:tc>
        <w:tc>
          <w:tcPr>
            <w:tcW w:w="2069" w:type="dxa"/>
            <w:shd w:val="clear" w:color="auto" w:fill="auto"/>
          </w:tcPr>
          <w:p w14:paraId="599446DF" w14:textId="77777777" w:rsidR="00512FC7" w:rsidRPr="00512FC7" w:rsidRDefault="00512FC7" w:rsidP="00533FE7">
            <w:r w:rsidRPr="00512FC7">
              <w:t>MassStatusReqType</w:t>
            </w:r>
          </w:p>
        </w:tc>
        <w:tc>
          <w:tcPr>
            <w:tcW w:w="1083" w:type="dxa"/>
            <w:shd w:val="clear" w:color="auto" w:fill="auto"/>
          </w:tcPr>
          <w:p w14:paraId="286FC6C9" w14:textId="77777777" w:rsidR="00512FC7" w:rsidRPr="00512FC7" w:rsidRDefault="00512FC7" w:rsidP="00533FE7">
            <w:r w:rsidRPr="00512FC7">
              <w:t>int</w:t>
            </w:r>
          </w:p>
        </w:tc>
        <w:tc>
          <w:tcPr>
            <w:tcW w:w="4677" w:type="dxa"/>
            <w:shd w:val="clear" w:color="auto" w:fill="auto"/>
          </w:tcPr>
          <w:p w14:paraId="6329C477" w14:textId="77777777" w:rsidR="00512FC7" w:rsidRDefault="00512FC7" w:rsidP="00533FE7">
            <w:pPr>
              <w:jc w:val="left"/>
            </w:pPr>
            <w:r>
              <w:t>Mass Status Request Type</w:t>
            </w:r>
          </w:p>
          <w:p w14:paraId="5462F2F4" w14:textId="77777777" w:rsidR="00512FC7" w:rsidRDefault="00512FC7" w:rsidP="00533FE7">
            <w:pPr>
              <w:jc w:val="left"/>
            </w:pPr>
            <w:r>
              <w:t>Valid values:</w:t>
            </w:r>
            <w:r>
              <w:br/>
            </w:r>
            <w:r>
              <w:tab/>
              <w:t>9 - Status for Security Issuer</w:t>
            </w:r>
            <w:r>
              <w:br/>
            </w:r>
            <w:r>
              <w:tab/>
              <w:t>10 - Status for Issuer of Underlying Security</w:t>
            </w:r>
            <w:r>
              <w:br/>
            </w:r>
            <w:r>
              <w:tab/>
              <w:t>1 - Status for orders for a Security</w:t>
            </w:r>
            <w:r>
              <w:br/>
            </w:r>
            <w:r>
              <w:tab/>
              <w:t>2 - Status for orders for an Underlying Security</w:t>
            </w:r>
            <w:r>
              <w:br/>
            </w:r>
            <w:r>
              <w:tab/>
              <w:t>3 - Status for orders for a Product</w:t>
            </w:r>
            <w:r>
              <w:br/>
            </w:r>
            <w:r>
              <w:tab/>
              <w:t>4 - Status for orders for a CFICode</w:t>
            </w:r>
            <w:r>
              <w:br/>
            </w:r>
            <w:r>
              <w:tab/>
              <w:t>5 - Status for orders for a SecurityType</w:t>
            </w:r>
            <w:r>
              <w:br/>
            </w:r>
            <w:r>
              <w:tab/>
              <w:t>6 - Status for orders for a trading session</w:t>
            </w:r>
            <w:r>
              <w:br/>
            </w:r>
            <w:r>
              <w:tab/>
              <w:t>7 - Status for all orders</w:t>
            </w:r>
            <w:r>
              <w:br/>
            </w:r>
            <w:r>
              <w:tab/>
              <w:t>8 - Status for orders for a PartyID</w:t>
            </w:r>
          </w:p>
          <w:p w14:paraId="730F5FCB" w14:textId="77777777" w:rsidR="00512FC7" w:rsidRDefault="00512FC7" w:rsidP="00533FE7">
            <w:pPr>
              <w:jc w:val="left"/>
            </w:pPr>
          </w:p>
          <w:p w14:paraId="2FDAD0D4" w14:textId="77777777" w:rsidR="00512FC7" w:rsidRPr="00512FC7" w:rsidRDefault="00512FC7" w:rsidP="00533FE7">
            <w:pPr>
              <w:jc w:val="left"/>
            </w:pPr>
            <w:r>
              <w:t>or any value conforming to the data type Reserved100Plus</w:t>
            </w:r>
          </w:p>
        </w:tc>
        <w:tc>
          <w:tcPr>
            <w:tcW w:w="4411" w:type="dxa"/>
            <w:shd w:val="clear" w:color="auto" w:fill="auto"/>
          </w:tcPr>
          <w:p w14:paraId="788A2603" w14:textId="77777777" w:rsidR="00512FC7" w:rsidRDefault="00512FC7" w:rsidP="00533FE7">
            <w:pPr>
              <w:rPr>
                <w:ins w:id="1211" w:author="Administrator" w:date="2011-08-18T10:26:00Z"/>
              </w:rPr>
            </w:pPr>
            <w:r w:rsidRPr="00512FC7">
              <w:lastRenderedPageBreak/>
              <w:t>MassStatReqTyp</w:t>
            </w:r>
          </w:p>
          <w:p w14:paraId="66E1287D" w14:textId="77777777" w:rsidR="00512FC7" w:rsidRPr="00512FC7" w:rsidRDefault="00512FC7" w:rsidP="00533FE7">
            <w:ins w:id="1212" w:author="Administrator" w:date="2011-08-18T10:26:00Z">
              <w:r w:rsidRPr="00512FC7">
                <w:t>ReqTyp in OrderMassHandling category messages</w:t>
              </w:r>
            </w:ins>
          </w:p>
        </w:tc>
      </w:tr>
      <w:tr w:rsidR="00512FC7" w:rsidRPr="00512FC7" w14:paraId="273D1472" w14:textId="77777777" w:rsidTr="00533FE7">
        <w:tc>
          <w:tcPr>
            <w:tcW w:w="828" w:type="dxa"/>
            <w:shd w:val="clear" w:color="auto" w:fill="auto"/>
          </w:tcPr>
          <w:p w14:paraId="02CF45F5" w14:textId="77777777" w:rsidR="00512FC7" w:rsidRPr="00512FC7" w:rsidRDefault="00512FC7" w:rsidP="00533FE7">
            <w:bookmarkStart w:id="1213" w:name="fld_OrigOrdModTime" w:colFirst="1" w:colLast="1"/>
            <w:bookmarkEnd w:id="1210"/>
            <w:r w:rsidRPr="00512FC7">
              <w:lastRenderedPageBreak/>
              <w:t>586</w:t>
            </w:r>
          </w:p>
        </w:tc>
        <w:tc>
          <w:tcPr>
            <w:tcW w:w="2069" w:type="dxa"/>
            <w:shd w:val="clear" w:color="auto" w:fill="auto"/>
          </w:tcPr>
          <w:p w14:paraId="64BB66F3" w14:textId="77777777" w:rsidR="00512FC7" w:rsidRPr="00512FC7" w:rsidRDefault="00512FC7" w:rsidP="00533FE7">
            <w:r w:rsidRPr="00512FC7">
              <w:t>OrigOrdModTime</w:t>
            </w:r>
          </w:p>
        </w:tc>
        <w:tc>
          <w:tcPr>
            <w:tcW w:w="1083" w:type="dxa"/>
            <w:shd w:val="clear" w:color="auto" w:fill="auto"/>
          </w:tcPr>
          <w:p w14:paraId="046952CC" w14:textId="77777777" w:rsidR="00512FC7" w:rsidRPr="00512FC7" w:rsidRDefault="00512FC7" w:rsidP="00533FE7">
            <w:r w:rsidRPr="00512FC7">
              <w:t>UTCTimestamp</w:t>
            </w:r>
          </w:p>
        </w:tc>
        <w:tc>
          <w:tcPr>
            <w:tcW w:w="4677" w:type="dxa"/>
            <w:shd w:val="clear" w:color="auto" w:fill="auto"/>
          </w:tcPr>
          <w:p w14:paraId="579A1069" w14:textId="77777777" w:rsidR="00512FC7" w:rsidRPr="00512FC7" w:rsidRDefault="00512FC7" w:rsidP="00533FE7">
            <w:pPr>
              <w:jc w:val="left"/>
            </w:pPr>
            <w:r w:rsidRPr="00512FC7">
              <w:t>The most recent (or current) modification TransactTime (tag 60) reported on an Execution Report for the order. The OrigOrdModTime is provided as an optional field on Order Cancel Request and Order Cancel Replace Requests to identify that the state of the order has not changed since the request was issued. The use of this approach is not recommended.</w:t>
            </w:r>
          </w:p>
        </w:tc>
        <w:tc>
          <w:tcPr>
            <w:tcW w:w="4411" w:type="dxa"/>
            <w:shd w:val="clear" w:color="auto" w:fill="auto"/>
          </w:tcPr>
          <w:p w14:paraId="4C745DBE" w14:textId="77777777" w:rsidR="00512FC7" w:rsidRPr="00512FC7" w:rsidRDefault="00512FC7" w:rsidP="00533FE7">
            <w:r w:rsidRPr="00512FC7">
              <w:t>OrigOrdModTm</w:t>
            </w:r>
          </w:p>
        </w:tc>
      </w:tr>
      <w:tr w:rsidR="00512FC7" w:rsidRPr="00512FC7" w14:paraId="473E78E3" w14:textId="77777777" w:rsidTr="00533FE7">
        <w:tc>
          <w:tcPr>
            <w:tcW w:w="828" w:type="dxa"/>
            <w:shd w:val="clear" w:color="auto" w:fill="auto"/>
          </w:tcPr>
          <w:p w14:paraId="6D462BC2" w14:textId="77777777" w:rsidR="00512FC7" w:rsidRPr="00512FC7" w:rsidRDefault="00512FC7" w:rsidP="00533FE7">
            <w:bookmarkStart w:id="1214" w:name="fld_LegSettlType" w:colFirst="1" w:colLast="1"/>
            <w:bookmarkEnd w:id="1213"/>
            <w:r w:rsidRPr="00512FC7">
              <w:t>587</w:t>
            </w:r>
          </w:p>
        </w:tc>
        <w:tc>
          <w:tcPr>
            <w:tcW w:w="2069" w:type="dxa"/>
            <w:shd w:val="clear" w:color="auto" w:fill="auto"/>
          </w:tcPr>
          <w:p w14:paraId="3809A338" w14:textId="77777777" w:rsidR="00512FC7" w:rsidRPr="00512FC7" w:rsidRDefault="00512FC7" w:rsidP="00533FE7">
            <w:r w:rsidRPr="00512FC7">
              <w:t>LegSettlType</w:t>
            </w:r>
          </w:p>
        </w:tc>
        <w:tc>
          <w:tcPr>
            <w:tcW w:w="1083" w:type="dxa"/>
            <w:shd w:val="clear" w:color="auto" w:fill="auto"/>
          </w:tcPr>
          <w:p w14:paraId="64C76AFE" w14:textId="77777777" w:rsidR="00512FC7" w:rsidRPr="00512FC7" w:rsidRDefault="00512FC7" w:rsidP="00533FE7">
            <w:r w:rsidRPr="00512FC7">
              <w:t>char</w:t>
            </w:r>
          </w:p>
        </w:tc>
        <w:tc>
          <w:tcPr>
            <w:tcW w:w="4677" w:type="dxa"/>
            <w:shd w:val="clear" w:color="auto" w:fill="auto"/>
          </w:tcPr>
          <w:p w14:paraId="51606F55" w14:textId="77777777" w:rsidR="00512FC7" w:rsidRDefault="00512FC7" w:rsidP="00533FE7">
            <w:pPr>
              <w:jc w:val="left"/>
            </w:pPr>
            <w:r>
              <w:t>Refer to values for SettlType[63]</w:t>
            </w:r>
          </w:p>
          <w:p w14:paraId="7B9C00A5" w14:textId="77777777" w:rsidR="00512FC7" w:rsidRPr="00512FC7" w:rsidRDefault="00512FC7" w:rsidP="00533FE7">
            <w:pPr>
              <w:jc w:val="left"/>
            </w:pPr>
            <w:r>
              <w:t>Valid values:</w:t>
            </w:r>
            <w:r>
              <w:br/>
            </w:r>
            <w:r>
              <w:tab/>
              <w:t>0 - Regular / FX Spot settlement (T+1 or T+2 depending on currency)</w:t>
            </w:r>
            <w:r>
              <w:br/>
            </w:r>
            <w:r>
              <w:tab/>
              <w:t>1 - Cash (TOD / T+0)</w:t>
            </w:r>
            <w:r>
              <w:br/>
            </w:r>
            <w:r>
              <w:tab/>
              <w:t>2 - Next Day (TOM / T+1)</w:t>
            </w:r>
            <w:r>
              <w:br/>
            </w:r>
            <w:r>
              <w:tab/>
              <w:t>3 - T+2</w:t>
            </w:r>
            <w:r>
              <w:br/>
            </w:r>
            <w:r>
              <w:tab/>
              <w:t>4 - T+3</w:t>
            </w:r>
            <w:r>
              <w:br/>
            </w:r>
            <w:r>
              <w:tab/>
              <w:t>5 - T+4</w:t>
            </w:r>
            <w:r>
              <w:br/>
            </w:r>
            <w:r>
              <w:tab/>
              <w:t>6 - Future</w:t>
            </w:r>
            <w:r>
              <w:br/>
            </w:r>
            <w:r>
              <w:tab/>
              <w:t>7 - When And If Issued</w:t>
            </w:r>
            <w:r>
              <w:br/>
            </w:r>
            <w:r>
              <w:tab/>
              <w:t>8 - Sellers Option</w:t>
            </w:r>
            <w:r>
              <w:br/>
            </w:r>
            <w:r>
              <w:tab/>
              <w:t>9 - T+5</w:t>
            </w:r>
            <w:r>
              <w:br/>
            </w:r>
            <w:r>
              <w:tab/>
              <w:t>B - Broken date - for FX expressing non-standard tenor, SettlDate (64) must be specified</w:t>
            </w:r>
            <w:r>
              <w:br/>
            </w:r>
            <w:r>
              <w:tab/>
              <w:t>C - FX Spot Next settlement (Spot+1, aka next day)</w:t>
            </w:r>
          </w:p>
        </w:tc>
        <w:tc>
          <w:tcPr>
            <w:tcW w:w="4411" w:type="dxa"/>
            <w:shd w:val="clear" w:color="auto" w:fill="auto"/>
          </w:tcPr>
          <w:p w14:paraId="2AD1A1F2" w14:textId="77777777" w:rsidR="00512FC7" w:rsidRPr="00512FC7" w:rsidRDefault="00512FC7" w:rsidP="00533FE7">
            <w:r w:rsidRPr="00512FC7">
              <w:t>SettlTyp</w:t>
            </w:r>
          </w:p>
        </w:tc>
      </w:tr>
      <w:tr w:rsidR="00512FC7" w:rsidRPr="00512FC7" w14:paraId="604EAF47" w14:textId="77777777" w:rsidTr="00533FE7">
        <w:tc>
          <w:tcPr>
            <w:tcW w:w="828" w:type="dxa"/>
            <w:shd w:val="clear" w:color="auto" w:fill="auto"/>
          </w:tcPr>
          <w:p w14:paraId="42B06A3E" w14:textId="77777777" w:rsidR="00512FC7" w:rsidRPr="00512FC7" w:rsidRDefault="00512FC7" w:rsidP="00533FE7">
            <w:bookmarkStart w:id="1215" w:name="fld_LegSettlDate" w:colFirst="1" w:colLast="1"/>
            <w:bookmarkEnd w:id="1214"/>
            <w:r w:rsidRPr="00512FC7">
              <w:t>588</w:t>
            </w:r>
          </w:p>
        </w:tc>
        <w:tc>
          <w:tcPr>
            <w:tcW w:w="2069" w:type="dxa"/>
            <w:shd w:val="clear" w:color="auto" w:fill="auto"/>
          </w:tcPr>
          <w:p w14:paraId="04E894D5" w14:textId="77777777" w:rsidR="00512FC7" w:rsidRPr="00512FC7" w:rsidRDefault="00512FC7" w:rsidP="00533FE7">
            <w:r w:rsidRPr="00512FC7">
              <w:t>LegSettlDate</w:t>
            </w:r>
          </w:p>
        </w:tc>
        <w:tc>
          <w:tcPr>
            <w:tcW w:w="1083" w:type="dxa"/>
            <w:shd w:val="clear" w:color="auto" w:fill="auto"/>
          </w:tcPr>
          <w:p w14:paraId="69A26DB8" w14:textId="77777777" w:rsidR="00512FC7" w:rsidRPr="00512FC7" w:rsidRDefault="00512FC7" w:rsidP="00533FE7">
            <w:r w:rsidRPr="00512FC7">
              <w:t>LocalMktDate</w:t>
            </w:r>
          </w:p>
        </w:tc>
        <w:tc>
          <w:tcPr>
            <w:tcW w:w="4677" w:type="dxa"/>
            <w:shd w:val="clear" w:color="auto" w:fill="auto"/>
          </w:tcPr>
          <w:p w14:paraId="17580A7B" w14:textId="77777777" w:rsidR="00512FC7" w:rsidRPr="00512FC7" w:rsidRDefault="00512FC7" w:rsidP="00533FE7">
            <w:pPr>
              <w:jc w:val="left"/>
            </w:pPr>
            <w:r w:rsidRPr="00512FC7">
              <w:t>Refer to description for SettlDate[64]</w:t>
            </w:r>
          </w:p>
        </w:tc>
        <w:tc>
          <w:tcPr>
            <w:tcW w:w="4411" w:type="dxa"/>
            <w:shd w:val="clear" w:color="auto" w:fill="auto"/>
          </w:tcPr>
          <w:p w14:paraId="2796D3F9" w14:textId="77777777" w:rsidR="00512FC7" w:rsidRPr="00512FC7" w:rsidRDefault="00512FC7" w:rsidP="00533FE7">
            <w:r w:rsidRPr="00512FC7">
              <w:t>SettlDt</w:t>
            </w:r>
          </w:p>
        </w:tc>
      </w:tr>
      <w:tr w:rsidR="00512FC7" w:rsidRPr="00512FC7" w14:paraId="4731218D" w14:textId="77777777" w:rsidTr="00533FE7">
        <w:tc>
          <w:tcPr>
            <w:tcW w:w="828" w:type="dxa"/>
            <w:shd w:val="clear" w:color="auto" w:fill="auto"/>
          </w:tcPr>
          <w:p w14:paraId="45A71CFF" w14:textId="77777777" w:rsidR="00512FC7" w:rsidRPr="00512FC7" w:rsidRDefault="00512FC7" w:rsidP="00533FE7">
            <w:bookmarkStart w:id="1216" w:name="fld_DayBookingInst" w:colFirst="1" w:colLast="1"/>
            <w:bookmarkEnd w:id="1215"/>
            <w:r w:rsidRPr="00512FC7">
              <w:t>589</w:t>
            </w:r>
          </w:p>
        </w:tc>
        <w:tc>
          <w:tcPr>
            <w:tcW w:w="2069" w:type="dxa"/>
            <w:shd w:val="clear" w:color="auto" w:fill="auto"/>
          </w:tcPr>
          <w:p w14:paraId="3710332F" w14:textId="77777777" w:rsidR="00512FC7" w:rsidRPr="00512FC7" w:rsidRDefault="00512FC7" w:rsidP="00533FE7">
            <w:r w:rsidRPr="00512FC7">
              <w:t>DayBookingInst</w:t>
            </w:r>
          </w:p>
        </w:tc>
        <w:tc>
          <w:tcPr>
            <w:tcW w:w="1083" w:type="dxa"/>
            <w:shd w:val="clear" w:color="auto" w:fill="auto"/>
          </w:tcPr>
          <w:p w14:paraId="03887608" w14:textId="77777777" w:rsidR="00512FC7" w:rsidRPr="00512FC7" w:rsidRDefault="00512FC7" w:rsidP="00533FE7">
            <w:r w:rsidRPr="00512FC7">
              <w:t>char</w:t>
            </w:r>
          </w:p>
        </w:tc>
        <w:tc>
          <w:tcPr>
            <w:tcW w:w="4677" w:type="dxa"/>
            <w:shd w:val="clear" w:color="auto" w:fill="auto"/>
          </w:tcPr>
          <w:p w14:paraId="2524D039" w14:textId="77777777" w:rsidR="00512FC7" w:rsidRDefault="00512FC7" w:rsidP="00533FE7">
            <w:pPr>
              <w:jc w:val="left"/>
            </w:pPr>
            <w:r>
              <w:t>Indicates whether or not automatic booking can occur.</w:t>
            </w:r>
          </w:p>
          <w:p w14:paraId="1054E0D8" w14:textId="77777777" w:rsidR="00512FC7" w:rsidRPr="00512FC7" w:rsidRDefault="00512FC7" w:rsidP="00533FE7">
            <w:pPr>
              <w:jc w:val="left"/>
            </w:pPr>
            <w:r>
              <w:t>Valid values:</w:t>
            </w:r>
            <w:r>
              <w:br/>
            </w:r>
            <w:r>
              <w:tab/>
              <w:t>0 - Can trigger booking without reference to the order initiator ("auto")</w:t>
            </w:r>
            <w:r>
              <w:br/>
            </w:r>
            <w:r>
              <w:tab/>
              <w:t>1 - Speak with order initiator before booking ("speak first")</w:t>
            </w:r>
            <w:r>
              <w:br/>
            </w:r>
            <w:r>
              <w:lastRenderedPageBreak/>
              <w:tab/>
              <w:t>2 - Accumulate</w:t>
            </w:r>
          </w:p>
        </w:tc>
        <w:tc>
          <w:tcPr>
            <w:tcW w:w="4411" w:type="dxa"/>
            <w:shd w:val="clear" w:color="auto" w:fill="auto"/>
          </w:tcPr>
          <w:p w14:paraId="2342728C" w14:textId="77777777" w:rsidR="00512FC7" w:rsidRPr="00512FC7" w:rsidRDefault="00512FC7" w:rsidP="00533FE7">
            <w:r w:rsidRPr="00512FC7">
              <w:lastRenderedPageBreak/>
              <w:t>DayBkngInst</w:t>
            </w:r>
          </w:p>
        </w:tc>
      </w:tr>
      <w:tr w:rsidR="00512FC7" w:rsidRPr="00512FC7" w14:paraId="5904ABF2" w14:textId="77777777" w:rsidTr="00533FE7">
        <w:tc>
          <w:tcPr>
            <w:tcW w:w="828" w:type="dxa"/>
            <w:shd w:val="clear" w:color="auto" w:fill="auto"/>
          </w:tcPr>
          <w:p w14:paraId="42E0FD02" w14:textId="77777777" w:rsidR="00512FC7" w:rsidRPr="00512FC7" w:rsidRDefault="00512FC7" w:rsidP="00533FE7">
            <w:bookmarkStart w:id="1217" w:name="fld_BookingUnit" w:colFirst="1" w:colLast="1"/>
            <w:bookmarkEnd w:id="1216"/>
            <w:r w:rsidRPr="00512FC7">
              <w:lastRenderedPageBreak/>
              <w:t>590</w:t>
            </w:r>
          </w:p>
        </w:tc>
        <w:tc>
          <w:tcPr>
            <w:tcW w:w="2069" w:type="dxa"/>
            <w:shd w:val="clear" w:color="auto" w:fill="auto"/>
          </w:tcPr>
          <w:p w14:paraId="4C5706F3" w14:textId="77777777" w:rsidR="00512FC7" w:rsidRPr="00512FC7" w:rsidRDefault="00512FC7" w:rsidP="00533FE7">
            <w:r w:rsidRPr="00512FC7">
              <w:t>BookingUnit</w:t>
            </w:r>
          </w:p>
        </w:tc>
        <w:tc>
          <w:tcPr>
            <w:tcW w:w="1083" w:type="dxa"/>
            <w:shd w:val="clear" w:color="auto" w:fill="auto"/>
          </w:tcPr>
          <w:p w14:paraId="41B26E38" w14:textId="77777777" w:rsidR="00512FC7" w:rsidRPr="00512FC7" w:rsidRDefault="00512FC7" w:rsidP="00533FE7">
            <w:r w:rsidRPr="00512FC7">
              <w:t>char</w:t>
            </w:r>
          </w:p>
        </w:tc>
        <w:tc>
          <w:tcPr>
            <w:tcW w:w="4677" w:type="dxa"/>
            <w:shd w:val="clear" w:color="auto" w:fill="auto"/>
          </w:tcPr>
          <w:p w14:paraId="753B414B" w14:textId="77777777" w:rsidR="00512FC7" w:rsidRDefault="00512FC7" w:rsidP="00533FE7">
            <w:pPr>
              <w:jc w:val="left"/>
            </w:pPr>
            <w:r>
              <w:t>Indicates what constitutes a bookable unit.</w:t>
            </w:r>
          </w:p>
          <w:p w14:paraId="7D44CA1C" w14:textId="77777777" w:rsidR="00512FC7" w:rsidRPr="00512FC7" w:rsidRDefault="00512FC7" w:rsidP="00533FE7">
            <w:pPr>
              <w:jc w:val="left"/>
            </w:pPr>
            <w:r>
              <w:t>Valid values:</w:t>
            </w:r>
            <w:r>
              <w:br/>
            </w:r>
            <w:r>
              <w:tab/>
              <w:t>0 - Each partial execution is a bookable unit</w:t>
            </w:r>
            <w:r>
              <w:br/>
            </w:r>
            <w:r>
              <w:tab/>
              <w:t>1 - Aggregate partial executions on this order, and book one trade per order</w:t>
            </w:r>
            <w:r>
              <w:br/>
            </w:r>
            <w:r>
              <w:tab/>
              <w:t>2 - Aggregate executions for this symbol, side, and settlement date</w:t>
            </w:r>
          </w:p>
        </w:tc>
        <w:tc>
          <w:tcPr>
            <w:tcW w:w="4411" w:type="dxa"/>
            <w:shd w:val="clear" w:color="auto" w:fill="auto"/>
          </w:tcPr>
          <w:p w14:paraId="530A9BB7" w14:textId="77777777" w:rsidR="00512FC7" w:rsidRPr="00512FC7" w:rsidRDefault="00512FC7" w:rsidP="00533FE7">
            <w:r w:rsidRPr="00512FC7">
              <w:t>BkngUnit</w:t>
            </w:r>
          </w:p>
        </w:tc>
      </w:tr>
      <w:tr w:rsidR="00512FC7" w:rsidRPr="00512FC7" w14:paraId="572C03AB" w14:textId="77777777" w:rsidTr="00533FE7">
        <w:tc>
          <w:tcPr>
            <w:tcW w:w="828" w:type="dxa"/>
            <w:shd w:val="clear" w:color="auto" w:fill="auto"/>
          </w:tcPr>
          <w:p w14:paraId="23455568" w14:textId="77777777" w:rsidR="00512FC7" w:rsidRPr="00512FC7" w:rsidRDefault="00512FC7" w:rsidP="00533FE7">
            <w:bookmarkStart w:id="1218" w:name="fld_PreallocMethod" w:colFirst="1" w:colLast="1"/>
            <w:bookmarkEnd w:id="1217"/>
            <w:r w:rsidRPr="00512FC7">
              <w:t>591</w:t>
            </w:r>
          </w:p>
        </w:tc>
        <w:tc>
          <w:tcPr>
            <w:tcW w:w="2069" w:type="dxa"/>
            <w:shd w:val="clear" w:color="auto" w:fill="auto"/>
          </w:tcPr>
          <w:p w14:paraId="35EA3F3D" w14:textId="77777777" w:rsidR="00512FC7" w:rsidRPr="00512FC7" w:rsidRDefault="00512FC7" w:rsidP="00533FE7">
            <w:r w:rsidRPr="00512FC7">
              <w:t>PreallocMethod</w:t>
            </w:r>
          </w:p>
        </w:tc>
        <w:tc>
          <w:tcPr>
            <w:tcW w:w="1083" w:type="dxa"/>
            <w:shd w:val="clear" w:color="auto" w:fill="auto"/>
          </w:tcPr>
          <w:p w14:paraId="7688D36F" w14:textId="77777777" w:rsidR="00512FC7" w:rsidRPr="00512FC7" w:rsidRDefault="00512FC7" w:rsidP="00533FE7">
            <w:r w:rsidRPr="00512FC7">
              <w:t>char</w:t>
            </w:r>
          </w:p>
        </w:tc>
        <w:tc>
          <w:tcPr>
            <w:tcW w:w="4677" w:type="dxa"/>
            <w:shd w:val="clear" w:color="auto" w:fill="auto"/>
          </w:tcPr>
          <w:p w14:paraId="7A244614" w14:textId="77777777" w:rsidR="00512FC7" w:rsidRDefault="00512FC7" w:rsidP="00533FE7">
            <w:pPr>
              <w:jc w:val="left"/>
            </w:pPr>
            <w:r>
              <w:t>Indicates the method of preallocation.</w:t>
            </w:r>
          </w:p>
          <w:p w14:paraId="5CA157BD" w14:textId="77777777" w:rsidR="00512FC7" w:rsidRPr="00512FC7" w:rsidRDefault="00512FC7" w:rsidP="00533FE7">
            <w:pPr>
              <w:jc w:val="left"/>
            </w:pPr>
            <w:r>
              <w:t>Valid values:</w:t>
            </w:r>
            <w:r>
              <w:br/>
            </w:r>
            <w:r>
              <w:tab/>
              <w:t>0 - Pro-rata</w:t>
            </w:r>
            <w:r>
              <w:br/>
            </w:r>
            <w:r>
              <w:tab/>
              <w:t>1 - Do not pro-rata - discuss first</w:t>
            </w:r>
          </w:p>
        </w:tc>
        <w:tc>
          <w:tcPr>
            <w:tcW w:w="4411" w:type="dxa"/>
            <w:shd w:val="clear" w:color="auto" w:fill="auto"/>
          </w:tcPr>
          <w:p w14:paraId="34AFCBD9" w14:textId="77777777" w:rsidR="00512FC7" w:rsidRPr="00512FC7" w:rsidRDefault="00512FC7" w:rsidP="00533FE7">
            <w:r w:rsidRPr="00512FC7">
              <w:t>PreallocMeth</w:t>
            </w:r>
          </w:p>
        </w:tc>
      </w:tr>
      <w:tr w:rsidR="00512FC7" w:rsidRPr="00512FC7" w14:paraId="2C793873" w14:textId="77777777" w:rsidTr="00533FE7">
        <w:tc>
          <w:tcPr>
            <w:tcW w:w="828" w:type="dxa"/>
            <w:shd w:val="clear" w:color="auto" w:fill="auto"/>
          </w:tcPr>
          <w:p w14:paraId="4E95AE08" w14:textId="77777777" w:rsidR="00512FC7" w:rsidRPr="00512FC7" w:rsidRDefault="00512FC7" w:rsidP="00533FE7">
            <w:bookmarkStart w:id="1219" w:name="fld_UnderlyingCountryOfIssue" w:colFirst="1" w:colLast="1"/>
            <w:bookmarkEnd w:id="1218"/>
            <w:r w:rsidRPr="00512FC7">
              <w:t>592</w:t>
            </w:r>
          </w:p>
        </w:tc>
        <w:tc>
          <w:tcPr>
            <w:tcW w:w="2069" w:type="dxa"/>
            <w:shd w:val="clear" w:color="auto" w:fill="auto"/>
          </w:tcPr>
          <w:p w14:paraId="5F424CDC" w14:textId="77777777" w:rsidR="00512FC7" w:rsidRPr="00512FC7" w:rsidRDefault="00512FC7" w:rsidP="00533FE7">
            <w:r w:rsidRPr="00512FC7">
              <w:t>UnderlyingCountryOfIssue</w:t>
            </w:r>
          </w:p>
        </w:tc>
        <w:tc>
          <w:tcPr>
            <w:tcW w:w="1083" w:type="dxa"/>
            <w:shd w:val="clear" w:color="auto" w:fill="auto"/>
          </w:tcPr>
          <w:p w14:paraId="0D8B799A" w14:textId="77777777" w:rsidR="00512FC7" w:rsidRPr="00512FC7" w:rsidRDefault="00512FC7" w:rsidP="00533FE7">
            <w:r w:rsidRPr="00512FC7">
              <w:t>Country</w:t>
            </w:r>
          </w:p>
        </w:tc>
        <w:tc>
          <w:tcPr>
            <w:tcW w:w="4677" w:type="dxa"/>
            <w:shd w:val="clear" w:color="auto" w:fill="auto"/>
          </w:tcPr>
          <w:p w14:paraId="3AC4CF14" w14:textId="77777777" w:rsidR="00512FC7" w:rsidRPr="00512FC7" w:rsidRDefault="00512FC7" w:rsidP="00533FE7">
            <w:pPr>
              <w:jc w:val="left"/>
            </w:pPr>
            <w:r w:rsidRPr="00512FC7">
              <w:t>Underlying security's CountryOfIssue.</w:t>
            </w:r>
            <w:r>
              <w:br/>
            </w:r>
            <w:r w:rsidRPr="00512FC7">
              <w:t>See CountryOfIssue (470) field for description</w:t>
            </w:r>
          </w:p>
        </w:tc>
        <w:tc>
          <w:tcPr>
            <w:tcW w:w="4411" w:type="dxa"/>
            <w:shd w:val="clear" w:color="auto" w:fill="auto"/>
          </w:tcPr>
          <w:p w14:paraId="2B490CB5" w14:textId="77777777" w:rsidR="00512FC7" w:rsidRPr="00512FC7" w:rsidRDefault="00512FC7" w:rsidP="00533FE7">
            <w:r w:rsidRPr="00512FC7">
              <w:t>Ctry</w:t>
            </w:r>
          </w:p>
        </w:tc>
      </w:tr>
      <w:tr w:rsidR="00512FC7" w:rsidRPr="00512FC7" w14:paraId="2AA7E815" w14:textId="77777777" w:rsidTr="00533FE7">
        <w:tc>
          <w:tcPr>
            <w:tcW w:w="828" w:type="dxa"/>
            <w:shd w:val="clear" w:color="auto" w:fill="auto"/>
          </w:tcPr>
          <w:p w14:paraId="41774C33" w14:textId="77777777" w:rsidR="00512FC7" w:rsidRPr="00512FC7" w:rsidRDefault="00512FC7" w:rsidP="00533FE7">
            <w:bookmarkStart w:id="1220" w:name="fld_UnderlyingStateOrProvinceOfIssue" w:colFirst="1" w:colLast="1"/>
            <w:bookmarkEnd w:id="1219"/>
            <w:r w:rsidRPr="00512FC7">
              <w:t>593</w:t>
            </w:r>
          </w:p>
        </w:tc>
        <w:tc>
          <w:tcPr>
            <w:tcW w:w="2069" w:type="dxa"/>
            <w:shd w:val="clear" w:color="auto" w:fill="auto"/>
          </w:tcPr>
          <w:p w14:paraId="18B311C1" w14:textId="77777777" w:rsidR="00512FC7" w:rsidRPr="00512FC7" w:rsidRDefault="00512FC7" w:rsidP="00533FE7">
            <w:r w:rsidRPr="00512FC7">
              <w:t>UnderlyingStateOrProvinceOfIssue</w:t>
            </w:r>
          </w:p>
        </w:tc>
        <w:tc>
          <w:tcPr>
            <w:tcW w:w="1083" w:type="dxa"/>
            <w:shd w:val="clear" w:color="auto" w:fill="auto"/>
          </w:tcPr>
          <w:p w14:paraId="28BCC8B2" w14:textId="77777777" w:rsidR="00512FC7" w:rsidRPr="00512FC7" w:rsidRDefault="00512FC7" w:rsidP="00533FE7">
            <w:r w:rsidRPr="00512FC7">
              <w:t>String</w:t>
            </w:r>
          </w:p>
        </w:tc>
        <w:tc>
          <w:tcPr>
            <w:tcW w:w="4677" w:type="dxa"/>
            <w:shd w:val="clear" w:color="auto" w:fill="auto"/>
          </w:tcPr>
          <w:p w14:paraId="6D6C1540" w14:textId="77777777" w:rsidR="00512FC7" w:rsidRPr="00512FC7" w:rsidRDefault="00512FC7" w:rsidP="00533FE7">
            <w:pPr>
              <w:jc w:val="left"/>
            </w:pPr>
            <w:r w:rsidRPr="00512FC7">
              <w:t>Underlying security's StateOrProvinceOfIssue.</w:t>
            </w:r>
            <w:r>
              <w:br/>
            </w:r>
            <w:r w:rsidRPr="00512FC7">
              <w:t>See StateOrProvinceOfIssue (471) field for description</w:t>
            </w:r>
          </w:p>
        </w:tc>
        <w:tc>
          <w:tcPr>
            <w:tcW w:w="4411" w:type="dxa"/>
            <w:shd w:val="clear" w:color="auto" w:fill="auto"/>
          </w:tcPr>
          <w:p w14:paraId="6678281E" w14:textId="77777777" w:rsidR="00512FC7" w:rsidRPr="00512FC7" w:rsidRDefault="00512FC7" w:rsidP="00533FE7">
            <w:r w:rsidRPr="00512FC7">
              <w:t>StOrProvnc</w:t>
            </w:r>
          </w:p>
        </w:tc>
      </w:tr>
      <w:tr w:rsidR="00512FC7" w:rsidRPr="00512FC7" w14:paraId="38F419D7" w14:textId="77777777" w:rsidTr="00533FE7">
        <w:tc>
          <w:tcPr>
            <w:tcW w:w="828" w:type="dxa"/>
            <w:shd w:val="clear" w:color="auto" w:fill="auto"/>
          </w:tcPr>
          <w:p w14:paraId="067F37A9" w14:textId="77777777" w:rsidR="00512FC7" w:rsidRPr="00512FC7" w:rsidRDefault="00512FC7" w:rsidP="00533FE7">
            <w:bookmarkStart w:id="1221" w:name="fld_UnderlyingLocaleOfIssue" w:colFirst="1" w:colLast="1"/>
            <w:bookmarkEnd w:id="1220"/>
            <w:r w:rsidRPr="00512FC7">
              <w:t>594</w:t>
            </w:r>
          </w:p>
        </w:tc>
        <w:tc>
          <w:tcPr>
            <w:tcW w:w="2069" w:type="dxa"/>
            <w:shd w:val="clear" w:color="auto" w:fill="auto"/>
          </w:tcPr>
          <w:p w14:paraId="5987138D" w14:textId="77777777" w:rsidR="00512FC7" w:rsidRPr="00512FC7" w:rsidRDefault="00512FC7" w:rsidP="00533FE7">
            <w:r w:rsidRPr="00512FC7">
              <w:t>UnderlyingLocaleOfIssue</w:t>
            </w:r>
          </w:p>
        </w:tc>
        <w:tc>
          <w:tcPr>
            <w:tcW w:w="1083" w:type="dxa"/>
            <w:shd w:val="clear" w:color="auto" w:fill="auto"/>
          </w:tcPr>
          <w:p w14:paraId="2E05FB2A" w14:textId="77777777" w:rsidR="00512FC7" w:rsidRPr="00512FC7" w:rsidRDefault="00512FC7" w:rsidP="00533FE7">
            <w:r w:rsidRPr="00512FC7">
              <w:t>String</w:t>
            </w:r>
          </w:p>
        </w:tc>
        <w:tc>
          <w:tcPr>
            <w:tcW w:w="4677" w:type="dxa"/>
            <w:shd w:val="clear" w:color="auto" w:fill="auto"/>
          </w:tcPr>
          <w:p w14:paraId="36814629" w14:textId="77777777" w:rsidR="00512FC7" w:rsidRPr="00512FC7" w:rsidRDefault="00512FC7" w:rsidP="00533FE7">
            <w:pPr>
              <w:jc w:val="left"/>
            </w:pPr>
            <w:r w:rsidRPr="00512FC7">
              <w:t>Underlying security's LocaleOfIssue.</w:t>
            </w:r>
            <w:r>
              <w:br/>
            </w:r>
            <w:r w:rsidRPr="00512FC7">
              <w:t>See LocaleOfIssue (472) field for description</w:t>
            </w:r>
          </w:p>
        </w:tc>
        <w:tc>
          <w:tcPr>
            <w:tcW w:w="4411" w:type="dxa"/>
            <w:shd w:val="clear" w:color="auto" w:fill="auto"/>
          </w:tcPr>
          <w:p w14:paraId="186D6CD0" w14:textId="77777777" w:rsidR="00512FC7" w:rsidRPr="00512FC7" w:rsidRDefault="00512FC7" w:rsidP="00533FE7">
            <w:r w:rsidRPr="00512FC7">
              <w:t>Lcl</w:t>
            </w:r>
          </w:p>
        </w:tc>
      </w:tr>
      <w:tr w:rsidR="00512FC7" w:rsidRPr="00512FC7" w14:paraId="6487C9C0" w14:textId="77777777" w:rsidTr="00533FE7">
        <w:tc>
          <w:tcPr>
            <w:tcW w:w="828" w:type="dxa"/>
            <w:shd w:val="clear" w:color="auto" w:fill="auto"/>
          </w:tcPr>
          <w:p w14:paraId="07902261" w14:textId="77777777" w:rsidR="00512FC7" w:rsidRPr="00512FC7" w:rsidRDefault="00512FC7" w:rsidP="00533FE7">
            <w:bookmarkStart w:id="1222" w:name="fld_UnderlyingInstrRegistry" w:colFirst="1" w:colLast="1"/>
            <w:bookmarkEnd w:id="1221"/>
            <w:r w:rsidRPr="00512FC7">
              <w:t>595</w:t>
            </w:r>
          </w:p>
        </w:tc>
        <w:tc>
          <w:tcPr>
            <w:tcW w:w="2069" w:type="dxa"/>
            <w:shd w:val="clear" w:color="auto" w:fill="auto"/>
          </w:tcPr>
          <w:p w14:paraId="3F838B7A" w14:textId="77777777" w:rsidR="00512FC7" w:rsidRPr="00512FC7" w:rsidRDefault="00512FC7" w:rsidP="00533FE7">
            <w:r w:rsidRPr="00512FC7">
              <w:t>UnderlyingInstrRegistry</w:t>
            </w:r>
          </w:p>
        </w:tc>
        <w:tc>
          <w:tcPr>
            <w:tcW w:w="1083" w:type="dxa"/>
            <w:shd w:val="clear" w:color="auto" w:fill="auto"/>
          </w:tcPr>
          <w:p w14:paraId="348A8F8D" w14:textId="77777777" w:rsidR="00512FC7" w:rsidRPr="00512FC7" w:rsidRDefault="00512FC7" w:rsidP="00533FE7">
            <w:r w:rsidRPr="00512FC7">
              <w:t>String</w:t>
            </w:r>
          </w:p>
        </w:tc>
        <w:tc>
          <w:tcPr>
            <w:tcW w:w="4677" w:type="dxa"/>
            <w:shd w:val="clear" w:color="auto" w:fill="auto"/>
          </w:tcPr>
          <w:p w14:paraId="42B1F1F5" w14:textId="77777777" w:rsidR="00512FC7" w:rsidRPr="00512FC7" w:rsidRDefault="00512FC7" w:rsidP="00533FE7">
            <w:pPr>
              <w:jc w:val="left"/>
            </w:pPr>
            <w:r w:rsidRPr="00512FC7">
              <w:t>Underlying security's InstrRegistry.</w:t>
            </w:r>
            <w:r>
              <w:br/>
            </w:r>
            <w:r w:rsidRPr="00512FC7">
              <w:t>See InstrRegistry (543) field for description</w:t>
            </w:r>
          </w:p>
        </w:tc>
        <w:tc>
          <w:tcPr>
            <w:tcW w:w="4411" w:type="dxa"/>
            <w:shd w:val="clear" w:color="auto" w:fill="auto"/>
          </w:tcPr>
          <w:p w14:paraId="3F9C26C2" w14:textId="77777777" w:rsidR="00512FC7" w:rsidRPr="00512FC7" w:rsidRDefault="00512FC7" w:rsidP="00533FE7">
            <w:r w:rsidRPr="00512FC7">
              <w:t>Rgstry</w:t>
            </w:r>
          </w:p>
        </w:tc>
      </w:tr>
      <w:tr w:rsidR="00512FC7" w:rsidRPr="00512FC7" w14:paraId="273DA9FA" w14:textId="77777777" w:rsidTr="00533FE7">
        <w:tc>
          <w:tcPr>
            <w:tcW w:w="828" w:type="dxa"/>
            <w:shd w:val="clear" w:color="auto" w:fill="auto"/>
          </w:tcPr>
          <w:p w14:paraId="4853AC75" w14:textId="77777777" w:rsidR="00512FC7" w:rsidRPr="00512FC7" w:rsidRDefault="00512FC7" w:rsidP="00533FE7">
            <w:bookmarkStart w:id="1223" w:name="fld_LegCountryOfIssue" w:colFirst="1" w:colLast="1"/>
            <w:bookmarkEnd w:id="1222"/>
            <w:r w:rsidRPr="00512FC7">
              <w:t>596</w:t>
            </w:r>
          </w:p>
        </w:tc>
        <w:tc>
          <w:tcPr>
            <w:tcW w:w="2069" w:type="dxa"/>
            <w:shd w:val="clear" w:color="auto" w:fill="auto"/>
          </w:tcPr>
          <w:p w14:paraId="4D0BD8F3" w14:textId="77777777" w:rsidR="00512FC7" w:rsidRPr="00512FC7" w:rsidRDefault="00512FC7" w:rsidP="00533FE7">
            <w:r w:rsidRPr="00512FC7">
              <w:t>LegCountryOfIssue</w:t>
            </w:r>
          </w:p>
        </w:tc>
        <w:tc>
          <w:tcPr>
            <w:tcW w:w="1083" w:type="dxa"/>
            <w:shd w:val="clear" w:color="auto" w:fill="auto"/>
          </w:tcPr>
          <w:p w14:paraId="5A8EB0F3" w14:textId="77777777" w:rsidR="00512FC7" w:rsidRPr="00512FC7" w:rsidRDefault="00512FC7" w:rsidP="00533FE7">
            <w:r w:rsidRPr="00512FC7">
              <w:t>Country</w:t>
            </w:r>
          </w:p>
        </w:tc>
        <w:tc>
          <w:tcPr>
            <w:tcW w:w="4677" w:type="dxa"/>
            <w:shd w:val="clear" w:color="auto" w:fill="auto"/>
          </w:tcPr>
          <w:p w14:paraId="2F274FD7" w14:textId="77777777" w:rsidR="00512FC7" w:rsidRPr="00512FC7" w:rsidRDefault="00512FC7" w:rsidP="00533FE7">
            <w:pPr>
              <w:jc w:val="left"/>
            </w:pPr>
            <w:r w:rsidRPr="00512FC7">
              <w:t>Multileg instrument's individual leg security's CountryOfIssue.</w:t>
            </w:r>
            <w:r>
              <w:br/>
            </w:r>
            <w:r w:rsidRPr="00512FC7">
              <w:t>See CountryOfIssue (470) field for description</w:t>
            </w:r>
          </w:p>
        </w:tc>
        <w:tc>
          <w:tcPr>
            <w:tcW w:w="4411" w:type="dxa"/>
            <w:shd w:val="clear" w:color="auto" w:fill="auto"/>
          </w:tcPr>
          <w:p w14:paraId="122EC4B9" w14:textId="77777777" w:rsidR="00512FC7" w:rsidRPr="00512FC7" w:rsidRDefault="00512FC7" w:rsidP="00533FE7">
            <w:r w:rsidRPr="00512FC7">
              <w:t>Ctry</w:t>
            </w:r>
          </w:p>
        </w:tc>
      </w:tr>
      <w:tr w:rsidR="00512FC7" w:rsidRPr="00512FC7" w14:paraId="2060DC5D" w14:textId="77777777" w:rsidTr="00533FE7">
        <w:tc>
          <w:tcPr>
            <w:tcW w:w="828" w:type="dxa"/>
            <w:shd w:val="clear" w:color="auto" w:fill="auto"/>
          </w:tcPr>
          <w:p w14:paraId="03AE9B37" w14:textId="77777777" w:rsidR="00512FC7" w:rsidRPr="00512FC7" w:rsidRDefault="00512FC7" w:rsidP="00533FE7">
            <w:bookmarkStart w:id="1224" w:name="fld_LegStateOrProvinceOfIssue" w:colFirst="1" w:colLast="1"/>
            <w:bookmarkEnd w:id="1223"/>
            <w:r w:rsidRPr="00512FC7">
              <w:t>597</w:t>
            </w:r>
          </w:p>
        </w:tc>
        <w:tc>
          <w:tcPr>
            <w:tcW w:w="2069" w:type="dxa"/>
            <w:shd w:val="clear" w:color="auto" w:fill="auto"/>
          </w:tcPr>
          <w:p w14:paraId="5C8533B8" w14:textId="77777777" w:rsidR="00512FC7" w:rsidRPr="00512FC7" w:rsidRDefault="00512FC7" w:rsidP="00533FE7">
            <w:r w:rsidRPr="00512FC7">
              <w:t>LegStateOrProvinceOfIssue</w:t>
            </w:r>
          </w:p>
        </w:tc>
        <w:tc>
          <w:tcPr>
            <w:tcW w:w="1083" w:type="dxa"/>
            <w:shd w:val="clear" w:color="auto" w:fill="auto"/>
          </w:tcPr>
          <w:p w14:paraId="7D1DF028" w14:textId="77777777" w:rsidR="00512FC7" w:rsidRPr="00512FC7" w:rsidRDefault="00512FC7" w:rsidP="00533FE7">
            <w:r w:rsidRPr="00512FC7">
              <w:t>String</w:t>
            </w:r>
          </w:p>
        </w:tc>
        <w:tc>
          <w:tcPr>
            <w:tcW w:w="4677" w:type="dxa"/>
            <w:shd w:val="clear" w:color="auto" w:fill="auto"/>
          </w:tcPr>
          <w:p w14:paraId="00933854" w14:textId="77777777" w:rsidR="00512FC7" w:rsidRPr="00512FC7" w:rsidRDefault="00512FC7" w:rsidP="00533FE7">
            <w:pPr>
              <w:jc w:val="left"/>
            </w:pPr>
            <w:r w:rsidRPr="00512FC7">
              <w:t>Multileg instrument's individual leg security's StateOrProvinceOfIssue.</w:t>
            </w:r>
            <w:r>
              <w:br/>
            </w:r>
            <w:r w:rsidRPr="00512FC7">
              <w:t>See StateOrProvinceOfIssue (471) field for description</w:t>
            </w:r>
          </w:p>
        </w:tc>
        <w:tc>
          <w:tcPr>
            <w:tcW w:w="4411" w:type="dxa"/>
            <w:shd w:val="clear" w:color="auto" w:fill="auto"/>
          </w:tcPr>
          <w:p w14:paraId="2AE4A37E" w14:textId="77777777" w:rsidR="00512FC7" w:rsidRPr="00512FC7" w:rsidRDefault="00512FC7" w:rsidP="00533FE7">
            <w:r w:rsidRPr="00512FC7">
              <w:t>StOrProvnc</w:t>
            </w:r>
          </w:p>
        </w:tc>
      </w:tr>
      <w:tr w:rsidR="00512FC7" w:rsidRPr="00512FC7" w14:paraId="1E9351E5" w14:textId="77777777" w:rsidTr="00533FE7">
        <w:tc>
          <w:tcPr>
            <w:tcW w:w="828" w:type="dxa"/>
            <w:shd w:val="clear" w:color="auto" w:fill="auto"/>
          </w:tcPr>
          <w:p w14:paraId="3EF2949E" w14:textId="77777777" w:rsidR="00512FC7" w:rsidRPr="00512FC7" w:rsidRDefault="00512FC7" w:rsidP="00533FE7">
            <w:bookmarkStart w:id="1225" w:name="fld_LegLocaleOfIssue" w:colFirst="1" w:colLast="1"/>
            <w:bookmarkEnd w:id="1224"/>
            <w:r w:rsidRPr="00512FC7">
              <w:t>598</w:t>
            </w:r>
          </w:p>
        </w:tc>
        <w:tc>
          <w:tcPr>
            <w:tcW w:w="2069" w:type="dxa"/>
            <w:shd w:val="clear" w:color="auto" w:fill="auto"/>
          </w:tcPr>
          <w:p w14:paraId="7B3C55C3" w14:textId="77777777" w:rsidR="00512FC7" w:rsidRPr="00512FC7" w:rsidRDefault="00512FC7" w:rsidP="00533FE7">
            <w:r w:rsidRPr="00512FC7">
              <w:t>LegLocaleOfIssue</w:t>
            </w:r>
          </w:p>
        </w:tc>
        <w:tc>
          <w:tcPr>
            <w:tcW w:w="1083" w:type="dxa"/>
            <w:shd w:val="clear" w:color="auto" w:fill="auto"/>
          </w:tcPr>
          <w:p w14:paraId="54B312A0" w14:textId="77777777" w:rsidR="00512FC7" w:rsidRPr="00512FC7" w:rsidRDefault="00512FC7" w:rsidP="00533FE7">
            <w:r w:rsidRPr="00512FC7">
              <w:t>String</w:t>
            </w:r>
          </w:p>
        </w:tc>
        <w:tc>
          <w:tcPr>
            <w:tcW w:w="4677" w:type="dxa"/>
            <w:shd w:val="clear" w:color="auto" w:fill="auto"/>
          </w:tcPr>
          <w:p w14:paraId="74DE5678" w14:textId="77777777" w:rsidR="00512FC7" w:rsidRPr="00512FC7" w:rsidRDefault="00512FC7" w:rsidP="00533FE7">
            <w:pPr>
              <w:jc w:val="left"/>
            </w:pPr>
            <w:r w:rsidRPr="00512FC7">
              <w:t>Multileg instrument's individual leg security's LocaleOfIssue.</w:t>
            </w:r>
            <w:r>
              <w:br/>
            </w:r>
            <w:r w:rsidRPr="00512FC7">
              <w:t>See LocaleOfIssue (472) field for description</w:t>
            </w:r>
          </w:p>
        </w:tc>
        <w:tc>
          <w:tcPr>
            <w:tcW w:w="4411" w:type="dxa"/>
            <w:shd w:val="clear" w:color="auto" w:fill="auto"/>
          </w:tcPr>
          <w:p w14:paraId="10A82B57" w14:textId="77777777" w:rsidR="00512FC7" w:rsidRPr="00512FC7" w:rsidRDefault="00512FC7" w:rsidP="00533FE7">
            <w:r w:rsidRPr="00512FC7">
              <w:t>Lcl</w:t>
            </w:r>
          </w:p>
        </w:tc>
      </w:tr>
      <w:tr w:rsidR="00512FC7" w:rsidRPr="00512FC7" w14:paraId="12EB014B" w14:textId="77777777" w:rsidTr="00533FE7">
        <w:tc>
          <w:tcPr>
            <w:tcW w:w="828" w:type="dxa"/>
            <w:shd w:val="clear" w:color="auto" w:fill="auto"/>
          </w:tcPr>
          <w:p w14:paraId="14B974E4" w14:textId="77777777" w:rsidR="00512FC7" w:rsidRPr="00512FC7" w:rsidRDefault="00512FC7" w:rsidP="00533FE7">
            <w:bookmarkStart w:id="1226" w:name="fld_LegInstrRegistry" w:colFirst="1" w:colLast="1"/>
            <w:bookmarkEnd w:id="1225"/>
            <w:r w:rsidRPr="00512FC7">
              <w:t>599</w:t>
            </w:r>
          </w:p>
        </w:tc>
        <w:tc>
          <w:tcPr>
            <w:tcW w:w="2069" w:type="dxa"/>
            <w:shd w:val="clear" w:color="auto" w:fill="auto"/>
          </w:tcPr>
          <w:p w14:paraId="29C6193C" w14:textId="77777777" w:rsidR="00512FC7" w:rsidRPr="00512FC7" w:rsidRDefault="00512FC7" w:rsidP="00533FE7">
            <w:r w:rsidRPr="00512FC7">
              <w:t>LegInstrRegistry</w:t>
            </w:r>
          </w:p>
        </w:tc>
        <w:tc>
          <w:tcPr>
            <w:tcW w:w="1083" w:type="dxa"/>
            <w:shd w:val="clear" w:color="auto" w:fill="auto"/>
          </w:tcPr>
          <w:p w14:paraId="2FC2D46F" w14:textId="77777777" w:rsidR="00512FC7" w:rsidRPr="00512FC7" w:rsidRDefault="00512FC7" w:rsidP="00533FE7">
            <w:r w:rsidRPr="00512FC7">
              <w:t>String</w:t>
            </w:r>
          </w:p>
        </w:tc>
        <w:tc>
          <w:tcPr>
            <w:tcW w:w="4677" w:type="dxa"/>
            <w:shd w:val="clear" w:color="auto" w:fill="auto"/>
          </w:tcPr>
          <w:p w14:paraId="605C84A8" w14:textId="77777777" w:rsidR="00512FC7" w:rsidRPr="00512FC7" w:rsidRDefault="00512FC7" w:rsidP="00533FE7">
            <w:pPr>
              <w:jc w:val="left"/>
            </w:pPr>
            <w:r w:rsidRPr="00512FC7">
              <w:t>Multileg instrument's individual leg security's InstrRegistry.</w:t>
            </w:r>
            <w:r>
              <w:br/>
            </w:r>
            <w:r w:rsidRPr="00512FC7">
              <w:t>See InstrRegistry (543) field for description</w:t>
            </w:r>
          </w:p>
        </w:tc>
        <w:tc>
          <w:tcPr>
            <w:tcW w:w="4411" w:type="dxa"/>
            <w:shd w:val="clear" w:color="auto" w:fill="auto"/>
          </w:tcPr>
          <w:p w14:paraId="585A152B" w14:textId="77777777" w:rsidR="00512FC7" w:rsidRPr="00512FC7" w:rsidRDefault="00512FC7" w:rsidP="00533FE7">
            <w:r w:rsidRPr="00512FC7">
              <w:t>Rgstry</w:t>
            </w:r>
          </w:p>
        </w:tc>
      </w:tr>
      <w:tr w:rsidR="00512FC7" w:rsidRPr="00512FC7" w14:paraId="6EBAAAB5" w14:textId="77777777" w:rsidTr="00533FE7">
        <w:tc>
          <w:tcPr>
            <w:tcW w:w="828" w:type="dxa"/>
            <w:shd w:val="clear" w:color="auto" w:fill="auto"/>
          </w:tcPr>
          <w:p w14:paraId="5C9D5896" w14:textId="77777777" w:rsidR="00512FC7" w:rsidRPr="00512FC7" w:rsidRDefault="00512FC7" w:rsidP="00533FE7">
            <w:bookmarkStart w:id="1227" w:name="fld_LegSymbol" w:colFirst="1" w:colLast="1"/>
            <w:bookmarkEnd w:id="1226"/>
            <w:r w:rsidRPr="00512FC7">
              <w:lastRenderedPageBreak/>
              <w:t>600</w:t>
            </w:r>
          </w:p>
        </w:tc>
        <w:tc>
          <w:tcPr>
            <w:tcW w:w="2069" w:type="dxa"/>
            <w:shd w:val="clear" w:color="auto" w:fill="auto"/>
          </w:tcPr>
          <w:p w14:paraId="1B5C5121" w14:textId="77777777" w:rsidR="00512FC7" w:rsidRPr="00512FC7" w:rsidRDefault="00512FC7" w:rsidP="00533FE7">
            <w:r w:rsidRPr="00512FC7">
              <w:t>LegSymbol</w:t>
            </w:r>
          </w:p>
        </w:tc>
        <w:tc>
          <w:tcPr>
            <w:tcW w:w="1083" w:type="dxa"/>
            <w:shd w:val="clear" w:color="auto" w:fill="auto"/>
          </w:tcPr>
          <w:p w14:paraId="3FA12246" w14:textId="77777777" w:rsidR="00512FC7" w:rsidRPr="00512FC7" w:rsidRDefault="00512FC7" w:rsidP="00533FE7">
            <w:r w:rsidRPr="00512FC7">
              <w:t>String</w:t>
            </w:r>
          </w:p>
        </w:tc>
        <w:tc>
          <w:tcPr>
            <w:tcW w:w="4677" w:type="dxa"/>
            <w:shd w:val="clear" w:color="auto" w:fill="auto"/>
          </w:tcPr>
          <w:p w14:paraId="23ACB59E" w14:textId="77777777" w:rsidR="00512FC7" w:rsidRPr="00512FC7" w:rsidRDefault="00512FC7" w:rsidP="00533FE7">
            <w:pPr>
              <w:jc w:val="left"/>
            </w:pPr>
            <w:r w:rsidRPr="00512FC7">
              <w:t>Multileg instrument's individual security's Symbol.</w:t>
            </w:r>
            <w:r>
              <w:br/>
            </w:r>
            <w:r w:rsidRPr="00512FC7">
              <w:t>See Symbol (55) field for description</w:t>
            </w:r>
          </w:p>
        </w:tc>
        <w:tc>
          <w:tcPr>
            <w:tcW w:w="4411" w:type="dxa"/>
            <w:shd w:val="clear" w:color="auto" w:fill="auto"/>
          </w:tcPr>
          <w:p w14:paraId="33C02E3D" w14:textId="77777777" w:rsidR="00512FC7" w:rsidRPr="00512FC7" w:rsidRDefault="00512FC7" w:rsidP="00533FE7">
            <w:r w:rsidRPr="00512FC7">
              <w:t>Sym</w:t>
            </w:r>
          </w:p>
        </w:tc>
      </w:tr>
      <w:tr w:rsidR="00512FC7" w:rsidRPr="00512FC7" w14:paraId="489A5529" w14:textId="77777777" w:rsidTr="00533FE7">
        <w:tc>
          <w:tcPr>
            <w:tcW w:w="828" w:type="dxa"/>
            <w:shd w:val="clear" w:color="auto" w:fill="auto"/>
          </w:tcPr>
          <w:p w14:paraId="0A33C5B6" w14:textId="77777777" w:rsidR="00512FC7" w:rsidRPr="00512FC7" w:rsidRDefault="00512FC7" w:rsidP="00533FE7">
            <w:bookmarkStart w:id="1228" w:name="fld_LegSymbolSfx" w:colFirst="1" w:colLast="1"/>
            <w:bookmarkEnd w:id="1227"/>
            <w:r w:rsidRPr="00512FC7">
              <w:t>601</w:t>
            </w:r>
          </w:p>
        </w:tc>
        <w:tc>
          <w:tcPr>
            <w:tcW w:w="2069" w:type="dxa"/>
            <w:shd w:val="clear" w:color="auto" w:fill="auto"/>
          </w:tcPr>
          <w:p w14:paraId="7F349694" w14:textId="77777777" w:rsidR="00512FC7" w:rsidRPr="00512FC7" w:rsidRDefault="00512FC7" w:rsidP="00533FE7">
            <w:r w:rsidRPr="00512FC7">
              <w:t>LegSymbolSfx</w:t>
            </w:r>
          </w:p>
        </w:tc>
        <w:tc>
          <w:tcPr>
            <w:tcW w:w="1083" w:type="dxa"/>
            <w:shd w:val="clear" w:color="auto" w:fill="auto"/>
          </w:tcPr>
          <w:p w14:paraId="1F81A633" w14:textId="77777777" w:rsidR="00512FC7" w:rsidRPr="00512FC7" w:rsidRDefault="00512FC7" w:rsidP="00533FE7">
            <w:r w:rsidRPr="00512FC7">
              <w:t>String</w:t>
            </w:r>
          </w:p>
        </w:tc>
        <w:tc>
          <w:tcPr>
            <w:tcW w:w="4677" w:type="dxa"/>
            <w:shd w:val="clear" w:color="auto" w:fill="auto"/>
          </w:tcPr>
          <w:p w14:paraId="4BD1C4E0" w14:textId="77777777" w:rsidR="00512FC7" w:rsidRDefault="00512FC7" w:rsidP="00533FE7">
            <w:pPr>
              <w:jc w:val="left"/>
            </w:pPr>
            <w:r>
              <w:t>Multileg instrument's individual security's SymbolSfx.</w:t>
            </w:r>
            <w:r>
              <w:br/>
              <w:t>See SymbolSfx (65) field for description</w:t>
            </w:r>
          </w:p>
          <w:p w14:paraId="497A90C1" w14:textId="77777777" w:rsidR="00512FC7" w:rsidRPr="00512FC7" w:rsidRDefault="00512FC7" w:rsidP="00533FE7">
            <w:pPr>
              <w:jc w:val="left"/>
            </w:pPr>
            <w:r>
              <w:t>Valid values:</w:t>
            </w:r>
            <w:r>
              <w:br/>
              <w:t>For Fixed Income</w:t>
            </w:r>
            <w:r>
              <w:br/>
            </w:r>
            <w:r>
              <w:tab/>
              <w:t>CD - EUCP with lump-sum interest rather than discount price</w:t>
            </w:r>
            <w:r>
              <w:br/>
            </w:r>
            <w:r>
              <w:tab/>
              <w:t>WI - "When Issued" for a security to be reissued under an old CUSIP or ISIN</w:t>
            </w:r>
          </w:p>
        </w:tc>
        <w:tc>
          <w:tcPr>
            <w:tcW w:w="4411" w:type="dxa"/>
            <w:shd w:val="clear" w:color="auto" w:fill="auto"/>
          </w:tcPr>
          <w:p w14:paraId="7E100B9C" w14:textId="77777777" w:rsidR="00512FC7" w:rsidRPr="00512FC7" w:rsidRDefault="00512FC7" w:rsidP="00533FE7">
            <w:r w:rsidRPr="00512FC7">
              <w:t>Sfx</w:t>
            </w:r>
          </w:p>
        </w:tc>
      </w:tr>
      <w:tr w:rsidR="00512FC7" w:rsidRPr="00512FC7" w14:paraId="3F950F09" w14:textId="77777777" w:rsidTr="00533FE7">
        <w:tc>
          <w:tcPr>
            <w:tcW w:w="828" w:type="dxa"/>
            <w:shd w:val="clear" w:color="auto" w:fill="auto"/>
          </w:tcPr>
          <w:p w14:paraId="63C1D88A" w14:textId="77777777" w:rsidR="00512FC7" w:rsidRPr="00512FC7" w:rsidRDefault="00512FC7" w:rsidP="00533FE7">
            <w:bookmarkStart w:id="1229" w:name="fld_LegSecurityID" w:colFirst="1" w:colLast="1"/>
            <w:bookmarkEnd w:id="1228"/>
            <w:r w:rsidRPr="00512FC7">
              <w:t>602</w:t>
            </w:r>
          </w:p>
        </w:tc>
        <w:tc>
          <w:tcPr>
            <w:tcW w:w="2069" w:type="dxa"/>
            <w:shd w:val="clear" w:color="auto" w:fill="auto"/>
          </w:tcPr>
          <w:p w14:paraId="1E9D0D63" w14:textId="77777777" w:rsidR="00512FC7" w:rsidRPr="00512FC7" w:rsidRDefault="00512FC7" w:rsidP="00533FE7">
            <w:r w:rsidRPr="00512FC7">
              <w:t>LegSecurityID</w:t>
            </w:r>
          </w:p>
        </w:tc>
        <w:tc>
          <w:tcPr>
            <w:tcW w:w="1083" w:type="dxa"/>
            <w:shd w:val="clear" w:color="auto" w:fill="auto"/>
          </w:tcPr>
          <w:p w14:paraId="0A174DFC" w14:textId="77777777" w:rsidR="00512FC7" w:rsidRPr="00512FC7" w:rsidRDefault="00512FC7" w:rsidP="00533FE7">
            <w:r w:rsidRPr="00512FC7">
              <w:t>String</w:t>
            </w:r>
          </w:p>
        </w:tc>
        <w:tc>
          <w:tcPr>
            <w:tcW w:w="4677" w:type="dxa"/>
            <w:shd w:val="clear" w:color="auto" w:fill="auto"/>
          </w:tcPr>
          <w:p w14:paraId="3B1766CF" w14:textId="77777777" w:rsidR="00512FC7" w:rsidRPr="00512FC7" w:rsidRDefault="00512FC7" w:rsidP="00533FE7">
            <w:pPr>
              <w:jc w:val="left"/>
            </w:pPr>
            <w:r w:rsidRPr="00512FC7">
              <w:t>Multileg instrument's individual security's SecurityID.</w:t>
            </w:r>
            <w:r>
              <w:br/>
            </w:r>
            <w:r w:rsidRPr="00512FC7">
              <w:t>See SecurityID (48) field for description</w:t>
            </w:r>
          </w:p>
        </w:tc>
        <w:tc>
          <w:tcPr>
            <w:tcW w:w="4411" w:type="dxa"/>
            <w:shd w:val="clear" w:color="auto" w:fill="auto"/>
          </w:tcPr>
          <w:p w14:paraId="0BCFD7C3" w14:textId="77777777" w:rsidR="00512FC7" w:rsidRPr="00512FC7" w:rsidRDefault="00512FC7" w:rsidP="00533FE7">
            <w:r w:rsidRPr="00512FC7">
              <w:t>ID</w:t>
            </w:r>
          </w:p>
        </w:tc>
      </w:tr>
      <w:tr w:rsidR="00512FC7" w:rsidRPr="00512FC7" w14:paraId="633A5921" w14:textId="77777777" w:rsidTr="00533FE7">
        <w:tc>
          <w:tcPr>
            <w:tcW w:w="828" w:type="dxa"/>
            <w:shd w:val="clear" w:color="auto" w:fill="auto"/>
          </w:tcPr>
          <w:p w14:paraId="546E92C7" w14:textId="77777777" w:rsidR="00512FC7" w:rsidRPr="00512FC7" w:rsidRDefault="00512FC7" w:rsidP="00533FE7">
            <w:bookmarkStart w:id="1230" w:name="fld_LegSecurityIDSource" w:colFirst="1" w:colLast="1"/>
            <w:bookmarkEnd w:id="1229"/>
            <w:r w:rsidRPr="00512FC7">
              <w:t>603</w:t>
            </w:r>
          </w:p>
        </w:tc>
        <w:tc>
          <w:tcPr>
            <w:tcW w:w="2069" w:type="dxa"/>
            <w:shd w:val="clear" w:color="auto" w:fill="auto"/>
          </w:tcPr>
          <w:p w14:paraId="3101B336" w14:textId="77777777" w:rsidR="00512FC7" w:rsidRPr="00512FC7" w:rsidRDefault="00512FC7" w:rsidP="00533FE7">
            <w:r w:rsidRPr="00512FC7">
              <w:t>LegSecurityIDSource</w:t>
            </w:r>
          </w:p>
        </w:tc>
        <w:tc>
          <w:tcPr>
            <w:tcW w:w="1083" w:type="dxa"/>
            <w:shd w:val="clear" w:color="auto" w:fill="auto"/>
          </w:tcPr>
          <w:p w14:paraId="2944ED12" w14:textId="77777777" w:rsidR="00512FC7" w:rsidRPr="00512FC7" w:rsidRDefault="00512FC7" w:rsidP="00533FE7">
            <w:r w:rsidRPr="00512FC7">
              <w:t>String</w:t>
            </w:r>
          </w:p>
        </w:tc>
        <w:tc>
          <w:tcPr>
            <w:tcW w:w="4677" w:type="dxa"/>
            <w:shd w:val="clear" w:color="auto" w:fill="auto"/>
          </w:tcPr>
          <w:p w14:paraId="544785D5" w14:textId="77777777" w:rsidR="00512FC7" w:rsidRDefault="00512FC7" w:rsidP="00533FE7">
            <w:pPr>
              <w:jc w:val="left"/>
            </w:pPr>
            <w:r>
              <w:t>Multileg instrument's individual security's SecurityIDSource.</w:t>
            </w:r>
            <w:r>
              <w:br/>
              <w:t>See SecurityIDSource (22) field for description</w:t>
            </w:r>
          </w:p>
          <w:p w14:paraId="56E6225B"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lastRenderedPageBreak/>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55C0DF10" w14:textId="77777777" w:rsidR="00512FC7" w:rsidRPr="00512FC7" w:rsidRDefault="00512FC7" w:rsidP="00533FE7">
            <w:r w:rsidRPr="00512FC7">
              <w:lastRenderedPageBreak/>
              <w:t>Src</w:t>
            </w:r>
          </w:p>
        </w:tc>
      </w:tr>
      <w:tr w:rsidR="00512FC7" w:rsidRPr="00512FC7" w14:paraId="23C248C4" w14:textId="77777777" w:rsidTr="00533FE7">
        <w:tc>
          <w:tcPr>
            <w:tcW w:w="828" w:type="dxa"/>
            <w:shd w:val="clear" w:color="auto" w:fill="auto"/>
          </w:tcPr>
          <w:p w14:paraId="507A2B8B" w14:textId="77777777" w:rsidR="00512FC7" w:rsidRPr="00512FC7" w:rsidRDefault="00512FC7" w:rsidP="00533FE7">
            <w:bookmarkStart w:id="1231" w:name="fld_NoLegSecurityAltID" w:colFirst="1" w:colLast="1"/>
            <w:bookmarkEnd w:id="1230"/>
            <w:r w:rsidRPr="00512FC7">
              <w:lastRenderedPageBreak/>
              <w:t>604</w:t>
            </w:r>
          </w:p>
        </w:tc>
        <w:tc>
          <w:tcPr>
            <w:tcW w:w="2069" w:type="dxa"/>
            <w:shd w:val="clear" w:color="auto" w:fill="auto"/>
          </w:tcPr>
          <w:p w14:paraId="79E54431" w14:textId="77777777" w:rsidR="00512FC7" w:rsidRPr="00512FC7" w:rsidRDefault="00512FC7" w:rsidP="00533FE7">
            <w:r w:rsidRPr="00512FC7">
              <w:t>NoLegSecurityAltID</w:t>
            </w:r>
          </w:p>
        </w:tc>
        <w:tc>
          <w:tcPr>
            <w:tcW w:w="1083" w:type="dxa"/>
            <w:shd w:val="clear" w:color="auto" w:fill="auto"/>
          </w:tcPr>
          <w:p w14:paraId="6B75FDB1" w14:textId="6B42CA57" w:rsidR="00512FC7" w:rsidRPr="00512FC7" w:rsidRDefault="00DE5358" w:rsidP="00533FE7">
            <w:del w:id="1232" w:author="Administrator" w:date="2011-08-18T10:26:00Z">
              <w:r w:rsidRPr="00DE5358">
                <w:delText>String</w:delText>
              </w:r>
            </w:del>
            <w:ins w:id="1233" w:author="Administrator" w:date="2011-08-18T10:26:00Z">
              <w:r w:rsidR="00512FC7" w:rsidRPr="00512FC7">
                <w:t>NumInGroup</w:t>
              </w:r>
            </w:ins>
          </w:p>
        </w:tc>
        <w:tc>
          <w:tcPr>
            <w:tcW w:w="4677" w:type="dxa"/>
            <w:shd w:val="clear" w:color="auto" w:fill="auto"/>
          </w:tcPr>
          <w:p w14:paraId="28924CBD" w14:textId="77777777" w:rsidR="00512FC7" w:rsidRPr="00512FC7" w:rsidRDefault="00512FC7" w:rsidP="00533FE7">
            <w:pPr>
              <w:jc w:val="left"/>
            </w:pPr>
            <w:r w:rsidRPr="00512FC7">
              <w:t>Multileg instrument's individual security's NoSecurityAltID.</w:t>
            </w:r>
            <w:r>
              <w:br/>
            </w:r>
            <w:r w:rsidRPr="00512FC7">
              <w:t>See NoSecurityAltID (454) field for description</w:t>
            </w:r>
          </w:p>
        </w:tc>
        <w:tc>
          <w:tcPr>
            <w:tcW w:w="4411" w:type="dxa"/>
            <w:shd w:val="clear" w:color="auto" w:fill="auto"/>
          </w:tcPr>
          <w:p w14:paraId="0F96B59F" w14:textId="77777777" w:rsidR="00512FC7" w:rsidRPr="00512FC7" w:rsidRDefault="00512FC7" w:rsidP="00533FE7">
            <w:r w:rsidRPr="00512FC7">
              <w:t>NoLegSecAltID</w:t>
            </w:r>
          </w:p>
        </w:tc>
      </w:tr>
      <w:tr w:rsidR="00512FC7" w:rsidRPr="00512FC7" w14:paraId="7406512C" w14:textId="77777777" w:rsidTr="00533FE7">
        <w:tc>
          <w:tcPr>
            <w:tcW w:w="828" w:type="dxa"/>
            <w:shd w:val="clear" w:color="auto" w:fill="auto"/>
          </w:tcPr>
          <w:p w14:paraId="6F6E3CED" w14:textId="77777777" w:rsidR="00512FC7" w:rsidRPr="00512FC7" w:rsidRDefault="00512FC7" w:rsidP="00533FE7">
            <w:bookmarkStart w:id="1234" w:name="fld_LegSecurityAltID" w:colFirst="1" w:colLast="1"/>
            <w:bookmarkEnd w:id="1231"/>
            <w:r w:rsidRPr="00512FC7">
              <w:t>605</w:t>
            </w:r>
          </w:p>
        </w:tc>
        <w:tc>
          <w:tcPr>
            <w:tcW w:w="2069" w:type="dxa"/>
            <w:shd w:val="clear" w:color="auto" w:fill="auto"/>
          </w:tcPr>
          <w:p w14:paraId="73243300" w14:textId="77777777" w:rsidR="00512FC7" w:rsidRPr="00512FC7" w:rsidRDefault="00512FC7" w:rsidP="00533FE7">
            <w:r w:rsidRPr="00512FC7">
              <w:t>LegSecurityAltID</w:t>
            </w:r>
          </w:p>
        </w:tc>
        <w:tc>
          <w:tcPr>
            <w:tcW w:w="1083" w:type="dxa"/>
            <w:shd w:val="clear" w:color="auto" w:fill="auto"/>
          </w:tcPr>
          <w:p w14:paraId="4EC57E36" w14:textId="77777777" w:rsidR="00512FC7" w:rsidRPr="00512FC7" w:rsidRDefault="00512FC7" w:rsidP="00533FE7">
            <w:r w:rsidRPr="00512FC7">
              <w:t>String</w:t>
            </w:r>
          </w:p>
        </w:tc>
        <w:tc>
          <w:tcPr>
            <w:tcW w:w="4677" w:type="dxa"/>
            <w:shd w:val="clear" w:color="auto" w:fill="auto"/>
          </w:tcPr>
          <w:p w14:paraId="0987B729" w14:textId="77777777" w:rsidR="00512FC7" w:rsidRPr="00512FC7" w:rsidRDefault="00512FC7" w:rsidP="00533FE7">
            <w:pPr>
              <w:jc w:val="left"/>
            </w:pPr>
            <w:r w:rsidRPr="00512FC7">
              <w:t>Multileg instrument's individual security's SecurityAltID.</w:t>
            </w:r>
            <w:r>
              <w:br/>
            </w:r>
            <w:r w:rsidRPr="00512FC7">
              <w:t>See SecurityAltID (455) field for description</w:t>
            </w:r>
          </w:p>
        </w:tc>
        <w:tc>
          <w:tcPr>
            <w:tcW w:w="4411" w:type="dxa"/>
            <w:shd w:val="clear" w:color="auto" w:fill="auto"/>
          </w:tcPr>
          <w:p w14:paraId="368A55B2" w14:textId="77777777" w:rsidR="00512FC7" w:rsidRPr="00512FC7" w:rsidRDefault="00512FC7" w:rsidP="00533FE7">
            <w:r w:rsidRPr="00512FC7">
              <w:t>SecAltID</w:t>
            </w:r>
          </w:p>
        </w:tc>
      </w:tr>
      <w:tr w:rsidR="00512FC7" w:rsidRPr="00512FC7" w14:paraId="61A82EE7" w14:textId="77777777" w:rsidTr="00533FE7">
        <w:tc>
          <w:tcPr>
            <w:tcW w:w="828" w:type="dxa"/>
            <w:shd w:val="clear" w:color="auto" w:fill="auto"/>
          </w:tcPr>
          <w:p w14:paraId="3164F813" w14:textId="77777777" w:rsidR="00512FC7" w:rsidRPr="00512FC7" w:rsidRDefault="00512FC7" w:rsidP="00533FE7">
            <w:bookmarkStart w:id="1235" w:name="fld_LegSecurityAltIDSource" w:colFirst="1" w:colLast="1"/>
            <w:bookmarkEnd w:id="1234"/>
            <w:r w:rsidRPr="00512FC7">
              <w:t>606</w:t>
            </w:r>
          </w:p>
        </w:tc>
        <w:tc>
          <w:tcPr>
            <w:tcW w:w="2069" w:type="dxa"/>
            <w:shd w:val="clear" w:color="auto" w:fill="auto"/>
          </w:tcPr>
          <w:p w14:paraId="098DCABF" w14:textId="77777777" w:rsidR="00512FC7" w:rsidRPr="00512FC7" w:rsidRDefault="00512FC7" w:rsidP="00533FE7">
            <w:r w:rsidRPr="00512FC7">
              <w:t>LegSecurityAltIDSource</w:t>
            </w:r>
          </w:p>
        </w:tc>
        <w:tc>
          <w:tcPr>
            <w:tcW w:w="1083" w:type="dxa"/>
            <w:shd w:val="clear" w:color="auto" w:fill="auto"/>
          </w:tcPr>
          <w:p w14:paraId="1FA7ACB3" w14:textId="77777777" w:rsidR="00512FC7" w:rsidRPr="00512FC7" w:rsidRDefault="00512FC7" w:rsidP="00533FE7">
            <w:r w:rsidRPr="00512FC7">
              <w:t>String</w:t>
            </w:r>
          </w:p>
        </w:tc>
        <w:tc>
          <w:tcPr>
            <w:tcW w:w="4677" w:type="dxa"/>
            <w:shd w:val="clear" w:color="auto" w:fill="auto"/>
          </w:tcPr>
          <w:p w14:paraId="7E99020D" w14:textId="77777777" w:rsidR="00512FC7" w:rsidRDefault="00512FC7" w:rsidP="00533FE7">
            <w:pPr>
              <w:jc w:val="left"/>
            </w:pPr>
            <w:r>
              <w:t>Multileg instrument's individual security's SecurityAltIDSource.</w:t>
            </w:r>
            <w:r>
              <w:br/>
              <w:t>See SecurityAltIDSource (456) field for description</w:t>
            </w:r>
          </w:p>
          <w:p w14:paraId="4EF0A14F"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 xml:space="preserve">K - ISDA/FpML Product URL (URL in </w:t>
            </w:r>
            <w:r>
              <w:lastRenderedPageBreak/>
              <w:t>SecurityID)</w:t>
            </w:r>
            <w:r>
              <w:br/>
            </w:r>
            <w:r>
              <w:tab/>
              <w:t>L - Letter of Credit</w:t>
            </w:r>
            <w:r>
              <w:br/>
            </w:r>
            <w:r>
              <w:tab/>
              <w:t>M - Marketplace-assigned Identifier</w:t>
            </w:r>
          </w:p>
        </w:tc>
        <w:tc>
          <w:tcPr>
            <w:tcW w:w="4411" w:type="dxa"/>
            <w:shd w:val="clear" w:color="auto" w:fill="auto"/>
          </w:tcPr>
          <w:p w14:paraId="006945D2" w14:textId="77777777" w:rsidR="00512FC7" w:rsidRPr="00512FC7" w:rsidRDefault="00512FC7" w:rsidP="00533FE7">
            <w:r w:rsidRPr="00512FC7">
              <w:lastRenderedPageBreak/>
              <w:t>SecAltIDSrc</w:t>
            </w:r>
          </w:p>
        </w:tc>
      </w:tr>
      <w:tr w:rsidR="00512FC7" w:rsidRPr="00512FC7" w14:paraId="1BDBDCC0" w14:textId="77777777" w:rsidTr="00533FE7">
        <w:tc>
          <w:tcPr>
            <w:tcW w:w="828" w:type="dxa"/>
            <w:shd w:val="clear" w:color="auto" w:fill="auto"/>
          </w:tcPr>
          <w:p w14:paraId="0C1C34CE" w14:textId="77777777" w:rsidR="00512FC7" w:rsidRPr="00512FC7" w:rsidRDefault="00512FC7" w:rsidP="00533FE7">
            <w:bookmarkStart w:id="1236" w:name="fld_LegProduct" w:colFirst="1" w:colLast="1"/>
            <w:bookmarkEnd w:id="1235"/>
            <w:r w:rsidRPr="00512FC7">
              <w:lastRenderedPageBreak/>
              <w:t>607</w:t>
            </w:r>
          </w:p>
        </w:tc>
        <w:tc>
          <w:tcPr>
            <w:tcW w:w="2069" w:type="dxa"/>
            <w:shd w:val="clear" w:color="auto" w:fill="auto"/>
          </w:tcPr>
          <w:p w14:paraId="31227F61" w14:textId="77777777" w:rsidR="00512FC7" w:rsidRPr="00512FC7" w:rsidRDefault="00512FC7" w:rsidP="00533FE7">
            <w:r w:rsidRPr="00512FC7">
              <w:t>LegProduct</w:t>
            </w:r>
          </w:p>
        </w:tc>
        <w:tc>
          <w:tcPr>
            <w:tcW w:w="1083" w:type="dxa"/>
            <w:shd w:val="clear" w:color="auto" w:fill="auto"/>
          </w:tcPr>
          <w:p w14:paraId="137D7D17" w14:textId="77777777" w:rsidR="00512FC7" w:rsidRPr="00512FC7" w:rsidRDefault="00512FC7" w:rsidP="00533FE7">
            <w:r w:rsidRPr="00512FC7">
              <w:t>int</w:t>
            </w:r>
          </w:p>
        </w:tc>
        <w:tc>
          <w:tcPr>
            <w:tcW w:w="4677" w:type="dxa"/>
            <w:shd w:val="clear" w:color="auto" w:fill="auto"/>
          </w:tcPr>
          <w:p w14:paraId="50348E75" w14:textId="77777777" w:rsidR="00512FC7" w:rsidRDefault="00512FC7" w:rsidP="00533FE7">
            <w:pPr>
              <w:jc w:val="left"/>
            </w:pPr>
            <w:r>
              <w:t>Multileg instrument's individual security's Product.</w:t>
            </w:r>
            <w:r>
              <w:br/>
              <w:t>See Product (460) field for description</w:t>
            </w:r>
          </w:p>
          <w:p w14:paraId="0B49F3B3" w14:textId="77777777" w:rsidR="00512FC7" w:rsidRPr="00512FC7" w:rsidRDefault="00512FC7" w:rsidP="00533FE7">
            <w:pPr>
              <w:jc w:val="left"/>
            </w:pPr>
            <w:r>
              <w:t>Valid values:</w:t>
            </w:r>
            <w:r>
              <w:br/>
            </w:r>
            <w:r>
              <w:tab/>
              <w:t>1 - AGENCY</w:t>
            </w:r>
            <w:r>
              <w:br/>
            </w:r>
            <w:r>
              <w:tab/>
              <w:t>2 - COMMODITY</w:t>
            </w:r>
            <w:r>
              <w:br/>
            </w:r>
            <w:r>
              <w:tab/>
              <w:t>3 - CORPORATE</w:t>
            </w:r>
            <w:r>
              <w:br/>
            </w:r>
            <w:r>
              <w:tab/>
              <w:t>4 - CURRENCY</w:t>
            </w:r>
            <w:r>
              <w:br/>
            </w:r>
            <w:r>
              <w:tab/>
              <w:t>5 - EQUITY</w:t>
            </w:r>
            <w:r>
              <w:br/>
            </w:r>
            <w:r>
              <w:tab/>
              <w:t>6 - GOVERNMENT</w:t>
            </w:r>
            <w:r>
              <w:br/>
            </w:r>
            <w:r>
              <w:tab/>
              <w:t>7 - INDEX</w:t>
            </w:r>
            <w:r>
              <w:br/>
            </w:r>
            <w:r>
              <w:tab/>
              <w:t>8 - LOAN</w:t>
            </w:r>
            <w:r>
              <w:br/>
            </w:r>
            <w:r>
              <w:tab/>
              <w:t>9 - MONEYMARKET</w:t>
            </w:r>
            <w:r>
              <w:br/>
            </w:r>
            <w:r>
              <w:tab/>
              <w:t>10 - MORTGAGE</w:t>
            </w:r>
            <w:r>
              <w:br/>
            </w:r>
            <w:r>
              <w:tab/>
              <w:t>11 - MUNICIPAL</w:t>
            </w:r>
            <w:r>
              <w:br/>
            </w:r>
            <w:r>
              <w:tab/>
              <w:t>12 - OTHER</w:t>
            </w:r>
            <w:r>
              <w:br/>
            </w:r>
            <w:r>
              <w:tab/>
              <w:t>13 - FINANCING</w:t>
            </w:r>
          </w:p>
        </w:tc>
        <w:tc>
          <w:tcPr>
            <w:tcW w:w="4411" w:type="dxa"/>
            <w:shd w:val="clear" w:color="auto" w:fill="auto"/>
          </w:tcPr>
          <w:p w14:paraId="2F16E1A9" w14:textId="77777777" w:rsidR="00512FC7" w:rsidRPr="00512FC7" w:rsidRDefault="00512FC7" w:rsidP="00533FE7">
            <w:r w:rsidRPr="00512FC7">
              <w:t>Prod</w:t>
            </w:r>
          </w:p>
        </w:tc>
      </w:tr>
      <w:tr w:rsidR="00512FC7" w:rsidRPr="00512FC7" w14:paraId="09328C4E" w14:textId="77777777" w:rsidTr="00533FE7">
        <w:tc>
          <w:tcPr>
            <w:tcW w:w="828" w:type="dxa"/>
            <w:shd w:val="clear" w:color="auto" w:fill="auto"/>
          </w:tcPr>
          <w:p w14:paraId="5CB068BF" w14:textId="77777777" w:rsidR="00512FC7" w:rsidRPr="00512FC7" w:rsidRDefault="00512FC7" w:rsidP="00533FE7">
            <w:bookmarkStart w:id="1237" w:name="fld_LegCFICode" w:colFirst="1" w:colLast="1"/>
            <w:bookmarkEnd w:id="1236"/>
            <w:r w:rsidRPr="00512FC7">
              <w:t>608</w:t>
            </w:r>
          </w:p>
        </w:tc>
        <w:tc>
          <w:tcPr>
            <w:tcW w:w="2069" w:type="dxa"/>
            <w:shd w:val="clear" w:color="auto" w:fill="auto"/>
          </w:tcPr>
          <w:p w14:paraId="76AF4DA9" w14:textId="77777777" w:rsidR="00512FC7" w:rsidRPr="00512FC7" w:rsidRDefault="00512FC7" w:rsidP="00533FE7">
            <w:r w:rsidRPr="00512FC7">
              <w:t>LegCFICode</w:t>
            </w:r>
          </w:p>
        </w:tc>
        <w:tc>
          <w:tcPr>
            <w:tcW w:w="1083" w:type="dxa"/>
            <w:shd w:val="clear" w:color="auto" w:fill="auto"/>
          </w:tcPr>
          <w:p w14:paraId="3E434A46" w14:textId="77777777" w:rsidR="00512FC7" w:rsidRPr="00512FC7" w:rsidRDefault="00512FC7" w:rsidP="00533FE7">
            <w:r w:rsidRPr="00512FC7">
              <w:t>String</w:t>
            </w:r>
          </w:p>
        </w:tc>
        <w:tc>
          <w:tcPr>
            <w:tcW w:w="4677" w:type="dxa"/>
            <w:shd w:val="clear" w:color="auto" w:fill="auto"/>
          </w:tcPr>
          <w:p w14:paraId="36853F44" w14:textId="77777777" w:rsidR="00512FC7" w:rsidRPr="00512FC7" w:rsidRDefault="00512FC7" w:rsidP="00533FE7">
            <w:pPr>
              <w:jc w:val="left"/>
            </w:pPr>
            <w:r w:rsidRPr="00512FC7">
              <w:t>Multileg instrument's individual security's CFICode.</w:t>
            </w:r>
            <w:r>
              <w:br/>
            </w:r>
            <w:r w:rsidRPr="00512FC7">
              <w:t>See CFICode (461) field for description</w:t>
            </w:r>
          </w:p>
        </w:tc>
        <w:tc>
          <w:tcPr>
            <w:tcW w:w="4411" w:type="dxa"/>
            <w:shd w:val="clear" w:color="auto" w:fill="auto"/>
          </w:tcPr>
          <w:p w14:paraId="30D8D365" w14:textId="77777777" w:rsidR="00512FC7" w:rsidRPr="00512FC7" w:rsidRDefault="00512FC7" w:rsidP="00533FE7">
            <w:r w:rsidRPr="00512FC7">
              <w:t>CFI</w:t>
            </w:r>
          </w:p>
        </w:tc>
      </w:tr>
      <w:tr w:rsidR="00512FC7" w:rsidRPr="00512FC7" w14:paraId="6936E0A4" w14:textId="77777777" w:rsidTr="00533FE7">
        <w:tc>
          <w:tcPr>
            <w:tcW w:w="828" w:type="dxa"/>
            <w:shd w:val="clear" w:color="auto" w:fill="auto"/>
          </w:tcPr>
          <w:p w14:paraId="733D522B" w14:textId="77777777" w:rsidR="00512FC7" w:rsidRPr="00512FC7" w:rsidRDefault="00512FC7" w:rsidP="00533FE7">
            <w:bookmarkStart w:id="1238" w:name="fld_LegSecurityType" w:colFirst="1" w:colLast="1"/>
            <w:bookmarkEnd w:id="1237"/>
            <w:r w:rsidRPr="00512FC7">
              <w:t>609</w:t>
            </w:r>
          </w:p>
        </w:tc>
        <w:tc>
          <w:tcPr>
            <w:tcW w:w="2069" w:type="dxa"/>
            <w:shd w:val="clear" w:color="auto" w:fill="auto"/>
          </w:tcPr>
          <w:p w14:paraId="1286208D" w14:textId="77777777" w:rsidR="00512FC7" w:rsidRPr="00512FC7" w:rsidRDefault="00512FC7" w:rsidP="00533FE7">
            <w:r w:rsidRPr="00512FC7">
              <w:t>LegSecurityType</w:t>
            </w:r>
          </w:p>
        </w:tc>
        <w:tc>
          <w:tcPr>
            <w:tcW w:w="1083" w:type="dxa"/>
            <w:shd w:val="clear" w:color="auto" w:fill="auto"/>
          </w:tcPr>
          <w:p w14:paraId="3E9B8E79" w14:textId="77777777" w:rsidR="00512FC7" w:rsidRPr="00512FC7" w:rsidRDefault="00512FC7" w:rsidP="00533FE7">
            <w:r w:rsidRPr="00512FC7">
              <w:t>String</w:t>
            </w:r>
          </w:p>
        </w:tc>
        <w:tc>
          <w:tcPr>
            <w:tcW w:w="4677" w:type="dxa"/>
            <w:shd w:val="clear" w:color="auto" w:fill="auto"/>
          </w:tcPr>
          <w:p w14:paraId="70B59C35" w14:textId="77777777" w:rsidR="00512FC7" w:rsidRDefault="00512FC7" w:rsidP="00533FE7">
            <w:pPr>
              <w:jc w:val="left"/>
            </w:pPr>
            <w:r>
              <w:t>Refer to definition of SecurityType(167)</w:t>
            </w:r>
          </w:p>
          <w:p w14:paraId="02369ECF" w14:textId="7C59649C" w:rsidR="00512FC7" w:rsidRPr="00512FC7" w:rsidRDefault="00512FC7" w:rsidP="00533FE7">
            <w:pPr>
              <w:jc w:val="left"/>
            </w:pPr>
            <w:r>
              <w:t>Valid values:</w:t>
            </w:r>
            <w:r>
              <w:br/>
            </w:r>
            <w:r>
              <w:tab/>
              <w:t>UST - US Treasury Note (Deprecated Value Use TNOTE) ( Deprecated in FIX</w:t>
            </w:r>
            <w:ins w:id="1239" w:author="Administrator" w:date="2011-08-18T10:26:00Z">
              <w:r>
                <w:t>.</w:t>
              </w:r>
            </w:ins>
            <w:r>
              <w:t>4.4 )</w:t>
            </w:r>
            <w:r>
              <w:br/>
            </w:r>
            <w:r>
              <w:tab/>
              <w:t>USTB - US Treasury Bill (Deprecated Value Use TBILL) ( Deprecated in FIX</w:t>
            </w:r>
            <w:ins w:id="1240" w:author="Administrator" w:date="2011-08-18T10:26:00Z">
              <w:r>
                <w:t>.</w:t>
              </w:r>
            </w:ins>
            <w:r>
              <w:t>4.4 )</w:t>
            </w:r>
            <w:r>
              <w:br/>
              <w:t>Agency</w:t>
            </w:r>
            <w:r>
              <w:br/>
            </w:r>
            <w:r>
              <w:tab/>
              <w:t>EUSUPRA - Euro Supranational Coupons *</w:t>
            </w:r>
            <w:r>
              <w:br/>
            </w:r>
            <w:r>
              <w:tab/>
              <w:t>FAC - Federal Agency Coupon</w:t>
            </w:r>
            <w:r>
              <w:br/>
            </w:r>
            <w:r>
              <w:tab/>
              <w:t>FADN - Federal Agency Discount Note</w:t>
            </w:r>
            <w:r>
              <w:br/>
            </w:r>
            <w:r>
              <w:tab/>
              <w:t>PEF - Private Export Funding *</w:t>
            </w:r>
            <w:r>
              <w:br/>
            </w:r>
            <w:r>
              <w:tab/>
              <w:t>SUPRA - USD Supranational Coupons *</w:t>
            </w:r>
            <w:r>
              <w:br/>
              <w:t>Corporate</w:t>
            </w:r>
            <w:r>
              <w:br/>
            </w:r>
            <w:r>
              <w:tab/>
              <w:t>CORP - Corporate Bond</w:t>
            </w:r>
            <w:r>
              <w:br/>
            </w:r>
            <w:r>
              <w:tab/>
              <w:t>CPP - Corporate Private Placement</w:t>
            </w:r>
            <w:r>
              <w:br/>
            </w:r>
            <w:r>
              <w:lastRenderedPageBreak/>
              <w:tab/>
              <w:t>CB - Convertible Bond</w:t>
            </w:r>
            <w:r>
              <w:br/>
            </w:r>
            <w:r>
              <w:tab/>
              <w:t>DUAL - Dual Currency</w:t>
            </w:r>
            <w:r>
              <w:br/>
            </w:r>
            <w:r>
              <w:tab/>
              <w:t>EUCORP - Euro Corporate Bond</w:t>
            </w:r>
            <w:r>
              <w:br/>
            </w:r>
            <w:r>
              <w:tab/>
              <w:t>EUFRN - Euro Corporate Floating Rate Notes</w:t>
            </w:r>
            <w:r>
              <w:br/>
            </w:r>
            <w:r>
              <w:tab/>
              <w:t>FRN - US Corporate Floating Rate Notes</w:t>
            </w:r>
            <w:r>
              <w:br/>
            </w:r>
            <w:r>
              <w:tab/>
              <w:t>XLINKD - Indexed Linked</w:t>
            </w:r>
            <w:r>
              <w:br/>
            </w:r>
            <w:r>
              <w:tab/>
              <w:t>STRUCT - Structured Notes</w:t>
            </w:r>
            <w:r>
              <w:br/>
            </w:r>
            <w:r>
              <w:tab/>
              <w:t>YANK - Yankee Corporate Bond</w:t>
            </w:r>
            <w:r>
              <w:br/>
              <w:t>Currency</w:t>
            </w:r>
            <w:r>
              <w:br/>
            </w:r>
            <w:r>
              <w:tab/>
              <w:t>FOR - Foreign Exchange Contract ( Deprecated in FIX.5.</w:t>
            </w:r>
            <w:del w:id="1241" w:author="Administrator" w:date="2011-08-18T10:26:00Z">
              <w:r w:rsidR="00DE5358">
                <w:delText>0SP2</w:delText>
              </w:r>
            </w:del>
            <w:ins w:id="1242" w:author="Administrator" w:date="2011-08-18T10:26:00Z">
              <w:r>
                <w:t>0SP1</w:t>
              </w:r>
            </w:ins>
            <w:r>
              <w:t xml:space="preserve"> )</w:t>
            </w:r>
            <w:r>
              <w:br/>
            </w:r>
            <w:r>
              <w:tab/>
              <w:t>FXNDF - Non-deliverable forward</w:t>
            </w:r>
            <w:r>
              <w:br/>
            </w:r>
            <w:r>
              <w:tab/>
              <w:t>FXSPOT - FX Spot</w:t>
            </w:r>
            <w:r>
              <w:br/>
            </w:r>
            <w:r>
              <w:tab/>
              <w:t>FXFWD - FX Forward</w:t>
            </w:r>
            <w:r>
              <w:br/>
            </w:r>
            <w:r>
              <w:tab/>
              <w:t>FXSWAP - FX Swap</w:t>
            </w:r>
            <w:r>
              <w:br/>
              <w:t>Derivatives</w:t>
            </w:r>
            <w:r>
              <w:br/>
            </w:r>
            <w:r>
              <w:tab/>
              <w:t>CDS - Credit Default Swap</w:t>
            </w:r>
            <w:r>
              <w:br/>
            </w:r>
            <w:r>
              <w:tab/>
              <w:t>FUT - Future</w:t>
            </w:r>
            <w:r>
              <w:br/>
            </w:r>
            <w:r>
              <w:tab/>
              <w:t>OPT - Option</w:t>
            </w:r>
            <w:r>
              <w:br/>
            </w:r>
            <w:r>
              <w:tab/>
              <w:t>OOF - Options on Futures</w:t>
            </w:r>
            <w:r>
              <w:br/>
            </w:r>
            <w:r>
              <w:tab/>
              <w:t>OOP - Options on Physical - use not recommended</w:t>
            </w:r>
            <w:r>
              <w:br/>
            </w:r>
            <w:r>
              <w:tab/>
              <w:t>IRS - Interest Rate Swap</w:t>
            </w:r>
            <w:r>
              <w:br/>
            </w:r>
            <w:r>
              <w:tab/>
              <w:t>OOC - Options on Combo</w:t>
            </w:r>
            <w:r>
              <w:br/>
              <w:t>Equity</w:t>
            </w:r>
            <w:r>
              <w:br/>
            </w:r>
            <w:r>
              <w:tab/>
              <w:t>CS - Common Stock</w:t>
            </w:r>
            <w:r>
              <w:br/>
            </w:r>
            <w:r>
              <w:tab/>
              <w:t>PS - Preferred Stock</w:t>
            </w:r>
            <w:r>
              <w:br/>
              <w:t>Financing</w:t>
            </w:r>
            <w:r>
              <w:br/>
            </w:r>
            <w:r>
              <w:tab/>
              <w:t>REPO - Repurchase</w:t>
            </w:r>
            <w:r>
              <w:br/>
            </w:r>
            <w:r>
              <w:tab/>
              <w:t>FORWARD - Forward</w:t>
            </w:r>
            <w:r>
              <w:br/>
            </w:r>
            <w:r>
              <w:tab/>
              <w:t>BUYSELL - Buy Sellback</w:t>
            </w:r>
            <w:r>
              <w:br/>
            </w:r>
            <w:r>
              <w:tab/>
              <w:t>SECLOAN - Securities Loan</w:t>
            </w:r>
            <w:r>
              <w:br/>
            </w:r>
            <w:r>
              <w:tab/>
              <w:t>SECPLEDGE - Securities Pledge</w:t>
            </w:r>
            <w:r>
              <w:br/>
              <w:t>Government</w:t>
            </w:r>
            <w:r>
              <w:br/>
            </w:r>
            <w:r>
              <w:tab/>
              <w:t>BRADY - Brady Bond</w:t>
            </w:r>
            <w:r>
              <w:br/>
            </w:r>
            <w:r>
              <w:tab/>
              <w:t>CAN - Canadian Treasury Notes</w:t>
            </w:r>
            <w:r>
              <w:br/>
            </w:r>
            <w:r>
              <w:tab/>
              <w:t>CTB - Canadian Treasury Bills</w:t>
            </w:r>
            <w:r>
              <w:br/>
            </w:r>
            <w:r>
              <w:tab/>
              <w:t>EUSOV - Euro Sovereigns *</w:t>
            </w:r>
            <w:r>
              <w:br/>
            </w:r>
            <w:r>
              <w:tab/>
              <w:t>PROV - Canadian Provincial Bonds</w:t>
            </w:r>
            <w:r>
              <w:br/>
            </w:r>
            <w:r>
              <w:tab/>
              <w:t>TB - Treasury Bill - non US</w:t>
            </w:r>
            <w:r>
              <w:br/>
            </w:r>
            <w:r>
              <w:lastRenderedPageBreak/>
              <w:tab/>
              <w:t>TBOND - US Treasury Bond</w:t>
            </w:r>
            <w:r>
              <w:br/>
            </w:r>
            <w:r>
              <w:tab/>
              <w:t>TINT - Interest Strip From Any Bond Or Note</w:t>
            </w:r>
            <w:r>
              <w:br/>
            </w:r>
            <w:r>
              <w:tab/>
              <w:t>TBILL - US Treasury Bill</w:t>
            </w:r>
            <w:r>
              <w:br/>
            </w:r>
            <w:r>
              <w:tab/>
              <w:t>TIPS - Treasury Inflation Protected Securities</w:t>
            </w:r>
            <w:r>
              <w:br/>
            </w:r>
            <w:r>
              <w:tab/>
              <w:t>TCAL - Principal Strip Of A Callable Bond Or Note</w:t>
            </w:r>
            <w:r>
              <w:br/>
            </w:r>
            <w:r>
              <w:tab/>
              <w:t>TPRN - Principal Strip From A Non-Callable Bond Or Note</w:t>
            </w:r>
            <w:r>
              <w:br/>
            </w:r>
            <w:r>
              <w:tab/>
              <w:t>TNOTE - US Treasury Note</w:t>
            </w:r>
            <w:r>
              <w:br/>
              <w:t>Loan</w:t>
            </w:r>
            <w:r>
              <w:br/>
            </w:r>
            <w:r>
              <w:tab/>
              <w:t>TERM - Term Loan</w:t>
            </w:r>
            <w:r>
              <w:br/>
            </w:r>
            <w:r>
              <w:tab/>
              <w:t>RVLV - Revolver Loan</w:t>
            </w:r>
            <w:r>
              <w:br/>
            </w:r>
            <w:r>
              <w:tab/>
              <w:t>RVLVTRM - Revolver/Term Loan</w:t>
            </w:r>
            <w:r>
              <w:br/>
            </w:r>
            <w:r>
              <w:tab/>
              <w:t>BRIDGE - Bridge Loan</w:t>
            </w:r>
            <w:r>
              <w:br/>
            </w:r>
            <w:r>
              <w:tab/>
              <w:t>LOFC - Letter Of Credit</w:t>
            </w:r>
            <w:r>
              <w:br/>
            </w:r>
            <w:r>
              <w:tab/>
              <w:t>SWING - Swing Line Facility</w:t>
            </w:r>
            <w:r>
              <w:br/>
            </w:r>
            <w:r>
              <w:tab/>
              <w:t>DINP - Debtor In Possession</w:t>
            </w:r>
            <w:r>
              <w:br/>
            </w:r>
            <w:r>
              <w:tab/>
              <w:t>DEFLTED - Defaulted</w:t>
            </w:r>
            <w:r>
              <w:br/>
            </w:r>
            <w:r>
              <w:tab/>
              <w:t>WITHDRN - Withdrawn</w:t>
            </w:r>
            <w:r>
              <w:br/>
            </w:r>
            <w:r>
              <w:tab/>
              <w:t>REPLACD - Replaced</w:t>
            </w:r>
            <w:r>
              <w:br/>
            </w:r>
            <w:r>
              <w:tab/>
              <w:t>MATURED - Matured</w:t>
            </w:r>
            <w:r>
              <w:br/>
            </w:r>
            <w:r>
              <w:tab/>
              <w:t>AMENDED - Amended &amp; Restated</w:t>
            </w:r>
            <w:r>
              <w:br/>
            </w:r>
            <w:r>
              <w:tab/>
              <w:t>RETIRED - Retired</w:t>
            </w:r>
            <w:r>
              <w:br/>
              <w:t>Money Market</w:t>
            </w:r>
            <w:r>
              <w:br/>
            </w:r>
            <w:r>
              <w:tab/>
              <w:t>BA - Bankers Acceptance</w:t>
            </w:r>
            <w:r>
              <w:br/>
            </w:r>
            <w:r>
              <w:tab/>
              <w:t>BDN - Bank Depository Note</w:t>
            </w:r>
            <w:r>
              <w:br/>
            </w:r>
            <w:r>
              <w:tab/>
              <w:t>BN - Bank Notes</w:t>
            </w:r>
            <w:r>
              <w:br/>
            </w:r>
            <w:r>
              <w:tab/>
              <w:t>BOX - Bill Of Exchanges</w:t>
            </w:r>
            <w:r>
              <w:br/>
            </w:r>
            <w:r>
              <w:tab/>
              <w:t>CAMM - Canadian Money Markets</w:t>
            </w:r>
            <w:r>
              <w:br/>
            </w:r>
            <w:r>
              <w:tab/>
              <w:t>CD - Certificate Of Deposit</w:t>
            </w:r>
            <w:r>
              <w:br/>
            </w:r>
            <w:r>
              <w:tab/>
              <w:t>CL - Call Loans</w:t>
            </w:r>
            <w:r>
              <w:br/>
            </w:r>
            <w:r>
              <w:tab/>
              <w:t>CP - Commercial Paper</w:t>
            </w:r>
            <w:r>
              <w:br/>
            </w:r>
            <w:r>
              <w:tab/>
              <w:t>DN - Deposit Notes</w:t>
            </w:r>
            <w:r>
              <w:br/>
            </w:r>
            <w:r>
              <w:tab/>
              <w:t>EUCD - Euro Certificate Of Deposit</w:t>
            </w:r>
            <w:r>
              <w:br/>
            </w:r>
            <w:r>
              <w:tab/>
              <w:t>EUCP - Euro Commercial Paper</w:t>
            </w:r>
            <w:r>
              <w:br/>
            </w:r>
            <w:r>
              <w:tab/>
              <w:t>LQN - Liquidity Note</w:t>
            </w:r>
            <w:r>
              <w:br/>
            </w:r>
            <w:r>
              <w:tab/>
              <w:t>MTN - Medium Term Notes</w:t>
            </w:r>
            <w:r>
              <w:br/>
            </w:r>
            <w:r>
              <w:tab/>
              <w:t>ONITE - Overnight</w:t>
            </w:r>
            <w:r>
              <w:br/>
            </w:r>
            <w:r>
              <w:tab/>
              <w:t>PN - Promissory Note</w:t>
            </w:r>
            <w:r>
              <w:br/>
            </w:r>
            <w:r>
              <w:lastRenderedPageBreak/>
              <w:tab/>
              <w:t>STN - Short Term Loan Note</w:t>
            </w:r>
            <w:r>
              <w:br/>
            </w:r>
            <w:r>
              <w:tab/>
              <w:t>PZFJ - Plazos Fijos</w:t>
            </w:r>
            <w:r>
              <w:br/>
            </w:r>
            <w:r>
              <w:tab/>
              <w:t>SLQN - Secured Liquidity Note</w:t>
            </w:r>
            <w:r>
              <w:br/>
            </w:r>
            <w:r>
              <w:tab/>
              <w:t>TD - Time Deposit</w:t>
            </w:r>
            <w:r>
              <w:br/>
            </w:r>
            <w:r>
              <w:tab/>
              <w:t>TLQN - Term Liquidity Note</w:t>
            </w:r>
            <w:r>
              <w:br/>
            </w:r>
            <w:r>
              <w:tab/>
              <w:t>XCN - Extended Comm Note</w:t>
            </w:r>
            <w:r>
              <w:br/>
            </w:r>
            <w:r>
              <w:tab/>
              <w:t>YCD - Yankee Certificate Of Deposit</w:t>
            </w:r>
            <w:r>
              <w:br/>
              <w:t>Mortgage</w:t>
            </w:r>
            <w:r>
              <w:br/>
            </w:r>
            <w:r>
              <w:tab/>
              <w:t>ABS - Asset-backed Securities</w:t>
            </w:r>
            <w:r>
              <w:br/>
            </w:r>
            <w:r>
              <w:tab/>
              <w:t>CMB - Canadian Mortgage Bonds</w:t>
            </w:r>
            <w:r>
              <w:br/>
            </w:r>
            <w:r>
              <w:tab/>
              <w:t>CMBS - Corp. Mortgage-backed Securities</w:t>
            </w:r>
            <w:r>
              <w:br/>
            </w:r>
            <w:r>
              <w:tab/>
              <w:t>CMO - Collateralized Mortgage Obligation</w:t>
            </w:r>
            <w:r>
              <w:br/>
            </w:r>
            <w:r>
              <w:tab/>
              <w:t>IET - IOETTE Mortgage</w:t>
            </w:r>
            <w:r>
              <w:br/>
            </w:r>
            <w:r>
              <w:tab/>
              <w:t>MBS - Mortgage-backed Securities</w:t>
            </w:r>
            <w:r>
              <w:br/>
            </w:r>
            <w:r>
              <w:tab/>
              <w:t>MIO - Mortgage Interest Only</w:t>
            </w:r>
            <w:r>
              <w:br/>
            </w:r>
            <w:r>
              <w:tab/>
              <w:t>MPO - Mortgage Principal Only</w:t>
            </w:r>
            <w:r>
              <w:br/>
            </w:r>
            <w:r>
              <w:tab/>
              <w:t>MPP - Mortgage Private Placement</w:t>
            </w:r>
            <w:r>
              <w:br/>
            </w:r>
            <w:r>
              <w:tab/>
              <w:t>MPT - Miscellaneous Pass-through</w:t>
            </w:r>
            <w:r>
              <w:br/>
            </w:r>
            <w:r>
              <w:tab/>
              <w:t>PFAND - Pfandbriefe *</w:t>
            </w:r>
            <w:r>
              <w:br/>
            </w:r>
            <w:r>
              <w:tab/>
              <w:t>TBA - To Be Announced</w:t>
            </w:r>
            <w:r>
              <w:br/>
              <w:t>Municipal</w:t>
            </w:r>
            <w:r>
              <w:br/>
            </w:r>
            <w:r>
              <w:tab/>
              <w:t>AN - Other Anticipation Notes (BAN, GAN, etc.)</w:t>
            </w:r>
            <w:r>
              <w:br/>
            </w:r>
            <w:r>
              <w:tab/>
              <w:t>COFO - Certificate Of Obligation</w:t>
            </w:r>
            <w:r>
              <w:br/>
            </w:r>
            <w:r>
              <w:tab/>
              <w:t>COFP - Certificate Of Participation</w:t>
            </w:r>
            <w:r>
              <w:br/>
            </w:r>
            <w:r>
              <w:tab/>
              <w:t>GO - General Obligation Bonds</w:t>
            </w:r>
            <w:r>
              <w:br/>
            </w:r>
            <w:r>
              <w:tab/>
              <w:t>MT - Mandatory Tender</w:t>
            </w:r>
            <w:r>
              <w:br/>
            </w:r>
            <w:r>
              <w:tab/>
              <w:t>RAN - Revenue Anticipation Note</w:t>
            </w:r>
            <w:r>
              <w:br/>
            </w:r>
            <w:r>
              <w:tab/>
              <w:t>REV - Revenue Bonds</w:t>
            </w:r>
            <w:r>
              <w:br/>
            </w:r>
            <w:r>
              <w:tab/>
              <w:t>SPCLA - Special Assessment</w:t>
            </w:r>
            <w:r>
              <w:br/>
            </w:r>
            <w:r>
              <w:tab/>
              <w:t>SPCLO - Special Obligation</w:t>
            </w:r>
            <w:r>
              <w:br/>
            </w:r>
            <w:r>
              <w:tab/>
              <w:t>SPCLT - Special Tax</w:t>
            </w:r>
            <w:r>
              <w:br/>
            </w:r>
            <w:r>
              <w:tab/>
              <w:t>TAN - Tax Anticipation Note</w:t>
            </w:r>
            <w:r>
              <w:br/>
            </w:r>
            <w:r>
              <w:tab/>
              <w:t>TAXA - Tax Allocation</w:t>
            </w:r>
            <w:r>
              <w:br/>
            </w:r>
            <w:r>
              <w:tab/>
              <w:t>TECP - Tax Exempt Commercial Paper</w:t>
            </w:r>
            <w:r>
              <w:br/>
            </w:r>
            <w:r>
              <w:tab/>
              <w:t>TMCP - Taxable Municipal CP</w:t>
            </w:r>
            <w:r>
              <w:br/>
            </w:r>
            <w:r>
              <w:tab/>
              <w:t>TRAN - Tax Revenue Anticipation Note</w:t>
            </w:r>
            <w:r>
              <w:br/>
            </w:r>
            <w:r>
              <w:tab/>
              <w:t>VRDN - Variable Rate Demand Note</w:t>
            </w:r>
            <w:r>
              <w:br/>
            </w:r>
            <w:r>
              <w:tab/>
              <w:t>WAR - Warrant</w:t>
            </w:r>
            <w:r>
              <w:br/>
              <w:t>Other</w:t>
            </w:r>
            <w:r>
              <w:br/>
            </w:r>
            <w:r>
              <w:lastRenderedPageBreak/>
              <w:tab/>
              <w:t>MF - Mutual Fund</w:t>
            </w:r>
            <w:r>
              <w:br/>
            </w:r>
            <w:r>
              <w:tab/>
              <w:t>MLEG - Multileg Instrument</w:t>
            </w:r>
            <w:r>
              <w:br/>
            </w:r>
            <w:r>
              <w:tab/>
              <w:t>NONE - No Security Type</w:t>
            </w:r>
            <w:r>
              <w:br/>
            </w:r>
            <w:r>
              <w:tab/>
              <w:t>? - Wildcard entry for use on Security Definition Request</w:t>
            </w:r>
            <w:r>
              <w:br/>
            </w:r>
            <w:r>
              <w:tab/>
              <w:t>CASH - Cash</w:t>
            </w:r>
          </w:p>
        </w:tc>
        <w:tc>
          <w:tcPr>
            <w:tcW w:w="4411" w:type="dxa"/>
            <w:shd w:val="clear" w:color="auto" w:fill="auto"/>
          </w:tcPr>
          <w:p w14:paraId="047720ED" w14:textId="77777777" w:rsidR="00512FC7" w:rsidRPr="00512FC7" w:rsidRDefault="00512FC7" w:rsidP="00533FE7">
            <w:r w:rsidRPr="00512FC7">
              <w:lastRenderedPageBreak/>
              <w:t>SecTyp</w:t>
            </w:r>
          </w:p>
        </w:tc>
      </w:tr>
      <w:tr w:rsidR="00512FC7" w:rsidRPr="00512FC7" w14:paraId="5BE8CBA4" w14:textId="77777777" w:rsidTr="00533FE7">
        <w:tc>
          <w:tcPr>
            <w:tcW w:w="828" w:type="dxa"/>
            <w:shd w:val="clear" w:color="auto" w:fill="auto"/>
          </w:tcPr>
          <w:p w14:paraId="7954DB6B" w14:textId="77777777" w:rsidR="00512FC7" w:rsidRPr="00512FC7" w:rsidRDefault="00512FC7" w:rsidP="00533FE7">
            <w:bookmarkStart w:id="1243" w:name="fld_LegMaturityMonthYear" w:colFirst="1" w:colLast="1"/>
            <w:bookmarkEnd w:id="1238"/>
            <w:r w:rsidRPr="00512FC7">
              <w:lastRenderedPageBreak/>
              <w:t>610</w:t>
            </w:r>
          </w:p>
        </w:tc>
        <w:tc>
          <w:tcPr>
            <w:tcW w:w="2069" w:type="dxa"/>
            <w:shd w:val="clear" w:color="auto" w:fill="auto"/>
          </w:tcPr>
          <w:p w14:paraId="47727F59" w14:textId="77777777" w:rsidR="00512FC7" w:rsidRPr="00512FC7" w:rsidRDefault="00512FC7" w:rsidP="00533FE7">
            <w:r w:rsidRPr="00512FC7">
              <w:t>LegMaturityMonthYear</w:t>
            </w:r>
          </w:p>
        </w:tc>
        <w:tc>
          <w:tcPr>
            <w:tcW w:w="1083" w:type="dxa"/>
            <w:shd w:val="clear" w:color="auto" w:fill="auto"/>
          </w:tcPr>
          <w:p w14:paraId="0E8C4D54" w14:textId="77777777" w:rsidR="00512FC7" w:rsidRPr="00512FC7" w:rsidRDefault="00512FC7" w:rsidP="00533FE7">
            <w:r w:rsidRPr="00512FC7">
              <w:t>MonthYear</w:t>
            </w:r>
          </w:p>
        </w:tc>
        <w:tc>
          <w:tcPr>
            <w:tcW w:w="4677" w:type="dxa"/>
            <w:shd w:val="clear" w:color="auto" w:fill="auto"/>
          </w:tcPr>
          <w:p w14:paraId="377F5ABF" w14:textId="77777777" w:rsidR="00512FC7" w:rsidRPr="00512FC7" w:rsidRDefault="00512FC7" w:rsidP="00533FE7">
            <w:pPr>
              <w:jc w:val="left"/>
            </w:pPr>
            <w:r w:rsidRPr="00512FC7">
              <w:t>Multileg instrument's individual security's MaturityMonthYear.</w:t>
            </w:r>
            <w:r>
              <w:br/>
            </w:r>
            <w:r w:rsidRPr="00512FC7">
              <w:t>See MaturityMonthYear (200) field for description</w:t>
            </w:r>
          </w:p>
        </w:tc>
        <w:tc>
          <w:tcPr>
            <w:tcW w:w="4411" w:type="dxa"/>
            <w:shd w:val="clear" w:color="auto" w:fill="auto"/>
          </w:tcPr>
          <w:p w14:paraId="2BC912F3" w14:textId="77777777" w:rsidR="00512FC7" w:rsidRPr="00512FC7" w:rsidRDefault="00512FC7" w:rsidP="00533FE7">
            <w:r w:rsidRPr="00512FC7">
              <w:t>MMY</w:t>
            </w:r>
          </w:p>
        </w:tc>
      </w:tr>
      <w:tr w:rsidR="00512FC7" w:rsidRPr="00512FC7" w14:paraId="6CF0C413" w14:textId="77777777" w:rsidTr="00533FE7">
        <w:tc>
          <w:tcPr>
            <w:tcW w:w="828" w:type="dxa"/>
            <w:shd w:val="clear" w:color="auto" w:fill="auto"/>
          </w:tcPr>
          <w:p w14:paraId="0CD94AD7" w14:textId="77777777" w:rsidR="00512FC7" w:rsidRPr="00512FC7" w:rsidRDefault="00512FC7" w:rsidP="00533FE7">
            <w:bookmarkStart w:id="1244" w:name="fld_LegMaturityDate" w:colFirst="1" w:colLast="1"/>
            <w:bookmarkEnd w:id="1243"/>
            <w:r w:rsidRPr="00512FC7">
              <w:t>611</w:t>
            </w:r>
          </w:p>
        </w:tc>
        <w:tc>
          <w:tcPr>
            <w:tcW w:w="2069" w:type="dxa"/>
            <w:shd w:val="clear" w:color="auto" w:fill="auto"/>
          </w:tcPr>
          <w:p w14:paraId="0718E20A" w14:textId="77777777" w:rsidR="00512FC7" w:rsidRPr="00512FC7" w:rsidRDefault="00512FC7" w:rsidP="00533FE7">
            <w:r w:rsidRPr="00512FC7">
              <w:t>LegMaturityDate</w:t>
            </w:r>
          </w:p>
        </w:tc>
        <w:tc>
          <w:tcPr>
            <w:tcW w:w="1083" w:type="dxa"/>
            <w:shd w:val="clear" w:color="auto" w:fill="auto"/>
          </w:tcPr>
          <w:p w14:paraId="60A45B7E" w14:textId="77777777" w:rsidR="00512FC7" w:rsidRPr="00512FC7" w:rsidRDefault="00512FC7" w:rsidP="00533FE7">
            <w:r w:rsidRPr="00512FC7">
              <w:t>LocalMktDate</w:t>
            </w:r>
          </w:p>
        </w:tc>
        <w:tc>
          <w:tcPr>
            <w:tcW w:w="4677" w:type="dxa"/>
            <w:shd w:val="clear" w:color="auto" w:fill="auto"/>
          </w:tcPr>
          <w:p w14:paraId="1C56E404" w14:textId="77777777" w:rsidR="00512FC7" w:rsidRPr="00512FC7" w:rsidRDefault="00512FC7" w:rsidP="00533FE7">
            <w:pPr>
              <w:jc w:val="left"/>
            </w:pPr>
            <w:r w:rsidRPr="00512FC7">
              <w:t>Multileg instrument's individual security's MaturityDate.</w:t>
            </w:r>
            <w:r>
              <w:br/>
            </w:r>
            <w:r w:rsidRPr="00512FC7">
              <w:t>See MaturityDate (54) field for description</w:t>
            </w:r>
          </w:p>
        </w:tc>
        <w:tc>
          <w:tcPr>
            <w:tcW w:w="4411" w:type="dxa"/>
            <w:shd w:val="clear" w:color="auto" w:fill="auto"/>
          </w:tcPr>
          <w:p w14:paraId="4C762EDD" w14:textId="77777777" w:rsidR="00512FC7" w:rsidRPr="00512FC7" w:rsidRDefault="00512FC7" w:rsidP="00533FE7">
            <w:r w:rsidRPr="00512FC7">
              <w:t>Mat</w:t>
            </w:r>
          </w:p>
        </w:tc>
      </w:tr>
      <w:tr w:rsidR="00512FC7" w:rsidRPr="00512FC7" w14:paraId="3C1B1E33" w14:textId="77777777" w:rsidTr="00533FE7">
        <w:tc>
          <w:tcPr>
            <w:tcW w:w="828" w:type="dxa"/>
            <w:shd w:val="clear" w:color="auto" w:fill="auto"/>
          </w:tcPr>
          <w:p w14:paraId="6B9F0D67" w14:textId="77777777" w:rsidR="00512FC7" w:rsidRPr="00512FC7" w:rsidRDefault="00512FC7" w:rsidP="00533FE7">
            <w:bookmarkStart w:id="1245" w:name="fld_LegStrikePrice" w:colFirst="1" w:colLast="1"/>
            <w:bookmarkEnd w:id="1244"/>
            <w:r w:rsidRPr="00512FC7">
              <w:t>612</w:t>
            </w:r>
          </w:p>
        </w:tc>
        <w:tc>
          <w:tcPr>
            <w:tcW w:w="2069" w:type="dxa"/>
            <w:shd w:val="clear" w:color="auto" w:fill="auto"/>
          </w:tcPr>
          <w:p w14:paraId="4FD2160A" w14:textId="77777777" w:rsidR="00512FC7" w:rsidRPr="00512FC7" w:rsidRDefault="00512FC7" w:rsidP="00533FE7">
            <w:r w:rsidRPr="00512FC7">
              <w:t>LegStrikePrice</w:t>
            </w:r>
          </w:p>
        </w:tc>
        <w:tc>
          <w:tcPr>
            <w:tcW w:w="1083" w:type="dxa"/>
            <w:shd w:val="clear" w:color="auto" w:fill="auto"/>
          </w:tcPr>
          <w:p w14:paraId="49A44D95" w14:textId="77777777" w:rsidR="00512FC7" w:rsidRPr="00512FC7" w:rsidRDefault="00512FC7" w:rsidP="00533FE7">
            <w:r w:rsidRPr="00512FC7">
              <w:t>Price</w:t>
            </w:r>
          </w:p>
        </w:tc>
        <w:tc>
          <w:tcPr>
            <w:tcW w:w="4677" w:type="dxa"/>
            <w:shd w:val="clear" w:color="auto" w:fill="auto"/>
          </w:tcPr>
          <w:p w14:paraId="3F411FB3" w14:textId="77777777" w:rsidR="00512FC7" w:rsidRPr="00512FC7" w:rsidRDefault="00512FC7" w:rsidP="00533FE7">
            <w:pPr>
              <w:jc w:val="left"/>
            </w:pPr>
            <w:r w:rsidRPr="00512FC7">
              <w:t>Multileg instrument's individual security's StrikePrice.</w:t>
            </w:r>
            <w:r>
              <w:br/>
            </w:r>
            <w:r w:rsidRPr="00512FC7">
              <w:t>See StrikePrice (202) field for description</w:t>
            </w:r>
          </w:p>
        </w:tc>
        <w:tc>
          <w:tcPr>
            <w:tcW w:w="4411" w:type="dxa"/>
            <w:shd w:val="clear" w:color="auto" w:fill="auto"/>
          </w:tcPr>
          <w:p w14:paraId="4069F64F" w14:textId="77777777" w:rsidR="00512FC7" w:rsidRPr="00512FC7" w:rsidRDefault="00512FC7" w:rsidP="00533FE7">
            <w:r w:rsidRPr="00512FC7">
              <w:t>Strk</w:t>
            </w:r>
          </w:p>
        </w:tc>
      </w:tr>
      <w:tr w:rsidR="00512FC7" w:rsidRPr="00512FC7" w14:paraId="0E83146A" w14:textId="77777777" w:rsidTr="00533FE7">
        <w:tc>
          <w:tcPr>
            <w:tcW w:w="828" w:type="dxa"/>
            <w:shd w:val="clear" w:color="auto" w:fill="auto"/>
          </w:tcPr>
          <w:p w14:paraId="77625AC6" w14:textId="77777777" w:rsidR="00512FC7" w:rsidRPr="00512FC7" w:rsidRDefault="00512FC7" w:rsidP="00533FE7">
            <w:bookmarkStart w:id="1246" w:name="fld_LegOptAttribute" w:colFirst="1" w:colLast="1"/>
            <w:bookmarkEnd w:id="1245"/>
            <w:r w:rsidRPr="00512FC7">
              <w:t>613</w:t>
            </w:r>
          </w:p>
        </w:tc>
        <w:tc>
          <w:tcPr>
            <w:tcW w:w="2069" w:type="dxa"/>
            <w:shd w:val="clear" w:color="auto" w:fill="auto"/>
          </w:tcPr>
          <w:p w14:paraId="13414C61" w14:textId="77777777" w:rsidR="00512FC7" w:rsidRPr="00512FC7" w:rsidRDefault="00512FC7" w:rsidP="00533FE7">
            <w:r w:rsidRPr="00512FC7">
              <w:t>LegOptAttribute</w:t>
            </w:r>
          </w:p>
        </w:tc>
        <w:tc>
          <w:tcPr>
            <w:tcW w:w="1083" w:type="dxa"/>
            <w:shd w:val="clear" w:color="auto" w:fill="auto"/>
          </w:tcPr>
          <w:p w14:paraId="4B1BCED3" w14:textId="77777777" w:rsidR="00512FC7" w:rsidRPr="00512FC7" w:rsidRDefault="00512FC7" w:rsidP="00533FE7">
            <w:r w:rsidRPr="00512FC7">
              <w:t>char</w:t>
            </w:r>
          </w:p>
        </w:tc>
        <w:tc>
          <w:tcPr>
            <w:tcW w:w="4677" w:type="dxa"/>
            <w:shd w:val="clear" w:color="auto" w:fill="auto"/>
          </w:tcPr>
          <w:p w14:paraId="04DA473A" w14:textId="77777777" w:rsidR="00512FC7" w:rsidRPr="00512FC7" w:rsidRDefault="00512FC7" w:rsidP="00533FE7">
            <w:pPr>
              <w:jc w:val="left"/>
            </w:pPr>
            <w:r w:rsidRPr="00512FC7">
              <w:t>Multileg instrument's individual security's OptAttribute.</w:t>
            </w:r>
            <w:r>
              <w:br/>
            </w:r>
            <w:r w:rsidRPr="00512FC7">
              <w:t>See OptAttribute (206) field for description</w:t>
            </w:r>
          </w:p>
        </w:tc>
        <w:tc>
          <w:tcPr>
            <w:tcW w:w="4411" w:type="dxa"/>
            <w:shd w:val="clear" w:color="auto" w:fill="auto"/>
          </w:tcPr>
          <w:p w14:paraId="44EB35FD" w14:textId="77777777" w:rsidR="00512FC7" w:rsidRPr="00512FC7" w:rsidRDefault="00512FC7" w:rsidP="00533FE7">
            <w:r w:rsidRPr="00512FC7">
              <w:t>OptA</w:t>
            </w:r>
          </w:p>
        </w:tc>
      </w:tr>
      <w:tr w:rsidR="00512FC7" w:rsidRPr="00512FC7" w14:paraId="7E2B5F46" w14:textId="77777777" w:rsidTr="00533FE7">
        <w:tc>
          <w:tcPr>
            <w:tcW w:w="828" w:type="dxa"/>
            <w:shd w:val="clear" w:color="auto" w:fill="auto"/>
          </w:tcPr>
          <w:p w14:paraId="55B2D064" w14:textId="77777777" w:rsidR="00512FC7" w:rsidRPr="00512FC7" w:rsidRDefault="00512FC7" w:rsidP="00533FE7">
            <w:bookmarkStart w:id="1247" w:name="fld_LegContractMultiplier" w:colFirst="1" w:colLast="1"/>
            <w:bookmarkEnd w:id="1246"/>
            <w:r w:rsidRPr="00512FC7">
              <w:t>614</w:t>
            </w:r>
          </w:p>
        </w:tc>
        <w:tc>
          <w:tcPr>
            <w:tcW w:w="2069" w:type="dxa"/>
            <w:shd w:val="clear" w:color="auto" w:fill="auto"/>
          </w:tcPr>
          <w:p w14:paraId="47F17AC6" w14:textId="77777777" w:rsidR="00512FC7" w:rsidRPr="00512FC7" w:rsidRDefault="00512FC7" w:rsidP="00533FE7">
            <w:r w:rsidRPr="00512FC7">
              <w:t>LegContractMultiplier</w:t>
            </w:r>
          </w:p>
        </w:tc>
        <w:tc>
          <w:tcPr>
            <w:tcW w:w="1083" w:type="dxa"/>
            <w:shd w:val="clear" w:color="auto" w:fill="auto"/>
          </w:tcPr>
          <w:p w14:paraId="15FFCDBB" w14:textId="77777777" w:rsidR="00512FC7" w:rsidRPr="00512FC7" w:rsidRDefault="00512FC7" w:rsidP="00533FE7">
            <w:r w:rsidRPr="00512FC7">
              <w:t>float</w:t>
            </w:r>
          </w:p>
        </w:tc>
        <w:tc>
          <w:tcPr>
            <w:tcW w:w="4677" w:type="dxa"/>
            <w:shd w:val="clear" w:color="auto" w:fill="auto"/>
          </w:tcPr>
          <w:p w14:paraId="11844392" w14:textId="77777777" w:rsidR="00512FC7" w:rsidRPr="00512FC7" w:rsidRDefault="00512FC7" w:rsidP="00533FE7">
            <w:pPr>
              <w:jc w:val="left"/>
            </w:pPr>
            <w:r w:rsidRPr="00512FC7">
              <w:t>Multileg instrument's individual security's ContractMultiplier.</w:t>
            </w:r>
            <w:r>
              <w:br/>
            </w:r>
            <w:r w:rsidRPr="00512FC7">
              <w:t>See ContractMultiplier (23) field for description</w:t>
            </w:r>
          </w:p>
        </w:tc>
        <w:tc>
          <w:tcPr>
            <w:tcW w:w="4411" w:type="dxa"/>
            <w:shd w:val="clear" w:color="auto" w:fill="auto"/>
          </w:tcPr>
          <w:p w14:paraId="1A20FA34" w14:textId="77777777" w:rsidR="00512FC7" w:rsidRPr="00512FC7" w:rsidRDefault="00512FC7" w:rsidP="00533FE7">
            <w:r w:rsidRPr="00512FC7">
              <w:t>Cmult</w:t>
            </w:r>
          </w:p>
        </w:tc>
      </w:tr>
      <w:tr w:rsidR="00512FC7" w:rsidRPr="00512FC7" w14:paraId="0BF27789" w14:textId="77777777" w:rsidTr="00533FE7">
        <w:tc>
          <w:tcPr>
            <w:tcW w:w="828" w:type="dxa"/>
            <w:shd w:val="clear" w:color="auto" w:fill="auto"/>
          </w:tcPr>
          <w:p w14:paraId="60F2FE15" w14:textId="77777777" w:rsidR="00512FC7" w:rsidRPr="00512FC7" w:rsidRDefault="00512FC7" w:rsidP="00533FE7">
            <w:bookmarkStart w:id="1248" w:name="fld_LegCouponRate" w:colFirst="1" w:colLast="1"/>
            <w:bookmarkEnd w:id="1247"/>
            <w:r w:rsidRPr="00512FC7">
              <w:t>615</w:t>
            </w:r>
          </w:p>
        </w:tc>
        <w:tc>
          <w:tcPr>
            <w:tcW w:w="2069" w:type="dxa"/>
            <w:shd w:val="clear" w:color="auto" w:fill="auto"/>
          </w:tcPr>
          <w:p w14:paraId="650A5CFE" w14:textId="77777777" w:rsidR="00512FC7" w:rsidRPr="00512FC7" w:rsidRDefault="00512FC7" w:rsidP="00533FE7">
            <w:r w:rsidRPr="00512FC7">
              <w:t>LegCouponRate</w:t>
            </w:r>
          </w:p>
        </w:tc>
        <w:tc>
          <w:tcPr>
            <w:tcW w:w="1083" w:type="dxa"/>
            <w:shd w:val="clear" w:color="auto" w:fill="auto"/>
          </w:tcPr>
          <w:p w14:paraId="599E75A8" w14:textId="77777777" w:rsidR="00512FC7" w:rsidRPr="00512FC7" w:rsidRDefault="00512FC7" w:rsidP="00533FE7">
            <w:r w:rsidRPr="00512FC7">
              <w:t>Percentage</w:t>
            </w:r>
          </w:p>
        </w:tc>
        <w:tc>
          <w:tcPr>
            <w:tcW w:w="4677" w:type="dxa"/>
            <w:shd w:val="clear" w:color="auto" w:fill="auto"/>
          </w:tcPr>
          <w:p w14:paraId="2F1491C3" w14:textId="77777777" w:rsidR="00512FC7" w:rsidRPr="00512FC7" w:rsidRDefault="00512FC7" w:rsidP="00533FE7">
            <w:pPr>
              <w:jc w:val="left"/>
            </w:pPr>
            <w:r w:rsidRPr="00512FC7">
              <w:t>Multileg instrument's individual security's CouponRate.</w:t>
            </w:r>
            <w:r>
              <w:br/>
            </w:r>
            <w:r w:rsidRPr="00512FC7">
              <w:t>See CouponRate (223) field for description</w:t>
            </w:r>
          </w:p>
        </w:tc>
        <w:tc>
          <w:tcPr>
            <w:tcW w:w="4411" w:type="dxa"/>
            <w:shd w:val="clear" w:color="auto" w:fill="auto"/>
          </w:tcPr>
          <w:p w14:paraId="4328B69D" w14:textId="77777777" w:rsidR="00512FC7" w:rsidRPr="00512FC7" w:rsidRDefault="00512FC7" w:rsidP="00533FE7">
            <w:r w:rsidRPr="00512FC7">
              <w:t>CpnRt</w:t>
            </w:r>
          </w:p>
        </w:tc>
      </w:tr>
      <w:tr w:rsidR="00512FC7" w:rsidRPr="00512FC7" w14:paraId="2D522D30" w14:textId="77777777" w:rsidTr="00533FE7">
        <w:tc>
          <w:tcPr>
            <w:tcW w:w="828" w:type="dxa"/>
            <w:shd w:val="clear" w:color="auto" w:fill="auto"/>
          </w:tcPr>
          <w:p w14:paraId="6FE075B8" w14:textId="77777777" w:rsidR="00512FC7" w:rsidRPr="00512FC7" w:rsidRDefault="00512FC7" w:rsidP="00533FE7">
            <w:bookmarkStart w:id="1249" w:name="fld_LegSecurityExchange" w:colFirst="1" w:colLast="1"/>
            <w:bookmarkEnd w:id="1248"/>
            <w:r w:rsidRPr="00512FC7">
              <w:t>616</w:t>
            </w:r>
          </w:p>
        </w:tc>
        <w:tc>
          <w:tcPr>
            <w:tcW w:w="2069" w:type="dxa"/>
            <w:shd w:val="clear" w:color="auto" w:fill="auto"/>
          </w:tcPr>
          <w:p w14:paraId="11110178" w14:textId="77777777" w:rsidR="00512FC7" w:rsidRPr="00512FC7" w:rsidRDefault="00512FC7" w:rsidP="00533FE7">
            <w:r w:rsidRPr="00512FC7">
              <w:t>LegSecurityExchange</w:t>
            </w:r>
          </w:p>
        </w:tc>
        <w:tc>
          <w:tcPr>
            <w:tcW w:w="1083" w:type="dxa"/>
            <w:shd w:val="clear" w:color="auto" w:fill="auto"/>
          </w:tcPr>
          <w:p w14:paraId="5472022E" w14:textId="77777777" w:rsidR="00512FC7" w:rsidRPr="00512FC7" w:rsidRDefault="00512FC7" w:rsidP="00533FE7">
            <w:r w:rsidRPr="00512FC7">
              <w:t>Exchange</w:t>
            </w:r>
          </w:p>
        </w:tc>
        <w:tc>
          <w:tcPr>
            <w:tcW w:w="4677" w:type="dxa"/>
            <w:shd w:val="clear" w:color="auto" w:fill="auto"/>
          </w:tcPr>
          <w:p w14:paraId="34CA7148" w14:textId="77777777" w:rsidR="00512FC7" w:rsidRPr="00512FC7" w:rsidRDefault="00512FC7" w:rsidP="00533FE7">
            <w:pPr>
              <w:jc w:val="left"/>
            </w:pPr>
            <w:r w:rsidRPr="00512FC7">
              <w:t>Multileg instrument's individual security's SecurityExchange.</w:t>
            </w:r>
            <w:r>
              <w:br/>
            </w:r>
            <w:r w:rsidRPr="00512FC7">
              <w:t>See SecurityExchange (207) field for description</w:t>
            </w:r>
          </w:p>
        </w:tc>
        <w:tc>
          <w:tcPr>
            <w:tcW w:w="4411" w:type="dxa"/>
            <w:shd w:val="clear" w:color="auto" w:fill="auto"/>
          </w:tcPr>
          <w:p w14:paraId="5568B770" w14:textId="77777777" w:rsidR="00512FC7" w:rsidRPr="00512FC7" w:rsidRDefault="00512FC7" w:rsidP="00533FE7">
            <w:r w:rsidRPr="00512FC7">
              <w:t>Exch</w:t>
            </w:r>
          </w:p>
        </w:tc>
      </w:tr>
      <w:tr w:rsidR="00512FC7" w:rsidRPr="00512FC7" w14:paraId="37E97AB6" w14:textId="77777777" w:rsidTr="00533FE7">
        <w:tc>
          <w:tcPr>
            <w:tcW w:w="828" w:type="dxa"/>
            <w:shd w:val="clear" w:color="auto" w:fill="auto"/>
          </w:tcPr>
          <w:p w14:paraId="449C5AB0" w14:textId="77777777" w:rsidR="00512FC7" w:rsidRPr="00512FC7" w:rsidRDefault="00512FC7" w:rsidP="00533FE7">
            <w:bookmarkStart w:id="1250" w:name="fld_LegIssuer" w:colFirst="1" w:colLast="1"/>
            <w:bookmarkEnd w:id="1249"/>
            <w:r w:rsidRPr="00512FC7">
              <w:t>617</w:t>
            </w:r>
          </w:p>
        </w:tc>
        <w:tc>
          <w:tcPr>
            <w:tcW w:w="2069" w:type="dxa"/>
            <w:shd w:val="clear" w:color="auto" w:fill="auto"/>
          </w:tcPr>
          <w:p w14:paraId="3D4FDA05" w14:textId="77777777" w:rsidR="00512FC7" w:rsidRPr="00512FC7" w:rsidRDefault="00512FC7" w:rsidP="00533FE7">
            <w:r w:rsidRPr="00512FC7">
              <w:t>LegIssuer</w:t>
            </w:r>
          </w:p>
        </w:tc>
        <w:tc>
          <w:tcPr>
            <w:tcW w:w="1083" w:type="dxa"/>
            <w:shd w:val="clear" w:color="auto" w:fill="auto"/>
          </w:tcPr>
          <w:p w14:paraId="3B6BC19E" w14:textId="77777777" w:rsidR="00512FC7" w:rsidRPr="00512FC7" w:rsidRDefault="00512FC7" w:rsidP="00533FE7">
            <w:r w:rsidRPr="00512FC7">
              <w:t>String</w:t>
            </w:r>
          </w:p>
        </w:tc>
        <w:tc>
          <w:tcPr>
            <w:tcW w:w="4677" w:type="dxa"/>
            <w:shd w:val="clear" w:color="auto" w:fill="auto"/>
          </w:tcPr>
          <w:p w14:paraId="2FEF8F09" w14:textId="77777777" w:rsidR="00512FC7" w:rsidRPr="00512FC7" w:rsidRDefault="00512FC7" w:rsidP="00533FE7">
            <w:pPr>
              <w:jc w:val="left"/>
            </w:pPr>
            <w:r w:rsidRPr="00512FC7">
              <w:t>Multileg instrument's individual security's Issuer.</w:t>
            </w:r>
            <w:r>
              <w:br/>
            </w:r>
            <w:r w:rsidRPr="00512FC7">
              <w:t>See Issuer (106) field for description</w:t>
            </w:r>
          </w:p>
        </w:tc>
        <w:tc>
          <w:tcPr>
            <w:tcW w:w="4411" w:type="dxa"/>
            <w:shd w:val="clear" w:color="auto" w:fill="auto"/>
          </w:tcPr>
          <w:p w14:paraId="144F0E6F" w14:textId="77777777" w:rsidR="00512FC7" w:rsidRPr="00512FC7" w:rsidRDefault="00512FC7" w:rsidP="00533FE7">
            <w:r w:rsidRPr="00512FC7">
              <w:t>Issr</w:t>
            </w:r>
          </w:p>
        </w:tc>
      </w:tr>
      <w:tr w:rsidR="00512FC7" w:rsidRPr="00512FC7" w14:paraId="53D77E13" w14:textId="77777777" w:rsidTr="00533FE7">
        <w:tc>
          <w:tcPr>
            <w:tcW w:w="828" w:type="dxa"/>
            <w:shd w:val="clear" w:color="auto" w:fill="auto"/>
          </w:tcPr>
          <w:p w14:paraId="13156F69" w14:textId="77777777" w:rsidR="00512FC7" w:rsidRPr="00512FC7" w:rsidRDefault="00512FC7" w:rsidP="00533FE7">
            <w:bookmarkStart w:id="1251" w:name="fld_EncodedLegIssuerLen" w:colFirst="1" w:colLast="1"/>
            <w:bookmarkEnd w:id="1250"/>
            <w:r w:rsidRPr="00512FC7">
              <w:t>618</w:t>
            </w:r>
          </w:p>
        </w:tc>
        <w:tc>
          <w:tcPr>
            <w:tcW w:w="2069" w:type="dxa"/>
            <w:shd w:val="clear" w:color="auto" w:fill="auto"/>
          </w:tcPr>
          <w:p w14:paraId="385FDA13" w14:textId="77777777" w:rsidR="00512FC7" w:rsidRPr="00512FC7" w:rsidRDefault="00512FC7" w:rsidP="00533FE7">
            <w:r w:rsidRPr="00512FC7">
              <w:t>EncodedLegIssuerLen</w:t>
            </w:r>
          </w:p>
        </w:tc>
        <w:tc>
          <w:tcPr>
            <w:tcW w:w="1083" w:type="dxa"/>
            <w:shd w:val="clear" w:color="auto" w:fill="auto"/>
          </w:tcPr>
          <w:p w14:paraId="503DD6F4" w14:textId="77777777" w:rsidR="00512FC7" w:rsidRPr="00512FC7" w:rsidRDefault="00512FC7" w:rsidP="00533FE7">
            <w:r w:rsidRPr="00512FC7">
              <w:t>Length</w:t>
            </w:r>
          </w:p>
        </w:tc>
        <w:tc>
          <w:tcPr>
            <w:tcW w:w="4677" w:type="dxa"/>
            <w:shd w:val="clear" w:color="auto" w:fill="auto"/>
          </w:tcPr>
          <w:p w14:paraId="6F6C367D" w14:textId="77777777" w:rsidR="00512FC7" w:rsidRPr="00512FC7" w:rsidRDefault="00512FC7" w:rsidP="00533FE7">
            <w:pPr>
              <w:jc w:val="left"/>
            </w:pPr>
            <w:r w:rsidRPr="00512FC7">
              <w:t>Multileg instrument's individual security's EncodedIssuerLen.</w:t>
            </w:r>
            <w:r>
              <w:br/>
            </w:r>
            <w:r w:rsidRPr="00512FC7">
              <w:t>See EncodedIssuerLen (348) field for description</w:t>
            </w:r>
          </w:p>
        </w:tc>
        <w:tc>
          <w:tcPr>
            <w:tcW w:w="4411" w:type="dxa"/>
            <w:shd w:val="clear" w:color="auto" w:fill="auto"/>
          </w:tcPr>
          <w:p w14:paraId="2573502C" w14:textId="77777777" w:rsidR="00512FC7" w:rsidRPr="00512FC7" w:rsidRDefault="00512FC7" w:rsidP="00533FE7">
            <w:r w:rsidRPr="00512FC7">
              <w:t>EncLegIssrLen</w:t>
            </w:r>
          </w:p>
        </w:tc>
      </w:tr>
      <w:tr w:rsidR="00512FC7" w:rsidRPr="00512FC7" w14:paraId="01EB9E22" w14:textId="77777777" w:rsidTr="00533FE7">
        <w:tc>
          <w:tcPr>
            <w:tcW w:w="828" w:type="dxa"/>
            <w:shd w:val="clear" w:color="auto" w:fill="auto"/>
          </w:tcPr>
          <w:p w14:paraId="0D0C93CB" w14:textId="77777777" w:rsidR="00512FC7" w:rsidRPr="00512FC7" w:rsidRDefault="00512FC7" w:rsidP="00533FE7">
            <w:bookmarkStart w:id="1252" w:name="fld_EncodedLegIssuer" w:colFirst="1" w:colLast="1"/>
            <w:bookmarkEnd w:id="1251"/>
            <w:r w:rsidRPr="00512FC7">
              <w:t>619</w:t>
            </w:r>
          </w:p>
        </w:tc>
        <w:tc>
          <w:tcPr>
            <w:tcW w:w="2069" w:type="dxa"/>
            <w:shd w:val="clear" w:color="auto" w:fill="auto"/>
          </w:tcPr>
          <w:p w14:paraId="368E9402" w14:textId="77777777" w:rsidR="00512FC7" w:rsidRPr="00512FC7" w:rsidRDefault="00512FC7" w:rsidP="00533FE7">
            <w:r w:rsidRPr="00512FC7">
              <w:t>EncodedLegIssuer</w:t>
            </w:r>
          </w:p>
        </w:tc>
        <w:tc>
          <w:tcPr>
            <w:tcW w:w="1083" w:type="dxa"/>
            <w:shd w:val="clear" w:color="auto" w:fill="auto"/>
          </w:tcPr>
          <w:p w14:paraId="16D0F296" w14:textId="77777777" w:rsidR="00512FC7" w:rsidRPr="00512FC7" w:rsidRDefault="00512FC7" w:rsidP="00533FE7">
            <w:r w:rsidRPr="00512FC7">
              <w:t>data</w:t>
            </w:r>
          </w:p>
        </w:tc>
        <w:tc>
          <w:tcPr>
            <w:tcW w:w="4677" w:type="dxa"/>
            <w:shd w:val="clear" w:color="auto" w:fill="auto"/>
          </w:tcPr>
          <w:p w14:paraId="68F72082" w14:textId="77777777" w:rsidR="00512FC7" w:rsidRPr="00512FC7" w:rsidRDefault="00512FC7" w:rsidP="00533FE7">
            <w:pPr>
              <w:jc w:val="left"/>
            </w:pPr>
            <w:r w:rsidRPr="00512FC7">
              <w:t>Multileg instrument's individual security's EncodedIssuer.</w:t>
            </w:r>
            <w:r>
              <w:br/>
            </w:r>
            <w:r w:rsidRPr="00512FC7">
              <w:t>See EncodedIssuer (349) field for description</w:t>
            </w:r>
          </w:p>
        </w:tc>
        <w:tc>
          <w:tcPr>
            <w:tcW w:w="4411" w:type="dxa"/>
            <w:shd w:val="clear" w:color="auto" w:fill="auto"/>
          </w:tcPr>
          <w:p w14:paraId="6BA70805" w14:textId="77777777" w:rsidR="00512FC7" w:rsidRPr="00512FC7" w:rsidRDefault="00512FC7" w:rsidP="00533FE7">
            <w:r w:rsidRPr="00512FC7">
              <w:t>EncLegIssr</w:t>
            </w:r>
          </w:p>
        </w:tc>
      </w:tr>
      <w:tr w:rsidR="00512FC7" w:rsidRPr="00512FC7" w14:paraId="612DBD5F" w14:textId="77777777" w:rsidTr="00533FE7">
        <w:tc>
          <w:tcPr>
            <w:tcW w:w="828" w:type="dxa"/>
            <w:shd w:val="clear" w:color="auto" w:fill="auto"/>
          </w:tcPr>
          <w:p w14:paraId="471E2AA2" w14:textId="77777777" w:rsidR="00512FC7" w:rsidRPr="00512FC7" w:rsidRDefault="00512FC7" w:rsidP="00533FE7">
            <w:bookmarkStart w:id="1253" w:name="fld_LegSecurityDesc" w:colFirst="1" w:colLast="1"/>
            <w:bookmarkEnd w:id="1252"/>
            <w:r w:rsidRPr="00512FC7">
              <w:t>620</w:t>
            </w:r>
          </w:p>
        </w:tc>
        <w:tc>
          <w:tcPr>
            <w:tcW w:w="2069" w:type="dxa"/>
            <w:shd w:val="clear" w:color="auto" w:fill="auto"/>
          </w:tcPr>
          <w:p w14:paraId="6B56701A" w14:textId="77777777" w:rsidR="00512FC7" w:rsidRPr="00512FC7" w:rsidRDefault="00512FC7" w:rsidP="00533FE7">
            <w:r w:rsidRPr="00512FC7">
              <w:t>LegSecurityDesc</w:t>
            </w:r>
          </w:p>
        </w:tc>
        <w:tc>
          <w:tcPr>
            <w:tcW w:w="1083" w:type="dxa"/>
            <w:shd w:val="clear" w:color="auto" w:fill="auto"/>
          </w:tcPr>
          <w:p w14:paraId="6E1791D3" w14:textId="77777777" w:rsidR="00512FC7" w:rsidRPr="00512FC7" w:rsidRDefault="00512FC7" w:rsidP="00533FE7">
            <w:r w:rsidRPr="00512FC7">
              <w:t>String</w:t>
            </w:r>
          </w:p>
        </w:tc>
        <w:tc>
          <w:tcPr>
            <w:tcW w:w="4677" w:type="dxa"/>
            <w:shd w:val="clear" w:color="auto" w:fill="auto"/>
          </w:tcPr>
          <w:p w14:paraId="19423993" w14:textId="77777777" w:rsidR="00512FC7" w:rsidRPr="00512FC7" w:rsidRDefault="00512FC7" w:rsidP="00533FE7">
            <w:pPr>
              <w:jc w:val="left"/>
            </w:pPr>
            <w:r w:rsidRPr="00512FC7">
              <w:t>Description of a leg of a multileg instrument.</w:t>
            </w:r>
            <w:r>
              <w:br/>
            </w:r>
            <w:r w:rsidRPr="00512FC7">
              <w:lastRenderedPageBreak/>
              <w:t>See SecurityDesc(107).</w:t>
            </w:r>
          </w:p>
        </w:tc>
        <w:tc>
          <w:tcPr>
            <w:tcW w:w="4411" w:type="dxa"/>
            <w:shd w:val="clear" w:color="auto" w:fill="auto"/>
          </w:tcPr>
          <w:p w14:paraId="1CA781DD" w14:textId="77777777" w:rsidR="00512FC7" w:rsidRPr="00512FC7" w:rsidRDefault="00512FC7" w:rsidP="00533FE7">
            <w:r w:rsidRPr="00512FC7">
              <w:lastRenderedPageBreak/>
              <w:t>Desc</w:t>
            </w:r>
          </w:p>
        </w:tc>
      </w:tr>
      <w:tr w:rsidR="00512FC7" w:rsidRPr="00512FC7" w14:paraId="3764E769" w14:textId="77777777" w:rsidTr="00533FE7">
        <w:tc>
          <w:tcPr>
            <w:tcW w:w="828" w:type="dxa"/>
            <w:shd w:val="clear" w:color="auto" w:fill="auto"/>
          </w:tcPr>
          <w:p w14:paraId="32C6C74B" w14:textId="77777777" w:rsidR="00512FC7" w:rsidRPr="00512FC7" w:rsidRDefault="00512FC7" w:rsidP="00533FE7">
            <w:bookmarkStart w:id="1254" w:name="fld_EncodedLegSecurityDescLen" w:colFirst="1" w:colLast="1"/>
            <w:bookmarkEnd w:id="1253"/>
            <w:r w:rsidRPr="00512FC7">
              <w:lastRenderedPageBreak/>
              <w:t>621</w:t>
            </w:r>
          </w:p>
        </w:tc>
        <w:tc>
          <w:tcPr>
            <w:tcW w:w="2069" w:type="dxa"/>
            <w:shd w:val="clear" w:color="auto" w:fill="auto"/>
          </w:tcPr>
          <w:p w14:paraId="0ED863A9" w14:textId="77777777" w:rsidR="00512FC7" w:rsidRPr="00512FC7" w:rsidRDefault="00512FC7" w:rsidP="00533FE7">
            <w:r w:rsidRPr="00512FC7">
              <w:t>EncodedLegSecurityDescLen</w:t>
            </w:r>
          </w:p>
        </w:tc>
        <w:tc>
          <w:tcPr>
            <w:tcW w:w="1083" w:type="dxa"/>
            <w:shd w:val="clear" w:color="auto" w:fill="auto"/>
          </w:tcPr>
          <w:p w14:paraId="1E7414F3" w14:textId="77777777" w:rsidR="00512FC7" w:rsidRPr="00512FC7" w:rsidRDefault="00512FC7" w:rsidP="00533FE7">
            <w:r w:rsidRPr="00512FC7">
              <w:t>Length</w:t>
            </w:r>
          </w:p>
        </w:tc>
        <w:tc>
          <w:tcPr>
            <w:tcW w:w="4677" w:type="dxa"/>
            <w:shd w:val="clear" w:color="auto" w:fill="auto"/>
          </w:tcPr>
          <w:p w14:paraId="66547DD9" w14:textId="77777777" w:rsidR="00512FC7" w:rsidRPr="00512FC7" w:rsidRDefault="00512FC7" w:rsidP="00533FE7">
            <w:pPr>
              <w:jc w:val="left"/>
            </w:pPr>
            <w:r w:rsidRPr="00512FC7">
              <w:t>Multileg instrument's individual security's EncodedSecurityDescLen.</w:t>
            </w:r>
            <w:r>
              <w:br/>
            </w:r>
            <w:r w:rsidRPr="00512FC7">
              <w:t>See EncodedSecurityDescLen (350) field for description</w:t>
            </w:r>
          </w:p>
        </w:tc>
        <w:tc>
          <w:tcPr>
            <w:tcW w:w="4411" w:type="dxa"/>
            <w:shd w:val="clear" w:color="auto" w:fill="auto"/>
          </w:tcPr>
          <w:p w14:paraId="526CEA4A" w14:textId="77777777" w:rsidR="00512FC7" w:rsidRPr="00512FC7" w:rsidRDefault="00512FC7" w:rsidP="00533FE7">
            <w:r w:rsidRPr="00512FC7">
              <w:t>EncLegSecDescLen</w:t>
            </w:r>
          </w:p>
        </w:tc>
      </w:tr>
      <w:tr w:rsidR="00512FC7" w:rsidRPr="00512FC7" w14:paraId="06C4B4FE" w14:textId="77777777" w:rsidTr="00533FE7">
        <w:tc>
          <w:tcPr>
            <w:tcW w:w="828" w:type="dxa"/>
            <w:shd w:val="clear" w:color="auto" w:fill="auto"/>
          </w:tcPr>
          <w:p w14:paraId="350E6868" w14:textId="77777777" w:rsidR="00512FC7" w:rsidRPr="00512FC7" w:rsidRDefault="00512FC7" w:rsidP="00533FE7">
            <w:bookmarkStart w:id="1255" w:name="fld_EncodedLegSecurityDesc" w:colFirst="1" w:colLast="1"/>
            <w:bookmarkEnd w:id="1254"/>
            <w:r w:rsidRPr="00512FC7">
              <w:t>622</w:t>
            </w:r>
          </w:p>
        </w:tc>
        <w:tc>
          <w:tcPr>
            <w:tcW w:w="2069" w:type="dxa"/>
            <w:shd w:val="clear" w:color="auto" w:fill="auto"/>
          </w:tcPr>
          <w:p w14:paraId="04C83FA4" w14:textId="77777777" w:rsidR="00512FC7" w:rsidRPr="00512FC7" w:rsidRDefault="00512FC7" w:rsidP="00533FE7">
            <w:r w:rsidRPr="00512FC7">
              <w:t>EncodedLegSecurityDesc</w:t>
            </w:r>
          </w:p>
        </w:tc>
        <w:tc>
          <w:tcPr>
            <w:tcW w:w="1083" w:type="dxa"/>
            <w:shd w:val="clear" w:color="auto" w:fill="auto"/>
          </w:tcPr>
          <w:p w14:paraId="113E3299" w14:textId="77777777" w:rsidR="00512FC7" w:rsidRPr="00512FC7" w:rsidRDefault="00512FC7" w:rsidP="00533FE7">
            <w:r w:rsidRPr="00512FC7">
              <w:t>data</w:t>
            </w:r>
          </w:p>
        </w:tc>
        <w:tc>
          <w:tcPr>
            <w:tcW w:w="4677" w:type="dxa"/>
            <w:shd w:val="clear" w:color="auto" w:fill="auto"/>
          </w:tcPr>
          <w:p w14:paraId="1A27DE04" w14:textId="77777777" w:rsidR="00512FC7" w:rsidRPr="00512FC7" w:rsidRDefault="00512FC7" w:rsidP="00533FE7">
            <w:pPr>
              <w:jc w:val="left"/>
            </w:pPr>
            <w:r w:rsidRPr="00512FC7">
              <w:t>Multileg instrument's individual security's EncodedSecurityDesc.</w:t>
            </w:r>
            <w:r>
              <w:br/>
            </w:r>
            <w:r w:rsidRPr="00512FC7">
              <w:t>See EncodedSecurityDesc (35) field for description</w:t>
            </w:r>
          </w:p>
        </w:tc>
        <w:tc>
          <w:tcPr>
            <w:tcW w:w="4411" w:type="dxa"/>
            <w:shd w:val="clear" w:color="auto" w:fill="auto"/>
          </w:tcPr>
          <w:p w14:paraId="067D0F68" w14:textId="77777777" w:rsidR="00512FC7" w:rsidRPr="00512FC7" w:rsidRDefault="00512FC7" w:rsidP="00533FE7">
            <w:r w:rsidRPr="00512FC7">
              <w:t>EncLegSecDesc</w:t>
            </w:r>
          </w:p>
        </w:tc>
      </w:tr>
      <w:tr w:rsidR="00512FC7" w:rsidRPr="00512FC7" w14:paraId="716C3BB5" w14:textId="77777777" w:rsidTr="00533FE7">
        <w:tc>
          <w:tcPr>
            <w:tcW w:w="828" w:type="dxa"/>
            <w:shd w:val="clear" w:color="auto" w:fill="auto"/>
          </w:tcPr>
          <w:p w14:paraId="43602E31" w14:textId="77777777" w:rsidR="00512FC7" w:rsidRPr="00512FC7" w:rsidRDefault="00512FC7" w:rsidP="00533FE7">
            <w:bookmarkStart w:id="1256" w:name="fld_LegRatioQty" w:colFirst="1" w:colLast="1"/>
            <w:bookmarkEnd w:id="1255"/>
            <w:r w:rsidRPr="00512FC7">
              <w:t>623</w:t>
            </w:r>
          </w:p>
        </w:tc>
        <w:tc>
          <w:tcPr>
            <w:tcW w:w="2069" w:type="dxa"/>
            <w:shd w:val="clear" w:color="auto" w:fill="auto"/>
          </w:tcPr>
          <w:p w14:paraId="5BD8F74C" w14:textId="77777777" w:rsidR="00512FC7" w:rsidRPr="00512FC7" w:rsidRDefault="00512FC7" w:rsidP="00533FE7">
            <w:r w:rsidRPr="00512FC7">
              <w:t>LegRatioQty</w:t>
            </w:r>
          </w:p>
        </w:tc>
        <w:tc>
          <w:tcPr>
            <w:tcW w:w="1083" w:type="dxa"/>
            <w:shd w:val="clear" w:color="auto" w:fill="auto"/>
          </w:tcPr>
          <w:p w14:paraId="2D941539" w14:textId="77777777" w:rsidR="00512FC7" w:rsidRPr="00512FC7" w:rsidRDefault="00512FC7" w:rsidP="00533FE7">
            <w:r w:rsidRPr="00512FC7">
              <w:t>float</w:t>
            </w:r>
          </w:p>
        </w:tc>
        <w:tc>
          <w:tcPr>
            <w:tcW w:w="4677" w:type="dxa"/>
            <w:shd w:val="clear" w:color="auto" w:fill="auto"/>
          </w:tcPr>
          <w:p w14:paraId="24FEF3CA" w14:textId="77777777" w:rsidR="00512FC7" w:rsidRPr="00512FC7" w:rsidRDefault="00512FC7" w:rsidP="00533FE7">
            <w:pPr>
              <w:jc w:val="left"/>
            </w:pPr>
            <w:r w:rsidRPr="00512FC7">
              <w:t>The ratio of quantity for this individual leg relative to the entire multileg security.</w:t>
            </w:r>
          </w:p>
        </w:tc>
        <w:tc>
          <w:tcPr>
            <w:tcW w:w="4411" w:type="dxa"/>
            <w:shd w:val="clear" w:color="auto" w:fill="auto"/>
          </w:tcPr>
          <w:p w14:paraId="63DB5C2E" w14:textId="77777777" w:rsidR="00512FC7" w:rsidRPr="00512FC7" w:rsidRDefault="00512FC7" w:rsidP="00533FE7">
            <w:r w:rsidRPr="00512FC7">
              <w:t>RatioQty</w:t>
            </w:r>
          </w:p>
        </w:tc>
      </w:tr>
      <w:tr w:rsidR="00512FC7" w:rsidRPr="00512FC7" w14:paraId="51DD2045" w14:textId="77777777" w:rsidTr="00533FE7">
        <w:tc>
          <w:tcPr>
            <w:tcW w:w="828" w:type="dxa"/>
            <w:shd w:val="clear" w:color="auto" w:fill="auto"/>
          </w:tcPr>
          <w:p w14:paraId="603B7747" w14:textId="77777777" w:rsidR="00512FC7" w:rsidRPr="00512FC7" w:rsidRDefault="00512FC7" w:rsidP="00533FE7">
            <w:bookmarkStart w:id="1257" w:name="fld_LegSide" w:colFirst="1" w:colLast="1"/>
            <w:bookmarkEnd w:id="1256"/>
            <w:r w:rsidRPr="00512FC7">
              <w:t>624</w:t>
            </w:r>
          </w:p>
        </w:tc>
        <w:tc>
          <w:tcPr>
            <w:tcW w:w="2069" w:type="dxa"/>
            <w:shd w:val="clear" w:color="auto" w:fill="auto"/>
          </w:tcPr>
          <w:p w14:paraId="645BC79E" w14:textId="77777777" w:rsidR="00512FC7" w:rsidRPr="00512FC7" w:rsidRDefault="00512FC7" w:rsidP="00533FE7">
            <w:r w:rsidRPr="00512FC7">
              <w:t>LegSide</w:t>
            </w:r>
          </w:p>
        </w:tc>
        <w:tc>
          <w:tcPr>
            <w:tcW w:w="1083" w:type="dxa"/>
            <w:shd w:val="clear" w:color="auto" w:fill="auto"/>
          </w:tcPr>
          <w:p w14:paraId="3005D6A9" w14:textId="77777777" w:rsidR="00512FC7" w:rsidRPr="00512FC7" w:rsidRDefault="00512FC7" w:rsidP="00533FE7">
            <w:r w:rsidRPr="00512FC7">
              <w:t>char</w:t>
            </w:r>
          </w:p>
        </w:tc>
        <w:tc>
          <w:tcPr>
            <w:tcW w:w="4677" w:type="dxa"/>
            <w:shd w:val="clear" w:color="auto" w:fill="auto"/>
          </w:tcPr>
          <w:p w14:paraId="6B08D833" w14:textId="77777777" w:rsidR="00512FC7" w:rsidRDefault="00512FC7" w:rsidP="00533FE7">
            <w:pPr>
              <w:jc w:val="left"/>
            </w:pPr>
            <w:r>
              <w:t>The side of this individual leg (multileg security).</w:t>
            </w:r>
            <w:r>
              <w:br/>
              <w:t>See Side (54) field for description and values</w:t>
            </w:r>
          </w:p>
          <w:p w14:paraId="4D5B0F51" w14:textId="77777777" w:rsidR="00512FC7" w:rsidRPr="00512FC7" w:rsidRDefault="00512FC7" w:rsidP="00533FE7">
            <w:pPr>
              <w:jc w:val="left"/>
            </w:pPr>
            <w:r>
              <w:t>Valid values:</w:t>
            </w:r>
            <w:r>
              <w:br/>
            </w:r>
            <w:r>
              <w:tab/>
              <w:t>1 - Buy</w:t>
            </w:r>
            <w:r>
              <w:br/>
            </w:r>
            <w:r>
              <w:tab/>
              <w:t>2 - Sell</w:t>
            </w:r>
            <w:r>
              <w:br/>
            </w:r>
            <w:r>
              <w:tab/>
              <w:t>3 - Buy minus</w:t>
            </w:r>
            <w:r>
              <w:br/>
            </w:r>
            <w:r>
              <w:tab/>
              <w:t>4 - Sell plus</w:t>
            </w:r>
            <w:r>
              <w:br/>
            </w:r>
            <w:r>
              <w:tab/>
              <w:t>5 - Sell short</w:t>
            </w:r>
            <w:r>
              <w:br/>
            </w:r>
            <w:r>
              <w:tab/>
              <w:t>6 - Sell short exempt</w:t>
            </w:r>
            <w:r>
              <w:br/>
            </w:r>
            <w:r>
              <w:tab/>
              <w:t>7 - Undisclosed (valid for IOI and List Order messages only)</w:t>
            </w:r>
            <w:r>
              <w:br/>
            </w:r>
            <w:r>
              <w:tab/>
              <w:t>8 - Cross (orders where counterparty is an exchange, valid for all messages except IOIs)</w:t>
            </w:r>
            <w:r>
              <w:br/>
            </w:r>
            <w:r>
              <w:tab/>
              <w:t>9 - Cross short</w:t>
            </w:r>
            <w:r>
              <w:br/>
            </w:r>
            <w:r>
              <w:tab/>
              <w:t>A - Cross short exempt</w:t>
            </w:r>
            <w:r>
              <w:br/>
            </w:r>
            <w:r>
              <w:tab/>
              <w:t>B - "As Defined" (for use with multileg instruments)</w:t>
            </w:r>
            <w:r>
              <w:br/>
            </w:r>
            <w:r>
              <w:tab/>
              <w:t>C - "Opposite" (for use with multileg instruments)</w:t>
            </w:r>
            <w:r>
              <w:br/>
            </w:r>
            <w:r>
              <w:tab/>
              <w:t>D - Subscribe (e.g. CIV)</w:t>
            </w:r>
            <w:r>
              <w:br/>
            </w:r>
            <w:r>
              <w:tab/>
              <w:t>E - Redeem (e.g. CIV)</w:t>
            </w:r>
            <w:r>
              <w:br/>
            </w:r>
            <w:r>
              <w:tab/>
              <w:t>F - Lend (FINANCING - identifies direction of collateral)</w:t>
            </w:r>
            <w:r>
              <w:br/>
            </w:r>
            <w:r>
              <w:tab/>
              <w:t>G - Borrow (FINANCING - identifies direction of collateral)</w:t>
            </w:r>
          </w:p>
        </w:tc>
        <w:tc>
          <w:tcPr>
            <w:tcW w:w="4411" w:type="dxa"/>
            <w:shd w:val="clear" w:color="auto" w:fill="auto"/>
          </w:tcPr>
          <w:p w14:paraId="39677AC1" w14:textId="77777777" w:rsidR="00512FC7" w:rsidRPr="00512FC7" w:rsidRDefault="00512FC7" w:rsidP="00533FE7">
            <w:r w:rsidRPr="00512FC7">
              <w:t>Side</w:t>
            </w:r>
          </w:p>
        </w:tc>
      </w:tr>
      <w:tr w:rsidR="00512FC7" w:rsidRPr="00512FC7" w14:paraId="4C158F96" w14:textId="77777777" w:rsidTr="00533FE7">
        <w:tc>
          <w:tcPr>
            <w:tcW w:w="828" w:type="dxa"/>
            <w:shd w:val="clear" w:color="auto" w:fill="auto"/>
          </w:tcPr>
          <w:p w14:paraId="2B2BCEF5" w14:textId="77777777" w:rsidR="00512FC7" w:rsidRPr="00512FC7" w:rsidRDefault="00512FC7" w:rsidP="00533FE7">
            <w:bookmarkStart w:id="1258" w:name="fld_TradingSessionSubID" w:colFirst="1" w:colLast="1"/>
            <w:bookmarkEnd w:id="1257"/>
            <w:r w:rsidRPr="00512FC7">
              <w:t>625</w:t>
            </w:r>
          </w:p>
        </w:tc>
        <w:tc>
          <w:tcPr>
            <w:tcW w:w="2069" w:type="dxa"/>
            <w:shd w:val="clear" w:color="auto" w:fill="auto"/>
          </w:tcPr>
          <w:p w14:paraId="4AAF6951" w14:textId="77777777" w:rsidR="00512FC7" w:rsidRPr="00512FC7" w:rsidRDefault="00512FC7" w:rsidP="00533FE7">
            <w:r w:rsidRPr="00512FC7">
              <w:t>TradingSessionSubID</w:t>
            </w:r>
          </w:p>
        </w:tc>
        <w:tc>
          <w:tcPr>
            <w:tcW w:w="1083" w:type="dxa"/>
            <w:shd w:val="clear" w:color="auto" w:fill="auto"/>
          </w:tcPr>
          <w:p w14:paraId="466819DF" w14:textId="77777777" w:rsidR="00512FC7" w:rsidRPr="00512FC7" w:rsidRDefault="00512FC7" w:rsidP="00533FE7">
            <w:r w:rsidRPr="00512FC7">
              <w:t>String</w:t>
            </w:r>
          </w:p>
        </w:tc>
        <w:tc>
          <w:tcPr>
            <w:tcW w:w="4677" w:type="dxa"/>
            <w:shd w:val="clear" w:color="auto" w:fill="auto"/>
          </w:tcPr>
          <w:p w14:paraId="22B56ADD" w14:textId="77777777" w:rsidR="00512FC7" w:rsidRDefault="00512FC7" w:rsidP="00533FE7">
            <w:pPr>
              <w:jc w:val="left"/>
            </w:pPr>
            <w:r>
              <w:t xml:space="preserve">Optional market assigned sub identifier for a trading phase within a trading session. Usage is determined by </w:t>
            </w:r>
            <w:r>
              <w:lastRenderedPageBreak/>
              <w:t>market or counterparties. Used by US based futures markets to identify exchange specific execution time bracket codes as required by US market regulations. Bilaterally agreed values of data type "String" that start with a character can be used for backward compatibility</w:t>
            </w:r>
          </w:p>
          <w:p w14:paraId="24D15483" w14:textId="77777777" w:rsidR="00512FC7" w:rsidRDefault="00512FC7" w:rsidP="00533FE7">
            <w:pPr>
              <w:jc w:val="left"/>
            </w:pPr>
            <w:r>
              <w:t>Valid values:</w:t>
            </w:r>
            <w:r>
              <w:br/>
            </w:r>
            <w:r>
              <w:tab/>
              <w:t>1 - Pre-Trading</w:t>
            </w:r>
            <w:r>
              <w:br/>
            </w:r>
            <w:r>
              <w:tab/>
              <w:t>2 - Opening or opening auction</w:t>
            </w:r>
            <w:r>
              <w:br/>
            </w:r>
            <w:r>
              <w:tab/>
              <w:t>3 - (Continuous) Trading</w:t>
            </w:r>
            <w:r>
              <w:br/>
            </w:r>
            <w:r>
              <w:tab/>
              <w:t>4 - Closing or closing auction</w:t>
            </w:r>
            <w:r>
              <w:br/>
            </w:r>
            <w:r>
              <w:tab/>
              <w:t>5 - Post-Trading</w:t>
            </w:r>
            <w:r>
              <w:br/>
            </w:r>
            <w:r>
              <w:tab/>
              <w:t>6 - Intraday Auction</w:t>
            </w:r>
            <w:r>
              <w:br/>
            </w:r>
            <w:r>
              <w:tab/>
              <w:t>7 - Quiescent</w:t>
            </w:r>
          </w:p>
          <w:p w14:paraId="0DA3F039" w14:textId="77777777" w:rsidR="00512FC7" w:rsidRDefault="00512FC7" w:rsidP="00533FE7">
            <w:pPr>
              <w:jc w:val="left"/>
            </w:pPr>
          </w:p>
          <w:p w14:paraId="65436AE2" w14:textId="77777777" w:rsidR="00512FC7" w:rsidRPr="00512FC7" w:rsidRDefault="00512FC7" w:rsidP="00533FE7">
            <w:pPr>
              <w:jc w:val="left"/>
            </w:pPr>
            <w:r>
              <w:t>or any value conforming to the data type Reserved100Plus</w:t>
            </w:r>
          </w:p>
        </w:tc>
        <w:tc>
          <w:tcPr>
            <w:tcW w:w="4411" w:type="dxa"/>
            <w:shd w:val="clear" w:color="auto" w:fill="auto"/>
          </w:tcPr>
          <w:p w14:paraId="6668586F" w14:textId="77777777" w:rsidR="00512FC7" w:rsidRPr="00512FC7" w:rsidRDefault="00512FC7" w:rsidP="00533FE7">
            <w:r w:rsidRPr="00512FC7">
              <w:lastRenderedPageBreak/>
              <w:t>SesSub</w:t>
            </w:r>
          </w:p>
        </w:tc>
      </w:tr>
      <w:tr w:rsidR="00512FC7" w:rsidRPr="00512FC7" w14:paraId="35CE0C2F" w14:textId="77777777" w:rsidTr="00533FE7">
        <w:tc>
          <w:tcPr>
            <w:tcW w:w="828" w:type="dxa"/>
            <w:shd w:val="clear" w:color="auto" w:fill="auto"/>
          </w:tcPr>
          <w:p w14:paraId="72325198" w14:textId="77777777" w:rsidR="00512FC7" w:rsidRPr="00512FC7" w:rsidRDefault="00512FC7" w:rsidP="00533FE7">
            <w:bookmarkStart w:id="1259" w:name="fld_AllocType" w:colFirst="1" w:colLast="1"/>
            <w:bookmarkEnd w:id="1258"/>
            <w:r w:rsidRPr="00512FC7">
              <w:lastRenderedPageBreak/>
              <w:t>626</w:t>
            </w:r>
          </w:p>
        </w:tc>
        <w:tc>
          <w:tcPr>
            <w:tcW w:w="2069" w:type="dxa"/>
            <w:shd w:val="clear" w:color="auto" w:fill="auto"/>
          </w:tcPr>
          <w:p w14:paraId="0F7127D6" w14:textId="77777777" w:rsidR="00512FC7" w:rsidRPr="00512FC7" w:rsidRDefault="00512FC7" w:rsidP="00533FE7">
            <w:r w:rsidRPr="00512FC7">
              <w:t>AllocType</w:t>
            </w:r>
          </w:p>
        </w:tc>
        <w:tc>
          <w:tcPr>
            <w:tcW w:w="1083" w:type="dxa"/>
            <w:shd w:val="clear" w:color="auto" w:fill="auto"/>
          </w:tcPr>
          <w:p w14:paraId="0311FAB6" w14:textId="77777777" w:rsidR="00512FC7" w:rsidRPr="00512FC7" w:rsidRDefault="00512FC7" w:rsidP="00533FE7">
            <w:r w:rsidRPr="00512FC7">
              <w:t>int</w:t>
            </w:r>
          </w:p>
        </w:tc>
        <w:tc>
          <w:tcPr>
            <w:tcW w:w="4677" w:type="dxa"/>
            <w:shd w:val="clear" w:color="auto" w:fill="auto"/>
          </w:tcPr>
          <w:p w14:paraId="63CBD3E8" w14:textId="77777777" w:rsidR="00512FC7" w:rsidRDefault="00512FC7" w:rsidP="00533FE7">
            <w:pPr>
              <w:jc w:val="left"/>
            </w:pPr>
            <w:r>
              <w:t>Describes the specific type or purpose of an Allocation message (i.e. "Buyside Calculated")</w:t>
            </w:r>
            <w:r>
              <w:br/>
              <w:t>(see Volume : "Glossary" for value definitions)</w:t>
            </w:r>
            <w:r>
              <w:br/>
              <w:t>*** SOME VALUES HAVE BEEN REPLACED - See "Replaced Features and Supported Approach" ***</w:t>
            </w:r>
          </w:p>
          <w:p w14:paraId="1D8D698A" w14:textId="77777777" w:rsidR="00512FC7" w:rsidRPr="00512FC7" w:rsidRDefault="00512FC7" w:rsidP="00533FE7">
            <w:pPr>
              <w:jc w:val="left"/>
            </w:pPr>
            <w:r>
              <w:t>Valid values:</w:t>
            </w:r>
            <w:r>
              <w:br/>
            </w:r>
            <w:r>
              <w:tab/>
              <w:t>1 - Calculated (includes MiscFees and NetMoney)</w:t>
            </w:r>
            <w:r>
              <w:br/>
            </w:r>
            <w:r>
              <w:tab/>
              <w:t>2 - Preliminary (without MiscFees and NetMoney)</w:t>
            </w:r>
            <w:r>
              <w:br/>
            </w:r>
            <w:r>
              <w:tab/>
              <w:t>3 - Sellside Calculated Using Preliminary (includes MiscFees and NetMoney) (Replaced) ( Deprecated in FIX</w:t>
            </w:r>
            <w:ins w:id="1260" w:author="Administrator" w:date="2011-08-18T10:26:00Z">
              <w:r>
                <w:t>.</w:t>
              </w:r>
            </w:ins>
            <w:r>
              <w:t>4.2 )</w:t>
            </w:r>
            <w:r>
              <w:br/>
            </w:r>
            <w:r>
              <w:tab/>
              <w:t>4 - Sellside Calculated Without Preliminary (sent unsolicited by sellside, includes MiscFees and NetMoney) (Replaced) ( Deprecated in FIX</w:t>
            </w:r>
            <w:ins w:id="1261" w:author="Administrator" w:date="2011-08-18T10:26:00Z">
              <w:r>
                <w:t>.</w:t>
              </w:r>
            </w:ins>
            <w:r>
              <w:t>4.2 )</w:t>
            </w:r>
            <w:r>
              <w:br/>
            </w:r>
            <w:r>
              <w:tab/>
              <w:t>5 - Ready-To-Book - Single Order</w:t>
            </w:r>
            <w:r>
              <w:br/>
            </w:r>
            <w:r>
              <w:tab/>
              <w:t>6 - Buyside Ready-To-Book - Combined Set of Orders (Replaced) ( Deprecated in FIX</w:t>
            </w:r>
            <w:ins w:id="1262" w:author="Administrator" w:date="2011-08-18T10:26:00Z">
              <w:r>
                <w:t>.</w:t>
              </w:r>
            </w:ins>
            <w:r>
              <w:t>4.2 )</w:t>
            </w:r>
            <w:r>
              <w:br/>
            </w:r>
            <w:r>
              <w:tab/>
              <w:t>7 - Warehouse Instruction</w:t>
            </w:r>
            <w:r>
              <w:br/>
            </w:r>
            <w:r>
              <w:tab/>
              <w:t>8 - Request to Intermediary</w:t>
            </w:r>
            <w:r>
              <w:br/>
            </w:r>
            <w:r>
              <w:lastRenderedPageBreak/>
              <w:tab/>
              <w:t>9 - Accept</w:t>
            </w:r>
            <w:r>
              <w:br/>
            </w:r>
            <w:r>
              <w:tab/>
              <w:t>10 - Reject</w:t>
            </w:r>
            <w:r>
              <w:br/>
            </w:r>
            <w:r>
              <w:tab/>
              <w:t>11 - Accept Pending</w:t>
            </w:r>
            <w:r>
              <w:br/>
            </w:r>
            <w:r>
              <w:tab/>
              <w:t>12 - Incomplete Group</w:t>
            </w:r>
            <w:r>
              <w:br/>
            </w:r>
            <w:r>
              <w:tab/>
              <w:t>13 - Complete Group</w:t>
            </w:r>
            <w:r>
              <w:br/>
            </w:r>
            <w:r>
              <w:tab/>
              <w:t>14 - Reversal Pending</w:t>
            </w:r>
          </w:p>
        </w:tc>
        <w:tc>
          <w:tcPr>
            <w:tcW w:w="4411" w:type="dxa"/>
            <w:shd w:val="clear" w:color="auto" w:fill="auto"/>
          </w:tcPr>
          <w:p w14:paraId="5516A015" w14:textId="77777777" w:rsidR="00512FC7" w:rsidRDefault="00512FC7" w:rsidP="00533FE7">
            <w:r w:rsidRPr="00512FC7">
              <w:lastRenderedPageBreak/>
              <w:t>AllocType</w:t>
            </w:r>
          </w:p>
          <w:p w14:paraId="6008345F" w14:textId="77777777" w:rsidR="00512FC7" w:rsidRPr="00512FC7" w:rsidRDefault="00512FC7" w:rsidP="00533FE7">
            <w:r w:rsidRPr="00512FC7">
              <w:t>Typ in Allocation category messages</w:t>
            </w:r>
          </w:p>
        </w:tc>
      </w:tr>
      <w:tr w:rsidR="00512FC7" w:rsidRPr="00512FC7" w14:paraId="7E691FBD" w14:textId="77777777" w:rsidTr="00533FE7">
        <w:tc>
          <w:tcPr>
            <w:tcW w:w="828" w:type="dxa"/>
            <w:shd w:val="clear" w:color="auto" w:fill="auto"/>
          </w:tcPr>
          <w:p w14:paraId="3CB64197" w14:textId="77777777" w:rsidR="00512FC7" w:rsidRPr="00512FC7" w:rsidRDefault="00512FC7" w:rsidP="00533FE7">
            <w:bookmarkStart w:id="1263" w:name="fld_NoHops" w:colFirst="1" w:colLast="1"/>
            <w:bookmarkEnd w:id="1259"/>
            <w:r w:rsidRPr="00512FC7">
              <w:lastRenderedPageBreak/>
              <w:t>627</w:t>
            </w:r>
          </w:p>
        </w:tc>
        <w:tc>
          <w:tcPr>
            <w:tcW w:w="2069" w:type="dxa"/>
            <w:shd w:val="clear" w:color="auto" w:fill="auto"/>
          </w:tcPr>
          <w:p w14:paraId="36FF0184" w14:textId="77777777" w:rsidR="00512FC7" w:rsidRPr="00512FC7" w:rsidRDefault="00512FC7" w:rsidP="00533FE7">
            <w:r w:rsidRPr="00512FC7">
              <w:t>NoHops</w:t>
            </w:r>
          </w:p>
        </w:tc>
        <w:tc>
          <w:tcPr>
            <w:tcW w:w="1083" w:type="dxa"/>
            <w:shd w:val="clear" w:color="auto" w:fill="auto"/>
          </w:tcPr>
          <w:p w14:paraId="6FE9FF9D" w14:textId="77777777" w:rsidR="00512FC7" w:rsidRPr="00512FC7" w:rsidRDefault="00512FC7" w:rsidP="00533FE7">
            <w:r w:rsidRPr="00512FC7">
              <w:t>NumInGroup</w:t>
            </w:r>
          </w:p>
        </w:tc>
        <w:tc>
          <w:tcPr>
            <w:tcW w:w="4677" w:type="dxa"/>
            <w:shd w:val="clear" w:color="auto" w:fill="auto"/>
          </w:tcPr>
          <w:p w14:paraId="7F0021FE" w14:textId="77777777" w:rsidR="00512FC7" w:rsidRPr="00512FC7" w:rsidRDefault="00512FC7" w:rsidP="00533FE7">
            <w:pPr>
              <w:jc w:val="left"/>
            </w:pPr>
            <w:r w:rsidRPr="00512FC7">
              <w:t>Number of HopCompID entries in repeating group.</w:t>
            </w:r>
          </w:p>
        </w:tc>
        <w:tc>
          <w:tcPr>
            <w:tcW w:w="4411" w:type="dxa"/>
            <w:shd w:val="clear" w:color="auto" w:fill="auto"/>
          </w:tcPr>
          <w:p w14:paraId="43250622" w14:textId="77777777" w:rsidR="00512FC7" w:rsidRPr="00512FC7" w:rsidRDefault="00512FC7" w:rsidP="00533FE7"/>
        </w:tc>
      </w:tr>
      <w:tr w:rsidR="00512FC7" w:rsidRPr="00512FC7" w14:paraId="51377C1A" w14:textId="77777777" w:rsidTr="00533FE7">
        <w:tc>
          <w:tcPr>
            <w:tcW w:w="828" w:type="dxa"/>
            <w:shd w:val="clear" w:color="auto" w:fill="auto"/>
          </w:tcPr>
          <w:p w14:paraId="21F38A40" w14:textId="77777777" w:rsidR="00512FC7" w:rsidRPr="00512FC7" w:rsidRDefault="00512FC7" w:rsidP="00533FE7">
            <w:bookmarkStart w:id="1264" w:name="fld_HopCompID" w:colFirst="1" w:colLast="1"/>
            <w:bookmarkEnd w:id="1263"/>
            <w:r w:rsidRPr="00512FC7">
              <w:t>628</w:t>
            </w:r>
          </w:p>
        </w:tc>
        <w:tc>
          <w:tcPr>
            <w:tcW w:w="2069" w:type="dxa"/>
            <w:shd w:val="clear" w:color="auto" w:fill="auto"/>
          </w:tcPr>
          <w:p w14:paraId="170B8501" w14:textId="77777777" w:rsidR="00512FC7" w:rsidRPr="00512FC7" w:rsidRDefault="00512FC7" w:rsidP="00533FE7">
            <w:r w:rsidRPr="00512FC7">
              <w:t>HopCompID</w:t>
            </w:r>
          </w:p>
        </w:tc>
        <w:tc>
          <w:tcPr>
            <w:tcW w:w="1083" w:type="dxa"/>
            <w:shd w:val="clear" w:color="auto" w:fill="auto"/>
          </w:tcPr>
          <w:p w14:paraId="2FFA4358" w14:textId="77777777" w:rsidR="00512FC7" w:rsidRPr="00512FC7" w:rsidRDefault="00512FC7" w:rsidP="00533FE7">
            <w:r w:rsidRPr="00512FC7">
              <w:t>String</w:t>
            </w:r>
          </w:p>
        </w:tc>
        <w:tc>
          <w:tcPr>
            <w:tcW w:w="4677" w:type="dxa"/>
            <w:shd w:val="clear" w:color="auto" w:fill="auto"/>
          </w:tcPr>
          <w:p w14:paraId="2EF6417D" w14:textId="77777777" w:rsidR="00512FC7" w:rsidRPr="00512FC7" w:rsidRDefault="00512FC7" w:rsidP="00533FE7">
            <w:pPr>
              <w:jc w:val="left"/>
            </w:pPr>
            <w:r w:rsidRPr="00512FC7">
              <w:t>Assigned value used to identify the third party firm which delivered a specific message either from the firm which originated the message or from another third party (if multiple "hops" are performed). It is recommended that this value be the SenderCompID (49) of the third party.</w:t>
            </w:r>
            <w:r>
              <w:br/>
            </w:r>
            <w:r w:rsidRPr="00512FC7">
              <w:t>Applicable when messages are communicated/re-distributed via third parties which function as service bureaus or "hubs". Only applicable if OnBehalfOfCompID (115) is being used.</w:t>
            </w:r>
          </w:p>
        </w:tc>
        <w:tc>
          <w:tcPr>
            <w:tcW w:w="4411" w:type="dxa"/>
            <w:shd w:val="clear" w:color="auto" w:fill="auto"/>
          </w:tcPr>
          <w:p w14:paraId="383B2CEE" w14:textId="77777777" w:rsidR="00512FC7" w:rsidRPr="00512FC7" w:rsidRDefault="00512FC7" w:rsidP="00533FE7">
            <w:r w:rsidRPr="00512FC7">
              <w:t>ID</w:t>
            </w:r>
          </w:p>
        </w:tc>
      </w:tr>
      <w:tr w:rsidR="00512FC7" w:rsidRPr="00512FC7" w14:paraId="49F6F6FC" w14:textId="77777777" w:rsidTr="00533FE7">
        <w:tc>
          <w:tcPr>
            <w:tcW w:w="828" w:type="dxa"/>
            <w:shd w:val="clear" w:color="auto" w:fill="auto"/>
          </w:tcPr>
          <w:p w14:paraId="58A0E2E3" w14:textId="77777777" w:rsidR="00512FC7" w:rsidRPr="00512FC7" w:rsidRDefault="00512FC7" w:rsidP="00533FE7">
            <w:bookmarkStart w:id="1265" w:name="fld_HopSendingTime" w:colFirst="1" w:colLast="1"/>
            <w:bookmarkEnd w:id="1264"/>
            <w:r w:rsidRPr="00512FC7">
              <w:t>629</w:t>
            </w:r>
          </w:p>
        </w:tc>
        <w:tc>
          <w:tcPr>
            <w:tcW w:w="2069" w:type="dxa"/>
            <w:shd w:val="clear" w:color="auto" w:fill="auto"/>
          </w:tcPr>
          <w:p w14:paraId="2F2CF874" w14:textId="77777777" w:rsidR="00512FC7" w:rsidRPr="00512FC7" w:rsidRDefault="00512FC7" w:rsidP="00533FE7">
            <w:r w:rsidRPr="00512FC7">
              <w:t>HopSendingTime</w:t>
            </w:r>
          </w:p>
        </w:tc>
        <w:tc>
          <w:tcPr>
            <w:tcW w:w="1083" w:type="dxa"/>
            <w:shd w:val="clear" w:color="auto" w:fill="auto"/>
          </w:tcPr>
          <w:p w14:paraId="6B4459BF" w14:textId="77777777" w:rsidR="00512FC7" w:rsidRPr="00512FC7" w:rsidRDefault="00512FC7" w:rsidP="00533FE7">
            <w:r w:rsidRPr="00512FC7">
              <w:t>UTCTimestamp</w:t>
            </w:r>
          </w:p>
        </w:tc>
        <w:tc>
          <w:tcPr>
            <w:tcW w:w="4677" w:type="dxa"/>
            <w:shd w:val="clear" w:color="auto" w:fill="auto"/>
          </w:tcPr>
          <w:p w14:paraId="3833EBE6" w14:textId="77777777" w:rsidR="00512FC7" w:rsidRPr="00512FC7" w:rsidRDefault="00512FC7" w:rsidP="00533FE7">
            <w:pPr>
              <w:jc w:val="left"/>
            </w:pPr>
            <w:r w:rsidRPr="00512FC7">
              <w:t>Time that HopCompID (628) sent the message. It is recommended that this value be the SendingTime (52) of the message sent by the third party.</w:t>
            </w:r>
            <w:r>
              <w:br/>
            </w:r>
            <w:r w:rsidRPr="00512FC7">
              <w:t>Applicable when messages are communicated/re-distributed via third parties which function as service bureaus or "hubs". Only applicable if OnBehalfOfCompID (115) is being used.</w:t>
            </w:r>
          </w:p>
        </w:tc>
        <w:tc>
          <w:tcPr>
            <w:tcW w:w="4411" w:type="dxa"/>
            <w:shd w:val="clear" w:color="auto" w:fill="auto"/>
          </w:tcPr>
          <w:p w14:paraId="3AEDA59B" w14:textId="77777777" w:rsidR="00512FC7" w:rsidRPr="00512FC7" w:rsidRDefault="00512FC7" w:rsidP="00533FE7">
            <w:r w:rsidRPr="00512FC7">
              <w:t>Snt</w:t>
            </w:r>
          </w:p>
        </w:tc>
      </w:tr>
      <w:tr w:rsidR="00512FC7" w:rsidRPr="00512FC7" w14:paraId="1DD3F5A8" w14:textId="77777777" w:rsidTr="00533FE7">
        <w:tc>
          <w:tcPr>
            <w:tcW w:w="828" w:type="dxa"/>
            <w:shd w:val="clear" w:color="auto" w:fill="auto"/>
          </w:tcPr>
          <w:p w14:paraId="226E0CEC" w14:textId="77777777" w:rsidR="00512FC7" w:rsidRPr="00512FC7" w:rsidRDefault="00512FC7" w:rsidP="00533FE7">
            <w:bookmarkStart w:id="1266" w:name="fld_HopRefID" w:colFirst="1" w:colLast="1"/>
            <w:bookmarkEnd w:id="1265"/>
            <w:r w:rsidRPr="00512FC7">
              <w:t>630</w:t>
            </w:r>
          </w:p>
        </w:tc>
        <w:tc>
          <w:tcPr>
            <w:tcW w:w="2069" w:type="dxa"/>
            <w:shd w:val="clear" w:color="auto" w:fill="auto"/>
          </w:tcPr>
          <w:p w14:paraId="72F2785F" w14:textId="77777777" w:rsidR="00512FC7" w:rsidRPr="00512FC7" w:rsidRDefault="00512FC7" w:rsidP="00533FE7">
            <w:r w:rsidRPr="00512FC7">
              <w:t>HopRefID</w:t>
            </w:r>
          </w:p>
        </w:tc>
        <w:tc>
          <w:tcPr>
            <w:tcW w:w="1083" w:type="dxa"/>
            <w:shd w:val="clear" w:color="auto" w:fill="auto"/>
          </w:tcPr>
          <w:p w14:paraId="5B00CF05" w14:textId="77777777" w:rsidR="00512FC7" w:rsidRPr="00512FC7" w:rsidRDefault="00512FC7" w:rsidP="00533FE7">
            <w:r w:rsidRPr="00512FC7">
              <w:t>SeqNum</w:t>
            </w:r>
          </w:p>
        </w:tc>
        <w:tc>
          <w:tcPr>
            <w:tcW w:w="4677" w:type="dxa"/>
            <w:shd w:val="clear" w:color="auto" w:fill="auto"/>
          </w:tcPr>
          <w:p w14:paraId="4912CC0E" w14:textId="77777777" w:rsidR="00512FC7" w:rsidRPr="00512FC7" w:rsidRDefault="00512FC7" w:rsidP="00533FE7">
            <w:pPr>
              <w:jc w:val="left"/>
            </w:pPr>
            <w:r w:rsidRPr="00512FC7">
              <w:t>Reference identifier assigned by HopCompID (628) associated with the message sent. It is recommended that this value be the MsgSeqNum (34) of the message sent by the third party.</w:t>
            </w:r>
            <w:r>
              <w:br/>
            </w:r>
            <w:r w:rsidRPr="00512FC7">
              <w:t>Applicable when messages are communicated/re-distributed via third parties which function as service bureaus or "hubs". Only applicable if OnBehalfOfCompID (115) is being used.</w:t>
            </w:r>
          </w:p>
        </w:tc>
        <w:tc>
          <w:tcPr>
            <w:tcW w:w="4411" w:type="dxa"/>
            <w:shd w:val="clear" w:color="auto" w:fill="auto"/>
          </w:tcPr>
          <w:p w14:paraId="712B1BBC" w14:textId="77777777" w:rsidR="00512FC7" w:rsidRPr="00512FC7" w:rsidRDefault="00512FC7" w:rsidP="00533FE7">
            <w:r w:rsidRPr="00512FC7">
              <w:t>Ref</w:t>
            </w:r>
          </w:p>
        </w:tc>
      </w:tr>
      <w:tr w:rsidR="00512FC7" w:rsidRPr="00512FC7" w14:paraId="43724EAE" w14:textId="77777777" w:rsidTr="00533FE7">
        <w:tc>
          <w:tcPr>
            <w:tcW w:w="828" w:type="dxa"/>
            <w:shd w:val="clear" w:color="auto" w:fill="auto"/>
          </w:tcPr>
          <w:p w14:paraId="6783F955" w14:textId="77777777" w:rsidR="00512FC7" w:rsidRPr="00512FC7" w:rsidRDefault="00512FC7" w:rsidP="00533FE7">
            <w:bookmarkStart w:id="1267" w:name="fld_MidPx" w:colFirst="1" w:colLast="1"/>
            <w:bookmarkEnd w:id="1266"/>
            <w:r w:rsidRPr="00512FC7">
              <w:t>631</w:t>
            </w:r>
          </w:p>
        </w:tc>
        <w:tc>
          <w:tcPr>
            <w:tcW w:w="2069" w:type="dxa"/>
            <w:shd w:val="clear" w:color="auto" w:fill="auto"/>
          </w:tcPr>
          <w:p w14:paraId="4D0120C6" w14:textId="77777777" w:rsidR="00512FC7" w:rsidRPr="00512FC7" w:rsidRDefault="00512FC7" w:rsidP="00533FE7">
            <w:r w:rsidRPr="00512FC7">
              <w:t>MidPx</w:t>
            </w:r>
          </w:p>
        </w:tc>
        <w:tc>
          <w:tcPr>
            <w:tcW w:w="1083" w:type="dxa"/>
            <w:shd w:val="clear" w:color="auto" w:fill="auto"/>
          </w:tcPr>
          <w:p w14:paraId="3F531F2D" w14:textId="77777777" w:rsidR="00512FC7" w:rsidRPr="00512FC7" w:rsidRDefault="00512FC7" w:rsidP="00533FE7">
            <w:r w:rsidRPr="00512FC7">
              <w:t>Price</w:t>
            </w:r>
          </w:p>
        </w:tc>
        <w:tc>
          <w:tcPr>
            <w:tcW w:w="4677" w:type="dxa"/>
            <w:shd w:val="clear" w:color="auto" w:fill="auto"/>
          </w:tcPr>
          <w:p w14:paraId="72DFD39E" w14:textId="77777777" w:rsidR="00512FC7" w:rsidRPr="00512FC7" w:rsidRDefault="00512FC7" w:rsidP="00533FE7">
            <w:pPr>
              <w:jc w:val="left"/>
            </w:pPr>
            <w:r w:rsidRPr="00512FC7">
              <w:t>Mid price/rate</w:t>
            </w:r>
          </w:p>
        </w:tc>
        <w:tc>
          <w:tcPr>
            <w:tcW w:w="4411" w:type="dxa"/>
            <w:shd w:val="clear" w:color="auto" w:fill="auto"/>
          </w:tcPr>
          <w:p w14:paraId="0FC63F2D" w14:textId="77777777" w:rsidR="00512FC7" w:rsidRPr="00512FC7" w:rsidRDefault="00512FC7" w:rsidP="00533FE7">
            <w:r w:rsidRPr="00512FC7">
              <w:t>MidPx</w:t>
            </w:r>
          </w:p>
        </w:tc>
      </w:tr>
      <w:tr w:rsidR="00512FC7" w:rsidRPr="00512FC7" w14:paraId="6FE2342F" w14:textId="77777777" w:rsidTr="00533FE7">
        <w:tc>
          <w:tcPr>
            <w:tcW w:w="828" w:type="dxa"/>
            <w:shd w:val="clear" w:color="auto" w:fill="auto"/>
          </w:tcPr>
          <w:p w14:paraId="13413EEF" w14:textId="77777777" w:rsidR="00512FC7" w:rsidRPr="00512FC7" w:rsidRDefault="00512FC7" w:rsidP="00533FE7">
            <w:bookmarkStart w:id="1268" w:name="fld_BidYield" w:colFirst="1" w:colLast="1"/>
            <w:bookmarkEnd w:id="1267"/>
            <w:r w:rsidRPr="00512FC7">
              <w:t>632</w:t>
            </w:r>
          </w:p>
        </w:tc>
        <w:tc>
          <w:tcPr>
            <w:tcW w:w="2069" w:type="dxa"/>
            <w:shd w:val="clear" w:color="auto" w:fill="auto"/>
          </w:tcPr>
          <w:p w14:paraId="49180282" w14:textId="77777777" w:rsidR="00512FC7" w:rsidRPr="00512FC7" w:rsidRDefault="00512FC7" w:rsidP="00533FE7">
            <w:r w:rsidRPr="00512FC7">
              <w:t>BidYield</w:t>
            </w:r>
          </w:p>
        </w:tc>
        <w:tc>
          <w:tcPr>
            <w:tcW w:w="1083" w:type="dxa"/>
            <w:shd w:val="clear" w:color="auto" w:fill="auto"/>
          </w:tcPr>
          <w:p w14:paraId="39250B18" w14:textId="77777777" w:rsidR="00512FC7" w:rsidRPr="00512FC7" w:rsidRDefault="00512FC7" w:rsidP="00533FE7">
            <w:r w:rsidRPr="00512FC7">
              <w:t>Percentage</w:t>
            </w:r>
          </w:p>
        </w:tc>
        <w:tc>
          <w:tcPr>
            <w:tcW w:w="4677" w:type="dxa"/>
            <w:shd w:val="clear" w:color="auto" w:fill="auto"/>
          </w:tcPr>
          <w:p w14:paraId="5D2777B3" w14:textId="77777777" w:rsidR="00512FC7" w:rsidRPr="00512FC7" w:rsidRDefault="00512FC7" w:rsidP="00533FE7">
            <w:pPr>
              <w:jc w:val="left"/>
            </w:pPr>
            <w:r w:rsidRPr="00512FC7">
              <w:t>Bid yield</w:t>
            </w:r>
          </w:p>
        </w:tc>
        <w:tc>
          <w:tcPr>
            <w:tcW w:w="4411" w:type="dxa"/>
            <w:shd w:val="clear" w:color="auto" w:fill="auto"/>
          </w:tcPr>
          <w:p w14:paraId="4E280204" w14:textId="77777777" w:rsidR="00512FC7" w:rsidRPr="00512FC7" w:rsidRDefault="00512FC7" w:rsidP="00533FE7">
            <w:r w:rsidRPr="00512FC7">
              <w:t>BidYld</w:t>
            </w:r>
          </w:p>
        </w:tc>
      </w:tr>
      <w:tr w:rsidR="00512FC7" w:rsidRPr="00512FC7" w14:paraId="72642184" w14:textId="77777777" w:rsidTr="00533FE7">
        <w:tc>
          <w:tcPr>
            <w:tcW w:w="828" w:type="dxa"/>
            <w:shd w:val="clear" w:color="auto" w:fill="auto"/>
          </w:tcPr>
          <w:p w14:paraId="53F8DC05" w14:textId="77777777" w:rsidR="00512FC7" w:rsidRPr="00512FC7" w:rsidRDefault="00512FC7" w:rsidP="00533FE7">
            <w:bookmarkStart w:id="1269" w:name="fld_MidYield" w:colFirst="1" w:colLast="1"/>
            <w:bookmarkEnd w:id="1268"/>
            <w:r w:rsidRPr="00512FC7">
              <w:lastRenderedPageBreak/>
              <w:t>633</w:t>
            </w:r>
          </w:p>
        </w:tc>
        <w:tc>
          <w:tcPr>
            <w:tcW w:w="2069" w:type="dxa"/>
            <w:shd w:val="clear" w:color="auto" w:fill="auto"/>
          </w:tcPr>
          <w:p w14:paraId="0D1D89DB" w14:textId="77777777" w:rsidR="00512FC7" w:rsidRPr="00512FC7" w:rsidRDefault="00512FC7" w:rsidP="00533FE7">
            <w:r w:rsidRPr="00512FC7">
              <w:t>MidYield</w:t>
            </w:r>
          </w:p>
        </w:tc>
        <w:tc>
          <w:tcPr>
            <w:tcW w:w="1083" w:type="dxa"/>
            <w:shd w:val="clear" w:color="auto" w:fill="auto"/>
          </w:tcPr>
          <w:p w14:paraId="413E4876" w14:textId="77777777" w:rsidR="00512FC7" w:rsidRPr="00512FC7" w:rsidRDefault="00512FC7" w:rsidP="00533FE7">
            <w:r w:rsidRPr="00512FC7">
              <w:t>Percentage</w:t>
            </w:r>
          </w:p>
        </w:tc>
        <w:tc>
          <w:tcPr>
            <w:tcW w:w="4677" w:type="dxa"/>
            <w:shd w:val="clear" w:color="auto" w:fill="auto"/>
          </w:tcPr>
          <w:p w14:paraId="0D6EAFA9" w14:textId="77777777" w:rsidR="00512FC7" w:rsidRPr="00512FC7" w:rsidRDefault="00512FC7" w:rsidP="00533FE7">
            <w:pPr>
              <w:jc w:val="left"/>
            </w:pPr>
            <w:r w:rsidRPr="00512FC7">
              <w:t>Mid yield</w:t>
            </w:r>
          </w:p>
        </w:tc>
        <w:tc>
          <w:tcPr>
            <w:tcW w:w="4411" w:type="dxa"/>
            <w:shd w:val="clear" w:color="auto" w:fill="auto"/>
          </w:tcPr>
          <w:p w14:paraId="6A55A33C" w14:textId="77777777" w:rsidR="00512FC7" w:rsidRPr="00512FC7" w:rsidRDefault="00512FC7" w:rsidP="00533FE7">
            <w:r w:rsidRPr="00512FC7">
              <w:t>MidYld</w:t>
            </w:r>
          </w:p>
        </w:tc>
      </w:tr>
      <w:tr w:rsidR="00512FC7" w:rsidRPr="00512FC7" w14:paraId="57DABBD3" w14:textId="77777777" w:rsidTr="00533FE7">
        <w:tc>
          <w:tcPr>
            <w:tcW w:w="828" w:type="dxa"/>
            <w:shd w:val="clear" w:color="auto" w:fill="auto"/>
          </w:tcPr>
          <w:p w14:paraId="0666B44D" w14:textId="77777777" w:rsidR="00512FC7" w:rsidRPr="00512FC7" w:rsidRDefault="00512FC7" w:rsidP="00533FE7">
            <w:bookmarkStart w:id="1270" w:name="fld_OfferYield" w:colFirst="1" w:colLast="1"/>
            <w:bookmarkEnd w:id="1269"/>
            <w:r w:rsidRPr="00512FC7">
              <w:t>634</w:t>
            </w:r>
          </w:p>
        </w:tc>
        <w:tc>
          <w:tcPr>
            <w:tcW w:w="2069" w:type="dxa"/>
            <w:shd w:val="clear" w:color="auto" w:fill="auto"/>
          </w:tcPr>
          <w:p w14:paraId="2D1F9E74" w14:textId="77777777" w:rsidR="00512FC7" w:rsidRPr="00512FC7" w:rsidRDefault="00512FC7" w:rsidP="00533FE7">
            <w:r w:rsidRPr="00512FC7">
              <w:t>OfferYield</w:t>
            </w:r>
          </w:p>
        </w:tc>
        <w:tc>
          <w:tcPr>
            <w:tcW w:w="1083" w:type="dxa"/>
            <w:shd w:val="clear" w:color="auto" w:fill="auto"/>
          </w:tcPr>
          <w:p w14:paraId="310E8FA0" w14:textId="77777777" w:rsidR="00512FC7" w:rsidRPr="00512FC7" w:rsidRDefault="00512FC7" w:rsidP="00533FE7">
            <w:r w:rsidRPr="00512FC7">
              <w:t>Percentage</w:t>
            </w:r>
          </w:p>
        </w:tc>
        <w:tc>
          <w:tcPr>
            <w:tcW w:w="4677" w:type="dxa"/>
            <w:shd w:val="clear" w:color="auto" w:fill="auto"/>
          </w:tcPr>
          <w:p w14:paraId="16A8AB8B" w14:textId="77777777" w:rsidR="00512FC7" w:rsidRPr="00512FC7" w:rsidRDefault="00512FC7" w:rsidP="00533FE7">
            <w:pPr>
              <w:jc w:val="left"/>
            </w:pPr>
            <w:r w:rsidRPr="00512FC7">
              <w:t>Offer yield</w:t>
            </w:r>
          </w:p>
        </w:tc>
        <w:tc>
          <w:tcPr>
            <w:tcW w:w="4411" w:type="dxa"/>
            <w:shd w:val="clear" w:color="auto" w:fill="auto"/>
          </w:tcPr>
          <w:p w14:paraId="5FC9B2BC" w14:textId="77777777" w:rsidR="00512FC7" w:rsidRPr="00512FC7" w:rsidRDefault="00512FC7" w:rsidP="00533FE7">
            <w:r w:rsidRPr="00512FC7">
              <w:t>OfrYld</w:t>
            </w:r>
          </w:p>
        </w:tc>
      </w:tr>
      <w:tr w:rsidR="00512FC7" w:rsidRPr="00512FC7" w14:paraId="7BE9A4CC" w14:textId="77777777" w:rsidTr="00533FE7">
        <w:tc>
          <w:tcPr>
            <w:tcW w:w="828" w:type="dxa"/>
            <w:shd w:val="clear" w:color="auto" w:fill="auto"/>
          </w:tcPr>
          <w:p w14:paraId="7D646C35" w14:textId="77777777" w:rsidR="00512FC7" w:rsidRPr="00512FC7" w:rsidRDefault="00512FC7" w:rsidP="00533FE7">
            <w:bookmarkStart w:id="1271" w:name="fld_ClearingFeeIndicator" w:colFirst="1" w:colLast="1"/>
            <w:bookmarkEnd w:id="1270"/>
            <w:r w:rsidRPr="00512FC7">
              <w:t>635</w:t>
            </w:r>
          </w:p>
        </w:tc>
        <w:tc>
          <w:tcPr>
            <w:tcW w:w="2069" w:type="dxa"/>
            <w:shd w:val="clear" w:color="auto" w:fill="auto"/>
          </w:tcPr>
          <w:p w14:paraId="1098364D" w14:textId="77777777" w:rsidR="00512FC7" w:rsidRPr="00512FC7" w:rsidRDefault="00512FC7" w:rsidP="00533FE7">
            <w:r w:rsidRPr="00512FC7">
              <w:t>ClearingFeeIndicator</w:t>
            </w:r>
          </w:p>
        </w:tc>
        <w:tc>
          <w:tcPr>
            <w:tcW w:w="1083" w:type="dxa"/>
            <w:shd w:val="clear" w:color="auto" w:fill="auto"/>
          </w:tcPr>
          <w:p w14:paraId="3A67E3FE" w14:textId="77777777" w:rsidR="00512FC7" w:rsidRPr="00512FC7" w:rsidRDefault="00512FC7" w:rsidP="00533FE7">
            <w:r w:rsidRPr="00512FC7">
              <w:t>String</w:t>
            </w:r>
          </w:p>
        </w:tc>
        <w:tc>
          <w:tcPr>
            <w:tcW w:w="4677" w:type="dxa"/>
            <w:shd w:val="clear" w:color="auto" w:fill="auto"/>
          </w:tcPr>
          <w:p w14:paraId="3EA24DB5" w14:textId="77777777" w:rsidR="00512FC7" w:rsidRDefault="00512FC7" w:rsidP="00533FE7">
            <w:pPr>
              <w:jc w:val="left"/>
            </w:pPr>
            <w:r>
              <w:t>Indicates type of fee being assessed of the customer for trade executions at an exchange. Applicable for futures markets only at this time.</w:t>
            </w:r>
            <w:r>
              <w:br/>
              <w:t>(Values source CBOT, CME, NYBOT, and NYMEX):</w:t>
            </w:r>
          </w:p>
          <w:p w14:paraId="738BE8B3" w14:textId="77777777" w:rsidR="00512FC7" w:rsidRPr="00512FC7" w:rsidRDefault="00512FC7" w:rsidP="00533FE7">
            <w:pPr>
              <w:jc w:val="left"/>
            </w:pPr>
            <w:r>
              <w:t>Valid values:</w:t>
            </w:r>
            <w:r>
              <w:br/>
            </w:r>
            <w:r>
              <w:tab/>
              <w:t>1 - 1st year delegate trading for own account</w:t>
            </w:r>
            <w:r>
              <w:br/>
            </w:r>
            <w:r>
              <w:tab/>
              <w:t>2 - 2nd year delegate trading for own account</w:t>
            </w:r>
            <w:r>
              <w:br/>
            </w:r>
            <w:r>
              <w:tab/>
              <w:t>3 - 3rd year delegate trading for own account</w:t>
            </w:r>
            <w:r>
              <w:br/>
            </w:r>
            <w:r>
              <w:tab/>
              <w:t>4 - 4th year delegate trading for own account</w:t>
            </w:r>
            <w:r>
              <w:br/>
            </w:r>
            <w:r>
              <w:tab/>
              <w:t>5 - 5th year delegate trading for own account</w:t>
            </w:r>
            <w:r>
              <w:br/>
            </w:r>
            <w:r>
              <w:tab/>
              <w:t>9 - 6th year delegate trading for own account</w:t>
            </w:r>
            <w:r>
              <w:br/>
            </w:r>
            <w:r>
              <w:tab/>
              <w:t>B - CBOE Member</w:t>
            </w:r>
            <w:r>
              <w:br/>
            </w:r>
            <w:r>
              <w:tab/>
              <w:t>C - Non-member and Customer</w:t>
            </w:r>
            <w:r>
              <w:br/>
            </w:r>
            <w:r>
              <w:tab/>
              <w:t>E - Equity Member and Clearing Member</w:t>
            </w:r>
            <w:r>
              <w:br/>
            </w:r>
            <w:r>
              <w:tab/>
              <w:t>F - Full and Associate Member trading for own account and as floor brokers</w:t>
            </w:r>
            <w:r>
              <w:br/>
            </w:r>
            <w:r>
              <w:tab/>
              <w:t>H - 106.H and 106.J firms</w:t>
            </w:r>
            <w:r>
              <w:br/>
            </w:r>
            <w:r>
              <w:tab/>
              <w:t>I - GIM, IDEM and COM Membership Interest Holders</w:t>
            </w:r>
            <w:r>
              <w:br/>
            </w:r>
            <w:r>
              <w:tab/>
              <w:t>L - Lessee 106.F Employees</w:t>
            </w:r>
            <w:r>
              <w:br/>
            </w:r>
            <w:r>
              <w:tab/>
              <w:t>M - All other ownership types</w:t>
            </w:r>
          </w:p>
        </w:tc>
        <w:tc>
          <w:tcPr>
            <w:tcW w:w="4411" w:type="dxa"/>
            <w:shd w:val="clear" w:color="auto" w:fill="auto"/>
          </w:tcPr>
          <w:p w14:paraId="596B13F6" w14:textId="77777777" w:rsidR="00512FC7" w:rsidRPr="00512FC7" w:rsidRDefault="00512FC7" w:rsidP="00533FE7">
            <w:r w:rsidRPr="00512FC7">
              <w:t>ClrFeeInd</w:t>
            </w:r>
          </w:p>
        </w:tc>
      </w:tr>
      <w:tr w:rsidR="00512FC7" w:rsidRPr="00512FC7" w14:paraId="119C79CD" w14:textId="77777777" w:rsidTr="00533FE7">
        <w:tc>
          <w:tcPr>
            <w:tcW w:w="828" w:type="dxa"/>
            <w:shd w:val="clear" w:color="auto" w:fill="auto"/>
          </w:tcPr>
          <w:p w14:paraId="4D641D8B" w14:textId="77777777" w:rsidR="00512FC7" w:rsidRPr="00512FC7" w:rsidRDefault="00512FC7" w:rsidP="00533FE7">
            <w:bookmarkStart w:id="1272" w:name="fld_WorkingIndicator" w:colFirst="1" w:colLast="1"/>
            <w:bookmarkEnd w:id="1271"/>
            <w:r w:rsidRPr="00512FC7">
              <w:t>636</w:t>
            </w:r>
          </w:p>
        </w:tc>
        <w:tc>
          <w:tcPr>
            <w:tcW w:w="2069" w:type="dxa"/>
            <w:shd w:val="clear" w:color="auto" w:fill="auto"/>
          </w:tcPr>
          <w:p w14:paraId="14CE4C05" w14:textId="77777777" w:rsidR="00512FC7" w:rsidRPr="00512FC7" w:rsidRDefault="00512FC7" w:rsidP="00533FE7">
            <w:r w:rsidRPr="00512FC7">
              <w:t>WorkingIndicator</w:t>
            </w:r>
          </w:p>
        </w:tc>
        <w:tc>
          <w:tcPr>
            <w:tcW w:w="1083" w:type="dxa"/>
            <w:shd w:val="clear" w:color="auto" w:fill="auto"/>
          </w:tcPr>
          <w:p w14:paraId="49470C38" w14:textId="77777777" w:rsidR="00512FC7" w:rsidRPr="00512FC7" w:rsidRDefault="00512FC7" w:rsidP="00533FE7">
            <w:r w:rsidRPr="00512FC7">
              <w:t>Boolean</w:t>
            </w:r>
          </w:p>
        </w:tc>
        <w:tc>
          <w:tcPr>
            <w:tcW w:w="4677" w:type="dxa"/>
            <w:shd w:val="clear" w:color="auto" w:fill="auto"/>
          </w:tcPr>
          <w:p w14:paraId="45ACA738" w14:textId="77777777" w:rsidR="00512FC7" w:rsidRDefault="00512FC7" w:rsidP="00533FE7">
            <w:pPr>
              <w:jc w:val="left"/>
            </w:pPr>
            <w:r>
              <w:t>Indicates if the order is currently being worked. Applicable only for OrdStatus = "New". For open outcry markets this indicates that the order is being worked in the crowd. For electronic markets it indicates that the order has transitioned from a contingent order to a market order.</w:t>
            </w:r>
          </w:p>
          <w:p w14:paraId="0B97F83F" w14:textId="77777777" w:rsidR="00512FC7" w:rsidRPr="00512FC7" w:rsidRDefault="00512FC7" w:rsidP="00533FE7">
            <w:pPr>
              <w:jc w:val="left"/>
            </w:pPr>
            <w:r>
              <w:t>Valid values:</w:t>
            </w:r>
            <w:r>
              <w:br/>
            </w:r>
            <w:r>
              <w:tab/>
              <w:t>N - Order has been accepted but not yet in a working state</w:t>
            </w:r>
            <w:r>
              <w:br/>
            </w:r>
            <w:r>
              <w:tab/>
              <w:t>Y - Order is currently being worked</w:t>
            </w:r>
          </w:p>
        </w:tc>
        <w:tc>
          <w:tcPr>
            <w:tcW w:w="4411" w:type="dxa"/>
            <w:shd w:val="clear" w:color="auto" w:fill="auto"/>
          </w:tcPr>
          <w:p w14:paraId="601B47C0" w14:textId="77777777" w:rsidR="00512FC7" w:rsidRPr="00512FC7" w:rsidRDefault="00512FC7" w:rsidP="00533FE7">
            <w:r w:rsidRPr="00512FC7">
              <w:t>WorkingInd</w:t>
            </w:r>
          </w:p>
        </w:tc>
      </w:tr>
      <w:tr w:rsidR="00512FC7" w:rsidRPr="00512FC7" w14:paraId="48A1402A" w14:textId="77777777" w:rsidTr="00533FE7">
        <w:tc>
          <w:tcPr>
            <w:tcW w:w="828" w:type="dxa"/>
            <w:shd w:val="clear" w:color="auto" w:fill="auto"/>
          </w:tcPr>
          <w:p w14:paraId="3AF97A46" w14:textId="77777777" w:rsidR="00512FC7" w:rsidRPr="00512FC7" w:rsidRDefault="00512FC7" w:rsidP="00533FE7">
            <w:bookmarkStart w:id="1273" w:name="fld_LegLastPx" w:colFirst="1" w:colLast="1"/>
            <w:bookmarkEnd w:id="1272"/>
            <w:r w:rsidRPr="00512FC7">
              <w:lastRenderedPageBreak/>
              <w:t>637</w:t>
            </w:r>
          </w:p>
        </w:tc>
        <w:tc>
          <w:tcPr>
            <w:tcW w:w="2069" w:type="dxa"/>
            <w:shd w:val="clear" w:color="auto" w:fill="auto"/>
          </w:tcPr>
          <w:p w14:paraId="0FD4B03E" w14:textId="77777777" w:rsidR="00512FC7" w:rsidRPr="00512FC7" w:rsidRDefault="00512FC7" w:rsidP="00533FE7">
            <w:r w:rsidRPr="00512FC7">
              <w:t>LegLastPx</w:t>
            </w:r>
          </w:p>
        </w:tc>
        <w:tc>
          <w:tcPr>
            <w:tcW w:w="1083" w:type="dxa"/>
            <w:shd w:val="clear" w:color="auto" w:fill="auto"/>
          </w:tcPr>
          <w:p w14:paraId="6D79E1B5" w14:textId="77777777" w:rsidR="00512FC7" w:rsidRPr="00512FC7" w:rsidRDefault="00512FC7" w:rsidP="00533FE7">
            <w:r w:rsidRPr="00512FC7">
              <w:t>Price</w:t>
            </w:r>
          </w:p>
        </w:tc>
        <w:tc>
          <w:tcPr>
            <w:tcW w:w="4677" w:type="dxa"/>
            <w:shd w:val="clear" w:color="auto" w:fill="auto"/>
          </w:tcPr>
          <w:p w14:paraId="77D4DCE1" w14:textId="77777777" w:rsidR="00512FC7" w:rsidRPr="00512FC7" w:rsidRDefault="00512FC7" w:rsidP="00533FE7">
            <w:pPr>
              <w:jc w:val="left"/>
            </w:pPr>
            <w:r w:rsidRPr="00512FC7">
              <w:t>Execution price assigned to a leg of a multileg instrument.</w:t>
            </w:r>
            <w:r>
              <w:br/>
            </w:r>
            <w:r w:rsidRPr="00512FC7">
              <w:t>See LastPx (31) field for description and values</w:t>
            </w:r>
          </w:p>
        </w:tc>
        <w:tc>
          <w:tcPr>
            <w:tcW w:w="4411" w:type="dxa"/>
            <w:shd w:val="clear" w:color="auto" w:fill="auto"/>
          </w:tcPr>
          <w:p w14:paraId="3C2A94F5" w14:textId="77777777" w:rsidR="00512FC7" w:rsidRPr="00512FC7" w:rsidRDefault="00512FC7" w:rsidP="00533FE7">
            <w:r w:rsidRPr="00512FC7">
              <w:t>LastPx</w:t>
            </w:r>
          </w:p>
        </w:tc>
      </w:tr>
      <w:tr w:rsidR="00512FC7" w:rsidRPr="00512FC7" w14:paraId="361813AA" w14:textId="77777777" w:rsidTr="00533FE7">
        <w:tc>
          <w:tcPr>
            <w:tcW w:w="828" w:type="dxa"/>
            <w:shd w:val="clear" w:color="auto" w:fill="auto"/>
          </w:tcPr>
          <w:p w14:paraId="6D2757D5" w14:textId="77777777" w:rsidR="00512FC7" w:rsidRPr="00512FC7" w:rsidRDefault="00512FC7" w:rsidP="00533FE7">
            <w:bookmarkStart w:id="1274" w:name="fld_PriorityIndicator" w:colFirst="1" w:colLast="1"/>
            <w:bookmarkEnd w:id="1273"/>
            <w:r w:rsidRPr="00512FC7">
              <w:t>638</w:t>
            </w:r>
          </w:p>
        </w:tc>
        <w:tc>
          <w:tcPr>
            <w:tcW w:w="2069" w:type="dxa"/>
            <w:shd w:val="clear" w:color="auto" w:fill="auto"/>
          </w:tcPr>
          <w:p w14:paraId="196178A6" w14:textId="77777777" w:rsidR="00512FC7" w:rsidRPr="00512FC7" w:rsidRDefault="00512FC7" w:rsidP="00533FE7">
            <w:r w:rsidRPr="00512FC7">
              <w:t>PriorityIndicator</w:t>
            </w:r>
          </w:p>
        </w:tc>
        <w:tc>
          <w:tcPr>
            <w:tcW w:w="1083" w:type="dxa"/>
            <w:shd w:val="clear" w:color="auto" w:fill="auto"/>
          </w:tcPr>
          <w:p w14:paraId="4B5E2BEE" w14:textId="77777777" w:rsidR="00512FC7" w:rsidRPr="00512FC7" w:rsidRDefault="00512FC7" w:rsidP="00533FE7">
            <w:r w:rsidRPr="00512FC7">
              <w:t>int</w:t>
            </w:r>
          </w:p>
        </w:tc>
        <w:tc>
          <w:tcPr>
            <w:tcW w:w="4677" w:type="dxa"/>
            <w:shd w:val="clear" w:color="auto" w:fill="auto"/>
          </w:tcPr>
          <w:p w14:paraId="76C82911" w14:textId="77777777" w:rsidR="00512FC7" w:rsidRDefault="00512FC7" w:rsidP="00533FE7">
            <w:pPr>
              <w:jc w:val="left"/>
            </w:pPr>
            <w:r>
              <w:t>Indicates if a Cancel/Replace has caused an order to lose book priority.</w:t>
            </w:r>
          </w:p>
          <w:p w14:paraId="77DC68AF" w14:textId="77777777" w:rsidR="00512FC7" w:rsidRPr="00512FC7" w:rsidRDefault="00512FC7" w:rsidP="00533FE7">
            <w:pPr>
              <w:jc w:val="left"/>
            </w:pPr>
            <w:r>
              <w:t>Valid values:</w:t>
            </w:r>
            <w:r>
              <w:br/>
            </w:r>
            <w:r>
              <w:tab/>
              <w:t>0 - Priority unchanged</w:t>
            </w:r>
            <w:r>
              <w:br/>
            </w:r>
            <w:r>
              <w:tab/>
              <w:t>1 - Lost Priority as result of order change</w:t>
            </w:r>
          </w:p>
        </w:tc>
        <w:tc>
          <w:tcPr>
            <w:tcW w:w="4411" w:type="dxa"/>
            <w:shd w:val="clear" w:color="auto" w:fill="auto"/>
          </w:tcPr>
          <w:p w14:paraId="5DA8F6FC" w14:textId="77777777" w:rsidR="00512FC7" w:rsidRPr="00512FC7" w:rsidRDefault="00512FC7" w:rsidP="00533FE7">
            <w:r w:rsidRPr="00512FC7">
              <w:t>PriInd</w:t>
            </w:r>
          </w:p>
        </w:tc>
      </w:tr>
      <w:tr w:rsidR="00512FC7" w:rsidRPr="00512FC7" w14:paraId="351D36F5" w14:textId="77777777" w:rsidTr="00533FE7">
        <w:tc>
          <w:tcPr>
            <w:tcW w:w="828" w:type="dxa"/>
            <w:shd w:val="clear" w:color="auto" w:fill="auto"/>
          </w:tcPr>
          <w:p w14:paraId="54B72CBC" w14:textId="77777777" w:rsidR="00512FC7" w:rsidRPr="00512FC7" w:rsidRDefault="00512FC7" w:rsidP="00533FE7">
            <w:bookmarkStart w:id="1275" w:name="fld_PriceImprovement" w:colFirst="1" w:colLast="1"/>
            <w:bookmarkEnd w:id="1274"/>
            <w:r w:rsidRPr="00512FC7">
              <w:t>639</w:t>
            </w:r>
          </w:p>
        </w:tc>
        <w:tc>
          <w:tcPr>
            <w:tcW w:w="2069" w:type="dxa"/>
            <w:shd w:val="clear" w:color="auto" w:fill="auto"/>
          </w:tcPr>
          <w:p w14:paraId="123C092F" w14:textId="77777777" w:rsidR="00512FC7" w:rsidRPr="00512FC7" w:rsidRDefault="00512FC7" w:rsidP="00533FE7">
            <w:r w:rsidRPr="00512FC7">
              <w:t>PriceImprovement</w:t>
            </w:r>
          </w:p>
        </w:tc>
        <w:tc>
          <w:tcPr>
            <w:tcW w:w="1083" w:type="dxa"/>
            <w:shd w:val="clear" w:color="auto" w:fill="auto"/>
          </w:tcPr>
          <w:p w14:paraId="2438FE3B" w14:textId="77777777" w:rsidR="00512FC7" w:rsidRPr="00512FC7" w:rsidRDefault="00512FC7" w:rsidP="00533FE7">
            <w:r w:rsidRPr="00512FC7">
              <w:t>PriceOffset</w:t>
            </w:r>
          </w:p>
        </w:tc>
        <w:tc>
          <w:tcPr>
            <w:tcW w:w="4677" w:type="dxa"/>
            <w:shd w:val="clear" w:color="auto" w:fill="auto"/>
          </w:tcPr>
          <w:p w14:paraId="397DF314" w14:textId="77777777" w:rsidR="00512FC7" w:rsidRPr="00512FC7" w:rsidRDefault="00512FC7" w:rsidP="00533FE7">
            <w:pPr>
              <w:jc w:val="left"/>
            </w:pPr>
            <w:r w:rsidRPr="00512FC7">
              <w:t>Amount of price improvement.</w:t>
            </w:r>
          </w:p>
        </w:tc>
        <w:tc>
          <w:tcPr>
            <w:tcW w:w="4411" w:type="dxa"/>
            <w:shd w:val="clear" w:color="auto" w:fill="auto"/>
          </w:tcPr>
          <w:p w14:paraId="2FE31158" w14:textId="77777777" w:rsidR="00512FC7" w:rsidRPr="00512FC7" w:rsidRDefault="00512FC7" w:rsidP="00533FE7">
            <w:r w:rsidRPr="00512FC7">
              <w:t>PxImprvmnt</w:t>
            </w:r>
          </w:p>
        </w:tc>
      </w:tr>
      <w:tr w:rsidR="00512FC7" w:rsidRPr="00512FC7" w14:paraId="7BEA12C4" w14:textId="77777777" w:rsidTr="00533FE7">
        <w:tc>
          <w:tcPr>
            <w:tcW w:w="828" w:type="dxa"/>
            <w:shd w:val="clear" w:color="auto" w:fill="auto"/>
          </w:tcPr>
          <w:p w14:paraId="3CD2349D" w14:textId="77777777" w:rsidR="00512FC7" w:rsidRPr="00512FC7" w:rsidRDefault="00512FC7" w:rsidP="00533FE7">
            <w:bookmarkStart w:id="1276" w:name="fld_Price2" w:colFirst="1" w:colLast="1"/>
            <w:bookmarkEnd w:id="1275"/>
            <w:r w:rsidRPr="00512FC7">
              <w:t>640</w:t>
            </w:r>
          </w:p>
        </w:tc>
        <w:tc>
          <w:tcPr>
            <w:tcW w:w="2069" w:type="dxa"/>
            <w:shd w:val="clear" w:color="auto" w:fill="auto"/>
          </w:tcPr>
          <w:p w14:paraId="67393C2E" w14:textId="77777777" w:rsidR="00512FC7" w:rsidRPr="00512FC7" w:rsidRDefault="00512FC7" w:rsidP="00533FE7">
            <w:r w:rsidRPr="00512FC7">
              <w:t>Price2</w:t>
            </w:r>
          </w:p>
        </w:tc>
        <w:tc>
          <w:tcPr>
            <w:tcW w:w="1083" w:type="dxa"/>
            <w:shd w:val="clear" w:color="auto" w:fill="auto"/>
          </w:tcPr>
          <w:p w14:paraId="19C6A60D" w14:textId="77777777" w:rsidR="00512FC7" w:rsidRPr="00512FC7" w:rsidRDefault="00512FC7" w:rsidP="00533FE7">
            <w:r w:rsidRPr="00512FC7">
              <w:t>Price</w:t>
            </w:r>
          </w:p>
        </w:tc>
        <w:tc>
          <w:tcPr>
            <w:tcW w:w="4677" w:type="dxa"/>
            <w:shd w:val="clear" w:color="auto" w:fill="auto"/>
          </w:tcPr>
          <w:p w14:paraId="74DD056E" w14:textId="77777777" w:rsidR="00512FC7" w:rsidRPr="00512FC7" w:rsidRDefault="00512FC7" w:rsidP="00533FE7">
            <w:pPr>
              <w:jc w:val="left"/>
            </w:pPr>
            <w:r w:rsidRPr="00512FC7">
              <w:t>Deprecated in FIX.5.0 Price of the future part of a F/X swap order.</w:t>
            </w:r>
            <w:r>
              <w:br/>
            </w:r>
            <w:r w:rsidRPr="00512FC7">
              <w:t>See Price (44) for description.</w:t>
            </w:r>
          </w:p>
        </w:tc>
        <w:tc>
          <w:tcPr>
            <w:tcW w:w="4411" w:type="dxa"/>
            <w:shd w:val="clear" w:color="auto" w:fill="auto"/>
          </w:tcPr>
          <w:p w14:paraId="5E263C74" w14:textId="77777777" w:rsidR="00512FC7" w:rsidRPr="00512FC7" w:rsidRDefault="00512FC7" w:rsidP="00533FE7">
            <w:r w:rsidRPr="00512FC7">
              <w:t>Px2</w:t>
            </w:r>
          </w:p>
        </w:tc>
      </w:tr>
      <w:tr w:rsidR="00512FC7" w:rsidRPr="00512FC7" w14:paraId="5E7E84BC" w14:textId="77777777" w:rsidTr="00533FE7">
        <w:tc>
          <w:tcPr>
            <w:tcW w:w="828" w:type="dxa"/>
            <w:shd w:val="clear" w:color="auto" w:fill="auto"/>
          </w:tcPr>
          <w:p w14:paraId="5DDEE73B" w14:textId="77777777" w:rsidR="00512FC7" w:rsidRPr="00512FC7" w:rsidRDefault="00512FC7" w:rsidP="00533FE7">
            <w:bookmarkStart w:id="1277" w:name="fld_LastForwardPoints2" w:colFirst="1" w:colLast="1"/>
            <w:bookmarkEnd w:id="1276"/>
            <w:r w:rsidRPr="00512FC7">
              <w:t>641</w:t>
            </w:r>
          </w:p>
        </w:tc>
        <w:tc>
          <w:tcPr>
            <w:tcW w:w="2069" w:type="dxa"/>
            <w:shd w:val="clear" w:color="auto" w:fill="auto"/>
          </w:tcPr>
          <w:p w14:paraId="4B59B05A" w14:textId="77777777" w:rsidR="00512FC7" w:rsidRPr="00512FC7" w:rsidRDefault="00512FC7" w:rsidP="00533FE7">
            <w:r w:rsidRPr="00512FC7">
              <w:t>LastForwardPoints2</w:t>
            </w:r>
          </w:p>
        </w:tc>
        <w:tc>
          <w:tcPr>
            <w:tcW w:w="1083" w:type="dxa"/>
            <w:shd w:val="clear" w:color="auto" w:fill="auto"/>
          </w:tcPr>
          <w:p w14:paraId="4ACF5871" w14:textId="77777777" w:rsidR="00512FC7" w:rsidRPr="00512FC7" w:rsidRDefault="00512FC7" w:rsidP="00533FE7">
            <w:r w:rsidRPr="00512FC7">
              <w:t>PriceOffset</w:t>
            </w:r>
          </w:p>
        </w:tc>
        <w:tc>
          <w:tcPr>
            <w:tcW w:w="4677" w:type="dxa"/>
            <w:shd w:val="clear" w:color="auto" w:fill="auto"/>
          </w:tcPr>
          <w:p w14:paraId="0F80C889" w14:textId="77777777" w:rsidR="00512FC7" w:rsidRPr="00512FC7" w:rsidRDefault="00512FC7" w:rsidP="00533FE7">
            <w:pPr>
              <w:jc w:val="left"/>
            </w:pPr>
            <w:r w:rsidRPr="00512FC7">
              <w:t>Deprecated in FIX.5.0 F/X forward points of the future part of a F/X swap order added to LastSpotRate (94). May be a negative value.</w:t>
            </w:r>
          </w:p>
        </w:tc>
        <w:tc>
          <w:tcPr>
            <w:tcW w:w="4411" w:type="dxa"/>
            <w:shd w:val="clear" w:color="auto" w:fill="auto"/>
          </w:tcPr>
          <w:p w14:paraId="5A99EF4F" w14:textId="77777777" w:rsidR="00512FC7" w:rsidRPr="00512FC7" w:rsidRDefault="00512FC7" w:rsidP="00533FE7">
            <w:r w:rsidRPr="00512FC7">
              <w:t>LastFwdPnts2</w:t>
            </w:r>
          </w:p>
        </w:tc>
      </w:tr>
      <w:tr w:rsidR="00512FC7" w:rsidRPr="00512FC7" w14:paraId="310C0332" w14:textId="77777777" w:rsidTr="00533FE7">
        <w:tc>
          <w:tcPr>
            <w:tcW w:w="828" w:type="dxa"/>
            <w:shd w:val="clear" w:color="auto" w:fill="auto"/>
          </w:tcPr>
          <w:p w14:paraId="36B714BD" w14:textId="77777777" w:rsidR="00512FC7" w:rsidRPr="00512FC7" w:rsidRDefault="00512FC7" w:rsidP="00533FE7">
            <w:bookmarkStart w:id="1278" w:name="fld_BidForwardPoints2" w:colFirst="1" w:colLast="1"/>
            <w:bookmarkEnd w:id="1277"/>
            <w:r w:rsidRPr="00512FC7">
              <w:t>642</w:t>
            </w:r>
          </w:p>
        </w:tc>
        <w:tc>
          <w:tcPr>
            <w:tcW w:w="2069" w:type="dxa"/>
            <w:shd w:val="clear" w:color="auto" w:fill="auto"/>
          </w:tcPr>
          <w:p w14:paraId="28A3547A" w14:textId="77777777" w:rsidR="00512FC7" w:rsidRPr="00512FC7" w:rsidRDefault="00512FC7" w:rsidP="00533FE7">
            <w:r w:rsidRPr="00512FC7">
              <w:t>BidForwardPoints2</w:t>
            </w:r>
          </w:p>
        </w:tc>
        <w:tc>
          <w:tcPr>
            <w:tcW w:w="1083" w:type="dxa"/>
            <w:shd w:val="clear" w:color="auto" w:fill="auto"/>
          </w:tcPr>
          <w:p w14:paraId="1CECA08B" w14:textId="77777777" w:rsidR="00512FC7" w:rsidRPr="00512FC7" w:rsidRDefault="00512FC7" w:rsidP="00533FE7">
            <w:r w:rsidRPr="00512FC7">
              <w:t>PriceOffset</w:t>
            </w:r>
          </w:p>
        </w:tc>
        <w:tc>
          <w:tcPr>
            <w:tcW w:w="4677" w:type="dxa"/>
            <w:shd w:val="clear" w:color="auto" w:fill="auto"/>
          </w:tcPr>
          <w:p w14:paraId="3CD7AE44" w14:textId="77777777" w:rsidR="00512FC7" w:rsidRPr="00512FC7" w:rsidRDefault="00512FC7" w:rsidP="00533FE7">
            <w:pPr>
              <w:jc w:val="left"/>
            </w:pPr>
            <w:r w:rsidRPr="00512FC7">
              <w:t>Deprecated in FIX.5.0 Bid F/X forward points of the future portion of a F/X swap quote added to spot rate. May be a negative value.</w:t>
            </w:r>
          </w:p>
        </w:tc>
        <w:tc>
          <w:tcPr>
            <w:tcW w:w="4411" w:type="dxa"/>
            <w:shd w:val="clear" w:color="auto" w:fill="auto"/>
          </w:tcPr>
          <w:p w14:paraId="39454244" w14:textId="77777777" w:rsidR="00512FC7" w:rsidRPr="00512FC7" w:rsidRDefault="00512FC7" w:rsidP="00533FE7">
            <w:r w:rsidRPr="00512FC7">
              <w:t>BidFwdPnts2</w:t>
            </w:r>
          </w:p>
        </w:tc>
      </w:tr>
      <w:tr w:rsidR="00512FC7" w:rsidRPr="00512FC7" w14:paraId="3271E70A" w14:textId="77777777" w:rsidTr="00533FE7">
        <w:tc>
          <w:tcPr>
            <w:tcW w:w="828" w:type="dxa"/>
            <w:shd w:val="clear" w:color="auto" w:fill="auto"/>
          </w:tcPr>
          <w:p w14:paraId="34E35C7F" w14:textId="77777777" w:rsidR="00512FC7" w:rsidRPr="00512FC7" w:rsidRDefault="00512FC7" w:rsidP="00533FE7">
            <w:bookmarkStart w:id="1279" w:name="fld_OfferForwardPoints2" w:colFirst="1" w:colLast="1"/>
            <w:bookmarkEnd w:id="1278"/>
            <w:r w:rsidRPr="00512FC7">
              <w:t>643</w:t>
            </w:r>
          </w:p>
        </w:tc>
        <w:tc>
          <w:tcPr>
            <w:tcW w:w="2069" w:type="dxa"/>
            <w:shd w:val="clear" w:color="auto" w:fill="auto"/>
          </w:tcPr>
          <w:p w14:paraId="11604AFB" w14:textId="77777777" w:rsidR="00512FC7" w:rsidRPr="00512FC7" w:rsidRDefault="00512FC7" w:rsidP="00533FE7">
            <w:r w:rsidRPr="00512FC7">
              <w:t>OfferForwardPoints2</w:t>
            </w:r>
          </w:p>
        </w:tc>
        <w:tc>
          <w:tcPr>
            <w:tcW w:w="1083" w:type="dxa"/>
            <w:shd w:val="clear" w:color="auto" w:fill="auto"/>
          </w:tcPr>
          <w:p w14:paraId="362946AB" w14:textId="77777777" w:rsidR="00512FC7" w:rsidRPr="00512FC7" w:rsidRDefault="00512FC7" w:rsidP="00533FE7">
            <w:r w:rsidRPr="00512FC7">
              <w:t>PriceOffset</w:t>
            </w:r>
          </w:p>
        </w:tc>
        <w:tc>
          <w:tcPr>
            <w:tcW w:w="4677" w:type="dxa"/>
            <w:shd w:val="clear" w:color="auto" w:fill="auto"/>
          </w:tcPr>
          <w:p w14:paraId="6888CC89" w14:textId="77777777" w:rsidR="00512FC7" w:rsidRPr="00512FC7" w:rsidRDefault="00512FC7" w:rsidP="00533FE7">
            <w:pPr>
              <w:jc w:val="left"/>
            </w:pPr>
            <w:r w:rsidRPr="00512FC7">
              <w:t>Deprecated in FIX.5.0 Offer F/X forward points of the future portion of a F/X swap quote added to spot rate. May be a negative value.</w:t>
            </w:r>
          </w:p>
        </w:tc>
        <w:tc>
          <w:tcPr>
            <w:tcW w:w="4411" w:type="dxa"/>
            <w:shd w:val="clear" w:color="auto" w:fill="auto"/>
          </w:tcPr>
          <w:p w14:paraId="631B895F" w14:textId="77777777" w:rsidR="00512FC7" w:rsidRPr="00512FC7" w:rsidRDefault="00512FC7" w:rsidP="00533FE7">
            <w:r w:rsidRPr="00512FC7">
              <w:t>OfrFwdPnts2</w:t>
            </w:r>
          </w:p>
        </w:tc>
      </w:tr>
      <w:tr w:rsidR="00512FC7" w:rsidRPr="00512FC7" w14:paraId="4991AC21" w14:textId="77777777" w:rsidTr="00533FE7">
        <w:tc>
          <w:tcPr>
            <w:tcW w:w="828" w:type="dxa"/>
            <w:shd w:val="clear" w:color="auto" w:fill="auto"/>
          </w:tcPr>
          <w:p w14:paraId="56B94931" w14:textId="77777777" w:rsidR="00512FC7" w:rsidRPr="00512FC7" w:rsidRDefault="00512FC7" w:rsidP="00533FE7">
            <w:bookmarkStart w:id="1280" w:name="fld_RFQReqID" w:colFirst="1" w:colLast="1"/>
            <w:bookmarkEnd w:id="1279"/>
            <w:r w:rsidRPr="00512FC7">
              <w:t>644</w:t>
            </w:r>
          </w:p>
        </w:tc>
        <w:tc>
          <w:tcPr>
            <w:tcW w:w="2069" w:type="dxa"/>
            <w:shd w:val="clear" w:color="auto" w:fill="auto"/>
          </w:tcPr>
          <w:p w14:paraId="1D39BF7C" w14:textId="77777777" w:rsidR="00512FC7" w:rsidRPr="00512FC7" w:rsidRDefault="00512FC7" w:rsidP="00533FE7">
            <w:r w:rsidRPr="00512FC7">
              <w:t>RFQReqID</w:t>
            </w:r>
          </w:p>
        </w:tc>
        <w:tc>
          <w:tcPr>
            <w:tcW w:w="1083" w:type="dxa"/>
            <w:shd w:val="clear" w:color="auto" w:fill="auto"/>
          </w:tcPr>
          <w:p w14:paraId="4B73B3FD" w14:textId="77777777" w:rsidR="00512FC7" w:rsidRPr="00512FC7" w:rsidRDefault="00512FC7" w:rsidP="00533FE7">
            <w:r w:rsidRPr="00512FC7">
              <w:t>String</w:t>
            </w:r>
          </w:p>
        </w:tc>
        <w:tc>
          <w:tcPr>
            <w:tcW w:w="4677" w:type="dxa"/>
            <w:shd w:val="clear" w:color="auto" w:fill="auto"/>
          </w:tcPr>
          <w:p w14:paraId="30CCD6BD" w14:textId="77777777" w:rsidR="00512FC7" w:rsidRPr="00512FC7" w:rsidRDefault="00512FC7" w:rsidP="00533FE7">
            <w:pPr>
              <w:jc w:val="left"/>
            </w:pPr>
            <w:r w:rsidRPr="00512FC7">
              <w:t>RFQ Request ID - used to identify an RFQ Request.</w:t>
            </w:r>
          </w:p>
        </w:tc>
        <w:tc>
          <w:tcPr>
            <w:tcW w:w="4411" w:type="dxa"/>
            <w:shd w:val="clear" w:color="auto" w:fill="auto"/>
          </w:tcPr>
          <w:p w14:paraId="3D56E4BB" w14:textId="77777777" w:rsidR="00512FC7" w:rsidRPr="00512FC7" w:rsidRDefault="00512FC7" w:rsidP="00533FE7">
            <w:r w:rsidRPr="00512FC7">
              <w:t>RFQReqID</w:t>
            </w:r>
          </w:p>
        </w:tc>
      </w:tr>
      <w:tr w:rsidR="00512FC7" w:rsidRPr="00512FC7" w14:paraId="64043707" w14:textId="77777777" w:rsidTr="00533FE7">
        <w:tc>
          <w:tcPr>
            <w:tcW w:w="828" w:type="dxa"/>
            <w:shd w:val="clear" w:color="auto" w:fill="auto"/>
          </w:tcPr>
          <w:p w14:paraId="748551CA" w14:textId="77777777" w:rsidR="00512FC7" w:rsidRPr="00512FC7" w:rsidRDefault="00512FC7" w:rsidP="00533FE7">
            <w:bookmarkStart w:id="1281" w:name="fld_MktBidPx" w:colFirst="1" w:colLast="1"/>
            <w:bookmarkEnd w:id="1280"/>
            <w:r w:rsidRPr="00512FC7">
              <w:t>645</w:t>
            </w:r>
          </w:p>
        </w:tc>
        <w:tc>
          <w:tcPr>
            <w:tcW w:w="2069" w:type="dxa"/>
            <w:shd w:val="clear" w:color="auto" w:fill="auto"/>
          </w:tcPr>
          <w:p w14:paraId="399FB07D" w14:textId="77777777" w:rsidR="00512FC7" w:rsidRPr="00512FC7" w:rsidRDefault="00512FC7" w:rsidP="00533FE7">
            <w:r w:rsidRPr="00512FC7">
              <w:t>MktBidPx</w:t>
            </w:r>
          </w:p>
        </w:tc>
        <w:tc>
          <w:tcPr>
            <w:tcW w:w="1083" w:type="dxa"/>
            <w:shd w:val="clear" w:color="auto" w:fill="auto"/>
          </w:tcPr>
          <w:p w14:paraId="3E4279DC" w14:textId="77777777" w:rsidR="00512FC7" w:rsidRPr="00512FC7" w:rsidRDefault="00512FC7" w:rsidP="00533FE7">
            <w:r w:rsidRPr="00512FC7">
              <w:t>Price</w:t>
            </w:r>
          </w:p>
        </w:tc>
        <w:tc>
          <w:tcPr>
            <w:tcW w:w="4677" w:type="dxa"/>
            <w:shd w:val="clear" w:color="auto" w:fill="auto"/>
          </w:tcPr>
          <w:p w14:paraId="1749CD95" w14:textId="77777777" w:rsidR="00512FC7" w:rsidRPr="00512FC7" w:rsidRDefault="00512FC7" w:rsidP="00533FE7">
            <w:pPr>
              <w:jc w:val="left"/>
            </w:pPr>
            <w:r w:rsidRPr="00512FC7">
              <w:t>Used to indicate the best bid in a market</w:t>
            </w:r>
          </w:p>
        </w:tc>
        <w:tc>
          <w:tcPr>
            <w:tcW w:w="4411" w:type="dxa"/>
            <w:shd w:val="clear" w:color="auto" w:fill="auto"/>
          </w:tcPr>
          <w:p w14:paraId="05608CBF" w14:textId="77777777" w:rsidR="00512FC7" w:rsidRPr="00512FC7" w:rsidRDefault="00512FC7" w:rsidP="00533FE7">
            <w:r w:rsidRPr="00512FC7">
              <w:t>MktBidPx</w:t>
            </w:r>
          </w:p>
        </w:tc>
      </w:tr>
      <w:tr w:rsidR="00512FC7" w:rsidRPr="00512FC7" w14:paraId="32F5FCAA" w14:textId="77777777" w:rsidTr="00533FE7">
        <w:tc>
          <w:tcPr>
            <w:tcW w:w="828" w:type="dxa"/>
            <w:shd w:val="clear" w:color="auto" w:fill="auto"/>
          </w:tcPr>
          <w:p w14:paraId="10BFF7DD" w14:textId="77777777" w:rsidR="00512FC7" w:rsidRPr="00512FC7" w:rsidRDefault="00512FC7" w:rsidP="00533FE7">
            <w:bookmarkStart w:id="1282" w:name="fld_MktOfferPx" w:colFirst="1" w:colLast="1"/>
            <w:bookmarkEnd w:id="1281"/>
            <w:r w:rsidRPr="00512FC7">
              <w:t>646</w:t>
            </w:r>
          </w:p>
        </w:tc>
        <w:tc>
          <w:tcPr>
            <w:tcW w:w="2069" w:type="dxa"/>
            <w:shd w:val="clear" w:color="auto" w:fill="auto"/>
          </w:tcPr>
          <w:p w14:paraId="2F94977A" w14:textId="77777777" w:rsidR="00512FC7" w:rsidRPr="00512FC7" w:rsidRDefault="00512FC7" w:rsidP="00533FE7">
            <w:r w:rsidRPr="00512FC7">
              <w:t>MktOfferPx</w:t>
            </w:r>
          </w:p>
        </w:tc>
        <w:tc>
          <w:tcPr>
            <w:tcW w:w="1083" w:type="dxa"/>
            <w:shd w:val="clear" w:color="auto" w:fill="auto"/>
          </w:tcPr>
          <w:p w14:paraId="7283F404" w14:textId="77777777" w:rsidR="00512FC7" w:rsidRPr="00512FC7" w:rsidRDefault="00512FC7" w:rsidP="00533FE7">
            <w:r w:rsidRPr="00512FC7">
              <w:t>Price</w:t>
            </w:r>
          </w:p>
        </w:tc>
        <w:tc>
          <w:tcPr>
            <w:tcW w:w="4677" w:type="dxa"/>
            <w:shd w:val="clear" w:color="auto" w:fill="auto"/>
          </w:tcPr>
          <w:p w14:paraId="4B352F58" w14:textId="77777777" w:rsidR="00512FC7" w:rsidRPr="00512FC7" w:rsidRDefault="00512FC7" w:rsidP="00533FE7">
            <w:pPr>
              <w:jc w:val="left"/>
            </w:pPr>
            <w:r w:rsidRPr="00512FC7">
              <w:t>Used to indicate the best offer in a market</w:t>
            </w:r>
          </w:p>
        </w:tc>
        <w:tc>
          <w:tcPr>
            <w:tcW w:w="4411" w:type="dxa"/>
            <w:shd w:val="clear" w:color="auto" w:fill="auto"/>
          </w:tcPr>
          <w:p w14:paraId="52662067" w14:textId="77777777" w:rsidR="00512FC7" w:rsidRPr="00512FC7" w:rsidRDefault="00512FC7" w:rsidP="00533FE7">
            <w:r w:rsidRPr="00512FC7">
              <w:t>MktOfrPx</w:t>
            </w:r>
          </w:p>
        </w:tc>
      </w:tr>
      <w:tr w:rsidR="00512FC7" w:rsidRPr="00512FC7" w14:paraId="40A4D7B2" w14:textId="77777777" w:rsidTr="00533FE7">
        <w:tc>
          <w:tcPr>
            <w:tcW w:w="828" w:type="dxa"/>
            <w:shd w:val="clear" w:color="auto" w:fill="auto"/>
          </w:tcPr>
          <w:p w14:paraId="21EAD928" w14:textId="77777777" w:rsidR="00512FC7" w:rsidRPr="00512FC7" w:rsidRDefault="00512FC7" w:rsidP="00533FE7">
            <w:bookmarkStart w:id="1283" w:name="fld_MinBidSize" w:colFirst="1" w:colLast="1"/>
            <w:bookmarkEnd w:id="1282"/>
            <w:r w:rsidRPr="00512FC7">
              <w:t>647</w:t>
            </w:r>
          </w:p>
        </w:tc>
        <w:tc>
          <w:tcPr>
            <w:tcW w:w="2069" w:type="dxa"/>
            <w:shd w:val="clear" w:color="auto" w:fill="auto"/>
          </w:tcPr>
          <w:p w14:paraId="49998D60" w14:textId="77777777" w:rsidR="00512FC7" w:rsidRPr="00512FC7" w:rsidRDefault="00512FC7" w:rsidP="00533FE7">
            <w:r w:rsidRPr="00512FC7">
              <w:t>MinBidSize</w:t>
            </w:r>
          </w:p>
        </w:tc>
        <w:tc>
          <w:tcPr>
            <w:tcW w:w="1083" w:type="dxa"/>
            <w:shd w:val="clear" w:color="auto" w:fill="auto"/>
          </w:tcPr>
          <w:p w14:paraId="22D17E68" w14:textId="77777777" w:rsidR="00512FC7" w:rsidRPr="00512FC7" w:rsidRDefault="00512FC7" w:rsidP="00533FE7">
            <w:r w:rsidRPr="00512FC7">
              <w:t>Qty</w:t>
            </w:r>
          </w:p>
        </w:tc>
        <w:tc>
          <w:tcPr>
            <w:tcW w:w="4677" w:type="dxa"/>
            <w:shd w:val="clear" w:color="auto" w:fill="auto"/>
          </w:tcPr>
          <w:p w14:paraId="59EB3026" w14:textId="77777777" w:rsidR="00512FC7" w:rsidRPr="00512FC7" w:rsidRDefault="00512FC7" w:rsidP="00533FE7">
            <w:pPr>
              <w:jc w:val="left"/>
            </w:pPr>
            <w:r w:rsidRPr="00512FC7">
              <w:t>Used to indicate a minimum quantity for a bid. If this field is used the BidSize (134) field is interpreted as the maximum bid size</w:t>
            </w:r>
          </w:p>
        </w:tc>
        <w:tc>
          <w:tcPr>
            <w:tcW w:w="4411" w:type="dxa"/>
            <w:shd w:val="clear" w:color="auto" w:fill="auto"/>
          </w:tcPr>
          <w:p w14:paraId="2EA30FE0" w14:textId="77777777" w:rsidR="00512FC7" w:rsidRPr="00512FC7" w:rsidRDefault="00512FC7" w:rsidP="00533FE7">
            <w:r w:rsidRPr="00512FC7">
              <w:t>MinBidSz</w:t>
            </w:r>
          </w:p>
        </w:tc>
      </w:tr>
      <w:tr w:rsidR="00512FC7" w:rsidRPr="00512FC7" w14:paraId="62FF1E2D" w14:textId="77777777" w:rsidTr="00533FE7">
        <w:tc>
          <w:tcPr>
            <w:tcW w:w="828" w:type="dxa"/>
            <w:shd w:val="clear" w:color="auto" w:fill="auto"/>
          </w:tcPr>
          <w:p w14:paraId="0EF3A0E8" w14:textId="77777777" w:rsidR="00512FC7" w:rsidRPr="00512FC7" w:rsidRDefault="00512FC7" w:rsidP="00533FE7">
            <w:bookmarkStart w:id="1284" w:name="fld_MinOfferSize" w:colFirst="1" w:colLast="1"/>
            <w:bookmarkEnd w:id="1283"/>
            <w:r w:rsidRPr="00512FC7">
              <w:t>648</w:t>
            </w:r>
          </w:p>
        </w:tc>
        <w:tc>
          <w:tcPr>
            <w:tcW w:w="2069" w:type="dxa"/>
            <w:shd w:val="clear" w:color="auto" w:fill="auto"/>
          </w:tcPr>
          <w:p w14:paraId="3370A492" w14:textId="77777777" w:rsidR="00512FC7" w:rsidRPr="00512FC7" w:rsidRDefault="00512FC7" w:rsidP="00533FE7">
            <w:r w:rsidRPr="00512FC7">
              <w:t>MinOfferSize</w:t>
            </w:r>
          </w:p>
        </w:tc>
        <w:tc>
          <w:tcPr>
            <w:tcW w:w="1083" w:type="dxa"/>
            <w:shd w:val="clear" w:color="auto" w:fill="auto"/>
          </w:tcPr>
          <w:p w14:paraId="0366490A" w14:textId="77777777" w:rsidR="00512FC7" w:rsidRPr="00512FC7" w:rsidRDefault="00512FC7" w:rsidP="00533FE7">
            <w:r w:rsidRPr="00512FC7">
              <w:t>Qty</w:t>
            </w:r>
          </w:p>
        </w:tc>
        <w:tc>
          <w:tcPr>
            <w:tcW w:w="4677" w:type="dxa"/>
            <w:shd w:val="clear" w:color="auto" w:fill="auto"/>
          </w:tcPr>
          <w:p w14:paraId="060CA980" w14:textId="77777777" w:rsidR="00512FC7" w:rsidRPr="00512FC7" w:rsidRDefault="00512FC7" w:rsidP="00533FE7">
            <w:pPr>
              <w:jc w:val="left"/>
            </w:pPr>
            <w:r w:rsidRPr="00512FC7">
              <w:t>Used to indicate a minimum quantity for an offer. If this field is used the OfferSize (135) field is interpreted as the maximum offer size.</w:t>
            </w:r>
          </w:p>
        </w:tc>
        <w:tc>
          <w:tcPr>
            <w:tcW w:w="4411" w:type="dxa"/>
            <w:shd w:val="clear" w:color="auto" w:fill="auto"/>
          </w:tcPr>
          <w:p w14:paraId="2ECF5510" w14:textId="77777777" w:rsidR="00512FC7" w:rsidRPr="00512FC7" w:rsidRDefault="00512FC7" w:rsidP="00533FE7">
            <w:r w:rsidRPr="00512FC7">
              <w:t>MinOfrSz</w:t>
            </w:r>
          </w:p>
        </w:tc>
      </w:tr>
      <w:tr w:rsidR="00512FC7" w:rsidRPr="00512FC7" w14:paraId="4E5B2375" w14:textId="77777777" w:rsidTr="00533FE7">
        <w:tc>
          <w:tcPr>
            <w:tcW w:w="828" w:type="dxa"/>
            <w:shd w:val="clear" w:color="auto" w:fill="auto"/>
          </w:tcPr>
          <w:p w14:paraId="70359C9B" w14:textId="77777777" w:rsidR="00512FC7" w:rsidRPr="00512FC7" w:rsidRDefault="00512FC7" w:rsidP="00533FE7">
            <w:bookmarkStart w:id="1285" w:name="fld_QuoteStatusReqID" w:colFirst="1" w:colLast="1"/>
            <w:bookmarkEnd w:id="1284"/>
            <w:r w:rsidRPr="00512FC7">
              <w:lastRenderedPageBreak/>
              <w:t>649</w:t>
            </w:r>
          </w:p>
        </w:tc>
        <w:tc>
          <w:tcPr>
            <w:tcW w:w="2069" w:type="dxa"/>
            <w:shd w:val="clear" w:color="auto" w:fill="auto"/>
          </w:tcPr>
          <w:p w14:paraId="53C5D49A" w14:textId="77777777" w:rsidR="00512FC7" w:rsidRPr="00512FC7" w:rsidRDefault="00512FC7" w:rsidP="00533FE7">
            <w:r w:rsidRPr="00512FC7">
              <w:t>QuoteStatusReqID</w:t>
            </w:r>
          </w:p>
        </w:tc>
        <w:tc>
          <w:tcPr>
            <w:tcW w:w="1083" w:type="dxa"/>
            <w:shd w:val="clear" w:color="auto" w:fill="auto"/>
          </w:tcPr>
          <w:p w14:paraId="677A002B" w14:textId="77777777" w:rsidR="00512FC7" w:rsidRPr="00512FC7" w:rsidRDefault="00512FC7" w:rsidP="00533FE7">
            <w:r w:rsidRPr="00512FC7">
              <w:t>String</w:t>
            </w:r>
          </w:p>
        </w:tc>
        <w:tc>
          <w:tcPr>
            <w:tcW w:w="4677" w:type="dxa"/>
            <w:shd w:val="clear" w:color="auto" w:fill="auto"/>
          </w:tcPr>
          <w:p w14:paraId="4E6564DC" w14:textId="77777777" w:rsidR="00512FC7" w:rsidRPr="00512FC7" w:rsidRDefault="00512FC7" w:rsidP="00533FE7">
            <w:pPr>
              <w:jc w:val="left"/>
            </w:pPr>
            <w:r w:rsidRPr="00512FC7">
              <w:t>Unique identifier for Quote Status Request.</w:t>
            </w:r>
          </w:p>
        </w:tc>
        <w:tc>
          <w:tcPr>
            <w:tcW w:w="4411" w:type="dxa"/>
            <w:shd w:val="clear" w:color="auto" w:fill="auto"/>
          </w:tcPr>
          <w:p w14:paraId="22DB33B3" w14:textId="77777777" w:rsidR="00512FC7" w:rsidRPr="00512FC7" w:rsidRDefault="00512FC7" w:rsidP="00533FE7">
            <w:r w:rsidRPr="00512FC7">
              <w:t>StatReqID</w:t>
            </w:r>
          </w:p>
        </w:tc>
      </w:tr>
      <w:tr w:rsidR="00512FC7" w:rsidRPr="00512FC7" w14:paraId="33040275" w14:textId="77777777" w:rsidTr="00533FE7">
        <w:tc>
          <w:tcPr>
            <w:tcW w:w="828" w:type="dxa"/>
            <w:shd w:val="clear" w:color="auto" w:fill="auto"/>
          </w:tcPr>
          <w:p w14:paraId="196C19A5" w14:textId="77777777" w:rsidR="00512FC7" w:rsidRPr="00512FC7" w:rsidRDefault="00512FC7" w:rsidP="00533FE7">
            <w:bookmarkStart w:id="1286" w:name="fld_LegalConfirm" w:colFirst="1" w:colLast="1"/>
            <w:bookmarkEnd w:id="1285"/>
            <w:r w:rsidRPr="00512FC7">
              <w:t>650</w:t>
            </w:r>
          </w:p>
        </w:tc>
        <w:tc>
          <w:tcPr>
            <w:tcW w:w="2069" w:type="dxa"/>
            <w:shd w:val="clear" w:color="auto" w:fill="auto"/>
          </w:tcPr>
          <w:p w14:paraId="6320961F" w14:textId="77777777" w:rsidR="00512FC7" w:rsidRPr="00512FC7" w:rsidRDefault="00512FC7" w:rsidP="00533FE7">
            <w:r w:rsidRPr="00512FC7">
              <w:t>LegalConfirm</w:t>
            </w:r>
          </w:p>
        </w:tc>
        <w:tc>
          <w:tcPr>
            <w:tcW w:w="1083" w:type="dxa"/>
            <w:shd w:val="clear" w:color="auto" w:fill="auto"/>
          </w:tcPr>
          <w:p w14:paraId="742C1287" w14:textId="77777777" w:rsidR="00512FC7" w:rsidRPr="00512FC7" w:rsidRDefault="00512FC7" w:rsidP="00533FE7">
            <w:r w:rsidRPr="00512FC7">
              <w:t>Boolean</w:t>
            </w:r>
          </w:p>
        </w:tc>
        <w:tc>
          <w:tcPr>
            <w:tcW w:w="4677" w:type="dxa"/>
            <w:shd w:val="clear" w:color="auto" w:fill="auto"/>
          </w:tcPr>
          <w:p w14:paraId="59CFBB21" w14:textId="77777777" w:rsidR="00512FC7" w:rsidRDefault="00512FC7" w:rsidP="00533FE7">
            <w:pPr>
              <w:jc w:val="left"/>
            </w:pPr>
            <w:r>
              <w:t>Indicates that this message is to serve as the final and legal confirmation.</w:t>
            </w:r>
          </w:p>
          <w:p w14:paraId="114AC505" w14:textId="77777777" w:rsidR="00512FC7" w:rsidRPr="00512FC7" w:rsidRDefault="00512FC7" w:rsidP="00533FE7">
            <w:pPr>
              <w:jc w:val="left"/>
            </w:pPr>
            <w:r>
              <w:t>Valid values:</w:t>
            </w:r>
            <w:r>
              <w:br/>
            </w:r>
            <w:r>
              <w:tab/>
              <w:t>N - Does not consitute a Legal Confirm</w:t>
            </w:r>
            <w:r>
              <w:br/>
            </w:r>
            <w:r>
              <w:tab/>
              <w:t>Y - Legal Confirm</w:t>
            </w:r>
          </w:p>
        </w:tc>
        <w:tc>
          <w:tcPr>
            <w:tcW w:w="4411" w:type="dxa"/>
            <w:shd w:val="clear" w:color="auto" w:fill="auto"/>
          </w:tcPr>
          <w:p w14:paraId="7C751719" w14:textId="77777777" w:rsidR="00512FC7" w:rsidRPr="00512FC7" w:rsidRDefault="00512FC7" w:rsidP="00533FE7">
            <w:r w:rsidRPr="00512FC7">
              <w:t>LegalCnfm</w:t>
            </w:r>
          </w:p>
        </w:tc>
      </w:tr>
      <w:tr w:rsidR="00512FC7" w:rsidRPr="00512FC7" w14:paraId="236AC500" w14:textId="77777777" w:rsidTr="00533FE7">
        <w:tc>
          <w:tcPr>
            <w:tcW w:w="828" w:type="dxa"/>
            <w:shd w:val="clear" w:color="auto" w:fill="auto"/>
          </w:tcPr>
          <w:p w14:paraId="3BDF1D64" w14:textId="77777777" w:rsidR="00512FC7" w:rsidRPr="00512FC7" w:rsidRDefault="00512FC7" w:rsidP="00533FE7">
            <w:bookmarkStart w:id="1287" w:name="fld_UnderlyingLastPx" w:colFirst="1" w:colLast="1"/>
            <w:bookmarkEnd w:id="1286"/>
            <w:r w:rsidRPr="00512FC7">
              <w:t>651</w:t>
            </w:r>
          </w:p>
        </w:tc>
        <w:tc>
          <w:tcPr>
            <w:tcW w:w="2069" w:type="dxa"/>
            <w:shd w:val="clear" w:color="auto" w:fill="auto"/>
          </w:tcPr>
          <w:p w14:paraId="79776BD4" w14:textId="77777777" w:rsidR="00512FC7" w:rsidRPr="00512FC7" w:rsidRDefault="00512FC7" w:rsidP="00533FE7">
            <w:r w:rsidRPr="00512FC7">
              <w:t>UnderlyingLastPx</w:t>
            </w:r>
          </w:p>
        </w:tc>
        <w:tc>
          <w:tcPr>
            <w:tcW w:w="1083" w:type="dxa"/>
            <w:shd w:val="clear" w:color="auto" w:fill="auto"/>
          </w:tcPr>
          <w:p w14:paraId="7570906F" w14:textId="77777777" w:rsidR="00512FC7" w:rsidRPr="00512FC7" w:rsidRDefault="00512FC7" w:rsidP="00533FE7">
            <w:r w:rsidRPr="00512FC7">
              <w:t>Price</w:t>
            </w:r>
          </w:p>
        </w:tc>
        <w:tc>
          <w:tcPr>
            <w:tcW w:w="4677" w:type="dxa"/>
            <w:shd w:val="clear" w:color="auto" w:fill="auto"/>
          </w:tcPr>
          <w:p w14:paraId="7A61EC3B" w14:textId="77777777" w:rsidR="00512FC7" w:rsidRPr="00512FC7" w:rsidRDefault="00512FC7" w:rsidP="00533FE7">
            <w:pPr>
              <w:jc w:val="left"/>
            </w:pPr>
            <w:r w:rsidRPr="00512FC7">
              <w:t>The calculated or traded price for the underlying instrument that corresponds to a derivative. Used for transactions that include the cash instrument and the derivative.</w:t>
            </w:r>
          </w:p>
        </w:tc>
        <w:tc>
          <w:tcPr>
            <w:tcW w:w="4411" w:type="dxa"/>
            <w:shd w:val="clear" w:color="auto" w:fill="auto"/>
          </w:tcPr>
          <w:p w14:paraId="19B081A8" w14:textId="77777777" w:rsidR="00512FC7" w:rsidRPr="00512FC7" w:rsidRDefault="00512FC7" w:rsidP="00533FE7">
            <w:r w:rsidRPr="00512FC7">
              <w:t>UndLastPx</w:t>
            </w:r>
          </w:p>
        </w:tc>
      </w:tr>
      <w:tr w:rsidR="00512FC7" w:rsidRPr="00512FC7" w14:paraId="7BE11941" w14:textId="77777777" w:rsidTr="00533FE7">
        <w:tc>
          <w:tcPr>
            <w:tcW w:w="828" w:type="dxa"/>
            <w:shd w:val="clear" w:color="auto" w:fill="auto"/>
          </w:tcPr>
          <w:p w14:paraId="521468F7" w14:textId="77777777" w:rsidR="00512FC7" w:rsidRPr="00512FC7" w:rsidRDefault="00512FC7" w:rsidP="00533FE7">
            <w:bookmarkStart w:id="1288" w:name="fld_UnderlyingLastQty" w:colFirst="1" w:colLast="1"/>
            <w:bookmarkEnd w:id="1287"/>
            <w:r w:rsidRPr="00512FC7">
              <w:t>652</w:t>
            </w:r>
          </w:p>
        </w:tc>
        <w:tc>
          <w:tcPr>
            <w:tcW w:w="2069" w:type="dxa"/>
            <w:shd w:val="clear" w:color="auto" w:fill="auto"/>
          </w:tcPr>
          <w:p w14:paraId="740BAF02" w14:textId="77777777" w:rsidR="00512FC7" w:rsidRPr="00512FC7" w:rsidRDefault="00512FC7" w:rsidP="00533FE7">
            <w:r w:rsidRPr="00512FC7">
              <w:t>UnderlyingLastQty</w:t>
            </w:r>
          </w:p>
        </w:tc>
        <w:tc>
          <w:tcPr>
            <w:tcW w:w="1083" w:type="dxa"/>
            <w:shd w:val="clear" w:color="auto" w:fill="auto"/>
          </w:tcPr>
          <w:p w14:paraId="7F45D36A" w14:textId="77777777" w:rsidR="00512FC7" w:rsidRPr="00512FC7" w:rsidRDefault="00512FC7" w:rsidP="00533FE7">
            <w:r w:rsidRPr="00512FC7">
              <w:t>Qty</w:t>
            </w:r>
          </w:p>
        </w:tc>
        <w:tc>
          <w:tcPr>
            <w:tcW w:w="4677" w:type="dxa"/>
            <w:shd w:val="clear" w:color="auto" w:fill="auto"/>
          </w:tcPr>
          <w:p w14:paraId="34CC74BB" w14:textId="77777777" w:rsidR="00512FC7" w:rsidRPr="00512FC7" w:rsidRDefault="00512FC7" w:rsidP="00533FE7">
            <w:pPr>
              <w:jc w:val="left"/>
            </w:pPr>
            <w:r w:rsidRPr="00512FC7">
              <w:t>The calculated or traded quantity for the underlying instrument that corresponds to a derivative. Used for transactions that include the cash instrument and the derivative.</w:t>
            </w:r>
          </w:p>
        </w:tc>
        <w:tc>
          <w:tcPr>
            <w:tcW w:w="4411" w:type="dxa"/>
            <w:shd w:val="clear" w:color="auto" w:fill="auto"/>
          </w:tcPr>
          <w:p w14:paraId="22A70114" w14:textId="77777777" w:rsidR="00512FC7" w:rsidRPr="00512FC7" w:rsidRDefault="00512FC7" w:rsidP="00533FE7">
            <w:r w:rsidRPr="00512FC7">
              <w:t>UndLastQty</w:t>
            </w:r>
          </w:p>
        </w:tc>
      </w:tr>
      <w:tr w:rsidR="00DE5358" w:rsidRPr="00DE5358" w14:paraId="51A510D4" w14:textId="77777777" w:rsidTr="00BD0927">
        <w:trPr>
          <w:del w:id="1289" w:author="Administrator" w:date="2011-08-18T10:26:00Z"/>
        </w:trPr>
        <w:tc>
          <w:tcPr>
            <w:tcW w:w="828" w:type="dxa"/>
            <w:shd w:val="clear" w:color="auto" w:fill="auto"/>
          </w:tcPr>
          <w:p w14:paraId="0C75C25D" w14:textId="77777777" w:rsidR="00DE5358" w:rsidRPr="00DE5358" w:rsidRDefault="00DE5358" w:rsidP="00DE5358">
            <w:pPr>
              <w:rPr>
                <w:del w:id="1290" w:author="Administrator" w:date="2011-08-18T10:26:00Z"/>
              </w:rPr>
            </w:pPr>
            <w:bookmarkStart w:id="1291" w:name="fld_SecDefStatus" w:colFirst="1" w:colLast="1"/>
            <w:bookmarkStart w:id="1292" w:name="fld_LegRefID" w:colFirst="1" w:colLast="1"/>
            <w:bookmarkEnd w:id="1288"/>
            <w:del w:id="1293" w:author="Administrator" w:date="2011-08-18T10:26:00Z">
              <w:r w:rsidRPr="00DE5358">
                <w:delText>653</w:delText>
              </w:r>
            </w:del>
          </w:p>
        </w:tc>
        <w:tc>
          <w:tcPr>
            <w:tcW w:w="2069" w:type="dxa"/>
            <w:shd w:val="clear" w:color="auto" w:fill="auto"/>
          </w:tcPr>
          <w:p w14:paraId="1CAE2FD8" w14:textId="77777777" w:rsidR="00DE5358" w:rsidRPr="00DE5358" w:rsidRDefault="00DE5358" w:rsidP="00DE5358">
            <w:pPr>
              <w:rPr>
                <w:del w:id="1294" w:author="Administrator" w:date="2011-08-18T10:26:00Z"/>
              </w:rPr>
            </w:pPr>
            <w:del w:id="1295" w:author="Administrator" w:date="2011-08-18T10:26:00Z">
              <w:r w:rsidRPr="00DE5358">
                <w:delText>SecDefStatus</w:delText>
              </w:r>
            </w:del>
          </w:p>
        </w:tc>
        <w:tc>
          <w:tcPr>
            <w:tcW w:w="1083" w:type="dxa"/>
            <w:shd w:val="clear" w:color="auto" w:fill="auto"/>
          </w:tcPr>
          <w:p w14:paraId="616E44F0" w14:textId="77777777" w:rsidR="00DE5358" w:rsidRPr="00DE5358" w:rsidRDefault="00DE5358" w:rsidP="00DE5358">
            <w:pPr>
              <w:rPr>
                <w:del w:id="1296" w:author="Administrator" w:date="2011-08-18T10:26:00Z"/>
              </w:rPr>
            </w:pPr>
            <w:del w:id="1297" w:author="Administrator" w:date="2011-08-18T10:26:00Z">
              <w:r w:rsidRPr="00DE5358">
                <w:delText>int</w:delText>
              </w:r>
            </w:del>
          </w:p>
        </w:tc>
        <w:tc>
          <w:tcPr>
            <w:tcW w:w="4677" w:type="dxa"/>
            <w:shd w:val="clear" w:color="auto" w:fill="auto"/>
          </w:tcPr>
          <w:p w14:paraId="5E57925D" w14:textId="77777777" w:rsidR="00DE5358" w:rsidRDefault="00DE5358" w:rsidP="00BD0927">
            <w:pPr>
              <w:jc w:val="left"/>
              <w:rPr>
                <w:del w:id="1298" w:author="Administrator" w:date="2011-08-18T10:26:00Z"/>
              </w:rPr>
            </w:pPr>
            <w:del w:id="1299" w:author="Administrator" w:date="2011-08-18T10:26:00Z">
              <w:r>
                <w:delText>Deprecated in FIX.4.2 State of a security definition request made to a market. Useful for markets, such as derivatives markets, where market participants are permitted to define instruments for subsequent trading</w:delText>
              </w:r>
            </w:del>
          </w:p>
          <w:p w14:paraId="6096D831" w14:textId="77777777" w:rsidR="00DE5358" w:rsidRPr="00DE5358" w:rsidRDefault="00DE5358" w:rsidP="00BD0927">
            <w:pPr>
              <w:jc w:val="left"/>
              <w:rPr>
                <w:del w:id="1300" w:author="Administrator" w:date="2011-08-18T10:26:00Z"/>
              </w:rPr>
            </w:pPr>
            <w:del w:id="1301" w:author="Administrator" w:date="2011-08-18T10:26:00Z">
              <w:r>
                <w:delText>Valid values:</w:delText>
              </w:r>
              <w:r>
                <w:br/>
              </w:r>
              <w:r>
                <w:tab/>
                <w:delText>0 - Pending Approval</w:delText>
              </w:r>
              <w:r>
                <w:br/>
              </w:r>
              <w:r>
                <w:tab/>
                <w:delText>1 - Approved (Accepted)</w:delText>
              </w:r>
              <w:r>
                <w:br/>
              </w:r>
              <w:r>
                <w:tab/>
                <w:delText>2 - Rejected</w:delText>
              </w:r>
              <w:r>
                <w:br/>
              </w:r>
              <w:r>
                <w:tab/>
                <w:delText>3 - Unauthorized Request</w:delText>
              </w:r>
              <w:r>
                <w:br/>
              </w:r>
              <w:r>
                <w:tab/>
                <w:delText>4 - Invalid Definition Request</w:delText>
              </w:r>
            </w:del>
          </w:p>
        </w:tc>
        <w:tc>
          <w:tcPr>
            <w:tcW w:w="4411" w:type="dxa"/>
            <w:shd w:val="clear" w:color="auto" w:fill="auto"/>
          </w:tcPr>
          <w:p w14:paraId="15F0CAE9" w14:textId="77777777" w:rsidR="00DE5358" w:rsidRPr="00DE5358" w:rsidRDefault="00DE5358" w:rsidP="00DE5358">
            <w:pPr>
              <w:rPr>
                <w:del w:id="1302" w:author="Administrator" w:date="2011-08-18T10:26:00Z"/>
              </w:rPr>
            </w:pPr>
          </w:p>
        </w:tc>
      </w:tr>
      <w:bookmarkEnd w:id="1291"/>
      <w:tr w:rsidR="00512FC7" w:rsidRPr="00512FC7" w14:paraId="4D3A1CC9" w14:textId="77777777" w:rsidTr="00533FE7">
        <w:tc>
          <w:tcPr>
            <w:tcW w:w="828" w:type="dxa"/>
            <w:shd w:val="clear" w:color="auto" w:fill="auto"/>
          </w:tcPr>
          <w:p w14:paraId="0592CD46" w14:textId="77777777" w:rsidR="00512FC7" w:rsidRPr="00512FC7" w:rsidRDefault="00512FC7" w:rsidP="00533FE7">
            <w:r w:rsidRPr="00512FC7">
              <w:t>654</w:t>
            </w:r>
          </w:p>
        </w:tc>
        <w:tc>
          <w:tcPr>
            <w:tcW w:w="2069" w:type="dxa"/>
            <w:shd w:val="clear" w:color="auto" w:fill="auto"/>
          </w:tcPr>
          <w:p w14:paraId="6BD9B73E" w14:textId="77777777" w:rsidR="00512FC7" w:rsidRPr="00512FC7" w:rsidRDefault="00512FC7" w:rsidP="00533FE7">
            <w:r w:rsidRPr="00512FC7">
              <w:t>LegRefID</w:t>
            </w:r>
          </w:p>
        </w:tc>
        <w:tc>
          <w:tcPr>
            <w:tcW w:w="1083" w:type="dxa"/>
            <w:shd w:val="clear" w:color="auto" w:fill="auto"/>
          </w:tcPr>
          <w:p w14:paraId="1A57A3F0" w14:textId="77777777" w:rsidR="00512FC7" w:rsidRPr="00512FC7" w:rsidRDefault="00512FC7" w:rsidP="00533FE7">
            <w:r w:rsidRPr="00512FC7">
              <w:t>String</w:t>
            </w:r>
          </w:p>
        </w:tc>
        <w:tc>
          <w:tcPr>
            <w:tcW w:w="4677" w:type="dxa"/>
            <w:shd w:val="clear" w:color="auto" w:fill="auto"/>
          </w:tcPr>
          <w:p w14:paraId="2F38DC92" w14:textId="77777777" w:rsidR="00512FC7" w:rsidRPr="00512FC7" w:rsidRDefault="00512FC7" w:rsidP="00533FE7">
            <w:pPr>
              <w:jc w:val="left"/>
            </w:pPr>
            <w:r w:rsidRPr="00512FC7">
              <w:t>Unique indicator for a specific leg.</w:t>
            </w:r>
          </w:p>
        </w:tc>
        <w:tc>
          <w:tcPr>
            <w:tcW w:w="4411" w:type="dxa"/>
            <w:shd w:val="clear" w:color="auto" w:fill="auto"/>
          </w:tcPr>
          <w:p w14:paraId="3372913A" w14:textId="77777777" w:rsidR="00512FC7" w:rsidRPr="00512FC7" w:rsidRDefault="00512FC7" w:rsidP="00533FE7">
            <w:r w:rsidRPr="00512FC7">
              <w:t>RefID</w:t>
            </w:r>
          </w:p>
        </w:tc>
      </w:tr>
      <w:tr w:rsidR="00512FC7" w:rsidRPr="00512FC7" w14:paraId="484D245B" w14:textId="77777777" w:rsidTr="00533FE7">
        <w:tc>
          <w:tcPr>
            <w:tcW w:w="828" w:type="dxa"/>
            <w:shd w:val="clear" w:color="auto" w:fill="auto"/>
          </w:tcPr>
          <w:p w14:paraId="496F2622" w14:textId="77777777" w:rsidR="00512FC7" w:rsidRPr="00512FC7" w:rsidRDefault="00512FC7" w:rsidP="00533FE7">
            <w:bookmarkStart w:id="1303" w:name="fld_ContraLegRefID" w:colFirst="1" w:colLast="1"/>
            <w:bookmarkEnd w:id="1292"/>
            <w:r w:rsidRPr="00512FC7">
              <w:t>655</w:t>
            </w:r>
          </w:p>
        </w:tc>
        <w:tc>
          <w:tcPr>
            <w:tcW w:w="2069" w:type="dxa"/>
            <w:shd w:val="clear" w:color="auto" w:fill="auto"/>
          </w:tcPr>
          <w:p w14:paraId="4816BB65" w14:textId="77777777" w:rsidR="00512FC7" w:rsidRPr="00512FC7" w:rsidRDefault="00512FC7" w:rsidP="00533FE7">
            <w:r w:rsidRPr="00512FC7">
              <w:t>ContraLegRefID</w:t>
            </w:r>
          </w:p>
        </w:tc>
        <w:tc>
          <w:tcPr>
            <w:tcW w:w="1083" w:type="dxa"/>
            <w:shd w:val="clear" w:color="auto" w:fill="auto"/>
          </w:tcPr>
          <w:p w14:paraId="2B1FF1C0" w14:textId="77777777" w:rsidR="00512FC7" w:rsidRPr="00512FC7" w:rsidRDefault="00512FC7" w:rsidP="00533FE7">
            <w:r w:rsidRPr="00512FC7">
              <w:t>String</w:t>
            </w:r>
          </w:p>
        </w:tc>
        <w:tc>
          <w:tcPr>
            <w:tcW w:w="4677" w:type="dxa"/>
            <w:shd w:val="clear" w:color="auto" w:fill="auto"/>
          </w:tcPr>
          <w:p w14:paraId="038A2759" w14:textId="77777777" w:rsidR="00512FC7" w:rsidRPr="00512FC7" w:rsidRDefault="00512FC7" w:rsidP="00533FE7">
            <w:pPr>
              <w:jc w:val="left"/>
            </w:pPr>
            <w:r w:rsidRPr="00512FC7">
              <w:t>Unique indicator for a specific leg for the ContraBroker (375).</w:t>
            </w:r>
          </w:p>
        </w:tc>
        <w:tc>
          <w:tcPr>
            <w:tcW w:w="4411" w:type="dxa"/>
            <w:shd w:val="clear" w:color="auto" w:fill="auto"/>
          </w:tcPr>
          <w:p w14:paraId="66143794" w14:textId="77777777" w:rsidR="00512FC7" w:rsidRDefault="00512FC7" w:rsidP="00533FE7">
            <w:r w:rsidRPr="00512FC7">
              <w:t>CntraLegRefID</w:t>
            </w:r>
          </w:p>
          <w:p w14:paraId="30A51616" w14:textId="77777777" w:rsidR="00512FC7" w:rsidRPr="00512FC7" w:rsidRDefault="00512FC7" w:rsidP="00533FE7">
            <w:r w:rsidRPr="00512FC7">
              <w:t>LegRefID in SingleGeneralOrderHandling category messages</w:t>
            </w:r>
          </w:p>
        </w:tc>
      </w:tr>
      <w:tr w:rsidR="00512FC7" w:rsidRPr="00512FC7" w14:paraId="0DF94306" w14:textId="77777777" w:rsidTr="00533FE7">
        <w:tc>
          <w:tcPr>
            <w:tcW w:w="828" w:type="dxa"/>
            <w:shd w:val="clear" w:color="auto" w:fill="auto"/>
          </w:tcPr>
          <w:p w14:paraId="52789325" w14:textId="77777777" w:rsidR="00512FC7" w:rsidRPr="00512FC7" w:rsidRDefault="00512FC7" w:rsidP="00533FE7">
            <w:bookmarkStart w:id="1304" w:name="fld_SettlCurrBidFxRate" w:colFirst="1" w:colLast="1"/>
            <w:bookmarkEnd w:id="1303"/>
            <w:r w:rsidRPr="00512FC7">
              <w:t>656</w:t>
            </w:r>
          </w:p>
        </w:tc>
        <w:tc>
          <w:tcPr>
            <w:tcW w:w="2069" w:type="dxa"/>
            <w:shd w:val="clear" w:color="auto" w:fill="auto"/>
          </w:tcPr>
          <w:p w14:paraId="76B1D558" w14:textId="77777777" w:rsidR="00512FC7" w:rsidRPr="00512FC7" w:rsidRDefault="00512FC7" w:rsidP="00533FE7">
            <w:r w:rsidRPr="00512FC7">
              <w:t>SettlCurrBidFxRate</w:t>
            </w:r>
          </w:p>
        </w:tc>
        <w:tc>
          <w:tcPr>
            <w:tcW w:w="1083" w:type="dxa"/>
            <w:shd w:val="clear" w:color="auto" w:fill="auto"/>
          </w:tcPr>
          <w:p w14:paraId="1F52882F" w14:textId="77777777" w:rsidR="00512FC7" w:rsidRPr="00512FC7" w:rsidRDefault="00512FC7" w:rsidP="00533FE7">
            <w:r w:rsidRPr="00512FC7">
              <w:t>float</w:t>
            </w:r>
          </w:p>
        </w:tc>
        <w:tc>
          <w:tcPr>
            <w:tcW w:w="4677" w:type="dxa"/>
            <w:shd w:val="clear" w:color="auto" w:fill="auto"/>
          </w:tcPr>
          <w:p w14:paraId="3C3F2640" w14:textId="77777777" w:rsidR="00512FC7" w:rsidRPr="00512FC7" w:rsidRDefault="00512FC7" w:rsidP="00533FE7">
            <w:pPr>
              <w:jc w:val="left"/>
            </w:pPr>
            <w:r w:rsidRPr="00512FC7">
              <w:t>Foreign exchange rate used to compute the bid "SettlCurrAmt" (119) from Currency (15) to SettlCurrency (120)</w:t>
            </w:r>
          </w:p>
        </w:tc>
        <w:tc>
          <w:tcPr>
            <w:tcW w:w="4411" w:type="dxa"/>
            <w:shd w:val="clear" w:color="auto" w:fill="auto"/>
          </w:tcPr>
          <w:p w14:paraId="5DAB4169" w14:textId="77777777" w:rsidR="00512FC7" w:rsidRPr="00512FC7" w:rsidRDefault="00512FC7" w:rsidP="00533FE7">
            <w:r w:rsidRPr="00512FC7">
              <w:t>SettlCurrBidFxRt</w:t>
            </w:r>
          </w:p>
        </w:tc>
      </w:tr>
      <w:tr w:rsidR="00512FC7" w:rsidRPr="00512FC7" w14:paraId="0F6737B2" w14:textId="77777777" w:rsidTr="00533FE7">
        <w:tc>
          <w:tcPr>
            <w:tcW w:w="828" w:type="dxa"/>
            <w:shd w:val="clear" w:color="auto" w:fill="auto"/>
          </w:tcPr>
          <w:p w14:paraId="2E8CE38B" w14:textId="77777777" w:rsidR="00512FC7" w:rsidRPr="00512FC7" w:rsidRDefault="00512FC7" w:rsidP="00533FE7">
            <w:bookmarkStart w:id="1305" w:name="fld_SettlCurrOfferFxRate" w:colFirst="1" w:colLast="1"/>
            <w:bookmarkEnd w:id="1304"/>
            <w:r w:rsidRPr="00512FC7">
              <w:t>657</w:t>
            </w:r>
          </w:p>
        </w:tc>
        <w:tc>
          <w:tcPr>
            <w:tcW w:w="2069" w:type="dxa"/>
            <w:shd w:val="clear" w:color="auto" w:fill="auto"/>
          </w:tcPr>
          <w:p w14:paraId="6E022555" w14:textId="77777777" w:rsidR="00512FC7" w:rsidRPr="00512FC7" w:rsidRDefault="00512FC7" w:rsidP="00533FE7">
            <w:r w:rsidRPr="00512FC7">
              <w:t>SettlCurrOfferFxRate</w:t>
            </w:r>
          </w:p>
        </w:tc>
        <w:tc>
          <w:tcPr>
            <w:tcW w:w="1083" w:type="dxa"/>
            <w:shd w:val="clear" w:color="auto" w:fill="auto"/>
          </w:tcPr>
          <w:p w14:paraId="635F25EA" w14:textId="77777777" w:rsidR="00512FC7" w:rsidRPr="00512FC7" w:rsidRDefault="00512FC7" w:rsidP="00533FE7">
            <w:r w:rsidRPr="00512FC7">
              <w:t>float</w:t>
            </w:r>
          </w:p>
        </w:tc>
        <w:tc>
          <w:tcPr>
            <w:tcW w:w="4677" w:type="dxa"/>
            <w:shd w:val="clear" w:color="auto" w:fill="auto"/>
          </w:tcPr>
          <w:p w14:paraId="543E5B8C" w14:textId="77777777" w:rsidR="00512FC7" w:rsidRPr="00512FC7" w:rsidRDefault="00512FC7" w:rsidP="00533FE7">
            <w:pPr>
              <w:jc w:val="left"/>
            </w:pPr>
            <w:r w:rsidRPr="00512FC7">
              <w:t xml:space="preserve">Foreign exchange rate used to compute the offer </w:t>
            </w:r>
            <w:r w:rsidRPr="00512FC7">
              <w:lastRenderedPageBreak/>
              <w:t>"SettlCurrAmt" (119) from Currency (15) to SettlCurrency (120)</w:t>
            </w:r>
          </w:p>
        </w:tc>
        <w:tc>
          <w:tcPr>
            <w:tcW w:w="4411" w:type="dxa"/>
            <w:shd w:val="clear" w:color="auto" w:fill="auto"/>
          </w:tcPr>
          <w:p w14:paraId="774AE605" w14:textId="77777777" w:rsidR="00512FC7" w:rsidRPr="00512FC7" w:rsidRDefault="00512FC7" w:rsidP="00533FE7">
            <w:r w:rsidRPr="00512FC7">
              <w:lastRenderedPageBreak/>
              <w:t>SettlCurrOfrFxRt</w:t>
            </w:r>
          </w:p>
        </w:tc>
      </w:tr>
      <w:tr w:rsidR="00512FC7" w:rsidRPr="00512FC7" w14:paraId="6C9BF3FA" w14:textId="77777777" w:rsidTr="00533FE7">
        <w:tc>
          <w:tcPr>
            <w:tcW w:w="828" w:type="dxa"/>
            <w:shd w:val="clear" w:color="auto" w:fill="auto"/>
          </w:tcPr>
          <w:p w14:paraId="05D04E1B" w14:textId="77777777" w:rsidR="00512FC7" w:rsidRPr="00512FC7" w:rsidRDefault="00512FC7" w:rsidP="00533FE7">
            <w:bookmarkStart w:id="1306" w:name="fld_QuoteRequestRejectReason" w:colFirst="1" w:colLast="1"/>
            <w:bookmarkEnd w:id="1305"/>
            <w:r w:rsidRPr="00512FC7">
              <w:lastRenderedPageBreak/>
              <w:t>658</w:t>
            </w:r>
          </w:p>
        </w:tc>
        <w:tc>
          <w:tcPr>
            <w:tcW w:w="2069" w:type="dxa"/>
            <w:shd w:val="clear" w:color="auto" w:fill="auto"/>
          </w:tcPr>
          <w:p w14:paraId="23511C41" w14:textId="77777777" w:rsidR="00512FC7" w:rsidRPr="00512FC7" w:rsidRDefault="00512FC7" w:rsidP="00533FE7">
            <w:r w:rsidRPr="00512FC7">
              <w:t>QuoteRequestRejectReason</w:t>
            </w:r>
          </w:p>
        </w:tc>
        <w:tc>
          <w:tcPr>
            <w:tcW w:w="1083" w:type="dxa"/>
            <w:shd w:val="clear" w:color="auto" w:fill="auto"/>
          </w:tcPr>
          <w:p w14:paraId="79B5B729" w14:textId="77777777" w:rsidR="00512FC7" w:rsidRPr="00512FC7" w:rsidRDefault="00512FC7" w:rsidP="00533FE7">
            <w:r w:rsidRPr="00512FC7">
              <w:t>int</w:t>
            </w:r>
          </w:p>
        </w:tc>
        <w:tc>
          <w:tcPr>
            <w:tcW w:w="4677" w:type="dxa"/>
            <w:shd w:val="clear" w:color="auto" w:fill="auto"/>
          </w:tcPr>
          <w:p w14:paraId="4B40A006" w14:textId="77777777" w:rsidR="00512FC7" w:rsidRDefault="00512FC7" w:rsidP="00533FE7">
            <w:pPr>
              <w:jc w:val="left"/>
            </w:pPr>
            <w:r>
              <w:t>Reason Quote was rejected:</w:t>
            </w:r>
          </w:p>
          <w:p w14:paraId="0947D109" w14:textId="77777777" w:rsidR="00512FC7" w:rsidRDefault="00512FC7" w:rsidP="00533FE7">
            <w:pPr>
              <w:jc w:val="left"/>
            </w:pPr>
            <w:r>
              <w:t>Valid values:</w:t>
            </w:r>
            <w:r>
              <w:br/>
            </w:r>
            <w:r>
              <w:tab/>
              <w:t>1 - Unknown Symbol (Security)</w:t>
            </w:r>
            <w:r>
              <w:br/>
            </w:r>
            <w:r>
              <w:tab/>
              <w:t>2 - Exchange (Security) Closed</w:t>
            </w:r>
            <w:r>
              <w:br/>
            </w:r>
            <w:r>
              <w:tab/>
              <w:t>3 - Quote Request Exceeds Limit</w:t>
            </w:r>
            <w:r>
              <w:br/>
            </w:r>
            <w:r>
              <w:tab/>
              <w:t>4 - Too Late to enter</w:t>
            </w:r>
            <w:r>
              <w:br/>
            </w:r>
            <w:r>
              <w:tab/>
              <w:t>5 - Invalid Price</w:t>
            </w:r>
            <w:r>
              <w:br/>
            </w:r>
            <w:r>
              <w:tab/>
              <w:t>6 - Not Authorized To Request Quote</w:t>
            </w:r>
            <w:r>
              <w:br/>
            </w:r>
            <w:r>
              <w:tab/>
              <w:t>7 - No Match For Inquiry</w:t>
            </w:r>
            <w:r>
              <w:br/>
            </w:r>
            <w:r>
              <w:tab/>
              <w:t>8 - No Market For Instrument</w:t>
            </w:r>
            <w:r>
              <w:br/>
            </w:r>
            <w:r>
              <w:tab/>
              <w:t>9 - No Inventory</w:t>
            </w:r>
            <w:r>
              <w:br/>
            </w:r>
            <w:r>
              <w:tab/>
              <w:t>10 - Pass</w:t>
            </w:r>
            <w:r>
              <w:br/>
            </w:r>
            <w:r>
              <w:tab/>
              <w:t>11 - Insufficient credit</w:t>
            </w:r>
            <w:r>
              <w:br/>
            </w:r>
            <w:r>
              <w:tab/>
              <w:t>99 - Other</w:t>
            </w:r>
          </w:p>
          <w:p w14:paraId="232B0B5B" w14:textId="77777777" w:rsidR="00512FC7" w:rsidRDefault="00512FC7" w:rsidP="00533FE7">
            <w:pPr>
              <w:jc w:val="left"/>
            </w:pPr>
          </w:p>
          <w:p w14:paraId="455F67AB" w14:textId="77777777" w:rsidR="00512FC7" w:rsidRPr="00512FC7" w:rsidRDefault="00512FC7" w:rsidP="00533FE7">
            <w:pPr>
              <w:jc w:val="left"/>
            </w:pPr>
            <w:r>
              <w:t>or any value conforming to the data type Reserved100Plus</w:t>
            </w:r>
          </w:p>
        </w:tc>
        <w:tc>
          <w:tcPr>
            <w:tcW w:w="4411" w:type="dxa"/>
            <w:shd w:val="clear" w:color="auto" w:fill="auto"/>
          </w:tcPr>
          <w:p w14:paraId="7818DB24" w14:textId="77777777" w:rsidR="00512FC7" w:rsidRPr="00512FC7" w:rsidRDefault="00512FC7" w:rsidP="00533FE7">
            <w:r w:rsidRPr="00512FC7">
              <w:t>ReqRejRsn</w:t>
            </w:r>
          </w:p>
        </w:tc>
      </w:tr>
      <w:tr w:rsidR="00512FC7" w:rsidRPr="00512FC7" w14:paraId="29A47CF0" w14:textId="77777777" w:rsidTr="00533FE7">
        <w:tc>
          <w:tcPr>
            <w:tcW w:w="828" w:type="dxa"/>
            <w:shd w:val="clear" w:color="auto" w:fill="auto"/>
          </w:tcPr>
          <w:p w14:paraId="35EBC06C" w14:textId="77777777" w:rsidR="00512FC7" w:rsidRPr="00512FC7" w:rsidRDefault="00512FC7" w:rsidP="00533FE7">
            <w:bookmarkStart w:id="1307" w:name="fld_SideComplianceID" w:colFirst="1" w:colLast="1"/>
            <w:bookmarkEnd w:id="1306"/>
            <w:r w:rsidRPr="00512FC7">
              <w:t>659</w:t>
            </w:r>
          </w:p>
        </w:tc>
        <w:tc>
          <w:tcPr>
            <w:tcW w:w="2069" w:type="dxa"/>
            <w:shd w:val="clear" w:color="auto" w:fill="auto"/>
          </w:tcPr>
          <w:p w14:paraId="3041B9CA" w14:textId="77777777" w:rsidR="00512FC7" w:rsidRPr="00512FC7" w:rsidRDefault="00512FC7" w:rsidP="00533FE7">
            <w:r w:rsidRPr="00512FC7">
              <w:t>SideComplianceID</w:t>
            </w:r>
          </w:p>
        </w:tc>
        <w:tc>
          <w:tcPr>
            <w:tcW w:w="1083" w:type="dxa"/>
            <w:shd w:val="clear" w:color="auto" w:fill="auto"/>
          </w:tcPr>
          <w:p w14:paraId="648149F4" w14:textId="77777777" w:rsidR="00512FC7" w:rsidRPr="00512FC7" w:rsidRDefault="00512FC7" w:rsidP="00533FE7">
            <w:r w:rsidRPr="00512FC7">
              <w:t>String</w:t>
            </w:r>
          </w:p>
        </w:tc>
        <w:tc>
          <w:tcPr>
            <w:tcW w:w="4677" w:type="dxa"/>
            <w:shd w:val="clear" w:color="auto" w:fill="auto"/>
          </w:tcPr>
          <w:p w14:paraId="4EFF1219" w14:textId="77777777" w:rsidR="00512FC7" w:rsidRPr="00512FC7" w:rsidRDefault="00512FC7" w:rsidP="00533FE7">
            <w:pPr>
              <w:jc w:val="left"/>
            </w:pPr>
            <w:r w:rsidRPr="00512FC7">
              <w:t>ID within repeating group of sides which is used to represent this transaction for compliance purposes (e.g. OATS reporting).</w:t>
            </w:r>
          </w:p>
        </w:tc>
        <w:tc>
          <w:tcPr>
            <w:tcW w:w="4411" w:type="dxa"/>
            <w:shd w:val="clear" w:color="auto" w:fill="auto"/>
          </w:tcPr>
          <w:p w14:paraId="2A66179C" w14:textId="77777777" w:rsidR="00512FC7" w:rsidRPr="00512FC7" w:rsidRDefault="00512FC7" w:rsidP="00533FE7">
            <w:r w:rsidRPr="00512FC7">
              <w:t>SideComplianceID</w:t>
            </w:r>
          </w:p>
        </w:tc>
      </w:tr>
      <w:tr w:rsidR="00512FC7" w:rsidRPr="00512FC7" w14:paraId="048421B6" w14:textId="77777777" w:rsidTr="00533FE7">
        <w:tc>
          <w:tcPr>
            <w:tcW w:w="828" w:type="dxa"/>
            <w:shd w:val="clear" w:color="auto" w:fill="auto"/>
          </w:tcPr>
          <w:p w14:paraId="2659BEAF" w14:textId="77777777" w:rsidR="00512FC7" w:rsidRPr="00512FC7" w:rsidRDefault="00512FC7" w:rsidP="00533FE7">
            <w:bookmarkStart w:id="1308" w:name="fld_AcctIDSource" w:colFirst="1" w:colLast="1"/>
            <w:bookmarkEnd w:id="1307"/>
            <w:r w:rsidRPr="00512FC7">
              <w:t>660</w:t>
            </w:r>
          </w:p>
        </w:tc>
        <w:tc>
          <w:tcPr>
            <w:tcW w:w="2069" w:type="dxa"/>
            <w:shd w:val="clear" w:color="auto" w:fill="auto"/>
          </w:tcPr>
          <w:p w14:paraId="5BF4FB97" w14:textId="77777777" w:rsidR="00512FC7" w:rsidRPr="00512FC7" w:rsidRDefault="00512FC7" w:rsidP="00533FE7">
            <w:r w:rsidRPr="00512FC7">
              <w:t>AcctIDSource</w:t>
            </w:r>
          </w:p>
        </w:tc>
        <w:tc>
          <w:tcPr>
            <w:tcW w:w="1083" w:type="dxa"/>
            <w:shd w:val="clear" w:color="auto" w:fill="auto"/>
          </w:tcPr>
          <w:p w14:paraId="6064BCA6" w14:textId="77777777" w:rsidR="00512FC7" w:rsidRPr="00512FC7" w:rsidRDefault="00512FC7" w:rsidP="00533FE7">
            <w:r w:rsidRPr="00512FC7">
              <w:t>int</w:t>
            </w:r>
          </w:p>
        </w:tc>
        <w:tc>
          <w:tcPr>
            <w:tcW w:w="4677" w:type="dxa"/>
            <w:shd w:val="clear" w:color="auto" w:fill="auto"/>
          </w:tcPr>
          <w:p w14:paraId="13A6229F" w14:textId="77777777" w:rsidR="00512FC7" w:rsidRDefault="00512FC7" w:rsidP="00533FE7">
            <w:pPr>
              <w:jc w:val="left"/>
            </w:pPr>
            <w:r>
              <w:t>Used to identify the source of the Account (1) code. This is especially useful if the account is a new account that the Respondent may not have setup yet in their system.</w:t>
            </w:r>
          </w:p>
          <w:p w14:paraId="678AD9F8" w14:textId="77777777" w:rsidR="00512FC7" w:rsidRDefault="00512FC7" w:rsidP="00533FE7">
            <w:pPr>
              <w:jc w:val="left"/>
            </w:pPr>
            <w:r>
              <w:t>Valid values:</w:t>
            </w:r>
            <w:r>
              <w:br/>
            </w:r>
            <w:r>
              <w:tab/>
              <w:t>1 - BIC</w:t>
            </w:r>
            <w:r>
              <w:br/>
            </w:r>
            <w:r>
              <w:tab/>
              <w:t>2 - SID Code</w:t>
            </w:r>
            <w:r>
              <w:br/>
            </w:r>
            <w:r>
              <w:tab/>
              <w:t>3 - TFM (GSPTA)</w:t>
            </w:r>
            <w:r>
              <w:br/>
            </w:r>
            <w:r>
              <w:tab/>
              <w:t>4 - OMGEO (Alert ID)</w:t>
            </w:r>
            <w:r>
              <w:br/>
            </w:r>
            <w:r>
              <w:tab/>
              <w:t>5 - DTCC Code</w:t>
            </w:r>
            <w:r>
              <w:br/>
            </w:r>
            <w:r>
              <w:tab/>
              <w:t>99 - Other (custom or proprietary)</w:t>
            </w:r>
          </w:p>
          <w:p w14:paraId="54D8DF60" w14:textId="77777777" w:rsidR="00512FC7" w:rsidRDefault="00512FC7" w:rsidP="00533FE7">
            <w:pPr>
              <w:jc w:val="left"/>
            </w:pPr>
          </w:p>
          <w:p w14:paraId="1EFE4F60" w14:textId="77777777" w:rsidR="00512FC7" w:rsidRPr="00512FC7" w:rsidRDefault="00512FC7" w:rsidP="00533FE7">
            <w:pPr>
              <w:jc w:val="left"/>
            </w:pPr>
            <w:r>
              <w:lastRenderedPageBreak/>
              <w:t>or any value conforming to the data type Reserved100Plus</w:t>
            </w:r>
          </w:p>
        </w:tc>
        <w:tc>
          <w:tcPr>
            <w:tcW w:w="4411" w:type="dxa"/>
            <w:shd w:val="clear" w:color="auto" w:fill="auto"/>
          </w:tcPr>
          <w:p w14:paraId="1D37E620" w14:textId="77777777" w:rsidR="00512FC7" w:rsidRPr="00512FC7" w:rsidRDefault="00512FC7" w:rsidP="00533FE7">
            <w:r w:rsidRPr="00512FC7">
              <w:lastRenderedPageBreak/>
              <w:t>AcctIDSrc</w:t>
            </w:r>
          </w:p>
        </w:tc>
      </w:tr>
      <w:tr w:rsidR="00512FC7" w:rsidRPr="00512FC7" w14:paraId="51A70864" w14:textId="77777777" w:rsidTr="00533FE7">
        <w:tc>
          <w:tcPr>
            <w:tcW w:w="828" w:type="dxa"/>
            <w:shd w:val="clear" w:color="auto" w:fill="auto"/>
          </w:tcPr>
          <w:p w14:paraId="5C0DEC8D" w14:textId="77777777" w:rsidR="00512FC7" w:rsidRPr="00512FC7" w:rsidRDefault="00512FC7" w:rsidP="00533FE7">
            <w:bookmarkStart w:id="1309" w:name="fld_AllocAcctIDSource" w:colFirst="1" w:colLast="1"/>
            <w:bookmarkEnd w:id="1308"/>
            <w:r w:rsidRPr="00512FC7">
              <w:lastRenderedPageBreak/>
              <w:t>661</w:t>
            </w:r>
          </w:p>
        </w:tc>
        <w:tc>
          <w:tcPr>
            <w:tcW w:w="2069" w:type="dxa"/>
            <w:shd w:val="clear" w:color="auto" w:fill="auto"/>
          </w:tcPr>
          <w:p w14:paraId="1D38C839" w14:textId="77777777" w:rsidR="00512FC7" w:rsidRPr="00512FC7" w:rsidRDefault="00512FC7" w:rsidP="00533FE7">
            <w:r w:rsidRPr="00512FC7">
              <w:t>AllocAcctIDSource</w:t>
            </w:r>
          </w:p>
        </w:tc>
        <w:tc>
          <w:tcPr>
            <w:tcW w:w="1083" w:type="dxa"/>
            <w:shd w:val="clear" w:color="auto" w:fill="auto"/>
          </w:tcPr>
          <w:p w14:paraId="2665F4DF" w14:textId="77777777" w:rsidR="00512FC7" w:rsidRPr="00512FC7" w:rsidRDefault="00512FC7" w:rsidP="00533FE7">
            <w:r w:rsidRPr="00512FC7">
              <w:t>int</w:t>
            </w:r>
          </w:p>
        </w:tc>
        <w:tc>
          <w:tcPr>
            <w:tcW w:w="4677" w:type="dxa"/>
            <w:shd w:val="clear" w:color="auto" w:fill="auto"/>
          </w:tcPr>
          <w:p w14:paraId="306FD166" w14:textId="77777777" w:rsidR="00512FC7" w:rsidRDefault="00512FC7" w:rsidP="00533FE7">
            <w:pPr>
              <w:jc w:val="left"/>
            </w:pPr>
            <w:r>
              <w:t>Used to identify the source of the AllocAccount (79) code.</w:t>
            </w:r>
            <w:r>
              <w:br/>
              <w:t>See AcctIDSource (660) for valid values.</w:t>
            </w:r>
          </w:p>
          <w:p w14:paraId="4CC10D58" w14:textId="77777777" w:rsidR="00512FC7" w:rsidRPr="00512FC7" w:rsidRDefault="00512FC7" w:rsidP="00533FE7">
            <w:pPr>
              <w:jc w:val="left"/>
            </w:pPr>
            <w:r>
              <w:t>Valid values:</w:t>
            </w:r>
            <w:r>
              <w:br/>
            </w:r>
            <w:r>
              <w:tab/>
              <w:t>1 - BIC</w:t>
            </w:r>
            <w:r>
              <w:br/>
            </w:r>
            <w:r>
              <w:tab/>
              <w:t>2 - SID Code</w:t>
            </w:r>
            <w:r>
              <w:br/>
            </w:r>
            <w:r>
              <w:tab/>
              <w:t>3 - TFM (GSPTA)</w:t>
            </w:r>
            <w:r>
              <w:br/>
            </w:r>
            <w:r>
              <w:tab/>
              <w:t>4 - OMGEO (Alert ID)</w:t>
            </w:r>
            <w:r>
              <w:br/>
            </w:r>
            <w:r>
              <w:tab/>
              <w:t>5 - DTCC Code</w:t>
            </w:r>
            <w:r>
              <w:br/>
            </w:r>
            <w:r>
              <w:tab/>
              <w:t>99 - Other (custom or proprietary)</w:t>
            </w:r>
          </w:p>
        </w:tc>
        <w:tc>
          <w:tcPr>
            <w:tcW w:w="4411" w:type="dxa"/>
            <w:shd w:val="clear" w:color="auto" w:fill="auto"/>
          </w:tcPr>
          <w:p w14:paraId="2529DA43" w14:textId="77777777" w:rsidR="00512FC7" w:rsidRPr="00512FC7" w:rsidRDefault="00512FC7" w:rsidP="00533FE7">
            <w:r w:rsidRPr="00512FC7">
              <w:t>ActIDSrc</w:t>
            </w:r>
          </w:p>
        </w:tc>
      </w:tr>
      <w:tr w:rsidR="00512FC7" w:rsidRPr="00512FC7" w14:paraId="1E257678" w14:textId="77777777" w:rsidTr="00533FE7">
        <w:tc>
          <w:tcPr>
            <w:tcW w:w="828" w:type="dxa"/>
            <w:shd w:val="clear" w:color="auto" w:fill="auto"/>
          </w:tcPr>
          <w:p w14:paraId="0FF9CC2F" w14:textId="77777777" w:rsidR="00512FC7" w:rsidRPr="00512FC7" w:rsidRDefault="00512FC7" w:rsidP="00533FE7">
            <w:bookmarkStart w:id="1310" w:name="fld_BenchmarkPrice" w:colFirst="1" w:colLast="1"/>
            <w:bookmarkEnd w:id="1309"/>
            <w:r w:rsidRPr="00512FC7">
              <w:t>662</w:t>
            </w:r>
          </w:p>
        </w:tc>
        <w:tc>
          <w:tcPr>
            <w:tcW w:w="2069" w:type="dxa"/>
            <w:shd w:val="clear" w:color="auto" w:fill="auto"/>
          </w:tcPr>
          <w:p w14:paraId="7D1AD11B" w14:textId="77777777" w:rsidR="00512FC7" w:rsidRPr="00512FC7" w:rsidRDefault="00512FC7" w:rsidP="00533FE7">
            <w:r w:rsidRPr="00512FC7">
              <w:t>BenchmarkPrice</w:t>
            </w:r>
          </w:p>
        </w:tc>
        <w:tc>
          <w:tcPr>
            <w:tcW w:w="1083" w:type="dxa"/>
            <w:shd w:val="clear" w:color="auto" w:fill="auto"/>
          </w:tcPr>
          <w:p w14:paraId="08D4F531" w14:textId="77777777" w:rsidR="00512FC7" w:rsidRPr="00512FC7" w:rsidRDefault="00512FC7" w:rsidP="00533FE7">
            <w:r w:rsidRPr="00512FC7">
              <w:t>Price</w:t>
            </w:r>
          </w:p>
        </w:tc>
        <w:tc>
          <w:tcPr>
            <w:tcW w:w="4677" w:type="dxa"/>
            <w:shd w:val="clear" w:color="auto" w:fill="auto"/>
          </w:tcPr>
          <w:p w14:paraId="6CCF205B" w14:textId="77777777" w:rsidR="00512FC7" w:rsidRPr="00512FC7" w:rsidRDefault="00512FC7" w:rsidP="00533FE7">
            <w:pPr>
              <w:jc w:val="left"/>
            </w:pPr>
            <w:r w:rsidRPr="00512FC7">
              <w:t>Specifies the price of the benchmark.</w:t>
            </w:r>
          </w:p>
        </w:tc>
        <w:tc>
          <w:tcPr>
            <w:tcW w:w="4411" w:type="dxa"/>
            <w:shd w:val="clear" w:color="auto" w:fill="auto"/>
          </w:tcPr>
          <w:p w14:paraId="61192ECE" w14:textId="77777777" w:rsidR="00512FC7" w:rsidRPr="00512FC7" w:rsidRDefault="00512FC7" w:rsidP="00533FE7">
            <w:r w:rsidRPr="00512FC7">
              <w:t>Px</w:t>
            </w:r>
          </w:p>
        </w:tc>
      </w:tr>
      <w:tr w:rsidR="00512FC7" w:rsidRPr="00512FC7" w14:paraId="6A07E499" w14:textId="77777777" w:rsidTr="00533FE7">
        <w:tc>
          <w:tcPr>
            <w:tcW w:w="828" w:type="dxa"/>
            <w:shd w:val="clear" w:color="auto" w:fill="auto"/>
          </w:tcPr>
          <w:p w14:paraId="1E3EA712" w14:textId="77777777" w:rsidR="00512FC7" w:rsidRPr="00512FC7" w:rsidRDefault="00512FC7" w:rsidP="00533FE7">
            <w:bookmarkStart w:id="1311" w:name="fld_BenchmarkPriceType" w:colFirst="1" w:colLast="1"/>
            <w:bookmarkEnd w:id="1310"/>
            <w:r w:rsidRPr="00512FC7">
              <w:t>663</w:t>
            </w:r>
          </w:p>
        </w:tc>
        <w:tc>
          <w:tcPr>
            <w:tcW w:w="2069" w:type="dxa"/>
            <w:shd w:val="clear" w:color="auto" w:fill="auto"/>
          </w:tcPr>
          <w:p w14:paraId="649C3055" w14:textId="77777777" w:rsidR="00512FC7" w:rsidRPr="00512FC7" w:rsidRDefault="00512FC7" w:rsidP="00533FE7">
            <w:r w:rsidRPr="00512FC7">
              <w:t>BenchmarkPriceType</w:t>
            </w:r>
          </w:p>
        </w:tc>
        <w:tc>
          <w:tcPr>
            <w:tcW w:w="1083" w:type="dxa"/>
            <w:shd w:val="clear" w:color="auto" w:fill="auto"/>
          </w:tcPr>
          <w:p w14:paraId="56F72211" w14:textId="77777777" w:rsidR="00512FC7" w:rsidRPr="00512FC7" w:rsidRDefault="00512FC7" w:rsidP="00533FE7">
            <w:r w:rsidRPr="00512FC7">
              <w:t>int</w:t>
            </w:r>
          </w:p>
        </w:tc>
        <w:tc>
          <w:tcPr>
            <w:tcW w:w="4677" w:type="dxa"/>
            <w:shd w:val="clear" w:color="auto" w:fill="auto"/>
          </w:tcPr>
          <w:p w14:paraId="61E2C34F" w14:textId="77777777" w:rsidR="00512FC7" w:rsidRDefault="00512FC7" w:rsidP="00533FE7">
            <w:pPr>
              <w:jc w:val="left"/>
            </w:pPr>
            <w:r>
              <w:t>Identifies type of BenchmarkPrice (662).</w:t>
            </w:r>
            <w:r>
              <w:br/>
              <w:t>See PriceType (423) for valid values.</w:t>
            </w:r>
          </w:p>
          <w:p w14:paraId="536BA56F" w14:textId="77777777" w:rsidR="00512FC7" w:rsidRPr="00512FC7" w:rsidRDefault="00512FC7" w:rsidP="00533FE7">
            <w:pPr>
              <w:jc w:val="left"/>
            </w:pPr>
            <w:r>
              <w:t>Valid values:</w:t>
            </w:r>
            <w:r>
              <w:br/>
            </w:r>
            <w:r>
              <w:tab/>
              <w:t>1 - Percentage (i.e. percent of par) (often called "dollar price" for fixed income)</w:t>
            </w:r>
            <w:r>
              <w:br/>
            </w:r>
            <w:r>
              <w:tab/>
              <w:t>2 - Per unit (i.e. per share or contract)</w:t>
            </w:r>
            <w:r>
              <w:br/>
            </w:r>
            <w:r>
              <w:tab/>
              <w:t>3 - Fixed amount (absolute value)</w:t>
            </w:r>
            <w:r>
              <w:br/>
            </w:r>
            <w:r>
              <w:tab/>
              <w:t>4 - Discount - percentage points below par</w:t>
            </w:r>
            <w:r>
              <w:br/>
            </w:r>
            <w:r>
              <w:tab/>
              <w:t>5 - Premium - percentage points over par</w:t>
            </w:r>
            <w:r>
              <w:br/>
            </w:r>
            <w:r>
              <w:tab/>
              <w:t>6 - Spread (basis points spread)</w:t>
            </w:r>
            <w:r>
              <w:br/>
            </w:r>
            <w:r>
              <w:tab/>
              <w:t>7 - TED Price</w:t>
            </w:r>
            <w:r>
              <w:br/>
            </w:r>
            <w:r>
              <w:tab/>
              <w:t>8 - TED Yield</w:t>
            </w:r>
            <w:r>
              <w:br/>
            </w:r>
            <w:r>
              <w:tab/>
              <w:t>9 - Yield</w:t>
            </w:r>
            <w:r>
              <w:br/>
            </w:r>
            <w:r>
              <w:tab/>
              <w:t>10 - Fixed cabinet trade price (primarily for listed futures and options)</w:t>
            </w:r>
            <w:r>
              <w:br/>
            </w:r>
            <w:r>
              <w:tab/>
              <w:t>11 - Variable cabinet trade price (primarily for listed futures and options)</w:t>
            </w:r>
            <w:r>
              <w:br/>
            </w:r>
            <w:r>
              <w:tab/>
              <w:t>13 - Product ticks in halfs</w:t>
            </w:r>
            <w:r>
              <w:br/>
            </w:r>
            <w:r>
              <w:tab/>
              <w:t>14 - Product ticks in fourths</w:t>
            </w:r>
            <w:r>
              <w:br/>
            </w:r>
            <w:r>
              <w:tab/>
              <w:t>15 - Product ticks in eights</w:t>
            </w:r>
            <w:r>
              <w:br/>
            </w:r>
            <w:r>
              <w:tab/>
              <w:t>16 - Product ticks in sixteenths</w:t>
            </w:r>
            <w:r>
              <w:br/>
            </w:r>
            <w:r>
              <w:tab/>
              <w:t>17 - Product ticks in thirty-seconds</w:t>
            </w:r>
            <w:r>
              <w:br/>
            </w:r>
            <w:r>
              <w:tab/>
              <w:t>18 - Product ticks in sixty-forths</w:t>
            </w:r>
            <w:r>
              <w:br/>
            </w:r>
            <w:r>
              <w:lastRenderedPageBreak/>
              <w:tab/>
              <w:t>19 - Product ticks in one-twenty-eights</w:t>
            </w:r>
          </w:p>
        </w:tc>
        <w:tc>
          <w:tcPr>
            <w:tcW w:w="4411" w:type="dxa"/>
            <w:shd w:val="clear" w:color="auto" w:fill="auto"/>
          </w:tcPr>
          <w:p w14:paraId="63B67734" w14:textId="77777777" w:rsidR="00512FC7" w:rsidRPr="00512FC7" w:rsidRDefault="00512FC7" w:rsidP="00533FE7">
            <w:r w:rsidRPr="00512FC7">
              <w:lastRenderedPageBreak/>
              <w:t>PxTyp</w:t>
            </w:r>
          </w:p>
        </w:tc>
      </w:tr>
      <w:tr w:rsidR="00512FC7" w:rsidRPr="00512FC7" w14:paraId="5B120570" w14:textId="77777777" w:rsidTr="00533FE7">
        <w:tc>
          <w:tcPr>
            <w:tcW w:w="828" w:type="dxa"/>
            <w:shd w:val="clear" w:color="auto" w:fill="auto"/>
          </w:tcPr>
          <w:p w14:paraId="4BD9B233" w14:textId="77777777" w:rsidR="00512FC7" w:rsidRPr="00512FC7" w:rsidRDefault="00512FC7" w:rsidP="00533FE7">
            <w:bookmarkStart w:id="1312" w:name="fld_ConfirmID" w:colFirst="1" w:colLast="1"/>
            <w:bookmarkEnd w:id="1311"/>
            <w:r w:rsidRPr="00512FC7">
              <w:lastRenderedPageBreak/>
              <w:t>664</w:t>
            </w:r>
          </w:p>
        </w:tc>
        <w:tc>
          <w:tcPr>
            <w:tcW w:w="2069" w:type="dxa"/>
            <w:shd w:val="clear" w:color="auto" w:fill="auto"/>
          </w:tcPr>
          <w:p w14:paraId="79962897" w14:textId="77777777" w:rsidR="00512FC7" w:rsidRPr="00512FC7" w:rsidRDefault="00512FC7" w:rsidP="00533FE7">
            <w:r w:rsidRPr="00512FC7">
              <w:t>ConfirmID</w:t>
            </w:r>
          </w:p>
        </w:tc>
        <w:tc>
          <w:tcPr>
            <w:tcW w:w="1083" w:type="dxa"/>
            <w:shd w:val="clear" w:color="auto" w:fill="auto"/>
          </w:tcPr>
          <w:p w14:paraId="10A00F6F" w14:textId="77777777" w:rsidR="00512FC7" w:rsidRPr="00512FC7" w:rsidRDefault="00512FC7" w:rsidP="00533FE7">
            <w:r w:rsidRPr="00512FC7">
              <w:t>String</w:t>
            </w:r>
          </w:p>
        </w:tc>
        <w:tc>
          <w:tcPr>
            <w:tcW w:w="4677" w:type="dxa"/>
            <w:shd w:val="clear" w:color="auto" w:fill="auto"/>
          </w:tcPr>
          <w:p w14:paraId="677CE26C" w14:textId="77777777" w:rsidR="00512FC7" w:rsidRPr="00512FC7" w:rsidRDefault="00512FC7" w:rsidP="00533FE7">
            <w:pPr>
              <w:jc w:val="left"/>
            </w:pPr>
            <w:r w:rsidRPr="00512FC7">
              <w:t>Message reference for Confirmation</w:t>
            </w:r>
          </w:p>
        </w:tc>
        <w:tc>
          <w:tcPr>
            <w:tcW w:w="4411" w:type="dxa"/>
            <w:shd w:val="clear" w:color="auto" w:fill="auto"/>
          </w:tcPr>
          <w:p w14:paraId="3D0745EA" w14:textId="77777777" w:rsidR="00512FC7" w:rsidRPr="00512FC7" w:rsidRDefault="00512FC7" w:rsidP="00533FE7">
            <w:r w:rsidRPr="00512FC7">
              <w:t>CnfmID</w:t>
            </w:r>
          </w:p>
        </w:tc>
      </w:tr>
      <w:tr w:rsidR="00512FC7" w:rsidRPr="00512FC7" w14:paraId="1478435E" w14:textId="77777777" w:rsidTr="00533FE7">
        <w:tc>
          <w:tcPr>
            <w:tcW w:w="828" w:type="dxa"/>
            <w:shd w:val="clear" w:color="auto" w:fill="auto"/>
          </w:tcPr>
          <w:p w14:paraId="5D6774F3" w14:textId="77777777" w:rsidR="00512FC7" w:rsidRPr="00512FC7" w:rsidRDefault="00512FC7" w:rsidP="00533FE7">
            <w:bookmarkStart w:id="1313" w:name="fld_ConfirmStatus" w:colFirst="1" w:colLast="1"/>
            <w:bookmarkEnd w:id="1312"/>
            <w:r w:rsidRPr="00512FC7">
              <w:t>665</w:t>
            </w:r>
          </w:p>
        </w:tc>
        <w:tc>
          <w:tcPr>
            <w:tcW w:w="2069" w:type="dxa"/>
            <w:shd w:val="clear" w:color="auto" w:fill="auto"/>
          </w:tcPr>
          <w:p w14:paraId="64FE7141" w14:textId="77777777" w:rsidR="00512FC7" w:rsidRPr="00512FC7" w:rsidRDefault="00512FC7" w:rsidP="00533FE7">
            <w:r w:rsidRPr="00512FC7">
              <w:t>ConfirmStatus</w:t>
            </w:r>
          </w:p>
        </w:tc>
        <w:tc>
          <w:tcPr>
            <w:tcW w:w="1083" w:type="dxa"/>
            <w:shd w:val="clear" w:color="auto" w:fill="auto"/>
          </w:tcPr>
          <w:p w14:paraId="104BC8CC" w14:textId="77777777" w:rsidR="00512FC7" w:rsidRPr="00512FC7" w:rsidRDefault="00512FC7" w:rsidP="00533FE7">
            <w:r w:rsidRPr="00512FC7">
              <w:t>int</w:t>
            </w:r>
          </w:p>
        </w:tc>
        <w:tc>
          <w:tcPr>
            <w:tcW w:w="4677" w:type="dxa"/>
            <w:shd w:val="clear" w:color="auto" w:fill="auto"/>
          </w:tcPr>
          <w:p w14:paraId="4662E917" w14:textId="77777777" w:rsidR="00512FC7" w:rsidRDefault="00512FC7" w:rsidP="00533FE7">
            <w:pPr>
              <w:jc w:val="left"/>
            </w:pPr>
            <w:r>
              <w:t>Identifies the status of the Confirmation.</w:t>
            </w:r>
          </w:p>
          <w:p w14:paraId="5B94ECEC" w14:textId="77777777" w:rsidR="00512FC7" w:rsidRPr="00512FC7" w:rsidRDefault="00512FC7" w:rsidP="00533FE7">
            <w:pPr>
              <w:jc w:val="left"/>
            </w:pPr>
            <w:r>
              <w:t>Valid values:</w:t>
            </w:r>
            <w:r>
              <w:br/>
            </w:r>
            <w:r>
              <w:tab/>
              <w:t>1 - Received</w:t>
            </w:r>
            <w:r>
              <w:br/>
            </w:r>
            <w:r>
              <w:tab/>
              <w:t>2 - Mismatched Account</w:t>
            </w:r>
            <w:r>
              <w:br/>
            </w:r>
            <w:r>
              <w:tab/>
              <w:t>3 - Missing Settlement Instructions</w:t>
            </w:r>
            <w:r>
              <w:br/>
            </w:r>
            <w:r>
              <w:tab/>
              <w:t>4 - Confirmed</w:t>
            </w:r>
            <w:r>
              <w:br/>
            </w:r>
            <w:r>
              <w:tab/>
              <w:t>5 - Request Rejected</w:t>
            </w:r>
          </w:p>
        </w:tc>
        <w:tc>
          <w:tcPr>
            <w:tcW w:w="4411" w:type="dxa"/>
            <w:shd w:val="clear" w:color="auto" w:fill="auto"/>
          </w:tcPr>
          <w:p w14:paraId="7B520434" w14:textId="77777777" w:rsidR="00512FC7" w:rsidRPr="00512FC7" w:rsidRDefault="00512FC7" w:rsidP="00533FE7">
            <w:r w:rsidRPr="00512FC7">
              <w:t>CnfmStat</w:t>
            </w:r>
          </w:p>
        </w:tc>
      </w:tr>
      <w:tr w:rsidR="00512FC7" w:rsidRPr="00512FC7" w14:paraId="3DC342FE" w14:textId="77777777" w:rsidTr="00533FE7">
        <w:tc>
          <w:tcPr>
            <w:tcW w:w="828" w:type="dxa"/>
            <w:shd w:val="clear" w:color="auto" w:fill="auto"/>
          </w:tcPr>
          <w:p w14:paraId="64BD2604" w14:textId="77777777" w:rsidR="00512FC7" w:rsidRPr="00512FC7" w:rsidRDefault="00512FC7" w:rsidP="00533FE7">
            <w:bookmarkStart w:id="1314" w:name="fld_ConfirmTransType" w:colFirst="1" w:colLast="1"/>
            <w:bookmarkEnd w:id="1313"/>
            <w:r w:rsidRPr="00512FC7">
              <w:t>666</w:t>
            </w:r>
          </w:p>
        </w:tc>
        <w:tc>
          <w:tcPr>
            <w:tcW w:w="2069" w:type="dxa"/>
            <w:shd w:val="clear" w:color="auto" w:fill="auto"/>
          </w:tcPr>
          <w:p w14:paraId="4768627C" w14:textId="77777777" w:rsidR="00512FC7" w:rsidRPr="00512FC7" w:rsidRDefault="00512FC7" w:rsidP="00533FE7">
            <w:r w:rsidRPr="00512FC7">
              <w:t>ConfirmTransType</w:t>
            </w:r>
          </w:p>
        </w:tc>
        <w:tc>
          <w:tcPr>
            <w:tcW w:w="1083" w:type="dxa"/>
            <w:shd w:val="clear" w:color="auto" w:fill="auto"/>
          </w:tcPr>
          <w:p w14:paraId="0A9712A1" w14:textId="77777777" w:rsidR="00512FC7" w:rsidRPr="00512FC7" w:rsidRDefault="00512FC7" w:rsidP="00533FE7">
            <w:r w:rsidRPr="00512FC7">
              <w:t>int</w:t>
            </w:r>
          </w:p>
        </w:tc>
        <w:tc>
          <w:tcPr>
            <w:tcW w:w="4677" w:type="dxa"/>
            <w:shd w:val="clear" w:color="auto" w:fill="auto"/>
          </w:tcPr>
          <w:p w14:paraId="60B26D53" w14:textId="77777777" w:rsidR="00512FC7" w:rsidRDefault="00512FC7" w:rsidP="00533FE7">
            <w:pPr>
              <w:jc w:val="left"/>
            </w:pPr>
            <w:r>
              <w:t>Identifies the Confirmation transaction type.</w:t>
            </w:r>
          </w:p>
          <w:p w14:paraId="3818E3E4" w14:textId="77777777" w:rsidR="00512FC7" w:rsidRPr="00512FC7" w:rsidRDefault="00512FC7" w:rsidP="00533FE7">
            <w:pPr>
              <w:jc w:val="left"/>
            </w:pPr>
            <w:r>
              <w:t>Valid values:</w:t>
            </w:r>
            <w:r>
              <w:br/>
            </w:r>
            <w:r>
              <w:tab/>
              <w:t>0 - New</w:t>
            </w:r>
            <w:r>
              <w:br/>
            </w:r>
            <w:r>
              <w:tab/>
              <w:t>1 - Replace</w:t>
            </w:r>
            <w:r>
              <w:br/>
            </w:r>
            <w:r>
              <w:tab/>
              <w:t>2 - Cancel</w:t>
            </w:r>
          </w:p>
        </w:tc>
        <w:tc>
          <w:tcPr>
            <w:tcW w:w="4411" w:type="dxa"/>
            <w:shd w:val="clear" w:color="auto" w:fill="auto"/>
          </w:tcPr>
          <w:p w14:paraId="2DEB7A65" w14:textId="77777777" w:rsidR="00512FC7" w:rsidRPr="00512FC7" w:rsidRDefault="00512FC7" w:rsidP="00533FE7">
            <w:r w:rsidRPr="00512FC7">
              <w:t>CnfmTransTyp</w:t>
            </w:r>
          </w:p>
        </w:tc>
      </w:tr>
      <w:tr w:rsidR="00512FC7" w:rsidRPr="00512FC7" w14:paraId="626D6FAB" w14:textId="77777777" w:rsidTr="00533FE7">
        <w:tc>
          <w:tcPr>
            <w:tcW w:w="828" w:type="dxa"/>
            <w:shd w:val="clear" w:color="auto" w:fill="auto"/>
          </w:tcPr>
          <w:p w14:paraId="06EDDD00" w14:textId="77777777" w:rsidR="00512FC7" w:rsidRPr="00512FC7" w:rsidRDefault="00512FC7" w:rsidP="00533FE7">
            <w:bookmarkStart w:id="1315" w:name="fld_ContractSettlMonth" w:colFirst="1" w:colLast="1"/>
            <w:bookmarkEnd w:id="1314"/>
            <w:r w:rsidRPr="00512FC7">
              <w:t>667</w:t>
            </w:r>
          </w:p>
        </w:tc>
        <w:tc>
          <w:tcPr>
            <w:tcW w:w="2069" w:type="dxa"/>
            <w:shd w:val="clear" w:color="auto" w:fill="auto"/>
          </w:tcPr>
          <w:p w14:paraId="6E43EA7E" w14:textId="77777777" w:rsidR="00512FC7" w:rsidRPr="00512FC7" w:rsidRDefault="00512FC7" w:rsidP="00533FE7">
            <w:r w:rsidRPr="00512FC7">
              <w:t>ContractSettlMonth</w:t>
            </w:r>
          </w:p>
        </w:tc>
        <w:tc>
          <w:tcPr>
            <w:tcW w:w="1083" w:type="dxa"/>
            <w:shd w:val="clear" w:color="auto" w:fill="auto"/>
          </w:tcPr>
          <w:p w14:paraId="3E87C508" w14:textId="77777777" w:rsidR="00512FC7" w:rsidRPr="00512FC7" w:rsidRDefault="00512FC7" w:rsidP="00533FE7">
            <w:r w:rsidRPr="00512FC7">
              <w:t>MonthYear</w:t>
            </w:r>
          </w:p>
        </w:tc>
        <w:tc>
          <w:tcPr>
            <w:tcW w:w="4677" w:type="dxa"/>
            <w:shd w:val="clear" w:color="auto" w:fill="auto"/>
          </w:tcPr>
          <w:p w14:paraId="799E950D" w14:textId="77777777" w:rsidR="00512FC7" w:rsidRPr="00512FC7" w:rsidRDefault="00512FC7" w:rsidP="00533FE7">
            <w:pPr>
              <w:jc w:val="left"/>
            </w:pPr>
            <w:r w:rsidRPr="00512FC7">
              <w:t>Specifies when the contract (i.e. MBS/TBA) will settle.</w:t>
            </w:r>
          </w:p>
        </w:tc>
        <w:tc>
          <w:tcPr>
            <w:tcW w:w="4411" w:type="dxa"/>
            <w:shd w:val="clear" w:color="auto" w:fill="auto"/>
          </w:tcPr>
          <w:p w14:paraId="53C9090F" w14:textId="77777777" w:rsidR="00512FC7" w:rsidRPr="00512FC7" w:rsidRDefault="00512FC7" w:rsidP="00533FE7">
            <w:r w:rsidRPr="00512FC7">
              <w:t>CSetMo</w:t>
            </w:r>
          </w:p>
        </w:tc>
      </w:tr>
      <w:tr w:rsidR="00512FC7" w:rsidRPr="00512FC7" w14:paraId="323675A3" w14:textId="77777777" w:rsidTr="00533FE7">
        <w:tc>
          <w:tcPr>
            <w:tcW w:w="828" w:type="dxa"/>
            <w:shd w:val="clear" w:color="auto" w:fill="auto"/>
          </w:tcPr>
          <w:p w14:paraId="1B61F08E" w14:textId="77777777" w:rsidR="00512FC7" w:rsidRPr="00512FC7" w:rsidRDefault="00512FC7" w:rsidP="00533FE7">
            <w:bookmarkStart w:id="1316" w:name="fld_DeliveryForm" w:colFirst="1" w:colLast="1"/>
            <w:bookmarkEnd w:id="1315"/>
            <w:r w:rsidRPr="00512FC7">
              <w:t>668</w:t>
            </w:r>
          </w:p>
        </w:tc>
        <w:tc>
          <w:tcPr>
            <w:tcW w:w="2069" w:type="dxa"/>
            <w:shd w:val="clear" w:color="auto" w:fill="auto"/>
          </w:tcPr>
          <w:p w14:paraId="17562D9D" w14:textId="77777777" w:rsidR="00512FC7" w:rsidRPr="00512FC7" w:rsidRDefault="00512FC7" w:rsidP="00533FE7">
            <w:r w:rsidRPr="00512FC7">
              <w:t>DeliveryForm</w:t>
            </w:r>
          </w:p>
        </w:tc>
        <w:tc>
          <w:tcPr>
            <w:tcW w:w="1083" w:type="dxa"/>
            <w:shd w:val="clear" w:color="auto" w:fill="auto"/>
          </w:tcPr>
          <w:p w14:paraId="60209216" w14:textId="77777777" w:rsidR="00512FC7" w:rsidRPr="00512FC7" w:rsidRDefault="00512FC7" w:rsidP="00533FE7">
            <w:r w:rsidRPr="00512FC7">
              <w:t>int</w:t>
            </w:r>
          </w:p>
        </w:tc>
        <w:tc>
          <w:tcPr>
            <w:tcW w:w="4677" w:type="dxa"/>
            <w:shd w:val="clear" w:color="auto" w:fill="auto"/>
          </w:tcPr>
          <w:p w14:paraId="5C913CB8" w14:textId="77777777" w:rsidR="00512FC7" w:rsidRDefault="00512FC7" w:rsidP="00533FE7">
            <w:pPr>
              <w:jc w:val="left"/>
            </w:pPr>
            <w:r>
              <w:t>Identifies the form of delivery.</w:t>
            </w:r>
          </w:p>
          <w:p w14:paraId="4AD339CE" w14:textId="77777777" w:rsidR="00512FC7" w:rsidRPr="00512FC7" w:rsidRDefault="00512FC7" w:rsidP="00533FE7">
            <w:pPr>
              <w:jc w:val="left"/>
            </w:pPr>
            <w:r>
              <w:t>Valid values:</w:t>
            </w:r>
            <w:r>
              <w:br/>
            </w:r>
            <w:r>
              <w:tab/>
              <w:t>1 - Book Entry (default)</w:t>
            </w:r>
            <w:r>
              <w:br/>
            </w:r>
            <w:r>
              <w:tab/>
              <w:t>2 - Bearer</w:t>
            </w:r>
          </w:p>
        </w:tc>
        <w:tc>
          <w:tcPr>
            <w:tcW w:w="4411" w:type="dxa"/>
            <w:shd w:val="clear" w:color="auto" w:fill="auto"/>
          </w:tcPr>
          <w:p w14:paraId="245D814F" w14:textId="77777777" w:rsidR="00512FC7" w:rsidRPr="00512FC7" w:rsidRDefault="00512FC7" w:rsidP="00533FE7">
            <w:r w:rsidRPr="00512FC7">
              <w:t>DlvryForm</w:t>
            </w:r>
          </w:p>
        </w:tc>
      </w:tr>
      <w:tr w:rsidR="00512FC7" w:rsidRPr="00512FC7" w14:paraId="7CDF739D" w14:textId="77777777" w:rsidTr="00533FE7">
        <w:tc>
          <w:tcPr>
            <w:tcW w:w="828" w:type="dxa"/>
            <w:shd w:val="clear" w:color="auto" w:fill="auto"/>
          </w:tcPr>
          <w:p w14:paraId="6E4BC20F" w14:textId="77777777" w:rsidR="00512FC7" w:rsidRPr="00512FC7" w:rsidRDefault="00512FC7" w:rsidP="00533FE7">
            <w:bookmarkStart w:id="1317" w:name="fld_LastParPx" w:colFirst="1" w:colLast="1"/>
            <w:bookmarkEnd w:id="1316"/>
            <w:r w:rsidRPr="00512FC7">
              <w:t>669</w:t>
            </w:r>
          </w:p>
        </w:tc>
        <w:tc>
          <w:tcPr>
            <w:tcW w:w="2069" w:type="dxa"/>
            <w:shd w:val="clear" w:color="auto" w:fill="auto"/>
          </w:tcPr>
          <w:p w14:paraId="6B609D1A" w14:textId="77777777" w:rsidR="00512FC7" w:rsidRPr="00512FC7" w:rsidRDefault="00512FC7" w:rsidP="00533FE7">
            <w:r w:rsidRPr="00512FC7">
              <w:t>LastParPx</w:t>
            </w:r>
          </w:p>
        </w:tc>
        <w:tc>
          <w:tcPr>
            <w:tcW w:w="1083" w:type="dxa"/>
            <w:shd w:val="clear" w:color="auto" w:fill="auto"/>
          </w:tcPr>
          <w:p w14:paraId="7477DEC3" w14:textId="77777777" w:rsidR="00512FC7" w:rsidRPr="00512FC7" w:rsidRDefault="00512FC7" w:rsidP="00533FE7">
            <w:r w:rsidRPr="00512FC7">
              <w:t>Price</w:t>
            </w:r>
          </w:p>
        </w:tc>
        <w:tc>
          <w:tcPr>
            <w:tcW w:w="4677" w:type="dxa"/>
            <w:shd w:val="clear" w:color="auto" w:fill="auto"/>
          </w:tcPr>
          <w:p w14:paraId="35A9C378" w14:textId="77777777" w:rsidR="00512FC7" w:rsidRPr="00512FC7" w:rsidRDefault="00512FC7" w:rsidP="00533FE7">
            <w:pPr>
              <w:jc w:val="left"/>
            </w:pPr>
            <w:r w:rsidRPr="00512FC7">
              <w:t>Last price expressed in percent-of-par. Conditionally required for Fixed Income trades when LastPx (31) is expressed in Yield, Spread, Discount or any other type.</w:t>
            </w:r>
            <w:r>
              <w:br/>
            </w:r>
            <w:r w:rsidRPr="00512FC7">
              <w:t>Usage: Execution Report and Allocation Report repeating executions block (from sellside).</w:t>
            </w:r>
          </w:p>
        </w:tc>
        <w:tc>
          <w:tcPr>
            <w:tcW w:w="4411" w:type="dxa"/>
            <w:shd w:val="clear" w:color="auto" w:fill="auto"/>
          </w:tcPr>
          <w:p w14:paraId="4CBCAA56" w14:textId="77777777" w:rsidR="00512FC7" w:rsidRPr="00512FC7" w:rsidRDefault="00512FC7" w:rsidP="00533FE7">
            <w:r w:rsidRPr="00512FC7">
              <w:t>LastParPx</w:t>
            </w:r>
          </w:p>
        </w:tc>
      </w:tr>
      <w:tr w:rsidR="00512FC7" w:rsidRPr="00512FC7" w14:paraId="2E0A8109" w14:textId="77777777" w:rsidTr="00533FE7">
        <w:tc>
          <w:tcPr>
            <w:tcW w:w="828" w:type="dxa"/>
            <w:shd w:val="clear" w:color="auto" w:fill="auto"/>
          </w:tcPr>
          <w:p w14:paraId="23634E17" w14:textId="77777777" w:rsidR="00512FC7" w:rsidRPr="00512FC7" w:rsidRDefault="00512FC7" w:rsidP="00533FE7">
            <w:bookmarkStart w:id="1318" w:name="fld_NoLegAllocs" w:colFirst="1" w:colLast="1"/>
            <w:bookmarkEnd w:id="1317"/>
            <w:r w:rsidRPr="00512FC7">
              <w:t>670</w:t>
            </w:r>
          </w:p>
        </w:tc>
        <w:tc>
          <w:tcPr>
            <w:tcW w:w="2069" w:type="dxa"/>
            <w:shd w:val="clear" w:color="auto" w:fill="auto"/>
          </w:tcPr>
          <w:p w14:paraId="33B78C2B" w14:textId="77777777" w:rsidR="00512FC7" w:rsidRPr="00512FC7" w:rsidRDefault="00512FC7" w:rsidP="00533FE7">
            <w:r w:rsidRPr="00512FC7">
              <w:t>NoLegAllocs</w:t>
            </w:r>
          </w:p>
        </w:tc>
        <w:tc>
          <w:tcPr>
            <w:tcW w:w="1083" w:type="dxa"/>
            <w:shd w:val="clear" w:color="auto" w:fill="auto"/>
          </w:tcPr>
          <w:p w14:paraId="23890FDC" w14:textId="77777777" w:rsidR="00512FC7" w:rsidRPr="00512FC7" w:rsidRDefault="00512FC7" w:rsidP="00533FE7">
            <w:r w:rsidRPr="00512FC7">
              <w:t>NumInGroup</w:t>
            </w:r>
          </w:p>
        </w:tc>
        <w:tc>
          <w:tcPr>
            <w:tcW w:w="4677" w:type="dxa"/>
            <w:shd w:val="clear" w:color="auto" w:fill="auto"/>
          </w:tcPr>
          <w:p w14:paraId="5C323446" w14:textId="77777777" w:rsidR="00512FC7" w:rsidRPr="00512FC7" w:rsidRDefault="00512FC7" w:rsidP="00533FE7">
            <w:pPr>
              <w:jc w:val="left"/>
            </w:pPr>
            <w:r w:rsidRPr="00512FC7">
              <w:t>Number of Allocations for the leg</w:t>
            </w:r>
          </w:p>
        </w:tc>
        <w:tc>
          <w:tcPr>
            <w:tcW w:w="4411" w:type="dxa"/>
            <w:shd w:val="clear" w:color="auto" w:fill="auto"/>
          </w:tcPr>
          <w:p w14:paraId="0D0C5AF8" w14:textId="77777777" w:rsidR="00512FC7" w:rsidRPr="00512FC7" w:rsidRDefault="00512FC7" w:rsidP="00533FE7"/>
        </w:tc>
      </w:tr>
      <w:tr w:rsidR="00512FC7" w:rsidRPr="00512FC7" w14:paraId="68A20F89" w14:textId="77777777" w:rsidTr="00533FE7">
        <w:tc>
          <w:tcPr>
            <w:tcW w:w="828" w:type="dxa"/>
            <w:shd w:val="clear" w:color="auto" w:fill="auto"/>
          </w:tcPr>
          <w:p w14:paraId="6404FECC" w14:textId="77777777" w:rsidR="00512FC7" w:rsidRPr="00512FC7" w:rsidRDefault="00512FC7" w:rsidP="00533FE7">
            <w:bookmarkStart w:id="1319" w:name="fld_LegAllocAccount" w:colFirst="1" w:colLast="1"/>
            <w:bookmarkEnd w:id="1318"/>
            <w:r w:rsidRPr="00512FC7">
              <w:t>671</w:t>
            </w:r>
          </w:p>
        </w:tc>
        <w:tc>
          <w:tcPr>
            <w:tcW w:w="2069" w:type="dxa"/>
            <w:shd w:val="clear" w:color="auto" w:fill="auto"/>
          </w:tcPr>
          <w:p w14:paraId="2EAFD1B8" w14:textId="77777777" w:rsidR="00512FC7" w:rsidRPr="00512FC7" w:rsidRDefault="00512FC7" w:rsidP="00533FE7">
            <w:r w:rsidRPr="00512FC7">
              <w:t>LegAllocAccount</w:t>
            </w:r>
          </w:p>
        </w:tc>
        <w:tc>
          <w:tcPr>
            <w:tcW w:w="1083" w:type="dxa"/>
            <w:shd w:val="clear" w:color="auto" w:fill="auto"/>
          </w:tcPr>
          <w:p w14:paraId="2A0D521E" w14:textId="77777777" w:rsidR="00512FC7" w:rsidRPr="00512FC7" w:rsidRDefault="00512FC7" w:rsidP="00533FE7">
            <w:r w:rsidRPr="00512FC7">
              <w:t>String</w:t>
            </w:r>
          </w:p>
        </w:tc>
        <w:tc>
          <w:tcPr>
            <w:tcW w:w="4677" w:type="dxa"/>
            <w:shd w:val="clear" w:color="auto" w:fill="auto"/>
          </w:tcPr>
          <w:p w14:paraId="5C140D4E" w14:textId="77777777" w:rsidR="00512FC7" w:rsidRPr="00512FC7" w:rsidRDefault="00512FC7" w:rsidP="00533FE7">
            <w:pPr>
              <w:jc w:val="left"/>
            </w:pPr>
            <w:r w:rsidRPr="00512FC7">
              <w:t>Allocation Account for the leg</w:t>
            </w:r>
            <w:r>
              <w:br/>
            </w:r>
            <w:r w:rsidRPr="00512FC7">
              <w:t>See AllocAccount (79) for description and valid values.</w:t>
            </w:r>
          </w:p>
        </w:tc>
        <w:tc>
          <w:tcPr>
            <w:tcW w:w="4411" w:type="dxa"/>
            <w:shd w:val="clear" w:color="auto" w:fill="auto"/>
          </w:tcPr>
          <w:p w14:paraId="084F6353" w14:textId="77777777" w:rsidR="00512FC7" w:rsidRPr="00512FC7" w:rsidRDefault="00512FC7" w:rsidP="00533FE7">
            <w:r w:rsidRPr="00512FC7">
              <w:t>AllocAcct</w:t>
            </w:r>
          </w:p>
        </w:tc>
      </w:tr>
      <w:tr w:rsidR="00512FC7" w:rsidRPr="00512FC7" w14:paraId="12F05B1D" w14:textId="77777777" w:rsidTr="00533FE7">
        <w:tc>
          <w:tcPr>
            <w:tcW w:w="828" w:type="dxa"/>
            <w:shd w:val="clear" w:color="auto" w:fill="auto"/>
          </w:tcPr>
          <w:p w14:paraId="2C3AF74D" w14:textId="77777777" w:rsidR="00512FC7" w:rsidRPr="00512FC7" w:rsidRDefault="00512FC7" w:rsidP="00533FE7">
            <w:bookmarkStart w:id="1320" w:name="fld_LegIndividualAllocID" w:colFirst="1" w:colLast="1"/>
            <w:bookmarkEnd w:id="1319"/>
            <w:r w:rsidRPr="00512FC7">
              <w:t>672</w:t>
            </w:r>
          </w:p>
        </w:tc>
        <w:tc>
          <w:tcPr>
            <w:tcW w:w="2069" w:type="dxa"/>
            <w:shd w:val="clear" w:color="auto" w:fill="auto"/>
          </w:tcPr>
          <w:p w14:paraId="6D2E1A77" w14:textId="77777777" w:rsidR="00512FC7" w:rsidRPr="00512FC7" w:rsidRDefault="00512FC7" w:rsidP="00533FE7">
            <w:r w:rsidRPr="00512FC7">
              <w:t>LegIndividualAllocID</w:t>
            </w:r>
          </w:p>
        </w:tc>
        <w:tc>
          <w:tcPr>
            <w:tcW w:w="1083" w:type="dxa"/>
            <w:shd w:val="clear" w:color="auto" w:fill="auto"/>
          </w:tcPr>
          <w:p w14:paraId="1CBA2ABD" w14:textId="77777777" w:rsidR="00512FC7" w:rsidRPr="00512FC7" w:rsidRDefault="00512FC7" w:rsidP="00533FE7">
            <w:r w:rsidRPr="00512FC7">
              <w:t>String</w:t>
            </w:r>
          </w:p>
        </w:tc>
        <w:tc>
          <w:tcPr>
            <w:tcW w:w="4677" w:type="dxa"/>
            <w:shd w:val="clear" w:color="auto" w:fill="auto"/>
          </w:tcPr>
          <w:p w14:paraId="2D065088" w14:textId="77777777" w:rsidR="00512FC7" w:rsidRPr="00512FC7" w:rsidRDefault="00512FC7" w:rsidP="00533FE7">
            <w:pPr>
              <w:jc w:val="left"/>
            </w:pPr>
            <w:r w:rsidRPr="00512FC7">
              <w:t>Reference for the individual allocation ticket</w:t>
            </w:r>
            <w:r>
              <w:br/>
            </w:r>
            <w:r w:rsidRPr="00512FC7">
              <w:t>See IndividualAllocID (467) for description and valid values.</w:t>
            </w:r>
          </w:p>
        </w:tc>
        <w:tc>
          <w:tcPr>
            <w:tcW w:w="4411" w:type="dxa"/>
            <w:shd w:val="clear" w:color="auto" w:fill="auto"/>
          </w:tcPr>
          <w:p w14:paraId="664C29E6" w14:textId="77777777" w:rsidR="00512FC7" w:rsidRPr="00512FC7" w:rsidRDefault="00512FC7" w:rsidP="00533FE7">
            <w:r w:rsidRPr="00512FC7">
              <w:t>IndAllocID</w:t>
            </w:r>
          </w:p>
        </w:tc>
      </w:tr>
      <w:tr w:rsidR="00512FC7" w:rsidRPr="00512FC7" w14:paraId="05AB33CC" w14:textId="77777777" w:rsidTr="00533FE7">
        <w:tc>
          <w:tcPr>
            <w:tcW w:w="828" w:type="dxa"/>
            <w:shd w:val="clear" w:color="auto" w:fill="auto"/>
          </w:tcPr>
          <w:p w14:paraId="29E412FF" w14:textId="77777777" w:rsidR="00512FC7" w:rsidRPr="00512FC7" w:rsidRDefault="00512FC7" w:rsidP="00533FE7">
            <w:bookmarkStart w:id="1321" w:name="fld_LegAllocQty" w:colFirst="1" w:colLast="1"/>
            <w:bookmarkEnd w:id="1320"/>
            <w:r w:rsidRPr="00512FC7">
              <w:lastRenderedPageBreak/>
              <w:t>673</w:t>
            </w:r>
          </w:p>
        </w:tc>
        <w:tc>
          <w:tcPr>
            <w:tcW w:w="2069" w:type="dxa"/>
            <w:shd w:val="clear" w:color="auto" w:fill="auto"/>
          </w:tcPr>
          <w:p w14:paraId="2DB9819A" w14:textId="77777777" w:rsidR="00512FC7" w:rsidRPr="00512FC7" w:rsidRDefault="00512FC7" w:rsidP="00533FE7">
            <w:r w:rsidRPr="00512FC7">
              <w:t>LegAllocQty</w:t>
            </w:r>
          </w:p>
        </w:tc>
        <w:tc>
          <w:tcPr>
            <w:tcW w:w="1083" w:type="dxa"/>
            <w:shd w:val="clear" w:color="auto" w:fill="auto"/>
          </w:tcPr>
          <w:p w14:paraId="40ADB6EE" w14:textId="77777777" w:rsidR="00512FC7" w:rsidRPr="00512FC7" w:rsidRDefault="00512FC7" w:rsidP="00533FE7">
            <w:r w:rsidRPr="00512FC7">
              <w:t>Qty</w:t>
            </w:r>
          </w:p>
        </w:tc>
        <w:tc>
          <w:tcPr>
            <w:tcW w:w="4677" w:type="dxa"/>
            <w:shd w:val="clear" w:color="auto" w:fill="auto"/>
          </w:tcPr>
          <w:p w14:paraId="634F94F6" w14:textId="77777777" w:rsidR="00512FC7" w:rsidRPr="00512FC7" w:rsidRDefault="00512FC7" w:rsidP="00533FE7">
            <w:pPr>
              <w:jc w:val="left"/>
            </w:pPr>
            <w:r w:rsidRPr="00512FC7">
              <w:t>Leg allocation quantity.</w:t>
            </w:r>
            <w:r>
              <w:br/>
            </w:r>
            <w:r w:rsidRPr="00512FC7">
              <w:t>See AllocQty (80) for description and valid values.</w:t>
            </w:r>
          </w:p>
        </w:tc>
        <w:tc>
          <w:tcPr>
            <w:tcW w:w="4411" w:type="dxa"/>
            <w:shd w:val="clear" w:color="auto" w:fill="auto"/>
          </w:tcPr>
          <w:p w14:paraId="7F128CA9" w14:textId="77777777" w:rsidR="00512FC7" w:rsidRPr="00512FC7" w:rsidRDefault="00512FC7" w:rsidP="00533FE7">
            <w:r w:rsidRPr="00512FC7">
              <w:t>AllocQty</w:t>
            </w:r>
          </w:p>
        </w:tc>
      </w:tr>
      <w:tr w:rsidR="00512FC7" w:rsidRPr="00512FC7" w14:paraId="2BA449BF" w14:textId="77777777" w:rsidTr="00533FE7">
        <w:tc>
          <w:tcPr>
            <w:tcW w:w="828" w:type="dxa"/>
            <w:shd w:val="clear" w:color="auto" w:fill="auto"/>
          </w:tcPr>
          <w:p w14:paraId="13EECB17" w14:textId="77777777" w:rsidR="00512FC7" w:rsidRPr="00512FC7" w:rsidRDefault="00512FC7" w:rsidP="00533FE7">
            <w:bookmarkStart w:id="1322" w:name="fld_LegAllocAcctIDSource" w:colFirst="1" w:colLast="1"/>
            <w:bookmarkEnd w:id="1321"/>
            <w:r w:rsidRPr="00512FC7">
              <w:t>674</w:t>
            </w:r>
          </w:p>
        </w:tc>
        <w:tc>
          <w:tcPr>
            <w:tcW w:w="2069" w:type="dxa"/>
            <w:shd w:val="clear" w:color="auto" w:fill="auto"/>
          </w:tcPr>
          <w:p w14:paraId="4AF1EAC0" w14:textId="77777777" w:rsidR="00512FC7" w:rsidRPr="00512FC7" w:rsidRDefault="00512FC7" w:rsidP="00533FE7">
            <w:r w:rsidRPr="00512FC7">
              <w:t>LegAllocAcctIDSource</w:t>
            </w:r>
          </w:p>
        </w:tc>
        <w:tc>
          <w:tcPr>
            <w:tcW w:w="1083" w:type="dxa"/>
            <w:shd w:val="clear" w:color="auto" w:fill="auto"/>
          </w:tcPr>
          <w:p w14:paraId="3DC7A6D6" w14:textId="77777777" w:rsidR="00512FC7" w:rsidRPr="00512FC7" w:rsidRDefault="00512FC7" w:rsidP="00533FE7">
            <w:r w:rsidRPr="00512FC7">
              <w:t>String</w:t>
            </w:r>
          </w:p>
        </w:tc>
        <w:tc>
          <w:tcPr>
            <w:tcW w:w="4677" w:type="dxa"/>
            <w:shd w:val="clear" w:color="auto" w:fill="auto"/>
          </w:tcPr>
          <w:p w14:paraId="2F58267A" w14:textId="77777777" w:rsidR="00512FC7" w:rsidRPr="00512FC7" w:rsidRDefault="00512FC7" w:rsidP="00533FE7">
            <w:pPr>
              <w:jc w:val="left"/>
            </w:pPr>
            <w:r w:rsidRPr="00512FC7">
              <w:t>The source of the LegAllocAccount (671)</w:t>
            </w:r>
            <w:r>
              <w:br/>
            </w:r>
            <w:r w:rsidRPr="00512FC7">
              <w:t>See AllocAcctIDSource (661) for description and valid values.</w:t>
            </w:r>
          </w:p>
        </w:tc>
        <w:tc>
          <w:tcPr>
            <w:tcW w:w="4411" w:type="dxa"/>
            <w:shd w:val="clear" w:color="auto" w:fill="auto"/>
          </w:tcPr>
          <w:p w14:paraId="63C8DBC7" w14:textId="77777777" w:rsidR="00512FC7" w:rsidRPr="00512FC7" w:rsidRDefault="00512FC7" w:rsidP="00533FE7">
            <w:r w:rsidRPr="00512FC7">
              <w:t>AllocAcctIDSrc</w:t>
            </w:r>
          </w:p>
        </w:tc>
      </w:tr>
      <w:tr w:rsidR="00512FC7" w:rsidRPr="00512FC7" w14:paraId="7060CCAF" w14:textId="77777777" w:rsidTr="00533FE7">
        <w:tc>
          <w:tcPr>
            <w:tcW w:w="828" w:type="dxa"/>
            <w:shd w:val="clear" w:color="auto" w:fill="auto"/>
          </w:tcPr>
          <w:p w14:paraId="58ADDFCE" w14:textId="77777777" w:rsidR="00512FC7" w:rsidRPr="00512FC7" w:rsidRDefault="00512FC7" w:rsidP="00533FE7">
            <w:bookmarkStart w:id="1323" w:name="fld_LegSettlCurrency" w:colFirst="1" w:colLast="1"/>
            <w:bookmarkEnd w:id="1322"/>
            <w:r w:rsidRPr="00512FC7">
              <w:t>675</w:t>
            </w:r>
          </w:p>
        </w:tc>
        <w:tc>
          <w:tcPr>
            <w:tcW w:w="2069" w:type="dxa"/>
            <w:shd w:val="clear" w:color="auto" w:fill="auto"/>
          </w:tcPr>
          <w:p w14:paraId="216FBD40" w14:textId="77777777" w:rsidR="00512FC7" w:rsidRPr="00512FC7" w:rsidRDefault="00512FC7" w:rsidP="00533FE7">
            <w:r w:rsidRPr="00512FC7">
              <w:t>LegSettlCurrency</w:t>
            </w:r>
          </w:p>
        </w:tc>
        <w:tc>
          <w:tcPr>
            <w:tcW w:w="1083" w:type="dxa"/>
            <w:shd w:val="clear" w:color="auto" w:fill="auto"/>
          </w:tcPr>
          <w:p w14:paraId="56BC0ACD" w14:textId="77777777" w:rsidR="00512FC7" w:rsidRPr="00512FC7" w:rsidRDefault="00512FC7" w:rsidP="00533FE7">
            <w:r w:rsidRPr="00512FC7">
              <w:t>Currency</w:t>
            </w:r>
          </w:p>
        </w:tc>
        <w:tc>
          <w:tcPr>
            <w:tcW w:w="4677" w:type="dxa"/>
            <w:shd w:val="clear" w:color="auto" w:fill="auto"/>
          </w:tcPr>
          <w:p w14:paraId="06F7506A" w14:textId="77777777" w:rsidR="00512FC7" w:rsidRPr="00512FC7" w:rsidRDefault="00512FC7" w:rsidP="00533FE7">
            <w:pPr>
              <w:jc w:val="left"/>
            </w:pPr>
            <w:r w:rsidRPr="00512FC7">
              <w:t>Identifies settlement currency for the Leg.</w:t>
            </w:r>
            <w:r>
              <w:br/>
            </w:r>
            <w:r w:rsidRPr="00512FC7">
              <w:t>See SettlCurrency (20) for description and valid values</w:t>
            </w:r>
          </w:p>
        </w:tc>
        <w:tc>
          <w:tcPr>
            <w:tcW w:w="4411" w:type="dxa"/>
            <w:shd w:val="clear" w:color="auto" w:fill="auto"/>
          </w:tcPr>
          <w:p w14:paraId="58D4A23C" w14:textId="77777777" w:rsidR="00512FC7" w:rsidRPr="00512FC7" w:rsidRDefault="00512FC7" w:rsidP="00533FE7">
            <w:r w:rsidRPr="00512FC7">
              <w:t>SettlCcy</w:t>
            </w:r>
          </w:p>
        </w:tc>
      </w:tr>
      <w:tr w:rsidR="00512FC7" w:rsidRPr="00512FC7" w14:paraId="7A2BA04A" w14:textId="77777777" w:rsidTr="00533FE7">
        <w:tc>
          <w:tcPr>
            <w:tcW w:w="828" w:type="dxa"/>
            <w:shd w:val="clear" w:color="auto" w:fill="auto"/>
          </w:tcPr>
          <w:p w14:paraId="4C993D33" w14:textId="77777777" w:rsidR="00512FC7" w:rsidRPr="00512FC7" w:rsidRDefault="00512FC7" w:rsidP="00533FE7">
            <w:bookmarkStart w:id="1324" w:name="fld_LegBenchmarkCurveCurrency" w:colFirst="1" w:colLast="1"/>
            <w:bookmarkEnd w:id="1323"/>
            <w:r w:rsidRPr="00512FC7">
              <w:t>676</w:t>
            </w:r>
          </w:p>
        </w:tc>
        <w:tc>
          <w:tcPr>
            <w:tcW w:w="2069" w:type="dxa"/>
            <w:shd w:val="clear" w:color="auto" w:fill="auto"/>
          </w:tcPr>
          <w:p w14:paraId="2DCDAF76" w14:textId="77777777" w:rsidR="00512FC7" w:rsidRPr="00512FC7" w:rsidRDefault="00512FC7" w:rsidP="00533FE7">
            <w:r w:rsidRPr="00512FC7">
              <w:t>LegBenchmarkCurveCurrency</w:t>
            </w:r>
          </w:p>
        </w:tc>
        <w:tc>
          <w:tcPr>
            <w:tcW w:w="1083" w:type="dxa"/>
            <w:shd w:val="clear" w:color="auto" w:fill="auto"/>
          </w:tcPr>
          <w:p w14:paraId="46D104DA" w14:textId="77777777" w:rsidR="00512FC7" w:rsidRPr="00512FC7" w:rsidRDefault="00512FC7" w:rsidP="00533FE7">
            <w:r w:rsidRPr="00512FC7">
              <w:t>Currency</w:t>
            </w:r>
          </w:p>
        </w:tc>
        <w:tc>
          <w:tcPr>
            <w:tcW w:w="4677" w:type="dxa"/>
            <w:shd w:val="clear" w:color="auto" w:fill="auto"/>
          </w:tcPr>
          <w:p w14:paraId="5BB407DE" w14:textId="77777777" w:rsidR="00512FC7" w:rsidRPr="00512FC7" w:rsidRDefault="00512FC7" w:rsidP="00533FE7">
            <w:pPr>
              <w:jc w:val="left"/>
            </w:pPr>
            <w:r w:rsidRPr="00512FC7">
              <w:t>LegBenchmarkPrice (679) currency</w:t>
            </w:r>
            <w:r>
              <w:br/>
            </w:r>
            <w:r w:rsidRPr="00512FC7">
              <w:t>See BenchmarkCurveCurrency (220) for description and valid values.</w:t>
            </w:r>
          </w:p>
        </w:tc>
        <w:tc>
          <w:tcPr>
            <w:tcW w:w="4411" w:type="dxa"/>
            <w:shd w:val="clear" w:color="auto" w:fill="auto"/>
          </w:tcPr>
          <w:p w14:paraId="249EC656" w14:textId="77777777" w:rsidR="00512FC7" w:rsidRPr="00512FC7" w:rsidRDefault="00512FC7" w:rsidP="00533FE7">
            <w:r w:rsidRPr="00512FC7">
              <w:t>Ccy</w:t>
            </w:r>
          </w:p>
        </w:tc>
      </w:tr>
      <w:tr w:rsidR="00512FC7" w:rsidRPr="00512FC7" w14:paraId="7BFC7D08" w14:textId="77777777" w:rsidTr="00533FE7">
        <w:tc>
          <w:tcPr>
            <w:tcW w:w="828" w:type="dxa"/>
            <w:shd w:val="clear" w:color="auto" w:fill="auto"/>
          </w:tcPr>
          <w:p w14:paraId="76B128EC" w14:textId="77777777" w:rsidR="00512FC7" w:rsidRPr="00512FC7" w:rsidRDefault="00512FC7" w:rsidP="00533FE7">
            <w:bookmarkStart w:id="1325" w:name="fld_LegBenchmarkCurveName" w:colFirst="1" w:colLast="1"/>
            <w:bookmarkEnd w:id="1324"/>
            <w:r w:rsidRPr="00512FC7">
              <w:t>677</w:t>
            </w:r>
          </w:p>
        </w:tc>
        <w:tc>
          <w:tcPr>
            <w:tcW w:w="2069" w:type="dxa"/>
            <w:shd w:val="clear" w:color="auto" w:fill="auto"/>
          </w:tcPr>
          <w:p w14:paraId="057BD143" w14:textId="77777777" w:rsidR="00512FC7" w:rsidRPr="00512FC7" w:rsidRDefault="00512FC7" w:rsidP="00533FE7">
            <w:r w:rsidRPr="00512FC7">
              <w:t>LegBenchmarkCurveName</w:t>
            </w:r>
          </w:p>
        </w:tc>
        <w:tc>
          <w:tcPr>
            <w:tcW w:w="1083" w:type="dxa"/>
            <w:shd w:val="clear" w:color="auto" w:fill="auto"/>
          </w:tcPr>
          <w:p w14:paraId="7A179DA0" w14:textId="77777777" w:rsidR="00512FC7" w:rsidRPr="00512FC7" w:rsidRDefault="00512FC7" w:rsidP="00533FE7">
            <w:r w:rsidRPr="00512FC7">
              <w:t>String</w:t>
            </w:r>
          </w:p>
        </w:tc>
        <w:tc>
          <w:tcPr>
            <w:tcW w:w="4677" w:type="dxa"/>
            <w:shd w:val="clear" w:color="auto" w:fill="auto"/>
          </w:tcPr>
          <w:p w14:paraId="7706FC5B" w14:textId="77777777" w:rsidR="00512FC7" w:rsidRDefault="00512FC7" w:rsidP="00533FE7">
            <w:pPr>
              <w:jc w:val="left"/>
            </w:pPr>
            <w:r>
              <w:t>Name of the Leg Benchmark Curve.</w:t>
            </w:r>
            <w:r>
              <w:br/>
              <w:t>See BenchmarkCurveName (22) for description and valid values.</w:t>
            </w:r>
          </w:p>
          <w:p w14:paraId="620C2B5D" w14:textId="77777777" w:rsidR="00512FC7" w:rsidRPr="00512FC7" w:rsidRDefault="00512FC7" w:rsidP="00533FE7">
            <w:pPr>
              <w:jc w:val="left"/>
            </w:pPr>
            <w:r>
              <w:t>Valid values:</w:t>
            </w:r>
            <w:r>
              <w:br/>
            </w:r>
            <w:r>
              <w:tab/>
              <w:t>EONIA - EONIA</w:t>
            </w:r>
            <w:r>
              <w:br/>
            </w:r>
            <w:r>
              <w:tab/>
              <w:t>EUREPO - EUREPO</w:t>
            </w:r>
            <w:r>
              <w:br/>
            </w:r>
            <w:r>
              <w:tab/>
              <w:t>Euribor - Euribor</w:t>
            </w:r>
            <w:r>
              <w:br/>
            </w:r>
            <w:r>
              <w:tab/>
              <w:t>FutureSWAP - FutureSWAP</w:t>
            </w:r>
            <w:r>
              <w:br/>
            </w:r>
            <w:r>
              <w:tab/>
              <w:t>LIBID - LIBID</w:t>
            </w:r>
            <w:r>
              <w:br/>
            </w:r>
            <w:r>
              <w:tab/>
              <w:t>LIBOR - LIBOR (London Inter-Bank Offer)</w:t>
            </w:r>
            <w:r>
              <w:br/>
            </w:r>
            <w:r>
              <w:tab/>
              <w:t>MuniAAA - MuniAAA</w:t>
            </w:r>
            <w:r>
              <w:br/>
            </w:r>
            <w:r>
              <w:tab/>
              <w:t>OTHER - OTHER</w:t>
            </w:r>
            <w:r>
              <w:br/>
            </w:r>
            <w:r>
              <w:tab/>
              <w:t>Pfandbriefe - Pfandbriefe</w:t>
            </w:r>
            <w:r>
              <w:br/>
            </w:r>
            <w:r>
              <w:tab/>
              <w:t>SONIA - SONIA</w:t>
            </w:r>
            <w:r>
              <w:br/>
            </w:r>
            <w:r>
              <w:tab/>
              <w:t>SWAP - SWAP</w:t>
            </w:r>
            <w:r>
              <w:br/>
            </w:r>
            <w:r>
              <w:tab/>
              <w:t>Treasury - Treasury</w:t>
            </w:r>
          </w:p>
        </w:tc>
        <w:tc>
          <w:tcPr>
            <w:tcW w:w="4411" w:type="dxa"/>
            <w:shd w:val="clear" w:color="auto" w:fill="auto"/>
          </w:tcPr>
          <w:p w14:paraId="07E875D1" w14:textId="77777777" w:rsidR="00512FC7" w:rsidRPr="00512FC7" w:rsidRDefault="00512FC7" w:rsidP="00533FE7">
            <w:r w:rsidRPr="00512FC7">
              <w:t>Name</w:t>
            </w:r>
          </w:p>
        </w:tc>
      </w:tr>
      <w:tr w:rsidR="00512FC7" w:rsidRPr="00512FC7" w14:paraId="49B1DC5E" w14:textId="77777777" w:rsidTr="00533FE7">
        <w:tc>
          <w:tcPr>
            <w:tcW w:w="828" w:type="dxa"/>
            <w:shd w:val="clear" w:color="auto" w:fill="auto"/>
          </w:tcPr>
          <w:p w14:paraId="20559F42" w14:textId="77777777" w:rsidR="00512FC7" w:rsidRPr="00512FC7" w:rsidRDefault="00512FC7" w:rsidP="00533FE7">
            <w:bookmarkStart w:id="1326" w:name="fld_LegBenchmarkCurvePoint" w:colFirst="1" w:colLast="1"/>
            <w:bookmarkEnd w:id="1325"/>
            <w:r w:rsidRPr="00512FC7">
              <w:t>678</w:t>
            </w:r>
          </w:p>
        </w:tc>
        <w:tc>
          <w:tcPr>
            <w:tcW w:w="2069" w:type="dxa"/>
            <w:shd w:val="clear" w:color="auto" w:fill="auto"/>
          </w:tcPr>
          <w:p w14:paraId="0FCB6A7D" w14:textId="77777777" w:rsidR="00512FC7" w:rsidRPr="00512FC7" w:rsidRDefault="00512FC7" w:rsidP="00533FE7">
            <w:r w:rsidRPr="00512FC7">
              <w:t>LegBenchmarkCurvePoint</w:t>
            </w:r>
          </w:p>
        </w:tc>
        <w:tc>
          <w:tcPr>
            <w:tcW w:w="1083" w:type="dxa"/>
            <w:shd w:val="clear" w:color="auto" w:fill="auto"/>
          </w:tcPr>
          <w:p w14:paraId="09C10A24" w14:textId="77777777" w:rsidR="00512FC7" w:rsidRPr="00512FC7" w:rsidRDefault="00512FC7" w:rsidP="00533FE7">
            <w:r w:rsidRPr="00512FC7">
              <w:t>String</w:t>
            </w:r>
          </w:p>
        </w:tc>
        <w:tc>
          <w:tcPr>
            <w:tcW w:w="4677" w:type="dxa"/>
            <w:shd w:val="clear" w:color="auto" w:fill="auto"/>
          </w:tcPr>
          <w:p w14:paraId="4DAEBA8E" w14:textId="77777777" w:rsidR="00512FC7" w:rsidRPr="00512FC7" w:rsidRDefault="00512FC7" w:rsidP="00533FE7">
            <w:pPr>
              <w:jc w:val="left"/>
            </w:pPr>
            <w:r w:rsidRPr="00512FC7">
              <w:t>Identifies the point on the Leg Benchmark Curve.</w:t>
            </w:r>
            <w:r>
              <w:br/>
            </w:r>
            <w:r w:rsidRPr="00512FC7">
              <w:t>See BenchmarkCurvePoint (222) for description and valid values.</w:t>
            </w:r>
          </w:p>
        </w:tc>
        <w:tc>
          <w:tcPr>
            <w:tcW w:w="4411" w:type="dxa"/>
            <w:shd w:val="clear" w:color="auto" w:fill="auto"/>
          </w:tcPr>
          <w:p w14:paraId="4337AB42" w14:textId="77777777" w:rsidR="00512FC7" w:rsidRPr="00512FC7" w:rsidRDefault="00512FC7" w:rsidP="00533FE7">
            <w:r w:rsidRPr="00512FC7">
              <w:t>Point</w:t>
            </w:r>
          </w:p>
        </w:tc>
      </w:tr>
      <w:tr w:rsidR="00512FC7" w:rsidRPr="00512FC7" w14:paraId="43B6C79A" w14:textId="77777777" w:rsidTr="00533FE7">
        <w:tc>
          <w:tcPr>
            <w:tcW w:w="828" w:type="dxa"/>
            <w:shd w:val="clear" w:color="auto" w:fill="auto"/>
          </w:tcPr>
          <w:p w14:paraId="475FD060" w14:textId="77777777" w:rsidR="00512FC7" w:rsidRPr="00512FC7" w:rsidRDefault="00512FC7" w:rsidP="00533FE7">
            <w:bookmarkStart w:id="1327" w:name="fld_LegBenchmarkPrice" w:colFirst="1" w:colLast="1"/>
            <w:bookmarkEnd w:id="1326"/>
            <w:r w:rsidRPr="00512FC7">
              <w:t>679</w:t>
            </w:r>
          </w:p>
        </w:tc>
        <w:tc>
          <w:tcPr>
            <w:tcW w:w="2069" w:type="dxa"/>
            <w:shd w:val="clear" w:color="auto" w:fill="auto"/>
          </w:tcPr>
          <w:p w14:paraId="41C9BEA1" w14:textId="77777777" w:rsidR="00512FC7" w:rsidRPr="00512FC7" w:rsidRDefault="00512FC7" w:rsidP="00533FE7">
            <w:r w:rsidRPr="00512FC7">
              <w:t>LegBenchmarkPrice</w:t>
            </w:r>
          </w:p>
        </w:tc>
        <w:tc>
          <w:tcPr>
            <w:tcW w:w="1083" w:type="dxa"/>
            <w:shd w:val="clear" w:color="auto" w:fill="auto"/>
          </w:tcPr>
          <w:p w14:paraId="73A2F276" w14:textId="77777777" w:rsidR="00512FC7" w:rsidRPr="00512FC7" w:rsidRDefault="00512FC7" w:rsidP="00533FE7">
            <w:r w:rsidRPr="00512FC7">
              <w:t>Price</w:t>
            </w:r>
          </w:p>
        </w:tc>
        <w:tc>
          <w:tcPr>
            <w:tcW w:w="4677" w:type="dxa"/>
            <w:shd w:val="clear" w:color="auto" w:fill="auto"/>
          </w:tcPr>
          <w:p w14:paraId="4D3CA01D" w14:textId="77777777" w:rsidR="00512FC7" w:rsidRPr="00512FC7" w:rsidRDefault="00512FC7" w:rsidP="00533FE7">
            <w:pPr>
              <w:jc w:val="left"/>
            </w:pPr>
            <w:r w:rsidRPr="00512FC7">
              <w:t>Used to identify the price of the benchmark security.</w:t>
            </w:r>
            <w:r>
              <w:br/>
            </w:r>
            <w:r w:rsidRPr="00512FC7">
              <w:t>See BenchmarkPrice (662) for description and valid values.</w:t>
            </w:r>
          </w:p>
        </w:tc>
        <w:tc>
          <w:tcPr>
            <w:tcW w:w="4411" w:type="dxa"/>
            <w:shd w:val="clear" w:color="auto" w:fill="auto"/>
          </w:tcPr>
          <w:p w14:paraId="29D74D22" w14:textId="77777777" w:rsidR="00512FC7" w:rsidRPr="00512FC7" w:rsidRDefault="00512FC7" w:rsidP="00533FE7">
            <w:r w:rsidRPr="00512FC7">
              <w:t>Px</w:t>
            </w:r>
          </w:p>
        </w:tc>
      </w:tr>
      <w:tr w:rsidR="00512FC7" w:rsidRPr="00512FC7" w14:paraId="44BC46AA" w14:textId="77777777" w:rsidTr="00533FE7">
        <w:tc>
          <w:tcPr>
            <w:tcW w:w="828" w:type="dxa"/>
            <w:shd w:val="clear" w:color="auto" w:fill="auto"/>
          </w:tcPr>
          <w:p w14:paraId="561425E7" w14:textId="77777777" w:rsidR="00512FC7" w:rsidRPr="00512FC7" w:rsidRDefault="00512FC7" w:rsidP="00533FE7">
            <w:bookmarkStart w:id="1328" w:name="fld_LegBenchmarkPriceType" w:colFirst="1" w:colLast="1"/>
            <w:bookmarkEnd w:id="1327"/>
            <w:r w:rsidRPr="00512FC7">
              <w:t>680</w:t>
            </w:r>
          </w:p>
        </w:tc>
        <w:tc>
          <w:tcPr>
            <w:tcW w:w="2069" w:type="dxa"/>
            <w:shd w:val="clear" w:color="auto" w:fill="auto"/>
          </w:tcPr>
          <w:p w14:paraId="5DFEE948" w14:textId="77777777" w:rsidR="00512FC7" w:rsidRPr="00512FC7" w:rsidRDefault="00512FC7" w:rsidP="00533FE7">
            <w:r w:rsidRPr="00512FC7">
              <w:t>LegBenchmarkPriceType</w:t>
            </w:r>
          </w:p>
        </w:tc>
        <w:tc>
          <w:tcPr>
            <w:tcW w:w="1083" w:type="dxa"/>
            <w:shd w:val="clear" w:color="auto" w:fill="auto"/>
          </w:tcPr>
          <w:p w14:paraId="17484B3F" w14:textId="77777777" w:rsidR="00512FC7" w:rsidRPr="00512FC7" w:rsidRDefault="00512FC7" w:rsidP="00533FE7">
            <w:r w:rsidRPr="00512FC7">
              <w:t>int</w:t>
            </w:r>
          </w:p>
        </w:tc>
        <w:tc>
          <w:tcPr>
            <w:tcW w:w="4677" w:type="dxa"/>
            <w:shd w:val="clear" w:color="auto" w:fill="auto"/>
          </w:tcPr>
          <w:p w14:paraId="4B7B6C6E" w14:textId="77777777" w:rsidR="00512FC7" w:rsidRPr="00512FC7" w:rsidRDefault="00512FC7" w:rsidP="00533FE7">
            <w:pPr>
              <w:jc w:val="left"/>
            </w:pPr>
            <w:r w:rsidRPr="00512FC7">
              <w:t>The price type of the LegBenchmarkPrice.</w:t>
            </w:r>
            <w:r>
              <w:br/>
            </w:r>
            <w:r w:rsidRPr="00512FC7">
              <w:t xml:space="preserve">See BenchmarkPriceType (663) for description and </w:t>
            </w:r>
            <w:r w:rsidRPr="00512FC7">
              <w:lastRenderedPageBreak/>
              <w:t>valid values.</w:t>
            </w:r>
          </w:p>
        </w:tc>
        <w:tc>
          <w:tcPr>
            <w:tcW w:w="4411" w:type="dxa"/>
            <w:shd w:val="clear" w:color="auto" w:fill="auto"/>
          </w:tcPr>
          <w:p w14:paraId="58FB88CF" w14:textId="77777777" w:rsidR="00512FC7" w:rsidRPr="00512FC7" w:rsidRDefault="00512FC7" w:rsidP="00533FE7">
            <w:r w:rsidRPr="00512FC7">
              <w:lastRenderedPageBreak/>
              <w:t>PxTyp</w:t>
            </w:r>
          </w:p>
        </w:tc>
      </w:tr>
      <w:tr w:rsidR="00512FC7" w:rsidRPr="00512FC7" w14:paraId="54B85773" w14:textId="77777777" w:rsidTr="00533FE7">
        <w:tc>
          <w:tcPr>
            <w:tcW w:w="828" w:type="dxa"/>
            <w:shd w:val="clear" w:color="auto" w:fill="auto"/>
          </w:tcPr>
          <w:p w14:paraId="05EFBCF5" w14:textId="77777777" w:rsidR="00512FC7" w:rsidRPr="00512FC7" w:rsidRDefault="00512FC7" w:rsidP="00533FE7">
            <w:bookmarkStart w:id="1329" w:name="fld_LegBidPx" w:colFirst="1" w:colLast="1"/>
            <w:bookmarkEnd w:id="1328"/>
            <w:r w:rsidRPr="00512FC7">
              <w:lastRenderedPageBreak/>
              <w:t>681</w:t>
            </w:r>
          </w:p>
        </w:tc>
        <w:tc>
          <w:tcPr>
            <w:tcW w:w="2069" w:type="dxa"/>
            <w:shd w:val="clear" w:color="auto" w:fill="auto"/>
          </w:tcPr>
          <w:p w14:paraId="5930A445" w14:textId="77777777" w:rsidR="00512FC7" w:rsidRPr="00512FC7" w:rsidRDefault="00512FC7" w:rsidP="00533FE7">
            <w:r w:rsidRPr="00512FC7">
              <w:t>LegBidPx</w:t>
            </w:r>
          </w:p>
        </w:tc>
        <w:tc>
          <w:tcPr>
            <w:tcW w:w="1083" w:type="dxa"/>
            <w:shd w:val="clear" w:color="auto" w:fill="auto"/>
          </w:tcPr>
          <w:p w14:paraId="3A1ADDC8" w14:textId="77777777" w:rsidR="00512FC7" w:rsidRPr="00512FC7" w:rsidRDefault="00512FC7" w:rsidP="00533FE7">
            <w:r w:rsidRPr="00512FC7">
              <w:t>Price</w:t>
            </w:r>
          </w:p>
        </w:tc>
        <w:tc>
          <w:tcPr>
            <w:tcW w:w="4677" w:type="dxa"/>
            <w:shd w:val="clear" w:color="auto" w:fill="auto"/>
          </w:tcPr>
          <w:p w14:paraId="33BB1F05" w14:textId="77777777" w:rsidR="00512FC7" w:rsidRPr="00512FC7" w:rsidRDefault="00512FC7" w:rsidP="00533FE7">
            <w:pPr>
              <w:jc w:val="left"/>
            </w:pPr>
            <w:r w:rsidRPr="00512FC7">
              <w:t>Bid price of this leg.</w:t>
            </w:r>
            <w:r>
              <w:br/>
            </w:r>
            <w:r w:rsidRPr="00512FC7">
              <w:t>See BidPx (32) for description and valid values.</w:t>
            </w:r>
          </w:p>
        </w:tc>
        <w:tc>
          <w:tcPr>
            <w:tcW w:w="4411" w:type="dxa"/>
            <w:shd w:val="clear" w:color="auto" w:fill="auto"/>
          </w:tcPr>
          <w:p w14:paraId="2CA1C2BB" w14:textId="77777777" w:rsidR="00512FC7" w:rsidRPr="00512FC7" w:rsidRDefault="00512FC7" w:rsidP="00533FE7">
            <w:r w:rsidRPr="00512FC7">
              <w:t>BidPx</w:t>
            </w:r>
          </w:p>
        </w:tc>
      </w:tr>
      <w:tr w:rsidR="00512FC7" w:rsidRPr="00512FC7" w14:paraId="383A3A86" w14:textId="77777777" w:rsidTr="00533FE7">
        <w:tc>
          <w:tcPr>
            <w:tcW w:w="828" w:type="dxa"/>
            <w:shd w:val="clear" w:color="auto" w:fill="auto"/>
          </w:tcPr>
          <w:p w14:paraId="3EFFB69C" w14:textId="77777777" w:rsidR="00512FC7" w:rsidRPr="00512FC7" w:rsidRDefault="00512FC7" w:rsidP="00533FE7">
            <w:bookmarkStart w:id="1330" w:name="fld_LegIOIQty" w:colFirst="1" w:colLast="1"/>
            <w:bookmarkEnd w:id="1329"/>
            <w:r w:rsidRPr="00512FC7">
              <w:t>682</w:t>
            </w:r>
          </w:p>
        </w:tc>
        <w:tc>
          <w:tcPr>
            <w:tcW w:w="2069" w:type="dxa"/>
            <w:shd w:val="clear" w:color="auto" w:fill="auto"/>
          </w:tcPr>
          <w:p w14:paraId="730D64B9" w14:textId="77777777" w:rsidR="00512FC7" w:rsidRPr="00512FC7" w:rsidRDefault="00512FC7" w:rsidP="00533FE7">
            <w:r w:rsidRPr="00512FC7">
              <w:t>LegIOIQty</w:t>
            </w:r>
          </w:p>
        </w:tc>
        <w:tc>
          <w:tcPr>
            <w:tcW w:w="1083" w:type="dxa"/>
            <w:shd w:val="clear" w:color="auto" w:fill="auto"/>
          </w:tcPr>
          <w:p w14:paraId="63DDF62E" w14:textId="77777777" w:rsidR="00512FC7" w:rsidRPr="00512FC7" w:rsidRDefault="00512FC7" w:rsidP="00533FE7">
            <w:r w:rsidRPr="00512FC7">
              <w:t>String</w:t>
            </w:r>
          </w:p>
        </w:tc>
        <w:tc>
          <w:tcPr>
            <w:tcW w:w="4677" w:type="dxa"/>
            <w:shd w:val="clear" w:color="auto" w:fill="auto"/>
          </w:tcPr>
          <w:p w14:paraId="553A2EFB" w14:textId="77777777" w:rsidR="00512FC7" w:rsidRDefault="00512FC7" w:rsidP="00533FE7">
            <w:pPr>
              <w:jc w:val="left"/>
            </w:pPr>
            <w:r>
              <w:t>Leg-specific IOI quantity.</w:t>
            </w:r>
            <w:r>
              <w:br/>
              <w:t>See IOIQty (27) for description and valid values</w:t>
            </w:r>
          </w:p>
          <w:p w14:paraId="34293F15" w14:textId="44837A18" w:rsidR="00512FC7" w:rsidRDefault="00512FC7" w:rsidP="00533FE7">
            <w:pPr>
              <w:jc w:val="left"/>
              <w:rPr>
                <w:ins w:id="1331" w:author="Administrator" w:date="2011-08-18T10:26:00Z"/>
              </w:rPr>
            </w:pPr>
            <w:r>
              <w:t>Valid values:</w:t>
            </w:r>
            <w:r>
              <w:br/>
            </w:r>
            <w:r>
              <w:tab/>
            </w:r>
            <w:del w:id="1332" w:author="Administrator" w:date="2011-08-18T10:26:00Z">
              <w:r w:rsidR="00DE5358">
                <w:delText>0 - 1000000000</w:delText>
              </w:r>
              <w:r w:rsidR="00DE5358">
                <w:br/>
              </w:r>
              <w:r w:rsidR="00DE5358">
                <w:tab/>
              </w:r>
            </w:del>
            <w:r>
              <w:t>S - Small</w:t>
            </w:r>
            <w:r>
              <w:br/>
            </w:r>
            <w:r>
              <w:tab/>
              <w:t>M - Medium</w:t>
            </w:r>
            <w:r>
              <w:br/>
            </w:r>
            <w:r>
              <w:tab/>
              <w:t>L - Large</w:t>
            </w:r>
            <w:r>
              <w:br/>
            </w:r>
            <w:r>
              <w:tab/>
              <w:t>U - Undisclosed Quantity</w:t>
            </w:r>
          </w:p>
          <w:p w14:paraId="2D65D1AF" w14:textId="77777777" w:rsidR="00512FC7" w:rsidRDefault="00512FC7" w:rsidP="00533FE7">
            <w:pPr>
              <w:jc w:val="left"/>
              <w:rPr>
                <w:ins w:id="1333" w:author="Administrator" w:date="2011-08-18T10:26:00Z"/>
              </w:rPr>
            </w:pPr>
          </w:p>
          <w:p w14:paraId="362A043C" w14:textId="77777777" w:rsidR="00512FC7" w:rsidRPr="00512FC7" w:rsidRDefault="00512FC7" w:rsidP="00533FE7">
            <w:pPr>
              <w:jc w:val="left"/>
            </w:pPr>
            <w:ins w:id="1334" w:author="Administrator" w:date="2011-08-18T10:26:00Z">
              <w:r>
                <w:t>or any value conforming to the data type Qty</w:t>
              </w:r>
            </w:ins>
          </w:p>
        </w:tc>
        <w:tc>
          <w:tcPr>
            <w:tcW w:w="4411" w:type="dxa"/>
            <w:shd w:val="clear" w:color="auto" w:fill="auto"/>
          </w:tcPr>
          <w:p w14:paraId="04F14D97" w14:textId="77777777" w:rsidR="00512FC7" w:rsidRPr="00512FC7" w:rsidRDefault="00512FC7" w:rsidP="00533FE7">
            <w:r w:rsidRPr="00512FC7">
              <w:t>IOIQty</w:t>
            </w:r>
          </w:p>
        </w:tc>
      </w:tr>
      <w:tr w:rsidR="00512FC7" w:rsidRPr="00512FC7" w14:paraId="442A3EC7" w14:textId="77777777" w:rsidTr="00533FE7">
        <w:tc>
          <w:tcPr>
            <w:tcW w:w="828" w:type="dxa"/>
            <w:shd w:val="clear" w:color="auto" w:fill="auto"/>
          </w:tcPr>
          <w:p w14:paraId="2CE40803" w14:textId="77777777" w:rsidR="00512FC7" w:rsidRPr="00512FC7" w:rsidRDefault="00512FC7" w:rsidP="00533FE7">
            <w:bookmarkStart w:id="1335" w:name="fld_NoLegStipulations" w:colFirst="1" w:colLast="1"/>
            <w:bookmarkEnd w:id="1330"/>
            <w:r w:rsidRPr="00512FC7">
              <w:t>683</w:t>
            </w:r>
          </w:p>
        </w:tc>
        <w:tc>
          <w:tcPr>
            <w:tcW w:w="2069" w:type="dxa"/>
            <w:shd w:val="clear" w:color="auto" w:fill="auto"/>
          </w:tcPr>
          <w:p w14:paraId="4314330E" w14:textId="77777777" w:rsidR="00512FC7" w:rsidRPr="00512FC7" w:rsidRDefault="00512FC7" w:rsidP="00533FE7">
            <w:r w:rsidRPr="00512FC7">
              <w:t>NoLegStipulations</w:t>
            </w:r>
          </w:p>
        </w:tc>
        <w:tc>
          <w:tcPr>
            <w:tcW w:w="1083" w:type="dxa"/>
            <w:shd w:val="clear" w:color="auto" w:fill="auto"/>
          </w:tcPr>
          <w:p w14:paraId="78F7835D" w14:textId="77777777" w:rsidR="00512FC7" w:rsidRPr="00512FC7" w:rsidRDefault="00512FC7" w:rsidP="00533FE7">
            <w:r w:rsidRPr="00512FC7">
              <w:t>NumInGroup</w:t>
            </w:r>
          </w:p>
        </w:tc>
        <w:tc>
          <w:tcPr>
            <w:tcW w:w="4677" w:type="dxa"/>
            <w:shd w:val="clear" w:color="auto" w:fill="auto"/>
          </w:tcPr>
          <w:p w14:paraId="4A777A79" w14:textId="77777777" w:rsidR="00512FC7" w:rsidRPr="00512FC7" w:rsidRDefault="00512FC7" w:rsidP="00533FE7">
            <w:pPr>
              <w:jc w:val="left"/>
            </w:pPr>
            <w:r w:rsidRPr="00512FC7">
              <w:t>Number of leg stipulation entries</w:t>
            </w:r>
          </w:p>
        </w:tc>
        <w:tc>
          <w:tcPr>
            <w:tcW w:w="4411" w:type="dxa"/>
            <w:shd w:val="clear" w:color="auto" w:fill="auto"/>
          </w:tcPr>
          <w:p w14:paraId="64A25F2D" w14:textId="77777777" w:rsidR="00512FC7" w:rsidRPr="00512FC7" w:rsidRDefault="00512FC7" w:rsidP="00533FE7"/>
        </w:tc>
      </w:tr>
      <w:tr w:rsidR="00512FC7" w:rsidRPr="00512FC7" w14:paraId="4977394D" w14:textId="77777777" w:rsidTr="00533FE7">
        <w:tc>
          <w:tcPr>
            <w:tcW w:w="828" w:type="dxa"/>
            <w:shd w:val="clear" w:color="auto" w:fill="auto"/>
          </w:tcPr>
          <w:p w14:paraId="23B734AE" w14:textId="77777777" w:rsidR="00512FC7" w:rsidRPr="00512FC7" w:rsidRDefault="00512FC7" w:rsidP="00533FE7">
            <w:bookmarkStart w:id="1336" w:name="fld_LegOfferPx" w:colFirst="1" w:colLast="1"/>
            <w:bookmarkEnd w:id="1335"/>
            <w:r w:rsidRPr="00512FC7">
              <w:t>684</w:t>
            </w:r>
          </w:p>
        </w:tc>
        <w:tc>
          <w:tcPr>
            <w:tcW w:w="2069" w:type="dxa"/>
            <w:shd w:val="clear" w:color="auto" w:fill="auto"/>
          </w:tcPr>
          <w:p w14:paraId="466CCFA0" w14:textId="77777777" w:rsidR="00512FC7" w:rsidRPr="00512FC7" w:rsidRDefault="00512FC7" w:rsidP="00533FE7">
            <w:r w:rsidRPr="00512FC7">
              <w:t>LegOfferPx</w:t>
            </w:r>
          </w:p>
        </w:tc>
        <w:tc>
          <w:tcPr>
            <w:tcW w:w="1083" w:type="dxa"/>
            <w:shd w:val="clear" w:color="auto" w:fill="auto"/>
          </w:tcPr>
          <w:p w14:paraId="576613DA" w14:textId="77777777" w:rsidR="00512FC7" w:rsidRPr="00512FC7" w:rsidRDefault="00512FC7" w:rsidP="00533FE7">
            <w:r w:rsidRPr="00512FC7">
              <w:t>Price</w:t>
            </w:r>
          </w:p>
        </w:tc>
        <w:tc>
          <w:tcPr>
            <w:tcW w:w="4677" w:type="dxa"/>
            <w:shd w:val="clear" w:color="auto" w:fill="auto"/>
          </w:tcPr>
          <w:p w14:paraId="02146D2A" w14:textId="77777777" w:rsidR="00512FC7" w:rsidRPr="00512FC7" w:rsidRDefault="00512FC7" w:rsidP="00533FE7">
            <w:pPr>
              <w:jc w:val="left"/>
            </w:pPr>
            <w:r w:rsidRPr="00512FC7">
              <w:t>Offer price of this leg.</w:t>
            </w:r>
            <w:r>
              <w:br/>
            </w:r>
            <w:r w:rsidRPr="00512FC7">
              <w:t>See OfferPx (133) for description and valid values</w:t>
            </w:r>
          </w:p>
        </w:tc>
        <w:tc>
          <w:tcPr>
            <w:tcW w:w="4411" w:type="dxa"/>
            <w:shd w:val="clear" w:color="auto" w:fill="auto"/>
          </w:tcPr>
          <w:p w14:paraId="64AC8500" w14:textId="77777777" w:rsidR="00512FC7" w:rsidRPr="00512FC7" w:rsidRDefault="00512FC7" w:rsidP="00533FE7">
            <w:r w:rsidRPr="00512FC7">
              <w:t>OfrPx</w:t>
            </w:r>
          </w:p>
        </w:tc>
      </w:tr>
      <w:tr w:rsidR="00512FC7" w:rsidRPr="00512FC7" w14:paraId="618B519B" w14:textId="77777777" w:rsidTr="00533FE7">
        <w:tc>
          <w:tcPr>
            <w:tcW w:w="828" w:type="dxa"/>
            <w:shd w:val="clear" w:color="auto" w:fill="auto"/>
          </w:tcPr>
          <w:p w14:paraId="7DDE29D1" w14:textId="77777777" w:rsidR="00512FC7" w:rsidRPr="00512FC7" w:rsidRDefault="00512FC7" w:rsidP="00533FE7">
            <w:bookmarkStart w:id="1337" w:name="fld_LegOrderQty" w:colFirst="1" w:colLast="1"/>
            <w:bookmarkEnd w:id="1336"/>
            <w:r w:rsidRPr="00512FC7">
              <w:t>685</w:t>
            </w:r>
          </w:p>
        </w:tc>
        <w:tc>
          <w:tcPr>
            <w:tcW w:w="2069" w:type="dxa"/>
            <w:shd w:val="clear" w:color="auto" w:fill="auto"/>
          </w:tcPr>
          <w:p w14:paraId="4EF737E0" w14:textId="77777777" w:rsidR="00512FC7" w:rsidRPr="00512FC7" w:rsidRDefault="00512FC7" w:rsidP="00533FE7">
            <w:r w:rsidRPr="00512FC7">
              <w:t>LegOrderQty</w:t>
            </w:r>
          </w:p>
        </w:tc>
        <w:tc>
          <w:tcPr>
            <w:tcW w:w="1083" w:type="dxa"/>
            <w:shd w:val="clear" w:color="auto" w:fill="auto"/>
          </w:tcPr>
          <w:p w14:paraId="7D277D70" w14:textId="77777777" w:rsidR="00512FC7" w:rsidRPr="00512FC7" w:rsidRDefault="00512FC7" w:rsidP="00533FE7">
            <w:r w:rsidRPr="00512FC7">
              <w:t>Qty</w:t>
            </w:r>
          </w:p>
        </w:tc>
        <w:tc>
          <w:tcPr>
            <w:tcW w:w="4677" w:type="dxa"/>
            <w:shd w:val="clear" w:color="auto" w:fill="auto"/>
          </w:tcPr>
          <w:p w14:paraId="6F04358F" w14:textId="77777777" w:rsidR="00512FC7" w:rsidRPr="00512FC7" w:rsidRDefault="00512FC7" w:rsidP="00533FE7">
            <w:pPr>
              <w:jc w:val="left"/>
            </w:pPr>
            <w:r w:rsidRPr="00512FC7">
              <w:t>Quantity ordered of this leg.</w:t>
            </w:r>
            <w:r>
              <w:br/>
            </w:r>
            <w:r w:rsidRPr="00512FC7">
              <w:t>See OrderQty (38) for description and valid values</w:t>
            </w:r>
          </w:p>
        </w:tc>
        <w:tc>
          <w:tcPr>
            <w:tcW w:w="4411" w:type="dxa"/>
            <w:shd w:val="clear" w:color="auto" w:fill="auto"/>
          </w:tcPr>
          <w:p w14:paraId="0F87A32B" w14:textId="77777777" w:rsidR="00512FC7" w:rsidRPr="00512FC7" w:rsidRDefault="00512FC7" w:rsidP="00533FE7">
            <w:r w:rsidRPr="00512FC7">
              <w:t>OrdQty</w:t>
            </w:r>
          </w:p>
        </w:tc>
      </w:tr>
      <w:tr w:rsidR="00512FC7" w:rsidRPr="00512FC7" w14:paraId="5CB7E139" w14:textId="77777777" w:rsidTr="00533FE7">
        <w:tc>
          <w:tcPr>
            <w:tcW w:w="828" w:type="dxa"/>
            <w:shd w:val="clear" w:color="auto" w:fill="auto"/>
          </w:tcPr>
          <w:p w14:paraId="38C68EDC" w14:textId="77777777" w:rsidR="00512FC7" w:rsidRPr="00512FC7" w:rsidRDefault="00512FC7" w:rsidP="00533FE7">
            <w:bookmarkStart w:id="1338" w:name="fld_LegPriceType" w:colFirst="1" w:colLast="1"/>
            <w:bookmarkEnd w:id="1337"/>
            <w:r w:rsidRPr="00512FC7">
              <w:t>686</w:t>
            </w:r>
          </w:p>
        </w:tc>
        <w:tc>
          <w:tcPr>
            <w:tcW w:w="2069" w:type="dxa"/>
            <w:shd w:val="clear" w:color="auto" w:fill="auto"/>
          </w:tcPr>
          <w:p w14:paraId="346368D0" w14:textId="77777777" w:rsidR="00512FC7" w:rsidRPr="00512FC7" w:rsidRDefault="00512FC7" w:rsidP="00533FE7">
            <w:r w:rsidRPr="00512FC7">
              <w:t>LegPriceType</w:t>
            </w:r>
          </w:p>
        </w:tc>
        <w:tc>
          <w:tcPr>
            <w:tcW w:w="1083" w:type="dxa"/>
            <w:shd w:val="clear" w:color="auto" w:fill="auto"/>
          </w:tcPr>
          <w:p w14:paraId="64B8B3B3" w14:textId="77777777" w:rsidR="00512FC7" w:rsidRPr="00512FC7" w:rsidRDefault="00512FC7" w:rsidP="00533FE7">
            <w:r w:rsidRPr="00512FC7">
              <w:t>int</w:t>
            </w:r>
          </w:p>
        </w:tc>
        <w:tc>
          <w:tcPr>
            <w:tcW w:w="4677" w:type="dxa"/>
            <w:shd w:val="clear" w:color="auto" w:fill="auto"/>
          </w:tcPr>
          <w:p w14:paraId="1CD2C673" w14:textId="77777777" w:rsidR="00512FC7" w:rsidRDefault="00512FC7" w:rsidP="00533FE7">
            <w:pPr>
              <w:jc w:val="left"/>
            </w:pPr>
            <w:r>
              <w:t>The price type of the LegBidPx (681) and/or LegOfferPx (684).</w:t>
            </w:r>
            <w:r>
              <w:br/>
              <w:t>See PriceType (423) for description and valid values</w:t>
            </w:r>
          </w:p>
          <w:p w14:paraId="5D13FD3F" w14:textId="77777777" w:rsidR="00512FC7" w:rsidRPr="00512FC7" w:rsidRDefault="00512FC7" w:rsidP="00533FE7">
            <w:pPr>
              <w:jc w:val="left"/>
            </w:pPr>
            <w:r>
              <w:t>Valid values:</w:t>
            </w:r>
            <w:r>
              <w:br/>
            </w:r>
            <w:r>
              <w:tab/>
              <w:t>1 - Percentage (i.e. percent of par) (often called "dollar price" for fixed income)</w:t>
            </w:r>
            <w:r>
              <w:br/>
            </w:r>
            <w:r>
              <w:tab/>
              <w:t>2 - Per unit (i.e. per share or contract)</w:t>
            </w:r>
            <w:r>
              <w:br/>
            </w:r>
            <w:r>
              <w:tab/>
              <w:t>3 - Fixed amount (absolute value)</w:t>
            </w:r>
            <w:r>
              <w:br/>
            </w:r>
            <w:r>
              <w:tab/>
              <w:t>4 - Discount - percentage points below par</w:t>
            </w:r>
            <w:r>
              <w:br/>
            </w:r>
            <w:r>
              <w:tab/>
              <w:t>5 - Premium - percentage points over par</w:t>
            </w:r>
            <w:r>
              <w:br/>
            </w:r>
            <w:r>
              <w:tab/>
              <w:t>6 - Spread (basis points spread)</w:t>
            </w:r>
            <w:r>
              <w:br/>
            </w:r>
            <w:r>
              <w:tab/>
              <w:t>7 - TED Price</w:t>
            </w:r>
            <w:r>
              <w:br/>
            </w:r>
            <w:r>
              <w:tab/>
              <w:t>8 - TED Yield</w:t>
            </w:r>
            <w:r>
              <w:br/>
            </w:r>
            <w:r>
              <w:tab/>
              <w:t>9 - Yield</w:t>
            </w:r>
            <w:r>
              <w:br/>
            </w:r>
            <w:r>
              <w:lastRenderedPageBreak/>
              <w:tab/>
              <w:t>10 - Fixed cabinet trade price (primarily for listed futures and options)</w:t>
            </w:r>
            <w:r>
              <w:br/>
            </w:r>
            <w:r>
              <w:tab/>
              <w:t>11 - Variable cabinet trade price (primarily for listed futures and options)</w:t>
            </w:r>
            <w:r>
              <w:br/>
            </w:r>
            <w:r>
              <w:tab/>
              <w:t>13 - Product ticks in halfs</w:t>
            </w:r>
            <w:r>
              <w:br/>
            </w:r>
            <w:r>
              <w:tab/>
              <w:t>14 - Product ticks in fourths</w:t>
            </w:r>
            <w:r>
              <w:br/>
            </w:r>
            <w:r>
              <w:tab/>
              <w:t>15 - Product ticks in eights</w:t>
            </w:r>
            <w:r>
              <w:br/>
            </w:r>
            <w:r>
              <w:tab/>
              <w:t>16 - Product ticks in sixteenths</w:t>
            </w:r>
            <w:r>
              <w:br/>
            </w:r>
            <w:r>
              <w:tab/>
              <w:t>17 - Product ticks in thirty-seconds</w:t>
            </w:r>
            <w:r>
              <w:br/>
            </w:r>
            <w:r>
              <w:tab/>
              <w:t>18 - Product ticks in sixty-forths</w:t>
            </w:r>
            <w:r>
              <w:br/>
            </w:r>
            <w:r>
              <w:tab/>
              <w:t>19 - Product ticks in one-twenty-eights</w:t>
            </w:r>
          </w:p>
        </w:tc>
        <w:tc>
          <w:tcPr>
            <w:tcW w:w="4411" w:type="dxa"/>
            <w:shd w:val="clear" w:color="auto" w:fill="auto"/>
          </w:tcPr>
          <w:p w14:paraId="62E74110" w14:textId="77777777" w:rsidR="00512FC7" w:rsidRPr="00512FC7" w:rsidRDefault="00512FC7" w:rsidP="00533FE7">
            <w:r w:rsidRPr="00512FC7">
              <w:lastRenderedPageBreak/>
              <w:t>PxTyp</w:t>
            </w:r>
          </w:p>
        </w:tc>
      </w:tr>
      <w:tr w:rsidR="00512FC7" w:rsidRPr="00512FC7" w14:paraId="27C40E0E" w14:textId="77777777" w:rsidTr="00533FE7">
        <w:tc>
          <w:tcPr>
            <w:tcW w:w="828" w:type="dxa"/>
            <w:shd w:val="clear" w:color="auto" w:fill="auto"/>
          </w:tcPr>
          <w:p w14:paraId="15481C74" w14:textId="77777777" w:rsidR="00512FC7" w:rsidRPr="00512FC7" w:rsidRDefault="00512FC7" w:rsidP="00533FE7">
            <w:bookmarkStart w:id="1339" w:name="fld_LegQty" w:colFirst="1" w:colLast="1"/>
            <w:bookmarkEnd w:id="1338"/>
            <w:r w:rsidRPr="00512FC7">
              <w:lastRenderedPageBreak/>
              <w:t>687</w:t>
            </w:r>
          </w:p>
        </w:tc>
        <w:tc>
          <w:tcPr>
            <w:tcW w:w="2069" w:type="dxa"/>
            <w:shd w:val="clear" w:color="auto" w:fill="auto"/>
          </w:tcPr>
          <w:p w14:paraId="0A785254" w14:textId="77777777" w:rsidR="00512FC7" w:rsidRPr="00512FC7" w:rsidRDefault="00512FC7" w:rsidP="00533FE7">
            <w:r w:rsidRPr="00512FC7">
              <w:t>LegQty</w:t>
            </w:r>
          </w:p>
        </w:tc>
        <w:tc>
          <w:tcPr>
            <w:tcW w:w="1083" w:type="dxa"/>
            <w:shd w:val="clear" w:color="auto" w:fill="auto"/>
          </w:tcPr>
          <w:p w14:paraId="44FB1F3B" w14:textId="77777777" w:rsidR="00512FC7" w:rsidRPr="00512FC7" w:rsidRDefault="00512FC7" w:rsidP="00533FE7">
            <w:r w:rsidRPr="00512FC7">
              <w:t>Qty</w:t>
            </w:r>
          </w:p>
        </w:tc>
        <w:tc>
          <w:tcPr>
            <w:tcW w:w="4677" w:type="dxa"/>
            <w:shd w:val="clear" w:color="auto" w:fill="auto"/>
          </w:tcPr>
          <w:p w14:paraId="70E9F58B" w14:textId="77777777" w:rsidR="00512FC7" w:rsidRPr="00512FC7" w:rsidRDefault="00512FC7" w:rsidP="00533FE7">
            <w:pPr>
              <w:jc w:val="left"/>
            </w:pPr>
            <w:r w:rsidRPr="00512FC7">
              <w:t xml:space="preserve">Deprecated in </w:t>
            </w:r>
            <w:ins w:id="1340" w:author="Administrator" w:date="2011-08-18T10:26:00Z">
              <w:r w:rsidRPr="00512FC7">
                <w:t>FIX.</w:t>
              </w:r>
            </w:ins>
            <w:r w:rsidRPr="00512FC7">
              <w:t>5.0SP1 Quantity of this leg, e.g. in Quote dialog.</w:t>
            </w:r>
            <w:r>
              <w:br/>
            </w:r>
            <w:r w:rsidRPr="00512FC7">
              <w:t>See Quantity (53) for description and valid values</w:t>
            </w:r>
          </w:p>
        </w:tc>
        <w:tc>
          <w:tcPr>
            <w:tcW w:w="4411" w:type="dxa"/>
            <w:shd w:val="clear" w:color="auto" w:fill="auto"/>
          </w:tcPr>
          <w:p w14:paraId="5A7DD0E7" w14:textId="77777777" w:rsidR="00512FC7" w:rsidRPr="00512FC7" w:rsidRDefault="00512FC7" w:rsidP="00533FE7">
            <w:r w:rsidRPr="00512FC7">
              <w:t>Qty</w:t>
            </w:r>
          </w:p>
        </w:tc>
      </w:tr>
      <w:tr w:rsidR="00512FC7" w:rsidRPr="00512FC7" w14:paraId="2F8E6BF0" w14:textId="77777777" w:rsidTr="00533FE7">
        <w:tc>
          <w:tcPr>
            <w:tcW w:w="828" w:type="dxa"/>
            <w:shd w:val="clear" w:color="auto" w:fill="auto"/>
          </w:tcPr>
          <w:p w14:paraId="275BE449" w14:textId="77777777" w:rsidR="00512FC7" w:rsidRPr="00512FC7" w:rsidRDefault="00512FC7" w:rsidP="00533FE7">
            <w:bookmarkStart w:id="1341" w:name="fld_LegStipulationType" w:colFirst="1" w:colLast="1"/>
            <w:bookmarkEnd w:id="1339"/>
            <w:r w:rsidRPr="00512FC7">
              <w:t>688</w:t>
            </w:r>
          </w:p>
        </w:tc>
        <w:tc>
          <w:tcPr>
            <w:tcW w:w="2069" w:type="dxa"/>
            <w:shd w:val="clear" w:color="auto" w:fill="auto"/>
          </w:tcPr>
          <w:p w14:paraId="0B519D03" w14:textId="77777777" w:rsidR="00512FC7" w:rsidRPr="00512FC7" w:rsidRDefault="00512FC7" w:rsidP="00533FE7">
            <w:r w:rsidRPr="00512FC7">
              <w:t>LegStipulationType</w:t>
            </w:r>
          </w:p>
        </w:tc>
        <w:tc>
          <w:tcPr>
            <w:tcW w:w="1083" w:type="dxa"/>
            <w:shd w:val="clear" w:color="auto" w:fill="auto"/>
          </w:tcPr>
          <w:p w14:paraId="5501436C" w14:textId="77777777" w:rsidR="00512FC7" w:rsidRPr="00512FC7" w:rsidRDefault="00512FC7" w:rsidP="00533FE7">
            <w:r w:rsidRPr="00512FC7">
              <w:t>String</w:t>
            </w:r>
          </w:p>
        </w:tc>
        <w:tc>
          <w:tcPr>
            <w:tcW w:w="4677" w:type="dxa"/>
            <w:shd w:val="clear" w:color="auto" w:fill="auto"/>
          </w:tcPr>
          <w:p w14:paraId="2C845D14" w14:textId="77777777" w:rsidR="00512FC7" w:rsidRDefault="00512FC7" w:rsidP="00533FE7">
            <w:pPr>
              <w:jc w:val="left"/>
            </w:pPr>
            <w:r>
              <w:t>For Fixed Income, type of Stipulation for this leg.</w:t>
            </w:r>
            <w:r>
              <w:br/>
              <w:t>See StipulationType (233) for description and valid values</w:t>
            </w:r>
          </w:p>
          <w:p w14:paraId="6CF38FBF" w14:textId="77777777" w:rsidR="00512FC7" w:rsidRPr="00512FC7" w:rsidRDefault="00512FC7" w:rsidP="00533FE7">
            <w:pPr>
              <w:jc w:val="left"/>
            </w:pPr>
            <w:r>
              <w:t>Valid values:</w:t>
            </w:r>
            <w:r>
              <w:br/>
            </w:r>
            <w:r>
              <w:tab/>
              <w:t>AMT - Alternative Minimum Tax (Y/N)</w:t>
            </w:r>
            <w:r>
              <w:br/>
            </w:r>
            <w:r>
              <w:tab/>
              <w:t>AUTOREINV - Auto Reinvestment at &lt;rate&gt; or better</w:t>
            </w:r>
            <w:r>
              <w:br/>
            </w:r>
            <w:r>
              <w:tab/>
              <w:t>BANKQUAL - Bank qualified (Y/N)</w:t>
            </w:r>
            <w:r>
              <w:br/>
            </w:r>
            <w:r>
              <w:tab/>
              <w:t>BGNCON - Bargain conditions (see StipulationValue (234) for values)</w:t>
            </w:r>
            <w:r>
              <w:br/>
            </w:r>
            <w:r>
              <w:tab/>
              <w:t>COUPON - Coupon range</w:t>
            </w:r>
            <w:r>
              <w:br/>
            </w:r>
            <w:r>
              <w:tab/>
              <w:t>CURRENCY - ISO Currency Code</w:t>
            </w:r>
            <w:r>
              <w:br/>
            </w:r>
            <w:r>
              <w:tab/>
              <w:t>CUSTOMDATE - Custom start/end date</w:t>
            </w:r>
            <w:r>
              <w:br/>
            </w:r>
            <w:r>
              <w:tab/>
              <w:t>GEOG - Geographics and % range (ex. 234=CA 0-80 [minimum of 80% California assets])</w:t>
            </w:r>
            <w:r>
              <w:br/>
            </w:r>
            <w:r>
              <w:tab/>
              <w:t>HAIRCUT - Valuation Discount</w:t>
            </w:r>
            <w:r>
              <w:br/>
            </w:r>
            <w:r>
              <w:tab/>
              <w:t>INSURED - Insured (Y/N)</w:t>
            </w:r>
            <w:r>
              <w:br/>
            </w:r>
            <w:r>
              <w:tab/>
              <w:t>ISSUE - Year Or Year/Month of Issue (ex. 234=2002/09)</w:t>
            </w:r>
            <w:r>
              <w:br/>
            </w:r>
            <w:r>
              <w:tab/>
              <w:t>ISSUER - Issuer's ticker</w:t>
            </w:r>
            <w:r>
              <w:br/>
            </w:r>
            <w:r>
              <w:tab/>
              <w:t>ISSUESIZE - issue size range</w:t>
            </w:r>
            <w:r>
              <w:br/>
            </w:r>
            <w:r>
              <w:tab/>
              <w:t>LOOKBACK - Lookback Days</w:t>
            </w:r>
            <w:r>
              <w:br/>
            </w:r>
            <w:r>
              <w:tab/>
              <w:t>LOT - Explicit lot identifier</w:t>
            </w:r>
            <w:r>
              <w:br/>
            </w:r>
            <w:r>
              <w:lastRenderedPageBreak/>
              <w:tab/>
              <w:t>LOTVAR - Lot Variance (value in percent maximum over- or under-allocation allowed)</w:t>
            </w:r>
            <w:r>
              <w:br/>
            </w:r>
            <w:r>
              <w:tab/>
              <w:t>MAT - Maturity Year And Month</w:t>
            </w:r>
            <w:r>
              <w:br/>
            </w:r>
            <w:r>
              <w:tab/>
              <w:t>MATURITY - Maturity range</w:t>
            </w:r>
            <w:r>
              <w:br/>
            </w:r>
            <w:r>
              <w:tab/>
              <w:t>MAXSUBS - Maximum substitutions (Repo)</w:t>
            </w:r>
            <w:r>
              <w:br/>
            </w:r>
            <w:r>
              <w:tab/>
              <w:t>MINDNOM - Minimum denomination</w:t>
            </w:r>
            <w:r>
              <w:br/>
            </w:r>
            <w:r>
              <w:tab/>
              <w:t>MININCR - Minimum increment</w:t>
            </w:r>
            <w:r>
              <w:br/>
            </w:r>
            <w:r>
              <w:tab/>
              <w:t>MINQTY - Minimum quantity</w:t>
            </w:r>
            <w:r>
              <w:br/>
            </w:r>
            <w:r>
              <w:tab/>
              <w:t>PAYFREQ - Payment frequency, calendar</w:t>
            </w:r>
            <w:r>
              <w:br/>
            </w:r>
            <w:r>
              <w:tab/>
              <w:t>PIECES - Number Of Pieces</w:t>
            </w:r>
            <w:r>
              <w:br/>
            </w:r>
            <w:r>
              <w:tab/>
              <w:t>PMAX - Pools Maximum</w:t>
            </w:r>
            <w:r>
              <w:br/>
            </w:r>
            <w:r>
              <w:tab/>
              <w:t>PPL - Pools per Lot</w:t>
            </w:r>
            <w:r>
              <w:br/>
            </w:r>
            <w:r>
              <w:tab/>
              <w:t>PPM - Pools per Million</w:t>
            </w:r>
            <w:r>
              <w:br/>
            </w:r>
            <w:r>
              <w:tab/>
              <w:t>PPT - Pools per Trade</w:t>
            </w:r>
            <w:r>
              <w:br/>
            </w:r>
            <w:r>
              <w:tab/>
              <w:t>PRICE - Price Range</w:t>
            </w:r>
            <w:r>
              <w:br/>
            </w:r>
            <w:r>
              <w:tab/>
              <w:t>PRICEFREQ - Pricing frequency</w:t>
            </w:r>
            <w:r>
              <w:br/>
            </w:r>
            <w:r>
              <w:tab/>
              <w:t>PROD - Production Year</w:t>
            </w:r>
            <w:r>
              <w:br/>
            </w:r>
            <w:r>
              <w:tab/>
              <w:t>PROTECT - Call protection</w:t>
            </w:r>
            <w:r>
              <w:br/>
            </w:r>
            <w:r>
              <w:tab/>
              <w:t>PURPOSE - Purpose</w:t>
            </w:r>
            <w:r>
              <w:br/>
            </w:r>
            <w:r>
              <w:tab/>
              <w:t>PXSOURCE - Benchmark price source</w:t>
            </w:r>
            <w:r>
              <w:br/>
            </w:r>
            <w:r>
              <w:tab/>
              <w:t>RATING - Rating source and range</w:t>
            </w:r>
            <w:r>
              <w:br/>
            </w:r>
            <w:r>
              <w:tab/>
              <w:t>REDEMPTION - Type Of Redemption - values are: NonCallable, Prefunded, EscrowedToMaturity, Putable, Convertible</w:t>
            </w:r>
            <w:r>
              <w:br/>
            </w:r>
            <w:r>
              <w:tab/>
              <w:t>RESTRICTED - Restricted (Y/N)</w:t>
            </w:r>
            <w:r>
              <w:br/>
            </w:r>
            <w:r>
              <w:tab/>
              <w:t>SECTOR - Market Sector</w:t>
            </w:r>
            <w:r>
              <w:br/>
            </w:r>
            <w:r>
              <w:tab/>
              <w:t>SECTYPE - Security Type included or excluded</w:t>
            </w:r>
            <w:r>
              <w:br/>
            </w:r>
            <w:r>
              <w:tab/>
              <w:t>STRUCT - Structure</w:t>
            </w:r>
            <w:r>
              <w:br/>
            </w:r>
            <w:r>
              <w:tab/>
              <w:t>SUBSFREQ - Substitutions frequency (Repo)</w:t>
            </w:r>
            <w:r>
              <w:br/>
            </w:r>
            <w:r>
              <w:tab/>
              <w:t>SUBSLEFT - Substitutions left (Repo)</w:t>
            </w:r>
            <w:r>
              <w:br/>
            </w:r>
            <w:r>
              <w:tab/>
              <w:t>TEXT - Freeform Text</w:t>
            </w:r>
            <w:r>
              <w:br/>
            </w:r>
            <w:r>
              <w:tab/>
              <w:t>TRDVAR - Trade Variance (value in percent maximum over- or under-allocation allowed)</w:t>
            </w:r>
            <w:r>
              <w:br/>
            </w:r>
            <w:r>
              <w:tab/>
              <w:t>WAC - Weighted Average Coupon - value in percent (exact or range) plus "Gross" or "Net" of servicing spread (the default) (ex. 234=6.5-Net [minimum of 6.5% net of servicing fee])</w:t>
            </w:r>
            <w:r>
              <w:br/>
            </w:r>
            <w:r>
              <w:tab/>
              <w:t>WAL - Weighted Average Life Coupon - value in percent (exact or range)</w:t>
            </w:r>
            <w:r>
              <w:br/>
            </w:r>
            <w:r>
              <w:lastRenderedPageBreak/>
              <w:tab/>
              <w:t>WALA - Weighted Average Loan Age - value in months (exact or range)</w:t>
            </w:r>
            <w:r>
              <w:br/>
            </w:r>
            <w:r>
              <w:tab/>
              <w:t>WAM - Weighted Average Maturity - value in months (exact or range)</w:t>
            </w:r>
            <w:r>
              <w:br/>
            </w:r>
            <w:r>
              <w:tab/>
              <w:t>WHOLE - Whole Pool (Y/N)</w:t>
            </w:r>
            <w:r>
              <w:br/>
            </w:r>
            <w:r>
              <w:tab/>
              <w:t>YIELD - Yield Range</w:t>
            </w:r>
            <w:r>
              <w:br/>
              <w:t>Other</w:t>
            </w:r>
            <w:r>
              <w:br/>
            </w:r>
            <w:r>
              <w:tab/>
              <w:t>AVFICO - Average FICO Score</w:t>
            </w:r>
            <w:r>
              <w:br/>
            </w:r>
            <w:r>
              <w:tab/>
              <w:t>AVSIZE - Average Loan Size</w:t>
            </w:r>
            <w:r>
              <w:br/>
            </w:r>
            <w:r>
              <w:tab/>
              <w:t>MAXBAL - Maximum Loan Balance</w:t>
            </w:r>
            <w:r>
              <w:br/>
            </w:r>
            <w:r>
              <w:tab/>
              <w:t>POOL - Pool Identifier</w:t>
            </w:r>
            <w:r>
              <w:br/>
            </w:r>
            <w:r>
              <w:tab/>
              <w:t>ROLLTYPE - Type of Roll trade</w:t>
            </w:r>
            <w:r>
              <w:br/>
            </w:r>
            <w:r>
              <w:tab/>
              <w:t>REFTRADE - reference to rolling or closing trade</w:t>
            </w:r>
            <w:r>
              <w:br/>
            </w:r>
            <w:r>
              <w:tab/>
              <w:t>REFPRIN - principal of rolling or closing trade</w:t>
            </w:r>
            <w:r>
              <w:br/>
            </w:r>
            <w:r>
              <w:tab/>
              <w:t>REFINT - interest of rolling or closing trade</w:t>
            </w:r>
            <w:r>
              <w:br/>
            </w:r>
            <w:r>
              <w:tab/>
              <w:t>AVAILQTY - Available offer quantity to be shown to the street</w:t>
            </w:r>
            <w:r>
              <w:br/>
            </w:r>
            <w:r>
              <w:tab/>
              <w:t>BROKERCREDIT - Broker's sales credit</w:t>
            </w:r>
            <w:r>
              <w:br/>
            </w:r>
            <w:r>
              <w:tab/>
              <w:t>INTERNALPX - Offer price to be shown to internal brokers</w:t>
            </w:r>
            <w:r>
              <w:br/>
            </w:r>
            <w:r>
              <w:tab/>
              <w:t>INTERNALQTY - Offer quantity to be shown to internal brokers</w:t>
            </w:r>
            <w:r>
              <w:br/>
            </w:r>
            <w:r>
              <w:tab/>
              <w:t>LEAVEQTY - The minimum residual offer quantity</w:t>
            </w:r>
            <w:r>
              <w:br/>
            </w:r>
            <w:r>
              <w:tab/>
              <w:t>MAXORDQTY - Maximum order size</w:t>
            </w:r>
            <w:r>
              <w:br/>
            </w:r>
            <w:r>
              <w:tab/>
              <w:t>ORDRINCR - Order quantity increment</w:t>
            </w:r>
            <w:r>
              <w:br/>
            </w:r>
            <w:r>
              <w:tab/>
              <w:t>PRIMARY - Primary or Secondary market indicator</w:t>
            </w:r>
            <w:r>
              <w:br/>
            </w:r>
            <w:r>
              <w:tab/>
              <w:t>SALESCREDITOVR - Broker sales credit override</w:t>
            </w:r>
            <w:r>
              <w:br/>
            </w:r>
            <w:r>
              <w:tab/>
              <w:t>TRADERCREDIT - Trader's credit</w:t>
            </w:r>
            <w:r>
              <w:br/>
            </w:r>
            <w:r>
              <w:tab/>
              <w:t>DISCOUNT - Discount Rate (when price is denominated in percent of par)</w:t>
            </w:r>
            <w:r>
              <w:br/>
            </w:r>
            <w:r>
              <w:tab/>
              <w:t>YTM - Yield to Maturity (when YieldType(235) and Yield(236) show a different yield)</w:t>
            </w:r>
            <w:r>
              <w:br/>
              <w:t>Prepayment Speeds</w:t>
            </w:r>
            <w:r>
              <w:br/>
            </w:r>
            <w:r>
              <w:tab/>
              <w:t>ABS - Absolute Prepayment Speed</w:t>
            </w:r>
            <w:r>
              <w:br/>
            </w:r>
            <w:r>
              <w:tab/>
              <w:t>CPP - Constant Prepayment Penalty</w:t>
            </w:r>
            <w:r>
              <w:br/>
            </w:r>
            <w:r>
              <w:tab/>
              <w:t>CPR - Constant Prepayment Rate</w:t>
            </w:r>
            <w:r>
              <w:br/>
            </w:r>
            <w:r>
              <w:lastRenderedPageBreak/>
              <w:tab/>
              <w:t>CPY - Constant Prepayment Yield</w:t>
            </w:r>
            <w:r>
              <w:br/>
            </w:r>
            <w:r>
              <w:tab/>
              <w:t>HEP - final CPR of Home Equity Prepayment Curve</w:t>
            </w:r>
            <w:r>
              <w:br/>
            </w:r>
            <w:r>
              <w:tab/>
              <w:t>MHP - Percent of Manufactured Housing Prepayment Curve</w:t>
            </w:r>
            <w:r>
              <w:br/>
            </w:r>
            <w:r>
              <w:tab/>
              <w:t>MPR - Monthly Prepayment Rate</w:t>
            </w:r>
            <w:r>
              <w:br/>
            </w:r>
            <w:r>
              <w:tab/>
              <w:t>PPC - Percent of Prospectus Prepayment Curve</w:t>
            </w:r>
            <w:r>
              <w:br/>
            </w:r>
            <w:r>
              <w:tab/>
              <w:t>PSA - Percent of BMA Prepayment Curve</w:t>
            </w:r>
            <w:r>
              <w:br/>
            </w:r>
            <w:r>
              <w:tab/>
              <w:t>SMM - Single Monthly Mortality</w:t>
            </w:r>
          </w:p>
        </w:tc>
        <w:tc>
          <w:tcPr>
            <w:tcW w:w="4411" w:type="dxa"/>
            <w:shd w:val="clear" w:color="auto" w:fill="auto"/>
          </w:tcPr>
          <w:p w14:paraId="56DE772A" w14:textId="77777777" w:rsidR="00512FC7" w:rsidRPr="00512FC7" w:rsidRDefault="00512FC7" w:rsidP="00533FE7">
            <w:r w:rsidRPr="00512FC7">
              <w:lastRenderedPageBreak/>
              <w:t>StipTyp</w:t>
            </w:r>
          </w:p>
        </w:tc>
      </w:tr>
      <w:tr w:rsidR="00512FC7" w:rsidRPr="00512FC7" w14:paraId="4E9A5317" w14:textId="77777777" w:rsidTr="00533FE7">
        <w:tc>
          <w:tcPr>
            <w:tcW w:w="828" w:type="dxa"/>
            <w:shd w:val="clear" w:color="auto" w:fill="auto"/>
          </w:tcPr>
          <w:p w14:paraId="05CF9C53" w14:textId="77777777" w:rsidR="00512FC7" w:rsidRPr="00512FC7" w:rsidRDefault="00512FC7" w:rsidP="00533FE7">
            <w:bookmarkStart w:id="1342" w:name="fld_LegStipulationValue" w:colFirst="1" w:colLast="1"/>
            <w:bookmarkEnd w:id="1341"/>
            <w:r w:rsidRPr="00512FC7">
              <w:lastRenderedPageBreak/>
              <w:t>689</w:t>
            </w:r>
          </w:p>
        </w:tc>
        <w:tc>
          <w:tcPr>
            <w:tcW w:w="2069" w:type="dxa"/>
            <w:shd w:val="clear" w:color="auto" w:fill="auto"/>
          </w:tcPr>
          <w:p w14:paraId="08ACD03B" w14:textId="77777777" w:rsidR="00512FC7" w:rsidRPr="00512FC7" w:rsidRDefault="00512FC7" w:rsidP="00533FE7">
            <w:r w:rsidRPr="00512FC7">
              <w:t>LegStipulationValue</w:t>
            </w:r>
          </w:p>
        </w:tc>
        <w:tc>
          <w:tcPr>
            <w:tcW w:w="1083" w:type="dxa"/>
            <w:shd w:val="clear" w:color="auto" w:fill="auto"/>
          </w:tcPr>
          <w:p w14:paraId="68BD2420" w14:textId="77777777" w:rsidR="00512FC7" w:rsidRPr="00512FC7" w:rsidRDefault="00512FC7" w:rsidP="00533FE7">
            <w:r w:rsidRPr="00512FC7">
              <w:t>String</w:t>
            </w:r>
          </w:p>
        </w:tc>
        <w:tc>
          <w:tcPr>
            <w:tcW w:w="4677" w:type="dxa"/>
            <w:shd w:val="clear" w:color="auto" w:fill="auto"/>
          </w:tcPr>
          <w:p w14:paraId="3B1FBE69" w14:textId="77777777" w:rsidR="00512FC7" w:rsidRPr="00512FC7" w:rsidRDefault="00512FC7" w:rsidP="00533FE7">
            <w:pPr>
              <w:jc w:val="left"/>
            </w:pPr>
            <w:r w:rsidRPr="00512FC7">
              <w:t>For Fixed Income, value of stipulation.</w:t>
            </w:r>
            <w:r>
              <w:br/>
            </w:r>
            <w:r w:rsidRPr="00512FC7">
              <w:t>See StipulationValue (234) for description and valid values</w:t>
            </w:r>
          </w:p>
        </w:tc>
        <w:tc>
          <w:tcPr>
            <w:tcW w:w="4411" w:type="dxa"/>
            <w:shd w:val="clear" w:color="auto" w:fill="auto"/>
          </w:tcPr>
          <w:p w14:paraId="4BD8935E" w14:textId="77777777" w:rsidR="00512FC7" w:rsidRPr="00512FC7" w:rsidRDefault="00512FC7" w:rsidP="00533FE7">
            <w:r w:rsidRPr="00512FC7">
              <w:t>StipVal</w:t>
            </w:r>
          </w:p>
        </w:tc>
      </w:tr>
      <w:tr w:rsidR="00512FC7" w:rsidRPr="00512FC7" w14:paraId="31C24329" w14:textId="77777777" w:rsidTr="00533FE7">
        <w:tc>
          <w:tcPr>
            <w:tcW w:w="828" w:type="dxa"/>
            <w:shd w:val="clear" w:color="auto" w:fill="auto"/>
          </w:tcPr>
          <w:p w14:paraId="1172804F" w14:textId="77777777" w:rsidR="00512FC7" w:rsidRPr="00512FC7" w:rsidRDefault="00512FC7" w:rsidP="00533FE7">
            <w:bookmarkStart w:id="1343" w:name="fld_LegSwapType" w:colFirst="1" w:colLast="1"/>
            <w:bookmarkEnd w:id="1342"/>
            <w:r w:rsidRPr="00512FC7">
              <w:t>690</w:t>
            </w:r>
          </w:p>
        </w:tc>
        <w:tc>
          <w:tcPr>
            <w:tcW w:w="2069" w:type="dxa"/>
            <w:shd w:val="clear" w:color="auto" w:fill="auto"/>
          </w:tcPr>
          <w:p w14:paraId="70B12034" w14:textId="77777777" w:rsidR="00512FC7" w:rsidRPr="00512FC7" w:rsidRDefault="00512FC7" w:rsidP="00533FE7">
            <w:r w:rsidRPr="00512FC7">
              <w:t>LegSwapType</w:t>
            </w:r>
          </w:p>
        </w:tc>
        <w:tc>
          <w:tcPr>
            <w:tcW w:w="1083" w:type="dxa"/>
            <w:shd w:val="clear" w:color="auto" w:fill="auto"/>
          </w:tcPr>
          <w:p w14:paraId="562D4BFF" w14:textId="77777777" w:rsidR="00512FC7" w:rsidRPr="00512FC7" w:rsidRDefault="00512FC7" w:rsidP="00533FE7">
            <w:r w:rsidRPr="00512FC7">
              <w:t>int</w:t>
            </w:r>
          </w:p>
        </w:tc>
        <w:tc>
          <w:tcPr>
            <w:tcW w:w="4677" w:type="dxa"/>
            <w:shd w:val="clear" w:color="auto" w:fill="auto"/>
          </w:tcPr>
          <w:p w14:paraId="22C95F10" w14:textId="77777777" w:rsidR="00512FC7" w:rsidRDefault="00512FC7" w:rsidP="00533FE7">
            <w:pPr>
              <w:jc w:val="left"/>
            </w:pPr>
            <w:r>
              <w:t>For Fixed Income, used instead of LegQty (687) or LegOrderQty (685) to requests the respondent to calculate the quantity based on the quantity on the opposite side of the swap.</w:t>
            </w:r>
          </w:p>
          <w:p w14:paraId="2250B218" w14:textId="77777777" w:rsidR="00512FC7" w:rsidRPr="00512FC7" w:rsidRDefault="00512FC7" w:rsidP="00533FE7">
            <w:pPr>
              <w:jc w:val="left"/>
            </w:pPr>
            <w:r>
              <w:t>Valid values:</w:t>
            </w:r>
            <w:r>
              <w:br/>
            </w:r>
            <w:r>
              <w:tab/>
              <w:t>1 - Par For Par</w:t>
            </w:r>
            <w:r>
              <w:br/>
            </w:r>
            <w:r>
              <w:tab/>
              <w:t>2 - Modified Duration</w:t>
            </w:r>
            <w:r>
              <w:br/>
            </w:r>
            <w:r>
              <w:tab/>
              <w:t>4 - Risk</w:t>
            </w:r>
            <w:r>
              <w:br/>
            </w:r>
            <w:r>
              <w:tab/>
              <w:t>5 - Proceeds</w:t>
            </w:r>
          </w:p>
        </w:tc>
        <w:tc>
          <w:tcPr>
            <w:tcW w:w="4411" w:type="dxa"/>
            <w:shd w:val="clear" w:color="auto" w:fill="auto"/>
          </w:tcPr>
          <w:p w14:paraId="0CCD0EED" w14:textId="77777777" w:rsidR="00512FC7" w:rsidRPr="00512FC7" w:rsidRDefault="00512FC7" w:rsidP="00533FE7">
            <w:r w:rsidRPr="00512FC7">
              <w:t>SwapTyp</w:t>
            </w:r>
          </w:p>
        </w:tc>
      </w:tr>
      <w:tr w:rsidR="00512FC7" w:rsidRPr="00512FC7" w14:paraId="03EEB623" w14:textId="77777777" w:rsidTr="00533FE7">
        <w:tc>
          <w:tcPr>
            <w:tcW w:w="828" w:type="dxa"/>
            <w:shd w:val="clear" w:color="auto" w:fill="auto"/>
          </w:tcPr>
          <w:p w14:paraId="0497440E" w14:textId="77777777" w:rsidR="00512FC7" w:rsidRPr="00512FC7" w:rsidRDefault="00512FC7" w:rsidP="00533FE7">
            <w:bookmarkStart w:id="1344" w:name="fld_Pool" w:colFirst="1" w:colLast="1"/>
            <w:bookmarkEnd w:id="1343"/>
            <w:r w:rsidRPr="00512FC7">
              <w:t>691</w:t>
            </w:r>
          </w:p>
        </w:tc>
        <w:tc>
          <w:tcPr>
            <w:tcW w:w="2069" w:type="dxa"/>
            <w:shd w:val="clear" w:color="auto" w:fill="auto"/>
          </w:tcPr>
          <w:p w14:paraId="3A1A7D7E" w14:textId="77777777" w:rsidR="00512FC7" w:rsidRPr="00512FC7" w:rsidRDefault="00512FC7" w:rsidP="00533FE7">
            <w:r w:rsidRPr="00512FC7">
              <w:t>Pool</w:t>
            </w:r>
          </w:p>
        </w:tc>
        <w:tc>
          <w:tcPr>
            <w:tcW w:w="1083" w:type="dxa"/>
            <w:shd w:val="clear" w:color="auto" w:fill="auto"/>
          </w:tcPr>
          <w:p w14:paraId="254D0B4A" w14:textId="77777777" w:rsidR="00512FC7" w:rsidRPr="00512FC7" w:rsidRDefault="00512FC7" w:rsidP="00533FE7">
            <w:r w:rsidRPr="00512FC7">
              <w:t>String</w:t>
            </w:r>
          </w:p>
        </w:tc>
        <w:tc>
          <w:tcPr>
            <w:tcW w:w="4677" w:type="dxa"/>
            <w:shd w:val="clear" w:color="auto" w:fill="auto"/>
          </w:tcPr>
          <w:p w14:paraId="17B6D86C" w14:textId="77777777" w:rsidR="00512FC7" w:rsidRPr="00512FC7" w:rsidRDefault="00512FC7" w:rsidP="00533FE7">
            <w:pPr>
              <w:jc w:val="left"/>
            </w:pPr>
            <w:r w:rsidRPr="00512FC7">
              <w:t>For Fixed Income, identifies MBS / ABS pool.</w:t>
            </w:r>
          </w:p>
        </w:tc>
        <w:tc>
          <w:tcPr>
            <w:tcW w:w="4411" w:type="dxa"/>
            <w:shd w:val="clear" w:color="auto" w:fill="auto"/>
          </w:tcPr>
          <w:p w14:paraId="5C996619" w14:textId="77777777" w:rsidR="00512FC7" w:rsidRPr="00512FC7" w:rsidRDefault="00512FC7" w:rsidP="00533FE7">
            <w:r w:rsidRPr="00512FC7">
              <w:t>Pool</w:t>
            </w:r>
          </w:p>
        </w:tc>
      </w:tr>
      <w:tr w:rsidR="00512FC7" w:rsidRPr="00512FC7" w14:paraId="1974D228" w14:textId="77777777" w:rsidTr="00533FE7">
        <w:tc>
          <w:tcPr>
            <w:tcW w:w="828" w:type="dxa"/>
            <w:shd w:val="clear" w:color="auto" w:fill="auto"/>
          </w:tcPr>
          <w:p w14:paraId="77CE0326" w14:textId="77777777" w:rsidR="00512FC7" w:rsidRPr="00512FC7" w:rsidRDefault="00512FC7" w:rsidP="00533FE7">
            <w:bookmarkStart w:id="1345" w:name="fld_QuotePriceType" w:colFirst="1" w:colLast="1"/>
            <w:bookmarkEnd w:id="1344"/>
            <w:r w:rsidRPr="00512FC7">
              <w:t>692</w:t>
            </w:r>
          </w:p>
        </w:tc>
        <w:tc>
          <w:tcPr>
            <w:tcW w:w="2069" w:type="dxa"/>
            <w:shd w:val="clear" w:color="auto" w:fill="auto"/>
          </w:tcPr>
          <w:p w14:paraId="355BCFFA" w14:textId="77777777" w:rsidR="00512FC7" w:rsidRPr="00512FC7" w:rsidRDefault="00512FC7" w:rsidP="00533FE7">
            <w:r w:rsidRPr="00512FC7">
              <w:t>QuotePriceType</w:t>
            </w:r>
          </w:p>
        </w:tc>
        <w:tc>
          <w:tcPr>
            <w:tcW w:w="1083" w:type="dxa"/>
            <w:shd w:val="clear" w:color="auto" w:fill="auto"/>
          </w:tcPr>
          <w:p w14:paraId="1E467760" w14:textId="77777777" w:rsidR="00512FC7" w:rsidRPr="00512FC7" w:rsidRDefault="00512FC7" w:rsidP="00533FE7">
            <w:r w:rsidRPr="00512FC7">
              <w:t>int</w:t>
            </w:r>
          </w:p>
        </w:tc>
        <w:tc>
          <w:tcPr>
            <w:tcW w:w="4677" w:type="dxa"/>
            <w:shd w:val="clear" w:color="auto" w:fill="auto"/>
          </w:tcPr>
          <w:p w14:paraId="105E5147" w14:textId="77777777" w:rsidR="00512FC7" w:rsidRDefault="00512FC7" w:rsidP="00533FE7">
            <w:pPr>
              <w:jc w:val="left"/>
            </w:pPr>
            <w:r>
              <w:t>Code to represent price type requested in Quote.</w:t>
            </w:r>
            <w:r>
              <w:br/>
              <w:t>If the Quote Request is for a Swap values 1-8 apply to all legs.</w:t>
            </w:r>
          </w:p>
          <w:p w14:paraId="0D60DB80" w14:textId="77777777" w:rsidR="00512FC7" w:rsidRPr="00512FC7" w:rsidRDefault="00512FC7" w:rsidP="00533FE7">
            <w:pPr>
              <w:jc w:val="left"/>
            </w:pPr>
            <w:r>
              <w:t>Valid values:</w:t>
            </w:r>
            <w:r>
              <w:br/>
            </w:r>
            <w:r>
              <w:tab/>
              <w:t>1 - Percent (percent of par)</w:t>
            </w:r>
            <w:r>
              <w:br/>
            </w:r>
            <w:r>
              <w:tab/>
              <w:t>2 - Per Share (e.g. cents per share)</w:t>
            </w:r>
            <w:r>
              <w:br/>
            </w:r>
            <w:r>
              <w:tab/>
              <w:t>3 - Fixed Amount (absolute value)</w:t>
            </w:r>
            <w:r>
              <w:br/>
            </w:r>
            <w:r>
              <w:tab/>
              <w:t>4 - Discount - percentage points below par</w:t>
            </w:r>
            <w:r>
              <w:br/>
            </w:r>
            <w:r>
              <w:tab/>
              <w:t>5 - Premium - percentage points over par</w:t>
            </w:r>
            <w:r>
              <w:br/>
            </w:r>
            <w:r>
              <w:tab/>
              <w:t>6 - Spread - basis points relative to benchmark</w:t>
            </w:r>
            <w:r>
              <w:br/>
            </w:r>
            <w:r>
              <w:tab/>
              <w:t>7 - TED Price</w:t>
            </w:r>
            <w:r>
              <w:br/>
            </w:r>
            <w:r>
              <w:tab/>
              <w:t>8 - TED Yield</w:t>
            </w:r>
            <w:r>
              <w:br/>
            </w:r>
            <w:r>
              <w:tab/>
              <w:t>9 - Yield Spread (swaps)</w:t>
            </w:r>
            <w:r>
              <w:br/>
            </w:r>
            <w:r>
              <w:tab/>
              <w:t>10 - Yield</w:t>
            </w:r>
          </w:p>
        </w:tc>
        <w:tc>
          <w:tcPr>
            <w:tcW w:w="4411" w:type="dxa"/>
            <w:shd w:val="clear" w:color="auto" w:fill="auto"/>
          </w:tcPr>
          <w:p w14:paraId="57D174A5" w14:textId="77777777" w:rsidR="00512FC7" w:rsidRPr="00512FC7" w:rsidRDefault="00512FC7" w:rsidP="00533FE7">
            <w:r w:rsidRPr="00512FC7">
              <w:t>QuotPxTyp</w:t>
            </w:r>
          </w:p>
        </w:tc>
      </w:tr>
      <w:tr w:rsidR="00512FC7" w:rsidRPr="00512FC7" w14:paraId="14FBB126" w14:textId="77777777" w:rsidTr="00533FE7">
        <w:tc>
          <w:tcPr>
            <w:tcW w:w="828" w:type="dxa"/>
            <w:shd w:val="clear" w:color="auto" w:fill="auto"/>
          </w:tcPr>
          <w:p w14:paraId="31AF17CE" w14:textId="77777777" w:rsidR="00512FC7" w:rsidRPr="00512FC7" w:rsidRDefault="00512FC7" w:rsidP="00533FE7">
            <w:bookmarkStart w:id="1346" w:name="fld_QuoteRespID" w:colFirst="1" w:colLast="1"/>
            <w:bookmarkEnd w:id="1345"/>
            <w:r w:rsidRPr="00512FC7">
              <w:lastRenderedPageBreak/>
              <w:t>693</w:t>
            </w:r>
          </w:p>
        </w:tc>
        <w:tc>
          <w:tcPr>
            <w:tcW w:w="2069" w:type="dxa"/>
            <w:shd w:val="clear" w:color="auto" w:fill="auto"/>
          </w:tcPr>
          <w:p w14:paraId="25311A6C" w14:textId="77777777" w:rsidR="00512FC7" w:rsidRPr="00512FC7" w:rsidRDefault="00512FC7" w:rsidP="00533FE7">
            <w:r w:rsidRPr="00512FC7">
              <w:t>QuoteRespID</w:t>
            </w:r>
          </w:p>
        </w:tc>
        <w:tc>
          <w:tcPr>
            <w:tcW w:w="1083" w:type="dxa"/>
            <w:shd w:val="clear" w:color="auto" w:fill="auto"/>
          </w:tcPr>
          <w:p w14:paraId="67CF59E1" w14:textId="77777777" w:rsidR="00512FC7" w:rsidRPr="00512FC7" w:rsidRDefault="00512FC7" w:rsidP="00533FE7">
            <w:r w:rsidRPr="00512FC7">
              <w:t>String</w:t>
            </w:r>
          </w:p>
        </w:tc>
        <w:tc>
          <w:tcPr>
            <w:tcW w:w="4677" w:type="dxa"/>
            <w:shd w:val="clear" w:color="auto" w:fill="auto"/>
          </w:tcPr>
          <w:p w14:paraId="18B7F2DE" w14:textId="77777777" w:rsidR="00512FC7" w:rsidRPr="00512FC7" w:rsidRDefault="00512FC7" w:rsidP="00533FE7">
            <w:pPr>
              <w:jc w:val="left"/>
            </w:pPr>
            <w:r w:rsidRPr="00512FC7">
              <w:t>Message reference for Quote Response</w:t>
            </w:r>
          </w:p>
        </w:tc>
        <w:tc>
          <w:tcPr>
            <w:tcW w:w="4411" w:type="dxa"/>
            <w:shd w:val="clear" w:color="auto" w:fill="auto"/>
          </w:tcPr>
          <w:p w14:paraId="63ECF83A" w14:textId="77777777" w:rsidR="00512FC7" w:rsidRPr="00512FC7" w:rsidRDefault="00512FC7" w:rsidP="00533FE7">
            <w:r w:rsidRPr="00512FC7">
              <w:t>RspID</w:t>
            </w:r>
          </w:p>
        </w:tc>
      </w:tr>
      <w:tr w:rsidR="00512FC7" w:rsidRPr="00512FC7" w14:paraId="234332CD" w14:textId="77777777" w:rsidTr="00533FE7">
        <w:tc>
          <w:tcPr>
            <w:tcW w:w="828" w:type="dxa"/>
            <w:shd w:val="clear" w:color="auto" w:fill="auto"/>
          </w:tcPr>
          <w:p w14:paraId="16C7BDBF" w14:textId="77777777" w:rsidR="00512FC7" w:rsidRPr="00512FC7" w:rsidRDefault="00512FC7" w:rsidP="00533FE7">
            <w:bookmarkStart w:id="1347" w:name="fld_QuoteRespType" w:colFirst="1" w:colLast="1"/>
            <w:bookmarkEnd w:id="1346"/>
            <w:r w:rsidRPr="00512FC7">
              <w:t>694</w:t>
            </w:r>
          </w:p>
        </w:tc>
        <w:tc>
          <w:tcPr>
            <w:tcW w:w="2069" w:type="dxa"/>
            <w:shd w:val="clear" w:color="auto" w:fill="auto"/>
          </w:tcPr>
          <w:p w14:paraId="07C7120C" w14:textId="77777777" w:rsidR="00512FC7" w:rsidRPr="00512FC7" w:rsidRDefault="00512FC7" w:rsidP="00533FE7">
            <w:r w:rsidRPr="00512FC7">
              <w:t>QuoteRespType</w:t>
            </w:r>
          </w:p>
        </w:tc>
        <w:tc>
          <w:tcPr>
            <w:tcW w:w="1083" w:type="dxa"/>
            <w:shd w:val="clear" w:color="auto" w:fill="auto"/>
          </w:tcPr>
          <w:p w14:paraId="7B0BF8AC" w14:textId="77777777" w:rsidR="00512FC7" w:rsidRPr="00512FC7" w:rsidRDefault="00512FC7" w:rsidP="00533FE7">
            <w:r w:rsidRPr="00512FC7">
              <w:t>int</w:t>
            </w:r>
          </w:p>
        </w:tc>
        <w:tc>
          <w:tcPr>
            <w:tcW w:w="4677" w:type="dxa"/>
            <w:shd w:val="clear" w:color="auto" w:fill="auto"/>
          </w:tcPr>
          <w:p w14:paraId="154FE608" w14:textId="77777777" w:rsidR="00512FC7" w:rsidRDefault="00512FC7" w:rsidP="00533FE7">
            <w:pPr>
              <w:jc w:val="left"/>
            </w:pPr>
            <w:r>
              <w:t>Identifies the type of Quote Response.</w:t>
            </w:r>
          </w:p>
          <w:p w14:paraId="35388B03" w14:textId="77777777" w:rsidR="00512FC7" w:rsidRPr="00512FC7" w:rsidRDefault="00512FC7" w:rsidP="00533FE7">
            <w:pPr>
              <w:jc w:val="left"/>
            </w:pPr>
            <w:r>
              <w:t>Valid values:</w:t>
            </w:r>
            <w:r>
              <w:br/>
            </w:r>
            <w:r>
              <w:tab/>
              <w:t>1 - Hit/Lift</w:t>
            </w:r>
            <w:r>
              <w:br/>
            </w:r>
            <w:r>
              <w:tab/>
              <w:t>2 - Counter</w:t>
            </w:r>
            <w:r>
              <w:br/>
            </w:r>
            <w:r>
              <w:tab/>
              <w:t>3 - Expired</w:t>
            </w:r>
            <w:r>
              <w:br/>
            </w:r>
            <w:r>
              <w:tab/>
              <w:t>4 - Cover</w:t>
            </w:r>
            <w:r>
              <w:br/>
            </w:r>
            <w:r>
              <w:tab/>
              <w:t>5 - Done Away</w:t>
            </w:r>
            <w:r>
              <w:br/>
            </w:r>
            <w:r>
              <w:tab/>
              <w:t>6 - Pass</w:t>
            </w:r>
            <w:r>
              <w:br/>
            </w:r>
            <w:r>
              <w:tab/>
              <w:t>7 - End Trade</w:t>
            </w:r>
            <w:r>
              <w:br/>
            </w:r>
            <w:r>
              <w:tab/>
              <w:t>8 - Timed Out</w:t>
            </w:r>
          </w:p>
        </w:tc>
        <w:tc>
          <w:tcPr>
            <w:tcW w:w="4411" w:type="dxa"/>
            <w:shd w:val="clear" w:color="auto" w:fill="auto"/>
          </w:tcPr>
          <w:p w14:paraId="5539BE37" w14:textId="77777777" w:rsidR="00512FC7" w:rsidRPr="00512FC7" w:rsidRDefault="00512FC7" w:rsidP="00533FE7">
            <w:r w:rsidRPr="00512FC7">
              <w:t>RspTyp</w:t>
            </w:r>
          </w:p>
        </w:tc>
      </w:tr>
      <w:tr w:rsidR="00512FC7" w:rsidRPr="00512FC7" w14:paraId="0713D9DE" w14:textId="77777777" w:rsidTr="00533FE7">
        <w:tc>
          <w:tcPr>
            <w:tcW w:w="828" w:type="dxa"/>
            <w:shd w:val="clear" w:color="auto" w:fill="auto"/>
          </w:tcPr>
          <w:p w14:paraId="6400AEBF" w14:textId="77777777" w:rsidR="00512FC7" w:rsidRPr="00512FC7" w:rsidRDefault="00512FC7" w:rsidP="00533FE7">
            <w:bookmarkStart w:id="1348" w:name="fld_QuoteQualifier" w:colFirst="1" w:colLast="1"/>
            <w:bookmarkEnd w:id="1347"/>
            <w:r w:rsidRPr="00512FC7">
              <w:t>695</w:t>
            </w:r>
          </w:p>
        </w:tc>
        <w:tc>
          <w:tcPr>
            <w:tcW w:w="2069" w:type="dxa"/>
            <w:shd w:val="clear" w:color="auto" w:fill="auto"/>
          </w:tcPr>
          <w:p w14:paraId="093CD225" w14:textId="77777777" w:rsidR="00512FC7" w:rsidRPr="00512FC7" w:rsidRDefault="00512FC7" w:rsidP="00533FE7">
            <w:r w:rsidRPr="00512FC7">
              <w:t>QuoteQualifier</w:t>
            </w:r>
          </w:p>
        </w:tc>
        <w:tc>
          <w:tcPr>
            <w:tcW w:w="1083" w:type="dxa"/>
            <w:shd w:val="clear" w:color="auto" w:fill="auto"/>
          </w:tcPr>
          <w:p w14:paraId="7D569979" w14:textId="77777777" w:rsidR="00512FC7" w:rsidRPr="00512FC7" w:rsidRDefault="00512FC7" w:rsidP="00533FE7">
            <w:r w:rsidRPr="00512FC7">
              <w:t>char</w:t>
            </w:r>
          </w:p>
        </w:tc>
        <w:tc>
          <w:tcPr>
            <w:tcW w:w="4677" w:type="dxa"/>
            <w:shd w:val="clear" w:color="auto" w:fill="auto"/>
          </w:tcPr>
          <w:p w14:paraId="7E4AB475" w14:textId="77777777" w:rsidR="00512FC7" w:rsidRDefault="00512FC7" w:rsidP="00533FE7">
            <w:pPr>
              <w:jc w:val="left"/>
            </w:pPr>
            <w:r>
              <w:t>Code to qualify Quote use</w:t>
            </w:r>
            <w:r>
              <w:br/>
              <w:t>See IOIQualifier (104) for description and valid values.</w:t>
            </w:r>
          </w:p>
          <w:p w14:paraId="12F9F64D" w14:textId="77777777" w:rsidR="00512FC7" w:rsidRPr="00512FC7" w:rsidRDefault="00512FC7" w:rsidP="00533FE7">
            <w:pPr>
              <w:jc w:val="left"/>
            </w:pPr>
            <w:r>
              <w:t>Valid values:</w:t>
            </w:r>
            <w:r>
              <w:br/>
            </w:r>
            <w:r>
              <w:tab/>
              <w:t>A - All or None (AON)</w:t>
            </w:r>
            <w:r>
              <w:br/>
            </w:r>
            <w:r>
              <w:tab/>
              <w:t>B - Market On Close (MOC) (held to close)</w:t>
            </w:r>
            <w:r>
              <w:br/>
            </w:r>
            <w:r>
              <w:tab/>
              <w:t>C - At the close (around/not held to close)</w:t>
            </w:r>
            <w:r>
              <w:br/>
            </w:r>
            <w:r>
              <w:tab/>
              <w:t>D - VWAP (Volume Weighted Average Price)</w:t>
            </w:r>
            <w:r>
              <w:br/>
            </w:r>
            <w:r>
              <w:tab/>
              <w:t>I - In touch with</w:t>
            </w:r>
            <w:r>
              <w:br/>
            </w:r>
            <w:r>
              <w:tab/>
              <w:t>L - Limit</w:t>
            </w:r>
            <w:r>
              <w:br/>
            </w:r>
            <w:r>
              <w:tab/>
              <w:t>M - More Behind</w:t>
            </w:r>
            <w:r>
              <w:br/>
            </w:r>
            <w:r>
              <w:tab/>
              <w:t>O - At the Open</w:t>
            </w:r>
            <w:r>
              <w:br/>
            </w:r>
            <w:r>
              <w:tab/>
              <w:t>P - Taking a Position</w:t>
            </w:r>
            <w:r>
              <w:br/>
            </w:r>
            <w:r>
              <w:tab/>
              <w:t>Q - At the Market (previously called Current Quote)</w:t>
            </w:r>
            <w:r>
              <w:br/>
            </w:r>
            <w:r>
              <w:tab/>
              <w:t>R - Ready to Trade</w:t>
            </w:r>
            <w:r>
              <w:br/>
            </w:r>
            <w:r>
              <w:tab/>
              <w:t>S - Portfolio Shown</w:t>
            </w:r>
            <w:r>
              <w:br/>
            </w:r>
            <w:r>
              <w:tab/>
              <w:t>T - Through the Day</w:t>
            </w:r>
            <w:r>
              <w:br/>
            </w:r>
            <w:r>
              <w:tab/>
              <w:t>V - Versus</w:t>
            </w:r>
            <w:r>
              <w:br/>
            </w:r>
            <w:r>
              <w:tab/>
              <w:t>W - Indication - Working Away</w:t>
            </w:r>
            <w:r>
              <w:br/>
            </w:r>
            <w:r>
              <w:tab/>
              <w:t>X - Crossing Opportunity</w:t>
            </w:r>
            <w:r>
              <w:br/>
            </w:r>
            <w:r>
              <w:tab/>
              <w:t>Y - At the Midpoint</w:t>
            </w:r>
            <w:r>
              <w:br/>
            </w:r>
            <w:r>
              <w:tab/>
              <w:t>Z - Pre-open</w:t>
            </w:r>
          </w:p>
        </w:tc>
        <w:tc>
          <w:tcPr>
            <w:tcW w:w="4411" w:type="dxa"/>
            <w:shd w:val="clear" w:color="auto" w:fill="auto"/>
          </w:tcPr>
          <w:p w14:paraId="1A6A9CF3" w14:textId="77777777" w:rsidR="00512FC7" w:rsidRPr="00512FC7" w:rsidRDefault="00512FC7" w:rsidP="00533FE7">
            <w:r w:rsidRPr="00512FC7">
              <w:t>Qual</w:t>
            </w:r>
          </w:p>
        </w:tc>
      </w:tr>
      <w:tr w:rsidR="00512FC7" w:rsidRPr="00512FC7" w14:paraId="6C60ED4D" w14:textId="77777777" w:rsidTr="00533FE7">
        <w:tc>
          <w:tcPr>
            <w:tcW w:w="828" w:type="dxa"/>
            <w:shd w:val="clear" w:color="auto" w:fill="auto"/>
          </w:tcPr>
          <w:p w14:paraId="1F99C6FB" w14:textId="77777777" w:rsidR="00512FC7" w:rsidRPr="00512FC7" w:rsidRDefault="00512FC7" w:rsidP="00533FE7">
            <w:bookmarkStart w:id="1349" w:name="fld_YieldRedemptionDate" w:colFirst="1" w:colLast="1"/>
            <w:bookmarkEnd w:id="1348"/>
            <w:r w:rsidRPr="00512FC7">
              <w:t>696</w:t>
            </w:r>
          </w:p>
        </w:tc>
        <w:tc>
          <w:tcPr>
            <w:tcW w:w="2069" w:type="dxa"/>
            <w:shd w:val="clear" w:color="auto" w:fill="auto"/>
          </w:tcPr>
          <w:p w14:paraId="697360E6" w14:textId="77777777" w:rsidR="00512FC7" w:rsidRPr="00512FC7" w:rsidRDefault="00512FC7" w:rsidP="00533FE7">
            <w:r w:rsidRPr="00512FC7">
              <w:t>YieldRedemptionDate</w:t>
            </w:r>
          </w:p>
        </w:tc>
        <w:tc>
          <w:tcPr>
            <w:tcW w:w="1083" w:type="dxa"/>
            <w:shd w:val="clear" w:color="auto" w:fill="auto"/>
          </w:tcPr>
          <w:p w14:paraId="0A594FF8" w14:textId="77777777" w:rsidR="00512FC7" w:rsidRPr="00512FC7" w:rsidRDefault="00512FC7" w:rsidP="00533FE7">
            <w:r w:rsidRPr="00512FC7">
              <w:t>LocalMktDate</w:t>
            </w:r>
          </w:p>
        </w:tc>
        <w:tc>
          <w:tcPr>
            <w:tcW w:w="4677" w:type="dxa"/>
            <w:shd w:val="clear" w:color="auto" w:fill="auto"/>
          </w:tcPr>
          <w:p w14:paraId="1F5D8C9A" w14:textId="77777777" w:rsidR="00512FC7" w:rsidRPr="00512FC7" w:rsidRDefault="00512FC7" w:rsidP="00533FE7">
            <w:pPr>
              <w:jc w:val="left"/>
            </w:pPr>
            <w:r w:rsidRPr="00512FC7">
              <w:t>Date to which the yield has been calculated (i.e. maturity, par call or current call, pre-refunded date).</w:t>
            </w:r>
          </w:p>
        </w:tc>
        <w:tc>
          <w:tcPr>
            <w:tcW w:w="4411" w:type="dxa"/>
            <w:shd w:val="clear" w:color="auto" w:fill="auto"/>
          </w:tcPr>
          <w:p w14:paraId="62E7A990" w14:textId="77777777" w:rsidR="00512FC7" w:rsidRPr="00512FC7" w:rsidRDefault="00512FC7" w:rsidP="00533FE7">
            <w:r w:rsidRPr="00512FC7">
              <w:t>RedDt</w:t>
            </w:r>
          </w:p>
        </w:tc>
      </w:tr>
      <w:tr w:rsidR="00512FC7" w:rsidRPr="00512FC7" w14:paraId="06080434" w14:textId="77777777" w:rsidTr="00533FE7">
        <w:tc>
          <w:tcPr>
            <w:tcW w:w="828" w:type="dxa"/>
            <w:shd w:val="clear" w:color="auto" w:fill="auto"/>
          </w:tcPr>
          <w:p w14:paraId="5D7C83B4" w14:textId="77777777" w:rsidR="00512FC7" w:rsidRPr="00512FC7" w:rsidRDefault="00512FC7" w:rsidP="00533FE7">
            <w:bookmarkStart w:id="1350" w:name="fld_YieldRedemptionPrice" w:colFirst="1" w:colLast="1"/>
            <w:bookmarkEnd w:id="1349"/>
            <w:r w:rsidRPr="00512FC7">
              <w:lastRenderedPageBreak/>
              <w:t>697</w:t>
            </w:r>
          </w:p>
        </w:tc>
        <w:tc>
          <w:tcPr>
            <w:tcW w:w="2069" w:type="dxa"/>
            <w:shd w:val="clear" w:color="auto" w:fill="auto"/>
          </w:tcPr>
          <w:p w14:paraId="0CD57D6A" w14:textId="77777777" w:rsidR="00512FC7" w:rsidRPr="00512FC7" w:rsidRDefault="00512FC7" w:rsidP="00533FE7">
            <w:r w:rsidRPr="00512FC7">
              <w:t>YieldRedemptionPrice</w:t>
            </w:r>
          </w:p>
        </w:tc>
        <w:tc>
          <w:tcPr>
            <w:tcW w:w="1083" w:type="dxa"/>
            <w:shd w:val="clear" w:color="auto" w:fill="auto"/>
          </w:tcPr>
          <w:p w14:paraId="753909FF" w14:textId="77777777" w:rsidR="00512FC7" w:rsidRPr="00512FC7" w:rsidRDefault="00512FC7" w:rsidP="00533FE7">
            <w:r w:rsidRPr="00512FC7">
              <w:t>Price</w:t>
            </w:r>
          </w:p>
        </w:tc>
        <w:tc>
          <w:tcPr>
            <w:tcW w:w="4677" w:type="dxa"/>
            <w:shd w:val="clear" w:color="auto" w:fill="auto"/>
          </w:tcPr>
          <w:p w14:paraId="28416836" w14:textId="77777777" w:rsidR="00512FC7" w:rsidRPr="00512FC7" w:rsidRDefault="00512FC7" w:rsidP="00533FE7">
            <w:pPr>
              <w:jc w:val="left"/>
            </w:pPr>
            <w:r w:rsidRPr="00512FC7">
              <w:t>Price to which the yield has been calculated.</w:t>
            </w:r>
          </w:p>
        </w:tc>
        <w:tc>
          <w:tcPr>
            <w:tcW w:w="4411" w:type="dxa"/>
            <w:shd w:val="clear" w:color="auto" w:fill="auto"/>
          </w:tcPr>
          <w:p w14:paraId="70479ABC" w14:textId="77777777" w:rsidR="00512FC7" w:rsidRPr="00512FC7" w:rsidRDefault="00512FC7" w:rsidP="00533FE7">
            <w:r w:rsidRPr="00512FC7">
              <w:t>RedPx</w:t>
            </w:r>
          </w:p>
        </w:tc>
      </w:tr>
      <w:tr w:rsidR="00512FC7" w:rsidRPr="00512FC7" w14:paraId="3CC7C4A3" w14:textId="77777777" w:rsidTr="00533FE7">
        <w:tc>
          <w:tcPr>
            <w:tcW w:w="828" w:type="dxa"/>
            <w:shd w:val="clear" w:color="auto" w:fill="auto"/>
          </w:tcPr>
          <w:p w14:paraId="7C95F390" w14:textId="77777777" w:rsidR="00512FC7" w:rsidRPr="00512FC7" w:rsidRDefault="00512FC7" w:rsidP="00533FE7">
            <w:bookmarkStart w:id="1351" w:name="fld_YieldRedemptionPriceType" w:colFirst="1" w:colLast="1"/>
            <w:bookmarkEnd w:id="1350"/>
            <w:r w:rsidRPr="00512FC7">
              <w:t>698</w:t>
            </w:r>
          </w:p>
        </w:tc>
        <w:tc>
          <w:tcPr>
            <w:tcW w:w="2069" w:type="dxa"/>
            <w:shd w:val="clear" w:color="auto" w:fill="auto"/>
          </w:tcPr>
          <w:p w14:paraId="1FADCFC1" w14:textId="77777777" w:rsidR="00512FC7" w:rsidRPr="00512FC7" w:rsidRDefault="00512FC7" w:rsidP="00533FE7">
            <w:r w:rsidRPr="00512FC7">
              <w:t>YieldRedemptionPriceType</w:t>
            </w:r>
          </w:p>
        </w:tc>
        <w:tc>
          <w:tcPr>
            <w:tcW w:w="1083" w:type="dxa"/>
            <w:shd w:val="clear" w:color="auto" w:fill="auto"/>
          </w:tcPr>
          <w:p w14:paraId="6A07DD14" w14:textId="77777777" w:rsidR="00512FC7" w:rsidRPr="00512FC7" w:rsidRDefault="00512FC7" w:rsidP="00533FE7">
            <w:r w:rsidRPr="00512FC7">
              <w:t>int</w:t>
            </w:r>
          </w:p>
        </w:tc>
        <w:tc>
          <w:tcPr>
            <w:tcW w:w="4677" w:type="dxa"/>
            <w:shd w:val="clear" w:color="auto" w:fill="auto"/>
          </w:tcPr>
          <w:p w14:paraId="4AB92A6C" w14:textId="77777777" w:rsidR="00512FC7" w:rsidRDefault="00512FC7" w:rsidP="00533FE7">
            <w:pPr>
              <w:jc w:val="left"/>
            </w:pPr>
            <w:r>
              <w:t>The price type of the YieldRedemptionPrice (697)</w:t>
            </w:r>
            <w:r>
              <w:br/>
              <w:t>See PriceType (423) for description and valid values.</w:t>
            </w:r>
          </w:p>
          <w:p w14:paraId="3C9D4920" w14:textId="77777777" w:rsidR="00512FC7" w:rsidRPr="00512FC7" w:rsidRDefault="00512FC7" w:rsidP="00533FE7">
            <w:pPr>
              <w:jc w:val="left"/>
            </w:pPr>
            <w:r>
              <w:t>Valid values:</w:t>
            </w:r>
            <w:r>
              <w:br/>
            </w:r>
            <w:r>
              <w:tab/>
              <w:t>1 - Percentage (i.e. percent of par) (often called "dollar price" for fixed income)</w:t>
            </w:r>
            <w:r>
              <w:br/>
            </w:r>
            <w:r>
              <w:tab/>
              <w:t>2 - Per unit (i.e. per share or contract)</w:t>
            </w:r>
            <w:r>
              <w:br/>
            </w:r>
            <w:r>
              <w:tab/>
              <w:t>3 - Fixed amount (absolute value)</w:t>
            </w:r>
            <w:r>
              <w:br/>
            </w:r>
            <w:r>
              <w:tab/>
              <w:t>4 - Discount - percentage points below par</w:t>
            </w:r>
            <w:r>
              <w:br/>
            </w:r>
            <w:r>
              <w:tab/>
              <w:t>5 - Premium - percentage points over par</w:t>
            </w:r>
            <w:r>
              <w:br/>
            </w:r>
            <w:r>
              <w:tab/>
              <w:t>6 - Spread (basis points spread)</w:t>
            </w:r>
            <w:r>
              <w:br/>
            </w:r>
            <w:r>
              <w:tab/>
              <w:t>7 - TED Price</w:t>
            </w:r>
            <w:r>
              <w:br/>
            </w:r>
            <w:r>
              <w:tab/>
              <w:t>8 - TED Yield</w:t>
            </w:r>
            <w:r>
              <w:br/>
            </w:r>
            <w:r>
              <w:tab/>
              <w:t>9 - Yield</w:t>
            </w:r>
            <w:r>
              <w:br/>
            </w:r>
            <w:r>
              <w:tab/>
              <w:t>10 - Fixed cabinet trade price (primarily for listed futures and options)</w:t>
            </w:r>
            <w:r>
              <w:br/>
            </w:r>
            <w:r>
              <w:tab/>
              <w:t>11 - Variable cabinet trade price (primarily for listed futures and options)</w:t>
            </w:r>
            <w:r>
              <w:br/>
            </w:r>
            <w:r>
              <w:tab/>
              <w:t>13 - Product ticks in halfs</w:t>
            </w:r>
            <w:r>
              <w:br/>
            </w:r>
            <w:r>
              <w:tab/>
              <w:t>14 - Product ticks in fourths</w:t>
            </w:r>
            <w:r>
              <w:br/>
            </w:r>
            <w:r>
              <w:tab/>
              <w:t>15 - Product ticks in eights</w:t>
            </w:r>
            <w:r>
              <w:br/>
            </w:r>
            <w:r>
              <w:tab/>
              <w:t>16 - Product ticks in sixteenths</w:t>
            </w:r>
            <w:r>
              <w:br/>
            </w:r>
            <w:r>
              <w:tab/>
              <w:t>17 - Product ticks in thirty-seconds</w:t>
            </w:r>
            <w:r>
              <w:br/>
            </w:r>
            <w:r>
              <w:tab/>
              <w:t>18 - Product ticks in sixty-forths</w:t>
            </w:r>
            <w:r>
              <w:br/>
            </w:r>
            <w:r>
              <w:tab/>
              <w:t>19 - Product ticks in one-twenty-eights</w:t>
            </w:r>
          </w:p>
        </w:tc>
        <w:tc>
          <w:tcPr>
            <w:tcW w:w="4411" w:type="dxa"/>
            <w:shd w:val="clear" w:color="auto" w:fill="auto"/>
          </w:tcPr>
          <w:p w14:paraId="790B2CEF" w14:textId="77777777" w:rsidR="00512FC7" w:rsidRPr="00512FC7" w:rsidRDefault="00512FC7" w:rsidP="00533FE7">
            <w:r w:rsidRPr="00512FC7">
              <w:t>RedPxTyp</w:t>
            </w:r>
          </w:p>
        </w:tc>
      </w:tr>
      <w:tr w:rsidR="00512FC7" w:rsidRPr="00512FC7" w14:paraId="682A394C" w14:textId="77777777" w:rsidTr="00533FE7">
        <w:tc>
          <w:tcPr>
            <w:tcW w:w="828" w:type="dxa"/>
            <w:shd w:val="clear" w:color="auto" w:fill="auto"/>
          </w:tcPr>
          <w:p w14:paraId="56CF65C6" w14:textId="77777777" w:rsidR="00512FC7" w:rsidRPr="00512FC7" w:rsidRDefault="00512FC7" w:rsidP="00533FE7">
            <w:bookmarkStart w:id="1352" w:name="fld_BenchmarkSecurityID" w:colFirst="1" w:colLast="1"/>
            <w:bookmarkEnd w:id="1351"/>
            <w:r w:rsidRPr="00512FC7">
              <w:t>699</w:t>
            </w:r>
          </w:p>
        </w:tc>
        <w:tc>
          <w:tcPr>
            <w:tcW w:w="2069" w:type="dxa"/>
            <w:shd w:val="clear" w:color="auto" w:fill="auto"/>
          </w:tcPr>
          <w:p w14:paraId="6D803E7C" w14:textId="77777777" w:rsidR="00512FC7" w:rsidRPr="00512FC7" w:rsidRDefault="00512FC7" w:rsidP="00533FE7">
            <w:r w:rsidRPr="00512FC7">
              <w:t>BenchmarkSecurityID</w:t>
            </w:r>
          </w:p>
        </w:tc>
        <w:tc>
          <w:tcPr>
            <w:tcW w:w="1083" w:type="dxa"/>
            <w:shd w:val="clear" w:color="auto" w:fill="auto"/>
          </w:tcPr>
          <w:p w14:paraId="6BEA07EA" w14:textId="77777777" w:rsidR="00512FC7" w:rsidRPr="00512FC7" w:rsidRDefault="00512FC7" w:rsidP="00533FE7">
            <w:r w:rsidRPr="00512FC7">
              <w:t>String</w:t>
            </w:r>
          </w:p>
        </w:tc>
        <w:tc>
          <w:tcPr>
            <w:tcW w:w="4677" w:type="dxa"/>
            <w:shd w:val="clear" w:color="auto" w:fill="auto"/>
          </w:tcPr>
          <w:p w14:paraId="0C3E995E" w14:textId="77777777" w:rsidR="00512FC7" w:rsidRPr="00512FC7" w:rsidRDefault="00512FC7" w:rsidP="00533FE7">
            <w:pPr>
              <w:jc w:val="left"/>
            </w:pPr>
            <w:r w:rsidRPr="00512FC7">
              <w:t>The identifier of the benchmark security, e.g. Treasury against Corporate bond.</w:t>
            </w:r>
            <w:r>
              <w:br/>
            </w:r>
            <w:r w:rsidRPr="00512FC7">
              <w:t>See SecurityID (tag 48) for description and valid values.</w:t>
            </w:r>
          </w:p>
        </w:tc>
        <w:tc>
          <w:tcPr>
            <w:tcW w:w="4411" w:type="dxa"/>
            <w:shd w:val="clear" w:color="auto" w:fill="auto"/>
          </w:tcPr>
          <w:p w14:paraId="588E5A47" w14:textId="77777777" w:rsidR="00512FC7" w:rsidRPr="00512FC7" w:rsidRDefault="00512FC7" w:rsidP="00533FE7">
            <w:r w:rsidRPr="00512FC7">
              <w:t>SecID</w:t>
            </w:r>
          </w:p>
        </w:tc>
      </w:tr>
      <w:tr w:rsidR="00512FC7" w:rsidRPr="00512FC7" w14:paraId="7B442310" w14:textId="77777777" w:rsidTr="00533FE7">
        <w:tc>
          <w:tcPr>
            <w:tcW w:w="828" w:type="dxa"/>
            <w:shd w:val="clear" w:color="auto" w:fill="auto"/>
          </w:tcPr>
          <w:p w14:paraId="36E4FAD7" w14:textId="77777777" w:rsidR="00512FC7" w:rsidRPr="00512FC7" w:rsidRDefault="00512FC7" w:rsidP="00533FE7">
            <w:bookmarkStart w:id="1353" w:name="fld_ReversalIndicator" w:colFirst="1" w:colLast="1"/>
            <w:bookmarkEnd w:id="1352"/>
            <w:r w:rsidRPr="00512FC7">
              <w:t>700</w:t>
            </w:r>
          </w:p>
        </w:tc>
        <w:tc>
          <w:tcPr>
            <w:tcW w:w="2069" w:type="dxa"/>
            <w:shd w:val="clear" w:color="auto" w:fill="auto"/>
          </w:tcPr>
          <w:p w14:paraId="0977E8F8" w14:textId="77777777" w:rsidR="00512FC7" w:rsidRPr="00512FC7" w:rsidRDefault="00512FC7" w:rsidP="00533FE7">
            <w:r w:rsidRPr="00512FC7">
              <w:t>ReversalIndicator</w:t>
            </w:r>
          </w:p>
        </w:tc>
        <w:tc>
          <w:tcPr>
            <w:tcW w:w="1083" w:type="dxa"/>
            <w:shd w:val="clear" w:color="auto" w:fill="auto"/>
          </w:tcPr>
          <w:p w14:paraId="583123EB" w14:textId="77777777" w:rsidR="00512FC7" w:rsidRPr="00512FC7" w:rsidRDefault="00512FC7" w:rsidP="00533FE7">
            <w:r w:rsidRPr="00512FC7">
              <w:t>Boolean</w:t>
            </w:r>
          </w:p>
        </w:tc>
        <w:tc>
          <w:tcPr>
            <w:tcW w:w="4677" w:type="dxa"/>
            <w:shd w:val="clear" w:color="auto" w:fill="auto"/>
          </w:tcPr>
          <w:p w14:paraId="703BE68E" w14:textId="77777777" w:rsidR="00512FC7" w:rsidRPr="00512FC7" w:rsidRDefault="00512FC7" w:rsidP="00533FE7">
            <w:pPr>
              <w:jc w:val="left"/>
            </w:pPr>
            <w:r w:rsidRPr="00512FC7">
              <w:t>Indicates a trade that reverses a previous trade.</w:t>
            </w:r>
          </w:p>
        </w:tc>
        <w:tc>
          <w:tcPr>
            <w:tcW w:w="4411" w:type="dxa"/>
            <w:shd w:val="clear" w:color="auto" w:fill="auto"/>
          </w:tcPr>
          <w:p w14:paraId="4508BCE9" w14:textId="77777777" w:rsidR="00512FC7" w:rsidRPr="00512FC7" w:rsidRDefault="00512FC7" w:rsidP="00533FE7">
            <w:r w:rsidRPr="00512FC7">
              <w:t>ReversalInd</w:t>
            </w:r>
          </w:p>
        </w:tc>
      </w:tr>
      <w:tr w:rsidR="00512FC7" w:rsidRPr="00512FC7" w14:paraId="4BCE2910" w14:textId="77777777" w:rsidTr="00533FE7">
        <w:tc>
          <w:tcPr>
            <w:tcW w:w="828" w:type="dxa"/>
            <w:shd w:val="clear" w:color="auto" w:fill="auto"/>
          </w:tcPr>
          <w:p w14:paraId="000216A6" w14:textId="77777777" w:rsidR="00512FC7" w:rsidRPr="00512FC7" w:rsidRDefault="00512FC7" w:rsidP="00533FE7">
            <w:bookmarkStart w:id="1354" w:name="fld_YieldCalcDate" w:colFirst="1" w:colLast="1"/>
            <w:bookmarkEnd w:id="1353"/>
            <w:r w:rsidRPr="00512FC7">
              <w:t>701</w:t>
            </w:r>
          </w:p>
        </w:tc>
        <w:tc>
          <w:tcPr>
            <w:tcW w:w="2069" w:type="dxa"/>
            <w:shd w:val="clear" w:color="auto" w:fill="auto"/>
          </w:tcPr>
          <w:p w14:paraId="6B2B9F44" w14:textId="77777777" w:rsidR="00512FC7" w:rsidRPr="00512FC7" w:rsidRDefault="00512FC7" w:rsidP="00533FE7">
            <w:r w:rsidRPr="00512FC7">
              <w:t>YieldCalcDate</w:t>
            </w:r>
          </w:p>
        </w:tc>
        <w:tc>
          <w:tcPr>
            <w:tcW w:w="1083" w:type="dxa"/>
            <w:shd w:val="clear" w:color="auto" w:fill="auto"/>
          </w:tcPr>
          <w:p w14:paraId="0389E00E" w14:textId="77777777" w:rsidR="00512FC7" w:rsidRPr="00512FC7" w:rsidRDefault="00512FC7" w:rsidP="00533FE7">
            <w:r w:rsidRPr="00512FC7">
              <w:t>LocalMktDate</w:t>
            </w:r>
          </w:p>
        </w:tc>
        <w:tc>
          <w:tcPr>
            <w:tcW w:w="4677" w:type="dxa"/>
            <w:shd w:val="clear" w:color="auto" w:fill="auto"/>
          </w:tcPr>
          <w:p w14:paraId="5B652D29" w14:textId="77777777" w:rsidR="00512FC7" w:rsidRPr="00512FC7" w:rsidRDefault="00512FC7" w:rsidP="00533FE7">
            <w:pPr>
              <w:jc w:val="left"/>
            </w:pPr>
            <w:r w:rsidRPr="00512FC7">
              <w:t>Include as needed to clarify yield irregularities associated with date, e.g. when it falls on a non-business day.</w:t>
            </w:r>
          </w:p>
        </w:tc>
        <w:tc>
          <w:tcPr>
            <w:tcW w:w="4411" w:type="dxa"/>
            <w:shd w:val="clear" w:color="auto" w:fill="auto"/>
          </w:tcPr>
          <w:p w14:paraId="538260F3" w14:textId="77777777" w:rsidR="00512FC7" w:rsidRPr="00512FC7" w:rsidRDefault="00512FC7" w:rsidP="00533FE7">
            <w:r w:rsidRPr="00512FC7">
              <w:t>CalcDt</w:t>
            </w:r>
          </w:p>
        </w:tc>
      </w:tr>
      <w:tr w:rsidR="00512FC7" w:rsidRPr="00512FC7" w14:paraId="7AAEF1AA" w14:textId="77777777" w:rsidTr="00533FE7">
        <w:tc>
          <w:tcPr>
            <w:tcW w:w="828" w:type="dxa"/>
            <w:shd w:val="clear" w:color="auto" w:fill="auto"/>
          </w:tcPr>
          <w:p w14:paraId="3F0A1C09" w14:textId="77777777" w:rsidR="00512FC7" w:rsidRPr="00512FC7" w:rsidRDefault="00512FC7" w:rsidP="00533FE7">
            <w:bookmarkStart w:id="1355" w:name="fld_NoPositions" w:colFirst="1" w:colLast="1"/>
            <w:bookmarkEnd w:id="1354"/>
            <w:r w:rsidRPr="00512FC7">
              <w:t>702</w:t>
            </w:r>
          </w:p>
        </w:tc>
        <w:tc>
          <w:tcPr>
            <w:tcW w:w="2069" w:type="dxa"/>
            <w:shd w:val="clear" w:color="auto" w:fill="auto"/>
          </w:tcPr>
          <w:p w14:paraId="01E25B37" w14:textId="77777777" w:rsidR="00512FC7" w:rsidRPr="00512FC7" w:rsidRDefault="00512FC7" w:rsidP="00533FE7">
            <w:r w:rsidRPr="00512FC7">
              <w:t>NoPositions</w:t>
            </w:r>
          </w:p>
        </w:tc>
        <w:tc>
          <w:tcPr>
            <w:tcW w:w="1083" w:type="dxa"/>
            <w:shd w:val="clear" w:color="auto" w:fill="auto"/>
          </w:tcPr>
          <w:p w14:paraId="63D20D91" w14:textId="77777777" w:rsidR="00512FC7" w:rsidRPr="00512FC7" w:rsidRDefault="00512FC7" w:rsidP="00533FE7">
            <w:r w:rsidRPr="00512FC7">
              <w:t>NumInGroup</w:t>
            </w:r>
          </w:p>
        </w:tc>
        <w:tc>
          <w:tcPr>
            <w:tcW w:w="4677" w:type="dxa"/>
            <w:shd w:val="clear" w:color="auto" w:fill="auto"/>
          </w:tcPr>
          <w:p w14:paraId="0C5F638D" w14:textId="77777777" w:rsidR="00512FC7" w:rsidRPr="00512FC7" w:rsidRDefault="00512FC7" w:rsidP="00533FE7">
            <w:pPr>
              <w:jc w:val="left"/>
            </w:pPr>
            <w:r w:rsidRPr="00512FC7">
              <w:t>Number of position entries.</w:t>
            </w:r>
          </w:p>
        </w:tc>
        <w:tc>
          <w:tcPr>
            <w:tcW w:w="4411" w:type="dxa"/>
            <w:shd w:val="clear" w:color="auto" w:fill="auto"/>
          </w:tcPr>
          <w:p w14:paraId="427AC39B" w14:textId="77777777" w:rsidR="00512FC7" w:rsidRPr="00512FC7" w:rsidRDefault="00512FC7" w:rsidP="00533FE7"/>
        </w:tc>
      </w:tr>
      <w:tr w:rsidR="00512FC7" w:rsidRPr="00512FC7" w14:paraId="589438D0" w14:textId="77777777" w:rsidTr="00533FE7">
        <w:tc>
          <w:tcPr>
            <w:tcW w:w="828" w:type="dxa"/>
            <w:shd w:val="clear" w:color="auto" w:fill="auto"/>
          </w:tcPr>
          <w:p w14:paraId="2479F73A" w14:textId="77777777" w:rsidR="00512FC7" w:rsidRPr="00512FC7" w:rsidRDefault="00512FC7" w:rsidP="00533FE7">
            <w:bookmarkStart w:id="1356" w:name="fld_PosType" w:colFirst="1" w:colLast="1"/>
            <w:bookmarkEnd w:id="1355"/>
            <w:r w:rsidRPr="00512FC7">
              <w:lastRenderedPageBreak/>
              <w:t>703</w:t>
            </w:r>
          </w:p>
        </w:tc>
        <w:tc>
          <w:tcPr>
            <w:tcW w:w="2069" w:type="dxa"/>
            <w:shd w:val="clear" w:color="auto" w:fill="auto"/>
          </w:tcPr>
          <w:p w14:paraId="760E3845" w14:textId="77777777" w:rsidR="00512FC7" w:rsidRPr="00512FC7" w:rsidRDefault="00512FC7" w:rsidP="00533FE7">
            <w:r w:rsidRPr="00512FC7">
              <w:t>PosType</w:t>
            </w:r>
          </w:p>
        </w:tc>
        <w:tc>
          <w:tcPr>
            <w:tcW w:w="1083" w:type="dxa"/>
            <w:shd w:val="clear" w:color="auto" w:fill="auto"/>
          </w:tcPr>
          <w:p w14:paraId="1A91A4DB" w14:textId="77777777" w:rsidR="00512FC7" w:rsidRPr="00512FC7" w:rsidRDefault="00512FC7" w:rsidP="00533FE7">
            <w:r w:rsidRPr="00512FC7">
              <w:t>String</w:t>
            </w:r>
          </w:p>
        </w:tc>
        <w:tc>
          <w:tcPr>
            <w:tcW w:w="4677" w:type="dxa"/>
            <w:shd w:val="clear" w:color="auto" w:fill="auto"/>
          </w:tcPr>
          <w:p w14:paraId="606E2DB6" w14:textId="77777777" w:rsidR="00512FC7" w:rsidRDefault="00512FC7" w:rsidP="00533FE7">
            <w:pPr>
              <w:jc w:val="left"/>
            </w:pPr>
            <w:r>
              <w:t>Used to identify the type of quantity that is being returned.</w:t>
            </w:r>
          </w:p>
          <w:p w14:paraId="7DDC9C3E" w14:textId="77777777" w:rsidR="00512FC7" w:rsidRPr="00512FC7" w:rsidRDefault="00512FC7" w:rsidP="00533FE7">
            <w:pPr>
              <w:jc w:val="left"/>
            </w:pPr>
            <w:r>
              <w:t>Valid values:</w:t>
            </w:r>
            <w:r>
              <w:br/>
            </w:r>
            <w:r>
              <w:tab/>
              <w:t>DLT - Net Delta Qty</w:t>
            </w:r>
            <w:r>
              <w:br/>
            </w:r>
            <w:r>
              <w:tab/>
              <w:t>CEA - Credit Event Adjustment</w:t>
            </w:r>
            <w:r>
              <w:br/>
            </w:r>
            <w:r>
              <w:tab/>
              <w:t>SEA - Succession Event Adjustment</w:t>
            </w:r>
            <w:r>
              <w:br/>
            </w:r>
            <w:r>
              <w:tab/>
              <w:t>ALC - Allocation Trade Qty</w:t>
            </w:r>
            <w:r>
              <w:br/>
            </w:r>
            <w:r>
              <w:tab/>
              <w:t>AS - Option Assignment</w:t>
            </w:r>
            <w:r>
              <w:br/>
            </w:r>
            <w:r>
              <w:tab/>
              <w:t>ASF - As-of Trade Qty</w:t>
            </w:r>
            <w:r>
              <w:br/>
            </w:r>
            <w:r>
              <w:tab/>
              <w:t>DLV - Delivery Qty</w:t>
            </w:r>
            <w:r>
              <w:br/>
            </w:r>
            <w:r>
              <w:tab/>
              <w:t>ETR - Electronic Trade Qty</w:t>
            </w:r>
            <w:r>
              <w:br/>
            </w:r>
            <w:r>
              <w:tab/>
              <w:t>EX - Option Exercise Qty</w:t>
            </w:r>
            <w:r>
              <w:br/>
            </w:r>
            <w:r>
              <w:tab/>
              <w:t>FIN - End-of-Day Qty</w:t>
            </w:r>
            <w:r>
              <w:br/>
            </w:r>
            <w:r>
              <w:tab/>
              <w:t>IAS - Intra-spread Qty</w:t>
            </w:r>
            <w:r>
              <w:br/>
            </w:r>
            <w:r>
              <w:tab/>
              <w:t>IES - Inter-spread Qty</w:t>
            </w:r>
            <w:r>
              <w:br/>
            </w:r>
            <w:r>
              <w:tab/>
              <w:t>PA - Adjustment Qty</w:t>
            </w:r>
            <w:r>
              <w:br/>
            </w:r>
            <w:r>
              <w:tab/>
              <w:t>PIT - Pit Trade Qty</w:t>
            </w:r>
            <w:r>
              <w:br/>
            </w:r>
            <w:r>
              <w:tab/>
              <w:t>SOD - Start-of-Day Qty</w:t>
            </w:r>
            <w:r>
              <w:br/>
            </w:r>
            <w:r>
              <w:tab/>
              <w:t>SPL - Integral Split</w:t>
            </w:r>
            <w:r>
              <w:br/>
            </w:r>
            <w:r>
              <w:tab/>
              <w:t>TA - Transaction from Assignment</w:t>
            </w:r>
            <w:r>
              <w:br/>
            </w:r>
            <w:r>
              <w:tab/>
              <w:t>TOT - Total Transaction Qty</w:t>
            </w:r>
            <w:r>
              <w:br/>
            </w:r>
            <w:r>
              <w:tab/>
              <w:t>TQ - Transaction Quantity</w:t>
            </w:r>
            <w:r>
              <w:br/>
            </w:r>
            <w:r>
              <w:tab/>
              <w:t>TRF - Transfer Trade Qty</w:t>
            </w:r>
            <w:r>
              <w:br/>
            </w:r>
            <w:r>
              <w:tab/>
              <w:t>TX - Transaction from Exercise</w:t>
            </w:r>
            <w:r>
              <w:br/>
            </w:r>
            <w:r>
              <w:tab/>
              <w:t>XM - Cross Margin Qty</w:t>
            </w:r>
            <w:r>
              <w:br/>
            </w:r>
            <w:r>
              <w:tab/>
              <w:t>RCV - Receive Quantity</w:t>
            </w:r>
            <w:r>
              <w:br/>
            </w:r>
            <w:r>
              <w:tab/>
              <w:t>CAA - Corporate Action Adjustment</w:t>
            </w:r>
            <w:r>
              <w:br/>
            </w:r>
            <w:r>
              <w:tab/>
              <w:t>DN - Delivery Notice Qty</w:t>
            </w:r>
            <w:r>
              <w:br/>
            </w:r>
            <w:r>
              <w:tab/>
              <w:t>EP - Exchange for Physical Qty</w:t>
            </w:r>
            <w:r>
              <w:br/>
            </w:r>
            <w:r>
              <w:tab/>
              <w:t>PNTN - Privately negotiated Trade Qty (Non-regulated)</w:t>
            </w:r>
          </w:p>
        </w:tc>
        <w:tc>
          <w:tcPr>
            <w:tcW w:w="4411" w:type="dxa"/>
            <w:shd w:val="clear" w:color="auto" w:fill="auto"/>
          </w:tcPr>
          <w:p w14:paraId="136303C4" w14:textId="77777777" w:rsidR="00512FC7" w:rsidRPr="00512FC7" w:rsidRDefault="00512FC7" w:rsidP="00533FE7">
            <w:r w:rsidRPr="00512FC7">
              <w:t>Typ</w:t>
            </w:r>
          </w:p>
        </w:tc>
      </w:tr>
      <w:tr w:rsidR="00512FC7" w:rsidRPr="00512FC7" w14:paraId="21F0F950" w14:textId="77777777" w:rsidTr="00533FE7">
        <w:tc>
          <w:tcPr>
            <w:tcW w:w="828" w:type="dxa"/>
            <w:shd w:val="clear" w:color="auto" w:fill="auto"/>
          </w:tcPr>
          <w:p w14:paraId="49546FC2" w14:textId="77777777" w:rsidR="00512FC7" w:rsidRPr="00512FC7" w:rsidRDefault="00512FC7" w:rsidP="00533FE7">
            <w:bookmarkStart w:id="1357" w:name="fld_LongQty" w:colFirst="1" w:colLast="1"/>
            <w:bookmarkEnd w:id="1356"/>
            <w:r w:rsidRPr="00512FC7">
              <w:t>704</w:t>
            </w:r>
          </w:p>
        </w:tc>
        <w:tc>
          <w:tcPr>
            <w:tcW w:w="2069" w:type="dxa"/>
            <w:shd w:val="clear" w:color="auto" w:fill="auto"/>
          </w:tcPr>
          <w:p w14:paraId="47504A68" w14:textId="77777777" w:rsidR="00512FC7" w:rsidRPr="00512FC7" w:rsidRDefault="00512FC7" w:rsidP="00533FE7">
            <w:r w:rsidRPr="00512FC7">
              <w:t>LongQty</w:t>
            </w:r>
          </w:p>
        </w:tc>
        <w:tc>
          <w:tcPr>
            <w:tcW w:w="1083" w:type="dxa"/>
            <w:shd w:val="clear" w:color="auto" w:fill="auto"/>
          </w:tcPr>
          <w:p w14:paraId="6E4344F4" w14:textId="77777777" w:rsidR="00512FC7" w:rsidRPr="00512FC7" w:rsidRDefault="00512FC7" w:rsidP="00533FE7">
            <w:r w:rsidRPr="00512FC7">
              <w:t>Qty</w:t>
            </w:r>
          </w:p>
        </w:tc>
        <w:tc>
          <w:tcPr>
            <w:tcW w:w="4677" w:type="dxa"/>
            <w:shd w:val="clear" w:color="auto" w:fill="auto"/>
          </w:tcPr>
          <w:p w14:paraId="25B9484B" w14:textId="77777777" w:rsidR="00512FC7" w:rsidRPr="00512FC7" w:rsidRDefault="00512FC7" w:rsidP="00533FE7">
            <w:pPr>
              <w:jc w:val="left"/>
            </w:pPr>
            <w:r w:rsidRPr="00512FC7">
              <w:t>Long Quantity</w:t>
            </w:r>
          </w:p>
        </w:tc>
        <w:tc>
          <w:tcPr>
            <w:tcW w:w="4411" w:type="dxa"/>
            <w:shd w:val="clear" w:color="auto" w:fill="auto"/>
          </w:tcPr>
          <w:p w14:paraId="50171E44" w14:textId="77777777" w:rsidR="00512FC7" w:rsidRPr="00512FC7" w:rsidRDefault="00512FC7" w:rsidP="00533FE7">
            <w:r w:rsidRPr="00512FC7">
              <w:t>Long</w:t>
            </w:r>
          </w:p>
        </w:tc>
      </w:tr>
      <w:tr w:rsidR="00512FC7" w:rsidRPr="00512FC7" w14:paraId="2AC4B1C9" w14:textId="77777777" w:rsidTr="00533FE7">
        <w:tc>
          <w:tcPr>
            <w:tcW w:w="828" w:type="dxa"/>
            <w:shd w:val="clear" w:color="auto" w:fill="auto"/>
          </w:tcPr>
          <w:p w14:paraId="3499270A" w14:textId="77777777" w:rsidR="00512FC7" w:rsidRPr="00512FC7" w:rsidRDefault="00512FC7" w:rsidP="00533FE7">
            <w:bookmarkStart w:id="1358" w:name="fld_ShortQty" w:colFirst="1" w:colLast="1"/>
            <w:bookmarkEnd w:id="1357"/>
            <w:r w:rsidRPr="00512FC7">
              <w:t>705</w:t>
            </w:r>
          </w:p>
        </w:tc>
        <w:tc>
          <w:tcPr>
            <w:tcW w:w="2069" w:type="dxa"/>
            <w:shd w:val="clear" w:color="auto" w:fill="auto"/>
          </w:tcPr>
          <w:p w14:paraId="727B6E37" w14:textId="77777777" w:rsidR="00512FC7" w:rsidRPr="00512FC7" w:rsidRDefault="00512FC7" w:rsidP="00533FE7">
            <w:r w:rsidRPr="00512FC7">
              <w:t>ShortQty</w:t>
            </w:r>
          </w:p>
        </w:tc>
        <w:tc>
          <w:tcPr>
            <w:tcW w:w="1083" w:type="dxa"/>
            <w:shd w:val="clear" w:color="auto" w:fill="auto"/>
          </w:tcPr>
          <w:p w14:paraId="04402E0B" w14:textId="77777777" w:rsidR="00512FC7" w:rsidRPr="00512FC7" w:rsidRDefault="00512FC7" w:rsidP="00533FE7">
            <w:r w:rsidRPr="00512FC7">
              <w:t>Qty</w:t>
            </w:r>
          </w:p>
        </w:tc>
        <w:tc>
          <w:tcPr>
            <w:tcW w:w="4677" w:type="dxa"/>
            <w:shd w:val="clear" w:color="auto" w:fill="auto"/>
          </w:tcPr>
          <w:p w14:paraId="2D330B6D" w14:textId="77777777" w:rsidR="00512FC7" w:rsidRPr="00512FC7" w:rsidRDefault="00512FC7" w:rsidP="00533FE7">
            <w:pPr>
              <w:jc w:val="left"/>
            </w:pPr>
            <w:r w:rsidRPr="00512FC7">
              <w:t>Short Quantity</w:t>
            </w:r>
          </w:p>
        </w:tc>
        <w:tc>
          <w:tcPr>
            <w:tcW w:w="4411" w:type="dxa"/>
            <w:shd w:val="clear" w:color="auto" w:fill="auto"/>
          </w:tcPr>
          <w:p w14:paraId="1A4A2D9D" w14:textId="77777777" w:rsidR="00512FC7" w:rsidRPr="00512FC7" w:rsidRDefault="00512FC7" w:rsidP="00533FE7">
            <w:r w:rsidRPr="00512FC7">
              <w:t>Short</w:t>
            </w:r>
          </w:p>
        </w:tc>
      </w:tr>
      <w:tr w:rsidR="00512FC7" w:rsidRPr="00512FC7" w14:paraId="36D29916" w14:textId="77777777" w:rsidTr="00533FE7">
        <w:tc>
          <w:tcPr>
            <w:tcW w:w="828" w:type="dxa"/>
            <w:shd w:val="clear" w:color="auto" w:fill="auto"/>
          </w:tcPr>
          <w:p w14:paraId="56E52603" w14:textId="77777777" w:rsidR="00512FC7" w:rsidRPr="00512FC7" w:rsidRDefault="00512FC7" w:rsidP="00533FE7">
            <w:bookmarkStart w:id="1359" w:name="fld_PosQtyStatus" w:colFirst="1" w:colLast="1"/>
            <w:bookmarkEnd w:id="1358"/>
            <w:r w:rsidRPr="00512FC7">
              <w:t>706</w:t>
            </w:r>
          </w:p>
        </w:tc>
        <w:tc>
          <w:tcPr>
            <w:tcW w:w="2069" w:type="dxa"/>
            <w:shd w:val="clear" w:color="auto" w:fill="auto"/>
          </w:tcPr>
          <w:p w14:paraId="2FF0318F" w14:textId="77777777" w:rsidR="00512FC7" w:rsidRPr="00512FC7" w:rsidRDefault="00512FC7" w:rsidP="00533FE7">
            <w:r w:rsidRPr="00512FC7">
              <w:t>PosQtyStatus</w:t>
            </w:r>
          </w:p>
        </w:tc>
        <w:tc>
          <w:tcPr>
            <w:tcW w:w="1083" w:type="dxa"/>
            <w:shd w:val="clear" w:color="auto" w:fill="auto"/>
          </w:tcPr>
          <w:p w14:paraId="2CAA0714" w14:textId="77777777" w:rsidR="00512FC7" w:rsidRPr="00512FC7" w:rsidRDefault="00512FC7" w:rsidP="00533FE7">
            <w:r w:rsidRPr="00512FC7">
              <w:t>int</w:t>
            </w:r>
          </w:p>
        </w:tc>
        <w:tc>
          <w:tcPr>
            <w:tcW w:w="4677" w:type="dxa"/>
            <w:shd w:val="clear" w:color="auto" w:fill="auto"/>
          </w:tcPr>
          <w:p w14:paraId="11DE52B9" w14:textId="77777777" w:rsidR="00512FC7" w:rsidRDefault="00512FC7" w:rsidP="00533FE7">
            <w:pPr>
              <w:jc w:val="left"/>
            </w:pPr>
            <w:r>
              <w:t>Status of this position.</w:t>
            </w:r>
          </w:p>
          <w:p w14:paraId="19184F7D" w14:textId="77777777" w:rsidR="00512FC7" w:rsidRPr="00512FC7" w:rsidRDefault="00512FC7" w:rsidP="00533FE7">
            <w:pPr>
              <w:jc w:val="left"/>
            </w:pPr>
            <w:r>
              <w:t>Valid values:</w:t>
            </w:r>
            <w:r>
              <w:br/>
            </w:r>
            <w:r>
              <w:tab/>
              <w:t>0 - Submitted</w:t>
            </w:r>
            <w:r>
              <w:br/>
            </w:r>
            <w:r>
              <w:lastRenderedPageBreak/>
              <w:tab/>
              <w:t>1 - Accepted</w:t>
            </w:r>
            <w:r>
              <w:br/>
            </w:r>
            <w:r>
              <w:tab/>
              <w:t>2 - Rejected</w:t>
            </w:r>
          </w:p>
        </w:tc>
        <w:tc>
          <w:tcPr>
            <w:tcW w:w="4411" w:type="dxa"/>
            <w:shd w:val="clear" w:color="auto" w:fill="auto"/>
          </w:tcPr>
          <w:p w14:paraId="54AE1E70" w14:textId="77777777" w:rsidR="00512FC7" w:rsidRPr="00512FC7" w:rsidRDefault="00512FC7" w:rsidP="00533FE7">
            <w:r w:rsidRPr="00512FC7">
              <w:lastRenderedPageBreak/>
              <w:t>Stat</w:t>
            </w:r>
          </w:p>
        </w:tc>
      </w:tr>
      <w:tr w:rsidR="00512FC7" w:rsidRPr="00512FC7" w14:paraId="3ED04DEB" w14:textId="77777777" w:rsidTr="00533FE7">
        <w:tc>
          <w:tcPr>
            <w:tcW w:w="828" w:type="dxa"/>
            <w:shd w:val="clear" w:color="auto" w:fill="auto"/>
          </w:tcPr>
          <w:p w14:paraId="4847B822" w14:textId="77777777" w:rsidR="00512FC7" w:rsidRPr="00512FC7" w:rsidRDefault="00512FC7" w:rsidP="00533FE7">
            <w:bookmarkStart w:id="1360" w:name="fld_PosAmtType" w:colFirst="1" w:colLast="1"/>
            <w:bookmarkEnd w:id="1359"/>
            <w:r w:rsidRPr="00512FC7">
              <w:lastRenderedPageBreak/>
              <w:t>707</w:t>
            </w:r>
          </w:p>
        </w:tc>
        <w:tc>
          <w:tcPr>
            <w:tcW w:w="2069" w:type="dxa"/>
            <w:shd w:val="clear" w:color="auto" w:fill="auto"/>
          </w:tcPr>
          <w:p w14:paraId="026FD3B6" w14:textId="77777777" w:rsidR="00512FC7" w:rsidRPr="00512FC7" w:rsidRDefault="00512FC7" w:rsidP="00533FE7">
            <w:r w:rsidRPr="00512FC7">
              <w:t>PosAmtType</w:t>
            </w:r>
          </w:p>
        </w:tc>
        <w:tc>
          <w:tcPr>
            <w:tcW w:w="1083" w:type="dxa"/>
            <w:shd w:val="clear" w:color="auto" w:fill="auto"/>
          </w:tcPr>
          <w:p w14:paraId="17199B0D" w14:textId="77777777" w:rsidR="00512FC7" w:rsidRPr="00512FC7" w:rsidRDefault="00512FC7" w:rsidP="00533FE7">
            <w:r w:rsidRPr="00512FC7">
              <w:t>String</w:t>
            </w:r>
          </w:p>
        </w:tc>
        <w:tc>
          <w:tcPr>
            <w:tcW w:w="4677" w:type="dxa"/>
            <w:shd w:val="clear" w:color="auto" w:fill="auto"/>
          </w:tcPr>
          <w:p w14:paraId="4C5E0276" w14:textId="77777777" w:rsidR="00512FC7" w:rsidRDefault="00512FC7" w:rsidP="00533FE7">
            <w:pPr>
              <w:jc w:val="left"/>
            </w:pPr>
            <w:r>
              <w:t>Type of Position amount</w:t>
            </w:r>
          </w:p>
          <w:p w14:paraId="4D915750" w14:textId="77777777" w:rsidR="00512FC7" w:rsidRPr="00512FC7" w:rsidRDefault="00512FC7" w:rsidP="00533FE7">
            <w:pPr>
              <w:jc w:val="left"/>
            </w:pPr>
            <w:r>
              <w:t>Valid values:</w:t>
            </w:r>
            <w:r>
              <w:br/>
            </w:r>
            <w:r>
              <w:tab/>
              <w:t>ICPN - Initial Trade Coupon Amount</w:t>
            </w:r>
            <w:r>
              <w:br/>
            </w:r>
            <w:r>
              <w:tab/>
              <w:t>ACPN - Accrued Coupon Amount</w:t>
            </w:r>
            <w:r>
              <w:br/>
            </w:r>
            <w:r>
              <w:tab/>
              <w:t>CPN - Coupon Amount</w:t>
            </w:r>
            <w:r>
              <w:br/>
            </w:r>
            <w:r>
              <w:tab/>
              <w:t>IACPN - Incremental Accrued Coupon</w:t>
            </w:r>
            <w:r>
              <w:br/>
            </w:r>
            <w:r>
              <w:tab/>
              <w:t>CMTM - Collateralized Mark to Market</w:t>
            </w:r>
            <w:r>
              <w:br/>
            </w:r>
            <w:r>
              <w:tab/>
              <w:t>ICMTM - Incremental Collateralized Mark to market</w:t>
            </w:r>
            <w:r>
              <w:br/>
            </w:r>
            <w:r>
              <w:tab/>
              <w:t>DLV - Compensation Amount</w:t>
            </w:r>
            <w:r>
              <w:br/>
            </w:r>
            <w:r>
              <w:tab/>
              <w:t>BANK - Total Banked Amount</w:t>
            </w:r>
            <w:r>
              <w:br/>
            </w:r>
            <w:r>
              <w:tab/>
              <w:t>COLAT - Total Collateralized Amount</w:t>
            </w:r>
            <w:r>
              <w:br/>
            </w:r>
            <w:r>
              <w:tab/>
              <w:t>CASH - Cash Amount (Corporate Event)</w:t>
            </w:r>
            <w:r>
              <w:br/>
            </w:r>
            <w:r>
              <w:tab/>
              <w:t>CRES - Cash Residual Amount</w:t>
            </w:r>
            <w:r>
              <w:br/>
            </w:r>
            <w:r>
              <w:tab/>
              <w:t>FMTM - Final Mark-to-Market Amount</w:t>
            </w:r>
            <w:r>
              <w:br/>
            </w:r>
            <w:r>
              <w:tab/>
              <w:t>IMTM - Incremental Mark-to-Market Amount</w:t>
            </w:r>
            <w:r>
              <w:br/>
            </w:r>
            <w:r>
              <w:tab/>
              <w:t>PREM - Premium Amount</w:t>
            </w:r>
            <w:r>
              <w:br/>
            </w:r>
            <w:r>
              <w:tab/>
              <w:t>SMTM - Start-of-Day Mark-to-Market Amount</w:t>
            </w:r>
            <w:r>
              <w:br/>
            </w:r>
            <w:r>
              <w:tab/>
              <w:t>TVAR - Trade Variation Amount</w:t>
            </w:r>
            <w:r>
              <w:br/>
            </w:r>
            <w:r>
              <w:tab/>
              <w:t>VADJ - Value Adjusted Amount</w:t>
            </w:r>
            <w:r>
              <w:br/>
            </w:r>
            <w:r>
              <w:tab/>
              <w:t>SETL - Settlement Value</w:t>
            </w:r>
          </w:p>
        </w:tc>
        <w:tc>
          <w:tcPr>
            <w:tcW w:w="4411" w:type="dxa"/>
            <w:shd w:val="clear" w:color="auto" w:fill="auto"/>
          </w:tcPr>
          <w:p w14:paraId="5BCF67DC" w14:textId="77777777" w:rsidR="00512FC7" w:rsidRPr="00512FC7" w:rsidRDefault="00512FC7" w:rsidP="00533FE7">
            <w:r w:rsidRPr="00512FC7">
              <w:t>Typ</w:t>
            </w:r>
          </w:p>
        </w:tc>
      </w:tr>
      <w:tr w:rsidR="00512FC7" w:rsidRPr="00512FC7" w14:paraId="0E664AAA" w14:textId="77777777" w:rsidTr="00533FE7">
        <w:tc>
          <w:tcPr>
            <w:tcW w:w="828" w:type="dxa"/>
            <w:shd w:val="clear" w:color="auto" w:fill="auto"/>
          </w:tcPr>
          <w:p w14:paraId="584A18E5" w14:textId="77777777" w:rsidR="00512FC7" w:rsidRPr="00512FC7" w:rsidRDefault="00512FC7" w:rsidP="00533FE7">
            <w:bookmarkStart w:id="1361" w:name="fld_PosAmt" w:colFirst="1" w:colLast="1"/>
            <w:bookmarkEnd w:id="1360"/>
            <w:r w:rsidRPr="00512FC7">
              <w:t>708</w:t>
            </w:r>
          </w:p>
        </w:tc>
        <w:tc>
          <w:tcPr>
            <w:tcW w:w="2069" w:type="dxa"/>
            <w:shd w:val="clear" w:color="auto" w:fill="auto"/>
          </w:tcPr>
          <w:p w14:paraId="2DA9F1F1" w14:textId="77777777" w:rsidR="00512FC7" w:rsidRPr="00512FC7" w:rsidRDefault="00512FC7" w:rsidP="00533FE7">
            <w:r w:rsidRPr="00512FC7">
              <w:t>PosAmt</w:t>
            </w:r>
          </w:p>
        </w:tc>
        <w:tc>
          <w:tcPr>
            <w:tcW w:w="1083" w:type="dxa"/>
            <w:shd w:val="clear" w:color="auto" w:fill="auto"/>
          </w:tcPr>
          <w:p w14:paraId="6BB381D7" w14:textId="77777777" w:rsidR="00512FC7" w:rsidRPr="00512FC7" w:rsidRDefault="00512FC7" w:rsidP="00533FE7">
            <w:r w:rsidRPr="00512FC7">
              <w:t>Amt</w:t>
            </w:r>
          </w:p>
        </w:tc>
        <w:tc>
          <w:tcPr>
            <w:tcW w:w="4677" w:type="dxa"/>
            <w:shd w:val="clear" w:color="auto" w:fill="auto"/>
          </w:tcPr>
          <w:p w14:paraId="60890665" w14:textId="77777777" w:rsidR="00512FC7" w:rsidRPr="00512FC7" w:rsidRDefault="00512FC7" w:rsidP="00533FE7">
            <w:pPr>
              <w:jc w:val="left"/>
            </w:pPr>
            <w:r w:rsidRPr="00512FC7">
              <w:t>Position amount</w:t>
            </w:r>
          </w:p>
        </w:tc>
        <w:tc>
          <w:tcPr>
            <w:tcW w:w="4411" w:type="dxa"/>
            <w:shd w:val="clear" w:color="auto" w:fill="auto"/>
          </w:tcPr>
          <w:p w14:paraId="03C7431C" w14:textId="77777777" w:rsidR="00512FC7" w:rsidRPr="00512FC7" w:rsidRDefault="00512FC7" w:rsidP="00533FE7">
            <w:r w:rsidRPr="00512FC7">
              <w:t>Amt</w:t>
            </w:r>
          </w:p>
        </w:tc>
      </w:tr>
      <w:tr w:rsidR="00512FC7" w:rsidRPr="00512FC7" w14:paraId="527DB1A4" w14:textId="77777777" w:rsidTr="00533FE7">
        <w:tc>
          <w:tcPr>
            <w:tcW w:w="828" w:type="dxa"/>
            <w:shd w:val="clear" w:color="auto" w:fill="auto"/>
          </w:tcPr>
          <w:p w14:paraId="054B05CC" w14:textId="77777777" w:rsidR="00512FC7" w:rsidRPr="00512FC7" w:rsidRDefault="00512FC7" w:rsidP="00533FE7">
            <w:bookmarkStart w:id="1362" w:name="fld_PosTransType" w:colFirst="1" w:colLast="1"/>
            <w:bookmarkEnd w:id="1361"/>
            <w:r w:rsidRPr="00512FC7">
              <w:t>709</w:t>
            </w:r>
          </w:p>
        </w:tc>
        <w:tc>
          <w:tcPr>
            <w:tcW w:w="2069" w:type="dxa"/>
            <w:shd w:val="clear" w:color="auto" w:fill="auto"/>
          </w:tcPr>
          <w:p w14:paraId="2A2A12C4" w14:textId="77777777" w:rsidR="00512FC7" w:rsidRPr="00512FC7" w:rsidRDefault="00512FC7" w:rsidP="00533FE7">
            <w:r w:rsidRPr="00512FC7">
              <w:t>PosTransType</w:t>
            </w:r>
          </w:p>
        </w:tc>
        <w:tc>
          <w:tcPr>
            <w:tcW w:w="1083" w:type="dxa"/>
            <w:shd w:val="clear" w:color="auto" w:fill="auto"/>
          </w:tcPr>
          <w:p w14:paraId="2B1EB0C3" w14:textId="77777777" w:rsidR="00512FC7" w:rsidRPr="00512FC7" w:rsidRDefault="00512FC7" w:rsidP="00533FE7">
            <w:r w:rsidRPr="00512FC7">
              <w:t>int</w:t>
            </w:r>
          </w:p>
        </w:tc>
        <w:tc>
          <w:tcPr>
            <w:tcW w:w="4677" w:type="dxa"/>
            <w:shd w:val="clear" w:color="auto" w:fill="auto"/>
          </w:tcPr>
          <w:p w14:paraId="536FEE39" w14:textId="77777777" w:rsidR="00512FC7" w:rsidRDefault="00512FC7" w:rsidP="00533FE7">
            <w:pPr>
              <w:jc w:val="left"/>
            </w:pPr>
            <w:r>
              <w:t>Identifies the type of position transaction</w:t>
            </w:r>
          </w:p>
          <w:p w14:paraId="0812E231" w14:textId="77777777" w:rsidR="00512FC7" w:rsidRPr="00512FC7" w:rsidRDefault="00512FC7" w:rsidP="00533FE7">
            <w:pPr>
              <w:jc w:val="left"/>
            </w:pPr>
            <w:r>
              <w:t>Valid values:</w:t>
            </w:r>
            <w:r>
              <w:br/>
            </w:r>
            <w:r>
              <w:tab/>
              <w:t>1 - Exercise</w:t>
            </w:r>
            <w:r>
              <w:br/>
            </w:r>
            <w:r>
              <w:tab/>
              <w:t>2 - Do Not Exercise</w:t>
            </w:r>
            <w:r>
              <w:br/>
            </w:r>
            <w:r>
              <w:tab/>
              <w:t>3 - Position Adjustment</w:t>
            </w:r>
            <w:r>
              <w:br/>
            </w:r>
            <w:r>
              <w:tab/>
              <w:t>4 - Position Change Submission/Margin Disposition</w:t>
            </w:r>
            <w:r>
              <w:br/>
            </w:r>
            <w:r>
              <w:tab/>
              <w:t>5 - Pledge</w:t>
            </w:r>
            <w:r>
              <w:br/>
            </w:r>
            <w:r>
              <w:tab/>
              <w:t>6 - Large Trader Submission</w:t>
            </w:r>
          </w:p>
        </w:tc>
        <w:tc>
          <w:tcPr>
            <w:tcW w:w="4411" w:type="dxa"/>
            <w:shd w:val="clear" w:color="auto" w:fill="auto"/>
          </w:tcPr>
          <w:p w14:paraId="577C3157" w14:textId="77777777" w:rsidR="00512FC7" w:rsidRPr="00512FC7" w:rsidRDefault="00512FC7" w:rsidP="00533FE7">
            <w:r w:rsidRPr="00512FC7">
              <w:t>TxnTyp</w:t>
            </w:r>
          </w:p>
        </w:tc>
      </w:tr>
      <w:tr w:rsidR="00512FC7" w:rsidRPr="00512FC7" w14:paraId="0DFBE601" w14:textId="77777777" w:rsidTr="00533FE7">
        <w:tc>
          <w:tcPr>
            <w:tcW w:w="828" w:type="dxa"/>
            <w:shd w:val="clear" w:color="auto" w:fill="auto"/>
          </w:tcPr>
          <w:p w14:paraId="3B14D504" w14:textId="77777777" w:rsidR="00512FC7" w:rsidRPr="00512FC7" w:rsidRDefault="00512FC7" w:rsidP="00533FE7">
            <w:bookmarkStart w:id="1363" w:name="fld_PosReqID" w:colFirst="1" w:colLast="1"/>
            <w:bookmarkEnd w:id="1362"/>
            <w:r w:rsidRPr="00512FC7">
              <w:t>710</w:t>
            </w:r>
          </w:p>
        </w:tc>
        <w:tc>
          <w:tcPr>
            <w:tcW w:w="2069" w:type="dxa"/>
            <w:shd w:val="clear" w:color="auto" w:fill="auto"/>
          </w:tcPr>
          <w:p w14:paraId="293CDEA2" w14:textId="77777777" w:rsidR="00512FC7" w:rsidRPr="00512FC7" w:rsidRDefault="00512FC7" w:rsidP="00533FE7">
            <w:r w:rsidRPr="00512FC7">
              <w:t>PosReqID</w:t>
            </w:r>
          </w:p>
        </w:tc>
        <w:tc>
          <w:tcPr>
            <w:tcW w:w="1083" w:type="dxa"/>
            <w:shd w:val="clear" w:color="auto" w:fill="auto"/>
          </w:tcPr>
          <w:p w14:paraId="1F35C113" w14:textId="77777777" w:rsidR="00512FC7" w:rsidRPr="00512FC7" w:rsidRDefault="00512FC7" w:rsidP="00533FE7">
            <w:r w:rsidRPr="00512FC7">
              <w:t>String</w:t>
            </w:r>
          </w:p>
        </w:tc>
        <w:tc>
          <w:tcPr>
            <w:tcW w:w="4677" w:type="dxa"/>
            <w:shd w:val="clear" w:color="auto" w:fill="auto"/>
          </w:tcPr>
          <w:p w14:paraId="6C3CAFAB" w14:textId="77777777" w:rsidR="00512FC7" w:rsidRPr="00512FC7" w:rsidRDefault="00512FC7" w:rsidP="00533FE7">
            <w:pPr>
              <w:jc w:val="left"/>
            </w:pPr>
            <w:r w:rsidRPr="00512FC7">
              <w:t>Unique identifier for the position maintenance request as assigned by the submitter</w:t>
            </w:r>
          </w:p>
        </w:tc>
        <w:tc>
          <w:tcPr>
            <w:tcW w:w="4411" w:type="dxa"/>
            <w:shd w:val="clear" w:color="auto" w:fill="auto"/>
          </w:tcPr>
          <w:p w14:paraId="6F2C350B" w14:textId="77777777" w:rsidR="00512FC7" w:rsidRPr="00512FC7" w:rsidRDefault="00512FC7" w:rsidP="00533FE7">
            <w:r w:rsidRPr="00512FC7">
              <w:t>ReqID</w:t>
            </w:r>
          </w:p>
        </w:tc>
      </w:tr>
      <w:tr w:rsidR="00512FC7" w:rsidRPr="00512FC7" w14:paraId="0DDF4CAA" w14:textId="77777777" w:rsidTr="00533FE7">
        <w:tc>
          <w:tcPr>
            <w:tcW w:w="828" w:type="dxa"/>
            <w:shd w:val="clear" w:color="auto" w:fill="auto"/>
          </w:tcPr>
          <w:p w14:paraId="13B36359" w14:textId="77777777" w:rsidR="00512FC7" w:rsidRPr="00512FC7" w:rsidRDefault="00512FC7" w:rsidP="00533FE7">
            <w:bookmarkStart w:id="1364" w:name="fld_NoUnderlyings" w:colFirst="1" w:colLast="1"/>
            <w:bookmarkEnd w:id="1363"/>
            <w:r w:rsidRPr="00512FC7">
              <w:lastRenderedPageBreak/>
              <w:t>711</w:t>
            </w:r>
          </w:p>
        </w:tc>
        <w:tc>
          <w:tcPr>
            <w:tcW w:w="2069" w:type="dxa"/>
            <w:shd w:val="clear" w:color="auto" w:fill="auto"/>
          </w:tcPr>
          <w:p w14:paraId="63F6FC89" w14:textId="77777777" w:rsidR="00512FC7" w:rsidRPr="00512FC7" w:rsidRDefault="00512FC7" w:rsidP="00533FE7">
            <w:r w:rsidRPr="00512FC7">
              <w:t>NoUnderlyings</w:t>
            </w:r>
          </w:p>
        </w:tc>
        <w:tc>
          <w:tcPr>
            <w:tcW w:w="1083" w:type="dxa"/>
            <w:shd w:val="clear" w:color="auto" w:fill="auto"/>
          </w:tcPr>
          <w:p w14:paraId="1542FE3F" w14:textId="77777777" w:rsidR="00512FC7" w:rsidRPr="00512FC7" w:rsidRDefault="00512FC7" w:rsidP="00533FE7">
            <w:r w:rsidRPr="00512FC7">
              <w:t>NumInGroup</w:t>
            </w:r>
          </w:p>
        </w:tc>
        <w:tc>
          <w:tcPr>
            <w:tcW w:w="4677" w:type="dxa"/>
            <w:shd w:val="clear" w:color="auto" w:fill="auto"/>
          </w:tcPr>
          <w:p w14:paraId="46206EA2" w14:textId="77777777" w:rsidR="00512FC7" w:rsidRPr="00512FC7" w:rsidRDefault="00512FC7" w:rsidP="00533FE7">
            <w:pPr>
              <w:jc w:val="left"/>
            </w:pPr>
            <w:r w:rsidRPr="00512FC7">
              <w:t>Number of underlying legs that make up the security.</w:t>
            </w:r>
          </w:p>
        </w:tc>
        <w:tc>
          <w:tcPr>
            <w:tcW w:w="4411" w:type="dxa"/>
            <w:shd w:val="clear" w:color="auto" w:fill="auto"/>
          </w:tcPr>
          <w:p w14:paraId="65411C15" w14:textId="77777777" w:rsidR="00512FC7" w:rsidRPr="00512FC7" w:rsidRDefault="00512FC7" w:rsidP="00533FE7"/>
        </w:tc>
      </w:tr>
      <w:tr w:rsidR="00512FC7" w:rsidRPr="00512FC7" w14:paraId="33C9032F" w14:textId="77777777" w:rsidTr="00533FE7">
        <w:tc>
          <w:tcPr>
            <w:tcW w:w="828" w:type="dxa"/>
            <w:shd w:val="clear" w:color="auto" w:fill="auto"/>
          </w:tcPr>
          <w:p w14:paraId="4A8CD2F9" w14:textId="77777777" w:rsidR="00512FC7" w:rsidRPr="00512FC7" w:rsidRDefault="00512FC7" w:rsidP="00533FE7">
            <w:bookmarkStart w:id="1365" w:name="fld_PosMaintAction" w:colFirst="1" w:colLast="1"/>
            <w:bookmarkEnd w:id="1364"/>
            <w:r w:rsidRPr="00512FC7">
              <w:t>712</w:t>
            </w:r>
          </w:p>
        </w:tc>
        <w:tc>
          <w:tcPr>
            <w:tcW w:w="2069" w:type="dxa"/>
            <w:shd w:val="clear" w:color="auto" w:fill="auto"/>
          </w:tcPr>
          <w:p w14:paraId="178683A9" w14:textId="77777777" w:rsidR="00512FC7" w:rsidRPr="00512FC7" w:rsidRDefault="00512FC7" w:rsidP="00533FE7">
            <w:r w:rsidRPr="00512FC7">
              <w:t>PosMaintAction</w:t>
            </w:r>
          </w:p>
        </w:tc>
        <w:tc>
          <w:tcPr>
            <w:tcW w:w="1083" w:type="dxa"/>
            <w:shd w:val="clear" w:color="auto" w:fill="auto"/>
          </w:tcPr>
          <w:p w14:paraId="1E759EC6" w14:textId="77777777" w:rsidR="00512FC7" w:rsidRPr="00512FC7" w:rsidRDefault="00512FC7" w:rsidP="00533FE7">
            <w:r w:rsidRPr="00512FC7">
              <w:t>int</w:t>
            </w:r>
          </w:p>
        </w:tc>
        <w:tc>
          <w:tcPr>
            <w:tcW w:w="4677" w:type="dxa"/>
            <w:shd w:val="clear" w:color="auto" w:fill="auto"/>
          </w:tcPr>
          <w:p w14:paraId="2158C422" w14:textId="77777777" w:rsidR="00512FC7" w:rsidRDefault="00512FC7" w:rsidP="00533FE7">
            <w:pPr>
              <w:jc w:val="left"/>
            </w:pPr>
            <w:r>
              <w:t>Maintenance Action to be performed.</w:t>
            </w:r>
          </w:p>
          <w:p w14:paraId="65691AA6" w14:textId="77777777" w:rsidR="00512FC7" w:rsidRPr="00512FC7" w:rsidRDefault="00512FC7" w:rsidP="00533FE7">
            <w:pPr>
              <w:jc w:val="left"/>
            </w:pPr>
            <w:r>
              <w:t>Valid values:</w:t>
            </w:r>
            <w:r>
              <w:br/>
            </w:r>
            <w:r>
              <w:tab/>
              <w:t>1 - New - used to increment the overall transaction quantity</w:t>
            </w:r>
            <w:r>
              <w:br/>
            </w:r>
            <w:r>
              <w:tab/>
              <w:t>2 - Replace - used to override the overall transaction quantity or specifi add messages based on the reference ID</w:t>
            </w:r>
            <w:r>
              <w:br/>
            </w:r>
            <w:r>
              <w:tab/>
              <w:t>3 - Cancel - used to remove the overall transaction or specific add messages based on reference ID</w:t>
            </w:r>
            <w:r>
              <w:br/>
            </w:r>
            <w:r>
              <w:tab/>
              <w:t>4 - Reverse - used to completelly back-out the transaction such that the transaction never existed</w:t>
            </w:r>
          </w:p>
        </w:tc>
        <w:tc>
          <w:tcPr>
            <w:tcW w:w="4411" w:type="dxa"/>
            <w:shd w:val="clear" w:color="auto" w:fill="auto"/>
          </w:tcPr>
          <w:p w14:paraId="0C304B64" w14:textId="77777777" w:rsidR="00512FC7" w:rsidRPr="00512FC7" w:rsidRDefault="00512FC7" w:rsidP="00533FE7">
            <w:r w:rsidRPr="00512FC7">
              <w:t>Actn</w:t>
            </w:r>
          </w:p>
        </w:tc>
      </w:tr>
      <w:tr w:rsidR="00512FC7" w:rsidRPr="00512FC7" w14:paraId="40C51163" w14:textId="77777777" w:rsidTr="00533FE7">
        <w:tc>
          <w:tcPr>
            <w:tcW w:w="828" w:type="dxa"/>
            <w:shd w:val="clear" w:color="auto" w:fill="auto"/>
          </w:tcPr>
          <w:p w14:paraId="418C0355" w14:textId="77777777" w:rsidR="00512FC7" w:rsidRPr="00512FC7" w:rsidRDefault="00512FC7" w:rsidP="00533FE7">
            <w:bookmarkStart w:id="1366" w:name="fld_OrigPosReqRefID" w:colFirst="1" w:colLast="1"/>
            <w:bookmarkEnd w:id="1365"/>
            <w:r w:rsidRPr="00512FC7">
              <w:t>713</w:t>
            </w:r>
          </w:p>
        </w:tc>
        <w:tc>
          <w:tcPr>
            <w:tcW w:w="2069" w:type="dxa"/>
            <w:shd w:val="clear" w:color="auto" w:fill="auto"/>
          </w:tcPr>
          <w:p w14:paraId="3368A4E1" w14:textId="77777777" w:rsidR="00512FC7" w:rsidRPr="00512FC7" w:rsidRDefault="00512FC7" w:rsidP="00533FE7">
            <w:r w:rsidRPr="00512FC7">
              <w:t>OrigPosReqRefID</w:t>
            </w:r>
          </w:p>
        </w:tc>
        <w:tc>
          <w:tcPr>
            <w:tcW w:w="1083" w:type="dxa"/>
            <w:shd w:val="clear" w:color="auto" w:fill="auto"/>
          </w:tcPr>
          <w:p w14:paraId="508A0CC6" w14:textId="77777777" w:rsidR="00512FC7" w:rsidRPr="00512FC7" w:rsidRDefault="00512FC7" w:rsidP="00533FE7">
            <w:r w:rsidRPr="00512FC7">
              <w:t>String</w:t>
            </w:r>
          </w:p>
        </w:tc>
        <w:tc>
          <w:tcPr>
            <w:tcW w:w="4677" w:type="dxa"/>
            <w:shd w:val="clear" w:color="auto" w:fill="auto"/>
          </w:tcPr>
          <w:p w14:paraId="5B18FB3E" w14:textId="77777777" w:rsidR="00512FC7" w:rsidRPr="00512FC7" w:rsidRDefault="00512FC7" w:rsidP="00533FE7">
            <w:pPr>
              <w:jc w:val="left"/>
            </w:pPr>
            <w:r w:rsidRPr="00512FC7">
              <w:t>Reference to the PosReqID (710) of a previous maintenance request that is being replaced or canceled.</w:t>
            </w:r>
          </w:p>
        </w:tc>
        <w:tc>
          <w:tcPr>
            <w:tcW w:w="4411" w:type="dxa"/>
            <w:shd w:val="clear" w:color="auto" w:fill="auto"/>
          </w:tcPr>
          <w:p w14:paraId="686B6844" w14:textId="77777777" w:rsidR="00512FC7" w:rsidRDefault="00512FC7" w:rsidP="00533FE7">
            <w:r w:rsidRPr="00512FC7">
              <w:t>OrigPosReqRefID</w:t>
            </w:r>
          </w:p>
          <w:p w14:paraId="7B8BE45F" w14:textId="77777777" w:rsidR="00512FC7" w:rsidRPr="00512FC7" w:rsidRDefault="00512FC7" w:rsidP="00533FE7">
            <w:r w:rsidRPr="00512FC7">
              <w:t>OrigReqRefID in PositionMaintenance category messages</w:t>
            </w:r>
          </w:p>
        </w:tc>
      </w:tr>
      <w:tr w:rsidR="00512FC7" w:rsidRPr="00512FC7" w14:paraId="73741B81" w14:textId="77777777" w:rsidTr="00533FE7">
        <w:tc>
          <w:tcPr>
            <w:tcW w:w="828" w:type="dxa"/>
            <w:shd w:val="clear" w:color="auto" w:fill="auto"/>
          </w:tcPr>
          <w:p w14:paraId="6338ECFD" w14:textId="77777777" w:rsidR="00512FC7" w:rsidRPr="00512FC7" w:rsidRDefault="00512FC7" w:rsidP="00533FE7">
            <w:bookmarkStart w:id="1367" w:name="fld_PosMaintRptRefID" w:colFirst="1" w:colLast="1"/>
            <w:bookmarkEnd w:id="1366"/>
            <w:r w:rsidRPr="00512FC7">
              <w:t>714</w:t>
            </w:r>
          </w:p>
        </w:tc>
        <w:tc>
          <w:tcPr>
            <w:tcW w:w="2069" w:type="dxa"/>
            <w:shd w:val="clear" w:color="auto" w:fill="auto"/>
          </w:tcPr>
          <w:p w14:paraId="19E88093" w14:textId="77777777" w:rsidR="00512FC7" w:rsidRPr="00512FC7" w:rsidRDefault="00512FC7" w:rsidP="00533FE7">
            <w:r w:rsidRPr="00512FC7">
              <w:t>PosMaintRptRefID</w:t>
            </w:r>
          </w:p>
        </w:tc>
        <w:tc>
          <w:tcPr>
            <w:tcW w:w="1083" w:type="dxa"/>
            <w:shd w:val="clear" w:color="auto" w:fill="auto"/>
          </w:tcPr>
          <w:p w14:paraId="07995901" w14:textId="77777777" w:rsidR="00512FC7" w:rsidRPr="00512FC7" w:rsidRDefault="00512FC7" w:rsidP="00533FE7">
            <w:r w:rsidRPr="00512FC7">
              <w:t>String</w:t>
            </w:r>
          </w:p>
        </w:tc>
        <w:tc>
          <w:tcPr>
            <w:tcW w:w="4677" w:type="dxa"/>
            <w:shd w:val="clear" w:color="auto" w:fill="auto"/>
          </w:tcPr>
          <w:p w14:paraId="20F8276C" w14:textId="77777777" w:rsidR="00512FC7" w:rsidRPr="00512FC7" w:rsidRDefault="00512FC7" w:rsidP="00533FE7">
            <w:pPr>
              <w:jc w:val="left"/>
            </w:pPr>
            <w:r w:rsidRPr="00512FC7">
              <w:t>Reference to a PosMaintRptID (721) from a previous Position Maintenance Report that is being replaced or canceled.</w:t>
            </w:r>
          </w:p>
        </w:tc>
        <w:tc>
          <w:tcPr>
            <w:tcW w:w="4411" w:type="dxa"/>
            <w:shd w:val="clear" w:color="auto" w:fill="auto"/>
          </w:tcPr>
          <w:p w14:paraId="6B0D2C94" w14:textId="77777777" w:rsidR="00512FC7" w:rsidRPr="00512FC7" w:rsidRDefault="00512FC7" w:rsidP="00533FE7">
            <w:r w:rsidRPr="00512FC7">
              <w:t>RptRefID</w:t>
            </w:r>
          </w:p>
        </w:tc>
      </w:tr>
      <w:tr w:rsidR="00512FC7" w:rsidRPr="00512FC7" w14:paraId="0EE800B6" w14:textId="77777777" w:rsidTr="00533FE7">
        <w:tc>
          <w:tcPr>
            <w:tcW w:w="828" w:type="dxa"/>
            <w:shd w:val="clear" w:color="auto" w:fill="auto"/>
          </w:tcPr>
          <w:p w14:paraId="485019E0" w14:textId="77777777" w:rsidR="00512FC7" w:rsidRPr="00512FC7" w:rsidRDefault="00512FC7" w:rsidP="00533FE7">
            <w:bookmarkStart w:id="1368" w:name="fld_ClearingBusinessDate" w:colFirst="1" w:colLast="1"/>
            <w:bookmarkEnd w:id="1367"/>
            <w:r w:rsidRPr="00512FC7">
              <w:t>715</w:t>
            </w:r>
          </w:p>
        </w:tc>
        <w:tc>
          <w:tcPr>
            <w:tcW w:w="2069" w:type="dxa"/>
            <w:shd w:val="clear" w:color="auto" w:fill="auto"/>
          </w:tcPr>
          <w:p w14:paraId="43FD8383" w14:textId="77777777" w:rsidR="00512FC7" w:rsidRPr="00512FC7" w:rsidRDefault="00512FC7" w:rsidP="00533FE7">
            <w:r w:rsidRPr="00512FC7">
              <w:t>ClearingBusinessDate</w:t>
            </w:r>
          </w:p>
        </w:tc>
        <w:tc>
          <w:tcPr>
            <w:tcW w:w="1083" w:type="dxa"/>
            <w:shd w:val="clear" w:color="auto" w:fill="auto"/>
          </w:tcPr>
          <w:p w14:paraId="6FAB09F6" w14:textId="77777777" w:rsidR="00512FC7" w:rsidRPr="00512FC7" w:rsidRDefault="00512FC7" w:rsidP="00533FE7">
            <w:r w:rsidRPr="00512FC7">
              <w:t>LocalMktDate</w:t>
            </w:r>
          </w:p>
        </w:tc>
        <w:tc>
          <w:tcPr>
            <w:tcW w:w="4677" w:type="dxa"/>
            <w:shd w:val="clear" w:color="auto" w:fill="auto"/>
          </w:tcPr>
          <w:p w14:paraId="0FAA0640" w14:textId="77777777" w:rsidR="00512FC7" w:rsidRPr="00512FC7" w:rsidRDefault="00512FC7" w:rsidP="00533FE7">
            <w:pPr>
              <w:jc w:val="left"/>
            </w:pPr>
            <w:r w:rsidRPr="00512FC7">
              <w:t>The "Clearing Business Date" referred to by this maintenance request.</w:t>
            </w:r>
          </w:p>
        </w:tc>
        <w:tc>
          <w:tcPr>
            <w:tcW w:w="4411" w:type="dxa"/>
            <w:shd w:val="clear" w:color="auto" w:fill="auto"/>
          </w:tcPr>
          <w:p w14:paraId="08BE7DAD" w14:textId="77777777" w:rsidR="00512FC7" w:rsidRPr="00512FC7" w:rsidRDefault="00512FC7" w:rsidP="00533FE7">
            <w:r w:rsidRPr="00512FC7">
              <w:t>BizDt</w:t>
            </w:r>
          </w:p>
        </w:tc>
      </w:tr>
      <w:tr w:rsidR="00512FC7" w:rsidRPr="00512FC7" w14:paraId="79B875F6" w14:textId="77777777" w:rsidTr="00533FE7">
        <w:tc>
          <w:tcPr>
            <w:tcW w:w="828" w:type="dxa"/>
            <w:shd w:val="clear" w:color="auto" w:fill="auto"/>
          </w:tcPr>
          <w:p w14:paraId="756FF5B2" w14:textId="77777777" w:rsidR="00512FC7" w:rsidRPr="00512FC7" w:rsidRDefault="00512FC7" w:rsidP="00533FE7">
            <w:bookmarkStart w:id="1369" w:name="fld_SettlSessID" w:colFirst="1" w:colLast="1"/>
            <w:bookmarkEnd w:id="1368"/>
            <w:r w:rsidRPr="00512FC7">
              <w:t>716</w:t>
            </w:r>
          </w:p>
        </w:tc>
        <w:tc>
          <w:tcPr>
            <w:tcW w:w="2069" w:type="dxa"/>
            <w:shd w:val="clear" w:color="auto" w:fill="auto"/>
          </w:tcPr>
          <w:p w14:paraId="6331949D" w14:textId="77777777" w:rsidR="00512FC7" w:rsidRPr="00512FC7" w:rsidRDefault="00512FC7" w:rsidP="00533FE7">
            <w:r w:rsidRPr="00512FC7">
              <w:t>SettlSessID</w:t>
            </w:r>
          </w:p>
        </w:tc>
        <w:tc>
          <w:tcPr>
            <w:tcW w:w="1083" w:type="dxa"/>
            <w:shd w:val="clear" w:color="auto" w:fill="auto"/>
          </w:tcPr>
          <w:p w14:paraId="001F3B0F" w14:textId="77777777" w:rsidR="00512FC7" w:rsidRPr="00512FC7" w:rsidRDefault="00512FC7" w:rsidP="00533FE7">
            <w:r w:rsidRPr="00512FC7">
              <w:t>String</w:t>
            </w:r>
          </w:p>
        </w:tc>
        <w:tc>
          <w:tcPr>
            <w:tcW w:w="4677" w:type="dxa"/>
            <w:shd w:val="clear" w:color="auto" w:fill="auto"/>
          </w:tcPr>
          <w:p w14:paraId="492950C4" w14:textId="77777777" w:rsidR="00512FC7" w:rsidRDefault="00512FC7" w:rsidP="00533FE7">
            <w:pPr>
              <w:jc w:val="left"/>
            </w:pPr>
            <w:r>
              <w:t>Identifies a specific settlement session</w:t>
            </w:r>
          </w:p>
          <w:p w14:paraId="510C5063" w14:textId="77777777" w:rsidR="00512FC7" w:rsidRPr="00512FC7" w:rsidRDefault="00512FC7" w:rsidP="00533FE7">
            <w:pPr>
              <w:jc w:val="left"/>
            </w:pPr>
            <w:r>
              <w:t>Valid values:</w:t>
            </w:r>
            <w:r>
              <w:br/>
            </w:r>
            <w:r>
              <w:tab/>
              <w:t>ITD - Intraday</w:t>
            </w:r>
            <w:r>
              <w:br/>
            </w:r>
            <w:r>
              <w:tab/>
              <w:t>RTH - Regular Trading Hours</w:t>
            </w:r>
            <w:r>
              <w:br/>
            </w:r>
            <w:r>
              <w:tab/>
              <w:t>ETH - Electronic Trading Hours</w:t>
            </w:r>
            <w:r>
              <w:br/>
            </w:r>
            <w:r>
              <w:tab/>
              <w:t>EOD - End Of Day</w:t>
            </w:r>
          </w:p>
        </w:tc>
        <w:tc>
          <w:tcPr>
            <w:tcW w:w="4411" w:type="dxa"/>
            <w:shd w:val="clear" w:color="auto" w:fill="auto"/>
          </w:tcPr>
          <w:p w14:paraId="6074BE61" w14:textId="77777777" w:rsidR="00512FC7" w:rsidRPr="00512FC7" w:rsidRDefault="00512FC7" w:rsidP="00533FE7">
            <w:r w:rsidRPr="00512FC7">
              <w:t>SetSesID</w:t>
            </w:r>
          </w:p>
        </w:tc>
      </w:tr>
      <w:tr w:rsidR="00512FC7" w:rsidRPr="00512FC7" w14:paraId="0759284A" w14:textId="77777777" w:rsidTr="00533FE7">
        <w:tc>
          <w:tcPr>
            <w:tcW w:w="828" w:type="dxa"/>
            <w:shd w:val="clear" w:color="auto" w:fill="auto"/>
          </w:tcPr>
          <w:p w14:paraId="34925FB2" w14:textId="77777777" w:rsidR="00512FC7" w:rsidRPr="00512FC7" w:rsidRDefault="00512FC7" w:rsidP="00533FE7">
            <w:bookmarkStart w:id="1370" w:name="fld_SettlSessSubID" w:colFirst="1" w:colLast="1"/>
            <w:bookmarkEnd w:id="1369"/>
            <w:r w:rsidRPr="00512FC7">
              <w:t>717</w:t>
            </w:r>
          </w:p>
        </w:tc>
        <w:tc>
          <w:tcPr>
            <w:tcW w:w="2069" w:type="dxa"/>
            <w:shd w:val="clear" w:color="auto" w:fill="auto"/>
          </w:tcPr>
          <w:p w14:paraId="6E6DF6EB" w14:textId="77777777" w:rsidR="00512FC7" w:rsidRPr="00512FC7" w:rsidRDefault="00512FC7" w:rsidP="00533FE7">
            <w:r w:rsidRPr="00512FC7">
              <w:t>SettlSessSubID</w:t>
            </w:r>
          </w:p>
        </w:tc>
        <w:tc>
          <w:tcPr>
            <w:tcW w:w="1083" w:type="dxa"/>
            <w:shd w:val="clear" w:color="auto" w:fill="auto"/>
          </w:tcPr>
          <w:p w14:paraId="0BA68B9D" w14:textId="77777777" w:rsidR="00512FC7" w:rsidRPr="00512FC7" w:rsidRDefault="00512FC7" w:rsidP="00533FE7">
            <w:r w:rsidRPr="00512FC7">
              <w:t>String</w:t>
            </w:r>
          </w:p>
        </w:tc>
        <w:tc>
          <w:tcPr>
            <w:tcW w:w="4677" w:type="dxa"/>
            <w:shd w:val="clear" w:color="auto" w:fill="auto"/>
          </w:tcPr>
          <w:p w14:paraId="0F46AB6D" w14:textId="77777777" w:rsidR="00512FC7" w:rsidRPr="00512FC7" w:rsidRDefault="00512FC7" w:rsidP="00533FE7">
            <w:pPr>
              <w:jc w:val="left"/>
            </w:pPr>
            <w:r w:rsidRPr="00512FC7">
              <w:t>SubID value associated with SettlSessID(716)</w:t>
            </w:r>
          </w:p>
        </w:tc>
        <w:tc>
          <w:tcPr>
            <w:tcW w:w="4411" w:type="dxa"/>
            <w:shd w:val="clear" w:color="auto" w:fill="auto"/>
          </w:tcPr>
          <w:p w14:paraId="252B4094" w14:textId="77777777" w:rsidR="00512FC7" w:rsidRPr="00512FC7" w:rsidRDefault="00512FC7" w:rsidP="00533FE7">
            <w:r w:rsidRPr="00512FC7">
              <w:t>SetSesSub</w:t>
            </w:r>
          </w:p>
        </w:tc>
      </w:tr>
      <w:tr w:rsidR="00512FC7" w:rsidRPr="00512FC7" w14:paraId="06C7CD85" w14:textId="77777777" w:rsidTr="00533FE7">
        <w:tc>
          <w:tcPr>
            <w:tcW w:w="828" w:type="dxa"/>
            <w:shd w:val="clear" w:color="auto" w:fill="auto"/>
          </w:tcPr>
          <w:p w14:paraId="026B4D0B" w14:textId="77777777" w:rsidR="00512FC7" w:rsidRPr="00512FC7" w:rsidRDefault="00512FC7" w:rsidP="00533FE7">
            <w:bookmarkStart w:id="1371" w:name="fld_AdjustmentType" w:colFirst="1" w:colLast="1"/>
            <w:bookmarkEnd w:id="1370"/>
            <w:r w:rsidRPr="00512FC7">
              <w:t>718</w:t>
            </w:r>
          </w:p>
        </w:tc>
        <w:tc>
          <w:tcPr>
            <w:tcW w:w="2069" w:type="dxa"/>
            <w:shd w:val="clear" w:color="auto" w:fill="auto"/>
          </w:tcPr>
          <w:p w14:paraId="69774E46" w14:textId="77777777" w:rsidR="00512FC7" w:rsidRPr="00512FC7" w:rsidRDefault="00512FC7" w:rsidP="00533FE7">
            <w:r w:rsidRPr="00512FC7">
              <w:t>AdjustmentType</w:t>
            </w:r>
          </w:p>
        </w:tc>
        <w:tc>
          <w:tcPr>
            <w:tcW w:w="1083" w:type="dxa"/>
            <w:shd w:val="clear" w:color="auto" w:fill="auto"/>
          </w:tcPr>
          <w:p w14:paraId="2102C4E0" w14:textId="77777777" w:rsidR="00512FC7" w:rsidRPr="00512FC7" w:rsidRDefault="00512FC7" w:rsidP="00533FE7">
            <w:r w:rsidRPr="00512FC7">
              <w:t>int</w:t>
            </w:r>
          </w:p>
        </w:tc>
        <w:tc>
          <w:tcPr>
            <w:tcW w:w="4677" w:type="dxa"/>
            <w:shd w:val="clear" w:color="auto" w:fill="auto"/>
          </w:tcPr>
          <w:p w14:paraId="02479002" w14:textId="77777777" w:rsidR="00512FC7" w:rsidRDefault="00512FC7" w:rsidP="00533FE7">
            <w:pPr>
              <w:jc w:val="left"/>
            </w:pPr>
            <w:r>
              <w:t>Type of adjustment to be applied, used for PCS and PAJ</w:t>
            </w:r>
          </w:p>
          <w:p w14:paraId="0E6C4CE9" w14:textId="77777777" w:rsidR="00512FC7" w:rsidRPr="00512FC7" w:rsidRDefault="00512FC7" w:rsidP="00533FE7">
            <w:pPr>
              <w:jc w:val="left"/>
            </w:pPr>
            <w:r>
              <w:t>Valid values:</w:t>
            </w:r>
            <w:r>
              <w:br/>
            </w:r>
            <w:r>
              <w:tab/>
              <w:t>0 - Process Request As Margin Disposition</w:t>
            </w:r>
            <w:r>
              <w:br/>
            </w:r>
            <w:r>
              <w:lastRenderedPageBreak/>
              <w:tab/>
              <w:t>1 - Delta Plus</w:t>
            </w:r>
            <w:r>
              <w:br/>
            </w:r>
            <w:r>
              <w:tab/>
              <w:t>2 - Delta Minus</w:t>
            </w:r>
            <w:r>
              <w:br/>
            </w:r>
            <w:r>
              <w:tab/>
              <w:t>3 - Final</w:t>
            </w:r>
          </w:p>
        </w:tc>
        <w:tc>
          <w:tcPr>
            <w:tcW w:w="4411" w:type="dxa"/>
            <w:shd w:val="clear" w:color="auto" w:fill="auto"/>
          </w:tcPr>
          <w:p w14:paraId="6BCF3241" w14:textId="77777777" w:rsidR="00512FC7" w:rsidRPr="00512FC7" w:rsidRDefault="00512FC7" w:rsidP="00533FE7">
            <w:r w:rsidRPr="00512FC7">
              <w:lastRenderedPageBreak/>
              <w:t>AdjTyp</w:t>
            </w:r>
          </w:p>
        </w:tc>
      </w:tr>
      <w:tr w:rsidR="00512FC7" w:rsidRPr="00512FC7" w14:paraId="0FE4786A" w14:textId="77777777" w:rsidTr="00533FE7">
        <w:tc>
          <w:tcPr>
            <w:tcW w:w="828" w:type="dxa"/>
            <w:shd w:val="clear" w:color="auto" w:fill="auto"/>
          </w:tcPr>
          <w:p w14:paraId="3A241BFE" w14:textId="77777777" w:rsidR="00512FC7" w:rsidRPr="00512FC7" w:rsidRDefault="00512FC7" w:rsidP="00533FE7">
            <w:bookmarkStart w:id="1372" w:name="fld_ContraryInstructionIndicator" w:colFirst="1" w:colLast="1"/>
            <w:bookmarkEnd w:id="1371"/>
            <w:r w:rsidRPr="00512FC7">
              <w:lastRenderedPageBreak/>
              <w:t>719</w:t>
            </w:r>
          </w:p>
        </w:tc>
        <w:tc>
          <w:tcPr>
            <w:tcW w:w="2069" w:type="dxa"/>
            <w:shd w:val="clear" w:color="auto" w:fill="auto"/>
          </w:tcPr>
          <w:p w14:paraId="1652AD5A" w14:textId="77777777" w:rsidR="00512FC7" w:rsidRPr="00512FC7" w:rsidRDefault="00512FC7" w:rsidP="00533FE7">
            <w:r w:rsidRPr="00512FC7">
              <w:t>ContraryInstructionIndicator</w:t>
            </w:r>
          </w:p>
        </w:tc>
        <w:tc>
          <w:tcPr>
            <w:tcW w:w="1083" w:type="dxa"/>
            <w:shd w:val="clear" w:color="auto" w:fill="auto"/>
          </w:tcPr>
          <w:p w14:paraId="7CD11382" w14:textId="77777777" w:rsidR="00512FC7" w:rsidRPr="00512FC7" w:rsidRDefault="00512FC7" w:rsidP="00533FE7">
            <w:r w:rsidRPr="00512FC7">
              <w:t>Boolean</w:t>
            </w:r>
          </w:p>
        </w:tc>
        <w:tc>
          <w:tcPr>
            <w:tcW w:w="4677" w:type="dxa"/>
            <w:shd w:val="clear" w:color="auto" w:fill="auto"/>
          </w:tcPr>
          <w:p w14:paraId="7BE65CCE" w14:textId="77777777" w:rsidR="00512FC7" w:rsidRPr="00512FC7" w:rsidRDefault="00512FC7" w:rsidP="00533FE7">
            <w:pPr>
              <w:jc w:val="left"/>
            </w:pPr>
            <w:r w:rsidRPr="00512FC7">
              <w:t>Used to indicate when a contrary instruction for exercise or abandonment is being submitted</w:t>
            </w:r>
          </w:p>
        </w:tc>
        <w:tc>
          <w:tcPr>
            <w:tcW w:w="4411" w:type="dxa"/>
            <w:shd w:val="clear" w:color="auto" w:fill="auto"/>
          </w:tcPr>
          <w:p w14:paraId="4F835155" w14:textId="77777777" w:rsidR="00512FC7" w:rsidRDefault="00512FC7" w:rsidP="00533FE7">
            <w:r w:rsidRPr="00512FC7">
              <w:t>CntraryInstrctnInd</w:t>
            </w:r>
          </w:p>
          <w:p w14:paraId="7BD40583" w14:textId="77777777" w:rsidR="00512FC7" w:rsidRPr="00512FC7" w:rsidRDefault="00512FC7" w:rsidP="00533FE7">
            <w:r w:rsidRPr="00512FC7">
              <w:t>InstrctnInd in SingleGeneralOrderHandling category messages</w:t>
            </w:r>
          </w:p>
        </w:tc>
      </w:tr>
      <w:tr w:rsidR="00512FC7" w:rsidRPr="00512FC7" w14:paraId="5DBEFF77" w14:textId="77777777" w:rsidTr="00533FE7">
        <w:tc>
          <w:tcPr>
            <w:tcW w:w="828" w:type="dxa"/>
            <w:shd w:val="clear" w:color="auto" w:fill="auto"/>
          </w:tcPr>
          <w:p w14:paraId="4AEC3DDE" w14:textId="77777777" w:rsidR="00512FC7" w:rsidRPr="00512FC7" w:rsidRDefault="00512FC7" w:rsidP="00533FE7">
            <w:bookmarkStart w:id="1373" w:name="fld_PriorSpreadIndicator" w:colFirst="1" w:colLast="1"/>
            <w:bookmarkEnd w:id="1372"/>
            <w:r w:rsidRPr="00512FC7">
              <w:t>720</w:t>
            </w:r>
          </w:p>
        </w:tc>
        <w:tc>
          <w:tcPr>
            <w:tcW w:w="2069" w:type="dxa"/>
            <w:shd w:val="clear" w:color="auto" w:fill="auto"/>
          </w:tcPr>
          <w:p w14:paraId="640E52CD" w14:textId="77777777" w:rsidR="00512FC7" w:rsidRPr="00512FC7" w:rsidRDefault="00512FC7" w:rsidP="00533FE7">
            <w:r w:rsidRPr="00512FC7">
              <w:t>PriorSpreadIndicator</w:t>
            </w:r>
          </w:p>
        </w:tc>
        <w:tc>
          <w:tcPr>
            <w:tcW w:w="1083" w:type="dxa"/>
            <w:shd w:val="clear" w:color="auto" w:fill="auto"/>
          </w:tcPr>
          <w:p w14:paraId="148B648F" w14:textId="77777777" w:rsidR="00512FC7" w:rsidRPr="00512FC7" w:rsidRDefault="00512FC7" w:rsidP="00533FE7">
            <w:r w:rsidRPr="00512FC7">
              <w:t>Boolean</w:t>
            </w:r>
          </w:p>
        </w:tc>
        <w:tc>
          <w:tcPr>
            <w:tcW w:w="4677" w:type="dxa"/>
            <w:shd w:val="clear" w:color="auto" w:fill="auto"/>
          </w:tcPr>
          <w:p w14:paraId="429D6C82" w14:textId="77777777" w:rsidR="00512FC7" w:rsidRPr="00512FC7" w:rsidRDefault="00512FC7" w:rsidP="00533FE7">
            <w:pPr>
              <w:jc w:val="left"/>
            </w:pPr>
            <w:r w:rsidRPr="00512FC7">
              <w:t>Indicates if requesting a rollover of prior day's spread submissions.</w:t>
            </w:r>
          </w:p>
        </w:tc>
        <w:tc>
          <w:tcPr>
            <w:tcW w:w="4411" w:type="dxa"/>
            <w:shd w:val="clear" w:color="auto" w:fill="auto"/>
          </w:tcPr>
          <w:p w14:paraId="2C5897A9" w14:textId="77777777" w:rsidR="00512FC7" w:rsidRPr="00512FC7" w:rsidRDefault="00512FC7" w:rsidP="00533FE7">
            <w:r w:rsidRPr="00512FC7">
              <w:t>PriorSpreadInd</w:t>
            </w:r>
          </w:p>
        </w:tc>
      </w:tr>
      <w:tr w:rsidR="00512FC7" w:rsidRPr="00512FC7" w14:paraId="60DBCF7F" w14:textId="77777777" w:rsidTr="00533FE7">
        <w:tc>
          <w:tcPr>
            <w:tcW w:w="828" w:type="dxa"/>
            <w:shd w:val="clear" w:color="auto" w:fill="auto"/>
          </w:tcPr>
          <w:p w14:paraId="035B669B" w14:textId="77777777" w:rsidR="00512FC7" w:rsidRPr="00512FC7" w:rsidRDefault="00512FC7" w:rsidP="00533FE7">
            <w:bookmarkStart w:id="1374" w:name="fld_PosMaintRptID" w:colFirst="1" w:colLast="1"/>
            <w:bookmarkEnd w:id="1373"/>
            <w:r w:rsidRPr="00512FC7">
              <w:t>721</w:t>
            </w:r>
          </w:p>
        </w:tc>
        <w:tc>
          <w:tcPr>
            <w:tcW w:w="2069" w:type="dxa"/>
            <w:shd w:val="clear" w:color="auto" w:fill="auto"/>
          </w:tcPr>
          <w:p w14:paraId="647BEAC6" w14:textId="77777777" w:rsidR="00512FC7" w:rsidRPr="00512FC7" w:rsidRDefault="00512FC7" w:rsidP="00533FE7">
            <w:r w:rsidRPr="00512FC7">
              <w:t>PosMaintRptID</w:t>
            </w:r>
          </w:p>
        </w:tc>
        <w:tc>
          <w:tcPr>
            <w:tcW w:w="1083" w:type="dxa"/>
            <w:shd w:val="clear" w:color="auto" w:fill="auto"/>
          </w:tcPr>
          <w:p w14:paraId="00EA9D0D" w14:textId="77777777" w:rsidR="00512FC7" w:rsidRPr="00512FC7" w:rsidRDefault="00512FC7" w:rsidP="00533FE7">
            <w:r w:rsidRPr="00512FC7">
              <w:t>String</w:t>
            </w:r>
          </w:p>
        </w:tc>
        <w:tc>
          <w:tcPr>
            <w:tcW w:w="4677" w:type="dxa"/>
            <w:shd w:val="clear" w:color="auto" w:fill="auto"/>
          </w:tcPr>
          <w:p w14:paraId="4397BD83" w14:textId="77777777" w:rsidR="00512FC7" w:rsidRPr="00512FC7" w:rsidRDefault="00512FC7" w:rsidP="00533FE7">
            <w:pPr>
              <w:jc w:val="left"/>
            </w:pPr>
            <w:r w:rsidRPr="00512FC7">
              <w:t>Unique identifier for this position report</w:t>
            </w:r>
          </w:p>
        </w:tc>
        <w:tc>
          <w:tcPr>
            <w:tcW w:w="4411" w:type="dxa"/>
            <w:shd w:val="clear" w:color="auto" w:fill="auto"/>
          </w:tcPr>
          <w:p w14:paraId="2F4E1080" w14:textId="77777777" w:rsidR="00512FC7" w:rsidRPr="00512FC7" w:rsidRDefault="00512FC7" w:rsidP="00533FE7">
            <w:r w:rsidRPr="00512FC7">
              <w:t>RptID</w:t>
            </w:r>
          </w:p>
        </w:tc>
      </w:tr>
      <w:tr w:rsidR="00512FC7" w:rsidRPr="00512FC7" w14:paraId="2EF4F7EE" w14:textId="77777777" w:rsidTr="00533FE7">
        <w:tc>
          <w:tcPr>
            <w:tcW w:w="828" w:type="dxa"/>
            <w:shd w:val="clear" w:color="auto" w:fill="auto"/>
          </w:tcPr>
          <w:p w14:paraId="6BB42289" w14:textId="77777777" w:rsidR="00512FC7" w:rsidRPr="00512FC7" w:rsidRDefault="00512FC7" w:rsidP="00533FE7">
            <w:bookmarkStart w:id="1375" w:name="fld_PosMaintStatus" w:colFirst="1" w:colLast="1"/>
            <w:bookmarkEnd w:id="1374"/>
            <w:r w:rsidRPr="00512FC7">
              <w:t>722</w:t>
            </w:r>
          </w:p>
        </w:tc>
        <w:tc>
          <w:tcPr>
            <w:tcW w:w="2069" w:type="dxa"/>
            <w:shd w:val="clear" w:color="auto" w:fill="auto"/>
          </w:tcPr>
          <w:p w14:paraId="789DD515" w14:textId="77777777" w:rsidR="00512FC7" w:rsidRPr="00512FC7" w:rsidRDefault="00512FC7" w:rsidP="00533FE7">
            <w:r w:rsidRPr="00512FC7">
              <w:t>PosMaintStatus</w:t>
            </w:r>
          </w:p>
        </w:tc>
        <w:tc>
          <w:tcPr>
            <w:tcW w:w="1083" w:type="dxa"/>
            <w:shd w:val="clear" w:color="auto" w:fill="auto"/>
          </w:tcPr>
          <w:p w14:paraId="5A047572" w14:textId="77777777" w:rsidR="00512FC7" w:rsidRPr="00512FC7" w:rsidRDefault="00512FC7" w:rsidP="00533FE7">
            <w:r w:rsidRPr="00512FC7">
              <w:t>int</w:t>
            </w:r>
          </w:p>
        </w:tc>
        <w:tc>
          <w:tcPr>
            <w:tcW w:w="4677" w:type="dxa"/>
            <w:shd w:val="clear" w:color="auto" w:fill="auto"/>
          </w:tcPr>
          <w:p w14:paraId="781A8920" w14:textId="77777777" w:rsidR="00512FC7" w:rsidRDefault="00512FC7" w:rsidP="00533FE7">
            <w:pPr>
              <w:jc w:val="left"/>
            </w:pPr>
            <w:r>
              <w:t>Status of Position Maintenance Request</w:t>
            </w:r>
          </w:p>
          <w:p w14:paraId="2D0B945A" w14:textId="77777777" w:rsidR="00512FC7" w:rsidRPr="00512FC7" w:rsidRDefault="00512FC7" w:rsidP="00533FE7">
            <w:pPr>
              <w:jc w:val="left"/>
            </w:pPr>
            <w:r>
              <w:t>Valid values:</w:t>
            </w:r>
            <w:r>
              <w:br/>
            </w:r>
            <w:r>
              <w:tab/>
              <w:t>0 - Accepted</w:t>
            </w:r>
            <w:r>
              <w:br/>
            </w:r>
            <w:r>
              <w:tab/>
              <w:t>1 - Accepted With Warnings</w:t>
            </w:r>
            <w:r>
              <w:br/>
            </w:r>
            <w:r>
              <w:tab/>
              <w:t>2 - Rejected</w:t>
            </w:r>
            <w:r>
              <w:br/>
            </w:r>
            <w:r>
              <w:tab/>
              <w:t>3 - Completed</w:t>
            </w:r>
            <w:r>
              <w:br/>
            </w:r>
            <w:r>
              <w:tab/>
              <w:t>4 - Completed With Warnings</w:t>
            </w:r>
          </w:p>
        </w:tc>
        <w:tc>
          <w:tcPr>
            <w:tcW w:w="4411" w:type="dxa"/>
            <w:shd w:val="clear" w:color="auto" w:fill="auto"/>
          </w:tcPr>
          <w:p w14:paraId="304700C3" w14:textId="77777777" w:rsidR="00512FC7" w:rsidRPr="00512FC7" w:rsidRDefault="00512FC7" w:rsidP="00533FE7">
            <w:r w:rsidRPr="00512FC7">
              <w:t>Stat</w:t>
            </w:r>
          </w:p>
        </w:tc>
      </w:tr>
      <w:tr w:rsidR="00512FC7" w:rsidRPr="00512FC7" w14:paraId="2B559DEB" w14:textId="77777777" w:rsidTr="00533FE7">
        <w:tc>
          <w:tcPr>
            <w:tcW w:w="828" w:type="dxa"/>
            <w:shd w:val="clear" w:color="auto" w:fill="auto"/>
          </w:tcPr>
          <w:p w14:paraId="06D83D0E" w14:textId="77777777" w:rsidR="00512FC7" w:rsidRPr="00512FC7" w:rsidRDefault="00512FC7" w:rsidP="00533FE7">
            <w:bookmarkStart w:id="1376" w:name="fld_PosMaintResult" w:colFirst="1" w:colLast="1"/>
            <w:bookmarkEnd w:id="1375"/>
            <w:r w:rsidRPr="00512FC7">
              <w:t>723</w:t>
            </w:r>
          </w:p>
        </w:tc>
        <w:tc>
          <w:tcPr>
            <w:tcW w:w="2069" w:type="dxa"/>
            <w:shd w:val="clear" w:color="auto" w:fill="auto"/>
          </w:tcPr>
          <w:p w14:paraId="30AB0287" w14:textId="77777777" w:rsidR="00512FC7" w:rsidRPr="00512FC7" w:rsidRDefault="00512FC7" w:rsidP="00533FE7">
            <w:r w:rsidRPr="00512FC7">
              <w:t>PosMaintResult</w:t>
            </w:r>
          </w:p>
        </w:tc>
        <w:tc>
          <w:tcPr>
            <w:tcW w:w="1083" w:type="dxa"/>
            <w:shd w:val="clear" w:color="auto" w:fill="auto"/>
          </w:tcPr>
          <w:p w14:paraId="2B8CB09D" w14:textId="77777777" w:rsidR="00512FC7" w:rsidRPr="00512FC7" w:rsidRDefault="00512FC7" w:rsidP="00533FE7">
            <w:r w:rsidRPr="00512FC7">
              <w:t>int</w:t>
            </w:r>
          </w:p>
        </w:tc>
        <w:tc>
          <w:tcPr>
            <w:tcW w:w="4677" w:type="dxa"/>
            <w:shd w:val="clear" w:color="auto" w:fill="auto"/>
          </w:tcPr>
          <w:p w14:paraId="4F603A05" w14:textId="77777777" w:rsidR="00512FC7" w:rsidRDefault="00512FC7" w:rsidP="00533FE7">
            <w:pPr>
              <w:jc w:val="left"/>
            </w:pPr>
            <w:r>
              <w:t>Result of Position Maintenance Request.</w:t>
            </w:r>
            <w:r>
              <w:br/>
              <w:t>4000+ Reserved and available for bi-laterally agreed upon user-defined values</w:t>
            </w:r>
          </w:p>
          <w:p w14:paraId="399EBA7E" w14:textId="77777777" w:rsidR="00512FC7" w:rsidRDefault="00512FC7" w:rsidP="00533FE7">
            <w:pPr>
              <w:jc w:val="left"/>
            </w:pPr>
            <w:r>
              <w:t>Valid values:</w:t>
            </w:r>
            <w:r>
              <w:br/>
            </w:r>
            <w:r>
              <w:tab/>
              <w:t>0 - Successful Completion - no warnings or errors</w:t>
            </w:r>
            <w:r>
              <w:br/>
            </w:r>
            <w:r>
              <w:tab/>
              <w:t>1 - Rejected</w:t>
            </w:r>
            <w:r>
              <w:br/>
            </w:r>
            <w:r>
              <w:tab/>
              <w:t>99 - Other</w:t>
            </w:r>
          </w:p>
          <w:p w14:paraId="19654419" w14:textId="77777777" w:rsidR="00512FC7" w:rsidRDefault="00512FC7" w:rsidP="00533FE7">
            <w:pPr>
              <w:jc w:val="left"/>
            </w:pPr>
          </w:p>
          <w:p w14:paraId="5CF24221" w14:textId="77777777" w:rsidR="00512FC7" w:rsidRPr="00512FC7" w:rsidRDefault="00512FC7" w:rsidP="00533FE7">
            <w:pPr>
              <w:jc w:val="left"/>
            </w:pPr>
            <w:r>
              <w:t>or any value conforming to the data type Reserved100Plus</w:t>
            </w:r>
          </w:p>
        </w:tc>
        <w:tc>
          <w:tcPr>
            <w:tcW w:w="4411" w:type="dxa"/>
            <w:shd w:val="clear" w:color="auto" w:fill="auto"/>
          </w:tcPr>
          <w:p w14:paraId="54DFDE07" w14:textId="77777777" w:rsidR="00512FC7" w:rsidRPr="00512FC7" w:rsidRDefault="00512FC7" w:rsidP="00533FE7">
            <w:r w:rsidRPr="00512FC7">
              <w:t>Rslt</w:t>
            </w:r>
          </w:p>
        </w:tc>
      </w:tr>
      <w:tr w:rsidR="00512FC7" w:rsidRPr="00512FC7" w14:paraId="54339FDB" w14:textId="77777777" w:rsidTr="00533FE7">
        <w:tc>
          <w:tcPr>
            <w:tcW w:w="828" w:type="dxa"/>
            <w:shd w:val="clear" w:color="auto" w:fill="auto"/>
          </w:tcPr>
          <w:p w14:paraId="0E97FF04" w14:textId="77777777" w:rsidR="00512FC7" w:rsidRPr="00512FC7" w:rsidRDefault="00512FC7" w:rsidP="00533FE7">
            <w:bookmarkStart w:id="1377" w:name="fld_PosReqType" w:colFirst="1" w:colLast="1"/>
            <w:bookmarkEnd w:id="1376"/>
            <w:r w:rsidRPr="00512FC7">
              <w:t>724</w:t>
            </w:r>
          </w:p>
        </w:tc>
        <w:tc>
          <w:tcPr>
            <w:tcW w:w="2069" w:type="dxa"/>
            <w:shd w:val="clear" w:color="auto" w:fill="auto"/>
          </w:tcPr>
          <w:p w14:paraId="781EEA3B" w14:textId="77777777" w:rsidR="00512FC7" w:rsidRPr="00512FC7" w:rsidRDefault="00512FC7" w:rsidP="00533FE7">
            <w:r w:rsidRPr="00512FC7">
              <w:t>PosReqType</w:t>
            </w:r>
          </w:p>
        </w:tc>
        <w:tc>
          <w:tcPr>
            <w:tcW w:w="1083" w:type="dxa"/>
            <w:shd w:val="clear" w:color="auto" w:fill="auto"/>
          </w:tcPr>
          <w:p w14:paraId="550CD8F6" w14:textId="77777777" w:rsidR="00512FC7" w:rsidRPr="00512FC7" w:rsidRDefault="00512FC7" w:rsidP="00533FE7">
            <w:r w:rsidRPr="00512FC7">
              <w:t>int</w:t>
            </w:r>
          </w:p>
        </w:tc>
        <w:tc>
          <w:tcPr>
            <w:tcW w:w="4677" w:type="dxa"/>
            <w:shd w:val="clear" w:color="auto" w:fill="auto"/>
          </w:tcPr>
          <w:p w14:paraId="68EC3533" w14:textId="77777777" w:rsidR="00512FC7" w:rsidRDefault="00512FC7" w:rsidP="00533FE7">
            <w:pPr>
              <w:jc w:val="left"/>
            </w:pPr>
            <w:r>
              <w:t>Used to specify the type of position request being made.</w:t>
            </w:r>
          </w:p>
          <w:p w14:paraId="48C1CB94" w14:textId="77777777" w:rsidR="00512FC7" w:rsidRPr="00512FC7" w:rsidRDefault="00512FC7" w:rsidP="00533FE7">
            <w:pPr>
              <w:jc w:val="left"/>
            </w:pPr>
            <w:r>
              <w:t>Valid values:</w:t>
            </w:r>
            <w:r>
              <w:br/>
            </w:r>
            <w:r>
              <w:tab/>
              <w:t>6 - Delta Positions</w:t>
            </w:r>
            <w:r>
              <w:br/>
            </w:r>
            <w:r>
              <w:tab/>
              <w:t>0 - Positions</w:t>
            </w:r>
            <w:r>
              <w:br/>
            </w:r>
            <w:r>
              <w:tab/>
              <w:t>1 - Trades</w:t>
            </w:r>
            <w:r>
              <w:br/>
            </w:r>
            <w:r>
              <w:lastRenderedPageBreak/>
              <w:tab/>
              <w:t>2 - Exercises</w:t>
            </w:r>
            <w:r>
              <w:br/>
            </w:r>
            <w:r>
              <w:tab/>
              <w:t>3 - Assignments</w:t>
            </w:r>
            <w:r>
              <w:br/>
            </w:r>
            <w:r>
              <w:tab/>
              <w:t>4 - Settlement Activity</w:t>
            </w:r>
            <w:r>
              <w:br/>
            </w:r>
            <w:r>
              <w:tab/>
              <w:t>5 - Backout Message</w:t>
            </w:r>
          </w:p>
        </w:tc>
        <w:tc>
          <w:tcPr>
            <w:tcW w:w="4411" w:type="dxa"/>
            <w:shd w:val="clear" w:color="auto" w:fill="auto"/>
          </w:tcPr>
          <w:p w14:paraId="4DABD5BD" w14:textId="77777777" w:rsidR="00512FC7" w:rsidRPr="00512FC7" w:rsidRDefault="00512FC7" w:rsidP="00533FE7">
            <w:r w:rsidRPr="00512FC7">
              <w:lastRenderedPageBreak/>
              <w:t>ReqTyp</w:t>
            </w:r>
          </w:p>
        </w:tc>
      </w:tr>
      <w:tr w:rsidR="00512FC7" w:rsidRPr="00512FC7" w14:paraId="40D5C711" w14:textId="77777777" w:rsidTr="00533FE7">
        <w:tc>
          <w:tcPr>
            <w:tcW w:w="828" w:type="dxa"/>
            <w:shd w:val="clear" w:color="auto" w:fill="auto"/>
          </w:tcPr>
          <w:p w14:paraId="5B88797C" w14:textId="77777777" w:rsidR="00512FC7" w:rsidRPr="00512FC7" w:rsidRDefault="00512FC7" w:rsidP="00533FE7">
            <w:bookmarkStart w:id="1378" w:name="fld_ResponseTransportType" w:colFirst="1" w:colLast="1"/>
            <w:bookmarkEnd w:id="1377"/>
            <w:r w:rsidRPr="00512FC7">
              <w:lastRenderedPageBreak/>
              <w:t>725</w:t>
            </w:r>
          </w:p>
        </w:tc>
        <w:tc>
          <w:tcPr>
            <w:tcW w:w="2069" w:type="dxa"/>
            <w:shd w:val="clear" w:color="auto" w:fill="auto"/>
          </w:tcPr>
          <w:p w14:paraId="1DA97D97" w14:textId="77777777" w:rsidR="00512FC7" w:rsidRPr="00512FC7" w:rsidRDefault="00512FC7" w:rsidP="00533FE7">
            <w:r w:rsidRPr="00512FC7">
              <w:t>ResponseTransportType</w:t>
            </w:r>
          </w:p>
        </w:tc>
        <w:tc>
          <w:tcPr>
            <w:tcW w:w="1083" w:type="dxa"/>
            <w:shd w:val="clear" w:color="auto" w:fill="auto"/>
          </w:tcPr>
          <w:p w14:paraId="0A43C0C8" w14:textId="77777777" w:rsidR="00512FC7" w:rsidRPr="00512FC7" w:rsidRDefault="00512FC7" w:rsidP="00533FE7">
            <w:r w:rsidRPr="00512FC7">
              <w:t>int</w:t>
            </w:r>
          </w:p>
        </w:tc>
        <w:tc>
          <w:tcPr>
            <w:tcW w:w="4677" w:type="dxa"/>
            <w:shd w:val="clear" w:color="auto" w:fill="auto"/>
          </w:tcPr>
          <w:p w14:paraId="6447719A" w14:textId="77777777" w:rsidR="00512FC7" w:rsidRDefault="00512FC7" w:rsidP="00533FE7">
            <w:pPr>
              <w:jc w:val="left"/>
            </w:pPr>
            <w:r>
              <w:t>Identifies how the response to the request should be transmitted.</w:t>
            </w:r>
            <w:r>
              <w:br/>
              <w:t>Details specified via ResponseDestination (726).</w:t>
            </w:r>
          </w:p>
          <w:p w14:paraId="23DDFC96" w14:textId="77777777" w:rsidR="00512FC7" w:rsidRPr="00512FC7" w:rsidRDefault="00512FC7" w:rsidP="00533FE7">
            <w:pPr>
              <w:jc w:val="left"/>
            </w:pPr>
            <w:r>
              <w:t>Valid values:</w:t>
            </w:r>
            <w:r>
              <w:br/>
            </w:r>
            <w:r>
              <w:tab/>
              <w:t>0 - Inband - transport the request was sent over (default)</w:t>
            </w:r>
            <w:r>
              <w:br/>
            </w:r>
            <w:r>
              <w:tab/>
              <w:t>1 - Out of Band - pre-arranged out-of-band delivery mechanizm (i.e. FTP, HTTP, NDM, etc.) between counterparties. Details specified via ResponseDestination (726).</w:t>
            </w:r>
          </w:p>
        </w:tc>
        <w:tc>
          <w:tcPr>
            <w:tcW w:w="4411" w:type="dxa"/>
            <w:shd w:val="clear" w:color="auto" w:fill="auto"/>
          </w:tcPr>
          <w:p w14:paraId="162FBF97" w14:textId="77777777" w:rsidR="00512FC7" w:rsidRPr="00512FC7" w:rsidRDefault="00512FC7" w:rsidP="00533FE7">
            <w:r w:rsidRPr="00512FC7">
              <w:t>RspTransportTyp</w:t>
            </w:r>
          </w:p>
        </w:tc>
      </w:tr>
      <w:tr w:rsidR="00512FC7" w:rsidRPr="00512FC7" w14:paraId="746273C3" w14:textId="77777777" w:rsidTr="00533FE7">
        <w:tc>
          <w:tcPr>
            <w:tcW w:w="828" w:type="dxa"/>
            <w:shd w:val="clear" w:color="auto" w:fill="auto"/>
          </w:tcPr>
          <w:p w14:paraId="6442AE64" w14:textId="77777777" w:rsidR="00512FC7" w:rsidRPr="00512FC7" w:rsidRDefault="00512FC7" w:rsidP="00533FE7">
            <w:bookmarkStart w:id="1379" w:name="fld_ResponseDestination" w:colFirst="1" w:colLast="1"/>
            <w:bookmarkEnd w:id="1378"/>
            <w:r w:rsidRPr="00512FC7">
              <w:t>726</w:t>
            </w:r>
          </w:p>
        </w:tc>
        <w:tc>
          <w:tcPr>
            <w:tcW w:w="2069" w:type="dxa"/>
            <w:shd w:val="clear" w:color="auto" w:fill="auto"/>
          </w:tcPr>
          <w:p w14:paraId="6D291CA6" w14:textId="77777777" w:rsidR="00512FC7" w:rsidRPr="00512FC7" w:rsidRDefault="00512FC7" w:rsidP="00533FE7">
            <w:r w:rsidRPr="00512FC7">
              <w:t>ResponseDestination</w:t>
            </w:r>
          </w:p>
        </w:tc>
        <w:tc>
          <w:tcPr>
            <w:tcW w:w="1083" w:type="dxa"/>
            <w:shd w:val="clear" w:color="auto" w:fill="auto"/>
          </w:tcPr>
          <w:p w14:paraId="5D3D02D7" w14:textId="77777777" w:rsidR="00512FC7" w:rsidRPr="00512FC7" w:rsidRDefault="00512FC7" w:rsidP="00533FE7">
            <w:r w:rsidRPr="00512FC7">
              <w:t>String</w:t>
            </w:r>
          </w:p>
        </w:tc>
        <w:tc>
          <w:tcPr>
            <w:tcW w:w="4677" w:type="dxa"/>
            <w:shd w:val="clear" w:color="auto" w:fill="auto"/>
          </w:tcPr>
          <w:p w14:paraId="08A2D9BC" w14:textId="77777777" w:rsidR="00512FC7" w:rsidRPr="00512FC7" w:rsidRDefault="00512FC7" w:rsidP="00533FE7">
            <w:pPr>
              <w:jc w:val="left"/>
            </w:pPr>
            <w:r w:rsidRPr="00512FC7">
              <w:t>URI (Uniform Resource Identifier) for details) or other pre-arranged value. Used in conjunction with ResponseTransportType (725) value of Out-of-Band to identify the out-of-band destination.</w:t>
            </w:r>
            <w:r>
              <w:br/>
            </w:r>
            <w:r w:rsidRPr="00512FC7">
              <w:t>See "Appendix 6-B FIX Fields Based Upon Other Standards"</w:t>
            </w:r>
          </w:p>
        </w:tc>
        <w:tc>
          <w:tcPr>
            <w:tcW w:w="4411" w:type="dxa"/>
            <w:shd w:val="clear" w:color="auto" w:fill="auto"/>
          </w:tcPr>
          <w:p w14:paraId="6A87BCCA" w14:textId="77777777" w:rsidR="00512FC7" w:rsidRPr="00512FC7" w:rsidRDefault="00512FC7" w:rsidP="00533FE7">
            <w:r w:rsidRPr="00512FC7">
              <w:t>RspDest</w:t>
            </w:r>
          </w:p>
        </w:tc>
      </w:tr>
      <w:tr w:rsidR="00512FC7" w:rsidRPr="00512FC7" w14:paraId="73B4B29F" w14:textId="77777777" w:rsidTr="00533FE7">
        <w:tc>
          <w:tcPr>
            <w:tcW w:w="828" w:type="dxa"/>
            <w:shd w:val="clear" w:color="auto" w:fill="auto"/>
          </w:tcPr>
          <w:p w14:paraId="7FFFECA2" w14:textId="77777777" w:rsidR="00512FC7" w:rsidRPr="00512FC7" w:rsidRDefault="00512FC7" w:rsidP="00533FE7">
            <w:bookmarkStart w:id="1380" w:name="fld_TotalNumPosReports" w:colFirst="1" w:colLast="1"/>
            <w:bookmarkEnd w:id="1379"/>
            <w:r w:rsidRPr="00512FC7">
              <w:t>727</w:t>
            </w:r>
          </w:p>
        </w:tc>
        <w:tc>
          <w:tcPr>
            <w:tcW w:w="2069" w:type="dxa"/>
            <w:shd w:val="clear" w:color="auto" w:fill="auto"/>
          </w:tcPr>
          <w:p w14:paraId="1825F92B" w14:textId="77777777" w:rsidR="00512FC7" w:rsidRPr="00512FC7" w:rsidRDefault="00512FC7" w:rsidP="00533FE7">
            <w:r w:rsidRPr="00512FC7">
              <w:t>TotalNumPosReports</w:t>
            </w:r>
          </w:p>
        </w:tc>
        <w:tc>
          <w:tcPr>
            <w:tcW w:w="1083" w:type="dxa"/>
            <w:shd w:val="clear" w:color="auto" w:fill="auto"/>
          </w:tcPr>
          <w:p w14:paraId="03D492E8" w14:textId="77777777" w:rsidR="00512FC7" w:rsidRPr="00512FC7" w:rsidRDefault="00512FC7" w:rsidP="00533FE7">
            <w:r w:rsidRPr="00512FC7">
              <w:t>int</w:t>
            </w:r>
          </w:p>
        </w:tc>
        <w:tc>
          <w:tcPr>
            <w:tcW w:w="4677" w:type="dxa"/>
            <w:shd w:val="clear" w:color="auto" w:fill="auto"/>
          </w:tcPr>
          <w:p w14:paraId="0D148F2C" w14:textId="77777777" w:rsidR="00512FC7" w:rsidRPr="00512FC7" w:rsidRDefault="00512FC7" w:rsidP="00533FE7">
            <w:pPr>
              <w:jc w:val="left"/>
            </w:pPr>
            <w:r w:rsidRPr="00512FC7">
              <w:t>Total number of Position Reports being returned.</w:t>
            </w:r>
          </w:p>
        </w:tc>
        <w:tc>
          <w:tcPr>
            <w:tcW w:w="4411" w:type="dxa"/>
            <w:shd w:val="clear" w:color="auto" w:fill="auto"/>
          </w:tcPr>
          <w:p w14:paraId="68C549FF" w14:textId="77777777" w:rsidR="00512FC7" w:rsidRPr="00512FC7" w:rsidRDefault="00512FC7" w:rsidP="00533FE7">
            <w:r w:rsidRPr="00512FC7">
              <w:t>TotRpts</w:t>
            </w:r>
          </w:p>
        </w:tc>
      </w:tr>
      <w:tr w:rsidR="00512FC7" w:rsidRPr="00512FC7" w14:paraId="2352262B" w14:textId="77777777" w:rsidTr="00533FE7">
        <w:tc>
          <w:tcPr>
            <w:tcW w:w="828" w:type="dxa"/>
            <w:shd w:val="clear" w:color="auto" w:fill="auto"/>
          </w:tcPr>
          <w:p w14:paraId="763568AE" w14:textId="77777777" w:rsidR="00512FC7" w:rsidRPr="00512FC7" w:rsidRDefault="00512FC7" w:rsidP="00533FE7">
            <w:bookmarkStart w:id="1381" w:name="fld_PosReqResult" w:colFirst="1" w:colLast="1"/>
            <w:bookmarkEnd w:id="1380"/>
            <w:r w:rsidRPr="00512FC7">
              <w:t>728</w:t>
            </w:r>
          </w:p>
        </w:tc>
        <w:tc>
          <w:tcPr>
            <w:tcW w:w="2069" w:type="dxa"/>
            <w:shd w:val="clear" w:color="auto" w:fill="auto"/>
          </w:tcPr>
          <w:p w14:paraId="79FDE334" w14:textId="77777777" w:rsidR="00512FC7" w:rsidRPr="00512FC7" w:rsidRDefault="00512FC7" w:rsidP="00533FE7">
            <w:r w:rsidRPr="00512FC7">
              <w:t>PosReqResult</w:t>
            </w:r>
          </w:p>
        </w:tc>
        <w:tc>
          <w:tcPr>
            <w:tcW w:w="1083" w:type="dxa"/>
            <w:shd w:val="clear" w:color="auto" w:fill="auto"/>
          </w:tcPr>
          <w:p w14:paraId="1C0235CF" w14:textId="77777777" w:rsidR="00512FC7" w:rsidRPr="00512FC7" w:rsidRDefault="00512FC7" w:rsidP="00533FE7">
            <w:r w:rsidRPr="00512FC7">
              <w:t>int</w:t>
            </w:r>
          </w:p>
        </w:tc>
        <w:tc>
          <w:tcPr>
            <w:tcW w:w="4677" w:type="dxa"/>
            <w:shd w:val="clear" w:color="auto" w:fill="auto"/>
          </w:tcPr>
          <w:p w14:paraId="1BD6F9AD" w14:textId="77777777" w:rsidR="00512FC7" w:rsidRDefault="00512FC7" w:rsidP="00533FE7">
            <w:pPr>
              <w:jc w:val="left"/>
            </w:pPr>
            <w:r>
              <w:t>Result of Request for Position</w:t>
            </w:r>
            <w:r>
              <w:br/>
              <w:t>4000+ Reserved and available for bi-laterally agreed upon user-defined values</w:t>
            </w:r>
          </w:p>
          <w:p w14:paraId="21353386" w14:textId="77777777" w:rsidR="00512FC7" w:rsidRDefault="00512FC7" w:rsidP="00533FE7">
            <w:pPr>
              <w:jc w:val="left"/>
            </w:pPr>
            <w:r>
              <w:t>Valid values:</w:t>
            </w:r>
            <w:r>
              <w:br/>
            </w:r>
            <w:r>
              <w:tab/>
              <w:t>0 - Valid request</w:t>
            </w:r>
            <w:r>
              <w:br/>
            </w:r>
            <w:r>
              <w:tab/>
              <w:t>1 - Invalid or unsupported request</w:t>
            </w:r>
            <w:r>
              <w:br/>
            </w:r>
            <w:r>
              <w:tab/>
              <w:t>2 - No positions found that match criteria</w:t>
            </w:r>
            <w:r>
              <w:br/>
            </w:r>
            <w:r>
              <w:tab/>
              <w:t>3 - Not authorized to request positions</w:t>
            </w:r>
            <w:r>
              <w:br/>
            </w:r>
            <w:r>
              <w:tab/>
              <w:t>4 - Request for position not supported</w:t>
            </w:r>
            <w:r>
              <w:br/>
            </w:r>
            <w:r>
              <w:tab/>
              <w:t>99 - Other (use Text (58) in conjunction with this code for an explaination)</w:t>
            </w:r>
          </w:p>
          <w:p w14:paraId="11064EB6" w14:textId="77777777" w:rsidR="00512FC7" w:rsidRDefault="00512FC7" w:rsidP="00533FE7">
            <w:pPr>
              <w:jc w:val="left"/>
            </w:pPr>
          </w:p>
          <w:p w14:paraId="3A0643FB" w14:textId="77777777" w:rsidR="00512FC7" w:rsidRPr="00512FC7" w:rsidRDefault="00512FC7" w:rsidP="00533FE7">
            <w:pPr>
              <w:jc w:val="left"/>
            </w:pPr>
            <w:r>
              <w:t>or any value conforming to the data type Reserved100Plus</w:t>
            </w:r>
          </w:p>
        </w:tc>
        <w:tc>
          <w:tcPr>
            <w:tcW w:w="4411" w:type="dxa"/>
            <w:shd w:val="clear" w:color="auto" w:fill="auto"/>
          </w:tcPr>
          <w:p w14:paraId="1D6ABFF0" w14:textId="77777777" w:rsidR="00512FC7" w:rsidRPr="00512FC7" w:rsidRDefault="00512FC7" w:rsidP="00533FE7">
            <w:r w:rsidRPr="00512FC7">
              <w:t>Rslt</w:t>
            </w:r>
          </w:p>
        </w:tc>
      </w:tr>
      <w:tr w:rsidR="00512FC7" w:rsidRPr="00512FC7" w14:paraId="01EB8415" w14:textId="77777777" w:rsidTr="00533FE7">
        <w:tc>
          <w:tcPr>
            <w:tcW w:w="828" w:type="dxa"/>
            <w:shd w:val="clear" w:color="auto" w:fill="auto"/>
          </w:tcPr>
          <w:p w14:paraId="218EFA24" w14:textId="77777777" w:rsidR="00512FC7" w:rsidRPr="00512FC7" w:rsidRDefault="00512FC7" w:rsidP="00533FE7">
            <w:bookmarkStart w:id="1382" w:name="fld_PosReqStatus" w:colFirst="1" w:colLast="1"/>
            <w:bookmarkEnd w:id="1381"/>
            <w:r w:rsidRPr="00512FC7">
              <w:lastRenderedPageBreak/>
              <w:t>729</w:t>
            </w:r>
          </w:p>
        </w:tc>
        <w:tc>
          <w:tcPr>
            <w:tcW w:w="2069" w:type="dxa"/>
            <w:shd w:val="clear" w:color="auto" w:fill="auto"/>
          </w:tcPr>
          <w:p w14:paraId="051F0B9A" w14:textId="77777777" w:rsidR="00512FC7" w:rsidRPr="00512FC7" w:rsidRDefault="00512FC7" w:rsidP="00533FE7">
            <w:r w:rsidRPr="00512FC7">
              <w:t>PosReqStatus</w:t>
            </w:r>
          </w:p>
        </w:tc>
        <w:tc>
          <w:tcPr>
            <w:tcW w:w="1083" w:type="dxa"/>
            <w:shd w:val="clear" w:color="auto" w:fill="auto"/>
          </w:tcPr>
          <w:p w14:paraId="130CC23A" w14:textId="77777777" w:rsidR="00512FC7" w:rsidRPr="00512FC7" w:rsidRDefault="00512FC7" w:rsidP="00533FE7">
            <w:r w:rsidRPr="00512FC7">
              <w:t>int</w:t>
            </w:r>
          </w:p>
        </w:tc>
        <w:tc>
          <w:tcPr>
            <w:tcW w:w="4677" w:type="dxa"/>
            <w:shd w:val="clear" w:color="auto" w:fill="auto"/>
          </w:tcPr>
          <w:p w14:paraId="6B83F625" w14:textId="77777777" w:rsidR="00512FC7" w:rsidRDefault="00512FC7" w:rsidP="00533FE7">
            <w:pPr>
              <w:jc w:val="left"/>
            </w:pPr>
            <w:r>
              <w:t>Status of Request for Positions</w:t>
            </w:r>
          </w:p>
          <w:p w14:paraId="4086E9CB" w14:textId="77777777" w:rsidR="00512FC7" w:rsidRPr="00512FC7" w:rsidRDefault="00512FC7" w:rsidP="00533FE7">
            <w:pPr>
              <w:jc w:val="left"/>
            </w:pPr>
            <w:r>
              <w:t>Valid values:</w:t>
            </w:r>
            <w:r>
              <w:br/>
            </w:r>
            <w:r>
              <w:tab/>
              <w:t>0 - Completed</w:t>
            </w:r>
            <w:r>
              <w:br/>
            </w:r>
            <w:r>
              <w:tab/>
              <w:t>1 - Completed With Warnings</w:t>
            </w:r>
            <w:r>
              <w:br/>
            </w:r>
            <w:r>
              <w:tab/>
              <w:t>2 - Rejected</w:t>
            </w:r>
          </w:p>
        </w:tc>
        <w:tc>
          <w:tcPr>
            <w:tcW w:w="4411" w:type="dxa"/>
            <w:shd w:val="clear" w:color="auto" w:fill="auto"/>
          </w:tcPr>
          <w:p w14:paraId="12C3F06F" w14:textId="77777777" w:rsidR="00512FC7" w:rsidRPr="00512FC7" w:rsidRDefault="00512FC7" w:rsidP="00533FE7">
            <w:r w:rsidRPr="00512FC7">
              <w:t>Stat</w:t>
            </w:r>
          </w:p>
        </w:tc>
      </w:tr>
      <w:tr w:rsidR="00512FC7" w:rsidRPr="00512FC7" w14:paraId="7DB473D4" w14:textId="77777777" w:rsidTr="00533FE7">
        <w:tc>
          <w:tcPr>
            <w:tcW w:w="828" w:type="dxa"/>
            <w:shd w:val="clear" w:color="auto" w:fill="auto"/>
          </w:tcPr>
          <w:p w14:paraId="4336BE1E" w14:textId="77777777" w:rsidR="00512FC7" w:rsidRPr="00512FC7" w:rsidRDefault="00512FC7" w:rsidP="00533FE7">
            <w:bookmarkStart w:id="1383" w:name="fld_SettlPrice" w:colFirst="1" w:colLast="1"/>
            <w:bookmarkEnd w:id="1382"/>
            <w:r w:rsidRPr="00512FC7">
              <w:t>730</w:t>
            </w:r>
          </w:p>
        </w:tc>
        <w:tc>
          <w:tcPr>
            <w:tcW w:w="2069" w:type="dxa"/>
            <w:shd w:val="clear" w:color="auto" w:fill="auto"/>
          </w:tcPr>
          <w:p w14:paraId="2628705A" w14:textId="77777777" w:rsidR="00512FC7" w:rsidRPr="00512FC7" w:rsidRDefault="00512FC7" w:rsidP="00533FE7">
            <w:r w:rsidRPr="00512FC7">
              <w:t>SettlPrice</w:t>
            </w:r>
          </w:p>
        </w:tc>
        <w:tc>
          <w:tcPr>
            <w:tcW w:w="1083" w:type="dxa"/>
            <w:shd w:val="clear" w:color="auto" w:fill="auto"/>
          </w:tcPr>
          <w:p w14:paraId="786AE2F1" w14:textId="77777777" w:rsidR="00512FC7" w:rsidRPr="00512FC7" w:rsidRDefault="00512FC7" w:rsidP="00533FE7">
            <w:r w:rsidRPr="00512FC7">
              <w:t>Price</w:t>
            </w:r>
          </w:p>
        </w:tc>
        <w:tc>
          <w:tcPr>
            <w:tcW w:w="4677" w:type="dxa"/>
            <w:shd w:val="clear" w:color="auto" w:fill="auto"/>
          </w:tcPr>
          <w:p w14:paraId="379124DF" w14:textId="77777777" w:rsidR="00512FC7" w:rsidRPr="00512FC7" w:rsidRDefault="00512FC7" w:rsidP="00533FE7">
            <w:pPr>
              <w:jc w:val="left"/>
            </w:pPr>
            <w:r w:rsidRPr="00512FC7">
              <w:t>Settlement price</w:t>
            </w:r>
          </w:p>
        </w:tc>
        <w:tc>
          <w:tcPr>
            <w:tcW w:w="4411" w:type="dxa"/>
            <w:shd w:val="clear" w:color="auto" w:fill="auto"/>
          </w:tcPr>
          <w:p w14:paraId="56405973" w14:textId="77777777" w:rsidR="00512FC7" w:rsidRPr="00512FC7" w:rsidRDefault="00512FC7" w:rsidP="00533FE7">
            <w:r w:rsidRPr="00512FC7">
              <w:t>SetPx</w:t>
            </w:r>
          </w:p>
        </w:tc>
      </w:tr>
      <w:tr w:rsidR="00512FC7" w:rsidRPr="00512FC7" w14:paraId="4C9206D1" w14:textId="77777777" w:rsidTr="00533FE7">
        <w:tc>
          <w:tcPr>
            <w:tcW w:w="828" w:type="dxa"/>
            <w:shd w:val="clear" w:color="auto" w:fill="auto"/>
          </w:tcPr>
          <w:p w14:paraId="0ECC912B" w14:textId="77777777" w:rsidR="00512FC7" w:rsidRPr="00512FC7" w:rsidRDefault="00512FC7" w:rsidP="00533FE7">
            <w:bookmarkStart w:id="1384" w:name="fld_SettlPriceType" w:colFirst="1" w:colLast="1"/>
            <w:bookmarkEnd w:id="1383"/>
            <w:r w:rsidRPr="00512FC7">
              <w:t>731</w:t>
            </w:r>
          </w:p>
        </w:tc>
        <w:tc>
          <w:tcPr>
            <w:tcW w:w="2069" w:type="dxa"/>
            <w:shd w:val="clear" w:color="auto" w:fill="auto"/>
          </w:tcPr>
          <w:p w14:paraId="58E9C98E" w14:textId="77777777" w:rsidR="00512FC7" w:rsidRPr="00512FC7" w:rsidRDefault="00512FC7" w:rsidP="00533FE7">
            <w:r w:rsidRPr="00512FC7">
              <w:t>SettlPriceType</w:t>
            </w:r>
          </w:p>
        </w:tc>
        <w:tc>
          <w:tcPr>
            <w:tcW w:w="1083" w:type="dxa"/>
            <w:shd w:val="clear" w:color="auto" w:fill="auto"/>
          </w:tcPr>
          <w:p w14:paraId="1BE62980" w14:textId="77777777" w:rsidR="00512FC7" w:rsidRPr="00512FC7" w:rsidRDefault="00512FC7" w:rsidP="00533FE7">
            <w:r w:rsidRPr="00512FC7">
              <w:t>int</w:t>
            </w:r>
          </w:p>
        </w:tc>
        <w:tc>
          <w:tcPr>
            <w:tcW w:w="4677" w:type="dxa"/>
            <w:shd w:val="clear" w:color="auto" w:fill="auto"/>
          </w:tcPr>
          <w:p w14:paraId="67D2CFF7" w14:textId="77777777" w:rsidR="00512FC7" w:rsidRDefault="00512FC7" w:rsidP="00533FE7">
            <w:pPr>
              <w:jc w:val="left"/>
            </w:pPr>
            <w:r>
              <w:t>Type of settlement price</w:t>
            </w:r>
          </w:p>
          <w:p w14:paraId="1D8126FA" w14:textId="77777777" w:rsidR="00512FC7" w:rsidRPr="00512FC7" w:rsidRDefault="00512FC7" w:rsidP="00533FE7">
            <w:pPr>
              <w:jc w:val="left"/>
            </w:pPr>
            <w:r>
              <w:t>Valid values:</w:t>
            </w:r>
            <w:r>
              <w:br/>
            </w:r>
            <w:r>
              <w:tab/>
              <w:t>1 - Final</w:t>
            </w:r>
            <w:r>
              <w:br/>
            </w:r>
            <w:r>
              <w:tab/>
              <w:t>2 - Theoretical</w:t>
            </w:r>
          </w:p>
        </w:tc>
        <w:tc>
          <w:tcPr>
            <w:tcW w:w="4411" w:type="dxa"/>
            <w:shd w:val="clear" w:color="auto" w:fill="auto"/>
          </w:tcPr>
          <w:p w14:paraId="7EC0FC0A" w14:textId="77777777" w:rsidR="00512FC7" w:rsidRPr="00512FC7" w:rsidRDefault="00512FC7" w:rsidP="00533FE7">
            <w:r w:rsidRPr="00512FC7">
              <w:t>SetPxTyp</w:t>
            </w:r>
          </w:p>
        </w:tc>
      </w:tr>
      <w:tr w:rsidR="00512FC7" w:rsidRPr="00512FC7" w14:paraId="35BA2FB0" w14:textId="77777777" w:rsidTr="00533FE7">
        <w:tc>
          <w:tcPr>
            <w:tcW w:w="828" w:type="dxa"/>
            <w:shd w:val="clear" w:color="auto" w:fill="auto"/>
          </w:tcPr>
          <w:p w14:paraId="191C4B15" w14:textId="77777777" w:rsidR="00512FC7" w:rsidRPr="00512FC7" w:rsidRDefault="00512FC7" w:rsidP="00533FE7">
            <w:bookmarkStart w:id="1385" w:name="fld_UnderlyingSettlPrice" w:colFirst="1" w:colLast="1"/>
            <w:bookmarkEnd w:id="1384"/>
            <w:r w:rsidRPr="00512FC7">
              <w:t>732</w:t>
            </w:r>
          </w:p>
        </w:tc>
        <w:tc>
          <w:tcPr>
            <w:tcW w:w="2069" w:type="dxa"/>
            <w:shd w:val="clear" w:color="auto" w:fill="auto"/>
          </w:tcPr>
          <w:p w14:paraId="6D791F38" w14:textId="77777777" w:rsidR="00512FC7" w:rsidRPr="00512FC7" w:rsidRDefault="00512FC7" w:rsidP="00533FE7">
            <w:r w:rsidRPr="00512FC7">
              <w:t>UnderlyingSettlPrice</w:t>
            </w:r>
          </w:p>
        </w:tc>
        <w:tc>
          <w:tcPr>
            <w:tcW w:w="1083" w:type="dxa"/>
            <w:shd w:val="clear" w:color="auto" w:fill="auto"/>
          </w:tcPr>
          <w:p w14:paraId="5AAFA931" w14:textId="77777777" w:rsidR="00512FC7" w:rsidRPr="00512FC7" w:rsidRDefault="00512FC7" w:rsidP="00533FE7">
            <w:r w:rsidRPr="00512FC7">
              <w:t>Price</w:t>
            </w:r>
          </w:p>
        </w:tc>
        <w:tc>
          <w:tcPr>
            <w:tcW w:w="4677" w:type="dxa"/>
            <w:shd w:val="clear" w:color="auto" w:fill="auto"/>
          </w:tcPr>
          <w:p w14:paraId="1FFAB4C3" w14:textId="77777777" w:rsidR="00512FC7" w:rsidRPr="00512FC7" w:rsidRDefault="00512FC7" w:rsidP="00533FE7">
            <w:pPr>
              <w:jc w:val="left"/>
            </w:pPr>
            <w:r w:rsidRPr="00512FC7">
              <w:t>Underlying security's SettlPrice.</w:t>
            </w:r>
            <w:r>
              <w:br/>
            </w:r>
            <w:r w:rsidRPr="00512FC7">
              <w:t>See SettlPrice (730) field for description</w:t>
            </w:r>
          </w:p>
        </w:tc>
        <w:tc>
          <w:tcPr>
            <w:tcW w:w="4411" w:type="dxa"/>
            <w:shd w:val="clear" w:color="auto" w:fill="auto"/>
          </w:tcPr>
          <w:p w14:paraId="6FF56F42" w14:textId="77777777" w:rsidR="00512FC7" w:rsidRPr="00512FC7" w:rsidRDefault="00512FC7" w:rsidP="00533FE7">
            <w:r w:rsidRPr="00512FC7">
              <w:t>UndSetPx</w:t>
            </w:r>
          </w:p>
        </w:tc>
      </w:tr>
      <w:tr w:rsidR="00512FC7" w:rsidRPr="00512FC7" w14:paraId="5A7F6A3A" w14:textId="77777777" w:rsidTr="00533FE7">
        <w:tc>
          <w:tcPr>
            <w:tcW w:w="828" w:type="dxa"/>
            <w:shd w:val="clear" w:color="auto" w:fill="auto"/>
          </w:tcPr>
          <w:p w14:paraId="42C43E64" w14:textId="77777777" w:rsidR="00512FC7" w:rsidRPr="00512FC7" w:rsidRDefault="00512FC7" w:rsidP="00533FE7">
            <w:bookmarkStart w:id="1386" w:name="fld_UnderlyingSettlPriceType" w:colFirst="1" w:colLast="1"/>
            <w:bookmarkEnd w:id="1385"/>
            <w:r w:rsidRPr="00512FC7">
              <w:t>733</w:t>
            </w:r>
          </w:p>
        </w:tc>
        <w:tc>
          <w:tcPr>
            <w:tcW w:w="2069" w:type="dxa"/>
            <w:shd w:val="clear" w:color="auto" w:fill="auto"/>
          </w:tcPr>
          <w:p w14:paraId="7D9A58CB" w14:textId="77777777" w:rsidR="00512FC7" w:rsidRPr="00512FC7" w:rsidRDefault="00512FC7" w:rsidP="00533FE7">
            <w:r w:rsidRPr="00512FC7">
              <w:t>UnderlyingSettlPriceType</w:t>
            </w:r>
          </w:p>
        </w:tc>
        <w:tc>
          <w:tcPr>
            <w:tcW w:w="1083" w:type="dxa"/>
            <w:shd w:val="clear" w:color="auto" w:fill="auto"/>
          </w:tcPr>
          <w:p w14:paraId="254D551D" w14:textId="77777777" w:rsidR="00512FC7" w:rsidRPr="00512FC7" w:rsidRDefault="00512FC7" w:rsidP="00533FE7">
            <w:r w:rsidRPr="00512FC7">
              <w:t>int</w:t>
            </w:r>
          </w:p>
        </w:tc>
        <w:tc>
          <w:tcPr>
            <w:tcW w:w="4677" w:type="dxa"/>
            <w:shd w:val="clear" w:color="auto" w:fill="auto"/>
          </w:tcPr>
          <w:p w14:paraId="22C70CA2" w14:textId="77777777" w:rsidR="00512FC7" w:rsidRDefault="00512FC7" w:rsidP="00533FE7">
            <w:pPr>
              <w:jc w:val="left"/>
            </w:pPr>
            <w:r>
              <w:t>Underlying security's SettlPriceType.</w:t>
            </w:r>
            <w:r>
              <w:br/>
              <w:t>See SettlPriceType (731) field for description</w:t>
            </w:r>
          </w:p>
          <w:p w14:paraId="493C6730" w14:textId="77777777" w:rsidR="00512FC7" w:rsidRPr="00512FC7" w:rsidRDefault="00512FC7" w:rsidP="00533FE7">
            <w:pPr>
              <w:jc w:val="left"/>
            </w:pPr>
            <w:r>
              <w:t>Valid values:</w:t>
            </w:r>
            <w:r>
              <w:br/>
            </w:r>
            <w:r>
              <w:tab/>
              <w:t>1 - Final</w:t>
            </w:r>
            <w:r>
              <w:br/>
            </w:r>
            <w:r>
              <w:tab/>
              <w:t>2 - Theoretical</w:t>
            </w:r>
          </w:p>
        </w:tc>
        <w:tc>
          <w:tcPr>
            <w:tcW w:w="4411" w:type="dxa"/>
            <w:shd w:val="clear" w:color="auto" w:fill="auto"/>
          </w:tcPr>
          <w:p w14:paraId="2D4F6917" w14:textId="77777777" w:rsidR="00512FC7" w:rsidRPr="00512FC7" w:rsidRDefault="00512FC7" w:rsidP="00533FE7">
            <w:r w:rsidRPr="00512FC7">
              <w:t>UndSetPxTyp</w:t>
            </w:r>
          </w:p>
        </w:tc>
      </w:tr>
      <w:tr w:rsidR="00512FC7" w:rsidRPr="00512FC7" w14:paraId="7EADE7C3" w14:textId="77777777" w:rsidTr="00533FE7">
        <w:tc>
          <w:tcPr>
            <w:tcW w:w="828" w:type="dxa"/>
            <w:shd w:val="clear" w:color="auto" w:fill="auto"/>
          </w:tcPr>
          <w:p w14:paraId="651B08DC" w14:textId="77777777" w:rsidR="00512FC7" w:rsidRPr="00512FC7" w:rsidRDefault="00512FC7" w:rsidP="00533FE7">
            <w:bookmarkStart w:id="1387" w:name="fld_PriorSettlPrice" w:colFirst="1" w:colLast="1"/>
            <w:bookmarkEnd w:id="1386"/>
            <w:r w:rsidRPr="00512FC7">
              <w:t>734</w:t>
            </w:r>
          </w:p>
        </w:tc>
        <w:tc>
          <w:tcPr>
            <w:tcW w:w="2069" w:type="dxa"/>
            <w:shd w:val="clear" w:color="auto" w:fill="auto"/>
          </w:tcPr>
          <w:p w14:paraId="592FDF4C" w14:textId="77777777" w:rsidR="00512FC7" w:rsidRPr="00512FC7" w:rsidRDefault="00512FC7" w:rsidP="00533FE7">
            <w:r w:rsidRPr="00512FC7">
              <w:t>PriorSettlPrice</w:t>
            </w:r>
          </w:p>
        </w:tc>
        <w:tc>
          <w:tcPr>
            <w:tcW w:w="1083" w:type="dxa"/>
            <w:shd w:val="clear" w:color="auto" w:fill="auto"/>
          </w:tcPr>
          <w:p w14:paraId="1C965EB9" w14:textId="77777777" w:rsidR="00512FC7" w:rsidRPr="00512FC7" w:rsidRDefault="00512FC7" w:rsidP="00533FE7">
            <w:r w:rsidRPr="00512FC7">
              <w:t>Price</w:t>
            </w:r>
          </w:p>
        </w:tc>
        <w:tc>
          <w:tcPr>
            <w:tcW w:w="4677" w:type="dxa"/>
            <w:shd w:val="clear" w:color="auto" w:fill="auto"/>
          </w:tcPr>
          <w:p w14:paraId="4FBC9933" w14:textId="77777777" w:rsidR="00512FC7" w:rsidRPr="00512FC7" w:rsidRDefault="00512FC7" w:rsidP="00533FE7">
            <w:pPr>
              <w:jc w:val="left"/>
            </w:pPr>
            <w:r w:rsidRPr="00512FC7">
              <w:t>Previous settlement price</w:t>
            </w:r>
          </w:p>
        </w:tc>
        <w:tc>
          <w:tcPr>
            <w:tcW w:w="4411" w:type="dxa"/>
            <w:shd w:val="clear" w:color="auto" w:fill="auto"/>
          </w:tcPr>
          <w:p w14:paraId="114E29FF" w14:textId="77777777" w:rsidR="00512FC7" w:rsidRPr="00512FC7" w:rsidRDefault="00512FC7" w:rsidP="00533FE7">
            <w:r w:rsidRPr="00512FC7">
              <w:t>PriSetPx</w:t>
            </w:r>
          </w:p>
        </w:tc>
      </w:tr>
      <w:tr w:rsidR="00512FC7" w:rsidRPr="00512FC7" w14:paraId="1F03565C" w14:textId="77777777" w:rsidTr="00533FE7">
        <w:tc>
          <w:tcPr>
            <w:tcW w:w="828" w:type="dxa"/>
            <w:shd w:val="clear" w:color="auto" w:fill="auto"/>
          </w:tcPr>
          <w:p w14:paraId="70A112A8" w14:textId="77777777" w:rsidR="00512FC7" w:rsidRPr="00512FC7" w:rsidRDefault="00512FC7" w:rsidP="00533FE7">
            <w:bookmarkStart w:id="1388" w:name="fld_NoQuoteQualifiers" w:colFirst="1" w:colLast="1"/>
            <w:bookmarkEnd w:id="1387"/>
            <w:r w:rsidRPr="00512FC7">
              <w:t>735</w:t>
            </w:r>
          </w:p>
        </w:tc>
        <w:tc>
          <w:tcPr>
            <w:tcW w:w="2069" w:type="dxa"/>
            <w:shd w:val="clear" w:color="auto" w:fill="auto"/>
          </w:tcPr>
          <w:p w14:paraId="6E55A9BE" w14:textId="77777777" w:rsidR="00512FC7" w:rsidRPr="00512FC7" w:rsidRDefault="00512FC7" w:rsidP="00533FE7">
            <w:r w:rsidRPr="00512FC7">
              <w:t>NoQuoteQualifiers</w:t>
            </w:r>
          </w:p>
        </w:tc>
        <w:tc>
          <w:tcPr>
            <w:tcW w:w="1083" w:type="dxa"/>
            <w:shd w:val="clear" w:color="auto" w:fill="auto"/>
          </w:tcPr>
          <w:p w14:paraId="675DE1D2" w14:textId="77777777" w:rsidR="00512FC7" w:rsidRPr="00512FC7" w:rsidRDefault="00512FC7" w:rsidP="00533FE7">
            <w:r w:rsidRPr="00512FC7">
              <w:t>NumInGroup</w:t>
            </w:r>
          </w:p>
        </w:tc>
        <w:tc>
          <w:tcPr>
            <w:tcW w:w="4677" w:type="dxa"/>
            <w:shd w:val="clear" w:color="auto" w:fill="auto"/>
          </w:tcPr>
          <w:p w14:paraId="17AD229D" w14:textId="77777777" w:rsidR="00512FC7" w:rsidRPr="00512FC7" w:rsidRDefault="00512FC7" w:rsidP="00533FE7">
            <w:pPr>
              <w:jc w:val="left"/>
            </w:pPr>
            <w:r w:rsidRPr="00512FC7">
              <w:t>Number of repeating groups of QuoteQualifiers (695).</w:t>
            </w:r>
          </w:p>
        </w:tc>
        <w:tc>
          <w:tcPr>
            <w:tcW w:w="4411" w:type="dxa"/>
            <w:shd w:val="clear" w:color="auto" w:fill="auto"/>
          </w:tcPr>
          <w:p w14:paraId="68159509" w14:textId="77777777" w:rsidR="00512FC7" w:rsidRPr="00512FC7" w:rsidRDefault="00512FC7" w:rsidP="00533FE7"/>
        </w:tc>
      </w:tr>
      <w:tr w:rsidR="00512FC7" w:rsidRPr="00512FC7" w14:paraId="5677839D" w14:textId="77777777" w:rsidTr="00533FE7">
        <w:tc>
          <w:tcPr>
            <w:tcW w:w="828" w:type="dxa"/>
            <w:shd w:val="clear" w:color="auto" w:fill="auto"/>
          </w:tcPr>
          <w:p w14:paraId="5E14C3F6" w14:textId="77777777" w:rsidR="00512FC7" w:rsidRPr="00512FC7" w:rsidRDefault="00512FC7" w:rsidP="00533FE7">
            <w:bookmarkStart w:id="1389" w:name="fld_AllocSettlCurrency" w:colFirst="1" w:colLast="1"/>
            <w:bookmarkEnd w:id="1388"/>
            <w:r w:rsidRPr="00512FC7">
              <w:t>736</w:t>
            </w:r>
          </w:p>
        </w:tc>
        <w:tc>
          <w:tcPr>
            <w:tcW w:w="2069" w:type="dxa"/>
            <w:shd w:val="clear" w:color="auto" w:fill="auto"/>
          </w:tcPr>
          <w:p w14:paraId="5DAEAB94" w14:textId="77777777" w:rsidR="00512FC7" w:rsidRPr="00512FC7" w:rsidRDefault="00512FC7" w:rsidP="00533FE7">
            <w:r w:rsidRPr="00512FC7">
              <w:t>AllocSettlCurrency</w:t>
            </w:r>
          </w:p>
        </w:tc>
        <w:tc>
          <w:tcPr>
            <w:tcW w:w="1083" w:type="dxa"/>
            <w:shd w:val="clear" w:color="auto" w:fill="auto"/>
          </w:tcPr>
          <w:p w14:paraId="10F9263C" w14:textId="77777777" w:rsidR="00512FC7" w:rsidRPr="00512FC7" w:rsidRDefault="00512FC7" w:rsidP="00533FE7">
            <w:r w:rsidRPr="00512FC7">
              <w:t>Currency</w:t>
            </w:r>
          </w:p>
        </w:tc>
        <w:tc>
          <w:tcPr>
            <w:tcW w:w="4677" w:type="dxa"/>
            <w:shd w:val="clear" w:color="auto" w:fill="auto"/>
          </w:tcPr>
          <w:p w14:paraId="413C7AA1" w14:textId="77777777" w:rsidR="00512FC7" w:rsidRPr="00512FC7" w:rsidRDefault="00512FC7" w:rsidP="00533FE7">
            <w:pPr>
              <w:jc w:val="left"/>
            </w:pPr>
            <w:r w:rsidRPr="00512FC7">
              <w:t>Currency code of settlement denomination for a specific AllocAccount (79).</w:t>
            </w:r>
          </w:p>
        </w:tc>
        <w:tc>
          <w:tcPr>
            <w:tcW w:w="4411" w:type="dxa"/>
            <w:shd w:val="clear" w:color="auto" w:fill="auto"/>
          </w:tcPr>
          <w:p w14:paraId="48393A1F" w14:textId="77777777" w:rsidR="00512FC7" w:rsidRPr="00512FC7" w:rsidRDefault="00512FC7" w:rsidP="00533FE7">
            <w:r w:rsidRPr="00512FC7">
              <w:t>AllocSettlCcy</w:t>
            </w:r>
          </w:p>
        </w:tc>
      </w:tr>
      <w:tr w:rsidR="00512FC7" w:rsidRPr="00512FC7" w14:paraId="35C6EE46" w14:textId="77777777" w:rsidTr="00533FE7">
        <w:tc>
          <w:tcPr>
            <w:tcW w:w="828" w:type="dxa"/>
            <w:shd w:val="clear" w:color="auto" w:fill="auto"/>
          </w:tcPr>
          <w:p w14:paraId="4200FB65" w14:textId="77777777" w:rsidR="00512FC7" w:rsidRPr="00512FC7" w:rsidRDefault="00512FC7" w:rsidP="00533FE7">
            <w:bookmarkStart w:id="1390" w:name="fld_AllocSettlCurrAmt" w:colFirst="1" w:colLast="1"/>
            <w:bookmarkEnd w:id="1389"/>
            <w:r w:rsidRPr="00512FC7">
              <w:t>737</w:t>
            </w:r>
          </w:p>
        </w:tc>
        <w:tc>
          <w:tcPr>
            <w:tcW w:w="2069" w:type="dxa"/>
            <w:shd w:val="clear" w:color="auto" w:fill="auto"/>
          </w:tcPr>
          <w:p w14:paraId="3AB937F8" w14:textId="77777777" w:rsidR="00512FC7" w:rsidRPr="00512FC7" w:rsidRDefault="00512FC7" w:rsidP="00533FE7">
            <w:r w:rsidRPr="00512FC7">
              <w:t>AllocSettlCurrAmt</w:t>
            </w:r>
          </w:p>
        </w:tc>
        <w:tc>
          <w:tcPr>
            <w:tcW w:w="1083" w:type="dxa"/>
            <w:shd w:val="clear" w:color="auto" w:fill="auto"/>
          </w:tcPr>
          <w:p w14:paraId="6EA4FC9C" w14:textId="77777777" w:rsidR="00512FC7" w:rsidRPr="00512FC7" w:rsidRDefault="00512FC7" w:rsidP="00533FE7">
            <w:r w:rsidRPr="00512FC7">
              <w:t>Amt</w:t>
            </w:r>
          </w:p>
        </w:tc>
        <w:tc>
          <w:tcPr>
            <w:tcW w:w="4677" w:type="dxa"/>
            <w:shd w:val="clear" w:color="auto" w:fill="auto"/>
          </w:tcPr>
          <w:p w14:paraId="4A7BCC81" w14:textId="77777777" w:rsidR="00512FC7" w:rsidRPr="00512FC7" w:rsidRDefault="00512FC7" w:rsidP="00533FE7">
            <w:pPr>
              <w:jc w:val="left"/>
            </w:pPr>
            <w:r w:rsidRPr="00512FC7">
              <w:t>Total amount due expressed in settlement currency (includes the effect of the forex transaction) for a specific AllocAccount (79).</w:t>
            </w:r>
          </w:p>
        </w:tc>
        <w:tc>
          <w:tcPr>
            <w:tcW w:w="4411" w:type="dxa"/>
            <w:shd w:val="clear" w:color="auto" w:fill="auto"/>
          </w:tcPr>
          <w:p w14:paraId="0A6156FE" w14:textId="77777777" w:rsidR="00512FC7" w:rsidRDefault="00512FC7" w:rsidP="00533FE7">
            <w:r w:rsidRPr="00512FC7">
              <w:t>AllocSettlCurrAmt</w:t>
            </w:r>
          </w:p>
          <w:p w14:paraId="535317DA" w14:textId="77777777" w:rsidR="00512FC7" w:rsidRPr="00512FC7" w:rsidRDefault="00512FC7" w:rsidP="00533FE7">
            <w:r w:rsidRPr="00512FC7">
              <w:t>SettlCcyAmt in Allocation category messages</w:t>
            </w:r>
          </w:p>
        </w:tc>
      </w:tr>
      <w:tr w:rsidR="00512FC7" w:rsidRPr="00512FC7" w14:paraId="6C59D678" w14:textId="77777777" w:rsidTr="00533FE7">
        <w:tc>
          <w:tcPr>
            <w:tcW w:w="828" w:type="dxa"/>
            <w:shd w:val="clear" w:color="auto" w:fill="auto"/>
          </w:tcPr>
          <w:p w14:paraId="2BAFB25F" w14:textId="77777777" w:rsidR="00512FC7" w:rsidRPr="00512FC7" w:rsidRDefault="00512FC7" w:rsidP="00533FE7">
            <w:bookmarkStart w:id="1391" w:name="fld_InterestAtMaturity" w:colFirst="1" w:colLast="1"/>
            <w:bookmarkEnd w:id="1390"/>
            <w:r w:rsidRPr="00512FC7">
              <w:t>738</w:t>
            </w:r>
          </w:p>
        </w:tc>
        <w:tc>
          <w:tcPr>
            <w:tcW w:w="2069" w:type="dxa"/>
            <w:shd w:val="clear" w:color="auto" w:fill="auto"/>
          </w:tcPr>
          <w:p w14:paraId="0E5AB02B" w14:textId="77777777" w:rsidR="00512FC7" w:rsidRPr="00512FC7" w:rsidRDefault="00512FC7" w:rsidP="00533FE7">
            <w:r w:rsidRPr="00512FC7">
              <w:t>InterestAtMaturity</w:t>
            </w:r>
          </w:p>
        </w:tc>
        <w:tc>
          <w:tcPr>
            <w:tcW w:w="1083" w:type="dxa"/>
            <w:shd w:val="clear" w:color="auto" w:fill="auto"/>
          </w:tcPr>
          <w:p w14:paraId="48252A4D" w14:textId="77777777" w:rsidR="00512FC7" w:rsidRPr="00512FC7" w:rsidRDefault="00512FC7" w:rsidP="00533FE7">
            <w:r w:rsidRPr="00512FC7">
              <w:t>Amt</w:t>
            </w:r>
          </w:p>
        </w:tc>
        <w:tc>
          <w:tcPr>
            <w:tcW w:w="4677" w:type="dxa"/>
            <w:shd w:val="clear" w:color="auto" w:fill="auto"/>
          </w:tcPr>
          <w:p w14:paraId="54D4AD27" w14:textId="77777777" w:rsidR="00512FC7" w:rsidRPr="00512FC7" w:rsidRDefault="00512FC7" w:rsidP="00533FE7">
            <w:pPr>
              <w:jc w:val="left"/>
            </w:pPr>
            <w:r w:rsidRPr="00512FC7">
              <w:t>Amount of interest (i.e. lump-sum) at maturity.</w:t>
            </w:r>
          </w:p>
        </w:tc>
        <w:tc>
          <w:tcPr>
            <w:tcW w:w="4411" w:type="dxa"/>
            <w:shd w:val="clear" w:color="auto" w:fill="auto"/>
          </w:tcPr>
          <w:p w14:paraId="7E03A18F" w14:textId="77777777" w:rsidR="00512FC7" w:rsidRPr="00512FC7" w:rsidRDefault="00512FC7" w:rsidP="00533FE7">
            <w:r w:rsidRPr="00512FC7">
              <w:t>IntAtMat</w:t>
            </w:r>
          </w:p>
        </w:tc>
      </w:tr>
      <w:tr w:rsidR="00512FC7" w:rsidRPr="00512FC7" w14:paraId="2B959EB3" w14:textId="77777777" w:rsidTr="00533FE7">
        <w:tc>
          <w:tcPr>
            <w:tcW w:w="828" w:type="dxa"/>
            <w:shd w:val="clear" w:color="auto" w:fill="auto"/>
          </w:tcPr>
          <w:p w14:paraId="4D85AC9C" w14:textId="77777777" w:rsidR="00512FC7" w:rsidRPr="00512FC7" w:rsidRDefault="00512FC7" w:rsidP="00533FE7">
            <w:bookmarkStart w:id="1392" w:name="fld_LegDatedDate" w:colFirst="1" w:colLast="1"/>
            <w:bookmarkEnd w:id="1391"/>
            <w:r w:rsidRPr="00512FC7">
              <w:t>739</w:t>
            </w:r>
          </w:p>
        </w:tc>
        <w:tc>
          <w:tcPr>
            <w:tcW w:w="2069" w:type="dxa"/>
            <w:shd w:val="clear" w:color="auto" w:fill="auto"/>
          </w:tcPr>
          <w:p w14:paraId="1C3BAF9F" w14:textId="77777777" w:rsidR="00512FC7" w:rsidRPr="00512FC7" w:rsidRDefault="00512FC7" w:rsidP="00533FE7">
            <w:r w:rsidRPr="00512FC7">
              <w:t>LegDatedDate</w:t>
            </w:r>
          </w:p>
        </w:tc>
        <w:tc>
          <w:tcPr>
            <w:tcW w:w="1083" w:type="dxa"/>
            <w:shd w:val="clear" w:color="auto" w:fill="auto"/>
          </w:tcPr>
          <w:p w14:paraId="38CD1D29" w14:textId="77777777" w:rsidR="00512FC7" w:rsidRPr="00512FC7" w:rsidRDefault="00512FC7" w:rsidP="00533FE7">
            <w:r w:rsidRPr="00512FC7">
              <w:t>LocalMktDate</w:t>
            </w:r>
          </w:p>
        </w:tc>
        <w:tc>
          <w:tcPr>
            <w:tcW w:w="4677" w:type="dxa"/>
            <w:shd w:val="clear" w:color="auto" w:fill="auto"/>
          </w:tcPr>
          <w:p w14:paraId="2FE482CA" w14:textId="77777777" w:rsidR="00512FC7" w:rsidRPr="00512FC7" w:rsidRDefault="00512FC7" w:rsidP="00533FE7">
            <w:pPr>
              <w:jc w:val="left"/>
            </w:pPr>
            <w:r w:rsidRPr="00512FC7">
              <w:t>The effective date of a new securities issue determined by its underwriters. Often but not always the same as the Issue Date and the Interest Accrual Date</w:t>
            </w:r>
          </w:p>
        </w:tc>
        <w:tc>
          <w:tcPr>
            <w:tcW w:w="4411" w:type="dxa"/>
            <w:shd w:val="clear" w:color="auto" w:fill="auto"/>
          </w:tcPr>
          <w:p w14:paraId="6C7A5180" w14:textId="77777777" w:rsidR="00512FC7" w:rsidRPr="00512FC7" w:rsidRDefault="00512FC7" w:rsidP="00533FE7">
            <w:r w:rsidRPr="00512FC7">
              <w:t>Dated</w:t>
            </w:r>
          </w:p>
        </w:tc>
      </w:tr>
      <w:tr w:rsidR="00512FC7" w:rsidRPr="00512FC7" w14:paraId="42602FCD" w14:textId="77777777" w:rsidTr="00533FE7">
        <w:tc>
          <w:tcPr>
            <w:tcW w:w="828" w:type="dxa"/>
            <w:shd w:val="clear" w:color="auto" w:fill="auto"/>
          </w:tcPr>
          <w:p w14:paraId="25F614F7" w14:textId="77777777" w:rsidR="00512FC7" w:rsidRPr="00512FC7" w:rsidRDefault="00512FC7" w:rsidP="00533FE7">
            <w:bookmarkStart w:id="1393" w:name="fld_LegPool" w:colFirst="1" w:colLast="1"/>
            <w:bookmarkEnd w:id="1392"/>
            <w:r w:rsidRPr="00512FC7">
              <w:t>740</w:t>
            </w:r>
          </w:p>
        </w:tc>
        <w:tc>
          <w:tcPr>
            <w:tcW w:w="2069" w:type="dxa"/>
            <w:shd w:val="clear" w:color="auto" w:fill="auto"/>
          </w:tcPr>
          <w:p w14:paraId="6C8F1CB2" w14:textId="77777777" w:rsidR="00512FC7" w:rsidRPr="00512FC7" w:rsidRDefault="00512FC7" w:rsidP="00533FE7">
            <w:r w:rsidRPr="00512FC7">
              <w:t>LegPool</w:t>
            </w:r>
          </w:p>
        </w:tc>
        <w:tc>
          <w:tcPr>
            <w:tcW w:w="1083" w:type="dxa"/>
            <w:shd w:val="clear" w:color="auto" w:fill="auto"/>
          </w:tcPr>
          <w:p w14:paraId="494CD81E" w14:textId="77777777" w:rsidR="00512FC7" w:rsidRPr="00512FC7" w:rsidRDefault="00512FC7" w:rsidP="00533FE7">
            <w:r w:rsidRPr="00512FC7">
              <w:t>String</w:t>
            </w:r>
          </w:p>
        </w:tc>
        <w:tc>
          <w:tcPr>
            <w:tcW w:w="4677" w:type="dxa"/>
            <w:shd w:val="clear" w:color="auto" w:fill="auto"/>
          </w:tcPr>
          <w:p w14:paraId="240BCFB1" w14:textId="77777777" w:rsidR="00512FC7" w:rsidRPr="00512FC7" w:rsidRDefault="00512FC7" w:rsidP="00533FE7">
            <w:pPr>
              <w:jc w:val="left"/>
            </w:pPr>
            <w:r w:rsidRPr="00512FC7">
              <w:t>For Fixed Income, identifies MBS / ABS pool for a specific leg of a multi-leg instrument.</w:t>
            </w:r>
            <w:r>
              <w:br/>
            </w:r>
            <w:r w:rsidRPr="00512FC7">
              <w:lastRenderedPageBreak/>
              <w:t>See Pool (691) for description and valid values.</w:t>
            </w:r>
          </w:p>
        </w:tc>
        <w:tc>
          <w:tcPr>
            <w:tcW w:w="4411" w:type="dxa"/>
            <w:shd w:val="clear" w:color="auto" w:fill="auto"/>
          </w:tcPr>
          <w:p w14:paraId="742B7624" w14:textId="77777777" w:rsidR="00512FC7" w:rsidRPr="00512FC7" w:rsidRDefault="00512FC7" w:rsidP="00533FE7">
            <w:r w:rsidRPr="00512FC7">
              <w:lastRenderedPageBreak/>
              <w:t>Pool</w:t>
            </w:r>
          </w:p>
        </w:tc>
      </w:tr>
      <w:tr w:rsidR="00512FC7" w:rsidRPr="00512FC7" w14:paraId="0037D56F" w14:textId="77777777" w:rsidTr="00533FE7">
        <w:tc>
          <w:tcPr>
            <w:tcW w:w="828" w:type="dxa"/>
            <w:shd w:val="clear" w:color="auto" w:fill="auto"/>
          </w:tcPr>
          <w:p w14:paraId="7F169486" w14:textId="77777777" w:rsidR="00512FC7" w:rsidRPr="00512FC7" w:rsidRDefault="00512FC7" w:rsidP="00533FE7">
            <w:bookmarkStart w:id="1394" w:name="fld_AllocInterestAtMaturity" w:colFirst="1" w:colLast="1"/>
            <w:bookmarkEnd w:id="1393"/>
            <w:r w:rsidRPr="00512FC7">
              <w:lastRenderedPageBreak/>
              <w:t>741</w:t>
            </w:r>
          </w:p>
        </w:tc>
        <w:tc>
          <w:tcPr>
            <w:tcW w:w="2069" w:type="dxa"/>
            <w:shd w:val="clear" w:color="auto" w:fill="auto"/>
          </w:tcPr>
          <w:p w14:paraId="204CDCB5" w14:textId="77777777" w:rsidR="00512FC7" w:rsidRPr="00512FC7" w:rsidRDefault="00512FC7" w:rsidP="00533FE7">
            <w:r w:rsidRPr="00512FC7">
              <w:t>AllocInterestAtMaturity</w:t>
            </w:r>
          </w:p>
        </w:tc>
        <w:tc>
          <w:tcPr>
            <w:tcW w:w="1083" w:type="dxa"/>
            <w:shd w:val="clear" w:color="auto" w:fill="auto"/>
          </w:tcPr>
          <w:p w14:paraId="3FBBC154" w14:textId="77777777" w:rsidR="00512FC7" w:rsidRPr="00512FC7" w:rsidRDefault="00512FC7" w:rsidP="00533FE7">
            <w:r w:rsidRPr="00512FC7">
              <w:t>Amt</w:t>
            </w:r>
          </w:p>
        </w:tc>
        <w:tc>
          <w:tcPr>
            <w:tcW w:w="4677" w:type="dxa"/>
            <w:shd w:val="clear" w:color="auto" w:fill="auto"/>
          </w:tcPr>
          <w:p w14:paraId="20F4887D" w14:textId="77777777" w:rsidR="00512FC7" w:rsidRPr="00512FC7" w:rsidRDefault="00512FC7" w:rsidP="00533FE7">
            <w:pPr>
              <w:jc w:val="left"/>
            </w:pPr>
            <w:r w:rsidRPr="00512FC7">
              <w:t>Amount of interest (i.e. lump-sum) at maturity at the account-level.</w:t>
            </w:r>
          </w:p>
        </w:tc>
        <w:tc>
          <w:tcPr>
            <w:tcW w:w="4411" w:type="dxa"/>
            <w:shd w:val="clear" w:color="auto" w:fill="auto"/>
          </w:tcPr>
          <w:p w14:paraId="6024D623" w14:textId="77777777" w:rsidR="00512FC7" w:rsidRPr="00512FC7" w:rsidRDefault="00512FC7" w:rsidP="00533FE7">
            <w:r w:rsidRPr="00512FC7">
              <w:t>IntAtMat</w:t>
            </w:r>
          </w:p>
        </w:tc>
      </w:tr>
      <w:tr w:rsidR="00512FC7" w:rsidRPr="00512FC7" w14:paraId="726540B9" w14:textId="77777777" w:rsidTr="00533FE7">
        <w:tc>
          <w:tcPr>
            <w:tcW w:w="828" w:type="dxa"/>
            <w:shd w:val="clear" w:color="auto" w:fill="auto"/>
          </w:tcPr>
          <w:p w14:paraId="7903B932" w14:textId="77777777" w:rsidR="00512FC7" w:rsidRPr="00512FC7" w:rsidRDefault="00512FC7" w:rsidP="00533FE7">
            <w:bookmarkStart w:id="1395" w:name="fld_AllocAccruedInterestAmt" w:colFirst="1" w:colLast="1"/>
            <w:bookmarkEnd w:id="1394"/>
            <w:r w:rsidRPr="00512FC7">
              <w:t>742</w:t>
            </w:r>
          </w:p>
        </w:tc>
        <w:tc>
          <w:tcPr>
            <w:tcW w:w="2069" w:type="dxa"/>
            <w:shd w:val="clear" w:color="auto" w:fill="auto"/>
          </w:tcPr>
          <w:p w14:paraId="1EE4A403" w14:textId="77777777" w:rsidR="00512FC7" w:rsidRPr="00512FC7" w:rsidRDefault="00512FC7" w:rsidP="00533FE7">
            <w:r w:rsidRPr="00512FC7">
              <w:t>AllocAccruedInterestAmt</w:t>
            </w:r>
          </w:p>
        </w:tc>
        <w:tc>
          <w:tcPr>
            <w:tcW w:w="1083" w:type="dxa"/>
            <w:shd w:val="clear" w:color="auto" w:fill="auto"/>
          </w:tcPr>
          <w:p w14:paraId="4474B7B8" w14:textId="77777777" w:rsidR="00512FC7" w:rsidRPr="00512FC7" w:rsidRDefault="00512FC7" w:rsidP="00533FE7">
            <w:r w:rsidRPr="00512FC7">
              <w:t>Amt</w:t>
            </w:r>
          </w:p>
        </w:tc>
        <w:tc>
          <w:tcPr>
            <w:tcW w:w="4677" w:type="dxa"/>
            <w:shd w:val="clear" w:color="auto" w:fill="auto"/>
          </w:tcPr>
          <w:p w14:paraId="4CB8E343" w14:textId="77777777" w:rsidR="00512FC7" w:rsidRPr="00512FC7" w:rsidRDefault="00512FC7" w:rsidP="00533FE7">
            <w:pPr>
              <w:jc w:val="left"/>
            </w:pPr>
            <w:r w:rsidRPr="00512FC7">
              <w:t>Amount of Accrued Interest for convertible bonds and fixed income at the allocation-level.</w:t>
            </w:r>
          </w:p>
        </w:tc>
        <w:tc>
          <w:tcPr>
            <w:tcW w:w="4411" w:type="dxa"/>
            <w:shd w:val="clear" w:color="auto" w:fill="auto"/>
          </w:tcPr>
          <w:p w14:paraId="6BF35DE0" w14:textId="77777777" w:rsidR="00512FC7" w:rsidRPr="00512FC7" w:rsidRDefault="00512FC7" w:rsidP="00533FE7">
            <w:r w:rsidRPr="00512FC7">
              <w:t>AcrdIntAmt</w:t>
            </w:r>
          </w:p>
        </w:tc>
      </w:tr>
      <w:tr w:rsidR="00512FC7" w:rsidRPr="00512FC7" w14:paraId="68AB8897" w14:textId="77777777" w:rsidTr="00533FE7">
        <w:tc>
          <w:tcPr>
            <w:tcW w:w="828" w:type="dxa"/>
            <w:shd w:val="clear" w:color="auto" w:fill="auto"/>
          </w:tcPr>
          <w:p w14:paraId="3170FE35" w14:textId="77777777" w:rsidR="00512FC7" w:rsidRPr="00512FC7" w:rsidRDefault="00512FC7" w:rsidP="00533FE7">
            <w:bookmarkStart w:id="1396" w:name="fld_DeliveryDate" w:colFirst="1" w:colLast="1"/>
            <w:bookmarkEnd w:id="1395"/>
            <w:r w:rsidRPr="00512FC7">
              <w:t>743</w:t>
            </w:r>
          </w:p>
        </w:tc>
        <w:tc>
          <w:tcPr>
            <w:tcW w:w="2069" w:type="dxa"/>
            <w:shd w:val="clear" w:color="auto" w:fill="auto"/>
          </w:tcPr>
          <w:p w14:paraId="56D4FA9D" w14:textId="77777777" w:rsidR="00512FC7" w:rsidRPr="00512FC7" w:rsidRDefault="00512FC7" w:rsidP="00533FE7">
            <w:r w:rsidRPr="00512FC7">
              <w:t>DeliveryDate</w:t>
            </w:r>
          </w:p>
        </w:tc>
        <w:tc>
          <w:tcPr>
            <w:tcW w:w="1083" w:type="dxa"/>
            <w:shd w:val="clear" w:color="auto" w:fill="auto"/>
          </w:tcPr>
          <w:p w14:paraId="439F3E30" w14:textId="77777777" w:rsidR="00512FC7" w:rsidRPr="00512FC7" w:rsidRDefault="00512FC7" w:rsidP="00533FE7">
            <w:r w:rsidRPr="00512FC7">
              <w:t>LocalMktDate</w:t>
            </w:r>
          </w:p>
        </w:tc>
        <w:tc>
          <w:tcPr>
            <w:tcW w:w="4677" w:type="dxa"/>
            <w:shd w:val="clear" w:color="auto" w:fill="auto"/>
          </w:tcPr>
          <w:p w14:paraId="4F219985" w14:textId="77777777" w:rsidR="00512FC7" w:rsidRPr="00512FC7" w:rsidRDefault="00512FC7" w:rsidP="00533FE7">
            <w:pPr>
              <w:jc w:val="left"/>
            </w:pPr>
            <w:r w:rsidRPr="00512FC7">
              <w:t>Date of delivery.</w:t>
            </w:r>
          </w:p>
        </w:tc>
        <w:tc>
          <w:tcPr>
            <w:tcW w:w="4411" w:type="dxa"/>
            <w:shd w:val="clear" w:color="auto" w:fill="auto"/>
          </w:tcPr>
          <w:p w14:paraId="570B543D" w14:textId="77777777" w:rsidR="00512FC7" w:rsidRPr="00512FC7" w:rsidRDefault="00512FC7" w:rsidP="00533FE7">
            <w:r w:rsidRPr="00512FC7">
              <w:t>DlvDt</w:t>
            </w:r>
          </w:p>
        </w:tc>
      </w:tr>
      <w:tr w:rsidR="00512FC7" w:rsidRPr="00512FC7" w14:paraId="2A8348B7" w14:textId="77777777" w:rsidTr="00533FE7">
        <w:tc>
          <w:tcPr>
            <w:tcW w:w="828" w:type="dxa"/>
            <w:shd w:val="clear" w:color="auto" w:fill="auto"/>
          </w:tcPr>
          <w:p w14:paraId="17A4004B" w14:textId="77777777" w:rsidR="00512FC7" w:rsidRPr="00512FC7" w:rsidRDefault="00512FC7" w:rsidP="00533FE7">
            <w:bookmarkStart w:id="1397" w:name="fld_AssignmentMethod" w:colFirst="1" w:colLast="1"/>
            <w:bookmarkEnd w:id="1396"/>
            <w:r w:rsidRPr="00512FC7">
              <w:t>744</w:t>
            </w:r>
          </w:p>
        </w:tc>
        <w:tc>
          <w:tcPr>
            <w:tcW w:w="2069" w:type="dxa"/>
            <w:shd w:val="clear" w:color="auto" w:fill="auto"/>
          </w:tcPr>
          <w:p w14:paraId="09AC0541" w14:textId="77777777" w:rsidR="00512FC7" w:rsidRPr="00512FC7" w:rsidRDefault="00512FC7" w:rsidP="00533FE7">
            <w:r w:rsidRPr="00512FC7">
              <w:t>AssignmentMethod</w:t>
            </w:r>
          </w:p>
        </w:tc>
        <w:tc>
          <w:tcPr>
            <w:tcW w:w="1083" w:type="dxa"/>
            <w:shd w:val="clear" w:color="auto" w:fill="auto"/>
          </w:tcPr>
          <w:p w14:paraId="27525772" w14:textId="77777777" w:rsidR="00512FC7" w:rsidRPr="00512FC7" w:rsidRDefault="00512FC7" w:rsidP="00533FE7">
            <w:r w:rsidRPr="00512FC7">
              <w:t>char</w:t>
            </w:r>
          </w:p>
        </w:tc>
        <w:tc>
          <w:tcPr>
            <w:tcW w:w="4677" w:type="dxa"/>
            <w:shd w:val="clear" w:color="auto" w:fill="auto"/>
          </w:tcPr>
          <w:p w14:paraId="1CF1792C" w14:textId="77777777" w:rsidR="00512FC7" w:rsidRDefault="00512FC7" w:rsidP="00533FE7">
            <w:pPr>
              <w:jc w:val="left"/>
            </w:pPr>
            <w:r>
              <w:t>Method by which short positions are assigned to an exercise notice during exercise and assignment processing</w:t>
            </w:r>
          </w:p>
          <w:p w14:paraId="76C24EC5" w14:textId="77777777" w:rsidR="00512FC7" w:rsidRPr="00512FC7" w:rsidRDefault="00512FC7" w:rsidP="00533FE7">
            <w:pPr>
              <w:jc w:val="left"/>
            </w:pPr>
            <w:r>
              <w:t>Valid values:</w:t>
            </w:r>
            <w:r>
              <w:br/>
            </w:r>
            <w:r>
              <w:tab/>
              <w:t>P - Pro-rata</w:t>
            </w:r>
            <w:r>
              <w:br/>
            </w:r>
            <w:r>
              <w:tab/>
              <w:t>R - Random</w:t>
            </w:r>
          </w:p>
        </w:tc>
        <w:tc>
          <w:tcPr>
            <w:tcW w:w="4411" w:type="dxa"/>
            <w:shd w:val="clear" w:color="auto" w:fill="auto"/>
          </w:tcPr>
          <w:p w14:paraId="1754C7D7" w14:textId="77777777" w:rsidR="00512FC7" w:rsidRPr="00512FC7" w:rsidRDefault="00512FC7" w:rsidP="00533FE7">
            <w:r w:rsidRPr="00512FC7">
              <w:t>AsgnMeth</w:t>
            </w:r>
          </w:p>
        </w:tc>
      </w:tr>
      <w:tr w:rsidR="00512FC7" w:rsidRPr="00512FC7" w14:paraId="3C8FE61B" w14:textId="77777777" w:rsidTr="00533FE7">
        <w:tc>
          <w:tcPr>
            <w:tcW w:w="828" w:type="dxa"/>
            <w:shd w:val="clear" w:color="auto" w:fill="auto"/>
          </w:tcPr>
          <w:p w14:paraId="09896482" w14:textId="77777777" w:rsidR="00512FC7" w:rsidRPr="00512FC7" w:rsidRDefault="00512FC7" w:rsidP="00533FE7">
            <w:bookmarkStart w:id="1398" w:name="fld_AssignmentUnit" w:colFirst="1" w:colLast="1"/>
            <w:bookmarkEnd w:id="1397"/>
            <w:r w:rsidRPr="00512FC7">
              <w:t>745</w:t>
            </w:r>
          </w:p>
        </w:tc>
        <w:tc>
          <w:tcPr>
            <w:tcW w:w="2069" w:type="dxa"/>
            <w:shd w:val="clear" w:color="auto" w:fill="auto"/>
          </w:tcPr>
          <w:p w14:paraId="76E18266" w14:textId="77777777" w:rsidR="00512FC7" w:rsidRPr="00512FC7" w:rsidRDefault="00512FC7" w:rsidP="00533FE7">
            <w:r w:rsidRPr="00512FC7">
              <w:t>AssignmentUnit</w:t>
            </w:r>
          </w:p>
        </w:tc>
        <w:tc>
          <w:tcPr>
            <w:tcW w:w="1083" w:type="dxa"/>
            <w:shd w:val="clear" w:color="auto" w:fill="auto"/>
          </w:tcPr>
          <w:p w14:paraId="44548594" w14:textId="77777777" w:rsidR="00512FC7" w:rsidRPr="00512FC7" w:rsidRDefault="00512FC7" w:rsidP="00533FE7">
            <w:r w:rsidRPr="00512FC7">
              <w:t>Qty</w:t>
            </w:r>
          </w:p>
        </w:tc>
        <w:tc>
          <w:tcPr>
            <w:tcW w:w="4677" w:type="dxa"/>
            <w:shd w:val="clear" w:color="auto" w:fill="auto"/>
          </w:tcPr>
          <w:p w14:paraId="799568C9" w14:textId="77777777" w:rsidR="00512FC7" w:rsidRPr="00512FC7" w:rsidRDefault="00512FC7" w:rsidP="00533FE7">
            <w:pPr>
              <w:jc w:val="left"/>
            </w:pPr>
            <w:r w:rsidRPr="00512FC7">
              <w:t>Quantity Increment used in performing assignment.</w:t>
            </w:r>
          </w:p>
        </w:tc>
        <w:tc>
          <w:tcPr>
            <w:tcW w:w="4411" w:type="dxa"/>
            <w:shd w:val="clear" w:color="auto" w:fill="auto"/>
          </w:tcPr>
          <w:p w14:paraId="73E1E80B" w14:textId="77777777" w:rsidR="00512FC7" w:rsidRPr="00512FC7" w:rsidRDefault="00512FC7" w:rsidP="00533FE7">
            <w:r w:rsidRPr="00512FC7">
              <w:t>Unit</w:t>
            </w:r>
          </w:p>
        </w:tc>
      </w:tr>
      <w:tr w:rsidR="00512FC7" w:rsidRPr="00512FC7" w14:paraId="4E278DDB" w14:textId="77777777" w:rsidTr="00533FE7">
        <w:tc>
          <w:tcPr>
            <w:tcW w:w="828" w:type="dxa"/>
            <w:shd w:val="clear" w:color="auto" w:fill="auto"/>
          </w:tcPr>
          <w:p w14:paraId="777B7A3D" w14:textId="77777777" w:rsidR="00512FC7" w:rsidRPr="00512FC7" w:rsidRDefault="00512FC7" w:rsidP="00533FE7">
            <w:bookmarkStart w:id="1399" w:name="fld_OpenInterest" w:colFirst="1" w:colLast="1"/>
            <w:bookmarkEnd w:id="1398"/>
            <w:r w:rsidRPr="00512FC7">
              <w:t>746</w:t>
            </w:r>
          </w:p>
        </w:tc>
        <w:tc>
          <w:tcPr>
            <w:tcW w:w="2069" w:type="dxa"/>
            <w:shd w:val="clear" w:color="auto" w:fill="auto"/>
          </w:tcPr>
          <w:p w14:paraId="570D6D98" w14:textId="77777777" w:rsidR="00512FC7" w:rsidRPr="00512FC7" w:rsidRDefault="00512FC7" w:rsidP="00533FE7">
            <w:r w:rsidRPr="00512FC7">
              <w:t>OpenInterest</w:t>
            </w:r>
          </w:p>
        </w:tc>
        <w:tc>
          <w:tcPr>
            <w:tcW w:w="1083" w:type="dxa"/>
            <w:shd w:val="clear" w:color="auto" w:fill="auto"/>
          </w:tcPr>
          <w:p w14:paraId="39324EBD" w14:textId="77777777" w:rsidR="00512FC7" w:rsidRPr="00512FC7" w:rsidRDefault="00512FC7" w:rsidP="00533FE7">
            <w:r w:rsidRPr="00512FC7">
              <w:t>Amt</w:t>
            </w:r>
          </w:p>
        </w:tc>
        <w:tc>
          <w:tcPr>
            <w:tcW w:w="4677" w:type="dxa"/>
            <w:shd w:val="clear" w:color="auto" w:fill="auto"/>
          </w:tcPr>
          <w:p w14:paraId="5A037F6D" w14:textId="77777777" w:rsidR="00512FC7" w:rsidRPr="00512FC7" w:rsidRDefault="00512FC7" w:rsidP="00533FE7">
            <w:pPr>
              <w:jc w:val="left"/>
            </w:pPr>
            <w:r w:rsidRPr="00512FC7">
              <w:t>Open interest that was eligible for assignment.</w:t>
            </w:r>
          </w:p>
        </w:tc>
        <w:tc>
          <w:tcPr>
            <w:tcW w:w="4411" w:type="dxa"/>
            <w:shd w:val="clear" w:color="auto" w:fill="auto"/>
          </w:tcPr>
          <w:p w14:paraId="533C5F79" w14:textId="77777777" w:rsidR="00512FC7" w:rsidRPr="00512FC7" w:rsidRDefault="00512FC7" w:rsidP="00533FE7">
            <w:r w:rsidRPr="00512FC7">
              <w:t>OpenInt</w:t>
            </w:r>
          </w:p>
        </w:tc>
      </w:tr>
      <w:tr w:rsidR="00512FC7" w:rsidRPr="00512FC7" w14:paraId="749D4DAE" w14:textId="77777777" w:rsidTr="00533FE7">
        <w:tc>
          <w:tcPr>
            <w:tcW w:w="828" w:type="dxa"/>
            <w:shd w:val="clear" w:color="auto" w:fill="auto"/>
          </w:tcPr>
          <w:p w14:paraId="5E79EFC9" w14:textId="77777777" w:rsidR="00512FC7" w:rsidRPr="00512FC7" w:rsidRDefault="00512FC7" w:rsidP="00533FE7">
            <w:bookmarkStart w:id="1400" w:name="fld_ExerciseMethod" w:colFirst="1" w:colLast="1"/>
            <w:bookmarkEnd w:id="1399"/>
            <w:r w:rsidRPr="00512FC7">
              <w:t>747</w:t>
            </w:r>
          </w:p>
        </w:tc>
        <w:tc>
          <w:tcPr>
            <w:tcW w:w="2069" w:type="dxa"/>
            <w:shd w:val="clear" w:color="auto" w:fill="auto"/>
          </w:tcPr>
          <w:p w14:paraId="06F0DB13" w14:textId="77777777" w:rsidR="00512FC7" w:rsidRPr="00512FC7" w:rsidRDefault="00512FC7" w:rsidP="00533FE7">
            <w:r w:rsidRPr="00512FC7">
              <w:t>ExerciseMethod</w:t>
            </w:r>
          </w:p>
        </w:tc>
        <w:tc>
          <w:tcPr>
            <w:tcW w:w="1083" w:type="dxa"/>
            <w:shd w:val="clear" w:color="auto" w:fill="auto"/>
          </w:tcPr>
          <w:p w14:paraId="61110E57" w14:textId="77777777" w:rsidR="00512FC7" w:rsidRPr="00512FC7" w:rsidRDefault="00512FC7" w:rsidP="00533FE7">
            <w:r w:rsidRPr="00512FC7">
              <w:t>char</w:t>
            </w:r>
          </w:p>
        </w:tc>
        <w:tc>
          <w:tcPr>
            <w:tcW w:w="4677" w:type="dxa"/>
            <w:shd w:val="clear" w:color="auto" w:fill="auto"/>
          </w:tcPr>
          <w:p w14:paraId="66600069" w14:textId="77777777" w:rsidR="00512FC7" w:rsidRDefault="00512FC7" w:rsidP="00533FE7">
            <w:pPr>
              <w:jc w:val="left"/>
            </w:pPr>
            <w:r>
              <w:t>Exercise Method used to in performing assignment.</w:t>
            </w:r>
          </w:p>
          <w:p w14:paraId="0BFCB010" w14:textId="77777777" w:rsidR="00512FC7" w:rsidRPr="00512FC7" w:rsidRDefault="00512FC7" w:rsidP="00533FE7">
            <w:pPr>
              <w:jc w:val="left"/>
            </w:pPr>
            <w:r>
              <w:t>Valid values:</w:t>
            </w:r>
            <w:r>
              <w:br/>
            </w:r>
            <w:r>
              <w:tab/>
              <w:t>A - Automatic</w:t>
            </w:r>
            <w:r>
              <w:br/>
            </w:r>
            <w:r>
              <w:tab/>
              <w:t>M - Manual</w:t>
            </w:r>
          </w:p>
        </w:tc>
        <w:tc>
          <w:tcPr>
            <w:tcW w:w="4411" w:type="dxa"/>
            <w:shd w:val="clear" w:color="auto" w:fill="auto"/>
          </w:tcPr>
          <w:p w14:paraId="77FB0936" w14:textId="77777777" w:rsidR="00512FC7" w:rsidRPr="00512FC7" w:rsidRDefault="00512FC7" w:rsidP="00533FE7">
            <w:r w:rsidRPr="00512FC7">
              <w:t>ExrMethod</w:t>
            </w:r>
          </w:p>
        </w:tc>
      </w:tr>
      <w:tr w:rsidR="00512FC7" w:rsidRPr="00512FC7" w14:paraId="2C5D33D4" w14:textId="77777777" w:rsidTr="00533FE7">
        <w:tc>
          <w:tcPr>
            <w:tcW w:w="828" w:type="dxa"/>
            <w:shd w:val="clear" w:color="auto" w:fill="auto"/>
          </w:tcPr>
          <w:p w14:paraId="51BA1029" w14:textId="77777777" w:rsidR="00512FC7" w:rsidRPr="00512FC7" w:rsidRDefault="00512FC7" w:rsidP="00533FE7">
            <w:bookmarkStart w:id="1401" w:name="fld_TotNumTradeReports" w:colFirst="1" w:colLast="1"/>
            <w:bookmarkEnd w:id="1400"/>
            <w:r w:rsidRPr="00512FC7">
              <w:t>748</w:t>
            </w:r>
          </w:p>
        </w:tc>
        <w:tc>
          <w:tcPr>
            <w:tcW w:w="2069" w:type="dxa"/>
            <w:shd w:val="clear" w:color="auto" w:fill="auto"/>
          </w:tcPr>
          <w:p w14:paraId="6A0AC9C9" w14:textId="77777777" w:rsidR="00512FC7" w:rsidRPr="00512FC7" w:rsidRDefault="00512FC7" w:rsidP="00533FE7">
            <w:r w:rsidRPr="00512FC7">
              <w:t>TotNumTradeReports</w:t>
            </w:r>
          </w:p>
        </w:tc>
        <w:tc>
          <w:tcPr>
            <w:tcW w:w="1083" w:type="dxa"/>
            <w:shd w:val="clear" w:color="auto" w:fill="auto"/>
          </w:tcPr>
          <w:p w14:paraId="3AEC1C81" w14:textId="77777777" w:rsidR="00512FC7" w:rsidRPr="00512FC7" w:rsidRDefault="00512FC7" w:rsidP="00533FE7">
            <w:r w:rsidRPr="00512FC7">
              <w:t>int</w:t>
            </w:r>
          </w:p>
        </w:tc>
        <w:tc>
          <w:tcPr>
            <w:tcW w:w="4677" w:type="dxa"/>
            <w:shd w:val="clear" w:color="auto" w:fill="auto"/>
          </w:tcPr>
          <w:p w14:paraId="0F0E5DB4" w14:textId="77777777" w:rsidR="00512FC7" w:rsidRPr="00512FC7" w:rsidRDefault="00512FC7" w:rsidP="00533FE7">
            <w:pPr>
              <w:jc w:val="left"/>
            </w:pPr>
            <w:r w:rsidRPr="00512FC7">
              <w:t>Total number of trade reports returned.</w:t>
            </w:r>
          </w:p>
        </w:tc>
        <w:tc>
          <w:tcPr>
            <w:tcW w:w="4411" w:type="dxa"/>
            <w:shd w:val="clear" w:color="auto" w:fill="auto"/>
          </w:tcPr>
          <w:p w14:paraId="352D77E4" w14:textId="77777777" w:rsidR="00512FC7" w:rsidRPr="00512FC7" w:rsidRDefault="00512FC7" w:rsidP="00533FE7">
            <w:r w:rsidRPr="00512FC7">
              <w:t>TotNumTrdRpts</w:t>
            </w:r>
          </w:p>
        </w:tc>
      </w:tr>
      <w:tr w:rsidR="00512FC7" w:rsidRPr="00512FC7" w14:paraId="7475C216" w14:textId="77777777" w:rsidTr="00533FE7">
        <w:tc>
          <w:tcPr>
            <w:tcW w:w="828" w:type="dxa"/>
            <w:shd w:val="clear" w:color="auto" w:fill="auto"/>
          </w:tcPr>
          <w:p w14:paraId="0E9A293B" w14:textId="77777777" w:rsidR="00512FC7" w:rsidRPr="00512FC7" w:rsidRDefault="00512FC7" w:rsidP="00533FE7">
            <w:bookmarkStart w:id="1402" w:name="fld_TradeRequestResult" w:colFirst="1" w:colLast="1"/>
            <w:bookmarkEnd w:id="1401"/>
            <w:r w:rsidRPr="00512FC7">
              <w:t>749</w:t>
            </w:r>
          </w:p>
        </w:tc>
        <w:tc>
          <w:tcPr>
            <w:tcW w:w="2069" w:type="dxa"/>
            <w:shd w:val="clear" w:color="auto" w:fill="auto"/>
          </w:tcPr>
          <w:p w14:paraId="4B2C6E69" w14:textId="77777777" w:rsidR="00512FC7" w:rsidRPr="00512FC7" w:rsidRDefault="00512FC7" w:rsidP="00533FE7">
            <w:r w:rsidRPr="00512FC7">
              <w:t>TradeRequestResult</w:t>
            </w:r>
          </w:p>
        </w:tc>
        <w:tc>
          <w:tcPr>
            <w:tcW w:w="1083" w:type="dxa"/>
            <w:shd w:val="clear" w:color="auto" w:fill="auto"/>
          </w:tcPr>
          <w:p w14:paraId="029491E8" w14:textId="77777777" w:rsidR="00512FC7" w:rsidRPr="00512FC7" w:rsidRDefault="00512FC7" w:rsidP="00533FE7">
            <w:r w:rsidRPr="00512FC7">
              <w:t>int</w:t>
            </w:r>
          </w:p>
        </w:tc>
        <w:tc>
          <w:tcPr>
            <w:tcW w:w="4677" w:type="dxa"/>
            <w:shd w:val="clear" w:color="auto" w:fill="auto"/>
          </w:tcPr>
          <w:p w14:paraId="18AE2A01" w14:textId="77777777" w:rsidR="00512FC7" w:rsidRDefault="00512FC7" w:rsidP="00533FE7">
            <w:pPr>
              <w:jc w:val="left"/>
            </w:pPr>
            <w:r>
              <w:t>Result of Trade Request</w:t>
            </w:r>
          </w:p>
          <w:p w14:paraId="6C8E2F18" w14:textId="77777777" w:rsidR="00512FC7" w:rsidRDefault="00512FC7" w:rsidP="00533FE7">
            <w:pPr>
              <w:jc w:val="left"/>
            </w:pPr>
            <w:r>
              <w:t>Valid values:</w:t>
            </w:r>
            <w:r>
              <w:br/>
            </w:r>
            <w:r>
              <w:tab/>
              <w:t>0 - Successful (default)</w:t>
            </w:r>
            <w:r>
              <w:br/>
            </w:r>
            <w:r>
              <w:tab/>
              <w:t>1 - Invalid or unknown instrument</w:t>
            </w:r>
            <w:r>
              <w:br/>
            </w:r>
            <w:r>
              <w:tab/>
              <w:t>2 - Invalid type of trade requested</w:t>
            </w:r>
            <w:r>
              <w:br/>
            </w:r>
            <w:r>
              <w:tab/>
              <w:t>3 - Invalid parties</w:t>
            </w:r>
            <w:r>
              <w:br/>
            </w:r>
            <w:r>
              <w:tab/>
              <w:t>4 - Invalid transport type requested</w:t>
            </w:r>
            <w:r>
              <w:br/>
            </w:r>
            <w:r>
              <w:tab/>
              <w:t>5 - Invalid destination requested</w:t>
            </w:r>
            <w:r>
              <w:br/>
            </w:r>
            <w:r>
              <w:tab/>
              <w:t>8 - TradeRequestType not supported</w:t>
            </w:r>
            <w:r>
              <w:br/>
            </w:r>
            <w:r>
              <w:tab/>
              <w:t>9 - Not authorized</w:t>
            </w:r>
            <w:r>
              <w:br/>
            </w:r>
            <w:r>
              <w:tab/>
              <w:t>99 - Other</w:t>
            </w:r>
          </w:p>
          <w:p w14:paraId="25B1AE8C" w14:textId="77777777" w:rsidR="00512FC7" w:rsidRDefault="00512FC7" w:rsidP="00533FE7">
            <w:pPr>
              <w:jc w:val="left"/>
            </w:pPr>
          </w:p>
          <w:p w14:paraId="2C81EA08" w14:textId="77777777" w:rsidR="00512FC7" w:rsidRPr="00512FC7" w:rsidRDefault="00512FC7" w:rsidP="00533FE7">
            <w:pPr>
              <w:jc w:val="left"/>
            </w:pPr>
            <w:r>
              <w:lastRenderedPageBreak/>
              <w:t>or any value conforming to the data type Reserved100Plus</w:t>
            </w:r>
          </w:p>
        </w:tc>
        <w:tc>
          <w:tcPr>
            <w:tcW w:w="4411" w:type="dxa"/>
            <w:shd w:val="clear" w:color="auto" w:fill="auto"/>
          </w:tcPr>
          <w:p w14:paraId="0EFBFF17" w14:textId="77777777" w:rsidR="00512FC7" w:rsidRPr="00512FC7" w:rsidRDefault="00512FC7" w:rsidP="00533FE7">
            <w:r w:rsidRPr="00512FC7">
              <w:lastRenderedPageBreak/>
              <w:t>ReqRslt</w:t>
            </w:r>
          </w:p>
        </w:tc>
      </w:tr>
      <w:tr w:rsidR="00512FC7" w:rsidRPr="00512FC7" w14:paraId="596FA118" w14:textId="77777777" w:rsidTr="00533FE7">
        <w:tc>
          <w:tcPr>
            <w:tcW w:w="828" w:type="dxa"/>
            <w:shd w:val="clear" w:color="auto" w:fill="auto"/>
          </w:tcPr>
          <w:p w14:paraId="64A3B0B0" w14:textId="77777777" w:rsidR="00512FC7" w:rsidRPr="00512FC7" w:rsidRDefault="00512FC7" w:rsidP="00533FE7">
            <w:bookmarkStart w:id="1403" w:name="fld_TradeRequestStatus" w:colFirst="1" w:colLast="1"/>
            <w:bookmarkEnd w:id="1402"/>
            <w:r w:rsidRPr="00512FC7">
              <w:lastRenderedPageBreak/>
              <w:t>750</w:t>
            </w:r>
          </w:p>
        </w:tc>
        <w:tc>
          <w:tcPr>
            <w:tcW w:w="2069" w:type="dxa"/>
            <w:shd w:val="clear" w:color="auto" w:fill="auto"/>
          </w:tcPr>
          <w:p w14:paraId="76BE42F3" w14:textId="77777777" w:rsidR="00512FC7" w:rsidRPr="00512FC7" w:rsidRDefault="00512FC7" w:rsidP="00533FE7">
            <w:r w:rsidRPr="00512FC7">
              <w:t>TradeRequestStatus</w:t>
            </w:r>
          </w:p>
        </w:tc>
        <w:tc>
          <w:tcPr>
            <w:tcW w:w="1083" w:type="dxa"/>
            <w:shd w:val="clear" w:color="auto" w:fill="auto"/>
          </w:tcPr>
          <w:p w14:paraId="7C1B5D82" w14:textId="77777777" w:rsidR="00512FC7" w:rsidRPr="00512FC7" w:rsidRDefault="00512FC7" w:rsidP="00533FE7">
            <w:r w:rsidRPr="00512FC7">
              <w:t>int</w:t>
            </w:r>
          </w:p>
        </w:tc>
        <w:tc>
          <w:tcPr>
            <w:tcW w:w="4677" w:type="dxa"/>
            <w:shd w:val="clear" w:color="auto" w:fill="auto"/>
          </w:tcPr>
          <w:p w14:paraId="40DF4088" w14:textId="77777777" w:rsidR="00512FC7" w:rsidRDefault="00512FC7" w:rsidP="00533FE7">
            <w:pPr>
              <w:jc w:val="left"/>
            </w:pPr>
            <w:r>
              <w:t>Status of Trade Request.</w:t>
            </w:r>
          </w:p>
          <w:p w14:paraId="4FBB886F" w14:textId="77777777" w:rsidR="00512FC7" w:rsidRPr="00512FC7" w:rsidRDefault="00512FC7" w:rsidP="00533FE7">
            <w:pPr>
              <w:jc w:val="left"/>
            </w:pPr>
            <w:r>
              <w:t>Valid values:</w:t>
            </w:r>
            <w:r>
              <w:br/>
            </w:r>
            <w:r>
              <w:tab/>
              <w:t>0 - Accepted</w:t>
            </w:r>
            <w:r>
              <w:br/>
            </w:r>
            <w:r>
              <w:tab/>
              <w:t>1 - Completed</w:t>
            </w:r>
            <w:r>
              <w:br/>
            </w:r>
            <w:r>
              <w:tab/>
              <w:t>2 - Rejected</w:t>
            </w:r>
          </w:p>
        </w:tc>
        <w:tc>
          <w:tcPr>
            <w:tcW w:w="4411" w:type="dxa"/>
            <w:shd w:val="clear" w:color="auto" w:fill="auto"/>
          </w:tcPr>
          <w:p w14:paraId="686DDACC" w14:textId="77777777" w:rsidR="00512FC7" w:rsidRPr="00512FC7" w:rsidRDefault="00512FC7" w:rsidP="00533FE7">
            <w:r w:rsidRPr="00512FC7">
              <w:t>ReqStat</w:t>
            </w:r>
          </w:p>
        </w:tc>
      </w:tr>
      <w:tr w:rsidR="00512FC7" w:rsidRPr="00512FC7" w14:paraId="5C2D0809" w14:textId="77777777" w:rsidTr="00533FE7">
        <w:tc>
          <w:tcPr>
            <w:tcW w:w="828" w:type="dxa"/>
            <w:shd w:val="clear" w:color="auto" w:fill="auto"/>
          </w:tcPr>
          <w:p w14:paraId="2A83FF85" w14:textId="77777777" w:rsidR="00512FC7" w:rsidRPr="00512FC7" w:rsidRDefault="00512FC7" w:rsidP="00533FE7">
            <w:bookmarkStart w:id="1404" w:name="fld_TradeReportRejectReason" w:colFirst="1" w:colLast="1"/>
            <w:bookmarkEnd w:id="1403"/>
            <w:r w:rsidRPr="00512FC7">
              <w:t>751</w:t>
            </w:r>
          </w:p>
        </w:tc>
        <w:tc>
          <w:tcPr>
            <w:tcW w:w="2069" w:type="dxa"/>
            <w:shd w:val="clear" w:color="auto" w:fill="auto"/>
          </w:tcPr>
          <w:p w14:paraId="24EE5714" w14:textId="77777777" w:rsidR="00512FC7" w:rsidRPr="00512FC7" w:rsidRDefault="00512FC7" w:rsidP="00533FE7">
            <w:r w:rsidRPr="00512FC7">
              <w:t>TradeReportRejectReason</w:t>
            </w:r>
          </w:p>
        </w:tc>
        <w:tc>
          <w:tcPr>
            <w:tcW w:w="1083" w:type="dxa"/>
            <w:shd w:val="clear" w:color="auto" w:fill="auto"/>
          </w:tcPr>
          <w:p w14:paraId="668F51DC" w14:textId="77777777" w:rsidR="00512FC7" w:rsidRPr="00512FC7" w:rsidRDefault="00512FC7" w:rsidP="00533FE7">
            <w:r w:rsidRPr="00512FC7">
              <w:t>int</w:t>
            </w:r>
          </w:p>
        </w:tc>
        <w:tc>
          <w:tcPr>
            <w:tcW w:w="4677" w:type="dxa"/>
            <w:shd w:val="clear" w:color="auto" w:fill="auto"/>
          </w:tcPr>
          <w:p w14:paraId="23445C96" w14:textId="77777777" w:rsidR="00512FC7" w:rsidRDefault="00512FC7" w:rsidP="00533FE7">
            <w:pPr>
              <w:jc w:val="left"/>
            </w:pPr>
            <w:r>
              <w:t>Reason Trade Capture Request was rejected.</w:t>
            </w:r>
            <w:r>
              <w:br/>
              <w:t>4000+ Reserved and available for bi-laterally agreed upon user-defined values</w:t>
            </w:r>
          </w:p>
          <w:p w14:paraId="10A09D0B" w14:textId="77777777" w:rsidR="00512FC7" w:rsidRDefault="00512FC7" w:rsidP="00533FE7">
            <w:pPr>
              <w:jc w:val="left"/>
            </w:pPr>
            <w:r>
              <w:t>Valid values:</w:t>
            </w:r>
            <w:r>
              <w:br/>
            </w:r>
            <w:r>
              <w:tab/>
              <w:t>0 - Successful (default)</w:t>
            </w:r>
            <w:r>
              <w:br/>
            </w:r>
            <w:r>
              <w:tab/>
              <w:t>1 - Invalid party onformation</w:t>
            </w:r>
            <w:r>
              <w:br/>
            </w:r>
            <w:r>
              <w:tab/>
              <w:t>2 - Unknown instrument</w:t>
            </w:r>
            <w:r>
              <w:br/>
            </w:r>
            <w:r>
              <w:tab/>
              <w:t>3 - Unauthorized to report trades</w:t>
            </w:r>
            <w:r>
              <w:br/>
            </w:r>
            <w:r>
              <w:tab/>
              <w:t>4 - Invalid trade type</w:t>
            </w:r>
            <w:r>
              <w:br/>
            </w:r>
            <w:r>
              <w:tab/>
              <w:t>99 - Other</w:t>
            </w:r>
          </w:p>
          <w:p w14:paraId="7CB56B76" w14:textId="77777777" w:rsidR="00512FC7" w:rsidRDefault="00512FC7" w:rsidP="00533FE7">
            <w:pPr>
              <w:jc w:val="left"/>
            </w:pPr>
          </w:p>
          <w:p w14:paraId="56E87E1C" w14:textId="77777777" w:rsidR="00512FC7" w:rsidRPr="00512FC7" w:rsidRDefault="00512FC7" w:rsidP="00533FE7">
            <w:pPr>
              <w:jc w:val="left"/>
            </w:pPr>
            <w:r>
              <w:t>or any value conforming to the data type Reserved100Plus</w:t>
            </w:r>
          </w:p>
        </w:tc>
        <w:tc>
          <w:tcPr>
            <w:tcW w:w="4411" w:type="dxa"/>
            <w:shd w:val="clear" w:color="auto" w:fill="auto"/>
          </w:tcPr>
          <w:p w14:paraId="303AD5E9" w14:textId="77777777" w:rsidR="00512FC7" w:rsidRPr="00512FC7" w:rsidRDefault="00512FC7" w:rsidP="00533FE7">
            <w:r w:rsidRPr="00512FC7">
              <w:t>RejRsn</w:t>
            </w:r>
          </w:p>
        </w:tc>
      </w:tr>
      <w:tr w:rsidR="00512FC7" w:rsidRPr="00512FC7" w14:paraId="3727EDAB" w14:textId="77777777" w:rsidTr="00533FE7">
        <w:tc>
          <w:tcPr>
            <w:tcW w:w="828" w:type="dxa"/>
            <w:shd w:val="clear" w:color="auto" w:fill="auto"/>
          </w:tcPr>
          <w:p w14:paraId="469A2A8B" w14:textId="77777777" w:rsidR="00512FC7" w:rsidRPr="00512FC7" w:rsidRDefault="00512FC7" w:rsidP="00533FE7">
            <w:bookmarkStart w:id="1405" w:name="fld_SideMultiLegReportingType" w:colFirst="1" w:colLast="1"/>
            <w:bookmarkEnd w:id="1404"/>
            <w:r w:rsidRPr="00512FC7">
              <w:t>752</w:t>
            </w:r>
          </w:p>
        </w:tc>
        <w:tc>
          <w:tcPr>
            <w:tcW w:w="2069" w:type="dxa"/>
            <w:shd w:val="clear" w:color="auto" w:fill="auto"/>
          </w:tcPr>
          <w:p w14:paraId="235EF834" w14:textId="77777777" w:rsidR="00512FC7" w:rsidRPr="00512FC7" w:rsidRDefault="00512FC7" w:rsidP="00533FE7">
            <w:r w:rsidRPr="00512FC7">
              <w:t>SideMultiLegReportingType</w:t>
            </w:r>
          </w:p>
        </w:tc>
        <w:tc>
          <w:tcPr>
            <w:tcW w:w="1083" w:type="dxa"/>
            <w:shd w:val="clear" w:color="auto" w:fill="auto"/>
          </w:tcPr>
          <w:p w14:paraId="0D64B757" w14:textId="77777777" w:rsidR="00512FC7" w:rsidRPr="00512FC7" w:rsidRDefault="00512FC7" w:rsidP="00533FE7">
            <w:r w:rsidRPr="00512FC7">
              <w:t>int</w:t>
            </w:r>
          </w:p>
        </w:tc>
        <w:tc>
          <w:tcPr>
            <w:tcW w:w="4677" w:type="dxa"/>
            <w:shd w:val="clear" w:color="auto" w:fill="auto"/>
          </w:tcPr>
          <w:p w14:paraId="6BDA2CEA" w14:textId="77777777" w:rsidR="00512FC7" w:rsidRDefault="00512FC7" w:rsidP="00533FE7">
            <w:pPr>
              <w:jc w:val="left"/>
            </w:pPr>
            <w:r>
              <w:t>Used to indicate if the side being reported on Trade Capture Report represents a leg of a multileg instrument or a single security.</w:t>
            </w:r>
          </w:p>
          <w:p w14:paraId="2BFA0292" w14:textId="77777777" w:rsidR="00512FC7" w:rsidRPr="00512FC7" w:rsidRDefault="00512FC7" w:rsidP="00533FE7">
            <w:pPr>
              <w:jc w:val="left"/>
            </w:pPr>
            <w:r>
              <w:t>Valid values:</w:t>
            </w:r>
            <w:r>
              <w:br/>
            </w:r>
            <w:r>
              <w:tab/>
              <w:t>1 - Single Security (default if not specified)</w:t>
            </w:r>
            <w:r>
              <w:br/>
            </w:r>
            <w:r>
              <w:tab/>
              <w:t>2 - Individual leg of a multileg security</w:t>
            </w:r>
            <w:r>
              <w:br/>
            </w:r>
            <w:r>
              <w:tab/>
              <w:t>3 - Multileg Security</w:t>
            </w:r>
          </w:p>
        </w:tc>
        <w:tc>
          <w:tcPr>
            <w:tcW w:w="4411" w:type="dxa"/>
            <w:shd w:val="clear" w:color="auto" w:fill="auto"/>
          </w:tcPr>
          <w:p w14:paraId="314174BB" w14:textId="77777777" w:rsidR="00512FC7" w:rsidRPr="00512FC7" w:rsidRDefault="00512FC7" w:rsidP="00533FE7">
            <w:r w:rsidRPr="00512FC7">
              <w:t>MLegRptTyp</w:t>
            </w:r>
          </w:p>
        </w:tc>
      </w:tr>
      <w:tr w:rsidR="00512FC7" w:rsidRPr="00512FC7" w14:paraId="7AC0D903" w14:textId="77777777" w:rsidTr="00533FE7">
        <w:tc>
          <w:tcPr>
            <w:tcW w:w="828" w:type="dxa"/>
            <w:shd w:val="clear" w:color="auto" w:fill="auto"/>
          </w:tcPr>
          <w:p w14:paraId="11D59AC1" w14:textId="77777777" w:rsidR="00512FC7" w:rsidRPr="00512FC7" w:rsidRDefault="00512FC7" w:rsidP="00533FE7">
            <w:bookmarkStart w:id="1406" w:name="fld_NoPosAmt" w:colFirst="1" w:colLast="1"/>
            <w:bookmarkEnd w:id="1405"/>
            <w:r w:rsidRPr="00512FC7">
              <w:t>753</w:t>
            </w:r>
          </w:p>
        </w:tc>
        <w:tc>
          <w:tcPr>
            <w:tcW w:w="2069" w:type="dxa"/>
            <w:shd w:val="clear" w:color="auto" w:fill="auto"/>
          </w:tcPr>
          <w:p w14:paraId="4A9EAB97" w14:textId="77777777" w:rsidR="00512FC7" w:rsidRPr="00512FC7" w:rsidRDefault="00512FC7" w:rsidP="00533FE7">
            <w:r w:rsidRPr="00512FC7">
              <w:t>NoPosAmt</w:t>
            </w:r>
          </w:p>
        </w:tc>
        <w:tc>
          <w:tcPr>
            <w:tcW w:w="1083" w:type="dxa"/>
            <w:shd w:val="clear" w:color="auto" w:fill="auto"/>
          </w:tcPr>
          <w:p w14:paraId="442992A7" w14:textId="77777777" w:rsidR="00512FC7" w:rsidRPr="00512FC7" w:rsidRDefault="00512FC7" w:rsidP="00533FE7">
            <w:r w:rsidRPr="00512FC7">
              <w:t>NumInGroup</w:t>
            </w:r>
          </w:p>
        </w:tc>
        <w:tc>
          <w:tcPr>
            <w:tcW w:w="4677" w:type="dxa"/>
            <w:shd w:val="clear" w:color="auto" w:fill="auto"/>
          </w:tcPr>
          <w:p w14:paraId="09EBDF7F" w14:textId="77777777" w:rsidR="00512FC7" w:rsidRPr="00512FC7" w:rsidRDefault="00512FC7" w:rsidP="00533FE7">
            <w:pPr>
              <w:jc w:val="left"/>
            </w:pPr>
            <w:r w:rsidRPr="00512FC7">
              <w:t>Number of position amount entries.</w:t>
            </w:r>
          </w:p>
        </w:tc>
        <w:tc>
          <w:tcPr>
            <w:tcW w:w="4411" w:type="dxa"/>
            <w:shd w:val="clear" w:color="auto" w:fill="auto"/>
          </w:tcPr>
          <w:p w14:paraId="38E9C1E9" w14:textId="77777777" w:rsidR="00512FC7" w:rsidRPr="00512FC7" w:rsidRDefault="00512FC7" w:rsidP="00533FE7"/>
        </w:tc>
      </w:tr>
      <w:tr w:rsidR="00512FC7" w:rsidRPr="00512FC7" w14:paraId="07C1D346" w14:textId="77777777" w:rsidTr="00533FE7">
        <w:tc>
          <w:tcPr>
            <w:tcW w:w="828" w:type="dxa"/>
            <w:shd w:val="clear" w:color="auto" w:fill="auto"/>
          </w:tcPr>
          <w:p w14:paraId="53525255" w14:textId="77777777" w:rsidR="00512FC7" w:rsidRPr="00512FC7" w:rsidRDefault="00512FC7" w:rsidP="00533FE7">
            <w:bookmarkStart w:id="1407" w:name="fld_AutoAcceptIndicator" w:colFirst="1" w:colLast="1"/>
            <w:bookmarkEnd w:id="1406"/>
            <w:r w:rsidRPr="00512FC7">
              <w:t>754</w:t>
            </w:r>
          </w:p>
        </w:tc>
        <w:tc>
          <w:tcPr>
            <w:tcW w:w="2069" w:type="dxa"/>
            <w:shd w:val="clear" w:color="auto" w:fill="auto"/>
          </w:tcPr>
          <w:p w14:paraId="182D65AA" w14:textId="77777777" w:rsidR="00512FC7" w:rsidRPr="00512FC7" w:rsidRDefault="00512FC7" w:rsidP="00533FE7">
            <w:r w:rsidRPr="00512FC7">
              <w:t>AutoAcceptIndicator</w:t>
            </w:r>
          </w:p>
        </w:tc>
        <w:tc>
          <w:tcPr>
            <w:tcW w:w="1083" w:type="dxa"/>
            <w:shd w:val="clear" w:color="auto" w:fill="auto"/>
          </w:tcPr>
          <w:p w14:paraId="20A1FBFB" w14:textId="77777777" w:rsidR="00512FC7" w:rsidRPr="00512FC7" w:rsidRDefault="00512FC7" w:rsidP="00533FE7">
            <w:r w:rsidRPr="00512FC7">
              <w:t>Boolean</w:t>
            </w:r>
          </w:p>
        </w:tc>
        <w:tc>
          <w:tcPr>
            <w:tcW w:w="4677" w:type="dxa"/>
            <w:shd w:val="clear" w:color="auto" w:fill="auto"/>
          </w:tcPr>
          <w:p w14:paraId="014CA221" w14:textId="77777777" w:rsidR="00512FC7" w:rsidRPr="00512FC7" w:rsidRDefault="00512FC7" w:rsidP="00533FE7">
            <w:pPr>
              <w:jc w:val="left"/>
            </w:pPr>
            <w:r w:rsidRPr="00512FC7">
              <w:t>Identifies whether or not an allocation has been automatically accepted on behalf of the Carry Firm by the Clearing House.</w:t>
            </w:r>
          </w:p>
        </w:tc>
        <w:tc>
          <w:tcPr>
            <w:tcW w:w="4411" w:type="dxa"/>
            <w:shd w:val="clear" w:color="auto" w:fill="auto"/>
          </w:tcPr>
          <w:p w14:paraId="73F48C93" w14:textId="77777777" w:rsidR="00512FC7" w:rsidRPr="00512FC7" w:rsidRDefault="00512FC7" w:rsidP="00533FE7">
            <w:r w:rsidRPr="00512FC7">
              <w:t>AutoAcceptInd</w:t>
            </w:r>
          </w:p>
        </w:tc>
      </w:tr>
      <w:tr w:rsidR="00512FC7" w:rsidRPr="00512FC7" w14:paraId="40761336" w14:textId="77777777" w:rsidTr="00533FE7">
        <w:tc>
          <w:tcPr>
            <w:tcW w:w="828" w:type="dxa"/>
            <w:shd w:val="clear" w:color="auto" w:fill="auto"/>
          </w:tcPr>
          <w:p w14:paraId="31D2EACA" w14:textId="77777777" w:rsidR="00512FC7" w:rsidRPr="00512FC7" w:rsidRDefault="00512FC7" w:rsidP="00533FE7">
            <w:bookmarkStart w:id="1408" w:name="fld_AllocReportID" w:colFirst="1" w:colLast="1"/>
            <w:bookmarkEnd w:id="1407"/>
            <w:r w:rsidRPr="00512FC7">
              <w:lastRenderedPageBreak/>
              <w:t>755</w:t>
            </w:r>
          </w:p>
        </w:tc>
        <w:tc>
          <w:tcPr>
            <w:tcW w:w="2069" w:type="dxa"/>
            <w:shd w:val="clear" w:color="auto" w:fill="auto"/>
          </w:tcPr>
          <w:p w14:paraId="0386105E" w14:textId="77777777" w:rsidR="00512FC7" w:rsidRPr="00512FC7" w:rsidRDefault="00512FC7" w:rsidP="00533FE7">
            <w:r w:rsidRPr="00512FC7">
              <w:t>AllocReportID</w:t>
            </w:r>
          </w:p>
        </w:tc>
        <w:tc>
          <w:tcPr>
            <w:tcW w:w="1083" w:type="dxa"/>
            <w:shd w:val="clear" w:color="auto" w:fill="auto"/>
          </w:tcPr>
          <w:p w14:paraId="492E967A" w14:textId="77777777" w:rsidR="00512FC7" w:rsidRPr="00512FC7" w:rsidRDefault="00512FC7" w:rsidP="00533FE7">
            <w:r w:rsidRPr="00512FC7">
              <w:t>String</w:t>
            </w:r>
          </w:p>
        </w:tc>
        <w:tc>
          <w:tcPr>
            <w:tcW w:w="4677" w:type="dxa"/>
            <w:shd w:val="clear" w:color="auto" w:fill="auto"/>
          </w:tcPr>
          <w:p w14:paraId="1B4FA63B" w14:textId="77777777" w:rsidR="00512FC7" w:rsidRPr="00512FC7" w:rsidRDefault="00512FC7" w:rsidP="00533FE7">
            <w:pPr>
              <w:jc w:val="left"/>
            </w:pPr>
            <w:r w:rsidRPr="00512FC7">
              <w:t>Unique identifier for Allocation Report message.</w:t>
            </w:r>
          </w:p>
        </w:tc>
        <w:tc>
          <w:tcPr>
            <w:tcW w:w="4411" w:type="dxa"/>
            <w:shd w:val="clear" w:color="auto" w:fill="auto"/>
          </w:tcPr>
          <w:p w14:paraId="59A8EC17" w14:textId="77777777" w:rsidR="00512FC7" w:rsidRPr="00512FC7" w:rsidRDefault="00512FC7" w:rsidP="00533FE7">
            <w:r w:rsidRPr="00512FC7">
              <w:t>RptID</w:t>
            </w:r>
          </w:p>
        </w:tc>
      </w:tr>
      <w:tr w:rsidR="00512FC7" w:rsidRPr="00512FC7" w14:paraId="270EB301" w14:textId="77777777" w:rsidTr="00533FE7">
        <w:tc>
          <w:tcPr>
            <w:tcW w:w="828" w:type="dxa"/>
            <w:shd w:val="clear" w:color="auto" w:fill="auto"/>
          </w:tcPr>
          <w:p w14:paraId="0CCBC4D4" w14:textId="77777777" w:rsidR="00512FC7" w:rsidRPr="00512FC7" w:rsidRDefault="00512FC7" w:rsidP="00533FE7">
            <w:bookmarkStart w:id="1409" w:name="fld_NoNested2PartyIDs" w:colFirst="1" w:colLast="1"/>
            <w:bookmarkEnd w:id="1408"/>
            <w:r w:rsidRPr="00512FC7">
              <w:t>756</w:t>
            </w:r>
          </w:p>
        </w:tc>
        <w:tc>
          <w:tcPr>
            <w:tcW w:w="2069" w:type="dxa"/>
            <w:shd w:val="clear" w:color="auto" w:fill="auto"/>
          </w:tcPr>
          <w:p w14:paraId="004AB410" w14:textId="77777777" w:rsidR="00512FC7" w:rsidRPr="00512FC7" w:rsidRDefault="00512FC7" w:rsidP="00533FE7">
            <w:r w:rsidRPr="00512FC7">
              <w:t>NoNested2PartyIDs</w:t>
            </w:r>
          </w:p>
        </w:tc>
        <w:tc>
          <w:tcPr>
            <w:tcW w:w="1083" w:type="dxa"/>
            <w:shd w:val="clear" w:color="auto" w:fill="auto"/>
          </w:tcPr>
          <w:p w14:paraId="4CEA8262" w14:textId="77777777" w:rsidR="00512FC7" w:rsidRPr="00512FC7" w:rsidRDefault="00512FC7" w:rsidP="00533FE7">
            <w:r w:rsidRPr="00512FC7">
              <w:t>NumInGroup</w:t>
            </w:r>
          </w:p>
        </w:tc>
        <w:tc>
          <w:tcPr>
            <w:tcW w:w="4677" w:type="dxa"/>
            <w:shd w:val="clear" w:color="auto" w:fill="auto"/>
          </w:tcPr>
          <w:p w14:paraId="5B98C8C3" w14:textId="77777777" w:rsidR="00512FC7" w:rsidRPr="00512FC7" w:rsidRDefault="00512FC7" w:rsidP="00533FE7">
            <w:pPr>
              <w:jc w:val="left"/>
            </w:pPr>
            <w:r w:rsidRPr="00512FC7">
              <w:t>Number of Nested2PartyID (757), Nested2PartyIDSource (758), and Nested2PartyRole (759) entries</w:t>
            </w:r>
          </w:p>
        </w:tc>
        <w:tc>
          <w:tcPr>
            <w:tcW w:w="4411" w:type="dxa"/>
            <w:shd w:val="clear" w:color="auto" w:fill="auto"/>
          </w:tcPr>
          <w:p w14:paraId="0F5ABCEE" w14:textId="77777777" w:rsidR="00512FC7" w:rsidRPr="00512FC7" w:rsidRDefault="00512FC7" w:rsidP="00533FE7"/>
        </w:tc>
      </w:tr>
      <w:tr w:rsidR="00512FC7" w:rsidRPr="00512FC7" w14:paraId="11B55D8B" w14:textId="77777777" w:rsidTr="00533FE7">
        <w:tc>
          <w:tcPr>
            <w:tcW w:w="828" w:type="dxa"/>
            <w:shd w:val="clear" w:color="auto" w:fill="auto"/>
          </w:tcPr>
          <w:p w14:paraId="79F5FE35" w14:textId="77777777" w:rsidR="00512FC7" w:rsidRPr="00512FC7" w:rsidRDefault="00512FC7" w:rsidP="00533FE7">
            <w:bookmarkStart w:id="1410" w:name="fld_Nested2PartyID" w:colFirst="1" w:colLast="1"/>
            <w:bookmarkEnd w:id="1409"/>
            <w:r w:rsidRPr="00512FC7">
              <w:t>757</w:t>
            </w:r>
          </w:p>
        </w:tc>
        <w:tc>
          <w:tcPr>
            <w:tcW w:w="2069" w:type="dxa"/>
            <w:shd w:val="clear" w:color="auto" w:fill="auto"/>
          </w:tcPr>
          <w:p w14:paraId="6D263714" w14:textId="77777777" w:rsidR="00512FC7" w:rsidRPr="00512FC7" w:rsidRDefault="00512FC7" w:rsidP="00533FE7">
            <w:r w:rsidRPr="00512FC7">
              <w:t>Nested2PartyID</w:t>
            </w:r>
          </w:p>
        </w:tc>
        <w:tc>
          <w:tcPr>
            <w:tcW w:w="1083" w:type="dxa"/>
            <w:shd w:val="clear" w:color="auto" w:fill="auto"/>
          </w:tcPr>
          <w:p w14:paraId="6E1BF5F8" w14:textId="77777777" w:rsidR="00512FC7" w:rsidRPr="00512FC7" w:rsidRDefault="00512FC7" w:rsidP="00533FE7">
            <w:r w:rsidRPr="00512FC7">
              <w:t>String</w:t>
            </w:r>
          </w:p>
        </w:tc>
        <w:tc>
          <w:tcPr>
            <w:tcW w:w="4677" w:type="dxa"/>
            <w:shd w:val="clear" w:color="auto" w:fill="auto"/>
          </w:tcPr>
          <w:p w14:paraId="41B8271A" w14:textId="77777777" w:rsidR="00512FC7" w:rsidRPr="00512FC7" w:rsidRDefault="00512FC7" w:rsidP="00533FE7">
            <w:pPr>
              <w:jc w:val="left"/>
            </w:pPr>
            <w:r w:rsidRPr="00512FC7">
              <w:t>PartyID value within a "second instance" Nested repeating group.</w:t>
            </w:r>
            <w:r>
              <w:br/>
            </w:r>
            <w:r w:rsidRPr="00512FC7">
              <w:t>Same values as PartyID (448)</w:t>
            </w:r>
          </w:p>
        </w:tc>
        <w:tc>
          <w:tcPr>
            <w:tcW w:w="4411" w:type="dxa"/>
            <w:shd w:val="clear" w:color="auto" w:fill="auto"/>
          </w:tcPr>
          <w:p w14:paraId="50C0DB99" w14:textId="77777777" w:rsidR="00512FC7" w:rsidRPr="00512FC7" w:rsidRDefault="00512FC7" w:rsidP="00533FE7">
            <w:r w:rsidRPr="00512FC7">
              <w:t>ID</w:t>
            </w:r>
          </w:p>
        </w:tc>
      </w:tr>
      <w:tr w:rsidR="00512FC7" w:rsidRPr="00512FC7" w14:paraId="204CC3F6" w14:textId="77777777" w:rsidTr="00533FE7">
        <w:tc>
          <w:tcPr>
            <w:tcW w:w="828" w:type="dxa"/>
            <w:shd w:val="clear" w:color="auto" w:fill="auto"/>
          </w:tcPr>
          <w:p w14:paraId="75D2529E" w14:textId="77777777" w:rsidR="00512FC7" w:rsidRPr="00512FC7" w:rsidRDefault="00512FC7" w:rsidP="00533FE7">
            <w:bookmarkStart w:id="1411" w:name="fld_Nested2PartyIDSource" w:colFirst="1" w:colLast="1"/>
            <w:bookmarkEnd w:id="1410"/>
            <w:r w:rsidRPr="00512FC7">
              <w:t>758</w:t>
            </w:r>
          </w:p>
        </w:tc>
        <w:tc>
          <w:tcPr>
            <w:tcW w:w="2069" w:type="dxa"/>
            <w:shd w:val="clear" w:color="auto" w:fill="auto"/>
          </w:tcPr>
          <w:p w14:paraId="20B86F49" w14:textId="77777777" w:rsidR="00512FC7" w:rsidRPr="00512FC7" w:rsidRDefault="00512FC7" w:rsidP="00533FE7">
            <w:r w:rsidRPr="00512FC7">
              <w:t>Nested2PartyIDSource</w:t>
            </w:r>
          </w:p>
        </w:tc>
        <w:tc>
          <w:tcPr>
            <w:tcW w:w="1083" w:type="dxa"/>
            <w:shd w:val="clear" w:color="auto" w:fill="auto"/>
          </w:tcPr>
          <w:p w14:paraId="5E920EF9" w14:textId="77777777" w:rsidR="00512FC7" w:rsidRPr="00512FC7" w:rsidRDefault="00512FC7" w:rsidP="00533FE7">
            <w:r w:rsidRPr="00512FC7">
              <w:t>char</w:t>
            </w:r>
          </w:p>
        </w:tc>
        <w:tc>
          <w:tcPr>
            <w:tcW w:w="4677" w:type="dxa"/>
            <w:shd w:val="clear" w:color="auto" w:fill="auto"/>
          </w:tcPr>
          <w:p w14:paraId="24553CED" w14:textId="77777777" w:rsidR="00512FC7" w:rsidRDefault="00512FC7" w:rsidP="00533FE7">
            <w:pPr>
              <w:jc w:val="left"/>
            </w:pPr>
            <w:r>
              <w:t>PartyIDSource value within a "second instance" Nested repeating group.</w:t>
            </w:r>
            <w:r>
              <w:br/>
              <w:t>Same values as PartyIDSource (447)</w:t>
            </w:r>
          </w:p>
          <w:p w14:paraId="750F1B19"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lastRenderedPageBreak/>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5F8F8777" w14:textId="77777777" w:rsidR="00512FC7" w:rsidRPr="00512FC7" w:rsidRDefault="00512FC7" w:rsidP="00533FE7">
            <w:r w:rsidRPr="00512FC7">
              <w:lastRenderedPageBreak/>
              <w:t>Src</w:t>
            </w:r>
          </w:p>
        </w:tc>
      </w:tr>
      <w:tr w:rsidR="00512FC7" w:rsidRPr="00512FC7" w14:paraId="4CBC28CE" w14:textId="77777777" w:rsidTr="00533FE7">
        <w:tc>
          <w:tcPr>
            <w:tcW w:w="828" w:type="dxa"/>
            <w:shd w:val="clear" w:color="auto" w:fill="auto"/>
          </w:tcPr>
          <w:p w14:paraId="3C068524" w14:textId="77777777" w:rsidR="00512FC7" w:rsidRPr="00512FC7" w:rsidRDefault="00512FC7" w:rsidP="00533FE7">
            <w:bookmarkStart w:id="1412" w:name="fld_Nested2PartyRole" w:colFirst="1" w:colLast="1"/>
            <w:bookmarkEnd w:id="1411"/>
            <w:r w:rsidRPr="00512FC7">
              <w:lastRenderedPageBreak/>
              <w:t>759</w:t>
            </w:r>
          </w:p>
        </w:tc>
        <w:tc>
          <w:tcPr>
            <w:tcW w:w="2069" w:type="dxa"/>
            <w:shd w:val="clear" w:color="auto" w:fill="auto"/>
          </w:tcPr>
          <w:p w14:paraId="612E8893" w14:textId="77777777" w:rsidR="00512FC7" w:rsidRPr="00512FC7" w:rsidRDefault="00512FC7" w:rsidP="00533FE7">
            <w:r w:rsidRPr="00512FC7">
              <w:t>Nested2PartyRole</w:t>
            </w:r>
          </w:p>
        </w:tc>
        <w:tc>
          <w:tcPr>
            <w:tcW w:w="1083" w:type="dxa"/>
            <w:shd w:val="clear" w:color="auto" w:fill="auto"/>
          </w:tcPr>
          <w:p w14:paraId="513A48B7" w14:textId="77777777" w:rsidR="00512FC7" w:rsidRPr="00512FC7" w:rsidRDefault="00512FC7" w:rsidP="00533FE7">
            <w:r w:rsidRPr="00512FC7">
              <w:t>int</w:t>
            </w:r>
          </w:p>
        </w:tc>
        <w:tc>
          <w:tcPr>
            <w:tcW w:w="4677" w:type="dxa"/>
            <w:shd w:val="clear" w:color="auto" w:fill="auto"/>
          </w:tcPr>
          <w:p w14:paraId="4404821A" w14:textId="77777777" w:rsidR="00512FC7" w:rsidRDefault="00512FC7" w:rsidP="00533FE7">
            <w:pPr>
              <w:jc w:val="left"/>
            </w:pPr>
            <w:r>
              <w:t>PartyRole value within a "second instance" Nested repeating group.</w:t>
            </w:r>
            <w:r>
              <w:br/>
              <w:t>Same values as PartyRole (452)</w:t>
            </w:r>
          </w:p>
          <w:p w14:paraId="7BFFEF51"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lastRenderedPageBreak/>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lastRenderedPageBreak/>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248CE865" w14:textId="77777777" w:rsidR="00512FC7" w:rsidRPr="00512FC7" w:rsidRDefault="00512FC7" w:rsidP="00533FE7">
            <w:r w:rsidRPr="00512FC7">
              <w:lastRenderedPageBreak/>
              <w:t>R</w:t>
            </w:r>
          </w:p>
        </w:tc>
      </w:tr>
      <w:tr w:rsidR="00512FC7" w:rsidRPr="00512FC7" w14:paraId="151B6B28" w14:textId="77777777" w:rsidTr="00533FE7">
        <w:tc>
          <w:tcPr>
            <w:tcW w:w="828" w:type="dxa"/>
            <w:shd w:val="clear" w:color="auto" w:fill="auto"/>
          </w:tcPr>
          <w:p w14:paraId="697656ED" w14:textId="77777777" w:rsidR="00512FC7" w:rsidRPr="00512FC7" w:rsidRDefault="00512FC7" w:rsidP="00533FE7">
            <w:bookmarkStart w:id="1413" w:name="fld_Nested2PartySubID" w:colFirst="1" w:colLast="1"/>
            <w:bookmarkEnd w:id="1412"/>
            <w:r w:rsidRPr="00512FC7">
              <w:lastRenderedPageBreak/>
              <w:t>760</w:t>
            </w:r>
          </w:p>
        </w:tc>
        <w:tc>
          <w:tcPr>
            <w:tcW w:w="2069" w:type="dxa"/>
            <w:shd w:val="clear" w:color="auto" w:fill="auto"/>
          </w:tcPr>
          <w:p w14:paraId="7BF1B81B" w14:textId="77777777" w:rsidR="00512FC7" w:rsidRPr="00512FC7" w:rsidRDefault="00512FC7" w:rsidP="00533FE7">
            <w:r w:rsidRPr="00512FC7">
              <w:t>Nested2PartySubID</w:t>
            </w:r>
          </w:p>
        </w:tc>
        <w:tc>
          <w:tcPr>
            <w:tcW w:w="1083" w:type="dxa"/>
            <w:shd w:val="clear" w:color="auto" w:fill="auto"/>
          </w:tcPr>
          <w:p w14:paraId="0330E73D" w14:textId="77777777" w:rsidR="00512FC7" w:rsidRPr="00512FC7" w:rsidRDefault="00512FC7" w:rsidP="00533FE7">
            <w:r w:rsidRPr="00512FC7">
              <w:t>String</w:t>
            </w:r>
          </w:p>
        </w:tc>
        <w:tc>
          <w:tcPr>
            <w:tcW w:w="4677" w:type="dxa"/>
            <w:shd w:val="clear" w:color="auto" w:fill="auto"/>
          </w:tcPr>
          <w:p w14:paraId="0623B35B" w14:textId="77777777" w:rsidR="00512FC7" w:rsidRPr="00512FC7" w:rsidRDefault="00512FC7" w:rsidP="00533FE7">
            <w:pPr>
              <w:jc w:val="left"/>
            </w:pPr>
            <w:r w:rsidRPr="00512FC7">
              <w:t>PartySubID value within a "second instance" Nested repeating group.</w:t>
            </w:r>
            <w:r>
              <w:br/>
            </w:r>
            <w:r w:rsidRPr="00512FC7">
              <w:t>Same values as PartySubID (523)</w:t>
            </w:r>
          </w:p>
        </w:tc>
        <w:tc>
          <w:tcPr>
            <w:tcW w:w="4411" w:type="dxa"/>
            <w:shd w:val="clear" w:color="auto" w:fill="auto"/>
          </w:tcPr>
          <w:p w14:paraId="22A45346" w14:textId="77777777" w:rsidR="00512FC7" w:rsidRPr="00512FC7" w:rsidRDefault="00512FC7" w:rsidP="00533FE7">
            <w:r w:rsidRPr="00512FC7">
              <w:t>ID</w:t>
            </w:r>
          </w:p>
        </w:tc>
      </w:tr>
      <w:tr w:rsidR="00512FC7" w:rsidRPr="00512FC7" w14:paraId="43A30CA7" w14:textId="77777777" w:rsidTr="00533FE7">
        <w:tc>
          <w:tcPr>
            <w:tcW w:w="828" w:type="dxa"/>
            <w:shd w:val="clear" w:color="auto" w:fill="auto"/>
          </w:tcPr>
          <w:p w14:paraId="57EA93BE" w14:textId="77777777" w:rsidR="00512FC7" w:rsidRPr="00512FC7" w:rsidRDefault="00512FC7" w:rsidP="00533FE7">
            <w:bookmarkStart w:id="1414" w:name="fld_BenchmarkSecurityIDSource" w:colFirst="1" w:colLast="1"/>
            <w:bookmarkEnd w:id="1413"/>
            <w:r w:rsidRPr="00512FC7">
              <w:t>761</w:t>
            </w:r>
          </w:p>
        </w:tc>
        <w:tc>
          <w:tcPr>
            <w:tcW w:w="2069" w:type="dxa"/>
            <w:shd w:val="clear" w:color="auto" w:fill="auto"/>
          </w:tcPr>
          <w:p w14:paraId="5D32B6AD" w14:textId="77777777" w:rsidR="00512FC7" w:rsidRPr="00512FC7" w:rsidRDefault="00512FC7" w:rsidP="00533FE7">
            <w:r w:rsidRPr="00512FC7">
              <w:t>BenchmarkSecurityIDSource</w:t>
            </w:r>
          </w:p>
        </w:tc>
        <w:tc>
          <w:tcPr>
            <w:tcW w:w="1083" w:type="dxa"/>
            <w:shd w:val="clear" w:color="auto" w:fill="auto"/>
          </w:tcPr>
          <w:p w14:paraId="7D96FA7D" w14:textId="77777777" w:rsidR="00512FC7" w:rsidRPr="00512FC7" w:rsidRDefault="00512FC7" w:rsidP="00533FE7">
            <w:r w:rsidRPr="00512FC7">
              <w:t>String</w:t>
            </w:r>
          </w:p>
        </w:tc>
        <w:tc>
          <w:tcPr>
            <w:tcW w:w="4677" w:type="dxa"/>
            <w:shd w:val="clear" w:color="auto" w:fill="auto"/>
          </w:tcPr>
          <w:p w14:paraId="24147FFA" w14:textId="77777777" w:rsidR="00512FC7" w:rsidRDefault="00512FC7" w:rsidP="00533FE7">
            <w:pPr>
              <w:jc w:val="left"/>
            </w:pPr>
            <w:r>
              <w:t>Identifies class or source of the BenchmarkSecurityID (699) value. Required if BenchmarkSecurityID is specified.</w:t>
            </w:r>
            <w:r>
              <w:br/>
              <w:t>Same values as the SecurityIDSource (22) field</w:t>
            </w:r>
          </w:p>
          <w:p w14:paraId="417E6952" w14:textId="77777777" w:rsidR="00512FC7" w:rsidRPr="00512FC7" w:rsidRDefault="00512FC7" w:rsidP="00533FE7">
            <w:pPr>
              <w:jc w:val="left"/>
            </w:pPr>
            <w:r>
              <w:t>Valid values:</w:t>
            </w:r>
            <w:r>
              <w:br/>
            </w:r>
            <w:r>
              <w:tab/>
              <w:t>1 - CUSIP</w:t>
            </w:r>
            <w:r>
              <w:br/>
            </w:r>
            <w:r>
              <w:tab/>
              <w:t>2 - SEDOL</w:t>
            </w:r>
            <w:r>
              <w:br/>
            </w:r>
            <w:r>
              <w:lastRenderedPageBreak/>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299B3DEA" w14:textId="77777777" w:rsidR="00512FC7" w:rsidRPr="00512FC7" w:rsidRDefault="00512FC7" w:rsidP="00533FE7">
            <w:r w:rsidRPr="00512FC7">
              <w:lastRenderedPageBreak/>
              <w:t>SecIDSrc</w:t>
            </w:r>
          </w:p>
        </w:tc>
      </w:tr>
      <w:tr w:rsidR="00512FC7" w:rsidRPr="00512FC7" w14:paraId="5AD5399C" w14:textId="77777777" w:rsidTr="00533FE7">
        <w:tc>
          <w:tcPr>
            <w:tcW w:w="828" w:type="dxa"/>
            <w:shd w:val="clear" w:color="auto" w:fill="auto"/>
          </w:tcPr>
          <w:p w14:paraId="612949EB" w14:textId="77777777" w:rsidR="00512FC7" w:rsidRPr="00512FC7" w:rsidRDefault="00512FC7" w:rsidP="00533FE7">
            <w:bookmarkStart w:id="1415" w:name="fld_SecuritySubType" w:colFirst="1" w:colLast="1"/>
            <w:bookmarkEnd w:id="1414"/>
            <w:r w:rsidRPr="00512FC7">
              <w:lastRenderedPageBreak/>
              <w:t>762</w:t>
            </w:r>
          </w:p>
        </w:tc>
        <w:tc>
          <w:tcPr>
            <w:tcW w:w="2069" w:type="dxa"/>
            <w:shd w:val="clear" w:color="auto" w:fill="auto"/>
          </w:tcPr>
          <w:p w14:paraId="0805A1C1" w14:textId="77777777" w:rsidR="00512FC7" w:rsidRPr="00512FC7" w:rsidRDefault="00512FC7" w:rsidP="00533FE7">
            <w:r w:rsidRPr="00512FC7">
              <w:t>SecuritySubType</w:t>
            </w:r>
          </w:p>
        </w:tc>
        <w:tc>
          <w:tcPr>
            <w:tcW w:w="1083" w:type="dxa"/>
            <w:shd w:val="clear" w:color="auto" w:fill="auto"/>
          </w:tcPr>
          <w:p w14:paraId="5B1B135F" w14:textId="77777777" w:rsidR="00512FC7" w:rsidRPr="00512FC7" w:rsidRDefault="00512FC7" w:rsidP="00533FE7">
            <w:r w:rsidRPr="00512FC7">
              <w:t>String</w:t>
            </w:r>
          </w:p>
        </w:tc>
        <w:tc>
          <w:tcPr>
            <w:tcW w:w="4677" w:type="dxa"/>
            <w:shd w:val="clear" w:color="auto" w:fill="auto"/>
          </w:tcPr>
          <w:p w14:paraId="38C30E6F" w14:textId="77777777" w:rsidR="00512FC7" w:rsidRPr="00512FC7" w:rsidRDefault="00512FC7" w:rsidP="00533FE7">
            <w:pPr>
              <w:jc w:val="left"/>
            </w:pPr>
            <w:r w:rsidRPr="00512FC7">
              <w:t>Sub-type qualification/identification of the SecurityType. As an example for SecurityType(167)="REPO", the SecuritySubType="General Collateral" can be used to further specify the type of REPO.</w:t>
            </w:r>
            <w:r>
              <w:br/>
            </w:r>
            <w:r w:rsidRPr="00512FC7">
              <w:t>If SecuritySubType is used then SecurityType is required.</w:t>
            </w:r>
            <w:r>
              <w:br/>
            </w:r>
            <w:r w:rsidRPr="00512FC7">
              <w:t>For SecurityType="MLEG" a name of the option or futures strategy name can be specified, such as "Calendar", "Vertical", "Butterfly".</w:t>
            </w:r>
          </w:p>
        </w:tc>
        <w:tc>
          <w:tcPr>
            <w:tcW w:w="4411" w:type="dxa"/>
            <w:shd w:val="clear" w:color="auto" w:fill="auto"/>
          </w:tcPr>
          <w:p w14:paraId="2E0D99E2" w14:textId="77777777" w:rsidR="00512FC7" w:rsidRPr="00512FC7" w:rsidRDefault="00512FC7" w:rsidP="00533FE7">
            <w:r w:rsidRPr="00512FC7">
              <w:t>SubTyp</w:t>
            </w:r>
          </w:p>
        </w:tc>
      </w:tr>
      <w:tr w:rsidR="00512FC7" w:rsidRPr="00512FC7" w14:paraId="5376B3EE" w14:textId="77777777" w:rsidTr="00533FE7">
        <w:tc>
          <w:tcPr>
            <w:tcW w:w="828" w:type="dxa"/>
            <w:shd w:val="clear" w:color="auto" w:fill="auto"/>
          </w:tcPr>
          <w:p w14:paraId="410FEC97" w14:textId="77777777" w:rsidR="00512FC7" w:rsidRPr="00512FC7" w:rsidRDefault="00512FC7" w:rsidP="00533FE7">
            <w:bookmarkStart w:id="1416" w:name="fld_UnderlyingSecuritySubType" w:colFirst="1" w:colLast="1"/>
            <w:bookmarkEnd w:id="1415"/>
            <w:r w:rsidRPr="00512FC7">
              <w:t>763</w:t>
            </w:r>
          </w:p>
        </w:tc>
        <w:tc>
          <w:tcPr>
            <w:tcW w:w="2069" w:type="dxa"/>
            <w:shd w:val="clear" w:color="auto" w:fill="auto"/>
          </w:tcPr>
          <w:p w14:paraId="1AF42B4F" w14:textId="77777777" w:rsidR="00512FC7" w:rsidRPr="00512FC7" w:rsidRDefault="00512FC7" w:rsidP="00533FE7">
            <w:r w:rsidRPr="00512FC7">
              <w:t>UnderlyingSecuritySubType</w:t>
            </w:r>
          </w:p>
        </w:tc>
        <w:tc>
          <w:tcPr>
            <w:tcW w:w="1083" w:type="dxa"/>
            <w:shd w:val="clear" w:color="auto" w:fill="auto"/>
          </w:tcPr>
          <w:p w14:paraId="242E2FFF" w14:textId="77777777" w:rsidR="00512FC7" w:rsidRPr="00512FC7" w:rsidRDefault="00512FC7" w:rsidP="00533FE7">
            <w:r w:rsidRPr="00512FC7">
              <w:t>String</w:t>
            </w:r>
          </w:p>
        </w:tc>
        <w:tc>
          <w:tcPr>
            <w:tcW w:w="4677" w:type="dxa"/>
            <w:shd w:val="clear" w:color="auto" w:fill="auto"/>
          </w:tcPr>
          <w:p w14:paraId="1AF40941" w14:textId="77777777" w:rsidR="00512FC7" w:rsidRPr="00512FC7" w:rsidRDefault="00512FC7" w:rsidP="00533FE7">
            <w:pPr>
              <w:jc w:val="left"/>
            </w:pPr>
            <w:r w:rsidRPr="00512FC7">
              <w:t>Underlying security's SecuritySubType.</w:t>
            </w:r>
            <w:r>
              <w:br/>
            </w:r>
            <w:r w:rsidRPr="00512FC7">
              <w:t>See SecuritySubType (762) field for description</w:t>
            </w:r>
          </w:p>
        </w:tc>
        <w:tc>
          <w:tcPr>
            <w:tcW w:w="4411" w:type="dxa"/>
            <w:shd w:val="clear" w:color="auto" w:fill="auto"/>
          </w:tcPr>
          <w:p w14:paraId="1F13BE42" w14:textId="77777777" w:rsidR="00512FC7" w:rsidRPr="00512FC7" w:rsidRDefault="00512FC7" w:rsidP="00533FE7">
            <w:r w:rsidRPr="00512FC7">
              <w:t>SubTyp</w:t>
            </w:r>
          </w:p>
        </w:tc>
      </w:tr>
      <w:tr w:rsidR="00512FC7" w:rsidRPr="00512FC7" w14:paraId="2BEBD6EA" w14:textId="77777777" w:rsidTr="00533FE7">
        <w:tc>
          <w:tcPr>
            <w:tcW w:w="828" w:type="dxa"/>
            <w:shd w:val="clear" w:color="auto" w:fill="auto"/>
          </w:tcPr>
          <w:p w14:paraId="0BE19605" w14:textId="77777777" w:rsidR="00512FC7" w:rsidRPr="00512FC7" w:rsidRDefault="00512FC7" w:rsidP="00533FE7">
            <w:bookmarkStart w:id="1417" w:name="fld_LegSecuritySubType" w:colFirst="1" w:colLast="1"/>
            <w:bookmarkEnd w:id="1416"/>
            <w:r w:rsidRPr="00512FC7">
              <w:t>764</w:t>
            </w:r>
          </w:p>
        </w:tc>
        <w:tc>
          <w:tcPr>
            <w:tcW w:w="2069" w:type="dxa"/>
            <w:shd w:val="clear" w:color="auto" w:fill="auto"/>
          </w:tcPr>
          <w:p w14:paraId="6844E826" w14:textId="77777777" w:rsidR="00512FC7" w:rsidRPr="00512FC7" w:rsidRDefault="00512FC7" w:rsidP="00533FE7">
            <w:r w:rsidRPr="00512FC7">
              <w:t>LegSecuritySubType</w:t>
            </w:r>
          </w:p>
        </w:tc>
        <w:tc>
          <w:tcPr>
            <w:tcW w:w="1083" w:type="dxa"/>
            <w:shd w:val="clear" w:color="auto" w:fill="auto"/>
          </w:tcPr>
          <w:p w14:paraId="368AEBB2" w14:textId="77777777" w:rsidR="00512FC7" w:rsidRPr="00512FC7" w:rsidRDefault="00512FC7" w:rsidP="00533FE7">
            <w:r w:rsidRPr="00512FC7">
              <w:t>String</w:t>
            </w:r>
          </w:p>
        </w:tc>
        <w:tc>
          <w:tcPr>
            <w:tcW w:w="4677" w:type="dxa"/>
            <w:shd w:val="clear" w:color="auto" w:fill="auto"/>
          </w:tcPr>
          <w:p w14:paraId="0A80E91A" w14:textId="77777777" w:rsidR="00512FC7" w:rsidRPr="00512FC7" w:rsidRDefault="00512FC7" w:rsidP="00533FE7">
            <w:pPr>
              <w:jc w:val="left"/>
            </w:pPr>
            <w:r w:rsidRPr="00512FC7">
              <w:t>SecuritySubType of the leg instrument.</w:t>
            </w:r>
            <w:r>
              <w:br/>
            </w:r>
            <w:r w:rsidRPr="00512FC7">
              <w:t>See SecuritySubType (762) field for description</w:t>
            </w:r>
          </w:p>
        </w:tc>
        <w:tc>
          <w:tcPr>
            <w:tcW w:w="4411" w:type="dxa"/>
            <w:shd w:val="clear" w:color="auto" w:fill="auto"/>
          </w:tcPr>
          <w:p w14:paraId="0E7B5155" w14:textId="77777777" w:rsidR="00512FC7" w:rsidRPr="00512FC7" w:rsidRDefault="00512FC7" w:rsidP="00533FE7">
            <w:r w:rsidRPr="00512FC7">
              <w:t>SecSubTyp</w:t>
            </w:r>
          </w:p>
        </w:tc>
      </w:tr>
      <w:tr w:rsidR="00512FC7" w:rsidRPr="00512FC7" w14:paraId="450408D9" w14:textId="77777777" w:rsidTr="00533FE7">
        <w:tc>
          <w:tcPr>
            <w:tcW w:w="828" w:type="dxa"/>
            <w:shd w:val="clear" w:color="auto" w:fill="auto"/>
          </w:tcPr>
          <w:p w14:paraId="11A088DB" w14:textId="77777777" w:rsidR="00512FC7" w:rsidRPr="00512FC7" w:rsidRDefault="00512FC7" w:rsidP="00533FE7">
            <w:bookmarkStart w:id="1418" w:name="fld_AllowableOneSidednessPct" w:colFirst="1" w:colLast="1"/>
            <w:bookmarkEnd w:id="1417"/>
            <w:r w:rsidRPr="00512FC7">
              <w:lastRenderedPageBreak/>
              <w:t>765</w:t>
            </w:r>
          </w:p>
        </w:tc>
        <w:tc>
          <w:tcPr>
            <w:tcW w:w="2069" w:type="dxa"/>
            <w:shd w:val="clear" w:color="auto" w:fill="auto"/>
          </w:tcPr>
          <w:p w14:paraId="56AEF5BA" w14:textId="77777777" w:rsidR="00512FC7" w:rsidRPr="00512FC7" w:rsidRDefault="00512FC7" w:rsidP="00533FE7">
            <w:r w:rsidRPr="00512FC7">
              <w:t>AllowableOneSidednessPct</w:t>
            </w:r>
          </w:p>
        </w:tc>
        <w:tc>
          <w:tcPr>
            <w:tcW w:w="1083" w:type="dxa"/>
            <w:shd w:val="clear" w:color="auto" w:fill="auto"/>
          </w:tcPr>
          <w:p w14:paraId="1115B4F1" w14:textId="77777777" w:rsidR="00512FC7" w:rsidRPr="00512FC7" w:rsidRDefault="00512FC7" w:rsidP="00533FE7">
            <w:r w:rsidRPr="00512FC7">
              <w:t>Percentage</w:t>
            </w:r>
          </w:p>
        </w:tc>
        <w:tc>
          <w:tcPr>
            <w:tcW w:w="4677" w:type="dxa"/>
            <w:shd w:val="clear" w:color="auto" w:fill="auto"/>
          </w:tcPr>
          <w:p w14:paraId="08CB4943" w14:textId="77777777" w:rsidR="00512FC7" w:rsidRPr="00512FC7" w:rsidRDefault="00512FC7" w:rsidP="00533FE7">
            <w:pPr>
              <w:jc w:val="left"/>
            </w:pPr>
            <w:r w:rsidRPr="00512FC7">
              <w:t>The maximum percentage that execution of one side of a program trade can exceed execution of the other.</w:t>
            </w:r>
          </w:p>
        </w:tc>
        <w:tc>
          <w:tcPr>
            <w:tcW w:w="4411" w:type="dxa"/>
            <w:shd w:val="clear" w:color="auto" w:fill="auto"/>
          </w:tcPr>
          <w:p w14:paraId="79C63C4B" w14:textId="77777777" w:rsidR="00512FC7" w:rsidRPr="00512FC7" w:rsidRDefault="00512FC7" w:rsidP="00533FE7">
            <w:r w:rsidRPr="00512FC7">
              <w:t>AOSPct</w:t>
            </w:r>
          </w:p>
        </w:tc>
      </w:tr>
      <w:tr w:rsidR="00512FC7" w:rsidRPr="00512FC7" w14:paraId="2D64A626" w14:textId="77777777" w:rsidTr="00533FE7">
        <w:tc>
          <w:tcPr>
            <w:tcW w:w="828" w:type="dxa"/>
            <w:shd w:val="clear" w:color="auto" w:fill="auto"/>
          </w:tcPr>
          <w:p w14:paraId="46D4538F" w14:textId="77777777" w:rsidR="00512FC7" w:rsidRPr="00512FC7" w:rsidRDefault="00512FC7" w:rsidP="00533FE7">
            <w:bookmarkStart w:id="1419" w:name="fld_AllowableOneSidednessValue" w:colFirst="1" w:colLast="1"/>
            <w:bookmarkEnd w:id="1418"/>
            <w:r w:rsidRPr="00512FC7">
              <w:t>766</w:t>
            </w:r>
          </w:p>
        </w:tc>
        <w:tc>
          <w:tcPr>
            <w:tcW w:w="2069" w:type="dxa"/>
            <w:shd w:val="clear" w:color="auto" w:fill="auto"/>
          </w:tcPr>
          <w:p w14:paraId="5A966FE9" w14:textId="77777777" w:rsidR="00512FC7" w:rsidRPr="00512FC7" w:rsidRDefault="00512FC7" w:rsidP="00533FE7">
            <w:r w:rsidRPr="00512FC7">
              <w:t>AllowableOneSidednessValue</w:t>
            </w:r>
          </w:p>
        </w:tc>
        <w:tc>
          <w:tcPr>
            <w:tcW w:w="1083" w:type="dxa"/>
            <w:shd w:val="clear" w:color="auto" w:fill="auto"/>
          </w:tcPr>
          <w:p w14:paraId="58502B1D" w14:textId="77777777" w:rsidR="00512FC7" w:rsidRPr="00512FC7" w:rsidRDefault="00512FC7" w:rsidP="00533FE7">
            <w:r w:rsidRPr="00512FC7">
              <w:t>Amt</w:t>
            </w:r>
          </w:p>
        </w:tc>
        <w:tc>
          <w:tcPr>
            <w:tcW w:w="4677" w:type="dxa"/>
            <w:shd w:val="clear" w:color="auto" w:fill="auto"/>
          </w:tcPr>
          <w:p w14:paraId="1692DFD7" w14:textId="77777777" w:rsidR="00512FC7" w:rsidRPr="00512FC7" w:rsidRDefault="00512FC7" w:rsidP="00533FE7">
            <w:pPr>
              <w:jc w:val="left"/>
            </w:pPr>
            <w:r w:rsidRPr="00512FC7">
              <w:t>The maximum amount that execution of one side of a program trade can exceed execution of the other.</w:t>
            </w:r>
          </w:p>
        </w:tc>
        <w:tc>
          <w:tcPr>
            <w:tcW w:w="4411" w:type="dxa"/>
            <w:shd w:val="clear" w:color="auto" w:fill="auto"/>
          </w:tcPr>
          <w:p w14:paraId="1BA1E897" w14:textId="77777777" w:rsidR="00512FC7" w:rsidRPr="00512FC7" w:rsidRDefault="00512FC7" w:rsidP="00533FE7">
            <w:r w:rsidRPr="00512FC7">
              <w:t>AOSValu</w:t>
            </w:r>
          </w:p>
        </w:tc>
      </w:tr>
      <w:tr w:rsidR="00512FC7" w:rsidRPr="00512FC7" w14:paraId="37B91AAC" w14:textId="77777777" w:rsidTr="00533FE7">
        <w:tc>
          <w:tcPr>
            <w:tcW w:w="828" w:type="dxa"/>
            <w:shd w:val="clear" w:color="auto" w:fill="auto"/>
          </w:tcPr>
          <w:p w14:paraId="0946C99D" w14:textId="77777777" w:rsidR="00512FC7" w:rsidRPr="00512FC7" w:rsidRDefault="00512FC7" w:rsidP="00533FE7">
            <w:bookmarkStart w:id="1420" w:name="fld_AllowableOneSidednessCurr" w:colFirst="1" w:colLast="1"/>
            <w:bookmarkEnd w:id="1419"/>
            <w:r w:rsidRPr="00512FC7">
              <w:t>767</w:t>
            </w:r>
          </w:p>
        </w:tc>
        <w:tc>
          <w:tcPr>
            <w:tcW w:w="2069" w:type="dxa"/>
            <w:shd w:val="clear" w:color="auto" w:fill="auto"/>
          </w:tcPr>
          <w:p w14:paraId="7BB13C49" w14:textId="77777777" w:rsidR="00512FC7" w:rsidRPr="00512FC7" w:rsidRDefault="00512FC7" w:rsidP="00533FE7">
            <w:r w:rsidRPr="00512FC7">
              <w:t>AllowableOneSidednessCurr</w:t>
            </w:r>
          </w:p>
        </w:tc>
        <w:tc>
          <w:tcPr>
            <w:tcW w:w="1083" w:type="dxa"/>
            <w:shd w:val="clear" w:color="auto" w:fill="auto"/>
          </w:tcPr>
          <w:p w14:paraId="5962BBD2" w14:textId="77777777" w:rsidR="00512FC7" w:rsidRPr="00512FC7" w:rsidRDefault="00512FC7" w:rsidP="00533FE7">
            <w:r w:rsidRPr="00512FC7">
              <w:t>Currency</w:t>
            </w:r>
          </w:p>
        </w:tc>
        <w:tc>
          <w:tcPr>
            <w:tcW w:w="4677" w:type="dxa"/>
            <w:shd w:val="clear" w:color="auto" w:fill="auto"/>
          </w:tcPr>
          <w:p w14:paraId="3BCC5882" w14:textId="77777777" w:rsidR="00512FC7" w:rsidRPr="00512FC7" w:rsidRDefault="00512FC7" w:rsidP="00533FE7">
            <w:pPr>
              <w:jc w:val="left"/>
            </w:pPr>
            <w:r w:rsidRPr="00512FC7">
              <w:t>The currency that AllowableOneSidednessValue (766) is expressed in if AllowableOneSidednessValue is used.</w:t>
            </w:r>
          </w:p>
        </w:tc>
        <w:tc>
          <w:tcPr>
            <w:tcW w:w="4411" w:type="dxa"/>
            <w:shd w:val="clear" w:color="auto" w:fill="auto"/>
          </w:tcPr>
          <w:p w14:paraId="296C3850" w14:textId="77777777" w:rsidR="00512FC7" w:rsidRPr="00512FC7" w:rsidRDefault="00512FC7" w:rsidP="00533FE7">
            <w:r w:rsidRPr="00512FC7">
              <w:t>AOSCurr</w:t>
            </w:r>
          </w:p>
        </w:tc>
      </w:tr>
      <w:tr w:rsidR="00512FC7" w:rsidRPr="00512FC7" w14:paraId="36DDDF40" w14:textId="77777777" w:rsidTr="00533FE7">
        <w:tc>
          <w:tcPr>
            <w:tcW w:w="828" w:type="dxa"/>
            <w:shd w:val="clear" w:color="auto" w:fill="auto"/>
          </w:tcPr>
          <w:p w14:paraId="53410882" w14:textId="77777777" w:rsidR="00512FC7" w:rsidRPr="00512FC7" w:rsidRDefault="00512FC7" w:rsidP="00533FE7">
            <w:bookmarkStart w:id="1421" w:name="fld_NoTrdRegTimestamps" w:colFirst="1" w:colLast="1"/>
            <w:bookmarkEnd w:id="1420"/>
            <w:r w:rsidRPr="00512FC7">
              <w:t>768</w:t>
            </w:r>
          </w:p>
        </w:tc>
        <w:tc>
          <w:tcPr>
            <w:tcW w:w="2069" w:type="dxa"/>
            <w:shd w:val="clear" w:color="auto" w:fill="auto"/>
          </w:tcPr>
          <w:p w14:paraId="00F03CC5" w14:textId="77777777" w:rsidR="00512FC7" w:rsidRPr="00512FC7" w:rsidRDefault="00512FC7" w:rsidP="00533FE7">
            <w:r w:rsidRPr="00512FC7">
              <w:t>NoTrdRegTimestamps</w:t>
            </w:r>
          </w:p>
        </w:tc>
        <w:tc>
          <w:tcPr>
            <w:tcW w:w="1083" w:type="dxa"/>
            <w:shd w:val="clear" w:color="auto" w:fill="auto"/>
          </w:tcPr>
          <w:p w14:paraId="1B58075E" w14:textId="77777777" w:rsidR="00512FC7" w:rsidRPr="00512FC7" w:rsidRDefault="00512FC7" w:rsidP="00533FE7">
            <w:r w:rsidRPr="00512FC7">
              <w:t>NumInGroup</w:t>
            </w:r>
          </w:p>
        </w:tc>
        <w:tc>
          <w:tcPr>
            <w:tcW w:w="4677" w:type="dxa"/>
            <w:shd w:val="clear" w:color="auto" w:fill="auto"/>
          </w:tcPr>
          <w:p w14:paraId="1B1F64AA" w14:textId="77777777" w:rsidR="00512FC7" w:rsidRPr="00512FC7" w:rsidRDefault="00512FC7" w:rsidP="00533FE7">
            <w:pPr>
              <w:jc w:val="left"/>
            </w:pPr>
            <w:r w:rsidRPr="00512FC7">
              <w:t>Number of TrdRegTimestamp (769) entries</w:t>
            </w:r>
          </w:p>
        </w:tc>
        <w:tc>
          <w:tcPr>
            <w:tcW w:w="4411" w:type="dxa"/>
            <w:shd w:val="clear" w:color="auto" w:fill="auto"/>
          </w:tcPr>
          <w:p w14:paraId="1E657FA0" w14:textId="77777777" w:rsidR="00512FC7" w:rsidRPr="00512FC7" w:rsidRDefault="00512FC7" w:rsidP="00533FE7"/>
        </w:tc>
      </w:tr>
      <w:tr w:rsidR="00512FC7" w:rsidRPr="00512FC7" w14:paraId="5403D9CC" w14:textId="77777777" w:rsidTr="00533FE7">
        <w:tc>
          <w:tcPr>
            <w:tcW w:w="828" w:type="dxa"/>
            <w:shd w:val="clear" w:color="auto" w:fill="auto"/>
          </w:tcPr>
          <w:p w14:paraId="78CA6C55" w14:textId="77777777" w:rsidR="00512FC7" w:rsidRPr="00512FC7" w:rsidRDefault="00512FC7" w:rsidP="00533FE7">
            <w:bookmarkStart w:id="1422" w:name="fld_TrdRegTimestamp" w:colFirst="1" w:colLast="1"/>
            <w:bookmarkEnd w:id="1421"/>
            <w:r w:rsidRPr="00512FC7">
              <w:t>769</w:t>
            </w:r>
          </w:p>
        </w:tc>
        <w:tc>
          <w:tcPr>
            <w:tcW w:w="2069" w:type="dxa"/>
            <w:shd w:val="clear" w:color="auto" w:fill="auto"/>
          </w:tcPr>
          <w:p w14:paraId="08AAE561" w14:textId="77777777" w:rsidR="00512FC7" w:rsidRPr="00512FC7" w:rsidRDefault="00512FC7" w:rsidP="00533FE7">
            <w:r w:rsidRPr="00512FC7">
              <w:t>TrdRegTimestamp</w:t>
            </w:r>
          </w:p>
        </w:tc>
        <w:tc>
          <w:tcPr>
            <w:tcW w:w="1083" w:type="dxa"/>
            <w:shd w:val="clear" w:color="auto" w:fill="auto"/>
          </w:tcPr>
          <w:p w14:paraId="1F2E6E51" w14:textId="77777777" w:rsidR="00512FC7" w:rsidRPr="00512FC7" w:rsidRDefault="00512FC7" w:rsidP="00533FE7">
            <w:r w:rsidRPr="00512FC7">
              <w:t>UTCTimestamp</w:t>
            </w:r>
          </w:p>
        </w:tc>
        <w:tc>
          <w:tcPr>
            <w:tcW w:w="4677" w:type="dxa"/>
            <w:shd w:val="clear" w:color="auto" w:fill="auto"/>
          </w:tcPr>
          <w:p w14:paraId="534AD61E" w14:textId="77777777" w:rsidR="00512FC7" w:rsidRPr="00512FC7" w:rsidRDefault="00512FC7" w:rsidP="00533FE7">
            <w:pPr>
              <w:jc w:val="left"/>
            </w:pPr>
            <w:r w:rsidRPr="00512FC7">
              <w:t>Traded / Regulatory timestamp value. Use to store time information required by government regulators or self regulatory organizations (such as an exchange or clearing house).</w:t>
            </w:r>
          </w:p>
        </w:tc>
        <w:tc>
          <w:tcPr>
            <w:tcW w:w="4411" w:type="dxa"/>
            <w:shd w:val="clear" w:color="auto" w:fill="auto"/>
          </w:tcPr>
          <w:p w14:paraId="79051BAE" w14:textId="77777777" w:rsidR="00512FC7" w:rsidRPr="00512FC7" w:rsidRDefault="00512FC7" w:rsidP="00533FE7">
            <w:r w:rsidRPr="00512FC7">
              <w:t>TS</w:t>
            </w:r>
          </w:p>
        </w:tc>
      </w:tr>
      <w:tr w:rsidR="00512FC7" w:rsidRPr="00512FC7" w14:paraId="6815C7F1" w14:textId="77777777" w:rsidTr="00533FE7">
        <w:tc>
          <w:tcPr>
            <w:tcW w:w="828" w:type="dxa"/>
            <w:shd w:val="clear" w:color="auto" w:fill="auto"/>
          </w:tcPr>
          <w:p w14:paraId="32C73D0E" w14:textId="77777777" w:rsidR="00512FC7" w:rsidRPr="00512FC7" w:rsidRDefault="00512FC7" w:rsidP="00533FE7">
            <w:bookmarkStart w:id="1423" w:name="fld_TrdRegTimestampType" w:colFirst="1" w:colLast="1"/>
            <w:bookmarkEnd w:id="1422"/>
            <w:r w:rsidRPr="00512FC7">
              <w:t>770</w:t>
            </w:r>
          </w:p>
        </w:tc>
        <w:tc>
          <w:tcPr>
            <w:tcW w:w="2069" w:type="dxa"/>
            <w:shd w:val="clear" w:color="auto" w:fill="auto"/>
          </w:tcPr>
          <w:p w14:paraId="207E02AD" w14:textId="77777777" w:rsidR="00512FC7" w:rsidRPr="00512FC7" w:rsidRDefault="00512FC7" w:rsidP="00533FE7">
            <w:r w:rsidRPr="00512FC7">
              <w:t>TrdRegTimestampType</w:t>
            </w:r>
          </w:p>
        </w:tc>
        <w:tc>
          <w:tcPr>
            <w:tcW w:w="1083" w:type="dxa"/>
            <w:shd w:val="clear" w:color="auto" w:fill="auto"/>
          </w:tcPr>
          <w:p w14:paraId="1D39705B" w14:textId="77777777" w:rsidR="00512FC7" w:rsidRPr="00512FC7" w:rsidRDefault="00512FC7" w:rsidP="00533FE7">
            <w:r w:rsidRPr="00512FC7">
              <w:t>int</w:t>
            </w:r>
          </w:p>
        </w:tc>
        <w:tc>
          <w:tcPr>
            <w:tcW w:w="4677" w:type="dxa"/>
            <w:shd w:val="clear" w:color="auto" w:fill="auto"/>
          </w:tcPr>
          <w:p w14:paraId="3F980DCD" w14:textId="77777777" w:rsidR="00512FC7" w:rsidRDefault="00512FC7" w:rsidP="00533FE7">
            <w:pPr>
              <w:jc w:val="left"/>
            </w:pPr>
            <w:r>
              <w:t>Traded / Regulatory timestamp type.</w:t>
            </w:r>
            <w:r>
              <w:br/>
              <w:t>Note of Applicability: values are required in US futures markets by the CFTC to support computerized trade reconstruction.</w:t>
            </w:r>
            <w:r>
              <w:br/>
              <w:t>(see Volume : "Glossary" for value definitions)</w:t>
            </w:r>
          </w:p>
          <w:p w14:paraId="47565AE6" w14:textId="77777777" w:rsidR="00512FC7" w:rsidRPr="00512FC7" w:rsidRDefault="00512FC7" w:rsidP="00533FE7">
            <w:pPr>
              <w:jc w:val="left"/>
            </w:pPr>
            <w:r>
              <w:t>Valid values:</w:t>
            </w:r>
            <w:r>
              <w:br/>
            </w:r>
            <w:r>
              <w:tab/>
              <w:t>7 - Submission to Clearing</w:t>
            </w:r>
            <w:r>
              <w:br/>
            </w:r>
            <w:r>
              <w:tab/>
              <w:t>1 - Execution Time</w:t>
            </w:r>
            <w:r>
              <w:br/>
            </w:r>
            <w:r>
              <w:tab/>
              <w:t>2 - Time In</w:t>
            </w:r>
            <w:r>
              <w:br/>
            </w:r>
            <w:r>
              <w:tab/>
              <w:t>3 - Time Out</w:t>
            </w:r>
            <w:r>
              <w:br/>
            </w:r>
            <w:r>
              <w:tab/>
              <w:t>4 - Broker Receipt</w:t>
            </w:r>
            <w:r>
              <w:br/>
            </w:r>
            <w:r>
              <w:tab/>
              <w:t>5 - Broker Execution</w:t>
            </w:r>
            <w:r>
              <w:br/>
            </w:r>
            <w:r>
              <w:tab/>
              <w:t>6 - Desk Receipt</w:t>
            </w:r>
          </w:p>
        </w:tc>
        <w:tc>
          <w:tcPr>
            <w:tcW w:w="4411" w:type="dxa"/>
            <w:shd w:val="clear" w:color="auto" w:fill="auto"/>
          </w:tcPr>
          <w:p w14:paraId="56E9F2D5" w14:textId="77777777" w:rsidR="00512FC7" w:rsidRPr="00512FC7" w:rsidRDefault="00512FC7" w:rsidP="00533FE7">
            <w:r w:rsidRPr="00512FC7">
              <w:t>Typ</w:t>
            </w:r>
          </w:p>
        </w:tc>
      </w:tr>
      <w:tr w:rsidR="00512FC7" w:rsidRPr="00512FC7" w14:paraId="452657AF" w14:textId="77777777" w:rsidTr="00533FE7">
        <w:tc>
          <w:tcPr>
            <w:tcW w:w="828" w:type="dxa"/>
            <w:shd w:val="clear" w:color="auto" w:fill="auto"/>
          </w:tcPr>
          <w:p w14:paraId="26A45E57" w14:textId="77777777" w:rsidR="00512FC7" w:rsidRPr="00512FC7" w:rsidRDefault="00512FC7" w:rsidP="00533FE7">
            <w:bookmarkStart w:id="1424" w:name="fld_TrdRegTimestampOrigin" w:colFirst="1" w:colLast="1"/>
            <w:bookmarkEnd w:id="1423"/>
            <w:r w:rsidRPr="00512FC7">
              <w:t>771</w:t>
            </w:r>
          </w:p>
        </w:tc>
        <w:tc>
          <w:tcPr>
            <w:tcW w:w="2069" w:type="dxa"/>
            <w:shd w:val="clear" w:color="auto" w:fill="auto"/>
          </w:tcPr>
          <w:p w14:paraId="0AC3F7C4" w14:textId="77777777" w:rsidR="00512FC7" w:rsidRPr="00512FC7" w:rsidRDefault="00512FC7" w:rsidP="00533FE7">
            <w:r w:rsidRPr="00512FC7">
              <w:t>TrdRegTimestampOrigin</w:t>
            </w:r>
          </w:p>
        </w:tc>
        <w:tc>
          <w:tcPr>
            <w:tcW w:w="1083" w:type="dxa"/>
            <w:shd w:val="clear" w:color="auto" w:fill="auto"/>
          </w:tcPr>
          <w:p w14:paraId="1B04CA9C" w14:textId="77777777" w:rsidR="00512FC7" w:rsidRPr="00512FC7" w:rsidRDefault="00512FC7" w:rsidP="00533FE7">
            <w:r w:rsidRPr="00512FC7">
              <w:t>String</w:t>
            </w:r>
          </w:p>
        </w:tc>
        <w:tc>
          <w:tcPr>
            <w:tcW w:w="4677" w:type="dxa"/>
            <w:shd w:val="clear" w:color="auto" w:fill="auto"/>
          </w:tcPr>
          <w:p w14:paraId="21DD8330" w14:textId="77777777" w:rsidR="00512FC7" w:rsidRPr="00512FC7" w:rsidRDefault="00512FC7" w:rsidP="00533FE7">
            <w:pPr>
              <w:jc w:val="left"/>
            </w:pPr>
            <w:r w:rsidRPr="00512FC7">
              <w:t>Text which identifies the "origin" (i.e. system which was used to generate the time stamp) for the Traded / Regulatory timestamp value.</w:t>
            </w:r>
          </w:p>
        </w:tc>
        <w:tc>
          <w:tcPr>
            <w:tcW w:w="4411" w:type="dxa"/>
            <w:shd w:val="clear" w:color="auto" w:fill="auto"/>
          </w:tcPr>
          <w:p w14:paraId="49FE8AF9" w14:textId="77777777" w:rsidR="00512FC7" w:rsidRPr="00512FC7" w:rsidRDefault="00512FC7" w:rsidP="00533FE7">
            <w:r w:rsidRPr="00512FC7">
              <w:t>Src</w:t>
            </w:r>
          </w:p>
        </w:tc>
      </w:tr>
      <w:tr w:rsidR="00512FC7" w:rsidRPr="00512FC7" w14:paraId="55A8A359" w14:textId="77777777" w:rsidTr="00533FE7">
        <w:tc>
          <w:tcPr>
            <w:tcW w:w="828" w:type="dxa"/>
            <w:shd w:val="clear" w:color="auto" w:fill="auto"/>
          </w:tcPr>
          <w:p w14:paraId="6AFEBD9F" w14:textId="77777777" w:rsidR="00512FC7" w:rsidRPr="00512FC7" w:rsidRDefault="00512FC7" w:rsidP="00533FE7">
            <w:bookmarkStart w:id="1425" w:name="fld_ConfirmRefID" w:colFirst="1" w:colLast="1"/>
            <w:bookmarkEnd w:id="1424"/>
            <w:r w:rsidRPr="00512FC7">
              <w:t>772</w:t>
            </w:r>
          </w:p>
        </w:tc>
        <w:tc>
          <w:tcPr>
            <w:tcW w:w="2069" w:type="dxa"/>
            <w:shd w:val="clear" w:color="auto" w:fill="auto"/>
          </w:tcPr>
          <w:p w14:paraId="49BD6FED" w14:textId="77777777" w:rsidR="00512FC7" w:rsidRPr="00512FC7" w:rsidRDefault="00512FC7" w:rsidP="00533FE7">
            <w:r w:rsidRPr="00512FC7">
              <w:t>ConfirmRefID</w:t>
            </w:r>
          </w:p>
        </w:tc>
        <w:tc>
          <w:tcPr>
            <w:tcW w:w="1083" w:type="dxa"/>
            <w:shd w:val="clear" w:color="auto" w:fill="auto"/>
          </w:tcPr>
          <w:p w14:paraId="037BB7FC" w14:textId="77777777" w:rsidR="00512FC7" w:rsidRPr="00512FC7" w:rsidRDefault="00512FC7" w:rsidP="00533FE7">
            <w:r w:rsidRPr="00512FC7">
              <w:t>String</w:t>
            </w:r>
          </w:p>
        </w:tc>
        <w:tc>
          <w:tcPr>
            <w:tcW w:w="4677" w:type="dxa"/>
            <w:shd w:val="clear" w:color="auto" w:fill="auto"/>
          </w:tcPr>
          <w:p w14:paraId="3C4DECB4" w14:textId="77777777" w:rsidR="00512FC7" w:rsidRPr="00512FC7" w:rsidRDefault="00512FC7" w:rsidP="00533FE7">
            <w:pPr>
              <w:jc w:val="left"/>
            </w:pPr>
            <w:r w:rsidRPr="00512FC7">
              <w:t>Reference identifier to be used with ConfirmTransType (666) = Replace or Cancel</w:t>
            </w:r>
          </w:p>
        </w:tc>
        <w:tc>
          <w:tcPr>
            <w:tcW w:w="4411" w:type="dxa"/>
            <w:shd w:val="clear" w:color="auto" w:fill="auto"/>
          </w:tcPr>
          <w:p w14:paraId="147E8B09" w14:textId="77777777" w:rsidR="00512FC7" w:rsidRPr="00512FC7" w:rsidRDefault="00512FC7" w:rsidP="00533FE7">
            <w:r w:rsidRPr="00512FC7">
              <w:t>CnfmRefID</w:t>
            </w:r>
          </w:p>
        </w:tc>
      </w:tr>
      <w:tr w:rsidR="00512FC7" w:rsidRPr="00512FC7" w14:paraId="36AD5BDB" w14:textId="77777777" w:rsidTr="00533FE7">
        <w:tc>
          <w:tcPr>
            <w:tcW w:w="828" w:type="dxa"/>
            <w:shd w:val="clear" w:color="auto" w:fill="auto"/>
          </w:tcPr>
          <w:p w14:paraId="418F6752" w14:textId="77777777" w:rsidR="00512FC7" w:rsidRPr="00512FC7" w:rsidRDefault="00512FC7" w:rsidP="00533FE7">
            <w:bookmarkStart w:id="1426" w:name="fld_ConfirmType" w:colFirst="1" w:colLast="1"/>
            <w:bookmarkEnd w:id="1425"/>
            <w:r w:rsidRPr="00512FC7">
              <w:t>773</w:t>
            </w:r>
          </w:p>
        </w:tc>
        <w:tc>
          <w:tcPr>
            <w:tcW w:w="2069" w:type="dxa"/>
            <w:shd w:val="clear" w:color="auto" w:fill="auto"/>
          </w:tcPr>
          <w:p w14:paraId="357B9466" w14:textId="77777777" w:rsidR="00512FC7" w:rsidRPr="00512FC7" w:rsidRDefault="00512FC7" w:rsidP="00533FE7">
            <w:r w:rsidRPr="00512FC7">
              <w:t>ConfirmType</w:t>
            </w:r>
          </w:p>
        </w:tc>
        <w:tc>
          <w:tcPr>
            <w:tcW w:w="1083" w:type="dxa"/>
            <w:shd w:val="clear" w:color="auto" w:fill="auto"/>
          </w:tcPr>
          <w:p w14:paraId="60F8DE33" w14:textId="77777777" w:rsidR="00512FC7" w:rsidRPr="00512FC7" w:rsidRDefault="00512FC7" w:rsidP="00533FE7">
            <w:r w:rsidRPr="00512FC7">
              <w:t>int</w:t>
            </w:r>
          </w:p>
        </w:tc>
        <w:tc>
          <w:tcPr>
            <w:tcW w:w="4677" w:type="dxa"/>
            <w:shd w:val="clear" w:color="auto" w:fill="auto"/>
          </w:tcPr>
          <w:p w14:paraId="46713FDD" w14:textId="77777777" w:rsidR="00512FC7" w:rsidRDefault="00512FC7" w:rsidP="00533FE7">
            <w:pPr>
              <w:jc w:val="left"/>
            </w:pPr>
            <w:r>
              <w:t>Identifies the type of Confirmation message being sent.</w:t>
            </w:r>
          </w:p>
          <w:p w14:paraId="01ABEC5D" w14:textId="77777777" w:rsidR="00512FC7" w:rsidRPr="00512FC7" w:rsidRDefault="00512FC7" w:rsidP="00533FE7">
            <w:pPr>
              <w:jc w:val="left"/>
            </w:pPr>
            <w:r>
              <w:t>Valid values:</w:t>
            </w:r>
            <w:r>
              <w:br/>
            </w:r>
            <w:r>
              <w:lastRenderedPageBreak/>
              <w:tab/>
              <w:t>1 - Status</w:t>
            </w:r>
            <w:r>
              <w:br/>
            </w:r>
            <w:r>
              <w:tab/>
              <w:t>2 - Confirmation</w:t>
            </w:r>
            <w:r>
              <w:br/>
            </w:r>
            <w:r>
              <w:tab/>
              <w:t>3 - Confirmation Request Rejected (reason can be stated in Text (58) field)</w:t>
            </w:r>
          </w:p>
        </w:tc>
        <w:tc>
          <w:tcPr>
            <w:tcW w:w="4411" w:type="dxa"/>
            <w:shd w:val="clear" w:color="auto" w:fill="auto"/>
          </w:tcPr>
          <w:p w14:paraId="3B974E8D" w14:textId="77777777" w:rsidR="00512FC7" w:rsidRPr="00512FC7" w:rsidRDefault="00512FC7" w:rsidP="00533FE7">
            <w:r w:rsidRPr="00512FC7">
              <w:lastRenderedPageBreak/>
              <w:t>CnfmTyp</w:t>
            </w:r>
          </w:p>
        </w:tc>
      </w:tr>
      <w:tr w:rsidR="00512FC7" w:rsidRPr="00512FC7" w14:paraId="10DCB09F" w14:textId="77777777" w:rsidTr="00533FE7">
        <w:tc>
          <w:tcPr>
            <w:tcW w:w="828" w:type="dxa"/>
            <w:shd w:val="clear" w:color="auto" w:fill="auto"/>
          </w:tcPr>
          <w:p w14:paraId="33A9A8DE" w14:textId="77777777" w:rsidR="00512FC7" w:rsidRPr="00512FC7" w:rsidRDefault="00512FC7" w:rsidP="00533FE7">
            <w:bookmarkStart w:id="1427" w:name="fld_ConfirmRejReason" w:colFirst="1" w:colLast="1"/>
            <w:bookmarkEnd w:id="1426"/>
            <w:r w:rsidRPr="00512FC7">
              <w:lastRenderedPageBreak/>
              <w:t>774</w:t>
            </w:r>
          </w:p>
        </w:tc>
        <w:tc>
          <w:tcPr>
            <w:tcW w:w="2069" w:type="dxa"/>
            <w:shd w:val="clear" w:color="auto" w:fill="auto"/>
          </w:tcPr>
          <w:p w14:paraId="0EC00AFE" w14:textId="77777777" w:rsidR="00512FC7" w:rsidRPr="00512FC7" w:rsidRDefault="00512FC7" w:rsidP="00533FE7">
            <w:r w:rsidRPr="00512FC7">
              <w:t>ConfirmRejReason</w:t>
            </w:r>
          </w:p>
        </w:tc>
        <w:tc>
          <w:tcPr>
            <w:tcW w:w="1083" w:type="dxa"/>
            <w:shd w:val="clear" w:color="auto" w:fill="auto"/>
          </w:tcPr>
          <w:p w14:paraId="78726A8B" w14:textId="77777777" w:rsidR="00512FC7" w:rsidRPr="00512FC7" w:rsidRDefault="00512FC7" w:rsidP="00533FE7">
            <w:r w:rsidRPr="00512FC7">
              <w:t>int</w:t>
            </w:r>
          </w:p>
        </w:tc>
        <w:tc>
          <w:tcPr>
            <w:tcW w:w="4677" w:type="dxa"/>
            <w:shd w:val="clear" w:color="auto" w:fill="auto"/>
          </w:tcPr>
          <w:p w14:paraId="586E4025" w14:textId="77777777" w:rsidR="00512FC7" w:rsidRDefault="00512FC7" w:rsidP="00533FE7">
            <w:pPr>
              <w:jc w:val="left"/>
            </w:pPr>
            <w:r>
              <w:t>Identifies the reason for rejecting a Confirmation.</w:t>
            </w:r>
          </w:p>
          <w:p w14:paraId="189FA9C7" w14:textId="77777777" w:rsidR="00512FC7" w:rsidRDefault="00512FC7" w:rsidP="00533FE7">
            <w:pPr>
              <w:jc w:val="left"/>
            </w:pPr>
            <w:r>
              <w:t>Valid values:</w:t>
            </w:r>
            <w:r>
              <w:br/>
            </w:r>
            <w:r>
              <w:tab/>
              <w:t>1 - Mismatched account</w:t>
            </w:r>
            <w:r>
              <w:br/>
            </w:r>
            <w:r>
              <w:tab/>
              <w:t>2 - Missing settlement instructions</w:t>
            </w:r>
            <w:r>
              <w:br/>
            </w:r>
            <w:r>
              <w:tab/>
              <w:t>99 - Other</w:t>
            </w:r>
          </w:p>
          <w:p w14:paraId="40410512" w14:textId="77777777" w:rsidR="00512FC7" w:rsidRDefault="00512FC7" w:rsidP="00533FE7">
            <w:pPr>
              <w:jc w:val="left"/>
            </w:pPr>
          </w:p>
          <w:p w14:paraId="196C4BD9" w14:textId="77777777" w:rsidR="00512FC7" w:rsidRPr="00512FC7" w:rsidRDefault="00512FC7" w:rsidP="00533FE7">
            <w:pPr>
              <w:jc w:val="left"/>
            </w:pPr>
            <w:r>
              <w:t>or any value conforming to the data type Reserved100Plus</w:t>
            </w:r>
          </w:p>
        </w:tc>
        <w:tc>
          <w:tcPr>
            <w:tcW w:w="4411" w:type="dxa"/>
            <w:shd w:val="clear" w:color="auto" w:fill="auto"/>
          </w:tcPr>
          <w:p w14:paraId="6AA6822C" w14:textId="77777777" w:rsidR="00512FC7" w:rsidRPr="00512FC7" w:rsidRDefault="00512FC7" w:rsidP="00533FE7">
            <w:r w:rsidRPr="00512FC7">
              <w:t>CnfmRejRsn</w:t>
            </w:r>
          </w:p>
        </w:tc>
      </w:tr>
      <w:tr w:rsidR="00512FC7" w:rsidRPr="00512FC7" w14:paraId="541C8C3D" w14:textId="77777777" w:rsidTr="00533FE7">
        <w:tc>
          <w:tcPr>
            <w:tcW w:w="828" w:type="dxa"/>
            <w:shd w:val="clear" w:color="auto" w:fill="auto"/>
          </w:tcPr>
          <w:p w14:paraId="7D70870B" w14:textId="77777777" w:rsidR="00512FC7" w:rsidRPr="00512FC7" w:rsidRDefault="00512FC7" w:rsidP="00533FE7">
            <w:bookmarkStart w:id="1428" w:name="fld_BookingType" w:colFirst="1" w:colLast="1"/>
            <w:bookmarkEnd w:id="1427"/>
            <w:r w:rsidRPr="00512FC7">
              <w:t>775</w:t>
            </w:r>
          </w:p>
        </w:tc>
        <w:tc>
          <w:tcPr>
            <w:tcW w:w="2069" w:type="dxa"/>
            <w:shd w:val="clear" w:color="auto" w:fill="auto"/>
          </w:tcPr>
          <w:p w14:paraId="60F9B58B" w14:textId="77777777" w:rsidR="00512FC7" w:rsidRPr="00512FC7" w:rsidRDefault="00512FC7" w:rsidP="00533FE7">
            <w:r w:rsidRPr="00512FC7">
              <w:t>BookingType</w:t>
            </w:r>
          </w:p>
        </w:tc>
        <w:tc>
          <w:tcPr>
            <w:tcW w:w="1083" w:type="dxa"/>
            <w:shd w:val="clear" w:color="auto" w:fill="auto"/>
          </w:tcPr>
          <w:p w14:paraId="66B67BC5" w14:textId="77777777" w:rsidR="00512FC7" w:rsidRPr="00512FC7" w:rsidRDefault="00512FC7" w:rsidP="00533FE7">
            <w:r w:rsidRPr="00512FC7">
              <w:t>int</w:t>
            </w:r>
          </w:p>
        </w:tc>
        <w:tc>
          <w:tcPr>
            <w:tcW w:w="4677" w:type="dxa"/>
            <w:shd w:val="clear" w:color="auto" w:fill="auto"/>
          </w:tcPr>
          <w:p w14:paraId="01B73273" w14:textId="77777777" w:rsidR="00512FC7" w:rsidRDefault="00512FC7" w:rsidP="00533FE7">
            <w:pPr>
              <w:jc w:val="left"/>
            </w:pPr>
            <w:r>
              <w:t>Method for booking out this order. Used when notifying a broker that an order to be settled by that broker is to be booked out as an OTC derivative (e.g. CFD or similar).</w:t>
            </w:r>
          </w:p>
          <w:p w14:paraId="6C171F3F" w14:textId="77777777" w:rsidR="00512FC7" w:rsidRPr="00512FC7" w:rsidRDefault="00512FC7" w:rsidP="00533FE7">
            <w:pPr>
              <w:jc w:val="left"/>
            </w:pPr>
            <w:r>
              <w:t>Valid values:</w:t>
            </w:r>
            <w:r>
              <w:br/>
            </w:r>
            <w:r>
              <w:tab/>
              <w:t>0 - Regular booking</w:t>
            </w:r>
            <w:r>
              <w:br/>
            </w:r>
            <w:r>
              <w:tab/>
              <w:t>1 - CFD (Contract for difference)</w:t>
            </w:r>
            <w:r>
              <w:br/>
            </w:r>
            <w:r>
              <w:tab/>
              <w:t>2 - Total Return Swap</w:t>
            </w:r>
          </w:p>
        </w:tc>
        <w:tc>
          <w:tcPr>
            <w:tcW w:w="4411" w:type="dxa"/>
            <w:shd w:val="clear" w:color="auto" w:fill="auto"/>
          </w:tcPr>
          <w:p w14:paraId="4E1699F1" w14:textId="77777777" w:rsidR="00512FC7" w:rsidRPr="00512FC7" w:rsidRDefault="00512FC7" w:rsidP="00533FE7">
            <w:r w:rsidRPr="00512FC7">
              <w:t>BkngTyp</w:t>
            </w:r>
          </w:p>
        </w:tc>
      </w:tr>
      <w:tr w:rsidR="00512FC7" w:rsidRPr="00512FC7" w14:paraId="2F7B33D7" w14:textId="77777777" w:rsidTr="00533FE7">
        <w:tc>
          <w:tcPr>
            <w:tcW w:w="828" w:type="dxa"/>
            <w:shd w:val="clear" w:color="auto" w:fill="auto"/>
          </w:tcPr>
          <w:p w14:paraId="663CEA42" w14:textId="77777777" w:rsidR="00512FC7" w:rsidRPr="00512FC7" w:rsidRDefault="00512FC7" w:rsidP="00533FE7">
            <w:bookmarkStart w:id="1429" w:name="fld_IndividualAllocRejCode" w:colFirst="1" w:colLast="1"/>
            <w:bookmarkEnd w:id="1428"/>
            <w:r w:rsidRPr="00512FC7">
              <w:t>776</w:t>
            </w:r>
          </w:p>
        </w:tc>
        <w:tc>
          <w:tcPr>
            <w:tcW w:w="2069" w:type="dxa"/>
            <w:shd w:val="clear" w:color="auto" w:fill="auto"/>
          </w:tcPr>
          <w:p w14:paraId="49F3C79C" w14:textId="77777777" w:rsidR="00512FC7" w:rsidRPr="00512FC7" w:rsidRDefault="00512FC7" w:rsidP="00533FE7">
            <w:r w:rsidRPr="00512FC7">
              <w:t>IndividualAllocRejCode</w:t>
            </w:r>
          </w:p>
        </w:tc>
        <w:tc>
          <w:tcPr>
            <w:tcW w:w="1083" w:type="dxa"/>
            <w:shd w:val="clear" w:color="auto" w:fill="auto"/>
          </w:tcPr>
          <w:p w14:paraId="283D7926" w14:textId="77777777" w:rsidR="00512FC7" w:rsidRPr="00512FC7" w:rsidRDefault="00512FC7" w:rsidP="00533FE7">
            <w:r w:rsidRPr="00512FC7">
              <w:t>int</w:t>
            </w:r>
          </w:p>
        </w:tc>
        <w:tc>
          <w:tcPr>
            <w:tcW w:w="4677" w:type="dxa"/>
            <w:shd w:val="clear" w:color="auto" w:fill="auto"/>
          </w:tcPr>
          <w:p w14:paraId="595D7999" w14:textId="77777777" w:rsidR="00512FC7" w:rsidRDefault="00512FC7" w:rsidP="00533FE7">
            <w:pPr>
              <w:jc w:val="left"/>
            </w:pPr>
            <w:r>
              <w:t>Identified reason for rejecting an individual AllocAccount (79) detail.</w:t>
            </w:r>
            <w:r>
              <w:br/>
              <w:t>Same values as AllocRejCode (88)</w:t>
            </w:r>
          </w:p>
          <w:p w14:paraId="720ED7C4" w14:textId="77777777" w:rsidR="00512FC7" w:rsidRPr="00512FC7" w:rsidRDefault="00512FC7" w:rsidP="00533FE7">
            <w:pPr>
              <w:jc w:val="left"/>
            </w:pPr>
            <w:r>
              <w:t>Valid values:</w:t>
            </w:r>
            <w:r>
              <w:br/>
            </w:r>
            <w:r>
              <w:tab/>
              <w:t>99 - Other</w:t>
            </w:r>
            <w:r>
              <w:br/>
            </w:r>
            <w:r>
              <w:tab/>
              <w:t>0 - Unknown account(s)</w:t>
            </w:r>
            <w:r>
              <w:br/>
            </w:r>
            <w:r>
              <w:tab/>
              <w:t>1 - Incorrect quantity</w:t>
            </w:r>
            <w:r>
              <w:br/>
            </w:r>
            <w:r>
              <w:tab/>
              <w:t>2 - Incorrect averageg price</w:t>
            </w:r>
            <w:r>
              <w:br/>
            </w:r>
            <w:r>
              <w:tab/>
              <w:t>3 - Unknown executing broker mnemonic</w:t>
            </w:r>
            <w:r>
              <w:br/>
            </w:r>
            <w:r>
              <w:tab/>
              <w:t>4 - Commission difference</w:t>
            </w:r>
            <w:r>
              <w:br/>
            </w:r>
            <w:r>
              <w:tab/>
              <w:t>5 - Unknown OrderID (37)</w:t>
            </w:r>
            <w:r>
              <w:br/>
            </w:r>
            <w:r>
              <w:tab/>
              <w:t>6 - Unknown ListID (66)</w:t>
            </w:r>
            <w:r>
              <w:br/>
            </w:r>
            <w:r>
              <w:tab/>
              <w:t>7 - Other (further in Text (58))</w:t>
            </w:r>
            <w:r>
              <w:br/>
            </w:r>
            <w:r>
              <w:tab/>
              <w:t>8 - Incorrect allocated quantity</w:t>
            </w:r>
            <w:r>
              <w:br/>
            </w:r>
            <w:r>
              <w:tab/>
              <w:t>9 - Calculation difference</w:t>
            </w:r>
            <w:r>
              <w:br/>
            </w:r>
            <w:r>
              <w:tab/>
              <w:t>10 - Unknown or stale ExecID</w:t>
            </w:r>
            <w:r>
              <w:br/>
            </w:r>
            <w:r>
              <w:tab/>
              <w:t>11 - Mismatched data</w:t>
            </w:r>
            <w:r>
              <w:br/>
            </w:r>
            <w:r>
              <w:tab/>
              <w:t>12 - Unknown ClOrdID</w:t>
            </w:r>
            <w:r>
              <w:br/>
            </w:r>
            <w:r>
              <w:tab/>
              <w:t>13 - Warehouse request rejected</w:t>
            </w:r>
          </w:p>
        </w:tc>
        <w:tc>
          <w:tcPr>
            <w:tcW w:w="4411" w:type="dxa"/>
            <w:shd w:val="clear" w:color="auto" w:fill="auto"/>
          </w:tcPr>
          <w:p w14:paraId="3E787DB4" w14:textId="77777777" w:rsidR="00512FC7" w:rsidRPr="00512FC7" w:rsidRDefault="00512FC7" w:rsidP="00533FE7">
            <w:r w:rsidRPr="00512FC7">
              <w:t>IndAllocRejCode</w:t>
            </w:r>
          </w:p>
        </w:tc>
      </w:tr>
      <w:tr w:rsidR="00512FC7" w:rsidRPr="00512FC7" w14:paraId="655EDFB6" w14:textId="77777777" w:rsidTr="00533FE7">
        <w:tc>
          <w:tcPr>
            <w:tcW w:w="828" w:type="dxa"/>
            <w:shd w:val="clear" w:color="auto" w:fill="auto"/>
          </w:tcPr>
          <w:p w14:paraId="24808398" w14:textId="77777777" w:rsidR="00512FC7" w:rsidRPr="00512FC7" w:rsidRDefault="00512FC7" w:rsidP="00533FE7">
            <w:bookmarkStart w:id="1430" w:name="fld_SettlInstMsgID" w:colFirst="1" w:colLast="1"/>
            <w:bookmarkEnd w:id="1429"/>
            <w:r w:rsidRPr="00512FC7">
              <w:t>777</w:t>
            </w:r>
          </w:p>
        </w:tc>
        <w:tc>
          <w:tcPr>
            <w:tcW w:w="2069" w:type="dxa"/>
            <w:shd w:val="clear" w:color="auto" w:fill="auto"/>
          </w:tcPr>
          <w:p w14:paraId="71451271" w14:textId="77777777" w:rsidR="00512FC7" w:rsidRPr="00512FC7" w:rsidRDefault="00512FC7" w:rsidP="00533FE7">
            <w:r w:rsidRPr="00512FC7">
              <w:t>SettlInstMsgID</w:t>
            </w:r>
          </w:p>
        </w:tc>
        <w:tc>
          <w:tcPr>
            <w:tcW w:w="1083" w:type="dxa"/>
            <w:shd w:val="clear" w:color="auto" w:fill="auto"/>
          </w:tcPr>
          <w:p w14:paraId="01E16A0C" w14:textId="77777777" w:rsidR="00512FC7" w:rsidRPr="00512FC7" w:rsidRDefault="00512FC7" w:rsidP="00533FE7">
            <w:r w:rsidRPr="00512FC7">
              <w:t>String</w:t>
            </w:r>
          </w:p>
        </w:tc>
        <w:tc>
          <w:tcPr>
            <w:tcW w:w="4677" w:type="dxa"/>
            <w:shd w:val="clear" w:color="auto" w:fill="auto"/>
          </w:tcPr>
          <w:p w14:paraId="3FADFE8A" w14:textId="77777777" w:rsidR="00512FC7" w:rsidRPr="00512FC7" w:rsidRDefault="00512FC7" w:rsidP="00533FE7">
            <w:pPr>
              <w:jc w:val="left"/>
            </w:pPr>
            <w:r w:rsidRPr="00512FC7">
              <w:t>Unique identifier for Settlement Instruction message.</w:t>
            </w:r>
          </w:p>
        </w:tc>
        <w:tc>
          <w:tcPr>
            <w:tcW w:w="4411" w:type="dxa"/>
            <w:shd w:val="clear" w:color="auto" w:fill="auto"/>
          </w:tcPr>
          <w:p w14:paraId="110AC61C" w14:textId="77777777" w:rsidR="00512FC7" w:rsidRPr="00512FC7" w:rsidRDefault="00512FC7" w:rsidP="00533FE7">
            <w:r w:rsidRPr="00512FC7">
              <w:t>SettlInstMsgID</w:t>
            </w:r>
          </w:p>
        </w:tc>
      </w:tr>
      <w:tr w:rsidR="00512FC7" w:rsidRPr="00512FC7" w14:paraId="319DD637" w14:textId="77777777" w:rsidTr="00533FE7">
        <w:tc>
          <w:tcPr>
            <w:tcW w:w="828" w:type="dxa"/>
            <w:shd w:val="clear" w:color="auto" w:fill="auto"/>
          </w:tcPr>
          <w:p w14:paraId="03B92429" w14:textId="77777777" w:rsidR="00512FC7" w:rsidRPr="00512FC7" w:rsidRDefault="00512FC7" w:rsidP="00533FE7">
            <w:bookmarkStart w:id="1431" w:name="fld_NoSettlInst" w:colFirst="1" w:colLast="1"/>
            <w:bookmarkEnd w:id="1430"/>
            <w:r w:rsidRPr="00512FC7">
              <w:t>778</w:t>
            </w:r>
          </w:p>
        </w:tc>
        <w:tc>
          <w:tcPr>
            <w:tcW w:w="2069" w:type="dxa"/>
            <w:shd w:val="clear" w:color="auto" w:fill="auto"/>
          </w:tcPr>
          <w:p w14:paraId="70ACE09B" w14:textId="77777777" w:rsidR="00512FC7" w:rsidRPr="00512FC7" w:rsidRDefault="00512FC7" w:rsidP="00533FE7">
            <w:r w:rsidRPr="00512FC7">
              <w:t>NoSettlInst</w:t>
            </w:r>
          </w:p>
        </w:tc>
        <w:tc>
          <w:tcPr>
            <w:tcW w:w="1083" w:type="dxa"/>
            <w:shd w:val="clear" w:color="auto" w:fill="auto"/>
          </w:tcPr>
          <w:p w14:paraId="33317E7D" w14:textId="77777777" w:rsidR="00512FC7" w:rsidRPr="00512FC7" w:rsidRDefault="00512FC7" w:rsidP="00533FE7">
            <w:r w:rsidRPr="00512FC7">
              <w:t>NumInGroup</w:t>
            </w:r>
          </w:p>
        </w:tc>
        <w:tc>
          <w:tcPr>
            <w:tcW w:w="4677" w:type="dxa"/>
            <w:shd w:val="clear" w:color="auto" w:fill="auto"/>
          </w:tcPr>
          <w:p w14:paraId="0CCE55B5" w14:textId="77777777" w:rsidR="00512FC7" w:rsidRPr="00512FC7" w:rsidRDefault="00512FC7" w:rsidP="00533FE7">
            <w:pPr>
              <w:jc w:val="left"/>
            </w:pPr>
            <w:r w:rsidRPr="00512FC7">
              <w:t>Number of settlement instructions within repeating group.</w:t>
            </w:r>
          </w:p>
        </w:tc>
        <w:tc>
          <w:tcPr>
            <w:tcW w:w="4411" w:type="dxa"/>
            <w:shd w:val="clear" w:color="auto" w:fill="auto"/>
          </w:tcPr>
          <w:p w14:paraId="62BAC17D" w14:textId="77777777" w:rsidR="00512FC7" w:rsidRPr="00512FC7" w:rsidRDefault="00512FC7" w:rsidP="00533FE7"/>
        </w:tc>
      </w:tr>
      <w:tr w:rsidR="00512FC7" w:rsidRPr="00512FC7" w14:paraId="0735BAA4" w14:textId="77777777" w:rsidTr="00533FE7">
        <w:tc>
          <w:tcPr>
            <w:tcW w:w="828" w:type="dxa"/>
            <w:shd w:val="clear" w:color="auto" w:fill="auto"/>
          </w:tcPr>
          <w:p w14:paraId="0F2FD4D9" w14:textId="77777777" w:rsidR="00512FC7" w:rsidRPr="00512FC7" w:rsidRDefault="00512FC7" w:rsidP="00533FE7">
            <w:bookmarkStart w:id="1432" w:name="fld_LastUpdateTime" w:colFirst="1" w:colLast="1"/>
            <w:bookmarkEnd w:id="1431"/>
            <w:r w:rsidRPr="00512FC7">
              <w:t>779</w:t>
            </w:r>
          </w:p>
        </w:tc>
        <w:tc>
          <w:tcPr>
            <w:tcW w:w="2069" w:type="dxa"/>
            <w:shd w:val="clear" w:color="auto" w:fill="auto"/>
          </w:tcPr>
          <w:p w14:paraId="39054CA5" w14:textId="77777777" w:rsidR="00512FC7" w:rsidRPr="00512FC7" w:rsidRDefault="00512FC7" w:rsidP="00533FE7">
            <w:r w:rsidRPr="00512FC7">
              <w:t>LastUpdateTime</w:t>
            </w:r>
          </w:p>
        </w:tc>
        <w:tc>
          <w:tcPr>
            <w:tcW w:w="1083" w:type="dxa"/>
            <w:shd w:val="clear" w:color="auto" w:fill="auto"/>
          </w:tcPr>
          <w:p w14:paraId="1B5A182E" w14:textId="77777777" w:rsidR="00512FC7" w:rsidRPr="00512FC7" w:rsidRDefault="00512FC7" w:rsidP="00533FE7">
            <w:r w:rsidRPr="00512FC7">
              <w:t>UTCTimestamp</w:t>
            </w:r>
          </w:p>
        </w:tc>
        <w:tc>
          <w:tcPr>
            <w:tcW w:w="4677" w:type="dxa"/>
            <w:shd w:val="clear" w:color="auto" w:fill="auto"/>
          </w:tcPr>
          <w:p w14:paraId="6A5E6610" w14:textId="77777777" w:rsidR="00512FC7" w:rsidRPr="00512FC7" w:rsidRDefault="00512FC7" w:rsidP="00533FE7">
            <w:pPr>
              <w:jc w:val="left"/>
            </w:pPr>
            <w:r w:rsidRPr="00512FC7">
              <w:t>Timestamp of last update to data item (or creation if no updates made since creation).</w:t>
            </w:r>
          </w:p>
        </w:tc>
        <w:tc>
          <w:tcPr>
            <w:tcW w:w="4411" w:type="dxa"/>
            <w:shd w:val="clear" w:color="auto" w:fill="auto"/>
          </w:tcPr>
          <w:p w14:paraId="427E6D59" w14:textId="77777777" w:rsidR="00512FC7" w:rsidRPr="00512FC7" w:rsidRDefault="00512FC7" w:rsidP="00533FE7">
            <w:r w:rsidRPr="00512FC7">
              <w:t>LastUpdateTm</w:t>
            </w:r>
          </w:p>
        </w:tc>
      </w:tr>
      <w:tr w:rsidR="00512FC7" w:rsidRPr="00512FC7" w14:paraId="4A8D36EF" w14:textId="77777777" w:rsidTr="00533FE7">
        <w:tc>
          <w:tcPr>
            <w:tcW w:w="828" w:type="dxa"/>
            <w:shd w:val="clear" w:color="auto" w:fill="auto"/>
          </w:tcPr>
          <w:p w14:paraId="3345C7BF" w14:textId="77777777" w:rsidR="00512FC7" w:rsidRPr="00512FC7" w:rsidRDefault="00512FC7" w:rsidP="00533FE7">
            <w:bookmarkStart w:id="1433" w:name="fld_AllocSettlInstType" w:colFirst="1" w:colLast="1"/>
            <w:bookmarkEnd w:id="1432"/>
            <w:r w:rsidRPr="00512FC7">
              <w:t>780</w:t>
            </w:r>
          </w:p>
        </w:tc>
        <w:tc>
          <w:tcPr>
            <w:tcW w:w="2069" w:type="dxa"/>
            <w:shd w:val="clear" w:color="auto" w:fill="auto"/>
          </w:tcPr>
          <w:p w14:paraId="170CBDA3" w14:textId="77777777" w:rsidR="00512FC7" w:rsidRPr="00512FC7" w:rsidRDefault="00512FC7" w:rsidP="00533FE7">
            <w:r w:rsidRPr="00512FC7">
              <w:t>AllocSettlInstType</w:t>
            </w:r>
          </w:p>
        </w:tc>
        <w:tc>
          <w:tcPr>
            <w:tcW w:w="1083" w:type="dxa"/>
            <w:shd w:val="clear" w:color="auto" w:fill="auto"/>
          </w:tcPr>
          <w:p w14:paraId="5ED3C21F" w14:textId="77777777" w:rsidR="00512FC7" w:rsidRPr="00512FC7" w:rsidRDefault="00512FC7" w:rsidP="00533FE7">
            <w:r w:rsidRPr="00512FC7">
              <w:t>int</w:t>
            </w:r>
          </w:p>
        </w:tc>
        <w:tc>
          <w:tcPr>
            <w:tcW w:w="4677" w:type="dxa"/>
            <w:shd w:val="clear" w:color="auto" w:fill="auto"/>
          </w:tcPr>
          <w:p w14:paraId="7CCB0A08" w14:textId="77777777" w:rsidR="00512FC7" w:rsidRDefault="00512FC7" w:rsidP="00533FE7">
            <w:pPr>
              <w:jc w:val="left"/>
            </w:pPr>
            <w:r>
              <w:t>Used to indicate whether settlement instructions are provided on an allocation instruction message, and if not, how they are to be derived.</w:t>
            </w:r>
          </w:p>
          <w:p w14:paraId="144CCEE4" w14:textId="77777777" w:rsidR="00512FC7" w:rsidRPr="00512FC7" w:rsidRDefault="00512FC7" w:rsidP="00533FE7">
            <w:pPr>
              <w:jc w:val="left"/>
            </w:pPr>
            <w:r>
              <w:t>Valid values:</w:t>
            </w:r>
            <w:r>
              <w:br/>
            </w:r>
            <w:r>
              <w:tab/>
              <w:t>0 - Use default instructions</w:t>
            </w:r>
            <w:r>
              <w:br/>
            </w:r>
            <w:r>
              <w:tab/>
              <w:t>1 - Derive from parameters provided</w:t>
            </w:r>
            <w:r>
              <w:br/>
            </w:r>
            <w:r>
              <w:tab/>
              <w:t>2 - Full details provided</w:t>
            </w:r>
            <w:r>
              <w:br/>
            </w:r>
            <w:r>
              <w:tab/>
              <w:t>3 - SSI DB IDs provided</w:t>
            </w:r>
            <w:r>
              <w:br/>
            </w:r>
            <w:r>
              <w:tab/>
              <w:t>4 - Phone for instructions</w:t>
            </w:r>
          </w:p>
        </w:tc>
        <w:tc>
          <w:tcPr>
            <w:tcW w:w="4411" w:type="dxa"/>
            <w:shd w:val="clear" w:color="auto" w:fill="auto"/>
          </w:tcPr>
          <w:p w14:paraId="61A9CF93" w14:textId="77777777" w:rsidR="00512FC7" w:rsidRPr="00512FC7" w:rsidRDefault="00512FC7" w:rsidP="00533FE7">
            <w:r w:rsidRPr="00512FC7">
              <w:t>SettlInstTyp</w:t>
            </w:r>
          </w:p>
        </w:tc>
      </w:tr>
      <w:tr w:rsidR="00512FC7" w:rsidRPr="00512FC7" w14:paraId="1AC9E9D1" w14:textId="77777777" w:rsidTr="00533FE7">
        <w:tc>
          <w:tcPr>
            <w:tcW w:w="828" w:type="dxa"/>
            <w:shd w:val="clear" w:color="auto" w:fill="auto"/>
          </w:tcPr>
          <w:p w14:paraId="26814452" w14:textId="77777777" w:rsidR="00512FC7" w:rsidRPr="00512FC7" w:rsidRDefault="00512FC7" w:rsidP="00533FE7">
            <w:bookmarkStart w:id="1434" w:name="fld_NoSettlPartyIDs" w:colFirst="1" w:colLast="1"/>
            <w:bookmarkEnd w:id="1433"/>
            <w:r w:rsidRPr="00512FC7">
              <w:t>781</w:t>
            </w:r>
          </w:p>
        </w:tc>
        <w:tc>
          <w:tcPr>
            <w:tcW w:w="2069" w:type="dxa"/>
            <w:shd w:val="clear" w:color="auto" w:fill="auto"/>
          </w:tcPr>
          <w:p w14:paraId="4826BAEE" w14:textId="77777777" w:rsidR="00512FC7" w:rsidRPr="00512FC7" w:rsidRDefault="00512FC7" w:rsidP="00533FE7">
            <w:r w:rsidRPr="00512FC7">
              <w:t>NoSettlPartyIDs</w:t>
            </w:r>
          </w:p>
        </w:tc>
        <w:tc>
          <w:tcPr>
            <w:tcW w:w="1083" w:type="dxa"/>
            <w:shd w:val="clear" w:color="auto" w:fill="auto"/>
          </w:tcPr>
          <w:p w14:paraId="10DE1EB2" w14:textId="77777777" w:rsidR="00512FC7" w:rsidRPr="00512FC7" w:rsidRDefault="00512FC7" w:rsidP="00533FE7">
            <w:r w:rsidRPr="00512FC7">
              <w:t>NumInGroup</w:t>
            </w:r>
          </w:p>
        </w:tc>
        <w:tc>
          <w:tcPr>
            <w:tcW w:w="4677" w:type="dxa"/>
            <w:shd w:val="clear" w:color="auto" w:fill="auto"/>
          </w:tcPr>
          <w:p w14:paraId="344C4B29" w14:textId="77777777" w:rsidR="00512FC7" w:rsidRPr="00512FC7" w:rsidRDefault="00512FC7" w:rsidP="00533FE7">
            <w:pPr>
              <w:jc w:val="left"/>
            </w:pPr>
            <w:r w:rsidRPr="00512FC7">
              <w:t>Number of SettlPartyID (782), SettlPartyIDSource (783), and SettlPartyRole (784) entries</w:t>
            </w:r>
          </w:p>
        </w:tc>
        <w:tc>
          <w:tcPr>
            <w:tcW w:w="4411" w:type="dxa"/>
            <w:shd w:val="clear" w:color="auto" w:fill="auto"/>
          </w:tcPr>
          <w:p w14:paraId="6DEC3C15" w14:textId="77777777" w:rsidR="00512FC7" w:rsidRPr="00512FC7" w:rsidRDefault="00512FC7" w:rsidP="00533FE7"/>
        </w:tc>
      </w:tr>
      <w:tr w:rsidR="00512FC7" w:rsidRPr="00512FC7" w14:paraId="3A4BCF69" w14:textId="77777777" w:rsidTr="00533FE7">
        <w:tc>
          <w:tcPr>
            <w:tcW w:w="828" w:type="dxa"/>
            <w:shd w:val="clear" w:color="auto" w:fill="auto"/>
          </w:tcPr>
          <w:p w14:paraId="4F1BB7E3" w14:textId="77777777" w:rsidR="00512FC7" w:rsidRPr="00512FC7" w:rsidRDefault="00512FC7" w:rsidP="00533FE7">
            <w:bookmarkStart w:id="1435" w:name="fld_SettlPartyID" w:colFirst="1" w:colLast="1"/>
            <w:bookmarkEnd w:id="1434"/>
            <w:r w:rsidRPr="00512FC7">
              <w:t>782</w:t>
            </w:r>
          </w:p>
        </w:tc>
        <w:tc>
          <w:tcPr>
            <w:tcW w:w="2069" w:type="dxa"/>
            <w:shd w:val="clear" w:color="auto" w:fill="auto"/>
          </w:tcPr>
          <w:p w14:paraId="756A6BCF" w14:textId="77777777" w:rsidR="00512FC7" w:rsidRPr="00512FC7" w:rsidRDefault="00512FC7" w:rsidP="00533FE7">
            <w:r w:rsidRPr="00512FC7">
              <w:t>SettlPartyID</w:t>
            </w:r>
          </w:p>
        </w:tc>
        <w:tc>
          <w:tcPr>
            <w:tcW w:w="1083" w:type="dxa"/>
            <w:shd w:val="clear" w:color="auto" w:fill="auto"/>
          </w:tcPr>
          <w:p w14:paraId="0EB6D711" w14:textId="77777777" w:rsidR="00512FC7" w:rsidRPr="00512FC7" w:rsidRDefault="00512FC7" w:rsidP="00533FE7">
            <w:r w:rsidRPr="00512FC7">
              <w:t>String</w:t>
            </w:r>
          </w:p>
        </w:tc>
        <w:tc>
          <w:tcPr>
            <w:tcW w:w="4677" w:type="dxa"/>
            <w:shd w:val="clear" w:color="auto" w:fill="auto"/>
          </w:tcPr>
          <w:p w14:paraId="17656C30" w14:textId="77777777" w:rsidR="00512FC7" w:rsidRPr="00512FC7" w:rsidRDefault="00512FC7" w:rsidP="00533FE7">
            <w:pPr>
              <w:jc w:val="left"/>
            </w:pPr>
            <w:r w:rsidRPr="00512FC7">
              <w:t>PartyID value within a settlement parties component. Nested repeating group.</w:t>
            </w:r>
            <w:r>
              <w:br/>
            </w:r>
            <w:r w:rsidRPr="00512FC7">
              <w:t>Same values as PartyID (448)</w:t>
            </w:r>
          </w:p>
        </w:tc>
        <w:tc>
          <w:tcPr>
            <w:tcW w:w="4411" w:type="dxa"/>
            <w:shd w:val="clear" w:color="auto" w:fill="auto"/>
          </w:tcPr>
          <w:p w14:paraId="28F42C14" w14:textId="77777777" w:rsidR="00512FC7" w:rsidRPr="00512FC7" w:rsidRDefault="00512FC7" w:rsidP="00533FE7">
            <w:r w:rsidRPr="00512FC7">
              <w:t>ID</w:t>
            </w:r>
          </w:p>
        </w:tc>
      </w:tr>
      <w:tr w:rsidR="00512FC7" w:rsidRPr="00512FC7" w14:paraId="20CA6735" w14:textId="77777777" w:rsidTr="00533FE7">
        <w:tc>
          <w:tcPr>
            <w:tcW w:w="828" w:type="dxa"/>
            <w:shd w:val="clear" w:color="auto" w:fill="auto"/>
          </w:tcPr>
          <w:p w14:paraId="0960C850" w14:textId="77777777" w:rsidR="00512FC7" w:rsidRPr="00512FC7" w:rsidRDefault="00512FC7" w:rsidP="00533FE7">
            <w:bookmarkStart w:id="1436" w:name="fld_SettlPartyIDSource" w:colFirst="1" w:colLast="1"/>
            <w:bookmarkEnd w:id="1435"/>
            <w:r w:rsidRPr="00512FC7">
              <w:t>783</w:t>
            </w:r>
          </w:p>
        </w:tc>
        <w:tc>
          <w:tcPr>
            <w:tcW w:w="2069" w:type="dxa"/>
            <w:shd w:val="clear" w:color="auto" w:fill="auto"/>
          </w:tcPr>
          <w:p w14:paraId="60F15E62" w14:textId="77777777" w:rsidR="00512FC7" w:rsidRPr="00512FC7" w:rsidRDefault="00512FC7" w:rsidP="00533FE7">
            <w:r w:rsidRPr="00512FC7">
              <w:t>SettlPartyIDSource</w:t>
            </w:r>
          </w:p>
        </w:tc>
        <w:tc>
          <w:tcPr>
            <w:tcW w:w="1083" w:type="dxa"/>
            <w:shd w:val="clear" w:color="auto" w:fill="auto"/>
          </w:tcPr>
          <w:p w14:paraId="26BEADB8" w14:textId="77777777" w:rsidR="00512FC7" w:rsidRPr="00512FC7" w:rsidRDefault="00512FC7" w:rsidP="00533FE7">
            <w:r w:rsidRPr="00512FC7">
              <w:t>char</w:t>
            </w:r>
          </w:p>
        </w:tc>
        <w:tc>
          <w:tcPr>
            <w:tcW w:w="4677" w:type="dxa"/>
            <w:shd w:val="clear" w:color="auto" w:fill="auto"/>
          </w:tcPr>
          <w:p w14:paraId="7C1B36B2" w14:textId="77777777" w:rsidR="00512FC7" w:rsidRDefault="00512FC7" w:rsidP="00533FE7">
            <w:pPr>
              <w:jc w:val="left"/>
            </w:pPr>
            <w:r>
              <w:t>PartyIDSource value within a settlement parties component.</w:t>
            </w:r>
            <w:r>
              <w:br/>
              <w:t>Same values as PartyIDSource (447)</w:t>
            </w:r>
          </w:p>
          <w:p w14:paraId="3B0E361D"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2B3EBC4C" w14:textId="77777777" w:rsidR="00512FC7" w:rsidRPr="00512FC7" w:rsidRDefault="00512FC7" w:rsidP="00533FE7">
            <w:r w:rsidRPr="00512FC7">
              <w:t>Src</w:t>
            </w:r>
          </w:p>
        </w:tc>
      </w:tr>
      <w:tr w:rsidR="00512FC7" w:rsidRPr="00512FC7" w14:paraId="32876772" w14:textId="77777777" w:rsidTr="00533FE7">
        <w:tc>
          <w:tcPr>
            <w:tcW w:w="828" w:type="dxa"/>
            <w:shd w:val="clear" w:color="auto" w:fill="auto"/>
          </w:tcPr>
          <w:p w14:paraId="0FE62D8E" w14:textId="77777777" w:rsidR="00512FC7" w:rsidRPr="00512FC7" w:rsidRDefault="00512FC7" w:rsidP="00533FE7">
            <w:bookmarkStart w:id="1437" w:name="fld_SettlPartyRole" w:colFirst="1" w:colLast="1"/>
            <w:bookmarkEnd w:id="1436"/>
            <w:r w:rsidRPr="00512FC7">
              <w:t>784</w:t>
            </w:r>
          </w:p>
        </w:tc>
        <w:tc>
          <w:tcPr>
            <w:tcW w:w="2069" w:type="dxa"/>
            <w:shd w:val="clear" w:color="auto" w:fill="auto"/>
          </w:tcPr>
          <w:p w14:paraId="0C6E5723" w14:textId="77777777" w:rsidR="00512FC7" w:rsidRPr="00512FC7" w:rsidRDefault="00512FC7" w:rsidP="00533FE7">
            <w:r w:rsidRPr="00512FC7">
              <w:t>SettlPartyRole</w:t>
            </w:r>
          </w:p>
        </w:tc>
        <w:tc>
          <w:tcPr>
            <w:tcW w:w="1083" w:type="dxa"/>
            <w:shd w:val="clear" w:color="auto" w:fill="auto"/>
          </w:tcPr>
          <w:p w14:paraId="00119630" w14:textId="77777777" w:rsidR="00512FC7" w:rsidRPr="00512FC7" w:rsidRDefault="00512FC7" w:rsidP="00533FE7">
            <w:r w:rsidRPr="00512FC7">
              <w:t>int</w:t>
            </w:r>
          </w:p>
        </w:tc>
        <w:tc>
          <w:tcPr>
            <w:tcW w:w="4677" w:type="dxa"/>
            <w:shd w:val="clear" w:color="auto" w:fill="auto"/>
          </w:tcPr>
          <w:p w14:paraId="3DBB52F4" w14:textId="77777777" w:rsidR="00512FC7" w:rsidRDefault="00512FC7" w:rsidP="00533FE7">
            <w:pPr>
              <w:jc w:val="left"/>
            </w:pPr>
            <w:r>
              <w:t>PartyRole value within a settlement parties component.</w:t>
            </w:r>
            <w:r>
              <w:br/>
              <w:t>Same values as PartyRole (452)</w:t>
            </w:r>
          </w:p>
          <w:p w14:paraId="566A383A"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43FBEB87" w14:textId="77777777" w:rsidR="00512FC7" w:rsidRPr="00512FC7" w:rsidRDefault="00512FC7" w:rsidP="00533FE7">
            <w:r w:rsidRPr="00512FC7">
              <w:t>R</w:t>
            </w:r>
          </w:p>
        </w:tc>
      </w:tr>
      <w:tr w:rsidR="00512FC7" w:rsidRPr="00512FC7" w14:paraId="262A5FAE" w14:textId="77777777" w:rsidTr="00533FE7">
        <w:tc>
          <w:tcPr>
            <w:tcW w:w="828" w:type="dxa"/>
            <w:shd w:val="clear" w:color="auto" w:fill="auto"/>
          </w:tcPr>
          <w:p w14:paraId="0F984C3F" w14:textId="77777777" w:rsidR="00512FC7" w:rsidRPr="00512FC7" w:rsidRDefault="00512FC7" w:rsidP="00533FE7">
            <w:bookmarkStart w:id="1438" w:name="fld_SettlPartySubID" w:colFirst="1" w:colLast="1"/>
            <w:bookmarkEnd w:id="1437"/>
            <w:r w:rsidRPr="00512FC7">
              <w:t>785</w:t>
            </w:r>
          </w:p>
        </w:tc>
        <w:tc>
          <w:tcPr>
            <w:tcW w:w="2069" w:type="dxa"/>
            <w:shd w:val="clear" w:color="auto" w:fill="auto"/>
          </w:tcPr>
          <w:p w14:paraId="60B1B978" w14:textId="77777777" w:rsidR="00512FC7" w:rsidRPr="00512FC7" w:rsidRDefault="00512FC7" w:rsidP="00533FE7">
            <w:r w:rsidRPr="00512FC7">
              <w:t>SettlPartySubID</w:t>
            </w:r>
          </w:p>
        </w:tc>
        <w:tc>
          <w:tcPr>
            <w:tcW w:w="1083" w:type="dxa"/>
            <w:shd w:val="clear" w:color="auto" w:fill="auto"/>
          </w:tcPr>
          <w:p w14:paraId="1D250D5C" w14:textId="77777777" w:rsidR="00512FC7" w:rsidRPr="00512FC7" w:rsidRDefault="00512FC7" w:rsidP="00533FE7">
            <w:r w:rsidRPr="00512FC7">
              <w:t>String</w:t>
            </w:r>
          </w:p>
        </w:tc>
        <w:tc>
          <w:tcPr>
            <w:tcW w:w="4677" w:type="dxa"/>
            <w:shd w:val="clear" w:color="auto" w:fill="auto"/>
          </w:tcPr>
          <w:p w14:paraId="317E30F4" w14:textId="77777777" w:rsidR="00512FC7" w:rsidRPr="00512FC7" w:rsidRDefault="00512FC7" w:rsidP="00533FE7">
            <w:pPr>
              <w:jc w:val="left"/>
            </w:pPr>
            <w:r w:rsidRPr="00512FC7">
              <w:t>PartySubID value within a settlement parties component.</w:t>
            </w:r>
            <w:r>
              <w:br/>
            </w:r>
            <w:r w:rsidRPr="00512FC7">
              <w:t>Same values as PartySubID (523)</w:t>
            </w:r>
          </w:p>
        </w:tc>
        <w:tc>
          <w:tcPr>
            <w:tcW w:w="4411" w:type="dxa"/>
            <w:shd w:val="clear" w:color="auto" w:fill="auto"/>
          </w:tcPr>
          <w:p w14:paraId="5128D2C3" w14:textId="77777777" w:rsidR="00512FC7" w:rsidRPr="00512FC7" w:rsidRDefault="00512FC7" w:rsidP="00533FE7">
            <w:r w:rsidRPr="00512FC7">
              <w:t>ID</w:t>
            </w:r>
          </w:p>
        </w:tc>
      </w:tr>
      <w:tr w:rsidR="00512FC7" w:rsidRPr="00512FC7" w14:paraId="7D767E9A" w14:textId="77777777" w:rsidTr="00533FE7">
        <w:tc>
          <w:tcPr>
            <w:tcW w:w="828" w:type="dxa"/>
            <w:shd w:val="clear" w:color="auto" w:fill="auto"/>
          </w:tcPr>
          <w:p w14:paraId="42A54BB6" w14:textId="77777777" w:rsidR="00512FC7" w:rsidRPr="00512FC7" w:rsidRDefault="00512FC7" w:rsidP="00533FE7">
            <w:bookmarkStart w:id="1439" w:name="fld_SettlPartySubIDType" w:colFirst="1" w:colLast="1"/>
            <w:bookmarkEnd w:id="1438"/>
            <w:r w:rsidRPr="00512FC7">
              <w:t>786</w:t>
            </w:r>
          </w:p>
        </w:tc>
        <w:tc>
          <w:tcPr>
            <w:tcW w:w="2069" w:type="dxa"/>
            <w:shd w:val="clear" w:color="auto" w:fill="auto"/>
          </w:tcPr>
          <w:p w14:paraId="5A56531E" w14:textId="77777777" w:rsidR="00512FC7" w:rsidRPr="00512FC7" w:rsidRDefault="00512FC7" w:rsidP="00533FE7">
            <w:r w:rsidRPr="00512FC7">
              <w:t>SettlPartySubIDType</w:t>
            </w:r>
          </w:p>
        </w:tc>
        <w:tc>
          <w:tcPr>
            <w:tcW w:w="1083" w:type="dxa"/>
            <w:shd w:val="clear" w:color="auto" w:fill="auto"/>
          </w:tcPr>
          <w:p w14:paraId="3CBF831C" w14:textId="77777777" w:rsidR="00512FC7" w:rsidRPr="00512FC7" w:rsidRDefault="00512FC7" w:rsidP="00533FE7">
            <w:r w:rsidRPr="00512FC7">
              <w:t>int</w:t>
            </w:r>
          </w:p>
        </w:tc>
        <w:tc>
          <w:tcPr>
            <w:tcW w:w="4677" w:type="dxa"/>
            <w:shd w:val="clear" w:color="auto" w:fill="auto"/>
          </w:tcPr>
          <w:p w14:paraId="1A15A184" w14:textId="77777777" w:rsidR="00512FC7" w:rsidRDefault="00512FC7" w:rsidP="00533FE7">
            <w:pPr>
              <w:jc w:val="left"/>
            </w:pPr>
            <w:r>
              <w:t>Type of SettlPartySubID (785) value.</w:t>
            </w:r>
            <w:r>
              <w:br/>
              <w:t>Same values as PartySubIDType (803)</w:t>
            </w:r>
          </w:p>
          <w:p w14:paraId="4AE1FE59"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5AE77B6A" w14:textId="77777777" w:rsidR="00512FC7" w:rsidRPr="00512FC7" w:rsidRDefault="00512FC7" w:rsidP="00533FE7">
            <w:r w:rsidRPr="00512FC7">
              <w:t>Typ</w:t>
            </w:r>
          </w:p>
        </w:tc>
      </w:tr>
      <w:tr w:rsidR="00512FC7" w:rsidRPr="00512FC7" w14:paraId="406A4EDA" w14:textId="77777777" w:rsidTr="00533FE7">
        <w:tc>
          <w:tcPr>
            <w:tcW w:w="828" w:type="dxa"/>
            <w:shd w:val="clear" w:color="auto" w:fill="auto"/>
          </w:tcPr>
          <w:p w14:paraId="45E3C5C4" w14:textId="77777777" w:rsidR="00512FC7" w:rsidRPr="00512FC7" w:rsidRDefault="00512FC7" w:rsidP="00533FE7">
            <w:bookmarkStart w:id="1440" w:name="fld_DlvyInstType" w:colFirst="1" w:colLast="1"/>
            <w:bookmarkEnd w:id="1439"/>
            <w:r w:rsidRPr="00512FC7">
              <w:t>787</w:t>
            </w:r>
          </w:p>
        </w:tc>
        <w:tc>
          <w:tcPr>
            <w:tcW w:w="2069" w:type="dxa"/>
            <w:shd w:val="clear" w:color="auto" w:fill="auto"/>
          </w:tcPr>
          <w:p w14:paraId="4E26D8BA" w14:textId="77777777" w:rsidR="00512FC7" w:rsidRPr="00512FC7" w:rsidRDefault="00512FC7" w:rsidP="00533FE7">
            <w:r w:rsidRPr="00512FC7">
              <w:t>DlvyInstType</w:t>
            </w:r>
          </w:p>
        </w:tc>
        <w:tc>
          <w:tcPr>
            <w:tcW w:w="1083" w:type="dxa"/>
            <w:shd w:val="clear" w:color="auto" w:fill="auto"/>
          </w:tcPr>
          <w:p w14:paraId="43554052" w14:textId="77777777" w:rsidR="00512FC7" w:rsidRPr="00512FC7" w:rsidRDefault="00512FC7" w:rsidP="00533FE7">
            <w:r w:rsidRPr="00512FC7">
              <w:t>char</w:t>
            </w:r>
          </w:p>
        </w:tc>
        <w:tc>
          <w:tcPr>
            <w:tcW w:w="4677" w:type="dxa"/>
            <w:shd w:val="clear" w:color="auto" w:fill="auto"/>
          </w:tcPr>
          <w:p w14:paraId="38916115" w14:textId="77777777" w:rsidR="00512FC7" w:rsidRDefault="00512FC7" w:rsidP="00533FE7">
            <w:pPr>
              <w:jc w:val="left"/>
            </w:pPr>
            <w:r>
              <w:t>Used to indicate whether a delivery instruction is used for securities or cash settlement.</w:t>
            </w:r>
          </w:p>
          <w:p w14:paraId="3C462D8F" w14:textId="77777777" w:rsidR="00512FC7" w:rsidRPr="00512FC7" w:rsidRDefault="00512FC7" w:rsidP="00533FE7">
            <w:pPr>
              <w:jc w:val="left"/>
            </w:pPr>
            <w:r>
              <w:t>Valid values:</w:t>
            </w:r>
            <w:r>
              <w:br/>
            </w:r>
            <w:r>
              <w:tab/>
              <w:t>C - Cash</w:t>
            </w:r>
            <w:r>
              <w:br/>
            </w:r>
            <w:r>
              <w:tab/>
              <w:t>S - Securities</w:t>
            </w:r>
          </w:p>
        </w:tc>
        <w:tc>
          <w:tcPr>
            <w:tcW w:w="4411" w:type="dxa"/>
            <w:shd w:val="clear" w:color="auto" w:fill="auto"/>
          </w:tcPr>
          <w:p w14:paraId="6B4E9300" w14:textId="77777777" w:rsidR="00512FC7" w:rsidRPr="00512FC7" w:rsidRDefault="00512FC7" w:rsidP="00533FE7">
            <w:r w:rsidRPr="00512FC7">
              <w:t>InstTyp</w:t>
            </w:r>
          </w:p>
        </w:tc>
      </w:tr>
      <w:tr w:rsidR="00512FC7" w:rsidRPr="00512FC7" w14:paraId="1512F92D" w14:textId="77777777" w:rsidTr="00533FE7">
        <w:tc>
          <w:tcPr>
            <w:tcW w:w="828" w:type="dxa"/>
            <w:shd w:val="clear" w:color="auto" w:fill="auto"/>
          </w:tcPr>
          <w:p w14:paraId="495FD1BE" w14:textId="77777777" w:rsidR="00512FC7" w:rsidRPr="00512FC7" w:rsidRDefault="00512FC7" w:rsidP="00533FE7">
            <w:bookmarkStart w:id="1441" w:name="fld_TerminationType" w:colFirst="1" w:colLast="1"/>
            <w:bookmarkEnd w:id="1440"/>
            <w:r w:rsidRPr="00512FC7">
              <w:t>788</w:t>
            </w:r>
          </w:p>
        </w:tc>
        <w:tc>
          <w:tcPr>
            <w:tcW w:w="2069" w:type="dxa"/>
            <w:shd w:val="clear" w:color="auto" w:fill="auto"/>
          </w:tcPr>
          <w:p w14:paraId="7BFE49F9" w14:textId="77777777" w:rsidR="00512FC7" w:rsidRPr="00512FC7" w:rsidRDefault="00512FC7" w:rsidP="00533FE7">
            <w:r w:rsidRPr="00512FC7">
              <w:t>TerminationType</w:t>
            </w:r>
          </w:p>
        </w:tc>
        <w:tc>
          <w:tcPr>
            <w:tcW w:w="1083" w:type="dxa"/>
            <w:shd w:val="clear" w:color="auto" w:fill="auto"/>
          </w:tcPr>
          <w:p w14:paraId="6568E17F" w14:textId="77777777" w:rsidR="00512FC7" w:rsidRPr="00512FC7" w:rsidRDefault="00512FC7" w:rsidP="00533FE7">
            <w:r w:rsidRPr="00512FC7">
              <w:t>int</w:t>
            </w:r>
          </w:p>
        </w:tc>
        <w:tc>
          <w:tcPr>
            <w:tcW w:w="4677" w:type="dxa"/>
            <w:shd w:val="clear" w:color="auto" w:fill="auto"/>
          </w:tcPr>
          <w:p w14:paraId="039FB1B6" w14:textId="77777777" w:rsidR="00512FC7" w:rsidRDefault="00512FC7" w:rsidP="00533FE7">
            <w:pPr>
              <w:jc w:val="left"/>
            </w:pPr>
            <w:r>
              <w:t>Type of financing termination.</w:t>
            </w:r>
          </w:p>
          <w:p w14:paraId="20714E2A" w14:textId="77777777" w:rsidR="00512FC7" w:rsidRPr="00512FC7" w:rsidRDefault="00512FC7" w:rsidP="00533FE7">
            <w:pPr>
              <w:jc w:val="left"/>
            </w:pPr>
            <w:r>
              <w:t>Valid values:</w:t>
            </w:r>
            <w:r>
              <w:br/>
            </w:r>
            <w:r>
              <w:tab/>
              <w:t>1 - Overnight</w:t>
            </w:r>
            <w:r>
              <w:br/>
            </w:r>
            <w:r>
              <w:tab/>
              <w:t>2 - Term</w:t>
            </w:r>
            <w:r>
              <w:br/>
            </w:r>
            <w:r>
              <w:tab/>
              <w:t>3 - Flexible</w:t>
            </w:r>
            <w:r>
              <w:br/>
            </w:r>
            <w:r>
              <w:tab/>
              <w:t>4 - Open</w:t>
            </w:r>
          </w:p>
        </w:tc>
        <w:tc>
          <w:tcPr>
            <w:tcW w:w="4411" w:type="dxa"/>
            <w:shd w:val="clear" w:color="auto" w:fill="auto"/>
          </w:tcPr>
          <w:p w14:paraId="35D059D4" w14:textId="77777777" w:rsidR="00512FC7" w:rsidRPr="00512FC7" w:rsidRDefault="00512FC7" w:rsidP="00533FE7">
            <w:r w:rsidRPr="00512FC7">
              <w:t>TrmTyp</w:t>
            </w:r>
          </w:p>
        </w:tc>
      </w:tr>
      <w:tr w:rsidR="00512FC7" w:rsidRPr="00512FC7" w14:paraId="78571398" w14:textId="77777777" w:rsidTr="00533FE7">
        <w:tc>
          <w:tcPr>
            <w:tcW w:w="828" w:type="dxa"/>
            <w:shd w:val="clear" w:color="auto" w:fill="auto"/>
          </w:tcPr>
          <w:p w14:paraId="13EE010D" w14:textId="77777777" w:rsidR="00512FC7" w:rsidRPr="00512FC7" w:rsidRDefault="00512FC7" w:rsidP="00533FE7">
            <w:bookmarkStart w:id="1442" w:name="fld_NextExpectedMsgSeqNum" w:colFirst="1" w:colLast="1"/>
            <w:bookmarkEnd w:id="1441"/>
            <w:r w:rsidRPr="00512FC7">
              <w:t>789</w:t>
            </w:r>
          </w:p>
        </w:tc>
        <w:tc>
          <w:tcPr>
            <w:tcW w:w="2069" w:type="dxa"/>
            <w:shd w:val="clear" w:color="auto" w:fill="auto"/>
          </w:tcPr>
          <w:p w14:paraId="2CAB1110" w14:textId="77777777" w:rsidR="00512FC7" w:rsidRPr="00512FC7" w:rsidRDefault="00512FC7" w:rsidP="00533FE7">
            <w:r w:rsidRPr="00512FC7">
              <w:t>NextExpectedMsgSeqNum</w:t>
            </w:r>
          </w:p>
        </w:tc>
        <w:tc>
          <w:tcPr>
            <w:tcW w:w="1083" w:type="dxa"/>
            <w:shd w:val="clear" w:color="auto" w:fill="auto"/>
          </w:tcPr>
          <w:p w14:paraId="39BA5546" w14:textId="77777777" w:rsidR="00512FC7" w:rsidRPr="00512FC7" w:rsidRDefault="00512FC7" w:rsidP="00533FE7">
            <w:r w:rsidRPr="00512FC7">
              <w:t>SeqNum</w:t>
            </w:r>
          </w:p>
        </w:tc>
        <w:tc>
          <w:tcPr>
            <w:tcW w:w="4677" w:type="dxa"/>
            <w:shd w:val="clear" w:color="auto" w:fill="auto"/>
          </w:tcPr>
          <w:p w14:paraId="3C663CB1" w14:textId="77777777" w:rsidR="00512FC7" w:rsidRPr="00512FC7" w:rsidRDefault="00512FC7" w:rsidP="00533FE7">
            <w:pPr>
              <w:jc w:val="left"/>
            </w:pPr>
            <w:r w:rsidRPr="00512FC7">
              <w:t>Next expected MsgSeqNum value to be received.</w:t>
            </w:r>
          </w:p>
        </w:tc>
        <w:tc>
          <w:tcPr>
            <w:tcW w:w="4411" w:type="dxa"/>
            <w:shd w:val="clear" w:color="auto" w:fill="auto"/>
          </w:tcPr>
          <w:p w14:paraId="3933191C" w14:textId="77777777" w:rsidR="00512FC7" w:rsidRPr="00512FC7" w:rsidRDefault="00512FC7" w:rsidP="00533FE7"/>
        </w:tc>
      </w:tr>
      <w:tr w:rsidR="00512FC7" w:rsidRPr="00512FC7" w14:paraId="38D52D43" w14:textId="77777777" w:rsidTr="00533FE7">
        <w:tc>
          <w:tcPr>
            <w:tcW w:w="828" w:type="dxa"/>
            <w:shd w:val="clear" w:color="auto" w:fill="auto"/>
          </w:tcPr>
          <w:p w14:paraId="3F97B8E9" w14:textId="77777777" w:rsidR="00512FC7" w:rsidRPr="00512FC7" w:rsidRDefault="00512FC7" w:rsidP="00533FE7">
            <w:bookmarkStart w:id="1443" w:name="fld_OrdStatusReqID" w:colFirst="1" w:colLast="1"/>
            <w:bookmarkEnd w:id="1442"/>
            <w:r w:rsidRPr="00512FC7">
              <w:t>790</w:t>
            </w:r>
          </w:p>
        </w:tc>
        <w:tc>
          <w:tcPr>
            <w:tcW w:w="2069" w:type="dxa"/>
            <w:shd w:val="clear" w:color="auto" w:fill="auto"/>
          </w:tcPr>
          <w:p w14:paraId="3A9DA4E0" w14:textId="77777777" w:rsidR="00512FC7" w:rsidRPr="00512FC7" w:rsidRDefault="00512FC7" w:rsidP="00533FE7">
            <w:r w:rsidRPr="00512FC7">
              <w:t>OrdStatusReqID</w:t>
            </w:r>
          </w:p>
        </w:tc>
        <w:tc>
          <w:tcPr>
            <w:tcW w:w="1083" w:type="dxa"/>
            <w:shd w:val="clear" w:color="auto" w:fill="auto"/>
          </w:tcPr>
          <w:p w14:paraId="4CCB043C" w14:textId="77777777" w:rsidR="00512FC7" w:rsidRPr="00512FC7" w:rsidRDefault="00512FC7" w:rsidP="00533FE7">
            <w:r w:rsidRPr="00512FC7">
              <w:t>String</w:t>
            </w:r>
          </w:p>
        </w:tc>
        <w:tc>
          <w:tcPr>
            <w:tcW w:w="4677" w:type="dxa"/>
            <w:shd w:val="clear" w:color="auto" w:fill="auto"/>
          </w:tcPr>
          <w:p w14:paraId="236E49FD" w14:textId="77777777" w:rsidR="00512FC7" w:rsidRPr="00512FC7" w:rsidRDefault="00512FC7" w:rsidP="00533FE7">
            <w:pPr>
              <w:jc w:val="left"/>
            </w:pPr>
            <w:r w:rsidRPr="00512FC7">
              <w:t>Can be used to uniquely identify a specific Order Status Request message.</w:t>
            </w:r>
          </w:p>
        </w:tc>
        <w:tc>
          <w:tcPr>
            <w:tcW w:w="4411" w:type="dxa"/>
            <w:shd w:val="clear" w:color="auto" w:fill="auto"/>
          </w:tcPr>
          <w:p w14:paraId="591940BB" w14:textId="77777777" w:rsidR="00512FC7" w:rsidRPr="00512FC7" w:rsidRDefault="00512FC7" w:rsidP="00533FE7">
            <w:r w:rsidRPr="00512FC7">
              <w:t>StatReqID</w:t>
            </w:r>
          </w:p>
        </w:tc>
      </w:tr>
      <w:tr w:rsidR="00512FC7" w:rsidRPr="00512FC7" w14:paraId="36E91E62" w14:textId="77777777" w:rsidTr="00533FE7">
        <w:tc>
          <w:tcPr>
            <w:tcW w:w="828" w:type="dxa"/>
            <w:shd w:val="clear" w:color="auto" w:fill="auto"/>
          </w:tcPr>
          <w:p w14:paraId="65362952" w14:textId="77777777" w:rsidR="00512FC7" w:rsidRPr="00512FC7" w:rsidRDefault="00512FC7" w:rsidP="00533FE7">
            <w:bookmarkStart w:id="1444" w:name="fld_SettlInstReqID" w:colFirst="1" w:colLast="1"/>
            <w:bookmarkEnd w:id="1443"/>
            <w:r w:rsidRPr="00512FC7">
              <w:t>791</w:t>
            </w:r>
          </w:p>
        </w:tc>
        <w:tc>
          <w:tcPr>
            <w:tcW w:w="2069" w:type="dxa"/>
            <w:shd w:val="clear" w:color="auto" w:fill="auto"/>
          </w:tcPr>
          <w:p w14:paraId="69DC21A7" w14:textId="77777777" w:rsidR="00512FC7" w:rsidRPr="00512FC7" w:rsidRDefault="00512FC7" w:rsidP="00533FE7">
            <w:r w:rsidRPr="00512FC7">
              <w:t>SettlInstReqID</w:t>
            </w:r>
          </w:p>
        </w:tc>
        <w:tc>
          <w:tcPr>
            <w:tcW w:w="1083" w:type="dxa"/>
            <w:shd w:val="clear" w:color="auto" w:fill="auto"/>
          </w:tcPr>
          <w:p w14:paraId="3D03EEF7" w14:textId="77777777" w:rsidR="00512FC7" w:rsidRPr="00512FC7" w:rsidRDefault="00512FC7" w:rsidP="00533FE7">
            <w:r w:rsidRPr="00512FC7">
              <w:t>String</w:t>
            </w:r>
          </w:p>
        </w:tc>
        <w:tc>
          <w:tcPr>
            <w:tcW w:w="4677" w:type="dxa"/>
            <w:shd w:val="clear" w:color="auto" w:fill="auto"/>
          </w:tcPr>
          <w:p w14:paraId="5AF357C4" w14:textId="77777777" w:rsidR="00512FC7" w:rsidRPr="00512FC7" w:rsidRDefault="00512FC7" w:rsidP="00533FE7">
            <w:pPr>
              <w:jc w:val="left"/>
            </w:pPr>
            <w:r w:rsidRPr="00512FC7">
              <w:t>Unique ID of settlement instruction request message</w:t>
            </w:r>
          </w:p>
        </w:tc>
        <w:tc>
          <w:tcPr>
            <w:tcW w:w="4411" w:type="dxa"/>
            <w:shd w:val="clear" w:color="auto" w:fill="auto"/>
          </w:tcPr>
          <w:p w14:paraId="447AD278" w14:textId="77777777" w:rsidR="00512FC7" w:rsidRPr="00512FC7" w:rsidRDefault="00512FC7" w:rsidP="00533FE7">
            <w:r w:rsidRPr="00512FC7">
              <w:t>SettlInstReqID</w:t>
            </w:r>
          </w:p>
        </w:tc>
      </w:tr>
      <w:tr w:rsidR="00512FC7" w:rsidRPr="00512FC7" w14:paraId="0ED2D88E" w14:textId="77777777" w:rsidTr="00533FE7">
        <w:tc>
          <w:tcPr>
            <w:tcW w:w="828" w:type="dxa"/>
            <w:shd w:val="clear" w:color="auto" w:fill="auto"/>
          </w:tcPr>
          <w:p w14:paraId="283F78CF" w14:textId="77777777" w:rsidR="00512FC7" w:rsidRPr="00512FC7" w:rsidRDefault="00512FC7" w:rsidP="00533FE7">
            <w:bookmarkStart w:id="1445" w:name="fld_SettlInstReqRejCode" w:colFirst="1" w:colLast="1"/>
            <w:bookmarkEnd w:id="1444"/>
            <w:r w:rsidRPr="00512FC7">
              <w:t>792</w:t>
            </w:r>
          </w:p>
        </w:tc>
        <w:tc>
          <w:tcPr>
            <w:tcW w:w="2069" w:type="dxa"/>
            <w:shd w:val="clear" w:color="auto" w:fill="auto"/>
          </w:tcPr>
          <w:p w14:paraId="260A638F" w14:textId="77777777" w:rsidR="00512FC7" w:rsidRPr="00512FC7" w:rsidRDefault="00512FC7" w:rsidP="00533FE7">
            <w:r w:rsidRPr="00512FC7">
              <w:t>SettlInstReqRejCode</w:t>
            </w:r>
          </w:p>
        </w:tc>
        <w:tc>
          <w:tcPr>
            <w:tcW w:w="1083" w:type="dxa"/>
            <w:shd w:val="clear" w:color="auto" w:fill="auto"/>
          </w:tcPr>
          <w:p w14:paraId="779A2DED" w14:textId="77777777" w:rsidR="00512FC7" w:rsidRPr="00512FC7" w:rsidRDefault="00512FC7" w:rsidP="00533FE7">
            <w:r w:rsidRPr="00512FC7">
              <w:t>int</w:t>
            </w:r>
          </w:p>
        </w:tc>
        <w:tc>
          <w:tcPr>
            <w:tcW w:w="4677" w:type="dxa"/>
            <w:shd w:val="clear" w:color="auto" w:fill="auto"/>
          </w:tcPr>
          <w:p w14:paraId="70E0DA26" w14:textId="77777777" w:rsidR="00512FC7" w:rsidRDefault="00512FC7" w:rsidP="00533FE7">
            <w:pPr>
              <w:jc w:val="left"/>
            </w:pPr>
            <w:r>
              <w:t>Identifies reason for rejection (of a settlement instruction request message).</w:t>
            </w:r>
          </w:p>
          <w:p w14:paraId="7D1DEA26" w14:textId="77777777" w:rsidR="00512FC7" w:rsidRDefault="00512FC7" w:rsidP="00533FE7">
            <w:pPr>
              <w:jc w:val="left"/>
            </w:pPr>
            <w:r>
              <w:t>Valid values:</w:t>
            </w:r>
            <w:r>
              <w:br/>
            </w:r>
            <w:r>
              <w:tab/>
              <w:t>0 - Unable to process request</w:t>
            </w:r>
            <w:r>
              <w:br/>
            </w:r>
            <w:r>
              <w:tab/>
              <w:t>1 - Unknown account</w:t>
            </w:r>
            <w:r>
              <w:br/>
            </w:r>
            <w:r>
              <w:tab/>
              <w:t>2 - No matching settlement instructions found</w:t>
            </w:r>
            <w:r>
              <w:br/>
            </w:r>
            <w:r>
              <w:tab/>
              <w:t>99 - Other</w:t>
            </w:r>
          </w:p>
          <w:p w14:paraId="7FACA7DD" w14:textId="77777777" w:rsidR="00512FC7" w:rsidRDefault="00512FC7" w:rsidP="00533FE7">
            <w:pPr>
              <w:jc w:val="left"/>
            </w:pPr>
          </w:p>
          <w:p w14:paraId="1DB0D76D" w14:textId="77777777" w:rsidR="00512FC7" w:rsidRPr="00512FC7" w:rsidRDefault="00512FC7" w:rsidP="00533FE7">
            <w:pPr>
              <w:jc w:val="left"/>
            </w:pPr>
            <w:r>
              <w:t>or any value conforming to the data type Reserved100Plus</w:t>
            </w:r>
          </w:p>
        </w:tc>
        <w:tc>
          <w:tcPr>
            <w:tcW w:w="4411" w:type="dxa"/>
            <w:shd w:val="clear" w:color="auto" w:fill="auto"/>
          </w:tcPr>
          <w:p w14:paraId="24453A1B" w14:textId="77777777" w:rsidR="00512FC7" w:rsidRPr="00512FC7" w:rsidRDefault="00512FC7" w:rsidP="00533FE7">
            <w:r w:rsidRPr="00512FC7">
              <w:t>SettlInstReqRejCode</w:t>
            </w:r>
          </w:p>
        </w:tc>
      </w:tr>
      <w:tr w:rsidR="00512FC7" w:rsidRPr="00512FC7" w14:paraId="57D41F07" w14:textId="77777777" w:rsidTr="00533FE7">
        <w:tc>
          <w:tcPr>
            <w:tcW w:w="828" w:type="dxa"/>
            <w:shd w:val="clear" w:color="auto" w:fill="auto"/>
          </w:tcPr>
          <w:p w14:paraId="49CA82A6" w14:textId="77777777" w:rsidR="00512FC7" w:rsidRPr="00512FC7" w:rsidRDefault="00512FC7" w:rsidP="00533FE7">
            <w:bookmarkStart w:id="1446" w:name="fld_SecondaryAllocID" w:colFirst="1" w:colLast="1"/>
            <w:bookmarkEnd w:id="1445"/>
            <w:r w:rsidRPr="00512FC7">
              <w:t>793</w:t>
            </w:r>
          </w:p>
        </w:tc>
        <w:tc>
          <w:tcPr>
            <w:tcW w:w="2069" w:type="dxa"/>
            <w:shd w:val="clear" w:color="auto" w:fill="auto"/>
          </w:tcPr>
          <w:p w14:paraId="7902E395" w14:textId="77777777" w:rsidR="00512FC7" w:rsidRPr="00512FC7" w:rsidRDefault="00512FC7" w:rsidP="00533FE7">
            <w:r w:rsidRPr="00512FC7">
              <w:t>SecondaryAllocID</w:t>
            </w:r>
          </w:p>
        </w:tc>
        <w:tc>
          <w:tcPr>
            <w:tcW w:w="1083" w:type="dxa"/>
            <w:shd w:val="clear" w:color="auto" w:fill="auto"/>
          </w:tcPr>
          <w:p w14:paraId="7EE1BDB1" w14:textId="77777777" w:rsidR="00512FC7" w:rsidRPr="00512FC7" w:rsidRDefault="00512FC7" w:rsidP="00533FE7">
            <w:r w:rsidRPr="00512FC7">
              <w:t>String</w:t>
            </w:r>
          </w:p>
        </w:tc>
        <w:tc>
          <w:tcPr>
            <w:tcW w:w="4677" w:type="dxa"/>
            <w:shd w:val="clear" w:color="auto" w:fill="auto"/>
          </w:tcPr>
          <w:p w14:paraId="3537252A" w14:textId="77777777" w:rsidR="00512FC7" w:rsidRPr="00512FC7" w:rsidRDefault="00512FC7" w:rsidP="00533FE7">
            <w:pPr>
              <w:jc w:val="left"/>
            </w:pPr>
            <w:r w:rsidRPr="00512FC7">
              <w:t>Secondary allocation identifier. Unlike the AllocID (70), this can be shared across a number of allocation instruction or allocation report messages, thereby making it possible to pass an identifier for an original allocation message on multiple messages (e.g. from one party to a second to a third, across cancel and replace messages etc.).</w:t>
            </w:r>
          </w:p>
        </w:tc>
        <w:tc>
          <w:tcPr>
            <w:tcW w:w="4411" w:type="dxa"/>
            <w:shd w:val="clear" w:color="auto" w:fill="auto"/>
          </w:tcPr>
          <w:p w14:paraId="1F998B76" w14:textId="77777777" w:rsidR="00512FC7" w:rsidRDefault="00512FC7" w:rsidP="00533FE7">
            <w:r w:rsidRPr="00512FC7">
              <w:t>AllocID2</w:t>
            </w:r>
          </w:p>
          <w:p w14:paraId="6087E11E" w14:textId="77777777" w:rsidR="00512FC7" w:rsidRPr="00512FC7" w:rsidRDefault="00512FC7" w:rsidP="00533FE7">
            <w:r w:rsidRPr="00512FC7">
              <w:t>ID2 in Allocation category messages</w:t>
            </w:r>
          </w:p>
        </w:tc>
      </w:tr>
      <w:tr w:rsidR="00512FC7" w:rsidRPr="00512FC7" w14:paraId="06C3E2BF" w14:textId="77777777" w:rsidTr="00533FE7">
        <w:tc>
          <w:tcPr>
            <w:tcW w:w="828" w:type="dxa"/>
            <w:shd w:val="clear" w:color="auto" w:fill="auto"/>
          </w:tcPr>
          <w:p w14:paraId="7FB7354B" w14:textId="77777777" w:rsidR="00512FC7" w:rsidRPr="00512FC7" w:rsidRDefault="00512FC7" w:rsidP="00533FE7">
            <w:bookmarkStart w:id="1447" w:name="fld_AllocReportType" w:colFirst="1" w:colLast="1"/>
            <w:bookmarkEnd w:id="1446"/>
            <w:r w:rsidRPr="00512FC7">
              <w:t>794</w:t>
            </w:r>
          </w:p>
        </w:tc>
        <w:tc>
          <w:tcPr>
            <w:tcW w:w="2069" w:type="dxa"/>
            <w:shd w:val="clear" w:color="auto" w:fill="auto"/>
          </w:tcPr>
          <w:p w14:paraId="328471B6" w14:textId="77777777" w:rsidR="00512FC7" w:rsidRPr="00512FC7" w:rsidRDefault="00512FC7" w:rsidP="00533FE7">
            <w:r w:rsidRPr="00512FC7">
              <w:t>AllocReportType</w:t>
            </w:r>
          </w:p>
        </w:tc>
        <w:tc>
          <w:tcPr>
            <w:tcW w:w="1083" w:type="dxa"/>
            <w:shd w:val="clear" w:color="auto" w:fill="auto"/>
          </w:tcPr>
          <w:p w14:paraId="1E0B2983" w14:textId="77777777" w:rsidR="00512FC7" w:rsidRPr="00512FC7" w:rsidRDefault="00512FC7" w:rsidP="00533FE7">
            <w:r w:rsidRPr="00512FC7">
              <w:t>int</w:t>
            </w:r>
          </w:p>
        </w:tc>
        <w:tc>
          <w:tcPr>
            <w:tcW w:w="4677" w:type="dxa"/>
            <w:shd w:val="clear" w:color="auto" w:fill="auto"/>
          </w:tcPr>
          <w:p w14:paraId="2D444AA0" w14:textId="77777777" w:rsidR="00512FC7" w:rsidRDefault="00512FC7" w:rsidP="00533FE7">
            <w:pPr>
              <w:jc w:val="left"/>
            </w:pPr>
            <w:r>
              <w:t>Describes the specific type or purpose of an Allocation Report message</w:t>
            </w:r>
          </w:p>
          <w:p w14:paraId="2FEFB345" w14:textId="77777777" w:rsidR="00512FC7" w:rsidRPr="00512FC7" w:rsidRDefault="00512FC7" w:rsidP="00533FE7">
            <w:pPr>
              <w:jc w:val="left"/>
            </w:pPr>
            <w:r>
              <w:t>Valid values:</w:t>
            </w:r>
            <w:r>
              <w:br/>
            </w:r>
            <w:r>
              <w:tab/>
              <w:t>2 - Preliminary Request to Intermediary</w:t>
            </w:r>
            <w:r>
              <w:br/>
            </w:r>
            <w:r>
              <w:tab/>
              <w:t>3 - Sellside Calculated Using Preliminary (includes MiscFees and NetMoney)</w:t>
            </w:r>
            <w:r>
              <w:br/>
            </w:r>
            <w:r>
              <w:tab/>
              <w:t>4 - Sellside Calculated Without Preliminary (sent unsolicited by sellside, includes MiscFees and NetMoney)</w:t>
            </w:r>
            <w:r>
              <w:br/>
            </w:r>
            <w:r>
              <w:tab/>
              <w:t>5 - Warehouse Recap</w:t>
            </w:r>
            <w:r>
              <w:br/>
            </w:r>
            <w:r>
              <w:tab/>
              <w:t>8 - Request to Intermediary</w:t>
            </w:r>
            <w:r>
              <w:br/>
            </w:r>
            <w:r>
              <w:tab/>
              <w:t>9 - Accept</w:t>
            </w:r>
            <w:r>
              <w:br/>
            </w:r>
            <w:r>
              <w:tab/>
              <w:t>10 - Reject</w:t>
            </w:r>
            <w:r>
              <w:br/>
            </w:r>
            <w:r>
              <w:tab/>
              <w:t>11 - Accept Pending</w:t>
            </w:r>
            <w:r>
              <w:br/>
            </w:r>
            <w:r>
              <w:tab/>
              <w:t>12 - Complete</w:t>
            </w:r>
            <w:r>
              <w:br/>
            </w:r>
            <w:r>
              <w:tab/>
              <w:t>14 - Reverse Pending</w:t>
            </w:r>
          </w:p>
        </w:tc>
        <w:tc>
          <w:tcPr>
            <w:tcW w:w="4411" w:type="dxa"/>
            <w:shd w:val="clear" w:color="auto" w:fill="auto"/>
          </w:tcPr>
          <w:p w14:paraId="19BD1B10" w14:textId="77777777" w:rsidR="00512FC7" w:rsidRPr="00512FC7" w:rsidRDefault="00512FC7" w:rsidP="00533FE7">
            <w:r w:rsidRPr="00512FC7">
              <w:t>RptTyp</w:t>
            </w:r>
          </w:p>
        </w:tc>
      </w:tr>
      <w:tr w:rsidR="00512FC7" w:rsidRPr="00512FC7" w14:paraId="14262BEA" w14:textId="77777777" w:rsidTr="00533FE7">
        <w:tc>
          <w:tcPr>
            <w:tcW w:w="828" w:type="dxa"/>
            <w:shd w:val="clear" w:color="auto" w:fill="auto"/>
          </w:tcPr>
          <w:p w14:paraId="23DE7A20" w14:textId="77777777" w:rsidR="00512FC7" w:rsidRPr="00512FC7" w:rsidRDefault="00512FC7" w:rsidP="00533FE7">
            <w:bookmarkStart w:id="1448" w:name="fld_AllocReportRefID" w:colFirst="1" w:colLast="1"/>
            <w:bookmarkEnd w:id="1447"/>
            <w:r w:rsidRPr="00512FC7">
              <w:t>795</w:t>
            </w:r>
          </w:p>
        </w:tc>
        <w:tc>
          <w:tcPr>
            <w:tcW w:w="2069" w:type="dxa"/>
            <w:shd w:val="clear" w:color="auto" w:fill="auto"/>
          </w:tcPr>
          <w:p w14:paraId="28FFF511" w14:textId="77777777" w:rsidR="00512FC7" w:rsidRPr="00512FC7" w:rsidRDefault="00512FC7" w:rsidP="00533FE7">
            <w:r w:rsidRPr="00512FC7">
              <w:t>AllocReportRefID</w:t>
            </w:r>
          </w:p>
        </w:tc>
        <w:tc>
          <w:tcPr>
            <w:tcW w:w="1083" w:type="dxa"/>
            <w:shd w:val="clear" w:color="auto" w:fill="auto"/>
          </w:tcPr>
          <w:p w14:paraId="7E69660A" w14:textId="77777777" w:rsidR="00512FC7" w:rsidRPr="00512FC7" w:rsidRDefault="00512FC7" w:rsidP="00533FE7">
            <w:r w:rsidRPr="00512FC7">
              <w:t>String</w:t>
            </w:r>
          </w:p>
        </w:tc>
        <w:tc>
          <w:tcPr>
            <w:tcW w:w="4677" w:type="dxa"/>
            <w:shd w:val="clear" w:color="auto" w:fill="auto"/>
          </w:tcPr>
          <w:p w14:paraId="2C7C77CF" w14:textId="77777777" w:rsidR="00512FC7" w:rsidRPr="00512FC7" w:rsidRDefault="00512FC7" w:rsidP="00533FE7">
            <w:pPr>
              <w:jc w:val="left"/>
            </w:pPr>
            <w:r w:rsidRPr="00512FC7">
              <w:t>Reference identifier to be used with AllocTransType (7) = Replace or Cancel</w:t>
            </w:r>
          </w:p>
        </w:tc>
        <w:tc>
          <w:tcPr>
            <w:tcW w:w="4411" w:type="dxa"/>
            <w:shd w:val="clear" w:color="auto" w:fill="auto"/>
          </w:tcPr>
          <w:p w14:paraId="3E0D0283" w14:textId="77777777" w:rsidR="00512FC7" w:rsidRPr="00512FC7" w:rsidRDefault="00512FC7" w:rsidP="00533FE7">
            <w:r w:rsidRPr="00512FC7">
              <w:t>RptRefID</w:t>
            </w:r>
          </w:p>
        </w:tc>
      </w:tr>
      <w:tr w:rsidR="00512FC7" w:rsidRPr="00512FC7" w14:paraId="4DDD772C" w14:textId="77777777" w:rsidTr="00533FE7">
        <w:tc>
          <w:tcPr>
            <w:tcW w:w="828" w:type="dxa"/>
            <w:shd w:val="clear" w:color="auto" w:fill="auto"/>
          </w:tcPr>
          <w:p w14:paraId="176F7F0F" w14:textId="77777777" w:rsidR="00512FC7" w:rsidRPr="00512FC7" w:rsidRDefault="00512FC7" w:rsidP="00533FE7">
            <w:bookmarkStart w:id="1449" w:name="fld_AllocCancReplaceReason" w:colFirst="1" w:colLast="1"/>
            <w:bookmarkEnd w:id="1448"/>
            <w:r w:rsidRPr="00512FC7">
              <w:t>796</w:t>
            </w:r>
          </w:p>
        </w:tc>
        <w:tc>
          <w:tcPr>
            <w:tcW w:w="2069" w:type="dxa"/>
            <w:shd w:val="clear" w:color="auto" w:fill="auto"/>
          </w:tcPr>
          <w:p w14:paraId="2B6A2E21" w14:textId="77777777" w:rsidR="00512FC7" w:rsidRPr="00512FC7" w:rsidRDefault="00512FC7" w:rsidP="00533FE7">
            <w:r w:rsidRPr="00512FC7">
              <w:t>AllocCancReplaceReason</w:t>
            </w:r>
          </w:p>
        </w:tc>
        <w:tc>
          <w:tcPr>
            <w:tcW w:w="1083" w:type="dxa"/>
            <w:shd w:val="clear" w:color="auto" w:fill="auto"/>
          </w:tcPr>
          <w:p w14:paraId="23786D00" w14:textId="77777777" w:rsidR="00512FC7" w:rsidRPr="00512FC7" w:rsidRDefault="00512FC7" w:rsidP="00533FE7">
            <w:r w:rsidRPr="00512FC7">
              <w:t>int</w:t>
            </w:r>
          </w:p>
        </w:tc>
        <w:tc>
          <w:tcPr>
            <w:tcW w:w="4677" w:type="dxa"/>
            <w:shd w:val="clear" w:color="auto" w:fill="auto"/>
          </w:tcPr>
          <w:p w14:paraId="5DFA57A3" w14:textId="77777777" w:rsidR="00512FC7" w:rsidRDefault="00512FC7" w:rsidP="00533FE7">
            <w:pPr>
              <w:jc w:val="left"/>
            </w:pPr>
            <w:r>
              <w:t>Reason for cancelling or replacing an Allocation Instruction or Allocation Report message</w:t>
            </w:r>
          </w:p>
          <w:p w14:paraId="680102B8" w14:textId="77777777" w:rsidR="00512FC7" w:rsidRDefault="00512FC7" w:rsidP="00533FE7">
            <w:pPr>
              <w:jc w:val="left"/>
            </w:pPr>
            <w:r>
              <w:t>Valid values:</w:t>
            </w:r>
            <w:r>
              <w:br/>
            </w:r>
            <w:r>
              <w:tab/>
              <w:t>1 - Original details incomplete/incorrect</w:t>
            </w:r>
            <w:r>
              <w:br/>
            </w:r>
            <w:r>
              <w:tab/>
              <w:t>2 - Change in underlying order details</w:t>
            </w:r>
            <w:r>
              <w:br/>
            </w:r>
            <w:r>
              <w:tab/>
              <w:t>99 - Other</w:t>
            </w:r>
          </w:p>
          <w:p w14:paraId="09D24C60" w14:textId="77777777" w:rsidR="00512FC7" w:rsidRDefault="00512FC7" w:rsidP="00533FE7">
            <w:pPr>
              <w:jc w:val="left"/>
            </w:pPr>
          </w:p>
          <w:p w14:paraId="63C8B831" w14:textId="77777777" w:rsidR="00512FC7" w:rsidRPr="00512FC7" w:rsidRDefault="00512FC7" w:rsidP="00533FE7">
            <w:pPr>
              <w:jc w:val="left"/>
            </w:pPr>
            <w:r>
              <w:t>or any value conforming to the data type Reserved100Plus</w:t>
            </w:r>
          </w:p>
        </w:tc>
        <w:tc>
          <w:tcPr>
            <w:tcW w:w="4411" w:type="dxa"/>
            <w:shd w:val="clear" w:color="auto" w:fill="auto"/>
          </w:tcPr>
          <w:p w14:paraId="264F2E48" w14:textId="77777777" w:rsidR="00512FC7" w:rsidRDefault="00512FC7" w:rsidP="00533FE7">
            <w:r w:rsidRPr="00512FC7">
              <w:t>CxlRplcRsn</w:t>
            </w:r>
          </w:p>
          <w:p w14:paraId="46AF4B02" w14:textId="77777777" w:rsidR="00512FC7" w:rsidRPr="00512FC7" w:rsidRDefault="00512FC7" w:rsidP="00533FE7">
            <w:r w:rsidRPr="00512FC7">
              <w:t>CxlRplcRsn in Allocation category messages</w:t>
            </w:r>
          </w:p>
        </w:tc>
      </w:tr>
      <w:tr w:rsidR="00512FC7" w:rsidRPr="00512FC7" w14:paraId="755927C6" w14:textId="77777777" w:rsidTr="00533FE7">
        <w:tc>
          <w:tcPr>
            <w:tcW w:w="828" w:type="dxa"/>
            <w:shd w:val="clear" w:color="auto" w:fill="auto"/>
          </w:tcPr>
          <w:p w14:paraId="4431BEF5" w14:textId="77777777" w:rsidR="00512FC7" w:rsidRPr="00512FC7" w:rsidRDefault="00512FC7" w:rsidP="00533FE7">
            <w:bookmarkStart w:id="1450" w:name="fld_CopyMsgIndicator" w:colFirst="1" w:colLast="1"/>
            <w:bookmarkEnd w:id="1449"/>
            <w:r w:rsidRPr="00512FC7">
              <w:t>797</w:t>
            </w:r>
          </w:p>
        </w:tc>
        <w:tc>
          <w:tcPr>
            <w:tcW w:w="2069" w:type="dxa"/>
            <w:shd w:val="clear" w:color="auto" w:fill="auto"/>
          </w:tcPr>
          <w:p w14:paraId="43778D07" w14:textId="77777777" w:rsidR="00512FC7" w:rsidRPr="00512FC7" w:rsidRDefault="00512FC7" w:rsidP="00533FE7">
            <w:r w:rsidRPr="00512FC7">
              <w:t>CopyMsgIndicator</w:t>
            </w:r>
          </w:p>
        </w:tc>
        <w:tc>
          <w:tcPr>
            <w:tcW w:w="1083" w:type="dxa"/>
            <w:shd w:val="clear" w:color="auto" w:fill="auto"/>
          </w:tcPr>
          <w:p w14:paraId="5C6A1F15" w14:textId="77777777" w:rsidR="00512FC7" w:rsidRPr="00512FC7" w:rsidRDefault="00512FC7" w:rsidP="00533FE7">
            <w:r w:rsidRPr="00512FC7">
              <w:t>Boolean</w:t>
            </w:r>
          </w:p>
        </w:tc>
        <w:tc>
          <w:tcPr>
            <w:tcW w:w="4677" w:type="dxa"/>
            <w:shd w:val="clear" w:color="auto" w:fill="auto"/>
          </w:tcPr>
          <w:p w14:paraId="6E3744CA" w14:textId="77777777" w:rsidR="00512FC7" w:rsidRPr="00512FC7" w:rsidRDefault="00512FC7" w:rsidP="00533FE7">
            <w:pPr>
              <w:jc w:val="left"/>
            </w:pPr>
            <w:r w:rsidRPr="00512FC7">
              <w:t>Indicates whether or not this message is a drop copy of another message.</w:t>
            </w:r>
          </w:p>
        </w:tc>
        <w:tc>
          <w:tcPr>
            <w:tcW w:w="4411" w:type="dxa"/>
            <w:shd w:val="clear" w:color="auto" w:fill="auto"/>
          </w:tcPr>
          <w:p w14:paraId="5956E341" w14:textId="77777777" w:rsidR="00512FC7" w:rsidRPr="00512FC7" w:rsidRDefault="00512FC7" w:rsidP="00533FE7">
            <w:r w:rsidRPr="00512FC7">
              <w:t>CopyMsgInd</w:t>
            </w:r>
          </w:p>
        </w:tc>
      </w:tr>
      <w:tr w:rsidR="00512FC7" w:rsidRPr="00512FC7" w14:paraId="650A302B" w14:textId="77777777" w:rsidTr="00533FE7">
        <w:tc>
          <w:tcPr>
            <w:tcW w:w="828" w:type="dxa"/>
            <w:shd w:val="clear" w:color="auto" w:fill="auto"/>
          </w:tcPr>
          <w:p w14:paraId="7857DE19" w14:textId="77777777" w:rsidR="00512FC7" w:rsidRPr="00512FC7" w:rsidRDefault="00512FC7" w:rsidP="00533FE7">
            <w:bookmarkStart w:id="1451" w:name="fld_AllocAccountType" w:colFirst="1" w:colLast="1"/>
            <w:bookmarkEnd w:id="1450"/>
            <w:r w:rsidRPr="00512FC7">
              <w:t>798</w:t>
            </w:r>
          </w:p>
        </w:tc>
        <w:tc>
          <w:tcPr>
            <w:tcW w:w="2069" w:type="dxa"/>
            <w:shd w:val="clear" w:color="auto" w:fill="auto"/>
          </w:tcPr>
          <w:p w14:paraId="5DF058FF" w14:textId="77777777" w:rsidR="00512FC7" w:rsidRPr="00512FC7" w:rsidRDefault="00512FC7" w:rsidP="00533FE7">
            <w:r w:rsidRPr="00512FC7">
              <w:t>AllocAccountType</w:t>
            </w:r>
          </w:p>
        </w:tc>
        <w:tc>
          <w:tcPr>
            <w:tcW w:w="1083" w:type="dxa"/>
            <w:shd w:val="clear" w:color="auto" w:fill="auto"/>
          </w:tcPr>
          <w:p w14:paraId="68930879" w14:textId="77777777" w:rsidR="00512FC7" w:rsidRPr="00512FC7" w:rsidRDefault="00512FC7" w:rsidP="00533FE7">
            <w:r w:rsidRPr="00512FC7">
              <w:t>int</w:t>
            </w:r>
          </w:p>
        </w:tc>
        <w:tc>
          <w:tcPr>
            <w:tcW w:w="4677" w:type="dxa"/>
            <w:shd w:val="clear" w:color="auto" w:fill="auto"/>
          </w:tcPr>
          <w:p w14:paraId="6BB901FD" w14:textId="77777777" w:rsidR="00512FC7" w:rsidRDefault="00512FC7" w:rsidP="00533FE7">
            <w:pPr>
              <w:jc w:val="left"/>
            </w:pPr>
            <w:r>
              <w:t>Type of account associated with a confirmation or other trade-level message</w:t>
            </w:r>
          </w:p>
          <w:p w14:paraId="338E46AA" w14:textId="77777777" w:rsidR="00512FC7" w:rsidRPr="00512FC7" w:rsidRDefault="00512FC7" w:rsidP="00533FE7">
            <w:pPr>
              <w:jc w:val="left"/>
            </w:pPr>
            <w:r>
              <w:t>Valid values:</w:t>
            </w:r>
            <w:r>
              <w:br/>
            </w:r>
            <w:r>
              <w:tab/>
              <w:t>1 - Account is carried pn customer side of books</w:t>
            </w:r>
            <w:r>
              <w:br/>
            </w:r>
            <w:r>
              <w:tab/>
              <w:t>2 - Account is carried on non-customer side of books</w:t>
            </w:r>
            <w:r>
              <w:br/>
            </w:r>
            <w:r>
              <w:tab/>
              <w:t>3 - House trader</w:t>
            </w:r>
            <w:r>
              <w:br/>
            </w:r>
            <w:r>
              <w:tab/>
              <w:t>4 - Floor trader</w:t>
            </w:r>
            <w:r>
              <w:br/>
            </w:r>
            <w:r>
              <w:tab/>
              <w:t>6 - Account is carried on non-customer side of books and is cross margined</w:t>
            </w:r>
            <w:r>
              <w:br/>
            </w:r>
            <w:r>
              <w:tab/>
              <w:t>7 - Account is house trader and is cross margined</w:t>
            </w:r>
            <w:r>
              <w:br/>
            </w:r>
            <w:r>
              <w:tab/>
              <w:t>8 - Joint back office account (JBO)</w:t>
            </w:r>
          </w:p>
        </w:tc>
        <w:tc>
          <w:tcPr>
            <w:tcW w:w="4411" w:type="dxa"/>
            <w:shd w:val="clear" w:color="auto" w:fill="auto"/>
          </w:tcPr>
          <w:p w14:paraId="7439B60E" w14:textId="77777777" w:rsidR="00512FC7" w:rsidRPr="00512FC7" w:rsidRDefault="00512FC7" w:rsidP="00533FE7">
            <w:r w:rsidRPr="00512FC7">
              <w:t>AcctTyp</w:t>
            </w:r>
          </w:p>
        </w:tc>
      </w:tr>
      <w:tr w:rsidR="00512FC7" w:rsidRPr="00512FC7" w14:paraId="49C3A9B0" w14:textId="77777777" w:rsidTr="00533FE7">
        <w:tc>
          <w:tcPr>
            <w:tcW w:w="828" w:type="dxa"/>
            <w:shd w:val="clear" w:color="auto" w:fill="auto"/>
          </w:tcPr>
          <w:p w14:paraId="52E6CFD7" w14:textId="77777777" w:rsidR="00512FC7" w:rsidRPr="00512FC7" w:rsidRDefault="00512FC7" w:rsidP="00533FE7">
            <w:bookmarkStart w:id="1452" w:name="fld_OrderAvgPx" w:colFirst="1" w:colLast="1"/>
            <w:bookmarkEnd w:id="1451"/>
            <w:r w:rsidRPr="00512FC7">
              <w:t>799</w:t>
            </w:r>
          </w:p>
        </w:tc>
        <w:tc>
          <w:tcPr>
            <w:tcW w:w="2069" w:type="dxa"/>
            <w:shd w:val="clear" w:color="auto" w:fill="auto"/>
          </w:tcPr>
          <w:p w14:paraId="7BC04C5C" w14:textId="77777777" w:rsidR="00512FC7" w:rsidRPr="00512FC7" w:rsidRDefault="00512FC7" w:rsidP="00533FE7">
            <w:r w:rsidRPr="00512FC7">
              <w:t>OrderAvgPx</w:t>
            </w:r>
          </w:p>
        </w:tc>
        <w:tc>
          <w:tcPr>
            <w:tcW w:w="1083" w:type="dxa"/>
            <w:shd w:val="clear" w:color="auto" w:fill="auto"/>
          </w:tcPr>
          <w:p w14:paraId="1B3E5CC9" w14:textId="77777777" w:rsidR="00512FC7" w:rsidRPr="00512FC7" w:rsidRDefault="00512FC7" w:rsidP="00533FE7">
            <w:r w:rsidRPr="00512FC7">
              <w:t>Price</w:t>
            </w:r>
          </w:p>
        </w:tc>
        <w:tc>
          <w:tcPr>
            <w:tcW w:w="4677" w:type="dxa"/>
            <w:shd w:val="clear" w:color="auto" w:fill="auto"/>
          </w:tcPr>
          <w:p w14:paraId="427A4C22" w14:textId="77777777" w:rsidR="00512FC7" w:rsidRPr="00512FC7" w:rsidRDefault="00512FC7" w:rsidP="00533FE7">
            <w:pPr>
              <w:jc w:val="left"/>
            </w:pPr>
            <w:r w:rsidRPr="00512FC7">
              <w:t>Average price for a specific order</w:t>
            </w:r>
          </w:p>
        </w:tc>
        <w:tc>
          <w:tcPr>
            <w:tcW w:w="4411" w:type="dxa"/>
            <w:shd w:val="clear" w:color="auto" w:fill="auto"/>
          </w:tcPr>
          <w:p w14:paraId="68C78845" w14:textId="77777777" w:rsidR="00512FC7" w:rsidRPr="00512FC7" w:rsidRDefault="00512FC7" w:rsidP="00533FE7">
            <w:r w:rsidRPr="00512FC7">
              <w:t>AvgPx</w:t>
            </w:r>
          </w:p>
        </w:tc>
      </w:tr>
      <w:tr w:rsidR="00512FC7" w:rsidRPr="00512FC7" w14:paraId="5225E9B4" w14:textId="77777777" w:rsidTr="00533FE7">
        <w:tc>
          <w:tcPr>
            <w:tcW w:w="828" w:type="dxa"/>
            <w:shd w:val="clear" w:color="auto" w:fill="auto"/>
          </w:tcPr>
          <w:p w14:paraId="7251B0FB" w14:textId="77777777" w:rsidR="00512FC7" w:rsidRPr="00512FC7" w:rsidRDefault="00512FC7" w:rsidP="00533FE7">
            <w:bookmarkStart w:id="1453" w:name="fld_OrderBookingQty" w:colFirst="1" w:colLast="1"/>
            <w:bookmarkEnd w:id="1452"/>
            <w:r w:rsidRPr="00512FC7">
              <w:t>800</w:t>
            </w:r>
          </w:p>
        </w:tc>
        <w:tc>
          <w:tcPr>
            <w:tcW w:w="2069" w:type="dxa"/>
            <w:shd w:val="clear" w:color="auto" w:fill="auto"/>
          </w:tcPr>
          <w:p w14:paraId="42FF8A8A" w14:textId="77777777" w:rsidR="00512FC7" w:rsidRPr="00512FC7" w:rsidRDefault="00512FC7" w:rsidP="00533FE7">
            <w:r w:rsidRPr="00512FC7">
              <w:t>OrderBookingQty</w:t>
            </w:r>
          </w:p>
        </w:tc>
        <w:tc>
          <w:tcPr>
            <w:tcW w:w="1083" w:type="dxa"/>
            <w:shd w:val="clear" w:color="auto" w:fill="auto"/>
          </w:tcPr>
          <w:p w14:paraId="6072A5A0" w14:textId="77777777" w:rsidR="00512FC7" w:rsidRPr="00512FC7" w:rsidRDefault="00512FC7" w:rsidP="00533FE7">
            <w:r w:rsidRPr="00512FC7">
              <w:t>Qty</w:t>
            </w:r>
          </w:p>
        </w:tc>
        <w:tc>
          <w:tcPr>
            <w:tcW w:w="4677" w:type="dxa"/>
            <w:shd w:val="clear" w:color="auto" w:fill="auto"/>
          </w:tcPr>
          <w:p w14:paraId="2948CEA2" w14:textId="77777777" w:rsidR="00512FC7" w:rsidRPr="00512FC7" w:rsidRDefault="00512FC7" w:rsidP="00533FE7">
            <w:pPr>
              <w:jc w:val="left"/>
            </w:pPr>
            <w:r w:rsidRPr="00512FC7">
              <w:t>Quantity of the order that is being booked out as part of an Allocation Instruction or Allocation Report message</w:t>
            </w:r>
          </w:p>
        </w:tc>
        <w:tc>
          <w:tcPr>
            <w:tcW w:w="4411" w:type="dxa"/>
            <w:shd w:val="clear" w:color="auto" w:fill="auto"/>
          </w:tcPr>
          <w:p w14:paraId="692BD8B8" w14:textId="77777777" w:rsidR="00512FC7" w:rsidRPr="00512FC7" w:rsidRDefault="00512FC7" w:rsidP="00533FE7">
            <w:r w:rsidRPr="00512FC7">
              <w:t>BkngQty</w:t>
            </w:r>
          </w:p>
        </w:tc>
      </w:tr>
      <w:tr w:rsidR="00512FC7" w:rsidRPr="00512FC7" w14:paraId="74ADD7AF" w14:textId="77777777" w:rsidTr="00533FE7">
        <w:tc>
          <w:tcPr>
            <w:tcW w:w="828" w:type="dxa"/>
            <w:shd w:val="clear" w:color="auto" w:fill="auto"/>
          </w:tcPr>
          <w:p w14:paraId="13837696" w14:textId="77777777" w:rsidR="00512FC7" w:rsidRPr="00512FC7" w:rsidRDefault="00512FC7" w:rsidP="00533FE7">
            <w:bookmarkStart w:id="1454" w:name="fld_NoSettlPartySubIDs" w:colFirst="1" w:colLast="1"/>
            <w:bookmarkEnd w:id="1453"/>
            <w:r w:rsidRPr="00512FC7">
              <w:t>801</w:t>
            </w:r>
          </w:p>
        </w:tc>
        <w:tc>
          <w:tcPr>
            <w:tcW w:w="2069" w:type="dxa"/>
            <w:shd w:val="clear" w:color="auto" w:fill="auto"/>
          </w:tcPr>
          <w:p w14:paraId="356903F4" w14:textId="77777777" w:rsidR="00512FC7" w:rsidRPr="00512FC7" w:rsidRDefault="00512FC7" w:rsidP="00533FE7">
            <w:r w:rsidRPr="00512FC7">
              <w:t>NoSettlPartySubIDs</w:t>
            </w:r>
          </w:p>
        </w:tc>
        <w:tc>
          <w:tcPr>
            <w:tcW w:w="1083" w:type="dxa"/>
            <w:shd w:val="clear" w:color="auto" w:fill="auto"/>
          </w:tcPr>
          <w:p w14:paraId="18C9689B" w14:textId="77777777" w:rsidR="00512FC7" w:rsidRPr="00512FC7" w:rsidRDefault="00512FC7" w:rsidP="00533FE7">
            <w:r w:rsidRPr="00512FC7">
              <w:t>NumInGroup</w:t>
            </w:r>
          </w:p>
        </w:tc>
        <w:tc>
          <w:tcPr>
            <w:tcW w:w="4677" w:type="dxa"/>
            <w:shd w:val="clear" w:color="auto" w:fill="auto"/>
          </w:tcPr>
          <w:p w14:paraId="01BEC84C" w14:textId="77777777" w:rsidR="00512FC7" w:rsidRPr="00512FC7" w:rsidRDefault="00512FC7" w:rsidP="00533FE7">
            <w:pPr>
              <w:jc w:val="left"/>
            </w:pPr>
            <w:r w:rsidRPr="00512FC7">
              <w:t>Number of SettlPartySubID (785) and SettlPartySubIDType (786) entries</w:t>
            </w:r>
          </w:p>
        </w:tc>
        <w:tc>
          <w:tcPr>
            <w:tcW w:w="4411" w:type="dxa"/>
            <w:shd w:val="clear" w:color="auto" w:fill="auto"/>
          </w:tcPr>
          <w:p w14:paraId="0F16B1C0" w14:textId="77777777" w:rsidR="00512FC7" w:rsidRPr="00512FC7" w:rsidRDefault="00512FC7" w:rsidP="00533FE7"/>
        </w:tc>
      </w:tr>
      <w:tr w:rsidR="00512FC7" w:rsidRPr="00512FC7" w14:paraId="5BC352E9" w14:textId="77777777" w:rsidTr="00533FE7">
        <w:tc>
          <w:tcPr>
            <w:tcW w:w="828" w:type="dxa"/>
            <w:shd w:val="clear" w:color="auto" w:fill="auto"/>
          </w:tcPr>
          <w:p w14:paraId="4C38499D" w14:textId="77777777" w:rsidR="00512FC7" w:rsidRPr="00512FC7" w:rsidRDefault="00512FC7" w:rsidP="00533FE7">
            <w:bookmarkStart w:id="1455" w:name="fld_NoPartySubIDs" w:colFirst="1" w:colLast="1"/>
            <w:bookmarkEnd w:id="1454"/>
            <w:r w:rsidRPr="00512FC7">
              <w:t>802</w:t>
            </w:r>
          </w:p>
        </w:tc>
        <w:tc>
          <w:tcPr>
            <w:tcW w:w="2069" w:type="dxa"/>
            <w:shd w:val="clear" w:color="auto" w:fill="auto"/>
          </w:tcPr>
          <w:p w14:paraId="266CDB63" w14:textId="77777777" w:rsidR="00512FC7" w:rsidRPr="00512FC7" w:rsidRDefault="00512FC7" w:rsidP="00533FE7">
            <w:r w:rsidRPr="00512FC7">
              <w:t>NoPartySubIDs</w:t>
            </w:r>
          </w:p>
        </w:tc>
        <w:tc>
          <w:tcPr>
            <w:tcW w:w="1083" w:type="dxa"/>
            <w:shd w:val="clear" w:color="auto" w:fill="auto"/>
          </w:tcPr>
          <w:p w14:paraId="39292627" w14:textId="77777777" w:rsidR="00512FC7" w:rsidRPr="00512FC7" w:rsidRDefault="00512FC7" w:rsidP="00533FE7">
            <w:r w:rsidRPr="00512FC7">
              <w:t>NumInGroup</w:t>
            </w:r>
          </w:p>
        </w:tc>
        <w:tc>
          <w:tcPr>
            <w:tcW w:w="4677" w:type="dxa"/>
            <w:shd w:val="clear" w:color="auto" w:fill="auto"/>
          </w:tcPr>
          <w:p w14:paraId="7AA9810D" w14:textId="77777777" w:rsidR="00512FC7" w:rsidRPr="00512FC7" w:rsidRDefault="00512FC7" w:rsidP="00533FE7">
            <w:pPr>
              <w:jc w:val="left"/>
            </w:pPr>
            <w:r w:rsidRPr="00512FC7">
              <w:t>Number of PartySubID (523)and PartySubIDType (803) entries</w:t>
            </w:r>
          </w:p>
        </w:tc>
        <w:tc>
          <w:tcPr>
            <w:tcW w:w="4411" w:type="dxa"/>
            <w:shd w:val="clear" w:color="auto" w:fill="auto"/>
          </w:tcPr>
          <w:p w14:paraId="53C8DC96" w14:textId="77777777" w:rsidR="00512FC7" w:rsidRPr="00512FC7" w:rsidRDefault="00512FC7" w:rsidP="00533FE7"/>
        </w:tc>
      </w:tr>
      <w:tr w:rsidR="00512FC7" w:rsidRPr="00512FC7" w14:paraId="13110C3D" w14:textId="77777777" w:rsidTr="00533FE7">
        <w:tc>
          <w:tcPr>
            <w:tcW w:w="828" w:type="dxa"/>
            <w:shd w:val="clear" w:color="auto" w:fill="auto"/>
          </w:tcPr>
          <w:p w14:paraId="6F50AE7A" w14:textId="77777777" w:rsidR="00512FC7" w:rsidRPr="00512FC7" w:rsidRDefault="00512FC7" w:rsidP="00533FE7">
            <w:bookmarkStart w:id="1456" w:name="fld_PartySubIDType" w:colFirst="1" w:colLast="1"/>
            <w:bookmarkEnd w:id="1455"/>
            <w:r w:rsidRPr="00512FC7">
              <w:t>803</w:t>
            </w:r>
          </w:p>
        </w:tc>
        <w:tc>
          <w:tcPr>
            <w:tcW w:w="2069" w:type="dxa"/>
            <w:shd w:val="clear" w:color="auto" w:fill="auto"/>
          </w:tcPr>
          <w:p w14:paraId="05426580" w14:textId="77777777" w:rsidR="00512FC7" w:rsidRPr="00512FC7" w:rsidRDefault="00512FC7" w:rsidP="00533FE7">
            <w:r w:rsidRPr="00512FC7">
              <w:t>PartySubIDType</w:t>
            </w:r>
          </w:p>
        </w:tc>
        <w:tc>
          <w:tcPr>
            <w:tcW w:w="1083" w:type="dxa"/>
            <w:shd w:val="clear" w:color="auto" w:fill="auto"/>
          </w:tcPr>
          <w:p w14:paraId="5F3C979F" w14:textId="77777777" w:rsidR="00512FC7" w:rsidRPr="00512FC7" w:rsidRDefault="00512FC7" w:rsidP="00533FE7">
            <w:r w:rsidRPr="00512FC7">
              <w:t>int</w:t>
            </w:r>
          </w:p>
        </w:tc>
        <w:tc>
          <w:tcPr>
            <w:tcW w:w="4677" w:type="dxa"/>
            <w:shd w:val="clear" w:color="auto" w:fill="auto"/>
          </w:tcPr>
          <w:p w14:paraId="32918A7A" w14:textId="77777777" w:rsidR="00512FC7" w:rsidRDefault="00512FC7" w:rsidP="00533FE7">
            <w:pPr>
              <w:jc w:val="left"/>
            </w:pPr>
            <w:r>
              <w:t>Type of PartySubID (523) value</w:t>
            </w:r>
            <w:r>
              <w:br/>
              <w:t>4000+ = Reserved and available for bi-laterally agreed upon user defined values</w:t>
            </w:r>
          </w:p>
          <w:p w14:paraId="147A2A63" w14:textId="77777777" w:rsid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p w14:paraId="2DB8D70E" w14:textId="77777777" w:rsidR="00512FC7" w:rsidRDefault="00512FC7" w:rsidP="00533FE7">
            <w:pPr>
              <w:jc w:val="left"/>
            </w:pPr>
          </w:p>
          <w:p w14:paraId="271F0BAE" w14:textId="77777777" w:rsidR="00512FC7" w:rsidRPr="00512FC7" w:rsidRDefault="00512FC7" w:rsidP="00533FE7">
            <w:pPr>
              <w:jc w:val="left"/>
            </w:pPr>
            <w:r>
              <w:t>or any value conforming to the data type Reserved4000Plus</w:t>
            </w:r>
          </w:p>
        </w:tc>
        <w:tc>
          <w:tcPr>
            <w:tcW w:w="4411" w:type="dxa"/>
            <w:shd w:val="clear" w:color="auto" w:fill="auto"/>
          </w:tcPr>
          <w:p w14:paraId="6D0FD2A6" w14:textId="77777777" w:rsidR="00512FC7" w:rsidRPr="00512FC7" w:rsidRDefault="00512FC7" w:rsidP="00533FE7">
            <w:r w:rsidRPr="00512FC7">
              <w:t>Typ</w:t>
            </w:r>
          </w:p>
        </w:tc>
      </w:tr>
      <w:tr w:rsidR="00512FC7" w:rsidRPr="00512FC7" w14:paraId="343AD373" w14:textId="77777777" w:rsidTr="00533FE7">
        <w:tc>
          <w:tcPr>
            <w:tcW w:w="828" w:type="dxa"/>
            <w:shd w:val="clear" w:color="auto" w:fill="auto"/>
          </w:tcPr>
          <w:p w14:paraId="100F4339" w14:textId="77777777" w:rsidR="00512FC7" w:rsidRPr="00512FC7" w:rsidRDefault="00512FC7" w:rsidP="00533FE7">
            <w:bookmarkStart w:id="1457" w:name="fld_NoNestedPartySubIDs" w:colFirst="1" w:colLast="1"/>
            <w:bookmarkEnd w:id="1456"/>
            <w:r w:rsidRPr="00512FC7">
              <w:t>804</w:t>
            </w:r>
          </w:p>
        </w:tc>
        <w:tc>
          <w:tcPr>
            <w:tcW w:w="2069" w:type="dxa"/>
            <w:shd w:val="clear" w:color="auto" w:fill="auto"/>
          </w:tcPr>
          <w:p w14:paraId="3492AAFD" w14:textId="77777777" w:rsidR="00512FC7" w:rsidRPr="00512FC7" w:rsidRDefault="00512FC7" w:rsidP="00533FE7">
            <w:r w:rsidRPr="00512FC7">
              <w:t>NoNestedPartySubIDs</w:t>
            </w:r>
          </w:p>
        </w:tc>
        <w:tc>
          <w:tcPr>
            <w:tcW w:w="1083" w:type="dxa"/>
            <w:shd w:val="clear" w:color="auto" w:fill="auto"/>
          </w:tcPr>
          <w:p w14:paraId="79B6781C" w14:textId="77777777" w:rsidR="00512FC7" w:rsidRPr="00512FC7" w:rsidRDefault="00512FC7" w:rsidP="00533FE7">
            <w:r w:rsidRPr="00512FC7">
              <w:t>NumInGroup</w:t>
            </w:r>
          </w:p>
        </w:tc>
        <w:tc>
          <w:tcPr>
            <w:tcW w:w="4677" w:type="dxa"/>
            <w:shd w:val="clear" w:color="auto" w:fill="auto"/>
          </w:tcPr>
          <w:p w14:paraId="682ABFF5" w14:textId="77777777" w:rsidR="00512FC7" w:rsidRPr="00512FC7" w:rsidRDefault="00512FC7" w:rsidP="00533FE7">
            <w:pPr>
              <w:jc w:val="left"/>
            </w:pPr>
            <w:r w:rsidRPr="00512FC7">
              <w:t>Number of NestedPartySubID (545) and NestedPartySubIDType (805) entries</w:t>
            </w:r>
          </w:p>
        </w:tc>
        <w:tc>
          <w:tcPr>
            <w:tcW w:w="4411" w:type="dxa"/>
            <w:shd w:val="clear" w:color="auto" w:fill="auto"/>
          </w:tcPr>
          <w:p w14:paraId="4B130886" w14:textId="77777777" w:rsidR="00512FC7" w:rsidRPr="00512FC7" w:rsidRDefault="00512FC7" w:rsidP="00533FE7"/>
        </w:tc>
      </w:tr>
      <w:tr w:rsidR="00512FC7" w:rsidRPr="00512FC7" w14:paraId="54F6FF57" w14:textId="77777777" w:rsidTr="00533FE7">
        <w:tc>
          <w:tcPr>
            <w:tcW w:w="828" w:type="dxa"/>
            <w:shd w:val="clear" w:color="auto" w:fill="auto"/>
          </w:tcPr>
          <w:p w14:paraId="4FCEA34A" w14:textId="77777777" w:rsidR="00512FC7" w:rsidRPr="00512FC7" w:rsidRDefault="00512FC7" w:rsidP="00533FE7">
            <w:bookmarkStart w:id="1458" w:name="fld_NestedPartySubIDType" w:colFirst="1" w:colLast="1"/>
            <w:bookmarkEnd w:id="1457"/>
            <w:r w:rsidRPr="00512FC7">
              <w:t>805</w:t>
            </w:r>
          </w:p>
        </w:tc>
        <w:tc>
          <w:tcPr>
            <w:tcW w:w="2069" w:type="dxa"/>
            <w:shd w:val="clear" w:color="auto" w:fill="auto"/>
          </w:tcPr>
          <w:p w14:paraId="455B36C8" w14:textId="77777777" w:rsidR="00512FC7" w:rsidRPr="00512FC7" w:rsidRDefault="00512FC7" w:rsidP="00533FE7">
            <w:r w:rsidRPr="00512FC7">
              <w:t>NestedPartySubIDType</w:t>
            </w:r>
          </w:p>
        </w:tc>
        <w:tc>
          <w:tcPr>
            <w:tcW w:w="1083" w:type="dxa"/>
            <w:shd w:val="clear" w:color="auto" w:fill="auto"/>
          </w:tcPr>
          <w:p w14:paraId="57517BE2" w14:textId="77777777" w:rsidR="00512FC7" w:rsidRPr="00512FC7" w:rsidRDefault="00512FC7" w:rsidP="00533FE7">
            <w:r w:rsidRPr="00512FC7">
              <w:t>int</w:t>
            </w:r>
          </w:p>
        </w:tc>
        <w:tc>
          <w:tcPr>
            <w:tcW w:w="4677" w:type="dxa"/>
            <w:shd w:val="clear" w:color="auto" w:fill="auto"/>
          </w:tcPr>
          <w:p w14:paraId="6C0A7626" w14:textId="77777777" w:rsidR="00512FC7" w:rsidRDefault="00512FC7" w:rsidP="00533FE7">
            <w:pPr>
              <w:jc w:val="left"/>
            </w:pPr>
            <w:r>
              <w:t>Type of NestedPartySubID (545) value.</w:t>
            </w:r>
            <w:r>
              <w:br/>
              <w:t>Same values as PartySubIDType (803)</w:t>
            </w:r>
          </w:p>
          <w:p w14:paraId="686382F8"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4CA444FA" w14:textId="77777777" w:rsidR="00512FC7" w:rsidRPr="00512FC7" w:rsidRDefault="00512FC7" w:rsidP="00533FE7">
            <w:r w:rsidRPr="00512FC7">
              <w:t>Typ</w:t>
            </w:r>
          </w:p>
        </w:tc>
      </w:tr>
      <w:tr w:rsidR="00512FC7" w:rsidRPr="00512FC7" w14:paraId="20C781C9" w14:textId="77777777" w:rsidTr="00533FE7">
        <w:tc>
          <w:tcPr>
            <w:tcW w:w="828" w:type="dxa"/>
            <w:shd w:val="clear" w:color="auto" w:fill="auto"/>
          </w:tcPr>
          <w:p w14:paraId="22AE8240" w14:textId="77777777" w:rsidR="00512FC7" w:rsidRPr="00512FC7" w:rsidRDefault="00512FC7" w:rsidP="00533FE7">
            <w:bookmarkStart w:id="1459" w:name="fld_NoNested2PartySubIDs" w:colFirst="1" w:colLast="1"/>
            <w:bookmarkEnd w:id="1458"/>
            <w:r w:rsidRPr="00512FC7">
              <w:t>806</w:t>
            </w:r>
          </w:p>
        </w:tc>
        <w:tc>
          <w:tcPr>
            <w:tcW w:w="2069" w:type="dxa"/>
            <w:shd w:val="clear" w:color="auto" w:fill="auto"/>
          </w:tcPr>
          <w:p w14:paraId="1BC79C55" w14:textId="77777777" w:rsidR="00512FC7" w:rsidRPr="00512FC7" w:rsidRDefault="00512FC7" w:rsidP="00533FE7">
            <w:r w:rsidRPr="00512FC7">
              <w:t>NoNested2PartySubIDs</w:t>
            </w:r>
          </w:p>
        </w:tc>
        <w:tc>
          <w:tcPr>
            <w:tcW w:w="1083" w:type="dxa"/>
            <w:shd w:val="clear" w:color="auto" w:fill="auto"/>
          </w:tcPr>
          <w:p w14:paraId="53C51C81" w14:textId="77777777" w:rsidR="00512FC7" w:rsidRPr="00512FC7" w:rsidRDefault="00512FC7" w:rsidP="00533FE7">
            <w:r w:rsidRPr="00512FC7">
              <w:t>NumInGroup</w:t>
            </w:r>
          </w:p>
        </w:tc>
        <w:tc>
          <w:tcPr>
            <w:tcW w:w="4677" w:type="dxa"/>
            <w:shd w:val="clear" w:color="auto" w:fill="auto"/>
          </w:tcPr>
          <w:p w14:paraId="4BE36079" w14:textId="77777777" w:rsidR="00512FC7" w:rsidRPr="00512FC7" w:rsidRDefault="00512FC7" w:rsidP="00533FE7">
            <w:pPr>
              <w:jc w:val="left"/>
            </w:pPr>
            <w:r w:rsidRPr="00512FC7">
              <w:t>Number of Nested2PartySubID (760) and Nested2PartySubIDType (807) entries. Second instance of &lt;NestedParties&gt;.</w:t>
            </w:r>
          </w:p>
        </w:tc>
        <w:tc>
          <w:tcPr>
            <w:tcW w:w="4411" w:type="dxa"/>
            <w:shd w:val="clear" w:color="auto" w:fill="auto"/>
          </w:tcPr>
          <w:p w14:paraId="6CF8D31A" w14:textId="77777777" w:rsidR="00512FC7" w:rsidRPr="00512FC7" w:rsidRDefault="00512FC7" w:rsidP="00533FE7"/>
        </w:tc>
      </w:tr>
      <w:tr w:rsidR="00512FC7" w:rsidRPr="00512FC7" w14:paraId="79FE7F7B" w14:textId="77777777" w:rsidTr="00533FE7">
        <w:tc>
          <w:tcPr>
            <w:tcW w:w="828" w:type="dxa"/>
            <w:shd w:val="clear" w:color="auto" w:fill="auto"/>
          </w:tcPr>
          <w:p w14:paraId="20CAC0E2" w14:textId="77777777" w:rsidR="00512FC7" w:rsidRPr="00512FC7" w:rsidRDefault="00512FC7" w:rsidP="00533FE7">
            <w:bookmarkStart w:id="1460" w:name="fld_Nested2PartySubIDType" w:colFirst="1" w:colLast="1"/>
            <w:bookmarkEnd w:id="1459"/>
            <w:r w:rsidRPr="00512FC7">
              <w:t>807</w:t>
            </w:r>
          </w:p>
        </w:tc>
        <w:tc>
          <w:tcPr>
            <w:tcW w:w="2069" w:type="dxa"/>
            <w:shd w:val="clear" w:color="auto" w:fill="auto"/>
          </w:tcPr>
          <w:p w14:paraId="1D564ECF" w14:textId="77777777" w:rsidR="00512FC7" w:rsidRPr="00512FC7" w:rsidRDefault="00512FC7" w:rsidP="00533FE7">
            <w:r w:rsidRPr="00512FC7">
              <w:t>Nested2PartySubIDType</w:t>
            </w:r>
          </w:p>
        </w:tc>
        <w:tc>
          <w:tcPr>
            <w:tcW w:w="1083" w:type="dxa"/>
            <w:shd w:val="clear" w:color="auto" w:fill="auto"/>
          </w:tcPr>
          <w:p w14:paraId="131A113A" w14:textId="77777777" w:rsidR="00512FC7" w:rsidRPr="00512FC7" w:rsidRDefault="00512FC7" w:rsidP="00533FE7">
            <w:r w:rsidRPr="00512FC7">
              <w:t>int</w:t>
            </w:r>
          </w:p>
        </w:tc>
        <w:tc>
          <w:tcPr>
            <w:tcW w:w="4677" w:type="dxa"/>
            <w:shd w:val="clear" w:color="auto" w:fill="auto"/>
          </w:tcPr>
          <w:p w14:paraId="6A13901F" w14:textId="77777777" w:rsidR="00512FC7" w:rsidRDefault="00512FC7" w:rsidP="00533FE7">
            <w:pPr>
              <w:jc w:val="left"/>
            </w:pPr>
            <w:r>
              <w:t>Type of Nested2PartySubID (760) value. Second instance of &lt;NestedParties&gt;.</w:t>
            </w:r>
            <w:r>
              <w:br/>
              <w:t>Same values as PartySubIDType (803)</w:t>
            </w:r>
          </w:p>
          <w:p w14:paraId="0B8CDBFE"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35E053E0" w14:textId="77777777" w:rsidR="00512FC7" w:rsidRPr="00512FC7" w:rsidRDefault="00512FC7" w:rsidP="00533FE7">
            <w:r w:rsidRPr="00512FC7">
              <w:t>Typ</w:t>
            </w:r>
          </w:p>
        </w:tc>
      </w:tr>
      <w:tr w:rsidR="00512FC7" w:rsidRPr="00512FC7" w14:paraId="293607C3" w14:textId="77777777" w:rsidTr="00533FE7">
        <w:tc>
          <w:tcPr>
            <w:tcW w:w="828" w:type="dxa"/>
            <w:shd w:val="clear" w:color="auto" w:fill="auto"/>
          </w:tcPr>
          <w:p w14:paraId="336D79FC" w14:textId="77777777" w:rsidR="00512FC7" w:rsidRPr="00512FC7" w:rsidRDefault="00512FC7" w:rsidP="00533FE7">
            <w:bookmarkStart w:id="1461" w:name="fld_AllocIntermedReqType" w:colFirst="1" w:colLast="1"/>
            <w:bookmarkEnd w:id="1460"/>
            <w:r w:rsidRPr="00512FC7">
              <w:t>808</w:t>
            </w:r>
          </w:p>
        </w:tc>
        <w:tc>
          <w:tcPr>
            <w:tcW w:w="2069" w:type="dxa"/>
            <w:shd w:val="clear" w:color="auto" w:fill="auto"/>
          </w:tcPr>
          <w:p w14:paraId="09ED8C65" w14:textId="77777777" w:rsidR="00512FC7" w:rsidRPr="00512FC7" w:rsidRDefault="00512FC7" w:rsidP="00533FE7">
            <w:r w:rsidRPr="00512FC7">
              <w:t>AllocIntermedReqType</w:t>
            </w:r>
          </w:p>
        </w:tc>
        <w:tc>
          <w:tcPr>
            <w:tcW w:w="1083" w:type="dxa"/>
            <w:shd w:val="clear" w:color="auto" w:fill="auto"/>
          </w:tcPr>
          <w:p w14:paraId="792FBBFB" w14:textId="77777777" w:rsidR="00512FC7" w:rsidRPr="00512FC7" w:rsidRDefault="00512FC7" w:rsidP="00533FE7">
            <w:r w:rsidRPr="00512FC7">
              <w:t>int</w:t>
            </w:r>
          </w:p>
        </w:tc>
        <w:tc>
          <w:tcPr>
            <w:tcW w:w="4677" w:type="dxa"/>
            <w:shd w:val="clear" w:color="auto" w:fill="auto"/>
          </w:tcPr>
          <w:p w14:paraId="374B7C5A" w14:textId="77777777" w:rsidR="00512FC7" w:rsidRDefault="00512FC7" w:rsidP="00533FE7">
            <w:pPr>
              <w:jc w:val="left"/>
            </w:pPr>
            <w:r>
              <w:t>Response to allocation to be communicated to a counterparty through an intermediary, i.e. clearing house. Used in conjunction with AllocType = "Request to Intermediary" and AllocReportType = "Request to Intermediary"</w:t>
            </w:r>
          </w:p>
          <w:p w14:paraId="65EE5F63" w14:textId="77777777" w:rsidR="00512FC7" w:rsidRPr="00512FC7" w:rsidRDefault="00512FC7" w:rsidP="00533FE7">
            <w:pPr>
              <w:jc w:val="left"/>
            </w:pPr>
            <w:r>
              <w:t>Valid values:</w:t>
            </w:r>
            <w:r>
              <w:br/>
            </w:r>
            <w:r>
              <w:tab/>
              <w:t>1 - Pending Accept</w:t>
            </w:r>
            <w:r>
              <w:br/>
            </w:r>
            <w:r>
              <w:tab/>
              <w:t>2 - Pending Release</w:t>
            </w:r>
            <w:r>
              <w:br/>
            </w:r>
            <w:r>
              <w:tab/>
              <w:t>3 - Pending Reversal</w:t>
            </w:r>
            <w:r>
              <w:br/>
            </w:r>
            <w:r>
              <w:tab/>
              <w:t>4 - Accept</w:t>
            </w:r>
            <w:r>
              <w:br/>
            </w:r>
            <w:r>
              <w:tab/>
              <w:t>5 - Block Level Reject</w:t>
            </w:r>
            <w:r>
              <w:br/>
            </w:r>
            <w:r>
              <w:tab/>
              <w:t>6 - Account Level Reject</w:t>
            </w:r>
          </w:p>
        </w:tc>
        <w:tc>
          <w:tcPr>
            <w:tcW w:w="4411" w:type="dxa"/>
            <w:shd w:val="clear" w:color="auto" w:fill="auto"/>
          </w:tcPr>
          <w:p w14:paraId="04CE38E1" w14:textId="77777777" w:rsidR="00512FC7" w:rsidRDefault="00512FC7" w:rsidP="00533FE7">
            <w:r w:rsidRPr="00512FC7">
              <w:t>IntermedReqTyp</w:t>
            </w:r>
          </w:p>
          <w:p w14:paraId="7668B008" w14:textId="77777777" w:rsidR="00512FC7" w:rsidRPr="00512FC7" w:rsidRDefault="00512FC7" w:rsidP="00533FE7">
            <w:r w:rsidRPr="00512FC7">
              <w:t>ImReqTyp in Allocation category messages</w:t>
            </w:r>
          </w:p>
        </w:tc>
      </w:tr>
      <w:tr w:rsidR="00512FC7" w:rsidRPr="00512FC7" w14:paraId="5065C36A" w14:textId="77777777" w:rsidTr="00533FE7">
        <w:tc>
          <w:tcPr>
            <w:tcW w:w="828" w:type="dxa"/>
            <w:shd w:val="clear" w:color="auto" w:fill="auto"/>
          </w:tcPr>
          <w:p w14:paraId="18D48A33" w14:textId="77777777" w:rsidR="00512FC7" w:rsidRPr="00512FC7" w:rsidRDefault="00512FC7" w:rsidP="00533FE7">
            <w:bookmarkStart w:id="1462" w:name="fld_NoUsernames" w:colFirst="1" w:colLast="1"/>
            <w:bookmarkEnd w:id="1461"/>
            <w:r w:rsidRPr="00512FC7">
              <w:t>809</w:t>
            </w:r>
          </w:p>
        </w:tc>
        <w:tc>
          <w:tcPr>
            <w:tcW w:w="2069" w:type="dxa"/>
            <w:shd w:val="clear" w:color="auto" w:fill="auto"/>
          </w:tcPr>
          <w:p w14:paraId="2CC68F82" w14:textId="77777777" w:rsidR="00512FC7" w:rsidRPr="00512FC7" w:rsidRDefault="00512FC7" w:rsidP="00533FE7">
            <w:r w:rsidRPr="00512FC7">
              <w:t>NoUsernames</w:t>
            </w:r>
          </w:p>
        </w:tc>
        <w:tc>
          <w:tcPr>
            <w:tcW w:w="1083" w:type="dxa"/>
            <w:shd w:val="clear" w:color="auto" w:fill="auto"/>
          </w:tcPr>
          <w:p w14:paraId="587C44EB" w14:textId="77777777" w:rsidR="00512FC7" w:rsidRPr="00512FC7" w:rsidRDefault="00512FC7" w:rsidP="00533FE7">
            <w:r w:rsidRPr="00512FC7">
              <w:t>NumInGroup</w:t>
            </w:r>
          </w:p>
        </w:tc>
        <w:tc>
          <w:tcPr>
            <w:tcW w:w="4677" w:type="dxa"/>
            <w:shd w:val="clear" w:color="auto" w:fill="auto"/>
          </w:tcPr>
          <w:p w14:paraId="326CCB48" w14:textId="77777777" w:rsidR="00512FC7" w:rsidRPr="00512FC7" w:rsidRDefault="00512FC7" w:rsidP="00533FE7">
            <w:pPr>
              <w:jc w:val="left"/>
            </w:pPr>
            <w:r w:rsidRPr="00512FC7">
              <w:t>Number of Usernames to which this this response is directed</w:t>
            </w:r>
          </w:p>
        </w:tc>
        <w:tc>
          <w:tcPr>
            <w:tcW w:w="4411" w:type="dxa"/>
            <w:shd w:val="clear" w:color="auto" w:fill="auto"/>
          </w:tcPr>
          <w:p w14:paraId="12BF4FD1" w14:textId="77777777" w:rsidR="00512FC7" w:rsidRPr="00512FC7" w:rsidRDefault="00512FC7" w:rsidP="00533FE7"/>
        </w:tc>
      </w:tr>
      <w:tr w:rsidR="00512FC7" w:rsidRPr="00512FC7" w14:paraId="28497AE7" w14:textId="77777777" w:rsidTr="00533FE7">
        <w:tc>
          <w:tcPr>
            <w:tcW w:w="828" w:type="dxa"/>
            <w:shd w:val="clear" w:color="auto" w:fill="auto"/>
          </w:tcPr>
          <w:p w14:paraId="6B06A614" w14:textId="77777777" w:rsidR="00512FC7" w:rsidRPr="00512FC7" w:rsidRDefault="00512FC7" w:rsidP="00533FE7">
            <w:bookmarkStart w:id="1463" w:name="fld_UnderlyingPx" w:colFirst="1" w:colLast="1"/>
            <w:bookmarkEnd w:id="1462"/>
            <w:r w:rsidRPr="00512FC7">
              <w:t>810</w:t>
            </w:r>
          </w:p>
        </w:tc>
        <w:tc>
          <w:tcPr>
            <w:tcW w:w="2069" w:type="dxa"/>
            <w:shd w:val="clear" w:color="auto" w:fill="auto"/>
          </w:tcPr>
          <w:p w14:paraId="791E2EAB" w14:textId="77777777" w:rsidR="00512FC7" w:rsidRPr="00512FC7" w:rsidRDefault="00512FC7" w:rsidP="00533FE7">
            <w:r w:rsidRPr="00512FC7">
              <w:t>UnderlyingPx</w:t>
            </w:r>
          </w:p>
        </w:tc>
        <w:tc>
          <w:tcPr>
            <w:tcW w:w="1083" w:type="dxa"/>
            <w:shd w:val="clear" w:color="auto" w:fill="auto"/>
          </w:tcPr>
          <w:p w14:paraId="15F15B6C" w14:textId="77777777" w:rsidR="00512FC7" w:rsidRPr="00512FC7" w:rsidRDefault="00512FC7" w:rsidP="00533FE7">
            <w:r w:rsidRPr="00512FC7">
              <w:t>Price</w:t>
            </w:r>
          </w:p>
        </w:tc>
        <w:tc>
          <w:tcPr>
            <w:tcW w:w="4677" w:type="dxa"/>
            <w:shd w:val="clear" w:color="auto" w:fill="auto"/>
          </w:tcPr>
          <w:p w14:paraId="674CF71A" w14:textId="77777777" w:rsidR="00512FC7" w:rsidRPr="00512FC7" w:rsidRDefault="00512FC7" w:rsidP="00533FE7">
            <w:pPr>
              <w:jc w:val="left"/>
            </w:pPr>
            <w:r w:rsidRPr="00512FC7">
              <w:t>Underlying price associate with a derivative instrument.</w:t>
            </w:r>
          </w:p>
        </w:tc>
        <w:tc>
          <w:tcPr>
            <w:tcW w:w="4411" w:type="dxa"/>
            <w:shd w:val="clear" w:color="auto" w:fill="auto"/>
          </w:tcPr>
          <w:p w14:paraId="0EB09B7B" w14:textId="77777777" w:rsidR="00512FC7" w:rsidRPr="00512FC7" w:rsidRDefault="00512FC7" w:rsidP="00533FE7">
            <w:r w:rsidRPr="00512FC7">
              <w:t>Px</w:t>
            </w:r>
          </w:p>
        </w:tc>
      </w:tr>
      <w:tr w:rsidR="00512FC7" w:rsidRPr="00512FC7" w14:paraId="3DC6F955" w14:textId="77777777" w:rsidTr="00533FE7">
        <w:tc>
          <w:tcPr>
            <w:tcW w:w="828" w:type="dxa"/>
            <w:shd w:val="clear" w:color="auto" w:fill="auto"/>
          </w:tcPr>
          <w:p w14:paraId="25FCB2C2" w14:textId="77777777" w:rsidR="00512FC7" w:rsidRPr="00512FC7" w:rsidRDefault="00512FC7" w:rsidP="00533FE7">
            <w:bookmarkStart w:id="1464" w:name="fld_PriceDelta" w:colFirst="1" w:colLast="1"/>
            <w:bookmarkEnd w:id="1463"/>
            <w:r w:rsidRPr="00512FC7">
              <w:t>811</w:t>
            </w:r>
          </w:p>
        </w:tc>
        <w:tc>
          <w:tcPr>
            <w:tcW w:w="2069" w:type="dxa"/>
            <w:shd w:val="clear" w:color="auto" w:fill="auto"/>
          </w:tcPr>
          <w:p w14:paraId="6A6270D9" w14:textId="77777777" w:rsidR="00512FC7" w:rsidRPr="00512FC7" w:rsidRDefault="00512FC7" w:rsidP="00533FE7">
            <w:r w:rsidRPr="00512FC7">
              <w:t>PriceDelta</w:t>
            </w:r>
          </w:p>
        </w:tc>
        <w:tc>
          <w:tcPr>
            <w:tcW w:w="1083" w:type="dxa"/>
            <w:shd w:val="clear" w:color="auto" w:fill="auto"/>
          </w:tcPr>
          <w:p w14:paraId="5D9033C2" w14:textId="77777777" w:rsidR="00512FC7" w:rsidRPr="00512FC7" w:rsidRDefault="00512FC7" w:rsidP="00533FE7">
            <w:r w:rsidRPr="00512FC7">
              <w:t>float</w:t>
            </w:r>
          </w:p>
        </w:tc>
        <w:tc>
          <w:tcPr>
            <w:tcW w:w="4677" w:type="dxa"/>
            <w:shd w:val="clear" w:color="auto" w:fill="auto"/>
          </w:tcPr>
          <w:p w14:paraId="001E8E25" w14:textId="77777777" w:rsidR="00512FC7" w:rsidRPr="00512FC7" w:rsidRDefault="00512FC7" w:rsidP="00533FE7">
            <w:pPr>
              <w:jc w:val="left"/>
            </w:pPr>
            <w:r w:rsidRPr="00512FC7">
              <w:t>The rate of change in the price of a derivative with respect to the movement in the price of the underlying instrument(s) upon which the derivative instrument price is based.</w:t>
            </w:r>
            <w:r>
              <w:br/>
            </w:r>
            <w:r w:rsidRPr="00512FC7">
              <w:t>This value is normally between -1.0 and 1.0.</w:t>
            </w:r>
          </w:p>
        </w:tc>
        <w:tc>
          <w:tcPr>
            <w:tcW w:w="4411" w:type="dxa"/>
            <w:shd w:val="clear" w:color="auto" w:fill="auto"/>
          </w:tcPr>
          <w:p w14:paraId="2F3FCDCD" w14:textId="77777777" w:rsidR="00512FC7" w:rsidRPr="00512FC7" w:rsidRDefault="00512FC7" w:rsidP="00533FE7">
            <w:r w:rsidRPr="00512FC7">
              <w:t>PxDelta</w:t>
            </w:r>
          </w:p>
        </w:tc>
      </w:tr>
      <w:tr w:rsidR="00512FC7" w:rsidRPr="00512FC7" w14:paraId="77422C2C" w14:textId="77777777" w:rsidTr="00533FE7">
        <w:tc>
          <w:tcPr>
            <w:tcW w:w="828" w:type="dxa"/>
            <w:shd w:val="clear" w:color="auto" w:fill="auto"/>
          </w:tcPr>
          <w:p w14:paraId="1557FB29" w14:textId="77777777" w:rsidR="00512FC7" w:rsidRPr="00512FC7" w:rsidRDefault="00512FC7" w:rsidP="00533FE7">
            <w:bookmarkStart w:id="1465" w:name="fld_ApplQueueMax" w:colFirst="1" w:colLast="1"/>
            <w:bookmarkEnd w:id="1464"/>
            <w:r w:rsidRPr="00512FC7">
              <w:t>812</w:t>
            </w:r>
          </w:p>
        </w:tc>
        <w:tc>
          <w:tcPr>
            <w:tcW w:w="2069" w:type="dxa"/>
            <w:shd w:val="clear" w:color="auto" w:fill="auto"/>
          </w:tcPr>
          <w:p w14:paraId="6B4B2018" w14:textId="77777777" w:rsidR="00512FC7" w:rsidRPr="00512FC7" w:rsidRDefault="00512FC7" w:rsidP="00533FE7">
            <w:r w:rsidRPr="00512FC7">
              <w:t>ApplQueueMax</w:t>
            </w:r>
          </w:p>
        </w:tc>
        <w:tc>
          <w:tcPr>
            <w:tcW w:w="1083" w:type="dxa"/>
            <w:shd w:val="clear" w:color="auto" w:fill="auto"/>
          </w:tcPr>
          <w:p w14:paraId="3C1B2E82" w14:textId="77777777" w:rsidR="00512FC7" w:rsidRPr="00512FC7" w:rsidRDefault="00512FC7" w:rsidP="00533FE7">
            <w:r w:rsidRPr="00512FC7">
              <w:t>int</w:t>
            </w:r>
          </w:p>
        </w:tc>
        <w:tc>
          <w:tcPr>
            <w:tcW w:w="4677" w:type="dxa"/>
            <w:shd w:val="clear" w:color="auto" w:fill="auto"/>
          </w:tcPr>
          <w:p w14:paraId="79D3F961" w14:textId="77777777" w:rsidR="00512FC7" w:rsidRPr="00512FC7" w:rsidRDefault="00512FC7" w:rsidP="00533FE7">
            <w:pPr>
              <w:jc w:val="left"/>
            </w:pPr>
            <w:r w:rsidRPr="00512FC7">
              <w:t>Used to specify the maximum number of application messages that can be queued bedore a corrective action needs to take place to resolve the queuing issue.</w:t>
            </w:r>
          </w:p>
        </w:tc>
        <w:tc>
          <w:tcPr>
            <w:tcW w:w="4411" w:type="dxa"/>
            <w:shd w:val="clear" w:color="auto" w:fill="auto"/>
          </w:tcPr>
          <w:p w14:paraId="5412FB5E" w14:textId="77777777" w:rsidR="00512FC7" w:rsidRPr="00512FC7" w:rsidRDefault="00512FC7" w:rsidP="00533FE7">
            <w:r w:rsidRPr="00512FC7">
              <w:t>ApplQuMax</w:t>
            </w:r>
          </w:p>
        </w:tc>
      </w:tr>
      <w:tr w:rsidR="00512FC7" w:rsidRPr="00512FC7" w14:paraId="6B6F48BE" w14:textId="77777777" w:rsidTr="00533FE7">
        <w:tc>
          <w:tcPr>
            <w:tcW w:w="828" w:type="dxa"/>
            <w:shd w:val="clear" w:color="auto" w:fill="auto"/>
          </w:tcPr>
          <w:p w14:paraId="40A58AD2" w14:textId="77777777" w:rsidR="00512FC7" w:rsidRPr="00512FC7" w:rsidRDefault="00512FC7" w:rsidP="00533FE7">
            <w:bookmarkStart w:id="1466" w:name="fld_ApplQueueDepth" w:colFirst="1" w:colLast="1"/>
            <w:bookmarkEnd w:id="1465"/>
            <w:r w:rsidRPr="00512FC7">
              <w:t>813</w:t>
            </w:r>
          </w:p>
        </w:tc>
        <w:tc>
          <w:tcPr>
            <w:tcW w:w="2069" w:type="dxa"/>
            <w:shd w:val="clear" w:color="auto" w:fill="auto"/>
          </w:tcPr>
          <w:p w14:paraId="29CB776D" w14:textId="77777777" w:rsidR="00512FC7" w:rsidRPr="00512FC7" w:rsidRDefault="00512FC7" w:rsidP="00533FE7">
            <w:r w:rsidRPr="00512FC7">
              <w:t>ApplQueueDepth</w:t>
            </w:r>
          </w:p>
        </w:tc>
        <w:tc>
          <w:tcPr>
            <w:tcW w:w="1083" w:type="dxa"/>
            <w:shd w:val="clear" w:color="auto" w:fill="auto"/>
          </w:tcPr>
          <w:p w14:paraId="7DB161F7" w14:textId="77777777" w:rsidR="00512FC7" w:rsidRPr="00512FC7" w:rsidRDefault="00512FC7" w:rsidP="00533FE7">
            <w:r w:rsidRPr="00512FC7">
              <w:t>int</w:t>
            </w:r>
          </w:p>
        </w:tc>
        <w:tc>
          <w:tcPr>
            <w:tcW w:w="4677" w:type="dxa"/>
            <w:shd w:val="clear" w:color="auto" w:fill="auto"/>
          </w:tcPr>
          <w:p w14:paraId="19084AFA" w14:textId="77777777" w:rsidR="00512FC7" w:rsidRPr="00512FC7" w:rsidRDefault="00512FC7" w:rsidP="00533FE7">
            <w:pPr>
              <w:jc w:val="left"/>
            </w:pPr>
            <w:r w:rsidRPr="00512FC7">
              <w:t>Current number of application messages that were queued at the time that the message was created by the counterparty.</w:t>
            </w:r>
          </w:p>
        </w:tc>
        <w:tc>
          <w:tcPr>
            <w:tcW w:w="4411" w:type="dxa"/>
            <w:shd w:val="clear" w:color="auto" w:fill="auto"/>
          </w:tcPr>
          <w:p w14:paraId="6E31113D" w14:textId="77777777" w:rsidR="00512FC7" w:rsidRPr="00512FC7" w:rsidRDefault="00512FC7" w:rsidP="00533FE7">
            <w:r w:rsidRPr="00512FC7">
              <w:t>ApplQuDepth</w:t>
            </w:r>
          </w:p>
        </w:tc>
      </w:tr>
      <w:tr w:rsidR="00512FC7" w:rsidRPr="00512FC7" w14:paraId="280921DC" w14:textId="77777777" w:rsidTr="00533FE7">
        <w:tc>
          <w:tcPr>
            <w:tcW w:w="828" w:type="dxa"/>
            <w:shd w:val="clear" w:color="auto" w:fill="auto"/>
          </w:tcPr>
          <w:p w14:paraId="27469D55" w14:textId="77777777" w:rsidR="00512FC7" w:rsidRPr="00512FC7" w:rsidRDefault="00512FC7" w:rsidP="00533FE7">
            <w:bookmarkStart w:id="1467" w:name="fld_ApplQueueResolution" w:colFirst="1" w:colLast="1"/>
            <w:bookmarkEnd w:id="1466"/>
            <w:r w:rsidRPr="00512FC7">
              <w:t>814</w:t>
            </w:r>
          </w:p>
        </w:tc>
        <w:tc>
          <w:tcPr>
            <w:tcW w:w="2069" w:type="dxa"/>
            <w:shd w:val="clear" w:color="auto" w:fill="auto"/>
          </w:tcPr>
          <w:p w14:paraId="5B0E868A" w14:textId="77777777" w:rsidR="00512FC7" w:rsidRPr="00512FC7" w:rsidRDefault="00512FC7" w:rsidP="00533FE7">
            <w:r w:rsidRPr="00512FC7">
              <w:t>ApplQueueResolution</w:t>
            </w:r>
          </w:p>
        </w:tc>
        <w:tc>
          <w:tcPr>
            <w:tcW w:w="1083" w:type="dxa"/>
            <w:shd w:val="clear" w:color="auto" w:fill="auto"/>
          </w:tcPr>
          <w:p w14:paraId="574C52F8" w14:textId="77777777" w:rsidR="00512FC7" w:rsidRPr="00512FC7" w:rsidRDefault="00512FC7" w:rsidP="00533FE7">
            <w:r w:rsidRPr="00512FC7">
              <w:t>int</w:t>
            </w:r>
          </w:p>
        </w:tc>
        <w:tc>
          <w:tcPr>
            <w:tcW w:w="4677" w:type="dxa"/>
            <w:shd w:val="clear" w:color="auto" w:fill="auto"/>
          </w:tcPr>
          <w:p w14:paraId="2617D115" w14:textId="77777777" w:rsidR="00512FC7" w:rsidRDefault="00512FC7" w:rsidP="00533FE7">
            <w:pPr>
              <w:jc w:val="left"/>
            </w:pPr>
            <w:r>
              <w:t>Resolution taken when ApplQueueDepth (813) exceeds ApplQueueMax (812) or system specified maximum queue size.</w:t>
            </w:r>
          </w:p>
          <w:p w14:paraId="7ABCD610" w14:textId="77777777" w:rsidR="00512FC7" w:rsidRPr="00512FC7" w:rsidRDefault="00512FC7" w:rsidP="00533FE7">
            <w:pPr>
              <w:jc w:val="left"/>
            </w:pPr>
            <w:r>
              <w:t>Valid values:</w:t>
            </w:r>
            <w:r>
              <w:br/>
            </w:r>
            <w:r>
              <w:tab/>
              <w:t>0 - No Action Taken</w:t>
            </w:r>
            <w:r>
              <w:br/>
            </w:r>
            <w:r>
              <w:tab/>
              <w:t>1 - Queue Flushed</w:t>
            </w:r>
            <w:r>
              <w:br/>
            </w:r>
            <w:r>
              <w:tab/>
              <w:t>2 - Overlay Last</w:t>
            </w:r>
            <w:r>
              <w:br/>
            </w:r>
            <w:r>
              <w:tab/>
              <w:t>3 - End Session</w:t>
            </w:r>
          </w:p>
        </w:tc>
        <w:tc>
          <w:tcPr>
            <w:tcW w:w="4411" w:type="dxa"/>
            <w:shd w:val="clear" w:color="auto" w:fill="auto"/>
          </w:tcPr>
          <w:p w14:paraId="396D0FEF" w14:textId="77777777" w:rsidR="00512FC7" w:rsidRPr="00512FC7" w:rsidRDefault="00512FC7" w:rsidP="00533FE7">
            <w:r w:rsidRPr="00512FC7">
              <w:t>ApplQuResolution</w:t>
            </w:r>
          </w:p>
        </w:tc>
      </w:tr>
      <w:tr w:rsidR="00512FC7" w:rsidRPr="00512FC7" w14:paraId="5EAA321D" w14:textId="77777777" w:rsidTr="00533FE7">
        <w:tc>
          <w:tcPr>
            <w:tcW w:w="828" w:type="dxa"/>
            <w:shd w:val="clear" w:color="auto" w:fill="auto"/>
          </w:tcPr>
          <w:p w14:paraId="0164CD31" w14:textId="77777777" w:rsidR="00512FC7" w:rsidRPr="00512FC7" w:rsidRDefault="00512FC7" w:rsidP="00533FE7">
            <w:bookmarkStart w:id="1468" w:name="fld_ApplQueueAction" w:colFirst="1" w:colLast="1"/>
            <w:bookmarkEnd w:id="1467"/>
            <w:r w:rsidRPr="00512FC7">
              <w:t>815</w:t>
            </w:r>
          </w:p>
        </w:tc>
        <w:tc>
          <w:tcPr>
            <w:tcW w:w="2069" w:type="dxa"/>
            <w:shd w:val="clear" w:color="auto" w:fill="auto"/>
          </w:tcPr>
          <w:p w14:paraId="1320833B" w14:textId="77777777" w:rsidR="00512FC7" w:rsidRPr="00512FC7" w:rsidRDefault="00512FC7" w:rsidP="00533FE7">
            <w:r w:rsidRPr="00512FC7">
              <w:t>ApplQueueAction</w:t>
            </w:r>
          </w:p>
        </w:tc>
        <w:tc>
          <w:tcPr>
            <w:tcW w:w="1083" w:type="dxa"/>
            <w:shd w:val="clear" w:color="auto" w:fill="auto"/>
          </w:tcPr>
          <w:p w14:paraId="61572B46" w14:textId="77777777" w:rsidR="00512FC7" w:rsidRPr="00512FC7" w:rsidRDefault="00512FC7" w:rsidP="00533FE7">
            <w:r w:rsidRPr="00512FC7">
              <w:t>int</w:t>
            </w:r>
          </w:p>
        </w:tc>
        <w:tc>
          <w:tcPr>
            <w:tcW w:w="4677" w:type="dxa"/>
            <w:shd w:val="clear" w:color="auto" w:fill="auto"/>
          </w:tcPr>
          <w:p w14:paraId="682414A6" w14:textId="77777777" w:rsidR="00512FC7" w:rsidRDefault="00512FC7" w:rsidP="00533FE7">
            <w:pPr>
              <w:jc w:val="left"/>
            </w:pPr>
            <w:r>
              <w:t>Action to take to resolve an application message queue (backlog).</w:t>
            </w:r>
          </w:p>
          <w:p w14:paraId="4B392255" w14:textId="77777777" w:rsidR="00512FC7" w:rsidRPr="00512FC7" w:rsidRDefault="00512FC7" w:rsidP="00533FE7">
            <w:pPr>
              <w:jc w:val="left"/>
            </w:pPr>
            <w:r>
              <w:t>Valid values:</w:t>
            </w:r>
            <w:r>
              <w:br/>
            </w:r>
            <w:r>
              <w:tab/>
              <w:t>0 - No Action Taken</w:t>
            </w:r>
            <w:r>
              <w:br/>
            </w:r>
            <w:r>
              <w:tab/>
              <w:t>1 - Queue Flushed</w:t>
            </w:r>
            <w:r>
              <w:br/>
            </w:r>
            <w:r>
              <w:tab/>
              <w:t>2 - Overlay Last</w:t>
            </w:r>
            <w:r>
              <w:br/>
            </w:r>
            <w:r>
              <w:tab/>
              <w:t>3 - End Session</w:t>
            </w:r>
          </w:p>
        </w:tc>
        <w:tc>
          <w:tcPr>
            <w:tcW w:w="4411" w:type="dxa"/>
            <w:shd w:val="clear" w:color="auto" w:fill="auto"/>
          </w:tcPr>
          <w:p w14:paraId="69E704A6" w14:textId="77777777" w:rsidR="00512FC7" w:rsidRPr="00512FC7" w:rsidRDefault="00512FC7" w:rsidP="00533FE7">
            <w:r w:rsidRPr="00512FC7">
              <w:t>ApplQuActn</w:t>
            </w:r>
          </w:p>
        </w:tc>
      </w:tr>
      <w:tr w:rsidR="00512FC7" w:rsidRPr="00512FC7" w14:paraId="2074620C" w14:textId="77777777" w:rsidTr="00533FE7">
        <w:tc>
          <w:tcPr>
            <w:tcW w:w="828" w:type="dxa"/>
            <w:shd w:val="clear" w:color="auto" w:fill="auto"/>
          </w:tcPr>
          <w:p w14:paraId="42516C42" w14:textId="77777777" w:rsidR="00512FC7" w:rsidRPr="00512FC7" w:rsidRDefault="00512FC7" w:rsidP="00533FE7">
            <w:bookmarkStart w:id="1469" w:name="fld_NoAltMDSource" w:colFirst="1" w:colLast="1"/>
            <w:bookmarkEnd w:id="1468"/>
            <w:r w:rsidRPr="00512FC7">
              <w:t>816</w:t>
            </w:r>
          </w:p>
        </w:tc>
        <w:tc>
          <w:tcPr>
            <w:tcW w:w="2069" w:type="dxa"/>
            <w:shd w:val="clear" w:color="auto" w:fill="auto"/>
          </w:tcPr>
          <w:p w14:paraId="48B30521" w14:textId="77777777" w:rsidR="00512FC7" w:rsidRPr="00512FC7" w:rsidRDefault="00512FC7" w:rsidP="00533FE7">
            <w:r w:rsidRPr="00512FC7">
              <w:t>NoAltMDSource</w:t>
            </w:r>
          </w:p>
        </w:tc>
        <w:tc>
          <w:tcPr>
            <w:tcW w:w="1083" w:type="dxa"/>
            <w:shd w:val="clear" w:color="auto" w:fill="auto"/>
          </w:tcPr>
          <w:p w14:paraId="16D8A512" w14:textId="77777777" w:rsidR="00512FC7" w:rsidRPr="00512FC7" w:rsidRDefault="00512FC7" w:rsidP="00533FE7">
            <w:r w:rsidRPr="00512FC7">
              <w:t>NumInGroup</w:t>
            </w:r>
          </w:p>
        </w:tc>
        <w:tc>
          <w:tcPr>
            <w:tcW w:w="4677" w:type="dxa"/>
            <w:shd w:val="clear" w:color="auto" w:fill="auto"/>
          </w:tcPr>
          <w:p w14:paraId="10417477" w14:textId="77777777" w:rsidR="00512FC7" w:rsidRPr="00512FC7" w:rsidRDefault="00512FC7" w:rsidP="00533FE7">
            <w:pPr>
              <w:jc w:val="left"/>
            </w:pPr>
            <w:r w:rsidRPr="00512FC7">
              <w:t>Number of alternative market data sources</w:t>
            </w:r>
          </w:p>
        </w:tc>
        <w:tc>
          <w:tcPr>
            <w:tcW w:w="4411" w:type="dxa"/>
            <w:shd w:val="clear" w:color="auto" w:fill="auto"/>
          </w:tcPr>
          <w:p w14:paraId="3A1DB34D" w14:textId="77777777" w:rsidR="00512FC7" w:rsidRPr="00512FC7" w:rsidRDefault="00512FC7" w:rsidP="00533FE7"/>
        </w:tc>
      </w:tr>
      <w:tr w:rsidR="00512FC7" w:rsidRPr="00512FC7" w14:paraId="6B8EA47C" w14:textId="77777777" w:rsidTr="00533FE7">
        <w:tc>
          <w:tcPr>
            <w:tcW w:w="828" w:type="dxa"/>
            <w:shd w:val="clear" w:color="auto" w:fill="auto"/>
          </w:tcPr>
          <w:p w14:paraId="2BE22E5E" w14:textId="77777777" w:rsidR="00512FC7" w:rsidRPr="00512FC7" w:rsidRDefault="00512FC7" w:rsidP="00533FE7">
            <w:bookmarkStart w:id="1470" w:name="fld_AltMDSourceID" w:colFirst="1" w:colLast="1"/>
            <w:bookmarkEnd w:id="1469"/>
            <w:r w:rsidRPr="00512FC7">
              <w:t>817</w:t>
            </w:r>
          </w:p>
        </w:tc>
        <w:tc>
          <w:tcPr>
            <w:tcW w:w="2069" w:type="dxa"/>
            <w:shd w:val="clear" w:color="auto" w:fill="auto"/>
          </w:tcPr>
          <w:p w14:paraId="1F1994FB" w14:textId="77777777" w:rsidR="00512FC7" w:rsidRPr="00512FC7" w:rsidRDefault="00512FC7" w:rsidP="00533FE7">
            <w:r w:rsidRPr="00512FC7">
              <w:t>AltMDSourceID</w:t>
            </w:r>
          </w:p>
        </w:tc>
        <w:tc>
          <w:tcPr>
            <w:tcW w:w="1083" w:type="dxa"/>
            <w:shd w:val="clear" w:color="auto" w:fill="auto"/>
          </w:tcPr>
          <w:p w14:paraId="337529F1" w14:textId="77777777" w:rsidR="00512FC7" w:rsidRPr="00512FC7" w:rsidRDefault="00512FC7" w:rsidP="00533FE7">
            <w:r w:rsidRPr="00512FC7">
              <w:t>String</w:t>
            </w:r>
          </w:p>
        </w:tc>
        <w:tc>
          <w:tcPr>
            <w:tcW w:w="4677" w:type="dxa"/>
            <w:shd w:val="clear" w:color="auto" w:fill="auto"/>
          </w:tcPr>
          <w:p w14:paraId="30D6C457" w14:textId="77777777" w:rsidR="00512FC7" w:rsidRPr="00512FC7" w:rsidRDefault="00512FC7" w:rsidP="00533FE7">
            <w:pPr>
              <w:jc w:val="left"/>
            </w:pPr>
            <w:r w:rsidRPr="00512FC7">
              <w:t>Session layer source for market data</w:t>
            </w:r>
            <w:r>
              <w:br/>
            </w:r>
            <w:r w:rsidRPr="00512FC7">
              <w:t>(For the standard FIX session layer, this would be the TargetCompID (56) where market data can be obtained).</w:t>
            </w:r>
          </w:p>
        </w:tc>
        <w:tc>
          <w:tcPr>
            <w:tcW w:w="4411" w:type="dxa"/>
            <w:shd w:val="clear" w:color="auto" w:fill="auto"/>
          </w:tcPr>
          <w:p w14:paraId="3A370384" w14:textId="77777777" w:rsidR="00512FC7" w:rsidRPr="00512FC7" w:rsidRDefault="00512FC7" w:rsidP="00533FE7">
            <w:r w:rsidRPr="00512FC7">
              <w:t>AltMDSrcID</w:t>
            </w:r>
          </w:p>
        </w:tc>
      </w:tr>
      <w:tr w:rsidR="00512FC7" w:rsidRPr="00512FC7" w14:paraId="72FA2FCD" w14:textId="77777777" w:rsidTr="00533FE7">
        <w:tc>
          <w:tcPr>
            <w:tcW w:w="828" w:type="dxa"/>
            <w:shd w:val="clear" w:color="auto" w:fill="auto"/>
          </w:tcPr>
          <w:p w14:paraId="5A491877" w14:textId="77777777" w:rsidR="00512FC7" w:rsidRPr="00512FC7" w:rsidRDefault="00512FC7" w:rsidP="00533FE7">
            <w:bookmarkStart w:id="1471" w:name="fld_SecondaryTradeReportID" w:colFirst="1" w:colLast="1"/>
            <w:bookmarkEnd w:id="1470"/>
            <w:r w:rsidRPr="00512FC7">
              <w:t>818</w:t>
            </w:r>
          </w:p>
        </w:tc>
        <w:tc>
          <w:tcPr>
            <w:tcW w:w="2069" w:type="dxa"/>
            <w:shd w:val="clear" w:color="auto" w:fill="auto"/>
          </w:tcPr>
          <w:p w14:paraId="413C6AF7" w14:textId="77777777" w:rsidR="00512FC7" w:rsidRPr="00512FC7" w:rsidRDefault="00512FC7" w:rsidP="00533FE7">
            <w:r w:rsidRPr="00512FC7">
              <w:t>SecondaryTradeReportID</w:t>
            </w:r>
          </w:p>
        </w:tc>
        <w:tc>
          <w:tcPr>
            <w:tcW w:w="1083" w:type="dxa"/>
            <w:shd w:val="clear" w:color="auto" w:fill="auto"/>
          </w:tcPr>
          <w:p w14:paraId="45E0687C" w14:textId="77777777" w:rsidR="00512FC7" w:rsidRPr="00512FC7" w:rsidRDefault="00512FC7" w:rsidP="00533FE7">
            <w:r w:rsidRPr="00512FC7">
              <w:t>String</w:t>
            </w:r>
          </w:p>
        </w:tc>
        <w:tc>
          <w:tcPr>
            <w:tcW w:w="4677" w:type="dxa"/>
            <w:shd w:val="clear" w:color="auto" w:fill="auto"/>
          </w:tcPr>
          <w:p w14:paraId="4D154652" w14:textId="77777777" w:rsidR="00512FC7" w:rsidRPr="00512FC7" w:rsidRDefault="00512FC7" w:rsidP="00533FE7">
            <w:pPr>
              <w:jc w:val="left"/>
            </w:pPr>
            <w:r w:rsidRPr="00512FC7">
              <w:t>Deprecated in FIX.5.0 Secondary trade report identifier - can be used to associate an additional identifier with a trade.</w:t>
            </w:r>
          </w:p>
        </w:tc>
        <w:tc>
          <w:tcPr>
            <w:tcW w:w="4411" w:type="dxa"/>
            <w:shd w:val="clear" w:color="auto" w:fill="auto"/>
          </w:tcPr>
          <w:p w14:paraId="4437997F" w14:textId="77777777" w:rsidR="00512FC7" w:rsidRDefault="00512FC7" w:rsidP="00533FE7">
            <w:r w:rsidRPr="00512FC7">
              <w:t>TrdRptID2</w:t>
            </w:r>
          </w:p>
          <w:p w14:paraId="24087195" w14:textId="77777777" w:rsidR="00512FC7" w:rsidRPr="00512FC7" w:rsidRDefault="00512FC7" w:rsidP="00533FE7">
            <w:r w:rsidRPr="00512FC7">
              <w:t>RptID2 in TradeCapture category messages</w:t>
            </w:r>
          </w:p>
        </w:tc>
      </w:tr>
      <w:tr w:rsidR="00512FC7" w:rsidRPr="00512FC7" w14:paraId="44925E80" w14:textId="77777777" w:rsidTr="00533FE7">
        <w:tc>
          <w:tcPr>
            <w:tcW w:w="828" w:type="dxa"/>
            <w:shd w:val="clear" w:color="auto" w:fill="auto"/>
          </w:tcPr>
          <w:p w14:paraId="0308C10A" w14:textId="77777777" w:rsidR="00512FC7" w:rsidRPr="00512FC7" w:rsidRDefault="00512FC7" w:rsidP="00533FE7">
            <w:bookmarkStart w:id="1472" w:name="fld_AvgPxIndicator" w:colFirst="1" w:colLast="1"/>
            <w:bookmarkEnd w:id="1471"/>
            <w:r w:rsidRPr="00512FC7">
              <w:t>819</w:t>
            </w:r>
          </w:p>
        </w:tc>
        <w:tc>
          <w:tcPr>
            <w:tcW w:w="2069" w:type="dxa"/>
            <w:shd w:val="clear" w:color="auto" w:fill="auto"/>
          </w:tcPr>
          <w:p w14:paraId="01E24FF6" w14:textId="77777777" w:rsidR="00512FC7" w:rsidRPr="00512FC7" w:rsidRDefault="00512FC7" w:rsidP="00533FE7">
            <w:r w:rsidRPr="00512FC7">
              <w:t>AvgPxIndicator</w:t>
            </w:r>
          </w:p>
        </w:tc>
        <w:tc>
          <w:tcPr>
            <w:tcW w:w="1083" w:type="dxa"/>
            <w:shd w:val="clear" w:color="auto" w:fill="auto"/>
          </w:tcPr>
          <w:p w14:paraId="6222541A" w14:textId="77777777" w:rsidR="00512FC7" w:rsidRPr="00512FC7" w:rsidRDefault="00512FC7" w:rsidP="00533FE7">
            <w:r w:rsidRPr="00512FC7">
              <w:t>int</w:t>
            </w:r>
          </w:p>
        </w:tc>
        <w:tc>
          <w:tcPr>
            <w:tcW w:w="4677" w:type="dxa"/>
            <w:shd w:val="clear" w:color="auto" w:fill="auto"/>
          </w:tcPr>
          <w:p w14:paraId="5A016213" w14:textId="77777777" w:rsidR="00512FC7" w:rsidRDefault="00512FC7" w:rsidP="00533FE7">
            <w:pPr>
              <w:jc w:val="left"/>
            </w:pPr>
            <w:r>
              <w:t>Average Pricing Indicator</w:t>
            </w:r>
          </w:p>
          <w:p w14:paraId="021C5609" w14:textId="77777777" w:rsidR="00512FC7" w:rsidRPr="00512FC7" w:rsidRDefault="00512FC7" w:rsidP="00533FE7">
            <w:pPr>
              <w:jc w:val="left"/>
            </w:pPr>
            <w:r>
              <w:t>Valid values:</w:t>
            </w:r>
            <w:r>
              <w:br/>
            </w:r>
            <w:r>
              <w:tab/>
              <w:t>0 - No Average Pricing</w:t>
            </w:r>
            <w:r>
              <w:br/>
            </w:r>
            <w:r>
              <w:tab/>
              <w:t>1 - Trade is part of an average price group identified by the TradeLinkID (820)</w:t>
            </w:r>
            <w:r>
              <w:br/>
            </w:r>
            <w:r>
              <w:tab/>
              <w:t>2 - Last trade is the average price group identified by the TradeLinkID (820)</w:t>
            </w:r>
          </w:p>
        </w:tc>
        <w:tc>
          <w:tcPr>
            <w:tcW w:w="4411" w:type="dxa"/>
            <w:shd w:val="clear" w:color="auto" w:fill="auto"/>
          </w:tcPr>
          <w:p w14:paraId="141D56A9" w14:textId="77777777" w:rsidR="00512FC7" w:rsidRPr="00512FC7" w:rsidRDefault="00512FC7" w:rsidP="00533FE7">
            <w:r w:rsidRPr="00512FC7">
              <w:t>AvgPxInd</w:t>
            </w:r>
          </w:p>
        </w:tc>
      </w:tr>
      <w:tr w:rsidR="00512FC7" w:rsidRPr="00512FC7" w14:paraId="248417D2" w14:textId="77777777" w:rsidTr="00533FE7">
        <w:tc>
          <w:tcPr>
            <w:tcW w:w="828" w:type="dxa"/>
            <w:shd w:val="clear" w:color="auto" w:fill="auto"/>
          </w:tcPr>
          <w:p w14:paraId="3E401B75" w14:textId="77777777" w:rsidR="00512FC7" w:rsidRPr="00512FC7" w:rsidRDefault="00512FC7" w:rsidP="00533FE7">
            <w:bookmarkStart w:id="1473" w:name="fld_TradeLinkID" w:colFirst="1" w:colLast="1"/>
            <w:bookmarkEnd w:id="1472"/>
            <w:r w:rsidRPr="00512FC7">
              <w:t>820</w:t>
            </w:r>
          </w:p>
        </w:tc>
        <w:tc>
          <w:tcPr>
            <w:tcW w:w="2069" w:type="dxa"/>
            <w:shd w:val="clear" w:color="auto" w:fill="auto"/>
          </w:tcPr>
          <w:p w14:paraId="3C6A31DE" w14:textId="77777777" w:rsidR="00512FC7" w:rsidRPr="00512FC7" w:rsidRDefault="00512FC7" w:rsidP="00533FE7">
            <w:r w:rsidRPr="00512FC7">
              <w:t>TradeLinkID</w:t>
            </w:r>
          </w:p>
        </w:tc>
        <w:tc>
          <w:tcPr>
            <w:tcW w:w="1083" w:type="dxa"/>
            <w:shd w:val="clear" w:color="auto" w:fill="auto"/>
          </w:tcPr>
          <w:p w14:paraId="5107EDBC" w14:textId="77777777" w:rsidR="00512FC7" w:rsidRPr="00512FC7" w:rsidRDefault="00512FC7" w:rsidP="00533FE7">
            <w:r w:rsidRPr="00512FC7">
              <w:t>String</w:t>
            </w:r>
          </w:p>
        </w:tc>
        <w:tc>
          <w:tcPr>
            <w:tcW w:w="4677" w:type="dxa"/>
            <w:shd w:val="clear" w:color="auto" w:fill="auto"/>
          </w:tcPr>
          <w:p w14:paraId="38382834" w14:textId="77777777" w:rsidR="00512FC7" w:rsidRPr="00512FC7" w:rsidRDefault="00512FC7" w:rsidP="00533FE7">
            <w:pPr>
              <w:jc w:val="left"/>
            </w:pPr>
            <w:r w:rsidRPr="00512FC7">
              <w:t>Used to link a group of trades together. Useful for linking a group of trades together for average price calculations.</w:t>
            </w:r>
          </w:p>
        </w:tc>
        <w:tc>
          <w:tcPr>
            <w:tcW w:w="4411" w:type="dxa"/>
            <w:shd w:val="clear" w:color="auto" w:fill="auto"/>
          </w:tcPr>
          <w:p w14:paraId="5D6B23BD" w14:textId="77777777" w:rsidR="00512FC7" w:rsidRDefault="00512FC7" w:rsidP="00533FE7">
            <w:r w:rsidRPr="00512FC7">
              <w:t>LinkID</w:t>
            </w:r>
          </w:p>
          <w:p w14:paraId="7246E31F" w14:textId="77777777" w:rsidR="00512FC7" w:rsidRPr="00512FC7" w:rsidRDefault="00512FC7" w:rsidP="00533FE7">
            <w:r w:rsidRPr="00512FC7">
              <w:t>LinkID in TradeCapture category messages</w:t>
            </w:r>
          </w:p>
        </w:tc>
      </w:tr>
      <w:tr w:rsidR="00512FC7" w:rsidRPr="00512FC7" w14:paraId="2B12F904" w14:textId="77777777" w:rsidTr="00533FE7">
        <w:tc>
          <w:tcPr>
            <w:tcW w:w="828" w:type="dxa"/>
            <w:shd w:val="clear" w:color="auto" w:fill="auto"/>
          </w:tcPr>
          <w:p w14:paraId="7A929AFE" w14:textId="77777777" w:rsidR="00512FC7" w:rsidRPr="00512FC7" w:rsidRDefault="00512FC7" w:rsidP="00533FE7">
            <w:bookmarkStart w:id="1474" w:name="fld_OrderInputDevice" w:colFirst="1" w:colLast="1"/>
            <w:bookmarkEnd w:id="1473"/>
            <w:r w:rsidRPr="00512FC7">
              <w:t>821</w:t>
            </w:r>
          </w:p>
        </w:tc>
        <w:tc>
          <w:tcPr>
            <w:tcW w:w="2069" w:type="dxa"/>
            <w:shd w:val="clear" w:color="auto" w:fill="auto"/>
          </w:tcPr>
          <w:p w14:paraId="6550FBF4" w14:textId="77777777" w:rsidR="00512FC7" w:rsidRPr="00512FC7" w:rsidRDefault="00512FC7" w:rsidP="00533FE7">
            <w:r w:rsidRPr="00512FC7">
              <w:t>OrderInputDevice</w:t>
            </w:r>
          </w:p>
        </w:tc>
        <w:tc>
          <w:tcPr>
            <w:tcW w:w="1083" w:type="dxa"/>
            <w:shd w:val="clear" w:color="auto" w:fill="auto"/>
          </w:tcPr>
          <w:p w14:paraId="6EDEBF3E" w14:textId="77777777" w:rsidR="00512FC7" w:rsidRPr="00512FC7" w:rsidRDefault="00512FC7" w:rsidP="00533FE7">
            <w:r w:rsidRPr="00512FC7">
              <w:t>String</w:t>
            </w:r>
          </w:p>
        </w:tc>
        <w:tc>
          <w:tcPr>
            <w:tcW w:w="4677" w:type="dxa"/>
            <w:shd w:val="clear" w:color="auto" w:fill="auto"/>
          </w:tcPr>
          <w:p w14:paraId="725B942C" w14:textId="77777777" w:rsidR="00512FC7" w:rsidRPr="00512FC7" w:rsidRDefault="00512FC7" w:rsidP="00533FE7">
            <w:pPr>
              <w:jc w:val="left"/>
            </w:pPr>
            <w:r w:rsidRPr="00512FC7">
              <w:t>Specific device number, terminal number or station where order was entered</w:t>
            </w:r>
          </w:p>
        </w:tc>
        <w:tc>
          <w:tcPr>
            <w:tcW w:w="4411" w:type="dxa"/>
            <w:shd w:val="clear" w:color="auto" w:fill="auto"/>
          </w:tcPr>
          <w:p w14:paraId="3E50567E" w14:textId="77777777" w:rsidR="00512FC7" w:rsidRPr="00512FC7" w:rsidRDefault="00512FC7" w:rsidP="00533FE7">
            <w:r w:rsidRPr="00512FC7">
              <w:t>OrdInptDev</w:t>
            </w:r>
          </w:p>
        </w:tc>
      </w:tr>
      <w:tr w:rsidR="00512FC7" w:rsidRPr="00512FC7" w14:paraId="3D6AD74A" w14:textId="77777777" w:rsidTr="00533FE7">
        <w:tc>
          <w:tcPr>
            <w:tcW w:w="828" w:type="dxa"/>
            <w:shd w:val="clear" w:color="auto" w:fill="auto"/>
          </w:tcPr>
          <w:p w14:paraId="11E7CEBF" w14:textId="77777777" w:rsidR="00512FC7" w:rsidRPr="00512FC7" w:rsidRDefault="00512FC7" w:rsidP="00533FE7">
            <w:bookmarkStart w:id="1475" w:name="fld_UnderlyingTradingSessionID" w:colFirst="1" w:colLast="1"/>
            <w:bookmarkEnd w:id="1474"/>
            <w:r w:rsidRPr="00512FC7">
              <w:t>822</w:t>
            </w:r>
          </w:p>
        </w:tc>
        <w:tc>
          <w:tcPr>
            <w:tcW w:w="2069" w:type="dxa"/>
            <w:shd w:val="clear" w:color="auto" w:fill="auto"/>
          </w:tcPr>
          <w:p w14:paraId="04F32306" w14:textId="77777777" w:rsidR="00512FC7" w:rsidRPr="00512FC7" w:rsidRDefault="00512FC7" w:rsidP="00533FE7">
            <w:r w:rsidRPr="00512FC7">
              <w:t>UnderlyingTradingSessionID</w:t>
            </w:r>
          </w:p>
        </w:tc>
        <w:tc>
          <w:tcPr>
            <w:tcW w:w="1083" w:type="dxa"/>
            <w:shd w:val="clear" w:color="auto" w:fill="auto"/>
          </w:tcPr>
          <w:p w14:paraId="7E93420A" w14:textId="77777777" w:rsidR="00512FC7" w:rsidRPr="00512FC7" w:rsidRDefault="00512FC7" w:rsidP="00533FE7">
            <w:r w:rsidRPr="00512FC7">
              <w:t>String</w:t>
            </w:r>
          </w:p>
        </w:tc>
        <w:tc>
          <w:tcPr>
            <w:tcW w:w="4677" w:type="dxa"/>
            <w:shd w:val="clear" w:color="auto" w:fill="auto"/>
          </w:tcPr>
          <w:p w14:paraId="725987EB" w14:textId="77777777" w:rsidR="00512FC7" w:rsidRPr="00512FC7" w:rsidRDefault="00512FC7" w:rsidP="00533FE7">
            <w:pPr>
              <w:jc w:val="left"/>
            </w:pPr>
            <w:r w:rsidRPr="00512FC7">
              <w:t>Trading Session in which the underlying instrument trades</w:t>
            </w:r>
          </w:p>
        </w:tc>
        <w:tc>
          <w:tcPr>
            <w:tcW w:w="4411" w:type="dxa"/>
            <w:shd w:val="clear" w:color="auto" w:fill="auto"/>
          </w:tcPr>
          <w:p w14:paraId="6FC0402C" w14:textId="77777777" w:rsidR="00512FC7" w:rsidRPr="00512FC7" w:rsidRDefault="00512FC7" w:rsidP="00533FE7">
            <w:r w:rsidRPr="00512FC7">
              <w:t>UndSesID</w:t>
            </w:r>
          </w:p>
        </w:tc>
      </w:tr>
      <w:tr w:rsidR="00512FC7" w:rsidRPr="00512FC7" w14:paraId="10FE3234" w14:textId="77777777" w:rsidTr="00533FE7">
        <w:tc>
          <w:tcPr>
            <w:tcW w:w="828" w:type="dxa"/>
            <w:shd w:val="clear" w:color="auto" w:fill="auto"/>
          </w:tcPr>
          <w:p w14:paraId="46D1FCBC" w14:textId="77777777" w:rsidR="00512FC7" w:rsidRPr="00512FC7" w:rsidRDefault="00512FC7" w:rsidP="00533FE7">
            <w:bookmarkStart w:id="1476" w:name="fld_UnderlyingTradingSessionSubID" w:colFirst="1" w:colLast="1"/>
            <w:bookmarkEnd w:id="1475"/>
            <w:r w:rsidRPr="00512FC7">
              <w:t>823</w:t>
            </w:r>
          </w:p>
        </w:tc>
        <w:tc>
          <w:tcPr>
            <w:tcW w:w="2069" w:type="dxa"/>
            <w:shd w:val="clear" w:color="auto" w:fill="auto"/>
          </w:tcPr>
          <w:p w14:paraId="00D9A3C0" w14:textId="77777777" w:rsidR="00512FC7" w:rsidRPr="00512FC7" w:rsidRDefault="00512FC7" w:rsidP="00533FE7">
            <w:r w:rsidRPr="00512FC7">
              <w:t>UnderlyingTradingSessionSubID</w:t>
            </w:r>
          </w:p>
        </w:tc>
        <w:tc>
          <w:tcPr>
            <w:tcW w:w="1083" w:type="dxa"/>
            <w:shd w:val="clear" w:color="auto" w:fill="auto"/>
          </w:tcPr>
          <w:p w14:paraId="386B9BFF" w14:textId="77777777" w:rsidR="00512FC7" w:rsidRPr="00512FC7" w:rsidRDefault="00512FC7" w:rsidP="00533FE7">
            <w:r w:rsidRPr="00512FC7">
              <w:t>String</w:t>
            </w:r>
          </w:p>
        </w:tc>
        <w:tc>
          <w:tcPr>
            <w:tcW w:w="4677" w:type="dxa"/>
            <w:shd w:val="clear" w:color="auto" w:fill="auto"/>
          </w:tcPr>
          <w:p w14:paraId="134C55AA" w14:textId="77777777" w:rsidR="00512FC7" w:rsidRPr="00512FC7" w:rsidRDefault="00512FC7" w:rsidP="00533FE7">
            <w:pPr>
              <w:jc w:val="left"/>
            </w:pPr>
            <w:r w:rsidRPr="00512FC7">
              <w:t>Trading Session sub identifier in which the underlying instrument trades</w:t>
            </w:r>
          </w:p>
        </w:tc>
        <w:tc>
          <w:tcPr>
            <w:tcW w:w="4411" w:type="dxa"/>
            <w:shd w:val="clear" w:color="auto" w:fill="auto"/>
          </w:tcPr>
          <w:p w14:paraId="727F1965" w14:textId="77777777" w:rsidR="00512FC7" w:rsidRPr="00512FC7" w:rsidRDefault="00512FC7" w:rsidP="00533FE7">
            <w:r w:rsidRPr="00512FC7">
              <w:t>UndSesSub</w:t>
            </w:r>
          </w:p>
        </w:tc>
      </w:tr>
      <w:tr w:rsidR="00512FC7" w:rsidRPr="00512FC7" w14:paraId="64B7C135" w14:textId="77777777" w:rsidTr="00533FE7">
        <w:tc>
          <w:tcPr>
            <w:tcW w:w="828" w:type="dxa"/>
            <w:shd w:val="clear" w:color="auto" w:fill="auto"/>
          </w:tcPr>
          <w:p w14:paraId="02D8A7C5" w14:textId="77777777" w:rsidR="00512FC7" w:rsidRPr="00512FC7" w:rsidRDefault="00512FC7" w:rsidP="00533FE7">
            <w:bookmarkStart w:id="1477" w:name="fld_TradeLegRefID" w:colFirst="1" w:colLast="1"/>
            <w:bookmarkEnd w:id="1476"/>
            <w:r w:rsidRPr="00512FC7">
              <w:t>824</w:t>
            </w:r>
          </w:p>
        </w:tc>
        <w:tc>
          <w:tcPr>
            <w:tcW w:w="2069" w:type="dxa"/>
            <w:shd w:val="clear" w:color="auto" w:fill="auto"/>
          </w:tcPr>
          <w:p w14:paraId="4CA8F0DB" w14:textId="77777777" w:rsidR="00512FC7" w:rsidRPr="00512FC7" w:rsidRDefault="00512FC7" w:rsidP="00533FE7">
            <w:r w:rsidRPr="00512FC7">
              <w:t>TradeLegRefID</w:t>
            </w:r>
          </w:p>
        </w:tc>
        <w:tc>
          <w:tcPr>
            <w:tcW w:w="1083" w:type="dxa"/>
            <w:shd w:val="clear" w:color="auto" w:fill="auto"/>
          </w:tcPr>
          <w:p w14:paraId="082CD58F" w14:textId="77777777" w:rsidR="00512FC7" w:rsidRPr="00512FC7" w:rsidRDefault="00512FC7" w:rsidP="00533FE7">
            <w:r w:rsidRPr="00512FC7">
              <w:t>String</w:t>
            </w:r>
          </w:p>
        </w:tc>
        <w:tc>
          <w:tcPr>
            <w:tcW w:w="4677" w:type="dxa"/>
            <w:shd w:val="clear" w:color="auto" w:fill="auto"/>
          </w:tcPr>
          <w:p w14:paraId="3B098AD1" w14:textId="77777777" w:rsidR="00512FC7" w:rsidRPr="00512FC7" w:rsidRDefault="00512FC7" w:rsidP="00533FE7">
            <w:pPr>
              <w:jc w:val="left"/>
            </w:pPr>
            <w:r w:rsidRPr="00512FC7">
              <w:t>Reference to the leg of a multileg instrument to which this trade refers</w:t>
            </w:r>
          </w:p>
        </w:tc>
        <w:tc>
          <w:tcPr>
            <w:tcW w:w="4411" w:type="dxa"/>
            <w:shd w:val="clear" w:color="auto" w:fill="auto"/>
          </w:tcPr>
          <w:p w14:paraId="781F52C8" w14:textId="77777777" w:rsidR="00512FC7" w:rsidRPr="00512FC7" w:rsidRDefault="00512FC7" w:rsidP="00533FE7">
            <w:r w:rsidRPr="00512FC7">
              <w:t>TrdLegRefID</w:t>
            </w:r>
          </w:p>
        </w:tc>
      </w:tr>
      <w:tr w:rsidR="00512FC7" w:rsidRPr="00512FC7" w14:paraId="11074EFC" w14:textId="77777777" w:rsidTr="00533FE7">
        <w:tc>
          <w:tcPr>
            <w:tcW w:w="828" w:type="dxa"/>
            <w:shd w:val="clear" w:color="auto" w:fill="auto"/>
          </w:tcPr>
          <w:p w14:paraId="787C0683" w14:textId="77777777" w:rsidR="00512FC7" w:rsidRPr="00512FC7" w:rsidRDefault="00512FC7" w:rsidP="00533FE7">
            <w:bookmarkStart w:id="1478" w:name="fld_ExchangeRule" w:colFirst="1" w:colLast="1"/>
            <w:bookmarkEnd w:id="1477"/>
            <w:r w:rsidRPr="00512FC7">
              <w:t>825</w:t>
            </w:r>
          </w:p>
        </w:tc>
        <w:tc>
          <w:tcPr>
            <w:tcW w:w="2069" w:type="dxa"/>
            <w:shd w:val="clear" w:color="auto" w:fill="auto"/>
          </w:tcPr>
          <w:p w14:paraId="4912BDE2" w14:textId="77777777" w:rsidR="00512FC7" w:rsidRPr="00512FC7" w:rsidRDefault="00512FC7" w:rsidP="00533FE7">
            <w:r w:rsidRPr="00512FC7">
              <w:t>ExchangeRule</w:t>
            </w:r>
          </w:p>
        </w:tc>
        <w:tc>
          <w:tcPr>
            <w:tcW w:w="1083" w:type="dxa"/>
            <w:shd w:val="clear" w:color="auto" w:fill="auto"/>
          </w:tcPr>
          <w:p w14:paraId="6F0B6F53" w14:textId="77777777" w:rsidR="00512FC7" w:rsidRPr="00512FC7" w:rsidRDefault="00512FC7" w:rsidP="00533FE7">
            <w:r w:rsidRPr="00512FC7">
              <w:t>String</w:t>
            </w:r>
          </w:p>
        </w:tc>
        <w:tc>
          <w:tcPr>
            <w:tcW w:w="4677" w:type="dxa"/>
            <w:shd w:val="clear" w:color="auto" w:fill="auto"/>
          </w:tcPr>
          <w:p w14:paraId="24BAB665" w14:textId="77777777" w:rsidR="00512FC7" w:rsidRPr="00512FC7" w:rsidRDefault="00512FC7" w:rsidP="00533FE7">
            <w:pPr>
              <w:jc w:val="left"/>
            </w:pPr>
            <w:r w:rsidRPr="00512FC7">
              <w:t>Used to report any exchange rules that apply to this trade.</w:t>
            </w:r>
            <w:r>
              <w:br/>
            </w:r>
            <w:r w:rsidRPr="00512FC7">
              <w:t>Primarily intended for US futures markets. Certain trading practices are permitted by the CFTC, such as large lot trading, block trading, all or none trades. If the rules are used, the exchanges are required to indicate these rules on the trade.</w:t>
            </w:r>
          </w:p>
        </w:tc>
        <w:tc>
          <w:tcPr>
            <w:tcW w:w="4411" w:type="dxa"/>
            <w:shd w:val="clear" w:color="auto" w:fill="auto"/>
          </w:tcPr>
          <w:p w14:paraId="29F40241" w14:textId="77777777" w:rsidR="00512FC7" w:rsidRPr="00512FC7" w:rsidRDefault="00512FC7" w:rsidP="00533FE7">
            <w:r w:rsidRPr="00512FC7">
              <w:t>ExchRule</w:t>
            </w:r>
          </w:p>
        </w:tc>
      </w:tr>
      <w:tr w:rsidR="00512FC7" w:rsidRPr="00512FC7" w14:paraId="25F3ADBD" w14:textId="77777777" w:rsidTr="00533FE7">
        <w:tc>
          <w:tcPr>
            <w:tcW w:w="828" w:type="dxa"/>
            <w:shd w:val="clear" w:color="auto" w:fill="auto"/>
          </w:tcPr>
          <w:p w14:paraId="606DC514" w14:textId="77777777" w:rsidR="00512FC7" w:rsidRPr="00512FC7" w:rsidRDefault="00512FC7" w:rsidP="00533FE7">
            <w:bookmarkStart w:id="1479" w:name="fld_TradeAllocIndicator" w:colFirst="1" w:colLast="1"/>
            <w:bookmarkEnd w:id="1478"/>
            <w:r w:rsidRPr="00512FC7">
              <w:t>826</w:t>
            </w:r>
          </w:p>
        </w:tc>
        <w:tc>
          <w:tcPr>
            <w:tcW w:w="2069" w:type="dxa"/>
            <w:shd w:val="clear" w:color="auto" w:fill="auto"/>
          </w:tcPr>
          <w:p w14:paraId="6E2E7E8F" w14:textId="77777777" w:rsidR="00512FC7" w:rsidRPr="00512FC7" w:rsidRDefault="00512FC7" w:rsidP="00533FE7">
            <w:r w:rsidRPr="00512FC7">
              <w:t>TradeAllocIndicator</w:t>
            </w:r>
          </w:p>
        </w:tc>
        <w:tc>
          <w:tcPr>
            <w:tcW w:w="1083" w:type="dxa"/>
            <w:shd w:val="clear" w:color="auto" w:fill="auto"/>
          </w:tcPr>
          <w:p w14:paraId="08BA1C2E" w14:textId="77777777" w:rsidR="00512FC7" w:rsidRPr="00512FC7" w:rsidRDefault="00512FC7" w:rsidP="00533FE7">
            <w:r w:rsidRPr="00512FC7">
              <w:t>int</w:t>
            </w:r>
          </w:p>
        </w:tc>
        <w:tc>
          <w:tcPr>
            <w:tcW w:w="4677" w:type="dxa"/>
            <w:shd w:val="clear" w:color="auto" w:fill="auto"/>
          </w:tcPr>
          <w:p w14:paraId="66D7B74C" w14:textId="77777777" w:rsidR="00512FC7" w:rsidRDefault="00512FC7" w:rsidP="00533FE7">
            <w:pPr>
              <w:jc w:val="left"/>
            </w:pPr>
            <w:r>
              <w:t>Identifies how the trade is to be allocated</w:t>
            </w:r>
          </w:p>
          <w:p w14:paraId="7C9FCD5A" w14:textId="77777777" w:rsidR="00512FC7" w:rsidRPr="00512FC7" w:rsidRDefault="00512FC7" w:rsidP="00533FE7">
            <w:pPr>
              <w:jc w:val="left"/>
            </w:pPr>
            <w:r>
              <w:t>Valid values:</w:t>
            </w:r>
            <w:r>
              <w:br/>
            </w:r>
            <w:r>
              <w:tab/>
              <w:t>0 - Allocation not required</w:t>
            </w:r>
            <w:r>
              <w:br/>
            </w:r>
            <w:r>
              <w:tab/>
              <w:t>1 - Allocation required (give-up trade) allocation information not provided (incomplete)</w:t>
            </w:r>
            <w:r>
              <w:br/>
            </w:r>
            <w:r>
              <w:tab/>
              <w:t>2 - Use allocation provided with the trade</w:t>
            </w:r>
            <w:r>
              <w:br/>
            </w:r>
            <w:r>
              <w:tab/>
              <w:t>3 - Allocation give-up executor</w:t>
            </w:r>
            <w:r>
              <w:br/>
            </w:r>
            <w:r>
              <w:tab/>
              <w:t>4 - Allocation from executor</w:t>
            </w:r>
            <w:r>
              <w:br/>
            </w:r>
            <w:r>
              <w:tab/>
              <w:t>5 - Allocation to claim account</w:t>
            </w:r>
          </w:p>
        </w:tc>
        <w:tc>
          <w:tcPr>
            <w:tcW w:w="4411" w:type="dxa"/>
            <w:shd w:val="clear" w:color="auto" w:fill="auto"/>
          </w:tcPr>
          <w:p w14:paraId="1995E15F" w14:textId="77777777" w:rsidR="00512FC7" w:rsidRPr="00512FC7" w:rsidRDefault="00512FC7" w:rsidP="00533FE7">
            <w:r w:rsidRPr="00512FC7">
              <w:t>AllocInd</w:t>
            </w:r>
          </w:p>
        </w:tc>
      </w:tr>
      <w:tr w:rsidR="00512FC7" w:rsidRPr="00512FC7" w14:paraId="1B6C3265" w14:textId="77777777" w:rsidTr="00533FE7">
        <w:tc>
          <w:tcPr>
            <w:tcW w:w="828" w:type="dxa"/>
            <w:shd w:val="clear" w:color="auto" w:fill="auto"/>
          </w:tcPr>
          <w:p w14:paraId="105CF64B" w14:textId="77777777" w:rsidR="00512FC7" w:rsidRPr="00512FC7" w:rsidRDefault="00512FC7" w:rsidP="00533FE7">
            <w:bookmarkStart w:id="1480" w:name="fld_ExpirationCycle" w:colFirst="1" w:colLast="1"/>
            <w:bookmarkEnd w:id="1479"/>
            <w:r w:rsidRPr="00512FC7">
              <w:t>827</w:t>
            </w:r>
          </w:p>
        </w:tc>
        <w:tc>
          <w:tcPr>
            <w:tcW w:w="2069" w:type="dxa"/>
            <w:shd w:val="clear" w:color="auto" w:fill="auto"/>
          </w:tcPr>
          <w:p w14:paraId="59614B6C" w14:textId="77777777" w:rsidR="00512FC7" w:rsidRPr="00512FC7" w:rsidRDefault="00512FC7" w:rsidP="00533FE7">
            <w:r w:rsidRPr="00512FC7">
              <w:t>ExpirationCycle</w:t>
            </w:r>
          </w:p>
        </w:tc>
        <w:tc>
          <w:tcPr>
            <w:tcW w:w="1083" w:type="dxa"/>
            <w:shd w:val="clear" w:color="auto" w:fill="auto"/>
          </w:tcPr>
          <w:p w14:paraId="04976693" w14:textId="77777777" w:rsidR="00512FC7" w:rsidRPr="00512FC7" w:rsidRDefault="00512FC7" w:rsidP="00533FE7">
            <w:r w:rsidRPr="00512FC7">
              <w:t>int</w:t>
            </w:r>
          </w:p>
        </w:tc>
        <w:tc>
          <w:tcPr>
            <w:tcW w:w="4677" w:type="dxa"/>
            <w:shd w:val="clear" w:color="auto" w:fill="auto"/>
          </w:tcPr>
          <w:p w14:paraId="3F46BDF0" w14:textId="77777777" w:rsidR="00512FC7" w:rsidRDefault="00512FC7" w:rsidP="00533FE7">
            <w:pPr>
              <w:jc w:val="left"/>
            </w:pPr>
            <w:r>
              <w:t>Part of trading cycle when an instrument expires. Field is applicable for derivatives.</w:t>
            </w:r>
          </w:p>
          <w:p w14:paraId="17F1844B" w14:textId="77777777" w:rsidR="00512FC7" w:rsidRPr="00512FC7" w:rsidRDefault="00512FC7" w:rsidP="00533FE7">
            <w:pPr>
              <w:jc w:val="left"/>
            </w:pPr>
            <w:r>
              <w:t>Valid values:</w:t>
            </w:r>
            <w:r>
              <w:br/>
            </w:r>
            <w:r>
              <w:tab/>
              <w:t>0 - Expire on trading session close (default)</w:t>
            </w:r>
            <w:r>
              <w:br/>
            </w:r>
            <w:r>
              <w:tab/>
              <w:t>1 - Expire on trading session open</w:t>
            </w:r>
            <w:r>
              <w:br/>
            </w:r>
            <w:r>
              <w:tab/>
              <w:t>2 - Trading eligibility expiration specified in the date and time fields [EventDate(866) and EventTime(1145)] associated with EventType(865)=7(Last Eligible Trade Date)</w:t>
            </w:r>
          </w:p>
        </w:tc>
        <w:tc>
          <w:tcPr>
            <w:tcW w:w="4411" w:type="dxa"/>
            <w:shd w:val="clear" w:color="auto" w:fill="auto"/>
          </w:tcPr>
          <w:p w14:paraId="276CFE80" w14:textId="77777777" w:rsidR="00512FC7" w:rsidRPr="00512FC7" w:rsidRDefault="00512FC7" w:rsidP="00533FE7">
            <w:r w:rsidRPr="00512FC7">
              <w:t>ExpirationCycle</w:t>
            </w:r>
          </w:p>
        </w:tc>
      </w:tr>
      <w:tr w:rsidR="00512FC7" w:rsidRPr="00512FC7" w14:paraId="1F404FD5" w14:textId="77777777" w:rsidTr="00533FE7">
        <w:tc>
          <w:tcPr>
            <w:tcW w:w="828" w:type="dxa"/>
            <w:shd w:val="clear" w:color="auto" w:fill="auto"/>
          </w:tcPr>
          <w:p w14:paraId="20D60185" w14:textId="77777777" w:rsidR="00512FC7" w:rsidRPr="00512FC7" w:rsidRDefault="00512FC7" w:rsidP="00533FE7">
            <w:bookmarkStart w:id="1481" w:name="fld_TrdType" w:colFirst="1" w:colLast="1"/>
            <w:bookmarkEnd w:id="1480"/>
            <w:r w:rsidRPr="00512FC7">
              <w:t>828</w:t>
            </w:r>
          </w:p>
        </w:tc>
        <w:tc>
          <w:tcPr>
            <w:tcW w:w="2069" w:type="dxa"/>
            <w:shd w:val="clear" w:color="auto" w:fill="auto"/>
          </w:tcPr>
          <w:p w14:paraId="4D0500F7" w14:textId="77777777" w:rsidR="00512FC7" w:rsidRPr="00512FC7" w:rsidRDefault="00512FC7" w:rsidP="00533FE7">
            <w:r w:rsidRPr="00512FC7">
              <w:t>TrdType</w:t>
            </w:r>
          </w:p>
        </w:tc>
        <w:tc>
          <w:tcPr>
            <w:tcW w:w="1083" w:type="dxa"/>
            <w:shd w:val="clear" w:color="auto" w:fill="auto"/>
          </w:tcPr>
          <w:p w14:paraId="5402DFAB" w14:textId="77777777" w:rsidR="00512FC7" w:rsidRPr="00512FC7" w:rsidRDefault="00512FC7" w:rsidP="00533FE7">
            <w:r w:rsidRPr="00512FC7">
              <w:t>int</w:t>
            </w:r>
          </w:p>
        </w:tc>
        <w:tc>
          <w:tcPr>
            <w:tcW w:w="4677" w:type="dxa"/>
            <w:shd w:val="clear" w:color="auto" w:fill="auto"/>
          </w:tcPr>
          <w:p w14:paraId="0D4B7818" w14:textId="77777777" w:rsidR="00512FC7" w:rsidRDefault="00512FC7" w:rsidP="00533FE7">
            <w:pPr>
              <w:jc w:val="left"/>
            </w:pPr>
            <w:r>
              <w:t>Type of Trade:</w:t>
            </w:r>
          </w:p>
          <w:p w14:paraId="234AE373" w14:textId="77777777" w:rsidR="00512FC7" w:rsidRDefault="00512FC7" w:rsidP="00533FE7">
            <w:pPr>
              <w:jc w:val="left"/>
            </w:pPr>
            <w:r>
              <w:t>Valid values:</w:t>
            </w:r>
            <w:r>
              <w:br/>
            </w:r>
            <w:r>
              <w:tab/>
              <w:t>0 - Regular Trade</w:t>
            </w:r>
            <w:r>
              <w:br/>
            </w:r>
            <w:r>
              <w:tab/>
              <w:t>1 - Block Trade</w:t>
            </w:r>
            <w:r>
              <w:br/>
            </w:r>
            <w:r>
              <w:tab/>
              <w:t>2 - EFP (Exchange for physical)</w:t>
            </w:r>
            <w:r>
              <w:br/>
            </w:r>
            <w:r>
              <w:tab/>
              <w:t>3 - Transfer</w:t>
            </w:r>
            <w:r>
              <w:br/>
            </w:r>
            <w:r>
              <w:tab/>
              <w:t>4 - Late Trade</w:t>
            </w:r>
            <w:r>
              <w:br/>
            </w:r>
            <w:r>
              <w:tab/>
              <w:t>5 - T Trade</w:t>
            </w:r>
            <w:r>
              <w:br/>
            </w:r>
            <w:r>
              <w:tab/>
              <w:t>6 - Weighted Average Price Trade</w:t>
            </w:r>
            <w:r>
              <w:br/>
            </w:r>
            <w:r>
              <w:tab/>
              <w:t>7 - Bunched Trade</w:t>
            </w:r>
            <w:r>
              <w:br/>
            </w:r>
            <w:r>
              <w:tab/>
              <w:t>8 - Late Bunched Trade</w:t>
            </w:r>
            <w:r>
              <w:br/>
            </w:r>
            <w:r>
              <w:tab/>
              <w:t>9 - Prior Reference Price Trade</w:t>
            </w:r>
            <w:r>
              <w:br/>
            </w:r>
            <w:r>
              <w:tab/>
              <w:t>10 - After Hours Trade</w:t>
            </w:r>
            <w:r>
              <w:br/>
            </w:r>
            <w:r>
              <w:tab/>
              <w:t>11 - Exchange for Risk (EFR)</w:t>
            </w:r>
            <w:r>
              <w:br/>
            </w:r>
            <w:r>
              <w:tab/>
              <w:t>12 - Exchange for Swap (EFS )</w:t>
            </w:r>
            <w:r>
              <w:br/>
            </w:r>
            <w:r>
              <w:tab/>
              <w:t>13 - Exchange of Futures for (in Market) Futures (EFM ) (e,g, full sized for mini)</w:t>
            </w:r>
            <w:r>
              <w:br/>
            </w:r>
            <w:r>
              <w:tab/>
              <w:t>14 - Exchange of Options for Options (EOO)</w:t>
            </w:r>
            <w:r>
              <w:br/>
            </w:r>
            <w:r>
              <w:tab/>
              <w:t>15 - Trading at Settlement</w:t>
            </w:r>
            <w:r>
              <w:br/>
            </w:r>
            <w:r>
              <w:tab/>
              <w:t>16 - All or None</w:t>
            </w:r>
            <w:r>
              <w:br/>
            </w:r>
            <w:r>
              <w:tab/>
              <w:t>17 - Futures Large Order Execution</w:t>
            </w:r>
            <w:r>
              <w:br/>
            </w:r>
            <w:r>
              <w:tab/>
              <w:t>18 - Exchange of Futures for Futures (external market) (EFF)</w:t>
            </w:r>
            <w:r>
              <w:br/>
            </w:r>
            <w:r>
              <w:tab/>
              <w:t>19 - Option Interim Trade</w:t>
            </w:r>
            <w:r>
              <w:br/>
            </w:r>
            <w:r>
              <w:tab/>
              <w:t>20 - Option Cabinet Trade</w:t>
            </w:r>
            <w:r>
              <w:br/>
            </w:r>
            <w:r>
              <w:tab/>
              <w:t>22 - Privately Negotiated Trades</w:t>
            </w:r>
            <w:r>
              <w:br/>
            </w:r>
            <w:r>
              <w:tab/>
              <w:t>23 - Substitution of Futures for Forwards</w:t>
            </w:r>
            <w:r>
              <w:br/>
            </w:r>
            <w:r>
              <w:tab/>
              <w:t>48 - Non-standard settlement</w:t>
            </w:r>
            <w:r>
              <w:br/>
            </w:r>
            <w:r>
              <w:tab/>
              <w:t>49 - Derivative Related Transaction</w:t>
            </w:r>
            <w:r>
              <w:br/>
            </w:r>
            <w:r>
              <w:tab/>
              <w:t>50 - Portfolio Trade</w:t>
            </w:r>
            <w:r>
              <w:br/>
            </w:r>
            <w:r>
              <w:tab/>
              <w:t>51 - Volume Weighted Average Trade</w:t>
            </w:r>
            <w:r>
              <w:br/>
            </w:r>
            <w:r>
              <w:tab/>
              <w:t>52 - Exchange Granted Trade</w:t>
            </w:r>
            <w:r>
              <w:br/>
            </w:r>
            <w:r>
              <w:tab/>
              <w:t>53 - Repurchase Agreement</w:t>
            </w:r>
            <w:r>
              <w:br/>
            </w:r>
            <w:r>
              <w:tab/>
              <w:t>54 - OTC</w:t>
            </w:r>
            <w:r>
              <w:br/>
            </w:r>
            <w:r>
              <w:tab/>
              <w:t>55 - Exchange Basis Facility (EBF)</w:t>
            </w:r>
            <w:r>
              <w:br/>
              <w:t>MiFID Values</w:t>
            </w:r>
            <w:r>
              <w:br/>
            </w:r>
            <w:r>
              <w:tab/>
              <w:t>24 - Error trade</w:t>
            </w:r>
            <w:r>
              <w:br/>
            </w:r>
            <w:r>
              <w:tab/>
              <w:t>25 - Special cum dividend (CD)</w:t>
            </w:r>
            <w:r>
              <w:br/>
            </w:r>
            <w:r>
              <w:tab/>
              <w:t>26 - Special ex dividend (XD)</w:t>
            </w:r>
            <w:r>
              <w:br/>
            </w:r>
            <w:r>
              <w:tab/>
              <w:t>27 - Special cum coupon (CC)</w:t>
            </w:r>
            <w:r>
              <w:br/>
            </w:r>
            <w:r>
              <w:tab/>
              <w:t>28 - Special ex coupon (XC)</w:t>
            </w:r>
            <w:r>
              <w:br/>
            </w:r>
            <w:r>
              <w:tab/>
              <w:t>29 - Cash settlement (CS)</w:t>
            </w:r>
            <w:r>
              <w:br/>
            </w:r>
            <w:r>
              <w:tab/>
              <w:t>30 - Special price (usually net- or all-in price) (SP)</w:t>
            </w:r>
            <w:r>
              <w:br/>
            </w:r>
            <w:r>
              <w:tab/>
              <w:t>31 - Guaranteed delivery (GD)</w:t>
            </w:r>
            <w:r>
              <w:br/>
            </w:r>
            <w:r>
              <w:tab/>
              <w:t>32 - Special cum rights (CR)</w:t>
            </w:r>
            <w:r>
              <w:br/>
            </w:r>
            <w:r>
              <w:tab/>
              <w:t>33 - Special ex rights (XR)</w:t>
            </w:r>
            <w:r>
              <w:br/>
            </w:r>
            <w:r>
              <w:tab/>
              <w:t>34 - Special cum capital repayments (CP)</w:t>
            </w:r>
            <w:r>
              <w:br/>
            </w:r>
            <w:r>
              <w:tab/>
              <w:t>35 - Special ex capital repayments (XP)</w:t>
            </w:r>
            <w:r>
              <w:br/>
            </w:r>
            <w:r>
              <w:tab/>
              <w:t>36 - Special cum bonus (CB)</w:t>
            </w:r>
            <w:r>
              <w:br/>
            </w:r>
            <w:r>
              <w:tab/>
              <w:t>37 - Special ex bonus (XB)</w:t>
            </w:r>
            <w:r>
              <w:br/>
            </w:r>
            <w:r>
              <w:tab/>
              <w:t>38 - Block trade (same as large trade)</w:t>
            </w:r>
            <w:r>
              <w:br/>
            </w:r>
            <w:r>
              <w:tab/>
              <w:t>39 - Worked principal trade (UK-specific)</w:t>
            </w:r>
            <w:r>
              <w:br/>
            </w:r>
            <w:r>
              <w:tab/>
              <w:t>40 - Block Trades - after market</w:t>
            </w:r>
            <w:r>
              <w:br/>
            </w:r>
            <w:r>
              <w:tab/>
              <w:t>41 - Name change</w:t>
            </w:r>
            <w:r>
              <w:br/>
            </w:r>
            <w:r>
              <w:tab/>
              <w:t>42 - Portfolio transfer</w:t>
            </w:r>
            <w:r>
              <w:br/>
            </w:r>
            <w:r>
              <w:tab/>
              <w:t>43 - Prorogation buy - Euronext Paris only. Is used to defer settlement under French SRD (deferred settlement system) . Trades must be reported as crosses at zero price</w:t>
            </w:r>
            <w:r>
              <w:br/>
            </w:r>
            <w:r>
              <w:tab/>
              <w:t>44 - Prorogation sell - see prorogation buy</w:t>
            </w:r>
            <w:r>
              <w:br/>
            </w:r>
            <w:r>
              <w:tab/>
              <w:t>45 - Option exercise</w:t>
            </w:r>
            <w:r>
              <w:br/>
            </w:r>
            <w:r>
              <w:tab/>
              <w:t>46 - Delta neutral transaction</w:t>
            </w:r>
            <w:r>
              <w:br/>
            </w:r>
            <w:r>
              <w:tab/>
              <w:t>47 - Financing transaction (includes repo and stock lending)</w:t>
            </w:r>
          </w:p>
          <w:p w14:paraId="0B046522" w14:textId="77777777" w:rsidR="00512FC7" w:rsidRDefault="00512FC7" w:rsidP="00533FE7">
            <w:pPr>
              <w:jc w:val="left"/>
            </w:pPr>
          </w:p>
          <w:p w14:paraId="42A87F3A" w14:textId="77777777" w:rsidR="00512FC7" w:rsidRPr="00512FC7" w:rsidRDefault="00512FC7" w:rsidP="00533FE7">
            <w:pPr>
              <w:jc w:val="left"/>
            </w:pPr>
            <w:r>
              <w:t>or any value conforming to the data type Reserved1000Plus</w:t>
            </w:r>
          </w:p>
        </w:tc>
        <w:tc>
          <w:tcPr>
            <w:tcW w:w="4411" w:type="dxa"/>
            <w:shd w:val="clear" w:color="auto" w:fill="auto"/>
          </w:tcPr>
          <w:p w14:paraId="55259E8C" w14:textId="77777777" w:rsidR="00512FC7" w:rsidRPr="00512FC7" w:rsidRDefault="00512FC7" w:rsidP="00533FE7">
            <w:r w:rsidRPr="00512FC7">
              <w:t>TrdTyp</w:t>
            </w:r>
          </w:p>
        </w:tc>
      </w:tr>
      <w:tr w:rsidR="00512FC7" w:rsidRPr="00512FC7" w14:paraId="25037DB1" w14:textId="77777777" w:rsidTr="00533FE7">
        <w:tc>
          <w:tcPr>
            <w:tcW w:w="828" w:type="dxa"/>
            <w:shd w:val="clear" w:color="auto" w:fill="auto"/>
          </w:tcPr>
          <w:p w14:paraId="0143523C" w14:textId="77777777" w:rsidR="00512FC7" w:rsidRPr="00512FC7" w:rsidRDefault="00512FC7" w:rsidP="00533FE7">
            <w:bookmarkStart w:id="1482" w:name="fld_TrdSubType" w:colFirst="1" w:colLast="1"/>
            <w:bookmarkEnd w:id="1481"/>
            <w:r w:rsidRPr="00512FC7">
              <w:t>829</w:t>
            </w:r>
          </w:p>
        </w:tc>
        <w:tc>
          <w:tcPr>
            <w:tcW w:w="2069" w:type="dxa"/>
            <w:shd w:val="clear" w:color="auto" w:fill="auto"/>
          </w:tcPr>
          <w:p w14:paraId="0EB66F96" w14:textId="77777777" w:rsidR="00512FC7" w:rsidRPr="00512FC7" w:rsidRDefault="00512FC7" w:rsidP="00533FE7">
            <w:r w:rsidRPr="00512FC7">
              <w:t>TrdSubType</w:t>
            </w:r>
          </w:p>
        </w:tc>
        <w:tc>
          <w:tcPr>
            <w:tcW w:w="1083" w:type="dxa"/>
            <w:shd w:val="clear" w:color="auto" w:fill="auto"/>
          </w:tcPr>
          <w:p w14:paraId="07E39248" w14:textId="77777777" w:rsidR="00512FC7" w:rsidRPr="00512FC7" w:rsidRDefault="00512FC7" w:rsidP="00533FE7">
            <w:r w:rsidRPr="00512FC7">
              <w:t>int</w:t>
            </w:r>
          </w:p>
        </w:tc>
        <w:tc>
          <w:tcPr>
            <w:tcW w:w="4677" w:type="dxa"/>
            <w:shd w:val="clear" w:color="auto" w:fill="auto"/>
          </w:tcPr>
          <w:p w14:paraId="406F8965" w14:textId="77777777" w:rsidR="00512FC7" w:rsidRDefault="00512FC7" w:rsidP="00533FE7">
            <w:pPr>
              <w:jc w:val="left"/>
            </w:pPr>
            <w:r>
              <w:t>Further qualification to the trade type</w:t>
            </w:r>
          </w:p>
          <w:p w14:paraId="11F6B07D" w14:textId="77777777" w:rsidR="00512FC7" w:rsidRDefault="00512FC7" w:rsidP="00533FE7">
            <w:pPr>
              <w:jc w:val="left"/>
            </w:pPr>
            <w:r>
              <w:t>Valid values:</w:t>
            </w:r>
            <w:r>
              <w:br/>
            </w:r>
            <w:r>
              <w:tab/>
              <w:t>0 - CMTA</w:t>
            </w:r>
            <w:r>
              <w:br/>
            </w:r>
            <w:r>
              <w:tab/>
              <w:t>1 - Internal transfer or adjustment</w:t>
            </w:r>
            <w:r>
              <w:br/>
            </w:r>
            <w:r>
              <w:tab/>
              <w:t>2 - External transfer or transfer of account</w:t>
            </w:r>
            <w:r>
              <w:br/>
            </w:r>
            <w:r>
              <w:tab/>
              <w:t>3 - Reject for submitting side</w:t>
            </w:r>
            <w:r>
              <w:br/>
            </w:r>
            <w:r>
              <w:tab/>
              <w:t>4 - Advisory for contra side</w:t>
            </w:r>
            <w:r>
              <w:br/>
            </w:r>
            <w:r>
              <w:tab/>
              <w:t>5 - Offset due to an allocation</w:t>
            </w:r>
            <w:r>
              <w:br/>
            </w:r>
            <w:r>
              <w:tab/>
              <w:t>6 - Onset due to an allocation</w:t>
            </w:r>
            <w:r>
              <w:br/>
            </w:r>
            <w:r>
              <w:tab/>
              <w:t>7 - Differential spread</w:t>
            </w:r>
            <w:r>
              <w:br/>
            </w:r>
            <w:r>
              <w:tab/>
              <w:t>8 - Implied spread leg executed against an outright</w:t>
            </w:r>
            <w:r>
              <w:br/>
            </w:r>
            <w:r>
              <w:tab/>
              <w:t>9 - Transaction from exercise</w:t>
            </w:r>
            <w:r>
              <w:br/>
            </w:r>
            <w:r>
              <w:tab/>
              <w:t>10 - Transaction from assignment</w:t>
            </w:r>
            <w:r>
              <w:br/>
            </w:r>
            <w:r>
              <w:tab/>
              <w:t>11 - ACATS</w:t>
            </w:r>
            <w:r>
              <w:br/>
            </w:r>
            <w:r>
              <w:tab/>
              <w:t>33 - Off Hours Trade</w:t>
            </w:r>
            <w:r>
              <w:br/>
            </w:r>
            <w:r>
              <w:tab/>
              <w:t>34 - On Hours Trade</w:t>
            </w:r>
            <w:r>
              <w:br/>
            </w:r>
            <w:r>
              <w:tab/>
              <w:t>35 - OTC Quote</w:t>
            </w:r>
            <w:r>
              <w:br/>
            </w:r>
            <w:r>
              <w:tab/>
              <w:t>36 - Converted SWAP</w:t>
            </w:r>
            <w:r>
              <w:br/>
              <w:t>MiFID Values</w:t>
            </w:r>
            <w:r>
              <w:br/>
            </w:r>
            <w:r>
              <w:tab/>
              <w:t>14 - AI (Automated input facility disabled in response to an exchange request.)</w:t>
            </w:r>
            <w:r>
              <w:br/>
            </w:r>
            <w:r>
              <w:tab/>
              <w:t>15 - B (Transaction between two member firms where neither member firm is registered as a market maker in the security in question and neither is a designated fund manager. Also used by broker dealers when dealing with another broker which is not a member firm. Non-order book securities only.)</w:t>
            </w:r>
            <w:r>
              <w:br/>
            </w:r>
            <w:r>
              <w:tab/>
              <w:t>16 - K (Transaction using block trade facility.)</w:t>
            </w:r>
            <w:r>
              <w:br/>
            </w:r>
            <w:r>
              <w:tab/>
              <w:t>17 - LC (Correction submitted more than three days after publication of the original trade report.)</w:t>
            </w:r>
            <w:r>
              <w:br/>
            </w:r>
            <w:r>
              <w:tab/>
              <w:t>18 - M (Transaction, other than a transaction resulting from a stock swap or stock switch, between two market makers registered in that security including IDB or a public display system trades. Non-order book securities only.)</w:t>
            </w:r>
            <w:r>
              <w:br/>
            </w:r>
            <w:r>
              <w:tab/>
              <w:t>19 - N (Non-protected portfolio transaction or a fully disclosed portfolio transaction)</w:t>
            </w:r>
            <w:r>
              <w:br/>
            </w:r>
            <w:r>
              <w:tab/>
              <w:t>20 - NM ( i) transaction where Exchange has granted permission for non-publication</w:t>
            </w:r>
          </w:p>
          <w:p w14:paraId="3FDD5D76" w14:textId="77777777" w:rsidR="00512FC7" w:rsidRDefault="00512FC7" w:rsidP="00533FE7">
            <w:pPr>
              <w:jc w:val="left"/>
            </w:pPr>
            <w:r>
              <w:t>ii)IDB is reporting as seller</w:t>
            </w:r>
          </w:p>
          <w:p w14:paraId="2A575E98" w14:textId="77777777" w:rsidR="00512FC7" w:rsidRDefault="00512FC7" w:rsidP="00533FE7">
            <w:pPr>
              <w:jc w:val="left"/>
            </w:pPr>
            <w:r>
              <w:t>iii) submitting a transaction report to the Exchange, where the transaction report is not also a trade report.)</w:t>
            </w:r>
            <w:r>
              <w:br/>
            </w:r>
            <w:r>
              <w:tab/>
              <w:t>21 - NR (Non-risk transaction in a SEATS security other than an AIM security)</w:t>
            </w:r>
            <w:r>
              <w:br/>
            </w:r>
            <w:r>
              <w:tab/>
              <w:t>22 - P (Protected portfolio transaction or a worked principal agreement to effect a portfolio transaction which includes order book securities)</w:t>
            </w:r>
            <w:r>
              <w:br/>
            </w:r>
            <w:r>
              <w:tab/>
              <w:t>23 - PA (Protected transaction notification)</w:t>
            </w:r>
            <w:r>
              <w:br/>
            </w:r>
            <w:r>
              <w:tab/>
              <w:t>24 - PC (Contra trade for transaction which took place on a previous day and which was automatically executed on the Exchange trading system)</w:t>
            </w:r>
            <w:r>
              <w:br/>
            </w:r>
            <w:r>
              <w:tab/>
              <w:t>25 - PN (Worked principal notification for a portfolio transaction which includes order book securities)</w:t>
            </w:r>
            <w:r>
              <w:br/>
            </w:r>
            <w:r>
              <w:tab/>
              <w:t>26 - R ( (i) riskless principal transaction between non-members where the buying and selling transactions are executed at different prices or on different terms (requires a trade report with trade type indicator R for each transaction)</w:t>
            </w:r>
          </w:p>
          <w:p w14:paraId="74D4C82E" w14:textId="77777777" w:rsidR="00512FC7" w:rsidRDefault="00512FC7" w:rsidP="00533FE7">
            <w:pPr>
              <w:jc w:val="left"/>
            </w:pPr>
            <w:r>
              <w:t>(ii) market maker is reporting all the legs of a riskless principal transaction where the buying and selling transactions are executed at different prices (requires a trade report with trade type indicator R for each transaction)or</w:t>
            </w:r>
          </w:p>
          <w:p w14:paraId="22107A2F" w14:textId="77777777" w:rsidR="00512FC7" w:rsidRDefault="00512FC7" w:rsidP="00533FE7">
            <w:pPr>
              <w:jc w:val="left"/>
            </w:pPr>
            <w:r>
              <w:t>(iii) market maker is reporting the onward leg of a riskless principal transaction where the legs are executed at different prices, and another market maker has submitted a trade report using trade type indicator M for the first leg (this requires a single trade report with trade type indicator R).)</w:t>
            </w:r>
            <w:r>
              <w:br/>
            </w:r>
            <w:r>
              <w:tab/>
              <w:t>27 - RO (Transaction which resulted from the exercise of a traditional option or a stock-settled covered warrant)</w:t>
            </w:r>
            <w:r>
              <w:br/>
            </w:r>
            <w:r>
              <w:tab/>
              <w:t>28 - RT (Risk transaction in a SEATS security, (excluding AIM security) reported by a market maker registered in that security)</w:t>
            </w:r>
            <w:r>
              <w:br/>
            </w:r>
            <w:r>
              <w:tab/>
              <w:t>29 - SW (Transactions resulting from stock swap or a stock switch (one report is required for each line of stock))</w:t>
            </w:r>
            <w:r>
              <w:br/>
            </w:r>
            <w:r>
              <w:tab/>
              <w:t>30 - T (If reporting a single protected transaction)</w:t>
            </w:r>
            <w:r>
              <w:br/>
            </w:r>
            <w:r>
              <w:tab/>
              <w:t>31 - WN (Worked principal notification for a single order book security)</w:t>
            </w:r>
            <w:r>
              <w:br/>
            </w:r>
            <w:r>
              <w:tab/>
              <w:t>32 - WT (Worked principal transaction (other than a portfolio transaction))</w:t>
            </w:r>
            <w:r>
              <w:br/>
            </w:r>
            <w:r>
              <w:tab/>
              <w:t>37 - Crossed Trade (X)</w:t>
            </w:r>
            <w:r>
              <w:br/>
            </w:r>
            <w:r>
              <w:tab/>
              <w:t>38 - Interim Protected Trade (I)</w:t>
            </w:r>
            <w:r>
              <w:br/>
            </w:r>
            <w:r>
              <w:tab/>
              <w:t>39 - Large in Scale (L)</w:t>
            </w:r>
          </w:p>
          <w:p w14:paraId="6D2C1F15" w14:textId="77777777" w:rsidR="00512FC7" w:rsidRDefault="00512FC7" w:rsidP="00533FE7">
            <w:pPr>
              <w:jc w:val="left"/>
            </w:pPr>
          </w:p>
          <w:p w14:paraId="50B169CE" w14:textId="77777777" w:rsidR="00512FC7" w:rsidRPr="00512FC7" w:rsidRDefault="00512FC7" w:rsidP="00533FE7">
            <w:pPr>
              <w:jc w:val="left"/>
            </w:pPr>
            <w:r>
              <w:t>or any value conforming to the data type Reserved1000Plus</w:t>
            </w:r>
          </w:p>
        </w:tc>
        <w:tc>
          <w:tcPr>
            <w:tcW w:w="4411" w:type="dxa"/>
            <w:shd w:val="clear" w:color="auto" w:fill="auto"/>
          </w:tcPr>
          <w:p w14:paraId="4134E35F" w14:textId="77777777" w:rsidR="00512FC7" w:rsidRPr="00512FC7" w:rsidRDefault="00512FC7" w:rsidP="00533FE7">
            <w:r w:rsidRPr="00512FC7">
              <w:t>TrdSubTyp</w:t>
            </w:r>
          </w:p>
        </w:tc>
      </w:tr>
      <w:tr w:rsidR="00512FC7" w:rsidRPr="00512FC7" w14:paraId="57D615C1" w14:textId="77777777" w:rsidTr="00533FE7">
        <w:tc>
          <w:tcPr>
            <w:tcW w:w="828" w:type="dxa"/>
            <w:shd w:val="clear" w:color="auto" w:fill="auto"/>
          </w:tcPr>
          <w:p w14:paraId="11F9C266" w14:textId="77777777" w:rsidR="00512FC7" w:rsidRPr="00512FC7" w:rsidRDefault="00512FC7" w:rsidP="00533FE7">
            <w:bookmarkStart w:id="1483" w:name="fld_TransferReason" w:colFirst="1" w:colLast="1"/>
            <w:bookmarkEnd w:id="1482"/>
            <w:r w:rsidRPr="00512FC7">
              <w:t>830</w:t>
            </w:r>
          </w:p>
        </w:tc>
        <w:tc>
          <w:tcPr>
            <w:tcW w:w="2069" w:type="dxa"/>
            <w:shd w:val="clear" w:color="auto" w:fill="auto"/>
          </w:tcPr>
          <w:p w14:paraId="35A38764" w14:textId="77777777" w:rsidR="00512FC7" w:rsidRPr="00512FC7" w:rsidRDefault="00512FC7" w:rsidP="00533FE7">
            <w:r w:rsidRPr="00512FC7">
              <w:t>TransferReason</w:t>
            </w:r>
          </w:p>
        </w:tc>
        <w:tc>
          <w:tcPr>
            <w:tcW w:w="1083" w:type="dxa"/>
            <w:shd w:val="clear" w:color="auto" w:fill="auto"/>
          </w:tcPr>
          <w:p w14:paraId="5D8DD3FA" w14:textId="77777777" w:rsidR="00512FC7" w:rsidRPr="00512FC7" w:rsidRDefault="00512FC7" w:rsidP="00533FE7">
            <w:r w:rsidRPr="00512FC7">
              <w:t>String</w:t>
            </w:r>
          </w:p>
        </w:tc>
        <w:tc>
          <w:tcPr>
            <w:tcW w:w="4677" w:type="dxa"/>
            <w:shd w:val="clear" w:color="auto" w:fill="auto"/>
          </w:tcPr>
          <w:p w14:paraId="250A170E" w14:textId="77777777" w:rsidR="00512FC7" w:rsidRPr="00512FC7" w:rsidRDefault="00512FC7" w:rsidP="00533FE7">
            <w:pPr>
              <w:jc w:val="left"/>
            </w:pPr>
            <w:r w:rsidRPr="00512FC7">
              <w:t>Reason trade is being transferred</w:t>
            </w:r>
          </w:p>
        </w:tc>
        <w:tc>
          <w:tcPr>
            <w:tcW w:w="4411" w:type="dxa"/>
            <w:shd w:val="clear" w:color="auto" w:fill="auto"/>
          </w:tcPr>
          <w:p w14:paraId="0F2349E2" w14:textId="77777777" w:rsidR="00512FC7" w:rsidRPr="00512FC7" w:rsidRDefault="00512FC7" w:rsidP="00533FE7">
            <w:r w:rsidRPr="00512FC7">
              <w:t>TrnsfrRsn</w:t>
            </w:r>
          </w:p>
        </w:tc>
      </w:tr>
      <w:tr w:rsidR="00DE5358" w:rsidRPr="00DE5358" w14:paraId="1F1B5F3D" w14:textId="77777777" w:rsidTr="00BD0927">
        <w:trPr>
          <w:del w:id="1484" w:author="Administrator" w:date="2011-08-18T10:26:00Z"/>
        </w:trPr>
        <w:tc>
          <w:tcPr>
            <w:tcW w:w="828" w:type="dxa"/>
            <w:shd w:val="clear" w:color="auto" w:fill="auto"/>
          </w:tcPr>
          <w:p w14:paraId="02EFC5D6" w14:textId="77777777" w:rsidR="00DE5358" w:rsidRPr="00DE5358" w:rsidRDefault="00DE5358" w:rsidP="00DE5358">
            <w:pPr>
              <w:rPr>
                <w:del w:id="1485" w:author="Administrator" w:date="2011-08-18T10:26:00Z"/>
              </w:rPr>
            </w:pPr>
            <w:bookmarkStart w:id="1486" w:name="fld_AsgnReqID" w:colFirst="1" w:colLast="1"/>
            <w:bookmarkStart w:id="1487" w:name="fld_TotNumAssignmentReports" w:colFirst="1" w:colLast="1"/>
            <w:bookmarkEnd w:id="1483"/>
            <w:del w:id="1488" w:author="Administrator" w:date="2011-08-18T10:26:00Z">
              <w:r w:rsidRPr="00DE5358">
                <w:delText>831</w:delText>
              </w:r>
            </w:del>
          </w:p>
        </w:tc>
        <w:tc>
          <w:tcPr>
            <w:tcW w:w="2069" w:type="dxa"/>
            <w:shd w:val="clear" w:color="auto" w:fill="auto"/>
          </w:tcPr>
          <w:p w14:paraId="4385516C" w14:textId="77777777" w:rsidR="00DE5358" w:rsidRPr="00DE5358" w:rsidRDefault="00DE5358" w:rsidP="00DE5358">
            <w:pPr>
              <w:rPr>
                <w:del w:id="1489" w:author="Administrator" w:date="2011-08-18T10:26:00Z"/>
              </w:rPr>
            </w:pPr>
            <w:del w:id="1490" w:author="Administrator" w:date="2011-08-18T10:26:00Z">
              <w:r w:rsidRPr="00DE5358">
                <w:delText>AsgnReqID</w:delText>
              </w:r>
            </w:del>
          </w:p>
        </w:tc>
        <w:tc>
          <w:tcPr>
            <w:tcW w:w="1083" w:type="dxa"/>
            <w:shd w:val="clear" w:color="auto" w:fill="auto"/>
          </w:tcPr>
          <w:p w14:paraId="6C917C4B" w14:textId="77777777" w:rsidR="00DE5358" w:rsidRPr="00DE5358" w:rsidRDefault="00DE5358" w:rsidP="00DE5358">
            <w:pPr>
              <w:rPr>
                <w:del w:id="1491" w:author="Administrator" w:date="2011-08-18T10:26:00Z"/>
              </w:rPr>
            </w:pPr>
            <w:del w:id="1492" w:author="Administrator" w:date="2011-08-18T10:26:00Z">
              <w:r w:rsidRPr="00DE5358">
                <w:delText>String</w:delText>
              </w:r>
            </w:del>
          </w:p>
        </w:tc>
        <w:tc>
          <w:tcPr>
            <w:tcW w:w="4677" w:type="dxa"/>
            <w:shd w:val="clear" w:color="auto" w:fill="auto"/>
          </w:tcPr>
          <w:p w14:paraId="245A34D8" w14:textId="77777777" w:rsidR="00DE5358" w:rsidRPr="00DE5358" w:rsidRDefault="00DE5358" w:rsidP="00BD0927">
            <w:pPr>
              <w:jc w:val="left"/>
              <w:rPr>
                <w:del w:id="1493" w:author="Administrator" w:date="2011-08-18T10:26:00Z"/>
              </w:rPr>
            </w:pPr>
            <w:del w:id="1494" w:author="Administrator" w:date="2011-08-18T10:26:00Z">
              <w:r w:rsidRPr="00DE5358">
                <w:delText>Deprecated in FIX.4.4 Unique identifier for the Assignment Report Request</w:delText>
              </w:r>
            </w:del>
          </w:p>
        </w:tc>
        <w:tc>
          <w:tcPr>
            <w:tcW w:w="4411" w:type="dxa"/>
            <w:shd w:val="clear" w:color="auto" w:fill="auto"/>
          </w:tcPr>
          <w:p w14:paraId="33AA1604" w14:textId="77777777" w:rsidR="00DE5358" w:rsidRPr="00DE5358" w:rsidRDefault="00DE5358" w:rsidP="00DE5358">
            <w:pPr>
              <w:rPr>
                <w:del w:id="1495" w:author="Administrator" w:date="2011-08-18T10:26:00Z"/>
              </w:rPr>
            </w:pPr>
            <w:del w:id="1496" w:author="Administrator" w:date="2011-08-18T10:26:00Z">
              <w:r w:rsidRPr="00DE5358">
                <w:delText>ReqID</w:delText>
              </w:r>
            </w:del>
          </w:p>
        </w:tc>
      </w:tr>
      <w:bookmarkEnd w:id="1486"/>
      <w:tr w:rsidR="00512FC7" w:rsidRPr="00512FC7" w14:paraId="13133B01" w14:textId="77777777" w:rsidTr="00533FE7">
        <w:tc>
          <w:tcPr>
            <w:tcW w:w="828" w:type="dxa"/>
            <w:shd w:val="clear" w:color="auto" w:fill="auto"/>
          </w:tcPr>
          <w:p w14:paraId="4B0D5EDC" w14:textId="77777777" w:rsidR="00512FC7" w:rsidRPr="00512FC7" w:rsidRDefault="00512FC7" w:rsidP="00533FE7">
            <w:r w:rsidRPr="00512FC7">
              <w:t>832</w:t>
            </w:r>
          </w:p>
        </w:tc>
        <w:tc>
          <w:tcPr>
            <w:tcW w:w="2069" w:type="dxa"/>
            <w:shd w:val="clear" w:color="auto" w:fill="auto"/>
          </w:tcPr>
          <w:p w14:paraId="5AFCFE47" w14:textId="77777777" w:rsidR="00512FC7" w:rsidRPr="00512FC7" w:rsidRDefault="00512FC7" w:rsidP="00533FE7">
            <w:r w:rsidRPr="00512FC7">
              <w:t>TotNumAssignmentReports</w:t>
            </w:r>
          </w:p>
        </w:tc>
        <w:tc>
          <w:tcPr>
            <w:tcW w:w="1083" w:type="dxa"/>
            <w:shd w:val="clear" w:color="auto" w:fill="auto"/>
          </w:tcPr>
          <w:p w14:paraId="36B3DA43" w14:textId="77777777" w:rsidR="00512FC7" w:rsidRPr="00512FC7" w:rsidRDefault="00512FC7" w:rsidP="00533FE7">
            <w:r w:rsidRPr="00512FC7">
              <w:t>int</w:t>
            </w:r>
          </w:p>
        </w:tc>
        <w:tc>
          <w:tcPr>
            <w:tcW w:w="4677" w:type="dxa"/>
            <w:shd w:val="clear" w:color="auto" w:fill="auto"/>
          </w:tcPr>
          <w:p w14:paraId="2CC90878" w14:textId="77777777" w:rsidR="00512FC7" w:rsidRPr="00512FC7" w:rsidRDefault="00512FC7" w:rsidP="00533FE7">
            <w:pPr>
              <w:jc w:val="left"/>
            </w:pPr>
            <w:r w:rsidRPr="00512FC7">
              <w:t>Total Number of Assignment Reports being returned to a firm</w:t>
            </w:r>
          </w:p>
        </w:tc>
        <w:tc>
          <w:tcPr>
            <w:tcW w:w="4411" w:type="dxa"/>
            <w:shd w:val="clear" w:color="auto" w:fill="auto"/>
          </w:tcPr>
          <w:p w14:paraId="3756AC0D" w14:textId="77777777" w:rsidR="00512FC7" w:rsidRPr="00512FC7" w:rsidRDefault="00512FC7" w:rsidP="00533FE7">
            <w:r w:rsidRPr="00512FC7">
              <w:t>TotNumAsgnRpts</w:t>
            </w:r>
          </w:p>
        </w:tc>
      </w:tr>
      <w:tr w:rsidR="00512FC7" w:rsidRPr="00512FC7" w14:paraId="20D40218" w14:textId="77777777" w:rsidTr="00533FE7">
        <w:tc>
          <w:tcPr>
            <w:tcW w:w="828" w:type="dxa"/>
            <w:shd w:val="clear" w:color="auto" w:fill="auto"/>
          </w:tcPr>
          <w:p w14:paraId="63CB4564" w14:textId="77777777" w:rsidR="00512FC7" w:rsidRPr="00512FC7" w:rsidRDefault="00512FC7" w:rsidP="00533FE7">
            <w:bookmarkStart w:id="1497" w:name="fld_AsgnRptID" w:colFirst="1" w:colLast="1"/>
            <w:bookmarkEnd w:id="1487"/>
            <w:r w:rsidRPr="00512FC7">
              <w:t>833</w:t>
            </w:r>
          </w:p>
        </w:tc>
        <w:tc>
          <w:tcPr>
            <w:tcW w:w="2069" w:type="dxa"/>
            <w:shd w:val="clear" w:color="auto" w:fill="auto"/>
          </w:tcPr>
          <w:p w14:paraId="0831F7BB" w14:textId="77777777" w:rsidR="00512FC7" w:rsidRPr="00512FC7" w:rsidRDefault="00512FC7" w:rsidP="00533FE7">
            <w:r w:rsidRPr="00512FC7">
              <w:t>AsgnRptID</w:t>
            </w:r>
          </w:p>
        </w:tc>
        <w:tc>
          <w:tcPr>
            <w:tcW w:w="1083" w:type="dxa"/>
            <w:shd w:val="clear" w:color="auto" w:fill="auto"/>
          </w:tcPr>
          <w:p w14:paraId="7FF971B5" w14:textId="77777777" w:rsidR="00512FC7" w:rsidRPr="00512FC7" w:rsidRDefault="00512FC7" w:rsidP="00533FE7">
            <w:r w:rsidRPr="00512FC7">
              <w:t>String</w:t>
            </w:r>
          </w:p>
        </w:tc>
        <w:tc>
          <w:tcPr>
            <w:tcW w:w="4677" w:type="dxa"/>
            <w:shd w:val="clear" w:color="auto" w:fill="auto"/>
          </w:tcPr>
          <w:p w14:paraId="1F8C3679" w14:textId="77777777" w:rsidR="00512FC7" w:rsidRPr="00512FC7" w:rsidRDefault="00512FC7" w:rsidP="00533FE7">
            <w:pPr>
              <w:jc w:val="left"/>
            </w:pPr>
            <w:r w:rsidRPr="00512FC7">
              <w:t>Unique identifier for the Assignment Report</w:t>
            </w:r>
          </w:p>
        </w:tc>
        <w:tc>
          <w:tcPr>
            <w:tcW w:w="4411" w:type="dxa"/>
            <w:shd w:val="clear" w:color="auto" w:fill="auto"/>
          </w:tcPr>
          <w:p w14:paraId="61129466" w14:textId="77777777" w:rsidR="00512FC7" w:rsidRPr="00512FC7" w:rsidRDefault="00512FC7" w:rsidP="00533FE7">
            <w:r w:rsidRPr="00512FC7">
              <w:t>RptID</w:t>
            </w:r>
          </w:p>
        </w:tc>
      </w:tr>
      <w:tr w:rsidR="00512FC7" w:rsidRPr="00512FC7" w14:paraId="385387AF" w14:textId="77777777" w:rsidTr="00533FE7">
        <w:tc>
          <w:tcPr>
            <w:tcW w:w="828" w:type="dxa"/>
            <w:shd w:val="clear" w:color="auto" w:fill="auto"/>
          </w:tcPr>
          <w:p w14:paraId="006121EC" w14:textId="77777777" w:rsidR="00512FC7" w:rsidRPr="00512FC7" w:rsidRDefault="00512FC7" w:rsidP="00533FE7">
            <w:bookmarkStart w:id="1498" w:name="fld_ThresholdAmount" w:colFirst="1" w:colLast="1"/>
            <w:bookmarkEnd w:id="1497"/>
            <w:r w:rsidRPr="00512FC7">
              <w:t>834</w:t>
            </w:r>
          </w:p>
        </w:tc>
        <w:tc>
          <w:tcPr>
            <w:tcW w:w="2069" w:type="dxa"/>
            <w:shd w:val="clear" w:color="auto" w:fill="auto"/>
          </w:tcPr>
          <w:p w14:paraId="295F0DFD" w14:textId="77777777" w:rsidR="00512FC7" w:rsidRPr="00512FC7" w:rsidRDefault="00512FC7" w:rsidP="00533FE7">
            <w:r w:rsidRPr="00512FC7">
              <w:t>ThresholdAmount</w:t>
            </w:r>
          </w:p>
        </w:tc>
        <w:tc>
          <w:tcPr>
            <w:tcW w:w="1083" w:type="dxa"/>
            <w:shd w:val="clear" w:color="auto" w:fill="auto"/>
          </w:tcPr>
          <w:p w14:paraId="3EA85FAE" w14:textId="77777777" w:rsidR="00512FC7" w:rsidRPr="00512FC7" w:rsidRDefault="00512FC7" w:rsidP="00533FE7">
            <w:r w:rsidRPr="00512FC7">
              <w:t>PriceOffset</w:t>
            </w:r>
          </w:p>
        </w:tc>
        <w:tc>
          <w:tcPr>
            <w:tcW w:w="4677" w:type="dxa"/>
            <w:shd w:val="clear" w:color="auto" w:fill="auto"/>
          </w:tcPr>
          <w:p w14:paraId="5C6B63FC" w14:textId="77777777" w:rsidR="00512FC7" w:rsidRPr="00512FC7" w:rsidRDefault="00512FC7" w:rsidP="00533FE7">
            <w:pPr>
              <w:jc w:val="left"/>
            </w:pPr>
            <w:r w:rsidRPr="00512FC7">
              <w:t>Amount that a position has to be in the money before it is exercised.</w:t>
            </w:r>
          </w:p>
        </w:tc>
        <w:tc>
          <w:tcPr>
            <w:tcW w:w="4411" w:type="dxa"/>
            <w:shd w:val="clear" w:color="auto" w:fill="auto"/>
          </w:tcPr>
          <w:p w14:paraId="1EE7A938" w14:textId="77777777" w:rsidR="00512FC7" w:rsidRPr="00512FC7" w:rsidRDefault="00512FC7" w:rsidP="00533FE7">
            <w:r w:rsidRPr="00512FC7">
              <w:t>ThresholdAmt</w:t>
            </w:r>
          </w:p>
        </w:tc>
      </w:tr>
      <w:tr w:rsidR="00512FC7" w:rsidRPr="00512FC7" w14:paraId="5870D938" w14:textId="77777777" w:rsidTr="00533FE7">
        <w:tc>
          <w:tcPr>
            <w:tcW w:w="828" w:type="dxa"/>
            <w:shd w:val="clear" w:color="auto" w:fill="auto"/>
          </w:tcPr>
          <w:p w14:paraId="77892335" w14:textId="77777777" w:rsidR="00512FC7" w:rsidRPr="00512FC7" w:rsidRDefault="00512FC7" w:rsidP="00533FE7">
            <w:bookmarkStart w:id="1499" w:name="fld_PegMoveType" w:colFirst="1" w:colLast="1"/>
            <w:bookmarkEnd w:id="1498"/>
            <w:r w:rsidRPr="00512FC7">
              <w:t>835</w:t>
            </w:r>
          </w:p>
        </w:tc>
        <w:tc>
          <w:tcPr>
            <w:tcW w:w="2069" w:type="dxa"/>
            <w:shd w:val="clear" w:color="auto" w:fill="auto"/>
          </w:tcPr>
          <w:p w14:paraId="631891E7" w14:textId="77777777" w:rsidR="00512FC7" w:rsidRPr="00512FC7" w:rsidRDefault="00512FC7" w:rsidP="00533FE7">
            <w:r w:rsidRPr="00512FC7">
              <w:t>PegMoveType</w:t>
            </w:r>
          </w:p>
        </w:tc>
        <w:tc>
          <w:tcPr>
            <w:tcW w:w="1083" w:type="dxa"/>
            <w:shd w:val="clear" w:color="auto" w:fill="auto"/>
          </w:tcPr>
          <w:p w14:paraId="40A22941" w14:textId="77777777" w:rsidR="00512FC7" w:rsidRPr="00512FC7" w:rsidRDefault="00512FC7" w:rsidP="00533FE7">
            <w:r w:rsidRPr="00512FC7">
              <w:t>int</w:t>
            </w:r>
          </w:p>
        </w:tc>
        <w:tc>
          <w:tcPr>
            <w:tcW w:w="4677" w:type="dxa"/>
            <w:shd w:val="clear" w:color="auto" w:fill="auto"/>
          </w:tcPr>
          <w:p w14:paraId="28157064" w14:textId="77777777" w:rsidR="00512FC7" w:rsidRDefault="00512FC7" w:rsidP="00533FE7">
            <w:pPr>
              <w:jc w:val="left"/>
            </w:pPr>
            <w:r>
              <w:t>Describes whether peg is static or floats</w:t>
            </w:r>
          </w:p>
          <w:p w14:paraId="598574A2" w14:textId="77777777" w:rsidR="00512FC7" w:rsidRPr="00512FC7" w:rsidRDefault="00512FC7" w:rsidP="00533FE7">
            <w:pPr>
              <w:jc w:val="left"/>
            </w:pPr>
            <w:r>
              <w:t>Valid values:</w:t>
            </w:r>
            <w:r>
              <w:br/>
            </w:r>
            <w:r>
              <w:tab/>
              <w:t>0 - Floating (default)</w:t>
            </w:r>
            <w:r>
              <w:br/>
            </w:r>
            <w:r>
              <w:tab/>
              <w:t>1 - Fixed</w:t>
            </w:r>
          </w:p>
        </w:tc>
        <w:tc>
          <w:tcPr>
            <w:tcW w:w="4411" w:type="dxa"/>
            <w:shd w:val="clear" w:color="auto" w:fill="auto"/>
          </w:tcPr>
          <w:p w14:paraId="6FD84F8D" w14:textId="77777777" w:rsidR="00512FC7" w:rsidRPr="00512FC7" w:rsidRDefault="00512FC7" w:rsidP="00533FE7">
            <w:r w:rsidRPr="00512FC7">
              <w:t>MoveTyp</w:t>
            </w:r>
          </w:p>
        </w:tc>
      </w:tr>
      <w:tr w:rsidR="00512FC7" w:rsidRPr="00512FC7" w14:paraId="6480E751" w14:textId="77777777" w:rsidTr="00533FE7">
        <w:tc>
          <w:tcPr>
            <w:tcW w:w="828" w:type="dxa"/>
            <w:shd w:val="clear" w:color="auto" w:fill="auto"/>
          </w:tcPr>
          <w:p w14:paraId="7C4A2310" w14:textId="77777777" w:rsidR="00512FC7" w:rsidRPr="00512FC7" w:rsidRDefault="00512FC7" w:rsidP="00533FE7">
            <w:bookmarkStart w:id="1500" w:name="fld_PegOffsetType" w:colFirst="1" w:colLast="1"/>
            <w:bookmarkEnd w:id="1499"/>
            <w:r w:rsidRPr="00512FC7">
              <w:t>836</w:t>
            </w:r>
          </w:p>
        </w:tc>
        <w:tc>
          <w:tcPr>
            <w:tcW w:w="2069" w:type="dxa"/>
            <w:shd w:val="clear" w:color="auto" w:fill="auto"/>
          </w:tcPr>
          <w:p w14:paraId="43302854" w14:textId="77777777" w:rsidR="00512FC7" w:rsidRPr="00512FC7" w:rsidRDefault="00512FC7" w:rsidP="00533FE7">
            <w:r w:rsidRPr="00512FC7">
              <w:t>PegOffsetType</w:t>
            </w:r>
          </w:p>
        </w:tc>
        <w:tc>
          <w:tcPr>
            <w:tcW w:w="1083" w:type="dxa"/>
            <w:shd w:val="clear" w:color="auto" w:fill="auto"/>
          </w:tcPr>
          <w:p w14:paraId="298800C0" w14:textId="77777777" w:rsidR="00512FC7" w:rsidRPr="00512FC7" w:rsidRDefault="00512FC7" w:rsidP="00533FE7">
            <w:r w:rsidRPr="00512FC7">
              <w:t>int</w:t>
            </w:r>
          </w:p>
        </w:tc>
        <w:tc>
          <w:tcPr>
            <w:tcW w:w="4677" w:type="dxa"/>
            <w:shd w:val="clear" w:color="auto" w:fill="auto"/>
          </w:tcPr>
          <w:p w14:paraId="61917E3F" w14:textId="77777777" w:rsidR="00512FC7" w:rsidRDefault="00512FC7" w:rsidP="00533FE7">
            <w:pPr>
              <w:jc w:val="left"/>
            </w:pPr>
            <w:r>
              <w:t>Type of Peg Offset value</w:t>
            </w:r>
          </w:p>
          <w:p w14:paraId="25A50F14" w14:textId="77777777" w:rsidR="00512FC7" w:rsidRPr="00512FC7" w:rsidRDefault="00512FC7" w:rsidP="00533FE7">
            <w:pPr>
              <w:jc w:val="left"/>
            </w:pPr>
            <w:r>
              <w:t>Valid values:</w:t>
            </w:r>
            <w:r>
              <w:br/>
            </w:r>
            <w:r>
              <w:tab/>
              <w:t>0 - Price (default)</w:t>
            </w:r>
            <w:r>
              <w:br/>
            </w:r>
            <w:r>
              <w:tab/>
              <w:t>1 - Basis Points</w:t>
            </w:r>
            <w:r>
              <w:br/>
            </w:r>
            <w:r>
              <w:tab/>
              <w:t>2 - Ticks</w:t>
            </w:r>
            <w:r>
              <w:br/>
            </w:r>
            <w:r>
              <w:tab/>
              <w:t>3 - Price Tier / Level</w:t>
            </w:r>
          </w:p>
        </w:tc>
        <w:tc>
          <w:tcPr>
            <w:tcW w:w="4411" w:type="dxa"/>
            <w:shd w:val="clear" w:color="auto" w:fill="auto"/>
          </w:tcPr>
          <w:p w14:paraId="48404416" w14:textId="77777777" w:rsidR="00512FC7" w:rsidRPr="00512FC7" w:rsidRDefault="00512FC7" w:rsidP="00533FE7">
            <w:r w:rsidRPr="00512FC7">
              <w:t>OfstTyp</w:t>
            </w:r>
          </w:p>
        </w:tc>
      </w:tr>
      <w:tr w:rsidR="00512FC7" w:rsidRPr="00512FC7" w14:paraId="2A405D0A" w14:textId="77777777" w:rsidTr="00533FE7">
        <w:tc>
          <w:tcPr>
            <w:tcW w:w="828" w:type="dxa"/>
            <w:shd w:val="clear" w:color="auto" w:fill="auto"/>
          </w:tcPr>
          <w:p w14:paraId="4036FAC6" w14:textId="77777777" w:rsidR="00512FC7" w:rsidRPr="00512FC7" w:rsidRDefault="00512FC7" w:rsidP="00533FE7">
            <w:bookmarkStart w:id="1501" w:name="fld_PegLimitType" w:colFirst="1" w:colLast="1"/>
            <w:bookmarkEnd w:id="1500"/>
            <w:r w:rsidRPr="00512FC7">
              <w:t>837</w:t>
            </w:r>
          </w:p>
        </w:tc>
        <w:tc>
          <w:tcPr>
            <w:tcW w:w="2069" w:type="dxa"/>
            <w:shd w:val="clear" w:color="auto" w:fill="auto"/>
          </w:tcPr>
          <w:p w14:paraId="183F4A6F" w14:textId="77777777" w:rsidR="00512FC7" w:rsidRPr="00512FC7" w:rsidRDefault="00512FC7" w:rsidP="00533FE7">
            <w:r w:rsidRPr="00512FC7">
              <w:t>PegLimitType</w:t>
            </w:r>
          </w:p>
        </w:tc>
        <w:tc>
          <w:tcPr>
            <w:tcW w:w="1083" w:type="dxa"/>
            <w:shd w:val="clear" w:color="auto" w:fill="auto"/>
          </w:tcPr>
          <w:p w14:paraId="4F174942" w14:textId="77777777" w:rsidR="00512FC7" w:rsidRPr="00512FC7" w:rsidRDefault="00512FC7" w:rsidP="00533FE7">
            <w:r w:rsidRPr="00512FC7">
              <w:t>int</w:t>
            </w:r>
          </w:p>
        </w:tc>
        <w:tc>
          <w:tcPr>
            <w:tcW w:w="4677" w:type="dxa"/>
            <w:shd w:val="clear" w:color="auto" w:fill="auto"/>
          </w:tcPr>
          <w:p w14:paraId="4B624703" w14:textId="77777777" w:rsidR="00512FC7" w:rsidRDefault="00512FC7" w:rsidP="00533FE7">
            <w:pPr>
              <w:jc w:val="left"/>
            </w:pPr>
            <w:r>
              <w:t>Type of Peg Limit</w:t>
            </w:r>
          </w:p>
          <w:p w14:paraId="144B165C" w14:textId="77777777" w:rsidR="00512FC7" w:rsidRPr="00512FC7" w:rsidRDefault="00512FC7" w:rsidP="00533FE7">
            <w:pPr>
              <w:jc w:val="left"/>
            </w:pPr>
            <w:r>
              <w:t>Valid values:</w:t>
            </w:r>
            <w:r>
              <w:br/>
            </w:r>
            <w:r>
              <w:tab/>
              <w:t>0 - Or better (default) - price improvement allowed</w:t>
            </w:r>
            <w:r>
              <w:br/>
            </w:r>
            <w:r>
              <w:tab/>
              <w:t>1 - Strict - limit is a strict limit</w:t>
            </w:r>
            <w:r>
              <w:br/>
            </w:r>
            <w:r>
              <w:tab/>
              <w:t>2 - Or worse - for a buy the peg limit is a minimum and for a sell the peg limit is a maximum (for use for orders which have a price range)</w:t>
            </w:r>
          </w:p>
        </w:tc>
        <w:tc>
          <w:tcPr>
            <w:tcW w:w="4411" w:type="dxa"/>
            <w:shd w:val="clear" w:color="auto" w:fill="auto"/>
          </w:tcPr>
          <w:p w14:paraId="1FA579DA" w14:textId="77777777" w:rsidR="00512FC7" w:rsidRPr="00512FC7" w:rsidRDefault="00512FC7" w:rsidP="00533FE7">
            <w:r w:rsidRPr="00512FC7">
              <w:t>LmtTyp</w:t>
            </w:r>
          </w:p>
        </w:tc>
      </w:tr>
      <w:tr w:rsidR="00512FC7" w:rsidRPr="00512FC7" w14:paraId="2834BC27" w14:textId="77777777" w:rsidTr="00533FE7">
        <w:tc>
          <w:tcPr>
            <w:tcW w:w="828" w:type="dxa"/>
            <w:shd w:val="clear" w:color="auto" w:fill="auto"/>
          </w:tcPr>
          <w:p w14:paraId="023E0EFF" w14:textId="77777777" w:rsidR="00512FC7" w:rsidRPr="00512FC7" w:rsidRDefault="00512FC7" w:rsidP="00533FE7">
            <w:bookmarkStart w:id="1502" w:name="fld_PegRoundDirection" w:colFirst="1" w:colLast="1"/>
            <w:bookmarkEnd w:id="1501"/>
            <w:r w:rsidRPr="00512FC7">
              <w:t>838</w:t>
            </w:r>
          </w:p>
        </w:tc>
        <w:tc>
          <w:tcPr>
            <w:tcW w:w="2069" w:type="dxa"/>
            <w:shd w:val="clear" w:color="auto" w:fill="auto"/>
          </w:tcPr>
          <w:p w14:paraId="21D1EF41" w14:textId="77777777" w:rsidR="00512FC7" w:rsidRPr="00512FC7" w:rsidRDefault="00512FC7" w:rsidP="00533FE7">
            <w:r w:rsidRPr="00512FC7">
              <w:t>PegRoundDirection</w:t>
            </w:r>
          </w:p>
        </w:tc>
        <w:tc>
          <w:tcPr>
            <w:tcW w:w="1083" w:type="dxa"/>
            <w:shd w:val="clear" w:color="auto" w:fill="auto"/>
          </w:tcPr>
          <w:p w14:paraId="0DD46750" w14:textId="77777777" w:rsidR="00512FC7" w:rsidRPr="00512FC7" w:rsidRDefault="00512FC7" w:rsidP="00533FE7">
            <w:r w:rsidRPr="00512FC7">
              <w:t>int</w:t>
            </w:r>
          </w:p>
        </w:tc>
        <w:tc>
          <w:tcPr>
            <w:tcW w:w="4677" w:type="dxa"/>
            <w:shd w:val="clear" w:color="auto" w:fill="auto"/>
          </w:tcPr>
          <w:p w14:paraId="288C1240" w14:textId="77777777" w:rsidR="00512FC7" w:rsidRDefault="00512FC7" w:rsidP="00533FE7">
            <w:pPr>
              <w:jc w:val="left"/>
            </w:pPr>
            <w:r>
              <w:t>If the calculated peg price is not a valid tick price, specifies whether to round the price to be more or less aggressive</w:t>
            </w:r>
          </w:p>
          <w:p w14:paraId="20A4DED8" w14:textId="77777777" w:rsidR="00512FC7" w:rsidRPr="00512FC7" w:rsidRDefault="00512FC7" w:rsidP="00533FE7">
            <w:pPr>
              <w:jc w:val="left"/>
            </w:pPr>
            <w:r>
              <w:t>Valid values:</w:t>
            </w:r>
            <w:r>
              <w:br/>
            </w:r>
            <w:r>
              <w:tab/>
              <w:t>1 - More aggressive - on a buy order round the price up to the nearest tick; on a sell order round down to the nearest tick</w:t>
            </w:r>
            <w:r>
              <w:br/>
            </w:r>
            <w:r>
              <w:tab/>
              <w:t>2 - More passive - on a buy order round down to the nearest tick; on a sell order round up to the nearest tick</w:t>
            </w:r>
          </w:p>
        </w:tc>
        <w:tc>
          <w:tcPr>
            <w:tcW w:w="4411" w:type="dxa"/>
            <w:shd w:val="clear" w:color="auto" w:fill="auto"/>
          </w:tcPr>
          <w:p w14:paraId="7005C3C8" w14:textId="77777777" w:rsidR="00512FC7" w:rsidRPr="00512FC7" w:rsidRDefault="00512FC7" w:rsidP="00533FE7">
            <w:r w:rsidRPr="00512FC7">
              <w:t>RndDir</w:t>
            </w:r>
          </w:p>
        </w:tc>
      </w:tr>
      <w:tr w:rsidR="00512FC7" w:rsidRPr="00512FC7" w14:paraId="4B1F15FF" w14:textId="77777777" w:rsidTr="00533FE7">
        <w:tc>
          <w:tcPr>
            <w:tcW w:w="828" w:type="dxa"/>
            <w:shd w:val="clear" w:color="auto" w:fill="auto"/>
          </w:tcPr>
          <w:p w14:paraId="0A22FE9C" w14:textId="77777777" w:rsidR="00512FC7" w:rsidRPr="00512FC7" w:rsidRDefault="00512FC7" w:rsidP="00533FE7">
            <w:bookmarkStart w:id="1503" w:name="fld_PeggedPrice" w:colFirst="1" w:colLast="1"/>
            <w:bookmarkEnd w:id="1502"/>
            <w:r w:rsidRPr="00512FC7">
              <w:t>839</w:t>
            </w:r>
          </w:p>
        </w:tc>
        <w:tc>
          <w:tcPr>
            <w:tcW w:w="2069" w:type="dxa"/>
            <w:shd w:val="clear" w:color="auto" w:fill="auto"/>
          </w:tcPr>
          <w:p w14:paraId="7B8E635C" w14:textId="77777777" w:rsidR="00512FC7" w:rsidRPr="00512FC7" w:rsidRDefault="00512FC7" w:rsidP="00533FE7">
            <w:r w:rsidRPr="00512FC7">
              <w:t>PeggedPrice</w:t>
            </w:r>
          </w:p>
        </w:tc>
        <w:tc>
          <w:tcPr>
            <w:tcW w:w="1083" w:type="dxa"/>
            <w:shd w:val="clear" w:color="auto" w:fill="auto"/>
          </w:tcPr>
          <w:p w14:paraId="2086C592" w14:textId="77777777" w:rsidR="00512FC7" w:rsidRPr="00512FC7" w:rsidRDefault="00512FC7" w:rsidP="00533FE7">
            <w:r w:rsidRPr="00512FC7">
              <w:t>Price</w:t>
            </w:r>
          </w:p>
        </w:tc>
        <w:tc>
          <w:tcPr>
            <w:tcW w:w="4677" w:type="dxa"/>
            <w:shd w:val="clear" w:color="auto" w:fill="auto"/>
          </w:tcPr>
          <w:p w14:paraId="6D564355" w14:textId="77777777" w:rsidR="00512FC7" w:rsidRPr="00512FC7" w:rsidRDefault="00512FC7" w:rsidP="00533FE7">
            <w:pPr>
              <w:jc w:val="left"/>
            </w:pPr>
            <w:r w:rsidRPr="00512FC7">
              <w:t>The price the order is currently pegged at</w:t>
            </w:r>
          </w:p>
        </w:tc>
        <w:tc>
          <w:tcPr>
            <w:tcW w:w="4411" w:type="dxa"/>
            <w:shd w:val="clear" w:color="auto" w:fill="auto"/>
          </w:tcPr>
          <w:p w14:paraId="21621728" w14:textId="77777777" w:rsidR="00512FC7" w:rsidRPr="00512FC7" w:rsidRDefault="00512FC7" w:rsidP="00533FE7">
            <w:r w:rsidRPr="00512FC7">
              <w:t>PeggedPx</w:t>
            </w:r>
          </w:p>
        </w:tc>
      </w:tr>
      <w:tr w:rsidR="00512FC7" w:rsidRPr="00512FC7" w14:paraId="6BE9ED5F" w14:textId="77777777" w:rsidTr="00533FE7">
        <w:tc>
          <w:tcPr>
            <w:tcW w:w="828" w:type="dxa"/>
            <w:shd w:val="clear" w:color="auto" w:fill="auto"/>
          </w:tcPr>
          <w:p w14:paraId="029BC7E2" w14:textId="77777777" w:rsidR="00512FC7" w:rsidRPr="00512FC7" w:rsidRDefault="00512FC7" w:rsidP="00533FE7">
            <w:bookmarkStart w:id="1504" w:name="fld_PegScope" w:colFirst="1" w:colLast="1"/>
            <w:bookmarkEnd w:id="1503"/>
            <w:r w:rsidRPr="00512FC7">
              <w:t>840</w:t>
            </w:r>
          </w:p>
        </w:tc>
        <w:tc>
          <w:tcPr>
            <w:tcW w:w="2069" w:type="dxa"/>
            <w:shd w:val="clear" w:color="auto" w:fill="auto"/>
          </w:tcPr>
          <w:p w14:paraId="2D4FE053" w14:textId="77777777" w:rsidR="00512FC7" w:rsidRPr="00512FC7" w:rsidRDefault="00512FC7" w:rsidP="00533FE7">
            <w:r w:rsidRPr="00512FC7">
              <w:t>PegScope</w:t>
            </w:r>
          </w:p>
        </w:tc>
        <w:tc>
          <w:tcPr>
            <w:tcW w:w="1083" w:type="dxa"/>
            <w:shd w:val="clear" w:color="auto" w:fill="auto"/>
          </w:tcPr>
          <w:p w14:paraId="6C5DA4F9" w14:textId="77777777" w:rsidR="00512FC7" w:rsidRPr="00512FC7" w:rsidRDefault="00512FC7" w:rsidP="00533FE7">
            <w:r w:rsidRPr="00512FC7">
              <w:t>int</w:t>
            </w:r>
          </w:p>
        </w:tc>
        <w:tc>
          <w:tcPr>
            <w:tcW w:w="4677" w:type="dxa"/>
            <w:shd w:val="clear" w:color="auto" w:fill="auto"/>
          </w:tcPr>
          <w:p w14:paraId="5F8EC69D" w14:textId="77777777" w:rsidR="00512FC7" w:rsidRDefault="00512FC7" w:rsidP="00533FE7">
            <w:pPr>
              <w:jc w:val="left"/>
            </w:pPr>
            <w:r>
              <w:t>The scope of the peg</w:t>
            </w:r>
          </w:p>
          <w:p w14:paraId="03664D14" w14:textId="77777777" w:rsidR="00512FC7" w:rsidRPr="00512FC7" w:rsidRDefault="00512FC7" w:rsidP="00533FE7">
            <w:pPr>
              <w:jc w:val="left"/>
            </w:pPr>
            <w:r>
              <w:t>Valid values:</w:t>
            </w:r>
            <w:r>
              <w:br/>
            </w:r>
            <w:r>
              <w:tab/>
              <w:t>1 - Local (Exchange, ECN, ATS)</w:t>
            </w:r>
            <w:r>
              <w:br/>
            </w:r>
            <w:r>
              <w:tab/>
              <w:t>2 - National</w:t>
            </w:r>
            <w:r>
              <w:br/>
            </w:r>
            <w:r>
              <w:tab/>
              <w:t>3 - Global</w:t>
            </w:r>
            <w:r>
              <w:br/>
            </w:r>
            <w:r>
              <w:tab/>
              <w:t>4 - National excluding local</w:t>
            </w:r>
          </w:p>
        </w:tc>
        <w:tc>
          <w:tcPr>
            <w:tcW w:w="4411" w:type="dxa"/>
            <w:shd w:val="clear" w:color="auto" w:fill="auto"/>
          </w:tcPr>
          <w:p w14:paraId="06A7BC28" w14:textId="77777777" w:rsidR="00512FC7" w:rsidRPr="00512FC7" w:rsidRDefault="00512FC7" w:rsidP="00533FE7">
            <w:r w:rsidRPr="00512FC7">
              <w:t>Scope</w:t>
            </w:r>
          </w:p>
        </w:tc>
      </w:tr>
      <w:tr w:rsidR="00512FC7" w:rsidRPr="00512FC7" w14:paraId="24ECACB8" w14:textId="77777777" w:rsidTr="00533FE7">
        <w:tc>
          <w:tcPr>
            <w:tcW w:w="828" w:type="dxa"/>
            <w:shd w:val="clear" w:color="auto" w:fill="auto"/>
          </w:tcPr>
          <w:p w14:paraId="0844411D" w14:textId="77777777" w:rsidR="00512FC7" w:rsidRPr="00512FC7" w:rsidRDefault="00512FC7" w:rsidP="00533FE7">
            <w:bookmarkStart w:id="1505" w:name="fld_DiscretionMoveType" w:colFirst="1" w:colLast="1"/>
            <w:bookmarkEnd w:id="1504"/>
            <w:r w:rsidRPr="00512FC7">
              <w:t>841</w:t>
            </w:r>
          </w:p>
        </w:tc>
        <w:tc>
          <w:tcPr>
            <w:tcW w:w="2069" w:type="dxa"/>
            <w:shd w:val="clear" w:color="auto" w:fill="auto"/>
          </w:tcPr>
          <w:p w14:paraId="3D82A2B8" w14:textId="77777777" w:rsidR="00512FC7" w:rsidRPr="00512FC7" w:rsidRDefault="00512FC7" w:rsidP="00533FE7">
            <w:r w:rsidRPr="00512FC7">
              <w:t>DiscretionMoveType</w:t>
            </w:r>
          </w:p>
        </w:tc>
        <w:tc>
          <w:tcPr>
            <w:tcW w:w="1083" w:type="dxa"/>
            <w:shd w:val="clear" w:color="auto" w:fill="auto"/>
          </w:tcPr>
          <w:p w14:paraId="57A934A0" w14:textId="77777777" w:rsidR="00512FC7" w:rsidRPr="00512FC7" w:rsidRDefault="00512FC7" w:rsidP="00533FE7">
            <w:r w:rsidRPr="00512FC7">
              <w:t>int</w:t>
            </w:r>
          </w:p>
        </w:tc>
        <w:tc>
          <w:tcPr>
            <w:tcW w:w="4677" w:type="dxa"/>
            <w:shd w:val="clear" w:color="auto" w:fill="auto"/>
          </w:tcPr>
          <w:p w14:paraId="1154B86B" w14:textId="77777777" w:rsidR="00512FC7" w:rsidRDefault="00512FC7" w:rsidP="00533FE7">
            <w:pPr>
              <w:jc w:val="left"/>
            </w:pPr>
            <w:r>
              <w:t>Describes whether discretionay price is static or floats</w:t>
            </w:r>
          </w:p>
          <w:p w14:paraId="7A338FA0" w14:textId="77777777" w:rsidR="00512FC7" w:rsidRPr="00512FC7" w:rsidRDefault="00512FC7" w:rsidP="00533FE7">
            <w:pPr>
              <w:jc w:val="left"/>
            </w:pPr>
            <w:r>
              <w:t>Valid values:</w:t>
            </w:r>
            <w:r>
              <w:br/>
            </w:r>
            <w:r>
              <w:tab/>
              <w:t>0 - Floating (default)</w:t>
            </w:r>
            <w:r>
              <w:br/>
            </w:r>
            <w:r>
              <w:tab/>
              <w:t>1 - Fixed</w:t>
            </w:r>
          </w:p>
        </w:tc>
        <w:tc>
          <w:tcPr>
            <w:tcW w:w="4411" w:type="dxa"/>
            <w:shd w:val="clear" w:color="auto" w:fill="auto"/>
          </w:tcPr>
          <w:p w14:paraId="2719D427" w14:textId="77777777" w:rsidR="00512FC7" w:rsidRPr="00512FC7" w:rsidRDefault="00512FC7" w:rsidP="00533FE7">
            <w:r w:rsidRPr="00512FC7">
              <w:t>MoveTyp</w:t>
            </w:r>
          </w:p>
        </w:tc>
      </w:tr>
      <w:tr w:rsidR="00512FC7" w:rsidRPr="00512FC7" w14:paraId="29901429" w14:textId="77777777" w:rsidTr="00533FE7">
        <w:tc>
          <w:tcPr>
            <w:tcW w:w="828" w:type="dxa"/>
            <w:shd w:val="clear" w:color="auto" w:fill="auto"/>
          </w:tcPr>
          <w:p w14:paraId="26AACC70" w14:textId="77777777" w:rsidR="00512FC7" w:rsidRPr="00512FC7" w:rsidRDefault="00512FC7" w:rsidP="00533FE7">
            <w:bookmarkStart w:id="1506" w:name="fld_DiscretionOffsetType" w:colFirst="1" w:colLast="1"/>
            <w:bookmarkEnd w:id="1505"/>
            <w:r w:rsidRPr="00512FC7">
              <w:t>842</w:t>
            </w:r>
          </w:p>
        </w:tc>
        <w:tc>
          <w:tcPr>
            <w:tcW w:w="2069" w:type="dxa"/>
            <w:shd w:val="clear" w:color="auto" w:fill="auto"/>
          </w:tcPr>
          <w:p w14:paraId="0171A402" w14:textId="77777777" w:rsidR="00512FC7" w:rsidRPr="00512FC7" w:rsidRDefault="00512FC7" w:rsidP="00533FE7">
            <w:r w:rsidRPr="00512FC7">
              <w:t>DiscretionOffsetType</w:t>
            </w:r>
          </w:p>
        </w:tc>
        <w:tc>
          <w:tcPr>
            <w:tcW w:w="1083" w:type="dxa"/>
            <w:shd w:val="clear" w:color="auto" w:fill="auto"/>
          </w:tcPr>
          <w:p w14:paraId="7FAD807E" w14:textId="77777777" w:rsidR="00512FC7" w:rsidRPr="00512FC7" w:rsidRDefault="00512FC7" w:rsidP="00533FE7">
            <w:r w:rsidRPr="00512FC7">
              <w:t>int</w:t>
            </w:r>
          </w:p>
        </w:tc>
        <w:tc>
          <w:tcPr>
            <w:tcW w:w="4677" w:type="dxa"/>
            <w:shd w:val="clear" w:color="auto" w:fill="auto"/>
          </w:tcPr>
          <w:p w14:paraId="3E276294" w14:textId="77777777" w:rsidR="00512FC7" w:rsidRDefault="00512FC7" w:rsidP="00533FE7">
            <w:pPr>
              <w:jc w:val="left"/>
            </w:pPr>
            <w:r>
              <w:t>Type of Discretion Offset value</w:t>
            </w:r>
          </w:p>
          <w:p w14:paraId="07FD9013" w14:textId="77777777" w:rsidR="00512FC7" w:rsidRPr="00512FC7" w:rsidRDefault="00512FC7" w:rsidP="00533FE7">
            <w:pPr>
              <w:jc w:val="left"/>
            </w:pPr>
            <w:r>
              <w:t>Valid values:</w:t>
            </w:r>
            <w:r>
              <w:br/>
            </w:r>
            <w:r>
              <w:tab/>
              <w:t>0 - Price (default)</w:t>
            </w:r>
            <w:r>
              <w:br/>
            </w:r>
            <w:r>
              <w:tab/>
              <w:t>1 - Basis Points</w:t>
            </w:r>
            <w:r>
              <w:br/>
            </w:r>
            <w:r>
              <w:tab/>
              <w:t>2 - Ticks</w:t>
            </w:r>
            <w:r>
              <w:br/>
            </w:r>
            <w:r>
              <w:tab/>
              <w:t>3 - Price Tier / Level</w:t>
            </w:r>
          </w:p>
        </w:tc>
        <w:tc>
          <w:tcPr>
            <w:tcW w:w="4411" w:type="dxa"/>
            <w:shd w:val="clear" w:color="auto" w:fill="auto"/>
          </w:tcPr>
          <w:p w14:paraId="258CE73F" w14:textId="77777777" w:rsidR="00512FC7" w:rsidRPr="00512FC7" w:rsidRDefault="00512FC7" w:rsidP="00533FE7">
            <w:r w:rsidRPr="00512FC7">
              <w:t>OfstTyp</w:t>
            </w:r>
          </w:p>
        </w:tc>
      </w:tr>
      <w:tr w:rsidR="00512FC7" w:rsidRPr="00512FC7" w14:paraId="0EF01DDC" w14:textId="77777777" w:rsidTr="00533FE7">
        <w:tc>
          <w:tcPr>
            <w:tcW w:w="828" w:type="dxa"/>
            <w:shd w:val="clear" w:color="auto" w:fill="auto"/>
          </w:tcPr>
          <w:p w14:paraId="17622C2F" w14:textId="77777777" w:rsidR="00512FC7" w:rsidRPr="00512FC7" w:rsidRDefault="00512FC7" w:rsidP="00533FE7">
            <w:bookmarkStart w:id="1507" w:name="fld_DiscretionLimitType" w:colFirst="1" w:colLast="1"/>
            <w:bookmarkEnd w:id="1506"/>
            <w:r w:rsidRPr="00512FC7">
              <w:t>843</w:t>
            </w:r>
          </w:p>
        </w:tc>
        <w:tc>
          <w:tcPr>
            <w:tcW w:w="2069" w:type="dxa"/>
            <w:shd w:val="clear" w:color="auto" w:fill="auto"/>
          </w:tcPr>
          <w:p w14:paraId="2C45BEE6" w14:textId="77777777" w:rsidR="00512FC7" w:rsidRPr="00512FC7" w:rsidRDefault="00512FC7" w:rsidP="00533FE7">
            <w:r w:rsidRPr="00512FC7">
              <w:t>DiscretionLimitType</w:t>
            </w:r>
          </w:p>
        </w:tc>
        <w:tc>
          <w:tcPr>
            <w:tcW w:w="1083" w:type="dxa"/>
            <w:shd w:val="clear" w:color="auto" w:fill="auto"/>
          </w:tcPr>
          <w:p w14:paraId="0AB93D66" w14:textId="77777777" w:rsidR="00512FC7" w:rsidRPr="00512FC7" w:rsidRDefault="00512FC7" w:rsidP="00533FE7">
            <w:r w:rsidRPr="00512FC7">
              <w:t>int</w:t>
            </w:r>
          </w:p>
        </w:tc>
        <w:tc>
          <w:tcPr>
            <w:tcW w:w="4677" w:type="dxa"/>
            <w:shd w:val="clear" w:color="auto" w:fill="auto"/>
          </w:tcPr>
          <w:p w14:paraId="7F751C3C" w14:textId="77777777" w:rsidR="00512FC7" w:rsidRDefault="00512FC7" w:rsidP="00533FE7">
            <w:pPr>
              <w:jc w:val="left"/>
            </w:pPr>
            <w:r>
              <w:t>Type of Discretion Limit</w:t>
            </w:r>
          </w:p>
          <w:p w14:paraId="4AC9341D" w14:textId="77777777" w:rsidR="00512FC7" w:rsidRPr="00512FC7" w:rsidRDefault="00512FC7" w:rsidP="00533FE7">
            <w:pPr>
              <w:jc w:val="left"/>
            </w:pPr>
            <w:r>
              <w:t>Valid values:</w:t>
            </w:r>
            <w:r>
              <w:br/>
            </w:r>
            <w:r>
              <w:tab/>
              <w:t>0 - Or better (default) - price improvement allowed</w:t>
            </w:r>
            <w:r>
              <w:br/>
            </w:r>
            <w:r>
              <w:tab/>
              <w:t>1 - Strict - limit is a strict limit</w:t>
            </w:r>
            <w:r>
              <w:br/>
            </w:r>
            <w:r>
              <w:tab/>
              <w:t>2 - Or worse - for a buy the discretion price is a minimum and for a sell the discretion price is a maximum (for use for orders which have a price range)</w:t>
            </w:r>
          </w:p>
        </w:tc>
        <w:tc>
          <w:tcPr>
            <w:tcW w:w="4411" w:type="dxa"/>
            <w:shd w:val="clear" w:color="auto" w:fill="auto"/>
          </w:tcPr>
          <w:p w14:paraId="23E1225D" w14:textId="77777777" w:rsidR="00512FC7" w:rsidRPr="00512FC7" w:rsidRDefault="00512FC7" w:rsidP="00533FE7">
            <w:r w:rsidRPr="00512FC7">
              <w:t>LimitTyp</w:t>
            </w:r>
          </w:p>
        </w:tc>
      </w:tr>
      <w:tr w:rsidR="00512FC7" w:rsidRPr="00512FC7" w14:paraId="0AEA7675" w14:textId="77777777" w:rsidTr="00533FE7">
        <w:tc>
          <w:tcPr>
            <w:tcW w:w="828" w:type="dxa"/>
            <w:shd w:val="clear" w:color="auto" w:fill="auto"/>
          </w:tcPr>
          <w:p w14:paraId="2CB62CC2" w14:textId="77777777" w:rsidR="00512FC7" w:rsidRPr="00512FC7" w:rsidRDefault="00512FC7" w:rsidP="00533FE7">
            <w:bookmarkStart w:id="1508" w:name="fld_DiscretionRoundDirection" w:colFirst="1" w:colLast="1"/>
            <w:bookmarkEnd w:id="1507"/>
            <w:r w:rsidRPr="00512FC7">
              <w:t>844</w:t>
            </w:r>
          </w:p>
        </w:tc>
        <w:tc>
          <w:tcPr>
            <w:tcW w:w="2069" w:type="dxa"/>
            <w:shd w:val="clear" w:color="auto" w:fill="auto"/>
          </w:tcPr>
          <w:p w14:paraId="63DFCBEA" w14:textId="77777777" w:rsidR="00512FC7" w:rsidRPr="00512FC7" w:rsidRDefault="00512FC7" w:rsidP="00533FE7">
            <w:r w:rsidRPr="00512FC7">
              <w:t>DiscretionRoundDirection</w:t>
            </w:r>
          </w:p>
        </w:tc>
        <w:tc>
          <w:tcPr>
            <w:tcW w:w="1083" w:type="dxa"/>
            <w:shd w:val="clear" w:color="auto" w:fill="auto"/>
          </w:tcPr>
          <w:p w14:paraId="1B9ECE1D" w14:textId="77777777" w:rsidR="00512FC7" w:rsidRPr="00512FC7" w:rsidRDefault="00512FC7" w:rsidP="00533FE7">
            <w:r w:rsidRPr="00512FC7">
              <w:t>int</w:t>
            </w:r>
          </w:p>
        </w:tc>
        <w:tc>
          <w:tcPr>
            <w:tcW w:w="4677" w:type="dxa"/>
            <w:shd w:val="clear" w:color="auto" w:fill="auto"/>
          </w:tcPr>
          <w:p w14:paraId="3655FCE9" w14:textId="77777777" w:rsidR="00512FC7" w:rsidRDefault="00512FC7" w:rsidP="00533FE7">
            <w:pPr>
              <w:jc w:val="left"/>
            </w:pPr>
            <w:r>
              <w:t>If the calculated discretionary price is not a valid tick price, specifies whether to round the price to be more or less aggressive</w:t>
            </w:r>
          </w:p>
          <w:p w14:paraId="1BD45056" w14:textId="77777777" w:rsidR="00512FC7" w:rsidRPr="00512FC7" w:rsidRDefault="00512FC7" w:rsidP="00533FE7">
            <w:pPr>
              <w:jc w:val="left"/>
            </w:pPr>
            <w:r>
              <w:t>Valid values:</w:t>
            </w:r>
            <w:r>
              <w:br/>
            </w:r>
            <w:r>
              <w:tab/>
              <w:t>1 - More aggressive - on a buy order round the price up to the nearest tick; on a sell round down to the nearest tick</w:t>
            </w:r>
            <w:r>
              <w:br/>
            </w:r>
            <w:r>
              <w:tab/>
              <w:t>2 - More passive - on a buy order round down to the nearest tick; on a sell order round up to the nearest tick</w:t>
            </w:r>
          </w:p>
        </w:tc>
        <w:tc>
          <w:tcPr>
            <w:tcW w:w="4411" w:type="dxa"/>
            <w:shd w:val="clear" w:color="auto" w:fill="auto"/>
          </w:tcPr>
          <w:p w14:paraId="3B1AB6FA" w14:textId="77777777" w:rsidR="00512FC7" w:rsidRPr="00512FC7" w:rsidRDefault="00512FC7" w:rsidP="00533FE7">
            <w:r w:rsidRPr="00512FC7">
              <w:t>RndDir</w:t>
            </w:r>
          </w:p>
        </w:tc>
      </w:tr>
      <w:tr w:rsidR="00512FC7" w:rsidRPr="00512FC7" w14:paraId="60DC36D0" w14:textId="77777777" w:rsidTr="00533FE7">
        <w:tc>
          <w:tcPr>
            <w:tcW w:w="828" w:type="dxa"/>
            <w:shd w:val="clear" w:color="auto" w:fill="auto"/>
          </w:tcPr>
          <w:p w14:paraId="5FCF0D9D" w14:textId="77777777" w:rsidR="00512FC7" w:rsidRPr="00512FC7" w:rsidRDefault="00512FC7" w:rsidP="00533FE7">
            <w:bookmarkStart w:id="1509" w:name="fld_DiscretionPrice" w:colFirst="1" w:colLast="1"/>
            <w:bookmarkEnd w:id="1508"/>
            <w:r w:rsidRPr="00512FC7">
              <w:t>845</w:t>
            </w:r>
          </w:p>
        </w:tc>
        <w:tc>
          <w:tcPr>
            <w:tcW w:w="2069" w:type="dxa"/>
            <w:shd w:val="clear" w:color="auto" w:fill="auto"/>
          </w:tcPr>
          <w:p w14:paraId="254A3932" w14:textId="77777777" w:rsidR="00512FC7" w:rsidRPr="00512FC7" w:rsidRDefault="00512FC7" w:rsidP="00533FE7">
            <w:r w:rsidRPr="00512FC7">
              <w:t>DiscretionPrice</w:t>
            </w:r>
          </w:p>
        </w:tc>
        <w:tc>
          <w:tcPr>
            <w:tcW w:w="1083" w:type="dxa"/>
            <w:shd w:val="clear" w:color="auto" w:fill="auto"/>
          </w:tcPr>
          <w:p w14:paraId="2B8101FD" w14:textId="77777777" w:rsidR="00512FC7" w:rsidRPr="00512FC7" w:rsidRDefault="00512FC7" w:rsidP="00533FE7">
            <w:r w:rsidRPr="00512FC7">
              <w:t>Price</w:t>
            </w:r>
          </w:p>
        </w:tc>
        <w:tc>
          <w:tcPr>
            <w:tcW w:w="4677" w:type="dxa"/>
            <w:shd w:val="clear" w:color="auto" w:fill="auto"/>
          </w:tcPr>
          <w:p w14:paraId="0F36240D" w14:textId="77777777" w:rsidR="00512FC7" w:rsidRPr="00512FC7" w:rsidRDefault="00512FC7" w:rsidP="00533FE7">
            <w:pPr>
              <w:jc w:val="left"/>
            </w:pPr>
            <w:r w:rsidRPr="00512FC7">
              <w:t>The current discretionary price of the order</w:t>
            </w:r>
          </w:p>
        </w:tc>
        <w:tc>
          <w:tcPr>
            <w:tcW w:w="4411" w:type="dxa"/>
            <w:shd w:val="clear" w:color="auto" w:fill="auto"/>
          </w:tcPr>
          <w:p w14:paraId="2B11B1BC" w14:textId="77777777" w:rsidR="00512FC7" w:rsidRPr="00512FC7" w:rsidRDefault="00512FC7" w:rsidP="00533FE7">
            <w:r w:rsidRPr="00512FC7">
              <w:t>DsctnPx</w:t>
            </w:r>
          </w:p>
        </w:tc>
      </w:tr>
      <w:tr w:rsidR="00512FC7" w:rsidRPr="00512FC7" w14:paraId="2AF29EEB" w14:textId="77777777" w:rsidTr="00533FE7">
        <w:tc>
          <w:tcPr>
            <w:tcW w:w="828" w:type="dxa"/>
            <w:shd w:val="clear" w:color="auto" w:fill="auto"/>
          </w:tcPr>
          <w:p w14:paraId="7B2FA845" w14:textId="77777777" w:rsidR="00512FC7" w:rsidRPr="00512FC7" w:rsidRDefault="00512FC7" w:rsidP="00533FE7">
            <w:bookmarkStart w:id="1510" w:name="fld_DiscretionScope" w:colFirst="1" w:colLast="1"/>
            <w:bookmarkEnd w:id="1509"/>
            <w:r w:rsidRPr="00512FC7">
              <w:t>846</w:t>
            </w:r>
          </w:p>
        </w:tc>
        <w:tc>
          <w:tcPr>
            <w:tcW w:w="2069" w:type="dxa"/>
            <w:shd w:val="clear" w:color="auto" w:fill="auto"/>
          </w:tcPr>
          <w:p w14:paraId="6E574FAE" w14:textId="77777777" w:rsidR="00512FC7" w:rsidRPr="00512FC7" w:rsidRDefault="00512FC7" w:rsidP="00533FE7">
            <w:r w:rsidRPr="00512FC7">
              <w:t>DiscretionScope</w:t>
            </w:r>
          </w:p>
        </w:tc>
        <w:tc>
          <w:tcPr>
            <w:tcW w:w="1083" w:type="dxa"/>
            <w:shd w:val="clear" w:color="auto" w:fill="auto"/>
          </w:tcPr>
          <w:p w14:paraId="2698C6B7" w14:textId="77777777" w:rsidR="00512FC7" w:rsidRPr="00512FC7" w:rsidRDefault="00512FC7" w:rsidP="00533FE7">
            <w:r w:rsidRPr="00512FC7">
              <w:t>int</w:t>
            </w:r>
          </w:p>
        </w:tc>
        <w:tc>
          <w:tcPr>
            <w:tcW w:w="4677" w:type="dxa"/>
            <w:shd w:val="clear" w:color="auto" w:fill="auto"/>
          </w:tcPr>
          <w:p w14:paraId="4E0C21BD" w14:textId="77777777" w:rsidR="00512FC7" w:rsidRDefault="00512FC7" w:rsidP="00533FE7">
            <w:pPr>
              <w:jc w:val="left"/>
            </w:pPr>
            <w:r>
              <w:t>The scope of the discretion</w:t>
            </w:r>
          </w:p>
          <w:p w14:paraId="42771F89" w14:textId="77777777" w:rsidR="00512FC7" w:rsidRPr="00512FC7" w:rsidRDefault="00512FC7" w:rsidP="00533FE7">
            <w:pPr>
              <w:jc w:val="left"/>
            </w:pPr>
            <w:r>
              <w:t>Valid values:</w:t>
            </w:r>
            <w:r>
              <w:br/>
            </w:r>
            <w:r>
              <w:tab/>
              <w:t>1 - Local (Exchange, ECN, ATS)</w:t>
            </w:r>
            <w:r>
              <w:br/>
            </w:r>
            <w:r>
              <w:tab/>
              <w:t>2 - National</w:t>
            </w:r>
            <w:r>
              <w:br/>
            </w:r>
            <w:r>
              <w:tab/>
              <w:t>3 - Global</w:t>
            </w:r>
            <w:r>
              <w:br/>
            </w:r>
            <w:r>
              <w:tab/>
              <w:t>4 - National excluding local</w:t>
            </w:r>
          </w:p>
        </w:tc>
        <w:tc>
          <w:tcPr>
            <w:tcW w:w="4411" w:type="dxa"/>
            <w:shd w:val="clear" w:color="auto" w:fill="auto"/>
          </w:tcPr>
          <w:p w14:paraId="6F01965F" w14:textId="77777777" w:rsidR="00512FC7" w:rsidRPr="00512FC7" w:rsidRDefault="00512FC7" w:rsidP="00533FE7">
            <w:r w:rsidRPr="00512FC7">
              <w:t>Scope</w:t>
            </w:r>
          </w:p>
        </w:tc>
      </w:tr>
      <w:tr w:rsidR="00512FC7" w:rsidRPr="00512FC7" w14:paraId="79965222" w14:textId="77777777" w:rsidTr="00533FE7">
        <w:tc>
          <w:tcPr>
            <w:tcW w:w="828" w:type="dxa"/>
            <w:shd w:val="clear" w:color="auto" w:fill="auto"/>
          </w:tcPr>
          <w:p w14:paraId="38C76022" w14:textId="77777777" w:rsidR="00512FC7" w:rsidRPr="00512FC7" w:rsidRDefault="00512FC7" w:rsidP="00533FE7">
            <w:bookmarkStart w:id="1511" w:name="fld_TargetStrategy" w:colFirst="1" w:colLast="1"/>
            <w:bookmarkEnd w:id="1510"/>
            <w:r w:rsidRPr="00512FC7">
              <w:t>847</w:t>
            </w:r>
          </w:p>
        </w:tc>
        <w:tc>
          <w:tcPr>
            <w:tcW w:w="2069" w:type="dxa"/>
            <w:shd w:val="clear" w:color="auto" w:fill="auto"/>
          </w:tcPr>
          <w:p w14:paraId="53BFCC1F" w14:textId="77777777" w:rsidR="00512FC7" w:rsidRPr="00512FC7" w:rsidRDefault="00512FC7" w:rsidP="00533FE7">
            <w:r w:rsidRPr="00512FC7">
              <w:t>TargetStrategy</w:t>
            </w:r>
          </w:p>
        </w:tc>
        <w:tc>
          <w:tcPr>
            <w:tcW w:w="1083" w:type="dxa"/>
            <w:shd w:val="clear" w:color="auto" w:fill="auto"/>
          </w:tcPr>
          <w:p w14:paraId="00069DF4" w14:textId="77777777" w:rsidR="00512FC7" w:rsidRPr="00512FC7" w:rsidRDefault="00512FC7" w:rsidP="00533FE7">
            <w:r w:rsidRPr="00512FC7">
              <w:t>int</w:t>
            </w:r>
          </w:p>
        </w:tc>
        <w:tc>
          <w:tcPr>
            <w:tcW w:w="4677" w:type="dxa"/>
            <w:shd w:val="clear" w:color="auto" w:fill="auto"/>
          </w:tcPr>
          <w:p w14:paraId="18E64135" w14:textId="77777777" w:rsidR="00512FC7" w:rsidRDefault="00512FC7" w:rsidP="00533FE7">
            <w:pPr>
              <w:jc w:val="left"/>
            </w:pPr>
            <w:r>
              <w:t>The target strategy of the order</w:t>
            </w:r>
            <w:r>
              <w:br/>
              <w:t>1000+ = Reserved and available for bi-laterally agreed upon user defined values</w:t>
            </w:r>
          </w:p>
          <w:p w14:paraId="54603E22" w14:textId="77777777" w:rsidR="00512FC7" w:rsidRDefault="00512FC7" w:rsidP="00533FE7">
            <w:pPr>
              <w:jc w:val="left"/>
            </w:pPr>
            <w:r>
              <w:t>Valid values:</w:t>
            </w:r>
            <w:r>
              <w:br/>
            </w:r>
            <w:r>
              <w:tab/>
              <w:t>1 - VWAP</w:t>
            </w:r>
            <w:r>
              <w:br/>
            </w:r>
            <w:r>
              <w:tab/>
              <w:t>2 - Participate (i.e. aim to be x percent of the market volume)</w:t>
            </w:r>
            <w:r>
              <w:br/>
            </w:r>
            <w:r>
              <w:tab/>
              <w:t>3 - Mininize market impact</w:t>
            </w:r>
          </w:p>
          <w:p w14:paraId="0B3C8879" w14:textId="77777777" w:rsidR="00512FC7" w:rsidRDefault="00512FC7" w:rsidP="00533FE7">
            <w:pPr>
              <w:jc w:val="left"/>
            </w:pPr>
          </w:p>
          <w:p w14:paraId="2C4C3D5C" w14:textId="77777777" w:rsidR="00512FC7" w:rsidRPr="00512FC7" w:rsidRDefault="00512FC7" w:rsidP="00533FE7">
            <w:pPr>
              <w:jc w:val="left"/>
            </w:pPr>
            <w:r>
              <w:t>or any value conforming to the data type Reserved1000Plus</w:t>
            </w:r>
          </w:p>
        </w:tc>
        <w:tc>
          <w:tcPr>
            <w:tcW w:w="4411" w:type="dxa"/>
            <w:shd w:val="clear" w:color="auto" w:fill="auto"/>
          </w:tcPr>
          <w:p w14:paraId="03DABD21" w14:textId="77777777" w:rsidR="00512FC7" w:rsidRPr="00512FC7" w:rsidRDefault="00512FC7" w:rsidP="00533FE7">
            <w:r w:rsidRPr="00512FC7">
              <w:t>TgtStrategy</w:t>
            </w:r>
          </w:p>
        </w:tc>
      </w:tr>
      <w:tr w:rsidR="00512FC7" w:rsidRPr="00512FC7" w14:paraId="58AE00CE" w14:textId="77777777" w:rsidTr="00533FE7">
        <w:tc>
          <w:tcPr>
            <w:tcW w:w="828" w:type="dxa"/>
            <w:shd w:val="clear" w:color="auto" w:fill="auto"/>
          </w:tcPr>
          <w:p w14:paraId="16D9D691" w14:textId="77777777" w:rsidR="00512FC7" w:rsidRPr="00512FC7" w:rsidRDefault="00512FC7" w:rsidP="00533FE7">
            <w:bookmarkStart w:id="1512" w:name="fld_TargetStrategyParameters" w:colFirst="1" w:colLast="1"/>
            <w:bookmarkEnd w:id="1511"/>
            <w:r w:rsidRPr="00512FC7">
              <w:t>848</w:t>
            </w:r>
          </w:p>
        </w:tc>
        <w:tc>
          <w:tcPr>
            <w:tcW w:w="2069" w:type="dxa"/>
            <w:shd w:val="clear" w:color="auto" w:fill="auto"/>
          </w:tcPr>
          <w:p w14:paraId="3E094806" w14:textId="77777777" w:rsidR="00512FC7" w:rsidRPr="00512FC7" w:rsidRDefault="00512FC7" w:rsidP="00533FE7">
            <w:r w:rsidRPr="00512FC7">
              <w:t>TargetStrategyParameters</w:t>
            </w:r>
          </w:p>
        </w:tc>
        <w:tc>
          <w:tcPr>
            <w:tcW w:w="1083" w:type="dxa"/>
            <w:shd w:val="clear" w:color="auto" w:fill="auto"/>
          </w:tcPr>
          <w:p w14:paraId="051CF5BC" w14:textId="77777777" w:rsidR="00512FC7" w:rsidRPr="00512FC7" w:rsidRDefault="00512FC7" w:rsidP="00533FE7">
            <w:r w:rsidRPr="00512FC7">
              <w:t>String</w:t>
            </w:r>
          </w:p>
        </w:tc>
        <w:tc>
          <w:tcPr>
            <w:tcW w:w="4677" w:type="dxa"/>
            <w:shd w:val="clear" w:color="auto" w:fill="auto"/>
          </w:tcPr>
          <w:p w14:paraId="430BE1D2" w14:textId="77777777" w:rsidR="00512FC7" w:rsidRPr="00512FC7" w:rsidRDefault="00512FC7" w:rsidP="00533FE7">
            <w:pPr>
              <w:jc w:val="left"/>
            </w:pPr>
            <w:r w:rsidRPr="00512FC7">
              <w:t>Deprecated in FIX.5.0 Field to allow further specification of the TargetStrategy - usage to be agreed between counterparties</w:t>
            </w:r>
          </w:p>
        </w:tc>
        <w:tc>
          <w:tcPr>
            <w:tcW w:w="4411" w:type="dxa"/>
            <w:shd w:val="clear" w:color="auto" w:fill="auto"/>
          </w:tcPr>
          <w:p w14:paraId="39E31BCB" w14:textId="77777777" w:rsidR="00512FC7" w:rsidRPr="00512FC7" w:rsidRDefault="00512FC7" w:rsidP="00533FE7">
            <w:r w:rsidRPr="00512FC7">
              <w:t>TgtStrategyParameters</w:t>
            </w:r>
          </w:p>
        </w:tc>
      </w:tr>
      <w:tr w:rsidR="00512FC7" w:rsidRPr="00512FC7" w14:paraId="1214C21F" w14:textId="77777777" w:rsidTr="00533FE7">
        <w:tc>
          <w:tcPr>
            <w:tcW w:w="828" w:type="dxa"/>
            <w:shd w:val="clear" w:color="auto" w:fill="auto"/>
          </w:tcPr>
          <w:p w14:paraId="2661B24F" w14:textId="77777777" w:rsidR="00512FC7" w:rsidRPr="00512FC7" w:rsidRDefault="00512FC7" w:rsidP="00533FE7">
            <w:bookmarkStart w:id="1513" w:name="fld_ParticipationRate" w:colFirst="1" w:colLast="1"/>
            <w:bookmarkEnd w:id="1512"/>
            <w:r w:rsidRPr="00512FC7">
              <w:t>849</w:t>
            </w:r>
          </w:p>
        </w:tc>
        <w:tc>
          <w:tcPr>
            <w:tcW w:w="2069" w:type="dxa"/>
            <w:shd w:val="clear" w:color="auto" w:fill="auto"/>
          </w:tcPr>
          <w:p w14:paraId="0D024184" w14:textId="77777777" w:rsidR="00512FC7" w:rsidRPr="00512FC7" w:rsidRDefault="00512FC7" w:rsidP="00533FE7">
            <w:r w:rsidRPr="00512FC7">
              <w:t>ParticipationRate</w:t>
            </w:r>
          </w:p>
        </w:tc>
        <w:tc>
          <w:tcPr>
            <w:tcW w:w="1083" w:type="dxa"/>
            <w:shd w:val="clear" w:color="auto" w:fill="auto"/>
          </w:tcPr>
          <w:p w14:paraId="2A981D00" w14:textId="77777777" w:rsidR="00512FC7" w:rsidRPr="00512FC7" w:rsidRDefault="00512FC7" w:rsidP="00533FE7">
            <w:r w:rsidRPr="00512FC7">
              <w:t>Percentage</w:t>
            </w:r>
          </w:p>
        </w:tc>
        <w:tc>
          <w:tcPr>
            <w:tcW w:w="4677" w:type="dxa"/>
            <w:shd w:val="clear" w:color="auto" w:fill="auto"/>
          </w:tcPr>
          <w:p w14:paraId="289D5DBF" w14:textId="77777777" w:rsidR="00512FC7" w:rsidRPr="00512FC7" w:rsidRDefault="00512FC7" w:rsidP="00533FE7">
            <w:pPr>
              <w:jc w:val="left"/>
            </w:pPr>
            <w:r w:rsidRPr="00512FC7">
              <w:t>Deprecated in FIX.5.0 For a TargetStrategy=Participate order specifies the target particpation rate. For other order types this is a volume limit (i.e. do not be more than this percent of the market volume)</w:t>
            </w:r>
          </w:p>
        </w:tc>
        <w:tc>
          <w:tcPr>
            <w:tcW w:w="4411" w:type="dxa"/>
            <w:shd w:val="clear" w:color="auto" w:fill="auto"/>
          </w:tcPr>
          <w:p w14:paraId="38222C93" w14:textId="77777777" w:rsidR="00512FC7" w:rsidRPr="00512FC7" w:rsidRDefault="00512FC7" w:rsidP="00533FE7">
            <w:r w:rsidRPr="00512FC7">
              <w:t>ParticipationRt</w:t>
            </w:r>
          </w:p>
        </w:tc>
      </w:tr>
      <w:tr w:rsidR="00512FC7" w:rsidRPr="00512FC7" w14:paraId="317D4B63" w14:textId="77777777" w:rsidTr="00533FE7">
        <w:tc>
          <w:tcPr>
            <w:tcW w:w="828" w:type="dxa"/>
            <w:shd w:val="clear" w:color="auto" w:fill="auto"/>
          </w:tcPr>
          <w:p w14:paraId="4167D403" w14:textId="77777777" w:rsidR="00512FC7" w:rsidRPr="00512FC7" w:rsidRDefault="00512FC7" w:rsidP="00533FE7">
            <w:bookmarkStart w:id="1514" w:name="fld_TargetStrategyPerformance" w:colFirst="1" w:colLast="1"/>
            <w:bookmarkEnd w:id="1513"/>
            <w:r w:rsidRPr="00512FC7">
              <w:t>850</w:t>
            </w:r>
          </w:p>
        </w:tc>
        <w:tc>
          <w:tcPr>
            <w:tcW w:w="2069" w:type="dxa"/>
            <w:shd w:val="clear" w:color="auto" w:fill="auto"/>
          </w:tcPr>
          <w:p w14:paraId="473D4C22" w14:textId="77777777" w:rsidR="00512FC7" w:rsidRPr="00512FC7" w:rsidRDefault="00512FC7" w:rsidP="00533FE7">
            <w:r w:rsidRPr="00512FC7">
              <w:t>TargetStrategyPerformance</w:t>
            </w:r>
          </w:p>
        </w:tc>
        <w:tc>
          <w:tcPr>
            <w:tcW w:w="1083" w:type="dxa"/>
            <w:shd w:val="clear" w:color="auto" w:fill="auto"/>
          </w:tcPr>
          <w:p w14:paraId="159E946A" w14:textId="77777777" w:rsidR="00512FC7" w:rsidRPr="00512FC7" w:rsidRDefault="00512FC7" w:rsidP="00533FE7">
            <w:r w:rsidRPr="00512FC7">
              <w:t>float</w:t>
            </w:r>
          </w:p>
        </w:tc>
        <w:tc>
          <w:tcPr>
            <w:tcW w:w="4677" w:type="dxa"/>
            <w:shd w:val="clear" w:color="auto" w:fill="auto"/>
          </w:tcPr>
          <w:p w14:paraId="7FB054BC" w14:textId="77777777" w:rsidR="00512FC7" w:rsidRPr="00512FC7" w:rsidRDefault="00512FC7" w:rsidP="00533FE7">
            <w:pPr>
              <w:jc w:val="left"/>
            </w:pPr>
            <w:r w:rsidRPr="00512FC7">
              <w:t>For communication of the performance of the order versus the target strategy</w:t>
            </w:r>
          </w:p>
        </w:tc>
        <w:tc>
          <w:tcPr>
            <w:tcW w:w="4411" w:type="dxa"/>
            <w:shd w:val="clear" w:color="auto" w:fill="auto"/>
          </w:tcPr>
          <w:p w14:paraId="2AAFB346" w14:textId="77777777" w:rsidR="00512FC7" w:rsidRPr="00512FC7" w:rsidRDefault="00512FC7" w:rsidP="00533FE7">
            <w:r w:rsidRPr="00512FC7">
              <w:t>TgtStrategyPerformance</w:t>
            </w:r>
          </w:p>
        </w:tc>
      </w:tr>
      <w:tr w:rsidR="00512FC7" w:rsidRPr="00512FC7" w14:paraId="53A86555" w14:textId="77777777" w:rsidTr="00533FE7">
        <w:tc>
          <w:tcPr>
            <w:tcW w:w="828" w:type="dxa"/>
            <w:shd w:val="clear" w:color="auto" w:fill="auto"/>
          </w:tcPr>
          <w:p w14:paraId="2EC1EF54" w14:textId="77777777" w:rsidR="00512FC7" w:rsidRPr="00512FC7" w:rsidRDefault="00512FC7" w:rsidP="00533FE7">
            <w:bookmarkStart w:id="1515" w:name="fld_LastLiquidityInd" w:colFirst="1" w:colLast="1"/>
            <w:bookmarkEnd w:id="1514"/>
            <w:r w:rsidRPr="00512FC7">
              <w:t>851</w:t>
            </w:r>
          </w:p>
        </w:tc>
        <w:tc>
          <w:tcPr>
            <w:tcW w:w="2069" w:type="dxa"/>
            <w:shd w:val="clear" w:color="auto" w:fill="auto"/>
          </w:tcPr>
          <w:p w14:paraId="6107459A" w14:textId="77777777" w:rsidR="00512FC7" w:rsidRPr="00512FC7" w:rsidRDefault="00512FC7" w:rsidP="00533FE7">
            <w:r w:rsidRPr="00512FC7">
              <w:t>LastLiquidityInd</w:t>
            </w:r>
          </w:p>
        </w:tc>
        <w:tc>
          <w:tcPr>
            <w:tcW w:w="1083" w:type="dxa"/>
            <w:shd w:val="clear" w:color="auto" w:fill="auto"/>
          </w:tcPr>
          <w:p w14:paraId="6F0607D9" w14:textId="77777777" w:rsidR="00512FC7" w:rsidRPr="00512FC7" w:rsidRDefault="00512FC7" w:rsidP="00533FE7">
            <w:r w:rsidRPr="00512FC7">
              <w:t>int</w:t>
            </w:r>
          </w:p>
        </w:tc>
        <w:tc>
          <w:tcPr>
            <w:tcW w:w="4677" w:type="dxa"/>
            <w:shd w:val="clear" w:color="auto" w:fill="auto"/>
          </w:tcPr>
          <w:p w14:paraId="5568070B" w14:textId="77777777" w:rsidR="00512FC7" w:rsidRDefault="00512FC7" w:rsidP="00533FE7">
            <w:pPr>
              <w:jc w:val="left"/>
            </w:pPr>
            <w:r>
              <w:t>Indicator to identify whether this fill was a result of a liquidity provider providing or liquidity taker taking the liquidity. Applicable only for OrdStatus of Partial or Filled.</w:t>
            </w:r>
          </w:p>
          <w:p w14:paraId="12E30A8A" w14:textId="77777777" w:rsidR="00512FC7" w:rsidRPr="00512FC7" w:rsidRDefault="00512FC7" w:rsidP="00533FE7">
            <w:pPr>
              <w:jc w:val="left"/>
            </w:pPr>
            <w:r>
              <w:t>Valid values:</w:t>
            </w:r>
            <w:r>
              <w:br/>
            </w:r>
            <w:r>
              <w:tab/>
              <w:t>1 - Added Liquidity</w:t>
            </w:r>
            <w:r>
              <w:br/>
            </w:r>
            <w:r>
              <w:tab/>
              <w:t>2 - Removed Liquidity</w:t>
            </w:r>
            <w:r>
              <w:br/>
            </w:r>
            <w:r>
              <w:tab/>
              <w:t>3 - Liquidity Routed Out</w:t>
            </w:r>
            <w:r>
              <w:br/>
            </w:r>
            <w:r>
              <w:tab/>
              <w:t>4 - Auction</w:t>
            </w:r>
          </w:p>
        </w:tc>
        <w:tc>
          <w:tcPr>
            <w:tcW w:w="4411" w:type="dxa"/>
            <w:shd w:val="clear" w:color="auto" w:fill="auto"/>
          </w:tcPr>
          <w:p w14:paraId="2B1805EF" w14:textId="77777777" w:rsidR="00512FC7" w:rsidRPr="00512FC7" w:rsidRDefault="00512FC7" w:rsidP="00533FE7">
            <w:r w:rsidRPr="00512FC7">
              <w:t>LastLqdtyInd</w:t>
            </w:r>
          </w:p>
        </w:tc>
      </w:tr>
      <w:tr w:rsidR="00512FC7" w:rsidRPr="00512FC7" w14:paraId="6A4D54A2" w14:textId="77777777" w:rsidTr="00533FE7">
        <w:tc>
          <w:tcPr>
            <w:tcW w:w="828" w:type="dxa"/>
            <w:shd w:val="clear" w:color="auto" w:fill="auto"/>
          </w:tcPr>
          <w:p w14:paraId="7E4460F7" w14:textId="77777777" w:rsidR="00512FC7" w:rsidRPr="00512FC7" w:rsidRDefault="00512FC7" w:rsidP="00533FE7">
            <w:bookmarkStart w:id="1516" w:name="fld_PublishTrdIndicator" w:colFirst="1" w:colLast="1"/>
            <w:bookmarkEnd w:id="1515"/>
            <w:r w:rsidRPr="00512FC7">
              <w:t>852</w:t>
            </w:r>
          </w:p>
        </w:tc>
        <w:tc>
          <w:tcPr>
            <w:tcW w:w="2069" w:type="dxa"/>
            <w:shd w:val="clear" w:color="auto" w:fill="auto"/>
          </w:tcPr>
          <w:p w14:paraId="2048E3EF" w14:textId="77777777" w:rsidR="00512FC7" w:rsidRPr="00512FC7" w:rsidRDefault="00512FC7" w:rsidP="00533FE7">
            <w:r w:rsidRPr="00512FC7">
              <w:t>PublishTrdIndicator</w:t>
            </w:r>
          </w:p>
        </w:tc>
        <w:tc>
          <w:tcPr>
            <w:tcW w:w="1083" w:type="dxa"/>
            <w:shd w:val="clear" w:color="auto" w:fill="auto"/>
          </w:tcPr>
          <w:p w14:paraId="275D1993" w14:textId="77777777" w:rsidR="00512FC7" w:rsidRPr="00512FC7" w:rsidRDefault="00512FC7" w:rsidP="00533FE7">
            <w:r w:rsidRPr="00512FC7">
              <w:t>Boolean</w:t>
            </w:r>
          </w:p>
        </w:tc>
        <w:tc>
          <w:tcPr>
            <w:tcW w:w="4677" w:type="dxa"/>
            <w:shd w:val="clear" w:color="auto" w:fill="auto"/>
          </w:tcPr>
          <w:p w14:paraId="39AAD666" w14:textId="77777777" w:rsidR="00512FC7" w:rsidRDefault="00512FC7" w:rsidP="00533FE7">
            <w:pPr>
              <w:jc w:val="left"/>
            </w:pPr>
            <w:r>
              <w:t>Deprecated in FIX.5.0 Indicates if a trade should be reported via a market reporting service.</w:t>
            </w:r>
          </w:p>
          <w:p w14:paraId="69EFD128" w14:textId="77777777" w:rsidR="00512FC7" w:rsidRPr="00512FC7" w:rsidRDefault="00512FC7" w:rsidP="00533FE7">
            <w:pPr>
              <w:jc w:val="left"/>
            </w:pPr>
            <w:r>
              <w:t>Valid values:</w:t>
            </w:r>
            <w:r>
              <w:br/>
            </w:r>
            <w:r>
              <w:tab/>
              <w:t>N - Do Not Report Trade</w:t>
            </w:r>
            <w:r>
              <w:br/>
            </w:r>
            <w:r>
              <w:tab/>
              <w:t>Y - Report Trade</w:t>
            </w:r>
          </w:p>
        </w:tc>
        <w:tc>
          <w:tcPr>
            <w:tcW w:w="4411" w:type="dxa"/>
            <w:shd w:val="clear" w:color="auto" w:fill="auto"/>
          </w:tcPr>
          <w:p w14:paraId="3037DE06" w14:textId="77777777" w:rsidR="00512FC7" w:rsidRPr="00512FC7" w:rsidRDefault="00512FC7" w:rsidP="00533FE7">
            <w:r w:rsidRPr="00512FC7">
              <w:t>PubTrdInd</w:t>
            </w:r>
          </w:p>
        </w:tc>
      </w:tr>
      <w:tr w:rsidR="00512FC7" w:rsidRPr="00512FC7" w14:paraId="3E1060A8" w14:textId="77777777" w:rsidTr="00533FE7">
        <w:tc>
          <w:tcPr>
            <w:tcW w:w="828" w:type="dxa"/>
            <w:shd w:val="clear" w:color="auto" w:fill="auto"/>
          </w:tcPr>
          <w:p w14:paraId="33B4BD7E" w14:textId="77777777" w:rsidR="00512FC7" w:rsidRPr="00512FC7" w:rsidRDefault="00512FC7" w:rsidP="00533FE7">
            <w:bookmarkStart w:id="1517" w:name="fld_ShortSaleReason" w:colFirst="1" w:colLast="1"/>
            <w:bookmarkEnd w:id="1516"/>
            <w:r w:rsidRPr="00512FC7">
              <w:t>853</w:t>
            </w:r>
          </w:p>
        </w:tc>
        <w:tc>
          <w:tcPr>
            <w:tcW w:w="2069" w:type="dxa"/>
            <w:shd w:val="clear" w:color="auto" w:fill="auto"/>
          </w:tcPr>
          <w:p w14:paraId="37D6612B" w14:textId="77777777" w:rsidR="00512FC7" w:rsidRPr="00512FC7" w:rsidRDefault="00512FC7" w:rsidP="00533FE7">
            <w:r w:rsidRPr="00512FC7">
              <w:t>ShortSaleReason</w:t>
            </w:r>
          </w:p>
        </w:tc>
        <w:tc>
          <w:tcPr>
            <w:tcW w:w="1083" w:type="dxa"/>
            <w:shd w:val="clear" w:color="auto" w:fill="auto"/>
          </w:tcPr>
          <w:p w14:paraId="365A72A8" w14:textId="77777777" w:rsidR="00512FC7" w:rsidRPr="00512FC7" w:rsidRDefault="00512FC7" w:rsidP="00533FE7">
            <w:r w:rsidRPr="00512FC7">
              <w:t>int</w:t>
            </w:r>
          </w:p>
        </w:tc>
        <w:tc>
          <w:tcPr>
            <w:tcW w:w="4677" w:type="dxa"/>
            <w:shd w:val="clear" w:color="auto" w:fill="auto"/>
          </w:tcPr>
          <w:p w14:paraId="46ED6E2C" w14:textId="77777777" w:rsidR="00512FC7" w:rsidRDefault="00512FC7" w:rsidP="00533FE7">
            <w:pPr>
              <w:jc w:val="left"/>
            </w:pPr>
            <w:r>
              <w:t>Reason for short sale.</w:t>
            </w:r>
          </w:p>
          <w:p w14:paraId="1DA87157" w14:textId="77777777" w:rsidR="00512FC7" w:rsidRPr="00512FC7" w:rsidRDefault="00512FC7" w:rsidP="00533FE7">
            <w:pPr>
              <w:jc w:val="left"/>
            </w:pPr>
            <w:r>
              <w:t>Valid values:</w:t>
            </w:r>
            <w:r>
              <w:br/>
            </w:r>
            <w:r>
              <w:tab/>
              <w:t>0 - Dealer Sold Short</w:t>
            </w:r>
            <w:r>
              <w:br/>
            </w:r>
            <w:r>
              <w:tab/>
              <w:t>1 - Dealer Sold Short Exempt</w:t>
            </w:r>
            <w:r>
              <w:br/>
            </w:r>
            <w:r>
              <w:tab/>
              <w:t>2 - Selling Customer Sold Short</w:t>
            </w:r>
            <w:r>
              <w:br/>
            </w:r>
            <w:r>
              <w:tab/>
              <w:t>3 - Selling Customer Sold Short Exempt</w:t>
            </w:r>
            <w:r>
              <w:br/>
            </w:r>
            <w:r>
              <w:tab/>
              <w:t>4 - Qualified Service Representative (QSR) or Automatic Give-up (AGU) Contra Side Sold Short</w:t>
            </w:r>
            <w:r>
              <w:br/>
            </w:r>
            <w:r>
              <w:tab/>
              <w:t>5 - QSR or AGU Contra Side Sold Short Exempt</w:t>
            </w:r>
          </w:p>
        </w:tc>
        <w:tc>
          <w:tcPr>
            <w:tcW w:w="4411" w:type="dxa"/>
            <w:shd w:val="clear" w:color="auto" w:fill="auto"/>
          </w:tcPr>
          <w:p w14:paraId="6210EAE6" w14:textId="77777777" w:rsidR="00512FC7" w:rsidRPr="00512FC7" w:rsidRDefault="00512FC7" w:rsidP="00533FE7">
            <w:r w:rsidRPr="00512FC7">
              <w:t>ShrtSaleRsn</w:t>
            </w:r>
          </w:p>
        </w:tc>
      </w:tr>
      <w:tr w:rsidR="00512FC7" w:rsidRPr="00512FC7" w14:paraId="4059BF15" w14:textId="77777777" w:rsidTr="00533FE7">
        <w:tc>
          <w:tcPr>
            <w:tcW w:w="828" w:type="dxa"/>
            <w:shd w:val="clear" w:color="auto" w:fill="auto"/>
          </w:tcPr>
          <w:p w14:paraId="1558E47A" w14:textId="77777777" w:rsidR="00512FC7" w:rsidRPr="00512FC7" w:rsidRDefault="00512FC7" w:rsidP="00533FE7">
            <w:bookmarkStart w:id="1518" w:name="fld_QtyType" w:colFirst="1" w:colLast="1"/>
            <w:bookmarkEnd w:id="1517"/>
            <w:r w:rsidRPr="00512FC7">
              <w:t>854</w:t>
            </w:r>
          </w:p>
        </w:tc>
        <w:tc>
          <w:tcPr>
            <w:tcW w:w="2069" w:type="dxa"/>
            <w:shd w:val="clear" w:color="auto" w:fill="auto"/>
          </w:tcPr>
          <w:p w14:paraId="0E41CED3" w14:textId="77777777" w:rsidR="00512FC7" w:rsidRPr="00512FC7" w:rsidRDefault="00512FC7" w:rsidP="00533FE7">
            <w:r w:rsidRPr="00512FC7">
              <w:t>QtyType</w:t>
            </w:r>
          </w:p>
        </w:tc>
        <w:tc>
          <w:tcPr>
            <w:tcW w:w="1083" w:type="dxa"/>
            <w:shd w:val="clear" w:color="auto" w:fill="auto"/>
          </w:tcPr>
          <w:p w14:paraId="0DA83877" w14:textId="77777777" w:rsidR="00512FC7" w:rsidRPr="00512FC7" w:rsidRDefault="00512FC7" w:rsidP="00533FE7">
            <w:r w:rsidRPr="00512FC7">
              <w:t>int</w:t>
            </w:r>
          </w:p>
        </w:tc>
        <w:tc>
          <w:tcPr>
            <w:tcW w:w="4677" w:type="dxa"/>
            <w:shd w:val="clear" w:color="auto" w:fill="auto"/>
          </w:tcPr>
          <w:p w14:paraId="098AEF79" w14:textId="77777777" w:rsidR="00512FC7" w:rsidRDefault="00512FC7" w:rsidP="00533FE7">
            <w:pPr>
              <w:jc w:val="left"/>
            </w:pPr>
            <w:r>
              <w:t>Type of quantity specified in a quantity field:</w:t>
            </w:r>
          </w:p>
          <w:p w14:paraId="321197F3" w14:textId="77777777" w:rsidR="00512FC7" w:rsidRPr="00512FC7" w:rsidRDefault="00512FC7" w:rsidP="00533FE7">
            <w:pPr>
              <w:jc w:val="left"/>
            </w:pPr>
            <w:r>
              <w:t>Valid values:</w:t>
            </w:r>
            <w:r>
              <w:br/>
            </w:r>
            <w:r>
              <w:tab/>
              <w:t>0 - Units (shares, par, currency)</w:t>
            </w:r>
            <w:r>
              <w:br/>
            </w:r>
            <w:r>
              <w:tab/>
              <w:t>1 - Contracts (if used - must specify ContractMultiplier (tag 231))</w:t>
            </w:r>
            <w:r>
              <w:br/>
            </w:r>
            <w:r>
              <w:tab/>
              <w:t>2 - Units of Measure per Time Unit (if used - must specify UnitofMeasure (tag 996) and TimeUnit (tag 997))</w:t>
            </w:r>
          </w:p>
        </w:tc>
        <w:tc>
          <w:tcPr>
            <w:tcW w:w="4411" w:type="dxa"/>
            <w:shd w:val="clear" w:color="auto" w:fill="auto"/>
          </w:tcPr>
          <w:p w14:paraId="67FF1872" w14:textId="77777777" w:rsidR="00512FC7" w:rsidRPr="00512FC7" w:rsidRDefault="00512FC7" w:rsidP="00533FE7">
            <w:r w:rsidRPr="00512FC7">
              <w:t>QtyTyp</w:t>
            </w:r>
          </w:p>
        </w:tc>
      </w:tr>
      <w:tr w:rsidR="00512FC7" w:rsidRPr="00512FC7" w14:paraId="12E0C24A" w14:textId="77777777" w:rsidTr="00533FE7">
        <w:tc>
          <w:tcPr>
            <w:tcW w:w="828" w:type="dxa"/>
            <w:shd w:val="clear" w:color="auto" w:fill="auto"/>
          </w:tcPr>
          <w:p w14:paraId="4E045129" w14:textId="77777777" w:rsidR="00512FC7" w:rsidRPr="00512FC7" w:rsidRDefault="00512FC7" w:rsidP="00533FE7">
            <w:bookmarkStart w:id="1519" w:name="fld_SecondaryTrdType" w:colFirst="1" w:colLast="1"/>
            <w:bookmarkEnd w:id="1518"/>
            <w:r w:rsidRPr="00512FC7">
              <w:t>855</w:t>
            </w:r>
          </w:p>
        </w:tc>
        <w:tc>
          <w:tcPr>
            <w:tcW w:w="2069" w:type="dxa"/>
            <w:shd w:val="clear" w:color="auto" w:fill="auto"/>
          </w:tcPr>
          <w:p w14:paraId="16AA6525" w14:textId="77777777" w:rsidR="00512FC7" w:rsidRPr="00512FC7" w:rsidRDefault="00512FC7" w:rsidP="00533FE7">
            <w:r w:rsidRPr="00512FC7">
              <w:t>SecondaryTrdType</w:t>
            </w:r>
          </w:p>
        </w:tc>
        <w:tc>
          <w:tcPr>
            <w:tcW w:w="1083" w:type="dxa"/>
            <w:shd w:val="clear" w:color="auto" w:fill="auto"/>
          </w:tcPr>
          <w:p w14:paraId="21F6E85A" w14:textId="77777777" w:rsidR="00512FC7" w:rsidRPr="00512FC7" w:rsidRDefault="00512FC7" w:rsidP="00533FE7">
            <w:r w:rsidRPr="00512FC7">
              <w:t>int</w:t>
            </w:r>
          </w:p>
        </w:tc>
        <w:tc>
          <w:tcPr>
            <w:tcW w:w="4677" w:type="dxa"/>
            <w:shd w:val="clear" w:color="auto" w:fill="auto"/>
          </w:tcPr>
          <w:p w14:paraId="183C891C" w14:textId="77777777" w:rsidR="00512FC7" w:rsidRDefault="00512FC7" w:rsidP="00533FE7">
            <w:pPr>
              <w:jc w:val="left"/>
            </w:pPr>
            <w:r>
              <w:t>Additional TrdType(828) assigned to a trade by trade match system.</w:t>
            </w:r>
          </w:p>
          <w:p w14:paraId="6564A46D" w14:textId="77777777" w:rsidR="00512FC7" w:rsidRPr="00512FC7" w:rsidRDefault="00512FC7" w:rsidP="00533FE7">
            <w:pPr>
              <w:jc w:val="left"/>
            </w:pPr>
            <w:r>
              <w:t>Valid values:</w:t>
            </w:r>
            <w:r>
              <w:br/>
            </w:r>
            <w:r>
              <w:tab/>
              <w:t>0 - Regular Trade</w:t>
            </w:r>
            <w:r>
              <w:br/>
            </w:r>
            <w:r>
              <w:tab/>
              <w:t>1 - Block Trade</w:t>
            </w:r>
            <w:r>
              <w:br/>
            </w:r>
            <w:r>
              <w:tab/>
              <w:t>2 - EFP (Exchange for physical)</w:t>
            </w:r>
            <w:r>
              <w:br/>
            </w:r>
            <w:r>
              <w:tab/>
              <w:t>3 - Transfer</w:t>
            </w:r>
            <w:r>
              <w:br/>
            </w:r>
            <w:r>
              <w:tab/>
              <w:t>4 - Late Trade</w:t>
            </w:r>
            <w:r>
              <w:br/>
            </w:r>
            <w:r>
              <w:tab/>
              <w:t>5 - T Trade</w:t>
            </w:r>
            <w:r>
              <w:br/>
            </w:r>
            <w:r>
              <w:tab/>
              <w:t>6 - Weighted Average Price Trade</w:t>
            </w:r>
            <w:r>
              <w:br/>
            </w:r>
            <w:r>
              <w:tab/>
              <w:t>7 - Bunched Trade</w:t>
            </w:r>
            <w:r>
              <w:br/>
            </w:r>
            <w:r>
              <w:tab/>
              <w:t>8 - Late Bunched Trade</w:t>
            </w:r>
            <w:r>
              <w:br/>
            </w:r>
            <w:r>
              <w:tab/>
              <w:t>9 - Prior Reference Price Trade</w:t>
            </w:r>
            <w:r>
              <w:br/>
            </w:r>
            <w:r>
              <w:tab/>
              <w:t>10 - After Hours Trade</w:t>
            </w:r>
            <w:r>
              <w:br/>
            </w:r>
            <w:r>
              <w:tab/>
              <w:t>11 - Exchange for Risk (EFR)</w:t>
            </w:r>
            <w:r>
              <w:br/>
            </w:r>
            <w:r>
              <w:tab/>
              <w:t>12 - Exchange for Swap (EFS )</w:t>
            </w:r>
            <w:r>
              <w:br/>
            </w:r>
            <w:r>
              <w:tab/>
              <w:t>13 - Exchange of Futures for (in Market) Futures (EFM ) (e,g, full sized for mini)</w:t>
            </w:r>
            <w:r>
              <w:br/>
            </w:r>
            <w:r>
              <w:tab/>
              <w:t>14 - Exchange of Options for Options (EOO)</w:t>
            </w:r>
            <w:r>
              <w:br/>
            </w:r>
            <w:r>
              <w:tab/>
              <w:t>15 - Trading at Settlement</w:t>
            </w:r>
            <w:r>
              <w:br/>
            </w:r>
            <w:r>
              <w:tab/>
              <w:t>16 - All or None</w:t>
            </w:r>
            <w:r>
              <w:br/>
            </w:r>
            <w:r>
              <w:tab/>
              <w:t>17 - Futures Large Order Execution</w:t>
            </w:r>
            <w:r>
              <w:br/>
            </w:r>
            <w:r>
              <w:tab/>
              <w:t>18 - Exchange of Futures for Futures (external market) (EFF)</w:t>
            </w:r>
            <w:r>
              <w:br/>
            </w:r>
            <w:r>
              <w:tab/>
              <w:t>19 - Option Interim Trade</w:t>
            </w:r>
            <w:r>
              <w:br/>
            </w:r>
            <w:r>
              <w:tab/>
              <w:t>20 - Option Cabinet Trade</w:t>
            </w:r>
            <w:r>
              <w:br/>
            </w:r>
            <w:r>
              <w:tab/>
              <w:t>22 - Privately Negotiated Trades</w:t>
            </w:r>
            <w:r>
              <w:br/>
            </w:r>
            <w:r>
              <w:tab/>
              <w:t>23 - Substitution of Futures for Forwards</w:t>
            </w:r>
            <w:r>
              <w:br/>
            </w:r>
            <w:r>
              <w:tab/>
              <w:t>48 - Non-standard settlement</w:t>
            </w:r>
            <w:r>
              <w:br/>
            </w:r>
            <w:r>
              <w:tab/>
              <w:t>49 - Derivative Related Transaction</w:t>
            </w:r>
            <w:r>
              <w:br/>
            </w:r>
            <w:r>
              <w:tab/>
              <w:t>50 - Portfolio Trade</w:t>
            </w:r>
            <w:r>
              <w:br/>
            </w:r>
            <w:r>
              <w:tab/>
              <w:t>51 - Volume Weighted Average Trade</w:t>
            </w:r>
            <w:r>
              <w:br/>
            </w:r>
            <w:r>
              <w:tab/>
              <w:t>52 - Exchange Granted Trade</w:t>
            </w:r>
            <w:r>
              <w:br/>
            </w:r>
            <w:r>
              <w:tab/>
              <w:t>53 - Repurchase Agreement</w:t>
            </w:r>
            <w:r>
              <w:br/>
            </w:r>
            <w:r>
              <w:tab/>
              <w:t>54 - OTC</w:t>
            </w:r>
            <w:r>
              <w:br/>
            </w:r>
            <w:r>
              <w:tab/>
              <w:t>55 - Exchange Basis Facility (EBF)</w:t>
            </w:r>
            <w:r>
              <w:br/>
              <w:t>MiFID Values</w:t>
            </w:r>
            <w:r>
              <w:br/>
            </w:r>
            <w:r>
              <w:tab/>
              <w:t>24 - Error trade</w:t>
            </w:r>
            <w:r>
              <w:br/>
            </w:r>
            <w:r>
              <w:tab/>
              <w:t>25 - Special cum dividend (CD)</w:t>
            </w:r>
            <w:r>
              <w:br/>
            </w:r>
            <w:r>
              <w:tab/>
              <w:t>26 - Special ex dividend (XD)</w:t>
            </w:r>
            <w:r>
              <w:br/>
            </w:r>
            <w:r>
              <w:tab/>
              <w:t>27 - Special cum coupon (CC)</w:t>
            </w:r>
            <w:r>
              <w:br/>
            </w:r>
            <w:r>
              <w:tab/>
              <w:t>28 - Special ex coupon (XC)</w:t>
            </w:r>
            <w:r>
              <w:br/>
            </w:r>
            <w:r>
              <w:tab/>
              <w:t>29 - Cash settlement (CS)</w:t>
            </w:r>
            <w:r>
              <w:br/>
            </w:r>
            <w:r>
              <w:tab/>
              <w:t>30 - Special price (usually net- or all-in price) (SP)</w:t>
            </w:r>
            <w:r>
              <w:br/>
            </w:r>
            <w:r>
              <w:tab/>
              <w:t>31 - Guaranteed delivery (GD)</w:t>
            </w:r>
            <w:r>
              <w:br/>
            </w:r>
            <w:r>
              <w:tab/>
              <w:t>32 - Special cum rights (CR)</w:t>
            </w:r>
            <w:r>
              <w:br/>
            </w:r>
            <w:r>
              <w:tab/>
              <w:t>33 - Special ex rights (XR)</w:t>
            </w:r>
            <w:r>
              <w:br/>
            </w:r>
            <w:r>
              <w:tab/>
              <w:t>34 - Special cum capital repayments (CP)</w:t>
            </w:r>
            <w:r>
              <w:br/>
            </w:r>
            <w:r>
              <w:tab/>
              <w:t>35 - Special ex capital repayments (XP)</w:t>
            </w:r>
            <w:r>
              <w:br/>
            </w:r>
            <w:r>
              <w:tab/>
              <w:t>36 - Special cum bonus (CB)</w:t>
            </w:r>
            <w:r>
              <w:br/>
            </w:r>
            <w:r>
              <w:tab/>
              <w:t>37 - Special ex bonus (XB)</w:t>
            </w:r>
            <w:r>
              <w:br/>
            </w:r>
            <w:r>
              <w:tab/>
              <w:t>38 - Block trade (same as large trade)</w:t>
            </w:r>
            <w:r>
              <w:br/>
            </w:r>
            <w:r>
              <w:tab/>
              <w:t>39 - Worked principal trade (UK-specific)</w:t>
            </w:r>
            <w:r>
              <w:br/>
            </w:r>
            <w:r>
              <w:tab/>
              <w:t>40 - Block Trades - after market</w:t>
            </w:r>
            <w:r>
              <w:br/>
            </w:r>
            <w:r>
              <w:tab/>
              <w:t>41 - Name change</w:t>
            </w:r>
            <w:r>
              <w:br/>
            </w:r>
            <w:r>
              <w:tab/>
              <w:t>42 - Portfolio transfer</w:t>
            </w:r>
            <w:r>
              <w:br/>
            </w:r>
            <w:r>
              <w:tab/>
              <w:t>43 - Prorogation buy - Euronext Paris only. Is used to defer settlement under French SRD (deferred settlement system) . Trades must be reported as crosses at zero price</w:t>
            </w:r>
            <w:r>
              <w:br/>
            </w:r>
            <w:r>
              <w:tab/>
              <w:t>44 - Prorogation sell - see prorogation buy</w:t>
            </w:r>
            <w:r>
              <w:br/>
            </w:r>
            <w:r>
              <w:tab/>
              <w:t>45 - Option exercise</w:t>
            </w:r>
            <w:r>
              <w:br/>
            </w:r>
            <w:r>
              <w:tab/>
              <w:t>46 - Delta neutral transaction</w:t>
            </w:r>
            <w:r>
              <w:br/>
            </w:r>
            <w:r>
              <w:tab/>
              <w:t>47 - Financing transaction (includes repo and stock lending)</w:t>
            </w:r>
          </w:p>
        </w:tc>
        <w:tc>
          <w:tcPr>
            <w:tcW w:w="4411" w:type="dxa"/>
            <w:shd w:val="clear" w:color="auto" w:fill="auto"/>
          </w:tcPr>
          <w:p w14:paraId="6104DEB5" w14:textId="77777777" w:rsidR="00512FC7" w:rsidRPr="00512FC7" w:rsidRDefault="00512FC7" w:rsidP="00533FE7">
            <w:r w:rsidRPr="00512FC7">
              <w:t>TrdTyp2</w:t>
            </w:r>
          </w:p>
        </w:tc>
      </w:tr>
      <w:tr w:rsidR="00512FC7" w:rsidRPr="00512FC7" w14:paraId="20433C7A" w14:textId="77777777" w:rsidTr="00533FE7">
        <w:tc>
          <w:tcPr>
            <w:tcW w:w="828" w:type="dxa"/>
            <w:shd w:val="clear" w:color="auto" w:fill="auto"/>
          </w:tcPr>
          <w:p w14:paraId="538A4003" w14:textId="77777777" w:rsidR="00512FC7" w:rsidRPr="00512FC7" w:rsidRDefault="00512FC7" w:rsidP="00533FE7">
            <w:bookmarkStart w:id="1520" w:name="fld_TradeReportType" w:colFirst="1" w:colLast="1"/>
            <w:bookmarkEnd w:id="1519"/>
            <w:r w:rsidRPr="00512FC7">
              <w:t>856</w:t>
            </w:r>
          </w:p>
        </w:tc>
        <w:tc>
          <w:tcPr>
            <w:tcW w:w="2069" w:type="dxa"/>
            <w:shd w:val="clear" w:color="auto" w:fill="auto"/>
          </w:tcPr>
          <w:p w14:paraId="79C69697" w14:textId="77777777" w:rsidR="00512FC7" w:rsidRPr="00512FC7" w:rsidRDefault="00512FC7" w:rsidP="00533FE7">
            <w:r w:rsidRPr="00512FC7">
              <w:t>TradeReportType</w:t>
            </w:r>
          </w:p>
        </w:tc>
        <w:tc>
          <w:tcPr>
            <w:tcW w:w="1083" w:type="dxa"/>
            <w:shd w:val="clear" w:color="auto" w:fill="auto"/>
          </w:tcPr>
          <w:p w14:paraId="528C2773" w14:textId="77777777" w:rsidR="00512FC7" w:rsidRPr="00512FC7" w:rsidRDefault="00512FC7" w:rsidP="00533FE7">
            <w:r w:rsidRPr="00512FC7">
              <w:t>int</w:t>
            </w:r>
          </w:p>
        </w:tc>
        <w:tc>
          <w:tcPr>
            <w:tcW w:w="4677" w:type="dxa"/>
            <w:shd w:val="clear" w:color="auto" w:fill="auto"/>
          </w:tcPr>
          <w:p w14:paraId="65D245B6" w14:textId="77777777" w:rsidR="00512FC7" w:rsidRDefault="00512FC7" w:rsidP="00533FE7">
            <w:pPr>
              <w:jc w:val="left"/>
            </w:pPr>
            <w:r>
              <w:t>Type of Trade Report</w:t>
            </w:r>
          </w:p>
          <w:p w14:paraId="4EC93647" w14:textId="77777777" w:rsidR="00512FC7" w:rsidRPr="00512FC7" w:rsidRDefault="00512FC7" w:rsidP="00533FE7">
            <w:pPr>
              <w:jc w:val="left"/>
            </w:pPr>
            <w:r>
              <w:t>Valid values:</w:t>
            </w:r>
            <w:r>
              <w:br/>
            </w:r>
            <w:r>
              <w:tab/>
              <w:t>0 - Submit</w:t>
            </w:r>
            <w:r>
              <w:br/>
            </w:r>
            <w:r>
              <w:tab/>
              <w:t>1 - Alleged</w:t>
            </w:r>
            <w:r>
              <w:br/>
            </w:r>
            <w:r>
              <w:tab/>
              <w:t>2 - Accept</w:t>
            </w:r>
            <w:r>
              <w:br/>
            </w:r>
            <w:r>
              <w:tab/>
              <w:t>3 - Decline</w:t>
            </w:r>
            <w:r>
              <w:br/>
            </w:r>
            <w:r>
              <w:tab/>
              <w:t>4 - Addendum</w:t>
            </w:r>
            <w:r>
              <w:br/>
            </w:r>
            <w:r>
              <w:tab/>
              <w:t>5 - No/Was</w:t>
            </w:r>
            <w:r>
              <w:br/>
            </w:r>
            <w:r>
              <w:tab/>
              <w:t>6 - Trade Report Cancel</w:t>
            </w:r>
            <w:r>
              <w:br/>
            </w:r>
            <w:r>
              <w:tab/>
              <w:t>7 - (Locked-In) Trade Break</w:t>
            </w:r>
            <w:r>
              <w:br/>
            </w:r>
            <w:r>
              <w:tab/>
              <w:t>8 - Defaulted</w:t>
            </w:r>
            <w:r>
              <w:br/>
            </w:r>
            <w:r>
              <w:tab/>
              <w:t>9 - Invalid CMTA</w:t>
            </w:r>
            <w:r>
              <w:br/>
            </w:r>
            <w:r>
              <w:tab/>
              <w:t>10 - Pended</w:t>
            </w:r>
            <w:r>
              <w:br/>
            </w:r>
            <w:r>
              <w:tab/>
              <w:t>11 - Alleged New</w:t>
            </w:r>
            <w:r>
              <w:br/>
            </w:r>
            <w:r>
              <w:tab/>
              <w:t>12 - Alleged Addendum</w:t>
            </w:r>
            <w:r>
              <w:br/>
            </w:r>
            <w:r>
              <w:tab/>
              <w:t>13 - Alleged No/Was</w:t>
            </w:r>
            <w:r>
              <w:br/>
            </w:r>
            <w:r>
              <w:tab/>
              <w:t>14 - Alleged Trade Report Cancel</w:t>
            </w:r>
            <w:r>
              <w:br/>
            </w:r>
            <w:r>
              <w:tab/>
              <w:t>15 - Alleged (Locked-In) Trade Break</w:t>
            </w:r>
          </w:p>
        </w:tc>
        <w:tc>
          <w:tcPr>
            <w:tcW w:w="4411" w:type="dxa"/>
            <w:shd w:val="clear" w:color="auto" w:fill="auto"/>
          </w:tcPr>
          <w:p w14:paraId="18340F7F" w14:textId="77777777" w:rsidR="00512FC7" w:rsidRPr="00512FC7" w:rsidRDefault="00512FC7" w:rsidP="00533FE7">
            <w:r w:rsidRPr="00512FC7">
              <w:t>RptTyp</w:t>
            </w:r>
          </w:p>
        </w:tc>
      </w:tr>
      <w:tr w:rsidR="00512FC7" w:rsidRPr="00512FC7" w14:paraId="6CA96A35" w14:textId="77777777" w:rsidTr="00533FE7">
        <w:tc>
          <w:tcPr>
            <w:tcW w:w="828" w:type="dxa"/>
            <w:shd w:val="clear" w:color="auto" w:fill="auto"/>
          </w:tcPr>
          <w:p w14:paraId="4E73D6C8" w14:textId="77777777" w:rsidR="00512FC7" w:rsidRPr="00512FC7" w:rsidRDefault="00512FC7" w:rsidP="00533FE7">
            <w:bookmarkStart w:id="1521" w:name="fld_AllocNoOrdersType" w:colFirst="1" w:colLast="1"/>
            <w:bookmarkEnd w:id="1520"/>
            <w:r w:rsidRPr="00512FC7">
              <w:t>857</w:t>
            </w:r>
          </w:p>
        </w:tc>
        <w:tc>
          <w:tcPr>
            <w:tcW w:w="2069" w:type="dxa"/>
            <w:shd w:val="clear" w:color="auto" w:fill="auto"/>
          </w:tcPr>
          <w:p w14:paraId="4D0394EA" w14:textId="77777777" w:rsidR="00512FC7" w:rsidRPr="00512FC7" w:rsidRDefault="00512FC7" w:rsidP="00533FE7">
            <w:r w:rsidRPr="00512FC7">
              <w:t>AllocNoOrdersType</w:t>
            </w:r>
          </w:p>
        </w:tc>
        <w:tc>
          <w:tcPr>
            <w:tcW w:w="1083" w:type="dxa"/>
            <w:shd w:val="clear" w:color="auto" w:fill="auto"/>
          </w:tcPr>
          <w:p w14:paraId="1D74C22E" w14:textId="77777777" w:rsidR="00512FC7" w:rsidRPr="00512FC7" w:rsidRDefault="00512FC7" w:rsidP="00533FE7">
            <w:r w:rsidRPr="00512FC7">
              <w:t>int</w:t>
            </w:r>
          </w:p>
        </w:tc>
        <w:tc>
          <w:tcPr>
            <w:tcW w:w="4677" w:type="dxa"/>
            <w:shd w:val="clear" w:color="auto" w:fill="auto"/>
          </w:tcPr>
          <w:p w14:paraId="234A2B24" w14:textId="77777777" w:rsidR="00512FC7" w:rsidRDefault="00512FC7" w:rsidP="00533FE7">
            <w:pPr>
              <w:jc w:val="left"/>
            </w:pPr>
            <w:r>
              <w:t>Indicates how the orders being booked and allocated by an Allocation Instruction or Allocation Report message are identified, i.e. by explicit definition in the NoOrders group or not.</w:t>
            </w:r>
          </w:p>
          <w:p w14:paraId="6F65C20B" w14:textId="77777777" w:rsidR="00512FC7" w:rsidRPr="00512FC7" w:rsidRDefault="00512FC7" w:rsidP="00533FE7">
            <w:pPr>
              <w:jc w:val="left"/>
            </w:pPr>
            <w:r>
              <w:t>Valid values:</w:t>
            </w:r>
            <w:r>
              <w:br/>
            </w:r>
            <w:r>
              <w:tab/>
              <w:t>0 - Not Specified</w:t>
            </w:r>
            <w:r>
              <w:br/>
            </w:r>
            <w:r>
              <w:tab/>
              <w:t>1 - Explicit List Provided</w:t>
            </w:r>
          </w:p>
        </w:tc>
        <w:tc>
          <w:tcPr>
            <w:tcW w:w="4411" w:type="dxa"/>
            <w:shd w:val="clear" w:color="auto" w:fill="auto"/>
          </w:tcPr>
          <w:p w14:paraId="2DD20227" w14:textId="77777777" w:rsidR="00512FC7" w:rsidRPr="00512FC7" w:rsidRDefault="00512FC7" w:rsidP="00533FE7">
            <w:r w:rsidRPr="00512FC7">
              <w:t>NoOrdsTyp</w:t>
            </w:r>
          </w:p>
        </w:tc>
      </w:tr>
      <w:tr w:rsidR="00512FC7" w:rsidRPr="00512FC7" w14:paraId="2879DF79" w14:textId="77777777" w:rsidTr="00533FE7">
        <w:tc>
          <w:tcPr>
            <w:tcW w:w="828" w:type="dxa"/>
            <w:shd w:val="clear" w:color="auto" w:fill="auto"/>
          </w:tcPr>
          <w:p w14:paraId="3A5C5D81" w14:textId="77777777" w:rsidR="00512FC7" w:rsidRPr="00512FC7" w:rsidRDefault="00512FC7" w:rsidP="00533FE7">
            <w:bookmarkStart w:id="1522" w:name="fld_SharedCommission" w:colFirst="1" w:colLast="1"/>
            <w:bookmarkEnd w:id="1521"/>
            <w:r w:rsidRPr="00512FC7">
              <w:t>858</w:t>
            </w:r>
          </w:p>
        </w:tc>
        <w:tc>
          <w:tcPr>
            <w:tcW w:w="2069" w:type="dxa"/>
            <w:shd w:val="clear" w:color="auto" w:fill="auto"/>
          </w:tcPr>
          <w:p w14:paraId="047BE739" w14:textId="77777777" w:rsidR="00512FC7" w:rsidRPr="00512FC7" w:rsidRDefault="00512FC7" w:rsidP="00533FE7">
            <w:r w:rsidRPr="00512FC7">
              <w:t>SharedCommission</w:t>
            </w:r>
          </w:p>
        </w:tc>
        <w:tc>
          <w:tcPr>
            <w:tcW w:w="1083" w:type="dxa"/>
            <w:shd w:val="clear" w:color="auto" w:fill="auto"/>
          </w:tcPr>
          <w:p w14:paraId="20622284" w14:textId="77777777" w:rsidR="00512FC7" w:rsidRPr="00512FC7" w:rsidRDefault="00512FC7" w:rsidP="00533FE7">
            <w:r w:rsidRPr="00512FC7">
              <w:t>Amt</w:t>
            </w:r>
          </w:p>
        </w:tc>
        <w:tc>
          <w:tcPr>
            <w:tcW w:w="4677" w:type="dxa"/>
            <w:shd w:val="clear" w:color="auto" w:fill="auto"/>
          </w:tcPr>
          <w:p w14:paraId="6FD2ED41" w14:textId="77777777" w:rsidR="00512FC7" w:rsidRPr="00512FC7" w:rsidRDefault="00512FC7" w:rsidP="00533FE7">
            <w:pPr>
              <w:jc w:val="left"/>
            </w:pPr>
            <w:r w:rsidRPr="00512FC7">
              <w:t>Commission to be shared with a third party, e.g. as part of a directed brokerage commission sharing arrangement.</w:t>
            </w:r>
          </w:p>
        </w:tc>
        <w:tc>
          <w:tcPr>
            <w:tcW w:w="4411" w:type="dxa"/>
            <w:shd w:val="clear" w:color="auto" w:fill="auto"/>
          </w:tcPr>
          <w:p w14:paraId="09E4C583" w14:textId="77777777" w:rsidR="00512FC7" w:rsidRPr="00512FC7" w:rsidRDefault="00512FC7" w:rsidP="00533FE7">
            <w:r w:rsidRPr="00512FC7">
              <w:t>SharedComm</w:t>
            </w:r>
          </w:p>
        </w:tc>
      </w:tr>
      <w:tr w:rsidR="00512FC7" w:rsidRPr="00512FC7" w14:paraId="6E5B4250" w14:textId="77777777" w:rsidTr="00533FE7">
        <w:tc>
          <w:tcPr>
            <w:tcW w:w="828" w:type="dxa"/>
            <w:shd w:val="clear" w:color="auto" w:fill="auto"/>
          </w:tcPr>
          <w:p w14:paraId="667EF73A" w14:textId="77777777" w:rsidR="00512FC7" w:rsidRPr="00512FC7" w:rsidRDefault="00512FC7" w:rsidP="00533FE7">
            <w:bookmarkStart w:id="1523" w:name="fld_ConfirmReqID" w:colFirst="1" w:colLast="1"/>
            <w:bookmarkEnd w:id="1522"/>
            <w:r w:rsidRPr="00512FC7">
              <w:t>859</w:t>
            </w:r>
          </w:p>
        </w:tc>
        <w:tc>
          <w:tcPr>
            <w:tcW w:w="2069" w:type="dxa"/>
            <w:shd w:val="clear" w:color="auto" w:fill="auto"/>
          </w:tcPr>
          <w:p w14:paraId="2FDF56D8" w14:textId="77777777" w:rsidR="00512FC7" w:rsidRPr="00512FC7" w:rsidRDefault="00512FC7" w:rsidP="00533FE7">
            <w:r w:rsidRPr="00512FC7">
              <w:t>ConfirmReqID</w:t>
            </w:r>
          </w:p>
        </w:tc>
        <w:tc>
          <w:tcPr>
            <w:tcW w:w="1083" w:type="dxa"/>
            <w:shd w:val="clear" w:color="auto" w:fill="auto"/>
          </w:tcPr>
          <w:p w14:paraId="26137017" w14:textId="77777777" w:rsidR="00512FC7" w:rsidRPr="00512FC7" w:rsidRDefault="00512FC7" w:rsidP="00533FE7">
            <w:r w:rsidRPr="00512FC7">
              <w:t>String</w:t>
            </w:r>
          </w:p>
        </w:tc>
        <w:tc>
          <w:tcPr>
            <w:tcW w:w="4677" w:type="dxa"/>
            <w:shd w:val="clear" w:color="auto" w:fill="auto"/>
          </w:tcPr>
          <w:p w14:paraId="52BFF11B" w14:textId="77777777" w:rsidR="00512FC7" w:rsidRPr="00512FC7" w:rsidRDefault="00512FC7" w:rsidP="00533FE7">
            <w:pPr>
              <w:jc w:val="left"/>
            </w:pPr>
            <w:r w:rsidRPr="00512FC7">
              <w:t>Unique identifier for a Confirmation Request message</w:t>
            </w:r>
          </w:p>
        </w:tc>
        <w:tc>
          <w:tcPr>
            <w:tcW w:w="4411" w:type="dxa"/>
            <w:shd w:val="clear" w:color="auto" w:fill="auto"/>
          </w:tcPr>
          <w:p w14:paraId="28916EFA" w14:textId="77777777" w:rsidR="00512FC7" w:rsidRPr="00512FC7" w:rsidRDefault="00512FC7" w:rsidP="00533FE7">
            <w:r w:rsidRPr="00512FC7">
              <w:t>CnfmReqID</w:t>
            </w:r>
          </w:p>
        </w:tc>
      </w:tr>
      <w:tr w:rsidR="00512FC7" w:rsidRPr="00512FC7" w14:paraId="1B3FB5CB" w14:textId="77777777" w:rsidTr="00533FE7">
        <w:tc>
          <w:tcPr>
            <w:tcW w:w="828" w:type="dxa"/>
            <w:shd w:val="clear" w:color="auto" w:fill="auto"/>
          </w:tcPr>
          <w:p w14:paraId="3E0BDA91" w14:textId="77777777" w:rsidR="00512FC7" w:rsidRPr="00512FC7" w:rsidRDefault="00512FC7" w:rsidP="00533FE7">
            <w:bookmarkStart w:id="1524" w:name="fld_AvgParPx" w:colFirst="1" w:colLast="1"/>
            <w:bookmarkEnd w:id="1523"/>
            <w:r w:rsidRPr="00512FC7">
              <w:t>860</w:t>
            </w:r>
          </w:p>
        </w:tc>
        <w:tc>
          <w:tcPr>
            <w:tcW w:w="2069" w:type="dxa"/>
            <w:shd w:val="clear" w:color="auto" w:fill="auto"/>
          </w:tcPr>
          <w:p w14:paraId="67CCCEE8" w14:textId="77777777" w:rsidR="00512FC7" w:rsidRPr="00512FC7" w:rsidRDefault="00512FC7" w:rsidP="00533FE7">
            <w:r w:rsidRPr="00512FC7">
              <w:t>AvgParPx</w:t>
            </w:r>
          </w:p>
        </w:tc>
        <w:tc>
          <w:tcPr>
            <w:tcW w:w="1083" w:type="dxa"/>
            <w:shd w:val="clear" w:color="auto" w:fill="auto"/>
          </w:tcPr>
          <w:p w14:paraId="372A7924" w14:textId="77777777" w:rsidR="00512FC7" w:rsidRPr="00512FC7" w:rsidRDefault="00512FC7" w:rsidP="00533FE7">
            <w:r w:rsidRPr="00512FC7">
              <w:t>Price</w:t>
            </w:r>
          </w:p>
        </w:tc>
        <w:tc>
          <w:tcPr>
            <w:tcW w:w="4677" w:type="dxa"/>
            <w:shd w:val="clear" w:color="auto" w:fill="auto"/>
          </w:tcPr>
          <w:p w14:paraId="73763244" w14:textId="77777777" w:rsidR="00512FC7" w:rsidRPr="00512FC7" w:rsidRDefault="00512FC7" w:rsidP="00533FE7">
            <w:pPr>
              <w:jc w:val="left"/>
            </w:pPr>
            <w:r w:rsidRPr="00512FC7">
              <w:t>Used to express average price as percent of par (used where AvgPx field is expressed in some other way)</w:t>
            </w:r>
          </w:p>
        </w:tc>
        <w:tc>
          <w:tcPr>
            <w:tcW w:w="4411" w:type="dxa"/>
            <w:shd w:val="clear" w:color="auto" w:fill="auto"/>
          </w:tcPr>
          <w:p w14:paraId="187352E4" w14:textId="77777777" w:rsidR="00512FC7" w:rsidRPr="00512FC7" w:rsidRDefault="00512FC7" w:rsidP="00533FE7">
            <w:r w:rsidRPr="00512FC7">
              <w:t>AvgParPx</w:t>
            </w:r>
          </w:p>
        </w:tc>
      </w:tr>
      <w:tr w:rsidR="00512FC7" w:rsidRPr="00512FC7" w14:paraId="343343DE" w14:textId="77777777" w:rsidTr="00533FE7">
        <w:tc>
          <w:tcPr>
            <w:tcW w:w="828" w:type="dxa"/>
            <w:shd w:val="clear" w:color="auto" w:fill="auto"/>
          </w:tcPr>
          <w:p w14:paraId="762DF2BA" w14:textId="77777777" w:rsidR="00512FC7" w:rsidRPr="00512FC7" w:rsidRDefault="00512FC7" w:rsidP="00533FE7">
            <w:bookmarkStart w:id="1525" w:name="fld_ReportedPx" w:colFirst="1" w:colLast="1"/>
            <w:bookmarkEnd w:id="1524"/>
            <w:r w:rsidRPr="00512FC7">
              <w:t>861</w:t>
            </w:r>
          </w:p>
        </w:tc>
        <w:tc>
          <w:tcPr>
            <w:tcW w:w="2069" w:type="dxa"/>
            <w:shd w:val="clear" w:color="auto" w:fill="auto"/>
          </w:tcPr>
          <w:p w14:paraId="5BC5BC6F" w14:textId="77777777" w:rsidR="00512FC7" w:rsidRPr="00512FC7" w:rsidRDefault="00512FC7" w:rsidP="00533FE7">
            <w:r w:rsidRPr="00512FC7">
              <w:t>ReportedPx</w:t>
            </w:r>
          </w:p>
        </w:tc>
        <w:tc>
          <w:tcPr>
            <w:tcW w:w="1083" w:type="dxa"/>
            <w:shd w:val="clear" w:color="auto" w:fill="auto"/>
          </w:tcPr>
          <w:p w14:paraId="4BDAD9B2" w14:textId="77777777" w:rsidR="00512FC7" w:rsidRPr="00512FC7" w:rsidRDefault="00512FC7" w:rsidP="00533FE7">
            <w:r w:rsidRPr="00512FC7">
              <w:t>Price</w:t>
            </w:r>
          </w:p>
        </w:tc>
        <w:tc>
          <w:tcPr>
            <w:tcW w:w="4677" w:type="dxa"/>
            <w:shd w:val="clear" w:color="auto" w:fill="auto"/>
          </w:tcPr>
          <w:p w14:paraId="25DE66AB" w14:textId="77777777" w:rsidR="00512FC7" w:rsidRPr="00512FC7" w:rsidRDefault="00512FC7" w:rsidP="00533FE7">
            <w:pPr>
              <w:jc w:val="left"/>
            </w:pPr>
            <w:r w:rsidRPr="00512FC7">
              <w:t>Reported price (used to differentiate from AvgPx on a confirmation of a marked-up or marked-down principal trade)</w:t>
            </w:r>
          </w:p>
        </w:tc>
        <w:tc>
          <w:tcPr>
            <w:tcW w:w="4411" w:type="dxa"/>
            <w:shd w:val="clear" w:color="auto" w:fill="auto"/>
          </w:tcPr>
          <w:p w14:paraId="60158244" w14:textId="77777777" w:rsidR="00512FC7" w:rsidRPr="00512FC7" w:rsidRDefault="00512FC7" w:rsidP="00533FE7">
            <w:r w:rsidRPr="00512FC7">
              <w:t>RptedPx</w:t>
            </w:r>
          </w:p>
        </w:tc>
      </w:tr>
      <w:tr w:rsidR="00512FC7" w:rsidRPr="00512FC7" w14:paraId="7901E86E" w14:textId="77777777" w:rsidTr="00533FE7">
        <w:tc>
          <w:tcPr>
            <w:tcW w:w="828" w:type="dxa"/>
            <w:shd w:val="clear" w:color="auto" w:fill="auto"/>
          </w:tcPr>
          <w:p w14:paraId="2DBF7B55" w14:textId="77777777" w:rsidR="00512FC7" w:rsidRPr="00512FC7" w:rsidRDefault="00512FC7" w:rsidP="00533FE7">
            <w:bookmarkStart w:id="1526" w:name="fld_NoCapacities" w:colFirst="1" w:colLast="1"/>
            <w:bookmarkEnd w:id="1525"/>
            <w:r w:rsidRPr="00512FC7">
              <w:t>862</w:t>
            </w:r>
          </w:p>
        </w:tc>
        <w:tc>
          <w:tcPr>
            <w:tcW w:w="2069" w:type="dxa"/>
            <w:shd w:val="clear" w:color="auto" w:fill="auto"/>
          </w:tcPr>
          <w:p w14:paraId="25EB43FF" w14:textId="77777777" w:rsidR="00512FC7" w:rsidRPr="00512FC7" w:rsidRDefault="00512FC7" w:rsidP="00533FE7">
            <w:r w:rsidRPr="00512FC7">
              <w:t>NoCapacities</w:t>
            </w:r>
          </w:p>
        </w:tc>
        <w:tc>
          <w:tcPr>
            <w:tcW w:w="1083" w:type="dxa"/>
            <w:shd w:val="clear" w:color="auto" w:fill="auto"/>
          </w:tcPr>
          <w:p w14:paraId="4D9C587D" w14:textId="77777777" w:rsidR="00512FC7" w:rsidRPr="00512FC7" w:rsidRDefault="00512FC7" w:rsidP="00533FE7">
            <w:r w:rsidRPr="00512FC7">
              <w:t>NumInGroup</w:t>
            </w:r>
          </w:p>
        </w:tc>
        <w:tc>
          <w:tcPr>
            <w:tcW w:w="4677" w:type="dxa"/>
            <w:shd w:val="clear" w:color="auto" w:fill="auto"/>
          </w:tcPr>
          <w:p w14:paraId="01FB9EDD" w14:textId="77777777" w:rsidR="00512FC7" w:rsidRPr="00512FC7" w:rsidRDefault="00512FC7" w:rsidP="00533FE7">
            <w:pPr>
              <w:jc w:val="left"/>
            </w:pPr>
            <w:r w:rsidRPr="00512FC7">
              <w:t>Number of repeating OrderCapacity entries.</w:t>
            </w:r>
          </w:p>
        </w:tc>
        <w:tc>
          <w:tcPr>
            <w:tcW w:w="4411" w:type="dxa"/>
            <w:shd w:val="clear" w:color="auto" w:fill="auto"/>
          </w:tcPr>
          <w:p w14:paraId="2D0A2388" w14:textId="77777777" w:rsidR="00512FC7" w:rsidRPr="00512FC7" w:rsidRDefault="00512FC7" w:rsidP="00533FE7"/>
        </w:tc>
      </w:tr>
      <w:tr w:rsidR="00512FC7" w:rsidRPr="00512FC7" w14:paraId="04D7772F" w14:textId="77777777" w:rsidTr="00533FE7">
        <w:tc>
          <w:tcPr>
            <w:tcW w:w="828" w:type="dxa"/>
            <w:shd w:val="clear" w:color="auto" w:fill="auto"/>
          </w:tcPr>
          <w:p w14:paraId="593EB481" w14:textId="77777777" w:rsidR="00512FC7" w:rsidRPr="00512FC7" w:rsidRDefault="00512FC7" w:rsidP="00533FE7">
            <w:bookmarkStart w:id="1527" w:name="fld_OrderCapacityQty" w:colFirst="1" w:colLast="1"/>
            <w:bookmarkEnd w:id="1526"/>
            <w:r w:rsidRPr="00512FC7">
              <w:t>863</w:t>
            </w:r>
          </w:p>
        </w:tc>
        <w:tc>
          <w:tcPr>
            <w:tcW w:w="2069" w:type="dxa"/>
            <w:shd w:val="clear" w:color="auto" w:fill="auto"/>
          </w:tcPr>
          <w:p w14:paraId="559F8C1C" w14:textId="77777777" w:rsidR="00512FC7" w:rsidRPr="00512FC7" w:rsidRDefault="00512FC7" w:rsidP="00533FE7">
            <w:r w:rsidRPr="00512FC7">
              <w:t>OrderCapacityQty</w:t>
            </w:r>
          </w:p>
        </w:tc>
        <w:tc>
          <w:tcPr>
            <w:tcW w:w="1083" w:type="dxa"/>
            <w:shd w:val="clear" w:color="auto" w:fill="auto"/>
          </w:tcPr>
          <w:p w14:paraId="64CEE071" w14:textId="77777777" w:rsidR="00512FC7" w:rsidRPr="00512FC7" w:rsidRDefault="00512FC7" w:rsidP="00533FE7">
            <w:r w:rsidRPr="00512FC7">
              <w:t>Qty</w:t>
            </w:r>
          </w:p>
        </w:tc>
        <w:tc>
          <w:tcPr>
            <w:tcW w:w="4677" w:type="dxa"/>
            <w:shd w:val="clear" w:color="auto" w:fill="auto"/>
          </w:tcPr>
          <w:p w14:paraId="6F8539D2" w14:textId="77777777" w:rsidR="00512FC7" w:rsidRPr="00512FC7" w:rsidRDefault="00512FC7" w:rsidP="00533FE7">
            <w:pPr>
              <w:jc w:val="left"/>
            </w:pPr>
            <w:r w:rsidRPr="00512FC7">
              <w:t>Quantity executed under a specific OrderCapacity (e.g. quantity executed as agent, quantity executed as principal)</w:t>
            </w:r>
          </w:p>
        </w:tc>
        <w:tc>
          <w:tcPr>
            <w:tcW w:w="4411" w:type="dxa"/>
            <w:shd w:val="clear" w:color="auto" w:fill="auto"/>
          </w:tcPr>
          <w:p w14:paraId="65082745" w14:textId="77777777" w:rsidR="00512FC7" w:rsidRPr="00512FC7" w:rsidRDefault="00512FC7" w:rsidP="00533FE7">
            <w:r w:rsidRPr="00512FC7">
              <w:t>CpctyQty</w:t>
            </w:r>
          </w:p>
        </w:tc>
      </w:tr>
      <w:tr w:rsidR="00512FC7" w:rsidRPr="00512FC7" w14:paraId="409399FF" w14:textId="77777777" w:rsidTr="00533FE7">
        <w:tc>
          <w:tcPr>
            <w:tcW w:w="828" w:type="dxa"/>
            <w:shd w:val="clear" w:color="auto" w:fill="auto"/>
          </w:tcPr>
          <w:p w14:paraId="5903F5E1" w14:textId="77777777" w:rsidR="00512FC7" w:rsidRPr="00512FC7" w:rsidRDefault="00512FC7" w:rsidP="00533FE7">
            <w:bookmarkStart w:id="1528" w:name="fld_NoEvents" w:colFirst="1" w:colLast="1"/>
            <w:bookmarkEnd w:id="1527"/>
            <w:r w:rsidRPr="00512FC7">
              <w:t>864</w:t>
            </w:r>
          </w:p>
        </w:tc>
        <w:tc>
          <w:tcPr>
            <w:tcW w:w="2069" w:type="dxa"/>
            <w:shd w:val="clear" w:color="auto" w:fill="auto"/>
          </w:tcPr>
          <w:p w14:paraId="07FC8E3C" w14:textId="77777777" w:rsidR="00512FC7" w:rsidRPr="00512FC7" w:rsidRDefault="00512FC7" w:rsidP="00533FE7">
            <w:r w:rsidRPr="00512FC7">
              <w:t>NoEvents</w:t>
            </w:r>
          </w:p>
        </w:tc>
        <w:tc>
          <w:tcPr>
            <w:tcW w:w="1083" w:type="dxa"/>
            <w:shd w:val="clear" w:color="auto" w:fill="auto"/>
          </w:tcPr>
          <w:p w14:paraId="7EE950EF" w14:textId="77777777" w:rsidR="00512FC7" w:rsidRPr="00512FC7" w:rsidRDefault="00512FC7" w:rsidP="00533FE7">
            <w:r w:rsidRPr="00512FC7">
              <w:t>NumInGroup</w:t>
            </w:r>
          </w:p>
        </w:tc>
        <w:tc>
          <w:tcPr>
            <w:tcW w:w="4677" w:type="dxa"/>
            <w:shd w:val="clear" w:color="auto" w:fill="auto"/>
          </w:tcPr>
          <w:p w14:paraId="57D2E96B" w14:textId="77777777" w:rsidR="00512FC7" w:rsidRPr="00512FC7" w:rsidRDefault="00512FC7" w:rsidP="00533FE7">
            <w:pPr>
              <w:jc w:val="left"/>
            </w:pPr>
            <w:r w:rsidRPr="00512FC7">
              <w:t>Number of repeating EventType entries.</w:t>
            </w:r>
          </w:p>
        </w:tc>
        <w:tc>
          <w:tcPr>
            <w:tcW w:w="4411" w:type="dxa"/>
            <w:shd w:val="clear" w:color="auto" w:fill="auto"/>
          </w:tcPr>
          <w:p w14:paraId="51518CCE" w14:textId="77777777" w:rsidR="00512FC7" w:rsidRPr="00512FC7" w:rsidRDefault="00512FC7" w:rsidP="00533FE7"/>
        </w:tc>
      </w:tr>
      <w:tr w:rsidR="00512FC7" w:rsidRPr="00512FC7" w14:paraId="3FDB09A4" w14:textId="77777777" w:rsidTr="00533FE7">
        <w:tc>
          <w:tcPr>
            <w:tcW w:w="828" w:type="dxa"/>
            <w:shd w:val="clear" w:color="auto" w:fill="auto"/>
          </w:tcPr>
          <w:p w14:paraId="79879956" w14:textId="77777777" w:rsidR="00512FC7" w:rsidRPr="00512FC7" w:rsidRDefault="00512FC7" w:rsidP="00533FE7">
            <w:bookmarkStart w:id="1529" w:name="fld_EventType" w:colFirst="1" w:colLast="1"/>
            <w:bookmarkEnd w:id="1528"/>
            <w:r w:rsidRPr="00512FC7">
              <w:t>865</w:t>
            </w:r>
          </w:p>
        </w:tc>
        <w:tc>
          <w:tcPr>
            <w:tcW w:w="2069" w:type="dxa"/>
            <w:shd w:val="clear" w:color="auto" w:fill="auto"/>
          </w:tcPr>
          <w:p w14:paraId="62125FF1" w14:textId="77777777" w:rsidR="00512FC7" w:rsidRPr="00512FC7" w:rsidRDefault="00512FC7" w:rsidP="00533FE7">
            <w:r w:rsidRPr="00512FC7">
              <w:t>EventType</w:t>
            </w:r>
          </w:p>
        </w:tc>
        <w:tc>
          <w:tcPr>
            <w:tcW w:w="1083" w:type="dxa"/>
            <w:shd w:val="clear" w:color="auto" w:fill="auto"/>
          </w:tcPr>
          <w:p w14:paraId="75F7895F" w14:textId="77777777" w:rsidR="00512FC7" w:rsidRPr="00512FC7" w:rsidRDefault="00512FC7" w:rsidP="00533FE7">
            <w:r w:rsidRPr="00512FC7">
              <w:t>int</w:t>
            </w:r>
          </w:p>
        </w:tc>
        <w:tc>
          <w:tcPr>
            <w:tcW w:w="4677" w:type="dxa"/>
            <w:shd w:val="clear" w:color="auto" w:fill="auto"/>
          </w:tcPr>
          <w:p w14:paraId="345E0623" w14:textId="77777777" w:rsidR="00512FC7" w:rsidRDefault="00512FC7" w:rsidP="00533FE7">
            <w:pPr>
              <w:jc w:val="left"/>
            </w:pPr>
            <w:r>
              <w:t>Code to represent the type of event</w:t>
            </w:r>
          </w:p>
          <w:p w14:paraId="161E33AD" w14:textId="77777777" w:rsidR="00512FC7" w:rsidRDefault="00512FC7" w:rsidP="00533FE7">
            <w:pPr>
              <w:jc w:val="left"/>
            </w:pPr>
            <w:r>
              <w:t>Valid values:</w:t>
            </w:r>
            <w:r>
              <w:br/>
            </w:r>
            <w:r>
              <w:tab/>
              <w:t>1 - Put</w:t>
            </w:r>
            <w:r>
              <w:br/>
            </w:r>
            <w:r>
              <w:tab/>
              <w:t>2 - Call</w:t>
            </w:r>
            <w:r>
              <w:br/>
            </w:r>
            <w:r>
              <w:tab/>
              <w:t>3 - Tender</w:t>
            </w:r>
            <w:r>
              <w:br/>
            </w:r>
            <w:r>
              <w:tab/>
              <w:t>4 - Sinking Fund Call</w:t>
            </w:r>
            <w:r>
              <w:br/>
            </w:r>
            <w:r>
              <w:tab/>
              <w:t>5 - Activation</w:t>
            </w:r>
            <w:r>
              <w:br/>
            </w:r>
            <w:r>
              <w:tab/>
              <w:t>6 - Inactiviation</w:t>
            </w:r>
            <w:r>
              <w:br/>
            </w:r>
            <w:r>
              <w:tab/>
              <w:t>7 - Last Eligible Trade Date</w:t>
            </w:r>
            <w:r>
              <w:br/>
            </w:r>
            <w:r>
              <w:tab/>
              <w:t>8 - Swap Start Date</w:t>
            </w:r>
            <w:r>
              <w:br/>
            </w:r>
            <w:r>
              <w:tab/>
              <w:t>9 - Swap End Date</w:t>
            </w:r>
            <w:r>
              <w:br/>
            </w:r>
            <w:r>
              <w:tab/>
              <w:t>10 - Swap Roll Date</w:t>
            </w:r>
            <w:r>
              <w:br/>
            </w:r>
            <w:r>
              <w:tab/>
              <w:t>11 - Swap Next Start Date</w:t>
            </w:r>
            <w:r>
              <w:br/>
            </w:r>
            <w:r>
              <w:tab/>
              <w:t>12 - Swap Next Roll Date</w:t>
            </w:r>
            <w:r>
              <w:br/>
            </w:r>
            <w:r>
              <w:tab/>
              <w:t>13 - First Delivery Date</w:t>
            </w:r>
            <w:r>
              <w:br/>
            </w:r>
            <w:r>
              <w:tab/>
              <w:t>14 - Last Delivery Date</w:t>
            </w:r>
            <w:r>
              <w:br/>
            </w:r>
            <w:r>
              <w:tab/>
              <w:t>15 - Initial Inventory Due Date</w:t>
            </w:r>
            <w:r>
              <w:br/>
            </w:r>
            <w:r>
              <w:tab/>
              <w:t>16 - Final Inventory Due Date</w:t>
            </w:r>
            <w:r>
              <w:br/>
            </w:r>
            <w:r>
              <w:tab/>
              <w:t>17 - First Intent Date</w:t>
            </w:r>
            <w:r>
              <w:br/>
            </w:r>
            <w:r>
              <w:tab/>
              <w:t>18 - Last Intent Date</w:t>
            </w:r>
            <w:r>
              <w:br/>
            </w:r>
            <w:r>
              <w:tab/>
              <w:t>19 - Position Removal Date</w:t>
            </w:r>
            <w:r>
              <w:br/>
            </w:r>
            <w:r>
              <w:tab/>
              <w:t>99 - Other</w:t>
            </w:r>
          </w:p>
          <w:p w14:paraId="1FB127DA" w14:textId="77777777" w:rsidR="00512FC7" w:rsidRDefault="00512FC7" w:rsidP="00533FE7">
            <w:pPr>
              <w:jc w:val="left"/>
            </w:pPr>
          </w:p>
          <w:p w14:paraId="6A528BEB" w14:textId="77777777" w:rsidR="00512FC7" w:rsidRPr="00512FC7" w:rsidRDefault="00512FC7" w:rsidP="00533FE7">
            <w:pPr>
              <w:jc w:val="left"/>
            </w:pPr>
            <w:r>
              <w:t>or any value conforming to the data type Reserved100Plus</w:t>
            </w:r>
          </w:p>
        </w:tc>
        <w:tc>
          <w:tcPr>
            <w:tcW w:w="4411" w:type="dxa"/>
            <w:shd w:val="clear" w:color="auto" w:fill="auto"/>
          </w:tcPr>
          <w:p w14:paraId="7BCE9946" w14:textId="77777777" w:rsidR="00512FC7" w:rsidRPr="00512FC7" w:rsidRDefault="00512FC7" w:rsidP="00533FE7">
            <w:r w:rsidRPr="00512FC7">
              <w:t>EventTyp</w:t>
            </w:r>
          </w:p>
        </w:tc>
      </w:tr>
      <w:tr w:rsidR="00512FC7" w:rsidRPr="00512FC7" w14:paraId="4431AA70" w14:textId="77777777" w:rsidTr="00533FE7">
        <w:tc>
          <w:tcPr>
            <w:tcW w:w="828" w:type="dxa"/>
            <w:shd w:val="clear" w:color="auto" w:fill="auto"/>
          </w:tcPr>
          <w:p w14:paraId="510DB21E" w14:textId="77777777" w:rsidR="00512FC7" w:rsidRPr="00512FC7" w:rsidRDefault="00512FC7" w:rsidP="00533FE7">
            <w:bookmarkStart w:id="1530" w:name="fld_EventDate" w:colFirst="1" w:colLast="1"/>
            <w:bookmarkEnd w:id="1529"/>
            <w:r w:rsidRPr="00512FC7">
              <w:t>866</w:t>
            </w:r>
          </w:p>
        </w:tc>
        <w:tc>
          <w:tcPr>
            <w:tcW w:w="2069" w:type="dxa"/>
            <w:shd w:val="clear" w:color="auto" w:fill="auto"/>
          </w:tcPr>
          <w:p w14:paraId="15770510" w14:textId="77777777" w:rsidR="00512FC7" w:rsidRPr="00512FC7" w:rsidRDefault="00512FC7" w:rsidP="00533FE7">
            <w:r w:rsidRPr="00512FC7">
              <w:t>EventDate</w:t>
            </w:r>
          </w:p>
        </w:tc>
        <w:tc>
          <w:tcPr>
            <w:tcW w:w="1083" w:type="dxa"/>
            <w:shd w:val="clear" w:color="auto" w:fill="auto"/>
          </w:tcPr>
          <w:p w14:paraId="1209FA53" w14:textId="77777777" w:rsidR="00512FC7" w:rsidRPr="00512FC7" w:rsidRDefault="00512FC7" w:rsidP="00533FE7">
            <w:r w:rsidRPr="00512FC7">
              <w:t>LocalMktDate</w:t>
            </w:r>
          </w:p>
        </w:tc>
        <w:tc>
          <w:tcPr>
            <w:tcW w:w="4677" w:type="dxa"/>
            <w:shd w:val="clear" w:color="auto" w:fill="auto"/>
          </w:tcPr>
          <w:p w14:paraId="23D50EE2" w14:textId="77777777" w:rsidR="00512FC7" w:rsidRPr="00512FC7" w:rsidRDefault="00512FC7" w:rsidP="00533FE7">
            <w:pPr>
              <w:jc w:val="left"/>
            </w:pPr>
            <w:r w:rsidRPr="00512FC7">
              <w:t>Date of event</w:t>
            </w:r>
          </w:p>
        </w:tc>
        <w:tc>
          <w:tcPr>
            <w:tcW w:w="4411" w:type="dxa"/>
            <w:shd w:val="clear" w:color="auto" w:fill="auto"/>
          </w:tcPr>
          <w:p w14:paraId="3FA8A794" w14:textId="77777777" w:rsidR="00512FC7" w:rsidRPr="00512FC7" w:rsidRDefault="00512FC7" w:rsidP="00533FE7">
            <w:r w:rsidRPr="00512FC7">
              <w:t>Dt</w:t>
            </w:r>
          </w:p>
        </w:tc>
      </w:tr>
      <w:tr w:rsidR="00512FC7" w:rsidRPr="00512FC7" w14:paraId="1C7C988D" w14:textId="77777777" w:rsidTr="00533FE7">
        <w:tc>
          <w:tcPr>
            <w:tcW w:w="828" w:type="dxa"/>
            <w:shd w:val="clear" w:color="auto" w:fill="auto"/>
          </w:tcPr>
          <w:p w14:paraId="40646414" w14:textId="77777777" w:rsidR="00512FC7" w:rsidRPr="00512FC7" w:rsidRDefault="00512FC7" w:rsidP="00533FE7">
            <w:bookmarkStart w:id="1531" w:name="fld_EventPx" w:colFirst="1" w:colLast="1"/>
            <w:bookmarkEnd w:id="1530"/>
            <w:r w:rsidRPr="00512FC7">
              <w:t>867</w:t>
            </w:r>
          </w:p>
        </w:tc>
        <w:tc>
          <w:tcPr>
            <w:tcW w:w="2069" w:type="dxa"/>
            <w:shd w:val="clear" w:color="auto" w:fill="auto"/>
          </w:tcPr>
          <w:p w14:paraId="6660217D" w14:textId="77777777" w:rsidR="00512FC7" w:rsidRPr="00512FC7" w:rsidRDefault="00512FC7" w:rsidP="00533FE7">
            <w:r w:rsidRPr="00512FC7">
              <w:t>EventPx</w:t>
            </w:r>
          </w:p>
        </w:tc>
        <w:tc>
          <w:tcPr>
            <w:tcW w:w="1083" w:type="dxa"/>
            <w:shd w:val="clear" w:color="auto" w:fill="auto"/>
          </w:tcPr>
          <w:p w14:paraId="10F1AA87" w14:textId="77777777" w:rsidR="00512FC7" w:rsidRPr="00512FC7" w:rsidRDefault="00512FC7" w:rsidP="00533FE7">
            <w:r w:rsidRPr="00512FC7">
              <w:t>Price</w:t>
            </w:r>
          </w:p>
        </w:tc>
        <w:tc>
          <w:tcPr>
            <w:tcW w:w="4677" w:type="dxa"/>
            <w:shd w:val="clear" w:color="auto" w:fill="auto"/>
          </w:tcPr>
          <w:p w14:paraId="2227C906" w14:textId="77777777" w:rsidR="00512FC7" w:rsidRPr="00512FC7" w:rsidRDefault="00512FC7" w:rsidP="00533FE7">
            <w:pPr>
              <w:jc w:val="left"/>
            </w:pPr>
            <w:r w:rsidRPr="00512FC7">
              <w:t>Predetermined price of issue at event, if applicable</w:t>
            </w:r>
          </w:p>
        </w:tc>
        <w:tc>
          <w:tcPr>
            <w:tcW w:w="4411" w:type="dxa"/>
            <w:shd w:val="clear" w:color="auto" w:fill="auto"/>
          </w:tcPr>
          <w:p w14:paraId="6B57A5B2" w14:textId="77777777" w:rsidR="00512FC7" w:rsidRPr="00512FC7" w:rsidRDefault="00512FC7" w:rsidP="00533FE7">
            <w:r w:rsidRPr="00512FC7">
              <w:t>Px</w:t>
            </w:r>
          </w:p>
        </w:tc>
      </w:tr>
      <w:tr w:rsidR="00512FC7" w:rsidRPr="00512FC7" w14:paraId="0470285E" w14:textId="77777777" w:rsidTr="00533FE7">
        <w:tc>
          <w:tcPr>
            <w:tcW w:w="828" w:type="dxa"/>
            <w:shd w:val="clear" w:color="auto" w:fill="auto"/>
          </w:tcPr>
          <w:p w14:paraId="72F50880" w14:textId="77777777" w:rsidR="00512FC7" w:rsidRPr="00512FC7" w:rsidRDefault="00512FC7" w:rsidP="00533FE7">
            <w:bookmarkStart w:id="1532" w:name="fld_EventText" w:colFirst="1" w:colLast="1"/>
            <w:bookmarkEnd w:id="1531"/>
            <w:r w:rsidRPr="00512FC7">
              <w:t>868</w:t>
            </w:r>
          </w:p>
        </w:tc>
        <w:tc>
          <w:tcPr>
            <w:tcW w:w="2069" w:type="dxa"/>
            <w:shd w:val="clear" w:color="auto" w:fill="auto"/>
          </w:tcPr>
          <w:p w14:paraId="3D5407F1" w14:textId="77777777" w:rsidR="00512FC7" w:rsidRPr="00512FC7" w:rsidRDefault="00512FC7" w:rsidP="00533FE7">
            <w:r w:rsidRPr="00512FC7">
              <w:t>EventText</w:t>
            </w:r>
          </w:p>
        </w:tc>
        <w:tc>
          <w:tcPr>
            <w:tcW w:w="1083" w:type="dxa"/>
            <w:shd w:val="clear" w:color="auto" w:fill="auto"/>
          </w:tcPr>
          <w:p w14:paraId="5BC182B0" w14:textId="77777777" w:rsidR="00512FC7" w:rsidRPr="00512FC7" w:rsidRDefault="00512FC7" w:rsidP="00533FE7">
            <w:r w:rsidRPr="00512FC7">
              <w:t>String</w:t>
            </w:r>
          </w:p>
        </w:tc>
        <w:tc>
          <w:tcPr>
            <w:tcW w:w="4677" w:type="dxa"/>
            <w:shd w:val="clear" w:color="auto" w:fill="auto"/>
          </w:tcPr>
          <w:p w14:paraId="29BF877C" w14:textId="77777777" w:rsidR="00512FC7" w:rsidRPr="00512FC7" w:rsidRDefault="00512FC7" w:rsidP="00533FE7">
            <w:pPr>
              <w:jc w:val="left"/>
            </w:pPr>
            <w:r w:rsidRPr="00512FC7">
              <w:t>Comments related to the event.</w:t>
            </w:r>
          </w:p>
        </w:tc>
        <w:tc>
          <w:tcPr>
            <w:tcW w:w="4411" w:type="dxa"/>
            <w:shd w:val="clear" w:color="auto" w:fill="auto"/>
          </w:tcPr>
          <w:p w14:paraId="33BD68F4" w14:textId="77777777" w:rsidR="00512FC7" w:rsidRPr="00512FC7" w:rsidRDefault="00512FC7" w:rsidP="00533FE7">
            <w:r w:rsidRPr="00512FC7">
              <w:t>Txt</w:t>
            </w:r>
          </w:p>
        </w:tc>
      </w:tr>
      <w:tr w:rsidR="00512FC7" w:rsidRPr="00512FC7" w14:paraId="19C1917C" w14:textId="77777777" w:rsidTr="00533FE7">
        <w:tc>
          <w:tcPr>
            <w:tcW w:w="828" w:type="dxa"/>
            <w:shd w:val="clear" w:color="auto" w:fill="auto"/>
          </w:tcPr>
          <w:p w14:paraId="5DC95BD0" w14:textId="77777777" w:rsidR="00512FC7" w:rsidRPr="00512FC7" w:rsidRDefault="00512FC7" w:rsidP="00533FE7">
            <w:bookmarkStart w:id="1533" w:name="fld_PctAtRisk" w:colFirst="1" w:colLast="1"/>
            <w:bookmarkEnd w:id="1532"/>
            <w:r w:rsidRPr="00512FC7">
              <w:t>869</w:t>
            </w:r>
          </w:p>
        </w:tc>
        <w:tc>
          <w:tcPr>
            <w:tcW w:w="2069" w:type="dxa"/>
            <w:shd w:val="clear" w:color="auto" w:fill="auto"/>
          </w:tcPr>
          <w:p w14:paraId="10D42736" w14:textId="77777777" w:rsidR="00512FC7" w:rsidRPr="00512FC7" w:rsidRDefault="00512FC7" w:rsidP="00533FE7">
            <w:r w:rsidRPr="00512FC7">
              <w:t>PctAtRisk</w:t>
            </w:r>
          </w:p>
        </w:tc>
        <w:tc>
          <w:tcPr>
            <w:tcW w:w="1083" w:type="dxa"/>
            <w:shd w:val="clear" w:color="auto" w:fill="auto"/>
          </w:tcPr>
          <w:p w14:paraId="35F104A1" w14:textId="77777777" w:rsidR="00512FC7" w:rsidRPr="00512FC7" w:rsidRDefault="00512FC7" w:rsidP="00533FE7">
            <w:r w:rsidRPr="00512FC7">
              <w:t>Percentage</w:t>
            </w:r>
          </w:p>
        </w:tc>
        <w:tc>
          <w:tcPr>
            <w:tcW w:w="4677" w:type="dxa"/>
            <w:shd w:val="clear" w:color="auto" w:fill="auto"/>
          </w:tcPr>
          <w:p w14:paraId="7A4B6F4C" w14:textId="77777777" w:rsidR="00512FC7" w:rsidRPr="00512FC7" w:rsidRDefault="00512FC7" w:rsidP="00533FE7">
            <w:pPr>
              <w:jc w:val="left"/>
            </w:pPr>
            <w:r w:rsidRPr="00512FC7">
              <w:t>Percent at risk due to lowest possible call.</w:t>
            </w:r>
          </w:p>
        </w:tc>
        <w:tc>
          <w:tcPr>
            <w:tcW w:w="4411" w:type="dxa"/>
            <w:shd w:val="clear" w:color="auto" w:fill="auto"/>
          </w:tcPr>
          <w:p w14:paraId="3AF9BC82" w14:textId="77777777" w:rsidR="00512FC7" w:rsidRPr="00512FC7" w:rsidRDefault="00512FC7" w:rsidP="00533FE7">
            <w:r w:rsidRPr="00512FC7">
              <w:t>PctAtRisk</w:t>
            </w:r>
          </w:p>
        </w:tc>
      </w:tr>
      <w:tr w:rsidR="00512FC7" w:rsidRPr="00512FC7" w14:paraId="3B9552BA" w14:textId="77777777" w:rsidTr="00533FE7">
        <w:tc>
          <w:tcPr>
            <w:tcW w:w="828" w:type="dxa"/>
            <w:shd w:val="clear" w:color="auto" w:fill="auto"/>
          </w:tcPr>
          <w:p w14:paraId="31F6F5C0" w14:textId="77777777" w:rsidR="00512FC7" w:rsidRPr="00512FC7" w:rsidRDefault="00512FC7" w:rsidP="00533FE7">
            <w:bookmarkStart w:id="1534" w:name="fld_NoInstrAttrib" w:colFirst="1" w:colLast="1"/>
            <w:bookmarkEnd w:id="1533"/>
            <w:r w:rsidRPr="00512FC7">
              <w:t>870</w:t>
            </w:r>
          </w:p>
        </w:tc>
        <w:tc>
          <w:tcPr>
            <w:tcW w:w="2069" w:type="dxa"/>
            <w:shd w:val="clear" w:color="auto" w:fill="auto"/>
          </w:tcPr>
          <w:p w14:paraId="6A3E86F6" w14:textId="77777777" w:rsidR="00512FC7" w:rsidRPr="00512FC7" w:rsidRDefault="00512FC7" w:rsidP="00533FE7">
            <w:r w:rsidRPr="00512FC7">
              <w:t>NoInstrAttrib</w:t>
            </w:r>
          </w:p>
        </w:tc>
        <w:tc>
          <w:tcPr>
            <w:tcW w:w="1083" w:type="dxa"/>
            <w:shd w:val="clear" w:color="auto" w:fill="auto"/>
          </w:tcPr>
          <w:p w14:paraId="7BCC7EC1" w14:textId="77777777" w:rsidR="00512FC7" w:rsidRPr="00512FC7" w:rsidRDefault="00512FC7" w:rsidP="00533FE7">
            <w:r w:rsidRPr="00512FC7">
              <w:t>NumInGroup</w:t>
            </w:r>
          </w:p>
        </w:tc>
        <w:tc>
          <w:tcPr>
            <w:tcW w:w="4677" w:type="dxa"/>
            <w:shd w:val="clear" w:color="auto" w:fill="auto"/>
          </w:tcPr>
          <w:p w14:paraId="6F27A7D3" w14:textId="77777777" w:rsidR="00512FC7" w:rsidRPr="00512FC7" w:rsidRDefault="00512FC7" w:rsidP="00533FE7">
            <w:pPr>
              <w:jc w:val="left"/>
            </w:pPr>
            <w:r w:rsidRPr="00512FC7">
              <w:t>Number of repeating InstrAttribType entries.</w:t>
            </w:r>
          </w:p>
        </w:tc>
        <w:tc>
          <w:tcPr>
            <w:tcW w:w="4411" w:type="dxa"/>
            <w:shd w:val="clear" w:color="auto" w:fill="auto"/>
          </w:tcPr>
          <w:p w14:paraId="5F5E3147" w14:textId="77777777" w:rsidR="00512FC7" w:rsidRPr="00512FC7" w:rsidRDefault="00512FC7" w:rsidP="00533FE7"/>
        </w:tc>
      </w:tr>
      <w:tr w:rsidR="00512FC7" w:rsidRPr="00512FC7" w14:paraId="521CD987" w14:textId="77777777" w:rsidTr="00533FE7">
        <w:tc>
          <w:tcPr>
            <w:tcW w:w="828" w:type="dxa"/>
            <w:shd w:val="clear" w:color="auto" w:fill="auto"/>
          </w:tcPr>
          <w:p w14:paraId="6A936C8E" w14:textId="77777777" w:rsidR="00512FC7" w:rsidRPr="00512FC7" w:rsidRDefault="00512FC7" w:rsidP="00533FE7">
            <w:bookmarkStart w:id="1535" w:name="fld_InstrAttribType" w:colFirst="1" w:colLast="1"/>
            <w:bookmarkEnd w:id="1534"/>
            <w:r w:rsidRPr="00512FC7">
              <w:t>871</w:t>
            </w:r>
          </w:p>
        </w:tc>
        <w:tc>
          <w:tcPr>
            <w:tcW w:w="2069" w:type="dxa"/>
            <w:shd w:val="clear" w:color="auto" w:fill="auto"/>
          </w:tcPr>
          <w:p w14:paraId="34B86C43" w14:textId="77777777" w:rsidR="00512FC7" w:rsidRPr="00512FC7" w:rsidRDefault="00512FC7" w:rsidP="00533FE7">
            <w:r w:rsidRPr="00512FC7">
              <w:t>InstrAttribType</w:t>
            </w:r>
          </w:p>
        </w:tc>
        <w:tc>
          <w:tcPr>
            <w:tcW w:w="1083" w:type="dxa"/>
            <w:shd w:val="clear" w:color="auto" w:fill="auto"/>
          </w:tcPr>
          <w:p w14:paraId="221E16AA" w14:textId="77777777" w:rsidR="00512FC7" w:rsidRPr="00512FC7" w:rsidRDefault="00512FC7" w:rsidP="00533FE7">
            <w:r w:rsidRPr="00512FC7">
              <w:t>int</w:t>
            </w:r>
          </w:p>
        </w:tc>
        <w:tc>
          <w:tcPr>
            <w:tcW w:w="4677" w:type="dxa"/>
            <w:shd w:val="clear" w:color="auto" w:fill="auto"/>
          </w:tcPr>
          <w:p w14:paraId="775846CE" w14:textId="77777777" w:rsidR="00512FC7" w:rsidRDefault="00512FC7" w:rsidP="00533FE7">
            <w:pPr>
              <w:jc w:val="left"/>
            </w:pPr>
            <w:r>
              <w:t>Code to represent the type of instrument attribute</w:t>
            </w:r>
          </w:p>
          <w:p w14:paraId="10A13EE1" w14:textId="77777777" w:rsidR="00512FC7" w:rsidRDefault="00512FC7" w:rsidP="00533FE7">
            <w:pPr>
              <w:jc w:val="left"/>
            </w:pPr>
            <w:r>
              <w:t>Valid values:</w:t>
            </w:r>
            <w:r>
              <w:br/>
            </w:r>
            <w:r>
              <w:tab/>
              <w:t>1 - Flat (securities pay interest on a current basis but are traded without interest)</w:t>
            </w:r>
            <w:r>
              <w:br/>
            </w:r>
            <w:r>
              <w:tab/>
              <w:t>2 - Zero coupon</w:t>
            </w:r>
            <w:r>
              <w:br/>
            </w:r>
            <w:r>
              <w:tab/>
              <w:t>3 - Interest bearing (for Euro commercial paper when not issued at discount)</w:t>
            </w:r>
            <w:r>
              <w:br/>
            </w:r>
            <w:r>
              <w:tab/>
              <w:t>4 - No periodic payments</w:t>
            </w:r>
            <w:r>
              <w:br/>
            </w:r>
            <w:r>
              <w:tab/>
              <w:t>5 - Variable rate</w:t>
            </w:r>
            <w:r>
              <w:br/>
            </w:r>
            <w:r>
              <w:tab/>
              <w:t>6 - Less fee for put</w:t>
            </w:r>
            <w:r>
              <w:br/>
            </w:r>
            <w:r>
              <w:tab/>
              <w:t>7 - Stepped coupon</w:t>
            </w:r>
            <w:r>
              <w:br/>
            </w:r>
            <w:r>
              <w:tab/>
              <w:t>8 - Coupon period (if not semi-annual). Supply redemption date in the InstrAttribValue (872) field.</w:t>
            </w:r>
            <w:r>
              <w:br/>
            </w:r>
            <w:r>
              <w:tab/>
              <w:t>9 - When [and if] issued</w:t>
            </w:r>
            <w:r>
              <w:br/>
            </w:r>
            <w:r>
              <w:tab/>
              <w:t>10 - Original issue discount</w:t>
            </w:r>
            <w:r>
              <w:br/>
            </w:r>
            <w:r>
              <w:tab/>
              <w:t>11 - Callable, puttable</w:t>
            </w:r>
            <w:r>
              <w:br/>
            </w:r>
            <w:r>
              <w:tab/>
              <w:t>12 - Escrowed to Maturity</w:t>
            </w:r>
            <w:r>
              <w:br/>
            </w:r>
            <w:r>
              <w:tab/>
              <w:t>13 - Escrowed to redemption date - callable. Supply redemption date in the InstrAttribValue (872) field</w:t>
            </w:r>
            <w:r>
              <w:br/>
            </w:r>
            <w:r>
              <w:tab/>
              <w:t>14 - Pre-refunded</w:t>
            </w:r>
            <w:r>
              <w:br/>
            </w:r>
            <w:r>
              <w:tab/>
              <w:t>15 - In default</w:t>
            </w:r>
            <w:r>
              <w:br/>
            </w:r>
            <w:r>
              <w:tab/>
              <w:t>16 - Unrated</w:t>
            </w:r>
            <w:r>
              <w:br/>
            </w:r>
            <w:r>
              <w:tab/>
              <w:t>17 - Taxable</w:t>
            </w:r>
            <w:r>
              <w:br/>
            </w:r>
            <w:r>
              <w:tab/>
              <w:t>18 - Indexed</w:t>
            </w:r>
            <w:r>
              <w:br/>
            </w:r>
            <w:r>
              <w:tab/>
              <w:t>19 - Subject To Alternative Minimum Tax</w:t>
            </w:r>
            <w:r>
              <w:br/>
            </w:r>
            <w:r>
              <w:tab/>
              <w:t>20 - Original issue discount price. Supply price in the InstrAttribValue (872) field</w:t>
            </w:r>
            <w:r>
              <w:br/>
            </w:r>
            <w:r>
              <w:tab/>
              <w:t>21 - Callable below maturity value</w:t>
            </w:r>
            <w:r>
              <w:br/>
            </w:r>
            <w:r>
              <w:tab/>
              <w:t>22 - Callable without notice by mail to holder unless registered</w:t>
            </w:r>
            <w:r>
              <w:br/>
            </w:r>
            <w:r>
              <w:tab/>
              <w:t>23 - Price tick rules for security.</w:t>
            </w:r>
            <w:r>
              <w:br/>
            </w:r>
            <w:r>
              <w:tab/>
              <w:t>24 - Trade type eligibility details for security.</w:t>
            </w:r>
            <w:r>
              <w:br/>
            </w:r>
            <w:r>
              <w:tab/>
              <w:t>25 - Instrument Denominator</w:t>
            </w:r>
            <w:r>
              <w:br/>
            </w:r>
            <w:r>
              <w:tab/>
              <w:t>26 - Instrument Numerator</w:t>
            </w:r>
            <w:r>
              <w:br/>
            </w:r>
            <w:r>
              <w:tab/>
              <w:t>27 - Instrument Price Precision</w:t>
            </w:r>
            <w:r>
              <w:br/>
            </w:r>
            <w:r>
              <w:tab/>
              <w:t>28 - Instrument Strike Price</w:t>
            </w:r>
            <w:r>
              <w:br/>
            </w:r>
            <w:r>
              <w:tab/>
              <w:t>29 - Tradeable Indicator</w:t>
            </w:r>
            <w:r>
              <w:br/>
            </w:r>
            <w:r>
              <w:tab/>
              <w:t>99 - Text. Supply the text of the attribute or disclaimer in the InstrAttribValue (872) field.</w:t>
            </w:r>
          </w:p>
          <w:p w14:paraId="14F602E6" w14:textId="77777777" w:rsidR="00512FC7" w:rsidRDefault="00512FC7" w:rsidP="00533FE7">
            <w:pPr>
              <w:jc w:val="left"/>
            </w:pPr>
          </w:p>
          <w:p w14:paraId="3CD9FE22" w14:textId="77777777" w:rsidR="00512FC7" w:rsidRPr="00512FC7" w:rsidRDefault="00512FC7" w:rsidP="00533FE7">
            <w:pPr>
              <w:jc w:val="left"/>
            </w:pPr>
            <w:r>
              <w:t>or any value conforming to the data type Reserved100Plus</w:t>
            </w:r>
          </w:p>
        </w:tc>
        <w:tc>
          <w:tcPr>
            <w:tcW w:w="4411" w:type="dxa"/>
            <w:shd w:val="clear" w:color="auto" w:fill="auto"/>
          </w:tcPr>
          <w:p w14:paraId="11F72A42" w14:textId="77777777" w:rsidR="00512FC7" w:rsidRPr="00512FC7" w:rsidRDefault="00512FC7" w:rsidP="00533FE7">
            <w:r w:rsidRPr="00512FC7">
              <w:t>Typ</w:t>
            </w:r>
          </w:p>
        </w:tc>
      </w:tr>
      <w:tr w:rsidR="00512FC7" w:rsidRPr="00512FC7" w14:paraId="05AB44BB" w14:textId="77777777" w:rsidTr="00533FE7">
        <w:tc>
          <w:tcPr>
            <w:tcW w:w="828" w:type="dxa"/>
            <w:shd w:val="clear" w:color="auto" w:fill="auto"/>
          </w:tcPr>
          <w:p w14:paraId="37D1E8AF" w14:textId="77777777" w:rsidR="00512FC7" w:rsidRPr="00512FC7" w:rsidRDefault="00512FC7" w:rsidP="00533FE7">
            <w:bookmarkStart w:id="1536" w:name="fld_InstrAttribValue" w:colFirst="1" w:colLast="1"/>
            <w:bookmarkEnd w:id="1535"/>
            <w:r w:rsidRPr="00512FC7">
              <w:t>872</w:t>
            </w:r>
          </w:p>
        </w:tc>
        <w:tc>
          <w:tcPr>
            <w:tcW w:w="2069" w:type="dxa"/>
            <w:shd w:val="clear" w:color="auto" w:fill="auto"/>
          </w:tcPr>
          <w:p w14:paraId="0AD856D9" w14:textId="77777777" w:rsidR="00512FC7" w:rsidRPr="00512FC7" w:rsidRDefault="00512FC7" w:rsidP="00533FE7">
            <w:r w:rsidRPr="00512FC7">
              <w:t>InstrAttribValue</w:t>
            </w:r>
          </w:p>
        </w:tc>
        <w:tc>
          <w:tcPr>
            <w:tcW w:w="1083" w:type="dxa"/>
            <w:shd w:val="clear" w:color="auto" w:fill="auto"/>
          </w:tcPr>
          <w:p w14:paraId="28886B12" w14:textId="77777777" w:rsidR="00512FC7" w:rsidRPr="00512FC7" w:rsidRDefault="00512FC7" w:rsidP="00533FE7">
            <w:r w:rsidRPr="00512FC7">
              <w:t>String</w:t>
            </w:r>
          </w:p>
        </w:tc>
        <w:tc>
          <w:tcPr>
            <w:tcW w:w="4677" w:type="dxa"/>
            <w:shd w:val="clear" w:color="auto" w:fill="auto"/>
          </w:tcPr>
          <w:p w14:paraId="148059C6" w14:textId="77777777" w:rsidR="00512FC7" w:rsidRPr="00512FC7" w:rsidRDefault="00512FC7" w:rsidP="00533FE7">
            <w:pPr>
              <w:jc w:val="left"/>
            </w:pPr>
            <w:r w:rsidRPr="00512FC7">
              <w:t>Attribute value appropriate to the InstrAttribType (87) field.</w:t>
            </w:r>
          </w:p>
        </w:tc>
        <w:tc>
          <w:tcPr>
            <w:tcW w:w="4411" w:type="dxa"/>
            <w:shd w:val="clear" w:color="auto" w:fill="auto"/>
          </w:tcPr>
          <w:p w14:paraId="1B00B84E" w14:textId="77777777" w:rsidR="00512FC7" w:rsidRPr="00512FC7" w:rsidRDefault="00512FC7" w:rsidP="00533FE7">
            <w:r w:rsidRPr="00512FC7">
              <w:t>Val</w:t>
            </w:r>
          </w:p>
        </w:tc>
      </w:tr>
      <w:tr w:rsidR="00512FC7" w:rsidRPr="00512FC7" w14:paraId="63DA31F0" w14:textId="77777777" w:rsidTr="00533FE7">
        <w:tc>
          <w:tcPr>
            <w:tcW w:w="828" w:type="dxa"/>
            <w:shd w:val="clear" w:color="auto" w:fill="auto"/>
          </w:tcPr>
          <w:p w14:paraId="16787CD9" w14:textId="77777777" w:rsidR="00512FC7" w:rsidRPr="00512FC7" w:rsidRDefault="00512FC7" w:rsidP="00533FE7">
            <w:bookmarkStart w:id="1537" w:name="fld_DatedDate" w:colFirst="1" w:colLast="1"/>
            <w:bookmarkEnd w:id="1536"/>
            <w:r w:rsidRPr="00512FC7">
              <w:t>873</w:t>
            </w:r>
          </w:p>
        </w:tc>
        <w:tc>
          <w:tcPr>
            <w:tcW w:w="2069" w:type="dxa"/>
            <w:shd w:val="clear" w:color="auto" w:fill="auto"/>
          </w:tcPr>
          <w:p w14:paraId="275A4C2D" w14:textId="77777777" w:rsidR="00512FC7" w:rsidRPr="00512FC7" w:rsidRDefault="00512FC7" w:rsidP="00533FE7">
            <w:r w:rsidRPr="00512FC7">
              <w:t>DatedDate</w:t>
            </w:r>
          </w:p>
        </w:tc>
        <w:tc>
          <w:tcPr>
            <w:tcW w:w="1083" w:type="dxa"/>
            <w:shd w:val="clear" w:color="auto" w:fill="auto"/>
          </w:tcPr>
          <w:p w14:paraId="4E292ECB" w14:textId="77777777" w:rsidR="00512FC7" w:rsidRPr="00512FC7" w:rsidRDefault="00512FC7" w:rsidP="00533FE7">
            <w:r w:rsidRPr="00512FC7">
              <w:t>LocalMktDate</w:t>
            </w:r>
          </w:p>
        </w:tc>
        <w:tc>
          <w:tcPr>
            <w:tcW w:w="4677" w:type="dxa"/>
            <w:shd w:val="clear" w:color="auto" w:fill="auto"/>
          </w:tcPr>
          <w:p w14:paraId="1CF4F06C" w14:textId="77777777" w:rsidR="00512FC7" w:rsidRPr="00512FC7" w:rsidRDefault="00512FC7" w:rsidP="00533FE7">
            <w:pPr>
              <w:jc w:val="left"/>
            </w:pPr>
            <w:r w:rsidRPr="00512FC7">
              <w:t>The effective date of a new securities issue determined by its underwriters. Often but not always the same as the Issue Date and the Interest Accrual Date</w:t>
            </w:r>
          </w:p>
        </w:tc>
        <w:tc>
          <w:tcPr>
            <w:tcW w:w="4411" w:type="dxa"/>
            <w:shd w:val="clear" w:color="auto" w:fill="auto"/>
          </w:tcPr>
          <w:p w14:paraId="7BB82E6E" w14:textId="77777777" w:rsidR="00512FC7" w:rsidRPr="00512FC7" w:rsidRDefault="00512FC7" w:rsidP="00533FE7">
            <w:r w:rsidRPr="00512FC7">
              <w:t>Dated</w:t>
            </w:r>
          </w:p>
        </w:tc>
      </w:tr>
      <w:tr w:rsidR="00512FC7" w:rsidRPr="00512FC7" w14:paraId="4B77CDE2" w14:textId="77777777" w:rsidTr="00533FE7">
        <w:tc>
          <w:tcPr>
            <w:tcW w:w="828" w:type="dxa"/>
            <w:shd w:val="clear" w:color="auto" w:fill="auto"/>
          </w:tcPr>
          <w:p w14:paraId="44BAA751" w14:textId="77777777" w:rsidR="00512FC7" w:rsidRPr="00512FC7" w:rsidRDefault="00512FC7" w:rsidP="00533FE7">
            <w:bookmarkStart w:id="1538" w:name="fld_InterestAccrualDate" w:colFirst="1" w:colLast="1"/>
            <w:bookmarkEnd w:id="1537"/>
            <w:r w:rsidRPr="00512FC7">
              <w:t>874</w:t>
            </w:r>
          </w:p>
        </w:tc>
        <w:tc>
          <w:tcPr>
            <w:tcW w:w="2069" w:type="dxa"/>
            <w:shd w:val="clear" w:color="auto" w:fill="auto"/>
          </w:tcPr>
          <w:p w14:paraId="47B1B42E" w14:textId="77777777" w:rsidR="00512FC7" w:rsidRPr="00512FC7" w:rsidRDefault="00512FC7" w:rsidP="00533FE7">
            <w:r w:rsidRPr="00512FC7">
              <w:t>InterestAccrualDate</w:t>
            </w:r>
          </w:p>
        </w:tc>
        <w:tc>
          <w:tcPr>
            <w:tcW w:w="1083" w:type="dxa"/>
            <w:shd w:val="clear" w:color="auto" w:fill="auto"/>
          </w:tcPr>
          <w:p w14:paraId="075A15D1" w14:textId="77777777" w:rsidR="00512FC7" w:rsidRPr="00512FC7" w:rsidRDefault="00512FC7" w:rsidP="00533FE7">
            <w:r w:rsidRPr="00512FC7">
              <w:t>LocalMktDate</w:t>
            </w:r>
          </w:p>
        </w:tc>
        <w:tc>
          <w:tcPr>
            <w:tcW w:w="4677" w:type="dxa"/>
            <w:shd w:val="clear" w:color="auto" w:fill="auto"/>
          </w:tcPr>
          <w:p w14:paraId="2603A2E2" w14:textId="77777777" w:rsidR="00512FC7" w:rsidRPr="00512FC7" w:rsidRDefault="00512FC7" w:rsidP="00533FE7">
            <w:pPr>
              <w:jc w:val="left"/>
            </w:pPr>
            <w:r w:rsidRPr="00512FC7">
              <w:t>The start date used for calculating accrued interest on debt instruments which are being sold between interest payment dates. Often but not always the same as the Issue Date and the Dated Date</w:t>
            </w:r>
          </w:p>
        </w:tc>
        <w:tc>
          <w:tcPr>
            <w:tcW w:w="4411" w:type="dxa"/>
            <w:shd w:val="clear" w:color="auto" w:fill="auto"/>
          </w:tcPr>
          <w:p w14:paraId="748C752A" w14:textId="77777777" w:rsidR="00512FC7" w:rsidRPr="00512FC7" w:rsidRDefault="00512FC7" w:rsidP="00533FE7">
            <w:r w:rsidRPr="00512FC7">
              <w:t>IntAcrl</w:t>
            </w:r>
          </w:p>
        </w:tc>
      </w:tr>
      <w:tr w:rsidR="00512FC7" w:rsidRPr="00512FC7" w14:paraId="6A9F32EB" w14:textId="77777777" w:rsidTr="00533FE7">
        <w:tc>
          <w:tcPr>
            <w:tcW w:w="828" w:type="dxa"/>
            <w:shd w:val="clear" w:color="auto" w:fill="auto"/>
          </w:tcPr>
          <w:p w14:paraId="4E223A3B" w14:textId="77777777" w:rsidR="00512FC7" w:rsidRPr="00512FC7" w:rsidRDefault="00512FC7" w:rsidP="00533FE7">
            <w:bookmarkStart w:id="1539" w:name="fld_CPProgram" w:colFirst="1" w:colLast="1"/>
            <w:bookmarkEnd w:id="1538"/>
            <w:r w:rsidRPr="00512FC7">
              <w:t>875</w:t>
            </w:r>
          </w:p>
        </w:tc>
        <w:tc>
          <w:tcPr>
            <w:tcW w:w="2069" w:type="dxa"/>
            <w:shd w:val="clear" w:color="auto" w:fill="auto"/>
          </w:tcPr>
          <w:p w14:paraId="1220CF30" w14:textId="77777777" w:rsidR="00512FC7" w:rsidRPr="00512FC7" w:rsidRDefault="00512FC7" w:rsidP="00533FE7">
            <w:r w:rsidRPr="00512FC7">
              <w:t>CPProgram</w:t>
            </w:r>
          </w:p>
        </w:tc>
        <w:tc>
          <w:tcPr>
            <w:tcW w:w="1083" w:type="dxa"/>
            <w:shd w:val="clear" w:color="auto" w:fill="auto"/>
          </w:tcPr>
          <w:p w14:paraId="0FB9318B" w14:textId="77777777" w:rsidR="00512FC7" w:rsidRPr="00512FC7" w:rsidRDefault="00512FC7" w:rsidP="00533FE7">
            <w:r w:rsidRPr="00512FC7">
              <w:t>int</w:t>
            </w:r>
          </w:p>
        </w:tc>
        <w:tc>
          <w:tcPr>
            <w:tcW w:w="4677" w:type="dxa"/>
            <w:shd w:val="clear" w:color="auto" w:fill="auto"/>
          </w:tcPr>
          <w:p w14:paraId="4EAE5173" w14:textId="77777777" w:rsidR="00512FC7" w:rsidRDefault="00512FC7" w:rsidP="00533FE7">
            <w:pPr>
              <w:jc w:val="left"/>
            </w:pPr>
            <w:r>
              <w:t>The program under which a commercial paper is issued</w:t>
            </w:r>
          </w:p>
          <w:p w14:paraId="10778C36" w14:textId="77777777" w:rsidR="00512FC7" w:rsidRDefault="00512FC7" w:rsidP="00533FE7">
            <w:pPr>
              <w:jc w:val="left"/>
            </w:pPr>
            <w:r>
              <w:t>Valid values:</w:t>
            </w:r>
            <w:r>
              <w:br/>
            </w:r>
            <w:r>
              <w:tab/>
              <w:t>1 - 3(a)(3)</w:t>
            </w:r>
            <w:r>
              <w:br/>
            </w:r>
            <w:r>
              <w:tab/>
              <w:t>2 - 4(2)</w:t>
            </w:r>
            <w:r>
              <w:br/>
            </w:r>
            <w:r>
              <w:tab/>
              <w:t>99 - Other</w:t>
            </w:r>
          </w:p>
          <w:p w14:paraId="554AA884" w14:textId="77777777" w:rsidR="00512FC7" w:rsidRDefault="00512FC7" w:rsidP="00533FE7">
            <w:pPr>
              <w:jc w:val="left"/>
            </w:pPr>
          </w:p>
          <w:p w14:paraId="2C2FB2EF" w14:textId="77777777" w:rsidR="00512FC7" w:rsidRPr="00512FC7" w:rsidRDefault="00512FC7" w:rsidP="00533FE7">
            <w:pPr>
              <w:jc w:val="left"/>
            </w:pPr>
            <w:r>
              <w:t>or any value conforming to the data type Reserved100Plus</w:t>
            </w:r>
          </w:p>
        </w:tc>
        <w:tc>
          <w:tcPr>
            <w:tcW w:w="4411" w:type="dxa"/>
            <w:shd w:val="clear" w:color="auto" w:fill="auto"/>
          </w:tcPr>
          <w:p w14:paraId="3CF052A4" w14:textId="77777777" w:rsidR="00512FC7" w:rsidRPr="00512FC7" w:rsidRDefault="00512FC7" w:rsidP="00533FE7">
            <w:r w:rsidRPr="00512FC7">
              <w:t>CPPgm</w:t>
            </w:r>
          </w:p>
        </w:tc>
      </w:tr>
      <w:tr w:rsidR="00512FC7" w:rsidRPr="00512FC7" w14:paraId="2B6CA8A2" w14:textId="77777777" w:rsidTr="00533FE7">
        <w:tc>
          <w:tcPr>
            <w:tcW w:w="828" w:type="dxa"/>
            <w:shd w:val="clear" w:color="auto" w:fill="auto"/>
          </w:tcPr>
          <w:p w14:paraId="78715D4D" w14:textId="77777777" w:rsidR="00512FC7" w:rsidRPr="00512FC7" w:rsidRDefault="00512FC7" w:rsidP="00533FE7">
            <w:bookmarkStart w:id="1540" w:name="fld_CPRegType" w:colFirst="1" w:colLast="1"/>
            <w:bookmarkEnd w:id="1539"/>
            <w:r w:rsidRPr="00512FC7">
              <w:t>876</w:t>
            </w:r>
          </w:p>
        </w:tc>
        <w:tc>
          <w:tcPr>
            <w:tcW w:w="2069" w:type="dxa"/>
            <w:shd w:val="clear" w:color="auto" w:fill="auto"/>
          </w:tcPr>
          <w:p w14:paraId="30153D72" w14:textId="77777777" w:rsidR="00512FC7" w:rsidRPr="00512FC7" w:rsidRDefault="00512FC7" w:rsidP="00533FE7">
            <w:r w:rsidRPr="00512FC7">
              <w:t>CPRegType</w:t>
            </w:r>
          </w:p>
        </w:tc>
        <w:tc>
          <w:tcPr>
            <w:tcW w:w="1083" w:type="dxa"/>
            <w:shd w:val="clear" w:color="auto" w:fill="auto"/>
          </w:tcPr>
          <w:p w14:paraId="39E31C9A" w14:textId="77777777" w:rsidR="00512FC7" w:rsidRPr="00512FC7" w:rsidRDefault="00512FC7" w:rsidP="00533FE7">
            <w:r w:rsidRPr="00512FC7">
              <w:t>String</w:t>
            </w:r>
          </w:p>
        </w:tc>
        <w:tc>
          <w:tcPr>
            <w:tcW w:w="4677" w:type="dxa"/>
            <w:shd w:val="clear" w:color="auto" w:fill="auto"/>
          </w:tcPr>
          <w:p w14:paraId="58CCFFC8" w14:textId="77777777" w:rsidR="00512FC7" w:rsidRPr="00512FC7" w:rsidRDefault="00512FC7" w:rsidP="00533FE7">
            <w:pPr>
              <w:jc w:val="left"/>
            </w:pPr>
            <w:r w:rsidRPr="00512FC7">
              <w:t>The registration type of a commercial paper issuance</w:t>
            </w:r>
          </w:p>
        </w:tc>
        <w:tc>
          <w:tcPr>
            <w:tcW w:w="4411" w:type="dxa"/>
            <w:shd w:val="clear" w:color="auto" w:fill="auto"/>
          </w:tcPr>
          <w:p w14:paraId="4B7D9291" w14:textId="77777777" w:rsidR="00512FC7" w:rsidRPr="00512FC7" w:rsidRDefault="00512FC7" w:rsidP="00533FE7">
            <w:r w:rsidRPr="00512FC7">
              <w:t>CPRegT</w:t>
            </w:r>
          </w:p>
        </w:tc>
      </w:tr>
      <w:tr w:rsidR="00512FC7" w:rsidRPr="00512FC7" w14:paraId="5B30146C" w14:textId="77777777" w:rsidTr="00533FE7">
        <w:tc>
          <w:tcPr>
            <w:tcW w:w="828" w:type="dxa"/>
            <w:shd w:val="clear" w:color="auto" w:fill="auto"/>
          </w:tcPr>
          <w:p w14:paraId="028E0E2C" w14:textId="77777777" w:rsidR="00512FC7" w:rsidRPr="00512FC7" w:rsidRDefault="00512FC7" w:rsidP="00533FE7">
            <w:bookmarkStart w:id="1541" w:name="fld_UnderlyingCPProgram" w:colFirst="1" w:colLast="1"/>
            <w:bookmarkEnd w:id="1540"/>
            <w:r w:rsidRPr="00512FC7">
              <w:t>877</w:t>
            </w:r>
          </w:p>
        </w:tc>
        <w:tc>
          <w:tcPr>
            <w:tcW w:w="2069" w:type="dxa"/>
            <w:shd w:val="clear" w:color="auto" w:fill="auto"/>
          </w:tcPr>
          <w:p w14:paraId="1EC24DC2" w14:textId="77777777" w:rsidR="00512FC7" w:rsidRPr="00512FC7" w:rsidRDefault="00512FC7" w:rsidP="00533FE7">
            <w:r w:rsidRPr="00512FC7">
              <w:t>UnderlyingCPProgram</w:t>
            </w:r>
          </w:p>
        </w:tc>
        <w:tc>
          <w:tcPr>
            <w:tcW w:w="1083" w:type="dxa"/>
            <w:shd w:val="clear" w:color="auto" w:fill="auto"/>
          </w:tcPr>
          <w:p w14:paraId="1F2DBF8E" w14:textId="77777777" w:rsidR="00512FC7" w:rsidRPr="00512FC7" w:rsidRDefault="00512FC7" w:rsidP="00533FE7">
            <w:r w:rsidRPr="00512FC7">
              <w:t>String</w:t>
            </w:r>
          </w:p>
        </w:tc>
        <w:tc>
          <w:tcPr>
            <w:tcW w:w="4677" w:type="dxa"/>
            <w:shd w:val="clear" w:color="auto" w:fill="auto"/>
          </w:tcPr>
          <w:p w14:paraId="391A7E48" w14:textId="77777777" w:rsidR="00512FC7" w:rsidRPr="00512FC7" w:rsidRDefault="00512FC7" w:rsidP="00533FE7">
            <w:pPr>
              <w:jc w:val="left"/>
            </w:pPr>
            <w:r w:rsidRPr="00512FC7">
              <w:t>The program under which the underlying commercial paper is issued</w:t>
            </w:r>
          </w:p>
        </w:tc>
        <w:tc>
          <w:tcPr>
            <w:tcW w:w="4411" w:type="dxa"/>
            <w:shd w:val="clear" w:color="auto" w:fill="auto"/>
          </w:tcPr>
          <w:p w14:paraId="486B65E0" w14:textId="77777777" w:rsidR="00512FC7" w:rsidRPr="00512FC7" w:rsidRDefault="00512FC7" w:rsidP="00533FE7">
            <w:r w:rsidRPr="00512FC7">
              <w:t>CPPgm</w:t>
            </w:r>
          </w:p>
        </w:tc>
      </w:tr>
      <w:tr w:rsidR="00512FC7" w:rsidRPr="00512FC7" w14:paraId="2697698E" w14:textId="77777777" w:rsidTr="00533FE7">
        <w:tc>
          <w:tcPr>
            <w:tcW w:w="828" w:type="dxa"/>
            <w:shd w:val="clear" w:color="auto" w:fill="auto"/>
          </w:tcPr>
          <w:p w14:paraId="5E8C491A" w14:textId="77777777" w:rsidR="00512FC7" w:rsidRPr="00512FC7" w:rsidRDefault="00512FC7" w:rsidP="00533FE7">
            <w:bookmarkStart w:id="1542" w:name="fld_UnderlyingCPRegType" w:colFirst="1" w:colLast="1"/>
            <w:bookmarkEnd w:id="1541"/>
            <w:r w:rsidRPr="00512FC7">
              <w:t>878</w:t>
            </w:r>
          </w:p>
        </w:tc>
        <w:tc>
          <w:tcPr>
            <w:tcW w:w="2069" w:type="dxa"/>
            <w:shd w:val="clear" w:color="auto" w:fill="auto"/>
          </w:tcPr>
          <w:p w14:paraId="46DD4A6E" w14:textId="77777777" w:rsidR="00512FC7" w:rsidRPr="00512FC7" w:rsidRDefault="00512FC7" w:rsidP="00533FE7">
            <w:r w:rsidRPr="00512FC7">
              <w:t>UnderlyingCPRegType</w:t>
            </w:r>
          </w:p>
        </w:tc>
        <w:tc>
          <w:tcPr>
            <w:tcW w:w="1083" w:type="dxa"/>
            <w:shd w:val="clear" w:color="auto" w:fill="auto"/>
          </w:tcPr>
          <w:p w14:paraId="327D2B96" w14:textId="77777777" w:rsidR="00512FC7" w:rsidRPr="00512FC7" w:rsidRDefault="00512FC7" w:rsidP="00533FE7">
            <w:r w:rsidRPr="00512FC7">
              <w:t>String</w:t>
            </w:r>
          </w:p>
        </w:tc>
        <w:tc>
          <w:tcPr>
            <w:tcW w:w="4677" w:type="dxa"/>
            <w:shd w:val="clear" w:color="auto" w:fill="auto"/>
          </w:tcPr>
          <w:p w14:paraId="06FDFA3A" w14:textId="77777777" w:rsidR="00512FC7" w:rsidRPr="00512FC7" w:rsidRDefault="00512FC7" w:rsidP="00533FE7">
            <w:pPr>
              <w:jc w:val="left"/>
            </w:pPr>
            <w:r w:rsidRPr="00512FC7">
              <w:t>The registration type of the underlying commercial paper issuance</w:t>
            </w:r>
          </w:p>
        </w:tc>
        <w:tc>
          <w:tcPr>
            <w:tcW w:w="4411" w:type="dxa"/>
            <w:shd w:val="clear" w:color="auto" w:fill="auto"/>
          </w:tcPr>
          <w:p w14:paraId="587549A7" w14:textId="77777777" w:rsidR="00512FC7" w:rsidRPr="00512FC7" w:rsidRDefault="00512FC7" w:rsidP="00533FE7">
            <w:r w:rsidRPr="00512FC7">
              <w:t>CPRegTyp</w:t>
            </w:r>
          </w:p>
        </w:tc>
      </w:tr>
      <w:tr w:rsidR="00512FC7" w:rsidRPr="00512FC7" w14:paraId="1A8CEE11" w14:textId="77777777" w:rsidTr="00533FE7">
        <w:tc>
          <w:tcPr>
            <w:tcW w:w="828" w:type="dxa"/>
            <w:shd w:val="clear" w:color="auto" w:fill="auto"/>
          </w:tcPr>
          <w:p w14:paraId="19B936EB" w14:textId="77777777" w:rsidR="00512FC7" w:rsidRPr="00512FC7" w:rsidRDefault="00512FC7" w:rsidP="00533FE7">
            <w:bookmarkStart w:id="1543" w:name="fld_UnderlyingQty" w:colFirst="1" w:colLast="1"/>
            <w:bookmarkEnd w:id="1542"/>
            <w:r w:rsidRPr="00512FC7">
              <w:t>879</w:t>
            </w:r>
          </w:p>
        </w:tc>
        <w:tc>
          <w:tcPr>
            <w:tcW w:w="2069" w:type="dxa"/>
            <w:shd w:val="clear" w:color="auto" w:fill="auto"/>
          </w:tcPr>
          <w:p w14:paraId="717C900A" w14:textId="77777777" w:rsidR="00512FC7" w:rsidRPr="00512FC7" w:rsidRDefault="00512FC7" w:rsidP="00533FE7">
            <w:r w:rsidRPr="00512FC7">
              <w:t>UnderlyingQty</w:t>
            </w:r>
          </w:p>
        </w:tc>
        <w:tc>
          <w:tcPr>
            <w:tcW w:w="1083" w:type="dxa"/>
            <w:shd w:val="clear" w:color="auto" w:fill="auto"/>
          </w:tcPr>
          <w:p w14:paraId="52AEB216" w14:textId="77777777" w:rsidR="00512FC7" w:rsidRPr="00512FC7" w:rsidRDefault="00512FC7" w:rsidP="00533FE7">
            <w:r w:rsidRPr="00512FC7">
              <w:t>Qty</w:t>
            </w:r>
          </w:p>
        </w:tc>
        <w:tc>
          <w:tcPr>
            <w:tcW w:w="4677" w:type="dxa"/>
            <w:shd w:val="clear" w:color="auto" w:fill="auto"/>
          </w:tcPr>
          <w:p w14:paraId="12F2E9E9" w14:textId="77777777" w:rsidR="00512FC7" w:rsidRPr="00512FC7" w:rsidRDefault="00512FC7" w:rsidP="00533FE7">
            <w:pPr>
              <w:jc w:val="left"/>
            </w:pPr>
            <w:r w:rsidRPr="00512FC7">
              <w:t>Unit amount of the underlying security (par, shares, currency, etc.)</w:t>
            </w:r>
          </w:p>
        </w:tc>
        <w:tc>
          <w:tcPr>
            <w:tcW w:w="4411" w:type="dxa"/>
            <w:shd w:val="clear" w:color="auto" w:fill="auto"/>
          </w:tcPr>
          <w:p w14:paraId="0C04430D" w14:textId="77777777" w:rsidR="00512FC7" w:rsidRPr="00512FC7" w:rsidRDefault="00512FC7" w:rsidP="00533FE7">
            <w:r w:rsidRPr="00512FC7">
              <w:t>Qty</w:t>
            </w:r>
          </w:p>
        </w:tc>
      </w:tr>
      <w:tr w:rsidR="00512FC7" w:rsidRPr="00512FC7" w14:paraId="627372E5" w14:textId="77777777" w:rsidTr="00533FE7">
        <w:tc>
          <w:tcPr>
            <w:tcW w:w="828" w:type="dxa"/>
            <w:shd w:val="clear" w:color="auto" w:fill="auto"/>
          </w:tcPr>
          <w:p w14:paraId="2B95B953" w14:textId="77777777" w:rsidR="00512FC7" w:rsidRPr="00512FC7" w:rsidRDefault="00512FC7" w:rsidP="00533FE7">
            <w:bookmarkStart w:id="1544" w:name="fld_TrdMatchID" w:colFirst="1" w:colLast="1"/>
            <w:bookmarkEnd w:id="1543"/>
            <w:r w:rsidRPr="00512FC7">
              <w:t>880</w:t>
            </w:r>
          </w:p>
        </w:tc>
        <w:tc>
          <w:tcPr>
            <w:tcW w:w="2069" w:type="dxa"/>
            <w:shd w:val="clear" w:color="auto" w:fill="auto"/>
          </w:tcPr>
          <w:p w14:paraId="29F37301" w14:textId="77777777" w:rsidR="00512FC7" w:rsidRPr="00512FC7" w:rsidRDefault="00512FC7" w:rsidP="00533FE7">
            <w:r w:rsidRPr="00512FC7">
              <w:t>TrdMatchID</w:t>
            </w:r>
          </w:p>
        </w:tc>
        <w:tc>
          <w:tcPr>
            <w:tcW w:w="1083" w:type="dxa"/>
            <w:shd w:val="clear" w:color="auto" w:fill="auto"/>
          </w:tcPr>
          <w:p w14:paraId="7B8FBCA2" w14:textId="77777777" w:rsidR="00512FC7" w:rsidRPr="00512FC7" w:rsidRDefault="00512FC7" w:rsidP="00533FE7">
            <w:r w:rsidRPr="00512FC7">
              <w:t>String</w:t>
            </w:r>
          </w:p>
        </w:tc>
        <w:tc>
          <w:tcPr>
            <w:tcW w:w="4677" w:type="dxa"/>
            <w:shd w:val="clear" w:color="auto" w:fill="auto"/>
          </w:tcPr>
          <w:p w14:paraId="544499CC" w14:textId="77777777" w:rsidR="00512FC7" w:rsidRPr="00512FC7" w:rsidRDefault="00512FC7" w:rsidP="00533FE7">
            <w:pPr>
              <w:jc w:val="left"/>
            </w:pPr>
            <w:r w:rsidRPr="00512FC7">
              <w:t>Identifier assigned to a trade by a matching system.</w:t>
            </w:r>
          </w:p>
        </w:tc>
        <w:tc>
          <w:tcPr>
            <w:tcW w:w="4411" w:type="dxa"/>
            <w:shd w:val="clear" w:color="auto" w:fill="auto"/>
          </w:tcPr>
          <w:p w14:paraId="66CD0631" w14:textId="77777777" w:rsidR="00512FC7" w:rsidRPr="00512FC7" w:rsidRDefault="00512FC7" w:rsidP="00533FE7">
            <w:r w:rsidRPr="00512FC7">
              <w:t>MtchID</w:t>
            </w:r>
          </w:p>
        </w:tc>
      </w:tr>
      <w:tr w:rsidR="00512FC7" w:rsidRPr="00512FC7" w14:paraId="6D2B6958" w14:textId="77777777" w:rsidTr="00533FE7">
        <w:tc>
          <w:tcPr>
            <w:tcW w:w="828" w:type="dxa"/>
            <w:shd w:val="clear" w:color="auto" w:fill="auto"/>
          </w:tcPr>
          <w:p w14:paraId="020BA704" w14:textId="77777777" w:rsidR="00512FC7" w:rsidRPr="00512FC7" w:rsidRDefault="00512FC7" w:rsidP="00533FE7">
            <w:bookmarkStart w:id="1545" w:name="fld_SecondaryTradeReportRefID" w:colFirst="1" w:colLast="1"/>
            <w:bookmarkEnd w:id="1544"/>
            <w:r w:rsidRPr="00512FC7">
              <w:t>881</w:t>
            </w:r>
          </w:p>
        </w:tc>
        <w:tc>
          <w:tcPr>
            <w:tcW w:w="2069" w:type="dxa"/>
            <w:shd w:val="clear" w:color="auto" w:fill="auto"/>
          </w:tcPr>
          <w:p w14:paraId="1413068B" w14:textId="77777777" w:rsidR="00512FC7" w:rsidRPr="00512FC7" w:rsidRDefault="00512FC7" w:rsidP="00533FE7">
            <w:r w:rsidRPr="00512FC7">
              <w:t>SecondaryTradeReportRefID</w:t>
            </w:r>
          </w:p>
        </w:tc>
        <w:tc>
          <w:tcPr>
            <w:tcW w:w="1083" w:type="dxa"/>
            <w:shd w:val="clear" w:color="auto" w:fill="auto"/>
          </w:tcPr>
          <w:p w14:paraId="38EEBDEB" w14:textId="77777777" w:rsidR="00512FC7" w:rsidRPr="00512FC7" w:rsidRDefault="00512FC7" w:rsidP="00533FE7">
            <w:r w:rsidRPr="00512FC7">
              <w:t>String</w:t>
            </w:r>
          </w:p>
        </w:tc>
        <w:tc>
          <w:tcPr>
            <w:tcW w:w="4677" w:type="dxa"/>
            <w:shd w:val="clear" w:color="auto" w:fill="auto"/>
          </w:tcPr>
          <w:p w14:paraId="39F8AC6D" w14:textId="77777777" w:rsidR="00512FC7" w:rsidRPr="00512FC7" w:rsidRDefault="00512FC7" w:rsidP="00533FE7">
            <w:pPr>
              <w:jc w:val="left"/>
            </w:pPr>
            <w:r w:rsidRPr="00512FC7">
              <w:t>Deprecated in FIX.5.0 Used to refer to a previous SecondaryTradeReportRefID when amending the transaction (cancel, replace, release, or reversal).</w:t>
            </w:r>
          </w:p>
        </w:tc>
        <w:tc>
          <w:tcPr>
            <w:tcW w:w="4411" w:type="dxa"/>
            <w:shd w:val="clear" w:color="auto" w:fill="auto"/>
          </w:tcPr>
          <w:p w14:paraId="13FB9317" w14:textId="77777777" w:rsidR="00512FC7" w:rsidRDefault="00512FC7" w:rsidP="00533FE7">
            <w:r w:rsidRPr="00512FC7">
              <w:t>TrdRptRefID2</w:t>
            </w:r>
          </w:p>
          <w:p w14:paraId="35468364" w14:textId="77777777" w:rsidR="00512FC7" w:rsidRPr="00512FC7" w:rsidRDefault="00512FC7" w:rsidP="00533FE7">
            <w:r w:rsidRPr="00512FC7">
              <w:t>RptRefID2 in TradeCapture category messages</w:t>
            </w:r>
          </w:p>
        </w:tc>
      </w:tr>
      <w:tr w:rsidR="00512FC7" w:rsidRPr="00512FC7" w14:paraId="772604B7" w14:textId="77777777" w:rsidTr="00533FE7">
        <w:tc>
          <w:tcPr>
            <w:tcW w:w="828" w:type="dxa"/>
            <w:shd w:val="clear" w:color="auto" w:fill="auto"/>
          </w:tcPr>
          <w:p w14:paraId="357542E4" w14:textId="77777777" w:rsidR="00512FC7" w:rsidRPr="00512FC7" w:rsidRDefault="00512FC7" w:rsidP="00533FE7">
            <w:bookmarkStart w:id="1546" w:name="fld_UnderlyingDirtyPrice" w:colFirst="1" w:colLast="1"/>
            <w:bookmarkEnd w:id="1545"/>
            <w:r w:rsidRPr="00512FC7">
              <w:t>882</w:t>
            </w:r>
          </w:p>
        </w:tc>
        <w:tc>
          <w:tcPr>
            <w:tcW w:w="2069" w:type="dxa"/>
            <w:shd w:val="clear" w:color="auto" w:fill="auto"/>
          </w:tcPr>
          <w:p w14:paraId="6E93EA49" w14:textId="77777777" w:rsidR="00512FC7" w:rsidRPr="00512FC7" w:rsidRDefault="00512FC7" w:rsidP="00533FE7">
            <w:r w:rsidRPr="00512FC7">
              <w:t>UnderlyingDirtyPrice</w:t>
            </w:r>
          </w:p>
        </w:tc>
        <w:tc>
          <w:tcPr>
            <w:tcW w:w="1083" w:type="dxa"/>
            <w:shd w:val="clear" w:color="auto" w:fill="auto"/>
          </w:tcPr>
          <w:p w14:paraId="3B8FDAF8" w14:textId="77777777" w:rsidR="00512FC7" w:rsidRPr="00512FC7" w:rsidRDefault="00512FC7" w:rsidP="00533FE7">
            <w:r w:rsidRPr="00512FC7">
              <w:t>Price</w:t>
            </w:r>
          </w:p>
        </w:tc>
        <w:tc>
          <w:tcPr>
            <w:tcW w:w="4677" w:type="dxa"/>
            <w:shd w:val="clear" w:color="auto" w:fill="auto"/>
          </w:tcPr>
          <w:p w14:paraId="18D03E07" w14:textId="77777777" w:rsidR="00512FC7" w:rsidRPr="00512FC7" w:rsidRDefault="00512FC7" w:rsidP="00533FE7">
            <w:pPr>
              <w:jc w:val="left"/>
            </w:pPr>
            <w:r w:rsidRPr="00512FC7">
              <w:t>Price (percent-of-par or per unit) of the underlying security or basket. "Dirty" means it includes accrued interest</w:t>
            </w:r>
          </w:p>
        </w:tc>
        <w:tc>
          <w:tcPr>
            <w:tcW w:w="4411" w:type="dxa"/>
            <w:shd w:val="clear" w:color="auto" w:fill="auto"/>
          </w:tcPr>
          <w:p w14:paraId="07E85588" w14:textId="77777777" w:rsidR="00512FC7" w:rsidRPr="00512FC7" w:rsidRDefault="00512FC7" w:rsidP="00533FE7">
            <w:r w:rsidRPr="00512FC7">
              <w:t>DirtPx</w:t>
            </w:r>
          </w:p>
        </w:tc>
      </w:tr>
      <w:tr w:rsidR="00512FC7" w:rsidRPr="00512FC7" w14:paraId="2EC649E6" w14:textId="77777777" w:rsidTr="00533FE7">
        <w:tc>
          <w:tcPr>
            <w:tcW w:w="828" w:type="dxa"/>
            <w:shd w:val="clear" w:color="auto" w:fill="auto"/>
          </w:tcPr>
          <w:p w14:paraId="088FD72C" w14:textId="77777777" w:rsidR="00512FC7" w:rsidRPr="00512FC7" w:rsidRDefault="00512FC7" w:rsidP="00533FE7">
            <w:bookmarkStart w:id="1547" w:name="fld_UnderlyingEndPrice" w:colFirst="1" w:colLast="1"/>
            <w:bookmarkEnd w:id="1546"/>
            <w:r w:rsidRPr="00512FC7">
              <w:t>883</w:t>
            </w:r>
          </w:p>
        </w:tc>
        <w:tc>
          <w:tcPr>
            <w:tcW w:w="2069" w:type="dxa"/>
            <w:shd w:val="clear" w:color="auto" w:fill="auto"/>
          </w:tcPr>
          <w:p w14:paraId="113E5BAC" w14:textId="77777777" w:rsidR="00512FC7" w:rsidRPr="00512FC7" w:rsidRDefault="00512FC7" w:rsidP="00533FE7">
            <w:r w:rsidRPr="00512FC7">
              <w:t>UnderlyingEndPrice</w:t>
            </w:r>
          </w:p>
        </w:tc>
        <w:tc>
          <w:tcPr>
            <w:tcW w:w="1083" w:type="dxa"/>
            <w:shd w:val="clear" w:color="auto" w:fill="auto"/>
          </w:tcPr>
          <w:p w14:paraId="204FA12A" w14:textId="77777777" w:rsidR="00512FC7" w:rsidRPr="00512FC7" w:rsidRDefault="00512FC7" w:rsidP="00533FE7">
            <w:r w:rsidRPr="00512FC7">
              <w:t>Price</w:t>
            </w:r>
          </w:p>
        </w:tc>
        <w:tc>
          <w:tcPr>
            <w:tcW w:w="4677" w:type="dxa"/>
            <w:shd w:val="clear" w:color="auto" w:fill="auto"/>
          </w:tcPr>
          <w:p w14:paraId="29E68D45" w14:textId="77777777" w:rsidR="00512FC7" w:rsidRPr="00512FC7" w:rsidRDefault="00512FC7" w:rsidP="00533FE7">
            <w:pPr>
              <w:jc w:val="left"/>
            </w:pPr>
            <w:r w:rsidRPr="00512FC7">
              <w:t>Price (percent-of-par or per unit) of the underlying security or basket at the end of the agreement.</w:t>
            </w:r>
          </w:p>
        </w:tc>
        <w:tc>
          <w:tcPr>
            <w:tcW w:w="4411" w:type="dxa"/>
            <w:shd w:val="clear" w:color="auto" w:fill="auto"/>
          </w:tcPr>
          <w:p w14:paraId="0CC64EB6" w14:textId="77777777" w:rsidR="00512FC7" w:rsidRPr="00512FC7" w:rsidRDefault="00512FC7" w:rsidP="00533FE7">
            <w:r w:rsidRPr="00512FC7">
              <w:t>EndPx</w:t>
            </w:r>
          </w:p>
        </w:tc>
      </w:tr>
      <w:tr w:rsidR="00512FC7" w:rsidRPr="00512FC7" w14:paraId="4DAE2239" w14:textId="77777777" w:rsidTr="00533FE7">
        <w:tc>
          <w:tcPr>
            <w:tcW w:w="828" w:type="dxa"/>
            <w:shd w:val="clear" w:color="auto" w:fill="auto"/>
          </w:tcPr>
          <w:p w14:paraId="080DD5B9" w14:textId="77777777" w:rsidR="00512FC7" w:rsidRPr="00512FC7" w:rsidRDefault="00512FC7" w:rsidP="00533FE7">
            <w:bookmarkStart w:id="1548" w:name="fld_UnderlyingStartValue" w:colFirst="1" w:colLast="1"/>
            <w:bookmarkEnd w:id="1547"/>
            <w:r w:rsidRPr="00512FC7">
              <w:t>884</w:t>
            </w:r>
          </w:p>
        </w:tc>
        <w:tc>
          <w:tcPr>
            <w:tcW w:w="2069" w:type="dxa"/>
            <w:shd w:val="clear" w:color="auto" w:fill="auto"/>
          </w:tcPr>
          <w:p w14:paraId="15CCD388" w14:textId="77777777" w:rsidR="00512FC7" w:rsidRPr="00512FC7" w:rsidRDefault="00512FC7" w:rsidP="00533FE7">
            <w:r w:rsidRPr="00512FC7">
              <w:t>UnderlyingStartValue</w:t>
            </w:r>
          </w:p>
        </w:tc>
        <w:tc>
          <w:tcPr>
            <w:tcW w:w="1083" w:type="dxa"/>
            <w:shd w:val="clear" w:color="auto" w:fill="auto"/>
          </w:tcPr>
          <w:p w14:paraId="6DDBBA28" w14:textId="77777777" w:rsidR="00512FC7" w:rsidRPr="00512FC7" w:rsidRDefault="00512FC7" w:rsidP="00533FE7">
            <w:r w:rsidRPr="00512FC7">
              <w:t>Amt</w:t>
            </w:r>
          </w:p>
        </w:tc>
        <w:tc>
          <w:tcPr>
            <w:tcW w:w="4677" w:type="dxa"/>
            <w:shd w:val="clear" w:color="auto" w:fill="auto"/>
          </w:tcPr>
          <w:p w14:paraId="218181C0" w14:textId="77777777" w:rsidR="00512FC7" w:rsidRPr="00512FC7" w:rsidRDefault="00512FC7" w:rsidP="00533FE7">
            <w:pPr>
              <w:jc w:val="left"/>
            </w:pPr>
            <w:r w:rsidRPr="00512FC7">
              <w:t>Currency value attributed to this collateral at the start of the agreement</w:t>
            </w:r>
          </w:p>
        </w:tc>
        <w:tc>
          <w:tcPr>
            <w:tcW w:w="4411" w:type="dxa"/>
            <w:shd w:val="clear" w:color="auto" w:fill="auto"/>
          </w:tcPr>
          <w:p w14:paraId="005B67EA" w14:textId="77777777" w:rsidR="00512FC7" w:rsidRPr="00512FC7" w:rsidRDefault="00512FC7" w:rsidP="00533FE7">
            <w:r w:rsidRPr="00512FC7">
              <w:t>StartVal</w:t>
            </w:r>
          </w:p>
        </w:tc>
      </w:tr>
      <w:tr w:rsidR="00512FC7" w:rsidRPr="00512FC7" w14:paraId="231F16DE" w14:textId="77777777" w:rsidTr="00533FE7">
        <w:tc>
          <w:tcPr>
            <w:tcW w:w="828" w:type="dxa"/>
            <w:shd w:val="clear" w:color="auto" w:fill="auto"/>
          </w:tcPr>
          <w:p w14:paraId="2C63B09D" w14:textId="77777777" w:rsidR="00512FC7" w:rsidRPr="00512FC7" w:rsidRDefault="00512FC7" w:rsidP="00533FE7">
            <w:bookmarkStart w:id="1549" w:name="fld_UnderlyingCurrentValue" w:colFirst="1" w:colLast="1"/>
            <w:bookmarkEnd w:id="1548"/>
            <w:r w:rsidRPr="00512FC7">
              <w:t>885</w:t>
            </w:r>
          </w:p>
        </w:tc>
        <w:tc>
          <w:tcPr>
            <w:tcW w:w="2069" w:type="dxa"/>
            <w:shd w:val="clear" w:color="auto" w:fill="auto"/>
          </w:tcPr>
          <w:p w14:paraId="077B38FA" w14:textId="77777777" w:rsidR="00512FC7" w:rsidRPr="00512FC7" w:rsidRDefault="00512FC7" w:rsidP="00533FE7">
            <w:r w:rsidRPr="00512FC7">
              <w:t>UnderlyingCurrentValue</w:t>
            </w:r>
          </w:p>
        </w:tc>
        <w:tc>
          <w:tcPr>
            <w:tcW w:w="1083" w:type="dxa"/>
            <w:shd w:val="clear" w:color="auto" w:fill="auto"/>
          </w:tcPr>
          <w:p w14:paraId="1D457C4E" w14:textId="77777777" w:rsidR="00512FC7" w:rsidRPr="00512FC7" w:rsidRDefault="00512FC7" w:rsidP="00533FE7">
            <w:r w:rsidRPr="00512FC7">
              <w:t>Amt</w:t>
            </w:r>
          </w:p>
        </w:tc>
        <w:tc>
          <w:tcPr>
            <w:tcW w:w="4677" w:type="dxa"/>
            <w:shd w:val="clear" w:color="auto" w:fill="auto"/>
          </w:tcPr>
          <w:p w14:paraId="0DBE79A1" w14:textId="77777777" w:rsidR="00512FC7" w:rsidRPr="00512FC7" w:rsidRDefault="00512FC7" w:rsidP="00533FE7">
            <w:pPr>
              <w:jc w:val="left"/>
            </w:pPr>
            <w:r w:rsidRPr="00512FC7">
              <w:t>Currency value currently attributed to this collateral</w:t>
            </w:r>
          </w:p>
        </w:tc>
        <w:tc>
          <w:tcPr>
            <w:tcW w:w="4411" w:type="dxa"/>
            <w:shd w:val="clear" w:color="auto" w:fill="auto"/>
          </w:tcPr>
          <w:p w14:paraId="5F4CDF4B" w14:textId="77777777" w:rsidR="00512FC7" w:rsidRPr="00512FC7" w:rsidRDefault="00512FC7" w:rsidP="00533FE7">
            <w:r w:rsidRPr="00512FC7">
              <w:t>CurVal</w:t>
            </w:r>
          </w:p>
        </w:tc>
      </w:tr>
      <w:tr w:rsidR="00512FC7" w:rsidRPr="00512FC7" w14:paraId="4E98CE28" w14:textId="77777777" w:rsidTr="00533FE7">
        <w:tc>
          <w:tcPr>
            <w:tcW w:w="828" w:type="dxa"/>
            <w:shd w:val="clear" w:color="auto" w:fill="auto"/>
          </w:tcPr>
          <w:p w14:paraId="7ABCF539" w14:textId="77777777" w:rsidR="00512FC7" w:rsidRPr="00512FC7" w:rsidRDefault="00512FC7" w:rsidP="00533FE7">
            <w:bookmarkStart w:id="1550" w:name="fld_UnderlyingEndValue" w:colFirst="1" w:colLast="1"/>
            <w:bookmarkEnd w:id="1549"/>
            <w:r w:rsidRPr="00512FC7">
              <w:t>886</w:t>
            </w:r>
          </w:p>
        </w:tc>
        <w:tc>
          <w:tcPr>
            <w:tcW w:w="2069" w:type="dxa"/>
            <w:shd w:val="clear" w:color="auto" w:fill="auto"/>
          </w:tcPr>
          <w:p w14:paraId="3E187CD9" w14:textId="77777777" w:rsidR="00512FC7" w:rsidRPr="00512FC7" w:rsidRDefault="00512FC7" w:rsidP="00533FE7">
            <w:r w:rsidRPr="00512FC7">
              <w:t>UnderlyingEndValue</w:t>
            </w:r>
          </w:p>
        </w:tc>
        <w:tc>
          <w:tcPr>
            <w:tcW w:w="1083" w:type="dxa"/>
            <w:shd w:val="clear" w:color="auto" w:fill="auto"/>
          </w:tcPr>
          <w:p w14:paraId="4C7A7576" w14:textId="77777777" w:rsidR="00512FC7" w:rsidRPr="00512FC7" w:rsidRDefault="00512FC7" w:rsidP="00533FE7">
            <w:r w:rsidRPr="00512FC7">
              <w:t>Amt</w:t>
            </w:r>
          </w:p>
        </w:tc>
        <w:tc>
          <w:tcPr>
            <w:tcW w:w="4677" w:type="dxa"/>
            <w:shd w:val="clear" w:color="auto" w:fill="auto"/>
          </w:tcPr>
          <w:p w14:paraId="10F90789" w14:textId="77777777" w:rsidR="00512FC7" w:rsidRPr="00512FC7" w:rsidRDefault="00512FC7" w:rsidP="00533FE7">
            <w:pPr>
              <w:jc w:val="left"/>
            </w:pPr>
            <w:r w:rsidRPr="00512FC7">
              <w:t>Currency value attributed to this collateral at the end of the agreement</w:t>
            </w:r>
          </w:p>
        </w:tc>
        <w:tc>
          <w:tcPr>
            <w:tcW w:w="4411" w:type="dxa"/>
            <w:shd w:val="clear" w:color="auto" w:fill="auto"/>
          </w:tcPr>
          <w:p w14:paraId="3CA2DA2D" w14:textId="77777777" w:rsidR="00512FC7" w:rsidRPr="00512FC7" w:rsidRDefault="00512FC7" w:rsidP="00533FE7">
            <w:r w:rsidRPr="00512FC7">
              <w:t>EndVal</w:t>
            </w:r>
          </w:p>
        </w:tc>
      </w:tr>
      <w:tr w:rsidR="00512FC7" w:rsidRPr="00512FC7" w14:paraId="3187F903" w14:textId="77777777" w:rsidTr="00533FE7">
        <w:tc>
          <w:tcPr>
            <w:tcW w:w="828" w:type="dxa"/>
            <w:shd w:val="clear" w:color="auto" w:fill="auto"/>
          </w:tcPr>
          <w:p w14:paraId="5729BE41" w14:textId="77777777" w:rsidR="00512FC7" w:rsidRPr="00512FC7" w:rsidRDefault="00512FC7" w:rsidP="00533FE7">
            <w:bookmarkStart w:id="1551" w:name="fld_NoUnderlyingStips" w:colFirst="1" w:colLast="1"/>
            <w:bookmarkEnd w:id="1550"/>
            <w:r w:rsidRPr="00512FC7">
              <w:t>887</w:t>
            </w:r>
          </w:p>
        </w:tc>
        <w:tc>
          <w:tcPr>
            <w:tcW w:w="2069" w:type="dxa"/>
            <w:shd w:val="clear" w:color="auto" w:fill="auto"/>
          </w:tcPr>
          <w:p w14:paraId="7774A8C3" w14:textId="77777777" w:rsidR="00512FC7" w:rsidRPr="00512FC7" w:rsidRDefault="00512FC7" w:rsidP="00533FE7">
            <w:r w:rsidRPr="00512FC7">
              <w:t>NoUnderlyingStips</w:t>
            </w:r>
          </w:p>
        </w:tc>
        <w:tc>
          <w:tcPr>
            <w:tcW w:w="1083" w:type="dxa"/>
            <w:shd w:val="clear" w:color="auto" w:fill="auto"/>
          </w:tcPr>
          <w:p w14:paraId="517B4949" w14:textId="77777777" w:rsidR="00512FC7" w:rsidRPr="00512FC7" w:rsidRDefault="00512FC7" w:rsidP="00533FE7">
            <w:r w:rsidRPr="00512FC7">
              <w:t>NumInGroup</w:t>
            </w:r>
          </w:p>
        </w:tc>
        <w:tc>
          <w:tcPr>
            <w:tcW w:w="4677" w:type="dxa"/>
            <w:shd w:val="clear" w:color="auto" w:fill="auto"/>
          </w:tcPr>
          <w:p w14:paraId="01B74685" w14:textId="77777777" w:rsidR="00512FC7" w:rsidRPr="00512FC7" w:rsidRDefault="00512FC7" w:rsidP="00533FE7">
            <w:pPr>
              <w:jc w:val="left"/>
            </w:pPr>
            <w:r w:rsidRPr="00512FC7">
              <w:t>Number of underlying stipulation entries</w:t>
            </w:r>
          </w:p>
        </w:tc>
        <w:tc>
          <w:tcPr>
            <w:tcW w:w="4411" w:type="dxa"/>
            <w:shd w:val="clear" w:color="auto" w:fill="auto"/>
          </w:tcPr>
          <w:p w14:paraId="6F191D5A" w14:textId="77777777" w:rsidR="00512FC7" w:rsidRPr="00512FC7" w:rsidRDefault="00512FC7" w:rsidP="00533FE7"/>
        </w:tc>
      </w:tr>
      <w:tr w:rsidR="00512FC7" w:rsidRPr="00512FC7" w14:paraId="5B91341E" w14:textId="77777777" w:rsidTr="00533FE7">
        <w:tc>
          <w:tcPr>
            <w:tcW w:w="828" w:type="dxa"/>
            <w:shd w:val="clear" w:color="auto" w:fill="auto"/>
          </w:tcPr>
          <w:p w14:paraId="4868C779" w14:textId="77777777" w:rsidR="00512FC7" w:rsidRPr="00512FC7" w:rsidRDefault="00512FC7" w:rsidP="00533FE7">
            <w:bookmarkStart w:id="1552" w:name="fld_UnderlyingStipType" w:colFirst="1" w:colLast="1"/>
            <w:bookmarkEnd w:id="1551"/>
            <w:r w:rsidRPr="00512FC7">
              <w:t>888</w:t>
            </w:r>
          </w:p>
        </w:tc>
        <w:tc>
          <w:tcPr>
            <w:tcW w:w="2069" w:type="dxa"/>
            <w:shd w:val="clear" w:color="auto" w:fill="auto"/>
          </w:tcPr>
          <w:p w14:paraId="76B94F8F" w14:textId="77777777" w:rsidR="00512FC7" w:rsidRPr="00512FC7" w:rsidRDefault="00512FC7" w:rsidP="00533FE7">
            <w:r w:rsidRPr="00512FC7">
              <w:t>UnderlyingStipType</w:t>
            </w:r>
          </w:p>
        </w:tc>
        <w:tc>
          <w:tcPr>
            <w:tcW w:w="1083" w:type="dxa"/>
            <w:shd w:val="clear" w:color="auto" w:fill="auto"/>
          </w:tcPr>
          <w:p w14:paraId="3E2E22A7" w14:textId="77777777" w:rsidR="00512FC7" w:rsidRPr="00512FC7" w:rsidRDefault="00512FC7" w:rsidP="00533FE7">
            <w:r w:rsidRPr="00512FC7">
              <w:t>String</w:t>
            </w:r>
          </w:p>
        </w:tc>
        <w:tc>
          <w:tcPr>
            <w:tcW w:w="4677" w:type="dxa"/>
            <w:shd w:val="clear" w:color="auto" w:fill="auto"/>
          </w:tcPr>
          <w:p w14:paraId="0AF42455" w14:textId="77777777" w:rsidR="00512FC7" w:rsidRDefault="00512FC7" w:rsidP="00533FE7">
            <w:pPr>
              <w:jc w:val="left"/>
            </w:pPr>
            <w:r>
              <w:t>Type of stipulation.</w:t>
            </w:r>
            <w:r>
              <w:br/>
              <w:t>Same values as StipulationType (233)</w:t>
            </w:r>
          </w:p>
          <w:p w14:paraId="5322852E" w14:textId="77777777" w:rsidR="00512FC7" w:rsidRPr="00512FC7" w:rsidRDefault="00512FC7" w:rsidP="00533FE7">
            <w:pPr>
              <w:jc w:val="left"/>
            </w:pPr>
            <w:r>
              <w:t>Valid values:</w:t>
            </w:r>
            <w:r>
              <w:br/>
            </w:r>
            <w:r>
              <w:tab/>
              <w:t>AMT - Alternative Minimum Tax (Y/N)</w:t>
            </w:r>
            <w:r>
              <w:br/>
            </w:r>
            <w:r>
              <w:tab/>
              <w:t>AUTOREINV - Auto Reinvestment at &lt;rate&gt; or better</w:t>
            </w:r>
            <w:r>
              <w:br/>
            </w:r>
            <w:r>
              <w:tab/>
              <w:t>BANKQUAL - Bank qualified (Y/N)</w:t>
            </w:r>
            <w:r>
              <w:br/>
            </w:r>
            <w:r>
              <w:tab/>
              <w:t>BGNCON - Bargain conditions (see StipulationValue (234) for values)</w:t>
            </w:r>
            <w:r>
              <w:br/>
            </w:r>
            <w:r>
              <w:tab/>
              <w:t>COUPON - Coupon range</w:t>
            </w:r>
            <w:r>
              <w:br/>
            </w:r>
            <w:r>
              <w:tab/>
              <w:t>CURRENCY - ISO Currency Code</w:t>
            </w:r>
            <w:r>
              <w:br/>
            </w:r>
            <w:r>
              <w:tab/>
              <w:t>CUSTOMDATE - Custom start/end date</w:t>
            </w:r>
            <w:r>
              <w:br/>
            </w:r>
            <w:r>
              <w:tab/>
              <w:t>GEOG - Geographics and % range (ex. 234=CA 0-80 [minimum of 80% California assets])</w:t>
            </w:r>
            <w:r>
              <w:br/>
            </w:r>
            <w:r>
              <w:tab/>
              <w:t>HAIRCUT - Valuation Discount</w:t>
            </w:r>
            <w:r>
              <w:br/>
            </w:r>
            <w:r>
              <w:tab/>
              <w:t>INSURED - Insured (Y/N)</w:t>
            </w:r>
            <w:r>
              <w:br/>
            </w:r>
            <w:r>
              <w:tab/>
              <w:t>ISSUE - Year Or Year/Month of Issue (ex. 234=2002/09)</w:t>
            </w:r>
            <w:r>
              <w:br/>
            </w:r>
            <w:r>
              <w:tab/>
              <w:t>ISSUER - Issuer's ticker</w:t>
            </w:r>
            <w:r>
              <w:br/>
            </w:r>
            <w:r>
              <w:tab/>
              <w:t>ISSUESIZE - issue size range</w:t>
            </w:r>
            <w:r>
              <w:br/>
            </w:r>
            <w:r>
              <w:tab/>
              <w:t>LOOKBACK - Lookback Days</w:t>
            </w:r>
            <w:r>
              <w:br/>
            </w:r>
            <w:r>
              <w:tab/>
              <w:t>LOT - Explicit lot identifier</w:t>
            </w:r>
            <w:r>
              <w:br/>
            </w:r>
            <w:r>
              <w:tab/>
              <w:t>LOTVAR - Lot Variance (value in percent maximum over- or under-allocation allowed)</w:t>
            </w:r>
            <w:r>
              <w:br/>
            </w:r>
            <w:r>
              <w:tab/>
              <w:t>MAT - Maturity Year And Month</w:t>
            </w:r>
            <w:r>
              <w:br/>
            </w:r>
            <w:r>
              <w:tab/>
              <w:t>MATURITY - Maturity range</w:t>
            </w:r>
            <w:r>
              <w:br/>
            </w:r>
            <w:r>
              <w:tab/>
              <w:t>MAXSUBS - Maximum substitutions (Repo)</w:t>
            </w:r>
            <w:r>
              <w:br/>
            </w:r>
            <w:r>
              <w:tab/>
              <w:t>MINDNOM - Minimum denomination</w:t>
            </w:r>
            <w:r>
              <w:br/>
            </w:r>
            <w:r>
              <w:tab/>
              <w:t>MININCR - Minimum increment</w:t>
            </w:r>
            <w:r>
              <w:br/>
            </w:r>
            <w:r>
              <w:tab/>
              <w:t>MINQTY - Minimum quantity</w:t>
            </w:r>
            <w:r>
              <w:br/>
            </w:r>
            <w:r>
              <w:tab/>
              <w:t>PAYFREQ - Payment frequency, calendar</w:t>
            </w:r>
            <w:r>
              <w:br/>
            </w:r>
            <w:r>
              <w:tab/>
              <w:t>PIECES - Number Of Pieces</w:t>
            </w:r>
            <w:r>
              <w:br/>
            </w:r>
            <w:r>
              <w:tab/>
              <w:t>PMAX - Pools Maximum</w:t>
            </w:r>
            <w:r>
              <w:br/>
            </w:r>
            <w:r>
              <w:tab/>
              <w:t>PPL - Pools per Lot</w:t>
            </w:r>
            <w:r>
              <w:br/>
            </w:r>
            <w:r>
              <w:tab/>
              <w:t>PPM - Pools per Million</w:t>
            </w:r>
            <w:r>
              <w:br/>
            </w:r>
            <w:r>
              <w:tab/>
              <w:t>PPT - Pools per Trade</w:t>
            </w:r>
            <w:r>
              <w:br/>
            </w:r>
            <w:r>
              <w:tab/>
              <w:t>PRICE - Price Range</w:t>
            </w:r>
            <w:r>
              <w:br/>
            </w:r>
            <w:r>
              <w:tab/>
              <w:t>PRICEFREQ - Pricing frequency</w:t>
            </w:r>
            <w:r>
              <w:br/>
            </w:r>
            <w:r>
              <w:tab/>
              <w:t>PROD - Production Year</w:t>
            </w:r>
            <w:r>
              <w:br/>
            </w:r>
            <w:r>
              <w:tab/>
              <w:t>PROTECT - Call protection</w:t>
            </w:r>
            <w:r>
              <w:br/>
            </w:r>
            <w:r>
              <w:tab/>
              <w:t>PURPOSE - Purpose</w:t>
            </w:r>
            <w:r>
              <w:br/>
            </w:r>
            <w:r>
              <w:tab/>
              <w:t>PXSOURCE - Benchmark price source</w:t>
            </w:r>
            <w:r>
              <w:br/>
            </w:r>
            <w:r>
              <w:tab/>
              <w:t>RATING - Rating source and range</w:t>
            </w:r>
            <w:r>
              <w:br/>
            </w:r>
            <w:r>
              <w:tab/>
              <w:t>REDEMPTION - Type Of Redemption - values are: NonCallable, Prefunded, EscrowedToMaturity, Putable, Convertible</w:t>
            </w:r>
            <w:r>
              <w:br/>
            </w:r>
            <w:r>
              <w:tab/>
              <w:t>RESTRICTED - Restricted (Y/N)</w:t>
            </w:r>
            <w:r>
              <w:br/>
            </w:r>
            <w:r>
              <w:tab/>
              <w:t>SECTOR - Market Sector</w:t>
            </w:r>
            <w:r>
              <w:br/>
            </w:r>
            <w:r>
              <w:tab/>
              <w:t>SECTYPE - Security Type included or excluded</w:t>
            </w:r>
            <w:r>
              <w:br/>
            </w:r>
            <w:r>
              <w:tab/>
              <w:t>STRUCT - Structure</w:t>
            </w:r>
            <w:r>
              <w:br/>
            </w:r>
            <w:r>
              <w:tab/>
              <w:t>SUBSFREQ - Substitutions frequency (Repo)</w:t>
            </w:r>
            <w:r>
              <w:br/>
            </w:r>
            <w:r>
              <w:tab/>
              <w:t>SUBSLEFT - Substitutions left (Repo)</w:t>
            </w:r>
            <w:r>
              <w:br/>
            </w:r>
            <w:r>
              <w:tab/>
              <w:t>TEXT - Freeform Text</w:t>
            </w:r>
            <w:r>
              <w:br/>
            </w:r>
            <w:r>
              <w:tab/>
              <w:t>TRDVAR - Trade Variance (value in percent maximum over- or under-allocation allowed)</w:t>
            </w:r>
            <w:r>
              <w:br/>
            </w:r>
            <w:r>
              <w:tab/>
              <w:t>WAC - Weighted Average Coupon - value in percent (exact or range) plus "Gross" or "Net" of servicing spread (the default) (ex. 234=6.5-Net [minimum of 6.5% net of servicing fee])</w:t>
            </w:r>
            <w:r>
              <w:br/>
            </w:r>
            <w:r>
              <w:tab/>
              <w:t>WAL - Weighted Average Life Coupon - value in percent (exact or range)</w:t>
            </w:r>
            <w:r>
              <w:br/>
            </w:r>
            <w:r>
              <w:tab/>
              <w:t>WALA - Weighted Average Loan Age - value in months (exact or range)</w:t>
            </w:r>
            <w:r>
              <w:br/>
            </w:r>
            <w:r>
              <w:tab/>
              <w:t>WAM - Weighted Average Maturity - value in months (exact or range)</w:t>
            </w:r>
            <w:r>
              <w:br/>
            </w:r>
            <w:r>
              <w:tab/>
              <w:t>WHOLE - Whole Pool (Y/N)</w:t>
            </w:r>
            <w:r>
              <w:br/>
            </w:r>
            <w:r>
              <w:tab/>
              <w:t>YIELD - Yield Range</w:t>
            </w:r>
            <w:r>
              <w:br/>
              <w:t>Other</w:t>
            </w:r>
            <w:r>
              <w:br/>
            </w:r>
            <w:r>
              <w:tab/>
              <w:t>AVFICO - Average FICO Score</w:t>
            </w:r>
            <w:r>
              <w:br/>
            </w:r>
            <w:r>
              <w:tab/>
              <w:t>AVSIZE - Average Loan Size</w:t>
            </w:r>
            <w:r>
              <w:br/>
            </w:r>
            <w:r>
              <w:tab/>
              <w:t>MAXBAL - Maximum Loan Balance</w:t>
            </w:r>
            <w:r>
              <w:br/>
            </w:r>
            <w:r>
              <w:tab/>
              <w:t>POOL - Pool Identifier</w:t>
            </w:r>
            <w:r>
              <w:br/>
            </w:r>
            <w:r>
              <w:tab/>
              <w:t>ROLLTYPE - Type of Roll trade</w:t>
            </w:r>
            <w:r>
              <w:br/>
            </w:r>
            <w:r>
              <w:tab/>
              <w:t>REFTRADE - reference to rolling or closing trade</w:t>
            </w:r>
            <w:r>
              <w:br/>
            </w:r>
            <w:r>
              <w:tab/>
              <w:t>REFPRIN - principal of rolling or closing trade</w:t>
            </w:r>
            <w:r>
              <w:br/>
            </w:r>
            <w:r>
              <w:tab/>
              <w:t>REFINT - interest of rolling or closing trade</w:t>
            </w:r>
            <w:r>
              <w:br/>
            </w:r>
            <w:r>
              <w:tab/>
              <w:t>AVAILQTY - Available offer quantity to be shown to the street</w:t>
            </w:r>
            <w:r>
              <w:br/>
            </w:r>
            <w:r>
              <w:tab/>
              <w:t>BROKERCREDIT - Broker's sales credit</w:t>
            </w:r>
            <w:r>
              <w:br/>
            </w:r>
            <w:r>
              <w:tab/>
              <w:t>INTERNALPX - Offer price to be shown to internal brokers</w:t>
            </w:r>
            <w:r>
              <w:br/>
            </w:r>
            <w:r>
              <w:tab/>
              <w:t>INTERNALQTY - Offer quantity to be shown to internal brokers</w:t>
            </w:r>
            <w:r>
              <w:br/>
            </w:r>
            <w:r>
              <w:tab/>
              <w:t>LEAVEQTY - The minimum residual offer quantity</w:t>
            </w:r>
            <w:r>
              <w:br/>
            </w:r>
            <w:r>
              <w:tab/>
              <w:t>MAXORDQTY - Maximum order size</w:t>
            </w:r>
            <w:r>
              <w:br/>
            </w:r>
            <w:r>
              <w:tab/>
              <w:t>ORDRINCR - Order quantity increment</w:t>
            </w:r>
            <w:r>
              <w:br/>
            </w:r>
            <w:r>
              <w:tab/>
              <w:t>PRIMARY - Primary or Secondary market indicator</w:t>
            </w:r>
            <w:r>
              <w:br/>
            </w:r>
            <w:r>
              <w:tab/>
              <w:t>SALESCREDITOVR - Broker sales credit override</w:t>
            </w:r>
            <w:r>
              <w:br/>
            </w:r>
            <w:r>
              <w:tab/>
              <w:t>TRADERCREDIT - Trader's credit</w:t>
            </w:r>
            <w:r>
              <w:br/>
            </w:r>
            <w:r>
              <w:tab/>
              <w:t>DISCOUNT - Discount Rate (when price is denominated in percent of par)</w:t>
            </w:r>
            <w:r>
              <w:br/>
            </w:r>
            <w:r>
              <w:tab/>
              <w:t>YTM - Yield to Maturity (when YieldType(235) and Yield(236) show a different yield)</w:t>
            </w:r>
            <w:r>
              <w:br/>
              <w:t>Prepayment Speeds</w:t>
            </w:r>
            <w:r>
              <w:br/>
            </w:r>
            <w:r>
              <w:tab/>
              <w:t>ABS - Absolute Prepayment Speed</w:t>
            </w:r>
            <w:r>
              <w:br/>
            </w:r>
            <w:r>
              <w:tab/>
              <w:t>CPP - Constant Prepayment Penalty</w:t>
            </w:r>
            <w:r>
              <w:br/>
            </w:r>
            <w:r>
              <w:tab/>
              <w:t>CPR - Constant Prepayment Rate</w:t>
            </w:r>
            <w:r>
              <w:br/>
            </w:r>
            <w:r>
              <w:tab/>
              <w:t>CPY - Constant Prepayment Yield</w:t>
            </w:r>
            <w:r>
              <w:br/>
            </w:r>
            <w:r>
              <w:tab/>
              <w:t>HEP - final CPR of Home Equity Prepayment Curve</w:t>
            </w:r>
            <w:r>
              <w:br/>
            </w:r>
            <w:r>
              <w:tab/>
              <w:t>MHP - Percent of Manufactured Housing Prepayment Curve</w:t>
            </w:r>
            <w:r>
              <w:br/>
            </w:r>
            <w:r>
              <w:tab/>
              <w:t>MPR - Monthly Prepayment Rate</w:t>
            </w:r>
            <w:r>
              <w:br/>
            </w:r>
            <w:r>
              <w:tab/>
              <w:t>PPC - Percent of Prospectus Prepayment Curve</w:t>
            </w:r>
            <w:r>
              <w:br/>
            </w:r>
            <w:r>
              <w:tab/>
              <w:t>PSA - Percent of BMA Prepayment Curve</w:t>
            </w:r>
            <w:r>
              <w:br/>
            </w:r>
            <w:r>
              <w:tab/>
              <w:t>SMM - Single Monthly Mortality</w:t>
            </w:r>
          </w:p>
        </w:tc>
        <w:tc>
          <w:tcPr>
            <w:tcW w:w="4411" w:type="dxa"/>
            <w:shd w:val="clear" w:color="auto" w:fill="auto"/>
          </w:tcPr>
          <w:p w14:paraId="6E5C074E" w14:textId="77777777" w:rsidR="00512FC7" w:rsidRPr="00512FC7" w:rsidRDefault="00512FC7" w:rsidP="00533FE7">
            <w:r w:rsidRPr="00512FC7">
              <w:t>Typ</w:t>
            </w:r>
          </w:p>
        </w:tc>
      </w:tr>
      <w:tr w:rsidR="00512FC7" w:rsidRPr="00512FC7" w14:paraId="5FECB3BA" w14:textId="77777777" w:rsidTr="00533FE7">
        <w:tc>
          <w:tcPr>
            <w:tcW w:w="828" w:type="dxa"/>
            <w:shd w:val="clear" w:color="auto" w:fill="auto"/>
          </w:tcPr>
          <w:p w14:paraId="6C895B9B" w14:textId="77777777" w:rsidR="00512FC7" w:rsidRPr="00512FC7" w:rsidRDefault="00512FC7" w:rsidP="00533FE7">
            <w:bookmarkStart w:id="1553" w:name="fld_UnderlyingStipValue" w:colFirst="1" w:colLast="1"/>
            <w:bookmarkEnd w:id="1552"/>
            <w:r w:rsidRPr="00512FC7">
              <w:t>889</w:t>
            </w:r>
          </w:p>
        </w:tc>
        <w:tc>
          <w:tcPr>
            <w:tcW w:w="2069" w:type="dxa"/>
            <w:shd w:val="clear" w:color="auto" w:fill="auto"/>
          </w:tcPr>
          <w:p w14:paraId="6C8C3B0C" w14:textId="77777777" w:rsidR="00512FC7" w:rsidRPr="00512FC7" w:rsidRDefault="00512FC7" w:rsidP="00533FE7">
            <w:r w:rsidRPr="00512FC7">
              <w:t>UnderlyingStipValue</w:t>
            </w:r>
          </w:p>
        </w:tc>
        <w:tc>
          <w:tcPr>
            <w:tcW w:w="1083" w:type="dxa"/>
            <w:shd w:val="clear" w:color="auto" w:fill="auto"/>
          </w:tcPr>
          <w:p w14:paraId="5AC2315F" w14:textId="77777777" w:rsidR="00512FC7" w:rsidRPr="00512FC7" w:rsidRDefault="00512FC7" w:rsidP="00533FE7">
            <w:r w:rsidRPr="00512FC7">
              <w:t>String</w:t>
            </w:r>
          </w:p>
        </w:tc>
        <w:tc>
          <w:tcPr>
            <w:tcW w:w="4677" w:type="dxa"/>
            <w:shd w:val="clear" w:color="auto" w:fill="auto"/>
          </w:tcPr>
          <w:p w14:paraId="66ECE6A5" w14:textId="77777777" w:rsidR="00512FC7" w:rsidRPr="00512FC7" w:rsidRDefault="00512FC7" w:rsidP="00533FE7">
            <w:pPr>
              <w:jc w:val="left"/>
            </w:pPr>
            <w:r w:rsidRPr="00512FC7">
              <w:t>Value of stipulation.</w:t>
            </w:r>
            <w:r>
              <w:br/>
            </w:r>
            <w:r w:rsidRPr="00512FC7">
              <w:t>Same values as StipulationValue (234)</w:t>
            </w:r>
          </w:p>
        </w:tc>
        <w:tc>
          <w:tcPr>
            <w:tcW w:w="4411" w:type="dxa"/>
            <w:shd w:val="clear" w:color="auto" w:fill="auto"/>
          </w:tcPr>
          <w:p w14:paraId="29593FAE" w14:textId="77777777" w:rsidR="00512FC7" w:rsidRPr="00512FC7" w:rsidRDefault="00512FC7" w:rsidP="00533FE7">
            <w:r w:rsidRPr="00512FC7">
              <w:t>Val</w:t>
            </w:r>
          </w:p>
        </w:tc>
      </w:tr>
      <w:tr w:rsidR="00512FC7" w:rsidRPr="00512FC7" w14:paraId="291E0F01" w14:textId="77777777" w:rsidTr="00533FE7">
        <w:tc>
          <w:tcPr>
            <w:tcW w:w="828" w:type="dxa"/>
            <w:shd w:val="clear" w:color="auto" w:fill="auto"/>
          </w:tcPr>
          <w:p w14:paraId="16B7C548" w14:textId="77777777" w:rsidR="00512FC7" w:rsidRPr="00512FC7" w:rsidRDefault="00512FC7" w:rsidP="00533FE7">
            <w:bookmarkStart w:id="1554" w:name="fld_MaturityNetMoney" w:colFirst="1" w:colLast="1"/>
            <w:bookmarkEnd w:id="1553"/>
            <w:r w:rsidRPr="00512FC7">
              <w:t>890</w:t>
            </w:r>
          </w:p>
        </w:tc>
        <w:tc>
          <w:tcPr>
            <w:tcW w:w="2069" w:type="dxa"/>
            <w:shd w:val="clear" w:color="auto" w:fill="auto"/>
          </w:tcPr>
          <w:p w14:paraId="2318256A" w14:textId="77777777" w:rsidR="00512FC7" w:rsidRPr="00512FC7" w:rsidRDefault="00512FC7" w:rsidP="00533FE7">
            <w:r w:rsidRPr="00512FC7">
              <w:t>MaturityNetMoney</w:t>
            </w:r>
          </w:p>
        </w:tc>
        <w:tc>
          <w:tcPr>
            <w:tcW w:w="1083" w:type="dxa"/>
            <w:shd w:val="clear" w:color="auto" w:fill="auto"/>
          </w:tcPr>
          <w:p w14:paraId="70600735" w14:textId="77777777" w:rsidR="00512FC7" w:rsidRPr="00512FC7" w:rsidRDefault="00512FC7" w:rsidP="00533FE7">
            <w:r w:rsidRPr="00512FC7">
              <w:t>Amt</w:t>
            </w:r>
          </w:p>
        </w:tc>
        <w:tc>
          <w:tcPr>
            <w:tcW w:w="4677" w:type="dxa"/>
            <w:shd w:val="clear" w:color="auto" w:fill="auto"/>
          </w:tcPr>
          <w:p w14:paraId="2F0162D5" w14:textId="77777777" w:rsidR="00512FC7" w:rsidRPr="00512FC7" w:rsidRDefault="00512FC7" w:rsidP="00533FE7">
            <w:pPr>
              <w:jc w:val="left"/>
            </w:pPr>
            <w:r w:rsidRPr="00512FC7">
              <w:t>Net Money at maturity if Zero Coupon and maturity value is different from par value</w:t>
            </w:r>
          </w:p>
        </w:tc>
        <w:tc>
          <w:tcPr>
            <w:tcW w:w="4411" w:type="dxa"/>
            <w:shd w:val="clear" w:color="auto" w:fill="auto"/>
          </w:tcPr>
          <w:p w14:paraId="6339527A" w14:textId="77777777" w:rsidR="00512FC7" w:rsidRPr="00512FC7" w:rsidRDefault="00512FC7" w:rsidP="00533FE7">
            <w:r w:rsidRPr="00512FC7">
              <w:t>MatNetMny</w:t>
            </w:r>
          </w:p>
        </w:tc>
      </w:tr>
      <w:tr w:rsidR="00512FC7" w:rsidRPr="00512FC7" w14:paraId="6E0DF7C4" w14:textId="77777777" w:rsidTr="00533FE7">
        <w:tc>
          <w:tcPr>
            <w:tcW w:w="828" w:type="dxa"/>
            <w:shd w:val="clear" w:color="auto" w:fill="auto"/>
          </w:tcPr>
          <w:p w14:paraId="0132566F" w14:textId="77777777" w:rsidR="00512FC7" w:rsidRPr="00512FC7" w:rsidRDefault="00512FC7" w:rsidP="00533FE7">
            <w:bookmarkStart w:id="1555" w:name="fld_MiscFeeBasis" w:colFirst="1" w:colLast="1"/>
            <w:bookmarkEnd w:id="1554"/>
            <w:r w:rsidRPr="00512FC7">
              <w:t>891</w:t>
            </w:r>
          </w:p>
        </w:tc>
        <w:tc>
          <w:tcPr>
            <w:tcW w:w="2069" w:type="dxa"/>
            <w:shd w:val="clear" w:color="auto" w:fill="auto"/>
          </w:tcPr>
          <w:p w14:paraId="032A953A" w14:textId="77777777" w:rsidR="00512FC7" w:rsidRPr="00512FC7" w:rsidRDefault="00512FC7" w:rsidP="00533FE7">
            <w:r w:rsidRPr="00512FC7">
              <w:t>MiscFeeBasis</w:t>
            </w:r>
          </w:p>
        </w:tc>
        <w:tc>
          <w:tcPr>
            <w:tcW w:w="1083" w:type="dxa"/>
            <w:shd w:val="clear" w:color="auto" w:fill="auto"/>
          </w:tcPr>
          <w:p w14:paraId="13AB8EB1" w14:textId="77777777" w:rsidR="00512FC7" w:rsidRPr="00512FC7" w:rsidRDefault="00512FC7" w:rsidP="00533FE7">
            <w:r w:rsidRPr="00512FC7">
              <w:t>int</w:t>
            </w:r>
          </w:p>
        </w:tc>
        <w:tc>
          <w:tcPr>
            <w:tcW w:w="4677" w:type="dxa"/>
            <w:shd w:val="clear" w:color="auto" w:fill="auto"/>
          </w:tcPr>
          <w:p w14:paraId="378DD941" w14:textId="77777777" w:rsidR="00512FC7" w:rsidRDefault="00512FC7" w:rsidP="00533FE7">
            <w:pPr>
              <w:jc w:val="left"/>
            </w:pPr>
            <w:r>
              <w:t>Defines the unit for a miscellaneous fee.</w:t>
            </w:r>
          </w:p>
          <w:p w14:paraId="57D45F9A" w14:textId="77777777" w:rsidR="00512FC7" w:rsidRPr="00512FC7" w:rsidRDefault="00512FC7" w:rsidP="00533FE7">
            <w:pPr>
              <w:jc w:val="left"/>
            </w:pPr>
            <w:r>
              <w:t>Valid values:</w:t>
            </w:r>
            <w:r>
              <w:br/>
            </w:r>
            <w:r>
              <w:tab/>
              <w:t>0 - Absolute</w:t>
            </w:r>
            <w:r>
              <w:br/>
            </w:r>
            <w:r>
              <w:tab/>
              <w:t>1 - Per Unit</w:t>
            </w:r>
            <w:r>
              <w:br/>
            </w:r>
            <w:r>
              <w:tab/>
              <w:t>2 - Percentage</w:t>
            </w:r>
          </w:p>
        </w:tc>
        <w:tc>
          <w:tcPr>
            <w:tcW w:w="4411" w:type="dxa"/>
            <w:shd w:val="clear" w:color="auto" w:fill="auto"/>
          </w:tcPr>
          <w:p w14:paraId="096475F5" w14:textId="77777777" w:rsidR="00512FC7" w:rsidRPr="00512FC7" w:rsidRDefault="00512FC7" w:rsidP="00533FE7">
            <w:r w:rsidRPr="00512FC7">
              <w:t>Basis</w:t>
            </w:r>
          </w:p>
        </w:tc>
      </w:tr>
      <w:tr w:rsidR="00512FC7" w:rsidRPr="00512FC7" w14:paraId="7BF6BF53" w14:textId="77777777" w:rsidTr="00533FE7">
        <w:tc>
          <w:tcPr>
            <w:tcW w:w="828" w:type="dxa"/>
            <w:shd w:val="clear" w:color="auto" w:fill="auto"/>
          </w:tcPr>
          <w:p w14:paraId="28E70A26" w14:textId="77777777" w:rsidR="00512FC7" w:rsidRPr="00512FC7" w:rsidRDefault="00512FC7" w:rsidP="00533FE7">
            <w:bookmarkStart w:id="1556" w:name="fld_TotNoAllocs" w:colFirst="1" w:colLast="1"/>
            <w:bookmarkEnd w:id="1555"/>
            <w:r w:rsidRPr="00512FC7">
              <w:t>892</w:t>
            </w:r>
          </w:p>
        </w:tc>
        <w:tc>
          <w:tcPr>
            <w:tcW w:w="2069" w:type="dxa"/>
            <w:shd w:val="clear" w:color="auto" w:fill="auto"/>
          </w:tcPr>
          <w:p w14:paraId="427D15AB" w14:textId="77777777" w:rsidR="00512FC7" w:rsidRPr="00512FC7" w:rsidRDefault="00512FC7" w:rsidP="00533FE7">
            <w:r w:rsidRPr="00512FC7">
              <w:t>TotNoAllocs</w:t>
            </w:r>
          </w:p>
        </w:tc>
        <w:tc>
          <w:tcPr>
            <w:tcW w:w="1083" w:type="dxa"/>
            <w:shd w:val="clear" w:color="auto" w:fill="auto"/>
          </w:tcPr>
          <w:p w14:paraId="53B50DFF" w14:textId="77777777" w:rsidR="00512FC7" w:rsidRPr="00512FC7" w:rsidRDefault="00512FC7" w:rsidP="00533FE7">
            <w:r w:rsidRPr="00512FC7">
              <w:t>int</w:t>
            </w:r>
          </w:p>
        </w:tc>
        <w:tc>
          <w:tcPr>
            <w:tcW w:w="4677" w:type="dxa"/>
            <w:shd w:val="clear" w:color="auto" w:fill="auto"/>
          </w:tcPr>
          <w:p w14:paraId="63E6D769" w14:textId="77777777" w:rsidR="00512FC7" w:rsidRPr="00512FC7" w:rsidRDefault="00512FC7" w:rsidP="00533FE7">
            <w:pPr>
              <w:jc w:val="left"/>
            </w:pPr>
            <w:r w:rsidRPr="00512FC7">
              <w:t>Total number of NoAlloc entries across all messages. Should be the sum of all NoAllocs in each message that has repeating NoAlloc entries related to the same AllocID or AllocReportID. Used to support fragmentation.</w:t>
            </w:r>
          </w:p>
        </w:tc>
        <w:tc>
          <w:tcPr>
            <w:tcW w:w="4411" w:type="dxa"/>
            <w:shd w:val="clear" w:color="auto" w:fill="auto"/>
          </w:tcPr>
          <w:p w14:paraId="29E2C6F0" w14:textId="77777777" w:rsidR="00512FC7" w:rsidRPr="00512FC7" w:rsidRDefault="00512FC7" w:rsidP="00533FE7">
            <w:r w:rsidRPr="00512FC7">
              <w:t>TotNoAllocs</w:t>
            </w:r>
          </w:p>
        </w:tc>
      </w:tr>
      <w:tr w:rsidR="00512FC7" w:rsidRPr="00512FC7" w14:paraId="09AC3B7D" w14:textId="77777777" w:rsidTr="00533FE7">
        <w:tc>
          <w:tcPr>
            <w:tcW w:w="828" w:type="dxa"/>
            <w:shd w:val="clear" w:color="auto" w:fill="auto"/>
          </w:tcPr>
          <w:p w14:paraId="4416C0B3" w14:textId="77777777" w:rsidR="00512FC7" w:rsidRPr="00512FC7" w:rsidRDefault="00512FC7" w:rsidP="00533FE7">
            <w:bookmarkStart w:id="1557" w:name="fld_LastFragment" w:colFirst="1" w:colLast="1"/>
            <w:bookmarkEnd w:id="1556"/>
            <w:r w:rsidRPr="00512FC7">
              <w:t>893</w:t>
            </w:r>
          </w:p>
        </w:tc>
        <w:tc>
          <w:tcPr>
            <w:tcW w:w="2069" w:type="dxa"/>
            <w:shd w:val="clear" w:color="auto" w:fill="auto"/>
          </w:tcPr>
          <w:p w14:paraId="37EB5C15" w14:textId="77777777" w:rsidR="00512FC7" w:rsidRPr="00512FC7" w:rsidRDefault="00512FC7" w:rsidP="00533FE7">
            <w:r w:rsidRPr="00512FC7">
              <w:t>LastFragment</w:t>
            </w:r>
          </w:p>
        </w:tc>
        <w:tc>
          <w:tcPr>
            <w:tcW w:w="1083" w:type="dxa"/>
            <w:shd w:val="clear" w:color="auto" w:fill="auto"/>
          </w:tcPr>
          <w:p w14:paraId="5B386F4A" w14:textId="77777777" w:rsidR="00512FC7" w:rsidRPr="00512FC7" w:rsidRDefault="00512FC7" w:rsidP="00533FE7">
            <w:r w:rsidRPr="00512FC7">
              <w:t>Boolean</w:t>
            </w:r>
          </w:p>
        </w:tc>
        <w:tc>
          <w:tcPr>
            <w:tcW w:w="4677" w:type="dxa"/>
            <w:shd w:val="clear" w:color="auto" w:fill="auto"/>
          </w:tcPr>
          <w:p w14:paraId="1F1245AC" w14:textId="77777777" w:rsidR="00512FC7" w:rsidRDefault="00512FC7" w:rsidP="00533FE7">
            <w:pPr>
              <w:jc w:val="left"/>
            </w:pPr>
            <w:r>
              <w:t>Indicates whether this message is the last in a sequence of messages for those messages that support fragmentation, such as Allocation Instruction, Mass Quote, Security List, Derivative Security List</w:t>
            </w:r>
          </w:p>
          <w:p w14:paraId="1B079E85" w14:textId="77777777" w:rsidR="00512FC7" w:rsidRPr="00512FC7" w:rsidRDefault="00512FC7" w:rsidP="00533FE7">
            <w:pPr>
              <w:jc w:val="left"/>
            </w:pPr>
            <w:r>
              <w:t>Valid values:</w:t>
            </w:r>
            <w:r>
              <w:br/>
            </w:r>
            <w:r>
              <w:tab/>
              <w:t>N - Not Last Message</w:t>
            </w:r>
            <w:r>
              <w:br/>
            </w:r>
            <w:r>
              <w:tab/>
              <w:t>Y - Last Message</w:t>
            </w:r>
          </w:p>
        </w:tc>
        <w:tc>
          <w:tcPr>
            <w:tcW w:w="4411" w:type="dxa"/>
            <w:shd w:val="clear" w:color="auto" w:fill="auto"/>
          </w:tcPr>
          <w:p w14:paraId="0E590F4A" w14:textId="77777777" w:rsidR="00512FC7" w:rsidRPr="00512FC7" w:rsidRDefault="00512FC7" w:rsidP="00533FE7">
            <w:r w:rsidRPr="00512FC7">
              <w:t>LastFragment</w:t>
            </w:r>
          </w:p>
        </w:tc>
      </w:tr>
      <w:tr w:rsidR="00512FC7" w:rsidRPr="00512FC7" w14:paraId="3B45025E" w14:textId="77777777" w:rsidTr="00533FE7">
        <w:tc>
          <w:tcPr>
            <w:tcW w:w="828" w:type="dxa"/>
            <w:shd w:val="clear" w:color="auto" w:fill="auto"/>
          </w:tcPr>
          <w:p w14:paraId="2F72E754" w14:textId="77777777" w:rsidR="00512FC7" w:rsidRPr="00512FC7" w:rsidRDefault="00512FC7" w:rsidP="00533FE7">
            <w:bookmarkStart w:id="1558" w:name="fld_CollReqID" w:colFirst="1" w:colLast="1"/>
            <w:bookmarkEnd w:id="1557"/>
            <w:r w:rsidRPr="00512FC7">
              <w:t>894</w:t>
            </w:r>
          </w:p>
        </w:tc>
        <w:tc>
          <w:tcPr>
            <w:tcW w:w="2069" w:type="dxa"/>
            <w:shd w:val="clear" w:color="auto" w:fill="auto"/>
          </w:tcPr>
          <w:p w14:paraId="66214ED7" w14:textId="77777777" w:rsidR="00512FC7" w:rsidRPr="00512FC7" w:rsidRDefault="00512FC7" w:rsidP="00533FE7">
            <w:r w:rsidRPr="00512FC7">
              <w:t>CollReqID</w:t>
            </w:r>
          </w:p>
        </w:tc>
        <w:tc>
          <w:tcPr>
            <w:tcW w:w="1083" w:type="dxa"/>
            <w:shd w:val="clear" w:color="auto" w:fill="auto"/>
          </w:tcPr>
          <w:p w14:paraId="26DA7954" w14:textId="77777777" w:rsidR="00512FC7" w:rsidRPr="00512FC7" w:rsidRDefault="00512FC7" w:rsidP="00533FE7">
            <w:r w:rsidRPr="00512FC7">
              <w:t>String</w:t>
            </w:r>
          </w:p>
        </w:tc>
        <w:tc>
          <w:tcPr>
            <w:tcW w:w="4677" w:type="dxa"/>
            <w:shd w:val="clear" w:color="auto" w:fill="auto"/>
          </w:tcPr>
          <w:p w14:paraId="266D6296" w14:textId="77777777" w:rsidR="00512FC7" w:rsidRPr="00512FC7" w:rsidRDefault="00512FC7" w:rsidP="00533FE7">
            <w:pPr>
              <w:jc w:val="left"/>
            </w:pPr>
            <w:r w:rsidRPr="00512FC7">
              <w:t>Collateral Request Identifier</w:t>
            </w:r>
          </w:p>
        </w:tc>
        <w:tc>
          <w:tcPr>
            <w:tcW w:w="4411" w:type="dxa"/>
            <w:shd w:val="clear" w:color="auto" w:fill="auto"/>
          </w:tcPr>
          <w:p w14:paraId="4D6BCA84" w14:textId="77777777" w:rsidR="00512FC7" w:rsidRPr="00512FC7" w:rsidRDefault="00512FC7" w:rsidP="00533FE7">
            <w:r w:rsidRPr="00512FC7">
              <w:t>ReqID</w:t>
            </w:r>
          </w:p>
        </w:tc>
      </w:tr>
      <w:tr w:rsidR="00512FC7" w:rsidRPr="00512FC7" w14:paraId="5C679CB8" w14:textId="77777777" w:rsidTr="00533FE7">
        <w:tc>
          <w:tcPr>
            <w:tcW w:w="828" w:type="dxa"/>
            <w:shd w:val="clear" w:color="auto" w:fill="auto"/>
          </w:tcPr>
          <w:p w14:paraId="6178B6E0" w14:textId="77777777" w:rsidR="00512FC7" w:rsidRPr="00512FC7" w:rsidRDefault="00512FC7" w:rsidP="00533FE7">
            <w:bookmarkStart w:id="1559" w:name="fld_CollAsgnReason" w:colFirst="1" w:colLast="1"/>
            <w:bookmarkEnd w:id="1558"/>
            <w:r w:rsidRPr="00512FC7">
              <w:t>895</w:t>
            </w:r>
          </w:p>
        </w:tc>
        <w:tc>
          <w:tcPr>
            <w:tcW w:w="2069" w:type="dxa"/>
            <w:shd w:val="clear" w:color="auto" w:fill="auto"/>
          </w:tcPr>
          <w:p w14:paraId="6F0C8A56" w14:textId="77777777" w:rsidR="00512FC7" w:rsidRPr="00512FC7" w:rsidRDefault="00512FC7" w:rsidP="00533FE7">
            <w:r w:rsidRPr="00512FC7">
              <w:t>CollAsgnReason</w:t>
            </w:r>
          </w:p>
        </w:tc>
        <w:tc>
          <w:tcPr>
            <w:tcW w:w="1083" w:type="dxa"/>
            <w:shd w:val="clear" w:color="auto" w:fill="auto"/>
          </w:tcPr>
          <w:p w14:paraId="4F23F2B6" w14:textId="77777777" w:rsidR="00512FC7" w:rsidRPr="00512FC7" w:rsidRDefault="00512FC7" w:rsidP="00533FE7">
            <w:r w:rsidRPr="00512FC7">
              <w:t>int</w:t>
            </w:r>
          </w:p>
        </w:tc>
        <w:tc>
          <w:tcPr>
            <w:tcW w:w="4677" w:type="dxa"/>
            <w:shd w:val="clear" w:color="auto" w:fill="auto"/>
          </w:tcPr>
          <w:p w14:paraId="3123187E" w14:textId="77777777" w:rsidR="00512FC7" w:rsidRDefault="00512FC7" w:rsidP="00533FE7">
            <w:pPr>
              <w:jc w:val="left"/>
            </w:pPr>
            <w:r>
              <w:t>Reason for Collateral Assignment</w:t>
            </w:r>
          </w:p>
          <w:p w14:paraId="2A6F7497" w14:textId="77777777" w:rsidR="00512FC7" w:rsidRPr="00512FC7" w:rsidRDefault="00512FC7" w:rsidP="00533FE7">
            <w:pPr>
              <w:jc w:val="left"/>
            </w:pPr>
            <w:r>
              <w:t>Valid values:</w:t>
            </w:r>
            <w:r>
              <w:br/>
            </w:r>
            <w:r>
              <w:tab/>
              <w:t>0 - Initial</w:t>
            </w:r>
            <w:r>
              <w:br/>
            </w:r>
            <w:r>
              <w:tab/>
              <w:t>1 - Scheduled</w:t>
            </w:r>
            <w:r>
              <w:br/>
            </w:r>
            <w:r>
              <w:tab/>
              <w:t>2 - Time Warning</w:t>
            </w:r>
            <w:r>
              <w:br/>
            </w:r>
            <w:r>
              <w:tab/>
              <w:t>3 - Margin Deficiency</w:t>
            </w:r>
            <w:r>
              <w:br/>
            </w:r>
            <w:r>
              <w:tab/>
              <w:t>4 - Margin Excess</w:t>
            </w:r>
            <w:r>
              <w:br/>
            </w:r>
            <w:r>
              <w:tab/>
              <w:t>5 - Forward Collateral Demand</w:t>
            </w:r>
            <w:r>
              <w:br/>
            </w:r>
            <w:r>
              <w:tab/>
              <w:t>6 - Event of default</w:t>
            </w:r>
            <w:r>
              <w:br/>
            </w:r>
            <w:r>
              <w:tab/>
              <w:t>7 - Adverse tax event</w:t>
            </w:r>
          </w:p>
        </w:tc>
        <w:tc>
          <w:tcPr>
            <w:tcW w:w="4411" w:type="dxa"/>
            <w:shd w:val="clear" w:color="auto" w:fill="auto"/>
          </w:tcPr>
          <w:p w14:paraId="10D87E07" w14:textId="77777777" w:rsidR="00512FC7" w:rsidRPr="00512FC7" w:rsidRDefault="00512FC7" w:rsidP="00533FE7">
            <w:r w:rsidRPr="00512FC7">
              <w:t>AsgnRsn</w:t>
            </w:r>
          </w:p>
        </w:tc>
      </w:tr>
      <w:tr w:rsidR="00512FC7" w:rsidRPr="00512FC7" w14:paraId="0B23B2CC" w14:textId="77777777" w:rsidTr="00533FE7">
        <w:tc>
          <w:tcPr>
            <w:tcW w:w="828" w:type="dxa"/>
            <w:shd w:val="clear" w:color="auto" w:fill="auto"/>
          </w:tcPr>
          <w:p w14:paraId="0DF4384E" w14:textId="77777777" w:rsidR="00512FC7" w:rsidRPr="00512FC7" w:rsidRDefault="00512FC7" w:rsidP="00533FE7">
            <w:bookmarkStart w:id="1560" w:name="fld_CollInquiryQualifier" w:colFirst="1" w:colLast="1"/>
            <w:bookmarkEnd w:id="1559"/>
            <w:r w:rsidRPr="00512FC7">
              <w:t>896</w:t>
            </w:r>
          </w:p>
        </w:tc>
        <w:tc>
          <w:tcPr>
            <w:tcW w:w="2069" w:type="dxa"/>
            <w:shd w:val="clear" w:color="auto" w:fill="auto"/>
          </w:tcPr>
          <w:p w14:paraId="6D20CCAB" w14:textId="77777777" w:rsidR="00512FC7" w:rsidRPr="00512FC7" w:rsidRDefault="00512FC7" w:rsidP="00533FE7">
            <w:r w:rsidRPr="00512FC7">
              <w:t>CollInquiryQualifier</w:t>
            </w:r>
          </w:p>
        </w:tc>
        <w:tc>
          <w:tcPr>
            <w:tcW w:w="1083" w:type="dxa"/>
            <w:shd w:val="clear" w:color="auto" w:fill="auto"/>
          </w:tcPr>
          <w:p w14:paraId="1E58AF23" w14:textId="77777777" w:rsidR="00512FC7" w:rsidRPr="00512FC7" w:rsidRDefault="00512FC7" w:rsidP="00533FE7">
            <w:r w:rsidRPr="00512FC7">
              <w:t>int</w:t>
            </w:r>
          </w:p>
        </w:tc>
        <w:tc>
          <w:tcPr>
            <w:tcW w:w="4677" w:type="dxa"/>
            <w:shd w:val="clear" w:color="auto" w:fill="auto"/>
          </w:tcPr>
          <w:p w14:paraId="4B43A4A9" w14:textId="77777777" w:rsidR="00512FC7" w:rsidRDefault="00512FC7" w:rsidP="00533FE7">
            <w:pPr>
              <w:jc w:val="left"/>
            </w:pPr>
            <w:r>
              <w:t>Collateral inquiry qualifiers:</w:t>
            </w:r>
          </w:p>
          <w:p w14:paraId="7D10C427" w14:textId="77777777" w:rsidR="00512FC7" w:rsidRPr="00512FC7" w:rsidRDefault="00512FC7" w:rsidP="00533FE7">
            <w:pPr>
              <w:jc w:val="left"/>
            </w:pPr>
            <w:r>
              <w:t>Valid values:</w:t>
            </w:r>
            <w:r>
              <w:br/>
            </w:r>
            <w:r>
              <w:tab/>
              <w:t>0 - Trade Date</w:t>
            </w:r>
            <w:r>
              <w:br/>
            </w:r>
            <w:r>
              <w:tab/>
              <w:t>1 - GC Instrument</w:t>
            </w:r>
            <w:r>
              <w:br/>
            </w:r>
            <w:r>
              <w:tab/>
              <w:t>2 - Collateral Instrument</w:t>
            </w:r>
            <w:r>
              <w:br/>
            </w:r>
            <w:r>
              <w:tab/>
              <w:t>3 - Substitution Eligible</w:t>
            </w:r>
            <w:r>
              <w:br/>
            </w:r>
            <w:r>
              <w:tab/>
              <w:t>4 - Not Assigned</w:t>
            </w:r>
            <w:r>
              <w:br/>
            </w:r>
            <w:r>
              <w:tab/>
              <w:t>5 - Partially Assigned</w:t>
            </w:r>
            <w:r>
              <w:br/>
            </w:r>
            <w:r>
              <w:tab/>
              <w:t>6 - Fully Assigned</w:t>
            </w:r>
            <w:r>
              <w:br/>
            </w:r>
            <w:r>
              <w:tab/>
              <w:t>7 - Outstanding Trades (Today &lt; end date)</w:t>
            </w:r>
          </w:p>
        </w:tc>
        <w:tc>
          <w:tcPr>
            <w:tcW w:w="4411" w:type="dxa"/>
            <w:shd w:val="clear" w:color="auto" w:fill="auto"/>
          </w:tcPr>
          <w:p w14:paraId="0742076E" w14:textId="77777777" w:rsidR="00512FC7" w:rsidRPr="00512FC7" w:rsidRDefault="00512FC7" w:rsidP="00533FE7">
            <w:r w:rsidRPr="00512FC7">
              <w:t>Qual</w:t>
            </w:r>
          </w:p>
        </w:tc>
      </w:tr>
      <w:tr w:rsidR="00512FC7" w:rsidRPr="00512FC7" w14:paraId="5F02FDB4" w14:textId="77777777" w:rsidTr="00533FE7">
        <w:tc>
          <w:tcPr>
            <w:tcW w:w="828" w:type="dxa"/>
            <w:shd w:val="clear" w:color="auto" w:fill="auto"/>
          </w:tcPr>
          <w:p w14:paraId="738EF98C" w14:textId="77777777" w:rsidR="00512FC7" w:rsidRPr="00512FC7" w:rsidRDefault="00512FC7" w:rsidP="00533FE7">
            <w:bookmarkStart w:id="1561" w:name="fld_NoTrades" w:colFirst="1" w:colLast="1"/>
            <w:bookmarkEnd w:id="1560"/>
            <w:r w:rsidRPr="00512FC7">
              <w:t>897</w:t>
            </w:r>
          </w:p>
        </w:tc>
        <w:tc>
          <w:tcPr>
            <w:tcW w:w="2069" w:type="dxa"/>
            <w:shd w:val="clear" w:color="auto" w:fill="auto"/>
          </w:tcPr>
          <w:p w14:paraId="4F086DF7" w14:textId="77777777" w:rsidR="00512FC7" w:rsidRPr="00512FC7" w:rsidRDefault="00512FC7" w:rsidP="00533FE7">
            <w:r w:rsidRPr="00512FC7">
              <w:t>NoTrades</w:t>
            </w:r>
          </w:p>
        </w:tc>
        <w:tc>
          <w:tcPr>
            <w:tcW w:w="1083" w:type="dxa"/>
            <w:shd w:val="clear" w:color="auto" w:fill="auto"/>
          </w:tcPr>
          <w:p w14:paraId="116F6B2F" w14:textId="77777777" w:rsidR="00512FC7" w:rsidRPr="00512FC7" w:rsidRDefault="00512FC7" w:rsidP="00533FE7">
            <w:r w:rsidRPr="00512FC7">
              <w:t>NumInGroup</w:t>
            </w:r>
          </w:p>
        </w:tc>
        <w:tc>
          <w:tcPr>
            <w:tcW w:w="4677" w:type="dxa"/>
            <w:shd w:val="clear" w:color="auto" w:fill="auto"/>
          </w:tcPr>
          <w:p w14:paraId="7A6FA45D" w14:textId="77777777" w:rsidR="00512FC7" w:rsidRPr="00512FC7" w:rsidRDefault="00512FC7" w:rsidP="00533FE7">
            <w:pPr>
              <w:jc w:val="left"/>
            </w:pPr>
            <w:r w:rsidRPr="00512FC7">
              <w:t>Number of trades in repeating group.</w:t>
            </w:r>
          </w:p>
        </w:tc>
        <w:tc>
          <w:tcPr>
            <w:tcW w:w="4411" w:type="dxa"/>
            <w:shd w:val="clear" w:color="auto" w:fill="auto"/>
          </w:tcPr>
          <w:p w14:paraId="28019021" w14:textId="77777777" w:rsidR="00512FC7" w:rsidRPr="00512FC7" w:rsidRDefault="00512FC7" w:rsidP="00533FE7"/>
        </w:tc>
      </w:tr>
      <w:tr w:rsidR="00512FC7" w:rsidRPr="00512FC7" w14:paraId="74D815A3" w14:textId="77777777" w:rsidTr="00533FE7">
        <w:tc>
          <w:tcPr>
            <w:tcW w:w="828" w:type="dxa"/>
            <w:shd w:val="clear" w:color="auto" w:fill="auto"/>
          </w:tcPr>
          <w:p w14:paraId="10CBD9AE" w14:textId="77777777" w:rsidR="00512FC7" w:rsidRPr="00512FC7" w:rsidRDefault="00512FC7" w:rsidP="00533FE7">
            <w:bookmarkStart w:id="1562" w:name="fld_MarginRatio" w:colFirst="1" w:colLast="1"/>
            <w:bookmarkEnd w:id="1561"/>
            <w:r w:rsidRPr="00512FC7">
              <w:t>898</w:t>
            </w:r>
          </w:p>
        </w:tc>
        <w:tc>
          <w:tcPr>
            <w:tcW w:w="2069" w:type="dxa"/>
            <w:shd w:val="clear" w:color="auto" w:fill="auto"/>
          </w:tcPr>
          <w:p w14:paraId="776AA247" w14:textId="77777777" w:rsidR="00512FC7" w:rsidRPr="00512FC7" w:rsidRDefault="00512FC7" w:rsidP="00533FE7">
            <w:r w:rsidRPr="00512FC7">
              <w:t>MarginRatio</w:t>
            </w:r>
          </w:p>
        </w:tc>
        <w:tc>
          <w:tcPr>
            <w:tcW w:w="1083" w:type="dxa"/>
            <w:shd w:val="clear" w:color="auto" w:fill="auto"/>
          </w:tcPr>
          <w:p w14:paraId="50E0753A" w14:textId="77777777" w:rsidR="00512FC7" w:rsidRPr="00512FC7" w:rsidRDefault="00512FC7" w:rsidP="00533FE7">
            <w:r w:rsidRPr="00512FC7">
              <w:t>Percentage</w:t>
            </w:r>
          </w:p>
        </w:tc>
        <w:tc>
          <w:tcPr>
            <w:tcW w:w="4677" w:type="dxa"/>
            <w:shd w:val="clear" w:color="auto" w:fill="auto"/>
          </w:tcPr>
          <w:p w14:paraId="4DFE2097" w14:textId="77777777" w:rsidR="00512FC7" w:rsidRPr="00512FC7" w:rsidRDefault="00512FC7" w:rsidP="00533FE7">
            <w:pPr>
              <w:jc w:val="left"/>
            </w:pPr>
            <w:r w:rsidRPr="00512FC7">
              <w:t>The fraction of the cash consideration that must be collateralized, expressed as a percent. A MarginRatio of 02% indicates that the value of the collateral (after deducting for "haircut") must exceed the cash consideration by 2%.</w:t>
            </w:r>
          </w:p>
        </w:tc>
        <w:tc>
          <w:tcPr>
            <w:tcW w:w="4411" w:type="dxa"/>
            <w:shd w:val="clear" w:color="auto" w:fill="auto"/>
          </w:tcPr>
          <w:p w14:paraId="293517A0" w14:textId="77777777" w:rsidR="00512FC7" w:rsidRPr="00512FC7" w:rsidRDefault="00512FC7" w:rsidP="00533FE7">
            <w:r w:rsidRPr="00512FC7">
              <w:t>MgnRatio</w:t>
            </w:r>
          </w:p>
        </w:tc>
      </w:tr>
      <w:tr w:rsidR="00512FC7" w:rsidRPr="00512FC7" w14:paraId="50954DD0" w14:textId="77777777" w:rsidTr="00533FE7">
        <w:tc>
          <w:tcPr>
            <w:tcW w:w="828" w:type="dxa"/>
            <w:shd w:val="clear" w:color="auto" w:fill="auto"/>
          </w:tcPr>
          <w:p w14:paraId="20C2F71E" w14:textId="77777777" w:rsidR="00512FC7" w:rsidRPr="00512FC7" w:rsidRDefault="00512FC7" w:rsidP="00533FE7">
            <w:bookmarkStart w:id="1563" w:name="fld_MarginExcess" w:colFirst="1" w:colLast="1"/>
            <w:bookmarkEnd w:id="1562"/>
            <w:r w:rsidRPr="00512FC7">
              <w:t>899</w:t>
            </w:r>
          </w:p>
        </w:tc>
        <w:tc>
          <w:tcPr>
            <w:tcW w:w="2069" w:type="dxa"/>
            <w:shd w:val="clear" w:color="auto" w:fill="auto"/>
          </w:tcPr>
          <w:p w14:paraId="728EF8C3" w14:textId="77777777" w:rsidR="00512FC7" w:rsidRPr="00512FC7" w:rsidRDefault="00512FC7" w:rsidP="00533FE7">
            <w:r w:rsidRPr="00512FC7">
              <w:t>MarginExcess</w:t>
            </w:r>
          </w:p>
        </w:tc>
        <w:tc>
          <w:tcPr>
            <w:tcW w:w="1083" w:type="dxa"/>
            <w:shd w:val="clear" w:color="auto" w:fill="auto"/>
          </w:tcPr>
          <w:p w14:paraId="71EA39E3" w14:textId="77777777" w:rsidR="00512FC7" w:rsidRPr="00512FC7" w:rsidRDefault="00512FC7" w:rsidP="00533FE7">
            <w:r w:rsidRPr="00512FC7">
              <w:t>Amt</w:t>
            </w:r>
          </w:p>
        </w:tc>
        <w:tc>
          <w:tcPr>
            <w:tcW w:w="4677" w:type="dxa"/>
            <w:shd w:val="clear" w:color="auto" w:fill="auto"/>
          </w:tcPr>
          <w:p w14:paraId="41BBACC8" w14:textId="77777777" w:rsidR="00512FC7" w:rsidRPr="00512FC7" w:rsidRDefault="00512FC7" w:rsidP="00533FE7">
            <w:pPr>
              <w:jc w:val="left"/>
            </w:pPr>
            <w:r w:rsidRPr="00512FC7">
              <w:t>Excess margin amount (deficit if value is negative)</w:t>
            </w:r>
          </w:p>
        </w:tc>
        <w:tc>
          <w:tcPr>
            <w:tcW w:w="4411" w:type="dxa"/>
            <w:shd w:val="clear" w:color="auto" w:fill="auto"/>
          </w:tcPr>
          <w:p w14:paraId="57E03D1C" w14:textId="77777777" w:rsidR="00512FC7" w:rsidRPr="00512FC7" w:rsidRDefault="00512FC7" w:rsidP="00533FE7">
            <w:r w:rsidRPr="00512FC7">
              <w:t>MgnExcess</w:t>
            </w:r>
          </w:p>
        </w:tc>
      </w:tr>
      <w:tr w:rsidR="00512FC7" w:rsidRPr="00512FC7" w14:paraId="462182B4" w14:textId="77777777" w:rsidTr="00533FE7">
        <w:tc>
          <w:tcPr>
            <w:tcW w:w="828" w:type="dxa"/>
            <w:shd w:val="clear" w:color="auto" w:fill="auto"/>
          </w:tcPr>
          <w:p w14:paraId="0AD6FAF5" w14:textId="77777777" w:rsidR="00512FC7" w:rsidRPr="00512FC7" w:rsidRDefault="00512FC7" w:rsidP="00533FE7">
            <w:bookmarkStart w:id="1564" w:name="fld_TotalNetValue" w:colFirst="1" w:colLast="1"/>
            <w:bookmarkEnd w:id="1563"/>
            <w:r w:rsidRPr="00512FC7">
              <w:t>900</w:t>
            </w:r>
          </w:p>
        </w:tc>
        <w:tc>
          <w:tcPr>
            <w:tcW w:w="2069" w:type="dxa"/>
            <w:shd w:val="clear" w:color="auto" w:fill="auto"/>
          </w:tcPr>
          <w:p w14:paraId="74664D09" w14:textId="77777777" w:rsidR="00512FC7" w:rsidRPr="00512FC7" w:rsidRDefault="00512FC7" w:rsidP="00533FE7">
            <w:r w:rsidRPr="00512FC7">
              <w:t>TotalNetValue</w:t>
            </w:r>
          </w:p>
        </w:tc>
        <w:tc>
          <w:tcPr>
            <w:tcW w:w="1083" w:type="dxa"/>
            <w:shd w:val="clear" w:color="auto" w:fill="auto"/>
          </w:tcPr>
          <w:p w14:paraId="13A64FC7" w14:textId="77777777" w:rsidR="00512FC7" w:rsidRPr="00512FC7" w:rsidRDefault="00512FC7" w:rsidP="00533FE7">
            <w:r w:rsidRPr="00512FC7">
              <w:t>Amt</w:t>
            </w:r>
          </w:p>
        </w:tc>
        <w:tc>
          <w:tcPr>
            <w:tcW w:w="4677" w:type="dxa"/>
            <w:shd w:val="clear" w:color="auto" w:fill="auto"/>
          </w:tcPr>
          <w:p w14:paraId="6E4F425B" w14:textId="77777777" w:rsidR="00512FC7" w:rsidRPr="00512FC7" w:rsidRDefault="00512FC7" w:rsidP="00533FE7">
            <w:pPr>
              <w:jc w:val="left"/>
            </w:pPr>
            <w:r w:rsidRPr="00512FC7">
              <w:t>TotalNetValue is determined as follows:</w:t>
            </w:r>
            <w:r>
              <w:br/>
            </w:r>
            <w:r w:rsidRPr="00512FC7">
              <w:t>At the initial collateral assignment TotalNetValue is the sum of (UnderlyingStartValue * (1-haircut)).</w:t>
            </w:r>
            <w:r>
              <w:br/>
            </w:r>
            <w:r w:rsidRPr="00512FC7">
              <w:t>In a collateral substitution TotalNetValue is the sum of (UnderlyingCurrentValue * (1-haircut)).</w:t>
            </w:r>
            <w:r>
              <w:br/>
            </w:r>
            <w:r w:rsidRPr="00512FC7">
              <w:t>For listed derivatives clearing margin management, this is the collateral value which equals (Market value * haircut)</w:t>
            </w:r>
          </w:p>
        </w:tc>
        <w:tc>
          <w:tcPr>
            <w:tcW w:w="4411" w:type="dxa"/>
            <w:shd w:val="clear" w:color="auto" w:fill="auto"/>
          </w:tcPr>
          <w:p w14:paraId="71B19EAF" w14:textId="77777777" w:rsidR="00512FC7" w:rsidRPr="00512FC7" w:rsidRDefault="00512FC7" w:rsidP="00533FE7">
            <w:r w:rsidRPr="00512FC7">
              <w:t>TotNetValu</w:t>
            </w:r>
          </w:p>
        </w:tc>
      </w:tr>
      <w:tr w:rsidR="00512FC7" w:rsidRPr="00512FC7" w14:paraId="2A4359A8" w14:textId="77777777" w:rsidTr="00533FE7">
        <w:tc>
          <w:tcPr>
            <w:tcW w:w="828" w:type="dxa"/>
            <w:shd w:val="clear" w:color="auto" w:fill="auto"/>
          </w:tcPr>
          <w:p w14:paraId="0EA01939" w14:textId="77777777" w:rsidR="00512FC7" w:rsidRPr="00512FC7" w:rsidRDefault="00512FC7" w:rsidP="00533FE7">
            <w:bookmarkStart w:id="1565" w:name="fld_CashOutstanding" w:colFirst="1" w:colLast="1"/>
            <w:bookmarkEnd w:id="1564"/>
            <w:r w:rsidRPr="00512FC7">
              <w:t>901</w:t>
            </w:r>
          </w:p>
        </w:tc>
        <w:tc>
          <w:tcPr>
            <w:tcW w:w="2069" w:type="dxa"/>
            <w:shd w:val="clear" w:color="auto" w:fill="auto"/>
          </w:tcPr>
          <w:p w14:paraId="2EF44D6A" w14:textId="77777777" w:rsidR="00512FC7" w:rsidRPr="00512FC7" w:rsidRDefault="00512FC7" w:rsidP="00533FE7">
            <w:r w:rsidRPr="00512FC7">
              <w:t>CashOutstanding</w:t>
            </w:r>
          </w:p>
        </w:tc>
        <w:tc>
          <w:tcPr>
            <w:tcW w:w="1083" w:type="dxa"/>
            <w:shd w:val="clear" w:color="auto" w:fill="auto"/>
          </w:tcPr>
          <w:p w14:paraId="6D4AADB4" w14:textId="77777777" w:rsidR="00512FC7" w:rsidRPr="00512FC7" w:rsidRDefault="00512FC7" w:rsidP="00533FE7">
            <w:r w:rsidRPr="00512FC7">
              <w:t>Amt</w:t>
            </w:r>
          </w:p>
        </w:tc>
        <w:tc>
          <w:tcPr>
            <w:tcW w:w="4677" w:type="dxa"/>
            <w:shd w:val="clear" w:color="auto" w:fill="auto"/>
          </w:tcPr>
          <w:p w14:paraId="64F6B631" w14:textId="77777777" w:rsidR="00512FC7" w:rsidRPr="00512FC7" w:rsidRDefault="00512FC7" w:rsidP="00533FE7">
            <w:pPr>
              <w:jc w:val="left"/>
            </w:pPr>
            <w:r w:rsidRPr="00512FC7">
              <w:t>Starting consideration less repayments</w:t>
            </w:r>
          </w:p>
        </w:tc>
        <w:tc>
          <w:tcPr>
            <w:tcW w:w="4411" w:type="dxa"/>
            <w:shd w:val="clear" w:color="auto" w:fill="auto"/>
          </w:tcPr>
          <w:p w14:paraId="67B873E7" w14:textId="77777777" w:rsidR="00512FC7" w:rsidRPr="00512FC7" w:rsidRDefault="00512FC7" w:rsidP="00533FE7">
            <w:r w:rsidRPr="00512FC7">
              <w:t>CshOutstanding</w:t>
            </w:r>
          </w:p>
        </w:tc>
      </w:tr>
      <w:tr w:rsidR="00512FC7" w:rsidRPr="00512FC7" w14:paraId="2A8BAA89" w14:textId="77777777" w:rsidTr="00533FE7">
        <w:tc>
          <w:tcPr>
            <w:tcW w:w="828" w:type="dxa"/>
            <w:shd w:val="clear" w:color="auto" w:fill="auto"/>
          </w:tcPr>
          <w:p w14:paraId="74D35BB8" w14:textId="77777777" w:rsidR="00512FC7" w:rsidRPr="00512FC7" w:rsidRDefault="00512FC7" w:rsidP="00533FE7">
            <w:bookmarkStart w:id="1566" w:name="fld_CollAsgnID" w:colFirst="1" w:colLast="1"/>
            <w:bookmarkEnd w:id="1565"/>
            <w:r w:rsidRPr="00512FC7">
              <w:t>902</w:t>
            </w:r>
          </w:p>
        </w:tc>
        <w:tc>
          <w:tcPr>
            <w:tcW w:w="2069" w:type="dxa"/>
            <w:shd w:val="clear" w:color="auto" w:fill="auto"/>
          </w:tcPr>
          <w:p w14:paraId="6B728BF1" w14:textId="77777777" w:rsidR="00512FC7" w:rsidRPr="00512FC7" w:rsidRDefault="00512FC7" w:rsidP="00533FE7">
            <w:r w:rsidRPr="00512FC7">
              <w:t>CollAsgnID</w:t>
            </w:r>
          </w:p>
        </w:tc>
        <w:tc>
          <w:tcPr>
            <w:tcW w:w="1083" w:type="dxa"/>
            <w:shd w:val="clear" w:color="auto" w:fill="auto"/>
          </w:tcPr>
          <w:p w14:paraId="246F7E2F" w14:textId="77777777" w:rsidR="00512FC7" w:rsidRPr="00512FC7" w:rsidRDefault="00512FC7" w:rsidP="00533FE7">
            <w:r w:rsidRPr="00512FC7">
              <w:t>String</w:t>
            </w:r>
          </w:p>
        </w:tc>
        <w:tc>
          <w:tcPr>
            <w:tcW w:w="4677" w:type="dxa"/>
            <w:shd w:val="clear" w:color="auto" w:fill="auto"/>
          </w:tcPr>
          <w:p w14:paraId="64489EA0" w14:textId="77777777" w:rsidR="00512FC7" w:rsidRPr="00512FC7" w:rsidRDefault="00512FC7" w:rsidP="00533FE7">
            <w:pPr>
              <w:jc w:val="left"/>
            </w:pPr>
            <w:r w:rsidRPr="00512FC7">
              <w:t>Collateral Assignment Identifier</w:t>
            </w:r>
          </w:p>
        </w:tc>
        <w:tc>
          <w:tcPr>
            <w:tcW w:w="4411" w:type="dxa"/>
            <w:shd w:val="clear" w:color="auto" w:fill="auto"/>
          </w:tcPr>
          <w:p w14:paraId="50FA39E3" w14:textId="77777777" w:rsidR="00512FC7" w:rsidRPr="00512FC7" w:rsidRDefault="00512FC7" w:rsidP="00533FE7">
            <w:r w:rsidRPr="00512FC7">
              <w:t>ID</w:t>
            </w:r>
          </w:p>
        </w:tc>
      </w:tr>
      <w:tr w:rsidR="00512FC7" w:rsidRPr="00512FC7" w14:paraId="73D3BAF7" w14:textId="77777777" w:rsidTr="00533FE7">
        <w:tc>
          <w:tcPr>
            <w:tcW w:w="828" w:type="dxa"/>
            <w:shd w:val="clear" w:color="auto" w:fill="auto"/>
          </w:tcPr>
          <w:p w14:paraId="4B1A00EB" w14:textId="77777777" w:rsidR="00512FC7" w:rsidRPr="00512FC7" w:rsidRDefault="00512FC7" w:rsidP="00533FE7">
            <w:bookmarkStart w:id="1567" w:name="fld_CollAsgnTransType" w:colFirst="1" w:colLast="1"/>
            <w:bookmarkEnd w:id="1566"/>
            <w:r w:rsidRPr="00512FC7">
              <w:t>903</w:t>
            </w:r>
          </w:p>
        </w:tc>
        <w:tc>
          <w:tcPr>
            <w:tcW w:w="2069" w:type="dxa"/>
            <w:shd w:val="clear" w:color="auto" w:fill="auto"/>
          </w:tcPr>
          <w:p w14:paraId="3FA20539" w14:textId="77777777" w:rsidR="00512FC7" w:rsidRPr="00512FC7" w:rsidRDefault="00512FC7" w:rsidP="00533FE7">
            <w:r w:rsidRPr="00512FC7">
              <w:t>CollAsgnTransType</w:t>
            </w:r>
          </w:p>
        </w:tc>
        <w:tc>
          <w:tcPr>
            <w:tcW w:w="1083" w:type="dxa"/>
            <w:shd w:val="clear" w:color="auto" w:fill="auto"/>
          </w:tcPr>
          <w:p w14:paraId="45AF2AFB" w14:textId="77777777" w:rsidR="00512FC7" w:rsidRPr="00512FC7" w:rsidRDefault="00512FC7" w:rsidP="00533FE7">
            <w:r w:rsidRPr="00512FC7">
              <w:t>int</w:t>
            </w:r>
          </w:p>
        </w:tc>
        <w:tc>
          <w:tcPr>
            <w:tcW w:w="4677" w:type="dxa"/>
            <w:shd w:val="clear" w:color="auto" w:fill="auto"/>
          </w:tcPr>
          <w:p w14:paraId="6C10BFC4" w14:textId="77777777" w:rsidR="00512FC7" w:rsidRDefault="00512FC7" w:rsidP="00533FE7">
            <w:pPr>
              <w:jc w:val="left"/>
            </w:pPr>
            <w:r>
              <w:t>Collateral Assignment Transaction Type</w:t>
            </w:r>
          </w:p>
          <w:p w14:paraId="5999A136" w14:textId="77777777" w:rsidR="00512FC7" w:rsidRPr="00512FC7" w:rsidRDefault="00512FC7" w:rsidP="00533FE7">
            <w:pPr>
              <w:jc w:val="left"/>
            </w:pPr>
            <w:r>
              <w:t>Valid values:</w:t>
            </w:r>
            <w:r>
              <w:br/>
            </w:r>
            <w:r>
              <w:tab/>
              <w:t>0 - New</w:t>
            </w:r>
            <w:r>
              <w:br/>
            </w:r>
            <w:r>
              <w:tab/>
              <w:t>1 - Replace</w:t>
            </w:r>
            <w:r>
              <w:br/>
            </w:r>
            <w:r>
              <w:tab/>
              <w:t>2 - Cancel</w:t>
            </w:r>
            <w:r>
              <w:br/>
            </w:r>
            <w:r>
              <w:tab/>
              <w:t>3 - Release</w:t>
            </w:r>
            <w:r>
              <w:br/>
            </w:r>
            <w:r>
              <w:tab/>
              <w:t>4 - Reverse</w:t>
            </w:r>
          </w:p>
        </w:tc>
        <w:tc>
          <w:tcPr>
            <w:tcW w:w="4411" w:type="dxa"/>
            <w:shd w:val="clear" w:color="auto" w:fill="auto"/>
          </w:tcPr>
          <w:p w14:paraId="75CA7ABE" w14:textId="77777777" w:rsidR="00512FC7" w:rsidRPr="00512FC7" w:rsidRDefault="00512FC7" w:rsidP="00533FE7">
            <w:r w:rsidRPr="00512FC7">
              <w:t>TransTyp</w:t>
            </w:r>
          </w:p>
        </w:tc>
      </w:tr>
      <w:tr w:rsidR="00512FC7" w:rsidRPr="00512FC7" w14:paraId="7D26505A" w14:textId="77777777" w:rsidTr="00533FE7">
        <w:tc>
          <w:tcPr>
            <w:tcW w:w="828" w:type="dxa"/>
            <w:shd w:val="clear" w:color="auto" w:fill="auto"/>
          </w:tcPr>
          <w:p w14:paraId="1CB87DF5" w14:textId="77777777" w:rsidR="00512FC7" w:rsidRPr="00512FC7" w:rsidRDefault="00512FC7" w:rsidP="00533FE7">
            <w:bookmarkStart w:id="1568" w:name="fld_CollRespID" w:colFirst="1" w:colLast="1"/>
            <w:bookmarkEnd w:id="1567"/>
            <w:r w:rsidRPr="00512FC7">
              <w:t>904</w:t>
            </w:r>
          </w:p>
        </w:tc>
        <w:tc>
          <w:tcPr>
            <w:tcW w:w="2069" w:type="dxa"/>
            <w:shd w:val="clear" w:color="auto" w:fill="auto"/>
          </w:tcPr>
          <w:p w14:paraId="6CC4ECF4" w14:textId="77777777" w:rsidR="00512FC7" w:rsidRPr="00512FC7" w:rsidRDefault="00512FC7" w:rsidP="00533FE7">
            <w:r w:rsidRPr="00512FC7">
              <w:t>CollRespID</w:t>
            </w:r>
          </w:p>
        </w:tc>
        <w:tc>
          <w:tcPr>
            <w:tcW w:w="1083" w:type="dxa"/>
            <w:shd w:val="clear" w:color="auto" w:fill="auto"/>
          </w:tcPr>
          <w:p w14:paraId="59C33B62" w14:textId="77777777" w:rsidR="00512FC7" w:rsidRPr="00512FC7" w:rsidRDefault="00512FC7" w:rsidP="00533FE7">
            <w:r w:rsidRPr="00512FC7">
              <w:t>String</w:t>
            </w:r>
          </w:p>
        </w:tc>
        <w:tc>
          <w:tcPr>
            <w:tcW w:w="4677" w:type="dxa"/>
            <w:shd w:val="clear" w:color="auto" w:fill="auto"/>
          </w:tcPr>
          <w:p w14:paraId="31CA0A6D" w14:textId="77777777" w:rsidR="00512FC7" w:rsidRPr="00512FC7" w:rsidRDefault="00512FC7" w:rsidP="00533FE7">
            <w:pPr>
              <w:jc w:val="left"/>
            </w:pPr>
            <w:r w:rsidRPr="00512FC7">
              <w:t>Collateral Response Identifier</w:t>
            </w:r>
          </w:p>
        </w:tc>
        <w:tc>
          <w:tcPr>
            <w:tcW w:w="4411" w:type="dxa"/>
            <w:shd w:val="clear" w:color="auto" w:fill="auto"/>
          </w:tcPr>
          <w:p w14:paraId="2EFEB9B0" w14:textId="77777777" w:rsidR="00512FC7" w:rsidRPr="00512FC7" w:rsidRDefault="00512FC7" w:rsidP="00533FE7">
            <w:r w:rsidRPr="00512FC7">
              <w:t>RespID</w:t>
            </w:r>
          </w:p>
        </w:tc>
      </w:tr>
      <w:tr w:rsidR="00512FC7" w:rsidRPr="00512FC7" w14:paraId="31EA6E07" w14:textId="77777777" w:rsidTr="00533FE7">
        <w:tc>
          <w:tcPr>
            <w:tcW w:w="828" w:type="dxa"/>
            <w:shd w:val="clear" w:color="auto" w:fill="auto"/>
          </w:tcPr>
          <w:p w14:paraId="41E58E79" w14:textId="77777777" w:rsidR="00512FC7" w:rsidRPr="00512FC7" w:rsidRDefault="00512FC7" w:rsidP="00533FE7">
            <w:bookmarkStart w:id="1569" w:name="fld_CollAsgnRespType" w:colFirst="1" w:colLast="1"/>
            <w:bookmarkEnd w:id="1568"/>
            <w:r w:rsidRPr="00512FC7">
              <w:t>905</w:t>
            </w:r>
          </w:p>
        </w:tc>
        <w:tc>
          <w:tcPr>
            <w:tcW w:w="2069" w:type="dxa"/>
            <w:shd w:val="clear" w:color="auto" w:fill="auto"/>
          </w:tcPr>
          <w:p w14:paraId="1E978283" w14:textId="77777777" w:rsidR="00512FC7" w:rsidRPr="00512FC7" w:rsidRDefault="00512FC7" w:rsidP="00533FE7">
            <w:r w:rsidRPr="00512FC7">
              <w:t>CollAsgnRespType</w:t>
            </w:r>
          </w:p>
        </w:tc>
        <w:tc>
          <w:tcPr>
            <w:tcW w:w="1083" w:type="dxa"/>
            <w:shd w:val="clear" w:color="auto" w:fill="auto"/>
          </w:tcPr>
          <w:p w14:paraId="3576AB2A" w14:textId="77777777" w:rsidR="00512FC7" w:rsidRPr="00512FC7" w:rsidRDefault="00512FC7" w:rsidP="00533FE7">
            <w:r w:rsidRPr="00512FC7">
              <w:t>int</w:t>
            </w:r>
          </w:p>
        </w:tc>
        <w:tc>
          <w:tcPr>
            <w:tcW w:w="4677" w:type="dxa"/>
            <w:shd w:val="clear" w:color="auto" w:fill="auto"/>
          </w:tcPr>
          <w:p w14:paraId="2491405A" w14:textId="77777777" w:rsidR="00512FC7" w:rsidRDefault="00512FC7" w:rsidP="00533FE7">
            <w:pPr>
              <w:jc w:val="left"/>
            </w:pPr>
            <w:r>
              <w:t>Collateral Assignment Response Type</w:t>
            </w:r>
          </w:p>
          <w:p w14:paraId="735E8B38" w14:textId="77777777" w:rsidR="00512FC7" w:rsidRPr="00512FC7" w:rsidRDefault="00512FC7" w:rsidP="00533FE7">
            <w:pPr>
              <w:jc w:val="left"/>
            </w:pPr>
            <w:r>
              <w:t>Valid values:</w:t>
            </w:r>
            <w:r>
              <w:br/>
            </w:r>
            <w:r>
              <w:tab/>
              <w:t>0 - Received</w:t>
            </w:r>
            <w:r>
              <w:br/>
            </w:r>
            <w:r>
              <w:tab/>
              <w:t>1 - Accepted</w:t>
            </w:r>
            <w:r>
              <w:br/>
            </w:r>
            <w:r>
              <w:tab/>
              <w:t>2 - Declined</w:t>
            </w:r>
            <w:r>
              <w:br/>
            </w:r>
            <w:r>
              <w:tab/>
              <w:t>3 - Rejected</w:t>
            </w:r>
          </w:p>
        </w:tc>
        <w:tc>
          <w:tcPr>
            <w:tcW w:w="4411" w:type="dxa"/>
            <w:shd w:val="clear" w:color="auto" w:fill="auto"/>
          </w:tcPr>
          <w:p w14:paraId="0D0FCAF9" w14:textId="77777777" w:rsidR="00512FC7" w:rsidRPr="00512FC7" w:rsidRDefault="00512FC7" w:rsidP="00533FE7">
            <w:r w:rsidRPr="00512FC7">
              <w:t>RespTyp</w:t>
            </w:r>
          </w:p>
        </w:tc>
      </w:tr>
      <w:tr w:rsidR="00512FC7" w:rsidRPr="00512FC7" w14:paraId="665745B8" w14:textId="77777777" w:rsidTr="00533FE7">
        <w:tc>
          <w:tcPr>
            <w:tcW w:w="828" w:type="dxa"/>
            <w:shd w:val="clear" w:color="auto" w:fill="auto"/>
          </w:tcPr>
          <w:p w14:paraId="098BC588" w14:textId="77777777" w:rsidR="00512FC7" w:rsidRPr="00512FC7" w:rsidRDefault="00512FC7" w:rsidP="00533FE7">
            <w:bookmarkStart w:id="1570" w:name="fld_CollAsgnRejectReason" w:colFirst="1" w:colLast="1"/>
            <w:bookmarkEnd w:id="1569"/>
            <w:r w:rsidRPr="00512FC7">
              <w:t>906</w:t>
            </w:r>
          </w:p>
        </w:tc>
        <w:tc>
          <w:tcPr>
            <w:tcW w:w="2069" w:type="dxa"/>
            <w:shd w:val="clear" w:color="auto" w:fill="auto"/>
          </w:tcPr>
          <w:p w14:paraId="5225B4B8" w14:textId="77777777" w:rsidR="00512FC7" w:rsidRPr="00512FC7" w:rsidRDefault="00512FC7" w:rsidP="00533FE7">
            <w:r w:rsidRPr="00512FC7">
              <w:t>CollAsgnRejectReason</w:t>
            </w:r>
          </w:p>
        </w:tc>
        <w:tc>
          <w:tcPr>
            <w:tcW w:w="1083" w:type="dxa"/>
            <w:shd w:val="clear" w:color="auto" w:fill="auto"/>
          </w:tcPr>
          <w:p w14:paraId="0B92C72C" w14:textId="77777777" w:rsidR="00512FC7" w:rsidRPr="00512FC7" w:rsidRDefault="00512FC7" w:rsidP="00533FE7">
            <w:r w:rsidRPr="00512FC7">
              <w:t>int</w:t>
            </w:r>
          </w:p>
        </w:tc>
        <w:tc>
          <w:tcPr>
            <w:tcW w:w="4677" w:type="dxa"/>
            <w:shd w:val="clear" w:color="auto" w:fill="auto"/>
          </w:tcPr>
          <w:p w14:paraId="18EF8BAC" w14:textId="77777777" w:rsidR="00512FC7" w:rsidRDefault="00512FC7" w:rsidP="00533FE7">
            <w:pPr>
              <w:jc w:val="left"/>
            </w:pPr>
            <w:r>
              <w:t>Collateral Assignment Reject Reason</w:t>
            </w:r>
          </w:p>
          <w:p w14:paraId="38CE112A" w14:textId="77777777" w:rsidR="00512FC7" w:rsidRDefault="00512FC7" w:rsidP="00533FE7">
            <w:pPr>
              <w:jc w:val="left"/>
            </w:pPr>
            <w:r>
              <w:t>Valid values:</w:t>
            </w:r>
            <w:r>
              <w:br/>
            </w:r>
            <w:r>
              <w:tab/>
              <w:t>0 - Unknown deal (order / trade)</w:t>
            </w:r>
            <w:r>
              <w:br/>
            </w:r>
            <w:r>
              <w:tab/>
              <w:t>1 - Unknown or invalid instrument</w:t>
            </w:r>
            <w:r>
              <w:br/>
            </w:r>
            <w:r>
              <w:tab/>
              <w:t>2 - Unauthorized transaction</w:t>
            </w:r>
            <w:r>
              <w:br/>
            </w:r>
            <w:r>
              <w:tab/>
              <w:t>3 - Insufficient collateral</w:t>
            </w:r>
            <w:r>
              <w:br/>
            </w:r>
            <w:r>
              <w:tab/>
              <w:t>4 - Invalid type of collateral</w:t>
            </w:r>
            <w:r>
              <w:br/>
            </w:r>
            <w:r>
              <w:tab/>
              <w:t>5 - Excessive substitution</w:t>
            </w:r>
            <w:r>
              <w:br/>
            </w:r>
            <w:r>
              <w:tab/>
              <w:t>99 - Other</w:t>
            </w:r>
          </w:p>
          <w:p w14:paraId="54753D44" w14:textId="77777777" w:rsidR="00512FC7" w:rsidRDefault="00512FC7" w:rsidP="00533FE7">
            <w:pPr>
              <w:jc w:val="left"/>
            </w:pPr>
          </w:p>
          <w:p w14:paraId="30BC3EB5" w14:textId="77777777" w:rsidR="00512FC7" w:rsidRPr="00512FC7" w:rsidRDefault="00512FC7" w:rsidP="00533FE7">
            <w:pPr>
              <w:jc w:val="left"/>
            </w:pPr>
            <w:r>
              <w:t>or any value conforming to the data type Reserved100Plus</w:t>
            </w:r>
          </w:p>
        </w:tc>
        <w:tc>
          <w:tcPr>
            <w:tcW w:w="4411" w:type="dxa"/>
            <w:shd w:val="clear" w:color="auto" w:fill="auto"/>
          </w:tcPr>
          <w:p w14:paraId="40BE79E6" w14:textId="77777777" w:rsidR="00512FC7" w:rsidRPr="00512FC7" w:rsidRDefault="00512FC7" w:rsidP="00533FE7">
            <w:r w:rsidRPr="00512FC7">
              <w:t>RejRsn</w:t>
            </w:r>
          </w:p>
        </w:tc>
      </w:tr>
      <w:tr w:rsidR="00512FC7" w:rsidRPr="00512FC7" w14:paraId="4E4936B8" w14:textId="77777777" w:rsidTr="00533FE7">
        <w:tc>
          <w:tcPr>
            <w:tcW w:w="828" w:type="dxa"/>
            <w:shd w:val="clear" w:color="auto" w:fill="auto"/>
          </w:tcPr>
          <w:p w14:paraId="3D1A8387" w14:textId="77777777" w:rsidR="00512FC7" w:rsidRPr="00512FC7" w:rsidRDefault="00512FC7" w:rsidP="00533FE7">
            <w:bookmarkStart w:id="1571" w:name="fld_CollAsgnRefID" w:colFirst="1" w:colLast="1"/>
            <w:bookmarkEnd w:id="1570"/>
            <w:r w:rsidRPr="00512FC7">
              <w:t>907</w:t>
            </w:r>
          </w:p>
        </w:tc>
        <w:tc>
          <w:tcPr>
            <w:tcW w:w="2069" w:type="dxa"/>
            <w:shd w:val="clear" w:color="auto" w:fill="auto"/>
          </w:tcPr>
          <w:p w14:paraId="3D34AA29" w14:textId="77777777" w:rsidR="00512FC7" w:rsidRPr="00512FC7" w:rsidRDefault="00512FC7" w:rsidP="00533FE7">
            <w:r w:rsidRPr="00512FC7">
              <w:t>CollAsgnRefID</w:t>
            </w:r>
          </w:p>
        </w:tc>
        <w:tc>
          <w:tcPr>
            <w:tcW w:w="1083" w:type="dxa"/>
            <w:shd w:val="clear" w:color="auto" w:fill="auto"/>
          </w:tcPr>
          <w:p w14:paraId="2870B1C0" w14:textId="77777777" w:rsidR="00512FC7" w:rsidRPr="00512FC7" w:rsidRDefault="00512FC7" w:rsidP="00533FE7">
            <w:r w:rsidRPr="00512FC7">
              <w:t>String</w:t>
            </w:r>
          </w:p>
        </w:tc>
        <w:tc>
          <w:tcPr>
            <w:tcW w:w="4677" w:type="dxa"/>
            <w:shd w:val="clear" w:color="auto" w:fill="auto"/>
          </w:tcPr>
          <w:p w14:paraId="065FD7D6" w14:textId="77777777" w:rsidR="00512FC7" w:rsidRPr="00512FC7" w:rsidRDefault="00512FC7" w:rsidP="00533FE7">
            <w:pPr>
              <w:jc w:val="left"/>
            </w:pPr>
            <w:r w:rsidRPr="00512FC7">
              <w:t>Collateral Assignment Identifier to which a transaction refers</w:t>
            </w:r>
          </w:p>
        </w:tc>
        <w:tc>
          <w:tcPr>
            <w:tcW w:w="4411" w:type="dxa"/>
            <w:shd w:val="clear" w:color="auto" w:fill="auto"/>
          </w:tcPr>
          <w:p w14:paraId="25E7F25A" w14:textId="77777777" w:rsidR="00512FC7" w:rsidRPr="00512FC7" w:rsidRDefault="00512FC7" w:rsidP="00533FE7">
            <w:r w:rsidRPr="00512FC7">
              <w:t>RefID</w:t>
            </w:r>
          </w:p>
        </w:tc>
      </w:tr>
      <w:tr w:rsidR="00512FC7" w:rsidRPr="00512FC7" w14:paraId="0CF85165" w14:textId="77777777" w:rsidTr="00533FE7">
        <w:tc>
          <w:tcPr>
            <w:tcW w:w="828" w:type="dxa"/>
            <w:shd w:val="clear" w:color="auto" w:fill="auto"/>
          </w:tcPr>
          <w:p w14:paraId="69C50A61" w14:textId="77777777" w:rsidR="00512FC7" w:rsidRPr="00512FC7" w:rsidRDefault="00512FC7" w:rsidP="00533FE7">
            <w:bookmarkStart w:id="1572" w:name="fld_CollRptID" w:colFirst="1" w:colLast="1"/>
            <w:bookmarkEnd w:id="1571"/>
            <w:r w:rsidRPr="00512FC7">
              <w:t>908</w:t>
            </w:r>
          </w:p>
        </w:tc>
        <w:tc>
          <w:tcPr>
            <w:tcW w:w="2069" w:type="dxa"/>
            <w:shd w:val="clear" w:color="auto" w:fill="auto"/>
          </w:tcPr>
          <w:p w14:paraId="472C2DC3" w14:textId="77777777" w:rsidR="00512FC7" w:rsidRPr="00512FC7" w:rsidRDefault="00512FC7" w:rsidP="00533FE7">
            <w:r w:rsidRPr="00512FC7">
              <w:t>CollRptID</w:t>
            </w:r>
          </w:p>
        </w:tc>
        <w:tc>
          <w:tcPr>
            <w:tcW w:w="1083" w:type="dxa"/>
            <w:shd w:val="clear" w:color="auto" w:fill="auto"/>
          </w:tcPr>
          <w:p w14:paraId="04E47BB8" w14:textId="77777777" w:rsidR="00512FC7" w:rsidRPr="00512FC7" w:rsidRDefault="00512FC7" w:rsidP="00533FE7">
            <w:r w:rsidRPr="00512FC7">
              <w:t>String</w:t>
            </w:r>
          </w:p>
        </w:tc>
        <w:tc>
          <w:tcPr>
            <w:tcW w:w="4677" w:type="dxa"/>
            <w:shd w:val="clear" w:color="auto" w:fill="auto"/>
          </w:tcPr>
          <w:p w14:paraId="4C6AE835" w14:textId="77777777" w:rsidR="00512FC7" w:rsidRPr="00512FC7" w:rsidRDefault="00512FC7" w:rsidP="00533FE7">
            <w:pPr>
              <w:jc w:val="left"/>
            </w:pPr>
            <w:r w:rsidRPr="00512FC7">
              <w:t>Collateral Report Identifier</w:t>
            </w:r>
          </w:p>
        </w:tc>
        <w:tc>
          <w:tcPr>
            <w:tcW w:w="4411" w:type="dxa"/>
            <w:shd w:val="clear" w:color="auto" w:fill="auto"/>
          </w:tcPr>
          <w:p w14:paraId="3C5B1318" w14:textId="77777777" w:rsidR="00512FC7" w:rsidRPr="00512FC7" w:rsidRDefault="00512FC7" w:rsidP="00533FE7">
            <w:r w:rsidRPr="00512FC7">
              <w:t>RptID</w:t>
            </w:r>
          </w:p>
        </w:tc>
      </w:tr>
      <w:tr w:rsidR="00512FC7" w:rsidRPr="00512FC7" w14:paraId="4C4D2660" w14:textId="77777777" w:rsidTr="00533FE7">
        <w:tc>
          <w:tcPr>
            <w:tcW w:w="828" w:type="dxa"/>
            <w:shd w:val="clear" w:color="auto" w:fill="auto"/>
          </w:tcPr>
          <w:p w14:paraId="2D5742B8" w14:textId="77777777" w:rsidR="00512FC7" w:rsidRPr="00512FC7" w:rsidRDefault="00512FC7" w:rsidP="00533FE7">
            <w:bookmarkStart w:id="1573" w:name="fld_CollInquiryID" w:colFirst="1" w:colLast="1"/>
            <w:bookmarkEnd w:id="1572"/>
            <w:r w:rsidRPr="00512FC7">
              <w:t>909</w:t>
            </w:r>
          </w:p>
        </w:tc>
        <w:tc>
          <w:tcPr>
            <w:tcW w:w="2069" w:type="dxa"/>
            <w:shd w:val="clear" w:color="auto" w:fill="auto"/>
          </w:tcPr>
          <w:p w14:paraId="07A75B13" w14:textId="77777777" w:rsidR="00512FC7" w:rsidRPr="00512FC7" w:rsidRDefault="00512FC7" w:rsidP="00533FE7">
            <w:r w:rsidRPr="00512FC7">
              <w:t>CollInquiryID</w:t>
            </w:r>
          </w:p>
        </w:tc>
        <w:tc>
          <w:tcPr>
            <w:tcW w:w="1083" w:type="dxa"/>
            <w:shd w:val="clear" w:color="auto" w:fill="auto"/>
          </w:tcPr>
          <w:p w14:paraId="3A5D8D4B" w14:textId="77777777" w:rsidR="00512FC7" w:rsidRPr="00512FC7" w:rsidRDefault="00512FC7" w:rsidP="00533FE7">
            <w:r w:rsidRPr="00512FC7">
              <w:t>String</w:t>
            </w:r>
          </w:p>
        </w:tc>
        <w:tc>
          <w:tcPr>
            <w:tcW w:w="4677" w:type="dxa"/>
            <w:shd w:val="clear" w:color="auto" w:fill="auto"/>
          </w:tcPr>
          <w:p w14:paraId="32024239" w14:textId="77777777" w:rsidR="00512FC7" w:rsidRPr="00512FC7" w:rsidRDefault="00512FC7" w:rsidP="00533FE7">
            <w:pPr>
              <w:jc w:val="left"/>
            </w:pPr>
            <w:r w:rsidRPr="00512FC7">
              <w:t>Collateral Inquiry Identifier</w:t>
            </w:r>
          </w:p>
        </w:tc>
        <w:tc>
          <w:tcPr>
            <w:tcW w:w="4411" w:type="dxa"/>
            <w:shd w:val="clear" w:color="auto" w:fill="auto"/>
          </w:tcPr>
          <w:p w14:paraId="1BB36598" w14:textId="77777777" w:rsidR="00512FC7" w:rsidRPr="00512FC7" w:rsidRDefault="00512FC7" w:rsidP="00533FE7">
            <w:r w:rsidRPr="00512FC7">
              <w:t>ID</w:t>
            </w:r>
          </w:p>
        </w:tc>
      </w:tr>
      <w:tr w:rsidR="00512FC7" w:rsidRPr="00512FC7" w14:paraId="7667BB9D" w14:textId="77777777" w:rsidTr="00533FE7">
        <w:tc>
          <w:tcPr>
            <w:tcW w:w="828" w:type="dxa"/>
            <w:shd w:val="clear" w:color="auto" w:fill="auto"/>
          </w:tcPr>
          <w:p w14:paraId="46C60685" w14:textId="77777777" w:rsidR="00512FC7" w:rsidRPr="00512FC7" w:rsidRDefault="00512FC7" w:rsidP="00533FE7">
            <w:bookmarkStart w:id="1574" w:name="fld_CollStatus" w:colFirst="1" w:colLast="1"/>
            <w:bookmarkEnd w:id="1573"/>
            <w:r w:rsidRPr="00512FC7">
              <w:t>910</w:t>
            </w:r>
          </w:p>
        </w:tc>
        <w:tc>
          <w:tcPr>
            <w:tcW w:w="2069" w:type="dxa"/>
            <w:shd w:val="clear" w:color="auto" w:fill="auto"/>
          </w:tcPr>
          <w:p w14:paraId="35F4E765" w14:textId="77777777" w:rsidR="00512FC7" w:rsidRPr="00512FC7" w:rsidRDefault="00512FC7" w:rsidP="00533FE7">
            <w:r w:rsidRPr="00512FC7">
              <w:t>CollStatus</w:t>
            </w:r>
          </w:p>
        </w:tc>
        <w:tc>
          <w:tcPr>
            <w:tcW w:w="1083" w:type="dxa"/>
            <w:shd w:val="clear" w:color="auto" w:fill="auto"/>
          </w:tcPr>
          <w:p w14:paraId="0F5DE7AF" w14:textId="77777777" w:rsidR="00512FC7" w:rsidRPr="00512FC7" w:rsidRDefault="00512FC7" w:rsidP="00533FE7">
            <w:r w:rsidRPr="00512FC7">
              <w:t>int</w:t>
            </w:r>
          </w:p>
        </w:tc>
        <w:tc>
          <w:tcPr>
            <w:tcW w:w="4677" w:type="dxa"/>
            <w:shd w:val="clear" w:color="auto" w:fill="auto"/>
          </w:tcPr>
          <w:p w14:paraId="208DDDD2" w14:textId="77777777" w:rsidR="00512FC7" w:rsidRDefault="00512FC7" w:rsidP="00533FE7">
            <w:pPr>
              <w:jc w:val="left"/>
            </w:pPr>
            <w:r>
              <w:t>Collateral Status</w:t>
            </w:r>
          </w:p>
          <w:p w14:paraId="7D83926F" w14:textId="77777777" w:rsidR="00512FC7" w:rsidRPr="00512FC7" w:rsidRDefault="00512FC7" w:rsidP="00533FE7">
            <w:pPr>
              <w:jc w:val="left"/>
            </w:pPr>
            <w:r>
              <w:t>Valid values:</w:t>
            </w:r>
            <w:r>
              <w:br/>
            </w:r>
            <w:r>
              <w:tab/>
              <w:t>0 - Unassigned</w:t>
            </w:r>
            <w:r>
              <w:br/>
            </w:r>
            <w:r>
              <w:tab/>
              <w:t>1 - Partially Assigned</w:t>
            </w:r>
            <w:r>
              <w:br/>
            </w:r>
            <w:r>
              <w:tab/>
              <w:t>2 - Assignment Proposed</w:t>
            </w:r>
            <w:r>
              <w:br/>
            </w:r>
            <w:r>
              <w:tab/>
              <w:t>3 - Assigned (Accepted)</w:t>
            </w:r>
            <w:r>
              <w:br/>
            </w:r>
            <w:r>
              <w:tab/>
              <w:t>4 - Challenged</w:t>
            </w:r>
          </w:p>
        </w:tc>
        <w:tc>
          <w:tcPr>
            <w:tcW w:w="4411" w:type="dxa"/>
            <w:shd w:val="clear" w:color="auto" w:fill="auto"/>
          </w:tcPr>
          <w:p w14:paraId="3B95A1AA" w14:textId="77777777" w:rsidR="00512FC7" w:rsidRPr="00512FC7" w:rsidRDefault="00512FC7" w:rsidP="00533FE7">
            <w:r w:rsidRPr="00512FC7">
              <w:t>Stat</w:t>
            </w:r>
          </w:p>
        </w:tc>
      </w:tr>
      <w:tr w:rsidR="00512FC7" w:rsidRPr="00512FC7" w14:paraId="2C0C0E76" w14:textId="77777777" w:rsidTr="00533FE7">
        <w:tc>
          <w:tcPr>
            <w:tcW w:w="828" w:type="dxa"/>
            <w:shd w:val="clear" w:color="auto" w:fill="auto"/>
          </w:tcPr>
          <w:p w14:paraId="04957378" w14:textId="77777777" w:rsidR="00512FC7" w:rsidRPr="00512FC7" w:rsidRDefault="00512FC7" w:rsidP="00533FE7">
            <w:bookmarkStart w:id="1575" w:name="fld_TotNumReports" w:colFirst="1" w:colLast="1"/>
            <w:bookmarkEnd w:id="1574"/>
            <w:r w:rsidRPr="00512FC7">
              <w:t>911</w:t>
            </w:r>
          </w:p>
        </w:tc>
        <w:tc>
          <w:tcPr>
            <w:tcW w:w="2069" w:type="dxa"/>
            <w:shd w:val="clear" w:color="auto" w:fill="auto"/>
          </w:tcPr>
          <w:p w14:paraId="747B78C4" w14:textId="77777777" w:rsidR="00512FC7" w:rsidRPr="00512FC7" w:rsidRDefault="00512FC7" w:rsidP="00533FE7">
            <w:r w:rsidRPr="00512FC7">
              <w:t>TotNumReports</w:t>
            </w:r>
          </w:p>
        </w:tc>
        <w:tc>
          <w:tcPr>
            <w:tcW w:w="1083" w:type="dxa"/>
            <w:shd w:val="clear" w:color="auto" w:fill="auto"/>
          </w:tcPr>
          <w:p w14:paraId="3FD4DD8E" w14:textId="77777777" w:rsidR="00512FC7" w:rsidRPr="00512FC7" w:rsidRDefault="00512FC7" w:rsidP="00533FE7">
            <w:r w:rsidRPr="00512FC7">
              <w:t>int</w:t>
            </w:r>
          </w:p>
        </w:tc>
        <w:tc>
          <w:tcPr>
            <w:tcW w:w="4677" w:type="dxa"/>
            <w:shd w:val="clear" w:color="auto" w:fill="auto"/>
          </w:tcPr>
          <w:p w14:paraId="64446F38" w14:textId="77777777" w:rsidR="00512FC7" w:rsidRPr="00512FC7" w:rsidRDefault="00512FC7" w:rsidP="00533FE7">
            <w:pPr>
              <w:jc w:val="left"/>
            </w:pPr>
            <w:r w:rsidRPr="00512FC7">
              <w:t>Total number of reports returned in response to a request.</w:t>
            </w:r>
          </w:p>
        </w:tc>
        <w:tc>
          <w:tcPr>
            <w:tcW w:w="4411" w:type="dxa"/>
            <w:shd w:val="clear" w:color="auto" w:fill="auto"/>
          </w:tcPr>
          <w:p w14:paraId="306BA0FE" w14:textId="77777777" w:rsidR="00512FC7" w:rsidRPr="00512FC7" w:rsidRDefault="00512FC7" w:rsidP="00533FE7">
            <w:r w:rsidRPr="00512FC7">
              <w:t>TotNumRpts</w:t>
            </w:r>
          </w:p>
        </w:tc>
      </w:tr>
      <w:tr w:rsidR="00512FC7" w:rsidRPr="00512FC7" w14:paraId="63192253" w14:textId="77777777" w:rsidTr="00533FE7">
        <w:tc>
          <w:tcPr>
            <w:tcW w:w="828" w:type="dxa"/>
            <w:shd w:val="clear" w:color="auto" w:fill="auto"/>
          </w:tcPr>
          <w:p w14:paraId="659384B4" w14:textId="77777777" w:rsidR="00512FC7" w:rsidRPr="00512FC7" w:rsidRDefault="00512FC7" w:rsidP="00533FE7">
            <w:bookmarkStart w:id="1576" w:name="fld_LastRptRequested" w:colFirst="1" w:colLast="1"/>
            <w:bookmarkEnd w:id="1575"/>
            <w:r w:rsidRPr="00512FC7">
              <w:t>912</w:t>
            </w:r>
          </w:p>
        </w:tc>
        <w:tc>
          <w:tcPr>
            <w:tcW w:w="2069" w:type="dxa"/>
            <w:shd w:val="clear" w:color="auto" w:fill="auto"/>
          </w:tcPr>
          <w:p w14:paraId="6756E44D" w14:textId="77777777" w:rsidR="00512FC7" w:rsidRPr="00512FC7" w:rsidRDefault="00512FC7" w:rsidP="00533FE7">
            <w:r w:rsidRPr="00512FC7">
              <w:t>LastRptRequested</w:t>
            </w:r>
          </w:p>
        </w:tc>
        <w:tc>
          <w:tcPr>
            <w:tcW w:w="1083" w:type="dxa"/>
            <w:shd w:val="clear" w:color="auto" w:fill="auto"/>
          </w:tcPr>
          <w:p w14:paraId="0B8141EE" w14:textId="77777777" w:rsidR="00512FC7" w:rsidRPr="00512FC7" w:rsidRDefault="00512FC7" w:rsidP="00533FE7">
            <w:r w:rsidRPr="00512FC7">
              <w:t>Boolean</w:t>
            </w:r>
          </w:p>
        </w:tc>
        <w:tc>
          <w:tcPr>
            <w:tcW w:w="4677" w:type="dxa"/>
            <w:shd w:val="clear" w:color="auto" w:fill="auto"/>
          </w:tcPr>
          <w:p w14:paraId="78CB06C6" w14:textId="77777777" w:rsidR="00512FC7" w:rsidRDefault="00512FC7" w:rsidP="00533FE7">
            <w:pPr>
              <w:jc w:val="left"/>
            </w:pPr>
            <w:r>
              <w:t>Indicates whether this message is that last report message in response to a request, such as Order Mass Status Request.</w:t>
            </w:r>
          </w:p>
          <w:p w14:paraId="1FCFC66E" w14:textId="77777777" w:rsidR="00512FC7" w:rsidRPr="00512FC7" w:rsidRDefault="00512FC7" w:rsidP="00533FE7">
            <w:pPr>
              <w:jc w:val="left"/>
            </w:pPr>
            <w:r>
              <w:t>Valid values:</w:t>
            </w:r>
            <w:r>
              <w:br/>
            </w:r>
            <w:r>
              <w:tab/>
              <w:t>N - Not last message</w:t>
            </w:r>
            <w:r>
              <w:br/>
            </w:r>
            <w:r>
              <w:tab/>
              <w:t>Y - Last message</w:t>
            </w:r>
          </w:p>
        </w:tc>
        <w:tc>
          <w:tcPr>
            <w:tcW w:w="4411" w:type="dxa"/>
            <w:shd w:val="clear" w:color="auto" w:fill="auto"/>
          </w:tcPr>
          <w:p w14:paraId="00FC1E0A" w14:textId="77777777" w:rsidR="00512FC7" w:rsidRPr="00512FC7" w:rsidRDefault="00512FC7" w:rsidP="00533FE7">
            <w:r w:rsidRPr="00512FC7">
              <w:t>LastRptReqed</w:t>
            </w:r>
          </w:p>
        </w:tc>
      </w:tr>
      <w:tr w:rsidR="00512FC7" w:rsidRPr="00512FC7" w14:paraId="3255264E" w14:textId="77777777" w:rsidTr="00533FE7">
        <w:tc>
          <w:tcPr>
            <w:tcW w:w="828" w:type="dxa"/>
            <w:shd w:val="clear" w:color="auto" w:fill="auto"/>
          </w:tcPr>
          <w:p w14:paraId="5646A8F0" w14:textId="77777777" w:rsidR="00512FC7" w:rsidRPr="00512FC7" w:rsidRDefault="00512FC7" w:rsidP="00533FE7">
            <w:bookmarkStart w:id="1577" w:name="fld_AgreementDesc" w:colFirst="1" w:colLast="1"/>
            <w:bookmarkEnd w:id="1576"/>
            <w:r w:rsidRPr="00512FC7">
              <w:t>913</w:t>
            </w:r>
          </w:p>
        </w:tc>
        <w:tc>
          <w:tcPr>
            <w:tcW w:w="2069" w:type="dxa"/>
            <w:shd w:val="clear" w:color="auto" w:fill="auto"/>
          </w:tcPr>
          <w:p w14:paraId="6FCBDBDF" w14:textId="77777777" w:rsidR="00512FC7" w:rsidRPr="00512FC7" w:rsidRDefault="00512FC7" w:rsidP="00533FE7">
            <w:r w:rsidRPr="00512FC7">
              <w:t>AgreementDesc</w:t>
            </w:r>
          </w:p>
        </w:tc>
        <w:tc>
          <w:tcPr>
            <w:tcW w:w="1083" w:type="dxa"/>
            <w:shd w:val="clear" w:color="auto" w:fill="auto"/>
          </w:tcPr>
          <w:p w14:paraId="7ABEEE4C" w14:textId="77777777" w:rsidR="00512FC7" w:rsidRPr="00512FC7" w:rsidRDefault="00512FC7" w:rsidP="00533FE7">
            <w:r w:rsidRPr="00512FC7">
              <w:t>String</w:t>
            </w:r>
          </w:p>
        </w:tc>
        <w:tc>
          <w:tcPr>
            <w:tcW w:w="4677" w:type="dxa"/>
            <w:shd w:val="clear" w:color="auto" w:fill="auto"/>
          </w:tcPr>
          <w:p w14:paraId="09C8D638" w14:textId="77777777" w:rsidR="00512FC7" w:rsidRPr="00512FC7" w:rsidRDefault="00512FC7" w:rsidP="00533FE7">
            <w:pPr>
              <w:jc w:val="left"/>
            </w:pPr>
            <w:r w:rsidRPr="00512FC7">
              <w:t>The full name of the base standard agreement, annexes and amendments in place between the principals applicable to a financing transaction.</w:t>
            </w:r>
          </w:p>
        </w:tc>
        <w:tc>
          <w:tcPr>
            <w:tcW w:w="4411" w:type="dxa"/>
            <w:shd w:val="clear" w:color="auto" w:fill="auto"/>
          </w:tcPr>
          <w:p w14:paraId="78CED884" w14:textId="77777777" w:rsidR="00512FC7" w:rsidRPr="00512FC7" w:rsidRDefault="00512FC7" w:rsidP="00533FE7">
            <w:r w:rsidRPr="00512FC7">
              <w:t>AgmtDesc</w:t>
            </w:r>
          </w:p>
        </w:tc>
      </w:tr>
      <w:tr w:rsidR="00512FC7" w:rsidRPr="00512FC7" w14:paraId="40E45CC1" w14:textId="77777777" w:rsidTr="00533FE7">
        <w:tc>
          <w:tcPr>
            <w:tcW w:w="828" w:type="dxa"/>
            <w:shd w:val="clear" w:color="auto" w:fill="auto"/>
          </w:tcPr>
          <w:p w14:paraId="07AB5CF9" w14:textId="77777777" w:rsidR="00512FC7" w:rsidRPr="00512FC7" w:rsidRDefault="00512FC7" w:rsidP="00533FE7">
            <w:bookmarkStart w:id="1578" w:name="fld_AgreementID" w:colFirst="1" w:colLast="1"/>
            <w:bookmarkEnd w:id="1577"/>
            <w:r w:rsidRPr="00512FC7">
              <w:t>914</w:t>
            </w:r>
          </w:p>
        </w:tc>
        <w:tc>
          <w:tcPr>
            <w:tcW w:w="2069" w:type="dxa"/>
            <w:shd w:val="clear" w:color="auto" w:fill="auto"/>
          </w:tcPr>
          <w:p w14:paraId="541A7FBE" w14:textId="77777777" w:rsidR="00512FC7" w:rsidRPr="00512FC7" w:rsidRDefault="00512FC7" w:rsidP="00533FE7">
            <w:r w:rsidRPr="00512FC7">
              <w:t>AgreementID</w:t>
            </w:r>
          </w:p>
        </w:tc>
        <w:tc>
          <w:tcPr>
            <w:tcW w:w="1083" w:type="dxa"/>
            <w:shd w:val="clear" w:color="auto" w:fill="auto"/>
          </w:tcPr>
          <w:p w14:paraId="17A37A36" w14:textId="77777777" w:rsidR="00512FC7" w:rsidRPr="00512FC7" w:rsidRDefault="00512FC7" w:rsidP="00533FE7">
            <w:r w:rsidRPr="00512FC7">
              <w:t>String</w:t>
            </w:r>
          </w:p>
        </w:tc>
        <w:tc>
          <w:tcPr>
            <w:tcW w:w="4677" w:type="dxa"/>
            <w:shd w:val="clear" w:color="auto" w:fill="auto"/>
          </w:tcPr>
          <w:p w14:paraId="75942974" w14:textId="77777777" w:rsidR="00512FC7" w:rsidRPr="00512FC7" w:rsidRDefault="00512FC7" w:rsidP="00533FE7">
            <w:pPr>
              <w:jc w:val="left"/>
            </w:pPr>
            <w:r w:rsidRPr="00512FC7">
              <w:t>A common reference to the applicable standing agreement between the counterparties to a financing transaction.</w:t>
            </w:r>
          </w:p>
        </w:tc>
        <w:tc>
          <w:tcPr>
            <w:tcW w:w="4411" w:type="dxa"/>
            <w:shd w:val="clear" w:color="auto" w:fill="auto"/>
          </w:tcPr>
          <w:p w14:paraId="50073E0D" w14:textId="77777777" w:rsidR="00512FC7" w:rsidRPr="00512FC7" w:rsidRDefault="00512FC7" w:rsidP="00533FE7">
            <w:r w:rsidRPr="00512FC7">
              <w:t>AgmtID</w:t>
            </w:r>
          </w:p>
        </w:tc>
      </w:tr>
      <w:tr w:rsidR="00512FC7" w:rsidRPr="00512FC7" w14:paraId="0D0A2D51" w14:textId="77777777" w:rsidTr="00533FE7">
        <w:tc>
          <w:tcPr>
            <w:tcW w:w="828" w:type="dxa"/>
            <w:shd w:val="clear" w:color="auto" w:fill="auto"/>
          </w:tcPr>
          <w:p w14:paraId="13C71E66" w14:textId="77777777" w:rsidR="00512FC7" w:rsidRPr="00512FC7" w:rsidRDefault="00512FC7" w:rsidP="00533FE7">
            <w:bookmarkStart w:id="1579" w:name="fld_AgreementDate" w:colFirst="1" w:colLast="1"/>
            <w:bookmarkEnd w:id="1578"/>
            <w:r w:rsidRPr="00512FC7">
              <w:t>915</w:t>
            </w:r>
          </w:p>
        </w:tc>
        <w:tc>
          <w:tcPr>
            <w:tcW w:w="2069" w:type="dxa"/>
            <w:shd w:val="clear" w:color="auto" w:fill="auto"/>
          </w:tcPr>
          <w:p w14:paraId="58E5F111" w14:textId="77777777" w:rsidR="00512FC7" w:rsidRPr="00512FC7" w:rsidRDefault="00512FC7" w:rsidP="00533FE7">
            <w:r w:rsidRPr="00512FC7">
              <w:t>AgreementDate</w:t>
            </w:r>
          </w:p>
        </w:tc>
        <w:tc>
          <w:tcPr>
            <w:tcW w:w="1083" w:type="dxa"/>
            <w:shd w:val="clear" w:color="auto" w:fill="auto"/>
          </w:tcPr>
          <w:p w14:paraId="085DF3FE" w14:textId="77777777" w:rsidR="00512FC7" w:rsidRPr="00512FC7" w:rsidRDefault="00512FC7" w:rsidP="00533FE7">
            <w:r w:rsidRPr="00512FC7">
              <w:t>LocalMktDate</w:t>
            </w:r>
          </w:p>
        </w:tc>
        <w:tc>
          <w:tcPr>
            <w:tcW w:w="4677" w:type="dxa"/>
            <w:shd w:val="clear" w:color="auto" w:fill="auto"/>
          </w:tcPr>
          <w:p w14:paraId="17661072" w14:textId="77777777" w:rsidR="00512FC7" w:rsidRPr="00512FC7" w:rsidRDefault="00512FC7" w:rsidP="00533FE7">
            <w:pPr>
              <w:jc w:val="left"/>
            </w:pPr>
            <w:r w:rsidRPr="00512FC7">
              <w:t>A reference to the date the underlying agreement specified by AgreementID and AgreementDesc was executed.</w:t>
            </w:r>
          </w:p>
        </w:tc>
        <w:tc>
          <w:tcPr>
            <w:tcW w:w="4411" w:type="dxa"/>
            <w:shd w:val="clear" w:color="auto" w:fill="auto"/>
          </w:tcPr>
          <w:p w14:paraId="4191AF98" w14:textId="77777777" w:rsidR="00512FC7" w:rsidRPr="00512FC7" w:rsidRDefault="00512FC7" w:rsidP="00533FE7">
            <w:r w:rsidRPr="00512FC7">
              <w:t>AgmtDt</w:t>
            </w:r>
          </w:p>
        </w:tc>
      </w:tr>
      <w:tr w:rsidR="00512FC7" w:rsidRPr="00512FC7" w14:paraId="532A93BD" w14:textId="77777777" w:rsidTr="00533FE7">
        <w:tc>
          <w:tcPr>
            <w:tcW w:w="828" w:type="dxa"/>
            <w:shd w:val="clear" w:color="auto" w:fill="auto"/>
          </w:tcPr>
          <w:p w14:paraId="5A7940C2" w14:textId="77777777" w:rsidR="00512FC7" w:rsidRPr="00512FC7" w:rsidRDefault="00512FC7" w:rsidP="00533FE7">
            <w:bookmarkStart w:id="1580" w:name="fld_StartDate" w:colFirst="1" w:colLast="1"/>
            <w:bookmarkEnd w:id="1579"/>
            <w:r w:rsidRPr="00512FC7">
              <w:t>916</w:t>
            </w:r>
          </w:p>
        </w:tc>
        <w:tc>
          <w:tcPr>
            <w:tcW w:w="2069" w:type="dxa"/>
            <w:shd w:val="clear" w:color="auto" w:fill="auto"/>
          </w:tcPr>
          <w:p w14:paraId="78B6457D" w14:textId="77777777" w:rsidR="00512FC7" w:rsidRPr="00512FC7" w:rsidRDefault="00512FC7" w:rsidP="00533FE7">
            <w:r w:rsidRPr="00512FC7">
              <w:t>StartDate</w:t>
            </w:r>
          </w:p>
        </w:tc>
        <w:tc>
          <w:tcPr>
            <w:tcW w:w="1083" w:type="dxa"/>
            <w:shd w:val="clear" w:color="auto" w:fill="auto"/>
          </w:tcPr>
          <w:p w14:paraId="0394C5A6" w14:textId="77777777" w:rsidR="00512FC7" w:rsidRPr="00512FC7" w:rsidRDefault="00512FC7" w:rsidP="00533FE7">
            <w:r w:rsidRPr="00512FC7">
              <w:t>LocalMktDate</w:t>
            </w:r>
          </w:p>
        </w:tc>
        <w:tc>
          <w:tcPr>
            <w:tcW w:w="4677" w:type="dxa"/>
            <w:shd w:val="clear" w:color="auto" w:fill="auto"/>
          </w:tcPr>
          <w:p w14:paraId="7D6F20E1" w14:textId="77777777" w:rsidR="00512FC7" w:rsidRPr="00512FC7" w:rsidRDefault="00512FC7" w:rsidP="00533FE7">
            <w:pPr>
              <w:jc w:val="left"/>
            </w:pPr>
            <w:r w:rsidRPr="00512FC7">
              <w:t>Start date of a financing deal, i.e. the date the buyer pays the seller cash and takes control of the collateral</w:t>
            </w:r>
          </w:p>
        </w:tc>
        <w:tc>
          <w:tcPr>
            <w:tcW w:w="4411" w:type="dxa"/>
            <w:shd w:val="clear" w:color="auto" w:fill="auto"/>
          </w:tcPr>
          <w:p w14:paraId="2B4D650E" w14:textId="77777777" w:rsidR="00512FC7" w:rsidRPr="00512FC7" w:rsidRDefault="00512FC7" w:rsidP="00533FE7">
            <w:r w:rsidRPr="00512FC7">
              <w:t>StartDt</w:t>
            </w:r>
          </w:p>
        </w:tc>
      </w:tr>
      <w:tr w:rsidR="00512FC7" w:rsidRPr="00512FC7" w14:paraId="1E84453E" w14:textId="77777777" w:rsidTr="00533FE7">
        <w:tc>
          <w:tcPr>
            <w:tcW w:w="828" w:type="dxa"/>
            <w:shd w:val="clear" w:color="auto" w:fill="auto"/>
          </w:tcPr>
          <w:p w14:paraId="2372A8B5" w14:textId="77777777" w:rsidR="00512FC7" w:rsidRPr="00512FC7" w:rsidRDefault="00512FC7" w:rsidP="00533FE7">
            <w:bookmarkStart w:id="1581" w:name="fld_EndDate" w:colFirst="1" w:colLast="1"/>
            <w:bookmarkEnd w:id="1580"/>
            <w:r w:rsidRPr="00512FC7">
              <w:t>917</w:t>
            </w:r>
          </w:p>
        </w:tc>
        <w:tc>
          <w:tcPr>
            <w:tcW w:w="2069" w:type="dxa"/>
            <w:shd w:val="clear" w:color="auto" w:fill="auto"/>
          </w:tcPr>
          <w:p w14:paraId="00BEE294" w14:textId="77777777" w:rsidR="00512FC7" w:rsidRPr="00512FC7" w:rsidRDefault="00512FC7" w:rsidP="00533FE7">
            <w:r w:rsidRPr="00512FC7">
              <w:t>EndDate</w:t>
            </w:r>
          </w:p>
        </w:tc>
        <w:tc>
          <w:tcPr>
            <w:tcW w:w="1083" w:type="dxa"/>
            <w:shd w:val="clear" w:color="auto" w:fill="auto"/>
          </w:tcPr>
          <w:p w14:paraId="3606EB6F" w14:textId="77777777" w:rsidR="00512FC7" w:rsidRPr="00512FC7" w:rsidRDefault="00512FC7" w:rsidP="00533FE7">
            <w:r w:rsidRPr="00512FC7">
              <w:t>LocalMktDate</w:t>
            </w:r>
          </w:p>
        </w:tc>
        <w:tc>
          <w:tcPr>
            <w:tcW w:w="4677" w:type="dxa"/>
            <w:shd w:val="clear" w:color="auto" w:fill="auto"/>
          </w:tcPr>
          <w:p w14:paraId="4282C67C" w14:textId="77777777" w:rsidR="00512FC7" w:rsidRPr="00512FC7" w:rsidRDefault="00512FC7" w:rsidP="00533FE7">
            <w:pPr>
              <w:jc w:val="left"/>
            </w:pPr>
            <w:r w:rsidRPr="00512FC7">
              <w:t>End date of a financing deal, i.e. the date the seller reimburses the buyer and takes back control of the collateral</w:t>
            </w:r>
          </w:p>
        </w:tc>
        <w:tc>
          <w:tcPr>
            <w:tcW w:w="4411" w:type="dxa"/>
            <w:shd w:val="clear" w:color="auto" w:fill="auto"/>
          </w:tcPr>
          <w:p w14:paraId="2E055B17" w14:textId="77777777" w:rsidR="00512FC7" w:rsidRPr="00512FC7" w:rsidRDefault="00512FC7" w:rsidP="00533FE7">
            <w:r w:rsidRPr="00512FC7">
              <w:t>EndDt</w:t>
            </w:r>
          </w:p>
        </w:tc>
      </w:tr>
      <w:tr w:rsidR="00512FC7" w:rsidRPr="00512FC7" w14:paraId="0B12A2E0" w14:textId="77777777" w:rsidTr="00533FE7">
        <w:tc>
          <w:tcPr>
            <w:tcW w:w="828" w:type="dxa"/>
            <w:shd w:val="clear" w:color="auto" w:fill="auto"/>
          </w:tcPr>
          <w:p w14:paraId="536124BA" w14:textId="77777777" w:rsidR="00512FC7" w:rsidRPr="00512FC7" w:rsidRDefault="00512FC7" w:rsidP="00533FE7">
            <w:bookmarkStart w:id="1582" w:name="fld_AgreementCurrency" w:colFirst="1" w:colLast="1"/>
            <w:bookmarkEnd w:id="1581"/>
            <w:r w:rsidRPr="00512FC7">
              <w:t>918</w:t>
            </w:r>
          </w:p>
        </w:tc>
        <w:tc>
          <w:tcPr>
            <w:tcW w:w="2069" w:type="dxa"/>
            <w:shd w:val="clear" w:color="auto" w:fill="auto"/>
          </w:tcPr>
          <w:p w14:paraId="50CADF2B" w14:textId="77777777" w:rsidR="00512FC7" w:rsidRPr="00512FC7" w:rsidRDefault="00512FC7" w:rsidP="00533FE7">
            <w:r w:rsidRPr="00512FC7">
              <w:t>AgreementCurrency</w:t>
            </w:r>
          </w:p>
        </w:tc>
        <w:tc>
          <w:tcPr>
            <w:tcW w:w="1083" w:type="dxa"/>
            <w:shd w:val="clear" w:color="auto" w:fill="auto"/>
          </w:tcPr>
          <w:p w14:paraId="11E0482B" w14:textId="77777777" w:rsidR="00512FC7" w:rsidRPr="00512FC7" w:rsidRDefault="00512FC7" w:rsidP="00533FE7">
            <w:r w:rsidRPr="00512FC7">
              <w:t>Currency</w:t>
            </w:r>
          </w:p>
        </w:tc>
        <w:tc>
          <w:tcPr>
            <w:tcW w:w="4677" w:type="dxa"/>
            <w:shd w:val="clear" w:color="auto" w:fill="auto"/>
          </w:tcPr>
          <w:p w14:paraId="643D6167" w14:textId="77777777" w:rsidR="00512FC7" w:rsidRPr="00512FC7" w:rsidRDefault="00512FC7" w:rsidP="00533FE7">
            <w:pPr>
              <w:jc w:val="left"/>
            </w:pPr>
            <w:r w:rsidRPr="00512FC7">
              <w:t>Contractual currency forming the basis of a financing agreement and associated transactions. Usually, but not always, the same as the trade currency.</w:t>
            </w:r>
          </w:p>
        </w:tc>
        <w:tc>
          <w:tcPr>
            <w:tcW w:w="4411" w:type="dxa"/>
            <w:shd w:val="clear" w:color="auto" w:fill="auto"/>
          </w:tcPr>
          <w:p w14:paraId="21CE86B5" w14:textId="77777777" w:rsidR="00512FC7" w:rsidRPr="00512FC7" w:rsidRDefault="00512FC7" w:rsidP="00533FE7">
            <w:r w:rsidRPr="00512FC7">
              <w:t>AgmtCcy</w:t>
            </w:r>
          </w:p>
        </w:tc>
      </w:tr>
      <w:tr w:rsidR="00512FC7" w:rsidRPr="00512FC7" w14:paraId="2F5446B9" w14:textId="77777777" w:rsidTr="00533FE7">
        <w:tc>
          <w:tcPr>
            <w:tcW w:w="828" w:type="dxa"/>
            <w:shd w:val="clear" w:color="auto" w:fill="auto"/>
          </w:tcPr>
          <w:p w14:paraId="64FF2C09" w14:textId="77777777" w:rsidR="00512FC7" w:rsidRPr="00512FC7" w:rsidRDefault="00512FC7" w:rsidP="00533FE7">
            <w:bookmarkStart w:id="1583" w:name="fld_DeliveryType" w:colFirst="1" w:colLast="1"/>
            <w:bookmarkEnd w:id="1582"/>
            <w:r w:rsidRPr="00512FC7">
              <w:t>919</w:t>
            </w:r>
          </w:p>
        </w:tc>
        <w:tc>
          <w:tcPr>
            <w:tcW w:w="2069" w:type="dxa"/>
            <w:shd w:val="clear" w:color="auto" w:fill="auto"/>
          </w:tcPr>
          <w:p w14:paraId="2C494C1B" w14:textId="77777777" w:rsidR="00512FC7" w:rsidRPr="00512FC7" w:rsidRDefault="00512FC7" w:rsidP="00533FE7">
            <w:r w:rsidRPr="00512FC7">
              <w:t>DeliveryType</w:t>
            </w:r>
          </w:p>
        </w:tc>
        <w:tc>
          <w:tcPr>
            <w:tcW w:w="1083" w:type="dxa"/>
            <w:shd w:val="clear" w:color="auto" w:fill="auto"/>
          </w:tcPr>
          <w:p w14:paraId="12F984CC" w14:textId="77777777" w:rsidR="00512FC7" w:rsidRPr="00512FC7" w:rsidRDefault="00512FC7" w:rsidP="00533FE7">
            <w:r w:rsidRPr="00512FC7">
              <w:t>int</w:t>
            </w:r>
          </w:p>
        </w:tc>
        <w:tc>
          <w:tcPr>
            <w:tcW w:w="4677" w:type="dxa"/>
            <w:shd w:val="clear" w:color="auto" w:fill="auto"/>
          </w:tcPr>
          <w:p w14:paraId="0968498C" w14:textId="77777777" w:rsidR="00512FC7" w:rsidRDefault="00512FC7" w:rsidP="00533FE7">
            <w:pPr>
              <w:jc w:val="left"/>
            </w:pPr>
            <w:r>
              <w:t>Identifies type of settlement</w:t>
            </w:r>
          </w:p>
          <w:p w14:paraId="00DA459F" w14:textId="77777777" w:rsidR="00512FC7" w:rsidRPr="00512FC7" w:rsidRDefault="00512FC7" w:rsidP="00533FE7">
            <w:pPr>
              <w:jc w:val="left"/>
            </w:pPr>
            <w:r>
              <w:t>Valid values:</w:t>
            </w:r>
            <w:r>
              <w:br/>
            </w:r>
            <w:r>
              <w:tab/>
              <w:t>0 - "Versus Payment": Deliver (if sell) or Receive (if buy) vs. (against) Payment</w:t>
            </w:r>
            <w:r>
              <w:br/>
            </w:r>
            <w:r>
              <w:tab/>
              <w:t>1 - "Free": Deliver (if sell) or Receive (if buy) Free</w:t>
            </w:r>
            <w:r>
              <w:br/>
            </w:r>
            <w:r>
              <w:tab/>
              <w:t>2 - Tri-Party</w:t>
            </w:r>
            <w:r>
              <w:br/>
            </w:r>
            <w:r>
              <w:tab/>
              <w:t>3 - Hold In Custody</w:t>
            </w:r>
          </w:p>
        </w:tc>
        <w:tc>
          <w:tcPr>
            <w:tcW w:w="4411" w:type="dxa"/>
            <w:shd w:val="clear" w:color="auto" w:fill="auto"/>
          </w:tcPr>
          <w:p w14:paraId="50AD9C5C" w14:textId="77777777" w:rsidR="00512FC7" w:rsidRPr="00512FC7" w:rsidRDefault="00512FC7" w:rsidP="00533FE7">
            <w:r w:rsidRPr="00512FC7">
              <w:t>DlvryTyp</w:t>
            </w:r>
          </w:p>
        </w:tc>
      </w:tr>
      <w:tr w:rsidR="00512FC7" w:rsidRPr="00512FC7" w14:paraId="5324A0DD" w14:textId="77777777" w:rsidTr="00533FE7">
        <w:tc>
          <w:tcPr>
            <w:tcW w:w="828" w:type="dxa"/>
            <w:shd w:val="clear" w:color="auto" w:fill="auto"/>
          </w:tcPr>
          <w:p w14:paraId="4F29E938" w14:textId="77777777" w:rsidR="00512FC7" w:rsidRPr="00512FC7" w:rsidRDefault="00512FC7" w:rsidP="00533FE7">
            <w:bookmarkStart w:id="1584" w:name="fld_EndAccruedInterestAmt" w:colFirst="1" w:colLast="1"/>
            <w:bookmarkEnd w:id="1583"/>
            <w:r w:rsidRPr="00512FC7">
              <w:t>920</w:t>
            </w:r>
          </w:p>
        </w:tc>
        <w:tc>
          <w:tcPr>
            <w:tcW w:w="2069" w:type="dxa"/>
            <w:shd w:val="clear" w:color="auto" w:fill="auto"/>
          </w:tcPr>
          <w:p w14:paraId="15E4E429" w14:textId="77777777" w:rsidR="00512FC7" w:rsidRPr="00512FC7" w:rsidRDefault="00512FC7" w:rsidP="00533FE7">
            <w:r w:rsidRPr="00512FC7">
              <w:t>EndAccruedInterestAmt</w:t>
            </w:r>
          </w:p>
        </w:tc>
        <w:tc>
          <w:tcPr>
            <w:tcW w:w="1083" w:type="dxa"/>
            <w:shd w:val="clear" w:color="auto" w:fill="auto"/>
          </w:tcPr>
          <w:p w14:paraId="0911B212" w14:textId="77777777" w:rsidR="00512FC7" w:rsidRPr="00512FC7" w:rsidRDefault="00512FC7" w:rsidP="00533FE7">
            <w:r w:rsidRPr="00512FC7">
              <w:t>Amt</w:t>
            </w:r>
          </w:p>
        </w:tc>
        <w:tc>
          <w:tcPr>
            <w:tcW w:w="4677" w:type="dxa"/>
            <w:shd w:val="clear" w:color="auto" w:fill="auto"/>
          </w:tcPr>
          <w:p w14:paraId="06E9005C" w14:textId="77777777" w:rsidR="00512FC7" w:rsidRPr="00512FC7" w:rsidRDefault="00512FC7" w:rsidP="00533FE7">
            <w:pPr>
              <w:jc w:val="left"/>
            </w:pPr>
            <w:r w:rsidRPr="00512FC7">
              <w:t>Accrued Interest Amount applicable to a financing transaction on the End Date.</w:t>
            </w:r>
          </w:p>
        </w:tc>
        <w:tc>
          <w:tcPr>
            <w:tcW w:w="4411" w:type="dxa"/>
            <w:shd w:val="clear" w:color="auto" w:fill="auto"/>
          </w:tcPr>
          <w:p w14:paraId="33BF7628" w14:textId="77777777" w:rsidR="00512FC7" w:rsidRPr="00512FC7" w:rsidRDefault="00512FC7" w:rsidP="00533FE7">
            <w:r w:rsidRPr="00512FC7">
              <w:t>EndAcrdIntAmt</w:t>
            </w:r>
          </w:p>
        </w:tc>
      </w:tr>
      <w:tr w:rsidR="00512FC7" w:rsidRPr="00512FC7" w14:paraId="1920137E" w14:textId="77777777" w:rsidTr="00533FE7">
        <w:tc>
          <w:tcPr>
            <w:tcW w:w="828" w:type="dxa"/>
            <w:shd w:val="clear" w:color="auto" w:fill="auto"/>
          </w:tcPr>
          <w:p w14:paraId="3F3C314D" w14:textId="77777777" w:rsidR="00512FC7" w:rsidRPr="00512FC7" w:rsidRDefault="00512FC7" w:rsidP="00533FE7">
            <w:bookmarkStart w:id="1585" w:name="fld_StartCash" w:colFirst="1" w:colLast="1"/>
            <w:bookmarkEnd w:id="1584"/>
            <w:r w:rsidRPr="00512FC7">
              <w:t>921</w:t>
            </w:r>
          </w:p>
        </w:tc>
        <w:tc>
          <w:tcPr>
            <w:tcW w:w="2069" w:type="dxa"/>
            <w:shd w:val="clear" w:color="auto" w:fill="auto"/>
          </w:tcPr>
          <w:p w14:paraId="033C29D9" w14:textId="77777777" w:rsidR="00512FC7" w:rsidRPr="00512FC7" w:rsidRDefault="00512FC7" w:rsidP="00533FE7">
            <w:r w:rsidRPr="00512FC7">
              <w:t>StartCash</w:t>
            </w:r>
          </w:p>
        </w:tc>
        <w:tc>
          <w:tcPr>
            <w:tcW w:w="1083" w:type="dxa"/>
            <w:shd w:val="clear" w:color="auto" w:fill="auto"/>
          </w:tcPr>
          <w:p w14:paraId="361E1943" w14:textId="77777777" w:rsidR="00512FC7" w:rsidRPr="00512FC7" w:rsidRDefault="00512FC7" w:rsidP="00533FE7">
            <w:r w:rsidRPr="00512FC7">
              <w:t>Amt</w:t>
            </w:r>
          </w:p>
        </w:tc>
        <w:tc>
          <w:tcPr>
            <w:tcW w:w="4677" w:type="dxa"/>
            <w:shd w:val="clear" w:color="auto" w:fill="auto"/>
          </w:tcPr>
          <w:p w14:paraId="3BBBF85C" w14:textId="77777777" w:rsidR="00512FC7" w:rsidRPr="00512FC7" w:rsidRDefault="00512FC7" w:rsidP="00533FE7">
            <w:pPr>
              <w:jc w:val="left"/>
            </w:pPr>
            <w:r w:rsidRPr="00512FC7">
              <w:t>Starting dirty cash consideration of a financing deal, i.e. paid to the seller on the Start Date.</w:t>
            </w:r>
          </w:p>
        </w:tc>
        <w:tc>
          <w:tcPr>
            <w:tcW w:w="4411" w:type="dxa"/>
            <w:shd w:val="clear" w:color="auto" w:fill="auto"/>
          </w:tcPr>
          <w:p w14:paraId="3533A3CF" w14:textId="77777777" w:rsidR="00512FC7" w:rsidRPr="00512FC7" w:rsidRDefault="00512FC7" w:rsidP="00533FE7">
            <w:r w:rsidRPr="00512FC7">
              <w:t>StartCsh</w:t>
            </w:r>
          </w:p>
        </w:tc>
      </w:tr>
      <w:tr w:rsidR="00512FC7" w:rsidRPr="00512FC7" w14:paraId="479A1A2C" w14:textId="77777777" w:rsidTr="00533FE7">
        <w:tc>
          <w:tcPr>
            <w:tcW w:w="828" w:type="dxa"/>
            <w:shd w:val="clear" w:color="auto" w:fill="auto"/>
          </w:tcPr>
          <w:p w14:paraId="7E9893B3" w14:textId="77777777" w:rsidR="00512FC7" w:rsidRPr="00512FC7" w:rsidRDefault="00512FC7" w:rsidP="00533FE7">
            <w:bookmarkStart w:id="1586" w:name="fld_EndCash" w:colFirst="1" w:colLast="1"/>
            <w:bookmarkEnd w:id="1585"/>
            <w:r w:rsidRPr="00512FC7">
              <w:t>922</w:t>
            </w:r>
          </w:p>
        </w:tc>
        <w:tc>
          <w:tcPr>
            <w:tcW w:w="2069" w:type="dxa"/>
            <w:shd w:val="clear" w:color="auto" w:fill="auto"/>
          </w:tcPr>
          <w:p w14:paraId="3E672C71" w14:textId="77777777" w:rsidR="00512FC7" w:rsidRPr="00512FC7" w:rsidRDefault="00512FC7" w:rsidP="00533FE7">
            <w:r w:rsidRPr="00512FC7">
              <w:t>EndCash</w:t>
            </w:r>
          </w:p>
        </w:tc>
        <w:tc>
          <w:tcPr>
            <w:tcW w:w="1083" w:type="dxa"/>
            <w:shd w:val="clear" w:color="auto" w:fill="auto"/>
          </w:tcPr>
          <w:p w14:paraId="1720D2FB" w14:textId="77777777" w:rsidR="00512FC7" w:rsidRPr="00512FC7" w:rsidRDefault="00512FC7" w:rsidP="00533FE7">
            <w:r w:rsidRPr="00512FC7">
              <w:t>Amt</w:t>
            </w:r>
          </w:p>
        </w:tc>
        <w:tc>
          <w:tcPr>
            <w:tcW w:w="4677" w:type="dxa"/>
            <w:shd w:val="clear" w:color="auto" w:fill="auto"/>
          </w:tcPr>
          <w:p w14:paraId="614A982F" w14:textId="77777777" w:rsidR="00512FC7" w:rsidRPr="00512FC7" w:rsidRDefault="00512FC7" w:rsidP="00533FE7">
            <w:pPr>
              <w:jc w:val="left"/>
            </w:pPr>
            <w:r w:rsidRPr="00512FC7">
              <w:t>Ending dirty cash consideration of a financing deal. i.e. reimbursed to the buyer on the End Date.</w:t>
            </w:r>
          </w:p>
        </w:tc>
        <w:tc>
          <w:tcPr>
            <w:tcW w:w="4411" w:type="dxa"/>
            <w:shd w:val="clear" w:color="auto" w:fill="auto"/>
          </w:tcPr>
          <w:p w14:paraId="05BD3B57" w14:textId="77777777" w:rsidR="00512FC7" w:rsidRPr="00512FC7" w:rsidRDefault="00512FC7" w:rsidP="00533FE7">
            <w:r w:rsidRPr="00512FC7">
              <w:t>EndCsh</w:t>
            </w:r>
          </w:p>
        </w:tc>
      </w:tr>
      <w:tr w:rsidR="00512FC7" w:rsidRPr="00512FC7" w14:paraId="2EDA619B" w14:textId="77777777" w:rsidTr="00533FE7">
        <w:tc>
          <w:tcPr>
            <w:tcW w:w="828" w:type="dxa"/>
            <w:shd w:val="clear" w:color="auto" w:fill="auto"/>
          </w:tcPr>
          <w:p w14:paraId="7DEAF235" w14:textId="77777777" w:rsidR="00512FC7" w:rsidRPr="00512FC7" w:rsidRDefault="00512FC7" w:rsidP="00533FE7">
            <w:bookmarkStart w:id="1587" w:name="fld_UserRequestID" w:colFirst="1" w:colLast="1"/>
            <w:bookmarkEnd w:id="1586"/>
            <w:r w:rsidRPr="00512FC7">
              <w:t>923</w:t>
            </w:r>
          </w:p>
        </w:tc>
        <w:tc>
          <w:tcPr>
            <w:tcW w:w="2069" w:type="dxa"/>
            <w:shd w:val="clear" w:color="auto" w:fill="auto"/>
          </w:tcPr>
          <w:p w14:paraId="395ACE7F" w14:textId="77777777" w:rsidR="00512FC7" w:rsidRPr="00512FC7" w:rsidRDefault="00512FC7" w:rsidP="00533FE7">
            <w:r w:rsidRPr="00512FC7">
              <w:t>UserRequestID</w:t>
            </w:r>
          </w:p>
        </w:tc>
        <w:tc>
          <w:tcPr>
            <w:tcW w:w="1083" w:type="dxa"/>
            <w:shd w:val="clear" w:color="auto" w:fill="auto"/>
          </w:tcPr>
          <w:p w14:paraId="6BB09FB2" w14:textId="77777777" w:rsidR="00512FC7" w:rsidRPr="00512FC7" w:rsidRDefault="00512FC7" w:rsidP="00533FE7">
            <w:r w:rsidRPr="00512FC7">
              <w:t>String</w:t>
            </w:r>
          </w:p>
        </w:tc>
        <w:tc>
          <w:tcPr>
            <w:tcW w:w="4677" w:type="dxa"/>
            <w:shd w:val="clear" w:color="auto" w:fill="auto"/>
          </w:tcPr>
          <w:p w14:paraId="71EB6D64" w14:textId="77777777" w:rsidR="00512FC7" w:rsidRPr="00512FC7" w:rsidRDefault="00512FC7" w:rsidP="00533FE7">
            <w:pPr>
              <w:jc w:val="left"/>
            </w:pPr>
            <w:r w:rsidRPr="00512FC7">
              <w:t>Unique identifier for a User Request.</w:t>
            </w:r>
          </w:p>
        </w:tc>
        <w:tc>
          <w:tcPr>
            <w:tcW w:w="4411" w:type="dxa"/>
            <w:shd w:val="clear" w:color="auto" w:fill="auto"/>
          </w:tcPr>
          <w:p w14:paraId="6FD08DBC" w14:textId="77777777" w:rsidR="00512FC7" w:rsidRPr="00512FC7" w:rsidRDefault="00512FC7" w:rsidP="00533FE7">
            <w:r w:rsidRPr="00512FC7">
              <w:t>UserReqID</w:t>
            </w:r>
          </w:p>
        </w:tc>
      </w:tr>
      <w:tr w:rsidR="00512FC7" w:rsidRPr="00512FC7" w14:paraId="1312A136" w14:textId="77777777" w:rsidTr="00533FE7">
        <w:tc>
          <w:tcPr>
            <w:tcW w:w="828" w:type="dxa"/>
            <w:shd w:val="clear" w:color="auto" w:fill="auto"/>
          </w:tcPr>
          <w:p w14:paraId="0ADF37FA" w14:textId="77777777" w:rsidR="00512FC7" w:rsidRPr="00512FC7" w:rsidRDefault="00512FC7" w:rsidP="00533FE7">
            <w:bookmarkStart w:id="1588" w:name="fld_UserRequestType" w:colFirst="1" w:colLast="1"/>
            <w:bookmarkEnd w:id="1587"/>
            <w:r w:rsidRPr="00512FC7">
              <w:t>924</w:t>
            </w:r>
          </w:p>
        </w:tc>
        <w:tc>
          <w:tcPr>
            <w:tcW w:w="2069" w:type="dxa"/>
            <w:shd w:val="clear" w:color="auto" w:fill="auto"/>
          </w:tcPr>
          <w:p w14:paraId="30731BEE" w14:textId="77777777" w:rsidR="00512FC7" w:rsidRPr="00512FC7" w:rsidRDefault="00512FC7" w:rsidP="00533FE7">
            <w:r w:rsidRPr="00512FC7">
              <w:t>UserRequestType</w:t>
            </w:r>
          </w:p>
        </w:tc>
        <w:tc>
          <w:tcPr>
            <w:tcW w:w="1083" w:type="dxa"/>
            <w:shd w:val="clear" w:color="auto" w:fill="auto"/>
          </w:tcPr>
          <w:p w14:paraId="4B035672" w14:textId="77777777" w:rsidR="00512FC7" w:rsidRPr="00512FC7" w:rsidRDefault="00512FC7" w:rsidP="00533FE7">
            <w:r w:rsidRPr="00512FC7">
              <w:t>int</w:t>
            </w:r>
          </w:p>
        </w:tc>
        <w:tc>
          <w:tcPr>
            <w:tcW w:w="4677" w:type="dxa"/>
            <w:shd w:val="clear" w:color="auto" w:fill="auto"/>
          </w:tcPr>
          <w:p w14:paraId="5A183D36" w14:textId="77777777" w:rsidR="00512FC7" w:rsidRDefault="00512FC7" w:rsidP="00533FE7">
            <w:pPr>
              <w:jc w:val="left"/>
            </w:pPr>
            <w:r>
              <w:t>Indicates the action required by a User Request Message</w:t>
            </w:r>
          </w:p>
          <w:p w14:paraId="6EF12CBC" w14:textId="77777777" w:rsidR="00512FC7" w:rsidRPr="00512FC7" w:rsidRDefault="00512FC7" w:rsidP="00533FE7">
            <w:pPr>
              <w:jc w:val="left"/>
            </w:pPr>
            <w:r>
              <w:t>Valid values:</w:t>
            </w:r>
            <w:r>
              <w:br/>
            </w:r>
            <w:r>
              <w:tab/>
              <w:t>1 - Log On User</w:t>
            </w:r>
            <w:r>
              <w:br/>
            </w:r>
            <w:r>
              <w:tab/>
              <w:t>2 - Log Off User</w:t>
            </w:r>
            <w:r>
              <w:br/>
            </w:r>
            <w:r>
              <w:tab/>
              <w:t>3 - Change Password For User</w:t>
            </w:r>
            <w:r>
              <w:br/>
            </w:r>
            <w:r>
              <w:tab/>
              <w:t>4 - Request Individual User Status</w:t>
            </w:r>
          </w:p>
        </w:tc>
        <w:tc>
          <w:tcPr>
            <w:tcW w:w="4411" w:type="dxa"/>
            <w:shd w:val="clear" w:color="auto" w:fill="auto"/>
          </w:tcPr>
          <w:p w14:paraId="354E2C9F" w14:textId="77777777" w:rsidR="00512FC7" w:rsidRPr="00512FC7" w:rsidRDefault="00512FC7" w:rsidP="00533FE7">
            <w:r w:rsidRPr="00512FC7">
              <w:t>UserReqTyp</w:t>
            </w:r>
          </w:p>
        </w:tc>
      </w:tr>
      <w:tr w:rsidR="00512FC7" w:rsidRPr="00512FC7" w14:paraId="2E60A6FD" w14:textId="77777777" w:rsidTr="00533FE7">
        <w:tc>
          <w:tcPr>
            <w:tcW w:w="828" w:type="dxa"/>
            <w:shd w:val="clear" w:color="auto" w:fill="auto"/>
          </w:tcPr>
          <w:p w14:paraId="4CBF591A" w14:textId="77777777" w:rsidR="00512FC7" w:rsidRPr="00512FC7" w:rsidRDefault="00512FC7" w:rsidP="00533FE7">
            <w:bookmarkStart w:id="1589" w:name="fld_NewPassword" w:colFirst="1" w:colLast="1"/>
            <w:bookmarkEnd w:id="1588"/>
            <w:r w:rsidRPr="00512FC7">
              <w:t>925</w:t>
            </w:r>
          </w:p>
        </w:tc>
        <w:tc>
          <w:tcPr>
            <w:tcW w:w="2069" w:type="dxa"/>
            <w:shd w:val="clear" w:color="auto" w:fill="auto"/>
          </w:tcPr>
          <w:p w14:paraId="63CA1508" w14:textId="77777777" w:rsidR="00512FC7" w:rsidRPr="00512FC7" w:rsidRDefault="00512FC7" w:rsidP="00533FE7">
            <w:r w:rsidRPr="00512FC7">
              <w:t>NewPassword</w:t>
            </w:r>
          </w:p>
        </w:tc>
        <w:tc>
          <w:tcPr>
            <w:tcW w:w="1083" w:type="dxa"/>
            <w:shd w:val="clear" w:color="auto" w:fill="auto"/>
          </w:tcPr>
          <w:p w14:paraId="5A95C4E6" w14:textId="77777777" w:rsidR="00512FC7" w:rsidRPr="00512FC7" w:rsidRDefault="00512FC7" w:rsidP="00533FE7">
            <w:r w:rsidRPr="00512FC7">
              <w:t>String</w:t>
            </w:r>
          </w:p>
        </w:tc>
        <w:tc>
          <w:tcPr>
            <w:tcW w:w="4677" w:type="dxa"/>
            <w:shd w:val="clear" w:color="auto" w:fill="auto"/>
          </w:tcPr>
          <w:p w14:paraId="3EAF8219" w14:textId="77777777" w:rsidR="00512FC7" w:rsidRPr="00512FC7" w:rsidRDefault="00512FC7" w:rsidP="00533FE7">
            <w:pPr>
              <w:jc w:val="left"/>
            </w:pPr>
            <w:r w:rsidRPr="00512FC7">
              <w:t>New Password or passphrase</w:t>
            </w:r>
          </w:p>
        </w:tc>
        <w:tc>
          <w:tcPr>
            <w:tcW w:w="4411" w:type="dxa"/>
            <w:shd w:val="clear" w:color="auto" w:fill="auto"/>
          </w:tcPr>
          <w:p w14:paraId="6E1ECB0D" w14:textId="77777777" w:rsidR="00512FC7" w:rsidRPr="00512FC7" w:rsidRDefault="00512FC7" w:rsidP="00533FE7">
            <w:r w:rsidRPr="00512FC7">
              <w:t>NewPassword</w:t>
            </w:r>
          </w:p>
        </w:tc>
      </w:tr>
      <w:tr w:rsidR="00512FC7" w:rsidRPr="00512FC7" w14:paraId="166B0A3B" w14:textId="77777777" w:rsidTr="00533FE7">
        <w:tc>
          <w:tcPr>
            <w:tcW w:w="828" w:type="dxa"/>
            <w:shd w:val="clear" w:color="auto" w:fill="auto"/>
          </w:tcPr>
          <w:p w14:paraId="4CF2F5BA" w14:textId="77777777" w:rsidR="00512FC7" w:rsidRPr="00512FC7" w:rsidRDefault="00512FC7" w:rsidP="00533FE7">
            <w:bookmarkStart w:id="1590" w:name="fld_UserStatus" w:colFirst="1" w:colLast="1"/>
            <w:bookmarkEnd w:id="1589"/>
            <w:r w:rsidRPr="00512FC7">
              <w:t>926</w:t>
            </w:r>
          </w:p>
        </w:tc>
        <w:tc>
          <w:tcPr>
            <w:tcW w:w="2069" w:type="dxa"/>
            <w:shd w:val="clear" w:color="auto" w:fill="auto"/>
          </w:tcPr>
          <w:p w14:paraId="1FC9B4CB" w14:textId="77777777" w:rsidR="00512FC7" w:rsidRPr="00512FC7" w:rsidRDefault="00512FC7" w:rsidP="00533FE7">
            <w:r w:rsidRPr="00512FC7">
              <w:t>UserStatus</w:t>
            </w:r>
          </w:p>
        </w:tc>
        <w:tc>
          <w:tcPr>
            <w:tcW w:w="1083" w:type="dxa"/>
            <w:shd w:val="clear" w:color="auto" w:fill="auto"/>
          </w:tcPr>
          <w:p w14:paraId="18298985" w14:textId="77777777" w:rsidR="00512FC7" w:rsidRPr="00512FC7" w:rsidRDefault="00512FC7" w:rsidP="00533FE7">
            <w:r w:rsidRPr="00512FC7">
              <w:t>int</w:t>
            </w:r>
          </w:p>
        </w:tc>
        <w:tc>
          <w:tcPr>
            <w:tcW w:w="4677" w:type="dxa"/>
            <w:shd w:val="clear" w:color="auto" w:fill="auto"/>
          </w:tcPr>
          <w:p w14:paraId="0C8D6885" w14:textId="77777777" w:rsidR="00512FC7" w:rsidRDefault="00512FC7" w:rsidP="00533FE7">
            <w:pPr>
              <w:jc w:val="left"/>
            </w:pPr>
            <w:r>
              <w:t>Indicates the status of a user</w:t>
            </w:r>
          </w:p>
          <w:p w14:paraId="27EF6872" w14:textId="77777777" w:rsidR="00512FC7" w:rsidRPr="00512FC7" w:rsidRDefault="00512FC7" w:rsidP="00533FE7">
            <w:pPr>
              <w:jc w:val="left"/>
            </w:pPr>
            <w:r>
              <w:t>Valid values:</w:t>
            </w:r>
            <w:r>
              <w:br/>
            </w:r>
            <w:r>
              <w:tab/>
              <w:t>1 - Logged In</w:t>
            </w:r>
            <w:r>
              <w:br/>
            </w:r>
            <w:r>
              <w:tab/>
              <w:t>2 - Not Logged In</w:t>
            </w:r>
            <w:r>
              <w:br/>
            </w:r>
            <w:r>
              <w:tab/>
              <w:t>3 - User Not Recognised</w:t>
            </w:r>
            <w:r>
              <w:br/>
            </w:r>
            <w:r>
              <w:tab/>
              <w:t>4 - Password Incorrect</w:t>
            </w:r>
            <w:r>
              <w:br/>
            </w:r>
            <w:r>
              <w:tab/>
              <w:t>5 - Password Changed</w:t>
            </w:r>
            <w:r>
              <w:br/>
            </w:r>
            <w:r>
              <w:tab/>
              <w:t>6 - Other</w:t>
            </w:r>
            <w:r>
              <w:br/>
            </w:r>
            <w:r>
              <w:tab/>
              <w:t>7 - Forced user logout by Exchange</w:t>
            </w:r>
            <w:r>
              <w:br/>
            </w:r>
            <w:r>
              <w:tab/>
              <w:t>8 - Session shutdown warning</w:t>
            </w:r>
          </w:p>
        </w:tc>
        <w:tc>
          <w:tcPr>
            <w:tcW w:w="4411" w:type="dxa"/>
            <w:shd w:val="clear" w:color="auto" w:fill="auto"/>
          </w:tcPr>
          <w:p w14:paraId="2686A4BF" w14:textId="77777777" w:rsidR="00512FC7" w:rsidRPr="00512FC7" w:rsidRDefault="00512FC7" w:rsidP="00533FE7">
            <w:r w:rsidRPr="00512FC7">
              <w:t>UserStat</w:t>
            </w:r>
          </w:p>
        </w:tc>
      </w:tr>
      <w:tr w:rsidR="00512FC7" w:rsidRPr="00512FC7" w14:paraId="32EA6CBC" w14:textId="77777777" w:rsidTr="00533FE7">
        <w:tc>
          <w:tcPr>
            <w:tcW w:w="828" w:type="dxa"/>
            <w:shd w:val="clear" w:color="auto" w:fill="auto"/>
          </w:tcPr>
          <w:p w14:paraId="237440EB" w14:textId="77777777" w:rsidR="00512FC7" w:rsidRPr="00512FC7" w:rsidRDefault="00512FC7" w:rsidP="00533FE7">
            <w:bookmarkStart w:id="1591" w:name="fld_UserStatusText" w:colFirst="1" w:colLast="1"/>
            <w:bookmarkEnd w:id="1590"/>
            <w:r w:rsidRPr="00512FC7">
              <w:t>927</w:t>
            </w:r>
          </w:p>
        </w:tc>
        <w:tc>
          <w:tcPr>
            <w:tcW w:w="2069" w:type="dxa"/>
            <w:shd w:val="clear" w:color="auto" w:fill="auto"/>
          </w:tcPr>
          <w:p w14:paraId="3DEB35C9" w14:textId="77777777" w:rsidR="00512FC7" w:rsidRPr="00512FC7" w:rsidRDefault="00512FC7" w:rsidP="00533FE7">
            <w:r w:rsidRPr="00512FC7">
              <w:t>UserStatusText</w:t>
            </w:r>
          </w:p>
        </w:tc>
        <w:tc>
          <w:tcPr>
            <w:tcW w:w="1083" w:type="dxa"/>
            <w:shd w:val="clear" w:color="auto" w:fill="auto"/>
          </w:tcPr>
          <w:p w14:paraId="037B45A0" w14:textId="77777777" w:rsidR="00512FC7" w:rsidRPr="00512FC7" w:rsidRDefault="00512FC7" w:rsidP="00533FE7">
            <w:r w:rsidRPr="00512FC7">
              <w:t>String</w:t>
            </w:r>
          </w:p>
        </w:tc>
        <w:tc>
          <w:tcPr>
            <w:tcW w:w="4677" w:type="dxa"/>
            <w:shd w:val="clear" w:color="auto" w:fill="auto"/>
          </w:tcPr>
          <w:p w14:paraId="2B2ACA4B" w14:textId="77777777" w:rsidR="00512FC7" w:rsidRPr="00512FC7" w:rsidRDefault="00512FC7" w:rsidP="00533FE7">
            <w:pPr>
              <w:jc w:val="left"/>
            </w:pPr>
            <w:r w:rsidRPr="00512FC7">
              <w:t>A text description associated with a user status.</w:t>
            </w:r>
          </w:p>
        </w:tc>
        <w:tc>
          <w:tcPr>
            <w:tcW w:w="4411" w:type="dxa"/>
            <w:shd w:val="clear" w:color="auto" w:fill="auto"/>
          </w:tcPr>
          <w:p w14:paraId="239F5772" w14:textId="77777777" w:rsidR="00512FC7" w:rsidRPr="00512FC7" w:rsidRDefault="00512FC7" w:rsidP="00533FE7">
            <w:r w:rsidRPr="00512FC7">
              <w:t>UserStatText</w:t>
            </w:r>
          </w:p>
        </w:tc>
      </w:tr>
      <w:tr w:rsidR="00512FC7" w:rsidRPr="00512FC7" w14:paraId="597DD9ED" w14:textId="77777777" w:rsidTr="00533FE7">
        <w:tc>
          <w:tcPr>
            <w:tcW w:w="828" w:type="dxa"/>
            <w:shd w:val="clear" w:color="auto" w:fill="auto"/>
          </w:tcPr>
          <w:p w14:paraId="665A243D" w14:textId="77777777" w:rsidR="00512FC7" w:rsidRPr="00512FC7" w:rsidRDefault="00512FC7" w:rsidP="00533FE7">
            <w:bookmarkStart w:id="1592" w:name="fld_StatusValue" w:colFirst="1" w:colLast="1"/>
            <w:bookmarkEnd w:id="1591"/>
            <w:r w:rsidRPr="00512FC7">
              <w:t>928</w:t>
            </w:r>
          </w:p>
        </w:tc>
        <w:tc>
          <w:tcPr>
            <w:tcW w:w="2069" w:type="dxa"/>
            <w:shd w:val="clear" w:color="auto" w:fill="auto"/>
          </w:tcPr>
          <w:p w14:paraId="2B2D1DFD" w14:textId="77777777" w:rsidR="00512FC7" w:rsidRPr="00512FC7" w:rsidRDefault="00512FC7" w:rsidP="00533FE7">
            <w:r w:rsidRPr="00512FC7">
              <w:t>StatusValue</w:t>
            </w:r>
          </w:p>
        </w:tc>
        <w:tc>
          <w:tcPr>
            <w:tcW w:w="1083" w:type="dxa"/>
            <w:shd w:val="clear" w:color="auto" w:fill="auto"/>
          </w:tcPr>
          <w:p w14:paraId="7CE446FA" w14:textId="77777777" w:rsidR="00512FC7" w:rsidRPr="00512FC7" w:rsidRDefault="00512FC7" w:rsidP="00533FE7">
            <w:r w:rsidRPr="00512FC7">
              <w:t>int</w:t>
            </w:r>
          </w:p>
        </w:tc>
        <w:tc>
          <w:tcPr>
            <w:tcW w:w="4677" w:type="dxa"/>
            <w:shd w:val="clear" w:color="auto" w:fill="auto"/>
          </w:tcPr>
          <w:p w14:paraId="5C83DD61" w14:textId="77777777" w:rsidR="00512FC7" w:rsidRDefault="00512FC7" w:rsidP="00533FE7">
            <w:pPr>
              <w:jc w:val="left"/>
            </w:pPr>
            <w:r>
              <w:t>Indicates the status of a network connection</w:t>
            </w:r>
          </w:p>
          <w:p w14:paraId="49D0B61E" w14:textId="77777777" w:rsidR="00512FC7" w:rsidRPr="00512FC7" w:rsidRDefault="00512FC7" w:rsidP="00533FE7">
            <w:pPr>
              <w:jc w:val="left"/>
            </w:pPr>
            <w:r>
              <w:t>Valid values:</w:t>
            </w:r>
            <w:r>
              <w:br/>
            </w:r>
            <w:r>
              <w:tab/>
              <w:t>1 - Connected</w:t>
            </w:r>
            <w:r>
              <w:br/>
            </w:r>
            <w:r>
              <w:tab/>
              <w:t>2 - Not Connected - down expected up</w:t>
            </w:r>
            <w:r>
              <w:br/>
            </w:r>
            <w:r>
              <w:tab/>
              <w:t>3 - Not Connected - down expected down</w:t>
            </w:r>
            <w:r>
              <w:br/>
            </w:r>
            <w:r>
              <w:tab/>
              <w:t>4 - In Process</w:t>
            </w:r>
          </w:p>
        </w:tc>
        <w:tc>
          <w:tcPr>
            <w:tcW w:w="4411" w:type="dxa"/>
            <w:shd w:val="clear" w:color="auto" w:fill="auto"/>
          </w:tcPr>
          <w:p w14:paraId="66E77B9B" w14:textId="77777777" w:rsidR="00512FC7" w:rsidRPr="00512FC7" w:rsidRDefault="00512FC7" w:rsidP="00533FE7">
            <w:r w:rsidRPr="00512FC7">
              <w:t>StatValu</w:t>
            </w:r>
          </w:p>
        </w:tc>
      </w:tr>
      <w:tr w:rsidR="00512FC7" w:rsidRPr="00512FC7" w14:paraId="6B0C25E9" w14:textId="77777777" w:rsidTr="00533FE7">
        <w:tc>
          <w:tcPr>
            <w:tcW w:w="828" w:type="dxa"/>
            <w:shd w:val="clear" w:color="auto" w:fill="auto"/>
          </w:tcPr>
          <w:p w14:paraId="4C1E3329" w14:textId="77777777" w:rsidR="00512FC7" w:rsidRPr="00512FC7" w:rsidRDefault="00512FC7" w:rsidP="00533FE7">
            <w:bookmarkStart w:id="1593" w:name="fld_StatusText" w:colFirst="1" w:colLast="1"/>
            <w:bookmarkEnd w:id="1592"/>
            <w:r w:rsidRPr="00512FC7">
              <w:t>929</w:t>
            </w:r>
          </w:p>
        </w:tc>
        <w:tc>
          <w:tcPr>
            <w:tcW w:w="2069" w:type="dxa"/>
            <w:shd w:val="clear" w:color="auto" w:fill="auto"/>
          </w:tcPr>
          <w:p w14:paraId="3D9D9279" w14:textId="77777777" w:rsidR="00512FC7" w:rsidRPr="00512FC7" w:rsidRDefault="00512FC7" w:rsidP="00533FE7">
            <w:r w:rsidRPr="00512FC7">
              <w:t>StatusText</w:t>
            </w:r>
          </w:p>
        </w:tc>
        <w:tc>
          <w:tcPr>
            <w:tcW w:w="1083" w:type="dxa"/>
            <w:shd w:val="clear" w:color="auto" w:fill="auto"/>
          </w:tcPr>
          <w:p w14:paraId="6108F8FB" w14:textId="77777777" w:rsidR="00512FC7" w:rsidRPr="00512FC7" w:rsidRDefault="00512FC7" w:rsidP="00533FE7">
            <w:r w:rsidRPr="00512FC7">
              <w:t>String</w:t>
            </w:r>
          </w:p>
        </w:tc>
        <w:tc>
          <w:tcPr>
            <w:tcW w:w="4677" w:type="dxa"/>
            <w:shd w:val="clear" w:color="auto" w:fill="auto"/>
          </w:tcPr>
          <w:p w14:paraId="3044AAE6" w14:textId="77777777" w:rsidR="00512FC7" w:rsidRPr="00512FC7" w:rsidRDefault="00512FC7" w:rsidP="00533FE7">
            <w:pPr>
              <w:jc w:val="left"/>
            </w:pPr>
            <w:r w:rsidRPr="00512FC7">
              <w:t>A text description associated with a network status.</w:t>
            </w:r>
          </w:p>
        </w:tc>
        <w:tc>
          <w:tcPr>
            <w:tcW w:w="4411" w:type="dxa"/>
            <w:shd w:val="clear" w:color="auto" w:fill="auto"/>
          </w:tcPr>
          <w:p w14:paraId="555CFABE" w14:textId="77777777" w:rsidR="00512FC7" w:rsidRPr="00512FC7" w:rsidRDefault="00512FC7" w:rsidP="00533FE7">
            <w:r w:rsidRPr="00512FC7">
              <w:t>StatText</w:t>
            </w:r>
          </w:p>
        </w:tc>
      </w:tr>
      <w:tr w:rsidR="00512FC7" w:rsidRPr="00512FC7" w14:paraId="7BE9B3FD" w14:textId="77777777" w:rsidTr="00533FE7">
        <w:tc>
          <w:tcPr>
            <w:tcW w:w="828" w:type="dxa"/>
            <w:shd w:val="clear" w:color="auto" w:fill="auto"/>
          </w:tcPr>
          <w:p w14:paraId="4C174225" w14:textId="77777777" w:rsidR="00512FC7" w:rsidRPr="00512FC7" w:rsidRDefault="00512FC7" w:rsidP="00533FE7">
            <w:bookmarkStart w:id="1594" w:name="fld_RefCompID" w:colFirst="1" w:colLast="1"/>
            <w:bookmarkEnd w:id="1593"/>
            <w:r w:rsidRPr="00512FC7">
              <w:t>930</w:t>
            </w:r>
          </w:p>
        </w:tc>
        <w:tc>
          <w:tcPr>
            <w:tcW w:w="2069" w:type="dxa"/>
            <w:shd w:val="clear" w:color="auto" w:fill="auto"/>
          </w:tcPr>
          <w:p w14:paraId="335171DD" w14:textId="77777777" w:rsidR="00512FC7" w:rsidRPr="00512FC7" w:rsidRDefault="00512FC7" w:rsidP="00533FE7">
            <w:r w:rsidRPr="00512FC7">
              <w:t>RefCompID</w:t>
            </w:r>
          </w:p>
        </w:tc>
        <w:tc>
          <w:tcPr>
            <w:tcW w:w="1083" w:type="dxa"/>
            <w:shd w:val="clear" w:color="auto" w:fill="auto"/>
          </w:tcPr>
          <w:p w14:paraId="5689FEC1" w14:textId="77777777" w:rsidR="00512FC7" w:rsidRPr="00512FC7" w:rsidRDefault="00512FC7" w:rsidP="00533FE7">
            <w:r w:rsidRPr="00512FC7">
              <w:t>String</w:t>
            </w:r>
          </w:p>
        </w:tc>
        <w:tc>
          <w:tcPr>
            <w:tcW w:w="4677" w:type="dxa"/>
            <w:shd w:val="clear" w:color="auto" w:fill="auto"/>
          </w:tcPr>
          <w:p w14:paraId="06FF194B" w14:textId="77777777" w:rsidR="00512FC7" w:rsidRPr="00512FC7" w:rsidRDefault="00512FC7" w:rsidP="00533FE7">
            <w:pPr>
              <w:jc w:val="left"/>
            </w:pPr>
            <w:r w:rsidRPr="00512FC7">
              <w:t>Assigned value used to identify a firm.</w:t>
            </w:r>
          </w:p>
        </w:tc>
        <w:tc>
          <w:tcPr>
            <w:tcW w:w="4411" w:type="dxa"/>
            <w:shd w:val="clear" w:color="auto" w:fill="auto"/>
          </w:tcPr>
          <w:p w14:paraId="037A0A4C" w14:textId="77777777" w:rsidR="00512FC7" w:rsidRPr="00512FC7" w:rsidRDefault="00512FC7" w:rsidP="00533FE7">
            <w:r w:rsidRPr="00512FC7">
              <w:t>RefCompID</w:t>
            </w:r>
          </w:p>
        </w:tc>
      </w:tr>
      <w:tr w:rsidR="00512FC7" w:rsidRPr="00512FC7" w14:paraId="38349FA1" w14:textId="77777777" w:rsidTr="00533FE7">
        <w:tc>
          <w:tcPr>
            <w:tcW w:w="828" w:type="dxa"/>
            <w:shd w:val="clear" w:color="auto" w:fill="auto"/>
          </w:tcPr>
          <w:p w14:paraId="4FAADB75" w14:textId="77777777" w:rsidR="00512FC7" w:rsidRPr="00512FC7" w:rsidRDefault="00512FC7" w:rsidP="00533FE7">
            <w:bookmarkStart w:id="1595" w:name="fld_RefSubID" w:colFirst="1" w:colLast="1"/>
            <w:bookmarkEnd w:id="1594"/>
            <w:r w:rsidRPr="00512FC7">
              <w:t>931</w:t>
            </w:r>
          </w:p>
        </w:tc>
        <w:tc>
          <w:tcPr>
            <w:tcW w:w="2069" w:type="dxa"/>
            <w:shd w:val="clear" w:color="auto" w:fill="auto"/>
          </w:tcPr>
          <w:p w14:paraId="68B1FCBB" w14:textId="77777777" w:rsidR="00512FC7" w:rsidRPr="00512FC7" w:rsidRDefault="00512FC7" w:rsidP="00533FE7">
            <w:r w:rsidRPr="00512FC7">
              <w:t>RefSubID</w:t>
            </w:r>
          </w:p>
        </w:tc>
        <w:tc>
          <w:tcPr>
            <w:tcW w:w="1083" w:type="dxa"/>
            <w:shd w:val="clear" w:color="auto" w:fill="auto"/>
          </w:tcPr>
          <w:p w14:paraId="0F397AFD" w14:textId="77777777" w:rsidR="00512FC7" w:rsidRPr="00512FC7" w:rsidRDefault="00512FC7" w:rsidP="00533FE7">
            <w:r w:rsidRPr="00512FC7">
              <w:t>String</w:t>
            </w:r>
          </w:p>
        </w:tc>
        <w:tc>
          <w:tcPr>
            <w:tcW w:w="4677" w:type="dxa"/>
            <w:shd w:val="clear" w:color="auto" w:fill="auto"/>
          </w:tcPr>
          <w:p w14:paraId="2B2FE25A" w14:textId="77777777" w:rsidR="00512FC7" w:rsidRPr="00512FC7" w:rsidRDefault="00512FC7" w:rsidP="00533FE7">
            <w:pPr>
              <w:jc w:val="left"/>
            </w:pPr>
            <w:r w:rsidRPr="00512FC7">
              <w:t>Assigned value used to identify specific elements within a firm.</w:t>
            </w:r>
          </w:p>
        </w:tc>
        <w:tc>
          <w:tcPr>
            <w:tcW w:w="4411" w:type="dxa"/>
            <w:shd w:val="clear" w:color="auto" w:fill="auto"/>
          </w:tcPr>
          <w:p w14:paraId="670B5123" w14:textId="77777777" w:rsidR="00512FC7" w:rsidRPr="00512FC7" w:rsidRDefault="00512FC7" w:rsidP="00533FE7">
            <w:r w:rsidRPr="00512FC7">
              <w:t>RefSubID</w:t>
            </w:r>
          </w:p>
        </w:tc>
      </w:tr>
      <w:tr w:rsidR="00512FC7" w:rsidRPr="00512FC7" w14:paraId="3072A904" w14:textId="77777777" w:rsidTr="00533FE7">
        <w:tc>
          <w:tcPr>
            <w:tcW w:w="828" w:type="dxa"/>
            <w:shd w:val="clear" w:color="auto" w:fill="auto"/>
          </w:tcPr>
          <w:p w14:paraId="55DCBD40" w14:textId="77777777" w:rsidR="00512FC7" w:rsidRPr="00512FC7" w:rsidRDefault="00512FC7" w:rsidP="00533FE7">
            <w:bookmarkStart w:id="1596" w:name="fld_NetworkResponseID" w:colFirst="1" w:colLast="1"/>
            <w:bookmarkEnd w:id="1595"/>
            <w:r w:rsidRPr="00512FC7">
              <w:t>932</w:t>
            </w:r>
          </w:p>
        </w:tc>
        <w:tc>
          <w:tcPr>
            <w:tcW w:w="2069" w:type="dxa"/>
            <w:shd w:val="clear" w:color="auto" w:fill="auto"/>
          </w:tcPr>
          <w:p w14:paraId="10553152" w14:textId="77777777" w:rsidR="00512FC7" w:rsidRPr="00512FC7" w:rsidRDefault="00512FC7" w:rsidP="00533FE7">
            <w:r w:rsidRPr="00512FC7">
              <w:t>NetworkResponseID</w:t>
            </w:r>
          </w:p>
        </w:tc>
        <w:tc>
          <w:tcPr>
            <w:tcW w:w="1083" w:type="dxa"/>
            <w:shd w:val="clear" w:color="auto" w:fill="auto"/>
          </w:tcPr>
          <w:p w14:paraId="2F51CDF0" w14:textId="77777777" w:rsidR="00512FC7" w:rsidRPr="00512FC7" w:rsidRDefault="00512FC7" w:rsidP="00533FE7">
            <w:r w:rsidRPr="00512FC7">
              <w:t>String</w:t>
            </w:r>
          </w:p>
        </w:tc>
        <w:tc>
          <w:tcPr>
            <w:tcW w:w="4677" w:type="dxa"/>
            <w:shd w:val="clear" w:color="auto" w:fill="auto"/>
          </w:tcPr>
          <w:p w14:paraId="70563E09" w14:textId="77777777" w:rsidR="00512FC7" w:rsidRPr="00512FC7" w:rsidRDefault="00512FC7" w:rsidP="00533FE7">
            <w:pPr>
              <w:jc w:val="left"/>
            </w:pPr>
            <w:r w:rsidRPr="00512FC7">
              <w:t>Unique identifier for a network response.</w:t>
            </w:r>
          </w:p>
        </w:tc>
        <w:tc>
          <w:tcPr>
            <w:tcW w:w="4411" w:type="dxa"/>
            <w:shd w:val="clear" w:color="auto" w:fill="auto"/>
          </w:tcPr>
          <w:p w14:paraId="3796D4E8" w14:textId="77777777" w:rsidR="00512FC7" w:rsidRPr="00512FC7" w:rsidRDefault="00512FC7" w:rsidP="00533FE7">
            <w:r w:rsidRPr="00512FC7">
              <w:t>NtwkRspID</w:t>
            </w:r>
          </w:p>
        </w:tc>
      </w:tr>
      <w:tr w:rsidR="00512FC7" w:rsidRPr="00512FC7" w14:paraId="344E1B7C" w14:textId="77777777" w:rsidTr="00533FE7">
        <w:tc>
          <w:tcPr>
            <w:tcW w:w="828" w:type="dxa"/>
            <w:shd w:val="clear" w:color="auto" w:fill="auto"/>
          </w:tcPr>
          <w:p w14:paraId="39CAC509" w14:textId="77777777" w:rsidR="00512FC7" w:rsidRPr="00512FC7" w:rsidRDefault="00512FC7" w:rsidP="00533FE7">
            <w:bookmarkStart w:id="1597" w:name="fld_NetworkRequestID" w:colFirst="1" w:colLast="1"/>
            <w:bookmarkEnd w:id="1596"/>
            <w:r w:rsidRPr="00512FC7">
              <w:t>933</w:t>
            </w:r>
          </w:p>
        </w:tc>
        <w:tc>
          <w:tcPr>
            <w:tcW w:w="2069" w:type="dxa"/>
            <w:shd w:val="clear" w:color="auto" w:fill="auto"/>
          </w:tcPr>
          <w:p w14:paraId="32F5C828" w14:textId="77777777" w:rsidR="00512FC7" w:rsidRPr="00512FC7" w:rsidRDefault="00512FC7" w:rsidP="00533FE7">
            <w:r w:rsidRPr="00512FC7">
              <w:t>NetworkRequestID</w:t>
            </w:r>
          </w:p>
        </w:tc>
        <w:tc>
          <w:tcPr>
            <w:tcW w:w="1083" w:type="dxa"/>
            <w:shd w:val="clear" w:color="auto" w:fill="auto"/>
          </w:tcPr>
          <w:p w14:paraId="1A0C70DD" w14:textId="77777777" w:rsidR="00512FC7" w:rsidRPr="00512FC7" w:rsidRDefault="00512FC7" w:rsidP="00533FE7">
            <w:r w:rsidRPr="00512FC7">
              <w:t>String</w:t>
            </w:r>
          </w:p>
        </w:tc>
        <w:tc>
          <w:tcPr>
            <w:tcW w:w="4677" w:type="dxa"/>
            <w:shd w:val="clear" w:color="auto" w:fill="auto"/>
          </w:tcPr>
          <w:p w14:paraId="6A5288F4" w14:textId="77777777" w:rsidR="00512FC7" w:rsidRPr="00512FC7" w:rsidRDefault="00512FC7" w:rsidP="00533FE7">
            <w:pPr>
              <w:jc w:val="left"/>
            </w:pPr>
            <w:r w:rsidRPr="00512FC7">
              <w:t>Unique identifier for a network resquest.</w:t>
            </w:r>
          </w:p>
        </w:tc>
        <w:tc>
          <w:tcPr>
            <w:tcW w:w="4411" w:type="dxa"/>
            <w:shd w:val="clear" w:color="auto" w:fill="auto"/>
          </w:tcPr>
          <w:p w14:paraId="7B5CDB18" w14:textId="77777777" w:rsidR="00512FC7" w:rsidRPr="00512FC7" w:rsidRDefault="00512FC7" w:rsidP="00533FE7">
            <w:r w:rsidRPr="00512FC7">
              <w:t>NtwkReqID</w:t>
            </w:r>
          </w:p>
        </w:tc>
      </w:tr>
      <w:tr w:rsidR="00512FC7" w:rsidRPr="00512FC7" w14:paraId="7CB8C172" w14:textId="77777777" w:rsidTr="00533FE7">
        <w:tc>
          <w:tcPr>
            <w:tcW w:w="828" w:type="dxa"/>
            <w:shd w:val="clear" w:color="auto" w:fill="auto"/>
          </w:tcPr>
          <w:p w14:paraId="33812FF3" w14:textId="77777777" w:rsidR="00512FC7" w:rsidRPr="00512FC7" w:rsidRDefault="00512FC7" w:rsidP="00533FE7">
            <w:bookmarkStart w:id="1598" w:name="fld_LastNetworkResponseID" w:colFirst="1" w:colLast="1"/>
            <w:bookmarkEnd w:id="1597"/>
            <w:r w:rsidRPr="00512FC7">
              <w:t>934</w:t>
            </w:r>
          </w:p>
        </w:tc>
        <w:tc>
          <w:tcPr>
            <w:tcW w:w="2069" w:type="dxa"/>
            <w:shd w:val="clear" w:color="auto" w:fill="auto"/>
          </w:tcPr>
          <w:p w14:paraId="7E195730" w14:textId="77777777" w:rsidR="00512FC7" w:rsidRPr="00512FC7" w:rsidRDefault="00512FC7" w:rsidP="00533FE7">
            <w:r w:rsidRPr="00512FC7">
              <w:t>LastNetworkResponseID</w:t>
            </w:r>
          </w:p>
        </w:tc>
        <w:tc>
          <w:tcPr>
            <w:tcW w:w="1083" w:type="dxa"/>
            <w:shd w:val="clear" w:color="auto" w:fill="auto"/>
          </w:tcPr>
          <w:p w14:paraId="2D32CB71" w14:textId="77777777" w:rsidR="00512FC7" w:rsidRPr="00512FC7" w:rsidRDefault="00512FC7" w:rsidP="00533FE7">
            <w:r w:rsidRPr="00512FC7">
              <w:t>String</w:t>
            </w:r>
          </w:p>
        </w:tc>
        <w:tc>
          <w:tcPr>
            <w:tcW w:w="4677" w:type="dxa"/>
            <w:shd w:val="clear" w:color="auto" w:fill="auto"/>
          </w:tcPr>
          <w:p w14:paraId="10B38366" w14:textId="77777777" w:rsidR="00512FC7" w:rsidRPr="00512FC7" w:rsidRDefault="00512FC7" w:rsidP="00533FE7">
            <w:pPr>
              <w:jc w:val="left"/>
            </w:pPr>
            <w:r w:rsidRPr="00512FC7">
              <w:t>Identifier of the previous Network Response message sent to a counterparty, used to allow incremental updates.</w:t>
            </w:r>
          </w:p>
        </w:tc>
        <w:tc>
          <w:tcPr>
            <w:tcW w:w="4411" w:type="dxa"/>
            <w:shd w:val="clear" w:color="auto" w:fill="auto"/>
          </w:tcPr>
          <w:p w14:paraId="51C48F42" w14:textId="77777777" w:rsidR="00512FC7" w:rsidRPr="00512FC7" w:rsidRDefault="00512FC7" w:rsidP="00533FE7">
            <w:r w:rsidRPr="00512FC7">
              <w:t>LastNtwkRspID</w:t>
            </w:r>
          </w:p>
        </w:tc>
      </w:tr>
      <w:tr w:rsidR="00512FC7" w:rsidRPr="00512FC7" w14:paraId="7B058C5E" w14:textId="77777777" w:rsidTr="00533FE7">
        <w:tc>
          <w:tcPr>
            <w:tcW w:w="828" w:type="dxa"/>
            <w:shd w:val="clear" w:color="auto" w:fill="auto"/>
          </w:tcPr>
          <w:p w14:paraId="56E236E3" w14:textId="77777777" w:rsidR="00512FC7" w:rsidRPr="00512FC7" w:rsidRDefault="00512FC7" w:rsidP="00533FE7">
            <w:bookmarkStart w:id="1599" w:name="fld_NetworkRequestType" w:colFirst="1" w:colLast="1"/>
            <w:bookmarkEnd w:id="1598"/>
            <w:r w:rsidRPr="00512FC7">
              <w:t>935</w:t>
            </w:r>
          </w:p>
        </w:tc>
        <w:tc>
          <w:tcPr>
            <w:tcW w:w="2069" w:type="dxa"/>
            <w:shd w:val="clear" w:color="auto" w:fill="auto"/>
          </w:tcPr>
          <w:p w14:paraId="3F6081B3" w14:textId="77777777" w:rsidR="00512FC7" w:rsidRPr="00512FC7" w:rsidRDefault="00512FC7" w:rsidP="00533FE7">
            <w:r w:rsidRPr="00512FC7">
              <w:t>NetworkRequestType</w:t>
            </w:r>
          </w:p>
        </w:tc>
        <w:tc>
          <w:tcPr>
            <w:tcW w:w="1083" w:type="dxa"/>
            <w:shd w:val="clear" w:color="auto" w:fill="auto"/>
          </w:tcPr>
          <w:p w14:paraId="745C84B2" w14:textId="77777777" w:rsidR="00512FC7" w:rsidRPr="00512FC7" w:rsidRDefault="00512FC7" w:rsidP="00533FE7">
            <w:r w:rsidRPr="00512FC7">
              <w:t>int</w:t>
            </w:r>
          </w:p>
        </w:tc>
        <w:tc>
          <w:tcPr>
            <w:tcW w:w="4677" w:type="dxa"/>
            <w:shd w:val="clear" w:color="auto" w:fill="auto"/>
          </w:tcPr>
          <w:p w14:paraId="1C5B843F" w14:textId="77777777" w:rsidR="00512FC7" w:rsidRDefault="00512FC7" w:rsidP="00533FE7">
            <w:pPr>
              <w:jc w:val="left"/>
            </w:pPr>
            <w:r>
              <w:t>Indicates the type and level of details required for a Network Status Request Message</w:t>
            </w:r>
            <w:r>
              <w:br/>
              <w:t>Boolean logic applies EG If you want to subscribe for changes to certain id's then UserRequestType =0 (8+2), Snapshot for certain ID's = 9 (8+1)</w:t>
            </w:r>
          </w:p>
          <w:p w14:paraId="7DED27CB" w14:textId="77777777" w:rsidR="00512FC7" w:rsidRPr="00512FC7" w:rsidRDefault="00512FC7" w:rsidP="00533FE7">
            <w:pPr>
              <w:jc w:val="left"/>
            </w:pPr>
            <w:r>
              <w:t>Valid values:</w:t>
            </w:r>
            <w:r>
              <w:br/>
            </w:r>
            <w:r>
              <w:tab/>
              <w:t>1 - Snapshot</w:t>
            </w:r>
            <w:r>
              <w:br/>
            </w:r>
            <w:r>
              <w:tab/>
              <w:t>2 - Subscribe</w:t>
            </w:r>
            <w:r>
              <w:br/>
            </w:r>
            <w:r>
              <w:tab/>
              <w:t>4 - Stop Subscribing</w:t>
            </w:r>
            <w:r>
              <w:br/>
            </w:r>
            <w:r>
              <w:tab/>
              <w:t>8 - Level of Detail, then NoCompID's becomes required</w:t>
            </w:r>
          </w:p>
        </w:tc>
        <w:tc>
          <w:tcPr>
            <w:tcW w:w="4411" w:type="dxa"/>
            <w:shd w:val="clear" w:color="auto" w:fill="auto"/>
          </w:tcPr>
          <w:p w14:paraId="0E1C9ED2" w14:textId="77777777" w:rsidR="00512FC7" w:rsidRPr="00512FC7" w:rsidRDefault="00512FC7" w:rsidP="00533FE7">
            <w:r w:rsidRPr="00512FC7">
              <w:t>NtwkReqTyp</w:t>
            </w:r>
          </w:p>
        </w:tc>
      </w:tr>
      <w:tr w:rsidR="00512FC7" w:rsidRPr="00512FC7" w14:paraId="101007E1" w14:textId="77777777" w:rsidTr="00533FE7">
        <w:tc>
          <w:tcPr>
            <w:tcW w:w="828" w:type="dxa"/>
            <w:shd w:val="clear" w:color="auto" w:fill="auto"/>
          </w:tcPr>
          <w:p w14:paraId="1EE6E730" w14:textId="77777777" w:rsidR="00512FC7" w:rsidRPr="00512FC7" w:rsidRDefault="00512FC7" w:rsidP="00533FE7">
            <w:bookmarkStart w:id="1600" w:name="fld_NoCompIDs" w:colFirst="1" w:colLast="1"/>
            <w:bookmarkEnd w:id="1599"/>
            <w:r w:rsidRPr="00512FC7">
              <w:t>936</w:t>
            </w:r>
          </w:p>
        </w:tc>
        <w:tc>
          <w:tcPr>
            <w:tcW w:w="2069" w:type="dxa"/>
            <w:shd w:val="clear" w:color="auto" w:fill="auto"/>
          </w:tcPr>
          <w:p w14:paraId="1B3FEBCA" w14:textId="77777777" w:rsidR="00512FC7" w:rsidRPr="00512FC7" w:rsidRDefault="00512FC7" w:rsidP="00533FE7">
            <w:r w:rsidRPr="00512FC7">
              <w:t>NoCompIDs</w:t>
            </w:r>
          </w:p>
        </w:tc>
        <w:tc>
          <w:tcPr>
            <w:tcW w:w="1083" w:type="dxa"/>
            <w:shd w:val="clear" w:color="auto" w:fill="auto"/>
          </w:tcPr>
          <w:p w14:paraId="7E456591" w14:textId="77777777" w:rsidR="00512FC7" w:rsidRPr="00512FC7" w:rsidRDefault="00512FC7" w:rsidP="00533FE7">
            <w:r w:rsidRPr="00512FC7">
              <w:t>NumInGroup</w:t>
            </w:r>
          </w:p>
        </w:tc>
        <w:tc>
          <w:tcPr>
            <w:tcW w:w="4677" w:type="dxa"/>
            <w:shd w:val="clear" w:color="auto" w:fill="auto"/>
          </w:tcPr>
          <w:p w14:paraId="47566CED" w14:textId="77777777" w:rsidR="00512FC7" w:rsidRPr="00512FC7" w:rsidRDefault="00512FC7" w:rsidP="00533FE7">
            <w:pPr>
              <w:jc w:val="left"/>
            </w:pPr>
            <w:r w:rsidRPr="00512FC7">
              <w:t>Number of CompID entries in a repeating group.</w:t>
            </w:r>
          </w:p>
        </w:tc>
        <w:tc>
          <w:tcPr>
            <w:tcW w:w="4411" w:type="dxa"/>
            <w:shd w:val="clear" w:color="auto" w:fill="auto"/>
          </w:tcPr>
          <w:p w14:paraId="599DA6AC" w14:textId="77777777" w:rsidR="00512FC7" w:rsidRPr="00512FC7" w:rsidRDefault="00512FC7" w:rsidP="00533FE7"/>
        </w:tc>
      </w:tr>
      <w:tr w:rsidR="00512FC7" w:rsidRPr="00512FC7" w14:paraId="062BAE25" w14:textId="77777777" w:rsidTr="00533FE7">
        <w:tc>
          <w:tcPr>
            <w:tcW w:w="828" w:type="dxa"/>
            <w:shd w:val="clear" w:color="auto" w:fill="auto"/>
          </w:tcPr>
          <w:p w14:paraId="520AEBB9" w14:textId="77777777" w:rsidR="00512FC7" w:rsidRPr="00512FC7" w:rsidRDefault="00512FC7" w:rsidP="00533FE7">
            <w:bookmarkStart w:id="1601" w:name="fld_NetworkStatusResponseType" w:colFirst="1" w:colLast="1"/>
            <w:bookmarkEnd w:id="1600"/>
            <w:r w:rsidRPr="00512FC7">
              <w:t>937</w:t>
            </w:r>
          </w:p>
        </w:tc>
        <w:tc>
          <w:tcPr>
            <w:tcW w:w="2069" w:type="dxa"/>
            <w:shd w:val="clear" w:color="auto" w:fill="auto"/>
          </w:tcPr>
          <w:p w14:paraId="0801FFC3" w14:textId="77777777" w:rsidR="00512FC7" w:rsidRPr="00512FC7" w:rsidRDefault="00512FC7" w:rsidP="00533FE7">
            <w:r w:rsidRPr="00512FC7">
              <w:t>NetworkStatusResponseType</w:t>
            </w:r>
          </w:p>
        </w:tc>
        <w:tc>
          <w:tcPr>
            <w:tcW w:w="1083" w:type="dxa"/>
            <w:shd w:val="clear" w:color="auto" w:fill="auto"/>
          </w:tcPr>
          <w:p w14:paraId="4FBD905D" w14:textId="77777777" w:rsidR="00512FC7" w:rsidRPr="00512FC7" w:rsidRDefault="00512FC7" w:rsidP="00533FE7">
            <w:r w:rsidRPr="00512FC7">
              <w:t>int</w:t>
            </w:r>
          </w:p>
        </w:tc>
        <w:tc>
          <w:tcPr>
            <w:tcW w:w="4677" w:type="dxa"/>
            <w:shd w:val="clear" w:color="auto" w:fill="auto"/>
          </w:tcPr>
          <w:p w14:paraId="3658264A" w14:textId="77777777" w:rsidR="00512FC7" w:rsidRDefault="00512FC7" w:rsidP="00533FE7">
            <w:pPr>
              <w:jc w:val="left"/>
            </w:pPr>
            <w:r>
              <w:t>Indicates the type of Network Response Message.</w:t>
            </w:r>
          </w:p>
          <w:p w14:paraId="6EC1AAF0" w14:textId="77777777" w:rsidR="00512FC7" w:rsidRPr="00512FC7" w:rsidRDefault="00512FC7" w:rsidP="00533FE7">
            <w:pPr>
              <w:jc w:val="left"/>
            </w:pPr>
            <w:r>
              <w:t>Valid values:</w:t>
            </w:r>
            <w:r>
              <w:br/>
            </w:r>
            <w:r>
              <w:tab/>
              <w:t>1 - Full</w:t>
            </w:r>
            <w:r>
              <w:br/>
            </w:r>
            <w:r>
              <w:tab/>
              <w:t>2 - Incremental Update</w:t>
            </w:r>
          </w:p>
        </w:tc>
        <w:tc>
          <w:tcPr>
            <w:tcW w:w="4411" w:type="dxa"/>
            <w:shd w:val="clear" w:color="auto" w:fill="auto"/>
          </w:tcPr>
          <w:p w14:paraId="16C7B306" w14:textId="77777777" w:rsidR="00512FC7" w:rsidRPr="00512FC7" w:rsidRDefault="00512FC7" w:rsidP="00533FE7">
            <w:r w:rsidRPr="00512FC7">
              <w:t>NtwkStatRspTyp</w:t>
            </w:r>
          </w:p>
        </w:tc>
      </w:tr>
      <w:tr w:rsidR="00512FC7" w:rsidRPr="00512FC7" w14:paraId="1A7D5475" w14:textId="77777777" w:rsidTr="00533FE7">
        <w:tc>
          <w:tcPr>
            <w:tcW w:w="828" w:type="dxa"/>
            <w:shd w:val="clear" w:color="auto" w:fill="auto"/>
          </w:tcPr>
          <w:p w14:paraId="54C4876C" w14:textId="77777777" w:rsidR="00512FC7" w:rsidRPr="00512FC7" w:rsidRDefault="00512FC7" w:rsidP="00533FE7">
            <w:bookmarkStart w:id="1602" w:name="fld_NoCollInquiryQualifier" w:colFirst="1" w:colLast="1"/>
            <w:bookmarkEnd w:id="1601"/>
            <w:r w:rsidRPr="00512FC7">
              <w:t>938</w:t>
            </w:r>
          </w:p>
        </w:tc>
        <w:tc>
          <w:tcPr>
            <w:tcW w:w="2069" w:type="dxa"/>
            <w:shd w:val="clear" w:color="auto" w:fill="auto"/>
          </w:tcPr>
          <w:p w14:paraId="128C2D1A" w14:textId="77777777" w:rsidR="00512FC7" w:rsidRPr="00512FC7" w:rsidRDefault="00512FC7" w:rsidP="00533FE7">
            <w:r w:rsidRPr="00512FC7">
              <w:t>NoCollInquiryQualifier</w:t>
            </w:r>
          </w:p>
        </w:tc>
        <w:tc>
          <w:tcPr>
            <w:tcW w:w="1083" w:type="dxa"/>
            <w:shd w:val="clear" w:color="auto" w:fill="auto"/>
          </w:tcPr>
          <w:p w14:paraId="26AB0362" w14:textId="77777777" w:rsidR="00512FC7" w:rsidRPr="00512FC7" w:rsidRDefault="00512FC7" w:rsidP="00533FE7">
            <w:r w:rsidRPr="00512FC7">
              <w:t>NumInGroup</w:t>
            </w:r>
          </w:p>
        </w:tc>
        <w:tc>
          <w:tcPr>
            <w:tcW w:w="4677" w:type="dxa"/>
            <w:shd w:val="clear" w:color="auto" w:fill="auto"/>
          </w:tcPr>
          <w:p w14:paraId="09AD7E47" w14:textId="77777777" w:rsidR="00512FC7" w:rsidRPr="00512FC7" w:rsidRDefault="00512FC7" w:rsidP="00533FE7">
            <w:pPr>
              <w:jc w:val="left"/>
            </w:pPr>
            <w:r w:rsidRPr="00512FC7">
              <w:t>Number of CollInquiryQualifier entries in a repeating group.</w:t>
            </w:r>
          </w:p>
        </w:tc>
        <w:tc>
          <w:tcPr>
            <w:tcW w:w="4411" w:type="dxa"/>
            <w:shd w:val="clear" w:color="auto" w:fill="auto"/>
          </w:tcPr>
          <w:p w14:paraId="5FD21BB2" w14:textId="77777777" w:rsidR="00512FC7" w:rsidRPr="00512FC7" w:rsidRDefault="00512FC7" w:rsidP="00533FE7"/>
        </w:tc>
      </w:tr>
      <w:tr w:rsidR="00512FC7" w:rsidRPr="00512FC7" w14:paraId="08D82B79" w14:textId="77777777" w:rsidTr="00533FE7">
        <w:tc>
          <w:tcPr>
            <w:tcW w:w="828" w:type="dxa"/>
            <w:shd w:val="clear" w:color="auto" w:fill="auto"/>
          </w:tcPr>
          <w:p w14:paraId="551DC958" w14:textId="77777777" w:rsidR="00512FC7" w:rsidRPr="00512FC7" w:rsidRDefault="00512FC7" w:rsidP="00533FE7">
            <w:bookmarkStart w:id="1603" w:name="fld_TrdRptStatus" w:colFirst="1" w:colLast="1"/>
            <w:bookmarkEnd w:id="1602"/>
            <w:r w:rsidRPr="00512FC7">
              <w:t>939</w:t>
            </w:r>
          </w:p>
        </w:tc>
        <w:tc>
          <w:tcPr>
            <w:tcW w:w="2069" w:type="dxa"/>
            <w:shd w:val="clear" w:color="auto" w:fill="auto"/>
          </w:tcPr>
          <w:p w14:paraId="72C221B0" w14:textId="77777777" w:rsidR="00512FC7" w:rsidRPr="00512FC7" w:rsidRDefault="00512FC7" w:rsidP="00533FE7">
            <w:r w:rsidRPr="00512FC7">
              <w:t>TrdRptStatus</w:t>
            </w:r>
          </w:p>
        </w:tc>
        <w:tc>
          <w:tcPr>
            <w:tcW w:w="1083" w:type="dxa"/>
            <w:shd w:val="clear" w:color="auto" w:fill="auto"/>
          </w:tcPr>
          <w:p w14:paraId="1C934C49" w14:textId="77777777" w:rsidR="00512FC7" w:rsidRPr="00512FC7" w:rsidRDefault="00512FC7" w:rsidP="00533FE7">
            <w:r w:rsidRPr="00512FC7">
              <w:t>int</w:t>
            </w:r>
          </w:p>
        </w:tc>
        <w:tc>
          <w:tcPr>
            <w:tcW w:w="4677" w:type="dxa"/>
            <w:shd w:val="clear" w:color="auto" w:fill="auto"/>
          </w:tcPr>
          <w:p w14:paraId="59E23CFF" w14:textId="77777777" w:rsidR="00512FC7" w:rsidRDefault="00512FC7" w:rsidP="00533FE7">
            <w:pPr>
              <w:jc w:val="left"/>
            </w:pPr>
            <w:r>
              <w:t>Trade Report Status</w:t>
            </w:r>
          </w:p>
          <w:p w14:paraId="574AF07B" w14:textId="77777777" w:rsidR="00512FC7" w:rsidRPr="00512FC7" w:rsidRDefault="00512FC7" w:rsidP="00533FE7">
            <w:pPr>
              <w:jc w:val="left"/>
            </w:pPr>
            <w:r>
              <w:t>Valid values:</w:t>
            </w:r>
            <w:r>
              <w:br/>
            </w:r>
            <w:r>
              <w:tab/>
              <w:t>0 - Accepted</w:t>
            </w:r>
            <w:r>
              <w:br/>
            </w:r>
            <w:r>
              <w:tab/>
              <w:t>1 - Rejected</w:t>
            </w:r>
            <w:r>
              <w:br/>
            </w:r>
            <w:r>
              <w:tab/>
              <w:t>3 - Accepted with errors</w:t>
            </w:r>
          </w:p>
        </w:tc>
        <w:tc>
          <w:tcPr>
            <w:tcW w:w="4411" w:type="dxa"/>
            <w:shd w:val="clear" w:color="auto" w:fill="auto"/>
          </w:tcPr>
          <w:p w14:paraId="70F88376" w14:textId="77777777" w:rsidR="00512FC7" w:rsidRPr="00512FC7" w:rsidRDefault="00512FC7" w:rsidP="00533FE7">
            <w:r w:rsidRPr="00512FC7">
              <w:t>TrdRptStat</w:t>
            </w:r>
          </w:p>
        </w:tc>
      </w:tr>
      <w:tr w:rsidR="00512FC7" w:rsidRPr="00512FC7" w14:paraId="2590AF2F" w14:textId="77777777" w:rsidTr="00533FE7">
        <w:tc>
          <w:tcPr>
            <w:tcW w:w="828" w:type="dxa"/>
            <w:shd w:val="clear" w:color="auto" w:fill="auto"/>
          </w:tcPr>
          <w:p w14:paraId="6808801F" w14:textId="77777777" w:rsidR="00512FC7" w:rsidRPr="00512FC7" w:rsidRDefault="00512FC7" w:rsidP="00533FE7">
            <w:bookmarkStart w:id="1604" w:name="fld_AffirmStatus" w:colFirst="1" w:colLast="1"/>
            <w:bookmarkEnd w:id="1603"/>
            <w:r w:rsidRPr="00512FC7">
              <w:t>940</w:t>
            </w:r>
          </w:p>
        </w:tc>
        <w:tc>
          <w:tcPr>
            <w:tcW w:w="2069" w:type="dxa"/>
            <w:shd w:val="clear" w:color="auto" w:fill="auto"/>
          </w:tcPr>
          <w:p w14:paraId="292803D3" w14:textId="77777777" w:rsidR="00512FC7" w:rsidRPr="00512FC7" w:rsidRDefault="00512FC7" w:rsidP="00533FE7">
            <w:r w:rsidRPr="00512FC7">
              <w:t>AffirmStatus</w:t>
            </w:r>
          </w:p>
        </w:tc>
        <w:tc>
          <w:tcPr>
            <w:tcW w:w="1083" w:type="dxa"/>
            <w:shd w:val="clear" w:color="auto" w:fill="auto"/>
          </w:tcPr>
          <w:p w14:paraId="7F2771F7" w14:textId="77777777" w:rsidR="00512FC7" w:rsidRPr="00512FC7" w:rsidRDefault="00512FC7" w:rsidP="00533FE7">
            <w:r w:rsidRPr="00512FC7">
              <w:t>int</w:t>
            </w:r>
          </w:p>
        </w:tc>
        <w:tc>
          <w:tcPr>
            <w:tcW w:w="4677" w:type="dxa"/>
            <w:shd w:val="clear" w:color="auto" w:fill="auto"/>
          </w:tcPr>
          <w:p w14:paraId="274C1967" w14:textId="77777777" w:rsidR="00512FC7" w:rsidRDefault="00512FC7" w:rsidP="00533FE7">
            <w:pPr>
              <w:jc w:val="left"/>
            </w:pPr>
            <w:r>
              <w:t>Identifies the status of the ConfirmationAck.</w:t>
            </w:r>
          </w:p>
          <w:p w14:paraId="2D7743E2" w14:textId="77777777" w:rsidR="00512FC7" w:rsidRPr="00512FC7" w:rsidRDefault="00512FC7" w:rsidP="00533FE7">
            <w:pPr>
              <w:jc w:val="left"/>
            </w:pPr>
            <w:r>
              <w:t>Valid values:</w:t>
            </w:r>
            <w:r>
              <w:br/>
            </w:r>
            <w:r>
              <w:tab/>
              <w:t>1 - Received</w:t>
            </w:r>
            <w:r>
              <w:br/>
            </w:r>
            <w:r>
              <w:tab/>
              <w:t>2 - Confirm rejected, i.e. not affirmed</w:t>
            </w:r>
            <w:r>
              <w:br/>
            </w:r>
            <w:r>
              <w:tab/>
              <w:t>3 - Affirmed</w:t>
            </w:r>
          </w:p>
        </w:tc>
        <w:tc>
          <w:tcPr>
            <w:tcW w:w="4411" w:type="dxa"/>
            <w:shd w:val="clear" w:color="auto" w:fill="auto"/>
          </w:tcPr>
          <w:p w14:paraId="5374092C" w14:textId="77777777" w:rsidR="00512FC7" w:rsidRPr="00512FC7" w:rsidRDefault="00512FC7" w:rsidP="00533FE7">
            <w:r w:rsidRPr="00512FC7">
              <w:t>AffirmStat</w:t>
            </w:r>
          </w:p>
        </w:tc>
      </w:tr>
      <w:tr w:rsidR="00512FC7" w:rsidRPr="00512FC7" w14:paraId="00DAC31A" w14:textId="77777777" w:rsidTr="00533FE7">
        <w:tc>
          <w:tcPr>
            <w:tcW w:w="828" w:type="dxa"/>
            <w:shd w:val="clear" w:color="auto" w:fill="auto"/>
          </w:tcPr>
          <w:p w14:paraId="3A9D5B84" w14:textId="77777777" w:rsidR="00512FC7" w:rsidRPr="00512FC7" w:rsidRDefault="00512FC7" w:rsidP="00533FE7">
            <w:bookmarkStart w:id="1605" w:name="fld_UnderlyingStrikeCurrency" w:colFirst="1" w:colLast="1"/>
            <w:bookmarkEnd w:id="1604"/>
            <w:r w:rsidRPr="00512FC7">
              <w:t>941</w:t>
            </w:r>
          </w:p>
        </w:tc>
        <w:tc>
          <w:tcPr>
            <w:tcW w:w="2069" w:type="dxa"/>
            <w:shd w:val="clear" w:color="auto" w:fill="auto"/>
          </w:tcPr>
          <w:p w14:paraId="41CCAEB2" w14:textId="77777777" w:rsidR="00512FC7" w:rsidRPr="00512FC7" w:rsidRDefault="00512FC7" w:rsidP="00533FE7">
            <w:r w:rsidRPr="00512FC7">
              <w:t>UnderlyingStrikeCurrency</w:t>
            </w:r>
          </w:p>
        </w:tc>
        <w:tc>
          <w:tcPr>
            <w:tcW w:w="1083" w:type="dxa"/>
            <w:shd w:val="clear" w:color="auto" w:fill="auto"/>
          </w:tcPr>
          <w:p w14:paraId="6456B10A" w14:textId="77777777" w:rsidR="00512FC7" w:rsidRPr="00512FC7" w:rsidRDefault="00512FC7" w:rsidP="00533FE7">
            <w:r w:rsidRPr="00512FC7">
              <w:t>Currency</w:t>
            </w:r>
          </w:p>
        </w:tc>
        <w:tc>
          <w:tcPr>
            <w:tcW w:w="4677" w:type="dxa"/>
            <w:shd w:val="clear" w:color="auto" w:fill="auto"/>
          </w:tcPr>
          <w:p w14:paraId="6CD2A652" w14:textId="77777777" w:rsidR="00512FC7" w:rsidRPr="00512FC7" w:rsidRDefault="00512FC7" w:rsidP="00533FE7">
            <w:pPr>
              <w:jc w:val="left"/>
            </w:pPr>
            <w:r w:rsidRPr="00512FC7">
              <w:t>Currency in which the strike price of an underlying instrument is denominated</w:t>
            </w:r>
          </w:p>
        </w:tc>
        <w:tc>
          <w:tcPr>
            <w:tcW w:w="4411" w:type="dxa"/>
            <w:shd w:val="clear" w:color="auto" w:fill="auto"/>
          </w:tcPr>
          <w:p w14:paraId="684381E3" w14:textId="77777777" w:rsidR="00512FC7" w:rsidRPr="00512FC7" w:rsidRDefault="00512FC7" w:rsidP="00533FE7">
            <w:r w:rsidRPr="00512FC7">
              <w:t>StrkCcy</w:t>
            </w:r>
          </w:p>
        </w:tc>
      </w:tr>
      <w:tr w:rsidR="00512FC7" w:rsidRPr="00512FC7" w14:paraId="69EEB1F3" w14:textId="77777777" w:rsidTr="00533FE7">
        <w:tc>
          <w:tcPr>
            <w:tcW w:w="828" w:type="dxa"/>
            <w:shd w:val="clear" w:color="auto" w:fill="auto"/>
          </w:tcPr>
          <w:p w14:paraId="637B638E" w14:textId="77777777" w:rsidR="00512FC7" w:rsidRPr="00512FC7" w:rsidRDefault="00512FC7" w:rsidP="00533FE7">
            <w:bookmarkStart w:id="1606" w:name="fld_LegStrikeCurrency" w:colFirst="1" w:colLast="1"/>
            <w:bookmarkEnd w:id="1605"/>
            <w:r w:rsidRPr="00512FC7">
              <w:t>942</w:t>
            </w:r>
          </w:p>
        </w:tc>
        <w:tc>
          <w:tcPr>
            <w:tcW w:w="2069" w:type="dxa"/>
            <w:shd w:val="clear" w:color="auto" w:fill="auto"/>
          </w:tcPr>
          <w:p w14:paraId="0FA737C0" w14:textId="77777777" w:rsidR="00512FC7" w:rsidRPr="00512FC7" w:rsidRDefault="00512FC7" w:rsidP="00533FE7">
            <w:r w:rsidRPr="00512FC7">
              <w:t>LegStrikeCurrency</w:t>
            </w:r>
          </w:p>
        </w:tc>
        <w:tc>
          <w:tcPr>
            <w:tcW w:w="1083" w:type="dxa"/>
            <w:shd w:val="clear" w:color="auto" w:fill="auto"/>
          </w:tcPr>
          <w:p w14:paraId="1D1274AE" w14:textId="77777777" w:rsidR="00512FC7" w:rsidRPr="00512FC7" w:rsidRDefault="00512FC7" w:rsidP="00533FE7">
            <w:r w:rsidRPr="00512FC7">
              <w:t>Currency</w:t>
            </w:r>
          </w:p>
        </w:tc>
        <w:tc>
          <w:tcPr>
            <w:tcW w:w="4677" w:type="dxa"/>
            <w:shd w:val="clear" w:color="auto" w:fill="auto"/>
          </w:tcPr>
          <w:p w14:paraId="6812E5F7" w14:textId="77777777" w:rsidR="00512FC7" w:rsidRPr="00512FC7" w:rsidRDefault="00512FC7" w:rsidP="00533FE7">
            <w:pPr>
              <w:jc w:val="left"/>
            </w:pPr>
            <w:r w:rsidRPr="00512FC7">
              <w:t>Currency in which the strike price of a instrument leg of a multileg instrument is denominated</w:t>
            </w:r>
          </w:p>
        </w:tc>
        <w:tc>
          <w:tcPr>
            <w:tcW w:w="4411" w:type="dxa"/>
            <w:shd w:val="clear" w:color="auto" w:fill="auto"/>
          </w:tcPr>
          <w:p w14:paraId="380D1BC2" w14:textId="77777777" w:rsidR="00512FC7" w:rsidRPr="00512FC7" w:rsidRDefault="00512FC7" w:rsidP="00533FE7">
            <w:r w:rsidRPr="00512FC7">
              <w:t>StrkCcy</w:t>
            </w:r>
          </w:p>
        </w:tc>
      </w:tr>
      <w:tr w:rsidR="00512FC7" w:rsidRPr="00512FC7" w14:paraId="404E0F97" w14:textId="77777777" w:rsidTr="00533FE7">
        <w:tc>
          <w:tcPr>
            <w:tcW w:w="828" w:type="dxa"/>
            <w:shd w:val="clear" w:color="auto" w:fill="auto"/>
          </w:tcPr>
          <w:p w14:paraId="052D9444" w14:textId="77777777" w:rsidR="00512FC7" w:rsidRPr="00512FC7" w:rsidRDefault="00512FC7" w:rsidP="00533FE7">
            <w:bookmarkStart w:id="1607" w:name="fld_TimeBracket" w:colFirst="1" w:colLast="1"/>
            <w:bookmarkEnd w:id="1606"/>
            <w:r w:rsidRPr="00512FC7">
              <w:t>943</w:t>
            </w:r>
          </w:p>
        </w:tc>
        <w:tc>
          <w:tcPr>
            <w:tcW w:w="2069" w:type="dxa"/>
            <w:shd w:val="clear" w:color="auto" w:fill="auto"/>
          </w:tcPr>
          <w:p w14:paraId="409DB824" w14:textId="77777777" w:rsidR="00512FC7" w:rsidRPr="00512FC7" w:rsidRDefault="00512FC7" w:rsidP="00533FE7">
            <w:r w:rsidRPr="00512FC7">
              <w:t>TimeBracket</w:t>
            </w:r>
          </w:p>
        </w:tc>
        <w:tc>
          <w:tcPr>
            <w:tcW w:w="1083" w:type="dxa"/>
            <w:shd w:val="clear" w:color="auto" w:fill="auto"/>
          </w:tcPr>
          <w:p w14:paraId="7DAE02D5" w14:textId="77777777" w:rsidR="00512FC7" w:rsidRPr="00512FC7" w:rsidRDefault="00512FC7" w:rsidP="00533FE7">
            <w:r w:rsidRPr="00512FC7">
              <w:t>String</w:t>
            </w:r>
          </w:p>
        </w:tc>
        <w:tc>
          <w:tcPr>
            <w:tcW w:w="4677" w:type="dxa"/>
            <w:shd w:val="clear" w:color="auto" w:fill="auto"/>
          </w:tcPr>
          <w:p w14:paraId="17AFA9B4" w14:textId="77777777" w:rsidR="00512FC7" w:rsidRPr="00512FC7" w:rsidRDefault="00512FC7" w:rsidP="00533FE7">
            <w:pPr>
              <w:jc w:val="left"/>
            </w:pPr>
            <w:r w:rsidRPr="00512FC7">
              <w:t>A code that represents a time interval in which a fill or trade occurred.</w:t>
            </w:r>
            <w:r>
              <w:br/>
            </w:r>
            <w:r w:rsidRPr="00512FC7">
              <w:t>Required for US futures markets.</w:t>
            </w:r>
          </w:p>
        </w:tc>
        <w:tc>
          <w:tcPr>
            <w:tcW w:w="4411" w:type="dxa"/>
            <w:shd w:val="clear" w:color="auto" w:fill="auto"/>
          </w:tcPr>
          <w:p w14:paraId="490E2FD6" w14:textId="77777777" w:rsidR="00512FC7" w:rsidRPr="00512FC7" w:rsidRDefault="00512FC7" w:rsidP="00533FE7">
            <w:r w:rsidRPr="00512FC7">
              <w:t>TmBkt</w:t>
            </w:r>
          </w:p>
        </w:tc>
      </w:tr>
      <w:tr w:rsidR="00512FC7" w:rsidRPr="00512FC7" w14:paraId="684F400B" w14:textId="77777777" w:rsidTr="00533FE7">
        <w:tc>
          <w:tcPr>
            <w:tcW w:w="828" w:type="dxa"/>
            <w:shd w:val="clear" w:color="auto" w:fill="auto"/>
          </w:tcPr>
          <w:p w14:paraId="0DB8EE72" w14:textId="77777777" w:rsidR="00512FC7" w:rsidRPr="00512FC7" w:rsidRDefault="00512FC7" w:rsidP="00533FE7">
            <w:bookmarkStart w:id="1608" w:name="fld_CollAction" w:colFirst="1" w:colLast="1"/>
            <w:bookmarkEnd w:id="1607"/>
            <w:r w:rsidRPr="00512FC7">
              <w:t>944</w:t>
            </w:r>
          </w:p>
        </w:tc>
        <w:tc>
          <w:tcPr>
            <w:tcW w:w="2069" w:type="dxa"/>
            <w:shd w:val="clear" w:color="auto" w:fill="auto"/>
          </w:tcPr>
          <w:p w14:paraId="0AA0560C" w14:textId="77777777" w:rsidR="00512FC7" w:rsidRPr="00512FC7" w:rsidRDefault="00512FC7" w:rsidP="00533FE7">
            <w:r w:rsidRPr="00512FC7">
              <w:t>CollAction</w:t>
            </w:r>
          </w:p>
        </w:tc>
        <w:tc>
          <w:tcPr>
            <w:tcW w:w="1083" w:type="dxa"/>
            <w:shd w:val="clear" w:color="auto" w:fill="auto"/>
          </w:tcPr>
          <w:p w14:paraId="4411BA8A" w14:textId="77777777" w:rsidR="00512FC7" w:rsidRPr="00512FC7" w:rsidRDefault="00512FC7" w:rsidP="00533FE7">
            <w:r w:rsidRPr="00512FC7">
              <w:t>int</w:t>
            </w:r>
          </w:p>
        </w:tc>
        <w:tc>
          <w:tcPr>
            <w:tcW w:w="4677" w:type="dxa"/>
            <w:shd w:val="clear" w:color="auto" w:fill="auto"/>
          </w:tcPr>
          <w:p w14:paraId="772E121A" w14:textId="77777777" w:rsidR="00512FC7" w:rsidRDefault="00512FC7" w:rsidP="00533FE7">
            <w:pPr>
              <w:jc w:val="left"/>
            </w:pPr>
            <w:r>
              <w:t>Action proposed for an Underlying Instrument instance.</w:t>
            </w:r>
          </w:p>
          <w:p w14:paraId="3D7964B5" w14:textId="77777777" w:rsidR="00512FC7" w:rsidRPr="00512FC7" w:rsidRDefault="00512FC7" w:rsidP="00533FE7">
            <w:pPr>
              <w:jc w:val="left"/>
            </w:pPr>
            <w:r>
              <w:t>Valid values:</w:t>
            </w:r>
            <w:r>
              <w:br/>
            </w:r>
            <w:r>
              <w:tab/>
              <w:t>0 - Retain</w:t>
            </w:r>
            <w:r>
              <w:br/>
            </w:r>
            <w:r>
              <w:tab/>
              <w:t>1 - Add</w:t>
            </w:r>
            <w:r>
              <w:br/>
            </w:r>
            <w:r>
              <w:tab/>
              <w:t>2 - Remove</w:t>
            </w:r>
          </w:p>
        </w:tc>
        <w:tc>
          <w:tcPr>
            <w:tcW w:w="4411" w:type="dxa"/>
            <w:shd w:val="clear" w:color="auto" w:fill="auto"/>
          </w:tcPr>
          <w:p w14:paraId="751957EE" w14:textId="77777777" w:rsidR="00512FC7" w:rsidRPr="00512FC7" w:rsidRDefault="00512FC7" w:rsidP="00533FE7">
            <w:r w:rsidRPr="00512FC7">
              <w:t>Actn</w:t>
            </w:r>
          </w:p>
        </w:tc>
      </w:tr>
      <w:tr w:rsidR="00512FC7" w:rsidRPr="00512FC7" w14:paraId="7058B144" w14:textId="77777777" w:rsidTr="00533FE7">
        <w:tc>
          <w:tcPr>
            <w:tcW w:w="828" w:type="dxa"/>
            <w:shd w:val="clear" w:color="auto" w:fill="auto"/>
          </w:tcPr>
          <w:p w14:paraId="4358C621" w14:textId="77777777" w:rsidR="00512FC7" w:rsidRPr="00512FC7" w:rsidRDefault="00512FC7" w:rsidP="00533FE7">
            <w:bookmarkStart w:id="1609" w:name="fld_CollInquiryStatus" w:colFirst="1" w:colLast="1"/>
            <w:bookmarkEnd w:id="1608"/>
            <w:r w:rsidRPr="00512FC7">
              <w:t>945</w:t>
            </w:r>
          </w:p>
        </w:tc>
        <w:tc>
          <w:tcPr>
            <w:tcW w:w="2069" w:type="dxa"/>
            <w:shd w:val="clear" w:color="auto" w:fill="auto"/>
          </w:tcPr>
          <w:p w14:paraId="3FB5BB8D" w14:textId="77777777" w:rsidR="00512FC7" w:rsidRPr="00512FC7" w:rsidRDefault="00512FC7" w:rsidP="00533FE7">
            <w:r w:rsidRPr="00512FC7">
              <w:t>CollInquiryStatus</w:t>
            </w:r>
          </w:p>
        </w:tc>
        <w:tc>
          <w:tcPr>
            <w:tcW w:w="1083" w:type="dxa"/>
            <w:shd w:val="clear" w:color="auto" w:fill="auto"/>
          </w:tcPr>
          <w:p w14:paraId="39E8E8B7" w14:textId="77777777" w:rsidR="00512FC7" w:rsidRPr="00512FC7" w:rsidRDefault="00512FC7" w:rsidP="00533FE7">
            <w:r w:rsidRPr="00512FC7">
              <w:t>int</w:t>
            </w:r>
          </w:p>
        </w:tc>
        <w:tc>
          <w:tcPr>
            <w:tcW w:w="4677" w:type="dxa"/>
            <w:shd w:val="clear" w:color="auto" w:fill="auto"/>
          </w:tcPr>
          <w:p w14:paraId="37347BD0" w14:textId="77777777" w:rsidR="00512FC7" w:rsidRDefault="00512FC7" w:rsidP="00533FE7">
            <w:pPr>
              <w:jc w:val="left"/>
            </w:pPr>
            <w:r>
              <w:t>Status of Collateral Inquiry</w:t>
            </w:r>
          </w:p>
          <w:p w14:paraId="737EB167" w14:textId="77777777" w:rsidR="00512FC7" w:rsidRPr="00512FC7" w:rsidRDefault="00512FC7" w:rsidP="00533FE7">
            <w:pPr>
              <w:jc w:val="left"/>
            </w:pPr>
            <w:r>
              <w:t>Valid values:</w:t>
            </w:r>
            <w:r>
              <w:br/>
            </w:r>
            <w:r>
              <w:tab/>
              <w:t>0 - Accepted</w:t>
            </w:r>
            <w:r>
              <w:br/>
            </w:r>
            <w:r>
              <w:tab/>
              <w:t>1 - Accepted With Warnings</w:t>
            </w:r>
            <w:r>
              <w:br/>
            </w:r>
            <w:r>
              <w:tab/>
              <w:t>2 - Completed</w:t>
            </w:r>
            <w:r>
              <w:br/>
            </w:r>
            <w:r>
              <w:tab/>
              <w:t>3 - Completed With Warnings</w:t>
            </w:r>
            <w:r>
              <w:br/>
            </w:r>
            <w:r>
              <w:tab/>
              <w:t>4 - Rejected</w:t>
            </w:r>
          </w:p>
        </w:tc>
        <w:tc>
          <w:tcPr>
            <w:tcW w:w="4411" w:type="dxa"/>
            <w:shd w:val="clear" w:color="auto" w:fill="auto"/>
          </w:tcPr>
          <w:p w14:paraId="5E68AA43" w14:textId="77777777" w:rsidR="00512FC7" w:rsidRPr="00512FC7" w:rsidRDefault="00512FC7" w:rsidP="00533FE7">
            <w:r w:rsidRPr="00512FC7">
              <w:t>Stat</w:t>
            </w:r>
          </w:p>
        </w:tc>
      </w:tr>
      <w:tr w:rsidR="00512FC7" w:rsidRPr="00512FC7" w14:paraId="7004C33B" w14:textId="77777777" w:rsidTr="00533FE7">
        <w:tc>
          <w:tcPr>
            <w:tcW w:w="828" w:type="dxa"/>
            <w:shd w:val="clear" w:color="auto" w:fill="auto"/>
          </w:tcPr>
          <w:p w14:paraId="1595713F" w14:textId="77777777" w:rsidR="00512FC7" w:rsidRPr="00512FC7" w:rsidRDefault="00512FC7" w:rsidP="00533FE7">
            <w:bookmarkStart w:id="1610" w:name="fld_CollInquiryResult" w:colFirst="1" w:colLast="1"/>
            <w:bookmarkEnd w:id="1609"/>
            <w:r w:rsidRPr="00512FC7">
              <w:t>946</w:t>
            </w:r>
          </w:p>
        </w:tc>
        <w:tc>
          <w:tcPr>
            <w:tcW w:w="2069" w:type="dxa"/>
            <w:shd w:val="clear" w:color="auto" w:fill="auto"/>
          </w:tcPr>
          <w:p w14:paraId="212634F6" w14:textId="77777777" w:rsidR="00512FC7" w:rsidRPr="00512FC7" w:rsidRDefault="00512FC7" w:rsidP="00533FE7">
            <w:r w:rsidRPr="00512FC7">
              <w:t>CollInquiryResult</w:t>
            </w:r>
          </w:p>
        </w:tc>
        <w:tc>
          <w:tcPr>
            <w:tcW w:w="1083" w:type="dxa"/>
            <w:shd w:val="clear" w:color="auto" w:fill="auto"/>
          </w:tcPr>
          <w:p w14:paraId="51CA8840" w14:textId="77777777" w:rsidR="00512FC7" w:rsidRPr="00512FC7" w:rsidRDefault="00512FC7" w:rsidP="00533FE7">
            <w:r w:rsidRPr="00512FC7">
              <w:t>int</w:t>
            </w:r>
          </w:p>
        </w:tc>
        <w:tc>
          <w:tcPr>
            <w:tcW w:w="4677" w:type="dxa"/>
            <w:shd w:val="clear" w:color="auto" w:fill="auto"/>
          </w:tcPr>
          <w:p w14:paraId="61D9D2A5" w14:textId="77777777" w:rsidR="00512FC7" w:rsidRDefault="00512FC7" w:rsidP="00533FE7">
            <w:pPr>
              <w:jc w:val="left"/>
            </w:pPr>
            <w:r>
              <w:t>Result returned in response to Collateral Inquiry</w:t>
            </w:r>
            <w:r>
              <w:br/>
              <w:t>4000+ Reserved and available for bi-laterally agreed upon user-defined values</w:t>
            </w:r>
          </w:p>
          <w:p w14:paraId="7C72E425" w14:textId="77777777" w:rsidR="00512FC7" w:rsidRDefault="00512FC7" w:rsidP="00533FE7">
            <w:pPr>
              <w:jc w:val="left"/>
            </w:pPr>
            <w:r>
              <w:t>Valid values:</w:t>
            </w:r>
            <w:r>
              <w:br/>
            </w:r>
            <w:r>
              <w:tab/>
              <w:t>0 - Successful (default)</w:t>
            </w:r>
            <w:r>
              <w:br/>
            </w:r>
            <w:r>
              <w:tab/>
              <w:t>1 - Invalid or unknown instrument</w:t>
            </w:r>
            <w:r>
              <w:br/>
            </w:r>
            <w:r>
              <w:tab/>
              <w:t>2 - Invalid or unknown collateral type</w:t>
            </w:r>
            <w:r>
              <w:br/>
            </w:r>
            <w:r>
              <w:tab/>
              <w:t>3 - Invalid Parties</w:t>
            </w:r>
            <w:r>
              <w:br/>
            </w:r>
            <w:r>
              <w:tab/>
              <w:t>4 - Invalid Transport Type requested</w:t>
            </w:r>
            <w:r>
              <w:br/>
            </w:r>
            <w:r>
              <w:tab/>
              <w:t>5 - Invalid Destination requested</w:t>
            </w:r>
            <w:r>
              <w:br/>
            </w:r>
            <w:r>
              <w:tab/>
              <w:t>6 - No collateral found for the trade specified</w:t>
            </w:r>
            <w:r>
              <w:br/>
            </w:r>
            <w:r>
              <w:tab/>
              <w:t>7 - No collateral found for the order specified</w:t>
            </w:r>
            <w:r>
              <w:br/>
            </w:r>
            <w:r>
              <w:tab/>
              <w:t>8 - Collateral inquiry type not supported</w:t>
            </w:r>
            <w:r>
              <w:br/>
            </w:r>
            <w:r>
              <w:tab/>
              <w:t>9 - Unauthorized for collateral inquiry</w:t>
            </w:r>
            <w:r>
              <w:br/>
            </w:r>
            <w:r>
              <w:tab/>
              <w:t>99 - Other (further information in Text (58) field)</w:t>
            </w:r>
          </w:p>
          <w:p w14:paraId="5EA76855" w14:textId="77777777" w:rsidR="00512FC7" w:rsidRDefault="00512FC7" w:rsidP="00533FE7">
            <w:pPr>
              <w:jc w:val="left"/>
            </w:pPr>
          </w:p>
          <w:p w14:paraId="575A7FAF" w14:textId="77777777" w:rsidR="00512FC7" w:rsidRPr="00512FC7" w:rsidRDefault="00512FC7" w:rsidP="00533FE7">
            <w:pPr>
              <w:jc w:val="left"/>
            </w:pPr>
            <w:r>
              <w:t>or any value conforming to the data type Reserved100Plus</w:t>
            </w:r>
          </w:p>
        </w:tc>
        <w:tc>
          <w:tcPr>
            <w:tcW w:w="4411" w:type="dxa"/>
            <w:shd w:val="clear" w:color="auto" w:fill="auto"/>
          </w:tcPr>
          <w:p w14:paraId="45E1519D" w14:textId="77777777" w:rsidR="00512FC7" w:rsidRPr="00512FC7" w:rsidRDefault="00512FC7" w:rsidP="00533FE7">
            <w:r w:rsidRPr="00512FC7">
              <w:t>Rslt</w:t>
            </w:r>
          </w:p>
        </w:tc>
      </w:tr>
      <w:tr w:rsidR="00512FC7" w:rsidRPr="00512FC7" w14:paraId="71DF899F" w14:textId="77777777" w:rsidTr="00533FE7">
        <w:tc>
          <w:tcPr>
            <w:tcW w:w="828" w:type="dxa"/>
            <w:shd w:val="clear" w:color="auto" w:fill="auto"/>
          </w:tcPr>
          <w:p w14:paraId="01C2AE6A" w14:textId="77777777" w:rsidR="00512FC7" w:rsidRPr="00512FC7" w:rsidRDefault="00512FC7" w:rsidP="00533FE7">
            <w:bookmarkStart w:id="1611" w:name="fld_StrikeCurrency" w:colFirst="1" w:colLast="1"/>
            <w:bookmarkEnd w:id="1610"/>
            <w:r w:rsidRPr="00512FC7">
              <w:t>947</w:t>
            </w:r>
          </w:p>
        </w:tc>
        <w:tc>
          <w:tcPr>
            <w:tcW w:w="2069" w:type="dxa"/>
            <w:shd w:val="clear" w:color="auto" w:fill="auto"/>
          </w:tcPr>
          <w:p w14:paraId="24A9D547" w14:textId="77777777" w:rsidR="00512FC7" w:rsidRPr="00512FC7" w:rsidRDefault="00512FC7" w:rsidP="00533FE7">
            <w:r w:rsidRPr="00512FC7">
              <w:t>StrikeCurrency</w:t>
            </w:r>
          </w:p>
        </w:tc>
        <w:tc>
          <w:tcPr>
            <w:tcW w:w="1083" w:type="dxa"/>
            <w:shd w:val="clear" w:color="auto" w:fill="auto"/>
          </w:tcPr>
          <w:p w14:paraId="2267C430" w14:textId="77777777" w:rsidR="00512FC7" w:rsidRPr="00512FC7" w:rsidRDefault="00512FC7" w:rsidP="00533FE7">
            <w:r w:rsidRPr="00512FC7">
              <w:t>Currency</w:t>
            </w:r>
          </w:p>
        </w:tc>
        <w:tc>
          <w:tcPr>
            <w:tcW w:w="4677" w:type="dxa"/>
            <w:shd w:val="clear" w:color="auto" w:fill="auto"/>
          </w:tcPr>
          <w:p w14:paraId="01DE232F" w14:textId="77777777" w:rsidR="00512FC7" w:rsidRPr="00512FC7" w:rsidRDefault="00512FC7" w:rsidP="00533FE7">
            <w:pPr>
              <w:jc w:val="left"/>
            </w:pPr>
            <w:r w:rsidRPr="00512FC7">
              <w:t>Currency in which the StrikePrice is denominated.</w:t>
            </w:r>
          </w:p>
        </w:tc>
        <w:tc>
          <w:tcPr>
            <w:tcW w:w="4411" w:type="dxa"/>
            <w:shd w:val="clear" w:color="auto" w:fill="auto"/>
          </w:tcPr>
          <w:p w14:paraId="41F868F6" w14:textId="77777777" w:rsidR="00512FC7" w:rsidRPr="00512FC7" w:rsidRDefault="00512FC7" w:rsidP="00533FE7">
            <w:r w:rsidRPr="00512FC7">
              <w:t>StrkCcy</w:t>
            </w:r>
          </w:p>
        </w:tc>
      </w:tr>
      <w:tr w:rsidR="00512FC7" w:rsidRPr="00512FC7" w14:paraId="5B71162B" w14:textId="77777777" w:rsidTr="00533FE7">
        <w:tc>
          <w:tcPr>
            <w:tcW w:w="828" w:type="dxa"/>
            <w:shd w:val="clear" w:color="auto" w:fill="auto"/>
          </w:tcPr>
          <w:p w14:paraId="27AF8AF4" w14:textId="77777777" w:rsidR="00512FC7" w:rsidRPr="00512FC7" w:rsidRDefault="00512FC7" w:rsidP="00533FE7">
            <w:bookmarkStart w:id="1612" w:name="fld_NoNested3PartyIDs" w:colFirst="1" w:colLast="1"/>
            <w:bookmarkEnd w:id="1611"/>
            <w:r w:rsidRPr="00512FC7">
              <w:t>948</w:t>
            </w:r>
          </w:p>
        </w:tc>
        <w:tc>
          <w:tcPr>
            <w:tcW w:w="2069" w:type="dxa"/>
            <w:shd w:val="clear" w:color="auto" w:fill="auto"/>
          </w:tcPr>
          <w:p w14:paraId="14728597" w14:textId="77777777" w:rsidR="00512FC7" w:rsidRPr="00512FC7" w:rsidRDefault="00512FC7" w:rsidP="00533FE7">
            <w:r w:rsidRPr="00512FC7">
              <w:t>NoNested3PartyIDs</w:t>
            </w:r>
          </w:p>
        </w:tc>
        <w:tc>
          <w:tcPr>
            <w:tcW w:w="1083" w:type="dxa"/>
            <w:shd w:val="clear" w:color="auto" w:fill="auto"/>
          </w:tcPr>
          <w:p w14:paraId="087BA842" w14:textId="77777777" w:rsidR="00512FC7" w:rsidRPr="00512FC7" w:rsidRDefault="00512FC7" w:rsidP="00533FE7">
            <w:r w:rsidRPr="00512FC7">
              <w:t>NumInGroup</w:t>
            </w:r>
          </w:p>
        </w:tc>
        <w:tc>
          <w:tcPr>
            <w:tcW w:w="4677" w:type="dxa"/>
            <w:shd w:val="clear" w:color="auto" w:fill="auto"/>
          </w:tcPr>
          <w:p w14:paraId="0AF29A83" w14:textId="77777777" w:rsidR="00512FC7" w:rsidRPr="00512FC7" w:rsidRDefault="00512FC7" w:rsidP="00533FE7">
            <w:pPr>
              <w:jc w:val="left"/>
            </w:pPr>
            <w:r w:rsidRPr="00512FC7">
              <w:t>Number of Nested3PartyID (949), Nested3PartyIDSource (950), and Nested3PartyRole (95) entries</w:t>
            </w:r>
          </w:p>
        </w:tc>
        <w:tc>
          <w:tcPr>
            <w:tcW w:w="4411" w:type="dxa"/>
            <w:shd w:val="clear" w:color="auto" w:fill="auto"/>
          </w:tcPr>
          <w:p w14:paraId="181E3F5A" w14:textId="77777777" w:rsidR="00512FC7" w:rsidRPr="00512FC7" w:rsidRDefault="00512FC7" w:rsidP="00533FE7"/>
        </w:tc>
      </w:tr>
      <w:tr w:rsidR="00512FC7" w:rsidRPr="00512FC7" w14:paraId="3C437A02" w14:textId="77777777" w:rsidTr="00533FE7">
        <w:tc>
          <w:tcPr>
            <w:tcW w:w="828" w:type="dxa"/>
            <w:shd w:val="clear" w:color="auto" w:fill="auto"/>
          </w:tcPr>
          <w:p w14:paraId="1C6C4B7C" w14:textId="77777777" w:rsidR="00512FC7" w:rsidRPr="00512FC7" w:rsidRDefault="00512FC7" w:rsidP="00533FE7">
            <w:bookmarkStart w:id="1613" w:name="fld_Nested3PartyID" w:colFirst="1" w:colLast="1"/>
            <w:bookmarkEnd w:id="1612"/>
            <w:r w:rsidRPr="00512FC7">
              <w:t>949</w:t>
            </w:r>
          </w:p>
        </w:tc>
        <w:tc>
          <w:tcPr>
            <w:tcW w:w="2069" w:type="dxa"/>
            <w:shd w:val="clear" w:color="auto" w:fill="auto"/>
          </w:tcPr>
          <w:p w14:paraId="0198A20D" w14:textId="77777777" w:rsidR="00512FC7" w:rsidRPr="00512FC7" w:rsidRDefault="00512FC7" w:rsidP="00533FE7">
            <w:r w:rsidRPr="00512FC7">
              <w:t>Nested3PartyID</w:t>
            </w:r>
          </w:p>
        </w:tc>
        <w:tc>
          <w:tcPr>
            <w:tcW w:w="1083" w:type="dxa"/>
            <w:shd w:val="clear" w:color="auto" w:fill="auto"/>
          </w:tcPr>
          <w:p w14:paraId="578D8392" w14:textId="77777777" w:rsidR="00512FC7" w:rsidRPr="00512FC7" w:rsidRDefault="00512FC7" w:rsidP="00533FE7">
            <w:r w:rsidRPr="00512FC7">
              <w:t>String</w:t>
            </w:r>
          </w:p>
        </w:tc>
        <w:tc>
          <w:tcPr>
            <w:tcW w:w="4677" w:type="dxa"/>
            <w:shd w:val="clear" w:color="auto" w:fill="auto"/>
          </w:tcPr>
          <w:p w14:paraId="6AFD5061" w14:textId="77777777" w:rsidR="00512FC7" w:rsidRPr="00512FC7" w:rsidRDefault="00512FC7" w:rsidP="00533FE7">
            <w:pPr>
              <w:jc w:val="left"/>
            </w:pPr>
            <w:r w:rsidRPr="00512FC7">
              <w:t>PartyID value within a "third instance" Nested repeating group.</w:t>
            </w:r>
            <w:r>
              <w:br/>
            </w:r>
            <w:r w:rsidRPr="00512FC7">
              <w:t>Same values as PartyID (448)</w:t>
            </w:r>
          </w:p>
        </w:tc>
        <w:tc>
          <w:tcPr>
            <w:tcW w:w="4411" w:type="dxa"/>
            <w:shd w:val="clear" w:color="auto" w:fill="auto"/>
          </w:tcPr>
          <w:p w14:paraId="13018477" w14:textId="77777777" w:rsidR="00512FC7" w:rsidRPr="00512FC7" w:rsidRDefault="00512FC7" w:rsidP="00533FE7">
            <w:r w:rsidRPr="00512FC7">
              <w:t>ID</w:t>
            </w:r>
          </w:p>
        </w:tc>
      </w:tr>
      <w:tr w:rsidR="00512FC7" w:rsidRPr="00512FC7" w14:paraId="6846B1C3" w14:textId="77777777" w:rsidTr="00533FE7">
        <w:tc>
          <w:tcPr>
            <w:tcW w:w="828" w:type="dxa"/>
            <w:shd w:val="clear" w:color="auto" w:fill="auto"/>
          </w:tcPr>
          <w:p w14:paraId="03AC8216" w14:textId="77777777" w:rsidR="00512FC7" w:rsidRPr="00512FC7" w:rsidRDefault="00512FC7" w:rsidP="00533FE7">
            <w:bookmarkStart w:id="1614" w:name="fld_Nested3PartyIDSource" w:colFirst="1" w:colLast="1"/>
            <w:bookmarkEnd w:id="1613"/>
            <w:r w:rsidRPr="00512FC7">
              <w:t>950</w:t>
            </w:r>
          </w:p>
        </w:tc>
        <w:tc>
          <w:tcPr>
            <w:tcW w:w="2069" w:type="dxa"/>
            <w:shd w:val="clear" w:color="auto" w:fill="auto"/>
          </w:tcPr>
          <w:p w14:paraId="0C0733ED" w14:textId="77777777" w:rsidR="00512FC7" w:rsidRPr="00512FC7" w:rsidRDefault="00512FC7" w:rsidP="00533FE7">
            <w:r w:rsidRPr="00512FC7">
              <w:t>Nested3PartyIDSource</w:t>
            </w:r>
          </w:p>
        </w:tc>
        <w:tc>
          <w:tcPr>
            <w:tcW w:w="1083" w:type="dxa"/>
            <w:shd w:val="clear" w:color="auto" w:fill="auto"/>
          </w:tcPr>
          <w:p w14:paraId="0B5FCBD7" w14:textId="77777777" w:rsidR="00512FC7" w:rsidRPr="00512FC7" w:rsidRDefault="00512FC7" w:rsidP="00533FE7">
            <w:r w:rsidRPr="00512FC7">
              <w:t>char</w:t>
            </w:r>
          </w:p>
        </w:tc>
        <w:tc>
          <w:tcPr>
            <w:tcW w:w="4677" w:type="dxa"/>
            <w:shd w:val="clear" w:color="auto" w:fill="auto"/>
          </w:tcPr>
          <w:p w14:paraId="751BA82E" w14:textId="77777777" w:rsidR="00512FC7" w:rsidRDefault="00512FC7" w:rsidP="00533FE7">
            <w:pPr>
              <w:jc w:val="left"/>
            </w:pPr>
            <w:r>
              <w:t>PartyIDSource value within a "third instance" Nested repeating group.</w:t>
            </w:r>
            <w:r>
              <w:br/>
              <w:t>Same values as PartyIDSource (447)</w:t>
            </w:r>
          </w:p>
          <w:p w14:paraId="410FEBF0"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1ADB4083" w14:textId="77777777" w:rsidR="00512FC7" w:rsidRPr="00512FC7" w:rsidRDefault="00512FC7" w:rsidP="00533FE7">
            <w:r w:rsidRPr="00512FC7">
              <w:t>Src</w:t>
            </w:r>
          </w:p>
        </w:tc>
      </w:tr>
      <w:tr w:rsidR="00512FC7" w:rsidRPr="00512FC7" w14:paraId="3DAE5C59" w14:textId="77777777" w:rsidTr="00533FE7">
        <w:tc>
          <w:tcPr>
            <w:tcW w:w="828" w:type="dxa"/>
            <w:shd w:val="clear" w:color="auto" w:fill="auto"/>
          </w:tcPr>
          <w:p w14:paraId="7B1E6D50" w14:textId="77777777" w:rsidR="00512FC7" w:rsidRPr="00512FC7" w:rsidRDefault="00512FC7" w:rsidP="00533FE7">
            <w:bookmarkStart w:id="1615" w:name="fld_Nested3PartyRole" w:colFirst="1" w:colLast="1"/>
            <w:bookmarkEnd w:id="1614"/>
            <w:r w:rsidRPr="00512FC7">
              <w:t>951</w:t>
            </w:r>
          </w:p>
        </w:tc>
        <w:tc>
          <w:tcPr>
            <w:tcW w:w="2069" w:type="dxa"/>
            <w:shd w:val="clear" w:color="auto" w:fill="auto"/>
          </w:tcPr>
          <w:p w14:paraId="59549058" w14:textId="77777777" w:rsidR="00512FC7" w:rsidRPr="00512FC7" w:rsidRDefault="00512FC7" w:rsidP="00533FE7">
            <w:r w:rsidRPr="00512FC7">
              <w:t>Nested3PartyRole</w:t>
            </w:r>
          </w:p>
        </w:tc>
        <w:tc>
          <w:tcPr>
            <w:tcW w:w="1083" w:type="dxa"/>
            <w:shd w:val="clear" w:color="auto" w:fill="auto"/>
          </w:tcPr>
          <w:p w14:paraId="1C326A98" w14:textId="77777777" w:rsidR="00512FC7" w:rsidRPr="00512FC7" w:rsidRDefault="00512FC7" w:rsidP="00533FE7">
            <w:r w:rsidRPr="00512FC7">
              <w:t>int</w:t>
            </w:r>
          </w:p>
        </w:tc>
        <w:tc>
          <w:tcPr>
            <w:tcW w:w="4677" w:type="dxa"/>
            <w:shd w:val="clear" w:color="auto" w:fill="auto"/>
          </w:tcPr>
          <w:p w14:paraId="55300EE7" w14:textId="77777777" w:rsidR="00512FC7" w:rsidRDefault="00512FC7" w:rsidP="00533FE7">
            <w:pPr>
              <w:jc w:val="left"/>
            </w:pPr>
            <w:r>
              <w:t>PartyRole value within a "third instance" Nested repeating group.</w:t>
            </w:r>
            <w:r>
              <w:br/>
              <w:t>Same values as PartyRole (452)</w:t>
            </w:r>
          </w:p>
          <w:p w14:paraId="2FB88AE9"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55B5E210" w14:textId="77777777" w:rsidR="00512FC7" w:rsidRPr="00512FC7" w:rsidRDefault="00512FC7" w:rsidP="00533FE7">
            <w:r w:rsidRPr="00512FC7">
              <w:t>R</w:t>
            </w:r>
          </w:p>
        </w:tc>
      </w:tr>
      <w:tr w:rsidR="00512FC7" w:rsidRPr="00512FC7" w14:paraId="51625EFC" w14:textId="77777777" w:rsidTr="00533FE7">
        <w:tc>
          <w:tcPr>
            <w:tcW w:w="828" w:type="dxa"/>
            <w:shd w:val="clear" w:color="auto" w:fill="auto"/>
          </w:tcPr>
          <w:p w14:paraId="6519A8AF" w14:textId="77777777" w:rsidR="00512FC7" w:rsidRPr="00512FC7" w:rsidRDefault="00512FC7" w:rsidP="00533FE7">
            <w:bookmarkStart w:id="1616" w:name="fld_NoNested3PartySubIDs" w:colFirst="1" w:colLast="1"/>
            <w:bookmarkEnd w:id="1615"/>
            <w:r w:rsidRPr="00512FC7">
              <w:t>952</w:t>
            </w:r>
          </w:p>
        </w:tc>
        <w:tc>
          <w:tcPr>
            <w:tcW w:w="2069" w:type="dxa"/>
            <w:shd w:val="clear" w:color="auto" w:fill="auto"/>
          </w:tcPr>
          <w:p w14:paraId="24692010" w14:textId="77777777" w:rsidR="00512FC7" w:rsidRPr="00512FC7" w:rsidRDefault="00512FC7" w:rsidP="00533FE7">
            <w:r w:rsidRPr="00512FC7">
              <w:t>NoNested3PartySubIDs</w:t>
            </w:r>
          </w:p>
        </w:tc>
        <w:tc>
          <w:tcPr>
            <w:tcW w:w="1083" w:type="dxa"/>
            <w:shd w:val="clear" w:color="auto" w:fill="auto"/>
          </w:tcPr>
          <w:p w14:paraId="6FFFBB29" w14:textId="77777777" w:rsidR="00512FC7" w:rsidRPr="00512FC7" w:rsidRDefault="00512FC7" w:rsidP="00533FE7">
            <w:r w:rsidRPr="00512FC7">
              <w:t>NumInGroup</w:t>
            </w:r>
          </w:p>
        </w:tc>
        <w:tc>
          <w:tcPr>
            <w:tcW w:w="4677" w:type="dxa"/>
            <w:shd w:val="clear" w:color="auto" w:fill="auto"/>
          </w:tcPr>
          <w:p w14:paraId="40BBFA52" w14:textId="77777777" w:rsidR="00512FC7" w:rsidRPr="00512FC7" w:rsidRDefault="00512FC7" w:rsidP="00533FE7">
            <w:pPr>
              <w:jc w:val="left"/>
            </w:pPr>
            <w:r w:rsidRPr="00512FC7">
              <w:t>Number of Nested3PartySubIDs (953) entries</w:t>
            </w:r>
          </w:p>
        </w:tc>
        <w:tc>
          <w:tcPr>
            <w:tcW w:w="4411" w:type="dxa"/>
            <w:shd w:val="clear" w:color="auto" w:fill="auto"/>
          </w:tcPr>
          <w:p w14:paraId="067F0152" w14:textId="77777777" w:rsidR="00512FC7" w:rsidRPr="00512FC7" w:rsidRDefault="00512FC7" w:rsidP="00533FE7"/>
        </w:tc>
      </w:tr>
      <w:tr w:rsidR="00512FC7" w:rsidRPr="00512FC7" w14:paraId="6734629D" w14:textId="77777777" w:rsidTr="00533FE7">
        <w:tc>
          <w:tcPr>
            <w:tcW w:w="828" w:type="dxa"/>
            <w:shd w:val="clear" w:color="auto" w:fill="auto"/>
          </w:tcPr>
          <w:p w14:paraId="45E2CC3A" w14:textId="77777777" w:rsidR="00512FC7" w:rsidRPr="00512FC7" w:rsidRDefault="00512FC7" w:rsidP="00533FE7">
            <w:bookmarkStart w:id="1617" w:name="fld_Nested3PartySubID" w:colFirst="1" w:colLast="1"/>
            <w:bookmarkEnd w:id="1616"/>
            <w:r w:rsidRPr="00512FC7">
              <w:t>953</w:t>
            </w:r>
          </w:p>
        </w:tc>
        <w:tc>
          <w:tcPr>
            <w:tcW w:w="2069" w:type="dxa"/>
            <w:shd w:val="clear" w:color="auto" w:fill="auto"/>
          </w:tcPr>
          <w:p w14:paraId="28C1AF61" w14:textId="77777777" w:rsidR="00512FC7" w:rsidRPr="00512FC7" w:rsidRDefault="00512FC7" w:rsidP="00533FE7">
            <w:r w:rsidRPr="00512FC7">
              <w:t>Nested3PartySubID</w:t>
            </w:r>
          </w:p>
        </w:tc>
        <w:tc>
          <w:tcPr>
            <w:tcW w:w="1083" w:type="dxa"/>
            <w:shd w:val="clear" w:color="auto" w:fill="auto"/>
          </w:tcPr>
          <w:p w14:paraId="2971DBB4" w14:textId="77777777" w:rsidR="00512FC7" w:rsidRPr="00512FC7" w:rsidRDefault="00512FC7" w:rsidP="00533FE7">
            <w:r w:rsidRPr="00512FC7">
              <w:t>String</w:t>
            </w:r>
          </w:p>
        </w:tc>
        <w:tc>
          <w:tcPr>
            <w:tcW w:w="4677" w:type="dxa"/>
            <w:shd w:val="clear" w:color="auto" w:fill="auto"/>
          </w:tcPr>
          <w:p w14:paraId="10065C77" w14:textId="77777777" w:rsidR="00512FC7" w:rsidRPr="00512FC7" w:rsidRDefault="00512FC7" w:rsidP="00533FE7">
            <w:pPr>
              <w:jc w:val="left"/>
            </w:pPr>
            <w:r w:rsidRPr="00512FC7">
              <w:t>PartySubID value within a "third instance" Nested repeating group.</w:t>
            </w:r>
            <w:r>
              <w:br/>
            </w:r>
            <w:r w:rsidRPr="00512FC7">
              <w:t>Same values as PartySubID (523)</w:t>
            </w:r>
          </w:p>
        </w:tc>
        <w:tc>
          <w:tcPr>
            <w:tcW w:w="4411" w:type="dxa"/>
            <w:shd w:val="clear" w:color="auto" w:fill="auto"/>
          </w:tcPr>
          <w:p w14:paraId="5F15ED10" w14:textId="77777777" w:rsidR="00512FC7" w:rsidRPr="00512FC7" w:rsidRDefault="00512FC7" w:rsidP="00533FE7">
            <w:r w:rsidRPr="00512FC7">
              <w:t>ID</w:t>
            </w:r>
          </w:p>
        </w:tc>
      </w:tr>
      <w:tr w:rsidR="00512FC7" w:rsidRPr="00512FC7" w14:paraId="0A3EB2C1" w14:textId="77777777" w:rsidTr="00533FE7">
        <w:tc>
          <w:tcPr>
            <w:tcW w:w="828" w:type="dxa"/>
            <w:shd w:val="clear" w:color="auto" w:fill="auto"/>
          </w:tcPr>
          <w:p w14:paraId="5FB81F23" w14:textId="77777777" w:rsidR="00512FC7" w:rsidRPr="00512FC7" w:rsidRDefault="00512FC7" w:rsidP="00533FE7">
            <w:bookmarkStart w:id="1618" w:name="fld_Nested3PartySubIDType" w:colFirst="1" w:colLast="1"/>
            <w:bookmarkEnd w:id="1617"/>
            <w:r w:rsidRPr="00512FC7">
              <w:t>954</w:t>
            </w:r>
          </w:p>
        </w:tc>
        <w:tc>
          <w:tcPr>
            <w:tcW w:w="2069" w:type="dxa"/>
            <w:shd w:val="clear" w:color="auto" w:fill="auto"/>
          </w:tcPr>
          <w:p w14:paraId="358F7674" w14:textId="77777777" w:rsidR="00512FC7" w:rsidRPr="00512FC7" w:rsidRDefault="00512FC7" w:rsidP="00533FE7">
            <w:r w:rsidRPr="00512FC7">
              <w:t>Nested3PartySubIDType</w:t>
            </w:r>
          </w:p>
        </w:tc>
        <w:tc>
          <w:tcPr>
            <w:tcW w:w="1083" w:type="dxa"/>
            <w:shd w:val="clear" w:color="auto" w:fill="auto"/>
          </w:tcPr>
          <w:p w14:paraId="5BC019D4" w14:textId="77777777" w:rsidR="00512FC7" w:rsidRPr="00512FC7" w:rsidRDefault="00512FC7" w:rsidP="00533FE7">
            <w:r w:rsidRPr="00512FC7">
              <w:t>int</w:t>
            </w:r>
          </w:p>
        </w:tc>
        <w:tc>
          <w:tcPr>
            <w:tcW w:w="4677" w:type="dxa"/>
            <w:shd w:val="clear" w:color="auto" w:fill="auto"/>
          </w:tcPr>
          <w:p w14:paraId="73ABC41C" w14:textId="77777777" w:rsidR="00512FC7" w:rsidRDefault="00512FC7" w:rsidP="00533FE7">
            <w:pPr>
              <w:jc w:val="left"/>
            </w:pPr>
            <w:r>
              <w:t>PartySubIDType value within a "third instance" Nested repeating group.</w:t>
            </w:r>
            <w:r>
              <w:br/>
              <w:t>Same values as PartySubIDType (803)</w:t>
            </w:r>
          </w:p>
          <w:p w14:paraId="1F8F6E2B"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5C82352C" w14:textId="77777777" w:rsidR="00512FC7" w:rsidRPr="00512FC7" w:rsidRDefault="00512FC7" w:rsidP="00533FE7">
            <w:r w:rsidRPr="00512FC7">
              <w:t>Typ</w:t>
            </w:r>
          </w:p>
        </w:tc>
      </w:tr>
      <w:tr w:rsidR="00512FC7" w:rsidRPr="00512FC7" w14:paraId="2DC82EB3" w14:textId="77777777" w:rsidTr="00533FE7">
        <w:tc>
          <w:tcPr>
            <w:tcW w:w="828" w:type="dxa"/>
            <w:shd w:val="clear" w:color="auto" w:fill="auto"/>
          </w:tcPr>
          <w:p w14:paraId="225C3A75" w14:textId="77777777" w:rsidR="00512FC7" w:rsidRPr="00512FC7" w:rsidRDefault="00512FC7" w:rsidP="00533FE7">
            <w:bookmarkStart w:id="1619" w:name="fld_LegContractSettlMonth" w:colFirst="1" w:colLast="1"/>
            <w:bookmarkEnd w:id="1618"/>
            <w:r w:rsidRPr="00512FC7">
              <w:t>955</w:t>
            </w:r>
          </w:p>
        </w:tc>
        <w:tc>
          <w:tcPr>
            <w:tcW w:w="2069" w:type="dxa"/>
            <w:shd w:val="clear" w:color="auto" w:fill="auto"/>
          </w:tcPr>
          <w:p w14:paraId="473B51A7" w14:textId="77777777" w:rsidR="00512FC7" w:rsidRPr="00512FC7" w:rsidRDefault="00512FC7" w:rsidP="00533FE7">
            <w:r w:rsidRPr="00512FC7">
              <w:t>LegContractSettlMonth</w:t>
            </w:r>
          </w:p>
        </w:tc>
        <w:tc>
          <w:tcPr>
            <w:tcW w:w="1083" w:type="dxa"/>
            <w:shd w:val="clear" w:color="auto" w:fill="auto"/>
          </w:tcPr>
          <w:p w14:paraId="49B84185" w14:textId="77777777" w:rsidR="00512FC7" w:rsidRPr="00512FC7" w:rsidRDefault="00512FC7" w:rsidP="00533FE7">
            <w:r w:rsidRPr="00512FC7">
              <w:t>MonthYear</w:t>
            </w:r>
          </w:p>
        </w:tc>
        <w:tc>
          <w:tcPr>
            <w:tcW w:w="4677" w:type="dxa"/>
            <w:shd w:val="clear" w:color="auto" w:fill="auto"/>
          </w:tcPr>
          <w:p w14:paraId="3CB65A97" w14:textId="77777777" w:rsidR="00512FC7" w:rsidRPr="00512FC7" w:rsidRDefault="00512FC7" w:rsidP="00533FE7">
            <w:pPr>
              <w:jc w:val="left"/>
            </w:pPr>
            <w:r w:rsidRPr="00512FC7">
              <w:t>Specifies when the contract (i.e. MBS/TBA) will settle.</w:t>
            </w:r>
          </w:p>
        </w:tc>
        <w:tc>
          <w:tcPr>
            <w:tcW w:w="4411" w:type="dxa"/>
            <w:shd w:val="clear" w:color="auto" w:fill="auto"/>
          </w:tcPr>
          <w:p w14:paraId="3ABE3370" w14:textId="77777777" w:rsidR="00512FC7" w:rsidRPr="00512FC7" w:rsidRDefault="00512FC7" w:rsidP="00533FE7">
            <w:r w:rsidRPr="00512FC7">
              <w:t>CSetMo</w:t>
            </w:r>
          </w:p>
        </w:tc>
      </w:tr>
      <w:tr w:rsidR="00512FC7" w:rsidRPr="00512FC7" w14:paraId="20703192" w14:textId="77777777" w:rsidTr="00533FE7">
        <w:tc>
          <w:tcPr>
            <w:tcW w:w="828" w:type="dxa"/>
            <w:shd w:val="clear" w:color="auto" w:fill="auto"/>
          </w:tcPr>
          <w:p w14:paraId="73B448CA" w14:textId="77777777" w:rsidR="00512FC7" w:rsidRPr="00512FC7" w:rsidRDefault="00512FC7" w:rsidP="00533FE7">
            <w:bookmarkStart w:id="1620" w:name="fld_LegInterestAccrualDate" w:colFirst="1" w:colLast="1"/>
            <w:bookmarkEnd w:id="1619"/>
            <w:r w:rsidRPr="00512FC7">
              <w:t>956</w:t>
            </w:r>
          </w:p>
        </w:tc>
        <w:tc>
          <w:tcPr>
            <w:tcW w:w="2069" w:type="dxa"/>
            <w:shd w:val="clear" w:color="auto" w:fill="auto"/>
          </w:tcPr>
          <w:p w14:paraId="66595D53" w14:textId="77777777" w:rsidR="00512FC7" w:rsidRPr="00512FC7" w:rsidRDefault="00512FC7" w:rsidP="00533FE7">
            <w:r w:rsidRPr="00512FC7">
              <w:t>LegInterestAccrualDate</w:t>
            </w:r>
          </w:p>
        </w:tc>
        <w:tc>
          <w:tcPr>
            <w:tcW w:w="1083" w:type="dxa"/>
            <w:shd w:val="clear" w:color="auto" w:fill="auto"/>
          </w:tcPr>
          <w:p w14:paraId="0D5E2162" w14:textId="77777777" w:rsidR="00512FC7" w:rsidRPr="00512FC7" w:rsidRDefault="00512FC7" w:rsidP="00533FE7">
            <w:r w:rsidRPr="00512FC7">
              <w:t>LocalMktDate</w:t>
            </w:r>
          </w:p>
        </w:tc>
        <w:tc>
          <w:tcPr>
            <w:tcW w:w="4677" w:type="dxa"/>
            <w:shd w:val="clear" w:color="auto" w:fill="auto"/>
          </w:tcPr>
          <w:p w14:paraId="6F33531D" w14:textId="77777777" w:rsidR="00512FC7" w:rsidRPr="00512FC7" w:rsidRDefault="00512FC7" w:rsidP="00533FE7">
            <w:pPr>
              <w:jc w:val="left"/>
            </w:pPr>
            <w:r w:rsidRPr="00512FC7">
              <w:t>The start date used for calculating accrued interest on debt instruments which are being sold between interest payment dates. Often but not always the same as the Issue Date and the Dated Date</w:t>
            </w:r>
          </w:p>
        </w:tc>
        <w:tc>
          <w:tcPr>
            <w:tcW w:w="4411" w:type="dxa"/>
            <w:shd w:val="clear" w:color="auto" w:fill="auto"/>
          </w:tcPr>
          <w:p w14:paraId="1F086750" w14:textId="77777777" w:rsidR="00512FC7" w:rsidRPr="00512FC7" w:rsidRDefault="00512FC7" w:rsidP="00533FE7">
            <w:r w:rsidRPr="00512FC7">
              <w:t>IntAcrl</w:t>
            </w:r>
          </w:p>
        </w:tc>
      </w:tr>
      <w:tr w:rsidR="00512FC7" w:rsidRPr="00512FC7" w14:paraId="6A3970FD" w14:textId="77777777" w:rsidTr="00533FE7">
        <w:tc>
          <w:tcPr>
            <w:tcW w:w="828" w:type="dxa"/>
            <w:shd w:val="clear" w:color="auto" w:fill="auto"/>
          </w:tcPr>
          <w:p w14:paraId="0B2A68C9" w14:textId="77777777" w:rsidR="00512FC7" w:rsidRPr="00512FC7" w:rsidRDefault="00512FC7" w:rsidP="00533FE7">
            <w:bookmarkStart w:id="1621" w:name="fld_NoStrategyParameters" w:colFirst="1" w:colLast="1"/>
            <w:bookmarkEnd w:id="1620"/>
            <w:r w:rsidRPr="00512FC7">
              <w:t>957</w:t>
            </w:r>
          </w:p>
        </w:tc>
        <w:tc>
          <w:tcPr>
            <w:tcW w:w="2069" w:type="dxa"/>
            <w:shd w:val="clear" w:color="auto" w:fill="auto"/>
          </w:tcPr>
          <w:p w14:paraId="7502AA14" w14:textId="77777777" w:rsidR="00512FC7" w:rsidRPr="00512FC7" w:rsidRDefault="00512FC7" w:rsidP="00533FE7">
            <w:r w:rsidRPr="00512FC7">
              <w:t>NoStrategyParameters</w:t>
            </w:r>
          </w:p>
        </w:tc>
        <w:tc>
          <w:tcPr>
            <w:tcW w:w="1083" w:type="dxa"/>
            <w:shd w:val="clear" w:color="auto" w:fill="auto"/>
          </w:tcPr>
          <w:p w14:paraId="0243B0EA" w14:textId="77777777" w:rsidR="00512FC7" w:rsidRPr="00512FC7" w:rsidRDefault="00512FC7" w:rsidP="00533FE7">
            <w:r w:rsidRPr="00512FC7">
              <w:t>NumInGroup</w:t>
            </w:r>
          </w:p>
        </w:tc>
        <w:tc>
          <w:tcPr>
            <w:tcW w:w="4677" w:type="dxa"/>
            <w:shd w:val="clear" w:color="auto" w:fill="auto"/>
          </w:tcPr>
          <w:p w14:paraId="79E6A6FE" w14:textId="77777777" w:rsidR="00512FC7" w:rsidRPr="00512FC7" w:rsidRDefault="00512FC7" w:rsidP="00533FE7">
            <w:pPr>
              <w:jc w:val="left"/>
            </w:pPr>
            <w:r w:rsidRPr="00512FC7">
              <w:t>Indicates number of strategy parameters</w:t>
            </w:r>
          </w:p>
        </w:tc>
        <w:tc>
          <w:tcPr>
            <w:tcW w:w="4411" w:type="dxa"/>
            <w:shd w:val="clear" w:color="auto" w:fill="auto"/>
          </w:tcPr>
          <w:p w14:paraId="20A16201" w14:textId="77777777" w:rsidR="00512FC7" w:rsidRPr="00512FC7" w:rsidRDefault="00512FC7" w:rsidP="00533FE7"/>
        </w:tc>
      </w:tr>
      <w:tr w:rsidR="00512FC7" w:rsidRPr="00512FC7" w14:paraId="772C825F" w14:textId="77777777" w:rsidTr="00533FE7">
        <w:tc>
          <w:tcPr>
            <w:tcW w:w="828" w:type="dxa"/>
            <w:shd w:val="clear" w:color="auto" w:fill="auto"/>
          </w:tcPr>
          <w:p w14:paraId="38B095B1" w14:textId="77777777" w:rsidR="00512FC7" w:rsidRPr="00512FC7" w:rsidRDefault="00512FC7" w:rsidP="00533FE7">
            <w:bookmarkStart w:id="1622" w:name="fld_StrategyParameterName" w:colFirst="1" w:colLast="1"/>
            <w:bookmarkEnd w:id="1621"/>
            <w:r w:rsidRPr="00512FC7">
              <w:t>958</w:t>
            </w:r>
          </w:p>
        </w:tc>
        <w:tc>
          <w:tcPr>
            <w:tcW w:w="2069" w:type="dxa"/>
            <w:shd w:val="clear" w:color="auto" w:fill="auto"/>
          </w:tcPr>
          <w:p w14:paraId="696B83D6" w14:textId="77777777" w:rsidR="00512FC7" w:rsidRPr="00512FC7" w:rsidRDefault="00512FC7" w:rsidP="00533FE7">
            <w:r w:rsidRPr="00512FC7">
              <w:t>StrategyParameterName</w:t>
            </w:r>
          </w:p>
        </w:tc>
        <w:tc>
          <w:tcPr>
            <w:tcW w:w="1083" w:type="dxa"/>
            <w:shd w:val="clear" w:color="auto" w:fill="auto"/>
          </w:tcPr>
          <w:p w14:paraId="5CAD8F18" w14:textId="77777777" w:rsidR="00512FC7" w:rsidRPr="00512FC7" w:rsidRDefault="00512FC7" w:rsidP="00533FE7">
            <w:r w:rsidRPr="00512FC7">
              <w:t>String</w:t>
            </w:r>
          </w:p>
        </w:tc>
        <w:tc>
          <w:tcPr>
            <w:tcW w:w="4677" w:type="dxa"/>
            <w:shd w:val="clear" w:color="auto" w:fill="auto"/>
          </w:tcPr>
          <w:p w14:paraId="09576A35" w14:textId="77777777" w:rsidR="00512FC7" w:rsidRPr="00512FC7" w:rsidRDefault="00512FC7" w:rsidP="00533FE7">
            <w:pPr>
              <w:jc w:val="left"/>
            </w:pPr>
            <w:r w:rsidRPr="00512FC7">
              <w:t>Name of parameter</w:t>
            </w:r>
          </w:p>
        </w:tc>
        <w:tc>
          <w:tcPr>
            <w:tcW w:w="4411" w:type="dxa"/>
            <w:shd w:val="clear" w:color="auto" w:fill="auto"/>
          </w:tcPr>
          <w:p w14:paraId="7992289A" w14:textId="77777777" w:rsidR="00512FC7" w:rsidRPr="00512FC7" w:rsidRDefault="00512FC7" w:rsidP="00533FE7">
            <w:r w:rsidRPr="00512FC7">
              <w:t>StrtPrmNme</w:t>
            </w:r>
          </w:p>
        </w:tc>
      </w:tr>
      <w:tr w:rsidR="00512FC7" w:rsidRPr="00512FC7" w14:paraId="495C1EFE" w14:textId="77777777" w:rsidTr="00533FE7">
        <w:tc>
          <w:tcPr>
            <w:tcW w:w="828" w:type="dxa"/>
            <w:shd w:val="clear" w:color="auto" w:fill="auto"/>
          </w:tcPr>
          <w:p w14:paraId="01925C0B" w14:textId="77777777" w:rsidR="00512FC7" w:rsidRPr="00512FC7" w:rsidRDefault="00512FC7" w:rsidP="00533FE7">
            <w:bookmarkStart w:id="1623" w:name="fld_StrategyParameterType" w:colFirst="1" w:colLast="1"/>
            <w:bookmarkEnd w:id="1622"/>
            <w:r w:rsidRPr="00512FC7">
              <w:t>959</w:t>
            </w:r>
          </w:p>
        </w:tc>
        <w:tc>
          <w:tcPr>
            <w:tcW w:w="2069" w:type="dxa"/>
            <w:shd w:val="clear" w:color="auto" w:fill="auto"/>
          </w:tcPr>
          <w:p w14:paraId="66E1CA44" w14:textId="77777777" w:rsidR="00512FC7" w:rsidRPr="00512FC7" w:rsidRDefault="00512FC7" w:rsidP="00533FE7">
            <w:r w:rsidRPr="00512FC7">
              <w:t>StrategyParameterType</w:t>
            </w:r>
          </w:p>
        </w:tc>
        <w:tc>
          <w:tcPr>
            <w:tcW w:w="1083" w:type="dxa"/>
            <w:shd w:val="clear" w:color="auto" w:fill="auto"/>
          </w:tcPr>
          <w:p w14:paraId="7F197C5A" w14:textId="77777777" w:rsidR="00512FC7" w:rsidRPr="00512FC7" w:rsidRDefault="00512FC7" w:rsidP="00533FE7">
            <w:r w:rsidRPr="00512FC7">
              <w:t>int</w:t>
            </w:r>
          </w:p>
        </w:tc>
        <w:tc>
          <w:tcPr>
            <w:tcW w:w="4677" w:type="dxa"/>
            <w:shd w:val="clear" w:color="auto" w:fill="auto"/>
          </w:tcPr>
          <w:p w14:paraId="0FC47259" w14:textId="77777777" w:rsidR="00512FC7" w:rsidRDefault="00512FC7" w:rsidP="00533FE7">
            <w:pPr>
              <w:jc w:val="left"/>
            </w:pPr>
            <w:r>
              <w:t>Datatype of the parameter</w:t>
            </w:r>
          </w:p>
          <w:p w14:paraId="7E63784D" w14:textId="77777777" w:rsidR="00512FC7" w:rsidRPr="00512FC7" w:rsidRDefault="00512FC7" w:rsidP="00533FE7">
            <w:pPr>
              <w:jc w:val="left"/>
            </w:pPr>
            <w:r>
              <w:t>Valid values:</w:t>
            </w:r>
            <w:r>
              <w:br/>
            </w:r>
            <w:r>
              <w:tab/>
              <w:t>25 - Country</w:t>
            </w:r>
            <w:r>
              <w:br/>
            </w:r>
            <w:r>
              <w:tab/>
              <w:t>26 - Language</w:t>
            </w:r>
            <w:r>
              <w:br/>
            </w:r>
            <w:r>
              <w:tab/>
              <w:t>27 - TZTimeOnly</w:t>
            </w:r>
            <w:r>
              <w:br/>
            </w:r>
            <w:r>
              <w:tab/>
              <w:t>28 - TZTimestamp</w:t>
            </w:r>
            <w:r>
              <w:br/>
            </w:r>
            <w:r>
              <w:tab/>
              <w:t>29 - Tenor</w:t>
            </w:r>
            <w:r>
              <w:br/>
            </w:r>
            <w:r>
              <w:tab/>
              <w:t>1 - Int</w:t>
            </w:r>
            <w:r>
              <w:br/>
            </w:r>
            <w:r>
              <w:tab/>
              <w:t>2 - Length</w:t>
            </w:r>
            <w:r>
              <w:br/>
            </w:r>
            <w:r>
              <w:tab/>
              <w:t>3 - NumInGroup</w:t>
            </w:r>
            <w:r>
              <w:br/>
            </w:r>
            <w:r>
              <w:tab/>
              <w:t>4 - SeqNum</w:t>
            </w:r>
            <w:r>
              <w:br/>
            </w:r>
            <w:r>
              <w:tab/>
              <w:t>5 - TagNum</w:t>
            </w:r>
            <w:r>
              <w:br/>
            </w:r>
            <w:r>
              <w:tab/>
              <w:t>6 - float</w:t>
            </w:r>
            <w:r>
              <w:br/>
            </w:r>
            <w:r>
              <w:tab/>
              <w:t>7 - Qty</w:t>
            </w:r>
            <w:r>
              <w:br/>
            </w:r>
            <w:r>
              <w:tab/>
              <w:t>8 - Price</w:t>
            </w:r>
            <w:r>
              <w:br/>
            </w:r>
            <w:r>
              <w:tab/>
              <w:t>9 - PriceOffset</w:t>
            </w:r>
            <w:r>
              <w:br/>
            </w:r>
            <w:r>
              <w:tab/>
              <w:t>10 - Amt</w:t>
            </w:r>
            <w:r>
              <w:br/>
            </w:r>
            <w:r>
              <w:tab/>
              <w:t>11 - Percentage</w:t>
            </w:r>
            <w:r>
              <w:br/>
            </w:r>
            <w:r>
              <w:tab/>
              <w:t>12 - Char</w:t>
            </w:r>
            <w:r>
              <w:br/>
            </w:r>
            <w:r>
              <w:tab/>
              <w:t>13 - Boolean</w:t>
            </w:r>
            <w:r>
              <w:br/>
            </w:r>
            <w:r>
              <w:tab/>
              <w:t>14 - String</w:t>
            </w:r>
            <w:r>
              <w:br/>
            </w:r>
            <w:r>
              <w:tab/>
              <w:t>15 - MultipleCharValue</w:t>
            </w:r>
            <w:r>
              <w:br/>
            </w:r>
            <w:r>
              <w:tab/>
              <w:t>16 - Currency</w:t>
            </w:r>
            <w:r>
              <w:br/>
            </w:r>
            <w:r>
              <w:tab/>
              <w:t>17 - Exchange</w:t>
            </w:r>
            <w:r>
              <w:br/>
            </w:r>
            <w:r>
              <w:tab/>
              <w:t>18 - MonthYear</w:t>
            </w:r>
            <w:r>
              <w:br/>
            </w:r>
            <w:r>
              <w:tab/>
              <w:t>19 - UTCTimestamp</w:t>
            </w:r>
            <w:r>
              <w:br/>
            </w:r>
            <w:r>
              <w:tab/>
              <w:t>20 - UTCTimeOnly</w:t>
            </w:r>
            <w:r>
              <w:br/>
            </w:r>
            <w:r>
              <w:tab/>
              <w:t>21 - LocalMktDate</w:t>
            </w:r>
            <w:r>
              <w:br/>
            </w:r>
            <w:r>
              <w:tab/>
              <w:t>22 - UTCDateOnly</w:t>
            </w:r>
            <w:r>
              <w:br/>
            </w:r>
            <w:r>
              <w:tab/>
              <w:t>23 - data</w:t>
            </w:r>
            <w:r>
              <w:br/>
            </w:r>
            <w:r>
              <w:tab/>
              <w:t>24 - MultipleStringValue</w:t>
            </w:r>
          </w:p>
        </w:tc>
        <w:tc>
          <w:tcPr>
            <w:tcW w:w="4411" w:type="dxa"/>
            <w:shd w:val="clear" w:color="auto" w:fill="auto"/>
          </w:tcPr>
          <w:p w14:paraId="490B161C" w14:textId="77777777" w:rsidR="00512FC7" w:rsidRPr="00512FC7" w:rsidRDefault="00512FC7" w:rsidP="00533FE7">
            <w:r w:rsidRPr="00512FC7">
              <w:t>StrtPrmTyp</w:t>
            </w:r>
          </w:p>
        </w:tc>
      </w:tr>
      <w:tr w:rsidR="00512FC7" w:rsidRPr="00512FC7" w14:paraId="577FEDFD" w14:textId="77777777" w:rsidTr="00533FE7">
        <w:tc>
          <w:tcPr>
            <w:tcW w:w="828" w:type="dxa"/>
            <w:shd w:val="clear" w:color="auto" w:fill="auto"/>
          </w:tcPr>
          <w:p w14:paraId="6E1DC28C" w14:textId="77777777" w:rsidR="00512FC7" w:rsidRPr="00512FC7" w:rsidRDefault="00512FC7" w:rsidP="00533FE7">
            <w:bookmarkStart w:id="1624" w:name="fld_StrategyParameterValue" w:colFirst="1" w:colLast="1"/>
            <w:bookmarkEnd w:id="1623"/>
            <w:r w:rsidRPr="00512FC7">
              <w:t>960</w:t>
            </w:r>
          </w:p>
        </w:tc>
        <w:tc>
          <w:tcPr>
            <w:tcW w:w="2069" w:type="dxa"/>
            <w:shd w:val="clear" w:color="auto" w:fill="auto"/>
          </w:tcPr>
          <w:p w14:paraId="06BD719E" w14:textId="77777777" w:rsidR="00512FC7" w:rsidRPr="00512FC7" w:rsidRDefault="00512FC7" w:rsidP="00533FE7">
            <w:r w:rsidRPr="00512FC7">
              <w:t>StrategyParameterValue</w:t>
            </w:r>
          </w:p>
        </w:tc>
        <w:tc>
          <w:tcPr>
            <w:tcW w:w="1083" w:type="dxa"/>
            <w:shd w:val="clear" w:color="auto" w:fill="auto"/>
          </w:tcPr>
          <w:p w14:paraId="2CBC7E82" w14:textId="77777777" w:rsidR="00512FC7" w:rsidRPr="00512FC7" w:rsidRDefault="00512FC7" w:rsidP="00533FE7">
            <w:r w:rsidRPr="00512FC7">
              <w:t>String</w:t>
            </w:r>
          </w:p>
        </w:tc>
        <w:tc>
          <w:tcPr>
            <w:tcW w:w="4677" w:type="dxa"/>
            <w:shd w:val="clear" w:color="auto" w:fill="auto"/>
          </w:tcPr>
          <w:p w14:paraId="564E1F56" w14:textId="77777777" w:rsidR="00512FC7" w:rsidRPr="00512FC7" w:rsidRDefault="00512FC7" w:rsidP="00533FE7">
            <w:pPr>
              <w:jc w:val="left"/>
            </w:pPr>
            <w:r w:rsidRPr="00512FC7">
              <w:t>Value of the parameter</w:t>
            </w:r>
          </w:p>
        </w:tc>
        <w:tc>
          <w:tcPr>
            <w:tcW w:w="4411" w:type="dxa"/>
            <w:shd w:val="clear" w:color="auto" w:fill="auto"/>
          </w:tcPr>
          <w:p w14:paraId="0E15057B" w14:textId="77777777" w:rsidR="00512FC7" w:rsidRPr="00512FC7" w:rsidRDefault="00512FC7" w:rsidP="00533FE7">
            <w:r w:rsidRPr="00512FC7">
              <w:t>StrtPrmVal</w:t>
            </w:r>
          </w:p>
        </w:tc>
      </w:tr>
      <w:tr w:rsidR="00512FC7" w:rsidRPr="00512FC7" w14:paraId="6EE1965A" w14:textId="77777777" w:rsidTr="00533FE7">
        <w:tc>
          <w:tcPr>
            <w:tcW w:w="828" w:type="dxa"/>
            <w:shd w:val="clear" w:color="auto" w:fill="auto"/>
          </w:tcPr>
          <w:p w14:paraId="61D9E67D" w14:textId="77777777" w:rsidR="00512FC7" w:rsidRPr="00512FC7" w:rsidRDefault="00512FC7" w:rsidP="00533FE7">
            <w:bookmarkStart w:id="1625" w:name="fld_HostCrossID" w:colFirst="1" w:colLast="1"/>
            <w:bookmarkEnd w:id="1624"/>
            <w:r w:rsidRPr="00512FC7">
              <w:t>961</w:t>
            </w:r>
          </w:p>
        </w:tc>
        <w:tc>
          <w:tcPr>
            <w:tcW w:w="2069" w:type="dxa"/>
            <w:shd w:val="clear" w:color="auto" w:fill="auto"/>
          </w:tcPr>
          <w:p w14:paraId="7F6C329B" w14:textId="77777777" w:rsidR="00512FC7" w:rsidRPr="00512FC7" w:rsidRDefault="00512FC7" w:rsidP="00533FE7">
            <w:r w:rsidRPr="00512FC7">
              <w:t>HostCrossID</w:t>
            </w:r>
          </w:p>
        </w:tc>
        <w:tc>
          <w:tcPr>
            <w:tcW w:w="1083" w:type="dxa"/>
            <w:shd w:val="clear" w:color="auto" w:fill="auto"/>
          </w:tcPr>
          <w:p w14:paraId="74DE6568" w14:textId="77777777" w:rsidR="00512FC7" w:rsidRPr="00512FC7" w:rsidRDefault="00512FC7" w:rsidP="00533FE7">
            <w:r w:rsidRPr="00512FC7">
              <w:t>String</w:t>
            </w:r>
          </w:p>
        </w:tc>
        <w:tc>
          <w:tcPr>
            <w:tcW w:w="4677" w:type="dxa"/>
            <w:shd w:val="clear" w:color="auto" w:fill="auto"/>
          </w:tcPr>
          <w:p w14:paraId="12E545CA" w14:textId="77777777" w:rsidR="00512FC7" w:rsidRPr="00512FC7" w:rsidRDefault="00512FC7" w:rsidP="00533FE7">
            <w:pPr>
              <w:jc w:val="left"/>
            </w:pPr>
            <w:r w:rsidRPr="00512FC7">
              <w:t>Host assigned entity ID that can be used to reference all components of a cross; sides + strategy + legs. Used as the primary key with which to refer to the Cross Order for cancellation and replace. The HostCrossID will also be used to link together components of the Cross Order. For example, each individual Execution Report associated with the order will carry HostCrossID in order to tie back to the original cross order.</w:t>
            </w:r>
          </w:p>
        </w:tc>
        <w:tc>
          <w:tcPr>
            <w:tcW w:w="4411" w:type="dxa"/>
            <w:shd w:val="clear" w:color="auto" w:fill="auto"/>
          </w:tcPr>
          <w:p w14:paraId="00B3055E" w14:textId="77777777" w:rsidR="00512FC7" w:rsidRPr="00512FC7" w:rsidRDefault="00512FC7" w:rsidP="00533FE7">
            <w:r w:rsidRPr="00512FC7">
              <w:t>HstCxID</w:t>
            </w:r>
          </w:p>
        </w:tc>
      </w:tr>
      <w:tr w:rsidR="00512FC7" w:rsidRPr="00512FC7" w14:paraId="3E639F22" w14:textId="77777777" w:rsidTr="00533FE7">
        <w:tc>
          <w:tcPr>
            <w:tcW w:w="828" w:type="dxa"/>
            <w:shd w:val="clear" w:color="auto" w:fill="auto"/>
          </w:tcPr>
          <w:p w14:paraId="5F51E52B" w14:textId="77777777" w:rsidR="00512FC7" w:rsidRPr="00512FC7" w:rsidRDefault="00512FC7" w:rsidP="00533FE7">
            <w:bookmarkStart w:id="1626" w:name="fld_SideTimeInForce" w:colFirst="1" w:colLast="1"/>
            <w:bookmarkEnd w:id="1625"/>
            <w:r w:rsidRPr="00512FC7">
              <w:t>962</w:t>
            </w:r>
          </w:p>
        </w:tc>
        <w:tc>
          <w:tcPr>
            <w:tcW w:w="2069" w:type="dxa"/>
            <w:shd w:val="clear" w:color="auto" w:fill="auto"/>
          </w:tcPr>
          <w:p w14:paraId="63D18C58" w14:textId="77777777" w:rsidR="00512FC7" w:rsidRPr="00512FC7" w:rsidRDefault="00512FC7" w:rsidP="00533FE7">
            <w:r w:rsidRPr="00512FC7">
              <w:t>SideTimeInForce</w:t>
            </w:r>
          </w:p>
        </w:tc>
        <w:tc>
          <w:tcPr>
            <w:tcW w:w="1083" w:type="dxa"/>
            <w:shd w:val="clear" w:color="auto" w:fill="auto"/>
          </w:tcPr>
          <w:p w14:paraId="7901F11E" w14:textId="77777777" w:rsidR="00512FC7" w:rsidRPr="00512FC7" w:rsidRDefault="00512FC7" w:rsidP="00533FE7">
            <w:r w:rsidRPr="00512FC7">
              <w:t>UTCTimestamp</w:t>
            </w:r>
          </w:p>
        </w:tc>
        <w:tc>
          <w:tcPr>
            <w:tcW w:w="4677" w:type="dxa"/>
            <w:shd w:val="clear" w:color="auto" w:fill="auto"/>
          </w:tcPr>
          <w:p w14:paraId="5A8C1457" w14:textId="77777777" w:rsidR="00512FC7" w:rsidRPr="00512FC7" w:rsidRDefault="00512FC7" w:rsidP="00533FE7">
            <w:pPr>
              <w:jc w:val="left"/>
            </w:pPr>
            <w:r w:rsidRPr="00512FC7">
              <w:t>Indicates how long the order as specified in the side stays in effect. SideTimeInForce allows a two-sided cross order to specify order behavior separately for each side. Absence of this field indicates that TimeInForce should be referenced. SideTimeInForce will override TimeInForce if both are provided.</w:t>
            </w:r>
          </w:p>
        </w:tc>
        <w:tc>
          <w:tcPr>
            <w:tcW w:w="4411" w:type="dxa"/>
            <w:shd w:val="clear" w:color="auto" w:fill="auto"/>
          </w:tcPr>
          <w:p w14:paraId="4AF544F7" w14:textId="77777777" w:rsidR="00512FC7" w:rsidRPr="00512FC7" w:rsidRDefault="00512FC7" w:rsidP="00533FE7">
            <w:r w:rsidRPr="00512FC7">
              <w:t>SideTmFrc</w:t>
            </w:r>
          </w:p>
        </w:tc>
      </w:tr>
      <w:tr w:rsidR="00512FC7" w:rsidRPr="00512FC7" w14:paraId="2858C9EC" w14:textId="77777777" w:rsidTr="00533FE7">
        <w:tc>
          <w:tcPr>
            <w:tcW w:w="828" w:type="dxa"/>
            <w:shd w:val="clear" w:color="auto" w:fill="auto"/>
          </w:tcPr>
          <w:p w14:paraId="0EDCA84E" w14:textId="77777777" w:rsidR="00512FC7" w:rsidRPr="00512FC7" w:rsidRDefault="00512FC7" w:rsidP="00533FE7">
            <w:bookmarkStart w:id="1627" w:name="fld_MDReportID" w:colFirst="1" w:colLast="1"/>
            <w:bookmarkEnd w:id="1626"/>
            <w:r w:rsidRPr="00512FC7">
              <w:t>963</w:t>
            </w:r>
          </w:p>
        </w:tc>
        <w:tc>
          <w:tcPr>
            <w:tcW w:w="2069" w:type="dxa"/>
            <w:shd w:val="clear" w:color="auto" w:fill="auto"/>
          </w:tcPr>
          <w:p w14:paraId="423180B8" w14:textId="77777777" w:rsidR="00512FC7" w:rsidRPr="00512FC7" w:rsidRDefault="00512FC7" w:rsidP="00533FE7">
            <w:r w:rsidRPr="00512FC7">
              <w:t>MDReportID</w:t>
            </w:r>
          </w:p>
        </w:tc>
        <w:tc>
          <w:tcPr>
            <w:tcW w:w="1083" w:type="dxa"/>
            <w:shd w:val="clear" w:color="auto" w:fill="auto"/>
          </w:tcPr>
          <w:p w14:paraId="0023D828" w14:textId="77777777" w:rsidR="00512FC7" w:rsidRPr="00512FC7" w:rsidRDefault="00512FC7" w:rsidP="00533FE7">
            <w:r w:rsidRPr="00512FC7">
              <w:t>int</w:t>
            </w:r>
          </w:p>
        </w:tc>
        <w:tc>
          <w:tcPr>
            <w:tcW w:w="4677" w:type="dxa"/>
            <w:shd w:val="clear" w:color="auto" w:fill="auto"/>
          </w:tcPr>
          <w:p w14:paraId="7A282AAE" w14:textId="77777777" w:rsidR="00512FC7" w:rsidRPr="00512FC7" w:rsidRDefault="00512FC7" w:rsidP="00533FE7">
            <w:pPr>
              <w:jc w:val="left"/>
            </w:pPr>
            <w:r w:rsidRPr="00512FC7">
              <w:t>Unique identifier for the Market Data Report.</w:t>
            </w:r>
          </w:p>
        </w:tc>
        <w:tc>
          <w:tcPr>
            <w:tcW w:w="4411" w:type="dxa"/>
            <w:shd w:val="clear" w:color="auto" w:fill="auto"/>
          </w:tcPr>
          <w:p w14:paraId="71FA3F3C" w14:textId="77777777" w:rsidR="00512FC7" w:rsidRPr="00512FC7" w:rsidRDefault="00512FC7" w:rsidP="00533FE7">
            <w:r w:rsidRPr="00512FC7">
              <w:t>RptID</w:t>
            </w:r>
          </w:p>
        </w:tc>
      </w:tr>
      <w:tr w:rsidR="00512FC7" w:rsidRPr="00512FC7" w14:paraId="725E74CC" w14:textId="77777777" w:rsidTr="00533FE7">
        <w:tc>
          <w:tcPr>
            <w:tcW w:w="828" w:type="dxa"/>
            <w:shd w:val="clear" w:color="auto" w:fill="auto"/>
          </w:tcPr>
          <w:p w14:paraId="71473694" w14:textId="77777777" w:rsidR="00512FC7" w:rsidRPr="00512FC7" w:rsidRDefault="00512FC7" w:rsidP="00533FE7">
            <w:bookmarkStart w:id="1628" w:name="fld_SecurityReportID" w:colFirst="1" w:colLast="1"/>
            <w:bookmarkEnd w:id="1627"/>
            <w:r w:rsidRPr="00512FC7">
              <w:t>964</w:t>
            </w:r>
          </w:p>
        </w:tc>
        <w:tc>
          <w:tcPr>
            <w:tcW w:w="2069" w:type="dxa"/>
            <w:shd w:val="clear" w:color="auto" w:fill="auto"/>
          </w:tcPr>
          <w:p w14:paraId="5405AF6B" w14:textId="77777777" w:rsidR="00512FC7" w:rsidRPr="00512FC7" w:rsidRDefault="00512FC7" w:rsidP="00533FE7">
            <w:r w:rsidRPr="00512FC7">
              <w:t>SecurityReportID</w:t>
            </w:r>
          </w:p>
        </w:tc>
        <w:tc>
          <w:tcPr>
            <w:tcW w:w="1083" w:type="dxa"/>
            <w:shd w:val="clear" w:color="auto" w:fill="auto"/>
          </w:tcPr>
          <w:p w14:paraId="79278C2F" w14:textId="77777777" w:rsidR="00512FC7" w:rsidRPr="00512FC7" w:rsidRDefault="00512FC7" w:rsidP="00533FE7">
            <w:r w:rsidRPr="00512FC7">
              <w:t>int</w:t>
            </w:r>
          </w:p>
        </w:tc>
        <w:tc>
          <w:tcPr>
            <w:tcW w:w="4677" w:type="dxa"/>
            <w:shd w:val="clear" w:color="auto" w:fill="auto"/>
          </w:tcPr>
          <w:p w14:paraId="7D39F1FD" w14:textId="77777777" w:rsidR="00512FC7" w:rsidRPr="00512FC7" w:rsidRDefault="00512FC7" w:rsidP="00533FE7">
            <w:pPr>
              <w:jc w:val="left"/>
            </w:pPr>
            <w:r w:rsidRPr="00512FC7">
              <w:t>Identifies a Security List message.</w:t>
            </w:r>
          </w:p>
        </w:tc>
        <w:tc>
          <w:tcPr>
            <w:tcW w:w="4411" w:type="dxa"/>
            <w:shd w:val="clear" w:color="auto" w:fill="auto"/>
          </w:tcPr>
          <w:p w14:paraId="33056E1F" w14:textId="77777777" w:rsidR="00512FC7" w:rsidRPr="00512FC7" w:rsidRDefault="00512FC7" w:rsidP="00533FE7">
            <w:r w:rsidRPr="00512FC7">
              <w:t>RptID</w:t>
            </w:r>
          </w:p>
        </w:tc>
      </w:tr>
      <w:tr w:rsidR="00512FC7" w:rsidRPr="00512FC7" w14:paraId="7D60A0A8" w14:textId="77777777" w:rsidTr="00533FE7">
        <w:tc>
          <w:tcPr>
            <w:tcW w:w="828" w:type="dxa"/>
            <w:shd w:val="clear" w:color="auto" w:fill="auto"/>
          </w:tcPr>
          <w:p w14:paraId="2CB3B8A3" w14:textId="77777777" w:rsidR="00512FC7" w:rsidRPr="00512FC7" w:rsidRDefault="00512FC7" w:rsidP="00533FE7">
            <w:bookmarkStart w:id="1629" w:name="fld_SecurityStatus" w:colFirst="1" w:colLast="1"/>
            <w:bookmarkEnd w:id="1628"/>
            <w:r w:rsidRPr="00512FC7">
              <w:t>965</w:t>
            </w:r>
          </w:p>
        </w:tc>
        <w:tc>
          <w:tcPr>
            <w:tcW w:w="2069" w:type="dxa"/>
            <w:shd w:val="clear" w:color="auto" w:fill="auto"/>
          </w:tcPr>
          <w:p w14:paraId="05BF08E1" w14:textId="77777777" w:rsidR="00512FC7" w:rsidRPr="00512FC7" w:rsidRDefault="00512FC7" w:rsidP="00533FE7">
            <w:r w:rsidRPr="00512FC7">
              <w:t>SecurityStatus</w:t>
            </w:r>
          </w:p>
        </w:tc>
        <w:tc>
          <w:tcPr>
            <w:tcW w:w="1083" w:type="dxa"/>
            <w:shd w:val="clear" w:color="auto" w:fill="auto"/>
          </w:tcPr>
          <w:p w14:paraId="0CC4540B" w14:textId="77777777" w:rsidR="00512FC7" w:rsidRPr="00512FC7" w:rsidRDefault="00512FC7" w:rsidP="00533FE7">
            <w:r w:rsidRPr="00512FC7">
              <w:t>String</w:t>
            </w:r>
          </w:p>
        </w:tc>
        <w:tc>
          <w:tcPr>
            <w:tcW w:w="4677" w:type="dxa"/>
            <w:shd w:val="clear" w:color="auto" w:fill="auto"/>
          </w:tcPr>
          <w:p w14:paraId="62D8D53A" w14:textId="77777777" w:rsidR="00512FC7" w:rsidRDefault="00512FC7" w:rsidP="00533FE7">
            <w:pPr>
              <w:jc w:val="left"/>
            </w:pPr>
            <w:r>
              <w:t>Used for derivatives. Denotes the current state of the Instrument.</w:t>
            </w:r>
          </w:p>
          <w:p w14:paraId="33790ADB" w14:textId="77777777" w:rsidR="00512FC7" w:rsidRPr="00512FC7" w:rsidRDefault="00512FC7" w:rsidP="00533FE7">
            <w:pPr>
              <w:jc w:val="left"/>
            </w:pPr>
            <w:r>
              <w:t>Valid values:</w:t>
            </w:r>
            <w:r>
              <w:br/>
            </w:r>
            <w:r>
              <w:tab/>
              <w:t>1 - Active</w:t>
            </w:r>
            <w:r>
              <w:br/>
            </w:r>
            <w:r>
              <w:tab/>
              <w:t>2 - Inactive</w:t>
            </w:r>
          </w:p>
        </w:tc>
        <w:tc>
          <w:tcPr>
            <w:tcW w:w="4411" w:type="dxa"/>
            <w:shd w:val="clear" w:color="auto" w:fill="auto"/>
          </w:tcPr>
          <w:p w14:paraId="45A245E8" w14:textId="77777777" w:rsidR="00512FC7" w:rsidRPr="00512FC7" w:rsidRDefault="00512FC7" w:rsidP="00533FE7">
            <w:r w:rsidRPr="00512FC7">
              <w:t>Status</w:t>
            </w:r>
          </w:p>
        </w:tc>
      </w:tr>
      <w:tr w:rsidR="00512FC7" w:rsidRPr="00512FC7" w14:paraId="66F09C08" w14:textId="77777777" w:rsidTr="00533FE7">
        <w:tc>
          <w:tcPr>
            <w:tcW w:w="828" w:type="dxa"/>
            <w:shd w:val="clear" w:color="auto" w:fill="auto"/>
          </w:tcPr>
          <w:p w14:paraId="7F0042E4" w14:textId="77777777" w:rsidR="00512FC7" w:rsidRPr="00512FC7" w:rsidRDefault="00512FC7" w:rsidP="00533FE7">
            <w:bookmarkStart w:id="1630" w:name="fld_SettleOnOpenFlag" w:colFirst="1" w:colLast="1"/>
            <w:bookmarkEnd w:id="1629"/>
            <w:r w:rsidRPr="00512FC7">
              <w:t>966</w:t>
            </w:r>
          </w:p>
        </w:tc>
        <w:tc>
          <w:tcPr>
            <w:tcW w:w="2069" w:type="dxa"/>
            <w:shd w:val="clear" w:color="auto" w:fill="auto"/>
          </w:tcPr>
          <w:p w14:paraId="48131A64" w14:textId="77777777" w:rsidR="00512FC7" w:rsidRPr="00512FC7" w:rsidRDefault="00512FC7" w:rsidP="00533FE7">
            <w:r w:rsidRPr="00512FC7">
              <w:t>SettleOnOpenFlag</w:t>
            </w:r>
          </w:p>
        </w:tc>
        <w:tc>
          <w:tcPr>
            <w:tcW w:w="1083" w:type="dxa"/>
            <w:shd w:val="clear" w:color="auto" w:fill="auto"/>
          </w:tcPr>
          <w:p w14:paraId="1FE84805" w14:textId="77777777" w:rsidR="00512FC7" w:rsidRPr="00512FC7" w:rsidRDefault="00512FC7" w:rsidP="00533FE7">
            <w:r w:rsidRPr="00512FC7">
              <w:t>String</w:t>
            </w:r>
          </w:p>
        </w:tc>
        <w:tc>
          <w:tcPr>
            <w:tcW w:w="4677" w:type="dxa"/>
            <w:shd w:val="clear" w:color="auto" w:fill="auto"/>
          </w:tcPr>
          <w:p w14:paraId="2D1FAB8E" w14:textId="77777777" w:rsidR="00512FC7" w:rsidRPr="00512FC7" w:rsidRDefault="00512FC7" w:rsidP="00533FE7">
            <w:pPr>
              <w:jc w:val="left"/>
            </w:pPr>
            <w:r w:rsidRPr="00512FC7">
              <w:t>Indicator to determine if instrument is settle on open</w:t>
            </w:r>
          </w:p>
        </w:tc>
        <w:tc>
          <w:tcPr>
            <w:tcW w:w="4411" w:type="dxa"/>
            <w:shd w:val="clear" w:color="auto" w:fill="auto"/>
          </w:tcPr>
          <w:p w14:paraId="330521DB" w14:textId="77777777" w:rsidR="00512FC7" w:rsidRPr="00512FC7" w:rsidRDefault="00512FC7" w:rsidP="00533FE7">
            <w:r w:rsidRPr="00512FC7">
              <w:t>SettlOnOpenFlag</w:t>
            </w:r>
          </w:p>
        </w:tc>
      </w:tr>
      <w:tr w:rsidR="00512FC7" w:rsidRPr="00512FC7" w14:paraId="32C480B9" w14:textId="77777777" w:rsidTr="00533FE7">
        <w:tc>
          <w:tcPr>
            <w:tcW w:w="828" w:type="dxa"/>
            <w:shd w:val="clear" w:color="auto" w:fill="auto"/>
          </w:tcPr>
          <w:p w14:paraId="379ED811" w14:textId="77777777" w:rsidR="00512FC7" w:rsidRPr="00512FC7" w:rsidRDefault="00512FC7" w:rsidP="00533FE7">
            <w:bookmarkStart w:id="1631" w:name="fld_StrikeMultiplier" w:colFirst="1" w:colLast="1"/>
            <w:bookmarkEnd w:id="1630"/>
            <w:r w:rsidRPr="00512FC7">
              <w:t>967</w:t>
            </w:r>
          </w:p>
        </w:tc>
        <w:tc>
          <w:tcPr>
            <w:tcW w:w="2069" w:type="dxa"/>
            <w:shd w:val="clear" w:color="auto" w:fill="auto"/>
          </w:tcPr>
          <w:p w14:paraId="63D3D300" w14:textId="77777777" w:rsidR="00512FC7" w:rsidRPr="00512FC7" w:rsidRDefault="00512FC7" w:rsidP="00533FE7">
            <w:r w:rsidRPr="00512FC7">
              <w:t>StrikeMultiplier</w:t>
            </w:r>
          </w:p>
        </w:tc>
        <w:tc>
          <w:tcPr>
            <w:tcW w:w="1083" w:type="dxa"/>
            <w:shd w:val="clear" w:color="auto" w:fill="auto"/>
          </w:tcPr>
          <w:p w14:paraId="50528423" w14:textId="77777777" w:rsidR="00512FC7" w:rsidRPr="00512FC7" w:rsidRDefault="00512FC7" w:rsidP="00533FE7">
            <w:r w:rsidRPr="00512FC7">
              <w:t>float</w:t>
            </w:r>
          </w:p>
        </w:tc>
        <w:tc>
          <w:tcPr>
            <w:tcW w:w="4677" w:type="dxa"/>
            <w:shd w:val="clear" w:color="auto" w:fill="auto"/>
          </w:tcPr>
          <w:p w14:paraId="08A40417" w14:textId="77777777" w:rsidR="00512FC7" w:rsidRPr="00512FC7" w:rsidRDefault="00512FC7" w:rsidP="00533FE7">
            <w:pPr>
              <w:jc w:val="left"/>
            </w:pPr>
            <w:r w:rsidRPr="00512FC7">
              <w:t>Used for derivatives. Multiplier applied to the strike price for the purpose of calculating the settlement value.</w:t>
            </w:r>
          </w:p>
        </w:tc>
        <w:tc>
          <w:tcPr>
            <w:tcW w:w="4411" w:type="dxa"/>
            <w:shd w:val="clear" w:color="auto" w:fill="auto"/>
          </w:tcPr>
          <w:p w14:paraId="173DA3E0" w14:textId="77777777" w:rsidR="00512FC7" w:rsidRPr="00512FC7" w:rsidRDefault="00512FC7" w:rsidP="00533FE7">
            <w:r w:rsidRPr="00512FC7">
              <w:t>StrkMult</w:t>
            </w:r>
          </w:p>
        </w:tc>
      </w:tr>
      <w:tr w:rsidR="00512FC7" w:rsidRPr="00512FC7" w14:paraId="04745457" w14:textId="77777777" w:rsidTr="00533FE7">
        <w:tc>
          <w:tcPr>
            <w:tcW w:w="828" w:type="dxa"/>
            <w:shd w:val="clear" w:color="auto" w:fill="auto"/>
          </w:tcPr>
          <w:p w14:paraId="378B0376" w14:textId="77777777" w:rsidR="00512FC7" w:rsidRPr="00512FC7" w:rsidRDefault="00512FC7" w:rsidP="00533FE7">
            <w:bookmarkStart w:id="1632" w:name="fld_StrikeValue" w:colFirst="1" w:colLast="1"/>
            <w:bookmarkEnd w:id="1631"/>
            <w:r w:rsidRPr="00512FC7">
              <w:t>968</w:t>
            </w:r>
          </w:p>
        </w:tc>
        <w:tc>
          <w:tcPr>
            <w:tcW w:w="2069" w:type="dxa"/>
            <w:shd w:val="clear" w:color="auto" w:fill="auto"/>
          </w:tcPr>
          <w:p w14:paraId="6B109FEE" w14:textId="77777777" w:rsidR="00512FC7" w:rsidRPr="00512FC7" w:rsidRDefault="00512FC7" w:rsidP="00533FE7">
            <w:r w:rsidRPr="00512FC7">
              <w:t>StrikeValue</w:t>
            </w:r>
          </w:p>
        </w:tc>
        <w:tc>
          <w:tcPr>
            <w:tcW w:w="1083" w:type="dxa"/>
            <w:shd w:val="clear" w:color="auto" w:fill="auto"/>
          </w:tcPr>
          <w:p w14:paraId="77D45409" w14:textId="77777777" w:rsidR="00512FC7" w:rsidRPr="00512FC7" w:rsidRDefault="00512FC7" w:rsidP="00533FE7">
            <w:r w:rsidRPr="00512FC7">
              <w:t>float</w:t>
            </w:r>
          </w:p>
        </w:tc>
        <w:tc>
          <w:tcPr>
            <w:tcW w:w="4677" w:type="dxa"/>
            <w:shd w:val="clear" w:color="auto" w:fill="auto"/>
          </w:tcPr>
          <w:p w14:paraId="27A8D0BC" w14:textId="77777777" w:rsidR="00512FC7" w:rsidRPr="00512FC7" w:rsidRDefault="00512FC7" w:rsidP="00533FE7">
            <w:pPr>
              <w:jc w:val="left"/>
            </w:pPr>
            <w:r w:rsidRPr="00512FC7">
              <w:t>Used for derivatives. The number of shares/units for the financial instrument involved in the option trade.</w:t>
            </w:r>
          </w:p>
        </w:tc>
        <w:tc>
          <w:tcPr>
            <w:tcW w:w="4411" w:type="dxa"/>
            <w:shd w:val="clear" w:color="auto" w:fill="auto"/>
          </w:tcPr>
          <w:p w14:paraId="125C92B1" w14:textId="77777777" w:rsidR="00512FC7" w:rsidRPr="00512FC7" w:rsidRDefault="00512FC7" w:rsidP="00533FE7">
            <w:r w:rsidRPr="00512FC7">
              <w:t>StrkValu</w:t>
            </w:r>
          </w:p>
        </w:tc>
      </w:tr>
      <w:tr w:rsidR="00512FC7" w:rsidRPr="00512FC7" w14:paraId="2424D939" w14:textId="77777777" w:rsidTr="00533FE7">
        <w:tc>
          <w:tcPr>
            <w:tcW w:w="828" w:type="dxa"/>
            <w:shd w:val="clear" w:color="auto" w:fill="auto"/>
          </w:tcPr>
          <w:p w14:paraId="7DD43E61" w14:textId="77777777" w:rsidR="00512FC7" w:rsidRPr="00512FC7" w:rsidRDefault="00512FC7" w:rsidP="00533FE7">
            <w:bookmarkStart w:id="1633" w:name="fld_MinPriceIncrement" w:colFirst="1" w:colLast="1"/>
            <w:bookmarkEnd w:id="1632"/>
            <w:r w:rsidRPr="00512FC7">
              <w:t>969</w:t>
            </w:r>
          </w:p>
        </w:tc>
        <w:tc>
          <w:tcPr>
            <w:tcW w:w="2069" w:type="dxa"/>
            <w:shd w:val="clear" w:color="auto" w:fill="auto"/>
          </w:tcPr>
          <w:p w14:paraId="526A18F5" w14:textId="77777777" w:rsidR="00512FC7" w:rsidRPr="00512FC7" w:rsidRDefault="00512FC7" w:rsidP="00533FE7">
            <w:r w:rsidRPr="00512FC7">
              <w:t>MinPriceIncrement</w:t>
            </w:r>
          </w:p>
        </w:tc>
        <w:tc>
          <w:tcPr>
            <w:tcW w:w="1083" w:type="dxa"/>
            <w:shd w:val="clear" w:color="auto" w:fill="auto"/>
          </w:tcPr>
          <w:p w14:paraId="4B4C4373" w14:textId="77777777" w:rsidR="00512FC7" w:rsidRPr="00512FC7" w:rsidRDefault="00512FC7" w:rsidP="00533FE7">
            <w:r w:rsidRPr="00512FC7">
              <w:t>float</w:t>
            </w:r>
          </w:p>
        </w:tc>
        <w:tc>
          <w:tcPr>
            <w:tcW w:w="4677" w:type="dxa"/>
            <w:shd w:val="clear" w:color="auto" w:fill="auto"/>
          </w:tcPr>
          <w:p w14:paraId="47C46174" w14:textId="77777777" w:rsidR="00512FC7" w:rsidRPr="00512FC7" w:rsidRDefault="00512FC7" w:rsidP="00533FE7">
            <w:pPr>
              <w:jc w:val="left"/>
            </w:pPr>
            <w:r w:rsidRPr="00512FC7">
              <w:t>Minimum price increase for a given exchange-traded Instrument</w:t>
            </w:r>
          </w:p>
        </w:tc>
        <w:tc>
          <w:tcPr>
            <w:tcW w:w="4411" w:type="dxa"/>
            <w:shd w:val="clear" w:color="auto" w:fill="auto"/>
          </w:tcPr>
          <w:p w14:paraId="53DB6E57" w14:textId="77777777" w:rsidR="00512FC7" w:rsidRPr="00512FC7" w:rsidRDefault="00512FC7" w:rsidP="00533FE7">
            <w:r w:rsidRPr="00512FC7">
              <w:t>MinPxIncr</w:t>
            </w:r>
          </w:p>
        </w:tc>
      </w:tr>
      <w:tr w:rsidR="00512FC7" w:rsidRPr="00512FC7" w14:paraId="0314A3FE" w14:textId="77777777" w:rsidTr="00533FE7">
        <w:tc>
          <w:tcPr>
            <w:tcW w:w="828" w:type="dxa"/>
            <w:shd w:val="clear" w:color="auto" w:fill="auto"/>
          </w:tcPr>
          <w:p w14:paraId="34AE1C7A" w14:textId="77777777" w:rsidR="00512FC7" w:rsidRPr="00512FC7" w:rsidRDefault="00512FC7" w:rsidP="00533FE7">
            <w:bookmarkStart w:id="1634" w:name="fld_PositionLimit" w:colFirst="1" w:colLast="1"/>
            <w:bookmarkEnd w:id="1633"/>
            <w:r w:rsidRPr="00512FC7">
              <w:t>970</w:t>
            </w:r>
          </w:p>
        </w:tc>
        <w:tc>
          <w:tcPr>
            <w:tcW w:w="2069" w:type="dxa"/>
            <w:shd w:val="clear" w:color="auto" w:fill="auto"/>
          </w:tcPr>
          <w:p w14:paraId="168733B6" w14:textId="77777777" w:rsidR="00512FC7" w:rsidRPr="00512FC7" w:rsidRDefault="00512FC7" w:rsidP="00533FE7">
            <w:r w:rsidRPr="00512FC7">
              <w:t>PositionLimit</w:t>
            </w:r>
          </w:p>
        </w:tc>
        <w:tc>
          <w:tcPr>
            <w:tcW w:w="1083" w:type="dxa"/>
            <w:shd w:val="clear" w:color="auto" w:fill="auto"/>
          </w:tcPr>
          <w:p w14:paraId="5BD79A38" w14:textId="77777777" w:rsidR="00512FC7" w:rsidRPr="00512FC7" w:rsidRDefault="00512FC7" w:rsidP="00533FE7">
            <w:r w:rsidRPr="00512FC7">
              <w:t>int</w:t>
            </w:r>
          </w:p>
        </w:tc>
        <w:tc>
          <w:tcPr>
            <w:tcW w:w="4677" w:type="dxa"/>
            <w:shd w:val="clear" w:color="auto" w:fill="auto"/>
          </w:tcPr>
          <w:p w14:paraId="79442CA8" w14:textId="77777777" w:rsidR="00512FC7" w:rsidRPr="00512FC7" w:rsidRDefault="00512FC7" w:rsidP="00533FE7">
            <w:pPr>
              <w:jc w:val="left"/>
            </w:pPr>
            <w:r w:rsidRPr="00512FC7">
              <w:t>Position Limit for a given exchange-traded product.</w:t>
            </w:r>
          </w:p>
        </w:tc>
        <w:tc>
          <w:tcPr>
            <w:tcW w:w="4411" w:type="dxa"/>
            <w:shd w:val="clear" w:color="auto" w:fill="auto"/>
          </w:tcPr>
          <w:p w14:paraId="477232D3" w14:textId="77777777" w:rsidR="00512FC7" w:rsidRPr="00512FC7" w:rsidRDefault="00512FC7" w:rsidP="00533FE7">
            <w:r w:rsidRPr="00512FC7">
              <w:t>PosLmt</w:t>
            </w:r>
          </w:p>
        </w:tc>
      </w:tr>
      <w:tr w:rsidR="00512FC7" w:rsidRPr="00512FC7" w14:paraId="227677E4" w14:textId="77777777" w:rsidTr="00533FE7">
        <w:tc>
          <w:tcPr>
            <w:tcW w:w="828" w:type="dxa"/>
            <w:shd w:val="clear" w:color="auto" w:fill="auto"/>
          </w:tcPr>
          <w:p w14:paraId="49E40ADC" w14:textId="77777777" w:rsidR="00512FC7" w:rsidRPr="00512FC7" w:rsidRDefault="00512FC7" w:rsidP="00533FE7">
            <w:bookmarkStart w:id="1635" w:name="fld_NTPositionLimit" w:colFirst="1" w:colLast="1"/>
            <w:bookmarkEnd w:id="1634"/>
            <w:r w:rsidRPr="00512FC7">
              <w:t>971</w:t>
            </w:r>
          </w:p>
        </w:tc>
        <w:tc>
          <w:tcPr>
            <w:tcW w:w="2069" w:type="dxa"/>
            <w:shd w:val="clear" w:color="auto" w:fill="auto"/>
          </w:tcPr>
          <w:p w14:paraId="4C816D9E" w14:textId="77777777" w:rsidR="00512FC7" w:rsidRPr="00512FC7" w:rsidRDefault="00512FC7" w:rsidP="00533FE7">
            <w:r w:rsidRPr="00512FC7">
              <w:t>NTPositionLimit</w:t>
            </w:r>
          </w:p>
        </w:tc>
        <w:tc>
          <w:tcPr>
            <w:tcW w:w="1083" w:type="dxa"/>
            <w:shd w:val="clear" w:color="auto" w:fill="auto"/>
          </w:tcPr>
          <w:p w14:paraId="1C57331F" w14:textId="77777777" w:rsidR="00512FC7" w:rsidRPr="00512FC7" w:rsidRDefault="00512FC7" w:rsidP="00533FE7">
            <w:r w:rsidRPr="00512FC7">
              <w:t>int</w:t>
            </w:r>
          </w:p>
        </w:tc>
        <w:tc>
          <w:tcPr>
            <w:tcW w:w="4677" w:type="dxa"/>
            <w:shd w:val="clear" w:color="auto" w:fill="auto"/>
          </w:tcPr>
          <w:p w14:paraId="5850F53E" w14:textId="77777777" w:rsidR="00512FC7" w:rsidRPr="00512FC7" w:rsidRDefault="00512FC7" w:rsidP="00533FE7">
            <w:pPr>
              <w:jc w:val="left"/>
            </w:pPr>
            <w:r w:rsidRPr="00512FC7">
              <w:t>Position Limit in the near-term contract for a given exchange-traded product.</w:t>
            </w:r>
          </w:p>
        </w:tc>
        <w:tc>
          <w:tcPr>
            <w:tcW w:w="4411" w:type="dxa"/>
            <w:shd w:val="clear" w:color="auto" w:fill="auto"/>
          </w:tcPr>
          <w:p w14:paraId="34DD2237" w14:textId="77777777" w:rsidR="00512FC7" w:rsidRPr="00512FC7" w:rsidRDefault="00512FC7" w:rsidP="00533FE7">
            <w:r w:rsidRPr="00512FC7">
              <w:t>NTPosLmt</w:t>
            </w:r>
          </w:p>
        </w:tc>
      </w:tr>
      <w:tr w:rsidR="00512FC7" w:rsidRPr="00512FC7" w14:paraId="31899244" w14:textId="77777777" w:rsidTr="00533FE7">
        <w:tc>
          <w:tcPr>
            <w:tcW w:w="828" w:type="dxa"/>
            <w:shd w:val="clear" w:color="auto" w:fill="auto"/>
          </w:tcPr>
          <w:p w14:paraId="35E22C7D" w14:textId="77777777" w:rsidR="00512FC7" w:rsidRPr="00512FC7" w:rsidRDefault="00512FC7" w:rsidP="00533FE7">
            <w:bookmarkStart w:id="1636" w:name="fld_UnderlyingAllocationPercent" w:colFirst="1" w:colLast="1"/>
            <w:bookmarkEnd w:id="1635"/>
            <w:r w:rsidRPr="00512FC7">
              <w:t>972</w:t>
            </w:r>
          </w:p>
        </w:tc>
        <w:tc>
          <w:tcPr>
            <w:tcW w:w="2069" w:type="dxa"/>
            <w:shd w:val="clear" w:color="auto" w:fill="auto"/>
          </w:tcPr>
          <w:p w14:paraId="40D175E7" w14:textId="77777777" w:rsidR="00512FC7" w:rsidRPr="00512FC7" w:rsidRDefault="00512FC7" w:rsidP="00533FE7">
            <w:r w:rsidRPr="00512FC7">
              <w:t>UnderlyingAllocationPercent</w:t>
            </w:r>
          </w:p>
        </w:tc>
        <w:tc>
          <w:tcPr>
            <w:tcW w:w="1083" w:type="dxa"/>
            <w:shd w:val="clear" w:color="auto" w:fill="auto"/>
          </w:tcPr>
          <w:p w14:paraId="3EA4E520" w14:textId="77777777" w:rsidR="00512FC7" w:rsidRPr="00512FC7" w:rsidRDefault="00512FC7" w:rsidP="00533FE7">
            <w:r w:rsidRPr="00512FC7">
              <w:t>Percentage</w:t>
            </w:r>
          </w:p>
        </w:tc>
        <w:tc>
          <w:tcPr>
            <w:tcW w:w="4677" w:type="dxa"/>
            <w:shd w:val="clear" w:color="auto" w:fill="auto"/>
          </w:tcPr>
          <w:p w14:paraId="56F6DE08" w14:textId="77777777" w:rsidR="00512FC7" w:rsidRPr="00512FC7" w:rsidRDefault="00512FC7" w:rsidP="00533FE7">
            <w:pPr>
              <w:jc w:val="left"/>
            </w:pPr>
            <w:r w:rsidRPr="00512FC7">
              <w:t>Percent of the Strike Price that this underlying represents.</w:t>
            </w:r>
          </w:p>
        </w:tc>
        <w:tc>
          <w:tcPr>
            <w:tcW w:w="4411" w:type="dxa"/>
            <w:shd w:val="clear" w:color="auto" w:fill="auto"/>
          </w:tcPr>
          <w:p w14:paraId="57B0B7D7" w14:textId="77777777" w:rsidR="00512FC7" w:rsidRPr="00512FC7" w:rsidRDefault="00512FC7" w:rsidP="00533FE7">
            <w:r w:rsidRPr="00512FC7">
              <w:t>AllocPct</w:t>
            </w:r>
          </w:p>
        </w:tc>
      </w:tr>
      <w:tr w:rsidR="00512FC7" w:rsidRPr="00512FC7" w14:paraId="7941B6D7" w14:textId="77777777" w:rsidTr="00533FE7">
        <w:tc>
          <w:tcPr>
            <w:tcW w:w="828" w:type="dxa"/>
            <w:shd w:val="clear" w:color="auto" w:fill="auto"/>
          </w:tcPr>
          <w:p w14:paraId="05BD0868" w14:textId="77777777" w:rsidR="00512FC7" w:rsidRPr="00512FC7" w:rsidRDefault="00512FC7" w:rsidP="00533FE7">
            <w:bookmarkStart w:id="1637" w:name="fld_UnderlyingCashAmount" w:colFirst="1" w:colLast="1"/>
            <w:bookmarkEnd w:id="1636"/>
            <w:r w:rsidRPr="00512FC7">
              <w:t>973</w:t>
            </w:r>
          </w:p>
        </w:tc>
        <w:tc>
          <w:tcPr>
            <w:tcW w:w="2069" w:type="dxa"/>
            <w:shd w:val="clear" w:color="auto" w:fill="auto"/>
          </w:tcPr>
          <w:p w14:paraId="3FF83F1E" w14:textId="77777777" w:rsidR="00512FC7" w:rsidRPr="00512FC7" w:rsidRDefault="00512FC7" w:rsidP="00533FE7">
            <w:r w:rsidRPr="00512FC7">
              <w:t>UnderlyingCashAmount</w:t>
            </w:r>
          </w:p>
        </w:tc>
        <w:tc>
          <w:tcPr>
            <w:tcW w:w="1083" w:type="dxa"/>
            <w:shd w:val="clear" w:color="auto" w:fill="auto"/>
          </w:tcPr>
          <w:p w14:paraId="319A4AB9" w14:textId="77777777" w:rsidR="00512FC7" w:rsidRPr="00512FC7" w:rsidRDefault="00512FC7" w:rsidP="00533FE7">
            <w:r w:rsidRPr="00512FC7">
              <w:t>Amt</w:t>
            </w:r>
          </w:p>
        </w:tc>
        <w:tc>
          <w:tcPr>
            <w:tcW w:w="4677" w:type="dxa"/>
            <w:shd w:val="clear" w:color="auto" w:fill="auto"/>
          </w:tcPr>
          <w:p w14:paraId="07317978" w14:textId="77777777" w:rsidR="00512FC7" w:rsidRPr="00512FC7" w:rsidRDefault="00512FC7" w:rsidP="00533FE7">
            <w:pPr>
              <w:jc w:val="left"/>
            </w:pPr>
            <w:r w:rsidRPr="00512FC7">
              <w:t>Cash amount associated with the underlying component.</w:t>
            </w:r>
          </w:p>
        </w:tc>
        <w:tc>
          <w:tcPr>
            <w:tcW w:w="4411" w:type="dxa"/>
            <w:shd w:val="clear" w:color="auto" w:fill="auto"/>
          </w:tcPr>
          <w:p w14:paraId="100DB767" w14:textId="77777777" w:rsidR="00512FC7" w:rsidRPr="00512FC7" w:rsidRDefault="00512FC7" w:rsidP="00533FE7">
            <w:r w:rsidRPr="00512FC7">
              <w:t>CashAmt</w:t>
            </w:r>
          </w:p>
        </w:tc>
      </w:tr>
      <w:tr w:rsidR="00512FC7" w:rsidRPr="00512FC7" w14:paraId="1755FE92" w14:textId="77777777" w:rsidTr="00533FE7">
        <w:tc>
          <w:tcPr>
            <w:tcW w:w="828" w:type="dxa"/>
            <w:shd w:val="clear" w:color="auto" w:fill="auto"/>
          </w:tcPr>
          <w:p w14:paraId="691060CC" w14:textId="77777777" w:rsidR="00512FC7" w:rsidRPr="00512FC7" w:rsidRDefault="00512FC7" w:rsidP="00533FE7">
            <w:bookmarkStart w:id="1638" w:name="fld_UnderlyingCashType" w:colFirst="1" w:colLast="1"/>
            <w:bookmarkEnd w:id="1637"/>
            <w:r w:rsidRPr="00512FC7">
              <w:t>974</w:t>
            </w:r>
          </w:p>
        </w:tc>
        <w:tc>
          <w:tcPr>
            <w:tcW w:w="2069" w:type="dxa"/>
            <w:shd w:val="clear" w:color="auto" w:fill="auto"/>
          </w:tcPr>
          <w:p w14:paraId="345E5457" w14:textId="77777777" w:rsidR="00512FC7" w:rsidRPr="00512FC7" w:rsidRDefault="00512FC7" w:rsidP="00533FE7">
            <w:r w:rsidRPr="00512FC7">
              <w:t>UnderlyingCashType</w:t>
            </w:r>
          </w:p>
        </w:tc>
        <w:tc>
          <w:tcPr>
            <w:tcW w:w="1083" w:type="dxa"/>
            <w:shd w:val="clear" w:color="auto" w:fill="auto"/>
          </w:tcPr>
          <w:p w14:paraId="21D66C78" w14:textId="77777777" w:rsidR="00512FC7" w:rsidRPr="00512FC7" w:rsidRDefault="00512FC7" w:rsidP="00533FE7">
            <w:r w:rsidRPr="00512FC7">
              <w:t>String</w:t>
            </w:r>
          </w:p>
        </w:tc>
        <w:tc>
          <w:tcPr>
            <w:tcW w:w="4677" w:type="dxa"/>
            <w:shd w:val="clear" w:color="auto" w:fill="auto"/>
          </w:tcPr>
          <w:p w14:paraId="3A0BE96C" w14:textId="77777777" w:rsidR="00512FC7" w:rsidRDefault="00512FC7" w:rsidP="00533FE7">
            <w:pPr>
              <w:jc w:val="left"/>
            </w:pPr>
            <w:r>
              <w:t>Used for derivatives that deliver into cash underlying.</w:t>
            </w:r>
          </w:p>
          <w:p w14:paraId="7606A60E" w14:textId="77777777" w:rsidR="00512FC7" w:rsidRPr="00512FC7" w:rsidRDefault="00512FC7" w:rsidP="00533FE7">
            <w:pPr>
              <w:jc w:val="left"/>
            </w:pPr>
            <w:r>
              <w:t>Valid values:</w:t>
            </w:r>
            <w:r>
              <w:br/>
            </w:r>
            <w:r>
              <w:tab/>
              <w:t>FIXED - FIXED</w:t>
            </w:r>
            <w:r>
              <w:br/>
            </w:r>
            <w:r>
              <w:tab/>
              <w:t>DIFF - DIFF</w:t>
            </w:r>
          </w:p>
        </w:tc>
        <w:tc>
          <w:tcPr>
            <w:tcW w:w="4411" w:type="dxa"/>
            <w:shd w:val="clear" w:color="auto" w:fill="auto"/>
          </w:tcPr>
          <w:p w14:paraId="781D4E69" w14:textId="77777777" w:rsidR="00512FC7" w:rsidRPr="00512FC7" w:rsidRDefault="00512FC7" w:rsidP="00533FE7">
            <w:r w:rsidRPr="00512FC7">
              <w:t>CashTyp</w:t>
            </w:r>
          </w:p>
        </w:tc>
      </w:tr>
      <w:tr w:rsidR="00512FC7" w:rsidRPr="00512FC7" w14:paraId="54139229" w14:textId="77777777" w:rsidTr="00533FE7">
        <w:tc>
          <w:tcPr>
            <w:tcW w:w="828" w:type="dxa"/>
            <w:shd w:val="clear" w:color="auto" w:fill="auto"/>
          </w:tcPr>
          <w:p w14:paraId="5913D438" w14:textId="77777777" w:rsidR="00512FC7" w:rsidRPr="00512FC7" w:rsidRDefault="00512FC7" w:rsidP="00533FE7">
            <w:bookmarkStart w:id="1639" w:name="fld_UnderlyingSettlementType" w:colFirst="1" w:colLast="1"/>
            <w:bookmarkEnd w:id="1638"/>
            <w:r w:rsidRPr="00512FC7">
              <w:t>975</w:t>
            </w:r>
          </w:p>
        </w:tc>
        <w:tc>
          <w:tcPr>
            <w:tcW w:w="2069" w:type="dxa"/>
            <w:shd w:val="clear" w:color="auto" w:fill="auto"/>
          </w:tcPr>
          <w:p w14:paraId="68C1567C" w14:textId="77777777" w:rsidR="00512FC7" w:rsidRPr="00512FC7" w:rsidRDefault="00512FC7" w:rsidP="00533FE7">
            <w:r w:rsidRPr="00512FC7">
              <w:t>UnderlyingSettlementType</w:t>
            </w:r>
          </w:p>
        </w:tc>
        <w:tc>
          <w:tcPr>
            <w:tcW w:w="1083" w:type="dxa"/>
            <w:shd w:val="clear" w:color="auto" w:fill="auto"/>
          </w:tcPr>
          <w:p w14:paraId="5C1FD3B3" w14:textId="77777777" w:rsidR="00512FC7" w:rsidRPr="00512FC7" w:rsidRDefault="00512FC7" w:rsidP="00533FE7">
            <w:r w:rsidRPr="00512FC7">
              <w:t>int</w:t>
            </w:r>
          </w:p>
        </w:tc>
        <w:tc>
          <w:tcPr>
            <w:tcW w:w="4677" w:type="dxa"/>
            <w:shd w:val="clear" w:color="auto" w:fill="auto"/>
          </w:tcPr>
          <w:p w14:paraId="4C094F25" w14:textId="77777777" w:rsidR="00512FC7" w:rsidRDefault="00512FC7" w:rsidP="00533FE7">
            <w:pPr>
              <w:jc w:val="left"/>
            </w:pPr>
            <w:r>
              <w:t>Indicates order settlement period for the underlying instrument.</w:t>
            </w:r>
          </w:p>
          <w:p w14:paraId="1C2E2578" w14:textId="77777777" w:rsidR="00512FC7" w:rsidRPr="00512FC7" w:rsidRDefault="00512FC7" w:rsidP="00533FE7">
            <w:pPr>
              <w:jc w:val="left"/>
            </w:pPr>
            <w:r>
              <w:t>Valid values:</w:t>
            </w:r>
            <w:r>
              <w:br/>
            </w:r>
            <w:r>
              <w:tab/>
              <w:t>2 - T+1</w:t>
            </w:r>
            <w:r>
              <w:br/>
            </w:r>
            <w:r>
              <w:tab/>
              <w:t>4 - T+3</w:t>
            </w:r>
            <w:r>
              <w:br/>
            </w:r>
            <w:r>
              <w:tab/>
              <w:t>5 - T+4</w:t>
            </w:r>
          </w:p>
        </w:tc>
        <w:tc>
          <w:tcPr>
            <w:tcW w:w="4411" w:type="dxa"/>
            <w:shd w:val="clear" w:color="auto" w:fill="auto"/>
          </w:tcPr>
          <w:p w14:paraId="31603D11" w14:textId="77777777" w:rsidR="00512FC7" w:rsidRPr="00512FC7" w:rsidRDefault="00512FC7" w:rsidP="00533FE7">
            <w:r w:rsidRPr="00512FC7">
              <w:t>SettlTyp</w:t>
            </w:r>
          </w:p>
        </w:tc>
      </w:tr>
      <w:tr w:rsidR="00512FC7" w:rsidRPr="00512FC7" w14:paraId="746AC61F" w14:textId="77777777" w:rsidTr="00533FE7">
        <w:tc>
          <w:tcPr>
            <w:tcW w:w="828" w:type="dxa"/>
            <w:shd w:val="clear" w:color="auto" w:fill="auto"/>
          </w:tcPr>
          <w:p w14:paraId="0DDB18B2" w14:textId="77777777" w:rsidR="00512FC7" w:rsidRPr="00512FC7" w:rsidRDefault="00512FC7" w:rsidP="00533FE7">
            <w:bookmarkStart w:id="1640" w:name="fld_QuantityDate" w:colFirst="1" w:colLast="1"/>
            <w:bookmarkEnd w:id="1639"/>
            <w:r w:rsidRPr="00512FC7">
              <w:t>976</w:t>
            </w:r>
          </w:p>
        </w:tc>
        <w:tc>
          <w:tcPr>
            <w:tcW w:w="2069" w:type="dxa"/>
            <w:shd w:val="clear" w:color="auto" w:fill="auto"/>
          </w:tcPr>
          <w:p w14:paraId="294F2A6D" w14:textId="77777777" w:rsidR="00512FC7" w:rsidRPr="00512FC7" w:rsidRDefault="00512FC7" w:rsidP="00533FE7">
            <w:r w:rsidRPr="00512FC7">
              <w:t>QuantityDate</w:t>
            </w:r>
          </w:p>
        </w:tc>
        <w:tc>
          <w:tcPr>
            <w:tcW w:w="1083" w:type="dxa"/>
            <w:shd w:val="clear" w:color="auto" w:fill="auto"/>
          </w:tcPr>
          <w:p w14:paraId="5D1B4F31" w14:textId="77777777" w:rsidR="00512FC7" w:rsidRPr="00512FC7" w:rsidRDefault="00512FC7" w:rsidP="00533FE7">
            <w:r w:rsidRPr="00512FC7">
              <w:t>LocalMktDate</w:t>
            </w:r>
          </w:p>
        </w:tc>
        <w:tc>
          <w:tcPr>
            <w:tcW w:w="4677" w:type="dxa"/>
            <w:shd w:val="clear" w:color="auto" w:fill="auto"/>
          </w:tcPr>
          <w:p w14:paraId="7BBA0275" w14:textId="77777777" w:rsidR="00512FC7" w:rsidRPr="00512FC7" w:rsidRDefault="00512FC7" w:rsidP="00533FE7">
            <w:pPr>
              <w:jc w:val="left"/>
            </w:pPr>
            <w:r w:rsidRPr="00512FC7">
              <w:t>Date associated to the quantity that is being reported for the position.</w:t>
            </w:r>
          </w:p>
        </w:tc>
        <w:tc>
          <w:tcPr>
            <w:tcW w:w="4411" w:type="dxa"/>
            <w:shd w:val="clear" w:color="auto" w:fill="auto"/>
          </w:tcPr>
          <w:p w14:paraId="29FD45C8" w14:textId="77777777" w:rsidR="00512FC7" w:rsidRPr="00512FC7" w:rsidRDefault="00512FC7" w:rsidP="00533FE7">
            <w:r w:rsidRPr="00512FC7">
              <w:t>QtyDt</w:t>
            </w:r>
          </w:p>
        </w:tc>
      </w:tr>
      <w:tr w:rsidR="00512FC7" w:rsidRPr="00512FC7" w14:paraId="6102FE32" w14:textId="77777777" w:rsidTr="00533FE7">
        <w:tc>
          <w:tcPr>
            <w:tcW w:w="828" w:type="dxa"/>
            <w:shd w:val="clear" w:color="auto" w:fill="auto"/>
          </w:tcPr>
          <w:p w14:paraId="3F3F8381" w14:textId="77777777" w:rsidR="00512FC7" w:rsidRPr="00512FC7" w:rsidRDefault="00512FC7" w:rsidP="00533FE7">
            <w:bookmarkStart w:id="1641" w:name="fld_ContIntRptID" w:colFirst="1" w:colLast="1"/>
            <w:bookmarkEnd w:id="1640"/>
            <w:r w:rsidRPr="00512FC7">
              <w:t>977</w:t>
            </w:r>
          </w:p>
        </w:tc>
        <w:tc>
          <w:tcPr>
            <w:tcW w:w="2069" w:type="dxa"/>
            <w:shd w:val="clear" w:color="auto" w:fill="auto"/>
          </w:tcPr>
          <w:p w14:paraId="02A4C99A" w14:textId="77777777" w:rsidR="00512FC7" w:rsidRPr="00512FC7" w:rsidRDefault="00512FC7" w:rsidP="00533FE7">
            <w:r w:rsidRPr="00512FC7">
              <w:t>ContIntRptID</w:t>
            </w:r>
          </w:p>
        </w:tc>
        <w:tc>
          <w:tcPr>
            <w:tcW w:w="1083" w:type="dxa"/>
            <w:shd w:val="clear" w:color="auto" w:fill="auto"/>
          </w:tcPr>
          <w:p w14:paraId="06D6D557" w14:textId="77777777" w:rsidR="00512FC7" w:rsidRPr="00512FC7" w:rsidRDefault="00512FC7" w:rsidP="00533FE7">
            <w:r w:rsidRPr="00512FC7">
              <w:t>String</w:t>
            </w:r>
          </w:p>
        </w:tc>
        <w:tc>
          <w:tcPr>
            <w:tcW w:w="4677" w:type="dxa"/>
            <w:shd w:val="clear" w:color="auto" w:fill="auto"/>
          </w:tcPr>
          <w:p w14:paraId="7AC32D84" w14:textId="77777777" w:rsidR="00512FC7" w:rsidRPr="00512FC7" w:rsidRDefault="00512FC7" w:rsidP="00533FE7">
            <w:pPr>
              <w:jc w:val="left"/>
            </w:pPr>
            <w:r w:rsidRPr="00512FC7">
              <w:t>Unique identifier for the Contrary Intention report</w:t>
            </w:r>
          </w:p>
        </w:tc>
        <w:tc>
          <w:tcPr>
            <w:tcW w:w="4411" w:type="dxa"/>
            <w:shd w:val="clear" w:color="auto" w:fill="auto"/>
          </w:tcPr>
          <w:p w14:paraId="2CB619A8" w14:textId="77777777" w:rsidR="00512FC7" w:rsidRPr="00512FC7" w:rsidRDefault="00512FC7" w:rsidP="00533FE7">
            <w:r w:rsidRPr="00512FC7">
              <w:t>RptID</w:t>
            </w:r>
          </w:p>
        </w:tc>
      </w:tr>
      <w:tr w:rsidR="00512FC7" w:rsidRPr="00512FC7" w14:paraId="768A93BA" w14:textId="77777777" w:rsidTr="00533FE7">
        <w:tc>
          <w:tcPr>
            <w:tcW w:w="828" w:type="dxa"/>
            <w:shd w:val="clear" w:color="auto" w:fill="auto"/>
          </w:tcPr>
          <w:p w14:paraId="4ADEBEE5" w14:textId="77777777" w:rsidR="00512FC7" w:rsidRPr="00512FC7" w:rsidRDefault="00512FC7" w:rsidP="00533FE7">
            <w:bookmarkStart w:id="1642" w:name="fld_LateIndicator" w:colFirst="1" w:colLast="1"/>
            <w:bookmarkEnd w:id="1641"/>
            <w:r w:rsidRPr="00512FC7">
              <w:t>978</w:t>
            </w:r>
          </w:p>
        </w:tc>
        <w:tc>
          <w:tcPr>
            <w:tcW w:w="2069" w:type="dxa"/>
            <w:shd w:val="clear" w:color="auto" w:fill="auto"/>
          </w:tcPr>
          <w:p w14:paraId="5E4E4542" w14:textId="77777777" w:rsidR="00512FC7" w:rsidRPr="00512FC7" w:rsidRDefault="00512FC7" w:rsidP="00533FE7">
            <w:r w:rsidRPr="00512FC7">
              <w:t>LateIndicator</w:t>
            </w:r>
          </w:p>
        </w:tc>
        <w:tc>
          <w:tcPr>
            <w:tcW w:w="1083" w:type="dxa"/>
            <w:shd w:val="clear" w:color="auto" w:fill="auto"/>
          </w:tcPr>
          <w:p w14:paraId="7BC3EEA8" w14:textId="77777777" w:rsidR="00512FC7" w:rsidRPr="00512FC7" w:rsidRDefault="00512FC7" w:rsidP="00533FE7">
            <w:r w:rsidRPr="00512FC7">
              <w:t>Boolean</w:t>
            </w:r>
          </w:p>
        </w:tc>
        <w:tc>
          <w:tcPr>
            <w:tcW w:w="4677" w:type="dxa"/>
            <w:shd w:val="clear" w:color="auto" w:fill="auto"/>
          </w:tcPr>
          <w:p w14:paraId="26A7A2A3" w14:textId="77777777" w:rsidR="00512FC7" w:rsidRPr="00512FC7" w:rsidRDefault="00512FC7" w:rsidP="00533FE7">
            <w:pPr>
              <w:jc w:val="left"/>
            </w:pPr>
            <w:r w:rsidRPr="00512FC7">
              <w:t>Indicates if the contrary intention was received after the exchange imposed cutoff time</w:t>
            </w:r>
          </w:p>
        </w:tc>
        <w:tc>
          <w:tcPr>
            <w:tcW w:w="4411" w:type="dxa"/>
            <w:shd w:val="clear" w:color="auto" w:fill="auto"/>
          </w:tcPr>
          <w:p w14:paraId="08170795" w14:textId="77777777" w:rsidR="00512FC7" w:rsidRPr="00512FC7" w:rsidRDefault="00512FC7" w:rsidP="00533FE7">
            <w:r w:rsidRPr="00512FC7">
              <w:t>LateInd</w:t>
            </w:r>
          </w:p>
        </w:tc>
      </w:tr>
      <w:tr w:rsidR="00512FC7" w:rsidRPr="00512FC7" w14:paraId="41D86311" w14:textId="77777777" w:rsidTr="00533FE7">
        <w:tc>
          <w:tcPr>
            <w:tcW w:w="828" w:type="dxa"/>
            <w:shd w:val="clear" w:color="auto" w:fill="auto"/>
          </w:tcPr>
          <w:p w14:paraId="3D52340B" w14:textId="77777777" w:rsidR="00512FC7" w:rsidRPr="00512FC7" w:rsidRDefault="00512FC7" w:rsidP="00533FE7">
            <w:bookmarkStart w:id="1643" w:name="fld_InputSource" w:colFirst="1" w:colLast="1"/>
            <w:bookmarkEnd w:id="1642"/>
            <w:r w:rsidRPr="00512FC7">
              <w:t>979</w:t>
            </w:r>
          </w:p>
        </w:tc>
        <w:tc>
          <w:tcPr>
            <w:tcW w:w="2069" w:type="dxa"/>
            <w:shd w:val="clear" w:color="auto" w:fill="auto"/>
          </w:tcPr>
          <w:p w14:paraId="15A34C03" w14:textId="77777777" w:rsidR="00512FC7" w:rsidRPr="00512FC7" w:rsidRDefault="00512FC7" w:rsidP="00533FE7">
            <w:r w:rsidRPr="00512FC7">
              <w:t>InputSource</w:t>
            </w:r>
          </w:p>
        </w:tc>
        <w:tc>
          <w:tcPr>
            <w:tcW w:w="1083" w:type="dxa"/>
            <w:shd w:val="clear" w:color="auto" w:fill="auto"/>
          </w:tcPr>
          <w:p w14:paraId="34A7C38A" w14:textId="77777777" w:rsidR="00512FC7" w:rsidRPr="00512FC7" w:rsidRDefault="00512FC7" w:rsidP="00533FE7">
            <w:r w:rsidRPr="00512FC7">
              <w:t>String</w:t>
            </w:r>
          </w:p>
        </w:tc>
        <w:tc>
          <w:tcPr>
            <w:tcW w:w="4677" w:type="dxa"/>
            <w:shd w:val="clear" w:color="auto" w:fill="auto"/>
          </w:tcPr>
          <w:p w14:paraId="230564AB" w14:textId="77777777" w:rsidR="00512FC7" w:rsidRPr="00512FC7" w:rsidRDefault="00512FC7" w:rsidP="00533FE7">
            <w:pPr>
              <w:jc w:val="left"/>
            </w:pPr>
            <w:r w:rsidRPr="00512FC7">
              <w:t>Source of the contrary intention</w:t>
            </w:r>
          </w:p>
        </w:tc>
        <w:tc>
          <w:tcPr>
            <w:tcW w:w="4411" w:type="dxa"/>
            <w:shd w:val="clear" w:color="auto" w:fill="auto"/>
          </w:tcPr>
          <w:p w14:paraId="20F3BE4D" w14:textId="77777777" w:rsidR="00512FC7" w:rsidRPr="00512FC7" w:rsidRDefault="00512FC7" w:rsidP="00533FE7">
            <w:r w:rsidRPr="00512FC7">
              <w:t>InptSrc</w:t>
            </w:r>
          </w:p>
        </w:tc>
      </w:tr>
      <w:tr w:rsidR="00512FC7" w:rsidRPr="00512FC7" w14:paraId="4C1BAA47" w14:textId="77777777" w:rsidTr="00533FE7">
        <w:tc>
          <w:tcPr>
            <w:tcW w:w="828" w:type="dxa"/>
            <w:shd w:val="clear" w:color="auto" w:fill="auto"/>
          </w:tcPr>
          <w:p w14:paraId="255D6DE0" w14:textId="77777777" w:rsidR="00512FC7" w:rsidRPr="00512FC7" w:rsidRDefault="00512FC7" w:rsidP="00533FE7">
            <w:bookmarkStart w:id="1644" w:name="fld_SecurityUpdateAction" w:colFirst="1" w:colLast="1"/>
            <w:bookmarkEnd w:id="1643"/>
            <w:r w:rsidRPr="00512FC7">
              <w:t>980</w:t>
            </w:r>
          </w:p>
        </w:tc>
        <w:tc>
          <w:tcPr>
            <w:tcW w:w="2069" w:type="dxa"/>
            <w:shd w:val="clear" w:color="auto" w:fill="auto"/>
          </w:tcPr>
          <w:p w14:paraId="0C4CF708" w14:textId="77777777" w:rsidR="00512FC7" w:rsidRPr="00512FC7" w:rsidRDefault="00512FC7" w:rsidP="00533FE7">
            <w:r w:rsidRPr="00512FC7">
              <w:t>SecurityUpdateAction</w:t>
            </w:r>
          </w:p>
        </w:tc>
        <w:tc>
          <w:tcPr>
            <w:tcW w:w="1083" w:type="dxa"/>
            <w:shd w:val="clear" w:color="auto" w:fill="auto"/>
          </w:tcPr>
          <w:p w14:paraId="7FAD9A69" w14:textId="77777777" w:rsidR="00512FC7" w:rsidRPr="00512FC7" w:rsidRDefault="00512FC7" w:rsidP="00533FE7">
            <w:r w:rsidRPr="00512FC7">
              <w:t>char</w:t>
            </w:r>
          </w:p>
        </w:tc>
        <w:tc>
          <w:tcPr>
            <w:tcW w:w="4677" w:type="dxa"/>
            <w:shd w:val="clear" w:color="auto" w:fill="auto"/>
          </w:tcPr>
          <w:p w14:paraId="4209AA4D" w14:textId="77777777" w:rsidR="00512FC7" w:rsidRDefault="00512FC7" w:rsidP="00533FE7">
            <w:pPr>
              <w:jc w:val="left"/>
            </w:pPr>
          </w:p>
          <w:p w14:paraId="07D72511" w14:textId="77777777" w:rsidR="00512FC7" w:rsidRPr="00512FC7" w:rsidRDefault="00512FC7" w:rsidP="00533FE7">
            <w:pPr>
              <w:jc w:val="left"/>
            </w:pPr>
            <w:r>
              <w:t>Valid values:</w:t>
            </w:r>
            <w:r>
              <w:br/>
            </w:r>
            <w:r>
              <w:tab/>
              <w:t>A - Add</w:t>
            </w:r>
            <w:r>
              <w:br/>
            </w:r>
            <w:r>
              <w:tab/>
              <w:t>D - Delete</w:t>
            </w:r>
            <w:r>
              <w:br/>
            </w:r>
            <w:r>
              <w:tab/>
              <w:t>M - Modify</w:t>
            </w:r>
          </w:p>
        </w:tc>
        <w:tc>
          <w:tcPr>
            <w:tcW w:w="4411" w:type="dxa"/>
            <w:shd w:val="clear" w:color="auto" w:fill="auto"/>
          </w:tcPr>
          <w:p w14:paraId="63B5AF87" w14:textId="77777777" w:rsidR="00512FC7" w:rsidRPr="00512FC7" w:rsidRDefault="00512FC7" w:rsidP="00533FE7">
            <w:r w:rsidRPr="00512FC7">
              <w:t>UpdActn</w:t>
            </w:r>
          </w:p>
        </w:tc>
      </w:tr>
      <w:tr w:rsidR="00512FC7" w:rsidRPr="00512FC7" w14:paraId="45F01242" w14:textId="77777777" w:rsidTr="00533FE7">
        <w:tc>
          <w:tcPr>
            <w:tcW w:w="828" w:type="dxa"/>
            <w:shd w:val="clear" w:color="auto" w:fill="auto"/>
          </w:tcPr>
          <w:p w14:paraId="5C6056A2" w14:textId="77777777" w:rsidR="00512FC7" w:rsidRPr="00512FC7" w:rsidRDefault="00512FC7" w:rsidP="00533FE7">
            <w:bookmarkStart w:id="1645" w:name="fld_NoExpiration" w:colFirst="1" w:colLast="1"/>
            <w:bookmarkEnd w:id="1644"/>
            <w:r w:rsidRPr="00512FC7">
              <w:t>981</w:t>
            </w:r>
          </w:p>
        </w:tc>
        <w:tc>
          <w:tcPr>
            <w:tcW w:w="2069" w:type="dxa"/>
            <w:shd w:val="clear" w:color="auto" w:fill="auto"/>
          </w:tcPr>
          <w:p w14:paraId="76E873D1" w14:textId="77777777" w:rsidR="00512FC7" w:rsidRPr="00512FC7" w:rsidRDefault="00512FC7" w:rsidP="00533FE7">
            <w:r w:rsidRPr="00512FC7">
              <w:t>NoExpiration</w:t>
            </w:r>
          </w:p>
        </w:tc>
        <w:tc>
          <w:tcPr>
            <w:tcW w:w="1083" w:type="dxa"/>
            <w:shd w:val="clear" w:color="auto" w:fill="auto"/>
          </w:tcPr>
          <w:p w14:paraId="4EB01981" w14:textId="77777777" w:rsidR="00512FC7" w:rsidRPr="00512FC7" w:rsidRDefault="00512FC7" w:rsidP="00533FE7">
            <w:r w:rsidRPr="00512FC7">
              <w:t>NumInGroup</w:t>
            </w:r>
          </w:p>
        </w:tc>
        <w:tc>
          <w:tcPr>
            <w:tcW w:w="4677" w:type="dxa"/>
            <w:shd w:val="clear" w:color="auto" w:fill="auto"/>
          </w:tcPr>
          <w:p w14:paraId="54CF3803" w14:textId="77777777" w:rsidR="00512FC7" w:rsidRPr="00512FC7" w:rsidRDefault="00512FC7" w:rsidP="00533FE7">
            <w:pPr>
              <w:jc w:val="left"/>
            </w:pPr>
            <w:r w:rsidRPr="00512FC7">
              <w:t>Number of Expiration Qty entries</w:t>
            </w:r>
          </w:p>
        </w:tc>
        <w:tc>
          <w:tcPr>
            <w:tcW w:w="4411" w:type="dxa"/>
            <w:shd w:val="clear" w:color="auto" w:fill="auto"/>
          </w:tcPr>
          <w:p w14:paraId="2CA4B63D" w14:textId="77777777" w:rsidR="00512FC7" w:rsidRPr="00512FC7" w:rsidRDefault="00512FC7" w:rsidP="00533FE7"/>
        </w:tc>
      </w:tr>
      <w:tr w:rsidR="00512FC7" w:rsidRPr="00512FC7" w14:paraId="1150A968" w14:textId="77777777" w:rsidTr="00533FE7">
        <w:tc>
          <w:tcPr>
            <w:tcW w:w="828" w:type="dxa"/>
            <w:shd w:val="clear" w:color="auto" w:fill="auto"/>
          </w:tcPr>
          <w:p w14:paraId="25F94E7C" w14:textId="77777777" w:rsidR="00512FC7" w:rsidRPr="00512FC7" w:rsidRDefault="00512FC7" w:rsidP="00533FE7">
            <w:bookmarkStart w:id="1646" w:name="fld_ExpirationQtyType" w:colFirst="1" w:colLast="1"/>
            <w:bookmarkEnd w:id="1645"/>
            <w:r w:rsidRPr="00512FC7">
              <w:t>982</w:t>
            </w:r>
          </w:p>
        </w:tc>
        <w:tc>
          <w:tcPr>
            <w:tcW w:w="2069" w:type="dxa"/>
            <w:shd w:val="clear" w:color="auto" w:fill="auto"/>
          </w:tcPr>
          <w:p w14:paraId="6844C316" w14:textId="77777777" w:rsidR="00512FC7" w:rsidRPr="00512FC7" w:rsidRDefault="00512FC7" w:rsidP="00533FE7">
            <w:r w:rsidRPr="00512FC7">
              <w:t>ExpirationQtyType</w:t>
            </w:r>
          </w:p>
        </w:tc>
        <w:tc>
          <w:tcPr>
            <w:tcW w:w="1083" w:type="dxa"/>
            <w:shd w:val="clear" w:color="auto" w:fill="auto"/>
          </w:tcPr>
          <w:p w14:paraId="30FD0D3E" w14:textId="77777777" w:rsidR="00512FC7" w:rsidRPr="00512FC7" w:rsidRDefault="00512FC7" w:rsidP="00533FE7">
            <w:r w:rsidRPr="00512FC7">
              <w:t>int</w:t>
            </w:r>
          </w:p>
        </w:tc>
        <w:tc>
          <w:tcPr>
            <w:tcW w:w="4677" w:type="dxa"/>
            <w:shd w:val="clear" w:color="auto" w:fill="auto"/>
          </w:tcPr>
          <w:p w14:paraId="76F1CCBA" w14:textId="77777777" w:rsidR="00512FC7" w:rsidRDefault="00512FC7" w:rsidP="00533FE7">
            <w:pPr>
              <w:jc w:val="left"/>
            </w:pPr>
            <w:r>
              <w:t>Expiration Quantity type</w:t>
            </w:r>
          </w:p>
          <w:p w14:paraId="3547E72B" w14:textId="77777777" w:rsidR="00512FC7" w:rsidRPr="00512FC7" w:rsidRDefault="00512FC7" w:rsidP="00533FE7">
            <w:pPr>
              <w:jc w:val="left"/>
            </w:pPr>
            <w:r>
              <w:t>Valid values:</w:t>
            </w:r>
            <w:r>
              <w:br/>
            </w:r>
            <w:r>
              <w:tab/>
              <w:t>1 - Auto Exercise</w:t>
            </w:r>
            <w:r>
              <w:br/>
            </w:r>
            <w:r>
              <w:tab/>
              <w:t>2 - Non Auto Exercise</w:t>
            </w:r>
            <w:r>
              <w:br/>
            </w:r>
            <w:r>
              <w:tab/>
              <w:t>3 - Final Will Be Exercised</w:t>
            </w:r>
            <w:r>
              <w:br/>
            </w:r>
            <w:r>
              <w:tab/>
              <w:t>4 - Contrary Intention</w:t>
            </w:r>
            <w:r>
              <w:br/>
            </w:r>
            <w:r>
              <w:tab/>
              <w:t>5 - Difference</w:t>
            </w:r>
          </w:p>
        </w:tc>
        <w:tc>
          <w:tcPr>
            <w:tcW w:w="4411" w:type="dxa"/>
            <w:shd w:val="clear" w:color="auto" w:fill="auto"/>
          </w:tcPr>
          <w:p w14:paraId="227C302B" w14:textId="77777777" w:rsidR="00512FC7" w:rsidRPr="00512FC7" w:rsidRDefault="00512FC7" w:rsidP="00533FE7">
            <w:r w:rsidRPr="00512FC7">
              <w:t>ExpTyp</w:t>
            </w:r>
          </w:p>
        </w:tc>
      </w:tr>
      <w:tr w:rsidR="00512FC7" w:rsidRPr="00512FC7" w14:paraId="02CA518D" w14:textId="77777777" w:rsidTr="00533FE7">
        <w:tc>
          <w:tcPr>
            <w:tcW w:w="828" w:type="dxa"/>
            <w:shd w:val="clear" w:color="auto" w:fill="auto"/>
          </w:tcPr>
          <w:p w14:paraId="5E7FAEB4" w14:textId="77777777" w:rsidR="00512FC7" w:rsidRPr="00512FC7" w:rsidRDefault="00512FC7" w:rsidP="00533FE7">
            <w:bookmarkStart w:id="1647" w:name="fld_ExpQty" w:colFirst="1" w:colLast="1"/>
            <w:bookmarkEnd w:id="1646"/>
            <w:r w:rsidRPr="00512FC7">
              <w:t>983</w:t>
            </w:r>
          </w:p>
        </w:tc>
        <w:tc>
          <w:tcPr>
            <w:tcW w:w="2069" w:type="dxa"/>
            <w:shd w:val="clear" w:color="auto" w:fill="auto"/>
          </w:tcPr>
          <w:p w14:paraId="635E2ADF" w14:textId="77777777" w:rsidR="00512FC7" w:rsidRPr="00512FC7" w:rsidRDefault="00512FC7" w:rsidP="00533FE7">
            <w:r w:rsidRPr="00512FC7">
              <w:t>ExpQty</w:t>
            </w:r>
          </w:p>
        </w:tc>
        <w:tc>
          <w:tcPr>
            <w:tcW w:w="1083" w:type="dxa"/>
            <w:shd w:val="clear" w:color="auto" w:fill="auto"/>
          </w:tcPr>
          <w:p w14:paraId="2E9F940A" w14:textId="77777777" w:rsidR="00512FC7" w:rsidRPr="00512FC7" w:rsidRDefault="00512FC7" w:rsidP="00533FE7">
            <w:r w:rsidRPr="00512FC7">
              <w:t>Qty</w:t>
            </w:r>
          </w:p>
        </w:tc>
        <w:tc>
          <w:tcPr>
            <w:tcW w:w="4677" w:type="dxa"/>
            <w:shd w:val="clear" w:color="auto" w:fill="auto"/>
          </w:tcPr>
          <w:p w14:paraId="3AFF141B" w14:textId="77777777" w:rsidR="00512FC7" w:rsidRPr="00512FC7" w:rsidRDefault="00512FC7" w:rsidP="00533FE7">
            <w:pPr>
              <w:jc w:val="left"/>
            </w:pPr>
            <w:r w:rsidRPr="00512FC7">
              <w:t>Expiration Quantity associated with the Expiration Type</w:t>
            </w:r>
          </w:p>
        </w:tc>
        <w:tc>
          <w:tcPr>
            <w:tcW w:w="4411" w:type="dxa"/>
            <w:shd w:val="clear" w:color="auto" w:fill="auto"/>
          </w:tcPr>
          <w:p w14:paraId="66B32CCB" w14:textId="77777777" w:rsidR="00512FC7" w:rsidRPr="00512FC7" w:rsidRDefault="00512FC7" w:rsidP="00533FE7">
            <w:r w:rsidRPr="00512FC7">
              <w:t>ExpQty</w:t>
            </w:r>
          </w:p>
        </w:tc>
      </w:tr>
      <w:tr w:rsidR="00512FC7" w:rsidRPr="00512FC7" w14:paraId="3E935F0B" w14:textId="77777777" w:rsidTr="00533FE7">
        <w:tc>
          <w:tcPr>
            <w:tcW w:w="828" w:type="dxa"/>
            <w:shd w:val="clear" w:color="auto" w:fill="auto"/>
          </w:tcPr>
          <w:p w14:paraId="26A72D9F" w14:textId="77777777" w:rsidR="00512FC7" w:rsidRPr="00512FC7" w:rsidRDefault="00512FC7" w:rsidP="00533FE7">
            <w:bookmarkStart w:id="1648" w:name="fld_NoUnderlyingAmounts" w:colFirst="1" w:colLast="1"/>
            <w:bookmarkEnd w:id="1647"/>
            <w:r w:rsidRPr="00512FC7">
              <w:t>984</w:t>
            </w:r>
          </w:p>
        </w:tc>
        <w:tc>
          <w:tcPr>
            <w:tcW w:w="2069" w:type="dxa"/>
            <w:shd w:val="clear" w:color="auto" w:fill="auto"/>
          </w:tcPr>
          <w:p w14:paraId="768DE45C" w14:textId="77777777" w:rsidR="00512FC7" w:rsidRPr="00512FC7" w:rsidRDefault="00512FC7" w:rsidP="00533FE7">
            <w:r w:rsidRPr="00512FC7">
              <w:t>NoUnderlyingAmounts</w:t>
            </w:r>
          </w:p>
        </w:tc>
        <w:tc>
          <w:tcPr>
            <w:tcW w:w="1083" w:type="dxa"/>
            <w:shd w:val="clear" w:color="auto" w:fill="auto"/>
          </w:tcPr>
          <w:p w14:paraId="3C7E85B9" w14:textId="77777777" w:rsidR="00512FC7" w:rsidRPr="00512FC7" w:rsidRDefault="00512FC7" w:rsidP="00533FE7">
            <w:r w:rsidRPr="00512FC7">
              <w:t>NumInGroup</w:t>
            </w:r>
          </w:p>
        </w:tc>
        <w:tc>
          <w:tcPr>
            <w:tcW w:w="4677" w:type="dxa"/>
            <w:shd w:val="clear" w:color="auto" w:fill="auto"/>
          </w:tcPr>
          <w:p w14:paraId="5CDCDE0D" w14:textId="77777777" w:rsidR="00512FC7" w:rsidRPr="00512FC7" w:rsidRDefault="00512FC7" w:rsidP="00533FE7">
            <w:pPr>
              <w:jc w:val="left"/>
            </w:pPr>
            <w:r w:rsidRPr="00512FC7">
              <w:t>Total number of occurrences of Amount to pay in order to receive the underlying instrument</w:t>
            </w:r>
          </w:p>
        </w:tc>
        <w:tc>
          <w:tcPr>
            <w:tcW w:w="4411" w:type="dxa"/>
            <w:shd w:val="clear" w:color="auto" w:fill="auto"/>
          </w:tcPr>
          <w:p w14:paraId="203F7C61" w14:textId="77777777" w:rsidR="00512FC7" w:rsidRPr="00512FC7" w:rsidRDefault="00512FC7" w:rsidP="00533FE7"/>
        </w:tc>
      </w:tr>
      <w:tr w:rsidR="00512FC7" w:rsidRPr="00512FC7" w14:paraId="54876004" w14:textId="77777777" w:rsidTr="00533FE7">
        <w:tc>
          <w:tcPr>
            <w:tcW w:w="828" w:type="dxa"/>
            <w:shd w:val="clear" w:color="auto" w:fill="auto"/>
          </w:tcPr>
          <w:p w14:paraId="36B1FF9D" w14:textId="77777777" w:rsidR="00512FC7" w:rsidRPr="00512FC7" w:rsidRDefault="00512FC7" w:rsidP="00533FE7">
            <w:bookmarkStart w:id="1649" w:name="fld_UnderlyingPayAmount" w:colFirst="1" w:colLast="1"/>
            <w:bookmarkEnd w:id="1648"/>
            <w:r w:rsidRPr="00512FC7">
              <w:t>985</w:t>
            </w:r>
          </w:p>
        </w:tc>
        <w:tc>
          <w:tcPr>
            <w:tcW w:w="2069" w:type="dxa"/>
            <w:shd w:val="clear" w:color="auto" w:fill="auto"/>
          </w:tcPr>
          <w:p w14:paraId="65A802F9" w14:textId="77777777" w:rsidR="00512FC7" w:rsidRPr="00512FC7" w:rsidRDefault="00512FC7" w:rsidP="00533FE7">
            <w:r w:rsidRPr="00512FC7">
              <w:t>UnderlyingPayAmount</w:t>
            </w:r>
          </w:p>
        </w:tc>
        <w:tc>
          <w:tcPr>
            <w:tcW w:w="1083" w:type="dxa"/>
            <w:shd w:val="clear" w:color="auto" w:fill="auto"/>
          </w:tcPr>
          <w:p w14:paraId="7986FB98" w14:textId="77777777" w:rsidR="00512FC7" w:rsidRPr="00512FC7" w:rsidRDefault="00512FC7" w:rsidP="00533FE7">
            <w:r w:rsidRPr="00512FC7">
              <w:t>Amt</w:t>
            </w:r>
          </w:p>
        </w:tc>
        <w:tc>
          <w:tcPr>
            <w:tcW w:w="4677" w:type="dxa"/>
            <w:shd w:val="clear" w:color="auto" w:fill="auto"/>
          </w:tcPr>
          <w:p w14:paraId="4A6F0110" w14:textId="77777777" w:rsidR="00512FC7" w:rsidRPr="00512FC7" w:rsidRDefault="00512FC7" w:rsidP="00533FE7">
            <w:pPr>
              <w:jc w:val="left"/>
            </w:pPr>
            <w:r w:rsidRPr="00512FC7">
              <w:t>Amount to pay in order to receive the underlying instrument</w:t>
            </w:r>
          </w:p>
        </w:tc>
        <w:tc>
          <w:tcPr>
            <w:tcW w:w="4411" w:type="dxa"/>
            <w:shd w:val="clear" w:color="auto" w:fill="auto"/>
          </w:tcPr>
          <w:p w14:paraId="1F888C9F" w14:textId="77777777" w:rsidR="00512FC7" w:rsidRPr="00512FC7" w:rsidRDefault="00512FC7" w:rsidP="00533FE7">
            <w:r w:rsidRPr="00512FC7">
              <w:t>PayAmt</w:t>
            </w:r>
          </w:p>
        </w:tc>
      </w:tr>
      <w:tr w:rsidR="00512FC7" w:rsidRPr="00512FC7" w14:paraId="6BE2028F" w14:textId="77777777" w:rsidTr="00533FE7">
        <w:tc>
          <w:tcPr>
            <w:tcW w:w="828" w:type="dxa"/>
            <w:shd w:val="clear" w:color="auto" w:fill="auto"/>
          </w:tcPr>
          <w:p w14:paraId="687B5264" w14:textId="77777777" w:rsidR="00512FC7" w:rsidRPr="00512FC7" w:rsidRDefault="00512FC7" w:rsidP="00533FE7">
            <w:bookmarkStart w:id="1650" w:name="fld_UnderlyingCollectAmount" w:colFirst="1" w:colLast="1"/>
            <w:bookmarkEnd w:id="1649"/>
            <w:r w:rsidRPr="00512FC7">
              <w:t>986</w:t>
            </w:r>
          </w:p>
        </w:tc>
        <w:tc>
          <w:tcPr>
            <w:tcW w:w="2069" w:type="dxa"/>
            <w:shd w:val="clear" w:color="auto" w:fill="auto"/>
          </w:tcPr>
          <w:p w14:paraId="5E14B778" w14:textId="77777777" w:rsidR="00512FC7" w:rsidRPr="00512FC7" w:rsidRDefault="00512FC7" w:rsidP="00533FE7">
            <w:r w:rsidRPr="00512FC7">
              <w:t>UnderlyingCollectAmount</w:t>
            </w:r>
          </w:p>
        </w:tc>
        <w:tc>
          <w:tcPr>
            <w:tcW w:w="1083" w:type="dxa"/>
            <w:shd w:val="clear" w:color="auto" w:fill="auto"/>
          </w:tcPr>
          <w:p w14:paraId="5BCF5B12" w14:textId="77777777" w:rsidR="00512FC7" w:rsidRPr="00512FC7" w:rsidRDefault="00512FC7" w:rsidP="00533FE7">
            <w:r w:rsidRPr="00512FC7">
              <w:t>Amt</w:t>
            </w:r>
          </w:p>
        </w:tc>
        <w:tc>
          <w:tcPr>
            <w:tcW w:w="4677" w:type="dxa"/>
            <w:shd w:val="clear" w:color="auto" w:fill="auto"/>
          </w:tcPr>
          <w:p w14:paraId="3CE5B1A2" w14:textId="77777777" w:rsidR="00512FC7" w:rsidRPr="00512FC7" w:rsidRDefault="00512FC7" w:rsidP="00533FE7">
            <w:pPr>
              <w:jc w:val="left"/>
            </w:pPr>
            <w:r w:rsidRPr="00512FC7">
              <w:t>Amount to collect in order to deliver the underlying instrument</w:t>
            </w:r>
          </w:p>
        </w:tc>
        <w:tc>
          <w:tcPr>
            <w:tcW w:w="4411" w:type="dxa"/>
            <w:shd w:val="clear" w:color="auto" w:fill="auto"/>
          </w:tcPr>
          <w:p w14:paraId="52DC6380" w14:textId="77777777" w:rsidR="00512FC7" w:rsidRPr="00512FC7" w:rsidRDefault="00512FC7" w:rsidP="00533FE7">
            <w:r w:rsidRPr="00512FC7">
              <w:t>ColAmt</w:t>
            </w:r>
          </w:p>
        </w:tc>
      </w:tr>
      <w:tr w:rsidR="00512FC7" w:rsidRPr="00512FC7" w14:paraId="03ABC5E8" w14:textId="77777777" w:rsidTr="00533FE7">
        <w:tc>
          <w:tcPr>
            <w:tcW w:w="828" w:type="dxa"/>
            <w:shd w:val="clear" w:color="auto" w:fill="auto"/>
          </w:tcPr>
          <w:p w14:paraId="588918B7" w14:textId="77777777" w:rsidR="00512FC7" w:rsidRPr="00512FC7" w:rsidRDefault="00512FC7" w:rsidP="00533FE7">
            <w:bookmarkStart w:id="1651" w:name="fld_UnderlyingSettlementDate" w:colFirst="1" w:colLast="1"/>
            <w:bookmarkEnd w:id="1650"/>
            <w:r w:rsidRPr="00512FC7">
              <w:t>987</w:t>
            </w:r>
          </w:p>
        </w:tc>
        <w:tc>
          <w:tcPr>
            <w:tcW w:w="2069" w:type="dxa"/>
            <w:shd w:val="clear" w:color="auto" w:fill="auto"/>
          </w:tcPr>
          <w:p w14:paraId="1E860C8F" w14:textId="77777777" w:rsidR="00512FC7" w:rsidRPr="00512FC7" w:rsidRDefault="00512FC7" w:rsidP="00533FE7">
            <w:r w:rsidRPr="00512FC7">
              <w:t>UnderlyingSettlementDate</w:t>
            </w:r>
          </w:p>
        </w:tc>
        <w:tc>
          <w:tcPr>
            <w:tcW w:w="1083" w:type="dxa"/>
            <w:shd w:val="clear" w:color="auto" w:fill="auto"/>
          </w:tcPr>
          <w:p w14:paraId="179C88E4" w14:textId="77777777" w:rsidR="00512FC7" w:rsidRPr="00512FC7" w:rsidRDefault="00512FC7" w:rsidP="00533FE7">
            <w:r w:rsidRPr="00512FC7">
              <w:t>LocalMktDate</w:t>
            </w:r>
          </w:p>
        </w:tc>
        <w:tc>
          <w:tcPr>
            <w:tcW w:w="4677" w:type="dxa"/>
            <w:shd w:val="clear" w:color="auto" w:fill="auto"/>
          </w:tcPr>
          <w:p w14:paraId="6B3C5C7B" w14:textId="77777777" w:rsidR="00512FC7" w:rsidRPr="00512FC7" w:rsidRDefault="00512FC7" w:rsidP="00533FE7">
            <w:pPr>
              <w:jc w:val="left"/>
            </w:pPr>
            <w:r w:rsidRPr="00512FC7">
              <w:t>Date the underlying instrument will settle. Used for derivatives that deliver into more than one underlying instrument. Settlement dates can vary across underlying instruments.</w:t>
            </w:r>
          </w:p>
        </w:tc>
        <w:tc>
          <w:tcPr>
            <w:tcW w:w="4411" w:type="dxa"/>
            <w:shd w:val="clear" w:color="auto" w:fill="auto"/>
          </w:tcPr>
          <w:p w14:paraId="05B4C9BB" w14:textId="77777777" w:rsidR="00512FC7" w:rsidRPr="00512FC7" w:rsidRDefault="00512FC7" w:rsidP="00533FE7">
            <w:r w:rsidRPr="00512FC7">
              <w:t>StlDt</w:t>
            </w:r>
          </w:p>
        </w:tc>
      </w:tr>
      <w:tr w:rsidR="00512FC7" w:rsidRPr="00512FC7" w14:paraId="42425026" w14:textId="77777777" w:rsidTr="00533FE7">
        <w:tc>
          <w:tcPr>
            <w:tcW w:w="828" w:type="dxa"/>
            <w:shd w:val="clear" w:color="auto" w:fill="auto"/>
          </w:tcPr>
          <w:p w14:paraId="6FD406E2" w14:textId="77777777" w:rsidR="00512FC7" w:rsidRPr="00512FC7" w:rsidRDefault="00512FC7" w:rsidP="00533FE7">
            <w:bookmarkStart w:id="1652" w:name="fld_UnderlyingSettlementStatus" w:colFirst="1" w:colLast="1"/>
            <w:bookmarkEnd w:id="1651"/>
            <w:r w:rsidRPr="00512FC7">
              <w:t>988</w:t>
            </w:r>
          </w:p>
        </w:tc>
        <w:tc>
          <w:tcPr>
            <w:tcW w:w="2069" w:type="dxa"/>
            <w:shd w:val="clear" w:color="auto" w:fill="auto"/>
          </w:tcPr>
          <w:p w14:paraId="3418EF62" w14:textId="77777777" w:rsidR="00512FC7" w:rsidRPr="00512FC7" w:rsidRDefault="00512FC7" w:rsidP="00533FE7">
            <w:r w:rsidRPr="00512FC7">
              <w:t>UnderlyingSettlementStatus</w:t>
            </w:r>
          </w:p>
        </w:tc>
        <w:tc>
          <w:tcPr>
            <w:tcW w:w="1083" w:type="dxa"/>
            <w:shd w:val="clear" w:color="auto" w:fill="auto"/>
          </w:tcPr>
          <w:p w14:paraId="3BA45001" w14:textId="77777777" w:rsidR="00512FC7" w:rsidRPr="00512FC7" w:rsidRDefault="00512FC7" w:rsidP="00533FE7">
            <w:r w:rsidRPr="00512FC7">
              <w:t>String</w:t>
            </w:r>
          </w:p>
        </w:tc>
        <w:tc>
          <w:tcPr>
            <w:tcW w:w="4677" w:type="dxa"/>
            <w:shd w:val="clear" w:color="auto" w:fill="auto"/>
          </w:tcPr>
          <w:p w14:paraId="299E0231" w14:textId="77777777" w:rsidR="00512FC7" w:rsidRPr="00512FC7" w:rsidRDefault="00512FC7" w:rsidP="00533FE7">
            <w:pPr>
              <w:jc w:val="left"/>
            </w:pPr>
            <w:r w:rsidRPr="00512FC7">
              <w:t>Settlement status of the underlying instrument. Used for derivatives that deliver into more than one underlying instrument. Settlement can be delayed for an underlying instrument.</w:t>
            </w:r>
          </w:p>
        </w:tc>
        <w:tc>
          <w:tcPr>
            <w:tcW w:w="4411" w:type="dxa"/>
            <w:shd w:val="clear" w:color="auto" w:fill="auto"/>
          </w:tcPr>
          <w:p w14:paraId="2DC6E4BF" w14:textId="77777777" w:rsidR="00512FC7" w:rsidRPr="00512FC7" w:rsidRDefault="00512FC7" w:rsidP="00533FE7">
            <w:r w:rsidRPr="00512FC7">
              <w:t>SetStat</w:t>
            </w:r>
          </w:p>
        </w:tc>
      </w:tr>
      <w:tr w:rsidR="00512FC7" w:rsidRPr="00512FC7" w14:paraId="1A56F8F0" w14:textId="77777777" w:rsidTr="00533FE7">
        <w:tc>
          <w:tcPr>
            <w:tcW w:w="828" w:type="dxa"/>
            <w:shd w:val="clear" w:color="auto" w:fill="auto"/>
          </w:tcPr>
          <w:p w14:paraId="050996B4" w14:textId="77777777" w:rsidR="00512FC7" w:rsidRPr="00512FC7" w:rsidRDefault="00512FC7" w:rsidP="00533FE7">
            <w:bookmarkStart w:id="1653" w:name="fld_SecondaryIndividualAllocID" w:colFirst="1" w:colLast="1"/>
            <w:bookmarkEnd w:id="1652"/>
            <w:r w:rsidRPr="00512FC7">
              <w:t>989</w:t>
            </w:r>
          </w:p>
        </w:tc>
        <w:tc>
          <w:tcPr>
            <w:tcW w:w="2069" w:type="dxa"/>
            <w:shd w:val="clear" w:color="auto" w:fill="auto"/>
          </w:tcPr>
          <w:p w14:paraId="5BE72326" w14:textId="77777777" w:rsidR="00512FC7" w:rsidRPr="00512FC7" w:rsidRDefault="00512FC7" w:rsidP="00533FE7">
            <w:r w:rsidRPr="00512FC7">
              <w:t>SecondaryIndividualAllocID</w:t>
            </w:r>
          </w:p>
        </w:tc>
        <w:tc>
          <w:tcPr>
            <w:tcW w:w="1083" w:type="dxa"/>
            <w:shd w:val="clear" w:color="auto" w:fill="auto"/>
          </w:tcPr>
          <w:p w14:paraId="4D3C45A4" w14:textId="77777777" w:rsidR="00512FC7" w:rsidRPr="00512FC7" w:rsidRDefault="00512FC7" w:rsidP="00533FE7">
            <w:r w:rsidRPr="00512FC7">
              <w:t>String</w:t>
            </w:r>
          </w:p>
        </w:tc>
        <w:tc>
          <w:tcPr>
            <w:tcW w:w="4677" w:type="dxa"/>
            <w:shd w:val="clear" w:color="auto" w:fill="auto"/>
          </w:tcPr>
          <w:p w14:paraId="1C488071" w14:textId="77777777" w:rsidR="00512FC7" w:rsidRPr="00512FC7" w:rsidRDefault="00512FC7" w:rsidP="00533FE7">
            <w:pPr>
              <w:jc w:val="left"/>
            </w:pPr>
            <w:r w:rsidRPr="00512FC7">
              <w:t>Will allow the intermediary to specify an allocation ID generated by their system.</w:t>
            </w:r>
          </w:p>
        </w:tc>
        <w:tc>
          <w:tcPr>
            <w:tcW w:w="4411" w:type="dxa"/>
            <w:shd w:val="clear" w:color="auto" w:fill="auto"/>
          </w:tcPr>
          <w:p w14:paraId="24743D0E" w14:textId="77777777" w:rsidR="00512FC7" w:rsidRPr="00512FC7" w:rsidRDefault="00512FC7" w:rsidP="00533FE7">
            <w:r w:rsidRPr="00512FC7">
              <w:t>IndAllocID2</w:t>
            </w:r>
          </w:p>
        </w:tc>
      </w:tr>
      <w:tr w:rsidR="00512FC7" w:rsidRPr="00512FC7" w14:paraId="5C4BCA42" w14:textId="77777777" w:rsidTr="00533FE7">
        <w:tc>
          <w:tcPr>
            <w:tcW w:w="828" w:type="dxa"/>
            <w:shd w:val="clear" w:color="auto" w:fill="auto"/>
          </w:tcPr>
          <w:p w14:paraId="1598C12B" w14:textId="77777777" w:rsidR="00512FC7" w:rsidRPr="00512FC7" w:rsidRDefault="00512FC7" w:rsidP="00533FE7">
            <w:bookmarkStart w:id="1654" w:name="fld_LegReportID" w:colFirst="1" w:colLast="1"/>
            <w:bookmarkEnd w:id="1653"/>
            <w:r w:rsidRPr="00512FC7">
              <w:t>990</w:t>
            </w:r>
          </w:p>
        </w:tc>
        <w:tc>
          <w:tcPr>
            <w:tcW w:w="2069" w:type="dxa"/>
            <w:shd w:val="clear" w:color="auto" w:fill="auto"/>
          </w:tcPr>
          <w:p w14:paraId="20374805" w14:textId="77777777" w:rsidR="00512FC7" w:rsidRPr="00512FC7" w:rsidRDefault="00512FC7" w:rsidP="00533FE7">
            <w:r w:rsidRPr="00512FC7">
              <w:t>LegReportID</w:t>
            </w:r>
          </w:p>
        </w:tc>
        <w:tc>
          <w:tcPr>
            <w:tcW w:w="1083" w:type="dxa"/>
            <w:shd w:val="clear" w:color="auto" w:fill="auto"/>
          </w:tcPr>
          <w:p w14:paraId="03D2A08B" w14:textId="77777777" w:rsidR="00512FC7" w:rsidRPr="00512FC7" w:rsidRDefault="00512FC7" w:rsidP="00533FE7">
            <w:r w:rsidRPr="00512FC7">
              <w:t>String</w:t>
            </w:r>
          </w:p>
        </w:tc>
        <w:tc>
          <w:tcPr>
            <w:tcW w:w="4677" w:type="dxa"/>
            <w:shd w:val="clear" w:color="auto" w:fill="auto"/>
          </w:tcPr>
          <w:p w14:paraId="426594DE" w14:textId="77777777" w:rsidR="00512FC7" w:rsidRPr="00512FC7" w:rsidRDefault="00512FC7" w:rsidP="00533FE7">
            <w:pPr>
              <w:jc w:val="left"/>
            </w:pPr>
            <w:r w:rsidRPr="00512FC7">
              <w:t>Additional attribute to store the Trade ID of the Leg.</w:t>
            </w:r>
          </w:p>
        </w:tc>
        <w:tc>
          <w:tcPr>
            <w:tcW w:w="4411" w:type="dxa"/>
            <w:shd w:val="clear" w:color="auto" w:fill="auto"/>
          </w:tcPr>
          <w:p w14:paraId="4E0CCE1B" w14:textId="77777777" w:rsidR="00512FC7" w:rsidRPr="00512FC7" w:rsidRDefault="00512FC7" w:rsidP="00533FE7">
            <w:r w:rsidRPr="00512FC7">
              <w:t>RptID</w:t>
            </w:r>
          </w:p>
        </w:tc>
      </w:tr>
      <w:tr w:rsidR="00512FC7" w:rsidRPr="00512FC7" w14:paraId="2C020378" w14:textId="77777777" w:rsidTr="00533FE7">
        <w:tc>
          <w:tcPr>
            <w:tcW w:w="828" w:type="dxa"/>
            <w:shd w:val="clear" w:color="auto" w:fill="auto"/>
          </w:tcPr>
          <w:p w14:paraId="629B27C2" w14:textId="77777777" w:rsidR="00512FC7" w:rsidRPr="00512FC7" w:rsidRDefault="00512FC7" w:rsidP="00533FE7">
            <w:bookmarkStart w:id="1655" w:name="fld_RndPx" w:colFirst="1" w:colLast="1"/>
            <w:bookmarkEnd w:id="1654"/>
            <w:r w:rsidRPr="00512FC7">
              <w:t>991</w:t>
            </w:r>
          </w:p>
        </w:tc>
        <w:tc>
          <w:tcPr>
            <w:tcW w:w="2069" w:type="dxa"/>
            <w:shd w:val="clear" w:color="auto" w:fill="auto"/>
          </w:tcPr>
          <w:p w14:paraId="755118E3" w14:textId="77777777" w:rsidR="00512FC7" w:rsidRPr="00512FC7" w:rsidRDefault="00512FC7" w:rsidP="00533FE7">
            <w:r w:rsidRPr="00512FC7">
              <w:t>RndPx</w:t>
            </w:r>
          </w:p>
        </w:tc>
        <w:tc>
          <w:tcPr>
            <w:tcW w:w="1083" w:type="dxa"/>
            <w:shd w:val="clear" w:color="auto" w:fill="auto"/>
          </w:tcPr>
          <w:p w14:paraId="4334AD62" w14:textId="77777777" w:rsidR="00512FC7" w:rsidRPr="00512FC7" w:rsidRDefault="00512FC7" w:rsidP="00533FE7">
            <w:r w:rsidRPr="00512FC7">
              <w:t>Price</w:t>
            </w:r>
          </w:p>
        </w:tc>
        <w:tc>
          <w:tcPr>
            <w:tcW w:w="4677" w:type="dxa"/>
            <w:shd w:val="clear" w:color="auto" w:fill="auto"/>
          </w:tcPr>
          <w:p w14:paraId="56EC5840" w14:textId="77777777" w:rsidR="00512FC7" w:rsidRPr="00512FC7" w:rsidRDefault="00512FC7" w:rsidP="00533FE7">
            <w:pPr>
              <w:jc w:val="left"/>
            </w:pPr>
            <w:r w:rsidRPr="00512FC7">
              <w:t>Specifies average price rounded to quoted precision.</w:t>
            </w:r>
          </w:p>
        </w:tc>
        <w:tc>
          <w:tcPr>
            <w:tcW w:w="4411" w:type="dxa"/>
            <w:shd w:val="clear" w:color="auto" w:fill="auto"/>
          </w:tcPr>
          <w:p w14:paraId="44026C50" w14:textId="77777777" w:rsidR="00512FC7" w:rsidRPr="00512FC7" w:rsidRDefault="00512FC7" w:rsidP="00533FE7">
            <w:r w:rsidRPr="00512FC7">
              <w:t>RndPx</w:t>
            </w:r>
          </w:p>
        </w:tc>
      </w:tr>
      <w:tr w:rsidR="00512FC7" w:rsidRPr="00512FC7" w14:paraId="25D3DD33" w14:textId="77777777" w:rsidTr="00533FE7">
        <w:tc>
          <w:tcPr>
            <w:tcW w:w="828" w:type="dxa"/>
            <w:shd w:val="clear" w:color="auto" w:fill="auto"/>
          </w:tcPr>
          <w:p w14:paraId="644BD43B" w14:textId="77777777" w:rsidR="00512FC7" w:rsidRPr="00512FC7" w:rsidRDefault="00512FC7" w:rsidP="00533FE7">
            <w:bookmarkStart w:id="1656" w:name="fld_IndividualAllocType" w:colFirst="1" w:colLast="1"/>
            <w:bookmarkEnd w:id="1655"/>
            <w:r w:rsidRPr="00512FC7">
              <w:t>992</w:t>
            </w:r>
          </w:p>
        </w:tc>
        <w:tc>
          <w:tcPr>
            <w:tcW w:w="2069" w:type="dxa"/>
            <w:shd w:val="clear" w:color="auto" w:fill="auto"/>
          </w:tcPr>
          <w:p w14:paraId="4C19B9C5" w14:textId="77777777" w:rsidR="00512FC7" w:rsidRPr="00512FC7" w:rsidRDefault="00512FC7" w:rsidP="00533FE7">
            <w:r w:rsidRPr="00512FC7">
              <w:t>IndividualAllocType</w:t>
            </w:r>
          </w:p>
        </w:tc>
        <w:tc>
          <w:tcPr>
            <w:tcW w:w="1083" w:type="dxa"/>
            <w:shd w:val="clear" w:color="auto" w:fill="auto"/>
          </w:tcPr>
          <w:p w14:paraId="11F88858" w14:textId="77777777" w:rsidR="00512FC7" w:rsidRPr="00512FC7" w:rsidRDefault="00512FC7" w:rsidP="00533FE7">
            <w:r w:rsidRPr="00512FC7">
              <w:t>int</w:t>
            </w:r>
          </w:p>
        </w:tc>
        <w:tc>
          <w:tcPr>
            <w:tcW w:w="4677" w:type="dxa"/>
            <w:shd w:val="clear" w:color="auto" w:fill="auto"/>
          </w:tcPr>
          <w:p w14:paraId="06936047" w14:textId="77777777" w:rsidR="00512FC7" w:rsidRDefault="00512FC7" w:rsidP="00533FE7">
            <w:pPr>
              <w:jc w:val="left"/>
            </w:pPr>
            <w:r>
              <w:t>Identifies whether the allocation is to be sub-allocated or allocated to a third party</w:t>
            </w:r>
          </w:p>
          <w:p w14:paraId="5EE14222" w14:textId="77777777" w:rsidR="00512FC7" w:rsidRPr="00512FC7" w:rsidRDefault="00512FC7" w:rsidP="00533FE7">
            <w:pPr>
              <w:jc w:val="left"/>
            </w:pPr>
            <w:r>
              <w:t>Valid values:</w:t>
            </w:r>
            <w:r>
              <w:br/>
            </w:r>
            <w:r>
              <w:tab/>
              <w:t>1 - Sub Allocate</w:t>
            </w:r>
            <w:r>
              <w:br/>
            </w:r>
            <w:r>
              <w:tab/>
              <w:t>2 - Third Party Allocation</w:t>
            </w:r>
          </w:p>
        </w:tc>
        <w:tc>
          <w:tcPr>
            <w:tcW w:w="4411" w:type="dxa"/>
            <w:shd w:val="clear" w:color="auto" w:fill="auto"/>
          </w:tcPr>
          <w:p w14:paraId="02B2F0FD" w14:textId="77777777" w:rsidR="00512FC7" w:rsidRPr="00512FC7" w:rsidRDefault="00512FC7" w:rsidP="00533FE7">
            <w:r w:rsidRPr="00512FC7">
              <w:t>Typ</w:t>
            </w:r>
          </w:p>
        </w:tc>
      </w:tr>
      <w:tr w:rsidR="00512FC7" w:rsidRPr="00512FC7" w14:paraId="4E5B0191" w14:textId="77777777" w:rsidTr="00533FE7">
        <w:tc>
          <w:tcPr>
            <w:tcW w:w="828" w:type="dxa"/>
            <w:shd w:val="clear" w:color="auto" w:fill="auto"/>
          </w:tcPr>
          <w:p w14:paraId="4BD9A55A" w14:textId="77777777" w:rsidR="00512FC7" w:rsidRPr="00512FC7" w:rsidRDefault="00512FC7" w:rsidP="00533FE7">
            <w:bookmarkStart w:id="1657" w:name="fld_AllocCustomerCapacity" w:colFirst="1" w:colLast="1"/>
            <w:bookmarkEnd w:id="1656"/>
            <w:r w:rsidRPr="00512FC7">
              <w:t>993</w:t>
            </w:r>
          </w:p>
        </w:tc>
        <w:tc>
          <w:tcPr>
            <w:tcW w:w="2069" w:type="dxa"/>
            <w:shd w:val="clear" w:color="auto" w:fill="auto"/>
          </w:tcPr>
          <w:p w14:paraId="77A94489" w14:textId="77777777" w:rsidR="00512FC7" w:rsidRPr="00512FC7" w:rsidRDefault="00512FC7" w:rsidP="00533FE7">
            <w:r w:rsidRPr="00512FC7">
              <w:t>AllocCustomerCapacity</w:t>
            </w:r>
          </w:p>
        </w:tc>
        <w:tc>
          <w:tcPr>
            <w:tcW w:w="1083" w:type="dxa"/>
            <w:shd w:val="clear" w:color="auto" w:fill="auto"/>
          </w:tcPr>
          <w:p w14:paraId="33B7299E" w14:textId="77777777" w:rsidR="00512FC7" w:rsidRPr="00512FC7" w:rsidRDefault="00512FC7" w:rsidP="00533FE7">
            <w:r w:rsidRPr="00512FC7">
              <w:t>String</w:t>
            </w:r>
          </w:p>
        </w:tc>
        <w:tc>
          <w:tcPr>
            <w:tcW w:w="4677" w:type="dxa"/>
            <w:shd w:val="clear" w:color="auto" w:fill="auto"/>
          </w:tcPr>
          <w:p w14:paraId="14C450F7" w14:textId="77777777" w:rsidR="00512FC7" w:rsidRPr="00512FC7" w:rsidRDefault="00512FC7" w:rsidP="00533FE7">
            <w:pPr>
              <w:jc w:val="left"/>
            </w:pPr>
            <w:r w:rsidRPr="00512FC7">
              <w:t>Capacity of customer in the allocation block.</w:t>
            </w:r>
          </w:p>
        </w:tc>
        <w:tc>
          <w:tcPr>
            <w:tcW w:w="4411" w:type="dxa"/>
            <w:shd w:val="clear" w:color="auto" w:fill="auto"/>
          </w:tcPr>
          <w:p w14:paraId="4A62E0E8" w14:textId="77777777" w:rsidR="00512FC7" w:rsidRPr="00512FC7" w:rsidRDefault="00512FC7" w:rsidP="00533FE7">
            <w:r w:rsidRPr="00512FC7">
              <w:t>CustCpcty</w:t>
            </w:r>
          </w:p>
        </w:tc>
      </w:tr>
      <w:tr w:rsidR="00512FC7" w:rsidRPr="00512FC7" w14:paraId="19077040" w14:textId="77777777" w:rsidTr="00533FE7">
        <w:tc>
          <w:tcPr>
            <w:tcW w:w="828" w:type="dxa"/>
            <w:shd w:val="clear" w:color="auto" w:fill="auto"/>
          </w:tcPr>
          <w:p w14:paraId="1457F6FD" w14:textId="77777777" w:rsidR="00512FC7" w:rsidRPr="00512FC7" w:rsidRDefault="00512FC7" w:rsidP="00533FE7">
            <w:bookmarkStart w:id="1658" w:name="fld_TierCode" w:colFirst="1" w:colLast="1"/>
            <w:bookmarkEnd w:id="1657"/>
            <w:r w:rsidRPr="00512FC7">
              <w:t>994</w:t>
            </w:r>
          </w:p>
        </w:tc>
        <w:tc>
          <w:tcPr>
            <w:tcW w:w="2069" w:type="dxa"/>
            <w:shd w:val="clear" w:color="auto" w:fill="auto"/>
          </w:tcPr>
          <w:p w14:paraId="0DAAFD30" w14:textId="77777777" w:rsidR="00512FC7" w:rsidRPr="00512FC7" w:rsidRDefault="00512FC7" w:rsidP="00533FE7">
            <w:r w:rsidRPr="00512FC7">
              <w:t>TierCode</w:t>
            </w:r>
          </w:p>
        </w:tc>
        <w:tc>
          <w:tcPr>
            <w:tcW w:w="1083" w:type="dxa"/>
            <w:shd w:val="clear" w:color="auto" w:fill="auto"/>
          </w:tcPr>
          <w:p w14:paraId="73BFD388" w14:textId="77777777" w:rsidR="00512FC7" w:rsidRPr="00512FC7" w:rsidRDefault="00512FC7" w:rsidP="00533FE7">
            <w:r w:rsidRPr="00512FC7">
              <w:t>String</w:t>
            </w:r>
          </w:p>
        </w:tc>
        <w:tc>
          <w:tcPr>
            <w:tcW w:w="4677" w:type="dxa"/>
            <w:shd w:val="clear" w:color="auto" w:fill="auto"/>
          </w:tcPr>
          <w:p w14:paraId="2122F1FC" w14:textId="77777777" w:rsidR="00512FC7" w:rsidRPr="00512FC7" w:rsidRDefault="00512FC7" w:rsidP="00533FE7">
            <w:pPr>
              <w:jc w:val="left"/>
            </w:pPr>
            <w:r w:rsidRPr="00512FC7">
              <w:t>The Tier the trade was matched by the clearing system.</w:t>
            </w:r>
          </w:p>
        </w:tc>
        <w:tc>
          <w:tcPr>
            <w:tcW w:w="4411" w:type="dxa"/>
            <w:shd w:val="clear" w:color="auto" w:fill="auto"/>
          </w:tcPr>
          <w:p w14:paraId="54AA0179" w14:textId="77777777" w:rsidR="00512FC7" w:rsidRPr="00512FC7" w:rsidRDefault="00512FC7" w:rsidP="00533FE7">
            <w:r w:rsidRPr="00512FC7">
              <w:t>TierCD</w:t>
            </w:r>
          </w:p>
        </w:tc>
      </w:tr>
      <w:tr w:rsidR="00512FC7" w:rsidRPr="00512FC7" w14:paraId="07682747" w14:textId="77777777" w:rsidTr="00533FE7">
        <w:tc>
          <w:tcPr>
            <w:tcW w:w="828" w:type="dxa"/>
            <w:shd w:val="clear" w:color="auto" w:fill="auto"/>
          </w:tcPr>
          <w:p w14:paraId="4D6A134D" w14:textId="77777777" w:rsidR="00512FC7" w:rsidRPr="00512FC7" w:rsidRDefault="00512FC7" w:rsidP="00533FE7">
            <w:bookmarkStart w:id="1659" w:name="fld_UnitOfMeasure" w:colFirst="1" w:colLast="1"/>
            <w:bookmarkEnd w:id="1658"/>
            <w:r w:rsidRPr="00512FC7">
              <w:t>996</w:t>
            </w:r>
          </w:p>
        </w:tc>
        <w:tc>
          <w:tcPr>
            <w:tcW w:w="2069" w:type="dxa"/>
            <w:shd w:val="clear" w:color="auto" w:fill="auto"/>
          </w:tcPr>
          <w:p w14:paraId="797358D2" w14:textId="77777777" w:rsidR="00512FC7" w:rsidRPr="00512FC7" w:rsidRDefault="00512FC7" w:rsidP="00533FE7">
            <w:r w:rsidRPr="00512FC7">
              <w:t>UnitOfMeasure</w:t>
            </w:r>
          </w:p>
        </w:tc>
        <w:tc>
          <w:tcPr>
            <w:tcW w:w="1083" w:type="dxa"/>
            <w:shd w:val="clear" w:color="auto" w:fill="auto"/>
          </w:tcPr>
          <w:p w14:paraId="5923670D" w14:textId="77777777" w:rsidR="00512FC7" w:rsidRPr="00512FC7" w:rsidRDefault="00512FC7" w:rsidP="00533FE7">
            <w:r w:rsidRPr="00512FC7">
              <w:t>String</w:t>
            </w:r>
          </w:p>
        </w:tc>
        <w:tc>
          <w:tcPr>
            <w:tcW w:w="4677" w:type="dxa"/>
            <w:shd w:val="clear" w:color="auto" w:fill="auto"/>
          </w:tcPr>
          <w:p w14:paraId="3E3533D1" w14:textId="77777777" w:rsidR="00512FC7" w:rsidRDefault="00512FC7" w:rsidP="00533FE7">
            <w:pPr>
              <w:jc w:val="left"/>
            </w:pPr>
            <w:r>
              <w:t>The unit of measure of the underlying commodity upon which the contract is based. Two groups of units of measure enumerations are supported.</w:t>
            </w:r>
            <w:r>
              <w:br/>
              <w:t>Fixed Magnitude UOMs are primarily used in energy derivatives and specify a magnitude (such as, MM, Kilo, M, etc.) and the dimension (such as, watt hours, BTU's) to produce standard fixed measures (such as MWh - Megawatt-hours, MMBtu - One million BTUs).</w:t>
            </w:r>
            <w:r>
              <w:br/>
              <w:t>The second group, Variable Quantity UOMs, specifies the dimension as a single unit without a magnitude (or more accurately a magnitude of one) and uses the UnitOfMeasureQty(1147) field to define the quantity of units per contract. Variable Quantity UOMs are used for both commodities (such as lbs of lean cattle, bushels of corn, ounces of gold) and financial futures.</w:t>
            </w:r>
            <w:r>
              <w:br/>
              <w:t>Examples:</w:t>
            </w:r>
            <w:r>
              <w:br/>
              <w:t>For lean cattle futures contracts, a UnitOfMeasure of 'lbs' with a UnitOfMeasureQty(1147) of 40,000, means each lean cattle futures contract represents 40,000 lbs of lean cattle.</w:t>
            </w:r>
            <w:r>
              <w:br/>
              <w:t>For Eurodollars futures contracts, a UnitOfMeasure of USD with a UnitOfMeasureQty(1147) of 1,000,000, means a Eurodollar futures contract represents 1,000,000 USD.</w:t>
            </w:r>
            <w:r>
              <w:br/>
              <w:t>For gold futures contracts, a UnitOfMeasure is oz_tr (Troy ounce) with a UnitOfMeasureQty(1147) of 1,000, means each gold futures contract represents 1,000 troy ounces of gold.</w:t>
            </w:r>
          </w:p>
          <w:p w14:paraId="1A11A774"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3251CE68" w14:textId="77777777" w:rsidR="00512FC7" w:rsidRPr="00512FC7" w:rsidRDefault="00512FC7" w:rsidP="00533FE7">
            <w:r w:rsidRPr="00512FC7">
              <w:t>UOM</w:t>
            </w:r>
          </w:p>
        </w:tc>
      </w:tr>
      <w:tr w:rsidR="00512FC7" w:rsidRPr="00512FC7" w14:paraId="29AD6298" w14:textId="77777777" w:rsidTr="00533FE7">
        <w:tc>
          <w:tcPr>
            <w:tcW w:w="828" w:type="dxa"/>
            <w:shd w:val="clear" w:color="auto" w:fill="auto"/>
          </w:tcPr>
          <w:p w14:paraId="41B78AD0" w14:textId="77777777" w:rsidR="00512FC7" w:rsidRPr="00512FC7" w:rsidRDefault="00512FC7" w:rsidP="00533FE7">
            <w:bookmarkStart w:id="1660" w:name="fld_TimeUnit" w:colFirst="1" w:colLast="1"/>
            <w:bookmarkEnd w:id="1659"/>
            <w:r w:rsidRPr="00512FC7">
              <w:t>997</w:t>
            </w:r>
          </w:p>
        </w:tc>
        <w:tc>
          <w:tcPr>
            <w:tcW w:w="2069" w:type="dxa"/>
            <w:shd w:val="clear" w:color="auto" w:fill="auto"/>
          </w:tcPr>
          <w:p w14:paraId="395513FF" w14:textId="77777777" w:rsidR="00512FC7" w:rsidRPr="00512FC7" w:rsidRDefault="00512FC7" w:rsidP="00533FE7">
            <w:r w:rsidRPr="00512FC7">
              <w:t>TimeUnit</w:t>
            </w:r>
          </w:p>
        </w:tc>
        <w:tc>
          <w:tcPr>
            <w:tcW w:w="1083" w:type="dxa"/>
            <w:shd w:val="clear" w:color="auto" w:fill="auto"/>
          </w:tcPr>
          <w:p w14:paraId="0FECED97" w14:textId="77777777" w:rsidR="00512FC7" w:rsidRPr="00512FC7" w:rsidRDefault="00512FC7" w:rsidP="00533FE7">
            <w:r w:rsidRPr="00512FC7">
              <w:t>String</w:t>
            </w:r>
          </w:p>
        </w:tc>
        <w:tc>
          <w:tcPr>
            <w:tcW w:w="4677" w:type="dxa"/>
            <w:shd w:val="clear" w:color="auto" w:fill="auto"/>
          </w:tcPr>
          <w:p w14:paraId="0F636611" w14:textId="77777777" w:rsidR="00512FC7" w:rsidRDefault="00512FC7" w:rsidP="00533FE7">
            <w:pPr>
              <w:jc w:val="left"/>
            </w:pPr>
            <w:r>
              <w:t>Unit of time associated with the contract.</w:t>
            </w:r>
            <w:r>
              <w:br/>
              <w:t>NOTE: Additional values may be used by mutual agreement of the counterparties</w:t>
            </w:r>
          </w:p>
          <w:p w14:paraId="734F5418" w14:textId="77777777" w:rsidR="00512FC7" w:rsidRPr="00512FC7" w:rsidRDefault="00512FC7" w:rsidP="00533FE7">
            <w:pPr>
              <w:jc w:val="left"/>
            </w:pPr>
            <w:r>
              <w:t>Valid values:</w:t>
            </w:r>
            <w:r>
              <w:br/>
            </w:r>
            <w:r>
              <w:tab/>
              <w:t>H - Hour</w:t>
            </w:r>
            <w:r>
              <w:br/>
            </w:r>
            <w:r>
              <w:tab/>
              <w:t>Min - Minute</w:t>
            </w:r>
            <w:r>
              <w:br/>
            </w:r>
            <w:r>
              <w:tab/>
              <w:t>S - Second</w:t>
            </w:r>
            <w:r>
              <w:br/>
            </w:r>
            <w:r>
              <w:tab/>
              <w:t>D - Day</w:t>
            </w:r>
            <w:r>
              <w:br/>
            </w:r>
            <w:r>
              <w:tab/>
              <w:t>Wk - Week</w:t>
            </w:r>
            <w:r>
              <w:br/>
            </w:r>
            <w:r>
              <w:tab/>
              <w:t>Mo - Month</w:t>
            </w:r>
            <w:r>
              <w:br/>
            </w:r>
            <w:r>
              <w:tab/>
              <w:t>Yr - Year</w:t>
            </w:r>
          </w:p>
        </w:tc>
        <w:tc>
          <w:tcPr>
            <w:tcW w:w="4411" w:type="dxa"/>
            <w:shd w:val="clear" w:color="auto" w:fill="auto"/>
          </w:tcPr>
          <w:p w14:paraId="455A0638" w14:textId="77777777" w:rsidR="00512FC7" w:rsidRPr="00512FC7" w:rsidRDefault="00512FC7" w:rsidP="00533FE7">
            <w:r w:rsidRPr="00512FC7">
              <w:t>TmUnit</w:t>
            </w:r>
          </w:p>
        </w:tc>
      </w:tr>
      <w:tr w:rsidR="00512FC7" w:rsidRPr="00512FC7" w14:paraId="66D6EF79" w14:textId="77777777" w:rsidTr="00533FE7">
        <w:tc>
          <w:tcPr>
            <w:tcW w:w="828" w:type="dxa"/>
            <w:shd w:val="clear" w:color="auto" w:fill="auto"/>
          </w:tcPr>
          <w:p w14:paraId="7BAC294C" w14:textId="77777777" w:rsidR="00512FC7" w:rsidRPr="00512FC7" w:rsidRDefault="00512FC7" w:rsidP="00533FE7">
            <w:bookmarkStart w:id="1661" w:name="fld_UnderlyingUnitOfMeasure" w:colFirst="1" w:colLast="1"/>
            <w:bookmarkEnd w:id="1660"/>
            <w:r w:rsidRPr="00512FC7">
              <w:t>998</w:t>
            </w:r>
          </w:p>
        </w:tc>
        <w:tc>
          <w:tcPr>
            <w:tcW w:w="2069" w:type="dxa"/>
            <w:shd w:val="clear" w:color="auto" w:fill="auto"/>
          </w:tcPr>
          <w:p w14:paraId="16B93EC6" w14:textId="77777777" w:rsidR="00512FC7" w:rsidRPr="00512FC7" w:rsidRDefault="00512FC7" w:rsidP="00533FE7">
            <w:r w:rsidRPr="00512FC7">
              <w:t>UnderlyingUnitOfMeasure</w:t>
            </w:r>
          </w:p>
        </w:tc>
        <w:tc>
          <w:tcPr>
            <w:tcW w:w="1083" w:type="dxa"/>
            <w:shd w:val="clear" w:color="auto" w:fill="auto"/>
          </w:tcPr>
          <w:p w14:paraId="5BA9F6A3" w14:textId="77777777" w:rsidR="00512FC7" w:rsidRPr="00512FC7" w:rsidRDefault="00512FC7" w:rsidP="00533FE7">
            <w:r w:rsidRPr="00512FC7">
              <w:t>String</w:t>
            </w:r>
          </w:p>
        </w:tc>
        <w:tc>
          <w:tcPr>
            <w:tcW w:w="4677" w:type="dxa"/>
            <w:shd w:val="clear" w:color="auto" w:fill="auto"/>
          </w:tcPr>
          <w:p w14:paraId="2267BAB6" w14:textId="77777777" w:rsidR="00512FC7" w:rsidRDefault="00512FC7" w:rsidP="00533FE7">
            <w:pPr>
              <w:jc w:val="left"/>
            </w:pPr>
            <w:r>
              <w:t>Refer to defintion of UnitOfMeasure(996)</w:t>
            </w:r>
          </w:p>
          <w:p w14:paraId="00729663"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47000544" w14:textId="77777777" w:rsidR="00512FC7" w:rsidRPr="00512FC7" w:rsidRDefault="00512FC7" w:rsidP="00533FE7">
            <w:r w:rsidRPr="00512FC7">
              <w:t>UOM</w:t>
            </w:r>
          </w:p>
        </w:tc>
      </w:tr>
      <w:tr w:rsidR="00512FC7" w:rsidRPr="00512FC7" w14:paraId="2F39D623" w14:textId="77777777" w:rsidTr="00533FE7">
        <w:tc>
          <w:tcPr>
            <w:tcW w:w="828" w:type="dxa"/>
            <w:shd w:val="clear" w:color="auto" w:fill="auto"/>
          </w:tcPr>
          <w:p w14:paraId="5EADDE3B" w14:textId="77777777" w:rsidR="00512FC7" w:rsidRPr="00512FC7" w:rsidRDefault="00512FC7" w:rsidP="00533FE7">
            <w:bookmarkStart w:id="1662" w:name="fld_LegUnitOfMeasure" w:colFirst="1" w:colLast="1"/>
            <w:bookmarkEnd w:id="1661"/>
            <w:r w:rsidRPr="00512FC7">
              <w:t>999</w:t>
            </w:r>
          </w:p>
        </w:tc>
        <w:tc>
          <w:tcPr>
            <w:tcW w:w="2069" w:type="dxa"/>
            <w:shd w:val="clear" w:color="auto" w:fill="auto"/>
          </w:tcPr>
          <w:p w14:paraId="4F335F24" w14:textId="77777777" w:rsidR="00512FC7" w:rsidRPr="00512FC7" w:rsidRDefault="00512FC7" w:rsidP="00533FE7">
            <w:r w:rsidRPr="00512FC7">
              <w:t>LegUnitOfMeasure</w:t>
            </w:r>
          </w:p>
        </w:tc>
        <w:tc>
          <w:tcPr>
            <w:tcW w:w="1083" w:type="dxa"/>
            <w:shd w:val="clear" w:color="auto" w:fill="auto"/>
          </w:tcPr>
          <w:p w14:paraId="00D5BC87" w14:textId="77777777" w:rsidR="00512FC7" w:rsidRPr="00512FC7" w:rsidRDefault="00512FC7" w:rsidP="00533FE7">
            <w:r w:rsidRPr="00512FC7">
              <w:t>String</w:t>
            </w:r>
          </w:p>
        </w:tc>
        <w:tc>
          <w:tcPr>
            <w:tcW w:w="4677" w:type="dxa"/>
            <w:shd w:val="clear" w:color="auto" w:fill="auto"/>
          </w:tcPr>
          <w:p w14:paraId="22AE2F5B" w14:textId="77777777" w:rsidR="00512FC7" w:rsidRDefault="00512FC7" w:rsidP="00533FE7">
            <w:pPr>
              <w:jc w:val="left"/>
            </w:pPr>
            <w:r>
              <w:t>Refer to defintion of UnitOfMeasure(996)</w:t>
            </w:r>
          </w:p>
          <w:p w14:paraId="0F5B8543"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45141A18" w14:textId="77777777" w:rsidR="00512FC7" w:rsidRPr="00512FC7" w:rsidRDefault="00512FC7" w:rsidP="00533FE7">
            <w:r w:rsidRPr="00512FC7">
              <w:t>UOM</w:t>
            </w:r>
          </w:p>
        </w:tc>
      </w:tr>
      <w:tr w:rsidR="00512FC7" w:rsidRPr="00512FC7" w14:paraId="51F8F1FB" w14:textId="77777777" w:rsidTr="00533FE7">
        <w:tc>
          <w:tcPr>
            <w:tcW w:w="828" w:type="dxa"/>
            <w:shd w:val="clear" w:color="auto" w:fill="auto"/>
          </w:tcPr>
          <w:p w14:paraId="58D8BC8D" w14:textId="77777777" w:rsidR="00512FC7" w:rsidRPr="00512FC7" w:rsidRDefault="00512FC7" w:rsidP="00533FE7">
            <w:bookmarkStart w:id="1663" w:name="fld_UnderlyingTimeUnit" w:colFirst="1" w:colLast="1"/>
            <w:bookmarkEnd w:id="1662"/>
            <w:r w:rsidRPr="00512FC7">
              <w:t>1000</w:t>
            </w:r>
          </w:p>
        </w:tc>
        <w:tc>
          <w:tcPr>
            <w:tcW w:w="2069" w:type="dxa"/>
            <w:shd w:val="clear" w:color="auto" w:fill="auto"/>
          </w:tcPr>
          <w:p w14:paraId="0DC66423" w14:textId="77777777" w:rsidR="00512FC7" w:rsidRPr="00512FC7" w:rsidRDefault="00512FC7" w:rsidP="00533FE7">
            <w:r w:rsidRPr="00512FC7">
              <w:t>UnderlyingTimeUnit</w:t>
            </w:r>
          </w:p>
        </w:tc>
        <w:tc>
          <w:tcPr>
            <w:tcW w:w="1083" w:type="dxa"/>
            <w:shd w:val="clear" w:color="auto" w:fill="auto"/>
          </w:tcPr>
          <w:p w14:paraId="0EFC504F" w14:textId="77777777" w:rsidR="00512FC7" w:rsidRPr="00512FC7" w:rsidRDefault="00512FC7" w:rsidP="00533FE7">
            <w:r w:rsidRPr="00512FC7">
              <w:t>String</w:t>
            </w:r>
          </w:p>
        </w:tc>
        <w:tc>
          <w:tcPr>
            <w:tcW w:w="4677" w:type="dxa"/>
            <w:shd w:val="clear" w:color="auto" w:fill="auto"/>
          </w:tcPr>
          <w:p w14:paraId="00A1A605" w14:textId="77777777" w:rsidR="00512FC7" w:rsidRDefault="00512FC7" w:rsidP="00533FE7">
            <w:pPr>
              <w:jc w:val="left"/>
            </w:pPr>
            <w:r>
              <w:t>Same as TimeUnit.</w:t>
            </w:r>
          </w:p>
          <w:p w14:paraId="546AAD96" w14:textId="77777777" w:rsidR="00512FC7" w:rsidRPr="00512FC7" w:rsidRDefault="00512FC7" w:rsidP="00533FE7">
            <w:pPr>
              <w:jc w:val="left"/>
            </w:pPr>
            <w:r>
              <w:t>Valid values:</w:t>
            </w:r>
            <w:r>
              <w:br/>
            </w:r>
            <w:r>
              <w:tab/>
              <w:t>H - Hour</w:t>
            </w:r>
            <w:r>
              <w:br/>
            </w:r>
            <w:r>
              <w:tab/>
              <w:t>Min - Minute</w:t>
            </w:r>
            <w:r>
              <w:br/>
            </w:r>
            <w:r>
              <w:tab/>
              <w:t>S - Second</w:t>
            </w:r>
            <w:r>
              <w:br/>
            </w:r>
            <w:r>
              <w:tab/>
              <w:t>D - Day</w:t>
            </w:r>
            <w:r>
              <w:br/>
            </w:r>
            <w:r>
              <w:tab/>
              <w:t>Wk - Week</w:t>
            </w:r>
            <w:r>
              <w:br/>
            </w:r>
            <w:r>
              <w:tab/>
              <w:t>Mo - Month</w:t>
            </w:r>
            <w:r>
              <w:br/>
            </w:r>
            <w:r>
              <w:tab/>
              <w:t>Yr - Year</w:t>
            </w:r>
          </w:p>
        </w:tc>
        <w:tc>
          <w:tcPr>
            <w:tcW w:w="4411" w:type="dxa"/>
            <w:shd w:val="clear" w:color="auto" w:fill="auto"/>
          </w:tcPr>
          <w:p w14:paraId="1B922DEF" w14:textId="77777777" w:rsidR="00512FC7" w:rsidRPr="00512FC7" w:rsidRDefault="00512FC7" w:rsidP="00533FE7">
            <w:r w:rsidRPr="00512FC7">
              <w:t>TmUnit</w:t>
            </w:r>
          </w:p>
        </w:tc>
      </w:tr>
      <w:tr w:rsidR="00512FC7" w:rsidRPr="00512FC7" w14:paraId="3651F064" w14:textId="77777777" w:rsidTr="00533FE7">
        <w:tc>
          <w:tcPr>
            <w:tcW w:w="828" w:type="dxa"/>
            <w:shd w:val="clear" w:color="auto" w:fill="auto"/>
          </w:tcPr>
          <w:p w14:paraId="566800F3" w14:textId="77777777" w:rsidR="00512FC7" w:rsidRPr="00512FC7" w:rsidRDefault="00512FC7" w:rsidP="00533FE7">
            <w:bookmarkStart w:id="1664" w:name="fld_LegTimeUnit" w:colFirst="1" w:colLast="1"/>
            <w:bookmarkEnd w:id="1663"/>
            <w:r w:rsidRPr="00512FC7">
              <w:t>1001</w:t>
            </w:r>
          </w:p>
        </w:tc>
        <w:tc>
          <w:tcPr>
            <w:tcW w:w="2069" w:type="dxa"/>
            <w:shd w:val="clear" w:color="auto" w:fill="auto"/>
          </w:tcPr>
          <w:p w14:paraId="6EF95127" w14:textId="77777777" w:rsidR="00512FC7" w:rsidRPr="00512FC7" w:rsidRDefault="00512FC7" w:rsidP="00533FE7">
            <w:r w:rsidRPr="00512FC7">
              <w:t>LegTimeUnit</w:t>
            </w:r>
          </w:p>
        </w:tc>
        <w:tc>
          <w:tcPr>
            <w:tcW w:w="1083" w:type="dxa"/>
            <w:shd w:val="clear" w:color="auto" w:fill="auto"/>
          </w:tcPr>
          <w:p w14:paraId="6DAB2E11" w14:textId="77777777" w:rsidR="00512FC7" w:rsidRPr="00512FC7" w:rsidRDefault="00512FC7" w:rsidP="00533FE7">
            <w:r w:rsidRPr="00512FC7">
              <w:t>String</w:t>
            </w:r>
          </w:p>
        </w:tc>
        <w:tc>
          <w:tcPr>
            <w:tcW w:w="4677" w:type="dxa"/>
            <w:shd w:val="clear" w:color="auto" w:fill="auto"/>
          </w:tcPr>
          <w:p w14:paraId="5B132767" w14:textId="77777777" w:rsidR="00512FC7" w:rsidRDefault="00512FC7" w:rsidP="00533FE7">
            <w:pPr>
              <w:jc w:val="left"/>
            </w:pPr>
            <w:r>
              <w:t>Same as TimeUnit.</w:t>
            </w:r>
          </w:p>
          <w:p w14:paraId="08DB838C" w14:textId="77777777" w:rsidR="00512FC7" w:rsidRPr="00512FC7" w:rsidRDefault="00512FC7" w:rsidP="00533FE7">
            <w:pPr>
              <w:jc w:val="left"/>
            </w:pPr>
            <w:r>
              <w:t>Valid values:</w:t>
            </w:r>
            <w:r>
              <w:br/>
            </w:r>
            <w:r>
              <w:tab/>
              <w:t>H - Hour</w:t>
            </w:r>
            <w:r>
              <w:br/>
            </w:r>
            <w:r>
              <w:tab/>
              <w:t>Min - Minute</w:t>
            </w:r>
            <w:r>
              <w:br/>
            </w:r>
            <w:r>
              <w:tab/>
              <w:t>S - Second</w:t>
            </w:r>
            <w:r>
              <w:br/>
            </w:r>
            <w:r>
              <w:tab/>
              <w:t>D - Day</w:t>
            </w:r>
            <w:r>
              <w:br/>
            </w:r>
            <w:r>
              <w:tab/>
              <w:t>Wk - Week</w:t>
            </w:r>
            <w:r>
              <w:br/>
            </w:r>
            <w:r>
              <w:tab/>
              <w:t>Mo - Month</w:t>
            </w:r>
            <w:r>
              <w:br/>
            </w:r>
            <w:r>
              <w:tab/>
              <w:t>Yr - Year</w:t>
            </w:r>
          </w:p>
        </w:tc>
        <w:tc>
          <w:tcPr>
            <w:tcW w:w="4411" w:type="dxa"/>
            <w:shd w:val="clear" w:color="auto" w:fill="auto"/>
          </w:tcPr>
          <w:p w14:paraId="68523F44" w14:textId="77777777" w:rsidR="00512FC7" w:rsidRPr="00512FC7" w:rsidRDefault="00512FC7" w:rsidP="00533FE7">
            <w:r w:rsidRPr="00512FC7">
              <w:t>TmUnit</w:t>
            </w:r>
          </w:p>
        </w:tc>
      </w:tr>
      <w:tr w:rsidR="00512FC7" w:rsidRPr="00512FC7" w14:paraId="3C6628E9" w14:textId="77777777" w:rsidTr="00533FE7">
        <w:tc>
          <w:tcPr>
            <w:tcW w:w="828" w:type="dxa"/>
            <w:shd w:val="clear" w:color="auto" w:fill="auto"/>
          </w:tcPr>
          <w:p w14:paraId="007FFA42" w14:textId="77777777" w:rsidR="00512FC7" w:rsidRPr="00512FC7" w:rsidRDefault="00512FC7" w:rsidP="00533FE7">
            <w:bookmarkStart w:id="1665" w:name="fld_AllocMethod" w:colFirst="1" w:colLast="1"/>
            <w:bookmarkEnd w:id="1664"/>
            <w:r w:rsidRPr="00512FC7">
              <w:t>1002</w:t>
            </w:r>
          </w:p>
        </w:tc>
        <w:tc>
          <w:tcPr>
            <w:tcW w:w="2069" w:type="dxa"/>
            <w:shd w:val="clear" w:color="auto" w:fill="auto"/>
          </w:tcPr>
          <w:p w14:paraId="48B065DB" w14:textId="77777777" w:rsidR="00512FC7" w:rsidRPr="00512FC7" w:rsidRDefault="00512FC7" w:rsidP="00533FE7">
            <w:r w:rsidRPr="00512FC7">
              <w:t>AllocMethod</w:t>
            </w:r>
          </w:p>
        </w:tc>
        <w:tc>
          <w:tcPr>
            <w:tcW w:w="1083" w:type="dxa"/>
            <w:shd w:val="clear" w:color="auto" w:fill="auto"/>
          </w:tcPr>
          <w:p w14:paraId="32405F06" w14:textId="77777777" w:rsidR="00512FC7" w:rsidRPr="00512FC7" w:rsidRDefault="00512FC7" w:rsidP="00533FE7">
            <w:r w:rsidRPr="00512FC7">
              <w:t>int</w:t>
            </w:r>
          </w:p>
        </w:tc>
        <w:tc>
          <w:tcPr>
            <w:tcW w:w="4677" w:type="dxa"/>
            <w:shd w:val="clear" w:color="auto" w:fill="auto"/>
          </w:tcPr>
          <w:p w14:paraId="6A8A2DA9" w14:textId="77777777" w:rsidR="00512FC7" w:rsidRDefault="00512FC7" w:rsidP="00533FE7">
            <w:pPr>
              <w:jc w:val="left"/>
            </w:pPr>
            <w:r>
              <w:t>Specifies the method under which a trade quantity was allocated.</w:t>
            </w:r>
          </w:p>
          <w:p w14:paraId="5206AD58" w14:textId="77777777" w:rsidR="00512FC7" w:rsidRPr="00512FC7" w:rsidRDefault="00512FC7" w:rsidP="00533FE7">
            <w:pPr>
              <w:jc w:val="left"/>
            </w:pPr>
            <w:r>
              <w:t>Valid values:</w:t>
            </w:r>
            <w:r>
              <w:br/>
            </w:r>
            <w:r>
              <w:tab/>
              <w:t>1 - Automatic</w:t>
            </w:r>
            <w:r>
              <w:br/>
            </w:r>
            <w:r>
              <w:tab/>
              <w:t>2 - Guarantor</w:t>
            </w:r>
            <w:r>
              <w:br/>
            </w:r>
            <w:r>
              <w:tab/>
              <w:t>3 - Manual</w:t>
            </w:r>
          </w:p>
        </w:tc>
        <w:tc>
          <w:tcPr>
            <w:tcW w:w="4411" w:type="dxa"/>
            <w:shd w:val="clear" w:color="auto" w:fill="auto"/>
          </w:tcPr>
          <w:p w14:paraId="6534F9F5" w14:textId="77777777" w:rsidR="00512FC7" w:rsidRPr="00512FC7" w:rsidRDefault="00512FC7" w:rsidP="00533FE7">
            <w:r w:rsidRPr="00512FC7">
              <w:t>Meth</w:t>
            </w:r>
          </w:p>
        </w:tc>
      </w:tr>
      <w:tr w:rsidR="00512FC7" w:rsidRPr="00512FC7" w14:paraId="21B062A1" w14:textId="77777777" w:rsidTr="00533FE7">
        <w:tc>
          <w:tcPr>
            <w:tcW w:w="828" w:type="dxa"/>
            <w:shd w:val="clear" w:color="auto" w:fill="auto"/>
          </w:tcPr>
          <w:p w14:paraId="363C449E" w14:textId="77777777" w:rsidR="00512FC7" w:rsidRPr="00512FC7" w:rsidRDefault="00512FC7" w:rsidP="00533FE7">
            <w:bookmarkStart w:id="1666" w:name="fld_TradeID" w:colFirst="1" w:colLast="1"/>
            <w:bookmarkEnd w:id="1665"/>
            <w:r w:rsidRPr="00512FC7">
              <w:t>1003</w:t>
            </w:r>
          </w:p>
        </w:tc>
        <w:tc>
          <w:tcPr>
            <w:tcW w:w="2069" w:type="dxa"/>
            <w:shd w:val="clear" w:color="auto" w:fill="auto"/>
          </w:tcPr>
          <w:p w14:paraId="4121304C" w14:textId="77777777" w:rsidR="00512FC7" w:rsidRPr="00512FC7" w:rsidRDefault="00512FC7" w:rsidP="00533FE7">
            <w:r w:rsidRPr="00512FC7">
              <w:t>TradeID</w:t>
            </w:r>
          </w:p>
        </w:tc>
        <w:tc>
          <w:tcPr>
            <w:tcW w:w="1083" w:type="dxa"/>
            <w:shd w:val="clear" w:color="auto" w:fill="auto"/>
          </w:tcPr>
          <w:p w14:paraId="3146B7B7" w14:textId="77777777" w:rsidR="00512FC7" w:rsidRPr="00512FC7" w:rsidRDefault="00512FC7" w:rsidP="00533FE7">
            <w:r w:rsidRPr="00512FC7">
              <w:t>String</w:t>
            </w:r>
          </w:p>
        </w:tc>
        <w:tc>
          <w:tcPr>
            <w:tcW w:w="4677" w:type="dxa"/>
            <w:shd w:val="clear" w:color="auto" w:fill="auto"/>
          </w:tcPr>
          <w:p w14:paraId="0102B4BC" w14:textId="77777777" w:rsidR="00512FC7" w:rsidRPr="00512FC7" w:rsidRDefault="00512FC7" w:rsidP="00533FE7">
            <w:pPr>
              <w:jc w:val="left"/>
            </w:pPr>
            <w:r w:rsidRPr="00512FC7">
              <w:t>The unique ID assigned to the trade entity once it is received or matched by the exchange or central counterparty.</w:t>
            </w:r>
          </w:p>
        </w:tc>
        <w:tc>
          <w:tcPr>
            <w:tcW w:w="4411" w:type="dxa"/>
            <w:shd w:val="clear" w:color="auto" w:fill="auto"/>
          </w:tcPr>
          <w:p w14:paraId="5FDC4E30" w14:textId="77777777" w:rsidR="00512FC7" w:rsidRPr="00512FC7" w:rsidRDefault="00512FC7" w:rsidP="00533FE7">
            <w:r w:rsidRPr="00512FC7">
              <w:t>TrdID</w:t>
            </w:r>
          </w:p>
        </w:tc>
      </w:tr>
      <w:tr w:rsidR="00512FC7" w:rsidRPr="00512FC7" w14:paraId="4F927776" w14:textId="77777777" w:rsidTr="00533FE7">
        <w:tc>
          <w:tcPr>
            <w:tcW w:w="828" w:type="dxa"/>
            <w:shd w:val="clear" w:color="auto" w:fill="auto"/>
          </w:tcPr>
          <w:p w14:paraId="06C47B9B" w14:textId="77777777" w:rsidR="00512FC7" w:rsidRPr="00512FC7" w:rsidRDefault="00512FC7" w:rsidP="00533FE7">
            <w:bookmarkStart w:id="1667" w:name="fld_SideTradeReportID" w:colFirst="1" w:colLast="1"/>
            <w:bookmarkEnd w:id="1666"/>
            <w:r w:rsidRPr="00512FC7">
              <w:t>1005</w:t>
            </w:r>
          </w:p>
        </w:tc>
        <w:tc>
          <w:tcPr>
            <w:tcW w:w="2069" w:type="dxa"/>
            <w:shd w:val="clear" w:color="auto" w:fill="auto"/>
          </w:tcPr>
          <w:p w14:paraId="3AC696DE" w14:textId="77777777" w:rsidR="00512FC7" w:rsidRPr="00512FC7" w:rsidRDefault="00512FC7" w:rsidP="00533FE7">
            <w:r w:rsidRPr="00512FC7">
              <w:t>SideTradeReportID</w:t>
            </w:r>
          </w:p>
        </w:tc>
        <w:tc>
          <w:tcPr>
            <w:tcW w:w="1083" w:type="dxa"/>
            <w:shd w:val="clear" w:color="auto" w:fill="auto"/>
          </w:tcPr>
          <w:p w14:paraId="6F9686E8" w14:textId="77777777" w:rsidR="00512FC7" w:rsidRPr="00512FC7" w:rsidRDefault="00512FC7" w:rsidP="00533FE7">
            <w:r w:rsidRPr="00512FC7">
              <w:t>String</w:t>
            </w:r>
          </w:p>
        </w:tc>
        <w:tc>
          <w:tcPr>
            <w:tcW w:w="4677" w:type="dxa"/>
            <w:shd w:val="clear" w:color="auto" w:fill="auto"/>
          </w:tcPr>
          <w:p w14:paraId="7CC25E53" w14:textId="77777777" w:rsidR="00512FC7" w:rsidRPr="00512FC7" w:rsidRDefault="00512FC7" w:rsidP="00533FE7">
            <w:pPr>
              <w:jc w:val="left"/>
            </w:pPr>
            <w:r w:rsidRPr="00512FC7">
              <w:t>Used on a multi-sided trade to designate the ReportID</w:t>
            </w:r>
          </w:p>
        </w:tc>
        <w:tc>
          <w:tcPr>
            <w:tcW w:w="4411" w:type="dxa"/>
            <w:shd w:val="clear" w:color="auto" w:fill="auto"/>
          </w:tcPr>
          <w:p w14:paraId="47A993A8" w14:textId="77777777" w:rsidR="00512FC7" w:rsidRPr="00512FC7" w:rsidRDefault="00512FC7" w:rsidP="00533FE7">
            <w:r w:rsidRPr="00512FC7">
              <w:t>RptID</w:t>
            </w:r>
          </w:p>
        </w:tc>
      </w:tr>
      <w:tr w:rsidR="00512FC7" w:rsidRPr="00512FC7" w14:paraId="3DA2E6AA" w14:textId="77777777" w:rsidTr="00533FE7">
        <w:tc>
          <w:tcPr>
            <w:tcW w:w="828" w:type="dxa"/>
            <w:shd w:val="clear" w:color="auto" w:fill="auto"/>
          </w:tcPr>
          <w:p w14:paraId="40FDC521" w14:textId="77777777" w:rsidR="00512FC7" w:rsidRPr="00512FC7" w:rsidRDefault="00512FC7" w:rsidP="00533FE7">
            <w:bookmarkStart w:id="1668" w:name="fld_SideFillStationCd" w:colFirst="1" w:colLast="1"/>
            <w:bookmarkEnd w:id="1667"/>
            <w:r w:rsidRPr="00512FC7">
              <w:t>1006</w:t>
            </w:r>
          </w:p>
        </w:tc>
        <w:tc>
          <w:tcPr>
            <w:tcW w:w="2069" w:type="dxa"/>
            <w:shd w:val="clear" w:color="auto" w:fill="auto"/>
          </w:tcPr>
          <w:p w14:paraId="628065F7" w14:textId="77777777" w:rsidR="00512FC7" w:rsidRPr="00512FC7" w:rsidRDefault="00512FC7" w:rsidP="00533FE7">
            <w:r w:rsidRPr="00512FC7">
              <w:t>SideFillStationCd</w:t>
            </w:r>
          </w:p>
        </w:tc>
        <w:tc>
          <w:tcPr>
            <w:tcW w:w="1083" w:type="dxa"/>
            <w:shd w:val="clear" w:color="auto" w:fill="auto"/>
          </w:tcPr>
          <w:p w14:paraId="72D4B2E8" w14:textId="77777777" w:rsidR="00512FC7" w:rsidRPr="00512FC7" w:rsidRDefault="00512FC7" w:rsidP="00533FE7">
            <w:r w:rsidRPr="00512FC7">
              <w:t>String</w:t>
            </w:r>
          </w:p>
        </w:tc>
        <w:tc>
          <w:tcPr>
            <w:tcW w:w="4677" w:type="dxa"/>
            <w:shd w:val="clear" w:color="auto" w:fill="auto"/>
          </w:tcPr>
          <w:p w14:paraId="64E069FC" w14:textId="77777777" w:rsidR="00512FC7" w:rsidRPr="00512FC7" w:rsidRDefault="00512FC7" w:rsidP="00533FE7">
            <w:pPr>
              <w:jc w:val="left"/>
            </w:pPr>
            <w:r w:rsidRPr="00512FC7">
              <w:t>Used on a multi-sided trade to convey order routing information</w:t>
            </w:r>
          </w:p>
        </w:tc>
        <w:tc>
          <w:tcPr>
            <w:tcW w:w="4411" w:type="dxa"/>
            <w:shd w:val="clear" w:color="auto" w:fill="auto"/>
          </w:tcPr>
          <w:p w14:paraId="104EE48E" w14:textId="77777777" w:rsidR="00512FC7" w:rsidRPr="00512FC7" w:rsidRDefault="00512FC7" w:rsidP="00533FE7">
            <w:r w:rsidRPr="00512FC7">
              <w:t>FillStationCd</w:t>
            </w:r>
          </w:p>
        </w:tc>
      </w:tr>
      <w:tr w:rsidR="00512FC7" w:rsidRPr="00512FC7" w14:paraId="2D151B5B" w14:textId="77777777" w:rsidTr="00533FE7">
        <w:tc>
          <w:tcPr>
            <w:tcW w:w="828" w:type="dxa"/>
            <w:shd w:val="clear" w:color="auto" w:fill="auto"/>
          </w:tcPr>
          <w:p w14:paraId="2D77E1C0" w14:textId="77777777" w:rsidR="00512FC7" w:rsidRPr="00512FC7" w:rsidRDefault="00512FC7" w:rsidP="00533FE7">
            <w:bookmarkStart w:id="1669" w:name="fld_SideReasonCd" w:colFirst="1" w:colLast="1"/>
            <w:bookmarkEnd w:id="1668"/>
            <w:r w:rsidRPr="00512FC7">
              <w:t>1007</w:t>
            </w:r>
          </w:p>
        </w:tc>
        <w:tc>
          <w:tcPr>
            <w:tcW w:w="2069" w:type="dxa"/>
            <w:shd w:val="clear" w:color="auto" w:fill="auto"/>
          </w:tcPr>
          <w:p w14:paraId="6B1C3BFE" w14:textId="77777777" w:rsidR="00512FC7" w:rsidRPr="00512FC7" w:rsidRDefault="00512FC7" w:rsidP="00533FE7">
            <w:r w:rsidRPr="00512FC7">
              <w:t>SideReasonCd</w:t>
            </w:r>
          </w:p>
        </w:tc>
        <w:tc>
          <w:tcPr>
            <w:tcW w:w="1083" w:type="dxa"/>
            <w:shd w:val="clear" w:color="auto" w:fill="auto"/>
          </w:tcPr>
          <w:p w14:paraId="353676C9" w14:textId="77777777" w:rsidR="00512FC7" w:rsidRPr="00512FC7" w:rsidRDefault="00512FC7" w:rsidP="00533FE7">
            <w:r w:rsidRPr="00512FC7">
              <w:t>String</w:t>
            </w:r>
          </w:p>
        </w:tc>
        <w:tc>
          <w:tcPr>
            <w:tcW w:w="4677" w:type="dxa"/>
            <w:shd w:val="clear" w:color="auto" w:fill="auto"/>
          </w:tcPr>
          <w:p w14:paraId="0577CC13" w14:textId="77777777" w:rsidR="00512FC7" w:rsidRPr="00512FC7" w:rsidRDefault="00512FC7" w:rsidP="00533FE7">
            <w:pPr>
              <w:jc w:val="left"/>
            </w:pPr>
            <w:r w:rsidRPr="00512FC7">
              <w:t>Used on a multi-sided trade to convey reason for execution</w:t>
            </w:r>
          </w:p>
        </w:tc>
        <w:tc>
          <w:tcPr>
            <w:tcW w:w="4411" w:type="dxa"/>
            <w:shd w:val="clear" w:color="auto" w:fill="auto"/>
          </w:tcPr>
          <w:p w14:paraId="5FDC9A37" w14:textId="77777777" w:rsidR="00512FC7" w:rsidRPr="00512FC7" w:rsidRDefault="00512FC7" w:rsidP="00533FE7">
            <w:r w:rsidRPr="00512FC7">
              <w:t>RsnCD</w:t>
            </w:r>
          </w:p>
        </w:tc>
      </w:tr>
      <w:tr w:rsidR="00512FC7" w:rsidRPr="00512FC7" w14:paraId="3B4CE2CA" w14:textId="77777777" w:rsidTr="00533FE7">
        <w:tc>
          <w:tcPr>
            <w:tcW w:w="828" w:type="dxa"/>
            <w:shd w:val="clear" w:color="auto" w:fill="auto"/>
          </w:tcPr>
          <w:p w14:paraId="1DC730B3" w14:textId="77777777" w:rsidR="00512FC7" w:rsidRPr="00512FC7" w:rsidRDefault="00512FC7" w:rsidP="00533FE7">
            <w:bookmarkStart w:id="1670" w:name="fld_SideTrdSubTyp" w:colFirst="1" w:colLast="1"/>
            <w:bookmarkEnd w:id="1669"/>
            <w:r w:rsidRPr="00512FC7">
              <w:t>1008</w:t>
            </w:r>
          </w:p>
        </w:tc>
        <w:tc>
          <w:tcPr>
            <w:tcW w:w="2069" w:type="dxa"/>
            <w:shd w:val="clear" w:color="auto" w:fill="auto"/>
          </w:tcPr>
          <w:p w14:paraId="7DA4172B" w14:textId="77777777" w:rsidR="00512FC7" w:rsidRPr="00512FC7" w:rsidRDefault="00512FC7" w:rsidP="00533FE7">
            <w:r w:rsidRPr="00512FC7">
              <w:t>SideTrdSubTyp</w:t>
            </w:r>
          </w:p>
        </w:tc>
        <w:tc>
          <w:tcPr>
            <w:tcW w:w="1083" w:type="dxa"/>
            <w:shd w:val="clear" w:color="auto" w:fill="auto"/>
          </w:tcPr>
          <w:p w14:paraId="1B19CC27" w14:textId="77777777" w:rsidR="00512FC7" w:rsidRPr="00512FC7" w:rsidRDefault="00512FC7" w:rsidP="00533FE7">
            <w:r w:rsidRPr="00512FC7">
              <w:t>int</w:t>
            </w:r>
          </w:p>
        </w:tc>
        <w:tc>
          <w:tcPr>
            <w:tcW w:w="4677" w:type="dxa"/>
            <w:shd w:val="clear" w:color="auto" w:fill="auto"/>
          </w:tcPr>
          <w:p w14:paraId="47B9ADA3" w14:textId="78215B15" w:rsidR="00512FC7" w:rsidRDefault="00512FC7" w:rsidP="00533FE7">
            <w:pPr>
              <w:jc w:val="left"/>
            </w:pPr>
            <w:r>
              <w:t>Used on a multi-sided trade to specify the type of trade for a given side. Same values as TrdSubType (</w:t>
            </w:r>
            <w:del w:id="1671" w:author="Administrator" w:date="2011-08-18T10:26:00Z">
              <w:r w:rsidR="00DE5358">
                <w:delText>828</w:delText>
              </w:r>
            </w:del>
            <w:ins w:id="1672" w:author="Administrator" w:date="2011-08-18T10:26:00Z">
              <w:r>
                <w:t>829</w:t>
              </w:r>
            </w:ins>
            <w:r>
              <w:t>).</w:t>
            </w:r>
          </w:p>
          <w:p w14:paraId="39472C45" w14:textId="77777777" w:rsidR="00512FC7" w:rsidRDefault="00512FC7" w:rsidP="00533FE7">
            <w:pPr>
              <w:jc w:val="left"/>
            </w:pPr>
            <w:r>
              <w:t>Valid values:</w:t>
            </w:r>
            <w:r>
              <w:br/>
            </w:r>
            <w:r>
              <w:tab/>
              <w:t>0 - CMTA</w:t>
            </w:r>
            <w:r>
              <w:br/>
            </w:r>
            <w:r>
              <w:tab/>
              <w:t>1 - Internal transfer or adjustment</w:t>
            </w:r>
            <w:r>
              <w:br/>
            </w:r>
            <w:r>
              <w:tab/>
              <w:t>2 - External transfer or transfer of account</w:t>
            </w:r>
            <w:r>
              <w:br/>
            </w:r>
            <w:r>
              <w:tab/>
              <w:t>3 - Reject for submitting side</w:t>
            </w:r>
            <w:r>
              <w:br/>
            </w:r>
            <w:r>
              <w:tab/>
              <w:t>4 - Advisory for contra side</w:t>
            </w:r>
            <w:r>
              <w:br/>
            </w:r>
            <w:r>
              <w:tab/>
              <w:t>5 - Offset due to an allocation</w:t>
            </w:r>
            <w:r>
              <w:br/>
            </w:r>
            <w:r>
              <w:tab/>
              <w:t>6 - Onset due to an allocation</w:t>
            </w:r>
            <w:r>
              <w:br/>
            </w:r>
            <w:r>
              <w:tab/>
              <w:t>7 - Differential spread</w:t>
            </w:r>
            <w:r>
              <w:br/>
            </w:r>
            <w:r>
              <w:tab/>
              <w:t>8 - Implied spread leg executed against an outright</w:t>
            </w:r>
            <w:r>
              <w:br/>
            </w:r>
            <w:r>
              <w:tab/>
              <w:t>9 - Transaction from exercise</w:t>
            </w:r>
            <w:r>
              <w:br/>
            </w:r>
            <w:r>
              <w:tab/>
              <w:t>10 - Transaction from assignment</w:t>
            </w:r>
            <w:r>
              <w:br/>
            </w:r>
            <w:r>
              <w:tab/>
              <w:t>11 - ACATS</w:t>
            </w:r>
            <w:r>
              <w:br/>
            </w:r>
            <w:r>
              <w:tab/>
              <w:t>33 - Off Hours Trade</w:t>
            </w:r>
            <w:r>
              <w:br/>
            </w:r>
            <w:r>
              <w:tab/>
              <w:t>34 - On Hours Trade</w:t>
            </w:r>
            <w:r>
              <w:br/>
            </w:r>
            <w:r>
              <w:tab/>
              <w:t>35 - OTC Quote</w:t>
            </w:r>
            <w:r>
              <w:br/>
            </w:r>
            <w:r>
              <w:tab/>
              <w:t>36 - Converted SWAP</w:t>
            </w:r>
            <w:r>
              <w:br/>
              <w:t>MiFID Values</w:t>
            </w:r>
            <w:r>
              <w:br/>
            </w:r>
            <w:r>
              <w:tab/>
              <w:t>14 - AI (Automated input facility disabled in response to an exchange request.)</w:t>
            </w:r>
            <w:r>
              <w:br/>
            </w:r>
            <w:r>
              <w:tab/>
              <w:t>15 - B (Transaction between two member firms where neither member firm is registered as a market maker in the security in question and neither is a designated fund manager. Also used by broker dealers when dealing with another broker which is not a member firm. Non-order book securities only.)</w:t>
            </w:r>
            <w:r>
              <w:br/>
            </w:r>
            <w:r>
              <w:tab/>
              <w:t>16 - K (Transaction using block trade facility.)</w:t>
            </w:r>
            <w:r>
              <w:br/>
            </w:r>
            <w:r>
              <w:tab/>
              <w:t>17 - LC (Correction submitted more than three days after publication of the original trade report.)</w:t>
            </w:r>
            <w:r>
              <w:br/>
            </w:r>
            <w:r>
              <w:tab/>
              <w:t>18 - M (Transaction, other than a transaction resulting from a stock swap or stock switch, between two market makers registered in that security including IDB or a public display system trades. Non-order book securities only.)</w:t>
            </w:r>
            <w:r>
              <w:br/>
            </w:r>
            <w:r>
              <w:tab/>
              <w:t>19 - N (Non-protected portfolio transaction or a fully disclosed portfolio transaction)</w:t>
            </w:r>
            <w:r>
              <w:br/>
            </w:r>
            <w:r>
              <w:tab/>
              <w:t>20 - NM ( i) transaction where Exchange has granted permission for non-publication</w:t>
            </w:r>
          </w:p>
          <w:p w14:paraId="7A7A15AD" w14:textId="77777777" w:rsidR="00512FC7" w:rsidRDefault="00512FC7" w:rsidP="00533FE7">
            <w:pPr>
              <w:jc w:val="left"/>
            </w:pPr>
            <w:r>
              <w:t>ii)IDB is reporting as seller</w:t>
            </w:r>
          </w:p>
          <w:p w14:paraId="389E7A0B" w14:textId="77777777" w:rsidR="00512FC7" w:rsidRDefault="00512FC7" w:rsidP="00533FE7">
            <w:pPr>
              <w:jc w:val="left"/>
            </w:pPr>
            <w:r>
              <w:t>iii) submitting a transaction report to the Exchange, where the transaction report is not also a trade report.)</w:t>
            </w:r>
            <w:r>
              <w:br/>
            </w:r>
            <w:r>
              <w:tab/>
              <w:t>21 - NR (Non-risk transaction in a SEATS security other than an AIM security)</w:t>
            </w:r>
            <w:r>
              <w:br/>
            </w:r>
            <w:r>
              <w:tab/>
              <w:t>22 - P (Protected portfolio transaction or a worked principal agreement to effect a portfolio transaction which includes order book securities)</w:t>
            </w:r>
            <w:r>
              <w:br/>
            </w:r>
            <w:r>
              <w:tab/>
              <w:t>23 - PA (Protected transaction notification)</w:t>
            </w:r>
            <w:r>
              <w:br/>
            </w:r>
            <w:r>
              <w:tab/>
              <w:t>24 - PC (Contra trade for transaction which took place on a previous day and which was automatically executed on the Exchange trading system)</w:t>
            </w:r>
            <w:r>
              <w:br/>
            </w:r>
            <w:r>
              <w:tab/>
              <w:t>25 - PN (Worked principal notification for a portfolio transaction which includes order book securities)</w:t>
            </w:r>
            <w:r>
              <w:br/>
            </w:r>
            <w:r>
              <w:tab/>
              <w:t>26 - R ( (i) riskless principal transaction between non-members where the buying and selling transactions are executed at different prices or on different terms (requires a trade report with trade type indicator R for each transaction)</w:t>
            </w:r>
          </w:p>
          <w:p w14:paraId="32BCDCED" w14:textId="77777777" w:rsidR="00512FC7" w:rsidRDefault="00512FC7" w:rsidP="00533FE7">
            <w:pPr>
              <w:jc w:val="left"/>
            </w:pPr>
            <w:r>
              <w:t>(ii) market maker is reporting all the legs of a riskless principal transaction where the buying and selling transactions are executed at different prices (requires a trade report with trade type indicator R for each transaction)or</w:t>
            </w:r>
          </w:p>
          <w:p w14:paraId="12743D47" w14:textId="77777777" w:rsidR="00512FC7" w:rsidRPr="00512FC7" w:rsidRDefault="00512FC7" w:rsidP="00533FE7">
            <w:pPr>
              <w:jc w:val="left"/>
            </w:pPr>
            <w:r>
              <w:t>(iii) market maker is reporting the onward leg of a riskless principal transaction where the legs are executed at different prices, and another market maker has submitted a trade report using trade type indicator M for the first leg (this requires a single trade report with trade type indicator R).)</w:t>
            </w:r>
            <w:r>
              <w:br/>
            </w:r>
            <w:r>
              <w:tab/>
              <w:t>27 - RO (Transaction which resulted from the exercise of a traditional option or a stock-settled covered warrant)</w:t>
            </w:r>
            <w:r>
              <w:br/>
            </w:r>
            <w:r>
              <w:tab/>
              <w:t>28 - RT (Risk transaction in a SEATS security, (excluding AIM security) reported by a market maker registered in that security)</w:t>
            </w:r>
            <w:r>
              <w:br/>
            </w:r>
            <w:r>
              <w:tab/>
              <w:t>29 - SW (Transactions resulting from stock swap or a stock switch (one report is required for each line of stock))</w:t>
            </w:r>
            <w:r>
              <w:br/>
            </w:r>
            <w:r>
              <w:tab/>
              <w:t>30 - T (If reporting a single protected transaction)</w:t>
            </w:r>
            <w:r>
              <w:br/>
            </w:r>
            <w:r>
              <w:tab/>
              <w:t>31 - WN (Worked principal notification for a single order book security)</w:t>
            </w:r>
            <w:r>
              <w:br/>
            </w:r>
            <w:r>
              <w:tab/>
              <w:t>32 - WT (Worked principal transaction (other than a portfolio transaction))</w:t>
            </w:r>
            <w:r>
              <w:br/>
            </w:r>
            <w:r>
              <w:tab/>
              <w:t>37 - Crossed Trade (X)</w:t>
            </w:r>
            <w:r>
              <w:br/>
            </w:r>
            <w:r>
              <w:tab/>
              <w:t>38 - Interim Protected Trade (I)</w:t>
            </w:r>
            <w:r>
              <w:br/>
            </w:r>
            <w:r>
              <w:tab/>
              <w:t>39 - Large in Scale (L)</w:t>
            </w:r>
          </w:p>
        </w:tc>
        <w:tc>
          <w:tcPr>
            <w:tcW w:w="4411" w:type="dxa"/>
            <w:shd w:val="clear" w:color="auto" w:fill="auto"/>
          </w:tcPr>
          <w:p w14:paraId="105F83B8" w14:textId="77777777" w:rsidR="00512FC7" w:rsidRPr="00512FC7" w:rsidRDefault="00512FC7" w:rsidP="00533FE7">
            <w:r w:rsidRPr="00512FC7">
              <w:t>TrdSubTyp</w:t>
            </w:r>
          </w:p>
        </w:tc>
      </w:tr>
      <w:tr w:rsidR="00512FC7" w:rsidRPr="00512FC7" w14:paraId="56AC1087" w14:textId="77777777" w:rsidTr="00533FE7">
        <w:tc>
          <w:tcPr>
            <w:tcW w:w="828" w:type="dxa"/>
            <w:shd w:val="clear" w:color="auto" w:fill="auto"/>
          </w:tcPr>
          <w:p w14:paraId="0FA53B06" w14:textId="77777777" w:rsidR="00512FC7" w:rsidRPr="00512FC7" w:rsidRDefault="00512FC7" w:rsidP="00533FE7">
            <w:bookmarkStart w:id="1673" w:name="fld_SideLastQty" w:colFirst="1" w:colLast="1"/>
            <w:bookmarkEnd w:id="1670"/>
            <w:r w:rsidRPr="00512FC7">
              <w:t>1009</w:t>
            </w:r>
          </w:p>
        </w:tc>
        <w:tc>
          <w:tcPr>
            <w:tcW w:w="2069" w:type="dxa"/>
            <w:shd w:val="clear" w:color="auto" w:fill="auto"/>
          </w:tcPr>
          <w:p w14:paraId="50D60E46" w14:textId="77777777" w:rsidR="00512FC7" w:rsidRPr="00512FC7" w:rsidRDefault="00512FC7" w:rsidP="00533FE7">
            <w:r w:rsidRPr="00512FC7">
              <w:t>SideLastQty</w:t>
            </w:r>
          </w:p>
        </w:tc>
        <w:tc>
          <w:tcPr>
            <w:tcW w:w="1083" w:type="dxa"/>
            <w:shd w:val="clear" w:color="auto" w:fill="auto"/>
          </w:tcPr>
          <w:p w14:paraId="3EEE7D01" w14:textId="77777777" w:rsidR="00512FC7" w:rsidRPr="00512FC7" w:rsidRDefault="00512FC7" w:rsidP="00533FE7">
            <w:r w:rsidRPr="00512FC7">
              <w:t>int</w:t>
            </w:r>
          </w:p>
        </w:tc>
        <w:tc>
          <w:tcPr>
            <w:tcW w:w="4677" w:type="dxa"/>
            <w:shd w:val="clear" w:color="auto" w:fill="auto"/>
          </w:tcPr>
          <w:p w14:paraId="5E3E6694" w14:textId="77777777" w:rsidR="00512FC7" w:rsidRPr="00512FC7" w:rsidRDefault="00512FC7" w:rsidP="00533FE7">
            <w:pPr>
              <w:jc w:val="left"/>
            </w:pPr>
            <w:r w:rsidRPr="00512FC7">
              <w:t>Used to indicate the quantity on one of a multi-sided Trade Capture Report</w:t>
            </w:r>
          </w:p>
        </w:tc>
        <w:tc>
          <w:tcPr>
            <w:tcW w:w="4411" w:type="dxa"/>
            <w:shd w:val="clear" w:color="auto" w:fill="auto"/>
          </w:tcPr>
          <w:p w14:paraId="1AF22617" w14:textId="77777777" w:rsidR="00512FC7" w:rsidRPr="00512FC7" w:rsidRDefault="00512FC7" w:rsidP="00533FE7">
            <w:r w:rsidRPr="00512FC7">
              <w:t>SideQty</w:t>
            </w:r>
          </w:p>
        </w:tc>
      </w:tr>
      <w:tr w:rsidR="00512FC7" w:rsidRPr="00512FC7" w14:paraId="666F6334" w14:textId="77777777" w:rsidTr="00533FE7">
        <w:tc>
          <w:tcPr>
            <w:tcW w:w="828" w:type="dxa"/>
            <w:shd w:val="clear" w:color="auto" w:fill="auto"/>
          </w:tcPr>
          <w:p w14:paraId="2202F285" w14:textId="77777777" w:rsidR="00512FC7" w:rsidRPr="00512FC7" w:rsidRDefault="00512FC7" w:rsidP="00533FE7">
            <w:bookmarkStart w:id="1674" w:name="fld_MessageEventSource" w:colFirst="1" w:colLast="1"/>
            <w:bookmarkEnd w:id="1673"/>
            <w:r w:rsidRPr="00512FC7">
              <w:t>1011</w:t>
            </w:r>
          </w:p>
        </w:tc>
        <w:tc>
          <w:tcPr>
            <w:tcW w:w="2069" w:type="dxa"/>
            <w:shd w:val="clear" w:color="auto" w:fill="auto"/>
          </w:tcPr>
          <w:p w14:paraId="661EAC3C" w14:textId="77777777" w:rsidR="00512FC7" w:rsidRPr="00512FC7" w:rsidRDefault="00512FC7" w:rsidP="00533FE7">
            <w:r w:rsidRPr="00512FC7">
              <w:t>MessageEventSource</w:t>
            </w:r>
          </w:p>
        </w:tc>
        <w:tc>
          <w:tcPr>
            <w:tcW w:w="1083" w:type="dxa"/>
            <w:shd w:val="clear" w:color="auto" w:fill="auto"/>
          </w:tcPr>
          <w:p w14:paraId="41C2646C" w14:textId="77777777" w:rsidR="00512FC7" w:rsidRPr="00512FC7" w:rsidRDefault="00512FC7" w:rsidP="00533FE7">
            <w:r w:rsidRPr="00512FC7">
              <w:t>String</w:t>
            </w:r>
          </w:p>
        </w:tc>
        <w:tc>
          <w:tcPr>
            <w:tcW w:w="4677" w:type="dxa"/>
            <w:shd w:val="clear" w:color="auto" w:fill="auto"/>
          </w:tcPr>
          <w:p w14:paraId="599348EB" w14:textId="77777777" w:rsidR="00512FC7" w:rsidRPr="00512FC7" w:rsidRDefault="00512FC7" w:rsidP="00533FE7">
            <w:pPr>
              <w:jc w:val="left"/>
            </w:pPr>
            <w:r w:rsidRPr="00512FC7">
              <w:t>Used to identify the event or source which gave rise to a message.</w:t>
            </w:r>
            <w:r>
              <w:br/>
            </w:r>
            <w:r w:rsidRPr="00512FC7">
              <w:t>Valid values will be based on an exchange's implementation.</w:t>
            </w:r>
            <w:r>
              <w:br/>
            </w:r>
            <w:r w:rsidRPr="00512FC7">
              <w:t>Example values are:</w:t>
            </w:r>
            <w:r>
              <w:br/>
            </w:r>
            <w:r w:rsidRPr="00512FC7">
              <w:t>"MQM" (originated at Firm Back Office)</w:t>
            </w:r>
            <w:r>
              <w:br/>
            </w:r>
            <w:r w:rsidRPr="00512FC7">
              <w:t>"Clear" (originated in Clearing System)</w:t>
            </w:r>
            <w:r>
              <w:br/>
            </w:r>
            <w:r w:rsidRPr="00512FC7">
              <w:t>"Reg" (static data generated via Register request)</w:t>
            </w:r>
          </w:p>
        </w:tc>
        <w:tc>
          <w:tcPr>
            <w:tcW w:w="4411" w:type="dxa"/>
            <w:shd w:val="clear" w:color="auto" w:fill="auto"/>
          </w:tcPr>
          <w:p w14:paraId="0261365E" w14:textId="77777777" w:rsidR="00512FC7" w:rsidRPr="00512FC7" w:rsidRDefault="00512FC7" w:rsidP="00533FE7">
            <w:r w:rsidRPr="00512FC7">
              <w:t>MsgEvtSrc</w:t>
            </w:r>
          </w:p>
        </w:tc>
      </w:tr>
      <w:tr w:rsidR="00512FC7" w:rsidRPr="00512FC7" w14:paraId="1C20240B" w14:textId="77777777" w:rsidTr="00533FE7">
        <w:tc>
          <w:tcPr>
            <w:tcW w:w="828" w:type="dxa"/>
            <w:shd w:val="clear" w:color="auto" w:fill="auto"/>
          </w:tcPr>
          <w:p w14:paraId="5A3D9E6E" w14:textId="77777777" w:rsidR="00512FC7" w:rsidRPr="00512FC7" w:rsidRDefault="00512FC7" w:rsidP="00533FE7">
            <w:bookmarkStart w:id="1675" w:name="fld_SideTrdRegTimestamp" w:colFirst="1" w:colLast="1"/>
            <w:bookmarkEnd w:id="1674"/>
            <w:r w:rsidRPr="00512FC7">
              <w:t>1012</w:t>
            </w:r>
          </w:p>
        </w:tc>
        <w:tc>
          <w:tcPr>
            <w:tcW w:w="2069" w:type="dxa"/>
            <w:shd w:val="clear" w:color="auto" w:fill="auto"/>
          </w:tcPr>
          <w:p w14:paraId="08F3B8F5" w14:textId="77777777" w:rsidR="00512FC7" w:rsidRPr="00512FC7" w:rsidRDefault="00512FC7" w:rsidP="00533FE7">
            <w:r w:rsidRPr="00512FC7">
              <w:t>SideTrdRegTimestamp</w:t>
            </w:r>
          </w:p>
        </w:tc>
        <w:tc>
          <w:tcPr>
            <w:tcW w:w="1083" w:type="dxa"/>
            <w:shd w:val="clear" w:color="auto" w:fill="auto"/>
          </w:tcPr>
          <w:p w14:paraId="090B3E10" w14:textId="77777777" w:rsidR="00512FC7" w:rsidRPr="00512FC7" w:rsidRDefault="00512FC7" w:rsidP="00533FE7">
            <w:r w:rsidRPr="00512FC7">
              <w:t>UTCTimestamp</w:t>
            </w:r>
          </w:p>
        </w:tc>
        <w:tc>
          <w:tcPr>
            <w:tcW w:w="4677" w:type="dxa"/>
            <w:shd w:val="clear" w:color="auto" w:fill="auto"/>
          </w:tcPr>
          <w:p w14:paraId="0F58A1FD" w14:textId="77777777" w:rsidR="00512FC7" w:rsidRPr="00512FC7" w:rsidRDefault="00512FC7" w:rsidP="00533FE7">
            <w:pPr>
              <w:jc w:val="left"/>
            </w:pPr>
            <w:r w:rsidRPr="00512FC7">
              <w:t>Will be used in a multi-sided message.</w:t>
            </w:r>
            <w:r>
              <w:br/>
            </w:r>
            <w:r w:rsidRPr="00512FC7">
              <w:t>Traded Regulatory timestamp value Use to store time information required by government regulators or self regulatory organizations such as an exchange or clearing house</w:t>
            </w:r>
          </w:p>
        </w:tc>
        <w:tc>
          <w:tcPr>
            <w:tcW w:w="4411" w:type="dxa"/>
            <w:shd w:val="clear" w:color="auto" w:fill="auto"/>
          </w:tcPr>
          <w:p w14:paraId="564B26E6" w14:textId="77777777" w:rsidR="00512FC7" w:rsidRPr="00512FC7" w:rsidRDefault="00512FC7" w:rsidP="00533FE7">
            <w:r w:rsidRPr="00512FC7">
              <w:t>TS</w:t>
            </w:r>
          </w:p>
        </w:tc>
      </w:tr>
      <w:tr w:rsidR="00512FC7" w:rsidRPr="00512FC7" w14:paraId="1F8ECCEE" w14:textId="77777777" w:rsidTr="00533FE7">
        <w:tc>
          <w:tcPr>
            <w:tcW w:w="828" w:type="dxa"/>
            <w:shd w:val="clear" w:color="auto" w:fill="auto"/>
          </w:tcPr>
          <w:p w14:paraId="18136F59" w14:textId="77777777" w:rsidR="00512FC7" w:rsidRPr="00512FC7" w:rsidRDefault="00512FC7" w:rsidP="00533FE7">
            <w:bookmarkStart w:id="1676" w:name="fld_SideTrdRegTimestampType" w:colFirst="1" w:colLast="1"/>
            <w:bookmarkEnd w:id="1675"/>
            <w:r w:rsidRPr="00512FC7">
              <w:t>1013</w:t>
            </w:r>
          </w:p>
        </w:tc>
        <w:tc>
          <w:tcPr>
            <w:tcW w:w="2069" w:type="dxa"/>
            <w:shd w:val="clear" w:color="auto" w:fill="auto"/>
          </w:tcPr>
          <w:p w14:paraId="3CA36965" w14:textId="77777777" w:rsidR="00512FC7" w:rsidRPr="00512FC7" w:rsidRDefault="00512FC7" w:rsidP="00533FE7">
            <w:r w:rsidRPr="00512FC7">
              <w:t>SideTrdRegTimestampType</w:t>
            </w:r>
          </w:p>
        </w:tc>
        <w:tc>
          <w:tcPr>
            <w:tcW w:w="1083" w:type="dxa"/>
            <w:shd w:val="clear" w:color="auto" w:fill="auto"/>
          </w:tcPr>
          <w:p w14:paraId="640F2D24" w14:textId="77777777" w:rsidR="00512FC7" w:rsidRPr="00512FC7" w:rsidRDefault="00512FC7" w:rsidP="00533FE7">
            <w:r w:rsidRPr="00512FC7">
              <w:t>int</w:t>
            </w:r>
          </w:p>
        </w:tc>
        <w:tc>
          <w:tcPr>
            <w:tcW w:w="4677" w:type="dxa"/>
            <w:shd w:val="clear" w:color="auto" w:fill="auto"/>
          </w:tcPr>
          <w:p w14:paraId="3543BC09" w14:textId="77777777" w:rsidR="00512FC7" w:rsidRDefault="00512FC7" w:rsidP="00533FE7">
            <w:pPr>
              <w:jc w:val="left"/>
            </w:pPr>
            <w:r>
              <w:t>Same as TrdRegTimeStampType</w:t>
            </w:r>
          </w:p>
          <w:p w14:paraId="029165B6" w14:textId="77777777" w:rsidR="00512FC7" w:rsidRPr="00512FC7" w:rsidRDefault="00512FC7" w:rsidP="00533FE7">
            <w:pPr>
              <w:jc w:val="left"/>
            </w:pPr>
            <w:r>
              <w:t>Valid values:</w:t>
            </w:r>
            <w:r>
              <w:br/>
            </w:r>
            <w:r>
              <w:tab/>
              <w:t>7 - Submission to Clearing</w:t>
            </w:r>
            <w:r>
              <w:br/>
            </w:r>
            <w:r>
              <w:tab/>
              <w:t>1 - Execution Time</w:t>
            </w:r>
            <w:r>
              <w:br/>
            </w:r>
            <w:r>
              <w:tab/>
              <w:t>2 - Time In</w:t>
            </w:r>
            <w:r>
              <w:br/>
            </w:r>
            <w:r>
              <w:tab/>
              <w:t>3 - Time Out</w:t>
            </w:r>
            <w:r>
              <w:br/>
            </w:r>
            <w:r>
              <w:tab/>
              <w:t>4 - Broker Receipt</w:t>
            </w:r>
            <w:r>
              <w:br/>
            </w:r>
            <w:r>
              <w:tab/>
              <w:t>5 - Broker Execution</w:t>
            </w:r>
            <w:r>
              <w:br/>
            </w:r>
            <w:r>
              <w:tab/>
              <w:t>6 - Desk Receipt</w:t>
            </w:r>
          </w:p>
        </w:tc>
        <w:tc>
          <w:tcPr>
            <w:tcW w:w="4411" w:type="dxa"/>
            <w:shd w:val="clear" w:color="auto" w:fill="auto"/>
          </w:tcPr>
          <w:p w14:paraId="1EF7B2B0" w14:textId="77777777" w:rsidR="00512FC7" w:rsidRPr="00512FC7" w:rsidRDefault="00512FC7" w:rsidP="00533FE7">
            <w:r w:rsidRPr="00512FC7">
              <w:t>Typ</w:t>
            </w:r>
          </w:p>
        </w:tc>
      </w:tr>
      <w:tr w:rsidR="00512FC7" w:rsidRPr="00512FC7" w14:paraId="732823CA" w14:textId="77777777" w:rsidTr="00533FE7">
        <w:tc>
          <w:tcPr>
            <w:tcW w:w="828" w:type="dxa"/>
            <w:shd w:val="clear" w:color="auto" w:fill="auto"/>
          </w:tcPr>
          <w:p w14:paraId="4458796A" w14:textId="77777777" w:rsidR="00512FC7" w:rsidRPr="00512FC7" w:rsidRDefault="00512FC7" w:rsidP="00533FE7">
            <w:bookmarkStart w:id="1677" w:name="fld_SideTrdRegTimestampSrc" w:colFirst="1" w:colLast="1"/>
            <w:bookmarkEnd w:id="1676"/>
            <w:r w:rsidRPr="00512FC7">
              <w:t>1014</w:t>
            </w:r>
          </w:p>
        </w:tc>
        <w:tc>
          <w:tcPr>
            <w:tcW w:w="2069" w:type="dxa"/>
            <w:shd w:val="clear" w:color="auto" w:fill="auto"/>
          </w:tcPr>
          <w:p w14:paraId="11369EC5" w14:textId="77777777" w:rsidR="00512FC7" w:rsidRPr="00512FC7" w:rsidRDefault="00512FC7" w:rsidP="00533FE7">
            <w:r w:rsidRPr="00512FC7">
              <w:t>SideTrdRegTimestampSrc</w:t>
            </w:r>
          </w:p>
        </w:tc>
        <w:tc>
          <w:tcPr>
            <w:tcW w:w="1083" w:type="dxa"/>
            <w:shd w:val="clear" w:color="auto" w:fill="auto"/>
          </w:tcPr>
          <w:p w14:paraId="77759513" w14:textId="77777777" w:rsidR="00512FC7" w:rsidRPr="00512FC7" w:rsidRDefault="00512FC7" w:rsidP="00533FE7">
            <w:r w:rsidRPr="00512FC7">
              <w:t>String</w:t>
            </w:r>
          </w:p>
        </w:tc>
        <w:tc>
          <w:tcPr>
            <w:tcW w:w="4677" w:type="dxa"/>
            <w:shd w:val="clear" w:color="auto" w:fill="auto"/>
          </w:tcPr>
          <w:p w14:paraId="74E4EBDE" w14:textId="77777777" w:rsidR="00512FC7" w:rsidRPr="00512FC7" w:rsidRDefault="00512FC7" w:rsidP="00533FE7">
            <w:pPr>
              <w:jc w:val="left"/>
            </w:pPr>
            <w:r w:rsidRPr="00512FC7">
              <w:t>Same as TrdRegTimestampOrigin</w:t>
            </w:r>
            <w:r>
              <w:br/>
            </w:r>
            <w:r w:rsidRPr="00512FC7">
              <w:t>Text which identifies the origin i.e. system which was used to generate the time stamp for the Traded Regulatory timestamp value</w:t>
            </w:r>
          </w:p>
        </w:tc>
        <w:tc>
          <w:tcPr>
            <w:tcW w:w="4411" w:type="dxa"/>
            <w:shd w:val="clear" w:color="auto" w:fill="auto"/>
          </w:tcPr>
          <w:p w14:paraId="0D398821" w14:textId="77777777" w:rsidR="00512FC7" w:rsidRPr="00512FC7" w:rsidRDefault="00512FC7" w:rsidP="00533FE7">
            <w:r w:rsidRPr="00512FC7">
              <w:t>Src</w:t>
            </w:r>
          </w:p>
        </w:tc>
      </w:tr>
      <w:tr w:rsidR="00512FC7" w:rsidRPr="00512FC7" w14:paraId="53204C40" w14:textId="77777777" w:rsidTr="00533FE7">
        <w:tc>
          <w:tcPr>
            <w:tcW w:w="828" w:type="dxa"/>
            <w:shd w:val="clear" w:color="auto" w:fill="auto"/>
          </w:tcPr>
          <w:p w14:paraId="65F1F95C" w14:textId="77777777" w:rsidR="00512FC7" w:rsidRPr="00512FC7" w:rsidRDefault="00512FC7" w:rsidP="00533FE7">
            <w:bookmarkStart w:id="1678" w:name="fld_AsOfIndicator" w:colFirst="1" w:colLast="1"/>
            <w:bookmarkEnd w:id="1677"/>
            <w:r w:rsidRPr="00512FC7">
              <w:t>1015</w:t>
            </w:r>
          </w:p>
        </w:tc>
        <w:tc>
          <w:tcPr>
            <w:tcW w:w="2069" w:type="dxa"/>
            <w:shd w:val="clear" w:color="auto" w:fill="auto"/>
          </w:tcPr>
          <w:p w14:paraId="0EF83DBA" w14:textId="77777777" w:rsidR="00512FC7" w:rsidRPr="00512FC7" w:rsidRDefault="00512FC7" w:rsidP="00533FE7">
            <w:r w:rsidRPr="00512FC7">
              <w:t>AsOfIndicator</w:t>
            </w:r>
          </w:p>
        </w:tc>
        <w:tc>
          <w:tcPr>
            <w:tcW w:w="1083" w:type="dxa"/>
            <w:shd w:val="clear" w:color="auto" w:fill="auto"/>
          </w:tcPr>
          <w:p w14:paraId="6464D359" w14:textId="77777777" w:rsidR="00512FC7" w:rsidRPr="00512FC7" w:rsidRDefault="00512FC7" w:rsidP="00533FE7">
            <w:r w:rsidRPr="00512FC7">
              <w:t>char</w:t>
            </w:r>
          </w:p>
        </w:tc>
        <w:tc>
          <w:tcPr>
            <w:tcW w:w="4677" w:type="dxa"/>
            <w:shd w:val="clear" w:color="auto" w:fill="auto"/>
          </w:tcPr>
          <w:p w14:paraId="0B0CE1D0" w14:textId="77777777" w:rsidR="00512FC7" w:rsidRDefault="00512FC7" w:rsidP="00533FE7">
            <w:pPr>
              <w:jc w:val="left"/>
            </w:pPr>
            <w:r>
              <w:t>Used to indicate that a floor-trade was originally submitted "as of" a specific trade date which is earlier than its clearing date.</w:t>
            </w:r>
          </w:p>
          <w:p w14:paraId="083FB24C" w14:textId="77777777" w:rsidR="00512FC7" w:rsidRPr="00512FC7" w:rsidRDefault="00512FC7" w:rsidP="00533FE7">
            <w:pPr>
              <w:jc w:val="left"/>
            </w:pPr>
            <w:r>
              <w:t>Valid values:</w:t>
            </w:r>
            <w:r>
              <w:br/>
            </w:r>
            <w:r>
              <w:tab/>
              <w:t>0 - false - trade is not an AsOf trade</w:t>
            </w:r>
            <w:r>
              <w:br/>
            </w:r>
            <w:r>
              <w:tab/>
              <w:t>1 - true - trade is an AsOf trade</w:t>
            </w:r>
          </w:p>
        </w:tc>
        <w:tc>
          <w:tcPr>
            <w:tcW w:w="4411" w:type="dxa"/>
            <w:shd w:val="clear" w:color="auto" w:fill="auto"/>
          </w:tcPr>
          <w:p w14:paraId="0EA7B6E6" w14:textId="77777777" w:rsidR="00512FC7" w:rsidRPr="00512FC7" w:rsidRDefault="00512FC7" w:rsidP="00533FE7">
            <w:r w:rsidRPr="00512FC7">
              <w:t>AsOfInd</w:t>
            </w:r>
          </w:p>
        </w:tc>
      </w:tr>
      <w:tr w:rsidR="00512FC7" w:rsidRPr="00512FC7" w14:paraId="02F4F0BF" w14:textId="77777777" w:rsidTr="00533FE7">
        <w:tc>
          <w:tcPr>
            <w:tcW w:w="828" w:type="dxa"/>
            <w:shd w:val="clear" w:color="auto" w:fill="auto"/>
          </w:tcPr>
          <w:p w14:paraId="191A2405" w14:textId="77777777" w:rsidR="00512FC7" w:rsidRPr="00512FC7" w:rsidRDefault="00512FC7" w:rsidP="00533FE7">
            <w:bookmarkStart w:id="1679" w:name="fld_NoSideTrdRegTS" w:colFirst="1" w:colLast="1"/>
            <w:bookmarkEnd w:id="1678"/>
            <w:r w:rsidRPr="00512FC7">
              <w:t>1016</w:t>
            </w:r>
          </w:p>
        </w:tc>
        <w:tc>
          <w:tcPr>
            <w:tcW w:w="2069" w:type="dxa"/>
            <w:shd w:val="clear" w:color="auto" w:fill="auto"/>
          </w:tcPr>
          <w:p w14:paraId="1AE49575" w14:textId="77777777" w:rsidR="00512FC7" w:rsidRPr="00512FC7" w:rsidRDefault="00512FC7" w:rsidP="00533FE7">
            <w:r w:rsidRPr="00512FC7">
              <w:t>NoSideTrdRegTS</w:t>
            </w:r>
          </w:p>
        </w:tc>
        <w:tc>
          <w:tcPr>
            <w:tcW w:w="1083" w:type="dxa"/>
            <w:shd w:val="clear" w:color="auto" w:fill="auto"/>
          </w:tcPr>
          <w:p w14:paraId="4E46617A" w14:textId="77777777" w:rsidR="00512FC7" w:rsidRPr="00512FC7" w:rsidRDefault="00512FC7" w:rsidP="00533FE7">
            <w:r w:rsidRPr="00512FC7">
              <w:t>NumInGroup</w:t>
            </w:r>
          </w:p>
        </w:tc>
        <w:tc>
          <w:tcPr>
            <w:tcW w:w="4677" w:type="dxa"/>
            <w:shd w:val="clear" w:color="auto" w:fill="auto"/>
          </w:tcPr>
          <w:p w14:paraId="7D165318" w14:textId="77777777" w:rsidR="00512FC7" w:rsidRPr="00512FC7" w:rsidRDefault="00512FC7" w:rsidP="00533FE7">
            <w:pPr>
              <w:jc w:val="left"/>
            </w:pPr>
            <w:r w:rsidRPr="00512FC7">
              <w:t>Indicates number of SideTimestamps contained in group</w:t>
            </w:r>
          </w:p>
        </w:tc>
        <w:tc>
          <w:tcPr>
            <w:tcW w:w="4411" w:type="dxa"/>
            <w:shd w:val="clear" w:color="auto" w:fill="auto"/>
          </w:tcPr>
          <w:p w14:paraId="5C7EAE63" w14:textId="77777777" w:rsidR="00512FC7" w:rsidRPr="00512FC7" w:rsidRDefault="00512FC7" w:rsidP="00533FE7"/>
        </w:tc>
      </w:tr>
      <w:tr w:rsidR="00512FC7" w:rsidRPr="00512FC7" w14:paraId="2910AC6E" w14:textId="77777777" w:rsidTr="00533FE7">
        <w:tc>
          <w:tcPr>
            <w:tcW w:w="828" w:type="dxa"/>
            <w:shd w:val="clear" w:color="auto" w:fill="auto"/>
          </w:tcPr>
          <w:p w14:paraId="09C48EA1" w14:textId="77777777" w:rsidR="00512FC7" w:rsidRPr="00512FC7" w:rsidRDefault="00512FC7" w:rsidP="00533FE7">
            <w:bookmarkStart w:id="1680" w:name="fld_LegOptionRatio" w:colFirst="1" w:colLast="1"/>
            <w:bookmarkEnd w:id="1679"/>
            <w:r w:rsidRPr="00512FC7">
              <w:t>1017</w:t>
            </w:r>
          </w:p>
        </w:tc>
        <w:tc>
          <w:tcPr>
            <w:tcW w:w="2069" w:type="dxa"/>
            <w:shd w:val="clear" w:color="auto" w:fill="auto"/>
          </w:tcPr>
          <w:p w14:paraId="54A075A7" w14:textId="77777777" w:rsidR="00512FC7" w:rsidRPr="00512FC7" w:rsidRDefault="00512FC7" w:rsidP="00533FE7">
            <w:r w:rsidRPr="00512FC7">
              <w:t>LegOptionRatio</w:t>
            </w:r>
          </w:p>
        </w:tc>
        <w:tc>
          <w:tcPr>
            <w:tcW w:w="1083" w:type="dxa"/>
            <w:shd w:val="clear" w:color="auto" w:fill="auto"/>
          </w:tcPr>
          <w:p w14:paraId="2ACE7D39" w14:textId="77777777" w:rsidR="00512FC7" w:rsidRPr="00512FC7" w:rsidRDefault="00512FC7" w:rsidP="00533FE7">
            <w:r w:rsidRPr="00512FC7">
              <w:t>float</w:t>
            </w:r>
          </w:p>
        </w:tc>
        <w:tc>
          <w:tcPr>
            <w:tcW w:w="4677" w:type="dxa"/>
            <w:shd w:val="clear" w:color="auto" w:fill="auto"/>
          </w:tcPr>
          <w:p w14:paraId="4EA6BE09" w14:textId="77777777" w:rsidR="00512FC7" w:rsidRPr="00512FC7" w:rsidRDefault="00512FC7" w:rsidP="00533FE7">
            <w:pPr>
              <w:jc w:val="left"/>
            </w:pPr>
            <w:r w:rsidRPr="00512FC7">
              <w:t>Expresses the risk of an option leg</w:t>
            </w:r>
            <w:r>
              <w:br/>
            </w:r>
            <w:r w:rsidRPr="00512FC7">
              <w:t>Value must be between -1 and 1.</w:t>
            </w:r>
            <w:r>
              <w:br/>
            </w:r>
            <w:r w:rsidRPr="00512FC7">
              <w:t>A Call Option will require a ratio value between 0 and 1</w:t>
            </w:r>
            <w:r>
              <w:br/>
            </w:r>
            <w:r w:rsidRPr="00512FC7">
              <w:t>A Put Option will require a ratio value between -1 and 0</w:t>
            </w:r>
          </w:p>
        </w:tc>
        <w:tc>
          <w:tcPr>
            <w:tcW w:w="4411" w:type="dxa"/>
            <w:shd w:val="clear" w:color="auto" w:fill="auto"/>
          </w:tcPr>
          <w:p w14:paraId="6DD5404D" w14:textId="77777777" w:rsidR="00512FC7" w:rsidRPr="00512FC7" w:rsidRDefault="00512FC7" w:rsidP="00533FE7">
            <w:r w:rsidRPr="00512FC7">
              <w:t>LegOptionRatio</w:t>
            </w:r>
          </w:p>
        </w:tc>
      </w:tr>
      <w:tr w:rsidR="00512FC7" w:rsidRPr="00512FC7" w14:paraId="70537F89" w14:textId="77777777" w:rsidTr="00533FE7">
        <w:tc>
          <w:tcPr>
            <w:tcW w:w="828" w:type="dxa"/>
            <w:shd w:val="clear" w:color="auto" w:fill="auto"/>
          </w:tcPr>
          <w:p w14:paraId="7FB3C582" w14:textId="77777777" w:rsidR="00512FC7" w:rsidRPr="00512FC7" w:rsidRDefault="00512FC7" w:rsidP="00533FE7">
            <w:bookmarkStart w:id="1681" w:name="fld_NoInstrumentParties" w:colFirst="1" w:colLast="1"/>
            <w:bookmarkEnd w:id="1680"/>
            <w:r w:rsidRPr="00512FC7">
              <w:t>1018</w:t>
            </w:r>
          </w:p>
        </w:tc>
        <w:tc>
          <w:tcPr>
            <w:tcW w:w="2069" w:type="dxa"/>
            <w:shd w:val="clear" w:color="auto" w:fill="auto"/>
          </w:tcPr>
          <w:p w14:paraId="2EAD0C5B" w14:textId="77777777" w:rsidR="00512FC7" w:rsidRPr="00512FC7" w:rsidRDefault="00512FC7" w:rsidP="00533FE7">
            <w:r w:rsidRPr="00512FC7">
              <w:t>NoInstrumentParties</w:t>
            </w:r>
          </w:p>
        </w:tc>
        <w:tc>
          <w:tcPr>
            <w:tcW w:w="1083" w:type="dxa"/>
            <w:shd w:val="clear" w:color="auto" w:fill="auto"/>
          </w:tcPr>
          <w:p w14:paraId="3FBFC9EA" w14:textId="77777777" w:rsidR="00512FC7" w:rsidRPr="00512FC7" w:rsidRDefault="00512FC7" w:rsidP="00533FE7">
            <w:r w:rsidRPr="00512FC7">
              <w:t>NumInGroup</w:t>
            </w:r>
          </w:p>
        </w:tc>
        <w:tc>
          <w:tcPr>
            <w:tcW w:w="4677" w:type="dxa"/>
            <w:shd w:val="clear" w:color="auto" w:fill="auto"/>
          </w:tcPr>
          <w:p w14:paraId="3BB1DB18" w14:textId="77777777" w:rsidR="00512FC7" w:rsidRPr="00512FC7" w:rsidRDefault="00512FC7" w:rsidP="00533FE7">
            <w:pPr>
              <w:jc w:val="left"/>
            </w:pPr>
            <w:r w:rsidRPr="00512FC7">
              <w:t>Identifies the number of parties identified with an instrument</w:t>
            </w:r>
          </w:p>
        </w:tc>
        <w:tc>
          <w:tcPr>
            <w:tcW w:w="4411" w:type="dxa"/>
            <w:shd w:val="clear" w:color="auto" w:fill="auto"/>
          </w:tcPr>
          <w:p w14:paraId="312EED54" w14:textId="77777777" w:rsidR="00512FC7" w:rsidRPr="00512FC7" w:rsidRDefault="00512FC7" w:rsidP="00533FE7"/>
        </w:tc>
      </w:tr>
      <w:tr w:rsidR="00512FC7" w:rsidRPr="00512FC7" w14:paraId="6EDEE544" w14:textId="77777777" w:rsidTr="00533FE7">
        <w:tc>
          <w:tcPr>
            <w:tcW w:w="828" w:type="dxa"/>
            <w:shd w:val="clear" w:color="auto" w:fill="auto"/>
          </w:tcPr>
          <w:p w14:paraId="4E50AAAC" w14:textId="77777777" w:rsidR="00512FC7" w:rsidRPr="00512FC7" w:rsidRDefault="00512FC7" w:rsidP="00533FE7">
            <w:bookmarkStart w:id="1682" w:name="fld_InstrumentPartyID" w:colFirst="1" w:colLast="1"/>
            <w:bookmarkEnd w:id="1681"/>
            <w:r w:rsidRPr="00512FC7">
              <w:t>1019</w:t>
            </w:r>
          </w:p>
        </w:tc>
        <w:tc>
          <w:tcPr>
            <w:tcW w:w="2069" w:type="dxa"/>
            <w:shd w:val="clear" w:color="auto" w:fill="auto"/>
          </w:tcPr>
          <w:p w14:paraId="07B064BA" w14:textId="77777777" w:rsidR="00512FC7" w:rsidRPr="00512FC7" w:rsidRDefault="00512FC7" w:rsidP="00533FE7">
            <w:r w:rsidRPr="00512FC7">
              <w:t>InstrumentPartyID</w:t>
            </w:r>
          </w:p>
        </w:tc>
        <w:tc>
          <w:tcPr>
            <w:tcW w:w="1083" w:type="dxa"/>
            <w:shd w:val="clear" w:color="auto" w:fill="auto"/>
          </w:tcPr>
          <w:p w14:paraId="1514D7B0" w14:textId="77777777" w:rsidR="00512FC7" w:rsidRPr="00512FC7" w:rsidRDefault="00512FC7" w:rsidP="00533FE7">
            <w:r w:rsidRPr="00512FC7">
              <w:t>String</w:t>
            </w:r>
          </w:p>
        </w:tc>
        <w:tc>
          <w:tcPr>
            <w:tcW w:w="4677" w:type="dxa"/>
            <w:shd w:val="clear" w:color="auto" w:fill="auto"/>
          </w:tcPr>
          <w:p w14:paraId="5BA3438B" w14:textId="77777777" w:rsidR="00512FC7" w:rsidRPr="00512FC7" w:rsidRDefault="00512FC7" w:rsidP="00533FE7">
            <w:pPr>
              <w:jc w:val="left"/>
            </w:pPr>
            <w:r w:rsidRPr="00512FC7">
              <w:t>PartyID value within an instrument party repeating group. Same values as PartyID (448)</w:t>
            </w:r>
          </w:p>
        </w:tc>
        <w:tc>
          <w:tcPr>
            <w:tcW w:w="4411" w:type="dxa"/>
            <w:shd w:val="clear" w:color="auto" w:fill="auto"/>
          </w:tcPr>
          <w:p w14:paraId="216305B6" w14:textId="77777777" w:rsidR="00512FC7" w:rsidRPr="00512FC7" w:rsidRDefault="00512FC7" w:rsidP="00533FE7">
            <w:r w:rsidRPr="00512FC7">
              <w:t>ID</w:t>
            </w:r>
          </w:p>
        </w:tc>
      </w:tr>
      <w:tr w:rsidR="00512FC7" w:rsidRPr="00512FC7" w14:paraId="1E918705" w14:textId="77777777" w:rsidTr="00533FE7">
        <w:tc>
          <w:tcPr>
            <w:tcW w:w="828" w:type="dxa"/>
            <w:shd w:val="clear" w:color="auto" w:fill="auto"/>
          </w:tcPr>
          <w:p w14:paraId="780E4CD9" w14:textId="77777777" w:rsidR="00512FC7" w:rsidRPr="00512FC7" w:rsidRDefault="00512FC7" w:rsidP="00533FE7">
            <w:bookmarkStart w:id="1683" w:name="fld_TradeVolume" w:colFirst="1" w:colLast="1"/>
            <w:bookmarkEnd w:id="1682"/>
            <w:r w:rsidRPr="00512FC7">
              <w:t>1020</w:t>
            </w:r>
          </w:p>
        </w:tc>
        <w:tc>
          <w:tcPr>
            <w:tcW w:w="2069" w:type="dxa"/>
            <w:shd w:val="clear" w:color="auto" w:fill="auto"/>
          </w:tcPr>
          <w:p w14:paraId="57A71771" w14:textId="77777777" w:rsidR="00512FC7" w:rsidRPr="00512FC7" w:rsidRDefault="00512FC7" w:rsidP="00533FE7">
            <w:r w:rsidRPr="00512FC7">
              <w:t>TradeVolume</w:t>
            </w:r>
          </w:p>
        </w:tc>
        <w:tc>
          <w:tcPr>
            <w:tcW w:w="1083" w:type="dxa"/>
            <w:shd w:val="clear" w:color="auto" w:fill="auto"/>
          </w:tcPr>
          <w:p w14:paraId="403B3892" w14:textId="77777777" w:rsidR="00512FC7" w:rsidRPr="00512FC7" w:rsidRDefault="00512FC7" w:rsidP="00533FE7">
            <w:r w:rsidRPr="00512FC7">
              <w:t>Qty</w:t>
            </w:r>
          </w:p>
        </w:tc>
        <w:tc>
          <w:tcPr>
            <w:tcW w:w="4677" w:type="dxa"/>
            <w:shd w:val="clear" w:color="auto" w:fill="auto"/>
          </w:tcPr>
          <w:p w14:paraId="3AF60FCF" w14:textId="77777777" w:rsidR="00512FC7" w:rsidRPr="00512FC7" w:rsidRDefault="00512FC7" w:rsidP="00533FE7">
            <w:pPr>
              <w:jc w:val="left"/>
            </w:pPr>
            <w:r w:rsidRPr="00512FC7">
              <w:t>Used to report volume with a trade</w:t>
            </w:r>
          </w:p>
        </w:tc>
        <w:tc>
          <w:tcPr>
            <w:tcW w:w="4411" w:type="dxa"/>
            <w:shd w:val="clear" w:color="auto" w:fill="auto"/>
          </w:tcPr>
          <w:p w14:paraId="0CC938B7" w14:textId="77777777" w:rsidR="00512FC7" w:rsidRPr="00512FC7" w:rsidRDefault="00512FC7" w:rsidP="00533FE7">
            <w:r w:rsidRPr="00512FC7">
              <w:t>TrdVol</w:t>
            </w:r>
          </w:p>
        </w:tc>
      </w:tr>
      <w:tr w:rsidR="00512FC7" w:rsidRPr="00512FC7" w14:paraId="66B2650C" w14:textId="77777777" w:rsidTr="00533FE7">
        <w:tc>
          <w:tcPr>
            <w:tcW w:w="828" w:type="dxa"/>
            <w:shd w:val="clear" w:color="auto" w:fill="auto"/>
          </w:tcPr>
          <w:p w14:paraId="4FF589AE" w14:textId="77777777" w:rsidR="00512FC7" w:rsidRPr="00512FC7" w:rsidRDefault="00512FC7" w:rsidP="00533FE7">
            <w:bookmarkStart w:id="1684" w:name="fld_MDBookType" w:colFirst="1" w:colLast="1"/>
            <w:bookmarkEnd w:id="1683"/>
            <w:r w:rsidRPr="00512FC7">
              <w:t>1021</w:t>
            </w:r>
          </w:p>
        </w:tc>
        <w:tc>
          <w:tcPr>
            <w:tcW w:w="2069" w:type="dxa"/>
            <w:shd w:val="clear" w:color="auto" w:fill="auto"/>
          </w:tcPr>
          <w:p w14:paraId="19AFC143" w14:textId="77777777" w:rsidR="00512FC7" w:rsidRPr="00512FC7" w:rsidRDefault="00512FC7" w:rsidP="00533FE7">
            <w:r w:rsidRPr="00512FC7">
              <w:t>MDBookType</w:t>
            </w:r>
          </w:p>
        </w:tc>
        <w:tc>
          <w:tcPr>
            <w:tcW w:w="1083" w:type="dxa"/>
            <w:shd w:val="clear" w:color="auto" w:fill="auto"/>
          </w:tcPr>
          <w:p w14:paraId="0695F425" w14:textId="77777777" w:rsidR="00512FC7" w:rsidRPr="00512FC7" w:rsidRDefault="00512FC7" w:rsidP="00533FE7">
            <w:r w:rsidRPr="00512FC7">
              <w:t>int</w:t>
            </w:r>
          </w:p>
        </w:tc>
        <w:tc>
          <w:tcPr>
            <w:tcW w:w="4677" w:type="dxa"/>
            <w:shd w:val="clear" w:color="auto" w:fill="auto"/>
          </w:tcPr>
          <w:p w14:paraId="41C3E9E3" w14:textId="77777777" w:rsidR="00512FC7" w:rsidRDefault="00512FC7" w:rsidP="00533FE7">
            <w:pPr>
              <w:jc w:val="left"/>
            </w:pPr>
            <w:r>
              <w:t>Describes the type of book for which the feed is intended. Used when multiple feeds are provided over the same connection</w:t>
            </w:r>
          </w:p>
          <w:p w14:paraId="13F07705" w14:textId="77777777" w:rsidR="00512FC7" w:rsidRPr="00512FC7" w:rsidRDefault="00512FC7" w:rsidP="00533FE7">
            <w:pPr>
              <w:jc w:val="left"/>
            </w:pPr>
            <w:r>
              <w:t>Valid values:</w:t>
            </w:r>
            <w:r>
              <w:br/>
            </w:r>
            <w:r>
              <w:tab/>
              <w:t>1 - Top of Book</w:t>
            </w:r>
            <w:r>
              <w:br/>
            </w:r>
            <w:r>
              <w:tab/>
              <w:t>2 - Price Depth</w:t>
            </w:r>
            <w:r>
              <w:br/>
            </w:r>
            <w:r>
              <w:tab/>
              <w:t>3 - Order Depth</w:t>
            </w:r>
          </w:p>
        </w:tc>
        <w:tc>
          <w:tcPr>
            <w:tcW w:w="4411" w:type="dxa"/>
            <w:shd w:val="clear" w:color="auto" w:fill="auto"/>
          </w:tcPr>
          <w:p w14:paraId="0B12AE39" w14:textId="77777777" w:rsidR="00512FC7" w:rsidRPr="00512FC7" w:rsidRDefault="00512FC7" w:rsidP="00533FE7">
            <w:r w:rsidRPr="00512FC7">
              <w:t>MDBkTyp</w:t>
            </w:r>
          </w:p>
        </w:tc>
      </w:tr>
      <w:tr w:rsidR="00512FC7" w:rsidRPr="00512FC7" w14:paraId="63B1F1A2" w14:textId="77777777" w:rsidTr="00533FE7">
        <w:tc>
          <w:tcPr>
            <w:tcW w:w="828" w:type="dxa"/>
            <w:shd w:val="clear" w:color="auto" w:fill="auto"/>
          </w:tcPr>
          <w:p w14:paraId="64DB5ADE" w14:textId="77777777" w:rsidR="00512FC7" w:rsidRPr="00512FC7" w:rsidRDefault="00512FC7" w:rsidP="00533FE7">
            <w:bookmarkStart w:id="1685" w:name="fld_MDFeedType" w:colFirst="1" w:colLast="1"/>
            <w:bookmarkEnd w:id="1684"/>
            <w:r w:rsidRPr="00512FC7">
              <w:t>1022</w:t>
            </w:r>
          </w:p>
        </w:tc>
        <w:tc>
          <w:tcPr>
            <w:tcW w:w="2069" w:type="dxa"/>
            <w:shd w:val="clear" w:color="auto" w:fill="auto"/>
          </w:tcPr>
          <w:p w14:paraId="4E39EADD" w14:textId="77777777" w:rsidR="00512FC7" w:rsidRPr="00512FC7" w:rsidRDefault="00512FC7" w:rsidP="00533FE7">
            <w:r w:rsidRPr="00512FC7">
              <w:t>MDFeedType</w:t>
            </w:r>
          </w:p>
        </w:tc>
        <w:tc>
          <w:tcPr>
            <w:tcW w:w="1083" w:type="dxa"/>
            <w:shd w:val="clear" w:color="auto" w:fill="auto"/>
          </w:tcPr>
          <w:p w14:paraId="1EF3EF90" w14:textId="77777777" w:rsidR="00512FC7" w:rsidRPr="00512FC7" w:rsidRDefault="00512FC7" w:rsidP="00533FE7">
            <w:r w:rsidRPr="00512FC7">
              <w:t>String</w:t>
            </w:r>
          </w:p>
        </w:tc>
        <w:tc>
          <w:tcPr>
            <w:tcW w:w="4677" w:type="dxa"/>
            <w:shd w:val="clear" w:color="auto" w:fill="auto"/>
          </w:tcPr>
          <w:p w14:paraId="0F3A2189" w14:textId="77777777" w:rsidR="00512FC7" w:rsidRPr="00512FC7" w:rsidRDefault="00512FC7" w:rsidP="00533FE7">
            <w:pPr>
              <w:jc w:val="left"/>
            </w:pPr>
            <w:r w:rsidRPr="00512FC7">
              <w:t>Describes a class of service for a given data feed, ie Regular and Market Maker, Bandwidth Intensive or Bandwidth Conservative</w:t>
            </w:r>
          </w:p>
        </w:tc>
        <w:tc>
          <w:tcPr>
            <w:tcW w:w="4411" w:type="dxa"/>
            <w:shd w:val="clear" w:color="auto" w:fill="auto"/>
          </w:tcPr>
          <w:p w14:paraId="44253D6A" w14:textId="77777777" w:rsidR="00512FC7" w:rsidRPr="00512FC7" w:rsidRDefault="00512FC7" w:rsidP="00533FE7">
            <w:r w:rsidRPr="00512FC7">
              <w:t>MDFeedTyp</w:t>
            </w:r>
          </w:p>
        </w:tc>
      </w:tr>
      <w:tr w:rsidR="00512FC7" w:rsidRPr="00512FC7" w14:paraId="5F12D744" w14:textId="77777777" w:rsidTr="00533FE7">
        <w:tc>
          <w:tcPr>
            <w:tcW w:w="828" w:type="dxa"/>
            <w:shd w:val="clear" w:color="auto" w:fill="auto"/>
          </w:tcPr>
          <w:p w14:paraId="3C8FC3CC" w14:textId="77777777" w:rsidR="00512FC7" w:rsidRPr="00512FC7" w:rsidRDefault="00512FC7" w:rsidP="00533FE7">
            <w:bookmarkStart w:id="1686" w:name="fld_MDPriceLevel" w:colFirst="1" w:colLast="1"/>
            <w:bookmarkEnd w:id="1685"/>
            <w:r w:rsidRPr="00512FC7">
              <w:t>1023</w:t>
            </w:r>
          </w:p>
        </w:tc>
        <w:tc>
          <w:tcPr>
            <w:tcW w:w="2069" w:type="dxa"/>
            <w:shd w:val="clear" w:color="auto" w:fill="auto"/>
          </w:tcPr>
          <w:p w14:paraId="72572AD2" w14:textId="77777777" w:rsidR="00512FC7" w:rsidRPr="00512FC7" w:rsidRDefault="00512FC7" w:rsidP="00533FE7">
            <w:r w:rsidRPr="00512FC7">
              <w:t>MDPriceLevel</w:t>
            </w:r>
          </w:p>
        </w:tc>
        <w:tc>
          <w:tcPr>
            <w:tcW w:w="1083" w:type="dxa"/>
            <w:shd w:val="clear" w:color="auto" w:fill="auto"/>
          </w:tcPr>
          <w:p w14:paraId="15129F98" w14:textId="77777777" w:rsidR="00512FC7" w:rsidRPr="00512FC7" w:rsidRDefault="00512FC7" w:rsidP="00533FE7">
            <w:r w:rsidRPr="00512FC7">
              <w:t>int</w:t>
            </w:r>
          </w:p>
        </w:tc>
        <w:tc>
          <w:tcPr>
            <w:tcW w:w="4677" w:type="dxa"/>
            <w:shd w:val="clear" w:color="auto" w:fill="auto"/>
          </w:tcPr>
          <w:p w14:paraId="068153E1" w14:textId="77777777" w:rsidR="00512FC7" w:rsidRPr="00512FC7" w:rsidRDefault="00512FC7" w:rsidP="00533FE7">
            <w:pPr>
              <w:jc w:val="left"/>
            </w:pPr>
            <w:r w:rsidRPr="00512FC7">
              <w:t>Integer to convey the level of a bid or offer at a given price level. This is in contrast to MDEntryPositionNo which is used to convey the position of an order within a Price level</w:t>
            </w:r>
          </w:p>
        </w:tc>
        <w:tc>
          <w:tcPr>
            <w:tcW w:w="4411" w:type="dxa"/>
            <w:shd w:val="clear" w:color="auto" w:fill="auto"/>
          </w:tcPr>
          <w:p w14:paraId="2A7B810F" w14:textId="77777777" w:rsidR="00512FC7" w:rsidRPr="00512FC7" w:rsidRDefault="00512FC7" w:rsidP="00533FE7">
            <w:r w:rsidRPr="00512FC7">
              <w:t>MDPxLvl</w:t>
            </w:r>
          </w:p>
        </w:tc>
      </w:tr>
      <w:tr w:rsidR="00512FC7" w:rsidRPr="00512FC7" w14:paraId="22C668AF" w14:textId="77777777" w:rsidTr="00533FE7">
        <w:tc>
          <w:tcPr>
            <w:tcW w:w="828" w:type="dxa"/>
            <w:shd w:val="clear" w:color="auto" w:fill="auto"/>
          </w:tcPr>
          <w:p w14:paraId="70D93C18" w14:textId="77777777" w:rsidR="00512FC7" w:rsidRPr="00512FC7" w:rsidRDefault="00512FC7" w:rsidP="00533FE7">
            <w:bookmarkStart w:id="1687" w:name="fld_MDOriginType" w:colFirst="1" w:colLast="1"/>
            <w:bookmarkEnd w:id="1686"/>
            <w:r w:rsidRPr="00512FC7">
              <w:t>1024</w:t>
            </w:r>
          </w:p>
        </w:tc>
        <w:tc>
          <w:tcPr>
            <w:tcW w:w="2069" w:type="dxa"/>
            <w:shd w:val="clear" w:color="auto" w:fill="auto"/>
          </w:tcPr>
          <w:p w14:paraId="58E3503D" w14:textId="77777777" w:rsidR="00512FC7" w:rsidRPr="00512FC7" w:rsidRDefault="00512FC7" w:rsidP="00533FE7">
            <w:r w:rsidRPr="00512FC7">
              <w:t>MDOriginType</w:t>
            </w:r>
          </w:p>
        </w:tc>
        <w:tc>
          <w:tcPr>
            <w:tcW w:w="1083" w:type="dxa"/>
            <w:shd w:val="clear" w:color="auto" w:fill="auto"/>
          </w:tcPr>
          <w:p w14:paraId="238A272D" w14:textId="77777777" w:rsidR="00512FC7" w:rsidRPr="00512FC7" w:rsidRDefault="00512FC7" w:rsidP="00533FE7">
            <w:r w:rsidRPr="00512FC7">
              <w:t>int</w:t>
            </w:r>
          </w:p>
        </w:tc>
        <w:tc>
          <w:tcPr>
            <w:tcW w:w="4677" w:type="dxa"/>
            <w:shd w:val="clear" w:color="auto" w:fill="auto"/>
          </w:tcPr>
          <w:p w14:paraId="060DBC39" w14:textId="77777777" w:rsidR="00512FC7" w:rsidRDefault="00512FC7" w:rsidP="00533FE7">
            <w:pPr>
              <w:jc w:val="left"/>
            </w:pPr>
            <w:r>
              <w:t>Used to describe the origin of an entry in the book</w:t>
            </w:r>
          </w:p>
          <w:p w14:paraId="57FA8623" w14:textId="77777777" w:rsidR="00512FC7" w:rsidRPr="00512FC7" w:rsidRDefault="00512FC7" w:rsidP="00533FE7">
            <w:pPr>
              <w:jc w:val="left"/>
            </w:pPr>
            <w:r>
              <w:t>Valid values:</w:t>
            </w:r>
            <w:r>
              <w:br/>
            </w:r>
            <w:r>
              <w:tab/>
              <w:t>0 - Book</w:t>
            </w:r>
            <w:r>
              <w:br/>
            </w:r>
            <w:r>
              <w:tab/>
              <w:t>1 - Off-Book</w:t>
            </w:r>
            <w:r>
              <w:br/>
            </w:r>
            <w:r>
              <w:tab/>
              <w:t>2 - Cross</w:t>
            </w:r>
          </w:p>
        </w:tc>
        <w:tc>
          <w:tcPr>
            <w:tcW w:w="4411" w:type="dxa"/>
            <w:shd w:val="clear" w:color="auto" w:fill="auto"/>
          </w:tcPr>
          <w:p w14:paraId="40F8C5BB" w14:textId="77777777" w:rsidR="00512FC7" w:rsidRPr="00512FC7" w:rsidRDefault="00512FC7" w:rsidP="00533FE7">
            <w:r w:rsidRPr="00512FC7">
              <w:t>MDOrigTyp</w:t>
            </w:r>
          </w:p>
        </w:tc>
      </w:tr>
      <w:tr w:rsidR="00512FC7" w:rsidRPr="00512FC7" w14:paraId="3EF1DAE7" w14:textId="77777777" w:rsidTr="00533FE7">
        <w:tc>
          <w:tcPr>
            <w:tcW w:w="828" w:type="dxa"/>
            <w:shd w:val="clear" w:color="auto" w:fill="auto"/>
          </w:tcPr>
          <w:p w14:paraId="30AABB92" w14:textId="77777777" w:rsidR="00512FC7" w:rsidRPr="00512FC7" w:rsidRDefault="00512FC7" w:rsidP="00533FE7">
            <w:bookmarkStart w:id="1688" w:name="fld_FirstPx" w:colFirst="1" w:colLast="1"/>
            <w:bookmarkEnd w:id="1687"/>
            <w:r w:rsidRPr="00512FC7">
              <w:t>1025</w:t>
            </w:r>
          </w:p>
        </w:tc>
        <w:tc>
          <w:tcPr>
            <w:tcW w:w="2069" w:type="dxa"/>
            <w:shd w:val="clear" w:color="auto" w:fill="auto"/>
          </w:tcPr>
          <w:p w14:paraId="20EA9A25" w14:textId="77777777" w:rsidR="00512FC7" w:rsidRPr="00512FC7" w:rsidRDefault="00512FC7" w:rsidP="00533FE7">
            <w:r w:rsidRPr="00512FC7">
              <w:t>FirstPx</w:t>
            </w:r>
          </w:p>
        </w:tc>
        <w:tc>
          <w:tcPr>
            <w:tcW w:w="1083" w:type="dxa"/>
            <w:shd w:val="clear" w:color="auto" w:fill="auto"/>
          </w:tcPr>
          <w:p w14:paraId="63284991" w14:textId="77777777" w:rsidR="00512FC7" w:rsidRPr="00512FC7" w:rsidRDefault="00512FC7" w:rsidP="00533FE7">
            <w:r w:rsidRPr="00512FC7">
              <w:t>Price</w:t>
            </w:r>
          </w:p>
        </w:tc>
        <w:tc>
          <w:tcPr>
            <w:tcW w:w="4677" w:type="dxa"/>
            <w:shd w:val="clear" w:color="auto" w:fill="auto"/>
          </w:tcPr>
          <w:p w14:paraId="1B9B2E7F" w14:textId="77777777" w:rsidR="00512FC7" w:rsidRPr="00512FC7" w:rsidRDefault="00512FC7" w:rsidP="00533FE7">
            <w:pPr>
              <w:jc w:val="left"/>
            </w:pPr>
            <w:r w:rsidRPr="00512FC7">
              <w:t>Indicates the first trade price of the day/session</w:t>
            </w:r>
          </w:p>
        </w:tc>
        <w:tc>
          <w:tcPr>
            <w:tcW w:w="4411" w:type="dxa"/>
            <w:shd w:val="clear" w:color="auto" w:fill="auto"/>
          </w:tcPr>
          <w:p w14:paraId="2B538A6A" w14:textId="77777777" w:rsidR="00512FC7" w:rsidRPr="00512FC7" w:rsidRDefault="00512FC7" w:rsidP="00533FE7">
            <w:r w:rsidRPr="00512FC7">
              <w:t>FirstPx</w:t>
            </w:r>
          </w:p>
        </w:tc>
      </w:tr>
      <w:tr w:rsidR="00512FC7" w:rsidRPr="00512FC7" w14:paraId="289C87D5" w14:textId="77777777" w:rsidTr="00533FE7">
        <w:tc>
          <w:tcPr>
            <w:tcW w:w="828" w:type="dxa"/>
            <w:shd w:val="clear" w:color="auto" w:fill="auto"/>
          </w:tcPr>
          <w:p w14:paraId="5F6793F4" w14:textId="77777777" w:rsidR="00512FC7" w:rsidRPr="00512FC7" w:rsidRDefault="00512FC7" w:rsidP="00533FE7">
            <w:bookmarkStart w:id="1689" w:name="fld_MDEntrySpotRate" w:colFirst="1" w:colLast="1"/>
            <w:bookmarkEnd w:id="1688"/>
            <w:r w:rsidRPr="00512FC7">
              <w:t>1026</w:t>
            </w:r>
          </w:p>
        </w:tc>
        <w:tc>
          <w:tcPr>
            <w:tcW w:w="2069" w:type="dxa"/>
            <w:shd w:val="clear" w:color="auto" w:fill="auto"/>
          </w:tcPr>
          <w:p w14:paraId="23A3CEC9" w14:textId="77777777" w:rsidR="00512FC7" w:rsidRPr="00512FC7" w:rsidRDefault="00512FC7" w:rsidP="00533FE7">
            <w:r w:rsidRPr="00512FC7">
              <w:t>MDEntrySpotRate</w:t>
            </w:r>
          </w:p>
        </w:tc>
        <w:tc>
          <w:tcPr>
            <w:tcW w:w="1083" w:type="dxa"/>
            <w:shd w:val="clear" w:color="auto" w:fill="auto"/>
          </w:tcPr>
          <w:p w14:paraId="5E40B202" w14:textId="77777777" w:rsidR="00512FC7" w:rsidRPr="00512FC7" w:rsidRDefault="00512FC7" w:rsidP="00533FE7">
            <w:r w:rsidRPr="00512FC7">
              <w:t>float</w:t>
            </w:r>
          </w:p>
        </w:tc>
        <w:tc>
          <w:tcPr>
            <w:tcW w:w="4677" w:type="dxa"/>
            <w:shd w:val="clear" w:color="auto" w:fill="auto"/>
          </w:tcPr>
          <w:p w14:paraId="72F9F162" w14:textId="77777777" w:rsidR="00512FC7" w:rsidRPr="00512FC7" w:rsidRDefault="00512FC7" w:rsidP="00533FE7">
            <w:pPr>
              <w:jc w:val="left"/>
            </w:pPr>
            <w:r w:rsidRPr="00512FC7">
              <w:t>The spot rate for an FX entry</w:t>
            </w:r>
          </w:p>
        </w:tc>
        <w:tc>
          <w:tcPr>
            <w:tcW w:w="4411" w:type="dxa"/>
            <w:shd w:val="clear" w:color="auto" w:fill="auto"/>
          </w:tcPr>
          <w:p w14:paraId="79AE23B3" w14:textId="77777777" w:rsidR="00512FC7" w:rsidRPr="00512FC7" w:rsidRDefault="00512FC7" w:rsidP="00533FE7">
            <w:r w:rsidRPr="00512FC7">
              <w:t>MDEntrySpotRt</w:t>
            </w:r>
          </w:p>
        </w:tc>
      </w:tr>
      <w:tr w:rsidR="00512FC7" w:rsidRPr="00512FC7" w14:paraId="0DE1B5F9" w14:textId="77777777" w:rsidTr="00533FE7">
        <w:tc>
          <w:tcPr>
            <w:tcW w:w="828" w:type="dxa"/>
            <w:shd w:val="clear" w:color="auto" w:fill="auto"/>
          </w:tcPr>
          <w:p w14:paraId="1813CF52" w14:textId="77777777" w:rsidR="00512FC7" w:rsidRPr="00512FC7" w:rsidRDefault="00512FC7" w:rsidP="00533FE7">
            <w:bookmarkStart w:id="1690" w:name="fld_MDEntryForwardPoints" w:colFirst="1" w:colLast="1"/>
            <w:bookmarkEnd w:id="1689"/>
            <w:r w:rsidRPr="00512FC7">
              <w:t>1027</w:t>
            </w:r>
          </w:p>
        </w:tc>
        <w:tc>
          <w:tcPr>
            <w:tcW w:w="2069" w:type="dxa"/>
            <w:shd w:val="clear" w:color="auto" w:fill="auto"/>
          </w:tcPr>
          <w:p w14:paraId="4B054791" w14:textId="77777777" w:rsidR="00512FC7" w:rsidRPr="00512FC7" w:rsidRDefault="00512FC7" w:rsidP="00533FE7">
            <w:r w:rsidRPr="00512FC7">
              <w:t>MDEntryForwardPoints</w:t>
            </w:r>
          </w:p>
        </w:tc>
        <w:tc>
          <w:tcPr>
            <w:tcW w:w="1083" w:type="dxa"/>
            <w:shd w:val="clear" w:color="auto" w:fill="auto"/>
          </w:tcPr>
          <w:p w14:paraId="24976A28" w14:textId="77777777" w:rsidR="00512FC7" w:rsidRPr="00512FC7" w:rsidRDefault="00512FC7" w:rsidP="00533FE7">
            <w:r w:rsidRPr="00512FC7">
              <w:t>PriceOffset</w:t>
            </w:r>
          </w:p>
        </w:tc>
        <w:tc>
          <w:tcPr>
            <w:tcW w:w="4677" w:type="dxa"/>
            <w:shd w:val="clear" w:color="auto" w:fill="auto"/>
          </w:tcPr>
          <w:p w14:paraId="5FD04A42" w14:textId="77777777" w:rsidR="00512FC7" w:rsidRPr="00512FC7" w:rsidRDefault="00512FC7" w:rsidP="00533FE7">
            <w:pPr>
              <w:jc w:val="left"/>
            </w:pPr>
            <w:r w:rsidRPr="00512FC7">
              <w:t>Used for an F/X entry. The forward points to be added to or subtracted from the spot rate to get the "all-in" rate in MDEntryPx. Expressed in decimal form. For example, 61.99 points is expressed and sent as 0.006199</w:t>
            </w:r>
          </w:p>
        </w:tc>
        <w:tc>
          <w:tcPr>
            <w:tcW w:w="4411" w:type="dxa"/>
            <w:shd w:val="clear" w:color="auto" w:fill="auto"/>
          </w:tcPr>
          <w:p w14:paraId="54BDBBFD" w14:textId="77777777" w:rsidR="00512FC7" w:rsidRPr="00512FC7" w:rsidRDefault="00512FC7" w:rsidP="00533FE7">
            <w:r w:rsidRPr="00512FC7">
              <w:t>MDEntryFwdPnts</w:t>
            </w:r>
          </w:p>
        </w:tc>
      </w:tr>
      <w:tr w:rsidR="00512FC7" w:rsidRPr="00512FC7" w14:paraId="7460EC19" w14:textId="77777777" w:rsidTr="00533FE7">
        <w:tc>
          <w:tcPr>
            <w:tcW w:w="828" w:type="dxa"/>
            <w:shd w:val="clear" w:color="auto" w:fill="auto"/>
          </w:tcPr>
          <w:p w14:paraId="270EDBDD" w14:textId="77777777" w:rsidR="00512FC7" w:rsidRPr="00512FC7" w:rsidRDefault="00512FC7" w:rsidP="00533FE7">
            <w:bookmarkStart w:id="1691" w:name="fld_ManualOrderIndicator" w:colFirst="1" w:colLast="1"/>
            <w:bookmarkEnd w:id="1690"/>
            <w:r w:rsidRPr="00512FC7">
              <w:t>1028</w:t>
            </w:r>
          </w:p>
        </w:tc>
        <w:tc>
          <w:tcPr>
            <w:tcW w:w="2069" w:type="dxa"/>
            <w:shd w:val="clear" w:color="auto" w:fill="auto"/>
          </w:tcPr>
          <w:p w14:paraId="00156EED" w14:textId="77777777" w:rsidR="00512FC7" w:rsidRPr="00512FC7" w:rsidRDefault="00512FC7" w:rsidP="00533FE7">
            <w:r w:rsidRPr="00512FC7">
              <w:t>ManualOrderIndicator</w:t>
            </w:r>
          </w:p>
        </w:tc>
        <w:tc>
          <w:tcPr>
            <w:tcW w:w="1083" w:type="dxa"/>
            <w:shd w:val="clear" w:color="auto" w:fill="auto"/>
          </w:tcPr>
          <w:p w14:paraId="514D3212" w14:textId="77777777" w:rsidR="00512FC7" w:rsidRPr="00512FC7" w:rsidRDefault="00512FC7" w:rsidP="00533FE7">
            <w:r w:rsidRPr="00512FC7">
              <w:t>Boolean</w:t>
            </w:r>
          </w:p>
        </w:tc>
        <w:tc>
          <w:tcPr>
            <w:tcW w:w="4677" w:type="dxa"/>
            <w:shd w:val="clear" w:color="auto" w:fill="auto"/>
          </w:tcPr>
          <w:p w14:paraId="1986AA52" w14:textId="77777777" w:rsidR="00512FC7" w:rsidRPr="00512FC7" w:rsidRDefault="00512FC7" w:rsidP="00533FE7">
            <w:pPr>
              <w:jc w:val="left"/>
            </w:pPr>
            <w:r w:rsidRPr="00512FC7">
              <w:t>Indicates if the order was initially received manually (as opposed to electronically)</w:t>
            </w:r>
          </w:p>
        </w:tc>
        <w:tc>
          <w:tcPr>
            <w:tcW w:w="4411" w:type="dxa"/>
            <w:shd w:val="clear" w:color="auto" w:fill="auto"/>
          </w:tcPr>
          <w:p w14:paraId="5E40BB5E" w14:textId="77777777" w:rsidR="00512FC7" w:rsidRPr="00512FC7" w:rsidRDefault="00512FC7" w:rsidP="00533FE7">
            <w:r w:rsidRPr="00512FC7">
              <w:t>ManOrdInd</w:t>
            </w:r>
          </w:p>
        </w:tc>
      </w:tr>
      <w:tr w:rsidR="00512FC7" w:rsidRPr="00512FC7" w14:paraId="5DB7915A" w14:textId="77777777" w:rsidTr="00533FE7">
        <w:tc>
          <w:tcPr>
            <w:tcW w:w="828" w:type="dxa"/>
            <w:shd w:val="clear" w:color="auto" w:fill="auto"/>
          </w:tcPr>
          <w:p w14:paraId="454E6AF3" w14:textId="77777777" w:rsidR="00512FC7" w:rsidRPr="00512FC7" w:rsidRDefault="00512FC7" w:rsidP="00533FE7">
            <w:bookmarkStart w:id="1692" w:name="fld_CustDirectedOrder" w:colFirst="1" w:colLast="1"/>
            <w:bookmarkEnd w:id="1691"/>
            <w:r w:rsidRPr="00512FC7">
              <w:t>1029</w:t>
            </w:r>
          </w:p>
        </w:tc>
        <w:tc>
          <w:tcPr>
            <w:tcW w:w="2069" w:type="dxa"/>
            <w:shd w:val="clear" w:color="auto" w:fill="auto"/>
          </w:tcPr>
          <w:p w14:paraId="6C69CD75" w14:textId="77777777" w:rsidR="00512FC7" w:rsidRPr="00512FC7" w:rsidRDefault="00512FC7" w:rsidP="00533FE7">
            <w:r w:rsidRPr="00512FC7">
              <w:t>CustDirectedOrder</w:t>
            </w:r>
          </w:p>
        </w:tc>
        <w:tc>
          <w:tcPr>
            <w:tcW w:w="1083" w:type="dxa"/>
            <w:shd w:val="clear" w:color="auto" w:fill="auto"/>
          </w:tcPr>
          <w:p w14:paraId="31FBF1E6" w14:textId="77777777" w:rsidR="00512FC7" w:rsidRPr="00512FC7" w:rsidRDefault="00512FC7" w:rsidP="00533FE7">
            <w:r w:rsidRPr="00512FC7">
              <w:t>Boolean</w:t>
            </w:r>
          </w:p>
        </w:tc>
        <w:tc>
          <w:tcPr>
            <w:tcW w:w="4677" w:type="dxa"/>
            <w:shd w:val="clear" w:color="auto" w:fill="auto"/>
          </w:tcPr>
          <w:p w14:paraId="297BC9B7" w14:textId="77777777" w:rsidR="00512FC7" w:rsidRPr="00512FC7" w:rsidRDefault="00512FC7" w:rsidP="00533FE7">
            <w:pPr>
              <w:jc w:val="left"/>
            </w:pPr>
            <w:r w:rsidRPr="00512FC7">
              <w:t>Indicates if the customer directed this order to a specific execution venue "Y" or not "N".</w:t>
            </w:r>
            <w:r>
              <w:br/>
            </w:r>
            <w:r w:rsidRPr="00512FC7">
              <w:t>A default of "N" customer did not direct this order should be used in the case where the information is both missing and essential.</w:t>
            </w:r>
          </w:p>
        </w:tc>
        <w:tc>
          <w:tcPr>
            <w:tcW w:w="4411" w:type="dxa"/>
            <w:shd w:val="clear" w:color="auto" w:fill="auto"/>
          </w:tcPr>
          <w:p w14:paraId="0CF63E10" w14:textId="77777777" w:rsidR="00512FC7" w:rsidRPr="00512FC7" w:rsidRDefault="00512FC7" w:rsidP="00533FE7">
            <w:r w:rsidRPr="00512FC7">
              <w:t>CustDrctdOrd</w:t>
            </w:r>
          </w:p>
        </w:tc>
      </w:tr>
      <w:tr w:rsidR="00512FC7" w:rsidRPr="00512FC7" w14:paraId="508EF99D" w14:textId="77777777" w:rsidTr="00533FE7">
        <w:tc>
          <w:tcPr>
            <w:tcW w:w="828" w:type="dxa"/>
            <w:shd w:val="clear" w:color="auto" w:fill="auto"/>
          </w:tcPr>
          <w:p w14:paraId="6650039B" w14:textId="77777777" w:rsidR="00512FC7" w:rsidRPr="00512FC7" w:rsidRDefault="00512FC7" w:rsidP="00533FE7">
            <w:bookmarkStart w:id="1693" w:name="fld_ReceivedDeptID" w:colFirst="1" w:colLast="1"/>
            <w:bookmarkEnd w:id="1692"/>
            <w:r w:rsidRPr="00512FC7">
              <w:t>1030</w:t>
            </w:r>
          </w:p>
        </w:tc>
        <w:tc>
          <w:tcPr>
            <w:tcW w:w="2069" w:type="dxa"/>
            <w:shd w:val="clear" w:color="auto" w:fill="auto"/>
          </w:tcPr>
          <w:p w14:paraId="26A75050" w14:textId="77777777" w:rsidR="00512FC7" w:rsidRPr="00512FC7" w:rsidRDefault="00512FC7" w:rsidP="00533FE7">
            <w:r w:rsidRPr="00512FC7">
              <w:t>ReceivedDeptID</w:t>
            </w:r>
          </w:p>
        </w:tc>
        <w:tc>
          <w:tcPr>
            <w:tcW w:w="1083" w:type="dxa"/>
            <w:shd w:val="clear" w:color="auto" w:fill="auto"/>
          </w:tcPr>
          <w:p w14:paraId="7BC0E254" w14:textId="77777777" w:rsidR="00512FC7" w:rsidRPr="00512FC7" w:rsidRDefault="00512FC7" w:rsidP="00533FE7">
            <w:r w:rsidRPr="00512FC7">
              <w:t>String</w:t>
            </w:r>
          </w:p>
        </w:tc>
        <w:tc>
          <w:tcPr>
            <w:tcW w:w="4677" w:type="dxa"/>
            <w:shd w:val="clear" w:color="auto" w:fill="auto"/>
          </w:tcPr>
          <w:p w14:paraId="31B7A57B" w14:textId="77777777" w:rsidR="00512FC7" w:rsidRPr="00512FC7" w:rsidRDefault="00512FC7" w:rsidP="00533FE7">
            <w:pPr>
              <w:jc w:val="left"/>
            </w:pPr>
            <w:r w:rsidRPr="00512FC7">
              <w:t>Identifies the Broker / Dealer Department that first took the order.</w:t>
            </w:r>
          </w:p>
        </w:tc>
        <w:tc>
          <w:tcPr>
            <w:tcW w:w="4411" w:type="dxa"/>
            <w:shd w:val="clear" w:color="auto" w:fill="auto"/>
          </w:tcPr>
          <w:p w14:paraId="6D5427FD" w14:textId="77777777" w:rsidR="00512FC7" w:rsidRPr="00512FC7" w:rsidRDefault="00512FC7" w:rsidP="00533FE7">
            <w:r w:rsidRPr="00512FC7">
              <w:t>RcvdDptID</w:t>
            </w:r>
          </w:p>
        </w:tc>
      </w:tr>
      <w:tr w:rsidR="00512FC7" w:rsidRPr="00512FC7" w14:paraId="38844549" w14:textId="77777777" w:rsidTr="00533FE7">
        <w:tc>
          <w:tcPr>
            <w:tcW w:w="828" w:type="dxa"/>
            <w:shd w:val="clear" w:color="auto" w:fill="auto"/>
          </w:tcPr>
          <w:p w14:paraId="180ADAAC" w14:textId="77777777" w:rsidR="00512FC7" w:rsidRPr="00512FC7" w:rsidRDefault="00512FC7" w:rsidP="00533FE7">
            <w:bookmarkStart w:id="1694" w:name="fld_CustOrderHandlingInst" w:colFirst="1" w:colLast="1"/>
            <w:bookmarkEnd w:id="1693"/>
            <w:r w:rsidRPr="00512FC7">
              <w:t>1031</w:t>
            </w:r>
          </w:p>
        </w:tc>
        <w:tc>
          <w:tcPr>
            <w:tcW w:w="2069" w:type="dxa"/>
            <w:shd w:val="clear" w:color="auto" w:fill="auto"/>
          </w:tcPr>
          <w:p w14:paraId="7373BBC4" w14:textId="77777777" w:rsidR="00512FC7" w:rsidRPr="00512FC7" w:rsidRDefault="00512FC7" w:rsidP="00533FE7">
            <w:r w:rsidRPr="00512FC7">
              <w:t>CustOrderHandlingInst</w:t>
            </w:r>
          </w:p>
        </w:tc>
        <w:tc>
          <w:tcPr>
            <w:tcW w:w="1083" w:type="dxa"/>
            <w:shd w:val="clear" w:color="auto" w:fill="auto"/>
          </w:tcPr>
          <w:p w14:paraId="39F752C1" w14:textId="77777777" w:rsidR="00512FC7" w:rsidRPr="00512FC7" w:rsidRDefault="00512FC7" w:rsidP="00533FE7">
            <w:r w:rsidRPr="00512FC7">
              <w:t>MultipleStringValue</w:t>
            </w:r>
          </w:p>
        </w:tc>
        <w:tc>
          <w:tcPr>
            <w:tcW w:w="4677" w:type="dxa"/>
            <w:shd w:val="clear" w:color="auto" w:fill="auto"/>
          </w:tcPr>
          <w:p w14:paraId="602E7607" w14:textId="77777777" w:rsidR="00512FC7" w:rsidRDefault="00512FC7" w:rsidP="00533FE7">
            <w:pPr>
              <w:jc w:val="left"/>
            </w:pPr>
            <w:r>
              <w:t>Codes that apply special information that the Broker / Dealer needs to report, as specified by the customer.</w:t>
            </w:r>
            <w:r>
              <w:br/>
              <w:t>NOTE: This field and its values have no bearing on the ExecInst and TimeInForce fields. These values should not be used instead of ExecInst or TimeInForce. This field and its values are intended for compliance reporting only.</w:t>
            </w:r>
            <w:r>
              <w:br/>
              <w:t>Valid values are grouped by OrderHandlingInstSource(1032).</w:t>
            </w:r>
          </w:p>
          <w:p w14:paraId="7172C20E" w14:textId="77777777" w:rsidR="00512FC7" w:rsidRPr="00512FC7" w:rsidRDefault="00512FC7" w:rsidP="00533FE7">
            <w:pPr>
              <w:jc w:val="left"/>
            </w:pPr>
            <w:r>
              <w:t>Valid values:</w:t>
            </w:r>
            <w:r>
              <w:br/>
              <w:t>NASD OATS</w:t>
            </w:r>
            <w:r>
              <w:br/>
            </w:r>
            <w:r>
              <w:tab/>
              <w:t>ADD - Add-on Order</w:t>
            </w:r>
            <w:r>
              <w:br/>
            </w:r>
            <w:r>
              <w:tab/>
              <w:t>AON - All or None</w:t>
            </w:r>
            <w:r>
              <w:br/>
            </w:r>
            <w:r>
              <w:tab/>
              <w:t>CNH - Cash Not Held</w:t>
            </w:r>
            <w:r>
              <w:br/>
            </w:r>
            <w:r>
              <w:tab/>
              <w:t>DIR - Directed Order</w:t>
            </w:r>
            <w:r>
              <w:br/>
            </w:r>
            <w:r>
              <w:tab/>
              <w:t>E.W - Exchange for Physical Transaction</w:t>
            </w:r>
            <w:r>
              <w:br/>
            </w:r>
            <w:r>
              <w:tab/>
              <w:t>FOK - Fill or Kill</w:t>
            </w:r>
            <w:r>
              <w:br/>
            </w:r>
            <w:r>
              <w:tab/>
              <w:t>IO - Imbalance Only</w:t>
            </w:r>
            <w:r>
              <w:br/>
            </w:r>
            <w:r>
              <w:tab/>
              <w:t>IOC - Immediate or Cancel</w:t>
            </w:r>
            <w:r>
              <w:br/>
            </w:r>
            <w:r>
              <w:tab/>
              <w:t>LOO - Limit On Open</w:t>
            </w:r>
            <w:r>
              <w:br/>
            </w:r>
            <w:r>
              <w:tab/>
              <w:t>LOC - Limit on Close</w:t>
            </w:r>
            <w:r>
              <w:br/>
            </w:r>
            <w:r>
              <w:tab/>
              <w:t>MAO - Market at Open</w:t>
            </w:r>
            <w:r>
              <w:br/>
            </w:r>
            <w:r>
              <w:tab/>
              <w:t>MAC - Market at Close</w:t>
            </w:r>
            <w:r>
              <w:br/>
            </w:r>
            <w:r>
              <w:tab/>
              <w:t>MOO - Market on Open</w:t>
            </w:r>
            <w:r>
              <w:br/>
            </w:r>
            <w:r>
              <w:tab/>
              <w:t>MOC - Market On Close</w:t>
            </w:r>
            <w:r>
              <w:br/>
            </w:r>
            <w:r>
              <w:tab/>
              <w:t>MQT - Minimum Quantity</w:t>
            </w:r>
            <w:r>
              <w:br/>
            </w:r>
            <w:r>
              <w:tab/>
              <w:t>NH - Not Held</w:t>
            </w:r>
            <w:r>
              <w:br/>
            </w:r>
            <w:r>
              <w:tab/>
              <w:t>OVD - Over the Day</w:t>
            </w:r>
            <w:r>
              <w:br/>
            </w:r>
            <w:r>
              <w:tab/>
              <w:t>PEG - Pegged</w:t>
            </w:r>
            <w:r>
              <w:br/>
            </w:r>
            <w:r>
              <w:tab/>
              <w:t>RSV - Reserve Size Order</w:t>
            </w:r>
            <w:r>
              <w:br/>
            </w:r>
            <w:r>
              <w:tab/>
              <w:t>S.W - Stop Stock Transaction</w:t>
            </w:r>
            <w:r>
              <w:br/>
            </w:r>
            <w:r>
              <w:tab/>
              <w:t>SCL - Scale</w:t>
            </w:r>
            <w:r>
              <w:br/>
            </w:r>
            <w:r>
              <w:tab/>
              <w:t>TMO - Time Order</w:t>
            </w:r>
            <w:r>
              <w:br/>
            </w:r>
            <w:r>
              <w:tab/>
              <w:t>TS - Trailing Stop</w:t>
            </w:r>
            <w:r>
              <w:br/>
            </w:r>
            <w:r>
              <w:tab/>
              <w:t>WRK - Work</w:t>
            </w:r>
          </w:p>
        </w:tc>
        <w:tc>
          <w:tcPr>
            <w:tcW w:w="4411" w:type="dxa"/>
            <w:shd w:val="clear" w:color="auto" w:fill="auto"/>
          </w:tcPr>
          <w:p w14:paraId="5A8B9948" w14:textId="77777777" w:rsidR="00512FC7" w:rsidRPr="00512FC7" w:rsidRDefault="00512FC7" w:rsidP="00533FE7">
            <w:r w:rsidRPr="00512FC7">
              <w:t>CustOrdHdlInst</w:t>
            </w:r>
          </w:p>
        </w:tc>
      </w:tr>
      <w:tr w:rsidR="00512FC7" w:rsidRPr="00512FC7" w14:paraId="36EA52B7" w14:textId="77777777" w:rsidTr="00533FE7">
        <w:tc>
          <w:tcPr>
            <w:tcW w:w="828" w:type="dxa"/>
            <w:shd w:val="clear" w:color="auto" w:fill="auto"/>
          </w:tcPr>
          <w:p w14:paraId="4562CB19" w14:textId="77777777" w:rsidR="00512FC7" w:rsidRPr="00512FC7" w:rsidRDefault="00512FC7" w:rsidP="00533FE7">
            <w:bookmarkStart w:id="1695" w:name="fld_OrderHandlingInstSource" w:colFirst="1" w:colLast="1"/>
            <w:bookmarkEnd w:id="1694"/>
            <w:r w:rsidRPr="00512FC7">
              <w:t>1032</w:t>
            </w:r>
          </w:p>
        </w:tc>
        <w:tc>
          <w:tcPr>
            <w:tcW w:w="2069" w:type="dxa"/>
            <w:shd w:val="clear" w:color="auto" w:fill="auto"/>
          </w:tcPr>
          <w:p w14:paraId="7A166627" w14:textId="77777777" w:rsidR="00512FC7" w:rsidRPr="00512FC7" w:rsidRDefault="00512FC7" w:rsidP="00533FE7">
            <w:r w:rsidRPr="00512FC7">
              <w:t>OrderHandlingInstSource</w:t>
            </w:r>
          </w:p>
        </w:tc>
        <w:tc>
          <w:tcPr>
            <w:tcW w:w="1083" w:type="dxa"/>
            <w:shd w:val="clear" w:color="auto" w:fill="auto"/>
          </w:tcPr>
          <w:p w14:paraId="4859F1D6" w14:textId="77777777" w:rsidR="00512FC7" w:rsidRPr="00512FC7" w:rsidRDefault="00512FC7" w:rsidP="00533FE7">
            <w:r w:rsidRPr="00512FC7">
              <w:t>int</w:t>
            </w:r>
          </w:p>
        </w:tc>
        <w:tc>
          <w:tcPr>
            <w:tcW w:w="4677" w:type="dxa"/>
            <w:shd w:val="clear" w:color="auto" w:fill="auto"/>
          </w:tcPr>
          <w:p w14:paraId="3D9F6866" w14:textId="32B0301D" w:rsidR="00512FC7" w:rsidRDefault="00512FC7" w:rsidP="00533FE7">
            <w:pPr>
              <w:jc w:val="left"/>
            </w:pPr>
            <w:r>
              <w:t>Identifies the class or source of the "OrderHandlingInst" values. Scope of this will apply to both CustOrderHandlingInst and DeskOrderHandlingInst fields.</w:t>
            </w:r>
            <w:r>
              <w:br/>
              <w:t>Required if CustOrderHandlingInst and/or DeskOrderHandlingInst is specified.</w:t>
            </w:r>
            <w:del w:id="1696" w:author="Administrator" w:date="2011-08-18T10:26:00Z">
              <w:r w:rsidR="00DE5358">
                <w:br/>
                <w:delText>Valid values:</w:delText>
              </w:r>
            </w:del>
          </w:p>
          <w:p w14:paraId="2774D9BD" w14:textId="77777777" w:rsidR="00512FC7" w:rsidRPr="00512FC7" w:rsidRDefault="00512FC7" w:rsidP="00533FE7">
            <w:pPr>
              <w:jc w:val="left"/>
            </w:pPr>
            <w:r>
              <w:t>Valid values:</w:t>
            </w:r>
            <w:r>
              <w:br/>
            </w:r>
            <w:r>
              <w:tab/>
              <w:t>1 - NASD OATS</w:t>
            </w:r>
          </w:p>
        </w:tc>
        <w:tc>
          <w:tcPr>
            <w:tcW w:w="4411" w:type="dxa"/>
            <w:shd w:val="clear" w:color="auto" w:fill="auto"/>
          </w:tcPr>
          <w:p w14:paraId="48D1E27B" w14:textId="77777777" w:rsidR="00512FC7" w:rsidRPr="00512FC7" w:rsidRDefault="00512FC7" w:rsidP="00533FE7">
            <w:r w:rsidRPr="00512FC7">
              <w:t>OrdHndlInstSrc</w:t>
            </w:r>
          </w:p>
        </w:tc>
      </w:tr>
      <w:tr w:rsidR="00512FC7" w:rsidRPr="00512FC7" w14:paraId="0AA8F57F" w14:textId="77777777" w:rsidTr="00533FE7">
        <w:tc>
          <w:tcPr>
            <w:tcW w:w="828" w:type="dxa"/>
            <w:shd w:val="clear" w:color="auto" w:fill="auto"/>
          </w:tcPr>
          <w:p w14:paraId="5673FBA3" w14:textId="77777777" w:rsidR="00512FC7" w:rsidRPr="00512FC7" w:rsidRDefault="00512FC7" w:rsidP="00533FE7">
            <w:bookmarkStart w:id="1697" w:name="fld_DeskType" w:colFirst="1" w:colLast="1"/>
            <w:bookmarkEnd w:id="1695"/>
            <w:r w:rsidRPr="00512FC7">
              <w:t>1033</w:t>
            </w:r>
          </w:p>
        </w:tc>
        <w:tc>
          <w:tcPr>
            <w:tcW w:w="2069" w:type="dxa"/>
            <w:shd w:val="clear" w:color="auto" w:fill="auto"/>
          </w:tcPr>
          <w:p w14:paraId="3A898F28" w14:textId="77777777" w:rsidR="00512FC7" w:rsidRPr="00512FC7" w:rsidRDefault="00512FC7" w:rsidP="00533FE7">
            <w:r w:rsidRPr="00512FC7">
              <w:t>DeskType</w:t>
            </w:r>
          </w:p>
        </w:tc>
        <w:tc>
          <w:tcPr>
            <w:tcW w:w="1083" w:type="dxa"/>
            <w:shd w:val="clear" w:color="auto" w:fill="auto"/>
          </w:tcPr>
          <w:p w14:paraId="4A45BD6F" w14:textId="77777777" w:rsidR="00512FC7" w:rsidRPr="00512FC7" w:rsidRDefault="00512FC7" w:rsidP="00533FE7">
            <w:r w:rsidRPr="00512FC7">
              <w:t>String</w:t>
            </w:r>
          </w:p>
        </w:tc>
        <w:tc>
          <w:tcPr>
            <w:tcW w:w="4677" w:type="dxa"/>
            <w:shd w:val="clear" w:color="auto" w:fill="auto"/>
          </w:tcPr>
          <w:p w14:paraId="7081253C" w14:textId="77777777" w:rsidR="00512FC7" w:rsidRDefault="00512FC7" w:rsidP="00533FE7">
            <w:pPr>
              <w:jc w:val="left"/>
            </w:pPr>
            <w:r>
              <w:t>Type of trading desk.  Valid values are grouped by DeskTypeSource(1034).</w:t>
            </w:r>
          </w:p>
          <w:p w14:paraId="257E6DCD" w14:textId="77777777" w:rsidR="00512FC7" w:rsidRPr="00512FC7" w:rsidRDefault="00512FC7" w:rsidP="00533FE7">
            <w:pPr>
              <w:jc w:val="left"/>
            </w:pPr>
            <w:r>
              <w:t>Valid values:</w:t>
            </w:r>
            <w:r>
              <w:br/>
              <w:t>NASD OATS</w:t>
            </w:r>
            <w:r>
              <w:br/>
            </w:r>
            <w:r>
              <w:tab/>
              <w:t>A - Agency</w:t>
            </w:r>
            <w:r>
              <w:br/>
            </w:r>
            <w:r>
              <w:tab/>
              <w:t>AR - Arbitrage</w:t>
            </w:r>
            <w:r>
              <w:br/>
            </w:r>
            <w:r>
              <w:tab/>
              <w:t>D - Derivatives</w:t>
            </w:r>
            <w:r>
              <w:br/>
            </w:r>
            <w:r>
              <w:tab/>
              <w:t>IN - International</w:t>
            </w:r>
            <w:r>
              <w:br/>
            </w:r>
            <w:r>
              <w:tab/>
              <w:t>IS - Institutional</w:t>
            </w:r>
            <w:r>
              <w:br/>
            </w:r>
            <w:r>
              <w:tab/>
              <w:t>O - Other</w:t>
            </w:r>
            <w:r>
              <w:br/>
            </w:r>
            <w:r>
              <w:tab/>
              <w:t>PF - Preferred Trading</w:t>
            </w:r>
            <w:r>
              <w:br/>
            </w:r>
            <w:r>
              <w:tab/>
              <w:t>PR - Proprietary</w:t>
            </w:r>
            <w:r>
              <w:br/>
            </w:r>
            <w:r>
              <w:tab/>
              <w:t>PT - Program Trading</w:t>
            </w:r>
            <w:r>
              <w:br/>
            </w:r>
            <w:r>
              <w:tab/>
              <w:t>S - Sales</w:t>
            </w:r>
            <w:r>
              <w:br/>
            </w:r>
            <w:r>
              <w:tab/>
              <w:t>T - Trading</w:t>
            </w:r>
          </w:p>
        </w:tc>
        <w:tc>
          <w:tcPr>
            <w:tcW w:w="4411" w:type="dxa"/>
            <w:shd w:val="clear" w:color="auto" w:fill="auto"/>
          </w:tcPr>
          <w:p w14:paraId="7E4726D0" w14:textId="77777777" w:rsidR="00512FC7" w:rsidRPr="00512FC7" w:rsidRDefault="00512FC7" w:rsidP="00533FE7">
            <w:r w:rsidRPr="00512FC7">
              <w:t>DskTyp</w:t>
            </w:r>
          </w:p>
        </w:tc>
      </w:tr>
      <w:tr w:rsidR="00512FC7" w:rsidRPr="00512FC7" w14:paraId="648C262D" w14:textId="77777777" w:rsidTr="00533FE7">
        <w:tc>
          <w:tcPr>
            <w:tcW w:w="828" w:type="dxa"/>
            <w:shd w:val="clear" w:color="auto" w:fill="auto"/>
          </w:tcPr>
          <w:p w14:paraId="0EDECD66" w14:textId="77777777" w:rsidR="00512FC7" w:rsidRPr="00512FC7" w:rsidRDefault="00512FC7" w:rsidP="00533FE7">
            <w:bookmarkStart w:id="1698" w:name="fld_DeskTypeSource" w:colFirst="1" w:colLast="1"/>
            <w:bookmarkEnd w:id="1697"/>
            <w:r w:rsidRPr="00512FC7">
              <w:t>1034</w:t>
            </w:r>
          </w:p>
        </w:tc>
        <w:tc>
          <w:tcPr>
            <w:tcW w:w="2069" w:type="dxa"/>
            <w:shd w:val="clear" w:color="auto" w:fill="auto"/>
          </w:tcPr>
          <w:p w14:paraId="147A87BE" w14:textId="77777777" w:rsidR="00512FC7" w:rsidRPr="00512FC7" w:rsidRDefault="00512FC7" w:rsidP="00533FE7">
            <w:r w:rsidRPr="00512FC7">
              <w:t>DeskTypeSource</w:t>
            </w:r>
          </w:p>
        </w:tc>
        <w:tc>
          <w:tcPr>
            <w:tcW w:w="1083" w:type="dxa"/>
            <w:shd w:val="clear" w:color="auto" w:fill="auto"/>
          </w:tcPr>
          <w:p w14:paraId="3BB634A7" w14:textId="77777777" w:rsidR="00512FC7" w:rsidRPr="00512FC7" w:rsidRDefault="00512FC7" w:rsidP="00533FE7">
            <w:r w:rsidRPr="00512FC7">
              <w:t>int</w:t>
            </w:r>
          </w:p>
        </w:tc>
        <w:tc>
          <w:tcPr>
            <w:tcW w:w="4677" w:type="dxa"/>
            <w:shd w:val="clear" w:color="auto" w:fill="auto"/>
          </w:tcPr>
          <w:p w14:paraId="580EC016" w14:textId="77777777" w:rsidR="00512FC7" w:rsidRDefault="00512FC7" w:rsidP="00533FE7">
            <w:pPr>
              <w:jc w:val="left"/>
            </w:pPr>
            <w:r>
              <w:t>Identifies the class or source of DeskType(1033) values. Required if DeskType(1033) is specified.</w:t>
            </w:r>
          </w:p>
          <w:p w14:paraId="48EBE887" w14:textId="77777777" w:rsidR="00512FC7" w:rsidRPr="00512FC7" w:rsidRDefault="00512FC7" w:rsidP="00533FE7">
            <w:pPr>
              <w:jc w:val="left"/>
            </w:pPr>
            <w:r>
              <w:t>Valid values:</w:t>
            </w:r>
            <w:r>
              <w:br/>
            </w:r>
            <w:r>
              <w:tab/>
              <w:t>1 - NASD OATS</w:t>
            </w:r>
          </w:p>
        </w:tc>
        <w:tc>
          <w:tcPr>
            <w:tcW w:w="4411" w:type="dxa"/>
            <w:shd w:val="clear" w:color="auto" w:fill="auto"/>
          </w:tcPr>
          <w:p w14:paraId="1D446966" w14:textId="77777777" w:rsidR="00512FC7" w:rsidRPr="00512FC7" w:rsidRDefault="00512FC7" w:rsidP="00533FE7">
            <w:r w:rsidRPr="00512FC7">
              <w:t>DskTypSrc</w:t>
            </w:r>
          </w:p>
        </w:tc>
      </w:tr>
      <w:tr w:rsidR="00512FC7" w:rsidRPr="00512FC7" w14:paraId="18349E2B" w14:textId="77777777" w:rsidTr="00533FE7">
        <w:tc>
          <w:tcPr>
            <w:tcW w:w="828" w:type="dxa"/>
            <w:shd w:val="clear" w:color="auto" w:fill="auto"/>
          </w:tcPr>
          <w:p w14:paraId="6FA1680F" w14:textId="77777777" w:rsidR="00512FC7" w:rsidRPr="00512FC7" w:rsidRDefault="00512FC7" w:rsidP="00533FE7">
            <w:bookmarkStart w:id="1699" w:name="fld_DeskOrderHandlingInst" w:colFirst="1" w:colLast="1"/>
            <w:bookmarkEnd w:id="1698"/>
            <w:r w:rsidRPr="00512FC7">
              <w:t>1035</w:t>
            </w:r>
          </w:p>
        </w:tc>
        <w:tc>
          <w:tcPr>
            <w:tcW w:w="2069" w:type="dxa"/>
            <w:shd w:val="clear" w:color="auto" w:fill="auto"/>
          </w:tcPr>
          <w:p w14:paraId="1E21EDE1" w14:textId="77777777" w:rsidR="00512FC7" w:rsidRPr="00512FC7" w:rsidRDefault="00512FC7" w:rsidP="00533FE7">
            <w:r w:rsidRPr="00512FC7">
              <w:t>DeskOrderHandlingInst</w:t>
            </w:r>
          </w:p>
        </w:tc>
        <w:tc>
          <w:tcPr>
            <w:tcW w:w="1083" w:type="dxa"/>
            <w:shd w:val="clear" w:color="auto" w:fill="auto"/>
          </w:tcPr>
          <w:p w14:paraId="16AF8FE8" w14:textId="77777777" w:rsidR="00512FC7" w:rsidRPr="00512FC7" w:rsidRDefault="00512FC7" w:rsidP="00533FE7">
            <w:r w:rsidRPr="00512FC7">
              <w:t>MultipleStringValue</w:t>
            </w:r>
          </w:p>
        </w:tc>
        <w:tc>
          <w:tcPr>
            <w:tcW w:w="4677" w:type="dxa"/>
            <w:shd w:val="clear" w:color="auto" w:fill="auto"/>
          </w:tcPr>
          <w:p w14:paraId="68306F7A" w14:textId="77777777" w:rsidR="00512FC7" w:rsidRDefault="00512FC7" w:rsidP="00533FE7">
            <w:pPr>
              <w:jc w:val="left"/>
            </w:pPr>
            <w:r>
              <w:t>Codes that apply special information that the Broker / Dealer needs to report.</w:t>
            </w:r>
            <w:r>
              <w:br/>
              <w:t>NOTE: This field and its values have no bearing on the ExecInst and TimeInForce fields. These values should not be used instead of ExecInst or TimeInForce. This field and its values are intended for compliance reporting only.</w:t>
            </w:r>
            <w:r>
              <w:br/>
              <w:t>Valid values are grouped by OrderHandlingInstSource(1032).</w:t>
            </w:r>
          </w:p>
          <w:p w14:paraId="25317E01" w14:textId="77777777" w:rsidR="00512FC7" w:rsidRPr="00512FC7" w:rsidRDefault="00512FC7" w:rsidP="00533FE7">
            <w:pPr>
              <w:jc w:val="left"/>
            </w:pPr>
            <w:r>
              <w:t>Valid values:</w:t>
            </w:r>
            <w:r>
              <w:br/>
              <w:t>NASD OATS</w:t>
            </w:r>
            <w:r>
              <w:br/>
            </w:r>
            <w:r>
              <w:tab/>
              <w:t>ADD - Add-on Order</w:t>
            </w:r>
            <w:r>
              <w:br/>
            </w:r>
            <w:r>
              <w:tab/>
              <w:t>AON - All or None</w:t>
            </w:r>
            <w:r>
              <w:br/>
            </w:r>
            <w:r>
              <w:tab/>
              <w:t>CNH - Cash Not Held</w:t>
            </w:r>
            <w:r>
              <w:br/>
            </w:r>
            <w:r>
              <w:tab/>
              <w:t>DIR - Directed Order</w:t>
            </w:r>
            <w:r>
              <w:br/>
            </w:r>
            <w:r>
              <w:tab/>
              <w:t>E.W - Exchange for Physical Transaction</w:t>
            </w:r>
            <w:r>
              <w:br/>
            </w:r>
            <w:r>
              <w:tab/>
              <w:t>FOK - Fill or Kill</w:t>
            </w:r>
            <w:r>
              <w:br/>
            </w:r>
            <w:r>
              <w:tab/>
              <w:t>IO - Imbalance Only</w:t>
            </w:r>
            <w:r>
              <w:br/>
            </w:r>
            <w:r>
              <w:tab/>
              <w:t>IOC - Immediate or Cancel</w:t>
            </w:r>
            <w:r>
              <w:br/>
            </w:r>
            <w:r>
              <w:tab/>
              <w:t>LOO - Limit On Open</w:t>
            </w:r>
            <w:r>
              <w:br/>
            </w:r>
            <w:r>
              <w:tab/>
              <w:t>LOC - Limit on Close</w:t>
            </w:r>
            <w:r>
              <w:br/>
            </w:r>
            <w:r>
              <w:tab/>
              <w:t>MAO - Market at Open</w:t>
            </w:r>
            <w:r>
              <w:br/>
            </w:r>
            <w:r>
              <w:tab/>
              <w:t>MAC - Market at Close</w:t>
            </w:r>
            <w:r>
              <w:br/>
            </w:r>
            <w:r>
              <w:tab/>
              <w:t>MOO - Market on Open</w:t>
            </w:r>
            <w:r>
              <w:br/>
            </w:r>
            <w:r>
              <w:tab/>
              <w:t>MOC - Market On Close</w:t>
            </w:r>
            <w:r>
              <w:br/>
            </w:r>
            <w:r>
              <w:tab/>
              <w:t>MQT - Minimum Quantity</w:t>
            </w:r>
            <w:r>
              <w:br/>
            </w:r>
            <w:r>
              <w:tab/>
              <w:t>NH - Not Held</w:t>
            </w:r>
            <w:r>
              <w:br/>
            </w:r>
            <w:r>
              <w:tab/>
              <w:t>OVD - Over the Day</w:t>
            </w:r>
            <w:r>
              <w:br/>
            </w:r>
            <w:r>
              <w:tab/>
              <w:t>PEG - Pegged</w:t>
            </w:r>
            <w:r>
              <w:br/>
            </w:r>
            <w:r>
              <w:tab/>
              <w:t>RSV - Reserve Size Order</w:t>
            </w:r>
            <w:r>
              <w:br/>
            </w:r>
            <w:r>
              <w:tab/>
              <w:t>S.W - Stop Stock Transaction</w:t>
            </w:r>
            <w:r>
              <w:br/>
            </w:r>
            <w:r>
              <w:tab/>
              <w:t>SCL - Scale</w:t>
            </w:r>
            <w:r>
              <w:br/>
            </w:r>
            <w:r>
              <w:tab/>
              <w:t>TMO - Time Order</w:t>
            </w:r>
            <w:r>
              <w:br/>
            </w:r>
            <w:r>
              <w:tab/>
              <w:t>TS - Trailing Stop</w:t>
            </w:r>
            <w:r>
              <w:br/>
            </w:r>
            <w:r>
              <w:tab/>
              <w:t>WRK - Work</w:t>
            </w:r>
          </w:p>
        </w:tc>
        <w:tc>
          <w:tcPr>
            <w:tcW w:w="4411" w:type="dxa"/>
            <w:shd w:val="clear" w:color="auto" w:fill="auto"/>
          </w:tcPr>
          <w:p w14:paraId="76BBA84E" w14:textId="77777777" w:rsidR="00512FC7" w:rsidRPr="00512FC7" w:rsidRDefault="00512FC7" w:rsidP="00533FE7">
            <w:r w:rsidRPr="00512FC7">
              <w:t>DskOrdHndlInst</w:t>
            </w:r>
          </w:p>
        </w:tc>
      </w:tr>
      <w:tr w:rsidR="00512FC7" w:rsidRPr="00512FC7" w14:paraId="3FBCE219" w14:textId="77777777" w:rsidTr="00533FE7">
        <w:tc>
          <w:tcPr>
            <w:tcW w:w="828" w:type="dxa"/>
            <w:shd w:val="clear" w:color="auto" w:fill="auto"/>
          </w:tcPr>
          <w:p w14:paraId="35A48567" w14:textId="77777777" w:rsidR="00512FC7" w:rsidRPr="00512FC7" w:rsidRDefault="00512FC7" w:rsidP="00533FE7">
            <w:bookmarkStart w:id="1700" w:name="fld_ExecAckStatus" w:colFirst="1" w:colLast="1"/>
            <w:bookmarkEnd w:id="1699"/>
            <w:r w:rsidRPr="00512FC7">
              <w:t>1036</w:t>
            </w:r>
          </w:p>
        </w:tc>
        <w:tc>
          <w:tcPr>
            <w:tcW w:w="2069" w:type="dxa"/>
            <w:shd w:val="clear" w:color="auto" w:fill="auto"/>
          </w:tcPr>
          <w:p w14:paraId="039E9996" w14:textId="77777777" w:rsidR="00512FC7" w:rsidRPr="00512FC7" w:rsidRDefault="00512FC7" w:rsidP="00533FE7">
            <w:r w:rsidRPr="00512FC7">
              <w:t>ExecAckStatus</w:t>
            </w:r>
          </w:p>
        </w:tc>
        <w:tc>
          <w:tcPr>
            <w:tcW w:w="1083" w:type="dxa"/>
            <w:shd w:val="clear" w:color="auto" w:fill="auto"/>
          </w:tcPr>
          <w:p w14:paraId="7676C8CF" w14:textId="77777777" w:rsidR="00512FC7" w:rsidRPr="00512FC7" w:rsidRDefault="00512FC7" w:rsidP="00533FE7">
            <w:r w:rsidRPr="00512FC7">
              <w:t>char</w:t>
            </w:r>
          </w:p>
        </w:tc>
        <w:tc>
          <w:tcPr>
            <w:tcW w:w="4677" w:type="dxa"/>
            <w:shd w:val="clear" w:color="auto" w:fill="auto"/>
          </w:tcPr>
          <w:p w14:paraId="4602ABAE" w14:textId="77777777" w:rsidR="00512FC7" w:rsidRDefault="00512FC7" w:rsidP="00533FE7">
            <w:pPr>
              <w:jc w:val="left"/>
            </w:pPr>
            <w:r>
              <w:t>The status of this execution acknowledgement message.</w:t>
            </w:r>
          </w:p>
          <w:p w14:paraId="6F80FD10" w14:textId="77777777" w:rsidR="00512FC7" w:rsidRPr="00512FC7" w:rsidRDefault="00512FC7" w:rsidP="00533FE7">
            <w:pPr>
              <w:jc w:val="left"/>
            </w:pPr>
            <w:r>
              <w:t>Valid values:</w:t>
            </w:r>
            <w:r>
              <w:br/>
            </w:r>
            <w:r>
              <w:tab/>
              <w:t>0 - Received, not yet processed</w:t>
            </w:r>
            <w:r>
              <w:br/>
            </w:r>
            <w:r>
              <w:tab/>
              <w:t>1 - Accepted</w:t>
            </w:r>
            <w:r>
              <w:br/>
            </w:r>
            <w:r>
              <w:tab/>
              <w:t>2 - Don't know / Rejected</w:t>
            </w:r>
          </w:p>
        </w:tc>
        <w:tc>
          <w:tcPr>
            <w:tcW w:w="4411" w:type="dxa"/>
            <w:shd w:val="clear" w:color="auto" w:fill="auto"/>
          </w:tcPr>
          <w:p w14:paraId="42793A43" w14:textId="77777777" w:rsidR="00512FC7" w:rsidRPr="00512FC7" w:rsidRDefault="00512FC7" w:rsidP="00533FE7">
            <w:r w:rsidRPr="00512FC7">
              <w:t>ExecAckStat</w:t>
            </w:r>
          </w:p>
        </w:tc>
      </w:tr>
      <w:tr w:rsidR="00512FC7" w:rsidRPr="00512FC7" w14:paraId="2179497F" w14:textId="77777777" w:rsidTr="00533FE7">
        <w:tc>
          <w:tcPr>
            <w:tcW w:w="828" w:type="dxa"/>
            <w:shd w:val="clear" w:color="auto" w:fill="auto"/>
          </w:tcPr>
          <w:p w14:paraId="4C3AB70B" w14:textId="77777777" w:rsidR="00512FC7" w:rsidRPr="00512FC7" w:rsidRDefault="00512FC7" w:rsidP="00533FE7">
            <w:bookmarkStart w:id="1701" w:name="fld_UnderlyingDeliveryAmount" w:colFirst="1" w:colLast="1"/>
            <w:bookmarkEnd w:id="1700"/>
            <w:r w:rsidRPr="00512FC7">
              <w:t>1037</w:t>
            </w:r>
          </w:p>
        </w:tc>
        <w:tc>
          <w:tcPr>
            <w:tcW w:w="2069" w:type="dxa"/>
            <w:shd w:val="clear" w:color="auto" w:fill="auto"/>
          </w:tcPr>
          <w:p w14:paraId="038CF24C" w14:textId="77777777" w:rsidR="00512FC7" w:rsidRPr="00512FC7" w:rsidRDefault="00512FC7" w:rsidP="00533FE7">
            <w:r w:rsidRPr="00512FC7">
              <w:t>UnderlyingDeliveryAmount</w:t>
            </w:r>
          </w:p>
        </w:tc>
        <w:tc>
          <w:tcPr>
            <w:tcW w:w="1083" w:type="dxa"/>
            <w:shd w:val="clear" w:color="auto" w:fill="auto"/>
          </w:tcPr>
          <w:p w14:paraId="51380428" w14:textId="77777777" w:rsidR="00512FC7" w:rsidRPr="00512FC7" w:rsidRDefault="00512FC7" w:rsidP="00533FE7">
            <w:r w:rsidRPr="00512FC7">
              <w:t>Amt</w:t>
            </w:r>
          </w:p>
        </w:tc>
        <w:tc>
          <w:tcPr>
            <w:tcW w:w="4677" w:type="dxa"/>
            <w:shd w:val="clear" w:color="auto" w:fill="auto"/>
          </w:tcPr>
          <w:p w14:paraId="6D04555C" w14:textId="77777777" w:rsidR="00512FC7" w:rsidRPr="00512FC7" w:rsidRDefault="00512FC7" w:rsidP="00533FE7">
            <w:pPr>
              <w:jc w:val="left"/>
            </w:pPr>
            <w:r w:rsidRPr="00512FC7">
              <w:t>Indicates the underlying position amount to be delivered</w:t>
            </w:r>
          </w:p>
        </w:tc>
        <w:tc>
          <w:tcPr>
            <w:tcW w:w="4411" w:type="dxa"/>
            <w:shd w:val="clear" w:color="auto" w:fill="auto"/>
          </w:tcPr>
          <w:p w14:paraId="5A4B9AAA" w14:textId="77777777" w:rsidR="00512FC7" w:rsidRPr="00512FC7" w:rsidRDefault="00512FC7" w:rsidP="00533FE7">
            <w:r w:rsidRPr="00512FC7">
              <w:t>UndlyDlvAmt</w:t>
            </w:r>
          </w:p>
        </w:tc>
      </w:tr>
      <w:tr w:rsidR="00512FC7" w:rsidRPr="00512FC7" w14:paraId="0DEE0C2B" w14:textId="77777777" w:rsidTr="00533FE7">
        <w:tc>
          <w:tcPr>
            <w:tcW w:w="828" w:type="dxa"/>
            <w:shd w:val="clear" w:color="auto" w:fill="auto"/>
          </w:tcPr>
          <w:p w14:paraId="45054987" w14:textId="77777777" w:rsidR="00512FC7" w:rsidRPr="00512FC7" w:rsidRDefault="00512FC7" w:rsidP="00533FE7">
            <w:bookmarkStart w:id="1702" w:name="fld_UnderlyingCapValue" w:colFirst="1" w:colLast="1"/>
            <w:bookmarkEnd w:id="1701"/>
            <w:r w:rsidRPr="00512FC7">
              <w:t>1038</w:t>
            </w:r>
          </w:p>
        </w:tc>
        <w:tc>
          <w:tcPr>
            <w:tcW w:w="2069" w:type="dxa"/>
            <w:shd w:val="clear" w:color="auto" w:fill="auto"/>
          </w:tcPr>
          <w:p w14:paraId="76E2A950" w14:textId="77777777" w:rsidR="00512FC7" w:rsidRPr="00512FC7" w:rsidRDefault="00512FC7" w:rsidP="00533FE7">
            <w:r w:rsidRPr="00512FC7">
              <w:t>UnderlyingCapValue</w:t>
            </w:r>
          </w:p>
        </w:tc>
        <w:tc>
          <w:tcPr>
            <w:tcW w:w="1083" w:type="dxa"/>
            <w:shd w:val="clear" w:color="auto" w:fill="auto"/>
          </w:tcPr>
          <w:p w14:paraId="70866A21" w14:textId="77777777" w:rsidR="00512FC7" w:rsidRPr="00512FC7" w:rsidRDefault="00512FC7" w:rsidP="00533FE7">
            <w:r w:rsidRPr="00512FC7">
              <w:t>Amt</w:t>
            </w:r>
          </w:p>
        </w:tc>
        <w:tc>
          <w:tcPr>
            <w:tcW w:w="4677" w:type="dxa"/>
            <w:shd w:val="clear" w:color="auto" w:fill="auto"/>
          </w:tcPr>
          <w:p w14:paraId="6FA26ECB" w14:textId="77777777" w:rsidR="00512FC7" w:rsidRPr="00512FC7" w:rsidRDefault="00512FC7" w:rsidP="00533FE7">
            <w:pPr>
              <w:jc w:val="left"/>
            </w:pPr>
            <w:r w:rsidRPr="00512FC7">
              <w:t>Maximum notional value for a capped financial instrument</w:t>
            </w:r>
          </w:p>
        </w:tc>
        <w:tc>
          <w:tcPr>
            <w:tcW w:w="4411" w:type="dxa"/>
            <w:shd w:val="clear" w:color="auto" w:fill="auto"/>
          </w:tcPr>
          <w:p w14:paraId="458156DC" w14:textId="77777777" w:rsidR="00512FC7" w:rsidRPr="00512FC7" w:rsidRDefault="00512FC7" w:rsidP="00533FE7">
            <w:r w:rsidRPr="00512FC7">
              <w:t>CapValu</w:t>
            </w:r>
          </w:p>
        </w:tc>
      </w:tr>
      <w:tr w:rsidR="00512FC7" w:rsidRPr="00512FC7" w14:paraId="2A1B65E2" w14:textId="77777777" w:rsidTr="00533FE7">
        <w:tc>
          <w:tcPr>
            <w:tcW w:w="828" w:type="dxa"/>
            <w:shd w:val="clear" w:color="auto" w:fill="auto"/>
          </w:tcPr>
          <w:p w14:paraId="005583B9" w14:textId="77777777" w:rsidR="00512FC7" w:rsidRPr="00512FC7" w:rsidRDefault="00512FC7" w:rsidP="00533FE7">
            <w:bookmarkStart w:id="1703" w:name="fld_UnderlyingSettlMethod" w:colFirst="1" w:colLast="1"/>
            <w:bookmarkEnd w:id="1702"/>
            <w:r w:rsidRPr="00512FC7">
              <w:t>1039</w:t>
            </w:r>
          </w:p>
        </w:tc>
        <w:tc>
          <w:tcPr>
            <w:tcW w:w="2069" w:type="dxa"/>
            <w:shd w:val="clear" w:color="auto" w:fill="auto"/>
          </w:tcPr>
          <w:p w14:paraId="6BAB093A" w14:textId="77777777" w:rsidR="00512FC7" w:rsidRPr="00512FC7" w:rsidRDefault="00512FC7" w:rsidP="00533FE7">
            <w:r w:rsidRPr="00512FC7">
              <w:t>UnderlyingSettlMethod</w:t>
            </w:r>
          </w:p>
        </w:tc>
        <w:tc>
          <w:tcPr>
            <w:tcW w:w="1083" w:type="dxa"/>
            <w:shd w:val="clear" w:color="auto" w:fill="auto"/>
          </w:tcPr>
          <w:p w14:paraId="1B8DD8AE" w14:textId="77777777" w:rsidR="00512FC7" w:rsidRPr="00512FC7" w:rsidRDefault="00512FC7" w:rsidP="00533FE7">
            <w:r w:rsidRPr="00512FC7">
              <w:t>String</w:t>
            </w:r>
          </w:p>
        </w:tc>
        <w:tc>
          <w:tcPr>
            <w:tcW w:w="4677" w:type="dxa"/>
            <w:shd w:val="clear" w:color="auto" w:fill="auto"/>
          </w:tcPr>
          <w:p w14:paraId="2BBE4E93" w14:textId="77777777" w:rsidR="00512FC7" w:rsidRPr="00512FC7" w:rsidRDefault="00512FC7" w:rsidP="00533FE7">
            <w:pPr>
              <w:jc w:val="left"/>
            </w:pPr>
          </w:p>
        </w:tc>
        <w:tc>
          <w:tcPr>
            <w:tcW w:w="4411" w:type="dxa"/>
            <w:shd w:val="clear" w:color="auto" w:fill="auto"/>
          </w:tcPr>
          <w:p w14:paraId="3ED91C31" w14:textId="77777777" w:rsidR="00512FC7" w:rsidRPr="00512FC7" w:rsidRDefault="00512FC7" w:rsidP="00533FE7">
            <w:r w:rsidRPr="00512FC7">
              <w:t>SetMeth</w:t>
            </w:r>
          </w:p>
        </w:tc>
      </w:tr>
      <w:tr w:rsidR="00512FC7" w:rsidRPr="00512FC7" w14:paraId="40FF4E74" w14:textId="77777777" w:rsidTr="00533FE7">
        <w:tc>
          <w:tcPr>
            <w:tcW w:w="828" w:type="dxa"/>
            <w:shd w:val="clear" w:color="auto" w:fill="auto"/>
          </w:tcPr>
          <w:p w14:paraId="78206005" w14:textId="77777777" w:rsidR="00512FC7" w:rsidRPr="00512FC7" w:rsidRDefault="00512FC7" w:rsidP="00533FE7">
            <w:bookmarkStart w:id="1704" w:name="fld_SecondaryTradeID" w:colFirst="1" w:colLast="1"/>
            <w:bookmarkEnd w:id="1703"/>
            <w:r w:rsidRPr="00512FC7">
              <w:t>1040</w:t>
            </w:r>
          </w:p>
        </w:tc>
        <w:tc>
          <w:tcPr>
            <w:tcW w:w="2069" w:type="dxa"/>
            <w:shd w:val="clear" w:color="auto" w:fill="auto"/>
          </w:tcPr>
          <w:p w14:paraId="0D10A69E" w14:textId="77777777" w:rsidR="00512FC7" w:rsidRPr="00512FC7" w:rsidRDefault="00512FC7" w:rsidP="00533FE7">
            <w:r w:rsidRPr="00512FC7">
              <w:t>SecondaryTradeID</w:t>
            </w:r>
          </w:p>
        </w:tc>
        <w:tc>
          <w:tcPr>
            <w:tcW w:w="1083" w:type="dxa"/>
            <w:shd w:val="clear" w:color="auto" w:fill="auto"/>
          </w:tcPr>
          <w:p w14:paraId="52D4A62F" w14:textId="77777777" w:rsidR="00512FC7" w:rsidRPr="00512FC7" w:rsidRDefault="00512FC7" w:rsidP="00533FE7">
            <w:r w:rsidRPr="00512FC7">
              <w:t>String</w:t>
            </w:r>
          </w:p>
        </w:tc>
        <w:tc>
          <w:tcPr>
            <w:tcW w:w="4677" w:type="dxa"/>
            <w:shd w:val="clear" w:color="auto" w:fill="auto"/>
          </w:tcPr>
          <w:p w14:paraId="42F8280C" w14:textId="77777777" w:rsidR="00512FC7" w:rsidRPr="00512FC7" w:rsidRDefault="00512FC7" w:rsidP="00533FE7">
            <w:pPr>
              <w:jc w:val="left"/>
            </w:pPr>
            <w:r w:rsidRPr="00512FC7">
              <w:t>Used to carry an internal trade entity ID which may or may not be reported to the firm</w:t>
            </w:r>
          </w:p>
        </w:tc>
        <w:tc>
          <w:tcPr>
            <w:tcW w:w="4411" w:type="dxa"/>
            <w:shd w:val="clear" w:color="auto" w:fill="auto"/>
          </w:tcPr>
          <w:p w14:paraId="45253F6F" w14:textId="77777777" w:rsidR="00512FC7" w:rsidRPr="00512FC7" w:rsidRDefault="00512FC7" w:rsidP="00533FE7">
            <w:r w:rsidRPr="00512FC7">
              <w:t>TrdID2</w:t>
            </w:r>
          </w:p>
        </w:tc>
      </w:tr>
      <w:tr w:rsidR="00512FC7" w:rsidRPr="00512FC7" w14:paraId="33D410E7" w14:textId="77777777" w:rsidTr="00533FE7">
        <w:tc>
          <w:tcPr>
            <w:tcW w:w="828" w:type="dxa"/>
            <w:shd w:val="clear" w:color="auto" w:fill="auto"/>
          </w:tcPr>
          <w:p w14:paraId="1D719CC6" w14:textId="77777777" w:rsidR="00512FC7" w:rsidRPr="00512FC7" w:rsidRDefault="00512FC7" w:rsidP="00533FE7">
            <w:bookmarkStart w:id="1705" w:name="fld_FirmTradeID" w:colFirst="1" w:colLast="1"/>
            <w:bookmarkEnd w:id="1704"/>
            <w:r w:rsidRPr="00512FC7">
              <w:t>1041</w:t>
            </w:r>
          </w:p>
        </w:tc>
        <w:tc>
          <w:tcPr>
            <w:tcW w:w="2069" w:type="dxa"/>
            <w:shd w:val="clear" w:color="auto" w:fill="auto"/>
          </w:tcPr>
          <w:p w14:paraId="2A98093C" w14:textId="77777777" w:rsidR="00512FC7" w:rsidRPr="00512FC7" w:rsidRDefault="00512FC7" w:rsidP="00533FE7">
            <w:r w:rsidRPr="00512FC7">
              <w:t>FirmTradeID</w:t>
            </w:r>
          </w:p>
        </w:tc>
        <w:tc>
          <w:tcPr>
            <w:tcW w:w="1083" w:type="dxa"/>
            <w:shd w:val="clear" w:color="auto" w:fill="auto"/>
          </w:tcPr>
          <w:p w14:paraId="25A70A35" w14:textId="77777777" w:rsidR="00512FC7" w:rsidRPr="00512FC7" w:rsidRDefault="00512FC7" w:rsidP="00533FE7">
            <w:r w:rsidRPr="00512FC7">
              <w:t>String</w:t>
            </w:r>
          </w:p>
        </w:tc>
        <w:tc>
          <w:tcPr>
            <w:tcW w:w="4677" w:type="dxa"/>
            <w:shd w:val="clear" w:color="auto" w:fill="auto"/>
          </w:tcPr>
          <w:p w14:paraId="143F4AB4" w14:textId="77777777" w:rsidR="00512FC7" w:rsidRPr="00512FC7" w:rsidRDefault="00512FC7" w:rsidP="00533FE7">
            <w:pPr>
              <w:jc w:val="left"/>
            </w:pPr>
            <w:r w:rsidRPr="00512FC7">
              <w:t>The ID assigned to a trade by the Firm to track a trade within the Firm system. This ID can be assigned either before or after submission to the exchange or central counterpary</w:t>
            </w:r>
          </w:p>
        </w:tc>
        <w:tc>
          <w:tcPr>
            <w:tcW w:w="4411" w:type="dxa"/>
            <w:shd w:val="clear" w:color="auto" w:fill="auto"/>
          </w:tcPr>
          <w:p w14:paraId="5B219EC0" w14:textId="77777777" w:rsidR="00512FC7" w:rsidRPr="00512FC7" w:rsidRDefault="00512FC7" w:rsidP="00533FE7">
            <w:r w:rsidRPr="00512FC7">
              <w:t>FirmTrdID</w:t>
            </w:r>
          </w:p>
        </w:tc>
      </w:tr>
      <w:tr w:rsidR="00512FC7" w:rsidRPr="00512FC7" w14:paraId="54C29B50" w14:textId="77777777" w:rsidTr="00533FE7">
        <w:tc>
          <w:tcPr>
            <w:tcW w:w="828" w:type="dxa"/>
            <w:shd w:val="clear" w:color="auto" w:fill="auto"/>
          </w:tcPr>
          <w:p w14:paraId="69994FFF" w14:textId="77777777" w:rsidR="00512FC7" w:rsidRPr="00512FC7" w:rsidRDefault="00512FC7" w:rsidP="00533FE7">
            <w:bookmarkStart w:id="1706" w:name="fld_SecondaryFirmTradeID" w:colFirst="1" w:colLast="1"/>
            <w:bookmarkEnd w:id="1705"/>
            <w:r w:rsidRPr="00512FC7">
              <w:t>1042</w:t>
            </w:r>
          </w:p>
        </w:tc>
        <w:tc>
          <w:tcPr>
            <w:tcW w:w="2069" w:type="dxa"/>
            <w:shd w:val="clear" w:color="auto" w:fill="auto"/>
          </w:tcPr>
          <w:p w14:paraId="399EE0EC" w14:textId="77777777" w:rsidR="00512FC7" w:rsidRPr="00512FC7" w:rsidRDefault="00512FC7" w:rsidP="00533FE7">
            <w:r w:rsidRPr="00512FC7">
              <w:t>SecondaryFirmTradeID</w:t>
            </w:r>
          </w:p>
        </w:tc>
        <w:tc>
          <w:tcPr>
            <w:tcW w:w="1083" w:type="dxa"/>
            <w:shd w:val="clear" w:color="auto" w:fill="auto"/>
          </w:tcPr>
          <w:p w14:paraId="1F279E2B" w14:textId="77777777" w:rsidR="00512FC7" w:rsidRPr="00512FC7" w:rsidRDefault="00512FC7" w:rsidP="00533FE7">
            <w:r w:rsidRPr="00512FC7">
              <w:t>String</w:t>
            </w:r>
          </w:p>
        </w:tc>
        <w:tc>
          <w:tcPr>
            <w:tcW w:w="4677" w:type="dxa"/>
            <w:shd w:val="clear" w:color="auto" w:fill="auto"/>
          </w:tcPr>
          <w:p w14:paraId="4DEBA8B1" w14:textId="77777777" w:rsidR="00512FC7" w:rsidRPr="00512FC7" w:rsidRDefault="00512FC7" w:rsidP="00533FE7">
            <w:pPr>
              <w:jc w:val="left"/>
            </w:pPr>
            <w:r w:rsidRPr="00512FC7">
              <w:t>Used to carry an internal firm assigned ID which may or may not be reported to the exchange or central counterpary</w:t>
            </w:r>
          </w:p>
        </w:tc>
        <w:tc>
          <w:tcPr>
            <w:tcW w:w="4411" w:type="dxa"/>
            <w:shd w:val="clear" w:color="auto" w:fill="auto"/>
          </w:tcPr>
          <w:p w14:paraId="64B37CAB" w14:textId="77777777" w:rsidR="00512FC7" w:rsidRPr="00512FC7" w:rsidRDefault="00512FC7" w:rsidP="00533FE7">
            <w:r w:rsidRPr="00512FC7">
              <w:t>FirmTrdID2</w:t>
            </w:r>
          </w:p>
        </w:tc>
      </w:tr>
      <w:tr w:rsidR="00512FC7" w:rsidRPr="00512FC7" w14:paraId="46AF97AB" w14:textId="77777777" w:rsidTr="00533FE7">
        <w:tc>
          <w:tcPr>
            <w:tcW w:w="828" w:type="dxa"/>
            <w:shd w:val="clear" w:color="auto" w:fill="auto"/>
          </w:tcPr>
          <w:p w14:paraId="48CD3B2E" w14:textId="77777777" w:rsidR="00512FC7" w:rsidRPr="00512FC7" w:rsidRDefault="00512FC7" w:rsidP="00533FE7">
            <w:bookmarkStart w:id="1707" w:name="fld_CollApplType" w:colFirst="1" w:colLast="1"/>
            <w:bookmarkEnd w:id="1706"/>
            <w:r w:rsidRPr="00512FC7">
              <w:t>1043</w:t>
            </w:r>
          </w:p>
        </w:tc>
        <w:tc>
          <w:tcPr>
            <w:tcW w:w="2069" w:type="dxa"/>
            <w:shd w:val="clear" w:color="auto" w:fill="auto"/>
          </w:tcPr>
          <w:p w14:paraId="04643BDD" w14:textId="77777777" w:rsidR="00512FC7" w:rsidRPr="00512FC7" w:rsidRDefault="00512FC7" w:rsidP="00533FE7">
            <w:r w:rsidRPr="00512FC7">
              <w:t>CollApplType</w:t>
            </w:r>
          </w:p>
        </w:tc>
        <w:tc>
          <w:tcPr>
            <w:tcW w:w="1083" w:type="dxa"/>
            <w:shd w:val="clear" w:color="auto" w:fill="auto"/>
          </w:tcPr>
          <w:p w14:paraId="14595332" w14:textId="77777777" w:rsidR="00512FC7" w:rsidRPr="00512FC7" w:rsidRDefault="00512FC7" w:rsidP="00533FE7">
            <w:r w:rsidRPr="00512FC7">
              <w:t>int</w:t>
            </w:r>
          </w:p>
        </w:tc>
        <w:tc>
          <w:tcPr>
            <w:tcW w:w="4677" w:type="dxa"/>
            <w:shd w:val="clear" w:color="auto" w:fill="auto"/>
          </w:tcPr>
          <w:p w14:paraId="41D96AB3" w14:textId="77777777" w:rsidR="00512FC7" w:rsidRDefault="00512FC7" w:rsidP="00533FE7">
            <w:pPr>
              <w:jc w:val="left"/>
            </w:pPr>
            <w:r>
              <w:t>conveys how the collateral should be/has been applied</w:t>
            </w:r>
          </w:p>
          <w:p w14:paraId="4CDF1E15" w14:textId="77777777" w:rsidR="00512FC7" w:rsidRPr="00512FC7" w:rsidRDefault="00512FC7" w:rsidP="00533FE7">
            <w:pPr>
              <w:jc w:val="left"/>
            </w:pPr>
            <w:r>
              <w:t>Valid values:</w:t>
            </w:r>
            <w:r>
              <w:br/>
            </w:r>
            <w:r>
              <w:tab/>
              <w:t>0 - Specific Deposit</w:t>
            </w:r>
            <w:r>
              <w:br/>
            </w:r>
            <w:r>
              <w:tab/>
              <w:t>1 - General</w:t>
            </w:r>
          </w:p>
        </w:tc>
        <w:tc>
          <w:tcPr>
            <w:tcW w:w="4411" w:type="dxa"/>
            <w:shd w:val="clear" w:color="auto" w:fill="auto"/>
          </w:tcPr>
          <w:p w14:paraId="2691E94B" w14:textId="77777777" w:rsidR="00512FC7" w:rsidRPr="00512FC7" w:rsidRDefault="00512FC7" w:rsidP="00533FE7">
            <w:r w:rsidRPr="00512FC7">
              <w:t>ApplTyp</w:t>
            </w:r>
          </w:p>
        </w:tc>
      </w:tr>
      <w:tr w:rsidR="00512FC7" w:rsidRPr="00512FC7" w14:paraId="4E644F1C" w14:textId="77777777" w:rsidTr="00533FE7">
        <w:tc>
          <w:tcPr>
            <w:tcW w:w="828" w:type="dxa"/>
            <w:shd w:val="clear" w:color="auto" w:fill="auto"/>
          </w:tcPr>
          <w:p w14:paraId="595A6884" w14:textId="77777777" w:rsidR="00512FC7" w:rsidRPr="00512FC7" w:rsidRDefault="00512FC7" w:rsidP="00533FE7">
            <w:bookmarkStart w:id="1708" w:name="fld_UnderlyingAdjustedQuantity" w:colFirst="1" w:colLast="1"/>
            <w:bookmarkEnd w:id="1707"/>
            <w:r w:rsidRPr="00512FC7">
              <w:t>1044</w:t>
            </w:r>
          </w:p>
        </w:tc>
        <w:tc>
          <w:tcPr>
            <w:tcW w:w="2069" w:type="dxa"/>
            <w:shd w:val="clear" w:color="auto" w:fill="auto"/>
          </w:tcPr>
          <w:p w14:paraId="7C687148" w14:textId="77777777" w:rsidR="00512FC7" w:rsidRPr="00512FC7" w:rsidRDefault="00512FC7" w:rsidP="00533FE7">
            <w:r w:rsidRPr="00512FC7">
              <w:t>UnderlyingAdjustedQuantity</w:t>
            </w:r>
          </w:p>
        </w:tc>
        <w:tc>
          <w:tcPr>
            <w:tcW w:w="1083" w:type="dxa"/>
            <w:shd w:val="clear" w:color="auto" w:fill="auto"/>
          </w:tcPr>
          <w:p w14:paraId="4DCED57C" w14:textId="77777777" w:rsidR="00512FC7" w:rsidRPr="00512FC7" w:rsidRDefault="00512FC7" w:rsidP="00533FE7">
            <w:r w:rsidRPr="00512FC7">
              <w:t>Qty</w:t>
            </w:r>
          </w:p>
        </w:tc>
        <w:tc>
          <w:tcPr>
            <w:tcW w:w="4677" w:type="dxa"/>
            <w:shd w:val="clear" w:color="auto" w:fill="auto"/>
          </w:tcPr>
          <w:p w14:paraId="12E0D97B" w14:textId="77777777" w:rsidR="00512FC7" w:rsidRPr="00512FC7" w:rsidRDefault="00512FC7" w:rsidP="00533FE7">
            <w:pPr>
              <w:jc w:val="left"/>
            </w:pPr>
            <w:r w:rsidRPr="00512FC7">
              <w:t>Unit amount of the underlying security (shares) adjusted for pending corporate action not yet allocated.</w:t>
            </w:r>
          </w:p>
        </w:tc>
        <w:tc>
          <w:tcPr>
            <w:tcW w:w="4411" w:type="dxa"/>
            <w:shd w:val="clear" w:color="auto" w:fill="auto"/>
          </w:tcPr>
          <w:p w14:paraId="5703F895" w14:textId="77777777" w:rsidR="00512FC7" w:rsidRPr="00512FC7" w:rsidRDefault="00512FC7" w:rsidP="00533FE7">
            <w:r w:rsidRPr="00512FC7">
              <w:t>AdjQty</w:t>
            </w:r>
          </w:p>
        </w:tc>
      </w:tr>
      <w:tr w:rsidR="00512FC7" w:rsidRPr="00512FC7" w14:paraId="717F4082" w14:textId="77777777" w:rsidTr="00533FE7">
        <w:tc>
          <w:tcPr>
            <w:tcW w:w="828" w:type="dxa"/>
            <w:shd w:val="clear" w:color="auto" w:fill="auto"/>
          </w:tcPr>
          <w:p w14:paraId="793BBCFC" w14:textId="77777777" w:rsidR="00512FC7" w:rsidRPr="00512FC7" w:rsidRDefault="00512FC7" w:rsidP="00533FE7">
            <w:bookmarkStart w:id="1709" w:name="fld_UnderlyingFXRate" w:colFirst="1" w:colLast="1"/>
            <w:bookmarkEnd w:id="1708"/>
            <w:r w:rsidRPr="00512FC7">
              <w:t>1045</w:t>
            </w:r>
          </w:p>
        </w:tc>
        <w:tc>
          <w:tcPr>
            <w:tcW w:w="2069" w:type="dxa"/>
            <w:shd w:val="clear" w:color="auto" w:fill="auto"/>
          </w:tcPr>
          <w:p w14:paraId="03CE0B42" w14:textId="77777777" w:rsidR="00512FC7" w:rsidRPr="00512FC7" w:rsidRDefault="00512FC7" w:rsidP="00533FE7">
            <w:r w:rsidRPr="00512FC7">
              <w:t>UnderlyingFXRate</w:t>
            </w:r>
          </w:p>
        </w:tc>
        <w:tc>
          <w:tcPr>
            <w:tcW w:w="1083" w:type="dxa"/>
            <w:shd w:val="clear" w:color="auto" w:fill="auto"/>
          </w:tcPr>
          <w:p w14:paraId="12929242" w14:textId="77777777" w:rsidR="00512FC7" w:rsidRPr="00512FC7" w:rsidRDefault="00512FC7" w:rsidP="00533FE7">
            <w:r w:rsidRPr="00512FC7">
              <w:t>float</w:t>
            </w:r>
          </w:p>
        </w:tc>
        <w:tc>
          <w:tcPr>
            <w:tcW w:w="4677" w:type="dxa"/>
            <w:shd w:val="clear" w:color="auto" w:fill="auto"/>
          </w:tcPr>
          <w:p w14:paraId="1C01B90F" w14:textId="77777777" w:rsidR="00512FC7" w:rsidRPr="00512FC7" w:rsidRDefault="00512FC7" w:rsidP="00533FE7">
            <w:pPr>
              <w:jc w:val="left"/>
            </w:pPr>
            <w:r w:rsidRPr="00512FC7">
              <w:t>Foreign exchange rate used to compute UnderlyingCurrentValue(885) (or market value) from UnderlyingCurrency(318) to Currency(15).</w:t>
            </w:r>
          </w:p>
        </w:tc>
        <w:tc>
          <w:tcPr>
            <w:tcW w:w="4411" w:type="dxa"/>
            <w:shd w:val="clear" w:color="auto" w:fill="auto"/>
          </w:tcPr>
          <w:p w14:paraId="09252814" w14:textId="77777777" w:rsidR="00512FC7" w:rsidRPr="00512FC7" w:rsidRDefault="00512FC7" w:rsidP="00533FE7">
            <w:r w:rsidRPr="00512FC7">
              <w:t>FxRate</w:t>
            </w:r>
          </w:p>
        </w:tc>
      </w:tr>
      <w:tr w:rsidR="00512FC7" w:rsidRPr="00512FC7" w14:paraId="159DE6FB" w14:textId="77777777" w:rsidTr="00533FE7">
        <w:tc>
          <w:tcPr>
            <w:tcW w:w="828" w:type="dxa"/>
            <w:shd w:val="clear" w:color="auto" w:fill="auto"/>
          </w:tcPr>
          <w:p w14:paraId="39DAB2BD" w14:textId="77777777" w:rsidR="00512FC7" w:rsidRPr="00512FC7" w:rsidRDefault="00512FC7" w:rsidP="00533FE7">
            <w:bookmarkStart w:id="1710" w:name="fld_UnderlyingFXRateCalc" w:colFirst="1" w:colLast="1"/>
            <w:bookmarkEnd w:id="1709"/>
            <w:r w:rsidRPr="00512FC7">
              <w:t>1046</w:t>
            </w:r>
          </w:p>
        </w:tc>
        <w:tc>
          <w:tcPr>
            <w:tcW w:w="2069" w:type="dxa"/>
            <w:shd w:val="clear" w:color="auto" w:fill="auto"/>
          </w:tcPr>
          <w:p w14:paraId="1607CBB6" w14:textId="77777777" w:rsidR="00512FC7" w:rsidRPr="00512FC7" w:rsidRDefault="00512FC7" w:rsidP="00533FE7">
            <w:r w:rsidRPr="00512FC7">
              <w:t>UnderlyingFXRateCalc</w:t>
            </w:r>
          </w:p>
        </w:tc>
        <w:tc>
          <w:tcPr>
            <w:tcW w:w="1083" w:type="dxa"/>
            <w:shd w:val="clear" w:color="auto" w:fill="auto"/>
          </w:tcPr>
          <w:p w14:paraId="441ED0CB" w14:textId="77777777" w:rsidR="00512FC7" w:rsidRPr="00512FC7" w:rsidRDefault="00512FC7" w:rsidP="00533FE7">
            <w:r w:rsidRPr="00512FC7">
              <w:t>char</w:t>
            </w:r>
          </w:p>
        </w:tc>
        <w:tc>
          <w:tcPr>
            <w:tcW w:w="4677" w:type="dxa"/>
            <w:shd w:val="clear" w:color="auto" w:fill="auto"/>
          </w:tcPr>
          <w:p w14:paraId="6D3CE71E" w14:textId="77777777" w:rsidR="00512FC7" w:rsidRDefault="00512FC7" w:rsidP="00533FE7">
            <w:pPr>
              <w:jc w:val="left"/>
            </w:pPr>
            <w:r>
              <w:t>Specifies whether the UnderlyingFxRate(1045) should be multiplied or divided.</w:t>
            </w:r>
          </w:p>
          <w:p w14:paraId="547B4EE7" w14:textId="77777777" w:rsidR="00512FC7" w:rsidRPr="00512FC7" w:rsidRDefault="00512FC7" w:rsidP="00533FE7">
            <w:pPr>
              <w:jc w:val="left"/>
            </w:pPr>
            <w:r>
              <w:t>Valid values:</w:t>
            </w:r>
            <w:r>
              <w:br/>
            </w:r>
            <w:r>
              <w:tab/>
              <w:t>D - Divide</w:t>
            </w:r>
            <w:r>
              <w:br/>
            </w:r>
            <w:r>
              <w:tab/>
              <w:t>M - Multiply</w:t>
            </w:r>
          </w:p>
        </w:tc>
        <w:tc>
          <w:tcPr>
            <w:tcW w:w="4411" w:type="dxa"/>
            <w:shd w:val="clear" w:color="auto" w:fill="auto"/>
          </w:tcPr>
          <w:p w14:paraId="198EC811" w14:textId="77777777" w:rsidR="00512FC7" w:rsidRPr="00512FC7" w:rsidRDefault="00512FC7" w:rsidP="00533FE7">
            <w:r w:rsidRPr="00512FC7">
              <w:t>FxRateCalc</w:t>
            </w:r>
          </w:p>
        </w:tc>
      </w:tr>
      <w:tr w:rsidR="00512FC7" w:rsidRPr="00512FC7" w14:paraId="4953B9CD" w14:textId="77777777" w:rsidTr="00533FE7">
        <w:tc>
          <w:tcPr>
            <w:tcW w:w="828" w:type="dxa"/>
            <w:shd w:val="clear" w:color="auto" w:fill="auto"/>
          </w:tcPr>
          <w:p w14:paraId="65B2E480" w14:textId="77777777" w:rsidR="00512FC7" w:rsidRPr="00512FC7" w:rsidRDefault="00512FC7" w:rsidP="00533FE7">
            <w:bookmarkStart w:id="1711" w:name="fld_AllocPositionEffect" w:colFirst="1" w:colLast="1"/>
            <w:bookmarkEnd w:id="1710"/>
            <w:r w:rsidRPr="00512FC7">
              <w:t>1047</w:t>
            </w:r>
          </w:p>
        </w:tc>
        <w:tc>
          <w:tcPr>
            <w:tcW w:w="2069" w:type="dxa"/>
            <w:shd w:val="clear" w:color="auto" w:fill="auto"/>
          </w:tcPr>
          <w:p w14:paraId="1AF500FB" w14:textId="77777777" w:rsidR="00512FC7" w:rsidRPr="00512FC7" w:rsidRDefault="00512FC7" w:rsidP="00533FE7">
            <w:r w:rsidRPr="00512FC7">
              <w:t>AllocPositionEffect</w:t>
            </w:r>
          </w:p>
        </w:tc>
        <w:tc>
          <w:tcPr>
            <w:tcW w:w="1083" w:type="dxa"/>
            <w:shd w:val="clear" w:color="auto" w:fill="auto"/>
          </w:tcPr>
          <w:p w14:paraId="44336809" w14:textId="77777777" w:rsidR="00512FC7" w:rsidRPr="00512FC7" w:rsidRDefault="00512FC7" w:rsidP="00533FE7">
            <w:r w:rsidRPr="00512FC7">
              <w:t>char</w:t>
            </w:r>
          </w:p>
        </w:tc>
        <w:tc>
          <w:tcPr>
            <w:tcW w:w="4677" w:type="dxa"/>
            <w:shd w:val="clear" w:color="auto" w:fill="auto"/>
          </w:tcPr>
          <w:p w14:paraId="032B0CB9" w14:textId="77777777" w:rsidR="00512FC7" w:rsidRDefault="00512FC7" w:rsidP="00533FE7">
            <w:pPr>
              <w:jc w:val="left"/>
            </w:pPr>
            <w:r>
              <w:t>Indicates whether the resulting position after a trade should be an opening position or closing position. Used for omnibus accounting - where accounts are held on a gross basis instead of being netted together.</w:t>
            </w:r>
          </w:p>
          <w:p w14:paraId="2593B474" w14:textId="77777777" w:rsidR="00512FC7" w:rsidRPr="00512FC7" w:rsidRDefault="00512FC7" w:rsidP="00533FE7">
            <w:pPr>
              <w:jc w:val="left"/>
            </w:pPr>
            <w:r>
              <w:t>Valid values:</w:t>
            </w:r>
            <w:r>
              <w:br/>
            </w:r>
            <w:r>
              <w:tab/>
              <w:t>O - Open</w:t>
            </w:r>
            <w:r>
              <w:br/>
            </w:r>
            <w:r>
              <w:tab/>
              <w:t>C - Close</w:t>
            </w:r>
            <w:r>
              <w:br/>
            </w:r>
            <w:r>
              <w:tab/>
              <w:t>R - Rolled</w:t>
            </w:r>
            <w:r>
              <w:br/>
            </w:r>
            <w:r>
              <w:tab/>
              <w:t>F - FIFO</w:t>
            </w:r>
          </w:p>
        </w:tc>
        <w:tc>
          <w:tcPr>
            <w:tcW w:w="4411" w:type="dxa"/>
            <w:shd w:val="clear" w:color="auto" w:fill="auto"/>
          </w:tcPr>
          <w:p w14:paraId="2E7E962B" w14:textId="77777777" w:rsidR="00512FC7" w:rsidRPr="00512FC7" w:rsidRDefault="00512FC7" w:rsidP="00533FE7">
            <w:r w:rsidRPr="00512FC7">
              <w:t>AllocPosEfct</w:t>
            </w:r>
          </w:p>
        </w:tc>
      </w:tr>
      <w:tr w:rsidR="00512FC7" w:rsidRPr="00512FC7" w14:paraId="122EF129" w14:textId="77777777" w:rsidTr="00533FE7">
        <w:tc>
          <w:tcPr>
            <w:tcW w:w="828" w:type="dxa"/>
            <w:shd w:val="clear" w:color="auto" w:fill="auto"/>
          </w:tcPr>
          <w:p w14:paraId="2C0BC092" w14:textId="77777777" w:rsidR="00512FC7" w:rsidRPr="00512FC7" w:rsidRDefault="00512FC7" w:rsidP="00533FE7">
            <w:bookmarkStart w:id="1712" w:name="fld_DealingCapacity" w:colFirst="1" w:colLast="1"/>
            <w:bookmarkEnd w:id="1711"/>
            <w:r w:rsidRPr="00512FC7">
              <w:t>1048</w:t>
            </w:r>
          </w:p>
        </w:tc>
        <w:tc>
          <w:tcPr>
            <w:tcW w:w="2069" w:type="dxa"/>
            <w:shd w:val="clear" w:color="auto" w:fill="auto"/>
          </w:tcPr>
          <w:p w14:paraId="59E7655F" w14:textId="77777777" w:rsidR="00512FC7" w:rsidRPr="00512FC7" w:rsidRDefault="00512FC7" w:rsidP="00533FE7">
            <w:r w:rsidRPr="00512FC7">
              <w:t>DealingCapacity</w:t>
            </w:r>
          </w:p>
        </w:tc>
        <w:tc>
          <w:tcPr>
            <w:tcW w:w="1083" w:type="dxa"/>
            <w:shd w:val="clear" w:color="auto" w:fill="auto"/>
          </w:tcPr>
          <w:p w14:paraId="1D28E087" w14:textId="77777777" w:rsidR="00512FC7" w:rsidRPr="00512FC7" w:rsidRDefault="00512FC7" w:rsidP="00533FE7">
            <w:r w:rsidRPr="00512FC7">
              <w:t>char</w:t>
            </w:r>
          </w:p>
        </w:tc>
        <w:tc>
          <w:tcPr>
            <w:tcW w:w="4677" w:type="dxa"/>
            <w:shd w:val="clear" w:color="auto" w:fill="auto"/>
          </w:tcPr>
          <w:p w14:paraId="443A6DEA" w14:textId="77777777" w:rsidR="00512FC7" w:rsidRDefault="00512FC7" w:rsidP="00533FE7">
            <w:pPr>
              <w:jc w:val="left"/>
            </w:pPr>
            <w:r>
              <w:t>Identifies role of dealer; Agent, Principal, RisklessPrincipal</w:t>
            </w:r>
          </w:p>
          <w:p w14:paraId="10977FCE" w14:textId="77777777" w:rsidR="00512FC7" w:rsidRPr="00512FC7" w:rsidRDefault="00512FC7" w:rsidP="00533FE7">
            <w:pPr>
              <w:jc w:val="left"/>
            </w:pPr>
            <w:r>
              <w:t>Valid values:</w:t>
            </w:r>
            <w:r>
              <w:br/>
            </w:r>
            <w:r>
              <w:tab/>
              <w:t>A - Agent</w:t>
            </w:r>
            <w:r>
              <w:br/>
            </w:r>
            <w:r>
              <w:tab/>
              <w:t>P - Principal</w:t>
            </w:r>
            <w:r>
              <w:br/>
            </w:r>
            <w:r>
              <w:tab/>
              <w:t>R - Riskless Principal</w:t>
            </w:r>
          </w:p>
        </w:tc>
        <w:tc>
          <w:tcPr>
            <w:tcW w:w="4411" w:type="dxa"/>
            <w:shd w:val="clear" w:color="auto" w:fill="auto"/>
          </w:tcPr>
          <w:p w14:paraId="1F0EB47D" w14:textId="77777777" w:rsidR="00512FC7" w:rsidRPr="00512FC7" w:rsidRDefault="00512FC7" w:rsidP="00533FE7">
            <w:r w:rsidRPr="00512FC7">
              <w:t>DealingCpcty</w:t>
            </w:r>
          </w:p>
        </w:tc>
      </w:tr>
      <w:tr w:rsidR="00512FC7" w:rsidRPr="00512FC7" w14:paraId="7A5ED5D9" w14:textId="77777777" w:rsidTr="00533FE7">
        <w:tc>
          <w:tcPr>
            <w:tcW w:w="828" w:type="dxa"/>
            <w:shd w:val="clear" w:color="auto" w:fill="auto"/>
          </w:tcPr>
          <w:p w14:paraId="2DE66BE4" w14:textId="77777777" w:rsidR="00512FC7" w:rsidRPr="00512FC7" w:rsidRDefault="00512FC7" w:rsidP="00533FE7">
            <w:bookmarkStart w:id="1713" w:name="fld_InstrmtAssignmentMethod" w:colFirst="1" w:colLast="1"/>
            <w:bookmarkEnd w:id="1712"/>
            <w:r w:rsidRPr="00512FC7">
              <w:t>1049</w:t>
            </w:r>
          </w:p>
        </w:tc>
        <w:tc>
          <w:tcPr>
            <w:tcW w:w="2069" w:type="dxa"/>
            <w:shd w:val="clear" w:color="auto" w:fill="auto"/>
          </w:tcPr>
          <w:p w14:paraId="7BC5D3EE" w14:textId="77777777" w:rsidR="00512FC7" w:rsidRPr="00512FC7" w:rsidRDefault="00512FC7" w:rsidP="00533FE7">
            <w:r w:rsidRPr="00512FC7">
              <w:t>InstrmtAssignmentMethod</w:t>
            </w:r>
          </w:p>
        </w:tc>
        <w:tc>
          <w:tcPr>
            <w:tcW w:w="1083" w:type="dxa"/>
            <w:shd w:val="clear" w:color="auto" w:fill="auto"/>
          </w:tcPr>
          <w:p w14:paraId="6F6043F3" w14:textId="77777777" w:rsidR="00512FC7" w:rsidRPr="00512FC7" w:rsidRDefault="00512FC7" w:rsidP="00533FE7">
            <w:r w:rsidRPr="00512FC7">
              <w:t>char</w:t>
            </w:r>
          </w:p>
        </w:tc>
        <w:tc>
          <w:tcPr>
            <w:tcW w:w="4677" w:type="dxa"/>
            <w:shd w:val="clear" w:color="auto" w:fill="auto"/>
          </w:tcPr>
          <w:p w14:paraId="5B1BB018" w14:textId="77777777" w:rsidR="00512FC7" w:rsidRDefault="00512FC7" w:rsidP="00533FE7">
            <w:pPr>
              <w:jc w:val="left"/>
            </w:pPr>
            <w:r>
              <w:t>Method under which assignment was conducted</w:t>
            </w:r>
          </w:p>
          <w:p w14:paraId="503F7B6F" w14:textId="29C63A01" w:rsidR="00512FC7" w:rsidRPr="00512FC7" w:rsidRDefault="00512FC7" w:rsidP="00533FE7">
            <w:pPr>
              <w:jc w:val="left"/>
            </w:pPr>
            <w:r>
              <w:t>Valid values:</w:t>
            </w:r>
            <w:r>
              <w:br/>
            </w:r>
            <w:r>
              <w:tab/>
              <w:t xml:space="preserve">R </w:t>
            </w:r>
            <w:del w:id="1714" w:author="Administrator" w:date="2011-08-18T10:26:00Z">
              <w:r w:rsidR="00DE5358" w:rsidRPr="00DE5358">
                <w:delText>=</w:delText>
              </w:r>
            </w:del>
            <w:ins w:id="1715" w:author="Administrator" w:date="2011-08-18T10:26:00Z">
              <w:r>
                <w:t>-</w:t>
              </w:r>
            </w:ins>
            <w:r>
              <w:t xml:space="preserve"> Random</w:t>
            </w:r>
            <w:r>
              <w:br/>
            </w:r>
            <w:r>
              <w:tab/>
              <w:t xml:space="preserve">P </w:t>
            </w:r>
            <w:del w:id="1716" w:author="Administrator" w:date="2011-08-18T10:26:00Z">
              <w:r w:rsidR="00DE5358" w:rsidRPr="00DE5358">
                <w:delText>=</w:delText>
              </w:r>
            </w:del>
            <w:ins w:id="1717" w:author="Administrator" w:date="2011-08-18T10:26:00Z">
              <w:r>
                <w:t>-</w:t>
              </w:r>
            </w:ins>
            <w:r>
              <w:t xml:space="preserve"> ProRata</w:t>
            </w:r>
          </w:p>
        </w:tc>
        <w:tc>
          <w:tcPr>
            <w:tcW w:w="4411" w:type="dxa"/>
            <w:shd w:val="clear" w:color="auto" w:fill="auto"/>
          </w:tcPr>
          <w:p w14:paraId="2E6F2EB0" w14:textId="77777777" w:rsidR="00512FC7" w:rsidRPr="00512FC7" w:rsidRDefault="00512FC7" w:rsidP="00533FE7">
            <w:r w:rsidRPr="00512FC7">
              <w:t>AsgnMeth</w:t>
            </w:r>
          </w:p>
        </w:tc>
      </w:tr>
      <w:tr w:rsidR="00512FC7" w:rsidRPr="00512FC7" w14:paraId="7F088A55" w14:textId="77777777" w:rsidTr="00533FE7">
        <w:tc>
          <w:tcPr>
            <w:tcW w:w="828" w:type="dxa"/>
            <w:shd w:val="clear" w:color="auto" w:fill="auto"/>
          </w:tcPr>
          <w:p w14:paraId="233EE3B7" w14:textId="77777777" w:rsidR="00512FC7" w:rsidRPr="00512FC7" w:rsidRDefault="00512FC7" w:rsidP="00533FE7">
            <w:bookmarkStart w:id="1718" w:name="fld_InstrumentPartyIDSource" w:colFirst="1" w:colLast="1"/>
            <w:bookmarkEnd w:id="1713"/>
            <w:r w:rsidRPr="00512FC7">
              <w:t>1050</w:t>
            </w:r>
          </w:p>
        </w:tc>
        <w:tc>
          <w:tcPr>
            <w:tcW w:w="2069" w:type="dxa"/>
            <w:shd w:val="clear" w:color="auto" w:fill="auto"/>
          </w:tcPr>
          <w:p w14:paraId="3EB29CF3" w14:textId="77777777" w:rsidR="00512FC7" w:rsidRPr="00512FC7" w:rsidRDefault="00512FC7" w:rsidP="00533FE7">
            <w:r w:rsidRPr="00512FC7">
              <w:t>InstrumentPartyIDSource</w:t>
            </w:r>
          </w:p>
        </w:tc>
        <w:tc>
          <w:tcPr>
            <w:tcW w:w="1083" w:type="dxa"/>
            <w:shd w:val="clear" w:color="auto" w:fill="auto"/>
          </w:tcPr>
          <w:p w14:paraId="653BFC54" w14:textId="77777777" w:rsidR="00512FC7" w:rsidRPr="00512FC7" w:rsidRDefault="00512FC7" w:rsidP="00533FE7">
            <w:r w:rsidRPr="00512FC7">
              <w:t>char</w:t>
            </w:r>
          </w:p>
        </w:tc>
        <w:tc>
          <w:tcPr>
            <w:tcW w:w="4677" w:type="dxa"/>
            <w:shd w:val="clear" w:color="auto" w:fill="auto"/>
          </w:tcPr>
          <w:p w14:paraId="494C0B7D" w14:textId="77777777" w:rsidR="00512FC7" w:rsidRDefault="00512FC7" w:rsidP="00533FE7">
            <w:pPr>
              <w:jc w:val="left"/>
            </w:pPr>
            <w:r>
              <w:t>PartyIDSource value within an instrument partyrepeating group.</w:t>
            </w:r>
            <w:r>
              <w:br/>
              <w:t>Same values as PartyIDSource (447)</w:t>
            </w:r>
          </w:p>
          <w:p w14:paraId="0561A69C"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0E416D3E" w14:textId="77777777" w:rsidR="00512FC7" w:rsidRPr="00512FC7" w:rsidRDefault="00512FC7" w:rsidP="00533FE7">
            <w:r w:rsidRPr="00512FC7">
              <w:t>Src</w:t>
            </w:r>
          </w:p>
        </w:tc>
      </w:tr>
      <w:tr w:rsidR="00512FC7" w:rsidRPr="00512FC7" w14:paraId="274AAB4F" w14:textId="77777777" w:rsidTr="00533FE7">
        <w:tc>
          <w:tcPr>
            <w:tcW w:w="828" w:type="dxa"/>
            <w:shd w:val="clear" w:color="auto" w:fill="auto"/>
          </w:tcPr>
          <w:p w14:paraId="05AFE288" w14:textId="77777777" w:rsidR="00512FC7" w:rsidRPr="00512FC7" w:rsidRDefault="00512FC7" w:rsidP="00533FE7">
            <w:bookmarkStart w:id="1719" w:name="fld_InstrumentPartyRole" w:colFirst="1" w:colLast="1"/>
            <w:bookmarkEnd w:id="1718"/>
            <w:r w:rsidRPr="00512FC7">
              <w:t>1051</w:t>
            </w:r>
          </w:p>
        </w:tc>
        <w:tc>
          <w:tcPr>
            <w:tcW w:w="2069" w:type="dxa"/>
            <w:shd w:val="clear" w:color="auto" w:fill="auto"/>
          </w:tcPr>
          <w:p w14:paraId="4792346D" w14:textId="77777777" w:rsidR="00512FC7" w:rsidRPr="00512FC7" w:rsidRDefault="00512FC7" w:rsidP="00533FE7">
            <w:r w:rsidRPr="00512FC7">
              <w:t>InstrumentPartyRole</w:t>
            </w:r>
          </w:p>
        </w:tc>
        <w:tc>
          <w:tcPr>
            <w:tcW w:w="1083" w:type="dxa"/>
            <w:shd w:val="clear" w:color="auto" w:fill="auto"/>
          </w:tcPr>
          <w:p w14:paraId="4EF21C34" w14:textId="77777777" w:rsidR="00512FC7" w:rsidRPr="00512FC7" w:rsidRDefault="00512FC7" w:rsidP="00533FE7">
            <w:r w:rsidRPr="00512FC7">
              <w:t>int</w:t>
            </w:r>
          </w:p>
        </w:tc>
        <w:tc>
          <w:tcPr>
            <w:tcW w:w="4677" w:type="dxa"/>
            <w:shd w:val="clear" w:color="auto" w:fill="auto"/>
          </w:tcPr>
          <w:p w14:paraId="3930D23B" w14:textId="77777777" w:rsidR="00512FC7" w:rsidRDefault="00512FC7" w:rsidP="00533FE7">
            <w:pPr>
              <w:jc w:val="left"/>
            </w:pPr>
            <w:r>
              <w:t>PartyRole value within an instrument partyepeating group.</w:t>
            </w:r>
            <w:r>
              <w:br/>
              <w:t>Same values as PartyRole (452)</w:t>
            </w:r>
          </w:p>
          <w:p w14:paraId="20FDE505"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4747C483" w14:textId="77777777" w:rsidR="00512FC7" w:rsidRPr="00512FC7" w:rsidRDefault="00512FC7" w:rsidP="00533FE7">
            <w:r w:rsidRPr="00512FC7">
              <w:t>R</w:t>
            </w:r>
          </w:p>
        </w:tc>
      </w:tr>
      <w:tr w:rsidR="00512FC7" w:rsidRPr="00512FC7" w14:paraId="11F6A1A5" w14:textId="77777777" w:rsidTr="00533FE7">
        <w:tc>
          <w:tcPr>
            <w:tcW w:w="828" w:type="dxa"/>
            <w:shd w:val="clear" w:color="auto" w:fill="auto"/>
          </w:tcPr>
          <w:p w14:paraId="769AC7BE" w14:textId="77777777" w:rsidR="00512FC7" w:rsidRPr="00512FC7" w:rsidRDefault="00512FC7" w:rsidP="00533FE7">
            <w:bookmarkStart w:id="1720" w:name="fld_NoInstrumentPartySubIDs" w:colFirst="1" w:colLast="1"/>
            <w:bookmarkEnd w:id="1719"/>
            <w:r w:rsidRPr="00512FC7">
              <w:t>1052</w:t>
            </w:r>
          </w:p>
        </w:tc>
        <w:tc>
          <w:tcPr>
            <w:tcW w:w="2069" w:type="dxa"/>
            <w:shd w:val="clear" w:color="auto" w:fill="auto"/>
          </w:tcPr>
          <w:p w14:paraId="2AEDC042" w14:textId="77777777" w:rsidR="00512FC7" w:rsidRPr="00512FC7" w:rsidRDefault="00512FC7" w:rsidP="00533FE7">
            <w:r w:rsidRPr="00512FC7">
              <w:t>NoInstrumentPartySubIDs</w:t>
            </w:r>
          </w:p>
        </w:tc>
        <w:tc>
          <w:tcPr>
            <w:tcW w:w="1083" w:type="dxa"/>
            <w:shd w:val="clear" w:color="auto" w:fill="auto"/>
          </w:tcPr>
          <w:p w14:paraId="7DF55DBE" w14:textId="77777777" w:rsidR="00512FC7" w:rsidRPr="00512FC7" w:rsidRDefault="00512FC7" w:rsidP="00533FE7">
            <w:r w:rsidRPr="00512FC7">
              <w:t>NumInGroup</w:t>
            </w:r>
          </w:p>
        </w:tc>
        <w:tc>
          <w:tcPr>
            <w:tcW w:w="4677" w:type="dxa"/>
            <w:shd w:val="clear" w:color="auto" w:fill="auto"/>
          </w:tcPr>
          <w:p w14:paraId="491A43F3" w14:textId="77777777" w:rsidR="00512FC7" w:rsidRPr="00512FC7" w:rsidRDefault="00512FC7" w:rsidP="00533FE7">
            <w:pPr>
              <w:jc w:val="left"/>
            </w:pPr>
            <w:r w:rsidRPr="00512FC7">
              <w:t>Number of InstrumentPartySubID (1053) and InstrumentPartySubIDType (1054) entries</w:t>
            </w:r>
          </w:p>
        </w:tc>
        <w:tc>
          <w:tcPr>
            <w:tcW w:w="4411" w:type="dxa"/>
            <w:shd w:val="clear" w:color="auto" w:fill="auto"/>
          </w:tcPr>
          <w:p w14:paraId="0FAD99EC" w14:textId="77777777" w:rsidR="00512FC7" w:rsidRPr="00512FC7" w:rsidRDefault="00512FC7" w:rsidP="00533FE7"/>
        </w:tc>
      </w:tr>
      <w:tr w:rsidR="00512FC7" w:rsidRPr="00512FC7" w14:paraId="62115A18" w14:textId="77777777" w:rsidTr="00533FE7">
        <w:tc>
          <w:tcPr>
            <w:tcW w:w="828" w:type="dxa"/>
            <w:shd w:val="clear" w:color="auto" w:fill="auto"/>
          </w:tcPr>
          <w:p w14:paraId="3DA3DF2E" w14:textId="77777777" w:rsidR="00512FC7" w:rsidRPr="00512FC7" w:rsidRDefault="00512FC7" w:rsidP="00533FE7">
            <w:bookmarkStart w:id="1721" w:name="fld_InstrumentPartySubID" w:colFirst="1" w:colLast="1"/>
            <w:bookmarkEnd w:id="1720"/>
            <w:r w:rsidRPr="00512FC7">
              <w:t>1053</w:t>
            </w:r>
          </w:p>
        </w:tc>
        <w:tc>
          <w:tcPr>
            <w:tcW w:w="2069" w:type="dxa"/>
            <w:shd w:val="clear" w:color="auto" w:fill="auto"/>
          </w:tcPr>
          <w:p w14:paraId="52B5AFF1" w14:textId="77777777" w:rsidR="00512FC7" w:rsidRPr="00512FC7" w:rsidRDefault="00512FC7" w:rsidP="00533FE7">
            <w:r w:rsidRPr="00512FC7">
              <w:t>InstrumentPartySubID</w:t>
            </w:r>
          </w:p>
        </w:tc>
        <w:tc>
          <w:tcPr>
            <w:tcW w:w="1083" w:type="dxa"/>
            <w:shd w:val="clear" w:color="auto" w:fill="auto"/>
          </w:tcPr>
          <w:p w14:paraId="1F2B8E4A" w14:textId="77777777" w:rsidR="00512FC7" w:rsidRPr="00512FC7" w:rsidRDefault="00512FC7" w:rsidP="00533FE7">
            <w:r w:rsidRPr="00512FC7">
              <w:t>String</w:t>
            </w:r>
          </w:p>
        </w:tc>
        <w:tc>
          <w:tcPr>
            <w:tcW w:w="4677" w:type="dxa"/>
            <w:shd w:val="clear" w:color="auto" w:fill="auto"/>
          </w:tcPr>
          <w:p w14:paraId="64FE6946" w14:textId="77777777" w:rsidR="00512FC7" w:rsidRPr="00512FC7" w:rsidRDefault="00512FC7" w:rsidP="00533FE7">
            <w:pPr>
              <w:jc w:val="left"/>
            </w:pPr>
            <w:r w:rsidRPr="00512FC7">
              <w:t>PartySubID value within an instrument party repeating group.</w:t>
            </w:r>
            <w:r>
              <w:br/>
            </w:r>
            <w:r w:rsidRPr="00512FC7">
              <w:t>Same values as PartySubID (523)</w:t>
            </w:r>
          </w:p>
        </w:tc>
        <w:tc>
          <w:tcPr>
            <w:tcW w:w="4411" w:type="dxa"/>
            <w:shd w:val="clear" w:color="auto" w:fill="auto"/>
          </w:tcPr>
          <w:p w14:paraId="0F198BB5" w14:textId="77777777" w:rsidR="00512FC7" w:rsidRPr="00512FC7" w:rsidRDefault="00512FC7" w:rsidP="00533FE7">
            <w:r w:rsidRPr="00512FC7">
              <w:t>ID</w:t>
            </w:r>
          </w:p>
        </w:tc>
      </w:tr>
      <w:tr w:rsidR="00512FC7" w:rsidRPr="00512FC7" w14:paraId="17AA0E53" w14:textId="77777777" w:rsidTr="00533FE7">
        <w:tc>
          <w:tcPr>
            <w:tcW w:w="828" w:type="dxa"/>
            <w:shd w:val="clear" w:color="auto" w:fill="auto"/>
          </w:tcPr>
          <w:p w14:paraId="4EBA4587" w14:textId="77777777" w:rsidR="00512FC7" w:rsidRPr="00512FC7" w:rsidRDefault="00512FC7" w:rsidP="00533FE7">
            <w:bookmarkStart w:id="1722" w:name="fld_InstrumentPartySubIDType" w:colFirst="1" w:colLast="1"/>
            <w:bookmarkEnd w:id="1721"/>
            <w:r w:rsidRPr="00512FC7">
              <w:t>1054</w:t>
            </w:r>
          </w:p>
        </w:tc>
        <w:tc>
          <w:tcPr>
            <w:tcW w:w="2069" w:type="dxa"/>
            <w:shd w:val="clear" w:color="auto" w:fill="auto"/>
          </w:tcPr>
          <w:p w14:paraId="5B0A1AB7" w14:textId="77777777" w:rsidR="00512FC7" w:rsidRPr="00512FC7" w:rsidRDefault="00512FC7" w:rsidP="00533FE7">
            <w:r w:rsidRPr="00512FC7">
              <w:t>InstrumentPartySubIDType</w:t>
            </w:r>
          </w:p>
        </w:tc>
        <w:tc>
          <w:tcPr>
            <w:tcW w:w="1083" w:type="dxa"/>
            <w:shd w:val="clear" w:color="auto" w:fill="auto"/>
          </w:tcPr>
          <w:p w14:paraId="2DAFD40B" w14:textId="77777777" w:rsidR="00512FC7" w:rsidRPr="00512FC7" w:rsidRDefault="00512FC7" w:rsidP="00533FE7">
            <w:r w:rsidRPr="00512FC7">
              <w:t>int</w:t>
            </w:r>
          </w:p>
        </w:tc>
        <w:tc>
          <w:tcPr>
            <w:tcW w:w="4677" w:type="dxa"/>
            <w:shd w:val="clear" w:color="auto" w:fill="auto"/>
          </w:tcPr>
          <w:p w14:paraId="4D66839C" w14:textId="77777777" w:rsidR="00512FC7" w:rsidRDefault="00512FC7" w:rsidP="00533FE7">
            <w:pPr>
              <w:jc w:val="left"/>
            </w:pPr>
            <w:r>
              <w:t>Type of InstrumentPartySubID (1053) value.</w:t>
            </w:r>
            <w:r>
              <w:br/>
              <w:t>Same values as PartySubIDType (803)</w:t>
            </w:r>
          </w:p>
          <w:p w14:paraId="70D3DACD"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0A7DD03B" w14:textId="77777777" w:rsidR="00512FC7" w:rsidRPr="00512FC7" w:rsidRDefault="00512FC7" w:rsidP="00533FE7">
            <w:r w:rsidRPr="00512FC7">
              <w:t>Typ</w:t>
            </w:r>
          </w:p>
        </w:tc>
      </w:tr>
      <w:tr w:rsidR="00512FC7" w:rsidRPr="00512FC7" w14:paraId="16082F42" w14:textId="77777777" w:rsidTr="00533FE7">
        <w:tc>
          <w:tcPr>
            <w:tcW w:w="828" w:type="dxa"/>
            <w:shd w:val="clear" w:color="auto" w:fill="auto"/>
          </w:tcPr>
          <w:p w14:paraId="71F4440A" w14:textId="77777777" w:rsidR="00512FC7" w:rsidRPr="00512FC7" w:rsidRDefault="00512FC7" w:rsidP="00533FE7">
            <w:bookmarkStart w:id="1723" w:name="fld_PositionCurrency" w:colFirst="1" w:colLast="1"/>
            <w:bookmarkEnd w:id="1722"/>
            <w:r w:rsidRPr="00512FC7">
              <w:t>1055</w:t>
            </w:r>
          </w:p>
        </w:tc>
        <w:tc>
          <w:tcPr>
            <w:tcW w:w="2069" w:type="dxa"/>
            <w:shd w:val="clear" w:color="auto" w:fill="auto"/>
          </w:tcPr>
          <w:p w14:paraId="42E3352F" w14:textId="77777777" w:rsidR="00512FC7" w:rsidRPr="00512FC7" w:rsidRDefault="00512FC7" w:rsidP="00533FE7">
            <w:r w:rsidRPr="00512FC7">
              <w:t>PositionCurrency</w:t>
            </w:r>
          </w:p>
        </w:tc>
        <w:tc>
          <w:tcPr>
            <w:tcW w:w="1083" w:type="dxa"/>
            <w:shd w:val="clear" w:color="auto" w:fill="auto"/>
          </w:tcPr>
          <w:p w14:paraId="217C282A" w14:textId="77777777" w:rsidR="00512FC7" w:rsidRPr="00512FC7" w:rsidRDefault="00512FC7" w:rsidP="00533FE7">
            <w:r w:rsidRPr="00512FC7">
              <w:t>String</w:t>
            </w:r>
          </w:p>
        </w:tc>
        <w:tc>
          <w:tcPr>
            <w:tcW w:w="4677" w:type="dxa"/>
            <w:shd w:val="clear" w:color="auto" w:fill="auto"/>
          </w:tcPr>
          <w:p w14:paraId="331D8FCD" w14:textId="77777777" w:rsidR="00512FC7" w:rsidRPr="00512FC7" w:rsidRDefault="00512FC7" w:rsidP="00533FE7">
            <w:pPr>
              <w:jc w:val="left"/>
            </w:pPr>
            <w:r w:rsidRPr="00512FC7">
              <w:t>The Currency in which the position Amount is denominated</w:t>
            </w:r>
          </w:p>
        </w:tc>
        <w:tc>
          <w:tcPr>
            <w:tcW w:w="4411" w:type="dxa"/>
            <w:shd w:val="clear" w:color="auto" w:fill="auto"/>
          </w:tcPr>
          <w:p w14:paraId="10227C53" w14:textId="77777777" w:rsidR="00512FC7" w:rsidRPr="00512FC7" w:rsidRDefault="00512FC7" w:rsidP="00533FE7">
            <w:r w:rsidRPr="00512FC7">
              <w:t>Ccy</w:t>
            </w:r>
          </w:p>
        </w:tc>
      </w:tr>
      <w:tr w:rsidR="00512FC7" w:rsidRPr="00512FC7" w14:paraId="1C8FBE33" w14:textId="77777777" w:rsidTr="00533FE7">
        <w:tc>
          <w:tcPr>
            <w:tcW w:w="828" w:type="dxa"/>
            <w:shd w:val="clear" w:color="auto" w:fill="auto"/>
          </w:tcPr>
          <w:p w14:paraId="5309A5CE" w14:textId="77777777" w:rsidR="00512FC7" w:rsidRPr="00512FC7" w:rsidRDefault="00512FC7" w:rsidP="00533FE7">
            <w:bookmarkStart w:id="1724" w:name="fld_CalculatedCcyLastQty" w:colFirst="1" w:colLast="1"/>
            <w:bookmarkEnd w:id="1723"/>
            <w:r w:rsidRPr="00512FC7">
              <w:t>1056</w:t>
            </w:r>
          </w:p>
        </w:tc>
        <w:tc>
          <w:tcPr>
            <w:tcW w:w="2069" w:type="dxa"/>
            <w:shd w:val="clear" w:color="auto" w:fill="auto"/>
          </w:tcPr>
          <w:p w14:paraId="342ABDD5" w14:textId="77777777" w:rsidR="00512FC7" w:rsidRPr="00512FC7" w:rsidRDefault="00512FC7" w:rsidP="00533FE7">
            <w:r w:rsidRPr="00512FC7">
              <w:t>CalculatedCcyLastQty</w:t>
            </w:r>
          </w:p>
        </w:tc>
        <w:tc>
          <w:tcPr>
            <w:tcW w:w="1083" w:type="dxa"/>
            <w:shd w:val="clear" w:color="auto" w:fill="auto"/>
          </w:tcPr>
          <w:p w14:paraId="66C160BB" w14:textId="77777777" w:rsidR="00512FC7" w:rsidRPr="00512FC7" w:rsidRDefault="00512FC7" w:rsidP="00533FE7">
            <w:r w:rsidRPr="00512FC7">
              <w:t>Qty</w:t>
            </w:r>
          </w:p>
        </w:tc>
        <w:tc>
          <w:tcPr>
            <w:tcW w:w="4677" w:type="dxa"/>
            <w:shd w:val="clear" w:color="auto" w:fill="auto"/>
          </w:tcPr>
          <w:p w14:paraId="23A8C34C" w14:textId="77777777" w:rsidR="00512FC7" w:rsidRPr="00512FC7" w:rsidRDefault="00512FC7" w:rsidP="00533FE7">
            <w:pPr>
              <w:jc w:val="left"/>
            </w:pPr>
            <w:r w:rsidRPr="00512FC7">
              <w:t>Used for the calculated quantity of the other side of the currency trade. Can be derived from LastQty and LastPx.</w:t>
            </w:r>
          </w:p>
        </w:tc>
        <w:tc>
          <w:tcPr>
            <w:tcW w:w="4411" w:type="dxa"/>
            <w:shd w:val="clear" w:color="auto" w:fill="auto"/>
          </w:tcPr>
          <w:p w14:paraId="1C58FA87" w14:textId="77777777" w:rsidR="00512FC7" w:rsidRPr="00512FC7" w:rsidRDefault="00512FC7" w:rsidP="00533FE7">
            <w:r w:rsidRPr="00512FC7">
              <w:t>CalcCcyLastQty</w:t>
            </w:r>
          </w:p>
        </w:tc>
      </w:tr>
      <w:tr w:rsidR="00512FC7" w:rsidRPr="00512FC7" w14:paraId="06BE12B4" w14:textId="77777777" w:rsidTr="00533FE7">
        <w:tc>
          <w:tcPr>
            <w:tcW w:w="828" w:type="dxa"/>
            <w:shd w:val="clear" w:color="auto" w:fill="auto"/>
          </w:tcPr>
          <w:p w14:paraId="518063FF" w14:textId="77777777" w:rsidR="00512FC7" w:rsidRPr="00512FC7" w:rsidRDefault="00512FC7" w:rsidP="00533FE7">
            <w:bookmarkStart w:id="1725" w:name="fld_AggressorIndicator" w:colFirst="1" w:colLast="1"/>
            <w:bookmarkEnd w:id="1724"/>
            <w:r w:rsidRPr="00512FC7">
              <w:t>1057</w:t>
            </w:r>
          </w:p>
        </w:tc>
        <w:tc>
          <w:tcPr>
            <w:tcW w:w="2069" w:type="dxa"/>
            <w:shd w:val="clear" w:color="auto" w:fill="auto"/>
          </w:tcPr>
          <w:p w14:paraId="458913B0" w14:textId="77777777" w:rsidR="00512FC7" w:rsidRPr="00512FC7" w:rsidRDefault="00512FC7" w:rsidP="00533FE7">
            <w:r w:rsidRPr="00512FC7">
              <w:t>AggressorIndicator</w:t>
            </w:r>
          </w:p>
        </w:tc>
        <w:tc>
          <w:tcPr>
            <w:tcW w:w="1083" w:type="dxa"/>
            <w:shd w:val="clear" w:color="auto" w:fill="auto"/>
          </w:tcPr>
          <w:p w14:paraId="36C52FEA" w14:textId="77777777" w:rsidR="00512FC7" w:rsidRPr="00512FC7" w:rsidRDefault="00512FC7" w:rsidP="00533FE7">
            <w:r w:rsidRPr="00512FC7">
              <w:t>Boolean</w:t>
            </w:r>
          </w:p>
        </w:tc>
        <w:tc>
          <w:tcPr>
            <w:tcW w:w="4677" w:type="dxa"/>
            <w:shd w:val="clear" w:color="auto" w:fill="auto"/>
          </w:tcPr>
          <w:p w14:paraId="45CBE9D7" w14:textId="77777777" w:rsidR="00512FC7" w:rsidRDefault="00512FC7" w:rsidP="00533FE7">
            <w:pPr>
              <w:jc w:val="left"/>
            </w:pPr>
            <w:r>
              <w:t>Used to identify whether the order initiator is an aggressor or not in the trade.</w:t>
            </w:r>
          </w:p>
          <w:p w14:paraId="3AD6C209" w14:textId="77777777" w:rsidR="00512FC7" w:rsidRPr="00512FC7" w:rsidRDefault="00512FC7" w:rsidP="00533FE7">
            <w:pPr>
              <w:jc w:val="left"/>
            </w:pPr>
            <w:r>
              <w:t>Valid values:</w:t>
            </w:r>
            <w:r>
              <w:br/>
            </w:r>
            <w:r>
              <w:tab/>
              <w:t>Y - Order initiator is aggressor</w:t>
            </w:r>
            <w:r>
              <w:br/>
            </w:r>
            <w:r>
              <w:tab/>
              <w:t>N - Order initiator is passive</w:t>
            </w:r>
          </w:p>
        </w:tc>
        <w:tc>
          <w:tcPr>
            <w:tcW w:w="4411" w:type="dxa"/>
            <w:shd w:val="clear" w:color="auto" w:fill="auto"/>
          </w:tcPr>
          <w:p w14:paraId="5BDEA072" w14:textId="77777777" w:rsidR="00512FC7" w:rsidRPr="00512FC7" w:rsidRDefault="00512FC7" w:rsidP="00533FE7">
            <w:r w:rsidRPr="00512FC7">
              <w:t>AgrsrInd</w:t>
            </w:r>
          </w:p>
        </w:tc>
      </w:tr>
      <w:tr w:rsidR="00512FC7" w:rsidRPr="00512FC7" w14:paraId="1746DCB3" w14:textId="77777777" w:rsidTr="00533FE7">
        <w:tc>
          <w:tcPr>
            <w:tcW w:w="828" w:type="dxa"/>
            <w:shd w:val="clear" w:color="auto" w:fill="auto"/>
          </w:tcPr>
          <w:p w14:paraId="44E03C56" w14:textId="77777777" w:rsidR="00512FC7" w:rsidRPr="00512FC7" w:rsidRDefault="00512FC7" w:rsidP="00533FE7">
            <w:bookmarkStart w:id="1726" w:name="fld_NoUndlyInstrumentParties" w:colFirst="1" w:colLast="1"/>
            <w:bookmarkEnd w:id="1725"/>
            <w:r w:rsidRPr="00512FC7">
              <w:t>1058</w:t>
            </w:r>
          </w:p>
        </w:tc>
        <w:tc>
          <w:tcPr>
            <w:tcW w:w="2069" w:type="dxa"/>
            <w:shd w:val="clear" w:color="auto" w:fill="auto"/>
          </w:tcPr>
          <w:p w14:paraId="69778AE1" w14:textId="77777777" w:rsidR="00512FC7" w:rsidRPr="00512FC7" w:rsidRDefault="00512FC7" w:rsidP="00533FE7">
            <w:r w:rsidRPr="00512FC7">
              <w:t>NoUndlyInstrumentParties</w:t>
            </w:r>
          </w:p>
        </w:tc>
        <w:tc>
          <w:tcPr>
            <w:tcW w:w="1083" w:type="dxa"/>
            <w:shd w:val="clear" w:color="auto" w:fill="auto"/>
          </w:tcPr>
          <w:p w14:paraId="2A17B933" w14:textId="77777777" w:rsidR="00512FC7" w:rsidRPr="00512FC7" w:rsidRDefault="00512FC7" w:rsidP="00533FE7">
            <w:r w:rsidRPr="00512FC7">
              <w:t>NumInGroup</w:t>
            </w:r>
          </w:p>
        </w:tc>
        <w:tc>
          <w:tcPr>
            <w:tcW w:w="4677" w:type="dxa"/>
            <w:shd w:val="clear" w:color="auto" w:fill="auto"/>
          </w:tcPr>
          <w:p w14:paraId="6B289CBC" w14:textId="77777777" w:rsidR="00512FC7" w:rsidRPr="00512FC7" w:rsidRDefault="00512FC7" w:rsidP="00533FE7">
            <w:pPr>
              <w:jc w:val="left"/>
            </w:pPr>
            <w:r w:rsidRPr="00512FC7">
              <w:t>Identifies the number of parties identified with an underlying instrument</w:t>
            </w:r>
          </w:p>
        </w:tc>
        <w:tc>
          <w:tcPr>
            <w:tcW w:w="4411" w:type="dxa"/>
            <w:shd w:val="clear" w:color="auto" w:fill="auto"/>
          </w:tcPr>
          <w:p w14:paraId="1011D5E1" w14:textId="77777777" w:rsidR="00512FC7" w:rsidRPr="00512FC7" w:rsidRDefault="00512FC7" w:rsidP="00533FE7"/>
        </w:tc>
      </w:tr>
      <w:tr w:rsidR="00512FC7" w:rsidRPr="00512FC7" w14:paraId="2A11CB99" w14:textId="77777777" w:rsidTr="00533FE7">
        <w:tc>
          <w:tcPr>
            <w:tcW w:w="828" w:type="dxa"/>
            <w:shd w:val="clear" w:color="auto" w:fill="auto"/>
          </w:tcPr>
          <w:p w14:paraId="148D8F34" w14:textId="77777777" w:rsidR="00512FC7" w:rsidRPr="00512FC7" w:rsidRDefault="00512FC7" w:rsidP="00533FE7">
            <w:bookmarkStart w:id="1727" w:name="fld_UnderlyingInstrumentPartyID" w:colFirst="1" w:colLast="1"/>
            <w:bookmarkEnd w:id="1726"/>
            <w:r w:rsidRPr="00512FC7">
              <w:t>1059</w:t>
            </w:r>
          </w:p>
        </w:tc>
        <w:tc>
          <w:tcPr>
            <w:tcW w:w="2069" w:type="dxa"/>
            <w:shd w:val="clear" w:color="auto" w:fill="auto"/>
          </w:tcPr>
          <w:p w14:paraId="15BB7F02" w14:textId="77777777" w:rsidR="00512FC7" w:rsidRPr="00512FC7" w:rsidRDefault="00512FC7" w:rsidP="00533FE7">
            <w:r w:rsidRPr="00512FC7">
              <w:t>UnderlyingInstrumentPartyID</w:t>
            </w:r>
          </w:p>
        </w:tc>
        <w:tc>
          <w:tcPr>
            <w:tcW w:w="1083" w:type="dxa"/>
            <w:shd w:val="clear" w:color="auto" w:fill="auto"/>
          </w:tcPr>
          <w:p w14:paraId="55041D48" w14:textId="77777777" w:rsidR="00512FC7" w:rsidRPr="00512FC7" w:rsidRDefault="00512FC7" w:rsidP="00533FE7">
            <w:r w:rsidRPr="00512FC7">
              <w:t>String</w:t>
            </w:r>
          </w:p>
        </w:tc>
        <w:tc>
          <w:tcPr>
            <w:tcW w:w="4677" w:type="dxa"/>
            <w:shd w:val="clear" w:color="auto" w:fill="auto"/>
          </w:tcPr>
          <w:p w14:paraId="19E43DC8" w14:textId="77777777" w:rsidR="00512FC7" w:rsidRPr="00512FC7" w:rsidRDefault="00512FC7" w:rsidP="00533FE7">
            <w:pPr>
              <w:jc w:val="left"/>
            </w:pPr>
            <w:r w:rsidRPr="00512FC7">
              <w:t>PartyID value within an underlying instrument party repeating group.</w:t>
            </w:r>
            <w:r>
              <w:br/>
            </w:r>
            <w:r w:rsidRPr="00512FC7">
              <w:t>Same values as PartyID (448)</w:t>
            </w:r>
          </w:p>
        </w:tc>
        <w:tc>
          <w:tcPr>
            <w:tcW w:w="4411" w:type="dxa"/>
            <w:shd w:val="clear" w:color="auto" w:fill="auto"/>
          </w:tcPr>
          <w:p w14:paraId="6422E756" w14:textId="77777777" w:rsidR="00512FC7" w:rsidRPr="00512FC7" w:rsidRDefault="00512FC7" w:rsidP="00533FE7">
            <w:r w:rsidRPr="00512FC7">
              <w:t>ID</w:t>
            </w:r>
          </w:p>
        </w:tc>
      </w:tr>
      <w:tr w:rsidR="00512FC7" w:rsidRPr="00512FC7" w14:paraId="22C79FAE" w14:textId="77777777" w:rsidTr="00533FE7">
        <w:tc>
          <w:tcPr>
            <w:tcW w:w="828" w:type="dxa"/>
            <w:shd w:val="clear" w:color="auto" w:fill="auto"/>
          </w:tcPr>
          <w:p w14:paraId="07BC8201" w14:textId="77777777" w:rsidR="00512FC7" w:rsidRPr="00512FC7" w:rsidRDefault="00512FC7" w:rsidP="00533FE7">
            <w:bookmarkStart w:id="1728" w:name="fld_UnderlyingInstrumentPartyIDSource" w:colFirst="1" w:colLast="1"/>
            <w:bookmarkEnd w:id="1727"/>
            <w:r w:rsidRPr="00512FC7">
              <w:t>1060</w:t>
            </w:r>
          </w:p>
        </w:tc>
        <w:tc>
          <w:tcPr>
            <w:tcW w:w="2069" w:type="dxa"/>
            <w:shd w:val="clear" w:color="auto" w:fill="auto"/>
          </w:tcPr>
          <w:p w14:paraId="65D41689" w14:textId="77777777" w:rsidR="00512FC7" w:rsidRPr="00512FC7" w:rsidRDefault="00512FC7" w:rsidP="00533FE7">
            <w:r w:rsidRPr="00512FC7">
              <w:t>UnderlyingInstrumentPartyIDSource</w:t>
            </w:r>
          </w:p>
        </w:tc>
        <w:tc>
          <w:tcPr>
            <w:tcW w:w="1083" w:type="dxa"/>
            <w:shd w:val="clear" w:color="auto" w:fill="auto"/>
          </w:tcPr>
          <w:p w14:paraId="14716C20" w14:textId="77777777" w:rsidR="00512FC7" w:rsidRPr="00512FC7" w:rsidRDefault="00512FC7" w:rsidP="00533FE7">
            <w:r w:rsidRPr="00512FC7">
              <w:t>char</w:t>
            </w:r>
          </w:p>
        </w:tc>
        <w:tc>
          <w:tcPr>
            <w:tcW w:w="4677" w:type="dxa"/>
            <w:shd w:val="clear" w:color="auto" w:fill="auto"/>
          </w:tcPr>
          <w:p w14:paraId="5E4DBFBF" w14:textId="77777777" w:rsidR="00512FC7" w:rsidRDefault="00512FC7" w:rsidP="00533FE7">
            <w:pPr>
              <w:jc w:val="left"/>
            </w:pPr>
            <w:r>
              <w:t>PartyIDSource value within an underlying instrument partyrepeating group.</w:t>
            </w:r>
            <w:r>
              <w:br/>
              <w:t>Same values as PartyIDSource (447)</w:t>
            </w:r>
          </w:p>
          <w:p w14:paraId="67C1DE19"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13724B83" w14:textId="77777777" w:rsidR="00512FC7" w:rsidRPr="00512FC7" w:rsidRDefault="00512FC7" w:rsidP="00533FE7">
            <w:r w:rsidRPr="00512FC7">
              <w:t>Src</w:t>
            </w:r>
          </w:p>
        </w:tc>
      </w:tr>
      <w:tr w:rsidR="00512FC7" w:rsidRPr="00512FC7" w14:paraId="7F0124D3" w14:textId="77777777" w:rsidTr="00533FE7">
        <w:tc>
          <w:tcPr>
            <w:tcW w:w="828" w:type="dxa"/>
            <w:shd w:val="clear" w:color="auto" w:fill="auto"/>
          </w:tcPr>
          <w:p w14:paraId="5F45ADCD" w14:textId="77777777" w:rsidR="00512FC7" w:rsidRPr="00512FC7" w:rsidRDefault="00512FC7" w:rsidP="00533FE7">
            <w:bookmarkStart w:id="1729" w:name="fld_UnderlyingInstrumentPartyRole" w:colFirst="1" w:colLast="1"/>
            <w:bookmarkEnd w:id="1728"/>
            <w:r w:rsidRPr="00512FC7">
              <w:t>1061</w:t>
            </w:r>
          </w:p>
        </w:tc>
        <w:tc>
          <w:tcPr>
            <w:tcW w:w="2069" w:type="dxa"/>
            <w:shd w:val="clear" w:color="auto" w:fill="auto"/>
          </w:tcPr>
          <w:p w14:paraId="0F297847" w14:textId="77777777" w:rsidR="00512FC7" w:rsidRPr="00512FC7" w:rsidRDefault="00512FC7" w:rsidP="00533FE7">
            <w:r w:rsidRPr="00512FC7">
              <w:t>UnderlyingInstrumentPartyRole</w:t>
            </w:r>
          </w:p>
        </w:tc>
        <w:tc>
          <w:tcPr>
            <w:tcW w:w="1083" w:type="dxa"/>
            <w:shd w:val="clear" w:color="auto" w:fill="auto"/>
          </w:tcPr>
          <w:p w14:paraId="44F7F75C" w14:textId="77777777" w:rsidR="00512FC7" w:rsidRPr="00512FC7" w:rsidRDefault="00512FC7" w:rsidP="00533FE7">
            <w:r w:rsidRPr="00512FC7">
              <w:t>int</w:t>
            </w:r>
          </w:p>
        </w:tc>
        <w:tc>
          <w:tcPr>
            <w:tcW w:w="4677" w:type="dxa"/>
            <w:shd w:val="clear" w:color="auto" w:fill="auto"/>
          </w:tcPr>
          <w:p w14:paraId="77D96DC5" w14:textId="77777777" w:rsidR="00512FC7" w:rsidRDefault="00512FC7" w:rsidP="00533FE7">
            <w:pPr>
              <w:jc w:val="left"/>
            </w:pPr>
            <w:r>
              <w:t>PartyRole value within an underlying instrument partyepeating group.</w:t>
            </w:r>
            <w:r>
              <w:br/>
              <w:t>Same values as PartyRole (452)</w:t>
            </w:r>
          </w:p>
          <w:p w14:paraId="6B55073D"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3803A5EC" w14:textId="77777777" w:rsidR="00512FC7" w:rsidRPr="00512FC7" w:rsidRDefault="00512FC7" w:rsidP="00533FE7">
            <w:r w:rsidRPr="00512FC7">
              <w:t>R</w:t>
            </w:r>
          </w:p>
        </w:tc>
      </w:tr>
      <w:tr w:rsidR="00512FC7" w:rsidRPr="00512FC7" w14:paraId="3238E6E1" w14:textId="77777777" w:rsidTr="00533FE7">
        <w:tc>
          <w:tcPr>
            <w:tcW w:w="828" w:type="dxa"/>
            <w:shd w:val="clear" w:color="auto" w:fill="auto"/>
          </w:tcPr>
          <w:p w14:paraId="69EEA78A" w14:textId="77777777" w:rsidR="00512FC7" w:rsidRPr="00512FC7" w:rsidRDefault="00512FC7" w:rsidP="00533FE7">
            <w:bookmarkStart w:id="1730" w:name="fld_NoUndlyInstrumentPartySubIDs" w:colFirst="1" w:colLast="1"/>
            <w:bookmarkEnd w:id="1729"/>
            <w:r w:rsidRPr="00512FC7">
              <w:t>1062</w:t>
            </w:r>
          </w:p>
        </w:tc>
        <w:tc>
          <w:tcPr>
            <w:tcW w:w="2069" w:type="dxa"/>
            <w:shd w:val="clear" w:color="auto" w:fill="auto"/>
          </w:tcPr>
          <w:p w14:paraId="039E40C3" w14:textId="77777777" w:rsidR="00512FC7" w:rsidRPr="00512FC7" w:rsidRDefault="00512FC7" w:rsidP="00533FE7">
            <w:r w:rsidRPr="00512FC7">
              <w:t>NoUndlyInstrumentPartySubIDs</w:t>
            </w:r>
          </w:p>
        </w:tc>
        <w:tc>
          <w:tcPr>
            <w:tcW w:w="1083" w:type="dxa"/>
            <w:shd w:val="clear" w:color="auto" w:fill="auto"/>
          </w:tcPr>
          <w:p w14:paraId="69273455" w14:textId="77777777" w:rsidR="00512FC7" w:rsidRPr="00512FC7" w:rsidRDefault="00512FC7" w:rsidP="00533FE7">
            <w:r w:rsidRPr="00512FC7">
              <w:t>NumInGroup</w:t>
            </w:r>
          </w:p>
        </w:tc>
        <w:tc>
          <w:tcPr>
            <w:tcW w:w="4677" w:type="dxa"/>
            <w:shd w:val="clear" w:color="auto" w:fill="auto"/>
          </w:tcPr>
          <w:p w14:paraId="200F8343" w14:textId="77777777" w:rsidR="00512FC7" w:rsidRPr="00512FC7" w:rsidRDefault="00512FC7" w:rsidP="00533FE7">
            <w:pPr>
              <w:jc w:val="left"/>
            </w:pPr>
            <w:r w:rsidRPr="00512FC7">
              <w:t>Number of Underlying InstrumentPartySubID (1053) and InstrumentPartySubIDType (1054) entries</w:t>
            </w:r>
          </w:p>
        </w:tc>
        <w:tc>
          <w:tcPr>
            <w:tcW w:w="4411" w:type="dxa"/>
            <w:shd w:val="clear" w:color="auto" w:fill="auto"/>
          </w:tcPr>
          <w:p w14:paraId="0E2B67C7" w14:textId="77777777" w:rsidR="00512FC7" w:rsidRPr="00512FC7" w:rsidRDefault="00512FC7" w:rsidP="00533FE7"/>
        </w:tc>
      </w:tr>
      <w:tr w:rsidR="00512FC7" w:rsidRPr="00512FC7" w14:paraId="72A88718" w14:textId="77777777" w:rsidTr="00533FE7">
        <w:tc>
          <w:tcPr>
            <w:tcW w:w="828" w:type="dxa"/>
            <w:shd w:val="clear" w:color="auto" w:fill="auto"/>
          </w:tcPr>
          <w:p w14:paraId="4BFE184F" w14:textId="77777777" w:rsidR="00512FC7" w:rsidRPr="00512FC7" w:rsidRDefault="00512FC7" w:rsidP="00533FE7">
            <w:bookmarkStart w:id="1731" w:name="fld_UnderlyingInstrumentPartySubID" w:colFirst="1" w:colLast="1"/>
            <w:bookmarkEnd w:id="1730"/>
            <w:r w:rsidRPr="00512FC7">
              <w:t>1063</w:t>
            </w:r>
          </w:p>
        </w:tc>
        <w:tc>
          <w:tcPr>
            <w:tcW w:w="2069" w:type="dxa"/>
            <w:shd w:val="clear" w:color="auto" w:fill="auto"/>
          </w:tcPr>
          <w:p w14:paraId="6DF76EFB" w14:textId="77777777" w:rsidR="00512FC7" w:rsidRPr="00512FC7" w:rsidRDefault="00512FC7" w:rsidP="00533FE7">
            <w:r w:rsidRPr="00512FC7">
              <w:t>UnderlyingInstrumentPartySubID</w:t>
            </w:r>
          </w:p>
        </w:tc>
        <w:tc>
          <w:tcPr>
            <w:tcW w:w="1083" w:type="dxa"/>
            <w:shd w:val="clear" w:color="auto" w:fill="auto"/>
          </w:tcPr>
          <w:p w14:paraId="48697CAF" w14:textId="77777777" w:rsidR="00512FC7" w:rsidRPr="00512FC7" w:rsidRDefault="00512FC7" w:rsidP="00533FE7">
            <w:r w:rsidRPr="00512FC7">
              <w:t>String</w:t>
            </w:r>
          </w:p>
        </w:tc>
        <w:tc>
          <w:tcPr>
            <w:tcW w:w="4677" w:type="dxa"/>
            <w:shd w:val="clear" w:color="auto" w:fill="auto"/>
          </w:tcPr>
          <w:p w14:paraId="11E115D3" w14:textId="77777777" w:rsidR="00512FC7" w:rsidRPr="00512FC7" w:rsidRDefault="00512FC7" w:rsidP="00533FE7">
            <w:pPr>
              <w:jc w:val="left"/>
            </w:pPr>
            <w:r w:rsidRPr="00512FC7">
              <w:t>PartySubID value within an underlying instrument party repeating group.</w:t>
            </w:r>
            <w:r>
              <w:br/>
            </w:r>
            <w:r w:rsidRPr="00512FC7">
              <w:t>Same values as PartySubID (523)</w:t>
            </w:r>
          </w:p>
        </w:tc>
        <w:tc>
          <w:tcPr>
            <w:tcW w:w="4411" w:type="dxa"/>
            <w:shd w:val="clear" w:color="auto" w:fill="auto"/>
          </w:tcPr>
          <w:p w14:paraId="030F07BD" w14:textId="77777777" w:rsidR="00512FC7" w:rsidRPr="00512FC7" w:rsidRDefault="00512FC7" w:rsidP="00533FE7">
            <w:r w:rsidRPr="00512FC7">
              <w:t>ID</w:t>
            </w:r>
          </w:p>
        </w:tc>
      </w:tr>
      <w:tr w:rsidR="00512FC7" w:rsidRPr="00512FC7" w14:paraId="43E1DDC4" w14:textId="77777777" w:rsidTr="00533FE7">
        <w:tc>
          <w:tcPr>
            <w:tcW w:w="828" w:type="dxa"/>
            <w:shd w:val="clear" w:color="auto" w:fill="auto"/>
          </w:tcPr>
          <w:p w14:paraId="46538EB8" w14:textId="77777777" w:rsidR="00512FC7" w:rsidRPr="00512FC7" w:rsidRDefault="00512FC7" w:rsidP="00533FE7">
            <w:bookmarkStart w:id="1732" w:name="fld_UnderlyingInstrumentPartySubIDType" w:colFirst="1" w:colLast="1"/>
            <w:bookmarkEnd w:id="1731"/>
            <w:r w:rsidRPr="00512FC7">
              <w:t>1064</w:t>
            </w:r>
          </w:p>
        </w:tc>
        <w:tc>
          <w:tcPr>
            <w:tcW w:w="2069" w:type="dxa"/>
            <w:shd w:val="clear" w:color="auto" w:fill="auto"/>
          </w:tcPr>
          <w:p w14:paraId="0E970216" w14:textId="77777777" w:rsidR="00512FC7" w:rsidRPr="00512FC7" w:rsidRDefault="00512FC7" w:rsidP="00533FE7">
            <w:r w:rsidRPr="00512FC7">
              <w:t>UnderlyingInstrumentPartySubIDType</w:t>
            </w:r>
          </w:p>
        </w:tc>
        <w:tc>
          <w:tcPr>
            <w:tcW w:w="1083" w:type="dxa"/>
            <w:shd w:val="clear" w:color="auto" w:fill="auto"/>
          </w:tcPr>
          <w:p w14:paraId="5237C648" w14:textId="77777777" w:rsidR="00512FC7" w:rsidRPr="00512FC7" w:rsidRDefault="00512FC7" w:rsidP="00533FE7">
            <w:r w:rsidRPr="00512FC7">
              <w:t>int</w:t>
            </w:r>
          </w:p>
        </w:tc>
        <w:tc>
          <w:tcPr>
            <w:tcW w:w="4677" w:type="dxa"/>
            <w:shd w:val="clear" w:color="auto" w:fill="auto"/>
          </w:tcPr>
          <w:p w14:paraId="40BE8C27" w14:textId="77777777" w:rsidR="00512FC7" w:rsidRDefault="00512FC7" w:rsidP="00533FE7">
            <w:pPr>
              <w:jc w:val="left"/>
            </w:pPr>
            <w:r>
              <w:t>Type of underlying InstrumentPartySubID (1053) value.</w:t>
            </w:r>
            <w:r>
              <w:br/>
              <w:t>Same values as PartySubIDType (803)</w:t>
            </w:r>
          </w:p>
          <w:p w14:paraId="69137F65"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2C0B2D9E" w14:textId="77777777" w:rsidR="00512FC7" w:rsidRPr="00512FC7" w:rsidRDefault="00512FC7" w:rsidP="00533FE7">
            <w:r w:rsidRPr="00512FC7">
              <w:t>Typ</w:t>
            </w:r>
          </w:p>
        </w:tc>
      </w:tr>
      <w:tr w:rsidR="00512FC7" w:rsidRPr="00512FC7" w14:paraId="1117B92F" w14:textId="77777777" w:rsidTr="00533FE7">
        <w:tc>
          <w:tcPr>
            <w:tcW w:w="828" w:type="dxa"/>
            <w:shd w:val="clear" w:color="auto" w:fill="auto"/>
          </w:tcPr>
          <w:p w14:paraId="4B057A19" w14:textId="77777777" w:rsidR="00512FC7" w:rsidRPr="00512FC7" w:rsidRDefault="00512FC7" w:rsidP="00533FE7">
            <w:bookmarkStart w:id="1733" w:name="fld_BidSwapPoints" w:colFirst="1" w:colLast="1"/>
            <w:bookmarkEnd w:id="1732"/>
            <w:r w:rsidRPr="00512FC7">
              <w:t>1065</w:t>
            </w:r>
          </w:p>
        </w:tc>
        <w:tc>
          <w:tcPr>
            <w:tcW w:w="2069" w:type="dxa"/>
            <w:shd w:val="clear" w:color="auto" w:fill="auto"/>
          </w:tcPr>
          <w:p w14:paraId="2C29FF61" w14:textId="77777777" w:rsidR="00512FC7" w:rsidRPr="00512FC7" w:rsidRDefault="00512FC7" w:rsidP="00533FE7">
            <w:r w:rsidRPr="00512FC7">
              <w:t>BidSwapPoints</w:t>
            </w:r>
          </w:p>
        </w:tc>
        <w:tc>
          <w:tcPr>
            <w:tcW w:w="1083" w:type="dxa"/>
            <w:shd w:val="clear" w:color="auto" w:fill="auto"/>
          </w:tcPr>
          <w:p w14:paraId="6236EE19" w14:textId="77777777" w:rsidR="00512FC7" w:rsidRPr="00512FC7" w:rsidRDefault="00512FC7" w:rsidP="00533FE7">
            <w:r w:rsidRPr="00512FC7">
              <w:t>PriceOffset</w:t>
            </w:r>
          </w:p>
        </w:tc>
        <w:tc>
          <w:tcPr>
            <w:tcW w:w="4677" w:type="dxa"/>
            <w:shd w:val="clear" w:color="auto" w:fill="auto"/>
          </w:tcPr>
          <w:p w14:paraId="70592852" w14:textId="77777777" w:rsidR="00512FC7" w:rsidRPr="00512FC7" w:rsidRDefault="00512FC7" w:rsidP="00533FE7">
            <w:pPr>
              <w:jc w:val="left"/>
            </w:pPr>
            <w:r w:rsidRPr="00512FC7">
              <w:t>The bid FX Swap points for an FX Swap. It is the "far bid forward points - near offer forward point". Value can be negative. Expressed in decimal form. For example, 61.99 points is expressed and sent as 0.006199</w:t>
            </w:r>
          </w:p>
        </w:tc>
        <w:tc>
          <w:tcPr>
            <w:tcW w:w="4411" w:type="dxa"/>
            <w:shd w:val="clear" w:color="auto" w:fill="auto"/>
          </w:tcPr>
          <w:p w14:paraId="276CB991" w14:textId="77777777" w:rsidR="00512FC7" w:rsidRPr="00512FC7" w:rsidRDefault="00512FC7" w:rsidP="00533FE7">
            <w:r w:rsidRPr="00512FC7">
              <w:t>BidSwapPnts</w:t>
            </w:r>
          </w:p>
        </w:tc>
      </w:tr>
      <w:tr w:rsidR="00512FC7" w:rsidRPr="00512FC7" w14:paraId="3CC95477" w14:textId="77777777" w:rsidTr="00533FE7">
        <w:tc>
          <w:tcPr>
            <w:tcW w:w="828" w:type="dxa"/>
            <w:shd w:val="clear" w:color="auto" w:fill="auto"/>
          </w:tcPr>
          <w:p w14:paraId="5627FAD1" w14:textId="77777777" w:rsidR="00512FC7" w:rsidRPr="00512FC7" w:rsidRDefault="00512FC7" w:rsidP="00533FE7">
            <w:bookmarkStart w:id="1734" w:name="fld_OfferSwapPoints" w:colFirst="1" w:colLast="1"/>
            <w:bookmarkEnd w:id="1733"/>
            <w:r w:rsidRPr="00512FC7">
              <w:t>1066</w:t>
            </w:r>
          </w:p>
        </w:tc>
        <w:tc>
          <w:tcPr>
            <w:tcW w:w="2069" w:type="dxa"/>
            <w:shd w:val="clear" w:color="auto" w:fill="auto"/>
          </w:tcPr>
          <w:p w14:paraId="56CE0D59" w14:textId="77777777" w:rsidR="00512FC7" w:rsidRPr="00512FC7" w:rsidRDefault="00512FC7" w:rsidP="00533FE7">
            <w:r w:rsidRPr="00512FC7">
              <w:t>OfferSwapPoints</w:t>
            </w:r>
          </w:p>
        </w:tc>
        <w:tc>
          <w:tcPr>
            <w:tcW w:w="1083" w:type="dxa"/>
            <w:shd w:val="clear" w:color="auto" w:fill="auto"/>
          </w:tcPr>
          <w:p w14:paraId="39E2FEFA" w14:textId="77777777" w:rsidR="00512FC7" w:rsidRPr="00512FC7" w:rsidRDefault="00512FC7" w:rsidP="00533FE7">
            <w:r w:rsidRPr="00512FC7">
              <w:t>PriceOffset</w:t>
            </w:r>
          </w:p>
        </w:tc>
        <w:tc>
          <w:tcPr>
            <w:tcW w:w="4677" w:type="dxa"/>
            <w:shd w:val="clear" w:color="auto" w:fill="auto"/>
          </w:tcPr>
          <w:p w14:paraId="545C8905" w14:textId="77777777" w:rsidR="00512FC7" w:rsidRPr="00512FC7" w:rsidRDefault="00512FC7" w:rsidP="00533FE7">
            <w:pPr>
              <w:jc w:val="left"/>
            </w:pPr>
            <w:r w:rsidRPr="00512FC7">
              <w:t>The offer FX Swap points for an FX Swap. It is the "far offer forward points - near bid forward points". Value can be negative. Expressed in decimal form. For example, 61.99 points is expressed and sent as 0.006199</w:t>
            </w:r>
          </w:p>
        </w:tc>
        <w:tc>
          <w:tcPr>
            <w:tcW w:w="4411" w:type="dxa"/>
            <w:shd w:val="clear" w:color="auto" w:fill="auto"/>
          </w:tcPr>
          <w:p w14:paraId="7D017A9A" w14:textId="77777777" w:rsidR="00512FC7" w:rsidRPr="00512FC7" w:rsidRDefault="00512FC7" w:rsidP="00533FE7">
            <w:r w:rsidRPr="00512FC7">
              <w:t>OfrSwapPnts</w:t>
            </w:r>
          </w:p>
        </w:tc>
      </w:tr>
      <w:tr w:rsidR="00512FC7" w:rsidRPr="00512FC7" w14:paraId="69800069" w14:textId="77777777" w:rsidTr="00533FE7">
        <w:tc>
          <w:tcPr>
            <w:tcW w:w="828" w:type="dxa"/>
            <w:shd w:val="clear" w:color="auto" w:fill="auto"/>
          </w:tcPr>
          <w:p w14:paraId="12BA3013" w14:textId="77777777" w:rsidR="00512FC7" w:rsidRPr="00512FC7" w:rsidRDefault="00512FC7" w:rsidP="00533FE7">
            <w:bookmarkStart w:id="1735" w:name="fld_LegBidForwardPoints" w:colFirst="1" w:colLast="1"/>
            <w:bookmarkEnd w:id="1734"/>
            <w:r w:rsidRPr="00512FC7">
              <w:t>1067</w:t>
            </w:r>
          </w:p>
        </w:tc>
        <w:tc>
          <w:tcPr>
            <w:tcW w:w="2069" w:type="dxa"/>
            <w:shd w:val="clear" w:color="auto" w:fill="auto"/>
          </w:tcPr>
          <w:p w14:paraId="0BD31063" w14:textId="77777777" w:rsidR="00512FC7" w:rsidRPr="00512FC7" w:rsidRDefault="00512FC7" w:rsidP="00533FE7">
            <w:r w:rsidRPr="00512FC7">
              <w:t>LegBidForwardPoints</w:t>
            </w:r>
          </w:p>
        </w:tc>
        <w:tc>
          <w:tcPr>
            <w:tcW w:w="1083" w:type="dxa"/>
            <w:shd w:val="clear" w:color="auto" w:fill="auto"/>
          </w:tcPr>
          <w:p w14:paraId="3B286461" w14:textId="77777777" w:rsidR="00512FC7" w:rsidRPr="00512FC7" w:rsidRDefault="00512FC7" w:rsidP="00533FE7">
            <w:r w:rsidRPr="00512FC7">
              <w:t>PriceOffset</w:t>
            </w:r>
          </w:p>
        </w:tc>
        <w:tc>
          <w:tcPr>
            <w:tcW w:w="4677" w:type="dxa"/>
            <w:shd w:val="clear" w:color="auto" w:fill="auto"/>
          </w:tcPr>
          <w:p w14:paraId="179FC2D8" w14:textId="77777777" w:rsidR="00512FC7" w:rsidRPr="00512FC7" w:rsidRDefault="00512FC7" w:rsidP="00533FE7">
            <w:pPr>
              <w:jc w:val="left"/>
            </w:pPr>
            <w:r w:rsidRPr="00512FC7">
              <w:t>The bid FX forward points for the leg of an FX Swap. Value can be negative. Expressed in decimal form. For example, 61.99 points is expressed and sent as 0.006199</w:t>
            </w:r>
          </w:p>
        </w:tc>
        <w:tc>
          <w:tcPr>
            <w:tcW w:w="4411" w:type="dxa"/>
            <w:shd w:val="clear" w:color="auto" w:fill="auto"/>
          </w:tcPr>
          <w:p w14:paraId="670297A2" w14:textId="77777777" w:rsidR="00512FC7" w:rsidRPr="00512FC7" w:rsidRDefault="00512FC7" w:rsidP="00533FE7">
            <w:r w:rsidRPr="00512FC7">
              <w:t>LegBidFwdPnts</w:t>
            </w:r>
          </w:p>
        </w:tc>
      </w:tr>
      <w:tr w:rsidR="00512FC7" w:rsidRPr="00512FC7" w14:paraId="0EE87602" w14:textId="77777777" w:rsidTr="00533FE7">
        <w:tc>
          <w:tcPr>
            <w:tcW w:w="828" w:type="dxa"/>
            <w:shd w:val="clear" w:color="auto" w:fill="auto"/>
          </w:tcPr>
          <w:p w14:paraId="6E9C9ED3" w14:textId="77777777" w:rsidR="00512FC7" w:rsidRPr="00512FC7" w:rsidRDefault="00512FC7" w:rsidP="00533FE7">
            <w:bookmarkStart w:id="1736" w:name="fld_LegOfferForwardPoints" w:colFirst="1" w:colLast="1"/>
            <w:bookmarkEnd w:id="1735"/>
            <w:r w:rsidRPr="00512FC7">
              <w:t>1068</w:t>
            </w:r>
          </w:p>
        </w:tc>
        <w:tc>
          <w:tcPr>
            <w:tcW w:w="2069" w:type="dxa"/>
            <w:shd w:val="clear" w:color="auto" w:fill="auto"/>
          </w:tcPr>
          <w:p w14:paraId="0985E6F6" w14:textId="77777777" w:rsidR="00512FC7" w:rsidRPr="00512FC7" w:rsidRDefault="00512FC7" w:rsidP="00533FE7">
            <w:r w:rsidRPr="00512FC7">
              <w:t>LegOfferForwardPoints</w:t>
            </w:r>
          </w:p>
        </w:tc>
        <w:tc>
          <w:tcPr>
            <w:tcW w:w="1083" w:type="dxa"/>
            <w:shd w:val="clear" w:color="auto" w:fill="auto"/>
          </w:tcPr>
          <w:p w14:paraId="70FA2AD4" w14:textId="77777777" w:rsidR="00512FC7" w:rsidRPr="00512FC7" w:rsidRDefault="00512FC7" w:rsidP="00533FE7">
            <w:r w:rsidRPr="00512FC7">
              <w:t>PriceOffset</w:t>
            </w:r>
          </w:p>
        </w:tc>
        <w:tc>
          <w:tcPr>
            <w:tcW w:w="4677" w:type="dxa"/>
            <w:shd w:val="clear" w:color="auto" w:fill="auto"/>
          </w:tcPr>
          <w:p w14:paraId="484A0173" w14:textId="77777777" w:rsidR="00512FC7" w:rsidRPr="00512FC7" w:rsidRDefault="00512FC7" w:rsidP="00533FE7">
            <w:pPr>
              <w:jc w:val="left"/>
            </w:pPr>
            <w:r w:rsidRPr="00512FC7">
              <w:t>The offer FX forward points for the leg of an FX Swap. Value can be negative. Expressed in decimal form. For example, 61.99 points is expressed and sent as 0.006199</w:t>
            </w:r>
          </w:p>
        </w:tc>
        <w:tc>
          <w:tcPr>
            <w:tcW w:w="4411" w:type="dxa"/>
            <w:shd w:val="clear" w:color="auto" w:fill="auto"/>
          </w:tcPr>
          <w:p w14:paraId="5A266B1F" w14:textId="77777777" w:rsidR="00512FC7" w:rsidRPr="00512FC7" w:rsidRDefault="00512FC7" w:rsidP="00533FE7">
            <w:r w:rsidRPr="00512FC7">
              <w:t>LegOfrFwdPnts</w:t>
            </w:r>
          </w:p>
        </w:tc>
      </w:tr>
      <w:tr w:rsidR="00512FC7" w:rsidRPr="00512FC7" w14:paraId="6756CA0E" w14:textId="77777777" w:rsidTr="00533FE7">
        <w:tc>
          <w:tcPr>
            <w:tcW w:w="828" w:type="dxa"/>
            <w:shd w:val="clear" w:color="auto" w:fill="auto"/>
          </w:tcPr>
          <w:p w14:paraId="0703D3DE" w14:textId="77777777" w:rsidR="00512FC7" w:rsidRPr="00512FC7" w:rsidRDefault="00512FC7" w:rsidP="00533FE7">
            <w:bookmarkStart w:id="1737" w:name="fld_SwapPoints" w:colFirst="1" w:colLast="1"/>
            <w:bookmarkEnd w:id="1736"/>
            <w:r w:rsidRPr="00512FC7">
              <w:t>1069</w:t>
            </w:r>
          </w:p>
        </w:tc>
        <w:tc>
          <w:tcPr>
            <w:tcW w:w="2069" w:type="dxa"/>
            <w:shd w:val="clear" w:color="auto" w:fill="auto"/>
          </w:tcPr>
          <w:p w14:paraId="38E39469" w14:textId="77777777" w:rsidR="00512FC7" w:rsidRPr="00512FC7" w:rsidRDefault="00512FC7" w:rsidP="00533FE7">
            <w:r w:rsidRPr="00512FC7">
              <w:t>SwapPoints</w:t>
            </w:r>
          </w:p>
        </w:tc>
        <w:tc>
          <w:tcPr>
            <w:tcW w:w="1083" w:type="dxa"/>
            <w:shd w:val="clear" w:color="auto" w:fill="auto"/>
          </w:tcPr>
          <w:p w14:paraId="0DC152CB" w14:textId="77777777" w:rsidR="00512FC7" w:rsidRPr="00512FC7" w:rsidRDefault="00512FC7" w:rsidP="00533FE7">
            <w:r w:rsidRPr="00512FC7">
              <w:t>PriceOffset</w:t>
            </w:r>
          </w:p>
        </w:tc>
        <w:tc>
          <w:tcPr>
            <w:tcW w:w="4677" w:type="dxa"/>
            <w:shd w:val="clear" w:color="auto" w:fill="auto"/>
          </w:tcPr>
          <w:p w14:paraId="4C91F6A2" w14:textId="77777777" w:rsidR="00512FC7" w:rsidRPr="00512FC7" w:rsidRDefault="00512FC7" w:rsidP="00533FE7">
            <w:pPr>
              <w:jc w:val="left"/>
            </w:pPr>
            <w:r w:rsidRPr="00512FC7">
              <w:t>For FX Swap, this is used to express the differential between the far leg's bid/offer and the near leg's bid/offer. Value can be negative. Expressed in decimal form. For example, 61.99 points is expressed and sent as 0.006199</w:t>
            </w:r>
          </w:p>
        </w:tc>
        <w:tc>
          <w:tcPr>
            <w:tcW w:w="4411" w:type="dxa"/>
            <w:shd w:val="clear" w:color="auto" w:fill="auto"/>
          </w:tcPr>
          <w:p w14:paraId="16AF8A3B" w14:textId="77777777" w:rsidR="00512FC7" w:rsidRPr="00512FC7" w:rsidRDefault="00512FC7" w:rsidP="00533FE7">
            <w:r w:rsidRPr="00512FC7">
              <w:t>SwapPnts</w:t>
            </w:r>
          </w:p>
        </w:tc>
      </w:tr>
      <w:tr w:rsidR="00512FC7" w:rsidRPr="00512FC7" w14:paraId="67BA069B" w14:textId="77777777" w:rsidTr="00533FE7">
        <w:tc>
          <w:tcPr>
            <w:tcW w:w="828" w:type="dxa"/>
            <w:shd w:val="clear" w:color="auto" w:fill="auto"/>
          </w:tcPr>
          <w:p w14:paraId="07926603" w14:textId="77777777" w:rsidR="00512FC7" w:rsidRPr="00512FC7" w:rsidRDefault="00512FC7" w:rsidP="00533FE7">
            <w:bookmarkStart w:id="1738" w:name="fld_MDQuoteType" w:colFirst="1" w:colLast="1"/>
            <w:bookmarkEnd w:id="1737"/>
            <w:r w:rsidRPr="00512FC7">
              <w:t>1070</w:t>
            </w:r>
          </w:p>
        </w:tc>
        <w:tc>
          <w:tcPr>
            <w:tcW w:w="2069" w:type="dxa"/>
            <w:shd w:val="clear" w:color="auto" w:fill="auto"/>
          </w:tcPr>
          <w:p w14:paraId="16603C49" w14:textId="77777777" w:rsidR="00512FC7" w:rsidRPr="00512FC7" w:rsidRDefault="00512FC7" w:rsidP="00533FE7">
            <w:r w:rsidRPr="00512FC7">
              <w:t>MDQuoteType</w:t>
            </w:r>
          </w:p>
        </w:tc>
        <w:tc>
          <w:tcPr>
            <w:tcW w:w="1083" w:type="dxa"/>
            <w:shd w:val="clear" w:color="auto" w:fill="auto"/>
          </w:tcPr>
          <w:p w14:paraId="04F58308" w14:textId="77777777" w:rsidR="00512FC7" w:rsidRPr="00512FC7" w:rsidRDefault="00512FC7" w:rsidP="00533FE7">
            <w:r w:rsidRPr="00512FC7">
              <w:t>int</w:t>
            </w:r>
          </w:p>
        </w:tc>
        <w:tc>
          <w:tcPr>
            <w:tcW w:w="4677" w:type="dxa"/>
            <w:shd w:val="clear" w:color="auto" w:fill="auto"/>
          </w:tcPr>
          <w:p w14:paraId="59B07A75" w14:textId="77777777" w:rsidR="00512FC7" w:rsidRDefault="00512FC7" w:rsidP="00533FE7">
            <w:pPr>
              <w:jc w:val="left"/>
            </w:pPr>
            <w:r>
              <w:t>Identifies market data quote type.</w:t>
            </w:r>
          </w:p>
          <w:p w14:paraId="6256CF51" w14:textId="77777777" w:rsidR="00512FC7" w:rsidRPr="00512FC7" w:rsidRDefault="00512FC7" w:rsidP="00533FE7">
            <w:pPr>
              <w:jc w:val="left"/>
            </w:pPr>
            <w:r>
              <w:t>Valid values:</w:t>
            </w:r>
            <w:r>
              <w:br/>
            </w:r>
            <w:r>
              <w:tab/>
              <w:t>0 - Indicative</w:t>
            </w:r>
            <w:r>
              <w:br/>
            </w:r>
            <w:r>
              <w:tab/>
              <w:t>1 - Tradeable</w:t>
            </w:r>
            <w:r>
              <w:br/>
            </w:r>
            <w:r>
              <w:tab/>
              <w:t>2 - Restricted Tradeable</w:t>
            </w:r>
            <w:r>
              <w:br/>
            </w:r>
            <w:r>
              <w:tab/>
              <w:t>3 - Counter</w:t>
            </w:r>
            <w:r>
              <w:br/>
            </w:r>
            <w:r>
              <w:tab/>
              <w:t>4 - Indicative and Tradeable</w:t>
            </w:r>
          </w:p>
        </w:tc>
        <w:tc>
          <w:tcPr>
            <w:tcW w:w="4411" w:type="dxa"/>
            <w:shd w:val="clear" w:color="auto" w:fill="auto"/>
          </w:tcPr>
          <w:p w14:paraId="375C3716" w14:textId="77777777" w:rsidR="00512FC7" w:rsidRPr="00512FC7" w:rsidRDefault="00512FC7" w:rsidP="00533FE7">
            <w:r w:rsidRPr="00512FC7">
              <w:t>MDQteTyp</w:t>
            </w:r>
          </w:p>
        </w:tc>
      </w:tr>
      <w:tr w:rsidR="00512FC7" w:rsidRPr="00512FC7" w14:paraId="0BF796FD" w14:textId="77777777" w:rsidTr="00533FE7">
        <w:tc>
          <w:tcPr>
            <w:tcW w:w="828" w:type="dxa"/>
            <w:shd w:val="clear" w:color="auto" w:fill="auto"/>
          </w:tcPr>
          <w:p w14:paraId="669C4A50" w14:textId="77777777" w:rsidR="00512FC7" w:rsidRPr="00512FC7" w:rsidRDefault="00512FC7" w:rsidP="00533FE7">
            <w:bookmarkStart w:id="1739" w:name="fld_LastSwapPoints" w:colFirst="1" w:colLast="1"/>
            <w:bookmarkEnd w:id="1738"/>
            <w:r w:rsidRPr="00512FC7">
              <w:t>1071</w:t>
            </w:r>
          </w:p>
        </w:tc>
        <w:tc>
          <w:tcPr>
            <w:tcW w:w="2069" w:type="dxa"/>
            <w:shd w:val="clear" w:color="auto" w:fill="auto"/>
          </w:tcPr>
          <w:p w14:paraId="14DBCF62" w14:textId="77777777" w:rsidR="00512FC7" w:rsidRPr="00512FC7" w:rsidRDefault="00512FC7" w:rsidP="00533FE7">
            <w:r w:rsidRPr="00512FC7">
              <w:t>LastSwapPoints</w:t>
            </w:r>
          </w:p>
        </w:tc>
        <w:tc>
          <w:tcPr>
            <w:tcW w:w="1083" w:type="dxa"/>
            <w:shd w:val="clear" w:color="auto" w:fill="auto"/>
          </w:tcPr>
          <w:p w14:paraId="4FAFA0CB" w14:textId="77777777" w:rsidR="00512FC7" w:rsidRPr="00512FC7" w:rsidRDefault="00512FC7" w:rsidP="00533FE7">
            <w:r w:rsidRPr="00512FC7">
              <w:t>PriceOffset</w:t>
            </w:r>
          </w:p>
        </w:tc>
        <w:tc>
          <w:tcPr>
            <w:tcW w:w="4677" w:type="dxa"/>
            <w:shd w:val="clear" w:color="auto" w:fill="auto"/>
          </w:tcPr>
          <w:p w14:paraId="1FB85C72" w14:textId="77777777" w:rsidR="00512FC7" w:rsidRPr="00512FC7" w:rsidRDefault="00512FC7" w:rsidP="00533FE7">
            <w:pPr>
              <w:jc w:val="left"/>
            </w:pPr>
            <w:r w:rsidRPr="00512FC7">
              <w:t>For FX Swap, this is used to express the last market event for the differential between the far leg's bid/offer and the near leg's bid/offer in a fill or partial fill. Value can be negative. Expressed in decimal form. For example, 61.99 points is expressed and sent as 0.006199</w:t>
            </w:r>
          </w:p>
        </w:tc>
        <w:tc>
          <w:tcPr>
            <w:tcW w:w="4411" w:type="dxa"/>
            <w:shd w:val="clear" w:color="auto" w:fill="auto"/>
          </w:tcPr>
          <w:p w14:paraId="7EBF4CF0" w14:textId="77777777" w:rsidR="00512FC7" w:rsidRPr="00512FC7" w:rsidRDefault="00512FC7" w:rsidP="00533FE7">
            <w:r w:rsidRPr="00512FC7">
              <w:t>LastSwapPnts</w:t>
            </w:r>
          </w:p>
        </w:tc>
      </w:tr>
      <w:tr w:rsidR="00512FC7" w:rsidRPr="00512FC7" w14:paraId="1DFFF756" w14:textId="77777777" w:rsidTr="00533FE7">
        <w:tc>
          <w:tcPr>
            <w:tcW w:w="828" w:type="dxa"/>
            <w:shd w:val="clear" w:color="auto" w:fill="auto"/>
          </w:tcPr>
          <w:p w14:paraId="34682EDE" w14:textId="77777777" w:rsidR="00512FC7" w:rsidRPr="00512FC7" w:rsidRDefault="00512FC7" w:rsidP="00533FE7">
            <w:bookmarkStart w:id="1740" w:name="fld_SideGrossTradeAmt" w:colFirst="1" w:colLast="1"/>
            <w:bookmarkEnd w:id="1739"/>
            <w:r w:rsidRPr="00512FC7">
              <w:t>1072</w:t>
            </w:r>
          </w:p>
        </w:tc>
        <w:tc>
          <w:tcPr>
            <w:tcW w:w="2069" w:type="dxa"/>
            <w:shd w:val="clear" w:color="auto" w:fill="auto"/>
          </w:tcPr>
          <w:p w14:paraId="1BDAD504" w14:textId="77777777" w:rsidR="00512FC7" w:rsidRPr="00512FC7" w:rsidRDefault="00512FC7" w:rsidP="00533FE7">
            <w:r w:rsidRPr="00512FC7">
              <w:t>SideGrossTradeAmt</w:t>
            </w:r>
          </w:p>
        </w:tc>
        <w:tc>
          <w:tcPr>
            <w:tcW w:w="1083" w:type="dxa"/>
            <w:shd w:val="clear" w:color="auto" w:fill="auto"/>
          </w:tcPr>
          <w:p w14:paraId="352AB02D" w14:textId="77777777" w:rsidR="00512FC7" w:rsidRPr="00512FC7" w:rsidRDefault="00512FC7" w:rsidP="00533FE7">
            <w:r w:rsidRPr="00512FC7">
              <w:t>Amt</w:t>
            </w:r>
          </w:p>
        </w:tc>
        <w:tc>
          <w:tcPr>
            <w:tcW w:w="4677" w:type="dxa"/>
            <w:shd w:val="clear" w:color="auto" w:fill="auto"/>
          </w:tcPr>
          <w:p w14:paraId="41B59141" w14:textId="77777777" w:rsidR="00512FC7" w:rsidRPr="00512FC7" w:rsidRDefault="00512FC7" w:rsidP="00533FE7">
            <w:pPr>
              <w:jc w:val="left"/>
            </w:pPr>
            <w:r w:rsidRPr="00512FC7">
              <w:t>The gross trade amount for this side of the trade. See also GrossTradeAmt (381) for additional definition.</w:t>
            </w:r>
          </w:p>
        </w:tc>
        <w:tc>
          <w:tcPr>
            <w:tcW w:w="4411" w:type="dxa"/>
            <w:shd w:val="clear" w:color="auto" w:fill="auto"/>
          </w:tcPr>
          <w:p w14:paraId="6D923B75" w14:textId="77777777" w:rsidR="00512FC7" w:rsidRPr="00512FC7" w:rsidRDefault="00512FC7" w:rsidP="00533FE7">
            <w:r w:rsidRPr="00512FC7">
              <w:t>SideGrossTradeAmt</w:t>
            </w:r>
          </w:p>
        </w:tc>
      </w:tr>
      <w:tr w:rsidR="00512FC7" w:rsidRPr="00512FC7" w14:paraId="301BAE5E" w14:textId="77777777" w:rsidTr="00533FE7">
        <w:tc>
          <w:tcPr>
            <w:tcW w:w="828" w:type="dxa"/>
            <w:shd w:val="clear" w:color="auto" w:fill="auto"/>
          </w:tcPr>
          <w:p w14:paraId="7FC04D38" w14:textId="77777777" w:rsidR="00512FC7" w:rsidRPr="00512FC7" w:rsidRDefault="00512FC7" w:rsidP="00533FE7">
            <w:bookmarkStart w:id="1741" w:name="fld_LegLastForwardPoints" w:colFirst="1" w:colLast="1"/>
            <w:bookmarkEnd w:id="1740"/>
            <w:r w:rsidRPr="00512FC7">
              <w:t>1073</w:t>
            </w:r>
          </w:p>
        </w:tc>
        <w:tc>
          <w:tcPr>
            <w:tcW w:w="2069" w:type="dxa"/>
            <w:shd w:val="clear" w:color="auto" w:fill="auto"/>
          </w:tcPr>
          <w:p w14:paraId="0F5F5947" w14:textId="77777777" w:rsidR="00512FC7" w:rsidRPr="00512FC7" w:rsidRDefault="00512FC7" w:rsidP="00533FE7">
            <w:r w:rsidRPr="00512FC7">
              <w:t>LegLastForwardPoints</w:t>
            </w:r>
          </w:p>
        </w:tc>
        <w:tc>
          <w:tcPr>
            <w:tcW w:w="1083" w:type="dxa"/>
            <w:shd w:val="clear" w:color="auto" w:fill="auto"/>
          </w:tcPr>
          <w:p w14:paraId="57F0BD0D" w14:textId="77777777" w:rsidR="00512FC7" w:rsidRPr="00512FC7" w:rsidRDefault="00512FC7" w:rsidP="00533FE7">
            <w:r w:rsidRPr="00512FC7">
              <w:t>PriceOffset</w:t>
            </w:r>
          </w:p>
        </w:tc>
        <w:tc>
          <w:tcPr>
            <w:tcW w:w="4677" w:type="dxa"/>
            <w:shd w:val="clear" w:color="auto" w:fill="auto"/>
          </w:tcPr>
          <w:p w14:paraId="499187C5" w14:textId="77777777" w:rsidR="00512FC7" w:rsidRPr="00512FC7" w:rsidRDefault="00512FC7" w:rsidP="00533FE7">
            <w:pPr>
              <w:jc w:val="left"/>
            </w:pPr>
            <w:r w:rsidRPr="00512FC7">
              <w:t>The forward points for this leg's fill event. Value can be negative. Expressed in decimal form. For example, 61.99 points is expressed and sent as 0.006199</w:t>
            </w:r>
          </w:p>
        </w:tc>
        <w:tc>
          <w:tcPr>
            <w:tcW w:w="4411" w:type="dxa"/>
            <w:shd w:val="clear" w:color="auto" w:fill="auto"/>
          </w:tcPr>
          <w:p w14:paraId="6F12678E" w14:textId="77777777" w:rsidR="00512FC7" w:rsidRPr="00512FC7" w:rsidRDefault="00512FC7" w:rsidP="00533FE7">
            <w:r w:rsidRPr="00512FC7">
              <w:t>LegLastFwdPnts</w:t>
            </w:r>
          </w:p>
        </w:tc>
      </w:tr>
      <w:tr w:rsidR="00512FC7" w:rsidRPr="00512FC7" w14:paraId="4B3E9E9F" w14:textId="77777777" w:rsidTr="00533FE7">
        <w:tc>
          <w:tcPr>
            <w:tcW w:w="828" w:type="dxa"/>
            <w:shd w:val="clear" w:color="auto" w:fill="auto"/>
          </w:tcPr>
          <w:p w14:paraId="30FD28B0" w14:textId="77777777" w:rsidR="00512FC7" w:rsidRPr="00512FC7" w:rsidRDefault="00512FC7" w:rsidP="00533FE7">
            <w:bookmarkStart w:id="1742" w:name="fld_LegCalculatedCcyLastQty" w:colFirst="1" w:colLast="1"/>
            <w:bookmarkEnd w:id="1741"/>
            <w:r w:rsidRPr="00512FC7">
              <w:t>1074</w:t>
            </w:r>
          </w:p>
        </w:tc>
        <w:tc>
          <w:tcPr>
            <w:tcW w:w="2069" w:type="dxa"/>
            <w:shd w:val="clear" w:color="auto" w:fill="auto"/>
          </w:tcPr>
          <w:p w14:paraId="7B0EA7EC" w14:textId="77777777" w:rsidR="00512FC7" w:rsidRPr="00512FC7" w:rsidRDefault="00512FC7" w:rsidP="00533FE7">
            <w:r w:rsidRPr="00512FC7">
              <w:t>LegCalculatedCcyLastQty</w:t>
            </w:r>
          </w:p>
        </w:tc>
        <w:tc>
          <w:tcPr>
            <w:tcW w:w="1083" w:type="dxa"/>
            <w:shd w:val="clear" w:color="auto" w:fill="auto"/>
          </w:tcPr>
          <w:p w14:paraId="7C4D0D94" w14:textId="77777777" w:rsidR="00512FC7" w:rsidRPr="00512FC7" w:rsidRDefault="00512FC7" w:rsidP="00533FE7">
            <w:r w:rsidRPr="00512FC7">
              <w:t>Qty</w:t>
            </w:r>
          </w:p>
        </w:tc>
        <w:tc>
          <w:tcPr>
            <w:tcW w:w="4677" w:type="dxa"/>
            <w:shd w:val="clear" w:color="auto" w:fill="auto"/>
          </w:tcPr>
          <w:p w14:paraId="330EE8EB" w14:textId="77777777" w:rsidR="00512FC7" w:rsidRPr="00512FC7" w:rsidRDefault="00512FC7" w:rsidP="00533FE7">
            <w:pPr>
              <w:jc w:val="left"/>
            </w:pPr>
            <w:r w:rsidRPr="00512FC7">
              <w:t>Used for the calculated quantity of the other side of the currency for this leg. Can be derived from LegQty and LegLastPx.</w:t>
            </w:r>
          </w:p>
        </w:tc>
        <w:tc>
          <w:tcPr>
            <w:tcW w:w="4411" w:type="dxa"/>
            <w:shd w:val="clear" w:color="auto" w:fill="auto"/>
          </w:tcPr>
          <w:p w14:paraId="5E0A467A" w14:textId="77777777" w:rsidR="00512FC7" w:rsidRPr="00512FC7" w:rsidRDefault="00512FC7" w:rsidP="00533FE7">
            <w:r w:rsidRPr="00512FC7">
              <w:t>LegCalcCcyLastQty</w:t>
            </w:r>
          </w:p>
        </w:tc>
      </w:tr>
      <w:tr w:rsidR="00512FC7" w:rsidRPr="00512FC7" w14:paraId="36024A10" w14:textId="77777777" w:rsidTr="00533FE7">
        <w:tc>
          <w:tcPr>
            <w:tcW w:w="828" w:type="dxa"/>
            <w:shd w:val="clear" w:color="auto" w:fill="auto"/>
          </w:tcPr>
          <w:p w14:paraId="3C580D9B" w14:textId="77777777" w:rsidR="00512FC7" w:rsidRPr="00512FC7" w:rsidRDefault="00512FC7" w:rsidP="00533FE7">
            <w:bookmarkStart w:id="1743" w:name="fld_LegGrossTradeAmt" w:colFirst="1" w:colLast="1"/>
            <w:bookmarkEnd w:id="1742"/>
            <w:r w:rsidRPr="00512FC7">
              <w:t>1075</w:t>
            </w:r>
          </w:p>
        </w:tc>
        <w:tc>
          <w:tcPr>
            <w:tcW w:w="2069" w:type="dxa"/>
            <w:shd w:val="clear" w:color="auto" w:fill="auto"/>
          </w:tcPr>
          <w:p w14:paraId="190ED6F7" w14:textId="77777777" w:rsidR="00512FC7" w:rsidRPr="00512FC7" w:rsidRDefault="00512FC7" w:rsidP="00533FE7">
            <w:r w:rsidRPr="00512FC7">
              <w:t>LegGrossTradeAmt</w:t>
            </w:r>
          </w:p>
        </w:tc>
        <w:tc>
          <w:tcPr>
            <w:tcW w:w="1083" w:type="dxa"/>
            <w:shd w:val="clear" w:color="auto" w:fill="auto"/>
          </w:tcPr>
          <w:p w14:paraId="69598B88" w14:textId="77777777" w:rsidR="00512FC7" w:rsidRPr="00512FC7" w:rsidRDefault="00512FC7" w:rsidP="00533FE7">
            <w:r w:rsidRPr="00512FC7">
              <w:t>Amt</w:t>
            </w:r>
          </w:p>
        </w:tc>
        <w:tc>
          <w:tcPr>
            <w:tcW w:w="4677" w:type="dxa"/>
            <w:shd w:val="clear" w:color="auto" w:fill="auto"/>
          </w:tcPr>
          <w:p w14:paraId="2B4ADD63" w14:textId="77777777" w:rsidR="00512FC7" w:rsidRPr="00512FC7" w:rsidRDefault="00512FC7" w:rsidP="00533FE7">
            <w:pPr>
              <w:jc w:val="left"/>
            </w:pPr>
            <w:r w:rsidRPr="00512FC7">
              <w:t>The gross trade amount of the leg. For FX Futures this is used to express the notional value of a fill when LegLastQty and other quantity fields are express in terms of contract size.</w:t>
            </w:r>
          </w:p>
        </w:tc>
        <w:tc>
          <w:tcPr>
            <w:tcW w:w="4411" w:type="dxa"/>
            <w:shd w:val="clear" w:color="auto" w:fill="auto"/>
          </w:tcPr>
          <w:p w14:paraId="721BF7E7" w14:textId="77777777" w:rsidR="00512FC7" w:rsidRPr="00512FC7" w:rsidRDefault="00512FC7" w:rsidP="00533FE7">
            <w:r w:rsidRPr="00512FC7">
              <w:t>LegGrossTrdAmt</w:t>
            </w:r>
          </w:p>
        </w:tc>
      </w:tr>
      <w:tr w:rsidR="00512FC7" w:rsidRPr="00512FC7" w14:paraId="3759FCEE" w14:textId="77777777" w:rsidTr="00533FE7">
        <w:tc>
          <w:tcPr>
            <w:tcW w:w="828" w:type="dxa"/>
            <w:shd w:val="clear" w:color="auto" w:fill="auto"/>
          </w:tcPr>
          <w:p w14:paraId="10E00615" w14:textId="77777777" w:rsidR="00512FC7" w:rsidRPr="00512FC7" w:rsidRDefault="00512FC7" w:rsidP="00533FE7">
            <w:bookmarkStart w:id="1744" w:name="fld_MaturityTime" w:colFirst="1" w:colLast="1"/>
            <w:bookmarkEnd w:id="1743"/>
            <w:r w:rsidRPr="00512FC7">
              <w:t>1079</w:t>
            </w:r>
          </w:p>
        </w:tc>
        <w:tc>
          <w:tcPr>
            <w:tcW w:w="2069" w:type="dxa"/>
            <w:shd w:val="clear" w:color="auto" w:fill="auto"/>
          </w:tcPr>
          <w:p w14:paraId="7D5604EE" w14:textId="77777777" w:rsidR="00512FC7" w:rsidRPr="00512FC7" w:rsidRDefault="00512FC7" w:rsidP="00533FE7">
            <w:r w:rsidRPr="00512FC7">
              <w:t>MaturityTime</w:t>
            </w:r>
          </w:p>
        </w:tc>
        <w:tc>
          <w:tcPr>
            <w:tcW w:w="1083" w:type="dxa"/>
            <w:shd w:val="clear" w:color="auto" w:fill="auto"/>
          </w:tcPr>
          <w:p w14:paraId="68080C3B" w14:textId="77777777" w:rsidR="00512FC7" w:rsidRPr="00512FC7" w:rsidRDefault="00512FC7" w:rsidP="00533FE7">
            <w:r w:rsidRPr="00512FC7">
              <w:t>TZTimeOnly</w:t>
            </w:r>
          </w:p>
        </w:tc>
        <w:tc>
          <w:tcPr>
            <w:tcW w:w="4677" w:type="dxa"/>
            <w:shd w:val="clear" w:color="auto" w:fill="auto"/>
          </w:tcPr>
          <w:p w14:paraId="17CA1152" w14:textId="77777777" w:rsidR="00512FC7" w:rsidRPr="00512FC7" w:rsidRDefault="00512FC7" w:rsidP="00533FE7">
            <w:pPr>
              <w:jc w:val="left"/>
            </w:pPr>
            <w:r w:rsidRPr="00512FC7">
              <w:t>Time of security's maturity expressed in local time with offset to UTC specified</w:t>
            </w:r>
          </w:p>
        </w:tc>
        <w:tc>
          <w:tcPr>
            <w:tcW w:w="4411" w:type="dxa"/>
            <w:shd w:val="clear" w:color="auto" w:fill="auto"/>
          </w:tcPr>
          <w:p w14:paraId="3E07411E" w14:textId="77777777" w:rsidR="00512FC7" w:rsidRPr="00512FC7" w:rsidRDefault="00512FC7" w:rsidP="00533FE7">
            <w:r w:rsidRPr="00512FC7">
              <w:t>MatTm</w:t>
            </w:r>
          </w:p>
        </w:tc>
      </w:tr>
      <w:tr w:rsidR="00512FC7" w:rsidRPr="00512FC7" w14:paraId="1A3EA688" w14:textId="77777777" w:rsidTr="00533FE7">
        <w:tc>
          <w:tcPr>
            <w:tcW w:w="828" w:type="dxa"/>
            <w:shd w:val="clear" w:color="auto" w:fill="auto"/>
          </w:tcPr>
          <w:p w14:paraId="124918EB" w14:textId="77777777" w:rsidR="00512FC7" w:rsidRPr="00512FC7" w:rsidRDefault="00512FC7" w:rsidP="00533FE7">
            <w:bookmarkStart w:id="1745" w:name="fld_RefOrderID" w:colFirst="1" w:colLast="1"/>
            <w:bookmarkEnd w:id="1744"/>
            <w:r w:rsidRPr="00512FC7">
              <w:t>1080</w:t>
            </w:r>
          </w:p>
        </w:tc>
        <w:tc>
          <w:tcPr>
            <w:tcW w:w="2069" w:type="dxa"/>
            <w:shd w:val="clear" w:color="auto" w:fill="auto"/>
          </w:tcPr>
          <w:p w14:paraId="194DBCC6" w14:textId="77777777" w:rsidR="00512FC7" w:rsidRPr="00512FC7" w:rsidRDefault="00512FC7" w:rsidP="00533FE7">
            <w:r w:rsidRPr="00512FC7">
              <w:t>RefOrderID</w:t>
            </w:r>
          </w:p>
        </w:tc>
        <w:tc>
          <w:tcPr>
            <w:tcW w:w="1083" w:type="dxa"/>
            <w:shd w:val="clear" w:color="auto" w:fill="auto"/>
          </w:tcPr>
          <w:p w14:paraId="564FC3C2" w14:textId="77777777" w:rsidR="00512FC7" w:rsidRPr="00512FC7" w:rsidRDefault="00512FC7" w:rsidP="00533FE7">
            <w:r w:rsidRPr="00512FC7">
              <w:t>String</w:t>
            </w:r>
          </w:p>
        </w:tc>
        <w:tc>
          <w:tcPr>
            <w:tcW w:w="4677" w:type="dxa"/>
            <w:shd w:val="clear" w:color="auto" w:fill="auto"/>
          </w:tcPr>
          <w:p w14:paraId="4D15BC6C" w14:textId="77777777" w:rsidR="00512FC7" w:rsidRPr="00512FC7" w:rsidRDefault="00512FC7" w:rsidP="00533FE7">
            <w:pPr>
              <w:jc w:val="left"/>
            </w:pPr>
            <w:r w:rsidRPr="00512FC7">
              <w:t>The ID reference to the order being hit or taken</w:t>
            </w:r>
          </w:p>
        </w:tc>
        <w:tc>
          <w:tcPr>
            <w:tcW w:w="4411" w:type="dxa"/>
            <w:shd w:val="clear" w:color="auto" w:fill="auto"/>
          </w:tcPr>
          <w:p w14:paraId="55EA57FF" w14:textId="77777777" w:rsidR="00512FC7" w:rsidRPr="00512FC7" w:rsidRDefault="00512FC7" w:rsidP="00533FE7">
            <w:r w:rsidRPr="00512FC7">
              <w:t>RefOrdID</w:t>
            </w:r>
          </w:p>
        </w:tc>
      </w:tr>
      <w:tr w:rsidR="00512FC7" w:rsidRPr="00512FC7" w14:paraId="4F079F3B" w14:textId="77777777" w:rsidTr="00533FE7">
        <w:tc>
          <w:tcPr>
            <w:tcW w:w="828" w:type="dxa"/>
            <w:shd w:val="clear" w:color="auto" w:fill="auto"/>
          </w:tcPr>
          <w:p w14:paraId="70878186" w14:textId="77777777" w:rsidR="00512FC7" w:rsidRPr="00512FC7" w:rsidRDefault="00512FC7" w:rsidP="00533FE7">
            <w:bookmarkStart w:id="1746" w:name="fld_RefOrderIDSource" w:colFirst="1" w:colLast="1"/>
            <w:bookmarkEnd w:id="1745"/>
            <w:r w:rsidRPr="00512FC7">
              <w:t>1081</w:t>
            </w:r>
          </w:p>
        </w:tc>
        <w:tc>
          <w:tcPr>
            <w:tcW w:w="2069" w:type="dxa"/>
            <w:shd w:val="clear" w:color="auto" w:fill="auto"/>
          </w:tcPr>
          <w:p w14:paraId="1980F4E2" w14:textId="77777777" w:rsidR="00512FC7" w:rsidRPr="00512FC7" w:rsidRDefault="00512FC7" w:rsidP="00533FE7">
            <w:r w:rsidRPr="00512FC7">
              <w:t>RefOrderIDSource</w:t>
            </w:r>
          </w:p>
        </w:tc>
        <w:tc>
          <w:tcPr>
            <w:tcW w:w="1083" w:type="dxa"/>
            <w:shd w:val="clear" w:color="auto" w:fill="auto"/>
          </w:tcPr>
          <w:p w14:paraId="033F37AE" w14:textId="77777777" w:rsidR="00512FC7" w:rsidRPr="00512FC7" w:rsidRDefault="00512FC7" w:rsidP="00533FE7">
            <w:r w:rsidRPr="00512FC7">
              <w:t>char</w:t>
            </w:r>
          </w:p>
        </w:tc>
        <w:tc>
          <w:tcPr>
            <w:tcW w:w="4677" w:type="dxa"/>
            <w:shd w:val="clear" w:color="auto" w:fill="auto"/>
          </w:tcPr>
          <w:p w14:paraId="2B47BCD1" w14:textId="77777777" w:rsidR="00512FC7" w:rsidRDefault="00512FC7" w:rsidP="00533FE7">
            <w:pPr>
              <w:jc w:val="left"/>
            </w:pPr>
            <w:r>
              <w:t>Used to specify what identifier, provided in order depth market data, to use when hitting (taking) a specific order.</w:t>
            </w:r>
          </w:p>
          <w:p w14:paraId="7A237704" w14:textId="77777777" w:rsidR="00512FC7" w:rsidRPr="00512FC7" w:rsidRDefault="00512FC7" w:rsidP="00533FE7">
            <w:pPr>
              <w:jc w:val="left"/>
            </w:pPr>
            <w:r>
              <w:t>Valid values:</w:t>
            </w:r>
            <w:r>
              <w:br/>
            </w:r>
            <w:r>
              <w:tab/>
              <w:t>4 - Original order ID</w:t>
            </w:r>
            <w:r>
              <w:br/>
            </w:r>
            <w:r>
              <w:tab/>
              <w:t>0 - SecondaryOrderID(198)</w:t>
            </w:r>
            <w:r>
              <w:br/>
            </w:r>
            <w:r>
              <w:tab/>
              <w:t>1 - OrderID(37)</w:t>
            </w:r>
            <w:r>
              <w:br/>
            </w:r>
            <w:r>
              <w:tab/>
              <w:t>2 - MDEntryID(278)</w:t>
            </w:r>
            <w:r>
              <w:br/>
            </w:r>
            <w:r>
              <w:tab/>
              <w:t>3 - QuoteEntryID(299)</w:t>
            </w:r>
          </w:p>
        </w:tc>
        <w:tc>
          <w:tcPr>
            <w:tcW w:w="4411" w:type="dxa"/>
            <w:shd w:val="clear" w:color="auto" w:fill="auto"/>
          </w:tcPr>
          <w:p w14:paraId="3D99C42C" w14:textId="77777777" w:rsidR="00512FC7" w:rsidRPr="00512FC7" w:rsidRDefault="00512FC7" w:rsidP="00533FE7">
            <w:r w:rsidRPr="00512FC7">
              <w:t>RefOrdIDSrc</w:t>
            </w:r>
          </w:p>
        </w:tc>
      </w:tr>
      <w:tr w:rsidR="00512FC7" w:rsidRPr="00512FC7" w14:paraId="075D565B" w14:textId="77777777" w:rsidTr="00533FE7">
        <w:tc>
          <w:tcPr>
            <w:tcW w:w="828" w:type="dxa"/>
            <w:shd w:val="clear" w:color="auto" w:fill="auto"/>
          </w:tcPr>
          <w:p w14:paraId="72746CB4" w14:textId="77777777" w:rsidR="00512FC7" w:rsidRPr="00512FC7" w:rsidRDefault="00512FC7" w:rsidP="00533FE7">
            <w:bookmarkStart w:id="1747" w:name="fld_SecondaryDisplayQty" w:colFirst="1" w:colLast="1"/>
            <w:bookmarkEnd w:id="1746"/>
            <w:r w:rsidRPr="00512FC7">
              <w:t>1082</w:t>
            </w:r>
          </w:p>
        </w:tc>
        <w:tc>
          <w:tcPr>
            <w:tcW w:w="2069" w:type="dxa"/>
            <w:shd w:val="clear" w:color="auto" w:fill="auto"/>
          </w:tcPr>
          <w:p w14:paraId="777B2029" w14:textId="77777777" w:rsidR="00512FC7" w:rsidRPr="00512FC7" w:rsidRDefault="00512FC7" w:rsidP="00533FE7">
            <w:r w:rsidRPr="00512FC7">
              <w:t>SecondaryDisplayQty</w:t>
            </w:r>
          </w:p>
        </w:tc>
        <w:tc>
          <w:tcPr>
            <w:tcW w:w="1083" w:type="dxa"/>
            <w:shd w:val="clear" w:color="auto" w:fill="auto"/>
          </w:tcPr>
          <w:p w14:paraId="498DBEF4" w14:textId="77777777" w:rsidR="00512FC7" w:rsidRPr="00512FC7" w:rsidRDefault="00512FC7" w:rsidP="00533FE7">
            <w:r w:rsidRPr="00512FC7">
              <w:t>Qty</w:t>
            </w:r>
          </w:p>
        </w:tc>
        <w:tc>
          <w:tcPr>
            <w:tcW w:w="4677" w:type="dxa"/>
            <w:shd w:val="clear" w:color="auto" w:fill="auto"/>
          </w:tcPr>
          <w:p w14:paraId="5DE36C6F" w14:textId="77777777" w:rsidR="00512FC7" w:rsidRPr="00512FC7" w:rsidRDefault="00512FC7" w:rsidP="00533FE7">
            <w:pPr>
              <w:jc w:val="left"/>
            </w:pPr>
            <w:r w:rsidRPr="00512FC7">
              <w:t>Used for reserve orders when DisplayQty applies to the primary execution market (e.g.an ECN) and another quantity is to be shown at other markets (e.g. the exchange). On orders specifies the qty to be displayed, on execution reports the currently displayed quantity.</w:t>
            </w:r>
          </w:p>
        </w:tc>
        <w:tc>
          <w:tcPr>
            <w:tcW w:w="4411" w:type="dxa"/>
            <w:shd w:val="clear" w:color="auto" w:fill="auto"/>
          </w:tcPr>
          <w:p w14:paraId="78C3B756" w14:textId="77777777" w:rsidR="00512FC7" w:rsidRPr="00512FC7" w:rsidRDefault="00512FC7" w:rsidP="00533FE7">
            <w:r w:rsidRPr="00512FC7">
              <w:t>SecDspQty</w:t>
            </w:r>
          </w:p>
        </w:tc>
      </w:tr>
      <w:tr w:rsidR="00512FC7" w:rsidRPr="00512FC7" w14:paraId="1035E738" w14:textId="77777777" w:rsidTr="00533FE7">
        <w:tc>
          <w:tcPr>
            <w:tcW w:w="828" w:type="dxa"/>
            <w:shd w:val="clear" w:color="auto" w:fill="auto"/>
          </w:tcPr>
          <w:p w14:paraId="22C69B21" w14:textId="77777777" w:rsidR="00512FC7" w:rsidRPr="00512FC7" w:rsidRDefault="00512FC7" w:rsidP="00533FE7">
            <w:bookmarkStart w:id="1748" w:name="fld_DisplayWhen" w:colFirst="1" w:colLast="1"/>
            <w:bookmarkEnd w:id="1747"/>
            <w:r w:rsidRPr="00512FC7">
              <w:t>1083</w:t>
            </w:r>
          </w:p>
        </w:tc>
        <w:tc>
          <w:tcPr>
            <w:tcW w:w="2069" w:type="dxa"/>
            <w:shd w:val="clear" w:color="auto" w:fill="auto"/>
          </w:tcPr>
          <w:p w14:paraId="383A1210" w14:textId="77777777" w:rsidR="00512FC7" w:rsidRPr="00512FC7" w:rsidRDefault="00512FC7" w:rsidP="00533FE7">
            <w:r w:rsidRPr="00512FC7">
              <w:t>DisplayWhen</w:t>
            </w:r>
          </w:p>
        </w:tc>
        <w:tc>
          <w:tcPr>
            <w:tcW w:w="1083" w:type="dxa"/>
            <w:shd w:val="clear" w:color="auto" w:fill="auto"/>
          </w:tcPr>
          <w:p w14:paraId="26D3B7D2" w14:textId="77777777" w:rsidR="00512FC7" w:rsidRPr="00512FC7" w:rsidRDefault="00512FC7" w:rsidP="00533FE7">
            <w:r w:rsidRPr="00512FC7">
              <w:t>char</w:t>
            </w:r>
          </w:p>
        </w:tc>
        <w:tc>
          <w:tcPr>
            <w:tcW w:w="4677" w:type="dxa"/>
            <w:shd w:val="clear" w:color="auto" w:fill="auto"/>
          </w:tcPr>
          <w:p w14:paraId="233FBC1F" w14:textId="77777777" w:rsidR="00512FC7" w:rsidRDefault="00512FC7" w:rsidP="00533FE7">
            <w:pPr>
              <w:jc w:val="left"/>
            </w:pPr>
            <w:r>
              <w:t>Instructs when to refresh DisplayQty (1138).</w:t>
            </w:r>
          </w:p>
          <w:p w14:paraId="5F20BA04" w14:textId="77777777" w:rsidR="00512FC7" w:rsidRPr="00512FC7" w:rsidRDefault="00512FC7" w:rsidP="00533FE7">
            <w:pPr>
              <w:jc w:val="left"/>
            </w:pPr>
            <w:r>
              <w:t>Valid values:</w:t>
            </w:r>
            <w:r>
              <w:br/>
            </w:r>
            <w:r>
              <w:tab/>
              <w:t>1 - Immediate (after each fill)</w:t>
            </w:r>
            <w:r>
              <w:br/>
            </w:r>
            <w:r>
              <w:tab/>
              <w:t>2 - Exhaust (when DisplayQty = 0)</w:t>
            </w:r>
          </w:p>
        </w:tc>
        <w:tc>
          <w:tcPr>
            <w:tcW w:w="4411" w:type="dxa"/>
            <w:shd w:val="clear" w:color="auto" w:fill="auto"/>
          </w:tcPr>
          <w:p w14:paraId="058D139B" w14:textId="77777777" w:rsidR="00512FC7" w:rsidRPr="00512FC7" w:rsidRDefault="00512FC7" w:rsidP="00533FE7">
            <w:r w:rsidRPr="00512FC7">
              <w:t>DspWhn</w:t>
            </w:r>
          </w:p>
        </w:tc>
      </w:tr>
      <w:tr w:rsidR="00512FC7" w:rsidRPr="00512FC7" w14:paraId="0B81FB8E" w14:textId="77777777" w:rsidTr="00533FE7">
        <w:tc>
          <w:tcPr>
            <w:tcW w:w="828" w:type="dxa"/>
            <w:shd w:val="clear" w:color="auto" w:fill="auto"/>
          </w:tcPr>
          <w:p w14:paraId="7EF414E0" w14:textId="77777777" w:rsidR="00512FC7" w:rsidRPr="00512FC7" w:rsidRDefault="00512FC7" w:rsidP="00533FE7">
            <w:bookmarkStart w:id="1749" w:name="fld_DisplayMethod" w:colFirst="1" w:colLast="1"/>
            <w:bookmarkEnd w:id="1748"/>
            <w:r w:rsidRPr="00512FC7">
              <w:t>1084</w:t>
            </w:r>
          </w:p>
        </w:tc>
        <w:tc>
          <w:tcPr>
            <w:tcW w:w="2069" w:type="dxa"/>
            <w:shd w:val="clear" w:color="auto" w:fill="auto"/>
          </w:tcPr>
          <w:p w14:paraId="74D1C4CA" w14:textId="77777777" w:rsidR="00512FC7" w:rsidRPr="00512FC7" w:rsidRDefault="00512FC7" w:rsidP="00533FE7">
            <w:r w:rsidRPr="00512FC7">
              <w:t>DisplayMethod</w:t>
            </w:r>
          </w:p>
        </w:tc>
        <w:tc>
          <w:tcPr>
            <w:tcW w:w="1083" w:type="dxa"/>
            <w:shd w:val="clear" w:color="auto" w:fill="auto"/>
          </w:tcPr>
          <w:p w14:paraId="2E777D7C" w14:textId="77777777" w:rsidR="00512FC7" w:rsidRPr="00512FC7" w:rsidRDefault="00512FC7" w:rsidP="00533FE7">
            <w:r w:rsidRPr="00512FC7">
              <w:t>char</w:t>
            </w:r>
          </w:p>
        </w:tc>
        <w:tc>
          <w:tcPr>
            <w:tcW w:w="4677" w:type="dxa"/>
            <w:shd w:val="clear" w:color="auto" w:fill="auto"/>
          </w:tcPr>
          <w:p w14:paraId="3915BA84" w14:textId="77777777" w:rsidR="00512FC7" w:rsidRDefault="00512FC7" w:rsidP="00533FE7">
            <w:pPr>
              <w:jc w:val="left"/>
            </w:pPr>
            <w:r>
              <w:t>Defines what value to use in DisplayQty (1138). If not specified the default DisplayMethod is "1"</w:t>
            </w:r>
          </w:p>
          <w:p w14:paraId="11A123D6" w14:textId="77777777" w:rsidR="00512FC7" w:rsidRPr="00512FC7" w:rsidRDefault="00512FC7" w:rsidP="00533FE7">
            <w:pPr>
              <w:jc w:val="left"/>
            </w:pPr>
            <w:r>
              <w:t>Valid values:</w:t>
            </w:r>
            <w:r>
              <w:br/>
            </w:r>
            <w:r>
              <w:tab/>
              <w:t>4 - Undisclosed (invisible order)</w:t>
            </w:r>
            <w:r>
              <w:br/>
            </w:r>
            <w:r>
              <w:tab/>
              <w:t>1 - Initial (use original DisplayQty)</w:t>
            </w:r>
            <w:r>
              <w:br/>
            </w:r>
            <w:r>
              <w:tab/>
              <w:t>2 - New (use RefreshQty)</w:t>
            </w:r>
            <w:r>
              <w:br/>
            </w:r>
            <w:r>
              <w:tab/>
              <w:t>3 - Random (randomize value)</w:t>
            </w:r>
          </w:p>
        </w:tc>
        <w:tc>
          <w:tcPr>
            <w:tcW w:w="4411" w:type="dxa"/>
            <w:shd w:val="clear" w:color="auto" w:fill="auto"/>
          </w:tcPr>
          <w:p w14:paraId="6DE87FF6" w14:textId="77777777" w:rsidR="00512FC7" w:rsidRPr="00512FC7" w:rsidRDefault="00512FC7" w:rsidP="00533FE7">
            <w:r w:rsidRPr="00512FC7">
              <w:t>DspMthd</w:t>
            </w:r>
          </w:p>
        </w:tc>
      </w:tr>
      <w:tr w:rsidR="00512FC7" w:rsidRPr="00512FC7" w14:paraId="59676C27" w14:textId="77777777" w:rsidTr="00533FE7">
        <w:tc>
          <w:tcPr>
            <w:tcW w:w="828" w:type="dxa"/>
            <w:shd w:val="clear" w:color="auto" w:fill="auto"/>
          </w:tcPr>
          <w:p w14:paraId="149C1B61" w14:textId="77777777" w:rsidR="00512FC7" w:rsidRPr="00512FC7" w:rsidRDefault="00512FC7" w:rsidP="00533FE7">
            <w:bookmarkStart w:id="1750" w:name="fld_DisplayLowQty" w:colFirst="1" w:colLast="1"/>
            <w:bookmarkEnd w:id="1749"/>
            <w:r w:rsidRPr="00512FC7">
              <w:t>1085</w:t>
            </w:r>
          </w:p>
        </w:tc>
        <w:tc>
          <w:tcPr>
            <w:tcW w:w="2069" w:type="dxa"/>
            <w:shd w:val="clear" w:color="auto" w:fill="auto"/>
          </w:tcPr>
          <w:p w14:paraId="43D312D5" w14:textId="77777777" w:rsidR="00512FC7" w:rsidRPr="00512FC7" w:rsidRDefault="00512FC7" w:rsidP="00533FE7">
            <w:r w:rsidRPr="00512FC7">
              <w:t>DisplayLowQty</w:t>
            </w:r>
          </w:p>
        </w:tc>
        <w:tc>
          <w:tcPr>
            <w:tcW w:w="1083" w:type="dxa"/>
            <w:shd w:val="clear" w:color="auto" w:fill="auto"/>
          </w:tcPr>
          <w:p w14:paraId="138650DF" w14:textId="77777777" w:rsidR="00512FC7" w:rsidRPr="00512FC7" w:rsidRDefault="00512FC7" w:rsidP="00533FE7">
            <w:r w:rsidRPr="00512FC7">
              <w:t>Qty</w:t>
            </w:r>
          </w:p>
        </w:tc>
        <w:tc>
          <w:tcPr>
            <w:tcW w:w="4677" w:type="dxa"/>
            <w:shd w:val="clear" w:color="auto" w:fill="auto"/>
          </w:tcPr>
          <w:p w14:paraId="22D9262C" w14:textId="77777777" w:rsidR="00512FC7" w:rsidRPr="00512FC7" w:rsidRDefault="00512FC7" w:rsidP="00533FE7">
            <w:pPr>
              <w:jc w:val="left"/>
            </w:pPr>
            <w:r w:rsidRPr="00512FC7">
              <w:t>Defines the lower quantity limit to a randomized refresh of DisplayQty.</w:t>
            </w:r>
          </w:p>
        </w:tc>
        <w:tc>
          <w:tcPr>
            <w:tcW w:w="4411" w:type="dxa"/>
            <w:shd w:val="clear" w:color="auto" w:fill="auto"/>
          </w:tcPr>
          <w:p w14:paraId="7F9A316F" w14:textId="77777777" w:rsidR="00512FC7" w:rsidRPr="00512FC7" w:rsidRDefault="00512FC7" w:rsidP="00533FE7">
            <w:r w:rsidRPr="00512FC7">
              <w:t>DsplLwQty</w:t>
            </w:r>
          </w:p>
        </w:tc>
      </w:tr>
      <w:tr w:rsidR="00512FC7" w:rsidRPr="00512FC7" w14:paraId="6B72BB83" w14:textId="77777777" w:rsidTr="00533FE7">
        <w:tc>
          <w:tcPr>
            <w:tcW w:w="828" w:type="dxa"/>
            <w:shd w:val="clear" w:color="auto" w:fill="auto"/>
          </w:tcPr>
          <w:p w14:paraId="6FAD05AF" w14:textId="77777777" w:rsidR="00512FC7" w:rsidRPr="00512FC7" w:rsidRDefault="00512FC7" w:rsidP="00533FE7">
            <w:bookmarkStart w:id="1751" w:name="fld_DisplayHighQty" w:colFirst="1" w:colLast="1"/>
            <w:bookmarkEnd w:id="1750"/>
            <w:r w:rsidRPr="00512FC7">
              <w:t>1086</w:t>
            </w:r>
          </w:p>
        </w:tc>
        <w:tc>
          <w:tcPr>
            <w:tcW w:w="2069" w:type="dxa"/>
            <w:shd w:val="clear" w:color="auto" w:fill="auto"/>
          </w:tcPr>
          <w:p w14:paraId="5BBFEB88" w14:textId="77777777" w:rsidR="00512FC7" w:rsidRPr="00512FC7" w:rsidRDefault="00512FC7" w:rsidP="00533FE7">
            <w:r w:rsidRPr="00512FC7">
              <w:t>DisplayHighQty</w:t>
            </w:r>
          </w:p>
        </w:tc>
        <w:tc>
          <w:tcPr>
            <w:tcW w:w="1083" w:type="dxa"/>
            <w:shd w:val="clear" w:color="auto" w:fill="auto"/>
          </w:tcPr>
          <w:p w14:paraId="6CBB9C0B" w14:textId="77777777" w:rsidR="00512FC7" w:rsidRPr="00512FC7" w:rsidRDefault="00512FC7" w:rsidP="00533FE7">
            <w:r w:rsidRPr="00512FC7">
              <w:t>Qty</w:t>
            </w:r>
          </w:p>
        </w:tc>
        <w:tc>
          <w:tcPr>
            <w:tcW w:w="4677" w:type="dxa"/>
            <w:shd w:val="clear" w:color="auto" w:fill="auto"/>
          </w:tcPr>
          <w:p w14:paraId="745E3174" w14:textId="77777777" w:rsidR="00512FC7" w:rsidRPr="00512FC7" w:rsidRDefault="00512FC7" w:rsidP="00533FE7">
            <w:pPr>
              <w:jc w:val="left"/>
            </w:pPr>
            <w:r w:rsidRPr="00512FC7">
              <w:t>Defines the upper quantity limit to a randomized refresh of DisplayQty.</w:t>
            </w:r>
          </w:p>
        </w:tc>
        <w:tc>
          <w:tcPr>
            <w:tcW w:w="4411" w:type="dxa"/>
            <w:shd w:val="clear" w:color="auto" w:fill="auto"/>
          </w:tcPr>
          <w:p w14:paraId="5C9C18DD" w14:textId="77777777" w:rsidR="00512FC7" w:rsidRPr="00512FC7" w:rsidRDefault="00512FC7" w:rsidP="00533FE7">
            <w:r w:rsidRPr="00512FC7">
              <w:t>DisplayHighQty</w:t>
            </w:r>
          </w:p>
        </w:tc>
      </w:tr>
      <w:tr w:rsidR="00512FC7" w:rsidRPr="00512FC7" w14:paraId="7B540195" w14:textId="77777777" w:rsidTr="00533FE7">
        <w:tc>
          <w:tcPr>
            <w:tcW w:w="828" w:type="dxa"/>
            <w:shd w:val="clear" w:color="auto" w:fill="auto"/>
          </w:tcPr>
          <w:p w14:paraId="2B9079A4" w14:textId="77777777" w:rsidR="00512FC7" w:rsidRPr="00512FC7" w:rsidRDefault="00512FC7" w:rsidP="00533FE7">
            <w:bookmarkStart w:id="1752" w:name="fld_DisplayMinIncr" w:colFirst="1" w:colLast="1"/>
            <w:bookmarkEnd w:id="1751"/>
            <w:r w:rsidRPr="00512FC7">
              <w:t>1087</w:t>
            </w:r>
          </w:p>
        </w:tc>
        <w:tc>
          <w:tcPr>
            <w:tcW w:w="2069" w:type="dxa"/>
            <w:shd w:val="clear" w:color="auto" w:fill="auto"/>
          </w:tcPr>
          <w:p w14:paraId="60975587" w14:textId="77777777" w:rsidR="00512FC7" w:rsidRPr="00512FC7" w:rsidRDefault="00512FC7" w:rsidP="00533FE7">
            <w:r w:rsidRPr="00512FC7">
              <w:t>DisplayMinIncr</w:t>
            </w:r>
          </w:p>
        </w:tc>
        <w:tc>
          <w:tcPr>
            <w:tcW w:w="1083" w:type="dxa"/>
            <w:shd w:val="clear" w:color="auto" w:fill="auto"/>
          </w:tcPr>
          <w:p w14:paraId="28B90ACA" w14:textId="77777777" w:rsidR="00512FC7" w:rsidRPr="00512FC7" w:rsidRDefault="00512FC7" w:rsidP="00533FE7">
            <w:r w:rsidRPr="00512FC7">
              <w:t>Qty</w:t>
            </w:r>
          </w:p>
        </w:tc>
        <w:tc>
          <w:tcPr>
            <w:tcW w:w="4677" w:type="dxa"/>
            <w:shd w:val="clear" w:color="auto" w:fill="auto"/>
          </w:tcPr>
          <w:p w14:paraId="5DDFACB1" w14:textId="77777777" w:rsidR="00512FC7" w:rsidRPr="00512FC7" w:rsidRDefault="00512FC7" w:rsidP="00533FE7">
            <w:pPr>
              <w:jc w:val="left"/>
            </w:pPr>
            <w:r w:rsidRPr="00512FC7">
              <w:t>Defines the minimum increment to be used when calculating a random refresh of DisplayQty. A user specifies this when he wants a larger increment than the standard provided by the market (e.g. the round lot size).</w:t>
            </w:r>
          </w:p>
        </w:tc>
        <w:tc>
          <w:tcPr>
            <w:tcW w:w="4411" w:type="dxa"/>
            <w:shd w:val="clear" w:color="auto" w:fill="auto"/>
          </w:tcPr>
          <w:p w14:paraId="68F0DCD0" w14:textId="77777777" w:rsidR="00512FC7" w:rsidRPr="00512FC7" w:rsidRDefault="00512FC7" w:rsidP="00533FE7">
            <w:r w:rsidRPr="00512FC7">
              <w:t>DspMinIncr</w:t>
            </w:r>
          </w:p>
        </w:tc>
      </w:tr>
      <w:tr w:rsidR="00512FC7" w:rsidRPr="00512FC7" w14:paraId="50701B67" w14:textId="77777777" w:rsidTr="00533FE7">
        <w:tc>
          <w:tcPr>
            <w:tcW w:w="828" w:type="dxa"/>
            <w:shd w:val="clear" w:color="auto" w:fill="auto"/>
          </w:tcPr>
          <w:p w14:paraId="60CDB227" w14:textId="77777777" w:rsidR="00512FC7" w:rsidRPr="00512FC7" w:rsidRDefault="00512FC7" w:rsidP="00533FE7">
            <w:bookmarkStart w:id="1753" w:name="fld_RefreshQty" w:colFirst="1" w:colLast="1"/>
            <w:bookmarkEnd w:id="1752"/>
            <w:r w:rsidRPr="00512FC7">
              <w:t>1088</w:t>
            </w:r>
          </w:p>
        </w:tc>
        <w:tc>
          <w:tcPr>
            <w:tcW w:w="2069" w:type="dxa"/>
            <w:shd w:val="clear" w:color="auto" w:fill="auto"/>
          </w:tcPr>
          <w:p w14:paraId="4E387A47" w14:textId="77777777" w:rsidR="00512FC7" w:rsidRPr="00512FC7" w:rsidRDefault="00512FC7" w:rsidP="00533FE7">
            <w:r w:rsidRPr="00512FC7">
              <w:t>RefreshQty</w:t>
            </w:r>
          </w:p>
        </w:tc>
        <w:tc>
          <w:tcPr>
            <w:tcW w:w="1083" w:type="dxa"/>
            <w:shd w:val="clear" w:color="auto" w:fill="auto"/>
          </w:tcPr>
          <w:p w14:paraId="67B7D626" w14:textId="77777777" w:rsidR="00512FC7" w:rsidRPr="00512FC7" w:rsidRDefault="00512FC7" w:rsidP="00533FE7">
            <w:r w:rsidRPr="00512FC7">
              <w:t>Qty</w:t>
            </w:r>
          </w:p>
        </w:tc>
        <w:tc>
          <w:tcPr>
            <w:tcW w:w="4677" w:type="dxa"/>
            <w:shd w:val="clear" w:color="auto" w:fill="auto"/>
          </w:tcPr>
          <w:p w14:paraId="129F6046" w14:textId="77777777" w:rsidR="00512FC7" w:rsidRPr="00512FC7" w:rsidRDefault="00512FC7" w:rsidP="00533FE7">
            <w:pPr>
              <w:jc w:val="left"/>
            </w:pPr>
            <w:r w:rsidRPr="00512FC7">
              <w:t>Defines the quantity used to refresh DisplayQty.</w:t>
            </w:r>
          </w:p>
        </w:tc>
        <w:tc>
          <w:tcPr>
            <w:tcW w:w="4411" w:type="dxa"/>
            <w:shd w:val="clear" w:color="auto" w:fill="auto"/>
          </w:tcPr>
          <w:p w14:paraId="073D2990" w14:textId="77777777" w:rsidR="00512FC7" w:rsidRPr="00512FC7" w:rsidRDefault="00512FC7" w:rsidP="00533FE7">
            <w:r w:rsidRPr="00512FC7">
              <w:t>RfrshQty</w:t>
            </w:r>
          </w:p>
        </w:tc>
      </w:tr>
      <w:tr w:rsidR="00512FC7" w:rsidRPr="00512FC7" w14:paraId="609BB457" w14:textId="77777777" w:rsidTr="00533FE7">
        <w:tc>
          <w:tcPr>
            <w:tcW w:w="828" w:type="dxa"/>
            <w:shd w:val="clear" w:color="auto" w:fill="auto"/>
          </w:tcPr>
          <w:p w14:paraId="77D8310E" w14:textId="77777777" w:rsidR="00512FC7" w:rsidRPr="00512FC7" w:rsidRDefault="00512FC7" w:rsidP="00533FE7">
            <w:bookmarkStart w:id="1754" w:name="fld_MatchIncrement" w:colFirst="1" w:colLast="1"/>
            <w:bookmarkEnd w:id="1753"/>
            <w:r w:rsidRPr="00512FC7">
              <w:t>1089</w:t>
            </w:r>
          </w:p>
        </w:tc>
        <w:tc>
          <w:tcPr>
            <w:tcW w:w="2069" w:type="dxa"/>
            <w:shd w:val="clear" w:color="auto" w:fill="auto"/>
          </w:tcPr>
          <w:p w14:paraId="3BDEE2D8" w14:textId="77777777" w:rsidR="00512FC7" w:rsidRPr="00512FC7" w:rsidRDefault="00512FC7" w:rsidP="00533FE7">
            <w:r w:rsidRPr="00512FC7">
              <w:t>MatchIncrement</w:t>
            </w:r>
          </w:p>
        </w:tc>
        <w:tc>
          <w:tcPr>
            <w:tcW w:w="1083" w:type="dxa"/>
            <w:shd w:val="clear" w:color="auto" w:fill="auto"/>
          </w:tcPr>
          <w:p w14:paraId="70B13C93" w14:textId="77777777" w:rsidR="00512FC7" w:rsidRPr="00512FC7" w:rsidRDefault="00512FC7" w:rsidP="00533FE7">
            <w:r w:rsidRPr="00512FC7">
              <w:t>Qty</w:t>
            </w:r>
          </w:p>
        </w:tc>
        <w:tc>
          <w:tcPr>
            <w:tcW w:w="4677" w:type="dxa"/>
            <w:shd w:val="clear" w:color="auto" w:fill="auto"/>
          </w:tcPr>
          <w:p w14:paraId="5A6DD7E0" w14:textId="77777777" w:rsidR="00512FC7" w:rsidRPr="00512FC7" w:rsidRDefault="00512FC7" w:rsidP="00533FE7">
            <w:pPr>
              <w:jc w:val="left"/>
            </w:pPr>
            <w:r w:rsidRPr="00512FC7">
              <w:t>Allows orders to specify a minimum quantity that applies to every execution (one execution could be for multiple counter-orders). The order may still fill against smaller orders, but the cumulative quantity of the execution must be in multiples of the MatchIncrement.</w:t>
            </w:r>
          </w:p>
        </w:tc>
        <w:tc>
          <w:tcPr>
            <w:tcW w:w="4411" w:type="dxa"/>
            <w:shd w:val="clear" w:color="auto" w:fill="auto"/>
          </w:tcPr>
          <w:p w14:paraId="42FF8B9C" w14:textId="77777777" w:rsidR="00512FC7" w:rsidRPr="00512FC7" w:rsidRDefault="00512FC7" w:rsidP="00533FE7">
            <w:r w:rsidRPr="00512FC7">
              <w:t>MtchInc</w:t>
            </w:r>
          </w:p>
        </w:tc>
      </w:tr>
      <w:tr w:rsidR="00512FC7" w:rsidRPr="00512FC7" w14:paraId="3A39CB62" w14:textId="77777777" w:rsidTr="00533FE7">
        <w:tc>
          <w:tcPr>
            <w:tcW w:w="828" w:type="dxa"/>
            <w:shd w:val="clear" w:color="auto" w:fill="auto"/>
          </w:tcPr>
          <w:p w14:paraId="5062512F" w14:textId="77777777" w:rsidR="00512FC7" w:rsidRPr="00512FC7" w:rsidRDefault="00512FC7" w:rsidP="00533FE7">
            <w:bookmarkStart w:id="1755" w:name="fld_MaxPriceLevels" w:colFirst="1" w:colLast="1"/>
            <w:bookmarkEnd w:id="1754"/>
            <w:r w:rsidRPr="00512FC7">
              <w:t>1090</w:t>
            </w:r>
          </w:p>
        </w:tc>
        <w:tc>
          <w:tcPr>
            <w:tcW w:w="2069" w:type="dxa"/>
            <w:shd w:val="clear" w:color="auto" w:fill="auto"/>
          </w:tcPr>
          <w:p w14:paraId="66D16146" w14:textId="77777777" w:rsidR="00512FC7" w:rsidRPr="00512FC7" w:rsidRDefault="00512FC7" w:rsidP="00533FE7">
            <w:r w:rsidRPr="00512FC7">
              <w:t>MaxPriceLevels</w:t>
            </w:r>
          </w:p>
        </w:tc>
        <w:tc>
          <w:tcPr>
            <w:tcW w:w="1083" w:type="dxa"/>
            <w:shd w:val="clear" w:color="auto" w:fill="auto"/>
          </w:tcPr>
          <w:p w14:paraId="098D952C" w14:textId="77777777" w:rsidR="00512FC7" w:rsidRPr="00512FC7" w:rsidRDefault="00512FC7" w:rsidP="00533FE7">
            <w:r w:rsidRPr="00512FC7">
              <w:t>int</w:t>
            </w:r>
          </w:p>
        </w:tc>
        <w:tc>
          <w:tcPr>
            <w:tcW w:w="4677" w:type="dxa"/>
            <w:shd w:val="clear" w:color="auto" w:fill="auto"/>
          </w:tcPr>
          <w:p w14:paraId="17A06B30" w14:textId="77777777" w:rsidR="00512FC7" w:rsidRPr="00512FC7" w:rsidRDefault="00512FC7" w:rsidP="00533FE7">
            <w:pPr>
              <w:jc w:val="left"/>
            </w:pPr>
            <w:r w:rsidRPr="00512FC7">
              <w:t>Allows an order to specify a maximum number of price levels to trade through. Only valid for aggressive orders and during continuous (autoexecution) trading sessions. Property lost when order is put on book. A partially filled order is assigned last trade price as limit price. Non-filled order behaves as ordinary Market or Limit.</w:t>
            </w:r>
          </w:p>
        </w:tc>
        <w:tc>
          <w:tcPr>
            <w:tcW w:w="4411" w:type="dxa"/>
            <w:shd w:val="clear" w:color="auto" w:fill="auto"/>
          </w:tcPr>
          <w:p w14:paraId="003CDEBE" w14:textId="77777777" w:rsidR="00512FC7" w:rsidRPr="00512FC7" w:rsidRDefault="00512FC7" w:rsidP="00533FE7">
            <w:r w:rsidRPr="00512FC7">
              <w:t>MxPxLvls</w:t>
            </w:r>
          </w:p>
        </w:tc>
      </w:tr>
      <w:tr w:rsidR="00512FC7" w:rsidRPr="00512FC7" w14:paraId="7EEECEEA" w14:textId="77777777" w:rsidTr="00533FE7">
        <w:tc>
          <w:tcPr>
            <w:tcW w:w="828" w:type="dxa"/>
            <w:shd w:val="clear" w:color="auto" w:fill="auto"/>
          </w:tcPr>
          <w:p w14:paraId="563C3675" w14:textId="77777777" w:rsidR="00512FC7" w:rsidRPr="00512FC7" w:rsidRDefault="00512FC7" w:rsidP="00533FE7">
            <w:bookmarkStart w:id="1756" w:name="fld_PreTradeAnonymity" w:colFirst="1" w:colLast="1"/>
            <w:bookmarkEnd w:id="1755"/>
            <w:r w:rsidRPr="00512FC7">
              <w:t>1091</w:t>
            </w:r>
          </w:p>
        </w:tc>
        <w:tc>
          <w:tcPr>
            <w:tcW w:w="2069" w:type="dxa"/>
            <w:shd w:val="clear" w:color="auto" w:fill="auto"/>
          </w:tcPr>
          <w:p w14:paraId="5F021625" w14:textId="77777777" w:rsidR="00512FC7" w:rsidRPr="00512FC7" w:rsidRDefault="00512FC7" w:rsidP="00533FE7">
            <w:r w:rsidRPr="00512FC7">
              <w:t>PreTradeAnonymity</w:t>
            </w:r>
          </w:p>
        </w:tc>
        <w:tc>
          <w:tcPr>
            <w:tcW w:w="1083" w:type="dxa"/>
            <w:shd w:val="clear" w:color="auto" w:fill="auto"/>
          </w:tcPr>
          <w:p w14:paraId="6E187C01" w14:textId="77777777" w:rsidR="00512FC7" w:rsidRPr="00512FC7" w:rsidRDefault="00512FC7" w:rsidP="00533FE7">
            <w:r w:rsidRPr="00512FC7">
              <w:t>Boolean</w:t>
            </w:r>
          </w:p>
        </w:tc>
        <w:tc>
          <w:tcPr>
            <w:tcW w:w="4677" w:type="dxa"/>
            <w:shd w:val="clear" w:color="auto" w:fill="auto"/>
          </w:tcPr>
          <w:p w14:paraId="3C5A2827" w14:textId="77777777" w:rsidR="00512FC7" w:rsidRPr="00512FC7" w:rsidRDefault="00512FC7" w:rsidP="00533FE7">
            <w:pPr>
              <w:jc w:val="left"/>
            </w:pPr>
            <w:r w:rsidRPr="00512FC7">
              <w:t>Allows trader to explicitly request anonymity or disclosure in pre-trade market data feeds. Anonymity is relevant in markets where counterparties are regularly disclosed in order depth feeds. Disclosure is relevant when counterparties are not normally visible.</w:t>
            </w:r>
          </w:p>
        </w:tc>
        <w:tc>
          <w:tcPr>
            <w:tcW w:w="4411" w:type="dxa"/>
            <w:shd w:val="clear" w:color="auto" w:fill="auto"/>
          </w:tcPr>
          <w:p w14:paraId="69C32852" w14:textId="77777777" w:rsidR="00512FC7" w:rsidRPr="00512FC7" w:rsidRDefault="00512FC7" w:rsidP="00533FE7">
            <w:r w:rsidRPr="00512FC7">
              <w:t>PrTrdAnon</w:t>
            </w:r>
          </w:p>
        </w:tc>
      </w:tr>
      <w:tr w:rsidR="00512FC7" w:rsidRPr="00512FC7" w14:paraId="66385A4D" w14:textId="77777777" w:rsidTr="00533FE7">
        <w:tc>
          <w:tcPr>
            <w:tcW w:w="828" w:type="dxa"/>
            <w:shd w:val="clear" w:color="auto" w:fill="auto"/>
          </w:tcPr>
          <w:p w14:paraId="2A84F440" w14:textId="77777777" w:rsidR="00512FC7" w:rsidRPr="00512FC7" w:rsidRDefault="00512FC7" w:rsidP="00533FE7">
            <w:bookmarkStart w:id="1757" w:name="fld_PriceProtectionScope" w:colFirst="1" w:colLast="1"/>
            <w:bookmarkEnd w:id="1756"/>
            <w:r w:rsidRPr="00512FC7">
              <w:t>1092</w:t>
            </w:r>
          </w:p>
        </w:tc>
        <w:tc>
          <w:tcPr>
            <w:tcW w:w="2069" w:type="dxa"/>
            <w:shd w:val="clear" w:color="auto" w:fill="auto"/>
          </w:tcPr>
          <w:p w14:paraId="499AFDDC" w14:textId="77777777" w:rsidR="00512FC7" w:rsidRPr="00512FC7" w:rsidRDefault="00512FC7" w:rsidP="00533FE7">
            <w:r w:rsidRPr="00512FC7">
              <w:t>PriceProtectionScope</w:t>
            </w:r>
          </w:p>
        </w:tc>
        <w:tc>
          <w:tcPr>
            <w:tcW w:w="1083" w:type="dxa"/>
            <w:shd w:val="clear" w:color="auto" w:fill="auto"/>
          </w:tcPr>
          <w:p w14:paraId="5A09CD1E" w14:textId="77777777" w:rsidR="00512FC7" w:rsidRPr="00512FC7" w:rsidRDefault="00512FC7" w:rsidP="00533FE7">
            <w:r w:rsidRPr="00512FC7">
              <w:t>char</w:t>
            </w:r>
          </w:p>
        </w:tc>
        <w:tc>
          <w:tcPr>
            <w:tcW w:w="4677" w:type="dxa"/>
            <w:shd w:val="clear" w:color="auto" w:fill="auto"/>
          </w:tcPr>
          <w:p w14:paraId="450EDCD4" w14:textId="77777777" w:rsidR="00512FC7" w:rsidRDefault="00512FC7" w:rsidP="00533FE7">
            <w:pPr>
              <w:jc w:val="left"/>
            </w:pPr>
            <w:r>
              <w:t>Defines the type of price protection the customer requires on their order.</w:t>
            </w:r>
          </w:p>
          <w:p w14:paraId="663A7E31" w14:textId="77777777" w:rsidR="00512FC7" w:rsidRPr="00512FC7" w:rsidRDefault="00512FC7" w:rsidP="00533FE7">
            <w:pPr>
              <w:jc w:val="left"/>
            </w:pPr>
            <w:r>
              <w:t>Valid values:</w:t>
            </w:r>
            <w:r>
              <w:br/>
            </w:r>
            <w:r>
              <w:tab/>
              <w:t>0 - None</w:t>
            </w:r>
            <w:r>
              <w:br/>
            </w:r>
            <w:r>
              <w:tab/>
              <w:t>1 - Local (Exchange, ECN, ATS)</w:t>
            </w:r>
            <w:r>
              <w:br/>
            </w:r>
            <w:r>
              <w:tab/>
              <w:t>2 - National (Across all national markets)</w:t>
            </w:r>
            <w:r>
              <w:br/>
            </w:r>
            <w:r>
              <w:tab/>
              <w:t>3 - Global (Across all markets)</w:t>
            </w:r>
          </w:p>
        </w:tc>
        <w:tc>
          <w:tcPr>
            <w:tcW w:w="4411" w:type="dxa"/>
            <w:shd w:val="clear" w:color="auto" w:fill="auto"/>
          </w:tcPr>
          <w:p w14:paraId="6D07FB16" w14:textId="77777777" w:rsidR="00512FC7" w:rsidRPr="00512FC7" w:rsidRDefault="00512FC7" w:rsidP="00533FE7">
            <w:r w:rsidRPr="00512FC7">
              <w:t>PxPrtScp</w:t>
            </w:r>
          </w:p>
        </w:tc>
      </w:tr>
      <w:tr w:rsidR="00512FC7" w:rsidRPr="00512FC7" w14:paraId="0DB52D45" w14:textId="77777777" w:rsidTr="00533FE7">
        <w:tc>
          <w:tcPr>
            <w:tcW w:w="828" w:type="dxa"/>
            <w:shd w:val="clear" w:color="auto" w:fill="auto"/>
          </w:tcPr>
          <w:p w14:paraId="1AED179D" w14:textId="77777777" w:rsidR="00512FC7" w:rsidRPr="00512FC7" w:rsidRDefault="00512FC7" w:rsidP="00533FE7">
            <w:bookmarkStart w:id="1758" w:name="fld_LotType" w:colFirst="1" w:colLast="1"/>
            <w:bookmarkEnd w:id="1757"/>
            <w:r w:rsidRPr="00512FC7">
              <w:t>1093</w:t>
            </w:r>
          </w:p>
        </w:tc>
        <w:tc>
          <w:tcPr>
            <w:tcW w:w="2069" w:type="dxa"/>
            <w:shd w:val="clear" w:color="auto" w:fill="auto"/>
          </w:tcPr>
          <w:p w14:paraId="14AF9B22" w14:textId="77777777" w:rsidR="00512FC7" w:rsidRPr="00512FC7" w:rsidRDefault="00512FC7" w:rsidP="00533FE7">
            <w:r w:rsidRPr="00512FC7">
              <w:t>LotType</w:t>
            </w:r>
          </w:p>
        </w:tc>
        <w:tc>
          <w:tcPr>
            <w:tcW w:w="1083" w:type="dxa"/>
            <w:shd w:val="clear" w:color="auto" w:fill="auto"/>
          </w:tcPr>
          <w:p w14:paraId="2FDF2A90" w14:textId="77777777" w:rsidR="00512FC7" w:rsidRPr="00512FC7" w:rsidRDefault="00512FC7" w:rsidP="00533FE7">
            <w:r w:rsidRPr="00512FC7">
              <w:t>char</w:t>
            </w:r>
          </w:p>
        </w:tc>
        <w:tc>
          <w:tcPr>
            <w:tcW w:w="4677" w:type="dxa"/>
            <w:shd w:val="clear" w:color="auto" w:fill="auto"/>
          </w:tcPr>
          <w:p w14:paraId="1F70AD88" w14:textId="77777777" w:rsidR="00512FC7" w:rsidRDefault="00512FC7" w:rsidP="00533FE7">
            <w:pPr>
              <w:jc w:val="left"/>
            </w:pPr>
            <w:r>
              <w:t>Defines the lot type assigned to the order.</w:t>
            </w:r>
          </w:p>
          <w:p w14:paraId="40BDFE5E" w14:textId="77777777" w:rsidR="00512FC7" w:rsidRPr="00512FC7" w:rsidRDefault="00512FC7" w:rsidP="00533FE7">
            <w:pPr>
              <w:jc w:val="left"/>
            </w:pPr>
            <w:r>
              <w:t>Valid values:</w:t>
            </w:r>
            <w:r>
              <w:br/>
            </w:r>
            <w:r>
              <w:tab/>
              <w:t>1 - Odd Lot</w:t>
            </w:r>
            <w:r>
              <w:br/>
            </w:r>
            <w:r>
              <w:tab/>
              <w:t>2 - Round Lot</w:t>
            </w:r>
            <w:r>
              <w:br/>
            </w:r>
            <w:r>
              <w:tab/>
              <w:t>3 - Block Lot</w:t>
            </w:r>
            <w:r>
              <w:br/>
            </w:r>
            <w:r>
              <w:tab/>
              <w:t>4 - Round lot based upon UnitOfMeasure(996)</w:t>
            </w:r>
          </w:p>
        </w:tc>
        <w:tc>
          <w:tcPr>
            <w:tcW w:w="4411" w:type="dxa"/>
            <w:shd w:val="clear" w:color="auto" w:fill="auto"/>
          </w:tcPr>
          <w:p w14:paraId="53D42C52" w14:textId="77777777" w:rsidR="00512FC7" w:rsidRPr="00512FC7" w:rsidRDefault="00512FC7" w:rsidP="00533FE7">
            <w:r w:rsidRPr="00512FC7">
              <w:t>LotTyp</w:t>
            </w:r>
          </w:p>
        </w:tc>
      </w:tr>
      <w:tr w:rsidR="00512FC7" w:rsidRPr="00512FC7" w14:paraId="5F208C30" w14:textId="77777777" w:rsidTr="00533FE7">
        <w:tc>
          <w:tcPr>
            <w:tcW w:w="828" w:type="dxa"/>
            <w:shd w:val="clear" w:color="auto" w:fill="auto"/>
          </w:tcPr>
          <w:p w14:paraId="7A965D9F" w14:textId="77777777" w:rsidR="00512FC7" w:rsidRPr="00512FC7" w:rsidRDefault="00512FC7" w:rsidP="00533FE7">
            <w:bookmarkStart w:id="1759" w:name="fld_PegPriceType" w:colFirst="1" w:colLast="1"/>
            <w:bookmarkEnd w:id="1758"/>
            <w:r w:rsidRPr="00512FC7">
              <w:t>1094</w:t>
            </w:r>
          </w:p>
        </w:tc>
        <w:tc>
          <w:tcPr>
            <w:tcW w:w="2069" w:type="dxa"/>
            <w:shd w:val="clear" w:color="auto" w:fill="auto"/>
          </w:tcPr>
          <w:p w14:paraId="75928762" w14:textId="77777777" w:rsidR="00512FC7" w:rsidRPr="00512FC7" w:rsidRDefault="00512FC7" w:rsidP="00533FE7">
            <w:r w:rsidRPr="00512FC7">
              <w:t>PegPriceType</w:t>
            </w:r>
          </w:p>
        </w:tc>
        <w:tc>
          <w:tcPr>
            <w:tcW w:w="1083" w:type="dxa"/>
            <w:shd w:val="clear" w:color="auto" w:fill="auto"/>
          </w:tcPr>
          <w:p w14:paraId="1160A6BA" w14:textId="77777777" w:rsidR="00512FC7" w:rsidRPr="00512FC7" w:rsidRDefault="00512FC7" w:rsidP="00533FE7">
            <w:r w:rsidRPr="00512FC7">
              <w:t>int</w:t>
            </w:r>
          </w:p>
        </w:tc>
        <w:tc>
          <w:tcPr>
            <w:tcW w:w="4677" w:type="dxa"/>
            <w:shd w:val="clear" w:color="auto" w:fill="auto"/>
          </w:tcPr>
          <w:p w14:paraId="43E8E53E" w14:textId="77777777" w:rsidR="00512FC7" w:rsidRDefault="00512FC7" w:rsidP="00533FE7">
            <w:pPr>
              <w:jc w:val="left"/>
            </w:pPr>
            <w:r>
              <w:t>Defines the type of peg.</w:t>
            </w:r>
          </w:p>
          <w:p w14:paraId="58AF53CA" w14:textId="77777777" w:rsidR="00512FC7" w:rsidRPr="00512FC7" w:rsidRDefault="00512FC7" w:rsidP="00533FE7">
            <w:pPr>
              <w:jc w:val="left"/>
            </w:pPr>
            <w:r>
              <w:t>Valid values:</w:t>
            </w:r>
            <w:r>
              <w:br/>
            </w:r>
            <w:r>
              <w:tab/>
              <w:t>1 - Last peg (last sale)</w:t>
            </w:r>
            <w:r>
              <w:br/>
            </w:r>
            <w:r>
              <w:tab/>
              <w:t>2 - Mid-price peg (midprice of inside quote)</w:t>
            </w:r>
            <w:r>
              <w:br/>
            </w:r>
            <w:r>
              <w:tab/>
              <w:t>3 - Opening peg</w:t>
            </w:r>
            <w:r>
              <w:br/>
            </w:r>
            <w:r>
              <w:tab/>
              <w:t>4 - Market peg</w:t>
            </w:r>
            <w:r>
              <w:br/>
            </w:r>
            <w:r>
              <w:tab/>
              <w:t>5 - Primary peg (primary market - buy at bid or sell at offer)</w:t>
            </w:r>
            <w:r>
              <w:br/>
            </w:r>
            <w:r>
              <w:tab/>
              <w:t>7 - Peg to VWAP</w:t>
            </w:r>
            <w:r>
              <w:br/>
            </w:r>
            <w:r>
              <w:tab/>
              <w:t>8 - Trailing Stop Peg</w:t>
            </w:r>
            <w:r>
              <w:br/>
            </w:r>
            <w:r>
              <w:tab/>
              <w:t>9 - Peg to Limit Price</w:t>
            </w:r>
          </w:p>
        </w:tc>
        <w:tc>
          <w:tcPr>
            <w:tcW w:w="4411" w:type="dxa"/>
            <w:shd w:val="clear" w:color="auto" w:fill="auto"/>
          </w:tcPr>
          <w:p w14:paraId="592E452C" w14:textId="77777777" w:rsidR="00512FC7" w:rsidRPr="00512FC7" w:rsidRDefault="00512FC7" w:rsidP="00533FE7">
            <w:r w:rsidRPr="00512FC7">
              <w:t>PegPxTyp</w:t>
            </w:r>
          </w:p>
        </w:tc>
      </w:tr>
      <w:tr w:rsidR="00512FC7" w:rsidRPr="00512FC7" w14:paraId="1BAA724F" w14:textId="77777777" w:rsidTr="00533FE7">
        <w:tc>
          <w:tcPr>
            <w:tcW w:w="828" w:type="dxa"/>
            <w:shd w:val="clear" w:color="auto" w:fill="auto"/>
          </w:tcPr>
          <w:p w14:paraId="7EAEFA28" w14:textId="77777777" w:rsidR="00512FC7" w:rsidRPr="00512FC7" w:rsidRDefault="00512FC7" w:rsidP="00533FE7">
            <w:bookmarkStart w:id="1760" w:name="fld_PeggedRefPrice" w:colFirst="1" w:colLast="1"/>
            <w:bookmarkEnd w:id="1759"/>
            <w:r w:rsidRPr="00512FC7">
              <w:t>1095</w:t>
            </w:r>
          </w:p>
        </w:tc>
        <w:tc>
          <w:tcPr>
            <w:tcW w:w="2069" w:type="dxa"/>
            <w:shd w:val="clear" w:color="auto" w:fill="auto"/>
          </w:tcPr>
          <w:p w14:paraId="19BFBFE1" w14:textId="77777777" w:rsidR="00512FC7" w:rsidRPr="00512FC7" w:rsidRDefault="00512FC7" w:rsidP="00533FE7">
            <w:r w:rsidRPr="00512FC7">
              <w:t>PeggedRefPrice</w:t>
            </w:r>
          </w:p>
        </w:tc>
        <w:tc>
          <w:tcPr>
            <w:tcW w:w="1083" w:type="dxa"/>
            <w:shd w:val="clear" w:color="auto" w:fill="auto"/>
          </w:tcPr>
          <w:p w14:paraId="6C30CB37" w14:textId="77777777" w:rsidR="00512FC7" w:rsidRPr="00512FC7" w:rsidRDefault="00512FC7" w:rsidP="00533FE7">
            <w:r w:rsidRPr="00512FC7">
              <w:t>Price</w:t>
            </w:r>
          </w:p>
        </w:tc>
        <w:tc>
          <w:tcPr>
            <w:tcW w:w="4677" w:type="dxa"/>
            <w:shd w:val="clear" w:color="auto" w:fill="auto"/>
          </w:tcPr>
          <w:p w14:paraId="26F0EAD4" w14:textId="77777777" w:rsidR="00512FC7" w:rsidRPr="00512FC7" w:rsidRDefault="00512FC7" w:rsidP="00533FE7">
            <w:pPr>
              <w:jc w:val="left"/>
            </w:pPr>
            <w:r w:rsidRPr="00512FC7">
              <w:t>The value of the reference price that the order is pegged to. PeggedRefPrice + PegOffsetValue (211) = PeggedPrice (839) unless the limit price (44, Price) is breached. The values may not be exact due to rounding.</w:t>
            </w:r>
          </w:p>
        </w:tc>
        <w:tc>
          <w:tcPr>
            <w:tcW w:w="4411" w:type="dxa"/>
            <w:shd w:val="clear" w:color="auto" w:fill="auto"/>
          </w:tcPr>
          <w:p w14:paraId="036D8596" w14:textId="77777777" w:rsidR="00512FC7" w:rsidRPr="00512FC7" w:rsidRDefault="00512FC7" w:rsidP="00533FE7">
            <w:r w:rsidRPr="00512FC7">
              <w:t>PggdRefPx</w:t>
            </w:r>
          </w:p>
        </w:tc>
      </w:tr>
      <w:tr w:rsidR="00512FC7" w:rsidRPr="00512FC7" w14:paraId="62C1F7BE" w14:textId="77777777" w:rsidTr="00533FE7">
        <w:tc>
          <w:tcPr>
            <w:tcW w:w="828" w:type="dxa"/>
            <w:shd w:val="clear" w:color="auto" w:fill="auto"/>
          </w:tcPr>
          <w:p w14:paraId="74EFF79E" w14:textId="77777777" w:rsidR="00512FC7" w:rsidRPr="00512FC7" w:rsidRDefault="00512FC7" w:rsidP="00533FE7">
            <w:bookmarkStart w:id="1761" w:name="fld_PegSecurityIDSource" w:colFirst="1" w:colLast="1"/>
            <w:bookmarkEnd w:id="1760"/>
            <w:r w:rsidRPr="00512FC7">
              <w:t>1096</w:t>
            </w:r>
          </w:p>
        </w:tc>
        <w:tc>
          <w:tcPr>
            <w:tcW w:w="2069" w:type="dxa"/>
            <w:shd w:val="clear" w:color="auto" w:fill="auto"/>
          </w:tcPr>
          <w:p w14:paraId="34FB6E12" w14:textId="77777777" w:rsidR="00512FC7" w:rsidRPr="00512FC7" w:rsidRDefault="00512FC7" w:rsidP="00533FE7">
            <w:r w:rsidRPr="00512FC7">
              <w:t>PegSecurityIDSource</w:t>
            </w:r>
          </w:p>
        </w:tc>
        <w:tc>
          <w:tcPr>
            <w:tcW w:w="1083" w:type="dxa"/>
            <w:shd w:val="clear" w:color="auto" w:fill="auto"/>
          </w:tcPr>
          <w:p w14:paraId="2CBA842E" w14:textId="77777777" w:rsidR="00512FC7" w:rsidRPr="00512FC7" w:rsidRDefault="00512FC7" w:rsidP="00533FE7">
            <w:r w:rsidRPr="00512FC7">
              <w:t>String</w:t>
            </w:r>
          </w:p>
        </w:tc>
        <w:tc>
          <w:tcPr>
            <w:tcW w:w="4677" w:type="dxa"/>
            <w:shd w:val="clear" w:color="auto" w:fill="auto"/>
          </w:tcPr>
          <w:p w14:paraId="0A6D91CF" w14:textId="77777777" w:rsidR="00512FC7" w:rsidRDefault="00512FC7" w:rsidP="00533FE7">
            <w:pPr>
              <w:jc w:val="left"/>
            </w:pPr>
            <w:r>
              <w:t>Defines the identity of the security off whose prices the order will peg. Same values as SecurityIDSource (22)</w:t>
            </w:r>
          </w:p>
          <w:p w14:paraId="287F7569"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3CC8145D" w14:textId="77777777" w:rsidR="00512FC7" w:rsidRPr="00512FC7" w:rsidRDefault="00512FC7" w:rsidP="00533FE7">
            <w:r w:rsidRPr="00512FC7">
              <w:t>PegSecurityIDSource</w:t>
            </w:r>
          </w:p>
        </w:tc>
      </w:tr>
      <w:tr w:rsidR="00512FC7" w:rsidRPr="00512FC7" w14:paraId="2C4D2FC5" w14:textId="77777777" w:rsidTr="00533FE7">
        <w:tc>
          <w:tcPr>
            <w:tcW w:w="828" w:type="dxa"/>
            <w:shd w:val="clear" w:color="auto" w:fill="auto"/>
          </w:tcPr>
          <w:p w14:paraId="464A2A8F" w14:textId="77777777" w:rsidR="00512FC7" w:rsidRPr="00512FC7" w:rsidRDefault="00512FC7" w:rsidP="00533FE7">
            <w:bookmarkStart w:id="1762" w:name="fld_PegSecurityID" w:colFirst="1" w:colLast="1"/>
            <w:bookmarkEnd w:id="1761"/>
            <w:r w:rsidRPr="00512FC7">
              <w:t>1097</w:t>
            </w:r>
          </w:p>
        </w:tc>
        <w:tc>
          <w:tcPr>
            <w:tcW w:w="2069" w:type="dxa"/>
            <w:shd w:val="clear" w:color="auto" w:fill="auto"/>
          </w:tcPr>
          <w:p w14:paraId="264F976D" w14:textId="77777777" w:rsidR="00512FC7" w:rsidRPr="00512FC7" w:rsidRDefault="00512FC7" w:rsidP="00533FE7">
            <w:r w:rsidRPr="00512FC7">
              <w:t>PegSecurityID</w:t>
            </w:r>
          </w:p>
        </w:tc>
        <w:tc>
          <w:tcPr>
            <w:tcW w:w="1083" w:type="dxa"/>
            <w:shd w:val="clear" w:color="auto" w:fill="auto"/>
          </w:tcPr>
          <w:p w14:paraId="56710484" w14:textId="77777777" w:rsidR="00512FC7" w:rsidRPr="00512FC7" w:rsidRDefault="00512FC7" w:rsidP="00533FE7">
            <w:r w:rsidRPr="00512FC7">
              <w:t>String</w:t>
            </w:r>
          </w:p>
        </w:tc>
        <w:tc>
          <w:tcPr>
            <w:tcW w:w="4677" w:type="dxa"/>
            <w:shd w:val="clear" w:color="auto" w:fill="auto"/>
          </w:tcPr>
          <w:p w14:paraId="48C72693" w14:textId="77777777" w:rsidR="00512FC7" w:rsidRPr="00512FC7" w:rsidRDefault="00512FC7" w:rsidP="00533FE7">
            <w:pPr>
              <w:jc w:val="left"/>
            </w:pPr>
            <w:r w:rsidRPr="00512FC7">
              <w:t>Defines the identity of the security off whose prices the order will peg.</w:t>
            </w:r>
          </w:p>
        </w:tc>
        <w:tc>
          <w:tcPr>
            <w:tcW w:w="4411" w:type="dxa"/>
            <w:shd w:val="clear" w:color="auto" w:fill="auto"/>
          </w:tcPr>
          <w:p w14:paraId="1B1FC174" w14:textId="77777777" w:rsidR="00512FC7" w:rsidRPr="00512FC7" w:rsidRDefault="00512FC7" w:rsidP="00533FE7">
            <w:r w:rsidRPr="00512FC7">
              <w:t>PegSecID</w:t>
            </w:r>
          </w:p>
        </w:tc>
      </w:tr>
      <w:tr w:rsidR="00512FC7" w:rsidRPr="00512FC7" w14:paraId="277ED3CF" w14:textId="77777777" w:rsidTr="00533FE7">
        <w:tc>
          <w:tcPr>
            <w:tcW w:w="828" w:type="dxa"/>
            <w:shd w:val="clear" w:color="auto" w:fill="auto"/>
          </w:tcPr>
          <w:p w14:paraId="282E6DFD" w14:textId="77777777" w:rsidR="00512FC7" w:rsidRPr="00512FC7" w:rsidRDefault="00512FC7" w:rsidP="00533FE7">
            <w:bookmarkStart w:id="1763" w:name="fld_PegSymbol" w:colFirst="1" w:colLast="1"/>
            <w:bookmarkEnd w:id="1762"/>
            <w:r w:rsidRPr="00512FC7">
              <w:t>1098</w:t>
            </w:r>
          </w:p>
        </w:tc>
        <w:tc>
          <w:tcPr>
            <w:tcW w:w="2069" w:type="dxa"/>
            <w:shd w:val="clear" w:color="auto" w:fill="auto"/>
          </w:tcPr>
          <w:p w14:paraId="183E3916" w14:textId="77777777" w:rsidR="00512FC7" w:rsidRPr="00512FC7" w:rsidRDefault="00512FC7" w:rsidP="00533FE7">
            <w:r w:rsidRPr="00512FC7">
              <w:t>PegSymbol</w:t>
            </w:r>
          </w:p>
        </w:tc>
        <w:tc>
          <w:tcPr>
            <w:tcW w:w="1083" w:type="dxa"/>
            <w:shd w:val="clear" w:color="auto" w:fill="auto"/>
          </w:tcPr>
          <w:p w14:paraId="2620C0FC" w14:textId="77777777" w:rsidR="00512FC7" w:rsidRPr="00512FC7" w:rsidRDefault="00512FC7" w:rsidP="00533FE7">
            <w:r w:rsidRPr="00512FC7">
              <w:t>String</w:t>
            </w:r>
          </w:p>
        </w:tc>
        <w:tc>
          <w:tcPr>
            <w:tcW w:w="4677" w:type="dxa"/>
            <w:shd w:val="clear" w:color="auto" w:fill="auto"/>
          </w:tcPr>
          <w:p w14:paraId="51983BAB" w14:textId="77777777" w:rsidR="00512FC7" w:rsidRPr="00512FC7" w:rsidRDefault="00512FC7" w:rsidP="00533FE7">
            <w:pPr>
              <w:jc w:val="left"/>
            </w:pPr>
            <w:r w:rsidRPr="00512FC7">
              <w:t>Defines the common, 'human understood' representation of the security off whose prices the order will Peg.</w:t>
            </w:r>
          </w:p>
        </w:tc>
        <w:tc>
          <w:tcPr>
            <w:tcW w:w="4411" w:type="dxa"/>
            <w:shd w:val="clear" w:color="auto" w:fill="auto"/>
          </w:tcPr>
          <w:p w14:paraId="5835EAD5" w14:textId="77777777" w:rsidR="00512FC7" w:rsidRPr="00512FC7" w:rsidRDefault="00512FC7" w:rsidP="00533FE7">
            <w:r w:rsidRPr="00512FC7">
              <w:t>PgSymbl</w:t>
            </w:r>
          </w:p>
        </w:tc>
      </w:tr>
      <w:tr w:rsidR="00512FC7" w:rsidRPr="00512FC7" w14:paraId="6EC816CF" w14:textId="77777777" w:rsidTr="00533FE7">
        <w:tc>
          <w:tcPr>
            <w:tcW w:w="828" w:type="dxa"/>
            <w:shd w:val="clear" w:color="auto" w:fill="auto"/>
          </w:tcPr>
          <w:p w14:paraId="47906B4A" w14:textId="77777777" w:rsidR="00512FC7" w:rsidRPr="00512FC7" w:rsidRDefault="00512FC7" w:rsidP="00533FE7">
            <w:bookmarkStart w:id="1764" w:name="fld_PegSecurityDesc" w:colFirst="1" w:colLast="1"/>
            <w:bookmarkEnd w:id="1763"/>
            <w:r w:rsidRPr="00512FC7">
              <w:t>1099</w:t>
            </w:r>
          </w:p>
        </w:tc>
        <w:tc>
          <w:tcPr>
            <w:tcW w:w="2069" w:type="dxa"/>
            <w:shd w:val="clear" w:color="auto" w:fill="auto"/>
          </w:tcPr>
          <w:p w14:paraId="0A70CD7A" w14:textId="77777777" w:rsidR="00512FC7" w:rsidRPr="00512FC7" w:rsidRDefault="00512FC7" w:rsidP="00533FE7">
            <w:r w:rsidRPr="00512FC7">
              <w:t>PegSecurityDesc</w:t>
            </w:r>
          </w:p>
        </w:tc>
        <w:tc>
          <w:tcPr>
            <w:tcW w:w="1083" w:type="dxa"/>
            <w:shd w:val="clear" w:color="auto" w:fill="auto"/>
          </w:tcPr>
          <w:p w14:paraId="248781C3" w14:textId="77777777" w:rsidR="00512FC7" w:rsidRPr="00512FC7" w:rsidRDefault="00512FC7" w:rsidP="00533FE7">
            <w:r w:rsidRPr="00512FC7">
              <w:t>String</w:t>
            </w:r>
          </w:p>
        </w:tc>
        <w:tc>
          <w:tcPr>
            <w:tcW w:w="4677" w:type="dxa"/>
            <w:shd w:val="clear" w:color="auto" w:fill="auto"/>
          </w:tcPr>
          <w:p w14:paraId="7D89D168" w14:textId="77777777" w:rsidR="00512FC7" w:rsidRPr="00512FC7" w:rsidRDefault="00512FC7" w:rsidP="00533FE7">
            <w:pPr>
              <w:jc w:val="left"/>
            </w:pPr>
            <w:r w:rsidRPr="00512FC7">
              <w:t>Security description of the security off whose prices the order will Peg.</w:t>
            </w:r>
          </w:p>
        </w:tc>
        <w:tc>
          <w:tcPr>
            <w:tcW w:w="4411" w:type="dxa"/>
            <w:shd w:val="clear" w:color="auto" w:fill="auto"/>
          </w:tcPr>
          <w:p w14:paraId="2B336C22" w14:textId="77777777" w:rsidR="00512FC7" w:rsidRPr="00512FC7" w:rsidRDefault="00512FC7" w:rsidP="00533FE7">
            <w:r w:rsidRPr="00512FC7">
              <w:t>PegSecDesc</w:t>
            </w:r>
          </w:p>
        </w:tc>
      </w:tr>
      <w:tr w:rsidR="00512FC7" w:rsidRPr="00512FC7" w14:paraId="3DCEDC3B" w14:textId="77777777" w:rsidTr="00533FE7">
        <w:tc>
          <w:tcPr>
            <w:tcW w:w="828" w:type="dxa"/>
            <w:shd w:val="clear" w:color="auto" w:fill="auto"/>
          </w:tcPr>
          <w:p w14:paraId="0D2007D3" w14:textId="77777777" w:rsidR="00512FC7" w:rsidRPr="00512FC7" w:rsidRDefault="00512FC7" w:rsidP="00533FE7">
            <w:bookmarkStart w:id="1765" w:name="fld_TriggerType" w:colFirst="1" w:colLast="1"/>
            <w:bookmarkEnd w:id="1764"/>
            <w:r w:rsidRPr="00512FC7">
              <w:t>1100</w:t>
            </w:r>
          </w:p>
        </w:tc>
        <w:tc>
          <w:tcPr>
            <w:tcW w:w="2069" w:type="dxa"/>
            <w:shd w:val="clear" w:color="auto" w:fill="auto"/>
          </w:tcPr>
          <w:p w14:paraId="20D8F09D" w14:textId="77777777" w:rsidR="00512FC7" w:rsidRPr="00512FC7" w:rsidRDefault="00512FC7" w:rsidP="00533FE7">
            <w:r w:rsidRPr="00512FC7">
              <w:t>TriggerType</w:t>
            </w:r>
          </w:p>
        </w:tc>
        <w:tc>
          <w:tcPr>
            <w:tcW w:w="1083" w:type="dxa"/>
            <w:shd w:val="clear" w:color="auto" w:fill="auto"/>
          </w:tcPr>
          <w:p w14:paraId="3D936B09" w14:textId="77777777" w:rsidR="00512FC7" w:rsidRPr="00512FC7" w:rsidRDefault="00512FC7" w:rsidP="00533FE7">
            <w:r w:rsidRPr="00512FC7">
              <w:t>char</w:t>
            </w:r>
          </w:p>
        </w:tc>
        <w:tc>
          <w:tcPr>
            <w:tcW w:w="4677" w:type="dxa"/>
            <w:shd w:val="clear" w:color="auto" w:fill="auto"/>
          </w:tcPr>
          <w:p w14:paraId="5B7E145B" w14:textId="77777777" w:rsidR="00512FC7" w:rsidRDefault="00512FC7" w:rsidP="00533FE7">
            <w:pPr>
              <w:jc w:val="left"/>
            </w:pPr>
            <w:r>
              <w:t>Defines when the trigger will hit, i.e. the action specified by the trigger instructions will come into effect.</w:t>
            </w:r>
          </w:p>
          <w:p w14:paraId="0EDFC9F8" w14:textId="77777777" w:rsidR="00512FC7" w:rsidRPr="00512FC7" w:rsidRDefault="00512FC7" w:rsidP="00533FE7">
            <w:pPr>
              <w:jc w:val="left"/>
            </w:pPr>
            <w:r>
              <w:t>Valid values:</w:t>
            </w:r>
            <w:r>
              <w:br/>
            </w:r>
            <w:r>
              <w:tab/>
              <w:t>1 - Partial Execution</w:t>
            </w:r>
            <w:r>
              <w:br/>
            </w:r>
            <w:r>
              <w:tab/>
              <w:t>2 - Specified Trading Session</w:t>
            </w:r>
            <w:r>
              <w:br/>
            </w:r>
            <w:r>
              <w:tab/>
              <w:t>3 - Next Auction</w:t>
            </w:r>
            <w:r>
              <w:br/>
            </w:r>
            <w:r>
              <w:tab/>
              <w:t>4 - Price Movement</w:t>
            </w:r>
          </w:p>
        </w:tc>
        <w:tc>
          <w:tcPr>
            <w:tcW w:w="4411" w:type="dxa"/>
            <w:shd w:val="clear" w:color="auto" w:fill="auto"/>
          </w:tcPr>
          <w:p w14:paraId="3A53D994" w14:textId="77777777" w:rsidR="00512FC7" w:rsidRPr="00512FC7" w:rsidRDefault="00512FC7" w:rsidP="00533FE7">
            <w:r w:rsidRPr="00512FC7">
              <w:t>TrgrTyp</w:t>
            </w:r>
          </w:p>
        </w:tc>
      </w:tr>
      <w:tr w:rsidR="00512FC7" w:rsidRPr="00512FC7" w14:paraId="6B2DBA81" w14:textId="77777777" w:rsidTr="00533FE7">
        <w:tc>
          <w:tcPr>
            <w:tcW w:w="828" w:type="dxa"/>
            <w:shd w:val="clear" w:color="auto" w:fill="auto"/>
          </w:tcPr>
          <w:p w14:paraId="43E398A1" w14:textId="77777777" w:rsidR="00512FC7" w:rsidRPr="00512FC7" w:rsidRDefault="00512FC7" w:rsidP="00533FE7">
            <w:bookmarkStart w:id="1766" w:name="fld_TriggerAction" w:colFirst="1" w:colLast="1"/>
            <w:bookmarkEnd w:id="1765"/>
            <w:r w:rsidRPr="00512FC7">
              <w:t>1101</w:t>
            </w:r>
          </w:p>
        </w:tc>
        <w:tc>
          <w:tcPr>
            <w:tcW w:w="2069" w:type="dxa"/>
            <w:shd w:val="clear" w:color="auto" w:fill="auto"/>
          </w:tcPr>
          <w:p w14:paraId="0D632020" w14:textId="77777777" w:rsidR="00512FC7" w:rsidRPr="00512FC7" w:rsidRDefault="00512FC7" w:rsidP="00533FE7">
            <w:r w:rsidRPr="00512FC7">
              <w:t>TriggerAction</w:t>
            </w:r>
          </w:p>
        </w:tc>
        <w:tc>
          <w:tcPr>
            <w:tcW w:w="1083" w:type="dxa"/>
            <w:shd w:val="clear" w:color="auto" w:fill="auto"/>
          </w:tcPr>
          <w:p w14:paraId="2ED4119D" w14:textId="77777777" w:rsidR="00512FC7" w:rsidRPr="00512FC7" w:rsidRDefault="00512FC7" w:rsidP="00533FE7">
            <w:r w:rsidRPr="00512FC7">
              <w:t>char</w:t>
            </w:r>
          </w:p>
        </w:tc>
        <w:tc>
          <w:tcPr>
            <w:tcW w:w="4677" w:type="dxa"/>
            <w:shd w:val="clear" w:color="auto" w:fill="auto"/>
          </w:tcPr>
          <w:p w14:paraId="18B49166" w14:textId="77777777" w:rsidR="00512FC7" w:rsidRDefault="00512FC7" w:rsidP="00533FE7">
            <w:pPr>
              <w:jc w:val="left"/>
            </w:pPr>
            <w:r>
              <w:t>Defines the type of action to take when the trigger hits.</w:t>
            </w:r>
          </w:p>
          <w:p w14:paraId="623AB5F7" w14:textId="77777777" w:rsidR="00512FC7" w:rsidRPr="00512FC7" w:rsidRDefault="00512FC7" w:rsidP="00533FE7">
            <w:pPr>
              <w:jc w:val="left"/>
            </w:pPr>
            <w:r>
              <w:t>Valid values:</w:t>
            </w:r>
            <w:r>
              <w:br/>
            </w:r>
            <w:r>
              <w:tab/>
              <w:t>1 - Activate</w:t>
            </w:r>
            <w:r>
              <w:br/>
            </w:r>
            <w:r>
              <w:tab/>
              <w:t>2 - Modify</w:t>
            </w:r>
            <w:r>
              <w:br/>
            </w:r>
            <w:r>
              <w:tab/>
              <w:t>3 - Cancel</w:t>
            </w:r>
          </w:p>
        </w:tc>
        <w:tc>
          <w:tcPr>
            <w:tcW w:w="4411" w:type="dxa"/>
            <w:shd w:val="clear" w:color="auto" w:fill="auto"/>
          </w:tcPr>
          <w:p w14:paraId="0163C29D" w14:textId="77777777" w:rsidR="00512FC7" w:rsidRPr="00512FC7" w:rsidRDefault="00512FC7" w:rsidP="00533FE7">
            <w:r w:rsidRPr="00512FC7">
              <w:t>TrgrActn</w:t>
            </w:r>
          </w:p>
        </w:tc>
      </w:tr>
      <w:tr w:rsidR="00512FC7" w:rsidRPr="00512FC7" w14:paraId="41CD8801" w14:textId="77777777" w:rsidTr="00533FE7">
        <w:tc>
          <w:tcPr>
            <w:tcW w:w="828" w:type="dxa"/>
            <w:shd w:val="clear" w:color="auto" w:fill="auto"/>
          </w:tcPr>
          <w:p w14:paraId="5458CCEA" w14:textId="77777777" w:rsidR="00512FC7" w:rsidRPr="00512FC7" w:rsidRDefault="00512FC7" w:rsidP="00533FE7">
            <w:bookmarkStart w:id="1767" w:name="fld_TriggerPrice" w:colFirst="1" w:colLast="1"/>
            <w:bookmarkEnd w:id="1766"/>
            <w:r w:rsidRPr="00512FC7">
              <w:t>1102</w:t>
            </w:r>
          </w:p>
        </w:tc>
        <w:tc>
          <w:tcPr>
            <w:tcW w:w="2069" w:type="dxa"/>
            <w:shd w:val="clear" w:color="auto" w:fill="auto"/>
          </w:tcPr>
          <w:p w14:paraId="6DBA2185" w14:textId="77777777" w:rsidR="00512FC7" w:rsidRPr="00512FC7" w:rsidRDefault="00512FC7" w:rsidP="00533FE7">
            <w:r w:rsidRPr="00512FC7">
              <w:t>TriggerPrice</w:t>
            </w:r>
          </w:p>
        </w:tc>
        <w:tc>
          <w:tcPr>
            <w:tcW w:w="1083" w:type="dxa"/>
            <w:shd w:val="clear" w:color="auto" w:fill="auto"/>
          </w:tcPr>
          <w:p w14:paraId="18A4D677" w14:textId="77777777" w:rsidR="00512FC7" w:rsidRPr="00512FC7" w:rsidRDefault="00512FC7" w:rsidP="00533FE7">
            <w:r w:rsidRPr="00512FC7">
              <w:t>Price</w:t>
            </w:r>
          </w:p>
        </w:tc>
        <w:tc>
          <w:tcPr>
            <w:tcW w:w="4677" w:type="dxa"/>
            <w:shd w:val="clear" w:color="auto" w:fill="auto"/>
          </w:tcPr>
          <w:p w14:paraId="06C4637C" w14:textId="77777777" w:rsidR="00512FC7" w:rsidRPr="00512FC7" w:rsidRDefault="00512FC7" w:rsidP="00533FE7">
            <w:pPr>
              <w:jc w:val="left"/>
            </w:pPr>
            <w:r w:rsidRPr="00512FC7">
              <w:t>The price at which the trigger should hit.</w:t>
            </w:r>
          </w:p>
        </w:tc>
        <w:tc>
          <w:tcPr>
            <w:tcW w:w="4411" w:type="dxa"/>
            <w:shd w:val="clear" w:color="auto" w:fill="auto"/>
          </w:tcPr>
          <w:p w14:paraId="37292DC4" w14:textId="77777777" w:rsidR="00512FC7" w:rsidRPr="00512FC7" w:rsidRDefault="00512FC7" w:rsidP="00533FE7">
            <w:r w:rsidRPr="00512FC7">
              <w:t>TrgrPx</w:t>
            </w:r>
          </w:p>
        </w:tc>
      </w:tr>
      <w:tr w:rsidR="00512FC7" w:rsidRPr="00512FC7" w14:paraId="5669A69F" w14:textId="77777777" w:rsidTr="00533FE7">
        <w:tc>
          <w:tcPr>
            <w:tcW w:w="828" w:type="dxa"/>
            <w:shd w:val="clear" w:color="auto" w:fill="auto"/>
          </w:tcPr>
          <w:p w14:paraId="04E75300" w14:textId="77777777" w:rsidR="00512FC7" w:rsidRPr="00512FC7" w:rsidRDefault="00512FC7" w:rsidP="00533FE7">
            <w:bookmarkStart w:id="1768" w:name="fld_TriggerSymbol" w:colFirst="1" w:colLast="1"/>
            <w:bookmarkEnd w:id="1767"/>
            <w:r w:rsidRPr="00512FC7">
              <w:t>1103</w:t>
            </w:r>
          </w:p>
        </w:tc>
        <w:tc>
          <w:tcPr>
            <w:tcW w:w="2069" w:type="dxa"/>
            <w:shd w:val="clear" w:color="auto" w:fill="auto"/>
          </w:tcPr>
          <w:p w14:paraId="3967E92A" w14:textId="77777777" w:rsidR="00512FC7" w:rsidRPr="00512FC7" w:rsidRDefault="00512FC7" w:rsidP="00533FE7">
            <w:r w:rsidRPr="00512FC7">
              <w:t>TriggerSymbol</w:t>
            </w:r>
          </w:p>
        </w:tc>
        <w:tc>
          <w:tcPr>
            <w:tcW w:w="1083" w:type="dxa"/>
            <w:shd w:val="clear" w:color="auto" w:fill="auto"/>
          </w:tcPr>
          <w:p w14:paraId="6268B2A4" w14:textId="77777777" w:rsidR="00512FC7" w:rsidRPr="00512FC7" w:rsidRDefault="00512FC7" w:rsidP="00533FE7">
            <w:r w:rsidRPr="00512FC7">
              <w:t>String</w:t>
            </w:r>
          </w:p>
        </w:tc>
        <w:tc>
          <w:tcPr>
            <w:tcW w:w="4677" w:type="dxa"/>
            <w:shd w:val="clear" w:color="auto" w:fill="auto"/>
          </w:tcPr>
          <w:p w14:paraId="659A3B3B" w14:textId="77777777" w:rsidR="00512FC7" w:rsidRPr="00512FC7" w:rsidRDefault="00512FC7" w:rsidP="00533FE7">
            <w:pPr>
              <w:jc w:val="left"/>
            </w:pPr>
            <w:r w:rsidRPr="00512FC7">
              <w:t>Defines the common, 'human understood' representation of the security whose prices will be tracked by the trigger logic.</w:t>
            </w:r>
          </w:p>
        </w:tc>
        <w:tc>
          <w:tcPr>
            <w:tcW w:w="4411" w:type="dxa"/>
            <w:shd w:val="clear" w:color="auto" w:fill="auto"/>
          </w:tcPr>
          <w:p w14:paraId="68DF37B9" w14:textId="77777777" w:rsidR="00512FC7" w:rsidRPr="00512FC7" w:rsidRDefault="00512FC7" w:rsidP="00533FE7">
            <w:r w:rsidRPr="00512FC7">
              <w:t>TrgrSym</w:t>
            </w:r>
          </w:p>
        </w:tc>
      </w:tr>
      <w:tr w:rsidR="00512FC7" w:rsidRPr="00512FC7" w14:paraId="6E5DDA14" w14:textId="77777777" w:rsidTr="00533FE7">
        <w:tc>
          <w:tcPr>
            <w:tcW w:w="828" w:type="dxa"/>
            <w:shd w:val="clear" w:color="auto" w:fill="auto"/>
          </w:tcPr>
          <w:p w14:paraId="2E2A099D" w14:textId="77777777" w:rsidR="00512FC7" w:rsidRPr="00512FC7" w:rsidRDefault="00512FC7" w:rsidP="00533FE7">
            <w:bookmarkStart w:id="1769" w:name="fld_TriggerSecurityID" w:colFirst="1" w:colLast="1"/>
            <w:bookmarkEnd w:id="1768"/>
            <w:r w:rsidRPr="00512FC7">
              <w:t>1104</w:t>
            </w:r>
          </w:p>
        </w:tc>
        <w:tc>
          <w:tcPr>
            <w:tcW w:w="2069" w:type="dxa"/>
            <w:shd w:val="clear" w:color="auto" w:fill="auto"/>
          </w:tcPr>
          <w:p w14:paraId="1DBF9C70" w14:textId="77777777" w:rsidR="00512FC7" w:rsidRPr="00512FC7" w:rsidRDefault="00512FC7" w:rsidP="00533FE7">
            <w:r w:rsidRPr="00512FC7">
              <w:t>TriggerSecurityID</w:t>
            </w:r>
          </w:p>
        </w:tc>
        <w:tc>
          <w:tcPr>
            <w:tcW w:w="1083" w:type="dxa"/>
            <w:shd w:val="clear" w:color="auto" w:fill="auto"/>
          </w:tcPr>
          <w:p w14:paraId="5AE12457" w14:textId="77777777" w:rsidR="00512FC7" w:rsidRPr="00512FC7" w:rsidRDefault="00512FC7" w:rsidP="00533FE7">
            <w:r w:rsidRPr="00512FC7">
              <w:t>String</w:t>
            </w:r>
          </w:p>
        </w:tc>
        <w:tc>
          <w:tcPr>
            <w:tcW w:w="4677" w:type="dxa"/>
            <w:shd w:val="clear" w:color="auto" w:fill="auto"/>
          </w:tcPr>
          <w:p w14:paraId="0A3C0B87" w14:textId="77777777" w:rsidR="00512FC7" w:rsidRPr="00512FC7" w:rsidRDefault="00512FC7" w:rsidP="00533FE7">
            <w:pPr>
              <w:jc w:val="left"/>
            </w:pPr>
            <w:r w:rsidRPr="00512FC7">
              <w:t>Defines the identity of the security whose prices will be tracked by the trigger logic.</w:t>
            </w:r>
          </w:p>
        </w:tc>
        <w:tc>
          <w:tcPr>
            <w:tcW w:w="4411" w:type="dxa"/>
            <w:shd w:val="clear" w:color="auto" w:fill="auto"/>
          </w:tcPr>
          <w:p w14:paraId="3C92FF6D" w14:textId="77777777" w:rsidR="00512FC7" w:rsidRPr="00512FC7" w:rsidRDefault="00512FC7" w:rsidP="00533FE7">
            <w:r w:rsidRPr="00512FC7">
              <w:t>TrgrSecID</w:t>
            </w:r>
          </w:p>
        </w:tc>
      </w:tr>
      <w:tr w:rsidR="00512FC7" w:rsidRPr="00512FC7" w14:paraId="6BD1E6BF" w14:textId="77777777" w:rsidTr="00533FE7">
        <w:tc>
          <w:tcPr>
            <w:tcW w:w="828" w:type="dxa"/>
            <w:shd w:val="clear" w:color="auto" w:fill="auto"/>
          </w:tcPr>
          <w:p w14:paraId="2184172C" w14:textId="77777777" w:rsidR="00512FC7" w:rsidRPr="00512FC7" w:rsidRDefault="00512FC7" w:rsidP="00533FE7">
            <w:bookmarkStart w:id="1770" w:name="fld_TriggerSecurityIDSource" w:colFirst="1" w:colLast="1"/>
            <w:bookmarkEnd w:id="1769"/>
            <w:r w:rsidRPr="00512FC7">
              <w:t>1105</w:t>
            </w:r>
          </w:p>
        </w:tc>
        <w:tc>
          <w:tcPr>
            <w:tcW w:w="2069" w:type="dxa"/>
            <w:shd w:val="clear" w:color="auto" w:fill="auto"/>
          </w:tcPr>
          <w:p w14:paraId="6379A7A8" w14:textId="77777777" w:rsidR="00512FC7" w:rsidRPr="00512FC7" w:rsidRDefault="00512FC7" w:rsidP="00533FE7">
            <w:r w:rsidRPr="00512FC7">
              <w:t>TriggerSecurityIDSource</w:t>
            </w:r>
          </w:p>
        </w:tc>
        <w:tc>
          <w:tcPr>
            <w:tcW w:w="1083" w:type="dxa"/>
            <w:shd w:val="clear" w:color="auto" w:fill="auto"/>
          </w:tcPr>
          <w:p w14:paraId="4D21CC78" w14:textId="77777777" w:rsidR="00512FC7" w:rsidRPr="00512FC7" w:rsidRDefault="00512FC7" w:rsidP="00533FE7">
            <w:r w:rsidRPr="00512FC7">
              <w:t>String</w:t>
            </w:r>
          </w:p>
        </w:tc>
        <w:tc>
          <w:tcPr>
            <w:tcW w:w="4677" w:type="dxa"/>
            <w:shd w:val="clear" w:color="auto" w:fill="auto"/>
          </w:tcPr>
          <w:p w14:paraId="24ADFBC6" w14:textId="77777777" w:rsidR="00512FC7" w:rsidRDefault="00512FC7" w:rsidP="00533FE7">
            <w:pPr>
              <w:jc w:val="left"/>
            </w:pPr>
            <w:r>
              <w:t>Defines the identity of the security whose prices will be tracked by the trigger logic. Same values as SecurityIDSource (22).</w:t>
            </w:r>
          </w:p>
          <w:p w14:paraId="41A0AF26"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4C6C24F0" w14:textId="77777777" w:rsidR="00512FC7" w:rsidRPr="00512FC7" w:rsidRDefault="00512FC7" w:rsidP="00533FE7">
            <w:r w:rsidRPr="00512FC7">
              <w:t>TrgrSecIDSrc</w:t>
            </w:r>
          </w:p>
        </w:tc>
      </w:tr>
      <w:tr w:rsidR="00512FC7" w:rsidRPr="00512FC7" w14:paraId="66D58120" w14:textId="77777777" w:rsidTr="00533FE7">
        <w:tc>
          <w:tcPr>
            <w:tcW w:w="828" w:type="dxa"/>
            <w:shd w:val="clear" w:color="auto" w:fill="auto"/>
          </w:tcPr>
          <w:p w14:paraId="6E8E2C3D" w14:textId="77777777" w:rsidR="00512FC7" w:rsidRPr="00512FC7" w:rsidRDefault="00512FC7" w:rsidP="00533FE7">
            <w:bookmarkStart w:id="1771" w:name="fld_TriggerSecurityDesc" w:colFirst="1" w:colLast="1"/>
            <w:bookmarkEnd w:id="1770"/>
            <w:r w:rsidRPr="00512FC7">
              <w:t>1106</w:t>
            </w:r>
          </w:p>
        </w:tc>
        <w:tc>
          <w:tcPr>
            <w:tcW w:w="2069" w:type="dxa"/>
            <w:shd w:val="clear" w:color="auto" w:fill="auto"/>
          </w:tcPr>
          <w:p w14:paraId="5F440DEE" w14:textId="77777777" w:rsidR="00512FC7" w:rsidRPr="00512FC7" w:rsidRDefault="00512FC7" w:rsidP="00533FE7">
            <w:r w:rsidRPr="00512FC7">
              <w:t>TriggerSecurityDesc</w:t>
            </w:r>
          </w:p>
        </w:tc>
        <w:tc>
          <w:tcPr>
            <w:tcW w:w="1083" w:type="dxa"/>
            <w:shd w:val="clear" w:color="auto" w:fill="auto"/>
          </w:tcPr>
          <w:p w14:paraId="50D74158" w14:textId="77777777" w:rsidR="00512FC7" w:rsidRPr="00512FC7" w:rsidRDefault="00512FC7" w:rsidP="00533FE7">
            <w:r w:rsidRPr="00512FC7">
              <w:t>String</w:t>
            </w:r>
          </w:p>
        </w:tc>
        <w:tc>
          <w:tcPr>
            <w:tcW w:w="4677" w:type="dxa"/>
            <w:shd w:val="clear" w:color="auto" w:fill="auto"/>
          </w:tcPr>
          <w:p w14:paraId="6CF2BDA9" w14:textId="77777777" w:rsidR="00512FC7" w:rsidRPr="00512FC7" w:rsidRDefault="00512FC7" w:rsidP="00533FE7">
            <w:pPr>
              <w:jc w:val="left"/>
            </w:pPr>
            <w:r w:rsidRPr="00512FC7">
              <w:t>Defines the security description of the security whose prices will be tracked by the trigger logic.</w:t>
            </w:r>
          </w:p>
        </w:tc>
        <w:tc>
          <w:tcPr>
            <w:tcW w:w="4411" w:type="dxa"/>
            <w:shd w:val="clear" w:color="auto" w:fill="auto"/>
          </w:tcPr>
          <w:p w14:paraId="3762DD6D" w14:textId="77777777" w:rsidR="00512FC7" w:rsidRPr="00512FC7" w:rsidRDefault="00512FC7" w:rsidP="00533FE7">
            <w:r w:rsidRPr="00512FC7">
              <w:t>TrgrSecDesc</w:t>
            </w:r>
          </w:p>
        </w:tc>
      </w:tr>
      <w:tr w:rsidR="00512FC7" w:rsidRPr="00512FC7" w14:paraId="54B7F9BF" w14:textId="77777777" w:rsidTr="00533FE7">
        <w:tc>
          <w:tcPr>
            <w:tcW w:w="828" w:type="dxa"/>
            <w:shd w:val="clear" w:color="auto" w:fill="auto"/>
          </w:tcPr>
          <w:p w14:paraId="27C7A35C" w14:textId="77777777" w:rsidR="00512FC7" w:rsidRPr="00512FC7" w:rsidRDefault="00512FC7" w:rsidP="00533FE7">
            <w:bookmarkStart w:id="1772" w:name="fld_TriggerPriceType" w:colFirst="1" w:colLast="1"/>
            <w:bookmarkEnd w:id="1771"/>
            <w:r w:rsidRPr="00512FC7">
              <w:t>1107</w:t>
            </w:r>
          </w:p>
        </w:tc>
        <w:tc>
          <w:tcPr>
            <w:tcW w:w="2069" w:type="dxa"/>
            <w:shd w:val="clear" w:color="auto" w:fill="auto"/>
          </w:tcPr>
          <w:p w14:paraId="30D2C821" w14:textId="77777777" w:rsidR="00512FC7" w:rsidRPr="00512FC7" w:rsidRDefault="00512FC7" w:rsidP="00533FE7">
            <w:r w:rsidRPr="00512FC7">
              <w:t>TriggerPriceType</w:t>
            </w:r>
          </w:p>
        </w:tc>
        <w:tc>
          <w:tcPr>
            <w:tcW w:w="1083" w:type="dxa"/>
            <w:shd w:val="clear" w:color="auto" w:fill="auto"/>
          </w:tcPr>
          <w:p w14:paraId="21546D50" w14:textId="77777777" w:rsidR="00512FC7" w:rsidRPr="00512FC7" w:rsidRDefault="00512FC7" w:rsidP="00533FE7">
            <w:r w:rsidRPr="00512FC7">
              <w:t>char</w:t>
            </w:r>
          </w:p>
        </w:tc>
        <w:tc>
          <w:tcPr>
            <w:tcW w:w="4677" w:type="dxa"/>
            <w:shd w:val="clear" w:color="auto" w:fill="auto"/>
          </w:tcPr>
          <w:p w14:paraId="3EF248F0" w14:textId="77777777" w:rsidR="00512FC7" w:rsidRDefault="00512FC7" w:rsidP="00533FE7">
            <w:pPr>
              <w:jc w:val="left"/>
            </w:pPr>
            <w:r>
              <w:t>The type of price that the trigger is compared to.</w:t>
            </w:r>
          </w:p>
          <w:p w14:paraId="6FE505D6" w14:textId="77777777" w:rsidR="00512FC7" w:rsidRPr="00512FC7" w:rsidRDefault="00512FC7" w:rsidP="00533FE7">
            <w:pPr>
              <w:jc w:val="left"/>
            </w:pPr>
            <w:r>
              <w:t>Valid values:</w:t>
            </w:r>
            <w:r>
              <w:br/>
            </w:r>
            <w:r>
              <w:tab/>
              <w:t>1 - Best Offer</w:t>
            </w:r>
            <w:r>
              <w:br/>
            </w:r>
            <w:r>
              <w:tab/>
              <w:t>2 - Last Trade</w:t>
            </w:r>
            <w:r>
              <w:br/>
            </w:r>
            <w:r>
              <w:tab/>
              <w:t>3 - Best Bid</w:t>
            </w:r>
            <w:r>
              <w:br/>
            </w:r>
            <w:r>
              <w:tab/>
              <w:t>4 - Best Bid or Last Trade</w:t>
            </w:r>
            <w:r>
              <w:br/>
            </w:r>
            <w:r>
              <w:tab/>
              <w:t>5 - Best Offer or Last Trade</w:t>
            </w:r>
            <w:r>
              <w:br/>
            </w:r>
            <w:r>
              <w:tab/>
              <w:t>6 - Best Mid</w:t>
            </w:r>
          </w:p>
        </w:tc>
        <w:tc>
          <w:tcPr>
            <w:tcW w:w="4411" w:type="dxa"/>
            <w:shd w:val="clear" w:color="auto" w:fill="auto"/>
          </w:tcPr>
          <w:p w14:paraId="401DDD1A" w14:textId="77777777" w:rsidR="00512FC7" w:rsidRPr="00512FC7" w:rsidRDefault="00512FC7" w:rsidP="00533FE7">
            <w:r w:rsidRPr="00512FC7">
              <w:t>TrgrPxTyp</w:t>
            </w:r>
          </w:p>
        </w:tc>
      </w:tr>
      <w:tr w:rsidR="00512FC7" w:rsidRPr="00512FC7" w14:paraId="0B365751" w14:textId="77777777" w:rsidTr="00533FE7">
        <w:tc>
          <w:tcPr>
            <w:tcW w:w="828" w:type="dxa"/>
            <w:shd w:val="clear" w:color="auto" w:fill="auto"/>
          </w:tcPr>
          <w:p w14:paraId="30F50348" w14:textId="77777777" w:rsidR="00512FC7" w:rsidRPr="00512FC7" w:rsidRDefault="00512FC7" w:rsidP="00533FE7">
            <w:bookmarkStart w:id="1773" w:name="fld_TriggerPriceTypeScope" w:colFirst="1" w:colLast="1"/>
            <w:bookmarkEnd w:id="1772"/>
            <w:r w:rsidRPr="00512FC7">
              <w:t>1108</w:t>
            </w:r>
          </w:p>
        </w:tc>
        <w:tc>
          <w:tcPr>
            <w:tcW w:w="2069" w:type="dxa"/>
            <w:shd w:val="clear" w:color="auto" w:fill="auto"/>
          </w:tcPr>
          <w:p w14:paraId="428BB467" w14:textId="77777777" w:rsidR="00512FC7" w:rsidRPr="00512FC7" w:rsidRDefault="00512FC7" w:rsidP="00533FE7">
            <w:r w:rsidRPr="00512FC7">
              <w:t>TriggerPriceTypeScope</w:t>
            </w:r>
          </w:p>
        </w:tc>
        <w:tc>
          <w:tcPr>
            <w:tcW w:w="1083" w:type="dxa"/>
            <w:shd w:val="clear" w:color="auto" w:fill="auto"/>
          </w:tcPr>
          <w:p w14:paraId="0494A5B1" w14:textId="77777777" w:rsidR="00512FC7" w:rsidRPr="00512FC7" w:rsidRDefault="00512FC7" w:rsidP="00533FE7">
            <w:r w:rsidRPr="00512FC7">
              <w:t>char</w:t>
            </w:r>
          </w:p>
        </w:tc>
        <w:tc>
          <w:tcPr>
            <w:tcW w:w="4677" w:type="dxa"/>
            <w:shd w:val="clear" w:color="auto" w:fill="auto"/>
          </w:tcPr>
          <w:p w14:paraId="55A53BB6" w14:textId="77777777" w:rsidR="00512FC7" w:rsidRDefault="00512FC7" w:rsidP="00533FE7">
            <w:pPr>
              <w:jc w:val="left"/>
            </w:pPr>
            <w:r>
              <w:t>Defines the type of price protection the customer requires on their order.</w:t>
            </w:r>
          </w:p>
          <w:p w14:paraId="3EF088BD" w14:textId="77777777" w:rsidR="00512FC7" w:rsidRPr="00512FC7" w:rsidRDefault="00512FC7" w:rsidP="00533FE7">
            <w:pPr>
              <w:jc w:val="left"/>
            </w:pPr>
            <w:r>
              <w:t>Valid values:</w:t>
            </w:r>
            <w:r>
              <w:br/>
            </w:r>
            <w:r>
              <w:tab/>
              <w:t>0 - None</w:t>
            </w:r>
            <w:r>
              <w:br/>
            </w:r>
            <w:r>
              <w:tab/>
              <w:t>1 - Local (Exchange, ECN, ATS)</w:t>
            </w:r>
            <w:r>
              <w:br/>
            </w:r>
            <w:r>
              <w:tab/>
              <w:t>2 - National (Across all national markets)</w:t>
            </w:r>
            <w:r>
              <w:br/>
            </w:r>
            <w:r>
              <w:tab/>
              <w:t>3 - Global (Across all markets)</w:t>
            </w:r>
          </w:p>
        </w:tc>
        <w:tc>
          <w:tcPr>
            <w:tcW w:w="4411" w:type="dxa"/>
            <w:shd w:val="clear" w:color="auto" w:fill="auto"/>
          </w:tcPr>
          <w:p w14:paraId="2CBA8969" w14:textId="77777777" w:rsidR="00512FC7" w:rsidRPr="00512FC7" w:rsidRDefault="00512FC7" w:rsidP="00533FE7">
            <w:r w:rsidRPr="00512FC7">
              <w:t>TrgrPxTypScp</w:t>
            </w:r>
          </w:p>
        </w:tc>
      </w:tr>
      <w:tr w:rsidR="00512FC7" w:rsidRPr="00512FC7" w14:paraId="0AC59F0D" w14:textId="77777777" w:rsidTr="00533FE7">
        <w:tc>
          <w:tcPr>
            <w:tcW w:w="828" w:type="dxa"/>
            <w:shd w:val="clear" w:color="auto" w:fill="auto"/>
          </w:tcPr>
          <w:p w14:paraId="3EC06D8E" w14:textId="77777777" w:rsidR="00512FC7" w:rsidRPr="00512FC7" w:rsidRDefault="00512FC7" w:rsidP="00533FE7">
            <w:bookmarkStart w:id="1774" w:name="fld_TriggerPriceDirection" w:colFirst="1" w:colLast="1"/>
            <w:bookmarkEnd w:id="1773"/>
            <w:r w:rsidRPr="00512FC7">
              <w:t>1109</w:t>
            </w:r>
          </w:p>
        </w:tc>
        <w:tc>
          <w:tcPr>
            <w:tcW w:w="2069" w:type="dxa"/>
            <w:shd w:val="clear" w:color="auto" w:fill="auto"/>
          </w:tcPr>
          <w:p w14:paraId="7737C416" w14:textId="77777777" w:rsidR="00512FC7" w:rsidRPr="00512FC7" w:rsidRDefault="00512FC7" w:rsidP="00533FE7">
            <w:r w:rsidRPr="00512FC7">
              <w:t>TriggerPriceDirection</w:t>
            </w:r>
          </w:p>
        </w:tc>
        <w:tc>
          <w:tcPr>
            <w:tcW w:w="1083" w:type="dxa"/>
            <w:shd w:val="clear" w:color="auto" w:fill="auto"/>
          </w:tcPr>
          <w:p w14:paraId="316A8896" w14:textId="77777777" w:rsidR="00512FC7" w:rsidRPr="00512FC7" w:rsidRDefault="00512FC7" w:rsidP="00533FE7">
            <w:r w:rsidRPr="00512FC7">
              <w:t>char</w:t>
            </w:r>
          </w:p>
        </w:tc>
        <w:tc>
          <w:tcPr>
            <w:tcW w:w="4677" w:type="dxa"/>
            <w:shd w:val="clear" w:color="auto" w:fill="auto"/>
          </w:tcPr>
          <w:p w14:paraId="5F06C16D" w14:textId="77777777" w:rsidR="00512FC7" w:rsidRDefault="00512FC7" w:rsidP="00533FE7">
            <w:pPr>
              <w:jc w:val="left"/>
            </w:pPr>
            <w:r>
              <w:t>The side from which the trigger price is reached.</w:t>
            </w:r>
          </w:p>
          <w:p w14:paraId="213751C2" w14:textId="77777777" w:rsidR="00512FC7" w:rsidRPr="00512FC7" w:rsidRDefault="00512FC7" w:rsidP="00533FE7">
            <w:pPr>
              <w:jc w:val="left"/>
            </w:pPr>
            <w:r>
              <w:t>Valid values:</w:t>
            </w:r>
            <w:r>
              <w:br/>
            </w:r>
            <w:r>
              <w:tab/>
              <w:t>U - Trigger if the price of the specified type goes UP to or through the specified Trigger Price.</w:t>
            </w:r>
            <w:r>
              <w:br/>
            </w:r>
            <w:r>
              <w:tab/>
              <w:t>D - Trigger if the price of the specified type goes DOWN to or through the specified Trigger Price.</w:t>
            </w:r>
          </w:p>
        </w:tc>
        <w:tc>
          <w:tcPr>
            <w:tcW w:w="4411" w:type="dxa"/>
            <w:shd w:val="clear" w:color="auto" w:fill="auto"/>
          </w:tcPr>
          <w:p w14:paraId="62484D2D" w14:textId="77777777" w:rsidR="00512FC7" w:rsidRPr="00512FC7" w:rsidRDefault="00512FC7" w:rsidP="00533FE7">
            <w:r w:rsidRPr="00512FC7">
              <w:t>TrgrPxDir</w:t>
            </w:r>
          </w:p>
        </w:tc>
      </w:tr>
      <w:tr w:rsidR="00512FC7" w:rsidRPr="00512FC7" w14:paraId="5F041295" w14:textId="77777777" w:rsidTr="00533FE7">
        <w:tc>
          <w:tcPr>
            <w:tcW w:w="828" w:type="dxa"/>
            <w:shd w:val="clear" w:color="auto" w:fill="auto"/>
          </w:tcPr>
          <w:p w14:paraId="5A73782F" w14:textId="77777777" w:rsidR="00512FC7" w:rsidRPr="00512FC7" w:rsidRDefault="00512FC7" w:rsidP="00533FE7">
            <w:bookmarkStart w:id="1775" w:name="fld_TriggerNewPrice" w:colFirst="1" w:colLast="1"/>
            <w:bookmarkEnd w:id="1774"/>
            <w:r w:rsidRPr="00512FC7">
              <w:t>1110</w:t>
            </w:r>
          </w:p>
        </w:tc>
        <w:tc>
          <w:tcPr>
            <w:tcW w:w="2069" w:type="dxa"/>
            <w:shd w:val="clear" w:color="auto" w:fill="auto"/>
          </w:tcPr>
          <w:p w14:paraId="1AD68156" w14:textId="77777777" w:rsidR="00512FC7" w:rsidRPr="00512FC7" w:rsidRDefault="00512FC7" w:rsidP="00533FE7">
            <w:r w:rsidRPr="00512FC7">
              <w:t>TriggerNewPrice</w:t>
            </w:r>
          </w:p>
        </w:tc>
        <w:tc>
          <w:tcPr>
            <w:tcW w:w="1083" w:type="dxa"/>
            <w:shd w:val="clear" w:color="auto" w:fill="auto"/>
          </w:tcPr>
          <w:p w14:paraId="322C870D" w14:textId="77777777" w:rsidR="00512FC7" w:rsidRPr="00512FC7" w:rsidRDefault="00512FC7" w:rsidP="00533FE7">
            <w:r w:rsidRPr="00512FC7">
              <w:t>Price</w:t>
            </w:r>
          </w:p>
        </w:tc>
        <w:tc>
          <w:tcPr>
            <w:tcW w:w="4677" w:type="dxa"/>
            <w:shd w:val="clear" w:color="auto" w:fill="auto"/>
          </w:tcPr>
          <w:p w14:paraId="7145CA26" w14:textId="77777777" w:rsidR="00512FC7" w:rsidRPr="00512FC7" w:rsidRDefault="00512FC7" w:rsidP="00533FE7">
            <w:pPr>
              <w:jc w:val="left"/>
            </w:pPr>
            <w:r w:rsidRPr="00512FC7">
              <w:t>The Price that the order should have after the trigger has hit. Could be applicable for any trigger type, but must be specified for Trigger Type 1.</w:t>
            </w:r>
          </w:p>
        </w:tc>
        <w:tc>
          <w:tcPr>
            <w:tcW w:w="4411" w:type="dxa"/>
            <w:shd w:val="clear" w:color="auto" w:fill="auto"/>
          </w:tcPr>
          <w:p w14:paraId="1D68F823" w14:textId="77777777" w:rsidR="00512FC7" w:rsidRPr="00512FC7" w:rsidRDefault="00512FC7" w:rsidP="00533FE7">
            <w:r w:rsidRPr="00512FC7">
              <w:t>TrgrNewPx</w:t>
            </w:r>
          </w:p>
        </w:tc>
      </w:tr>
      <w:tr w:rsidR="00512FC7" w:rsidRPr="00512FC7" w14:paraId="1B0C33B5" w14:textId="77777777" w:rsidTr="00533FE7">
        <w:tc>
          <w:tcPr>
            <w:tcW w:w="828" w:type="dxa"/>
            <w:shd w:val="clear" w:color="auto" w:fill="auto"/>
          </w:tcPr>
          <w:p w14:paraId="3A49BCFD" w14:textId="77777777" w:rsidR="00512FC7" w:rsidRPr="00512FC7" w:rsidRDefault="00512FC7" w:rsidP="00533FE7">
            <w:bookmarkStart w:id="1776" w:name="fld_TriggerOrderType" w:colFirst="1" w:colLast="1"/>
            <w:bookmarkEnd w:id="1775"/>
            <w:r w:rsidRPr="00512FC7">
              <w:t>1111</w:t>
            </w:r>
          </w:p>
        </w:tc>
        <w:tc>
          <w:tcPr>
            <w:tcW w:w="2069" w:type="dxa"/>
            <w:shd w:val="clear" w:color="auto" w:fill="auto"/>
          </w:tcPr>
          <w:p w14:paraId="39E40E1A" w14:textId="77777777" w:rsidR="00512FC7" w:rsidRPr="00512FC7" w:rsidRDefault="00512FC7" w:rsidP="00533FE7">
            <w:r w:rsidRPr="00512FC7">
              <w:t>TriggerOrderType</w:t>
            </w:r>
          </w:p>
        </w:tc>
        <w:tc>
          <w:tcPr>
            <w:tcW w:w="1083" w:type="dxa"/>
            <w:shd w:val="clear" w:color="auto" w:fill="auto"/>
          </w:tcPr>
          <w:p w14:paraId="7CFDCD43" w14:textId="77777777" w:rsidR="00512FC7" w:rsidRPr="00512FC7" w:rsidRDefault="00512FC7" w:rsidP="00533FE7">
            <w:r w:rsidRPr="00512FC7">
              <w:t>char</w:t>
            </w:r>
          </w:p>
        </w:tc>
        <w:tc>
          <w:tcPr>
            <w:tcW w:w="4677" w:type="dxa"/>
            <w:shd w:val="clear" w:color="auto" w:fill="auto"/>
          </w:tcPr>
          <w:p w14:paraId="2FB89108" w14:textId="77777777" w:rsidR="00512FC7" w:rsidRDefault="00512FC7" w:rsidP="00533FE7">
            <w:pPr>
              <w:jc w:val="left"/>
            </w:pPr>
            <w:r>
              <w:t>The OrdType the order should have after the trigger has hit. Required to express orders that change from Limit to Market. Other values from OrdType (40) may be used if appropriate and bilaterally agreed upon.</w:t>
            </w:r>
          </w:p>
          <w:p w14:paraId="56A0A5F7" w14:textId="77777777" w:rsidR="00512FC7" w:rsidRPr="00512FC7" w:rsidRDefault="00512FC7" w:rsidP="00533FE7">
            <w:pPr>
              <w:jc w:val="left"/>
            </w:pPr>
            <w:r>
              <w:t>Valid values:</w:t>
            </w:r>
            <w:r>
              <w:br/>
            </w:r>
            <w:r>
              <w:tab/>
              <w:t>1 - Market</w:t>
            </w:r>
            <w:r>
              <w:br/>
            </w:r>
            <w:r>
              <w:tab/>
              <w:t>2 - Limit</w:t>
            </w:r>
          </w:p>
        </w:tc>
        <w:tc>
          <w:tcPr>
            <w:tcW w:w="4411" w:type="dxa"/>
            <w:shd w:val="clear" w:color="auto" w:fill="auto"/>
          </w:tcPr>
          <w:p w14:paraId="6C0BC833" w14:textId="77777777" w:rsidR="00512FC7" w:rsidRPr="00512FC7" w:rsidRDefault="00512FC7" w:rsidP="00533FE7">
            <w:r w:rsidRPr="00512FC7">
              <w:t>TrgrOrdTyp</w:t>
            </w:r>
          </w:p>
        </w:tc>
      </w:tr>
      <w:tr w:rsidR="00512FC7" w:rsidRPr="00512FC7" w14:paraId="62D905D3" w14:textId="77777777" w:rsidTr="00533FE7">
        <w:tc>
          <w:tcPr>
            <w:tcW w:w="828" w:type="dxa"/>
            <w:shd w:val="clear" w:color="auto" w:fill="auto"/>
          </w:tcPr>
          <w:p w14:paraId="3E285EE0" w14:textId="77777777" w:rsidR="00512FC7" w:rsidRPr="00512FC7" w:rsidRDefault="00512FC7" w:rsidP="00533FE7">
            <w:bookmarkStart w:id="1777" w:name="fld_TriggerNewQty" w:colFirst="1" w:colLast="1"/>
            <w:bookmarkEnd w:id="1776"/>
            <w:r w:rsidRPr="00512FC7">
              <w:t>1112</w:t>
            </w:r>
          </w:p>
        </w:tc>
        <w:tc>
          <w:tcPr>
            <w:tcW w:w="2069" w:type="dxa"/>
            <w:shd w:val="clear" w:color="auto" w:fill="auto"/>
          </w:tcPr>
          <w:p w14:paraId="2DCC9317" w14:textId="77777777" w:rsidR="00512FC7" w:rsidRPr="00512FC7" w:rsidRDefault="00512FC7" w:rsidP="00533FE7">
            <w:r w:rsidRPr="00512FC7">
              <w:t>TriggerNewQty</w:t>
            </w:r>
          </w:p>
        </w:tc>
        <w:tc>
          <w:tcPr>
            <w:tcW w:w="1083" w:type="dxa"/>
            <w:shd w:val="clear" w:color="auto" w:fill="auto"/>
          </w:tcPr>
          <w:p w14:paraId="1C33996C" w14:textId="77777777" w:rsidR="00512FC7" w:rsidRPr="00512FC7" w:rsidRDefault="00512FC7" w:rsidP="00533FE7">
            <w:r w:rsidRPr="00512FC7">
              <w:t>Qty</w:t>
            </w:r>
          </w:p>
        </w:tc>
        <w:tc>
          <w:tcPr>
            <w:tcW w:w="4677" w:type="dxa"/>
            <w:shd w:val="clear" w:color="auto" w:fill="auto"/>
          </w:tcPr>
          <w:p w14:paraId="02918354" w14:textId="77777777" w:rsidR="00512FC7" w:rsidRPr="00512FC7" w:rsidRDefault="00512FC7" w:rsidP="00533FE7">
            <w:pPr>
              <w:jc w:val="left"/>
            </w:pPr>
            <w:r w:rsidRPr="00512FC7">
              <w:t>The Quantity the order should have after the trigger has hit.</w:t>
            </w:r>
          </w:p>
        </w:tc>
        <w:tc>
          <w:tcPr>
            <w:tcW w:w="4411" w:type="dxa"/>
            <w:shd w:val="clear" w:color="auto" w:fill="auto"/>
          </w:tcPr>
          <w:p w14:paraId="2367DEBF" w14:textId="77777777" w:rsidR="00512FC7" w:rsidRPr="00512FC7" w:rsidRDefault="00512FC7" w:rsidP="00533FE7">
            <w:r w:rsidRPr="00512FC7">
              <w:t>TrgrNewQty</w:t>
            </w:r>
          </w:p>
        </w:tc>
      </w:tr>
      <w:tr w:rsidR="00512FC7" w:rsidRPr="00512FC7" w14:paraId="03AFFCD4" w14:textId="77777777" w:rsidTr="00533FE7">
        <w:tc>
          <w:tcPr>
            <w:tcW w:w="828" w:type="dxa"/>
            <w:shd w:val="clear" w:color="auto" w:fill="auto"/>
          </w:tcPr>
          <w:p w14:paraId="3AC16896" w14:textId="77777777" w:rsidR="00512FC7" w:rsidRPr="00512FC7" w:rsidRDefault="00512FC7" w:rsidP="00533FE7">
            <w:bookmarkStart w:id="1778" w:name="fld_TriggerTradingSessionID" w:colFirst="1" w:colLast="1"/>
            <w:bookmarkEnd w:id="1777"/>
            <w:r w:rsidRPr="00512FC7">
              <w:t>1113</w:t>
            </w:r>
          </w:p>
        </w:tc>
        <w:tc>
          <w:tcPr>
            <w:tcW w:w="2069" w:type="dxa"/>
            <w:shd w:val="clear" w:color="auto" w:fill="auto"/>
          </w:tcPr>
          <w:p w14:paraId="28D622C7" w14:textId="77777777" w:rsidR="00512FC7" w:rsidRPr="00512FC7" w:rsidRDefault="00512FC7" w:rsidP="00533FE7">
            <w:r w:rsidRPr="00512FC7">
              <w:t>TriggerTradingSessionID</w:t>
            </w:r>
          </w:p>
        </w:tc>
        <w:tc>
          <w:tcPr>
            <w:tcW w:w="1083" w:type="dxa"/>
            <w:shd w:val="clear" w:color="auto" w:fill="auto"/>
          </w:tcPr>
          <w:p w14:paraId="3A00EF6E" w14:textId="77777777" w:rsidR="00512FC7" w:rsidRPr="00512FC7" w:rsidRDefault="00512FC7" w:rsidP="00533FE7">
            <w:r w:rsidRPr="00512FC7">
              <w:t>String</w:t>
            </w:r>
          </w:p>
        </w:tc>
        <w:tc>
          <w:tcPr>
            <w:tcW w:w="4677" w:type="dxa"/>
            <w:shd w:val="clear" w:color="auto" w:fill="auto"/>
          </w:tcPr>
          <w:p w14:paraId="50EE1F35" w14:textId="77777777" w:rsidR="00512FC7" w:rsidRPr="00512FC7" w:rsidRDefault="00512FC7" w:rsidP="00533FE7">
            <w:pPr>
              <w:jc w:val="left"/>
            </w:pPr>
            <w:r w:rsidRPr="00512FC7">
              <w:t>Defines the trading session at which the order will be activated.</w:t>
            </w:r>
          </w:p>
        </w:tc>
        <w:tc>
          <w:tcPr>
            <w:tcW w:w="4411" w:type="dxa"/>
            <w:shd w:val="clear" w:color="auto" w:fill="auto"/>
          </w:tcPr>
          <w:p w14:paraId="5A3022B2" w14:textId="77777777" w:rsidR="00512FC7" w:rsidRPr="00512FC7" w:rsidRDefault="00512FC7" w:rsidP="00533FE7">
            <w:r w:rsidRPr="00512FC7">
              <w:t>TrgrTrdSessID</w:t>
            </w:r>
          </w:p>
        </w:tc>
      </w:tr>
      <w:tr w:rsidR="00512FC7" w:rsidRPr="00512FC7" w14:paraId="769E5302" w14:textId="77777777" w:rsidTr="00533FE7">
        <w:tc>
          <w:tcPr>
            <w:tcW w:w="828" w:type="dxa"/>
            <w:shd w:val="clear" w:color="auto" w:fill="auto"/>
          </w:tcPr>
          <w:p w14:paraId="118315A7" w14:textId="77777777" w:rsidR="00512FC7" w:rsidRPr="00512FC7" w:rsidRDefault="00512FC7" w:rsidP="00533FE7">
            <w:bookmarkStart w:id="1779" w:name="fld_TriggerTradingSessionSubID" w:colFirst="1" w:colLast="1"/>
            <w:bookmarkEnd w:id="1778"/>
            <w:r w:rsidRPr="00512FC7">
              <w:t>1114</w:t>
            </w:r>
          </w:p>
        </w:tc>
        <w:tc>
          <w:tcPr>
            <w:tcW w:w="2069" w:type="dxa"/>
            <w:shd w:val="clear" w:color="auto" w:fill="auto"/>
          </w:tcPr>
          <w:p w14:paraId="6CE269D4" w14:textId="77777777" w:rsidR="00512FC7" w:rsidRPr="00512FC7" w:rsidRDefault="00512FC7" w:rsidP="00533FE7">
            <w:r w:rsidRPr="00512FC7">
              <w:t>TriggerTradingSessionSubID</w:t>
            </w:r>
          </w:p>
        </w:tc>
        <w:tc>
          <w:tcPr>
            <w:tcW w:w="1083" w:type="dxa"/>
            <w:shd w:val="clear" w:color="auto" w:fill="auto"/>
          </w:tcPr>
          <w:p w14:paraId="4502D2C4" w14:textId="77777777" w:rsidR="00512FC7" w:rsidRPr="00512FC7" w:rsidRDefault="00512FC7" w:rsidP="00533FE7">
            <w:r w:rsidRPr="00512FC7">
              <w:t>String</w:t>
            </w:r>
          </w:p>
        </w:tc>
        <w:tc>
          <w:tcPr>
            <w:tcW w:w="4677" w:type="dxa"/>
            <w:shd w:val="clear" w:color="auto" w:fill="auto"/>
          </w:tcPr>
          <w:p w14:paraId="185C80A6" w14:textId="77777777" w:rsidR="00512FC7" w:rsidRPr="00512FC7" w:rsidRDefault="00512FC7" w:rsidP="00533FE7">
            <w:pPr>
              <w:jc w:val="left"/>
            </w:pPr>
            <w:r w:rsidRPr="00512FC7">
              <w:t>Defines the subordinate trading session at which the order will be activated.</w:t>
            </w:r>
          </w:p>
        </w:tc>
        <w:tc>
          <w:tcPr>
            <w:tcW w:w="4411" w:type="dxa"/>
            <w:shd w:val="clear" w:color="auto" w:fill="auto"/>
          </w:tcPr>
          <w:p w14:paraId="2FC012CF" w14:textId="77777777" w:rsidR="00512FC7" w:rsidRPr="00512FC7" w:rsidRDefault="00512FC7" w:rsidP="00533FE7">
            <w:r w:rsidRPr="00512FC7">
              <w:t>TrgrTrdSessSubID</w:t>
            </w:r>
          </w:p>
        </w:tc>
      </w:tr>
      <w:tr w:rsidR="00512FC7" w:rsidRPr="00512FC7" w14:paraId="625849D5" w14:textId="77777777" w:rsidTr="00533FE7">
        <w:tc>
          <w:tcPr>
            <w:tcW w:w="828" w:type="dxa"/>
            <w:shd w:val="clear" w:color="auto" w:fill="auto"/>
          </w:tcPr>
          <w:p w14:paraId="32E35C54" w14:textId="77777777" w:rsidR="00512FC7" w:rsidRPr="00512FC7" w:rsidRDefault="00512FC7" w:rsidP="00533FE7">
            <w:bookmarkStart w:id="1780" w:name="fld_OrderCategory" w:colFirst="1" w:colLast="1"/>
            <w:bookmarkEnd w:id="1779"/>
            <w:r w:rsidRPr="00512FC7">
              <w:t>1115</w:t>
            </w:r>
          </w:p>
        </w:tc>
        <w:tc>
          <w:tcPr>
            <w:tcW w:w="2069" w:type="dxa"/>
            <w:shd w:val="clear" w:color="auto" w:fill="auto"/>
          </w:tcPr>
          <w:p w14:paraId="5759CBDF" w14:textId="77777777" w:rsidR="00512FC7" w:rsidRPr="00512FC7" w:rsidRDefault="00512FC7" w:rsidP="00533FE7">
            <w:r w:rsidRPr="00512FC7">
              <w:t>OrderCategory</w:t>
            </w:r>
          </w:p>
        </w:tc>
        <w:tc>
          <w:tcPr>
            <w:tcW w:w="1083" w:type="dxa"/>
            <w:shd w:val="clear" w:color="auto" w:fill="auto"/>
          </w:tcPr>
          <w:p w14:paraId="2AEEFD2F" w14:textId="77777777" w:rsidR="00512FC7" w:rsidRPr="00512FC7" w:rsidRDefault="00512FC7" w:rsidP="00533FE7">
            <w:r w:rsidRPr="00512FC7">
              <w:t>char</w:t>
            </w:r>
          </w:p>
        </w:tc>
        <w:tc>
          <w:tcPr>
            <w:tcW w:w="4677" w:type="dxa"/>
            <w:shd w:val="clear" w:color="auto" w:fill="auto"/>
          </w:tcPr>
          <w:p w14:paraId="2D73BF61" w14:textId="77777777" w:rsidR="00512FC7" w:rsidRDefault="00512FC7" w:rsidP="00533FE7">
            <w:pPr>
              <w:jc w:val="left"/>
            </w:pPr>
            <w:r>
              <w:t>Defines the type of interest behind a trade (fill or partial fill).</w:t>
            </w:r>
          </w:p>
          <w:p w14:paraId="4C81B4C5" w14:textId="77777777" w:rsidR="00512FC7" w:rsidRPr="00512FC7" w:rsidRDefault="00512FC7" w:rsidP="00533FE7">
            <w:pPr>
              <w:jc w:val="left"/>
            </w:pPr>
            <w:r>
              <w:t>Valid values:</w:t>
            </w:r>
            <w:r>
              <w:br/>
            </w:r>
            <w:r>
              <w:tab/>
              <w:t>1 - Order</w:t>
            </w:r>
            <w:r>
              <w:br/>
            </w:r>
            <w:r>
              <w:tab/>
              <w:t>2 - Quote</w:t>
            </w:r>
            <w:r>
              <w:br/>
            </w:r>
            <w:r>
              <w:tab/>
              <w:t>3 - Privately Negotiated Trade</w:t>
            </w:r>
            <w:r>
              <w:br/>
            </w:r>
            <w:r>
              <w:tab/>
              <w:t>4 - Multileg order</w:t>
            </w:r>
            <w:r>
              <w:br/>
            </w:r>
            <w:r>
              <w:tab/>
              <w:t>5 - Linked order</w:t>
            </w:r>
            <w:r>
              <w:br/>
            </w:r>
            <w:r>
              <w:tab/>
              <w:t>6 - Quote Request</w:t>
            </w:r>
            <w:r>
              <w:br/>
            </w:r>
            <w:r>
              <w:tab/>
              <w:t>7 - Implied Order</w:t>
            </w:r>
            <w:r>
              <w:br/>
            </w:r>
            <w:r>
              <w:tab/>
              <w:t>8 - Cross Order</w:t>
            </w:r>
            <w:r>
              <w:br/>
            </w:r>
            <w:r>
              <w:tab/>
              <w:t>9 - Streaming price (quote)</w:t>
            </w:r>
          </w:p>
        </w:tc>
        <w:tc>
          <w:tcPr>
            <w:tcW w:w="4411" w:type="dxa"/>
            <w:shd w:val="clear" w:color="auto" w:fill="auto"/>
          </w:tcPr>
          <w:p w14:paraId="2700BCD0" w14:textId="77777777" w:rsidR="00512FC7" w:rsidRPr="00512FC7" w:rsidRDefault="00512FC7" w:rsidP="00533FE7">
            <w:r w:rsidRPr="00512FC7">
              <w:t>OrdCat</w:t>
            </w:r>
          </w:p>
        </w:tc>
      </w:tr>
      <w:tr w:rsidR="00512FC7" w:rsidRPr="00512FC7" w14:paraId="46304598" w14:textId="77777777" w:rsidTr="00533FE7">
        <w:tc>
          <w:tcPr>
            <w:tcW w:w="828" w:type="dxa"/>
            <w:shd w:val="clear" w:color="auto" w:fill="auto"/>
          </w:tcPr>
          <w:p w14:paraId="70155B26" w14:textId="77777777" w:rsidR="00512FC7" w:rsidRPr="00512FC7" w:rsidRDefault="00512FC7" w:rsidP="00533FE7">
            <w:bookmarkStart w:id="1781" w:name="fld_NoRootPartyIDs" w:colFirst="1" w:colLast="1"/>
            <w:bookmarkEnd w:id="1780"/>
            <w:r w:rsidRPr="00512FC7">
              <w:t>1116</w:t>
            </w:r>
          </w:p>
        </w:tc>
        <w:tc>
          <w:tcPr>
            <w:tcW w:w="2069" w:type="dxa"/>
            <w:shd w:val="clear" w:color="auto" w:fill="auto"/>
          </w:tcPr>
          <w:p w14:paraId="7E56BAC9" w14:textId="77777777" w:rsidR="00512FC7" w:rsidRPr="00512FC7" w:rsidRDefault="00512FC7" w:rsidP="00533FE7">
            <w:r w:rsidRPr="00512FC7">
              <w:t>NoRootPartyIDs</w:t>
            </w:r>
          </w:p>
        </w:tc>
        <w:tc>
          <w:tcPr>
            <w:tcW w:w="1083" w:type="dxa"/>
            <w:shd w:val="clear" w:color="auto" w:fill="auto"/>
          </w:tcPr>
          <w:p w14:paraId="6048A621" w14:textId="77777777" w:rsidR="00512FC7" w:rsidRPr="00512FC7" w:rsidRDefault="00512FC7" w:rsidP="00533FE7">
            <w:r w:rsidRPr="00512FC7">
              <w:t>NumInGroup</w:t>
            </w:r>
          </w:p>
        </w:tc>
        <w:tc>
          <w:tcPr>
            <w:tcW w:w="4677" w:type="dxa"/>
            <w:shd w:val="clear" w:color="auto" w:fill="auto"/>
          </w:tcPr>
          <w:p w14:paraId="5E1A3C98" w14:textId="77777777" w:rsidR="00512FC7" w:rsidRPr="00512FC7" w:rsidRDefault="00512FC7" w:rsidP="00533FE7">
            <w:pPr>
              <w:jc w:val="left"/>
            </w:pPr>
            <w:r w:rsidRPr="00512FC7">
              <w:t>Number of RootPartyID (1117), RootPartyIDSource (1118), and RootPartyRole (1119) entries</w:t>
            </w:r>
          </w:p>
        </w:tc>
        <w:tc>
          <w:tcPr>
            <w:tcW w:w="4411" w:type="dxa"/>
            <w:shd w:val="clear" w:color="auto" w:fill="auto"/>
          </w:tcPr>
          <w:p w14:paraId="2F936FAE" w14:textId="77777777" w:rsidR="00512FC7" w:rsidRPr="00512FC7" w:rsidRDefault="00512FC7" w:rsidP="00533FE7"/>
        </w:tc>
      </w:tr>
      <w:tr w:rsidR="00512FC7" w:rsidRPr="00512FC7" w14:paraId="4DE138BA" w14:textId="77777777" w:rsidTr="00533FE7">
        <w:tc>
          <w:tcPr>
            <w:tcW w:w="828" w:type="dxa"/>
            <w:shd w:val="clear" w:color="auto" w:fill="auto"/>
          </w:tcPr>
          <w:p w14:paraId="44EABAD3" w14:textId="77777777" w:rsidR="00512FC7" w:rsidRPr="00512FC7" w:rsidRDefault="00512FC7" w:rsidP="00533FE7">
            <w:bookmarkStart w:id="1782" w:name="fld_RootPartyID" w:colFirst="1" w:colLast="1"/>
            <w:bookmarkEnd w:id="1781"/>
            <w:r w:rsidRPr="00512FC7">
              <w:t>1117</w:t>
            </w:r>
          </w:p>
        </w:tc>
        <w:tc>
          <w:tcPr>
            <w:tcW w:w="2069" w:type="dxa"/>
            <w:shd w:val="clear" w:color="auto" w:fill="auto"/>
          </w:tcPr>
          <w:p w14:paraId="7C0E0BFD" w14:textId="77777777" w:rsidR="00512FC7" w:rsidRPr="00512FC7" w:rsidRDefault="00512FC7" w:rsidP="00533FE7">
            <w:r w:rsidRPr="00512FC7">
              <w:t>RootPartyID</w:t>
            </w:r>
          </w:p>
        </w:tc>
        <w:tc>
          <w:tcPr>
            <w:tcW w:w="1083" w:type="dxa"/>
            <w:shd w:val="clear" w:color="auto" w:fill="auto"/>
          </w:tcPr>
          <w:p w14:paraId="41EED2DC" w14:textId="77777777" w:rsidR="00512FC7" w:rsidRPr="00512FC7" w:rsidRDefault="00512FC7" w:rsidP="00533FE7">
            <w:r w:rsidRPr="00512FC7">
              <w:t>String</w:t>
            </w:r>
          </w:p>
        </w:tc>
        <w:tc>
          <w:tcPr>
            <w:tcW w:w="4677" w:type="dxa"/>
            <w:shd w:val="clear" w:color="auto" w:fill="auto"/>
          </w:tcPr>
          <w:p w14:paraId="021C15C5" w14:textId="77777777" w:rsidR="00512FC7" w:rsidRPr="00512FC7" w:rsidRDefault="00512FC7" w:rsidP="00533FE7">
            <w:pPr>
              <w:jc w:val="left"/>
            </w:pPr>
            <w:r w:rsidRPr="00512FC7">
              <w:t>PartyID value within a root parties component. Same values as PartyID (448)</w:t>
            </w:r>
          </w:p>
        </w:tc>
        <w:tc>
          <w:tcPr>
            <w:tcW w:w="4411" w:type="dxa"/>
            <w:shd w:val="clear" w:color="auto" w:fill="auto"/>
          </w:tcPr>
          <w:p w14:paraId="0A7BE3DD" w14:textId="77777777" w:rsidR="00512FC7" w:rsidRPr="00512FC7" w:rsidRDefault="00512FC7" w:rsidP="00533FE7">
            <w:r w:rsidRPr="00512FC7">
              <w:t>ID</w:t>
            </w:r>
          </w:p>
        </w:tc>
      </w:tr>
      <w:tr w:rsidR="00512FC7" w:rsidRPr="00512FC7" w14:paraId="6F9E4350" w14:textId="77777777" w:rsidTr="00533FE7">
        <w:tc>
          <w:tcPr>
            <w:tcW w:w="828" w:type="dxa"/>
            <w:shd w:val="clear" w:color="auto" w:fill="auto"/>
          </w:tcPr>
          <w:p w14:paraId="544A252E" w14:textId="77777777" w:rsidR="00512FC7" w:rsidRPr="00512FC7" w:rsidRDefault="00512FC7" w:rsidP="00533FE7">
            <w:bookmarkStart w:id="1783" w:name="fld_RootPartyIDSource" w:colFirst="1" w:colLast="1"/>
            <w:bookmarkEnd w:id="1782"/>
            <w:r w:rsidRPr="00512FC7">
              <w:t>1118</w:t>
            </w:r>
          </w:p>
        </w:tc>
        <w:tc>
          <w:tcPr>
            <w:tcW w:w="2069" w:type="dxa"/>
            <w:shd w:val="clear" w:color="auto" w:fill="auto"/>
          </w:tcPr>
          <w:p w14:paraId="3B813CAA" w14:textId="77777777" w:rsidR="00512FC7" w:rsidRPr="00512FC7" w:rsidRDefault="00512FC7" w:rsidP="00533FE7">
            <w:r w:rsidRPr="00512FC7">
              <w:t>RootPartyIDSource</w:t>
            </w:r>
          </w:p>
        </w:tc>
        <w:tc>
          <w:tcPr>
            <w:tcW w:w="1083" w:type="dxa"/>
            <w:shd w:val="clear" w:color="auto" w:fill="auto"/>
          </w:tcPr>
          <w:p w14:paraId="68010F43" w14:textId="77777777" w:rsidR="00512FC7" w:rsidRPr="00512FC7" w:rsidRDefault="00512FC7" w:rsidP="00533FE7">
            <w:r w:rsidRPr="00512FC7">
              <w:t>char</w:t>
            </w:r>
          </w:p>
        </w:tc>
        <w:tc>
          <w:tcPr>
            <w:tcW w:w="4677" w:type="dxa"/>
            <w:shd w:val="clear" w:color="auto" w:fill="auto"/>
          </w:tcPr>
          <w:p w14:paraId="0BB35E73" w14:textId="77777777" w:rsidR="00512FC7" w:rsidRDefault="00512FC7" w:rsidP="00533FE7">
            <w:pPr>
              <w:jc w:val="left"/>
            </w:pPr>
            <w:r>
              <w:t>PartyIDSource value within a root parties component. Same values as PartyIDSource (447)</w:t>
            </w:r>
          </w:p>
          <w:p w14:paraId="7B3B24D6"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27011563" w14:textId="77777777" w:rsidR="00512FC7" w:rsidRPr="00512FC7" w:rsidRDefault="00512FC7" w:rsidP="00533FE7">
            <w:r w:rsidRPr="00512FC7">
              <w:t>Src</w:t>
            </w:r>
          </w:p>
        </w:tc>
      </w:tr>
      <w:tr w:rsidR="00512FC7" w:rsidRPr="00512FC7" w14:paraId="0BA34FF6" w14:textId="77777777" w:rsidTr="00533FE7">
        <w:tc>
          <w:tcPr>
            <w:tcW w:w="828" w:type="dxa"/>
            <w:shd w:val="clear" w:color="auto" w:fill="auto"/>
          </w:tcPr>
          <w:p w14:paraId="258957CA" w14:textId="77777777" w:rsidR="00512FC7" w:rsidRPr="00512FC7" w:rsidRDefault="00512FC7" w:rsidP="00533FE7">
            <w:bookmarkStart w:id="1784" w:name="fld_RootPartyRole" w:colFirst="1" w:colLast="1"/>
            <w:bookmarkEnd w:id="1783"/>
            <w:r w:rsidRPr="00512FC7">
              <w:t>1119</w:t>
            </w:r>
          </w:p>
        </w:tc>
        <w:tc>
          <w:tcPr>
            <w:tcW w:w="2069" w:type="dxa"/>
            <w:shd w:val="clear" w:color="auto" w:fill="auto"/>
          </w:tcPr>
          <w:p w14:paraId="20F9A073" w14:textId="77777777" w:rsidR="00512FC7" w:rsidRPr="00512FC7" w:rsidRDefault="00512FC7" w:rsidP="00533FE7">
            <w:r w:rsidRPr="00512FC7">
              <w:t>RootPartyRole</w:t>
            </w:r>
          </w:p>
        </w:tc>
        <w:tc>
          <w:tcPr>
            <w:tcW w:w="1083" w:type="dxa"/>
            <w:shd w:val="clear" w:color="auto" w:fill="auto"/>
          </w:tcPr>
          <w:p w14:paraId="238D1ADE" w14:textId="77777777" w:rsidR="00512FC7" w:rsidRPr="00512FC7" w:rsidRDefault="00512FC7" w:rsidP="00533FE7">
            <w:r w:rsidRPr="00512FC7">
              <w:t>int</w:t>
            </w:r>
          </w:p>
        </w:tc>
        <w:tc>
          <w:tcPr>
            <w:tcW w:w="4677" w:type="dxa"/>
            <w:shd w:val="clear" w:color="auto" w:fill="auto"/>
          </w:tcPr>
          <w:p w14:paraId="774C8E3D" w14:textId="77777777" w:rsidR="00512FC7" w:rsidRDefault="00512FC7" w:rsidP="00533FE7">
            <w:pPr>
              <w:jc w:val="left"/>
            </w:pPr>
            <w:r>
              <w:t>PartyRole value within a root parties component. Same values as PartyRole (452)</w:t>
            </w:r>
          </w:p>
          <w:p w14:paraId="4EF9A0F6"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59A0DF4C" w14:textId="77777777" w:rsidR="00512FC7" w:rsidRPr="00512FC7" w:rsidRDefault="00512FC7" w:rsidP="00533FE7">
            <w:r w:rsidRPr="00512FC7">
              <w:t>R</w:t>
            </w:r>
          </w:p>
        </w:tc>
      </w:tr>
      <w:tr w:rsidR="00512FC7" w:rsidRPr="00512FC7" w14:paraId="06EE8D58" w14:textId="77777777" w:rsidTr="00533FE7">
        <w:tc>
          <w:tcPr>
            <w:tcW w:w="828" w:type="dxa"/>
            <w:shd w:val="clear" w:color="auto" w:fill="auto"/>
          </w:tcPr>
          <w:p w14:paraId="133F52AF" w14:textId="77777777" w:rsidR="00512FC7" w:rsidRPr="00512FC7" w:rsidRDefault="00512FC7" w:rsidP="00533FE7">
            <w:bookmarkStart w:id="1785" w:name="fld_NoRootPartySubIDs" w:colFirst="1" w:colLast="1"/>
            <w:bookmarkEnd w:id="1784"/>
            <w:r w:rsidRPr="00512FC7">
              <w:t>1120</w:t>
            </w:r>
          </w:p>
        </w:tc>
        <w:tc>
          <w:tcPr>
            <w:tcW w:w="2069" w:type="dxa"/>
            <w:shd w:val="clear" w:color="auto" w:fill="auto"/>
          </w:tcPr>
          <w:p w14:paraId="7F53AD88" w14:textId="77777777" w:rsidR="00512FC7" w:rsidRPr="00512FC7" w:rsidRDefault="00512FC7" w:rsidP="00533FE7">
            <w:r w:rsidRPr="00512FC7">
              <w:t>NoRootPartySubIDs</w:t>
            </w:r>
          </w:p>
        </w:tc>
        <w:tc>
          <w:tcPr>
            <w:tcW w:w="1083" w:type="dxa"/>
            <w:shd w:val="clear" w:color="auto" w:fill="auto"/>
          </w:tcPr>
          <w:p w14:paraId="48352FD2" w14:textId="77777777" w:rsidR="00512FC7" w:rsidRPr="00512FC7" w:rsidRDefault="00512FC7" w:rsidP="00533FE7">
            <w:r w:rsidRPr="00512FC7">
              <w:t>NumInGroup</w:t>
            </w:r>
          </w:p>
        </w:tc>
        <w:tc>
          <w:tcPr>
            <w:tcW w:w="4677" w:type="dxa"/>
            <w:shd w:val="clear" w:color="auto" w:fill="auto"/>
          </w:tcPr>
          <w:p w14:paraId="3B78570B" w14:textId="77777777" w:rsidR="00512FC7" w:rsidRPr="00512FC7" w:rsidRDefault="00512FC7" w:rsidP="00533FE7">
            <w:pPr>
              <w:jc w:val="left"/>
            </w:pPr>
            <w:r w:rsidRPr="00512FC7">
              <w:t>Number of RootPartySubID (1121) and RootPartySubIDType (1122) entries</w:t>
            </w:r>
          </w:p>
        </w:tc>
        <w:tc>
          <w:tcPr>
            <w:tcW w:w="4411" w:type="dxa"/>
            <w:shd w:val="clear" w:color="auto" w:fill="auto"/>
          </w:tcPr>
          <w:p w14:paraId="12B00CFA" w14:textId="77777777" w:rsidR="00512FC7" w:rsidRPr="00512FC7" w:rsidRDefault="00512FC7" w:rsidP="00533FE7"/>
        </w:tc>
      </w:tr>
      <w:tr w:rsidR="00512FC7" w:rsidRPr="00512FC7" w14:paraId="2D567430" w14:textId="77777777" w:rsidTr="00533FE7">
        <w:tc>
          <w:tcPr>
            <w:tcW w:w="828" w:type="dxa"/>
            <w:shd w:val="clear" w:color="auto" w:fill="auto"/>
          </w:tcPr>
          <w:p w14:paraId="08B11721" w14:textId="77777777" w:rsidR="00512FC7" w:rsidRPr="00512FC7" w:rsidRDefault="00512FC7" w:rsidP="00533FE7">
            <w:bookmarkStart w:id="1786" w:name="fld_RootPartySubID" w:colFirst="1" w:colLast="1"/>
            <w:bookmarkEnd w:id="1785"/>
            <w:r w:rsidRPr="00512FC7">
              <w:t>1121</w:t>
            </w:r>
          </w:p>
        </w:tc>
        <w:tc>
          <w:tcPr>
            <w:tcW w:w="2069" w:type="dxa"/>
            <w:shd w:val="clear" w:color="auto" w:fill="auto"/>
          </w:tcPr>
          <w:p w14:paraId="0CD0FC46" w14:textId="77777777" w:rsidR="00512FC7" w:rsidRPr="00512FC7" w:rsidRDefault="00512FC7" w:rsidP="00533FE7">
            <w:r w:rsidRPr="00512FC7">
              <w:t>RootPartySubID</w:t>
            </w:r>
          </w:p>
        </w:tc>
        <w:tc>
          <w:tcPr>
            <w:tcW w:w="1083" w:type="dxa"/>
            <w:shd w:val="clear" w:color="auto" w:fill="auto"/>
          </w:tcPr>
          <w:p w14:paraId="486AAE25" w14:textId="77777777" w:rsidR="00512FC7" w:rsidRPr="00512FC7" w:rsidRDefault="00512FC7" w:rsidP="00533FE7">
            <w:r w:rsidRPr="00512FC7">
              <w:t>String</w:t>
            </w:r>
          </w:p>
        </w:tc>
        <w:tc>
          <w:tcPr>
            <w:tcW w:w="4677" w:type="dxa"/>
            <w:shd w:val="clear" w:color="auto" w:fill="auto"/>
          </w:tcPr>
          <w:p w14:paraId="3FA79B6E" w14:textId="77777777" w:rsidR="00512FC7" w:rsidRPr="00512FC7" w:rsidRDefault="00512FC7" w:rsidP="00533FE7">
            <w:pPr>
              <w:jc w:val="left"/>
            </w:pPr>
            <w:r w:rsidRPr="00512FC7">
              <w:t>PartySubID value within a root parties component. Same values as PartySubID (523)</w:t>
            </w:r>
          </w:p>
        </w:tc>
        <w:tc>
          <w:tcPr>
            <w:tcW w:w="4411" w:type="dxa"/>
            <w:shd w:val="clear" w:color="auto" w:fill="auto"/>
          </w:tcPr>
          <w:p w14:paraId="1C02AA92" w14:textId="77777777" w:rsidR="00512FC7" w:rsidRPr="00512FC7" w:rsidRDefault="00512FC7" w:rsidP="00533FE7">
            <w:r w:rsidRPr="00512FC7">
              <w:t>ID</w:t>
            </w:r>
          </w:p>
        </w:tc>
      </w:tr>
      <w:tr w:rsidR="00512FC7" w:rsidRPr="00512FC7" w14:paraId="38F77FC9" w14:textId="77777777" w:rsidTr="00533FE7">
        <w:tc>
          <w:tcPr>
            <w:tcW w:w="828" w:type="dxa"/>
            <w:shd w:val="clear" w:color="auto" w:fill="auto"/>
          </w:tcPr>
          <w:p w14:paraId="68B42469" w14:textId="77777777" w:rsidR="00512FC7" w:rsidRPr="00512FC7" w:rsidRDefault="00512FC7" w:rsidP="00533FE7">
            <w:bookmarkStart w:id="1787" w:name="fld_RootPartySubIDType" w:colFirst="1" w:colLast="1"/>
            <w:bookmarkEnd w:id="1786"/>
            <w:r w:rsidRPr="00512FC7">
              <w:t>1122</w:t>
            </w:r>
          </w:p>
        </w:tc>
        <w:tc>
          <w:tcPr>
            <w:tcW w:w="2069" w:type="dxa"/>
            <w:shd w:val="clear" w:color="auto" w:fill="auto"/>
          </w:tcPr>
          <w:p w14:paraId="61E5BB37" w14:textId="77777777" w:rsidR="00512FC7" w:rsidRPr="00512FC7" w:rsidRDefault="00512FC7" w:rsidP="00533FE7">
            <w:r w:rsidRPr="00512FC7">
              <w:t>RootPartySubIDType</w:t>
            </w:r>
          </w:p>
        </w:tc>
        <w:tc>
          <w:tcPr>
            <w:tcW w:w="1083" w:type="dxa"/>
            <w:shd w:val="clear" w:color="auto" w:fill="auto"/>
          </w:tcPr>
          <w:p w14:paraId="454C1C79" w14:textId="77777777" w:rsidR="00512FC7" w:rsidRPr="00512FC7" w:rsidRDefault="00512FC7" w:rsidP="00533FE7">
            <w:r w:rsidRPr="00512FC7">
              <w:t>int</w:t>
            </w:r>
          </w:p>
        </w:tc>
        <w:tc>
          <w:tcPr>
            <w:tcW w:w="4677" w:type="dxa"/>
            <w:shd w:val="clear" w:color="auto" w:fill="auto"/>
          </w:tcPr>
          <w:p w14:paraId="13ED3297" w14:textId="77777777" w:rsidR="00512FC7" w:rsidRDefault="00512FC7" w:rsidP="00533FE7">
            <w:pPr>
              <w:jc w:val="left"/>
            </w:pPr>
            <w:r>
              <w:t>Type of RootPartySubID (1121) value. Same values as PartySubIDType (803)</w:t>
            </w:r>
          </w:p>
          <w:p w14:paraId="0DBA7C29"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4639F84D" w14:textId="77777777" w:rsidR="00512FC7" w:rsidRPr="00512FC7" w:rsidRDefault="00512FC7" w:rsidP="00533FE7">
            <w:r w:rsidRPr="00512FC7">
              <w:t>Typ</w:t>
            </w:r>
          </w:p>
        </w:tc>
      </w:tr>
      <w:tr w:rsidR="00512FC7" w:rsidRPr="00512FC7" w14:paraId="27B43244" w14:textId="77777777" w:rsidTr="00533FE7">
        <w:tc>
          <w:tcPr>
            <w:tcW w:w="828" w:type="dxa"/>
            <w:shd w:val="clear" w:color="auto" w:fill="auto"/>
          </w:tcPr>
          <w:p w14:paraId="09EE0562" w14:textId="77777777" w:rsidR="00512FC7" w:rsidRPr="00512FC7" w:rsidRDefault="00512FC7" w:rsidP="00533FE7">
            <w:bookmarkStart w:id="1788" w:name="fld_TradeHandlingInstr" w:colFirst="1" w:colLast="1"/>
            <w:bookmarkEnd w:id="1787"/>
            <w:r w:rsidRPr="00512FC7">
              <w:t>1123</w:t>
            </w:r>
          </w:p>
        </w:tc>
        <w:tc>
          <w:tcPr>
            <w:tcW w:w="2069" w:type="dxa"/>
            <w:shd w:val="clear" w:color="auto" w:fill="auto"/>
          </w:tcPr>
          <w:p w14:paraId="0B513F65" w14:textId="77777777" w:rsidR="00512FC7" w:rsidRPr="00512FC7" w:rsidRDefault="00512FC7" w:rsidP="00533FE7">
            <w:r w:rsidRPr="00512FC7">
              <w:t>TradeHandlingInstr</w:t>
            </w:r>
          </w:p>
        </w:tc>
        <w:tc>
          <w:tcPr>
            <w:tcW w:w="1083" w:type="dxa"/>
            <w:shd w:val="clear" w:color="auto" w:fill="auto"/>
          </w:tcPr>
          <w:p w14:paraId="46F9C169" w14:textId="77777777" w:rsidR="00512FC7" w:rsidRPr="00512FC7" w:rsidRDefault="00512FC7" w:rsidP="00533FE7">
            <w:r w:rsidRPr="00512FC7">
              <w:t>char</w:t>
            </w:r>
          </w:p>
        </w:tc>
        <w:tc>
          <w:tcPr>
            <w:tcW w:w="4677" w:type="dxa"/>
            <w:shd w:val="clear" w:color="auto" w:fill="auto"/>
          </w:tcPr>
          <w:p w14:paraId="767DAA10" w14:textId="77777777" w:rsidR="00512FC7" w:rsidRDefault="00512FC7" w:rsidP="00533FE7">
            <w:pPr>
              <w:jc w:val="left"/>
            </w:pPr>
            <w:r>
              <w:t>Specified how the Trade Capture Report should be handled by the Respondent.</w:t>
            </w:r>
          </w:p>
          <w:p w14:paraId="4DF22E9C" w14:textId="77777777" w:rsidR="00512FC7" w:rsidRPr="00512FC7" w:rsidRDefault="00512FC7" w:rsidP="00533FE7">
            <w:pPr>
              <w:jc w:val="left"/>
            </w:pPr>
            <w:r>
              <w:t>Valid values:</w:t>
            </w:r>
            <w:r>
              <w:br/>
            </w:r>
            <w:r>
              <w:tab/>
              <w:t>0 - Trade Confirmation</w:t>
            </w:r>
            <w:r>
              <w:br/>
            </w:r>
            <w:r>
              <w:tab/>
              <w:t>1 - Two-Party Report</w:t>
            </w:r>
            <w:r>
              <w:br/>
            </w:r>
            <w:r>
              <w:tab/>
              <w:t>2 - One-Party Report for Matching</w:t>
            </w:r>
            <w:r>
              <w:br/>
            </w:r>
            <w:r>
              <w:tab/>
              <w:t>3 - One-Party Report for Pass Through</w:t>
            </w:r>
            <w:r>
              <w:br/>
            </w:r>
            <w:r>
              <w:tab/>
              <w:t>4 - Automated Floor Order Routing</w:t>
            </w:r>
            <w:r>
              <w:br/>
            </w:r>
            <w:r>
              <w:tab/>
              <w:t>5 - Two Party Report for Claim</w:t>
            </w:r>
          </w:p>
        </w:tc>
        <w:tc>
          <w:tcPr>
            <w:tcW w:w="4411" w:type="dxa"/>
            <w:shd w:val="clear" w:color="auto" w:fill="auto"/>
          </w:tcPr>
          <w:p w14:paraId="5EF2E7D1" w14:textId="77777777" w:rsidR="00512FC7" w:rsidRPr="00512FC7" w:rsidRDefault="00512FC7" w:rsidP="00533FE7">
            <w:r w:rsidRPr="00512FC7">
              <w:t>TrdHandlInst</w:t>
            </w:r>
          </w:p>
        </w:tc>
      </w:tr>
      <w:tr w:rsidR="00512FC7" w:rsidRPr="00512FC7" w14:paraId="6CC2420B" w14:textId="77777777" w:rsidTr="00533FE7">
        <w:tc>
          <w:tcPr>
            <w:tcW w:w="828" w:type="dxa"/>
            <w:shd w:val="clear" w:color="auto" w:fill="auto"/>
          </w:tcPr>
          <w:p w14:paraId="46F91F6A" w14:textId="77777777" w:rsidR="00512FC7" w:rsidRPr="00512FC7" w:rsidRDefault="00512FC7" w:rsidP="00533FE7">
            <w:bookmarkStart w:id="1789" w:name="fld_OrigTradeHandlingInstr" w:colFirst="1" w:colLast="1"/>
            <w:bookmarkEnd w:id="1788"/>
            <w:r w:rsidRPr="00512FC7">
              <w:t>1124</w:t>
            </w:r>
          </w:p>
        </w:tc>
        <w:tc>
          <w:tcPr>
            <w:tcW w:w="2069" w:type="dxa"/>
            <w:shd w:val="clear" w:color="auto" w:fill="auto"/>
          </w:tcPr>
          <w:p w14:paraId="5E36EEA3" w14:textId="77777777" w:rsidR="00512FC7" w:rsidRPr="00512FC7" w:rsidRDefault="00512FC7" w:rsidP="00533FE7">
            <w:r w:rsidRPr="00512FC7">
              <w:t>OrigTradeHandlingInstr</w:t>
            </w:r>
          </w:p>
        </w:tc>
        <w:tc>
          <w:tcPr>
            <w:tcW w:w="1083" w:type="dxa"/>
            <w:shd w:val="clear" w:color="auto" w:fill="auto"/>
          </w:tcPr>
          <w:p w14:paraId="7C6DC7D7" w14:textId="77777777" w:rsidR="00512FC7" w:rsidRPr="00512FC7" w:rsidRDefault="00512FC7" w:rsidP="00533FE7">
            <w:r w:rsidRPr="00512FC7">
              <w:t>char</w:t>
            </w:r>
          </w:p>
        </w:tc>
        <w:tc>
          <w:tcPr>
            <w:tcW w:w="4677" w:type="dxa"/>
            <w:shd w:val="clear" w:color="auto" w:fill="auto"/>
          </w:tcPr>
          <w:p w14:paraId="1A988123" w14:textId="77777777" w:rsidR="00512FC7" w:rsidRDefault="00512FC7" w:rsidP="00533FE7">
            <w:pPr>
              <w:jc w:val="left"/>
            </w:pPr>
            <w:r>
              <w:t>Optionally used with TradeHandlingInstr = 0 to relay the trade handling instruction used when reporting the trade to the marketplace. Same values as TradeHandlingInstr (1123)</w:t>
            </w:r>
          </w:p>
          <w:p w14:paraId="679EE345" w14:textId="77777777" w:rsidR="00512FC7" w:rsidRPr="00512FC7" w:rsidRDefault="00512FC7" w:rsidP="00533FE7">
            <w:pPr>
              <w:jc w:val="left"/>
            </w:pPr>
            <w:r>
              <w:t>Valid values:</w:t>
            </w:r>
            <w:r>
              <w:br/>
            </w:r>
            <w:r>
              <w:tab/>
              <w:t>0 - Trade Confirmation</w:t>
            </w:r>
            <w:r>
              <w:br/>
            </w:r>
            <w:r>
              <w:tab/>
              <w:t>1 - Two-Party Report</w:t>
            </w:r>
            <w:r>
              <w:br/>
            </w:r>
            <w:r>
              <w:tab/>
              <w:t>2 - One-Party Report for Matching</w:t>
            </w:r>
            <w:r>
              <w:br/>
            </w:r>
            <w:r>
              <w:tab/>
              <w:t>3 - One-Party Report for Pass Through</w:t>
            </w:r>
            <w:r>
              <w:br/>
            </w:r>
            <w:r>
              <w:tab/>
              <w:t>4 - Automated Floor Order Routing</w:t>
            </w:r>
            <w:r>
              <w:br/>
            </w:r>
            <w:r>
              <w:tab/>
              <w:t>5 - Two Party Report for Claim</w:t>
            </w:r>
          </w:p>
        </w:tc>
        <w:tc>
          <w:tcPr>
            <w:tcW w:w="4411" w:type="dxa"/>
            <w:shd w:val="clear" w:color="auto" w:fill="auto"/>
          </w:tcPr>
          <w:p w14:paraId="5581B9D0" w14:textId="77777777" w:rsidR="00512FC7" w:rsidRPr="00512FC7" w:rsidRDefault="00512FC7" w:rsidP="00533FE7">
            <w:r w:rsidRPr="00512FC7">
              <w:t>OrigTrdHandlInst</w:t>
            </w:r>
          </w:p>
        </w:tc>
      </w:tr>
      <w:tr w:rsidR="00512FC7" w:rsidRPr="00512FC7" w14:paraId="13580C02" w14:textId="77777777" w:rsidTr="00533FE7">
        <w:tc>
          <w:tcPr>
            <w:tcW w:w="828" w:type="dxa"/>
            <w:shd w:val="clear" w:color="auto" w:fill="auto"/>
          </w:tcPr>
          <w:p w14:paraId="736C85E5" w14:textId="77777777" w:rsidR="00512FC7" w:rsidRPr="00512FC7" w:rsidRDefault="00512FC7" w:rsidP="00533FE7">
            <w:bookmarkStart w:id="1790" w:name="fld_OrigTradeDate" w:colFirst="1" w:colLast="1"/>
            <w:bookmarkEnd w:id="1789"/>
            <w:r w:rsidRPr="00512FC7">
              <w:t>1125</w:t>
            </w:r>
          </w:p>
        </w:tc>
        <w:tc>
          <w:tcPr>
            <w:tcW w:w="2069" w:type="dxa"/>
            <w:shd w:val="clear" w:color="auto" w:fill="auto"/>
          </w:tcPr>
          <w:p w14:paraId="2559A398" w14:textId="77777777" w:rsidR="00512FC7" w:rsidRPr="00512FC7" w:rsidRDefault="00512FC7" w:rsidP="00533FE7">
            <w:r w:rsidRPr="00512FC7">
              <w:t>OrigTradeDate</w:t>
            </w:r>
          </w:p>
        </w:tc>
        <w:tc>
          <w:tcPr>
            <w:tcW w:w="1083" w:type="dxa"/>
            <w:shd w:val="clear" w:color="auto" w:fill="auto"/>
          </w:tcPr>
          <w:p w14:paraId="7AE5CC5E" w14:textId="77777777" w:rsidR="00512FC7" w:rsidRPr="00512FC7" w:rsidRDefault="00512FC7" w:rsidP="00533FE7">
            <w:r w:rsidRPr="00512FC7">
              <w:t>LocalMktDate</w:t>
            </w:r>
          </w:p>
        </w:tc>
        <w:tc>
          <w:tcPr>
            <w:tcW w:w="4677" w:type="dxa"/>
            <w:shd w:val="clear" w:color="auto" w:fill="auto"/>
          </w:tcPr>
          <w:p w14:paraId="5CDE1D4B" w14:textId="77777777" w:rsidR="00512FC7" w:rsidRPr="00512FC7" w:rsidRDefault="00512FC7" w:rsidP="00533FE7">
            <w:pPr>
              <w:jc w:val="left"/>
            </w:pPr>
            <w:r w:rsidRPr="00512FC7">
              <w:t>Used to preserve original trade date when original trade is being referenced in a subsequent trade transaction such as a transfer</w:t>
            </w:r>
          </w:p>
        </w:tc>
        <w:tc>
          <w:tcPr>
            <w:tcW w:w="4411" w:type="dxa"/>
            <w:shd w:val="clear" w:color="auto" w:fill="auto"/>
          </w:tcPr>
          <w:p w14:paraId="5016BCDB" w14:textId="77777777" w:rsidR="00512FC7" w:rsidRPr="00512FC7" w:rsidRDefault="00512FC7" w:rsidP="00533FE7">
            <w:r w:rsidRPr="00512FC7">
              <w:t>OrigTrdDt</w:t>
            </w:r>
          </w:p>
        </w:tc>
      </w:tr>
      <w:tr w:rsidR="00512FC7" w:rsidRPr="00512FC7" w14:paraId="11DD62DB" w14:textId="77777777" w:rsidTr="00533FE7">
        <w:tc>
          <w:tcPr>
            <w:tcW w:w="828" w:type="dxa"/>
            <w:shd w:val="clear" w:color="auto" w:fill="auto"/>
          </w:tcPr>
          <w:p w14:paraId="33D1522A" w14:textId="77777777" w:rsidR="00512FC7" w:rsidRPr="00512FC7" w:rsidRDefault="00512FC7" w:rsidP="00533FE7">
            <w:bookmarkStart w:id="1791" w:name="fld_OrigTradeID" w:colFirst="1" w:colLast="1"/>
            <w:bookmarkEnd w:id="1790"/>
            <w:r w:rsidRPr="00512FC7">
              <w:t>1126</w:t>
            </w:r>
          </w:p>
        </w:tc>
        <w:tc>
          <w:tcPr>
            <w:tcW w:w="2069" w:type="dxa"/>
            <w:shd w:val="clear" w:color="auto" w:fill="auto"/>
          </w:tcPr>
          <w:p w14:paraId="0049D9E5" w14:textId="77777777" w:rsidR="00512FC7" w:rsidRPr="00512FC7" w:rsidRDefault="00512FC7" w:rsidP="00533FE7">
            <w:r w:rsidRPr="00512FC7">
              <w:t>OrigTradeID</w:t>
            </w:r>
          </w:p>
        </w:tc>
        <w:tc>
          <w:tcPr>
            <w:tcW w:w="1083" w:type="dxa"/>
            <w:shd w:val="clear" w:color="auto" w:fill="auto"/>
          </w:tcPr>
          <w:p w14:paraId="2C38E85B" w14:textId="77777777" w:rsidR="00512FC7" w:rsidRPr="00512FC7" w:rsidRDefault="00512FC7" w:rsidP="00533FE7">
            <w:r w:rsidRPr="00512FC7">
              <w:t>String</w:t>
            </w:r>
          </w:p>
        </w:tc>
        <w:tc>
          <w:tcPr>
            <w:tcW w:w="4677" w:type="dxa"/>
            <w:shd w:val="clear" w:color="auto" w:fill="auto"/>
          </w:tcPr>
          <w:p w14:paraId="1E36AD73" w14:textId="77777777" w:rsidR="00512FC7" w:rsidRPr="00512FC7" w:rsidRDefault="00512FC7" w:rsidP="00533FE7">
            <w:pPr>
              <w:jc w:val="left"/>
            </w:pPr>
            <w:r w:rsidRPr="00512FC7">
              <w:t>Used to preserve original trade id when original trade is being referenced in a subsequent trade transaction such as a transfer</w:t>
            </w:r>
          </w:p>
        </w:tc>
        <w:tc>
          <w:tcPr>
            <w:tcW w:w="4411" w:type="dxa"/>
            <w:shd w:val="clear" w:color="auto" w:fill="auto"/>
          </w:tcPr>
          <w:p w14:paraId="32A8D418" w14:textId="77777777" w:rsidR="00512FC7" w:rsidRPr="00512FC7" w:rsidRDefault="00512FC7" w:rsidP="00533FE7">
            <w:r w:rsidRPr="00512FC7">
              <w:t>OrigTrdID</w:t>
            </w:r>
          </w:p>
        </w:tc>
      </w:tr>
      <w:tr w:rsidR="00512FC7" w:rsidRPr="00512FC7" w14:paraId="7B5A03FE" w14:textId="77777777" w:rsidTr="00533FE7">
        <w:tc>
          <w:tcPr>
            <w:tcW w:w="828" w:type="dxa"/>
            <w:shd w:val="clear" w:color="auto" w:fill="auto"/>
          </w:tcPr>
          <w:p w14:paraId="75261FA1" w14:textId="77777777" w:rsidR="00512FC7" w:rsidRPr="00512FC7" w:rsidRDefault="00512FC7" w:rsidP="00533FE7">
            <w:bookmarkStart w:id="1792" w:name="fld_OrigSecondaryTradeID" w:colFirst="1" w:colLast="1"/>
            <w:bookmarkEnd w:id="1791"/>
            <w:r w:rsidRPr="00512FC7">
              <w:t>1127</w:t>
            </w:r>
          </w:p>
        </w:tc>
        <w:tc>
          <w:tcPr>
            <w:tcW w:w="2069" w:type="dxa"/>
            <w:shd w:val="clear" w:color="auto" w:fill="auto"/>
          </w:tcPr>
          <w:p w14:paraId="52986CE8" w14:textId="77777777" w:rsidR="00512FC7" w:rsidRPr="00512FC7" w:rsidRDefault="00512FC7" w:rsidP="00533FE7">
            <w:r w:rsidRPr="00512FC7">
              <w:t>OrigSecondaryTradeID</w:t>
            </w:r>
          </w:p>
        </w:tc>
        <w:tc>
          <w:tcPr>
            <w:tcW w:w="1083" w:type="dxa"/>
            <w:shd w:val="clear" w:color="auto" w:fill="auto"/>
          </w:tcPr>
          <w:p w14:paraId="3C96DF37" w14:textId="77777777" w:rsidR="00512FC7" w:rsidRPr="00512FC7" w:rsidRDefault="00512FC7" w:rsidP="00533FE7">
            <w:r w:rsidRPr="00512FC7">
              <w:t>String</w:t>
            </w:r>
          </w:p>
        </w:tc>
        <w:tc>
          <w:tcPr>
            <w:tcW w:w="4677" w:type="dxa"/>
            <w:shd w:val="clear" w:color="auto" w:fill="auto"/>
          </w:tcPr>
          <w:p w14:paraId="02FE2025" w14:textId="77777777" w:rsidR="00512FC7" w:rsidRPr="00512FC7" w:rsidRDefault="00512FC7" w:rsidP="00533FE7">
            <w:pPr>
              <w:jc w:val="left"/>
            </w:pPr>
            <w:r w:rsidRPr="00512FC7">
              <w:t>Used to preserve original secondary trade id when original trade is being referenced in a subsequent trade transaction such as a transfer</w:t>
            </w:r>
          </w:p>
        </w:tc>
        <w:tc>
          <w:tcPr>
            <w:tcW w:w="4411" w:type="dxa"/>
            <w:shd w:val="clear" w:color="auto" w:fill="auto"/>
          </w:tcPr>
          <w:p w14:paraId="6A23D2C7" w14:textId="77777777" w:rsidR="00512FC7" w:rsidRPr="00512FC7" w:rsidRDefault="00512FC7" w:rsidP="00533FE7">
            <w:r w:rsidRPr="00512FC7">
              <w:t>OrignTrdID2</w:t>
            </w:r>
          </w:p>
        </w:tc>
      </w:tr>
      <w:tr w:rsidR="00512FC7" w:rsidRPr="00512FC7" w14:paraId="2748C834" w14:textId="77777777" w:rsidTr="00533FE7">
        <w:tc>
          <w:tcPr>
            <w:tcW w:w="828" w:type="dxa"/>
            <w:shd w:val="clear" w:color="auto" w:fill="auto"/>
          </w:tcPr>
          <w:p w14:paraId="4758271A" w14:textId="77777777" w:rsidR="00512FC7" w:rsidRPr="00512FC7" w:rsidRDefault="00512FC7" w:rsidP="00533FE7">
            <w:bookmarkStart w:id="1793" w:name="fld_ApplVerID" w:colFirst="1" w:colLast="1"/>
            <w:bookmarkEnd w:id="1792"/>
            <w:r w:rsidRPr="00512FC7">
              <w:t>1128</w:t>
            </w:r>
          </w:p>
        </w:tc>
        <w:tc>
          <w:tcPr>
            <w:tcW w:w="2069" w:type="dxa"/>
            <w:shd w:val="clear" w:color="auto" w:fill="auto"/>
          </w:tcPr>
          <w:p w14:paraId="1BE0E5CB" w14:textId="77777777" w:rsidR="00512FC7" w:rsidRPr="00512FC7" w:rsidRDefault="00512FC7" w:rsidP="00533FE7">
            <w:r w:rsidRPr="00512FC7">
              <w:t>ApplVerID</w:t>
            </w:r>
          </w:p>
        </w:tc>
        <w:tc>
          <w:tcPr>
            <w:tcW w:w="1083" w:type="dxa"/>
            <w:shd w:val="clear" w:color="auto" w:fill="auto"/>
          </w:tcPr>
          <w:p w14:paraId="1DDC4BF4" w14:textId="77777777" w:rsidR="00512FC7" w:rsidRPr="00512FC7" w:rsidRDefault="00512FC7" w:rsidP="00533FE7">
            <w:r w:rsidRPr="00512FC7">
              <w:t>String</w:t>
            </w:r>
          </w:p>
        </w:tc>
        <w:tc>
          <w:tcPr>
            <w:tcW w:w="4677" w:type="dxa"/>
            <w:shd w:val="clear" w:color="auto" w:fill="auto"/>
          </w:tcPr>
          <w:p w14:paraId="275A93C1" w14:textId="77777777" w:rsidR="00512FC7" w:rsidRDefault="00512FC7" w:rsidP="00533FE7">
            <w:pPr>
              <w:jc w:val="left"/>
            </w:pPr>
            <w:r>
              <w:t>Specifies the service pack release being applied at message level. Enumerated field with values assigned at time of service pack release</w:t>
            </w:r>
          </w:p>
          <w:p w14:paraId="58E30ADC" w14:textId="77777777" w:rsidR="00512FC7" w:rsidRPr="00512FC7" w:rsidRDefault="00512FC7" w:rsidP="00533FE7">
            <w:pPr>
              <w:jc w:val="left"/>
            </w:pPr>
            <w:r>
              <w:t>Valid values:</w:t>
            </w:r>
            <w:r>
              <w:br/>
            </w:r>
            <w:r>
              <w:tab/>
              <w:t>9 - FIX50SP2</w:t>
            </w:r>
            <w:r>
              <w:br/>
            </w:r>
            <w:r>
              <w:tab/>
              <w:t>0 - FIX27</w:t>
            </w:r>
            <w:r>
              <w:br/>
            </w:r>
            <w:r>
              <w:tab/>
              <w:t>1 - FIX30</w:t>
            </w:r>
            <w:r>
              <w:br/>
            </w:r>
            <w:r>
              <w:tab/>
              <w:t>2 - FIX40</w:t>
            </w:r>
            <w:r>
              <w:br/>
            </w:r>
            <w:r>
              <w:tab/>
              <w:t>3 - FIX41</w:t>
            </w:r>
            <w:r>
              <w:br/>
            </w:r>
            <w:r>
              <w:tab/>
              <w:t>4 - FIX42</w:t>
            </w:r>
            <w:r>
              <w:br/>
            </w:r>
            <w:r>
              <w:tab/>
              <w:t>5 - FIX43</w:t>
            </w:r>
            <w:r>
              <w:br/>
            </w:r>
            <w:r>
              <w:tab/>
              <w:t>6 - FIX44</w:t>
            </w:r>
            <w:r>
              <w:br/>
            </w:r>
            <w:r>
              <w:tab/>
              <w:t>7 - FIX50</w:t>
            </w:r>
            <w:r>
              <w:br/>
            </w:r>
            <w:r>
              <w:tab/>
              <w:t>8 - FIX50SP1</w:t>
            </w:r>
          </w:p>
        </w:tc>
        <w:tc>
          <w:tcPr>
            <w:tcW w:w="4411" w:type="dxa"/>
            <w:shd w:val="clear" w:color="auto" w:fill="auto"/>
          </w:tcPr>
          <w:p w14:paraId="19247929" w14:textId="34ABEEFD" w:rsidR="00512FC7" w:rsidRPr="00512FC7" w:rsidRDefault="00DE5358" w:rsidP="00533FE7">
            <w:del w:id="1794" w:author="Administrator" w:date="2011-08-18T10:26:00Z">
              <w:r w:rsidRPr="00DE5358">
                <w:delText>ApplVerID</w:delText>
              </w:r>
            </w:del>
          </w:p>
        </w:tc>
      </w:tr>
      <w:tr w:rsidR="00512FC7" w:rsidRPr="00512FC7" w14:paraId="628F7BF0" w14:textId="77777777" w:rsidTr="00533FE7">
        <w:tc>
          <w:tcPr>
            <w:tcW w:w="828" w:type="dxa"/>
            <w:shd w:val="clear" w:color="auto" w:fill="auto"/>
          </w:tcPr>
          <w:p w14:paraId="2E35301C" w14:textId="77777777" w:rsidR="00512FC7" w:rsidRPr="00512FC7" w:rsidRDefault="00512FC7" w:rsidP="00533FE7">
            <w:bookmarkStart w:id="1795" w:name="fld_CstmApplVerID" w:colFirst="1" w:colLast="1"/>
            <w:bookmarkEnd w:id="1793"/>
            <w:r w:rsidRPr="00512FC7">
              <w:t>1129</w:t>
            </w:r>
          </w:p>
        </w:tc>
        <w:tc>
          <w:tcPr>
            <w:tcW w:w="2069" w:type="dxa"/>
            <w:shd w:val="clear" w:color="auto" w:fill="auto"/>
          </w:tcPr>
          <w:p w14:paraId="49836502" w14:textId="77777777" w:rsidR="00512FC7" w:rsidRPr="00512FC7" w:rsidRDefault="00512FC7" w:rsidP="00533FE7">
            <w:r w:rsidRPr="00512FC7">
              <w:t>CstmApplVerID</w:t>
            </w:r>
          </w:p>
        </w:tc>
        <w:tc>
          <w:tcPr>
            <w:tcW w:w="1083" w:type="dxa"/>
            <w:shd w:val="clear" w:color="auto" w:fill="auto"/>
          </w:tcPr>
          <w:p w14:paraId="50C6D877" w14:textId="77777777" w:rsidR="00512FC7" w:rsidRPr="00512FC7" w:rsidRDefault="00512FC7" w:rsidP="00533FE7">
            <w:r w:rsidRPr="00512FC7">
              <w:t>String</w:t>
            </w:r>
          </w:p>
        </w:tc>
        <w:tc>
          <w:tcPr>
            <w:tcW w:w="4677" w:type="dxa"/>
            <w:shd w:val="clear" w:color="auto" w:fill="auto"/>
          </w:tcPr>
          <w:p w14:paraId="776B25CB" w14:textId="77777777" w:rsidR="00512FC7" w:rsidRPr="00512FC7" w:rsidRDefault="00512FC7" w:rsidP="00533FE7">
            <w:pPr>
              <w:jc w:val="left"/>
            </w:pPr>
            <w:r w:rsidRPr="00512FC7">
              <w:t>Specifies a custom extension to a message being applied at the message level. Enumerated field</w:t>
            </w:r>
          </w:p>
        </w:tc>
        <w:tc>
          <w:tcPr>
            <w:tcW w:w="4411" w:type="dxa"/>
            <w:shd w:val="clear" w:color="auto" w:fill="auto"/>
          </w:tcPr>
          <w:p w14:paraId="6495D168" w14:textId="42FC2359" w:rsidR="00512FC7" w:rsidRPr="00512FC7" w:rsidRDefault="00DE5358" w:rsidP="00533FE7">
            <w:del w:id="1796" w:author="Administrator" w:date="2011-08-18T10:26:00Z">
              <w:r w:rsidRPr="00DE5358">
                <w:delText>CstmApplVerID</w:delText>
              </w:r>
            </w:del>
          </w:p>
        </w:tc>
      </w:tr>
      <w:tr w:rsidR="00512FC7" w:rsidRPr="00512FC7" w14:paraId="71A69B32" w14:textId="77777777" w:rsidTr="00533FE7">
        <w:tc>
          <w:tcPr>
            <w:tcW w:w="828" w:type="dxa"/>
            <w:shd w:val="clear" w:color="auto" w:fill="auto"/>
          </w:tcPr>
          <w:p w14:paraId="35929B60" w14:textId="77777777" w:rsidR="00512FC7" w:rsidRPr="00512FC7" w:rsidRDefault="00512FC7" w:rsidP="00533FE7">
            <w:bookmarkStart w:id="1797" w:name="fld_RefApplVerID" w:colFirst="1" w:colLast="1"/>
            <w:bookmarkEnd w:id="1795"/>
            <w:r w:rsidRPr="00512FC7">
              <w:t>1130</w:t>
            </w:r>
          </w:p>
        </w:tc>
        <w:tc>
          <w:tcPr>
            <w:tcW w:w="2069" w:type="dxa"/>
            <w:shd w:val="clear" w:color="auto" w:fill="auto"/>
          </w:tcPr>
          <w:p w14:paraId="545F8F03" w14:textId="77777777" w:rsidR="00512FC7" w:rsidRPr="00512FC7" w:rsidRDefault="00512FC7" w:rsidP="00533FE7">
            <w:r w:rsidRPr="00512FC7">
              <w:t>RefApplVerID</w:t>
            </w:r>
          </w:p>
        </w:tc>
        <w:tc>
          <w:tcPr>
            <w:tcW w:w="1083" w:type="dxa"/>
            <w:shd w:val="clear" w:color="auto" w:fill="auto"/>
          </w:tcPr>
          <w:p w14:paraId="70FE3776" w14:textId="77777777" w:rsidR="00512FC7" w:rsidRPr="00512FC7" w:rsidRDefault="00512FC7" w:rsidP="00533FE7">
            <w:r w:rsidRPr="00512FC7">
              <w:t>String</w:t>
            </w:r>
          </w:p>
        </w:tc>
        <w:tc>
          <w:tcPr>
            <w:tcW w:w="4677" w:type="dxa"/>
            <w:shd w:val="clear" w:color="auto" w:fill="auto"/>
          </w:tcPr>
          <w:p w14:paraId="63A28DBF" w14:textId="77777777" w:rsidR="00512FC7" w:rsidRDefault="00512FC7" w:rsidP="00533FE7">
            <w:pPr>
              <w:jc w:val="left"/>
            </w:pPr>
            <w:r>
              <w:t>Specifies the service pack release being applied to a message at the session level. Enumerated field with values assigned at time of service pack release. Uses same values as ApplVerID</w:t>
            </w:r>
          </w:p>
          <w:p w14:paraId="6E24B72B" w14:textId="77777777" w:rsidR="00512FC7" w:rsidRPr="00512FC7" w:rsidRDefault="00512FC7" w:rsidP="00533FE7">
            <w:pPr>
              <w:jc w:val="left"/>
            </w:pPr>
            <w:r>
              <w:t>Valid values:</w:t>
            </w:r>
            <w:r>
              <w:br/>
            </w:r>
            <w:r>
              <w:tab/>
              <w:t>9 - FIX50SP2</w:t>
            </w:r>
            <w:r>
              <w:br/>
            </w:r>
            <w:r>
              <w:tab/>
              <w:t>0 - FIX27</w:t>
            </w:r>
            <w:r>
              <w:br/>
            </w:r>
            <w:r>
              <w:tab/>
              <w:t>1 - FIX30</w:t>
            </w:r>
            <w:r>
              <w:br/>
            </w:r>
            <w:r>
              <w:tab/>
              <w:t>2 - FIX40</w:t>
            </w:r>
            <w:r>
              <w:br/>
            </w:r>
            <w:r>
              <w:tab/>
              <w:t>3 - FIX41</w:t>
            </w:r>
            <w:r>
              <w:br/>
            </w:r>
            <w:r>
              <w:tab/>
              <w:t>4 - FIX42</w:t>
            </w:r>
            <w:r>
              <w:br/>
            </w:r>
            <w:r>
              <w:tab/>
              <w:t>5 - FIX43</w:t>
            </w:r>
            <w:r>
              <w:br/>
            </w:r>
            <w:r>
              <w:tab/>
              <w:t>6 - FIX44</w:t>
            </w:r>
            <w:r>
              <w:br/>
            </w:r>
            <w:r>
              <w:tab/>
              <w:t>7 - FIX50</w:t>
            </w:r>
            <w:r>
              <w:br/>
            </w:r>
            <w:r>
              <w:tab/>
              <w:t>8 - FIX50SP1</w:t>
            </w:r>
          </w:p>
        </w:tc>
        <w:tc>
          <w:tcPr>
            <w:tcW w:w="4411" w:type="dxa"/>
            <w:shd w:val="clear" w:color="auto" w:fill="auto"/>
          </w:tcPr>
          <w:p w14:paraId="1193E436" w14:textId="77777777" w:rsidR="00512FC7" w:rsidRPr="00512FC7" w:rsidRDefault="00512FC7" w:rsidP="00533FE7">
            <w:r w:rsidRPr="00512FC7">
              <w:t>RefApplVerID</w:t>
            </w:r>
          </w:p>
        </w:tc>
      </w:tr>
      <w:tr w:rsidR="00512FC7" w:rsidRPr="00512FC7" w14:paraId="7ADEB84B" w14:textId="77777777" w:rsidTr="00533FE7">
        <w:tc>
          <w:tcPr>
            <w:tcW w:w="828" w:type="dxa"/>
            <w:shd w:val="clear" w:color="auto" w:fill="auto"/>
          </w:tcPr>
          <w:p w14:paraId="1F9CB41E" w14:textId="77777777" w:rsidR="00512FC7" w:rsidRPr="00512FC7" w:rsidRDefault="00512FC7" w:rsidP="00533FE7">
            <w:bookmarkStart w:id="1798" w:name="fld_RefCstmApplVerID" w:colFirst="1" w:colLast="1"/>
            <w:bookmarkEnd w:id="1797"/>
            <w:r w:rsidRPr="00512FC7">
              <w:t>1131</w:t>
            </w:r>
          </w:p>
        </w:tc>
        <w:tc>
          <w:tcPr>
            <w:tcW w:w="2069" w:type="dxa"/>
            <w:shd w:val="clear" w:color="auto" w:fill="auto"/>
          </w:tcPr>
          <w:p w14:paraId="59B6AC8D" w14:textId="77777777" w:rsidR="00512FC7" w:rsidRPr="00512FC7" w:rsidRDefault="00512FC7" w:rsidP="00533FE7">
            <w:r w:rsidRPr="00512FC7">
              <w:t>RefCstmApplVerID</w:t>
            </w:r>
          </w:p>
        </w:tc>
        <w:tc>
          <w:tcPr>
            <w:tcW w:w="1083" w:type="dxa"/>
            <w:shd w:val="clear" w:color="auto" w:fill="auto"/>
          </w:tcPr>
          <w:p w14:paraId="50068C44" w14:textId="77777777" w:rsidR="00512FC7" w:rsidRPr="00512FC7" w:rsidRDefault="00512FC7" w:rsidP="00533FE7">
            <w:r w:rsidRPr="00512FC7">
              <w:t>String</w:t>
            </w:r>
          </w:p>
        </w:tc>
        <w:tc>
          <w:tcPr>
            <w:tcW w:w="4677" w:type="dxa"/>
            <w:shd w:val="clear" w:color="auto" w:fill="auto"/>
          </w:tcPr>
          <w:p w14:paraId="263FEDE3" w14:textId="77777777" w:rsidR="00512FC7" w:rsidRPr="00512FC7" w:rsidRDefault="00512FC7" w:rsidP="00533FE7">
            <w:pPr>
              <w:jc w:val="left"/>
            </w:pPr>
            <w:r w:rsidRPr="00512FC7">
              <w:t>Specifies a custom extension to a message being applied at the session level.</w:t>
            </w:r>
          </w:p>
        </w:tc>
        <w:tc>
          <w:tcPr>
            <w:tcW w:w="4411" w:type="dxa"/>
            <w:shd w:val="clear" w:color="auto" w:fill="auto"/>
          </w:tcPr>
          <w:p w14:paraId="7D95E77E" w14:textId="77777777" w:rsidR="00512FC7" w:rsidRPr="00512FC7" w:rsidRDefault="00512FC7" w:rsidP="00533FE7">
            <w:r w:rsidRPr="00512FC7">
              <w:t>RefCstmApplVerID</w:t>
            </w:r>
          </w:p>
        </w:tc>
      </w:tr>
      <w:tr w:rsidR="00512FC7" w:rsidRPr="00512FC7" w14:paraId="04AA1C4F" w14:textId="77777777" w:rsidTr="00533FE7">
        <w:tc>
          <w:tcPr>
            <w:tcW w:w="828" w:type="dxa"/>
            <w:shd w:val="clear" w:color="auto" w:fill="auto"/>
          </w:tcPr>
          <w:p w14:paraId="4D510843" w14:textId="77777777" w:rsidR="00512FC7" w:rsidRPr="00512FC7" w:rsidRDefault="00512FC7" w:rsidP="00533FE7">
            <w:bookmarkStart w:id="1799" w:name="fld_TZTransactTime" w:colFirst="1" w:colLast="1"/>
            <w:bookmarkEnd w:id="1798"/>
            <w:r w:rsidRPr="00512FC7">
              <w:t>1132</w:t>
            </w:r>
          </w:p>
        </w:tc>
        <w:tc>
          <w:tcPr>
            <w:tcW w:w="2069" w:type="dxa"/>
            <w:shd w:val="clear" w:color="auto" w:fill="auto"/>
          </w:tcPr>
          <w:p w14:paraId="38B6C549" w14:textId="77777777" w:rsidR="00512FC7" w:rsidRPr="00512FC7" w:rsidRDefault="00512FC7" w:rsidP="00533FE7">
            <w:r w:rsidRPr="00512FC7">
              <w:t>TZTransactTime</w:t>
            </w:r>
          </w:p>
        </w:tc>
        <w:tc>
          <w:tcPr>
            <w:tcW w:w="1083" w:type="dxa"/>
            <w:shd w:val="clear" w:color="auto" w:fill="auto"/>
          </w:tcPr>
          <w:p w14:paraId="56BB5E48" w14:textId="77777777" w:rsidR="00512FC7" w:rsidRPr="00512FC7" w:rsidRDefault="00512FC7" w:rsidP="00533FE7">
            <w:r w:rsidRPr="00512FC7">
              <w:t>TZTimestamp</w:t>
            </w:r>
          </w:p>
        </w:tc>
        <w:tc>
          <w:tcPr>
            <w:tcW w:w="4677" w:type="dxa"/>
            <w:shd w:val="clear" w:color="auto" w:fill="auto"/>
          </w:tcPr>
          <w:p w14:paraId="6D1CC50C" w14:textId="77777777" w:rsidR="00512FC7" w:rsidRPr="00512FC7" w:rsidRDefault="00512FC7" w:rsidP="00533FE7">
            <w:pPr>
              <w:jc w:val="left"/>
            </w:pPr>
            <w:r w:rsidRPr="00512FC7">
              <w:t>Transact time in the local date-time stamp with a TZ offset to UTC identified</w:t>
            </w:r>
          </w:p>
        </w:tc>
        <w:tc>
          <w:tcPr>
            <w:tcW w:w="4411" w:type="dxa"/>
            <w:shd w:val="clear" w:color="auto" w:fill="auto"/>
          </w:tcPr>
          <w:p w14:paraId="03C055D9" w14:textId="77777777" w:rsidR="00512FC7" w:rsidRPr="00512FC7" w:rsidRDefault="00512FC7" w:rsidP="00533FE7">
            <w:r w:rsidRPr="00512FC7">
              <w:t>TZTransactTime</w:t>
            </w:r>
          </w:p>
        </w:tc>
      </w:tr>
      <w:tr w:rsidR="00512FC7" w:rsidRPr="00512FC7" w14:paraId="42A6A6D0" w14:textId="77777777" w:rsidTr="00533FE7">
        <w:tc>
          <w:tcPr>
            <w:tcW w:w="828" w:type="dxa"/>
            <w:shd w:val="clear" w:color="auto" w:fill="auto"/>
          </w:tcPr>
          <w:p w14:paraId="0D0CB834" w14:textId="77777777" w:rsidR="00512FC7" w:rsidRPr="00512FC7" w:rsidRDefault="00512FC7" w:rsidP="00533FE7">
            <w:bookmarkStart w:id="1800" w:name="fld_ExDestinationIDSource" w:colFirst="1" w:colLast="1"/>
            <w:bookmarkEnd w:id="1799"/>
            <w:r w:rsidRPr="00512FC7">
              <w:t>1133</w:t>
            </w:r>
          </w:p>
        </w:tc>
        <w:tc>
          <w:tcPr>
            <w:tcW w:w="2069" w:type="dxa"/>
            <w:shd w:val="clear" w:color="auto" w:fill="auto"/>
          </w:tcPr>
          <w:p w14:paraId="3C034A87" w14:textId="77777777" w:rsidR="00512FC7" w:rsidRPr="00512FC7" w:rsidRDefault="00512FC7" w:rsidP="00533FE7">
            <w:r w:rsidRPr="00512FC7">
              <w:t>ExDestinationIDSource</w:t>
            </w:r>
          </w:p>
        </w:tc>
        <w:tc>
          <w:tcPr>
            <w:tcW w:w="1083" w:type="dxa"/>
            <w:shd w:val="clear" w:color="auto" w:fill="auto"/>
          </w:tcPr>
          <w:p w14:paraId="654EFA40" w14:textId="77777777" w:rsidR="00512FC7" w:rsidRPr="00512FC7" w:rsidRDefault="00512FC7" w:rsidP="00533FE7">
            <w:r w:rsidRPr="00512FC7">
              <w:t>char</w:t>
            </w:r>
          </w:p>
        </w:tc>
        <w:tc>
          <w:tcPr>
            <w:tcW w:w="4677" w:type="dxa"/>
            <w:shd w:val="clear" w:color="auto" w:fill="auto"/>
          </w:tcPr>
          <w:p w14:paraId="21E367F5" w14:textId="77777777" w:rsidR="00512FC7" w:rsidRDefault="00512FC7" w:rsidP="00533FE7">
            <w:pPr>
              <w:jc w:val="left"/>
            </w:pPr>
            <w:r>
              <w:t>The ID source of ExDestination</w:t>
            </w:r>
          </w:p>
          <w:p w14:paraId="2C17DB67" w14:textId="77777777" w:rsidR="00512FC7" w:rsidRPr="00512FC7" w:rsidRDefault="00512FC7" w:rsidP="00533FE7">
            <w:pPr>
              <w:jc w:val="left"/>
            </w:pPr>
            <w:r>
              <w:t>Valid values:</w:t>
            </w:r>
            <w:r>
              <w:br/>
            </w:r>
            <w:r>
              <w:tab/>
              <w:t>B - BIC (Bank Identification Code) (ISO 9362)</w:t>
            </w:r>
            <w:r>
              <w:br/>
            </w:r>
            <w:r>
              <w:tab/>
              <w:t>C - Generally accepted market participant identifier (e.g. NASD mnemonic)</w:t>
            </w:r>
            <w:r>
              <w:br/>
            </w:r>
            <w:r>
              <w:tab/>
              <w:t>D - Proprietary / Custom code</w:t>
            </w:r>
            <w:r>
              <w:br/>
            </w:r>
            <w:r>
              <w:tab/>
              <w:t>E - ISO Country Code</w:t>
            </w:r>
            <w:r>
              <w:br/>
            </w:r>
            <w:r>
              <w:tab/>
              <w:t>G - MIC (ISO 10383 - Market Identifier Code)</w:t>
            </w:r>
          </w:p>
        </w:tc>
        <w:tc>
          <w:tcPr>
            <w:tcW w:w="4411" w:type="dxa"/>
            <w:shd w:val="clear" w:color="auto" w:fill="auto"/>
          </w:tcPr>
          <w:p w14:paraId="2A48B724" w14:textId="77777777" w:rsidR="00512FC7" w:rsidRPr="00512FC7" w:rsidRDefault="00512FC7" w:rsidP="00533FE7">
            <w:r w:rsidRPr="00512FC7">
              <w:t>ExDestIDSrc</w:t>
            </w:r>
          </w:p>
        </w:tc>
      </w:tr>
      <w:tr w:rsidR="00512FC7" w:rsidRPr="00512FC7" w14:paraId="6695B8CE" w14:textId="77777777" w:rsidTr="00533FE7">
        <w:tc>
          <w:tcPr>
            <w:tcW w:w="828" w:type="dxa"/>
            <w:shd w:val="clear" w:color="auto" w:fill="auto"/>
          </w:tcPr>
          <w:p w14:paraId="0E5A3F06" w14:textId="77777777" w:rsidR="00512FC7" w:rsidRPr="00512FC7" w:rsidRDefault="00512FC7" w:rsidP="00533FE7">
            <w:bookmarkStart w:id="1801" w:name="fld_ReportedPxDiff" w:colFirst="1" w:colLast="1"/>
            <w:bookmarkEnd w:id="1800"/>
            <w:r w:rsidRPr="00512FC7">
              <w:t>1134</w:t>
            </w:r>
          </w:p>
        </w:tc>
        <w:tc>
          <w:tcPr>
            <w:tcW w:w="2069" w:type="dxa"/>
            <w:shd w:val="clear" w:color="auto" w:fill="auto"/>
          </w:tcPr>
          <w:p w14:paraId="37308B44" w14:textId="77777777" w:rsidR="00512FC7" w:rsidRPr="00512FC7" w:rsidRDefault="00512FC7" w:rsidP="00533FE7">
            <w:r w:rsidRPr="00512FC7">
              <w:t>ReportedPxDiff</w:t>
            </w:r>
          </w:p>
        </w:tc>
        <w:tc>
          <w:tcPr>
            <w:tcW w:w="1083" w:type="dxa"/>
            <w:shd w:val="clear" w:color="auto" w:fill="auto"/>
          </w:tcPr>
          <w:p w14:paraId="5C5B917C" w14:textId="77777777" w:rsidR="00512FC7" w:rsidRPr="00512FC7" w:rsidRDefault="00512FC7" w:rsidP="00533FE7">
            <w:r w:rsidRPr="00512FC7">
              <w:t>Boolean</w:t>
            </w:r>
          </w:p>
        </w:tc>
        <w:tc>
          <w:tcPr>
            <w:tcW w:w="4677" w:type="dxa"/>
            <w:shd w:val="clear" w:color="auto" w:fill="auto"/>
          </w:tcPr>
          <w:p w14:paraId="3FE91D76" w14:textId="77777777" w:rsidR="00512FC7" w:rsidRPr="00512FC7" w:rsidRDefault="00512FC7" w:rsidP="00533FE7">
            <w:pPr>
              <w:jc w:val="left"/>
            </w:pPr>
            <w:r w:rsidRPr="00512FC7">
              <w:t>Indicates that the reported price that is different from the market price. The price difference should be stated by using field 828 TrdType and, if required, field 829 TrdSubType</w:t>
            </w:r>
          </w:p>
        </w:tc>
        <w:tc>
          <w:tcPr>
            <w:tcW w:w="4411" w:type="dxa"/>
            <w:shd w:val="clear" w:color="auto" w:fill="auto"/>
          </w:tcPr>
          <w:p w14:paraId="6D1C026B" w14:textId="77777777" w:rsidR="00512FC7" w:rsidRPr="00512FC7" w:rsidRDefault="00512FC7" w:rsidP="00533FE7">
            <w:r w:rsidRPr="00512FC7">
              <w:t>ReportedPxDiff</w:t>
            </w:r>
          </w:p>
        </w:tc>
      </w:tr>
      <w:tr w:rsidR="00512FC7" w:rsidRPr="00512FC7" w14:paraId="0E8335C2" w14:textId="77777777" w:rsidTr="00533FE7">
        <w:tc>
          <w:tcPr>
            <w:tcW w:w="828" w:type="dxa"/>
            <w:shd w:val="clear" w:color="auto" w:fill="auto"/>
          </w:tcPr>
          <w:p w14:paraId="18DFB372" w14:textId="77777777" w:rsidR="00512FC7" w:rsidRPr="00512FC7" w:rsidRDefault="00512FC7" w:rsidP="00533FE7">
            <w:bookmarkStart w:id="1802" w:name="fld_RptSys" w:colFirst="1" w:colLast="1"/>
            <w:bookmarkEnd w:id="1801"/>
            <w:r w:rsidRPr="00512FC7">
              <w:t>1135</w:t>
            </w:r>
          </w:p>
        </w:tc>
        <w:tc>
          <w:tcPr>
            <w:tcW w:w="2069" w:type="dxa"/>
            <w:shd w:val="clear" w:color="auto" w:fill="auto"/>
          </w:tcPr>
          <w:p w14:paraId="58F3D283" w14:textId="77777777" w:rsidR="00512FC7" w:rsidRPr="00512FC7" w:rsidRDefault="00512FC7" w:rsidP="00533FE7">
            <w:r w:rsidRPr="00512FC7">
              <w:t>RptSys</w:t>
            </w:r>
          </w:p>
        </w:tc>
        <w:tc>
          <w:tcPr>
            <w:tcW w:w="1083" w:type="dxa"/>
            <w:shd w:val="clear" w:color="auto" w:fill="auto"/>
          </w:tcPr>
          <w:p w14:paraId="1CDFCAFA" w14:textId="77777777" w:rsidR="00512FC7" w:rsidRPr="00512FC7" w:rsidRDefault="00512FC7" w:rsidP="00533FE7">
            <w:r w:rsidRPr="00512FC7">
              <w:t>String</w:t>
            </w:r>
          </w:p>
        </w:tc>
        <w:tc>
          <w:tcPr>
            <w:tcW w:w="4677" w:type="dxa"/>
            <w:shd w:val="clear" w:color="auto" w:fill="auto"/>
          </w:tcPr>
          <w:p w14:paraId="507A9510" w14:textId="77777777" w:rsidR="00512FC7" w:rsidRPr="00512FC7" w:rsidRDefault="00512FC7" w:rsidP="00533FE7">
            <w:pPr>
              <w:jc w:val="left"/>
            </w:pPr>
            <w:r w:rsidRPr="00512FC7">
              <w:t>Indicates the system or medium on which the report has been published</w:t>
            </w:r>
          </w:p>
        </w:tc>
        <w:tc>
          <w:tcPr>
            <w:tcW w:w="4411" w:type="dxa"/>
            <w:shd w:val="clear" w:color="auto" w:fill="auto"/>
          </w:tcPr>
          <w:p w14:paraId="09B56227" w14:textId="77777777" w:rsidR="00512FC7" w:rsidRPr="00512FC7" w:rsidRDefault="00512FC7" w:rsidP="00533FE7">
            <w:r w:rsidRPr="00512FC7">
              <w:t>RptSys</w:t>
            </w:r>
          </w:p>
        </w:tc>
      </w:tr>
      <w:tr w:rsidR="00512FC7" w:rsidRPr="00512FC7" w14:paraId="7CA49074" w14:textId="77777777" w:rsidTr="00533FE7">
        <w:tc>
          <w:tcPr>
            <w:tcW w:w="828" w:type="dxa"/>
            <w:shd w:val="clear" w:color="auto" w:fill="auto"/>
          </w:tcPr>
          <w:p w14:paraId="5AB200CF" w14:textId="77777777" w:rsidR="00512FC7" w:rsidRPr="00512FC7" w:rsidRDefault="00512FC7" w:rsidP="00533FE7">
            <w:bookmarkStart w:id="1803" w:name="fld_AllocClearingFeeIndicator" w:colFirst="1" w:colLast="1"/>
            <w:bookmarkEnd w:id="1802"/>
            <w:r w:rsidRPr="00512FC7">
              <w:t>1136</w:t>
            </w:r>
          </w:p>
        </w:tc>
        <w:tc>
          <w:tcPr>
            <w:tcW w:w="2069" w:type="dxa"/>
            <w:shd w:val="clear" w:color="auto" w:fill="auto"/>
          </w:tcPr>
          <w:p w14:paraId="79D5DAEA" w14:textId="77777777" w:rsidR="00512FC7" w:rsidRPr="00512FC7" w:rsidRDefault="00512FC7" w:rsidP="00533FE7">
            <w:r w:rsidRPr="00512FC7">
              <w:t>AllocClearingFeeIndicator</w:t>
            </w:r>
          </w:p>
        </w:tc>
        <w:tc>
          <w:tcPr>
            <w:tcW w:w="1083" w:type="dxa"/>
            <w:shd w:val="clear" w:color="auto" w:fill="auto"/>
          </w:tcPr>
          <w:p w14:paraId="1C3C3B6C" w14:textId="77777777" w:rsidR="00512FC7" w:rsidRPr="00512FC7" w:rsidRDefault="00512FC7" w:rsidP="00533FE7">
            <w:r w:rsidRPr="00512FC7">
              <w:t>String</w:t>
            </w:r>
          </w:p>
        </w:tc>
        <w:tc>
          <w:tcPr>
            <w:tcW w:w="4677" w:type="dxa"/>
            <w:shd w:val="clear" w:color="auto" w:fill="auto"/>
          </w:tcPr>
          <w:p w14:paraId="4DC04DD0" w14:textId="77777777" w:rsidR="00512FC7" w:rsidRPr="00512FC7" w:rsidRDefault="00512FC7" w:rsidP="00533FE7">
            <w:pPr>
              <w:jc w:val="left"/>
            </w:pPr>
            <w:r w:rsidRPr="00512FC7">
              <w:t>ClearingFeeIndicator(635) for Allocation, see ClearingFeeIndicator(635) for permitted values.</w:t>
            </w:r>
          </w:p>
        </w:tc>
        <w:tc>
          <w:tcPr>
            <w:tcW w:w="4411" w:type="dxa"/>
            <w:shd w:val="clear" w:color="auto" w:fill="auto"/>
          </w:tcPr>
          <w:p w14:paraId="65760B83" w14:textId="77777777" w:rsidR="00512FC7" w:rsidRPr="00512FC7" w:rsidRDefault="00512FC7" w:rsidP="00533FE7">
            <w:r w:rsidRPr="00512FC7">
              <w:t>ClrFeeInd</w:t>
            </w:r>
          </w:p>
        </w:tc>
      </w:tr>
      <w:tr w:rsidR="00512FC7" w:rsidRPr="00512FC7" w14:paraId="5E36CD49" w14:textId="77777777" w:rsidTr="00533FE7">
        <w:tc>
          <w:tcPr>
            <w:tcW w:w="828" w:type="dxa"/>
            <w:shd w:val="clear" w:color="auto" w:fill="auto"/>
          </w:tcPr>
          <w:p w14:paraId="5046B99C" w14:textId="77777777" w:rsidR="00512FC7" w:rsidRPr="00512FC7" w:rsidRDefault="00512FC7" w:rsidP="00533FE7">
            <w:bookmarkStart w:id="1804" w:name="fld_DefaultApplVerID" w:colFirst="1" w:colLast="1"/>
            <w:bookmarkEnd w:id="1803"/>
            <w:r w:rsidRPr="00512FC7">
              <w:t>1137</w:t>
            </w:r>
          </w:p>
        </w:tc>
        <w:tc>
          <w:tcPr>
            <w:tcW w:w="2069" w:type="dxa"/>
            <w:shd w:val="clear" w:color="auto" w:fill="auto"/>
          </w:tcPr>
          <w:p w14:paraId="444B7F19" w14:textId="77777777" w:rsidR="00512FC7" w:rsidRPr="00512FC7" w:rsidRDefault="00512FC7" w:rsidP="00533FE7">
            <w:r w:rsidRPr="00512FC7">
              <w:t>DefaultApplVerID</w:t>
            </w:r>
          </w:p>
        </w:tc>
        <w:tc>
          <w:tcPr>
            <w:tcW w:w="1083" w:type="dxa"/>
            <w:shd w:val="clear" w:color="auto" w:fill="auto"/>
          </w:tcPr>
          <w:p w14:paraId="1F57AB5D" w14:textId="77777777" w:rsidR="00512FC7" w:rsidRPr="00512FC7" w:rsidRDefault="00512FC7" w:rsidP="00533FE7">
            <w:r w:rsidRPr="00512FC7">
              <w:t>String</w:t>
            </w:r>
          </w:p>
        </w:tc>
        <w:tc>
          <w:tcPr>
            <w:tcW w:w="4677" w:type="dxa"/>
            <w:shd w:val="clear" w:color="auto" w:fill="auto"/>
          </w:tcPr>
          <w:p w14:paraId="0155DAFE" w14:textId="77777777" w:rsidR="00512FC7" w:rsidRDefault="00512FC7" w:rsidP="00533FE7">
            <w:pPr>
              <w:jc w:val="left"/>
            </w:pPr>
            <w:r>
              <w:t>Specifies the service pack release being applied, by default, to message at the session level. Enumerated field with values assigned at time of service pack release. Uses same values as ApplVerID</w:t>
            </w:r>
          </w:p>
          <w:p w14:paraId="55BEEB55" w14:textId="77777777" w:rsidR="00512FC7" w:rsidRPr="00512FC7" w:rsidRDefault="00512FC7" w:rsidP="00533FE7">
            <w:pPr>
              <w:jc w:val="left"/>
            </w:pPr>
            <w:r>
              <w:t>Valid values:</w:t>
            </w:r>
            <w:r>
              <w:br/>
            </w:r>
            <w:r>
              <w:tab/>
              <w:t>9 - FIX50SP2</w:t>
            </w:r>
            <w:r>
              <w:br/>
            </w:r>
            <w:r>
              <w:tab/>
              <w:t>0 - FIX27</w:t>
            </w:r>
            <w:r>
              <w:br/>
            </w:r>
            <w:r>
              <w:tab/>
              <w:t>1 - FIX30</w:t>
            </w:r>
            <w:r>
              <w:br/>
            </w:r>
            <w:r>
              <w:tab/>
              <w:t>2 - FIX40</w:t>
            </w:r>
            <w:r>
              <w:br/>
            </w:r>
            <w:r>
              <w:tab/>
              <w:t>3 - FIX41</w:t>
            </w:r>
            <w:r>
              <w:br/>
            </w:r>
            <w:r>
              <w:tab/>
              <w:t>4 - FIX42</w:t>
            </w:r>
            <w:r>
              <w:br/>
            </w:r>
            <w:r>
              <w:tab/>
              <w:t>5 - FIX43</w:t>
            </w:r>
            <w:r>
              <w:br/>
            </w:r>
            <w:r>
              <w:tab/>
              <w:t>6 - FIX44</w:t>
            </w:r>
            <w:r>
              <w:br/>
            </w:r>
            <w:r>
              <w:tab/>
              <w:t>7 - FIX50</w:t>
            </w:r>
            <w:r>
              <w:br/>
            </w:r>
            <w:r>
              <w:tab/>
              <w:t>8 - FIX50SP1</w:t>
            </w:r>
          </w:p>
        </w:tc>
        <w:tc>
          <w:tcPr>
            <w:tcW w:w="4411" w:type="dxa"/>
            <w:shd w:val="clear" w:color="auto" w:fill="auto"/>
          </w:tcPr>
          <w:p w14:paraId="18570A67" w14:textId="77777777" w:rsidR="00512FC7" w:rsidRPr="00512FC7" w:rsidRDefault="00512FC7" w:rsidP="00533FE7">
            <w:r w:rsidRPr="00512FC7">
              <w:t>DefApplVerID</w:t>
            </w:r>
          </w:p>
        </w:tc>
      </w:tr>
      <w:tr w:rsidR="00512FC7" w:rsidRPr="00512FC7" w14:paraId="027FB41E" w14:textId="77777777" w:rsidTr="00533FE7">
        <w:tc>
          <w:tcPr>
            <w:tcW w:w="828" w:type="dxa"/>
            <w:shd w:val="clear" w:color="auto" w:fill="auto"/>
          </w:tcPr>
          <w:p w14:paraId="776E4860" w14:textId="77777777" w:rsidR="00512FC7" w:rsidRPr="00512FC7" w:rsidRDefault="00512FC7" w:rsidP="00533FE7">
            <w:bookmarkStart w:id="1805" w:name="fld_DisplayQty" w:colFirst="1" w:colLast="1"/>
            <w:bookmarkEnd w:id="1804"/>
            <w:r w:rsidRPr="00512FC7">
              <w:t>1138</w:t>
            </w:r>
          </w:p>
        </w:tc>
        <w:tc>
          <w:tcPr>
            <w:tcW w:w="2069" w:type="dxa"/>
            <w:shd w:val="clear" w:color="auto" w:fill="auto"/>
          </w:tcPr>
          <w:p w14:paraId="5CDB896D" w14:textId="77777777" w:rsidR="00512FC7" w:rsidRPr="00512FC7" w:rsidRDefault="00512FC7" w:rsidP="00533FE7">
            <w:r w:rsidRPr="00512FC7">
              <w:t>DisplayQty</w:t>
            </w:r>
          </w:p>
        </w:tc>
        <w:tc>
          <w:tcPr>
            <w:tcW w:w="1083" w:type="dxa"/>
            <w:shd w:val="clear" w:color="auto" w:fill="auto"/>
          </w:tcPr>
          <w:p w14:paraId="6D3412DB" w14:textId="77777777" w:rsidR="00512FC7" w:rsidRPr="00512FC7" w:rsidRDefault="00512FC7" w:rsidP="00533FE7">
            <w:r w:rsidRPr="00512FC7">
              <w:t>Qty</w:t>
            </w:r>
          </w:p>
        </w:tc>
        <w:tc>
          <w:tcPr>
            <w:tcW w:w="4677" w:type="dxa"/>
            <w:shd w:val="clear" w:color="auto" w:fill="auto"/>
          </w:tcPr>
          <w:p w14:paraId="01C449DB" w14:textId="77777777" w:rsidR="00512FC7" w:rsidRPr="00512FC7" w:rsidRDefault="00512FC7" w:rsidP="00533FE7">
            <w:pPr>
              <w:jc w:val="left"/>
            </w:pPr>
            <w:r w:rsidRPr="00512FC7">
              <w:t>The quantity to be displayed . Required for reserve orders. On orders specifies the qty to be displayed, on execution reports the currently displayed quantity.</w:t>
            </w:r>
          </w:p>
        </w:tc>
        <w:tc>
          <w:tcPr>
            <w:tcW w:w="4411" w:type="dxa"/>
            <w:shd w:val="clear" w:color="auto" w:fill="auto"/>
          </w:tcPr>
          <w:p w14:paraId="6252186B" w14:textId="77777777" w:rsidR="00512FC7" w:rsidRPr="00512FC7" w:rsidRDefault="00512FC7" w:rsidP="00533FE7">
            <w:r w:rsidRPr="00512FC7">
              <w:t>DisplayQty</w:t>
            </w:r>
          </w:p>
        </w:tc>
      </w:tr>
      <w:tr w:rsidR="00512FC7" w:rsidRPr="00512FC7" w14:paraId="442BE2E9" w14:textId="77777777" w:rsidTr="00533FE7">
        <w:tc>
          <w:tcPr>
            <w:tcW w:w="828" w:type="dxa"/>
            <w:shd w:val="clear" w:color="auto" w:fill="auto"/>
          </w:tcPr>
          <w:p w14:paraId="782D94F3" w14:textId="77777777" w:rsidR="00512FC7" w:rsidRPr="00512FC7" w:rsidRDefault="00512FC7" w:rsidP="00533FE7">
            <w:bookmarkStart w:id="1806" w:name="fld_ExchangeSpecialInstructions" w:colFirst="1" w:colLast="1"/>
            <w:bookmarkEnd w:id="1805"/>
            <w:r w:rsidRPr="00512FC7">
              <w:t>1139</w:t>
            </w:r>
          </w:p>
        </w:tc>
        <w:tc>
          <w:tcPr>
            <w:tcW w:w="2069" w:type="dxa"/>
            <w:shd w:val="clear" w:color="auto" w:fill="auto"/>
          </w:tcPr>
          <w:p w14:paraId="07B81503" w14:textId="77777777" w:rsidR="00512FC7" w:rsidRPr="00512FC7" w:rsidRDefault="00512FC7" w:rsidP="00533FE7">
            <w:r w:rsidRPr="00512FC7">
              <w:t>ExchangeSpecialInstructions</w:t>
            </w:r>
          </w:p>
        </w:tc>
        <w:tc>
          <w:tcPr>
            <w:tcW w:w="1083" w:type="dxa"/>
            <w:shd w:val="clear" w:color="auto" w:fill="auto"/>
          </w:tcPr>
          <w:p w14:paraId="3C0AB954" w14:textId="77777777" w:rsidR="00512FC7" w:rsidRPr="00512FC7" w:rsidRDefault="00512FC7" w:rsidP="00533FE7">
            <w:r w:rsidRPr="00512FC7">
              <w:t>String</w:t>
            </w:r>
          </w:p>
        </w:tc>
        <w:tc>
          <w:tcPr>
            <w:tcW w:w="4677" w:type="dxa"/>
            <w:shd w:val="clear" w:color="auto" w:fill="auto"/>
          </w:tcPr>
          <w:p w14:paraId="0274AFEC" w14:textId="77777777" w:rsidR="00512FC7" w:rsidRPr="00512FC7" w:rsidRDefault="00512FC7" w:rsidP="00533FE7">
            <w:pPr>
              <w:jc w:val="left"/>
            </w:pPr>
            <w:r w:rsidRPr="00512FC7">
              <w:t>Free format text string related to exchange.</w:t>
            </w:r>
          </w:p>
        </w:tc>
        <w:tc>
          <w:tcPr>
            <w:tcW w:w="4411" w:type="dxa"/>
            <w:shd w:val="clear" w:color="auto" w:fill="auto"/>
          </w:tcPr>
          <w:p w14:paraId="518DB37F" w14:textId="77777777" w:rsidR="00512FC7" w:rsidRPr="00512FC7" w:rsidRDefault="00512FC7" w:rsidP="00533FE7">
            <w:r w:rsidRPr="00512FC7">
              <w:t>ExchSpeclInstr</w:t>
            </w:r>
          </w:p>
        </w:tc>
      </w:tr>
      <w:tr w:rsidR="00512FC7" w:rsidRPr="00512FC7" w14:paraId="245B586E" w14:textId="77777777" w:rsidTr="00533FE7">
        <w:tc>
          <w:tcPr>
            <w:tcW w:w="828" w:type="dxa"/>
            <w:shd w:val="clear" w:color="auto" w:fill="auto"/>
          </w:tcPr>
          <w:p w14:paraId="62ACD1F8" w14:textId="77777777" w:rsidR="00512FC7" w:rsidRPr="00512FC7" w:rsidRDefault="00512FC7" w:rsidP="00533FE7">
            <w:bookmarkStart w:id="1807" w:name="fld_MaxTradeVol" w:colFirst="1" w:colLast="1"/>
            <w:bookmarkEnd w:id="1806"/>
            <w:r w:rsidRPr="00512FC7">
              <w:t>1140</w:t>
            </w:r>
          </w:p>
        </w:tc>
        <w:tc>
          <w:tcPr>
            <w:tcW w:w="2069" w:type="dxa"/>
            <w:shd w:val="clear" w:color="auto" w:fill="auto"/>
          </w:tcPr>
          <w:p w14:paraId="1B000252" w14:textId="77777777" w:rsidR="00512FC7" w:rsidRPr="00512FC7" w:rsidRDefault="00512FC7" w:rsidP="00533FE7">
            <w:r w:rsidRPr="00512FC7">
              <w:t>MaxTradeVol</w:t>
            </w:r>
          </w:p>
        </w:tc>
        <w:tc>
          <w:tcPr>
            <w:tcW w:w="1083" w:type="dxa"/>
            <w:shd w:val="clear" w:color="auto" w:fill="auto"/>
          </w:tcPr>
          <w:p w14:paraId="6A65B47D" w14:textId="77777777" w:rsidR="00512FC7" w:rsidRPr="00512FC7" w:rsidRDefault="00512FC7" w:rsidP="00533FE7">
            <w:r w:rsidRPr="00512FC7">
              <w:t>Qty</w:t>
            </w:r>
          </w:p>
        </w:tc>
        <w:tc>
          <w:tcPr>
            <w:tcW w:w="4677" w:type="dxa"/>
            <w:shd w:val="clear" w:color="auto" w:fill="auto"/>
          </w:tcPr>
          <w:p w14:paraId="5ACA2229" w14:textId="77777777" w:rsidR="00512FC7" w:rsidRPr="00512FC7" w:rsidRDefault="00512FC7" w:rsidP="00533FE7">
            <w:pPr>
              <w:jc w:val="left"/>
            </w:pPr>
            <w:r w:rsidRPr="00512FC7">
              <w:t>The maximum order quantity that can be submitted for a security.</w:t>
            </w:r>
          </w:p>
        </w:tc>
        <w:tc>
          <w:tcPr>
            <w:tcW w:w="4411" w:type="dxa"/>
            <w:shd w:val="clear" w:color="auto" w:fill="auto"/>
          </w:tcPr>
          <w:p w14:paraId="178D5750" w14:textId="77777777" w:rsidR="00512FC7" w:rsidRPr="00512FC7" w:rsidRDefault="00512FC7" w:rsidP="00533FE7">
            <w:r w:rsidRPr="00512FC7">
              <w:t>MaxTrdVol</w:t>
            </w:r>
          </w:p>
        </w:tc>
      </w:tr>
      <w:tr w:rsidR="00512FC7" w:rsidRPr="00512FC7" w14:paraId="4EC0A34A" w14:textId="77777777" w:rsidTr="00533FE7">
        <w:tc>
          <w:tcPr>
            <w:tcW w:w="828" w:type="dxa"/>
            <w:shd w:val="clear" w:color="auto" w:fill="auto"/>
          </w:tcPr>
          <w:p w14:paraId="5F5C288F" w14:textId="77777777" w:rsidR="00512FC7" w:rsidRPr="00512FC7" w:rsidRDefault="00512FC7" w:rsidP="00533FE7">
            <w:bookmarkStart w:id="1808" w:name="fld_NoMDFeedTypes" w:colFirst="1" w:colLast="1"/>
            <w:bookmarkEnd w:id="1807"/>
            <w:r w:rsidRPr="00512FC7">
              <w:t>1141</w:t>
            </w:r>
          </w:p>
        </w:tc>
        <w:tc>
          <w:tcPr>
            <w:tcW w:w="2069" w:type="dxa"/>
            <w:shd w:val="clear" w:color="auto" w:fill="auto"/>
          </w:tcPr>
          <w:p w14:paraId="6D8CE36B" w14:textId="77777777" w:rsidR="00512FC7" w:rsidRPr="00512FC7" w:rsidRDefault="00512FC7" w:rsidP="00533FE7">
            <w:r w:rsidRPr="00512FC7">
              <w:t>NoMDFeedTypes</w:t>
            </w:r>
          </w:p>
        </w:tc>
        <w:tc>
          <w:tcPr>
            <w:tcW w:w="1083" w:type="dxa"/>
            <w:shd w:val="clear" w:color="auto" w:fill="auto"/>
          </w:tcPr>
          <w:p w14:paraId="50FD682C" w14:textId="77777777" w:rsidR="00512FC7" w:rsidRPr="00512FC7" w:rsidRDefault="00512FC7" w:rsidP="00533FE7">
            <w:r w:rsidRPr="00512FC7">
              <w:t>NumInGroup</w:t>
            </w:r>
          </w:p>
        </w:tc>
        <w:tc>
          <w:tcPr>
            <w:tcW w:w="4677" w:type="dxa"/>
            <w:shd w:val="clear" w:color="auto" w:fill="auto"/>
          </w:tcPr>
          <w:p w14:paraId="249233D5" w14:textId="77777777" w:rsidR="00512FC7" w:rsidRPr="00512FC7" w:rsidRDefault="00512FC7" w:rsidP="00533FE7">
            <w:pPr>
              <w:jc w:val="left"/>
            </w:pPr>
            <w:r w:rsidRPr="00512FC7">
              <w:t>The number of feed types and corresponding book depths associated with a security</w:t>
            </w:r>
          </w:p>
        </w:tc>
        <w:tc>
          <w:tcPr>
            <w:tcW w:w="4411" w:type="dxa"/>
            <w:shd w:val="clear" w:color="auto" w:fill="auto"/>
          </w:tcPr>
          <w:p w14:paraId="17DB2FAC" w14:textId="77777777" w:rsidR="00512FC7" w:rsidRPr="00512FC7" w:rsidRDefault="00512FC7" w:rsidP="00533FE7"/>
        </w:tc>
      </w:tr>
      <w:tr w:rsidR="00512FC7" w:rsidRPr="00512FC7" w14:paraId="591E5A4C" w14:textId="77777777" w:rsidTr="00533FE7">
        <w:tc>
          <w:tcPr>
            <w:tcW w:w="828" w:type="dxa"/>
            <w:shd w:val="clear" w:color="auto" w:fill="auto"/>
          </w:tcPr>
          <w:p w14:paraId="4F452480" w14:textId="77777777" w:rsidR="00512FC7" w:rsidRPr="00512FC7" w:rsidRDefault="00512FC7" w:rsidP="00533FE7">
            <w:bookmarkStart w:id="1809" w:name="fld_MatchAlgorithm" w:colFirst="1" w:colLast="1"/>
            <w:bookmarkEnd w:id="1808"/>
            <w:r w:rsidRPr="00512FC7">
              <w:t>1142</w:t>
            </w:r>
          </w:p>
        </w:tc>
        <w:tc>
          <w:tcPr>
            <w:tcW w:w="2069" w:type="dxa"/>
            <w:shd w:val="clear" w:color="auto" w:fill="auto"/>
          </w:tcPr>
          <w:p w14:paraId="2A961B71" w14:textId="77777777" w:rsidR="00512FC7" w:rsidRPr="00512FC7" w:rsidRDefault="00512FC7" w:rsidP="00533FE7">
            <w:r w:rsidRPr="00512FC7">
              <w:t>MatchAlgorithm</w:t>
            </w:r>
          </w:p>
        </w:tc>
        <w:tc>
          <w:tcPr>
            <w:tcW w:w="1083" w:type="dxa"/>
            <w:shd w:val="clear" w:color="auto" w:fill="auto"/>
          </w:tcPr>
          <w:p w14:paraId="5BA788D4" w14:textId="77777777" w:rsidR="00512FC7" w:rsidRPr="00512FC7" w:rsidRDefault="00512FC7" w:rsidP="00533FE7">
            <w:r w:rsidRPr="00512FC7">
              <w:t>String</w:t>
            </w:r>
          </w:p>
        </w:tc>
        <w:tc>
          <w:tcPr>
            <w:tcW w:w="4677" w:type="dxa"/>
            <w:shd w:val="clear" w:color="auto" w:fill="auto"/>
          </w:tcPr>
          <w:p w14:paraId="4539117F" w14:textId="77777777" w:rsidR="00512FC7" w:rsidRPr="00512FC7" w:rsidRDefault="00512FC7" w:rsidP="00533FE7">
            <w:pPr>
              <w:jc w:val="left"/>
            </w:pPr>
            <w:r w:rsidRPr="00512FC7">
              <w:t>The types of algorithm used to match orders in a specific security. Possilbe value types are FIFO, Allocation, Pro-rata, Lead Market Maker, Currency Calender.</w:t>
            </w:r>
          </w:p>
        </w:tc>
        <w:tc>
          <w:tcPr>
            <w:tcW w:w="4411" w:type="dxa"/>
            <w:shd w:val="clear" w:color="auto" w:fill="auto"/>
          </w:tcPr>
          <w:p w14:paraId="3960FEDE" w14:textId="77777777" w:rsidR="00512FC7" w:rsidRPr="00512FC7" w:rsidRDefault="00512FC7" w:rsidP="00533FE7">
            <w:r w:rsidRPr="00512FC7">
              <w:t>MtchAlgo</w:t>
            </w:r>
          </w:p>
        </w:tc>
      </w:tr>
      <w:tr w:rsidR="00512FC7" w:rsidRPr="00512FC7" w14:paraId="02A7A3A7" w14:textId="77777777" w:rsidTr="00533FE7">
        <w:tc>
          <w:tcPr>
            <w:tcW w:w="828" w:type="dxa"/>
            <w:shd w:val="clear" w:color="auto" w:fill="auto"/>
          </w:tcPr>
          <w:p w14:paraId="7C7AF2AB" w14:textId="77777777" w:rsidR="00512FC7" w:rsidRPr="00512FC7" w:rsidRDefault="00512FC7" w:rsidP="00533FE7">
            <w:bookmarkStart w:id="1810" w:name="fld_MaxPriceVariation" w:colFirst="1" w:colLast="1"/>
            <w:bookmarkEnd w:id="1809"/>
            <w:r w:rsidRPr="00512FC7">
              <w:t>1143</w:t>
            </w:r>
          </w:p>
        </w:tc>
        <w:tc>
          <w:tcPr>
            <w:tcW w:w="2069" w:type="dxa"/>
            <w:shd w:val="clear" w:color="auto" w:fill="auto"/>
          </w:tcPr>
          <w:p w14:paraId="13BC7AE4" w14:textId="77777777" w:rsidR="00512FC7" w:rsidRPr="00512FC7" w:rsidRDefault="00512FC7" w:rsidP="00533FE7">
            <w:r w:rsidRPr="00512FC7">
              <w:t>MaxPriceVariation</w:t>
            </w:r>
          </w:p>
        </w:tc>
        <w:tc>
          <w:tcPr>
            <w:tcW w:w="1083" w:type="dxa"/>
            <w:shd w:val="clear" w:color="auto" w:fill="auto"/>
          </w:tcPr>
          <w:p w14:paraId="40C33E8A" w14:textId="77777777" w:rsidR="00512FC7" w:rsidRPr="00512FC7" w:rsidRDefault="00512FC7" w:rsidP="00533FE7">
            <w:r w:rsidRPr="00512FC7">
              <w:t>float</w:t>
            </w:r>
          </w:p>
        </w:tc>
        <w:tc>
          <w:tcPr>
            <w:tcW w:w="4677" w:type="dxa"/>
            <w:shd w:val="clear" w:color="auto" w:fill="auto"/>
          </w:tcPr>
          <w:p w14:paraId="1D431970" w14:textId="77777777" w:rsidR="00512FC7" w:rsidRPr="00512FC7" w:rsidRDefault="00512FC7" w:rsidP="00533FE7">
            <w:pPr>
              <w:jc w:val="left"/>
            </w:pPr>
            <w:r w:rsidRPr="00512FC7">
              <w:t>The maximum price variation of an execution from one event to the next for a given security.</w:t>
            </w:r>
          </w:p>
        </w:tc>
        <w:tc>
          <w:tcPr>
            <w:tcW w:w="4411" w:type="dxa"/>
            <w:shd w:val="clear" w:color="auto" w:fill="auto"/>
          </w:tcPr>
          <w:p w14:paraId="3233A758" w14:textId="77777777" w:rsidR="00512FC7" w:rsidRPr="00512FC7" w:rsidRDefault="00512FC7" w:rsidP="00533FE7">
            <w:r w:rsidRPr="00512FC7">
              <w:t>MxPxVar</w:t>
            </w:r>
          </w:p>
        </w:tc>
      </w:tr>
      <w:tr w:rsidR="00512FC7" w:rsidRPr="00512FC7" w14:paraId="357B51A6" w14:textId="77777777" w:rsidTr="00533FE7">
        <w:tc>
          <w:tcPr>
            <w:tcW w:w="828" w:type="dxa"/>
            <w:shd w:val="clear" w:color="auto" w:fill="auto"/>
          </w:tcPr>
          <w:p w14:paraId="743DF87C" w14:textId="77777777" w:rsidR="00512FC7" w:rsidRPr="00512FC7" w:rsidRDefault="00512FC7" w:rsidP="00533FE7">
            <w:bookmarkStart w:id="1811" w:name="fld_ImpliedMarketIndicator" w:colFirst="1" w:colLast="1"/>
            <w:bookmarkEnd w:id="1810"/>
            <w:r w:rsidRPr="00512FC7">
              <w:t>1144</w:t>
            </w:r>
          </w:p>
        </w:tc>
        <w:tc>
          <w:tcPr>
            <w:tcW w:w="2069" w:type="dxa"/>
            <w:shd w:val="clear" w:color="auto" w:fill="auto"/>
          </w:tcPr>
          <w:p w14:paraId="08729D72" w14:textId="77777777" w:rsidR="00512FC7" w:rsidRPr="00512FC7" w:rsidRDefault="00512FC7" w:rsidP="00533FE7">
            <w:r w:rsidRPr="00512FC7">
              <w:t>ImpliedMarketIndicator</w:t>
            </w:r>
          </w:p>
        </w:tc>
        <w:tc>
          <w:tcPr>
            <w:tcW w:w="1083" w:type="dxa"/>
            <w:shd w:val="clear" w:color="auto" w:fill="auto"/>
          </w:tcPr>
          <w:p w14:paraId="300ED44A" w14:textId="77777777" w:rsidR="00512FC7" w:rsidRPr="00512FC7" w:rsidRDefault="00512FC7" w:rsidP="00533FE7">
            <w:r w:rsidRPr="00512FC7">
              <w:t>int</w:t>
            </w:r>
          </w:p>
        </w:tc>
        <w:tc>
          <w:tcPr>
            <w:tcW w:w="4677" w:type="dxa"/>
            <w:shd w:val="clear" w:color="auto" w:fill="auto"/>
          </w:tcPr>
          <w:p w14:paraId="43F2E55D" w14:textId="77777777" w:rsidR="00512FC7" w:rsidRDefault="00512FC7" w:rsidP="00533FE7">
            <w:pPr>
              <w:jc w:val="left"/>
            </w:pPr>
            <w:r>
              <w:t>Indicates that an implied market should be created for either the legs of a multi-leg instrument (Implied-in) or for the multi-leg instrument based on the existence of the legs (Implied-out). Determination as to whether implied markets should be created is generally done at the level of the multi-leg instrument. Commonly used in listed derivatives.</w:t>
            </w:r>
          </w:p>
          <w:p w14:paraId="5855E964" w14:textId="77777777" w:rsidR="00512FC7" w:rsidRPr="00512FC7" w:rsidRDefault="00512FC7" w:rsidP="00533FE7">
            <w:pPr>
              <w:jc w:val="left"/>
            </w:pPr>
            <w:r>
              <w:t>Valid values:</w:t>
            </w:r>
            <w:r>
              <w:br/>
            </w:r>
            <w:r>
              <w:tab/>
              <w:t>0 - Not implied</w:t>
            </w:r>
            <w:r>
              <w:br/>
            </w:r>
            <w:r>
              <w:tab/>
              <w:t>1 - Implied-in - The existence of a multi-leg instrument is implied by the legs of that instrument</w:t>
            </w:r>
            <w:r>
              <w:br/>
            </w:r>
            <w:r>
              <w:tab/>
              <w:t>2 - Implied-out - The existence of the underlying legs are implied by the multi-leg instrument</w:t>
            </w:r>
            <w:r>
              <w:br/>
            </w:r>
            <w:r>
              <w:tab/>
              <w:t>3 - Both Implied-in and Implied-out</w:t>
            </w:r>
          </w:p>
        </w:tc>
        <w:tc>
          <w:tcPr>
            <w:tcW w:w="4411" w:type="dxa"/>
            <w:shd w:val="clear" w:color="auto" w:fill="auto"/>
          </w:tcPr>
          <w:p w14:paraId="72E77B8A" w14:textId="77777777" w:rsidR="00512FC7" w:rsidRPr="00512FC7" w:rsidRDefault="00512FC7" w:rsidP="00533FE7">
            <w:r w:rsidRPr="00512FC7">
              <w:t>ImpldMktInd</w:t>
            </w:r>
          </w:p>
        </w:tc>
      </w:tr>
      <w:tr w:rsidR="00512FC7" w:rsidRPr="00512FC7" w14:paraId="6E243074" w14:textId="77777777" w:rsidTr="00533FE7">
        <w:tc>
          <w:tcPr>
            <w:tcW w:w="828" w:type="dxa"/>
            <w:shd w:val="clear" w:color="auto" w:fill="auto"/>
          </w:tcPr>
          <w:p w14:paraId="56F8122A" w14:textId="77777777" w:rsidR="00512FC7" w:rsidRPr="00512FC7" w:rsidRDefault="00512FC7" w:rsidP="00533FE7">
            <w:bookmarkStart w:id="1812" w:name="fld_EventTime" w:colFirst="1" w:colLast="1"/>
            <w:bookmarkEnd w:id="1811"/>
            <w:r w:rsidRPr="00512FC7">
              <w:t>1145</w:t>
            </w:r>
          </w:p>
        </w:tc>
        <w:tc>
          <w:tcPr>
            <w:tcW w:w="2069" w:type="dxa"/>
            <w:shd w:val="clear" w:color="auto" w:fill="auto"/>
          </w:tcPr>
          <w:p w14:paraId="05DDAC54" w14:textId="77777777" w:rsidR="00512FC7" w:rsidRPr="00512FC7" w:rsidRDefault="00512FC7" w:rsidP="00533FE7">
            <w:r w:rsidRPr="00512FC7">
              <w:t>EventTime</w:t>
            </w:r>
          </w:p>
        </w:tc>
        <w:tc>
          <w:tcPr>
            <w:tcW w:w="1083" w:type="dxa"/>
            <w:shd w:val="clear" w:color="auto" w:fill="auto"/>
          </w:tcPr>
          <w:p w14:paraId="2428C88A" w14:textId="77777777" w:rsidR="00512FC7" w:rsidRPr="00512FC7" w:rsidRDefault="00512FC7" w:rsidP="00533FE7">
            <w:r w:rsidRPr="00512FC7">
              <w:t>UTCTimestamp</w:t>
            </w:r>
          </w:p>
        </w:tc>
        <w:tc>
          <w:tcPr>
            <w:tcW w:w="4677" w:type="dxa"/>
            <w:shd w:val="clear" w:color="auto" w:fill="auto"/>
          </w:tcPr>
          <w:p w14:paraId="4BA22E8C" w14:textId="77777777" w:rsidR="00512FC7" w:rsidRPr="00512FC7" w:rsidRDefault="00512FC7" w:rsidP="00533FE7">
            <w:pPr>
              <w:jc w:val="left"/>
            </w:pPr>
            <w:r w:rsidRPr="00512FC7">
              <w:t>Specific time of event. To be used in combination with EventDate [866]</w:t>
            </w:r>
          </w:p>
        </w:tc>
        <w:tc>
          <w:tcPr>
            <w:tcW w:w="4411" w:type="dxa"/>
            <w:shd w:val="clear" w:color="auto" w:fill="auto"/>
          </w:tcPr>
          <w:p w14:paraId="27E09796" w14:textId="77777777" w:rsidR="00512FC7" w:rsidRPr="00512FC7" w:rsidRDefault="00512FC7" w:rsidP="00533FE7">
            <w:r w:rsidRPr="00512FC7">
              <w:t>Tm</w:t>
            </w:r>
          </w:p>
        </w:tc>
      </w:tr>
      <w:tr w:rsidR="00512FC7" w:rsidRPr="00512FC7" w14:paraId="55676B45" w14:textId="77777777" w:rsidTr="00533FE7">
        <w:tc>
          <w:tcPr>
            <w:tcW w:w="828" w:type="dxa"/>
            <w:shd w:val="clear" w:color="auto" w:fill="auto"/>
          </w:tcPr>
          <w:p w14:paraId="7D63BF9C" w14:textId="77777777" w:rsidR="00512FC7" w:rsidRPr="00512FC7" w:rsidRDefault="00512FC7" w:rsidP="00533FE7">
            <w:bookmarkStart w:id="1813" w:name="fld_MinPriceIncrementAmount" w:colFirst="1" w:colLast="1"/>
            <w:bookmarkEnd w:id="1812"/>
            <w:r w:rsidRPr="00512FC7">
              <w:t>1146</w:t>
            </w:r>
          </w:p>
        </w:tc>
        <w:tc>
          <w:tcPr>
            <w:tcW w:w="2069" w:type="dxa"/>
            <w:shd w:val="clear" w:color="auto" w:fill="auto"/>
          </w:tcPr>
          <w:p w14:paraId="76BAAC0B" w14:textId="77777777" w:rsidR="00512FC7" w:rsidRPr="00512FC7" w:rsidRDefault="00512FC7" w:rsidP="00533FE7">
            <w:r w:rsidRPr="00512FC7">
              <w:t>MinPriceIncrementAmount</w:t>
            </w:r>
          </w:p>
        </w:tc>
        <w:tc>
          <w:tcPr>
            <w:tcW w:w="1083" w:type="dxa"/>
            <w:shd w:val="clear" w:color="auto" w:fill="auto"/>
          </w:tcPr>
          <w:p w14:paraId="7267233F" w14:textId="77777777" w:rsidR="00512FC7" w:rsidRPr="00512FC7" w:rsidRDefault="00512FC7" w:rsidP="00533FE7">
            <w:r w:rsidRPr="00512FC7">
              <w:t>Amt</w:t>
            </w:r>
          </w:p>
        </w:tc>
        <w:tc>
          <w:tcPr>
            <w:tcW w:w="4677" w:type="dxa"/>
            <w:shd w:val="clear" w:color="auto" w:fill="auto"/>
          </w:tcPr>
          <w:p w14:paraId="79C00E76" w14:textId="77777777" w:rsidR="00512FC7" w:rsidRPr="00512FC7" w:rsidRDefault="00512FC7" w:rsidP="00533FE7">
            <w:pPr>
              <w:jc w:val="left"/>
            </w:pPr>
            <w:r w:rsidRPr="00512FC7">
              <w:t>Minimum price increment amount associated with the MinPriceIncrement ( tag 969). For listed derivatives, the value can be calculated by multiplying MinPriceIncrement by ContractValueFactor(231).</w:t>
            </w:r>
          </w:p>
        </w:tc>
        <w:tc>
          <w:tcPr>
            <w:tcW w:w="4411" w:type="dxa"/>
            <w:shd w:val="clear" w:color="auto" w:fill="auto"/>
          </w:tcPr>
          <w:p w14:paraId="57F7B855" w14:textId="77777777" w:rsidR="00512FC7" w:rsidRPr="00512FC7" w:rsidRDefault="00512FC7" w:rsidP="00533FE7">
            <w:r w:rsidRPr="00512FC7">
              <w:t>MinPxIncrAmt</w:t>
            </w:r>
          </w:p>
        </w:tc>
      </w:tr>
      <w:tr w:rsidR="00512FC7" w:rsidRPr="00512FC7" w14:paraId="180C2151" w14:textId="77777777" w:rsidTr="00533FE7">
        <w:tc>
          <w:tcPr>
            <w:tcW w:w="828" w:type="dxa"/>
            <w:shd w:val="clear" w:color="auto" w:fill="auto"/>
          </w:tcPr>
          <w:p w14:paraId="7B8B2076" w14:textId="77777777" w:rsidR="00512FC7" w:rsidRPr="00512FC7" w:rsidRDefault="00512FC7" w:rsidP="00533FE7">
            <w:bookmarkStart w:id="1814" w:name="fld_UnitOfMeasureQty" w:colFirst="1" w:colLast="1"/>
            <w:bookmarkEnd w:id="1813"/>
            <w:r w:rsidRPr="00512FC7">
              <w:t>1147</w:t>
            </w:r>
          </w:p>
        </w:tc>
        <w:tc>
          <w:tcPr>
            <w:tcW w:w="2069" w:type="dxa"/>
            <w:shd w:val="clear" w:color="auto" w:fill="auto"/>
          </w:tcPr>
          <w:p w14:paraId="23694C60" w14:textId="77777777" w:rsidR="00512FC7" w:rsidRPr="00512FC7" w:rsidRDefault="00512FC7" w:rsidP="00533FE7">
            <w:r w:rsidRPr="00512FC7">
              <w:t>UnitOfMeasureQty</w:t>
            </w:r>
          </w:p>
        </w:tc>
        <w:tc>
          <w:tcPr>
            <w:tcW w:w="1083" w:type="dxa"/>
            <w:shd w:val="clear" w:color="auto" w:fill="auto"/>
          </w:tcPr>
          <w:p w14:paraId="19A3BBF2" w14:textId="77777777" w:rsidR="00512FC7" w:rsidRPr="00512FC7" w:rsidRDefault="00512FC7" w:rsidP="00533FE7">
            <w:r w:rsidRPr="00512FC7">
              <w:t>Qty</w:t>
            </w:r>
          </w:p>
        </w:tc>
        <w:tc>
          <w:tcPr>
            <w:tcW w:w="4677" w:type="dxa"/>
            <w:shd w:val="clear" w:color="auto" w:fill="auto"/>
          </w:tcPr>
          <w:p w14:paraId="396DE7D0" w14:textId="77777777" w:rsidR="00512FC7" w:rsidRPr="00512FC7" w:rsidRDefault="00512FC7" w:rsidP="00533FE7">
            <w:pPr>
              <w:jc w:val="left"/>
            </w:pPr>
            <w:r w:rsidRPr="00512FC7">
              <w:t>Used to indicate the quantity of the underlying commodity unit of measure on which the contract is based, such as, 2500 lbs of lean cattle, 1000 barrels of crude oil, 1000 bushels of corn, etc. UnitOfMeasureQty is required for UnitOfMeasure(996) Variable Quantity UOMs enumerations. Refer to the definition of UnitOfMeasure(996) for more information on the use of UnitOfMeasureQty.</w:t>
            </w:r>
          </w:p>
        </w:tc>
        <w:tc>
          <w:tcPr>
            <w:tcW w:w="4411" w:type="dxa"/>
            <w:shd w:val="clear" w:color="auto" w:fill="auto"/>
          </w:tcPr>
          <w:p w14:paraId="4862F98B" w14:textId="77777777" w:rsidR="00512FC7" w:rsidRPr="00512FC7" w:rsidRDefault="00512FC7" w:rsidP="00533FE7">
            <w:r w:rsidRPr="00512FC7">
              <w:t>UOMQty</w:t>
            </w:r>
          </w:p>
        </w:tc>
      </w:tr>
      <w:tr w:rsidR="00512FC7" w:rsidRPr="00512FC7" w14:paraId="4A361779" w14:textId="77777777" w:rsidTr="00533FE7">
        <w:tc>
          <w:tcPr>
            <w:tcW w:w="828" w:type="dxa"/>
            <w:shd w:val="clear" w:color="auto" w:fill="auto"/>
          </w:tcPr>
          <w:p w14:paraId="2466CF68" w14:textId="77777777" w:rsidR="00512FC7" w:rsidRPr="00512FC7" w:rsidRDefault="00512FC7" w:rsidP="00533FE7">
            <w:bookmarkStart w:id="1815" w:name="fld_LowLimitPrice" w:colFirst="1" w:colLast="1"/>
            <w:bookmarkEnd w:id="1814"/>
            <w:r w:rsidRPr="00512FC7">
              <w:t>1148</w:t>
            </w:r>
          </w:p>
        </w:tc>
        <w:tc>
          <w:tcPr>
            <w:tcW w:w="2069" w:type="dxa"/>
            <w:shd w:val="clear" w:color="auto" w:fill="auto"/>
          </w:tcPr>
          <w:p w14:paraId="172F9E5A" w14:textId="77777777" w:rsidR="00512FC7" w:rsidRPr="00512FC7" w:rsidRDefault="00512FC7" w:rsidP="00533FE7">
            <w:r w:rsidRPr="00512FC7">
              <w:t>LowLimitPrice</w:t>
            </w:r>
          </w:p>
        </w:tc>
        <w:tc>
          <w:tcPr>
            <w:tcW w:w="1083" w:type="dxa"/>
            <w:shd w:val="clear" w:color="auto" w:fill="auto"/>
          </w:tcPr>
          <w:p w14:paraId="18DAA6CF" w14:textId="77777777" w:rsidR="00512FC7" w:rsidRPr="00512FC7" w:rsidRDefault="00512FC7" w:rsidP="00533FE7">
            <w:r w:rsidRPr="00512FC7">
              <w:t>Price</w:t>
            </w:r>
          </w:p>
        </w:tc>
        <w:tc>
          <w:tcPr>
            <w:tcW w:w="4677" w:type="dxa"/>
            <w:shd w:val="clear" w:color="auto" w:fill="auto"/>
          </w:tcPr>
          <w:p w14:paraId="173E0AF3" w14:textId="77777777" w:rsidR="00512FC7" w:rsidRPr="00512FC7" w:rsidRDefault="00512FC7" w:rsidP="00533FE7">
            <w:pPr>
              <w:jc w:val="left"/>
            </w:pPr>
            <w:r w:rsidRPr="00512FC7">
              <w:t>Allowable low limit price for the trading day. A key parameter in validating order price. Used as the lower band for validating order prices. Orders submitted with prices below the lower limit will be rejected</w:t>
            </w:r>
          </w:p>
        </w:tc>
        <w:tc>
          <w:tcPr>
            <w:tcW w:w="4411" w:type="dxa"/>
            <w:shd w:val="clear" w:color="auto" w:fill="auto"/>
          </w:tcPr>
          <w:p w14:paraId="4236C526" w14:textId="77777777" w:rsidR="00512FC7" w:rsidRPr="00512FC7" w:rsidRDefault="00512FC7" w:rsidP="00533FE7">
            <w:r w:rsidRPr="00512FC7">
              <w:t>LowLmtPx</w:t>
            </w:r>
          </w:p>
        </w:tc>
      </w:tr>
      <w:tr w:rsidR="00512FC7" w:rsidRPr="00512FC7" w14:paraId="01C98399" w14:textId="77777777" w:rsidTr="00533FE7">
        <w:tc>
          <w:tcPr>
            <w:tcW w:w="828" w:type="dxa"/>
            <w:shd w:val="clear" w:color="auto" w:fill="auto"/>
          </w:tcPr>
          <w:p w14:paraId="182F608A" w14:textId="77777777" w:rsidR="00512FC7" w:rsidRPr="00512FC7" w:rsidRDefault="00512FC7" w:rsidP="00533FE7">
            <w:bookmarkStart w:id="1816" w:name="fld_HighLimitPrice" w:colFirst="1" w:colLast="1"/>
            <w:bookmarkEnd w:id="1815"/>
            <w:r w:rsidRPr="00512FC7">
              <w:t>1149</w:t>
            </w:r>
          </w:p>
        </w:tc>
        <w:tc>
          <w:tcPr>
            <w:tcW w:w="2069" w:type="dxa"/>
            <w:shd w:val="clear" w:color="auto" w:fill="auto"/>
          </w:tcPr>
          <w:p w14:paraId="6C9750F7" w14:textId="77777777" w:rsidR="00512FC7" w:rsidRPr="00512FC7" w:rsidRDefault="00512FC7" w:rsidP="00533FE7">
            <w:r w:rsidRPr="00512FC7">
              <w:t>HighLimitPrice</w:t>
            </w:r>
          </w:p>
        </w:tc>
        <w:tc>
          <w:tcPr>
            <w:tcW w:w="1083" w:type="dxa"/>
            <w:shd w:val="clear" w:color="auto" w:fill="auto"/>
          </w:tcPr>
          <w:p w14:paraId="040A14D6" w14:textId="77777777" w:rsidR="00512FC7" w:rsidRPr="00512FC7" w:rsidRDefault="00512FC7" w:rsidP="00533FE7">
            <w:r w:rsidRPr="00512FC7">
              <w:t>Price</w:t>
            </w:r>
          </w:p>
        </w:tc>
        <w:tc>
          <w:tcPr>
            <w:tcW w:w="4677" w:type="dxa"/>
            <w:shd w:val="clear" w:color="auto" w:fill="auto"/>
          </w:tcPr>
          <w:p w14:paraId="11CE0806" w14:textId="77777777" w:rsidR="00512FC7" w:rsidRPr="00512FC7" w:rsidRDefault="00512FC7" w:rsidP="00533FE7">
            <w:pPr>
              <w:jc w:val="left"/>
            </w:pPr>
            <w:r w:rsidRPr="00512FC7">
              <w:t>Allowable high limit price for the trading day. A key parameter in validating order price. Used as the upper band for validating order prices. Orders submitted with prices above the upper limit will be rejected</w:t>
            </w:r>
          </w:p>
        </w:tc>
        <w:tc>
          <w:tcPr>
            <w:tcW w:w="4411" w:type="dxa"/>
            <w:shd w:val="clear" w:color="auto" w:fill="auto"/>
          </w:tcPr>
          <w:p w14:paraId="28167D16" w14:textId="77777777" w:rsidR="00512FC7" w:rsidRPr="00512FC7" w:rsidRDefault="00512FC7" w:rsidP="00533FE7">
            <w:r w:rsidRPr="00512FC7">
              <w:t>HiLmtPx</w:t>
            </w:r>
          </w:p>
        </w:tc>
      </w:tr>
      <w:tr w:rsidR="00512FC7" w:rsidRPr="00512FC7" w14:paraId="6393A220" w14:textId="77777777" w:rsidTr="00533FE7">
        <w:tc>
          <w:tcPr>
            <w:tcW w:w="828" w:type="dxa"/>
            <w:shd w:val="clear" w:color="auto" w:fill="auto"/>
          </w:tcPr>
          <w:p w14:paraId="2ACA2674" w14:textId="77777777" w:rsidR="00512FC7" w:rsidRPr="00512FC7" w:rsidRDefault="00512FC7" w:rsidP="00533FE7">
            <w:bookmarkStart w:id="1817" w:name="fld_TradingReferencePrice" w:colFirst="1" w:colLast="1"/>
            <w:bookmarkEnd w:id="1816"/>
            <w:r w:rsidRPr="00512FC7">
              <w:t>1150</w:t>
            </w:r>
          </w:p>
        </w:tc>
        <w:tc>
          <w:tcPr>
            <w:tcW w:w="2069" w:type="dxa"/>
            <w:shd w:val="clear" w:color="auto" w:fill="auto"/>
          </w:tcPr>
          <w:p w14:paraId="2831E784" w14:textId="77777777" w:rsidR="00512FC7" w:rsidRPr="00512FC7" w:rsidRDefault="00512FC7" w:rsidP="00533FE7">
            <w:r w:rsidRPr="00512FC7">
              <w:t>TradingReferencePrice</w:t>
            </w:r>
          </w:p>
        </w:tc>
        <w:tc>
          <w:tcPr>
            <w:tcW w:w="1083" w:type="dxa"/>
            <w:shd w:val="clear" w:color="auto" w:fill="auto"/>
          </w:tcPr>
          <w:p w14:paraId="1D8B865A" w14:textId="77777777" w:rsidR="00512FC7" w:rsidRPr="00512FC7" w:rsidRDefault="00512FC7" w:rsidP="00533FE7">
            <w:r w:rsidRPr="00512FC7">
              <w:t>Price</w:t>
            </w:r>
          </w:p>
        </w:tc>
        <w:tc>
          <w:tcPr>
            <w:tcW w:w="4677" w:type="dxa"/>
            <w:shd w:val="clear" w:color="auto" w:fill="auto"/>
          </w:tcPr>
          <w:p w14:paraId="0CADE48B" w14:textId="77777777" w:rsidR="00512FC7" w:rsidRPr="00512FC7" w:rsidRDefault="00512FC7" w:rsidP="00533FE7">
            <w:pPr>
              <w:jc w:val="left"/>
            </w:pPr>
            <w:r w:rsidRPr="00512FC7">
              <w:t>Reference price for the current trading price range usually representing the mid price between the HighLimitPrice and LowLimitPrice. The value may be the settlement price or closing price of the prior trading day.</w:t>
            </w:r>
          </w:p>
        </w:tc>
        <w:tc>
          <w:tcPr>
            <w:tcW w:w="4411" w:type="dxa"/>
            <w:shd w:val="clear" w:color="auto" w:fill="auto"/>
          </w:tcPr>
          <w:p w14:paraId="062564AB" w14:textId="77777777" w:rsidR="00512FC7" w:rsidRPr="00512FC7" w:rsidRDefault="00512FC7" w:rsidP="00533FE7">
            <w:r w:rsidRPr="00512FC7">
              <w:t>TrdgRefPx</w:t>
            </w:r>
          </w:p>
        </w:tc>
      </w:tr>
      <w:tr w:rsidR="00512FC7" w:rsidRPr="00512FC7" w14:paraId="42FCF66A" w14:textId="77777777" w:rsidTr="00533FE7">
        <w:tc>
          <w:tcPr>
            <w:tcW w:w="828" w:type="dxa"/>
            <w:shd w:val="clear" w:color="auto" w:fill="auto"/>
          </w:tcPr>
          <w:p w14:paraId="31BF93B2" w14:textId="77777777" w:rsidR="00512FC7" w:rsidRPr="00512FC7" w:rsidRDefault="00512FC7" w:rsidP="00533FE7">
            <w:bookmarkStart w:id="1818" w:name="fld_SecurityGroup" w:colFirst="1" w:colLast="1"/>
            <w:bookmarkEnd w:id="1817"/>
            <w:r w:rsidRPr="00512FC7">
              <w:t>1151</w:t>
            </w:r>
          </w:p>
        </w:tc>
        <w:tc>
          <w:tcPr>
            <w:tcW w:w="2069" w:type="dxa"/>
            <w:shd w:val="clear" w:color="auto" w:fill="auto"/>
          </w:tcPr>
          <w:p w14:paraId="1D91E6FD" w14:textId="77777777" w:rsidR="00512FC7" w:rsidRPr="00512FC7" w:rsidRDefault="00512FC7" w:rsidP="00533FE7">
            <w:r w:rsidRPr="00512FC7">
              <w:t>SecurityGroup</w:t>
            </w:r>
          </w:p>
        </w:tc>
        <w:tc>
          <w:tcPr>
            <w:tcW w:w="1083" w:type="dxa"/>
            <w:shd w:val="clear" w:color="auto" w:fill="auto"/>
          </w:tcPr>
          <w:p w14:paraId="01572ACA" w14:textId="77777777" w:rsidR="00512FC7" w:rsidRPr="00512FC7" w:rsidRDefault="00512FC7" w:rsidP="00533FE7">
            <w:r w:rsidRPr="00512FC7">
              <w:t>String</w:t>
            </w:r>
          </w:p>
        </w:tc>
        <w:tc>
          <w:tcPr>
            <w:tcW w:w="4677" w:type="dxa"/>
            <w:shd w:val="clear" w:color="auto" w:fill="auto"/>
          </w:tcPr>
          <w:p w14:paraId="081147AD" w14:textId="77777777" w:rsidR="00512FC7" w:rsidRPr="00512FC7" w:rsidRDefault="00512FC7" w:rsidP="00533FE7">
            <w:pPr>
              <w:jc w:val="left"/>
            </w:pPr>
            <w:r w:rsidRPr="00512FC7">
              <w:t>An exchange specific name assigned to a group of related securities which may be concurrently affected by market events and actions.</w:t>
            </w:r>
          </w:p>
        </w:tc>
        <w:tc>
          <w:tcPr>
            <w:tcW w:w="4411" w:type="dxa"/>
            <w:shd w:val="clear" w:color="auto" w:fill="auto"/>
          </w:tcPr>
          <w:p w14:paraId="19F7657C" w14:textId="77777777" w:rsidR="00512FC7" w:rsidRPr="00512FC7" w:rsidRDefault="00512FC7" w:rsidP="00533FE7">
            <w:r w:rsidRPr="00512FC7">
              <w:t>SecGrp</w:t>
            </w:r>
          </w:p>
        </w:tc>
      </w:tr>
      <w:tr w:rsidR="00512FC7" w:rsidRPr="00512FC7" w14:paraId="3B5B4B59" w14:textId="77777777" w:rsidTr="00533FE7">
        <w:tc>
          <w:tcPr>
            <w:tcW w:w="828" w:type="dxa"/>
            <w:shd w:val="clear" w:color="auto" w:fill="auto"/>
          </w:tcPr>
          <w:p w14:paraId="7D8610B7" w14:textId="77777777" w:rsidR="00512FC7" w:rsidRPr="00512FC7" w:rsidRDefault="00512FC7" w:rsidP="00533FE7">
            <w:bookmarkStart w:id="1819" w:name="fld_LegNumber" w:colFirst="1" w:colLast="1"/>
            <w:bookmarkEnd w:id="1818"/>
            <w:r w:rsidRPr="00512FC7">
              <w:t>1152</w:t>
            </w:r>
          </w:p>
        </w:tc>
        <w:tc>
          <w:tcPr>
            <w:tcW w:w="2069" w:type="dxa"/>
            <w:shd w:val="clear" w:color="auto" w:fill="auto"/>
          </w:tcPr>
          <w:p w14:paraId="1B3C3AAA" w14:textId="77777777" w:rsidR="00512FC7" w:rsidRPr="00512FC7" w:rsidRDefault="00512FC7" w:rsidP="00533FE7">
            <w:r w:rsidRPr="00512FC7">
              <w:t>LegNumber</w:t>
            </w:r>
          </w:p>
        </w:tc>
        <w:tc>
          <w:tcPr>
            <w:tcW w:w="1083" w:type="dxa"/>
            <w:shd w:val="clear" w:color="auto" w:fill="auto"/>
          </w:tcPr>
          <w:p w14:paraId="70A33ABC" w14:textId="77777777" w:rsidR="00512FC7" w:rsidRPr="00512FC7" w:rsidRDefault="00512FC7" w:rsidP="00533FE7">
            <w:r w:rsidRPr="00512FC7">
              <w:t>int</w:t>
            </w:r>
          </w:p>
        </w:tc>
        <w:tc>
          <w:tcPr>
            <w:tcW w:w="4677" w:type="dxa"/>
            <w:shd w:val="clear" w:color="auto" w:fill="auto"/>
          </w:tcPr>
          <w:p w14:paraId="41113A3B" w14:textId="77777777" w:rsidR="00512FC7" w:rsidRPr="00512FC7" w:rsidRDefault="00512FC7" w:rsidP="00533FE7">
            <w:pPr>
              <w:jc w:val="left"/>
            </w:pPr>
            <w:r w:rsidRPr="00512FC7">
              <w:t>Allow sequencing of Legs for a Strategy to be captured</w:t>
            </w:r>
          </w:p>
        </w:tc>
        <w:tc>
          <w:tcPr>
            <w:tcW w:w="4411" w:type="dxa"/>
            <w:shd w:val="clear" w:color="auto" w:fill="auto"/>
          </w:tcPr>
          <w:p w14:paraId="4CF3ADB1" w14:textId="77777777" w:rsidR="00512FC7" w:rsidRPr="00512FC7" w:rsidRDefault="00512FC7" w:rsidP="00533FE7">
            <w:r w:rsidRPr="00512FC7">
              <w:t>LegNo</w:t>
            </w:r>
          </w:p>
        </w:tc>
      </w:tr>
      <w:tr w:rsidR="00512FC7" w:rsidRPr="00512FC7" w14:paraId="4A8F424B" w14:textId="77777777" w:rsidTr="00533FE7">
        <w:tc>
          <w:tcPr>
            <w:tcW w:w="828" w:type="dxa"/>
            <w:shd w:val="clear" w:color="auto" w:fill="auto"/>
          </w:tcPr>
          <w:p w14:paraId="38666C53" w14:textId="77777777" w:rsidR="00512FC7" w:rsidRPr="00512FC7" w:rsidRDefault="00512FC7" w:rsidP="00533FE7">
            <w:bookmarkStart w:id="1820" w:name="fld_SettlementCycleNo" w:colFirst="1" w:colLast="1"/>
            <w:bookmarkEnd w:id="1819"/>
            <w:r w:rsidRPr="00512FC7">
              <w:t>1153</w:t>
            </w:r>
          </w:p>
        </w:tc>
        <w:tc>
          <w:tcPr>
            <w:tcW w:w="2069" w:type="dxa"/>
            <w:shd w:val="clear" w:color="auto" w:fill="auto"/>
          </w:tcPr>
          <w:p w14:paraId="4C568192" w14:textId="77777777" w:rsidR="00512FC7" w:rsidRPr="00512FC7" w:rsidRDefault="00512FC7" w:rsidP="00533FE7">
            <w:r w:rsidRPr="00512FC7">
              <w:t>SettlementCycleNo</w:t>
            </w:r>
          </w:p>
        </w:tc>
        <w:tc>
          <w:tcPr>
            <w:tcW w:w="1083" w:type="dxa"/>
            <w:shd w:val="clear" w:color="auto" w:fill="auto"/>
          </w:tcPr>
          <w:p w14:paraId="2DB59A94" w14:textId="77777777" w:rsidR="00512FC7" w:rsidRPr="00512FC7" w:rsidRDefault="00512FC7" w:rsidP="00533FE7">
            <w:r w:rsidRPr="00512FC7">
              <w:t>int</w:t>
            </w:r>
          </w:p>
        </w:tc>
        <w:tc>
          <w:tcPr>
            <w:tcW w:w="4677" w:type="dxa"/>
            <w:shd w:val="clear" w:color="auto" w:fill="auto"/>
          </w:tcPr>
          <w:p w14:paraId="2AF7DFC2" w14:textId="77777777" w:rsidR="00512FC7" w:rsidRPr="00512FC7" w:rsidRDefault="00512FC7" w:rsidP="00533FE7">
            <w:pPr>
              <w:jc w:val="left"/>
            </w:pPr>
            <w:r w:rsidRPr="00512FC7">
              <w:t>Settlement cycle in which the settlement obligation was generated</w:t>
            </w:r>
          </w:p>
        </w:tc>
        <w:tc>
          <w:tcPr>
            <w:tcW w:w="4411" w:type="dxa"/>
            <w:shd w:val="clear" w:color="auto" w:fill="auto"/>
          </w:tcPr>
          <w:p w14:paraId="024FCD9A" w14:textId="77777777" w:rsidR="00512FC7" w:rsidRPr="00512FC7" w:rsidRDefault="00512FC7" w:rsidP="00533FE7">
            <w:r w:rsidRPr="00512FC7">
              <w:t>CycleNo</w:t>
            </w:r>
          </w:p>
        </w:tc>
      </w:tr>
      <w:tr w:rsidR="00512FC7" w:rsidRPr="00512FC7" w14:paraId="5B796D23" w14:textId="77777777" w:rsidTr="00533FE7">
        <w:tc>
          <w:tcPr>
            <w:tcW w:w="828" w:type="dxa"/>
            <w:shd w:val="clear" w:color="auto" w:fill="auto"/>
          </w:tcPr>
          <w:p w14:paraId="74EF1DAC" w14:textId="77777777" w:rsidR="00512FC7" w:rsidRPr="00512FC7" w:rsidRDefault="00512FC7" w:rsidP="00533FE7">
            <w:bookmarkStart w:id="1821" w:name="fld_SideCurrency" w:colFirst="1" w:colLast="1"/>
            <w:bookmarkEnd w:id="1820"/>
            <w:r w:rsidRPr="00512FC7">
              <w:t>1154</w:t>
            </w:r>
          </w:p>
        </w:tc>
        <w:tc>
          <w:tcPr>
            <w:tcW w:w="2069" w:type="dxa"/>
            <w:shd w:val="clear" w:color="auto" w:fill="auto"/>
          </w:tcPr>
          <w:p w14:paraId="14524BF1" w14:textId="77777777" w:rsidR="00512FC7" w:rsidRPr="00512FC7" w:rsidRDefault="00512FC7" w:rsidP="00533FE7">
            <w:r w:rsidRPr="00512FC7">
              <w:t>SideCurrency</w:t>
            </w:r>
          </w:p>
        </w:tc>
        <w:tc>
          <w:tcPr>
            <w:tcW w:w="1083" w:type="dxa"/>
            <w:shd w:val="clear" w:color="auto" w:fill="auto"/>
          </w:tcPr>
          <w:p w14:paraId="34382B27" w14:textId="77777777" w:rsidR="00512FC7" w:rsidRPr="00512FC7" w:rsidRDefault="00512FC7" w:rsidP="00533FE7">
            <w:r w:rsidRPr="00512FC7">
              <w:t>Currency</w:t>
            </w:r>
          </w:p>
        </w:tc>
        <w:tc>
          <w:tcPr>
            <w:tcW w:w="4677" w:type="dxa"/>
            <w:shd w:val="clear" w:color="auto" w:fill="auto"/>
          </w:tcPr>
          <w:p w14:paraId="69DC3F66" w14:textId="77777777" w:rsidR="00512FC7" w:rsidRPr="00512FC7" w:rsidRDefault="00512FC7" w:rsidP="00533FE7">
            <w:pPr>
              <w:jc w:val="left"/>
            </w:pPr>
            <w:r w:rsidRPr="00512FC7">
              <w:t>Used to identify the trading currency on the Trade Capture Report Side</w:t>
            </w:r>
          </w:p>
        </w:tc>
        <w:tc>
          <w:tcPr>
            <w:tcW w:w="4411" w:type="dxa"/>
            <w:shd w:val="clear" w:color="auto" w:fill="auto"/>
          </w:tcPr>
          <w:p w14:paraId="417909CA" w14:textId="77777777" w:rsidR="00512FC7" w:rsidRPr="00512FC7" w:rsidRDefault="00512FC7" w:rsidP="00533FE7">
            <w:r w:rsidRPr="00512FC7">
              <w:t>Ccy</w:t>
            </w:r>
          </w:p>
        </w:tc>
      </w:tr>
      <w:tr w:rsidR="00512FC7" w:rsidRPr="00512FC7" w14:paraId="5EA4DE15" w14:textId="77777777" w:rsidTr="00533FE7">
        <w:tc>
          <w:tcPr>
            <w:tcW w:w="828" w:type="dxa"/>
            <w:shd w:val="clear" w:color="auto" w:fill="auto"/>
          </w:tcPr>
          <w:p w14:paraId="5C5CC0FD" w14:textId="77777777" w:rsidR="00512FC7" w:rsidRPr="00512FC7" w:rsidRDefault="00512FC7" w:rsidP="00533FE7">
            <w:bookmarkStart w:id="1822" w:name="fld_SideSettlCurrency" w:colFirst="1" w:colLast="1"/>
            <w:bookmarkEnd w:id="1821"/>
            <w:r w:rsidRPr="00512FC7">
              <w:t>1155</w:t>
            </w:r>
          </w:p>
        </w:tc>
        <w:tc>
          <w:tcPr>
            <w:tcW w:w="2069" w:type="dxa"/>
            <w:shd w:val="clear" w:color="auto" w:fill="auto"/>
          </w:tcPr>
          <w:p w14:paraId="6D648B9D" w14:textId="77777777" w:rsidR="00512FC7" w:rsidRPr="00512FC7" w:rsidRDefault="00512FC7" w:rsidP="00533FE7">
            <w:r w:rsidRPr="00512FC7">
              <w:t>SideSettlCurrency</w:t>
            </w:r>
          </w:p>
        </w:tc>
        <w:tc>
          <w:tcPr>
            <w:tcW w:w="1083" w:type="dxa"/>
            <w:shd w:val="clear" w:color="auto" w:fill="auto"/>
          </w:tcPr>
          <w:p w14:paraId="454D00D8" w14:textId="77777777" w:rsidR="00512FC7" w:rsidRPr="00512FC7" w:rsidRDefault="00512FC7" w:rsidP="00533FE7">
            <w:r w:rsidRPr="00512FC7">
              <w:t>Currency</w:t>
            </w:r>
          </w:p>
        </w:tc>
        <w:tc>
          <w:tcPr>
            <w:tcW w:w="4677" w:type="dxa"/>
            <w:shd w:val="clear" w:color="auto" w:fill="auto"/>
          </w:tcPr>
          <w:p w14:paraId="36262D38" w14:textId="77777777" w:rsidR="00512FC7" w:rsidRPr="00512FC7" w:rsidRDefault="00512FC7" w:rsidP="00533FE7">
            <w:pPr>
              <w:jc w:val="left"/>
            </w:pPr>
            <w:r w:rsidRPr="00512FC7">
              <w:t>Used to identify the settlement currency on the Trade Capture Report Side</w:t>
            </w:r>
          </w:p>
        </w:tc>
        <w:tc>
          <w:tcPr>
            <w:tcW w:w="4411" w:type="dxa"/>
            <w:shd w:val="clear" w:color="auto" w:fill="auto"/>
          </w:tcPr>
          <w:p w14:paraId="71A19382" w14:textId="77777777" w:rsidR="00512FC7" w:rsidRPr="00512FC7" w:rsidRDefault="00512FC7" w:rsidP="00533FE7">
            <w:r w:rsidRPr="00512FC7">
              <w:t>SettlCcy</w:t>
            </w:r>
          </w:p>
        </w:tc>
      </w:tr>
      <w:tr w:rsidR="00512FC7" w:rsidRPr="00512FC7" w14:paraId="010888B4" w14:textId="77777777" w:rsidTr="00533FE7">
        <w:tc>
          <w:tcPr>
            <w:tcW w:w="828" w:type="dxa"/>
            <w:shd w:val="clear" w:color="auto" w:fill="auto"/>
          </w:tcPr>
          <w:p w14:paraId="75E8AF35" w14:textId="77777777" w:rsidR="00512FC7" w:rsidRPr="00512FC7" w:rsidRDefault="00512FC7" w:rsidP="00533FE7">
            <w:bookmarkStart w:id="1823" w:name="fld_ApplExtID" w:colFirst="1" w:colLast="1"/>
            <w:bookmarkEnd w:id="1822"/>
            <w:r w:rsidRPr="00512FC7">
              <w:t>1156</w:t>
            </w:r>
          </w:p>
        </w:tc>
        <w:tc>
          <w:tcPr>
            <w:tcW w:w="2069" w:type="dxa"/>
            <w:shd w:val="clear" w:color="auto" w:fill="auto"/>
          </w:tcPr>
          <w:p w14:paraId="7A966D73" w14:textId="77777777" w:rsidR="00512FC7" w:rsidRPr="00512FC7" w:rsidRDefault="00512FC7" w:rsidP="00533FE7">
            <w:r w:rsidRPr="00512FC7">
              <w:t>ApplExtID</w:t>
            </w:r>
          </w:p>
        </w:tc>
        <w:tc>
          <w:tcPr>
            <w:tcW w:w="1083" w:type="dxa"/>
            <w:shd w:val="clear" w:color="auto" w:fill="auto"/>
          </w:tcPr>
          <w:p w14:paraId="77F1D5E0" w14:textId="77777777" w:rsidR="00512FC7" w:rsidRPr="00512FC7" w:rsidRDefault="00512FC7" w:rsidP="00533FE7">
            <w:r w:rsidRPr="00512FC7">
              <w:t>int</w:t>
            </w:r>
          </w:p>
        </w:tc>
        <w:tc>
          <w:tcPr>
            <w:tcW w:w="4677" w:type="dxa"/>
            <w:shd w:val="clear" w:color="auto" w:fill="auto"/>
          </w:tcPr>
          <w:p w14:paraId="13A6F162" w14:textId="77777777" w:rsidR="00512FC7" w:rsidRPr="00512FC7" w:rsidRDefault="00512FC7" w:rsidP="00533FE7">
            <w:pPr>
              <w:jc w:val="left"/>
            </w:pPr>
            <w:r w:rsidRPr="00512FC7">
              <w:t>The extension pack number associated with an application message.</w:t>
            </w:r>
          </w:p>
        </w:tc>
        <w:tc>
          <w:tcPr>
            <w:tcW w:w="4411" w:type="dxa"/>
            <w:shd w:val="clear" w:color="auto" w:fill="auto"/>
          </w:tcPr>
          <w:p w14:paraId="0686EB96" w14:textId="5DE4D317" w:rsidR="00512FC7" w:rsidRPr="00512FC7" w:rsidRDefault="00DE5358" w:rsidP="00533FE7">
            <w:del w:id="1824" w:author="Administrator" w:date="2011-08-18T10:26:00Z">
              <w:r w:rsidRPr="00DE5358">
                <w:delText>ApplExtID</w:delText>
              </w:r>
            </w:del>
          </w:p>
        </w:tc>
      </w:tr>
      <w:tr w:rsidR="00512FC7" w:rsidRPr="00512FC7" w14:paraId="260772AF" w14:textId="77777777" w:rsidTr="00533FE7">
        <w:tc>
          <w:tcPr>
            <w:tcW w:w="828" w:type="dxa"/>
            <w:shd w:val="clear" w:color="auto" w:fill="auto"/>
          </w:tcPr>
          <w:p w14:paraId="3F70FF23" w14:textId="77777777" w:rsidR="00512FC7" w:rsidRPr="00512FC7" w:rsidRDefault="00512FC7" w:rsidP="00533FE7">
            <w:bookmarkStart w:id="1825" w:name="fld_CcyAmt" w:colFirst="1" w:colLast="1"/>
            <w:bookmarkEnd w:id="1823"/>
            <w:r w:rsidRPr="00512FC7">
              <w:t>1157</w:t>
            </w:r>
          </w:p>
        </w:tc>
        <w:tc>
          <w:tcPr>
            <w:tcW w:w="2069" w:type="dxa"/>
            <w:shd w:val="clear" w:color="auto" w:fill="auto"/>
          </w:tcPr>
          <w:p w14:paraId="6CF8BFD3" w14:textId="77777777" w:rsidR="00512FC7" w:rsidRPr="00512FC7" w:rsidRDefault="00512FC7" w:rsidP="00533FE7">
            <w:r w:rsidRPr="00512FC7">
              <w:t>CcyAmt</w:t>
            </w:r>
          </w:p>
        </w:tc>
        <w:tc>
          <w:tcPr>
            <w:tcW w:w="1083" w:type="dxa"/>
            <w:shd w:val="clear" w:color="auto" w:fill="auto"/>
          </w:tcPr>
          <w:p w14:paraId="1DE3EC5A" w14:textId="77777777" w:rsidR="00512FC7" w:rsidRPr="00512FC7" w:rsidRDefault="00512FC7" w:rsidP="00533FE7">
            <w:r w:rsidRPr="00512FC7">
              <w:t>Amt</w:t>
            </w:r>
          </w:p>
        </w:tc>
        <w:tc>
          <w:tcPr>
            <w:tcW w:w="4677" w:type="dxa"/>
            <w:shd w:val="clear" w:color="auto" w:fill="auto"/>
          </w:tcPr>
          <w:p w14:paraId="4BEF0559" w14:textId="77777777" w:rsidR="00512FC7" w:rsidRPr="00512FC7" w:rsidRDefault="00512FC7" w:rsidP="00533FE7">
            <w:pPr>
              <w:jc w:val="left"/>
            </w:pPr>
            <w:r w:rsidRPr="00512FC7">
              <w:t>Net flow of Currency 1</w:t>
            </w:r>
          </w:p>
        </w:tc>
        <w:tc>
          <w:tcPr>
            <w:tcW w:w="4411" w:type="dxa"/>
            <w:shd w:val="clear" w:color="auto" w:fill="auto"/>
          </w:tcPr>
          <w:p w14:paraId="2BACFA34" w14:textId="77777777" w:rsidR="00512FC7" w:rsidRPr="00512FC7" w:rsidRDefault="00512FC7" w:rsidP="00533FE7">
            <w:r w:rsidRPr="00512FC7">
              <w:t>CcyAmt</w:t>
            </w:r>
          </w:p>
        </w:tc>
      </w:tr>
      <w:tr w:rsidR="00512FC7" w:rsidRPr="00512FC7" w14:paraId="2FCC082B" w14:textId="77777777" w:rsidTr="00533FE7">
        <w:tc>
          <w:tcPr>
            <w:tcW w:w="828" w:type="dxa"/>
            <w:shd w:val="clear" w:color="auto" w:fill="auto"/>
          </w:tcPr>
          <w:p w14:paraId="06C77C98" w14:textId="77777777" w:rsidR="00512FC7" w:rsidRPr="00512FC7" w:rsidRDefault="00512FC7" w:rsidP="00533FE7">
            <w:bookmarkStart w:id="1826" w:name="fld_NoSettlDetails" w:colFirst="1" w:colLast="1"/>
            <w:bookmarkEnd w:id="1825"/>
            <w:r w:rsidRPr="00512FC7">
              <w:t>1158</w:t>
            </w:r>
          </w:p>
        </w:tc>
        <w:tc>
          <w:tcPr>
            <w:tcW w:w="2069" w:type="dxa"/>
            <w:shd w:val="clear" w:color="auto" w:fill="auto"/>
          </w:tcPr>
          <w:p w14:paraId="2E037E9B" w14:textId="77777777" w:rsidR="00512FC7" w:rsidRPr="00512FC7" w:rsidRDefault="00512FC7" w:rsidP="00533FE7">
            <w:r w:rsidRPr="00512FC7">
              <w:t>NoSettlDetails</w:t>
            </w:r>
          </w:p>
        </w:tc>
        <w:tc>
          <w:tcPr>
            <w:tcW w:w="1083" w:type="dxa"/>
            <w:shd w:val="clear" w:color="auto" w:fill="auto"/>
          </w:tcPr>
          <w:p w14:paraId="571CBA4D" w14:textId="77777777" w:rsidR="00512FC7" w:rsidRPr="00512FC7" w:rsidRDefault="00512FC7" w:rsidP="00533FE7">
            <w:r w:rsidRPr="00512FC7">
              <w:t>NumInGroup</w:t>
            </w:r>
          </w:p>
        </w:tc>
        <w:tc>
          <w:tcPr>
            <w:tcW w:w="4677" w:type="dxa"/>
            <w:shd w:val="clear" w:color="auto" w:fill="auto"/>
          </w:tcPr>
          <w:p w14:paraId="04240C72" w14:textId="77777777" w:rsidR="00512FC7" w:rsidRPr="00512FC7" w:rsidRDefault="00512FC7" w:rsidP="00533FE7">
            <w:pPr>
              <w:jc w:val="left"/>
            </w:pPr>
            <w:r w:rsidRPr="00512FC7">
              <w:t>Used to group Each Settlement Party</w:t>
            </w:r>
          </w:p>
        </w:tc>
        <w:tc>
          <w:tcPr>
            <w:tcW w:w="4411" w:type="dxa"/>
            <w:shd w:val="clear" w:color="auto" w:fill="auto"/>
          </w:tcPr>
          <w:p w14:paraId="75FE172D" w14:textId="77777777" w:rsidR="00512FC7" w:rsidRPr="00512FC7" w:rsidRDefault="00512FC7" w:rsidP="00533FE7"/>
        </w:tc>
      </w:tr>
      <w:tr w:rsidR="00512FC7" w:rsidRPr="00512FC7" w14:paraId="153D232C" w14:textId="77777777" w:rsidTr="00533FE7">
        <w:tc>
          <w:tcPr>
            <w:tcW w:w="828" w:type="dxa"/>
            <w:shd w:val="clear" w:color="auto" w:fill="auto"/>
          </w:tcPr>
          <w:p w14:paraId="416225F9" w14:textId="77777777" w:rsidR="00512FC7" w:rsidRPr="00512FC7" w:rsidRDefault="00512FC7" w:rsidP="00533FE7">
            <w:bookmarkStart w:id="1827" w:name="fld_SettlObligMode" w:colFirst="1" w:colLast="1"/>
            <w:bookmarkEnd w:id="1826"/>
            <w:r w:rsidRPr="00512FC7">
              <w:t>1159</w:t>
            </w:r>
          </w:p>
        </w:tc>
        <w:tc>
          <w:tcPr>
            <w:tcW w:w="2069" w:type="dxa"/>
            <w:shd w:val="clear" w:color="auto" w:fill="auto"/>
          </w:tcPr>
          <w:p w14:paraId="6D579ED1" w14:textId="77777777" w:rsidR="00512FC7" w:rsidRPr="00512FC7" w:rsidRDefault="00512FC7" w:rsidP="00533FE7">
            <w:r w:rsidRPr="00512FC7">
              <w:t>SettlObligMode</w:t>
            </w:r>
          </w:p>
        </w:tc>
        <w:tc>
          <w:tcPr>
            <w:tcW w:w="1083" w:type="dxa"/>
            <w:shd w:val="clear" w:color="auto" w:fill="auto"/>
          </w:tcPr>
          <w:p w14:paraId="55749E34" w14:textId="77777777" w:rsidR="00512FC7" w:rsidRPr="00512FC7" w:rsidRDefault="00512FC7" w:rsidP="00533FE7">
            <w:r w:rsidRPr="00512FC7">
              <w:t>int</w:t>
            </w:r>
          </w:p>
        </w:tc>
        <w:tc>
          <w:tcPr>
            <w:tcW w:w="4677" w:type="dxa"/>
            <w:shd w:val="clear" w:color="auto" w:fill="auto"/>
          </w:tcPr>
          <w:p w14:paraId="75E6087B" w14:textId="77777777" w:rsidR="00512FC7" w:rsidRDefault="00512FC7" w:rsidP="00533FE7">
            <w:pPr>
              <w:jc w:val="left"/>
            </w:pPr>
            <w:r>
              <w:t>Used to identify the reporting mode of the settlement obligation which is either preliminary or final</w:t>
            </w:r>
          </w:p>
          <w:p w14:paraId="14E03D7D" w14:textId="77777777" w:rsidR="00512FC7" w:rsidRPr="00512FC7" w:rsidRDefault="00512FC7" w:rsidP="00533FE7">
            <w:pPr>
              <w:jc w:val="left"/>
            </w:pPr>
            <w:r>
              <w:t>Valid values:</w:t>
            </w:r>
            <w:r>
              <w:br/>
            </w:r>
            <w:r>
              <w:tab/>
              <w:t>1 - Preliminary</w:t>
            </w:r>
            <w:r>
              <w:br/>
            </w:r>
            <w:r>
              <w:tab/>
              <w:t>2 - Final</w:t>
            </w:r>
          </w:p>
        </w:tc>
        <w:tc>
          <w:tcPr>
            <w:tcW w:w="4411" w:type="dxa"/>
            <w:shd w:val="clear" w:color="auto" w:fill="auto"/>
          </w:tcPr>
          <w:p w14:paraId="79A39FFA" w14:textId="77777777" w:rsidR="00512FC7" w:rsidRPr="00512FC7" w:rsidRDefault="00512FC7" w:rsidP="00533FE7">
            <w:r w:rsidRPr="00512FC7">
              <w:t>SettlMode</w:t>
            </w:r>
          </w:p>
        </w:tc>
      </w:tr>
      <w:tr w:rsidR="00512FC7" w:rsidRPr="00512FC7" w14:paraId="58242989" w14:textId="77777777" w:rsidTr="00533FE7">
        <w:tc>
          <w:tcPr>
            <w:tcW w:w="828" w:type="dxa"/>
            <w:shd w:val="clear" w:color="auto" w:fill="auto"/>
          </w:tcPr>
          <w:p w14:paraId="657B1172" w14:textId="77777777" w:rsidR="00512FC7" w:rsidRPr="00512FC7" w:rsidRDefault="00512FC7" w:rsidP="00533FE7">
            <w:bookmarkStart w:id="1828" w:name="fld_SettlObligMsgID" w:colFirst="1" w:colLast="1"/>
            <w:bookmarkEnd w:id="1827"/>
            <w:r w:rsidRPr="00512FC7">
              <w:t>1160</w:t>
            </w:r>
          </w:p>
        </w:tc>
        <w:tc>
          <w:tcPr>
            <w:tcW w:w="2069" w:type="dxa"/>
            <w:shd w:val="clear" w:color="auto" w:fill="auto"/>
          </w:tcPr>
          <w:p w14:paraId="3D5920AD" w14:textId="77777777" w:rsidR="00512FC7" w:rsidRPr="00512FC7" w:rsidRDefault="00512FC7" w:rsidP="00533FE7">
            <w:r w:rsidRPr="00512FC7">
              <w:t>SettlObligMsgID</w:t>
            </w:r>
          </w:p>
        </w:tc>
        <w:tc>
          <w:tcPr>
            <w:tcW w:w="1083" w:type="dxa"/>
            <w:shd w:val="clear" w:color="auto" w:fill="auto"/>
          </w:tcPr>
          <w:p w14:paraId="1F4753A8" w14:textId="77777777" w:rsidR="00512FC7" w:rsidRPr="00512FC7" w:rsidRDefault="00512FC7" w:rsidP="00533FE7">
            <w:r w:rsidRPr="00512FC7">
              <w:t>String</w:t>
            </w:r>
          </w:p>
        </w:tc>
        <w:tc>
          <w:tcPr>
            <w:tcW w:w="4677" w:type="dxa"/>
            <w:shd w:val="clear" w:color="auto" w:fill="auto"/>
          </w:tcPr>
          <w:p w14:paraId="0E612076" w14:textId="77777777" w:rsidR="00512FC7" w:rsidRPr="00512FC7" w:rsidRDefault="00512FC7" w:rsidP="00533FE7">
            <w:pPr>
              <w:jc w:val="left"/>
            </w:pPr>
            <w:r w:rsidRPr="00512FC7">
              <w:t>Message identifier for Settlement Obligation Report</w:t>
            </w:r>
          </w:p>
        </w:tc>
        <w:tc>
          <w:tcPr>
            <w:tcW w:w="4411" w:type="dxa"/>
            <w:shd w:val="clear" w:color="auto" w:fill="auto"/>
          </w:tcPr>
          <w:p w14:paraId="3F270CD5" w14:textId="77777777" w:rsidR="00512FC7" w:rsidRPr="00512FC7" w:rsidRDefault="00512FC7" w:rsidP="00533FE7">
            <w:r w:rsidRPr="00512FC7">
              <w:t>SettlMsgID</w:t>
            </w:r>
          </w:p>
        </w:tc>
      </w:tr>
      <w:tr w:rsidR="00512FC7" w:rsidRPr="00512FC7" w14:paraId="626F17DC" w14:textId="77777777" w:rsidTr="00533FE7">
        <w:tc>
          <w:tcPr>
            <w:tcW w:w="828" w:type="dxa"/>
            <w:shd w:val="clear" w:color="auto" w:fill="auto"/>
          </w:tcPr>
          <w:p w14:paraId="7E5A44A8" w14:textId="77777777" w:rsidR="00512FC7" w:rsidRPr="00512FC7" w:rsidRDefault="00512FC7" w:rsidP="00533FE7">
            <w:bookmarkStart w:id="1829" w:name="fld_SettlObligID" w:colFirst="1" w:colLast="1"/>
            <w:bookmarkEnd w:id="1828"/>
            <w:r w:rsidRPr="00512FC7">
              <w:t>1161</w:t>
            </w:r>
          </w:p>
        </w:tc>
        <w:tc>
          <w:tcPr>
            <w:tcW w:w="2069" w:type="dxa"/>
            <w:shd w:val="clear" w:color="auto" w:fill="auto"/>
          </w:tcPr>
          <w:p w14:paraId="6808E3B4" w14:textId="77777777" w:rsidR="00512FC7" w:rsidRPr="00512FC7" w:rsidRDefault="00512FC7" w:rsidP="00533FE7">
            <w:r w:rsidRPr="00512FC7">
              <w:t>SettlObligID</w:t>
            </w:r>
          </w:p>
        </w:tc>
        <w:tc>
          <w:tcPr>
            <w:tcW w:w="1083" w:type="dxa"/>
            <w:shd w:val="clear" w:color="auto" w:fill="auto"/>
          </w:tcPr>
          <w:p w14:paraId="38146834" w14:textId="77777777" w:rsidR="00512FC7" w:rsidRPr="00512FC7" w:rsidRDefault="00512FC7" w:rsidP="00533FE7">
            <w:r w:rsidRPr="00512FC7">
              <w:t>String</w:t>
            </w:r>
          </w:p>
        </w:tc>
        <w:tc>
          <w:tcPr>
            <w:tcW w:w="4677" w:type="dxa"/>
            <w:shd w:val="clear" w:color="auto" w:fill="auto"/>
          </w:tcPr>
          <w:p w14:paraId="01EE5761" w14:textId="77777777" w:rsidR="00512FC7" w:rsidRPr="00512FC7" w:rsidRDefault="00512FC7" w:rsidP="00533FE7">
            <w:pPr>
              <w:jc w:val="left"/>
            </w:pPr>
            <w:r w:rsidRPr="00512FC7">
              <w:t>Unique ID for this settlement instruction.</w:t>
            </w:r>
          </w:p>
        </w:tc>
        <w:tc>
          <w:tcPr>
            <w:tcW w:w="4411" w:type="dxa"/>
            <w:shd w:val="clear" w:color="auto" w:fill="auto"/>
          </w:tcPr>
          <w:p w14:paraId="2F9AD877" w14:textId="77777777" w:rsidR="00512FC7" w:rsidRPr="00512FC7" w:rsidRDefault="00512FC7" w:rsidP="00533FE7">
            <w:r w:rsidRPr="00512FC7">
              <w:t>SettlID</w:t>
            </w:r>
          </w:p>
        </w:tc>
      </w:tr>
      <w:tr w:rsidR="00512FC7" w:rsidRPr="00512FC7" w14:paraId="39913FE9" w14:textId="77777777" w:rsidTr="00533FE7">
        <w:tc>
          <w:tcPr>
            <w:tcW w:w="828" w:type="dxa"/>
            <w:shd w:val="clear" w:color="auto" w:fill="auto"/>
          </w:tcPr>
          <w:p w14:paraId="5AF34077" w14:textId="77777777" w:rsidR="00512FC7" w:rsidRPr="00512FC7" w:rsidRDefault="00512FC7" w:rsidP="00533FE7">
            <w:bookmarkStart w:id="1830" w:name="fld_SettlObligTransType" w:colFirst="1" w:colLast="1"/>
            <w:bookmarkEnd w:id="1829"/>
            <w:r w:rsidRPr="00512FC7">
              <w:t>1162</w:t>
            </w:r>
          </w:p>
        </w:tc>
        <w:tc>
          <w:tcPr>
            <w:tcW w:w="2069" w:type="dxa"/>
            <w:shd w:val="clear" w:color="auto" w:fill="auto"/>
          </w:tcPr>
          <w:p w14:paraId="40FD0480" w14:textId="77777777" w:rsidR="00512FC7" w:rsidRPr="00512FC7" w:rsidRDefault="00512FC7" w:rsidP="00533FE7">
            <w:r w:rsidRPr="00512FC7">
              <w:t>SettlObligTransType</w:t>
            </w:r>
          </w:p>
        </w:tc>
        <w:tc>
          <w:tcPr>
            <w:tcW w:w="1083" w:type="dxa"/>
            <w:shd w:val="clear" w:color="auto" w:fill="auto"/>
          </w:tcPr>
          <w:p w14:paraId="45A27239" w14:textId="77777777" w:rsidR="00512FC7" w:rsidRPr="00512FC7" w:rsidRDefault="00512FC7" w:rsidP="00533FE7">
            <w:r w:rsidRPr="00512FC7">
              <w:t>char</w:t>
            </w:r>
          </w:p>
        </w:tc>
        <w:tc>
          <w:tcPr>
            <w:tcW w:w="4677" w:type="dxa"/>
            <w:shd w:val="clear" w:color="auto" w:fill="auto"/>
          </w:tcPr>
          <w:p w14:paraId="0404D8BE" w14:textId="77777777" w:rsidR="00512FC7" w:rsidRDefault="00512FC7" w:rsidP="00533FE7">
            <w:pPr>
              <w:jc w:val="left"/>
            </w:pPr>
            <w:r>
              <w:t>Transaction Type - required except where SettlInstMode is 5=Reject SSI request</w:t>
            </w:r>
          </w:p>
          <w:p w14:paraId="48FB90F1" w14:textId="77777777" w:rsidR="00512FC7" w:rsidRPr="00512FC7" w:rsidRDefault="00512FC7" w:rsidP="00533FE7">
            <w:pPr>
              <w:jc w:val="left"/>
            </w:pPr>
            <w:r>
              <w:t>Valid values:</w:t>
            </w:r>
            <w:r>
              <w:br/>
            </w:r>
            <w:r>
              <w:tab/>
              <w:t>C - Cancel</w:t>
            </w:r>
            <w:r>
              <w:br/>
            </w:r>
            <w:r>
              <w:tab/>
              <w:t>N - New</w:t>
            </w:r>
            <w:r>
              <w:br/>
            </w:r>
            <w:r>
              <w:tab/>
              <w:t>R - Replace</w:t>
            </w:r>
            <w:r>
              <w:br/>
            </w:r>
            <w:r>
              <w:tab/>
              <w:t>T - Restate</w:t>
            </w:r>
          </w:p>
        </w:tc>
        <w:tc>
          <w:tcPr>
            <w:tcW w:w="4411" w:type="dxa"/>
            <w:shd w:val="clear" w:color="auto" w:fill="auto"/>
          </w:tcPr>
          <w:p w14:paraId="75F455EC" w14:textId="77777777" w:rsidR="00512FC7" w:rsidRPr="00512FC7" w:rsidRDefault="00512FC7" w:rsidP="00533FE7">
            <w:r w:rsidRPr="00512FC7">
              <w:t>SettlTransTyp</w:t>
            </w:r>
          </w:p>
        </w:tc>
      </w:tr>
      <w:tr w:rsidR="00512FC7" w:rsidRPr="00512FC7" w14:paraId="045567FE" w14:textId="77777777" w:rsidTr="00533FE7">
        <w:tc>
          <w:tcPr>
            <w:tcW w:w="828" w:type="dxa"/>
            <w:shd w:val="clear" w:color="auto" w:fill="auto"/>
          </w:tcPr>
          <w:p w14:paraId="144DAD2E" w14:textId="77777777" w:rsidR="00512FC7" w:rsidRPr="00512FC7" w:rsidRDefault="00512FC7" w:rsidP="00533FE7">
            <w:bookmarkStart w:id="1831" w:name="fld_SettlObligRefID" w:colFirst="1" w:colLast="1"/>
            <w:bookmarkEnd w:id="1830"/>
            <w:r w:rsidRPr="00512FC7">
              <w:t>1163</w:t>
            </w:r>
          </w:p>
        </w:tc>
        <w:tc>
          <w:tcPr>
            <w:tcW w:w="2069" w:type="dxa"/>
            <w:shd w:val="clear" w:color="auto" w:fill="auto"/>
          </w:tcPr>
          <w:p w14:paraId="02F987E5" w14:textId="77777777" w:rsidR="00512FC7" w:rsidRPr="00512FC7" w:rsidRDefault="00512FC7" w:rsidP="00533FE7">
            <w:r w:rsidRPr="00512FC7">
              <w:t>SettlObligRefID</w:t>
            </w:r>
          </w:p>
        </w:tc>
        <w:tc>
          <w:tcPr>
            <w:tcW w:w="1083" w:type="dxa"/>
            <w:shd w:val="clear" w:color="auto" w:fill="auto"/>
          </w:tcPr>
          <w:p w14:paraId="39DF08ED" w14:textId="77777777" w:rsidR="00512FC7" w:rsidRPr="00512FC7" w:rsidRDefault="00512FC7" w:rsidP="00533FE7">
            <w:r w:rsidRPr="00512FC7">
              <w:t>String</w:t>
            </w:r>
          </w:p>
        </w:tc>
        <w:tc>
          <w:tcPr>
            <w:tcW w:w="4677" w:type="dxa"/>
            <w:shd w:val="clear" w:color="auto" w:fill="auto"/>
          </w:tcPr>
          <w:p w14:paraId="3C66306F" w14:textId="77777777" w:rsidR="00512FC7" w:rsidRPr="00512FC7" w:rsidRDefault="00512FC7" w:rsidP="00533FE7">
            <w:pPr>
              <w:jc w:val="left"/>
            </w:pPr>
            <w:r w:rsidRPr="00512FC7">
              <w:t>Required where SettlInstTransType is Cancel or Replace</w:t>
            </w:r>
          </w:p>
        </w:tc>
        <w:tc>
          <w:tcPr>
            <w:tcW w:w="4411" w:type="dxa"/>
            <w:shd w:val="clear" w:color="auto" w:fill="auto"/>
          </w:tcPr>
          <w:p w14:paraId="375CF5FB" w14:textId="77777777" w:rsidR="00512FC7" w:rsidRPr="00512FC7" w:rsidRDefault="00512FC7" w:rsidP="00533FE7">
            <w:r w:rsidRPr="00512FC7">
              <w:t>SettlRefID</w:t>
            </w:r>
          </w:p>
        </w:tc>
      </w:tr>
      <w:tr w:rsidR="00512FC7" w:rsidRPr="00512FC7" w14:paraId="4EE2525A" w14:textId="77777777" w:rsidTr="00533FE7">
        <w:tc>
          <w:tcPr>
            <w:tcW w:w="828" w:type="dxa"/>
            <w:shd w:val="clear" w:color="auto" w:fill="auto"/>
          </w:tcPr>
          <w:p w14:paraId="5B832B87" w14:textId="77777777" w:rsidR="00512FC7" w:rsidRPr="00512FC7" w:rsidRDefault="00512FC7" w:rsidP="00533FE7">
            <w:bookmarkStart w:id="1832" w:name="fld_SettlObligSource" w:colFirst="1" w:colLast="1"/>
            <w:bookmarkEnd w:id="1831"/>
            <w:r w:rsidRPr="00512FC7">
              <w:t>1164</w:t>
            </w:r>
          </w:p>
        </w:tc>
        <w:tc>
          <w:tcPr>
            <w:tcW w:w="2069" w:type="dxa"/>
            <w:shd w:val="clear" w:color="auto" w:fill="auto"/>
          </w:tcPr>
          <w:p w14:paraId="5229B2FB" w14:textId="77777777" w:rsidR="00512FC7" w:rsidRPr="00512FC7" w:rsidRDefault="00512FC7" w:rsidP="00533FE7">
            <w:r w:rsidRPr="00512FC7">
              <w:t>SettlObligSource</w:t>
            </w:r>
          </w:p>
        </w:tc>
        <w:tc>
          <w:tcPr>
            <w:tcW w:w="1083" w:type="dxa"/>
            <w:shd w:val="clear" w:color="auto" w:fill="auto"/>
          </w:tcPr>
          <w:p w14:paraId="24C43854" w14:textId="77777777" w:rsidR="00512FC7" w:rsidRPr="00512FC7" w:rsidRDefault="00512FC7" w:rsidP="00533FE7">
            <w:r w:rsidRPr="00512FC7">
              <w:t>char</w:t>
            </w:r>
          </w:p>
        </w:tc>
        <w:tc>
          <w:tcPr>
            <w:tcW w:w="4677" w:type="dxa"/>
            <w:shd w:val="clear" w:color="auto" w:fill="auto"/>
          </w:tcPr>
          <w:p w14:paraId="16B1ACA2" w14:textId="77777777" w:rsidR="00512FC7" w:rsidRDefault="00512FC7" w:rsidP="00533FE7">
            <w:pPr>
              <w:jc w:val="left"/>
            </w:pPr>
            <w:r>
              <w:t>Used to identify whether these delivery instructions are for the buyside or the sellside.</w:t>
            </w:r>
          </w:p>
          <w:p w14:paraId="39388C95" w14:textId="77777777" w:rsidR="00512FC7" w:rsidRPr="00512FC7" w:rsidRDefault="00512FC7" w:rsidP="00533FE7">
            <w:pPr>
              <w:jc w:val="left"/>
            </w:pPr>
            <w:r>
              <w:t>Valid values:</w:t>
            </w:r>
            <w:r>
              <w:br/>
            </w:r>
            <w:r>
              <w:tab/>
              <w:t>1 - Instructions of Broker</w:t>
            </w:r>
            <w:r>
              <w:br/>
            </w:r>
            <w:r>
              <w:tab/>
              <w:t>2 - Instructions for Institution</w:t>
            </w:r>
            <w:r>
              <w:br/>
            </w:r>
            <w:r>
              <w:tab/>
              <w:t>3 - Investor</w:t>
            </w:r>
          </w:p>
        </w:tc>
        <w:tc>
          <w:tcPr>
            <w:tcW w:w="4411" w:type="dxa"/>
            <w:shd w:val="clear" w:color="auto" w:fill="auto"/>
          </w:tcPr>
          <w:p w14:paraId="4975FFC7" w14:textId="77777777" w:rsidR="00512FC7" w:rsidRPr="00512FC7" w:rsidRDefault="00512FC7" w:rsidP="00533FE7">
            <w:r w:rsidRPr="00512FC7">
              <w:t>SettlSrc</w:t>
            </w:r>
          </w:p>
        </w:tc>
      </w:tr>
      <w:tr w:rsidR="00512FC7" w:rsidRPr="00512FC7" w14:paraId="215EA936" w14:textId="77777777" w:rsidTr="00533FE7">
        <w:tc>
          <w:tcPr>
            <w:tcW w:w="828" w:type="dxa"/>
            <w:shd w:val="clear" w:color="auto" w:fill="auto"/>
          </w:tcPr>
          <w:p w14:paraId="5B7E3776" w14:textId="77777777" w:rsidR="00512FC7" w:rsidRPr="00512FC7" w:rsidRDefault="00512FC7" w:rsidP="00533FE7">
            <w:bookmarkStart w:id="1833" w:name="fld_NoSettlOblig" w:colFirst="1" w:colLast="1"/>
            <w:bookmarkEnd w:id="1832"/>
            <w:r w:rsidRPr="00512FC7">
              <w:t>1165</w:t>
            </w:r>
          </w:p>
        </w:tc>
        <w:tc>
          <w:tcPr>
            <w:tcW w:w="2069" w:type="dxa"/>
            <w:shd w:val="clear" w:color="auto" w:fill="auto"/>
          </w:tcPr>
          <w:p w14:paraId="142291DF" w14:textId="77777777" w:rsidR="00512FC7" w:rsidRPr="00512FC7" w:rsidRDefault="00512FC7" w:rsidP="00533FE7">
            <w:r w:rsidRPr="00512FC7">
              <w:t>NoSettlOblig</w:t>
            </w:r>
          </w:p>
        </w:tc>
        <w:tc>
          <w:tcPr>
            <w:tcW w:w="1083" w:type="dxa"/>
            <w:shd w:val="clear" w:color="auto" w:fill="auto"/>
          </w:tcPr>
          <w:p w14:paraId="0D42CFFD" w14:textId="77777777" w:rsidR="00512FC7" w:rsidRPr="00512FC7" w:rsidRDefault="00512FC7" w:rsidP="00533FE7">
            <w:r w:rsidRPr="00512FC7">
              <w:t>NumInGroup</w:t>
            </w:r>
          </w:p>
        </w:tc>
        <w:tc>
          <w:tcPr>
            <w:tcW w:w="4677" w:type="dxa"/>
            <w:shd w:val="clear" w:color="auto" w:fill="auto"/>
          </w:tcPr>
          <w:p w14:paraId="5731C452" w14:textId="77777777" w:rsidR="00512FC7" w:rsidRPr="00512FC7" w:rsidRDefault="00512FC7" w:rsidP="00533FE7">
            <w:pPr>
              <w:jc w:val="left"/>
            </w:pPr>
            <w:r w:rsidRPr="00512FC7">
              <w:t>Number of settlement obligations</w:t>
            </w:r>
          </w:p>
        </w:tc>
        <w:tc>
          <w:tcPr>
            <w:tcW w:w="4411" w:type="dxa"/>
            <w:shd w:val="clear" w:color="auto" w:fill="auto"/>
          </w:tcPr>
          <w:p w14:paraId="2B456C76" w14:textId="77777777" w:rsidR="00512FC7" w:rsidRPr="00512FC7" w:rsidRDefault="00512FC7" w:rsidP="00533FE7"/>
        </w:tc>
      </w:tr>
      <w:tr w:rsidR="00512FC7" w:rsidRPr="00512FC7" w14:paraId="6930D53C" w14:textId="77777777" w:rsidTr="00533FE7">
        <w:tc>
          <w:tcPr>
            <w:tcW w:w="828" w:type="dxa"/>
            <w:shd w:val="clear" w:color="auto" w:fill="auto"/>
          </w:tcPr>
          <w:p w14:paraId="478E34E3" w14:textId="77777777" w:rsidR="00512FC7" w:rsidRPr="00512FC7" w:rsidRDefault="00512FC7" w:rsidP="00533FE7">
            <w:bookmarkStart w:id="1834" w:name="fld_QuoteMsgID" w:colFirst="1" w:colLast="1"/>
            <w:bookmarkEnd w:id="1833"/>
            <w:r w:rsidRPr="00512FC7">
              <w:t>1166</w:t>
            </w:r>
          </w:p>
        </w:tc>
        <w:tc>
          <w:tcPr>
            <w:tcW w:w="2069" w:type="dxa"/>
            <w:shd w:val="clear" w:color="auto" w:fill="auto"/>
          </w:tcPr>
          <w:p w14:paraId="358FD21D" w14:textId="77777777" w:rsidR="00512FC7" w:rsidRPr="00512FC7" w:rsidRDefault="00512FC7" w:rsidP="00533FE7">
            <w:r w:rsidRPr="00512FC7">
              <w:t>QuoteMsgID</w:t>
            </w:r>
          </w:p>
        </w:tc>
        <w:tc>
          <w:tcPr>
            <w:tcW w:w="1083" w:type="dxa"/>
            <w:shd w:val="clear" w:color="auto" w:fill="auto"/>
          </w:tcPr>
          <w:p w14:paraId="697C80B8" w14:textId="77777777" w:rsidR="00512FC7" w:rsidRPr="00512FC7" w:rsidRDefault="00512FC7" w:rsidP="00533FE7">
            <w:r w:rsidRPr="00512FC7">
              <w:t>String</w:t>
            </w:r>
          </w:p>
        </w:tc>
        <w:tc>
          <w:tcPr>
            <w:tcW w:w="4677" w:type="dxa"/>
            <w:shd w:val="clear" w:color="auto" w:fill="auto"/>
          </w:tcPr>
          <w:p w14:paraId="6862F90B" w14:textId="77777777" w:rsidR="00512FC7" w:rsidRPr="00512FC7" w:rsidRDefault="00512FC7" w:rsidP="00533FE7">
            <w:pPr>
              <w:jc w:val="left"/>
            </w:pPr>
            <w:r w:rsidRPr="00512FC7">
              <w:t>Unique identifier for a quote message.</w:t>
            </w:r>
          </w:p>
        </w:tc>
        <w:tc>
          <w:tcPr>
            <w:tcW w:w="4411" w:type="dxa"/>
            <w:shd w:val="clear" w:color="auto" w:fill="auto"/>
          </w:tcPr>
          <w:p w14:paraId="37F911E8" w14:textId="77777777" w:rsidR="00512FC7" w:rsidRPr="00512FC7" w:rsidRDefault="00512FC7" w:rsidP="00533FE7">
            <w:r w:rsidRPr="00512FC7">
              <w:t>QtMsgID</w:t>
            </w:r>
          </w:p>
        </w:tc>
      </w:tr>
      <w:tr w:rsidR="00512FC7" w:rsidRPr="00512FC7" w14:paraId="25667871" w14:textId="77777777" w:rsidTr="00533FE7">
        <w:tc>
          <w:tcPr>
            <w:tcW w:w="828" w:type="dxa"/>
            <w:shd w:val="clear" w:color="auto" w:fill="auto"/>
          </w:tcPr>
          <w:p w14:paraId="1171447A" w14:textId="77777777" w:rsidR="00512FC7" w:rsidRPr="00512FC7" w:rsidRDefault="00512FC7" w:rsidP="00533FE7">
            <w:bookmarkStart w:id="1835" w:name="fld_QuoteEntryStatus" w:colFirst="1" w:colLast="1"/>
            <w:bookmarkEnd w:id="1834"/>
            <w:r w:rsidRPr="00512FC7">
              <w:t>1167</w:t>
            </w:r>
          </w:p>
        </w:tc>
        <w:tc>
          <w:tcPr>
            <w:tcW w:w="2069" w:type="dxa"/>
            <w:shd w:val="clear" w:color="auto" w:fill="auto"/>
          </w:tcPr>
          <w:p w14:paraId="415CC274" w14:textId="77777777" w:rsidR="00512FC7" w:rsidRPr="00512FC7" w:rsidRDefault="00512FC7" w:rsidP="00533FE7">
            <w:r w:rsidRPr="00512FC7">
              <w:t>QuoteEntryStatus</w:t>
            </w:r>
          </w:p>
        </w:tc>
        <w:tc>
          <w:tcPr>
            <w:tcW w:w="1083" w:type="dxa"/>
            <w:shd w:val="clear" w:color="auto" w:fill="auto"/>
          </w:tcPr>
          <w:p w14:paraId="1E9CB695" w14:textId="77777777" w:rsidR="00512FC7" w:rsidRPr="00512FC7" w:rsidRDefault="00512FC7" w:rsidP="00533FE7">
            <w:r w:rsidRPr="00512FC7">
              <w:t>int</w:t>
            </w:r>
          </w:p>
        </w:tc>
        <w:tc>
          <w:tcPr>
            <w:tcW w:w="4677" w:type="dxa"/>
            <w:shd w:val="clear" w:color="auto" w:fill="auto"/>
          </w:tcPr>
          <w:p w14:paraId="7D152ED1" w14:textId="77777777" w:rsidR="00512FC7" w:rsidRDefault="00512FC7" w:rsidP="00533FE7">
            <w:pPr>
              <w:jc w:val="left"/>
            </w:pPr>
            <w:r>
              <w:t>Identifies the status of an individual quote. See also QuoteStatus(297) which is used for single Quotes.</w:t>
            </w:r>
          </w:p>
          <w:p w14:paraId="30B20D13" w14:textId="77777777" w:rsidR="00512FC7" w:rsidRPr="00512FC7" w:rsidRDefault="00512FC7" w:rsidP="00533FE7">
            <w:pPr>
              <w:jc w:val="left"/>
            </w:pPr>
            <w:r>
              <w:t>Valid values:</w:t>
            </w:r>
            <w:r>
              <w:br/>
            </w:r>
            <w:r>
              <w:tab/>
              <w:t>0 - Accepted</w:t>
            </w:r>
            <w:r>
              <w:br/>
            </w:r>
            <w:r>
              <w:tab/>
              <w:t>5 - Rejected</w:t>
            </w:r>
            <w:r>
              <w:br/>
            </w:r>
            <w:r>
              <w:tab/>
              <w:t>6 - Removed from Market</w:t>
            </w:r>
            <w:r>
              <w:br/>
            </w:r>
            <w:r>
              <w:tab/>
              <w:t>7 - Expired</w:t>
            </w:r>
            <w:r>
              <w:br/>
            </w:r>
            <w:r>
              <w:tab/>
              <w:t>12 - Locked Market Warning</w:t>
            </w:r>
            <w:r>
              <w:br/>
            </w:r>
            <w:r>
              <w:tab/>
              <w:t>13 - Cross Market Warning</w:t>
            </w:r>
            <w:r>
              <w:br/>
            </w:r>
            <w:r>
              <w:tab/>
              <w:t>14 - Canceled due to Lock Market</w:t>
            </w:r>
            <w:r>
              <w:br/>
            </w:r>
            <w:r>
              <w:tab/>
              <w:t>15 - Canceled due to Cross Market</w:t>
            </w:r>
            <w:r>
              <w:br/>
            </w:r>
            <w:r>
              <w:tab/>
              <w:t>16 - Active</w:t>
            </w:r>
          </w:p>
        </w:tc>
        <w:tc>
          <w:tcPr>
            <w:tcW w:w="4411" w:type="dxa"/>
            <w:shd w:val="clear" w:color="auto" w:fill="auto"/>
          </w:tcPr>
          <w:p w14:paraId="39AC6333" w14:textId="77777777" w:rsidR="00512FC7" w:rsidRPr="00512FC7" w:rsidRDefault="00512FC7" w:rsidP="00533FE7">
            <w:r w:rsidRPr="00512FC7">
              <w:t>QtEntSts</w:t>
            </w:r>
          </w:p>
        </w:tc>
      </w:tr>
      <w:tr w:rsidR="00512FC7" w:rsidRPr="00512FC7" w14:paraId="2A59A4C2" w14:textId="77777777" w:rsidTr="00533FE7">
        <w:tc>
          <w:tcPr>
            <w:tcW w:w="828" w:type="dxa"/>
            <w:shd w:val="clear" w:color="auto" w:fill="auto"/>
          </w:tcPr>
          <w:p w14:paraId="67274384" w14:textId="77777777" w:rsidR="00512FC7" w:rsidRPr="00512FC7" w:rsidRDefault="00512FC7" w:rsidP="00533FE7">
            <w:bookmarkStart w:id="1836" w:name="fld_TotNoCxldQuotes" w:colFirst="1" w:colLast="1"/>
            <w:bookmarkEnd w:id="1835"/>
            <w:r w:rsidRPr="00512FC7">
              <w:t>1168</w:t>
            </w:r>
          </w:p>
        </w:tc>
        <w:tc>
          <w:tcPr>
            <w:tcW w:w="2069" w:type="dxa"/>
            <w:shd w:val="clear" w:color="auto" w:fill="auto"/>
          </w:tcPr>
          <w:p w14:paraId="68560F32" w14:textId="77777777" w:rsidR="00512FC7" w:rsidRPr="00512FC7" w:rsidRDefault="00512FC7" w:rsidP="00533FE7">
            <w:r w:rsidRPr="00512FC7">
              <w:t>TotNoCxldQuotes</w:t>
            </w:r>
          </w:p>
        </w:tc>
        <w:tc>
          <w:tcPr>
            <w:tcW w:w="1083" w:type="dxa"/>
            <w:shd w:val="clear" w:color="auto" w:fill="auto"/>
          </w:tcPr>
          <w:p w14:paraId="4891CEC0" w14:textId="77777777" w:rsidR="00512FC7" w:rsidRPr="00512FC7" w:rsidRDefault="00512FC7" w:rsidP="00533FE7">
            <w:r w:rsidRPr="00512FC7">
              <w:t>int</w:t>
            </w:r>
          </w:p>
        </w:tc>
        <w:tc>
          <w:tcPr>
            <w:tcW w:w="4677" w:type="dxa"/>
            <w:shd w:val="clear" w:color="auto" w:fill="auto"/>
          </w:tcPr>
          <w:p w14:paraId="1CB57092" w14:textId="77777777" w:rsidR="00512FC7" w:rsidRPr="00512FC7" w:rsidRDefault="00512FC7" w:rsidP="00533FE7">
            <w:pPr>
              <w:jc w:val="left"/>
            </w:pPr>
            <w:r w:rsidRPr="00512FC7">
              <w:t>Specifies the number of canceled quotes</w:t>
            </w:r>
          </w:p>
        </w:tc>
        <w:tc>
          <w:tcPr>
            <w:tcW w:w="4411" w:type="dxa"/>
            <w:shd w:val="clear" w:color="auto" w:fill="auto"/>
          </w:tcPr>
          <w:p w14:paraId="77AC5C30" w14:textId="77777777" w:rsidR="00512FC7" w:rsidRPr="00512FC7" w:rsidRDefault="00512FC7" w:rsidP="00533FE7">
            <w:r w:rsidRPr="00512FC7">
              <w:t>TotNoCxldQts</w:t>
            </w:r>
          </w:p>
        </w:tc>
      </w:tr>
      <w:tr w:rsidR="00512FC7" w:rsidRPr="00512FC7" w14:paraId="60A2EBA3" w14:textId="77777777" w:rsidTr="00533FE7">
        <w:tc>
          <w:tcPr>
            <w:tcW w:w="828" w:type="dxa"/>
            <w:shd w:val="clear" w:color="auto" w:fill="auto"/>
          </w:tcPr>
          <w:p w14:paraId="4C12821D" w14:textId="77777777" w:rsidR="00512FC7" w:rsidRPr="00512FC7" w:rsidRDefault="00512FC7" w:rsidP="00533FE7">
            <w:bookmarkStart w:id="1837" w:name="fld_TotNoAccQuotes" w:colFirst="1" w:colLast="1"/>
            <w:bookmarkEnd w:id="1836"/>
            <w:r w:rsidRPr="00512FC7">
              <w:t>1169</w:t>
            </w:r>
          </w:p>
        </w:tc>
        <w:tc>
          <w:tcPr>
            <w:tcW w:w="2069" w:type="dxa"/>
            <w:shd w:val="clear" w:color="auto" w:fill="auto"/>
          </w:tcPr>
          <w:p w14:paraId="7D1671FE" w14:textId="77777777" w:rsidR="00512FC7" w:rsidRPr="00512FC7" w:rsidRDefault="00512FC7" w:rsidP="00533FE7">
            <w:r w:rsidRPr="00512FC7">
              <w:t>TotNoAccQuotes</w:t>
            </w:r>
          </w:p>
        </w:tc>
        <w:tc>
          <w:tcPr>
            <w:tcW w:w="1083" w:type="dxa"/>
            <w:shd w:val="clear" w:color="auto" w:fill="auto"/>
          </w:tcPr>
          <w:p w14:paraId="612006D9" w14:textId="77777777" w:rsidR="00512FC7" w:rsidRPr="00512FC7" w:rsidRDefault="00512FC7" w:rsidP="00533FE7">
            <w:r w:rsidRPr="00512FC7">
              <w:t>int</w:t>
            </w:r>
          </w:p>
        </w:tc>
        <w:tc>
          <w:tcPr>
            <w:tcW w:w="4677" w:type="dxa"/>
            <w:shd w:val="clear" w:color="auto" w:fill="auto"/>
          </w:tcPr>
          <w:p w14:paraId="24B38A20" w14:textId="77777777" w:rsidR="00512FC7" w:rsidRPr="00512FC7" w:rsidRDefault="00512FC7" w:rsidP="00533FE7">
            <w:pPr>
              <w:jc w:val="left"/>
            </w:pPr>
            <w:r w:rsidRPr="00512FC7">
              <w:t>Specifies the number of accepted quotes</w:t>
            </w:r>
          </w:p>
        </w:tc>
        <w:tc>
          <w:tcPr>
            <w:tcW w:w="4411" w:type="dxa"/>
            <w:shd w:val="clear" w:color="auto" w:fill="auto"/>
          </w:tcPr>
          <w:p w14:paraId="16C6B88E" w14:textId="77777777" w:rsidR="00512FC7" w:rsidRPr="00512FC7" w:rsidRDefault="00512FC7" w:rsidP="00533FE7">
            <w:r w:rsidRPr="00512FC7">
              <w:t>TotNoAccQts</w:t>
            </w:r>
          </w:p>
        </w:tc>
      </w:tr>
      <w:tr w:rsidR="00512FC7" w:rsidRPr="00512FC7" w14:paraId="011CD7A0" w14:textId="77777777" w:rsidTr="00533FE7">
        <w:tc>
          <w:tcPr>
            <w:tcW w:w="828" w:type="dxa"/>
            <w:shd w:val="clear" w:color="auto" w:fill="auto"/>
          </w:tcPr>
          <w:p w14:paraId="6536B410" w14:textId="77777777" w:rsidR="00512FC7" w:rsidRPr="00512FC7" w:rsidRDefault="00512FC7" w:rsidP="00533FE7">
            <w:bookmarkStart w:id="1838" w:name="fld_TotNoRejQuotes" w:colFirst="1" w:colLast="1"/>
            <w:bookmarkEnd w:id="1837"/>
            <w:r w:rsidRPr="00512FC7">
              <w:t>1170</w:t>
            </w:r>
          </w:p>
        </w:tc>
        <w:tc>
          <w:tcPr>
            <w:tcW w:w="2069" w:type="dxa"/>
            <w:shd w:val="clear" w:color="auto" w:fill="auto"/>
          </w:tcPr>
          <w:p w14:paraId="7EA6C092" w14:textId="77777777" w:rsidR="00512FC7" w:rsidRPr="00512FC7" w:rsidRDefault="00512FC7" w:rsidP="00533FE7">
            <w:r w:rsidRPr="00512FC7">
              <w:t>TotNoRejQuotes</w:t>
            </w:r>
          </w:p>
        </w:tc>
        <w:tc>
          <w:tcPr>
            <w:tcW w:w="1083" w:type="dxa"/>
            <w:shd w:val="clear" w:color="auto" w:fill="auto"/>
          </w:tcPr>
          <w:p w14:paraId="5E369D6B" w14:textId="77777777" w:rsidR="00512FC7" w:rsidRPr="00512FC7" w:rsidRDefault="00512FC7" w:rsidP="00533FE7">
            <w:r w:rsidRPr="00512FC7">
              <w:t>int</w:t>
            </w:r>
          </w:p>
        </w:tc>
        <w:tc>
          <w:tcPr>
            <w:tcW w:w="4677" w:type="dxa"/>
            <w:shd w:val="clear" w:color="auto" w:fill="auto"/>
          </w:tcPr>
          <w:p w14:paraId="7041FFCA" w14:textId="77777777" w:rsidR="00512FC7" w:rsidRPr="00512FC7" w:rsidRDefault="00512FC7" w:rsidP="00533FE7">
            <w:pPr>
              <w:jc w:val="left"/>
            </w:pPr>
            <w:r w:rsidRPr="00512FC7">
              <w:t>Specifies the number of rejected quotes</w:t>
            </w:r>
          </w:p>
        </w:tc>
        <w:tc>
          <w:tcPr>
            <w:tcW w:w="4411" w:type="dxa"/>
            <w:shd w:val="clear" w:color="auto" w:fill="auto"/>
          </w:tcPr>
          <w:p w14:paraId="2EFED422" w14:textId="77777777" w:rsidR="00512FC7" w:rsidRPr="00512FC7" w:rsidRDefault="00512FC7" w:rsidP="00533FE7">
            <w:r w:rsidRPr="00512FC7">
              <w:t>TotNoRejQts</w:t>
            </w:r>
          </w:p>
        </w:tc>
      </w:tr>
      <w:tr w:rsidR="00512FC7" w:rsidRPr="00512FC7" w14:paraId="1981575A" w14:textId="77777777" w:rsidTr="00533FE7">
        <w:tc>
          <w:tcPr>
            <w:tcW w:w="828" w:type="dxa"/>
            <w:shd w:val="clear" w:color="auto" w:fill="auto"/>
          </w:tcPr>
          <w:p w14:paraId="4A88BC3D" w14:textId="77777777" w:rsidR="00512FC7" w:rsidRPr="00512FC7" w:rsidRDefault="00512FC7" w:rsidP="00533FE7">
            <w:bookmarkStart w:id="1839" w:name="fld_PrivateQuote" w:colFirst="1" w:colLast="1"/>
            <w:bookmarkEnd w:id="1838"/>
            <w:r w:rsidRPr="00512FC7">
              <w:t>1171</w:t>
            </w:r>
          </w:p>
        </w:tc>
        <w:tc>
          <w:tcPr>
            <w:tcW w:w="2069" w:type="dxa"/>
            <w:shd w:val="clear" w:color="auto" w:fill="auto"/>
          </w:tcPr>
          <w:p w14:paraId="7AAA42F4" w14:textId="77777777" w:rsidR="00512FC7" w:rsidRPr="00512FC7" w:rsidRDefault="00512FC7" w:rsidP="00533FE7">
            <w:r w:rsidRPr="00512FC7">
              <w:t>PrivateQuote</w:t>
            </w:r>
          </w:p>
        </w:tc>
        <w:tc>
          <w:tcPr>
            <w:tcW w:w="1083" w:type="dxa"/>
            <w:shd w:val="clear" w:color="auto" w:fill="auto"/>
          </w:tcPr>
          <w:p w14:paraId="70D78B4A" w14:textId="77777777" w:rsidR="00512FC7" w:rsidRPr="00512FC7" w:rsidRDefault="00512FC7" w:rsidP="00533FE7">
            <w:r w:rsidRPr="00512FC7">
              <w:t>Boolean</w:t>
            </w:r>
          </w:p>
        </w:tc>
        <w:tc>
          <w:tcPr>
            <w:tcW w:w="4677" w:type="dxa"/>
            <w:shd w:val="clear" w:color="auto" w:fill="auto"/>
          </w:tcPr>
          <w:p w14:paraId="18079171" w14:textId="77777777" w:rsidR="00512FC7" w:rsidRDefault="00512FC7" w:rsidP="00533FE7">
            <w:pPr>
              <w:jc w:val="left"/>
            </w:pPr>
            <w:r>
              <w:t>Specifies whether a quote is public, i.e. available to the market, or private, i.e. available to a specified counterparty only.</w:t>
            </w:r>
          </w:p>
          <w:p w14:paraId="756363C1" w14:textId="7156AFB8" w:rsidR="00512FC7" w:rsidRPr="00512FC7" w:rsidRDefault="00512FC7" w:rsidP="00533FE7">
            <w:pPr>
              <w:jc w:val="left"/>
            </w:pPr>
            <w:r>
              <w:t>Valid values:</w:t>
            </w:r>
            <w:r>
              <w:br/>
            </w:r>
            <w:del w:id="1840" w:author="Administrator" w:date="2011-08-18T10:26:00Z">
              <w:r w:rsidR="00DE5358" w:rsidRPr="00DE5358">
                <w:delText xml:space="preserve">            </w:delText>
              </w:r>
              <w:r w:rsidR="00DE5358">
                <w:br/>
              </w:r>
              <w:r w:rsidR="00DE5358" w:rsidRPr="00DE5358">
                <w:delText xml:space="preserve">            'Y' =</w:delText>
              </w:r>
            </w:del>
            <w:ins w:id="1841" w:author="Administrator" w:date="2011-08-18T10:26:00Z">
              <w:r>
                <w:tab/>
                <w:t>Y -</w:t>
              </w:r>
            </w:ins>
            <w:r>
              <w:t xml:space="preserve"> Private Quote</w:t>
            </w:r>
            <w:r>
              <w:br/>
            </w:r>
            <w:del w:id="1842" w:author="Administrator" w:date="2011-08-18T10:26:00Z">
              <w:r w:rsidR="00DE5358" w:rsidRPr="00DE5358">
                <w:delText xml:space="preserve">            'N' =</w:delText>
              </w:r>
            </w:del>
            <w:ins w:id="1843" w:author="Administrator" w:date="2011-08-18T10:26:00Z">
              <w:r>
                <w:tab/>
                <w:t>N -</w:t>
              </w:r>
            </w:ins>
            <w:r>
              <w:t xml:space="preserve"> Public Quote</w:t>
            </w:r>
          </w:p>
        </w:tc>
        <w:tc>
          <w:tcPr>
            <w:tcW w:w="4411" w:type="dxa"/>
            <w:shd w:val="clear" w:color="auto" w:fill="auto"/>
          </w:tcPr>
          <w:p w14:paraId="00F6DCCD" w14:textId="77777777" w:rsidR="00512FC7" w:rsidRPr="00512FC7" w:rsidRDefault="00512FC7" w:rsidP="00533FE7">
            <w:r w:rsidRPr="00512FC7">
              <w:t>PrvtQt</w:t>
            </w:r>
          </w:p>
        </w:tc>
      </w:tr>
      <w:tr w:rsidR="00512FC7" w:rsidRPr="00512FC7" w14:paraId="0F5DEFFF" w14:textId="77777777" w:rsidTr="00533FE7">
        <w:tc>
          <w:tcPr>
            <w:tcW w:w="828" w:type="dxa"/>
            <w:shd w:val="clear" w:color="auto" w:fill="auto"/>
          </w:tcPr>
          <w:p w14:paraId="1200D7FD" w14:textId="77777777" w:rsidR="00512FC7" w:rsidRPr="00512FC7" w:rsidRDefault="00512FC7" w:rsidP="00533FE7">
            <w:bookmarkStart w:id="1844" w:name="fld_RespondentType" w:colFirst="1" w:colLast="1"/>
            <w:bookmarkEnd w:id="1839"/>
            <w:r w:rsidRPr="00512FC7">
              <w:t>1172</w:t>
            </w:r>
          </w:p>
        </w:tc>
        <w:tc>
          <w:tcPr>
            <w:tcW w:w="2069" w:type="dxa"/>
            <w:shd w:val="clear" w:color="auto" w:fill="auto"/>
          </w:tcPr>
          <w:p w14:paraId="456ABE0B" w14:textId="77777777" w:rsidR="00512FC7" w:rsidRPr="00512FC7" w:rsidRDefault="00512FC7" w:rsidP="00533FE7">
            <w:r w:rsidRPr="00512FC7">
              <w:t>RespondentType</w:t>
            </w:r>
          </w:p>
        </w:tc>
        <w:tc>
          <w:tcPr>
            <w:tcW w:w="1083" w:type="dxa"/>
            <w:shd w:val="clear" w:color="auto" w:fill="auto"/>
          </w:tcPr>
          <w:p w14:paraId="2B0985E0" w14:textId="77777777" w:rsidR="00512FC7" w:rsidRPr="00512FC7" w:rsidRDefault="00512FC7" w:rsidP="00533FE7">
            <w:r w:rsidRPr="00512FC7">
              <w:t>int</w:t>
            </w:r>
          </w:p>
        </w:tc>
        <w:tc>
          <w:tcPr>
            <w:tcW w:w="4677" w:type="dxa"/>
            <w:shd w:val="clear" w:color="auto" w:fill="auto"/>
          </w:tcPr>
          <w:p w14:paraId="2761A450" w14:textId="77777777" w:rsidR="00512FC7" w:rsidRDefault="00512FC7" w:rsidP="00533FE7">
            <w:pPr>
              <w:jc w:val="left"/>
            </w:pPr>
            <w:r>
              <w:t>Specifies the type of respondents requested.</w:t>
            </w:r>
          </w:p>
          <w:p w14:paraId="67E964E8" w14:textId="77777777" w:rsidR="00512FC7" w:rsidRPr="00512FC7" w:rsidRDefault="00512FC7" w:rsidP="00533FE7">
            <w:pPr>
              <w:jc w:val="left"/>
            </w:pPr>
            <w:r>
              <w:t>Valid values:</w:t>
            </w:r>
            <w:r>
              <w:br/>
            </w:r>
            <w:r>
              <w:tab/>
              <w:t>1 - All market participants</w:t>
            </w:r>
            <w:r>
              <w:br/>
            </w:r>
            <w:r>
              <w:tab/>
              <w:t>2 - Specified market participants</w:t>
            </w:r>
            <w:r>
              <w:br/>
            </w:r>
            <w:r>
              <w:tab/>
              <w:t>3 - All Market Makers</w:t>
            </w:r>
            <w:r>
              <w:br/>
            </w:r>
            <w:r>
              <w:tab/>
              <w:t>4 - Primary Market Maker(s)</w:t>
            </w:r>
          </w:p>
        </w:tc>
        <w:tc>
          <w:tcPr>
            <w:tcW w:w="4411" w:type="dxa"/>
            <w:shd w:val="clear" w:color="auto" w:fill="auto"/>
          </w:tcPr>
          <w:p w14:paraId="7FD0FBEF" w14:textId="77777777" w:rsidR="00512FC7" w:rsidRPr="00512FC7" w:rsidRDefault="00512FC7" w:rsidP="00533FE7">
            <w:r w:rsidRPr="00512FC7">
              <w:t>RspdntTyp</w:t>
            </w:r>
          </w:p>
        </w:tc>
      </w:tr>
      <w:tr w:rsidR="00512FC7" w:rsidRPr="00512FC7" w14:paraId="08B75AC9" w14:textId="77777777" w:rsidTr="00533FE7">
        <w:tc>
          <w:tcPr>
            <w:tcW w:w="828" w:type="dxa"/>
            <w:shd w:val="clear" w:color="auto" w:fill="auto"/>
          </w:tcPr>
          <w:p w14:paraId="21CCB9F8" w14:textId="77777777" w:rsidR="00512FC7" w:rsidRPr="00512FC7" w:rsidRDefault="00512FC7" w:rsidP="00533FE7">
            <w:bookmarkStart w:id="1845" w:name="fld_MDSubBookType" w:colFirst="1" w:colLast="1"/>
            <w:bookmarkEnd w:id="1844"/>
            <w:r w:rsidRPr="00512FC7">
              <w:t>1173</w:t>
            </w:r>
          </w:p>
        </w:tc>
        <w:tc>
          <w:tcPr>
            <w:tcW w:w="2069" w:type="dxa"/>
            <w:shd w:val="clear" w:color="auto" w:fill="auto"/>
          </w:tcPr>
          <w:p w14:paraId="460718A3" w14:textId="77777777" w:rsidR="00512FC7" w:rsidRPr="00512FC7" w:rsidRDefault="00512FC7" w:rsidP="00533FE7">
            <w:r w:rsidRPr="00512FC7">
              <w:t>MDSubBookType</w:t>
            </w:r>
          </w:p>
        </w:tc>
        <w:tc>
          <w:tcPr>
            <w:tcW w:w="1083" w:type="dxa"/>
            <w:shd w:val="clear" w:color="auto" w:fill="auto"/>
          </w:tcPr>
          <w:p w14:paraId="1949123D" w14:textId="77777777" w:rsidR="00512FC7" w:rsidRPr="00512FC7" w:rsidRDefault="00512FC7" w:rsidP="00533FE7">
            <w:r w:rsidRPr="00512FC7">
              <w:t>int</w:t>
            </w:r>
          </w:p>
        </w:tc>
        <w:tc>
          <w:tcPr>
            <w:tcW w:w="4677" w:type="dxa"/>
            <w:shd w:val="clear" w:color="auto" w:fill="auto"/>
          </w:tcPr>
          <w:p w14:paraId="234D6CA7" w14:textId="77777777" w:rsidR="00512FC7" w:rsidRPr="00512FC7" w:rsidRDefault="00512FC7" w:rsidP="00533FE7">
            <w:pPr>
              <w:jc w:val="left"/>
            </w:pPr>
            <w:r w:rsidRPr="00512FC7">
              <w:t>Describes a class of sub book, e.g. for the separation of various lot types. The Sub Book Type indicates that the following Market Data Entries belong to a non-integrated Sub Book. Whenever provided the Sub Book must be used together with MDPriceLevel and MDEntryPositionNo in order to sort the order properly.</w:t>
            </w:r>
            <w:r>
              <w:br/>
            </w:r>
            <w:r w:rsidRPr="00512FC7">
              <w:t>Values are bilaterally agreed.</w:t>
            </w:r>
          </w:p>
        </w:tc>
        <w:tc>
          <w:tcPr>
            <w:tcW w:w="4411" w:type="dxa"/>
            <w:shd w:val="clear" w:color="auto" w:fill="auto"/>
          </w:tcPr>
          <w:p w14:paraId="6C4E08E0" w14:textId="77777777" w:rsidR="00512FC7" w:rsidRPr="00512FC7" w:rsidRDefault="00512FC7" w:rsidP="00533FE7">
            <w:r w:rsidRPr="00512FC7">
              <w:t>MDSubBkTyp</w:t>
            </w:r>
          </w:p>
        </w:tc>
      </w:tr>
      <w:tr w:rsidR="00512FC7" w:rsidRPr="00512FC7" w14:paraId="2088CADC" w14:textId="77777777" w:rsidTr="00533FE7">
        <w:tc>
          <w:tcPr>
            <w:tcW w:w="828" w:type="dxa"/>
            <w:shd w:val="clear" w:color="auto" w:fill="auto"/>
          </w:tcPr>
          <w:p w14:paraId="7D228996" w14:textId="77777777" w:rsidR="00512FC7" w:rsidRPr="00512FC7" w:rsidRDefault="00512FC7" w:rsidP="00533FE7">
            <w:bookmarkStart w:id="1846" w:name="fld_SecurityTradingEvent" w:colFirst="1" w:colLast="1"/>
            <w:bookmarkEnd w:id="1845"/>
            <w:r w:rsidRPr="00512FC7">
              <w:t>1174</w:t>
            </w:r>
          </w:p>
        </w:tc>
        <w:tc>
          <w:tcPr>
            <w:tcW w:w="2069" w:type="dxa"/>
            <w:shd w:val="clear" w:color="auto" w:fill="auto"/>
          </w:tcPr>
          <w:p w14:paraId="31054504" w14:textId="77777777" w:rsidR="00512FC7" w:rsidRPr="00512FC7" w:rsidRDefault="00512FC7" w:rsidP="00533FE7">
            <w:r w:rsidRPr="00512FC7">
              <w:t>SecurityTradingEvent</w:t>
            </w:r>
          </w:p>
        </w:tc>
        <w:tc>
          <w:tcPr>
            <w:tcW w:w="1083" w:type="dxa"/>
            <w:shd w:val="clear" w:color="auto" w:fill="auto"/>
          </w:tcPr>
          <w:p w14:paraId="3235784E" w14:textId="77777777" w:rsidR="00512FC7" w:rsidRPr="00512FC7" w:rsidRDefault="00512FC7" w:rsidP="00533FE7">
            <w:r w:rsidRPr="00512FC7">
              <w:t>int</w:t>
            </w:r>
          </w:p>
        </w:tc>
        <w:tc>
          <w:tcPr>
            <w:tcW w:w="4677" w:type="dxa"/>
            <w:shd w:val="clear" w:color="auto" w:fill="auto"/>
          </w:tcPr>
          <w:p w14:paraId="4855179C" w14:textId="77777777" w:rsidR="00512FC7" w:rsidRDefault="00512FC7" w:rsidP="00533FE7">
            <w:pPr>
              <w:jc w:val="left"/>
            </w:pPr>
            <w:r>
              <w:t>Identifies an event related to a SecurityTradingStatus(326). An event occurs and is gone, it is not a state that applies for a period of time.</w:t>
            </w:r>
          </w:p>
          <w:p w14:paraId="03779C42" w14:textId="77777777" w:rsidR="00512FC7" w:rsidRDefault="00512FC7" w:rsidP="00533FE7">
            <w:pPr>
              <w:jc w:val="left"/>
            </w:pPr>
            <w:r>
              <w:t>Valid values:</w:t>
            </w:r>
            <w:r>
              <w:br/>
            </w:r>
            <w:r>
              <w:tab/>
              <w:t>1 - Order imbalance, auction is extended</w:t>
            </w:r>
            <w:r>
              <w:br/>
            </w:r>
            <w:r>
              <w:tab/>
              <w:t>2 - Trading resumes (after Halt)</w:t>
            </w:r>
            <w:r>
              <w:br/>
            </w:r>
            <w:r>
              <w:tab/>
              <w:t>3 - Price Volatility Interruption</w:t>
            </w:r>
            <w:r>
              <w:br/>
            </w:r>
            <w:r>
              <w:tab/>
              <w:t>4 - Change of Trading Session</w:t>
            </w:r>
            <w:r>
              <w:br/>
            </w:r>
            <w:r>
              <w:tab/>
              <w:t>5 - Change of Trading Subsession</w:t>
            </w:r>
            <w:r>
              <w:br/>
            </w:r>
            <w:r>
              <w:tab/>
              <w:t>6 - Change of Security Trading Status</w:t>
            </w:r>
            <w:r>
              <w:br/>
            </w:r>
            <w:r>
              <w:tab/>
              <w:t>7 - Change of Book Type</w:t>
            </w:r>
            <w:r>
              <w:br/>
            </w:r>
            <w:r>
              <w:tab/>
              <w:t>8 - Change of Market Depth</w:t>
            </w:r>
          </w:p>
          <w:p w14:paraId="1EB248A0" w14:textId="77777777" w:rsidR="00512FC7" w:rsidRDefault="00512FC7" w:rsidP="00533FE7">
            <w:pPr>
              <w:jc w:val="left"/>
            </w:pPr>
          </w:p>
          <w:p w14:paraId="3898E1E4" w14:textId="77777777" w:rsidR="00512FC7" w:rsidRPr="00512FC7" w:rsidRDefault="00512FC7" w:rsidP="00533FE7">
            <w:pPr>
              <w:jc w:val="left"/>
            </w:pPr>
            <w:r>
              <w:t>or any value conforming to the data type Reserved100Plus</w:t>
            </w:r>
          </w:p>
        </w:tc>
        <w:tc>
          <w:tcPr>
            <w:tcW w:w="4411" w:type="dxa"/>
            <w:shd w:val="clear" w:color="auto" w:fill="auto"/>
          </w:tcPr>
          <w:p w14:paraId="5C1EB168" w14:textId="77777777" w:rsidR="00512FC7" w:rsidRPr="00512FC7" w:rsidRDefault="00512FC7" w:rsidP="00533FE7">
            <w:r w:rsidRPr="00512FC7">
              <w:t>SecTrdEvnt</w:t>
            </w:r>
          </w:p>
        </w:tc>
      </w:tr>
      <w:tr w:rsidR="00512FC7" w:rsidRPr="00512FC7" w14:paraId="01E2B96C" w14:textId="77777777" w:rsidTr="00533FE7">
        <w:tc>
          <w:tcPr>
            <w:tcW w:w="828" w:type="dxa"/>
            <w:shd w:val="clear" w:color="auto" w:fill="auto"/>
          </w:tcPr>
          <w:p w14:paraId="3ADB18DD" w14:textId="77777777" w:rsidR="00512FC7" w:rsidRPr="00512FC7" w:rsidRDefault="00512FC7" w:rsidP="00533FE7">
            <w:bookmarkStart w:id="1847" w:name="fld_NoStatsIndicators" w:colFirst="1" w:colLast="1"/>
            <w:bookmarkEnd w:id="1846"/>
            <w:r w:rsidRPr="00512FC7">
              <w:t>1175</w:t>
            </w:r>
          </w:p>
        </w:tc>
        <w:tc>
          <w:tcPr>
            <w:tcW w:w="2069" w:type="dxa"/>
            <w:shd w:val="clear" w:color="auto" w:fill="auto"/>
          </w:tcPr>
          <w:p w14:paraId="02559FF2" w14:textId="77777777" w:rsidR="00512FC7" w:rsidRPr="00512FC7" w:rsidRDefault="00512FC7" w:rsidP="00533FE7">
            <w:r w:rsidRPr="00512FC7">
              <w:t>NoStatsIndicators</w:t>
            </w:r>
          </w:p>
        </w:tc>
        <w:tc>
          <w:tcPr>
            <w:tcW w:w="1083" w:type="dxa"/>
            <w:shd w:val="clear" w:color="auto" w:fill="auto"/>
          </w:tcPr>
          <w:p w14:paraId="29E5A93C" w14:textId="77777777" w:rsidR="00512FC7" w:rsidRPr="00512FC7" w:rsidRDefault="00512FC7" w:rsidP="00533FE7">
            <w:r w:rsidRPr="00512FC7">
              <w:t>NumInGroup</w:t>
            </w:r>
          </w:p>
        </w:tc>
        <w:tc>
          <w:tcPr>
            <w:tcW w:w="4677" w:type="dxa"/>
            <w:shd w:val="clear" w:color="auto" w:fill="auto"/>
          </w:tcPr>
          <w:p w14:paraId="6A9A1D9E" w14:textId="77777777" w:rsidR="00512FC7" w:rsidRPr="00512FC7" w:rsidRDefault="00512FC7" w:rsidP="00533FE7">
            <w:pPr>
              <w:jc w:val="left"/>
            </w:pPr>
            <w:r w:rsidRPr="00512FC7">
              <w:t>Number of statistics indicator repeating group entries</w:t>
            </w:r>
          </w:p>
        </w:tc>
        <w:tc>
          <w:tcPr>
            <w:tcW w:w="4411" w:type="dxa"/>
            <w:shd w:val="clear" w:color="auto" w:fill="auto"/>
          </w:tcPr>
          <w:p w14:paraId="356F176E" w14:textId="77777777" w:rsidR="00512FC7" w:rsidRPr="00512FC7" w:rsidRDefault="00512FC7" w:rsidP="00533FE7"/>
        </w:tc>
      </w:tr>
      <w:tr w:rsidR="00512FC7" w:rsidRPr="00512FC7" w14:paraId="6325BD07" w14:textId="77777777" w:rsidTr="00533FE7">
        <w:tc>
          <w:tcPr>
            <w:tcW w:w="828" w:type="dxa"/>
            <w:shd w:val="clear" w:color="auto" w:fill="auto"/>
          </w:tcPr>
          <w:p w14:paraId="71F00B45" w14:textId="77777777" w:rsidR="00512FC7" w:rsidRPr="00512FC7" w:rsidRDefault="00512FC7" w:rsidP="00533FE7">
            <w:bookmarkStart w:id="1848" w:name="fld_StatsType" w:colFirst="1" w:colLast="1"/>
            <w:bookmarkEnd w:id="1847"/>
            <w:r w:rsidRPr="00512FC7">
              <w:t>1176</w:t>
            </w:r>
          </w:p>
        </w:tc>
        <w:tc>
          <w:tcPr>
            <w:tcW w:w="2069" w:type="dxa"/>
            <w:shd w:val="clear" w:color="auto" w:fill="auto"/>
          </w:tcPr>
          <w:p w14:paraId="20ED4843" w14:textId="77777777" w:rsidR="00512FC7" w:rsidRPr="00512FC7" w:rsidRDefault="00512FC7" w:rsidP="00533FE7">
            <w:r w:rsidRPr="00512FC7">
              <w:t>StatsType</w:t>
            </w:r>
          </w:p>
        </w:tc>
        <w:tc>
          <w:tcPr>
            <w:tcW w:w="1083" w:type="dxa"/>
            <w:shd w:val="clear" w:color="auto" w:fill="auto"/>
          </w:tcPr>
          <w:p w14:paraId="49F9F600" w14:textId="77777777" w:rsidR="00512FC7" w:rsidRPr="00512FC7" w:rsidRDefault="00512FC7" w:rsidP="00533FE7">
            <w:r w:rsidRPr="00512FC7">
              <w:t>int</w:t>
            </w:r>
          </w:p>
        </w:tc>
        <w:tc>
          <w:tcPr>
            <w:tcW w:w="4677" w:type="dxa"/>
            <w:shd w:val="clear" w:color="auto" w:fill="auto"/>
          </w:tcPr>
          <w:p w14:paraId="155F38AB" w14:textId="77777777" w:rsidR="00512FC7" w:rsidRDefault="00512FC7" w:rsidP="00533FE7">
            <w:pPr>
              <w:jc w:val="left"/>
            </w:pPr>
            <w:r>
              <w:t>Type of statistics</w:t>
            </w:r>
          </w:p>
          <w:p w14:paraId="010DA35C" w14:textId="77777777" w:rsidR="00512FC7" w:rsidRPr="00512FC7" w:rsidRDefault="00512FC7" w:rsidP="00533FE7">
            <w:pPr>
              <w:jc w:val="left"/>
            </w:pPr>
            <w:r>
              <w:t>Valid values:</w:t>
            </w:r>
            <w:r>
              <w:br/>
            </w:r>
            <w:r>
              <w:tab/>
              <w:t>1 - Exchange Last</w:t>
            </w:r>
            <w:r>
              <w:br/>
            </w:r>
            <w:r>
              <w:tab/>
              <w:t>2 - High / Low Price</w:t>
            </w:r>
            <w:r>
              <w:br/>
            </w:r>
            <w:r>
              <w:tab/>
              <w:t>3 - Average Price (VWAP, TWAP ... )</w:t>
            </w:r>
            <w:r>
              <w:br/>
            </w:r>
            <w:r>
              <w:tab/>
              <w:t>4 - Turnover (Price * Qty)</w:t>
            </w:r>
          </w:p>
        </w:tc>
        <w:tc>
          <w:tcPr>
            <w:tcW w:w="4411" w:type="dxa"/>
            <w:shd w:val="clear" w:color="auto" w:fill="auto"/>
          </w:tcPr>
          <w:p w14:paraId="0340AC7C" w14:textId="77777777" w:rsidR="00512FC7" w:rsidRPr="00512FC7" w:rsidRDefault="00512FC7" w:rsidP="00533FE7">
            <w:r w:rsidRPr="00512FC7">
              <w:t>StatsTyp</w:t>
            </w:r>
          </w:p>
        </w:tc>
      </w:tr>
      <w:tr w:rsidR="00512FC7" w:rsidRPr="00512FC7" w14:paraId="51724D6D" w14:textId="77777777" w:rsidTr="00533FE7">
        <w:tc>
          <w:tcPr>
            <w:tcW w:w="828" w:type="dxa"/>
            <w:shd w:val="clear" w:color="auto" w:fill="auto"/>
          </w:tcPr>
          <w:p w14:paraId="39D1B2C9" w14:textId="77777777" w:rsidR="00512FC7" w:rsidRPr="00512FC7" w:rsidRDefault="00512FC7" w:rsidP="00533FE7">
            <w:bookmarkStart w:id="1849" w:name="fld_NoOfSecSizes" w:colFirst="1" w:colLast="1"/>
            <w:bookmarkEnd w:id="1848"/>
            <w:r w:rsidRPr="00512FC7">
              <w:t>1177</w:t>
            </w:r>
          </w:p>
        </w:tc>
        <w:tc>
          <w:tcPr>
            <w:tcW w:w="2069" w:type="dxa"/>
            <w:shd w:val="clear" w:color="auto" w:fill="auto"/>
          </w:tcPr>
          <w:p w14:paraId="3CC49034" w14:textId="77777777" w:rsidR="00512FC7" w:rsidRPr="00512FC7" w:rsidRDefault="00512FC7" w:rsidP="00533FE7">
            <w:r w:rsidRPr="00512FC7">
              <w:t>NoOfSecSizes</w:t>
            </w:r>
          </w:p>
        </w:tc>
        <w:tc>
          <w:tcPr>
            <w:tcW w:w="1083" w:type="dxa"/>
            <w:shd w:val="clear" w:color="auto" w:fill="auto"/>
          </w:tcPr>
          <w:p w14:paraId="5BDCE3CB" w14:textId="77777777" w:rsidR="00512FC7" w:rsidRPr="00512FC7" w:rsidRDefault="00512FC7" w:rsidP="00533FE7">
            <w:r w:rsidRPr="00512FC7">
              <w:t>NumInGroup</w:t>
            </w:r>
          </w:p>
        </w:tc>
        <w:tc>
          <w:tcPr>
            <w:tcW w:w="4677" w:type="dxa"/>
            <w:shd w:val="clear" w:color="auto" w:fill="auto"/>
          </w:tcPr>
          <w:p w14:paraId="441BD8D5" w14:textId="77777777" w:rsidR="00512FC7" w:rsidRPr="00512FC7" w:rsidRDefault="00512FC7" w:rsidP="00533FE7">
            <w:pPr>
              <w:jc w:val="left"/>
            </w:pPr>
            <w:r w:rsidRPr="00512FC7">
              <w:t>The number of secondary sizes specifies in this entry</w:t>
            </w:r>
          </w:p>
        </w:tc>
        <w:tc>
          <w:tcPr>
            <w:tcW w:w="4411" w:type="dxa"/>
            <w:shd w:val="clear" w:color="auto" w:fill="auto"/>
          </w:tcPr>
          <w:p w14:paraId="7B5A4768" w14:textId="77777777" w:rsidR="00512FC7" w:rsidRPr="00512FC7" w:rsidRDefault="00512FC7" w:rsidP="00533FE7"/>
        </w:tc>
      </w:tr>
      <w:tr w:rsidR="00512FC7" w:rsidRPr="00512FC7" w14:paraId="0203A33E" w14:textId="77777777" w:rsidTr="00533FE7">
        <w:tc>
          <w:tcPr>
            <w:tcW w:w="828" w:type="dxa"/>
            <w:shd w:val="clear" w:color="auto" w:fill="auto"/>
          </w:tcPr>
          <w:p w14:paraId="29113720" w14:textId="77777777" w:rsidR="00512FC7" w:rsidRPr="00512FC7" w:rsidRDefault="00512FC7" w:rsidP="00533FE7">
            <w:bookmarkStart w:id="1850" w:name="fld_MDSecSizeType" w:colFirst="1" w:colLast="1"/>
            <w:bookmarkEnd w:id="1849"/>
            <w:r w:rsidRPr="00512FC7">
              <w:t>1178</w:t>
            </w:r>
          </w:p>
        </w:tc>
        <w:tc>
          <w:tcPr>
            <w:tcW w:w="2069" w:type="dxa"/>
            <w:shd w:val="clear" w:color="auto" w:fill="auto"/>
          </w:tcPr>
          <w:p w14:paraId="147C8904" w14:textId="77777777" w:rsidR="00512FC7" w:rsidRPr="00512FC7" w:rsidRDefault="00512FC7" w:rsidP="00533FE7">
            <w:r w:rsidRPr="00512FC7">
              <w:t>MDSecSizeType</w:t>
            </w:r>
          </w:p>
        </w:tc>
        <w:tc>
          <w:tcPr>
            <w:tcW w:w="1083" w:type="dxa"/>
            <w:shd w:val="clear" w:color="auto" w:fill="auto"/>
          </w:tcPr>
          <w:p w14:paraId="08A10F63" w14:textId="77777777" w:rsidR="00512FC7" w:rsidRPr="00512FC7" w:rsidRDefault="00512FC7" w:rsidP="00533FE7">
            <w:r w:rsidRPr="00512FC7">
              <w:t>int</w:t>
            </w:r>
          </w:p>
        </w:tc>
        <w:tc>
          <w:tcPr>
            <w:tcW w:w="4677" w:type="dxa"/>
            <w:shd w:val="clear" w:color="auto" w:fill="auto"/>
          </w:tcPr>
          <w:p w14:paraId="25D7ED88" w14:textId="77777777" w:rsidR="00512FC7" w:rsidRDefault="00512FC7" w:rsidP="00533FE7">
            <w:pPr>
              <w:jc w:val="left"/>
            </w:pPr>
            <w:r>
              <w:t>Specifies the type of secondary size.</w:t>
            </w:r>
          </w:p>
          <w:p w14:paraId="67C04675" w14:textId="77777777" w:rsidR="00512FC7" w:rsidRDefault="00512FC7" w:rsidP="00533FE7">
            <w:pPr>
              <w:jc w:val="left"/>
            </w:pPr>
            <w:r>
              <w:t>Valid values:</w:t>
            </w:r>
            <w:r>
              <w:br/>
            </w:r>
            <w:r>
              <w:tab/>
              <w:t>1 - Customer</w:t>
            </w:r>
          </w:p>
          <w:p w14:paraId="565BDE5A" w14:textId="77777777" w:rsidR="00512FC7" w:rsidRDefault="00512FC7" w:rsidP="00533FE7">
            <w:pPr>
              <w:jc w:val="left"/>
            </w:pPr>
          </w:p>
          <w:p w14:paraId="1D6E1976" w14:textId="77777777" w:rsidR="00512FC7" w:rsidRPr="00512FC7" w:rsidRDefault="00512FC7" w:rsidP="00533FE7">
            <w:pPr>
              <w:jc w:val="left"/>
            </w:pPr>
            <w:r>
              <w:t>or any value conforming to the data type Reserved100Plus</w:t>
            </w:r>
          </w:p>
        </w:tc>
        <w:tc>
          <w:tcPr>
            <w:tcW w:w="4411" w:type="dxa"/>
            <w:shd w:val="clear" w:color="auto" w:fill="auto"/>
          </w:tcPr>
          <w:p w14:paraId="23D37386" w14:textId="77777777" w:rsidR="00512FC7" w:rsidRPr="00512FC7" w:rsidRDefault="00512FC7" w:rsidP="00533FE7">
            <w:r w:rsidRPr="00512FC7">
              <w:t>MDSecSizeType</w:t>
            </w:r>
          </w:p>
        </w:tc>
      </w:tr>
      <w:tr w:rsidR="00512FC7" w:rsidRPr="00512FC7" w14:paraId="50879A89" w14:textId="77777777" w:rsidTr="00533FE7">
        <w:tc>
          <w:tcPr>
            <w:tcW w:w="828" w:type="dxa"/>
            <w:shd w:val="clear" w:color="auto" w:fill="auto"/>
          </w:tcPr>
          <w:p w14:paraId="609A208B" w14:textId="77777777" w:rsidR="00512FC7" w:rsidRPr="00512FC7" w:rsidRDefault="00512FC7" w:rsidP="00533FE7">
            <w:bookmarkStart w:id="1851" w:name="fld_MDSecSize" w:colFirst="1" w:colLast="1"/>
            <w:bookmarkEnd w:id="1850"/>
            <w:r w:rsidRPr="00512FC7">
              <w:t>1179</w:t>
            </w:r>
          </w:p>
        </w:tc>
        <w:tc>
          <w:tcPr>
            <w:tcW w:w="2069" w:type="dxa"/>
            <w:shd w:val="clear" w:color="auto" w:fill="auto"/>
          </w:tcPr>
          <w:p w14:paraId="13DF55FC" w14:textId="77777777" w:rsidR="00512FC7" w:rsidRPr="00512FC7" w:rsidRDefault="00512FC7" w:rsidP="00533FE7">
            <w:r w:rsidRPr="00512FC7">
              <w:t>MDSecSize</w:t>
            </w:r>
          </w:p>
        </w:tc>
        <w:tc>
          <w:tcPr>
            <w:tcW w:w="1083" w:type="dxa"/>
            <w:shd w:val="clear" w:color="auto" w:fill="auto"/>
          </w:tcPr>
          <w:p w14:paraId="79F254B9" w14:textId="77777777" w:rsidR="00512FC7" w:rsidRPr="00512FC7" w:rsidRDefault="00512FC7" w:rsidP="00533FE7">
            <w:r w:rsidRPr="00512FC7">
              <w:t>Qty</w:t>
            </w:r>
          </w:p>
        </w:tc>
        <w:tc>
          <w:tcPr>
            <w:tcW w:w="4677" w:type="dxa"/>
            <w:shd w:val="clear" w:color="auto" w:fill="auto"/>
          </w:tcPr>
          <w:p w14:paraId="60A9358A" w14:textId="77777777" w:rsidR="00512FC7" w:rsidRPr="00512FC7" w:rsidRDefault="00512FC7" w:rsidP="00533FE7">
            <w:pPr>
              <w:jc w:val="left"/>
            </w:pPr>
            <w:r w:rsidRPr="00512FC7">
              <w:t>A part of the MDEntrySize(271) that represents secondary interest as specified by MDSecSizeType(1178).</w:t>
            </w:r>
          </w:p>
        </w:tc>
        <w:tc>
          <w:tcPr>
            <w:tcW w:w="4411" w:type="dxa"/>
            <w:shd w:val="clear" w:color="auto" w:fill="auto"/>
          </w:tcPr>
          <w:p w14:paraId="5677E48B" w14:textId="77777777" w:rsidR="00512FC7" w:rsidRPr="00512FC7" w:rsidRDefault="00512FC7" w:rsidP="00533FE7">
            <w:r w:rsidRPr="00512FC7">
              <w:t>MDSecSize</w:t>
            </w:r>
          </w:p>
        </w:tc>
      </w:tr>
      <w:tr w:rsidR="00512FC7" w:rsidRPr="00512FC7" w14:paraId="2CD11489" w14:textId="77777777" w:rsidTr="00533FE7">
        <w:tc>
          <w:tcPr>
            <w:tcW w:w="828" w:type="dxa"/>
            <w:shd w:val="clear" w:color="auto" w:fill="auto"/>
          </w:tcPr>
          <w:p w14:paraId="7D406523" w14:textId="77777777" w:rsidR="00512FC7" w:rsidRPr="00512FC7" w:rsidRDefault="00512FC7" w:rsidP="00533FE7">
            <w:bookmarkStart w:id="1852" w:name="fld_ApplID" w:colFirst="1" w:colLast="1"/>
            <w:bookmarkEnd w:id="1851"/>
            <w:r w:rsidRPr="00512FC7">
              <w:t>1180</w:t>
            </w:r>
          </w:p>
        </w:tc>
        <w:tc>
          <w:tcPr>
            <w:tcW w:w="2069" w:type="dxa"/>
            <w:shd w:val="clear" w:color="auto" w:fill="auto"/>
          </w:tcPr>
          <w:p w14:paraId="2A74FB15" w14:textId="77777777" w:rsidR="00512FC7" w:rsidRPr="00512FC7" w:rsidRDefault="00512FC7" w:rsidP="00533FE7">
            <w:r w:rsidRPr="00512FC7">
              <w:t>ApplID</w:t>
            </w:r>
          </w:p>
        </w:tc>
        <w:tc>
          <w:tcPr>
            <w:tcW w:w="1083" w:type="dxa"/>
            <w:shd w:val="clear" w:color="auto" w:fill="auto"/>
          </w:tcPr>
          <w:p w14:paraId="64D128C5" w14:textId="77777777" w:rsidR="00512FC7" w:rsidRPr="00512FC7" w:rsidRDefault="00512FC7" w:rsidP="00533FE7">
            <w:r w:rsidRPr="00512FC7">
              <w:t>String</w:t>
            </w:r>
          </w:p>
        </w:tc>
        <w:tc>
          <w:tcPr>
            <w:tcW w:w="4677" w:type="dxa"/>
            <w:shd w:val="clear" w:color="auto" w:fill="auto"/>
          </w:tcPr>
          <w:p w14:paraId="47160D18" w14:textId="77777777" w:rsidR="00512FC7" w:rsidRPr="00512FC7" w:rsidRDefault="00512FC7" w:rsidP="00533FE7">
            <w:pPr>
              <w:jc w:val="left"/>
            </w:pPr>
            <w:r w:rsidRPr="00512FC7">
              <w:t>Identifies the application with which a message is associated. Used only if application sequencing is in effect.</w:t>
            </w:r>
          </w:p>
        </w:tc>
        <w:tc>
          <w:tcPr>
            <w:tcW w:w="4411" w:type="dxa"/>
            <w:shd w:val="clear" w:color="auto" w:fill="auto"/>
          </w:tcPr>
          <w:p w14:paraId="34013167" w14:textId="77777777" w:rsidR="00512FC7" w:rsidRPr="00512FC7" w:rsidRDefault="00512FC7" w:rsidP="00533FE7">
            <w:r w:rsidRPr="00512FC7">
              <w:t>ApplID</w:t>
            </w:r>
          </w:p>
        </w:tc>
      </w:tr>
      <w:tr w:rsidR="00512FC7" w:rsidRPr="00512FC7" w14:paraId="0E59318C" w14:textId="77777777" w:rsidTr="00533FE7">
        <w:tc>
          <w:tcPr>
            <w:tcW w:w="828" w:type="dxa"/>
            <w:shd w:val="clear" w:color="auto" w:fill="auto"/>
          </w:tcPr>
          <w:p w14:paraId="6C0D969F" w14:textId="77777777" w:rsidR="00512FC7" w:rsidRPr="00512FC7" w:rsidRDefault="00512FC7" w:rsidP="00533FE7">
            <w:bookmarkStart w:id="1853" w:name="fld_ApplSeqNum" w:colFirst="1" w:colLast="1"/>
            <w:bookmarkEnd w:id="1852"/>
            <w:r w:rsidRPr="00512FC7">
              <w:t>1181</w:t>
            </w:r>
          </w:p>
        </w:tc>
        <w:tc>
          <w:tcPr>
            <w:tcW w:w="2069" w:type="dxa"/>
            <w:shd w:val="clear" w:color="auto" w:fill="auto"/>
          </w:tcPr>
          <w:p w14:paraId="60583D35" w14:textId="77777777" w:rsidR="00512FC7" w:rsidRPr="00512FC7" w:rsidRDefault="00512FC7" w:rsidP="00533FE7">
            <w:r w:rsidRPr="00512FC7">
              <w:t>ApplSeqNum</w:t>
            </w:r>
          </w:p>
        </w:tc>
        <w:tc>
          <w:tcPr>
            <w:tcW w:w="1083" w:type="dxa"/>
            <w:shd w:val="clear" w:color="auto" w:fill="auto"/>
          </w:tcPr>
          <w:p w14:paraId="34310660" w14:textId="77777777" w:rsidR="00512FC7" w:rsidRPr="00512FC7" w:rsidRDefault="00512FC7" w:rsidP="00533FE7">
            <w:r w:rsidRPr="00512FC7">
              <w:t>SeqNum</w:t>
            </w:r>
          </w:p>
        </w:tc>
        <w:tc>
          <w:tcPr>
            <w:tcW w:w="4677" w:type="dxa"/>
            <w:shd w:val="clear" w:color="auto" w:fill="auto"/>
          </w:tcPr>
          <w:p w14:paraId="57CE6ED5" w14:textId="77777777" w:rsidR="00512FC7" w:rsidRPr="00512FC7" w:rsidRDefault="00512FC7" w:rsidP="00533FE7">
            <w:pPr>
              <w:jc w:val="left"/>
            </w:pPr>
            <w:r w:rsidRPr="00512FC7">
              <w:t>Data sequence number to be used when FIX session is not in effect</w:t>
            </w:r>
          </w:p>
        </w:tc>
        <w:tc>
          <w:tcPr>
            <w:tcW w:w="4411" w:type="dxa"/>
            <w:shd w:val="clear" w:color="auto" w:fill="auto"/>
          </w:tcPr>
          <w:p w14:paraId="257ED90B" w14:textId="77777777" w:rsidR="00512FC7" w:rsidRPr="00512FC7" w:rsidRDefault="00512FC7" w:rsidP="00533FE7">
            <w:r w:rsidRPr="00512FC7">
              <w:t>ApplSeqNum</w:t>
            </w:r>
          </w:p>
        </w:tc>
      </w:tr>
      <w:tr w:rsidR="00512FC7" w:rsidRPr="00512FC7" w14:paraId="4F7AA865" w14:textId="77777777" w:rsidTr="00533FE7">
        <w:tc>
          <w:tcPr>
            <w:tcW w:w="828" w:type="dxa"/>
            <w:shd w:val="clear" w:color="auto" w:fill="auto"/>
          </w:tcPr>
          <w:p w14:paraId="0ECE8454" w14:textId="77777777" w:rsidR="00512FC7" w:rsidRPr="00512FC7" w:rsidRDefault="00512FC7" w:rsidP="00533FE7">
            <w:bookmarkStart w:id="1854" w:name="fld_ApplBegSeqNum" w:colFirst="1" w:colLast="1"/>
            <w:bookmarkEnd w:id="1853"/>
            <w:r w:rsidRPr="00512FC7">
              <w:t>1182</w:t>
            </w:r>
          </w:p>
        </w:tc>
        <w:tc>
          <w:tcPr>
            <w:tcW w:w="2069" w:type="dxa"/>
            <w:shd w:val="clear" w:color="auto" w:fill="auto"/>
          </w:tcPr>
          <w:p w14:paraId="23B75466" w14:textId="77777777" w:rsidR="00512FC7" w:rsidRPr="00512FC7" w:rsidRDefault="00512FC7" w:rsidP="00533FE7">
            <w:r w:rsidRPr="00512FC7">
              <w:t>ApplBegSeqNum</w:t>
            </w:r>
          </w:p>
        </w:tc>
        <w:tc>
          <w:tcPr>
            <w:tcW w:w="1083" w:type="dxa"/>
            <w:shd w:val="clear" w:color="auto" w:fill="auto"/>
          </w:tcPr>
          <w:p w14:paraId="4B2D8447" w14:textId="77777777" w:rsidR="00512FC7" w:rsidRPr="00512FC7" w:rsidRDefault="00512FC7" w:rsidP="00533FE7">
            <w:r w:rsidRPr="00512FC7">
              <w:t>SeqNum</w:t>
            </w:r>
          </w:p>
        </w:tc>
        <w:tc>
          <w:tcPr>
            <w:tcW w:w="4677" w:type="dxa"/>
            <w:shd w:val="clear" w:color="auto" w:fill="auto"/>
          </w:tcPr>
          <w:p w14:paraId="2C386C9D" w14:textId="77777777" w:rsidR="00512FC7" w:rsidRPr="00512FC7" w:rsidRDefault="00512FC7" w:rsidP="00533FE7">
            <w:pPr>
              <w:jc w:val="left"/>
            </w:pPr>
            <w:r w:rsidRPr="00512FC7">
              <w:t>Beginning range of application sequence numbers</w:t>
            </w:r>
          </w:p>
        </w:tc>
        <w:tc>
          <w:tcPr>
            <w:tcW w:w="4411" w:type="dxa"/>
            <w:shd w:val="clear" w:color="auto" w:fill="auto"/>
          </w:tcPr>
          <w:p w14:paraId="0BAB8E31" w14:textId="77777777" w:rsidR="00512FC7" w:rsidRPr="00512FC7" w:rsidRDefault="00512FC7" w:rsidP="00533FE7">
            <w:r w:rsidRPr="00512FC7">
              <w:t>ApplBegSeqNum</w:t>
            </w:r>
          </w:p>
        </w:tc>
      </w:tr>
      <w:tr w:rsidR="00512FC7" w:rsidRPr="00512FC7" w14:paraId="1C6CC6DB" w14:textId="77777777" w:rsidTr="00533FE7">
        <w:tc>
          <w:tcPr>
            <w:tcW w:w="828" w:type="dxa"/>
            <w:shd w:val="clear" w:color="auto" w:fill="auto"/>
          </w:tcPr>
          <w:p w14:paraId="2F9B062E" w14:textId="77777777" w:rsidR="00512FC7" w:rsidRPr="00512FC7" w:rsidRDefault="00512FC7" w:rsidP="00533FE7">
            <w:bookmarkStart w:id="1855" w:name="fld_ApplEndSeqNum" w:colFirst="1" w:colLast="1"/>
            <w:bookmarkEnd w:id="1854"/>
            <w:r w:rsidRPr="00512FC7">
              <w:t>1183</w:t>
            </w:r>
          </w:p>
        </w:tc>
        <w:tc>
          <w:tcPr>
            <w:tcW w:w="2069" w:type="dxa"/>
            <w:shd w:val="clear" w:color="auto" w:fill="auto"/>
          </w:tcPr>
          <w:p w14:paraId="6948E43B" w14:textId="77777777" w:rsidR="00512FC7" w:rsidRPr="00512FC7" w:rsidRDefault="00512FC7" w:rsidP="00533FE7">
            <w:r w:rsidRPr="00512FC7">
              <w:t>ApplEndSeqNum</w:t>
            </w:r>
          </w:p>
        </w:tc>
        <w:tc>
          <w:tcPr>
            <w:tcW w:w="1083" w:type="dxa"/>
            <w:shd w:val="clear" w:color="auto" w:fill="auto"/>
          </w:tcPr>
          <w:p w14:paraId="2C689D40" w14:textId="77777777" w:rsidR="00512FC7" w:rsidRPr="00512FC7" w:rsidRDefault="00512FC7" w:rsidP="00533FE7">
            <w:r w:rsidRPr="00512FC7">
              <w:t>SeqNum</w:t>
            </w:r>
          </w:p>
        </w:tc>
        <w:tc>
          <w:tcPr>
            <w:tcW w:w="4677" w:type="dxa"/>
            <w:shd w:val="clear" w:color="auto" w:fill="auto"/>
          </w:tcPr>
          <w:p w14:paraId="446576B8" w14:textId="77777777" w:rsidR="00512FC7" w:rsidRPr="00512FC7" w:rsidRDefault="00512FC7" w:rsidP="00533FE7">
            <w:pPr>
              <w:jc w:val="left"/>
            </w:pPr>
            <w:r w:rsidRPr="00512FC7">
              <w:t>Ending range of application sequence numbers</w:t>
            </w:r>
          </w:p>
        </w:tc>
        <w:tc>
          <w:tcPr>
            <w:tcW w:w="4411" w:type="dxa"/>
            <w:shd w:val="clear" w:color="auto" w:fill="auto"/>
          </w:tcPr>
          <w:p w14:paraId="03883BDA" w14:textId="77777777" w:rsidR="00512FC7" w:rsidRPr="00512FC7" w:rsidRDefault="00512FC7" w:rsidP="00533FE7">
            <w:r w:rsidRPr="00512FC7">
              <w:t>ApplEndSeq</w:t>
            </w:r>
          </w:p>
        </w:tc>
      </w:tr>
      <w:tr w:rsidR="00512FC7" w:rsidRPr="00512FC7" w14:paraId="038A9011" w14:textId="77777777" w:rsidTr="00533FE7">
        <w:tc>
          <w:tcPr>
            <w:tcW w:w="828" w:type="dxa"/>
            <w:shd w:val="clear" w:color="auto" w:fill="auto"/>
          </w:tcPr>
          <w:p w14:paraId="14157CEE" w14:textId="77777777" w:rsidR="00512FC7" w:rsidRPr="00512FC7" w:rsidRDefault="00512FC7" w:rsidP="00533FE7">
            <w:bookmarkStart w:id="1856" w:name="fld_SecurityXMLLen" w:colFirst="1" w:colLast="1"/>
            <w:bookmarkEnd w:id="1855"/>
            <w:r w:rsidRPr="00512FC7">
              <w:t>1184</w:t>
            </w:r>
          </w:p>
        </w:tc>
        <w:tc>
          <w:tcPr>
            <w:tcW w:w="2069" w:type="dxa"/>
            <w:shd w:val="clear" w:color="auto" w:fill="auto"/>
          </w:tcPr>
          <w:p w14:paraId="176660E0" w14:textId="77777777" w:rsidR="00512FC7" w:rsidRPr="00512FC7" w:rsidRDefault="00512FC7" w:rsidP="00533FE7">
            <w:r w:rsidRPr="00512FC7">
              <w:t>SecurityXMLLen</w:t>
            </w:r>
          </w:p>
        </w:tc>
        <w:tc>
          <w:tcPr>
            <w:tcW w:w="1083" w:type="dxa"/>
            <w:shd w:val="clear" w:color="auto" w:fill="auto"/>
          </w:tcPr>
          <w:p w14:paraId="4D9F1D82" w14:textId="77777777" w:rsidR="00512FC7" w:rsidRPr="00512FC7" w:rsidRDefault="00512FC7" w:rsidP="00533FE7">
            <w:r w:rsidRPr="00512FC7">
              <w:t>Length</w:t>
            </w:r>
          </w:p>
        </w:tc>
        <w:tc>
          <w:tcPr>
            <w:tcW w:w="4677" w:type="dxa"/>
            <w:shd w:val="clear" w:color="auto" w:fill="auto"/>
          </w:tcPr>
          <w:p w14:paraId="6C3BDD8A" w14:textId="77777777" w:rsidR="00512FC7" w:rsidRPr="00512FC7" w:rsidRDefault="00512FC7" w:rsidP="00533FE7">
            <w:pPr>
              <w:jc w:val="left"/>
            </w:pPr>
            <w:r w:rsidRPr="00512FC7">
              <w:t>Lenght of the SecurityXML data block.</w:t>
            </w:r>
          </w:p>
        </w:tc>
        <w:tc>
          <w:tcPr>
            <w:tcW w:w="4411" w:type="dxa"/>
            <w:shd w:val="clear" w:color="auto" w:fill="auto"/>
          </w:tcPr>
          <w:p w14:paraId="4FAEE4C1" w14:textId="77777777" w:rsidR="00512FC7" w:rsidRPr="00512FC7" w:rsidRDefault="00512FC7" w:rsidP="00533FE7"/>
        </w:tc>
      </w:tr>
      <w:tr w:rsidR="00512FC7" w:rsidRPr="00512FC7" w14:paraId="19CF8CF7" w14:textId="77777777" w:rsidTr="00533FE7">
        <w:tc>
          <w:tcPr>
            <w:tcW w:w="828" w:type="dxa"/>
            <w:shd w:val="clear" w:color="auto" w:fill="auto"/>
          </w:tcPr>
          <w:p w14:paraId="75C58861" w14:textId="77777777" w:rsidR="00512FC7" w:rsidRPr="00512FC7" w:rsidRDefault="00512FC7" w:rsidP="00533FE7">
            <w:bookmarkStart w:id="1857" w:name="fld_SecurityXML" w:colFirst="1" w:colLast="1"/>
            <w:bookmarkEnd w:id="1856"/>
            <w:r w:rsidRPr="00512FC7">
              <w:t>1185</w:t>
            </w:r>
          </w:p>
        </w:tc>
        <w:tc>
          <w:tcPr>
            <w:tcW w:w="2069" w:type="dxa"/>
            <w:shd w:val="clear" w:color="auto" w:fill="auto"/>
          </w:tcPr>
          <w:p w14:paraId="360DF7E3" w14:textId="77777777" w:rsidR="00512FC7" w:rsidRPr="00512FC7" w:rsidRDefault="00512FC7" w:rsidP="00533FE7">
            <w:r w:rsidRPr="00512FC7">
              <w:t>SecurityXML</w:t>
            </w:r>
          </w:p>
        </w:tc>
        <w:tc>
          <w:tcPr>
            <w:tcW w:w="1083" w:type="dxa"/>
            <w:shd w:val="clear" w:color="auto" w:fill="auto"/>
          </w:tcPr>
          <w:p w14:paraId="50EB82AD" w14:textId="77777777" w:rsidR="00512FC7" w:rsidRPr="00512FC7" w:rsidRDefault="00512FC7" w:rsidP="00533FE7">
            <w:r w:rsidRPr="00512FC7">
              <w:t>XMLData</w:t>
            </w:r>
          </w:p>
        </w:tc>
        <w:tc>
          <w:tcPr>
            <w:tcW w:w="4677" w:type="dxa"/>
            <w:shd w:val="clear" w:color="auto" w:fill="auto"/>
          </w:tcPr>
          <w:p w14:paraId="7600FE10" w14:textId="77777777" w:rsidR="00512FC7" w:rsidRPr="00512FC7" w:rsidRDefault="00512FC7" w:rsidP="00533FE7">
            <w:pPr>
              <w:jc w:val="left"/>
            </w:pPr>
            <w:r w:rsidRPr="00512FC7">
              <w:t>Actual XML data stream describing a security, normally FpML.</w:t>
            </w:r>
          </w:p>
        </w:tc>
        <w:tc>
          <w:tcPr>
            <w:tcW w:w="4411" w:type="dxa"/>
            <w:shd w:val="clear" w:color="auto" w:fill="auto"/>
          </w:tcPr>
          <w:p w14:paraId="1F1F9623" w14:textId="77777777" w:rsidR="00512FC7" w:rsidRPr="00512FC7" w:rsidRDefault="00512FC7" w:rsidP="00533FE7"/>
        </w:tc>
      </w:tr>
      <w:tr w:rsidR="00512FC7" w:rsidRPr="00512FC7" w14:paraId="30D20858" w14:textId="77777777" w:rsidTr="00533FE7">
        <w:tc>
          <w:tcPr>
            <w:tcW w:w="828" w:type="dxa"/>
            <w:shd w:val="clear" w:color="auto" w:fill="auto"/>
          </w:tcPr>
          <w:p w14:paraId="4A5FA7D0" w14:textId="77777777" w:rsidR="00512FC7" w:rsidRPr="00512FC7" w:rsidRDefault="00512FC7" w:rsidP="00533FE7">
            <w:bookmarkStart w:id="1858" w:name="fld_SecurityXMLSchema" w:colFirst="1" w:colLast="1"/>
            <w:bookmarkEnd w:id="1857"/>
            <w:r w:rsidRPr="00512FC7">
              <w:t>1186</w:t>
            </w:r>
          </w:p>
        </w:tc>
        <w:tc>
          <w:tcPr>
            <w:tcW w:w="2069" w:type="dxa"/>
            <w:shd w:val="clear" w:color="auto" w:fill="auto"/>
          </w:tcPr>
          <w:p w14:paraId="52B5A65C" w14:textId="77777777" w:rsidR="00512FC7" w:rsidRPr="00512FC7" w:rsidRDefault="00512FC7" w:rsidP="00533FE7">
            <w:r w:rsidRPr="00512FC7">
              <w:t>SecurityXMLSchema</w:t>
            </w:r>
          </w:p>
        </w:tc>
        <w:tc>
          <w:tcPr>
            <w:tcW w:w="1083" w:type="dxa"/>
            <w:shd w:val="clear" w:color="auto" w:fill="auto"/>
          </w:tcPr>
          <w:p w14:paraId="1DBC026C" w14:textId="77777777" w:rsidR="00512FC7" w:rsidRPr="00512FC7" w:rsidRDefault="00512FC7" w:rsidP="00533FE7">
            <w:r w:rsidRPr="00512FC7">
              <w:t>String</w:t>
            </w:r>
          </w:p>
        </w:tc>
        <w:tc>
          <w:tcPr>
            <w:tcW w:w="4677" w:type="dxa"/>
            <w:shd w:val="clear" w:color="auto" w:fill="auto"/>
          </w:tcPr>
          <w:p w14:paraId="50B5AB65" w14:textId="77777777" w:rsidR="00512FC7" w:rsidRPr="00512FC7" w:rsidRDefault="00512FC7" w:rsidP="00533FE7">
            <w:pPr>
              <w:jc w:val="left"/>
            </w:pPr>
            <w:r w:rsidRPr="00512FC7">
              <w:t>The schema used to validate the contents of SecurityXML</w:t>
            </w:r>
          </w:p>
        </w:tc>
        <w:tc>
          <w:tcPr>
            <w:tcW w:w="4411" w:type="dxa"/>
            <w:shd w:val="clear" w:color="auto" w:fill="auto"/>
          </w:tcPr>
          <w:p w14:paraId="647D2A70" w14:textId="77777777" w:rsidR="00512FC7" w:rsidRPr="00512FC7" w:rsidRDefault="00512FC7" w:rsidP="00533FE7">
            <w:r w:rsidRPr="00512FC7">
              <w:t>Schema</w:t>
            </w:r>
          </w:p>
        </w:tc>
      </w:tr>
      <w:tr w:rsidR="00512FC7" w:rsidRPr="00512FC7" w14:paraId="18E1D343" w14:textId="77777777" w:rsidTr="00533FE7">
        <w:tc>
          <w:tcPr>
            <w:tcW w:w="828" w:type="dxa"/>
            <w:shd w:val="clear" w:color="auto" w:fill="auto"/>
          </w:tcPr>
          <w:p w14:paraId="0496E2E7" w14:textId="77777777" w:rsidR="00512FC7" w:rsidRPr="00512FC7" w:rsidRDefault="00512FC7" w:rsidP="00533FE7">
            <w:bookmarkStart w:id="1859" w:name="fld_RefreshIndicator" w:colFirst="1" w:colLast="1"/>
            <w:bookmarkEnd w:id="1858"/>
            <w:r w:rsidRPr="00512FC7">
              <w:t>1187</w:t>
            </w:r>
          </w:p>
        </w:tc>
        <w:tc>
          <w:tcPr>
            <w:tcW w:w="2069" w:type="dxa"/>
            <w:shd w:val="clear" w:color="auto" w:fill="auto"/>
          </w:tcPr>
          <w:p w14:paraId="2B8B5D9C" w14:textId="77777777" w:rsidR="00512FC7" w:rsidRPr="00512FC7" w:rsidRDefault="00512FC7" w:rsidP="00533FE7">
            <w:r w:rsidRPr="00512FC7">
              <w:t>RefreshIndicator</w:t>
            </w:r>
          </w:p>
        </w:tc>
        <w:tc>
          <w:tcPr>
            <w:tcW w:w="1083" w:type="dxa"/>
            <w:shd w:val="clear" w:color="auto" w:fill="auto"/>
          </w:tcPr>
          <w:p w14:paraId="1C92EB29" w14:textId="77777777" w:rsidR="00512FC7" w:rsidRPr="00512FC7" w:rsidRDefault="00512FC7" w:rsidP="00533FE7">
            <w:r w:rsidRPr="00512FC7">
              <w:t>Boolean</w:t>
            </w:r>
          </w:p>
        </w:tc>
        <w:tc>
          <w:tcPr>
            <w:tcW w:w="4677" w:type="dxa"/>
            <w:shd w:val="clear" w:color="auto" w:fill="auto"/>
          </w:tcPr>
          <w:p w14:paraId="4B54544B" w14:textId="77777777" w:rsidR="00512FC7" w:rsidRPr="00512FC7" w:rsidRDefault="00512FC7" w:rsidP="00533FE7">
            <w:pPr>
              <w:jc w:val="left"/>
            </w:pPr>
            <w:r w:rsidRPr="00512FC7">
              <w:t>Set by the sender to tell the receiver to perform an immediate refresh of the book due to disruptions in the accompanying real-time feed</w:t>
            </w:r>
            <w:r>
              <w:br/>
            </w:r>
            <w:r w:rsidRPr="00512FC7">
              <w:t>'Y' - Mandatory refresh by all participants</w:t>
            </w:r>
            <w:r>
              <w:br/>
            </w:r>
            <w:r w:rsidRPr="00512FC7">
              <w:t>'N' - Process as required</w:t>
            </w:r>
          </w:p>
        </w:tc>
        <w:tc>
          <w:tcPr>
            <w:tcW w:w="4411" w:type="dxa"/>
            <w:shd w:val="clear" w:color="auto" w:fill="auto"/>
          </w:tcPr>
          <w:p w14:paraId="7D329743" w14:textId="77777777" w:rsidR="00512FC7" w:rsidRPr="00512FC7" w:rsidRDefault="00512FC7" w:rsidP="00533FE7">
            <w:r w:rsidRPr="00512FC7">
              <w:t>RefInd</w:t>
            </w:r>
          </w:p>
        </w:tc>
      </w:tr>
      <w:tr w:rsidR="00512FC7" w:rsidRPr="00512FC7" w14:paraId="2239800A" w14:textId="77777777" w:rsidTr="00533FE7">
        <w:tc>
          <w:tcPr>
            <w:tcW w:w="828" w:type="dxa"/>
            <w:shd w:val="clear" w:color="auto" w:fill="auto"/>
          </w:tcPr>
          <w:p w14:paraId="2A7276CD" w14:textId="77777777" w:rsidR="00512FC7" w:rsidRPr="00512FC7" w:rsidRDefault="00512FC7" w:rsidP="00533FE7">
            <w:bookmarkStart w:id="1860" w:name="fld_Volatility" w:colFirst="1" w:colLast="1"/>
            <w:bookmarkEnd w:id="1859"/>
            <w:r w:rsidRPr="00512FC7">
              <w:t>1188</w:t>
            </w:r>
          </w:p>
        </w:tc>
        <w:tc>
          <w:tcPr>
            <w:tcW w:w="2069" w:type="dxa"/>
            <w:shd w:val="clear" w:color="auto" w:fill="auto"/>
          </w:tcPr>
          <w:p w14:paraId="04445890" w14:textId="77777777" w:rsidR="00512FC7" w:rsidRPr="00512FC7" w:rsidRDefault="00512FC7" w:rsidP="00533FE7">
            <w:r w:rsidRPr="00512FC7">
              <w:t>Volatility</w:t>
            </w:r>
          </w:p>
        </w:tc>
        <w:tc>
          <w:tcPr>
            <w:tcW w:w="1083" w:type="dxa"/>
            <w:shd w:val="clear" w:color="auto" w:fill="auto"/>
          </w:tcPr>
          <w:p w14:paraId="4D0647BB" w14:textId="77777777" w:rsidR="00512FC7" w:rsidRPr="00512FC7" w:rsidRDefault="00512FC7" w:rsidP="00533FE7">
            <w:r w:rsidRPr="00512FC7">
              <w:t>float</w:t>
            </w:r>
          </w:p>
        </w:tc>
        <w:tc>
          <w:tcPr>
            <w:tcW w:w="4677" w:type="dxa"/>
            <w:shd w:val="clear" w:color="auto" w:fill="auto"/>
          </w:tcPr>
          <w:p w14:paraId="04FAAC5A" w14:textId="77777777" w:rsidR="00512FC7" w:rsidRPr="00512FC7" w:rsidRDefault="00512FC7" w:rsidP="00533FE7">
            <w:pPr>
              <w:jc w:val="left"/>
            </w:pPr>
            <w:r w:rsidRPr="00512FC7">
              <w:t>Annualized volatility for option model calculations</w:t>
            </w:r>
          </w:p>
        </w:tc>
        <w:tc>
          <w:tcPr>
            <w:tcW w:w="4411" w:type="dxa"/>
            <w:shd w:val="clear" w:color="auto" w:fill="auto"/>
          </w:tcPr>
          <w:p w14:paraId="1FB29CE3" w14:textId="77777777" w:rsidR="00512FC7" w:rsidRPr="00512FC7" w:rsidRDefault="00512FC7" w:rsidP="00533FE7">
            <w:r w:rsidRPr="00512FC7">
              <w:t>Vol</w:t>
            </w:r>
          </w:p>
        </w:tc>
      </w:tr>
      <w:tr w:rsidR="00512FC7" w:rsidRPr="00512FC7" w14:paraId="683C14C6" w14:textId="77777777" w:rsidTr="00533FE7">
        <w:tc>
          <w:tcPr>
            <w:tcW w:w="828" w:type="dxa"/>
            <w:shd w:val="clear" w:color="auto" w:fill="auto"/>
          </w:tcPr>
          <w:p w14:paraId="12F1D5BA" w14:textId="77777777" w:rsidR="00512FC7" w:rsidRPr="00512FC7" w:rsidRDefault="00512FC7" w:rsidP="00533FE7">
            <w:bookmarkStart w:id="1861" w:name="fld_TimeToExpiration" w:colFirst="1" w:colLast="1"/>
            <w:bookmarkEnd w:id="1860"/>
            <w:r w:rsidRPr="00512FC7">
              <w:t>1189</w:t>
            </w:r>
          </w:p>
        </w:tc>
        <w:tc>
          <w:tcPr>
            <w:tcW w:w="2069" w:type="dxa"/>
            <w:shd w:val="clear" w:color="auto" w:fill="auto"/>
          </w:tcPr>
          <w:p w14:paraId="62A10F18" w14:textId="77777777" w:rsidR="00512FC7" w:rsidRPr="00512FC7" w:rsidRDefault="00512FC7" w:rsidP="00533FE7">
            <w:r w:rsidRPr="00512FC7">
              <w:t>TimeToExpiration</w:t>
            </w:r>
          </w:p>
        </w:tc>
        <w:tc>
          <w:tcPr>
            <w:tcW w:w="1083" w:type="dxa"/>
            <w:shd w:val="clear" w:color="auto" w:fill="auto"/>
          </w:tcPr>
          <w:p w14:paraId="57CCF358" w14:textId="77777777" w:rsidR="00512FC7" w:rsidRPr="00512FC7" w:rsidRDefault="00512FC7" w:rsidP="00533FE7">
            <w:r w:rsidRPr="00512FC7">
              <w:t>float</w:t>
            </w:r>
          </w:p>
        </w:tc>
        <w:tc>
          <w:tcPr>
            <w:tcW w:w="4677" w:type="dxa"/>
            <w:shd w:val="clear" w:color="auto" w:fill="auto"/>
          </w:tcPr>
          <w:p w14:paraId="6CA058D3" w14:textId="77777777" w:rsidR="00512FC7" w:rsidRPr="00512FC7" w:rsidRDefault="00512FC7" w:rsidP="00533FE7">
            <w:pPr>
              <w:jc w:val="left"/>
            </w:pPr>
            <w:r w:rsidRPr="00512FC7">
              <w:t>Time to expiration in years calculated as the number of days remaining to expiration divided by 365 days per year.</w:t>
            </w:r>
          </w:p>
        </w:tc>
        <w:tc>
          <w:tcPr>
            <w:tcW w:w="4411" w:type="dxa"/>
            <w:shd w:val="clear" w:color="auto" w:fill="auto"/>
          </w:tcPr>
          <w:p w14:paraId="5E7C7908" w14:textId="77777777" w:rsidR="00512FC7" w:rsidRPr="00512FC7" w:rsidRDefault="00512FC7" w:rsidP="00533FE7">
            <w:r w:rsidRPr="00512FC7">
              <w:t>TmToExp</w:t>
            </w:r>
          </w:p>
        </w:tc>
      </w:tr>
      <w:tr w:rsidR="00512FC7" w:rsidRPr="00512FC7" w14:paraId="327BBEDC" w14:textId="77777777" w:rsidTr="00533FE7">
        <w:tc>
          <w:tcPr>
            <w:tcW w:w="828" w:type="dxa"/>
            <w:shd w:val="clear" w:color="auto" w:fill="auto"/>
          </w:tcPr>
          <w:p w14:paraId="63F5ED35" w14:textId="77777777" w:rsidR="00512FC7" w:rsidRPr="00512FC7" w:rsidRDefault="00512FC7" w:rsidP="00533FE7">
            <w:bookmarkStart w:id="1862" w:name="fld_RiskFreeRate" w:colFirst="1" w:colLast="1"/>
            <w:bookmarkEnd w:id="1861"/>
            <w:r w:rsidRPr="00512FC7">
              <w:t>1190</w:t>
            </w:r>
          </w:p>
        </w:tc>
        <w:tc>
          <w:tcPr>
            <w:tcW w:w="2069" w:type="dxa"/>
            <w:shd w:val="clear" w:color="auto" w:fill="auto"/>
          </w:tcPr>
          <w:p w14:paraId="6C99FF11" w14:textId="77777777" w:rsidR="00512FC7" w:rsidRPr="00512FC7" w:rsidRDefault="00512FC7" w:rsidP="00533FE7">
            <w:r w:rsidRPr="00512FC7">
              <w:t>RiskFreeRate</w:t>
            </w:r>
          </w:p>
        </w:tc>
        <w:tc>
          <w:tcPr>
            <w:tcW w:w="1083" w:type="dxa"/>
            <w:shd w:val="clear" w:color="auto" w:fill="auto"/>
          </w:tcPr>
          <w:p w14:paraId="6ADB0FD5" w14:textId="77777777" w:rsidR="00512FC7" w:rsidRPr="00512FC7" w:rsidRDefault="00512FC7" w:rsidP="00533FE7">
            <w:r w:rsidRPr="00512FC7">
              <w:t>float</w:t>
            </w:r>
          </w:p>
        </w:tc>
        <w:tc>
          <w:tcPr>
            <w:tcW w:w="4677" w:type="dxa"/>
            <w:shd w:val="clear" w:color="auto" w:fill="auto"/>
          </w:tcPr>
          <w:p w14:paraId="70FB4481" w14:textId="77777777" w:rsidR="00512FC7" w:rsidRPr="00512FC7" w:rsidRDefault="00512FC7" w:rsidP="00533FE7">
            <w:pPr>
              <w:jc w:val="left"/>
            </w:pPr>
            <w:r w:rsidRPr="00512FC7">
              <w:t>Interest rate. Usually some form of short term rate.</w:t>
            </w:r>
          </w:p>
        </w:tc>
        <w:tc>
          <w:tcPr>
            <w:tcW w:w="4411" w:type="dxa"/>
            <w:shd w:val="clear" w:color="auto" w:fill="auto"/>
          </w:tcPr>
          <w:p w14:paraId="727FF8E1" w14:textId="77777777" w:rsidR="00512FC7" w:rsidRPr="00512FC7" w:rsidRDefault="00512FC7" w:rsidP="00533FE7">
            <w:r w:rsidRPr="00512FC7">
              <w:t>RFR</w:t>
            </w:r>
          </w:p>
        </w:tc>
      </w:tr>
      <w:tr w:rsidR="00512FC7" w:rsidRPr="00512FC7" w14:paraId="65E258DC" w14:textId="77777777" w:rsidTr="00533FE7">
        <w:tc>
          <w:tcPr>
            <w:tcW w:w="828" w:type="dxa"/>
            <w:shd w:val="clear" w:color="auto" w:fill="auto"/>
          </w:tcPr>
          <w:p w14:paraId="5055BFC8" w14:textId="77777777" w:rsidR="00512FC7" w:rsidRPr="00512FC7" w:rsidRDefault="00512FC7" w:rsidP="00533FE7">
            <w:bookmarkStart w:id="1863" w:name="fld_PriceUnitOfMeasure" w:colFirst="1" w:colLast="1"/>
            <w:bookmarkEnd w:id="1862"/>
            <w:r w:rsidRPr="00512FC7">
              <w:t>1191</w:t>
            </w:r>
          </w:p>
        </w:tc>
        <w:tc>
          <w:tcPr>
            <w:tcW w:w="2069" w:type="dxa"/>
            <w:shd w:val="clear" w:color="auto" w:fill="auto"/>
          </w:tcPr>
          <w:p w14:paraId="04AB4EE6" w14:textId="77777777" w:rsidR="00512FC7" w:rsidRPr="00512FC7" w:rsidRDefault="00512FC7" w:rsidP="00533FE7">
            <w:r w:rsidRPr="00512FC7">
              <w:t>PriceUnitOfMeasure</w:t>
            </w:r>
          </w:p>
        </w:tc>
        <w:tc>
          <w:tcPr>
            <w:tcW w:w="1083" w:type="dxa"/>
            <w:shd w:val="clear" w:color="auto" w:fill="auto"/>
          </w:tcPr>
          <w:p w14:paraId="3AFE8EF8" w14:textId="77777777" w:rsidR="00512FC7" w:rsidRPr="00512FC7" w:rsidRDefault="00512FC7" w:rsidP="00533FE7">
            <w:r w:rsidRPr="00512FC7">
              <w:t>String</w:t>
            </w:r>
          </w:p>
        </w:tc>
        <w:tc>
          <w:tcPr>
            <w:tcW w:w="4677" w:type="dxa"/>
            <w:shd w:val="clear" w:color="auto" w:fill="auto"/>
          </w:tcPr>
          <w:p w14:paraId="52BF8986" w14:textId="77777777" w:rsidR="00512FC7" w:rsidRDefault="00512FC7" w:rsidP="00533FE7">
            <w:pPr>
              <w:jc w:val="left"/>
            </w:pPr>
            <w:r>
              <w:t>Used to express the UOM of the price if different from the contract. In futures, this can be different for cross-rate products in which the price is quoted in units differently from the contract</w:t>
            </w:r>
          </w:p>
          <w:p w14:paraId="190BB3D2"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70FE4678" w14:textId="77777777" w:rsidR="00512FC7" w:rsidRPr="00512FC7" w:rsidRDefault="00512FC7" w:rsidP="00533FE7">
            <w:r w:rsidRPr="00512FC7">
              <w:t>PxUOM</w:t>
            </w:r>
          </w:p>
        </w:tc>
      </w:tr>
      <w:tr w:rsidR="00512FC7" w:rsidRPr="00512FC7" w14:paraId="3BFB7CE9" w14:textId="77777777" w:rsidTr="00533FE7">
        <w:tc>
          <w:tcPr>
            <w:tcW w:w="828" w:type="dxa"/>
            <w:shd w:val="clear" w:color="auto" w:fill="auto"/>
          </w:tcPr>
          <w:p w14:paraId="3777E616" w14:textId="77777777" w:rsidR="00512FC7" w:rsidRPr="00512FC7" w:rsidRDefault="00512FC7" w:rsidP="00533FE7">
            <w:bookmarkStart w:id="1864" w:name="fld_PriceUnitOfMeasureQty" w:colFirst="1" w:colLast="1"/>
            <w:bookmarkEnd w:id="1863"/>
            <w:r w:rsidRPr="00512FC7">
              <w:t>1192</w:t>
            </w:r>
          </w:p>
        </w:tc>
        <w:tc>
          <w:tcPr>
            <w:tcW w:w="2069" w:type="dxa"/>
            <w:shd w:val="clear" w:color="auto" w:fill="auto"/>
          </w:tcPr>
          <w:p w14:paraId="0DC29EA1" w14:textId="77777777" w:rsidR="00512FC7" w:rsidRPr="00512FC7" w:rsidRDefault="00512FC7" w:rsidP="00533FE7">
            <w:r w:rsidRPr="00512FC7">
              <w:t>PriceUnitOfMeasureQty</w:t>
            </w:r>
          </w:p>
        </w:tc>
        <w:tc>
          <w:tcPr>
            <w:tcW w:w="1083" w:type="dxa"/>
            <w:shd w:val="clear" w:color="auto" w:fill="auto"/>
          </w:tcPr>
          <w:p w14:paraId="7E4C48A6" w14:textId="77777777" w:rsidR="00512FC7" w:rsidRPr="00512FC7" w:rsidRDefault="00512FC7" w:rsidP="00533FE7">
            <w:r w:rsidRPr="00512FC7">
              <w:t>Qty</w:t>
            </w:r>
          </w:p>
        </w:tc>
        <w:tc>
          <w:tcPr>
            <w:tcW w:w="4677" w:type="dxa"/>
            <w:shd w:val="clear" w:color="auto" w:fill="auto"/>
          </w:tcPr>
          <w:p w14:paraId="4F8BF10E" w14:textId="77777777" w:rsidR="00512FC7" w:rsidRPr="00512FC7" w:rsidRDefault="00512FC7" w:rsidP="00533FE7">
            <w:pPr>
              <w:jc w:val="left"/>
            </w:pPr>
            <w:r w:rsidRPr="00512FC7">
              <w:t>Used to express the UOM Quantity of the price if different from the contract. In futures, this can be different for physically delivered products in which price is quoted in a unit size different from the contract, i.e. a Cattle Future contract has a UOMQty of 40,000 and a PriceUOMQty of 100.</w:t>
            </w:r>
          </w:p>
        </w:tc>
        <w:tc>
          <w:tcPr>
            <w:tcW w:w="4411" w:type="dxa"/>
            <w:shd w:val="clear" w:color="auto" w:fill="auto"/>
          </w:tcPr>
          <w:p w14:paraId="46AB7D87" w14:textId="77777777" w:rsidR="00512FC7" w:rsidRPr="00512FC7" w:rsidRDefault="00512FC7" w:rsidP="00533FE7">
            <w:r w:rsidRPr="00512FC7">
              <w:t>PxUOMQty</w:t>
            </w:r>
          </w:p>
        </w:tc>
      </w:tr>
      <w:tr w:rsidR="00512FC7" w:rsidRPr="00512FC7" w14:paraId="349E76F2" w14:textId="77777777" w:rsidTr="00533FE7">
        <w:tc>
          <w:tcPr>
            <w:tcW w:w="828" w:type="dxa"/>
            <w:shd w:val="clear" w:color="auto" w:fill="auto"/>
          </w:tcPr>
          <w:p w14:paraId="39F3BA75" w14:textId="77777777" w:rsidR="00512FC7" w:rsidRPr="00512FC7" w:rsidRDefault="00512FC7" w:rsidP="00533FE7">
            <w:bookmarkStart w:id="1865" w:name="fld_SettlMethod" w:colFirst="1" w:colLast="1"/>
            <w:bookmarkEnd w:id="1864"/>
            <w:r w:rsidRPr="00512FC7">
              <w:t>1193</w:t>
            </w:r>
          </w:p>
        </w:tc>
        <w:tc>
          <w:tcPr>
            <w:tcW w:w="2069" w:type="dxa"/>
            <w:shd w:val="clear" w:color="auto" w:fill="auto"/>
          </w:tcPr>
          <w:p w14:paraId="5644DCBD" w14:textId="77777777" w:rsidR="00512FC7" w:rsidRPr="00512FC7" w:rsidRDefault="00512FC7" w:rsidP="00533FE7">
            <w:r w:rsidRPr="00512FC7">
              <w:t>SettlMethod</w:t>
            </w:r>
          </w:p>
        </w:tc>
        <w:tc>
          <w:tcPr>
            <w:tcW w:w="1083" w:type="dxa"/>
            <w:shd w:val="clear" w:color="auto" w:fill="auto"/>
          </w:tcPr>
          <w:p w14:paraId="2AD52E61" w14:textId="77777777" w:rsidR="00512FC7" w:rsidRPr="00512FC7" w:rsidRDefault="00512FC7" w:rsidP="00533FE7">
            <w:r w:rsidRPr="00512FC7">
              <w:t>char</w:t>
            </w:r>
          </w:p>
        </w:tc>
        <w:tc>
          <w:tcPr>
            <w:tcW w:w="4677" w:type="dxa"/>
            <w:shd w:val="clear" w:color="auto" w:fill="auto"/>
          </w:tcPr>
          <w:p w14:paraId="4F611268" w14:textId="77777777" w:rsidR="00512FC7" w:rsidRDefault="00512FC7" w:rsidP="00533FE7">
            <w:pPr>
              <w:jc w:val="left"/>
            </w:pPr>
            <w:r>
              <w:t>Settlement method for a contract. Can be used as an alternative to CFI Code value</w:t>
            </w:r>
          </w:p>
          <w:p w14:paraId="5A0C1172" w14:textId="77777777" w:rsidR="00512FC7" w:rsidRPr="00512FC7" w:rsidRDefault="00512FC7" w:rsidP="00533FE7">
            <w:pPr>
              <w:jc w:val="left"/>
            </w:pPr>
            <w:r>
              <w:t>Valid values:</w:t>
            </w:r>
            <w:r>
              <w:br/>
            </w:r>
            <w:r>
              <w:tab/>
              <w:t>C - Cash settlement required</w:t>
            </w:r>
            <w:r>
              <w:br/>
            </w:r>
            <w:r>
              <w:tab/>
              <w:t>P - Physical settlement required</w:t>
            </w:r>
          </w:p>
        </w:tc>
        <w:tc>
          <w:tcPr>
            <w:tcW w:w="4411" w:type="dxa"/>
            <w:shd w:val="clear" w:color="auto" w:fill="auto"/>
          </w:tcPr>
          <w:p w14:paraId="1C06314F" w14:textId="77777777" w:rsidR="00512FC7" w:rsidRPr="00512FC7" w:rsidRDefault="00512FC7" w:rsidP="00533FE7">
            <w:r w:rsidRPr="00512FC7">
              <w:t>SettlMeth</w:t>
            </w:r>
          </w:p>
        </w:tc>
      </w:tr>
      <w:tr w:rsidR="00512FC7" w:rsidRPr="00512FC7" w14:paraId="1393E855" w14:textId="77777777" w:rsidTr="00533FE7">
        <w:tc>
          <w:tcPr>
            <w:tcW w:w="828" w:type="dxa"/>
            <w:shd w:val="clear" w:color="auto" w:fill="auto"/>
          </w:tcPr>
          <w:p w14:paraId="3E45F430" w14:textId="77777777" w:rsidR="00512FC7" w:rsidRPr="00512FC7" w:rsidRDefault="00512FC7" w:rsidP="00533FE7">
            <w:bookmarkStart w:id="1866" w:name="fld_ExerciseStyle" w:colFirst="1" w:colLast="1"/>
            <w:bookmarkEnd w:id="1865"/>
            <w:r w:rsidRPr="00512FC7">
              <w:t>1194</w:t>
            </w:r>
          </w:p>
        </w:tc>
        <w:tc>
          <w:tcPr>
            <w:tcW w:w="2069" w:type="dxa"/>
            <w:shd w:val="clear" w:color="auto" w:fill="auto"/>
          </w:tcPr>
          <w:p w14:paraId="1CB599D9" w14:textId="77777777" w:rsidR="00512FC7" w:rsidRPr="00512FC7" w:rsidRDefault="00512FC7" w:rsidP="00533FE7">
            <w:r w:rsidRPr="00512FC7">
              <w:t>ExerciseStyle</w:t>
            </w:r>
          </w:p>
        </w:tc>
        <w:tc>
          <w:tcPr>
            <w:tcW w:w="1083" w:type="dxa"/>
            <w:shd w:val="clear" w:color="auto" w:fill="auto"/>
          </w:tcPr>
          <w:p w14:paraId="7DDBED73" w14:textId="77777777" w:rsidR="00512FC7" w:rsidRPr="00512FC7" w:rsidRDefault="00512FC7" w:rsidP="00533FE7">
            <w:r w:rsidRPr="00512FC7">
              <w:t>int</w:t>
            </w:r>
          </w:p>
        </w:tc>
        <w:tc>
          <w:tcPr>
            <w:tcW w:w="4677" w:type="dxa"/>
            <w:shd w:val="clear" w:color="auto" w:fill="auto"/>
          </w:tcPr>
          <w:p w14:paraId="793149E3" w14:textId="77777777" w:rsidR="00512FC7" w:rsidRDefault="00512FC7" w:rsidP="00533FE7">
            <w:pPr>
              <w:jc w:val="left"/>
            </w:pPr>
            <w:r>
              <w:t>Type of exercise of a derivatives security</w:t>
            </w:r>
          </w:p>
          <w:p w14:paraId="72EC8611" w14:textId="77777777" w:rsidR="00512FC7" w:rsidRPr="00512FC7" w:rsidRDefault="00512FC7" w:rsidP="00533FE7">
            <w:pPr>
              <w:jc w:val="left"/>
            </w:pPr>
            <w:r>
              <w:t>Valid values:</w:t>
            </w:r>
            <w:r>
              <w:br/>
            </w:r>
            <w:r>
              <w:tab/>
              <w:t>0 - European</w:t>
            </w:r>
            <w:r>
              <w:br/>
            </w:r>
            <w:r>
              <w:tab/>
              <w:t>1 - American</w:t>
            </w:r>
            <w:r>
              <w:br/>
            </w:r>
            <w:r>
              <w:tab/>
              <w:t>2 - Bermuda</w:t>
            </w:r>
          </w:p>
        </w:tc>
        <w:tc>
          <w:tcPr>
            <w:tcW w:w="4411" w:type="dxa"/>
            <w:shd w:val="clear" w:color="auto" w:fill="auto"/>
          </w:tcPr>
          <w:p w14:paraId="76E03D13" w14:textId="77777777" w:rsidR="00512FC7" w:rsidRPr="00512FC7" w:rsidRDefault="00512FC7" w:rsidP="00533FE7">
            <w:r w:rsidRPr="00512FC7">
              <w:t>ExerStyle</w:t>
            </w:r>
          </w:p>
        </w:tc>
      </w:tr>
      <w:tr w:rsidR="00512FC7" w:rsidRPr="00512FC7" w14:paraId="57883AA8" w14:textId="77777777" w:rsidTr="00533FE7">
        <w:tc>
          <w:tcPr>
            <w:tcW w:w="828" w:type="dxa"/>
            <w:shd w:val="clear" w:color="auto" w:fill="auto"/>
          </w:tcPr>
          <w:p w14:paraId="2C44C40C" w14:textId="77777777" w:rsidR="00512FC7" w:rsidRPr="00512FC7" w:rsidRDefault="00512FC7" w:rsidP="00533FE7">
            <w:bookmarkStart w:id="1867" w:name="fld_OptPayoutAmount" w:colFirst="1" w:colLast="1"/>
            <w:bookmarkEnd w:id="1866"/>
            <w:r w:rsidRPr="00512FC7">
              <w:t>1195</w:t>
            </w:r>
          </w:p>
        </w:tc>
        <w:tc>
          <w:tcPr>
            <w:tcW w:w="2069" w:type="dxa"/>
            <w:shd w:val="clear" w:color="auto" w:fill="auto"/>
          </w:tcPr>
          <w:p w14:paraId="6521B88E" w14:textId="77777777" w:rsidR="00512FC7" w:rsidRPr="00512FC7" w:rsidRDefault="00512FC7" w:rsidP="00533FE7">
            <w:r w:rsidRPr="00512FC7">
              <w:t>OptPayoutAmount</w:t>
            </w:r>
          </w:p>
        </w:tc>
        <w:tc>
          <w:tcPr>
            <w:tcW w:w="1083" w:type="dxa"/>
            <w:shd w:val="clear" w:color="auto" w:fill="auto"/>
          </w:tcPr>
          <w:p w14:paraId="59B20244" w14:textId="77777777" w:rsidR="00512FC7" w:rsidRPr="00512FC7" w:rsidRDefault="00512FC7" w:rsidP="00533FE7">
            <w:r w:rsidRPr="00512FC7">
              <w:t>Amt</w:t>
            </w:r>
          </w:p>
        </w:tc>
        <w:tc>
          <w:tcPr>
            <w:tcW w:w="4677" w:type="dxa"/>
            <w:shd w:val="clear" w:color="auto" w:fill="auto"/>
          </w:tcPr>
          <w:p w14:paraId="1D0DCD03" w14:textId="77777777" w:rsidR="00512FC7" w:rsidRPr="00512FC7" w:rsidRDefault="00512FC7" w:rsidP="00533FE7">
            <w:pPr>
              <w:jc w:val="left"/>
            </w:pPr>
            <w:r w:rsidRPr="00512FC7">
              <w:t xml:space="preserve">Cash amount indicating the pay out associated with an option. For binary options this is a fixed amount. </w:t>
            </w:r>
            <w:r>
              <w:br/>
            </w:r>
            <w:r w:rsidRPr="00512FC7">
              <w:t>Conditionally required if OptPayoutType(1482) is set to binary.</w:t>
            </w:r>
          </w:p>
        </w:tc>
        <w:tc>
          <w:tcPr>
            <w:tcW w:w="4411" w:type="dxa"/>
            <w:shd w:val="clear" w:color="auto" w:fill="auto"/>
          </w:tcPr>
          <w:p w14:paraId="357EAB8E" w14:textId="77777777" w:rsidR="00512FC7" w:rsidRPr="00512FC7" w:rsidRDefault="00512FC7" w:rsidP="00533FE7">
            <w:r w:rsidRPr="00512FC7">
              <w:t>OptPayAmt</w:t>
            </w:r>
          </w:p>
        </w:tc>
      </w:tr>
      <w:tr w:rsidR="00512FC7" w:rsidRPr="00512FC7" w14:paraId="2BC81645" w14:textId="77777777" w:rsidTr="00533FE7">
        <w:tc>
          <w:tcPr>
            <w:tcW w:w="828" w:type="dxa"/>
            <w:shd w:val="clear" w:color="auto" w:fill="auto"/>
          </w:tcPr>
          <w:p w14:paraId="203F113B" w14:textId="77777777" w:rsidR="00512FC7" w:rsidRPr="00512FC7" w:rsidRDefault="00512FC7" w:rsidP="00533FE7">
            <w:bookmarkStart w:id="1868" w:name="fld_PriceQuoteMethod" w:colFirst="1" w:colLast="1"/>
            <w:bookmarkEnd w:id="1867"/>
            <w:r w:rsidRPr="00512FC7">
              <w:t>1196</w:t>
            </w:r>
          </w:p>
        </w:tc>
        <w:tc>
          <w:tcPr>
            <w:tcW w:w="2069" w:type="dxa"/>
            <w:shd w:val="clear" w:color="auto" w:fill="auto"/>
          </w:tcPr>
          <w:p w14:paraId="2E84C1E0" w14:textId="77777777" w:rsidR="00512FC7" w:rsidRPr="00512FC7" w:rsidRDefault="00512FC7" w:rsidP="00533FE7">
            <w:r w:rsidRPr="00512FC7">
              <w:t>PriceQuoteMethod</w:t>
            </w:r>
          </w:p>
        </w:tc>
        <w:tc>
          <w:tcPr>
            <w:tcW w:w="1083" w:type="dxa"/>
            <w:shd w:val="clear" w:color="auto" w:fill="auto"/>
          </w:tcPr>
          <w:p w14:paraId="360E861E" w14:textId="77777777" w:rsidR="00512FC7" w:rsidRPr="00512FC7" w:rsidRDefault="00512FC7" w:rsidP="00533FE7">
            <w:r w:rsidRPr="00512FC7">
              <w:t>String</w:t>
            </w:r>
          </w:p>
        </w:tc>
        <w:tc>
          <w:tcPr>
            <w:tcW w:w="4677" w:type="dxa"/>
            <w:shd w:val="clear" w:color="auto" w:fill="auto"/>
          </w:tcPr>
          <w:p w14:paraId="663BFB45" w14:textId="77777777" w:rsidR="00512FC7" w:rsidRDefault="00512FC7" w:rsidP="00533FE7">
            <w:pPr>
              <w:jc w:val="left"/>
            </w:pPr>
            <w:r>
              <w:t>Method for price quotation</w:t>
            </w:r>
          </w:p>
          <w:p w14:paraId="2623861F" w14:textId="77777777" w:rsidR="00512FC7" w:rsidRPr="00512FC7" w:rsidRDefault="00512FC7" w:rsidP="00533FE7">
            <w:pPr>
              <w:jc w:val="left"/>
            </w:pPr>
            <w:r>
              <w:t>Valid values:</w:t>
            </w:r>
            <w:r>
              <w:br/>
            </w:r>
            <w:r>
              <w:tab/>
              <w:t>PCTPAR - Percent of Par</w:t>
            </w:r>
            <w:r>
              <w:br/>
            </w:r>
            <w:r>
              <w:tab/>
              <w:t>STD - Standard, money per unit of a physical</w:t>
            </w:r>
            <w:r>
              <w:br/>
            </w:r>
            <w:r>
              <w:tab/>
              <w:t>INX - Index</w:t>
            </w:r>
            <w:r>
              <w:br/>
            </w:r>
            <w:r>
              <w:tab/>
              <w:t>INT - Interest rate Index</w:t>
            </w:r>
          </w:p>
        </w:tc>
        <w:tc>
          <w:tcPr>
            <w:tcW w:w="4411" w:type="dxa"/>
            <w:shd w:val="clear" w:color="auto" w:fill="auto"/>
          </w:tcPr>
          <w:p w14:paraId="3BDD16FF" w14:textId="77777777" w:rsidR="00512FC7" w:rsidRPr="00512FC7" w:rsidRDefault="00512FC7" w:rsidP="00533FE7">
            <w:r w:rsidRPr="00512FC7">
              <w:t>PxQteMeth</w:t>
            </w:r>
          </w:p>
        </w:tc>
      </w:tr>
      <w:tr w:rsidR="00512FC7" w:rsidRPr="00512FC7" w14:paraId="6175AD4E" w14:textId="77777777" w:rsidTr="00533FE7">
        <w:tc>
          <w:tcPr>
            <w:tcW w:w="828" w:type="dxa"/>
            <w:shd w:val="clear" w:color="auto" w:fill="auto"/>
          </w:tcPr>
          <w:p w14:paraId="360B228B" w14:textId="77777777" w:rsidR="00512FC7" w:rsidRPr="00512FC7" w:rsidRDefault="00512FC7" w:rsidP="00533FE7">
            <w:bookmarkStart w:id="1869" w:name="fld_ValuationMethod" w:colFirst="1" w:colLast="1"/>
            <w:bookmarkEnd w:id="1868"/>
            <w:r w:rsidRPr="00512FC7">
              <w:t>1197</w:t>
            </w:r>
          </w:p>
        </w:tc>
        <w:tc>
          <w:tcPr>
            <w:tcW w:w="2069" w:type="dxa"/>
            <w:shd w:val="clear" w:color="auto" w:fill="auto"/>
          </w:tcPr>
          <w:p w14:paraId="6439014A" w14:textId="77777777" w:rsidR="00512FC7" w:rsidRPr="00512FC7" w:rsidRDefault="00512FC7" w:rsidP="00533FE7">
            <w:r w:rsidRPr="00512FC7">
              <w:t>ValuationMethod</w:t>
            </w:r>
          </w:p>
        </w:tc>
        <w:tc>
          <w:tcPr>
            <w:tcW w:w="1083" w:type="dxa"/>
            <w:shd w:val="clear" w:color="auto" w:fill="auto"/>
          </w:tcPr>
          <w:p w14:paraId="79F36911" w14:textId="77777777" w:rsidR="00512FC7" w:rsidRPr="00512FC7" w:rsidRDefault="00512FC7" w:rsidP="00533FE7">
            <w:r w:rsidRPr="00512FC7">
              <w:t>String</w:t>
            </w:r>
          </w:p>
        </w:tc>
        <w:tc>
          <w:tcPr>
            <w:tcW w:w="4677" w:type="dxa"/>
            <w:shd w:val="clear" w:color="auto" w:fill="auto"/>
          </w:tcPr>
          <w:p w14:paraId="0A12B4AE" w14:textId="77777777" w:rsidR="00512FC7" w:rsidRDefault="00512FC7" w:rsidP="00533FE7">
            <w:pPr>
              <w:jc w:val="left"/>
            </w:pPr>
            <w:r>
              <w:t>Specifies the type of valuation method applied.</w:t>
            </w:r>
          </w:p>
          <w:p w14:paraId="0AAA224C" w14:textId="77777777" w:rsidR="00512FC7" w:rsidRPr="00512FC7" w:rsidRDefault="00512FC7" w:rsidP="00533FE7">
            <w:pPr>
              <w:jc w:val="left"/>
            </w:pPr>
            <w:r>
              <w:t>Valid values:</w:t>
            </w:r>
            <w:r>
              <w:br/>
            </w:r>
            <w:r>
              <w:tab/>
              <w:t>CDS - CDS style collateralization of market to market and coupon</w:t>
            </w:r>
            <w:r>
              <w:br/>
            </w:r>
            <w:r>
              <w:tab/>
              <w:t>CDSD - CDS in delivery - use recovery rate to calculate obligation</w:t>
            </w:r>
            <w:r>
              <w:br/>
            </w:r>
            <w:r>
              <w:tab/>
              <w:t>EQTY - premium style</w:t>
            </w:r>
            <w:r>
              <w:br/>
            </w:r>
            <w:r>
              <w:tab/>
              <w:t>FUT - futures style mark-to-market</w:t>
            </w:r>
            <w:r>
              <w:br/>
            </w:r>
            <w:r>
              <w:tab/>
              <w:t>FUTDA - futures style with an attached cash adjustment</w:t>
            </w:r>
          </w:p>
        </w:tc>
        <w:tc>
          <w:tcPr>
            <w:tcW w:w="4411" w:type="dxa"/>
            <w:shd w:val="clear" w:color="auto" w:fill="auto"/>
          </w:tcPr>
          <w:p w14:paraId="3BF28218" w14:textId="77777777" w:rsidR="00512FC7" w:rsidRPr="00512FC7" w:rsidRDefault="00512FC7" w:rsidP="00533FE7">
            <w:r w:rsidRPr="00512FC7">
              <w:t>ValMeth</w:t>
            </w:r>
          </w:p>
        </w:tc>
      </w:tr>
      <w:tr w:rsidR="00512FC7" w:rsidRPr="00512FC7" w14:paraId="4C950EBC" w14:textId="77777777" w:rsidTr="00533FE7">
        <w:tc>
          <w:tcPr>
            <w:tcW w:w="828" w:type="dxa"/>
            <w:shd w:val="clear" w:color="auto" w:fill="auto"/>
          </w:tcPr>
          <w:p w14:paraId="7A867A53" w14:textId="77777777" w:rsidR="00512FC7" w:rsidRPr="00512FC7" w:rsidRDefault="00512FC7" w:rsidP="00533FE7">
            <w:bookmarkStart w:id="1870" w:name="fld_ListMethod" w:colFirst="1" w:colLast="1"/>
            <w:bookmarkEnd w:id="1869"/>
            <w:r w:rsidRPr="00512FC7">
              <w:t>1198</w:t>
            </w:r>
          </w:p>
        </w:tc>
        <w:tc>
          <w:tcPr>
            <w:tcW w:w="2069" w:type="dxa"/>
            <w:shd w:val="clear" w:color="auto" w:fill="auto"/>
          </w:tcPr>
          <w:p w14:paraId="140FBF10" w14:textId="77777777" w:rsidR="00512FC7" w:rsidRPr="00512FC7" w:rsidRDefault="00512FC7" w:rsidP="00533FE7">
            <w:r w:rsidRPr="00512FC7">
              <w:t>ListMethod</w:t>
            </w:r>
          </w:p>
        </w:tc>
        <w:tc>
          <w:tcPr>
            <w:tcW w:w="1083" w:type="dxa"/>
            <w:shd w:val="clear" w:color="auto" w:fill="auto"/>
          </w:tcPr>
          <w:p w14:paraId="3B21747F" w14:textId="77777777" w:rsidR="00512FC7" w:rsidRPr="00512FC7" w:rsidRDefault="00512FC7" w:rsidP="00533FE7">
            <w:r w:rsidRPr="00512FC7">
              <w:t>int</w:t>
            </w:r>
          </w:p>
        </w:tc>
        <w:tc>
          <w:tcPr>
            <w:tcW w:w="4677" w:type="dxa"/>
            <w:shd w:val="clear" w:color="auto" w:fill="auto"/>
          </w:tcPr>
          <w:p w14:paraId="0D7F0202" w14:textId="77777777" w:rsidR="00512FC7" w:rsidRDefault="00512FC7" w:rsidP="00533FE7">
            <w:pPr>
              <w:jc w:val="left"/>
            </w:pPr>
            <w:r>
              <w:t>Indicates whether instruments are pre-listed only or can also be defined via user request</w:t>
            </w:r>
          </w:p>
          <w:p w14:paraId="5C7CC058" w14:textId="77777777" w:rsidR="00512FC7" w:rsidRPr="00512FC7" w:rsidRDefault="00512FC7" w:rsidP="00533FE7">
            <w:pPr>
              <w:jc w:val="left"/>
            </w:pPr>
            <w:r>
              <w:t>Valid values:</w:t>
            </w:r>
            <w:r>
              <w:br/>
            </w:r>
            <w:r>
              <w:tab/>
              <w:t>0 - pre-listed only</w:t>
            </w:r>
            <w:r>
              <w:br/>
            </w:r>
            <w:r>
              <w:tab/>
              <w:t>1 - user requested</w:t>
            </w:r>
          </w:p>
        </w:tc>
        <w:tc>
          <w:tcPr>
            <w:tcW w:w="4411" w:type="dxa"/>
            <w:shd w:val="clear" w:color="auto" w:fill="auto"/>
          </w:tcPr>
          <w:p w14:paraId="38EBE3F5" w14:textId="77777777" w:rsidR="00512FC7" w:rsidRPr="00512FC7" w:rsidRDefault="00512FC7" w:rsidP="00533FE7">
            <w:r w:rsidRPr="00512FC7">
              <w:t>ListMeth</w:t>
            </w:r>
          </w:p>
        </w:tc>
      </w:tr>
      <w:tr w:rsidR="00512FC7" w:rsidRPr="00512FC7" w14:paraId="2B6D5A8D" w14:textId="77777777" w:rsidTr="00533FE7">
        <w:tc>
          <w:tcPr>
            <w:tcW w:w="828" w:type="dxa"/>
            <w:shd w:val="clear" w:color="auto" w:fill="auto"/>
          </w:tcPr>
          <w:p w14:paraId="0D632F3F" w14:textId="77777777" w:rsidR="00512FC7" w:rsidRPr="00512FC7" w:rsidRDefault="00512FC7" w:rsidP="00533FE7">
            <w:bookmarkStart w:id="1871" w:name="fld_CapPrice" w:colFirst="1" w:colLast="1"/>
            <w:bookmarkEnd w:id="1870"/>
            <w:r w:rsidRPr="00512FC7">
              <w:t>1199</w:t>
            </w:r>
          </w:p>
        </w:tc>
        <w:tc>
          <w:tcPr>
            <w:tcW w:w="2069" w:type="dxa"/>
            <w:shd w:val="clear" w:color="auto" w:fill="auto"/>
          </w:tcPr>
          <w:p w14:paraId="31183B69" w14:textId="77777777" w:rsidR="00512FC7" w:rsidRPr="00512FC7" w:rsidRDefault="00512FC7" w:rsidP="00533FE7">
            <w:r w:rsidRPr="00512FC7">
              <w:t>CapPrice</w:t>
            </w:r>
          </w:p>
        </w:tc>
        <w:tc>
          <w:tcPr>
            <w:tcW w:w="1083" w:type="dxa"/>
            <w:shd w:val="clear" w:color="auto" w:fill="auto"/>
          </w:tcPr>
          <w:p w14:paraId="09ABF57A" w14:textId="77777777" w:rsidR="00512FC7" w:rsidRPr="00512FC7" w:rsidRDefault="00512FC7" w:rsidP="00533FE7">
            <w:r w:rsidRPr="00512FC7">
              <w:t>Price</w:t>
            </w:r>
          </w:p>
        </w:tc>
        <w:tc>
          <w:tcPr>
            <w:tcW w:w="4677" w:type="dxa"/>
            <w:shd w:val="clear" w:color="auto" w:fill="auto"/>
          </w:tcPr>
          <w:p w14:paraId="24F503FE" w14:textId="77777777" w:rsidR="00512FC7" w:rsidRPr="00512FC7" w:rsidRDefault="00512FC7" w:rsidP="00533FE7">
            <w:pPr>
              <w:jc w:val="left"/>
            </w:pPr>
            <w:r w:rsidRPr="00512FC7">
              <w:t>Used to express the ceiling price of a capped call</w:t>
            </w:r>
          </w:p>
        </w:tc>
        <w:tc>
          <w:tcPr>
            <w:tcW w:w="4411" w:type="dxa"/>
            <w:shd w:val="clear" w:color="auto" w:fill="auto"/>
          </w:tcPr>
          <w:p w14:paraId="66A6E35D" w14:textId="77777777" w:rsidR="00512FC7" w:rsidRPr="00512FC7" w:rsidRDefault="00512FC7" w:rsidP="00533FE7">
            <w:r w:rsidRPr="00512FC7">
              <w:t>CapPx</w:t>
            </w:r>
          </w:p>
        </w:tc>
      </w:tr>
      <w:tr w:rsidR="00512FC7" w:rsidRPr="00512FC7" w14:paraId="77B8E117" w14:textId="77777777" w:rsidTr="00533FE7">
        <w:tc>
          <w:tcPr>
            <w:tcW w:w="828" w:type="dxa"/>
            <w:shd w:val="clear" w:color="auto" w:fill="auto"/>
          </w:tcPr>
          <w:p w14:paraId="1D379F0D" w14:textId="77777777" w:rsidR="00512FC7" w:rsidRPr="00512FC7" w:rsidRDefault="00512FC7" w:rsidP="00533FE7">
            <w:bookmarkStart w:id="1872" w:name="fld_FloorPrice" w:colFirst="1" w:colLast="1"/>
            <w:bookmarkEnd w:id="1871"/>
            <w:r w:rsidRPr="00512FC7">
              <w:t>1200</w:t>
            </w:r>
          </w:p>
        </w:tc>
        <w:tc>
          <w:tcPr>
            <w:tcW w:w="2069" w:type="dxa"/>
            <w:shd w:val="clear" w:color="auto" w:fill="auto"/>
          </w:tcPr>
          <w:p w14:paraId="79DD88AA" w14:textId="77777777" w:rsidR="00512FC7" w:rsidRPr="00512FC7" w:rsidRDefault="00512FC7" w:rsidP="00533FE7">
            <w:r w:rsidRPr="00512FC7">
              <w:t>FloorPrice</w:t>
            </w:r>
          </w:p>
        </w:tc>
        <w:tc>
          <w:tcPr>
            <w:tcW w:w="1083" w:type="dxa"/>
            <w:shd w:val="clear" w:color="auto" w:fill="auto"/>
          </w:tcPr>
          <w:p w14:paraId="42D0E4E2" w14:textId="77777777" w:rsidR="00512FC7" w:rsidRPr="00512FC7" w:rsidRDefault="00512FC7" w:rsidP="00533FE7">
            <w:r w:rsidRPr="00512FC7">
              <w:t>Price</w:t>
            </w:r>
          </w:p>
        </w:tc>
        <w:tc>
          <w:tcPr>
            <w:tcW w:w="4677" w:type="dxa"/>
            <w:shd w:val="clear" w:color="auto" w:fill="auto"/>
          </w:tcPr>
          <w:p w14:paraId="62E98725" w14:textId="77777777" w:rsidR="00512FC7" w:rsidRPr="00512FC7" w:rsidRDefault="00512FC7" w:rsidP="00533FE7">
            <w:pPr>
              <w:jc w:val="left"/>
            </w:pPr>
            <w:r w:rsidRPr="00512FC7">
              <w:t>Used to express the floor price of a capped put</w:t>
            </w:r>
          </w:p>
        </w:tc>
        <w:tc>
          <w:tcPr>
            <w:tcW w:w="4411" w:type="dxa"/>
            <w:shd w:val="clear" w:color="auto" w:fill="auto"/>
          </w:tcPr>
          <w:p w14:paraId="33F27680" w14:textId="77777777" w:rsidR="00512FC7" w:rsidRPr="00512FC7" w:rsidRDefault="00512FC7" w:rsidP="00533FE7">
            <w:r w:rsidRPr="00512FC7">
              <w:t>FlrPx</w:t>
            </w:r>
          </w:p>
        </w:tc>
      </w:tr>
      <w:tr w:rsidR="00512FC7" w:rsidRPr="00512FC7" w14:paraId="6F8EABED" w14:textId="77777777" w:rsidTr="00533FE7">
        <w:tc>
          <w:tcPr>
            <w:tcW w:w="828" w:type="dxa"/>
            <w:shd w:val="clear" w:color="auto" w:fill="auto"/>
          </w:tcPr>
          <w:p w14:paraId="0AA03255" w14:textId="77777777" w:rsidR="00512FC7" w:rsidRPr="00512FC7" w:rsidRDefault="00512FC7" w:rsidP="00533FE7">
            <w:bookmarkStart w:id="1873" w:name="fld_NoStrikeRules" w:colFirst="1" w:colLast="1"/>
            <w:bookmarkEnd w:id="1872"/>
            <w:r w:rsidRPr="00512FC7">
              <w:t>1201</w:t>
            </w:r>
          </w:p>
        </w:tc>
        <w:tc>
          <w:tcPr>
            <w:tcW w:w="2069" w:type="dxa"/>
            <w:shd w:val="clear" w:color="auto" w:fill="auto"/>
          </w:tcPr>
          <w:p w14:paraId="3EB7ADD6" w14:textId="77777777" w:rsidR="00512FC7" w:rsidRPr="00512FC7" w:rsidRDefault="00512FC7" w:rsidP="00533FE7">
            <w:r w:rsidRPr="00512FC7">
              <w:t>NoStrikeRules</w:t>
            </w:r>
          </w:p>
        </w:tc>
        <w:tc>
          <w:tcPr>
            <w:tcW w:w="1083" w:type="dxa"/>
            <w:shd w:val="clear" w:color="auto" w:fill="auto"/>
          </w:tcPr>
          <w:p w14:paraId="2794C51C" w14:textId="77777777" w:rsidR="00512FC7" w:rsidRPr="00512FC7" w:rsidRDefault="00512FC7" w:rsidP="00533FE7">
            <w:r w:rsidRPr="00512FC7">
              <w:t>NumInGroup</w:t>
            </w:r>
          </w:p>
        </w:tc>
        <w:tc>
          <w:tcPr>
            <w:tcW w:w="4677" w:type="dxa"/>
            <w:shd w:val="clear" w:color="auto" w:fill="auto"/>
          </w:tcPr>
          <w:p w14:paraId="115A78E6" w14:textId="77777777" w:rsidR="00512FC7" w:rsidRPr="00512FC7" w:rsidRDefault="00512FC7" w:rsidP="00533FE7">
            <w:pPr>
              <w:jc w:val="left"/>
            </w:pPr>
            <w:r w:rsidRPr="00512FC7">
              <w:t>Number of strike rule entries. This block specifies the rules for determining how new strikes should be listed within the stated price range of the underlying instrument</w:t>
            </w:r>
          </w:p>
        </w:tc>
        <w:tc>
          <w:tcPr>
            <w:tcW w:w="4411" w:type="dxa"/>
            <w:shd w:val="clear" w:color="auto" w:fill="auto"/>
          </w:tcPr>
          <w:p w14:paraId="56DCCC18" w14:textId="77777777" w:rsidR="00512FC7" w:rsidRPr="00512FC7" w:rsidRDefault="00512FC7" w:rsidP="00533FE7"/>
        </w:tc>
      </w:tr>
      <w:tr w:rsidR="00512FC7" w:rsidRPr="00512FC7" w14:paraId="6DE60F7E" w14:textId="77777777" w:rsidTr="00533FE7">
        <w:tc>
          <w:tcPr>
            <w:tcW w:w="828" w:type="dxa"/>
            <w:shd w:val="clear" w:color="auto" w:fill="auto"/>
          </w:tcPr>
          <w:p w14:paraId="4F66A2ED" w14:textId="77777777" w:rsidR="00512FC7" w:rsidRPr="00512FC7" w:rsidRDefault="00512FC7" w:rsidP="00533FE7">
            <w:bookmarkStart w:id="1874" w:name="fld_StartStrikePxRange" w:colFirst="1" w:colLast="1"/>
            <w:bookmarkEnd w:id="1873"/>
            <w:r w:rsidRPr="00512FC7">
              <w:t>1202</w:t>
            </w:r>
          </w:p>
        </w:tc>
        <w:tc>
          <w:tcPr>
            <w:tcW w:w="2069" w:type="dxa"/>
            <w:shd w:val="clear" w:color="auto" w:fill="auto"/>
          </w:tcPr>
          <w:p w14:paraId="2F853371" w14:textId="77777777" w:rsidR="00512FC7" w:rsidRPr="00512FC7" w:rsidRDefault="00512FC7" w:rsidP="00533FE7">
            <w:r w:rsidRPr="00512FC7">
              <w:t>StartStrikePxRange</w:t>
            </w:r>
          </w:p>
        </w:tc>
        <w:tc>
          <w:tcPr>
            <w:tcW w:w="1083" w:type="dxa"/>
            <w:shd w:val="clear" w:color="auto" w:fill="auto"/>
          </w:tcPr>
          <w:p w14:paraId="24134B9F" w14:textId="77777777" w:rsidR="00512FC7" w:rsidRPr="00512FC7" w:rsidRDefault="00512FC7" w:rsidP="00533FE7">
            <w:r w:rsidRPr="00512FC7">
              <w:t>Price</w:t>
            </w:r>
          </w:p>
        </w:tc>
        <w:tc>
          <w:tcPr>
            <w:tcW w:w="4677" w:type="dxa"/>
            <w:shd w:val="clear" w:color="auto" w:fill="auto"/>
          </w:tcPr>
          <w:p w14:paraId="1348D6E0" w14:textId="77777777" w:rsidR="00512FC7" w:rsidRPr="00512FC7" w:rsidRDefault="00512FC7" w:rsidP="00533FE7">
            <w:pPr>
              <w:jc w:val="left"/>
            </w:pPr>
            <w:r w:rsidRPr="00512FC7">
              <w:t>Starting price for the range to which the StrikeIncrement applies. Price refers to the price of the underlying</w:t>
            </w:r>
          </w:p>
        </w:tc>
        <w:tc>
          <w:tcPr>
            <w:tcW w:w="4411" w:type="dxa"/>
            <w:shd w:val="clear" w:color="auto" w:fill="auto"/>
          </w:tcPr>
          <w:p w14:paraId="6C68071F" w14:textId="77777777" w:rsidR="00512FC7" w:rsidRPr="00512FC7" w:rsidRDefault="00512FC7" w:rsidP="00533FE7">
            <w:r w:rsidRPr="00512FC7">
              <w:t>StartStrkPxRng</w:t>
            </w:r>
          </w:p>
        </w:tc>
      </w:tr>
      <w:tr w:rsidR="00512FC7" w:rsidRPr="00512FC7" w14:paraId="33DE4A2F" w14:textId="77777777" w:rsidTr="00533FE7">
        <w:tc>
          <w:tcPr>
            <w:tcW w:w="828" w:type="dxa"/>
            <w:shd w:val="clear" w:color="auto" w:fill="auto"/>
          </w:tcPr>
          <w:p w14:paraId="2DED4FE2" w14:textId="77777777" w:rsidR="00512FC7" w:rsidRPr="00512FC7" w:rsidRDefault="00512FC7" w:rsidP="00533FE7">
            <w:bookmarkStart w:id="1875" w:name="fld_EndStrikePxRange" w:colFirst="1" w:colLast="1"/>
            <w:bookmarkEnd w:id="1874"/>
            <w:r w:rsidRPr="00512FC7">
              <w:t>1203</w:t>
            </w:r>
          </w:p>
        </w:tc>
        <w:tc>
          <w:tcPr>
            <w:tcW w:w="2069" w:type="dxa"/>
            <w:shd w:val="clear" w:color="auto" w:fill="auto"/>
          </w:tcPr>
          <w:p w14:paraId="041E555D" w14:textId="77777777" w:rsidR="00512FC7" w:rsidRPr="00512FC7" w:rsidRDefault="00512FC7" w:rsidP="00533FE7">
            <w:r w:rsidRPr="00512FC7">
              <w:t>EndStrikePxRange</w:t>
            </w:r>
          </w:p>
        </w:tc>
        <w:tc>
          <w:tcPr>
            <w:tcW w:w="1083" w:type="dxa"/>
            <w:shd w:val="clear" w:color="auto" w:fill="auto"/>
          </w:tcPr>
          <w:p w14:paraId="1ABD9679" w14:textId="77777777" w:rsidR="00512FC7" w:rsidRPr="00512FC7" w:rsidRDefault="00512FC7" w:rsidP="00533FE7">
            <w:r w:rsidRPr="00512FC7">
              <w:t>Price</w:t>
            </w:r>
          </w:p>
        </w:tc>
        <w:tc>
          <w:tcPr>
            <w:tcW w:w="4677" w:type="dxa"/>
            <w:shd w:val="clear" w:color="auto" w:fill="auto"/>
          </w:tcPr>
          <w:p w14:paraId="76425095" w14:textId="77777777" w:rsidR="00512FC7" w:rsidRPr="00512FC7" w:rsidRDefault="00512FC7" w:rsidP="00533FE7">
            <w:pPr>
              <w:jc w:val="left"/>
            </w:pPr>
            <w:r w:rsidRPr="00512FC7">
              <w:t>Ending price of the range to which the StrikeIncrement applies. Price refers to the price of the underlying</w:t>
            </w:r>
          </w:p>
        </w:tc>
        <w:tc>
          <w:tcPr>
            <w:tcW w:w="4411" w:type="dxa"/>
            <w:shd w:val="clear" w:color="auto" w:fill="auto"/>
          </w:tcPr>
          <w:p w14:paraId="691A5FE9" w14:textId="77777777" w:rsidR="00512FC7" w:rsidRPr="00512FC7" w:rsidRDefault="00512FC7" w:rsidP="00533FE7">
            <w:r w:rsidRPr="00512FC7">
              <w:t>EndStrkPxRng</w:t>
            </w:r>
          </w:p>
        </w:tc>
      </w:tr>
      <w:tr w:rsidR="00512FC7" w:rsidRPr="00512FC7" w14:paraId="0A868303" w14:textId="77777777" w:rsidTr="00533FE7">
        <w:tc>
          <w:tcPr>
            <w:tcW w:w="828" w:type="dxa"/>
            <w:shd w:val="clear" w:color="auto" w:fill="auto"/>
          </w:tcPr>
          <w:p w14:paraId="71D0AD0F" w14:textId="77777777" w:rsidR="00512FC7" w:rsidRPr="00512FC7" w:rsidRDefault="00512FC7" w:rsidP="00533FE7">
            <w:bookmarkStart w:id="1876" w:name="fld_StrikeIncrement" w:colFirst="1" w:colLast="1"/>
            <w:bookmarkEnd w:id="1875"/>
            <w:r w:rsidRPr="00512FC7">
              <w:t>1204</w:t>
            </w:r>
          </w:p>
        </w:tc>
        <w:tc>
          <w:tcPr>
            <w:tcW w:w="2069" w:type="dxa"/>
            <w:shd w:val="clear" w:color="auto" w:fill="auto"/>
          </w:tcPr>
          <w:p w14:paraId="6D8C1D4B" w14:textId="77777777" w:rsidR="00512FC7" w:rsidRPr="00512FC7" w:rsidRDefault="00512FC7" w:rsidP="00533FE7">
            <w:r w:rsidRPr="00512FC7">
              <w:t>StrikeIncrement</w:t>
            </w:r>
          </w:p>
        </w:tc>
        <w:tc>
          <w:tcPr>
            <w:tcW w:w="1083" w:type="dxa"/>
            <w:shd w:val="clear" w:color="auto" w:fill="auto"/>
          </w:tcPr>
          <w:p w14:paraId="334CC866" w14:textId="77777777" w:rsidR="00512FC7" w:rsidRPr="00512FC7" w:rsidRDefault="00512FC7" w:rsidP="00533FE7">
            <w:r w:rsidRPr="00512FC7">
              <w:t>float</w:t>
            </w:r>
          </w:p>
        </w:tc>
        <w:tc>
          <w:tcPr>
            <w:tcW w:w="4677" w:type="dxa"/>
            <w:shd w:val="clear" w:color="auto" w:fill="auto"/>
          </w:tcPr>
          <w:p w14:paraId="23B0B82A" w14:textId="77777777" w:rsidR="00512FC7" w:rsidRPr="00512FC7" w:rsidRDefault="00512FC7" w:rsidP="00533FE7">
            <w:pPr>
              <w:jc w:val="left"/>
            </w:pPr>
            <w:r w:rsidRPr="00512FC7">
              <w:t>Value by which strike price should be incremented within the specified price range.</w:t>
            </w:r>
          </w:p>
        </w:tc>
        <w:tc>
          <w:tcPr>
            <w:tcW w:w="4411" w:type="dxa"/>
            <w:shd w:val="clear" w:color="auto" w:fill="auto"/>
          </w:tcPr>
          <w:p w14:paraId="4D95E532" w14:textId="77777777" w:rsidR="00512FC7" w:rsidRPr="00512FC7" w:rsidRDefault="00512FC7" w:rsidP="00533FE7">
            <w:r w:rsidRPr="00512FC7">
              <w:t>StrkIncr</w:t>
            </w:r>
          </w:p>
        </w:tc>
      </w:tr>
      <w:tr w:rsidR="00512FC7" w:rsidRPr="00512FC7" w14:paraId="05502D24" w14:textId="77777777" w:rsidTr="00533FE7">
        <w:tc>
          <w:tcPr>
            <w:tcW w:w="828" w:type="dxa"/>
            <w:shd w:val="clear" w:color="auto" w:fill="auto"/>
          </w:tcPr>
          <w:p w14:paraId="655CC761" w14:textId="77777777" w:rsidR="00512FC7" w:rsidRPr="00512FC7" w:rsidRDefault="00512FC7" w:rsidP="00533FE7">
            <w:bookmarkStart w:id="1877" w:name="fld_NoTickRules" w:colFirst="1" w:colLast="1"/>
            <w:bookmarkEnd w:id="1876"/>
            <w:r w:rsidRPr="00512FC7">
              <w:t>1205</w:t>
            </w:r>
          </w:p>
        </w:tc>
        <w:tc>
          <w:tcPr>
            <w:tcW w:w="2069" w:type="dxa"/>
            <w:shd w:val="clear" w:color="auto" w:fill="auto"/>
          </w:tcPr>
          <w:p w14:paraId="3359C468" w14:textId="77777777" w:rsidR="00512FC7" w:rsidRPr="00512FC7" w:rsidRDefault="00512FC7" w:rsidP="00533FE7">
            <w:r w:rsidRPr="00512FC7">
              <w:t>NoTickRules</w:t>
            </w:r>
          </w:p>
        </w:tc>
        <w:tc>
          <w:tcPr>
            <w:tcW w:w="1083" w:type="dxa"/>
            <w:shd w:val="clear" w:color="auto" w:fill="auto"/>
          </w:tcPr>
          <w:p w14:paraId="15D0A067" w14:textId="77777777" w:rsidR="00512FC7" w:rsidRPr="00512FC7" w:rsidRDefault="00512FC7" w:rsidP="00533FE7">
            <w:r w:rsidRPr="00512FC7">
              <w:t>NumInGroup</w:t>
            </w:r>
          </w:p>
        </w:tc>
        <w:tc>
          <w:tcPr>
            <w:tcW w:w="4677" w:type="dxa"/>
            <w:shd w:val="clear" w:color="auto" w:fill="auto"/>
          </w:tcPr>
          <w:p w14:paraId="7FA641FE" w14:textId="77777777" w:rsidR="00512FC7" w:rsidRPr="00512FC7" w:rsidRDefault="00512FC7" w:rsidP="00533FE7">
            <w:pPr>
              <w:jc w:val="left"/>
            </w:pPr>
            <w:r w:rsidRPr="00512FC7">
              <w:t>Number of tick rules. This block specifies the rules for determining how a security ticks, i.e. the price increments at which it can be quoted and traded, depending on the current price of the security</w:t>
            </w:r>
          </w:p>
        </w:tc>
        <w:tc>
          <w:tcPr>
            <w:tcW w:w="4411" w:type="dxa"/>
            <w:shd w:val="clear" w:color="auto" w:fill="auto"/>
          </w:tcPr>
          <w:p w14:paraId="283E9E6B" w14:textId="77777777" w:rsidR="00512FC7" w:rsidRPr="00512FC7" w:rsidRDefault="00512FC7" w:rsidP="00533FE7"/>
        </w:tc>
      </w:tr>
      <w:tr w:rsidR="00512FC7" w:rsidRPr="00512FC7" w14:paraId="4FC41962" w14:textId="77777777" w:rsidTr="00533FE7">
        <w:tc>
          <w:tcPr>
            <w:tcW w:w="828" w:type="dxa"/>
            <w:shd w:val="clear" w:color="auto" w:fill="auto"/>
          </w:tcPr>
          <w:p w14:paraId="6FE06F61" w14:textId="77777777" w:rsidR="00512FC7" w:rsidRPr="00512FC7" w:rsidRDefault="00512FC7" w:rsidP="00533FE7">
            <w:bookmarkStart w:id="1878" w:name="fld_StartTickPriceRange" w:colFirst="1" w:colLast="1"/>
            <w:bookmarkEnd w:id="1877"/>
            <w:r w:rsidRPr="00512FC7">
              <w:t>1206</w:t>
            </w:r>
          </w:p>
        </w:tc>
        <w:tc>
          <w:tcPr>
            <w:tcW w:w="2069" w:type="dxa"/>
            <w:shd w:val="clear" w:color="auto" w:fill="auto"/>
          </w:tcPr>
          <w:p w14:paraId="101DCA03" w14:textId="77777777" w:rsidR="00512FC7" w:rsidRPr="00512FC7" w:rsidRDefault="00512FC7" w:rsidP="00533FE7">
            <w:r w:rsidRPr="00512FC7">
              <w:t>StartTickPriceRange</w:t>
            </w:r>
          </w:p>
        </w:tc>
        <w:tc>
          <w:tcPr>
            <w:tcW w:w="1083" w:type="dxa"/>
            <w:shd w:val="clear" w:color="auto" w:fill="auto"/>
          </w:tcPr>
          <w:p w14:paraId="61DB8C9C" w14:textId="77777777" w:rsidR="00512FC7" w:rsidRPr="00512FC7" w:rsidRDefault="00512FC7" w:rsidP="00533FE7">
            <w:r w:rsidRPr="00512FC7">
              <w:t>Price</w:t>
            </w:r>
          </w:p>
        </w:tc>
        <w:tc>
          <w:tcPr>
            <w:tcW w:w="4677" w:type="dxa"/>
            <w:shd w:val="clear" w:color="auto" w:fill="auto"/>
          </w:tcPr>
          <w:p w14:paraId="3EAE2D5D" w14:textId="77777777" w:rsidR="00512FC7" w:rsidRPr="00512FC7" w:rsidRDefault="00512FC7" w:rsidP="00533FE7">
            <w:pPr>
              <w:jc w:val="left"/>
            </w:pPr>
            <w:r w:rsidRPr="00512FC7">
              <w:t>Starting price range for specified tick increment</w:t>
            </w:r>
          </w:p>
        </w:tc>
        <w:tc>
          <w:tcPr>
            <w:tcW w:w="4411" w:type="dxa"/>
            <w:shd w:val="clear" w:color="auto" w:fill="auto"/>
          </w:tcPr>
          <w:p w14:paraId="3B0F29D1" w14:textId="77777777" w:rsidR="00512FC7" w:rsidRPr="00512FC7" w:rsidRDefault="00512FC7" w:rsidP="00533FE7">
            <w:r w:rsidRPr="00512FC7">
              <w:t>StartTickPxRng</w:t>
            </w:r>
          </w:p>
        </w:tc>
      </w:tr>
      <w:tr w:rsidR="00512FC7" w:rsidRPr="00512FC7" w14:paraId="73BE3D39" w14:textId="77777777" w:rsidTr="00533FE7">
        <w:tc>
          <w:tcPr>
            <w:tcW w:w="828" w:type="dxa"/>
            <w:shd w:val="clear" w:color="auto" w:fill="auto"/>
          </w:tcPr>
          <w:p w14:paraId="310E9201" w14:textId="77777777" w:rsidR="00512FC7" w:rsidRPr="00512FC7" w:rsidRDefault="00512FC7" w:rsidP="00533FE7">
            <w:bookmarkStart w:id="1879" w:name="fld_EndTickPriceRange" w:colFirst="1" w:colLast="1"/>
            <w:bookmarkEnd w:id="1878"/>
            <w:r w:rsidRPr="00512FC7">
              <w:t>1207</w:t>
            </w:r>
          </w:p>
        </w:tc>
        <w:tc>
          <w:tcPr>
            <w:tcW w:w="2069" w:type="dxa"/>
            <w:shd w:val="clear" w:color="auto" w:fill="auto"/>
          </w:tcPr>
          <w:p w14:paraId="1703FC32" w14:textId="77777777" w:rsidR="00512FC7" w:rsidRPr="00512FC7" w:rsidRDefault="00512FC7" w:rsidP="00533FE7">
            <w:r w:rsidRPr="00512FC7">
              <w:t>EndTickPriceRange</w:t>
            </w:r>
          </w:p>
        </w:tc>
        <w:tc>
          <w:tcPr>
            <w:tcW w:w="1083" w:type="dxa"/>
            <w:shd w:val="clear" w:color="auto" w:fill="auto"/>
          </w:tcPr>
          <w:p w14:paraId="0EEEB6C0" w14:textId="77777777" w:rsidR="00512FC7" w:rsidRPr="00512FC7" w:rsidRDefault="00512FC7" w:rsidP="00533FE7">
            <w:r w:rsidRPr="00512FC7">
              <w:t>Price</w:t>
            </w:r>
          </w:p>
        </w:tc>
        <w:tc>
          <w:tcPr>
            <w:tcW w:w="4677" w:type="dxa"/>
            <w:shd w:val="clear" w:color="auto" w:fill="auto"/>
          </w:tcPr>
          <w:p w14:paraId="76E59A25" w14:textId="77777777" w:rsidR="00512FC7" w:rsidRPr="00512FC7" w:rsidRDefault="00512FC7" w:rsidP="00533FE7">
            <w:pPr>
              <w:jc w:val="left"/>
            </w:pPr>
            <w:r w:rsidRPr="00512FC7">
              <w:t>Ending price range for the specified tick increment</w:t>
            </w:r>
          </w:p>
        </w:tc>
        <w:tc>
          <w:tcPr>
            <w:tcW w:w="4411" w:type="dxa"/>
            <w:shd w:val="clear" w:color="auto" w:fill="auto"/>
          </w:tcPr>
          <w:p w14:paraId="615778B2" w14:textId="77777777" w:rsidR="00512FC7" w:rsidRPr="00512FC7" w:rsidRDefault="00512FC7" w:rsidP="00533FE7">
            <w:r w:rsidRPr="00512FC7">
              <w:t>EndTickPxRng</w:t>
            </w:r>
          </w:p>
        </w:tc>
      </w:tr>
      <w:tr w:rsidR="00512FC7" w:rsidRPr="00512FC7" w14:paraId="12FA65F4" w14:textId="77777777" w:rsidTr="00533FE7">
        <w:tc>
          <w:tcPr>
            <w:tcW w:w="828" w:type="dxa"/>
            <w:shd w:val="clear" w:color="auto" w:fill="auto"/>
          </w:tcPr>
          <w:p w14:paraId="643F9782" w14:textId="77777777" w:rsidR="00512FC7" w:rsidRPr="00512FC7" w:rsidRDefault="00512FC7" w:rsidP="00533FE7">
            <w:bookmarkStart w:id="1880" w:name="fld_TickIncrement" w:colFirst="1" w:colLast="1"/>
            <w:bookmarkEnd w:id="1879"/>
            <w:r w:rsidRPr="00512FC7">
              <w:t>1208</w:t>
            </w:r>
          </w:p>
        </w:tc>
        <w:tc>
          <w:tcPr>
            <w:tcW w:w="2069" w:type="dxa"/>
            <w:shd w:val="clear" w:color="auto" w:fill="auto"/>
          </w:tcPr>
          <w:p w14:paraId="76A45454" w14:textId="77777777" w:rsidR="00512FC7" w:rsidRPr="00512FC7" w:rsidRDefault="00512FC7" w:rsidP="00533FE7">
            <w:r w:rsidRPr="00512FC7">
              <w:t>TickIncrement</w:t>
            </w:r>
          </w:p>
        </w:tc>
        <w:tc>
          <w:tcPr>
            <w:tcW w:w="1083" w:type="dxa"/>
            <w:shd w:val="clear" w:color="auto" w:fill="auto"/>
          </w:tcPr>
          <w:p w14:paraId="19440F42" w14:textId="77777777" w:rsidR="00512FC7" w:rsidRPr="00512FC7" w:rsidRDefault="00512FC7" w:rsidP="00533FE7">
            <w:r w:rsidRPr="00512FC7">
              <w:t>Price</w:t>
            </w:r>
          </w:p>
        </w:tc>
        <w:tc>
          <w:tcPr>
            <w:tcW w:w="4677" w:type="dxa"/>
            <w:shd w:val="clear" w:color="auto" w:fill="auto"/>
          </w:tcPr>
          <w:p w14:paraId="630A0A73" w14:textId="77777777" w:rsidR="00512FC7" w:rsidRPr="00512FC7" w:rsidRDefault="00512FC7" w:rsidP="00533FE7">
            <w:pPr>
              <w:jc w:val="left"/>
            </w:pPr>
            <w:r w:rsidRPr="00512FC7">
              <w:t>Tick increment for stated price range. Specifies the valid price increments at which a security can be quoted and traded</w:t>
            </w:r>
          </w:p>
        </w:tc>
        <w:tc>
          <w:tcPr>
            <w:tcW w:w="4411" w:type="dxa"/>
            <w:shd w:val="clear" w:color="auto" w:fill="auto"/>
          </w:tcPr>
          <w:p w14:paraId="133FD5D1" w14:textId="77777777" w:rsidR="00512FC7" w:rsidRPr="00512FC7" w:rsidRDefault="00512FC7" w:rsidP="00533FE7">
            <w:r w:rsidRPr="00512FC7">
              <w:t>TickIncr</w:t>
            </w:r>
          </w:p>
        </w:tc>
      </w:tr>
      <w:tr w:rsidR="00512FC7" w:rsidRPr="00512FC7" w14:paraId="1315599E" w14:textId="77777777" w:rsidTr="00533FE7">
        <w:tc>
          <w:tcPr>
            <w:tcW w:w="828" w:type="dxa"/>
            <w:shd w:val="clear" w:color="auto" w:fill="auto"/>
          </w:tcPr>
          <w:p w14:paraId="2B260FDE" w14:textId="77777777" w:rsidR="00512FC7" w:rsidRPr="00512FC7" w:rsidRDefault="00512FC7" w:rsidP="00533FE7">
            <w:bookmarkStart w:id="1881" w:name="fld_TickRuleType" w:colFirst="1" w:colLast="1"/>
            <w:bookmarkEnd w:id="1880"/>
            <w:r w:rsidRPr="00512FC7">
              <w:t>1209</w:t>
            </w:r>
          </w:p>
        </w:tc>
        <w:tc>
          <w:tcPr>
            <w:tcW w:w="2069" w:type="dxa"/>
            <w:shd w:val="clear" w:color="auto" w:fill="auto"/>
          </w:tcPr>
          <w:p w14:paraId="6E3B8366" w14:textId="77777777" w:rsidR="00512FC7" w:rsidRPr="00512FC7" w:rsidRDefault="00512FC7" w:rsidP="00533FE7">
            <w:r w:rsidRPr="00512FC7">
              <w:t>TickRuleType</w:t>
            </w:r>
          </w:p>
        </w:tc>
        <w:tc>
          <w:tcPr>
            <w:tcW w:w="1083" w:type="dxa"/>
            <w:shd w:val="clear" w:color="auto" w:fill="auto"/>
          </w:tcPr>
          <w:p w14:paraId="7C2CD264" w14:textId="77777777" w:rsidR="00512FC7" w:rsidRPr="00512FC7" w:rsidRDefault="00512FC7" w:rsidP="00533FE7">
            <w:r w:rsidRPr="00512FC7">
              <w:t>int</w:t>
            </w:r>
          </w:p>
        </w:tc>
        <w:tc>
          <w:tcPr>
            <w:tcW w:w="4677" w:type="dxa"/>
            <w:shd w:val="clear" w:color="auto" w:fill="auto"/>
          </w:tcPr>
          <w:p w14:paraId="5E904DB9" w14:textId="77777777" w:rsidR="00512FC7" w:rsidRDefault="00512FC7" w:rsidP="00533FE7">
            <w:pPr>
              <w:jc w:val="left"/>
            </w:pPr>
            <w:r>
              <w:t>Specifies the type of tick rule which is being described</w:t>
            </w:r>
          </w:p>
          <w:p w14:paraId="610294BC" w14:textId="77777777" w:rsidR="00512FC7" w:rsidRPr="00512FC7" w:rsidRDefault="00512FC7" w:rsidP="00533FE7">
            <w:pPr>
              <w:jc w:val="left"/>
            </w:pPr>
            <w:r>
              <w:t>Valid values:</w:t>
            </w:r>
            <w:r>
              <w:br/>
            </w:r>
            <w:r>
              <w:tab/>
              <w:t>0 - Regular</w:t>
            </w:r>
            <w:r>
              <w:br/>
            </w:r>
            <w:r>
              <w:tab/>
              <w:t>1 - Variable</w:t>
            </w:r>
            <w:r>
              <w:br/>
            </w:r>
            <w:r>
              <w:tab/>
              <w:t>2 - Fixed</w:t>
            </w:r>
            <w:r>
              <w:br/>
            </w:r>
            <w:r>
              <w:tab/>
              <w:t>3 - Traded as a spread leg</w:t>
            </w:r>
            <w:r>
              <w:br/>
            </w:r>
            <w:r>
              <w:tab/>
              <w:t>4 - Settled as a spread leg</w:t>
            </w:r>
          </w:p>
        </w:tc>
        <w:tc>
          <w:tcPr>
            <w:tcW w:w="4411" w:type="dxa"/>
            <w:shd w:val="clear" w:color="auto" w:fill="auto"/>
          </w:tcPr>
          <w:p w14:paraId="3B10EB08" w14:textId="77777777" w:rsidR="00512FC7" w:rsidRPr="00512FC7" w:rsidRDefault="00512FC7" w:rsidP="00533FE7">
            <w:r w:rsidRPr="00512FC7">
              <w:t>TickRuleTyp</w:t>
            </w:r>
          </w:p>
        </w:tc>
      </w:tr>
      <w:tr w:rsidR="00512FC7" w:rsidRPr="00512FC7" w14:paraId="47117A1E" w14:textId="77777777" w:rsidTr="00533FE7">
        <w:tc>
          <w:tcPr>
            <w:tcW w:w="828" w:type="dxa"/>
            <w:shd w:val="clear" w:color="auto" w:fill="auto"/>
          </w:tcPr>
          <w:p w14:paraId="351BAF5B" w14:textId="77777777" w:rsidR="00512FC7" w:rsidRPr="00512FC7" w:rsidRDefault="00512FC7" w:rsidP="00533FE7">
            <w:bookmarkStart w:id="1882" w:name="fld_NestedInstrAttribType" w:colFirst="1" w:colLast="1"/>
            <w:bookmarkEnd w:id="1881"/>
            <w:r w:rsidRPr="00512FC7">
              <w:t>1210</w:t>
            </w:r>
          </w:p>
        </w:tc>
        <w:tc>
          <w:tcPr>
            <w:tcW w:w="2069" w:type="dxa"/>
            <w:shd w:val="clear" w:color="auto" w:fill="auto"/>
          </w:tcPr>
          <w:p w14:paraId="02230F4D" w14:textId="77777777" w:rsidR="00512FC7" w:rsidRPr="00512FC7" w:rsidRDefault="00512FC7" w:rsidP="00533FE7">
            <w:r w:rsidRPr="00512FC7">
              <w:t>NestedInstrAttribType</w:t>
            </w:r>
          </w:p>
        </w:tc>
        <w:tc>
          <w:tcPr>
            <w:tcW w:w="1083" w:type="dxa"/>
            <w:shd w:val="clear" w:color="auto" w:fill="auto"/>
          </w:tcPr>
          <w:p w14:paraId="160EBD44" w14:textId="77777777" w:rsidR="00512FC7" w:rsidRPr="00512FC7" w:rsidRDefault="00512FC7" w:rsidP="00533FE7">
            <w:r w:rsidRPr="00512FC7">
              <w:t>int</w:t>
            </w:r>
          </w:p>
        </w:tc>
        <w:tc>
          <w:tcPr>
            <w:tcW w:w="4677" w:type="dxa"/>
            <w:shd w:val="clear" w:color="auto" w:fill="auto"/>
          </w:tcPr>
          <w:p w14:paraId="4E7F8756" w14:textId="77777777" w:rsidR="00512FC7" w:rsidRDefault="00512FC7" w:rsidP="00533FE7">
            <w:pPr>
              <w:jc w:val="left"/>
            </w:pPr>
            <w:r>
              <w:t>Code to represent the type of instrument attribute</w:t>
            </w:r>
          </w:p>
          <w:p w14:paraId="0D77D07A" w14:textId="77777777" w:rsidR="00512FC7" w:rsidRPr="00512FC7" w:rsidRDefault="00512FC7" w:rsidP="00533FE7">
            <w:pPr>
              <w:jc w:val="left"/>
            </w:pPr>
            <w:r>
              <w:t>Valid values:</w:t>
            </w:r>
            <w:r>
              <w:br/>
            </w:r>
            <w:r>
              <w:tab/>
              <w:t>1 - Flat (securities pay interest on a current basis but are traded without interest)</w:t>
            </w:r>
            <w:r>
              <w:br/>
            </w:r>
            <w:r>
              <w:tab/>
              <w:t>2 - Zero coupon</w:t>
            </w:r>
            <w:r>
              <w:br/>
            </w:r>
            <w:r>
              <w:tab/>
              <w:t>3 - Interest bearing (for Euro commercial paper when not issued at discount)</w:t>
            </w:r>
            <w:r>
              <w:br/>
            </w:r>
            <w:r>
              <w:tab/>
              <w:t>4 - No periodic payments</w:t>
            </w:r>
            <w:r>
              <w:br/>
            </w:r>
            <w:r>
              <w:tab/>
              <w:t>5 - Variable rate</w:t>
            </w:r>
            <w:r>
              <w:br/>
            </w:r>
            <w:r>
              <w:tab/>
              <w:t>6 - Less fee for put</w:t>
            </w:r>
            <w:r>
              <w:br/>
            </w:r>
            <w:r>
              <w:tab/>
              <w:t>7 - Stepped coupon</w:t>
            </w:r>
            <w:r>
              <w:br/>
            </w:r>
            <w:r>
              <w:tab/>
              <w:t>8 - Coupon period (if not semi-annual). Supply redemption date in the InstrAttribValue (872) field.</w:t>
            </w:r>
            <w:r>
              <w:br/>
            </w:r>
            <w:r>
              <w:tab/>
              <w:t>9 - When [and if] issued</w:t>
            </w:r>
            <w:r>
              <w:br/>
            </w:r>
            <w:r>
              <w:tab/>
              <w:t>10 - Original issue discount</w:t>
            </w:r>
            <w:r>
              <w:br/>
            </w:r>
            <w:r>
              <w:tab/>
              <w:t>11 - Callable, puttable</w:t>
            </w:r>
            <w:r>
              <w:br/>
            </w:r>
            <w:r>
              <w:tab/>
              <w:t>12 - Escrowed to Maturity</w:t>
            </w:r>
            <w:r>
              <w:br/>
            </w:r>
            <w:r>
              <w:tab/>
              <w:t>13 - Escrowed to redemption date - callable. Supply redemption date in the InstrAttribValue (872) field</w:t>
            </w:r>
            <w:r>
              <w:br/>
            </w:r>
            <w:r>
              <w:tab/>
              <w:t>14 - Pre-refunded</w:t>
            </w:r>
            <w:r>
              <w:br/>
            </w:r>
            <w:r>
              <w:tab/>
              <w:t>15 - In default</w:t>
            </w:r>
            <w:r>
              <w:br/>
            </w:r>
            <w:r>
              <w:tab/>
              <w:t>16 - Unrated</w:t>
            </w:r>
            <w:r>
              <w:br/>
            </w:r>
            <w:r>
              <w:tab/>
              <w:t>17 - Taxable</w:t>
            </w:r>
            <w:r>
              <w:br/>
            </w:r>
            <w:r>
              <w:tab/>
              <w:t>18 - Indexed</w:t>
            </w:r>
            <w:r>
              <w:br/>
            </w:r>
            <w:r>
              <w:tab/>
              <w:t>19 - Subject To Alternative Minimum Tax</w:t>
            </w:r>
            <w:r>
              <w:br/>
            </w:r>
            <w:r>
              <w:tab/>
              <w:t>20 - Original issue discount price. Supply price in the InstrAttribValue (872) field</w:t>
            </w:r>
            <w:r>
              <w:br/>
            </w:r>
            <w:r>
              <w:tab/>
              <w:t>21 - Callable below maturity value</w:t>
            </w:r>
            <w:r>
              <w:br/>
            </w:r>
            <w:r>
              <w:tab/>
              <w:t>22 - Callable without notice by mail to holder unless registered</w:t>
            </w:r>
            <w:r>
              <w:br/>
            </w:r>
            <w:r>
              <w:tab/>
              <w:t>23 - Price tick rules for security.</w:t>
            </w:r>
            <w:r>
              <w:br/>
            </w:r>
            <w:r>
              <w:tab/>
              <w:t>24 - Trade type eligibility details for security.</w:t>
            </w:r>
            <w:r>
              <w:br/>
            </w:r>
            <w:r>
              <w:tab/>
              <w:t>25 - Instrument Denominator</w:t>
            </w:r>
            <w:r>
              <w:br/>
            </w:r>
            <w:r>
              <w:tab/>
              <w:t>26 - Instrument Numerator</w:t>
            </w:r>
            <w:r>
              <w:br/>
            </w:r>
            <w:r>
              <w:tab/>
              <w:t>27 - Instrument Price Precision</w:t>
            </w:r>
            <w:r>
              <w:br/>
            </w:r>
            <w:r>
              <w:tab/>
              <w:t>28 - Instrument Strike Price</w:t>
            </w:r>
            <w:r>
              <w:br/>
            </w:r>
            <w:r>
              <w:tab/>
              <w:t>29 - Tradeable Indicator</w:t>
            </w:r>
            <w:r>
              <w:br/>
            </w:r>
            <w:r>
              <w:tab/>
              <w:t>99 - Text. Supply the text of the attribute or disclaimer in the InstrAttribValue (872) field.</w:t>
            </w:r>
          </w:p>
        </w:tc>
        <w:tc>
          <w:tcPr>
            <w:tcW w:w="4411" w:type="dxa"/>
            <w:shd w:val="clear" w:color="auto" w:fill="auto"/>
          </w:tcPr>
          <w:p w14:paraId="488590D1" w14:textId="77777777" w:rsidR="00512FC7" w:rsidRPr="00512FC7" w:rsidRDefault="00512FC7" w:rsidP="00533FE7">
            <w:r w:rsidRPr="00512FC7">
              <w:t>Typ</w:t>
            </w:r>
          </w:p>
        </w:tc>
      </w:tr>
      <w:tr w:rsidR="00512FC7" w:rsidRPr="00512FC7" w14:paraId="3A22DAFD" w14:textId="77777777" w:rsidTr="00533FE7">
        <w:tc>
          <w:tcPr>
            <w:tcW w:w="828" w:type="dxa"/>
            <w:shd w:val="clear" w:color="auto" w:fill="auto"/>
          </w:tcPr>
          <w:p w14:paraId="0486A2B9" w14:textId="77777777" w:rsidR="00512FC7" w:rsidRPr="00512FC7" w:rsidRDefault="00512FC7" w:rsidP="00533FE7">
            <w:bookmarkStart w:id="1883" w:name="fld_NestedInstrAttribValue" w:colFirst="1" w:colLast="1"/>
            <w:bookmarkEnd w:id="1882"/>
            <w:r w:rsidRPr="00512FC7">
              <w:t>1211</w:t>
            </w:r>
          </w:p>
        </w:tc>
        <w:tc>
          <w:tcPr>
            <w:tcW w:w="2069" w:type="dxa"/>
            <w:shd w:val="clear" w:color="auto" w:fill="auto"/>
          </w:tcPr>
          <w:p w14:paraId="3C1D542C" w14:textId="77777777" w:rsidR="00512FC7" w:rsidRPr="00512FC7" w:rsidRDefault="00512FC7" w:rsidP="00533FE7">
            <w:r w:rsidRPr="00512FC7">
              <w:t>NestedInstrAttribValue</w:t>
            </w:r>
          </w:p>
        </w:tc>
        <w:tc>
          <w:tcPr>
            <w:tcW w:w="1083" w:type="dxa"/>
            <w:shd w:val="clear" w:color="auto" w:fill="auto"/>
          </w:tcPr>
          <w:p w14:paraId="4C32E1F8" w14:textId="77777777" w:rsidR="00512FC7" w:rsidRPr="00512FC7" w:rsidRDefault="00512FC7" w:rsidP="00533FE7">
            <w:r w:rsidRPr="00512FC7">
              <w:t>String</w:t>
            </w:r>
          </w:p>
        </w:tc>
        <w:tc>
          <w:tcPr>
            <w:tcW w:w="4677" w:type="dxa"/>
            <w:shd w:val="clear" w:color="auto" w:fill="auto"/>
          </w:tcPr>
          <w:p w14:paraId="5713B398" w14:textId="77777777" w:rsidR="00512FC7" w:rsidRPr="00512FC7" w:rsidRDefault="00512FC7" w:rsidP="00533FE7">
            <w:pPr>
              <w:jc w:val="left"/>
            </w:pPr>
            <w:r w:rsidRPr="00512FC7">
              <w:t>Attribute value appropriate to the NestedInstrAttribType field</w:t>
            </w:r>
          </w:p>
        </w:tc>
        <w:tc>
          <w:tcPr>
            <w:tcW w:w="4411" w:type="dxa"/>
            <w:shd w:val="clear" w:color="auto" w:fill="auto"/>
          </w:tcPr>
          <w:p w14:paraId="29DDB985" w14:textId="77777777" w:rsidR="00512FC7" w:rsidRPr="00512FC7" w:rsidRDefault="00512FC7" w:rsidP="00533FE7">
            <w:r w:rsidRPr="00512FC7">
              <w:t>Val</w:t>
            </w:r>
          </w:p>
        </w:tc>
      </w:tr>
      <w:tr w:rsidR="00512FC7" w:rsidRPr="00512FC7" w14:paraId="6FC2DA96" w14:textId="77777777" w:rsidTr="00533FE7">
        <w:tc>
          <w:tcPr>
            <w:tcW w:w="828" w:type="dxa"/>
            <w:shd w:val="clear" w:color="auto" w:fill="auto"/>
          </w:tcPr>
          <w:p w14:paraId="6637F42C" w14:textId="77777777" w:rsidR="00512FC7" w:rsidRPr="00512FC7" w:rsidRDefault="00512FC7" w:rsidP="00533FE7">
            <w:bookmarkStart w:id="1884" w:name="fld_LegMaturityTime" w:colFirst="1" w:colLast="1"/>
            <w:bookmarkEnd w:id="1883"/>
            <w:r w:rsidRPr="00512FC7">
              <w:t>1212</w:t>
            </w:r>
          </w:p>
        </w:tc>
        <w:tc>
          <w:tcPr>
            <w:tcW w:w="2069" w:type="dxa"/>
            <w:shd w:val="clear" w:color="auto" w:fill="auto"/>
          </w:tcPr>
          <w:p w14:paraId="0B9F3B24" w14:textId="77777777" w:rsidR="00512FC7" w:rsidRPr="00512FC7" w:rsidRDefault="00512FC7" w:rsidP="00533FE7">
            <w:r w:rsidRPr="00512FC7">
              <w:t>LegMaturityTime</w:t>
            </w:r>
          </w:p>
        </w:tc>
        <w:tc>
          <w:tcPr>
            <w:tcW w:w="1083" w:type="dxa"/>
            <w:shd w:val="clear" w:color="auto" w:fill="auto"/>
          </w:tcPr>
          <w:p w14:paraId="76AC90EB" w14:textId="77777777" w:rsidR="00512FC7" w:rsidRPr="00512FC7" w:rsidRDefault="00512FC7" w:rsidP="00533FE7">
            <w:r w:rsidRPr="00512FC7">
              <w:t>TZTimeOnly</w:t>
            </w:r>
          </w:p>
        </w:tc>
        <w:tc>
          <w:tcPr>
            <w:tcW w:w="4677" w:type="dxa"/>
            <w:shd w:val="clear" w:color="auto" w:fill="auto"/>
          </w:tcPr>
          <w:p w14:paraId="55407417" w14:textId="77777777" w:rsidR="00512FC7" w:rsidRPr="00512FC7" w:rsidRDefault="00512FC7" w:rsidP="00533FE7">
            <w:pPr>
              <w:jc w:val="left"/>
            </w:pPr>
            <w:r w:rsidRPr="00512FC7">
              <w:t>Time of security's maturity expressed in local time with offset to UTC specified</w:t>
            </w:r>
          </w:p>
        </w:tc>
        <w:tc>
          <w:tcPr>
            <w:tcW w:w="4411" w:type="dxa"/>
            <w:shd w:val="clear" w:color="auto" w:fill="auto"/>
          </w:tcPr>
          <w:p w14:paraId="24B285C7" w14:textId="77777777" w:rsidR="00512FC7" w:rsidRPr="00512FC7" w:rsidRDefault="00512FC7" w:rsidP="00533FE7">
            <w:r w:rsidRPr="00512FC7">
              <w:t>MatTm</w:t>
            </w:r>
          </w:p>
        </w:tc>
      </w:tr>
      <w:tr w:rsidR="00512FC7" w:rsidRPr="00512FC7" w14:paraId="007630BC" w14:textId="77777777" w:rsidTr="00533FE7">
        <w:tc>
          <w:tcPr>
            <w:tcW w:w="828" w:type="dxa"/>
            <w:shd w:val="clear" w:color="auto" w:fill="auto"/>
          </w:tcPr>
          <w:p w14:paraId="2148AEA5" w14:textId="77777777" w:rsidR="00512FC7" w:rsidRPr="00512FC7" w:rsidRDefault="00512FC7" w:rsidP="00533FE7">
            <w:bookmarkStart w:id="1885" w:name="fld_UnderlyingMaturityTime" w:colFirst="1" w:colLast="1"/>
            <w:bookmarkEnd w:id="1884"/>
            <w:r w:rsidRPr="00512FC7">
              <w:t>1213</w:t>
            </w:r>
          </w:p>
        </w:tc>
        <w:tc>
          <w:tcPr>
            <w:tcW w:w="2069" w:type="dxa"/>
            <w:shd w:val="clear" w:color="auto" w:fill="auto"/>
          </w:tcPr>
          <w:p w14:paraId="7C60B70C" w14:textId="77777777" w:rsidR="00512FC7" w:rsidRPr="00512FC7" w:rsidRDefault="00512FC7" w:rsidP="00533FE7">
            <w:r w:rsidRPr="00512FC7">
              <w:t>UnderlyingMaturityTime</w:t>
            </w:r>
          </w:p>
        </w:tc>
        <w:tc>
          <w:tcPr>
            <w:tcW w:w="1083" w:type="dxa"/>
            <w:shd w:val="clear" w:color="auto" w:fill="auto"/>
          </w:tcPr>
          <w:p w14:paraId="255B2FA9" w14:textId="77777777" w:rsidR="00512FC7" w:rsidRPr="00512FC7" w:rsidRDefault="00512FC7" w:rsidP="00533FE7">
            <w:r w:rsidRPr="00512FC7">
              <w:t>TZTimeOnly</w:t>
            </w:r>
          </w:p>
        </w:tc>
        <w:tc>
          <w:tcPr>
            <w:tcW w:w="4677" w:type="dxa"/>
            <w:shd w:val="clear" w:color="auto" w:fill="auto"/>
          </w:tcPr>
          <w:p w14:paraId="36403A3D" w14:textId="77777777" w:rsidR="00512FC7" w:rsidRPr="00512FC7" w:rsidRDefault="00512FC7" w:rsidP="00533FE7">
            <w:pPr>
              <w:jc w:val="left"/>
            </w:pPr>
            <w:r w:rsidRPr="00512FC7">
              <w:t>Time of security's maturity expressed in local time with offset to UTC specified</w:t>
            </w:r>
          </w:p>
        </w:tc>
        <w:tc>
          <w:tcPr>
            <w:tcW w:w="4411" w:type="dxa"/>
            <w:shd w:val="clear" w:color="auto" w:fill="auto"/>
          </w:tcPr>
          <w:p w14:paraId="590719D0" w14:textId="77777777" w:rsidR="00512FC7" w:rsidRPr="00512FC7" w:rsidRDefault="00512FC7" w:rsidP="00533FE7">
            <w:r w:rsidRPr="00512FC7">
              <w:t>MatTm</w:t>
            </w:r>
          </w:p>
        </w:tc>
      </w:tr>
      <w:tr w:rsidR="00512FC7" w:rsidRPr="00512FC7" w14:paraId="255C5340" w14:textId="77777777" w:rsidTr="00533FE7">
        <w:tc>
          <w:tcPr>
            <w:tcW w:w="828" w:type="dxa"/>
            <w:shd w:val="clear" w:color="auto" w:fill="auto"/>
          </w:tcPr>
          <w:p w14:paraId="51384C8D" w14:textId="77777777" w:rsidR="00512FC7" w:rsidRPr="00512FC7" w:rsidRDefault="00512FC7" w:rsidP="00533FE7">
            <w:bookmarkStart w:id="1886" w:name="fld_DerivativeSymbol" w:colFirst="1" w:colLast="1"/>
            <w:bookmarkEnd w:id="1885"/>
            <w:r w:rsidRPr="00512FC7">
              <w:t>1214</w:t>
            </w:r>
          </w:p>
        </w:tc>
        <w:tc>
          <w:tcPr>
            <w:tcW w:w="2069" w:type="dxa"/>
            <w:shd w:val="clear" w:color="auto" w:fill="auto"/>
          </w:tcPr>
          <w:p w14:paraId="77DD9629" w14:textId="77777777" w:rsidR="00512FC7" w:rsidRPr="00512FC7" w:rsidRDefault="00512FC7" w:rsidP="00533FE7">
            <w:r w:rsidRPr="00512FC7">
              <w:t>DerivativeSymbol</w:t>
            </w:r>
          </w:p>
        </w:tc>
        <w:tc>
          <w:tcPr>
            <w:tcW w:w="1083" w:type="dxa"/>
            <w:shd w:val="clear" w:color="auto" w:fill="auto"/>
          </w:tcPr>
          <w:p w14:paraId="0AD69F81" w14:textId="77777777" w:rsidR="00512FC7" w:rsidRPr="00512FC7" w:rsidRDefault="00512FC7" w:rsidP="00533FE7">
            <w:r w:rsidRPr="00512FC7">
              <w:t>String</w:t>
            </w:r>
          </w:p>
        </w:tc>
        <w:tc>
          <w:tcPr>
            <w:tcW w:w="4677" w:type="dxa"/>
            <w:shd w:val="clear" w:color="auto" w:fill="auto"/>
          </w:tcPr>
          <w:p w14:paraId="66B1CE09" w14:textId="77777777" w:rsidR="00512FC7" w:rsidRPr="00512FC7" w:rsidRDefault="00512FC7" w:rsidP="00533FE7">
            <w:pPr>
              <w:jc w:val="left"/>
            </w:pPr>
            <w:r w:rsidRPr="00512FC7">
              <w:t>Refer to definition for Symbol(55)</w:t>
            </w:r>
          </w:p>
        </w:tc>
        <w:tc>
          <w:tcPr>
            <w:tcW w:w="4411" w:type="dxa"/>
            <w:shd w:val="clear" w:color="auto" w:fill="auto"/>
          </w:tcPr>
          <w:p w14:paraId="4E3A159F" w14:textId="77777777" w:rsidR="00512FC7" w:rsidRPr="00512FC7" w:rsidRDefault="00512FC7" w:rsidP="00533FE7">
            <w:r w:rsidRPr="00512FC7">
              <w:t>Sym</w:t>
            </w:r>
          </w:p>
        </w:tc>
      </w:tr>
      <w:tr w:rsidR="00512FC7" w:rsidRPr="00512FC7" w14:paraId="79D95107" w14:textId="77777777" w:rsidTr="00533FE7">
        <w:tc>
          <w:tcPr>
            <w:tcW w:w="828" w:type="dxa"/>
            <w:shd w:val="clear" w:color="auto" w:fill="auto"/>
          </w:tcPr>
          <w:p w14:paraId="61F27399" w14:textId="77777777" w:rsidR="00512FC7" w:rsidRPr="00512FC7" w:rsidRDefault="00512FC7" w:rsidP="00533FE7">
            <w:bookmarkStart w:id="1887" w:name="fld_DerivativeSymbolSfx" w:colFirst="1" w:colLast="1"/>
            <w:bookmarkEnd w:id="1886"/>
            <w:r w:rsidRPr="00512FC7">
              <w:t>1215</w:t>
            </w:r>
          </w:p>
        </w:tc>
        <w:tc>
          <w:tcPr>
            <w:tcW w:w="2069" w:type="dxa"/>
            <w:shd w:val="clear" w:color="auto" w:fill="auto"/>
          </w:tcPr>
          <w:p w14:paraId="2D499B03" w14:textId="77777777" w:rsidR="00512FC7" w:rsidRPr="00512FC7" w:rsidRDefault="00512FC7" w:rsidP="00533FE7">
            <w:r w:rsidRPr="00512FC7">
              <w:t>DerivativeSymbolSfx</w:t>
            </w:r>
          </w:p>
        </w:tc>
        <w:tc>
          <w:tcPr>
            <w:tcW w:w="1083" w:type="dxa"/>
            <w:shd w:val="clear" w:color="auto" w:fill="auto"/>
          </w:tcPr>
          <w:p w14:paraId="7BCC812D" w14:textId="77777777" w:rsidR="00512FC7" w:rsidRPr="00512FC7" w:rsidRDefault="00512FC7" w:rsidP="00533FE7">
            <w:r w:rsidRPr="00512FC7">
              <w:t>String</w:t>
            </w:r>
          </w:p>
        </w:tc>
        <w:tc>
          <w:tcPr>
            <w:tcW w:w="4677" w:type="dxa"/>
            <w:shd w:val="clear" w:color="auto" w:fill="auto"/>
          </w:tcPr>
          <w:p w14:paraId="6F84994D" w14:textId="77777777" w:rsidR="00512FC7" w:rsidRDefault="00512FC7" w:rsidP="00533FE7">
            <w:pPr>
              <w:jc w:val="left"/>
            </w:pPr>
            <w:r>
              <w:t>Refer to definition for SymbolSfx(65)</w:t>
            </w:r>
          </w:p>
          <w:p w14:paraId="4CFA05D9" w14:textId="77777777" w:rsidR="00512FC7" w:rsidRPr="00512FC7" w:rsidRDefault="00512FC7" w:rsidP="00533FE7">
            <w:pPr>
              <w:jc w:val="left"/>
            </w:pPr>
            <w:r>
              <w:t>Valid values:</w:t>
            </w:r>
            <w:r>
              <w:br/>
              <w:t>For Fixed Income</w:t>
            </w:r>
            <w:r>
              <w:br/>
            </w:r>
            <w:r>
              <w:tab/>
              <w:t>CD - EUCP with lump-sum interest rather than discount price</w:t>
            </w:r>
            <w:r>
              <w:br/>
            </w:r>
            <w:r>
              <w:tab/>
              <w:t>WI - "When Issued" for a security to be reissued under an old CUSIP or ISIN</w:t>
            </w:r>
          </w:p>
        </w:tc>
        <w:tc>
          <w:tcPr>
            <w:tcW w:w="4411" w:type="dxa"/>
            <w:shd w:val="clear" w:color="auto" w:fill="auto"/>
          </w:tcPr>
          <w:p w14:paraId="2EBF3ECF" w14:textId="77777777" w:rsidR="00512FC7" w:rsidRPr="00512FC7" w:rsidRDefault="00512FC7" w:rsidP="00533FE7">
            <w:r w:rsidRPr="00512FC7">
              <w:t>Sfx</w:t>
            </w:r>
          </w:p>
        </w:tc>
      </w:tr>
      <w:tr w:rsidR="00512FC7" w:rsidRPr="00512FC7" w14:paraId="5254745A" w14:textId="77777777" w:rsidTr="00533FE7">
        <w:tc>
          <w:tcPr>
            <w:tcW w:w="828" w:type="dxa"/>
            <w:shd w:val="clear" w:color="auto" w:fill="auto"/>
          </w:tcPr>
          <w:p w14:paraId="210684D6" w14:textId="77777777" w:rsidR="00512FC7" w:rsidRPr="00512FC7" w:rsidRDefault="00512FC7" w:rsidP="00533FE7">
            <w:bookmarkStart w:id="1888" w:name="fld_DerivativeSecurityID" w:colFirst="1" w:colLast="1"/>
            <w:bookmarkEnd w:id="1887"/>
            <w:r w:rsidRPr="00512FC7">
              <w:t>1216</w:t>
            </w:r>
          </w:p>
        </w:tc>
        <w:tc>
          <w:tcPr>
            <w:tcW w:w="2069" w:type="dxa"/>
            <w:shd w:val="clear" w:color="auto" w:fill="auto"/>
          </w:tcPr>
          <w:p w14:paraId="1222D2FF" w14:textId="77777777" w:rsidR="00512FC7" w:rsidRPr="00512FC7" w:rsidRDefault="00512FC7" w:rsidP="00533FE7">
            <w:r w:rsidRPr="00512FC7">
              <w:t>DerivativeSecurityID</w:t>
            </w:r>
          </w:p>
        </w:tc>
        <w:tc>
          <w:tcPr>
            <w:tcW w:w="1083" w:type="dxa"/>
            <w:shd w:val="clear" w:color="auto" w:fill="auto"/>
          </w:tcPr>
          <w:p w14:paraId="5D053E87" w14:textId="77777777" w:rsidR="00512FC7" w:rsidRPr="00512FC7" w:rsidRDefault="00512FC7" w:rsidP="00533FE7">
            <w:r w:rsidRPr="00512FC7">
              <w:t>String</w:t>
            </w:r>
          </w:p>
        </w:tc>
        <w:tc>
          <w:tcPr>
            <w:tcW w:w="4677" w:type="dxa"/>
            <w:shd w:val="clear" w:color="auto" w:fill="auto"/>
          </w:tcPr>
          <w:p w14:paraId="2D3C9C3B" w14:textId="77777777" w:rsidR="00512FC7" w:rsidRPr="00512FC7" w:rsidRDefault="00512FC7" w:rsidP="00533FE7">
            <w:pPr>
              <w:jc w:val="left"/>
            </w:pPr>
            <w:r w:rsidRPr="00512FC7">
              <w:t>Refer to definition for SecurityID(48)</w:t>
            </w:r>
          </w:p>
        </w:tc>
        <w:tc>
          <w:tcPr>
            <w:tcW w:w="4411" w:type="dxa"/>
            <w:shd w:val="clear" w:color="auto" w:fill="auto"/>
          </w:tcPr>
          <w:p w14:paraId="09425F73" w14:textId="77777777" w:rsidR="00512FC7" w:rsidRPr="00512FC7" w:rsidRDefault="00512FC7" w:rsidP="00533FE7">
            <w:r w:rsidRPr="00512FC7">
              <w:t>ID</w:t>
            </w:r>
          </w:p>
        </w:tc>
      </w:tr>
      <w:tr w:rsidR="00512FC7" w:rsidRPr="00512FC7" w14:paraId="579CEF79" w14:textId="77777777" w:rsidTr="00533FE7">
        <w:tc>
          <w:tcPr>
            <w:tcW w:w="828" w:type="dxa"/>
            <w:shd w:val="clear" w:color="auto" w:fill="auto"/>
          </w:tcPr>
          <w:p w14:paraId="0D0075AB" w14:textId="77777777" w:rsidR="00512FC7" w:rsidRPr="00512FC7" w:rsidRDefault="00512FC7" w:rsidP="00533FE7">
            <w:bookmarkStart w:id="1889" w:name="fld_DerivativeSecurityIDSource" w:colFirst="1" w:colLast="1"/>
            <w:bookmarkEnd w:id="1888"/>
            <w:r w:rsidRPr="00512FC7">
              <w:t>1217</w:t>
            </w:r>
          </w:p>
        </w:tc>
        <w:tc>
          <w:tcPr>
            <w:tcW w:w="2069" w:type="dxa"/>
            <w:shd w:val="clear" w:color="auto" w:fill="auto"/>
          </w:tcPr>
          <w:p w14:paraId="65AED3D8" w14:textId="77777777" w:rsidR="00512FC7" w:rsidRPr="00512FC7" w:rsidRDefault="00512FC7" w:rsidP="00533FE7">
            <w:r w:rsidRPr="00512FC7">
              <w:t>DerivativeSecurityIDSource</w:t>
            </w:r>
          </w:p>
        </w:tc>
        <w:tc>
          <w:tcPr>
            <w:tcW w:w="1083" w:type="dxa"/>
            <w:shd w:val="clear" w:color="auto" w:fill="auto"/>
          </w:tcPr>
          <w:p w14:paraId="7F02048B" w14:textId="77777777" w:rsidR="00512FC7" w:rsidRPr="00512FC7" w:rsidRDefault="00512FC7" w:rsidP="00533FE7">
            <w:r w:rsidRPr="00512FC7">
              <w:t>String</w:t>
            </w:r>
          </w:p>
        </w:tc>
        <w:tc>
          <w:tcPr>
            <w:tcW w:w="4677" w:type="dxa"/>
            <w:shd w:val="clear" w:color="auto" w:fill="auto"/>
          </w:tcPr>
          <w:p w14:paraId="0B754B1A" w14:textId="77777777" w:rsidR="00512FC7" w:rsidRDefault="00512FC7" w:rsidP="00533FE7">
            <w:pPr>
              <w:jc w:val="left"/>
            </w:pPr>
            <w:r>
              <w:t>Refer to definition for SecurityIDSoruce(22)</w:t>
            </w:r>
          </w:p>
          <w:p w14:paraId="2DCEC8A3"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70F3E4C9" w14:textId="77777777" w:rsidR="00512FC7" w:rsidRPr="00512FC7" w:rsidRDefault="00512FC7" w:rsidP="00533FE7">
            <w:r w:rsidRPr="00512FC7">
              <w:t>Src</w:t>
            </w:r>
          </w:p>
        </w:tc>
      </w:tr>
      <w:tr w:rsidR="00512FC7" w:rsidRPr="00512FC7" w14:paraId="46BAD3FF" w14:textId="77777777" w:rsidTr="00533FE7">
        <w:tc>
          <w:tcPr>
            <w:tcW w:w="828" w:type="dxa"/>
            <w:shd w:val="clear" w:color="auto" w:fill="auto"/>
          </w:tcPr>
          <w:p w14:paraId="3A9BE9EC" w14:textId="77777777" w:rsidR="00512FC7" w:rsidRPr="00512FC7" w:rsidRDefault="00512FC7" w:rsidP="00533FE7">
            <w:bookmarkStart w:id="1890" w:name="fld_NoDerivativeSecurityAltID" w:colFirst="1" w:colLast="1"/>
            <w:bookmarkEnd w:id="1889"/>
            <w:r w:rsidRPr="00512FC7">
              <w:t>1218</w:t>
            </w:r>
          </w:p>
        </w:tc>
        <w:tc>
          <w:tcPr>
            <w:tcW w:w="2069" w:type="dxa"/>
            <w:shd w:val="clear" w:color="auto" w:fill="auto"/>
          </w:tcPr>
          <w:p w14:paraId="0A69CAF8" w14:textId="77777777" w:rsidR="00512FC7" w:rsidRPr="00512FC7" w:rsidRDefault="00512FC7" w:rsidP="00533FE7">
            <w:r w:rsidRPr="00512FC7">
              <w:t>NoDerivativeSecurityAltID</w:t>
            </w:r>
          </w:p>
        </w:tc>
        <w:tc>
          <w:tcPr>
            <w:tcW w:w="1083" w:type="dxa"/>
            <w:shd w:val="clear" w:color="auto" w:fill="auto"/>
          </w:tcPr>
          <w:p w14:paraId="179C4378" w14:textId="77777777" w:rsidR="00512FC7" w:rsidRPr="00512FC7" w:rsidRDefault="00512FC7" w:rsidP="00533FE7">
            <w:r w:rsidRPr="00512FC7">
              <w:t>NumInGroup</w:t>
            </w:r>
          </w:p>
        </w:tc>
        <w:tc>
          <w:tcPr>
            <w:tcW w:w="4677" w:type="dxa"/>
            <w:shd w:val="clear" w:color="auto" w:fill="auto"/>
          </w:tcPr>
          <w:p w14:paraId="60D50EFC" w14:textId="77777777" w:rsidR="00512FC7" w:rsidRPr="00512FC7" w:rsidRDefault="00512FC7" w:rsidP="00533FE7">
            <w:pPr>
              <w:jc w:val="left"/>
            </w:pPr>
            <w:r w:rsidRPr="00512FC7">
              <w:t>Refer to definition for NoSecurityAltID(454)</w:t>
            </w:r>
          </w:p>
        </w:tc>
        <w:tc>
          <w:tcPr>
            <w:tcW w:w="4411" w:type="dxa"/>
            <w:shd w:val="clear" w:color="auto" w:fill="auto"/>
          </w:tcPr>
          <w:p w14:paraId="68ACC2D2" w14:textId="77777777" w:rsidR="00512FC7" w:rsidRPr="00512FC7" w:rsidRDefault="00512FC7" w:rsidP="00533FE7"/>
        </w:tc>
      </w:tr>
      <w:tr w:rsidR="00512FC7" w:rsidRPr="00512FC7" w14:paraId="1CDA0194" w14:textId="77777777" w:rsidTr="00533FE7">
        <w:tc>
          <w:tcPr>
            <w:tcW w:w="828" w:type="dxa"/>
            <w:shd w:val="clear" w:color="auto" w:fill="auto"/>
          </w:tcPr>
          <w:p w14:paraId="0863B216" w14:textId="77777777" w:rsidR="00512FC7" w:rsidRPr="00512FC7" w:rsidRDefault="00512FC7" w:rsidP="00533FE7">
            <w:bookmarkStart w:id="1891" w:name="fld_DerivativeSecurityAltID" w:colFirst="1" w:colLast="1"/>
            <w:bookmarkEnd w:id="1890"/>
            <w:r w:rsidRPr="00512FC7">
              <w:t>1219</w:t>
            </w:r>
          </w:p>
        </w:tc>
        <w:tc>
          <w:tcPr>
            <w:tcW w:w="2069" w:type="dxa"/>
            <w:shd w:val="clear" w:color="auto" w:fill="auto"/>
          </w:tcPr>
          <w:p w14:paraId="73B39E4D" w14:textId="77777777" w:rsidR="00512FC7" w:rsidRPr="00512FC7" w:rsidRDefault="00512FC7" w:rsidP="00533FE7">
            <w:r w:rsidRPr="00512FC7">
              <w:t>DerivativeSecurityAltID</w:t>
            </w:r>
          </w:p>
        </w:tc>
        <w:tc>
          <w:tcPr>
            <w:tcW w:w="1083" w:type="dxa"/>
            <w:shd w:val="clear" w:color="auto" w:fill="auto"/>
          </w:tcPr>
          <w:p w14:paraId="4CCCE589" w14:textId="77777777" w:rsidR="00512FC7" w:rsidRPr="00512FC7" w:rsidRDefault="00512FC7" w:rsidP="00533FE7">
            <w:r w:rsidRPr="00512FC7">
              <w:t>String</w:t>
            </w:r>
          </w:p>
        </w:tc>
        <w:tc>
          <w:tcPr>
            <w:tcW w:w="4677" w:type="dxa"/>
            <w:shd w:val="clear" w:color="auto" w:fill="auto"/>
          </w:tcPr>
          <w:p w14:paraId="6B8E9275" w14:textId="77777777" w:rsidR="00512FC7" w:rsidRPr="00512FC7" w:rsidRDefault="00512FC7" w:rsidP="00533FE7">
            <w:pPr>
              <w:jc w:val="left"/>
            </w:pPr>
            <w:r w:rsidRPr="00512FC7">
              <w:t>Refer to definition for SecurityAltID(455)</w:t>
            </w:r>
          </w:p>
        </w:tc>
        <w:tc>
          <w:tcPr>
            <w:tcW w:w="4411" w:type="dxa"/>
            <w:shd w:val="clear" w:color="auto" w:fill="auto"/>
          </w:tcPr>
          <w:p w14:paraId="57957C9A" w14:textId="77777777" w:rsidR="00512FC7" w:rsidRPr="00512FC7" w:rsidRDefault="00512FC7" w:rsidP="00533FE7">
            <w:r w:rsidRPr="00512FC7">
              <w:t>ID</w:t>
            </w:r>
          </w:p>
        </w:tc>
      </w:tr>
      <w:tr w:rsidR="00512FC7" w:rsidRPr="00512FC7" w14:paraId="7E7B1289" w14:textId="77777777" w:rsidTr="00533FE7">
        <w:tc>
          <w:tcPr>
            <w:tcW w:w="828" w:type="dxa"/>
            <w:shd w:val="clear" w:color="auto" w:fill="auto"/>
          </w:tcPr>
          <w:p w14:paraId="727B583D" w14:textId="77777777" w:rsidR="00512FC7" w:rsidRPr="00512FC7" w:rsidRDefault="00512FC7" w:rsidP="00533FE7">
            <w:bookmarkStart w:id="1892" w:name="fld_DerivativeSecurityAltIDSource" w:colFirst="1" w:colLast="1"/>
            <w:bookmarkEnd w:id="1891"/>
            <w:r w:rsidRPr="00512FC7">
              <w:t>1220</w:t>
            </w:r>
          </w:p>
        </w:tc>
        <w:tc>
          <w:tcPr>
            <w:tcW w:w="2069" w:type="dxa"/>
            <w:shd w:val="clear" w:color="auto" w:fill="auto"/>
          </w:tcPr>
          <w:p w14:paraId="00F51553" w14:textId="77777777" w:rsidR="00512FC7" w:rsidRPr="00512FC7" w:rsidRDefault="00512FC7" w:rsidP="00533FE7">
            <w:r w:rsidRPr="00512FC7">
              <w:t>DerivativeSecurityAltIDSource</w:t>
            </w:r>
          </w:p>
        </w:tc>
        <w:tc>
          <w:tcPr>
            <w:tcW w:w="1083" w:type="dxa"/>
            <w:shd w:val="clear" w:color="auto" w:fill="auto"/>
          </w:tcPr>
          <w:p w14:paraId="553FB9B0" w14:textId="77777777" w:rsidR="00512FC7" w:rsidRPr="00512FC7" w:rsidRDefault="00512FC7" w:rsidP="00533FE7">
            <w:r w:rsidRPr="00512FC7">
              <w:t>String</w:t>
            </w:r>
          </w:p>
        </w:tc>
        <w:tc>
          <w:tcPr>
            <w:tcW w:w="4677" w:type="dxa"/>
            <w:shd w:val="clear" w:color="auto" w:fill="auto"/>
          </w:tcPr>
          <w:p w14:paraId="08C3790C" w14:textId="77777777" w:rsidR="00512FC7" w:rsidRDefault="00512FC7" w:rsidP="00533FE7">
            <w:pPr>
              <w:jc w:val="left"/>
            </w:pPr>
            <w:r>
              <w:t>Refer to definition for SecurityAltIDSource(456)</w:t>
            </w:r>
          </w:p>
          <w:p w14:paraId="4E0773B6" w14:textId="77777777" w:rsidR="00512FC7" w:rsidRPr="00512FC7" w:rsidRDefault="00512FC7" w:rsidP="00533FE7">
            <w:pPr>
              <w:jc w:val="left"/>
            </w:pPr>
            <w:r>
              <w:t>Valid values:</w:t>
            </w:r>
            <w:r>
              <w:br/>
            </w:r>
            <w:r>
              <w:tab/>
              <w:t>1 - CUSIP</w:t>
            </w:r>
            <w:r>
              <w:br/>
            </w:r>
            <w:r>
              <w:tab/>
              <w:t>2 - SEDOL</w:t>
            </w:r>
            <w:r>
              <w:br/>
            </w:r>
            <w:r>
              <w:tab/>
              <w:t>3 - QUIK</w:t>
            </w:r>
            <w:r>
              <w:br/>
            </w:r>
            <w:r>
              <w:tab/>
              <w:t>4 - ISIN number</w:t>
            </w:r>
            <w:r>
              <w:br/>
            </w:r>
            <w:r>
              <w:tab/>
              <w:t>5 - RIC code</w:t>
            </w:r>
            <w:r>
              <w:br/>
            </w:r>
            <w:r>
              <w:tab/>
              <w:t>6 - ISO Currency Code</w:t>
            </w:r>
            <w:r>
              <w:br/>
            </w:r>
            <w:r>
              <w:tab/>
              <w:t>7 - ISO Country Code</w:t>
            </w:r>
            <w:r>
              <w:br/>
            </w:r>
            <w:r>
              <w:tab/>
              <w:t>8 - Exchange Symbol</w:t>
            </w:r>
            <w:r>
              <w:br/>
            </w:r>
            <w:r>
              <w:tab/>
              <w:t>9 - Consolidated Tape Association (CTA) Symbol (SIAC CTS/CQS line format)</w:t>
            </w:r>
            <w:r>
              <w:br/>
            </w:r>
            <w:r>
              <w:tab/>
              <w:t>A - Bloomberg Symbol</w:t>
            </w:r>
            <w:r>
              <w:br/>
            </w:r>
            <w:r>
              <w:tab/>
              <w:t>B - Wertpapier</w:t>
            </w:r>
            <w:r>
              <w:br/>
            </w:r>
            <w:r>
              <w:tab/>
              <w:t>C - Dutch</w:t>
            </w:r>
            <w:r>
              <w:br/>
            </w:r>
            <w:r>
              <w:tab/>
              <w:t>D - Valoren</w:t>
            </w:r>
            <w:r>
              <w:br/>
            </w:r>
            <w:r>
              <w:tab/>
              <w:t>E - Sicovam</w:t>
            </w:r>
            <w:r>
              <w:br/>
            </w:r>
            <w:r>
              <w:tab/>
              <w:t>F - Belgian</w:t>
            </w:r>
            <w:r>
              <w:br/>
            </w:r>
            <w:r>
              <w:tab/>
              <w:t>G - "Common" (Clearstream and Euroclear)</w:t>
            </w:r>
            <w:r>
              <w:br/>
            </w:r>
            <w:r>
              <w:tab/>
              <w:t>H - Clearing House / Clearing Organization</w:t>
            </w:r>
            <w:r>
              <w:br/>
            </w:r>
            <w:r>
              <w:tab/>
              <w:t>I - ISDA/FpML Product Specification (XML in EncodedSecurityDesc)</w:t>
            </w:r>
            <w:r>
              <w:br/>
            </w:r>
            <w:r>
              <w:tab/>
              <w:t>J - Option Price Reporting Authority</w:t>
            </w:r>
            <w:r>
              <w:br/>
            </w:r>
            <w:r>
              <w:tab/>
              <w:t>K - ISDA/FpML Product URL (URL in SecurityID)</w:t>
            </w:r>
            <w:r>
              <w:br/>
            </w:r>
            <w:r>
              <w:tab/>
              <w:t>L - Letter of Credit</w:t>
            </w:r>
            <w:r>
              <w:br/>
            </w:r>
            <w:r>
              <w:tab/>
              <w:t>M - Marketplace-assigned Identifier</w:t>
            </w:r>
          </w:p>
        </w:tc>
        <w:tc>
          <w:tcPr>
            <w:tcW w:w="4411" w:type="dxa"/>
            <w:shd w:val="clear" w:color="auto" w:fill="auto"/>
          </w:tcPr>
          <w:p w14:paraId="0EEEE95B" w14:textId="77777777" w:rsidR="00512FC7" w:rsidRPr="00512FC7" w:rsidRDefault="00512FC7" w:rsidP="00533FE7">
            <w:r w:rsidRPr="00512FC7">
              <w:t>Src</w:t>
            </w:r>
          </w:p>
        </w:tc>
      </w:tr>
      <w:tr w:rsidR="00512FC7" w:rsidRPr="00512FC7" w14:paraId="6CE52F69" w14:textId="77777777" w:rsidTr="00533FE7">
        <w:tc>
          <w:tcPr>
            <w:tcW w:w="828" w:type="dxa"/>
            <w:shd w:val="clear" w:color="auto" w:fill="auto"/>
          </w:tcPr>
          <w:p w14:paraId="528300BD" w14:textId="77777777" w:rsidR="00512FC7" w:rsidRPr="00512FC7" w:rsidRDefault="00512FC7" w:rsidP="00533FE7">
            <w:bookmarkStart w:id="1893" w:name="fld_SecondaryLowLimitPrice" w:colFirst="1" w:colLast="1"/>
            <w:bookmarkEnd w:id="1892"/>
            <w:r w:rsidRPr="00512FC7">
              <w:t>1221</w:t>
            </w:r>
          </w:p>
        </w:tc>
        <w:tc>
          <w:tcPr>
            <w:tcW w:w="2069" w:type="dxa"/>
            <w:shd w:val="clear" w:color="auto" w:fill="auto"/>
          </w:tcPr>
          <w:p w14:paraId="06C02CF4" w14:textId="77777777" w:rsidR="00512FC7" w:rsidRPr="00512FC7" w:rsidRDefault="00512FC7" w:rsidP="00533FE7">
            <w:r w:rsidRPr="00512FC7">
              <w:t>SecondaryLowLimitPrice</w:t>
            </w:r>
          </w:p>
        </w:tc>
        <w:tc>
          <w:tcPr>
            <w:tcW w:w="1083" w:type="dxa"/>
            <w:shd w:val="clear" w:color="auto" w:fill="auto"/>
          </w:tcPr>
          <w:p w14:paraId="15893B66" w14:textId="77777777" w:rsidR="00512FC7" w:rsidRPr="00512FC7" w:rsidRDefault="00512FC7" w:rsidP="00533FE7">
            <w:r w:rsidRPr="00512FC7">
              <w:t>Price</w:t>
            </w:r>
          </w:p>
        </w:tc>
        <w:tc>
          <w:tcPr>
            <w:tcW w:w="4677" w:type="dxa"/>
            <w:shd w:val="clear" w:color="auto" w:fill="auto"/>
          </w:tcPr>
          <w:p w14:paraId="4CB878B8" w14:textId="77777777" w:rsidR="00512FC7" w:rsidRPr="00512FC7" w:rsidRDefault="00512FC7" w:rsidP="00533FE7">
            <w:pPr>
              <w:jc w:val="left"/>
            </w:pPr>
            <w:r w:rsidRPr="00512FC7">
              <w:t>Refer to definition of LowLimitPrice(1148)</w:t>
            </w:r>
          </w:p>
        </w:tc>
        <w:tc>
          <w:tcPr>
            <w:tcW w:w="4411" w:type="dxa"/>
            <w:shd w:val="clear" w:color="auto" w:fill="auto"/>
          </w:tcPr>
          <w:p w14:paraId="5BFBFB51" w14:textId="77777777" w:rsidR="00512FC7" w:rsidRPr="00512FC7" w:rsidRDefault="00512FC7" w:rsidP="00533FE7">
            <w:r w:rsidRPr="00512FC7">
              <w:t>LowLmtPx</w:t>
            </w:r>
          </w:p>
        </w:tc>
      </w:tr>
      <w:tr w:rsidR="00512FC7" w:rsidRPr="00512FC7" w14:paraId="3F73F528" w14:textId="77777777" w:rsidTr="00533FE7">
        <w:tc>
          <w:tcPr>
            <w:tcW w:w="828" w:type="dxa"/>
            <w:shd w:val="clear" w:color="auto" w:fill="auto"/>
          </w:tcPr>
          <w:p w14:paraId="2F58B8F2" w14:textId="77777777" w:rsidR="00512FC7" w:rsidRPr="00512FC7" w:rsidRDefault="00512FC7" w:rsidP="00533FE7">
            <w:bookmarkStart w:id="1894" w:name="fld_MaturityRuleID" w:colFirst="1" w:colLast="1"/>
            <w:bookmarkEnd w:id="1893"/>
            <w:r w:rsidRPr="00512FC7">
              <w:t>1222</w:t>
            </w:r>
          </w:p>
        </w:tc>
        <w:tc>
          <w:tcPr>
            <w:tcW w:w="2069" w:type="dxa"/>
            <w:shd w:val="clear" w:color="auto" w:fill="auto"/>
          </w:tcPr>
          <w:p w14:paraId="79BBE1AB" w14:textId="77777777" w:rsidR="00512FC7" w:rsidRPr="00512FC7" w:rsidRDefault="00512FC7" w:rsidP="00533FE7">
            <w:r w:rsidRPr="00512FC7">
              <w:t>MaturityRuleID</w:t>
            </w:r>
          </w:p>
        </w:tc>
        <w:tc>
          <w:tcPr>
            <w:tcW w:w="1083" w:type="dxa"/>
            <w:shd w:val="clear" w:color="auto" w:fill="auto"/>
          </w:tcPr>
          <w:p w14:paraId="37CD6172" w14:textId="77777777" w:rsidR="00512FC7" w:rsidRPr="00512FC7" w:rsidRDefault="00512FC7" w:rsidP="00533FE7">
            <w:r w:rsidRPr="00512FC7">
              <w:t>String</w:t>
            </w:r>
          </w:p>
        </w:tc>
        <w:tc>
          <w:tcPr>
            <w:tcW w:w="4677" w:type="dxa"/>
            <w:shd w:val="clear" w:color="auto" w:fill="auto"/>
          </w:tcPr>
          <w:p w14:paraId="5D2023DC" w14:textId="77777777" w:rsidR="00512FC7" w:rsidRPr="00512FC7" w:rsidRDefault="00512FC7" w:rsidP="00533FE7">
            <w:pPr>
              <w:jc w:val="left"/>
            </w:pPr>
            <w:r w:rsidRPr="00512FC7">
              <w:t>Allows maturity rule to be referenced via an identifier so that rules do not need to be explicitly enumerated</w:t>
            </w:r>
          </w:p>
        </w:tc>
        <w:tc>
          <w:tcPr>
            <w:tcW w:w="4411" w:type="dxa"/>
            <w:shd w:val="clear" w:color="auto" w:fill="auto"/>
          </w:tcPr>
          <w:p w14:paraId="350C99C5" w14:textId="77777777" w:rsidR="00512FC7" w:rsidRPr="00512FC7" w:rsidRDefault="00512FC7" w:rsidP="00533FE7">
            <w:r w:rsidRPr="00512FC7">
              <w:t>MatRuleID</w:t>
            </w:r>
          </w:p>
        </w:tc>
      </w:tr>
      <w:tr w:rsidR="00512FC7" w:rsidRPr="00512FC7" w14:paraId="1A1EBBBB" w14:textId="77777777" w:rsidTr="00533FE7">
        <w:tc>
          <w:tcPr>
            <w:tcW w:w="828" w:type="dxa"/>
            <w:shd w:val="clear" w:color="auto" w:fill="auto"/>
          </w:tcPr>
          <w:p w14:paraId="5E90CA29" w14:textId="77777777" w:rsidR="00512FC7" w:rsidRPr="00512FC7" w:rsidRDefault="00512FC7" w:rsidP="00533FE7">
            <w:bookmarkStart w:id="1895" w:name="fld_StrikeRuleID" w:colFirst="1" w:colLast="1"/>
            <w:bookmarkEnd w:id="1894"/>
            <w:r w:rsidRPr="00512FC7">
              <w:t>1223</w:t>
            </w:r>
          </w:p>
        </w:tc>
        <w:tc>
          <w:tcPr>
            <w:tcW w:w="2069" w:type="dxa"/>
            <w:shd w:val="clear" w:color="auto" w:fill="auto"/>
          </w:tcPr>
          <w:p w14:paraId="73A85D6F" w14:textId="77777777" w:rsidR="00512FC7" w:rsidRPr="00512FC7" w:rsidRDefault="00512FC7" w:rsidP="00533FE7">
            <w:r w:rsidRPr="00512FC7">
              <w:t>StrikeRuleID</w:t>
            </w:r>
          </w:p>
        </w:tc>
        <w:tc>
          <w:tcPr>
            <w:tcW w:w="1083" w:type="dxa"/>
            <w:shd w:val="clear" w:color="auto" w:fill="auto"/>
          </w:tcPr>
          <w:p w14:paraId="1D1563A9" w14:textId="77777777" w:rsidR="00512FC7" w:rsidRPr="00512FC7" w:rsidRDefault="00512FC7" w:rsidP="00533FE7">
            <w:r w:rsidRPr="00512FC7">
              <w:t>String</w:t>
            </w:r>
          </w:p>
        </w:tc>
        <w:tc>
          <w:tcPr>
            <w:tcW w:w="4677" w:type="dxa"/>
            <w:shd w:val="clear" w:color="auto" w:fill="auto"/>
          </w:tcPr>
          <w:p w14:paraId="589D1971" w14:textId="77777777" w:rsidR="00512FC7" w:rsidRPr="00512FC7" w:rsidRDefault="00512FC7" w:rsidP="00533FE7">
            <w:pPr>
              <w:jc w:val="left"/>
            </w:pPr>
            <w:r w:rsidRPr="00512FC7">
              <w:t>Allows strike rule to be referenced via an identifier so that rules do not need to be explicitly enumerated</w:t>
            </w:r>
          </w:p>
        </w:tc>
        <w:tc>
          <w:tcPr>
            <w:tcW w:w="4411" w:type="dxa"/>
            <w:shd w:val="clear" w:color="auto" w:fill="auto"/>
          </w:tcPr>
          <w:p w14:paraId="1DE5F618" w14:textId="77777777" w:rsidR="00512FC7" w:rsidRPr="00512FC7" w:rsidRDefault="00512FC7" w:rsidP="00533FE7">
            <w:r w:rsidRPr="00512FC7">
              <w:t>StrkRule</w:t>
            </w:r>
          </w:p>
        </w:tc>
      </w:tr>
      <w:tr w:rsidR="00512FC7" w:rsidRPr="00512FC7" w14:paraId="680ECB24" w14:textId="77777777" w:rsidTr="00533FE7">
        <w:tc>
          <w:tcPr>
            <w:tcW w:w="828" w:type="dxa"/>
            <w:shd w:val="clear" w:color="auto" w:fill="auto"/>
          </w:tcPr>
          <w:p w14:paraId="2814B393" w14:textId="77777777" w:rsidR="00512FC7" w:rsidRPr="00512FC7" w:rsidRDefault="00512FC7" w:rsidP="00533FE7">
            <w:bookmarkStart w:id="1896" w:name="fld_LegUnitOfMeasureQty" w:colFirst="1" w:colLast="1"/>
            <w:bookmarkEnd w:id="1895"/>
            <w:r w:rsidRPr="00512FC7">
              <w:t>1224</w:t>
            </w:r>
          </w:p>
        </w:tc>
        <w:tc>
          <w:tcPr>
            <w:tcW w:w="2069" w:type="dxa"/>
            <w:shd w:val="clear" w:color="auto" w:fill="auto"/>
          </w:tcPr>
          <w:p w14:paraId="3D39E28C" w14:textId="77777777" w:rsidR="00512FC7" w:rsidRPr="00512FC7" w:rsidRDefault="00512FC7" w:rsidP="00533FE7">
            <w:r w:rsidRPr="00512FC7">
              <w:t>LegUnitOfMeasureQty</w:t>
            </w:r>
          </w:p>
        </w:tc>
        <w:tc>
          <w:tcPr>
            <w:tcW w:w="1083" w:type="dxa"/>
            <w:shd w:val="clear" w:color="auto" w:fill="auto"/>
          </w:tcPr>
          <w:p w14:paraId="70B4EE05" w14:textId="77777777" w:rsidR="00512FC7" w:rsidRPr="00512FC7" w:rsidRDefault="00512FC7" w:rsidP="00533FE7">
            <w:r w:rsidRPr="00512FC7">
              <w:t>Qty</w:t>
            </w:r>
          </w:p>
        </w:tc>
        <w:tc>
          <w:tcPr>
            <w:tcW w:w="4677" w:type="dxa"/>
            <w:shd w:val="clear" w:color="auto" w:fill="auto"/>
          </w:tcPr>
          <w:p w14:paraId="681C3BDC" w14:textId="77777777" w:rsidR="00512FC7" w:rsidRPr="00512FC7" w:rsidRDefault="00512FC7" w:rsidP="00533FE7">
            <w:pPr>
              <w:jc w:val="left"/>
            </w:pPr>
            <w:r w:rsidRPr="00512FC7">
              <w:t>Refer to definition of UnitOfMeasureQty(1147)</w:t>
            </w:r>
          </w:p>
        </w:tc>
        <w:tc>
          <w:tcPr>
            <w:tcW w:w="4411" w:type="dxa"/>
            <w:shd w:val="clear" w:color="auto" w:fill="auto"/>
          </w:tcPr>
          <w:p w14:paraId="1E31657A" w14:textId="77777777" w:rsidR="00512FC7" w:rsidRPr="00512FC7" w:rsidRDefault="00512FC7" w:rsidP="00533FE7">
            <w:r w:rsidRPr="00512FC7">
              <w:t>UOMQty</w:t>
            </w:r>
          </w:p>
        </w:tc>
      </w:tr>
      <w:tr w:rsidR="00512FC7" w:rsidRPr="00512FC7" w14:paraId="4F77A6B9" w14:textId="77777777" w:rsidTr="00533FE7">
        <w:tc>
          <w:tcPr>
            <w:tcW w:w="828" w:type="dxa"/>
            <w:shd w:val="clear" w:color="auto" w:fill="auto"/>
          </w:tcPr>
          <w:p w14:paraId="1A940B68" w14:textId="77777777" w:rsidR="00512FC7" w:rsidRPr="00512FC7" w:rsidRDefault="00512FC7" w:rsidP="00533FE7">
            <w:bookmarkStart w:id="1897" w:name="fld_DerivativeOptPayAmount" w:colFirst="1" w:colLast="1"/>
            <w:bookmarkEnd w:id="1896"/>
            <w:r w:rsidRPr="00512FC7">
              <w:t>1225</w:t>
            </w:r>
          </w:p>
        </w:tc>
        <w:tc>
          <w:tcPr>
            <w:tcW w:w="2069" w:type="dxa"/>
            <w:shd w:val="clear" w:color="auto" w:fill="auto"/>
          </w:tcPr>
          <w:p w14:paraId="3C865AC4" w14:textId="77777777" w:rsidR="00512FC7" w:rsidRPr="00512FC7" w:rsidRDefault="00512FC7" w:rsidP="00533FE7">
            <w:r w:rsidRPr="00512FC7">
              <w:t>DerivativeOptPayAmount</w:t>
            </w:r>
          </w:p>
        </w:tc>
        <w:tc>
          <w:tcPr>
            <w:tcW w:w="1083" w:type="dxa"/>
            <w:shd w:val="clear" w:color="auto" w:fill="auto"/>
          </w:tcPr>
          <w:p w14:paraId="0954DDB5" w14:textId="77777777" w:rsidR="00512FC7" w:rsidRPr="00512FC7" w:rsidRDefault="00512FC7" w:rsidP="00533FE7">
            <w:r w:rsidRPr="00512FC7">
              <w:t>Amt</w:t>
            </w:r>
          </w:p>
        </w:tc>
        <w:tc>
          <w:tcPr>
            <w:tcW w:w="4677" w:type="dxa"/>
            <w:shd w:val="clear" w:color="auto" w:fill="auto"/>
          </w:tcPr>
          <w:p w14:paraId="17CA2DB1" w14:textId="77777777" w:rsidR="00512FC7" w:rsidRPr="00512FC7" w:rsidRDefault="00512FC7" w:rsidP="00533FE7">
            <w:pPr>
              <w:jc w:val="left"/>
            </w:pPr>
            <w:r w:rsidRPr="00512FC7">
              <w:t>Cash amount indicating the pay out associated with an option. For binary options this is a fixed amount</w:t>
            </w:r>
          </w:p>
        </w:tc>
        <w:tc>
          <w:tcPr>
            <w:tcW w:w="4411" w:type="dxa"/>
            <w:shd w:val="clear" w:color="auto" w:fill="auto"/>
          </w:tcPr>
          <w:p w14:paraId="424796F9" w14:textId="77777777" w:rsidR="00512FC7" w:rsidRPr="00512FC7" w:rsidRDefault="00512FC7" w:rsidP="00533FE7">
            <w:r w:rsidRPr="00512FC7">
              <w:t>OptPayAmt</w:t>
            </w:r>
          </w:p>
        </w:tc>
      </w:tr>
      <w:tr w:rsidR="00512FC7" w:rsidRPr="00512FC7" w14:paraId="0E08746D" w14:textId="77777777" w:rsidTr="00533FE7">
        <w:tc>
          <w:tcPr>
            <w:tcW w:w="828" w:type="dxa"/>
            <w:shd w:val="clear" w:color="auto" w:fill="auto"/>
          </w:tcPr>
          <w:p w14:paraId="3C43DFFF" w14:textId="77777777" w:rsidR="00512FC7" w:rsidRPr="00512FC7" w:rsidRDefault="00512FC7" w:rsidP="00533FE7">
            <w:bookmarkStart w:id="1898" w:name="fld_EndMaturityMonthYear" w:colFirst="1" w:colLast="1"/>
            <w:bookmarkEnd w:id="1897"/>
            <w:r w:rsidRPr="00512FC7">
              <w:t>1226</w:t>
            </w:r>
          </w:p>
        </w:tc>
        <w:tc>
          <w:tcPr>
            <w:tcW w:w="2069" w:type="dxa"/>
            <w:shd w:val="clear" w:color="auto" w:fill="auto"/>
          </w:tcPr>
          <w:p w14:paraId="12F51CD8" w14:textId="77777777" w:rsidR="00512FC7" w:rsidRPr="00512FC7" w:rsidRDefault="00512FC7" w:rsidP="00533FE7">
            <w:r w:rsidRPr="00512FC7">
              <w:t>EndMaturityMonthYear</w:t>
            </w:r>
          </w:p>
        </w:tc>
        <w:tc>
          <w:tcPr>
            <w:tcW w:w="1083" w:type="dxa"/>
            <w:shd w:val="clear" w:color="auto" w:fill="auto"/>
          </w:tcPr>
          <w:p w14:paraId="606050D3" w14:textId="77777777" w:rsidR="00512FC7" w:rsidRPr="00512FC7" w:rsidRDefault="00512FC7" w:rsidP="00533FE7">
            <w:r w:rsidRPr="00512FC7">
              <w:t>MonthYear</w:t>
            </w:r>
          </w:p>
        </w:tc>
        <w:tc>
          <w:tcPr>
            <w:tcW w:w="4677" w:type="dxa"/>
            <w:shd w:val="clear" w:color="auto" w:fill="auto"/>
          </w:tcPr>
          <w:p w14:paraId="6A099DFE" w14:textId="77777777" w:rsidR="00512FC7" w:rsidRPr="00512FC7" w:rsidRDefault="00512FC7" w:rsidP="00533FE7">
            <w:pPr>
              <w:jc w:val="left"/>
            </w:pPr>
            <w:r w:rsidRPr="00512FC7">
              <w:t>Ending maturity month year for an option class</w:t>
            </w:r>
          </w:p>
        </w:tc>
        <w:tc>
          <w:tcPr>
            <w:tcW w:w="4411" w:type="dxa"/>
            <w:shd w:val="clear" w:color="auto" w:fill="auto"/>
          </w:tcPr>
          <w:p w14:paraId="0DFF1655" w14:textId="77777777" w:rsidR="00512FC7" w:rsidRPr="00512FC7" w:rsidRDefault="00512FC7" w:rsidP="00533FE7">
            <w:r w:rsidRPr="00512FC7">
              <w:t>EndMMY</w:t>
            </w:r>
          </w:p>
        </w:tc>
      </w:tr>
      <w:tr w:rsidR="00512FC7" w:rsidRPr="00512FC7" w14:paraId="35C5EBCB" w14:textId="77777777" w:rsidTr="00533FE7">
        <w:tc>
          <w:tcPr>
            <w:tcW w:w="828" w:type="dxa"/>
            <w:shd w:val="clear" w:color="auto" w:fill="auto"/>
          </w:tcPr>
          <w:p w14:paraId="75674041" w14:textId="77777777" w:rsidR="00512FC7" w:rsidRPr="00512FC7" w:rsidRDefault="00512FC7" w:rsidP="00533FE7">
            <w:bookmarkStart w:id="1899" w:name="fld_ProductComplex" w:colFirst="1" w:colLast="1"/>
            <w:bookmarkEnd w:id="1898"/>
            <w:r w:rsidRPr="00512FC7">
              <w:t>1227</w:t>
            </w:r>
          </w:p>
        </w:tc>
        <w:tc>
          <w:tcPr>
            <w:tcW w:w="2069" w:type="dxa"/>
            <w:shd w:val="clear" w:color="auto" w:fill="auto"/>
          </w:tcPr>
          <w:p w14:paraId="1518E278" w14:textId="77777777" w:rsidR="00512FC7" w:rsidRPr="00512FC7" w:rsidRDefault="00512FC7" w:rsidP="00533FE7">
            <w:r w:rsidRPr="00512FC7">
              <w:t>ProductComplex</w:t>
            </w:r>
          </w:p>
        </w:tc>
        <w:tc>
          <w:tcPr>
            <w:tcW w:w="1083" w:type="dxa"/>
            <w:shd w:val="clear" w:color="auto" w:fill="auto"/>
          </w:tcPr>
          <w:p w14:paraId="76B4DBF3" w14:textId="77777777" w:rsidR="00512FC7" w:rsidRPr="00512FC7" w:rsidRDefault="00512FC7" w:rsidP="00533FE7">
            <w:r w:rsidRPr="00512FC7">
              <w:t>String</w:t>
            </w:r>
          </w:p>
        </w:tc>
        <w:tc>
          <w:tcPr>
            <w:tcW w:w="4677" w:type="dxa"/>
            <w:shd w:val="clear" w:color="auto" w:fill="auto"/>
          </w:tcPr>
          <w:p w14:paraId="1366E8A0" w14:textId="77777777" w:rsidR="00512FC7" w:rsidRPr="00512FC7" w:rsidRDefault="00512FC7" w:rsidP="00533FE7">
            <w:pPr>
              <w:jc w:val="left"/>
            </w:pPr>
            <w:r w:rsidRPr="00512FC7">
              <w:t>Identifies an entire suite of products for a given market. In Futures this may be "interest rates", "agricultural", "equity indexes", etc.</w:t>
            </w:r>
          </w:p>
        </w:tc>
        <w:tc>
          <w:tcPr>
            <w:tcW w:w="4411" w:type="dxa"/>
            <w:shd w:val="clear" w:color="auto" w:fill="auto"/>
          </w:tcPr>
          <w:p w14:paraId="6DF6F29A" w14:textId="77777777" w:rsidR="00512FC7" w:rsidRPr="00512FC7" w:rsidRDefault="00512FC7" w:rsidP="00533FE7">
            <w:r w:rsidRPr="00512FC7">
              <w:t>ProdCmplx</w:t>
            </w:r>
          </w:p>
        </w:tc>
      </w:tr>
      <w:tr w:rsidR="00512FC7" w:rsidRPr="00512FC7" w14:paraId="625659ED" w14:textId="77777777" w:rsidTr="00533FE7">
        <w:tc>
          <w:tcPr>
            <w:tcW w:w="828" w:type="dxa"/>
            <w:shd w:val="clear" w:color="auto" w:fill="auto"/>
          </w:tcPr>
          <w:p w14:paraId="04F38951" w14:textId="77777777" w:rsidR="00512FC7" w:rsidRPr="00512FC7" w:rsidRDefault="00512FC7" w:rsidP="00533FE7">
            <w:bookmarkStart w:id="1900" w:name="fld_DerivativeProductComplex" w:colFirst="1" w:colLast="1"/>
            <w:bookmarkEnd w:id="1899"/>
            <w:r w:rsidRPr="00512FC7">
              <w:t>1228</w:t>
            </w:r>
          </w:p>
        </w:tc>
        <w:tc>
          <w:tcPr>
            <w:tcW w:w="2069" w:type="dxa"/>
            <w:shd w:val="clear" w:color="auto" w:fill="auto"/>
          </w:tcPr>
          <w:p w14:paraId="0DE78F3E" w14:textId="77777777" w:rsidR="00512FC7" w:rsidRPr="00512FC7" w:rsidRDefault="00512FC7" w:rsidP="00533FE7">
            <w:r w:rsidRPr="00512FC7">
              <w:t>DerivativeProductComplex</w:t>
            </w:r>
          </w:p>
        </w:tc>
        <w:tc>
          <w:tcPr>
            <w:tcW w:w="1083" w:type="dxa"/>
            <w:shd w:val="clear" w:color="auto" w:fill="auto"/>
          </w:tcPr>
          <w:p w14:paraId="076EF473" w14:textId="77777777" w:rsidR="00512FC7" w:rsidRPr="00512FC7" w:rsidRDefault="00512FC7" w:rsidP="00533FE7">
            <w:r w:rsidRPr="00512FC7">
              <w:t>String</w:t>
            </w:r>
          </w:p>
        </w:tc>
        <w:tc>
          <w:tcPr>
            <w:tcW w:w="4677" w:type="dxa"/>
            <w:shd w:val="clear" w:color="auto" w:fill="auto"/>
          </w:tcPr>
          <w:p w14:paraId="46A498B9" w14:textId="77777777" w:rsidR="00512FC7" w:rsidRPr="00512FC7" w:rsidRDefault="00512FC7" w:rsidP="00533FE7">
            <w:pPr>
              <w:jc w:val="left"/>
            </w:pPr>
            <w:r w:rsidRPr="00512FC7">
              <w:t>Refer to ProductComplex(1227)</w:t>
            </w:r>
          </w:p>
        </w:tc>
        <w:tc>
          <w:tcPr>
            <w:tcW w:w="4411" w:type="dxa"/>
            <w:shd w:val="clear" w:color="auto" w:fill="auto"/>
          </w:tcPr>
          <w:p w14:paraId="3383CCD8" w14:textId="77777777" w:rsidR="00512FC7" w:rsidRPr="00512FC7" w:rsidRDefault="00512FC7" w:rsidP="00533FE7">
            <w:r w:rsidRPr="00512FC7">
              <w:t>ProdCmplx</w:t>
            </w:r>
          </w:p>
        </w:tc>
      </w:tr>
      <w:tr w:rsidR="00512FC7" w:rsidRPr="00512FC7" w14:paraId="3AE0BF8C" w14:textId="77777777" w:rsidTr="00533FE7">
        <w:tc>
          <w:tcPr>
            <w:tcW w:w="828" w:type="dxa"/>
            <w:shd w:val="clear" w:color="auto" w:fill="auto"/>
          </w:tcPr>
          <w:p w14:paraId="25C4C2AC" w14:textId="77777777" w:rsidR="00512FC7" w:rsidRPr="00512FC7" w:rsidRDefault="00512FC7" w:rsidP="00533FE7">
            <w:bookmarkStart w:id="1901" w:name="fld_MaturityMonthYearIncrement" w:colFirst="1" w:colLast="1"/>
            <w:bookmarkEnd w:id="1900"/>
            <w:r w:rsidRPr="00512FC7">
              <w:t>1229</w:t>
            </w:r>
          </w:p>
        </w:tc>
        <w:tc>
          <w:tcPr>
            <w:tcW w:w="2069" w:type="dxa"/>
            <w:shd w:val="clear" w:color="auto" w:fill="auto"/>
          </w:tcPr>
          <w:p w14:paraId="086D17B4" w14:textId="77777777" w:rsidR="00512FC7" w:rsidRPr="00512FC7" w:rsidRDefault="00512FC7" w:rsidP="00533FE7">
            <w:r w:rsidRPr="00512FC7">
              <w:t>MaturityMonthYearIncrement</w:t>
            </w:r>
          </w:p>
        </w:tc>
        <w:tc>
          <w:tcPr>
            <w:tcW w:w="1083" w:type="dxa"/>
            <w:shd w:val="clear" w:color="auto" w:fill="auto"/>
          </w:tcPr>
          <w:p w14:paraId="5C331859" w14:textId="77777777" w:rsidR="00512FC7" w:rsidRPr="00512FC7" w:rsidRDefault="00512FC7" w:rsidP="00533FE7">
            <w:r w:rsidRPr="00512FC7">
              <w:t>int</w:t>
            </w:r>
          </w:p>
        </w:tc>
        <w:tc>
          <w:tcPr>
            <w:tcW w:w="4677" w:type="dxa"/>
            <w:shd w:val="clear" w:color="auto" w:fill="auto"/>
          </w:tcPr>
          <w:p w14:paraId="2F3A04DF" w14:textId="77777777" w:rsidR="00512FC7" w:rsidRPr="00512FC7" w:rsidRDefault="00512FC7" w:rsidP="00533FE7">
            <w:pPr>
              <w:jc w:val="left"/>
            </w:pPr>
            <w:r w:rsidRPr="00512FC7">
              <w:t>Increment between successive maturities for an option class</w:t>
            </w:r>
          </w:p>
        </w:tc>
        <w:tc>
          <w:tcPr>
            <w:tcW w:w="4411" w:type="dxa"/>
            <w:shd w:val="clear" w:color="auto" w:fill="auto"/>
          </w:tcPr>
          <w:p w14:paraId="5FD9A01F" w14:textId="77777777" w:rsidR="00512FC7" w:rsidRPr="00512FC7" w:rsidRDefault="00512FC7" w:rsidP="00533FE7">
            <w:r w:rsidRPr="00512FC7">
              <w:t>MMYIncr</w:t>
            </w:r>
          </w:p>
        </w:tc>
      </w:tr>
      <w:tr w:rsidR="00512FC7" w:rsidRPr="00512FC7" w14:paraId="7BA2B4A9" w14:textId="77777777" w:rsidTr="00533FE7">
        <w:tc>
          <w:tcPr>
            <w:tcW w:w="828" w:type="dxa"/>
            <w:shd w:val="clear" w:color="auto" w:fill="auto"/>
          </w:tcPr>
          <w:p w14:paraId="5B21221E" w14:textId="77777777" w:rsidR="00512FC7" w:rsidRPr="00512FC7" w:rsidRDefault="00512FC7" w:rsidP="00533FE7">
            <w:bookmarkStart w:id="1902" w:name="fld_SecondaryHighLimitPrice" w:colFirst="1" w:colLast="1"/>
            <w:bookmarkEnd w:id="1901"/>
            <w:r w:rsidRPr="00512FC7">
              <w:t>1230</w:t>
            </w:r>
          </w:p>
        </w:tc>
        <w:tc>
          <w:tcPr>
            <w:tcW w:w="2069" w:type="dxa"/>
            <w:shd w:val="clear" w:color="auto" w:fill="auto"/>
          </w:tcPr>
          <w:p w14:paraId="2126C4F2" w14:textId="77777777" w:rsidR="00512FC7" w:rsidRPr="00512FC7" w:rsidRDefault="00512FC7" w:rsidP="00533FE7">
            <w:r w:rsidRPr="00512FC7">
              <w:t>SecondaryHighLimitPrice</w:t>
            </w:r>
          </w:p>
        </w:tc>
        <w:tc>
          <w:tcPr>
            <w:tcW w:w="1083" w:type="dxa"/>
            <w:shd w:val="clear" w:color="auto" w:fill="auto"/>
          </w:tcPr>
          <w:p w14:paraId="675E4EE7" w14:textId="77777777" w:rsidR="00512FC7" w:rsidRPr="00512FC7" w:rsidRDefault="00512FC7" w:rsidP="00533FE7">
            <w:r w:rsidRPr="00512FC7">
              <w:t>Price</w:t>
            </w:r>
          </w:p>
        </w:tc>
        <w:tc>
          <w:tcPr>
            <w:tcW w:w="4677" w:type="dxa"/>
            <w:shd w:val="clear" w:color="auto" w:fill="auto"/>
          </w:tcPr>
          <w:p w14:paraId="2805EFB4" w14:textId="77777777" w:rsidR="00512FC7" w:rsidRPr="00512FC7" w:rsidRDefault="00512FC7" w:rsidP="00533FE7">
            <w:pPr>
              <w:jc w:val="left"/>
            </w:pPr>
            <w:r w:rsidRPr="00512FC7">
              <w:t>Refer to definition of HighLimitPrice(1149)</w:t>
            </w:r>
          </w:p>
        </w:tc>
        <w:tc>
          <w:tcPr>
            <w:tcW w:w="4411" w:type="dxa"/>
            <w:shd w:val="clear" w:color="auto" w:fill="auto"/>
          </w:tcPr>
          <w:p w14:paraId="06C98291" w14:textId="77777777" w:rsidR="00512FC7" w:rsidRPr="00512FC7" w:rsidRDefault="00512FC7" w:rsidP="00533FE7">
            <w:r w:rsidRPr="00512FC7">
              <w:t>HiLmtPx</w:t>
            </w:r>
          </w:p>
        </w:tc>
      </w:tr>
      <w:tr w:rsidR="00512FC7" w:rsidRPr="00512FC7" w14:paraId="28C25538" w14:textId="77777777" w:rsidTr="00533FE7">
        <w:tc>
          <w:tcPr>
            <w:tcW w:w="828" w:type="dxa"/>
            <w:shd w:val="clear" w:color="auto" w:fill="auto"/>
          </w:tcPr>
          <w:p w14:paraId="2BF9BC3E" w14:textId="77777777" w:rsidR="00512FC7" w:rsidRPr="00512FC7" w:rsidRDefault="00512FC7" w:rsidP="00533FE7">
            <w:bookmarkStart w:id="1903" w:name="fld_MinLotSize" w:colFirst="1" w:colLast="1"/>
            <w:bookmarkEnd w:id="1902"/>
            <w:r w:rsidRPr="00512FC7">
              <w:t>1231</w:t>
            </w:r>
          </w:p>
        </w:tc>
        <w:tc>
          <w:tcPr>
            <w:tcW w:w="2069" w:type="dxa"/>
            <w:shd w:val="clear" w:color="auto" w:fill="auto"/>
          </w:tcPr>
          <w:p w14:paraId="26B77250" w14:textId="77777777" w:rsidR="00512FC7" w:rsidRPr="00512FC7" w:rsidRDefault="00512FC7" w:rsidP="00533FE7">
            <w:r w:rsidRPr="00512FC7">
              <w:t>MinLotSize</w:t>
            </w:r>
          </w:p>
        </w:tc>
        <w:tc>
          <w:tcPr>
            <w:tcW w:w="1083" w:type="dxa"/>
            <w:shd w:val="clear" w:color="auto" w:fill="auto"/>
          </w:tcPr>
          <w:p w14:paraId="66A92E18" w14:textId="77777777" w:rsidR="00512FC7" w:rsidRPr="00512FC7" w:rsidRDefault="00512FC7" w:rsidP="00533FE7">
            <w:r w:rsidRPr="00512FC7">
              <w:t>Qty</w:t>
            </w:r>
          </w:p>
        </w:tc>
        <w:tc>
          <w:tcPr>
            <w:tcW w:w="4677" w:type="dxa"/>
            <w:shd w:val="clear" w:color="auto" w:fill="auto"/>
          </w:tcPr>
          <w:p w14:paraId="035A300E" w14:textId="77777777" w:rsidR="00512FC7" w:rsidRPr="00512FC7" w:rsidRDefault="00512FC7" w:rsidP="00533FE7">
            <w:pPr>
              <w:jc w:val="left"/>
            </w:pPr>
            <w:r w:rsidRPr="00512FC7">
              <w:t>Minimum lot size allowed based on lot type specified in LotType(1093)</w:t>
            </w:r>
          </w:p>
        </w:tc>
        <w:tc>
          <w:tcPr>
            <w:tcW w:w="4411" w:type="dxa"/>
            <w:shd w:val="clear" w:color="auto" w:fill="auto"/>
          </w:tcPr>
          <w:p w14:paraId="35F23AB0" w14:textId="77777777" w:rsidR="00512FC7" w:rsidRPr="00512FC7" w:rsidRDefault="00512FC7" w:rsidP="00533FE7">
            <w:r w:rsidRPr="00512FC7">
              <w:t>MinLotSz</w:t>
            </w:r>
          </w:p>
        </w:tc>
      </w:tr>
      <w:tr w:rsidR="00512FC7" w:rsidRPr="00512FC7" w14:paraId="678485EC" w14:textId="77777777" w:rsidTr="00533FE7">
        <w:tc>
          <w:tcPr>
            <w:tcW w:w="828" w:type="dxa"/>
            <w:shd w:val="clear" w:color="auto" w:fill="auto"/>
          </w:tcPr>
          <w:p w14:paraId="424C12AC" w14:textId="77777777" w:rsidR="00512FC7" w:rsidRPr="00512FC7" w:rsidRDefault="00512FC7" w:rsidP="00533FE7">
            <w:bookmarkStart w:id="1904" w:name="fld_NoExecInstRules" w:colFirst="1" w:colLast="1"/>
            <w:bookmarkEnd w:id="1903"/>
            <w:r w:rsidRPr="00512FC7">
              <w:t>1232</w:t>
            </w:r>
          </w:p>
        </w:tc>
        <w:tc>
          <w:tcPr>
            <w:tcW w:w="2069" w:type="dxa"/>
            <w:shd w:val="clear" w:color="auto" w:fill="auto"/>
          </w:tcPr>
          <w:p w14:paraId="7B751557" w14:textId="77777777" w:rsidR="00512FC7" w:rsidRPr="00512FC7" w:rsidRDefault="00512FC7" w:rsidP="00533FE7">
            <w:r w:rsidRPr="00512FC7">
              <w:t>NoExecInstRules</w:t>
            </w:r>
          </w:p>
        </w:tc>
        <w:tc>
          <w:tcPr>
            <w:tcW w:w="1083" w:type="dxa"/>
            <w:shd w:val="clear" w:color="auto" w:fill="auto"/>
          </w:tcPr>
          <w:p w14:paraId="55C0A809" w14:textId="77777777" w:rsidR="00512FC7" w:rsidRPr="00512FC7" w:rsidRDefault="00512FC7" w:rsidP="00533FE7">
            <w:r w:rsidRPr="00512FC7">
              <w:t>NumInGroup</w:t>
            </w:r>
          </w:p>
        </w:tc>
        <w:tc>
          <w:tcPr>
            <w:tcW w:w="4677" w:type="dxa"/>
            <w:shd w:val="clear" w:color="auto" w:fill="auto"/>
          </w:tcPr>
          <w:p w14:paraId="5AFB3DCE" w14:textId="77777777" w:rsidR="00512FC7" w:rsidRPr="00512FC7" w:rsidRDefault="00512FC7" w:rsidP="00533FE7">
            <w:pPr>
              <w:jc w:val="left"/>
            </w:pPr>
            <w:r w:rsidRPr="00512FC7">
              <w:t>Number of execution instructions</w:t>
            </w:r>
          </w:p>
        </w:tc>
        <w:tc>
          <w:tcPr>
            <w:tcW w:w="4411" w:type="dxa"/>
            <w:shd w:val="clear" w:color="auto" w:fill="auto"/>
          </w:tcPr>
          <w:p w14:paraId="737EEE2F" w14:textId="77777777" w:rsidR="00512FC7" w:rsidRPr="00512FC7" w:rsidRDefault="00512FC7" w:rsidP="00533FE7"/>
        </w:tc>
      </w:tr>
      <w:tr w:rsidR="00512FC7" w:rsidRPr="00512FC7" w14:paraId="34666E6D" w14:textId="77777777" w:rsidTr="00533FE7">
        <w:tc>
          <w:tcPr>
            <w:tcW w:w="828" w:type="dxa"/>
            <w:shd w:val="clear" w:color="auto" w:fill="auto"/>
          </w:tcPr>
          <w:p w14:paraId="62128A85" w14:textId="77777777" w:rsidR="00512FC7" w:rsidRPr="00512FC7" w:rsidRDefault="00512FC7" w:rsidP="00533FE7">
            <w:bookmarkStart w:id="1905" w:name="fld_NoLotTypeRules" w:colFirst="1" w:colLast="1"/>
            <w:bookmarkEnd w:id="1904"/>
            <w:r w:rsidRPr="00512FC7">
              <w:t>1234</w:t>
            </w:r>
          </w:p>
        </w:tc>
        <w:tc>
          <w:tcPr>
            <w:tcW w:w="2069" w:type="dxa"/>
            <w:shd w:val="clear" w:color="auto" w:fill="auto"/>
          </w:tcPr>
          <w:p w14:paraId="7C58FDB5" w14:textId="77777777" w:rsidR="00512FC7" w:rsidRPr="00512FC7" w:rsidRDefault="00512FC7" w:rsidP="00533FE7">
            <w:r w:rsidRPr="00512FC7">
              <w:t>NoLotTypeRules</w:t>
            </w:r>
          </w:p>
        </w:tc>
        <w:tc>
          <w:tcPr>
            <w:tcW w:w="1083" w:type="dxa"/>
            <w:shd w:val="clear" w:color="auto" w:fill="auto"/>
          </w:tcPr>
          <w:p w14:paraId="7D0A1072" w14:textId="77777777" w:rsidR="00512FC7" w:rsidRPr="00512FC7" w:rsidRDefault="00512FC7" w:rsidP="00533FE7">
            <w:r w:rsidRPr="00512FC7">
              <w:t>NumInGroup</w:t>
            </w:r>
          </w:p>
        </w:tc>
        <w:tc>
          <w:tcPr>
            <w:tcW w:w="4677" w:type="dxa"/>
            <w:shd w:val="clear" w:color="auto" w:fill="auto"/>
          </w:tcPr>
          <w:p w14:paraId="0625E3D2" w14:textId="77777777" w:rsidR="00512FC7" w:rsidRPr="00512FC7" w:rsidRDefault="00512FC7" w:rsidP="00533FE7">
            <w:pPr>
              <w:jc w:val="left"/>
            </w:pPr>
            <w:r w:rsidRPr="00512FC7">
              <w:t>Number of Lot Type Rules</w:t>
            </w:r>
          </w:p>
        </w:tc>
        <w:tc>
          <w:tcPr>
            <w:tcW w:w="4411" w:type="dxa"/>
            <w:shd w:val="clear" w:color="auto" w:fill="auto"/>
          </w:tcPr>
          <w:p w14:paraId="76A1B33F" w14:textId="77777777" w:rsidR="00512FC7" w:rsidRPr="00512FC7" w:rsidRDefault="00512FC7" w:rsidP="00533FE7"/>
        </w:tc>
      </w:tr>
      <w:tr w:rsidR="00512FC7" w:rsidRPr="00512FC7" w14:paraId="4EB22461" w14:textId="77777777" w:rsidTr="00533FE7">
        <w:tc>
          <w:tcPr>
            <w:tcW w:w="828" w:type="dxa"/>
            <w:shd w:val="clear" w:color="auto" w:fill="auto"/>
          </w:tcPr>
          <w:p w14:paraId="58A70CDC" w14:textId="77777777" w:rsidR="00512FC7" w:rsidRPr="00512FC7" w:rsidRDefault="00512FC7" w:rsidP="00533FE7">
            <w:bookmarkStart w:id="1906" w:name="fld_NoMatchRules" w:colFirst="1" w:colLast="1"/>
            <w:bookmarkEnd w:id="1905"/>
            <w:r w:rsidRPr="00512FC7">
              <w:t>1235</w:t>
            </w:r>
          </w:p>
        </w:tc>
        <w:tc>
          <w:tcPr>
            <w:tcW w:w="2069" w:type="dxa"/>
            <w:shd w:val="clear" w:color="auto" w:fill="auto"/>
          </w:tcPr>
          <w:p w14:paraId="1BA535C8" w14:textId="77777777" w:rsidR="00512FC7" w:rsidRPr="00512FC7" w:rsidRDefault="00512FC7" w:rsidP="00533FE7">
            <w:r w:rsidRPr="00512FC7">
              <w:t>NoMatchRules</w:t>
            </w:r>
          </w:p>
        </w:tc>
        <w:tc>
          <w:tcPr>
            <w:tcW w:w="1083" w:type="dxa"/>
            <w:shd w:val="clear" w:color="auto" w:fill="auto"/>
          </w:tcPr>
          <w:p w14:paraId="2C0CF5AD" w14:textId="77777777" w:rsidR="00512FC7" w:rsidRPr="00512FC7" w:rsidRDefault="00512FC7" w:rsidP="00533FE7">
            <w:r w:rsidRPr="00512FC7">
              <w:t>NumInGroup</w:t>
            </w:r>
          </w:p>
        </w:tc>
        <w:tc>
          <w:tcPr>
            <w:tcW w:w="4677" w:type="dxa"/>
            <w:shd w:val="clear" w:color="auto" w:fill="auto"/>
          </w:tcPr>
          <w:p w14:paraId="0839B449" w14:textId="77777777" w:rsidR="00512FC7" w:rsidRPr="00512FC7" w:rsidRDefault="00512FC7" w:rsidP="00533FE7">
            <w:pPr>
              <w:jc w:val="left"/>
            </w:pPr>
            <w:r w:rsidRPr="00512FC7">
              <w:t>Number of Match Rules</w:t>
            </w:r>
          </w:p>
        </w:tc>
        <w:tc>
          <w:tcPr>
            <w:tcW w:w="4411" w:type="dxa"/>
            <w:shd w:val="clear" w:color="auto" w:fill="auto"/>
          </w:tcPr>
          <w:p w14:paraId="28C5FE1B" w14:textId="77777777" w:rsidR="00512FC7" w:rsidRPr="00512FC7" w:rsidRDefault="00512FC7" w:rsidP="00533FE7"/>
        </w:tc>
      </w:tr>
      <w:tr w:rsidR="00512FC7" w:rsidRPr="00512FC7" w14:paraId="71115C79" w14:textId="77777777" w:rsidTr="00533FE7">
        <w:tc>
          <w:tcPr>
            <w:tcW w:w="828" w:type="dxa"/>
            <w:shd w:val="clear" w:color="auto" w:fill="auto"/>
          </w:tcPr>
          <w:p w14:paraId="232A7D86" w14:textId="77777777" w:rsidR="00512FC7" w:rsidRPr="00512FC7" w:rsidRDefault="00512FC7" w:rsidP="00533FE7">
            <w:bookmarkStart w:id="1907" w:name="fld_NoMaturityRules" w:colFirst="1" w:colLast="1"/>
            <w:bookmarkEnd w:id="1906"/>
            <w:r w:rsidRPr="00512FC7">
              <w:t>1236</w:t>
            </w:r>
          </w:p>
        </w:tc>
        <w:tc>
          <w:tcPr>
            <w:tcW w:w="2069" w:type="dxa"/>
            <w:shd w:val="clear" w:color="auto" w:fill="auto"/>
          </w:tcPr>
          <w:p w14:paraId="301E40D1" w14:textId="77777777" w:rsidR="00512FC7" w:rsidRPr="00512FC7" w:rsidRDefault="00512FC7" w:rsidP="00533FE7">
            <w:r w:rsidRPr="00512FC7">
              <w:t>NoMaturityRules</w:t>
            </w:r>
          </w:p>
        </w:tc>
        <w:tc>
          <w:tcPr>
            <w:tcW w:w="1083" w:type="dxa"/>
            <w:shd w:val="clear" w:color="auto" w:fill="auto"/>
          </w:tcPr>
          <w:p w14:paraId="13A9622D" w14:textId="77777777" w:rsidR="00512FC7" w:rsidRPr="00512FC7" w:rsidRDefault="00512FC7" w:rsidP="00533FE7">
            <w:r w:rsidRPr="00512FC7">
              <w:t>NumInGroup</w:t>
            </w:r>
          </w:p>
        </w:tc>
        <w:tc>
          <w:tcPr>
            <w:tcW w:w="4677" w:type="dxa"/>
            <w:shd w:val="clear" w:color="auto" w:fill="auto"/>
          </w:tcPr>
          <w:p w14:paraId="6428206D" w14:textId="77777777" w:rsidR="00512FC7" w:rsidRPr="00512FC7" w:rsidRDefault="00512FC7" w:rsidP="00533FE7">
            <w:pPr>
              <w:jc w:val="left"/>
            </w:pPr>
            <w:r w:rsidRPr="00512FC7">
              <w:t>Number of maturity rules in MarurityRules component block</w:t>
            </w:r>
          </w:p>
        </w:tc>
        <w:tc>
          <w:tcPr>
            <w:tcW w:w="4411" w:type="dxa"/>
            <w:shd w:val="clear" w:color="auto" w:fill="auto"/>
          </w:tcPr>
          <w:p w14:paraId="7270EBC2" w14:textId="77777777" w:rsidR="00512FC7" w:rsidRPr="00512FC7" w:rsidRDefault="00512FC7" w:rsidP="00533FE7"/>
        </w:tc>
      </w:tr>
      <w:tr w:rsidR="00512FC7" w:rsidRPr="00512FC7" w14:paraId="10FAEDE6" w14:textId="77777777" w:rsidTr="00533FE7">
        <w:tc>
          <w:tcPr>
            <w:tcW w:w="828" w:type="dxa"/>
            <w:shd w:val="clear" w:color="auto" w:fill="auto"/>
          </w:tcPr>
          <w:p w14:paraId="4215767B" w14:textId="77777777" w:rsidR="00512FC7" w:rsidRPr="00512FC7" w:rsidRDefault="00512FC7" w:rsidP="00533FE7">
            <w:bookmarkStart w:id="1908" w:name="fld_NoOrdTypeRules" w:colFirst="1" w:colLast="1"/>
            <w:bookmarkEnd w:id="1907"/>
            <w:r w:rsidRPr="00512FC7">
              <w:t>1237</w:t>
            </w:r>
          </w:p>
        </w:tc>
        <w:tc>
          <w:tcPr>
            <w:tcW w:w="2069" w:type="dxa"/>
            <w:shd w:val="clear" w:color="auto" w:fill="auto"/>
          </w:tcPr>
          <w:p w14:paraId="4C6F3582" w14:textId="77777777" w:rsidR="00512FC7" w:rsidRPr="00512FC7" w:rsidRDefault="00512FC7" w:rsidP="00533FE7">
            <w:r w:rsidRPr="00512FC7">
              <w:t>NoOrdTypeRules</w:t>
            </w:r>
          </w:p>
        </w:tc>
        <w:tc>
          <w:tcPr>
            <w:tcW w:w="1083" w:type="dxa"/>
            <w:shd w:val="clear" w:color="auto" w:fill="auto"/>
          </w:tcPr>
          <w:p w14:paraId="61649A7C" w14:textId="77777777" w:rsidR="00512FC7" w:rsidRPr="00512FC7" w:rsidRDefault="00512FC7" w:rsidP="00533FE7">
            <w:r w:rsidRPr="00512FC7">
              <w:t>NumInGroup</w:t>
            </w:r>
          </w:p>
        </w:tc>
        <w:tc>
          <w:tcPr>
            <w:tcW w:w="4677" w:type="dxa"/>
            <w:shd w:val="clear" w:color="auto" w:fill="auto"/>
          </w:tcPr>
          <w:p w14:paraId="6B877437" w14:textId="77777777" w:rsidR="00512FC7" w:rsidRPr="00512FC7" w:rsidRDefault="00512FC7" w:rsidP="00533FE7">
            <w:pPr>
              <w:jc w:val="left"/>
            </w:pPr>
            <w:r w:rsidRPr="00512FC7">
              <w:t>Number of order types</w:t>
            </w:r>
          </w:p>
        </w:tc>
        <w:tc>
          <w:tcPr>
            <w:tcW w:w="4411" w:type="dxa"/>
            <w:shd w:val="clear" w:color="auto" w:fill="auto"/>
          </w:tcPr>
          <w:p w14:paraId="468254C5" w14:textId="77777777" w:rsidR="00512FC7" w:rsidRPr="00512FC7" w:rsidRDefault="00512FC7" w:rsidP="00533FE7"/>
        </w:tc>
      </w:tr>
      <w:tr w:rsidR="00512FC7" w:rsidRPr="00512FC7" w14:paraId="0178D32E" w14:textId="77777777" w:rsidTr="00533FE7">
        <w:tc>
          <w:tcPr>
            <w:tcW w:w="828" w:type="dxa"/>
            <w:shd w:val="clear" w:color="auto" w:fill="auto"/>
          </w:tcPr>
          <w:p w14:paraId="05854C5A" w14:textId="77777777" w:rsidR="00512FC7" w:rsidRPr="00512FC7" w:rsidRDefault="00512FC7" w:rsidP="00533FE7">
            <w:bookmarkStart w:id="1909" w:name="fld_NoTimeInForceRules" w:colFirst="1" w:colLast="1"/>
            <w:bookmarkEnd w:id="1908"/>
            <w:r w:rsidRPr="00512FC7">
              <w:t>1239</w:t>
            </w:r>
          </w:p>
        </w:tc>
        <w:tc>
          <w:tcPr>
            <w:tcW w:w="2069" w:type="dxa"/>
            <w:shd w:val="clear" w:color="auto" w:fill="auto"/>
          </w:tcPr>
          <w:p w14:paraId="65CECA39" w14:textId="77777777" w:rsidR="00512FC7" w:rsidRPr="00512FC7" w:rsidRDefault="00512FC7" w:rsidP="00533FE7">
            <w:r w:rsidRPr="00512FC7">
              <w:t>NoTimeInForceRules</w:t>
            </w:r>
          </w:p>
        </w:tc>
        <w:tc>
          <w:tcPr>
            <w:tcW w:w="1083" w:type="dxa"/>
            <w:shd w:val="clear" w:color="auto" w:fill="auto"/>
          </w:tcPr>
          <w:p w14:paraId="4930C905" w14:textId="77777777" w:rsidR="00512FC7" w:rsidRPr="00512FC7" w:rsidRDefault="00512FC7" w:rsidP="00533FE7">
            <w:r w:rsidRPr="00512FC7">
              <w:t>NumInGroup</w:t>
            </w:r>
          </w:p>
        </w:tc>
        <w:tc>
          <w:tcPr>
            <w:tcW w:w="4677" w:type="dxa"/>
            <w:shd w:val="clear" w:color="auto" w:fill="auto"/>
          </w:tcPr>
          <w:p w14:paraId="6F9C9643" w14:textId="77777777" w:rsidR="00512FC7" w:rsidRPr="00512FC7" w:rsidRDefault="00512FC7" w:rsidP="00533FE7">
            <w:pPr>
              <w:jc w:val="left"/>
            </w:pPr>
            <w:r w:rsidRPr="00512FC7">
              <w:t>Number of time in force techniques</w:t>
            </w:r>
          </w:p>
        </w:tc>
        <w:tc>
          <w:tcPr>
            <w:tcW w:w="4411" w:type="dxa"/>
            <w:shd w:val="clear" w:color="auto" w:fill="auto"/>
          </w:tcPr>
          <w:p w14:paraId="653D7330" w14:textId="77777777" w:rsidR="00512FC7" w:rsidRPr="00512FC7" w:rsidRDefault="00512FC7" w:rsidP="00533FE7"/>
        </w:tc>
      </w:tr>
      <w:tr w:rsidR="00512FC7" w:rsidRPr="00512FC7" w14:paraId="4D975A1F" w14:textId="77777777" w:rsidTr="00533FE7">
        <w:tc>
          <w:tcPr>
            <w:tcW w:w="828" w:type="dxa"/>
            <w:shd w:val="clear" w:color="auto" w:fill="auto"/>
          </w:tcPr>
          <w:p w14:paraId="134A3DEA" w14:textId="77777777" w:rsidR="00512FC7" w:rsidRPr="00512FC7" w:rsidRDefault="00512FC7" w:rsidP="00533FE7">
            <w:bookmarkStart w:id="1910" w:name="fld_SecondaryTradingReferencePrice" w:colFirst="1" w:colLast="1"/>
            <w:bookmarkEnd w:id="1909"/>
            <w:r w:rsidRPr="00512FC7">
              <w:t>1240</w:t>
            </w:r>
          </w:p>
        </w:tc>
        <w:tc>
          <w:tcPr>
            <w:tcW w:w="2069" w:type="dxa"/>
            <w:shd w:val="clear" w:color="auto" w:fill="auto"/>
          </w:tcPr>
          <w:p w14:paraId="22360850" w14:textId="77777777" w:rsidR="00512FC7" w:rsidRPr="00512FC7" w:rsidRDefault="00512FC7" w:rsidP="00533FE7">
            <w:r w:rsidRPr="00512FC7">
              <w:t>SecondaryTradingReferencePrice</w:t>
            </w:r>
          </w:p>
        </w:tc>
        <w:tc>
          <w:tcPr>
            <w:tcW w:w="1083" w:type="dxa"/>
            <w:shd w:val="clear" w:color="auto" w:fill="auto"/>
          </w:tcPr>
          <w:p w14:paraId="0DE99CED" w14:textId="77777777" w:rsidR="00512FC7" w:rsidRPr="00512FC7" w:rsidRDefault="00512FC7" w:rsidP="00533FE7">
            <w:r w:rsidRPr="00512FC7">
              <w:t>Price</w:t>
            </w:r>
          </w:p>
        </w:tc>
        <w:tc>
          <w:tcPr>
            <w:tcW w:w="4677" w:type="dxa"/>
            <w:shd w:val="clear" w:color="auto" w:fill="auto"/>
          </w:tcPr>
          <w:p w14:paraId="5635E03D" w14:textId="77777777" w:rsidR="00512FC7" w:rsidRPr="00512FC7" w:rsidRDefault="00512FC7" w:rsidP="00533FE7">
            <w:pPr>
              <w:jc w:val="left"/>
            </w:pPr>
            <w:r w:rsidRPr="00512FC7">
              <w:t>Refer to definition for TradingReferencePrice(1150)</w:t>
            </w:r>
          </w:p>
        </w:tc>
        <w:tc>
          <w:tcPr>
            <w:tcW w:w="4411" w:type="dxa"/>
            <w:shd w:val="clear" w:color="auto" w:fill="auto"/>
          </w:tcPr>
          <w:p w14:paraId="6BE865D4" w14:textId="77777777" w:rsidR="00512FC7" w:rsidRPr="00512FC7" w:rsidRDefault="00512FC7" w:rsidP="00533FE7">
            <w:r w:rsidRPr="00512FC7">
              <w:t>TrdgRefPx</w:t>
            </w:r>
          </w:p>
        </w:tc>
      </w:tr>
      <w:tr w:rsidR="00512FC7" w:rsidRPr="00512FC7" w14:paraId="0F5D99CC" w14:textId="77777777" w:rsidTr="00533FE7">
        <w:tc>
          <w:tcPr>
            <w:tcW w:w="828" w:type="dxa"/>
            <w:shd w:val="clear" w:color="auto" w:fill="auto"/>
          </w:tcPr>
          <w:p w14:paraId="42692483" w14:textId="77777777" w:rsidR="00512FC7" w:rsidRPr="00512FC7" w:rsidRDefault="00512FC7" w:rsidP="00533FE7">
            <w:bookmarkStart w:id="1911" w:name="fld_StartMaturityMonthYear" w:colFirst="1" w:colLast="1"/>
            <w:bookmarkEnd w:id="1910"/>
            <w:r w:rsidRPr="00512FC7">
              <w:t>1241</w:t>
            </w:r>
          </w:p>
        </w:tc>
        <w:tc>
          <w:tcPr>
            <w:tcW w:w="2069" w:type="dxa"/>
            <w:shd w:val="clear" w:color="auto" w:fill="auto"/>
          </w:tcPr>
          <w:p w14:paraId="56AA99D8" w14:textId="77777777" w:rsidR="00512FC7" w:rsidRPr="00512FC7" w:rsidRDefault="00512FC7" w:rsidP="00533FE7">
            <w:r w:rsidRPr="00512FC7">
              <w:t>StartMaturityMonthYear</w:t>
            </w:r>
          </w:p>
        </w:tc>
        <w:tc>
          <w:tcPr>
            <w:tcW w:w="1083" w:type="dxa"/>
            <w:shd w:val="clear" w:color="auto" w:fill="auto"/>
          </w:tcPr>
          <w:p w14:paraId="69DCCEA7" w14:textId="77777777" w:rsidR="00512FC7" w:rsidRPr="00512FC7" w:rsidRDefault="00512FC7" w:rsidP="00533FE7">
            <w:r w:rsidRPr="00512FC7">
              <w:t>MonthYear</w:t>
            </w:r>
          </w:p>
        </w:tc>
        <w:tc>
          <w:tcPr>
            <w:tcW w:w="4677" w:type="dxa"/>
            <w:shd w:val="clear" w:color="auto" w:fill="auto"/>
          </w:tcPr>
          <w:p w14:paraId="56F0DF0B" w14:textId="77777777" w:rsidR="00512FC7" w:rsidRPr="00512FC7" w:rsidRDefault="00512FC7" w:rsidP="00533FE7">
            <w:pPr>
              <w:jc w:val="left"/>
            </w:pPr>
            <w:r w:rsidRPr="00512FC7">
              <w:t>Starting maturity month year for an option class</w:t>
            </w:r>
          </w:p>
        </w:tc>
        <w:tc>
          <w:tcPr>
            <w:tcW w:w="4411" w:type="dxa"/>
            <w:shd w:val="clear" w:color="auto" w:fill="auto"/>
          </w:tcPr>
          <w:p w14:paraId="71A984EE" w14:textId="77777777" w:rsidR="00512FC7" w:rsidRPr="00512FC7" w:rsidRDefault="00512FC7" w:rsidP="00533FE7">
            <w:r w:rsidRPr="00512FC7">
              <w:t>StartMMY</w:t>
            </w:r>
          </w:p>
        </w:tc>
      </w:tr>
      <w:tr w:rsidR="00512FC7" w:rsidRPr="00512FC7" w14:paraId="73BB629E" w14:textId="77777777" w:rsidTr="00533FE7">
        <w:tc>
          <w:tcPr>
            <w:tcW w:w="828" w:type="dxa"/>
            <w:shd w:val="clear" w:color="auto" w:fill="auto"/>
          </w:tcPr>
          <w:p w14:paraId="14E1D9FD" w14:textId="77777777" w:rsidR="00512FC7" w:rsidRPr="00512FC7" w:rsidRDefault="00512FC7" w:rsidP="00533FE7">
            <w:bookmarkStart w:id="1912" w:name="fld_FlexProductEligibilityIndicator" w:colFirst="1" w:colLast="1"/>
            <w:bookmarkEnd w:id="1911"/>
            <w:r w:rsidRPr="00512FC7">
              <w:t>1242</w:t>
            </w:r>
          </w:p>
        </w:tc>
        <w:tc>
          <w:tcPr>
            <w:tcW w:w="2069" w:type="dxa"/>
            <w:shd w:val="clear" w:color="auto" w:fill="auto"/>
          </w:tcPr>
          <w:p w14:paraId="37747F33" w14:textId="77777777" w:rsidR="00512FC7" w:rsidRPr="00512FC7" w:rsidRDefault="00512FC7" w:rsidP="00533FE7">
            <w:r w:rsidRPr="00512FC7">
              <w:t>FlexProductEligibilityIndicator</w:t>
            </w:r>
          </w:p>
        </w:tc>
        <w:tc>
          <w:tcPr>
            <w:tcW w:w="1083" w:type="dxa"/>
            <w:shd w:val="clear" w:color="auto" w:fill="auto"/>
          </w:tcPr>
          <w:p w14:paraId="0B409B87" w14:textId="77777777" w:rsidR="00512FC7" w:rsidRPr="00512FC7" w:rsidRDefault="00512FC7" w:rsidP="00533FE7">
            <w:r w:rsidRPr="00512FC7">
              <w:t>Boolean</w:t>
            </w:r>
          </w:p>
        </w:tc>
        <w:tc>
          <w:tcPr>
            <w:tcW w:w="4677" w:type="dxa"/>
            <w:shd w:val="clear" w:color="auto" w:fill="auto"/>
          </w:tcPr>
          <w:p w14:paraId="489B2EE8" w14:textId="77777777" w:rsidR="00512FC7" w:rsidRPr="00512FC7" w:rsidRDefault="00512FC7" w:rsidP="00533FE7">
            <w:pPr>
              <w:jc w:val="left"/>
            </w:pPr>
            <w:r w:rsidRPr="00512FC7">
              <w:t>Used to indicate if a product or group of product supports the creation of flexible securities</w:t>
            </w:r>
          </w:p>
        </w:tc>
        <w:tc>
          <w:tcPr>
            <w:tcW w:w="4411" w:type="dxa"/>
            <w:shd w:val="clear" w:color="auto" w:fill="auto"/>
          </w:tcPr>
          <w:p w14:paraId="04636236" w14:textId="77777777" w:rsidR="00512FC7" w:rsidRPr="00512FC7" w:rsidRDefault="00512FC7" w:rsidP="00533FE7">
            <w:r w:rsidRPr="00512FC7">
              <w:t>FlexProdElig</w:t>
            </w:r>
          </w:p>
        </w:tc>
      </w:tr>
      <w:tr w:rsidR="00512FC7" w:rsidRPr="00512FC7" w14:paraId="0CFBCA11" w14:textId="77777777" w:rsidTr="00533FE7">
        <w:tc>
          <w:tcPr>
            <w:tcW w:w="828" w:type="dxa"/>
            <w:shd w:val="clear" w:color="auto" w:fill="auto"/>
          </w:tcPr>
          <w:p w14:paraId="76C33FA8" w14:textId="77777777" w:rsidR="00512FC7" w:rsidRPr="00512FC7" w:rsidRDefault="00512FC7" w:rsidP="00533FE7">
            <w:bookmarkStart w:id="1913" w:name="fld_DerivFlexProductEligibilityIndicator" w:colFirst="1" w:colLast="1"/>
            <w:bookmarkEnd w:id="1912"/>
            <w:r w:rsidRPr="00512FC7">
              <w:t>1243</w:t>
            </w:r>
          </w:p>
        </w:tc>
        <w:tc>
          <w:tcPr>
            <w:tcW w:w="2069" w:type="dxa"/>
            <w:shd w:val="clear" w:color="auto" w:fill="auto"/>
          </w:tcPr>
          <w:p w14:paraId="3B6DFE67" w14:textId="77777777" w:rsidR="00512FC7" w:rsidRPr="00512FC7" w:rsidRDefault="00512FC7" w:rsidP="00533FE7">
            <w:r w:rsidRPr="00512FC7">
              <w:t>DerivFlexProductEligibilityIndicator</w:t>
            </w:r>
          </w:p>
        </w:tc>
        <w:tc>
          <w:tcPr>
            <w:tcW w:w="1083" w:type="dxa"/>
            <w:shd w:val="clear" w:color="auto" w:fill="auto"/>
          </w:tcPr>
          <w:p w14:paraId="05C57E54" w14:textId="77777777" w:rsidR="00512FC7" w:rsidRPr="00512FC7" w:rsidRDefault="00512FC7" w:rsidP="00533FE7">
            <w:r w:rsidRPr="00512FC7">
              <w:t>Boolean</w:t>
            </w:r>
          </w:p>
        </w:tc>
        <w:tc>
          <w:tcPr>
            <w:tcW w:w="4677" w:type="dxa"/>
            <w:shd w:val="clear" w:color="auto" w:fill="auto"/>
          </w:tcPr>
          <w:p w14:paraId="048C05E1" w14:textId="77777777" w:rsidR="00512FC7" w:rsidRPr="00512FC7" w:rsidRDefault="00512FC7" w:rsidP="00533FE7">
            <w:pPr>
              <w:jc w:val="left"/>
            </w:pPr>
            <w:r w:rsidRPr="00512FC7">
              <w:t>Refer to FlexProductEligibilityIndicator(1242)</w:t>
            </w:r>
          </w:p>
        </w:tc>
        <w:tc>
          <w:tcPr>
            <w:tcW w:w="4411" w:type="dxa"/>
            <w:shd w:val="clear" w:color="auto" w:fill="auto"/>
          </w:tcPr>
          <w:p w14:paraId="0ACA4668" w14:textId="77777777" w:rsidR="00512FC7" w:rsidRPr="00512FC7" w:rsidRDefault="00512FC7" w:rsidP="00533FE7">
            <w:r w:rsidRPr="00512FC7">
              <w:t>FlexProdElig</w:t>
            </w:r>
          </w:p>
        </w:tc>
      </w:tr>
      <w:tr w:rsidR="00512FC7" w:rsidRPr="00512FC7" w14:paraId="71A930A5" w14:textId="77777777" w:rsidTr="00533FE7">
        <w:tc>
          <w:tcPr>
            <w:tcW w:w="828" w:type="dxa"/>
            <w:shd w:val="clear" w:color="auto" w:fill="auto"/>
          </w:tcPr>
          <w:p w14:paraId="3283B030" w14:textId="77777777" w:rsidR="00512FC7" w:rsidRPr="00512FC7" w:rsidRDefault="00512FC7" w:rsidP="00533FE7">
            <w:bookmarkStart w:id="1914" w:name="fld_FlexibleIndicator" w:colFirst="1" w:colLast="1"/>
            <w:bookmarkEnd w:id="1913"/>
            <w:r w:rsidRPr="00512FC7">
              <w:t>1244</w:t>
            </w:r>
          </w:p>
        </w:tc>
        <w:tc>
          <w:tcPr>
            <w:tcW w:w="2069" w:type="dxa"/>
            <w:shd w:val="clear" w:color="auto" w:fill="auto"/>
          </w:tcPr>
          <w:p w14:paraId="010AFC41" w14:textId="77777777" w:rsidR="00512FC7" w:rsidRPr="00512FC7" w:rsidRDefault="00512FC7" w:rsidP="00533FE7">
            <w:r w:rsidRPr="00512FC7">
              <w:t>FlexibleIndicator</w:t>
            </w:r>
          </w:p>
        </w:tc>
        <w:tc>
          <w:tcPr>
            <w:tcW w:w="1083" w:type="dxa"/>
            <w:shd w:val="clear" w:color="auto" w:fill="auto"/>
          </w:tcPr>
          <w:p w14:paraId="1D7C02C9" w14:textId="77777777" w:rsidR="00512FC7" w:rsidRPr="00512FC7" w:rsidRDefault="00512FC7" w:rsidP="00533FE7">
            <w:r w:rsidRPr="00512FC7">
              <w:t>Boolean</w:t>
            </w:r>
          </w:p>
        </w:tc>
        <w:tc>
          <w:tcPr>
            <w:tcW w:w="4677" w:type="dxa"/>
            <w:shd w:val="clear" w:color="auto" w:fill="auto"/>
          </w:tcPr>
          <w:p w14:paraId="3983A333" w14:textId="77777777" w:rsidR="00512FC7" w:rsidRPr="00512FC7" w:rsidRDefault="00512FC7" w:rsidP="00533FE7">
            <w:pPr>
              <w:jc w:val="left"/>
            </w:pPr>
            <w:r w:rsidRPr="00512FC7">
              <w:t>Used to indicate a derivatives security that can be defined using flexible terms. The terms commonly permitted to be defined by market participants are expiration date and strike price. FlexibleIndicator is an alternative CFICode(461) Standard/Non-standard attribute.</w:t>
            </w:r>
          </w:p>
        </w:tc>
        <w:tc>
          <w:tcPr>
            <w:tcW w:w="4411" w:type="dxa"/>
            <w:shd w:val="clear" w:color="auto" w:fill="auto"/>
          </w:tcPr>
          <w:p w14:paraId="0A18BA21" w14:textId="77777777" w:rsidR="00512FC7" w:rsidRPr="00512FC7" w:rsidRDefault="00512FC7" w:rsidP="00533FE7">
            <w:r w:rsidRPr="00512FC7">
              <w:t>FlexInd</w:t>
            </w:r>
          </w:p>
        </w:tc>
      </w:tr>
      <w:tr w:rsidR="00512FC7" w:rsidRPr="00512FC7" w14:paraId="5E24C76D" w14:textId="77777777" w:rsidTr="00533FE7">
        <w:tc>
          <w:tcPr>
            <w:tcW w:w="828" w:type="dxa"/>
            <w:shd w:val="clear" w:color="auto" w:fill="auto"/>
          </w:tcPr>
          <w:p w14:paraId="02BC0DAD" w14:textId="77777777" w:rsidR="00512FC7" w:rsidRPr="00512FC7" w:rsidRDefault="00512FC7" w:rsidP="00533FE7">
            <w:bookmarkStart w:id="1915" w:name="fld_TradingCurrency" w:colFirst="1" w:colLast="1"/>
            <w:bookmarkEnd w:id="1914"/>
            <w:r w:rsidRPr="00512FC7">
              <w:t>1245</w:t>
            </w:r>
          </w:p>
        </w:tc>
        <w:tc>
          <w:tcPr>
            <w:tcW w:w="2069" w:type="dxa"/>
            <w:shd w:val="clear" w:color="auto" w:fill="auto"/>
          </w:tcPr>
          <w:p w14:paraId="03655056" w14:textId="77777777" w:rsidR="00512FC7" w:rsidRPr="00512FC7" w:rsidRDefault="00512FC7" w:rsidP="00533FE7">
            <w:r w:rsidRPr="00512FC7">
              <w:t>TradingCurrency</w:t>
            </w:r>
          </w:p>
        </w:tc>
        <w:tc>
          <w:tcPr>
            <w:tcW w:w="1083" w:type="dxa"/>
            <w:shd w:val="clear" w:color="auto" w:fill="auto"/>
          </w:tcPr>
          <w:p w14:paraId="60C7A658" w14:textId="77777777" w:rsidR="00512FC7" w:rsidRPr="00512FC7" w:rsidRDefault="00512FC7" w:rsidP="00533FE7">
            <w:r w:rsidRPr="00512FC7">
              <w:t>Currency</w:t>
            </w:r>
          </w:p>
        </w:tc>
        <w:tc>
          <w:tcPr>
            <w:tcW w:w="4677" w:type="dxa"/>
            <w:shd w:val="clear" w:color="auto" w:fill="auto"/>
          </w:tcPr>
          <w:p w14:paraId="66456A27" w14:textId="77777777" w:rsidR="00512FC7" w:rsidRPr="00512FC7" w:rsidRDefault="00512FC7" w:rsidP="00533FE7">
            <w:pPr>
              <w:jc w:val="left"/>
            </w:pPr>
            <w:r w:rsidRPr="00512FC7">
              <w:t>Used when the trading currency can differ from the price currency</w:t>
            </w:r>
          </w:p>
        </w:tc>
        <w:tc>
          <w:tcPr>
            <w:tcW w:w="4411" w:type="dxa"/>
            <w:shd w:val="clear" w:color="auto" w:fill="auto"/>
          </w:tcPr>
          <w:p w14:paraId="1006562D" w14:textId="77777777" w:rsidR="00512FC7" w:rsidRPr="00512FC7" w:rsidRDefault="00512FC7" w:rsidP="00533FE7">
            <w:r w:rsidRPr="00512FC7">
              <w:t>TrdCcy</w:t>
            </w:r>
          </w:p>
        </w:tc>
      </w:tr>
      <w:tr w:rsidR="00512FC7" w:rsidRPr="00512FC7" w14:paraId="75FE7D7D" w14:textId="77777777" w:rsidTr="00533FE7">
        <w:tc>
          <w:tcPr>
            <w:tcW w:w="828" w:type="dxa"/>
            <w:shd w:val="clear" w:color="auto" w:fill="auto"/>
          </w:tcPr>
          <w:p w14:paraId="44037A96" w14:textId="77777777" w:rsidR="00512FC7" w:rsidRPr="00512FC7" w:rsidRDefault="00512FC7" w:rsidP="00533FE7">
            <w:bookmarkStart w:id="1916" w:name="fld_DerivativeProduct" w:colFirst="1" w:colLast="1"/>
            <w:bookmarkEnd w:id="1915"/>
            <w:r w:rsidRPr="00512FC7">
              <w:t>1246</w:t>
            </w:r>
          </w:p>
        </w:tc>
        <w:tc>
          <w:tcPr>
            <w:tcW w:w="2069" w:type="dxa"/>
            <w:shd w:val="clear" w:color="auto" w:fill="auto"/>
          </w:tcPr>
          <w:p w14:paraId="5482AC1A" w14:textId="77777777" w:rsidR="00512FC7" w:rsidRPr="00512FC7" w:rsidRDefault="00512FC7" w:rsidP="00533FE7">
            <w:r w:rsidRPr="00512FC7">
              <w:t>DerivativeProduct</w:t>
            </w:r>
          </w:p>
        </w:tc>
        <w:tc>
          <w:tcPr>
            <w:tcW w:w="1083" w:type="dxa"/>
            <w:shd w:val="clear" w:color="auto" w:fill="auto"/>
          </w:tcPr>
          <w:p w14:paraId="34113298" w14:textId="77777777" w:rsidR="00512FC7" w:rsidRPr="00512FC7" w:rsidRDefault="00512FC7" w:rsidP="00533FE7">
            <w:r w:rsidRPr="00512FC7">
              <w:t>int</w:t>
            </w:r>
          </w:p>
        </w:tc>
        <w:tc>
          <w:tcPr>
            <w:tcW w:w="4677" w:type="dxa"/>
            <w:shd w:val="clear" w:color="auto" w:fill="auto"/>
          </w:tcPr>
          <w:p w14:paraId="12CEC032" w14:textId="77777777" w:rsidR="00512FC7" w:rsidRDefault="00512FC7" w:rsidP="00533FE7">
            <w:pPr>
              <w:jc w:val="left"/>
            </w:pPr>
          </w:p>
          <w:p w14:paraId="20B002E0" w14:textId="77777777" w:rsidR="00512FC7" w:rsidRPr="00512FC7" w:rsidRDefault="00512FC7" w:rsidP="00533FE7">
            <w:pPr>
              <w:jc w:val="left"/>
            </w:pPr>
            <w:r>
              <w:t>Valid values:</w:t>
            </w:r>
            <w:r>
              <w:br/>
            </w:r>
            <w:r>
              <w:tab/>
              <w:t>1 - AGENCY</w:t>
            </w:r>
            <w:r>
              <w:br/>
            </w:r>
            <w:r>
              <w:tab/>
              <w:t>2 - COMMODITY</w:t>
            </w:r>
            <w:r>
              <w:br/>
            </w:r>
            <w:r>
              <w:tab/>
              <w:t>3 - CORPORATE</w:t>
            </w:r>
            <w:r>
              <w:br/>
            </w:r>
            <w:r>
              <w:tab/>
              <w:t>4 - CURRENCY</w:t>
            </w:r>
            <w:r>
              <w:br/>
            </w:r>
            <w:r>
              <w:tab/>
              <w:t>5 - EQUITY</w:t>
            </w:r>
            <w:r>
              <w:br/>
            </w:r>
            <w:r>
              <w:tab/>
              <w:t>6 - GOVERNMENT</w:t>
            </w:r>
            <w:r>
              <w:br/>
            </w:r>
            <w:r>
              <w:tab/>
              <w:t>7 - INDEX</w:t>
            </w:r>
            <w:r>
              <w:br/>
            </w:r>
            <w:r>
              <w:tab/>
              <w:t>8 - LOAN</w:t>
            </w:r>
            <w:r>
              <w:br/>
            </w:r>
            <w:r>
              <w:tab/>
              <w:t>9 - MONEYMARKET</w:t>
            </w:r>
            <w:r>
              <w:br/>
            </w:r>
            <w:r>
              <w:tab/>
              <w:t>10 - MORTGAGE</w:t>
            </w:r>
            <w:r>
              <w:br/>
            </w:r>
            <w:r>
              <w:tab/>
              <w:t>11 - MUNICIPAL</w:t>
            </w:r>
            <w:r>
              <w:br/>
            </w:r>
            <w:r>
              <w:tab/>
              <w:t>12 - OTHER</w:t>
            </w:r>
            <w:r>
              <w:br/>
            </w:r>
            <w:r>
              <w:tab/>
              <w:t>13 - FINANCING</w:t>
            </w:r>
          </w:p>
        </w:tc>
        <w:tc>
          <w:tcPr>
            <w:tcW w:w="4411" w:type="dxa"/>
            <w:shd w:val="clear" w:color="auto" w:fill="auto"/>
          </w:tcPr>
          <w:p w14:paraId="1B6B1482" w14:textId="77777777" w:rsidR="00512FC7" w:rsidRPr="00512FC7" w:rsidRDefault="00512FC7" w:rsidP="00533FE7">
            <w:r w:rsidRPr="00512FC7">
              <w:t>Prod</w:t>
            </w:r>
          </w:p>
        </w:tc>
      </w:tr>
      <w:tr w:rsidR="00512FC7" w:rsidRPr="00512FC7" w14:paraId="1BDD14BD" w14:textId="77777777" w:rsidTr="00533FE7">
        <w:tc>
          <w:tcPr>
            <w:tcW w:w="828" w:type="dxa"/>
            <w:shd w:val="clear" w:color="auto" w:fill="auto"/>
          </w:tcPr>
          <w:p w14:paraId="3F212271" w14:textId="77777777" w:rsidR="00512FC7" w:rsidRPr="00512FC7" w:rsidRDefault="00512FC7" w:rsidP="00533FE7">
            <w:bookmarkStart w:id="1917" w:name="fld_DerivativeSecurityGroup" w:colFirst="1" w:colLast="1"/>
            <w:bookmarkEnd w:id="1916"/>
            <w:r w:rsidRPr="00512FC7">
              <w:t>1247</w:t>
            </w:r>
          </w:p>
        </w:tc>
        <w:tc>
          <w:tcPr>
            <w:tcW w:w="2069" w:type="dxa"/>
            <w:shd w:val="clear" w:color="auto" w:fill="auto"/>
          </w:tcPr>
          <w:p w14:paraId="7533109B" w14:textId="77777777" w:rsidR="00512FC7" w:rsidRPr="00512FC7" w:rsidRDefault="00512FC7" w:rsidP="00533FE7">
            <w:r w:rsidRPr="00512FC7">
              <w:t>DerivativeSecurityGroup</w:t>
            </w:r>
          </w:p>
        </w:tc>
        <w:tc>
          <w:tcPr>
            <w:tcW w:w="1083" w:type="dxa"/>
            <w:shd w:val="clear" w:color="auto" w:fill="auto"/>
          </w:tcPr>
          <w:p w14:paraId="4310F60E" w14:textId="77777777" w:rsidR="00512FC7" w:rsidRPr="00512FC7" w:rsidRDefault="00512FC7" w:rsidP="00533FE7">
            <w:r w:rsidRPr="00512FC7">
              <w:t>String</w:t>
            </w:r>
          </w:p>
        </w:tc>
        <w:tc>
          <w:tcPr>
            <w:tcW w:w="4677" w:type="dxa"/>
            <w:shd w:val="clear" w:color="auto" w:fill="auto"/>
          </w:tcPr>
          <w:p w14:paraId="7CBC58B7" w14:textId="77777777" w:rsidR="00512FC7" w:rsidRPr="00512FC7" w:rsidRDefault="00512FC7" w:rsidP="00533FE7">
            <w:pPr>
              <w:jc w:val="left"/>
            </w:pPr>
          </w:p>
        </w:tc>
        <w:tc>
          <w:tcPr>
            <w:tcW w:w="4411" w:type="dxa"/>
            <w:shd w:val="clear" w:color="auto" w:fill="auto"/>
          </w:tcPr>
          <w:p w14:paraId="60A45851" w14:textId="77777777" w:rsidR="00512FC7" w:rsidRPr="00512FC7" w:rsidRDefault="00512FC7" w:rsidP="00533FE7">
            <w:r w:rsidRPr="00512FC7">
              <w:t>SecGrp</w:t>
            </w:r>
          </w:p>
        </w:tc>
      </w:tr>
      <w:tr w:rsidR="00512FC7" w:rsidRPr="00512FC7" w14:paraId="760D7CC1" w14:textId="77777777" w:rsidTr="00533FE7">
        <w:tc>
          <w:tcPr>
            <w:tcW w:w="828" w:type="dxa"/>
            <w:shd w:val="clear" w:color="auto" w:fill="auto"/>
          </w:tcPr>
          <w:p w14:paraId="0B714D10" w14:textId="77777777" w:rsidR="00512FC7" w:rsidRPr="00512FC7" w:rsidRDefault="00512FC7" w:rsidP="00533FE7">
            <w:bookmarkStart w:id="1918" w:name="fld_DerivativeCFICode" w:colFirst="1" w:colLast="1"/>
            <w:bookmarkEnd w:id="1917"/>
            <w:r w:rsidRPr="00512FC7">
              <w:t>1248</w:t>
            </w:r>
          </w:p>
        </w:tc>
        <w:tc>
          <w:tcPr>
            <w:tcW w:w="2069" w:type="dxa"/>
            <w:shd w:val="clear" w:color="auto" w:fill="auto"/>
          </w:tcPr>
          <w:p w14:paraId="14A60D59" w14:textId="77777777" w:rsidR="00512FC7" w:rsidRPr="00512FC7" w:rsidRDefault="00512FC7" w:rsidP="00533FE7">
            <w:r w:rsidRPr="00512FC7">
              <w:t>DerivativeCFICode</w:t>
            </w:r>
          </w:p>
        </w:tc>
        <w:tc>
          <w:tcPr>
            <w:tcW w:w="1083" w:type="dxa"/>
            <w:shd w:val="clear" w:color="auto" w:fill="auto"/>
          </w:tcPr>
          <w:p w14:paraId="415ABB17" w14:textId="77777777" w:rsidR="00512FC7" w:rsidRPr="00512FC7" w:rsidRDefault="00512FC7" w:rsidP="00533FE7">
            <w:r w:rsidRPr="00512FC7">
              <w:t>String</w:t>
            </w:r>
          </w:p>
        </w:tc>
        <w:tc>
          <w:tcPr>
            <w:tcW w:w="4677" w:type="dxa"/>
            <w:shd w:val="clear" w:color="auto" w:fill="auto"/>
          </w:tcPr>
          <w:p w14:paraId="50C83E31" w14:textId="77777777" w:rsidR="00512FC7" w:rsidRPr="00512FC7" w:rsidRDefault="00512FC7" w:rsidP="00533FE7">
            <w:pPr>
              <w:jc w:val="left"/>
            </w:pPr>
          </w:p>
        </w:tc>
        <w:tc>
          <w:tcPr>
            <w:tcW w:w="4411" w:type="dxa"/>
            <w:shd w:val="clear" w:color="auto" w:fill="auto"/>
          </w:tcPr>
          <w:p w14:paraId="2D06B9AA" w14:textId="77777777" w:rsidR="00512FC7" w:rsidRPr="00512FC7" w:rsidRDefault="00512FC7" w:rsidP="00533FE7">
            <w:r w:rsidRPr="00512FC7">
              <w:t>CFI</w:t>
            </w:r>
          </w:p>
        </w:tc>
      </w:tr>
      <w:tr w:rsidR="00512FC7" w:rsidRPr="00512FC7" w14:paraId="13348A42" w14:textId="77777777" w:rsidTr="00533FE7">
        <w:tc>
          <w:tcPr>
            <w:tcW w:w="828" w:type="dxa"/>
            <w:shd w:val="clear" w:color="auto" w:fill="auto"/>
          </w:tcPr>
          <w:p w14:paraId="7E77FBAF" w14:textId="77777777" w:rsidR="00512FC7" w:rsidRPr="00512FC7" w:rsidRDefault="00512FC7" w:rsidP="00533FE7">
            <w:bookmarkStart w:id="1919" w:name="fld_DerivativeSecurityType" w:colFirst="1" w:colLast="1"/>
            <w:bookmarkEnd w:id="1918"/>
            <w:r w:rsidRPr="00512FC7">
              <w:t>1249</w:t>
            </w:r>
          </w:p>
        </w:tc>
        <w:tc>
          <w:tcPr>
            <w:tcW w:w="2069" w:type="dxa"/>
            <w:shd w:val="clear" w:color="auto" w:fill="auto"/>
          </w:tcPr>
          <w:p w14:paraId="5BFF6747" w14:textId="77777777" w:rsidR="00512FC7" w:rsidRPr="00512FC7" w:rsidRDefault="00512FC7" w:rsidP="00533FE7">
            <w:r w:rsidRPr="00512FC7">
              <w:t>DerivativeSecurityType</w:t>
            </w:r>
          </w:p>
        </w:tc>
        <w:tc>
          <w:tcPr>
            <w:tcW w:w="1083" w:type="dxa"/>
            <w:shd w:val="clear" w:color="auto" w:fill="auto"/>
          </w:tcPr>
          <w:p w14:paraId="7029EEA0" w14:textId="77777777" w:rsidR="00512FC7" w:rsidRPr="00512FC7" w:rsidRDefault="00512FC7" w:rsidP="00533FE7">
            <w:r w:rsidRPr="00512FC7">
              <w:t>String</w:t>
            </w:r>
          </w:p>
        </w:tc>
        <w:tc>
          <w:tcPr>
            <w:tcW w:w="4677" w:type="dxa"/>
            <w:shd w:val="clear" w:color="auto" w:fill="auto"/>
          </w:tcPr>
          <w:p w14:paraId="13B4562E" w14:textId="77777777" w:rsidR="00512FC7" w:rsidRDefault="00512FC7" w:rsidP="00533FE7">
            <w:pPr>
              <w:jc w:val="left"/>
            </w:pPr>
          </w:p>
          <w:p w14:paraId="085AE57A" w14:textId="25A0291F" w:rsidR="00512FC7" w:rsidRPr="00512FC7" w:rsidRDefault="00512FC7" w:rsidP="00533FE7">
            <w:pPr>
              <w:jc w:val="left"/>
            </w:pPr>
            <w:r>
              <w:t>Valid values:</w:t>
            </w:r>
            <w:r>
              <w:br/>
            </w:r>
            <w:r>
              <w:tab/>
              <w:t>UST - US Treasury Note (Deprecated Value Use TNOTE) ( Deprecated in FIX</w:t>
            </w:r>
            <w:ins w:id="1920" w:author="Administrator" w:date="2011-08-18T10:26:00Z">
              <w:r>
                <w:t>.</w:t>
              </w:r>
            </w:ins>
            <w:r>
              <w:t>4.4 )</w:t>
            </w:r>
            <w:r>
              <w:br/>
            </w:r>
            <w:r>
              <w:tab/>
              <w:t>USTB - US Treasury Bill (Deprecated Value Use TBILL) ( Deprecated in FIX</w:t>
            </w:r>
            <w:ins w:id="1921" w:author="Administrator" w:date="2011-08-18T10:26:00Z">
              <w:r>
                <w:t>.</w:t>
              </w:r>
            </w:ins>
            <w:r>
              <w:t>4.4 )</w:t>
            </w:r>
            <w:r>
              <w:br/>
              <w:t>Agency</w:t>
            </w:r>
            <w:r>
              <w:br/>
            </w:r>
            <w:r>
              <w:tab/>
              <w:t>EUSUPRA - Euro Supranational Coupons *</w:t>
            </w:r>
            <w:r>
              <w:br/>
            </w:r>
            <w:r>
              <w:tab/>
              <w:t>FAC - Federal Agency Coupon</w:t>
            </w:r>
            <w:r>
              <w:br/>
            </w:r>
            <w:r>
              <w:tab/>
              <w:t>FADN - Federal Agency Discount Note</w:t>
            </w:r>
            <w:r>
              <w:br/>
            </w:r>
            <w:r>
              <w:tab/>
              <w:t>PEF - Private Export Funding *</w:t>
            </w:r>
            <w:r>
              <w:br/>
            </w:r>
            <w:r>
              <w:tab/>
              <w:t>SUPRA - USD Supranational Coupons *</w:t>
            </w:r>
            <w:r>
              <w:br/>
              <w:t>Corporate</w:t>
            </w:r>
            <w:r>
              <w:br/>
            </w:r>
            <w:r>
              <w:tab/>
              <w:t>CORP - Corporate Bond</w:t>
            </w:r>
            <w:r>
              <w:br/>
            </w:r>
            <w:r>
              <w:tab/>
              <w:t>CPP - Corporate Private Placement</w:t>
            </w:r>
            <w:r>
              <w:br/>
            </w:r>
            <w:r>
              <w:tab/>
              <w:t>CB - Convertible Bond</w:t>
            </w:r>
            <w:r>
              <w:br/>
            </w:r>
            <w:r>
              <w:tab/>
              <w:t>DUAL - Dual Currency</w:t>
            </w:r>
            <w:r>
              <w:br/>
            </w:r>
            <w:r>
              <w:tab/>
              <w:t>EUCORP - Euro Corporate Bond</w:t>
            </w:r>
            <w:r>
              <w:br/>
            </w:r>
            <w:r>
              <w:tab/>
              <w:t>EUFRN - Euro Corporate Floating Rate Notes</w:t>
            </w:r>
            <w:r>
              <w:br/>
            </w:r>
            <w:r>
              <w:tab/>
              <w:t>FRN - US Corporate Floating Rate Notes</w:t>
            </w:r>
            <w:r>
              <w:br/>
            </w:r>
            <w:r>
              <w:tab/>
              <w:t>XLINKD - Indexed Linked</w:t>
            </w:r>
            <w:r>
              <w:br/>
            </w:r>
            <w:r>
              <w:tab/>
              <w:t>STRUCT - Structured Notes</w:t>
            </w:r>
            <w:r>
              <w:br/>
            </w:r>
            <w:r>
              <w:tab/>
              <w:t>YANK - Yankee Corporate Bond</w:t>
            </w:r>
            <w:r>
              <w:br/>
              <w:t>Currency</w:t>
            </w:r>
            <w:r>
              <w:br/>
            </w:r>
            <w:r>
              <w:tab/>
              <w:t>FOR - Foreign Exchange Contract ( Deprecated in FIX.5.</w:t>
            </w:r>
            <w:del w:id="1922" w:author="Administrator" w:date="2011-08-18T10:26:00Z">
              <w:r w:rsidR="00DE5358">
                <w:delText>0SP2</w:delText>
              </w:r>
            </w:del>
            <w:ins w:id="1923" w:author="Administrator" w:date="2011-08-18T10:26:00Z">
              <w:r>
                <w:t>0SP1</w:t>
              </w:r>
            </w:ins>
            <w:r>
              <w:t xml:space="preserve"> )</w:t>
            </w:r>
            <w:r>
              <w:br/>
            </w:r>
            <w:r>
              <w:tab/>
              <w:t>FXNDF - Non-deliverable forward</w:t>
            </w:r>
            <w:r>
              <w:br/>
            </w:r>
            <w:r>
              <w:tab/>
              <w:t>FXSPOT - FX Spot</w:t>
            </w:r>
            <w:r>
              <w:br/>
            </w:r>
            <w:r>
              <w:tab/>
              <w:t>FXFWD - FX Forward</w:t>
            </w:r>
            <w:r>
              <w:br/>
            </w:r>
            <w:r>
              <w:tab/>
              <w:t>FXSWAP - FX Swap</w:t>
            </w:r>
            <w:r>
              <w:br/>
              <w:t>Derivatives</w:t>
            </w:r>
            <w:r>
              <w:br/>
            </w:r>
            <w:r>
              <w:tab/>
              <w:t>CDS - Credit Default Swap</w:t>
            </w:r>
            <w:r>
              <w:br/>
            </w:r>
            <w:r>
              <w:tab/>
              <w:t>FUT - Future</w:t>
            </w:r>
            <w:r>
              <w:br/>
            </w:r>
            <w:r>
              <w:tab/>
              <w:t>OPT - Option</w:t>
            </w:r>
            <w:r>
              <w:br/>
            </w:r>
            <w:r>
              <w:tab/>
              <w:t>OOF - Options on Futures</w:t>
            </w:r>
            <w:r>
              <w:br/>
            </w:r>
            <w:r>
              <w:tab/>
              <w:t>OOP - Options on Physical - use not recommended</w:t>
            </w:r>
            <w:r>
              <w:br/>
            </w:r>
            <w:r>
              <w:tab/>
              <w:t>IRS - Interest Rate Swap</w:t>
            </w:r>
            <w:r>
              <w:br/>
            </w:r>
            <w:r>
              <w:tab/>
              <w:t>OOC - Options on Combo</w:t>
            </w:r>
            <w:r>
              <w:br/>
              <w:t>Equity</w:t>
            </w:r>
            <w:r>
              <w:br/>
            </w:r>
            <w:r>
              <w:tab/>
              <w:t>CS - Common Stock</w:t>
            </w:r>
            <w:r>
              <w:br/>
            </w:r>
            <w:r>
              <w:tab/>
              <w:t>PS - Preferred Stock</w:t>
            </w:r>
            <w:r>
              <w:br/>
              <w:t>Financing</w:t>
            </w:r>
            <w:r>
              <w:br/>
            </w:r>
            <w:r>
              <w:tab/>
              <w:t>REPO - Repurchase</w:t>
            </w:r>
            <w:r>
              <w:br/>
            </w:r>
            <w:r>
              <w:tab/>
              <w:t>FORWARD - Forward</w:t>
            </w:r>
            <w:r>
              <w:br/>
            </w:r>
            <w:r>
              <w:tab/>
              <w:t>BUYSELL - Buy Sellback</w:t>
            </w:r>
            <w:r>
              <w:br/>
            </w:r>
            <w:r>
              <w:tab/>
              <w:t>SECLOAN - Securities Loan</w:t>
            </w:r>
            <w:r>
              <w:br/>
            </w:r>
            <w:r>
              <w:tab/>
              <w:t>SECPLEDGE - Securities Pledge</w:t>
            </w:r>
            <w:r>
              <w:br/>
              <w:t>Government</w:t>
            </w:r>
            <w:r>
              <w:br/>
            </w:r>
            <w:r>
              <w:tab/>
              <w:t>BRADY - Brady Bond</w:t>
            </w:r>
            <w:r>
              <w:br/>
            </w:r>
            <w:r>
              <w:tab/>
              <w:t>CAN - Canadian Treasury Notes</w:t>
            </w:r>
            <w:r>
              <w:br/>
            </w:r>
            <w:r>
              <w:tab/>
              <w:t>CTB - Canadian Treasury Bills</w:t>
            </w:r>
            <w:r>
              <w:br/>
            </w:r>
            <w:r>
              <w:tab/>
              <w:t>EUSOV - Euro Sovereigns *</w:t>
            </w:r>
            <w:r>
              <w:br/>
            </w:r>
            <w:r>
              <w:tab/>
              <w:t>PROV - Canadian Provincial Bonds</w:t>
            </w:r>
            <w:r>
              <w:br/>
            </w:r>
            <w:r>
              <w:tab/>
              <w:t>TB - Treasury Bill - non US</w:t>
            </w:r>
            <w:r>
              <w:br/>
            </w:r>
            <w:r>
              <w:tab/>
              <w:t>TBOND - US Treasury Bond</w:t>
            </w:r>
            <w:r>
              <w:br/>
            </w:r>
            <w:r>
              <w:tab/>
              <w:t>TINT - Interest Strip From Any Bond Or Note</w:t>
            </w:r>
            <w:r>
              <w:br/>
            </w:r>
            <w:r>
              <w:tab/>
              <w:t>TBILL - US Treasury Bill</w:t>
            </w:r>
            <w:r>
              <w:br/>
            </w:r>
            <w:r>
              <w:tab/>
              <w:t>TIPS - Treasury Inflation Protected Securities</w:t>
            </w:r>
            <w:r>
              <w:br/>
            </w:r>
            <w:r>
              <w:tab/>
              <w:t>TCAL - Principal Strip Of A Callable Bond Or Note</w:t>
            </w:r>
            <w:r>
              <w:br/>
            </w:r>
            <w:r>
              <w:tab/>
              <w:t>TPRN - Principal Strip From A Non-Callable Bond Or Note</w:t>
            </w:r>
            <w:r>
              <w:br/>
            </w:r>
            <w:r>
              <w:tab/>
              <w:t>TNOTE - US Treasury Note</w:t>
            </w:r>
            <w:r>
              <w:br/>
              <w:t>Loan</w:t>
            </w:r>
            <w:r>
              <w:br/>
            </w:r>
            <w:r>
              <w:tab/>
              <w:t>TERM - Term Loan</w:t>
            </w:r>
            <w:r>
              <w:br/>
            </w:r>
            <w:r>
              <w:tab/>
              <w:t>RVLV - Revolver Loan</w:t>
            </w:r>
            <w:r>
              <w:br/>
            </w:r>
            <w:r>
              <w:tab/>
              <w:t>RVLVTRM - Revolver/Term Loan</w:t>
            </w:r>
            <w:r>
              <w:br/>
            </w:r>
            <w:r>
              <w:tab/>
              <w:t>BRIDGE - Bridge Loan</w:t>
            </w:r>
            <w:r>
              <w:br/>
            </w:r>
            <w:r>
              <w:tab/>
              <w:t>LOFC - Letter Of Credit</w:t>
            </w:r>
            <w:r>
              <w:br/>
            </w:r>
            <w:r>
              <w:tab/>
              <w:t>SWING - Swing Line Facility</w:t>
            </w:r>
            <w:r>
              <w:br/>
            </w:r>
            <w:r>
              <w:tab/>
              <w:t>DINP - Debtor In Possession</w:t>
            </w:r>
            <w:r>
              <w:br/>
            </w:r>
            <w:r>
              <w:tab/>
              <w:t>DEFLTED - Defaulted</w:t>
            </w:r>
            <w:r>
              <w:br/>
            </w:r>
            <w:r>
              <w:tab/>
              <w:t>WITHDRN - Withdrawn</w:t>
            </w:r>
            <w:r>
              <w:br/>
            </w:r>
            <w:r>
              <w:tab/>
              <w:t>REPLACD - Replaced</w:t>
            </w:r>
            <w:r>
              <w:br/>
            </w:r>
            <w:r>
              <w:tab/>
              <w:t>MATURED - Matured</w:t>
            </w:r>
            <w:r>
              <w:br/>
            </w:r>
            <w:r>
              <w:tab/>
              <w:t>AMENDED - Amended &amp; Restated</w:t>
            </w:r>
            <w:r>
              <w:br/>
            </w:r>
            <w:r>
              <w:tab/>
              <w:t>RETIRED - Retired</w:t>
            </w:r>
            <w:r>
              <w:br/>
              <w:t>Money Market</w:t>
            </w:r>
            <w:r>
              <w:br/>
            </w:r>
            <w:r>
              <w:tab/>
              <w:t>BA - Bankers Acceptance</w:t>
            </w:r>
            <w:r>
              <w:br/>
            </w:r>
            <w:r>
              <w:tab/>
              <w:t>BDN - Bank Depository Note</w:t>
            </w:r>
            <w:r>
              <w:br/>
            </w:r>
            <w:r>
              <w:tab/>
              <w:t>BN - Bank Notes</w:t>
            </w:r>
            <w:r>
              <w:br/>
            </w:r>
            <w:r>
              <w:tab/>
              <w:t>BOX - Bill Of Exchanges</w:t>
            </w:r>
            <w:r>
              <w:br/>
            </w:r>
            <w:r>
              <w:tab/>
              <w:t>CAMM - Canadian Money Markets</w:t>
            </w:r>
            <w:r>
              <w:br/>
            </w:r>
            <w:r>
              <w:tab/>
              <w:t>CD - Certificate Of Deposit</w:t>
            </w:r>
            <w:r>
              <w:br/>
            </w:r>
            <w:r>
              <w:tab/>
              <w:t>CL - Call Loans</w:t>
            </w:r>
            <w:r>
              <w:br/>
            </w:r>
            <w:r>
              <w:tab/>
              <w:t>CP - Commercial Paper</w:t>
            </w:r>
            <w:r>
              <w:br/>
            </w:r>
            <w:r>
              <w:tab/>
              <w:t>DN - Deposit Notes</w:t>
            </w:r>
            <w:r>
              <w:br/>
            </w:r>
            <w:r>
              <w:tab/>
              <w:t>EUCD - Euro Certificate Of Deposit</w:t>
            </w:r>
            <w:r>
              <w:br/>
            </w:r>
            <w:r>
              <w:tab/>
              <w:t>EUCP - Euro Commercial Paper</w:t>
            </w:r>
            <w:r>
              <w:br/>
            </w:r>
            <w:r>
              <w:tab/>
              <w:t>LQN - Liquidity Note</w:t>
            </w:r>
            <w:r>
              <w:br/>
            </w:r>
            <w:r>
              <w:tab/>
              <w:t>MTN - Medium Term Notes</w:t>
            </w:r>
            <w:r>
              <w:br/>
            </w:r>
            <w:r>
              <w:tab/>
              <w:t>ONITE - Overnight</w:t>
            </w:r>
            <w:r>
              <w:br/>
            </w:r>
            <w:r>
              <w:tab/>
              <w:t>PN - Promissory Note</w:t>
            </w:r>
            <w:r>
              <w:br/>
            </w:r>
            <w:r>
              <w:tab/>
              <w:t>STN - Short Term Loan Note</w:t>
            </w:r>
            <w:r>
              <w:br/>
            </w:r>
            <w:r>
              <w:tab/>
              <w:t>PZFJ - Plazos Fijos</w:t>
            </w:r>
            <w:r>
              <w:br/>
            </w:r>
            <w:r>
              <w:tab/>
              <w:t>SLQN - Secured Liquidity Note</w:t>
            </w:r>
            <w:r>
              <w:br/>
            </w:r>
            <w:r>
              <w:tab/>
              <w:t>TD - Time Deposit</w:t>
            </w:r>
            <w:r>
              <w:br/>
            </w:r>
            <w:r>
              <w:tab/>
              <w:t>TLQN - Term Liquidity Note</w:t>
            </w:r>
            <w:r>
              <w:br/>
            </w:r>
            <w:r>
              <w:tab/>
              <w:t>XCN - Extended Comm Note</w:t>
            </w:r>
            <w:r>
              <w:br/>
            </w:r>
            <w:r>
              <w:tab/>
              <w:t>YCD - Yankee Certificate Of Deposit</w:t>
            </w:r>
            <w:r>
              <w:br/>
              <w:t>Mortgage</w:t>
            </w:r>
            <w:r>
              <w:br/>
            </w:r>
            <w:r>
              <w:tab/>
              <w:t>ABS - Asset-backed Securities</w:t>
            </w:r>
            <w:r>
              <w:br/>
            </w:r>
            <w:r>
              <w:tab/>
              <w:t>CMB - Canadian Mortgage Bonds</w:t>
            </w:r>
            <w:r>
              <w:br/>
            </w:r>
            <w:r>
              <w:tab/>
              <w:t>CMBS - Corp. Mortgage-backed Securities</w:t>
            </w:r>
            <w:r>
              <w:br/>
            </w:r>
            <w:r>
              <w:tab/>
              <w:t>CMO - Collateralized Mortgage Obligation</w:t>
            </w:r>
            <w:r>
              <w:br/>
            </w:r>
            <w:r>
              <w:tab/>
              <w:t>IET - IOETTE Mortgage</w:t>
            </w:r>
            <w:r>
              <w:br/>
            </w:r>
            <w:r>
              <w:tab/>
              <w:t>MBS - Mortgage-backed Securities</w:t>
            </w:r>
            <w:r>
              <w:br/>
            </w:r>
            <w:r>
              <w:tab/>
              <w:t>MIO - Mortgage Interest Only</w:t>
            </w:r>
            <w:r>
              <w:br/>
            </w:r>
            <w:r>
              <w:tab/>
              <w:t>MPO - Mortgage Principal Only</w:t>
            </w:r>
            <w:r>
              <w:br/>
            </w:r>
            <w:r>
              <w:tab/>
              <w:t>MPP - Mortgage Private Placement</w:t>
            </w:r>
            <w:r>
              <w:br/>
            </w:r>
            <w:r>
              <w:tab/>
              <w:t>MPT - Miscellaneous Pass-through</w:t>
            </w:r>
            <w:r>
              <w:br/>
            </w:r>
            <w:r>
              <w:tab/>
              <w:t>PFAND - Pfandbriefe *</w:t>
            </w:r>
            <w:r>
              <w:br/>
            </w:r>
            <w:r>
              <w:tab/>
              <w:t>TBA - To Be Announced</w:t>
            </w:r>
            <w:r>
              <w:br/>
              <w:t>Municipal</w:t>
            </w:r>
            <w:r>
              <w:br/>
            </w:r>
            <w:r>
              <w:tab/>
              <w:t>AN - Other Anticipation Notes (BAN, GAN, etc.)</w:t>
            </w:r>
            <w:r>
              <w:br/>
            </w:r>
            <w:r>
              <w:tab/>
              <w:t>COFO - Certificate Of Obligation</w:t>
            </w:r>
            <w:r>
              <w:br/>
            </w:r>
            <w:r>
              <w:tab/>
              <w:t>COFP - Certificate Of Participation</w:t>
            </w:r>
            <w:r>
              <w:br/>
            </w:r>
            <w:r>
              <w:tab/>
              <w:t>GO - General Obligation Bonds</w:t>
            </w:r>
            <w:r>
              <w:br/>
            </w:r>
            <w:r>
              <w:tab/>
              <w:t>MT - Mandatory Tender</w:t>
            </w:r>
            <w:r>
              <w:br/>
            </w:r>
            <w:r>
              <w:tab/>
              <w:t>RAN - Revenue Anticipation Note</w:t>
            </w:r>
            <w:r>
              <w:br/>
            </w:r>
            <w:r>
              <w:tab/>
              <w:t>REV - Revenue Bonds</w:t>
            </w:r>
            <w:r>
              <w:br/>
            </w:r>
            <w:r>
              <w:tab/>
              <w:t>SPCLA - Special Assessment</w:t>
            </w:r>
            <w:r>
              <w:br/>
            </w:r>
            <w:r>
              <w:tab/>
              <w:t>SPCLO - Special Obligation</w:t>
            </w:r>
            <w:r>
              <w:br/>
            </w:r>
            <w:r>
              <w:tab/>
              <w:t>SPCLT - Special Tax</w:t>
            </w:r>
            <w:r>
              <w:br/>
            </w:r>
            <w:r>
              <w:tab/>
              <w:t>TAN - Tax Anticipation Note</w:t>
            </w:r>
            <w:r>
              <w:br/>
            </w:r>
            <w:r>
              <w:tab/>
              <w:t>TAXA - Tax Allocation</w:t>
            </w:r>
            <w:r>
              <w:br/>
            </w:r>
            <w:r>
              <w:tab/>
              <w:t>TECP - Tax Exempt Commercial Paper</w:t>
            </w:r>
            <w:r>
              <w:br/>
            </w:r>
            <w:r>
              <w:tab/>
              <w:t>TMCP - Taxable Municipal CP</w:t>
            </w:r>
            <w:r>
              <w:br/>
            </w:r>
            <w:r>
              <w:tab/>
              <w:t>TRAN - Tax Revenue Anticipation Note</w:t>
            </w:r>
            <w:r>
              <w:br/>
            </w:r>
            <w:r>
              <w:tab/>
              <w:t>VRDN - Variable Rate Demand Note</w:t>
            </w:r>
            <w:r>
              <w:br/>
            </w:r>
            <w:r>
              <w:tab/>
              <w:t>WAR - Warrant</w:t>
            </w:r>
            <w:r>
              <w:br/>
              <w:t>Other</w:t>
            </w:r>
            <w:r>
              <w:br/>
            </w:r>
            <w:r>
              <w:tab/>
              <w:t>MF - Mutual Fund</w:t>
            </w:r>
            <w:r>
              <w:br/>
            </w:r>
            <w:r>
              <w:tab/>
              <w:t>MLEG - Multileg Instrument</w:t>
            </w:r>
            <w:r>
              <w:br/>
            </w:r>
            <w:r>
              <w:tab/>
              <w:t>NONE - No Security Type</w:t>
            </w:r>
            <w:r>
              <w:br/>
            </w:r>
            <w:r>
              <w:tab/>
              <w:t>? - Wildcard entry for use on Security Definition Request</w:t>
            </w:r>
            <w:r>
              <w:br/>
            </w:r>
            <w:r>
              <w:tab/>
              <w:t>CASH - Cash</w:t>
            </w:r>
          </w:p>
        </w:tc>
        <w:tc>
          <w:tcPr>
            <w:tcW w:w="4411" w:type="dxa"/>
            <w:shd w:val="clear" w:color="auto" w:fill="auto"/>
          </w:tcPr>
          <w:p w14:paraId="222226BB" w14:textId="77777777" w:rsidR="00512FC7" w:rsidRPr="00512FC7" w:rsidRDefault="00512FC7" w:rsidP="00533FE7">
            <w:r w:rsidRPr="00512FC7">
              <w:t>SecTyp</w:t>
            </w:r>
          </w:p>
        </w:tc>
      </w:tr>
      <w:tr w:rsidR="00512FC7" w:rsidRPr="00512FC7" w14:paraId="049B175F" w14:textId="77777777" w:rsidTr="00533FE7">
        <w:tc>
          <w:tcPr>
            <w:tcW w:w="828" w:type="dxa"/>
            <w:shd w:val="clear" w:color="auto" w:fill="auto"/>
          </w:tcPr>
          <w:p w14:paraId="61A8D3E6" w14:textId="77777777" w:rsidR="00512FC7" w:rsidRPr="00512FC7" w:rsidRDefault="00512FC7" w:rsidP="00533FE7">
            <w:bookmarkStart w:id="1924" w:name="fld_DerivativeSecuritySubType" w:colFirst="1" w:colLast="1"/>
            <w:bookmarkEnd w:id="1919"/>
            <w:r w:rsidRPr="00512FC7">
              <w:t>1250</w:t>
            </w:r>
          </w:p>
        </w:tc>
        <w:tc>
          <w:tcPr>
            <w:tcW w:w="2069" w:type="dxa"/>
            <w:shd w:val="clear" w:color="auto" w:fill="auto"/>
          </w:tcPr>
          <w:p w14:paraId="24D61B2A" w14:textId="77777777" w:rsidR="00512FC7" w:rsidRPr="00512FC7" w:rsidRDefault="00512FC7" w:rsidP="00533FE7">
            <w:r w:rsidRPr="00512FC7">
              <w:t>DerivativeSecuritySubType</w:t>
            </w:r>
          </w:p>
        </w:tc>
        <w:tc>
          <w:tcPr>
            <w:tcW w:w="1083" w:type="dxa"/>
            <w:shd w:val="clear" w:color="auto" w:fill="auto"/>
          </w:tcPr>
          <w:p w14:paraId="44DCD05B" w14:textId="77777777" w:rsidR="00512FC7" w:rsidRPr="00512FC7" w:rsidRDefault="00512FC7" w:rsidP="00533FE7">
            <w:r w:rsidRPr="00512FC7">
              <w:t>String</w:t>
            </w:r>
          </w:p>
        </w:tc>
        <w:tc>
          <w:tcPr>
            <w:tcW w:w="4677" w:type="dxa"/>
            <w:shd w:val="clear" w:color="auto" w:fill="auto"/>
          </w:tcPr>
          <w:p w14:paraId="66321271" w14:textId="77777777" w:rsidR="00512FC7" w:rsidRPr="00512FC7" w:rsidRDefault="00512FC7" w:rsidP="00533FE7">
            <w:pPr>
              <w:jc w:val="left"/>
            </w:pPr>
          </w:p>
        </w:tc>
        <w:tc>
          <w:tcPr>
            <w:tcW w:w="4411" w:type="dxa"/>
            <w:shd w:val="clear" w:color="auto" w:fill="auto"/>
          </w:tcPr>
          <w:p w14:paraId="29FA5BA8" w14:textId="77777777" w:rsidR="00512FC7" w:rsidRPr="00512FC7" w:rsidRDefault="00512FC7" w:rsidP="00533FE7">
            <w:r w:rsidRPr="00512FC7">
              <w:t>SecSubTyp</w:t>
            </w:r>
          </w:p>
        </w:tc>
      </w:tr>
      <w:tr w:rsidR="00512FC7" w:rsidRPr="00512FC7" w14:paraId="4F375E1D" w14:textId="77777777" w:rsidTr="00533FE7">
        <w:tc>
          <w:tcPr>
            <w:tcW w:w="828" w:type="dxa"/>
            <w:shd w:val="clear" w:color="auto" w:fill="auto"/>
          </w:tcPr>
          <w:p w14:paraId="4CDC5B19" w14:textId="77777777" w:rsidR="00512FC7" w:rsidRPr="00512FC7" w:rsidRDefault="00512FC7" w:rsidP="00533FE7">
            <w:bookmarkStart w:id="1925" w:name="fld_DerivativeMaturityMonthYear" w:colFirst="1" w:colLast="1"/>
            <w:bookmarkEnd w:id="1924"/>
            <w:r w:rsidRPr="00512FC7">
              <w:t>1251</w:t>
            </w:r>
          </w:p>
        </w:tc>
        <w:tc>
          <w:tcPr>
            <w:tcW w:w="2069" w:type="dxa"/>
            <w:shd w:val="clear" w:color="auto" w:fill="auto"/>
          </w:tcPr>
          <w:p w14:paraId="3C9FA1C7" w14:textId="77777777" w:rsidR="00512FC7" w:rsidRPr="00512FC7" w:rsidRDefault="00512FC7" w:rsidP="00533FE7">
            <w:r w:rsidRPr="00512FC7">
              <w:t>DerivativeMaturityMonthYear</w:t>
            </w:r>
          </w:p>
        </w:tc>
        <w:tc>
          <w:tcPr>
            <w:tcW w:w="1083" w:type="dxa"/>
            <w:shd w:val="clear" w:color="auto" w:fill="auto"/>
          </w:tcPr>
          <w:p w14:paraId="530E2503" w14:textId="77777777" w:rsidR="00512FC7" w:rsidRPr="00512FC7" w:rsidRDefault="00512FC7" w:rsidP="00533FE7">
            <w:r w:rsidRPr="00512FC7">
              <w:t>MonthYear</w:t>
            </w:r>
          </w:p>
        </w:tc>
        <w:tc>
          <w:tcPr>
            <w:tcW w:w="4677" w:type="dxa"/>
            <w:shd w:val="clear" w:color="auto" w:fill="auto"/>
          </w:tcPr>
          <w:p w14:paraId="60AEB622" w14:textId="77777777" w:rsidR="00512FC7" w:rsidRPr="00512FC7" w:rsidRDefault="00512FC7" w:rsidP="00533FE7">
            <w:pPr>
              <w:jc w:val="left"/>
            </w:pPr>
          </w:p>
        </w:tc>
        <w:tc>
          <w:tcPr>
            <w:tcW w:w="4411" w:type="dxa"/>
            <w:shd w:val="clear" w:color="auto" w:fill="auto"/>
          </w:tcPr>
          <w:p w14:paraId="298E3296" w14:textId="77777777" w:rsidR="00512FC7" w:rsidRPr="00512FC7" w:rsidRDefault="00512FC7" w:rsidP="00533FE7">
            <w:r w:rsidRPr="00512FC7">
              <w:t>MMY</w:t>
            </w:r>
          </w:p>
        </w:tc>
      </w:tr>
      <w:tr w:rsidR="00512FC7" w:rsidRPr="00512FC7" w14:paraId="2031AC22" w14:textId="77777777" w:rsidTr="00533FE7">
        <w:tc>
          <w:tcPr>
            <w:tcW w:w="828" w:type="dxa"/>
            <w:shd w:val="clear" w:color="auto" w:fill="auto"/>
          </w:tcPr>
          <w:p w14:paraId="1A224C2A" w14:textId="77777777" w:rsidR="00512FC7" w:rsidRPr="00512FC7" w:rsidRDefault="00512FC7" w:rsidP="00533FE7">
            <w:bookmarkStart w:id="1926" w:name="fld_DerivativeMaturityDate" w:colFirst="1" w:colLast="1"/>
            <w:bookmarkEnd w:id="1925"/>
            <w:r w:rsidRPr="00512FC7">
              <w:t>1252</w:t>
            </w:r>
          </w:p>
        </w:tc>
        <w:tc>
          <w:tcPr>
            <w:tcW w:w="2069" w:type="dxa"/>
            <w:shd w:val="clear" w:color="auto" w:fill="auto"/>
          </w:tcPr>
          <w:p w14:paraId="30D0A1A1" w14:textId="77777777" w:rsidR="00512FC7" w:rsidRPr="00512FC7" w:rsidRDefault="00512FC7" w:rsidP="00533FE7">
            <w:r w:rsidRPr="00512FC7">
              <w:t>DerivativeMaturityDate</w:t>
            </w:r>
          </w:p>
        </w:tc>
        <w:tc>
          <w:tcPr>
            <w:tcW w:w="1083" w:type="dxa"/>
            <w:shd w:val="clear" w:color="auto" w:fill="auto"/>
          </w:tcPr>
          <w:p w14:paraId="4ED56412" w14:textId="77777777" w:rsidR="00512FC7" w:rsidRPr="00512FC7" w:rsidRDefault="00512FC7" w:rsidP="00533FE7">
            <w:r w:rsidRPr="00512FC7">
              <w:t>LocalMktDate</w:t>
            </w:r>
          </w:p>
        </w:tc>
        <w:tc>
          <w:tcPr>
            <w:tcW w:w="4677" w:type="dxa"/>
            <w:shd w:val="clear" w:color="auto" w:fill="auto"/>
          </w:tcPr>
          <w:p w14:paraId="6B6CE46C" w14:textId="77777777" w:rsidR="00512FC7" w:rsidRPr="00512FC7" w:rsidRDefault="00512FC7" w:rsidP="00533FE7">
            <w:pPr>
              <w:jc w:val="left"/>
            </w:pPr>
          </w:p>
        </w:tc>
        <w:tc>
          <w:tcPr>
            <w:tcW w:w="4411" w:type="dxa"/>
            <w:shd w:val="clear" w:color="auto" w:fill="auto"/>
          </w:tcPr>
          <w:p w14:paraId="4B83F3ED" w14:textId="77777777" w:rsidR="00512FC7" w:rsidRPr="00512FC7" w:rsidRDefault="00512FC7" w:rsidP="00533FE7">
            <w:r w:rsidRPr="00512FC7">
              <w:t>MatDt</w:t>
            </w:r>
          </w:p>
        </w:tc>
      </w:tr>
      <w:tr w:rsidR="00512FC7" w:rsidRPr="00512FC7" w14:paraId="3F2732A9" w14:textId="77777777" w:rsidTr="00533FE7">
        <w:tc>
          <w:tcPr>
            <w:tcW w:w="828" w:type="dxa"/>
            <w:shd w:val="clear" w:color="auto" w:fill="auto"/>
          </w:tcPr>
          <w:p w14:paraId="2CA55072" w14:textId="77777777" w:rsidR="00512FC7" w:rsidRPr="00512FC7" w:rsidRDefault="00512FC7" w:rsidP="00533FE7">
            <w:bookmarkStart w:id="1927" w:name="fld_DerivativeMaturityTime" w:colFirst="1" w:colLast="1"/>
            <w:bookmarkEnd w:id="1926"/>
            <w:r w:rsidRPr="00512FC7">
              <w:t>1253</w:t>
            </w:r>
          </w:p>
        </w:tc>
        <w:tc>
          <w:tcPr>
            <w:tcW w:w="2069" w:type="dxa"/>
            <w:shd w:val="clear" w:color="auto" w:fill="auto"/>
          </w:tcPr>
          <w:p w14:paraId="5D0BF2D0" w14:textId="77777777" w:rsidR="00512FC7" w:rsidRPr="00512FC7" w:rsidRDefault="00512FC7" w:rsidP="00533FE7">
            <w:r w:rsidRPr="00512FC7">
              <w:t>DerivativeMaturityTime</w:t>
            </w:r>
          </w:p>
        </w:tc>
        <w:tc>
          <w:tcPr>
            <w:tcW w:w="1083" w:type="dxa"/>
            <w:shd w:val="clear" w:color="auto" w:fill="auto"/>
          </w:tcPr>
          <w:p w14:paraId="2E6F07C1" w14:textId="77777777" w:rsidR="00512FC7" w:rsidRPr="00512FC7" w:rsidRDefault="00512FC7" w:rsidP="00533FE7">
            <w:r w:rsidRPr="00512FC7">
              <w:t>TZTimeOnly</w:t>
            </w:r>
          </w:p>
        </w:tc>
        <w:tc>
          <w:tcPr>
            <w:tcW w:w="4677" w:type="dxa"/>
            <w:shd w:val="clear" w:color="auto" w:fill="auto"/>
          </w:tcPr>
          <w:p w14:paraId="74894A0E" w14:textId="77777777" w:rsidR="00512FC7" w:rsidRPr="00512FC7" w:rsidRDefault="00512FC7" w:rsidP="00533FE7">
            <w:pPr>
              <w:jc w:val="left"/>
            </w:pPr>
          </w:p>
        </w:tc>
        <w:tc>
          <w:tcPr>
            <w:tcW w:w="4411" w:type="dxa"/>
            <w:shd w:val="clear" w:color="auto" w:fill="auto"/>
          </w:tcPr>
          <w:p w14:paraId="51EAFE36" w14:textId="77777777" w:rsidR="00512FC7" w:rsidRPr="00512FC7" w:rsidRDefault="00512FC7" w:rsidP="00533FE7">
            <w:r w:rsidRPr="00512FC7">
              <w:t>MatTm</w:t>
            </w:r>
          </w:p>
        </w:tc>
      </w:tr>
      <w:tr w:rsidR="00512FC7" w:rsidRPr="00512FC7" w14:paraId="7A4F78EF" w14:textId="77777777" w:rsidTr="00533FE7">
        <w:tc>
          <w:tcPr>
            <w:tcW w:w="828" w:type="dxa"/>
            <w:shd w:val="clear" w:color="auto" w:fill="auto"/>
          </w:tcPr>
          <w:p w14:paraId="5DCF5D73" w14:textId="77777777" w:rsidR="00512FC7" w:rsidRPr="00512FC7" w:rsidRDefault="00512FC7" w:rsidP="00533FE7">
            <w:bookmarkStart w:id="1928" w:name="fld_DerivativeSettleOnOpenFlag" w:colFirst="1" w:colLast="1"/>
            <w:bookmarkEnd w:id="1927"/>
            <w:r w:rsidRPr="00512FC7">
              <w:t>1254</w:t>
            </w:r>
          </w:p>
        </w:tc>
        <w:tc>
          <w:tcPr>
            <w:tcW w:w="2069" w:type="dxa"/>
            <w:shd w:val="clear" w:color="auto" w:fill="auto"/>
          </w:tcPr>
          <w:p w14:paraId="7740FFBB" w14:textId="77777777" w:rsidR="00512FC7" w:rsidRPr="00512FC7" w:rsidRDefault="00512FC7" w:rsidP="00533FE7">
            <w:r w:rsidRPr="00512FC7">
              <w:t>DerivativeSettleOnOpenFlag</w:t>
            </w:r>
          </w:p>
        </w:tc>
        <w:tc>
          <w:tcPr>
            <w:tcW w:w="1083" w:type="dxa"/>
            <w:shd w:val="clear" w:color="auto" w:fill="auto"/>
          </w:tcPr>
          <w:p w14:paraId="139FABE9" w14:textId="77777777" w:rsidR="00512FC7" w:rsidRPr="00512FC7" w:rsidRDefault="00512FC7" w:rsidP="00533FE7">
            <w:r w:rsidRPr="00512FC7">
              <w:t>String</w:t>
            </w:r>
          </w:p>
        </w:tc>
        <w:tc>
          <w:tcPr>
            <w:tcW w:w="4677" w:type="dxa"/>
            <w:shd w:val="clear" w:color="auto" w:fill="auto"/>
          </w:tcPr>
          <w:p w14:paraId="6F92D099" w14:textId="77777777" w:rsidR="00512FC7" w:rsidRPr="00512FC7" w:rsidRDefault="00512FC7" w:rsidP="00533FE7">
            <w:pPr>
              <w:jc w:val="left"/>
            </w:pPr>
          </w:p>
        </w:tc>
        <w:tc>
          <w:tcPr>
            <w:tcW w:w="4411" w:type="dxa"/>
            <w:shd w:val="clear" w:color="auto" w:fill="auto"/>
          </w:tcPr>
          <w:p w14:paraId="6E597E4E" w14:textId="77777777" w:rsidR="00512FC7" w:rsidRPr="00512FC7" w:rsidRDefault="00512FC7" w:rsidP="00533FE7">
            <w:r w:rsidRPr="00512FC7">
              <w:t>OpenCloseSettlFlag</w:t>
            </w:r>
          </w:p>
        </w:tc>
      </w:tr>
      <w:tr w:rsidR="00512FC7" w:rsidRPr="00512FC7" w14:paraId="7312BDBB" w14:textId="77777777" w:rsidTr="00533FE7">
        <w:tc>
          <w:tcPr>
            <w:tcW w:w="828" w:type="dxa"/>
            <w:shd w:val="clear" w:color="auto" w:fill="auto"/>
          </w:tcPr>
          <w:p w14:paraId="55DF59BD" w14:textId="77777777" w:rsidR="00512FC7" w:rsidRPr="00512FC7" w:rsidRDefault="00512FC7" w:rsidP="00533FE7">
            <w:bookmarkStart w:id="1929" w:name="fld_DerivativeInstrmtAssignmentMethod" w:colFirst="1" w:colLast="1"/>
            <w:bookmarkEnd w:id="1928"/>
            <w:r w:rsidRPr="00512FC7">
              <w:t>1255</w:t>
            </w:r>
          </w:p>
        </w:tc>
        <w:tc>
          <w:tcPr>
            <w:tcW w:w="2069" w:type="dxa"/>
            <w:shd w:val="clear" w:color="auto" w:fill="auto"/>
          </w:tcPr>
          <w:p w14:paraId="74829DAB" w14:textId="77777777" w:rsidR="00512FC7" w:rsidRPr="00512FC7" w:rsidRDefault="00512FC7" w:rsidP="00533FE7">
            <w:r w:rsidRPr="00512FC7">
              <w:t>DerivativeInstrmtAssignmentMethod</w:t>
            </w:r>
          </w:p>
        </w:tc>
        <w:tc>
          <w:tcPr>
            <w:tcW w:w="1083" w:type="dxa"/>
            <w:shd w:val="clear" w:color="auto" w:fill="auto"/>
          </w:tcPr>
          <w:p w14:paraId="51E7AC8B" w14:textId="77777777" w:rsidR="00512FC7" w:rsidRPr="00512FC7" w:rsidRDefault="00512FC7" w:rsidP="00533FE7">
            <w:r w:rsidRPr="00512FC7">
              <w:t>char</w:t>
            </w:r>
          </w:p>
        </w:tc>
        <w:tc>
          <w:tcPr>
            <w:tcW w:w="4677" w:type="dxa"/>
            <w:shd w:val="clear" w:color="auto" w:fill="auto"/>
          </w:tcPr>
          <w:p w14:paraId="3FD3416A" w14:textId="77777777" w:rsidR="00512FC7" w:rsidRDefault="00512FC7" w:rsidP="00533FE7">
            <w:pPr>
              <w:jc w:val="left"/>
              <w:rPr>
                <w:ins w:id="1930" w:author="Administrator" w:date="2011-08-18T10:26:00Z"/>
              </w:rPr>
            </w:pPr>
          </w:p>
          <w:p w14:paraId="26814F15" w14:textId="77777777" w:rsidR="00512FC7" w:rsidRPr="00512FC7" w:rsidRDefault="00512FC7" w:rsidP="00533FE7">
            <w:pPr>
              <w:jc w:val="left"/>
            </w:pPr>
            <w:ins w:id="1931" w:author="Administrator" w:date="2011-08-18T10:26:00Z">
              <w:r>
                <w:t>Valid values:</w:t>
              </w:r>
              <w:r>
                <w:br/>
              </w:r>
              <w:r>
                <w:tab/>
                <w:t>R - Random</w:t>
              </w:r>
              <w:r>
                <w:br/>
              </w:r>
              <w:r>
                <w:tab/>
                <w:t>P - ProRata</w:t>
              </w:r>
            </w:ins>
          </w:p>
        </w:tc>
        <w:tc>
          <w:tcPr>
            <w:tcW w:w="4411" w:type="dxa"/>
            <w:shd w:val="clear" w:color="auto" w:fill="auto"/>
          </w:tcPr>
          <w:p w14:paraId="49C3AEB9" w14:textId="77777777" w:rsidR="00512FC7" w:rsidRPr="00512FC7" w:rsidRDefault="00512FC7" w:rsidP="00533FE7">
            <w:r w:rsidRPr="00512FC7">
              <w:t>AsgnMeth</w:t>
            </w:r>
          </w:p>
        </w:tc>
      </w:tr>
      <w:tr w:rsidR="00512FC7" w:rsidRPr="00512FC7" w14:paraId="0AACA2E9" w14:textId="77777777" w:rsidTr="00533FE7">
        <w:tc>
          <w:tcPr>
            <w:tcW w:w="828" w:type="dxa"/>
            <w:shd w:val="clear" w:color="auto" w:fill="auto"/>
          </w:tcPr>
          <w:p w14:paraId="31059690" w14:textId="77777777" w:rsidR="00512FC7" w:rsidRPr="00512FC7" w:rsidRDefault="00512FC7" w:rsidP="00533FE7">
            <w:bookmarkStart w:id="1932" w:name="fld_DerivativeSecurityStatus" w:colFirst="1" w:colLast="1"/>
            <w:bookmarkEnd w:id="1929"/>
            <w:r w:rsidRPr="00512FC7">
              <w:t>1256</w:t>
            </w:r>
          </w:p>
        </w:tc>
        <w:tc>
          <w:tcPr>
            <w:tcW w:w="2069" w:type="dxa"/>
            <w:shd w:val="clear" w:color="auto" w:fill="auto"/>
          </w:tcPr>
          <w:p w14:paraId="3E6DCDE2" w14:textId="77777777" w:rsidR="00512FC7" w:rsidRPr="00512FC7" w:rsidRDefault="00512FC7" w:rsidP="00533FE7">
            <w:r w:rsidRPr="00512FC7">
              <w:t>DerivativeSecurityStatus</w:t>
            </w:r>
          </w:p>
        </w:tc>
        <w:tc>
          <w:tcPr>
            <w:tcW w:w="1083" w:type="dxa"/>
            <w:shd w:val="clear" w:color="auto" w:fill="auto"/>
          </w:tcPr>
          <w:p w14:paraId="15801A17" w14:textId="77777777" w:rsidR="00512FC7" w:rsidRPr="00512FC7" w:rsidRDefault="00512FC7" w:rsidP="00533FE7">
            <w:r w:rsidRPr="00512FC7">
              <w:t>String</w:t>
            </w:r>
          </w:p>
        </w:tc>
        <w:tc>
          <w:tcPr>
            <w:tcW w:w="4677" w:type="dxa"/>
            <w:shd w:val="clear" w:color="auto" w:fill="auto"/>
          </w:tcPr>
          <w:p w14:paraId="6E75A6AA" w14:textId="77777777" w:rsidR="00512FC7" w:rsidRDefault="00512FC7" w:rsidP="00533FE7">
            <w:pPr>
              <w:jc w:val="left"/>
            </w:pPr>
          </w:p>
          <w:p w14:paraId="3287BE72" w14:textId="77777777" w:rsidR="00512FC7" w:rsidRPr="00512FC7" w:rsidRDefault="00512FC7" w:rsidP="00533FE7">
            <w:pPr>
              <w:jc w:val="left"/>
            </w:pPr>
            <w:r>
              <w:t>Valid values:</w:t>
            </w:r>
            <w:r>
              <w:br/>
            </w:r>
            <w:r>
              <w:tab/>
              <w:t>1 - Active</w:t>
            </w:r>
            <w:r>
              <w:br/>
            </w:r>
            <w:r>
              <w:tab/>
              <w:t>2 - Inactive</w:t>
            </w:r>
          </w:p>
        </w:tc>
        <w:tc>
          <w:tcPr>
            <w:tcW w:w="4411" w:type="dxa"/>
            <w:shd w:val="clear" w:color="auto" w:fill="auto"/>
          </w:tcPr>
          <w:p w14:paraId="1CA1EA77" w14:textId="77777777" w:rsidR="00512FC7" w:rsidRPr="00512FC7" w:rsidRDefault="00512FC7" w:rsidP="00533FE7">
            <w:r w:rsidRPr="00512FC7">
              <w:t>Status</w:t>
            </w:r>
          </w:p>
        </w:tc>
      </w:tr>
      <w:tr w:rsidR="00512FC7" w:rsidRPr="00512FC7" w14:paraId="7E9715CF" w14:textId="77777777" w:rsidTr="00533FE7">
        <w:tc>
          <w:tcPr>
            <w:tcW w:w="828" w:type="dxa"/>
            <w:shd w:val="clear" w:color="auto" w:fill="auto"/>
          </w:tcPr>
          <w:p w14:paraId="1BF289A8" w14:textId="77777777" w:rsidR="00512FC7" w:rsidRPr="00512FC7" w:rsidRDefault="00512FC7" w:rsidP="00533FE7">
            <w:bookmarkStart w:id="1933" w:name="fld_DerivativeInstrRegistry" w:colFirst="1" w:colLast="1"/>
            <w:bookmarkEnd w:id="1932"/>
            <w:r w:rsidRPr="00512FC7">
              <w:t>1257</w:t>
            </w:r>
          </w:p>
        </w:tc>
        <w:tc>
          <w:tcPr>
            <w:tcW w:w="2069" w:type="dxa"/>
            <w:shd w:val="clear" w:color="auto" w:fill="auto"/>
          </w:tcPr>
          <w:p w14:paraId="4297B0AC" w14:textId="77777777" w:rsidR="00512FC7" w:rsidRPr="00512FC7" w:rsidRDefault="00512FC7" w:rsidP="00533FE7">
            <w:r w:rsidRPr="00512FC7">
              <w:t>DerivativeInstrRegistry</w:t>
            </w:r>
          </w:p>
        </w:tc>
        <w:tc>
          <w:tcPr>
            <w:tcW w:w="1083" w:type="dxa"/>
            <w:shd w:val="clear" w:color="auto" w:fill="auto"/>
          </w:tcPr>
          <w:p w14:paraId="50618AA1" w14:textId="77777777" w:rsidR="00512FC7" w:rsidRPr="00512FC7" w:rsidRDefault="00512FC7" w:rsidP="00533FE7">
            <w:r w:rsidRPr="00512FC7">
              <w:t>String</w:t>
            </w:r>
          </w:p>
        </w:tc>
        <w:tc>
          <w:tcPr>
            <w:tcW w:w="4677" w:type="dxa"/>
            <w:shd w:val="clear" w:color="auto" w:fill="auto"/>
          </w:tcPr>
          <w:p w14:paraId="49101BA7" w14:textId="77777777" w:rsidR="00512FC7" w:rsidRPr="00512FC7" w:rsidRDefault="00512FC7" w:rsidP="00533FE7">
            <w:pPr>
              <w:jc w:val="left"/>
            </w:pPr>
          </w:p>
        </w:tc>
        <w:tc>
          <w:tcPr>
            <w:tcW w:w="4411" w:type="dxa"/>
            <w:shd w:val="clear" w:color="auto" w:fill="auto"/>
          </w:tcPr>
          <w:p w14:paraId="0A01B55B" w14:textId="77777777" w:rsidR="00512FC7" w:rsidRPr="00512FC7" w:rsidRDefault="00512FC7" w:rsidP="00533FE7">
            <w:r w:rsidRPr="00512FC7">
              <w:t>Rgstry</w:t>
            </w:r>
          </w:p>
        </w:tc>
      </w:tr>
      <w:tr w:rsidR="00512FC7" w:rsidRPr="00512FC7" w14:paraId="29A43871" w14:textId="77777777" w:rsidTr="00533FE7">
        <w:tc>
          <w:tcPr>
            <w:tcW w:w="828" w:type="dxa"/>
            <w:shd w:val="clear" w:color="auto" w:fill="auto"/>
          </w:tcPr>
          <w:p w14:paraId="052C976B" w14:textId="77777777" w:rsidR="00512FC7" w:rsidRPr="00512FC7" w:rsidRDefault="00512FC7" w:rsidP="00533FE7">
            <w:bookmarkStart w:id="1934" w:name="fld_DerivativeCountryOfIssue" w:colFirst="1" w:colLast="1"/>
            <w:bookmarkEnd w:id="1933"/>
            <w:r w:rsidRPr="00512FC7">
              <w:t>1258</w:t>
            </w:r>
          </w:p>
        </w:tc>
        <w:tc>
          <w:tcPr>
            <w:tcW w:w="2069" w:type="dxa"/>
            <w:shd w:val="clear" w:color="auto" w:fill="auto"/>
          </w:tcPr>
          <w:p w14:paraId="1AB9A908" w14:textId="77777777" w:rsidR="00512FC7" w:rsidRPr="00512FC7" w:rsidRDefault="00512FC7" w:rsidP="00533FE7">
            <w:r w:rsidRPr="00512FC7">
              <w:t>DerivativeCountryOfIssue</w:t>
            </w:r>
          </w:p>
        </w:tc>
        <w:tc>
          <w:tcPr>
            <w:tcW w:w="1083" w:type="dxa"/>
            <w:shd w:val="clear" w:color="auto" w:fill="auto"/>
          </w:tcPr>
          <w:p w14:paraId="5F96647B" w14:textId="77777777" w:rsidR="00512FC7" w:rsidRPr="00512FC7" w:rsidRDefault="00512FC7" w:rsidP="00533FE7">
            <w:r w:rsidRPr="00512FC7">
              <w:t>Country</w:t>
            </w:r>
          </w:p>
        </w:tc>
        <w:tc>
          <w:tcPr>
            <w:tcW w:w="4677" w:type="dxa"/>
            <w:shd w:val="clear" w:color="auto" w:fill="auto"/>
          </w:tcPr>
          <w:p w14:paraId="2799B4F3" w14:textId="77777777" w:rsidR="00512FC7" w:rsidRPr="00512FC7" w:rsidRDefault="00512FC7" w:rsidP="00533FE7">
            <w:pPr>
              <w:jc w:val="left"/>
            </w:pPr>
          </w:p>
        </w:tc>
        <w:tc>
          <w:tcPr>
            <w:tcW w:w="4411" w:type="dxa"/>
            <w:shd w:val="clear" w:color="auto" w:fill="auto"/>
          </w:tcPr>
          <w:p w14:paraId="4EBFA831" w14:textId="77777777" w:rsidR="00512FC7" w:rsidRPr="00512FC7" w:rsidRDefault="00512FC7" w:rsidP="00533FE7">
            <w:r w:rsidRPr="00512FC7">
              <w:t>Ctry</w:t>
            </w:r>
          </w:p>
        </w:tc>
      </w:tr>
      <w:tr w:rsidR="00512FC7" w:rsidRPr="00512FC7" w14:paraId="1C9CC6AA" w14:textId="77777777" w:rsidTr="00533FE7">
        <w:tc>
          <w:tcPr>
            <w:tcW w:w="828" w:type="dxa"/>
            <w:shd w:val="clear" w:color="auto" w:fill="auto"/>
          </w:tcPr>
          <w:p w14:paraId="1C161C52" w14:textId="77777777" w:rsidR="00512FC7" w:rsidRPr="00512FC7" w:rsidRDefault="00512FC7" w:rsidP="00533FE7">
            <w:bookmarkStart w:id="1935" w:name="fld_DerivativeStateOrProvinceOfIssue" w:colFirst="1" w:colLast="1"/>
            <w:bookmarkEnd w:id="1934"/>
            <w:r w:rsidRPr="00512FC7">
              <w:t>1259</w:t>
            </w:r>
          </w:p>
        </w:tc>
        <w:tc>
          <w:tcPr>
            <w:tcW w:w="2069" w:type="dxa"/>
            <w:shd w:val="clear" w:color="auto" w:fill="auto"/>
          </w:tcPr>
          <w:p w14:paraId="17494464" w14:textId="77777777" w:rsidR="00512FC7" w:rsidRPr="00512FC7" w:rsidRDefault="00512FC7" w:rsidP="00533FE7">
            <w:r w:rsidRPr="00512FC7">
              <w:t>DerivativeStateOrProvinceOfIssue</w:t>
            </w:r>
          </w:p>
        </w:tc>
        <w:tc>
          <w:tcPr>
            <w:tcW w:w="1083" w:type="dxa"/>
            <w:shd w:val="clear" w:color="auto" w:fill="auto"/>
          </w:tcPr>
          <w:p w14:paraId="70D1788E" w14:textId="77777777" w:rsidR="00512FC7" w:rsidRPr="00512FC7" w:rsidRDefault="00512FC7" w:rsidP="00533FE7">
            <w:r w:rsidRPr="00512FC7">
              <w:t>String</w:t>
            </w:r>
          </w:p>
        </w:tc>
        <w:tc>
          <w:tcPr>
            <w:tcW w:w="4677" w:type="dxa"/>
            <w:shd w:val="clear" w:color="auto" w:fill="auto"/>
          </w:tcPr>
          <w:p w14:paraId="2F0AE3B0" w14:textId="77777777" w:rsidR="00512FC7" w:rsidRPr="00512FC7" w:rsidRDefault="00512FC7" w:rsidP="00533FE7">
            <w:pPr>
              <w:jc w:val="left"/>
            </w:pPr>
          </w:p>
        </w:tc>
        <w:tc>
          <w:tcPr>
            <w:tcW w:w="4411" w:type="dxa"/>
            <w:shd w:val="clear" w:color="auto" w:fill="auto"/>
          </w:tcPr>
          <w:p w14:paraId="4FCD9367" w14:textId="77777777" w:rsidR="00512FC7" w:rsidRPr="00512FC7" w:rsidRDefault="00512FC7" w:rsidP="00533FE7">
            <w:r w:rsidRPr="00512FC7">
              <w:t>StPrv</w:t>
            </w:r>
          </w:p>
        </w:tc>
      </w:tr>
      <w:tr w:rsidR="00512FC7" w:rsidRPr="00512FC7" w14:paraId="31DC4CE0" w14:textId="77777777" w:rsidTr="00533FE7">
        <w:tc>
          <w:tcPr>
            <w:tcW w:w="828" w:type="dxa"/>
            <w:shd w:val="clear" w:color="auto" w:fill="auto"/>
          </w:tcPr>
          <w:p w14:paraId="457E1EFB" w14:textId="77777777" w:rsidR="00512FC7" w:rsidRPr="00512FC7" w:rsidRDefault="00512FC7" w:rsidP="00533FE7">
            <w:bookmarkStart w:id="1936" w:name="fld_DerivativeLocaleOfIssue" w:colFirst="1" w:colLast="1"/>
            <w:bookmarkEnd w:id="1935"/>
            <w:r w:rsidRPr="00512FC7">
              <w:t>1260</w:t>
            </w:r>
          </w:p>
        </w:tc>
        <w:tc>
          <w:tcPr>
            <w:tcW w:w="2069" w:type="dxa"/>
            <w:shd w:val="clear" w:color="auto" w:fill="auto"/>
          </w:tcPr>
          <w:p w14:paraId="12775801" w14:textId="77777777" w:rsidR="00512FC7" w:rsidRPr="00512FC7" w:rsidRDefault="00512FC7" w:rsidP="00533FE7">
            <w:r w:rsidRPr="00512FC7">
              <w:t>DerivativeLocaleOfIssue</w:t>
            </w:r>
          </w:p>
        </w:tc>
        <w:tc>
          <w:tcPr>
            <w:tcW w:w="1083" w:type="dxa"/>
            <w:shd w:val="clear" w:color="auto" w:fill="auto"/>
          </w:tcPr>
          <w:p w14:paraId="0777E985" w14:textId="77777777" w:rsidR="00512FC7" w:rsidRPr="00512FC7" w:rsidRDefault="00512FC7" w:rsidP="00533FE7">
            <w:r w:rsidRPr="00512FC7">
              <w:t>String</w:t>
            </w:r>
          </w:p>
        </w:tc>
        <w:tc>
          <w:tcPr>
            <w:tcW w:w="4677" w:type="dxa"/>
            <w:shd w:val="clear" w:color="auto" w:fill="auto"/>
          </w:tcPr>
          <w:p w14:paraId="1E464DEA" w14:textId="77777777" w:rsidR="00512FC7" w:rsidRPr="00512FC7" w:rsidRDefault="00512FC7" w:rsidP="00533FE7">
            <w:pPr>
              <w:jc w:val="left"/>
            </w:pPr>
          </w:p>
        </w:tc>
        <w:tc>
          <w:tcPr>
            <w:tcW w:w="4411" w:type="dxa"/>
            <w:shd w:val="clear" w:color="auto" w:fill="auto"/>
          </w:tcPr>
          <w:p w14:paraId="0A27BF23" w14:textId="77777777" w:rsidR="00512FC7" w:rsidRPr="00512FC7" w:rsidRDefault="00512FC7" w:rsidP="00533FE7">
            <w:r w:rsidRPr="00512FC7">
              <w:t>Lcl</w:t>
            </w:r>
          </w:p>
        </w:tc>
      </w:tr>
      <w:tr w:rsidR="00512FC7" w:rsidRPr="00512FC7" w14:paraId="069D795F" w14:textId="77777777" w:rsidTr="00533FE7">
        <w:tc>
          <w:tcPr>
            <w:tcW w:w="828" w:type="dxa"/>
            <w:shd w:val="clear" w:color="auto" w:fill="auto"/>
          </w:tcPr>
          <w:p w14:paraId="6B7DF8D3" w14:textId="77777777" w:rsidR="00512FC7" w:rsidRPr="00512FC7" w:rsidRDefault="00512FC7" w:rsidP="00533FE7">
            <w:bookmarkStart w:id="1937" w:name="fld_DerivativeStrikePrice" w:colFirst="1" w:colLast="1"/>
            <w:bookmarkEnd w:id="1936"/>
            <w:r w:rsidRPr="00512FC7">
              <w:t>1261</w:t>
            </w:r>
          </w:p>
        </w:tc>
        <w:tc>
          <w:tcPr>
            <w:tcW w:w="2069" w:type="dxa"/>
            <w:shd w:val="clear" w:color="auto" w:fill="auto"/>
          </w:tcPr>
          <w:p w14:paraId="5ABFB37B" w14:textId="77777777" w:rsidR="00512FC7" w:rsidRPr="00512FC7" w:rsidRDefault="00512FC7" w:rsidP="00533FE7">
            <w:r w:rsidRPr="00512FC7">
              <w:t>DerivativeStrikePrice</w:t>
            </w:r>
          </w:p>
        </w:tc>
        <w:tc>
          <w:tcPr>
            <w:tcW w:w="1083" w:type="dxa"/>
            <w:shd w:val="clear" w:color="auto" w:fill="auto"/>
          </w:tcPr>
          <w:p w14:paraId="07556734" w14:textId="77777777" w:rsidR="00512FC7" w:rsidRPr="00512FC7" w:rsidRDefault="00512FC7" w:rsidP="00533FE7">
            <w:r w:rsidRPr="00512FC7">
              <w:t>Price</w:t>
            </w:r>
          </w:p>
        </w:tc>
        <w:tc>
          <w:tcPr>
            <w:tcW w:w="4677" w:type="dxa"/>
            <w:shd w:val="clear" w:color="auto" w:fill="auto"/>
          </w:tcPr>
          <w:p w14:paraId="7264F07B" w14:textId="77777777" w:rsidR="00512FC7" w:rsidRPr="00512FC7" w:rsidRDefault="00512FC7" w:rsidP="00533FE7">
            <w:pPr>
              <w:jc w:val="left"/>
            </w:pPr>
          </w:p>
        </w:tc>
        <w:tc>
          <w:tcPr>
            <w:tcW w:w="4411" w:type="dxa"/>
            <w:shd w:val="clear" w:color="auto" w:fill="auto"/>
          </w:tcPr>
          <w:p w14:paraId="256AA089" w14:textId="77777777" w:rsidR="00512FC7" w:rsidRPr="00512FC7" w:rsidRDefault="00512FC7" w:rsidP="00533FE7">
            <w:r w:rsidRPr="00512FC7">
              <w:t>StrkPx</w:t>
            </w:r>
          </w:p>
        </w:tc>
      </w:tr>
      <w:tr w:rsidR="00512FC7" w:rsidRPr="00512FC7" w14:paraId="0DA4DF7E" w14:textId="77777777" w:rsidTr="00533FE7">
        <w:tc>
          <w:tcPr>
            <w:tcW w:w="828" w:type="dxa"/>
            <w:shd w:val="clear" w:color="auto" w:fill="auto"/>
          </w:tcPr>
          <w:p w14:paraId="6245DD91" w14:textId="77777777" w:rsidR="00512FC7" w:rsidRPr="00512FC7" w:rsidRDefault="00512FC7" w:rsidP="00533FE7">
            <w:bookmarkStart w:id="1938" w:name="fld_DerivativeStrikeCurrency" w:colFirst="1" w:colLast="1"/>
            <w:bookmarkEnd w:id="1937"/>
            <w:r w:rsidRPr="00512FC7">
              <w:t>1262</w:t>
            </w:r>
          </w:p>
        </w:tc>
        <w:tc>
          <w:tcPr>
            <w:tcW w:w="2069" w:type="dxa"/>
            <w:shd w:val="clear" w:color="auto" w:fill="auto"/>
          </w:tcPr>
          <w:p w14:paraId="2D51FC63" w14:textId="77777777" w:rsidR="00512FC7" w:rsidRPr="00512FC7" w:rsidRDefault="00512FC7" w:rsidP="00533FE7">
            <w:r w:rsidRPr="00512FC7">
              <w:t>DerivativeStrikeCurrency</w:t>
            </w:r>
          </w:p>
        </w:tc>
        <w:tc>
          <w:tcPr>
            <w:tcW w:w="1083" w:type="dxa"/>
            <w:shd w:val="clear" w:color="auto" w:fill="auto"/>
          </w:tcPr>
          <w:p w14:paraId="3D4C2D58" w14:textId="77777777" w:rsidR="00512FC7" w:rsidRPr="00512FC7" w:rsidRDefault="00512FC7" w:rsidP="00533FE7">
            <w:r w:rsidRPr="00512FC7">
              <w:t>Currency</w:t>
            </w:r>
          </w:p>
        </w:tc>
        <w:tc>
          <w:tcPr>
            <w:tcW w:w="4677" w:type="dxa"/>
            <w:shd w:val="clear" w:color="auto" w:fill="auto"/>
          </w:tcPr>
          <w:p w14:paraId="2E745878" w14:textId="77777777" w:rsidR="00512FC7" w:rsidRPr="00512FC7" w:rsidRDefault="00512FC7" w:rsidP="00533FE7">
            <w:pPr>
              <w:jc w:val="left"/>
            </w:pPr>
          </w:p>
        </w:tc>
        <w:tc>
          <w:tcPr>
            <w:tcW w:w="4411" w:type="dxa"/>
            <w:shd w:val="clear" w:color="auto" w:fill="auto"/>
          </w:tcPr>
          <w:p w14:paraId="4072C2B8" w14:textId="77777777" w:rsidR="00512FC7" w:rsidRPr="00512FC7" w:rsidRDefault="00512FC7" w:rsidP="00533FE7">
            <w:r w:rsidRPr="00512FC7">
              <w:t>StrkCcy</w:t>
            </w:r>
          </w:p>
        </w:tc>
      </w:tr>
      <w:tr w:rsidR="00512FC7" w:rsidRPr="00512FC7" w14:paraId="217EB082" w14:textId="77777777" w:rsidTr="00533FE7">
        <w:tc>
          <w:tcPr>
            <w:tcW w:w="828" w:type="dxa"/>
            <w:shd w:val="clear" w:color="auto" w:fill="auto"/>
          </w:tcPr>
          <w:p w14:paraId="091EA5AA" w14:textId="77777777" w:rsidR="00512FC7" w:rsidRPr="00512FC7" w:rsidRDefault="00512FC7" w:rsidP="00533FE7">
            <w:bookmarkStart w:id="1939" w:name="fld_DerivativeStrikeMultiplier" w:colFirst="1" w:colLast="1"/>
            <w:bookmarkEnd w:id="1938"/>
            <w:r w:rsidRPr="00512FC7">
              <w:t>1263</w:t>
            </w:r>
          </w:p>
        </w:tc>
        <w:tc>
          <w:tcPr>
            <w:tcW w:w="2069" w:type="dxa"/>
            <w:shd w:val="clear" w:color="auto" w:fill="auto"/>
          </w:tcPr>
          <w:p w14:paraId="77C629C5" w14:textId="77777777" w:rsidR="00512FC7" w:rsidRPr="00512FC7" w:rsidRDefault="00512FC7" w:rsidP="00533FE7">
            <w:r w:rsidRPr="00512FC7">
              <w:t>DerivativeStrikeMultiplier</w:t>
            </w:r>
          </w:p>
        </w:tc>
        <w:tc>
          <w:tcPr>
            <w:tcW w:w="1083" w:type="dxa"/>
            <w:shd w:val="clear" w:color="auto" w:fill="auto"/>
          </w:tcPr>
          <w:p w14:paraId="083D618E" w14:textId="77777777" w:rsidR="00512FC7" w:rsidRPr="00512FC7" w:rsidRDefault="00512FC7" w:rsidP="00533FE7">
            <w:r w:rsidRPr="00512FC7">
              <w:t>float</w:t>
            </w:r>
          </w:p>
        </w:tc>
        <w:tc>
          <w:tcPr>
            <w:tcW w:w="4677" w:type="dxa"/>
            <w:shd w:val="clear" w:color="auto" w:fill="auto"/>
          </w:tcPr>
          <w:p w14:paraId="35D44925" w14:textId="77777777" w:rsidR="00512FC7" w:rsidRPr="00512FC7" w:rsidRDefault="00512FC7" w:rsidP="00533FE7">
            <w:pPr>
              <w:jc w:val="left"/>
            </w:pPr>
          </w:p>
        </w:tc>
        <w:tc>
          <w:tcPr>
            <w:tcW w:w="4411" w:type="dxa"/>
            <w:shd w:val="clear" w:color="auto" w:fill="auto"/>
          </w:tcPr>
          <w:p w14:paraId="2C06F200" w14:textId="77777777" w:rsidR="00512FC7" w:rsidRPr="00512FC7" w:rsidRDefault="00512FC7" w:rsidP="00533FE7">
            <w:r w:rsidRPr="00512FC7">
              <w:t>StrkMult</w:t>
            </w:r>
          </w:p>
        </w:tc>
      </w:tr>
      <w:tr w:rsidR="00512FC7" w:rsidRPr="00512FC7" w14:paraId="781C3063" w14:textId="77777777" w:rsidTr="00533FE7">
        <w:tc>
          <w:tcPr>
            <w:tcW w:w="828" w:type="dxa"/>
            <w:shd w:val="clear" w:color="auto" w:fill="auto"/>
          </w:tcPr>
          <w:p w14:paraId="14464225" w14:textId="77777777" w:rsidR="00512FC7" w:rsidRPr="00512FC7" w:rsidRDefault="00512FC7" w:rsidP="00533FE7">
            <w:bookmarkStart w:id="1940" w:name="fld_DerivativeStrikeValue" w:colFirst="1" w:colLast="1"/>
            <w:bookmarkEnd w:id="1939"/>
            <w:r w:rsidRPr="00512FC7">
              <w:t>1264</w:t>
            </w:r>
          </w:p>
        </w:tc>
        <w:tc>
          <w:tcPr>
            <w:tcW w:w="2069" w:type="dxa"/>
            <w:shd w:val="clear" w:color="auto" w:fill="auto"/>
          </w:tcPr>
          <w:p w14:paraId="666453E4" w14:textId="77777777" w:rsidR="00512FC7" w:rsidRPr="00512FC7" w:rsidRDefault="00512FC7" w:rsidP="00533FE7">
            <w:r w:rsidRPr="00512FC7">
              <w:t>DerivativeStrikeValue</w:t>
            </w:r>
          </w:p>
        </w:tc>
        <w:tc>
          <w:tcPr>
            <w:tcW w:w="1083" w:type="dxa"/>
            <w:shd w:val="clear" w:color="auto" w:fill="auto"/>
          </w:tcPr>
          <w:p w14:paraId="31F3327D" w14:textId="77777777" w:rsidR="00512FC7" w:rsidRPr="00512FC7" w:rsidRDefault="00512FC7" w:rsidP="00533FE7">
            <w:r w:rsidRPr="00512FC7">
              <w:t>float</w:t>
            </w:r>
          </w:p>
        </w:tc>
        <w:tc>
          <w:tcPr>
            <w:tcW w:w="4677" w:type="dxa"/>
            <w:shd w:val="clear" w:color="auto" w:fill="auto"/>
          </w:tcPr>
          <w:p w14:paraId="59E4A506" w14:textId="77777777" w:rsidR="00512FC7" w:rsidRPr="00512FC7" w:rsidRDefault="00512FC7" w:rsidP="00533FE7">
            <w:pPr>
              <w:jc w:val="left"/>
            </w:pPr>
          </w:p>
        </w:tc>
        <w:tc>
          <w:tcPr>
            <w:tcW w:w="4411" w:type="dxa"/>
            <w:shd w:val="clear" w:color="auto" w:fill="auto"/>
          </w:tcPr>
          <w:p w14:paraId="339BB930" w14:textId="77777777" w:rsidR="00512FC7" w:rsidRPr="00512FC7" w:rsidRDefault="00512FC7" w:rsidP="00533FE7">
            <w:r w:rsidRPr="00512FC7">
              <w:t>StrkValu</w:t>
            </w:r>
          </w:p>
        </w:tc>
      </w:tr>
      <w:tr w:rsidR="00512FC7" w:rsidRPr="00512FC7" w14:paraId="7710DD5F" w14:textId="77777777" w:rsidTr="00533FE7">
        <w:tc>
          <w:tcPr>
            <w:tcW w:w="828" w:type="dxa"/>
            <w:shd w:val="clear" w:color="auto" w:fill="auto"/>
          </w:tcPr>
          <w:p w14:paraId="6C7950E1" w14:textId="77777777" w:rsidR="00512FC7" w:rsidRPr="00512FC7" w:rsidRDefault="00512FC7" w:rsidP="00533FE7">
            <w:bookmarkStart w:id="1941" w:name="fld_DerivativeOptAttribute" w:colFirst="1" w:colLast="1"/>
            <w:bookmarkEnd w:id="1940"/>
            <w:r w:rsidRPr="00512FC7">
              <w:t>1265</w:t>
            </w:r>
          </w:p>
        </w:tc>
        <w:tc>
          <w:tcPr>
            <w:tcW w:w="2069" w:type="dxa"/>
            <w:shd w:val="clear" w:color="auto" w:fill="auto"/>
          </w:tcPr>
          <w:p w14:paraId="0520BEF4" w14:textId="77777777" w:rsidR="00512FC7" w:rsidRPr="00512FC7" w:rsidRDefault="00512FC7" w:rsidP="00533FE7">
            <w:r w:rsidRPr="00512FC7">
              <w:t>DerivativeOptAttribute</w:t>
            </w:r>
          </w:p>
        </w:tc>
        <w:tc>
          <w:tcPr>
            <w:tcW w:w="1083" w:type="dxa"/>
            <w:shd w:val="clear" w:color="auto" w:fill="auto"/>
          </w:tcPr>
          <w:p w14:paraId="544A49D1" w14:textId="77777777" w:rsidR="00512FC7" w:rsidRPr="00512FC7" w:rsidRDefault="00512FC7" w:rsidP="00533FE7">
            <w:r w:rsidRPr="00512FC7">
              <w:t>char</w:t>
            </w:r>
          </w:p>
        </w:tc>
        <w:tc>
          <w:tcPr>
            <w:tcW w:w="4677" w:type="dxa"/>
            <w:shd w:val="clear" w:color="auto" w:fill="auto"/>
          </w:tcPr>
          <w:p w14:paraId="40FEB316" w14:textId="77777777" w:rsidR="00512FC7" w:rsidRPr="00512FC7" w:rsidRDefault="00512FC7" w:rsidP="00533FE7">
            <w:pPr>
              <w:jc w:val="left"/>
            </w:pPr>
          </w:p>
        </w:tc>
        <w:tc>
          <w:tcPr>
            <w:tcW w:w="4411" w:type="dxa"/>
            <w:shd w:val="clear" w:color="auto" w:fill="auto"/>
          </w:tcPr>
          <w:p w14:paraId="06293CDF" w14:textId="77777777" w:rsidR="00512FC7" w:rsidRPr="00512FC7" w:rsidRDefault="00512FC7" w:rsidP="00533FE7">
            <w:r w:rsidRPr="00512FC7">
              <w:t>OptAt</w:t>
            </w:r>
          </w:p>
        </w:tc>
      </w:tr>
      <w:tr w:rsidR="00512FC7" w:rsidRPr="00512FC7" w14:paraId="5D61FACA" w14:textId="77777777" w:rsidTr="00533FE7">
        <w:tc>
          <w:tcPr>
            <w:tcW w:w="828" w:type="dxa"/>
            <w:shd w:val="clear" w:color="auto" w:fill="auto"/>
          </w:tcPr>
          <w:p w14:paraId="5D0985B6" w14:textId="77777777" w:rsidR="00512FC7" w:rsidRPr="00512FC7" w:rsidRDefault="00512FC7" w:rsidP="00533FE7">
            <w:bookmarkStart w:id="1942" w:name="fld_DerivativeContractMultiplier" w:colFirst="1" w:colLast="1"/>
            <w:bookmarkEnd w:id="1941"/>
            <w:r w:rsidRPr="00512FC7">
              <w:t>1266</w:t>
            </w:r>
          </w:p>
        </w:tc>
        <w:tc>
          <w:tcPr>
            <w:tcW w:w="2069" w:type="dxa"/>
            <w:shd w:val="clear" w:color="auto" w:fill="auto"/>
          </w:tcPr>
          <w:p w14:paraId="515B8F3A" w14:textId="77777777" w:rsidR="00512FC7" w:rsidRPr="00512FC7" w:rsidRDefault="00512FC7" w:rsidP="00533FE7">
            <w:r w:rsidRPr="00512FC7">
              <w:t>DerivativeContractMultiplier</w:t>
            </w:r>
          </w:p>
        </w:tc>
        <w:tc>
          <w:tcPr>
            <w:tcW w:w="1083" w:type="dxa"/>
            <w:shd w:val="clear" w:color="auto" w:fill="auto"/>
          </w:tcPr>
          <w:p w14:paraId="4092846E" w14:textId="77777777" w:rsidR="00512FC7" w:rsidRPr="00512FC7" w:rsidRDefault="00512FC7" w:rsidP="00533FE7">
            <w:r w:rsidRPr="00512FC7">
              <w:t>float</w:t>
            </w:r>
          </w:p>
        </w:tc>
        <w:tc>
          <w:tcPr>
            <w:tcW w:w="4677" w:type="dxa"/>
            <w:shd w:val="clear" w:color="auto" w:fill="auto"/>
          </w:tcPr>
          <w:p w14:paraId="4FEF3A10" w14:textId="77777777" w:rsidR="00512FC7" w:rsidRPr="00512FC7" w:rsidRDefault="00512FC7" w:rsidP="00533FE7">
            <w:pPr>
              <w:jc w:val="left"/>
            </w:pPr>
          </w:p>
        </w:tc>
        <w:tc>
          <w:tcPr>
            <w:tcW w:w="4411" w:type="dxa"/>
            <w:shd w:val="clear" w:color="auto" w:fill="auto"/>
          </w:tcPr>
          <w:p w14:paraId="27936A4E" w14:textId="77777777" w:rsidR="00512FC7" w:rsidRPr="00512FC7" w:rsidRDefault="00512FC7" w:rsidP="00533FE7">
            <w:r w:rsidRPr="00512FC7">
              <w:t>Mult</w:t>
            </w:r>
          </w:p>
        </w:tc>
      </w:tr>
      <w:tr w:rsidR="00512FC7" w:rsidRPr="00512FC7" w14:paraId="18DDA4CF" w14:textId="77777777" w:rsidTr="00533FE7">
        <w:tc>
          <w:tcPr>
            <w:tcW w:w="828" w:type="dxa"/>
            <w:shd w:val="clear" w:color="auto" w:fill="auto"/>
          </w:tcPr>
          <w:p w14:paraId="12DF0A07" w14:textId="77777777" w:rsidR="00512FC7" w:rsidRPr="00512FC7" w:rsidRDefault="00512FC7" w:rsidP="00533FE7">
            <w:bookmarkStart w:id="1943" w:name="fld_DerivativeMinPriceIncrement" w:colFirst="1" w:colLast="1"/>
            <w:bookmarkEnd w:id="1942"/>
            <w:r w:rsidRPr="00512FC7">
              <w:t>1267</w:t>
            </w:r>
          </w:p>
        </w:tc>
        <w:tc>
          <w:tcPr>
            <w:tcW w:w="2069" w:type="dxa"/>
            <w:shd w:val="clear" w:color="auto" w:fill="auto"/>
          </w:tcPr>
          <w:p w14:paraId="11905E93" w14:textId="77777777" w:rsidR="00512FC7" w:rsidRPr="00512FC7" w:rsidRDefault="00512FC7" w:rsidP="00533FE7">
            <w:r w:rsidRPr="00512FC7">
              <w:t>DerivativeMinPriceIncrement</w:t>
            </w:r>
          </w:p>
        </w:tc>
        <w:tc>
          <w:tcPr>
            <w:tcW w:w="1083" w:type="dxa"/>
            <w:shd w:val="clear" w:color="auto" w:fill="auto"/>
          </w:tcPr>
          <w:p w14:paraId="6A88F16F" w14:textId="77777777" w:rsidR="00512FC7" w:rsidRPr="00512FC7" w:rsidRDefault="00512FC7" w:rsidP="00533FE7">
            <w:r w:rsidRPr="00512FC7">
              <w:t>float</w:t>
            </w:r>
          </w:p>
        </w:tc>
        <w:tc>
          <w:tcPr>
            <w:tcW w:w="4677" w:type="dxa"/>
            <w:shd w:val="clear" w:color="auto" w:fill="auto"/>
          </w:tcPr>
          <w:p w14:paraId="22A32CD5" w14:textId="77777777" w:rsidR="00512FC7" w:rsidRPr="00512FC7" w:rsidRDefault="00512FC7" w:rsidP="00533FE7">
            <w:pPr>
              <w:jc w:val="left"/>
            </w:pPr>
          </w:p>
        </w:tc>
        <w:tc>
          <w:tcPr>
            <w:tcW w:w="4411" w:type="dxa"/>
            <w:shd w:val="clear" w:color="auto" w:fill="auto"/>
          </w:tcPr>
          <w:p w14:paraId="68FBA45E" w14:textId="77777777" w:rsidR="00512FC7" w:rsidRPr="00512FC7" w:rsidRDefault="00512FC7" w:rsidP="00533FE7">
            <w:r w:rsidRPr="00512FC7">
              <w:t>MinPxIncr</w:t>
            </w:r>
          </w:p>
        </w:tc>
      </w:tr>
      <w:tr w:rsidR="00512FC7" w:rsidRPr="00512FC7" w14:paraId="35311363" w14:textId="77777777" w:rsidTr="00533FE7">
        <w:tc>
          <w:tcPr>
            <w:tcW w:w="828" w:type="dxa"/>
            <w:shd w:val="clear" w:color="auto" w:fill="auto"/>
          </w:tcPr>
          <w:p w14:paraId="0A0859F1" w14:textId="77777777" w:rsidR="00512FC7" w:rsidRPr="00512FC7" w:rsidRDefault="00512FC7" w:rsidP="00533FE7">
            <w:bookmarkStart w:id="1944" w:name="fld_DerivativeMinPriceIncrementAmount" w:colFirst="1" w:colLast="1"/>
            <w:bookmarkEnd w:id="1943"/>
            <w:r w:rsidRPr="00512FC7">
              <w:t>1268</w:t>
            </w:r>
          </w:p>
        </w:tc>
        <w:tc>
          <w:tcPr>
            <w:tcW w:w="2069" w:type="dxa"/>
            <w:shd w:val="clear" w:color="auto" w:fill="auto"/>
          </w:tcPr>
          <w:p w14:paraId="7D6F23A0" w14:textId="77777777" w:rsidR="00512FC7" w:rsidRPr="00512FC7" w:rsidRDefault="00512FC7" w:rsidP="00533FE7">
            <w:r w:rsidRPr="00512FC7">
              <w:t>DerivativeMinPriceIncrementAmount</w:t>
            </w:r>
          </w:p>
        </w:tc>
        <w:tc>
          <w:tcPr>
            <w:tcW w:w="1083" w:type="dxa"/>
            <w:shd w:val="clear" w:color="auto" w:fill="auto"/>
          </w:tcPr>
          <w:p w14:paraId="2BB6B05B" w14:textId="77777777" w:rsidR="00512FC7" w:rsidRPr="00512FC7" w:rsidRDefault="00512FC7" w:rsidP="00533FE7">
            <w:r w:rsidRPr="00512FC7">
              <w:t>Amt</w:t>
            </w:r>
          </w:p>
        </w:tc>
        <w:tc>
          <w:tcPr>
            <w:tcW w:w="4677" w:type="dxa"/>
            <w:shd w:val="clear" w:color="auto" w:fill="auto"/>
          </w:tcPr>
          <w:p w14:paraId="1A985705" w14:textId="77777777" w:rsidR="00512FC7" w:rsidRPr="00512FC7" w:rsidRDefault="00512FC7" w:rsidP="00533FE7">
            <w:pPr>
              <w:jc w:val="left"/>
            </w:pPr>
          </w:p>
        </w:tc>
        <w:tc>
          <w:tcPr>
            <w:tcW w:w="4411" w:type="dxa"/>
            <w:shd w:val="clear" w:color="auto" w:fill="auto"/>
          </w:tcPr>
          <w:p w14:paraId="614F2AFD" w14:textId="77777777" w:rsidR="00512FC7" w:rsidRPr="00512FC7" w:rsidRDefault="00512FC7" w:rsidP="00533FE7">
            <w:r w:rsidRPr="00512FC7">
              <w:t>MinPxIncrAmt</w:t>
            </w:r>
          </w:p>
        </w:tc>
      </w:tr>
      <w:tr w:rsidR="00512FC7" w:rsidRPr="00512FC7" w14:paraId="54E0D629" w14:textId="77777777" w:rsidTr="00533FE7">
        <w:tc>
          <w:tcPr>
            <w:tcW w:w="828" w:type="dxa"/>
            <w:shd w:val="clear" w:color="auto" w:fill="auto"/>
          </w:tcPr>
          <w:p w14:paraId="36C190E3" w14:textId="77777777" w:rsidR="00512FC7" w:rsidRPr="00512FC7" w:rsidRDefault="00512FC7" w:rsidP="00533FE7">
            <w:bookmarkStart w:id="1945" w:name="fld_DerivativeUnitOfMeasure" w:colFirst="1" w:colLast="1"/>
            <w:bookmarkEnd w:id="1944"/>
            <w:r w:rsidRPr="00512FC7">
              <w:t>1269</w:t>
            </w:r>
          </w:p>
        </w:tc>
        <w:tc>
          <w:tcPr>
            <w:tcW w:w="2069" w:type="dxa"/>
            <w:shd w:val="clear" w:color="auto" w:fill="auto"/>
          </w:tcPr>
          <w:p w14:paraId="3AE018BA" w14:textId="77777777" w:rsidR="00512FC7" w:rsidRPr="00512FC7" w:rsidRDefault="00512FC7" w:rsidP="00533FE7">
            <w:r w:rsidRPr="00512FC7">
              <w:t>DerivativeUnitOfMeasure</w:t>
            </w:r>
          </w:p>
        </w:tc>
        <w:tc>
          <w:tcPr>
            <w:tcW w:w="1083" w:type="dxa"/>
            <w:shd w:val="clear" w:color="auto" w:fill="auto"/>
          </w:tcPr>
          <w:p w14:paraId="42215D41" w14:textId="77777777" w:rsidR="00512FC7" w:rsidRPr="00512FC7" w:rsidRDefault="00512FC7" w:rsidP="00533FE7">
            <w:r w:rsidRPr="00512FC7">
              <w:t>String</w:t>
            </w:r>
          </w:p>
        </w:tc>
        <w:tc>
          <w:tcPr>
            <w:tcW w:w="4677" w:type="dxa"/>
            <w:shd w:val="clear" w:color="auto" w:fill="auto"/>
          </w:tcPr>
          <w:p w14:paraId="15035D9C" w14:textId="77777777" w:rsidR="00512FC7" w:rsidRDefault="00512FC7" w:rsidP="00533FE7">
            <w:pPr>
              <w:jc w:val="left"/>
            </w:pPr>
          </w:p>
          <w:p w14:paraId="3D2AD8BA"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2FC9341C" w14:textId="77777777" w:rsidR="00512FC7" w:rsidRPr="00512FC7" w:rsidRDefault="00512FC7" w:rsidP="00533FE7">
            <w:r w:rsidRPr="00512FC7">
              <w:t>UOM</w:t>
            </w:r>
          </w:p>
        </w:tc>
      </w:tr>
      <w:tr w:rsidR="00512FC7" w:rsidRPr="00512FC7" w14:paraId="6F64F340" w14:textId="77777777" w:rsidTr="00533FE7">
        <w:tc>
          <w:tcPr>
            <w:tcW w:w="828" w:type="dxa"/>
            <w:shd w:val="clear" w:color="auto" w:fill="auto"/>
          </w:tcPr>
          <w:p w14:paraId="5084C161" w14:textId="77777777" w:rsidR="00512FC7" w:rsidRPr="00512FC7" w:rsidRDefault="00512FC7" w:rsidP="00533FE7">
            <w:bookmarkStart w:id="1946" w:name="fld_DerivativeUnitOfMeasureQty" w:colFirst="1" w:colLast="1"/>
            <w:bookmarkEnd w:id="1945"/>
            <w:r w:rsidRPr="00512FC7">
              <w:t>1270</w:t>
            </w:r>
          </w:p>
        </w:tc>
        <w:tc>
          <w:tcPr>
            <w:tcW w:w="2069" w:type="dxa"/>
            <w:shd w:val="clear" w:color="auto" w:fill="auto"/>
          </w:tcPr>
          <w:p w14:paraId="0FFB81F4" w14:textId="77777777" w:rsidR="00512FC7" w:rsidRPr="00512FC7" w:rsidRDefault="00512FC7" w:rsidP="00533FE7">
            <w:r w:rsidRPr="00512FC7">
              <w:t>DerivativeUnitOfMeasureQty</w:t>
            </w:r>
          </w:p>
        </w:tc>
        <w:tc>
          <w:tcPr>
            <w:tcW w:w="1083" w:type="dxa"/>
            <w:shd w:val="clear" w:color="auto" w:fill="auto"/>
          </w:tcPr>
          <w:p w14:paraId="3EB52DB4" w14:textId="77777777" w:rsidR="00512FC7" w:rsidRPr="00512FC7" w:rsidRDefault="00512FC7" w:rsidP="00533FE7">
            <w:r w:rsidRPr="00512FC7">
              <w:t>Qty</w:t>
            </w:r>
          </w:p>
        </w:tc>
        <w:tc>
          <w:tcPr>
            <w:tcW w:w="4677" w:type="dxa"/>
            <w:shd w:val="clear" w:color="auto" w:fill="auto"/>
          </w:tcPr>
          <w:p w14:paraId="47A737D8" w14:textId="77777777" w:rsidR="00512FC7" w:rsidRPr="00512FC7" w:rsidRDefault="00512FC7" w:rsidP="00533FE7">
            <w:pPr>
              <w:jc w:val="left"/>
            </w:pPr>
          </w:p>
        </w:tc>
        <w:tc>
          <w:tcPr>
            <w:tcW w:w="4411" w:type="dxa"/>
            <w:shd w:val="clear" w:color="auto" w:fill="auto"/>
          </w:tcPr>
          <w:p w14:paraId="7516310F" w14:textId="77777777" w:rsidR="00512FC7" w:rsidRPr="00512FC7" w:rsidRDefault="00512FC7" w:rsidP="00533FE7">
            <w:r w:rsidRPr="00512FC7">
              <w:t>UOMQty</w:t>
            </w:r>
          </w:p>
        </w:tc>
      </w:tr>
      <w:tr w:rsidR="00512FC7" w:rsidRPr="00512FC7" w14:paraId="21460615" w14:textId="77777777" w:rsidTr="00533FE7">
        <w:tc>
          <w:tcPr>
            <w:tcW w:w="828" w:type="dxa"/>
            <w:shd w:val="clear" w:color="auto" w:fill="auto"/>
          </w:tcPr>
          <w:p w14:paraId="0ED4C02F" w14:textId="77777777" w:rsidR="00512FC7" w:rsidRPr="00512FC7" w:rsidRDefault="00512FC7" w:rsidP="00533FE7">
            <w:bookmarkStart w:id="1947" w:name="fld_DerivativeTimeUnit" w:colFirst="1" w:colLast="1"/>
            <w:bookmarkEnd w:id="1946"/>
            <w:r w:rsidRPr="00512FC7">
              <w:t>1271</w:t>
            </w:r>
          </w:p>
        </w:tc>
        <w:tc>
          <w:tcPr>
            <w:tcW w:w="2069" w:type="dxa"/>
            <w:shd w:val="clear" w:color="auto" w:fill="auto"/>
          </w:tcPr>
          <w:p w14:paraId="12DD8E23" w14:textId="77777777" w:rsidR="00512FC7" w:rsidRPr="00512FC7" w:rsidRDefault="00512FC7" w:rsidP="00533FE7">
            <w:r w:rsidRPr="00512FC7">
              <w:t>DerivativeTimeUnit</w:t>
            </w:r>
          </w:p>
        </w:tc>
        <w:tc>
          <w:tcPr>
            <w:tcW w:w="1083" w:type="dxa"/>
            <w:shd w:val="clear" w:color="auto" w:fill="auto"/>
          </w:tcPr>
          <w:p w14:paraId="58A29DFE" w14:textId="77777777" w:rsidR="00512FC7" w:rsidRPr="00512FC7" w:rsidRDefault="00512FC7" w:rsidP="00533FE7">
            <w:r w:rsidRPr="00512FC7">
              <w:t>String</w:t>
            </w:r>
          </w:p>
        </w:tc>
        <w:tc>
          <w:tcPr>
            <w:tcW w:w="4677" w:type="dxa"/>
            <w:shd w:val="clear" w:color="auto" w:fill="auto"/>
          </w:tcPr>
          <w:p w14:paraId="71940BD6" w14:textId="77777777" w:rsidR="00512FC7" w:rsidRDefault="00512FC7" w:rsidP="00533FE7">
            <w:pPr>
              <w:jc w:val="left"/>
            </w:pPr>
          </w:p>
          <w:p w14:paraId="57970687" w14:textId="77777777" w:rsidR="00512FC7" w:rsidRPr="00512FC7" w:rsidRDefault="00512FC7" w:rsidP="00533FE7">
            <w:pPr>
              <w:jc w:val="left"/>
            </w:pPr>
            <w:r>
              <w:t>Valid values:</w:t>
            </w:r>
            <w:r>
              <w:br/>
            </w:r>
            <w:r>
              <w:tab/>
              <w:t>H - Hour</w:t>
            </w:r>
            <w:r>
              <w:br/>
            </w:r>
            <w:r>
              <w:tab/>
              <w:t>Min - Minute</w:t>
            </w:r>
            <w:r>
              <w:br/>
            </w:r>
            <w:r>
              <w:tab/>
              <w:t>S - Second</w:t>
            </w:r>
            <w:r>
              <w:br/>
            </w:r>
            <w:r>
              <w:tab/>
              <w:t>D - Day</w:t>
            </w:r>
            <w:r>
              <w:br/>
            </w:r>
            <w:r>
              <w:tab/>
              <w:t>Wk - Week</w:t>
            </w:r>
            <w:r>
              <w:br/>
            </w:r>
            <w:r>
              <w:tab/>
              <w:t>Mo - Month</w:t>
            </w:r>
            <w:r>
              <w:br/>
            </w:r>
            <w:r>
              <w:tab/>
              <w:t>Yr - Year</w:t>
            </w:r>
          </w:p>
        </w:tc>
        <w:tc>
          <w:tcPr>
            <w:tcW w:w="4411" w:type="dxa"/>
            <w:shd w:val="clear" w:color="auto" w:fill="auto"/>
          </w:tcPr>
          <w:p w14:paraId="57E25790" w14:textId="77777777" w:rsidR="00512FC7" w:rsidRPr="00512FC7" w:rsidRDefault="00512FC7" w:rsidP="00533FE7">
            <w:r w:rsidRPr="00512FC7">
              <w:t>TmUnit</w:t>
            </w:r>
          </w:p>
        </w:tc>
      </w:tr>
      <w:tr w:rsidR="00512FC7" w:rsidRPr="00512FC7" w14:paraId="7209D6B8" w14:textId="77777777" w:rsidTr="00533FE7">
        <w:tc>
          <w:tcPr>
            <w:tcW w:w="828" w:type="dxa"/>
            <w:shd w:val="clear" w:color="auto" w:fill="auto"/>
          </w:tcPr>
          <w:p w14:paraId="16641425" w14:textId="77777777" w:rsidR="00512FC7" w:rsidRPr="00512FC7" w:rsidRDefault="00512FC7" w:rsidP="00533FE7">
            <w:bookmarkStart w:id="1948" w:name="fld_DerivativeSecurityExchange" w:colFirst="1" w:colLast="1"/>
            <w:bookmarkEnd w:id="1947"/>
            <w:r w:rsidRPr="00512FC7">
              <w:t>1272</w:t>
            </w:r>
          </w:p>
        </w:tc>
        <w:tc>
          <w:tcPr>
            <w:tcW w:w="2069" w:type="dxa"/>
            <w:shd w:val="clear" w:color="auto" w:fill="auto"/>
          </w:tcPr>
          <w:p w14:paraId="186591FB" w14:textId="77777777" w:rsidR="00512FC7" w:rsidRPr="00512FC7" w:rsidRDefault="00512FC7" w:rsidP="00533FE7">
            <w:r w:rsidRPr="00512FC7">
              <w:t>DerivativeSecurityExchange</w:t>
            </w:r>
          </w:p>
        </w:tc>
        <w:tc>
          <w:tcPr>
            <w:tcW w:w="1083" w:type="dxa"/>
            <w:shd w:val="clear" w:color="auto" w:fill="auto"/>
          </w:tcPr>
          <w:p w14:paraId="0B9E090D" w14:textId="77777777" w:rsidR="00512FC7" w:rsidRPr="00512FC7" w:rsidRDefault="00512FC7" w:rsidP="00533FE7">
            <w:r w:rsidRPr="00512FC7">
              <w:t>Exchange</w:t>
            </w:r>
          </w:p>
        </w:tc>
        <w:tc>
          <w:tcPr>
            <w:tcW w:w="4677" w:type="dxa"/>
            <w:shd w:val="clear" w:color="auto" w:fill="auto"/>
          </w:tcPr>
          <w:p w14:paraId="48CDFA69" w14:textId="77777777" w:rsidR="00512FC7" w:rsidRPr="00512FC7" w:rsidRDefault="00512FC7" w:rsidP="00533FE7">
            <w:pPr>
              <w:jc w:val="left"/>
            </w:pPr>
          </w:p>
        </w:tc>
        <w:tc>
          <w:tcPr>
            <w:tcW w:w="4411" w:type="dxa"/>
            <w:shd w:val="clear" w:color="auto" w:fill="auto"/>
          </w:tcPr>
          <w:p w14:paraId="210C5AF3" w14:textId="77777777" w:rsidR="00512FC7" w:rsidRPr="00512FC7" w:rsidRDefault="00512FC7" w:rsidP="00533FE7">
            <w:r w:rsidRPr="00512FC7">
              <w:t>Exch</w:t>
            </w:r>
          </w:p>
        </w:tc>
      </w:tr>
      <w:tr w:rsidR="00512FC7" w:rsidRPr="00512FC7" w14:paraId="31978212" w14:textId="77777777" w:rsidTr="00533FE7">
        <w:tc>
          <w:tcPr>
            <w:tcW w:w="828" w:type="dxa"/>
            <w:shd w:val="clear" w:color="auto" w:fill="auto"/>
          </w:tcPr>
          <w:p w14:paraId="7E7F44C1" w14:textId="77777777" w:rsidR="00512FC7" w:rsidRPr="00512FC7" w:rsidRDefault="00512FC7" w:rsidP="00533FE7">
            <w:bookmarkStart w:id="1949" w:name="fld_DerivativePositionLimit" w:colFirst="1" w:colLast="1"/>
            <w:bookmarkEnd w:id="1948"/>
            <w:r w:rsidRPr="00512FC7">
              <w:t>1273</w:t>
            </w:r>
          </w:p>
        </w:tc>
        <w:tc>
          <w:tcPr>
            <w:tcW w:w="2069" w:type="dxa"/>
            <w:shd w:val="clear" w:color="auto" w:fill="auto"/>
          </w:tcPr>
          <w:p w14:paraId="737DA050" w14:textId="77777777" w:rsidR="00512FC7" w:rsidRPr="00512FC7" w:rsidRDefault="00512FC7" w:rsidP="00533FE7">
            <w:r w:rsidRPr="00512FC7">
              <w:t>DerivativePositionLimit</w:t>
            </w:r>
          </w:p>
        </w:tc>
        <w:tc>
          <w:tcPr>
            <w:tcW w:w="1083" w:type="dxa"/>
            <w:shd w:val="clear" w:color="auto" w:fill="auto"/>
          </w:tcPr>
          <w:p w14:paraId="357C152C" w14:textId="77777777" w:rsidR="00512FC7" w:rsidRPr="00512FC7" w:rsidRDefault="00512FC7" w:rsidP="00533FE7">
            <w:r w:rsidRPr="00512FC7">
              <w:t>int</w:t>
            </w:r>
          </w:p>
        </w:tc>
        <w:tc>
          <w:tcPr>
            <w:tcW w:w="4677" w:type="dxa"/>
            <w:shd w:val="clear" w:color="auto" w:fill="auto"/>
          </w:tcPr>
          <w:p w14:paraId="7445196A" w14:textId="77777777" w:rsidR="00512FC7" w:rsidRPr="00512FC7" w:rsidRDefault="00512FC7" w:rsidP="00533FE7">
            <w:pPr>
              <w:jc w:val="left"/>
            </w:pPr>
          </w:p>
        </w:tc>
        <w:tc>
          <w:tcPr>
            <w:tcW w:w="4411" w:type="dxa"/>
            <w:shd w:val="clear" w:color="auto" w:fill="auto"/>
          </w:tcPr>
          <w:p w14:paraId="19ECEEF2" w14:textId="77777777" w:rsidR="00512FC7" w:rsidRPr="00512FC7" w:rsidRDefault="00512FC7" w:rsidP="00533FE7">
            <w:r w:rsidRPr="00512FC7">
              <w:t>PosLmt</w:t>
            </w:r>
          </w:p>
        </w:tc>
      </w:tr>
      <w:tr w:rsidR="00512FC7" w:rsidRPr="00512FC7" w14:paraId="43D138B8" w14:textId="77777777" w:rsidTr="00533FE7">
        <w:tc>
          <w:tcPr>
            <w:tcW w:w="828" w:type="dxa"/>
            <w:shd w:val="clear" w:color="auto" w:fill="auto"/>
          </w:tcPr>
          <w:p w14:paraId="1C65C34F" w14:textId="77777777" w:rsidR="00512FC7" w:rsidRPr="00512FC7" w:rsidRDefault="00512FC7" w:rsidP="00533FE7">
            <w:bookmarkStart w:id="1950" w:name="fld_DerivativeNTPositionLimit" w:colFirst="1" w:colLast="1"/>
            <w:bookmarkEnd w:id="1949"/>
            <w:r w:rsidRPr="00512FC7">
              <w:t>1274</w:t>
            </w:r>
          </w:p>
        </w:tc>
        <w:tc>
          <w:tcPr>
            <w:tcW w:w="2069" w:type="dxa"/>
            <w:shd w:val="clear" w:color="auto" w:fill="auto"/>
          </w:tcPr>
          <w:p w14:paraId="07026E37" w14:textId="77777777" w:rsidR="00512FC7" w:rsidRPr="00512FC7" w:rsidRDefault="00512FC7" w:rsidP="00533FE7">
            <w:r w:rsidRPr="00512FC7">
              <w:t>DerivativeNTPositionLimit</w:t>
            </w:r>
          </w:p>
        </w:tc>
        <w:tc>
          <w:tcPr>
            <w:tcW w:w="1083" w:type="dxa"/>
            <w:shd w:val="clear" w:color="auto" w:fill="auto"/>
          </w:tcPr>
          <w:p w14:paraId="034AF685" w14:textId="77777777" w:rsidR="00512FC7" w:rsidRPr="00512FC7" w:rsidRDefault="00512FC7" w:rsidP="00533FE7">
            <w:r w:rsidRPr="00512FC7">
              <w:t>int</w:t>
            </w:r>
          </w:p>
        </w:tc>
        <w:tc>
          <w:tcPr>
            <w:tcW w:w="4677" w:type="dxa"/>
            <w:shd w:val="clear" w:color="auto" w:fill="auto"/>
          </w:tcPr>
          <w:p w14:paraId="6DE00B2E" w14:textId="77777777" w:rsidR="00512FC7" w:rsidRPr="00512FC7" w:rsidRDefault="00512FC7" w:rsidP="00533FE7">
            <w:pPr>
              <w:jc w:val="left"/>
            </w:pPr>
          </w:p>
        </w:tc>
        <w:tc>
          <w:tcPr>
            <w:tcW w:w="4411" w:type="dxa"/>
            <w:shd w:val="clear" w:color="auto" w:fill="auto"/>
          </w:tcPr>
          <w:p w14:paraId="4719CCC3" w14:textId="77777777" w:rsidR="00512FC7" w:rsidRPr="00512FC7" w:rsidRDefault="00512FC7" w:rsidP="00533FE7">
            <w:r w:rsidRPr="00512FC7">
              <w:t>NTPosLmt</w:t>
            </w:r>
          </w:p>
        </w:tc>
      </w:tr>
      <w:tr w:rsidR="00512FC7" w:rsidRPr="00512FC7" w14:paraId="73003F96" w14:textId="77777777" w:rsidTr="00533FE7">
        <w:tc>
          <w:tcPr>
            <w:tcW w:w="828" w:type="dxa"/>
            <w:shd w:val="clear" w:color="auto" w:fill="auto"/>
          </w:tcPr>
          <w:p w14:paraId="4C79C98D" w14:textId="77777777" w:rsidR="00512FC7" w:rsidRPr="00512FC7" w:rsidRDefault="00512FC7" w:rsidP="00533FE7">
            <w:bookmarkStart w:id="1951" w:name="fld_DerivativeIssuer" w:colFirst="1" w:colLast="1"/>
            <w:bookmarkEnd w:id="1950"/>
            <w:r w:rsidRPr="00512FC7">
              <w:t>1275</w:t>
            </w:r>
          </w:p>
        </w:tc>
        <w:tc>
          <w:tcPr>
            <w:tcW w:w="2069" w:type="dxa"/>
            <w:shd w:val="clear" w:color="auto" w:fill="auto"/>
          </w:tcPr>
          <w:p w14:paraId="773616D6" w14:textId="77777777" w:rsidR="00512FC7" w:rsidRPr="00512FC7" w:rsidRDefault="00512FC7" w:rsidP="00533FE7">
            <w:r w:rsidRPr="00512FC7">
              <w:t>DerivativeIssuer</w:t>
            </w:r>
          </w:p>
        </w:tc>
        <w:tc>
          <w:tcPr>
            <w:tcW w:w="1083" w:type="dxa"/>
            <w:shd w:val="clear" w:color="auto" w:fill="auto"/>
          </w:tcPr>
          <w:p w14:paraId="7117102B" w14:textId="77777777" w:rsidR="00512FC7" w:rsidRPr="00512FC7" w:rsidRDefault="00512FC7" w:rsidP="00533FE7">
            <w:r w:rsidRPr="00512FC7">
              <w:t>String</w:t>
            </w:r>
          </w:p>
        </w:tc>
        <w:tc>
          <w:tcPr>
            <w:tcW w:w="4677" w:type="dxa"/>
            <w:shd w:val="clear" w:color="auto" w:fill="auto"/>
          </w:tcPr>
          <w:p w14:paraId="1CD4285A" w14:textId="77777777" w:rsidR="00512FC7" w:rsidRPr="00512FC7" w:rsidRDefault="00512FC7" w:rsidP="00533FE7">
            <w:pPr>
              <w:jc w:val="left"/>
            </w:pPr>
          </w:p>
        </w:tc>
        <w:tc>
          <w:tcPr>
            <w:tcW w:w="4411" w:type="dxa"/>
            <w:shd w:val="clear" w:color="auto" w:fill="auto"/>
          </w:tcPr>
          <w:p w14:paraId="121CB95F" w14:textId="77777777" w:rsidR="00512FC7" w:rsidRPr="00512FC7" w:rsidRDefault="00512FC7" w:rsidP="00533FE7">
            <w:r w:rsidRPr="00512FC7">
              <w:t>Issr</w:t>
            </w:r>
          </w:p>
        </w:tc>
      </w:tr>
      <w:tr w:rsidR="00512FC7" w:rsidRPr="00512FC7" w14:paraId="1008D35C" w14:textId="77777777" w:rsidTr="00533FE7">
        <w:tc>
          <w:tcPr>
            <w:tcW w:w="828" w:type="dxa"/>
            <w:shd w:val="clear" w:color="auto" w:fill="auto"/>
          </w:tcPr>
          <w:p w14:paraId="6B9441AB" w14:textId="77777777" w:rsidR="00512FC7" w:rsidRPr="00512FC7" w:rsidRDefault="00512FC7" w:rsidP="00533FE7">
            <w:bookmarkStart w:id="1952" w:name="fld_DerivativeIssueDate" w:colFirst="1" w:colLast="1"/>
            <w:bookmarkEnd w:id="1951"/>
            <w:r w:rsidRPr="00512FC7">
              <w:t>1276</w:t>
            </w:r>
          </w:p>
        </w:tc>
        <w:tc>
          <w:tcPr>
            <w:tcW w:w="2069" w:type="dxa"/>
            <w:shd w:val="clear" w:color="auto" w:fill="auto"/>
          </w:tcPr>
          <w:p w14:paraId="31A837C8" w14:textId="77777777" w:rsidR="00512FC7" w:rsidRPr="00512FC7" w:rsidRDefault="00512FC7" w:rsidP="00533FE7">
            <w:r w:rsidRPr="00512FC7">
              <w:t>DerivativeIssueDate</w:t>
            </w:r>
          </w:p>
        </w:tc>
        <w:tc>
          <w:tcPr>
            <w:tcW w:w="1083" w:type="dxa"/>
            <w:shd w:val="clear" w:color="auto" w:fill="auto"/>
          </w:tcPr>
          <w:p w14:paraId="1D70B479" w14:textId="77777777" w:rsidR="00512FC7" w:rsidRPr="00512FC7" w:rsidRDefault="00512FC7" w:rsidP="00533FE7">
            <w:r w:rsidRPr="00512FC7">
              <w:t>LocalMktDate</w:t>
            </w:r>
          </w:p>
        </w:tc>
        <w:tc>
          <w:tcPr>
            <w:tcW w:w="4677" w:type="dxa"/>
            <w:shd w:val="clear" w:color="auto" w:fill="auto"/>
          </w:tcPr>
          <w:p w14:paraId="07C83E02" w14:textId="77777777" w:rsidR="00512FC7" w:rsidRPr="00512FC7" w:rsidRDefault="00512FC7" w:rsidP="00533FE7">
            <w:pPr>
              <w:jc w:val="left"/>
            </w:pPr>
          </w:p>
        </w:tc>
        <w:tc>
          <w:tcPr>
            <w:tcW w:w="4411" w:type="dxa"/>
            <w:shd w:val="clear" w:color="auto" w:fill="auto"/>
          </w:tcPr>
          <w:p w14:paraId="27FF811C" w14:textId="77777777" w:rsidR="00512FC7" w:rsidRPr="00512FC7" w:rsidRDefault="00512FC7" w:rsidP="00533FE7">
            <w:r w:rsidRPr="00512FC7">
              <w:t>IssDt</w:t>
            </w:r>
          </w:p>
        </w:tc>
      </w:tr>
      <w:tr w:rsidR="00512FC7" w:rsidRPr="00512FC7" w14:paraId="686CB6CA" w14:textId="77777777" w:rsidTr="00533FE7">
        <w:tc>
          <w:tcPr>
            <w:tcW w:w="828" w:type="dxa"/>
            <w:shd w:val="clear" w:color="auto" w:fill="auto"/>
          </w:tcPr>
          <w:p w14:paraId="3DA12F23" w14:textId="77777777" w:rsidR="00512FC7" w:rsidRPr="00512FC7" w:rsidRDefault="00512FC7" w:rsidP="00533FE7">
            <w:bookmarkStart w:id="1953" w:name="fld_DerivativeEncodedIssuerLen" w:colFirst="1" w:colLast="1"/>
            <w:bookmarkEnd w:id="1952"/>
            <w:r w:rsidRPr="00512FC7">
              <w:t>1277</w:t>
            </w:r>
          </w:p>
        </w:tc>
        <w:tc>
          <w:tcPr>
            <w:tcW w:w="2069" w:type="dxa"/>
            <w:shd w:val="clear" w:color="auto" w:fill="auto"/>
          </w:tcPr>
          <w:p w14:paraId="6B9A2CD3" w14:textId="77777777" w:rsidR="00512FC7" w:rsidRPr="00512FC7" w:rsidRDefault="00512FC7" w:rsidP="00533FE7">
            <w:r w:rsidRPr="00512FC7">
              <w:t>DerivativeEncodedIssuerLen</w:t>
            </w:r>
          </w:p>
        </w:tc>
        <w:tc>
          <w:tcPr>
            <w:tcW w:w="1083" w:type="dxa"/>
            <w:shd w:val="clear" w:color="auto" w:fill="auto"/>
          </w:tcPr>
          <w:p w14:paraId="14B69610" w14:textId="77777777" w:rsidR="00512FC7" w:rsidRPr="00512FC7" w:rsidRDefault="00512FC7" w:rsidP="00533FE7">
            <w:r w:rsidRPr="00512FC7">
              <w:t>Length</w:t>
            </w:r>
          </w:p>
        </w:tc>
        <w:tc>
          <w:tcPr>
            <w:tcW w:w="4677" w:type="dxa"/>
            <w:shd w:val="clear" w:color="auto" w:fill="auto"/>
          </w:tcPr>
          <w:p w14:paraId="3BA79D95" w14:textId="77777777" w:rsidR="00512FC7" w:rsidRPr="00512FC7" w:rsidRDefault="00512FC7" w:rsidP="00533FE7">
            <w:pPr>
              <w:jc w:val="left"/>
            </w:pPr>
          </w:p>
        </w:tc>
        <w:tc>
          <w:tcPr>
            <w:tcW w:w="4411" w:type="dxa"/>
            <w:shd w:val="clear" w:color="auto" w:fill="auto"/>
          </w:tcPr>
          <w:p w14:paraId="285538B1" w14:textId="77777777" w:rsidR="00512FC7" w:rsidRPr="00512FC7" w:rsidRDefault="00512FC7" w:rsidP="00533FE7">
            <w:r w:rsidRPr="00512FC7">
              <w:t>EncIssrLen</w:t>
            </w:r>
          </w:p>
        </w:tc>
      </w:tr>
      <w:tr w:rsidR="00512FC7" w:rsidRPr="00512FC7" w14:paraId="43D994C3" w14:textId="77777777" w:rsidTr="00533FE7">
        <w:tc>
          <w:tcPr>
            <w:tcW w:w="828" w:type="dxa"/>
            <w:shd w:val="clear" w:color="auto" w:fill="auto"/>
          </w:tcPr>
          <w:p w14:paraId="2DAD5114" w14:textId="77777777" w:rsidR="00512FC7" w:rsidRPr="00512FC7" w:rsidRDefault="00512FC7" w:rsidP="00533FE7">
            <w:bookmarkStart w:id="1954" w:name="fld_DerivativeEncodedIssuer" w:colFirst="1" w:colLast="1"/>
            <w:bookmarkEnd w:id="1953"/>
            <w:r w:rsidRPr="00512FC7">
              <w:t>1278</w:t>
            </w:r>
          </w:p>
        </w:tc>
        <w:tc>
          <w:tcPr>
            <w:tcW w:w="2069" w:type="dxa"/>
            <w:shd w:val="clear" w:color="auto" w:fill="auto"/>
          </w:tcPr>
          <w:p w14:paraId="6D0C431B" w14:textId="77777777" w:rsidR="00512FC7" w:rsidRPr="00512FC7" w:rsidRDefault="00512FC7" w:rsidP="00533FE7">
            <w:r w:rsidRPr="00512FC7">
              <w:t>DerivativeEncodedIssuer</w:t>
            </w:r>
          </w:p>
        </w:tc>
        <w:tc>
          <w:tcPr>
            <w:tcW w:w="1083" w:type="dxa"/>
            <w:shd w:val="clear" w:color="auto" w:fill="auto"/>
          </w:tcPr>
          <w:p w14:paraId="0A7750A8" w14:textId="77777777" w:rsidR="00512FC7" w:rsidRPr="00512FC7" w:rsidRDefault="00512FC7" w:rsidP="00533FE7">
            <w:r w:rsidRPr="00512FC7">
              <w:t>data</w:t>
            </w:r>
          </w:p>
        </w:tc>
        <w:tc>
          <w:tcPr>
            <w:tcW w:w="4677" w:type="dxa"/>
            <w:shd w:val="clear" w:color="auto" w:fill="auto"/>
          </w:tcPr>
          <w:p w14:paraId="1E5DFB99" w14:textId="77777777" w:rsidR="00512FC7" w:rsidRPr="00512FC7" w:rsidRDefault="00512FC7" w:rsidP="00533FE7">
            <w:pPr>
              <w:jc w:val="left"/>
            </w:pPr>
          </w:p>
        </w:tc>
        <w:tc>
          <w:tcPr>
            <w:tcW w:w="4411" w:type="dxa"/>
            <w:shd w:val="clear" w:color="auto" w:fill="auto"/>
          </w:tcPr>
          <w:p w14:paraId="1689E9C3" w14:textId="77777777" w:rsidR="00512FC7" w:rsidRPr="00512FC7" w:rsidRDefault="00512FC7" w:rsidP="00533FE7">
            <w:r w:rsidRPr="00512FC7">
              <w:t>EncIssr</w:t>
            </w:r>
          </w:p>
        </w:tc>
      </w:tr>
      <w:tr w:rsidR="00512FC7" w:rsidRPr="00512FC7" w14:paraId="3AF39043" w14:textId="77777777" w:rsidTr="00533FE7">
        <w:tc>
          <w:tcPr>
            <w:tcW w:w="828" w:type="dxa"/>
            <w:shd w:val="clear" w:color="auto" w:fill="auto"/>
          </w:tcPr>
          <w:p w14:paraId="0D2CDC27" w14:textId="77777777" w:rsidR="00512FC7" w:rsidRPr="00512FC7" w:rsidRDefault="00512FC7" w:rsidP="00533FE7">
            <w:bookmarkStart w:id="1955" w:name="fld_DerivativeSecurityDesc" w:colFirst="1" w:colLast="1"/>
            <w:bookmarkEnd w:id="1954"/>
            <w:r w:rsidRPr="00512FC7">
              <w:t>1279</w:t>
            </w:r>
          </w:p>
        </w:tc>
        <w:tc>
          <w:tcPr>
            <w:tcW w:w="2069" w:type="dxa"/>
            <w:shd w:val="clear" w:color="auto" w:fill="auto"/>
          </w:tcPr>
          <w:p w14:paraId="0D067972" w14:textId="77777777" w:rsidR="00512FC7" w:rsidRPr="00512FC7" w:rsidRDefault="00512FC7" w:rsidP="00533FE7">
            <w:r w:rsidRPr="00512FC7">
              <w:t>DerivativeSecurityDesc</w:t>
            </w:r>
          </w:p>
        </w:tc>
        <w:tc>
          <w:tcPr>
            <w:tcW w:w="1083" w:type="dxa"/>
            <w:shd w:val="clear" w:color="auto" w:fill="auto"/>
          </w:tcPr>
          <w:p w14:paraId="4C6DC382" w14:textId="77777777" w:rsidR="00512FC7" w:rsidRPr="00512FC7" w:rsidRDefault="00512FC7" w:rsidP="00533FE7">
            <w:r w:rsidRPr="00512FC7">
              <w:t>String</w:t>
            </w:r>
          </w:p>
        </w:tc>
        <w:tc>
          <w:tcPr>
            <w:tcW w:w="4677" w:type="dxa"/>
            <w:shd w:val="clear" w:color="auto" w:fill="auto"/>
          </w:tcPr>
          <w:p w14:paraId="29F23BCD" w14:textId="77777777" w:rsidR="00512FC7" w:rsidRPr="00512FC7" w:rsidRDefault="00512FC7" w:rsidP="00533FE7">
            <w:pPr>
              <w:jc w:val="left"/>
            </w:pPr>
          </w:p>
        </w:tc>
        <w:tc>
          <w:tcPr>
            <w:tcW w:w="4411" w:type="dxa"/>
            <w:shd w:val="clear" w:color="auto" w:fill="auto"/>
          </w:tcPr>
          <w:p w14:paraId="4CECFEB0" w14:textId="77777777" w:rsidR="00512FC7" w:rsidRPr="00512FC7" w:rsidRDefault="00512FC7" w:rsidP="00533FE7">
            <w:r w:rsidRPr="00512FC7">
              <w:t>Desc</w:t>
            </w:r>
          </w:p>
        </w:tc>
      </w:tr>
      <w:tr w:rsidR="00512FC7" w:rsidRPr="00512FC7" w14:paraId="01A454D0" w14:textId="77777777" w:rsidTr="00533FE7">
        <w:tc>
          <w:tcPr>
            <w:tcW w:w="828" w:type="dxa"/>
            <w:shd w:val="clear" w:color="auto" w:fill="auto"/>
          </w:tcPr>
          <w:p w14:paraId="2CF22A84" w14:textId="77777777" w:rsidR="00512FC7" w:rsidRPr="00512FC7" w:rsidRDefault="00512FC7" w:rsidP="00533FE7">
            <w:bookmarkStart w:id="1956" w:name="fld_DerivativeEncodedSecurityDescLen" w:colFirst="1" w:colLast="1"/>
            <w:bookmarkEnd w:id="1955"/>
            <w:r w:rsidRPr="00512FC7">
              <w:t>1280</w:t>
            </w:r>
          </w:p>
        </w:tc>
        <w:tc>
          <w:tcPr>
            <w:tcW w:w="2069" w:type="dxa"/>
            <w:shd w:val="clear" w:color="auto" w:fill="auto"/>
          </w:tcPr>
          <w:p w14:paraId="6155CB10" w14:textId="77777777" w:rsidR="00512FC7" w:rsidRPr="00512FC7" w:rsidRDefault="00512FC7" w:rsidP="00533FE7">
            <w:r w:rsidRPr="00512FC7">
              <w:t>DerivativeEncodedSecurityDescLen</w:t>
            </w:r>
          </w:p>
        </w:tc>
        <w:tc>
          <w:tcPr>
            <w:tcW w:w="1083" w:type="dxa"/>
            <w:shd w:val="clear" w:color="auto" w:fill="auto"/>
          </w:tcPr>
          <w:p w14:paraId="335C1F19" w14:textId="77777777" w:rsidR="00512FC7" w:rsidRPr="00512FC7" w:rsidRDefault="00512FC7" w:rsidP="00533FE7">
            <w:r w:rsidRPr="00512FC7">
              <w:t>Length</w:t>
            </w:r>
          </w:p>
        </w:tc>
        <w:tc>
          <w:tcPr>
            <w:tcW w:w="4677" w:type="dxa"/>
            <w:shd w:val="clear" w:color="auto" w:fill="auto"/>
          </w:tcPr>
          <w:p w14:paraId="7021C657" w14:textId="77777777" w:rsidR="00512FC7" w:rsidRPr="00512FC7" w:rsidRDefault="00512FC7" w:rsidP="00533FE7">
            <w:pPr>
              <w:jc w:val="left"/>
            </w:pPr>
          </w:p>
        </w:tc>
        <w:tc>
          <w:tcPr>
            <w:tcW w:w="4411" w:type="dxa"/>
            <w:shd w:val="clear" w:color="auto" w:fill="auto"/>
          </w:tcPr>
          <w:p w14:paraId="5AC2E3A7" w14:textId="77777777" w:rsidR="00512FC7" w:rsidRPr="00512FC7" w:rsidRDefault="00512FC7" w:rsidP="00533FE7">
            <w:r w:rsidRPr="00512FC7">
              <w:t>EncSecDescLen</w:t>
            </w:r>
          </w:p>
        </w:tc>
      </w:tr>
      <w:tr w:rsidR="00512FC7" w:rsidRPr="00512FC7" w14:paraId="1EB71090" w14:textId="77777777" w:rsidTr="00533FE7">
        <w:tc>
          <w:tcPr>
            <w:tcW w:w="828" w:type="dxa"/>
            <w:shd w:val="clear" w:color="auto" w:fill="auto"/>
          </w:tcPr>
          <w:p w14:paraId="18566C8F" w14:textId="77777777" w:rsidR="00512FC7" w:rsidRPr="00512FC7" w:rsidRDefault="00512FC7" w:rsidP="00533FE7">
            <w:bookmarkStart w:id="1957" w:name="fld_DerivativeEncodedSecurityDesc" w:colFirst="1" w:colLast="1"/>
            <w:bookmarkEnd w:id="1956"/>
            <w:r w:rsidRPr="00512FC7">
              <w:t>1281</w:t>
            </w:r>
          </w:p>
        </w:tc>
        <w:tc>
          <w:tcPr>
            <w:tcW w:w="2069" w:type="dxa"/>
            <w:shd w:val="clear" w:color="auto" w:fill="auto"/>
          </w:tcPr>
          <w:p w14:paraId="468F57E2" w14:textId="77777777" w:rsidR="00512FC7" w:rsidRPr="00512FC7" w:rsidRDefault="00512FC7" w:rsidP="00533FE7">
            <w:r w:rsidRPr="00512FC7">
              <w:t>DerivativeEncodedSecurityDesc</w:t>
            </w:r>
          </w:p>
        </w:tc>
        <w:tc>
          <w:tcPr>
            <w:tcW w:w="1083" w:type="dxa"/>
            <w:shd w:val="clear" w:color="auto" w:fill="auto"/>
          </w:tcPr>
          <w:p w14:paraId="042B4558" w14:textId="77777777" w:rsidR="00512FC7" w:rsidRPr="00512FC7" w:rsidRDefault="00512FC7" w:rsidP="00533FE7">
            <w:r w:rsidRPr="00512FC7">
              <w:t>data</w:t>
            </w:r>
          </w:p>
        </w:tc>
        <w:tc>
          <w:tcPr>
            <w:tcW w:w="4677" w:type="dxa"/>
            <w:shd w:val="clear" w:color="auto" w:fill="auto"/>
          </w:tcPr>
          <w:p w14:paraId="0B1000A9" w14:textId="77777777" w:rsidR="00512FC7" w:rsidRPr="00512FC7" w:rsidRDefault="00512FC7" w:rsidP="00533FE7">
            <w:pPr>
              <w:jc w:val="left"/>
            </w:pPr>
          </w:p>
        </w:tc>
        <w:tc>
          <w:tcPr>
            <w:tcW w:w="4411" w:type="dxa"/>
            <w:shd w:val="clear" w:color="auto" w:fill="auto"/>
          </w:tcPr>
          <w:p w14:paraId="7FF61601" w14:textId="77777777" w:rsidR="00512FC7" w:rsidRPr="00512FC7" w:rsidRDefault="00512FC7" w:rsidP="00533FE7">
            <w:r w:rsidRPr="00512FC7">
              <w:t>EncSecDesc</w:t>
            </w:r>
          </w:p>
        </w:tc>
      </w:tr>
      <w:tr w:rsidR="00512FC7" w:rsidRPr="00512FC7" w14:paraId="2CB4B893" w14:textId="77777777" w:rsidTr="00533FE7">
        <w:tc>
          <w:tcPr>
            <w:tcW w:w="828" w:type="dxa"/>
            <w:shd w:val="clear" w:color="auto" w:fill="auto"/>
          </w:tcPr>
          <w:p w14:paraId="700322E0" w14:textId="77777777" w:rsidR="00512FC7" w:rsidRPr="00512FC7" w:rsidRDefault="00512FC7" w:rsidP="00533FE7">
            <w:bookmarkStart w:id="1958" w:name="fld_DerivativeSecurityXMLLen" w:colFirst="1" w:colLast="1"/>
            <w:bookmarkEnd w:id="1957"/>
            <w:r w:rsidRPr="00512FC7">
              <w:t>1282</w:t>
            </w:r>
          </w:p>
        </w:tc>
        <w:tc>
          <w:tcPr>
            <w:tcW w:w="2069" w:type="dxa"/>
            <w:shd w:val="clear" w:color="auto" w:fill="auto"/>
          </w:tcPr>
          <w:p w14:paraId="435DDEEA" w14:textId="77777777" w:rsidR="00512FC7" w:rsidRPr="00512FC7" w:rsidRDefault="00512FC7" w:rsidP="00533FE7">
            <w:r w:rsidRPr="00512FC7">
              <w:t>DerivativeSecurityXMLLen</w:t>
            </w:r>
          </w:p>
        </w:tc>
        <w:tc>
          <w:tcPr>
            <w:tcW w:w="1083" w:type="dxa"/>
            <w:shd w:val="clear" w:color="auto" w:fill="auto"/>
          </w:tcPr>
          <w:p w14:paraId="033D9473" w14:textId="77777777" w:rsidR="00512FC7" w:rsidRPr="00512FC7" w:rsidRDefault="00512FC7" w:rsidP="00533FE7">
            <w:r w:rsidRPr="00512FC7">
              <w:t>Length</w:t>
            </w:r>
          </w:p>
        </w:tc>
        <w:tc>
          <w:tcPr>
            <w:tcW w:w="4677" w:type="dxa"/>
            <w:shd w:val="clear" w:color="auto" w:fill="auto"/>
          </w:tcPr>
          <w:p w14:paraId="6C74A04B" w14:textId="77777777" w:rsidR="00512FC7" w:rsidRPr="00512FC7" w:rsidRDefault="00512FC7" w:rsidP="00533FE7">
            <w:pPr>
              <w:jc w:val="left"/>
            </w:pPr>
            <w:r w:rsidRPr="00512FC7">
              <w:t>Refer to definition SecurityXMLLen(1184)</w:t>
            </w:r>
          </w:p>
        </w:tc>
        <w:tc>
          <w:tcPr>
            <w:tcW w:w="4411" w:type="dxa"/>
            <w:shd w:val="clear" w:color="auto" w:fill="auto"/>
          </w:tcPr>
          <w:p w14:paraId="51365702" w14:textId="77777777" w:rsidR="00512FC7" w:rsidRPr="00512FC7" w:rsidRDefault="00512FC7" w:rsidP="00533FE7"/>
        </w:tc>
      </w:tr>
      <w:tr w:rsidR="00512FC7" w:rsidRPr="00512FC7" w14:paraId="515AACDF" w14:textId="77777777" w:rsidTr="00533FE7">
        <w:tc>
          <w:tcPr>
            <w:tcW w:w="828" w:type="dxa"/>
            <w:shd w:val="clear" w:color="auto" w:fill="auto"/>
          </w:tcPr>
          <w:p w14:paraId="2C19B8DE" w14:textId="77777777" w:rsidR="00512FC7" w:rsidRPr="00512FC7" w:rsidRDefault="00512FC7" w:rsidP="00533FE7">
            <w:bookmarkStart w:id="1959" w:name="fld_DerivativeSecurityXML" w:colFirst="1" w:colLast="1"/>
            <w:bookmarkEnd w:id="1958"/>
            <w:r w:rsidRPr="00512FC7">
              <w:t>1283</w:t>
            </w:r>
          </w:p>
        </w:tc>
        <w:tc>
          <w:tcPr>
            <w:tcW w:w="2069" w:type="dxa"/>
            <w:shd w:val="clear" w:color="auto" w:fill="auto"/>
          </w:tcPr>
          <w:p w14:paraId="71D5F1D7" w14:textId="77777777" w:rsidR="00512FC7" w:rsidRPr="00512FC7" w:rsidRDefault="00512FC7" w:rsidP="00533FE7">
            <w:r w:rsidRPr="00512FC7">
              <w:t>DerivativeSecurityXML</w:t>
            </w:r>
          </w:p>
        </w:tc>
        <w:tc>
          <w:tcPr>
            <w:tcW w:w="1083" w:type="dxa"/>
            <w:shd w:val="clear" w:color="auto" w:fill="auto"/>
          </w:tcPr>
          <w:p w14:paraId="37ABB31A" w14:textId="77777777" w:rsidR="00512FC7" w:rsidRPr="00512FC7" w:rsidRDefault="00512FC7" w:rsidP="00533FE7">
            <w:r w:rsidRPr="00512FC7">
              <w:t>data</w:t>
            </w:r>
          </w:p>
        </w:tc>
        <w:tc>
          <w:tcPr>
            <w:tcW w:w="4677" w:type="dxa"/>
            <w:shd w:val="clear" w:color="auto" w:fill="auto"/>
          </w:tcPr>
          <w:p w14:paraId="5102B8CC" w14:textId="77777777" w:rsidR="00512FC7" w:rsidRPr="00512FC7" w:rsidRDefault="00512FC7" w:rsidP="00533FE7">
            <w:pPr>
              <w:jc w:val="left"/>
            </w:pPr>
            <w:r w:rsidRPr="00512FC7">
              <w:t>Refer to definition of SecurityXML(1185)</w:t>
            </w:r>
          </w:p>
        </w:tc>
        <w:tc>
          <w:tcPr>
            <w:tcW w:w="4411" w:type="dxa"/>
            <w:shd w:val="clear" w:color="auto" w:fill="auto"/>
          </w:tcPr>
          <w:p w14:paraId="70784778" w14:textId="77777777" w:rsidR="00512FC7" w:rsidRPr="00512FC7" w:rsidRDefault="00512FC7" w:rsidP="00533FE7"/>
        </w:tc>
      </w:tr>
      <w:tr w:rsidR="00512FC7" w:rsidRPr="00512FC7" w14:paraId="13D329AD" w14:textId="77777777" w:rsidTr="00533FE7">
        <w:tc>
          <w:tcPr>
            <w:tcW w:w="828" w:type="dxa"/>
            <w:shd w:val="clear" w:color="auto" w:fill="auto"/>
          </w:tcPr>
          <w:p w14:paraId="1EA6BE9B" w14:textId="77777777" w:rsidR="00512FC7" w:rsidRPr="00512FC7" w:rsidRDefault="00512FC7" w:rsidP="00533FE7">
            <w:bookmarkStart w:id="1960" w:name="fld_DerivativeSecurityXMLSchema" w:colFirst="1" w:colLast="1"/>
            <w:bookmarkEnd w:id="1959"/>
            <w:r w:rsidRPr="00512FC7">
              <w:t>1284</w:t>
            </w:r>
          </w:p>
        </w:tc>
        <w:tc>
          <w:tcPr>
            <w:tcW w:w="2069" w:type="dxa"/>
            <w:shd w:val="clear" w:color="auto" w:fill="auto"/>
          </w:tcPr>
          <w:p w14:paraId="7DEB00BE" w14:textId="77777777" w:rsidR="00512FC7" w:rsidRPr="00512FC7" w:rsidRDefault="00512FC7" w:rsidP="00533FE7">
            <w:r w:rsidRPr="00512FC7">
              <w:t>DerivativeSecurityXMLSchema</w:t>
            </w:r>
          </w:p>
        </w:tc>
        <w:tc>
          <w:tcPr>
            <w:tcW w:w="1083" w:type="dxa"/>
            <w:shd w:val="clear" w:color="auto" w:fill="auto"/>
          </w:tcPr>
          <w:p w14:paraId="3B888152" w14:textId="77777777" w:rsidR="00512FC7" w:rsidRPr="00512FC7" w:rsidRDefault="00512FC7" w:rsidP="00533FE7">
            <w:r w:rsidRPr="00512FC7">
              <w:t>String</w:t>
            </w:r>
          </w:p>
        </w:tc>
        <w:tc>
          <w:tcPr>
            <w:tcW w:w="4677" w:type="dxa"/>
            <w:shd w:val="clear" w:color="auto" w:fill="auto"/>
          </w:tcPr>
          <w:p w14:paraId="7ED5E9D9" w14:textId="77777777" w:rsidR="00512FC7" w:rsidRPr="00512FC7" w:rsidRDefault="00512FC7" w:rsidP="00533FE7">
            <w:pPr>
              <w:jc w:val="left"/>
            </w:pPr>
            <w:r w:rsidRPr="00512FC7">
              <w:t>Refer to definition of SecurityXMLSchema(1186)</w:t>
            </w:r>
          </w:p>
        </w:tc>
        <w:tc>
          <w:tcPr>
            <w:tcW w:w="4411" w:type="dxa"/>
            <w:shd w:val="clear" w:color="auto" w:fill="auto"/>
          </w:tcPr>
          <w:p w14:paraId="6F791979" w14:textId="77777777" w:rsidR="00512FC7" w:rsidRPr="00512FC7" w:rsidRDefault="00512FC7" w:rsidP="00533FE7">
            <w:r w:rsidRPr="00512FC7">
              <w:t>Schema</w:t>
            </w:r>
          </w:p>
        </w:tc>
      </w:tr>
      <w:tr w:rsidR="00512FC7" w:rsidRPr="00512FC7" w14:paraId="4A60E26E" w14:textId="77777777" w:rsidTr="00533FE7">
        <w:tc>
          <w:tcPr>
            <w:tcW w:w="828" w:type="dxa"/>
            <w:shd w:val="clear" w:color="auto" w:fill="auto"/>
          </w:tcPr>
          <w:p w14:paraId="26F288EC" w14:textId="77777777" w:rsidR="00512FC7" w:rsidRPr="00512FC7" w:rsidRDefault="00512FC7" w:rsidP="00533FE7">
            <w:bookmarkStart w:id="1961" w:name="fld_DerivativeContractSettlMonth" w:colFirst="1" w:colLast="1"/>
            <w:bookmarkEnd w:id="1960"/>
            <w:r w:rsidRPr="00512FC7">
              <w:t>1285</w:t>
            </w:r>
          </w:p>
        </w:tc>
        <w:tc>
          <w:tcPr>
            <w:tcW w:w="2069" w:type="dxa"/>
            <w:shd w:val="clear" w:color="auto" w:fill="auto"/>
          </w:tcPr>
          <w:p w14:paraId="417B8C9E" w14:textId="77777777" w:rsidR="00512FC7" w:rsidRPr="00512FC7" w:rsidRDefault="00512FC7" w:rsidP="00533FE7">
            <w:r w:rsidRPr="00512FC7">
              <w:t>DerivativeContractSettlMonth</w:t>
            </w:r>
          </w:p>
        </w:tc>
        <w:tc>
          <w:tcPr>
            <w:tcW w:w="1083" w:type="dxa"/>
            <w:shd w:val="clear" w:color="auto" w:fill="auto"/>
          </w:tcPr>
          <w:p w14:paraId="3BCE5CCB" w14:textId="77777777" w:rsidR="00512FC7" w:rsidRPr="00512FC7" w:rsidRDefault="00512FC7" w:rsidP="00533FE7">
            <w:r w:rsidRPr="00512FC7">
              <w:t>MonthYear</w:t>
            </w:r>
          </w:p>
        </w:tc>
        <w:tc>
          <w:tcPr>
            <w:tcW w:w="4677" w:type="dxa"/>
            <w:shd w:val="clear" w:color="auto" w:fill="auto"/>
          </w:tcPr>
          <w:p w14:paraId="76CAB7F3" w14:textId="77777777" w:rsidR="00512FC7" w:rsidRPr="00512FC7" w:rsidRDefault="00512FC7" w:rsidP="00533FE7">
            <w:pPr>
              <w:jc w:val="left"/>
            </w:pPr>
          </w:p>
        </w:tc>
        <w:tc>
          <w:tcPr>
            <w:tcW w:w="4411" w:type="dxa"/>
            <w:shd w:val="clear" w:color="auto" w:fill="auto"/>
          </w:tcPr>
          <w:p w14:paraId="59FFEE2C" w14:textId="77777777" w:rsidR="00512FC7" w:rsidRPr="00512FC7" w:rsidRDefault="00512FC7" w:rsidP="00533FE7">
            <w:r w:rsidRPr="00512FC7">
              <w:t>CSetMo</w:t>
            </w:r>
          </w:p>
        </w:tc>
      </w:tr>
      <w:tr w:rsidR="00512FC7" w:rsidRPr="00512FC7" w14:paraId="60DF0D29" w14:textId="77777777" w:rsidTr="00533FE7">
        <w:tc>
          <w:tcPr>
            <w:tcW w:w="828" w:type="dxa"/>
            <w:shd w:val="clear" w:color="auto" w:fill="auto"/>
          </w:tcPr>
          <w:p w14:paraId="01DB64A4" w14:textId="77777777" w:rsidR="00512FC7" w:rsidRPr="00512FC7" w:rsidRDefault="00512FC7" w:rsidP="00533FE7">
            <w:bookmarkStart w:id="1962" w:name="fld_NoDerivativeEvents" w:colFirst="1" w:colLast="1"/>
            <w:bookmarkEnd w:id="1961"/>
            <w:r w:rsidRPr="00512FC7">
              <w:t>1286</w:t>
            </w:r>
          </w:p>
        </w:tc>
        <w:tc>
          <w:tcPr>
            <w:tcW w:w="2069" w:type="dxa"/>
            <w:shd w:val="clear" w:color="auto" w:fill="auto"/>
          </w:tcPr>
          <w:p w14:paraId="58B0906A" w14:textId="77777777" w:rsidR="00512FC7" w:rsidRPr="00512FC7" w:rsidRDefault="00512FC7" w:rsidP="00533FE7">
            <w:r w:rsidRPr="00512FC7">
              <w:t>NoDerivativeEvents</w:t>
            </w:r>
          </w:p>
        </w:tc>
        <w:tc>
          <w:tcPr>
            <w:tcW w:w="1083" w:type="dxa"/>
            <w:shd w:val="clear" w:color="auto" w:fill="auto"/>
          </w:tcPr>
          <w:p w14:paraId="08A10C21" w14:textId="77777777" w:rsidR="00512FC7" w:rsidRPr="00512FC7" w:rsidRDefault="00512FC7" w:rsidP="00533FE7">
            <w:r w:rsidRPr="00512FC7">
              <w:t>NumInGroup</w:t>
            </w:r>
          </w:p>
        </w:tc>
        <w:tc>
          <w:tcPr>
            <w:tcW w:w="4677" w:type="dxa"/>
            <w:shd w:val="clear" w:color="auto" w:fill="auto"/>
          </w:tcPr>
          <w:p w14:paraId="255AFB66" w14:textId="77777777" w:rsidR="00512FC7" w:rsidRPr="00512FC7" w:rsidRDefault="00512FC7" w:rsidP="00533FE7">
            <w:pPr>
              <w:jc w:val="left"/>
            </w:pPr>
          </w:p>
        </w:tc>
        <w:tc>
          <w:tcPr>
            <w:tcW w:w="4411" w:type="dxa"/>
            <w:shd w:val="clear" w:color="auto" w:fill="auto"/>
          </w:tcPr>
          <w:p w14:paraId="2E6B2E61" w14:textId="77777777" w:rsidR="00512FC7" w:rsidRPr="00512FC7" w:rsidRDefault="00512FC7" w:rsidP="00533FE7"/>
        </w:tc>
      </w:tr>
      <w:tr w:rsidR="00512FC7" w:rsidRPr="00512FC7" w14:paraId="443E0146" w14:textId="77777777" w:rsidTr="00533FE7">
        <w:tc>
          <w:tcPr>
            <w:tcW w:w="828" w:type="dxa"/>
            <w:shd w:val="clear" w:color="auto" w:fill="auto"/>
          </w:tcPr>
          <w:p w14:paraId="6808DA80" w14:textId="77777777" w:rsidR="00512FC7" w:rsidRPr="00512FC7" w:rsidRDefault="00512FC7" w:rsidP="00533FE7">
            <w:bookmarkStart w:id="1963" w:name="fld_DerivativeEventType" w:colFirst="1" w:colLast="1"/>
            <w:bookmarkEnd w:id="1962"/>
            <w:r w:rsidRPr="00512FC7">
              <w:t>1287</w:t>
            </w:r>
          </w:p>
        </w:tc>
        <w:tc>
          <w:tcPr>
            <w:tcW w:w="2069" w:type="dxa"/>
            <w:shd w:val="clear" w:color="auto" w:fill="auto"/>
          </w:tcPr>
          <w:p w14:paraId="36B33CF6" w14:textId="77777777" w:rsidR="00512FC7" w:rsidRPr="00512FC7" w:rsidRDefault="00512FC7" w:rsidP="00533FE7">
            <w:r w:rsidRPr="00512FC7">
              <w:t>DerivativeEventType</w:t>
            </w:r>
          </w:p>
        </w:tc>
        <w:tc>
          <w:tcPr>
            <w:tcW w:w="1083" w:type="dxa"/>
            <w:shd w:val="clear" w:color="auto" w:fill="auto"/>
          </w:tcPr>
          <w:p w14:paraId="153688C1" w14:textId="77777777" w:rsidR="00512FC7" w:rsidRPr="00512FC7" w:rsidRDefault="00512FC7" w:rsidP="00533FE7">
            <w:r w:rsidRPr="00512FC7">
              <w:t>int</w:t>
            </w:r>
          </w:p>
        </w:tc>
        <w:tc>
          <w:tcPr>
            <w:tcW w:w="4677" w:type="dxa"/>
            <w:shd w:val="clear" w:color="auto" w:fill="auto"/>
          </w:tcPr>
          <w:p w14:paraId="6829105A" w14:textId="77777777" w:rsidR="00512FC7" w:rsidRDefault="00512FC7" w:rsidP="00533FE7">
            <w:pPr>
              <w:jc w:val="left"/>
            </w:pPr>
          </w:p>
          <w:p w14:paraId="0A654E66" w14:textId="77777777" w:rsidR="00512FC7" w:rsidRPr="00512FC7" w:rsidRDefault="00512FC7" w:rsidP="00533FE7">
            <w:pPr>
              <w:jc w:val="left"/>
            </w:pPr>
            <w:r>
              <w:t>Valid values:</w:t>
            </w:r>
            <w:r>
              <w:br/>
            </w:r>
            <w:r>
              <w:tab/>
              <w:t>1 - Put</w:t>
            </w:r>
            <w:r>
              <w:br/>
            </w:r>
            <w:r>
              <w:tab/>
              <w:t>2 - Call</w:t>
            </w:r>
            <w:r>
              <w:br/>
            </w:r>
            <w:r>
              <w:tab/>
              <w:t>3 - Tender</w:t>
            </w:r>
            <w:r>
              <w:br/>
            </w:r>
            <w:r>
              <w:tab/>
              <w:t>4 - Sinking Fund Call</w:t>
            </w:r>
            <w:r>
              <w:br/>
            </w:r>
            <w:r>
              <w:tab/>
              <w:t>5 - Activation</w:t>
            </w:r>
            <w:r>
              <w:br/>
            </w:r>
            <w:r>
              <w:tab/>
              <w:t>6 - Inactiviation</w:t>
            </w:r>
            <w:r>
              <w:br/>
            </w:r>
            <w:r>
              <w:tab/>
              <w:t>7 - Last Eligible Trade Date</w:t>
            </w:r>
            <w:r>
              <w:br/>
            </w:r>
            <w:r>
              <w:tab/>
              <w:t>8 - Swap Start Date</w:t>
            </w:r>
            <w:r>
              <w:br/>
            </w:r>
            <w:r>
              <w:tab/>
              <w:t>9 - Swap End Date</w:t>
            </w:r>
            <w:r>
              <w:br/>
            </w:r>
            <w:r>
              <w:tab/>
              <w:t>10 - Swap Roll Date</w:t>
            </w:r>
            <w:r>
              <w:br/>
            </w:r>
            <w:r>
              <w:tab/>
              <w:t>11 - Swap Next Start Date</w:t>
            </w:r>
            <w:r>
              <w:br/>
            </w:r>
            <w:r>
              <w:tab/>
              <w:t>12 - Swap Next Roll Date</w:t>
            </w:r>
            <w:r>
              <w:br/>
            </w:r>
            <w:r>
              <w:tab/>
              <w:t>13 - First Delivery Date</w:t>
            </w:r>
            <w:r>
              <w:br/>
            </w:r>
            <w:r>
              <w:tab/>
              <w:t>14 - Last Delivery Date</w:t>
            </w:r>
            <w:r>
              <w:br/>
            </w:r>
            <w:r>
              <w:tab/>
              <w:t>15 - Initial Inventory Due Date</w:t>
            </w:r>
            <w:r>
              <w:br/>
            </w:r>
            <w:r>
              <w:tab/>
              <w:t>16 - Final Inventory Due Date</w:t>
            </w:r>
            <w:r>
              <w:br/>
            </w:r>
            <w:r>
              <w:tab/>
              <w:t>17 - First Intent Date</w:t>
            </w:r>
            <w:r>
              <w:br/>
            </w:r>
            <w:r>
              <w:tab/>
              <w:t>18 - Last Intent Date</w:t>
            </w:r>
            <w:r>
              <w:br/>
            </w:r>
            <w:r>
              <w:tab/>
              <w:t>19 - Position Removal Date</w:t>
            </w:r>
            <w:r>
              <w:br/>
            </w:r>
            <w:r>
              <w:tab/>
              <w:t>99 - Other</w:t>
            </w:r>
          </w:p>
        </w:tc>
        <w:tc>
          <w:tcPr>
            <w:tcW w:w="4411" w:type="dxa"/>
            <w:shd w:val="clear" w:color="auto" w:fill="auto"/>
          </w:tcPr>
          <w:p w14:paraId="6B7D62A3" w14:textId="77777777" w:rsidR="00512FC7" w:rsidRPr="00512FC7" w:rsidRDefault="00512FC7" w:rsidP="00533FE7">
            <w:r w:rsidRPr="00512FC7">
              <w:t>EventTyp</w:t>
            </w:r>
          </w:p>
        </w:tc>
      </w:tr>
      <w:tr w:rsidR="00512FC7" w:rsidRPr="00512FC7" w14:paraId="39B2E03C" w14:textId="77777777" w:rsidTr="00533FE7">
        <w:tc>
          <w:tcPr>
            <w:tcW w:w="828" w:type="dxa"/>
            <w:shd w:val="clear" w:color="auto" w:fill="auto"/>
          </w:tcPr>
          <w:p w14:paraId="19C3B03A" w14:textId="77777777" w:rsidR="00512FC7" w:rsidRPr="00512FC7" w:rsidRDefault="00512FC7" w:rsidP="00533FE7">
            <w:bookmarkStart w:id="1964" w:name="fld_DerivativeEventDate" w:colFirst="1" w:colLast="1"/>
            <w:bookmarkEnd w:id="1963"/>
            <w:r w:rsidRPr="00512FC7">
              <w:t>1288</w:t>
            </w:r>
          </w:p>
        </w:tc>
        <w:tc>
          <w:tcPr>
            <w:tcW w:w="2069" w:type="dxa"/>
            <w:shd w:val="clear" w:color="auto" w:fill="auto"/>
          </w:tcPr>
          <w:p w14:paraId="034C53BA" w14:textId="77777777" w:rsidR="00512FC7" w:rsidRPr="00512FC7" w:rsidRDefault="00512FC7" w:rsidP="00533FE7">
            <w:r w:rsidRPr="00512FC7">
              <w:t>DerivativeEventDate</w:t>
            </w:r>
          </w:p>
        </w:tc>
        <w:tc>
          <w:tcPr>
            <w:tcW w:w="1083" w:type="dxa"/>
            <w:shd w:val="clear" w:color="auto" w:fill="auto"/>
          </w:tcPr>
          <w:p w14:paraId="2234B1F5" w14:textId="77777777" w:rsidR="00512FC7" w:rsidRPr="00512FC7" w:rsidRDefault="00512FC7" w:rsidP="00533FE7">
            <w:r w:rsidRPr="00512FC7">
              <w:t>LocalMktDate</w:t>
            </w:r>
          </w:p>
        </w:tc>
        <w:tc>
          <w:tcPr>
            <w:tcW w:w="4677" w:type="dxa"/>
            <w:shd w:val="clear" w:color="auto" w:fill="auto"/>
          </w:tcPr>
          <w:p w14:paraId="5A9BBE00" w14:textId="77777777" w:rsidR="00512FC7" w:rsidRPr="00512FC7" w:rsidRDefault="00512FC7" w:rsidP="00533FE7">
            <w:pPr>
              <w:jc w:val="left"/>
            </w:pPr>
          </w:p>
        </w:tc>
        <w:tc>
          <w:tcPr>
            <w:tcW w:w="4411" w:type="dxa"/>
            <w:shd w:val="clear" w:color="auto" w:fill="auto"/>
          </w:tcPr>
          <w:p w14:paraId="23D4E71C" w14:textId="77777777" w:rsidR="00512FC7" w:rsidRPr="00512FC7" w:rsidRDefault="00512FC7" w:rsidP="00533FE7">
            <w:r w:rsidRPr="00512FC7">
              <w:t>Dt</w:t>
            </w:r>
          </w:p>
        </w:tc>
      </w:tr>
      <w:tr w:rsidR="00512FC7" w:rsidRPr="00512FC7" w14:paraId="46EA6895" w14:textId="77777777" w:rsidTr="00533FE7">
        <w:tc>
          <w:tcPr>
            <w:tcW w:w="828" w:type="dxa"/>
            <w:shd w:val="clear" w:color="auto" w:fill="auto"/>
          </w:tcPr>
          <w:p w14:paraId="1E512714" w14:textId="77777777" w:rsidR="00512FC7" w:rsidRPr="00512FC7" w:rsidRDefault="00512FC7" w:rsidP="00533FE7">
            <w:bookmarkStart w:id="1965" w:name="fld_DerivativeEventTime" w:colFirst="1" w:colLast="1"/>
            <w:bookmarkEnd w:id="1964"/>
            <w:r w:rsidRPr="00512FC7">
              <w:t>1289</w:t>
            </w:r>
          </w:p>
        </w:tc>
        <w:tc>
          <w:tcPr>
            <w:tcW w:w="2069" w:type="dxa"/>
            <w:shd w:val="clear" w:color="auto" w:fill="auto"/>
          </w:tcPr>
          <w:p w14:paraId="2A54F678" w14:textId="77777777" w:rsidR="00512FC7" w:rsidRPr="00512FC7" w:rsidRDefault="00512FC7" w:rsidP="00533FE7">
            <w:r w:rsidRPr="00512FC7">
              <w:t>DerivativeEventTime</w:t>
            </w:r>
          </w:p>
        </w:tc>
        <w:tc>
          <w:tcPr>
            <w:tcW w:w="1083" w:type="dxa"/>
            <w:shd w:val="clear" w:color="auto" w:fill="auto"/>
          </w:tcPr>
          <w:p w14:paraId="18802905" w14:textId="77777777" w:rsidR="00512FC7" w:rsidRPr="00512FC7" w:rsidRDefault="00512FC7" w:rsidP="00533FE7">
            <w:r w:rsidRPr="00512FC7">
              <w:t>UTCTimestamp</w:t>
            </w:r>
          </w:p>
        </w:tc>
        <w:tc>
          <w:tcPr>
            <w:tcW w:w="4677" w:type="dxa"/>
            <w:shd w:val="clear" w:color="auto" w:fill="auto"/>
          </w:tcPr>
          <w:p w14:paraId="07B26CFA" w14:textId="77777777" w:rsidR="00512FC7" w:rsidRPr="00512FC7" w:rsidRDefault="00512FC7" w:rsidP="00533FE7">
            <w:pPr>
              <w:jc w:val="left"/>
            </w:pPr>
          </w:p>
        </w:tc>
        <w:tc>
          <w:tcPr>
            <w:tcW w:w="4411" w:type="dxa"/>
            <w:shd w:val="clear" w:color="auto" w:fill="auto"/>
          </w:tcPr>
          <w:p w14:paraId="630B6339" w14:textId="77777777" w:rsidR="00512FC7" w:rsidRPr="00512FC7" w:rsidRDefault="00512FC7" w:rsidP="00533FE7">
            <w:r w:rsidRPr="00512FC7">
              <w:t>Tm</w:t>
            </w:r>
          </w:p>
        </w:tc>
      </w:tr>
      <w:tr w:rsidR="00512FC7" w:rsidRPr="00512FC7" w14:paraId="4AEE53CB" w14:textId="77777777" w:rsidTr="00533FE7">
        <w:tc>
          <w:tcPr>
            <w:tcW w:w="828" w:type="dxa"/>
            <w:shd w:val="clear" w:color="auto" w:fill="auto"/>
          </w:tcPr>
          <w:p w14:paraId="29BB0508" w14:textId="77777777" w:rsidR="00512FC7" w:rsidRPr="00512FC7" w:rsidRDefault="00512FC7" w:rsidP="00533FE7">
            <w:bookmarkStart w:id="1966" w:name="fld_DerivativeEventPx" w:colFirst="1" w:colLast="1"/>
            <w:bookmarkEnd w:id="1965"/>
            <w:r w:rsidRPr="00512FC7">
              <w:t>1290</w:t>
            </w:r>
          </w:p>
        </w:tc>
        <w:tc>
          <w:tcPr>
            <w:tcW w:w="2069" w:type="dxa"/>
            <w:shd w:val="clear" w:color="auto" w:fill="auto"/>
          </w:tcPr>
          <w:p w14:paraId="06BCC2C6" w14:textId="77777777" w:rsidR="00512FC7" w:rsidRPr="00512FC7" w:rsidRDefault="00512FC7" w:rsidP="00533FE7">
            <w:r w:rsidRPr="00512FC7">
              <w:t>DerivativeEventPx</w:t>
            </w:r>
          </w:p>
        </w:tc>
        <w:tc>
          <w:tcPr>
            <w:tcW w:w="1083" w:type="dxa"/>
            <w:shd w:val="clear" w:color="auto" w:fill="auto"/>
          </w:tcPr>
          <w:p w14:paraId="1288E89E" w14:textId="77777777" w:rsidR="00512FC7" w:rsidRPr="00512FC7" w:rsidRDefault="00512FC7" w:rsidP="00533FE7">
            <w:r w:rsidRPr="00512FC7">
              <w:t>Price</w:t>
            </w:r>
          </w:p>
        </w:tc>
        <w:tc>
          <w:tcPr>
            <w:tcW w:w="4677" w:type="dxa"/>
            <w:shd w:val="clear" w:color="auto" w:fill="auto"/>
          </w:tcPr>
          <w:p w14:paraId="2950C234" w14:textId="77777777" w:rsidR="00512FC7" w:rsidRPr="00512FC7" w:rsidRDefault="00512FC7" w:rsidP="00533FE7">
            <w:pPr>
              <w:jc w:val="left"/>
            </w:pPr>
          </w:p>
        </w:tc>
        <w:tc>
          <w:tcPr>
            <w:tcW w:w="4411" w:type="dxa"/>
            <w:shd w:val="clear" w:color="auto" w:fill="auto"/>
          </w:tcPr>
          <w:p w14:paraId="1A36FF56" w14:textId="77777777" w:rsidR="00512FC7" w:rsidRPr="00512FC7" w:rsidRDefault="00512FC7" w:rsidP="00533FE7">
            <w:r w:rsidRPr="00512FC7">
              <w:t>Px</w:t>
            </w:r>
          </w:p>
        </w:tc>
      </w:tr>
      <w:tr w:rsidR="00512FC7" w:rsidRPr="00512FC7" w14:paraId="78C9611D" w14:textId="77777777" w:rsidTr="00533FE7">
        <w:tc>
          <w:tcPr>
            <w:tcW w:w="828" w:type="dxa"/>
            <w:shd w:val="clear" w:color="auto" w:fill="auto"/>
          </w:tcPr>
          <w:p w14:paraId="34116C83" w14:textId="77777777" w:rsidR="00512FC7" w:rsidRPr="00512FC7" w:rsidRDefault="00512FC7" w:rsidP="00533FE7">
            <w:bookmarkStart w:id="1967" w:name="fld_DerivativeEventText" w:colFirst="1" w:colLast="1"/>
            <w:bookmarkEnd w:id="1966"/>
            <w:r w:rsidRPr="00512FC7">
              <w:t>1291</w:t>
            </w:r>
          </w:p>
        </w:tc>
        <w:tc>
          <w:tcPr>
            <w:tcW w:w="2069" w:type="dxa"/>
            <w:shd w:val="clear" w:color="auto" w:fill="auto"/>
          </w:tcPr>
          <w:p w14:paraId="1B7CA84C" w14:textId="77777777" w:rsidR="00512FC7" w:rsidRPr="00512FC7" w:rsidRDefault="00512FC7" w:rsidP="00533FE7">
            <w:r w:rsidRPr="00512FC7">
              <w:t>DerivativeEventText</w:t>
            </w:r>
          </w:p>
        </w:tc>
        <w:tc>
          <w:tcPr>
            <w:tcW w:w="1083" w:type="dxa"/>
            <w:shd w:val="clear" w:color="auto" w:fill="auto"/>
          </w:tcPr>
          <w:p w14:paraId="185122C2" w14:textId="77777777" w:rsidR="00512FC7" w:rsidRPr="00512FC7" w:rsidRDefault="00512FC7" w:rsidP="00533FE7">
            <w:r w:rsidRPr="00512FC7">
              <w:t>String</w:t>
            </w:r>
          </w:p>
        </w:tc>
        <w:tc>
          <w:tcPr>
            <w:tcW w:w="4677" w:type="dxa"/>
            <w:shd w:val="clear" w:color="auto" w:fill="auto"/>
          </w:tcPr>
          <w:p w14:paraId="7BAF3A53" w14:textId="77777777" w:rsidR="00512FC7" w:rsidRPr="00512FC7" w:rsidRDefault="00512FC7" w:rsidP="00533FE7">
            <w:pPr>
              <w:jc w:val="left"/>
            </w:pPr>
          </w:p>
        </w:tc>
        <w:tc>
          <w:tcPr>
            <w:tcW w:w="4411" w:type="dxa"/>
            <w:shd w:val="clear" w:color="auto" w:fill="auto"/>
          </w:tcPr>
          <w:p w14:paraId="0C5D77CB" w14:textId="77777777" w:rsidR="00512FC7" w:rsidRPr="00512FC7" w:rsidRDefault="00512FC7" w:rsidP="00533FE7">
            <w:r w:rsidRPr="00512FC7">
              <w:t>Txt</w:t>
            </w:r>
          </w:p>
        </w:tc>
      </w:tr>
      <w:tr w:rsidR="00512FC7" w:rsidRPr="00512FC7" w14:paraId="251EE4C3" w14:textId="77777777" w:rsidTr="00533FE7">
        <w:tc>
          <w:tcPr>
            <w:tcW w:w="828" w:type="dxa"/>
            <w:shd w:val="clear" w:color="auto" w:fill="auto"/>
          </w:tcPr>
          <w:p w14:paraId="609F827B" w14:textId="77777777" w:rsidR="00512FC7" w:rsidRPr="00512FC7" w:rsidRDefault="00512FC7" w:rsidP="00533FE7">
            <w:bookmarkStart w:id="1968" w:name="fld_NoDerivativeInstrumentParties" w:colFirst="1" w:colLast="1"/>
            <w:bookmarkEnd w:id="1967"/>
            <w:r w:rsidRPr="00512FC7">
              <w:t>1292</w:t>
            </w:r>
          </w:p>
        </w:tc>
        <w:tc>
          <w:tcPr>
            <w:tcW w:w="2069" w:type="dxa"/>
            <w:shd w:val="clear" w:color="auto" w:fill="auto"/>
          </w:tcPr>
          <w:p w14:paraId="625D86B8" w14:textId="77777777" w:rsidR="00512FC7" w:rsidRPr="00512FC7" w:rsidRDefault="00512FC7" w:rsidP="00533FE7">
            <w:r w:rsidRPr="00512FC7">
              <w:t>NoDerivativeInstrumentParties</w:t>
            </w:r>
          </w:p>
        </w:tc>
        <w:tc>
          <w:tcPr>
            <w:tcW w:w="1083" w:type="dxa"/>
            <w:shd w:val="clear" w:color="auto" w:fill="auto"/>
          </w:tcPr>
          <w:p w14:paraId="3906191C" w14:textId="77777777" w:rsidR="00512FC7" w:rsidRPr="00512FC7" w:rsidRDefault="00512FC7" w:rsidP="00533FE7">
            <w:r w:rsidRPr="00512FC7">
              <w:t>NumInGroup</w:t>
            </w:r>
          </w:p>
        </w:tc>
        <w:tc>
          <w:tcPr>
            <w:tcW w:w="4677" w:type="dxa"/>
            <w:shd w:val="clear" w:color="auto" w:fill="auto"/>
          </w:tcPr>
          <w:p w14:paraId="39FE1FF6" w14:textId="77777777" w:rsidR="00512FC7" w:rsidRPr="00512FC7" w:rsidRDefault="00512FC7" w:rsidP="00533FE7">
            <w:pPr>
              <w:jc w:val="left"/>
            </w:pPr>
            <w:r w:rsidRPr="00512FC7">
              <w:t>Refer to definition of NoParties(453)</w:t>
            </w:r>
          </w:p>
        </w:tc>
        <w:tc>
          <w:tcPr>
            <w:tcW w:w="4411" w:type="dxa"/>
            <w:shd w:val="clear" w:color="auto" w:fill="auto"/>
          </w:tcPr>
          <w:p w14:paraId="651D0392" w14:textId="77777777" w:rsidR="00512FC7" w:rsidRPr="00512FC7" w:rsidRDefault="00512FC7" w:rsidP="00533FE7"/>
        </w:tc>
      </w:tr>
      <w:tr w:rsidR="00512FC7" w:rsidRPr="00512FC7" w14:paraId="54B15E03" w14:textId="77777777" w:rsidTr="00533FE7">
        <w:tc>
          <w:tcPr>
            <w:tcW w:w="828" w:type="dxa"/>
            <w:shd w:val="clear" w:color="auto" w:fill="auto"/>
          </w:tcPr>
          <w:p w14:paraId="2D3AD5D2" w14:textId="77777777" w:rsidR="00512FC7" w:rsidRPr="00512FC7" w:rsidRDefault="00512FC7" w:rsidP="00533FE7">
            <w:bookmarkStart w:id="1969" w:name="fld_DerivativeInstrumentPartyID" w:colFirst="1" w:colLast="1"/>
            <w:bookmarkEnd w:id="1968"/>
            <w:r w:rsidRPr="00512FC7">
              <w:t>1293</w:t>
            </w:r>
          </w:p>
        </w:tc>
        <w:tc>
          <w:tcPr>
            <w:tcW w:w="2069" w:type="dxa"/>
            <w:shd w:val="clear" w:color="auto" w:fill="auto"/>
          </w:tcPr>
          <w:p w14:paraId="4529AFFB" w14:textId="77777777" w:rsidR="00512FC7" w:rsidRPr="00512FC7" w:rsidRDefault="00512FC7" w:rsidP="00533FE7">
            <w:r w:rsidRPr="00512FC7">
              <w:t>DerivativeInstrumentPartyID</w:t>
            </w:r>
          </w:p>
        </w:tc>
        <w:tc>
          <w:tcPr>
            <w:tcW w:w="1083" w:type="dxa"/>
            <w:shd w:val="clear" w:color="auto" w:fill="auto"/>
          </w:tcPr>
          <w:p w14:paraId="6B511017" w14:textId="77777777" w:rsidR="00512FC7" w:rsidRPr="00512FC7" w:rsidRDefault="00512FC7" w:rsidP="00533FE7">
            <w:r w:rsidRPr="00512FC7">
              <w:t>String</w:t>
            </w:r>
          </w:p>
        </w:tc>
        <w:tc>
          <w:tcPr>
            <w:tcW w:w="4677" w:type="dxa"/>
            <w:shd w:val="clear" w:color="auto" w:fill="auto"/>
          </w:tcPr>
          <w:p w14:paraId="1FE32F61" w14:textId="77777777" w:rsidR="00512FC7" w:rsidRPr="00512FC7" w:rsidRDefault="00512FC7" w:rsidP="00533FE7">
            <w:pPr>
              <w:jc w:val="left"/>
            </w:pPr>
            <w:r w:rsidRPr="00512FC7">
              <w:t>Refer to definition of PartyID(448)</w:t>
            </w:r>
          </w:p>
        </w:tc>
        <w:tc>
          <w:tcPr>
            <w:tcW w:w="4411" w:type="dxa"/>
            <w:shd w:val="clear" w:color="auto" w:fill="auto"/>
          </w:tcPr>
          <w:p w14:paraId="699D5ACD" w14:textId="77777777" w:rsidR="00512FC7" w:rsidRPr="00512FC7" w:rsidRDefault="00512FC7" w:rsidP="00533FE7">
            <w:r w:rsidRPr="00512FC7">
              <w:t>ID</w:t>
            </w:r>
          </w:p>
        </w:tc>
      </w:tr>
      <w:tr w:rsidR="00512FC7" w:rsidRPr="00512FC7" w14:paraId="7C22E2AF" w14:textId="77777777" w:rsidTr="00533FE7">
        <w:tc>
          <w:tcPr>
            <w:tcW w:w="828" w:type="dxa"/>
            <w:shd w:val="clear" w:color="auto" w:fill="auto"/>
          </w:tcPr>
          <w:p w14:paraId="33707660" w14:textId="77777777" w:rsidR="00512FC7" w:rsidRPr="00512FC7" w:rsidRDefault="00512FC7" w:rsidP="00533FE7">
            <w:bookmarkStart w:id="1970" w:name="fld_DerivativeInstrumentPartyIDSource" w:colFirst="1" w:colLast="1"/>
            <w:bookmarkEnd w:id="1969"/>
            <w:r w:rsidRPr="00512FC7">
              <w:t>1294</w:t>
            </w:r>
          </w:p>
        </w:tc>
        <w:tc>
          <w:tcPr>
            <w:tcW w:w="2069" w:type="dxa"/>
            <w:shd w:val="clear" w:color="auto" w:fill="auto"/>
          </w:tcPr>
          <w:p w14:paraId="7C7A202E" w14:textId="77777777" w:rsidR="00512FC7" w:rsidRPr="00512FC7" w:rsidRDefault="00512FC7" w:rsidP="00533FE7">
            <w:r w:rsidRPr="00512FC7">
              <w:t>DerivativeInstrumentPartyIDSource</w:t>
            </w:r>
          </w:p>
        </w:tc>
        <w:tc>
          <w:tcPr>
            <w:tcW w:w="1083" w:type="dxa"/>
            <w:shd w:val="clear" w:color="auto" w:fill="auto"/>
          </w:tcPr>
          <w:p w14:paraId="743186B5" w14:textId="77777777" w:rsidR="00512FC7" w:rsidRPr="00512FC7" w:rsidRDefault="00512FC7" w:rsidP="00533FE7">
            <w:r w:rsidRPr="00512FC7">
              <w:t>String</w:t>
            </w:r>
          </w:p>
        </w:tc>
        <w:tc>
          <w:tcPr>
            <w:tcW w:w="4677" w:type="dxa"/>
            <w:shd w:val="clear" w:color="auto" w:fill="auto"/>
          </w:tcPr>
          <w:p w14:paraId="2B09D3A7" w14:textId="77777777" w:rsidR="00512FC7" w:rsidRDefault="00512FC7" w:rsidP="00533FE7">
            <w:pPr>
              <w:jc w:val="left"/>
            </w:pPr>
            <w:r>
              <w:t>Refer to definition of PartyIDSource(447)</w:t>
            </w:r>
          </w:p>
          <w:p w14:paraId="330977EC"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0D4A72CD" w14:textId="77777777" w:rsidR="00512FC7" w:rsidRPr="00512FC7" w:rsidRDefault="00512FC7" w:rsidP="00533FE7">
            <w:r w:rsidRPr="00512FC7">
              <w:t>Src</w:t>
            </w:r>
          </w:p>
        </w:tc>
      </w:tr>
      <w:tr w:rsidR="00512FC7" w:rsidRPr="00512FC7" w14:paraId="05BA8C45" w14:textId="77777777" w:rsidTr="00533FE7">
        <w:tc>
          <w:tcPr>
            <w:tcW w:w="828" w:type="dxa"/>
            <w:shd w:val="clear" w:color="auto" w:fill="auto"/>
          </w:tcPr>
          <w:p w14:paraId="615F46F6" w14:textId="77777777" w:rsidR="00512FC7" w:rsidRPr="00512FC7" w:rsidRDefault="00512FC7" w:rsidP="00533FE7">
            <w:bookmarkStart w:id="1971" w:name="fld_DerivativeInstrumentPartyRole" w:colFirst="1" w:colLast="1"/>
            <w:bookmarkEnd w:id="1970"/>
            <w:r w:rsidRPr="00512FC7">
              <w:t>1295</w:t>
            </w:r>
          </w:p>
        </w:tc>
        <w:tc>
          <w:tcPr>
            <w:tcW w:w="2069" w:type="dxa"/>
            <w:shd w:val="clear" w:color="auto" w:fill="auto"/>
          </w:tcPr>
          <w:p w14:paraId="1F324115" w14:textId="77777777" w:rsidR="00512FC7" w:rsidRPr="00512FC7" w:rsidRDefault="00512FC7" w:rsidP="00533FE7">
            <w:r w:rsidRPr="00512FC7">
              <w:t>DerivativeInstrumentPartyRole</w:t>
            </w:r>
          </w:p>
        </w:tc>
        <w:tc>
          <w:tcPr>
            <w:tcW w:w="1083" w:type="dxa"/>
            <w:shd w:val="clear" w:color="auto" w:fill="auto"/>
          </w:tcPr>
          <w:p w14:paraId="65F783D1" w14:textId="77777777" w:rsidR="00512FC7" w:rsidRPr="00512FC7" w:rsidRDefault="00512FC7" w:rsidP="00533FE7">
            <w:r w:rsidRPr="00512FC7">
              <w:t>int</w:t>
            </w:r>
          </w:p>
        </w:tc>
        <w:tc>
          <w:tcPr>
            <w:tcW w:w="4677" w:type="dxa"/>
            <w:shd w:val="clear" w:color="auto" w:fill="auto"/>
          </w:tcPr>
          <w:p w14:paraId="6388C3D0" w14:textId="77777777" w:rsidR="00512FC7" w:rsidRDefault="00512FC7" w:rsidP="00533FE7">
            <w:pPr>
              <w:jc w:val="left"/>
            </w:pPr>
            <w:r>
              <w:t>REfer to definition of PartyRole(452)</w:t>
            </w:r>
          </w:p>
          <w:p w14:paraId="10CCE911"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2015F73C" w14:textId="77777777" w:rsidR="00512FC7" w:rsidRPr="00512FC7" w:rsidRDefault="00512FC7" w:rsidP="00533FE7">
            <w:r w:rsidRPr="00512FC7">
              <w:t>R</w:t>
            </w:r>
          </w:p>
        </w:tc>
      </w:tr>
      <w:tr w:rsidR="00512FC7" w:rsidRPr="00512FC7" w14:paraId="06FAFD0A" w14:textId="77777777" w:rsidTr="00533FE7">
        <w:tc>
          <w:tcPr>
            <w:tcW w:w="828" w:type="dxa"/>
            <w:shd w:val="clear" w:color="auto" w:fill="auto"/>
          </w:tcPr>
          <w:p w14:paraId="60A3F3E1" w14:textId="77777777" w:rsidR="00512FC7" w:rsidRPr="00512FC7" w:rsidRDefault="00512FC7" w:rsidP="00533FE7">
            <w:bookmarkStart w:id="1972" w:name="fld_NoDerivativeInstrumentPartySubIDs" w:colFirst="1" w:colLast="1"/>
            <w:bookmarkEnd w:id="1971"/>
            <w:r w:rsidRPr="00512FC7">
              <w:t>1296</w:t>
            </w:r>
          </w:p>
        </w:tc>
        <w:tc>
          <w:tcPr>
            <w:tcW w:w="2069" w:type="dxa"/>
            <w:shd w:val="clear" w:color="auto" w:fill="auto"/>
          </w:tcPr>
          <w:p w14:paraId="0CCFDD27" w14:textId="77777777" w:rsidR="00512FC7" w:rsidRPr="00512FC7" w:rsidRDefault="00512FC7" w:rsidP="00533FE7">
            <w:r w:rsidRPr="00512FC7">
              <w:t>NoDerivativeInstrumentPartySubIDs</w:t>
            </w:r>
          </w:p>
        </w:tc>
        <w:tc>
          <w:tcPr>
            <w:tcW w:w="1083" w:type="dxa"/>
            <w:shd w:val="clear" w:color="auto" w:fill="auto"/>
          </w:tcPr>
          <w:p w14:paraId="1D63CF8D" w14:textId="77777777" w:rsidR="00512FC7" w:rsidRPr="00512FC7" w:rsidRDefault="00512FC7" w:rsidP="00533FE7">
            <w:r w:rsidRPr="00512FC7">
              <w:t>NumInGroup</w:t>
            </w:r>
          </w:p>
        </w:tc>
        <w:tc>
          <w:tcPr>
            <w:tcW w:w="4677" w:type="dxa"/>
            <w:shd w:val="clear" w:color="auto" w:fill="auto"/>
          </w:tcPr>
          <w:p w14:paraId="191E1869" w14:textId="77777777" w:rsidR="00512FC7" w:rsidRPr="00512FC7" w:rsidRDefault="00512FC7" w:rsidP="00533FE7">
            <w:pPr>
              <w:jc w:val="left"/>
            </w:pPr>
            <w:r w:rsidRPr="00512FC7">
              <w:t>Refer to definition for NoPartySubIDs(802)</w:t>
            </w:r>
          </w:p>
        </w:tc>
        <w:tc>
          <w:tcPr>
            <w:tcW w:w="4411" w:type="dxa"/>
            <w:shd w:val="clear" w:color="auto" w:fill="auto"/>
          </w:tcPr>
          <w:p w14:paraId="329B32DC" w14:textId="77777777" w:rsidR="00512FC7" w:rsidRPr="00512FC7" w:rsidRDefault="00512FC7" w:rsidP="00533FE7"/>
        </w:tc>
      </w:tr>
      <w:tr w:rsidR="00512FC7" w:rsidRPr="00512FC7" w14:paraId="2393D0EB" w14:textId="77777777" w:rsidTr="00533FE7">
        <w:tc>
          <w:tcPr>
            <w:tcW w:w="828" w:type="dxa"/>
            <w:shd w:val="clear" w:color="auto" w:fill="auto"/>
          </w:tcPr>
          <w:p w14:paraId="65CA1750" w14:textId="77777777" w:rsidR="00512FC7" w:rsidRPr="00512FC7" w:rsidRDefault="00512FC7" w:rsidP="00533FE7">
            <w:bookmarkStart w:id="1973" w:name="fld_DerivativeInstrumentPartySubID" w:colFirst="1" w:colLast="1"/>
            <w:bookmarkEnd w:id="1972"/>
            <w:r w:rsidRPr="00512FC7">
              <w:t>1297</w:t>
            </w:r>
          </w:p>
        </w:tc>
        <w:tc>
          <w:tcPr>
            <w:tcW w:w="2069" w:type="dxa"/>
            <w:shd w:val="clear" w:color="auto" w:fill="auto"/>
          </w:tcPr>
          <w:p w14:paraId="14ED3820" w14:textId="77777777" w:rsidR="00512FC7" w:rsidRPr="00512FC7" w:rsidRDefault="00512FC7" w:rsidP="00533FE7">
            <w:r w:rsidRPr="00512FC7">
              <w:t>DerivativeInstrumentPartySubID</w:t>
            </w:r>
          </w:p>
        </w:tc>
        <w:tc>
          <w:tcPr>
            <w:tcW w:w="1083" w:type="dxa"/>
            <w:shd w:val="clear" w:color="auto" w:fill="auto"/>
          </w:tcPr>
          <w:p w14:paraId="6B8ED1DA" w14:textId="77777777" w:rsidR="00512FC7" w:rsidRPr="00512FC7" w:rsidRDefault="00512FC7" w:rsidP="00533FE7">
            <w:r w:rsidRPr="00512FC7">
              <w:t>String</w:t>
            </w:r>
          </w:p>
        </w:tc>
        <w:tc>
          <w:tcPr>
            <w:tcW w:w="4677" w:type="dxa"/>
            <w:shd w:val="clear" w:color="auto" w:fill="auto"/>
          </w:tcPr>
          <w:p w14:paraId="61159B2B" w14:textId="77777777" w:rsidR="00512FC7" w:rsidRPr="00512FC7" w:rsidRDefault="00512FC7" w:rsidP="00533FE7">
            <w:pPr>
              <w:jc w:val="left"/>
            </w:pPr>
            <w:r w:rsidRPr="00512FC7">
              <w:t>Refer to definition for PartySubID(523)</w:t>
            </w:r>
          </w:p>
        </w:tc>
        <w:tc>
          <w:tcPr>
            <w:tcW w:w="4411" w:type="dxa"/>
            <w:shd w:val="clear" w:color="auto" w:fill="auto"/>
          </w:tcPr>
          <w:p w14:paraId="14EEADF2" w14:textId="77777777" w:rsidR="00512FC7" w:rsidRPr="00512FC7" w:rsidRDefault="00512FC7" w:rsidP="00533FE7">
            <w:r w:rsidRPr="00512FC7">
              <w:t>ID</w:t>
            </w:r>
          </w:p>
        </w:tc>
      </w:tr>
      <w:tr w:rsidR="00512FC7" w:rsidRPr="00512FC7" w14:paraId="25CFBBF1" w14:textId="77777777" w:rsidTr="00533FE7">
        <w:tc>
          <w:tcPr>
            <w:tcW w:w="828" w:type="dxa"/>
            <w:shd w:val="clear" w:color="auto" w:fill="auto"/>
          </w:tcPr>
          <w:p w14:paraId="78C27D17" w14:textId="77777777" w:rsidR="00512FC7" w:rsidRPr="00512FC7" w:rsidRDefault="00512FC7" w:rsidP="00533FE7">
            <w:bookmarkStart w:id="1974" w:name="fld_DerivativeInstrumentPartySubIDType" w:colFirst="1" w:colLast="1"/>
            <w:bookmarkEnd w:id="1973"/>
            <w:r w:rsidRPr="00512FC7">
              <w:t>1298</w:t>
            </w:r>
          </w:p>
        </w:tc>
        <w:tc>
          <w:tcPr>
            <w:tcW w:w="2069" w:type="dxa"/>
            <w:shd w:val="clear" w:color="auto" w:fill="auto"/>
          </w:tcPr>
          <w:p w14:paraId="5845E49F" w14:textId="77777777" w:rsidR="00512FC7" w:rsidRPr="00512FC7" w:rsidRDefault="00512FC7" w:rsidP="00533FE7">
            <w:r w:rsidRPr="00512FC7">
              <w:t>DerivativeInstrumentPartySubIDType</w:t>
            </w:r>
          </w:p>
        </w:tc>
        <w:tc>
          <w:tcPr>
            <w:tcW w:w="1083" w:type="dxa"/>
            <w:shd w:val="clear" w:color="auto" w:fill="auto"/>
          </w:tcPr>
          <w:p w14:paraId="0C609EFA" w14:textId="77777777" w:rsidR="00512FC7" w:rsidRPr="00512FC7" w:rsidRDefault="00512FC7" w:rsidP="00533FE7">
            <w:r w:rsidRPr="00512FC7">
              <w:t>int</w:t>
            </w:r>
          </w:p>
        </w:tc>
        <w:tc>
          <w:tcPr>
            <w:tcW w:w="4677" w:type="dxa"/>
            <w:shd w:val="clear" w:color="auto" w:fill="auto"/>
          </w:tcPr>
          <w:p w14:paraId="71BF8FEB" w14:textId="77777777" w:rsidR="00512FC7" w:rsidRDefault="00512FC7" w:rsidP="00533FE7">
            <w:pPr>
              <w:jc w:val="left"/>
            </w:pPr>
            <w:r>
              <w:t>Refer to definition for PartySubIDType(803)</w:t>
            </w:r>
          </w:p>
          <w:p w14:paraId="5D0125ED"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1018E32C" w14:textId="77777777" w:rsidR="00512FC7" w:rsidRPr="00512FC7" w:rsidRDefault="00512FC7" w:rsidP="00533FE7">
            <w:r w:rsidRPr="00512FC7">
              <w:t>Typ</w:t>
            </w:r>
          </w:p>
        </w:tc>
      </w:tr>
      <w:tr w:rsidR="00512FC7" w:rsidRPr="00512FC7" w14:paraId="2FACA6B9" w14:textId="77777777" w:rsidTr="00533FE7">
        <w:tc>
          <w:tcPr>
            <w:tcW w:w="828" w:type="dxa"/>
            <w:shd w:val="clear" w:color="auto" w:fill="auto"/>
          </w:tcPr>
          <w:p w14:paraId="2D69E5CB" w14:textId="77777777" w:rsidR="00512FC7" w:rsidRPr="00512FC7" w:rsidRDefault="00512FC7" w:rsidP="00533FE7">
            <w:bookmarkStart w:id="1975" w:name="fld_DerivativeExerciseStyle" w:colFirst="1" w:colLast="1"/>
            <w:bookmarkEnd w:id="1974"/>
            <w:r w:rsidRPr="00512FC7">
              <w:t>1299</w:t>
            </w:r>
          </w:p>
        </w:tc>
        <w:tc>
          <w:tcPr>
            <w:tcW w:w="2069" w:type="dxa"/>
            <w:shd w:val="clear" w:color="auto" w:fill="auto"/>
          </w:tcPr>
          <w:p w14:paraId="52A15D09" w14:textId="77777777" w:rsidR="00512FC7" w:rsidRPr="00512FC7" w:rsidRDefault="00512FC7" w:rsidP="00533FE7">
            <w:r w:rsidRPr="00512FC7">
              <w:t>DerivativeExerciseStyle</w:t>
            </w:r>
          </w:p>
        </w:tc>
        <w:tc>
          <w:tcPr>
            <w:tcW w:w="1083" w:type="dxa"/>
            <w:shd w:val="clear" w:color="auto" w:fill="auto"/>
          </w:tcPr>
          <w:p w14:paraId="137AF644" w14:textId="77777777" w:rsidR="00512FC7" w:rsidRPr="00512FC7" w:rsidRDefault="00512FC7" w:rsidP="00533FE7">
            <w:r w:rsidRPr="00512FC7">
              <w:t>char</w:t>
            </w:r>
          </w:p>
        </w:tc>
        <w:tc>
          <w:tcPr>
            <w:tcW w:w="4677" w:type="dxa"/>
            <w:shd w:val="clear" w:color="auto" w:fill="auto"/>
          </w:tcPr>
          <w:p w14:paraId="6F4659EE" w14:textId="77777777" w:rsidR="00512FC7" w:rsidRDefault="00512FC7" w:rsidP="00533FE7">
            <w:pPr>
              <w:jc w:val="left"/>
            </w:pPr>
            <w:r>
              <w:t>Type of exercise of a derivatives security</w:t>
            </w:r>
          </w:p>
          <w:p w14:paraId="78F4E762" w14:textId="77777777" w:rsidR="00512FC7" w:rsidRPr="00512FC7" w:rsidRDefault="00512FC7" w:rsidP="00533FE7">
            <w:pPr>
              <w:jc w:val="left"/>
            </w:pPr>
            <w:r>
              <w:t>Valid values:</w:t>
            </w:r>
            <w:r>
              <w:br/>
            </w:r>
            <w:r>
              <w:tab/>
              <w:t>0 - European</w:t>
            </w:r>
            <w:r>
              <w:br/>
            </w:r>
            <w:r>
              <w:tab/>
              <w:t>1 - American</w:t>
            </w:r>
            <w:r>
              <w:br/>
            </w:r>
            <w:r>
              <w:tab/>
              <w:t>2 - Bermuda</w:t>
            </w:r>
          </w:p>
        </w:tc>
        <w:tc>
          <w:tcPr>
            <w:tcW w:w="4411" w:type="dxa"/>
            <w:shd w:val="clear" w:color="auto" w:fill="auto"/>
          </w:tcPr>
          <w:p w14:paraId="665D9867" w14:textId="77777777" w:rsidR="00512FC7" w:rsidRPr="00512FC7" w:rsidRDefault="00512FC7" w:rsidP="00533FE7">
            <w:r w:rsidRPr="00512FC7">
              <w:t>ExerStyle</w:t>
            </w:r>
          </w:p>
        </w:tc>
      </w:tr>
      <w:tr w:rsidR="00512FC7" w:rsidRPr="00512FC7" w14:paraId="208294EC" w14:textId="77777777" w:rsidTr="00533FE7">
        <w:tc>
          <w:tcPr>
            <w:tcW w:w="828" w:type="dxa"/>
            <w:shd w:val="clear" w:color="auto" w:fill="auto"/>
          </w:tcPr>
          <w:p w14:paraId="0D84D1FD" w14:textId="77777777" w:rsidR="00512FC7" w:rsidRPr="00512FC7" w:rsidRDefault="00512FC7" w:rsidP="00533FE7">
            <w:bookmarkStart w:id="1976" w:name="fld_MarketSegmentID" w:colFirst="1" w:colLast="1"/>
            <w:bookmarkEnd w:id="1975"/>
            <w:r w:rsidRPr="00512FC7">
              <w:t>1300</w:t>
            </w:r>
          </w:p>
        </w:tc>
        <w:tc>
          <w:tcPr>
            <w:tcW w:w="2069" w:type="dxa"/>
            <w:shd w:val="clear" w:color="auto" w:fill="auto"/>
          </w:tcPr>
          <w:p w14:paraId="3B789507" w14:textId="77777777" w:rsidR="00512FC7" w:rsidRPr="00512FC7" w:rsidRDefault="00512FC7" w:rsidP="00533FE7">
            <w:r w:rsidRPr="00512FC7">
              <w:t>MarketSegmentID</w:t>
            </w:r>
          </w:p>
        </w:tc>
        <w:tc>
          <w:tcPr>
            <w:tcW w:w="1083" w:type="dxa"/>
            <w:shd w:val="clear" w:color="auto" w:fill="auto"/>
          </w:tcPr>
          <w:p w14:paraId="1BF9F746" w14:textId="77777777" w:rsidR="00512FC7" w:rsidRPr="00512FC7" w:rsidRDefault="00512FC7" w:rsidP="00533FE7">
            <w:r w:rsidRPr="00512FC7">
              <w:t>String</w:t>
            </w:r>
          </w:p>
        </w:tc>
        <w:tc>
          <w:tcPr>
            <w:tcW w:w="4677" w:type="dxa"/>
            <w:shd w:val="clear" w:color="auto" w:fill="auto"/>
          </w:tcPr>
          <w:p w14:paraId="5F900814" w14:textId="77777777" w:rsidR="00512FC7" w:rsidRPr="00512FC7" w:rsidRDefault="00512FC7" w:rsidP="00533FE7">
            <w:pPr>
              <w:jc w:val="left"/>
            </w:pPr>
            <w:r w:rsidRPr="00512FC7">
              <w:t>Identifies the market segment</w:t>
            </w:r>
          </w:p>
        </w:tc>
        <w:tc>
          <w:tcPr>
            <w:tcW w:w="4411" w:type="dxa"/>
            <w:shd w:val="clear" w:color="auto" w:fill="auto"/>
          </w:tcPr>
          <w:p w14:paraId="3392C454" w14:textId="77777777" w:rsidR="00512FC7" w:rsidRPr="00512FC7" w:rsidRDefault="00512FC7" w:rsidP="00533FE7">
            <w:r w:rsidRPr="00512FC7">
              <w:t>MktSegID</w:t>
            </w:r>
          </w:p>
        </w:tc>
      </w:tr>
      <w:tr w:rsidR="00512FC7" w:rsidRPr="00512FC7" w14:paraId="37403919" w14:textId="77777777" w:rsidTr="00533FE7">
        <w:tc>
          <w:tcPr>
            <w:tcW w:w="828" w:type="dxa"/>
            <w:shd w:val="clear" w:color="auto" w:fill="auto"/>
          </w:tcPr>
          <w:p w14:paraId="4C97E35F" w14:textId="77777777" w:rsidR="00512FC7" w:rsidRPr="00512FC7" w:rsidRDefault="00512FC7" w:rsidP="00533FE7">
            <w:bookmarkStart w:id="1977" w:name="fld_MarketID" w:colFirst="1" w:colLast="1"/>
            <w:bookmarkEnd w:id="1976"/>
            <w:r w:rsidRPr="00512FC7">
              <w:t>1301</w:t>
            </w:r>
          </w:p>
        </w:tc>
        <w:tc>
          <w:tcPr>
            <w:tcW w:w="2069" w:type="dxa"/>
            <w:shd w:val="clear" w:color="auto" w:fill="auto"/>
          </w:tcPr>
          <w:p w14:paraId="79FA91D8" w14:textId="77777777" w:rsidR="00512FC7" w:rsidRPr="00512FC7" w:rsidRDefault="00512FC7" w:rsidP="00533FE7">
            <w:r w:rsidRPr="00512FC7">
              <w:t>MarketID</w:t>
            </w:r>
          </w:p>
        </w:tc>
        <w:tc>
          <w:tcPr>
            <w:tcW w:w="1083" w:type="dxa"/>
            <w:shd w:val="clear" w:color="auto" w:fill="auto"/>
          </w:tcPr>
          <w:p w14:paraId="1CB9FF9C" w14:textId="77777777" w:rsidR="00512FC7" w:rsidRPr="00512FC7" w:rsidRDefault="00512FC7" w:rsidP="00533FE7">
            <w:r w:rsidRPr="00512FC7">
              <w:t>Exchange</w:t>
            </w:r>
          </w:p>
        </w:tc>
        <w:tc>
          <w:tcPr>
            <w:tcW w:w="4677" w:type="dxa"/>
            <w:shd w:val="clear" w:color="auto" w:fill="auto"/>
          </w:tcPr>
          <w:p w14:paraId="268FCC21" w14:textId="77777777" w:rsidR="00512FC7" w:rsidRPr="00512FC7" w:rsidRDefault="00512FC7" w:rsidP="00533FE7">
            <w:pPr>
              <w:jc w:val="left"/>
            </w:pPr>
            <w:r w:rsidRPr="00512FC7">
              <w:t>Identifies the Market</w:t>
            </w:r>
          </w:p>
        </w:tc>
        <w:tc>
          <w:tcPr>
            <w:tcW w:w="4411" w:type="dxa"/>
            <w:shd w:val="clear" w:color="auto" w:fill="auto"/>
          </w:tcPr>
          <w:p w14:paraId="7596DA43" w14:textId="77777777" w:rsidR="00512FC7" w:rsidRPr="00512FC7" w:rsidRDefault="00512FC7" w:rsidP="00533FE7">
            <w:r w:rsidRPr="00512FC7">
              <w:t>MktID</w:t>
            </w:r>
          </w:p>
        </w:tc>
      </w:tr>
      <w:tr w:rsidR="00512FC7" w:rsidRPr="00512FC7" w14:paraId="3BA7B780" w14:textId="77777777" w:rsidTr="00533FE7">
        <w:tc>
          <w:tcPr>
            <w:tcW w:w="828" w:type="dxa"/>
            <w:shd w:val="clear" w:color="auto" w:fill="auto"/>
          </w:tcPr>
          <w:p w14:paraId="35DB3831" w14:textId="77777777" w:rsidR="00512FC7" w:rsidRPr="00512FC7" w:rsidRDefault="00512FC7" w:rsidP="00533FE7">
            <w:bookmarkStart w:id="1978" w:name="fld_MaturityMonthYearIncrementUnits" w:colFirst="1" w:colLast="1"/>
            <w:bookmarkEnd w:id="1977"/>
            <w:r w:rsidRPr="00512FC7">
              <w:t>1302</w:t>
            </w:r>
          </w:p>
        </w:tc>
        <w:tc>
          <w:tcPr>
            <w:tcW w:w="2069" w:type="dxa"/>
            <w:shd w:val="clear" w:color="auto" w:fill="auto"/>
          </w:tcPr>
          <w:p w14:paraId="36078DE9" w14:textId="77777777" w:rsidR="00512FC7" w:rsidRPr="00512FC7" w:rsidRDefault="00512FC7" w:rsidP="00533FE7">
            <w:r w:rsidRPr="00512FC7">
              <w:t>MaturityMonthYearIncrementUnits</w:t>
            </w:r>
          </w:p>
        </w:tc>
        <w:tc>
          <w:tcPr>
            <w:tcW w:w="1083" w:type="dxa"/>
            <w:shd w:val="clear" w:color="auto" w:fill="auto"/>
          </w:tcPr>
          <w:p w14:paraId="5ADC02E1" w14:textId="77777777" w:rsidR="00512FC7" w:rsidRPr="00512FC7" w:rsidRDefault="00512FC7" w:rsidP="00533FE7">
            <w:r w:rsidRPr="00512FC7">
              <w:t>int</w:t>
            </w:r>
          </w:p>
        </w:tc>
        <w:tc>
          <w:tcPr>
            <w:tcW w:w="4677" w:type="dxa"/>
            <w:shd w:val="clear" w:color="auto" w:fill="auto"/>
          </w:tcPr>
          <w:p w14:paraId="45674668" w14:textId="77777777" w:rsidR="00512FC7" w:rsidRDefault="00512FC7" w:rsidP="00533FE7">
            <w:pPr>
              <w:jc w:val="left"/>
            </w:pPr>
            <w:r>
              <w:t>Unit of measure for the Maturity Month Year Increment</w:t>
            </w:r>
          </w:p>
          <w:p w14:paraId="2604E75D" w14:textId="77777777" w:rsidR="00512FC7" w:rsidRPr="00512FC7" w:rsidRDefault="00512FC7" w:rsidP="00533FE7">
            <w:pPr>
              <w:jc w:val="left"/>
            </w:pPr>
            <w:r>
              <w:t>Valid values:</w:t>
            </w:r>
            <w:r>
              <w:br/>
            </w:r>
            <w:r>
              <w:tab/>
              <w:t>0 - Months</w:t>
            </w:r>
            <w:r>
              <w:br/>
            </w:r>
            <w:r>
              <w:tab/>
              <w:t>1 - Days</w:t>
            </w:r>
            <w:r>
              <w:br/>
            </w:r>
            <w:r>
              <w:tab/>
              <w:t>2 - Weeks</w:t>
            </w:r>
            <w:r>
              <w:br/>
            </w:r>
            <w:r>
              <w:tab/>
              <w:t>3 - Years</w:t>
            </w:r>
          </w:p>
        </w:tc>
        <w:tc>
          <w:tcPr>
            <w:tcW w:w="4411" w:type="dxa"/>
            <w:shd w:val="clear" w:color="auto" w:fill="auto"/>
          </w:tcPr>
          <w:p w14:paraId="252C9DA0" w14:textId="77777777" w:rsidR="00512FC7" w:rsidRPr="00512FC7" w:rsidRDefault="00512FC7" w:rsidP="00533FE7">
            <w:r w:rsidRPr="00512FC7">
              <w:t>MMYIncrUnits</w:t>
            </w:r>
          </w:p>
        </w:tc>
      </w:tr>
      <w:tr w:rsidR="00512FC7" w:rsidRPr="00512FC7" w14:paraId="7BC7C91D" w14:textId="77777777" w:rsidTr="00533FE7">
        <w:tc>
          <w:tcPr>
            <w:tcW w:w="828" w:type="dxa"/>
            <w:shd w:val="clear" w:color="auto" w:fill="auto"/>
          </w:tcPr>
          <w:p w14:paraId="2C378211" w14:textId="77777777" w:rsidR="00512FC7" w:rsidRPr="00512FC7" w:rsidRDefault="00512FC7" w:rsidP="00533FE7">
            <w:bookmarkStart w:id="1979" w:name="fld_MaturityMonthYearFormat" w:colFirst="1" w:colLast="1"/>
            <w:bookmarkEnd w:id="1978"/>
            <w:r w:rsidRPr="00512FC7">
              <w:t>1303</w:t>
            </w:r>
          </w:p>
        </w:tc>
        <w:tc>
          <w:tcPr>
            <w:tcW w:w="2069" w:type="dxa"/>
            <w:shd w:val="clear" w:color="auto" w:fill="auto"/>
          </w:tcPr>
          <w:p w14:paraId="68859479" w14:textId="77777777" w:rsidR="00512FC7" w:rsidRPr="00512FC7" w:rsidRDefault="00512FC7" w:rsidP="00533FE7">
            <w:r w:rsidRPr="00512FC7">
              <w:t>MaturityMonthYearFormat</w:t>
            </w:r>
          </w:p>
        </w:tc>
        <w:tc>
          <w:tcPr>
            <w:tcW w:w="1083" w:type="dxa"/>
            <w:shd w:val="clear" w:color="auto" w:fill="auto"/>
          </w:tcPr>
          <w:p w14:paraId="679DDF0A" w14:textId="77777777" w:rsidR="00512FC7" w:rsidRPr="00512FC7" w:rsidRDefault="00512FC7" w:rsidP="00533FE7">
            <w:r w:rsidRPr="00512FC7">
              <w:t>int</w:t>
            </w:r>
          </w:p>
        </w:tc>
        <w:tc>
          <w:tcPr>
            <w:tcW w:w="4677" w:type="dxa"/>
            <w:shd w:val="clear" w:color="auto" w:fill="auto"/>
          </w:tcPr>
          <w:p w14:paraId="2E8270DB" w14:textId="77777777" w:rsidR="00512FC7" w:rsidRDefault="00512FC7" w:rsidP="00533FE7">
            <w:pPr>
              <w:jc w:val="left"/>
            </w:pPr>
            <w:r>
              <w:t>Format used to generate the MaturityMonthYear for each option</w:t>
            </w:r>
          </w:p>
          <w:p w14:paraId="5D303C73" w14:textId="77777777" w:rsidR="00512FC7" w:rsidRPr="00512FC7" w:rsidRDefault="00512FC7" w:rsidP="00533FE7">
            <w:pPr>
              <w:jc w:val="left"/>
            </w:pPr>
            <w:r>
              <w:t>Valid values:</w:t>
            </w:r>
            <w:r>
              <w:br/>
            </w:r>
            <w:r>
              <w:tab/>
              <w:t>0 - YearMonth Only (default)</w:t>
            </w:r>
            <w:r>
              <w:br/>
            </w:r>
            <w:r>
              <w:tab/>
              <w:t>1 - YearMonthDay</w:t>
            </w:r>
            <w:r>
              <w:br/>
            </w:r>
            <w:r>
              <w:tab/>
              <w:t>2 - YearMonthWeek</w:t>
            </w:r>
          </w:p>
        </w:tc>
        <w:tc>
          <w:tcPr>
            <w:tcW w:w="4411" w:type="dxa"/>
            <w:shd w:val="clear" w:color="auto" w:fill="auto"/>
          </w:tcPr>
          <w:p w14:paraId="1E8BFF24" w14:textId="77777777" w:rsidR="00512FC7" w:rsidRPr="00512FC7" w:rsidRDefault="00512FC7" w:rsidP="00533FE7">
            <w:r w:rsidRPr="00512FC7">
              <w:t>MMYFmt</w:t>
            </w:r>
          </w:p>
        </w:tc>
      </w:tr>
      <w:tr w:rsidR="00512FC7" w:rsidRPr="00512FC7" w14:paraId="03AEE80C" w14:textId="77777777" w:rsidTr="00533FE7">
        <w:tc>
          <w:tcPr>
            <w:tcW w:w="828" w:type="dxa"/>
            <w:shd w:val="clear" w:color="auto" w:fill="auto"/>
          </w:tcPr>
          <w:p w14:paraId="3A7B50DA" w14:textId="77777777" w:rsidR="00512FC7" w:rsidRPr="00512FC7" w:rsidRDefault="00512FC7" w:rsidP="00533FE7">
            <w:bookmarkStart w:id="1980" w:name="fld_StrikeExerciseStyle" w:colFirst="1" w:colLast="1"/>
            <w:bookmarkEnd w:id="1979"/>
            <w:r w:rsidRPr="00512FC7">
              <w:t>1304</w:t>
            </w:r>
          </w:p>
        </w:tc>
        <w:tc>
          <w:tcPr>
            <w:tcW w:w="2069" w:type="dxa"/>
            <w:shd w:val="clear" w:color="auto" w:fill="auto"/>
          </w:tcPr>
          <w:p w14:paraId="27D983A7" w14:textId="77777777" w:rsidR="00512FC7" w:rsidRPr="00512FC7" w:rsidRDefault="00512FC7" w:rsidP="00533FE7">
            <w:r w:rsidRPr="00512FC7">
              <w:t>StrikeExerciseStyle</w:t>
            </w:r>
          </w:p>
        </w:tc>
        <w:tc>
          <w:tcPr>
            <w:tcW w:w="1083" w:type="dxa"/>
            <w:shd w:val="clear" w:color="auto" w:fill="auto"/>
          </w:tcPr>
          <w:p w14:paraId="5E9C69F2" w14:textId="77777777" w:rsidR="00512FC7" w:rsidRPr="00512FC7" w:rsidRDefault="00512FC7" w:rsidP="00533FE7">
            <w:r w:rsidRPr="00512FC7">
              <w:t>int</w:t>
            </w:r>
          </w:p>
        </w:tc>
        <w:tc>
          <w:tcPr>
            <w:tcW w:w="4677" w:type="dxa"/>
            <w:shd w:val="clear" w:color="auto" w:fill="auto"/>
          </w:tcPr>
          <w:p w14:paraId="31993F4F" w14:textId="77777777" w:rsidR="00512FC7" w:rsidRDefault="00512FC7" w:rsidP="00533FE7">
            <w:pPr>
              <w:jc w:val="left"/>
            </w:pPr>
            <w:r>
              <w:t>Expiration Style for an option class:</w:t>
            </w:r>
          </w:p>
          <w:p w14:paraId="5F1E7DBC" w14:textId="77777777" w:rsidR="00512FC7" w:rsidRPr="00512FC7" w:rsidRDefault="00512FC7" w:rsidP="00533FE7">
            <w:pPr>
              <w:jc w:val="left"/>
            </w:pPr>
            <w:r>
              <w:t>Valid values:</w:t>
            </w:r>
            <w:r>
              <w:br/>
            </w:r>
            <w:r>
              <w:tab/>
              <w:t>0 - European</w:t>
            </w:r>
            <w:r>
              <w:br/>
            </w:r>
            <w:r>
              <w:tab/>
              <w:t>1 - American</w:t>
            </w:r>
            <w:r>
              <w:br/>
            </w:r>
            <w:r>
              <w:tab/>
              <w:t>2 - Bermuda</w:t>
            </w:r>
          </w:p>
        </w:tc>
        <w:tc>
          <w:tcPr>
            <w:tcW w:w="4411" w:type="dxa"/>
            <w:shd w:val="clear" w:color="auto" w:fill="auto"/>
          </w:tcPr>
          <w:p w14:paraId="2FCA6C71" w14:textId="77777777" w:rsidR="00512FC7" w:rsidRPr="00512FC7" w:rsidRDefault="00512FC7" w:rsidP="00533FE7">
            <w:r w:rsidRPr="00512FC7">
              <w:t>StrkExrStyle</w:t>
            </w:r>
          </w:p>
        </w:tc>
      </w:tr>
      <w:tr w:rsidR="00512FC7" w:rsidRPr="00512FC7" w14:paraId="3D3AE0B7" w14:textId="77777777" w:rsidTr="00533FE7">
        <w:tc>
          <w:tcPr>
            <w:tcW w:w="828" w:type="dxa"/>
            <w:shd w:val="clear" w:color="auto" w:fill="auto"/>
          </w:tcPr>
          <w:p w14:paraId="6808C24A" w14:textId="77777777" w:rsidR="00512FC7" w:rsidRPr="00512FC7" w:rsidRDefault="00512FC7" w:rsidP="00533FE7">
            <w:bookmarkStart w:id="1981" w:name="fld_SecondaryPriceLimitType" w:colFirst="1" w:colLast="1"/>
            <w:bookmarkEnd w:id="1980"/>
            <w:r w:rsidRPr="00512FC7">
              <w:t>1305</w:t>
            </w:r>
          </w:p>
        </w:tc>
        <w:tc>
          <w:tcPr>
            <w:tcW w:w="2069" w:type="dxa"/>
            <w:shd w:val="clear" w:color="auto" w:fill="auto"/>
          </w:tcPr>
          <w:p w14:paraId="331277FC" w14:textId="77777777" w:rsidR="00512FC7" w:rsidRPr="00512FC7" w:rsidRDefault="00512FC7" w:rsidP="00533FE7">
            <w:r w:rsidRPr="00512FC7">
              <w:t>SecondaryPriceLimitType</w:t>
            </w:r>
          </w:p>
        </w:tc>
        <w:tc>
          <w:tcPr>
            <w:tcW w:w="1083" w:type="dxa"/>
            <w:shd w:val="clear" w:color="auto" w:fill="auto"/>
          </w:tcPr>
          <w:p w14:paraId="6691D5FC" w14:textId="77777777" w:rsidR="00512FC7" w:rsidRPr="00512FC7" w:rsidRDefault="00512FC7" w:rsidP="00533FE7">
            <w:r w:rsidRPr="00512FC7">
              <w:t>int</w:t>
            </w:r>
          </w:p>
        </w:tc>
        <w:tc>
          <w:tcPr>
            <w:tcW w:w="4677" w:type="dxa"/>
            <w:shd w:val="clear" w:color="auto" w:fill="auto"/>
          </w:tcPr>
          <w:p w14:paraId="03CB23C7" w14:textId="77777777" w:rsidR="00512FC7" w:rsidRDefault="00512FC7" w:rsidP="00533FE7">
            <w:pPr>
              <w:jc w:val="left"/>
            </w:pPr>
            <w:r>
              <w:t>Describes the how the price limits are expressed</w:t>
            </w:r>
          </w:p>
          <w:p w14:paraId="23284D1B" w14:textId="77777777" w:rsidR="00512FC7" w:rsidRPr="00512FC7" w:rsidRDefault="00512FC7" w:rsidP="00533FE7">
            <w:pPr>
              <w:jc w:val="left"/>
            </w:pPr>
            <w:r>
              <w:t>Valid values:</w:t>
            </w:r>
            <w:r>
              <w:br/>
            </w:r>
            <w:r>
              <w:tab/>
              <w:t>0 - Price</w:t>
            </w:r>
            <w:r>
              <w:br/>
            </w:r>
            <w:r>
              <w:tab/>
              <w:t>1 - Ticks</w:t>
            </w:r>
            <w:r>
              <w:br/>
            </w:r>
            <w:r>
              <w:tab/>
              <w:t>2 - Percentage</w:t>
            </w:r>
          </w:p>
        </w:tc>
        <w:tc>
          <w:tcPr>
            <w:tcW w:w="4411" w:type="dxa"/>
            <w:shd w:val="clear" w:color="auto" w:fill="auto"/>
          </w:tcPr>
          <w:p w14:paraId="5C22C70B" w14:textId="77777777" w:rsidR="00512FC7" w:rsidRPr="00512FC7" w:rsidRDefault="00512FC7" w:rsidP="00533FE7">
            <w:r w:rsidRPr="00512FC7">
              <w:t>PxLmtTyp</w:t>
            </w:r>
          </w:p>
        </w:tc>
      </w:tr>
      <w:tr w:rsidR="00512FC7" w:rsidRPr="00512FC7" w14:paraId="41828266" w14:textId="77777777" w:rsidTr="00533FE7">
        <w:tc>
          <w:tcPr>
            <w:tcW w:w="828" w:type="dxa"/>
            <w:shd w:val="clear" w:color="auto" w:fill="auto"/>
          </w:tcPr>
          <w:p w14:paraId="16CB9FA7" w14:textId="77777777" w:rsidR="00512FC7" w:rsidRPr="00512FC7" w:rsidRDefault="00512FC7" w:rsidP="00533FE7">
            <w:bookmarkStart w:id="1982" w:name="fld_PriceLimitType" w:colFirst="1" w:colLast="1"/>
            <w:bookmarkEnd w:id="1981"/>
            <w:r w:rsidRPr="00512FC7">
              <w:t>1306</w:t>
            </w:r>
          </w:p>
        </w:tc>
        <w:tc>
          <w:tcPr>
            <w:tcW w:w="2069" w:type="dxa"/>
            <w:shd w:val="clear" w:color="auto" w:fill="auto"/>
          </w:tcPr>
          <w:p w14:paraId="1CB894F9" w14:textId="77777777" w:rsidR="00512FC7" w:rsidRPr="00512FC7" w:rsidRDefault="00512FC7" w:rsidP="00533FE7">
            <w:r w:rsidRPr="00512FC7">
              <w:t>PriceLimitType</w:t>
            </w:r>
          </w:p>
        </w:tc>
        <w:tc>
          <w:tcPr>
            <w:tcW w:w="1083" w:type="dxa"/>
            <w:shd w:val="clear" w:color="auto" w:fill="auto"/>
          </w:tcPr>
          <w:p w14:paraId="7037DCFC" w14:textId="77777777" w:rsidR="00512FC7" w:rsidRPr="00512FC7" w:rsidRDefault="00512FC7" w:rsidP="00533FE7">
            <w:r w:rsidRPr="00512FC7">
              <w:t>int</w:t>
            </w:r>
          </w:p>
        </w:tc>
        <w:tc>
          <w:tcPr>
            <w:tcW w:w="4677" w:type="dxa"/>
            <w:shd w:val="clear" w:color="auto" w:fill="auto"/>
          </w:tcPr>
          <w:p w14:paraId="2A25A928" w14:textId="77777777" w:rsidR="00512FC7" w:rsidRDefault="00512FC7" w:rsidP="00533FE7">
            <w:pPr>
              <w:jc w:val="left"/>
            </w:pPr>
            <w:r>
              <w:t>Describes the how the price limits are expressed</w:t>
            </w:r>
          </w:p>
          <w:p w14:paraId="01D735E2" w14:textId="77777777" w:rsidR="00512FC7" w:rsidRPr="00512FC7" w:rsidRDefault="00512FC7" w:rsidP="00533FE7">
            <w:pPr>
              <w:jc w:val="left"/>
            </w:pPr>
            <w:r>
              <w:t>Valid values:</w:t>
            </w:r>
            <w:r>
              <w:br/>
            </w:r>
            <w:r>
              <w:tab/>
              <w:t>0 - Price</w:t>
            </w:r>
            <w:r>
              <w:br/>
            </w:r>
            <w:r>
              <w:tab/>
              <w:t>1 - Ticks</w:t>
            </w:r>
            <w:r>
              <w:br/>
            </w:r>
            <w:r>
              <w:tab/>
              <w:t>2 - Percentage</w:t>
            </w:r>
          </w:p>
        </w:tc>
        <w:tc>
          <w:tcPr>
            <w:tcW w:w="4411" w:type="dxa"/>
            <w:shd w:val="clear" w:color="auto" w:fill="auto"/>
          </w:tcPr>
          <w:p w14:paraId="383AC41E" w14:textId="77777777" w:rsidR="00512FC7" w:rsidRPr="00512FC7" w:rsidRDefault="00512FC7" w:rsidP="00533FE7">
            <w:r w:rsidRPr="00512FC7">
              <w:t>PxLmtTyp</w:t>
            </w:r>
          </w:p>
        </w:tc>
      </w:tr>
      <w:tr w:rsidR="00DE5358" w:rsidRPr="00DE5358" w14:paraId="5353B23D" w14:textId="77777777" w:rsidTr="00BD0927">
        <w:trPr>
          <w:del w:id="1983" w:author="Administrator" w:date="2011-08-18T10:26:00Z"/>
        </w:trPr>
        <w:tc>
          <w:tcPr>
            <w:tcW w:w="828" w:type="dxa"/>
            <w:shd w:val="clear" w:color="auto" w:fill="auto"/>
          </w:tcPr>
          <w:p w14:paraId="0C5646BB" w14:textId="77777777" w:rsidR="00DE5358" w:rsidRPr="00DE5358" w:rsidRDefault="00DE5358" w:rsidP="00DE5358">
            <w:pPr>
              <w:rPr>
                <w:del w:id="1984" w:author="Administrator" w:date="2011-08-18T10:26:00Z"/>
              </w:rPr>
            </w:pPr>
            <w:bookmarkStart w:id="1985" w:name="fld_DerivativeSecurityListRequestType" w:colFirst="1" w:colLast="1"/>
            <w:bookmarkStart w:id="1986" w:name="fld_ExecInstValue" w:colFirst="1" w:colLast="1"/>
            <w:bookmarkEnd w:id="1982"/>
            <w:del w:id="1987" w:author="Administrator" w:date="2011-08-18T10:26:00Z">
              <w:r w:rsidRPr="00DE5358">
                <w:delText>1307</w:delText>
              </w:r>
            </w:del>
          </w:p>
        </w:tc>
        <w:tc>
          <w:tcPr>
            <w:tcW w:w="2069" w:type="dxa"/>
            <w:shd w:val="clear" w:color="auto" w:fill="auto"/>
          </w:tcPr>
          <w:p w14:paraId="64E43DD0" w14:textId="77777777" w:rsidR="00DE5358" w:rsidRPr="00DE5358" w:rsidRDefault="00DE5358" w:rsidP="00DE5358">
            <w:pPr>
              <w:rPr>
                <w:del w:id="1988" w:author="Administrator" w:date="2011-08-18T10:26:00Z"/>
              </w:rPr>
            </w:pPr>
            <w:del w:id="1989" w:author="Administrator" w:date="2011-08-18T10:26:00Z">
              <w:r w:rsidRPr="00DE5358">
                <w:delText>DerivativeSecurityListRequestType</w:delText>
              </w:r>
            </w:del>
          </w:p>
        </w:tc>
        <w:tc>
          <w:tcPr>
            <w:tcW w:w="1083" w:type="dxa"/>
            <w:shd w:val="clear" w:color="auto" w:fill="auto"/>
          </w:tcPr>
          <w:p w14:paraId="23243226" w14:textId="77777777" w:rsidR="00DE5358" w:rsidRPr="00DE5358" w:rsidRDefault="00DE5358" w:rsidP="00DE5358">
            <w:pPr>
              <w:rPr>
                <w:del w:id="1990" w:author="Administrator" w:date="2011-08-18T10:26:00Z"/>
              </w:rPr>
            </w:pPr>
            <w:del w:id="1991" w:author="Administrator" w:date="2011-08-18T10:26:00Z">
              <w:r w:rsidRPr="00DE5358">
                <w:delText>int</w:delText>
              </w:r>
            </w:del>
          </w:p>
        </w:tc>
        <w:tc>
          <w:tcPr>
            <w:tcW w:w="4677" w:type="dxa"/>
            <w:shd w:val="clear" w:color="auto" w:fill="auto"/>
          </w:tcPr>
          <w:p w14:paraId="3EA4B0A0" w14:textId="77777777" w:rsidR="00DE5358" w:rsidRDefault="00DE5358" w:rsidP="00BD0927">
            <w:pPr>
              <w:jc w:val="left"/>
              <w:rPr>
                <w:del w:id="1992" w:author="Administrator" w:date="2011-08-18T10:26:00Z"/>
              </w:rPr>
            </w:pPr>
            <w:del w:id="1993" w:author="Administrator" w:date="2011-08-18T10:26:00Z">
              <w:r>
                <w:delText>Identifies the type of Security List Request</w:delText>
              </w:r>
            </w:del>
          </w:p>
          <w:p w14:paraId="4F18B547" w14:textId="77777777" w:rsidR="00DE5358" w:rsidRPr="00DE5358" w:rsidRDefault="00DE5358" w:rsidP="00BD0927">
            <w:pPr>
              <w:jc w:val="left"/>
              <w:rPr>
                <w:del w:id="1994" w:author="Administrator" w:date="2011-08-18T10:26:00Z"/>
              </w:rPr>
            </w:pPr>
            <w:del w:id="1995" w:author="Administrator" w:date="2011-08-18T10:26:00Z">
              <w:r>
                <w:delText>Valid values:</w:delText>
              </w:r>
              <w:r>
                <w:br/>
              </w:r>
              <w:r>
                <w:tab/>
                <w:delText>0 - Symbol</w:delText>
              </w:r>
              <w:r>
                <w:br/>
              </w:r>
              <w:r>
                <w:tab/>
                <w:delText>1 - SecurityType and or CFICode</w:delText>
              </w:r>
              <w:r>
                <w:br/>
              </w:r>
              <w:r>
                <w:tab/>
                <w:delText>2 - Product</w:delText>
              </w:r>
              <w:r>
                <w:br/>
              </w:r>
              <w:r>
                <w:tab/>
                <w:delText>3 - TradingSessionID</w:delText>
              </w:r>
              <w:r>
                <w:br/>
              </w:r>
              <w:r>
                <w:tab/>
                <w:delText>4 - All Securities</w:delText>
              </w:r>
              <w:r>
                <w:br/>
              </w:r>
              <w:r>
                <w:tab/>
                <w:delText>5 - UndelyingSymbol</w:delText>
              </w:r>
              <w:r>
                <w:br/>
              </w:r>
              <w:r>
                <w:tab/>
                <w:delText>6 - Underlying SecurityType and or CFICode</w:delText>
              </w:r>
              <w:r>
                <w:br/>
              </w:r>
              <w:r>
                <w:tab/>
                <w:delText>7 - Underlying Product</w:delText>
              </w:r>
              <w:r>
                <w:br/>
              </w:r>
              <w:r>
                <w:tab/>
                <w:delText>8 - MarketID or MarketID + MarketSegmentID</w:delText>
              </w:r>
            </w:del>
          </w:p>
        </w:tc>
        <w:tc>
          <w:tcPr>
            <w:tcW w:w="4411" w:type="dxa"/>
            <w:shd w:val="clear" w:color="auto" w:fill="auto"/>
          </w:tcPr>
          <w:p w14:paraId="01EF45C1" w14:textId="77777777" w:rsidR="00DE5358" w:rsidRPr="00DE5358" w:rsidRDefault="00DE5358" w:rsidP="00DE5358">
            <w:pPr>
              <w:rPr>
                <w:del w:id="1996" w:author="Administrator" w:date="2011-08-18T10:26:00Z"/>
              </w:rPr>
            </w:pPr>
            <w:del w:id="1997" w:author="Administrator" w:date="2011-08-18T10:26:00Z">
              <w:r w:rsidRPr="00DE5358">
                <w:delText>ListReqTyp</w:delText>
              </w:r>
            </w:del>
          </w:p>
        </w:tc>
      </w:tr>
      <w:bookmarkEnd w:id="1985"/>
      <w:tr w:rsidR="00512FC7" w:rsidRPr="00512FC7" w14:paraId="4A034417" w14:textId="77777777" w:rsidTr="00533FE7">
        <w:tc>
          <w:tcPr>
            <w:tcW w:w="828" w:type="dxa"/>
            <w:shd w:val="clear" w:color="auto" w:fill="auto"/>
          </w:tcPr>
          <w:p w14:paraId="46D1692F" w14:textId="77777777" w:rsidR="00512FC7" w:rsidRPr="00512FC7" w:rsidRDefault="00512FC7" w:rsidP="00533FE7">
            <w:r w:rsidRPr="00512FC7">
              <w:t>1308</w:t>
            </w:r>
          </w:p>
        </w:tc>
        <w:tc>
          <w:tcPr>
            <w:tcW w:w="2069" w:type="dxa"/>
            <w:shd w:val="clear" w:color="auto" w:fill="auto"/>
          </w:tcPr>
          <w:p w14:paraId="6ABCF9A7" w14:textId="77777777" w:rsidR="00512FC7" w:rsidRPr="00512FC7" w:rsidRDefault="00512FC7" w:rsidP="00533FE7">
            <w:r w:rsidRPr="00512FC7">
              <w:t>ExecInstValue</w:t>
            </w:r>
          </w:p>
        </w:tc>
        <w:tc>
          <w:tcPr>
            <w:tcW w:w="1083" w:type="dxa"/>
            <w:shd w:val="clear" w:color="auto" w:fill="auto"/>
          </w:tcPr>
          <w:p w14:paraId="6EC263BE" w14:textId="77777777" w:rsidR="00512FC7" w:rsidRPr="00512FC7" w:rsidRDefault="00512FC7" w:rsidP="00533FE7">
            <w:r w:rsidRPr="00512FC7">
              <w:t>char</w:t>
            </w:r>
          </w:p>
        </w:tc>
        <w:tc>
          <w:tcPr>
            <w:tcW w:w="4677" w:type="dxa"/>
            <w:shd w:val="clear" w:color="auto" w:fill="auto"/>
          </w:tcPr>
          <w:p w14:paraId="32795554" w14:textId="77777777" w:rsidR="00512FC7" w:rsidRDefault="00512FC7" w:rsidP="00533FE7">
            <w:pPr>
              <w:jc w:val="left"/>
            </w:pPr>
            <w:r>
              <w:t>Indicates execution instructions that are valid for the specified market segment</w:t>
            </w:r>
          </w:p>
          <w:p w14:paraId="73CB412B" w14:textId="4CE99FAF" w:rsidR="00512FC7" w:rsidRPr="00512FC7" w:rsidRDefault="00512FC7" w:rsidP="00533FE7">
            <w:pPr>
              <w:jc w:val="left"/>
            </w:pPr>
            <w:r>
              <w:t>Valid values:</w:t>
            </w:r>
            <w:r>
              <w:br/>
            </w:r>
            <w:r>
              <w:tab/>
              <w:t>0 - Stay on offer side</w:t>
            </w:r>
            <w:r>
              <w:br/>
            </w:r>
            <w:r>
              <w:tab/>
              <w:t>1 - Not held</w:t>
            </w:r>
            <w:r>
              <w:br/>
            </w:r>
            <w:r>
              <w:tab/>
              <w:t>2 - Work</w:t>
            </w:r>
            <w:r>
              <w:br/>
            </w:r>
            <w:r>
              <w:tab/>
              <w:t>3 - Go along</w:t>
            </w:r>
            <w:r>
              <w:br/>
            </w:r>
            <w:r>
              <w:tab/>
              <w:t>4 - Over the day</w:t>
            </w:r>
            <w:r>
              <w:br/>
            </w:r>
            <w:r>
              <w:tab/>
              <w:t>5 - Held</w:t>
            </w:r>
            <w:r>
              <w:br/>
            </w:r>
            <w:r>
              <w:tab/>
              <w:t xml:space="preserve">6 - </w:t>
            </w:r>
            <w:del w:id="1998" w:author="Administrator" w:date="2011-08-18T10:26:00Z">
              <w:r w:rsidR="00DE5358">
                <w:delText>Participant</w:delText>
              </w:r>
            </w:del>
            <w:ins w:id="1999" w:author="Administrator" w:date="2011-08-18T10:26:00Z">
              <w:r>
                <w:t>Participate</w:t>
              </w:r>
            </w:ins>
            <w:r>
              <w:t xml:space="preserve"> don't initiate</w:t>
            </w:r>
            <w:r>
              <w:br/>
            </w:r>
            <w:r>
              <w:tab/>
              <w:t>7 - Strict scale</w:t>
            </w:r>
            <w:r>
              <w:br/>
            </w:r>
            <w:r>
              <w:tab/>
              <w:t>8 - Try to scale</w:t>
            </w:r>
            <w:r>
              <w:br/>
            </w:r>
            <w:r>
              <w:tab/>
              <w:t>9 - Stay on bid side</w:t>
            </w:r>
            <w:r>
              <w:br/>
            </w:r>
            <w:r>
              <w:tab/>
              <w:t>A - No cross (cross is forbidden)</w:t>
            </w:r>
            <w:r>
              <w:br/>
            </w:r>
            <w:r>
              <w:tab/>
              <w:t>B - OK to cross</w:t>
            </w:r>
            <w:r>
              <w:br/>
            </w:r>
            <w:r>
              <w:tab/>
              <w:t>C - Call first</w:t>
            </w:r>
            <w:r>
              <w:br/>
            </w:r>
            <w:r>
              <w:tab/>
              <w:t>D - Percent of volume (indicates that the sender does not want to be all of the volume on the floor vs. a specific percentage)</w:t>
            </w:r>
            <w:r>
              <w:br/>
            </w:r>
            <w:r>
              <w:tab/>
              <w:t>E - Do not increase - DNI</w:t>
            </w:r>
            <w:r>
              <w:br/>
            </w:r>
            <w:r>
              <w:tab/>
              <w:t>F - Do not reduce - DNR</w:t>
            </w:r>
            <w:r>
              <w:br/>
            </w:r>
            <w:r>
              <w:tab/>
              <w:t>G - All or none - AON</w:t>
            </w:r>
            <w:r>
              <w:br/>
            </w:r>
            <w:r>
              <w:tab/>
              <w:t>H - Reinstate on system failure (mutually exclusive with Q and l)</w:t>
            </w:r>
            <w:r>
              <w:br/>
            </w:r>
            <w:r>
              <w:tab/>
              <w:t>I - Institutions only</w:t>
            </w:r>
            <w:r>
              <w:br/>
            </w:r>
            <w:r>
              <w:tab/>
              <w:t>J - Reinstate on Trading Halt (mutually exclusive with K and m)</w:t>
            </w:r>
            <w:r>
              <w:br/>
            </w:r>
            <w:r>
              <w:tab/>
              <w:t>K - Cancel on Trading Halt (mutually exclusive with J and m)</w:t>
            </w:r>
            <w:r>
              <w:br/>
            </w:r>
            <w:r>
              <w:tab/>
              <w:t>L - Last peg (last sale) ( Deprecated in FIX</w:t>
            </w:r>
            <w:ins w:id="2000" w:author="Administrator" w:date="2011-08-18T10:26:00Z">
              <w:r>
                <w:t>.</w:t>
              </w:r>
            </w:ins>
            <w:r>
              <w:t>5.0 )</w:t>
            </w:r>
            <w:r>
              <w:br/>
            </w:r>
            <w:r>
              <w:tab/>
              <w:t>M - Mid-price peg (midprice of inside quote) ( Deprecated in FIX</w:t>
            </w:r>
            <w:ins w:id="2001" w:author="Administrator" w:date="2011-08-18T10:26:00Z">
              <w:r>
                <w:t>.</w:t>
              </w:r>
            </w:ins>
            <w:r>
              <w:t>5.0 )</w:t>
            </w:r>
            <w:r>
              <w:br/>
            </w:r>
            <w:r>
              <w:tab/>
              <w:t>N - Non-negotiable</w:t>
            </w:r>
            <w:r>
              <w:br/>
            </w:r>
            <w:r>
              <w:tab/>
              <w:t>O - Opening peg ( Deprecated in FIX</w:t>
            </w:r>
            <w:ins w:id="2002" w:author="Administrator" w:date="2011-08-18T10:26:00Z">
              <w:r>
                <w:t>.</w:t>
              </w:r>
            </w:ins>
            <w:r>
              <w:t>5.0 )</w:t>
            </w:r>
            <w:r>
              <w:br/>
            </w:r>
            <w:r>
              <w:tab/>
              <w:t>P - Market peg ( Deprecated in FIX</w:t>
            </w:r>
            <w:ins w:id="2003" w:author="Administrator" w:date="2011-08-18T10:26:00Z">
              <w:r>
                <w:t>.</w:t>
              </w:r>
            </w:ins>
            <w:r>
              <w:t>5.0 )</w:t>
            </w:r>
            <w:r>
              <w:br/>
            </w:r>
            <w:r>
              <w:tab/>
              <w:t>Q - Cancel on system failure (mutually exclusive with H and l)</w:t>
            </w:r>
            <w:r>
              <w:br/>
            </w:r>
            <w:r>
              <w:tab/>
              <w:t>R - Primary peg (primary market - buy at bid/sell at offer) ( Deprecated in FIX</w:t>
            </w:r>
            <w:ins w:id="2004" w:author="Administrator" w:date="2011-08-18T10:26:00Z">
              <w:r>
                <w:t>.</w:t>
              </w:r>
            </w:ins>
            <w:r>
              <w:t>5.0 )</w:t>
            </w:r>
            <w:r>
              <w:br/>
            </w:r>
            <w:r>
              <w:tab/>
              <w:t>S - Suspend</w:t>
            </w:r>
            <w:r>
              <w:br/>
            </w:r>
            <w:r>
              <w:tab/>
              <w:t>T - Fixed Peg to Local best bid or offer at time of order ( Deprecated in FIX</w:t>
            </w:r>
            <w:ins w:id="2005" w:author="Administrator" w:date="2011-08-18T10:26:00Z">
              <w:r>
                <w:t>.</w:t>
              </w:r>
            </w:ins>
            <w:r>
              <w:t>5.0 )</w:t>
            </w:r>
            <w:r>
              <w:br/>
            </w:r>
            <w:r>
              <w:tab/>
              <w:t>U - Customer Display Instruction (Rule 11Ac1-1/4)</w:t>
            </w:r>
            <w:r>
              <w:br/>
            </w:r>
            <w:r>
              <w:tab/>
              <w:t>V - Netting (for Forex)</w:t>
            </w:r>
            <w:r>
              <w:br/>
            </w:r>
            <w:r>
              <w:tab/>
              <w:t>W - Peg to VWAP ( Deprecated in FIX</w:t>
            </w:r>
            <w:ins w:id="2006" w:author="Administrator" w:date="2011-08-18T10:26:00Z">
              <w:r>
                <w:t>.</w:t>
              </w:r>
            </w:ins>
            <w:r>
              <w:t>5.0 )</w:t>
            </w:r>
            <w:r>
              <w:br/>
            </w:r>
            <w:r>
              <w:tab/>
              <w:t>X - Trade Along</w:t>
            </w:r>
            <w:r>
              <w:br/>
            </w:r>
            <w:r>
              <w:tab/>
              <w:t>Y - Try To Stop</w:t>
            </w:r>
            <w:r>
              <w:br/>
            </w:r>
            <w:r>
              <w:tab/>
              <w:t>Z - Cancel if not best</w:t>
            </w:r>
            <w:r>
              <w:br/>
            </w:r>
            <w:r>
              <w:tab/>
              <w:t>a - Trailing Stop Peg ( Deprecated in FIX</w:t>
            </w:r>
            <w:ins w:id="2007" w:author="Administrator" w:date="2011-08-18T10:26:00Z">
              <w:r>
                <w:t>.</w:t>
              </w:r>
            </w:ins>
            <w:r>
              <w:t>5.0 )</w:t>
            </w:r>
            <w:r>
              <w:br/>
            </w:r>
            <w:r>
              <w:tab/>
              <w:t>b - Strict Limit (No price improvement)</w:t>
            </w:r>
            <w:r>
              <w:br/>
            </w:r>
            <w:r>
              <w:tab/>
              <w:t>c - Ignore Price Validity Checks</w:t>
            </w:r>
            <w:r>
              <w:br/>
            </w:r>
            <w:r>
              <w:tab/>
              <w:t>d - Peg to Limit Price ( Deprecated in FIX</w:t>
            </w:r>
            <w:ins w:id="2008" w:author="Administrator" w:date="2011-08-18T10:26:00Z">
              <w:r>
                <w:t>.</w:t>
              </w:r>
            </w:ins>
            <w:r>
              <w:t>5.0 )</w:t>
            </w:r>
            <w:r>
              <w:br/>
            </w:r>
            <w:r>
              <w:tab/>
              <w:t>e - Work to Target Strategy</w:t>
            </w:r>
            <w:r>
              <w:br/>
            </w:r>
            <w:r>
              <w:tab/>
              <w:t>f - Intermarket Sweep</w:t>
            </w:r>
            <w:r>
              <w:br/>
            </w:r>
            <w:r>
              <w:tab/>
              <w:t>g - External Routing Allowed</w:t>
            </w:r>
            <w:r>
              <w:br/>
            </w:r>
            <w:r>
              <w:tab/>
              <w:t>h - External Routing Not Allowed</w:t>
            </w:r>
            <w:r>
              <w:br/>
            </w:r>
            <w:r>
              <w:tab/>
              <w:t>i - Imbalance Only</w:t>
            </w:r>
            <w:r>
              <w:br/>
            </w:r>
            <w:r>
              <w:tab/>
              <w:t>j - Single execution requested for block trade</w:t>
            </w:r>
            <w:r>
              <w:br/>
            </w:r>
            <w:r>
              <w:tab/>
              <w:t>k - Best Execution</w:t>
            </w:r>
            <w:r>
              <w:br/>
            </w:r>
            <w:r>
              <w:tab/>
              <w:t>l - Suspend on system failure (mutually exclusive with H and Q)</w:t>
            </w:r>
            <w:r>
              <w:br/>
            </w:r>
            <w:r>
              <w:tab/>
              <w:t>m - Suspend on Trading Halt (mutually exclusive with J and K)</w:t>
            </w:r>
            <w:r>
              <w:br/>
            </w:r>
            <w:r>
              <w:tab/>
              <w:t>n - Reinstate on connection loss (mutually exclusive with o and p)</w:t>
            </w:r>
            <w:r>
              <w:br/>
            </w:r>
            <w:r>
              <w:tab/>
              <w:t>o - Cancel on connection loss (mutually exclusive with n and p)</w:t>
            </w:r>
            <w:r>
              <w:br/>
            </w:r>
            <w:r>
              <w:tab/>
              <w:t>p - Suspend on connection loss (mutually exclusive with n and o)</w:t>
            </w:r>
            <w:r>
              <w:br/>
            </w:r>
            <w:r>
              <w:tab/>
              <w:t>q - Release from suspension (mutually exclusive with S)</w:t>
            </w:r>
            <w:r>
              <w:br/>
            </w:r>
            <w:r>
              <w:tab/>
              <w:t>r - Execute as delta neutral using volatility provided</w:t>
            </w:r>
            <w:r>
              <w:br/>
            </w:r>
            <w:r>
              <w:tab/>
              <w:t>s - Execute as duration neutral</w:t>
            </w:r>
            <w:r>
              <w:br/>
            </w:r>
            <w:r>
              <w:tab/>
              <w:t>t - Execute as FX neutral</w:t>
            </w:r>
          </w:p>
        </w:tc>
        <w:tc>
          <w:tcPr>
            <w:tcW w:w="4411" w:type="dxa"/>
            <w:shd w:val="clear" w:color="auto" w:fill="auto"/>
          </w:tcPr>
          <w:p w14:paraId="578FFDAA" w14:textId="77777777" w:rsidR="00512FC7" w:rsidRPr="00512FC7" w:rsidRDefault="00512FC7" w:rsidP="00533FE7">
            <w:r w:rsidRPr="00512FC7">
              <w:t>ExecInstValu</w:t>
            </w:r>
          </w:p>
        </w:tc>
      </w:tr>
      <w:tr w:rsidR="00512FC7" w:rsidRPr="00512FC7" w14:paraId="0644A2D7" w14:textId="77777777" w:rsidTr="00533FE7">
        <w:tc>
          <w:tcPr>
            <w:tcW w:w="828" w:type="dxa"/>
            <w:shd w:val="clear" w:color="auto" w:fill="auto"/>
          </w:tcPr>
          <w:p w14:paraId="7A57FE51" w14:textId="77777777" w:rsidR="00512FC7" w:rsidRPr="00512FC7" w:rsidRDefault="00512FC7" w:rsidP="00533FE7">
            <w:bookmarkStart w:id="2009" w:name="fld_NoTradingSessionRules" w:colFirst="1" w:colLast="1"/>
            <w:bookmarkEnd w:id="1986"/>
            <w:r w:rsidRPr="00512FC7">
              <w:t>1309</w:t>
            </w:r>
          </w:p>
        </w:tc>
        <w:tc>
          <w:tcPr>
            <w:tcW w:w="2069" w:type="dxa"/>
            <w:shd w:val="clear" w:color="auto" w:fill="auto"/>
          </w:tcPr>
          <w:p w14:paraId="1CC47312" w14:textId="77777777" w:rsidR="00512FC7" w:rsidRPr="00512FC7" w:rsidRDefault="00512FC7" w:rsidP="00533FE7">
            <w:r w:rsidRPr="00512FC7">
              <w:t>NoTradingSessionRules</w:t>
            </w:r>
          </w:p>
        </w:tc>
        <w:tc>
          <w:tcPr>
            <w:tcW w:w="1083" w:type="dxa"/>
            <w:shd w:val="clear" w:color="auto" w:fill="auto"/>
          </w:tcPr>
          <w:p w14:paraId="377F46F1" w14:textId="77777777" w:rsidR="00512FC7" w:rsidRPr="00512FC7" w:rsidRDefault="00512FC7" w:rsidP="00533FE7">
            <w:r w:rsidRPr="00512FC7">
              <w:t>NumInGroup</w:t>
            </w:r>
          </w:p>
        </w:tc>
        <w:tc>
          <w:tcPr>
            <w:tcW w:w="4677" w:type="dxa"/>
            <w:shd w:val="clear" w:color="auto" w:fill="auto"/>
          </w:tcPr>
          <w:p w14:paraId="28D15761" w14:textId="77777777" w:rsidR="00512FC7" w:rsidRPr="00512FC7" w:rsidRDefault="00512FC7" w:rsidP="00533FE7">
            <w:pPr>
              <w:jc w:val="left"/>
            </w:pPr>
            <w:r w:rsidRPr="00512FC7">
              <w:t>Allows trading rules to be expressed by trading session</w:t>
            </w:r>
          </w:p>
        </w:tc>
        <w:tc>
          <w:tcPr>
            <w:tcW w:w="4411" w:type="dxa"/>
            <w:shd w:val="clear" w:color="auto" w:fill="auto"/>
          </w:tcPr>
          <w:p w14:paraId="0211F730" w14:textId="77777777" w:rsidR="00512FC7" w:rsidRPr="00512FC7" w:rsidRDefault="00512FC7" w:rsidP="00533FE7"/>
        </w:tc>
      </w:tr>
      <w:tr w:rsidR="00512FC7" w:rsidRPr="00512FC7" w14:paraId="39A65192" w14:textId="77777777" w:rsidTr="00533FE7">
        <w:tc>
          <w:tcPr>
            <w:tcW w:w="828" w:type="dxa"/>
            <w:shd w:val="clear" w:color="auto" w:fill="auto"/>
          </w:tcPr>
          <w:p w14:paraId="1227C0A4" w14:textId="77777777" w:rsidR="00512FC7" w:rsidRPr="00512FC7" w:rsidRDefault="00512FC7" w:rsidP="00533FE7">
            <w:bookmarkStart w:id="2010" w:name="fld_NoMarketSegments" w:colFirst="1" w:colLast="1"/>
            <w:bookmarkEnd w:id="2009"/>
            <w:r w:rsidRPr="00512FC7">
              <w:t>1310</w:t>
            </w:r>
          </w:p>
        </w:tc>
        <w:tc>
          <w:tcPr>
            <w:tcW w:w="2069" w:type="dxa"/>
            <w:shd w:val="clear" w:color="auto" w:fill="auto"/>
          </w:tcPr>
          <w:p w14:paraId="1A161655" w14:textId="77777777" w:rsidR="00512FC7" w:rsidRPr="00512FC7" w:rsidRDefault="00512FC7" w:rsidP="00533FE7">
            <w:r w:rsidRPr="00512FC7">
              <w:t>NoMarketSegments</w:t>
            </w:r>
          </w:p>
        </w:tc>
        <w:tc>
          <w:tcPr>
            <w:tcW w:w="1083" w:type="dxa"/>
            <w:shd w:val="clear" w:color="auto" w:fill="auto"/>
          </w:tcPr>
          <w:p w14:paraId="5C637F66" w14:textId="77777777" w:rsidR="00512FC7" w:rsidRPr="00512FC7" w:rsidRDefault="00512FC7" w:rsidP="00533FE7">
            <w:r w:rsidRPr="00512FC7">
              <w:t>NumInGroup</w:t>
            </w:r>
          </w:p>
        </w:tc>
        <w:tc>
          <w:tcPr>
            <w:tcW w:w="4677" w:type="dxa"/>
            <w:shd w:val="clear" w:color="auto" w:fill="auto"/>
          </w:tcPr>
          <w:p w14:paraId="701B5D4E" w14:textId="77777777" w:rsidR="00512FC7" w:rsidRPr="00512FC7" w:rsidRDefault="00512FC7" w:rsidP="00533FE7">
            <w:pPr>
              <w:jc w:val="left"/>
            </w:pPr>
            <w:r w:rsidRPr="00512FC7">
              <w:t>Number of Market Segments on which a security may trade.</w:t>
            </w:r>
          </w:p>
        </w:tc>
        <w:tc>
          <w:tcPr>
            <w:tcW w:w="4411" w:type="dxa"/>
            <w:shd w:val="clear" w:color="auto" w:fill="auto"/>
          </w:tcPr>
          <w:p w14:paraId="64D77B69" w14:textId="77777777" w:rsidR="00512FC7" w:rsidRPr="00512FC7" w:rsidRDefault="00512FC7" w:rsidP="00533FE7"/>
        </w:tc>
      </w:tr>
      <w:tr w:rsidR="00512FC7" w:rsidRPr="00512FC7" w14:paraId="51A69ECE" w14:textId="77777777" w:rsidTr="00533FE7">
        <w:tc>
          <w:tcPr>
            <w:tcW w:w="828" w:type="dxa"/>
            <w:shd w:val="clear" w:color="auto" w:fill="auto"/>
          </w:tcPr>
          <w:p w14:paraId="3C94337E" w14:textId="77777777" w:rsidR="00512FC7" w:rsidRPr="00512FC7" w:rsidRDefault="00512FC7" w:rsidP="00533FE7">
            <w:bookmarkStart w:id="2011" w:name="fld_NoDerivativeInstrAttrib" w:colFirst="1" w:colLast="1"/>
            <w:bookmarkEnd w:id="2010"/>
            <w:r w:rsidRPr="00512FC7">
              <w:t>1311</w:t>
            </w:r>
          </w:p>
        </w:tc>
        <w:tc>
          <w:tcPr>
            <w:tcW w:w="2069" w:type="dxa"/>
            <w:shd w:val="clear" w:color="auto" w:fill="auto"/>
          </w:tcPr>
          <w:p w14:paraId="1C88405E" w14:textId="77777777" w:rsidR="00512FC7" w:rsidRPr="00512FC7" w:rsidRDefault="00512FC7" w:rsidP="00533FE7">
            <w:r w:rsidRPr="00512FC7">
              <w:t>NoDerivativeInstrAttrib</w:t>
            </w:r>
          </w:p>
        </w:tc>
        <w:tc>
          <w:tcPr>
            <w:tcW w:w="1083" w:type="dxa"/>
            <w:shd w:val="clear" w:color="auto" w:fill="auto"/>
          </w:tcPr>
          <w:p w14:paraId="321A1697" w14:textId="77777777" w:rsidR="00512FC7" w:rsidRPr="00512FC7" w:rsidRDefault="00512FC7" w:rsidP="00533FE7">
            <w:r w:rsidRPr="00512FC7">
              <w:t>NumInGroup</w:t>
            </w:r>
          </w:p>
        </w:tc>
        <w:tc>
          <w:tcPr>
            <w:tcW w:w="4677" w:type="dxa"/>
            <w:shd w:val="clear" w:color="auto" w:fill="auto"/>
          </w:tcPr>
          <w:p w14:paraId="2DE15A6D" w14:textId="77777777" w:rsidR="00512FC7" w:rsidRPr="00512FC7" w:rsidRDefault="00512FC7" w:rsidP="00533FE7">
            <w:pPr>
              <w:jc w:val="left"/>
            </w:pPr>
          </w:p>
        </w:tc>
        <w:tc>
          <w:tcPr>
            <w:tcW w:w="4411" w:type="dxa"/>
            <w:shd w:val="clear" w:color="auto" w:fill="auto"/>
          </w:tcPr>
          <w:p w14:paraId="3956CA96" w14:textId="77777777" w:rsidR="00512FC7" w:rsidRPr="00512FC7" w:rsidRDefault="00512FC7" w:rsidP="00533FE7"/>
        </w:tc>
      </w:tr>
      <w:tr w:rsidR="00512FC7" w:rsidRPr="00512FC7" w14:paraId="4CC4A10E" w14:textId="77777777" w:rsidTr="00533FE7">
        <w:tc>
          <w:tcPr>
            <w:tcW w:w="828" w:type="dxa"/>
            <w:shd w:val="clear" w:color="auto" w:fill="auto"/>
          </w:tcPr>
          <w:p w14:paraId="0027152A" w14:textId="77777777" w:rsidR="00512FC7" w:rsidRPr="00512FC7" w:rsidRDefault="00512FC7" w:rsidP="00533FE7">
            <w:bookmarkStart w:id="2012" w:name="fld_NoNestedInstrAttrib" w:colFirst="1" w:colLast="1"/>
            <w:bookmarkEnd w:id="2011"/>
            <w:r w:rsidRPr="00512FC7">
              <w:t>1312</w:t>
            </w:r>
          </w:p>
        </w:tc>
        <w:tc>
          <w:tcPr>
            <w:tcW w:w="2069" w:type="dxa"/>
            <w:shd w:val="clear" w:color="auto" w:fill="auto"/>
          </w:tcPr>
          <w:p w14:paraId="766394F1" w14:textId="77777777" w:rsidR="00512FC7" w:rsidRPr="00512FC7" w:rsidRDefault="00512FC7" w:rsidP="00533FE7">
            <w:r w:rsidRPr="00512FC7">
              <w:t>NoNestedInstrAttrib</w:t>
            </w:r>
          </w:p>
        </w:tc>
        <w:tc>
          <w:tcPr>
            <w:tcW w:w="1083" w:type="dxa"/>
            <w:shd w:val="clear" w:color="auto" w:fill="auto"/>
          </w:tcPr>
          <w:p w14:paraId="6555D397" w14:textId="77777777" w:rsidR="00512FC7" w:rsidRPr="00512FC7" w:rsidRDefault="00512FC7" w:rsidP="00533FE7">
            <w:r w:rsidRPr="00512FC7">
              <w:t>NumInGroup</w:t>
            </w:r>
          </w:p>
        </w:tc>
        <w:tc>
          <w:tcPr>
            <w:tcW w:w="4677" w:type="dxa"/>
            <w:shd w:val="clear" w:color="auto" w:fill="auto"/>
          </w:tcPr>
          <w:p w14:paraId="28A3419E" w14:textId="77777777" w:rsidR="00512FC7" w:rsidRPr="00512FC7" w:rsidRDefault="00512FC7" w:rsidP="00533FE7">
            <w:pPr>
              <w:jc w:val="left"/>
            </w:pPr>
          </w:p>
        </w:tc>
        <w:tc>
          <w:tcPr>
            <w:tcW w:w="4411" w:type="dxa"/>
            <w:shd w:val="clear" w:color="auto" w:fill="auto"/>
          </w:tcPr>
          <w:p w14:paraId="1A19043F" w14:textId="77777777" w:rsidR="00512FC7" w:rsidRPr="00512FC7" w:rsidRDefault="00512FC7" w:rsidP="00533FE7"/>
        </w:tc>
      </w:tr>
      <w:tr w:rsidR="00512FC7" w:rsidRPr="00512FC7" w14:paraId="67AFBB1D" w14:textId="77777777" w:rsidTr="00533FE7">
        <w:tc>
          <w:tcPr>
            <w:tcW w:w="828" w:type="dxa"/>
            <w:shd w:val="clear" w:color="auto" w:fill="auto"/>
          </w:tcPr>
          <w:p w14:paraId="2E636A75" w14:textId="77777777" w:rsidR="00512FC7" w:rsidRPr="00512FC7" w:rsidRDefault="00512FC7" w:rsidP="00533FE7">
            <w:bookmarkStart w:id="2013" w:name="fld_DerivativeInstrAttribType" w:colFirst="1" w:colLast="1"/>
            <w:bookmarkEnd w:id="2012"/>
            <w:r w:rsidRPr="00512FC7">
              <w:t>1313</w:t>
            </w:r>
          </w:p>
        </w:tc>
        <w:tc>
          <w:tcPr>
            <w:tcW w:w="2069" w:type="dxa"/>
            <w:shd w:val="clear" w:color="auto" w:fill="auto"/>
          </w:tcPr>
          <w:p w14:paraId="36F7D236" w14:textId="77777777" w:rsidR="00512FC7" w:rsidRPr="00512FC7" w:rsidRDefault="00512FC7" w:rsidP="00533FE7">
            <w:r w:rsidRPr="00512FC7">
              <w:t>DerivativeInstrAttribType</w:t>
            </w:r>
          </w:p>
        </w:tc>
        <w:tc>
          <w:tcPr>
            <w:tcW w:w="1083" w:type="dxa"/>
            <w:shd w:val="clear" w:color="auto" w:fill="auto"/>
          </w:tcPr>
          <w:p w14:paraId="5C4834F0" w14:textId="77777777" w:rsidR="00512FC7" w:rsidRPr="00512FC7" w:rsidRDefault="00512FC7" w:rsidP="00533FE7">
            <w:r w:rsidRPr="00512FC7">
              <w:t>int</w:t>
            </w:r>
          </w:p>
        </w:tc>
        <w:tc>
          <w:tcPr>
            <w:tcW w:w="4677" w:type="dxa"/>
            <w:shd w:val="clear" w:color="auto" w:fill="auto"/>
          </w:tcPr>
          <w:p w14:paraId="5923B46D" w14:textId="77777777" w:rsidR="00512FC7" w:rsidRDefault="00512FC7" w:rsidP="00533FE7">
            <w:pPr>
              <w:jc w:val="left"/>
            </w:pPr>
            <w:r>
              <w:t>Refer to definition of InstrAttribType(871)</w:t>
            </w:r>
          </w:p>
          <w:p w14:paraId="49CDA040" w14:textId="77777777" w:rsidR="00512FC7" w:rsidRPr="00512FC7" w:rsidRDefault="00512FC7" w:rsidP="00533FE7">
            <w:pPr>
              <w:jc w:val="left"/>
            </w:pPr>
            <w:r>
              <w:t>Valid values:</w:t>
            </w:r>
            <w:r>
              <w:br/>
            </w:r>
            <w:r>
              <w:tab/>
              <w:t>1 - Flat (securities pay interest on a current basis but are traded without interest)</w:t>
            </w:r>
            <w:r>
              <w:br/>
            </w:r>
            <w:r>
              <w:tab/>
              <w:t>2 - Zero coupon</w:t>
            </w:r>
            <w:r>
              <w:br/>
            </w:r>
            <w:r>
              <w:tab/>
              <w:t>3 - Interest bearing (for Euro commercial paper when not issued at discount)</w:t>
            </w:r>
            <w:r>
              <w:br/>
            </w:r>
            <w:r>
              <w:tab/>
              <w:t>4 - No periodic payments</w:t>
            </w:r>
            <w:r>
              <w:br/>
            </w:r>
            <w:r>
              <w:tab/>
              <w:t>5 - Variable rate</w:t>
            </w:r>
            <w:r>
              <w:br/>
            </w:r>
            <w:r>
              <w:tab/>
              <w:t>6 - Less fee for put</w:t>
            </w:r>
            <w:r>
              <w:br/>
            </w:r>
            <w:r>
              <w:tab/>
              <w:t>7 - Stepped coupon</w:t>
            </w:r>
            <w:r>
              <w:br/>
            </w:r>
            <w:r>
              <w:tab/>
              <w:t>8 - Coupon period (if not semi-annual). Supply redemption date in the InstrAttribValue (872) field.</w:t>
            </w:r>
            <w:r>
              <w:br/>
            </w:r>
            <w:r>
              <w:tab/>
              <w:t>9 - When [and if] issued</w:t>
            </w:r>
            <w:r>
              <w:br/>
            </w:r>
            <w:r>
              <w:tab/>
              <w:t>10 - Original issue discount</w:t>
            </w:r>
            <w:r>
              <w:br/>
            </w:r>
            <w:r>
              <w:tab/>
              <w:t>11 - Callable, puttable</w:t>
            </w:r>
            <w:r>
              <w:br/>
            </w:r>
            <w:r>
              <w:tab/>
              <w:t>12 - Escrowed to Maturity</w:t>
            </w:r>
            <w:r>
              <w:br/>
            </w:r>
            <w:r>
              <w:tab/>
              <w:t>13 - Escrowed to redemption date - callable. Supply redemption date in the InstrAttribValue (872) field</w:t>
            </w:r>
            <w:r>
              <w:br/>
            </w:r>
            <w:r>
              <w:tab/>
              <w:t>14 - Pre-refunded</w:t>
            </w:r>
            <w:r>
              <w:br/>
            </w:r>
            <w:r>
              <w:tab/>
              <w:t>15 - In default</w:t>
            </w:r>
            <w:r>
              <w:br/>
            </w:r>
            <w:r>
              <w:tab/>
              <w:t>16 - Unrated</w:t>
            </w:r>
            <w:r>
              <w:br/>
            </w:r>
            <w:r>
              <w:tab/>
              <w:t>17 - Taxable</w:t>
            </w:r>
            <w:r>
              <w:br/>
            </w:r>
            <w:r>
              <w:tab/>
              <w:t>18 - Indexed</w:t>
            </w:r>
            <w:r>
              <w:br/>
            </w:r>
            <w:r>
              <w:tab/>
              <w:t>19 - Subject To Alternative Minimum Tax</w:t>
            </w:r>
            <w:r>
              <w:br/>
            </w:r>
            <w:r>
              <w:tab/>
              <w:t>20 - Original issue discount price. Supply price in the InstrAttribValue (872) field</w:t>
            </w:r>
            <w:r>
              <w:br/>
            </w:r>
            <w:r>
              <w:tab/>
              <w:t>21 - Callable below maturity value</w:t>
            </w:r>
            <w:r>
              <w:br/>
            </w:r>
            <w:r>
              <w:tab/>
              <w:t>22 - Callable without notice by mail to holder unless registered</w:t>
            </w:r>
            <w:r>
              <w:br/>
            </w:r>
            <w:r>
              <w:tab/>
              <w:t>23 - Price tick rules for security.</w:t>
            </w:r>
            <w:r>
              <w:br/>
            </w:r>
            <w:r>
              <w:tab/>
              <w:t>24 - Trade type eligibility details for security.</w:t>
            </w:r>
            <w:r>
              <w:br/>
            </w:r>
            <w:r>
              <w:tab/>
              <w:t>25 - Instrument Denominator</w:t>
            </w:r>
            <w:r>
              <w:br/>
            </w:r>
            <w:r>
              <w:tab/>
              <w:t>26 - Instrument Numerator</w:t>
            </w:r>
            <w:r>
              <w:br/>
            </w:r>
            <w:r>
              <w:tab/>
              <w:t>27 - Instrument Price Precision</w:t>
            </w:r>
            <w:r>
              <w:br/>
            </w:r>
            <w:r>
              <w:tab/>
              <w:t>28 - Instrument Strike Price</w:t>
            </w:r>
            <w:r>
              <w:br/>
            </w:r>
            <w:r>
              <w:tab/>
              <w:t>29 - Tradeable Indicator</w:t>
            </w:r>
            <w:r>
              <w:br/>
            </w:r>
            <w:r>
              <w:tab/>
              <w:t>99 - Text. Supply the text of the attribute or disclaimer in the InstrAttribValue (872) field.</w:t>
            </w:r>
          </w:p>
        </w:tc>
        <w:tc>
          <w:tcPr>
            <w:tcW w:w="4411" w:type="dxa"/>
            <w:shd w:val="clear" w:color="auto" w:fill="auto"/>
          </w:tcPr>
          <w:p w14:paraId="70898B3E" w14:textId="77777777" w:rsidR="00512FC7" w:rsidRPr="00512FC7" w:rsidRDefault="00512FC7" w:rsidP="00533FE7">
            <w:r w:rsidRPr="00512FC7">
              <w:t>Typ</w:t>
            </w:r>
          </w:p>
        </w:tc>
      </w:tr>
      <w:tr w:rsidR="00512FC7" w:rsidRPr="00512FC7" w14:paraId="64B87D5D" w14:textId="77777777" w:rsidTr="00533FE7">
        <w:tc>
          <w:tcPr>
            <w:tcW w:w="828" w:type="dxa"/>
            <w:shd w:val="clear" w:color="auto" w:fill="auto"/>
          </w:tcPr>
          <w:p w14:paraId="5BAA2F76" w14:textId="77777777" w:rsidR="00512FC7" w:rsidRPr="00512FC7" w:rsidRDefault="00512FC7" w:rsidP="00533FE7">
            <w:bookmarkStart w:id="2014" w:name="fld_DerivativeInstrAttribValue" w:colFirst="1" w:colLast="1"/>
            <w:bookmarkEnd w:id="2013"/>
            <w:r w:rsidRPr="00512FC7">
              <w:t>1314</w:t>
            </w:r>
          </w:p>
        </w:tc>
        <w:tc>
          <w:tcPr>
            <w:tcW w:w="2069" w:type="dxa"/>
            <w:shd w:val="clear" w:color="auto" w:fill="auto"/>
          </w:tcPr>
          <w:p w14:paraId="2AEB993C" w14:textId="77777777" w:rsidR="00512FC7" w:rsidRPr="00512FC7" w:rsidRDefault="00512FC7" w:rsidP="00533FE7">
            <w:r w:rsidRPr="00512FC7">
              <w:t>DerivativeInstrAttribValue</w:t>
            </w:r>
          </w:p>
        </w:tc>
        <w:tc>
          <w:tcPr>
            <w:tcW w:w="1083" w:type="dxa"/>
            <w:shd w:val="clear" w:color="auto" w:fill="auto"/>
          </w:tcPr>
          <w:p w14:paraId="2B6264B2" w14:textId="77777777" w:rsidR="00512FC7" w:rsidRPr="00512FC7" w:rsidRDefault="00512FC7" w:rsidP="00533FE7">
            <w:r w:rsidRPr="00512FC7">
              <w:t>String</w:t>
            </w:r>
          </w:p>
        </w:tc>
        <w:tc>
          <w:tcPr>
            <w:tcW w:w="4677" w:type="dxa"/>
            <w:shd w:val="clear" w:color="auto" w:fill="auto"/>
          </w:tcPr>
          <w:p w14:paraId="78BDC898" w14:textId="77777777" w:rsidR="00512FC7" w:rsidRPr="00512FC7" w:rsidRDefault="00512FC7" w:rsidP="00533FE7">
            <w:pPr>
              <w:jc w:val="left"/>
            </w:pPr>
            <w:r w:rsidRPr="00512FC7">
              <w:t>Refer to definition of InstrAttribValue(872)</w:t>
            </w:r>
          </w:p>
        </w:tc>
        <w:tc>
          <w:tcPr>
            <w:tcW w:w="4411" w:type="dxa"/>
            <w:shd w:val="clear" w:color="auto" w:fill="auto"/>
          </w:tcPr>
          <w:p w14:paraId="23C55772" w14:textId="77777777" w:rsidR="00512FC7" w:rsidRPr="00512FC7" w:rsidRDefault="00512FC7" w:rsidP="00533FE7">
            <w:r w:rsidRPr="00512FC7">
              <w:t>Val</w:t>
            </w:r>
          </w:p>
        </w:tc>
      </w:tr>
      <w:tr w:rsidR="00512FC7" w:rsidRPr="00512FC7" w14:paraId="2AB5650A" w14:textId="77777777" w:rsidTr="00533FE7">
        <w:tc>
          <w:tcPr>
            <w:tcW w:w="828" w:type="dxa"/>
            <w:shd w:val="clear" w:color="auto" w:fill="auto"/>
          </w:tcPr>
          <w:p w14:paraId="14AE4788" w14:textId="77777777" w:rsidR="00512FC7" w:rsidRPr="00512FC7" w:rsidRDefault="00512FC7" w:rsidP="00533FE7">
            <w:bookmarkStart w:id="2015" w:name="fld_DerivativePriceUnitOfMeasure" w:colFirst="1" w:colLast="1"/>
            <w:bookmarkEnd w:id="2014"/>
            <w:r w:rsidRPr="00512FC7">
              <w:t>1315</w:t>
            </w:r>
          </w:p>
        </w:tc>
        <w:tc>
          <w:tcPr>
            <w:tcW w:w="2069" w:type="dxa"/>
            <w:shd w:val="clear" w:color="auto" w:fill="auto"/>
          </w:tcPr>
          <w:p w14:paraId="7CFAF1B6" w14:textId="77777777" w:rsidR="00512FC7" w:rsidRPr="00512FC7" w:rsidRDefault="00512FC7" w:rsidP="00533FE7">
            <w:r w:rsidRPr="00512FC7">
              <w:t>DerivativePriceUnitOfMeasure</w:t>
            </w:r>
          </w:p>
        </w:tc>
        <w:tc>
          <w:tcPr>
            <w:tcW w:w="1083" w:type="dxa"/>
            <w:shd w:val="clear" w:color="auto" w:fill="auto"/>
          </w:tcPr>
          <w:p w14:paraId="4217D3FE" w14:textId="77777777" w:rsidR="00512FC7" w:rsidRPr="00512FC7" w:rsidRDefault="00512FC7" w:rsidP="00533FE7">
            <w:r w:rsidRPr="00512FC7">
              <w:t>String</w:t>
            </w:r>
          </w:p>
        </w:tc>
        <w:tc>
          <w:tcPr>
            <w:tcW w:w="4677" w:type="dxa"/>
            <w:shd w:val="clear" w:color="auto" w:fill="auto"/>
          </w:tcPr>
          <w:p w14:paraId="272CA14C" w14:textId="77777777" w:rsidR="00512FC7" w:rsidRDefault="00512FC7" w:rsidP="00533FE7">
            <w:pPr>
              <w:jc w:val="left"/>
            </w:pPr>
            <w:r>
              <w:t>Refer to definition for PriceUnitOfMeasure(1191)</w:t>
            </w:r>
          </w:p>
          <w:p w14:paraId="7634BB45"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60013E06" w14:textId="77777777" w:rsidR="00512FC7" w:rsidRPr="00512FC7" w:rsidRDefault="00512FC7" w:rsidP="00533FE7">
            <w:r w:rsidRPr="00512FC7">
              <w:t>PxUOM</w:t>
            </w:r>
          </w:p>
        </w:tc>
      </w:tr>
      <w:tr w:rsidR="00512FC7" w:rsidRPr="00512FC7" w14:paraId="0892AEAF" w14:textId="77777777" w:rsidTr="00533FE7">
        <w:tc>
          <w:tcPr>
            <w:tcW w:w="828" w:type="dxa"/>
            <w:shd w:val="clear" w:color="auto" w:fill="auto"/>
          </w:tcPr>
          <w:p w14:paraId="0BF209F3" w14:textId="77777777" w:rsidR="00512FC7" w:rsidRPr="00512FC7" w:rsidRDefault="00512FC7" w:rsidP="00533FE7">
            <w:bookmarkStart w:id="2016" w:name="fld_DerivativePriceUnitOfMeasureQty" w:colFirst="1" w:colLast="1"/>
            <w:bookmarkEnd w:id="2015"/>
            <w:r w:rsidRPr="00512FC7">
              <w:t>1316</w:t>
            </w:r>
          </w:p>
        </w:tc>
        <w:tc>
          <w:tcPr>
            <w:tcW w:w="2069" w:type="dxa"/>
            <w:shd w:val="clear" w:color="auto" w:fill="auto"/>
          </w:tcPr>
          <w:p w14:paraId="5F747688" w14:textId="77777777" w:rsidR="00512FC7" w:rsidRPr="00512FC7" w:rsidRDefault="00512FC7" w:rsidP="00533FE7">
            <w:r w:rsidRPr="00512FC7">
              <w:t>DerivativePriceUnitOfMeasureQty</w:t>
            </w:r>
          </w:p>
        </w:tc>
        <w:tc>
          <w:tcPr>
            <w:tcW w:w="1083" w:type="dxa"/>
            <w:shd w:val="clear" w:color="auto" w:fill="auto"/>
          </w:tcPr>
          <w:p w14:paraId="11F435A5" w14:textId="77777777" w:rsidR="00512FC7" w:rsidRPr="00512FC7" w:rsidRDefault="00512FC7" w:rsidP="00533FE7">
            <w:r w:rsidRPr="00512FC7">
              <w:t>Qty</w:t>
            </w:r>
          </w:p>
        </w:tc>
        <w:tc>
          <w:tcPr>
            <w:tcW w:w="4677" w:type="dxa"/>
            <w:shd w:val="clear" w:color="auto" w:fill="auto"/>
          </w:tcPr>
          <w:p w14:paraId="60BAC68B" w14:textId="77777777" w:rsidR="00512FC7" w:rsidRPr="00512FC7" w:rsidRDefault="00512FC7" w:rsidP="00533FE7">
            <w:pPr>
              <w:jc w:val="left"/>
            </w:pPr>
            <w:r w:rsidRPr="00512FC7">
              <w:t>Refer to definition of PriceUnitOfMeasureQty(1192)</w:t>
            </w:r>
          </w:p>
        </w:tc>
        <w:tc>
          <w:tcPr>
            <w:tcW w:w="4411" w:type="dxa"/>
            <w:shd w:val="clear" w:color="auto" w:fill="auto"/>
          </w:tcPr>
          <w:p w14:paraId="785FA6E6" w14:textId="77777777" w:rsidR="00512FC7" w:rsidRPr="00512FC7" w:rsidRDefault="00512FC7" w:rsidP="00533FE7">
            <w:r w:rsidRPr="00512FC7">
              <w:t>PxUOMQty</w:t>
            </w:r>
          </w:p>
        </w:tc>
      </w:tr>
      <w:tr w:rsidR="00512FC7" w:rsidRPr="00512FC7" w14:paraId="057BB267" w14:textId="77777777" w:rsidTr="00533FE7">
        <w:tc>
          <w:tcPr>
            <w:tcW w:w="828" w:type="dxa"/>
            <w:shd w:val="clear" w:color="auto" w:fill="auto"/>
          </w:tcPr>
          <w:p w14:paraId="7E441D0D" w14:textId="77777777" w:rsidR="00512FC7" w:rsidRPr="00512FC7" w:rsidRDefault="00512FC7" w:rsidP="00533FE7">
            <w:bookmarkStart w:id="2017" w:name="fld_DerivativeSettlMethod" w:colFirst="1" w:colLast="1"/>
            <w:bookmarkEnd w:id="2016"/>
            <w:r w:rsidRPr="00512FC7">
              <w:t>1317</w:t>
            </w:r>
          </w:p>
        </w:tc>
        <w:tc>
          <w:tcPr>
            <w:tcW w:w="2069" w:type="dxa"/>
            <w:shd w:val="clear" w:color="auto" w:fill="auto"/>
          </w:tcPr>
          <w:p w14:paraId="161B85BE" w14:textId="77777777" w:rsidR="00512FC7" w:rsidRPr="00512FC7" w:rsidRDefault="00512FC7" w:rsidP="00533FE7">
            <w:r w:rsidRPr="00512FC7">
              <w:t>DerivativeSettlMethod</w:t>
            </w:r>
          </w:p>
        </w:tc>
        <w:tc>
          <w:tcPr>
            <w:tcW w:w="1083" w:type="dxa"/>
            <w:shd w:val="clear" w:color="auto" w:fill="auto"/>
          </w:tcPr>
          <w:p w14:paraId="38E693FA" w14:textId="77777777" w:rsidR="00512FC7" w:rsidRPr="00512FC7" w:rsidRDefault="00512FC7" w:rsidP="00533FE7">
            <w:r w:rsidRPr="00512FC7">
              <w:t>char</w:t>
            </w:r>
          </w:p>
        </w:tc>
        <w:tc>
          <w:tcPr>
            <w:tcW w:w="4677" w:type="dxa"/>
            <w:shd w:val="clear" w:color="auto" w:fill="auto"/>
          </w:tcPr>
          <w:p w14:paraId="00C7C261" w14:textId="77777777" w:rsidR="00512FC7" w:rsidRDefault="00512FC7" w:rsidP="00533FE7">
            <w:pPr>
              <w:jc w:val="left"/>
            </w:pPr>
            <w:r>
              <w:t>Refer to definition of SettlMethod(1193)</w:t>
            </w:r>
          </w:p>
          <w:p w14:paraId="0A78AD94" w14:textId="77777777" w:rsidR="00512FC7" w:rsidRPr="00512FC7" w:rsidRDefault="00512FC7" w:rsidP="00533FE7">
            <w:pPr>
              <w:jc w:val="left"/>
            </w:pPr>
            <w:r>
              <w:t>Valid values:</w:t>
            </w:r>
            <w:r>
              <w:br/>
            </w:r>
            <w:r>
              <w:tab/>
              <w:t>C - Cash settlement required</w:t>
            </w:r>
            <w:r>
              <w:br/>
            </w:r>
            <w:r>
              <w:tab/>
              <w:t>P - Physical settlement required</w:t>
            </w:r>
          </w:p>
        </w:tc>
        <w:tc>
          <w:tcPr>
            <w:tcW w:w="4411" w:type="dxa"/>
            <w:shd w:val="clear" w:color="auto" w:fill="auto"/>
          </w:tcPr>
          <w:p w14:paraId="52A7ABEE" w14:textId="77777777" w:rsidR="00512FC7" w:rsidRPr="00512FC7" w:rsidRDefault="00512FC7" w:rsidP="00533FE7">
            <w:r w:rsidRPr="00512FC7">
              <w:t>SettlMeth</w:t>
            </w:r>
          </w:p>
        </w:tc>
      </w:tr>
      <w:tr w:rsidR="00512FC7" w:rsidRPr="00512FC7" w14:paraId="08FB292D" w14:textId="77777777" w:rsidTr="00533FE7">
        <w:tc>
          <w:tcPr>
            <w:tcW w:w="828" w:type="dxa"/>
            <w:shd w:val="clear" w:color="auto" w:fill="auto"/>
          </w:tcPr>
          <w:p w14:paraId="7577C89F" w14:textId="77777777" w:rsidR="00512FC7" w:rsidRPr="00512FC7" w:rsidRDefault="00512FC7" w:rsidP="00533FE7">
            <w:bookmarkStart w:id="2018" w:name="fld_DerivativePriceQuoteMethod" w:colFirst="1" w:colLast="1"/>
            <w:bookmarkEnd w:id="2017"/>
            <w:r w:rsidRPr="00512FC7">
              <w:t>1318</w:t>
            </w:r>
          </w:p>
        </w:tc>
        <w:tc>
          <w:tcPr>
            <w:tcW w:w="2069" w:type="dxa"/>
            <w:shd w:val="clear" w:color="auto" w:fill="auto"/>
          </w:tcPr>
          <w:p w14:paraId="0F58663D" w14:textId="77777777" w:rsidR="00512FC7" w:rsidRPr="00512FC7" w:rsidRDefault="00512FC7" w:rsidP="00533FE7">
            <w:r w:rsidRPr="00512FC7">
              <w:t>DerivativePriceQuoteMethod</w:t>
            </w:r>
          </w:p>
        </w:tc>
        <w:tc>
          <w:tcPr>
            <w:tcW w:w="1083" w:type="dxa"/>
            <w:shd w:val="clear" w:color="auto" w:fill="auto"/>
          </w:tcPr>
          <w:p w14:paraId="4D56E9FB" w14:textId="77777777" w:rsidR="00512FC7" w:rsidRPr="00512FC7" w:rsidRDefault="00512FC7" w:rsidP="00533FE7">
            <w:r w:rsidRPr="00512FC7">
              <w:t>String</w:t>
            </w:r>
          </w:p>
        </w:tc>
        <w:tc>
          <w:tcPr>
            <w:tcW w:w="4677" w:type="dxa"/>
            <w:shd w:val="clear" w:color="auto" w:fill="auto"/>
          </w:tcPr>
          <w:p w14:paraId="1A5B2863" w14:textId="77777777" w:rsidR="00512FC7" w:rsidRDefault="00512FC7" w:rsidP="00533FE7">
            <w:pPr>
              <w:jc w:val="left"/>
            </w:pPr>
            <w:r>
              <w:t>Refer to definition of PriceQuoteMethod(1196)</w:t>
            </w:r>
          </w:p>
          <w:p w14:paraId="36292E84" w14:textId="77777777" w:rsidR="00512FC7" w:rsidRPr="00512FC7" w:rsidRDefault="00512FC7" w:rsidP="00533FE7">
            <w:pPr>
              <w:jc w:val="left"/>
            </w:pPr>
            <w:r>
              <w:t>Valid values:</w:t>
            </w:r>
            <w:r>
              <w:br/>
            </w:r>
            <w:r>
              <w:tab/>
              <w:t>PCTPAR - Percent of Par</w:t>
            </w:r>
            <w:r>
              <w:br/>
            </w:r>
            <w:r>
              <w:tab/>
              <w:t>STD - Standard, money per unit of a physical</w:t>
            </w:r>
            <w:r>
              <w:br/>
            </w:r>
            <w:r>
              <w:tab/>
              <w:t>INX - Index</w:t>
            </w:r>
            <w:r>
              <w:br/>
            </w:r>
            <w:r>
              <w:tab/>
              <w:t>INT - Interest rate Index</w:t>
            </w:r>
          </w:p>
        </w:tc>
        <w:tc>
          <w:tcPr>
            <w:tcW w:w="4411" w:type="dxa"/>
            <w:shd w:val="clear" w:color="auto" w:fill="auto"/>
          </w:tcPr>
          <w:p w14:paraId="64EA3B8B" w14:textId="77777777" w:rsidR="00512FC7" w:rsidRPr="00512FC7" w:rsidRDefault="00512FC7" w:rsidP="00533FE7">
            <w:r w:rsidRPr="00512FC7">
              <w:t>PxQteMeth</w:t>
            </w:r>
          </w:p>
        </w:tc>
      </w:tr>
      <w:tr w:rsidR="00512FC7" w:rsidRPr="00512FC7" w14:paraId="478D2312" w14:textId="77777777" w:rsidTr="00533FE7">
        <w:tc>
          <w:tcPr>
            <w:tcW w:w="828" w:type="dxa"/>
            <w:shd w:val="clear" w:color="auto" w:fill="auto"/>
          </w:tcPr>
          <w:p w14:paraId="2667697C" w14:textId="77777777" w:rsidR="00512FC7" w:rsidRPr="00512FC7" w:rsidRDefault="00512FC7" w:rsidP="00533FE7">
            <w:bookmarkStart w:id="2019" w:name="fld_DerivativeValuationMethod" w:colFirst="1" w:colLast="1"/>
            <w:bookmarkEnd w:id="2018"/>
            <w:r w:rsidRPr="00512FC7">
              <w:t>1319</w:t>
            </w:r>
          </w:p>
        </w:tc>
        <w:tc>
          <w:tcPr>
            <w:tcW w:w="2069" w:type="dxa"/>
            <w:shd w:val="clear" w:color="auto" w:fill="auto"/>
          </w:tcPr>
          <w:p w14:paraId="68466E1F" w14:textId="77777777" w:rsidR="00512FC7" w:rsidRPr="00512FC7" w:rsidRDefault="00512FC7" w:rsidP="00533FE7">
            <w:r w:rsidRPr="00512FC7">
              <w:t>DerivativeValuationMethod</w:t>
            </w:r>
          </w:p>
        </w:tc>
        <w:tc>
          <w:tcPr>
            <w:tcW w:w="1083" w:type="dxa"/>
            <w:shd w:val="clear" w:color="auto" w:fill="auto"/>
          </w:tcPr>
          <w:p w14:paraId="70FB7E50" w14:textId="77777777" w:rsidR="00512FC7" w:rsidRPr="00512FC7" w:rsidRDefault="00512FC7" w:rsidP="00533FE7">
            <w:r w:rsidRPr="00512FC7">
              <w:t>String</w:t>
            </w:r>
          </w:p>
        </w:tc>
        <w:tc>
          <w:tcPr>
            <w:tcW w:w="4677" w:type="dxa"/>
            <w:shd w:val="clear" w:color="auto" w:fill="auto"/>
          </w:tcPr>
          <w:p w14:paraId="7B29C835" w14:textId="77777777" w:rsidR="00512FC7" w:rsidRDefault="00512FC7" w:rsidP="00533FE7">
            <w:pPr>
              <w:jc w:val="left"/>
            </w:pPr>
            <w:r>
              <w:t>Refer to definition of ValuationMethod(1197).</w:t>
            </w:r>
          </w:p>
          <w:p w14:paraId="0CF290EB" w14:textId="77777777" w:rsidR="00512FC7" w:rsidRPr="00512FC7" w:rsidRDefault="00512FC7" w:rsidP="00533FE7">
            <w:pPr>
              <w:jc w:val="left"/>
            </w:pPr>
            <w:r>
              <w:t>Valid values:</w:t>
            </w:r>
            <w:r>
              <w:br/>
            </w:r>
            <w:r>
              <w:tab/>
              <w:t>CDS - CDS style collateralization of market to market and coupon</w:t>
            </w:r>
            <w:r>
              <w:br/>
            </w:r>
            <w:r>
              <w:tab/>
              <w:t>CDSD - CDS in delivery - use recovery rate to calculate obligation</w:t>
            </w:r>
            <w:r>
              <w:br/>
            </w:r>
            <w:r>
              <w:tab/>
              <w:t>EQTY - premium style</w:t>
            </w:r>
            <w:r>
              <w:br/>
            </w:r>
            <w:r>
              <w:tab/>
              <w:t>FUT - futures style mark-to-market</w:t>
            </w:r>
            <w:r>
              <w:br/>
            </w:r>
            <w:r>
              <w:tab/>
              <w:t>FUTDA - futures style with an attached cash adjustment</w:t>
            </w:r>
          </w:p>
        </w:tc>
        <w:tc>
          <w:tcPr>
            <w:tcW w:w="4411" w:type="dxa"/>
            <w:shd w:val="clear" w:color="auto" w:fill="auto"/>
          </w:tcPr>
          <w:p w14:paraId="50AE3DFE" w14:textId="77777777" w:rsidR="00512FC7" w:rsidRPr="00512FC7" w:rsidRDefault="00512FC7" w:rsidP="00533FE7">
            <w:r w:rsidRPr="00512FC7">
              <w:t>ValMeth</w:t>
            </w:r>
          </w:p>
        </w:tc>
      </w:tr>
      <w:tr w:rsidR="00512FC7" w:rsidRPr="00512FC7" w14:paraId="68F67246" w14:textId="77777777" w:rsidTr="00533FE7">
        <w:tc>
          <w:tcPr>
            <w:tcW w:w="828" w:type="dxa"/>
            <w:shd w:val="clear" w:color="auto" w:fill="auto"/>
          </w:tcPr>
          <w:p w14:paraId="0C8755AA" w14:textId="77777777" w:rsidR="00512FC7" w:rsidRPr="00512FC7" w:rsidRDefault="00512FC7" w:rsidP="00533FE7">
            <w:bookmarkStart w:id="2020" w:name="fld_DerivativeListMethod" w:colFirst="1" w:colLast="1"/>
            <w:bookmarkEnd w:id="2019"/>
            <w:r w:rsidRPr="00512FC7">
              <w:t>1320</w:t>
            </w:r>
          </w:p>
        </w:tc>
        <w:tc>
          <w:tcPr>
            <w:tcW w:w="2069" w:type="dxa"/>
            <w:shd w:val="clear" w:color="auto" w:fill="auto"/>
          </w:tcPr>
          <w:p w14:paraId="3EEE125B" w14:textId="77777777" w:rsidR="00512FC7" w:rsidRPr="00512FC7" w:rsidRDefault="00512FC7" w:rsidP="00533FE7">
            <w:r w:rsidRPr="00512FC7">
              <w:t>DerivativeListMethod</w:t>
            </w:r>
          </w:p>
        </w:tc>
        <w:tc>
          <w:tcPr>
            <w:tcW w:w="1083" w:type="dxa"/>
            <w:shd w:val="clear" w:color="auto" w:fill="auto"/>
          </w:tcPr>
          <w:p w14:paraId="4E42FE5B" w14:textId="77777777" w:rsidR="00512FC7" w:rsidRPr="00512FC7" w:rsidRDefault="00512FC7" w:rsidP="00533FE7">
            <w:r w:rsidRPr="00512FC7">
              <w:t>int</w:t>
            </w:r>
          </w:p>
        </w:tc>
        <w:tc>
          <w:tcPr>
            <w:tcW w:w="4677" w:type="dxa"/>
            <w:shd w:val="clear" w:color="auto" w:fill="auto"/>
          </w:tcPr>
          <w:p w14:paraId="7B24C5F7" w14:textId="77777777" w:rsidR="00512FC7" w:rsidRDefault="00512FC7" w:rsidP="00533FE7">
            <w:pPr>
              <w:jc w:val="left"/>
            </w:pPr>
            <w:r>
              <w:t>Indicates whether instruments are pre-listed only or can also be defined via user request</w:t>
            </w:r>
          </w:p>
          <w:p w14:paraId="4CCB9DEC" w14:textId="77777777" w:rsidR="00512FC7" w:rsidRPr="00512FC7" w:rsidRDefault="00512FC7" w:rsidP="00533FE7">
            <w:pPr>
              <w:jc w:val="left"/>
            </w:pPr>
            <w:r>
              <w:t>Valid values:</w:t>
            </w:r>
            <w:r>
              <w:br/>
            </w:r>
            <w:r>
              <w:tab/>
              <w:t>0 - pre-listed only</w:t>
            </w:r>
            <w:r>
              <w:br/>
            </w:r>
            <w:r>
              <w:tab/>
              <w:t>1 - user requested</w:t>
            </w:r>
          </w:p>
        </w:tc>
        <w:tc>
          <w:tcPr>
            <w:tcW w:w="4411" w:type="dxa"/>
            <w:shd w:val="clear" w:color="auto" w:fill="auto"/>
          </w:tcPr>
          <w:p w14:paraId="3A76570D" w14:textId="77777777" w:rsidR="00512FC7" w:rsidRPr="00512FC7" w:rsidRDefault="00512FC7" w:rsidP="00533FE7">
            <w:r w:rsidRPr="00512FC7">
              <w:t>ListMeth</w:t>
            </w:r>
          </w:p>
        </w:tc>
      </w:tr>
      <w:tr w:rsidR="00512FC7" w:rsidRPr="00512FC7" w14:paraId="6E6F7B65" w14:textId="77777777" w:rsidTr="00533FE7">
        <w:tc>
          <w:tcPr>
            <w:tcW w:w="828" w:type="dxa"/>
            <w:shd w:val="clear" w:color="auto" w:fill="auto"/>
          </w:tcPr>
          <w:p w14:paraId="518ADE7D" w14:textId="77777777" w:rsidR="00512FC7" w:rsidRPr="00512FC7" w:rsidRDefault="00512FC7" w:rsidP="00533FE7">
            <w:bookmarkStart w:id="2021" w:name="fld_DerivativeCapPrice" w:colFirst="1" w:colLast="1"/>
            <w:bookmarkEnd w:id="2020"/>
            <w:r w:rsidRPr="00512FC7">
              <w:t>1321</w:t>
            </w:r>
          </w:p>
        </w:tc>
        <w:tc>
          <w:tcPr>
            <w:tcW w:w="2069" w:type="dxa"/>
            <w:shd w:val="clear" w:color="auto" w:fill="auto"/>
          </w:tcPr>
          <w:p w14:paraId="5786534D" w14:textId="77777777" w:rsidR="00512FC7" w:rsidRPr="00512FC7" w:rsidRDefault="00512FC7" w:rsidP="00533FE7">
            <w:r w:rsidRPr="00512FC7">
              <w:t>DerivativeCapPrice</w:t>
            </w:r>
          </w:p>
        </w:tc>
        <w:tc>
          <w:tcPr>
            <w:tcW w:w="1083" w:type="dxa"/>
            <w:shd w:val="clear" w:color="auto" w:fill="auto"/>
          </w:tcPr>
          <w:p w14:paraId="57368E68" w14:textId="77777777" w:rsidR="00512FC7" w:rsidRPr="00512FC7" w:rsidRDefault="00512FC7" w:rsidP="00533FE7">
            <w:r w:rsidRPr="00512FC7">
              <w:t>Price</w:t>
            </w:r>
          </w:p>
        </w:tc>
        <w:tc>
          <w:tcPr>
            <w:tcW w:w="4677" w:type="dxa"/>
            <w:shd w:val="clear" w:color="auto" w:fill="auto"/>
          </w:tcPr>
          <w:p w14:paraId="63021906" w14:textId="77777777" w:rsidR="00512FC7" w:rsidRPr="00512FC7" w:rsidRDefault="00512FC7" w:rsidP="00533FE7">
            <w:pPr>
              <w:jc w:val="left"/>
            </w:pPr>
            <w:r w:rsidRPr="00512FC7">
              <w:t>Refer to definition of CapPrice(1199)</w:t>
            </w:r>
          </w:p>
        </w:tc>
        <w:tc>
          <w:tcPr>
            <w:tcW w:w="4411" w:type="dxa"/>
            <w:shd w:val="clear" w:color="auto" w:fill="auto"/>
          </w:tcPr>
          <w:p w14:paraId="6286F4F0" w14:textId="77777777" w:rsidR="00512FC7" w:rsidRPr="00512FC7" w:rsidRDefault="00512FC7" w:rsidP="00533FE7">
            <w:r w:rsidRPr="00512FC7">
              <w:t>CapPx</w:t>
            </w:r>
          </w:p>
        </w:tc>
      </w:tr>
      <w:tr w:rsidR="00512FC7" w:rsidRPr="00512FC7" w14:paraId="48F5AA4C" w14:textId="77777777" w:rsidTr="00533FE7">
        <w:tc>
          <w:tcPr>
            <w:tcW w:w="828" w:type="dxa"/>
            <w:shd w:val="clear" w:color="auto" w:fill="auto"/>
          </w:tcPr>
          <w:p w14:paraId="45DDB439" w14:textId="77777777" w:rsidR="00512FC7" w:rsidRPr="00512FC7" w:rsidRDefault="00512FC7" w:rsidP="00533FE7">
            <w:bookmarkStart w:id="2022" w:name="fld_DerivativeFloorPrice" w:colFirst="1" w:colLast="1"/>
            <w:bookmarkEnd w:id="2021"/>
            <w:r w:rsidRPr="00512FC7">
              <w:t>1322</w:t>
            </w:r>
          </w:p>
        </w:tc>
        <w:tc>
          <w:tcPr>
            <w:tcW w:w="2069" w:type="dxa"/>
            <w:shd w:val="clear" w:color="auto" w:fill="auto"/>
          </w:tcPr>
          <w:p w14:paraId="6557C326" w14:textId="77777777" w:rsidR="00512FC7" w:rsidRPr="00512FC7" w:rsidRDefault="00512FC7" w:rsidP="00533FE7">
            <w:r w:rsidRPr="00512FC7">
              <w:t>DerivativeFloorPrice</w:t>
            </w:r>
          </w:p>
        </w:tc>
        <w:tc>
          <w:tcPr>
            <w:tcW w:w="1083" w:type="dxa"/>
            <w:shd w:val="clear" w:color="auto" w:fill="auto"/>
          </w:tcPr>
          <w:p w14:paraId="72E67DD7" w14:textId="77777777" w:rsidR="00512FC7" w:rsidRPr="00512FC7" w:rsidRDefault="00512FC7" w:rsidP="00533FE7">
            <w:r w:rsidRPr="00512FC7">
              <w:t>Price</w:t>
            </w:r>
          </w:p>
        </w:tc>
        <w:tc>
          <w:tcPr>
            <w:tcW w:w="4677" w:type="dxa"/>
            <w:shd w:val="clear" w:color="auto" w:fill="auto"/>
          </w:tcPr>
          <w:p w14:paraId="0F7696AC" w14:textId="77777777" w:rsidR="00512FC7" w:rsidRPr="00512FC7" w:rsidRDefault="00512FC7" w:rsidP="00533FE7">
            <w:pPr>
              <w:jc w:val="left"/>
            </w:pPr>
            <w:r w:rsidRPr="00512FC7">
              <w:t>Refer to definition of FloorPrice(1200)</w:t>
            </w:r>
          </w:p>
        </w:tc>
        <w:tc>
          <w:tcPr>
            <w:tcW w:w="4411" w:type="dxa"/>
            <w:shd w:val="clear" w:color="auto" w:fill="auto"/>
          </w:tcPr>
          <w:p w14:paraId="537EF7CF" w14:textId="77777777" w:rsidR="00512FC7" w:rsidRPr="00512FC7" w:rsidRDefault="00512FC7" w:rsidP="00533FE7">
            <w:r w:rsidRPr="00512FC7">
              <w:t>FlrPx</w:t>
            </w:r>
          </w:p>
        </w:tc>
      </w:tr>
      <w:tr w:rsidR="00512FC7" w:rsidRPr="00512FC7" w14:paraId="5FE87A8A" w14:textId="77777777" w:rsidTr="00533FE7">
        <w:tc>
          <w:tcPr>
            <w:tcW w:w="828" w:type="dxa"/>
            <w:shd w:val="clear" w:color="auto" w:fill="auto"/>
          </w:tcPr>
          <w:p w14:paraId="1393073E" w14:textId="77777777" w:rsidR="00512FC7" w:rsidRPr="00512FC7" w:rsidRDefault="00512FC7" w:rsidP="00533FE7">
            <w:bookmarkStart w:id="2023" w:name="fld_DerivativePutOrCall" w:colFirst="1" w:colLast="1"/>
            <w:bookmarkEnd w:id="2022"/>
            <w:r w:rsidRPr="00512FC7">
              <w:t>1323</w:t>
            </w:r>
          </w:p>
        </w:tc>
        <w:tc>
          <w:tcPr>
            <w:tcW w:w="2069" w:type="dxa"/>
            <w:shd w:val="clear" w:color="auto" w:fill="auto"/>
          </w:tcPr>
          <w:p w14:paraId="0A89A301" w14:textId="77777777" w:rsidR="00512FC7" w:rsidRPr="00512FC7" w:rsidRDefault="00512FC7" w:rsidP="00533FE7">
            <w:r w:rsidRPr="00512FC7">
              <w:t>DerivativePutOrCall</w:t>
            </w:r>
          </w:p>
        </w:tc>
        <w:tc>
          <w:tcPr>
            <w:tcW w:w="1083" w:type="dxa"/>
            <w:shd w:val="clear" w:color="auto" w:fill="auto"/>
          </w:tcPr>
          <w:p w14:paraId="5D3F09CB" w14:textId="77777777" w:rsidR="00512FC7" w:rsidRPr="00512FC7" w:rsidRDefault="00512FC7" w:rsidP="00533FE7">
            <w:r w:rsidRPr="00512FC7">
              <w:t>int</w:t>
            </w:r>
          </w:p>
        </w:tc>
        <w:tc>
          <w:tcPr>
            <w:tcW w:w="4677" w:type="dxa"/>
            <w:shd w:val="clear" w:color="auto" w:fill="auto"/>
          </w:tcPr>
          <w:p w14:paraId="5667A5EF" w14:textId="77777777" w:rsidR="00512FC7" w:rsidRDefault="00512FC7" w:rsidP="00533FE7">
            <w:pPr>
              <w:jc w:val="left"/>
            </w:pPr>
            <w:r>
              <w:t>Indicates whether an Option is for a put or call</w:t>
            </w:r>
          </w:p>
          <w:p w14:paraId="61559EF5" w14:textId="77777777" w:rsidR="00512FC7" w:rsidRPr="00512FC7" w:rsidRDefault="00512FC7" w:rsidP="00533FE7">
            <w:pPr>
              <w:jc w:val="left"/>
            </w:pPr>
            <w:r>
              <w:t>Valid values:</w:t>
            </w:r>
            <w:r>
              <w:br/>
            </w:r>
            <w:r>
              <w:tab/>
              <w:t>0 - Put</w:t>
            </w:r>
            <w:r>
              <w:br/>
            </w:r>
            <w:r>
              <w:tab/>
              <w:t>1 - Call</w:t>
            </w:r>
          </w:p>
        </w:tc>
        <w:tc>
          <w:tcPr>
            <w:tcW w:w="4411" w:type="dxa"/>
            <w:shd w:val="clear" w:color="auto" w:fill="auto"/>
          </w:tcPr>
          <w:p w14:paraId="2CC014BE" w14:textId="77777777" w:rsidR="00512FC7" w:rsidRPr="00512FC7" w:rsidRDefault="00512FC7" w:rsidP="00533FE7">
            <w:r w:rsidRPr="00512FC7">
              <w:t>PutCall</w:t>
            </w:r>
          </w:p>
        </w:tc>
      </w:tr>
      <w:tr w:rsidR="00512FC7" w:rsidRPr="00512FC7" w14:paraId="038E42FA" w14:textId="77777777" w:rsidTr="00533FE7">
        <w:tc>
          <w:tcPr>
            <w:tcW w:w="828" w:type="dxa"/>
            <w:shd w:val="clear" w:color="auto" w:fill="auto"/>
          </w:tcPr>
          <w:p w14:paraId="74B1DED7" w14:textId="77777777" w:rsidR="00512FC7" w:rsidRPr="00512FC7" w:rsidRDefault="00512FC7" w:rsidP="00533FE7">
            <w:bookmarkStart w:id="2024" w:name="fld_ListUpdateAction" w:colFirst="1" w:colLast="1"/>
            <w:bookmarkEnd w:id="2023"/>
            <w:r w:rsidRPr="00512FC7">
              <w:t>1324</w:t>
            </w:r>
          </w:p>
        </w:tc>
        <w:tc>
          <w:tcPr>
            <w:tcW w:w="2069" w:type="dxa"/>
            <w:shd w:val="clear" w:color="auto" w:fill="auto"/>
          </w:tcPr>
          <w:p w14:paraId="66BECEB8" w14:textId="77777777" w:rsidR="00512FC7" w:rsidRPr="00512FC7" w:rsidRDefault="00512FC7" w:rsidP="00533FE7">
            <w:r w:rsidRPr="00512FC7">
              <w:t>ListUpdateAction</w:t>
            </w:r>
          </w:p>
        </w:tc>
        <w:tc>
          <w:tcPr>
            <w:tcW w:w="1083" w:type="dxa"/>
            <w:shd w:val="clear" w:color="auto" w:fill="auto"/>
          </w:tcPr>
          <w:p w14:paraId="410D6959" w14:textId="77777777" w:rsidR="00512FC7" w:rsidRPr="00512FC7" w:rsidRDefault="00512FC7" w:rsidP="00533FE7">
            <w:r w:rsidRPr="00512FC7">
              <w:t>char</w:t>
            </w:r>
          </w:p>
        </w:tc>
        <w:tc>
          <w:tcPr>
            <w:tcW w:w="4677" w:type="dxa"/>
            <w:shd w:val="clear" w:color="auto" w:fill="auto"/>
          </w:tcPr>
          <w:p w14:paraId="3A8F4284" w14:textId="77777777" w:rsidR="00512FC7" w:rsidRDefault="00512FC7" w:rsidP="00533FE7">
            <w:pPr>
              <w:jc w:val="left"/>
            </w:pPr>
            <w:r>
              <w:t>If provided, then Instrument occurrence has explicitly changed</w:t>
            </w:r>
          </w:p>
          <w:p w14:paraId="24F78ADC" w14:textId="77777777" w:rsidR="00512FC7" w:rsidRPr="00512FC7" w:rsidRDefault="00512FC7" w:rsidP="00533FE7">
            <w:pPr>
              <w:jc w:val="left"/>
            </w:pPr>
            <w:r>
              <w:t>Valid values:</w:t>
            </w:r>
            <w:r>
              <w:br/>
            </w:r>
            <w:r>
              <w:tab/>
              <w:t>A - Add</w:t>
            </w:r>
            <w:r>
              <w:br/>
            </w:r>
            <w:r>
              <w:tab/>
              <w:t>D - Delete</w:t>
            </w:r>
            <w:r>
              <w:br/>
            </w:r>
            <w:r>
              <w:tab/>
              <w:t>M - Modify</w:t>
            </w:r>
          </w:p>
        </w:tc>
        <w:tc>
          <w:tcPr>
            <w:tcW w:w="4411" w:type="dxa"/>
            <w:shd w:val="clear" w:color="auto" w:fill="auto"/>
          </w:tcPr>
          <w:p w14:paraId="4796E9A5" w14:textId="77777777" w:rsidR="00512FC7" w:rsidRPr="00512FC7" w:rsidRDefault="00512FC7" w:rsidP="00533FE7">
            <w:r w:rsidRPr="00512FC7">
              <w:t>ListUpdActn</w:t>
            </w:r>
          </w:p>
        </w:tc>
      </w:tr>
      <w:tr w:rsidR="00512FC7" w:rsidRPr="00512FC7" w14:paraId="55CA08A8" w14:textId="77777777" w:rsidTr="00533FE7">
        <w:tc>
          <w:tcPr>
            <w:tcW w:w="828" w:type="dxa"/>
            <w:shd w:val="clear" w:color="auto" w:fill="auto"/>
          </w:tcPr>
          <w:p w14:paraId="03AC10BE" w14:textId="77777777" w:rsidR="00512FC7" w:rsidRPr="00512FC7" w:rsidRDefault="00512FC7" w:rsidP="00533FE7">
            <w:bookmarkStart w:id="2025" w:name="fld_ParentMktSegmID" w:colFirst="1" w:colLast="1"/>
            <w:bookmarkEnd w:id="2024"/>
            <w:r w:rsidRPr="00512FC7">
              <w:t>1325</w:t>
            </w:r>
          </w:p>
        </w:tc>
        <w:tc>
          <w:tcPr>
            <w:tcW w:w="2069" w:type="dxa"/>
            <w:shd w:val="clear" w:color="auto" w:fill="auto"/>
          </w:tcPr>
          <w:p w14:paraId="7B0B0B08" w14:textId="77777777" w:rsidR="00512FC7" w:rsidRPr="00512FC7" w:rsidRDefault="00512FC7" w:rsidP="00533FE7">
            <w:r w:rsidRPr="00512FC7">
              <w:t>ParentMktSegmID</w:t>
            </w:r>
          </w:p>
        </w:tc>
        <w:tc>
          <w:tcPr>
            <w:tcW w:w="1083" w:type="dxa"/>
            <w:shd w:val="clear" w:color="auto" w:fill="auto"/>
          </w:tcPr>
          <w:p w14:paraId="71B33314" w14:textId="77777777" w:rsidR="00512FC7" w:rsidRPr="00512FC7" w:rsidRDefault="00512FC7" w:rsidP="00533FE7">
            <w:r w:rsidRPr="00512FC7">
              <w:t>String</w:t>
            </w:r>
          </w:p>
        </w:tc>
        <w:tc>
          <w:tcPr>
            <w:tcW w:w="4677" w:type="dxa"/>
            <w:shd w:val="clear" w:color="auto" w:fill="auto"/>
          </w:tcPr>
          <w:p w14:paraId="02BB8C2B" w14:textId="77777777" w:rsidR="00512FC7" w:rsidRPr="00512FC7" w:rsidRDefault="00512FC7" w:rsidP="00533FE7">
            <w:pPr>
              <w:jc w:val="left"/>
            </w:pPr>
            <w:r w:rsidRPr="00512FC7">
              <w:t>Reference to a parent Market Segment. See MarketSegmentID(1300)</w:t>
            </w:r>
          </w:p>
        </w:tc>
        <w:tc>
          <w:tcPr>
            <w:tcW w:w="4411" w:type="dxa"/>
            <w:shd w:val="clear" w:color="auto" w:fill="auto"/>
          </w:tcPr>
          <w:p w14:paraId="6FFCF182" w14:textId="77777777" w:rsidR="00512FC7" w:rsidRPr="00512FC7" w:rsidRDefault="00512FC7" w:rsidP="00533FE7">
            <w:r w:rsidRPr="00512FC7">
              <w:t>ParentMktSegmID</w:t>
            </w:r>
          </w:p>
        </w:tc>
      </w:tr>
      <w:tr w:rsidR="00512FC7" w:rsidRPr="00512FC7" w14:paraId="48D3FAA2" w14:textId="77777777" w:rsidTr="00533FE7">
        <w:tc>
          <w:tcPr>
            <w:tcW w:w="828" w:type="dxa"/>
            <w:shd w:val="clear" w:color="auto" w:fill="auto"/>
          </w:tcPr>
          <w:p w14:paraId="42BAEC53" w14:textId="77777777" w:rsidR="00512FC7" w:rsidRPr="00512FC7" w:rsidRDefault="00512FC7" w:rsidP="00533FE7">
            <w:bookmarkStart w:id="2026" w:name="fld_TradingSessionDesc" w:colFirst="1" w:colLast="1"/>
            <w:bookmarkEnd w:id="2025"/>
            <w:r w:rsidRPr="00512FC7">
              <w:t>1326</w:t>
            </w:r>
          </w:p>
        </w:tc>
        <w:tc>
          <w:tcPr>
            <w:tcW w:w="2069" w:type="dxa"/>
            <w:shd w:val="clear" w:color="auto" w:fill="auto"/>
          </w:tcPr>
          <w:p w14:paraId="1808F715" w14:textId="77777777" w:rsidR="00512FC7" w:rsidRPr="00512FC7" w:rsidRDefault="00512FC7" w:rsidP="00533FE7">
            <w:r w:rsidRPr="00512FC7">
              <w:t>TradingSessionDesc</w:t>
            </w:r>
          </w:p>
        </w:tc>
        <w:tc>
          <w:tcPr>
            <w:tcW w:w="1083" w:type="dxa"/>
            <w:shd w:val="clear" w:color="auto" w:fill="auto"/>
          </w:tcPr>
          <w:p w14:paraId="2AFBACAF" w14:textId="77777777" w:rsidR="00512FC7" w:rsidRPr="00512FC7" w:rsidRDefault="00512FC7" w:rsidP="00533FE7">
            <w:r w:rsidRPr="00512FC7">
              <w:t>String</w:t>
            </w:r>
          </w:p>
        </w:tc>
        <w:tc>
          <w:tcPr>
            <w:tcW w:w="4677" w:type="dxa"/>
            <w:shd w:val="clear" w:color="auto" w:fill="auto"/>
          </w:tcPr>
          <w:p w14:paraId="141C7711" w14:textId="77777777" w:rsidR="00512FC7" w:rsidRPr="00512FC7" w:rsidRDefault="00512FC7" w:rsidP="00533FE7">
            <w:pPr>
              <w:jc w:val="left"/>
            </w:pPr>
            <w:r w:rsidRPr="00512FC7">
              <w:t>Trading Session description</w:t>
            </w:r>
          </w:p>
        </w:tc>
        <w:tc>
          <w:tcPr>
            <w:tcW w:w="4411" w:type="dxa"/>
            <w:shd w:val="clear" w:color="auto" w:fill="auto"/>
          </w:tcPr>
          <w:p w14:paraId="23107136" w14:textId="77777777" w:rsidR="00512FC7" w:rsidRPr="00512FC7" w:rsidRDefault="00512FC7" w:rsidP="00533FE7">
            <w:r w:rsidRPr="00512FC7">
              <w:t>TradingSessionDesc</w:t>
            </w:r>
          </w:p>
        </w:tc>
      </w:tr>
      <w:tr w:rsidR="00512FC7" w:rsidRPr="00512FC7" w14:paraId="423AB4ED" w14:textId="77777777" w:rsidTr="00533FE7">
        <w:tc>
          <w:tcPr>
            <w:tcW w:w="828" w:type="dxa"/>
            <w:shd w:val="clear" w:color="auto" w:fill="auto"/>
          </w:tcPr>
          <w:p w14:paraId="074306C6" w14:textId="77777777" w:rsidR="00512FC7" w:rsidRPr="00512FC7" w:rsidRDefault="00512FC7" w:rsidP="00533FE7">
            <w:bookmarkStart w:id="2027" w:name="fld_TradSesUpdateAction" w:colFirst="1" w:colLast="1"/>
            <w:bookmarkEnd w:id="2026"/>
            <w:r w:rsidRPr="00512FC7">
              <w:t>1327</w:t>
            </w:r>
          </w:p>
        </w:tc>
        <w:tc>
          <w:tcPr>
            <w:tcW w:w="2069" w:type="dxa"/>
            <w:shd w:val="clear" w:color="auto" w:fill="auto"/>
          </w:tcPr>
          <w:p w14:paraId="31679F51" w14:textId="77777777" w:rsidR="00512FC7" w:rsidRPr="00512FC7" w:rsidRDefault="00512FC7" w:rsidP="00533FE7">
            <w:r w:rsidRPr="00512FC7">
              <w:t>TradSesUpdateAction</w:t>
            </w:r>
          </w:p>
        </w:tc>
        <w:tc>
          <w:tcPr>
            <w:tcW w:w="1083" w:type="dxa"/>
            <w:shd w:val="clear" w:color="auto" w:fill="auto"/>
          </w:tcPr>
          <w:p w14:paraId="6F57A18B" w14:textId="77777777" w:rsidR="00512FC7" w:rsidRPr="00512FC7" w:rsidRDefault="00512FC7" w:rsidP="00533FE7">
            <w:r w:rsidRPr="00512FC7">
              <w:t>char</w:t>
            </w:r>
          </w:p>
        </w:tc>
        <w:tc>
          <w:tcPr>
            <w:tcW w:w="4677" w:type="dxa"/>
            <w:shd w:val="clear" w:color="auto" w:fill="auto"/>
          </w:tcPr>
          <w:p w14:paraId="0FDD3767" w14:textId="77777777" w:rsidR="00512FC7" w:rsidRDefault="00512FC7" w:rsidP="00533FE7">
            <w:pPr>
              <w:jc w:val="left"/>
            </w:pPr>
            <w:r>
              <w:t>Specifies the action taken for the specified trading sessions.</w:t>
            </w:r>
          </w:p>
          <w:p w14:paraId="34A31F18" w14:textId="77777777" w:rsidR="00512FC7" w:rsidRPr="00512FC7" w:rsidRDefault="00512FC7" w:rsidP="00533FE7">
            <w:pPr>
              <w:jc w:val="left"/>
            </w:pPr>
            <w:r>
              <w:t>Valid values:</w:t>
            </w:r>
            <w:r>
              <w:br/>
            </w:r>
            <w:r>
              <w:tab/>
              <w:t>A - Add</w:t>
            </w:r>
            <w:r>
              <w:br/>
            </w:r>
            <w:r>
              <w:tab/>
              <w:t>D - Delete</w:t>
            </w:r>
            <w:r>
              <w:br/>
            </w:r>
            <w:r>
              <w:tab/>
              <w:t>M - Modify</w:t>
            </w:r>
          </w:p>
        </w:tc>
        <w:tc>
          <w:tcPr>
            <w:tcW w:w="4411" w:type="dxa"/>
            <w:shd w:val="clear" w:color="auto" w:fill="auto"/>
          </w:tcPr>
          <w:p w14:paraId="70ECA9CB" w14:textId="77777777" w:rsidR="00512FC7" w:rsidRPr="00512FC7" w:rsidRDefault="00512FC7" w:rsidP="00533FE7">
            <w:r w:rsidRPr="00512FC7">
              <w:t>TradSesUpdtActn</w:t>
            </w:r>
          </w:p>
        </w:tc>
      </w:tr>
      <w:tr w:rsidR="00512FC7" w:rsidRPr="00512FC7" w14:paraId="17AB691E" w14:textId="77777777" w:rsidTr="00533FE7">
        <w:tc>
          <w:tcPr>
            <w:tcW w:w="828" w:type="dxa"/>
            <w:shd w:val="clear" w:color="auto" w:fill="auto"/>
          </w:tcPr>
          <w:p w14:paraId="613BBC64" w14:textId="77777777" w:rsidR="00512FC7" w:rsidRPr="00512FC7" w:rsidRDefault="00512FC7" w:rsidP="00533FE7">
            <w:bookmarkStart w:id="2028" w:name="fld_RejectText" w:colFirst="1" w:colLast="1"/>
            <w:bookmarkEnd w:id="2027"/>
            <w:r w:rsidRPr="00512FC7">
              <w:t>1328</w:t>
            </w:r>
          </w:p>
        </w:tc>
        <w:tc>
          <w:tcPr>
            <w:tcW w:w="2069" w:type="dxa"/>
            <w:shd w:val="clear" w:color="auto" w:fill="auto"/>
          </w:tcPr>
          <w:p w14:paraId="4BB72F6E" w14:textId="77777777" w:rsidR="00512FC7" w:rsidRPr="00512FC7" w:rsidRDefault="00512FC7" w:rsidP="00533FE7">
            <w:r w:rsidRPr="00512FC7">
              <w:t>RejectText</w:t>
            </w:r>
          </w:p>
        </w:tc>
        <w:tc>
          <w:tcPr>
            <w:tcW w:w="1083" w:type="dxa"/>
            <w:shd w:val="clear" w:color="auto" w:fill="auto"/>
          </w:tcPr>
          <w:p w14:paraId="4DA36667" w14:textId="77777777" w:rsidR="00512FC7" w:rsidRPr="00512FC7" w:rsidRDefault="00512FC7" w:rsidP="00533FE7">
            <w:r w:rsidRPr="00512FC7">
              <w:t>String</w:t>
            </w:r>
          </w:p>
        </w:tc>
        <w:tc>
          <w:tcPr>
            <w:tcW w:w="4677" w:type="dxa"/>
            <w:shd w:val="clear" w:color="auto" w:fill="auto"/>
          </w:tcPr>
          <w:p w14:paraId="109C5649" w14:textId="77777777" w:rsidR="00512FC7" w:rsidRPr="00512FC7" w:rsidRDefault="00512FC7" w:rsidP="00533FE7">
            <w:pPr>
              <w:jc w:val="left"/>
            </w:pPr>
            <w:r w:rsidRPr="00512FC7">
              <w:t>Those will be used by Firms to send a reason for rejecting a trade in an allocate claim model.</w:t>
            </w:r>
          </w:p>
        </w:tc>
        <w:tc>
          <w:tcPr>
            <w:tcW w:w="4411" w:type="dxa"/>
            <w:shd w:val="clear" w:color="auto" w:fill="auto"/>
          </w:tcPr>
          <w:p w14:paraId="58A6F254" w14:textId="77777777" w:rsidR="00512FC7" w:rsidRPr="00512FC7" w:rsidRDefault="00512FC7" w:rsidP="00533FE7">
            <w:r w:rsidRPr="00512FC7">
              <w:t>RejTxt</w:t>
            </w:r>
          </w:p>
        </w:tc>
      </w:tr>
      <w:tr w:rsidR="00512FC7" w:rsidRPr="00512FC7" w14:paraId="4F80F365" w14:textId="77777777" w:rsidTr="00533FE7">
        <w:tc>
          <w:tcPr>
            <w:tcW w:w="828" w:type="dxa"/>
            <w:shd w:val="clear" w:color="auto" w:fill="auto"/>
          </w:tcPr>
          <w:p w14:paraId="25EC6D41" w14:textId="77777777" w:rsidR="00512FC7" w:rsidRPr="00512FC7" w:rsidRDefault="00512FC7" w:rsidP="00533FE7">
            <w:bookmarkStart w:id="2029" w:name="fld_FeeMultiplier" w:colFirst="1" w:colLast="1"/>
            <w:bookmarkEnd w:id="2028"/>
            <w:r w:rsidRPr="00512FC7">
              <w:t>1329</w:t>
            </w:r>
          </w:p>
        </w:tc>
        <w:tc>
          <w:tcPr>
            <w:tcW w:w="2069" w:type="dxa"/>
            <w:shd w:val="clear" w:color="auto" w:fill="auto"/>
          </w:tcPr>
          <w:p w14:paraId="7A2829C8" w14:textId="77777777" w:rsidR="00512FC7" w:rsidRPr="00512FC7" w:rsidRDefault="00512FC7" w:rsidP="00533FE7">
            <w:r w:rsidRPr="00512FC7">
              <w:t>FeeMultiplier</w:t>
            </w:r>
          </w:p>
        </w:tc>
        <w:tc>
          <w:tcPr>
            <w:tcW w:w="1083" w:type="dxa"/>
            <w:shd w:val="clear" w:color="auto" w:fill="auto"/>
          </w:tcPr>
          <w:p w14:paraId="71D7CF52" w14:textId="77777777" w:rsidR="00512FC7" w:rsidRPr="00512FC7" w:rsidRDefault="00512FC7" w:rsidP="00533FE7">
            <w:r w:rsidRPr="00512FC7">
              <w:t>float</w:t>
            </w:r>
          </w:p>
        </w:tc>
        <w:tc>
          <w:tcPr>
            <w:tcW w:w="4677" w:type="dxa"/>
            <w:shd w:val="clear" w:color="auto" w:fill="auto"/>
          </w:tcPr>
          <w:p w14:paraId="7F396BC1" w14:textId="77777777" w:rsidR="00512FC7" w:rsidRPr="00512FC7" w:rsidRDefault="00512FC7" w:rsidP="00533FE7">
            <w:pPr>
              <w:jc w:val="left"/>
            </w:pPr>
            <w:r w:rsidRPr="00512FC7">
              <w:t>This is a multiplier that Clearing (Fee system) will use to calculate fees and will be sent to the firms on their confirms.</w:t>
            </w:r>
          </w:p>
        </w:tc>
        <w:tc>
          <w:tcPr>
            <w:tcW w:w="4411" w:type="dxa"/>
            <w:shd w:val="clear" w:color="auto" w:fill="auto"/>
          </w:tcPr>
          <w:p w14:paraId="58E7CBC4" w14:textId="77777777" w:rsidR="00512FC7" w:rsidRPr="00512FC7" w:rsidRDefault="00512FC7" w:rsidP="00533FE7">
            <w:r w:rsidRPr="00512FC7">
              <w:t>FeeMult</w:t>
            </w:r>
          </w:p>
        </w:tc>
      </w:tr>
      <w:tr w:rsidR="00512FC7" w:rsidRPr="00512FC7" w14:paraId="0BA4A7BF" w14:textId="77777777" w:rsidTr="00533FE7">
        <w:tc>
          <w:tcPr>
            <w:tcW w:w="828" w:type="dxa"/>
            <w:shd w:val="clear" w:color="auto" w:fill="auto"/>
          </w:tcPr>
          <w:p w14:paraId="210657B0" w14:textId="77777777" w:rsidR="00512FC7" w:rsidRPr="00512FC7" w:rsidRDefault="00512FC7" w:rsidP="00533FE7">
            <w:bookmarkStart w:id="2030" w:name="fld_UnderlyingLegSymbol" w:colFirst="1" w:colLast="1"/>
            <w:bookmarkEnd w:id="2029"/>
            <w:r w:rsidRPr="00512FC7">
              <w:t>1330</w:t>
            </w:r>
          </w:p>
        </w:tc>
        <w:tc>
          <w:tcPr>
            <w:tcW w:w="2069" w:type="dxa"/>
            <w:shd w:val="clear" w:color="auto" w:fill="auto"/>
          </w:tcPr>
          <w:p w14:paraId="0B5EC74B" w14:textId="77777777" w:rsidR="00512FC7" w:rsidRPr="00512FC7" w:rsidRDefault="00512FC7" w:rsidP="00533FE7">
            <w:r w:rsidRPr="00512FC7">
              <w:t>UnderlyingLegSymbol</w:t>
            </w:r>
          </w:p>
        </w:tc>
        <w:tc>
          <w:tcPr>
            <w:tcW w:w="1083" w:type="dxa"/>
            <w:shd w:val="clear" w:color="auto" w:fill="auto"/>
          </w:tcPr>
          <w:p w14:paraId="4E103F3E" w14:textId="77777777" w:rsidR="00512FC7" w:rsidRPr="00512FC7" w:rsidRDefault="00512FC7" w:rsidP="00533FE7">
            <w:r w:rsidRPr="00512FC7">
              <w:t>String</w:t>
            </w:r>
          </w:p>
        </w:tc>
        <w:tc>
          <w:tcPr>
            <w:tcW w:w="4677" w:type="dxa"/>
            <w:shd w:val="clear" w:color="auto" w:fill="auto"/>
          </w:tcPr>
          <w:p w14:paraId="605713CD" w14:textId="77777777" w:rsidR="00512FC7" w:rsidRPr="00512FC7" w:rsidRDefault="00512FC7" w:rsidP="00533FE7">
            <w:pPr>
              <w:jc w:val="left"/>
            </w:pPr>
            <w:r w:rsidRPr="00512FC7">
              <w:t>Refer to definition for Symbol(55)</w:t>
            </w:r>
          </w:p>
        </w:tc>
        <w:tc>
          <w:tcPr>
            <w:tcW w:w="4411" w:type="dxa"/>
            <w:shd w:val="clear" w:color="auto" w:fill="auto"/>
          </w:tcPr>
          <w:p w14:paraId="079F76FE" w14:textId="77777777" w:rsidR="00512FC7" w:rsidRPr="00512FC7" w:rsidRDefault="00512FC7" w:rsidP="00533FE7">
            <w:r w:rsidRPr="00512FC7">
              <w:t>Sym</w:t>
            </w:r>
          </w:p>
        </w:tc>
      </w:tr>
      <w:tr w:rsidR="00512FC7" w:rsidRPr="00512FC7" w14:paraId="118EE05B" w14:textId="77777777" w:rsidTr="00533FE7">
        <w:tc>
          <w:tcPr>
            <w:tcW w:w="828" w:type="dxa"/>
            <w:shd w:val="clear" w:color="auto" w:fill="auto"/>
          </w:tcPr>
          <w:p w14:paraId="46C40A13" w14:textId="77777777" w:rsidR="00512FC7" w:rsidRPr="00512FC7" w:rsidRDefault="00512FC7" w:rsidP="00533FE7">
            <w:bookmarkStart w:id="2031" w:name="fld_UnderlyingLegSymbolSfx" w:colFirst="1" w:colLast="1"/>
            <w:bookmarkEnd w:id="2030"/>
            <w:r w:rsidRPr="00512FC7">
              <w:t>1331</w:t>
            </w:r>
          </w:p>
        </w:tc>
        <w:tc>
          <w:tcPr>
            <w:tcW w:w="2069" w:type="dxa"/>
            <w:shd w:val="clear" w:color="auto" w:fill="auto"/>
          </w:tcPr>
          <w:p w14:paraId="69C363E0" w14:textId="77777777" w:rsidR="00512FC7" w:rsidRPr="00512FC7" w:rsidRDefault="00512FC7" w:rsidP="00533FE7">
            <w:r w:rsidRPr="00512FC7">
              <w:t>UnderlyingLegSymbolSfx</w:t>
            </w:r>
          </w:p>
        </w:tc>
        <w:tc>
          <w:tcPr>
            <w:tcW w:w="1083" w:type="dxa"/>
            <w:shd w:val="clear" w:color="auto" w:fill="auto"/>
          </w:tcPr>
          <w:p w14:paraId="07DB7493" w14:textId="77777777" w:rsidR="00512FC7" w:rsidRPr="00512FC7" w:rsidRDefault="00512FC7" w:rsidP="00533FE7">
            <w:r w:rsidRPr="00512FC7">
              <w:t>String</w:t>
            </w:r>
          </w:p>
        </w:tc>
        <w:tc>
          <w:tcPr>
            <w:tcW w:w="4677" w:type="dxa"/>
            <w:shd w:val="clear" w:color="auto" w:fill="auto"/>
          </w:tcPr>
          <w:p w14:paraId="0913E9F9" w14:textId="77777777" w:rsidR="00512FC7" w:rsidRPr="00512FC7" w:rsidRDefault="00512FC7" w:rsidP="00533FE7">
            <w:pPr>
              <w:jc w:val="left"/>
            </w:pPr>
            <w:r w:rsidRPr="00512FC7">
              <w:t>Refer to definition for SymbolSfx(65)</w:t>
            </w:r>
          </w:p>
        </w:tc>
        <w:tc>
          <w:tcPr>
            <w:tcW w:w="4411" w:type="dxa"/>
            <w:shd w:val="clear" w:color="auto" w:fill="auto"/>
          </w:tcPr>
          <w:p w14:paraId="5C039C45" w14:textId="77777777" w:rsidR="00512FC7" w:rsidRPr="00512FC7" w:rsidRDefault="00512FC7" w:rsidP="00533FE7">
            <w:r w:rsidRPr="00512FC7">
              <w:t>Sfx</w:t>
            </w:r>
          </w:p>
        </w:tc>
      </w:tr>
      <w:tr w:rsidR="00512FC7" w:rsidRPr="00512FC7" w14:paraId="3885A202" w14:textId="77777777" w:rsidTr="00533FE7">
        <w:tc>
          <w:tcPr>
            <w:tcW w:w="828" w:type="dxa"/>
            <w:shd w:val="clear" w:color="auto" w:fill="auto"/>
          </w:tcPr>
          <w:p w14:paraId="3141BC01" w14:textId="77777777" w:rsidR="00512FC7" w:rsidRPr="00512FC7" w:rsidRDefault="00512FC7" w:rsidP="00533FE7">
            <w:bookmarkStart w:id="2032" w:name="fld_UnderlyingLegSecurityID" w:colFirst="1" w:colLast="1"/>
            <w:bookmarkEnd w:id="2031"/>
            <w:r w:rsidRPr="00512FC7">
              <w:t>1332</w:t>
            </w:r>
          </w:p>
        </w:tc>
        <w:tc>
          <w:tcPr>
            <w:tcW w:w="2069" w:type="dxa"/>
            <w:shd w:val="clear" w:color="auto" w:fill="auto"/>
          </w:tcPr>
          <w:p w14:paraId="41D64E00" w14:textId="77777777" w:rsidR="00512FC7" w:rsidRPr="00512FC7" w:rsidRDefault="00512FC7" w:rsidP="00533FE7">
            <w:r w:rsidRPr="00512FC7">
              <w:t>UnderlyingLegSecurityID</w:t>
            </w:r>
          </w:p>
        </w:tc>
        <w:tc>
          <w:tcPr>
            <w:tcW w:w="1083" w:type="dxa"/>
            <w:shd w:val="clear" w:color="auto" w:fill="auto"/>
          </w:tcPr>
          <w:p w14:paraId="557B3575" w14:textId="77777777" w:rsidR="00512FC7" w:rsidRPr="00512FC7" w:rsidRDefault="00512FC7" w:rsidP="00533FE7">
            <w:r w:rsidRPr="00512FC7">
              <w:t>String</w:t>
            </w:r>
          </w:p>
        </w:tc>
        <w:tc>
          <w:tcPr>
            <w:tcW w:w="4677" w:type="dxa"/>
            <w:shd w:val="clear" w:color="auto" w:fill="auto"/>
          </w:tcPr>
          <w:p w14:paraId="72BEB313" w14:textId="77777777" w:rsidR="00512FC7" w:rsidRPr="00512FC7" w:rsidRDefault="00512FC7" w:rsidP="00533FE7">
            <w:pPr>
              <w:jc w:val="left"/>
            </w:pPr>
            <w:r w:rsidRPr="00512FC7">
              <w:t>Refer to definition for SecurityID(48)</w:t>
            </w:r>
          </w:p>
        </w:tc>
        <w:tc>
          <w:tcPr>
            <w:tcW w:w="4411" w:type="dxa"/>
            <w:shd w:val="clear" w:color="auto" w:fill="auto"/>
          </w:tcPr>
          <w:p w14:paraId="18E8DD7C" w14:textId="77777777" w:rsidR="00512FC7" w:rsidRPr="00512FC7" w:rsidRDefault="00512FC7" w:rsidP="00533FE7">
            <w:r w:rsidRPr="00512FC7">
              <w:t>ID</w:t>
            </w:r>
          </w:p>
        </w:tc>
      </w:tr>
      <w:tr w:rsidR="00512FC7" w:rsidRPr="00512FC7" w14:paraId="62DA9083" w14:textId="77777777" w:rsidTr="00533FE7">
        <w:tc>
          <w:tcPr>
            <w:tcW w:w="828" w:type="dxa"/>
            <w:shd w:val="clear" w:color="auto" w:fill="auto"/>
          </w:tcPr>
          <w:p w14:paraId="79A4F6E6" w14:textId="77777777" w:rsidR="00512FC7" w:rsidRPr="00512FC7" w:rsidRDefault="00512FC7" w:rsidP="00533FE7">
            <w:bookmarkStart w:id="2033" w:name="fld_UnderlyingLegSecurityIDSource" w:colFirst="1" w:colLast="1"/>
            <w:bookmarkEnd w:id="2032"/>
            <w:r w:rsidRPr="00512FC7">
              <w:t>1333</w:t>
            </w:r>
          </w:p>
        </w:tc>
        <w:tc>
          <w:tcPr>
            <w:tcW w:w="2069" w:type="dxa"/>
            <w:shd w:val="clear" w:color="auto" w:fill="auto"/>
          </w:tcPr>
          <w:p w14:paraId="48A0BD08" w14:textId="77777777" w:rsidR="00512FC7" w:rsidRPr="00512FC7" w:rsidRDefault="00512FC7" w:rsidP="00533FE7">
            <w:r w:rsidRPr="00512FC7">
              <w:t>UnderlyingLegSecurityIDSource</w:t>
            </w:r>
          </w:p>
        </w:tc>
        <w:tc>
          <w:tcPr>
            <w:tcW w:w="1083" w:type="dxa"/>
            <w:shd w:val="clear" w:color="auto" w:fill="auto"/>
          </w:tcPr>
          <w:p w14:paraId="5980AFE6" w14:textId="77777777" w:rsidR="00512FC7" w:rsidRPr="00512FC7" w:rsidRDefault="00512FC7" w:rsidP="00533FE7">
            <w:r w:rsidRPr="00512FC7">
              <w:t>String</w:t>
            </w:r>
          </w:p>
        </w:tc>
        <w:tc>
          <w:tcPr>
            <w:tcW w:w="4677" w:type="dxa"/>
            <w:shd w:val="clear" w:color="auto" w:fill="auto"/>
          </w:tcPr>
          <w:p w14:paraId="38E8FC26" w14:textId="77777777" w:rsidR="00512FC7" w:rsidRPr="00512FC7" w:rsidRDefault="00512FC7" w:rsidP="00533FE7">
            <w:pPr>
              <w:jc w:val="left"/>
            </w:pPr>
            <w:r w:rsidRPr="00512FC7">
              <w:t>Refer to definition for SecurityIDSource(22)</w:t>
            </w:r>
          </w:p>
        </w:tc>
        <w:tc>
          <w:tcPr>
            <w:tcW w:w="4411" w:type="dxa"/>
            <w:shd w:val="clear" w:color="auto" w:fill="auto"/>
          </w:tcPr>
          <w:p w14:paraId="5D1DFF5E" w14:textId="77777777" w:rsidR="00512FC7" w:rsidRPr="00512FC7" w:rsidRDefault="00512FC7" w:rsidP="00533FE7">
            <w:r w:rsidRPr="00512FC7">
              <w:t>Src</w:t>
            </w:r>
          </w:p>
        </w:tc>
      </w:tr>
      <w:tr w:rsidR="00512FC7" w:rsidRPr="00512FC7" w14:paraId="065D2DDC" w14:textId="77777777" w:rsidTr="00533FE7">
        <w:tc>
          <w:tcPr>
            <w:tcW w:w="828" w:type="dxa"/>
            <w:shd w:val="clear" w:color="auto" w:fill="auto"/>
          </w:tcPr>
          <w:p w14:paraId="75E6E9D9" w14:textId="77777777" w:rsidR="00512FC7" w:rsidRPr="00512FC7" w:rsidRDefault="00512FC7" w:rsidP="00533FE7">
            <w:bookmarkStart w:id="2034" w:name="fld_NoUnderlyingLegSecurityAltID" w:colFirst="1" w:colLast="1"/>
            <w:bookmarkEnd w:id="2033"/>
            <w:r w:rsidRPr="00512FC7">
              <w:t>1334</w:t>
            </w:r>
          </w:p>
        </w:tc>
        <w:tc>
          <w:tcPr>
            <w:tcW w:w="2069" w:type="dxa"/>
            <w:shd w:val="clear" w:color="auto" w:fill="auto"/>
          </w:tcPr>
          <w:p w14:paraId="36A61821" w14:textId="77777777" w:rsidR="00512FC7" w:rsidRPr="00512FC7" w:rsidRDefault="00512FC7" w:rsidP="00533FE7">
            <w:r w:rsidRPr="00512FC7">
              <w:t>NoUnderlyingLegSecurityAltID</w:t>
            </w:r>
          </w:p>
        </w:tc>
        <w:tc>
          <w:tcPr>
            <w:tcW w:w="1083" w:type="dxa"/>
            <w:shd w:val="clear" w:color="auto" w:fill="auto"/>
          </w:tcPr>
          <w:p w14:paraId="1CF86BDA" w14:textId="77777777" w:rsidR="00512FC7" w:rsidRPr="00512FC7" w:rsidRDefault="00512FC7" w:rsidP="00533FE7">
            <w:r w:rsidRPr="00512FC7">
              <w:t>NumInGroup</w:t>
            </w:r>
          </w:p>
        </w:tc>
        <w:tc>
          <w:tcPr>
            <w:tcW w:w="4677" w:type="dxa"/>
            <w:shd w:val="clear" w:color="auto" w:fill="auto"/>
          </w:tcPr>
          <w:p w14:paraId="014E5713" w14:textId="77777777" w:rsidR="00512FC7" w:rsidRPr="00512FC7" w:rsidRDefault="00512FC7" w:rsidP="00533FE7">
            <w:pPr>
              <w:jc w:val="left"/>
            </w:pPr>
            <w:r w:rsidRPr="00512FC7">
              <w:t>Refer to definition for NoSecurityAltID(454)</w:t>
            </w:r>
          </w:p>
        </w:tc>
        <w:tc>
          <w:tcPr>
            <w:tcW w:w="4411" w:type="dxa"/>
            <w:shd w:val="clear" w:color="auto" w:fill="auto"/>
          </w:tcPr>
          <w:p w14:paraId="356F3551" w14:textId="77777777" w:rsidR="00512FC7" w:rsidRPr="00512FC7" w:rsidRDefault="00512FC7" w:rsidP="00533FE7"/>
        </w:tc>
      </w:tr>
      <w:tr w:rsidR="00512FC7" w:rsidRPr="00512FC7" w14:paraId="1136F7C0" w14:textId="77777777" w:rsidTr="00533FE7">
        <w:tc>
          <w:tcPr>
            <w:tcW w:w="828" w:type="dxa"/>
            <w:shd w:val="clear" w:color="auto" w:fill="auto"/>
          </w:tcPr>
          <w:p w14:paraId="3FB51029" w14:textId="77777777" w:rsidR="00512FC7" w:rsidRPr="00512FC7" w:rsidRDefault="00512FC7" w:rsidP="00533FE7">
            <w:bookmarkStart w:id="2035" w:name="fld_UnderlyingLegSecurityAltID" w:colFirst="1" w:colLast="1"/>
            <w:bookmarkEnd w:id="2034"/>
            <w:r w:rsidRPr="00512FC7">
              <w:t>1335</w:t>
            </w:r>
          </w:p>
        </w:tc>
        <w:tc>
          <w:tcPr>
            <w:tcW w:w="2069" w:type="dxa"/>
            <w:shd w:val="clear" w:color="auto" w:fill="auto"/>
          </w:tcPr>
          <w:p w14:paraId="2039DA6D" w14:textId="77777777" w:rsidR="00512FC7" w:rsidRPr="00512FC7" w:rsidRDefault="00512FC7" w:rsidP="00533FE7">
            <w:r w:rsidRPr="00512FC7">
              <w:t>UnderlyingLegSecurityAltID</w:t>
            </w:r>
          </w:p>
        </w:tc>
        <w:tc>
          <w:tcPr>
            <w:tcW w:w="1083" w:type="dxa"/>
            <w:shd w:val="clear" w:color="auto" w:fill="auto"/>
          </w:tcPr>
          <w:p w14:paraId="667D3FCB" w14:textId="77777777" w:rsidR="00512FC7" w:rsidRPr="00512FC7" w:rsidRDefault="00512FC7" w:rsidP="00533FE7">
            <w:r w:rsidRPr="00512FC7">
              <w:t>String</w:t>
            </w:r>
          </w:p>
        </w:tc>
        <w:tc>
          <w:tcPr>
            <w:tcW w:w="4677" w:type="dxa"/>
            <w:shd w:val="clear" w:color="auto" w:fill="auto"/>
          </w:tcPr>
          <w:p w14:paraId="6E05316D" w14:textId="77777777" w:rsidR="00512FC7" w:rsidRPr="00512FC7" w:rsidRDefault="00512FC7" w:rsidP="00533FE7">
            <w:pPr>
              <w:jc w:val="left"/>
            </w:pPr>
            <w:r w:rsidRPr="00512FC7">
              <w:t>Refer to definition for SecurityAltID(455)</w:t>
            </w:r>
          </w:p>
        </w:tc>
        <w:tc>
          <w:tcPr>
            <w:tcW w:w="4411" w:type="dxa"/>
            <w:shd w:val="clear" w:color="auto" w:fill="auto"/>
          </w:tcPr>
          <w:p w14:paraId="584604E7" w14:textId="77777777" w:rsidR="00512FC7" w:rsidRPr="00512FC7" w:rsidRDefault="00512FC7" w:rsidP="00533FE7">
            <w:r w:rsidRPr="00512FC7">
              <w:t>AltID</w:t>
            </w:r>
          </w:p>
        </w:tc>
      </w:tr>
      <w:tr w:rsidR="00512FC7" w:rsidRPr="00512FC7" w14:paraId="7DF1E343" w14:textId="77777777" w:rsidTr="00533FE7">
        <w:tc>
          <w:tcPr>
            <w:tcW w:w="828" w:type="dxa"/>
            <w:shd w:val="clear" w:color="auto" w:fill="auto"/>
          </w:tcPr>
          <w:p w14:paraId="04CB2E76" w14:textId="77777777" w:rsidR="00512FC7" w:rsidRPr="00512FC7" w:rsidRDefault="00512FC7" w:rsidP="00533FE7">
            <w:bookmarkStart w:id="2036" w:name="fld_UnderlyingLegSecurityAltIDSource" w:colFirst="1" w:colLast="1"/>
            <w:bookmarkEnd w:id="2035"/>
            <w:r w:rsidRPr="00512FC7">
              <w:t>1336</w:t>
            </w:r>
          </w:p>
        </w:tc>
        <w:tc>
          <w:tcPr>
            <w:tcW w:w="2069" w:type="dxa"/>
            <w:shd w:val="clear" w:color="auto" w:fill="auto"/>
          </w:tcPr>
          <w:p w14:paraId="01C210B4" w14:textId="77777777" w:rsidR="00512FC7" w:rsidRPr="00512FC7" w:rsidRDefault="00512FC7" w:rsidP="00533FE7">
            <w:r w:rsidRPr="00512FC7">
              <w:t>UnderlyingLegSecurityAltIDSource</w:t>
            </w:r>
          </w:p>
        </w:tc>
        <w:tc>
          <w:tcPr>
            <w:tcW w:w="1083" w:type="dxa"/>
            <w:shd w:val="clear" w:color="auto" w:fill="auto"/>
          </w:tcPr>
          <w:p w14:paraId="0D0786D6" w14:textId="77777777" w:rsidR="00512FC7" w:rsidRPr="00512FC7" w:rsidRDefault="00512FC7" w:rsidP="00533FE7">
            <w:r w:rsidRPr="00512FC7">
              <w:t>String</w:t>
            </w:r>
          </w:p>
        </w:tc>
        <w:tc>
          <w:tcPr>
            <w:tcW w:w="4677" w:type="dxa"/>
            <w:shd w:val="clear" w:color="auto" w:fill="auto"/>
          </w:tcPr>
          <w:p w14:paraId="74CC711F" w14:textId="77777777" w:rsidR="00512FC7" w:rsidRPr="00512FC7" w:rsidRDefault="00512FC7" w:rsidP="00533FE7">
            <w:pPr>
              <w:jc w:val="left"/>
            </w:pPr>
            <w:r w:rsidRPr="00512FC7">
              <w:t>Refer to definition for SecurityAltIDSource(456)</w:t>
            </w:r>
          </w:p>
        </w:tc>
        <w:tc>
          <w:tcPr>
            <w:tcW w:w="4411" w:type="dxa"/>
            <w:shd w:val="clear" w:color="auto" w:fill="auto"/>
          </w:tcPr>
          <w:p w14:paraId="621C97A1" w14:textId="77777777" w:rsidR="00512FC7" w:rsidRPr="00512FC7" w:rsidRDefault="00512FC7" w:rsidP="00533FE7">
            <w:r w:rsidRPr="00512FC7">
              <w:t>AltIDSrc</w:t>
            </w:r>
          </w:p>
        </w:tc>
      </w:tr>
      <w:tr w:rsidR="00512FC7" w:rsidRPr="00512FC7" w14:paraId="277CBA2E" w14:textId="77777777" w:rsidTr="00533FE7">
        <w:tc>
          <w:tcPr>
            <w:tcW w:w="828" w:type="dxa"/>
            <w:shd w:val="clear" w:color="auto" w:fill="auto"/>
          </w:tcPr>
          <w:p w14:paraId="43A87122" w14:textId="77777777" w:rsidR="00512FC7" w:rsidRPr="00512FC7" w:rsidRDefault="00512FC7" w:rsidP="00533FE7">
            <w:bookmarkStart w:id="2037" w:name="fld_UnderlyingLegSecurityType" w:colFirst="1" w:colLast="1"/>
            <w:bookmarkEnd w:id="2036"/>
            <w:r w:rsidRPr="00512FC7">
              <w:t>1337</w:t>
            </w:r>
          </w:p>
        </w:tc>
        <w:tc>
          <w:tcPr>
            <w:tcW w:w="2069" w:type="dxa"/>
            <w:shd w:val="clear" w:color="auto" w:fill="auto"/>
          </w:tcPr>
          <w:p w14:paraId="3008FF7E" w14:textId="77777777" w:rsidR="00512FC7" w:rsidRPr="00512FC7" w:rsidRDefault="00512FC7" w:rsidP="00533FE7">
            <w:r w:rsidRPr="00512FC7">
              <w:t>UnderlyingLegSecurityType</w:t>
            </w:r>
          </w:p>
        </w:tc>
        <w:tc>
          <w:tcPr>
            <w:tcW w:w="1083" w:type="dxa"/>
            <w:shd w:val="clear" w:color="auto" w:fill="auto"/>
          </w:tcPr>
          <w:p w14:paraId="643E4BF4" w14:textId="77777777" w:rsidR="00512FC7" w:rsidRPr="00512FC7" w:rsidRDefault="00512FC7" w:rsidP="00533FE7">
            <w:r w:rsidRPr="00512FC7">
              <w:t>String</w:t>
            </w:r>
          </w:p>
        </w:tc>
        <w:tc>
          <w:tcPr>
            <w:tcW w:w="4677" w:type="dxa"/>
            <w:shd w:val="clear" w:color="auto" w:fill="auto"/>
          </w:tcPr>
          <w:p w14:paraId="44F4BEE9" w14:textId="77777777" w:rsidR="00512FC7" w:rsidRPr="00512FC7" w:rsidRDefault="00512FC7" w:rsidP="00533FE7">
            <w:pPr>
              <w:jc w:val="left"/>
            </w:pPr>
            <w:r w:rsidRPr="00512FC7">
              <w:t>Refer to definition for SecurityType(167)</w:t>
            </w:r>
          </w:p>
        </w:tc>
        <w:tc>
          <w:tcPr>
            <w:tcW w:w="4411" w:type="dxa"/>
            <w:shd w:val="clear" w:color="auto" w:fill="auto"/>
          </w:tcPr>
          <w:p w14:paraId="7C4CC05D" w14:textId="77777777" w:rsidR="00512FC7" w:rsidRPr="00512FC7" w:rsidRDefault="00512FC7" w:rsidP="00533FE7">
            <w:r w:rsidRPr="00512FC7">
              <w:t>SecType</w:t>
            </w:r>
          </w:p>
        </w:tc>
      </w:tr>
      <w:tr w:rsidR="00512FC7" w:rsidRPr="00512FC7" w14:paraId="1273C046" w14:textId="77777777" w:rsidTr="00533FE7">
        <w:tc>
          <w:tcPr>
            <w:tcW w:w="828" w:type="dxa"/>
            <w:shd w:val="clear" w:color="auto" w:fill="auto"/>
          </w:tcPr>
          <w:p w14:paraId="76FF3D11" w14:textId="77777777" w:rsidR="00512FC7" w:rsidRPr="00512FC7" w:rsidRDefault="00512FC7" w:rsidP="00533FE7">
            <w:bookmarkStart w:id="2038" w:name="fld_UnderlyingLegSecuritySubType" w:colFirst="1" w:colLast="1"/>
            <w:bookmarkEnd w:id="2037"/>
            <w:r w:rsidRPr="00512FC7">
              <w:t>1338</w:t>
            </w:r>
          </w:p>
        </w:tc>
        <w:tc>
          <w:tcPr>
            <w:tcW w:w="2069" w:type="dxa"/>
            <w:shd w:val="clear" w:color="auto" w:fill="auto"/>
          </w:tcPr>
          <w:p w14:paraId="38D6A485" w14:textId="77777777" w:rsidR="00512FC7" w:rsidRPr="00512FC7" w:rsidRDefault="00512FC7" w:rsidP="00533FE7">
            <w:r w:rsidRPr="00512FC7">
              <w:t>UnderlyingLegSecuritySubType</w:t>
            </w:r>
          </w:p>
        </w:tc>
        <w:tc>
          <w:tcPr>
            <w:tcW w:w="1083" w:type="dxa"/>
            <w:shd w:val="clear" w:color="auto" w:fill="auto"/>
          </w:tcPr>
          <w:p w14:paraId="1D725929" w14:textId="77777777" w:rsidR="00512FC7" w:rsidRPr="00512FC7" w:rsidRDefault="00512FC7" w:rsidP="00533FE7">
            <w:r w:rsidRPr="00512FC7">
              <w:t>String</w:t>
            </w:r>
          </w:p>
        </w:tc>
        <w:tc>
          <w:tcPr>
            <w:tcW w:w="4677" w:type="dxa"/>
            <w:shd w:val="clear" w:color="auto" w:fill="auto"/>
          </w:tcPr>
          <w:p w14:paraId="46D34160" w14:textId="77777777" w:rsidR="00512FC7" w:rsidRPr="00512FC7" w:rsidRDefault="00512FC7" w:rsidP="00533FE7">
            <w:pPr>
              <w:jc w:val="left"/>
            </w:pPr>
            <w:r w:rsidRPr="00512FC7">
              <w:t>Refer to definition for SecuritySubType(762)</w:t>
            </w:r>
          </w:p>
        </w:tc>
        <w:tc>
          <w:tcPr>
            <w:tcW w:w="4411" w:type="dxa"/>
            <w:shd w:val="clear" w:color="auto" w:fill="auto"/>
          </w:tcPr>
          <w:p w14:paraId="317FE4A8" w14:textId="77777777" w:rsidR="00512FC7" w:rsidRPr="00512FC7" w:rsidRDefault="00512FC7" w:rsidP="00533FE7">
            <w:r w:rsidRPr="00512FC7">
              <w:t>SubType</w:t>
            </w:r>
          </w:p>
        </w:tc>
      </w:tr>
      <w:tr w:rsidR="00512FC7" w:rsidRPr="00512FC7" w14:paraId="5DAB8156" w14:textId="77777777" w:rsidTr="00533FE7">
        <w:tc>
          <w:tcPr>
            <w:tcW w:w="828" w:type="dxa"/>
            <w:shd w:val="clear" w:color="auto" w:fill="auto"/>
          </w:tcPr>
          <w:p w14:paraId="7DA3FC97" w14:textId="77777777" w:rsidR="00512FC7" w:rsidRPr="00512FC7" w:rsidRDefault="00512FC7" w:rsidP="00533FE7">
            <w:bookmarkStart w:id="2039" w:name="fld_UnderlyingLegMaturityMonthYear" w:colFirst="1" w:colLast="1"/>
            <w:bookmarkEnd w:id="2038"/>
            <w:r w:rsidRPr="00512FC7">
              <w:t>1339</w:t>
            </w:r>
          </w:p>
        </w:tc>
        <w:tc>
          <w:tcPr>
            <w:tcW w:w="2069" w:type="dxa"/>
            <w:shd w:val="clear" w:color="auto" w:fill="auto"/>
          </w:tcPr>
          <w:p w14:paraId="171E31C8" w14:textId="77777777" w:rsidR="00512FC7" w:rsidRPr="00512FC7" w:rsidRDefault="00512FC7" w:rsidP="00533FE7">
            <w:r w:rsidRPr="00512FC7">
              <w:t>UnderlyingLegMaturityMonthYear</w:t>
            </w:r>
          </w:p>
        </w:tc>
        <w:tc>
          <w:tcPr>
            <w:tcW w:w="1083" w:type="dxa"/>
            <w:shd w:val="clear" w:color="auto" w:fill="auto"/>
          </w:tcPr>
          <w:p w14:paraId="7C68821F" w14:textId="77777777" w:rsidR="00512FC7" w:rsidRPr="00512FC7" w:rsidRDefault="00512FC7" w:rsidP="00533FE7">
            <w:r w:rsidRPr="00512FC7">
              <w:t>MonthYear</w:t>
            </w:r>
          </w:p>
        </w:tc>
        <w:tc>
          <w:tcPr>
            <w:tcW w:w="4677" w:type="dxa"/>
            <w:shd w:val="clear" w:color="auto" w:fill="auto"/>
          </w:tcPr>
          <w:p w14:paraId="5054CF81" w14:textId="77777777" w:rsidR="00512FC7" w:rsidRPr="00512FC7" w:rsidRDefault="00512FC7" w:rsidP="00533FE7">
            <w:pPr>
              <w:jc w:val="left"/>
            </w:pPr>
            <w:r w:rsidRPr="00512FC7">
              <w:t>Refer to definition for MaturityMonthYear(200)</w:t>
            </w:r>
          </w:p>
        </w:tc>
        <w:tc>
          <w:tcPr>
            <w:tcW w:w="4411" w:type="dxa"/>
            <w:shd w:val="clear" w:color="auto" w:fill="auto"/>
          </w:tcPr>
          <w:p w14:paraId="60A96599" w14:textId="77777777" w:rsidR="00512FC7" w:rsidRPr="00512FC7" w:rsidRDefault="00512FC7" w:rsidP="00533FE7">
            <w:r w:rsidRPr="00512FC7">
              <w:t>MMY</w:t>
            </w:r>
          </w:p>
        </w:tc>
      </w:tr>
      <w:tr w:rsidR="00512FC7" w:rsidRPr="00512FC7" w14:paraId="7A309CE9" w14:textId="77777777" w:rsidTr="00533FE7">
        <w:tc>
          <w:tcPr>
            <w:tcW w:w="828" w:type="dxa"/>
            <w:shd w:val="clear" w:color="auto" w:fill="auto"/>
          </w:tcPr>
          <w:p w14:paraId="178DA985" w14:textId="77777777" w:rsidR="00512FC7" w:rsidRPr="00512FC7" w:rsidRDefault="00512FC7" w:rsidP="00533FE7">
            <w:bookmarkStart w:id="2040" w:name="fld_UnderlyingLegStrikePrice" w:colFirst="1" w:colLast="1"/>
            <w:bookmarkEnd w:id="2039"/>
            <w:r w:rsidRPr="00512FC7">
              <w:t>1340</w:t>
            </w:r>
          </w:p>
        </w:tc>
        <w:tc>
          <w:tcPr>
            <w:tcW w:w="2069" w:type="dxa"/>
            <w:shd w:val="clear" w:color="auto" w:fill="auto"/>
          </w:tcPr>
          <w:p w14:paraId="30AD0EA9" w14:textId="77777777" w:rsidR="00512FC7" w:rsidRPr="00512FC7" w:rsidRDefault="00512FC7" w:rsidP="00533FE7">
            <w:r w:rsidRPr="00512FC7">
              <w:t>UnderlyingLegStrikePrice</w:t>
            </w:r>
          </w:p>
        </w:tc>
        <w:tc>
          <w:tcPr>
            <w:tcW w:w="1083" w:type="dxa"/>
            <w:shd w:val="clear" w:color="auto" w:fill="auto"/>
          </w:tcPr>
          <w:p w14:paraId="7A183DD6" w14:textId="77777777" w:rsidR="00512FC7" w:rsidRPr="00512FC7" w:rsidRDefault="00512FC7" w:rsidP="00533FE7">
            <w:r w:rsidRPr="00512FC7">
              <w:t>Price</w:t>
            </w:r>
          </w:p>
        </w:tc>
        <w:tc>
          <w:tcPr>
            <w:tcW w:w="4677" w:type="dxa"/>
            <w:shd w:val="clear" w:color="auto" w:fill="auto"/>
          </w:tcPr>
          <w:p w14:paraId="0F092FC9" w14:textId="77777777" w:rsidR="00512FC7" w:rsidRPr="00512FC7" w:rsidRDefault="00512FC7" w:rsidP="00533FE7">
            <w:pPr>
              <w:jc w:val="left"/>
            </w:pPr>
            <w:r w:rsidRPr="00512FC7">
              <w:t>Refer to definition for StrikePrice(202)</w:t>
            </w:r>
          </w:p>
        </w:tc>
        <w:tc>
          <w:tcPr>
            <w:tcW w:w="4411" w:type="dxa"/>
            <w:shd w:val="clear" w:color="auto" w:fill="auto"/>
          </w:tcPr>
          <w:p w14:paraId="6E7ADB01" w14:textId="77777777" w:rsidR="00512FC7" w:rsidRPr="00512FC7" w:rsidRDefault="00512FC7" w:rsidP="00533FE7">
            <w:r w:rsidRPr="00512FC7">
              <w:t>StrkPx</w:t>
            </w:r>
          </w:p>
        </w:tc>
      </w:tr>
      <w:tr w:rsidR="00512FC7" w:rsidRPr="00512FC7" w14:paraId="7831FDC5" w14:textId="77777777" w:rsidTr="00533FE7">
        <w:tc>
          <w:tcPr>
            <w:tcW w:w="828" w:type="dxa"/>
            <w:shd w:val="clear" w:color="auto" w:fill="auto"/>
          </w:tcPr>
          <w:p w14:paraId="3600980C" w14:textId="77777777" w:rsidR="00512FC7" w:rsidRPr="00512FC7" w:rsidRDefault="00512FC7" w:rsidP="00533FE7">
            <w:bookmarkStart w:id="2041" w:name="fld_UnderlyingLegSecurityExchange" w:colFirst="1" w:colLast="1"/>
            <w:bookmarkEnd w:id="2040"/>
            <w:r w:rsidRPr="00512FC7">
              <w:t>1341</w:t>
            </w:r>
          </w:p>
        </w:tc>
        <w:tc>
          <w:tcPr>
            <w:tcW w:w="2069" w:type="dxa"/>
            <w:shd w:val="clear" w:color="auto" w:fill="auto"/>
          </w:tcPr>
          <w:p w14:paraId="4FD5D282" w14:textId="77777777" w:rsidR="00512FC7" w:rsidRPr="00512FC7" w:rsidRDefault="00512FC7" w:rsidP="00533FE7">
            <w:r w:rsidRPr="00512FC7">
              <w:t>UnderlyingLegSecurityExchange</w:t>
            </w:r>
          </w:p>
        </w:tc>
        <w:tc>
          <w:tcPr>
            <w:tcW w:w="1083" w:type="dxa"/>
            <w:shd w:val="clear" w:color="auto" w:fill="auto"/>
          </w:tcPr>
          <w:p w14:paraId="58F9B05F" w14:textId="77777777" w:rsidR="00512FC7" w:rsidRPr="00512FC7" w:rsidRDefault="00512FC7" w:rsidP="00533FE7">
            <w:r w:rsidRPr="00512FC7">
              <w:t>String</w:t>
            </w:r>
          </w:p>
        </w:tc>
        <w:tc>
          <w:tcPr>
            <w:tcW w:w="4677" w:type="dxa"/>
            <w:shd w:val="clear" w:color="auto" w:fill="auto"/>
          </w:tcPr>
          <w:p w14:paraId="7DF022F8" w14:textId="77777777" w:rsidR="00512FC7" w:rsidRPr="00512FC7" w:rsidRDefault="00512FC7" w:rsidP="00533FE7">
            <w:pPr>
              <w:jc w:val="left"/>
            </w:pPr>
            <w:r w:rsidRPr="00512FC7">
              <w:t>Refer to definition for SecurityExchange(207)</w:t>
            </w:r>
          </w:p>
        </w:tc>
        <w:tc>
          <w:tcPr>
            <w:tcW w:w="4411" w:type="dxa"/>
            <w:shd w:val="clear" w:color="auto" w:fill="auto"/>
          </w:tcPr>
          <w:p w14:paraId="007A8AF8" w14:textId="77777777" w:rsidR="00512FC7" w:rsidRPr="00512FC7" w:rsidRDefault="00512FC7" w:rsidP="00533FE7">
            <w:r w:rsidRPr="00512FC7">
              <w:t>Exch</w:t>
            </w:r>
          </w:p>
        </w:tc>
      </w:tr>
      <w:tr w:rsidR="00512FC7" w:rsidRPr="00512FC7" w14:paraId="1A08087F" w14:textId="77777777" w:rsidTr="00533FE7">
        <w:tc>
          <w:tcPr>
            <w:tcW w:w="828" w:type="dxa"/>
            <w:shd w:val="clear" w:color="auto" w:fill="auto"/>
          </w:tcPr>
          <w:p w14:paraId="30E158D1" w14:textId="77777777" w:rsidR="00512FC7" w:rsidRPr="00512FC7" w:rsidRDefault="00512FC7" w:rsidP="00533FE7">
            <w:bookmarkStart w:id="2042" w:name="fld_NoOfLegUnderlyings" w:colFirst="1" w:colLast="1"/>
            <w:bookmarkEnd w:id="2041"/>
            <w:r w:rsidRPr="00512FC7">
              <w:t>1342</w:t>
            </w:r>
          </w:p>
        </w:tc>
        <w:tc>
          <w:tcPr>
            <w:tcW w:w="2069" w:type="dxa"/>
            <w:shd w:val="clear" w:color="auto" w:fill="auto"/>
          </w:tcPr>
          <w:p w14:paraId="50191EAB" w14:textId="77777777" w:rsidR="00512FC7" w:rsidRPr="00512FC7" w:rsidRDefault="00512FC7" w:rsidP="00533FE7">
            <w:r w:rsidRPr="00512FC7">
              <w:t>NoOfLegUnderlyings</w:t>
            </w:r>
          </w:p>
        </w:tc>
        <w:tc>
          <w:tcPr>
            <w:tcW w:w="1083" w:type="dxa"/>
            <w:shd w:val="clear" w:color="auto" w:fill="auto"/>
          </w:tcPr>
          <w:p w14:paraId="6EBA70AB" w14:textId="77777777" w:rsidR="00512FC7" w:rsidRPr="00512FC7" w:rsidRDefault="00512FC7" w:rsidP="00533FE7">
            <w:r w:rsidRPr="00512FC7">
              <w:t>NumInGroup</w:t>
            </w:r>
          </w:p>
        </w:tc>
        <w:tc>
          <w:tcPr>
            <w:tcW w:w="4677" w:type="dxa"/>
            <w:shd w:val="clear" w:color="auto" w:fill="auto"/>
          </w:tcPr>
          <w:p w14:paraId="01813534" w14:textId="77777777" w:rsidR="00512FC7" w:rsidRPr="00512FC7" w:rsidRDefault="00512FC7" w:rsidP="00533FE7">
            <w:pPr>
              <w:jc w:val="left"/>
            </w:pPr>
            <w:r w:rsidRPr="00512FC7">
              <w:t>Number of Underlyings, Identifies the Underlying of the Leg</w:t>
            </w:r>
          </w:p>
        </w:tc>
        <w:tc>
          <w:tcPr>
            <w:tcW w:w="4411" w:type="dxa"/>
            <w:shd w:val="clear" w:color="auto" w:fill="auto"/>
          </w:tcPr>
          <w:p w14:paraId="54E2C0B7" w14:textId="77777777" w:rsidR="00512FC7" w:rsidRPr="00512FC7" w:rsidRDefault="00512FC7" w:rsidP="00533FE7"/>
        </w:tc>
      </w:tr>
      <w:tr w:rsidR="00512FC7" w:rsidRPr="00512FC7" w14:paraId="12D2E75E" w14:textId="77777777" w:rsidTr="00533FE7">
        <w:tc>
          <w:tcPr>
            <w:tcW w:w="828" w:type="dxa"/>
            <w:shd w:val="clear" w:color="auto" w:fill="auto"/>
          </w:tcPr>
          <w:p w14:paraId="413AB12D" w14:textId="77777777" w:rsidR="00512FC7" w:rsidRPr="00512FC7" w:rsidRDefault="00512FC7" w:rsidP="00533FE7">
            <w:bookmarkStart w:id="2043" w:name="fld_UnderlyingLegPutOrCall" w:colFirst="1" w:colLast="1"/>
            <w:bookmarkEnd w:id="2042"/>
            <w:r w:rsidRPr="00512FC7">
              <w:t>1343</w:t>
            </w:r>
          </w:p>
        </w:tc>
        <w:tc>
          <w:tcPr>
            <w:tcW w:w="2069" w:type="dxa"/>
            <w:shd w:val="clear" w:color="auto" w:fill="auto"/>
          </w:tcPr>
          <w:p w14:paraId="03ABD84E" w14:textId="77777777" w:rsidR="00512FC7" w:rsidRPr="00512FC7" w:rsidRDefault="00512FC7" w:rsidP="00533FE7">
            <w:r w:rsidRPr="00512FC7">
              <w:t>UnderlyingLegPutOrCall</w:t>
            </w:r>
          </w:p>
        </w:tc>
        <w:tc>
          <w:tcPr>
            <w:tcW w:w="1083" w:type="dxa"/>
            <w:shd w:val="clear" w:color="auto" w:fill="auto"/>
          </w:tcPr>
          <w:p w14:paraId="7295CA5A" w14:textId="77777777" w:rsidR="00512FC7" w:rsidRPr="00512FC7" w:rsidRDefault="00512FC7" w:rsidP="00533FE7">
            <w:r w:rsidRPr="00512FC7">
              <w:t>int</w:t>
            </w:r>
          </w:p>
        </w:tc>
        <w:tc>
          <w:tcPr>
            <w:tcW w:w="4677" w:type="dxa"/>
            <w:shd w:val="clear" w:color="auto" w:fill="auto"/>
          </w:tcPr>
          <w:p w14:paraId="7780CA5D" w14:textId="77777777" w:rsidR="00512FC7" w:rsidRPr="00512FC7" w:rsidRDefault="00512FC7" w:rsidP="00533FE7">
            <w:pPr>
              <w:jc w:val="left"/>
            </w:pPr>
            <w:r w:rsidRPr="00512FC7">
              <w:t>Refer to definition for PutOrCall(201)</w:t>
            </w:r>
          </w:p>
        </w:tc>
        <w:tc>
          <w:tcPr>
            <w:tcW w:w="4411" w:type="dxa"/>
            <w:shd w:val="clear" w:color="auto" w:fill="auto"/>
          </w:tcPr>
          <w:p w14:paraId="22E052BD" w14:textId="77777777" w:rsidR="00512FC7" w:rsidRPr="00512FC7" w:rsidRDefault="00512FC7" w:rsidP="00533FE7">
            <w:r w:rsidRPr="00512FC7">
              <w:t>PutCall</w:t>
            </w:r>
          </w:p>
        </w:tc>
      </w:tr>
      <w:tr w:rsidR="00512FC7" w:rsidRPr="00512FC7" w14:paraId="5CD57B8B" w14:textId="77777777" w:rsidTr="00533FE7">
        <w:tc>
          <w:tcPr>
            <w:tcW w:w="828" w:type="dxa"/>
            <w:shd w:val="clear" w:color="auto" w:fill="auto"/>
          </w:tcPr>
          <w:p w14:paraId="4002B84C" w14:textId="77777777" w:rsidR="00512FC7" w:rsidRPr="00512FC7" w:rsidRDefault="00512FC7" w:rsidP="00533FE7">
            <w:bookmarkStart w:id="2044" w:name="fld_UnderlyingLegCFICode" w:colFirst="1" w:colLast="1"/>
            <w:bookmarkEnd w:id="2043"/>
            <w:r w:rsidRPr="00512FC7">
              <w:t>1344</w:t>
            </w:r>
          </w:p>
        </w:tc>
        <w:tc>
          <w:tcPr>
            <w:tcW w:w="2069" w:type="dxa"/>
            <w:shd w:val="clear" w:color="auto" w:fill="auto"/>
          </w:tcPr>
          <w:p w14:paraId="43650976" w14:textId="77777777" w:rsidR="00512FC7" w:rsidRPr="00512FC7" w:rsidRDefault="00512FC7" w:rsidP="00533FE7">
            <w:r w:rsidRPr="00512FC7">
              <w:t>UnderlyingLegCFICode</w:t>
            </w:r>
          </w:p>
        </w:tc>
        <w:tc>
          <w:tcPr>
            <w:tcW w:w="1083" w:type="dxa"/>
            <w:shd w:val="clear" w:color="auto" w:fill="auto"/>
          </w:tcPr>
          <w:p w14:paraId="1628C325" w14:textId="77777777" w:rsidR="00512FC7" w:rsidRPr="00512FC7" w:rsidRDefault="00512FC7" w:rsidP="00533FE7">
            <w:r w:rsidRPr="00512FC7">
              <w:t>String</w:t>
            </w:r>
          </w:p>
        </w:tc>
        <w:tc>
          <w:tcPr>
            <w:tcW w:w="4677" w:type="dxa"/>
            <w:shd w:val="clear" w:color="auto" w:fill="auto"/>
          </w:tcPr>
          <w:p w14:paraId="34D31CA9" w14:textId="77777777" w:rsidR="00512FC7" w:rsidRPr="00512FC7" w:rsidRDefault="00512FC7" w:rsidP="00533FE7">
            <w:pPr>
              <w:jc w:val="left"/>
            </w:pPr>
            <w:r w:rsidRPr="00512FC7">
              <w:t>Refer to definition for CFICode(461)</w:t>
            </w:r>
          </w:p>
        </w:tc>
        <w:tc>
          <w:tcPr>
            <w:tcW w:w="4411" w:type="dxa"/>
            <w:shd w:val="clear" w:color="auto" w:fill="auto"/>
          </w:tcPr>
          <w:p w14:paraId="21FF5E68" w14:textId="77777777" w:rsidR="00512FC7" w:rsidRPr="00512FC7" w:rsidRDefault="00512FC7" w:rsidP="00533FE7">
            <w:r w:rsidRPr="00512FC7">
              <w:t>CFI</w:t>
            </w:r>
          </w:p>
        </w:tc>
      </w:tr>
      <w:tr w:rsidR="00512FC7" w:rsidRPr="00512FC7" w14:paraId="65A59F05" w14:textId="77777777" w:rsidTr="00533FE7">
        <w:tc>
          <w:tcPr>
            <w:tcW w:w="828" w:type="dxa"/>
            <w:shd w:val="clear" w:color="auto" w:fill="auto"/>
          </w:tcPr>
          <w:p w14:paraId="04F17371" w14:textId="77777777" w:rsidR="00512FC7" w:rsidRPr="00512FC7" w:rsidRDefault="00512FC7" w:rsidP="00533FE7">
            <w:bookmarkStart w:id="2045" w:name="fld_UnderlyingLegMaturityDate" w:colFirst="1" w:colLast="1"/>
            <w:bookmarkEnd w:id="2044"/>
            <w:r w:rsidRPr="00512FC7">
              <w:t>1345</w:t>
            </w:r>
          </w:p>
        </w:tc>
        <w:tc>
          <w:tcPr>
            <w:tcW w:w="2069" w:type="dxa"/>
            <w:shd w:val="clear" w:color="auto" w:fill="auto"/>
          </w:tcPr>
          <w:p w14:paraId="3DE677C3" w14:textId="77777777" w:rsidR="00512FC7" w:rsidRPr="00512FC7" w:rsidRDefault="00512FC7" w:rsidP="00533FE7">
            <w:r w:rsidRPr="00512FC7">
              <w:t>UnderlyingLegMaturityDate</w:t>
            </w:r>
          </w:p>
        </w:tc>
        <w:tc>
          <w:tcPr>
            <w:tcW w:w="1083" w:type="dxa"/>
            <w:shd w:val="clear" w:color="auto" w:fill="auto"/>
          </w:tcPr>
          <w:p w14:paraId="4D8D5924" w14:textId="77777777" w:rsidR="00512FC7" w:rsidRPr="00512FC7" w:rsidRDefault="00512FC7" w:rsidP="00533FE7">
            <w:r w:rsidRPr="00512FC7">
              <w:t>LocalMktDate</w:t>
            </w:r>
          </w:p>
        </w:tc>
        <w:tc>
          <w:tcPr>
            <w:tcW w:w="4677" w:type="dxa"/>
            <w:shd w:val="clear" w:color="auto" w:fill="auto"/>
          </w:tcPr>
          <w:p w14:paraId="42A1AA19" w14:textId="77777777" w:rsidR="00512FC7" w:rsidRPr="00512FC7" w:rsidRDefault="00512FC7" w:rsidP="00533FE7">
            <w:pPr>
              <w:jc w:val="left"/>
            </w:pPr>
            <w:r w:rsidRPr="00512FC7">
              <w:t>Date of maturity.</w:t>
            </w:r>
          </w:p>
        </w:tc>
        <w:tc>
          <w:tcPr>
            <w:tcW w:w="4411" w:type="dxa"/>
            <w:shd w:val="clear" w:color="auto" w:fill="auto"/>
          </w:tcPr>
          <w:p w14:paraId="4F0749C3" w14:textId="77777777" w:rsidR="00512FC7" w:rsidRPr="00512FC7" w:rsidRDefault="00512FC7" w:rsidP="00533FE7">
            <w:r w:rsidRPr="00512FC7">
              <w:t>MatDt</w:t>
            </w:r>
          </w:p>
        </w:tc>
      </w:tr>
      <w:tr w:rsidR="00512FC7" w:rsidRPr="00512FC7" w14:paraId="3793C760" w14:textId="77777777" w:rsidTr="00533FE7">
        <w:tc>
          <w:tcPr>
            <w:tcW w:w="828" w:type="dxa"/>
            <w:shd w:val="clear" w:color="auto" w:fill="auto"/>
          </w:tcPr>
          <w:p w14:paraId="1DD27336" w14:textId="77777777" w:rsidR="00512FC7" w:rsidRPr="00512FC7" w:rsidRDefault="00512FC7" w:rsidP="00533FE7">
            <w:bookmarkStart w:id="2046" w:name="fld_ApplReqID" w:colFirst="1" w:colLast="1"/>
            <w:bookmarkEnd w:id="2045"/>
            <w:r w:rsidRPr="00512FC7">
              <w:t>1346</w:t>
            </w:r>
          </w:p>
        </w:tc>
        <w:tc>
          <w:tcPr>
            <w:tcW w:w="2069" w:type="dxa"/>
            <w:shd w:val="clear" w:color="auto" w:fill="auto"/>
          </w:tcPr>
          <w:p w14:paraId="2D9AA3C7" w14:textId="77777777" w:rsidR="00512FC7" w:rsidRPr="00512FC7" w:rsidRDefault="00512FC7" w:rsidP="00533FE7">
            <w:r w:rsidRPr="00512FC7">
              <w:t>ApplReqID</w:t>
            </w:r>
          </w:p>
        </w:tc>
        <w:tc>
          <w:tcPr>
            <w:tcW w:w="1083" w:type="dxa"/>
            <w:shd w:val="clear" w:color="auto" w:fill="auto"/>
          </w:tcPr>
          <w:p w14:paraId="2089D5DF" w14:textId="77777777" w:rsidR="00512FC7" w:rsidRPr="00512FC7" w:rsidRDefault="00512FC7" w:rsidP="00533FE7">
            <w:r w:rsidRPr="00512FC7">
              <w:t>String</w:t>
            </w:r>
          </w:p>
        </w:tc>
        <w:tc>
          <w:tcPr>
            <w:tcW w:w="4677" w:type="dxa"/>
            <w:shd w:val="clear" w:color="auto" w:fill="auto"/>
          </w:tcPr>
          <w:p w14:paraId="62DE97EA" w14:textId="77777777" w:rsidR="00512FC7" w:rsidRPr="00512FC7" w:rsidRDefault="00512FC7" w:rsidP="00533FE7">
            <w:pPr>
              <w:jc w:val="left"/>
            </w:pPr>
            <w:r w:rsidRPr="00512FC7">
              <w:t>Unique identifier for request</w:t>
            </w:r>
          </w:p>
        </w:tc>
        <w:tc>
          <w:tcPr>
            <w:tcW w:w="4411" w:type="dxa"/>
            <w:shd w:val="clear" w:color="auto" w:fill="auto"/>
          </w:tcPr>
          <w:p w14:paraId="1076C5ED" w14:textId="77777777" w:rsidR="00512FC7" w:rsidRPr="00512FC7" w:rsidRDefault="00512FC7" w:rsidP="00533FE7">
            <w:r w:rsidRPr="00512FC7">
              <w:t>ApplReqID</w:t>
            </w:r>
          </w:p>
        </w:tc>
      </w:tr>
      <w:tr w:rsidR="00512FC7" w:rsidRPr="00512FC7" w14:paraId="277A2FC6" w14:textId="77777777" w:rsidTr="00533FE7">
        <w:tc>
          <w:tcPr>
            <w:tcW w:w="828" w:type="dxa"/>
            <w:shd w:val="clear" w:color="auto" w:fill="auto"/>
          </w:tcPr>
          <w:p w14:paraId="3B548325" w14:textId="77777777" w:rsidR="00512FC7" w:rsidRPr="00512FC7" w:rsidRDefault="00512FC7" w:rsidP="00533FE7">
            <w:bookmarkStart w:id="2047" w:name="fld_ApplReqType" w:colFirst="1" w:colLast="1"/>
            <w:bookmarkEnd w:id="2046"/>
            <w:r w:rsidRPr="00512FC7">
              <w:t>1347</w:t>
            </w:r>
          </w:p>
        </w:tc>
        <w:tc>
          <w:tcPr>
            <w:tcW w:w="2069" w:type="dxa"/>
            <w:shd w:val="clear" w:color="auto" w:fill="auto"/>
          </w:tcPr>
          <w:p w14:paraId="3437F10B" w14:textId="77777777" w:rsidR="00512FC7" w:rsidRPr="00512FC7" w:rsidRDefault="00512FC7" w:rsidP="00533FE7">
            <w:r w:rsidRPr="00512FC7">
              <w:t>ApplReqType</w:t>
            </w:r>
          </w:p>
        </w:tc>
        <w:tc>
          <w:tcPr>
            <w:tcW w:w="1083" w:type="dxa"/>
            <w:shd w:val="clear" w:color="auto" w:fill="auto"/>
          </w:tcPr>
          <w:p w14:paraId="6126FB3A" w14:textId="77777777" w:rsidR="00512FC7" w:rsidRPr="00512FC7" w:rsidRDefault="00512FC7" w:rsidP="00533FE7">
            <w:r w:rsidRPr="00512FC7">
              <w:t>int</w:t>
            </w:r>
          </w:p>
        </w:tc>
        <w:tc>
          <w:tcPr>
            <w:tcW w:w="4677" w:type="dxa"/>
            <w:shd w:val="clear" w:color="auto" w:fill="auto"/>
          </w:tcPr>
          <w:p w14:paraId="2F80BDCF" w14:textId="77777777" w:rsidR="00512FC7" w:rsidRDefault="00512FC7" w:rsidP="00533FE7">
            <w:pPr>
              <w:jc w:val="left"/>
            </w:pPr>
            <w:r>
              <w:t>Type of Application Message Request being made.</w:t>
            </w:r>
          </w:p>
          <w:p w14:paraId="78FE6A97" w14:textId="77777777" w:rsidR="00512FC7" w:rsidRPr="00512FC7" w:rsidRDefault="00512FC7" w:rsidP="00533FE7">
            <w:pPr>
              <w:jc w:val="left"/>
            </w:pPr>
            <w:r>
              <w:t>Valid values:</w:t>
            </w:r>
            <w:r>
              <w:br/>
            </w:r>
            <w:r>
              <w:tab/>
              <w:t>5 - Cancel retransmission</w:t>
            </w:r>
            <w:r>
              <w:br/>
            </w:r>
            <w:r>
              <w:tab/>
              <w:t>6 - Cancel retransmission and unsubscribe to the specified applications</w:t>
            </w:r>
            <w:r>
              <w:br/>
            </w:r>
            <w:r>
              <w:tab/>
              <w:t>0 - Retransmission of application messages for the specified Applications</w:t>
            </w:r>
            <w:r>
              <w:br/>
            </w:r>
            <w:r>
              <w:tab/>
              <w:t>1 - Subscription to the specified Applications</w:t>
            </w:r>
            <w:r>
              <w:br/>
            </w:r>
            <w:r>
              <w:tab/>
              <w:t>2 - Request for the last ApplLastSeqNum published for the specified Applications</w:t>
            </w:r>
            <w:r>
              <w:br/>
            </w:r>
            <w:r>
              <w:tab/>
              <w:t>3 - Request valid set of Applications</w:t>
            </w:r>
            <w:r>
              <w:br/>
            </w:r>
            <w:r>
              <w:tab/>
              <w:t>4 - Unsubscribe to the specified Applications</w:t>
            </w:r>
          </w:p>
        </w:tc>
        <w:tc>
          <w:tcPr>
            <w:tcW w:w="4411" w:type="dxa"/>
            <w:shd w:val="clear" w:color="auto" w:fill="auto"/>
          </w:tcPr>
          <w:p w14:paraId="534C0C21" w14:textId="77777777" w:rsidR="00512FC7" w:rsidRPr="00512FC7" w:rsidRDefault="00512FC7" w:rsidP="00533FE7">
            <w:r w:rsidRPr="00512FC7">
              <w:t>ApplReqTyp</w:t>
            </w:r>
          </w:p>
        </w:tc>
      </w:tr>
      <w:tr w:rsidR="00512FC7" w:rsidRPr="00512FC7" w14:paraId="3BBD77B9" w14:textId="77777777" w:rsidTr="00533FE7">
        <w:tc>
          <w:tcPr>
            <w:tcW w:w="828" w:type="dxa"/>
            <w:shd w:val="clear" w:color="auto" w:fill="auto"/>
          </w:tcPr>
          <w:p w14:paraId="158773FB" w14:textId="77777777" w:rsidR="00512FC7" w:rsidRPr="00512FC7" w:rsidRDefault="00512FC7" w:rsidP="00533FE7">
            <w:bookmarkStart w:id="2048" w:name="fld_ApplResponseType" w:colFirst="1" w:colLast="1"/>
            <w:bookmarkEnd w:id="2047"/>
            <w:r w:rsidRPr="00512FC7">
              <w:t>1348</w:t>
            </w:r>
          </w:p>
        </w:tc>
        <w:tc>
          <w:tcPr>
            <w:tcW w:w="2069" w:type="dxa"/>
            <w:shd w:val="clear" w:color="auto" w:fill="auto"/>
          </w:tcPr>
          <w:p w14:paraId="08792EBE" w14:textId="77777777" w:rsidR="00512FC7" w:rsidRPr="00512FC7" w:rsidRDefault="00512FC7" w:rsidP="00533FE7">
            <w:r w:rsidRPr="00512FC7">
              <w:t>ApplResponseType</w:t>
            </w:r>
          </w:p>
        </w:tc>
        <w:tc>
          <w:tcPr>
            <w:tcW w:w="1083" w:type="dxa"/>
            <w:shd w:val="clear" w:color="auto" w:fill="auto"/>
          </w:tcPr>
          <w:p w14:paraId="2C02D83C" w14:textId="77777777" w:rsidR="00512FC7" w:rsidRPr="00512FC7" w:rsidRDefault="00512FC7" w:rsidP="00533FE7">
            <w:r w:rsidRPr="00512FC7">
              <w:t>int</w:t>
            </w:r>
          </w:p>
        </w:tc>
        <w:tc>
          <w:tcPr>
            <w:tcW w:w="4677" w:type="dxa"/>
            <w:shd w:val="clear" w:color="auto" w:fill="auto"/>
          </w:tcPr>
          <w:p w14:paraId="042E4BE5" w14:textId="77777777" w:rsidR="00512FC7" w:rsidRDefault="00512FC7" w:rsidP="00533FE7">
            <w:pPr>
              <w:jc w:val="left"/>
            </w:pPr>
            <w:r>
              <w:t>Used to indicate the type of acknowledgement being sent.</w:t>
            </w:r>
          </w:p>
          <w:p w14:paraId="7F223859" w14:textId="77777777" w:rsidR="00512FC7" w:rsidRPr="00512FC7" w:rsidRDefault="00512FC7" w:rsidP="00533FE7">
            <w:pPr>
              <w:jc w:val="left"/>
            </w:pPr>
            <w:r>
              <w:t>Valid values:</w:t>
            </w:r>
            <w:r>
              <w:br/>
            </w:r>
            <w:r>
              <w:tab/>
              <w:t>0 - Request successfully processed</w:t>
            </w:r>
            <w:r>
              <w:br/>
            </w:r>
            <w:r>
              <w:tab/>
              <w:t>1 - Application does not exist</w:t>
            </w:r>
            <w:r>
              <w:br/>
            </w:r>
            <w:r>
              <w:tab/>
              <w:t>2 - Messages not available</w:t>
            </w:r>
          </w:p>
        </w:tc>
        <w:tc>
          <w:tcPr>
            <w:tcW w:w="4411" w:type="dxa"/>
            <w:shd w:val="clear" w:color="auto" w:fill="auto"/>
          </w:tcPr>
          <w:p w14:paraId="5ED8BC52" w14:textId="77777777" w:rsidR="00512FC7" w:rsidRPr="00512FC7" w:rsidRDefault="00512FC7" w:rsidP="00533FE7">
            <w:r w:rsidRPr="00512FC7">
              <w:t>ApplRespTyp</w:t>
            </w:r>
          </w:p>
        </w:tc>
      </w:tr>
      <w:tr w:rsidR="00512FC7" w:rsidRPr="00512FC7" w14:paraId="26B81FDB" w14:textId="77777777" w:rsidTr="00533FE7">
        <w:tc>
          <w:tcPr>
            <w:tcW w:w="828" w:type="dxa"/>
            <w:shd w:val="clear" w:color="auto" w:fill="auto"/>
          </w:tcPr>
          <w:p w14:paraId="6EA6B731" w14:textId="77777777" w:rsidR="00512FC7" w:rsidRPr="00512FC7" w:rsidRDefault="00512FC7" w:rsidP="00533FE7">
            <w:bookmarkStart w:id="2049" w:name="fld_ApplTotalMessageCount" w:colFirst="1" w:colLast="1"/>
            <w:bookmarkEnd w:id="2048"/>
            <w:r w:rsidRPr="00512FC7">
              <w:t>1349</w:t>
            </w:r>
          </w:p>
        </w:tc>
        <w:tc>
          <w:tcPr>
            <w:tcW w:w="2069" w:type="dxa"/>
            <w:shd w:val="clear" w:color="auto" w:fill="auto"/>
          </w:tcPr>
          <w:p w14:paraId="0CCEBB7B" w14:textId="77777777" w:rsidR="00512FC7" w:rsidRPr="00512FC7" w:rsidRDefault="00512FC7" w:rsidP="00533FE7">
            <w:r w:rsidRPr="00512FC7">
              <w:t>ApplTotalMessageCount</w:t>
            </w:r>
          </w:p>
        </w:tc>
        <w:tc>
          <w:tcPr>
            <w:tcW w:w="1083" w:type="dxa"/>
            <w:shd w:val="clear" w:color="auto" w:fill="auto"/>
          </w:tcPr>
          <w:p w14:paraId="71FB07B7" w14:textId="77777777" w:rsidR="00512FC7" w:rsidRPr="00512FC7" w:rsidRDefault="00512FC7" w:rsidP="00533FE7">
            <w:r w:rsidRPr="00512FC7">
              <w:t>int</w:t>
            </w:r>
          </w:p>
        </w:tc>
        <w:tc>
          <w:tcPr>
            <w:tcW w:w="4677" w:type="dxa"/>
            <w:shd w:val="clear" w:color="auto" w:fill="auto"/>
          </w:tcPr>
          <w:p w14:paraId="4663F3DD" w14:textId="77777777" w:rsidR="00512FC7" w:rsidRPr="00512FC7" w:rsidRDefault="00512FC7" w:rsidP="00533FE7">
            <w:pPr>
              <w:jc w:val="left"/>
            </w:pPr>
            <w:r w:rsidRPr="00512FC7">
              <w:t>Total number of messages included in transmission.</w:t>
            </w:r>
          </w:p>
        </w:tc>
        <w:tc>
          <w:tcPr>
            <w:tcW w:w="4411" w:type="dxa"/>
            <w:shd w:val="clear" w:color="auto" w:fill="auto"/>
          </w:tcPr>
          <w:p w14:paraId="038F2CD8" w14:textId="77777777" w:rsidR="00512FC7" w:rsidRPr="00512FC7" w:rsidRDefault="00512FC7" w:rsidP="00533FE7">
            <w:r w:rsidRPr="00512FC7">
              <w:t>ApplTotMsgCnt</w:t>
            </w:r>
          </w:p>
        </w:tc>
      </w:tr>
      <w:tr w:rsidR="00512FC7" w:rsidRPr="00512FC7" w14:paraId="1D717814" w14:textId="77777777" w:rsidTr="00533FE7">
        <w:tc>
          <w:tcPr>
            <w:tcW w:w="828" w:type="dxa"/>
            <w:shd w:val="clear" w:color="auto" w:fill="auto"/>
          </w:tcPr>
          <w:p w14:paraId="00AACFAE" w14:textId="77777777" w:rsidR="00512FC7" w:rsidRPr="00512FC7" w:rsidRDefault="00512FC7" w:rsidP="00533FE7">
            <w:bookmarkStart w:id="2050" w:name="fld_ApplLastSeqNum" w:colFirst="1" w:colLast="1"/>
            <w:bookmarkEnd w:id="2049"/>
            <w:r w:rsidRPr="00512FC7">
              <w:t>1350</w:t>
            </w:r>
          </w:p>
        </w:tc>
        <w:tc>
          <w:tcPr>
            <w:tcW w:w="2069" w:type="dxa"/>
            <w:shd w:val="clear" w:color="auto" w:fill="auto"/>
          </w:tcPr>
          <w:p w14:paraId="33EE05C0" w14:textId="77777777" w:rsidR="00512FC7" w:rsidRPr="00512FC7" w:rsidRDefault="00512FC7" w:rsidP="00533FE7">
            <w:r w:rsidRPr="00512FC7">
              <w:t>ApplLastSeqNum</w:t>
            </w:r>
          </w:p>
        </w:tc>
        <w:tc>
          <w:tcPr>
            <w:tcW w:w="1083" w:type="dxa"/>
            <w:shd w:val="clear" w:color="auto" w:fill="auto"/>
          </w:tcPr>
          <w:p w14:paraId="4D5F71CA" w14:textId="77777777" w:rsidR="00512FC7" w:rsidRPr="00512FC7" w:rsidRDefault="00512FC7" w:rsidP="00533FE7">
            <w:r w:rsidRPr="00512FC7">
              <w:t>SeqNum</w:t>
            </w:r>
          </w:p>
        </w:tc>
        <w:tc>
          <w:tcPr>
            <w:tcW w:w="4677" w:type="dxa"/>
            <w:shd w:val="clear" w:color="auto" w:fill="auto"/>
          </w:tcPr>
          <w:p w14:paraId="619D2BF5" w14:textId="77777777" w:rsidR="00512FC7" w:rsidRPr="00512FC7" w:rsidRDefault="00512FC7" w:rsidP="00533FE7">
            <w:pPr>
              <w:jc w:val="left"/>
            </w:pPr>
            <w:r w:rsidRPr="00512FC7">
              <w:t>Application sequence number of last message in transmission</w:t>
            </w:r>
          </w:p>
        </w:tc>
        <w:tc>
          <w:tcPr>
            <w:tcW w:w="4411" w:type="dxa"/>
            <w:shd w:val="clear" w:color="auto" w:fill="auto"/>
          </w:tcPr>
          <w:p w14:paraId="65AC48CB" w14:textId="77777777" w:rsidR="00512FC7" w:rsidRPr="00512FC7" w:rsidRDefault="00512FC7" w:rsidP="00533FE7">
            <w:r w:rsidRPr="00512FC7">
              <w:t>ApplLastSeqNum</w:t>
            </w:r>
          </w:p>
        </w:tc>
      </w:tr>
      <w:tr w:rsidR="00512FC7" w:rsidRPr="00512FC7" w14:paraId="7B37B1AA" w14:textId="77777777" w:rsidTr="00533FE7">
        <w:tc>
          <w:tcPr>
            <w:tcW w:w="828" w:type="dxa"/>
            <w:shd w:val="clear" w:color="auto" w:fill="auto"/>
          </w:tcPr>
          <w:p w14:paraId="2518530F" w14:textId="77777777" w:rsidR="00512FC7" w:rsidRPr="00512FC7" w:rsidRDefault="00512FC7" w:rsidP="00533FE7">
            <w:bookmarkStart w:id="2051" w:name="fld_NoApplIDs" w:colFirst="1" w:colLast="1"/>
            <w:bookmarkEnd w:id="2050"/>
            <w:r w:rsidRPr="00512FC7">
              <w:t>1351</w:t>
            </w:r>
          </w:p>
        </w:tc>
        <w:tc>
          <w:tcPr>
            <w:tcW w:w="2069" w:type="dxa"/>
            <w:shd w:val="clear" w:color="auto" w:fill="auto"/>
          </w:tcPr>
          <w:p w14:paraId="31373E57" w14:textId="77777777" w:rsidR="00512FC7" w:rsidRPr="00512FC7" w:rsidRDefault="00512FC7" w:rsidP="00533FE7">
            <w:r w:rsidRPr="00512FC7">
              <w:t>NoApplIDs</w:t>
            </w:r>
          </w:p>
        </w:tc>
        <w:tc>
          <w:tcPr>
            <w:tcW w:w="1083" w:type="dxa"/>
            <w:shd w:val="clear" w:color="auto" w:fill="auto"/>
          </w:tcPr>
          <w:p w14:paraId="2F5F6BEB" w14:textId="77777777" w:rsidR="00512FC7" w:rsidRPr="00512FC7" w:rsidRDefault="00512FC7" w:rsidP="00533FE7">
            <w:r w:rsidRPr="00512FC7">
              <w:t>NumInGroup</w:t>
            </w:r>
          </w:p>
        </w:tc>
        <w:tc>
          <w:tcPr>
            <w:tcW w:w="4677" w:type="dxa"/>
            <w:shd w:val="clear" w:color="auto" w:fill="auto"/>
          </w:tcPr>
          <w:p w14:paraId="7ABBE7D1" w14:textId="77777777" w:rsidR="00512FC7" w:rsidRPr="00512FC7" w:rsidRDefault="00512FC7" w:rsidP="00533FE7">
            <w:pPr>
              <w:jc w:val="left"/>
            </w:pPr>
            <w:r w:rsidRPr="00512FC7">
              <w:t>Specifies number of application id occurrences</w:t>
            </w:r>
          </w:p>
        </w:tc>
        <w:tc>
          <w:tcPr>
            <w:tcW w:w="4411" w:type="dxa"/>
            <w:shd w:val="clear" w:color="auto" w:fill="auto"/>
          </w:tcPr>
          <w:p w14:paraId="15B927C7" w14:textId="77777777" w:rsidR="00512FC7" w:rsidRPr="00512FC7" w:rsidRDefault="00512FC7" w:rsidP="00533FE7"/>
        </w:tc>
      </w:tr>
      <w:tr w:rsidR="00512FC7" w:rsidRPr="00512FC7" w14:paraId="18770C14" w14:textId="77777777" w:rsidTr="00533FE7">
        <w:tc>
          <w:tcPr>
            <w:tcW w:w="828" w:type="dxa"/>
            <w:shd w:val="clear" w:color="auto" w:fill="auto"/>
          </w:tcPr>
          <w:p w14:paraId="22A7C5B0" w14:textId="77777777" w:rsidR="00512FC7" w:rsidRPr="00512FC7" w:rsidRDefault="00512FC7" w:rsidP="00533FE7">
            <w:bookmarkStart w:id="2052" w:name="fld_ApplResendFlag" w:colFirst="1" w:colLast="1"/>
            <w:bookmarkEnd w:id="2051"/>
            <w:r w:rsidRPr="00512FC7">
              <w:t>1352</w:t>
            </w:r>
          </w:p>
        </w:tc>
        <w:tc>
          <w:tcPr>
            <w:tcW w:w="2069" w:type="dxa"/>
            <w:shd w:val="clear" w:color="auto" w:fill="auto"/>
          </w:tcPr>
          <w:p w14:paraId="1957BF64" w14:textId="77777777" w:rsidR="00512FC7" w:rsidRPr="00512FC7" w:rsidRDefault="00512FC7" w:rsidP="00533FE7">
            <w:r w:rsidRPr="00512FC7">
              <w:t>ApplResendFlag</w:t>
            </w:r>
          </w:p>
        </w:tc>
        <w:tc>
          <w:tcPr>
            <w:tcW w:w="1083" w:type="dxa"/>
            <w:shd w:val="clear" w:color="auto" w:fill="auto"/>
          </w:tcPr>
          <w:p w14:paraId="5656199F" w14:textId="77777777" w:rsidR="00512FC7" w:rsidRPr="00512FC7" w:rsidRDefault="00512FC7" w:rsidP="00533FE7">
            <w:r w:rsidRPr="00512FC7">
              <w:t>Boolean</w:t>
            </w:r>
          </w:p>
        </w:tc>
        <w:tc>
          <w:tcPr>
            <w:tcW w:w="4677" w:type="dxa"/>
            <w:shd w:val="clear" w:color="auto" w:fill="auto"/>
          </w:tcPr>
          <w:p w14:paraId="4021CEBD" w14:textId="77777777" w:rsidR="00512FC7" w:rsidRPr="00512FC7" w:rsidRDefault="00512FC7" w:rsidP="00533FE7">
            <w:pPr>
              <w:jc w:val="left"/>
            </w:pPr>
            <w:r w:rsidRPr="00512FC7">
              <w:t>Used to indicate that a message is being sent in response to an Application Message Request. It is possible for both ApplResendFlag and PossDupFlag to be set on the same message if the Sender's cache size is greater than zero and the message is being resent due to a session level resend request</w:t>
            </w:r>
          </w:p>
        </w:tc>
        <w:tc>
          <w:tcPr>
            <w:tcW w:w="4411" w:type="dxa"/>
            <w:shd w:val="clear" w:color="auto" w:fill="auto"/>
          </w:tcPr>
          <w:p w14:paraId="6C050AAA" w14:textId="77777777" w:rsidR="00512FC7" w:rsidRPr="00512FC7" w:rsidRDefault="00512FC7" w:rsidP="00533FE7">
            <w:r w:rsidRPr="00512FC7">
              <w:t>ApplResendFlag</w:t>
            </w:r>
          </w:p>
        </w:tc>
      </w:tr>
      <w:tr w:rsidR="00512FC7" w:rsidRPr="00512FC7" w14:paraId="4031C56E" w14:textId="77777777" w:rsidTr="00533FE7">
        <w:tc>
          <w:tcPr>
            <w:tcW w:w="828" w:type="dxa"/>
            <w:shd w:val="clear" w:color="auto" w:fill="auto"/>
          </w:tcPr>
          <w:p w14:paraId="2A171988" w14:textId="77777777" w:rsidR="00512FC7" w:rsidRPr="00512FC7" w:rsidRDefault="00512FC7" w:rsidP="00533FE7">
            <w:bookmarkStart w:id="2053" w:name="fld_ApplResponseID" w:colFirst="1" w:colLast="1"/>
            <w:bookmarkEnd w:id="2052"/>
            <w:r w:rsidRPr="00512FC7">
              <w:t>1353</w:t>
            </w:r>
          </w:p>
        </w:tc>
        <w:tc>
          <w:tcPr>
            <w:tcW w:w="2069" w:type="dxa"/>
            <w:shd w:val="clear" w:color="auto" w:fill="auto"/>
          </w:tcPr>
          <w:p w14:paraId="533B4E12" w14:textId="77777777" w:rsidR="00512FC7" w:rsidRPr="00512FC7" w:rsidRDefault="00512FC7" w:rsidP="00533FE7">
            <w:r w:rsidRPr="00512FC7">
              <w:t>ApplResponseID</w:t>
            </w:r>
          </w:p>
        </w:tc>
        <w:tc>
          <w:tcPr>
            <w:tcW w:w="1083" w:type="dxa"/>
            <w:shd w:val="clear" w:color="auto" w:fill="auto"/>
          </w:tcPr>
          <w:p w14:paraId="252EF650" w14:textId="77777777" w:rsidR="00512FC7" w:rsidRPr="00512FC7" w:rsidRDefault="00512FC7" w:rsidP="00533FE7">
            <w:r w:rsidRPr="00512FC7">
              <w:t>String</w:t>
            </w:r>
          </w:p>
        </w:tc>
        <w:tc>
          <w:tcPr>
            <w:tcW w:w="4677" w:type="dxa"/>
            <w:shd w:val="clear" w:color="auto" w:fill="auto"/>
          </w:tcPr>
          <w:p w14:paraId="15AC1283" w14:textId="77777777" w:rsidR="00512FC7" w:rsidRPr="00512FC7" w:rsidRDefault="00512FC7" w:rsidP="00533FE7">
            <w:pPr>
              <w:jc w:val="left"/>
            </w:pPr>
            <w:r w:rsidRPr="00512FC7">
              <w:t>Identifier for the Applicaton Message Request Ack</w:t>
            </w:r>
          </w:p>
        </w:tc>
        <w:tc>
          <w:tcPr>
            <w:tcW w:w="4411" w:type="dxa"/>
            <w:shd w:val="clear" w:color="auto" w:fill="auto"/>
          </w:tcPr>
          <w:p w14:paraId="054EEEF4" w14:textId="77777777" w:rsidR="00512FC7" w:rsidRPr="00512FC7" w:rsidRDefault="00512FC7" w:rsidP="00533FE7">
            <w:r w:rsidRPr="00512FC7">
              <w:t>ApplRespID</w:t>
            </w:r>
          </w:p>
        </w:tc>
      </w:tr>
      <w:tr w:rsidR="00512FC7" w:rsidRPr="00512FC7" w14:paraId="1CFF0376" w14:textId="77777777" w:rsidTr="00533FE7">
        <w:tc>
          <w:tcPr>
            <w:tcW w:w="828" w:type="dxa"/>
            <w:shd w:val="clear" w:color="auto" w:fill="auto"/>
          </w:tcPr>
          <w:p w14:paraId="506FEF0B" w14:textId="77777777" w:rsidR="00512FC7" w:rsidRPr="00512FC7" w:rsidRDefault="00512FC7" w:rsidP="00533FE7">
            <w:bookmarkStart w:id="2054" w:name="fld_ApplResponseError" w:colFirst="1" w:colLast="1"/>
            <w:bookmarkEnd w:id="2053"/>
            <w:r w:rsidRPr="00512FC7">
              <w:t>1354</w:t>
            </w:r>
          </w:p>
        </w:tc>
        <w:tc>
          <w:tcPr>
            <w:tcW w:w="2069" w:type="dxa"/>
            <w:shd w:val="clear" w:color="auto" w:fill="auto"/>
          </w:tcPr>
          <w:p w14:paraId="713249EA" w14:textId="77777777" w:rsidR="00512FC7" w:rsidRPr="00512FC7" w:rsidRDefault="00512FC7" w:rsidP="00533FE7">
            <w:r w:rsidRPr="00512FC7">
              <w:t>ApplResponseError</w:t>
            </w:r>
          </w:p>
        </w:tc>
        <w:tc>
          <w:tcPr>
            <w:tcW w:w="1083" w:type="dxa"/>
            <w:shd w:val="clear" w:color="auto" w:fill="auto"/>
          </w:tcPr>
          <w:p w14:paraId="314A9CCE" w14:textId="77777777" w:rsidR="00512FC7" w:rsidRPr="00512FC7" w:rsidRDefault="00512FC7" w:rsidP="00533FE7">
            <w:r w:rsidRPr="00512FC7">
              <w:t>int</w:t>
            </w:r>
          </w:p>
        </w:tc>
        <w:tc>
          <w:tcPr>
            <w:tcW w:w="4677" w:type="dxa"/>
            <w:shd w:val="clear" w:color="auto" w:fill="auto"/>
          </w:tcPr>
          <w:p w14:paraId="166E5BFC" w14:textId="77777777" w:rsidR="00512FC7" w:rsidRDefault="00512FC7" w:rsidP="00533FE7">
            <w:pPr>
              <w:jc w:val="left"/>
            </w:pPr>
            <w:r>
              <w:t>Used to return an error code or text associated with a response to an Application Request.</w:t>
            </w:r>
          </w:p>
          <w:p w14:paraId="22CBA186" w14:textId="77777777" w:rsidR="00512FC7" w:rsidRPr="00512FC7" w:rsidRDefault="00512FC7" w:rsidP="00533FE7">
            <w:pPr>
              <w:jc w:val="left"/>
            </w:pPr>
            <w:r>
              <w:t>Valid values:</w:t>
            </w:r>
            <w:r>
              <w:br/>
            </w:r>
            <w:r>
              <w:tab/>
              <w:t>0 - Application does not exist</w:t>
            </w:r>
            <w:r>
              <w:br/>
            </w:r>
            <w:r>
              <w:tab/>
              <w:t>1 - Messages requested are not available</w:t>
            </w:r>
            <w:r>
              <w:br/>
            </w:r>
            <w:r>
              <w:tab/>
              <w:t>2 - User not authorized for application</w:t>
            </w:r>
          </w:p>
        </w:tc>
        <w:tc>
          <w:tcPr>
            <w:tcW w:w="4411" w:type="dxa"/>
            <w:shd w:val="clear" w:color="auto" w:fill="auto"/>
          </w:tcPr>
          <w:p w14:paraId="79005663" w14:textId="77777777" w:rsidR="00512FC7" w:rsidRPr="00512FC7" w:rsidRDefault="00512FC7" w:rsidP="00533FE7">
            <w:r w:rsidRPr="00512FC7">
              <w:t>ApplRespErr</w:t>
            </w:r>
          </w:p>
        </w:tc>
      </w:tr>
      <w:tr w:rsidR="00512FC7" w:rsidRPr="00512FC7" w14:paraId="4F00EE26" w14:textId="77777777" w:rsidTr="00533FE7">
        <w:tc>
          <w:tcPr>
            <w:tcW w:w="828" w:type="dxa"/>
            <w:shd w:val="clear" w:color="auto" w:fill="auto"/>
          </w:tcPr>
          <w:p w14:paraId="7E348421" w14:textId="77777777" w:rsidR="00512FC7" w:rsidRPr="00512FC7" w:rsidRDefault="00512FC7" w:rsidP="00533FE7">
            <w:bookmarkStart w:id="2055" w:name="fld_RefApplID" w:colFirst="1" w:colLast="1"/>
            <w:bookmarkEnd w:id="2054"/>
            <w:r w:rsidRPr="00512FC7">
              <w:t>1355</w:t>
            </w:r>
          </w:p>
        </w:tc>
        <w:tc>
          <w:tcPr>
            <w:tcW w:w="2069" w:type="dxa"/>
            <w:shd w:val="clear" w:color="auto" w:fill="auto"/>
          </w:tcPr>
          <w:p w14:paraId="3FBDE405" w14:textId="77777777" w:rsidR="00512FC7" w:rsidRPr="00512FC7" w:rsidRDefault="00512FC7" w:rsidP="00533FE7">
            <w:r w:rsidRPr="00512FC7">
              <w:t>RefApplID</w:t>
            </w:r>
          </w:p>
        </w:tc>
        <w:tc>
          <w:tcPr>
            <w:tcW w:w="1083" w:type="dxa"/>
            <w:shd w:val="clear" w:color="auto" w:fill="auto"/>
          </w:tcPr>
          <w:p w14:paraId="72E15B5F" w14:textId="77777777" w:rsidR="00512FC7" w:rsidRPr="00512FC7" w:rsidRDefault="00512FC7" w:rsidP="00533FE7">
            <w:r w:rsidRPr="00512FC7">
              <w:t>String</w:t>
            </w:r>
          </w:p>
        </w:tc>
        <w:tc>
          <w:tcPr>
            <w:tcW w:w="4677" w:type="dxa"/>
            <w:shd w:val="clear" w:color="auto" w:fill="auto"/>
          </w:tcPr>
          <w:p w14:paraId="4A7B3742" w14:textId="77777777" w:rsidR="00512FC7" w:rsidRPr="00512FC7" w:rsidRDefault="00512FC7" w:rsidP="00533FE7">
            <w:pPr>
              <w:jc w:val="left"/>
            </w:pPr>
            <w:r w:rsidRPr="00512FC7">
              <w:t>Reference to the unique application identifier which corresponds to ApplID(1180) from the Application Sequence Group component</w:t>
            </w:r>
          </w:p>
        </w:tc>
        <w:tc>
          <w:tcPr>
            <w:tcW w:w="4411" w:type="dxa"/>
            <w:shd w:val="clear" w:color="auto" w:fill="auto"/>
          </w:tcPr>
          <w:p w14:paraId="7403C09B" w14:textId="77777777" w:rsidR="00512FC7" w:rsidRPr="00512FC7" w:rsidRDefault="00512FC7" w:rsidP="00533FE7">
            <w:r w:rsidRPr="00512FC7">
              <w:t>RefApplID</w:t>
            </w:r>
          </w:p>
        </w:tc>
      </w:tr>
      <w:tr w:rsidR="00512FC7" w:rsidRPr="00512FC7" w14:paraId="69D38588" w14:textId="77777777" w:rsidTr="00533FE7">
        <w:tc>
          <w:tcPr>
            <w:tcW w:w="828" w:type="dxa"/>
            <w:shd w:val="clear" w:color="auto" w:fill="auto"/>
          </w:tcPr>
          <w:p w14:paraId="71BCFABF" w14:textId="77777777" w:rsidR="00512FC7" w:rsidRPr="00512FC7" w:rsidRDefault="00512FC7" w:rsidP="00533FE7">
            <w:bookmarkStart w:id="2056" w:name="fld_ApplReportID" w:colFirst="1" w:colLast="1"/>
            <w:bookmarkEnd w:id="2055"/>
            <w:r w:rsidRPr="00512FC7">
              <w:t>1356</w:t>
            </w:r>
          </w:p>
        </w:tc>
        <w:tc>
          <w:tcPr>
            <w:tcW w:w="2069" w:type="dxa"/>
            <w:shd w:val="clear" w:color="auto" w:fill="auto"/>
          </w:tcPr>
          <w:p w14:paraId="79EC7482" w14:textId="77777777" w:rsidR="00512FC7" w:rsidRPr="00512FC7" w:rsidRDefault="00512FC7" w:rsidP="00533FE7">
            <w:r w:rsidRPr="00512FC7">
              <w:t>ApplReportID</w:t>
            </w:r>
          </w:p>
        </w:tc>
        <w:tc>
          <w:tcPr>
            <w:tcW w:w="1083" w:type="dxa"/>
            <w:shd w:val="clear" w:color="auto" w:fill="auto"/>
          </w:tcPr>
          <w:p w14:paraId="7F3E9AA1" w14:textId="77777777" w:rsidR="00512FC7" w:rsidRPr="00512FC7" w:rsidRDefault="00512FC7" w:rsidP="00533FE7">
            <w:r w:rsidRPr="00512FC7">
              <w:t>String</w:t>
            </w:r>
          </w:p>
        </w:tc>
        <w:tc>
          <w:tcPr>
            <w:tcW w:w="4677" w:type="dxa"/>
            <w:shd w:val="clear" w:color="auto" w:fill="auto"/>
          </w:tcPr>
          <w:p w14:paraId="1FBF18FD" w14:textId="77777777" w:rsidR="00512FC7" w:rsidRPr="00512FC7" w:rsidRDefault="00512FC7" w:rsidP="00533FE7">
            <w:pPr>
              <w:jc w:val="left"/>
            </w:pPr>
            <w:r w:rsidRPr="00512FC7">
              <w:t>Identifier for the Application Sequence Reset</w:t>
            </w:r>
          </w:p>
        </w:tc>
        <w:tc>
          <w:tcPr>
            <w:tcW w:w="4411" w:type="dxa"/>
            <w:shd w:val="clear" w:color="auto" w:fill="auto"/>
          </w:tcPr>
          <w:p w14:paraId="012E5730" w14:textId="77777777" w:rsidR="00512FC7" w:rsidRPr="00512FC7" w:rsidRDefault="00512FC7" w:rsidP="00533FE7">
            <w:r w:rsidRPr="00512FC7">
              <w:t>ApplRptID</w:t>
            </w:r>
          </w:p>
        </w:tc>
      </w:tr>
      <w:tr w:rsidR="00512FC7" w:rsidRPr="00512FC7" w14:paraId="4E7C1058" w14:textId="77777777" w:rsidTr="00533FE7">
        <w:tc>
          <w:tcPr>
            <w:tcW w:w="828" w:type="dxa"/>
            <w:shd w:val="clear" w:color="auto" w:fill="auto"/>
          </w:tcPr>
          <w:p w14:paraId="72B69BFB" w14:textId="77777777" w:rsidR="00512FC7" w:rsidRPr="00512FC7" w:rsidRDefault="00512FC7" w:rsidP="00533FE7">
            <w:bookmarkStart w:id="2057" w:name="fld_RefApplLastSeqNum" w:colFirst="1" w:colLast="1"/>
            <w:bookmarkEnd w:id="2056"/>
            <w:r w:rsidRPr="00512FC7">
              <w:t>1357</w:t>
            </w:r>
          </w:p>
        </w:tc>
        <w:tc>
          <w:tcPr>
            <w:tcW w:w="2069" w:type="dxa"/>
            <w:shd w:val="clear" w:color="auto" w:fill="auto"/>
          </w:tcPr>
          <w:p w14:paraId="628ACEDD" w14:textId="77777777" w:rsidR="00512FC7" w:rsidRPr="00512FC7" w:rsidRDefault="00512FC7" w:rsidP="00533FE7">
            <w:r w:rsidRPr="00512FC7">
              <w:t>RefApplLastSeqNum</w:t>
            </w:r>
          </w:p>
        </w:tc>
        <w:tc>
          <w:tcPr>
            <w:tcW w:w="1083" w:type="dxa"/>
            <w:shd w:val="clear" w:color="auto" w:fill="auto"/>
          </w:tcPr>
          <w:p w14:paraId="022ED6AC" w14:textId="77777777" w:rsidR="00512FC7" w:rsidRPr="00512FC7" w:rsidRDefault="00512FC7" w:rsidP="00533FE7">
            <w:r w:rsidRPr="00512FC7">
              <w:t>SeqNum</w:t>
            </w:r>
          </w:p>
        </w:tc>
        <w:tc>
          <w:tcPr>
            <w:tcW w:w="4677" w:type="dxa"/>
            <w:shd w:val="clear" w:color="auto" w:fill="auto"/>
          </w:tcPr>
          <w:p w14:paraId="59EE248D" w14:textId="77777777" w:rsidR="00512FC7" w:rsidRPr="00512FC7" w:rsidRDefault="00512FC7" w:rsidP="00533FE7">
            <w:pPr>
              <w:jc w:val="left"/>
            </w:pPr>
            <w:r w:rsidRPr="00512FC7">
              <w:t>Application sequence number of last message in transmission.</w:t>
            </w:r>
          </w:p>
        </w:tc>
        <w:tc>
          <w:tcPr>
            <w:tcW w:w="4411" w:type="dxa"/>
            <w:shd w:val="clear" w:color="auto" w:fill="auto"/>
          </w:tcPr>
          <w:p w14:paraId="1FFD2B8A" w14:textId="77777777" w:rsidR="00512FC7" w:rsidRPr="00512FC7" w:rsidRDefault="00512FC7" w:rsidP="00533FE7">
            <w:r w:rsidRPr="00512FC7">
              <w:t>RefApplLastSeqNum</w:t>
            </w:r>
          </w:p>
        </w:tc>
      </w:tr>
      <w:tr w:rsidR="00512FC7" w:rsidRPr="00512FC7" w14:paraId="0B0C4BB3" w14:textId="77777777" w:rsidTr="00533FE7">
        <w:tc>
          <w:tcPr>
            <w:tcW w:w="828" w:type="dxa"/>
            <w:shd w:val="clear" w:color="auto" w:fill="auto"/>
          </w:tcPr>
          <w:p w14:paraId="088BD730" w14:textId="77777777" w:rsidR="00512FC7" w:rsidRPr="00512FC7" w:rsidRDefault="00512FC7" w:rsidP="00533FE7">
            <w:bookmarkStart w:id="2058" w:name="fld_LegPutOrCall" w:colFirst="1" w:colLast="1"/>
            <w:bookmarkEnd w:id="2057"/>
            <w:r w:rsidRPr="00512FC7">
              <w:t>1358</w:t>
            </w:r>
          </w:p>
        </w:tc>
        <w:tc>
          <w:tcPr>
            <w:tcW w:w="2069" w:type="dxa"/>
            <w:shd w:val="clear" w:color="auto" w:fill="auto"/>
          </w:tcPr>
          <w:p w14:paraId="77CB1065" w14:textId="77777777" w:rsidR="00512FC7" w:rsidRPr="00512FC7" w:rsidRDefault="00512FC7" w:rsidP="00533FE7">
            <w:r w:rsidRPr="00512FC7">
              <w:t>LegPutOrCall</w:t>
            </w:r>
          </w:p>
        </w:tc>
        <w:tc>
          <w:tcPr>
            <w:tcW w:w="1083" w:type="dxa"/>
            <w:shd w:val="clear" w:color="auto" w:fill="auto"/>
          </w:tcPr>
          <w:p w14:paraId="4440E93A" w14:textId="77777777" w:rsidR="00512FC7" w:rsidRPr="00512FC7" w:rsidRDefault="00512FC7" w:rsidP="00533FE7">
            <w:r w:rsidRPr="00512FC7">
              <w:t>int</w:t>
            </w:r>
          </w:p>
        </w:tc>
        <w:tc>
          <w:tcPr>
            <w:tcW w:w="4677" w:type="dxa"/>
            <w:shd w:val="clear" w:color="auto" w:fill="auto"/>
          </w:tcPr>
          <w:p w14:paraId="09403DB3" w14:textId="77777777" w:rsidR="00512FC7" w:rsidRPr="00512FC7" w:rsidRDefault="00512FC7" w:rsidP="00533FE7">
            <w:pPr>
              <w:jc w:val="left"/>
            </w:pPr>
            <w:r w:rsidRPr="00512FC7">
              <w:t>Refer to definition of PutOrCall(201)</w:t>
            </w:r>
          </w:p>
        </w:tc>
        <w:tc>
          <w:tcPr>
            <w:tcW w:w="4411" w:type="dxa"/>
            <w:shd w:val="clear" w:color="auto" w:fill="auto"/>
          </w:tcPr>
          <w:p w14:paraId="008BB786" w14:textId="77777777" w:rsidR="00512FC7" w:rsidRPr="00512FC7" w:rsidRDefault="00512FC7" w:rsidP="00533FE7">
            <w:r w:rsidRPr="00512FC7">
              <w:t>PutCall</w:t>
            </w:r>
          </w:p>
        </w:tc>
      </w:tr>
      <w:tr w:rsidR="00DE5358" w:rsidRPr="00DE5358" w14:paraId="43C75B61" w14:textId="77777777" w:rsidTr="00BD0927">
        <w:trPr>
          <w:del w:id="2059" w:author="Administrator" w:date="2011-08-18T10:26:00Z"/>
        </w:trPr>
        <w:tc>
          <w:tcPr>
            <w:tcW w:w="828" w:type="dxa"/>
            <w:shd w:val="clear" w:color="auto" w:fill="auto"/>
          </w:tcPr>
          <w:p w14:paraId="399FDF08" w14:textId="77777777" w:rsidR="00DE5358" w:rsidRPr="00DE5358" w:rsidRDefault="00DE5358" w:rsidP="00DE5358">
            <w:pPr>
              <w:rPr>
                <w:del w:id="2060" w:author="Administrator" w:date="2011-08-18T10:26:00Z"/>
              </w:rPr>
            </w:pPr>
            <w:bookmarkStart w:id="2061" w:name="fld_EncodedSymbolLen" w:colFirst="1" w:colLast="1"/>
            <w:bookmarkStart w:id="2062" w:name="fld_TotNoFills" w:colFirst="1" w:colLast="1"/>
            <w:bookmarkEnd w:id="2058"/>
            <w:del w:id="2063" w:author="Administrator" w:date="2011-08-18T10:26:00Z">
              <w:r w:rsidRPr="00DE5358">
                <w:delText>1359</w:delText>
              </w:r>
            </w:del>
          </w:p>
        </w:tc>
        <w:tc>
          <w:tcPr>
            <w:tcW w:w="2069" w:type="dxa"/>
            <w:shd w:val="clear" w:color="auto" w:fill="auto"/>
          </w:tcPr>
          <w:p w14:paraId="453C034F" w14:textId="77777777" w:rsidR="00DE5358" w:rsidRPr="00DE5358" w:rsidRDefault="00DE5358" w:rsidP="00DE5358">
            <w:pPr>
              <w:rPr>
                <w:del w:id="2064" w:author="Administrator" w:date="2011-08-18T10:26:00Z"/>
              </w:rPr>
            </w:pPr>
            <w:del w:id="2065" w:author="Administrator" w:date="2011-08-18T10:26:00Z">
              <w:r w:rsidRPr="00DE5358">
                <w:delText>EncodedSymbolLen</w:delText>
              </w:r>
            </w:del>
          </w:p>
        </w:tc>
        <w:tc>
          <w:tcPr>
            <w:tcW w:w="1083" w:type="dxa"/>
            <w:shd w:val="clear" w:color="auto" w:fill="auto"/>
          </w:tcPr>
          <w:p w14:paraId="2A57B987" w14:textId="77777777" w:rsidR="00DE5358" w:rsidRPr="00DE5358" w:rsidRDefault="00DE5358" w:rsidP="00DE5358">
            <w:pPr>
              <w:rPr>
                <w:del w:id="2066" w:author="Administrator" w:date="2011-08-18T10:26:00Z"/>
              </w:rPr>
            </w:pPr>
            <w:del w:id="2067" w:author="Administrator" w:date="2011-08-18T10:26:00Z">
              <w:r w:rsidRPr="00DE5358">
                <w:delText>Length</w:delText>
              </w:r>
            </w:del>
          </w:p>
        </w:tc>
        <w:tc>
          <w:tcPr>
            <w:tcW w:w="4677" w:type="dxa"/>
            <w:shd w:val="clear" w:color="auto" w:fill="auto"/>
          </w:tcPr>
          <w:p w14:paraId="027542FE" w14:textId="77777777" w:rsidR="00DE5358" w:rsidRPr="00DE5358" w:rsidRDefault="00DE5358" w:rsidP="00BD0927">
            <w:pPr>
              <w:jc w:val="left"/>
              <w:rPr>
                <w:del w:id="2068" w:author="Administrator" w:date="2011-08-18T10:26:00Z"/>
              </w:rPr>
            </w:pPr>
            <w:del w:id="2069" w:author="Administrator" w:date="2011-08-18T10:26:00Z">
              <w:r w:rsidRPr="00DE5358">
                <w:delText>Byte length of encoded (non-ASCII characters) EncodedSymbol(1360) field.</w:delText>
              </w:r>
            </w:del>
          </w:p>
        </w:tc>
        <w:tc>
          <w:tcPr>
            <w:tcW w:w="4411" w:type="dxa"/>
            <w:shd w:val="clear" w:color="auto" w:fill="auto"/>
          </w:tcPr>
          <w:p w14:paraId="6797C0AB" w14:textId="77777777" w:rsidR="00DE5358" w:rsidRPr="00DE5358" w:rsidRDefault="00DE5358" w:rsidP="00DE5358">
            <w:pPr>
              <w:rPr>
                <w:del w:id="2070" w:author="Administrator" w:date="2011-08-18T10:26:00Z"/>
              </w:rPr>
            </w:pPr>
            <w:del w:id="2071" w:author="Administrator" w:date="2011-08-18T10:26:00Z">
              <w:r w:rsidRPr="00DE5358">
                <w:delText>EncodedSymbolLen</w:delText>
              </w:r>
            </w:del>
          </w:p>
        </w:tc>
      </w:tr>
      <w:tr w:rsidR="00DE5358" w:rsidRPr="00DE5358" w14:paraId="0EF69270" w14:textId="77777777" w:rsidTr="00BD0927">
        <w:trPr>
          <w:del w:id="2072" w:author="Administrator" w:date="2011-08-18T10:26:00Z"/>
        </w:trPr>
        <w:tc>
          <w:tcPr>
            <w:tcW w:w="828" w:type="dxa"/>
            <w:shd w:val="clear" w:color="auto" w:fill="auto"/>
          </w:tcPr>
          <w:p w14:paraId="5209815D" w14:textId="77777777" w:rsidR="00DE5358" w:rsidRPr="00DE5358" w:rsidRDefault="00DE5358" w:rsidP="00DE5358">
            <w:pPr>
              <w:rPr>
                <w:del w:id="2073" w:author="Administrator" w:date="2011-08-18T10:26:00Z"/>
              </w:rPr>
            </w:pPr>
            <w:bookmarkStart w:id="2074" w:name="fld_EncodedSymbol" w:colFirst="1" w:colLast="1"/>
            <w:bookmarkEnd w:id="2061"/>
            <w:del w:id="2075" w:author="Administrator" w:date="2011-08-18T10:26:00Z">
              <w:r w:rsidRPr="00DE5358">
                <w:delText>1360</w:delText>
              </w:r>
            </w:del>
          </w:p>
        </w:tc>
        <w:tc>
          <w:tcPr>
            <w:tcW w:w="2069" w:type="dxa"/>
            <w:shd w:val="clear" w:color="auto" w:fill="auto"/>
          </w:tcPr>
          <w:p w14:paraId="51B4A08E" w14:textId="77777777" w:rsidR="00DE5358" w:rsidRPr="00DE5358" w:rsidRDefault="00DE5358" w:rsidP="00DE5358">
            <w:pPr>
              <w:rPr>
                <w:del w:id="2076" w:author="Administrator" w:date="2011-08-18T10:26:00Z"/>
              </w:rPr>
            </w:pPr>
            <w:del w:id="2077" w:author="Administrator" w:date="2011-08-18T10:26:00Z">
              <w:r w:rsidRPr="00DE5358">
                <w:delText>EncodedSymbol</w:delText>
              </w:r>
            </w:del>
          </w:p>
        </w:tc>
        <w:tc>
          <w:tcPr>
            <w:tcW w:w="1083" w:type="dxa"/>
            <w:shd w:val="clear" w:color="auto" w:fill="auto"/>
          </w:tcPr>
          <w:p w14:paraId="19804446" w14:textId="77777777" w:rsidR="00DE5358" w:rsidRPr="00DE5358" w:rsidRDefault="00DE5358" w:rsidP="00DE5358">
            <w:pPr>
              <w:rPr>
                <w:del w:id="2078" w:author="Administrator" w:date="2011-08-18T10:26:00Z"/>
              </w:rPr>
            </w:pPr>
            <w:del w:id="2079" w:author="Administrator" w:date="2011-08-18T10:26:00Z">
              <w:r w:rsidRPr="00DE5358">
                <w:delText>data</w:delText>
              </w:r>
            </w:del>
          </w:p>
        </w:tc>
        <w:tc>
          <w:tcPr>
            <w:tcW w:w="4677" w:type="dxa"/>
            <w:shd w:val="clear" w:color="auto" w:fill="auto"/>
          </w:tcPr>
          <w:p w14:paraId="68C7FF5A" w14:textId="77777777" w:rsidR="00DE5358" w:rsidRPr="00DE5358" w:rsidRDefault="00DE5358" w:rsidP="00BD0927">
            <w:pPr>
              <w:jc w:val="left"/>
              <w:rPr>
                <w:del w:id="2080" w:author="Administrator" w:date="2011-08-18T10:26:00Z"/>
              </w:rPr>
            </w:pPr>
            <w:del w:id="2081" w:author="Administrator" w:date="2011-08-18T10:26:00Z">
              <w:r w:rsidRPr="00DE5358">
                <w:delText>Encoded (non-ASCII characters) representation of the Symbol(55) field in the encoded format specified via the MessageEncoding(347) field. If used, the ASCII (English) representation can also be specified in the Symbol field.</w:delText>
              </w:r>
            </w:del>
          </w:p>
        </w:tc>
        <w:tc>
          <w:tcPr>
            <w:tcW w:w="4411" w:type="dxa"/>
            <w:shd w:val="clear" w:color="auto" w:fill="auto"/>
          </w:tcPr>
          <w:p w14:paraId="5B9C1C4D" w14:textId="77777777" w:rsidR="00DE5358" w:rsidRPr="00DE5358" w:rsidRDefault="00DE5358" w:rsidP="00DE5358">
            <w:pPr>
              <w:rPr>
                <w:del w:id="2082" w:author="Administrator" w:date="2011-08-18T10:26:00Z"/>
              </w:rPr>
            </w:pPr>
            <w:del w:id="2083" w:author="Administrator" w:date="2011-08-18T10:26:00Z">
              <w:r w:rsidRPr="00DE5358">
                <w:delText>EncodedSymbol</w:delText>
              </w:r>
            </w:del>
          </w:p>
        </w:tc>
      </w:tr>
      <w:bookmarkEnd w:id="2074"/>
      <w:tr w:rsidR="00512FC7" w:rsidRPr="00512FC7" w14:paraId="07FF4435" w14:textId="77777777" w:rsidTr="00533FE7">
        <w:tc>
          <w:tcPr>
            <w:tcW w:w="828" w:type="dxa"/>
            <w:shd w:val="clear" w:color="auto" w:fill="auto"/>
          </w:tcPr>
          <w:p w14:paraId="71C0D875" w14:textId="77777777" w:rsidR="00512FC7" w:rsidRPr="00512FC7" w:rsidRDefault="00512FC7" w:rsidP="00533FE7">
            <w:r w:rsidRPr="00512FC7">
              <w:t>1361</w:t>
            </w:r>
          </w:p>
        </w:tc>
        <w:tc>
          <w:tcPr>
            <w:tcW w:w="2069" w:type="dxa"/>
            <w:shd w:val="clear" w:color="auto" w:fill="auto"/>
          </w:tcPr>
          <w:p w14:paraId="0E3D0252" w14:textId="77777777" w:rsidR="00512FC7" w:rsidRPr="00512FC7" w:rsidRDefault="00512FC7" w:rsidP="00533FE7">
            <w:r w:rsidRPr="00512FC7">
              <w:t>TotNoFills</w:t>
            </w:r>
          </w:p>
        </w:tc>
        <w:tc>
          <w:tcPr>
            <w:tcW w:w="1083" w:type="dxa"/>
            <w:shd w:val="clear" w:color="auto" w:fill="auto"/>
          </w:tcPr>
          <w:p w14:paraId="558EBEC2" w14:textId="77777777" w:rsidR="00512FC7" w:rsidRPr="00512FC7" w:rsidRDefault="00512FC7" w:rsidP="00533FE7">
            <w:r w:rsidRPr="00512FC7">
              <w:t>int</w:t>
            </w:r>
          </w:p>
        </w:tc>
        <w:tc>
          <w:tcPr>
            <w:tcW w:w="4677" w:type="dxa"/>
            <w:shd w:val="clear" w:color="auto" w:fill="auto"/>
          </w:tcPr>
          <w:p w14:paraId="6038F071" w14:textId="77777777" w:rsidR="00512FC7" w:rsidRPr="00512FC7" w:rsidRDefault="00512FC7" w:rsidP="00533FE7">
            <w:pPr>
              <w:jc w:val="left"/>
            </w:pPr>
            <w:r w:rsidRPr="00512FC7">
              <w:t>Total number of fill entries across all messages. Should be the sum of all NoFills(1362) in each message that has repeating list of fill entries related to the same ExecID(17). Used to support fragmentation.</w:t>
            </w:r>
          </w:p>
        </w:tc>
        <w:tc>
          <w:tcPr>
            <w:tcW w:w="4411" w:type="dxa"/>
            <w:shd w:val="clear" w:color="auto" w:fill="auto"/>
          </w:tcPr>
          <w:p w14:paraId="036D0256" w14:textId="77777777" w:rsidR="00512FC7" w:rsidRPr="00512FC7" w:rsidRDefault="00512FC7" w:rsidP="00533FE7">
            <w:r w:rsidRPr="00512FC7">
              <w:t>TotNoFills</w:t>
            </w:r>
          </w:p>
        </w:tc>
      </w:tr>
      <w:tr w:rsidR="00512FC7" w:rsidRPr="00512FC7" w14:paraId="18AF5A2F" w14:textId="77777777" w:rsidTr="00533FE7">
        <w:tc>
          <w:tcPr>
            <w:tcW w:w="828" w:type="dxa"/>
            <w:shd w:val="clear" w:color="auto" w:fill="auto"/>
          </w:tcPr>
          <w:p w14:paraId="66E86A1C" w14:textId="77777777" w:rsidR="00512FC7" w:rsidRPr="00512FC7" w:rsidRDefault="00512FC7" w:rsidP="00533FE7">
            <w:bookmarkStart w:id="2084" w:name="fld_NoFills" w:colFirst="1" w:colLast="1"/>
            <w:bookmarkEnd w:id="2062"/>
            <w:r w:rsidRPr="00512FC7">
              <w:t>1362</w:t>
            </w:r>
          </w:p>
        </w:tc>
        <w:tc>
          <w:tcPr>
            <w:tcW w:w="2069" w:type="dxa"/>
            <w:shd w:val="clear" w:color="auto" w:fill="auto"/>
          </w:tcPr>
          <w:p w14:paraId="7D3BB199" w14:textId="77777777" w:rsidR="00512FC7" w:rsidRPr="00512FC7" w:rsidRDefault="00512FC7" w:rsidP="00533FE7">
            <w:r w:rsidRPr="00512FC7">
              <w:t>NoFills</w:t>
            </w:r>
          </w:p>
        </w:tc>
        <w:tc>
          <w:tcPr>
            <w:tcW w:w="1083" w:type="dxa"/>
            <w:shd w:val="clear" w:color="auto" w:fill="auto"/>
          </w:tcPr>
          <w:p w14:paraId="76193D54" w14:textId="77777777" w:rsidR="00512FC7" w:rsidRPr="00512FC7" w:rsidRDefault="00512FC7" w:rsidP="00533FE7">
            <w:r w:rsidRPr="00512FC7">
              <w:t>NumInGroup</w:t>
            </w:r>
          </w:p>
        </w:tc>
        <w:tc>
          <w:tcPr>
            <w:tcW w:w="4677" w:type="dxa"/>
            <w:shd w:val="clear" w:color="auto" w:fill="auto"/>
          </w:tcPr>
          <w:p w14:paraId="4152BE5F" w14:textId="77777777" w:rsidR="00512FC7" w:rsidRPr="00512FC7" w:rsidRDefault="00512FC7" w:rsidP="00533FE7">
            <w:pPr>
              <w:jc w:val="left"/>
            </w:pPr>
          </w:p>
        </w:tc>
        <w:tc>
          <w:tcPr>
            <w:tcW w:w="4411" w:type="dxa"/>
            <w:shd w:val="clear" w:color="auto" w:fill="auto"/>
          </w:tcPr>
          <w:p w14:paraId="1E5E09EC" w14:textId="77777777" w:rsidR="00512FC7" w:rsidRPr="00512FC7" w:rsidRDefault="00512FC7" w:rsidP="00533FE7"/>
        </w:tc>
      </w:tr>
      <w:tr w:rsidR="00512FC7" w:rsidRPr="00512FC7" w14:paraId="58581BB4" w14:textId="77777777" w:rsidTr="00533FE7">
        <w:tc>
          <w:tcPr>
            <w:tcW w:w="828" w:type="dxa"/>
            <w:shd w:val="clear" w:color="auto" w:fill="auto"/>
          </w:tcPr>
          <w:p w14:paraId="1A238070" w14:textId="77777777" w:rsidR="00512FC7" w:rsidRPr="00512FC7" w:rsidRDefault="00512FC7" w:rsidP="00533FE7">
            <w:bookmarkStart w:id="2085" w:name="fld_FillExecID" w:colFirst="1" w:colLast="1"/>
            <w:bookmarkEnd w:id="2084"/>
            <w:r w:rsidRPr="00512FC7">
              <w:t>1363</w:t>
            </w:r>
          </w:p>
        </w:tc>
        <w:tc>
          <w:tcPr>
            <w:tcW w:w="2069" w:type="dxa"/>
            <w:shd w:val="clear" w:color="auto" w:fill="auto"/>
          </w:tcPr>
          <w:p w14:paraId="5F03077A" w14:textId="77777777" w:rsidR="00512FC7" w:rsidRPr="00512FC7" w:rsidRDefault="00512FC7" w:rsidP="00533FE7">
            <w:r w:rsidRPr="00512FC7">
              <w:t>FillExecID</w:t>
            </w:r>
          </w:p>
        </w:tc>
        <w:tc>
          <w:tcPr>
            <w:tcW w:w="1083" w:type="dxa"/>
            <w:shd w:val="clear" w:color="auto" w:fill="auto"/>
          </w:tcPr>
          <w:p w14:paraId="1242B568" w14:textId="77777777" w:rsidR="00512FC7" w:rsidRPr="00512FC7" w:rsidRDefault="00512FC7" w:rsidP="00533FE7">
            <w:r w:rsidRPr="00512FC7">
              <w:t>String</w:t>
            </w:r>
          </w:p>
        </w:tc>
        <w:tc>
          <w:tcPr>
            <w:tcW w:w="4677" w:type="dxa"/>
            <w:shd w:val="clear" w:color="auto" w:fill="auto"/>
          </w:tcPr>
          <w:p w14:paraId="24360158" w14:textId="77777777" w:rsidR="00512FC7" w:rsidRPr="00512FC7" w:rsidRDefault="00512FC7" w:rsidP="00533FE7">
            <w:pPr>
              <w:jc w:val="left"/>
            </w:pPr>
            <w:r w:rsidRPr="00512FC7">
              <w:t>Refer to ExecID(17). Used when multiple partial fills are reported in single Execution Report. ExecID and FillExecID should not overlap,</w:t>
            </w:r>
          </w:p>
        </w:tc>
        <w:tc>
          <w:tcPr>
            <w:tcW w:w="4411" w:type="dxa"/>
            <w:shd w:val="clear" w:color="auto" w:fill="auto"/>
          </w:tcPr>
          <w:p w14:paraId="46DE470A" w14:textId="77777777" w:rsidR="00512FC7" w:rsidRPr="00512FC7" w:rsidRDefault="00512FC7" w:rsidP="00533FE7">
            <w:r w:rsidRPr="00512FC7">
              <w:t>FillExecID</w:t>
            </w:r>
          </w:p>
        </w:tc>
      </w:tr>
      <w:tr w:rsidR="00512FC7" w:rsidRPr="00512FC7" w14:paraId="76B87FE1" w14:textId="77777777" w:rsidTr="00533FE7">
        <w:tc>
          <w:tcPr>
            <w:tcW w:w="828" w:type="dxa"/>
            <w:shd w:val="clear" w:color="auto" w:fill="auto"/>
          </w:tcPr>
          <w:p w14:paraId="472BB6C3" w14:textId="77777777" w:rsidR="00512FC7" w:rsidRPr="00512FC7" w:rsidRDefault="00512FC7" w:rsidP="00533FE7">
            <w:bookmarkStart w:id="2086" w:name="fld_FillPx" w:colFirst="1" w:colLast="1"/>
            <w:bookmarkEnd w:id="2085"/>
            <w:r w:rsidRPr="00512FC7">
              <w:t>1364</w:t>
            </w:r>
          </w:p>
        </w:tc>
        <w:tc>
          <w:tcPr>
            <w:tcW w:w="2069" w:type="dxa"/>
            <w:shd w:val="clear" w:color="auto" w:fill="auto"/>
          </w:tcPr>
          <w:p w14:paraId="730F1FAB" w14:textId="77777777" w:rsidR="00512FC7" w:rsidRPr="00512FC7" w:rsidRDefault="00512FC7" w:rsidP="00533FE7">
            <w:r w:rsidRPr="00512FC7">
              <w:t>FillPx</w:t>
            </w:r>
          </w:p>
        </w:tc>
        <w:tc>
          <w:tcPr>
            <w:tcW w:w="1083" w:type="dxa"/>
            <w:shd w:val="clear" w:color="auto" w:fill="auto"/>
          </w:tcPr>
          <w:p w14:paraId="263ED23E" w14:textId="77777777" w:rsidR="00512FC7" w:rsidRPr="00512FC7" w:rsidRDefault="00512FC7" w:rsidP="00533FE7">
            <w:r w:rsidRPr="00512FC7">
              <w:t>Price</w:t>
            </w:r>
          </w:p>
        </w:tc>
        <w:tc>
          <w:tcPr>
            <w:tcW w:w="4677" w:type="dxa"/>
            <w:shd w:val="clear" w:color="auto" w:fill="auto"/>
          </w:tcPr>
          <w:p w14:paraId="53145662" w14:textId="77777777" w:rsidR="00512FC7" w:rsidRPr="00512FC7" w:rsidRDefault="00512FC7" w:rsidP="00533FE7">
            <w:pPr>
              <w:jc w:val="left"/>
            </w:pPr>
            <w:r w:rsidRPr="00512FC7">
              <w:t>Price of Fill. Refer to LastPx(31).</w:t>
            </w:r>
          </w:p>
        </w:tc>
        <w:tc>
          <w:tcPr>
            <w:tcW w:w="4411" w:type="dxa"/>
            <w:shd w:val="clear" w:color="auto" w:fill="auto"/>
          </w:tcPr>
          <w:p w14:paraId="4E42E0D7" w14:textId="77777777" w:rsidR="00512FC7" w:rsidRPr="00512FC7" w:rsidRDefault="00512FC7" w:rsidP="00533FE7">
            <w:r w:rsidRPr="00512FC7">
              <w:t>FillPx</w:t>
            </w:r>
          </w:p>
        </w:tc>
      </w:tr>
      <w:tr w:rsidR="00512FC7" w:rsidRPr="00512FC7" w14:paraId="1838659C" w14:textId="77777777" w:rsidTr="00533FE7">
        <w:tc>
          <w:tcPr>
            <w:tcW w:w="828" w:type="dxa"/>
            <w:shd w:val="clear" w:color="auto" w:fill="auto"/>
          </w:tcPr>
          <w:p w14:paraId="1F0ECA89" w14:textId="77777777" w:rsidR="00512FC7" w:rsidRPr="00512FC7" w:rsidRDefault="00512FC7" w:rsidP="00533FE7">
            <w:bookmarkStart w:id="2087" w:name="fld_FillQty" w:colFirst="1" w:colLast="1"/>
            <w:bookmarkEnd w:id="2086"/>
            <w:r w:rsidRPr="00512FC7">
              <w:t>1365</w:t>
            </w:r>
          </w:p>
        </w:tc>
        <w:tc>
          <w:tcPr>
            <w:tcW w:w="2069" w:type="dxa"/>
            <w:shd w:val="clear" w:color="auto" w:fill="auto"/>
          </w:tcPr>
          <w:p w14:paraId="157C9D8C" w14:textId="77777777" w:rsidR="00512FC7" w:rsidRPr="00512FC7" w:rsidRDefault="00512FC7" w:rsidP="00533FE7">
            <w:r w:rsidRPr="00512FC7">
              <w:t>FillQty</w:t>
            </w:r>
          </w:p>
        </w:tc>
        <w:tc>
          <w:tcPr>
            <w:tcW w:w="1083" w:type="dxa"/>
            <w:shd w:val="clear" w:color="auto" w:fill="auto"/>
          </w:tcPr>
          <w:p w14:paraId="68B4CB0A" w14:textId="77777777" w:rsidR="00512FC7" w:rsidRPr="00512FC7" w:rsidRDefault="00512FC7" w:rsidP="00533FE7">
            <w:r w:rsidRPr="00512FC7">
              <w:t>Qty</w:t>
            </w:r>
          </w:p>
        </w:tc>
        <w:tc>
          <w:tcPr>
            <w:tcW w:w="4677" w:type="dxa"/>
            <w:shd w:val="clear" w:color="auto" w:fill="auto"/>
          </w:tcPr>
          <w:p w14:paraId="7ADE2DE6" w14:textId="77777777" w:rsidR="00512FC7" w:rsidRPr="00512FC7" w:rsidRDefault="00512FC7" w:rsidP="00533FE7">
            <w:pPr>
              <w:jc w:val="left"/>
            </w:pPr>
            <w:r w:rsidRPr="00512FC7">
              <w:t>Quantity of Fill. Refer to LastQty(32).</w:t>
            </w:r>
          </w:p>
        </w:tc>
        <w:tc>
          <w:tcPr>
            <w:tcW w:w="4411" w:type="dxa"/>
            <w:shd w:val="clear" w:color="auto" w:fill="auto"/>
          </w:tcPr>
          <w:p w14:paraId="3893C6A4" w14:textId="77777777" w:rsidR="00512FC7" w:rsidRPr="00512FC7" w:rsidRDefault="00512FC7" w:rsidP="00533FE7">
            <w:r w:rsidRPr="00512FC7">
              <w:t>FillQty</w:t>
            </w:r>
          </w:p>
        </w:tc>
      </w:tr>
      <w:tr w:rsidR="00512FC7" w:rsidRPr="00512FC7" w14:paraId="793ADA92" w14:textId="77777777" w:rsidTr="00533FE7">
        <w:tc>
          <w:tcPr>
            <w:tcW w:w="828" w:type="dxa"/>
            <w:shd w:val="clear" w:color="auto" w:fill="auto"/>
          </w:tcPr>
          <w:p w14:paraId="469ED7F4" w14:textId="77777777" w:rsidR="00512FC7" w:rsidRPr="00512FC7" w:rsidRDefault="00512FC7" w:rsidP="00533FE7">
            <w:bookmarkStart w:id="2088" w:name="fld_LegAllocID" w:colFirst="1" w:colLast="1"/>
            <w:bookmarkEnd w:id="2087"/>
            <w:r w:rsidRPr="00512FC7">
              <w:t>1366</w:t>
            </w:r>
          </w:p>
        </w:tc>
        <w:tc>
          <w:tcPr>
            <w:tcW w:w="2069" w:type="dxa"/>
            <w:shd w:val="clear" w:color="auto" w:fill="auto"/>
          </w:tcPr>
          <w:p w14:paraId="56CF9404" w14:textId="77777777" w:rsidR="00512FC7" w:rsidRPr="00512FC7" w:rsidRDefault="00512FC7" w:rsidP="00533FE7">
            <w:r w:rsidRPr="00512FC7">
              <w:t>LegAllocID</w:t>
            </w:r>
          </w:p>
        </w:tc>
        <w:tc>
          <w:tcPr>
            <w:tcW w:w="1083" w:type="dxa"/>
            <w:shd w:val="clear" w:color="auto" w:fill="auto"/>
          </w:tcPr>
          <w:p w14:paraId="746E3843" w14:textId="77777777" w:rsidR="00512FC7" w:rsidRPr="00512FC7" w:rsidRDefault="00512FC7" w:rsidP="00533FE7">
            <w:r w:rsidRPr="00512FC7">
              <w:t>String</w:t>
            </w:r>
          </w:p>
        </w:tc>
        <w:tc>
          <w:tcPr>
            <w:tcW w:w="4677" w:type="dxa"/>
            <w:shd w:val="clear" w:color="auto" w:fill="auto"/>
          </w:tcPr>
          <w:p w14:paraId="4371683D" w14:textId="77777777" w:rsidR="00512FC7" w:rsidRPr="00512FC7" w:rsidRDefault="00512FC7" w:rsidP="00533FE7">
            <w:pPr>
              <w:jc w:val="left"/>
            </w:pPr>
            <w:r w:rsidRPr="00512FC7">
              <w:t>The AllocID(70) of an individual leg of a multileg order.</w:t>
            </w:r>
          </w:p>
        </w:tc>
        <w:tc>
          <w:tcPr>
            <w:tcW w:w="4411" w:type="dxa"/>
            <w:shd w:val="clear" w:color="auto" w:fill="auto"/>
          </w:tcPr>
          <w:p w14:paraId="70B8B669" w14:textId="77777777" w:rsidR="00512FC7" w:rsidRPr="00512FC7" w:rsidRDefault="00512FC7" w:rsidP="00533FE7">
            <w:r w:rsidRPr="00512FC7">
              <w:t>LegAllocID</w:t>
            </w:r>
          </w:p>
        </w:tc>
      </w:tr>
      <w:tr w:rsidR="00512FC7" w:rsidRPr="00512FC7" w14:paraId="38E34895" w14:textId="77777777" w:rsidTr="00533FE7">
        <w:tc>
          <w:tcPr>
            <w:tcW w:w="828" w:type="dxa"/>
            <w:shd w:val="clear" w:color="auto" w:fill="auto"/>
          </w:tcPr>
          <w:p w14:paraId="61DFF9C4" w14:textId="77777777" w:rsidR="00512FC7" w:rsidRPr="00512FC7" w:rsidRDefault="00512FC7" w:rsidP="00533FE7">
            <w:bookmarkStart w:id="2089" w:name="fld_LegAllocSettlCurrency" w:colFirst="1" w:colLast="1"/>
            <w:bookmarkEnd w:id="2088"/>
            <w:r w:rsidRPr="00512FC7">
              <w:t>1367</w:t>
            </w:r>
          </w:p>
        </w:tc>
        <w:tc>
          <w:tcPr>
            <w:tcW w:w="2069" w:type="dxa"/>
            <w:shd w:val="clear" w:color="auto" w:fill="auto"/>
          </w:tcPr>
          <w:p w14:paraId="687DAF3D" w14:textId="77777777" w:rsidR="00512FC7" w:rsidRPr="00512FC7" w:rsidRDefault="00512FC7" w:rsidP="00533FE7">
            <w:r w:rsidRPr="00512FC7">
              <w:t>LegAllocSettlCurrency</w:t>
            </w:r>
          </w:p>
        </w:tc>
        <w:tc>
          <w:tcPr>
            <w:tcW w:w="1083" w:type="dxa"/>
            <w:shd w:val="clear" w:color="auto" w:fill="auto"/>
          </w:tcPr>
          <w:p w14:paraId="38B8AB99" w14:textId="77777777" w:rsidR="00512FC7" w:rsidRPr="00512FC7" w:rsidRDefault="00512FC7" w:rsidP="00533FE7">
            <w:r w:rsidRPr="00512FC7">
              <w:t>Currency</w:t>
            </w:r>
          </w:p>
        </w:tc>
        <w:tc>
          <w:tcPr>
            <w:tcW w:w="4677" w:type="dxa"/>
            <w:shd w:val="clear" w:color="auto" w:fill="auto"/>
          </w:tcPr>
          <w:p w14:paraId="1F9BF0C3" w14:textId="77777777" w:rsidR="00512FC7" w:rsidRPr="00512FC7" w:rsidRDefault="00512FC7" w:rsidP="00533FE7">
            <w:pPr>
              <w:jc w:val="left"/>
            </w:pPr>
            <w:r w:rsidRPr="00512FC7">
              <w:t>Identifies settlement currency for the leg level allocation.</w:t>
            </w:r>
          </w:p>
        </w:tc>
        <w:tc>
          <w:tcPr>
            <w:tcW w:w="4411" w:type="dxa"/>
            <w:shd w:val="clear" w:color="auto" w:fill="auto"/>
          </w:tcPr>
          <w:p w14:paraId="3C703D0F" w14:textId="77777777" w:rsidR="00512FC7" w:rsidRPr="00512FC7" w:rsidRDefault="00512FC7" w:rsidP="00533FE7">
            <w:r w:rsidRPr="00512FC7">
              <w:t>AllocSettlCcy</w:t>
            </w:r>
          </w:p>
        </w:tc>
      </w:tr>
      <w:tr w:rsidR="00512FC7" w:rsidRPr="00512FC7" w14:paraId="05E0F706" w14:textId="77777777" w:rsidTr="00533FE7">
        <w:tc>
          <w:tcPr>
            <w:tcW w:w="828" w:type="dxa"/>
            <w:shd w:val="clear" w:color="auto" w:fill="auto"/>
          </w:tcPr>
          <w:p w14:paraId="026457B2" w14:textId="77777777" w:rsidR="00512FC7" w:rsidRPr="00512FC7" w:rsidRDefault="00512FC7" w:rsidP="00533FE7">
            <w:bookmarkStart w:id="2090" w:name="fld_TradSesEvent" w:colFirst="1" w:colLast="1"/>
            <w:bookmarkEnd w:id="2089"/>
            <w:r w:rsidRPr="00512FC7">
              <w:t>1368</w:t>
            </w:r>
          </w:p>
        </w:tc>
        <w:tc>
          <w:tcPr>
            <w:tcW w:w="2069" w:type="dxa"/>
            <w:shd w:val="clear" w:color="auto" w:fill="auto"/>
          </w:tcPr>
          <w:p w14:paraId="5E84F9CA" w14:textId="77777777" w:rsidR="00512FC7" w:rsidRPr="00512FC7" w:rsidRDefault="00512FC7" w:rsidP="00533FE7">
            <w:r w:rsidRPr="00512FC7">
              <w:t>TradSesEvent</w:t>
            </w:r>
          </w:p>
        </w:tc>
        <w:tc>
          <w:tcPr>
            <w:tcW w:w="1083" w:type="dxa"/>
            <w:shd w:val="clear" w:color="auto" w:fill="auto"/>
          </w:tcPr>
          <w:p w14:paraId="2E6FA815" w14:textId="77777777" w:rsidR="00512FC7" w:rsidRPr="00512FC7" w:rsidRDefault="00512FC7" w:rsidP="00533FE7">
            <w:r w:rsidRPr="00512FC7">
              <w:t>int</w:t>
            </w:r>
          </w:p>
        </w:tc>
        <w:tc>
          <w:tcPr>
            <w:tcW w:w="4677" w:type="dxa"/>
            <w:shd w:val="clear" w:color="auto" w:fill="auto"/>
          </w:tcPr>
          <w:p w14:paraId="0C8FF51D" w14:textId="77777777" w:rsidR="00512FC7" w:rsidRDefault="00512FC7" w:rsidP="00533FE7">
            <w:pPr>
              <w:jc w:val="left"/>
            </w:pPr>
            <w:r>
              <w:t>Identifies an event related to a TradSesStatus(340). An event occurs and is gone, it is not a state that applies for a period of time.</w:t>
            </w:r>
          </w:p>
          <w:p w14:paraId="09BB17F4" w14:textId="77777777" w:rsidR="00512FC7" w:rsidRDefault="00512FC7" w:rsidP="00533FE7">
            <w:pPr>
              <w:jc w:val="left"/>
            </w:pPr>
            <w:r>
              <w:t>Valid values:</w:t>
            </w:r>
            <w:r>
              <w:br/>
            </w:r>
            <w:r>
              <w:tab/>
              <w:t>0 - Trading resumes (after Halt)</w:t>
            </w:r>
            <w:r>
              <w:br/>
            </w:r>
            <w:r>
              <w:tab/>
              <w:t>1 - Change of Trading Session</w:t>
            </w:r>
            <w:r>
              <w:br/>
            </w:r>
            <w:r>
              <w:tab/>
              <w:t>2 - Change of Trading Subsession</w:t>
            </w:r>
            <w:r>
              <w:br/>
            </w:r>
            <w:r>
              <w:tab/>
              <w:t>3 - Change of Trading Status</w:t>
            </w:r>
          </w:p>
          <w:p w14:paraId="6992AAE1" w14:textId="77777777" w:rsidR="00512FC7" w:rsidRDefault="00512FC7" w:rsidP="00533FE7">
            <w:pPr>
              <w:jc w:val="left"/>
            </w:pPr>
          </w:p>
          <w:p w14:paraId="3AB25F44" w14:textId="77777777" w:rsidR="00512FC7" w:rsidRPr="00512FC7" w:rsidRDefault="00512FC7" w:rsidP="00533FE7">
            <w:pPr>
              <w:jc w:val="left"/>
            </w:pPr>
            <w:r>
              <w:t>or any value conforming to the data type Reserved100Plus</w:t>
            </w:r>
          </w:p>
        </w:tc>
        <w:tc>
          <w:tcPr>
            <w:tcW w:w="4411" w:type="dxa"/>
            <w:shd w:val="clear" w:color="auto" w:fill="auto"/>
          </w:tcPr>
          <w:p w14:paraId="67FD9243" w14:textId="77777777" w:rsidR="00512FC7" w:rsidRPr="00512FC7" w:rsidRDefault="00512FC7" w:rsidP="00533FE7">
            <w:r w:rsidRPr="00512FC7">
              <w:t>TradSesEvent</w:t>
            </w:r>
          </w:p>
        </w:tc>
      </w:tr>
      <w:tr w:rsidR="00512FC7" w:rsidRPr="00512FC7" w14:paraId="7E5310BE" w14:textId="77777777" w:rsidTr="00533FE7">
        <w:tc>
          <w:tcPr>
            <w:tcW w:w="828" w:type="dxa"/>
            <w:shd w:val="clear" w:color="auto" w:fill="auto"/>
          </w:tcPr>
          <w:p w14:paraId="22715D20" w14:textId="77777777" w:rsidR="00512FC7" w:rsidRPr="00512FC7" w:rsidRDefault="00512FC7" w:rsidP="00533FE7">
            <w:bookmarkStart w:id="2091" w:name="fld_MassActionReportID" w:colFirst="1" w:colLast="1"/>
            <w:bookmarkEnd w:id="2090"/>
            <w:r w:rsidRPr="00512FC7">
              <w:t>1369</w:t>
            </w:r>
          </w:p>
        </w:tc>
        <w:tc>
          <w:tcPr>
            <w:tcW w:w="2069" w:type="dxa"/>
            <w:shd w:val="clear" w:color="auto" w:fill="auto"/>
          </w:tcPr>
          <w:p w14:paraId="720E5416" w14:textId="77777777" w:rsidR="00512FC7" w:rsidRPr="00512FC7" w:rsidRDefault="00512FC7" w:rsidP="00533FE7">
            <w:r w:rsidRPr="00512FC7">
              <w:t>MassActionReportID</w:t>
            </w:r>
          </w:p>
        </w:tc>
        <w:tc>
          <w:tcPr>
            <w:tcW w:w="1083" w:type="dxa"/>
            <w:shd w:val="clear" w:color="auto" w:fill="auto"/>
          </w:tcPr>
          <w:p w14:paraId="2ABCCA6D" w14:textId="77777777" w:rsidR="00512FC7" w:rsidRPr="00512FC7" w:rsidRDefault="00512FC7" w:rsidP="00533FE7">
            <w:r w:rsidRPr="00512FC7">
              <w:t>String</w:t>
            </w:r>
          </w:p>
        </w:tc>
        <w:tc>
          <w:tcPr>
            <w:tcW w:w="4677" w:type="dxa"/>
            <w:shd w:val="clear" w:color="auto" w:fill="auto"/>
          </w:tcPr>
          <w:p w14:paraId="27AE89F2" w14:textId="77777777" w:rsidR="00512FC7" w:rsidRPr="00512FC7" w:rsidRDefault="00512FC7" w:rsidP="00533FE7">
            <w:pPr>
              <w:jc w:val="left"/>
            </w:pPr>
            <w:r w:rsidRPr="00512FC7">
              <w:t>Unique identifier of Order Mass Cancel Report or Order Mass Action Report message as assigned by sell-side (broker, exchange, ECN)</w:t>
            </w:r>
          </w:p>
        </w:tc>
        <w:tc>
          <w:tcPr>
            <w:tcW w:w="4411" w:type="dxa"/>
            <w:shd w:val="clear" w:color="auto" w:fill="auto"/>
          </w:tcPr>
          <w:p w14:paraId="6DEED44A" w14:textId="77777777" w:rsidR="00512FC7" w:rsidRPr="00512FC7" w:rsidRDefault="00512FC7" w:rsidP="00533FE7">
            <w:r w:rsidRPr="00512FC7">
              <w:t>MassActionReportID</w:t>
            </w:r>
          </w:p>
        </w:tc>
      </w:tr>
      <w:tr w:rsidR="00512FC7" w:rsidRPr="00512FC7" w14:paraId="1838125B" w14:textId="77777777" w:rsidTr="00533FE7">
        <w:tc>
          <w:tcPr>
            <w:tcW w:w="828" w:type="dxa"/>
            <w:shd w:val="clear" w:color="auto" w:fill="auto"/>
          </w:tcPr>
          <w:p w14:paraId="53B63E96" w14:textId="77777777" w:rsidR="00512FC7" w:rsidRPr="00512FC7" w:rsidRDefault="00512FC7" w:rsidP="00533FE7">
            <w:bookmarkStart w:id="2092" w:name="fld_NoNotAffectedOrders" w:colFirst="1" w:colLast="1"/>
            <w:bookmarkEnd w:id="2091"/>
            <w:r w:rsidRPr="00512FC7">
              <w:t>1370</w:t>
            </w:r>
          </w:p>
        </w:tc>
        <w:tc>
          <w:tcPr>
            <w:tcW w:w="2069" w:type="dxa"/>
            <w:shd w:val="clear" w:color="auto" w:fill="auto"/>
          </w:tcPr>
          <w:p w14:paraId="118BDA2F" w14:textId="77777777" w:rsidR="00512FC7" w:rsidRPr="00512FC7" w:rsidRDefault="00512FC7" w:rsidP="00533FE7">
            <w:r w:rsidRPr="00512FC7">
              <w:t>NoNotAffectedOrders</w:t>
            </w:r>
          </w:p>
        </w:tc>
        <w:tc>
          <w:tcPr>
            <w:tcW w:w="1083" w:type="dxa"/>
            <w:shd w:val="clear" w:color="auto" w:fill="auto"/>
          </w:tcPr>
          <w:p w14:paraId="3D3E00CF" w14:textId="77777777" w:rsidR="00512FC7" w:rsidRPr="00512FC7" w:rsidRDefault="00512FC7" w:rsidP="00533FE7">
            <w:r w:rsidRPr="00512FC7">
              <w:t>NumInGroup</w:t>
            </w:r>
          </w:p>
        </w:tc>
        <w:tc>
          <w:tcPr>
            <w:tcW w:w="4677" w:type="dxa"/>
            <w:shd w:val="clear" w:color="auto" w:fill="auto"/>
          </w:tcPr>
          <w:p w14:paraId="0EB1E6D6" w14:textId="77777777" w:rsidR="00512FC7" w:rsidRPr="00512FC7" w:rsidRDefault="00512FC7" w:rsidP="00533FE7">
            <w:pPr>
              <w:jc w:val="left"/>
            </w:pPr>
            <w:r w:rsidRPr="00512FC7">
              <w:t>Number of not affected orders in the repeating group of order ids.</w:t>
            </w:r>
          </w:p>
        </w:tc>
        <w:tc>
          <w:tcPr>
            <w:tcW w:w="4411" w:type="dxa"/>
            <w:shd w:val="clear" w:color="auto" w:fill="auto"/>
          </w:tcPr>
          <w:p w14:paraId="59F146DA" w14:textId="77777777" w:rsidR="00512FC7" w:rsidRPr="00512FC7" w:rsidRDefault="00512FC7" w:rsidP="00533FE7"/>
        </w:tc>
      </w:tr>
      <w:tr w:rsidR="00512FC7" w:rsidRPr="00512FC7" w14:paraId="664FD4AF" w14:textId="77777777" w:rsidTr="00533FE7">
        <w:tc>
          <w:tcPr>
            <w:tcW w:w="828" w:type="dxa"/>
            <w:shd w:val="clear" w:color="auto" w:fill="auto"/>
          </w:tcPr>
          <w:p w14:paraId="3A24FBE2" w14:textId="77777777" w:rsidR="00512FC7" w:rsidRPr="00512FC7" w:rsidRDefault="00512FC7" w:rsidP="00533FE7">
            <w:bookmarkStart w:id="2093" w:name="fld_NotAffectedOrderID" w:colFirst="1" w:colLast="1"/>
            <w:bookmarkEnd w:id="2092"/>
            <w:r w:rsidRPr="00512FC7">
              <w:t>1371</w:t>
            </w:r>
          </w:p>
        </w:tc>
        <w:tc>
          <w:tcPr>
            <w:tcW w:w="2069" w:type="dxa"/>
            <w:shd w:val="clear" w:color="auto" w:fill="auto"/>
          </w:tcPr>
          <w:p w14:paraId="37DFEA3D" w14:textId="77777777" w:rsidR="00512FC7" w:rsidRPr="00512FC7" w:rsidRDefault="00512FC7" w:rsidP="00533FE7">
            <w:r w:rsidRPr="00512FC7">
              <w:t>NotAffectedOrderID</w:t>
            </w:r>
          </w:p>
        </w:tc>
        <w:tc>
          <w:tcPr>
            <w:tcW w:w="1083" w:type="dxa"/>
            <w:shd w:val="clear" w:color="auto" w:fill="auto"/>
          </w:tcPr>
          <w:p w14:paraId="2429F789" w14:textId="77777777" w:rsidR="00512FC7" w:rsidRPr="00512FC7" w:rsidRDefault="00512FC7" w:rsidP="00533FE7">
            <w:r w:rsidRPr="00512FC7">
              <w:t>String</w:t>
            </w:r>
          </w:p>
        </w:tc>
        <w:tc>
          <w:tcPr>
            <w:tcW w:w="4677" w:type="dxa"/>
            <w:shd w:val="clear" w:color="auto" w:fill="auto"/>
          </w:tcPr>
          <w:p w14:paraId="790A0048" w14:textId="77777777" w:rsidR="00512FC7" w:rsidRPr="00512FC7" w:rsidRDefault="00512FC7" w:rsidP="00533FE7">
            <w:pPr>
              <w:jc w:val="left"/>
            </w:pPr>
            <w:r w:rsidRPr="00512FC7">
              <w:t>OrderID(37) of an order not affected by a mass cancel request.</w:t>
            </w:r>
          </w:p>
        </w:tc>
        <w:tc>
          <w:tcPr>
            <w:tcW w:w="4411" w:type="dxa"/>
            <w:shd w:val="clear" w:color="auto" w:fill="auto"/>
          </w:tcPr>
          <w:p w14:paraId="0FB9CF3B" w14:textId="77777777" w:rsidR="00512FC7" w:rsidRPr="00512FC7" w:rsidRDefault="00512FC7" w:rsidP="00533FE7">
            <w:r w:rsidRPr="00512FC7">
              <w:t>NotAffectedOrderID</w:t>
            </w:r>
          </w:p>
        </w:tc>
      </w:tr>
      <w:tr w:rsidR="00512FC7" w:rsidRPr="00512FC7" w14:paraId="729DF2D3" w14:textId="77777777" w:rsidTr="00533FE7">
        <w:tc>
          <w:tcPr>
            <w:tcW w:w="828" w:type="dxa"/>
            <w:shd w:val="clear" w:color="auto" w:fill="auto"/>
          </w:tcPr>
          <w:p w14:paraId="1F9F3E01" w14:textId="77777777" w:rsidR="00512FC7" w:rsidRPr="00512FC7" w:rsidRDefault="00512FC7" w:rsidP="00533FE7">
            <w:bookmarkStart w:id="2094" w:name="fld_NotAffOrigClOrdID" w:colFirst="1" w:colLast="1"/>
            <w:bookmarkEnd w:id="2093"/>
            <w:r w:rsidRPr="00512FC7">
              <w:t>1372</w:t>
            </w:r>
          </w:p>
        </w:tc>
        <w:tc>
          <w:tcPr>
            <w:tcW w:w="2069" w:type="dxa"/>
            <w:shd w:val="clear" w:color="auto" w:fill="auto"/>
          </w:tcPr>
          <w:p w14:paraId="3B1A6C94" w14:textId="77777777" w:rsidR="00512FC7" w:rsidRPr="00512FC7" w:rsidRDefault="00512FC7" w:rsidP="00533FE7">
            <w:r w:rsidRPr="00512FC7">
              <w:t>NotAffOrigClOrdID</w:t>
            </w:r>
          </w:p>
        </w:tc>
        <w:tc>
          <w:tcPr>
            <w:tcW w:w="1083" w:type="dxa"/>
            <w:shd w:val="clear" w:color="auto" w:fill="auto"/>
          </w:tcPr>
          <w:p w14:paraId="7FC436CA" w14:textId="77777777" w:rsidR="00512FC7" w:rsidRPr="00512FC7" w:rsidRDefault="00512FC7" w:rsidP="00533FE7">
            <w:r w:rsidRPr="00512FC7">
              <w:t>String</w:t>
            </w:r>
          </w:p>
        </w:tc>
        <w:tc>
          <w:tcPr>
            <w:tcW w:w="4677" w:type="dxa"/>
            <w:shd w:val="clear" w:color="auto" w:fill="auto"/>
          </w:tcPr>
          <w:p w14:paraId="2576D919" w14:textId="77777777" w:rsidR="00512FC7" w:rsidRPr="00512FC7" w:rsidRDefault="00512FC7" w:rsidP="00533FE7">
            <w:pPr>
              <w:jc w:val="left"/>
            </w:pPr>
            <w:r w:rsidRPr="00512FC7">
              <w:t>ClOrdID(11) of the previous order (NOT the initial order of the day) as assigned by the institution, used to identify the previous order in cancel and cancel/replace requests.</w:t>
            </w:r>
          </w:p>
        </w:tc>
        <w:tc>
          <w:tcPr>
            <w:tcW w:w="4411" w:type="dxa"/>
            <w:shd w:val="clear" w:color="auto" w:fill="auto"/>
          </w:tcPr>
          <w:p w14:paraId="5B735558" w14:textId="77777777" w:rsidR="00512FC7" w:rsidRPr="00512FC7" w:rsidRDefault="00512FC7" w:rsidP="00533FE7">
            <w:r w:rsidRPr="00512FC7">
              <w:t>NotAffOrigClOrdID</w:t>
            </w:r>
          </w:p>
        </w:tc>
      </w:tr>
      <w:tr w:rsidR="00512FC7" w:rsidRPr="00512FC7" w14:paraId="32CDDB11" w14:textId="77777777" w:rsidTr="00533FE7">
        <w:tc>
          <w:tcPr>
            <w:tcW w:w="828" w:type="dxa"/>
            <w:shd w:val="clear" w:color="auto" w:fill="auto"/>
          </w:tcPr>
          <w:p w14:paraId="30796B09" w14:textId="77777777" w:rsidR="00512FC7" w:rsidRPr="00512FC7" w:rsidRDefault="00512FC7" w:rsidP="00533FE7">
            <w:bookmarkStart w:id="2095" w:name="fld_MassActionType" w:colFirst="1" w:colLast="1"/>
            <w:bookmarkEnd w:id="2094"/>
            <w:r w:rsidRPr="00512FC7">
              <w:t>1373</w:t>
            </w:r>
          </w:p>
        </w:tc>
        <w:tc>
          <w:tcPr>
            <w:tcW w:w="2069" w:type="dxa"/>
            <w:shd w:val="clear" w:color="auto" w:fill="auto"/>
          </w:tcPr>
          <w:p w14:paraId="3D0BFEC7" w14:textId="77777777" w:rsidR="00512FC7" w:rsidRPr="00512FC7" w:rsidRDefault="00512FC7" w:rsidP="00533FE7">
            <w:r w:rsidRPr="00512FC7">
              <w:t>MassActionType</w:t>
            </w:r>
          </w:p>
        </w:tc>
        <w:tc>
          <w:tcPr>
            <w:tcW w:w="1083" w:type="dxa"/>
            <w:shd w:val="clear" w:color="auto" w:fill="auto"/>
          </w:tcPr>
          <w:p w14:paraId="1039EF37" w14:textId="77777777" w:rsidR="00512FC7" w:rsidRPr="00512FC7" w:rsidRDefault="00512FC7" w:rsidP="00533FE7">
            <w:r w:rsidRPr="00512FC7">
              <w:t>int</w:t>
            </w:r>
          </w:p>
        </w:tc>
        <w:tc>
          <w:tcPr>
            <w:tcW w:w="4677" w:type="dxa"/>
            <w:shd w:val="clear" w:color="auto" w:fill="auto"/>
          </w:tcPr>
          <w:p w14:paraId="199AB912" w14:textId="77777777" w:rsidR="00512FC7" w:rsidRDefault="00512FC7" w:rsidP="00533FE7">
            <w:pPr>
              <w:jc w:val="left"/>
            </w:pPr>
            <w:r>
              <w:t>Specifies the type of action requested</w:t>
            </w:r>
          </w:p>
          <w:p w14:paraId="5FBAA1D5" w14:textId="77777777" w:rsidR="00512FC7" w:rsidRPr="00512FC7" w:rsidRDefault="00512FC7" w:rsidP="00533FE7">
            <w:pPr>
              <w:jc w:val="left"/>
            </w:pPr>
            <w:r>
              <w:t>Valid values:</w:t>
            </w:r>
            <w:r>
              <w:br/>
            </w:r>
            <w:r>
              <w:tab/>
              <w:t>1 - Suspend orders</w:t>
            </w:r>
            <w:r>
              <w:br/>
            </w:r>
            <w:r>
              <w:tab/>
              <w:t>2 - Release orders from suspension</w:t>
            </w:r>
            <w:r>
              <w:br/>
            </w:r>
            <w:r>
              <w:tab/>
              <w:t>3 - Cancel orders</w:t>
            </w:r>
          </w:p>
        </w:tc>
        <w:tc>
          <w:tcPr>
            <w:tcW w:w="4411" w:type="dxa"/>
            <w:shd w:val="clear" w:color="auto" w:fill="auto"/>
          </w:tcPr>
          <w:p w14:paraId="15DF4E5C" w14:textId="77777777" w:rsidR="00512FC7" w:rsidRPr="00512FC7" w:rsidRDefault="00512FC7" w:rsidP="00533FE7">
            <w:r w:rsidRPr="00512FC7">
              <w:t>MassActionType</w:t>
            </w:r>
          </w:p>
        </w:tc>
      </w:tr>
      <w:tr w:rsidR="00512FC7" w:rsidRPr="00512FC7" w14:paraId="313531B5" w14:textId="77777777" w:rsidTr="00533FE7">
        <w:tc>
          <w:tcPr>
            <w:tcW w:w="828" w:type="dxa"/>
            <w:shd w:val="clear" w:color="auto" w:fill="auto"/>
          </w:tcPr>
          <w:p w14:paraId="1E59E522" w14:textId="77777777" w:rsidR="00512FC7" w:rsidRPr="00512FC7" w:rsidRDefault="00512FC7" w:rsidP="00533FE7">
            <w:bookmarkStart w:id="2096" w:name="fld_MassActionScope" w:colFirst="1" w:colLast="1"/>
            <w:bookmarkEnd w:id="2095"/>
            <w:r w:rsidRPr="00512FC7">
              <w:t>1374</w:t>
            </w:r>
          </w:p>
        </w:tc>
        <w:tc>
          <w:tcPr>
            <w:tcW w:w="2069" w:type="dxa"/>
            <w:shd w:val="clear" w:color="auto" w:fill="auto"/>
          </w:tcPr>
          <w:p w14:paraId="79B8078A" w14:textId="77777777" w:rsidR="00512FC7" w:rsidRPr="00512FC7" w:rsidRDefault="00512FC7" w:rsidP="00533FE7">
            <w:r w:rsidRPr="00512FC7">
              <w:t>MassActionScope</w:t>
            </w:r>
          </w:p>
        </w:tc>
        <w:tc>
          <w:tcPr>
            <w:tcW w:w="1083" w:type="dxa"/>
            <w:shd w:val="clear" w:color="auto" w:fill="auto"/>
          </w:tcPr>
          <w:p w14:paraId="24063032" w14:textId="77777777" w:rsidR="00512FC7" w:rsidRPr="00512FC7" w:rsidRDefault="00512FC7" w:rsidP="00533FE7">
            <w:r w:rsidRPr="00512FC7">
              <w:t>int</w:t>
            </w:r>
          </w:p>
        </w:tc>
        <w:tc>
          <w:tcPr>
            <w:tcW w:w="4677" w:type="dxa"/>
            <w:shd w:val="clear" w:color="auto" w:fill="auto"/>
          </w:tcPr>
          <w:p w14:paraId="1C73B9C5" w14:textId="77777777" w:rsidR="00512FC7" w:rsidRDefault="00512FC7" w:rsidP="00533FE7">
            <w:pPr>
              <w:jc w:val="left"/>
            </w:pPr>
            <w:r>
              <w:t>Specifies scope of Order Mass Action Request.</w:t>
            </w:r>
          </w:p>
          <w:p w14:paraId="1EAA789C" w14:textId="77777777" w:rsidR="00512FC7" w:rsidRDefault="00512FC7" w:rsidP="00533FE7">
            <w:pPr>
              <w:jc w:val="left"/>
            </w:pPr>
            <w:r>
              <w:t>Valid values:</w:t>
            </w:r>
            <w:r>
              <w:br/>
            </w:r>
            <w:r>
              <w:tab/>
              <w:t>11 - Cancel for Security Issuer</w:t>
            </w:r>
            <w:r>
              <w:br/>
            </w:r>
            <w:r>
              <w:tab/>
              <w:t>12 - Cancel for Issuer of Underlying Security</w:t>
            </w:r>
            <w:r>
              <w:br/>
            </w:r>
            <w:r>
              <w:tab/>
              <w:t>1 - All orders for a security</w:t>
            </w:r>
            <w:r>
              <w:br/>
            </w:r>
            <w:r>
              <w:tab/>
              <w:t>2 - All orders for an underlying security</w:t>
            </w:r>
            <w:r>
              <w:br/>
            </w:r>
            <w:r>
              <w:tab/>
              <w:t>3 - All orders for a Product</w:t>
            </w:r>
            <w:r>
              <w:br/>
            </w:r>
            <w:r>
              <w:tab/>
              <w:t>4 - All orders for a CFICode</w:t>
            </w:r>
            <w:r>
              <w:br/>
            </w:r>
            <w:r>
              <w:tab/>
              <w:t>5 - All orders for a SecurityType</w:t>
            </w:r>
            <w:r>
              <w:br/>
            </w:r>
            <w:r>
              <w:tab/>
              <w:t>6 - All orders for a trading session</w:t>
            </w:r>
            <w:r>
              <w:br/>
            </w:r>
            <w:r>
              <w:tab/>
              <w:t>7 - All orders</w:t>
            </w:r>
            <w:r>
              <w:br/>
            </w:r>
            <w:r>
              <w:tab/>
              <w:t>8 - All orders for a Market</w:t>
            </w:r>
            <w:r>
              <w:br/>
            </w:r>
            <w:r>
              <w:tab/>
              <w:t>9 - All orders for a Market Segment</w:t>
            </w:r>
            <w:r>
              <w:br/>
            </w:r>
            <w:r>
              <w:tab/>
              <w:t>10 - All orders for a Security Group</w:t>
            </w:r>
          </w:p>
          <w:p w14:paraId="0CE1BB70" w14:textId="77777777" w:rsidR="00512FC7" w:rsidRDefault="00512FC7" w:rsidP="00533FE7">
            <w:pPr>
              <w:jc w:val="left"/>
            </w:pPr>
          </w:p>
          <w:p w14:paraId="4AE06518" w14:textId="77777777" w:rsidR="00512FC7" w:rsidRPr="00512FC7" w:rsidRDefault="00512FC7" w:rsidP="00533FE7">
            <w:pPr>
              <w:jc w:val="left"/>
            </w:pPr>
            <w:r>
              <w:t>or any value conforming to the data type Reserved100Plus</w:t>
            </w:r>
          </w:p>
        </w:tc>
        <w:tc>
          <w:tcPr>
            <w:tcW w:w="4411" w:type="dxa"/>
            <w:shd w:val="clear" w:color="auto" w:fill="auto"/>
          </w:tcPr>
          <w:p w14:paraId="1D932668" w14:textId="77777777" w:rsidR="00512FC7" w:rsidRPr="00512FC7" w:rsidRDefault="00512FC7" w:rsidP="00533FE7">
            <w:r w:rsidRPr="00512FC7">
              <w:t>MassActionScope</w:t>
            </w:r>
          </w:p>
        </w:tc>
      </w:tr>
      <w:tr w:rsidR="00512FC7" w:rsidRPr="00512FC7" w14:paraId="7915E5AC" w14:textId="77777777" w:rsidTr="00533FE7">
        <w:tc>
          <w:tcPr>
            <w:tcW w:w="828" w:type="dxa"/>
            <w:shd w:val="clear" w:color="auto" w:fill="auto"/>
          </w:tcPr>
          <w:p w14:paraId="60C0C2FF" w14:textId="77777777" w:rsidR="00512FC7" w:rsidRPr="00512FC7" w:rsidRDefault="00512FC7" w:rsidP="00533FE7">
            <w:bookmarkStart w:id="2097" w:name="fld_MassActionResponse" w:colFirst="1" w:colLast="1"/>
            <w:bookmarkEnd w:id="2096"/>
            <w:r w:rsidRPr="00512FC7">
              <w:t>1375</w:t>
            </w:r>
          </w:p>
        </w:tc>
        <w:tc>
          <w:tcPr>
            <w:tcW w:w="2069" w:type="dxa"/>
            <w:shd w:val="clear" w:color="auto" w:fill="auto"/>
          </w:tcPr>
          <w:p w14:paraId="5E058D19" w14:textId="77777777" w:rsidR="00512FC7" w:rsidRPr="00512FC7" w:rsidRDefault="00512FC7" w:rsidP="00533FE7">
            <w:r w:rsidRPr="00512FC7">
              <w:t>MassActionResponse</w:t>
            </w:r>
          </w:p>
        </w:tc>
        <w:tc>
          <w:tcPr>
            <w:tcW w:w="1083" w:type="dxa"/>
            <w:shd w:val="clear" w:color="auto" w:fill="auto"/>
          </w:tcPr>
          <w:p w14:paraId="1602D778" w14:textId="77777777" w:rsidR="00512FC7" w:rsidRPr="00512FC7" w:rsidRDefault="00512FC7" w:rsidP="00533FE7">
            <w:r w:rsidRPr="00512FC7">
              <w:t>int</w:t>
            </w:r>
          </w:p>
        </w:tc>
        <w:tc>
          <w:tcPr>
            <w:tcW w:w="4677" w:type="dxa"/>
            <w:shd w:val="clear" w:color="auto" w:fill="auto"/>
          </w:tcPr>
          <w:p w14:paraId="0610D2D7" w14:textId="77777777" w:rsidR="00512FC7" w:rsidRDefault="00512FC7" w:rsidP="00533FE7">
            <w:pPr>
              <w:jc w:val="left"/>
            </w:pPr>
            <w:r>
              <w:t>Specifies the action taken by counterparty order handling system as a result of the action type indicated in MassActionType of the Order Mass Action Request.</w:t>
            </w:r>
          </w:p>
          <w:p w14:paraId="4E753714" w14:textId="77777777" w:rsidR="00512FC7" w:rsidRPr="00512FC7" w:rsidRDefault="00512FC7" w:rsidP="00533FE7">
            <w:pPr>
              <w:jc w:val="left"/>
            </w:pPr>
            <w:r>
              <w:t>Valid values:</w:t>
            </w:r>
            <w:r>
              <w:br/>
            </w:r>
            <w:r>
              <w:tab/>
              <w:t>0 - Rejected - See MassActionRejectReason(1376)</w:t>
            </w:r>
            <w:r>
              <w:br/>
            </w:r>
            <w:r>
              <w:tab/>
              <w:t>1 - Accepted</w:t>
            </w:r>
          </w:p>
        </w:tc>
        <w:tc>
          <w:tcPr>
            <w:tcW w:w="4411" w:type="dxa"/>
            <w:shd w:val="clear" w:color="auto" w:fill="auto"/>
          </w:tcPr>
          <w:p w14:paraId="01CEE438" w14:textId="77777777" w:rsidR="00512FC7" w:rsidRPr="00512FC7" w:rsidRDefault="00512FC7" w:rsidP="00533FE7">
            <w:r w:rsidRPr="00512FC7">
              <w:t>MassActionResponse</w:t>
            </w:r>
          </w:p>
        </w:tc>
      </w:tr>
      <w:tr w:rsidR="00512FC7" w:rsidRPr="00512FC7" w14:paraId="5E054902" w14:textId="77777777" w:rsidTr="00533FE7">
        <w:tc>
          <w:tcPr>
            <w:tcW w:w="828" w:type="dxa"/>
            <w:shd w:val="clear" w:color="auto" w:fill="auto"/>
          </w:tcPr>
          <w:p w14:paraId="5818F391" w14:textId="77777777" w:rsidR="00512FC7" w:rsidRPr="00512FC7" w:rsidRDefault="00512FC7" w:rsidP="00533FE7">
            <w:bookmarkStart w:id="2098" w:name="fld_MassActionRejectReason" w:colFirst="1" w:colLast="1"/>
            <w:bookmarkEnd w:id="2097"/>
            <w:r w:rsidRPr="00512FC7">
              <w:t>1376</w:t>
            </w:r>
          </w:p>
        </w:tc>
        <w:tc>
          <w:tcPr>
            <w:tcW w:w="2069" w:type="dxa"/>
            <w:shd w:val="clear" w:color="auto" w:fill="auto"/>
          </w:tcPr>
          <w:p w14:paraId="5044EACD" w14:textId="77777777" w:rsidR="00512FC7" w:rsidRPr="00512FC7" w:rsidRDefault="00512FC7" w:rsidP="00533FE7">
            <w:r w:rsidRPr="00512FC7">
              <w:t>MassActionRejectReason</w:t>
            </w:r>
          </w:p>
        </w:tc>
        <w:tc>
          <w:tcPr>
            <w:tcW w:w="1083" w:type="dxa"/>
            <w:shd w:val="clear" w:color="auto" w:fill="auto"/>
          </w:tcPr>
          <w:p w14:paraId="7EF08E3D" w14:textId="77777777" w:rsidR="00512FC7" w:rsidRPr="00512FC7" w:rsidRDefault="00512FC7" w:rsidP="00533FE7">
            <w:r w:rsidRPr="00512FC7">
              <w:t>int</w:t>
            </w:r>
          </w:p>
        </w:tc>
        <w:tc>
          <w:tcPr>
            <w:tcW w:w="4677" w:type="dxa"/>
            <w:shd w:val="clear" w:color="auto" w:fill="auto"/>
          </w:tcPr>
          <w:p w14:paraId="6D8DBD35" w14:textId="77777777" w:rsidR="00512FC7" w:rsidRDefault="00512FC7" w:rsidP="00533FE7">
            <w:pPr>
              <w:jc w:val="left"/>
            </w:pPr>
            <w:r>
              <w:t>Reason Order Mass Action Request was rejected</w:t>
            </w:r>
          </w:p>
          <w:p w14:paraId="71A08E9D" w14:textId="77777777" w:rsidR="00512FC7" w:rsidRDefault="00512FC7" w:rsidP="00533FE7">
            <w:pPr>
              <w:jc w:val="left"/>
            </w:pPr>
            <w:r>
              <w:t>Valid values:</w:t>
            </w:r>
            <w:r>
              <w:br/>
            </w:r>
            <w:r>
              <w:tab/>
              <w:t>10 - Invalid or unknown Security Issuer</w:t>
            </w:r>
            <w:r>
              <w:br/>
            </w:r>
            <w:r>
              <w:tab/>
              <w:t xml:space="preserve">11 - Invalid or unknown Issuer of Underlying Security </w:t>
            </w:r>
            <w:r>
              <w:br/>
            </w:r>
            <w:r>
              <w:tab/>
              <w:t>0 - Mass Action Not Supported</w:t>
            </w:r>
            <w:r>
              <w:br/>
            </w:r>
            <w:r>
              <w:tab/>
              <w:t>1 - Invalid or unknown security</w:t>
            </w:r>
            <w:r>
              <w:br/>
            </w:r>
            <w:r>
              <w:tab/>
              <w:t>2 - Invalid or unknown underlying security</w:t>
            </w:r>
            <w:r>
              <w:br/>
            </w:r>
            <w:r>
              <w:tab/>
              <w:t>3 - Invalid or unknown Product</w:t>
            </w:r>
            <w:r>
              <w:br/>
            </w:r>
            <w:r>
              <w:tab/>
              <w:t>4 - Invalid or unknown CFICode</w:t>
            </w:r>
            <w:r>
              <w:br/>
            </w:r>
            <w:r>
              <w:tab/>
              <w:t>5 - Invalid or unknown SecurityType</w:t>
            </w:r>
            <w:r>
              <w:br/>
            </w:r>
            <w:r>
              <w:tab/>
              <w:t>6 - Invalid or unknown trading session</w:t>
            </w:r>
            <w:r>
              <w:br/>
            </w:r>
            <w:r>
              <w:tab/>
              <w:t>7 - Invalid or unknown Market</w:t>
            </w:r>
            <w:r>
              <w:br/>
            </w:r>
            <w:r>
              <w:tab/>
              <w:t>8 - Invalid or unknown Market Segment</w:t>
            </w:r>
            <w:r>
              <w:br/>
            </w:r>
            <w:r>
              <w:tab/>
              <w:t>9 - Invalid or unknown Security Group</w:t>
            </w:r>
            <w:r>
              <w:br/>
            </w:r>
            <w:r>
              <w:tab/>
              <w:t>99 - Other</w:t>
            </w:r>
          </w:p>
          <w:p w14:paraId="378C20AF" w14:textId="77777777" w:rsidR="00512FC7" w:rsidRDefault="00512FC7" w:rsidP="00533FE7">
            <w:pPr>
              <w:jc w:val="left"/>
            </w:pPr>
          </w:p>
          <w:p w14:paraId="15CEB8F6" w14:textId="77777777" w:rsidR="00512FC7" w:rsidRPr="00512FC7" w:rsidRDefault="00512FC7" w:rsidP="00533FE7">
            <w:pPr>
              <w:jc w:val="left"/>
            </w:pPr>
            <w:r>
              <w:t>or any value conforming to the data type Reserved100Plus</w:t>
            </w:r>
          </w:p>
        </w:tc>
        <w:tc>
          <w:tcPr>
            <w:tcW w:w="4411" w:type="dxa"/>
            <w:shd w:val="clear" w:color="auto" w:fill="auto"/>
          </w:tcPr>
          <w:p w14:paraId="369A719C" w14:textId="77777777" w:rsidR="00512FC7" w:rsidRPr="00512FC7" w:rsidRDefault="00512FC7" w:rsidP="00533FE7">
            <w:r w:rsidRPr="00512FC7">
              <w:t>MassActionRejectReason</w:t>
            </w:r>
          </w:p>
        </w:tc>
      </w:tr>
      <w:tr w:rsidR="00512FC7" w:rsidRPr="00512FC7" w14:paraId="4B2A0614" w14:textId="77777777" w:rsidTr="00533FE7">
        <w:tc>
          <w:tcPr>
            <w:tcW w:w="828" w:type="dxa"/>
            <w:shd w:val="clear" w:color="auto" w:fill="auto"/>
          </w:tcPr>
          <w:p w14:paraId="0BCEBBAE" w14:textId="77777777" w:rsidR="00512FC7" w:rsidRPr="00512FC7" w:rsidRDefault="00512FC7" w:rsidP="00533FE7">
            <w:bookmarkStart w:id="2099" w:name="fld_MultilegModel" w:colFirst="1" w:colLast="1"/>
            <w:bookmarkEnd w:id="2098"/>
            <w:r w:rsidRPr="00512FC7">
              <w:t>1377</w:t>
            </w:r>
          </w:p>
        </w:tc>
        <w:tc>
          <w:tcPr>
            <w:tcW w:w="2069" w:type="dxa"/>
            <w:shd w:val="clear" w:color="auto" w:fill="auto"/>
          </w:tcPr>
          <w:p w14:paraId="1502AF8C" w14:textId="77777777" w:rsidR="00512FC7" w:rsidRPr="00512FC7" w:rsidRDefault="00512FC7" w:rsidP="00533FE7">
            <w:r w:rsidRPr="00512FC7">
              <w:t>MultilegModel</w:t>
            </w:r>
          </w:p>
        </w:tc>
        <w:tc>
          <w:tcPr>
            <w:tcW w:w="1083" w:type="dxa"/>
            <w:shd w:val="clear" w:color="auto" w:fill="auto"/>
          </w:tcPr>
          <w:p w14:paraId="23153D37" w14:textId="77777777" w:rsidR="00512FC7" w:rsidRPr="00512FC7" w:rsidRDefault="00512FC7" w:rsidP="00533FE7">
            <w:r w:rsidRPr="00512FC7">
              <w:t>int</w:t>
            </w:r>
          </w:p>
        </w:tc>
        <w:tc>
          <w:tcPr>
            <w:tcW w:w="4677" w:type="dxa"/>
            <w:shd w:val="clear" w:color="auto" w:fill="auto"/>
          </w:tcPr>
          <w:p w14:paraId="00DA3908" w14:textId="77777777" w:rsidR="00512FC7" w:rsidRDefault="00512FC7" w:rsidP="00533FE7">
            <w:pPr>
              <w:jc w:val="left"/>
            </w:pPr>
            <w:r>
              <w:t>Specifies the type of multileg order.</w:t>
            </w:r>
          </w:p>
          <w:p w14:paraId="4ECA9769" w14:textId="77777777" w:rsidR="00512FC7" w:rsidRPr="00512FC7" w:rsidRDefault="00512FC7" w:rsidP="00533FE7">
            <w:pPr>
              <w:jc w:val="left"/>
            </w:pPr>
            <w:r>
              <w:t>Valid values:</w:t>
            </w:r>
            <w:r>
              <w:br/>
            </w:r>
            <w:r>
              <w:tab/>
              <w:t>0 - Predefined Multileg Security</w:t>
            </w:r>
            <w:r>
              <w:br/>
            </w:r>
            <w:r>
              <w:tab/>
              <w:t>1 - User-defined Multleg Security</w:t>
            </w:r>
            <w:r>
              <w:br/>
            </w:r>
            <w:r>
              <w:tab/>
              <w:t>2 - User-defined, Non-Securitized, Multileg</w:t>
            </w:r>
          </w:p>
        </w:tc>
        <w:tc>
          <w:tcPr>
            <w:tcW w:w="4411" w:type="dxa"/>
            <w:shd w:val="clear" w:color="auto" w:fill="auto"/>
          </w:tcPr>
          <w:p w14:paraId="4D1F7721" w14:textId="77777777" w:rsidR="00512FC7" w:rsidRPr="00512FC7" w:rsidRDefault="00512FC7" w:rsidP="00533FE7">
            <w:r w:rsidRPr="00512FC7">
              <w:t>MlegModel</w:t>
            </w:r>
          </w:p>
        </w:tc>
      </w:tr>
      <w:tr w:rsidR="00512FC7" w:rsidRPr="00512FC7" w14:paraId="6BE167A3" w14:textId="77777777" w:rsidTr="00533FE7">
        <w:tc>
          <w:tcPr>
            <w:tcW w:w="828" w:type="dxa"/>
            <w:shd w:val="clear" w:color="auto" w:fill="auto"/>
          </w:tcPr>
          <w:p w14:paraId="263805FC" w14:textId="77777777" w:rsidR="00512FC7" w:rsidRPr="00512FC7" w:rsidRDefault="00512FC7" w:rsidP="00533FE7">
            <w:bookmarkStart w:id="2100" w:name="fld_MultilegPriceMethod" w:colFirst="1" w:colLast="1"/>
            <w:bookmarkEnd w:id="2099"/>
            <w:r w:rsidRPr="00512FC7">
              <w:t>1378</w:t>
            </w:r>
          </w:p>
        </w:tc>
        <w:tc>
          <w:tcPr>
            <w:tcW w:w="2069" w:type="dxa"/>
            <w:shd w:val="clear" w:color="auto" w:fill="auto"/>
          </w:tcPr>
          <w:p w14:paraId="4E4A4A6B" w14:textId="77777777" w:rsidR="00512FC7" w:rsidRPr="00512FC7" w:rsidRDefault="00512FC7" w:rsidP="00533FE7">
            <w:r w:rsidRPr="00512FC7">
              <w:t>MultilegPriceMethod</w:t>
            </w:r>
          </w:p>
        </w:tc>
        <w:tc>
          <w:tcPr>
            <w:tcW w:w="1083" w:type="dxa"/>
            <w:shd w:val="clear" w:color="auto" w:fill="auto"/>
          </w:tcPr>
          <w:p w14:paraId="1315DBB7" w14:textId="77777777" w:rsidR="00512FC7" w:rsidRPr="00512FC7" w:rsidRDefault="00512FC7" w:rsidP="00533FE7">
            <w:r w:rsidRPr="00512FC7">
              <w:t>int</w:t>
            </w:r>
          </w:p>
        </w:tc>
        <w:tc>
          <w:tcPr>
            <w:tcW w:w="4677" w:type="dxa"/>
            <w:shd w:val="clear" w:color="auto" w:fill="auto"/>
          </w:tcPr>
          <w:p w14:paraId="489AC416" w14:textId="77777777" w:rsidR="00512FC7" w:rsidRDefault="00512FC7" w:rsidP="00533FE7">
            <w:pPr>
              <w:jc w:val="left"/>
            </w:pPr>
            <w:r>
              <w:t>Code to represent how the multileg price is to be interpreted when applied to the legs.</w:t>
            </w:r>
            <w:r>
              <w:br/>
              <w:t>(See Volume : "Glossary" for further value definitions)</w:t>
            </w:r>
          </w:p>
          <w:p w14:paraId="74615A34" w14:textId="77777777" w:rsidR="00512FC7" w:rsidRPr="00512FC7" w:rsidRDefault="00512FC7" w:rsidP="00533FE7">
            <w:pPr>
              <w:jc w:val="left"/>
            </w:pPr>
            <w:r>
              <w:t>Valid values:</w:t>
            </w:r>
            <w:r>
              <w:br/>
            </w:r>
            <w:r>
              <w:tab/>
              <w:t>0 - Net Price</w:t>
            </w:r>
            <w:r>
              <w:br/>
            </w:r>
            <w:r>
              <w:tab/>
              <w:t>1 - Reversed Net Price</w:t>
            </w:r>
            <w:r>
              <w:br/>
            </w:r>
            <w:r>
              <w:tab/>
              <w:t>2 - Yield Difference</w:t>
            </w:r>
            <w:r>
              <w:br/>
            </w:r>
            <w:r>
              <w:tab/>
              <w:t>3 - Individual</w:t>
            </w:r>
            <w:r>
              <w:br/>
            </w:r>
            <w:r>
              <w:tab/>
              <w:t>4 - Contract Weighted Average Price</w:t>
            </w:r>
            <w:r>
              <w:br/>
            </w:r>
            <w:r>
              <w:tab/>
              <w:t>5 - Multiplied Price</w:t>
            </w:r>
          </w:p>
        </w:tc>
        <w:tc>
          <w:tcPr>
            <w:tcW w:w="4411" w:type="dxa"/>
            <w:shd w:val="clear" w:color="auto" w:fill="auto"/>
          </w:tcPr>
          <w:p w14:paraId="55CE7167" w14:textId="77777777" w:rsidR="00512FC7" w:rsidRPr="00512FC7" w:rsidRDefault="00512FC7" w:rsidP="00533FE7">
            <w:r w:rsidRPr="00512FC7">
              <w:t>MlegPxMeth</w:t>
            </w:r>
          </w:p>
        </w:tc>
      </w:tr>
      <w:tr w:rsidR="00512FC7" w:rsidRPr="00512FC7" w14:paraId="27D0BB0C" w14:textId="77777777" w:rsidTr="00533FE7">
        <w:tc>
          <w:tcPr>
            <w:tcW w:w="828" w:type="dxa"/>
            <w:shd w:val="clear" w:color="auto" w:fill="auto"/>
          </w:tcPr>
          <w:p w14:paraId="4151D5A5" w14:textId="77777777" w:rsidR="00512FC7" w:rsidRPr="00512FC7" w:rsidRDefault="00512FC7" w:rsidP="00533FE7">
            <w:bookmarkStart w:id="2101" w:name="fld_LegVolatility" w:colFirst="1" w:colLast="1"/>
            <w:bookmarkEnd w:id="2100"/>
            <w:r w:rsidRPr="00512FC7">
              <w:t>1379</w:t>
            </w:r>
          </w:p>
        </w:tc>
        <w:tc>
          <w:tcPr>
            <w:tcW w:w="2069" w:type="dxa"/>
            <w:shd w:val="clear" w:color="auto" w:fill="auto"/>
          </w:tcPr>
          <w:p w14:paraId="7B7DF779" w14:textId="77777777" w:rsidR="00512FC7" w:rsidRPr="00512FC7" w:rsidRDefault="00512FC7" w:rsidP="00533FE7">
            <w:r w:rsidRPr="00512FC7">
              <w:t>LegVolatility</w:t>
            </w:r>
          </w:p>
        </w:tc>
        <w:tc>
          <w:tcPr>
            <w:tcW w:w="1083" w:type="dxa"/>
            <w:shd w:val="clear" w:color="auto" w:fill="auto"/>
          </w:tcPr>
          <w:p w14:paraId="2A8BE9AD" w14:textId="77777777" w:rsidR="00512FC7" w:rsidRPr="00512FC7" w:rsidRDefault="00512FC7" w:rsidP="00533FE7">
            <w:r w:rsidRPr="00512FC7">
              <w:t>float</w:t>
            </w:r>
          </w:p>
        </w:tc>
        <w:tc>
          <w:tcPr>
            <w:tcW w:w="4677" w:type="dxa"/>
            <w:shd w:val="clear" w:color="auto" w:fill="auto"/>
          </w:tcPr>
          <w:p w14:paraId="54904A1E" w14:textId="77777777" w:rsidR="00512FC7" w:rsidRPr="00512FC7" w:rsidRDefault="00512FC7" w:rsidP="00533FE7">
            <w:pPr>
              <w:jc w:val="left"/>
            </w:pPr>
            <w:r w:rsidRPr="00512FC7">
              <w:t>Specifies the volatility of an instrument leg.</w:t>
            </w:r>
          </w:p>
        </w:tc>
        <w:tc>
          <w:tcPr>
            <w:tcW w:w="4411" w:type="dxa"/>
            <w:shd w:val="clear" w:color="auto" w:fill="auto"/>
          </w:tcPr>
          <w:p w14:paraId="3E784A8C" w14:textId="77777777" w:rsidR="00512FC7" w:rsidRPr="00512FC7" w:rsidRDefault="00512FC7" w:rsidP="00533FE7">
            <w:r w:rsidRPr="00512FC7">
              <w:t>LegVolatility</w:t>
            </w:r>
          </w:p>
        </w:tc>
      </w:tr>
      <w:tr w:rsidR="00512FC7" w:rsidRPr="00512FC7" w14:paraId="71E5AC77" w14:textId="77777777" w:rsidTr="00533FE7">
        <w:tc>
          <w:tcPr>
            <w:tcW w:w="828" w:type="dxa"/>
            <w:shd w:val="clear" w:color="auto" w:fill="auto"/>
          </w:tcPr>
          <w:p w14:paraId="0DA47B34" w14:textId="77777777" w:rsidR="00512FC7" w:rsidRPr="00512FC7" w:rsidRDefault="00512FC7" w:rsidP="00533FE7">
            <w:bookmarkStart w:id="2102" w:name="fld_DividendYield" w:colFirst="1" w:colLast="1"/>
            <w:bookmarkEnd w:id="2101"/>
            <w:r w:rsidRPr="00512FC7">
              <w:t>1380</w:t>
            </w:r>
          </w:p>
        </w:tc>
        <w:tc>
          <w:tcPr>
            <w:tcW w:w="2069" w:type="dxa"/>
            <w:shd w:val="clear" w:color="auto" w:fill="auto"/>
          </w:tcPr>
          <w:p w14:paraId="7A172412" w14:textId="77777777" w:rsidR="00512FC7" w:rsidRPr="00512FC7" w:rsidRDefault="00512FC7" w:rsidP="00533FE7">
            <w:r w:rsidRPr="00512FC7">
              <w:t>DividendYield</w:t>
            </w:r>
          </w:p>
        </w:tc>
        <w:tc>
          <w:tcPr>
            <w:tcW w:w="1083" w:type="dxa"/>
            <w:shd w:val="clear" w:color="auto" w:fill="auto"/>
          </w:tcPr>
          <w:p w14:paraId="64CFD0DB" w14:textId="77777777" w:rsidR="00512FC7" w:rsidRPr="00512FC7" w:rsidRDefault="00512FC7" w:rsidP="00533FE7">
            <w:r w:rsidRPr="00512FC7">
              <w:t>Percentage</w:t>
            </w:r>
          </w:p>
        </w:tc>
        <w:tc>
          <w:tcPr>
            <w:tcW w:w="4677" w:type="dxa"/>
            <w:shd w:val="clear" w:color="auto" w:fill="auto"/>
          </w:tcPr>
          <w:p w14:paraId="138C4764" w14:textId="77777777" w:rsidR="00512FC7" w:rsidRPr="00512FC7" w:rsidRDefault="00512FC7" w:rsidP="00533FE7">
            <w:pPr>
              <w:jc w:val="left"/>
            </w:pPr>
            <w:r w:rsidRPr="00512FC7">
              <w:t>The continuously-compounded annualized dividend yield of the underlying(s) of an option. Used as a parameter to theoretical option pricing models.</w:t>
            </w:r>
          </w:p>
        </w:tc>
        <w:tc>
          <w:tcPr>
            <w:tcW w:w="4411" w:type="dxa"/>
            <w:shd w:val="clear" w:color="auto" w:fill="auto"/>
          </w:tcPr>
          <w:p w14:paraId="079B750A" w14:textId="77777777" w:rsidR="00512FC7" w:rsidRPr="00512FC7" w:rsidRDefault="00512FC7" w:rsidP="00533FE7">
            <w:r w:rsidRPr="00512FC7">
              <w:t>DividendYield</w:t>
            </w:r>
          </w:p>
        </w:tc>
      </w:tr>
      <w:tr w:rsidR="00512FC7" w:rsidRPr="00512FC7" w14:paraId="45E2AF19" w14:textId="77777777" w:rsidTr="00533FE7">
        <w:tc>
          <w:tcPr>
            <w:tcW w:w="828" w:type="dxa"/>
            <w:shd w:val="clear" w:color="auto" w:fill="auto"/>
          </w:tcPr>
          <w:p w14:paraId="1316350A" w14:textId="77777777" w:rsidR="00512FC7" w:rsidRPr="00512FC7" w:rsidRDefault="00512FC7" w:rsidP="00533FE7">
            <w:bookmarkStart w:id="2103" w:name="fld_LegDividendYield" w:colFirst="1" w:colLast="1"/>
            <w:bookmarkEnd w:id="2102"/>
            <w:r w:rsidRPr="00512FC7">
              <w:t>1381</w:t>
            </w:r>
          </w:p>
        </w:tc>
        <w:tc>
          <w:tcPr>
            <w:tcW w:w="2069" w:type="dxa"/>
            <w:shd w:val="clear" w:color="auto" w:fill="auto"/>
          </w:tcPr>
          <w:p w14:paraId="55FD7202" w14:textId="77777777" w:rsidR="00512FC7" w:rsidRPr="00512FC7" w:rsidRDefault="00512FC7" w:rsidP="00533FE7">
            <w:r w:rsidRPr="00512FC7">
              <w:t>LegDividendYield</w:t>
            </w:r>
          </w:p>
        </w:tc>
        <w:tc>
          <w:tcPr>
            <w:tcW w:w="1083" w:type="dxa"/>
            <w:shd w:val="clear" w:color="auto" w:fill="auto"/>
          </w:tcPr>
          <w:p w14:paraId="770BAB76" w14:textId="77777777" w:rsidR="00512FC7" w:rsidRPr="00512FC7" w:rsidRDefault="00512FC7" w:rsidP="00533FE7">
            <w:r w:rsidRPr="00512FC7">
              <w:t>Percentage</w:t>
            </w:r>
          </w:p>
        </w:tc>
        <w:tc>
          <w:tcPr>
            <w:tcW w:w="4677" w:type="dxa"/>
            <w:shd w:val="clear" w:color="auto" w:fill="auto"/>
          </w:tcPr>
          <w:p w14:paraId="15BDCDEC" w14:textId="77777777" w:rsidR="00512FC7" w:rsidRPr="00512FC7" w:rsidRDefault="00512FC7" w:rsidP="00533FE7">
            <w:pPr>
              <w:jc w:val="left"/>
            </w:pPr>
            <w:r w:rsidRPr="00512FC7">
              <w:t>Refer to definition for DividendYield(1380).</w:t>
            </w:r>
          </w:p>
        </w:tc>
        <w:tc>
          <w:tcPr>
            <w:tcW w:w="4411" w:type="dxa"/>
            <w:shd w:val="clear" w:color="auto" w:fill="auto"/>
          </w:tcPr>
          <w:p w14:paraId="2D919A8C" w14:textId="77777777" w:rsidR="00512FC7" w:rsidRPr="00512FC7" w:rsidRDefault="00512FC7" w:rsidP="00533FE7">
            <w:r w:rsidRPr="00512FC7">
              <w:t>LegDividendYield</w:t>
            </w:r>
          </w:p>
        </w:tc>
      </w:tr>
      <w:tr w:rsidR="00512FC7" w:rsidRPr="00512FC7" w14:paraId="2CE06F13" w14:textId="77777777" w:rsidTr="00533FE7">
        <w:tc>
          <w:tcPr>
            <w:tcW w:w="828" w:type="dxa"/>
            <w:shd w:val="clear" w:color="auto" w:fill="auto"/>
          </w:tcPr>
          <w:p w14:paraId="24641B70" w14:textId="77777777" w:rsidR="00512FC7" w:rsidRPr="00512FC7" w:rsidRDefault="00512FC7" w:rsidP="00533FE7">
            <w:bookmarkStart w:id="2104" w:name="fld_CurrencyRatio" w:colFirst="1" w:colLast="1"/>
            <w:bookmarkEnd w:id="2103"/>
            <w:r w:rsidRPr="00512FC7">
              <w:t>1382</w:t>
            </w:r>
          </w:p>
        </w:tc>
        <w:tc>
          <w:tcPr>
            <w:tcW w:w="2069" w:type="dxa"/>
            <w:shd w:val="clear" w:color="auto" w:fill="auto"/>
          </w:tcPr>
          <w:p w14:paraId="2F7D6ADC" w14:textId="77777777" w:rsidR="00512FC7" w:rsidRPr="00512FC7" w:rsidRDefault="00512FC7" w:rsidP="00533FE7">
            <w:r w:rsidRPr="00512FC7">
              <w:t>CurrencyRatio</w:t>
            </w:r>
          </w:p>
        </w:tc>
        <w:tc>
          <w:tcPr>
            <w:tcW w:w="1083" w:type="dxa"/>
            <w:shd w:val="clear" w:color="auto" w:fill="auto"/>
          </w:tcPr>
          <w:p w14:paraId="79794539" w14:textId="77777777" w:rsidR="00512FC7" w:rsidRPr="00512FC7" w:rsidRDefault="00512FC7" w:rsidP="00533FE7">
            <w:r w:rsidRPr="00512FC7">
              <w:t>float</w:t>
            </w:r>
          </w:p>
        </w:tc>
        <w:tc>
          <w:tcPr>
            <w:tcW w:w="4677" w:type="dxa"/>
            <w:shd w:val="clear" w:color="auto" w:fill="auto"/>
          </w:tcPr>
          <w:p w14:paraId="3C618A9A" w14:textId="77777777" w:rsidR="00512FC7" w:rsidRPr="00512FC7" w:rsidRDefault="00512FC7" w:rsidP="00533FE7">
            <w:pPr>
              <w:jc w:val="left"/>
            </w:pPr>
            <w:r w:rsidRPr="00512FC7">
              <w:t>Specifies the currency ratio between the currency used for a multileg price and the currency used by the outright book defined by the leg. Example: Multileg quoted in EUR, outright leg in USD and 1 EUR = 0,7 USD then CurrencyRatio = 0.7</w:t>
            </w:r>
          </w:p>
        </w:tc>
        <w:tc>
          <w:tcPr>
            <w:tcW w:w="4411" w:type="dxa"/>
            <w:shd w:val="clear" w:color="auto" w:fill="auto"/>
          </w:tcPr>
          <w:p w14:paraId="050F0932" w14:textId="77777777" w:rsidR="00512FC7" w:rsidRPr="00512FC7" w:rsidRDefault="00512FC7" w:rsidP="00533FE7">
            <w:r w:rsidRPr="00512FC7">
              <w:t>CurrencyRatio</w:t>
            </w:r>
          </w:p>
        </w:tc>
      </w:tr>
      <w:tr w:rsidR="00512FC7" w:rsidRPr="00512FC7" w14:paraId="344FF5E8" w14:textId="77777777" w:rsidTr="00533FE7">
        <w:tc>
          <w:tcPr>
            <w:tcW w:w="828" w:type="dxa"/>
            <w:shd w:val="clear" w:color="auto" w:fill="auto"/>
          </w:tcPr>
          <w:p w14:paraId="3911F050" w14:textId="77777777" w:rsidR="00512FC7" w:rsidRPr="00512FC7" w:rsidRDefault="00512FC7" w:rsidP="00533FE7">
            <w:bookmarkStart w:id="2105" w:name="fld_LegCurrencyRatio" w:colFirst="1" w:colLast="1"/>
            <w:bookmarkEnd w:id="2104"/>
            <w:r w:rsidRPr="00512FC7">
              <w:t>1383</w:t>
            </w:r>
          </w:p>
        </w:tc>
        <w:tc>
          <w:tcPr>
            <w:tcW w:w="2069" w:type="dxa"/>
            <w:shd w:val="clear" w:color="auto" w:fill="auto"/>
          </w:tcPr>
          <w:p w14:paraId="003D00B0" w14:textId="77777777" w:rsidR="00512FC7" w:rsidRPr="00512FC7" w:rsidRDefault="00512FC7" w:rsidP="00533FE7">
            <w:r w:rsidRPr="00512FC7">
              <w:t>LegCurrencyRatio</w:t>
            </w:r>
          </w:p>
        </w:tc>
        <w:tc>
          <w:tcPr>
            <w:tcW w:w="1083" w:type="dxa"/>
            <w:shd w:val="clear" w:color="auto" w:fill="auto"/>
          </w:tcPr>
          <w:p w14:paraId="3F500853" w14:textId="77777777" w:rsidR="00512FC7" w:rsidRPr="00512FC7" w:rsidRDefault="00512FC7" w:rsidP="00533FE7">
            <w:r w:rsidRPr="00512FC7">
              <w:t>float</w:t>
            </w:r>
          </w:p>
        </w:tc>
        <w:tc>
          <w:tcPr>
            <w:tcW w:w="4677" w:type="dxa"/>
            <w:shd w:val="clear" w:color="auto" w:fill="auto"/>
          </w:tcPr>
          <w:p w14:paraId="7C5C2E51" w14:textId="77777777" w:rsidR="00512FC7" w:rsidRPr="00512FC7" w:rsidRDefault="00512FC7" w:rsidP="00533FE7">
            <w:pPr>
              <w:jc w:val="left"/>
            </w:pPr>
            <w:r w:rsidRPr="00512FC7">
              <w:t>Specifies the currency ratio between the currency used for a multileg price and the currency used by the outright book defined by the leg. Example: Multileg quoted in EUR, outright leg in USD and 1 EUR = 0,7 USD then LegCurrencyRatio = 0.7</w:t>
            </w:r>
          </w:p>
        </w:tc>
        <w:tc>
          <w:tcPr>
            <w:tcW w:w="4411" w:type="dxa"/>
            <w:shd w:val="clear" w:color="auto" w:fill="auto"/>
          </w:tcPr>
          <w:p w14:paraId="7769E3AA" w14:textId="77777777" w:rsidR="00512FC7" w:rsidRPr="00512FC7" w:rsidRDefault="00512FC7" w:rsidP="00533FE7">
            <w:r w:rsidRPr="00512FC7">
              <w:t>LegCurrencyRatio</w:t>
            </w:r>
          </w:p>
        </w:tc>
      </w:tr>
      <w:tr w:rsidR="00512FC7" w:rsidRPr="00512FC7" w14:paraId="094680F2" w14:textId="77777777" w:rsidTr="00533FE7">
        <w:tc>
          <w:tcPr>
            <w:tcW w:w="828" w:type="dxa"/>
            <w:shd w:val="clear" w:color="auto" w:fill="auto"/>
          </w:tcPr>
          <w:p w14:paraId="7A999693" w14:textId="77777777" w:rsidR="00512FC7" w:rsidRPr="00512FC7" w:rsidRDefault="00512FC7" w:rsidP="00533FE7">
            <w:bookmarkStart w:id="2106" w:name="fld_LegExecInst" w:colFirst="1" w:colLast="1"/>
            <w:bookmarkEnd w:id="2105"/>
            <w:r w:rsidRPr="00512FC7">
              <w:t>1384</w:t>
            </w:r>
          </w:p>
        </w:tc>
        <w:tc>
          <w:tcPr>
            <w:tcW w:w="2069" w:type="dxa"/>
            <w:shd w:val="clear" w:color="auto" w:fill="auto"/>
          </w:tcPr>
          <w:p w14:paraId="713288AD" w14:textId="77777777" w:rsidR="00512FC7" w:rsidRPr="00512FC7" w:rsidRDefault="00512FC7" w:rsidP="00533FE7">
            <w:r w:rsidRPr="00512FC7">
              <w:t>LegExecInst</w:t>
            </w:r>
          </w:p>
        </w:tc>
        <w:tc>
          <w:tcPr>
            <w:tcW w:w="1083" w:type="dxa"/>
            <w:shd w:val="clear" w:color="auto" w:fill="auto"/>
          </w:tcPr>
          <w:p w14:paraId="3AB237AE" w14:textId="77777777" w:rsidR="00512FC7" w:rsidRPr="00512FC7" w:rsidRDefault="00512FC7" w:rsidP="00533FE7">
            <w:r w:rsidRPr="00512FC7">
              <w:t>MultipleCharValue</w:t>
            </w:r>
          </w:p>
        </w:tc>
        <w:tc>
          <w:tcPr>
            <w:tcW w:w="4677" w:type="dxa"/>
            <w:shd w:val="clear" w:color="auto" w:fill="auto"/>
          </w:tcPr>
          <w:p w14:paraId="620ED82A" w14:textId="77777777" w:rsidR="00512FC7" w:rsidRDefault="00512FC7" w:rsidP="00533FE7">
            <w:pPr>
              <w:jc w:val="left"/>
            </w:pPr>
            <w:r>
              <w:t>Refer to ExecInst(18)</w:t>
            </w:r>
            <w:r>
              <w:br/>
              <w:t>Same values as ExecInst(18)</w:t>
            </w:r>
          </w:p>
          <w:p w14:paraId="6E87A7CF" w14:textId="245C8BB6" w:rsidR="00512FC7" w:rsidRPr="00512FC7" w:rsidRDefault="00512FC7" w:rsidP="00533FE7">
            <w:pPr>
              <w:jc w:val="left"/>
            </w:pPr>
            <w:r>
              <w:t>Valid values:</w:t>
            </w:r>
            <w:r>
              <w:br/>
            </w:r>
            <w:r>
              <w:tab/>
              <w:t>0 - Stay on offer side</w:t>
            </w:r>
            <w:r>
              <w:br/>
            </w:r>
            <w:r>
              <w:tab/>
              <w:t>1 - Not held</w:t>
            </w:r>
            <w:r>
              <w:br/>
            </w:r>
            <w:r>
              <w:tab/>
              <w:t>2 - Work</w:t>
            </w:r>
            <w:r>
              <w:br/>
            </w:r>
            <w:r>
              <w:tab/>
              <w:t>3 - Go along</w:t>
            </w:r>
            <w:r>
              <w:br/>
            </w:r>
            <w:r>
              <w:tab/>
              <w:t>4 - Over the day</w:t>
            </w:r>
            <w:r>
              <w:br/>
            </w:r>
            <w:r>
              <w:tab/>
              <w:t>5 - Held</w:t>
            </w:r>
            <w:r>
              <w:br/>
            </w:r>
            <w:r>
              <w:tab/>
              <w:t xml:space="preserve">6 - </w:t>
            </w:r>
            <w:del w:id="2107" w:author="Administrator" w:date="2011-08-18T10:26:00Z">
              <w:r w:rsidR="00DE5358">
                <w:delText>Participant</w:delText>
              </w:r>
            </w:del>
            <w:ins w:id="2108" w:author="Administrator" w:date="2011-08-18T10:26:00Z">
              <w:r>
                <w:t>Participate</w:t>
              </w:r>
            </w:ins>
            <w:r>
              <w:t xml:space="preserve"> don't initiate</w:t>
            </w:r>
            <w:r>
              <w:br/>
            </w:r>
            <w:r>
              <w:tab/>
              <w:t>7 - Strict scale</w:t>
            </w:r>
            <w:r>
              <w:br/>
            </w:r>
            <w:r>
              <w:tab/>
              <w:t>8 - Try to scale</w:t>
            </w:r>
            <w:r>
              <w:br/>
            </w:r>
            <w:r>
              <w:tab/>
              <w:t>9 - Stay on bid side</w:t>
            </w:r>
            <w:r>
              <w:br/>
            </w:r>
            <w:r>
              <w:tab/>
              <w:t>A - No cross (cross is forbidden)</w:t>
            </w:r>
            <w:r>
              <w:br/>
            </w:r>
            <w:r>
              <w:tab/>
              <w:t>B - OK to cross</w:t>
            </w:r>
            <w:r>
              <w:br/>
            </w:r>
            <w:r>
              <w:tab/>
              <w:t>C - Call first</w:t>
            </w:r>
            <w:r>
              <w:br/>
            </w:r>
            <w:r>
              <w:tab/>
              <w:t>D - Percent of volume (indicates that the sender does not want to be all of the volume on the floor vs. a specific percentage)</w:t>
            </w:r>
            <w:r>
              <w:br/>
            </w:r>
            <w:r>
              <w:tab/>
              <w:t>E - Do not increase - DNI</w:t>
            </w:r>
            <w:r>
              <w:br/>
            </w:r>
            <w:r>
              <w:tab/>
              <w:t>F - Do not reduce - DNR</w:t>
            </w:r>
            <w:r>
              <w:br/>
            </w:r>
            <w:r>
              <w:tab/>
              <w:t>G - All or none - AON</w:t>
            </w:r>
            <w:r>
              <w:br/>
            </w:r>
            <w:r>
              <w:tab/>
              <w:t>H - Reinstate on system failure (mutually exclusive with Q and l)</w:t>
            </w:r>
            <w:r>
              <w:br/>
            </w:r>
            <w:r>
              <w:tab/>
              <w:t>I - Institutions only</w:t>
            </w:r>
            <w:r>
              <w:br/>
            </w:r>
            <w:r>
              <w:tab/>
              <w:t>J - Reinstate on Trading Halt (mutually exclusive with K and m)</w:t>
            </w:r>
            <w:r>
              <w:br/>
            </w:r>
            <w:r>
              <w:tab/>
              <w:t>K - Cancel on Trading Halt (mutually exclusive with J and m)</w:t>
            </w:r>
            <w:r>
              <w:br/>
            </w:r>
            <w:r>
              <w:tab/>
              <w:t>L - Last peg (last sale) ( Deprecated in FIX</w:t>
            </w:r>
            <w:ins w:id="2109" w:author="Administrator" w:date="2011-08-18T10:26:00Z">
              <w:r>
                <w:t>.</w:t>
              </w:r>
            </w:ins>
            <w:r>
              <w:t>5.0 )</w:t>
            </w:r>
            <w:r>
              <w:br/>
            </w:r>
            <w:r>
              <w:tab/>
              <w:t>M - Mid-price peg (midprice of inside quote) ( Deprecated in FIX</w:t>
            </w:r>
            <w:ins w:id="2110" w:author="Administrator" w:date="2011-08-18T10:26:00Z">
              <w:r>
                <w:t>.</w:t>
              </w:r>
            </w:ins>
            <w:r>
              <w:t>5.0 )</w:t>
            </w:r>
            <w:r>
              <w:br/>
            </w:r>
            <w:r>
              <w:tab/>
              <w:t>N - Non-negotiable</w:t>
            </w:r>
            <w:r>
              <w:br/>
            </w:r>
            <w:r>
              <w:tab/>
              <w:t>O - Opening peg ( Deprecated in FIX</w:t>
            </w:r>
            <w:ins w:id="2111" w:author="Administrator" w:date="2011-08-18T10:26:00Z">
              <w:r>
                <w:t>.</w:t>
              </w:r>
            </w:ins>
            <w:r>
              <w:t>5.0 )</w:t>
            </w:r>
            <w:r>
              <w:br/>
            </w:r>
            <w:r>
              <w:tab/>
              <w:t>P - Market peg ( Deprecated in FIX</w:t>
            </w:r>
            <w:ins w:id="2112" w:author="Administrator" w:date="2011-08-18T10:26:00Z">
              <w:r>
                <w:t>.</w:t>
              </w:r>
            </w:ins>
            <w:r>
              <w:t>5.0 )</w:t>
            </w:r>
            <w:r>
              <w:br/>
            </w:r>
            <w:r>
              <w:tab/>
              <w:t>Q - Cancel on system failure (mutually exclusive with H and l)</w:t>
            </w:r>
            <w:r>
              <w:br/>
            </w:r>
            <w:r>
              <w:tab/>
              <w:t>R - Primary peg (primary market - buy at bid/sell at offer) ( Deprecated in FIX</w:t>
            </w:r>
            <w:ins w:id="2113" w:author="Administrator" w:date="2011-08-18T10:26:00Z">
              <w:r>
                <w:t>.</w:t>
              </w:r>
            </w:ins>
            <w:r>
              <w:t>5.0 )</w:t>
            </w:r>
            <w:r>
              <w:br/>
            </w:r>
            <w:r>
              <w:tab/>
              <w:t>S - Suspend</w:t>
            </w:r>
            <w:r>
              <w:br/>
            </w:r>
            <w:r>
              <w:tab/>
              <w:t>T - Fixed Peg to Local best bid or offer at time of order ( Deprecated in FIX</w:t>
            </w:r>
            <w:ins w:id="2114" w:author="Administrator" w:date="2011-08-18T10:26:00Z">
              <w:r>
                <w:t>.</w:t>
              </w:r>
            </w:ins>
            <w:r>
              <w:t>5.0 )</w:t>
            </w:r>
            <w:r>
              <w:br/>
            </w:r>
            <w:r>
              <w:tab/>
              <w:t>U - Customer Display Instruction (Rule 11Ac1-1/4)</w:t>
            </w:r>
            <w:r>
              <w:br/>
            </w:r>
            <w:r>
              <w:tab/>
              <w:t>V - Netting (for Forex)</w:t>
            </w:r>
            <w:r>
              <w:br/>
            </w:r>
            <w:r>
              <w:tab/>
              <w:t>W - Peg to VWAP ( Deprecated in FIX</w:t>
            </w:r>
            <w:ins w:id="2115" w:author="Administrator" w:date="2011-08-18T10:26:00Z">
              <w:r>
                <w:t>.</w:t>
              </w:r>
            </w:ins>
            <w:r>
              <w:t>5.0 )</w:t>
            </w:r>
            <w:r>
              <w:br/>
            </w:r>
            <w:r>
              <w:tab/>
              <w:t>X - Trade Along</w:t>
            </w:r>
            <w:r>
              <w:br/>
            </w:r>
            <w:r>
              <w:tab/>
              <w:t>Y - Try To Stop</w:t>
            </w:r>
            <w:r>
              <w:br/>
            </w:r>
            <w:r>
              <w:tab/>
              <w:t>Z - Cancel if not best</w:t>
            </w:r>
            <w:r>
              <w:br/>
            </w:r>
            <w:r>
              <w:tab/>
              <w:t>a - Trailing Stop Peg ( Deprecated in FIX</w:t>
            </w:r>
            <w:ins w:id="2116" w:author="Administrator" w:date="2011-08-18T10:26:00Z">
              <w:r>
                <w:t>.</w:t>
              </w:r>
            </w:ins>
            <w:r>
              <w:t>5.0 )</w:t>
            </w:r>
            <w:r>
              <w:br/>
            </w:r>
            <w:r>
              <w:tab/>
              <w:t>b - Strict Limit (No price improvement)</w:t>
            </w:r>
            <w:r>
              <w:br/>
            </w:r>
            <w:r>
              <w:tab/>
              <w:t>c - Ignore Price Validity Checks</w:t>
            </w:r>
            <w:r>
              <w:br/>
            </w:r>
            <w:r>
              <w:tab/>
              <w:t>d - Peg to Limit Price ( Deprecated in FIX</w:t>
            </w:r>
            <w:ins w:id="2117" w:author="Administrator" w:date="2011-08-18T10:26:00Z">
              <w:r>
                <w:t>.</w:t>
              </w:r>
            </w:ins>
            <w:r>
              <w:t>5.0 )</w:t>
            </w:r>
            <w:r>
              <w:br/>
            </w:r>
            <w:r>
              <w:tab/>
              <w:t>e - Work to Target Strategy</w:t>
            </w:r>
            <w:r>
              <w:br/>
            </w:r>
            <w:r>
              <w:tab/>
              <w:t>f - Intermarket Sweep</w:t>
            </w:r>
            <w:r>
              <w:br/>
            </w:r>
            <w:r>
              <w:tab/>
              <w:t>g - External Routing Allowed</w:t>
            </w:r>
            <w:r>
              <w:br/>
            </w:r>
            <w:r>
              <w:tab/>
              <w:t>h - External Routing Not Allowed</w:t>
            </w:r>
            <w:r>
              <w:br/>
            </w:r>
            <w:r>
              <w:tab/>
              <w:t>i - Imbalance Only</w:t>
            </w:r>
            <w:r>
              <w:br/>
            </w:r>
            <w:r>
              <w:tab/>
              <w:t>j - Single execution requested for block trade</w:t>
            </w:r>
            <w:r>
              <w:br/>
            </w:r>
            <w:r>
              <w:tab/>
              <w:t>k - Best Execution</w:t>
            </w:r>
            <w:r>
              <w:br/>
            </w:r>
            <w:r>
              <w:tab/>
              <w:t>l - Suspend on system failure (mutually exclusive with H and Q)</w:t>
            </w:r>
            <w:r>
              <w:br/>
            </w:r>
            <w:r>
              <w:tab/>
              <w:t>m - Suspend on Trading Halt (mutually exclusive with J and K)</w:t>
            </w:r>
            <w:r>
              <w:br/>
            </w:r>
            <w:r>
              <w:tab/>
              <w:t>n - Reinstate on connection loss (mutually exclusive with o and p)</w:t>
            </w:r>
            <w:r>
              <w:br/>
            </w:r>
            <w:r>
              <w:tab/>
              <w:t>o - Cancel on connection loss (mutually exclusive with n and p)</w:t>
            </w:r>
            <w:r>
              <w:br/>
            </w:r>
            <w:r>
              <w:tab/>
              <w:t>p - Suspend on connection loss (mutually exclusive with n and o)</w:t>
            </w:r>
            <w:r>
              <w:br/>
            </w:r>
            <w:r>
              <w:tab/>
              <w:t>q - Release from suspension (mutually exclusive with S)</w:t>
            </w:r>
            <w:r>
              <w:br/>
            </w:r>
            <w:r>
              <w:tab/>
              <w:t>r - Execute as delta neutral using volatility provided</w:t>
            </w:r>
            <w:r>
              <w:br/>
            </w:r>
            <w:r>
              <w:tab/>
              <w:t>s - Execute as duration neutral</w:t>
            </w:r>
            <w:r>
              <w:br/>
            </w:r>
            <w:r>
              <w:tab/>
              <w:t>t - Execute as FX neutral</w:t>
            </w:r>
          </w:p>
        </w:tc>
        <w:tc>
          <w:tcPr>
            <w:tcW w:w="4411" w:type="dxa"/>
            <w:shd w:val="clear" w:color="auto" w:fill="auto"/>
          </w:tcPr>
          <w:p w14:paraId="653DA742" w14:textId="77777777" w:rsidR="00512FC7" w:rsidRPr="00512FC7" w:rsidRDefault="00512FC7" w:rsidP="00533FE7">
            <w:r w:rsidRPr="00512FC7">
              <w:t>LegExecInst</w:t>
            </w:r>
          </w:p>
        </w:tc>
      </w:tr>
      <w:tr w:rsidR="00512FC7" w:rsidRPr="00512FC7" w14:paraId="3195460F" w14:textId="77777777" w:rsidTr="00533FE7">
        <w:tc>
          <w:tcPr>
            <w:tcW w:w="828" w:type="dxa"/>
            <w:shd w:val="clear" w:color="auto" w:fill="auto"/>
          </w:tcPr>
          <w:p w14:paraId="70CD81F4" w14:textId="77777777" w:rsidR="00512FC7" w:rsidRPr="00512FC7" w:rsidRDefault="00512FC7" w:rsidP="00533FE7">
            <w:bookmarkStart w:id="2118" w:name="fld_ContingencyType" w:colFirst="1" w:colLast="1"/>
            <w:bookmarkEnd w:id="2106"/>
            <w:r w:rsidRPr="00512FC7">
              <w:t>1385</w:t>
            </w:r>
          </w:p>
        </w:tc>
        <w:tc>
          <w:tcPr>
            <w:tcW w:w="2069" w:type="dxa"/>
            <w:shd w:val="clear" w:color="auto" w:fill="auto"/>
          </w:tcPr>
          <w:p w14:paraId="16FF56C5" w14:textId="77777777" w:rsidR="00512FC7" w:rsidRPr="00512FC7" w:rsidRDefault="00512FC7" w:rsidP="00533FE7">
            <w:r w:rsidRPr="00512FC7">
              <w:t>ContingencyType</w:t>
            </w:r>
          </w:p>
        </w:tc>
        <w:tc>
          <w:tcPr>
            <w:tcW w:w="1083" w:type="dxa"/>
            <w:shd w:val="clear" w:color="auto" w:fill="auto"/>
          </w:tcPr>
          <w:p w14:paraId="5CB0710C" w14:textId="77777777" w:rsidR="00512FC7" w:rsidRPr="00512FC7" w:rsidRDefault="00512FC7" w:rsidP="00533FE7">
            <w:r w:rsidRPr="00512FC7">
              <w:t>int</w:t>
            </w:r>
          </w:p>
        </w:tc>
        <w:tc>
          <w:tcPr>
            <w:tcW w:w="4677" w:type="dxa"/>
            <w:shd w:val="clear" w:color="auto" w:fill="auto"/>
          </w:tcPr>
          <w:p w14:paraId="77EDBD03" w14:textId="77777777" w:rsidR="00512FC7" w:rsidRDefault="00512FC7" w:rsidP="00533FE7">
            <w:pPr>
              <w:jc w:val="left"/>
            </w:pPr>
            <w:r>
              <w:t>Defines the type of contingency.</w:t>
            </w:r>
          </w:p>
          <w:p w14:paraId="76790C41" w14:textId="77777777" w:rsidR="00512FC7" w:rsidRDefault="00512FC7" w:rsidP="00533FE7">
            <w:pPr>
              <w:jc w:val="left"/>
            </w:pPr>
            <w:r>
              <w:t>Valid values:</w:t>
            </w:r>
            <w:r>
              <w:br/>
            </w:r>
            <w:r>
              <w:tab/>
              <w:t>1 - One Cancels the Other (OCO)</w:t>
            </w:r>
            <w:r>
              <w:br/>
            </w:r>
            <w:r>
              <w:tab/>
              <w:t>2 - One Triggers the Other (OTO)</w:t>
            </w:r>
            <w:r>
              <w:br/>
            </w:r>
            <w:r>
              <w:tab/>
              <w:t>3 - One Updates the Other (OUO) - Absolute Quantity Reduction</w:t>
            </w:r>
            <w:r>
              <w:br/>
            </w:r>
            <w:r>
              <w:tab/>
              <w:t>4 - One Updates the Other (OUO) - Proportional Quantity Reduction</w:t>
            </w:r>
          </w:p>
          <w:p w14:paraId="1CD816AC" w14:textId="77777777" w:rsidR="00512FC7" w:rsidRDefault="00512FC7" w:rsidP="00533FE7">
            <w:pPr>
              <w:jc w:val="left"/>
            </w:pPr>
          </w:p>
          <w:p w14:paraId="28EA7E1B" w14:textId="77777777" w:rsidR="00512FC7" w:rsidRPr="00512FC7" w:rsidRDefault="00512FC7" w:rsidP="00533FE7">
            <w:pPr>
              <w:jc w:val="left"/>
            </w:pPr>
            <w:r>
              <w:t>or any value conforming to the data type Reserved100Plus</w:t>
            </w:r>
          </w:p>
        </w:tc>
        <w:tc>
          <w:tcPr>
            <w:tcW w:w="4411" w:type="dxa"/>
            <w:shd w:val="clear" w:color="auto" w:fill="auto"/>
          </w:tcPr>
          <w:p w14:paraId="46F49F6F" w14:textId="77777777" w:rsidR="00512FC7" w:rsidRPr="00512FC7" w:rsidRDefault="00512FC7" w:rsidP="00533FE7">
            <w:r w:rsidRPr="00512FC7">
              <w:t>ContingencyType</w:t>
            </w:r>
          </w:p>
        </w:tc>
      </w:tr>
      <w:tr w:rsidR="00512FC7" w:rsidRPr="00512FC7" w14:paraId="49A9A238" w14:textId="77777777" w:rsidTr="00533FE7">
        <w:tc>
          <w:tcPr>
            <w:tcW w:w="828" w:type="dxa"/>
            <w:shd w:val="clear" w:color="auto" w:fill="auto"/>
          </w:tcPr>
          <w:p w14:paraId="46AD7408" w14:textId="77777777" w:rsidR="00512FC7" w:rsidRPr="00512FC7" w:rsidRDefault="00512FC7" w:rsidP="00533FE7">
            <w:bookmarkStart w:id="2119" w:name="fld_ListRejectReason" w:colFirst="1" w:colLast="1"/>
            <w:bookmarkEnd w:id="2118"/>
            <w:r w:rsidRPr="00512FC7">
              <w:t>1386</w:t>
            </w:r>
          </w:p>
        </w:tc>
        <w:tc>
          <w:tcPr>
            <w:tcW w:w="2069" w:type="dxa"/>
            <w:shd w:val="clear" w:color="auto" w:fill="auto"/>
          </w:tcPr>
          <w:p w14:paraId="074934CC" w14:textId="77777777" w:rsidR="00512FC7" w:rsidRPr="00512FC7" w:rsidRDefault="00512FC7" w:rsidP="00533FE7">
            <w:r w:rsidRPr="00512FC7">
              <w:t>ListRejectReason</w:t>
            </w:r>
          </w:p>
        </w:tc>
        <w:tc>
          <w:tcPr>
            <w:tcW w:w="1083" w:type="dxa"/>
            <w:shd w:val="clear" w:color="auto" w:fill="auto"/>
          </w:tcPr>
          <w:p w14:paraId="1E7B1A14" w14:textId="77777777" w:rsidR="00512FC7" w:rsidRPr="00512FC7" w:rsidRDefault="00512FC7" w:rsidP="00533FE7">
            <w:r w:rsidRPr="00512FC7">
              <w:t>int</w:t>
            </w:r>
          </w:p>
        </w:tc>
        <w:tc>
          <w:tcPr>
            <w:tcW w:w="4677" w:type="dxa"/>
            <w:shd w:val="clear" w:color="auto" w:fill="auto"/>
          </w:tcPr>
          <w:p w14:paraId="73A42BEF" w14:textId="77777777" w:rsidR="00512FC7" w:rsidRDefault="00512FC7" w:rsidP="00533FE7">
            <w:pPr>
              <w:jc w:val="left"/>
            </w:pPr>
            <w:r>
              <w:t>Identifies the reason for rejection of a New Order List message. Note that OrdRejReason(103) is used if the rejection is based on properties of an individual order part of the List.</w:t>
            </w:r>
          </w:p>
          <w:p w14:paraId="7C365247" w14:textId="77777777" w:rsidR="00512FC7" w:rsidRDefault="00512FC7" w:rsidP="00533FE7">
            <w:pPr>
              <w:jc w:val="left"/>
            </w:pPr>
            <w:r>
              <w:t>Valid values:</w:t>
            </w:r>
            <w:r>
              <w:br/>
            </w:r>
            <w:r>
              <w:tab/>
              <w:t>0 - Broker / Exchange option</w:t>
            </w:r>
            <w:r>
              <w:br/>
            </w:r>
            <w:r>
              <w:tab/>
              <w:t>2 - Exchange closed</w:t>
            </w:r>
            <w:r>
              <w:br/>
            </w:r>
            <w:r>
              <w:tab/>
              <w:t>4 - Too late to enter</w:t>
            </w:r>
            <w:r>
              <w:br/>
            </w:r>
            <w:r>
              <w:tab/>
              <w:t>5 - Unknown order</w:t>
            </w:r>
            <w:r>
              <w:br/>
            </w:r>
            <w:r>
              <w:tab/>
              <w:t>6 - Duplicate Order (e.g. dupe ClOrdID)</w:t>
            </w:r>
            <w:r>
              <w:br/>
            </w:r>
            <w:r>
              <w:tab/>
              <w:t>11 - Unsupported order characteristic</w:t>
            </w:r>
            <w:r>
              <w:br/>
            </w:r>
            <w:r>
              <w:tab/>
              <w:t>99 - Other</w:t>
            </w:r>
          </w:p>
          <w:p w14:paraId="4AFF61B5" w14:textId="77777777" w:rsidR="00512FC7" w:rsidRDefault="00512FC7" w:rsidP="00533FE7">
            <w:pPr>
              <w:jc w:val="left"/>
            </w:pPr>
          </w:p>
          <w:p w14:paraId="42543698" w14:textId="77777777" w:rsidR="00512FC7" w:rsidRPr="00512FC7" w:rsidRDefault="00512FC7" w:rsidP="00533FE7">
            <w:pPr>
              <w:jc w:val="left"/>
            </w:pPr>
            <w:r>
              <w:t>or any value conforming to the data type Reserved100Plus</w:t>
            </w:r>
          </w:p>
        </w:tc>
        <w:tc>
          <w:tcPr>
            <w:tcW w:w="4411" w:type="dxa"/>
            <w:shd w:val="clear" w:color="auto" w:fill="auto"/>
          </w:tcPr>
          <w:p w14:paraId="33BF36E4" w14:textId="77777777" w:rsidR="00512FC7" w:rsidRPr="00512FC7" w:rsidRDefault="00512FC7" w:rsidP="00533FE7">
            <w:r w:rsidRPr="00512FC7">
              <w:t>ListRejectReason</w:t>
            </w:r>
          </w:p>
        </w:tc>
      </w:tr>
      <w:tr w:rsidR="00512FC7" w:rsidRPr="00512FC7" w14:paraId="15E95A05" w14:textId="77777777" w:rsidTr="00533FE7">
        <w:tc>
          <w:tcPr>
            <w:tcW w:w="828" w:type="dxa"/>
            <w:shd w:val="clear" w:color="auto" w:fill="auto"/>
          </w:tcPr>
          <w:p w14:paraId="0BC10C93" w14:textId="77777777" w:rsidR="00512FC7" w:rsidRPr="00512FC7" w:rsidRDefault="00512FC7" w:rsidP="00533FE7">
            <w:bookmarkStart w:id="2120" w:name="fld_NoTrdRepIndicators" w:colFirst="1" w:colLast="1"/>
            <w:bookmarkEnd w:id="2119"/>
            <w:r w:rsidRPr="00512FC7">
              <w:t>1387</w:t>
            </w:r>
          </w:p>
        </w:tc>
        <w:tc>
          <w:tcPr>
            <w:tcW w:w="2069" w:type="dxa"/>
            <w:shd w:val="clear" w:color="auto" w:fill="auto"/>
          </w:tcPr>
          <w:p w14:paraId="080C08CC" w14:textId="77777777" w:rsidR="00512FC7" w:rsidRPr="00512FC7" w:rsidRDefault="00512FC7" w:rsidP="00533FE7">
            <w:r w:rsidRPr="00512FC7">
              <w:t>NoTrdRepIndicators</w:t>
            </w:r>
          </w:p>
        </w:tc>
        <w:tc>
          <w:tcPr>
            <w:tcW w:w="1083" w:type="dxa"/>
            <w:shd w:val="clear" w:color="auto" w:fill="auto"/>
          </w:tcPr>
          <w:p w14:paraId="50BA1FB9" w14:textId="77777777" w:rsidR="00512FC7" w:rsidRPr="00512FC7" w:rsidRDefault="00512FC7" w:rsidP="00533FE7">
            <w:r w:rsidRPr="00512FC7">
              <w:t>NumInGroup</w:t>
            </w:r>
          </w:p>
        </w:tc>
        <w:tc>
          <w:tcPr>
            <w:tcW w:w="4677" w:type="dxa"/>
            <w:shd w:val="clear" w:color="auto" w:fill="auto"/>
          </w:tcPr>
          <w:p w14:paraId="0F5FDD18" w14:textId="77777777" w:rsidR="00512FC7" w:rsidRPr="00512FC7" w:rsidRDefault="00512FC7" w:rsidP="00533FE7">
            <w:pPr>
              <w:jc w:val="left"/>
            </w:pPr>
            <w:r w:rsidRPr="00512FC7">
              <w:t>Number of trade reporting indicators</w:t>
            </w:r>
          </w:p>
        </w:tc>
        <w:tc>
          <w:tcPr>
            <w:tcW w:w="4411" w:type="dxa"/>
            <w:shd w:val="clear" w:color="auto" w:fill="auto"/>
          </w:tcPr>
          <w:p w14:paraId="6BB18FDF" w14:textId="77777777" w:rsidR="00512FC7" w:rsidRPr="00512FC7" w:rsidRDefault="00512FC7" w:rsidP="00533FE7"/>
        </w:tc>
      </w:tr>
      <w:tr w:rsidR="00512FC7" w:rsidRPr="00512FC7" w14:paraId="244EE462" w14:textId="77777777" w:rsidTr="00533FE7">
        <w:tc>
          <w:tcPr>
            <w:tcW w:w="828" w:type="dxa"/>
            <w:shd w:val="clear" w:color="auto" w:fill="auto"/>
          </w:tcPr>
          <w:p w14:paraId="342F3CF8" w14:textId="77777777" w:rsidR="00512FC7" w:rsidRPr="00512FC7" w:rsidRDefault="00512FC7" w:rsidP="00533FE7">
            <w:bookmarkStart w:id="2121" w:name="fld_TrdRepPartyRole" w:colFirst="1" w:colLast="1"/>
            <w:bookmarkEnd w:id="2120"/>
            <w:r w:rsidRPr="00512FC7">
              <w:t>1388</w:t>
            </w:r>
          </w:p>
        </w:tc>
        <w:tc>
          <w:tcPr>
            <w:tcW w:w="2069" w:type="dxa"/>
            <w:shd w:val="clear" w:color="auto" w:fill="auto"/>
          </w:tcPr>
          <w:p w14:paraId="1342D70E" w14:textId="77777777" w:rsidR="00512FC7" w:rsidRPr="00512FC7" w:rsidRDefault="00512FC7" w:rsidP="00533FE7">
            <w:r w:rsidRPr="00512FC7">
              <w:t>TrdRepPartyRole</w:t>
            </w:r>
          </w:p>
        </w:tc>
        <w:tc>
          <w:tcPr>
            <w:tcW w:w="1083" w:type="dxa"/>
            <w:shd w:val="clear" w:color="auto" w:fill="auto"/>
          </w:tcPr>
          <w:p w14:paraId="0640E937" w14:textId="77777777" w:rsidR="00512FC7" w:rsidRPr="00512FC7" w:rsidRDefault="00512FC7" w:rsidP="00533FE7">
            <w:r w:rsidRPr="00512FC7">
              <w:t>int</w:t>
            </w:r>
          </w:p>
        </w:tc>
        <w:tc>
          <w:tcPr>
            <w:tcW w:w="4677" w:type="dxa"/>
            <w:shd w:val="clear" w:color="auto" w:fill="auto"/>
          </w:tcPr>
          <w:p w14:paraId="033F8E25" w14:textId="77777777" w:rsidR="00512FC7" w:rsidRDefault="00512FC7" w:rsidP="00533FE7">
            <w:pPr>
              <w:jc w:val="left"/>
            </w:pPr>
            <w:r>
              <w:t>Identifies the type of party for trade reporting. Same values as PartyRole(452).</w:t>
            </w:r>
          </w:p>
          <w:p w14:paraId="383CC688"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0E9925E1" w14:textId="77777777" w:rsidR="00512FC7" w:rsidRPr="00512FC7" w:rsidRDefault="00512FC7" w:rsidP="00533FE7">
            <w:r w:rsidRPr="00512FC7">
              <w:t>PtyRole</w:t>
            </w:r>
          </w:p>
        </w:tc>
      </w:tr>
      <w:tr w:rsidR="00512FC7" w:rsidRPr="00512FC7" w14:paraId="56F153B9" w14:textId="77777777" w:rsidTr="00533FE7">
        <w:tc>
          <w:tcPr>
            <w:tcW w:w="828" w:type="dxa"/>
            <w:shd w:val="clear" w:color="auto" w:fill="auto"/>
          </w:tcPr>
          <w:p w14:paraId="019C4D8F" w14:textId="77777777" w:rsidR="00512FC7" w:rsidRPr="00512FC7" w:rsidRDefault="00512FC7" w:rsidP="00533FE7">
            <w:bookmarkStart w:id="2122" w:name="fld_TrdRepIndicator" w:colFirst="1" w:colLast="1"/>
            <w:bookmarkEnd w:id="2121"/>
            <w:r w:rsidRPr="00512FC7">
              <w:t>1389</w:t>
            </w:r>
          </w:p>
        </w:tc>
        <w:tc>
          <w:tcPr>
            <w:tcW w:w="2069" w:type="dxa"/>
            <w:shd w:val="clear" w:color="auto" w:fill="auto"/>
          </w:tcPr>
          <w:p w14:paraId="64582523" w14:textId="77777777" w:rsidR="00512FC7" w:rsidRPr="00512FC7" w:rsidRDefault="00512FC7" w:rsidP="00533FE7">
            <w:r w:rsidRPr="00512FC7">
              <w:t>TrdRepIndicator</w:t>
            </w:r>
          </w:p>
        </w:tc>
        <w:tc>
          <w:tcPr>
            <w:tcW w:w="1083" w:type="dxa"/>
            <w:shd w:val="clear" w:color="auto" w:fill="auto"/>
          </w:tcPr>
          <w:p w14:paraId="2495A6C7" w14:textId="77777777" w:rsidR="00512FC7" w:rsidRPr="00512FC7" w:rsidRDefault="00512FC7" w:rsidP="00533FE7">
            <w:r w:rsidRPr="00512FC7">
              <w:t>Boolean</w:t>
            </w:r>
          </w:p>
        </w:tc>
        <w:tc>
          <w:tcPr>
            <w:tcW w:w="4677" w:type="dxa"/>
            <w:shd w:val="clear" w:color="auto" w:fill="auto"/>
          </w:tcPr>
          <w:p w14:paraId="1C2BF74A" w14:textId="77777777" w:rsidR="00512FC7" w:rsidRPr="00512FC7" w:rsidRDefault="00512FC7" w:rsidP="00533FE7">
            <w:pPr>
              <w:jc w:val="left"/>
            </w:pPr>
            <w:r w:rsidRPr="00512FC7">
              <w:t>Specifies whether the trade should be reported (or not) to parties of the provided TrdRepPartyRole(1388). Used to override standard reporting behavior by the receiver of the trade report and thereby complements the PublTrdIndicator( tag1390).</w:t>
            </w:r>
          </w:p>
        </w:tc>
        <w:tc>
          <w:tcPr>
            <w:tcW w:w="4411" w:type="dxa"/>
            <w:shd w:val="clear" w:color="auto" w:fill="auto"/>
          </w:tcPr>
          <w:p w14:paraId="5DBA80F0" w14:textId="77777777" w:rsidR="00512FC7" w:rsidRPr="00512FC7" w:rsidRDefault="00512FC7" w:rsidP="00533FE7">
            <w:r w:rsidRPr="00512FC7">
              <w:t>TrdRepInd</w:t>
            </w:r>
          </w:p>
        </w:tc>
      </w:tr>
      <w:tr w:rsidR="00512FC7" w:rsidRPr="00512FC7" w14:paraId="18F85B56" w14:textId="77777777" w:rsidTr="00533FE7">
        <w:tc>
          <w:tcPr>
            <w:tcW w:w="828" w:type="dxa"/>
            <w:shd w:val="clear" w:color="auto" w:fill="auto"/>
          </w:tcPr>
          <w:p w14:paraId="0325C690" w14:textId="77777777" w:rsidR="00512FC7" w:rsidRPr="00512FC7" w:rsidRDefault="00512FC7" w:rsidP="00533FE7">
            <w:bookmarkStart w:id="2123" w:name="fld_TradePublishIndicator" w:colFirst="1" w:colLast="1"/>
            <w:bookmarkEnd w:id="2122"/>
            <w:r w:rsidRPr="00512FC7">
              <w:t>1390</w:t>
            </w:r>
          </w:p>
        </w:tc>
        <w:tc>
          <w:tcPr>
            <w:tcW w:w="2069" w:type="dxa"/>
            <w:shd w:val="clear" w:color="auto" w:fill="auto"/>
          </w:tcPr>
          <w:p w14:paraId="5B3F3A6F" w14:textId="77777777" w:rsidR="00512FC7" w:rsidRPr="00512FC7" w:rsidRDefault="00512FC7" w:rsidP="00533FE7">
            <w:r w:rsidRPr="00512FC7">
              <w:t>TradePublishIndicator</w:t>
            </w:r>
          </w:p>
        </w:tc>
        <w:tc>
          <w:tcPr>
            <w:tcW w:w="1083" w:type="dxa"/>
            <w:shd w:val="clear" w:color="auto" w:fill="auto"/>
          </w:tcPr>
          <w:p w14:paraId="23B1900A" w14:textId="77777777" w:rsidR="00512FC7" w:rsidRPr="00512FC7" w:rsidRDefault="00512FC7" w:rsidP="00533FE7">
            <w:r w:rsidRPr="00512FC7">
              <w:t>int</w:t>
            </w:r>
          </w:p>
        </w:tc>
        <w:tc>
          <w:tcPr>
            <w:tcW w:w="4677" w:type="dxa"/>
            <w:shd w:val="clear" w:color="auto" w:fill="auto"/>
          </w:tcPr>
          <w:p w14:paraId="6DEFA6B2" w14:textId="77777777" w:rsidR="00512FC7" w:rsidRDefault="00512FC7" w:rsidP="00533FE7">
            <w:pPr>
              <w:jc w:val="left"/>
            </w:pPr>
            <w:r>
              <w:t>Indicates if a trade should be reported via a market reporting service. The indicator governs all reporting services of the recipient. Replaces PublishTrdIndicator(852).</w:t>
            </w:r>
          </w:p>
          <w:p w14:paraId="1DDAFD6B" w14:textId="77777777" w:rsidR="00512FC7" w:rsidRPr="00512FC7" w:rsidRDefault="00512FC7" w:rsidP="00533FE7">
            <w:pPr>
              <w:jc w:val="left"/>
            </w:pPr>
            <w:r>
              <w:t>Valid values:</w:t>
            </w:r>
            <w:r>
              <w:br/>
            </w:r>
            <w:r>
              <w:tab/>
              <w:t>0 - Do Not Publish Trade</w:t>
            </w:r>
            <w:r>
              <w:br/>
            </w:r>
            <w:r>
              <w:tab/>
              <w:t>1 - Publish Trade</w:t>
            </w:r>
            <w:r>
              <w:br/>
            </w:r>
            <w:r>
              <w:tab/>
              <w:t>2 - Deferred Publication</w:t>
            </w:r>
          </w:p>
        </w:tc>
        <w:tc>
          <w:tcPr>
            <w:tcW w:w="4411" w:type="dxa"/>
            <w:shd w:val="clear" w:color="auto" w:fill="auto"/>
          </w:tcPr>
          <w:p w14:paraId="7538A3FF" w14:textId="77777777" w:rsidR="00512FC7" w:rsidRPr="00512FC7" w:rsidRDefault="00512FC7" w:rsidP="00533FE7">
            <w:r w:rsidRPr="00512FC7">
              <w:t>TrdPubInd</w:t>
            </w:r>
          </w:p>
        </w:tc>
      </w:tr>
      <w:tr w:rsidR="00512FC7" w:rsidRPr="00512FC7" w14:paraId="19020C18" w14:textId="77777777" w:rsidTr="00533FE7">
        <w:tc>
          <w:tcPr>
            <w:tcW w:w="828" w:type="dxa"/>
            <w:shd w:val="clear" w:color="auto" w:fill="auto"/>
          </w:tcPr>
          <w:p w14:paraId="0AD4A2B9" w14:textId="77777777" w:rsidR="00512FC7" w:rsidRPr="00512FC7" w:rsidRDefault="00512FC7" w:rsidP="00533FE7">
            <w:bookmarkStart w:id="2124" w:name="fld_UnderlyingLegOptAttribute" w:colFirst="1" w:colLast="1"/>
            <w:bookmarkEnd w:id="2123"/>
            <w:r w:rsidRPr="00512FC7">
              <w:t>1391</w:t>
            </w:r>
          </w:p>
        </w:tc>
        <w:tc>
          <w:tcPr>
            <w:tcW w:w="2069" w:type="dxa"/>
            <w:shd w:val="clear" w:color="auto" w:fill="auto"/>
          </w:tcPr>
          <w:p w14:paraId="1A735AB1" w14:textId="77777777" w:rsidR="00512FC7" w:rsidRPr="00512FC7" w:rsidRDefault="00512FC7" w:rsidP="00533FE7">
            <w:r w:rsidRPr="00512FC7">
              <w:t>UnderlyingLegOptAttribute</w:t>
            </w:r>
          </w:p>
        </w:tc>
        <w:tc>
          <w:tcPr>
            <w:tcW w:w="1083" w:type="dxa"/>
            <w:shd w:val="clear" w:color="auto" w:fill="auto"/>
          </w:tcPr>
          <w:p w14:paraId="566AF6B7" w14:textId="77777777" w:rsidR="00512FC7" w:rsidRPr="00512FC7" w:rsidRDefault="00512FC7" w:rsidP="00533FE7">
            <w:r w:rsidRPr="00512FC7">
              <w:t>char</w:t>
            </w:r>
          </w:p>
        </w:tc>
        <w:tc>
          <w:tcPr>
            <w:tcW w:w="4677" w:type="dxa"/>
            <w:shd w:val="clear" w:color="auto" w:fill="auto"/>
          </w:tcPr>
          <w:p w14:paraId="6087B015" w14:textId="77777777" w:rsidR="00512FC7" w:rsidRPr="00512FC7" w:rsidRDefault="00512FC7" w:rsidP="00533FE7">
            <w:pPr>
              <w:jc w:val="left"/>
            </w:pPr>
            <w:r w:rsidRPr="00512FC7">
              <w:t>Refer to definition of OptAttribute(206)</w:t>
            </w:r>
          </w:p>
        </w:tc>
        <w:tc>
          <w:tcPr>
            <w:tcW w:w="4411" w:type="dxa"/>
            <w:shd w:val="clear" w:color="auto" w:fill="auto"/>
          </w:tcPr>
          <w:p w14:paraId="507AFB28" w14:textId="77777777" w:rsidR="00512FC7" w:rsidRPr="00512FC7" w:rsidRDefault="00512FC7" w:rsidP="00533FE7">
            <w:r w:rsidRPr="00512FC7">
              <w:t>OptAt</w:t>
            </w:r>
          </w:p>
        </w:tc>
      </w:tr>
      <w:tr w:rsidR="00512FC7" w:rsidRPr="00512FC7" w14:paraId="03BFA426" w14:textId="77777777" w:rsidTr="00533FE7">
        <w:tc>
          <w:tcPr>
            <w:tcW w:w="828" w:type="dxa"/>
            <w:shd w:val="clear" w:color="auto" w:fill="auto"/>
          </w:tcPr>
          <w:p w14:paraId="7E96B108" w14:textId="77777777" w:rsidR="00512FC7" w:rsidRPr="00512FC7" w:rsidRDefault="00512FC7" w:rsidP="00533FE7">
            <w:bookmarkStart w:id="2125" w:name="fld_UnderlyingLegSecurityDesc" w:colFirst="1" w:colLast="1"/>
            <w:bookmarkEnd w:id="2124"/>
            <w:r w:rsidRPr="00512FC7">
              <w:t>1392</w:t>
            </w:r>
          </w:p>
        </w:tc>
        <w:tc>
          <w:tcPr>
            <w:tcW w:w="2069" w:type="dxa"/>
            <w:shd w:val="clear" w:color="auto" w:fill="auto"/>
          </w:tcPr>
          <w:p w14:paraId="76128893" w14:textId="77777777" w:rsidR="00512FC7" w:rsidRPr="00512FC7" w:rsidRDefault="00512FC7" w:rsidP="00533FE7">
            <w:r w:rsidRPr="00512FC7">
              <w:t>UnderlyingLegSecurityDesc</w:t>
            </w:r>
          </w:p>
        </w:tc>
        <w:tc>
          <w:tcPr>
            <w:tcW w:w="1083" w:type="dxa"/>
            <w:shd w:val="clear" w:color="auto" w:fill="auto"/>
          </w:tcPr>
          <w:p w14:paraId="400E553B" w14:textId="77777777" w:rsidR="00512FC7" w:rsidRPr="00512FC7" w:rsidRDefault="00512FC7" w:rsidP="00533FE7">
            <w:r w:rsidRPr="00512FC7">
              <w:t>String</w:t>
            </w:r>
          </w:p>
        </w:tc>
        <w:tc>
          <w:tcPr>
            <w:tcW w:w="4677" w:type="dxa"/>
            <w:shd w:val="clear" w:color="auto" w:fill="auto"/>
          </w:tcPr>
          <w:p w14:paraId="00E88C95" w14:textId="77777777" w:rsidR="00512FC7" w:rsidRPr="00512FC7" w:rsidRDefault="00512FC7" w:rsidP="00533FE7">
            <w:pPr>
              <w:jc w:val="left"/>
            </w:pPr>
            <w:r w:rsidRPr="00512FC7">
              <w:t>Refer to definition of SecurityDesc(107)</w:t>
            </w:r>
          </w:p>
        </w:tc>
        <w:tc>
          <w:tcPr>
            <w:tcW w:w="4411" w:type="dxa"/>
            <w:shd w:val="clear" w:color="auto" w:fill="auto"/>
          </w:tcPr>
          <w:p w14:paraId="7465E2ED" w14:textId="77777777" w:rsidR="00512FC7" w:rsidRPr="00512FC7" w:rsidRDefault="00512FC7" w:rsidP="00533FE7">
            <w:r w:rsidRPr="00512FC7">
              <w:t>Desc</w:t>
            </w:r>
          </w:p>
        </w:tc>
      </w:tr>
      <w:tr w:rsidR="00512FC7" w:rsidRPr="00512FC7" w14:paraId="18AF6626" w14:textId="77777777" w:rsidTr="00533FE7">
        <w:tc>
          <w:tcPr>
            <w:tcW w:w="828" w:type="dxa"/>
            <w:shd w:val="clear" w:color="auto" w:fill="auto"/>
          </w:tcPr>
          <w:p w14:paraId="6A09032B" w14:textId="77777777" w:rsidR="00512FC7" w:rsidRPr="00512FC7" w:rsidRDefault="00512FC7" w:rsidP="00533FE7">
            <w:bookmarkStart w:id="2126" w:name="fld_MarketReqID" w:colFirst="1" w:colLast="1"/>
            <w:bookmarkEnd w:id="2125"/>
            <w:r w:rsidRPr="00512FC7">
              <w:t>1393</w:t>
            </w:r>
          </w:p>
        </w:tc>
        <w:tc>
          <w:tcPr>
            <w:tcW w:w="2069" w:type="dxa"/>
            <w:shd w:val="clear" w:color="auto" w:fill="auto"/>
          </w:tcPr>
          <w:p w14:paraId="76CB7FC1" w14:textId="77777777" w:rsidR="00512FC7" w:rsidRPr="00512FC7" w:rsidRDefault="00512FC7" w:rsidP="00533FE7">
            <w:r w:rsidRPr="00512FC7">
              <w:t>MarketReqID</w:t>
            </w:r>
          </w:p>
        </w:tc>
        <w:tc>
          <w:tcPr>
            <w:tcW w:w="1083" w:type="dxa"/>
            <w:shd w:val="clear" w:color="auto" w:fill="auto"/>
          </w:tcPr>
          <w:p w14:paraId="77F107F8" w14:textId="77777777" w:rsidR="00512FC7" w:rsidRPr="00512FC7" w:rsidRDefault="00512FC7" w:rsidP="00533FE7">
            <w:r w:rsidRPr="00512FC7">
              <w:t>String</w:t>
            </w:r>
          </w:p>
        </w:tc>
        <w:tc>
          <w:tcPr>
            <w:tcW w:w="4677" w:type="dxa"/>
            <w:shd w:val="clear" w:color="auto" w:fill="auto"/>
          </w:tcPr>
          <w:p w14:paraId="74CBB4D8" w14:textId="77777777" w:rsidR="00512FC7" w:rsidRPr="00512FC7" w:rsidRDefault="00512FC7" w:rsidP="00533FE7">
            <w:pPr>
              <w:jc w:val="left"/>
            </w:pPr>
            <w:r w:rsidRPr="00512FC7">
              <w:t>Unique ID of a Market Definition Request message.</w:t>
            </w:r>
          </w:p>
        </w:tc>
        <w:tc>
          <w:tcPr>
            <w:tcW w:w="4411" w:type="dxa"/>
            <w:shd w:val="clear" w:color="auto" w:fill="auto"/>
          </w:tcPr>
          <w:p w14:paraId="45E5B722" w14:textId="77777777" w:rsidR="00512FC7" w:rsidRPr="00512FC7" w:rsidRDefault="00512FC7" w:rsidP="00533FE7">
            <w:r w:rsidRPr="00512FC7">
              <w:t>MktReqID</w:t>
            </w:r>
          </w:p>
        </w:tc>
      </w:tr>
      <w:tr w:rsidR="00512FC7" w:rsidRPr="00512FC7" w14:paraId="3285D362" w14:textId="77777777" w:rsidTr="00533FE7">
        <w:tc>
          <w:tcPr>
            <w:tcW w:w="828" w:type="dxa"/>
            <w:shd w:val="clear" w:color="auto" w:fill="auto"/>
          </w:tcPr>
          <w:p w14:paraId="1BEE8EA2" w14:textId="77777777" w:rsidR="00512FC7" w:rsidRPr="00512FC7" w:rsidRDefault="00512FC7" w:rsidP="00533FE7">
            <w:bookmarkStart w:id="2127" w:name="fld_MarketReportID" w:colFirst="1" w:colLast="1"/>
            <w:bookmarkEnd w:id="2126"/>
            <w:r w:rsidRPr="00512FC7">
              <w:t>1394</w:t>
            </w:r>
          </w:p>
        </w:tc>
        <w:tc>
          <w:tcPr>
            <w:tcW w:w="2069" w:type="dxa"/>
            <w:shd w:val="clear" w:color="auto" w:fill="auto"/>
          </w:tcPr>
          <w:p w14:paraId="29E293A0" w14:textId="77777777" w:rsidR="00512FC7" w:rsidRPr="00512FC7" w:rsidRDefault="00512FC7" w:rsidP="00533FE7">
            <w:r w:rsidRPr="00512FC7">
              <w:t>MarketReportID</w:t>
            </w:r>
          </w:p>
        </w:tc>
        <w:tc>
          <w:tcPr>
            <w:tcW w:w="1083" w:type="dxa"/>
            <w:shd w:val="clear" w:color="auto" w:fill="auto"/>
          </w:tcPr>
          <w:p w14:paraId="7446327F" w14:textId="77777777" w:rsidR="00512FC7" w:rsidRPr="00512FC7" w:rsidRDefault="00512FC7" w:rsidP="00533FE7">
            <w:r w:rsidRPr="00512FC7">
              <w:t>String</w:t>
            </w:r>
          </w:p>
        </w:tc>
        <w:tc>
          <w:tcPr>
            <w:tcW w:w="4677" w:type="dxa"/>
            <w:shd w:val="clear" w:color="auto" w:fill="auto"/>
          </w:tcPr>
          <w:p w14:paraId="440C1604" w14:textId="77777777" w:rsidR="00512FC7" w:rsidRPr="00512FC7" w:rsidRDefault="00512FC7" w:rsidP="00533FE7">
            <w:pPr>
              <w:jc w:val="left"/>
            </w:pPr>
            <w:r w:rsidRPr="00512FC7">
              <w:t>Market Definition message identifier.</w:t>
            </w:r>
          </w:p>
        </w:tc>
        <w:tc>
          <w:tcPr>
            <w:tcW w:w="4411" w:type="dxa"/>
            <w:shd w:val="clear" w:color="auto" w:fill="auto"/>
          </w:tcPr>
          <w:p w14:paraId="1EB5763D" w14:textId="77777777" w:rsidR="00512FC7" w:rsidRPr="00512FC7" w:rsidRDefault="00512FC7" w:rsidP="00533FE7">
            <w:r w:rsidRPr="00512FC7">
              <w:t>MktRptID</w:t>
            </w:r>
          </w:p>
        </w:tc>
      </w:tr>
      <w:tr w:rsidR="00512FC7" w:rsidRPr="00512FC7" w14:paraId="1910DB88" w14:textId="77777777" w:rsidTr="00533FE7">
        <w:tc>
          <w:tcPr>
            <w:tcW w:w="828" w:type="dxa"/>
            <w:shd w:val="clear" w:color="auto" w:fill="auto"/>
          </w:tcPr>
          <w:p w14:paraId="530B2C8B" w14:textId="77777777" w:rsidR="00512FC7" w:rsidRPr="00512FC7" w:rsidRDefault="00512FC7" w:rsidP="00533FE7">
            <w:bookmarkStart w:id="2128" w:name="fld_MarketUpdateAction" w:colFirst="1" w:colLast="1"/>
            <w:bookmarkEnd w:id="2127"/>
            <w:r w:rsidRPr="00512FC7">
              <w:t>1395</w:t>
            </w:r>
          </w:p>
        </w:tc>
        <w:tc>
          <w:tcPr>
            <w:tcW w:w="2069" w:type="dxa"/>
            <w:shd w:val="clear" w:color="auto" w:fill="auto"/>
          </w:tcPr>
          <w:p w14:paraId="6EB8B772" w14:textId="77777777" w:rsidR="00512FC7" w:rsidRPr="00512FC7" w:rsidRDefault="00512FC7" w:rsidP="00533FE7">
            <w:r w:rsidRPr="00512FC7">
              <w:t>MarketUpdateAction</w:t>
            </w:r>
          </w:p>
        </w:tc>
        <w:tc>
          <w:tcPr>
            <w:tcW w:w="1083" w:type="dxa"/>
            <w:shd w:val="clear" w:color="auto" w:fill="auto"/>
          </w:tcPr>
          <w:p w14:paraId="3F628048" w14:textId="77777777" w:rsidR="00512FC7" w:rsidRPr="00512FC7" w:rsidRDefault="00512FC7" w:rsidP="00533FE7">
            <w:r w:rsidRPr="00512FC7">
              <w:t>char</w:t>
            </w:r>
          </w:p>
        </w:tc>
        <w:tc>
          <w:tcPr>
            <w:tcW w:w="4677" w:type="dxa"/>
            <w:shd w:val="clear" w:color="auto" w:fill="auto"/>
          </w:tcPr>
          <w:p w14:paraId="40E02B57" w14:textId="77777777" w:rsidR="00512FC7" w:rsidRDefault="00512FC7" w:rsidP="00533FE7">
            <w:pPr>
              <w:jc w:val="left"/>
            </w:pPr>
            <w:r>
              <w:t>Specifies the action taken for the specified MarketID(1301) + MarketSegmentID(1300).</w:t>
            </w:r>
          </w:p>
          <w:p w14:paraId="72EB72A2" w14:textId="77777777" w:rsidR="00512FC7" w:rsidRPr="00512FC7" w:rsidRDefault="00512FC7" w:rsidP="00533FE7">
            <w:pPr>
              <w:jc w:val="left"/>
            </w:pPr>
            <w:r>
              <w:t>Valid values:</w:t>
            </w:r>
            <w:r>
              <w:br/>
            </w:r>
            <w:r>
              <w:tab/>
              <w:t>A - Add</w:t>
            </w:r>
            <w:r>
              <w:br/>
            </w:r>
            <w:r>
              <w:tab/>
              <w:t>D - Delete</w:t>
            </w:r>
            <w:r>
              <w:br/>
            </w:r>
            <w:r>
              <w:tab/>
              <w:t>M - Modify</w:t>
            </w:r>
          </w:p>
        </w:tc>
        <w:tc>
          <w:tcPr>
            <w:tcW w:w="4411" w:type="dxa"/>
            <w:shd w:val="clear" w:color="auto" w:fill="auto"/>
          </w:tcPr>
          <w:p w14:paraId="4D999C60" w14:textId="77777777" w:rsidR="00512FC7" w:rsidRPr="00512FC7" w:rsidRDefault="00512FC7" w:rsidP="00533FE7">
            <w:r w:rsidRPr="00512FC7">
              <w:t>MktUpdtActn</w:t>
            </w:r>
          </w:p>
        </w:tc>
      </w:tr>
      <w:tr w:rsidR="00512FC7" w:rsidRPr="00512FC7" w14:paraId="785D5714" w14:textId="77777777" w:rsidTr="00533FE7">
        <w:tc>
          <w:tcPr>
            <w:tcW w:w="828" w:type="dxa"/>
            <w:shd w:val="clear" w:color="auto" w:fill="auto"/>
          </w:tcPr>
          <w:p w14:paraId="36C29CEA" w14:textId="77777777" w:rsidR="00512FC7" w:rsidRPr="00512FC7" w:rsidRDefault="00512FC7" w:rsidP="00533FE7">
            <w:bookmarkStart w:id="2129" w:name="fld_MarketSegmentDesc" w:colFirst="1" w:colLast="1"/>
            <w:bookmarkEnd w:id="2128"/>
            <w:r w:rsidRPr="00512FC7">
              <w:t>1396</w:t>
            </w:r>
          </w:p>
        </w:tc>
        <w:tc>
          <w:tcPr>
            <w:tcW w:w="2069" w:type="dxa"/>
            <w:shd w:val="clear" w:color="auto" w:fill="auto"/>
          </w:tcPr>
          <w:p w14:paraId="630A92CD" w14:textId="77777777" w:rsidR="00512FC7" w:rsidRPr="00512FC7" w:rsidRDefault="00512FC7" w:rsidP="00533FE7">
            <w:r w:rsidRPr="00512FC7">
              <w:t>MarketSegmentDesc</w:t>
            </w:r>
          </w:p>
        </w:tc>
        <w:tc>
          <w:tcPr>
            <w:tcW w:w="1083" w:type="dxa"/>
            <w:shd w:val="clear" w:color="auto" w:fill="auto"/>
          </w:tcPr>
          <w:p w14:paraId="27AE9B7D" w14:textId="77777777" w:rsidR="00512FC7" w:rsidRPr="00512FC7" w:rsidRDefault="00512FC7" w:rsidP="00533FE7">
            <w:r w:rsidRPr="00512FC7">
              <w:t>String</w:t>
            </w:r>
          </w:p>
        </w:tc>
        <w:tc>
          <w:tcPr>
            <w:tcW w:w="4677" w:type="dxa"/>
            <w:shd w:val="clear" w:color="auto" w:fill="auto"/>
          </w:tcPr>
          <w:p w14:paraId="708FDC27" w14:textId="77777777" w:rsidR="00512FC7" w:rsidRPr="00512FC7" w:rsidRDefault="00512FC7" w:rsidP="00533FE7">
            <w:pPr>
              <w:jc w:val="left"/>
            </w:pPr>
            <w:r w:rsidRPr="00512FC7">
              <w:t>Description or name of Market Segment</w:t>
            </w:r>
          </w:p>
        </w:tc>
        <w:tc>
          <w:tcPr>
            <w:tcW w:w="4411" w:type="dxa"/>
            <w:shd w:val="clear" w:color="auto" w:fill="auto"/>
          </w:tcPr>
          <w:p w14:paraId="59FDCAE3" w14:textId="77777777" w:rsidR="00512FC7" w:rsidRPr="00512FC7" w:rsidRDefault="00512FC7" w:rsidP="00533FE7">
            <w:r w:rsidRPr="00512FC7">
              <w:t>MarketSegmentDesc</w:t>
            </w:r>
          </w:p>
        </w:tc>
      </w:tr>
      <w:tr w:rsidR="00512FC7" w:rsidRPr="00512FC7" w14:paraId="77998D8D" w14:textId="77777777" w:rsidTr="00533FE7">
        <w:tc>
          <w:tcPr>
            <w:tcW w:w="828" w:type="dxa"/>
            <w:shd w:val="clear" w:color="auto" w:fill="auto"/>
          </w:tcPr>
          <w:p w14:paraId="2FE29AB2" w14:textId="77777777" w:rsidR="00512FC7" w:rsidRPr="00512FC7" w:rsidRDefault="00512FC7" w:rsidP="00533FE7">
            <w:bookmarkStart w:id="2130" w:name="fld_EncodedMktSegmDescLen" w:colFirst="1" w:colLast="1"/>
            <w:bookmarkEnd w:id="2129"/>
            <w:r w:rsidRPr="00512FC7">
              <w:t>1397</w:t>
            </w:r>
          </w:p>
        </w:tc>
        <w:tc>
          <w:tcPr>
            <w:tcW w:w="2069" w:type="dxa"/>
            <w:shd w:val="clear" w:color="auto" w:fill="auto"/>
          </w:tcPr>
          <w:p w14:paraId="23555F08" w14:textId="77777777" w:rsidR="00512FC7" w:rsidRPr="00512FC7" w:rsidRDefault="00512FC7" w:rsidP="00533FE7">
            <w:r w:rsidRPr="00512FC7">
              <w:t>EncodedMktSegmDescLen</w:t>
            </w:r>
          </w:p>
        </w:tc>
        <w:tc>
          <w:tcPr>
            <w:tcW w:w="1083" w:type="dxa"/>
            <w:shd w:val="clear" w:color="auto" w:fill="auto"/>
          </w:tcPr>
          <w:p w14:paraId="1D2B6A82" w14:textId="77777777" w:rsidR="00512FC7" w:rsidRPr="00512FC7" w:rsidRDefault="00512FC7" w:rsidP="00533FE7">
            <w:r w:rsidRPr="00512FC7">
              <w:t>Length</w:t>
            </w:r>
          </w:p>
        </w:tc>
        <w:tc>
          <w:tcPr>
            <w:tcW w:w="4677" w:type="dxa"/>
            <w:shd w:val="clear" w:color="auto" w:fill="auto"/>
          </w:tcPr>
          <w:p w14:paraId="25A1C456" w14:textId="77777777" w:rsidR="00512FC7" w:rsidRPr="00512FC7" w:rsidRDefault="00512FC7" w:rsidP="00533FE7">
            <w:pPr>
              <w:jc w:val="left"/>
            </w:pPr>
            <w:r w:rsidRPr="00512FC7">
              <w:t>Byte length of encoded (non-ASCII characters) EncodedMktSegmDesc(1324) field.</w:t>
            </w:r>
          </w:p>
        </w:tc>
        <w:tc>
          <w:tcPr>
            <w:tcW w:w="4411" w:type="dxa"/>
            <w:shd w:val="clear" w:color="auto" w:fill="auto"/>
          </w:tcPr>
          <w:p w14:paraId="49F5D92E" w14:textId="77777777" w:rsidR="00512FC7" w:rsidRPr="00512FC7" w:rsidRDefault="00512FC7" w:rsidP="00533FE7">
            <w:r w:rsidRPr="00512FC7">
              <w:t>EncodedMktSegmDescLen</w:t>
            </w:r>
          </w:p>
        </w:tc>
      </w:tr>
      <w:tr w:rsidR="00512FC7" w:rsidRPr="00512FC7" w14:paraId="3E736F9C" w14:textId="77777777" w:rsidTr="00533FE7">
        <w:tc>
          <w:tcPr>
            <w:tcW w:w="828" w:type="dxa"/>
            <w:shd w:val="clear" w:color="auto" w:fill="auto"/>
          </w:tcPr>
          <w:p w14:paraId="58D8643D" w14:textId="77777777" w:rsidR="00512FC7" w:rsidRPr="00512FC7" w:rsidRDefault="00512FC7" w:rsidP="00533FE7">
            <w:bookmarkStart w:id="2131" w:name="fld_EncodedMktSegmDesc" w:colFirst="1" w:colLast="1"/>
            <w:bookmarkEnd w:id="2130"/>
            <w:r w:rsidRPr="00512FC7">
              <w:t>1398</w:t>
            </w:r>
          </w:p>
        </w:tc>
        <w:tc>
          <w:tcPr>
            <w:tcW w:w="2069" w:type="dxa"/>
            <w:shd w:val="clear" w:color="auto" w:fill="auto"/>
          </w:tcPr>
          <w:p w14:paraId="008A687B" w14:textId="77777777" w:rsidR="00512FC7" w:rsidRPr="00512FC7" w:rsidRDefault="00512FC7" w:rsidP="00533FE7">
            <w:r w:rsidRPr="00512FC7">
              <w:t>EncodedMktSegmDesc</w:t>
            </w:r>
          </w:p>
        </w:tc>
        <w:tc>
          <w:tcPr>
            <w:tcW w:w="1083" w:type="dxa"/>
            <w:shd w:val="clear" w:color="auto" w:fill="auto"/>
          </w:tcPr>
          <w:p w14:paraId="58D6F4DF" w14:textId="77777777" w:rsidR="00512FC7" w:rsidRPr="00512FC7" w:rsidRDefault="00512FC7" w:rsidP="00533FE7">
            <w:r w:rsidRPr="00512FC7">
              <w:t>data</w:t>
            </w:r>
          </w:p>
        </w:tc>
        <w:tc>
          <w:tcPr>
            <w:tcW w:w="4677" w:type="dxa"/>
            <w:shd w:val="clear" w:color="auto" w:fill="auto"/>
          </w:tcPr>
          <w:p w14:paraId="497D0613" w14:textId="77777777" w:rsidR="00512FC7" w:rsidRPr="00512FC7" w:rsidRDefault="00512FC7" w:rsidP="00533FE7">
            <w:pPr>
              <w:jc w:val="left"/>
            </w:pPr>
            <w:r w:rsidRPr="00512FC7">
              <w:t>Encoded (non-ASCII characters) representation of the MarketSegmDesc(1396) field in the encoded format specified via the MessageEncoding(347) field. If used, the ASCII (English) representation should also be specified in the MarketSegmDesc field.</w:t>
            </w:r>
          </w:p>
        </w:tc>
        <w:tc>
          <w:tcPr>
            <w:tcW w:w="4411" w:type="dxa"/>
            <w:shd w:val="clear" w:color="auto" w:fill="auto"/>
          </w:tcPr>
          <w:p w14:paraId="5C5EDDE5" w14:textId="77777777" w:rsidR="00512FC7" w:rsidRPr="00512FC7" w:rsidRDefault="00512FC7" w:rsidP="00533FE7">
            <w:r w:rsidRPr="00512FC7">
              <w:t>EncodedMktSegmDesc</w:t>
            </w:r>
          </w:p>
        </w:tc>
      </w:tr>
      <w:tr w:rsidR="00512FC7" w:rsidRPr="00512FC7" w14:paraId="529EA9AC" w14:textId="77777777" w:rsidTr="00533FE7">
        <w:tc>
          <w:tcPr>
            <w:tcW w:w="828" w:type="dxa"/>
            <w:shd w:val="clear" w:color="auto" w:fill="auto"/>
          </w:tcPr>
          <w:p w14:paraId="6D8D9035" w14:textId="77777777" w:rsidR="00512FC7" w:rsidRPr="00512FC7" w:rsidRDefault="00512FC7" w:rsidP="00533FE7">
            <w:bookmarkStart w:id="2132" w:name="fld_ApplNewSeqNum" w:colFirst="1" w:colLast="1"/>
            <w:bookmarkEnd w:id="2131"/>
            <w:r w:rsidRPr="00512FC7">
              <w:t>1399</w:t>
            </w:r>
          </w:p>
        </w:tc>
        <w:tc>
          <w:tcPr>
            <w:tcW w:w="2069" w:type="dxa"/>
            <w:shd w:val="clear" w:color="auto" w:fill="auto"/>
          </w:tcPr>
          <w:p w14:paraId="6AE2279B" w14:textId="77777777" w:rsidR="00512FC7" w:rsidRPr="00512FC7" w:rsidRDefault="00512FC7" w:rsidP="00533FE7">
            <w:r w:rsidRPr="00512FC7">
              <w:t>ApplNewSeqNum</w:t>
            </w:r>
          </w:p>
        </w:tc>
        <w:tc>
          <w:tcPr>
            <w:tcW w:w="1083" w:type="dxa"/>
            <w:shd w:val="clear" w:color="auto" w:fill="auto"/>
          </w:tcPr>
          <w:p w14:paraId="011643F2" w14:textId="77777777" w:rsidR="00512FC7" w:rsidRPr="00512FC7" w:rsidRDefault="00512FC7" w:rsidP="00533FE7">
            <w:r w:rsidRPr="00512FC7">
              <w:t>SeqNum</w:t>
            </w:r>
          </w:p>
        </w:tc>
        <w:tc>
          <w:tcPr>
            <w:tcW w:w="4677" w:type="dxa"/>
            <w:shd w:val="clear" w:color="auto" w:fill="auto"/>
          </w:tcPr>
          <w:p w14:paraId="4E395E46" w14:textId="77777777" w:rsidR="00512FC7" w:rsidRPr="00512FC7" w:rsidRDefault="00512FC7" w:rsidP="00533FE7">
            <w:pPr>
              <w:jc w:val="left"/>
            </w:pPr>
            <w:r w:rsidRPr="00512FC7">
              <w:t>Used to specify a new application sequence number.</w:t>
            </w:r>
          </w:p>
        </w:tc>
        <w:tc>
          <w:tcPr>
            <w:tcW w:w="4411" w:type="dxa"/>
            <w:shd w:val="clear" w:color="auto" w:fill="auto"/>
          </w:tcPr>
          <w:p w14:paraId="09E28896" w14:textId="77777777" w:rsidR="00512FC7" w:rsidRPr="00512FC7" w:rsidRDefault="00512FC7" w:rsidP="00533FE7">
            <w:r w:rsidRPr="00512FC7">
              <w:t>ApplNewSeqNum</w:t>
            </w:r>
          </w:p>
        </w:tc>
      </w:tr>
      <w:tr w:rsidR="00512FC7" w:rsidRPr="00512FC7" w14:paraId="36518E8B" w14:textId="77777777" w:rsidTr="00533FE7">
        <w:tc>
          <w:tcPr>
            <w:tcW w:w="828" w:type="dxa"/>
            <w:shd w:val="clear" w:color="auto" w:fill="auto"/>
          </w:tcPr>
          <w:p w14:paraId="2BE01AC1" w14:textId="77777777" w:rsidR="00512FC7" w:rsidRPr="00512FC7" w:rsidRDefault="00512FC7" w:rsidP="00533FE7">
            <w:bookmarkStart w:id="2133" w:name="fld_EncryptedPasswordMethod" w:colFirst="1" w:colLast="1"/>
            <w:bookmarkEnd w:id="2132"/>
            <w:r w:rsidRPr="00512FC7">
              <w:t>1400</w:t>
            </w:r>
          </w:p>
        </w:tc>
        <w:tc>
          <w:tcPr>
            <w:tcW w:w="2069" w:type="dxa"/>
            <w:shd w:val="clear" w:color="auto" w:fill="auto"/>
          </w:tcPr>
          <w:p w14:paraId="4F6F2DD6" w14:textId="77777777" w:rsidR="00512FC7" w:rsidRPr="00512FC7" w:rsidRDefault="00512FC7" w:rsidP="00533FE7">
            <w:r w:rsidRPr="00512FC7">
              <w:t>EncryptedPasswordMethod</w:t>
            </w:r>
          </w:p>
        </w:tc>
        <w:tc>
          <w:tcPr>
            <w:tcW w:w="1083" w:type="dxa"/>
            <w:shd w:val="clear" w:color="auto" w:fill="auto"/>
          </w:tcPr>
          <w:p w14:paraId="773E4EC5" w14:textId="77777777" w:rsidR="00512FC7" w:rsidRPr="00512FC7" w:rsidRDefault="00512FC7" w:rsidP="00533FE7">
            <w:r w:rsidRPr="00512FC7">
              <w:t>int</w:t>
            </w:r>
          </w:p>
        </w:tc>
        <w:tc>
          <w:tcPr>
            <w:tcW w:w="4677" w:type="dxa"/>
            <w:shd w:val="clear" w:color="auto" w:fill="auto"/>
          </w:tcPr>
          <w:p w14:paraId="2C60C837" w14:textId="77777777" w:rsidR="00512FC7" w:rsidRDefault="00512FC7" w:rsidP="00533FE7">
            <w:pPr>
              <w:jc w:val="left"/>
            </w:pPr>
            <w:r>
              <w:t>Enumeration defining the encryption method used to encrypt password fields.</w:t>
            </w:r>
            <w:r>
              <w:br/>
              <w:t>At this time there are no encryption methods defined by FPL.</w:t>
            </w:r>
          </w:p>
          <w:p w14:paraId="17EDA825" w14:textId="77777777" w:rsidR="00512FC7" w:rsidRDefault="00512FC7" w:rsidP="00533FE7">
            <w:pPr>
              <w:jc w:val="left"/>
            </w:pPr>
            <w:r>
              <w:t>Valid values:</w:t>
            </w:r>
          </w:p>
          <w:p w14:paraId="135855D5" w14:textId="77777777" w:rsidR="00512FC7" w:rsidRDefault="00512FC7" w:rsidP="00533FE7">
            <w:pPr>
              <w:jc w:val="left"/>
            </w:pPr>
          </w:p>
          <w:p w14:paraId="3EE17D4F" w14:textId="77777777" w:rsidR="00512FC7" w:rsidRPr="00512FC7" w:rsidRDefault="00512FC7" w:rsidP="00533FE7">
            <w:pPr>
              <w:jc w:val="left"/>
            </w:pPr>
            <w:r>
              <w:t>or any value conforming to the data type Reserved100Plus</w:t>
            </w:r>
          </w:p>
        </w:tc>
        <w:tc>
          <w:tcPr>
            <w:tcW w:w="4411" w:type="dxa"/>
            <w:shd w:val="clear" w:color="auto" w:fill="auto"/>
          </w:tcPr>
          <w:p w14:paraId="6B910AA0" w14:textId="77777777" w:rsidR="00512FC7" w:rsidRPr="00512FC7" w:rsidRDefault="00512FC7" w:rsidP="00533FE7">
            <w:r w:rsidRPr="00512FC7">
              <w:t>EncPwdMethod</w:t>
            </w:r>
          </w:p>
        </w:tc>
      </w:tr>
      <w:tr w:rsidR="00512FC7" w:rsidRPr="00512FC7" w14:paraId="48885ED8" w14:textId="77777777" w:rsidTr="00533FE7">
        <w:tc>
          <w:tcPr>
            <w:tcW w:w="828" w:type="dxa"/>
            <w:shd w:val="clear" w:color="auto" w:fill="auto"/>
          </w:tcPr>
          <w:p w14:paraId="71D62C0E" w14:textId="77777777" w:rsidR="00512FC7" w:rsidRPr="00512FC7" w:rsidRDefault="00512FC7" w:rsidP="00533FE7">
            <w:bookmarkStart w:id="2134" w:name="fld_EncryptedPasswordLen" w:colFirst="1" w:colLast="1"/>
            <w:bookmarkEnd w:id="2133"/>
            <w:r w:rsidRPr="00512FC7">
              <w:t>1401</w:t>
            </w:r>
          </w:p>
        </w:tc>
        <w:tc>
          <w:tcPr>
            <w:tcW w:w="2069" w:type="dxa"/>
            <w:shd w:val="clear" w:color="auto" w:fill="auto"/>
          </w:tcPr>
          <w:p w14:paraId="406512D1" w14:textId="77777777" w:rsidR="00512FC7" w:rsidRPr="00512FC7" w:rsidRDefault="00512FC7" w:rsidP="00533FE7">
            <w:r w:rsidRPr="00512FC7">
              <w:t>EncryptedPasswordLen</w:t>
            </w:r>
          </w:p>
        </w:tc>
        <w:tc>
          <w:tcPr>
            <w:tcW w:w="1083" w:type="dxa"/>
            <w:shd w:val="clear" w:color="auto" w:fill="auto"/>
          </w:tcPr>
          <w:p w14:paraId="008FADFA" w14:textId="77777777" w:rsidR="00512FC7" w:rsidRPr="00512FC7" w:rsidRDefault="00512FC7" w:rsidP="00533FE7">
            <w:r w:rsidRPr="00512FC7">
              <w:t>Length</w:t>
            </w:r>
          </w:p>
        </w:tc>
        <w:tc>
          <w:tcPr>
            <w:tcW w:w="4677" w:type="dxa"/>
            <w:shd w:val="clear" w:color="auto" w:fill="auto"/>
          </w:tcPr>
          <w:p w14:paraId="2311FF54" w14:textId="77777777" w:rsidR="00512FC7" w:rsidRPr="00512FC7" w:rsidRDefault="00512FC7" w:rsidP="00533FE7">
            <w:pPr>
              <w:jc w:val="left"/>
            </w:pPr>
            <w:r w:rsidRPr="00512FC7">
              <w:t>Length of the EncryptedPassword(1402) field</w:t>
            </w:r>
          </w:p>
        </w:tc>
        <w:tc>
          <w:tcPr>
            <w:tcW w:w="4411" w:type="dxa"/>
            <w:shd w:val="clear" w:color="auto" w:fill="auto"/>
          </w:tcPr>
          <w:p w14:paraId="047CF324" w14:textId="77777777" w:rsidR="00512FC7" w:rsidRPr="00512FC7" w:rsidRDefault="00512FC7" w:rsidP="00533FE7"/>
        </w:tc>
      </w:tr>
      <w:tr w:rsidR="00512FC7" w:rsidRPr="00512FC7" w14:paraId="3BDF7139" w14:textId="77777777" w:rsidTr="00533FE7">
        <w:tc>
          <w:tcPr>
            <w:tcW w:w="828" w:type="dxa"/>
            <w:shd w:val="clear" w:color="auto" w:fill="auto"/>
          </w:tcPr>
          <w:p w14:paraId="32AB4D7D" w14:textId="77777777" w:rsidR="00512FC7" w:rsidRPr="00512FC7" w:rsidRDefault="00512FC7" w:rsidP="00533FE7">
            <w:bookmarkStart w:id="2135" w:name="fld_EncryptedPassword" w:colFirst="1" w:colLast="1"/>
            <w:bookmarkEnd w:id="2134"/>
            <w:r w:rsidRPr="00512FC7">
              <w:t>1402</w:t>
            </w:r>
          </w:p>
        </w:tc>
        <w:tc>
          <w:tcPr>
            <w:tcW w:w="2069" w:type="dxa"/>
            <w:shd w:val="clear" w:color="auto" w:fill="auto"/>
          </w:tcPr>
          <w:p w14:paraId="70C87B71" w14:textId="77777777" w:rsidR="00512FC7" w:rsidRPr="00512FC7" w:rsidRDefault="00512FC7" w:rsidP="00533FE7">
            <w:r w:rsidRPr="00512FC7">
              <w:t>EncryptedPassword</w:t>
            </w:r>
          </w:p>
        </w:tc>
        <w:tc>
          <w:tcPr>
            <w:tcW w:w="1083" w:type="dxa"/>
            <w:shd w:val="clear" w:color="auto" w:fill="auto"/>
          </w:tcPr>
          <w:p w14:paraId="56347F62" w14:textId="77777777" w:rsidR="00512FC7" w:rsidRPr="00512FC7" w:rsidRDefault="00512FC7" w:rsidP="00533FE7">
            <w:r w:rsidRPr="00512FC7">
              <w:t>data</w:t>
            </w:r>
          </w:p>
        </w:tc>
        <w:tc>
          <w:tcPr>
            <w:tcW w:w="4677" w:type="dxa"/>
            <w:shd w:val="clear" w:color="auto" w:fill="auto"/>
          </w:tcPr>
          <w:p w14:paraId="3707AAA5" w14:textId="77777777" w:rsidR="00512FC7" w:rsidRPr="00512FC7" w:rsidRDefault="00512FC7" w:rsidP="00533FE7">
            <w:pPr>
              <w:jc w:val="left"/>
            </w:pPr>
            <w:r w:rsidRPr="00512FC7">
              <w:t>Encrypted password - encrypted via the method specified in the field EncryptedPasswordMethod(1400)</w:t>
            </w:r>
          </w:p>
        </w:tc>
        <w:tc>
          <w:tcPr>
            <w:tcW w:w="4411" w:type="dxa"/>
            <w:shd w:val="clear" w:color="auto" w:fill="auto"/>
          </w:tcPr>
          <w:p w14:paraId="3C2A3FD4" w14:textId="77777777" w:rsidR="00512FC7" w:rsidRPr="00512FC7" w:rsidRDefault="00512FC7" w:rsidP="00533FE7">
            <w:r w:rsidRPr="00512FC7">
              <w:t>EncPwd</w:t>
            </w:r>
          </w:p>
        </w:tc>
      </w:tr>
      <w:tr w:rsidR="00512FC7" w:rsidRPr="00512FC7" w14:paraId="5CF10457" w14:textId="77777777" w:rsidTr="00533FE7">
        <w:tc>
          <w:tcPr>
            <w:tcW w:w="828" w:type="dxa"/>
            <w:shd w:val="clear" w:color="auto" w:fill="auto"/>
          </w:tcPr>
          <w:p w14:paraId="06075CF2" w14:textId="77777777" w:rsidR="00512FC7" w:rsidRPr="00512FC7" w:rsidRDefault="00512FC7" w:rsidP="00533FE7">
            <w:bookmarkStart w:id="2136" w:name="fld_EncryptedNewPasswordLen" w:colFirst="1" w:colLast="1"/>
            <w:bookmarkEnd w:id="2135"/>
            <w:r w:rsidRPr="00512FC7">
              <w:t>1403</w:t>
            </w:r>
          </w:p>
        </w:tc>
        <w:tc>
          <w:tcPr>
            <w:tcW w:w="2069" w:type="dxa"/>
            <w:shd w:val="clear" w:color="auto" w:fill="auto"/>
          </w:tcPr>
          <w:p w14:paraId="63855D18" w14:textId="77777777" w:rsidR="00512FC7" w:rsidRPr="00512FC7" w:rsidRDefault="00512FC7" w:rsidP="00533FE7">
            <w:r w:rsidRPr="00512FC7">
              <w:t>EncryptedNewPasswordLen</w:t>
            </w:r>
          </w:p>
        </w:tc>
        <w:tc>
          <w:tcPr>
            <w:tcW w:w="1083" w:type="dxa"/>
            <w:shd w:val="clear" w:color="auto" w:fill="auto"/>
          </w:tcPr>
          <w:p w14:paraId="0E514FDE" w14:textId="77777777" w:rsidR="00512FC7" w:rsidRPr="00512FC7" w:rsidRDefault="00512FC7" w:rsidP="00533FE7">
            <w:r w:rsidRPr="00512FC7">
              <w:t>Length</w:t>
            </w:r>
          </w:p>
        </w:tc>
        <w:tc>
          <w:tcPr>
            <w:tcW w:w="4677" w:type="dxa"/>
            <w:shd w:val="clear" w:color="auto" w:fill="auto"/>
          </w:tcPr>
          <w:p w14:paraId="6071AB92" w14:textId="77777777" w:rsidR="00512FC7" w:rsidRPr="00512FC7" w:rsidRDefault="00512FC7" w:rsidP="00533FE7">
            <w:pPr>
              <w:jc w:val="left"/>
            </w:pPr>
            <w:r w:rsidRPr="00512FC7">
              <w:t>Length of the EncryptedNewPassword(1404) field</w:t>
            </w:r>
          </w:p>
        </w:tc>
        <w:tc>
          <w:tcPr>
            <w:tcW w:w="4411" w:type="dxa"/>
            <w:shd w:val="clear" w:color="auto" w:fill="auto"/>
          </w:tcPr>
          <w:p w14:paraId="03CFFB86" w14:textId="77777777" w:rsidR="00512FC7" w:rsidRPr="00512FC7" w:rsidRDefault="00512FC7" w:rsidP="00533FE7"/>
        </w:tc>
      </w:tr>
      <w:tr w:rsidR="00512FC7" w:rsidRPr="00512FC7" w14:paraId="6E37C655" w14:textId="77777777" w:rsidTr="00533FE7">
        <w:tc>
          <w:tcPr>
            <w:tcW w:w="828" w:type="dxa"/>
            <w:shd w:val="clear" w:color="auto" w:fill="auto"/>
          </w:tcPr>
          <w:p w14:paraId="25407472" w14:textId="77777777" w:rsidR="00512FC7" w:rsidRPr="00512FC7" w:rsidRDefault="00512FC7" w:rsidP="00533FE7">
            <w:bookmarkStart w:id="2137" w:name="fld_EncryptedNewPassword" w:colFirst="1" w:colLast="1"/>
            <w:bookmarkEnd w:id="2136"/>
            <w:r w:rsidRPr="00512FC7">
              <w:t>1404</w:t>
            </w:r>
          </w:p>
        </w:tc>
        <w:tc>
          <w:tcPr>
            <w:tcW w:w="2069" w:type="dxa"/>
            <w:shd w:val="clear" w:color="auto" w:fill="auto"/>
          </w:tcPr>
          <w:p w14:paraId="34BFF00A" w14:textId="77777777" w:rsidR="00512FC7" w:rsidRPr="00512FC7" w:rsidRDefault="00512FC7" w:rsidP="00533FE7">
            <w:r w:rsidRPr="00512FC7">
              <w:t>EncryptedNewPassword</w:t>
            </w:r>
          </w:p>
        </w:tc>
        <w:tc>
          <w:tcPr>
            <w:tcW w:w="1083" w:type="dxa"/>
            <w:shd w:val="clear" w:color="auto" w:fill="auto"/>
          </w:tcPr>
          <w:p w14:paraId="42687312" w14:textId="77777777" w:rsidR="00512FC7" w:rsidRPr="00512FC7" w:rsidRDefault="00512FC7" w:rsidP="00533FE7">
            <w:r w:rsidRPr="00512FC7">
              <w:t>data</w:t>
            </w:r>
          </w:p>
        </w:tc>
        <w:tc>
          <w:tcPr>
            <w:tcW w:w="4677" w:type="dxa"/>
            <w:shd w:val="clear" w:color="auto" w:fill="auto"/>
          </w:tcPr>
          <w:p w14:paraId="3C133F4C" w14:textId="77777777" w:rsidR="00512FC7" w:rsidRPr="00512FC7" w:rsidRDefault="00512FC7" w:rsidP="00533FE7">
            <w:pPr>
              <w:jc w:val="left"/>
            </w:pPr>
            <w:r w:rsidRPr="00512FC7">
              <w:t>Encrypted new password - encrypted via the method specified in the field EncryptedPasswordMethod(1400)</w:t>
            </w:r>
          </w:p>
        </w:tc>
        <w:tc>
          <w:tcPr>
            <w:tcW w:w="4411" w:type="dxa"/>
            <w:shd w:val="clear" w:color="auto" w:fill="auto"/>
          </w:tcPr>
          <w:p w14:paraId="49702492" w14:textId="77777777" w:rsidR="00512FC7" w:rsidRPr="00512FC7" w:rsidRDefault="00512FC7" w:rsidP="00533FE7">
            <w:r w:rsidRPr="00512FC7">
              <w:t>EncNewPwd</w:t>
            </w:r>
          </w:p>
        </w:tc>
      </w:tr>
      <w:tr w:rsidR="00512FC7" w:rsidRPr="00512FC7" w14:paraId="4250CAD0" w14:textId="77777777" w:rsidTr="00533FE7">
        <w:tc>
          <w:tcPr>
            <w:tcW w:w="828" w:type="dxa"/>
            <w:shd w:val="clear" w:color="auto" w:fill="auto"/>
          </w:tcPr>
          <w:p w14:paraId="6CC0AE27" w14:textId="77777777" w:rsidR="00512FC7" w:rsidRPr="00512FC7" w:rsidRDefault="00512FC7" w:rsidP="00533FE7">
            <w:bookmarkStart w:id="2138" w:name="fld_UnderlyingLegMaturityTime" w:colFirst="1" w:colLast="1"/>
            <w:bookmarkEnd w:id="2137"/>
            <w:r w:rsidRPr="00512FC7">
              <w:t>1405</w:t>
            </w:r>
          </w:p>
        </w:tc>
        <w:tc>
          <w:tcPr>
            <w:tcW w:w="2069" w:type="dxa"/>
            <w:shd w:val="clear" w:color="auto" w:fill="auto"/>
          </w:tcPr>
          <w:p w14:paraId="36E5F100" w14:textId="77777777" w:rsidR="00512FC7" w:rsidRPr="00512FC7" w:rsidRDefault="00512FC7" w:rsidP="00533FE7">
            <w:r w:rsidRPr="00512FC7">
              <w:t>UnderlyingLegMaturityTime</w:t>
            </w:r>
          </w:p>
        </w:tc>
        <w:tc>
          <w:tcPr>
            <w:tcW w:w="1083" w:type="dxa"/>
            <w:shd w:val="clear" w:color="auto" w:fill="auto"/>
          </w:tcPr>
          <w:p w14:paraId="2E5B56F5" w14:textId="77777777" w:rsidR="00512FC7" w:rsidRPr="00512FC7" w:rsidRDefault="00512FC7" w:rsidP="00533FE7">
            <w:r w:rsidRPr="00512FC7">
              <w:t>TZTimeOnly</w:t>
            </w:r>
          </w:p>
        </w:tc>
        <w:tc>
          <w:tcPr>
            <w:tcW w:w="4677" w:type="dxa"/>
            <w:shd w:val="clear" w:color="auto" w:fill="auto"/>
          </w:tcPr>
          <w:p w14:paraId="0123B333" w14:textId="77777777" w:rsidR="00512FC7" w:rsidRPr="00512FC7" w:rsidRDefault="00512FC7" w:rsidP="00533FE7">
            <w:pPr>
              <w:jc w:val="left"/>
            </w:pPr>
            <w:r w:rsidRPr="00512FC7">
              <w:t>Time of security's maturity expressed in local time with offset to UTC specified</w:t>
            </w:r>
          </w:p>
        </w:tc>
        <w:tc>
          <w:tcPr>
            <w:tcW w:w="4411" w:type="dxa"/>
            <w:shd w:val="clear" w:color="auto" w:fill="auto"/>
          </w:tcPr>
          <w:p w14:paraId="519E55DC" w14:textId="77777777" w:rsidR="00512FC7" w:rsidRPr="00512FC7" w:rsidRDefault="00512FC7" w:rsidP="00533FE7">
            <w:r w:rsidRPr="00512FC7">
              <w:t>MatTm</w:t>
            </w:r>
          </w:p>
        </w:tc>
      </w:tr>
      <w:tr w:rsidR="00512FC7" w:rsidRPr="00512FC7" w14:paraId="70F1AF55" w14:textId="77777777" w:rsidTr="00533FE7">
        <w:tc>
          <w:tcPr>
            <w:tcW w:w="828" w:type="dxa"/>
            <w:shd w:val="clear" w:color="auto" w:fill="auto"/>
          </w:tcPr>
          <w:p w14:paraId="30817677" w14:textId="77777777" w:rsidR="00512FC7" w:rsidRPr="00512FC7" w:rsidRDefault="00512FC7" w:rsidP="00533FE7">
            <w:bookmarkStart w:id="2139" w:name="fld_RefApplExtID" w:colFirst="1" w:colLast="1"/>
            <w:bookmarkEnd w:id="2138"/>
            <w:r w:rsidRPr="00512FC7">
              <w:t>1406</w:t>
            </w:r>
          </w:p>
        </w:tc>
        <w:tc>
          <w:tcPr>
            <w:tcW w:w="2069" w:type="dxa"/>
            <w:shd w:val="clear" w:color="auto" w:fill="auto"/>
          </w:tcPr>
          <w:p w14:paraId="71AA7218" w14:textId="77777777" w:rsidR="00512FC7" w:rsidRPr="00512FC7" w:rsidRDefault="00512FC7" w:rsidP="00533FE7">
            <w:r w:rsidRPr="00512FC7">
              <w:t>RefApplExtID</w:t>
            </w:r>
          </w:p>
        </w:tc>
        <w:tc>
          <w:tcPr>
            <w:tcW w:w="1083" w:type="dxa"/>
            <w:shd w:val="clear" w:color="auto" w:fill="auto"/>
          </w:tcPr>
          <w:p w14:paraId="32E7EBC5" w14:textId="77777777" w:rsidR="00512FC7" w:rsidRPr="00512FC7" w:rsidRDefault="00512FC7" w:rsidP="00533FE7">
            <w:r w:rsidRPr="00512FC7">
              <w:t>int</w:t>
            </w:r>
          </w:p>
        </w:tc>
        <w:tc>
          <w:tcPr>
            <w:tcW w:w="4677" w:type="dxa"/>
            <w:shd w:val="clear" w:color="auto" w:fill="auto"/>
          </w:tcPr>
          <w:p w14:paraId="064CB186" w14:textId="77777777" w:rsidR="00512FC7" w:rsidRPr="00512FC7" w:rsidRDefault="00512FC7" w:rsidP="00533FE7">
            <w:pPr>
              <w:jc w:val="left"/>
            </w:pPr>
            <w:r w:rsidRPr="00512FC7">
              <w:t>The extension pack number associated with an application message.</w:t>
            </w:r>
          </w:p>
        </w:tc>
        <w:tc>
          <w:tcPr>
            <w:tcW w:w="4411" w:type="dxa"/>
            <w:shd w:val="clear" w:color="auto" w:fill="auto"/>
          </w:tcPr>
          <w:p w14:paraId="474303B2" w14:textId="77777777" w:rsidR="00512FC7" w:rsidRPr="00512FC7" w:rsidRDefault="00512FC7" w:rsidP="00533FE7">
            <w:r w:rsidRPr="00512FC7">
              <w:t>RefApplExtID</w:t>
            </w:r>
          </w:p>
        </w:tc>
      </w:tr>
      <w:tr w:rsidR="00512FC7" w:rsidRPr="00512FC7" w14:paraId="3D6B44EE" w14:textId="77777777" w:rsidTr="00533FE7">
        <w:tc>
          <w:tcPr>
            <w:tcW w:w="828" w:type="dxa"/>
            <w:shd w:val="clear" w:color="auto" w:fill="auto"/>
          </w:tcPr>
          <w:p w14:paraId="02E050C2" w14:textId="77777777" w:rsidR="00512FC7" w:rsidRPr="00512FC7" w:rsidRDefault="00512FC7" w:rsidP="00533FE7">
            <w:bookmarkStart w:id="2140" w:name="fld_DefaultApplExtID" w:colFirst="1" w:colLast="1"/>
            <w:bookmarkEnd w:id="2139"/>
            <w:r w:rsidRPr="00512FC7">
              <w:t>1407</w:t>
            </w:r>
          </w:p>
        </w:tc>
        <w:tc>
          <w:tcPr>
            <w:tcW w:w="2069" w:type="dxa"/>
            <w:shd w:val="clear" w:color="auto" w:fill="auto"/>
          </w:tcPr>
          <w:p w14:paraId="7286E622" w14:textId="77777777" w:rsidR="00512FC7" w:rsidRPr="00512FC7" w:rsidRDefault="00512FC7" w:rsidP="00533FE7">
            <w:r w:rsidRPr="00512FC7">
              <w:t>DefaultApplExtID</w:t>
            </w:r>
          </w:p>
        </w:tc>
        <w:tc>
          <w:tcPr>
            <w:tcW w:w="1083" w:type="dxa"/>
            <w:shd w:val="clear" w:color="auto" w:fill="auto"/>
          </w:tcPr>
          <w:p w14:paraId="3C37A762" w14:textId="77777777" w:rsidR="00512FC7" w:rsidRPr="00512FC7" w:rsidRDefault="00512FC7" w:rsidP="00533FE7">
            <w:r w:rsidRPr="00512FC7">
              <w:t>int</w:t>
            </w:r>
          </w:p>
        </w:tc>
        <w:tc>
          <w:tcPr>
            <w:tcW w:w="4677" w:type="dxa"/>
            <w:shd w:val="clear" w:color="auto" w:fill="auto"/>
          </w:tcPr>
          <w:p w14:paraId="3E1D1CEA" w14:textId="77777777" w:rsidR="00512FC7" w:rsidRPr="00512FC7" w:rsidRDefault="00512FC7" w:rsidP="00533FE7">
            <w:pPr>
              <w:jc w:val="left"/>
            </w:pPr>
            <w:r w:rsidRPr="00512FC7">
              <w:t>The extension pack number that is the default for a FIX session.</w:t>
            </w:r>
          </w:p>
        </w:tc>
        <w:tc>
          <w:tcPr>
            <w:tcW w:w="4411" w:type="dxa"/>
            <w:shd w:val="clear" w:color="auto" w:fill="auto"/>
          </w:tcPr>
          <w:p w14:paraId="7DEB0D54" w14:textId="77777777" w:rsidR="00512FC7" w:rsidRPr="00512FC7" w:rsidRDefault="00512FC7" w:rsidP="00533FE7">
            <w:r w:rsidRPr="00512FC7">
              <w:t>DfltApplExtID</w:t>
            </w:r>
          </w:p>
        </w:tc>
      </w:tr>
      <w:tr w:rsidR="00512FC7" w:rsidRPr="00512FC7" w14:paraId="73657DE0" w14:textId="77777777" w:rsidTr="00533FE7">
        <w:tc>
          <w:tcPr>
            <w:tcW w:w="828" w:type="dxa"/>
            <w:shd w:val="clear" w:color="auto" w:fill="auto"/>
          </w:tcPr>
          <w:p w14:paraId="57402A36" w14:textId="77777777" w:rsidR="00512FC7" w:rsidRPr="00512FC7" w:rsidRDefault="00512FC7" w:rsidP="00533FE7">
            <w:bookmarkStart w:id="2141" w:name="fld_DefaultCstmApplVerID" w:colFirst="1" w:colLast="1"/>
            <w:bookmarkEnd w:id="2140"/>
            <w:r w:rsidRPr="00512FC7">
              <w:t>1408</w:t>
            </w:r>
          </w:p>
        </w:tc>
        <w:tc>
          <w:tcPr>
            <w:tcW w:w="2069" w:type="dxa"/>
            <w:shd w:val="clear" w:color="auto" w:fill="auto"/>
          </w:tcPr>
          <w:p w14:paraId="53A04BF5" w14:textId="77777777" w:rsidR="00512FC7" w:rsidRPr="00512FC7" w:rsidRDefault="00512FC7" w:rsidP="00533FE7">
            <w:r w:rsidRPr="00512FC7">
              <w:t>DefaultCstmApplVerID</w:t>
            </w:r>
          </w:p>
        </w:tc>
        <w:tc>
          <w:tcPr>
            <w:tcW w:w="1083" w:type="dxa"/>
            <w:shd w:val="clear" w:color="auto" w:fill="auto"/>
          </w:tcPr>
          <w:p w14:paraId="478ED6E3" w14:textId="77777777" w:rsidR="00512FC7" w:rsidRPr="00512FC7" w:rsidRDefault="00512FC7" w:rsidP="00533FE7">
            <w:r w:rsidRPr="00512FC7">
              <w:t>String</w:t>
            </w:r>
          </w:p>
        </w:tc>
        <w:tc>
          <w:tcPr>
            <w:tcW w:w="4677" w:type="dxa"/>
            <w:shd w:val="clear" w:color="auto" w:fill="auto"/>
          </w:tcPr>
          <w:p w14:paraId="4DD696FC" w14:textId="77777777" w:rsidR="00512FC7" w:rsidRPr="00512FC7" w:rsidRDefault="00512FC7" w:rsidP="00533FE7">
            <w:pPr>
              <w:jc w:val="left"/>
            </w:pPr>
            <w:r w:rsidRPr="00512FC7">
              <w:t>The default custom application version ID that is the default for a session.</w:t>
            </w:r>
          </w:p>
        </w:tc>
        <w:tc>
          <w:tcPr>
            <w:tcW w:w="4411" w:type="dxa"/>
            <w:shd w:val="clear" w:color="auto" w:fill="auto"/>
          </w:tcPr>
          <w:p w14:paraId="3C6B1731" w14:textId="0D68815D" w:rsidR="00512FC7" w:rsidRPr="00512FC7" w:rsidRDefault="00DE5358" w:rsidP="00533FE7">
            <w:del w:id="2142" w:author="Administrator" w:date="2011-08-18T10:26:00Z">
              <w:r w:rsidRPr="00DE5358">
                <w:delText>DefaultCstmApplVerID</w:delText>
              </w:r>
            </w:del>
          </w:p>
        </w:tc>
      </w:tr>
      <w:tr w:rsidR="00512FC7" w:rsidRPr="00512FC7" w14:paraId="15CD8B65" w14:textId="77777777" w:rsidTr="00533FE7">
        <w:tc>
          <w:tcPr>
            <w:tcW w:w="828" w:type="dxa"/>
            <w:shd w:val="clear" w:color="auto" w:fill="auto"/>
          </w:tcPr>
          <w:p w14:paraId="179AFABB" w14:textId="77777777" w:rsidR="00512FC7" w:rsidRPr="00512FC7" w:rsidRDefault="00512FC7" w:rsidP="00533FE7">
            <w:bookmarkStart w:id="2143" w:name="fld_SessionStatus" w:colFirst="1" w:colLast="1"/>
            <w:bookmarkEnd w:id="2141"/>
            <w:r w:rsidRPr="00512FC7">
              <w:t>1409</w:t>
            </w:r>
          </w:p>
        </w:tc>
        <w:tc>
          <w:tcPr>
            <w:tcW w:w="2069" w:type="dxa"/>
            <w:shd w:val="clear" w:color="auto" w:fill="auto"/>
          </w:tcPr>
          <w:p w14:paraId="2F919141" w14:textId="77777777" w:rsidR="00512FC7" w:rsidRPr="00512FC7" w:rsidRDefault="00512FC7" w:rsidP="00533FE7">
            <w:r w:rsidRPr="00512FC7">
              <w:t>SessionStatus</w:t>
            </w:r>
          </w:p>
        </w:tc>
        <w:tc>
          <w:tcPr>
            <w:tcW w:w="1083" w:type="dxa"/>
            <w:shd w:val="clear" w:color="auto" w:fill="auto"/>
          </w:tcPr>
          <w:p w14:paraId="7E7E42BA" w14:textId="77777777" w:rsidR="00512FC7" w:rsidRPr="00512FC7" w:rsidRDefault="00512FC7" w:rsidP="00533FE7">
            <w:r w:rsidRPr="00512FC7">
              <w:t>int</w:t>
            </w:r>
          </w:p>
        </w:tc>
        <w:tc>
          <w:tcPr>
            <w:tcW w:w="4677" w:type="dxa"/>
            <w:shd w:val="clear" w:color="auto" w:fill="auto"/>
          </w:tcPr>
          <w:p w14:paraId="4CD2CAC9" w14:textId="77777777" w:rsidR="00512FC7" w:rsidRDefault="00512FC7" w:rsidP="00533FE7">
            <w:pPr>
              <w:jc w:val="left"/>
            </w:pPr>
            <w:r>
              <w:t>Status of a FIX session</w:t>
            </w:r>
          </w:p>
          <w:p w14:paraId="4DBA6C8B" w14:textId="77777777" w:rsidR="00512FC7" w:rsidRDefault="00512FC7" w:rsidP="00533FE7">
            <w:pPr>
              <w:jc w:val="left"/>
            </w:pPr>
            <w:r>
              <w:t>Valid values:</w:t>
            </w:r>
            <w:r>
              <w:br/>
            </w:r>
            <w:r>
              <w:tab/>
              <w:t>0 - Session active</w:t>
            </w:r>
            <w:r>
              <w:br/>
            </w:r>
            <w:r>
              <w:tab/>
              <w:t>1 - Session password changed</w:t>
            </w:r>
            <w:r>
              <w:br/>
            </w:r>
            <w:r>
              <w:tab/>
              <w:t>2 - Session password due to expire</w:t>
            </w:r>
            <w:r>
              <w:br/>
            </w:r>
            <w:r>
              <w:tab/>
              <w:t>3 - New session password does not comply with policy</w:t>
            </w:r>
            <w:r>
              <w:br/>
            </w:r>
            <w:r>
              <w:tab/>
              <w:t>4 - Session logout complete</w:t>
            </w:r>
            <w:r>
              <w:br/>
            </w:r>
            <w:r>
              <w:tab/>
              <w:t>5 - Invalid username or password</w:t>
            </w:r>
            <w:r>
              <w:br/>
            </w:r>
            <w:r>
              <w:tab/>
              <w:t>6 - Account locked</w:t>
            </w:r>
            <w:r>
              <w:br/>
            </w:r>
            <w:r>
              <w:tab/>
              <w:t>7 - Logons are not allowed at this time</w:t>
            </w:r>
            <w:r>
              <w:br/>
            </w:r>
            <w:r>
              <w:tab/>
              <w:t>8 - Password expired</w:t>
            </w:r>
          </w:p>
          <w:p w14:paraId="03E2DD14" w14:textId="77777777" w:rsidR="00512FC7" w:rsidRDefault="00512FC7" w:rsidP="00533FE7">
            <w:pPr>
              <w:jc w:val="left"/>
            </w:pPr>
          </w:p>
          <w:p w14:paraId="3147EDCE" w14:textId="77777777" w:rsidR="00512FC7" w:rsidRPr="00512FC7" w:rsidRDefault="00512FC7" w:rsidP="00533FE7">
            <w:pPr>
              <w:jc w:val="left"/>
            </w:pPr>
            <w:r>
              <w:t>or any value conforming to the data type Reserved100Plus</w:t>
            </w:r>
          </w:p>
        </w:tc>
        <w:tc>
          <w:tcPr>
            <w:tcW w:w="4411" w:type="dxa"/>
            <w:shd w:val="clear" w:color="auto" w:fill="auto"/>
          </w:tcPr>
          <w:p w14:paraId="2F7AD1C0" w14:textId="77777777" w:rsidR="00512FC7" w:rsidRPr="00512FC7" w:rsidRDefault="00512FC7" w:rsidP="00533FE7">
            <w:r w:rsidRPr="00512FC7">
              <w:t>SessStat</w:t>
            </w:r>
          </w:p>
        </w:tc>
      </w:tr>
      <w:tr w:rsidR="00512FC7" w:rsidRPr="00512FC7" w14:paraId="7C477084" w14:textId="77777777" w:rsidTr="00533FE7">
        <w:tc>
          <w:tcPr>
            <w:tcW w:w="828" w:type="dxa"/>
            <w:shd w:val="clear" w:color="auto" w:fill="auto"/>
          </w:tcPr>
          <w:p w14:paraId="0969509A" w14:textId="77777777" w:rsidR="00512FC7" w:rsidRPr="00512FC7" w:rsidRDefault="00512FC7" w:rsidP="00533FE7">
            <w:bookmarkStart w:id="2144" w:name="fld_DefaultVerIndicator" w:colFirst="1" w:colLast="1"/>
            <w:bookmarkEnd w:id="2143"/>
            <w:r w:rsidRPr="00512FC7">
              <w:t>1410</w:t>
            </w:r>
          </w:p>
        </w:tc>
        <w:tc>
          <w:tcPr>
            <w:tcW w:w="2069" w:type="dxa"/>
            <w:shd w:val="clear" w:color="auto" w:fill="auto"/>
          </w:tcPr>
          <w:p w14:paraId="2845CC2F" w14:textId="77777777" w:rsidR="00512FC7" w:rsidRPr="00512FC7" w:rsidRDefault="00512FC7" w:rsidP="00533FE7">
            <w:r w:rsidRPr="00512FC7">
              <w:t>DefaultVerIndicator</w:t>
            </w:r>
          </w:p>
        </w:tc>
        <w:tc>
          <w:tcPr>
            <w:tcW w:w="1083" w:type="dxa"/>
            <w:shd w:val="clear" w:color="auto" w:fill="auto"/>
          </w:tcPr>
          <w:p w14:paraId="18B6EF4F" w14:textId="77777777" w:rsidR="00512FC7" w:rsidRPr="00512FC7" w:rsidRDefault="00512FC7" w:rsidP="00533FE7">
            <w:r w:rsidRPr="00512FC7">
              <w:t>Boolean</w:t>
            </w:r>
          </w:p>
        </w:tc>
        <w:tc>
          <w:tcPr>
            <w:tcW w:w="4677" w:type="dxa"/>
            <w:shd w:val="clear" w:color="auto" w:fill="auto"/>
          </w:tcPr>
          <w:p w14:paraId="3D076112" w14:textId="77777777" w:rsidR="00512FC7" w:rsidRPr="00512FC7" w:rsidRDefault="00512FC7" w:rsidP="00533FE7">
            <w:pPr>
              <w:jc w:val="left"/>
            </w:pPr>
          </w:p>
        </w:tc>
        <w:tc>
          <w:tcPr>
            <w:tcW w:w="4411" w:type="dxa"/>
            <w:shd w:val="clear" w:color="auto" w:fill="auto"/>
          </w:tcPr>
          <w:p w14:paraId="5F23D24B" w14:textId="77777777" w:rsidR="00512FC7" w:rsidRPr="00512FC7" w:rsidRDefault="00512FC7" w:rsidP="00533FE7">
            <w:r w:rsidRPr="00512FC7">
              <w:t>DfltVerInd</w:t>
            </w:r>
          </w:p>
        </w:tc>
      </w:tr>
      <w:tr w:rsidR="00512FC7" w:rsidRPr="00512FC7" w14:paraId="0A5E1460" w14:textId="77777777" w:rsidTr="00533FE7">
        <w:tc>
          <w:tcPr>
            <w:tcW w:w="828" w:type="dxa"/>
            <w:shd w:val="clear" w:color="auto" w:fill="auto"/>
          </w:tcPr>
          <w:p w14:paraId="5BB48006" w14:textId="77777777" w:rsidR="00512FC7" w:rsidRPr="00512FC7" w:rsidRDefault="00512FC7" w:rsidP="00533FE7">
            <w:bookmarkStart w:id="2145" w:name="fld_Nested4PartySubIDType" w:colFirst="1" w:colLast="1"/>
            <w:bookmarkEnd w:id="2144"/>
            <w:r w:rsidRPr="00512FC7">
              <w:t>1411</w:t>
            </w:r>
          </w:p>
        </w:tc>
        <w:tc>
          <w:tcPr>
            <w:tcW w:w="2069" w:type="dxa"/>
            <w:shd w:val="clear" w:color="auto" w:fill="auto"/>
          </w:tcPr>
          <w:p w14:paraId="36A03AA0" w14:textId="77777777" w:rsidR="00512FC7" w:rsidRPr="00512FC7" w:rsidRDefault="00512FC7" w:rsidP="00533FE7">
            <w:r w:rsidRPr="00512FC7">
              <w:t>Nested4PartySubIDType</w:t>
            </w:r>
          </w:p>
        </w:tc>
        <w:tc>
          <w:tcPr>
            <w:tcW w:w="1083" w:type="dxa"/>
            <w:shd w:val="clear" w:color="auto" w:fill="auto"/>
          </w:tcPr>
          <w:p w14:paraId="3BF5DACD" w14:textId="77777777" w:rsidR="00512FC7" w:rsidRPr="00512FC7" w:rsidRDefault="00512FC7" w:rsidP="00533FE7">
            <w:r w:rsidRPr="00512FC7">
              <w:t>int</w:t>
            </w:r>
          </w:p>
        </w:tc>
        <w:tc>
          <w:tcPr>
            <w:tcW w:w="4677" w:type="dxa"/>
            <w:shd w:val="clear" w:color="auto" w:fill="auto"/>
          </w:tcPr>
          <w:p w14:paraId="61D7B9AC" w14:textId="77777777" w:rsidR="00512FC7" w:rsidRDefault="00512FC7" w:rsidP="00533FE7">
            <w:pPr>
              <w:jc w:val="left"/>
            </w:pPr>
            <w:r>
              <w:t>Refer to definition of PartySubIDType(803)</w:t>
            </w:r>
          </w:p>
          <w:p w14:paraId="2BFAD51A" w14:textId="77777777" w:rsidR="00512FC7" w:rsidRPr="00512FC7" w:rsidRDefault="00512FC7" w:rsidP="00533FE7">
            <w:pPr>
              <w:jc w:val="left"/>
            </w:pPr>
            <w:r>
              <w:t>Valid values:</w:t>
            </w:r>
            <w:r>
              <w:br/>
            </w:r>
            <w:r>
              <w:tab/>
              <w:t>1 - Firm</w:t>
            </w:r>
            <w:r>
              <w:br/>
            </w:r>
            <w:r>
              <w:tab/>
              <w:t>2 - Person</w:t>
            </w:r>
            <w:r>
              <w:br/>
            </w:r>
            <w:r>
              <w:tab/>
              <w:t>3 - System</w:t>
            </w:r>
            <w:r>
              <w:br/>
            </w:r>
            <w:r>
              <w:tab/>
              <w:t>4 - Application</w:t>
            </w:r>
            <w:r>
              <w:br/>
            </w:r>
            <w:r>
              <w:tab/>
              <w:t>5 - Full legal name of firm</w:t>
            </w:r>
            <w:r>
              <w:br/>
            </w:r>
            <w:r>
              <w:tab/>
              <w:t>6 - Postal address</w:t>
            </w:r>
            <w:r>
              <w:br/>
            </w:r>
            <w:r>
              <w:tab/>
              <w:t>7 - Phone number</w:t>
            </w:r>
            <w:r>
              <w:br/>
            </w:r>
            <w:r>
              <w:tab/>
              <w:t>8 - Email address</w:t>
            </w:r>
            <w:r>
              <w:br/>
            </w:r>
            <w:r>
              <w:tab/>
              <w:t>9 - Contact name</w:t>
            </w:r>
            <w:r>
              <w:br/>
            </w:r>
            <w:r>
              <w:tab/>
              <w:t>10 - Securities account number (for settlement instructions)</w:t>
            </w:r>
            <w:r>
              <w:br/>
            </w:r>
            <w:r>
              <w:tab/>
              <w:t>11 - Registration number (for settlement instructions and confirmations)</w:t>
            </w:r>
            <w:r>
              <w:br/>
            </w:r>
            <w:r>
              <w:tab/>
              <w:t>12 - Registered address (for confirmation purposes)</w:t>
            </w:r>
            <w:r>
              <w:br/>
            </w:r>
            <w:r>
              <w:tab/>
              <w:t>13 - Regulatory status (for confirmation purposes)</w:t>
            </w:r>
            <w:r>
              <w:br/>
            </w:r>
            <w:r>
              <w:tab/>
              <w:t>14 - Registration name (for settlement instructions)</w:t>
            </w:r>
            <w:r>
              <w:br/>
            </w:r>
            <w:r>
              <w:tab/>
              <w:t>15 - Cash account number (for settlement instructions)</w:t>
            </w:r>
            <w:r>
              <w:br/>
            </w:r>
            <w:r>
              <w:tab/>
              <w:t>16 - BIC</w:t>
            </w:r>
            <w:r>
              <w:br/>
            </w:r>
            <w:r>
              <w:tab/>
              <w:t>17 - CSD participant member code</w:t>
            </w:r>
            <w:r>
              <w:br/>
            </w:r>
            <w:r>
              <w:tab/>
              <w:t>18 - Registered address</w:t>
            </w:r>
            <w:r>
              <w:br/>
            </w:r>
            <w:r>
              <w:tab/>
              <w:t>19 - Fund account name</w:t>
            </w:r>
            <w:r>
              <w:br/>
            </w:r>
            <w:r>
              <w:tab/>
              <w:t>20 - Telex number</w:t>
            </w:r>
            <w:r>
              <w:br/>
            </w:r>
            <w:r>
              <w:tab/>
              <w:t>21 - Fax number</w:t>
            </w:r>
            <w:r>
              <w:br/>
            </w:r>
            <w:r>
              <w:tab/>
              <w:t>22 - Securities account name</w:t>
            </w:r>
            <w:r>
              <w:br/>
            </w:r>
            <w:r>
              <w:tab/>
              <w:t>23 - Cash account name</w:t>
            </w:r>
            <w:r>
              <w:br/>
            </w:r>
            <w:r>
              <w:tab/>
              <w:t>24 - Department</w:t>
            </w:r>
            <w:r>
              <w:br/>
            </w:r>
            <w:r>
              <w:tab/>
              <w:t>25 - Location desk</w:t>
            </w:r>
            <w:r>
              <w:br/>
            </w:r>
            <w:r>
              <w:tab/>
              <w:t>26 - Position account type</w:t>
            </w:r>
            <w:r>
              <w:br/>
            </w:r>
            <w:r>
              <w:tab/>
              <w:t>27 - Security locate ID</w:t>
            </w:r>
            <w:r>
              <w:br/>
            </w:r>
            <w:r>
              <w:tab/>
              <w:t>28 - Market maker</w:t>
            </w:r>
            <w:r>
              <w:br/>
            </w:r>
            <w:r>
              <w:tab/>
              <w:t>29 - Eligible counterparty</w:t>
            </w:r>
            <w:r>
              <w:br/>
            </w:r>
            <w:r>
              <w:tab/>
              <w:t>30 - Professional client</w:t>
            </w:r>
            <w:r>
              <w:br/>
            </w:r>
            <w:r>
              <w:tab/>
              <w:t>31 - Location</w:t>
            </w:r>
            <w:r>
              <w:br/>
            </w:r>
            <w:r>
              <w:tab/>
              <w:t>32 - Execution venue</w:t>
            </w:r>
            <w:r>
              <w:br/>
            </w:r>
            <w:r>
              <w:tab/>
              <w:t>33 - Currency delivery identifier</w:t>
            </w:r>
          </w:p>
        </w:tc>
        <w:tc>
          <w:tcPr>
            <w:tcW w:w="4411" w:type="dxa"/>
            <w:shd w:val="clear" w:color="auto" w:fill="auto"/>
          </w:tcPr>
          <w:p w14:paraId="50CE0336" w14:textId="77777777" w:rsidR="00512FC7" w:rsidRPr="00512FC7" w:rsidRDefault="00512FC7" w:rsidP="00533FE7">
            <w:r w:rsidRPr="00512FC7">
              <w:t>Typ</w:t>
            </w:r>
          </w:p>
        </w:tc>
      </w:tr>
      <w:tr w:rsidR="00512FC7" w:rsidRPr="00512FC7" w14:paraId="16D3B996" w14:textId="77777777" w:rsidTr="00533FE7">
        <w:tc>
          <w:tcPr>
            <w:tcW w:w="828" w:type="dxa"/>
            <w:shd w:val="clear" w:color="auto" w:fill="auto"/>
          </w:tcPr>
          <w:p w14:paraId="56404D9D" w14:textId="77777777" w:rsidR="00512FC7" w:rsidRPr="00512FC7" w:rsidRDefault="00512FC7" w:rsidP="00533FE7">
            <w:bookmarkStart w:id="2146" w:name="fld_Nested4PartySubID" w:colFirst="1" w:colLast="1"/>
            <w:bookmarkEnd w:id="2145"/>
            <w:r w:rsidRPr="00512FC7">
              <w:t>1412</w:t>
            </w:r>
          </w:p>
        </w:tc>
        <w:tc>
          <w:tcPr>
            <w:tcW w:w="2069" w:type="dxa"/>
            <w:shd w:val="clear" w:color="auto" w:fill="auto"/>
          </w:tcPr>
          <w:p w14:paraId="7BEE5659" w14:textId="77777777" w:rsidR="00512FC7" w:rsidRPr="00512FC7" w:rsidRDefault="00512FC7" w:rsidP="00533FE7">
            <w:r w:rsidRPr="00512FC7">
              <w:t>Nested4PartySubID</w:t>
            </w:r>
          </w:p>
        </w:tc>
        <w:tc>
          <w:tcPr>
            <w:tcW w:w="1083" w:type="dxa"/>
            <w:shd w:val="clear" w:color="auto" w:fill="auto"/>
          </w:tcPr>
          <w:p w14:paraId="01739E21" w14:textId="77777777" w:rsidR="00512FC7" w:rsidRPr="00512FC7" w:rsidRDefault="00512FC7" w:rsidP="00533FE7">
            <w:r w:rsidRPr="00512FC7">
              <w:t>String</w:t>
            </w:r>
          </w:p>
        </w:tc>
        <w:tc>
          <w:tcPr>
            <w:tcW w:w="4677" w:type="dxa"/>
            <w:shd w:val="clear" w:color="auto" w:fill="auto"/>
          </w:tcPr>
          <w:p w14:paraId="4B860CF6" w14:textId="77777777" w:rsidR="00512FC7" w:rsidRPr="00512FC7" w:rsidRDefault="00512FC7" w:rsidP="00533FE7">
            <w:pPr>
              <w:jc w:val="left"/>
            </w:pPr>
            <w:r w:rsidRPr="00512FC7">
              <w:t>Refer to definition of PartySubID(523)</w:t>
            </w:r>
          </w:p>
        </w:tc>
        <w:tc>
          <w:tcPr>
            <w:tcW w:w="4411" w:type="dxa"/>
            <w:shd w:val="clear" w:color="auto" w:fill="auto"/>
          </w:tcPr>
          <w:p w14:paraId="70AC2350" w14:textId="77777777" w:rsidR="00512FC7" w:rsidRPr="00512FC7" w:rsidRDefault="00512FC7" w:rsidP="00533FE7">
            <w:r w:rsidRPr="00512FC7">
              <w:t>ID</w:t>
            </w:r>
          </w:p>
        </w:tc>
      </w:tr>
      <w:tr w:rsidR="00512FC7" w:rsidRPr="00512FC7" w14:paraId="621F1D8E" w14:textId="77777777" w:rsidTr="00533FE7">
        <w:tc>
          <w:tcPr>
            <w:tcW w:w="828" w:type="dxa"/>
            <w:shd w:val="clear" w:color="auto" w:fill="auto"/>
          </w:tcPr>
          <w:p w14:paraId="53837D58" w14:textId="77777777" w:rsidR="00512FC7" w:rsidRPr="00512FC7" w:rsidRDefault="00512FC7" w:rsidP="00533FE7">
            <w:bookmarkStart w:id="2147" w:name="fld_NoNested4PartySubIDs" w:colFirst="1" w:colLast="1"/>
            <w:bookmarkEnd w:id="2146"/>
            <w:r w:rsidRPr="00512FC7">
              <w:t>1413</w:t>
            </w:r>
          </w:p>
        </w:tc>
        <w:tc>
          <w:tcPr>
            <w:tcW w:w="2069" w:type="dxa"/>
            <w:shd w:val="clear" w:color="auto" w:fill="auto"/>
          </w:tcPr>
          <w:p w14:paraId="766C683D" w14:textId="77777777" w:rsidR="00512FC7" w:rsidRPr="00512FC7" w:rsidRDefault="00512FC7" w:rsidP="00533FE7">
            <w:r w:rsidRPr="00512FC7">
              <w:t>NoNested4PartySubIDs</w:t>
            </w:r>
          </w:p>
        </w:tc>
        <w:tc>
          <w:tcPr>
            <w:tcW w:w="1083" w:type="dxa"/>
            <w:shd w:val="clear" w:color="auto" w:fill="auto"/>
          </w:tcPr>
          <w:p w14:paraId="37E7F31B" w14:textId="77777777" w:rsidR="00512FC7" w:rsidRPr="00512FC7" w:rsidRDefault="00512FC7" w:rsidP="00533FE7">
            <w:r w:rsidRPr="00512FC7">
              <w:t>NumInGroup</w:t>
            </w:r>
          </w:p>
        </w:tc>
        <w:tc>
          <w:tcPr>
            <w:tcW w:w="4677" w:type="dxa"/>
            <w:shd w:val="clear" w:color="auto" w:fill="auto"/>
          </w:tcPr>
          <w:p w14:paraId="586631E4" w14:textId="77777777" w:rsidR="00512FC7" w:rsidRPr="00512FC7" w:rsidRDefault="00512FC7" w:rsidP="00533FE7">
            <w:pPr>
              <w:jc w:val="left"/>
            </w:pPr>
            <w:r w:rsidRPr="00512FC7">
              <w:t>Refer to definition of NoPartySubIDs(802)</w:t>
            </w:r>
          </w:p>
        </w:tc>
        <w:tc>
          <w:tcPr>
            <w:tcW w:w="4411" w:type="dxa"/>
            <w:shd w:val="clear" w:color="auto" w:fill="auto"/>
          </w:tcPr>
          <w:p w14:paraId="6394E4EC" w14:textId="77777777" w:rsidR="00512FC7" w:rsidRPr="00512FC7" w:rsidRDefault="00512FC7" w:rsidP="00533FE7">
            <w:r w:rsidRPr="00512FC7">
              <w:t>NoNested4PartySubIDs</w:t>
            </w:r>
          </w:p>
        </w:tc>
      </w:tr>
      <w:tr w:rsidR="00512FC7" w:rsidRPr="00512FC7" w14:paraId="0515BED3" w14:textId="77777777" w:rsidTr="00533FE7">
        <w:tc>
          <w:tcPr>
            <w:tcW w:w="828" w:type="dxa"/>
            <w:shd w:val="clear" w:color="auto" w:fill="auto"/>
          </w:tcPr>
          <w:p w14:paraId="5EBDB909" w14:textId="77777777" w:rsidR="00512FC7" w:rsidRPr="00512FC7" w:rsidRDefault="00512FC7" w:rsidP="00533FE7">
            <w:bookmarkStart w:id="2148" w:name="fld_NoNested4PartyIDs" w:colFirst="1" w:colLast="1"/>
            <w:bookmarkEnd w:id="2147"/>
            <w:r w:rsidRPr="00512FC7">
              <w:t>1414</w:t>
            </w:r>
          </w:p>
        </w:tc>
        <w:tc>
          <w:tcPr>
            <w:tcW w:w="2069" w:type="dxa"/>
            <w:shd w:val="clear" w:color="auto" w:fill="auto"/>
          </w:tcPr>
          <w:p w14:paraId="2F70700D" w14:textId="77777777" w:rsidR="00512FC7" w:rsidRPr="00512FC7" w:rsidRDefault="00512FC7" w:rsidP="00533FE7">
            <w:r w:rsidRPr="00512FC7">
              <w:t>NoNested4PartyIDs</w:t>
            </w:r>
          </w:p>
        </w:tc>
        <w:tc>
          <w:tcPr>
            <w:tcW w:w="1083" w:type="dxa"/>
            <w:shd w:val="clear" w:color="auto" w:fill="auto"/>
          </w:tcPr>
          <w:p w14:paraId="07877E24" w14:textId="77777777" w:rsidR="00512FC7" w:rsidRPr="00512FC7" w:rsidRDefault="00512FC7" w:rsidP="00533FE7">
            <w:r w:rsidRPr="00512FC7">
              <w:t>NumInGroup</w:t>
            </w:r>
          </w:p>
        </w:tc>
        <w:tc>
          <w:tcPr>
            <w:tcW w:w="4677" w:type="dxa"/>
            <w:shd w:val="clear" w:color="auto" w:fill="auto"/>
          </w:tcPr>
          <w:p w14:paraId="73FECF44" w14:textId="77777777" w:rsidR="00512FC7" w:rsidRPr="00512FC7" w:rsidRDefault="00512FC7" w:rsidP="00533FE7">
            <w:pPr>
              <w:jc w:val="left"/>
            </w:pPr>
            <w:r w:rsidRPr="00512FC7">
              <w:t>Refer to definition of NoPartyIDs(453)</w:t>
            </w:r>
          </w:p>
        </w:tc>
        <w:tc>
          <w:tcPr>
            <w:tcW w:w="4411" w:type="dxa"/>
            <w:shd w:val="clear" w:color="auto" w:fill="auto"/>
          </w:tcPr>
          <w:p w14:paraId="116259A5" w14:textId="77777777" w:rsidR="00512FC7" w:rsidRPr="00512FC7" w:rsidRDefault="00512FC7" w:rsidP="00533FE7">
            <w:r w:rsidRPr="00512FC7">
              <w:t>NoNested4PartyIDs</w:t>
            </w:r>
          </w:p>
        </w:tc>
      </w:tr>
      <w:tr w:rsidR="00512FC7" w:rsidRPr="00512FC7" w14:paraId="0A9CED49" w14:textId="77777777" w:rsidTr="00533FE7">
        <w:tc>
          <w:tcPr>
            <w:tcW w:w="828" w:type="dxa"/>
            <w:shd w:val="clear" w:color="auto" w:fill="auto"/>
          </w:tcPr>
          <w:p w14:paraId="2E465AC1" w14:textId="77777777" w:rsidR="00512FC7" w:rsidRPr="00512FC7" w:rsidRDefault="00512FC7" w:rsidP="00533FE7">
            <w:bookmarkStart w:id="2149" w:name="fld_Nested4PartyID" w:colFirst="1" w:colLast="1"/>
            <w:bookmarkEnd w:id="2148"/>
            <w:r w:rsidRPr="00512FC7">
              <w:t>1415</w:t>
            </w:r>
          </w:p>
        </w:tc>
        <w:tc>
          <w:tcPr>
            <w:tcW w:w="2069" w:type="dxa"/>
            <w:shd w:val="clear" w:color="auto" w:fill="auto"/>
          </w:tcPr>
          <w:p w14:paraId="5C145722" w14:textId="77777777" w:rsidR="00512FC7" w:rsidRPr="00512FC7" w:rsidRDefault="00512FC7" w:rsidP="00533FE7">
            <w:r w:rsidRPr="00512FC7">
              <w:t>Nested4PartyID</w:t>
            </w:r>
          </w:p>
        </w:tc>
        <w:tc>
          <w:tcPr>
            <w:tcW w:w="1083" w:type="dxa"/>
            <w:shd w:val="clear" w:color="auto" w:fill="auto"/>
          </w:tcPr>
          <w:p w14:paraId="135F95F6" w14:textId="77777777" w:rsidR="00512FC7" w:rsidRPr="00512FC7" w:rsidRDefault="00512FC7" w:rsidP="00533FE7">
            <w:r w:rsidRPr="00512FC7">
              <w:t>String</w:t>
            </w:r>
          </w:p>
        </w:tc>
        <w:tc>
          <w:tcPr>
            <w:tcW w:w="4677" w:type="dxa"/>
            <w:shd w:val="clear" w:color="auto" w:fill="auto"/>
          </w:tcPr>
          <w:p w14:paraId="5508B357" w14:textId="77777777" w:rsidR="00512FC7" w:rsidRPr="00512FC7" w:rsidRDefault="00512FC7" w:rsidP="00533FE7">
            <w:pPr>
              <w:jc w:val="left"/>
            </w:pPr>
            <w:r w:rsidRPr="00512FC7">
              <w:t>Refer to definition of PartyID(448)</w:t>
            </w:r>
          </w:p>
        </w:tc>
        <w:tc>
          <w:tcPr>
            <w:tcW w:w="4411" w:type="dxa"/>
            <w:shd w:val="clear" w:color="auto" w:fill="auto"/>
          </w:tcPr>
          <w:p w14:paraId="49D4FA8E" w14:textId="77777777" w:rsidR="00512FC7" w:rsidRPr="00512FC7" w:rsidRDefault="00512FC7" w:rsidP="00533FE7">
            <w:r w:rsidRPr="00512FC7">
              <w:t>ID</w:t>
            </w:r>
          </w:p>
        </w:tc>
      </w:tr>
      <w:tr w:rsidR="00512FC7" w:rsidRPr="00512FC7" w14:paraId="4F02050F" w14:textId="77777777" w:rsidTr="00533FE7">
        <w:tc>
          <w:tcPr>
            <w:tcW w:w="828" w:type="dxa"/>
            <w:shd w:val="clear" w:color="auto" w:fill="auto"/>
          </w:tcPr>
          <w:p w14:paraId="4147B8E0" w14:textId="77777777" w:rsidR="00512FC7" w:rsidRPr="00512FC7" w:rsidRDefault="00512FC7" w:rsidP="00533FE7">
            <w:bookmarkStart w:id="2150" w:name="fld_Nested4PartyIDSource" w:colFirst="1" w:colLast="1"/>
            <w:bookmarkEnd w:id="2149"/>
            <w:r w:rsidRPr="00512FC7">
              <w:t>1416</w:t>
            </w:r>
          </w:p>
        </w:tc>
        <w:tc>
          <w:tcPr>
            <w:tcW w:w="2069" w:type="dxa"/>
            <w:shd w:val="clear" w:color="auto" w:fill="auto"/>
          </w:tcPr>
          <w:p w14:paraId="778C3B6B" w14:textId="77777777" w:rsidR="00512FC7" w:rsidRPr="00512FC7" w:rsidRDefault="00512FC7" w:rsidP="00533FE7">
            <w:r w:rsidRPr="00512FC7">
              <w:t>Nested4PartyIDSource</w:t>
            </w:r>
          </w:p>
        </w:tc>
        <w:tc>
          <w:tcPr>
            <w:tcW w:w="1083" w:type="dxa"/>
            <w:shd w:val="clear" w:color="auto" w:fill="auto"/>
          </w:tcPr>
          <w:p w14:paraId="59D0741A" w14:textId="77777777" w:rsidR="00512FC7" w:rsidRPr="00512FC7" w:rsidRDefault="00512FC7" w:rsidP="00533FE7">
            <w:r w:rsidRPr="00512FC7">
              <w:t>char</w:t>
            </w:r>
          </w:p>
        </w:tc>
        <w:tc>
          <w:tcPr>
            <w:tcW w:w="4677" w:type="dxa"/>
            <w:shd w:val="clear" w:color="auto" w:fill="auto"/>
          </w:tcPr>
          <w:p w14:paraId="2D02E994" w14:textId="77777777" w:rsidR="00512FC7" w:rsidRDefault="00512FC7" w:rsidP="00533FE7">
            <w:pPr>
              <w:jc w:val="left"/>
            </w:pPr>
            <w:r>
              <w:t>Refer to definition of PartyIDSource(447)</w:t>
            </w:r>
          </w:p>
          <w:p w14:paraId="63C7AE53"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7E77A501" w14:textId="77777777" w:rsidR="00512FC7" w:rsidRPr="00512FC7" w:rsidRDefault="00512FC7" w:rsidP="00533FE7">
            <w:r w:rsidRPr="00512FC7">
              <w:t>Src</w:t>
            </w:r>
          </w:p>
        </w:tc>
      </w:tr>
      <w:tr w:rsidR="00512FC7" w:rsidRPr="00512FC7" w14:paraId="130E5380" w14:textId="77777777" w:rsidTr="00533FE7">
        <w:tc>
          <w:tcPr>
            <w:tcW w:w="828" w:type="dxa"/>
            <w:shd w:val="clear" w:color="auto" w:fill="auto"/>
          </w:tcPr>
          <w:p w14:paraId="1B88E74B" w14:textId="77777777" w:rsidR="00512FC7" w:rsidRPr="00512FC7" w:rsidRDefault="00512FC7" w:rsidP="00533FE7">
            <w:bookmarkStart w:id="2151" w:name="fld_Nested4PartyRole" w:colFirst="1" w:colLast="1"/>
            <w:bookmarkEnd w:id="2150"/>
            <w:r w:rsidRPr="00512FC7">
              <w:t>1417</w:t>
            </w:r>
          </w:p>
        </w:tc>
        <w:tc>
          <w:tcPr>
            <w:tcW w:w="2069" w:type="dxa"/>
            <w:shd w:val="clear" w:color="auto" w:fill="auto"/>
          </w:tcPr>
          <w:p w14:paraId="6E1DEFBA" w14:textId="77777777" w:rsidR="00512FC7" w:rsidRPr="00512FC7" w:rsidRDefault="00512FC7" w:rsidP="00533FE7">
            <w:r w:rsidRPr="00512FC7">
              <w:t>Nested4PartyRole</w:t>
            </w:r>
          </w:p>
        </w:tc>
        <w:tc>
          <w:tcPr>
            <w:tcW w:w="1083" w:type="dxa"/>
            <w:shd w:val="clear" w:color="auto" w:fill="auto"/>
          </w:tcPr>
          <w:p w14:paraId="0D82975A" w14:textId="77777777" w:rsidR="00512FC7" w:rsidRPr="00512FC7" w:rsidRDefault="00512FC7" w:rsidP="00533FE7">
            <w:r w:rsidRPr="00512FC7">
              <w:t>int</w:t>
            </w:r>
          </w:p>
        </w:tc>
        <w:tc>
          <w:tcPr>
            <w:tcW w:w="4677" w:type="dxa"/>
            <w:shd w:val="clear" w:color="auto" w:fill="auto"/>
          </w:tcPr>
          <w:p w14:paraId="65F51702" w14:textId="77777777" w:rsidR="00512FC7" w:rsidRDefault="00512FC7" w:rsidP="00533FE7">
            <w:pPr>
              <w:jc w:val="left"/>
            </w:pPr>
            <w:r>
              <w:t>Refer to definition of PartyRole(452)</w:t>
            </w:r>
          </w:p>
          <w:p w14:paraId="0680943A"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0DC32926" w14:textId="77777777" w:rsidR="00512FC7" w:rsidRPr="00512FC7" w:rsidRDefault="00512FC7" w:rsidP="00533FE7">
            <w:r w:rsidRPr="00512FC7">
              <w:t>R</w:t>
            </w:r>
          </w:p>
        </w:tc>
      </w:tr>
      <w:tr w:rsidR="00512FC7" w:rsidRPr="00512FC7" w14:paraId="3EF31C47" w14:textId="77777777" w:rsidTr="00533FE7">
        <w:tc>
          <w:tcPr>
            <w:tcW w:w="828" w:type="dxa"/>
            <w:shd w:val="clear" w:color="auto" w:fill="auto"/>
          </w:tcPr>
          <w:p w14:paraId="27A60DEC" w14:textId="77777777" w:rsidR="00512FC7" w:rsidRPr="00512FC7" w:rsidRDefault="00512FC7" w:rsidP="00533FE7">
            <w:bookmarkStart w:id="2152" w:name="fld_LegLastQty" w:colFirst="1" w:colLast="1"/>
            <w:bookmarkEnd w:id="2151"/>
            <w:r w:rsidRPr="00512FC7">
              <w:t>1418</w:t>
            </w:r>
          </w:p>
        </w:tc>
        <w:tc>
          <w:tcPr>
            <w:tcW w:w="2069" w:type="dxa"/>
            <w:shd w:val="clear" w:color="auto" w:fill="auto"/>
          </w:tcPr>
          <w:p w14:paraId="2870E7F5" w14:textId="77777777" w:rsidR="00512FC7" w:rsidRPr="00512FC7" w:rsidRDefault="00512FC7" w:rsidP="00533FE7">
            <w:r w:rsidRPr="00512FC7">
              <w:t>LegLastQty</w:t>
            </w:r>
          </w:p>
        </w:tc>
        <w:tc>
          <w:tcPr>
            <w:tcW w:w="1083" w:type="dxa"/>
            <w:shd w:val="clear" w:color="auto" w:fill="auto"/>
          </w:tcPr>
          <w:p w14:paraId="0E7F77F3" w14:textId="77777777" w:rsidR="00512FC7" w:rsidRPr="00512FC7" w:rsidRDefault="00512FC7" w:rsidP="00533FE7">
            <w:r w:rsidRPr="00512FC7">
              <w:t>Qty</w:t>
            </w:r>
          </w:p>
        </w:tc>
        <w:tc>
          <w:tcPr>
            <w:tcW w:w="4677" w:type="dxa"/>
            <w:shd w:val="clear" w:color="auto" w:fill="auto"/>
          </w:tcPr>
          <w:p w14:paraId="4B2965DD" w14:textId="77777777" w:rsidR="00512FC7" w:rsidRPr="00512FC7" w:rsidRDefault="00512FC7" w:rsidP="00533FE7">
            <w:pPr>
              <w:jc w:val="left"/>
            </w:pPr>
            <w:r w:rsidRPr="00512FC7">
              <w:t>Fill quantity for the leg instrument</w:t>
            </w:r>
          </w:p>
        </w:tc>
        <w:tc>
          <w:tcPr>
            <w:tcW w:w="4411" w:type="dxa"/>
            <w:shd w:val="clear" w:color="auto" w:fill="auto"/>
          </w:tcPr>
          <w:p w14:paraId="0E35BF28" w14:textId="77777777" w:rsidR="00512FC7" w:rsidRPr="00512FC7" w:rsidRDefault="00512FC7" w:rsidP="00533FE7">
            <w:r w:rsidRPr="00512FC7">
              <w:t>LastQty</w:t>
            </w:r>
          </w:p>
        </w:tc>
      </w:tr>
      <w:tr w:rsidR="00512FC7" w:rsidRPr="00512FC7" w14:paraId="4B4D0A1C" w14:textId="77777777" w:rsidTr="00533FE7">
        <w:tc>
          <w:tcPr>
            <w:tcW w:w="828" w:type="dxa"/>
            <w:shd w:val="clear" w:color="auto" w:fill="auto"/>
          </w:tcPr>
          <w:p w14:paraId="0F9092DB" w14:textId="77777777" w:rsidR="00512FC7" w:rsidRPr="00512FC7" w:rsidRDefault="00512FC7" w:rsidP="00533FE7">
            <w:bookmarkStart w:id="2153" w:name="fld_UnderlyingExerciseStyle" w:colFirst="1" w:colLast="1"/>
            <w:bookmarkEnd w:id="2152"/>
            <w:r w:rsidRPr="00512FC7">
              <w:t>1419</w:t>
            </w:r>
          </w:p>
        </w:tc>
        <w:tc>
          <w:tcPr>
            <w:tcW w:w="2069" w:type="dxa"/>
            <w:shd w:val="clear" w:color="auto" w:fill="auto"/>
          </w:tcPr>
          <w:p w14:paraId="385EA4D7" w14:textId="77777777" w:rsidR="00512FC7" w:rsidRPr="00512FC7" w:rsidRDefault="00512FC7" w:rsidP="00533FE7">
            <w:r w:rsidRPr="00512FC7">
              <w:t>UnderlyingExerciseStyle</w:t>
            </w:r>
          </w:p>
        </w:tc>
        <w:tc>
          <w:tcPr>
            <w:tcW w:w="1083" w:type="dxa"/>
            <w:shd w:val="clear" w:color="auto" w:fill="auto"/>
          </w:tcPr>
          <w:p w14:paraId="21E6984F" w14:textId="77777777" w:rsidR="00512FC7" w:rsidRPr="00512FC7" w:rsidRDefault="00512FC7" w:rsidP="00533FE7">
            <w:r w:rsidRPr="00512FC7">
              <w:t>int</w:t>
            </w:r>
          </w:p>
        </w:tc>
        <w:tc>
          <w:tcPr>
            <w:tcW w:w="4677" w:type="dxa"/>
            <w:shd w:val="clear" w:color="auto" w:fill="auto"/>
          </w:tcPr>
          <w:p w14:paraId="266DDE20" w14:textId="77777777" w:rsidR="00512FC7" w:rsidRDefault="00512FC7" w:rsidP="00533FE7">
            <w:pPr>
              <w:jc w:val="left"/>
            </w:pPr>
            <w:r>
              <w:t>Type of exercise of a derivatives security</w:t>
            </w:r>
          </w:p>
          <w:p w14:paraId="5FEF39C8" w14:textId="77777777" w:rsidR="00512FC7" w:rsidRPr="00512FC7" w:rsidRDefault="00512FC7" w:rsidP="00533FE7">
            <w:pPr>
              <w:jc w:val="left"/>
            </w:pPr>
            <w:r>
              <w:t>Valid values:</w:t>
            </w:r>
            <w:r>
              <w:br/>
            </w:r>
            <w:r>
              <w:tab/>
              <w:t>0 - European</w:t>
            </w:r>
            <w:r>
              <w:br/>
            </w:r>
            <w:r>
              <w:tab/>
              <w:t>1 - American</w:t>
            </w:r>
            <w:r>
              <w:br/>
            </w:r>
            <w:r>
              <w:tab/>
              <w:t>2 - Bermuda</w:t>
            </w:r>
          </w:p>
        </w:tc>
        <w:tc>
          <w:tcPr>
            <w:tcW w:w="4411" w:type="dxa"/>
            <w:shd w:val="clear" w:color="auto" w:fill="auto"/>
          </w:tcPr>
          <w:p w14:paraId="7788846C" w14:textId="77777777" w:rsidR="00512FC7" w:rsidRPr="00512FC7" w:rsidRDefault="00512FC7" w:rsidP="00533FE7">
            <w:r w:rsidRPr="00512FC7">
              <w:t>ExerStyle</w:t>
            </w:r>
          </w:p>
        </w:tc>
      </w:tr>
      <w:tr w:rsidR="00512FC7" w:rsidRPr="00512FC7" w14:paraId="60E265F1" w14:textId="77777777" w:rsidTr="00533FE7">
        <w:tc>
          <w:tcPr>
            <w:tcW w:w="828" w:type="dxa"/>
            <w:shd w:val="clear" w:color="auto" w:fill="auto"/>
          </w:tcPr>
          <w:p w14:paraId="6589BD25" w14:textId="77777777" w:rsidR="00512FC7" w:rsidRPr="00512FC7" w:rsidRDefault="00512FC7" w:rsidP="00533FE7">
            <w:bookmarkStart w:id="2154" w:name="fld_LegExerciseStyle" w:colFirst="1" w:colLast="1"/>
            <w:bookmarkEnd w:id="2153"/>
            <w:r w:rsidRPr="00512FC7">
              <w:t>1420</w:t>
            </w:r>
          </w:p>
        </w:tc>
        <w:tc>
          <w:tcPr>
            <w:tcW w:w="2069" w:type="dxa"/>
            <w:shd w:val="clear" w:color="auto" w:fill="auto"/>
          </w:tcPr>
          <w:p w14:paraId="702A20A3" w14:textId="77777777" w:rsidR="00512FC7" w:rsidRPr="00512FC7" w:rsidRDefault="00512FC7" w:rsidP="00533FE7">
            <w:r w:rsidRPr="00512FC7">
              <w:t>LegExerciseStyle</w:t>
            </w:r>
          </w:p>
        </w:tc>
        <w:tc>
          <w:tcPr>
            <w:tcW w:w="1083" w:type="dxa"/>
            <w:shd w:val="clear" w:color="auto" w:fill="auto"/>
          </w:tcPr>
          <w:p w14:paraId="1B32F225" w14:textId="77777777" w:rsidR="00512FC7" w:rsidRPr="00512FC7" w:rsidRDefault="00512FC7" w:rsidP="00533FE7">
            <w:r w:rsidRPr="00512FC7">
              <w:t>int</w:t>
            </w:r>
          </w:p>
        </w:tc>
        <w:tc>
          <w:tcPr>
            <w:tcW w:w="4677" w:type="dxa"/>
            <w:shd w:val="clear" w:color="auto" w:fill="auto"/>
          </w:tcPr>
          <w:p w14:paraId="0C8042B2" w14:textId="77777777" w:rsidR="00512FC7" w:rsidRDefault="00512FC7" w:rsidP="00533FE7">
            <w:pPr>
              <w:jc w:val="left"/>
            </w:pPr>
            <w:r>
              <w:t>Type of exercise of a derivatives security</w:t>
            </w:r>
          </w:p>
          <w:p w14:paraId="2F8B648E" w14:textId="77777777" w:rsidR="00512FC7" w:rsidRPr="00512FC7" w:rsidRDefault="00512FC7" w:rsidP="00533FE7">
            <w:pPr>
              <w:jc w:val="left"/>
            </w:pPr>
            <w:r>
              <w:t>Valid values:</w:t>
            </w:r>
            <w:r>
              <w:br/>
            </w:r>
            <w:r>
              <w:tab/>
              <w:t>0 - European</w:t>
            </w:r>
            <w:r>
              <w:br/>
            </w:r>
            <w:r>
              <w:tab/>
              <w:t>1 - American</w:t>
            </w:r>
            <w:r>
              <w:br/>
            </w:r>
            <w:r>
              <w:tab/>
              <w:t>2 - Bermuda</w:t>
            </w:r>
          </w:p>
        </w:tc>
        <w:tc>
          <w:tcPr>
            <w:tcW w:w="4411" w:type="dxa"/>
            <w:shd w:val="clear" w:color="auto" w:fill="auto"/>
          </w:tcPr>
          <w:p w14:paraId="119D76C7" w14:textId="77777777" w:rsidR="00512FC7" w:rsidRPr="00512FC7" w:rsidRDefault="00512FC7" w:rsidP="00533FE7">
            <w:r w:rsidRPr="00512FC7">
              <w:t>ExerStyle</w:t>
            </w:r>
          </w:p>
        </w:tc>
      </w:tr>
      <w:tr w:rsidR="00512FC7" w:rsidRPr="00512FC7" w14:paraId="1992BE57" w14:textId="77777777" w:rsidTr="00533FE7">
        <w:tc>
          <w:tcPr>
            <w:tcW w:w="828" w:type="dxa"/>
            <w:shd w:val="clear" w:color="auto" w:fill="auto"/>
          </w:tcPr>
          <w:p w14:paraId="686DAA7C" w14:textId="77777777" w:rsidR="00512FC7" w:rsidRPr="00512FC7" w:rsidRDefault="00512FC7" w:rsidP="00533FE7">
            <w:bookmarkStart w:id="2155" w:name="fld_LegPriceUnitOfMeasure" w:colFirst="1" w:colLast="1"/>
            <w:bookmarkEnd w:id="2154"/>
            <w:r w:rsidRPr="00512FC7">
              <w:t>1421</w:t>
            </w:r>
          </w:p>
        </w:tc>
        <w:tc>
          <w:tcPr>
            <w:tcW w:w="2069" w:type="dxa"/>
            <w:shd w:val="clear" w:color="auto" w:fill="auto"/>
          </w:tcPr>
          <w:p w14:paraId="52325261" w14:textId="77777777" w:rsidR="00512FC7" w:rsidRPr="00512FC7" w:rsidRDefault="00512FC7" w:rsidP="00533FE7">
            <w:r w:rsidRPr="00512FC7">
              <w:t>LegPriceUnitOfMeasure</w:t>
            </w:r>
          </w:p>
        </w:tc>
        <w:tc>
          <w:tcPr>
            <w:tcW w:w="1083" w:type="dxa"/>
            <w:shd w:val="clear" w:color="auto" w:fill="auto"/>
          </w:tcPr>
          <w:p w14:paraId="6F8F2C53" w14:textId="77777777" w:rsidR="00512FC7" w:rsidRPr="00512FC7" w:rsidRDefault="00512FC7" w:rsidP="00533FE7">
            <w:r w:rsidRPr="00512FC7">
              <w:t>String</w:t>
            </w:r>
          </w:p>
        </w:tc>
        <w:tc>
          <w:tcPr>
            <w:tcW w:w="4677" w:type="dxa"/>
            <w:shd w:val="clear" w:color="auto" w:fill="auto"/>
          </w:tcPr>
          <w:p w14:paraId="62A46B3B" w14:textId="77777777" w:rsidR="00512FC7" w:rsidRDefault="00512FC7" w:rsidP="00533FE7">
            <w:pPr>
              <w:jc w:val="left"/>
            </w:pPr>
            <w:r>
              <w:t>Refer to definition for PriceUnitOfMeasure(1191)</w:t>
            </w:r>
          </w:p>
          <w:p w14:paraId="58B292AB"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55B19AF6" w14:textId="77777777" w:rsidR="00512FC7" w:rsidRPr="00512FC7" w:rsidRDefault="00512FC7" w:rsidP="00533FE7">
            <w:r w:rsidRPr="00512FC7">
              <w:t>PxUOM</w:t>
            </w:r>
          </w:p>
        </w:tc>
      </w:tr>
      <w:tr w:rsidR="00512FC7" w:rsidRPr="00512FC7" w14:paraId="6A94FDA1" w14:textId="77777777" w:rsidTr="00533FE7">
        <w:tc>
          <w:tcPr>
            <w:tcW w:w="828" w:type="dxa"/>
            <w:shd w:val="clear" w:color="auto" w:fill="auto"/>
          </w:tcPr>
          <w:p w14:paraId="2D9CC375" w14:textId="77777777" w:rsidR="00512FC7" w:rsidRPr="00512FC7" w:rsidRDefault="00512FC7" w:rsidP="00533FE7">
            <w:bookmarkStart w:id="2156" w:name="fld_LegPriceUnitOfMeasureQty" w:colFirst="1" w:colLast="1"/>
            <w:bookmarkEnd w:id="2155"/>
            <w:r w:rsidRPr="00512FC7">
              <w:t>1422</w:t>
            </w:r>
          </w:p>
        </w:tc>
        <w:tc>
          <w:tcPr>
            <w:tcW w:w="2069" w:type="dxa"/>
            <w:shd w:val="clear" w:color="auto" w:fill="auto"/>
          </w:tcPr>
          <w:p w14:paraId="72032DA7" w14:textId="77777777" w:rsidR="00512FC7" w:rsidRPr="00512FC7" w:rsidRDefault="00512FC7" w:rsidP="00533FE7">
            <w:r w:rsidRPr="00512FC7">
              <w:t>LegPriceUnitOfMeasureQty</w:t>
            </w:r>
          </w:p>
        </w:tc>
        <w:tc>
          <w:tcPr>
            <w:tcW w:w="1083" w:type="dxa"/>
            <w:shd w:val="clear" w:color="auto" w:fill="auto"/>
          </w:tcPr>
          <w:p w14:paraId="7EFB4AD0" w14:textId="77777777" w:rsidR="00512FC7" w:rsidRPr="00512FC7" w:rsidRDefault="00512FC7" w:rsidP="00533FE7">
            <w:r w:rsidRPr="00512FC7">
              <w:t>Qty</w:t>
            </w:r>
          </w:p>
        </w:tc>
        <w:tc>
          <w:tcPr>
            <w:tcW w:w="4677" w:type="dxa"/>
            <w:shd w:val="clear" w:color="auto" w:fill="auto"/>
          </w:tcPr>
          <w:p w14:paraId="0972042D" w14:textId="77777777" w:rsidR="00512FC7" w:rsidRPr="00512FC7" w:rsidRDefault="00512FC7" w:rsidP="00533FE7">
            <w:pPr>
              <w:jc w:val="left"/>
            </w:pPr>
            <w:r w:rsidRPr="00512FC7">
              <w:t>Refer to definition of PriceUnitOfMeasureQty(1192)</w:t>
            </w:r>
          </w:p>
        </w:tc>
        <w:tc>
          <w:tcPr>
            <w:tcW w:w="4411" w:type="dxa"/>
            <w:shd w:val="clear" w:color="auto" w:fill="auto"/>
          </w:tcPr>
          <w:p w14:paraId="7616FA80" w14:textId="77777777" w:rsidR="00512FC7" w:rsidRPr="00512FC7" w:rsidRDefault="00512FC7" w:rsidP="00533FE7">
            <w:r w:rsidRPr="00512FC7">
              <w:t>PxUOMQty</w:t>
            </w:r>
          </w:p>
        </w:tc>
      </w:tr>
      <w:tr w:rsidR="00512FC7" w:rsidRPr="00512FC7" w14:paraId="5388B9B5" w14:textId="77777777" w:rsidTr="00533FE7">
        <w:tc>
          <w:tcPr>
            <w:tcW w:w="828" w:type="dxa"/>
            <w:shd w:val="clear" w:color="auto" w:fill="auto"/>
          </w:tcPr>
          <w:p w14:paraId="70D2F083" w14:textId="77777777" w:rsidR="00512FC7" w:rsidRPr="00512FC7" w:rsidRDefault="00512FC7" w:rsidP="00533FE7">
            <w:bookmarkStart w:id="2157" w:name="fld_UnderlyingUnitOfMeasureQty" w:colFirst="1" w:colLast="1"/>
            <w:bookmarkEnd w:id="2156"/>
            <w:r w:rsidRPr="00512FC7">
              <w:t>1423</w:t>
            </w:r>
          </w:p>
        </w:tc>
        <w:tc>
          <w:tcPr>
            <w:tcW w:w="2069" w:type="dxa"/>
            <w:shd w:val="clear" w:color="auto" w:fill="auto"/>
          </w:tcPr>
          <w:p w14:paraId="6761C86D" w14:textId="77777777" w:rsidR="00512FC7" w:rsidRPr="00512FC7" w:rsidRDefault="00512FC7" w:rsidP="00533FE7">
            <w:r w:rsidRPr="00512FC7">
              <w:t>UnderlyingUnitOfMeasureQty</w:t>
            </w:r>
          </w:p>
        </w:tc>
        <w:tc>
          <w:tcPr>
            <w:tcW w:w="1083" w:type="dxa"/>
            <w:shd w:val="clear" w:color="auto" w:fill="auto"/>
          </w:tcPr>
          <w:p w14:paraId="2D52DABC" w14:textId="77777777" w:rsidR="00512FC7" w:rsidRPr="00512FC7" w:rsidRDefault="00512FC7" w:rsidP="00533FE7">
            <w:r w:rsidRPr="00512FC7">
              <w:t>Qty</w:t>
            </w:r>
          </w:p>
        </w:tc>
        <w:tc>
          <w:tcPr>
            <w:tcW w:w="4677" w:type="dxa"/>
            <w:shd w:val="clear" w:color="auto" w:fill="auto"/>
          </w:tcPr>
          <w:p w14:paraId="5E9E2FAB" w14:textId="77777777" w:rsidR="00512FC7" w:rsidRPr="00512FC7" w:rsidRDefault="00512FC7" w:rsidP="00533FE7">
            <w:pPr>
              <w:jc w:val="left"/>
            </w:pPr>
            <w:r w:rsidRPr="00512FC7">
              <w:t>Refer to definition of UnitOfMeasureQty(1147)</w:t>
            </w:r>
          </w:p>
        </w:tc>
        <w:tc>
          <w:tcPr>
            <w:tcW w:w="4411" w:type="dxa"/>
            <w:shd w:val="clear" w:color="auto" w:fill="auto"/>
          </w:tcPr>
          <w:p w14:paraId="759796FF" w14:textId="77777777" w:rsidR="00512FC7" w:rsidRPr="00512FC7" w:rsidRDefault="00512FC7" w:rsidP="00533FE7">
            <w:r w:rsidRPr="00512FC7">
              <w:t>UOMQty</w:t>
            </w:r>
          </w:p>
        </w:tc>
      </w:tr>
      <w:tr w:rsidR="00512FC7" w:rsidRPr="00512FC7" w14:paraId="50BC9452" w14:textId="77777777" w:rsidTr="00533FE7">
        <w:tc>
          <w:tcPr>
            <w:tcW w:w="828" w:type="dxa"/>
            <w:shd w:val="clear" w:color="auto" w:fill="auto"/>
          </w:tcPr>
          <w:p w14:paraId="3F49455F" w14:textId="77777777" w:rsidR="00512FC7" w:rsidRPr="00512FC7" w:rsidRDefault="00512FC7" w:rsidP="00533FE7">
            <w:bookmarkStart w:id="2158" w:name="fld_UnderlyingPriceUnitOfMeasure" w:colFirst="1" w:colLast="1"/>
            <w:bookmarkEnd w:id="2157"/>
            <w:r w:rsidRPr="00512FC7">
              <w:t>1424</w:t>
            </w:r>
          </w:p>
        </w:tc>
        <w:tc>
          <w:tcPr>
            <w:tcW w:w="2069" w:type="dxa"/>
            <w:shd w:val="clear" w:color="auto" w:fill="auto"/>
          </w:tcPr>
          <w:p w14:paraId="78F72793" w14:textId="77777777" w:rsidR="00512FC7" w:rsidRPr="00512FC7" w:rsidRDefault="00512FC7" w:rsidP="00533FE7">
            <w:r w:rsidRPr="00512FC7">
              <w:t>UnderlyingPriceUnitOfMeasure</w:t>
            </w:r>
          </w:p>
        </w:tc>
        <w:tc>
          <w:tcPr>
            <w:tcW w:w="1083" w:type="dxa"/>
            <w:shd w:val="clear" w:color="auto" w:fill="auto"/>
          </w:tcPr>
          <w:p w14:paraId="3CB618FB" w14:textId="77777777" w:rsidR="00512FC7" w:rsidRPr="00512FC7" w:rsidRDefault="00512FC7" w:rsidP="00533FE7">
            <w:r w:rsidRPr="00512FC7">
              <w:t>String</w:t>
            </w:r>
          </w:p>
        </w:tc>
        <w:tc>
          <w:tcPr>
            <w:tcW w:w="4677" w:type="dxa"/>
            <w:shd w:val="clear" w:color="auto" w:fill="auto"/>
          </w:tcPr>
          <w:p w14:paraId="30E92249" w14:textId="77777777" w:rsidR="00512FC7" w:rsidRDefault="00512FC7" w:rsidP="00533FE7">
            <w:pPr>
              <w:jc w:val="left"/>
            </w:pPr>
            <w:r>
              <w:t>Refer to definition for PriceUnitOfMeasure(1191)</w:t>
            </w:r>
          </w:p>
          <w:p w14:paraId="7AD520D5" w14:textId="77777777" w:rsidR="00512FC7" w:rsidRPr="00512FC7" w:rsidRDefault="00512FC7" w:rsidP="00533FE7">
            <w:pPr>
              <w:jc w:val="left"/>
            </w:pPr>
            <w:r>
              <w:t>Valid values:</w:t>
            </w:r>
            <w:r>
              <w:br/>
              <w:t>Fixed Magnitude UOM</w:t>
            </w:r>
            <w:r>
              <w:br/>
            </w:r>
            <w:r>
              <w:tab/>
              <w:t>Bcf - Billion cubic feet</w:t>
            </w:r>
            <w:r>
              <w:br/>
            </w:r>
            <w:r>
              <w:tab/>
              <w:t>MMbbl - Million Barrels ( Deprecated in FIX.5.0SP1 )</w:t>
            </w:r>
            <w:r>
              <w:br/>
            </w:r>
            <w:r>
              <w:tab/>
              <w:t>MMBtu - One Million BTU</w:t>
            </w:r>
            <w:r>
              <w:br/>
            </w:r>
            <w:r>
              <w:tab/>
              <w:t>MWh - Megawatt hours</w:t>
            </w:r>
            <w:r>
              <w:br/>
              <w:t>Variable Quantity UOM</w:t>
            </w:r>
            <w:r>
              <w:br/>
            </w:r>
            <w:r>
              <w:tab/>
              <w:t>Bbl - Barrels</w:t>
            </w:r>
            <w:r>
              <w:br/>
            </w:r>
            <w:r>
              <w:tab/>
              <w:t>Bu - Bushels</w:t>
            </w:r>
            <w:r>
              <w:br/>
            </w:r>
            <w:r>
              <w:tab/>
              <w:t>lbs - pounds</w:t>
            </w:r>
            <w:r>
              <w:br/>
            </w:r>
            <w:r>
              <w:tab/>
              <w:t>Gal - Gallons</w:t>
            </w:r>
            <w:r>
              <w:br/>
            </w:r>
            <w:r>
              <w:tab/>
              <w:t>oz_tr - Troy Ounces</w:t>
            </w:r>
            <w:r>
              <w:br/>
            </w:r>
            <w:r>
              <w:tab/>
              <w:t>t - Metric Tons (aka Tonne)</w:t>
            </w:r>
            <w:r>
              <w:br/>
            </w:r>
            <w:r>
              <w:tab/>
              <w:t>tn - Tons (US)</w:t>
            </w:r>
            <w:r>
              <w:br/>
            </w:r>
            <w:r>
              <w:tab/>
              <w:t>USD - US Dollars</w:t>
            </w:r>
            <w:r>
              <w:br/>
            </w:r>
            <w:r>
              <w:tab/>
              <w:t>Alw - Allowances</w:t>
            </w:r>
          </w:p>
        </w:tc>
        <w:tc>
          <w:tcPr>
            <w:tcW w:w="4411" w:type="dxa"/>
            <w:shd w:val="clear" w:color="auto" w:fill="auto"/>
          </w:tcPr>
          <w:p w14:paraId="5D59952C" w14:textId="77777777" w:rsidR="00512FC7" w:rsidRPr="00512FC7" w:rsidRDefault="00512FC7" w:rsidP="00533FE7">
            <w:r w:rsidRPr="00512FC7">
              <w:t>PxUOM</w:t>
            </w:r>
          </w:p>
        </w:tc>
      </w:tr>
      <w:tr w:rsidR="00512FC7" w:rsidRPr="00512FC7" w14:paraId="52132238" w14:textId="77777777" w:rsidTr="00533FE7">
        <w:tc>
          <w:tcPr>
            <w:tcW w:w="828" w:type="dxa"/>
            <w:shd w:val="clear" w:color="auto" w:fill="auto"/>
          </w:tcPr>
          <w:p w14:paraId="6D92F7BC" w14:textId="77777777" w:rsidR="00512FC7" w:rsidRPr="00512FC7" w:rsidRDefault="00512FC7" w:rsidP="00533FE7">
            <w:bookmarkStart w:id="2159" w:name="fld_UnderlyingPriceUnitOfMeasureQty" w:colFirst="1" w:colLast="1"/>
            <w:bookmarkEnd w:id="2158"/>
            <w:r w:rsidRPr="00512FC7">
              <w:t>1425</w:t>
            </w:r>
          </w:p>
        </w:tc>
        <w:tc>
          <w:tcPr>
            <w:tcW w:w="2069" w:type="dxa"/>
            <w:shd w:val="clear" w:color="auto" w:fill="auto"/>
          </w:tcPr>
          <w:p w14:paraId="3A36E15B" w14:textId="77777777" w:rsidR="00512FC7" w:rsidRPr="00512FC7" w:rsidRDefault="00512FC7" w:rsidP="00533FE7">
            <w:r w:rsidRPr="00512FC7">
              <w:t>UnderlyingPriceUnitOfMeasureQty</w:t>
            </w:r>
          </w:p>
        </w:tc>
        <w:tc>
          <w:tcPr>
            <w:tcW w:w="1083" w:type="dxa"/>
            <w:shd w:val="clear" w:color="auto" w:fill="auto"/>
          </w:tcPr>
          <w:p w14:paraId="667035D9" w14:textId="77777777" w:rsidR="00512FC7" w:rsidRPr="00512FC7" w:rsidRDefault="00512FC7" w:rsidP="00533FE7">
            <w:r w:rsidRPr="00512FC7">
              <w:t>Qty</w:t>
            </w:r>
          </w:p>
        </w:tc>
        <w:tc>
          <w:tcPr>
            <w:tcW w:w="4677" w:type="dxa"/>
            <w:shd w:val="clear" w:color="auto" w:fill="auto"/>
          </w:tcPr>
          <w:p w14:paraId="79CEC535" w14:textId="77777777" w:rsidR="00512FC7" w:rsidRPr="00512FC7" w:rsidRDefault="00512FC7" w:rsidP="00533FE7">
            <w:pPr>
              <w:jc w:val="left"/>
            </w:pPr>
            <w:r w:rsidRPr="00512FC7">
              <w:t>Refer to definition of PriceUnitOfMeasureQty(1192)</w:t>
            </w:r>
          </w:p>
        </w:tc>
        <w:tc>
          <w:tcPr>
            <w:tcW w:w="4411" w:type="dxa"/>
            <w:shd w:val="clear" w:color="auto" w:fill="auto"/>
          </w:tcPr>
          <w:p w14:paraId="0C707A5E" w14:textId="77777777" w:rsidR="00512FC7" w:rsidRPr="00512FC7" w:rsidRDefault="00512FC7" w:rsidP="00533FE7">
            <w:r w:rsidRPr="00512FC7">
              <w:t>PxUOMQty</w:t>
            </w:r>
          </w:p>
        </w:tc>
      </w:tr>
      <w:tr w:rsidR="00512FC7" w:rsidRPr="00512FC7" w14:paraId="386B42C4" w14:textId="77777777" w:rsidTr="00533FE7">
        <w:tc>
          <w:tcPr>
            <w:tcW w:w="828" w:type="dxa"/>
            <w:shd w:val="clear" w:color="auto" w:fill="auto"/>
          </w:tcPr>
          <w:p w14:paraId="43148F6B" w14:textId="77777777" w:rsidR="00512FC7" w:rsidRPr="00512FC7" w:rsidRDefault="00512FC7" w:rsidP="00533FE7">
            <w:bookmarkStart w:id="2160" w:name="fld_ApplReportType" w:colFirst="1" w:colLast="1"/>
            <w:bookmarkEnd w:id="2159"/>
            <w:r w:rsidRPr="00512FC7">
              <w:t>1426</w:t>
            </w:r>
          </w:p>
        </w:tc>
        <w:tc>
          <w:tcPr>
            <w:tcW w:w="2069" w:type="dxa"/>
            <w:shd w:val="clear" w:color="auto" w:fill="auto"/>
          </w:tcPr>
          <w:p w14:paraId="06CEC3E2" w14:textId="77777777" w:rsidR="00512FC7" w:rsidRPr="00512FC7" w:rsidRDefault="00512FC7" w:rsidP="00533FE7">
            <w:r w:rsidRPr="00512FC7">
              <w:t>ApplReportType</w:t>
            </w:r>
          </w:p>
        </w:tc>
        <w:tc>
          <w:tcPr>
            <w:tcW w:w="1083" w:type="dxa"/>
            <w:shd w:val="clear" w:color="auto" w:fill="auto"/>
          </w:tcPr>
          <w:p w14:paraId="453D5792" w14:textId="77777777" w:rsidR="00512FC7" w:rsidRPr="00512FC7" w:rsidRDefault="00512FC7" w:rsidP="00533FE7">
            <w:r w:rsidRPr="00512FC7">
              <w:t>int</w:t>
            </w:r>
          </w:p>
        </w:tc>
        <w:tc>
          <w:tcPr>
            <w:tcW w:w="4677" w:type="dxa"/>
            <w:shd w:val="clear" w:color="auto" w:fill="auto"/>
          </w:tcPr>
          <w:p w14:paraId="5D5544CB" w14:textId="77777777" w:rsidR="00512FC7" w:rsidRDefault="00512FC7" w:rsidP="00533FE7">
            <w:pPr>
              <w:jc w:val="left"/>
            </w:pPr>
            <w:r>
              <w:t>Type of report</w:t>
            </w:r>
          </w:p>
          <w:p w14:paraId="2B3D07E6" w14:textId="77777777" w:rsidR="00512FC7" w:rsidRPr="00512FC7" w:rsidRDefault="00512FC7" w:rsidP="00533FE7">
            <w:pPr>
              <w:jc w:val="left"/>
            </w:pPr>
            <w:r>
              <w:t>Valid values:</w:t>
            </w:r>
            <w:r>
              <w:br/>
            </w:r>
            <w:r>
              <w:tab/>
              <w:t>3 - Application message re-send completed.</w:t>
            </w:r>
            <w:r>
              <w:br/>
            </w:r>
            <w:r>
              <w:tab/>
              <w:t>0 - Reset ApplSeqNum to new value specified in ApplNewSeqNum(1399)</w:t>
            </w:r>
            <w:r>
              <w:br/>
            </w:r>
            <w:r>
              <w:tab/>
              <w:t>1 - Reports that the last message has been sent for the ApplIDs Refer to RefApplLastSeqNum(1357) for the application sequence number of the last message.</w:t>
            </w:r>
            <w:r>
              <w:br/>
            </w:r>
            <w:r>
              <w:tab/>
              <w:t>2 - Heartbeat message indicating that Application identified by RefApplID(1355) is still alive. Refer to RefApplLastSeqNum(1357) for the application sequence number of the previous message.</w:t>
            </w:r>
          </w:p>
        </w:tc>
        <w:tc>
          <w:tcPr>
            <w:tcW w:w="4411" w:type="dxa"/>
            <w:shd w:val="clear" w:color="auto" w:fill="auto"/>
          </w:tcPr>
          <w:p w14:paraId="5F64C876" w14:textId="77777777" w:rsidR="00512FC7" w:rsidRPr="00512FC7" w:rsidRDefault="00512FC7" w:rsidP="00533FE7">
            <w:r w:rsidRPr="00512FC7">
              <w:t>ApplRptTyp</w:t>
            </w:r>
          </w:p>
        </w:tc>
      </w:tr>
      <w:tr w:rsidR="00512FC7" w:rsidRPr="00512FC7" w14:paraId="1CB6290A" w14:textId="77777777" w:rsidTr="00533FE7">
        <w:tc>
          <w:tcPr>
            <w:tcW w:w="828" w:type="dxa"/>
            <w:shd w:val="clear" w:color="auto" w:fill="auto"/>
          </w:tcPr>
          <w:p w14:paraId="05ED2243" w14:textId="77777777" w:rsidR="00512FC7" w:rsidRPr="00512FC7" w:rsidRDefault="00512FC7" w:rsidP="00533FE7">
            <w:bookmarkStart w:id="2161" w:name="fld_SideExecID" w:colFirst="1" w:colLast="1"/>
            <w:bookmarkEnd w:id="2160"/>
            <w:r w:rsidRPr="00512FC7">
              <w:t>1427</w:t>
            </w:r>
          </w:p>
        </w:tc>
        <w:tc>
          <w:tcPr>
            <w:tcW w:w="2069" w:type="dxa"/>
            <w:shd w:val="clear" w:color="auto" w:fill="auto"/>
          </w:tcPr>
          <w:p w14:paraId="75481BA2" w14:textId="77777777" w:rsidR="00512FC7" w:rsidRPr="00512FC7" w:rsidRDefault="00512FC7" w:rsidP="00533FE7">
            <w:r w:rsidRPr="00512FC7">
              <w:t>SideExecID</w:t>
            </w:r>
          </w:p>
        </w:tc>
        <w:tc>
          <w:tcPr>
            <w:tcW w:w="1083" w:type="dxa"/>
            <w:shd w:val="clear" w:color="auto" w:fill="auto"/>
          </w:tcPr>
          <w:p w14:paraId="6A591800" w14:textId="77777777" w:rsidR="00512FC7" w:rsidRPr="00512FC7" w:rsidRDefault="00512FC7" w:rsidP="00533FE7">
            <w:r w:rsidRPr="00512FC7">
              <w:t>String</w:t>
            </w:r>
          </w:p>
        </w:tc>
        <w:tc>
          <w:tcPr>
            <w:tcW w:w="4677" w:type="dxa"/>
            <w:shd w:val="clear" w:color="auto" w:fill="auto"/>
          </w:tcPr>
          <w:p w14:paraId="76FAA578" w14:textId="77777777" w:rsidR="00512FC7" w:rsidRPr="00512FC7" w:rsidRDefault="00512FC7" w:rsidP="00533FE7">
            <w:pPr>
              <w:jc w:val="left"/>
            </w:pPr>
            <w:r w:rsidRPr="00512FC7">
              <w:t>When reporting trades, used to reference the identifier of the execution (ExecID) being reported if different ExecIDs were assigned to each side of the trade.</w:t>
            </w:r>
          </w:p>
        </w:tc>
        <w:tc>
          <w:tcPr>
            <w:tcW w:w="4411" w:type="dxa"/>
            <w:shd w:val="clear" w:color="auto" w:fill="auto"/>
          </w:tcPr>
          <w:p w14:paraId="08AAD4E6" w14:textId="77777777" w:rsidR="00512FC7" w:rsidRPr="00512FC7" w:rsidRDefault="00512FC7" w:rsidP="00533FE7">
            <w:r w:rsidRPr="00512FC7">
              <w:t>SideExecID</w:t>
            </w:r>
          </w:p>
        </w:tc>
      </w:tr>
      <w:tr w:rsidR="00512FC7" w:rsidRPr="00512FC7" w14:paraId="588013D2" w14:textId="77777777" w:rsidTr="00533FE7">
        <w:tc>
          <w:tcPr>
            <w:tcW w:w="828" w:type="dxa"/>
            <w:shd w:val="clear" w:color="auto" w:fill="auto"/>
          </w:tcPr>
          <w:p w14:paraId="135121ED" w14:textId="77777777" w:rsidR="00512FC7" w:rsidRPr="00512FC7" w:rsidRDefault="00512FC7" w:rsidP="00533FE7">
            <w:bookmarkStart w:id="2162" w:name="fld_OrderDelay" w:colFirst="1" w:colLast="1"/>
            <w:bookmarkEnd w:id="2161"/>
            <w:r w:rsidRPr="00512FC7">
              <w:t>1428</w:t>
            </w:r>
          </w:p>
        </w:tc>
        <w:tc>
          <w:tcPr>
            <w:tcW w:w="2069" w:type="dxa"/>
            <w:shd w:val="clear" w:color="auto" w:fill="auto"/>
          </w:tcPr>
          <w:p w14:paraId="2A8F4AE7" w14:textId="77777777" w:rsidR="00512FC7" w:rsidRPr="00512FC7" w:rsidRDefault="00512FC7" w:rsidP="00533FE7">
            <w:r w:rsidRPr="00512FC7">
              <w:t>OrderDelay</w:t>
            </w:r>
          </w:p>
        </w:tc>
        <w:tc>
          <w:tcPr>
            <w:tcW w:w="1083" w:type="dxa"/>
            <w:shd w:val="clear" w:color="auto" w:fill="auto"/>
          </w:tcPr>
          <w:p w14:paraId="56395689" w14:textId="77777777" w:rsidR="00512FC7" w:rsidRPr="00512FC7" w:rsidRDefault="00512FC7" w:rsidP="00533FE7">
            <w:r w:rsidRPr="00512FC7">
              <w:t>int</w:t>
            </w:r>
          </w:p>
        </w:tc>
        <w:tc>
          <w:tcPr>
            <w:tcW w:w="4677" w:type="dxa"/>
            <w:shd w:val="clear" w:color="auto" w:fill="auto"/>
          </w:tcPr>
          <w:p w14:paraId="70B99EB5" w14:textId="77777777" w:rsidR="00512FC7" w:rsidRPr="00512FC7" w:rsidRDefault="00512FC7" w:rsidP="00533FE7">
            <w:pPr>
              <w:jc w:val="left"/>
            </w:pPr>
            <w:r w:rsidRPr="00512FC7">
              <w:t>Time lapsed from order entry until match, based on the unit of time specified in OrderDelayUnit.  Default is seconds if OrderDelayUnit is not specified. Value = 0, indicates the aggressor (the initiating side of the trade).</w:t>
            </w:r>
          </w:p>
        </w:tc>
        <w:tc>
          <w:tcPr>
            <w:tcW w:w="4411" w:type="dxa"/>
            <w:shd w:val="clear" w:color="auto" w:fill="auto"/>
          </w:tcPr>
          <w:p w14:paraId="1C0A76E6" w14:textId="77777777" w:rsidR="00512FC7" w:rsidRPr="00512FC7" w:rsidRDefault="00512FC7" w:rsidP="00533FE7">
            <w:r w:rsidRPr="00512FC7">
              <w:t>OrdDelay</w:t>
            </w:r>
          </w:p>
        </w:tc>
      </w:tr>
      <w:tr w:rsidR="00512FC7" w:rsidRPr="00512FC7" w14:paraId="06FA820C" w14:textId="77777777" w:rsidTr="00533FE7">
        <w:tc>
          <w:tcPr>
            <w:tcW w:w="828" w:type="dxa"/>
            <w:shd w:val="clear" w:color="auto" w:fill="auto"/>
          </w:tcPr>
          <w:p w14:paraId="448536F5" w14:textId="77777777" w:rsidR="00512FC7" w:rsidRPr="00512FC7" w:rsidRDefault="00512FC7" w:rsidP="00533FE7">
            <w:bookmarkStart w:id="2163" w:name="fld_OrderDelayUnit" w:colFirst="1" w:colLast="1"/>
            <w:bookmarkEnd w:id="2162"/>
            <w:r w:rsidRPr="00512FC7">
              <w:t>1429</w:t>
            </w:r>
          </w:p>
        </w:tc>
        <w:tc>
          <w:tcPr>
            <w:tcW w:w="2069" w:type="dxa"/>
            <w:shd w:val="clear" w:color="auto" w:fill="auto"/>
          </w:tcPr>
          <w:p w14:paraId="459A1C69" w14:textId="77777777" w:rsidR="00512FC7" w:rsidRPr="00512FC7" w:rsidRDefault="00512FC7" w:rsidP="00533FE7">
            <w:r w:rsidRPr="00512FC7">
              <w:t>OrderDelayUnit</w:t>
            </w:r>
          </w:p>
        </w:tc>
        <w:tc>
          <w:tcPr>
            <w:tcW w:w="1083" w:type="dxa"/>
            <w:shd w:val="clear" w:color="auto" w:fill="auto"/>
          </w:tcPr>
          <w:p w14:paraId="4440C5F4" w14:textId="77777777" w:rsidR="00512FC7" w:rsidRPr="00512FC7" w:rsidRDefault="00512FC7" w:rsidP="00533FE7">
            <w:r w:rsidRPr="00512FC7">
              <w:t>int</w:t>
            </w:r>
          </w:p>
        </w:tc>
        <w:tc>
          <w:tcPr>
            <w:tcW w:w="4677" w:type="dxa"/>
            <w:shd w:val="clear" w:color="auto" w:fill="auto"/>
          </w:tcPr>
          <w:p w14:paraId="03F70B5E" w14:textId="77777777" w:rsidR="00512FC7" w:rsidRDefault="00512FC7" w:rsidP="00533FE7">
            <w:pPr>
              <w:jc w:val="left"/>
            </w:pPr>
            <w:r>
              <w:t>Time unit in which the OrderDelay(1428) is expressed</w:t>
            </w:r>
          </w:p>
          <w:p w14:paraId="377BD3F0" w14:textId="77777777" w:rsidR="00512FC7" w:rsidRDefault="00512FC7" w:rsidP="00533FE7">
            <w:pPr>
              <w:jc w:val="left"/>
            </w:pPr>
            <w:r>
              <w:t>Valid values:</w:t>
            </w:r>
            <w:r>
              <w:br/>
            </w:r>
            <w:r>
              <w:tab/>
              <w:t>0 - Seconds (default if not specified)</w:t>
            </w:r>
            <w:r>
              <w:br/>
            </w:r>
            <w:r>
              <w:tab/>
              <w:t>1 - Tenths of a second</w:t>
            </w:r>
            <w:r>
              <w:br/>
            </w:r>
            <w:r>
              <w:tab/>
              <w:t>2 - Hundredths of a second</w:t>
            </w:r>
            <w:r>
              <w:br/>
            </w:r>
            <w:r>
              <w:tab/>
              <w:t>3 - milliseconds</w:t>
            </w:r>
            <w:r>
              <w:br/>
            </w:r>
            <w:r>
              <w:tab/>
              <w:t>4 - microseconds</w:t>
            </w:r>
            <w:r>
              <w:br/>
            </w:r>
            <w:r>
              <w:tab/>
              <w:t>5 - nanoseconds</w:t>
            </w:r>
            <w:r>
              <w:br/>
            </w:r>
            <w:r>
              <w:tab/>
              <w:t>10 - minutes</w:t>
            </w:r>
            <w:r>
              <w:br/>
            </w:r>
            <w:r>
              <w:tab/>
              <w:t>11 - hours</w:t>
            </w:r>
            <w:r>
              <w:br/>
            </w:r>
            <w:r>
              <w:tab/>
              <w:t>12 - days</w:t>
            </w:r>
            <w:r>
              <w:br/>
            </w:r>
            <w:r>
              <w:tab/>
              <w:t>13 - weeks</w:t>
            </w:r>
            <w:r>
              <w:br/>
            </w:r>
            <w:r>
              <w:tab/>
              <w:t>14 - months</w:t>
            </w:r>
            <w:r>
              <w:br/>
            </w:r>
            <w:r>
              <w:tab/>
              <w:t>15 - years</w:t>
            </w:r>
          </w:p>
          <w:p w14:paraId="247E8045" w14:textId="77777777" w:rsidR="00512FC7" w:rsidRDefault="00512FC7" w:rsidP="00533FE7">
            <w:pPr>
              <w:jc w:val="left"/>
            </w:pPr>
          </w:p>
          <w:p w14:paraId="240BA7FE" w14:textId="77777777" w:rsidR="00512FC7" w:rsidRPr="00512FC7" w:rsidRDefault="00512FC7" w:rsidP="00533FE7">
            <w:pPr>
              <w:jc w:val="left"/>
            </w:pPr>
            <w:r>
              <w:t>or any value conforming to the data type Reserved100Plus</w:t>
            </w:r>
          </w:p>
        </w:tc>
        <w:tc>
          <w:tcPr>
            <w:tcW w:w="4411" w:type="dxa"/>
            <w:shd w:val="clear" w:color="auto" w:fill="auto"/>
          </w:tcPr>
          <w:p w14:paraId="6E387557" w14:textId="77777777" w:rsidR="00512FC7" w:rsidRPr="00512FC7" w:rsidRDefault="00512FC7" w:rsidP="00533FE7">
            <w:r w:rsidRPr="00512FC7">
              <w:t>OrdDelayUnit</w:t>
            </w:r>
          </w:p>
        </w:tc>
      </w:tr>
      <w:tr w:rsidR="00512FC7" w:rsidRPr="00512FC7" w14:paraId="771F39E4" w14:textId="77777777" w:rsidTr="00533FE7">
        <w:tc>
          <w:tcPr>
            <w:tcW w:w="828" w:type="dxa"/>
            <w:shd w:val="clear" w:color="auto" w:fill="auto"/>
          </w:tcPr>
          <w:p w14:paraId="535BA827" w14:textId="77777777" w:rsidR="00512FC7" w:rsidRPr="00512FC7" w:rsidRDefault="00512FC7" w:rsidP="00533FE7">
            <w:bookmarkStart w:id="2164" w:name="fld_VenueType" w:colFirst="1" w:colLast="1"/>
            <w:bookmarkEnd w:id="2163"/>
            <w:r w:rsidRPr="00512FC7">
              <w:t>1430</w:t>
            </w:r>
          </w:p>
        </w:tc>
        <w:tc>
          <w:tcPr>
            <w:tcW w:w="2069" w:type="dxa"/>
            <w:shd w:val="clear" w:color="auto" w:fill="auto"/>
          </w:tcPr>
          <w:p w14:paraId="7E4EB6EE" w14:textId="77777777" w:rsidR="00512FC7" w:rsidRPr="00512FC7" w:rsidRDefault="00512FC7" w:rsidP="00533FE7">
            <w:r w:rsidRPr="00512FC7">
              <w:t>VenueType</w:t>
            </w:r>
          </w:p>
        </w:tc>
        <w:tc>
          <w:tcPr>
            <w:tcW w:w="1083" w:type="dxa"/>
            <w:shd w:val="clear" w:color="auto" w:fill="auto"/>
          </w:tcPr>
          <w:p w14:paraId="2CCCD5B4" w14:textId="77777777" w:rsidR="00512FC7" w:rsidRPr="00512FC7" w:rsidRDefault="00512FC7" w:rsidP="00533FE7">
            <w:r w:rsidRPr="00512FC7">
              <w:t>char</w:t>
            </w:r>
          </w:p>
        </w:tc>
        <w:tc>
          <w:tcPr>
            <w:tcW w:w="4677" w:type="dxa"/>
            <w:shd w:val="clear" w:color="auto" w:fill="auto"/>
          </w:tcPr>
          <w:p w14:paraId="492F1D00" w14:textId="77777777" w:rsidR="00512FC7" w:rsidRDefault="00512FC7" w:rsidP="00533FE7">
            <w:pPr>
              <w:jc w:val="left"/>
            </w:pPr>
            <w:r>
              <w:t>Identifies the type of venue where a trade was executed</w:t>
            </w:r>
          </w:p>
          <w:p w14:paraId="2F787533" w14:textId="77777777" w:rsidR="00512FC7" w:rsidRPr="00512FC7" w:rsidRDefault="00512FC7" w:rsidP="00533FE7">
            <w:pPr>
              <w:jc w:val="left"/>
            </w:pPr>
            <w:r>
              <w:t>Valid values:</w:t>
            </w:r>
            <w:r>
              <w:br/>
            </w:r>
            <w:r>
              <w:tab/>
              <w:t>E - Electronic</w:t>
            </w:r>
            <w:r>
              <w:br/>
            </w:r>
            <w:r>
              <w:tab/>
              <w:t>P - Pit</w:t>
            </w:r>
            <w:r>
              <w:br/>
            </w:r>
            <w:r>
              <w:tab/>
              <w:t>X - Ex-Pit</w:t>
            </w:r>
          </w:p>
        </w:tc>
        <w:tc>
          <w:tcPr>
            <w:tcW w:w="4411" w:type="dxa"/>
            <w:shd w:val="clear" w:color="auto" w:fill="auto"/>
          </w:tcPr>
          <w:p w14:paraId="3B34E418" w14:textId="77777777" w:rsidR="00512FC7" w:rsidRPr="00512FC7" w:rsidRDefault="00512FC7" w:rsidP="00533FE7">
            <w:r w:rsidRPr="00512FC7">
              <w:t>VenuTyp</w:t>
            </w:r>
          </w:p>
        </w:tc>
      </w:tr>
      <w:tr w:rsidR="00512FC7" w:rsidRPr="00512FC7" w14:paraId="53A36114" w14:textId="77777777" w:rsidTr="00533FE7">
        <w:tc>
          <w:tcPr>
            <w:tcW w:w="828" w:type="dxa"/>
            <w:shd w:val="clear" w:color="auto" w:fill="auto"/>
          </w:tcPr>
          <w:p w14:paraId="03FCE37B" w14:textId="77777777" w:rsidR="00512FC7" w:rsidRPr="00512FC7" w:rsidRDefault="00512FC7" w:rsidP="00533FE7">
            <w:bookmarkStart w:id="2165" w:name="fld_RefOrdIDReason" w:colFirst="1" w:colLast="1"/>
            <w:bookmarkEnd w:id="2164"/>
            <w:r w:rsidRPr="00512FC7">
              <w:t>1431</w:t>
            </w:r>
          </w:p>
        </w:tc>
        <w:tc>
          <w:tcPr>
            <w:tcW w:w="2069" w:type="dxa"/>
            <w:shd w:val="clear" w:color="auto" w:fill="auto"/>
          </w:tcPr>
          <w:p w14:paraId="17AF9EB5" w14:textId="77777777" w:rsidR="00512FC7" w:rsidRPr="00512FC7" w:rsidRDefault="00512FC7" w:rsidP="00533FE7">
            <w:r w:rsidRPr="00512FC7">
              <w:t>RefOrdIDReason</w:t>
            </w:r>
          </w:p>
        </w:tc>
        <w:tc>
          <w:tcPr>
            <w:tcW w:w="1083" w:type="dxa"/>
            <w:shd w:val="clear" w:color="auto" w:fill="auto"/>
          </w:tcPr>
          <w:p w14:paraId="476841FF" w14:textId="77777777" w:rsidR="00512FC7" w:rsidRPr="00512FC7" w:rsidRDefault="00512FC7" w:rsidP="00533FE7">
            <w:r w:rsidRPr="00512FC7">
              <w:t>int</w:t>
            </w:r>
          </w:p>
        </w:tc>
        <w:tc>
          <w:tcPr>
            <w:tcW w:w="4677" w:type="dxa"/>
            <w:shd w:val="clear" w:color="auto" w:fill="auto"/>
          </w:tcPr>
          <w:p w14:paraId="05B8AEFA" w14:textId="77777777" w:rsidR="00512FC7" w:rsidRDefault="00512FC7" w:rsidP="00533FE7">
            <w:pPr>
              <w:jc w:val="left"/>
            </w:pPr>
            <w:r>
              <w:t>The reason for updating the RefOrdID</w:t>
            </w:r>
          </w:p>
          <w:p w14:paraId="191D7069" w14:textId="77777777" w:rsidR="00512FC7" w:rsidRDefault="00512FC7" w:rsidP="00533FE7">
            <w:pPr>
              <w:jc w:val="left"/>
            </w:pPr>
            <w:r>
              <w:t>Valid values:</w:t>
            </w:r>
            <w:r>
              <w:br/>
            </w:r>
            <w:r>
              <w:tab/>
              <w:t>0 - GTC from previous day</w:t>
            </w:r>
            <w:r>
              <w:br/>
            </w:r>
            <w:r>
              <w:tab/>
              <w:t>1 - Partial Fill Remaining</w:t>
            </w:r>
            <w:r>
              <w:br/>
            </w:r>
            <w:r>
              <w:tab/>
              <w:t>2 - Order Changed</w:t>
            </w:r>
          </w:p>
          <w:p w14:paraId="196E197B" w14:textId="77777777" w:rsidR="00512FC7" w:rsidRDefault="00512FC7" w:rsidP="00533FE7">
            <w:pPr>
              <w:jc w:val="left"/>
            </w:pPr>
          </w:p>
          <w:p w14:paraId="2FD4330A" w14:textId="77777777" w:rsidR="00512FC7" w:rsidRPr="00512FC7" w:rsidRDefault="00512FC7" w:rsidP="00533FE7">
            <w:pPr>
              <w:jc w:val="left"/>
            </w:pPr>
            <w:r>
              <w:t>or any value conforming to the data type Reserved100Plus</w:t>
            </w:r>
          </w:p>
        </w:tc>
        <w:tc>
          <w:tcPr>
            <w:tcW w:w="4411" w:type="dxa"/>
            <w:shd w:val="clear" w:color="auto" w:fill="auto"/>
          </w:tcPr>
          <w:p w14:paraId="7AB6D8AD" w14:textId="77777777" w:rsidR="00512FC7" w:rsidRPr="00512FC7" w:rsidRDefault="00512FC7" w:rsidP="00533FE7">
            <w:r w:rsidRPr="00512FC7">
              <w:t>RefOrdIDRsn</w:t>
            </w:r>
          </w:p>
        </w:tc>
      </w:tr>
      <w:tr w:rsidR="00512FC7" w:rsidRPr="00512FC7" w14:paraId="2D3D7E10" w14:textId="77777777" w:rsidTr="00533FE7">
        <w:tc>
          <w:tcPr>
            <w:tcW w:w="828" w:type="dxa"/>
            <w:shd w:val="clear" w:color="auto" w:fill="auto"/>
          </w:tcPr>
          <w:p w14:paraId="3DD01C66" w14:textId="77777777" w:rsidR="00512FC7" w:rsidRPr="00512FC7" w:rsidRDefault="00512FC7" w:rsidP="00533FE7">
            <w:bookmarkStart w:id="2166" w:name="fld_OrigCustOrderCapacity" w:colFirst="1" w:colLast="1"/>
            <w:bookmarkEnd w:id="2165"/>
            <w:r w:rsidRPr="00512FC7">
              <w:t>1432</w:t>
            </w:r>
          </w:p>
        </w:tc>
        <w:tc>
          <w:tcPr>
            <w:tcW w:w="2069" w:type="dxa"/>
            <w:shd w:val="clear" w:color="auto" w:fill="auto"/>
          </w:tcPr>
          <w:p w14:paraId="73DE509D" w14:textId="77777777" w:rsidR="00512FC7" w:rsidRPr="00512FC7" w:rsidRDefault="00512FC7" w:rsidP="00533FE7">
            <w:r w:rsidRPr="00512FC7">
              <w:t>OrigCustOrderCapacity</w:t>
            </w:r>
          </w:p>
        </w:tc>
        <w:tc>
          <w:tcPr>
            <w:tcW w:w="1083" w:type="dxa"/>
            <w:shd w:val="clear" w:color="auto" w:fill="auto"/>
          </w:tcPr>
          <w:p w14:paraId="32C795E4" w14:textId="77777777" w:rsidR="00512FC7" w:rsidRPr="00512FC7" w:rsidRDefault="00512FC7" w:rsidP="00533FE7">
            <w:r w:rsidRPr="00512FC7">
              <w:t>int</w:t>
            </w:r>
          </w:p>
        </w:tc>
        <w:tc>
          <w:tcPr>
            <w:tcW w:w="4677" w:type="dxa"/>
            <w:shd w:val="clear" w:color="auto" w:fill="auto"/>
          </w:tcPr>
          <w:p w14:paraId="2DCE133C" w14:textId="77777777" w:rsidR="00512FC7" w:rsidRDefault="00512FC7" w:rsidP="00533FE7">
            <w:pPr>
              <w:jc w:val="left"/>
            </w:pPr>
            <w:r>
              <w:t>The customer capacity for this trade at the time of the order/execution.</w:t>
            </w:r>
            <w:r>
              <w:br/>
              <w:t>Primarily used by futures exchanges to indicate the CTICode (customer type indicator) as required by the US CFTC (Commodity Futures Trading Commission).</w:t>
            </w:r>
          </w:p>
          <w:p w14:paraId="55C4C29B" w14:textId="77777777" w:rsidR="00512FC7" w:rsidRPr="00512FC7" w:rsidRDefault="00512FC7" w:rsidP="00533FE7">
            <w:pPr>
              <w:jc w:val="left"/>
            </w:pPr>
            <w:r>
              <w:t>Valid values:</w:t>
            </w:r>
            <w:r>
              <w:br/>
            </w:r>
            <w:r>
              <w:tab/>
              <w:t>1 - Member trading for their own account</w:t>
            </w:r>
            <w:r>
              <w:br/>
            </w:r>
            <w:r>
              <w:tab/>
              <w:t>2 - Clearing Firm trading for its proprietary account</w:t>
            </w:r>
            <w:r>
              <w:br/>
            </w:r>
            <w:r>
              <w:tab/>
              <w:t>3 - Member trading for another member</w:t>
            </w:r>
            <w:r>
              <w:br/>
            </w:r>
            <w:r>
              <w:tab/>
              <w:t>4 - All other</w:t>
            </w:r>
          </w:p>
        </w:tc>
        <w:tc>
          <w:tcPr>
            <w:tcW w:w="4411" w:type="dxa"/>
            <w:shd w:val="clear" w:color="auto" w:fill="auto"/>
          </w:tcPr>
          <w:p w14:paraId="786A9E07" w14:textId="77777777" w:rsidR="00512FC7" w:rsidRPr="00512FC7" w:rsidRDefault="00512FC7" w:rsidP="00533FE7">
            <w:r w:rsidRPr="00512FC7">
              <w:t>OrigCustOrdCpcty</w:t>
            </w:r>
          </w:p>
        </w:tc>
      </w:tr>
      <w:tr w:rsidR="00512FC7" w:rsidRPr="00512FC7" w14:paraId="7F534A08" w14:textId="77777777" w:rsidTr="00533FE7">
        <w:tc>
          <w:tcPr>
            <w:tcW w:w="828" w:type="dxa"/>
            <w:shd w:val="clear" w:color="auto" w:fill="auto"/>
          </w:tcPr>
          <w:p w14:paraId="2B19E7AF" w14:textId="77777777" w:rsidR="00512FC7" w:rsidRPr="00512FC7" w:rsidRDefault="00512FC7" w:rsidP="00533FE7">
            <w:bookmarkStart w:id="2167" w:name="fld_RefApplReqID" w:colFirst="1" w:colLast="1"/>
            <w:bookmarkEnd w:id="2166"/>
            <w:r w:rsidRPr="00512FC7">
              <w:t>1433</w:t>
            </w:r>
          </w:p>
        </w:tc>
        <w:tc>
          <w:tcPr>
            <w:tcW w:w="2069" w:type="dxa"/>
            <w:shd w:val="clear" w:color="auto" w:fill="auto"/>
          </w:tcPr>
          <w:p w14:paraId="1BD9DD13" w14:textId="77777777" w:rsidR="00512FC7" w:rsidRPr="00512FC7" w:rsidRDefault="00512FC7" w:rsidP="00533FE7">
            <w:r w:rsidRPr="00512FC7">
              <w:t>RefApplReqID</w:t>
            </w:r>
          </w:p>
        </w:tc>
        <w:tc>
          <w:tcPr>
            <w:tcW w:w="1083" w:type="dxa"/>
            <w:shd w:val="clear" w:color="auto" w:fill="auto"/>
          </w:tcPr>
          <w:p w14:paraId="1002D3BC" w14:textId="77777777" w:rsidR="00512FC7" w:rsidRPr="00512FC7" w:rsidRDefault="00512FC7" w:rsidP="00533FE7">
            <w:r w:rsidRPr="00512FC7">
              <w:t>String</w:t>
            </w:r>
          </w:p>
        </w:tc>
        <w:tc>
          <w:tcPr>
            <w:tcW w:w="4677" w:type="dxa"/>
            <w:shd w:val="clear" w:color="auto" w:fill="auto"/>
          </w:tcPr>
          <w:p w14:paraId="57817EC1" w14:textId="77777777" w:rsidR="00512FC7" w:rsidRPr="00512FC7" w:rsidRDefault="00512FC7" w:rsidP="00533FE7">
            <w:pPr>
              <w:jc w:val="left"/>
            </w:pPr>
            <w:r w:rsidRPr="00512FC7">
              <w:t>Used to reference a previously submitted ApplReqID (1346) from within a subsequent ApplicationMessageRequest(MsgType=BW)</w:t>
            </w:r>
          </w:p>
        </w:tc>
        <w:tc>
          <w:tcPr>
            <w:tcW w:w="4411" w:type="dxa"/>
            <w:shd w:val="clear" w:color="auto" w:fill="auto"/>
          </w:tcPr>
          <w:p w14:paraId="1DE89971" w14:textId="77777777" w:rsidR="00512FC7" w:rsidRPr="00512FC7" w:rsidRDefault="00512FC7" w:rsidP="00533FE7">
            <w:r w:rsidRPr="00512FC7">
              <w:t>RefID</w:t>
            </w:r>
          </w:p>
        </w:tc>
      </w:tr>
      <w:tr w:rsidR="00512FC7" w:rsidRPr="00512FC7" w14:paraId="10EC7F65" w14:textId="77777777" w:rsidTr="00533FE7">
        <w:tc>
          <w:tcPr>
            <w:tcW w:w="828" w:type="dxa"/>
            <w:shd w:val="clear" w:color="auto" w:fill="auto"/>
          </w:tcPr>
          <w:p w14:paraId="394C07C6" w14:textId="77777777" w:rsidR="00512FC7" w:rsidRPr="00512FC7" w:rsidRDefault="00512FC7" w:rsidP="00533FE7">
            <w:bookmarkStart w:id="2168" w:name="fld_ModelType" w:colFirst="1" w:colLast="1"/>
            <w:bookmarkEnd w:id="2167"/>
            <w:r w:rsidRPr="00512FC7">
              <w:t>1434</w:t>
            </w:r>
          </w:p>
        </w:tc>
        <w:tc>
          <w:tcPr>
            <w:tcW w:w="2069" w:type="dxa"/>
            <w:shd w:val="clear" w:color="auto" w:fill="auto"/>
          </w:tcPr>
          <w:p w14:paraId="34D2FBF1" w14:textId="77777777" w:rsidR="00512FC7" w:rsidRPr="00512FC7" w:rsidRDefault="00512FC7" w:rsidP="00533FE7">
            <w:r w:rsidRPr="00512FC7">
              <w:t>ModelType</w:t>
            </w:r>
          </w:p>
        </w:tc>
        <w:tc>
          <w:tcPr>
            <w:tcW w:w="1083" w:type="dxa"/>
            <w:shd w:val="clear" w:color="auto" w:fill="auto"/>
          </w:tcPr>
          <w:p w14:paraId="1D180B31" w14:textId="77777777" w:rsidR="00512FC7" w:rsidRPr="00512FC7" w:rsidRDefault="00512FC7" w:rsidP="00533FE7">
            <w:r w:rsidRPr="00512FC7">
              <w:t>int</w:t>
            </w:r>
          </w:p>
        </w:tc>
        <w:tc>
          <w:tcPr>
            <w:tcW w:w="4677" w:type="dxa"/>
            <w:shd w:val="clear" w:color="auto" w:fill="auto"/>
          </w:tcPr>
          <w:p w14:paraId="3E722AF2" w14:textId="77777777" w:rsidR="00512FC7" w:rsidRDefault="00512FC7" w:rsidP="00533FE7">
            <w:pPr>
              <w:jc w:val="left"/>
            </w:pPr>
            <w:r>
              <w:t>Type of pricing model used</w:t>
            </w:r>
          </w:p>
          <w:p w14:paraId="3CE65F14" w14:textId="77777777" w:rsidR="00512FC7" w:rsidRPr="00512FC7" w:rsidRDefault="00512FC7" w:rsidP="00533FE7">
            <w:pPr>
              <w:jc w:val="left"/>
            </w:pPr>
            <w:r>
              <w:t>Valid values:</w:t>
            </w:r>
            <w:r>
              <w:br/>
            </w:r>
            <w:r>
              <w:tab/>
              <w:t>0 - Utility provided standard model</w:t>
            </w:r>
            <w:r>
              <w:br/>
            </w:r>
            <w:r>
              <w:tab/>
              <w:t>1 - Proprietary (user supplied) model</w:t>
            </w:r>
          </w:p>
        </w:tc>
        <w:tc>
          <w:tcPr>
            <w:tcW w:w="4411" w:type="dxa"/>
            <w:shd w:val="clear" w:color="auto" w:fill="auto"/>
          </w:tcPr>
          <w:p w14:paraId="6CDA61F2" w14:textId="77777777" w:rsidR="00512FC7" w:rsidRPr="00512FC7" w:rsidRDefault="00512FC7" w:rsidP="00533FE7">
            <w:r w:rsidRPr="00512FC7">
              <w:t>ModelTyp</w:t>
            </w:r>
          </w:p>
        </w:tc>
      </w:tr>
      <w:tr w:rsidR="00512FC7" w:rsidRPr="00512FC7" w14:paraId="57C67DA2" w14:textId="77777777" w:rsidTr="00533FE7">
        <w:tc>
          <w:tcPr>
            <w:tcW w:w="828" w:type="dxa"/>
            <w:shd w:val="clear" w:color="auto" w:fill="auto"/>
          </w:tcPr>
          <w:p w14:paraId="5BE0108B" w14:textId="77777777" w:rsidR="00512FC7" w:rsidRPr="00512FC7" w:rsidRDefault="00512FC7" w:rsidP="00533FE7">
            <w:bookmarkStart w:id="2169" w:name="fld_ContractMultiplierUnit" w:colFirst="1" w:colLast="1"/>
            <w:bookmarkEnd w:id="2168"/>
            <w:r w:rsidRPr="00512FC7">
              <w:t>1435</w:t>
            </w:r>
          </w:p>
        </w:tc>
        <w:tc>
          <w:tcPr>
            <w:tcW w:w="2069" w:type="dxa"/>
            <w:shd w:val="clear" w:color="auto" w:fill="auto"/>
          </w:tcPr>
          <w:p w14:paraId="3DE78FF2" w14:textId="77777777" w:rsidR="00512FC7" w:rsidRPr="00512FC7" w:rsidRDefault="00512FC7" w:rsidP="00533FE7">
            <w:r w:rsidRPr="00512FC7">
              <w:t>ContractMultiplierUnit</w:t>
            </w:r>
          </w:p>
        </w:tc>
        <w:tc>
          <w:tcPr>
            <w:tcW w:w="1083" w:type="dxa"/>
            <w:shd w:val="clear" w:color="auto" w:fill="auto"/>
          </w:tcPr>
          <w:p w14:paraId="7789FC85" w14:textId="77777777" w:rsidR="00512FC7" w:rsidRPr="00512FC7" w:rsidRDefault="00512FC7" w:rsidP="00533FE7">
            <w:r w:rsidRPr="00512FC7">
              <w:t>int</w:t>
            </w:r>
          </w:p>
        </w:tc>
        <w:tc>
          <w:tcPr>
            <w:tcW w:w="4677" w:type="dxa"/>
            <w:shd w:val="clear" w:color="auto" w:fill="auto"/>
          </w:tcPr>
          <w:p w14:paraId="03A970B5" w14:textId="77777777" w:rsidR="00512FC7" w:rsidRDefault="00512FC7" w:rsidP="00533FE7">
            <w:pPr>
              <w:jc w:val="left"/>
            </w:pPr>
            <w:r>
              <w:t>Indicates the type of multiplier being applied to the contract. Can be optionally used to further define what unit ContractMultiplier(tag 231) is expressed in.</w:t>
            </w:r>
          </w:p>
          <w:p w14:paraId="165582EF" w14:textId="77777777" w:rsidR="00512FC7" w:rsidRPr="00512FC7" w:rsidRDefault="00512FC7" w:rsidP="00533FE7">
            <w:pPr>
              <w:jc w:val="left"/>
            </w:pPr>
            <w:r>
              <w:t>Valid values:</w:t>
            </w:r>
            <w:r>
              <w:br/>
            </w:r>
            <w:r>
              <w:tab/>
              <w:t>0 - Shares</w:t>
            </w:r>
            <w:r>
              <w:br/>
            </w:r>
            <w:r>
              <w:tab/>
              <w:t>1 - Hours</w:t>
            </w:r>
            <w:r>
              <w:br/>
            </w:r>
            <w:r>
              <w:tab/>
              <w:t>2 - Days</w:t>
            </w:r>
          </w:p>
        </w:tc>
        <w:tc>
          <w:tcPr>
            <w:tcW w:w="4411" w:type="dxa"/>
            <w:shd w:val="clear" w:color="auto" w:fill="auto"/>
          </w:tcPr>
          <w:p w14:paraId="698CC09F" w14:textId="77777777" w:rsidR="00512FC7" w:rsidRPr="00512FC7" w:rsidRDefault="00512FC7" w:rsidP="00533FE7">
            <w:r w:rsidRPr="00512FC7">
              <w:t>MultTyp</w:t>
            </w:r>
          </w:p>
        </w:tc>
      </w:tr>
      <w:tr w:rsidR="00512FC7" w:rsidRPr="00512FC7" w14:paraId="05C515F5" w14:textId="77777777" w:rsidTr="00533FE7">
        <w:tc>
          <w:tcPr>
            <w:tcW w:w="828" w:type="dxa"/>
            <w:shd w:val="clear" w:color="auto" w:fill="auto"/>
          </w:tcPr>
          <w:p w14:paraId="74CEA2F0" w14:textId="77777777" w:rsidR="00512FC7" w:rsidRPr="00512FC7" w:rsidRDefault="00512FC7" w:rsidP="00533FE7">
            <w:bookmarkStart w:id="2170" w:name="fld_LegContractMultiplierUnit" w:colFirst="1" w:colLast="1"/>
            <w:bookmarkEnd w:id="2169"/>
            <w:r w:rsidRPr="00512FC7">
              <w:t>1436</w:t>
            </w:r>
          </w:p>
        </w:tc>
        <w:tc>
          <w:tcPr>
            <w:tcW w:w="2069" w:type="dxa"/>
            <w:shd w:val="clear" w:color="auto" w:fill="auto"/>
          </w:tcPr>
          <w:p w14:paraId="364DD164" w14:textId="77777777" w:rsidR="00512FC7" w:rsidRPr="00512FC7" w:rsidRDefault="00512FC7" w:rsidP="00533FE7">
            <w:r w:rsidRPr="00512FC7">
              <w:t>LegContractMultiplierUnit</w:t>
            </w:r>
          </w:p>
        </w:tc>
        <w:tc>
          <w:tcPr>
            <w:tcW w:w="1083" w:type="dxa"/>
            <w:shd w:val="clear" w:color="auto" w:fill="auto"/>
          </w:tcPr>
          <w:p w14:paraId="6266BB13" w14:textId="77777777" w:rsidR="00512FC7" w:rsidRPr="00512FC7" w:rsidRDefault="00512FC7" w:rsidP="00533FE7">
            <w:r w:rsidRPr="00512FC7">
              <w:t>int</w:t>
            </w:r>
          </w:p>
        </w:tc>
        <w:tc>
          <w:tcPr>
            <w:tcW w:w="4677" w:type="dxa"/>
            <w:shd w:val="clear" w:color="auto" w:fill="auto"/>
          </w:tcPr>
          <w:p w14:paraId="1A23A843" w14:textId="77777777" w:rsidR="00512FC7" w:rsidRDefault="00512FC7" w:rsidP="00533FE7">
            <w:pPr>
              <w:jc w:val="left"/>
            </w:pPr>
            <w:r>
              <w:t>"Indicates the type of multiplier being applied to the contract. Can be optionally used to further define what unit LegContractMultiplier(tag 614) is expressed in.</w:t>
            </w:r>
          </w:p>
          <w:p w14:paraId="64FADC71" w14:textId="77777777" w:rsidR="00512FC7" w:rsidRPr="00512FC7" w:rsidRDefault="00512FC7" w:rsidP="00533FE7">
            <w:pPr>
              <w:jc w:val="left"/>
            </w:pPr>
            <w:r>
              <w:t>Valid values:</w:t>
            </w:r>
            <w:r>
              <w:br/>
            </w:r>
            <w:r>
              <w:tab/>
              <w:t>0 - Shares</w:t>
            </w:r>
            <w:r>
              <w:br/>
            </w:r>
            <w:r>
              <w:tab/>
              <w:t>1 - Hours</w:t>
            </w:r>
            <w:r>
              <w:br/>
            </w:r>
            <w:r>
              <w:tab/>
              <w:t>2 - Days</w:t>
            </w:r>
          </w:p>
        </w:tc>
        <w:tc>
          <w:tcPr>
            <w:tcW w:w="4411" w:type="dxa"/>
            <w:shd w:val="clear" w:color="auto" w:fill="auto"/>
          </w:tcPr>
          <w:p w14:paraId="06E7CD8C" w14:textId="77777777" w:rsidR="00512FC7" w:rsidRPr="00512FC7" w:rsidRDefault="00512FC7" w:rsidP="00533FE7">
            <w:r w:rsidRPr="00512FC7">
              <w:t>MultTyp</w:t>
            </w:r>
          </w:p>
        </w:tc>
      </w:tr>
      <w:tr w:rsidR="00512FC7" w:rsidRPr="00512FC7" w14:paraId="486378FE" w14:textId="77777777" w:rsidTr="00533FE7">
        <w:tc>
          <w:tcPr>
            <w:tcW w:w="828" w:type="dxa"/>
            <w:shd w:val="clear" w:color="auto" w:fill="auto"/>
          </w:tcPr>
          <w:p w14:paraId="74E7FDEA" w14:textId="77777777" w:rsidR="00512FC7" w:rsidRPr="00512FC7" w:rsidRDefault="00512FC7" w:rsidP="00533FE7">
            <w:bookmarkStart w:id="2171" w:name="fld_UnderlyingContractMultiplierUnit" w:colFirst="1" w:colLast="1"/>
            <w:bookmarkEnd w:id="2170"/>
            <w:r w:rsidRPr="00512FC7">
              <w:t>1437</w:t>
            </w:r>
          </w:p>
        </w:tc>
        <w:tc>
          <w:tcPr>
            <w:tcW w:w="2069" w:type="dxa"/>
            <w:shd w:val="clear" w:color="auto" w:fill="auto"/>
          </w:tcPr>
          <w:p w14:paraId="0304F6C4" w14:textId="77777777" w:rsidR="00512FC7" w:rsidRPr="00512FC7" w:rsidRDefault="00512FC7" w:rsidP="00533FE7">
            <w:r w:rsidRPr="00512FC7">
              <w:t>UnderlyingContractMultiplierUnit</w:t>
            </w:r>
          </w:p>
        </w:tc>
        <w:tc>
          <w:tcPr>
            <w:tcW w:w="1083" w:type="dxa"/>
            <w:shd w:val="clear" w:color="auto" w:fill="auto"/>
          </w:tcPr>
          <w:p w14:paraId="707B814F" w14:textId="77777777" w:rsidR="00512FC7" w:rsidRPr="00512FC7" w:rsidRDefault="00512FC7" w:rsidP="00533FE7">
            <w:r w:rsidRPr="00512FC7">
              <w:t>int</w:t>
            </w:r>
          </w:p>
        </w:tc>
        <w:tc>
          <w:tcPr>
            <w:tcW w:w="4677" w:type="dxa"/>
            <w:shd w:val="clear" w:color="auto" w:fill="auto"/>
          </w:tcPr>
          <w:p w14:paraId="4D1CB82D" w14:textId="77777777" w:rsidR="00512FC7" w:rsidRDefault="00512FC7" w:rsidP="00533FE7">
            <w:pPr>
              <w:jc w:val="left"/>
            </w:pPr>
            <w:r>
              <w:t>Indicates the type of multiplier being applied to the contract. Can be optionally used to further define what unit UndlyContractMultiplier(tag 436) is expressed in.</w:t>
            </w:r>
          </w:p>
          <w:p w14:paraId="61D2664B" w14:textId="77777777" w:rsidR="00512FC7" w:rsidRPr="00512FC7" w:rsidRDefault="00512FC7" w:rsidP="00533FE7">
            <w:pPr>
              <w:jc w:val="left"/>
            </w:pPr>
            <w:r>
              <w:t>Valid values:</w:t>
            </w:r>
            <w:r>
              <w:br/>
            </w:r>
            <w:r>
              <w:tab/>
              <w:t>0 - Shares</w:t>
            </w:r>
            <w:r>
              <w:br/>
            </w:r>
            <w:r>
              <w:tab/>
              <w:t>1 - Hours</w:t>
            </w:r>
            <w:r>
              <w:br/>
            </w:r>
            <w:r>
              <w:tab/>
              <w:t>2 - Days</w:t>
            </w:r>
          </w:p>
        </w:tc>
        <w:tc>
          <w:tcPr>
            <w:tcW w:w="4411" w:type="dxa"/>
            <w:shd w:val="clear" w:color="auto" w:fill="auto"/>
          </w:tcPr>
          <w:p w14:paraId="5FAB442E" w14:textId="77777777" w:rsidR="00512FC7" w:rsidRPr="00512FC7" w:rsidRDefault="00512FC7" w:rsidP="00533FE7">
            <w:r w:rsidRPr="00512FC7">
              <w:t>MultTyp</w:t>
            </w:r>
          </w:p>
        </w:tc>
      </w:tr>
      <w:tr w:rsidR="00512FC7" w:rsidRPr="00512FC7" w14:paraId="0D362D5D" w14:textId="77777777" w:rsidTr="00533FE7">
        <w:tc>
          <w:tcPr>
            <w:tcW w:w="828" w:type="dxa"/>
            <w:shd w:val="clear" w:color="auto" w:fill="auto"/>
          </w:tcPr>
          <w:p w14:paraId="2B2591C6" w14:textId="77777777" w:rsidR="00512FC7" w:rsidRPr="00512FC7" w:rsidRDefault="00512FC7" w:rsidP="00533FE7">
            <w:bookmarkStart w:id="2172" w:name="fld_DerivativeContractMultiplierUnit" w:colFirst="1" w:colLast="1"/>
            <w:bookmarkEnd w:id="2171"/>
            <w:r w:rsidRPr="00512FC7">
              <w:t>1438</w:t>
            </w:r>
          </w:p>
        </w:tc>
        <w:tc>
          <w:tcPr>
            <w:tcW w:w="2069" w:type="dxa"/>
            <w:shd w:val="clear" w:color="auto" w:fill="auto"/>
          </w:tcPr>
          <w:p w14:paraId="5B56292D" w14:textId="77777777" w:rsidR="00512FC7" w:rsidRPr="00512FC7" w:rsidRDefault="00512FC7" w:rsidP="00533FE7">
            <w:r w:rsidRPr="00512FC7">
              <w:t>DerivativeContractMultiplierUnit</w:t>
            </w:r>
          </w:p>
        </w:tc>
        <w:tc>
          <w:tcPr>
            <w:tcW w:w="1083" w:type="dxa"/>
            <w:shd w:val="clear" w:color="auto" w:fill="auto"/>
          </w:tcPr>
          <w:p w14:paraId="137691CC" w14:textId="77777777" w:rsidR="00512FC7" w:rsidRPr="00512FC7" w:rsidRDefault="00512FC7" w:rsidP="00533FE7">
            <w:r w:rsidRPr="00512FC7">
              <w:t>int</w:t>
            </w:r>
          </w:p>
        </w:tc>
        <w:tc>
          <w:tcPr>
            <w:tcW w:w="4677" w:type="dxa"/>
            <w:shd w:val="clear" w:color="auto" w:fill="auto"/>
          </w:tcPr>
          <w:p w14:paraId="46C3E88B" w14:textId="77777777" w:rsidR="00512FC7" w:rsidRDefault="00512FC7" w:rsidP="00533FE7">
            <w:pPr>
              <w:jc w:val="left"/>
            </w:pPr>
            <w:r>
              <w:t>Indicates the type of multiplier being applied to the contract. Can be optionally used to further define what unit DerivativeContractMultiplier(tag 1266)is expressed in.</w:t>
            </w:r>
          </w:p>
          <w:p w14:paraId="64BD077E" w14:textId="77777777" w:rsidR="00512FC7" w:rsidRPr="00512FC7" w:rsidRDefault="00512FC7" w:rsidP="00533FE7">
            <w:pPr>
              <w:jc w:val="left"/>
            </w:pPr>
            <w:r>
              <w:t>Valid values:</w:t>
            </w:r>
            <w:r>
              <w:br/>
            </w:r>
            <w:r>
              <w:tab/>
              <w:t>0 - Shares</w:t>
            </w:r>
            <w:r>
              <w:br/>
            </w:r>
            <w:r>
              <w:tab/>
              <w:t>1 - Hours</w:t>
            </w:r>
            <w:r>
              <w:br/>
            </w:r>
            <w:r>
              <w:tab/>
              <w:t>2 - Days</w:t>
            </w:r>
          </w:p>
        </w:tc>
        <w:tc>
          <w:tcPr>
            <w:tcW w:w="4411" w:type="dxa"/>
            <w:shd w:val="clear" w:color="auto" w:fill="auto"/>
          </w:tcPr>
          <w:p w14:paraId="42D5554C" w14:textId="77777777" w:rsidR="00512FC7" w:rsidRPr="00512FC7" w:rsidRDefault="00512FC7" w:rsidP="00533FE7">
            <w:r w:rsidRPr="00512FC7">
              <w:t>MultTyp</w:t>
            </w:r>
          </w:p>
        </w:tc>
      </w:tr>
      <w:tr w:rsidR="00512FC7" w:rsidRPr="00512FC7" w14:paraId="70EE1C2C" w14:textId="77777777" w:rsidTr="00533FE7">
        <w:tc>
          <w:tcPr>
            <w:tcW w:w="828" w:type="dxa"/>
            <w:shd w:val="clear" w:color="auto" w:fill="auto"/>
          </w:tcPr>
          <w:p w14:paraId="7276F9B6" w14:textId="77777777" w:rsidR="00512FC7" w:rsidRPr="00512FC7" w:rsidRDefault="00512FC7" w:rsidP="00533FE7">
            <w:bookmarkStart w:id="2173" w:name="fld_FlowScheduleType" w:colFirst="1" w:colLast="1"/>
            <w:bookmarkEnd w:id="2172"/>
            <w:r w:rsidRPr="00512FC7">
              <w:t>1439</w:t>
            </w:r>
          </w:p>
        </w:tc>
        <w:tc>
          <w:tcPr>
            <w:tcW w:w="2069" w:type="dxa"/>
            <w:shd w:val="clear" w:color="auto" w:fill="auto"/>
          </w:tcPr>
          <w:p w14:paraId="5956AC68" w14:textId="77777777" w:rsidR="00512FC7" w:rsidRPr="00512FC7" w:rsidRDefault="00512FC7" w:rsidP="00533FE7">
            <w:r w:rsidRPr="00512FC7">
              <w:t>FlowScheduleType</w:t>
            </w:r>
          </w:p>
        </w:tc>
        <w:tc>
          <w:tcPr>
            <w:tcW w:w="1083" w:type="dxa"/>
            <w:shd w:val="clear" w:color="auto" w:fill="auto"/>
          </w:tcPr>
          <w:p w14:paraId="6D210432" w14:textId="77777777" w:rsidR="00512FC7" w:rsidRPr="00512FC7" w:rsidRDefault="00512FC7" w:rsidP="00533FE7">
            <w:r w:rsidRPr="00512FC7">
              <w:t>int</w:t>
            </w:r>
          </w:p>
        </w:tc>
        <w:tc>
          <w:tcPr>
            <w:tcW w:w="4677" w:type="dxa"/>
            <w:shd w:val="clear" w:color="auto" w:fill="auto"/>
          </w:tcPr>
          <w:p w14:paraId="26AADA04" w14:textId="77777777" w:rsidR="00512FC7" w:rsidRDefault="00512FC7" w:rsidP="00533FE7">
            <w:pPr>
              <w:jc w:val="left"/>
            </w:pPr>
            <w:r>
              <w:t>The industry standard flow schedule by which electricity or natural gas is traded. Schedules exist by regions and on-peak and off-peak status, such as "Western Peak".</w:t>
            </w:r>
          </w:p>
          <w:p w14:paraId="037A9C01" w14:textId="77777777" w:rsidR="00512FC7" w:rsidRDefault="00512FC7" w:rsidP="00533FE7">
            <w:pPr>
              <w:jc w:val="left"/>
            </w:pPr>
            <w:r>
              <w:t>Valid values:</w:t>
            </w:r>
            <w:r>
              <w:br/>
            </w:r>
            <w:r>
              <w:tab/>
              <w:t>0 - NERC Eastern Off-Peak</w:t>
            </w:r>
            <w:r>
              <w:br/>
            </w:r>
            <w:r>
              <w:tab/>
              <w:t>1 - NERC Western Off-Peak</w:t>
            </w:r>
            <w:r>
              <w:br/>
            </w:r>
            <w:r>
              <w:tab/>
              <w:t>2 - NERC Calendar-All Days in month</w:t>
            </w:r>
            <w:r>
              <w:br/>
            </w:r>
            <w:r>
              <w:tab/>
              <w:t>3 - NERC Eastern Peak</w:t>
            </w:r>
            <w:r>
              <w:br/>
            </w:r>
            <w:r>
              <w:tab/>
              <w:t>4 - NERC Western Peak</w:t>
            </w:r>
          </w:p>
          <w:p w14:paraId="11BF8FF5" w14:textId="77777777" w:rsidR="00512FC7" w:rsidRDefault="00512FC7" w:rsidP="00533FE7">
            <w:pPr>
              <w:jc w:val="left"/>
            </w:pPr>
          </w:p>
          <w:p w14:paraId="7D026951" w14:textId="77777777" w:rsidR="00512FC7" w:rsidRPr="00512FC7" w:rsidRDefault="00512FC7" w:rsidP="00533FE7">
            <w:pPr>
              <w:jc w:val="left"/>
            </w:pPr>
            <w:r>
              <w:t>or any value conforming to the data type Reserved100Plus</w:t>
            </w:r>
          </w:p>
        </w:tc>
        <w:tc>
          <w:tcPr>
            <w:tcW w:w="4411" w:type="dxa"/>
            <w:shd w:val="clear" w:color="auto" w:fill="auto"/>
          </w:tcPr>
          <w:p w14:paraId="608F34EC" w14:textId="77777777" w:rsidR="00512FC7" w:rsidRPr="00512FC7" w:rsidRDefault="00512FC7" w:rsidP="00533FE7">
            <w:r w:rsidRPr="00512FC7">
              <w:t>FlowSchedTyp</w:t>
            </w:r>
          </w:p>
        </w:tc>
      </w:tr>
      <w:tr w:rsidR="00512FC7" w:rsidRPr="00512FC7" w14:paraId="7B649141" w14:textId="77777777" w:rsidTr="00533FE7">
        <w:tc>
          <w:tcPr>
            <w:tcW w:w="828" w:type="dxa"/>
            <w:shd w:val="clear" w:color="auto" w:fill="auto"/>
          </w:tcPr>
          <w:p w14:paraId="79BBA709" w14:textId="77777777" w:rsidR="00512FC7" w:rsidRPr="00512FC7" w:rsidRDefault="00512FC7" w:rsidP="00533FE7">
            <w:bookmarkStart w:id="2174" w:name="fld_LegFlowScheduleType" w:colFirst="1" w:colLast="1"/>
            <w:bookmarkEnd w:id="2173"/>
            <w:r w:rsidRPr="00512FC7">
              <w:t>1440</w:t>
            </w:r>
          </w:p>
        </w:tc>
        <w:tc>
          <w:tcPr>
            <w:tcW w:w="2069" w:type="dxa"/>
            <w:shd w:val="clear" w:color="auto" w:fill="auto"/>
          </w:tcPr>
          <w:p w14:paraId="2F040991" w14:textId="77777777" w:rsidR="00512FC7" w:rsidRPr="00512FC7" w:rsidRDefault="00512FC7" w:rsidP="00533FE7">
            <w:r w:rsidRPr="00512FC7">
              <w:t>LegFlowScheduleType</w:t>
            </w:r>
          </w:p>
        </w:tc>
        <w:tc>
          <w:tcPr>
            <w:tcW w:w="1083" w:type="dxa"/>
            <w:shd w:val="clear" w:color="auto" w:fill="auto"/>
          </w:tcPr>
          <w:p w14:paraId="48EFDEE9" w14:textId="77777777" w:rsidR="00512FC7" w:rsidRPr="00512FC7" w:rsidRDefault="00512FC7" w:rsidP="00533FE7">
            <w:r w:rsidRPr="00512FC7">
              <w:t>int</w:t>
            </w:r>
          </w:p>
        </w:tc>
        <w:tc>
          <w:tcPr>
            <w:tcW w:w="4677" w:type="dxa"/>
            <w:shd w:val="clear" w:color="auto" w:fill="auto"/>
          </w:tcPr>
          <w:p w14:paraId="35476551" w14:textId="77777777" w:rsidR="00512FC7" w:rsidRDefault="00512FC7" w:rsidP="00533FE7">
            <w:pPr>
              <w:jc w:val="left"/>
            </w:pPr>
            <w:r>
              <w:t>The industry standard flow schedule by which electricity or natural gas is traded. Schedules exist by regions and on-peak and off-peak status, such as "Western Peak".</w:t>
            </w:r>
          </w:p>
          <w:p w14:paraId="0F0691A5" w14:textId="77777777" w:rsidR="00512FC7" w:rsidRDefault="00512FC7" w:rsidP="00533FE7">
            <w:pPr>
              <w:jc w:val="left"/>
            </w:pPr>
            <w:r>
              <w:t>Valid values:</w:t>
            </w:r>
            <w:r>
              <w:br/>
            </w:r>
            <w:r>
              <w:tab/>
              <w:t>0 - NERC Eastern Off-Peak</w:t>
            </w:r>
            <w:r>
              <w:br/>
            </w:r>
            <w:r>
              <w:tab/>
              <w:t>1 - NERC Western Off-Peak</w:t>
            </w:r>
            <w:r>
              <w:br/>
            </w:r>
            <w:r>
              <w:tab/>
              <w:t>2 - NERC Calendar-All Days in month</w:t>
            </w:r>
            <w:r>
              <w:br/>
            </w:r>
            <w:r>
              <w:tab/>
              <w:t>3 - NERC Eastern Peak</w:t>
            </w:r>
            <w:r>
              <w:br/>
            </w:r>
            <w:r>
              <w:tab/>
              <w:t>4 - NERC Western Peak</w:t>
            </w:r>
          </w:p>
          <w:p w14:paraId="0A0E29C8" w14:textId="77777777" w:rsidR="00512FC7" w:rsidRDefault="00512FC7" w:rsidP="00533FE7">
            <w:pPr>
              <w:jc w:val="left"/>
            </w:pPr>
          </w:p>
          <w:p w14:paraId="5C659208" w14:textId="77777777" w:rsidR="00512FC7" w:rsidRPr="00512FC7" w:rsidRDefault="00512FC7" w:rsidP="00533FE7">
            <w:pPr>
              <w:jc w:val="left"/>
            </w:pPr>
            <w:r>
              <w:t>or any value conforming to the data type Reserved100Plus</w:t>
            </w:r>
          </w:p>
        </w:tc>
        <w:tc>
          <w:tcPr>
            <w:tcW w:w="4411" w:type="dxa"/>
            <w:shd w:val="clear" w:color="auto" w:fill="auto"/>
          </w:tcPr>
          <w:p w14:paraId="3FA01579" w14:textId="77777777" w:rsidR="00512FC7" w:rsidRPr="00512FC7" w:rsidRDefault="00512FC7" w:rsidP="00533FE7">
            <w:r w:rsidRPr="00512FC7">
              <w:t>FlowSchedTyp</w:t>
            </w:r>
          </w:p>
        </w:tc>
      </w:tr>
      <w:tr w:rsidR="00512FC7" w:rsidRPr="00512FC7" w14:paraId="5AE8C2E3" w14:textId="77777777" w:rsidTr="00533FE7">
        <w:tc>
          <w:tcPr>
            <w:tcW w:w="828" w:type="dxa"/>
            <w:shd w:val="clear" w:color="auto" w:fill="auto"/>
          </w:tcPr>
          <w:p w14:paraId="5C2563B2" w14:textId="77777777" w:rsidR="00512FC7" w:rsidRPr="00512FC7" w:rsidRDefault="00512FC7" w:rsidP="00533FE7">
            <w:bookmarkStart w:id="2175" w:name="fld_UnderlyingFlowScheduleType" w:colFirst="1" w:colLast="1"/>
            <w:bookmarkEnd w:id="2174"/>
            <w:r w:rsidRPr="00512FC7">
              <w:t>1441</w:t>
            </w:r>
          </w:p>
        </w:tc>
        <w:tc>
          <w:tcPr>
            <w:tcW w:w="2069" w:type="dxa"/>
            <w:shd w:val="clear" w:color="auto" w:fill="auto"/>
          </w:tcPr>
          <w:p w14:paraId="216E91E3" w14:textId="77777777" w:rsidR="00512FC7" w:rsidRPr="00512FC7" w:rsidRDefault="00512FC7" w:rsidP="00533FE7">
            <w:r w:rsidRPr="00512FC7">
              <w:t>UnderlyingFlowScheduleType</w:t>
            </w:r>
          </w:p>
        </w:tc>
        <w:tc>
          <w:tcPr>
            <w:tcW w:w="1083" w:type="dxa"/>
            <w:shd w:val="clear" w:color="auto" w:fill="auto"/>
          </w:tcPr>
          <w:p w14:paraId="29DF6C5C" w14:textId="77777777" w:rsidR="00512FC7" w:rsidRPr="00512FC7" w:rsidRDefault="00512FC7" w:rsidP="00533FE7">
            <w:r w:rsidRPr="00512FC7">
              <w:t>int</w:t>
            </w:r>
          </w:p>
        </w:tc>
        <w:tc>
          <w:tcPr>
            <w:tcW w:w="4677" w:type="dxa"/>
            <w:shd w:val="clear" w:color="auto" w:fill="auto"/>
          </w:tcPr>
          <w:p w14:paraId="7B4CD66B" w14:textId="77777777" w:rsidR="00512FC7" w:rsidRDefault="00512FC7" w:rsidP="00533FE7">
            <w:pPr>
              <w:jc w:val="left"/>
            </w:pPr>
            <w:r>
              <w:t>The industry standard flow schedule by which electricity or natural gas is traded. Schedules exist by regions and on-peak and off-peak status, such as "Western Peak".</w:t>
            </w:r>
          </w:p>
          <w:p w14:paraId="4DCAAE46" w14:textId="77777777" w:rsidR="00512FC7" w:rsidRDefault="00512FC7" w:rsidP="00533FE7">
            <w:pPr>
              <w:jc w:val="left"/>
            </w:pPr>
            <w:r>
              <w:t>Valid values:</w:t>
            </w:r>
            <w:r>
              <w:br/>
            </w:r>
            <w:r>
              <w:tab/>
              <w:t>0 - NERC Eastern Off-Peak</w:t>
            </w:r>
            <w:r>
              <w:br/>
            </w:r>
            <w:r>
              <w:tab/>
              <w:t>1 - NERC Western Off-Peak</w:t>
            </w:r>
            <w:r>
              <w:br/>
            </w:r>
            <w:r>
              <w:tab/>
              <w:t>2 - NERC Calendar-All Days in month</w:t>
            </w:r>
            <w:r>
              <w:br/>
            </w:r>
            <w:r>
              <w:tab/>
              <w:t>3 - NERC Eastern Peak</w:t>
            </w:r>
            <w:r>
              <w:br/>
            </w:r>
            <w:r>
              <w:tab/>
              <w:t>4 - NERC Western Peak</w:t>
            </w:r>
          </w:p>
          <w:p w14:paraId="738C8061" w14:textId="77777777" w:rsidR="00512FC7" w:rsidRDefault="00512FC7" w:rsidP="00533FE7">
            <w:pPr>
              <w:jc w:val="left"/>
            </w:pPr>
          </w:p>
          <w:p w14:paraId="7025F7FB" w14:textId="77777777" w:rsidR="00512FC7" w:rsidRPr="00512FC7" w:rsidRDefault="00512FC7" w:rsidP="00533FE7">
            <w:pPr>
              <w:jc w:val="left"/>
            </w:pPr>
            <w:r>
              <w:t>or any value conforming to the data type Reserved100Plus</w:t>
            </w:r>
          </w:p>
        </w:tc>
        <w:tc>
          <w:tcPr>
            <w:tcW w:w="4411" w:type="dxa"/>
            <w:shd w:val="clear" w:color="auto" w:fill="auto"/>
          </w:tcPr>
          <w:p w14:paraId="7BA74401" w14:textId="77777777" w:rsidR="00512FC7" w:rsidRPr="00512FC7" w:rsidRDefault="00512FC7" w:rsidP="00533FE7">
            <w:r w:rsidRPr="00512FC7">
              <w:t>FlowSchedTyp</w:t>
            </w:r>
          </w:p>
        </w:tc>
      </w:tr>
      <w:tr w:rsidR="00512FC7" w:rsidRPr="00512FC7" w14:paraId="429EA50B" w14:textId="77777777" w:rsidTr="00533FE7">
        <w:tc>
          <w:tcPr>
            <w:tcW w:w="828" w:type="dxa"/>
            <w:shd w:val="clear" w:color="auto" w:fill="auto"/>
          </w:tcPr>
          <w:p w14:paraId="2E89674A" w14:textId="77777777" w:rsidR="00512FC7" w:rsidRPr="00512FC7" w:rsidRDefault="00512FC7" w:rsidP="00533FE7">
            <w:bookmarkStart w:id="2176" w:name="fld_DerivativeFlowScheduleType" w:colFirst="1" w:colLast="1"/>
            <w:bookmarkEnd w:id="2175"/>
            <w:r w:rsidRPr="00512FC7">
              <w:t>1442</w:t>
            </w:r>
          </w:p>
        </w:tc>
        <w:tc>
          <w:tcPr>
            <w:tcW w:w="2069" w:type="dxa"/>
            <w:shd w:val="clear" w:color="auto" w:fill="auto"/>
          </w:tcPr>
          <w:p w14:paraId="684C6024" w14:textId="77777777" w:rsidR="00512FC7" w:rsidRPr="00512FC7" w:rsidRDefault="00512FC7" w:rsidP="00533FE7">
            <w:r w:rsidRPr="00512FC7">
              <w:t>DerivativeFlowScheduleType</w:t>
            </w:r>
          </w:p>
        </w:tc>
        <w:tc>
          <w:tcPr>
            <w:tcW w:w="1083" w:type="dxa"/>
            <w:shd w:val="clear" w:color="auto" w:fill="auto"/>
          </w:tcPr>
          <w:p w14:paraId="5511323F" w14:textId="77777777" w:rsidR="00512FC7" w:rsidRPr="00512FC7" w:rsidRDefault="00512FC7" w:rsidP="00533FE7">
            <w:r w:rsidRPr="00512FC7">
              <w:t>int</w:t>
            </w:r>
          </w:p>
        </w:tc>
        <w:tc>
          <w:tcPr>
            <w:tcW w:w="4677" w:type="dxa"/>
            <w:shd w:val="clear" w:color="auto" w:fill="auto"/>
          </w:tcPr>
          <w:p w14:paraId="0FC18DAE" w14:textId="77777777" w:rsidR="00512FC7" w:rsidRDefault="00512FC7" w:rsidP="00533FE7">
            <w:pPr>
              <w:jc w:val="left"/>
            </w:pPr>
            <w:r>
              <w:t>The industry standard flow schedule by which electricity or natural gas is traded. Schedules exist by regions and on-peak and off-peak status, such as "Western Peak".</w:t>
            </w:r>
          </w:p>
          <w:p w14:paraId="0F650A2E" w14:textId="77777777" w:rsidR="00512FC7" w:rsidRDefault="00512FC7" w:rsidP="00533FE7">
            <w:pPr>
              <w:jc w:val="left"/>
            </w:pPr>
            <w:r>
              <w:t>Valid values:</w:t>
            </w:r>
            <w:r>
              <w:br/>
            </w:r>
            <w:r>
              <w:tab/>
              <w:t>0 - NERC Eastern Off-Peak</w:t>
            </w:r>
            <w:r>
              <w:br/>
            </w:r>
            <w:r>
              <w:tab/>
              <w:t>1 - NERC Western Off-Peak</w:t>
            </w:r>
            <w:r>
              <w:br/>
            </w:r>
            <w:r>
              <w:tab/>
              <w:t>2 - NERC Calendar-All Days in month</w:t>
            </w:r>
            <w:r>
              <w:br/>
            </w:r>
            <w:r>
              <w:tab/>
              <w:t>3 - NERC Eastern Peak</w:t>
            </w:r>
            <w:r>
              <w:br/>
            </w:r>
            <w:r>
              <w:tab/>
              <w:t>4 - NERC Western Peak</w:t>
            </w:r>
          </w:p>
          <w:p w14:paraId="32444281" w14:textId="77777777" w:rsidR="00512FC7" w:rsidRDefault="00512FC7" w:rsidP="00533FE7">
            <w:pPr>
              <w:jc w:val="left"/>
            </w:pPr>
          </w:p>
          <w:p w14:paraId="7FB826C0" w14:textId="77777777" w:rsidR="00512FC7" w:rsidRPr="00512FC7" w:rsidRDefault="00512FC7" w:rsidP="00533FE7">
            <w:pPr>
              <w:jc w:val="left"/>
            </w:pPr>
            <w:r>
              <w:t>or any value conforming to the data type Reserved100Plus</w:t>
            </w:r>
          </w:p>
        </w:tc>
        <w:tc>
          <w:tcPr>
            <w:tcW w:w="4411" w:type="dxa"/>
            <w:shd w:val="clear" w:color="auto" w:fill="auto"/>
          </w:tcPr>
          <w:p w14:paraId="56B3966D" w14:textId="77777777" w:rsidR="00512FC7" w:rsidRPr="00512FC7" w:rsidRDefault="00512FC7" w:rsidP="00533FE7">
            <w:r w:rsidRPr="00512FC7">
              <w:t>FlowSchedTyp</w:t>
            </w:r>
          </w:p>
        </w:tc>
      </w:tr>
      <w:tr w:rsidR="00512FC7" w:rsidRPr="00512FC7" w14:paraId="199E5035" w14:textId="77777777" w:rsidTr="00533FE7">
        <w:tc>
          <w:tcPr>
            <w:tcW w:w="828" w:type="dxa"/>
            <w:shd w:val="clear" w:color="auto" w:fill="auto"/>
          </w:tcPr>
          <w:p w14:paraId="5B2E81D8" w14:textId="77777777" w:rsidR="00512FC7" w:rsidRPr="00512FC7" w:rsidRDefault="00512FC7" w:rsidP="00533FE7">
            <w:bookmarkStart w:id="2177" w:name="fld_FillLiquidityInd" w:colFirst="1" w:colLast="1"/>
            <w:bookmarkEnd w:id="2176"/>
            <w:r w:rsidRPr="00512FC7">
              <w:t>1443</w:t>
            </w:r>
          </w:p>
        </w:tc>
        <w:tc>
          <w:tcPr>
            <w:tcW w:w="2069" w:type="dxa"/>
            <w:shd w:val="clear" w:color="auto" w:fill="auto"/>
          </w:tcPr>
          <w:p w14:paraId="2238160F" w14:textId="77777777" w:rsidR="00512FC7" w:rsidRPr="00512FC7" w:rsidRDefault="00512FC7" w:rsidP="00533FE7">
            <w:r w:rsidRPr="00512FC7">
              <w:t>FillLiquidityInd</w:t>
            </w:r>
          </w:p>
        </w:tc>
        <w:tc>
          <w:tcPr>
            <w:tcW w:w="1083" w:type="dxa"/>
            <w:shd w:val="clear" w:color="auto" w:fill="auto"/>
          </w:tcPr>
          <w:p w14:paraId="5CB30814" w14:textId="77777777" w:rsidR="00512FC7" w:rsidRPr="00512FC7" w:rsidRDefault="00512FC7" w:rsidP="00533FE7">
            <w:r w:rsidRPr="00512FC7">
              <w:t>int</w:t>
            </w:r>
          </w:p>
        </w:tc>
        <w:tc>
          <w:tcPr>
            <w:tcW w:w="4677" w:type="dxa"/>
            <w:shd w:val="clear" w:color="auto" w:fill="auto"/>
          </w:tcPr>
          <w:p w14:paraId="5B49BDCE" w14:textId="77777777" w:rsidR="00512FC7" w:rsidRDefault="00512FC7" w:rsidP="00533FE7">
            <w:pPr>
              <w:jc w:val="left"/>
            </w:pPr>
            <w:r>
              <w:t>Indicator to identify whether this fill was a result of a liquidity provider providing or liquidity taker taking the liquidity. Applicable only for OrdStatus of Partial or Filled</w:t>
            </w:r>
          </w:p>
          <w:p w14:paraId="3703802C" w14:textId="77777777" w:rsidR="00512FC7" w:rsidRPr="00512FC7" w:rsidRDefault="00512FC7" w:rsidP="00533FE7">
            <w:pPr>
              <w:jc w:val="left"/>
            </w:pPr>
            <w:r>
              <w:t>Valid values:</w:t>
            </w:r>
            <w:r>
              <w:br/>
            </w:r>
            <w:r>
              <w:tab/>
              <w:t>1 - Added Liquidity</w:t>
            </w:r>
            <w:r>
              <w:br/>
            </w:r>
            <w:r>
              <w:tab/>
              <w:t>2 - Removed Liquidity</w:t>
            </w:r>
            <w:r>
              <w:br/>
            </w:r>
            <w:r>
              <w:tab/>
              <w:t>3 - Liquidity Routed Out</w:t>
            </w:r>
            <w:r>
              <w:br/>
            </w:r>
            <w:r>
              <w:tab/>
              <w:t>4 - Auction</w:t>
            </w:r>
          </w:p>
        </w:tc>
        <w:tc>
          <w:tcPr>
            <w:tcW w:w="4411" w:type="dxa"/>
            <w:shd w:val="clear" w:color="auto" w:fill="auto"/>
          </w:tcPr>
          <w:p w14:paraId="1C58E6E3" w14:textId="77777777" w:rsidR="00512FC7" w:rsidRPr="00512FC7" w:rsidRDefault="00512FC7" w:rsidP="00533FE7">
            <w:r w:rsidRPr="00512FC7">
              <w:t>LqdtyInd</w:t>
            </w:r>
          </w:p>
        </w:tc>
      </w:tr>
      <w:tr w:rsidR="00512FC7" w:rsidRPr="00512FC7" w14:paraId="0864D3A5" w14:textId="77777777" w:rsidTr="00533FE7">
        <w:tc>
          <w:tcPr>
            <w:tcW w:w="828" w:type="dxa"/>
            <w:shd w:val="clear" w:color="auto" w:fill="auto"/>
          </w:tcPr>
          <w:p w14:paraId="6977CE81" w14:textId="77777777" w:rsidR="00512FC7" w:rsidRPr="00512FC7" w:rsidRDefault="00512FC7" w:rsidP="00533FE7">
            <w:bookmarkStart w:id="2178" w:name="fld_SideLiquidityInd" w:colFirst="1" w:colLast="1"/>
            <w:bookmarkEnd w:id="2177"/>
            <w:r w:rsidRPr="00512FC7">
              <w:t>1444</w:t>
            </w:r>
          </w:p>
        </w:tc>
        <w:tc>
          <w:tcPr>
            <w:tcW w:w="2069" w:type="dxa"/>
            <w:shd w:val="clear" w:color="auto" w:fill="auto"/>
          </w:tcPr>
          <w:p w14:paraId="343A0F1E" w14:textId="77777777" w:rsidR="00512FC7" w:rsidRPr="00512FC7" w:rsidRDefault="00512FC7" w:rsidP="00533FE7">
            <w:r w:rsidRPr="00512FC7">
              <w:t>SideLiquidityInd</w:t>
            </w:r>
          </w:p>
        </w:tc>
        <w:tc>
          <w:tcPr>
            <w:tcW w:w="1083" w:type="dxa"/>
            <w:shd w:val="clear" w:color="auto" w:fill="auto"/>
          </w:tcPr>
          <w:p w14:paraId="3262CD16" w14:textId="77777777" w:rsidR="00512FC7" w:rsidRPr="00512FC7" w:rsidRDefault="00512FC7" w:rsidP="00533FE7">
            <w:r w:rsidRPr="00512FC7">
              <w:t>int</w:t>
            </w:r>
          </w:p>
        </w:tc>
        <w:tc>
          <w:tcPr>
            <w:tcW w:w="4677" w:type="dxa"/>
            <w:shd w:val="clear" w:color="auto" w:fill="auto"/>
          </w:tcPr>
          <w:p w14:paraId="1362A102" w14:textId="77777777" w:rsidR="00512FC7" w:rsidRDefault="00512FC7" w:rsidP="00533FE7">
            <w:pPr>
              <w:jc w:val="left"/>
            </w:pPr>
            <w:r>
              <w:t>Indicator to identify whether this fill was a result of a liquidity provider providing or liquidity taker taking the liquidity. Applicable only for OrdStatus of Partial or Filled.</w:t>
            </w:r>
          </w:p>
          <w:p w14:paraId="49C77F4D" w14:textId="77777777" w:rsidR="00512FC7" w:rsidRPr="00512FC7" w:rsidRDefault="00512FC7" w:rsidP="00533FE7">
            <w:pPr>
              <w:jc w:val="left"/>
            </w:pPr>
            <w:r>
              <w:t>Valid values:</w:t>
            </w:r>
            <w:r>
              <w:br/>
            </w:r>
            <w:r>
              <w:tab/>
              <w:t>1 - Added Liquidity</w:t>
            </w:r>
            <w:r>
              <w:br/>
            </w:r>
            <w:r>
              <w:tab/>
              <w:t>2 - Removed Liquidity</w:t>
            </w:r>
            <w:r>
              <w:br/>
            </w:r>
            <w:r>
              <w:tab/>
              <w:t>3 - Liquidity Routed Out</w:t>
            </w:r>
            <w:r>
              <w:br/>
            </w:r>
            <w:r>
              <w:tab/>
              <w:t>4 - Auction</w:t>
            </w:r>
          </w:p>
        </w:tc>
        <w:tc>
          <w:tcPr>
            <w:tcW w:w="4411" w:type="dxa"/>
            <w:shd w:val="clear" w:color="auto" w:fill="auto"/>
          </w:tcPr>
          <w:p w14:paraId="056B81F2" w14:textId="77777777" w:rsidR="00512FC7" w:rsidRPr="00512FC7" w:rsidRDefault="00512FC7" w:rsidP="00533FE7">
            <w:r w:rsidRPr="00512FC7">
              <w:t>LqdtyInd</w:t>
            </w:r>
          </w:p>
        </w:tc>
      </w:tr>
      <w:tr w:rsidR="00512FC7" w:rsidRPr="00512FC7" w14:paraId="7FEE583F" w14:textId="77777777" w:rsidTr="00533FE7">
        <w:tc>
          <w:tcPr>
            <w:tcW w:w="828" w:type="dxa"/>
            <w:shd w:val="clear" w:color="auto" w:fill="auto"/>
          </w:tcPr>
          <w:p w14:paraId="1F18134C" w14:textId="77777777" w:rsidR="00512FC7" w:rsidRPr="00512FC7" w:rsidRDefault="00512FC7" w:rsidP="00533FE7">
            <w:bookmarkStart w:id="2179" w:name="fld_NoRateSources" w:colFirst="1" w:colLast="1"/>
            <w:bookmarkEnd w:id="2178"/>
            <w:r w:rsidRPr="00512FC7">
              <w:t>1445</w:t>
            </w:r>
          </w:p>
        </w:tc>
        <w:tc>
          <w:tcPr>
            <w:tcW w:w="2069" w:type="dxa"/>
            <w:shd w:val="clear" w:color="auto" w:fill="auto"/>
          </w:tcPr>
          <w:p w14:paraId="79A9007B" w14:textId="77777777" w:rsidR="00512FC7" w:rsidRPr="00512FC7" w:rsidRDefault="00512FC7" w:rsidP="00533FE7">
            <w:r w:rsidRPr="00512FC7">
              <w:t>NoRateSources</w:t>
            </w:r>
          </w:p>
        </w:tc>
        <w:tc>
          <w:tcPr>
            <w:tcW w:w="1083" w:type="dxa"/>
            <w:shd w:val="clear" w:color="auto" w:fill="auto"/>
          </w:tcPr>
          <w:p w14:paraId="63845F86" w14:textId="77777777" w:rsidR="00512FC7" w:rsidRPr="00512FC7" w:rsidRDefault="00512FC7" w:rsidP="00533FE7">
            <w:r w:rsidRPr="00512FC7">
              <w:t>NumInGroup</w:t>
            </w:r>
          </w:p>
        </w:tc>
        <w:tc>
          <w:tcPr>
            <w:tcW w:w="4677" w:type="dxa"/>
            <w:shd w:val="clear" w:color="auto" w:fill="auto"/>
          </w:tcPr>
          <w:p w14:paraId="685186CC" w14:textId="77777777" w:rsidR="00512FC7" w:rsidRPr="00512FC7" w:rsidRDefault="00512FC7" w:rsidP="00533FE7">
            <w:pPr>
              <w:jc w:val="left"/>
            </w:pPr>
            <w:r w:rsidRPr="00512FC7">
              <w:t>Number of rate sources being specified.</w:t>
            </w:r>
          </w:p>
        </w:tc>
        <w:tc>
          <w:tcPr>
            <w:tcW w:w="4411" w:type="dxa"/>
            <w:shd w:val="clear" w:color="auto" w:fill="auto"/>
          </w:tcPr>
          <w:p w14:paraId="1AAD2843" w14:textId="77777777" w:rsidR="00512FC7" w:rsidRPr="00512FC7" w:rsidRDefault="00512FC7" w:rsidP="00533FE7"/>
        </w:tc>
      </w:tr>
      <w:tr w:rsidR="00512FC7" w:rsidRPr="00512FC7" w14:paraId="45C53CC9" w14:textId="77777777" w:rsidTr="00533FE7">
        <w:tc>
          <w:tcPr>
            <w:tcW w:w="828" w:type="dxa"/>
            <w:shd w:val="clear" w:color="auto" w:fill="auto"/>
          </w:tcPr>
          <w:p w14:paraId="75BC54C8" w14:textId="77777777" w:rsidR="00512FC7" w:rsidRPr="00512FC7" w:rsidRDefault="00512FC7" w:rsidP="00533FE7">
            <w:bookmarkStart w:id="2180" w:name="fld_RateSource" w:colFirst="1" w:colLast="1"/>
            <w:bookmarkEnd w:id="2179"/>
            <w:r w:rsidRPr="00512FC7">
              <w:t>1446</w:t>
            </w:r>
          </w:p>
        </w:tc>
        <w:tc>
          <w:tcPr>
            <w:tcW w:w="2069" w:type="dxa"/>
            <w:shd w:val="clear" w:color="auto" w:fill="auto"/>
          </w:tcPr>
          <w:p w14:paraId="550D6C13" w14:textId="77777777" w:rsidR="00512FC7" w:rsidRPr="00512FC7" w:rsidRDefault="00512FC7" w:rsidP="00533FE7">
            <w:r w:rsidRPr="00512FC7">
              <w:t>RateSource</w:t>
            </w:r>
          </w:p>
        </w:tc>
        <w:tc>
          <w:tcPr>
            <w:tcW w:w="1083" w:type="dxa"/>
            <w:shd w:val="clear" w:color="auto" w:fill="auto"/>
          </w:tcPr>
          <w:p w14:paraId="7EF7F2A2" w14:textId="77777777" w:rsidR="00512FC7" w:rsidRPr="00512FC7" w:rsidRDefault="00512FC7" w:rsidP="00533FE7">
            <w:r w:rsidRPr="00512FC7">
              <w:t>int</w:t>
            </w:r>
          </w:p>
        </w:tc>
        <w:tc>
          <w:tcPr>
            <w:tcW w:w="4677" w:type="dxa"/>
            <w:shd w:val="clear" w:color="auto" w:fill="auto"/>
          </w:tcPr>
          <w:p w14:paraId="092439F9" w14:textId="77777777" w:rsidR="00512FC7" w:rsidRDefault="00512FC7" w:rsidP="00533FE7">
            <w:pPr>
              <w:jc w:val="left"/>
            </w:pPr>
            <w:r>
              <w:t>Identifies the source of rate information.</w:t>
            </w:r>
            <w:r>
              <w:br/>
              <w:t>For FX, the reference source to be used for the FX spot rate.</w:t>
            </w:r>
          </w:p>
          <w:p w14:paraId="4DD0C884" w14:textId="77777777" w:rsidR="00512FC7" w:rsidRPr="00512FC7" w:rsidRDefault="00512FC7" w:rsidP="00533FE7">
            <w:pPr>
              <w:jc w:val="left"/>
            </w:pPr>
            <w:r>
              <w:t>Valid values:</w:t>
            </w:r>
            <w:r>
              <w:br/>
            </w:r>
            <w:r>
              <w:tab/>
              <w:t>0 - Bloomberg</w:t>
            </w:r>
            <w:r>
              <w:br/>
            </w:r>
            <w:r>
              <w:tab/>
              <w:t>1 - Reuters</w:t>
            </w:r>
            <w:r>
              <w:br/>
            </w:r>
            <w:r>
              <w:tab/>
              <w:t>2 - Telerate</w:t>
            </w:r>
            <w:r>
              <w:br/>
            </w:r>
            <w:r>
              <w:tab/>
              <w:t>99 - Other</w:t>
            </w:r>
          </w:p>
        </w:tc>
        <w:tc>
          <w:tcPr>
            <w:tcW w:w="4411" w:type="dxa"/>
            <w:shd w:val="clear" w:color="auto" w:fill="auto"/>
          </w:tcPr>
          <w:p w14:paraId="5DA95F98" w14:textId="77777777" w:rsidR="00512FC7" w:rsidRPr="00512FC7" w:rsidRDefault="00512FC7" w:rsidP="00533FE7">
            <w:r w:rsidRPr="00512FC7">
              <w:t>RtSrc</w:t>
            </w:r>
          </w:p>
        </w:tc>
      </w:tr>
      <w:tr w:rsidR="00512FC7" w:rsidRPr="00512FC7" w14:paraId="5862A8B1" w14:textId="77777777" w:rsidTr="00533FE7">
        <w:tc>
          <w:tcPr>
            <w:tcW w:w="828" w:type="dxa"/>
            <w:shd w:val="clear" w:color="auto" w:fill="auto"/>
          </w:tcPr>
          <w:p w14:paraId="3AB9BA72" w14:textId="77777777" w:rsidR="00512FC7" w:rsidRPr="00512FC7" w:rsidRDefault="00512FC7" w:rsidP="00533FE7">
            <w:bookmarkStart w:id="2181" w:name="fld_RateSourceType" w:colFirst="1" w:colLast="1"/>
            <w:bookmarkEnd w:id="2180"/>
            <w:r w:rsidRPr="00512FC7">
              <w:t>1447</w:t>
            </w:r>
          </w:p>
        </w:tc>
        <w:tc>
          <w:tcPr>
            <w:tcW w:w="2069" w:type="dxa"/>
            <w:shd w:val="clear" w:color="auto" w:fill="auto"/>
          </w:tcPr>
          <w:p w14:paraId="02326F93" w14:textId="77777777" w:rsidR="00512FC7" w:rsidRPr="00512FC7" w:rsidRDefault="00512FC7" w:rsidP="00533FE7">
            <w:r w:rsidRPr="00512FC7">
              <w:t>RateSourceType</w:t>
            </w:r>
          </w:p>
        </w:tc>
        <w:tc>
          <w:tcPr>
            <w:tcW w:w="1083" w:type="dxa"/>
            <w:shd w:val="clear" w:color="auto" w:fill="auto"/>
          </w:tcPr>
          <w:p w14:paraId="63EF0ACE" w14:textId="77777777" w:rsidR="00512FC7" w:rsidRPr="00512FC7" w:rsidRDefault="00512FC7" w:rsidP="00533FE7">
            <w:r w:rsidRPr="00512FC7">
              <w:t>int</w:t>
            </w:r>
          </w:p>
        </w:tc>
        <w:tc>
          <w:tcPr>
            <w:tcW w:w="4677" w:type="dxa"/>
            <w:shd w:val="clear" w:color="auto" w:fill="auto"/>
          </w:tcPr>
          <w:p w14:paraId="647E67B7" w14:textId="77777777" w:rsidR="00512FC7" w:rsidRDefault="00512FC7" w:rsidP="00533FE7">
            <w:pPr>
              <w:jc w:val="left"/>
            </w:pPr>
            <w:r>
              <w:t>Indicates whether the rate source specified is a primary or secondary source.</w:t>
            </w:r>
          </w:p>
          <w:p w14:paraId="605DB105" w14:textId="77777777" w:rsidR="00512FC7" w:rsidRPr="00512FC7" w:rsidRDefault="00512FC7" w:rsidP="00533FE7">
            <w:pPr>
              <w:jc w:val="left"/>
            </w:pPr>
            <w:r>
              <w:t>Valid values:</w:t>
            </w:r>
            <w:r>
              <w:br/>
            </w:r>
            <w:r>
              <w:tab/>
              <w:t>0 - Primary</w:t>
            </w:r>
            <w:r>
              <w:br/>
            </w:r>
            <w:r>
              <w:tab/>
              <w:t>1 - Secondary</w:t>
            </w:r>
          </w:p>
        </w:tc>
        <w:tc>
          <w:tcPr>
            <w:tcW w:w="4411" w:type="dxa"/>
            <w:shd w:val="clear" w:color="auto" w:fill="auto"/>
          </w:tcPr>
          <w:p w14:paraId="055CE8FB" w14:textId="77777777" w:rsidR="00512FC7" w:rsidRPr="00512FC7" w:rsidRDefault="00512FC7" w:rsidP="00533FE7">
            <w:r w:rsidRPr="00512FC7">
              <w:t>RtSrcTyp</w:t>
            </w:r>
          </w:p>
        </w:tc>
      </w:tr>
      <w:tr w:rsidR="00512FC7" w:rsidRPr="00512FC7" w14:paraId="48A2E1CE" w14:textId="77777777" w:rsidTr="00533FE7">
        <w:tc>
          <w:tcPr>
            <w:tcW w:w="828" w:type="dxa"/>
            <w:shd w:val="clear" w:color="auto" w:fill="auto"/>
          </w:tcPr>
          <w:p w14:paraId="5BEE8164" w14:textId="77777777" w:rsidR="00512FC7" w:rsidRPr="00512FC7" w:rsidRDefault="00512FC7" w:rsidP="00533FE7">
            <w:bookmarkStart w:id="2182" w:name="fld_ReferencePage" w:colFirst="1" w:colLast="1"/>
            <w:bookmarkEnd w:id="2181"/>
            <w:r w:rsidRPr="00512FC7">
              <w:t>1448</w:t>
            </w:r>
          </w:p>
        </w:tc>
        <w:tc>
          <w:tcPr>
            <w:tcW w:w="2069" w:type="dxa"/>
            <w:shd w:val="clear" w:color="auto" w:fill="auto"/>
          </w:tcPr>
          <w:p w14:paraId="67E6B32A" w14:textId="77777777" w:rsidR="00512FC7" w:rsidRPr="00512FC7" w:rsidRDefault="00512FC7" w:rsidP="00533FE7">
            <w:r w:rsidRPr="00512FC7">
              <w:t>ReferencePage</w:t>
            </w:r>
          </w:p>
        </w:tc>
        <w:tc>
          <w:tcPr>
            <w:tcW w:w="1083" w:type="dxa"/>
            <w:shd w:val="clear" w:color="auto" w:fill="auto"/>
          </w:tcPr>
          <w:p w14:paraId="18744A4C" w14:textId="77777777" w:rsidR="00512FC7" w:rsidRPr="00512FC7" w:rsidRDefault="00512FC7" w:rsidP="00533FE7">
            <w:r w:rsidRPr="00512FC7">
              <w:t>String</w:t>
            </w:r>
          </w:p>
        </w:tc>
        <w:tc>
          <w:tcPr>
            <w:tcW w:w="4677" w:type="dxa"/>
            <w:shd w:val="clear" w:color="auto" w:fill="auto"/>
          </w:tcPr>
          <w:p w14:paraId="4052F8A3" w14:textId="77777777" w:rsidR="00512FC7" w:rsidRPr="00512FC7" w:rsidRDefault="00512FC7" w:rsidP="00533FE7">
            <w:pPr>
              <w:jc w:val="left"/>
            </w:pPr>
            <w:r w:rsidRPr="00512FC7">
              <w:t>Identifies the reference "page" from the rate source.</w:t>
            </w:r>
            <w:r>
              <w:br/>
            </w:r>
            <w:r w:rsidRPr="00512FC7">
              <w:t>For FX, the reference page to the spot rate to be used for the reference FX spot rate.</w:t>
            </w:r>
          </w:p>
        </w:tc>
        <w:tc>
          <w:tcPr>
            <w:tcW w:w="4411" w:type="dxa"/>
            <w:shd w:val="clear" w:color="auto" w:fill="auto"/>
          </w:tcPr>
          <w:p w14:paraId="4A195371" w14:textId="77777777" w:rsidR="00512FC7" w:rsidRPr="00512FC7" w:rsidRDefault="00512FC7" w:rsidP="00533FE7">
            <w:r w:rsidRPr="00512FC7">
              <w:t>RefPg</w:t>
            </w:r>
          </w:p>
        </w:tc>
      </w:tr>
      <w:tr w:rsidR="00512FC7" w:rsidRPr="00512FC7" w14:paraId="6DD7F94E" w14:textId="77777777" w:rsidTr="00533FE7">
        <w:tc>
          <w:tcPr>
            <w:tcW w:w="828" w:type="dxa"/>
            <w:shd w:val="clear" w:color="auto" w:fill="auto"/>
          </w:tcPr>
          <w:p w14:paraId="2BBD67D1" w14:textId="77777777" w:rsidR="00512FC7" w:rsidRPr="00512FC7" w:rsidRDefault="00512FC7" w:rsidP="00533FE7">
            <w:bookmarkStart w:id="2183" w:name="fld_RestructuringType" w:colFirst="1" w:colLast="1"/>
            <w:bookmarkEnd w:id="2182"/>
            <w:r w:rsidRPr="00512FC7">
              <w:t>1449</w:t>
            </w:r>
          </w:p>
        </w:tc>
        <w:tc>
          <w:tcPr>
            <w:tcW w:w="2069" w:type="dxa"/>
            <w:shd w:val="clear" w:color="auto" w:fill="auto"/>
          </w:tcPr>
          <w:p w14:paraId="1C447773" w14:textId="77777777" w:rsidR="00512FC7" w:rsidRPr="00512FC7" w:rsidRDefault="00512FC7" w:rsidP="00533FE7">
            <w:r w:rsidRPr="00512FC7">
              <w:t>RestructuringType</w:t>
            </w:r>
          </w:p>
        </w:tc>
        <w:tc>
          <w:tcPr>
            <w:tcW w:w="1083" w:type="dxa"/>
            <w:shd w:val="clear" w:color="auto" w:fill="auto"/>
          </w:tcPr>
          <w:p w14:paraId="09A724F0" w14:textId="77777777" w:rsidR="00512FC7" w:rsidRPr="00512FC7" w:rsidRDefault="00512FC7" w:rsidP="00533FE7">
            <w:r w:rsidRPr="00512FC7">
              <w:t>String</w:t>
            </w:r>
          </w:p>
        </w:tc>
        <w:tc>
          <w:tcPr>
            <w:tcW w:w="4677" w:type="dxa"/>
            <w:shd w:val="clear" w:color="auto" w:fill="auto"/>
          </w:tcPr>
          <w:p w14:paraId="6C40BA77" w14:textId="77777777" w:rsidR="00512FC7" w:rsidRDefault="00512FC7" w:rsidP="00533FE7">
            <w:pPr>
              <w:jc w:val="left"/>
            </w:pPr>
            <w:r>
              <w:t>A category of CDS credit even in which the underlying bond experiences a restructuring.</w:t>
            </w:r>
            <w:r>
              <w:br/>
              <w:t>Used to define a CDS instrument.</w:t>
            </w:r>
          </w:p>
          <w:p w14:paraId="0A3E58AD" w14:textId="77777777" w:rsidR="00512FC7" w:rsidRPr="00512FC7" w:rsidRDefault="00512FC7" w:rsidP="00533FE7">
            <w:pPr>
              <w:jc w:val="left"/>
            </w:pPr>
            <w:r>
              <w:t>Valid values:</w:t>
            </w:r>
            <w:r>
              <w:br/>
            </w:r>
            <w:r>
              <w:tab/>
              <w:t>FR - Full Restructuring</w:t>
            </w:r>
            <w:r>
              <w:br/>
            </w:r>
            <w:r>
              <w:tab/>
              <w:t>MR - Modified Restructuring</w:t>
            </w:r>
            <w:r>
              <w:br/>
            </w:r>
            <w:r>
              <w:tab/>
              <w:t>MM - Modified Mod Restructuring</w:t>
            </w:r>
            <w:r>
              <w:br/>
            </w:r>
            <w:r>
              <w:tab/>
              <w:t>XR - No Restructuring specified</w:t>
            </w:r>
          </w:p>
        </w:tc>
        <w:tc>
          <w:tcPr>
            <w:tcW w:w="4411" w:type="dxa"/>
            <w:shd w:val="clear" w:color="auto" w:fill="auto"/>
          </w:tcPr>
          <w:p w14:paraId="14DC98A0" w14:textId="77777777" w:rsidR="00512FC7" w:rsidRPr="00512FC7" w:rsidRDefault="00512FC7" w:rsidP="00533FE7">
            <w:r w:rsidRPr="00512FC7">
              <w:t>RestrctTyp</w:t>
            </w:r>
          </w:p>
        </w:tc>
      </w:tr>
      <w:tr w:rsidR="00512FC7" w:rsidRPr="00512FC7" w14:paraId="5B2959E4" w14:textId="77777777" w:rsidTr="00533FE7">
        <w:tc>
          <w:tcPr>
            <w:tcW w:w="828" w:type="dxa"/>
            <w:shd w:val="clear" w:color="auto" w:fill="auto"/>
          </w:tcPr>
          <w:p w14:paraId="1184149C" w14:textId="77777777" w:rsidR="00512FC7" w:rsidRPr="00512FC7" w:rsidRDefault="00512FC7" w:rsidP="00533FE7">
            <w:bookmarkStart w:id="2184" w:name="fld_Seniority" w:colFirst="1" w:colLast="1"/>
            <w:bookmarkEnd w:id="2183"/>
            <w:r w:rsidRPr="00512FC7">
              <w:t>1450</w:t>
            </w:r>
          </w:p>
        </w:tc>
        <w:tc>
          <w:tcPr>
            <w:tcW w:w="2069" w:type="dxa"/>
            <w:shd w:val="clear" w:color="auto" w:fill="auto"/>
          </w:tcPr>
          <w:p w14:paraId="13174E1C" w14:textId="77777777" w:rsidR="00512FC7" w:rsidRPr="00512FC7" w:rsidRDefault="00512FC7" w:rsidP="00533FE7">
            <w:r w:rsidRPr="00512FC7">
              <w:t>Seniority</w:t>
            </w:r>
          </w:p>
        </w:tc>
        <w:tc>
          <w:tcPr>
            <w:tcW w:w="1083" w:type="dxa"/>
            <w:shd w:val="clear" w:color="auto" w:fill="auto"/>
          </w:tcPr>
          <w:p w14:paraId="001C4CCF" w14:textId="77777777" w:rsidR="00512FC7" w:rsidRPr="00512FC7" w:rsidRDefault="00512FC7" w:rsidP="00533FE7">
            <w:r w:rsidRPr="00512FC7">
              <w:t>String</w:t>
            </w:r>
          </w:p>
        </w:tc>
        <w:tc>
          <w:tcPr>
            <w:tcW w:w="4677" w:type="dxa"/>
            <w:shd w:val="clear" w:color="auto" w:fill="auto"/>
          </w:tcPr>
          <w:p w14:paraId="58BB635C" w14:textId="77777777" w:rsidR="00512FC7" w:rsidRDefault="00512FC7" w:rsidP="00533FE7">
            <w:pPr>
              <w:jc w:val="left"/>
            </w:pPr>
            <w:r>
              <w:t>Specifies which issue (underlying bond) will receive payment priority in the event of a default.</w:t>
            </w:r>
            <w:r>
              <w:br/>
              <w:t>Used to define a CDS instrument.</w:t>
            </w:r>
          </w:p>
          <w:p w14:paraId="27DFA92D" w14:textId="77777777" w:rsidR="00512FC7" w:rsidRPr="00512FC7" w:rsidRDefault="00512FC7" w:rsidP="00533FE7">
            <w:pPr>
              <w:jc w:val="left"/>
            </w:pPr>
            <w:r>
              <w:t>Valid values:</w:t>
            </w:r>
            <w:r>
              <w:br/>
            </w:r>
            <w:r>
              <w:tab/>
              <w:t>SD - Senior Secured</w:t>
            </w:r>
            <w:r>
              <w:br/>
            </w:r>
            <w:r>
              <w:tab/>
              <w:t>SR - Senior</w:t>
            </w:r>
            <w:r>
              <w:br/>
            </w:r>
            <w:r>
              <w:tab/>
              <w:t>SB - Subordinated</w:t>
            </w:r>
          </w:p>
        </w:tc>
        <w:tc>
          <w:tcPr>
            <w:tcW w:w="4411" w:type="dxa"/>
            <w:shd w:val="clear" w:color="auto" w:fill="auto"/>
          </w:tcPr>
          <w:p w14:paraId="4A69E2A9" w14:textId="77777777" w:rsidR="00512FC7" w:rsidRPr="00512FC7" w:rsidRDefault="00512FC7" w:rsidP="00533FE7">
            <w:r w:rsidRPr="00512FC7">
              <w:t>Snrty</w:t>
            </w:r>
          </w:p>
        </w:tc>
      </w:tr>
      <w:tr w:rsidR="00512FC7" w:rsidRPr="00512FC7" w14:paraId="145D0D75" w14:textId="77777777" w:rsidTr="00533FE7">
        <w:tc>
          <w:tcPr>
            <w:tcW w:w="828" w:type="dxa"/>
            <w:shd w:val="clear" w:color="auto" w:fill="auto"/>
          </w:tcPr>
          <w:p w14:paraId="5C6A5A44" w14:textId="77777777" w:rsidR="00512FC7" w:rsidRPr="00512FC7" w:rsidRDefault="00512FC7" w:rsidP="00533FE7">
            <w:bookmarkStart w:id="2185" w:name="fld_NotionalPercentageOutstanding" w:colFirst="1" w:colLast="1"/>
            <w:bookmarkEnd w:id="2184"/>
            <w:r w:rsidRPr="00512FC7">
              <w:t>1451</w:t>
            </w:r>
          </w:p>
        </w:tc>
        <w:tc>
          <w:tcPr>
            <w:tcW w:w="2069" w:type="dxa"/>
            <w:shd w:val="clear" w:color="auto" w:fill="auto"/>
          </w:tcPr>
          <w:p w14:paraId="7715C5C1" w14:textId="77777777" w:rsidR="00512FC7" w:rsidRPr="00512FC7" w:rsidRDefault="00512FC7" w:rsidP="00533FE7">
            <w:r w:rsidRPr="00512FC7">
              <w:t>NotionalPercentageOutstanding</w:t>
            </w:r>
          </w:p>
        </w:tc>
        <w:tc>
          <w:tcPr>
            <w:tcW w:w="1083" w:type="dxa"/>
            <w:shd w:val="clear" w:color="auto" w:fill="auto"/>
          </w:tcPr>
          <w:p w14:paraId="19508243" w14:textId="77777777" w:rsidR="00512FC7" w:rsidRPr="00512FC7" w:rsidRDefault="00512FC7" w:rsidP="00533FE7">
            <w:r w:rsidRPr="00512FC7">
              <w:t>Percentage</w:t>
            </w:r>
          </w:p>
        </w:tc>
        <w:tc>
          <w:tcPr>
            <w:tcW w:w="4677" w:type="dxa"/>
            <w:shd w:val="clear" w:color="auto" w:fill="auto"/>
          </w:tcPr>
          <w:p w14:paraId="40A215A3" w14:textId="77777777" w:rsidR="00512FC7" w:rsidRPr="00512FC7" w:rsidRDefault="00512FC7" w:rsidP="00533FE7">
            <w:pPr>
              <w:jc w:val="left"/>
            </w:pPr>
            <w:r w:rsidRPr="00512FC7">
              <w:t>Indicates the notional percentage of the deal that is still outstanding based on the remaining components of the index.</w:t>
            </w:r>
            <w:r>
              <w:br/>
            </w:r>
            <w:r w:rsidRPr="00512FC7">
              <w:t>Used to calculate the true value of a CDS trade or position.</w:t>
            </w:r>
          </w:p>
        </w:tc>
        <w:tc>
          <w:tcPr>
            <w:tcW w:w="4411" w:type="dxa"/>
            <w:shd w:val="clear" w:color="auto" w:fill="auto"/>
          </w:tcPr>
          <w:p w14:paraId="2524EB21" w14:textId="77777777" w:rsidR="00512FC7" w:rsidRPr="00512FC7" w:rsidRDefault="00512FC7" w:rsidP="00533FE7">
            <w:r w:rsidRPr="00512FC7">
              <w:t>NotlPctOut</w:t>
            </w:r>
          </w:p>
        </w:tc>
      </w:tr>
      <w:tr w:rsidR="00512FC7" w:rsidRPr="00512FC7" w14:paraId="14163A68" w14:textId="77777777" w:rsidTr="00533FE7">
        <w:tc>
          <w:tcPr>
            <w:tcW w:w="828" w:type="dxa"/>
            <w:shd w:val="clear" w:color="auto" w:fill="auto"/>
          </w:tcPr>
          <w:p w14:paraId="50DA0B62" w14:textId="77777777" w:rsidR="00512FC7" w:rsidRPr="00512FC7" w:rsidRDefault="00512FC7" w:rsidP="00533FE7">
            <w:bookmarkStart w:id="2186" w:name="fld_OriginalNotionalPercentageOutstandin" w:colFirst="1" w:colLast="1"/>
            <w:bookmarkEnd w:id="2185"/>
            <w:r w:rsidRPr="00512FC7">
              <w:t>1452</w:t>
            </w:r>
          </w:p>
        </w:tc>
        <w:tc>
          <w:tcPr>
            <w:tcW w:w="2069" w:type="dxa"/>
            <w:shd w:val="clear" w:color="auto" w:fill="auto"/>
          </w:tcPr>
          <w:p w14:paraId="57F38C30" w14:textId="77777777" w:rsidR="00512FC7" w:rsidRPr="00512FC7" w:rsidRDefault="00512FC7" w:rsidP="00533FE7">
            <w:r w:rsidRPr="00512FC7">
              <w:t>OriginalNotionalPercentageOutstanding</w:t>
            </w:r>
          </w:p>
        </w:tc>
        <w:tc>
          <w:tcPr>
            <w:tcW w:w="1083" w:type="dxa"/>
            <w:shd w:val="clear" w:color="auto" w:fill="auto"/>
          </w:tcPr>
          <w:p w14:paraId="3555E242" w14:textId="77777777" w:rsidR="00512FC7" w:rsidRPr="00512FC7" w:rsidRDefault="00512FC7" w:rsidP="00533FE7">
            <w:r w:rsidRPr="00512FC7">
              <w:t>Percentage</w:t>
            </w:r>
          </w:p>
        </w:tc>
        <w:tc>
          <w:tcPr>
            <w:tcW w:w="4677" w:type="dxa"/>
            <w:shd w:val="clear" w:color="auto" w:fill="auto"/>
          </w:tcPr>
          <w:p w14:paraId="3AD5C921" w14:textId="77777777" w:rsidR="00512FC7" w:rsidRPr="00512FC7" w:rsidRDefault="00512FC7" w:rsidP="00533FE7">
            <w:pPr>
              <w:jc w:val="left"/>
            </w:pPr>
            <w:r w:rsidRPr="00512FC7">
              <w:t>Used to reflect the Original value prior to the application of a credit event. See NotionalPercentageOutstanding(1451).</w:t>
            </w:r>
          </w:p>
        </w:tc>
        <w:tc>
          <w:tcPr>
            <w:tcW w:w="4411" w:type="dxa"/>
            <w:shd w:val="clear" w:color="auto" w:fill="auto"/>
          </w:tcPr>
          <w:p w14:paraId="3691D7F2" w14:textId="77777777" w:rsidR="00512FC7" w:rsidRPr="00512FC7" w:rsidRDefault="00512FC7" w:rsidP="00533FE7">
            <w:r w:rsidRPr="00512FC7">
              <w:t>OrigNotlPctOut</w:t>
            </w:r>
          </w:p>
        </w:tc>
      </w:tr>
      <w:tr w:rsidR="00512FC7" w:rsidRPr="00512FC7" w14:paraId="181F408D" w14:textId="77777777" w:rsidTr="00533FE7">
        <w:tc>
          <w:tcPr>
            <w:tcW w:w="828" w:type="dxa"/>
            <w:shd w:val="clear" w:color="auto" w:fill="auto"/>
          </w:tcPr>
          <w:p w14:paraId="33CB52F1" w14:textId="77777777" w:rsidR="00512FC7" w:rsidRPr="00512FC7" w:rsidRDefault="00512FC7" w:rsidP="00533FE7">
            <w:bookmarkStart w:id="2187" w:name="fld_UnderlyingRestructuringType" w:colFirst="1" w:colLast="1"/>
            <w:bookmarkEnd w:id="2186"/>
            <w:r w:rsidRPr="00512FC7">
              <w:t>1453</w:t>
            </w:r>
          </w:p>
        </w:tc>
        <w:tc>
          <w:tcPr>
            <w:tcW w:w="2069" w:type="dxa"/>
            <w:shd w:val="clear" w:color="auto" w:fill="auto"/>
          </w:tcPr>
          <w:p w14:paraId="1A39B302" w14:textId="77777777" w:rsidR="00512FC7" w:rsidRPr="00512FC7" w:rsidRDefault="00512FC7" w:rsidP="00533FE7">
            <w:r w:rsidRPr="00512FC7">
              <w:t>UnderlyingRestructuringType</w:t>
            </w:r>
          </w:p>
        </w:tc>
        <w:tc>
          <w:tcPr>
            <w:tcW w:w="1083" w:type="dxa"/>
            <w:shd w:val="clear" w:color="auto" w:fill="auto"/>
          </w:tcPr>
          <w:p w14:paraId="329503D5" w14:textId="77777777" w:rsidR="00512FC7" w:rsidRPr="00512FC7" w:rsidRDefault="00512FC7" w:rsidP="00533FE7">
            <w:r w:rsidRPr="00512FC7">
              <w:t>String</w:t>
            </w:r>
          </w:p>
        </w:tc>
        <w:tc>
          <w:tcPr>
            <w:tcW w:w="4677" w:type="dxa"/>
            <w:shd w:val="clear" w:color="auto" w:fill="auto"/>
          </w:tcPr>
          <w:p w14:paraId="19C0CD63" w14:textId="77777777" w:rsidR="00512FC7" w:rsidRDefault="00512FC7" w:rsidP="00533FE7">
            <w:pPr>
              <w:jc w:val="left"/>
            </w:pPr>
            <w:r>
              <w:t>See RestructuringType(1449)</w:t>
            </w:r>
          </w:p>
          <w:p w14:paraId="1493FBA0" w14:textId="77777777" w:rsidR="00512FC7" w:rsidRPr="00512FC7" w:rsidRDefault="00512FC7" w:rsidP="00533FE7">
            <w:pPr>
              <w:jc w:val="left"/>
            </w:pPr>
            <w:r>
              <w:t>Valid values:</w:t>
            </w:r>
            <w:r>
              <w:br/>
            </w:r>
            <w:r>
              <w:tab/>
              <w:t>FR - Full Restructuring</w:t>
            </w:r>
            <w:r>
              <w:br/>
            </w:r>
            <w:r>
              <w:tab/>
              <w:t>MR - Modified Restructuring</w:t>
            </w:r>
            <w:r>
              <w:br/>
            </w:r>
            <w:r>
              <w:tab/>
              <w:t>MM - Modified Mod Restructuring</w:t>
            </w:r>
            <w:r>
              <w:br/>
            </w:r>
            <w:r>
              <w:tab/>
              <w:t>XR - No Restructuring specified</w:t>
            </w:r>
          </w:p>
        </w:tc>
        <w:tc>
          <w:tcPr>
            <w:tcW w:w="4411" w:type="dxa"/>
            <w:shd w:val="clear" w:color="auto" w:fill="auto"/>
          </w:tcPr>
          <w:p w14:paraId="0C28E67F" w14:textId="77777777" w:rsidR="00512FC7" w:rsidRPr="00512FC7" w:rsidRDefault="00512FC7" w:rsidP="00533FE7">
            <w:r w:rsidRPr="00512FC7">
              <w:t>RestrctTyp</w:t>
            </w:r>
          </w:p>
        </w:tc>
      </w:tr>
      <w:tr w:rsidR="00512FC7" w:rsidRPr="00512FC7" w14:paraId="69D4284D" w14:textId="77777777" w:rsidTr="00533FE7">
        <w:tc>
          <w:tcPr>
            <w:tcW w:w="828" w:type="dxa"/>
            <w:shd w:val="clear" w:color="auto" w:fill="auto"/>
          </w:tcPr>
          <w:p w14:paraId="01FC0D5C" w14:textId="77777777" w:rsidR="00512FC7" w:rsidRPr="00512FC7" w:rsidRDefault="00512FC7" w:rsidP="00533FE7">
            <w:bookmarkStart w:id="2188" w:name="fld_UnderlyingSeniority" w:colFirst="1" w:colLast="1"/>
            <w:bookmarkEnd w:id="2187"/>
            <w:r w:rsidRPr="00512FC7">
              <w:t>1454</w:t>
            </w:r>
          </w:p>
        </w:tc>
        <w:tc>
          <w:tcPr>
            <w:tcW w:w="2069" w:type="dxa"/>
            <w:shd w:val="clear" w:color="auto" w:fill="auto"/>
          </w:tcPr>
          <w:p w14:paraId="3D993560" w14:textId="77777777" w:rsidR="00512FC7" w:rsidRPr="00512FC7" w:rsidRDefault="00512FC7" w:rsidP="00533FE7">
            <w:r w:rsidRPr="00512FC7">
              <w:t>UnderlyingSeniority</w:t>
            </w:r>
          </w:p>
        </w:tc>
        <w:tc>
          <w:tcPr>
            <w:tcW w:w="1083" w:type="dxa"/>
            <w:shd w:val="clear" w:color="auto" w:fill="auto"/>
          </w:tcPr>
          <w:p w14:paraId="39A16B23" w14:textId="77777777" w:rsidR="00512FC7" w:rsidRPr="00512FC7" w:rsidRDefault="00512FC7" w:rsidP="00533FE7">
            <w:r w:rsidRPr="00512FC7">
              <w:t>String</w:t>
            </w:r>
          </w:p>
        </w:tc>
        <w:tc>
          <w:tcPr>
            <w:tcW w:w="4677" w:type="dxa"/>
            <w:shd w:val="clear" w:color="auto" w:fill="auto"/>
          </w:tcPr>
          <w:p w14:paraId="0097DE3B" w14:textId="77777777" w:rsidR="00512FC7" w:rsidRDefault="00512FC7" w:rsidP="00533FE7">
            <w:pPr>
              <w:jc w:val="left"/>
            </w:pPr>
            <w:r>
              <w:t>See Seniority(1450)</w:t>
            </w:r>
          </w:p>
          <w:p w14:paraId="5D353FF8" w14:textId="77777777" w:rsidR="00512FC7" w:rsidRPr="00512FC7" w:rsidRDefault="00512FC7" w:rsidP="00533FE7">
            <w:pPr>
              <w:jc w:val="left"/>
            </w:pPr>
            <w:r>
              <w:t>Valid values:</w:t>
            </w:r>
            <w:r>
              <w:br/>
            </w:r>
            <w:r>
              <w:tab/>
              <w:t>SD - Senior Secured</w:t>
            </w:r>
            <w:r>
              <w:br/>
            </w:r>
            <w:r>
              <w:tab/>
              <w:t>SR - Senior</w:t>
            </w:r>
            <w:r>
              <w:br/>
            </w:r>
            <w:r>
              <w:tab/>
              <w:t>SB - Subordinated</w:t>
            </w:r>
          </w:p>
        </w:tc>
        <w:tc>
          <w:tcPr>
            <w:tcW w:w="4411" w:type="dxa"/>
            <w:shd w:val="clear" w:color="auto" w:fill="auto"/>
          </w:tcPr>
          <w:p w14:paraId="5EE3F252" w14:textId="77777777" w:rsidR="00512FC7" w:rsidRPr="00512FC7" w:rsidRDefault="00512FC7" w:rsidP="00533FE7">
            <w:r w:rsidRPr="00512FC7">
              <w:t>Snrty</w:t>
            </w:r>
          </w:p>
        </w:tc>
      </w:tr>
      <w:tr w:rsidR="00512FC7" w:rsidRPr="00512FC7" w14:paraId="561E43D3" w14:textId="77777777" w:rsidTr="00533FE7">
        <w:tc>
          <w:tcPr>
            <w:tcW w:w="828" w:type="dxa"/>
            <w:shd w:val="clear" w:color="auto" w:fill="auto"/>
          </w:tcPr>
          <w:p w14:paraId="0B1AFD20" w14:textId="77777777" w:rsidR="00512FC7" w:rsidRPr="00512FC7" w:rsidRDefault="00512FC7" w:rsidP="00533FE7">
            <w:bookmarkStart w:id="2189" w:name="fld_UnderlyingNotionalPercentageOutstand" w:colFirst="1" w:colLast="1"/>
            <w:bookmarkEnd w:id="2188"/>
            <w:r w:rsidRPr="00512FC7">
              <w:t>1455</w:t>
            </w:r>
          </w:p>
        </w:tc>
        <w:tc>
          <w:tcPr>
            <w:tcW w:w="2069" w:type="dxa"/>
            <w:shd w:val="clear" w:color="auto" w:fill="auto"/>
          </w:tcPr>
          <w:p w14:paraId="256D5E5D" w14:textId="77777777" w:rsidR="00512FC7" w:rsidRPr="00512FC7" w:rsidRDefault="00512FC7" w:rsidP="00533FE7">
            <w:r w:rsidRPr="00512FC7">
              <w:t>UnderlyingNotionalPercentageOutstanding</w:t>
            </w:r>
          </w:p>
        </w:tc>
        <w:tc>
          <w:tcPr>
            <w:tcW w:w="1083" w:type="dxa"/>
            <w:shd w:val="clear" w:color="auto" w:fill="auto"/>
          </w:tcPr>
          <w:p w14:paraId="6FC9CFED" w14:textId="77777777" w:rsidR="00512FC7" w:rsidRPr="00512FC7" w:rsidRDefault="00512FC7" w:rsidP="00533FE7">
            <w:r w:rsidRPr="00512FC7">
              <w:t>Percentage</w:t>
            </w:r>
          </w:p>
        </w:tc>
        <w:tc>
          <w:tcPr>
            <w:tcW w:w="4677" w:type="dxa"/>
            <w:shd w:val="clear" w:color="auto" w:fill="auto"/>
          </w:tcPr>
          <w:p w14:paraId="2C3AB581" w14:textId="77777777" w:rsidR="00512FC7" w:rsidRPr="00512FC7" w:rsidRDefault="00512FC7" w:rsidP="00533FE7">
            <w:pPr>
              <w:jc w:val="left"/>
            </w:pPr>
            <w:r w:rsidRPr="00512FC7">
              <w:t>See NotionalPercentageOutstanding(1451)</w:t>
            </w:r>
          </w:p>
        </w:tc>
        <w:tc>
          <w:tcPr>
            <w:tcW w:w="4411" w:type="dxa"/>
            <w:shd w:val="clear" w:color="auto" w:fill="auto"/>
          </w:tcPr>
          <w:p w14:paraId="6351D9D2" w14:textId="77777777" w:rsidR="00512FC7" w:rsidRPr="00512FC7" w:rsidRDefault="00512FC7" w:rsidP="00533FE7">
            <w:r w:rsidRPr="00512FC7">
              <w:t>NotlPctOut</w:t>
            </w:r>
          </w:p>
        </w:tc>
      </w:tr>
      <w:tr w:rsidR="00512FC7" w:rsidRPr="00512FC7" w14:paraId="58C025A0" w14:textId="77777777" w:rsidTr="00533FE7">
        <w:tc>
          <w:tcPr>
            <w:tcW w:w="828" w:type="dxa"/>
            <w:shd w:val="clear" w:color="auto" w:fill="auto"/>
          </w:tcPr>
          <w:p w14:paraId="621CDD20" w14:textId="77777777" w:rsidR="00512FC7" w:rsidRPr="00512FC7" w:rsidRDefault="00512FC7" w:rsidP="00533FE7">
            <w:bookmarkStart w:id="2190" w:name="fld_UnderlyingOriginalNotionalPercentage" w:colFirst="1" w:colLast="1"/>
            <w:bookmarkEnd w:id="2189"/>
            <w:r w:rsidRPr="00512FC7">
              <w:t>1456</w:t>
            </w:r>
          </w:p>
        </w:tc>
        <w:tc>
          <w:tcPr>
            <w:tcW w:w="2069" w:type="dxa"/>
            <w:shd w:val="clear" w:color="auto" w:fill="auto"/>
          </w:tcPr>
          <w:p w14:paraId="085C0EE9" w14:textId="77777777" w:rsidR="00512FC7" w:rsidRPr="00512FC7" w:rsidRDefault="00512FC7" w:rsidP="00533FE7">
            <w:r w:rsidRPr="00512FC7">
              <w:t>UnderlyingOriginalNotionalPercentageOutstanding</w:t>
            </w:r>
          </w:p>
        </w:tc>
        <w:tc>
          <w:tcPr>
            <w:tcW w:w="1083" w:type="dxa"/>
            <w:shd w:val="clear" w:color="auto" w:fill="auto"/>
          </w:tcPr>
          <w:p w14:paraId="4EB4C4E7" w14:textId="77777777" w:rsidR="00512FC7" w:rsidRPr="00512FC7" w:rsidRDefault="00512FC7" w:rsidP="00533FE7">
            <w:r w:rsidRPr="00512FC7">
              <w:t>Percentage</w:t>
            </w:r>
          </w:p>
        </w:tc>
        <w:tc>
          <w:tcPr>
            <w:tcW w:w="4677" w:type="dxa"/>
            <w:shd w:val="clear" w:color="auto" w:fill="auto"/>
          </w:tcPr>
          <w:p w14:paraId="07F2BDF8" w14:textId="77777777" w:rsidR="00512FC7" w:rsidRPr="00512FC7" w:rsidRDefault="00512FC7" w:rsidP="00533FE7">
            <w:pPr>
              <w:jc w:val="left"/>
            </w:pPr>
            <w:r w:rsidRPr="00512FC7">
              <w:t>See OriginalNotionalPercentageOutstanding(1452)</w:t>
            </w:r>
          </w:p>
        </w:tc>
        <w:tc>
          <w:tcPr>
            <w:tcW w:w="4411" w:type="dxa"/>
            <w:shd w:val="clear" w:color="auto" w:fill="auto"/>
          </w:tcPr>
          <w:p w14:paraId="066E83BA" w14:textId="77777777" w:rsidR="00512FC7" w:rsidRPr="00512FC7" w:rsidRDefault="00512FC7" w:rsidP="00533FE7">
            <w:r w:rsidRPr="00512FC7">
              <w:t>OrigNotlPctOut</w:t>
            </w:r>
          </w:p>
        </w:tc>
      </w:tr>
      <w:tr w:rsidR="00512FC7" w:rsidRPr="00512FC7" w14:paraId="03349A4F" w14:textId="77777777" w:rsidTr="00533FE7">
        <w:tc>
          <w:tcPr>
            <w:tcW w:w="828" w:type="dxa"/>
            <w:shd w:val="clear" w:color="auto" w:fill="auto"/>
          </w:tcPr>
          <w:p w14:paraId="5E7047A9" w14:textId="77777777" w:rsidR="00512FC7" w:rsidRPr="00512FC7" w:rsidRDefault="00512FC7" w:rsidP="00533FE7">
            <w:bookmarkStart w:id="2191" w:name="fld_AttachmentPoint" w:colFirst="1" w:colLast="1"/>
            <w:bookmarkEnd w:id="2190"/>
            <w:r w:rsidRPr="00512FC7">
              <w:t>1457</w:t>
            </w:r>
          </w:p>
        </w:tc>
        <w:tc>
          <w:tcPr>
            <w:tcW w:w="2069" w:type="dxa"/>
            <w:shd w:val="clear" w:color="auto" w:fill="auto"/>
          </w:tcPr>
          <w:p w14:paraId="147A04C0" w14:textId="77777777" w:rsidR="00512FC7" w:rsidRPr="00512FC7" w:rsidRDefault="00512FC7" w:rsidP="00533FE7">
            <w:r w:rsidRPr="00512FC7">
              <w:t>AttachmentPoint</w:t>
            </w:r>
          </w:p>
        </w:tc>
        <w:tc>
          <w:tcPr>
            <w:tcW w:w="1083" w:type="dxa"/>
            <w:shd w:val="clear" w:color="auto" w:fill="auto"/>
          </w:tcPr>
          <w:p w14:paraId="2814F1E0" w14:textId="77777777" w:rsidR="00512FC7" w:rsidRPr="00512FC7" w:rsidRDefault="00512FC7" w:rsidP="00533FE7">
            <w:r w:rsidRPr="00512FC7">
              <w:t>Percentage</w:t>
            </w:r>
          </w:p>
        </w:tc>
        <w:tc>
          <w:tcPr>
            <w:tcW w:w="4677" w:type="dxa"/>
            <w:shd w:val="clear" w:color="auto" w:fill="auto"/>
          </w:tcPr>
          <w:p w14:paraId="468FD3B9" w14:textId="77777777" w:rsidR="00512FC7" w:rsidRPr="00512FC7" w:rsidRDefault="00512FC7" w:rsidP="00533FE7">
            <w:pPr>
              <w:jc w:val="left"/>
            </w:pPr>
            <w:r w:rsidRPr="00512FC7">
              <w:t>Lower bound percentage of the loss that the tranche can endure.</w:t>
            </w:r>
          </w:p>
        </w:tc>
        <w:tc>
          <w:tcPr>
            <w:tcW w:w="4411" w:type="dxa"/>
            <w:shd w:val="clear" w:color="auto" w:fill="auto"/>
          </w:tcPr>
          <w:p w14:paraId="16BA46A3" w14:textId="77777777" w:rsidR="00512FC7" w:rsidRPr="00512FC7" w:rsidRDefault="00512FC7" w:rsidP="00533FE7">
            <w:r w:rsidRPr="00512FC7">
              <w:t>AttchPnt</w:t>
            </w:r>
          </w:p>
        </w:tc>
      </w:tr>
      <w:tr w:rsidR="00512FC7" w:rsidRPr="00512FC7" w14:paraId="57EE4DB8" w14:textId="77777777" w:rsidTr="00533FE7">
        <w:tc>
          <w:tcPr>
            <w:tcW w:w="828" w:type="dxa"/>
            <w:shd w:val="clear" w:color="auto" w:fill="auto"/>
          </w:tcPr>
          <w:p w14:paraId="141079EE" w14:textId="77777777" w:rsidR="00512FC7" w:rsidRPr="00512FC7" w:rsidRDefault="00512FC7" w:rsidP="00533FE7">
            <w:bookmarkStart w:id="2192" w:name="fld_DetachmentPoint" w:colFirst="1" w:colLast="1"/>
            <w:bookmarkEnd w:id="2191"/>
            <w:r w:rsidRPr="00512FC7">
              <w:t>1458</w:t>
            </w:r>
          </w:p>
        </w:tc>
        <w:tc>
          <w:tcPr>
            <w:tcW w:w="2069" w:type="dxa"/>
            <w:shd w:val="clear" w:color="auto" w:fill="auto"/>
          </w:tcPr>
          <w:p w14:paraId="57225FE7" w14:textId="77777777" w:rsidR="00512FC7" w:rsidRPr="00512FC7" w:rsidRDefault="00512FC7" w:rsidP="00533FE7">
            <w:r w:rsidRPr="00512FC7">
              <w:t>DetachmentPoint</w:t>
            </w:r>
          </w:p>
        </w:tc>
        <w:tc>
          <w:tcPr>
            <w:tcW w:w="1083" w:type="dxa"/>
            <w:shd w:val="clear" w:color="auto" w:fill="auto"/>
          </w:tcPr>
          <w:p w14:paraId="5CC5F37D" w14:textId="77777777" w:rsidR="00512FC7" w:rsidRPr="00512FC7" w:rsidRDefault="00512FC7" w:rsidP="00533FE7">
            <w:r w:rsidRPr="00512FC7">
              <w:t>Percentage</w:t>
            </w:r>
          </w:p>
        </w:tc>
        <w:tc>
          <w:tcPr>
            <w:tcW w:w="4677" w:type="dxa"/>
            <w:shd w:val="clear" w:color="auto" w:fill="auto"/>
          </w:tcPr>
          <w:p w14:paraId="311AE2B2" w14:textId="77777777" w:rsidR="00512FC7" w:rsidRPr="00512FC7" w:rsidRDefault="00512FC7" w:rsidP="00533FE7">
            <w:pPr>
              <w:jc w:val="left"/>
            </w:pPr>
            <w:r w:rsidRPr="00512FC7">
              <w:t>Upper bound percentage of the loss the tranche can endure.</w:t>
            </w:r>
          </w:p>
        </w:tc>
        <w:tc>
          <w:tcPr>
            <w:tcW w:w="4411" w:type="dxa"/>
            <w:shd w:val="clear" w:color="auto" w:fill="auto"/>
          </w:tcPr>
          <w:p w14:paraId="6F7789CC" w14:textId="77777777" w:rsidR="00512FC7" w:rsidRPr="00512FC7" w:rsidRDefault="00512FC7" w:rsidP="00533FE7">
            <w:r w:rsidRPr="00512FC7">
              <w:t>DetchPnt</w:t>
            </w:r>
          </w:p>
        </w:tc>
      </w:tr>
      <w:tr w:rsidR="00512FC7" w:rsidRPr="00512FC7" w14:paraId="4A395E99" w14:textId="77777777" w:rsidTr="00533FE7">
        <w:tc>
          <w:tcPr>
            <w:tcW w:w="828" w:type="dxa"/>
            <w:shd w:val="clear" w:color="auto" w:fill="auto"/>
          </w:tcPr>
          <w:p w14:paraId="6C287A5C" w14:textId="77777777" w:rsidR="00512FC7" w:rsidRPr="00512FC7" w:rsidRDefault="00512FC7" w:rsidP="00533FE7">
            <w:bookmarkStart w:id="2193" w:name="fld_UnderlyingAttachmentPoint" w:colFirst="1" w:colLast="1"/>
            <w:bookmarkEnd w:id="2192"/>
            <w:r w:rsidRPr="00512FC7">
              <w:t>1459</w:t>
            </w:r>
          </w:p>
        </w:tc>
        <w:tc>
          <w:tcPr>
            <w:tcW w:w="2069" w:type="dxa"/>
            <w:shd w:val="clear" w:color="auto" w:fill="auto"/>
          </w:tcPr>
          <w:p w14:paraId="67EB188D" w14:textId="77777777" w:rsidR="00512FC7" w:rsidRPr="00512FC7" w:rsidRDefault="00512FC7" w:rsidP="00533FE7">
            <w:r w:rsidRPr="00512FC7">
              <w:t>UnderlyingAttachmentPoint</w:t>
            </w:r>
          </w:p>
        </w:tc>
        <w:tc>
          <w:tcPr>
            <w:tcW w:w="1083" w:type="dxa"/>
            <w:shd w:val="clear" w:color="auto" w:fill="auto"/>
          </w:tcPr>
          <w:p w14:paraId="4119C040" w14:textId="77777777" w:rsidR="00512FC7" w:rsidRPr="00512FC7" w:rsidRDefault="00512FC7" w:rsidP="00533FE7">
            <w:r w:rsidRPr="00512FC7">
              <w:t>Percentage</w:t>
            </w:r>
          </w:p>
        </w:tc>
        <w:tc>
          <w:tcPr>
            <w:tcW w:w="4677" w:type="dxa"/>
            <w:shd w:val="clear" w:color="auto" w:fill="auto"/>
          </w:tcPr>
          <w:p w14:paraId="13F127BA" w14:textId="77777777" w:rsidR="00512FC7" w:rsidRPr="00512FC7" w:rsidRDefault="00512FC7" w:rsidP="00533FE7">
            <w:pPr>
              <w:jc w:val="left"/>
            </w:pPr>
            <w:r w:rsidRPr="00512FC7">
              <w:t>See AttachmentPoint(1457).</w:t>
            </w:r>
          </w:p>
        </w:tc>
        <w:tc>
          <w:tcPr>
            <w:tcW w:w="4411" w:type="dxa"/>
            <w:shd w:val="clear" w:color="auto" w:fill="auto"/>
          </w:tcPr>
          <w:p w14:paraId="258DC132" w14:textId="77777777" w:rsidR="00512FC7" w:rsidRPr="00512FC7" w:rsidRDefault="00512FC7" w:rsidP="00533FE7">
            <w:r w:rsidRPr="00512FC7">
              <w:t>AttchPnt</w:t>
            </w:r>
          </w:p>
        </w:tc>
      </w:tr>
      <w:tr w:rsidR="00512FC7" w:rsidRPr="00512FC7" w14:paraId="6EC8D728" w14:textId="77777777" w:rsidTr="00533FE7">
        <w:tc>
          <w:tcPr>
            <w:tcW w:w="828" w:type="dxa"/>
            <w:shd w:val="clear" w:color="auto" w:fill="auto"/>
          </w:tcPr>
          <w:p w14:paraId="15EEFFB5" w14:textId="77777777" w:rsidR="00512FC7" w:rsidRPr="00512FC7" w:rsidRDefault="00512FC7" w:rsidP="00533FE7">
            <w:bookmarkStart w:id="2194" w:name="fld_UnderlyingDetachmentPoint" w:colFirst="1" w:colLast="1"/>
            <w:bookmarkEnd w:id="2193"/>
            <w:r w:rsidRPr="00512FC7">
              <w:t>1460</w:t>
            </w:r>
          </w:p>
        </w:tc>
        <w:tc>
          <w:tcPr>
            <w:tcW w:w="2069" w:type="dxa"/>
            <w:shd w:val="clear" w:color="auto" w:fill="auto"/>
          </w:tcPr>
          <w:p w14:paraId="0CD47A5B" w14:textId="77777777" w:rsidR="00512FC7" w:rsidRPr="00512FC7" w:rsidRDefault="00512FC7" w:rsidP="00533FE7">
            <w:r w:rsidRPr="00512FC7">
              <w:t>UnderlyingDetachmentPoint</w:t>
            </w:r>
          </w:p>
        </w:tc>
        <w:tc>
          <w:tcPr>
            <w:tcW w:w="1083" w:type="dxa"/>
            <w:shd w:val="clear" w:color="auto" w:fill="auto"/>
          </w:tcPr>
          <w:p w14:paraId="4E669FFE" w14:textId="77777777" w:rsidR="00512FC7" w:rsidRPr="00512FC7" w:rsidRDefault="00512FC7" w:rsidP="00533FE7">
            <w:r w:rsidRPr="00512FC7">
              <w:t>Percentage</w:t>
            </w:r>
          </w:p>
        </w:tc>
        <w:tc>
          <w:tcPr>
            <w:tcW w:w="4677" w:type="dxa"/>
            <w:shd w:val="clear" w:color="auto" w:fill="auto"/>
          </w:tcPr>
          <w:p w14:paraId="5214B02F" w14:textId="77777777" w:rsidR="00512FC7" w:rsidRPr="00512FC7" w:rsidRDefault="00512FC7" w:rsidP="00533FE7">
            <w:pPr>
              <w:jc w:val="left"/>
            </w:pPr>
            <w:r w:rsidRPr="00512FC7">
              <w:t>See DetachmentPoint(1458).</w:t>
            </w:r>
          </w:p>
        </w:tc>
        <w:tc>
          <w:tcPr>
            <w:tcW w:w="4411" w:type="dxa"/>
            <w:shd w:val="clear" w:color="auto" w:fill="auto"/>
          </w:tcPr>
          <w:p w14:paraId="7EB7DDE7" w14:textId="77777777" w:rsidR="00512FC7" w:rsidRPr="00512FC7" w:rsidRDefault="00512FC7" w:rsidP="00533FE7">
            <w:r w:rsidRPr="00512FC7">
              <w:t>DetchPnt</w:t>
            </w:r>
          </w:p>
        </w:tc>
      </w:tr>
      <w:tr w:rsidR="00512FC7" w:rsidRPr="00512FC7" w14:paraId="0C0C1A57" w14:textId="77777777" w:rsidTr="00533FE7">
        <w:tc>
          <w:tcPr>
            <w:tcW w:w="828" w:type="dxa"/>
            <w:shd w:val="clear" w:color="auto" w:fill="auto"/>
          </w:tcPr>
          <w:p w14:paraId="29F31DA2" w14:textId="77777777" w:rsidR="00512FC7" w:rsidRPr="00512FC7" w:rsidRDefault="00512FC7" w:rsidP="00533FE7">
            <w:bookmarkStart w:id="2195" w:name="fld_NoTargetPartyIDs" w:colFirst="1" w:colLast="1"/>
            <w:bookmarkEnd w:id="2194"/>
            <w:r w:rsidRPr="00512FC7">
              <w:t>1461</w:t>
            </w:r>
          </w:p>
        </w:tc>
        <w:tc>
          <w:tcPr>
            <w:tcW w:w="2069" w:type="dxa"/>
            <w:shd w:val="clear" w:color="auto" w:fill="auto"/>
          </w:tcPr>
          <w:p w14:paraId="6EC48C51" w14:textId="77777777" w:rsidR="00512FC7" w:rsidRPr="00512FC7" w:rsidRDefault="00512FC7" w:rsidP="00533FE7">
            <w:r w:rsidRPr="00512FC7">
              <w:t>NoTargetPartyIDs</w:t>
            </w:r>
          </w:p>
        </w:tc>
        <w:tc>
          <w:tcPr>
            <w:tcW w:w="1083" w:type="dxa"/>
            <w:shd w:val="clear" w:color="auto" w:fill="auto"/>
          </w:tcPr>
          <w:p w14:paraId="0547EFAC" w14:textId="77777777" w:rsidR="00512FC7" w:rsidRPr="00512FC7" w:rsidRDefault="00512FC7" w:rsidP="00533FE7">
            <w:r w:rsidRPr="00512FC7">
              <w:t>NumInGroup</w:t>
            </w:r>
          </w:p>
        </w:tc>
        <w:tc>
          <w:tcPr>
            <w:tcW w:w="4677" w:type="dxa"/>
            <w:shd w:val="clear" w:color="auto" w:fill="auto"/>
          </w:tcPr>
          <w:p w14:paraId="33C250DC" w14:textId="77777777" w:rsidR="00512FC7" w:rsidRPr="00512FC7" w:rsidRDefault="00512FC7" w:rsidP="00533FE7">
            <w:pPr>
              <w:jc w:val="left"/>
            </w:pPr>
            <w:r w:rsidRPr="00512FC7">
              <w:t>Identifies the number of target parties identified in a mass action.</w:t>
            </w:r>
          </w:p>
        </w:tc>
        <w:tc>
          <w:tcPr>
            <w:tcW w:w="4411" w:type="dxa"/>
            <w:shd w:val="clear" w:color="auto" w:fill="auto"/>
          </w:tcPr>
          <w:p w14:paraId="40A4C450" w14:textId="77777777" w:rsidR="00512FC7" w:rsidRPr="00512FC7" w:rsidRDefault="00512FC7" w:rsidP="00533FE7"/>
        </w:tc>
      </w:tr>
      <w:tr w:rsidR="00512FC7" w:rsidRPr="00512FC7" w14:paraId="6A94487E" w14:textId="77777777" w:rsidTr="00533FE7">
        <w:tc>
          <w:tcPr>
            <w:tcW w:w="828" w:type="dxa"/>
            <w:shd w:val="clear" w:color="auto" w:fill="auto"/>
          </w:tcPr>
          <w:p w14:paraId="475B36F3" w14:textId="77777777" w:rsidR="00512FC7" w:rsidRPr="00512FC7" w:rsidRDefault="00512FC7" w:rsidP="00533FE7">
            <w:bookmarkStart w:id="2196" w:name="fld_TargetPartyID" w:colFirst="1" w:colLast="1"/>
            <w:bookmarkEnd w:id="2195"/>
            <w:r w:rsidRPr="00512FC7">
              <w:t>1462</w:t>
            </w:r>
          </w:p>
        </w:tc>
        <w:tc>
          <w:tcPr>
            <w:tcW w:w="2069" w:type="dxa"/>
            <w:shd w:val="clear" w:color="auto" w:fill="auto"/>
          </w:tcPr>
          <w:p w14:paraId="1157DCBA" w14:textId="77777777" w:rsidR="00512FC7" w:rsidRPr="00512FC7" w:rsidRDefault="00512FC7" w:rsidP="00533FE7">
            <w:r w:rsidRPr="00512FC7">
              <w:t>TargetPartyID</w:t>
            </w:r>
          </w:p>
        </w:tc>
        <w:tc>
          <w:tcPr>
            <w:tcW w:w="1083" w:type="dxa"/>
            <w:shd w:val="clear" w:color="auto" w:fill="auto"/>
          </w:tcPr>
          <w:p w14:paraId="72BB73E1" w14:textId="77777777" w:rsidR="00512FC7" w:rsidRPr="00512FC7" w:rsidRDefault="00512FC7" w:rsidP="00533FE7">
            <w:r w:rsidRPr="00512FC7">
              <w:t>String</w:t>
            </w:r>
          </w:p>
        </w:tc>
        <w:tc>
          <w:tcPr>
            <w:tcW w:w="4677" w:type="dxa"/>
            <w:shd w:val="clear" w:color="auto" w:fill="auto"/>
          </w:tcPr>
          <w:p w14:paraId="1C59744E" w14:textId="77777777" w:rsidR="00512FC7" w:rsidRPr="00512FC7" w:rsidRDefault="00512FC7" w:rsidP="00533FE7">
            <w:pPr>
              <w:jc w:val="left"/>
            </w:pPr>
            <w:r w:rsidRPr="00512FC7">
              <w:t>PartyID value within an target party repeating group.</w:t>
            </w:r>
          </w:p>
        </w:tc>
        <w:tc>
          <w:tcPr>
            <w:tcW w:w="4411" w:type="dxa"/>
            <w:shd w:val="clear" w:color="auto" w:fill="auto"/>
          </w:tcPr>
          <w:p w14:paraId="2ECF87AA" w14:textId="77777777" w:rsidR="00512FC7" w:rsidRPr="00512FC7" w:rsidRDefault="00512FC7" w:rsidP="00533FE7">
            <w:r w:rsidRPr="00512FC7">
              <w:t>ID</w:t>
            </w:r>
          </w:p>
        </w:tc>
      </w:tr>
      <w:tr w:rsidR="00512FC7" w:rsidRPr="00512FC7" w14:paraId="2FBCE2A4" w14:textId="77777777" w:rsidTr="00533FE7">
        <w:tc>
          <w:tcPr>
            <w:tcW w:w="828" w:type="dxa"/>
            <w:shd w:val="clear" w:color="auto" w:fill="auto"/>
          </w:tcPr>
          <w:p w14:paraId="55ADEB67" w14:textId="77777777" w:rsidR="00512FC7" w:rsidRPr="00512FC7" w:rsidRDefault="00512FC7" w:rsidP="00533FE7">
            <w:bookmarkStart w:id="2197" w:name="fld_TargetPartyIDSource" w:colFirst="1" w:colLast="1"/>
            <w:bookmarkEnd w:id="2196"/>
            <w:r w:rsidRPr="00512FC7">
              <w:t>1463</w:t>
            </w:r>
          </w:p>
        </w:tc>
        <w:tc>
          <w:tcPr>
            <w:tcW w:w="2069" w:type="dxa"/>
            <w:shd w:val="clear" w:color="auto" w:fill="auto"/>
          </w:tcPr>
          <w:p w14:paraId="0C2CC243" w14:textId="77777777" w:rsidR="00512FC7" w:rsidRPr="00512FC7" w:rsidRDefault="00512FC7" w:rsidP="00533FE7">
            <w:r w:rsidRPr="00512FC7">
              <w:t>TargetPartyIDSource</w:t>
            </w:r>
          </w:p>
        </w:tc>
        <w:tc>
          <w:tcPr>
            <w:tcW w:w="1083" w:type="dxa"/>
            <w:shd w:val="clear" w:color="auto" w:fill="auto"/>
          </w:tcPr>
          <w:p w14:paraId="2C2530C6" w14:textId="77777777" w:rsidR="00512FC7" w:rsidRPr="00512FC7" w:rsidRDefault="00512FC7" w:rsidP="00533FE7">
            <w:r w:rsidRPr="00512FC7">
              <w:t>char</w:t>
            </w:r>
          </w:p>
        </w:tc>
        <w:tc>
          <w:tcPr>
            <w:tcW w:w="4677" w:type="dxa"/>
            <w:shd w:val="clear" w:color="auto" w:fill="auto"/>
          </w:tcPr>
          <w:p w14:paraId="29CCEAC2" w14:textId="77777777" w:rsidR="00512FC7" w:rsidRDefault="00512FC7" w:rsidP="00533FE7">
            <w:pPr>
              <w:jc w:val="left"/>
            </w:pPr>
            <w:r>
              <w:t>PartyIDSource value within an target party repeating group.</w:t>
            </w:r>
            <w:r>
              <w:br/>
              <w:t>Same values as PartyIDSource (447)</w:t>
            </w:r>
          </w:p>
          <w:p w14:paraId="3556CB40" w14:textId="77777777" w:rsidR="00512FC7" w:rsidRPr="00512FC7" w:rsidRDefault="00512FC7" w:rsidP="00533FE7">
            <w:pPr>
              <w:jc w:val="left"/>
            </w:pPr>
            <w:r>
              <w:t>Valid values:</w:t>
            </w:r>
            <w:r>
              <w:br/>
              <w:t>For all PartyRoles</w:t>
            </w:r>
            <w:r>
              <w:br/>
            </w:r>
            <w:r>
              <w:tab/>
              <w:t>B - BIC (Bank Identification Code - SWIFT managed) code (ISO9362 - See "Appendix 6-B")</w:t>
            </w:r>
            <w:r>
              <w:br/>
            </w:r>
            <w:r>
              <w:tab/>
              <w:t>C - Generally accepted market participant identifier (e.g. NASD mnemonic)</w:t>
            </w:r>
            <w:r>
              <w:br/>
            </w:r>
            <w:r>
              <w:tab/>
              <w:t>D - Proprietary / Custom code</w:t>
            </w:r>
            <w:r>
              <w:br/>
            </w:r>
            <w:r>
              <w:tab/>
              <w:t>E - ISO Country Code</w:t>
            </w:r>
            <w:r>
              <w:br/>
            </w:r>
            <w:r>
              <w:tab/>
              <w:t>F - Settlement Entity Location (note if Local Market Settlement use "E=ISO Country Code") (see "Appendix 6-G" for valid values)</w:t>
            </w:r>
            <w:r>
              <w:br/>
            </w:r>
            <w:r>
              <w:tab/>
              <w:t>G - MIC (ISO 10383 - Market Identificer Code) (See "Appendix 6-C")</w:t>
            </w:r>
            <w:r>
              <w:br/>
            </w:r>
            <w:r>
              <w:tab/>
              <w:t>H - CSD participant/member code (e.g.. Euroclear, DTC, CREST or Kassenverein number)</w:t>
            </w:r>
            <w:r>
              <w:br/>
              <w:t>For PartyRole = "InvestorID" and for CIV</w:t>
            </w:r>
            <w:r>
              <w:br/>
            </w:r>
            <w:r>
              <w:tab/>
              <w:t>6 - UK National Insurance or Pension Number</w:t>
            </w:r>
            <w:r>
              <w:br/>
            </w:r>
            <w:r>
              <w:tab/>
              <w:t>7 - US Social Security Number</w:t>
            </w:r>
            <w:r>
              <w:br/>
            </w:r>
            <w:r>
              <w:tab/>
              <w:t>8 - US Employer or Tax ID Number</w:t>
            </w:r>
            <w:r>
              <w:br/>
            </w:r>
            <w:r>
              <w:tab/>
              <w:t>9 - Australian Business Number</w:t>
            </w:r>
            <w:r>
              <w:br/>
            </w:r>
            <w:r>
              <w:tab/>
              <w:t>A - Australian Tax File Number</w:t>
            </w:r>
            <w:r>
              <w:br/>
              <w:t>For PartyRole = "InvestorID" and for Equities</w:t>
            </w:r>
            <w:r>
              <w:br/>
            </w:r>
            <w:r>
              <w:tab/>
              <w:t>1 - Korean Investor ID</w:t>
            </w:r>
            <w:r>
              <w:br/>
            </w:r>
            <w:r>
              <w:tab/>
              <w:t>2 - Taiwanese Qualified Foreign Investor ID QFII/FID</w:t>
            </w:r>
            <w:r>
              <w:br/>
            </w:r>
            <w:r>
              <w:tab/>
              <w:t>3 - Taiwanese Trading Acct</w:t>
            </w:r>
            <w:r>
              <w:br/>
            </w:r>
            <w:r>
              <w:tab/>
              <w:t>4 - Malaysian Central Depository (MCD) number</w:t>
            </w:r>
            <w:r>
              <w:br/>
            </w:r>
            <w:r>
              <w:tab/>
              <w:t>5 - Chinese Investor ID</w:t>
            </w:r>
            <w:r>
              <w:br/>
              <w:t>For PartyRole="Broker of Credit"</w:t>
            </w:r>
            <w:r>
              <w:br/>
            </w:r>
            <w:r>
              <w:tab/>
              <w:t>I - Directed broker three character acronym as defined in ISITC "ETC Best Practice" guidelines document</w:t>
            </w:r>
          </w:p>
        </w:tc>
        <w:tc>
          <w:tcPr>
            <w:tcW w:w="4411" w:type="dxa"/>
            <w:shd w:val="clear" w:color="auto" w:fill="auto"/>
          </w:tcPr>
          <w:p w14:paraId="5DC0279F" w14:textId="77777777" w:rsidR="00512FC7" w:rsidRPr="00512FC7" w:rsidRDefault="00512FC7" w:rsidP="00533FE7">
            <w:r w:rsidRPr="00512FC7">
              <w:t>Src</w:t>
            </w:r>
          </w:p>
        </w:tc>
      </w:tr>
      <w:tr w:rsidR="00512FC7" w:rsidRPr="00512FC7" w14:paraId="531AD31A" w14:textId="77777777" w:rsidTr="00533FE7">
        <w:tc>
          <w:tcPr>
            <w:tcW w:w="828" w:type="dxa"/>
            <w:shd w:val="clear" w:color="auto" w:fill="auto"/>
          </w:tcPr>
          <w:p w14:paraId="7C4F8C49" w14:textId="77777777" w:rsidR="00512FC7" w:rsidRPr="00512FC7" w:rsidRDefault="00512FC7" w:rsidP="00533FE7">
            <w:bookmarkStart w:id="2198" w:name="fld_TargetPartyRole" w:colFirst="1" w:colLast="1"/>
            <w:bookmarkEnd w:id="2197"/>
            <w:r w:rsidRPr="00512FC7">
              <w:t>1464</w:t>
            </w:r>
          </w:p>
        </w:tc>
        <w:tc>
          <w:tcPr>
            <w:tcW w:w="2069" w:type="dxa"/>
            <w:shd w:val="clear" w:color="auto" w:fill="auto"/>
          </w:tcPr>
          <w:p w14:paraId="12C5BD24" w14:textId="77777777" w:rsidR="00512FC7" w:rsidRPr="00512FC7" w:rsidRDefault="00512FC7" w:rsidP="00533FE7">
            <w:r w:rsidRPr="00512FC7">
              <w:t>TargetPartyRole</w:t>
            </w:r>
          </w:p>
        </w:tc>
        <w:tc>
          <w:tcPr>
            <w:tcW w:w="1083" w:type="dxa"/>
            <w:shd w:val="clear" w:color="auto" w:fill="auto"/>
          </w:tcPr>
          <w:p w14:paraId="46F5C1DA" w14:textId="77777777" w:rsidR="00512FC7" w:rsidRPr="00512FC7" w:rsidRDefault="00512FC7" w:rsidP="00533FE7">
            <w:r w:rsidRPr="00512FC7">
              <w:t>int</w:t>
            </w:r>
          </w:p>
        </w:tc>
        <w:tc>
          <w:tcPr>
            <w:tcW w:w="4677" w:type="dxa"/>
            <w:shd w:val="clear" w:color="auto" w:fill="auto"/>
          </w:tcPr>
          <w:p w14:paraId="5D1AB5BD" w14:textId="77777777" w:rsidR="00512FC7" w:rsidRDefault="00512FC7" w:rsidP="00533FE7">
            <w:pPr>
              <w:jc w:val="left"/>
            </w:pPr>
            <w:r>
              <w:t>PartyRole value within an target party repeating group.</w:t>
            </w:r>
            <w:r>
              <w:br/>
              <w:t>Same values as PartyRole (452)</w:t>
            </w:r>
          </w:p>
          <w:p w14:paraId="64BB02ED" w14:textId="77777777" w:rsidR="00512FC7" w:rsidRPr="00512FC7" w:rsidRDefault="00512FC7" w:rsidP="00533FE7">
            <w:pPr>
              <w:jc w:val="left"/>
            </w:pPr>
            <w:r>
              <w:t>Valid values:</w:t>
            </w:r>
            <w:r>
              <w:br/>
            </w:r>
            <w:r>
              <w:tab/>
              <w:t>82 - Central Registration Depository (CRD)</w:t>
            </w:r>
            <w:r>
              <w:br/>
            </w:r>
            <w:r>
              <w:tab/>
              <w:t>83 - Clearing Account</w:t>
            </w:r>
            <w:r>
              <w:br/>
            </w:r>
            <w:r>
              <w:tab/>
              <w:t>84 - Acceptable Settling Counterparty</w:t>
            </w:r>
            <w:r>
              <w:br/>
            </w:r>
            <w:r>
              <w:tab/>
              <w:t>85 - Unacceptable Settling Counterparty</w:t>
            </w:r>
            <w:r>
              <w:br/>
            </w:r>
            <w:r>
              <w:tab/>
              <w:t>1 - Executing Firm (formerly FIX 4.2 ExecBroker)</w:t>
            </w:r>
            <w:r>
              <w:br/>
            </w:r>
            <w:r>
              <w:tab/>
              <w:t>2 - Broker of Credit (formerly FIX 4.2 BrokerOfCredit)</w:t>
            </w:r>
            <w:r>
              <w:br/>
            </w:r>
            <w:r>
              <w:tab/>
              <w:t>3 - Client ID (formerly FIX 4.2 ClientID)</w:t>
            </w:r>
            <w:r>
              <w:br/>
            </w:r>
            <w:r>
              <w:tab/>
              <w:t>4 - Clearing Firm (formerly FIX 4.2 ClearingFirm)</w:t>
            </w:r>
            <w:r>
              <w:br/>
            </w:r>
            <w:r>
              <w:tab/>
              <w:t>5 - Investor ID</w:t>
            </w:r>
            <w:r>
              <w:br/>
            </w:r>
            <w:r>
              <w:tab/>
              <w:t>6 - Introducing Firm</w:t>
            </w:r>
            <w:r>
              <w:br/>
            </w:r>
            <w:r>
              <w:tab/>
              <w:t>7 - Entering Firm</w:t>
            </w:r>
            <w:r>
              <w:br/>
            </w:r>
            <w:r>
              <w:tab/>
              <w:t>8 - Locate / Lending Firm (for short-sales)</w:t>
            </w:r>
            <w:r>
              <w:br/>
            </w:r>
            <w:r>
              <w:tab/>
              <w:t>9 - Fund Manager Client ID (for CIV)</w:t>
            </w:r>
            <w:r>
              <w:br/>
            </w:r>
            <w:r>
              <w:tab/>
              <w:t>10 - Settlement Location (formerly FIX 4.2 SettlLocation)</w:t>
            </w:r>
            <w:r>
              <w:br/>
            </w:r>
            <w:r>
              <w:tab/>
              <w:t>11 - Order Origination Trader (associated with Order Origination Firm - i.e. trader who initiates/submits the order)</w:t>
            </w:r>
            <w:r>
              <w:br/>
            </w:r>
            <w:r>
              <w:tab/>
              <w:t>12 - Executing Trader (associated with Executing Firm - actually executes)</w:t>
            </w:r>
            <w:r>
              <w:br/>
            </w:r>
            <w:r>
              <w:tab/>
              <w:t>13 - Order Origination Firm (e.g. buy-side firm)</w:t>
            </w:r>
            <w:r>
              <w:br/>
            </w:r>
            <w:r>
              <w:tab/>
              <w:t>14 - Giveup Clearing Firm (firm to which trade is given up)</w:t>
            </w:r>
            <w:r>
              <w:br/>
            </w:r>
            <w:r>
              <w:tab/>
              <w:t>15 - Correspondant Clearing Firm</w:t>
            </w:r>
            <w:r>
              <w:br/>
            </w:r>
            <w:r>
              <w:tab/>
              <w:t>16 - Executing System</w:t>
            </w:r>
            <w:r>
              <w:br/>
            </w:r>
            <w:r>
              <w:tab/>
              <w:t>17 - Contra Firm</w:t>
            </w:r>
            <w:r>
              <w:br/>
            </w:r>
            <w:r>
              <w:tab/>
              <w:t>18 - Contra Clearing Firm</w:t>
            </w:r>
            <w:r>
              <w:br/>
            </w:r>
            <w:r>
              <w:tab/>
              <w:t>19 - Sponsoring Firm</w:t>
            </w:r>
            <w:r>
              <w:br/>
            </w:r>
            <w:r>
              <w:tab/>
              <w:t>20 - Underlying Contra Firm</w:t>
            </w:r>
            <w:r>
              <w:br/>
            </w:r>
            <w:r>
              <w:tab/>
              <w:t>21 - Clearing Organization</w:t>
            </w:r>
            <w:r>
              <w:br/>
            </w:r>
            <w:r>
              <w:tab/>
              <w:t>22 - Exchange</w:t>
            </w:r>
            <w:r>
              <w:br/>
            </w:r>
            <w:r>
              <w:tab/>
              <w:t>24 - Customer Account</w:t>
            </w:r>
            <w:r>
              <w:br/>
            </w:r>
            <w:r>
              <w:tab/>
              <w:t>25 - Correspondent Clearing Organization</w:t>
            </w:r>
            <w:r>
              <w:br/>
            </w:r>
            <w:r>
              <w:tab/>
              <w:t>26 - Correspondent Broker</w:t>
            </w:r>
            <w:r>
              <w:br/>
            </w:r>
            <w:r>
              <w:tab/>
              <w:t>27 - Buyer/Seller (Receiver/Deliverer)</w:t>
            </w:r>
            <w:r>
              <w:br/>
            </w:r>
            <w:r>
              <w:tab/>
              <w:t>28 - Custodian</w:t>
            </w:r>
            <w:r>
              <w:br/>
            </w:r>
            <w:r>
              <w:tab/>
              <w:t>29 - Intermediary</w:t>
            </w:r>
            <w:r>
              <w:br/>
            </w:r>
            <w:r>
              <w:tab/>
              <w:t>30 - Agent</w:t>
            </w:r>
            <w:r>
              <w:br/>
            </w:r>
            <w:r>
              <w:tab/>
              <w:t>31 - Sub-custodian</w:t>
            </w:r>
            <w:r>
              <w:br/>
            </w:r>
            <w:r>
              <w:tab/>
              <w:t>32 - Beneficiary</w:t>
            </w:r>
            <w:r>
              <w:br/>
            </w:r>
            <w:r>
              <w:tab/>
              <w:t>33 - Interested party</w:t>
            </w:r>
            <w:r>
              <w:br/>
            </w:r>
            <w:r>
              <w:tab/>
              <w:t>34 - Regulatory body</w:t>
            </w:r>
            <w:r>
              <w:br/>
            </w:r>
            <w:r>
              <w:tab/>
              <w:t>35 - Liquidity provider</w:t>
            </w:r>
            <w:r>
              <w:br/>
            </w:r>
            <w:r>
              <w:tab/>
              <w:t>36 - Entering trader</w:t>
            </w:r>
            <w:r>
              <w:br/>
            </w:r>
            <w:r>
              <w:tab/>
              <w:t>37 - Contra trader</w:t>
            </w:r>
            <w:r>
              <w:br/>
            </w:r>
            <w:r>
              <w:tab/>
              <w:t>38 - Position account</w:t>
            </w:r>
            <w:r>
              <w:br/>
            </w:r>
            <w:r>
              <w:tab/>
              <w:t>39 - Contra Investor ID</w:t>
            </w:r>
            <w:r>
              <w:br/>
            </w:r>
            <w:r>
              <w:tab/>
              <w:t>40 - Transfer to Firm</w:t>
            </w:r>
            <w:r>
              <w:br/>
            </w:r>
            <w:r>
              <w:tab/>
              <w:t>41 - Contra Position Account</w:t>
            </w:r>
            <w:r>
              <w:br/>
            </w:r>
            <w:r>
              <w:tab/>
              <w:t>42 - Contra Exchange</w:t>
            </w:r>
            <w:r>
              <w:br/>
            </w:r>
            <w:r>
              <w:tab/>
              <w:t>43 - Internal Carry Account</w:t>
            </w:r>
            <w:r>
              <w:br/>
            </w:r>
            <w:r>
              <w:tab/>
              <w:t>44 - Order Entry Operator ID</w:t>
            </w:r>
            <w:r>
              <w:br/>
            </w:r>
            <w:r>
              <w:tab/>
              <w:t>45 - Secondary Account Number</w:t>
            </w:r>
            <w:r>
              <w:br/>
            </w:r>
            <w:r>
              <w:tab/>
              <w:t>46 - Foreign Firm</w:t>
            </w:r>
            <w:r>
              <w:br/>
            </w:r>
            <w:r>
              <w:tab/>
              <w:t>47 - Third Party Allocation Firm</w:t>
            </w:r>
            <w:r>
              <w:br/>
            </w:r>
            <w:r>
              <w:tab/>
              <w:t>48 - Claiming Account</w:t>
            </w:r>
            <w:r>
              <w:br/>
            </w:r>
            <w:r>
              <w:tab/>
              <w:t>49 - Asset Manager</w:t>
            </w:r>
            <w:r>
              <w:br/>
            </w:r>
            <w:r>
              <w:tab/>
              <w:t>50 - Pledgor Account</w:t>
            </w:r>
            <w:r>
              <w:br/>
            </w:r>
            <w:r>
              <w:tab/>
              <w:t>51 - Pledgee Account</w:t>
            </w:r>
            <w:r>
              <w:br/>
            </w:r>
            <w:r>
              <w:tab/>
              <w:t>52 - Large Trader Reportable Account</w:t>
            </w:r>
            <w:r>
              <w:br/>
            </w:r>
            <w:r>
              <w:tab/>
              <w:t>53 - Trader mnemonic</w:t>
            </w:r>
            <w:r>
              <w:br/>
            </w:r>
            <w:r>
              <w:tab/>
              <w:t>54 - Sender Location</w:t>
            </w:r>
            <w:r>
              <w:br/>
            </w:r>
            <w:r>
              <w:tab/>
              <w:t>55 - Session ID</w:t>
            </w:r>
            <w:r>
              <w:br/>
            </w:r>
            <w:r>
              <w:tab/>
              <w:t>56 - Acceptable Counterparty</w:t>
            </w:r>
            <w:r>
              <w:br/>
            </w:r>
            <w:r>
              <w:tab/>
              <w:t>57 - Unacceptable Counterparty</w:t>
            </w:r>
            <w:r>
              <w:br/>
            </w:r>
            <w:r>
              <w:tab/>
              <w:t>58 - Entering Unit</w:t>
            </w:r>
            <w:r>
              <w:br/>
            </w:r>
            <w:r>
              <w:tab/>
              <w:t>59 - Executing Unit</w:t>
            </w:r>
            <w:r>
              <w:br/>
            </w:r>
            <w:r>
              <w:tab/>
              <w:t>60 - Introducing Broker</w:t>
            </w:r>
            <w:r>
              <w:br/>
            </w:r>
            <w:r>
              <w:tab/>
              <w:t>61 - Quote originator</w:t>
            </w:r>
            <w:r>
              <w:br/>
            </w:r>
            <w:r>
              <w:tab/>
              <w:t>62 - Report originator</w:t>
            </w:r>
            <w:r>
              <w:br/>
            </w:r>
            <w:r>
              <w:tab/>
              <w:t>63 - Systematic internaliser (SI)</w:t>
            </w:r>
            <w:r>
              <w:br/>
            </w:r>
            <w:r>
              <w:tab/>
              <w:t>64 - Multilateral Trading Facility (MTF)</w:t>
            </w:r>
            <w:r>
              <w:br/>
            </w:r>
            <w:r>
              <w:tab/>
              <w:t>65 - Regulated Market (RM)</w:t>
            </w:r>
            <w:r>
              <w:br/>
            </w:r>
            <w:r>
              <w:tab/>
              <w:t>66 - Market Maker</w:t>
            </w:r>
            <w:r>
              <w:br/>
            </w:r>
            <w:r>
              <w:tab/>
              <w:t>67 - Investment Firm</w:t>
            </w:r>
            <w:r>
              <w:br/>
            </w:r>
            <w:r>
              <w:tab/>
              <w:t>68 - Host Competent Authority (Host CA)</w:t>
            </w:r>
            <w:r>
              <w:br/>
            </w:r>
            <w:r>
              <w:tab/>
              <w:t>69 - Home Competent Authority (Home CA)</w:t>
            </w:r>
            <w:r>
              <w:br/>
            </w:r>
            <w:r>
              <w:tab/>
              <w:t>70 - Competent Authority of the most relevant market in terms of liquidity (CAL)</w:t>
            </w:r>
            <w:r>
              <w:br/>
            </w:r>
            <w:r>
              <w:tab/>
              <w:t>71 - Competent Authority of the Transaction (Execution) Venue (CATV)</w:t>
            </w:r>
            <w:r>
              <w:br/>
            </w:r>
            <w:r>
              <w:tab/>
              <w:t>72 - Reporting intermediary (medium/vendor via which report has been published)</w:t>
            </w:r>
            <w:r>
              <w:br/>
            </w:r>
            <w:r>
              <w:tab/>
              <w:t>73 - Execution Venue</w:t>
            </w:r>
            <w:r>
              <w:br/>
            </w:r>
            <w:r>
              <w:tab/>
              <w:t>74 - Market data entry originator</w:t>
            </w:r>
            <w:r>
              <w:br/>
            </w:r>
            <w:r>
              <w:tab/>
              <w:t>75 - Location ID</w:t>
            </w:r>
            <w:r>
              <w:br/>
            </w:r>
            <w:r>
              <w:tab/>
              <w:t>76 - Desk ID</w:t>
            </w:r>
            <w:r>
              <w:br/>
            </w:r>
            <w:r>
              <w:tab/>
              <w:t>77 - Market data market</w:t>
            </w:r>
            <w:r>
              <w:br/>
            </w:r>
            <w:r>
              <w:tab/>
              <w:t>78 - Allocation Entity</w:t>
            </w:r>
            <w:r>
              <w:br/>
            </w:r>
            <w:r>
              <w:tab/>
              <w:t>79 - Prime Broker providing General Trade Services</w:t>
            </w:r>
            <w:r>
              <w:br/>
            </w:r>
            <w:r>
              <w:tab/>
              <w:t>80 - Step-Out Firm (Prime Broker)</w:t>
            </w:r>
            <w:r>
              <w:br/>
            </w:r>
            <w:r>
              <w:tab/>
              <w:t>81 - BrokerClearingID</w:t>
            </w:r>
          </w:p>
        </w:tc>
        <w:tc>
          <w:tcPr>
            <w:tcW w:w="4411" w:type="dxa"/>
            <w:shd w:val="clear" w:color="auto" w:fill="auto"/>
          </w:tcPr>
          <w:p w14:paraId="756C342F" w14:textId="77777777" w:rsidR="00512FC7" w:rsidRPr="00512FC7" w:rsidRDefault="00512FC7" w:rsidP="00533FE7">
            <w:r w:rsidRPr="00512FC7">
              <w:t>R</w:t>
            </w:r>
          </w:p>
        </w:tc>
      </w:tr>
      <w:tr w:rsidR="00512FC7" w:rsidRPr="00512FC7" w14:paraId="11AD1F03" w14:textId="77777777" w:rsidTr="00533FE7">
        <w:tc>
          <w:tcPr>
            <w:tcW w:w="828" w:type="dxa"/>
            <w:shd w:val="clear" w:color="auto" w:fill="auto"/>
          </w:tcPr>
          <w:p w14:paraId="4721792B" w14:textId="77777777" w:rsidR="00512FC7" w:rsidRPr="00512FC7" w:rsidRDefault="00512FC7" w:rsidP="00533FE7">
            <w:bookmarkStart w:id="2199" w:name="fld_SecurityListID" w:colFirst="1" w:colLast="1"/>
            <w:bookmarkEnd w:id="2198"/>
            <w:r w:rsidRPr="00512FC7">
              <w:t>1465</w:t>
            </w:r>
          </w:p>
        </w:tc>
        <w:tc>
          <w:tcPr>
            <w:tcW w:w="2069" w:type="dxa"/>
            <w:shd w:val="clear" w:color="auto" w:fill="auto"/>
          </w:tcPr>
          <w:p w14:paraId="6A322F99" w14:textId="77777777" w:rsidR="00512FC7" w:rsidRPr="00512FC7" w:rsidRDefault="00512FC7" w:rsidP="00533FE7">
            <w:r w:rsidRPr="00512FC7">
              <w:t>SecurityListID</w:t>
            </w:r>
          </w:p>
        </w:tc>
        <w:tc>
          <w:tcPr>
            <w:tcW w:w="1083" w:type="dxa"/>
            <w:shd w:val="clear" w:color="auto" w:fill="auto"/>
          </w:tcPr>
          <w:p w14:paraId="2258FDA4" w14:textId="77777777" w:rsidR="00512FC7" w:rsidRPr="00512FC7" w:rsidRDefault="00512FC7" w:rsidP="00533FE7">
            <w:r w:rsidRPr="00512FC7">
              <w:t>String</w:t>
            </w:r>
          </w:p>
        </w:tc>
        <w:tc>
          <w:tcPr>
            <w:tcW w:w="4677" w:type="dxa"/>
            <w:shd w:val="clear" w:color="auto" w:fill="auto"/>
          </w:tcPr>
          <w:p w14:paraId="4B07361F" w14:textId="77777777" w:rsidR="00512FC7" w:rsidRPr="00512FC7" w:rsidRDefault="00512FC7" w:rsidP="00533FE7">
            <w:pPr>
              <w:jc w:val="left"/>
            </w:pPr>
            <w:r w:rsidRPr="00512FC7">
              <w:t>Specifies an identifier for a Security List</w:t>
            </w:r>
          </w:p>
        </w:tc>
        <w:tc>
          <w:tcPr>
            <w:tcW w:w="4411" w:type="dxa"/>
            <w:shd w:val="clear" w:color="auto" w:fill="auto"/>
          </w:tcPr>
          <w:p w14:paraId="6EB43048" w14:textId="77777777" w:rsidR="00512FC7" w:rsidRPr="00512FC7" w:rsidRDefault="00512FC7" w:rsidP="00533FE7">
            <w:r w:rsidRPr="00512FC7">
              <w:t>ListID</w:t>
            </w:r>
          </w:p>
        </w:tc>
      </w:tr>
      <w:tr w:rsidR="00512FC7" w:rsidRPr="00512FC7" w14:paraId="5B2B08BD" w14:textId="77777777" w:rsidTr="00533FE7">
        <w:tc>
          <w:tcPr>
            <w:tcW w:w="828" w:type="dxa"/>
            <w:shd w:val="clear" w:color="auto" w:fill="auto"/>
          </w:tcPr>
          <w:p w14:paraId="398B7C73" w14:textId="77777777" w:rsidR="00512FC7" w:rsidRPr="00512FC7" w:rsidRDefault="00512FC7" w:rsidP="00533FE7">
            <w:bookmarkStart w:id="2200" w:name="fld_SecurityListRefID" w:colFirst="1" w:colLast="1"/>
            <w:bookmarkEnd w:id="2199"/>
            <w:r w:rsidRPr="00512FC7">
              <w:t>1466</w:t>
            </w:r>
          </w:p>
        </w:tc>
        <w:tc>
          <w:tcPr>
            <w:tcW w:w="2069" w:type="dxa"/>
            <w:shd w:val="clear" w:color="auto" w:fill="auto"/>
          </w:tcPr>
          <w:p w14:paraId="373210C2" w14:textId="77777777" w:rsidR="00512FC7" w:rsidRPr="00512FC7" w:rsidRDefault="00512FC7" w:rsidP="00533FE7">
            <w:r w:rsidRPr="00512FC7">
              <w:t>SecurityListRefID</w:t>
            </w:r>
          </w:p>
        </w:tc>
        <w:tc>
          <w:tcPr>
            <w:tcW w:w="1083" w:type="dxa"/>
            <w:shd w:val="clear" w:color="auto" w:fill="auto"/>
          </w:tcPr>
          <w:p w14:paraId="16B9B92C" w14:textId="77777777" w:rsidR="00512FC7" w:rsidRPr="00512FC7" w:rsidRDefault="00512FC7" w:rsidP="00533FE7">
            <w:r w:rsidRPr="00512FC7">
              <w:t>String</w:t>
            </w:r>
          </w:p>
        </w:tc>
        <w:tc>
          <w:tcPr>
            <w:tcW w:w="4677" w:type="dxa"/>
            <w:shd w:val="clear" w:color="auto" w:fill="auto"/>
          </w:tcPr>
          <w:p w14:paraId="6E018687" w14:textId="77777777" w:rsidR="00512FC7" w:rsidRPr="00512FC7" w:rsidRDefault="00512FC7" w:rsidP="00533FE7">
            <w:pPr>
              <w:jc w:val="left"/>
            </w:pPr>
            <w:r w:rsidRPr="00512FC7">
              <w:t>Specifies a reference from one Security List to another. Used to support a hierarchy of Security Lists.</w:t>
            </w:r>
          </w:p>
        </w:tc>
        <w:tc>
          <w:tcPr>
            <w:tcW w:w="4411" w:type="dxa"/>
            <w:shd w:val="clear" w:color="auto" w:fill="auto"/>
          </w:tcPr>
          <w:p w14:paraId="4B92D610" w14:textId="77777777" w:rsidR="00512FC7" w:rsidRPr="00512FC7" w:rsidRDefault="00512FC7" w:rsidP="00533FE7">
            <w:r w:rsidRPr="00512FC7">
              <w:t>ListRefID</w:t>
            </w:r>
          </w:p>
        </w:tc>
      </w:tr>
      <w:tr w:rsidR="00512FC7" w:rsidRPr="00512FC7" w14:paraId="04DF9FE2" w14:textId="77777777" w:rsidTr="00533FE7">
        <w:tc>
          <w:tcPr>
            <w:tcW w:w="828" w:type="dxa"/>
            <w:shd w:val="clear" w:color="auto" w:fill="auto"/>
          </w:tcPr>
          <w:p w14:paraId="1CFB2E34" w14:textId="77777777" w:rsidR="00512FC7" w:rsidRPr="00512FC7" w:rsidRDefault="00512FC7" w:rsidP="00533FE7">
            <w:bookmarkStart w:id="2201" w:name="fld_SecurityListDesc" w:colFirst="1" w:colLast="1"/>
            <w:bookmarkEnd w:id="2200"/>
            <w:r w:rsidRPr="00512FC7">
              <w:t>1467</w:t>
            </w:r>
          </w:p>
        </w:tc>
        <w:tc>
          <w:tcPr>
            <w:tcW w:w="2069" w:type="dxa"/>
            <w:shd w:val="clear" w:color="auto" w:fill="auto"/>
          </w:tcPr>
          <w:p w14:paraId="6B2837D0" w14:textId="77777777" w:rsidR="00512FC7" w:rsidRPr="00512FC7" w:rsidRDefault="00512FC7" w:rsidP="00533FE7">
            <w:r w:rsidRPr="00512FC7">
              <w:t>SecurityListDesc</w:t>
            </w:r>
          </w:p>
        </w:tc>
        <w:tc>
          <w:tcPr>
            <w:tcW w:w="1083" w:type="dxa"/>
            <w:shd w:val="clear" w:color="auto" w:fill="auto"/>
          </w:tcPr>
          <w:p w14:paraId="00F205E0" w14:textId="77777777" w:rsidR="00512FC7" w:rsidRPr="00512FC7" w:rsidRDefault="00512FC7" w:rsidP="00533FE7">
            <w:r w:rsidRPr="00512FC7">
              <w:t>String</w:t>
            </w:r>
          </w:p>
        </w:tc>
        <w:tc>
          <w:tcPr>
            <w:tcW w:w="4677" w:type="dxa"/>
            <w:shd w:val="clear" w:color="auto" w:fill="auto"/>
          </w:tcPr>
          <w:p w14:paraId="5FD817A6" w14:textId="77777777" w:rsidR="00512FC7" w:rsidRPr="00512FC7" w:rsidRDefault="00512FC7" w:rsidP="00533FE7">
            <w:pPr>
              <w:jc w:val="left"/>
            </w:pPr>
            <w:r w:rsidRPr="00512FC7">
              <w:t>Specifies a description or name of a Security List.</w:t>
            </w:r>
          </w:p>
        </w:tc>
        <w:tc>
          <w:tcPr>
            <w:tcW w:w="4411" w:type="dxa"/>
            <w:shd w:val="clear" w:color="auto" w:fill="auto"/>
          </w:tcPr>
          <w:p w14:paraId="00101AC5" w14:textId="77777777" w:rsidR="00512FC7" w:rsidRPr="00512FC7" w:rsidRDefault="00512FC7" w:rsidP="00533FE7">
            <w:r w:rsidRPr="00512FC7">
              <w:t>ListDesc</w:t>
            </w:r>
          </w:p>
        </w:tc>
      </w:tr>
      <w:tr w:rsidR="00512FC7" w:rsidRPr="00512FC7" w14:paraId="28FCF7BA" w14:textId="77777777" w:rsidTr="00533FE7">
        <w:tc>
          <w:tcPr>
            <w:tcW w:w="828" w:type="dxa"/>
            <w:shd w:val="clear" w:color="auto" w:fill="auto"/>
          </w:tcPr>
          <w:p w14:paraId="120549F1" w14:textId="77777777" w:rsidR="00512FC7" w:rsidRPr="00512FC7" w:rsidRDefault="00512FC7" w:rsidP="00533FE7">
            <w:bookmarkStart w:id="2202" w:name="fld_EncodedSecurityListDescLen" w:colFirst="1" w:colLast="1"/>
            <w:bookmarkEnd w:id="2201"/>
            <w:r w:rsidRPr="00512FC7">
              <w:t>1468</w:t>
            </w:r>
          </w:p>
        </w:tc>
        <w:tc>
          <w:tcPr>
            <w:tcW w:w="2069" w:type="dxa"/>
            <w:shd w:val="clear" w:color="auto" w:fill="auto"/>
          </w:tcPr>
          <w:p w14:paraId="6FF26374" w14:textId="77777777" w:rsidR="00512FC7" w:rsidRPr="00512FC7" w:rsidRDefault="00512FC7" w:rsidP="00533FE7">
            <w:r w:rsidRPr="00512FC7">
              <w:t>EncodedSecurityListDescLen</w:t>
            </w:r>
          </w:p>
        </w:tc>
        <w:tc>
          <w:tcPr>
            <w:tcW w:w="1083" w:type="dxa"/>
            <w:shd w:val="clear" w:color="auto" w:fill="auto"/>
          </w:tcPr>
          <w:p w14:paraId="40DE5D09" w14:textId="77777777" w:rsidR="00512FC7" w:rsidRPr="00512FC7" w:rsidRDefault="00512FC7" w:rsidP="00533FE7">
            <w:r w:rsidRPr="00512FC7">
              <w:t>Length</w:t>
            </w:r>
          </w:p>
        </w:tc>
        <w:tc>
          <w:tcPr>
            <w:tcW w:w="4677" w:type="dxa"/>
            <w:shd w:val="clear" w:color="auto" w:fill="auto"/>
          </w:tcPr>
          <w:p w14:paraId="2DA3E854" w14:textId="77777777" w:rsidR="00512FC7" w:rsidRPr="00512FC7" w:rsidRDefault="00512FC7" w:rsidP="00533FE7">
            <w:pPr>
              <w:jc w:val="left"/>
            </w:pPr>
            <w:r w:rsidRPr="00512FC7">
              <w:t>Byte length of encoded (non-ASCII characters) EncodedSecurityListDesc (tbd) field.</w:t>
            </w:r>
          </w:p>
        </w:tc>
        <w:tc>
          <w:tcPr>
            <w:tcW w:w="4411" w:type="dxa"/>
            <w:shd w:val="clear" w:color="auto" w:fill="auto"/>
          </w:tcPr>
          <w:p w14:paraId="0414B1FD" w14:textId="77777777" w:rsidR="00512FC7" w:rsidRPr="00512FC7" w:rsidRDefault="00512FC7" w:rsidP="00533FE7"/>
        </w:tc>
      </w:tr>
      <w:tr w:rsidR="00512FC7" w:rsidRPr="00512FC7" w14:paraId="68D2F768" w14:textId="77777777" w:rsidTr="00533FE7">
        <w:tc>
          <w:tcPr>
            <w:tcW w:w="828" w:type="dxa"/>
            <w:shd w:val="clear" w:color="auto" w:fill="auto"/>
          </w:tcPr>
          <w:p w14:paraId="0BB8529F" w14:textId="77777777" w:rsidR="00512FC7" w:rsidRPr="00512FC7" w:rsidRDefault="00512FC7" w:rsidP="00533FE7">
            <w:bookmarkStart w:id="2203" w:name="fld_EncodedSecurityListDesc" w:colFirst="1" w:colLast="1"/>
            <w:bookmarkEnd w:id="2202"/>
            <w:r w:rsidRPr="00512FC7">
              <w:t>1469</w:t>
            </w:r>
          </w:p>
        </w:tc>
        <w:tc>
          <w:tcPr>
            <w:tcW w:w="2069" w:type="dxa"/>
            <w:shd w:val="clear" w:color="auto" w:fill="auto"/>
          </w:tcPr>
          <w:p w14:paraId="39464C25" w14:textId="77777777" w:rsidR="00512FC7" w:rsidRPr="00512FC7" w:rsidRDefault="00512FC7" w:rsidP="00533FE7">
            <w:r w:rsidRPr="00512FC7">
              <w:t>EncodedSecurityListDesc</w:t>
            </w:r>
          </w:p>
        </w:tc>
        <w:tc>
          <w:tcPr>
            <w:tcW w:w="1083" w:type="dxa"/>
            <w:shd w:val="clear" w:color="auto" w:fill="auto"/>
          </w:tcPr>
          <w:p w14:paraId="58E3EBA0" w14:textId="77777777" w:rsidR="00512FC7" w:rsidRPr="00512FC7" w:rsidRDefault="00512FC7" w:rsidP="00533FE7">
            <w:r w:rsidRPr="00512FC7">
              <w:t>data</w:t>
            </w:r>
          </w:p>
        </w:tc>
        <w:tc>
          <w:tcPr>
            <w:tcW w:w="4677" w:type="dxa"/>
            <w:shd w:val="clear" w:color="auto" w:fill="auto"/>
          </w:tcPr>
          <w:p w14:paraId="3AD33E34" w14:textId="77777777" w:rsidR="00512FC7" w:rsidRPr="00512FC7" w:rsidRDefault="00512FC7" w:rsidP="00533FE7">
            <w:pPr>
              <w:jc w:val="left"/>
            </w:pPr>
            <w:r w:rsidRPr="00512FC7">
              <w:t>Encoded (non-ASCII characters) representation of the SecurityListDesc (1467) field in the encoded format specified via the MessageEncoding (347) field. If used, the ASCII (English) representation should also be specified in the SecurityListDesc field.</w:t>
            </w:r>
          </w:p>
        </w:tc>
        <w:tc>
          <w:tcPr>
            <w:tcW w:w="4411" w:type="dxa"/>
            <w:shd w:val="clear" w:color="auto" w:fill="auto"/>
          </w:tcPr>
          <w:p w14:paraId="55062C01" w14:textId="77777777" w:rsidR="00512FC7" w:rsidRPr="00512FC7" w:rsidRDefault="00512FC7" w:rsidP="00533FE7"/>
        </w:tc>
      </w:tr>
      <w:tr w:rsidR="00512FC7" w:rsidRPr="00512FC7" w14:paraId="025DF565" w14:textId="77777777" w:rsidTr="00533FE7">
        <w:tc>
          <w:tcPr>
            <w:tcW w:w="828" w:type="dxa"/>
            <w:shd w:val="clear" w:color="auto" w:fill="auto"/>
          </w:tcPr>
          <w:p w14:paraId="006A30D8" w14:textId="77777777" w:rsidR="00512FC7" w:rsidRPr="00512FC7" w:rsidRDefault="00512FC7" w:rsidP="00533FE7">
            <w:bookmarkStart w:id="2204" w:name="fld_SecurityListType" w:colFirst="1" w:colLast="1"/>
            <w:bookmarkEnd w:id="2203"/>
            <w:r w:rsidRPr="00512FC7">
              <w:t>1470</w:t>
            </w:r>
          </w:p>
        </w:tc>
        <w:tc>
          <w:tcPr>
            <w:tcW w:w="2069" w:type="dxa"/>
            <w:shd w:val="clear" w:color="auto" w:fill="auto"/>
          </w:tcPr>
          <w:p w14:paraId="04E07CB4" w14:textId="77777777" w:rsidR="00512FC7" w:rsidRPr="00512FC7" w:rsidRDefault="00512FC7" w:rsidP="00533FE7">
            <w:r w:rsidRPr="00512FC7">
              <w:t>SecurityListType</w:t>
            </w:r>
          </w:p>
        </w:tc>
        <w:tc>
          <w:tcPr>
            <w:tcW w:w="1083" w:type="dxa"/>
            <w:shd w:val="clear" w:color="auto" w:fill="auto"/>
          </w:tcPr>
          <w:p w14:paraId="331CBBA4" w14:textId="77777777" w:rsidR="00512FC7" w:rsidRPr="00512FC7" w:rsidRDefault="00512FC7" w:rsidP="00533FE7">
            <w:r w:rsidRPr="00512FC7">
              <w:t>int</w:t>
            </w:r>
          </w:p>
        </w:tc>
        <w:tc>
          <w:tcPr>
            <w:tcW w:w="4677" w:type="dxa"/>
            <w:shd w:val="clear" w:color="auto" w:fill="auto"/>
          </w:tcPr>
          <w:p w14:paraId="70575508" w14:textId="77777777" w:rsidR="00512FC7" w:rsidRDefault="00512FC7" w:rsidP="00533FE7">
            <w:pPr>
              <w:jc w:val="left"/>
            </w:pPr>
            <w:r>
              <w:t>Specifies a type of Security List.</w:t>
            </w:r>
          </w:p>
          <w:p w14:paraId="6165F546" w14:textId="77777777" w:rsidR="00512FC7" w:rsidRDefault="00512FC7" w:rsidP="00533FE7">
            <w:pPr>
              <w:jc w:val="left"/>
            </w:pPr>
            <w:r>
              <w:t>Valid values:</w:t>
            </w:r>
            <w:r>
              <w:br/>
            </w:r>
            <w:r>
              <w:tab/>
              <w:t>1 - Industry Classification</w:t>
            </w:r>
            <w:r>
              <w:br/>
            </w:r>
            <w:r>
              <w:tab/>
              <w:t>2 - Trading List</w:t>
            </w:r>
            <w:r>
              <w:br/>
            </w:r>
            <w:r>
              <w:tab/>
              <w:t>3 - Market / Market Segment List</w:t>
            </w:r>
            <w:r>
              <w:br/>
            </w:r>
            <w:r>
              <w:tab/>
              <w:t>4 - Newspaper List</w:t>
            </w:r>
          </w:p>
          <w:p w14:paraId="1F7F6D1A" w14:textId="77777777" w:rsidR="00512FC7" w:rsidRDefault="00512FC7" w:rsidP="00533FE7">
            <w:pPr>
              <w:jc w:val="left"/>
            </w:pPr>
          </w:p>
          <w:p w14:paraId="76893CC8" w14:textId="77777777" w:rsidR="00512FC7" w:rsidRPr="00512FC7" w:rsidRDefault="00512FC7" w:rsidP="00533FE7">
            <w:pPr>
              <w:jc w:val="left"/>
            </w:pPr>
            <w:r>
              <w:t>or any value conforming to the data type Reserved100Plus</w:t>
            </w:r>
          </w:p>
        </w:tc>
        <w:tc>
          <w:tcPr>
            <w:tcW w:w="4411" w:type="dxa"/>
            <w:shd w:val="clear" w:color="auto" w:fill="auto"/>
          </w:tcPr>
          <w:p w14:paraId="09EDC9A8" w14:textId="77777777" w:rsidR="00512FC7" w:rsidRPr="00512FC7" w:rsidRDefault="00512FC7" w:rsidP="00533FE7">
            <w:r w:rsidRPr="00512FC7">
              <w:t>ListTyp</w:t>
            </w:r>
          </w:p>
        </w:tc>
      </w:tr>
      <w:tr w:rsidR="00512FC7" w:rsidRPr="00512FC7" w14:paraId="5586A98F" w14:textId="77777777" w:rsidTr="00533FE7">
        <w:tc>
          <w:tcPr>
            <w:tcW w:w="828" w:type="dxa"/>
            <w:shd w:val="clear" w:color="auto" w:fill="auto"/>
          </w:tcPr>
          <w:p w14:paraId="699BE27B" w14:textId="77777777" w:rsidR="00512FC7" w:rsidRPr="00512FC7" w:rsidRDefault="00512FC7" w:rsidP="00533FE7">
            <w:bookmarkStart w:id="2205" w:name="fld_SecurityListTypeSource" w:colFirst="1" w:colLast="1"/>
            <w:bookmarkEnd w:id="2204"/>
            <w:r w:rsidRPr="00512FC7">
              <w:t>1471</w:t>
            </w:r>
          </w:p>
        </w:tc>
        <w:tc>
          <w:tcPr>
            <w:tcW w:w="2069" w:type="dxa"/>
            <w:shd w:val="clear" w:color="auto" w:fill="auto"/>
          </w:tcPr>
          <w:p w14:paraId="1C4C6AC5" w14:textId="77777777" w:rsidR="00512FC7" w:rsidRPr="00512FC7" w:rsidRDefault="00512FC7" w:rsidP="00533FE7">
            <w:r w:rsidRPr="00512FC7">
              <w:t>SecurityListTypeSource</w:t>
            </w:r>
          </w:p>
        </w:tc>
        <w:tc>
          <w:tcPr>
            <w:tcW w:w="1083" w:type="dxa"/>
            <w:shd w:val="clear" w:color="auto" w:fill="auto"/>
          </w:tcPr>
          <w:p w14:paraId="3AA8C921" w14:textId="77777777" w:rsidR="00512FC7" w:rsidRPr="00512FC7" w:rsidRDefault="00512FC7" w:rsidP="00533FE7">
            <w:r w:rsidRPr="00512FC7">
              <w:t>int</w:t>
            </w:r>
          </w:p>
        </w:tc>
        <w:tc>
          <w:tcPr>
            <w:tcW w:w="4677" w:type="dxa"/>
            <w:shd w:val="clear" w:color="auto" w:fill="auto"/>
          </w:tcPr>
          <w:p w14:paraId="7838CE5A" w14:textId="77777777" w:rsidR="00512FC7" w:rsidRDefault="00512FC7" w:rsidP="00533FE7">
            <w:pPr>
              <w:jc w:val="left"/>
            </w:pPr>
            <w:r>
              <w:t>Specifies a specific source for a SecurityListType. Relevant when a certain type can be provided from various sources.</w:t>
            </w:r>
          </w:p>
          <w:p w14:paraId="36514AF5" w14:textId="77777777" w:rsidR="00512FC7" w:rsidRDefault="00512FC7" w:rsidP="00533FE7">
            <w:pPr>
              <w:jc w:val="left"/>
            </w:pPr>
            <w:r>
              <w:t>Valid values:</w:t>
            </w:r>
            <w:r>
              <w:br/>
            </w:r>
            <w:r>
              <w:tab/>
              <w:t>1 - ICB (Industry Classification Benchmark) published by Dow Jones and FTSE - www.icbenchmark.com</w:t>
            </w:r>
            <w:r>
              <w:br/>
            </w:r>
            <w:r>
              <w:tab/>
              <w:t>2 - NAICS (North American Industry Classification System). Replaced SIC (Standard Industry Classification) www.census.gov/naics or  www.naics.com.</w:t>
            </w:r>
            <w:r>
              <w:br/>
            </w:r>
            <w:r>
              <w:tab/>
              <w:t>3 - GICS (Global Industry Classification Standard) published by Standards &amp; Poor</w:t>
            </w:r>
          </w:p>
          <w:p w14:paraId="67B56102" w14:textId="77777777" w:rsidR="00512FC7" w:rsidRDefault="00512FC7" w:rsidP="00533FE7">
            <w:pPr>
              <w:jc w:val="left"/>
            </w:pPr>
          </w:p>
          <w:p w14:paraId="345778EC" w14:textId="77777777" w:rsidR="00512FC7" w:rsidRPr="00512FC7" w:rsidRDefault="00512FC7" w:rsidP="00533FE7">
            <w:pPr>
              <w:jc w:val="left"/>
            </w:pPr>
            <w:r>
              <w:t>or any value conforming to the data type Reserved100Plus</w:t>
            </w:r>
          </w:p>
        </w:tc>
        <w:tc>
          <w:tcPr>
            <w:tcW w:w="4411" w:type="dxa"/>
            <w:shd w:val="clear" w:color="auto" w:fill="auto"/>
          </w:tcPr>
          <w:p w14:paraId="1AC6BE7E" w14:textId="77777777" w:rsidR="00512FC7" w:rsidRPr="00512FC7" w:rsidRDefault="00512FC7" w:rsidP="00533FE7">
            <w:r w:rsidRPr="00512FC7">
              <w:t>LstTypSrc</w:t>
            </w:r>
          </w:p>
        </w:tc>
      </w:tr>
      <w:tr w:rsidR="00512FC7" w:rsidRPr="00512FC7" w14:paraId="60D78EFF" w14:textId="77777777" w:rsidTr="00533FE7">
        <w:tc>
          <w:tcPr>
            <w:tcW w:w="828" w:type="dxa"/>
            <w:shd w:val="clear" w:color="auto" w:fill="auto"/>
          </w:tcPr>
          <w:p w14:paraId="2A23BF39" w14:textId="77777777" w:rsidR="00512FC7" w:rsidRPr="00512FC7" w:rsidRDefault="00512FC7" w:rsidP="00533FE7">
            <w:bookmarkStart w:id="2206" w:name="fld_NewsID" w:colFirst="1" w:colLast="1"/>
            <w:bookmarkEnd w:id="2205"/>
            <w:r w:rsidRPr="00512FC7">
              <w:t>1472</w:t>
            </w:r>
          </w:p>
        </w:tc>
        <w:tc>
          <w:tcPr>
            <w:tcW w:w="2069" w:type="dxa"/>
            <w:shd w:val="clear" w:color="auto" w:fill="auto"/>
          </w:tcPr>
          <w:p w14:paraId="386BB33E" w14:textId="77777777" w:rsidR="00512FC7" w:rsidRPr="00512FC7" w:rsidRDefault="00512FC7" w:rsidP="00533FE7">
            <w:r w:rsidRPr="00512FC7">
              <w:t>NewsID</w:t>
            </w:r>
          </w:p>
        </w:tc>
        <w:tc>
          <w:tcPr>
            <w:tcW w:w="1083" w:type="dxa"/>
            <w:shd w:val="clear" w:color="auto" w:fill="auto"/>
          </w:tcPr>
          <w:p w14:paraId="16C81A95" w14:textId="77777777" w:rsidR="00512FC7" w:rsidRPr="00512FC7" w:rsidRDefault="00512FC7" w:rsidP="00533FE7">
            <w:r w:rsidRPr="00512FC7">
              <w:t>String</w:t>
            </w:r>
          </w:p>
        </w:tc>
        <w:tc>
          <w:tcPr>
            <w:tcW w:w="4677" w:type="dxa"/>
            <w:shd w:val="clear" w:color="auto" w:fill="auto"/>
          </w:tcPr>
          <w:p w14:paraId="15B07D6E" w14:textId="77777777" w:rsidR="00512FC7" w:rsidRPr="00512FC7" w:rsidRDefault="00512FC7" w:rsidP="00533FE7">
            <w:pPr>
              <w:jc w:val="left"/>
            </w:pPr>
            <w:r w:rsidRPr="00512FC7">
              <w:t>Unique identifier for a News message</w:t>
            </w:r>
          </w:p>
        </w:tc>
        <w:tc>
          <w:tcPr>
            <w:tcW w:w="4411" w:type="dxa"/>
            <w:shd w:val="clear" w:color="auto" w:fill="auto"/>
          </w:tcPr>
          <w:p w14:paraId="2EC89A63" w14:textId="77777777" w:rsidR="00512FC7" w:rsidRPr="00512FC7" w:rsidRDefault="00512FC7" w:rsidP="00533FE7">
            <w:r w:rsidRPr="00512FC7">
              <w:t>ID</w:t>
            </w:r>
          </w:p>
        </w:tc>
      </w:tr>
      <w:tr w:rsidR="00512FC7" w:rsidRPr="00512FC7" w14:paraId="03532AF0" w14:textId="77777777" w:rsidTr="00533FE7">
        <w:tc>
          <w:tcPr>
            <w:tcW w:w="828" w:type="dxa"/>
            <w:shd w:val="clear" w:color="auto" w:fill="auto"/>
          </w:tcPr>
          <w:p w14:paraId="4895ADF8" w14:textId="77777777" w:rsidR="00512FC7" w:rsidRPr="00512FC7" w:rsidRDefault="00512FC7" w:rsidP="00533FE7">
            <w:bookmarkStart w:id="2207" w:name="fld_NewsCategory" w:colFirst="1" w:colLast="1"/>
            <w:bookmarkEnd w:id="2206"/>
            <w:r w:rsidRPr="00512FC7">
              <w:t>1473</w:t>
            </w:r>
          </w:p>
        </w:tc>
        <w:tc>
          <w:tcPr>
            <w:tcW w:w="2069" w:type="dxa"/>
            <w:shd w:val="clear" w:color="auto" w:fill="auto"/>
          </w:tcPr>
          <w:p w14:paraId="313FDB10" w14:textId="77777777" w:rsidR="00512FC7" w:rsidRPr="00512FC7" w:rsidRDefault="00512FC7" w:rsidP="00533FE7">
            <w:r w:rsidRPr="00512FC7">
              <w:t>NewsCategory</w:t>
            </w:r>
          </w:p>
        </w:tc>
        <w:tc>
          <w:tcPr>
            <w:tcW w:w="1083" w:type="dxa"/>
            <w:shd w:val="clear" w:color="auto" w:fill="auto"/>
          </w:tcPr>
          <w:p w14:paraId="79C3B1BA" w14:textId="77777777" w:rsidR="00512FC7" w:rsidRPr="00512FC7" w:rsidRDefault="00512FC7" w:rsidP="00533FE7">
            <w:r w:rsidRPr="00512FC7">
              <w:t>int</w:t>
            </w:r>
          </w:p>
        </w:tc>
        <w:tc>
          <w:tcPr>
            <w:tcW w:w="4677" w:type="dxa"/>
            <w:shd w:val="clear" w:color="auto" w:fill="auto"/>
          </w:tcPr>
          <w:p w14:paraId="63862042" w14:textId="77777777" w:rsidR="00512FC7" w:rsidRDefault="00512FC7" w:rsidP="00533FE7">
            <w:pPr>
              <w:jc w:val="left"/>
            </w:pPr>
            <w:r>
              <w:t>Category of news mesage.</w:t>
            </w:r>
          </w:p>
          <w:p w14:paraId="2B906F33" w14:textId="77777777" w:rsidR="00512FC7" w:rsidRDefault="00512FC7" w:rsidP="00533FE7">
            <w:pPr>
              <w:jc w:val="left"/>
            </w:pPr>
            <w:r>
              <w:t>Valid values:</w:t>
            </w:r>
            <w:r>
              <w:br/>
            </w:r>
            <w:r>
              <w:tab/>
              <w:t>0 - Company News</w:t>
            </w:r>
            <w:r>
              <w:br/>
            </w:r>
            <w:r>
              <w:tab/>
              <w:t>1 - Marketplace News</w:t>
            </w:r>
            <w:r>
              <w:br/>
            </w:r>
            <w:r>
              <w:tab/>
              <w:t>2 - Financial Market News</w:t>
            </w:r>
            <w:r>
              <w:br/>
            </w:r>
            <w:r>
              <w:tab/>
              <w:t>3 - Technical News</w:t>
            </w:r>
            <w:r>
              <w:br/>
            </w:r>
            <w:r>
              <w:tab/>
              <w:t>99 - Other News</w:t>
            </w:r>
          </w:p>
          <w:p w14:paraId="5F06CE98" w14:textId="77777777" w:rsidR="00512FC7" w:rsidRDefault="00512FC7" w:rsidP="00533FE7">
            <w:pPr>
              <w:jc w:val="left"/>
            </w:pPr>
          </w:p>
          <w:p w14:paraId="2330799B" w14:textId="77777777" w:rsidR="00512FC7" w:rsidRPr="00512FC7" w:rsidRDefault="00512FC7" w:rsidP="00533FE7">
            <w:pPr>
              <w:jc w:val="left"/>
            </w:pPr>
            <w:r>
              <w:t>or any value conforming to the data type Reserved100Plus</w:t>
            </w:r>
          </w:p>
        </w:tc>
        <w:tc>
          <w:tcPr>
            <w:tcW w:w="4411" w:type="dxa"/>
            <w:shd w:val="clear" w:color="auto" w:fill="auto"/>
          </w:tcPr>
          <w:p w14:paraId="15B607BA" w14:textId="77777777" w:rsidR="00512FC7" w:rsidRPr="00512FC7" w:rsidRDefault="00512FC7" w:rsidP="00533FE7">
            <w:r w:rsidRPr="00512FC7">
              <w:t>NewsCatgy</w:t>
            </w:r>
          </w:p>
        </w:tc>
      </w:tr>
      <w:tr w:rsidR="00512FC7" w:rsidRPr="00512FC7" w14:paraId="5A0C003B" w14:textId="77777777" w:rsidTr="00533FE7">
        <w:tc>
          <w:tcPr>
            <w:tcW w:w="828" w:type="dxa"/>
            <w:shd w:val="clear" w:color="auto" w:fill="auto"/>
          </w:tcPr>
          <w:p w14:paraId="28A2EDCA" w14:textId="77777777" w:rsidR="00512FC7" w:rsidRPr="00512FC7" w:rsidRDefault="00512FC7" w:rsidP="00533FE7">
            <w:bookmarkStart w:id="2208" w:name="fld_LanguageCode" w:colFirst="1" w:colLast="1"/>
            <w:bookmarkEnd w:id="2207"/>
            <w:r w:rsidRPr="00512FC7">
              <w:t>1474</w:t>
            </w:r>
          </w:p>
        </w:tc>
        <w:tc>
          <w:tcPr>
            <w:tcW w:w="2069" w:type="dxa"/>
            <w:shd w:val="clear" w:color="auto" w:fill="auto"/>
          </w:tcPr>
          <w:p w14:paraId="0D89257F" w14:textId="77777777" w:rsidR="00512FC7" w:rsidRPr="00512FC7" w:rsidRDefault="00512FC7" w:rsidP="00533FE7">
            <w:r w:rsidRPr="00512FC7">
              <w:t>LanguageCode</w:t>
            </w:r>
          </w:p>
        </w:tc>
        <w:tc>
          <w:tcPr>
            <w:tcW w:w="1083" w:type="dxa"/>
            <w:shd w:val="clear" w:color="auto" w:fill="auto"/>
          </w:tcPr>
          <w:p w14:paraId="61702BB6" w14:textId="77777777" w:rsidR="00512FC7" w:rsidRPr="00512FC7" w:rsidRDefault="00512FC7" w:rsidP="00533FE7">
            <w:r w:rsidRPr="00512FC7">
              <w:t>Language</w:t>
            </w:r>
          </w:p>
        </w:tc>
        <w:tc>
          <w:tcPr>
            <w:tcW w:w="4677" w:type="dxa"/>
            <w:shd w:val="clear" w:color="auto" w:fill="auto"/>
          </w:tcPr>
          <w:p w14:paraId="2749D643" w14:textId="77777777" w:rsidR="00512FC7" w:rsidRPr="00512FC7" w:rsidRDefault="00512FC7" w:rsidP="00533FE7">
            <w:pPr>
              <w:jc w:val="left"/>
            </w:pPr>
            <w:r w:rsidRPr="00512FC7">
              <w:t>The national language in which the news item is provided.</w:t>
            </w:r>
          </w:p>
        </w:tc>
        <w:tc>
          <w:tcPr>
            <w:tcW w:w="4411" w:type="dxa"/>
            <w:shd w:val="clear" w:color="auto" w:fill="auto"/>
          </w:tcPr>
          <w:p w14:paraId="56AD8674" w14:textId="77777777" w:rsidR="00512FC7" w:rsidRPr="00512FC7" w:rsidRDefault="00512FC7" w:rsidP="00533FE7">
            <w:r w:rsidRPr="00512FC7">
              <w:t>LangCd</w:t>
            </w:r>
          </w:p>
        </w:tc>
      </w:tr>
      <w:tr w:rsidR="00512FC7" w:rsidRPr="00512FC7" w14:paraId="0392BFA3" w14:textId="77777777" w:rsidTr="00533FE7">
        <w:tc>
          <w:tcPr>
            <w:tcW w:w="828" w:type="dxa"/>
            <w:shd w:val="clear" w:color="auto" w:fill="auto"/>
          </w:tcPr>
          <w:p w14:paraId="1971CD73" w14:textId="77777777" w:rsidR="00512FC7" w:rsidRPr="00512FC7" w:rsidRDefault="00512FC7" w:rsidP="00533FE7">
            <w:bookmarkStart w:id="2209" w:name="fld_NoNewsRefIDs" w:colFirst="1" w:colLast="1"/>
            <w:bookmarkEnd w:id="2208"/>
            <w:r w:rsidRPr="00512FC7">
              <w:t>1475</w:t>
            </w:r>
          </w:p>
        </w:tc>
        <w:tc>
          <w:tcPr>
            <w:tcW w:w="2069" w:type="dxa"/>
            <w:shd w:val="clear" w:color="auto" w:fill="auto"/>
          </w:tcPr>
          <w:p w14:paraId="3DE36B7A" w14:textId="77777777" w:rsidR="00512FC7" w:rsidRPr="00512FC7" w:rsidRDefault="00512FC7" w:rsidP="00533FE7">
            <w:r w:rsidRPr="00512FC7">
              <w:t>NoNewsRefIDs</w:t>
            </w:r>
          </w:p>
        </w:tc>
        <w:tc>
          <w:tcPr>
            <w:tcW w:w="1083" w:type="dxa"/>
            <w:shd w:val="clear" w:color="auto" w:fill="auto"/>
          </w:tcPr>
          <w:p w14:paraId="589EF1B9" w14:textId="77777777" w:rsidR="00512FC7" w:rsidRPr="00512FC7" w:rsidRDefault="00512FC7" w:rsidP="00533FE7">
            <w:r w:rsidRPr="00512FC7">
              <w:t>NumInGroup</w:t>
            </w:r>
          </w:p>
        </w:tc>
        <w:tc>
          <w:tcPr>
            <w:tcW w:w="4677" w:type="dxa"/>
            <w:shd w:val="clear" w:color="auto" w:fill="auto"/>
          </w:tcPr>
          <w:p w14:paraId="64AC2E35" w14:textId="77777777" w:rsidR="00512FC7" w:rsidRPr="00512FC7" w:rsidRDefault="00512FC7" w:rsidP="00533FE7">
            <w:pPr>
              <w:jc w:val="left"/>
            </w:pPr>
            <w:r w:rsidRPr="00512FC7">
              <w:t>Number of News reference items</w:t>
            </w:r>
          </w:p>
        </w:tc>
        <w:tc>
          <w:tcPr>
            <w:tcW w:w="4411" w:type="dxa"/>
            <w:shd w:val="clear" w:color="auto" w:fill="auto"/>
          </w:tcPr>
          <w:p w14:paraId="3C758597" w14:textId="77777777" w:rsidR="00512FC7" w:rsidRPr="00512FC7" w:rsidRDefault="00512FC7" w:rsidP="00533FE7"/>
        </w:tc>
      </w:tr>
      <w:tr w:rsidR="00512FC7" w:rsidRPr="00512FC7" w14:paraId="0E16B3D7" w14:textId="77777777" w:rsidTr="00533FE7">
        <w:tc>
          <w:tcPr>
            <w:tcW w:w="828" w:type="dxa"/>
            <w:shd w:val="clear" w:color="auto" w:fill="auto"/>
          </w:tcPr>
          <w:p w14:paraId="2FCE7229" w14:textId="77777777" w:rsidR="00512FC7" w:rsidRPr="00512FC7" w:rsidRDefault="00512FC7" w:rsidP="00533FE7">
            <w:bookmarkStart w:id="2210" w:name="fld_NewsRefID" w:colFirst="1" w:colLast="1"/>
            <w:bookmarkEnd w:id="2209"/>
            <w:r w:rsidRPr="00512FC7">
              <w:t>1476</w:t>
            </w:r>
          </w:p>
        </w:tc>
        <w:tc>
          <w:tcPr>
            <w:tcW w:w="2069" w:type="dxa"/>
            <w:shd w:val="clear" w:color="auto" w:fill="auto"/>
          </w:tcPr>
          <w:p w14:paraId="1DFE4D3D" w14:textId="77777777" w:rsidR="00512FC7" w:rsidRPr="00512FC7" w:rsidRDefault="00512FC7" w:rsidP="00533FE7">
            <w:r w:rsidRPr="00512FC7">
              <w:t>NewsRefID</w:t>
            </w:r>
          </w:p>
        </w:tc>
        <w:tc>
          <w:tcPr>
            <w:tcW w:w="1083" w:type="dxa"/>
            <w:shd w:val="clear" w:color="auto" w:fill="auto"/>
          </w:tcPr>
          <w:p w14:paraId="3FE5D56E" w14:textId="77777777" w:rsidR="00512FC7" w:rsidRPr="00512FC7" w:rsidRDefault="00512FC7" w:rsidP="00533FE7">
            <w:r w:rsidRPr="00512FC7">
              <w:t>String</w:t>
            </w:r>
          </w:p>
        </w:tc>
        <w:tc>
          <w:tcPr>
            <w:tcW w:w="4677" w:type="dxa"/>
            <w:shd w:val="clear" w:color="auto" w:fill="auto"/>
          </w:tcPr>
          <w:p w14:paraId="6F39C69B" w14:textId="77777777" w:rsidR="00512FC7" w:rsidRPr="00512FC7" w:rsidRDefault="00512FC7" w:rsidP="00533FE7">
            <w:pPr>
              <w:jc w:val="left"/>
            </w:pPr>
            <w:r w:rsidRPr="00512FC7">
              <w:t>Reference to another News message identified by NewsID(1474).</w:t>
            </w:r>
          </w:p>
        </w:tc>
        <w:tc>
          <w:tcPr>
            <w:tcW w:w="4411" w:type="dxa"/>
            <w:shd w:val="clear" w:color="auto" w:fill="auto"/>
          </w:tcPr>
          <w:p w14:paraId="16852CDC" w14:textId="77777777" w:rsidR="00512FC7" w:rsidRPr="00512FC7" w:rsidRDefault="00512FC7" w:rsidP="00533FE7">
            <w:r w:rsidRPr="00512FC7">
              <w:t>RefID</w:t>
            </w:r>
          </w:p>
        </w:tc>
      </w:tr>
      <w:tr w:rsidR="00512FC7" w:rsidRPr="00512FC7" w14:paraId="36FB3866" w14:textId="77777777" w:rsidTr="00533FE7">
        <w:tc>
          <w:tcPr>
            <w:tcW w:w="828" w:type="dxa"/>
            <w:shd w:val="clear" w:color="auto" w:fill="auto"/>
          </w:tcPr>
          <w:p w14:paraId="17FDF043" w14:textId="77777777" w:rsidR="00512FC7" w:rsidRPr="00512FC7" w:rsidRDefault="00512FC7" w:rsidP="00533FE7">
            <w:bookmarkStart w:id="2211" w:name="fld_NewsRefType" w:colFirst="1" w:colLast="1"/>
            <w:bookmarkEnd w:id="2210"/>
            <w:r w:rsidRPr="00512FC7">
              <w:t>1477</w:t>
            </w:r>
          </w:p>
        </w:tc>
        <w:tc>
          <w:tcPr>
            <w:tcW w:w="2069" w:type="dxa"/>
            <w:shd w:val="clear" w:color="auto" w:fill="auto"/>
          </w:tcPr>
          <w:p w14:paraId="03F6F3D0" w14:textId="77777777" w:rsidR="00512FC7" w:rsidRPr="00512FC7" w:rsidRDefault="00512FC7" w:rsidP="00533FE7">
            <w:r w:rsidRPr="00512FC7">
              <w:t>NewsRefType</w:t>
            </w:r>
          </w:p>
        </w:tc>
        <w:tc>
          <w:tcPr>
            <w:tcW w:w="1083" w:type="dxa"/>
            <w:shd w:val="clear" w:color="auto" w:fill="auto"/>
          </w:tcPr>
          <w:p w14:paraId="33F43241" w14:textId="77777777" w:rsidR="00512FC7" w:rsidRPr="00512FC7" w:rsidRDefault="00512FC7" w:rsidP="00533FE7">
            <w:r w:rsidRPr="00512FC7">
              <w:t>int</w:t>
            </w:r>
          </w:p>
        </w:tc>
        <w:tc>
          <w:tcPr>
            <w:tcW w:w="4677" w:type="dxa"/>
            <w:shd w:val="clear" w:color="auto" w:fill="auto"/>
          </w:tcPr>
          <w:p w14:paraId="3A38AA3A" w14:textId="77777777" w:rsidR="00512FC7" w:rsidRDefault="00512FC7" w:rsidP="00533FE7">
            <w:pPr>
              <w:jc w:val="left"/>
            </w:pPr>
            <w:r>
              <w:t>Type of reference to another News Message item. Defines if the referenced news item is a replacement, is in a different language, or is complimentary.</w:t>
            </w:r>
          </w:p>
          <w:p w14:paraId="2AE738E8" w14:textId="77777777" w:rsidR="00512FC7" w:rsidRDefault="00512FC7" w:rsidP="00533FE7">
            <w:pPr>
              <w:jc w:val="left"/>
            </w:pPr>
            <w:r>
              <w:t>Valid values:</w:t>
            </w:r>
            <w:r>
              <w:br/>
            </w:r>
            <w:r>
              <w:tab/>
              <w:t>0 - Replacement</w:t>
            </w:r>
            <w:r>
              <w:br/>
            </w:r>
            <w:r>
              <w:tab/>
              <w:t>1 - Other Language</w:t>
            </w:r>
            <w:r>
              <w:br/>
            </w:r>
            <w:r>
              <w:tab/>
              <w:t>2 - Complimentary</w:t>
            </w:r>
          </w:p>
          <w:p w14:paraId="037EDADA" w14:textId="77777777" w:rsidR="00512FC7" w:rsidRDefault="00512FC7" w:rsidP="00533FE7">
            <w:pPr>
              <w:jc w:val="left"/>
            </w:pPr>
          </w:p>
          <w:p w14:paraId="349E8402" w14:textId="77777777" w:rsidR="00512FC7" w:rsidRPr="00512FC7" w:rsidRDefault="00512FC7" w:rsidP="00533FE7">
            <w:pPr>
              <w:jc w:val="left"/>
            </w:pPr>
            <w:r>
              <w:t>or any value conforming to the data type Reserved100Plus</w:t>
            </w:r>
          </w:p>
        </w:tc>
        <w:tc>
          <w:tcPr>
            <w:tcW w:w="4411" w:type="dxa"/>
            <w:shd w:val="clear" w:color="auto" w:fill="auto"/>
          </w:tcPr>
          <w:p w14:paraId="403B1E03" w14:textId="77777777" w:rsidR="00512FC7" w:rsidRPr="00512FC7" w:rsidRDefault="00512FC7" w:rsidP="00533FE7">
            <w:r w:rsidRPr="00512FC7">
              <w:t>RefTyp</w:t>
            </w:r>
          </w:p>
        </w:tc>
      </w:tr>
      <w:tr w:rsidR="00512FC7" w:rsidRPr="00512FC7" w14:paraId="23F7A560" w14:textId="77777777" w:rsidTr="00533FE7">
        <w:tc>
          <w:tcPr>
            <w:tcW w:w="828" w:type="dxa"/>
            <w:shd w:val="clear" w:color="auto" w:fill="auto"/>
          </w:tcPr>
          <w:p w14:paraId="5EAF7CB1" w14:textId="77777777" w:rsidR="00512FC7" w:rsidRPr="00512FC7" w:rsidRDefault="00512FC7" w:rsidP="00533FE7">
            <w:bookmarkStart w:id="2212" w:name="fld_StrikePriceDeterminationMethod" w:colFirst="1" w:colLast="1"/>
            <w:bookmarkEnd w:id="2211"/>
            <w:r w:rsidRPr="00512FC7">
              <w:t>1478</w:t>
            </w:r>
          </w:p>
        </w:tc>
        <w:tc>
          <w:tcPr>
            <w:tcW w:w="2069" w:type="dxa"/>
            <w:shd w:val="clear" w:color="auto" w:fill="auto"/>
          </w:tcPr>
          <w:p w14:paraId="0D4F71C3" w14:textId="77777777" w:rsidR="00512FC7" w:rsidRPr="00512FC7" w:rsidRDefault="00512FC7" w:rsidP="00533FE7">
            <w:r w:rsidRPr="00512FC7">
              <w:t>StrikePriceDeterminationMethod</w:t>
            </w:r>
          </w:p>
        </w:tc>
        <w:tc>
          <w:tcPr>
            <w:tcW w:w="1083" w:type="dxa"/>
            <w:shd w:val="clear" w:color="auto" w:fill="auto"/>
          </w:tcPr>
          <w:p w14:paraId="3BCC090D" w14:textId="77777777" w:rsidR="00512FC7" w:rsidRPr="00512FC7" w:rsidRDefault="00512FC7" w:rsidP="00533FE7">
            <w:r w:rsidRPr="00512FC7">
              <w:t>int</w:t>
            </w:r>
          </w:p>
        </w:tc>
        <w:tc>
          <w:tcPr>
            <w:tcW w:w="4677" w:type="dxa"/>
            <w:shd w:val="clear" w:color="auto" w:fill="auto"/>
          </w:tcPr>
          <w:p w14:paraId="1D840EF1" w14:textId="77777777" w:rsidR="00512FC7" w:rsidRDefault="00512FC7" w:rsidP="00533FE7">
            <w:pPr>
              <w:jc w:val="left"/>
            </w:pPr>
            <w:r>
              <w:t xml:space="preserve">Specifies how the strike price is determined at the point of option exercise. The strike may be fixed throughout the life of the option, set at expiration to the value of the underlying, set to the average value of the underlying , or set to the optimal value of the underlying.  </w:t>
            </w:r>
            <w:r>
              <w:br/>
              <w:t>Conditionally, required if value is other than "fixed".</w:t>
            </w:r>
          </w:p>
          <w:p w14:paraId="6E3DF782" w14:textId="77777777" w:rsidR="00512FC7" w:rsidRDefault="00512FC7" w:rsidP="00533FE7">
            <w:pPr>
              <w:jc w:val="left"/>
            </w:pPr>
            <w:r>
              <w:t>Valid values:</w:t>
            </w:r>
            <w:r>
              <w:br/>
            </w:r>
            <w:r>
              <w:tab/>
              <w:t>1 - Fixed Strike</w:t>
            </w:r>
            <w:r>
              <w:br/>
            </w:r>
            <w:r>
              <w:tab/>
              <w:t>2 - Strike set at expiration to underlying or other value (lookback floating)</w:t>
            </w:r>
            <w:r>
              <w:br/>
            </w:r>
            <w:r>
              <w:tab/>
              <w:t>3 - Strike set to average of underlying settlement price across the life of the option</w:t>
            </w:r>
            <w:r>
              <w:br/>
            </w:r>
            <w:r>
              <w:tab/>
              <w:t>4 - Strike set to optimal value</w:t>
            </w:r>
          </w:p>
          <w:p w14:paraId="5A4D2CC3" w14:textId="77777777" w:rsidR="00512FC7" w:rsidRDefault="00512FC7" w:rsidP="00533FE7">
            <w:pPr>
              <w:jc w:val="left"/>
            </w:pPr>
          </w:p>
          <w:p w14:paraId="5DBB1C77" w14:textId="77777777" w:rsidR="00512FC7" w:rsidRPr="00512FC7" w:rsidRDefault="00512FC7" w:rsidP="00533FE7">
            <w:pPr>
              <w:jc w:val="left"/>
            </w:pPr>
            <w:r>
              <w:t>or any value conforming to the data type Reserved100Plus</w:t>
            </w:r>
          </w:p>
        </w:tc>
        <w:tc>
          <w:tcPr>
            <w:tcW w:w="4411" w:type="dxa"/>
            <w:shd w:val="clear" w:color="auto" w:fill="auto"/>
          </w:tcPr>
          <w:p w14:paraId="6E3FE316" w14:textId="77777777" w:rsidR="00512FC7" w:rsidRPr="00512FC7" w:rsidRDefault="00512FC7" w:rsidP="00533FE7">
            <w:r w:rsidRPr="00512FC7">
              <w:t>StrkPxDtrmnMeth</w:t>
            </w:r>
          </w:p>
        </w:tc>
      </w:tr>
      <w:tr w:rsidR="00512FC7" w:rsidRPr="00512FC7" w14:paraId="26358745" w14:textId="77777777" w:rsidTr="00533FE7">
        <w:tc>
          <w:tcPr>
            <w:tcW w:w="828" w:type="dxa"/>
            <w:shd w:val="clear" w:color="auto" w:fill="auto"/>
          </w:tcPr>
          <w:p w14:paraId="6E901A61" w14:textId="77777777" w:rsidR="00512FC7" w:rsidRPr="00512FC7" w:rsidRDefault="00512FC7" w:rsidP="00533FE7">
            <w:bookmarkStart w:id="2213" w:name="fld_StrikePriceBoundaryMethod" w:colFirst="1" w:colLast="1"/>
            <w:bookmarkEnd w:id="2212"/>
            <w:r w:rsidRPr="00512FC7">
              <w:t>1479</w:t>
            </w:r>
          </w:p>
        </w:tc>
        <w:tc>
          <w:tcPr>
            <w:tcW w:w="2069" w:type="dxa"/>
            <w:shd w:val="clear" w:color="auto" w:fill="auto"/>
          </w:tcPr>
          <w:p w14:paraId="2950F885" w14:textId="77777777" w:rsidR="00512FC7" w:rsidRPr="00512FC7" w:rsidRDefault="00512FC7" w:rsidP="00533FE7">
            <w:r w:rsidRPr="00512FC7">
              <w:t>StrikePriceBoundaryMethod</w:t>
            </w:r>
          </w:p>
        </w:tc>
        <w:tc>
          <w:tcPr>
            <w:tcW w:w="1083" w:type="dxa"/>
            <w:shd w:val="clear" w:color="auto" w:fill="auto"/>
          </w:tcPr>
          <w:p w14:paraId="225AD4C5" w14:textId="77777777" w:rsidR="00512FC7" w:rsidRPr="00512FC7" w:rsidRDefault="00512FC7" w:rsidP="00533FE7">
            <w:r w:rsidRPr="00512FC7">
              <w:t>int</w:t>
            </w:r>
          </w:p>
        </w:tc>
        <w:tc>
          <w:tcPr>
            <w:tcW w:w="4677" w:type="dxa"/>
            <w:shd w:val="clear" w:color="auto" w:fill="auto"/>
          </w:tcPr>
          <w:p w14:paraId="11A143DD" w14:textId="77777777" w:rsidR="00512FC7" w:rsidRDefault="00512FC7" w:rsidP="00533FE7">
            <w:pPr>
              <w:jc w:val="left"/>
            </w:pPr>
            <w:r>
              <w:t>Specifies the boundary condition to be used for the strike price relative to the underlying price at the point of option exercise.</w:t>
            </w:r>
          </w:p>
          <w:p w14:paraId="72B534E6" w14:textId="77777777" w:rsidR="00512FC7" w:rsidRPr="00512FC7" w:rsidRDefault="00512FC7" w:rsidP="00533FE7">
            <w:pPr>
              <w:jc w:val="left"/>
            </w:pPr>
            <w:r>
              <w:t>Valid values:</w:t>
            </w:r>
            <w:r>
              <w:br/>
            </w:r>
            <w:r>
              <w:tab/>
              <w:t>1 - Less than underlying price is in-the-money (ITM)</w:t>
            </w:r>
            <w:r>
              <w:br/>
            </w:r>
            <w:r>
              <w:tab/>
              <w:t>2 - Less than or equal to the underlying price is in-the-money(ITM)</w:t>
            </w:r>
            <w:r>
              <w:br/>
            </w:r>
            <w:r>
              <w:tab/>
              <w:t>3 - Equal to the underlying price is in-the-money(ITM)</w:t>
            </w:r>
            <w:r>
              <w:br/>
            </w:r>
            <w:r>
              <w:tab/>
              <w:t>4 - Greater than or equal to underlying price is in-the-money(ITM)</w:t>
            </w:r>
            <w:r>
              <w:br/>
            </w:r>
            <w:r>
              <w:tab/>
              <w:t>5 - Greater than underlying is in-the-money(ITM)</w:t>
            </w:r>
          </w:p>
        </w:tc>
        <w:tc>
          <w:tcPr>
            <w:tcW w:w="4411" w:type="dxa"/>
            <w:shd w:val="clear" w:color="auto" w:fill="auto"/>
          </w:tcPr>
          <w:p w14:paraId="2CBB3D90" w14:textId="77777777" w:rsidR="00512FC7" w:rsidRPr="00512FC7" w:rsidRDefault="00512FC7" w:rsidP="00533FE7">
            <w:r w:rsidRPr="00512FC7">
              <w:t>StrkPxBndryMeth</w:t>
            </w:r>
          </w:p>
        </w:tc>
      </w:tr>
      <w:tr w:rsidR="00512FC7" w:rsidRPr="00512FC7" w14:paraId="233EAA84" w14:textId="77777777" w:rsidTr="00533FE7">
        <w:tc>
          <w:tcPr>
            <w:tcW w:w="828" w:type="dxa"/>
            <w:shd w:val="clear" w:color="auto" w:fill="auto"/>
          </w:tcPr>
          <w:p w14:paraId="6E932041" w14:textId="77777777" w:rsidR="00512FC7" w:rsidRPr="00512FC7" w:rsidRDefault="00512FC7" w:rsidP="00533FE7">
            <w:bookmarkStart w:id="2214" w:name="fld_StrikePriceBoundaryPrecision" w:colFirst="1" w:colLast="1"/>
            <w:bookmarkEnd w:id="2213"/>
            <w:r w:rsidRPr="00512FC7">
              <w:t>1480</w:t>
            </w:r>
          </w:p>
        </w:tc>
        <w:tc>
          <w:tcPr>
            <w:tcW w:w="2069" w:type="dxa"/>
            <w:shd w:val="clear" w:color="auto" w:fill="auto"/>
          </w:tcPr>
          <w:p w14:paraId="1D4954AD" w14:textId="77777777" w:rsidR="00512FC7" w:rsidRPr="00512FC7" w:rsidRDefault="00512FC7" w:rsidP="00533FE7">
            <w:r w:rsidRPr="00512FC7">
              <w:t>StrikePriceBoundaryPrecision</w:t>
            </w:r>
          </w:p>
        </w:tc>
        <w:tc>
          <w:tcPr>
            <w:tcW w:w="1083" w:type="dxa"/>
            <w:shd w:val="clear" w:color="auto" w:fill="auto"/>
          </w:tcPr>
          <w:p w14:paraId="21423C74" w14:textId="77777777" w:rsidR="00512FC7" w:rsidRPr="00512FC7" w:rsidRDefault="00512FC7" w:rsidP="00533FE7">
            <w:r w:rsidRPr="00512FC7">
              <w:t>Percentage</w:t>
            </w:r>
          </w:p>
        </w:tc>
        <w:tc>
          <w:tcPr>
            <w:tcW w:w="4677" w:type="dxa"/>
            <w:shd w:val="clear" w:color="auto" w:fill="auto"/>
          </w:tcPr>
          <w:p w14:paraId="0515EC2F" w14:textId="77777777" w:rsidR="00512FC7" w:rsidRPr="00512FC7" w:rsidRDefault="00512FC7" w:rsidP="00533FE7">
            <w:pPr>
              <w:jc w:val="left"/>
            </w:pPr>
            <w:r w:rsidRPr="00512FC7">
              <w:t>Used in combination with StrikePriceBoundaryMethod to specify the percentage of the strike price in relation to the  underlying price. The percentage is generally 100 or greater for puts and 100 or less for calls.</w:t>
            </w:r>
          </w:p>
        </w:tc>
        <w:tc>
          <w:tcPr>
            <w:tcW w:w="4411" w:type="dxa"/>
            <w:shd w:val="clear" w:color="auto" w:fill="auto"/>
          </w:tcPr>
          <w:p w14:paraId="351289D6" w14:textId="77777777" w:rsidR="00512FC7" w:rsidRPr="00512FC7" w:rsidRDefault="00512FC7" w:rsidP="00533FE7">
            <w:r w:rsidRPr="00512FC7">
              <w:t>StrkPxBndryPrcsn</w:t>
            </w:r>
          </w:p>
        </w:tc>
      </w:tr>
      <w:tr w:rsidR="00512FC7" w:rsidRPr="00512FC7" w14:paraId="5AA9C1C9" w14:textId="77777777" w:rsidTr="00533FE7">
        <w:tc>
          <w:tcPr>
            <w:tcW w:w="828" w:type="dxa"/>
            <w:shd w:val="clear" w:color="auto" w:fill="auto"/>
          </w:tcPr>
          <w:p w14:paraId="36204047" w14:textId="77777777" w:rsidR="00512FC7" w:rsidRPr="00512FC7" w:rsidRDefault="00512FC7" w:rsidP="00533FE7">
            <w:bookmarkStart w:id="2215" w:name="fld_UnderlyingPriceDeterminationMethod" w:colFirst="1" w:colLast="1"/>
            <w:bookmarkEnd w:id="2214"/>
            <w:r w:rsidRPr="00512FC7">
              <w:t>1481</w:t>
            </w:r>
          </w:p>
        </w:tc>
        <w:tc>
          <w:tcPr>
            <w:tcW w:w="2069" w:type="dxa"/>
            <w:shd w:val="clear" w:color="auto" w:fill="auto"/>
          </w:tcPr>
          <w:p w14:paraId="0E4EB1B9" w14:textId="77777777" w:rsidR="00512FC7" w:rsidRPr="00512FC7" w:rsidRDefault="00512FC7" w:rsidP="00533FE7">
            <w:r w:rsidRPr="00512FC7">
              <w:t>UnderlyingPriceDeterminationMethod</w:t>
            </w:r>
          </w:p>
        </w:tc>
        <w:tc>
          <w:tcPr>
            <w:tcW w:w="1083" w:type="dxa"/>
            <w:shd w:val="clear" w:color="auto" w:fill="auto"/>
          </w:tcPr>
          <w:p w14:paraId="7C04B615" w14:textId="77777777" w:rsidR="00512FC7" w:rsidRPr="00512FC7" w:rsidRDefault="00512FC7" w:rsidP="00533FE7">
            <w:r w:rsidRPr="00512FC7">
              <w:t>int</w:t>
            </w:r>
          </w:p>
        </w:tc>
        <w:tc>
          <w:tcPr>
            <w:tcW w:w="4677" w:type="dxa"/>
            <w:shd w:val="clear" w:color="auto" w:fill="auto"/>
          </w:tcPr>
          <w:p w14:paraId="5BCA4674" w14:textId="5579D96D" w:rsidR="00512FC7" w:rsidRDefault="00512FC7" w:rsidP="00533FE7">
            <w:pPr>
              <w:jc w:val="left"/>
            </w:pPr>
            <w:r>
              <w:t xml:space="preserve">Specifies how the underlying price is determined at the point of option exercise. The underlying price may be set to the current settlement price, set to a special reference, set to the optimal value of the underlying during the defined period </w:t>
            </w:r>
            <w:del w:id="2216" w:author="Administrator" w:date="2011-08-18T10:26:00Z">
              <w:r w:rsidR="00DE5358">
                <w:delText>(“</w:delText>
              </w:r>
            </w:del>
            <w:ins w:id="2217" w:author="Administrator" w:date="2011-08-18T10:26:00Z">
              <w:r>
                <w:t>("</w:t>
              </w:r>
            </w:ins>
            <w:r>
              <w:t>Look-back</w:t>
            </w:r>
            <w:del w:id="2218" w:author="Administrator" w:date="2011-08-18T10:26:00Z">
              <w:r w:rsidR="00DE5358">
                <w:delText>”)</w:delText>
              </w:r>
            </w:del>
            <w:ins w:id="2219" w:author="Administrator" w:date="2011-08-18T10:26:00Z">
              <w:r>
                <w:t>")</w:t>
              </w:r>
            </w:ins>
            <w:r>
              <w:t xml:space="preserve"> or set to the average value of the underlying during the defined period ("Asian option").</w:t>
            </w:r>
          </w:p>
          <w:p w14:paraId="79FDAFAC" w14:textId="77777777" w:rsidR="00512FC7" w:rsidRPr="00512FC7" w:rsidRDefault="00512FC7" w:rsidP="00533FE7">
            <w:pPr>
              <w:jc w:val="left"/>
            </w:pPr>
            <w:r>
              <w:t>Valid values:</w:t>
            </w:r>
            <w:r>
              <w:br/>
            </w:r>
            <w:r>
              <w:tab/>
              <w:t>1 - Regular</w:t>
            </w:r>
            <w:r>
              <w:br/>
            </w:r>
            <w:r>
              <w:tab/>
              <w:t>2 - Special reference</w:t>
            </w:r>
            <w:r>
              <w:br/>
            </w:r>
            <w:r>
              <w:tab/>
              <w:t>3 - Optimal value (Lookback)</w:t>
            </w:r>
            <w:r>
              <w:br/>
            </w:r>
            <w:r>
              <w:tab/>
              <w:t>4 - Average value (Asian option)</w:t>
            </w:r>
          </w:p>
        </w:tc>
        <w:tc>
          <w:tcPr>
            <w:tcW w:w="4411" w:type="dxa"/>
            <w:shd w:val="clear" w:color="auto" w:fill="auto"/>
          </w:tcPr>
          <w:p w14:paraId="14494A08" w14:textId="77777777" w:rsidR="00512FC7" w:rsidRPr="00512FC7" w:rsidRDefault="00512FC7" w:rsidP="00533FE7">
            <w:r w:rsidRPr="00512FC7">
              <w:t>PxDtrmnMeth</w:t>
            </w:r>
          </w:p>
        </w:tc>
      </w:tr>
      <w:tr w:rsidR="00512FC7" w:rsidRPr="00512FC7" w14:paraId="44506A36" w14:textId="77777777" w:rsidTr="00533FE7">
        <w:tc>
          <w:tcPr>
            <w:tcW w:w="828" w:type="dxa"/>
            <w:shd w:val="clear" w:color="auto" w:fill="auto"/>
          </w:tcPr>
          <w:p w14:paraId="3D7C34A8" w14:textId="77777777" w:rsidR="00512FC7" w:rsidRPr="00512FC7" w:rsidRDefault="00512FC7" w:rsidP="00533FE7">
            <w:bookmarkStart w:id="2220" w:name="fld_OptPayoutType" w:colFirst="1" w:colLast="1"/>
            <w:bookmarkEnd w:id="2215"/>
            <w:r w:rsidRPr="00512FC7">
              <w:t>1482</w:t>
            </w:r>
          </w:p>
        </w:tc>
        <w:tc>
          <w:tcPr>
            <w:tcW w:w="2069" w:type="dxa"/>
            <w:shd w:val="clear" w:color="auto" w:fill="auto"/>
          </w:tcPr>
          <w:p w14:paraId="60FCD570" w14:textId="77777777" w:rsidR="00512FC7" w:rsidRPr="00512FC7" w:rsidRDefault="00512FC7" w:rsidP="00533FE7">
            <w:r w:rsidRPr="00512FC7">
              <w:t>OptPayoutType</w:t>
            </w:r>
          </w:p>
        </w:tc>
        <w:tc>
          <w:tcPr>
            <w:tcW w:w="1083" w:type="dxa"/>
            <w:shd w:val="clear" w:color="auto" w:fill="auto"/>
          </w:tcPr>
          <w:p w14:paraId="5E9523AB" w14:textId="77777777" w:rsidR="00512FC7" w:rsidRPr="00512FC7" w:rsidRDefault="00512FC7" w:rsidP="00533FE7">
            <w:r w:rsidRPr="00512FC7">
              <w:t>int</w:t>
            </w:r>
          </w:p>
        </w:tc>
        <w:tc>
          <w:tcPr>
            <w:tcW w:w="4677" w:type="dxa"/>
            <w:shd w:val="clear" w:color="auto" w:fill="auto"/>
          </w:tcPr>
          <w:p w14:paraId="1A864C3D" w14:textId="77777777" w:rsidR="00512FC7" w:rsidRDefault="00512FC7" w:rsidP="00533FE7">
            <w:pPr>
              <w:jc w:val="left"/>
            </w:pPr>
            <w:r>
              <w:t>Indicates the type of payout that will result from an in-the-money option.</w:t>
            </w:r>
          </w:p>
          <w:p w14:paraId="2D276FF7" w14:textId="77777777" w:rsidR="00512FC7" w:rsidRPr="00512FC7" w:rsidRDefault="00512FC7" w:rsidP="00533FE7">
            <w:pPr>
              <w:jc w:val="left"/>
            </w:pPr>
            <w:r>
              <w:t>Valid values:</w:t>
            </w:r>
            <w:r>
              <w:br/>
            </w:r>
            <w:r>
              <w:tab/>
              <w:t>1 - Vanilla</w:t>
            </w:r>
            <w:r>
              <w:br/>
            </w:r>
            <w:r>
              <w:tab/>
              <w:t>2 - Capped</w:t>
            </w:r>
            <w:r>
              <w:br/>
            </w:r>
            <w:r>
              <w:tab/>
              <w:t>3 - Binary</w:t>
            </w:r>
          </w:p>
        </w:tc>
        <w:tc>
          <w:tcPr>
            <w:tcW w:w="4411" w:type="dxa"/>
            <w:shd w:val="clear" w:color="auto" w:fill="auto"/>
          </w:tcPr>
          <w:p w14:paraId="5CFF2C39" w14:textId="77777777" w:rsidR="00512FC7" w:rsidRPr="00512FC7" w:rsidRDefault="00512FC7" w:rsidP="00533FE7">
            <w:r w:rsidRPr="00512FC7">
              <w:t>OptPayoutTyp</w:t>
            </w:r>
          </w:p>
        </w:tc>
      </w:tr>
      <w:tr w:rsidR="00512FC7" w:rsidRPr="00512FC7" w14:paraId="644F09D7" w14:textId="77777777" w:rsidTr="00533FE7">
        <w:tc>
          <w:tcPr>
            <w:tcW w:w="828" w:type="dxa"/>
            <w:shd w:val="clear" w:color="auto" w:fill="auto"/>
          </w:tcPr>
          <w:p w14:paraId="5C077BD9" w14:textId="77777777" w:rsidR="00512FC7" w:rsidRPr="00512FC7" w:rsidRDefault="00512FC7" w:rsidP="00533FE7">
            <w:bookmarkStart w:id="2221" w:name="fld_NoComplexEvents" w:colFirst="1" w:colLast="1"/>
            <w:bookmarkEnd w:id="2220"/>
            <w:r w:rsidRPr="00512FC7">
              <w:t>1483</w:t>
            </w:r>
          </w:p>
        </w:tc>
        <w:tc>
          <w:tcPr>
            <w:tcW w:w="2069" w:type="dxa"/>
            <w:shd w:val="clear" w:color="auto" w:fill="auto"/>
          </w:tcPr>
          <w:p w14:paraId="262712B1" w14:textId="77777777" w:rsidR="00512FC7" w:rsidRPr="00512FC7" w:rsidRDefault="00512FC7" w:rsidP="00533FE7">
            <w:r w:rsidRPr="00512FC7">
              <w:t>NoComplexEvents</w:t>
            </w:r>
          </w:p>
        </w:tc>
        <w:tc>
          <w:tcPr>
            <w:tcW w:w="1083" w:type="dxa"/>
            <w:shd w:val="clear" w:color="auto" w:fill="auto"/>
          </w:tcPr>
          <w:p w14:paraId="4404E87E" w14:textId="77777777" w:rsidR="00512FC7" w:rsidRPr="00512FC7" w:rsidRDefault="00512FC7" w:rsidP="00533FE7">
            <w:r w:rsidRPr="00512FC7">
              <w:t>NumInGroup</w:t>
            </w:r>
          </w:p>
        </w:tc>
        <w:tc>
          <w:tcPr>
            <w:tcW w:w="4677" w:type="dxa"/>
            <w:shd w:val="clear" w:color="auto" w:fill="auto"/>
          </w:tcPr>
          <w:p w14:paraId="0B57FB99" w14:textId="77777777" w:rsidR="00512FC7" w:rsidRPr="00512FC7" w:rsidRDefault="00512FC7" w:rsidP="00533FE7">
            <w:pPr>
              <w:jc w:val="left"/>
            </w:pPr>
            <w:r w:rsidRPr="00512FC7">
              <w:t>Number of complex event occurrences.</w:t>
            </w:r>
          </w:p>
        </w:tc>
        <w:tc>
          <w:tcPr>
            <w:tcW w:w="4411" w:type="dxa"/>
            <w:shd w:val="clear" w:color="auto" w:fill="auto"/>
          </w:tcPr>
          <w:p w14:paraId="495BDD8B" w14:textId="77777777" w:rsidR="00512FC7" w:rsidRPr="00512FC7" w:rsidRDefault="00512FC7" w:rsidP="00533FE7"/>
        </w:tc>
      </w:tr>
      <w:tr w:rsidR="00512FC7" w:rsidRPr="00512FC7" w14:paraId="6F17C79E" w14:textId="77777777" w:rsidTr="00533FE7">
        <w:tc>
          <w:tcPr>
            <w:tcW w:w="828" w:type="dxa"/>
            <w:shd w:val="clear" w:color="auto" w:fill="auto"/>
          </w:tcPr>
          <w:p w14:paraId="47396FF8" w14:textId="77777777" w:rsidR="00512FC7" w:rsidRPr="00512FC7" w:rsidRDefault="00512FC7" w:rsidP="00533FE7">
            <w:bookmarkStart w:id="2222" w:name="fld_ComplexEventType" w:colFirst="1" w:colLast="1"/>
            <w:bookmarkEnd w:id="2221"/>
            <w:r w:rsidRPr="00512FC7">
              <w:t>1484</w:t>
            </w:r>
          </w:p>
        </w:tc>
        <w:tc>
          <w:tcPr>
            <w:tcW w:w="2069" w:type="dxa"/>
            <w:shd w:val="clear" w:color="auto" w:fill="auto"/>
          </w:tcPr>
          <w:p w14:paraId="01896865" w14:textId="77777777" w:rsidR="00512FC7" w:rsidRPr="00512FC7" w:rsidRDefault="00512FC7" w:rsidP="00533FE7">
            <w:r w:rsidRPr="00512FC7">
              <w:t>ComplexEventType</w:t>
            </w:r>
          </w:p>
        </w:tc>
        <w:tc>
          <w:tcPr>
            <w:tcW w:w="1083" w:type="dxa"/>
            <w:shd w:val="clear" w:color="auto" w:fill="auto"/>
          </w:tcPr>
          <w:p w14:paraId="0F76A25E" w14:textId="77777777" w:rsidR="00512FC7" w:rsidRPr="00512FC7" w:rsidRDefault="00512FC7" w:rsidP="00533FE7">
            <w:r w:rsidRPr="00512FC7">
              <w:t>int</w:t>
            </w:r>
          </w:p>
        </w:tc>
        <w:tc>
          <w:tcPr>
            <w:tcW w:w="4677" w:type="dxa"/>
            <w:shd w:val="clear" w:color="auto" w:fill="auto"/>
          </w:tcPr>
          <w:p w14:paraId="553FA20D" w14:textId="77777777" w:rsidR="00512FC7" w:rsidRDefault="00512FC7" w:rsidP="00533FE7">
            <w:pPr>
              <w:jc w:val="left"/>
            </w:pPr>
            <w:r>
              <w:t>Identifies the type of complex event.</w:t>
            </w:r>
          </w:p>
          <w:p w14:paraId="0538B105" w14:textId="77777777" w:rsidR="00512FC7" w:rsidRPr="00512FC7" w:rsidRDefault="00512FC7" w:rsidP="00533FE7">
            <w:pPr>
              <w:jc w:val="left"/>
            </w:pPr>
            <w:r>
              <w:t>Valid values:</w:t>
            </w:r>
            <w:r>
              <w:br/>
            </w:r>
            <w:r>
              <w:tab/>
              <w:t>1 - Capped</w:t>
            </w:r>
            <w:r>
              <w:br/>
            </w:r>
            <w:r>
              <w:tab/>
              <w:t>2 - Trigger</w:t>
            </w:r>
            <w:r>
              <w:br/>
            </w:r>
            <w:r>
              <w:tab/>
              <w:t>3 - Knock-in up</w:t>
            </w:r>
            <w:r>
              <w:br/>
            </w:r>
            <w:r>
              <w:tab/>
              <w:t>4 - Kock-in down</w:t>
            </w:r>
            <w:r>
              <w:br/>
            </w:r>
            <w:r>
              <w:tab/>
              <w:t>5 - Knock-out up</w:t>
            </w:r>
            <w:r>
              <w:br/>
            </w:r>
            <w:r>
              <w:tab/>
              <w:t>6 - Knock-out down</w:t>
            </w:r>
            <w:r>
              <w:br/>
            </w:r>
            <w:r>
              <w:tab/>
              <w:t>7 - Underlying</w:t>
            </w:r>
            <w:r>
              <w:br/>
            </w:r>
            <w:r>
              <w:tab/>
              <w:t>8 - Reset Barrier</w:t>
            </w:r>
            <w:r>
              <w:br/>
            </w:r>
            <w:r>
              <w:tab/>
              <w:t>9 - Rolling Barrier</w:t>
            </w:r>
          </w:p>
        </w:tc>
        <w:tc>
          <w:tcPr>
            <w:tcW w:w="4411" w:type="dxa"/>
            <w:shd w:val="clear" w:color="auto" w:fill="auto"/>
          </w:tcPr>
          <w:p w14:paraId="6AEBB1FB" w14:textId="77777777" w:rsidR="00512FC7" w:rsidRPr="00512FC7" w:rsidRDefault="00512FC7" w:rsidP="00533FE7">
            <w:r w:rsidRPr="00512FC7">
              <w:t>Typ</w:t>
            </w:r>
          </w:p>
        </w:tc>
      </w:tr>
      <w:tr w:rsidR="00512FC7" w:rsidRPr="00512FC7" w14:paraId="59C53E77" w14:textId="77777777" w:rsidTr="00533FE7">
        <w:tc>
          <w:tcPr>
            <w:tcW w:w="828" w:type="dxa"/>
            <w:shd w:val="clear" w:color="auto" w:fill="auto"/>
          </w:tcPr>
          <w:p w14:paraId="7E51E5B7" w14:textId="77777777" w:rsidR="00512FC7" w:rsidRPr="00512FC7" w:rsidRDefault="00512FC7" w:rsidP="00533FE7">
            <w:bookmarkStart w:id="2223" w:name="fld_ComplexOptPayoutAmount" w:colFirst="1" w:colLast="1"/>
            <w:bookmarkEnd w:id="2222"/>
            <w:r w:rsidRPr="00512FC7">
              <w:t>1485</w:t>
            </w:r>
          </w:p>
        </w:tc>
        <w:tc>
          <w:tcPr>
            <w:tcW w:w="2069" w:type="dxa"/>
            <w:shd w:val="clear" w:color="auto" w:fill="auto"/>
          </w:tcPr>
          <w:p w14:paraId="26E69E49" w14:textId="77777777" w:rsidR="00512FC7" w:rsidRPr="00512FC7" w:rsidRDefault="00512FC7" w:rsidP="00533FE7">
            <w:r w:rsidRPr="00512FC7">
              <w:t>ComplexOptPayoutAmount</w:t>
            </w:r>
          </w:p>
        </w:tc>
        <w:tc>
          <w:tcPr>
            <w:tcW w:w="1083" w:type="dxa"/>
            <w:shd w:val="clear" w:color="auto" w:fill="auto"/>
          </w:tcPr>
          <w:p w14:paraId="78531349" w14:textId="77777777" w:rsidR="00512FC7" w:rsidRPr="00512FC7" w:rsidRDefault="00512FC7" w:rsidP="00533FE7">
            <w:r w:rsidRPr="00512FC7">
              <w:t>Amt</w:t>
            </w:r>
          </w:p>
        </w:tc>
        <w:tc>
          <w:tcPr>
            <w:tcW w:w="4677" w:type="dxa"/>
            <w:shd w:val="clear" w:color="auto" w:fill="auto"/>
          </w:tcPr>
          <w:p w14:paraId="2617BD46" w14:textId="77777777" w:rsidR="00512FC7" w:rsidRPr="00512FC7" w:rsidRDefault="00512FC7" w:rsidP="00533FE7">
            <w:pPr>
              <w:jc w:val="left"/>
            </w:pPr>
            <w:r w:rsidRPr="00512FC7">
              <w:t>Cash amount indicating the pay out associated with an event. For binary options this is a fixed amount.</w:t>
            </w:r>
          </w:p>
        </w:tc>
        <w:tc>
          <w:tcPr>
            <w:tcW w:w="4411" w:type="dxa"/>
            <w:shd w:val="clear" w:color="auto" w:fill="auto"/>
          </w:tcPr>
          <w:p w14:paraId="77C4F3AD" w14:textId="77777777" w:rsidR="00512FC7" w:rsidRPr="00512FC7" w:rsidRDefault="00512FC7" w:rsidP="00533FE7">
            <w:r w:rsidRPr="00512FC7">
              <w:t>OptPayAmt</w:t>
            </w:r>
          </w:p>
        </w:tc>
      </w:tr>
      <w:tr w:rsidR="00512FC7" w:rsidRPr="00512FC7" w14:paraId="7CCA2933" w14:textId="77777777" w:rsidTr="00533FE7">
        <w:tc>
          <w:tcPr>
            <w:tcW w:w="828" w:type="dxa"/>
            <w:shd w:val="clear" w:color="auto" w:fill="auto"/>
          </w:tcPr>
          <w:p w14:paraId="7EFA3691" w14:textId="77777777" w:rsidR="00512FC7" w:rsidRPr="00512FC7" w:rsidRDefault="00512FC7" w:rsidP="00533FE7">
            <w:bookmarkStart w:id="2224" w:name="fld_ComplexEventPrice" w:colFirst="1" w:colLast="1"/>
            <w:bookmarkEnd w:id="2223"/>
            <w:r w:rsidRPr="00512FC7">
              <w:t>1486</w:t>
            </w:r>
          </w:p>
        </w:tc>
        <w:tc>
          <w:tcPr>
            <w:tcW w:w="2069" w:type="dxa"/>
            <w:shd w:val="clear" w:color="auto" w:fill="auto"/>
          </w:tcPr>
          <w:p w14:paraId="600C429F" w14:textId="77777777" w:rsidR="00512FC7" w:rsidRPr="00512FC7" w:rsidRDefault="00512FC7" w:rsidP="00533FE7">
            <w:r w:rsidRPr="00512FC7">
              <w:t>ComplexEventPrice</w:t>
            </w:r>
          </w:p>
        </w:tc>
        <w:tc>
          <w:tcPr>
            <w:tcW w:w="1083" w:type="dxa"/>
            <w:shd w:val="clear" w:color="auto" w:fill="auto"/>
          </w:tcPr>
          <w:p w14:paraId="5164C7F8" w14:textId="77777777" w:rsidR="00512FC7" w:rsidRPr="00512FC7" w:rsidRDefault="00512FC7" w:rsidP="00533FE7">
            <w:r w:rsidRPr="00512FC7">
              <w:t>Price</w:t>
            </w:r>
          </w:p>
        </w:tc>
        <w:tc>
          <w:tcPr>
            <w:tcW w:w="4677" w:type="dxa"/>
            <w:shd w:val="clear" w:color="auto" w:fill="auto"/>
          </w:tcPr>
          <w:p w14:paraId="225858C0" w14:textId="77777777" w:rsidR="00512FC7" w:rsidRPr="00512FC7" w:rsidRDefault="00512FC7" w:rsidP="00533FE7">
            <w:pPr>
              <w:jc w:val="left"/>
            </w:pPr>
            <w:r w:rsidRPr="00512FC7">
              <w:t>Specifies the price at which the complex event takes effect. Impact of the event price is determined by the ComplexEventType(1484).</w:t>
            </w:r>
          </w:p>
        </w:tc>
        <w:tc>
          <w:tcPr>
            <w:tcW w:w="4411" w:type="dxa"/>
            <w:shd w:val="clear" w:color="auto" w:fill="auto"/>
          </w:tcPr>
          <w:p w14:paraId="3251878E" w14:textId="77777777" w:rsidR="00512FC7" w:rsidRPr="00512FC7" w:rsidRDefault="00512FC7" w:rsidP="00533FE7">
            <w:r w:rsidRPr="00512FC7">
              <w:t>Px</w:t>
            </w:r>
          </w:p>
        </w:tc>
      </w:tr>
      <w:tr w:rsidR="00512FC7" w:rsidRPr="00512FC7" w14:paraId="592083EE" w14:textId="77777777" w:rsidTr="00533FE7">
        <w:tc>
          <w:tcPr>
            <w:tcW w:w="828" w:type="dxa"/>
            <w:shd w:val="clear" w:color="auto" w:fill="auto"/>
          </w:tcPr>
          <w:p w14:paraId="729B88D4" w14:textId="77777777" w:rsidR="00512FC7" w:rsidRPr="00512FC7" w:rsidRDefault="00512FC7" w:rsidP="00533FE7">
            <w:bookmarkStart w:id="2225" w:name="fld_ComplexEventPriceBoundaryMethod" w:colFirst="1" w:colLast="1"/>
            <w:bookmarkEnd w:id="2224"/>
            <w:r w:rsidRPr="00512FC7">
              <w:t>1487</w:t>
            </w:r>
          </w:p>
        </w:tc>
        <w:tc>
          <w:tcPr>
            <w:tcW w:w="2069" w:type="dxa"/>
            <w:shd w:val="clear" w:color="auto" w:fill="auto"/>
          </w:tcPr>
          <w:p w14:paraId="53DD1E3B" w14:textId="77777777" w:rsidR="00512FC7" w:rsidRPr="00512FC7" w:rsidRDefault="00512FC7" w:rsidP="00533FE7">
            <w:r w:rsidRPr="00512FC7">
              <w:t>ComplexEventPriceBoundaryMethod</w:t>
            </w:r>
          </w:p>
        </w:tc>
        <w:tc>
          <w:tcPr>
            <w:tcW w:w="1083" w:type="dxa"/>
            <w:shd w:val="clear" w:color="auto" w:fill="auto"/>
          </w:tcPr>
          <w:p w14:paraId="64DDA8F4" w14:textId="77777777" w:rsidR="00512FC7" w:rsidRPr="00512FC7" w:rsidRDefault="00512FC7" w:rsidP="00533FE7">
            <w:r w:rsidRPr="00512FC7">
              <w:t>int</w:t>
            </w:r>
          </w:p>
        </w:tc>
        <w:tc>
          <w:tcPr>
            <w:tcW w:w="4677" w:type="dxa"/>
            <w:shd w:val="clear" w:color="auto" w:fill="auto"/>
          </w:tcPr>
          <w:p w14:paraId="26A78B95" w14:textId="77777777" w:rsidR="00512FC7" w:rsidRDefault="00512FC7" w:rsidP="00533FE7">
            <w:pPr>
              <w:jc w:val="left"/>
            </w:pPr>
            <w:r>
              <w:t>Specifies the boundary condition to be used for the event price relative to the underlying price at the point the complex event outcome takes effect as determined by the ComplexEventPriceTimeType.</w:t>
            </w:r>
          </w:p>
          <w:p w14:paraId="04A29F09" w14:textId="77777777" w:rsidR="00512FC7" w:rsidRPr="00512FC7" w:rsidRDefault="00512FC7" w:rsidP="00533FE7">
            <w:pPr>
              <w:jc w:val="left"/>
            </w:pPr>
            <w:r>
              <w:t>Valid values:</w:t>
            </w:r>
            <w:r>
              <w:br/>
            </w:r>
            <w:r>
              <w:tab/>
              <w:t>1 - Less than ComplexEventPrice(1486)</w:t>
            </w:r>
            <w:r>
              <w:br/>
            </w:r>
            <w:r>
              <w:tab/>
              <w:t>2 - Less than or equal to ComplexEventPrice(1486)</w:t>
            </w:r>
            <w:r>
              <w:br/>
            </w:r>
            <w:r>
              <w:tab/>
              <w:t>3 - Equal to ComplexEventPrice(1486)</w:t>
            </w:r>
            <w:r>
              <w:br/>
            </w:r>
            <w:r>
              <w:tab/>
              <w:t>4 - Greater than or equal to ComplexEventPrice(1486)</w:t>
            </w:r>
            <w:r>
              <w:br/>
            </w:r>
            <w:r>
              <w:tab/>
              <w:t>5 - Greater than ComplexEventPrice(1486)</w:t>
            </w:r>
          </w:p>
        </w:tc>
        <w:tc>
          <w:tcPr>
            <w:tcW w:w="4411" w:type="dxa"/>
            <w:shd w:val="clear" w:color="auto" w:fill="auto"/>
          </w:tcPr>
          <w:p w14:paraId="6DBBCFD1" w14:textId="77777777" w:rsidR="00512FC7" w:rsidRPr="00512FC7" w:rsidRDefault="00512FC7" w:rsidP="00533FE7">
            <w:r w:rsidRPr="00512FC7">
              <w:t>PxBndryMeth</w:t>
            </w:r>
          </w:p>
        </w:tc>
      </w:tr>
      <w:tr w:rsidR="00512FC7" w:rsidRPr="00512FC7" w14:paraId="596A18E7" w14:textId="77777777" w:rsidTr="00533FE7">
        <w:tc>
          <w:tcPr>
            <w:tcW w:w="828" w:type="dxa"/>
            <w:shd w:val="clear" w:color="auto" w:fill="auto"/>
          </w:tcPr>
          <w:p w14:paraId="4F7216CE" w14:textId="77777777" w:rsidR="00512FC7" w:rsidRPr="00512FC7" w:rsidRDefault="00512FC7" w:rsidP="00533FE7">
            <w:bookmarkStart w:id="2226" w:name="fld_ComplexEventPriceBoundaryPrecision" w:colFirst="1" w:colLast="1"/>
            <w:bookmarkEnd w:id="2225"/>
            <w:r w:rsidRPr="00512FC7">
              <w:t>1488</w:t>
            </w:r>
          </w:p>
        </w:tc>
        <w:tc>
          <w:tcPr>
            <w:tcW w:w="2069" w:type="dxa"/>
            <w:shd w:val="clear" w:color="auto" w:fill="auto"/>
          </w:tcPr>
          <w:p w14:paraId="66E1B267" w14:textId="77777777" w:rsidR="00512FC7" w:rsidRPr="00512FC7" w:rsidRDefault="00512FC7" w:rsidP="00533FE7">
            <w:r w:rsidRPr="00512FC7">
              <w:t>ComplexEventPriceBoundaryPrecision</w:t>
            </w:r>
          </w:p>
        </w:tc>
        <w:tc>
          <w:tcPr>
            <w:tcW w:w="1083" w:type="dxa"/>
            <w:shd w:val="clear" w:color="auto" w:fill="auto"/>
          </w:tcPr>
          <w:p w14:paraId="7B8603E3" w14:textId="77777777" w:rsidR="00512FC7" w:rsidRPr="00512FC7" w:rsidRDefault="00512FC7" w:rsidP="00533FE7">
            <w:r w:rsidRPr="00512FC7">
              <w:t>Percentage</w:t>
            </w:r>
          </w:p>
        </w:tc>
        <w:tc>
          <w:tcPr>
            <w:tcW w:w="4677" w:type="dxa"/>
            <w:shd w:val="clear" w:color="auto" w:fill="auto"/>
          </w:tcPr>
          <w:p w14:paraId="5F501FF0" w14:textId="77777777" w:rsidR="00512FC7" w:rsidRPr="00512FC7" w:rsidRDefault="00512FC7" w:rsidP="00533FE7">
            <w:pPr>
              <w:jc w:val="left"/>
            </w:pPr>
            <w:r w:rsidRPr="00512FC7">
              <w:t>Used in combination with ComplexEventPriceBoundaryMethod to specify the percentage of the strike price in relation to the  underlying price. The percentage is generally 100 or greater for puts and 100 or less for calls.</w:t>
            </w:r>
          </w:p>
        </w:tc>
        <w:tc>
          <w:tcPr>
            <w:tcW w:w="4411" w:type="dxa"/>
            <w:shd w:val="clear" w:color="auto" w:fill="auto"/>
          </w:tcPr>
          <w:p w14:paraId="1FE6196C" w14:textId="77777777" w:rsidR="00512FC7" w:rsidRPr="00512FC7" w:rsidRDefault="00512FC7" w:rsidP="00533FE7">
            <w:r w:rsidRPr="00512FC7">
              <w:t>PxBndryPrcsn</w:t>
            </w:r>
          </w:p>
        </w:tc>
      </w:tr>
      <w:tr w:rsidR="00512FC7" w:rsidRPr="00512FC7" w14:paraId="4B7F3679" w14:textId="77777777" w:rsidTr="00533FE7">
        <w:tc>
          <w:tcPr>
            <w:tcW w:w="828" w:type="dxa"/>
            <w:shd w:val="clear" w:color="auto" w:fill="auto"/>
          </w:tcPr>
          <w:p w14:paraId="564A397F" w14:textId="77777777" w:rsidR="00512FC7" w:rsidRPr="00512FC7" w:rsidRDefault="00512FC7" w:rsidP="00533FE7">
            <w:bookmarkStart w:id="2227" w:name="fld_ComplexEventPriceTimeType" w:colFirst="1" w:colLast="1"/>
            <w:bookmarkEnd w:id="2226"/>
            <w:r w:rsidRPr="00512FC7">
              <w:t>1489</w:t>
            </w:r>
          </w:p>
        </w:tc>
        <w:tc>
          <w:tcPr>
            <w:tcW w:w="2069" w:type="dxa"/>
            <w:shd w:val="clear" w:color="auto" w:fill="auto"/>
          </w:tcPr>
          <w:p w14:paraId="788CA655" w14:textId="77777777" w:rsidR="00512FC7" w:rsidRPr="00512FC7" w:rsidRDefault="00512FC7" w:rsidP="00533FE7">
            <w:r w:rsidRPr="00512FC7">
              <w:t>ComplexEventPriceTimeType</w:t>
            </w:r>
          </w:p>
        </w:tc>
        <w:tc>
          <w:tcPr>
            <w:tcW w:w="1083" w:type="dxa"/>
            <w:shd w:val="clear" w:color="auto" w:fill="auto"/>
          </w:tcPr>
          <w:p w14:paraId="46D60BFB" w14:textId="77777777" w:rsidR="00512FC7" w:rsidRPr="00512FC7" w:rsidRDefault="00512FC7" w:rsidP="00533FE7">
            <w:r w:rsidRPr="00512FC7">
              <w:t>int</w:t>
            </w:r>
          </w:p>
        </w:tc>
        <w:tc>
          <w:tcPr>
            <w:tcW w:w="4677" w:type="dxa"/>
            <w:shd w:val="clear" w:color="auto" w:fill="auto"/>
          </w:tcPr>
          <w:p w14:paraId="1C9674D4" w14:textId="77777777" w:rsidR="00512FC7" w:rsidRDefault="00512FC7" w:rsidP="00533FE7">
            <w:pPr>
              <w:jc w:val="left"/>
            </w:pPr>
            <w:r>
              <w:t>Specifies when the complex event outcome takes effect. The outcome of a complex event is a payout or barrier action as specified by the ComplexEventType.</w:t>
            </w:r>
          </w:p>
          <w:p w14:paraId="530C97EB" w14:textId="77777777" w:rsidR="00512FC7" w:rsidRPr="00512FC7" w:rsidRDefault="00512FC7" w:rsidP="00533FE7">
            <w:pPr>
              <w:jc w:val="left"/>
            </w:pPr>
            <w:r>
              <w:t>Valid values:</w:t>
            </w:r>
            <w:r>
              <w:br/>
            </w:r>
            <w:r>
              <w:tab/>
              <w:t>1 - Expiration</w:t>
            </w:r>
            <w:r>
              <w:br/>
            </w:r>
            <w:r>
              <w:tab/>
              <w:t>2 - Immediate (At Any Time)</w:t>
            </w:r>
            <w:r>
              <w:br/>
            </w:r>
            <w:r>
              <w:tab/>
              <w:t>3 - Specified Date/Time</w:t>
            </w:r>
          </w:p>
        </w:tc>
        <w:tc>
          <w:tcPr>
            <w:tcW w:w="4411" w:type="dxa"/>
            <w:shd w:val="clear" w:color="auto" w:fill="auto"/>
          </w:tcPr>
          <w:p w14:paraId="252D0756" w14:textId="77777777" w:rsidR="00512FC7" w:rsidRPr="00512FC7" w:rsidRDefault="00512FC7" w:rsidP="00533FE7">
            <w:r w:rsidRPr="00512FC7">
              <w:t>PxTmTyp</w:t>
            </w:r>
          </w:p>
        </w:tc>
      </w:tr>
      <w:tr w:rsidR="00512FC7" w:rsidRPr="00512FC7" w14:paraId="52BBD533" w14:textId="77777777" w:rsidTr="00533FE7">
        <w:tc>
          <w:tcPr>
            <w:tcW w:w="828" w:type="dxa"/>
            <w:shd w:val="clear" w:color="auto" w:fill="auto"/>
          </w:tcPr>
          <w:p w14:paraId="6A599DB1" w14:textId="77777777" w:rsidR="00512FC7" w:rsidRPr="00512FC7" w:rsidRDefault="00512FC7" w:rsidP="00533FE7">
            <w:bookmarkStart w:id="2228" w:name="fld_ComplexEventCondition" w:colFirst="1" w:colLast="1"/>
            <w:bookmarkEnd w:id="2227"/>
            <w:r w:rsidRPr="00512FC7">
              <w:t>1490</w:t>
            </w:r>
          </w:p>
        </w:tc>
        <w:tc>
          <w:tcPr>
            <w:tcW w:w="2069" w:type="dxa"/>
            <w:shd w:val="clear" w:color="auto" w:fill="auto"/>
          </w:tcPr>
          <w:p w14:paraId="0B03720F" w14:textId="77777777" w:rsidR="00512FC7" w:rsidRPr="00512FC7" w:rsidRDefault="00512FC7" w:rsidP="00533FE7">
            <w:r w:rsidRPr="00512FC7">
              <w:t>ComplexEventCondition</w:t>
            </w:r>
          </w:p>
        </w:tc>
        <w:tc>
          <w:tcPr>
            <w:tcW w:w="1083" w:type="dxa"/>
            <w:shd w:val="clear" w:color="auto" w:fill="auto"/>
          </w:tcPr>
          <w:p w14:paraId="1E3B6C5D" w14:textId="77777777" w:rsidR="00512FC7" w:rsidRPr="00512FC7" w:rsidRDefault="00512FC7" w:rsidP="00533FE7">
            <w:r w:rsidRPr="00512FC7">
              <w:t>int</w:t>
            </w:r>
          </w:p>
        </w:tc>
        <w:tc>
          <w:tcPr>
            <w:tcW w:w="4677" w:type="dxa"/>
            <w:shd w:val="clear" w:color="auto" w:fill="auto"/>
          </w:tcPr>
          <w:p w14:paraId="68B8E720" w14:textId="41AC18B5" w:rsidR="00512FC7" w:rsidRDefault="00512FC7" w:rsidP="00533FE7">
            <w:pPr>
              <w:jc w:val="left"/>
            </w:pPr>
            <w:r>
              <w:t xml:space="preserve">Specifies the condition between complex events when more than one event is specified.  </w:t>
            </w:r>
            <w:r>
              <w:br/>
              <w:t xml:space="preserve">Multiple barrier events would use an "or" condition since only one can be effective at a given time. A set of digital range events would use an </w:t>
            </w:r>
            <w:del w:id="2229" w:author="Administrator" w:date="2011-08-18T10:26:00Z">
              <w:r w:rsidR="00DE5358">
                <w:delText>“</w:delText>
              </w:r>
            </w:del>
            <w:ins w:id="2230" w:author="Administrator" w:date="2011-08-18T10:26:00Z">
              <w:r>
                <w:t>"</w:t>
              </w:r>
            </w:ins>
            <w:r>
              <w:t>and</w:t>
            </w:r>
            <w:del w:id="2231" w:author="Administrator" w:date="2011-08-18T10:26:00Z">
              <w:r w:rsidR="00DE5358">
                <w:delText>”</w:delText>
              </w:r>
            </w:del>
            <w:ins w:id="2232" w:author="Administrator" w:date="2011-08-18T10:26:00Z">
              <w:r>
                <w:t>"</w:t>
              </w:r>
            </w:ins>
            <w:r>
              <w:t xml:space="preserve"> condition since both conditions must be in effect for a payout to result.</w:t>
            </w:r>
          </w:p>
          <w:p w14:paraId="1887B16F" w14:textId="77777777" w:rsidR="00512FC7" w:rsidRPr="00512FC7" w:rsidRDefault="00512FC7" w:rsidP="00533FE7">
            <w:pPr>
              <w:jc w:val="left"/>
            </w:pPr>
            <w:r>
              <w:t>Valid values:</w:t>
            </w:r>
            <w:r>
              <w:br/>
            </w:r>
            <w:r>
              <w:tab/>
              <w:t>1 - And</w:t>
            </w:r>
            <w:r>
              <w:br/>
            </w:r>
            <w:r>
              <w:tab/>
              <w:t>2 - Or</w:t>
            </w:r>
          </w:p>
        </w:tc>
        <w:tc>
          <w:tcPr>
            <w:tcW w:w="4411" w:type="dxa"/>
            <w:shd w:val="clear" w:color="auto" w:fill="auto"/>
          </w:tcPr>
          <w:p w14:paraId="28AEBE00" w14:textId="77777777" w:rsidR="00512FC7" w:rsidRPr="00512FC7" w:rsidRDefault="00512FC7" w:rsidP="00533FE7">
            <w:r w:rsidRPr="00512FC7">
              <w:t>Cond</w:t>
            </w:r>
          </w:p>
        </w:tc>
      </w:tr>
      <w:tr w:rsidR="00512FC7" w:rsidRPr="00512FC7" w14:paraId="3F3DDE2E" w14:textId="77777777" w:rsidTr="00533FE7">
        <w:tc>
          <w:tcPr>
            <w:tcW w:w="828" w:type="dxa"/>
            <w:shd w:val="clear" w:color="auto" w:fill="auto"/>
          </w:tcPr>
          <w:p w14:paraId="0AEEDF25" w14:textId="77777777" w:rsidR="00512FC7" w:rsidRPr="00512FC7" w:rsidRDefault="00512FC7" w:rsidP="00533FE7">
            <w:bookmarkStart w:id="2233" w:name="fld_NoComplexEventDates" w:colFirst="1" w:colLast="1"/>
            <w:bookmarkEnd w:id="2228"/>
            <w:r w:rsidRPr="00512FC7">
              <w:t>1491</w:t>
            </w:r>
          </w:p>
        </w:tc>
        <w:tc>
          <w:tcPr>
            <w:tcW w:w="2069" w:type="dxa"/>
            <w:shd w:val="clear" w:color="auto" w:fill="auto"/>
          </w:tcPr>
          <w:p w14:paraId="08F34B36" w14:textId="77777777" w:rsidR="00512FC7" w:rsidRPr="00512FC7" w:rsidRDefault="00512FC7" w:rsidP="00533FE7">
            <w:r w:rsidRPr="00512FC7">
              <w:t>NoComplexEventDates</w:t>
            </w:r>
          </w:p>
        </w:tc>
        <w:tc>
          <w:tcPr>
            <w:tcW w:w="1083" w:type="dxa"/>
            <w:shd w:val="clear" w:color="auto" w:fill="auto"/>
          </w:tcPr>
          <w:p w14:paraId="78991601" w14:textId="77777777" w:rsidR="00512FC7" w:rsidRPr="00512FC7" w:rsidRDefault="00512FC7" w:rsidP="00533FE7">
            <w:r w:rsidRPr="00512FC7">
              <w:t>NumInGroup</w:t>
            </w:r>
          </w:p>
        </w:tc>
        <w:tc>
          <w:tcPr>
            <w:tcW w:w="4677" w:type="dxa"/>
            <w:shd w:val="clear" w:color="auto" w:fill="auto"/>
          </w:tcPr>
          <w:p w14:paraId="23EE17D4" w14:textId="77777777" w:rsidR="00512FC7" w:rsidRPr="00512FC7" w:rsidRDefault="00512FC7" w:rsidP="00533FE7">
            <w:pPr>
              <w:jc w:val="left"/>
            </w:pPr>
            <w:r w:rsidRPr="00512FC7">
              <w:t>Number of complex event date occurrences for a given complex event.</w:t>
            </w:r>
          </w:p>
        </w:tc>
        <w:tc>
          <w:tcPr>
            <w:tcW w:w="4411" w:type="dxa"/>
            <w:shd w:val="clear" w:color="auto" w:fill="auto"/>
          </w:tcPr>
          <w:p w14:paraId="0014F66A" w14:textId="77777777" w:rsidR="00512FC7" w:rsidRPr="00512FC7" w:rsidRDefault="00512FC7" w:rsidP="00533FE7"/>
        </w:tc>
      </w:tr>
      <w:tr w:rsidR="00512FC7" w:rsidRPr="00512FC7" w14:paraId="0ECB4C12" w14:textId="77777777" w:rsidTr="00533FE7">
        <w:tc>
          <w:tcPr>
            <w:tcW w:w="828" w:type="dxa"/>
            <w:shd w:val="clear" w:color="auto" w:fill="auto"/>
          </w:tcPr>
          <w:p w14:paraId="438161DB" w14:textId="77777777" w:rsidR="00512FC7" w:rsidRPr="00512FC7" w:rsidRDefault="00512FC7" w:rsidP="00533FE7">
            <w:bookmarkStart w:id="2234" w:name="fld_ComplexEventStartDate" w:colFirst="1" w:colLast="1"/>
            <w:bookmarkEnd w:id="2233"/>
            <w:r w:rsidRPr="00512FC7">
              <w:t>1492</w:t>
            </w:r>
          </w:p>
        </w:tc>
        <w:tc>
          <w:tcPr>
            <w:tcW w:w="2069" w:type="dxa"/>
            <w:shd w:val="clear" w:color="auto" w:fill="auto"/>
          </w:tcPr>
          <w:p w14:paraId="5593D930" w14:textId="77777777" w:rsidR="00512FC7" w:rsidRPr="00512FC7" w:rsidRDefault="00512FC7" w:rsidP="00533FE7">
            <w:r w:rsidRPr="00512FC7">
              <w:t>ComplexEventStartDate</w:t>
            </w:r>
          </w:p>
        </w:tc>
        <w:tc>
          <w:tcPr>
            <w:tcW w:w="1083" w:type="dxa"/>
            <w:shd w:val="clear" w:color="auto" w:fill="auto"/>
          </w:tcPr>
          <w:p w14:paraId="23FFDCFB" w14:textId="77777777" w:rsidR="00512FC7" w:rsidRPr="00512FC7" w:rsidRDefault="00512FC7" w:rsidP="00533FE7">
            <w:r w:rsidRPr="00512FC7">
              <w:t>UTCTimestamp</w:t>
            </w:r>
          </w:p>
        </w:tc>
        <w:tc>
          <w:tcPr>
            <w:tcW w:w="4677" w:type="dxa"/>
            <w:shd w:val="clear" w:color="auto" w:fill="auto"/>
          </w:tcPr>
          <w:p w14:paraId="29CD5B28" w14:textId="77777777" w:rsidR="00512FC7" w:rsidRPr="00512FC7" w:rsidRDefault="00512FC7" w:rsidP="00533FE7">
            <w:pPr>
              <w:jc w:val="left"/>
            </w:pPr>
            <w:r w:rsidRPr="00512FC7">
              <w:t>Specifies the start date of the date range on which a complex event is effective. The start date will be set equal to the end date for single day events such as Bermuda options</w:t>
            </w:r>
            <w:r>
              <w:br/>
            </w:r>
            <w:r w:rsidRPr="00512FC7">
              <w:t>ComplexEventStartDate must always be less than or equal to ComplexEventEndDate.</w:t>
            </w:r>
          </w:p>
        </w:tc>
        <w:tc>
          <w:tcPr>
            <w:tcW w:w="4411" w:type="dxa"/>
            <w:shd w:val="clear" w:color="auto" w:fill="auto"/>
          </w:tcPr>
          <w:p w14:paraId="462EDC6E" w14:textId="77777777" w:rsidR="00512FC7" w:rsidRPr="00512FC7" w:rsidRDefault="00512FC7" w:rsidP="00533FE7">
            <w:r w:rsidRPr="00512FC7">
              <w:t>StartDt</w:t>
            </w:r>
          </w:p>
        </w:tc>
      </w:tr>
      <w:tr w:rsidR="00512FC7" w:rsidRPr="00512FC7" w14:paraId="2CBEDA6D" w14:textId="77777777" w:rsidTr="00533FE7">
        <w:tc>
          <w:tcPr>
            <w:tcW w:w="828" w:type="dxa"/>
            <w:shd w:val="clear" w:color="auto" w:fill="auto"/>
          </w:tcPr>
          <w:p w14:paraId="2831F56E" w14:textId="77777777" w:rsidR="00512FC7" w:rsidRPr="00512FC7" w:rsidRDefault="00512FC7" w:rsidP="00533FE7">
            <w:bookmarkStart w:id="2235" w:name="fld_ComplexEventEndDate" w:colFirst="1" w:colLast="1"/>
            <w:bookmarkEnd w:id="2234"/>
            <w:r w:rsidRPr="00512FC7">
              <w:t>1493</w:t>
            </w:r>
          </w:p>
        </w:tc>
        <w:tc>
          <w:tcPr>
            <w:tcW w:w="2069" w:type="dxa"/>
            <w:shd w:val="clear" w:color="auto" w:fill="auto"/>
          </w:tcPr>
          <w:p w14:paraId="1FA13ADB" w14:textId="77777777" w:rsidR="00512FC7" w:rsidRPr="00512FC7" w:rsidRDefault="00512FC7" w:rsidP="00533FE7">
            <w:r w:rsidRPr="00512FC7">
              <w:t>ComplexEventEndDate</w:t>
            </w:r>
          </w:p>
        </w:tc>
        <w:tc>
          <w:tcPr>
            <w:tcW w:w="1083" w:type="dxa"/>
            <w:shd w:val="clear" w:color="auto" w:fill="auto"/>
          </w:tcPr>
          <w:p w14:paraId="075B9863" w14:textId="77777777" w:rsidR="00512FC7" w:rsidRPr="00512FC7" w:rsidRDefault="00512FC7" w:rsidP="00533FE7">
            <w:r w:rsidRPr="00512FC7">
              <w:t>UTCTimestamp</w:t>
            </w:r>
          </w:p>
        </w:tc>
        <w:tc>
          <w:tcPr>
            <w:tcW w:w="4677" w:type="dxa"/>
            <w:shd w:val="clear" w:color="auto" w:fill="auto"/>
          </w:tcPr>
          <w:p w14:paraId="5FF1C39D" w14:textId="77777777" w:rsidR="00512FC7" w:rsidRPr="00512FC7" w:rsidRDefault="00512FC7" w:rsidP="00533FE7">
            <w:pPr>
              <w:jc w:val="left"/>
            </w:pPr>
            <w:r w:rsidRPr="00512FC7">
              <w:t>Specifies the end date of the date range on which a complex event is effective. The start date will be set equal to the end date for single day events such as Bermuda options</w:t>
            </w:r>
            <w:r>
              <w:br/>
            </w:r>
            <w:r w:rsidRPr="00512FC7">
              <w:t>ComplexEventEndDate must always be greater than or equal to ComplexEventStartDate.</w:t>
            </w:r>
          </w:p>
        </w:tc>
        <w:tc>
          <w:tcPr>
            <w:tcW w:w="4411" w:type="dxa"/>
            <w:shd w:val="clear" w:color="auto" w:fill="auto"/>
          </w:tcPr>
          <w:p w14:paraId="58EA39F9" w14:textId="77777777" w:rsidR="00512FC7" w:rsidRPr="00512FC7" w:rsidRDefault="00512FC7" w:rsidP="00533FE7">
            <w:r w:rsidRPr="00512FC7">
              <w:t>EndDt</w:t>
            </w:r>
          </w:p>
        </w:tc>
      </w:tr>
      <w:tr w:rsidR="00512FC7" w:rsidRPr="00512FC7" w14:paraId="606236AB" w14:textId="77777777" w:rsidTr="00533FE7">
        <w:tc>
          <w:tcPr>
            <w:tcW w:w="828" w:type="dxa"/>
            <w:shd w:val="clear" w:color="auto" w:fill="auto"/>
          </w:tcPr>
          <w:p w14:paraId="30CE60B0" w14:textId="77777777" w:rsidR="00512FC7" w:rsidRPr="00512FC7" w:rsidRDefault="00512FC7" w:rsidP="00533FE7">
            <w:bookmarkStart w:id="2236" w:name="fld_NoComplexEventTimes" w:colFirst="1" w:colLast="1"/>
            <w:bookmarkEnd w:id="2235"/>
            <w:r w:rsidRPr="00512FC7">
              <w:t>1494</w:t>
            </w:r>
          </w:p>
        </w:tc>
        <w:tc>
          <w:tcPr>
            <w:tcW w:w="2069" w:type="dxa"/>
            <w:shd w:val="clear" w:color="auto" w:fill="auto"/>
          </w:tcPr>
          <w:p w14:paraId="786018A6" w14:textId="77777777" w:rsidR="00512FC7" w:rsidRPr="00512FC7" w:rsidRDefault="00512FC7" w:rsidP="00533FE7">
            <w:r w:rsidRPr="00512FC7">
              <w:t>NoComplexEventTimes</w:t>
            </w:r>
          </w:p>
        </w:tc>
        <w:tc>
          <w:tcPr>
            <w:tcW w:w="1083" w:type="dxa"/>
            <w:shd w:val="clear" w:color="auto" w:fill="auto"/>
          </w:tcPr>
          <w:p w14:paraId="199E9AE8" w14:textId="77777777" w:rsidR="00512FC7" w:rsidRPr="00512FC7" w:rsidRDefault="00512FC7" w:rsidP="00533FE7">
            <w:r w:rsidRPr="00512FC7">
              <w:t>NumInGroup</w:t>
            </w:r>
          </w:p>
        </w:tc>
        <w:tc>
          <w:tcPr>
            <w:tcW w:w="4677" w:type="dxa"/>
            <w:shd w:val="clear" w:color="auto" w:fill="auto"/>
          </w:tcPr>
          <w:p w14:paraId="74A980D5" w14:textId="77777777" w:rsidR="00512FC7" w:rsidRPr="00512FC7" w:rsidRDefault="00512FC7" w:rsidP="00533FE7">
            <w:pPr>
              <w:jc w:val="left"/>
            </w:pPr>
            <w:r w:rsidRPr="00512FC7">
              <w:t>Number of complex event time occurrences for a given complex event date</w:t>
            </w:r>
            <w:r>
              <w:br/>
            </w:r>
            <w:r w:rsidRPr="00512FC7">
              <w:t>The default in case of an absence of time fields is 00:00:00-23:59:59.</w:t>
            </w:r>
          </w:p>
        </w:tc>
        <w:tc>
          <w:tcPr>
            <w:tcW w:w="4411" w:type="dxa"/>
            <w:shd w:val="clear" w:color="auto" w:fill="auto"/>
          </w:tcPr>
          <w:p w14:paraId="25C06151" w14:textId="77777777" w:rsidR="00512FC7" w:rsidRPr="00512FC7" w:rsidRDefault="00512FC7" w:rsidP="00533FE7"/>
        </w:tc>
      </w:tr>
      <w:tr w:rsidR="00512FC7" w:rsidRPr="00512FC7" w14:paraId="4631F179" w14:textId="77777777" w:rsidTr="00533FE7">
        <w:tc>
          <w:tcPr>
            <w:tcW w:w="828" w:type="dxa"/>
            <w:shd w:val="clear" w:color="auto" w:fill="auto"/>
          </w:tcPr>
          <w:p w14:paraId="32D81A95" w14:textId="77777777" w:rsidR="00512FC7" w:rsidRPr="00512FC7" w:rsidRDefault="00512FC7" w:rsidP="00533FE7">
            <w:bookmarkStart w:id="2237" w:name="fld_ComplexEventStartTime" w:colFirst="1" w:colLast="1"/>
            <w:bookmarkEnd w:id="2236"/>
            <w:r w:rsidRPr="00512FC7">
              <w:t>1495</w:t>
            </w:r>
          </w:p>
        </w:tc>
        <w:tc>
          <w:tcPr>
            <w:tcW w:w="2069" w:type="dxa"/>
            <w:shd w:val="clear" w:color="auto" w:fill="auto"/>
          </w:tcPr>
          <w:p w14:paraId="2780A584" w14:textId="77777777" w:rsidR="00512FC7" w:rsidRPr="00512FC7" w:rsidRDefault="00512FC7" w:rsidP="00533FE7">
            <w:r w:rsidRPr="00512FC7">
              <w:t>ComplexEventStartTime</w:t>
            </w:r>
          </w:p>
        </w:tc>
        <w:tc>
          <w:tcPr>
            <w:tcW w:w="1083" w:type="dxa"/>
            <w:shd w:val="clear" w:color="auto" w:fill="auto"/>
          </w:tcPr>
          <w:p w14:paraId="0D5A7533" w14:textId="77777777" w:rsidR="00512FC7" w:rsidRPr="00512FC7" w:rsidRDefault="00512FC7" w:rsidP="00533FE7">
            <w:r w:rsidRPr="00512FC7">
              <w:t>UTCTimeOnly</w:t>
            </w:r>
          </w:p>
        </w:tc>
        <w:tc>
          <w:tcPr>
            <w:tcW w:w="4677" w:type="dxa"/>
            <w:shd w:val="clear" w:color="auto" w:fill="auto"/>
          </w:tcPr>
          <w:p w14:paraId="624EDA80" w14:textId="77777777" w:rsidR="00512FC7" w:rsidRPr="00512FC7" w:rsidRDefault="00512FC7" w:rsidP="00533FE7">
            <w:pPr>
              <w:jc w:val="left"/>
            </w:pPr>
            <w:r w:rsidRPr="00512FC7">
              <w:t xml:space="preserve">Specifies the start time of the time range on which a complex event date is effective. </w:t>
            </w:r>
            <w:r>
              <w:br/>
            </w:r>
            <w:r w:rsidRPr="00512FC7">
              <w:t>ComplexEventStartTime must always be less than or equal to ComplexEventEndTime.</w:t>
            </w:r>
          </w:p>
        </w:tc>
        <w:tc>
          <w:tcPr>
            <w:tcW w:w="4411" w:type="dxa"/>
            <w:shd w:val="clear" w:color="auto" w:fill="auto"/>
          </w:tcPr>
          <w:p w14:paraId="06214A74" w14:textId="77777777" w:rsidR="00512FC7" w:rsidRPr="00512FC7" w:rsidRDefault="00512FC7" w:rsidP="00533FE7">
            <w:r w:rsidRPr="00512FC7">
              <w:t>StartTm</w:t>
            </w:r>
          </w:p>
        </w:tc>
      </w:tr>
      <w:tr w:rsidR="00512FC7" w:rsidRPr="00512FC7" w14:paraId="40550A03" w14:textId="77777777" w:rsidTr="00533FE7">
        <w:tc>
          <w:tcPr>
            <w:tcW w:w="828" w:type="dxa"/>
            <w:shd w:val="clear" w:color="auto" w:fill="auto"/>
          </w:tcPr>
          <w:p w14:paraId="050984AE" w14:textId="77777777" w:rsidR="00512FC7" w:rsidRPr="00512FC7" w:rsidRDefault="00512FC7" w:rsidP="00533FE7">
            <w:bookmarkStart w:id="2238" w:name="fld_ComplexEventEndTime" w:colFirst="1" w:colLast="1"/>
            <w:bookmarkEnd w:id="2237"/>
            <w:r w:rsidRPr="00512FC7">
              <w:t>1496</w:t>
            </w:r>
          </w:p>
        </w:tc>
        <w:tc>
          <w:tcPr>
            <w:tcW w:w="2069" w:type="dxa"/>
            <w:shd w:val="clear" w:color="auto" w:fill="auto"/>
          </w:tcPr>
          <w:p w14:paraId="5933B2E5" w14:textId="77777777" w:rsidR="00512FC7" w:rsidRPr="00512FC7" w:rsidRDefault="00512FC7" w:rsidP="00533FE7">
            <w:r w:rsidRPr="00512FC7">
              <w:t>ComplexEventEndTime</w:t>
            </w:r>
          </w:p>
        </w:tc>
        <w:tc>
          <w:tcPr>
            <w:tcW w:w="1083" w:type="dxa"/>
            <w:shd w:val="clear" w:color="auto" w:fill="auto"/>
          </w:tcPr>
          <w:p w14:paraId="2F62D110" w14:textId="77777777" w:rsidR="00512FC7" w:rsidRPr="00512FC7" w:rsidRDefault="00512FC7" w:rsidP="00533FE7">
            <w:r w:rsidRPr="00512FC7">
              <w:t>UTCTimeOnly</w:t>
            </w:r>
          </w:p>
        </w:tc>
        <w:tc>
          <w:tcPr>
            <w:tcW w:w="4677" w:type="dxa"/>
            <w:shd w:val="clear" w:color="auto" w:fill="auto"/>
          </w:tcPr>
          <w:p w14:paraId="7CFB0C6E" w14:textId="77777777" w:rsidR="00512FC7" w:rsidRPr="00512FC7" w:rsidRDefault="00512FC7" w:rsidP="00533FE7">
            <w:pPr>
              <w:jc w:val="left"/>
            </w:pPr>
            <w:r w:rsidRPr="00512FC7">
              <w:t>Specifies the end time of the time range on which a complex event date is effective.</w:t>
            </w:r>
            <w:r>
              <w:br/>
            </w:r>
            <w:r w:rsidRPr="00512FC7">
              <w:t>ComplexEventEndTime must always be greater than or equal to ComplexEventStartTime.</w:t>
            </w:r>
          </w:p>
        </w:tc>
        <w:tc>
          <w:tcPr>
            <w:tcW w:w="4411" w:type="dxa"/>
            <w:shd w:val="clear" w:color="auto" w:fill="auto"/>
          </w:tcPr>
          <w:p w14:paraId="4618CBF3" w14:textId="77777777" w:rsidR="00512FC7" w:rsidRPr="00512FC7" w:rsidRDefault="00512FC7" w:rsidP="00533FE7">
            <w:r w:rsidRPr="00512FC7">
              <w:t>EndTm</w:t>
            </w:r>
          </w:p>
        </w:tc>
      </w:tr>
      <w:tr w:rsidR="00512FC7" w:rsidRPr="00512FC7" w14:paraId="48B3C489" w14:textId="77777777" w:rsidTr="00533FE7">
        <w:tc>
          <w:tcPr>
            <w:tcW w:w="828" w:type="dxa"/>
            <w:shd w:val="clear" w:color="auto" w:fill="auto"/>
          </w:tcPr>
          <w:p w14:paraId="196DDBAD" w14:textId="77777777" w:rsidR="00512FC7" w:rsidRPr="00512FC7" w:rsidRDefault="00512FC7" w:rsidP="00533FE7">
            <w:bookmarkStart w:id="2239" w:name="fld_StreamAsgnReqID" w:colFirst="1" w:colLast="1"/>
            <w:bookmarkEnd w:id="2238"/>
            <w:r w:rsidRPr="00512FC7">
              <w:t>1497</w:t>
            </w:r>
          </w:p>
        </w:tc>
        <w:tc>
          <w:tcPr>
            <w:tcW w:w="2069" w:type="dxa"/>
            <w:shd w:val="clear" w:color="auto" w:fill="auto"/>
          </w:tcPr>
          <w:p w14:paraId="2691335F" w14:textId="77777777" w:rsidR="00512FC7" w:rsidRPr="00512FC7" w:rsidRDefault="00512FC7" w:rsidP="00533FE7">
            <w:r w:rsidRPr="00512FC7">
              <w:t>StreamAsgnReqID</w:t>
            </w:r>
          </w:p>
        </w:tc>
        <w:tc>
          <w:tcPr>
            <w:tcW w:w="1083" w:type="dxa"/>
            <w:shd w:val="clear" w:color="auto" w:fill="auto"/>
          </w:tcPr>
          <w:p w14:paraId="2B6C8DD8" w14:textId="77777777" w:rsidR="00512FC7" w:rsidRPr="00512FC7" w:rsidRDefault="00512FC7" w:rsidP="00533FE7">
            <w:r w:rsidRPr="00512FC7">
              <w:t>String</w:t>
            </w:r>
          </w:p>
        </w:tc>
        <w:tc>
          <w:tcPr>
            <w:tcW w:w="4677" w:type="dxa"/>
            <w:shd w:val="clear" w:color="auto" w:fill="auto"/>
          </w:tcPr>
          <w:p w14:paraId="7E8A5222" w14:textId="77777777" w:rsidR="00512FC7" w:rsidRPr="00512FC7" w:rsidRDefault="00512FC7" w:rsidP="00533FE7">
            <w:pPr>
              <w:jc w:val="left"/>
            </w:pPr>
            <w:r w:rsidRPr="00512FC7">
              <w:t>Unique identifier for the stream assignment request provided by the requester.</w:t>
            </w:r>
          </w:p>
        </w:tc>
        <w:tc>
          <w:tcPr>
            <w:tcW w:w="4411" w:type="dxa"/>
            <w:shd w:val="clear" w:color="auto" w:fill="auto"/>
          </w:tcPr>
          <w:p w14:paraId="1B7DEB2C" w14:textId="77777777" w:rsidR="00512FC7" w:rsidRPr="00512FC7" w:rsidRDefault="00512FC7" w:rsidP="00533FE7">
            <w:r w:rsidRPr="00512FC7">
              <w:t>ReqID</w:t>
            </w:r>
          </w:p>
        </w:tc>
      </w:tr>
      <w:tr w:rsidR="00512FC7" w:rsidRPr="00512FC7" w14:paraId="6C96A453" w14:textId="77777777" w:rsidTr="00533FE7">
        <w:tc>
          <w:tcPr>
            <w:tcW w:w="828" w:type="dxa"/>
            <w:shd w:val="clear" w:color="auto" w:fill="auto"/>
          </w:tcPr>
          <w:p w14:paraId="33879589" w14:textId="77777777" w:rsidR="00512FC7" w:rsidRPr="00512FC7" w:rsidRDefault="00512FC7" w:rsidP="00533FE7">
            <w:bookmarkStart w:id="2240" w:name="fld_StreamAsgnReqType" w:colFirst="1" w:colLast="1"/>
            <w:bookmarkEnd w:id="2239"/>
            <w:r w:rsidRPr="00512FC7">
              <w:t>1498</w:t>
            </w:r>
          </w:p>
        </w:tc>
        <w:tc>
          <w:tcPr>
            <w:tcW w:w="2069" w:type="dxa"/>
            <w:shd w:val="clear" w:color="auto" w:fill="auto"/>
          </w:tcPr>
          <w:p w14:paraId="73807378" w14:textId="77777777" w:rsidR="00512FC7" w:rsidRPr="00512FC7" w:rsidRDefault="00512FC7" w:rsidP="00533FE7">
            <w:r w:rsidRPr="00512FC7">
              <w:t>StreamAsgnReqType</w:t>
            </w:r>
          </w:p>
        </w:tc>
        <w:tc>
          <w:tcPr>
            <w:tcW w:w="1083" w:type="dxa"/>
            <w:shd w:val="clear" w:color="auto" w:fill="auto"/>
          </w:tcPr>
          <w:p w14:paraId="21DAC678" w14:textId="77777777" w:rsidR="00512FC7" w:rsidRPr="00512FC7" w:rsidRDefault="00512FC7" w:rsidP="00533FE7">
            <w:r w:rsidRPr="00512FC7">
              <w:t>int</w:t>
            </w:r>
          </w:p>
        </w:tc>
        <w:tc>
          <w:tcPr>
            <w:tcW w:w="4677" w:type="dxa"/>
            <w:shd w:val="clear" w:color="auto" w:fill="auto"/>
          </w:tcPr>
          <w:p w14:paraId="60FCB771" w14:textId="77777777" w:rsidR="00512FC7" w:rsidRDefault="00512FC7" w:rsidP="00533FE7">
            <w:pPr>
              <w:jc w:val="left"/>
            </w:pPr>
            <w:r>
              <w:t>Type of stream assignment request.</w:t>
            </w:r>
          </w:p>
          <w:p w14:paraId="5A165FB0" w14:textId="77777777" w:rsidR="00512FC7" w:rsidRPr="00512FC7" w:rsidRDefault="00512FC7" w:rsidP="00533FE7">
            <w:pPr>
              <w:jc w:val="left"/>
            </w:pPr>
            <w:r>
              <w:t>Valid values:</w:t>
            </w:r>
            <w:r>
              <w:br/>
            </w:r>
            <w:r>
              <w:tab/>
              <w:t>1 - Stream assignment for new customer(s)</w:t>
            </w:r>
            <w:r>
              <w:br/>
            </w:r>
            <w:r>
              <w:tab/>
              <w:t>2 - Stream assignment for existing customer(s)</w:t>
            </w:r>
          </w:p>
        </w:tc>
        <w:tc>
          <w:tcPr>
            <w:tcW w:w="4411" w:type="dxa"/>
            <w:shd w:val="clear" w:color="auto" w:fill="auto"/>
          </w:tcPr>
          <w:p w14:paraId="2761C386" w14:textId="77777777" w:rsidR="00512FC7" w:rsidRPr="00512FC7" w:rsidRDefault="00512FC7" w:rsidP="00533FE7">
            <w:r w:rsidRPr="00512FC7">
              <w:t>AsgnReqTyp</w:t>
            </w:r>
          </w:p>
        </w:tc>
      </w:tr>
      <w:tr w:rsidR="00512FC7" w:rsidRPr="00512FC7" w14:paraId="6AD9B52D" w14:textId="77777777" w:rsidTr="00533FE7">
        <w:tc>
          <w:tcPr>
            <w:tcW w:w="828" w:type="dxa"/>
            <w:shd w:val="clear" w:color="auto" w:fill="auto"/>
          </w:tcPr>
          <w:p w14:paraId="6A2AEA47" w14:textId="77777777" w:rsidR="00512FC7" w:rsidRPr="00512FC7" w:rsidRDefault="00512FC7" w:rsidP="00533FE7">
            <w:bookmarkStart w:id="2241" w:name="fld_NoAsgnReqs" w:colFirst="1" w:colLast="1"/>
            <w:bookmarkEnd w:id="2240"/>
            <w:r w:rsidRPr="00512FC7">
              <w:t>1499</w:t>
            </w:r>
          </w:p>
        </w:tc>
        <w:tc>
          <w:tcPr>
            <w:tcW w:w="2069" w:type="dxa"/>
            <w:shd w:val="clear" w:color="auto" w:fill="auto"/>
          </w:tcPr>
          <w:p w14:paraId="0B6A95D0" w14:textId="77777777" w:rsidR="00512FC7" w:rsidRPr="00512FC7" w:rsidRDefault="00512FC7" w:rsidP="00533FE7">
            <w:r w:rsidRPr="00512FC7">
              <w:t>NoAsgnReqs</w:t>
            </w:r>
          </w:p>
        </w:tc>
        <w:tc>
          <w:tcPr>
            <w:tcW w:w="1083" w:type="dxa"/>
            <w:shd w:val="clear" w:color="auto" w:fill="auto"/>
          </w:tcPr>
          <w:p w14:paraId="1302153F" w14:textId="77777777" w:rsidR="00512FC7" w:rsidRPr="00512FC7" w:rsidRDefault="00512FC7" w:rsidP="00533FE7">
            <w:r w:rsidRPr="00512FC7">
              <w:t>NumInGroup</w:t>
            </w:r>
          </w:p>
        </w:tc>
        <w:tc>
          <w:tcPr>
            <w:tcW w:w="4677" w:type="dxa"/>
            <w:shd w:val="clear" w:color="auto" w:fill="auto"/>
          </w:tcPr>
          <w:p w14:paraId="51F5CCB4" w14:textId="77777777" w:rsidR="00512FC7" w:rsidRPr="00512FC7" w:rsidRDefault="00512FC7" w:rsidP="00533FE7">
            <w:pPr>
              <w:jc w:val="left"/>
            </w:pPr>
            <w:r w:rsidRPr="00512FC7">
              <w:t>Number of assignment requests.</w:t>
            </w:r>
          </w:p>
        </w:tc>
        <w:tc>
          <w:tcPr>
            <w:tcW w:w="4411" w:type="dxa"/>
            <w:shd w:val="clear" w:color="auto" w:fill="auto"/>
          </w:tcPr>
          <w:p w14:paraId="5DBB05C8" w14:textId="77777777" w:rsidR="00512FC7" w:rsidRPr="00512FC7" w:rsidRDefault="00512FC7" w:rsidP="00533FE7"/>
        </w:tc>
      </w:tr>
      <w:tr w:rsidR="00512FC7" w:rsidRPr="00512FC7" w14:paraId="194902D7" w14:textId="77777777" w:rsidTr="00533FE7">
        <w:tc>
          <w:tcPr>
            <w:tcW w:w="828" w:type="dxa"/>
            <w:shd w:val="clear" w:color="auto" w:fill="auto"/>
          </w:tcPr>
          <w:p w14:paraId="3D08724A" w14:textId="77777777" w:rsidR="00512FC7" w:rsidRPr="00512FC7" w:rsidRDefault="00512FC7" w:rsidP="00533FE7">
            <w:bookmarkStart w:id="2242" w:name="fld_MDStreamID" w:colFirst="1" w:colLast="1"/>
            <w:bookmarkEnd w:id="2241"/>
            <w:r w:rsidRPr="00512FC7">
              <w:t>1500</w:t>
            </w:r>
          </w:p>
        </w:tc>
        <w:tc>
          <w:tcPr>
            <w:tcW w:w="2069" w:type="dxa"/>
            <w:shd w:val="clear" w:color="auto" w:fill="auto"/>
          </w:tcPr>
          <w:p w14:paraId="08154CF0" w14:textId="77777777" w:rsidR="00512FC7" w:rsidRPr="00512FC7" w:rsidRDefault="00512FC7" w:rsidP="00533FE7">
            <w:r w:rsidRPr="00512FC7">
              <w:t>MDStreamID</w:t>
            </w:r>
          </w:p>
        </w:tc>
        <w:tc>
          <w:tcPr>
            <w:tcW w:w="1083" w:type="dxa"/>
            <w:shd w:val="clear" w:color="auto" w:fill="auto"/>
          </w:tcPr>
          <w:p w14:paraId="343554AD" w14:textId="77777777" w:rsidR="00512FC7" w:rsidRPr="00512FC7" w:rsidRDefault="00512FC7" w:rsidP="00533FE7">
            <w:r w:rsidRPr="00512FC7">
              <w:t>String</w:t>
            </w:r>
          </w:p>
        </w:tc>
        <w:tc>
          <w:tcPr>
            <w:tcW w:w="4677" w:type="dxa"/>
            <w:shd w:val="clear" w:color="auto" w:fill="auto"/>
          </w:tcPr>
          <w:p w14:paraId="7CFE413E" w14:textId="77777777" w:rsidR="00512FC7" w:rsidRPr="00512FC7" w:rsidRDefault="00512FC7" w:rsidP="00533FE7">
            <w:pPr>
              <w:jc w:val="left"/>
            </w:pPr>
            <w:r w:rsidRPr="00512FC7">
              <w:t>The identifier or name of the price stream.</w:t>
            </w:r>
          </w:p>
        </w:tc>
        <w:tc>
          <w:tcPr>
            <w:tcW w:w="4411" w:type="dxa"/>
            <w:shd w:val="clear" w:color="auto" w:fill="auto"/>
          </w:tcPr>
          <w:p w14:paraId="4119E3E8" w14:textId="77777777" w:rsidR="00512FC7" w:rsidRPr="00512FC7" w:rsidRDefault="00512FC7" w:rsidP="00533FE7">
            <w:r w:rsidRPr="00512FC7">
              <w:t>MDStrmID</w:t>
            </w:r>
          </w:p>
        </w:tc>
      </w:tr>
      <w:tr w:rsidR="00512FC7" w:rsidRPr="00512FC7" w14:paraId="627322BC" w14:textId="77777777" w:rsidTr="00533FE7">
        <w:tc>
          <w:tcPr>
            <w:tcW w:w="828" w:type="dxa"/>
            <w:shd w:val="clear" w:color="auto" w:fill="auto"/>
          </w:tcPr>
          <w:p w14:paraId="20FEB77E" w14:textId="77777777" w:rsidR="00512FC7" w:rsidRPr="00512FC7" w:rsidRDefault="00512FC7" w:rsidP="00533FE7">
            <w:bookmarkStart w:id="2243" w:name="fld_StreamAsgnRptID" w:colFirst="1" w:colLast="1"/>
            <w:bookmarkEnd w:id="2242"/>
            <w:r w:rsidRPr="00512FC7">
              <w:t>1501</w:t>
            </w:r>
          </w:p>
        </w:tc>
        <w:tc>
          <w:tcPr>
            <w:tcW w:w="2069" w:type="dxa"/>
            <w:shd w:val="clear" w:color="auto" w:fill="auto"/>
          </w:tcPr>
          <w:p w14:paraId="66D217E4" w14:textId="77777777" w:rsidR="00512FC7" w:rsidRPr="00512FC7" w:rsidRDefault="00512FC7" w:rsidP="00533FE7">
            <w:r w:rsidRPr="00512FC7">
              <w:t>StreamAsgnRptID</w:t>
            </w:r>
          </w:p>
        </w:tc>
        <w:tc>
          <w:tcPr>
            <w:tcW w:w="1083" w:type="dxa"/>
            <w:shd w:val="clear" w:color="auto" w:fill="auto"/>
          </w:tcPr>
          <w:p w14:paraId="24EB6BBC" w14:textId="77777777" w:rsidR="00512FC7" w:rsidRPr="00512FC7" w:rsidRDefault="00512FC7" w:rsidP="00533FE7">
            <w:r w:rsidRPr="00512FC7">
              <w:t>String</w:t>
            </w:r>
          </w:p>
        </w:tc>
        <w:tc>
          <w:tcPr>
            <w:tcW w:w="4677" w:type="dxa"/>
            <w:shd w:val="clear" w:color="auto" w:fill="auto"/>
          </w:tcPr>
          <w:p w14:paraId="7690BFF8" w14:textId="77777777" w:rsidR="00512FC7" w:rsidRPr="00512FC7" w:rsidRDefault="00512FC7" w:rsidP="00533FE7">
            <w:pPr>
              <w:jc w:val="left"/>
            </w:pPr>
            <w:r w:rsidRPr="00512FC7">
              <w:t>Unique identifier of the stream assignment report provided by the respondent.</w:t>
            </w:r>
          </w:p>
        </w:tc>
        <w:tc>
          <w:tcPr>
            <w:tcW w:w="4411" w:type="dxa"/>
            <w:shd w:val="clear" w:color="auto" w:fill="auto"/>
          </w:tcPr>
          <w:p w14:paraId="2A218189" w14:textId="77777777" w:rsidR="00512FC7" w:rsidRPr="00512FC7" w:rsidRDefault="00512FC7" w:rsidP="00533FE7">
            <w:r w:rsidRPr="00512FC7">
              <w:t>RptID</w:t>
            </w:r>
          </w:p>
        </w:tc>
      </w:tr>
      <w:tr w:rsidR="00512FC7" w:rsidRPr="00512FC7" w14:paraId="72463617" w14:textId="77777777" w:rsidTr="00533FE7">
        <w:tc>
          <w:tcPr>
            <w:tcW w:w="828" w:type="dxa"/>
            <w:shd w:val="clear" w:color="auto" w:fill="auto"/>
          </w:tcPr>
          <w:p w14:paraId="76086873" w14:textId="77777777" w:rsidR="00512FC7" w:rsidRPr="00512FC7" w:rsidRDefault="00512FC7" w:rsidP="00533FE7">
            <w:bookmarkStart w:id="2244" w:name="fld_StreamAsgnRejReason" w:colFirst="1" w:colLast="1"/>
            <w:bookmarkEnd w:id="2243"/>
            <w:r w:rsidRPr="00512FC7">
              <w:t>1502</w:t>
            </w:r>
          </w:p>
        </w:tc>
        <w:tc>
          <w:tcPr>
            <w:tcW w:w="2069" w:type="dxa"/>
            <w:shd w:val="clear" w:color="auto" w:fill="auto"/>
          </w:tcPr>
          <w:p w14:paraId="3B9C0208" w14:textId="77777777" w:rsidR="00512FC7" w:rsidRPr="00512FC7" w:rsidRDefault="00512FC7" w:rsidP="00533FE7">
            <w:r w:rsidRPr="00512FC7">
              <w:t>StreamAsgnRejReason</w:t>
            </w:r>
          </w:p>
        </w:tc>
        <w:tc>
          <w:tcPr>
            <w:tcW w:w="1083" w:type="dxa"/>
            <w:shd w:val="clear" w:color="auto" w:fill="auto"/>
          </w:tcPr>
          <w:p w14:paraId="6B06C94A" w14:textId="77777777" w:rsidR="00512FC7" w:rsidRPr="00512FC7" w:rsidRDefault="00512FC7" w:rsidP="00533FE7">
            <w:r w:rsidRPr="00512FC7">
              <w:t>int</w:t>
            </w:r>
          </w:p>
        </w:tc>
        <w:tc>
          <w:tcPr>
            <w:tcW w:w="4677" w:type="dxa"/>
            <w:shd w:val="clear" w:color="auto" w:fill="auto"/>
          </w:tcPr>
          <w:p w14:paraId="7E651AA8" w14:textId="77777777" w:rsidR="00512FC7" w:rsidRDefault="00512FC7" w:rsidP="00533FE7">
            <w:pPr>
              <w:jc w:val="left"/>
            </w:pPr>
            <w:r>
              <w:t>Reason code for stream assignment request reject.</w:t>
            </w:r>
          </w:p>
          <w:p w14:paraId="07BCAC20" w14:textId="77777777" w:rsidR="00512FC7" w:rsidRDefault="00512FC7" w:rsidP="00533FE7">
            <w:pPr>
              <w:jc w:val="left"/>
            </w:pPr>
            <w:r>
              <w:t>Valid values:</w:t>
            </w:r>
            <w:r>
              <w:br/>
            </w:r>
            <w:r>
              <w:tab/>
              <w:t>0 - Unknown client</w:t>
            </w:r>
            <w:r>
              <w:br/>
            </w:r>
            <w:r>
              <w:tab/>
              <w:t>1 - Exceeds maximum size</w:t>
            </w:r>
            <w:r>
              <w:br/>
            </w:r>
            <w:r>
              <w:tab/>
              <w:t>2 - Unknown or Invalid currency pair</w:t>
            </w:r>
            <w:r>
              <w:br/>
            </w:r>
            <w:r>
              <w:tab/>
              <w:t>3 - No available stream</w:t>
            </w:r>
            <w:r>
              <w:br/>
            </w:r>
            <w:r>
              <w:tab/>
              <w:t>99 - Other</w:t>
            </w:r>
          </w:p>
          <w:p w14:paraId="6C23FC4C" w14:textId="77777777" w:rsidR="00512FC7" w:rsidRDefault="00512FC7" w:rsidP="00533FE7">
            <w:pPr>
              <w:jc w:val="left"/>
            </w:pPr>
          </w:p>
          <w:p w14:paraId="3B92E40C" w14:textId="77777777" w:rsidR="00512FC7" w:rsidRPr="00512FC7" w:rsidRDefault="00512FC7" w:rsidP="00533FE7">
            <w:pPr>
              <w:jc w:val="left"/>
            </w:pPr>
            <w:r>
              <w:t>or any value conforming to the data type Reserved100Plus</w:t>
            </w:r>
          </w:p>
        </w:tc>
        <w:tc>
          <w:tcPr>
            <w:tcW w:w="4411" w:type="dxa"/>
            <w:shd w:val="clear" w:color="auto" w:fill="auto"/>
          </w:tcPr>
          <w:p w14:paraId="0D4384B1" w14:textId="77777777" w:rsidR="00512FC7" w:rsidRPr="00512FC7" w:rsidRDefault="00512FC7" w:rsidP="00533FE7">
            <w:r w:rsidRPr="00512FC7">
              <w:t>RejRsn</w:t>
            </w:r>
          </w:p>
        </w:tc>
      </w:tr>
      <w:tr w:rsidR="00512FC7" w:rsidRPr="00512FC7" w14:paraId="78849519" w14:textId="77777777" w:rsidTr="00533FE7">
        <w:tc>
          <w:tcPr>
            <w:tcW w:w="828" w:type="dxa"/>
            <w:shd w:val="clear" w:color="auto" w:fill="auto"/>
          </w:tcPr>
          <w:p w14:paraId="0A960E9D" w14:textId="77777777" w:rsidR="00512FC7" w:rsidRPr="00512FC7" w:rsidRDefault="00512FC7" w:rsidP="00533FE7">
            <w:bookmarkStart w:id="2245" w:name="fld_StreamAsgnAckType" w:colFirst="1" w:colLast="1"/>
            <w:bookmarkEnd w:id="2244"/>
            <w:r w:rsidRPr="00512FC7">
              <w:t>1503</w:t>
            </w:r>
          </w:p>
        </w:tc>
        <w:tc>
          <w:tcPr>
            <w:tcW w:w="2069" w:type="dxa"/>
            <w:shd w:val="clear" w:color="auto" w:fill="auto"/>
          </w:tcPr>
          <w:p w14:paraId="39BB530F" w14:textId="77777777" w:rsidR="00512FC7" w:rsidRPr="00512FC7" w:rsidRDefault="00512FC7" w:rsidP="00533FE7">
            <w:r w:rsidRPr="00512FC7">
              <w:t>StreamAsgnAckType</w:t>
            </w:r>
          </w:p>
        </w:tc>
        <w:tc>
          <w:tcPr>
            <w:tcW w:w="1083" w:type="dxa"/>
            <w:shd w:val="clear" w:color="auto" w:fill="auto"/>
          </w:tcPr>
          <w:p w14:paraId="626E3EDD" w14:textId="77777777" w:rsidR="00512FC7" w:rsidRPr="00512FC7" w:rsidRDefault="00512FC7" w:rsidP="00533FE7">
            <w:r w:rsidRPr="00512FC7">
              <w:t>int</w:t>
            </w:r>
          </w:p>
        </w:tc>
        <w:tc>
          <w:tcPr>
            <w:tcW w:w="4677" w:type="dxa"/>
            <w:shd w:val="clear" w:color="auto" w:fill="auto"/>
          </w:tcPr>
          <w:p w14:paraId="3A6E8B03" w14:textId="77777777" w:rsidR="00512FC7" w:rsidRDefault="00512FC7" w:rsidP="00533FE7">
            <w:pPr>
              <w:jc w:val="left"/>
            </w:pPr>
            <w:r>
              <w:t>Type of acknowledgement.</w:t>
            </w:r>
          </w:p>
          <w:p w14:paraId="3DD7CD0E" w14:textId="77777777" w:rsidR="00512FC7" w:rsidRPr="00512FC7" w:rsidRDefault="00512FC7" w:rsidP="00533FE7">
            <w:pPr>
              <w:jc w:val="left"/>
            </w:pPr>
            <w:r>
              <w:t>Valid values:</w:t>
            </w:r>
            <w:r>
              <w:br/>
            </w:r>
            <w:r>
              <w:tab/>
              <w:t>0 - Assignment Accepted</w:t>
            </w:r>
            <w:r>
              <w:br/>
            </w:r>
            <w:r>
              <w:tab/>
              <w:t>1 - Assignment Rejected</w:t>
            </w:r>
          </w:p>
        </w:tc>
        <w:tc>
          <w:tcPr>
            <w:tcW w:w="4411" w:type="dxa"/>
            <w:shd w:val="clear" w:color="auto" w:fill="auto"/>
          </w:tcPr>
          <w:p w14:paraId="1AE25932" w14:textId="77777777" w:rsidR="00512FC7" w:rsidRPr="00512FC7" w:rsidRDefault="00512FC7" w:rsidP="00533FE7">
            <w:r w:rsidRPr="00512FC7">
              <w:t>ActTyp</w:t>
            </w:r>
          </w:p>
        </w:tc>
      </w:tr>
      <w:tr w:rsidR="00512FC7" w:rsidRPr="00512FC7" w14:paraId="12A32372" w14:textId="77777777" w:rsidTr="00533FE7">
        <w:tc>
          <w:tcPr>
            <w:tcW w:w="828" w:type="dxa"/>
            <w:shd w:val="clear" w:color="auto" w:fill="auto"/>
          </w:tcPr>
          <w:p w14:paraId="1158DA4B" w14:textId="77777777" w:rsidR="00512FC7" w:rsidRPr="00512FC7" w:rsidRDefault="00512FC7" w:rsidP="00533FE7">
            <w:bookmarkStart w:id="2246" w:name="fld_RelSymTransactTime" w:colFirst="1" w:colLast="1"/>
            <w:bookmarkEnd w:id="2245"/>
            <w:r w:rsidRPr="00512FC7">
              <w:t>1504</w:t>
            </w:r>
          </w:p>
        </w:tc>
        <w:tc>
          <w:tcPr>
            <w:tcW w:w="2069" w:type="dxa"/>
            <w:shd w:val="clear" w:color="auto" w:fill="auto"/>
          </w:tcPr>
          <w:p w14:paraId="18BB2C9D" w14:textId="77777777" w:rsidR="00512FC7" w:rsidRPr="00512FC7" w:rsidRDefault="00512FC7" w:rsidP="00533FE7">
            <w:r w:rsidRPr="00512FC7">
              <w:t>RelSymTransactTime</w:t>
            </w:r>
          </w:p>
        </w:tc>
        <w:tc>
          <w:tcPr>
            <w:tcW w:w="1083" w:type="dxa"/>
            <w:shd w:val="clear" w:color="auto" w:fill="auto"/>
          </w:tcPr>
          <w:p w14:paraId="5FAB53CE" w14:textId="77777777" w:rsidR="00512FC7" w:rsidRPr="00512FC7" w:rsidRDefault="00512FC7" w:rsidP="00533FE7">
            <w:r w:rsidRPr="00512FC7">
              <w:t>UTCTimestamp</w:t>
            </w:r>
          </w:p>
        </w:tc>
        <w:tc>
          <w:tcPr>
            <w:tcW w:w="4677" w:type="dxa"/>
            <w:shd w:val="clear" w:color="auto" w:fill="auto"/>
          </w:tcPr>
          <w:p w14:paraId="4ABAFEB2" w14:textId="77777777" w:rsidR="00512FC7" w:rsidRPr="00512FC7" w:rsidRDefault="00512FC7" w:rsidP="00533FE7">
            <w:pPr>
              <w:jc w:val="left"/>
            </w:pPr>
            <w:r w:rsidRPr="00512FC7">
              <w:t>See TransactTime(60)</w:t>
            </w:r>
          </w:p>
        </w:tc>
        <w:tc>
          <w:tcPr>
            <w:tcW w:w="4411" w:type="dxa"/>
            <w:shd w:val="clear" w:color="auto" w:fill="auto"/>
          </w:tcPr>
          <w:p w14:paraId="02C9CBFC" w14:textId="77777777" w:rsidR="00512FC7" w:rsidRPr="00512FC7" w:rsidRDefault="00512FC7" w:rsidP="00533FE7">
            <w:r w:rsidRPr="00512FC7">
              <w:t>TxnTm</w:t>
            </w:r>
          </w:p>
        </w:tc>
      </w:tr>
      <w:tr w:rsidR="00DE5358" w:rsidRPr="00DE5358" w14:paraId="083D0D2F" w14:textId="77777777" w:rsidTr="00BD0927">
        <w:trPr>
          <w:del w:id="2247" w:author="Administrator" w:date="2011-08-18T10:26:00Z"/>
        </w:trPr>
        <w:tc>
          <w:tcPr>
            <w:tcW w:w="828" w:type="dxa"/>
            <w:shd w:val="clear" w:color="auto" w:fill="auto"/>
          </w:tcPr>
          <w:p w14:paraId="023CA190" w14:textId="77777777" w:rsidR="00DE5358" w:rsidRPr="00DE5358" w:rsidRDefault="00DE5358" w:rsidP="00DE5358">
            <w:pPr>
              <w:rPr>
                <w:del w:id="2248" w:author="Administrator" w:date="2011-08-18T10:26:00Z"/>
              </w:rPr>
            </w:pPr>
            <w:bookmarkStart w:id="2249" w:name="fld_PartyDetailsListRequestID" w:colFirst="1" w:colLast="1"/>
            <w:bookmarkStart w:id="2250" w:name="fld_StreamAsgnType" w:colFirst="1" w:colLast="1"/>
            <w:bookmarkEnd w:id="2246"/>
            <w:del w:id="2251" w:author="Administrator" w:date="2011-08-18T10:26:00Z">
              <w:r w:rsidRPr="00DE5358">
                <w:delText>1505</w:delText>
              </w:r>
            </w:del>
          </w:p>
        </w:tc>
        <w:tc>
          <w:tcPr>
            <w:tcW w:w="2069" w:type="dxa"/>
            <w:shd w:val="clear" w:color="auto" w:fill="auto"/>
          </w:tcPr>
          <w:p w14:paraId="6B0EC190" w14:textId="77777777" w:rsidR="00DE5358" w:rsidRPr="00DE5358" w:rsidRDefault="00DE5358" w:rsidP="00DE5358">
            <w:pPr>
              <w:rPr>
                <w:del w:id="2252" w:author="Administrator" w:date="2011-08-18T10:26:00Z"/>
              </w:rPr>
            </w:pPr>
            <w:del w:id="2253" w:author="Administrator" w:date="2011-08-18T10:26:00Z">
              <w:r w:rsidRPr="00DE5358">
                <w:delText>PartyDetailsListRequestID</w:delText>
              </w:r>
            </w:del>
          </w:p>
        </w:tc>
        <w:tc>
          <w:tcPr>
            <w:tcW w:w="1083" w:type="dxa"/>
            <w:shd w:val="clear" w:color="auto" w:fill="auto"/>
          </w:tcPr>
          <w:p w14:paraId="3024B09F" w14:textId="77777777" w:rsidR="00DE5358" w:rsidRPr="00DE5358" w:rsidRDefault="00DE5358" w:rsidP="00DE5358">
            <w:pPr>
              <w:rPr>
                <w:del w:id="2254" w:author="Administrator" w:date="2011-08-18T10:26:00Z"/>
              </w:rPr>
            </w:pPr>
            <w:del w:id="2255" w:author="Administrator" w:date="2011-08-18T10:26:00Z">
              <w:r w:rsidRPr="00DE5358">
                <w:delText>String</w:delText>
              </w:r>
            </w:del>
          </w:p>
        </w:tc>
        <w:tc>
          <w:tcPr>
            <w:tcW w:w="4677" w:type="dxa"/>
            <w:shd w:val="clear" w:color="auto" w:fill="auto"/>
          </w:tcPr>
          <w:p w14:paraId="0A987F2F" w14:textId="77777777" w:rsidR="00DE5358" w:rsidRPr="00DE5358" w:rsidRDefault="00DE5358" w:rsidP="00BD0927">
            <w:pPr>
              <w:jc w:val="left"/>
              <w:rPr>
                <w:del w:id="2256" w:author="Administrator" w:date="2011-08-18T10:26:00Z"/>
              </w:rPr>
            </w:pPr>
            <w:del w:id="2257" w:author="Administrator" w:date="2011-08-18T10:26:00Z">
              <w:r w:rsidRPr="00DE5358">
                <w:delText>Unique identifier for Party Details List Request.</w:delText>
              </w:r>
            </w:del>
          </w:p>
        </w:tc>
        <w:tc>
          <w:tcPr>
            <w:tcW w:w="4411" w:type="dxa"/>
            <w:shd w:val="clear" w:color="auto" w:fill="auto"/>
          </w:tcPr>
          <w:p w14:paraId="1753E320" w14:textId="77777777" w:rsidR="00DE5358" w:rsidRPr="00DE5358" w:rsidRDefault="00DE5358" w:rsidP="00DE5358">
            <w:pPr>
              <w:rPr>
                <w:del w:id="2258" w:author="Administrator" w:date="2011-08-18T10:26:00Z"/>
              </w:rPr>
            </w:pPr>
            <w:del w:id="2259" w:author="Administrator" w:date="2011-08-18T10:26:00Z">
              <w:r w:rsidRPr="00DE5358">
                <w:delText>ReqID</w:delText>
              </w:r>
            </w:del>
          </w:p>
        </w:tc>
      </w:tr>
      <w:tr w:rsidR="00DE5358" w:rsidRPr="00DE5358" w14:paraId="2A35605C" w14:textId="77777777" w:rsidTr="00BD0927">
        <w:trPr>
          <w:del w:id="2260" w:author="Administrator" w:date="2011-08-18T10:26:00Z"/>
        </w:trPr>
        <w:tc>
          <w:tcPr>
            <w:tcW w:w="828" w:type="dxa"/>
            <w:shd w:val="clear" w:color="auto" w:fill="auto"/>
          </w:tcPr>
          <w:p w14:paraId="292F6D49" w14:textId="77777777" w:rsidR="00DE5358" w:rsidRPr="00DE5358" w:rsidRDefault="00DE5358" w:rsidP="00DE5358">
            <w:pPr>
              <w:rPr>
                <w:del w:id="2261" w:author="Administrator" w:date="2011-08-18T10:26:00Z"/>
              </w:rPr>
            </w:pPr>
            <w:bookmarkStart w:id="2262" w:name="fld_NoPartyListResponseTypes" w:colFirst="1" w:colLast="1"/>
            <w:bookmarkEnd w:id="2249"/>
            <w:del w:id="2263" w:author="Administrator" w:date="2011-08-18T10:26:00Z">
              <w:r w:rsidRPr="00DE5358">
                <w:delText>1506</w:delText>
              </w:r>
            </w:del>
          </w:p>
        </w:tc>
        <w:tc>
          <w:tcPr>
            <w:tcW w:w="2069" w:type="dxa"/>
            <w:shd w:val="clear" w:color="auto" w:fill="auto"/>
          </w:tcPr>
          <w:p w14:paraId="1B805F9D" w14:textId="77777777" w:rsidR="00DE5358" w:rsidRPr="00DE5358" w:rsidRDefault="00DE5358" w:rsidP="00DE5358">
            <w:pPr>
              <w:rPr>
                <w:del w:id="2264" w:author="Administrator" w:date="2011-08-18T10:26:00Z"/>
              </w:rPr>
            </w:pPr>
            <w:del w:id="2265" w:author="Administrator" w:date="2011-08-18T10:26:00Z">
              <w:r w:rsidRPr="00DE5358">
                <w:delText>NoPartyListResponseTypes</w:delText>
              </w:r>
            </w:del>
          </w:p>
        </w:tc>
        <w:tc>
          <w:tcPr>
            <w:tcW w:w="1083" w:type="dxa"/>
            <w:shd w:val="clear" w:color="auto" w:fill="auto"/>
          </w:tcPr>
          <w:p w14:paraId="26E0D890" w14:textId="77777777" w:rsidR="00DE5358" w:rsidRPr="00DE5358" w:rsidRDefault="00DE5358" w:rsidP="00DE5358">
            <w:pPr>
              <w:rPr>
                <w:del w:id="2266" w:author="Administrator" w:date="2011-08-18T10:26:00Z"/>
              </w:rPr>
            </w:pPr>
            <w:del w:id="2267" w:author="Administrator" w:date="2011-08-18T10:26:00Z">
              <w:r w:rsidRPr="00DE5358">
                <w:delText>NumInGroup</w:delText>
              </w:r>
            </w:del>
          </w:p>
        </w:tc>
        <w:tc>
          <w:tcPr>
            <w:tcW w:w="4677" w:type="dxa"/>
            <w:shd w:val="clear" w:color="auto" w:fill="auto"/>
          </w:tcPr>
          <w:p w14:paraId="1AE0CD94" w14:textId="77777777" w:rsidR="00DE5358" w:rsidRPr="00DE5358" w:rsidRDefault="00DE5358" w:rsidP="00BD0927">
            <w:pPr>
              <w:jc w:val="left"/>
              <w:rPr>
                <w:del w:id="2268" w:author="Administrator" w:date="2011-08-18T10:26:00Z"/>
              </w:rPr>
            </w:pPr>
            <w:del w:id="2269" w:author="Administrator" w:date="2011-08-18T10:26:00Z">
              <w:r w:rsidRPr="00DE5358">
                <w:delText>Number of Party List Resopnse Type values.</w:delText>
              </w:r>
            </w:del>
          </w:p>
        </w:tc>
        <w:tc>
          <w:tcPr>
            <w:tcW w:w="4411" w:type="dxa"/>
            <w:shd w:val="clear" w:color="auto" w:fill="auto"/>
          </w:tcPr>
          <w:p w14:paraId="3D3B6242" w14:textId="77777777" w:rsidR="00DE5358" w:rsidRPr="00DE5358" w:rsidRDefault="00DE5358" w:rsidP="00DE5358">
            <w:pPr>
              <w:rPr>
                <w:del w:id="2270" w:author="Administrator" w:date="2011-08-18T10:26:00Z"/>
              </w:rPr>
            </w:pPr>
          </w:p>
        </w:tc>
      </w:tr>
      <w:tr w:rsidR="00DE5358" w:rsidRPr="00DE5358" w14:paraId="032E2B8D" w14:textId="77777777" w:rsidTr="00BD0927">
        <w:trPr>
          <w:del w:id="2271" w:author="Administrator" w:date="2011-08-18T10:26:00Z"/>
        </w:trPr>
        <w:tc>
          <w:tcPr>
            <w:tcW w:w="828" w:type="dxa"/>
            <w:shd w:val="clear" w:color="auto" w:fill="auto"/>
          </w:tcPr>
          <w:p w14:paraId="5CBE6FDA" w14:textId="77777777" w:rsidR="00DE5358" w:rsidRPr="00DE5358" w:rsidRDefault="00DE5358" w:rsidP="00DE5358">
            <w:pPr>
              <w:rPr>
                <w:del w:id="2272" w:author="Administrator" w:date="2011-08-18T10:26:00Z"/>
              </w:rPr>
            </w:pPr>
            <w:bookmarkStart w:id="2273" w:name="fld_PartyListResponseType" w:colFirst="1" w:colLast="1"/>
            <w:bookmarkEnd w:id="2262"/>
            <w:del w:id="2274" w:author="Administrator" w:date="2011-08-18T10:26:00Z">
              <w:r w:rsidRPr="00DE5358">
                <w:delText>1507</w:delText>
              </w:r>
            </w:del>
          </w:p>
        </w:tc>
        <w:tc>
          <w:tcPr>
            <w:tcW w:w="2069" w:type="dxa"/>
            <w:shd w:val="clear" w:color="auto" w:fill="auto"/>
          </w:tcPr>
          <w:p w14:paraId="10D5F483" w14:textId="77777777" w:rsidR="00DE5358" w:rsidRPr="00DE5358" w:rsidRDefault="00DE5358" w:rsidP="00DE5358">
            <w:pPr>
              <w:rPr>
                <w:del w:id="2275" w:author="Administrator" w:date="2011-08-18T10:26:00Z"/>
              </w:rPr>
            </w:pPr>
            <w:del w:id="2276" w:author="Administrator" w:date="2011-08-18T10:26:00Z">
              <w:r w:rsidRPr="00DE5358">
                <w:delText>PartyListResponseType</w:delText>
              </w:r>
            </w:del>
          </w:p>
        </w:tc>
        <w:tc>
          <w:tcPr>
            <w:tcW w:w="1083" w:type="dxa"/>
            <w:shd w:val="clear" w:color="auto" w:fill="auto"/>
          </w:tcPr>
          <w:p w14:paraId="7B11F1CB" w14:textId="77777777" w:rsidR="00DE5358" w:rsidRPr="00DE5358" w:rsidRDefault="00DE5358" w:rsidP="00DE5358">
            <w:pPr>
              <w:rPr>
                <w:del w:id="2277" w:author="Administrator" w:date="2011-08-18T10:26:00Z"/>
              </w:rPr>
            </w:pPr>
            <w:del w:id="2278" w:author="Administrator" w:date="2011-08-18T10:26:00Z">
              <w:r w:rsidRPr="00DE5358">
                <w:delText>int</w:delText>
              </w:r>
            </w:del>
          </w:p>
        </w:tc>
        <w:tc>
          <w:tcPr>
            <w:tcW w:w="4677" w:type="dxa"/>
            <w:shd w:val="clear" w:color="auto" w:fill="auto"/>
          </w:tcPr>
          <w:p w14:paraId="7A75FF64" w14:textId="77777777" w:rsidR="00DE5358" w:rsidRDefault="00DE5358" w:rsidP="00BD0927">
            <w:pPr>
              <w:jc w:val="left"/>
              <w:rPr>
                <w:del w:id="2279" w:author="Administrator" w:date="2011-08-18T10:26:00Z"/>
              </w:rPr>
            </w:pPr>
            <w:del w:id="2280" w:author="Administrator" w:date="2011-08-18T10:26:00Z">
              <w:r>
                <w:delText>Indicates the type of response that has been requested.</w:delText>
              </w:r>
            </w:del>
          </w:p>
          <w:p w14:paraId="1BD388E8" w14:textId="77777777" w:rsidR="00DE5358" w:rsidRPr="00DE5358" w:rsidRDefault="00DE5358" w:rsidP="00BD0927">
            <w:pPr>
              <w:jc w:val="left"/>
              <w:rPr>
                <w:del w:id="2281" w:author="Administrator" w:date="2011-08-18T10:26:00Z"/>
              </w:rPr>
            </w:pPr>
            <w:del w:id="2282" w:author="Administrator" w:date="2011-08-18T10:26:00Z">
              <w:r>
                <w:delText>Valid values:</w:delText>
              </w:r>
              <w:r>
                <w:br/>
              </w:r>
              <w:r>
                <w:tab/>
                <w:delText>0 - Return all available information on parties and related parties. (May not be combined with other values.)</w:delText>
              </w:r>
              <w:r>
                <w:br/>
              </w:r>
              <w:r>
                <w:tab/>
                <w:delText>1 - Return only party information. (Excludes information like risk limits from being reported. May not be combined with any other value except 2.)</w:delText>
              </w:r>
              <w:r>
                <w:br/>
              </w:r>
              <w:r>
                <w:tab/>
                <w:delText>2 - Include information on related parties.</w:delText>
              </w:r>
              <w:r>
                <w:br/>
              </w:r>
              <w:r>
                <w:tab/>
                <w:delText>3 - Include risk limit information.</w:delText>
              </w:r>
            </w:del>
          </w:p>
        </w:tc>
        <w:tc>
          <w:tcPr>
            <w:tcW w:w="4411" w:type="dxa"/>
            <w:shd w:val="clear" w:color="auto" w:fill="auto"/>
          </w:tcPr>
          <w:p w14:paraId="1D37DD36" w14:textId="77777777" w:rsidR="00DE5358" w:rsidRPr="00DE5358" w:rsidRDefault="00DE5358" w:rsidP="00DE5358">
            <w:pPr>
              <w:rPr>
                <w:del w:id="2283" w:author="Administrator" w:date="2011-08-18T10:26:00Z"/>
              </w:rPr>
            </w:pPr>
            <w:del w:id="2284" w:author="Administrator" w:date="2011-08-18T10:26:00Z">
              <w:r w:rsidRPr="00DE5358">
                <w:delText>Typ</w:delText>
              </w:r>
            </w:del>
          </w:p>
        </w:tc>
      </w:tr>
      <w:tr w:rsidR="00DE5358" w:rsidRPr="00DE5358" w14:paraId="6D019D2E" w14:textId="77777777" w:rsidTr="00BD0927">
        <w:trPr>
          <w:del w:id="2285" w:author="Administrator" w:date="2011-08-18T10:26:00Z"/>
        </w:trPr>
        <w:tc>
          <w:tcPr>
            <w:tcW w:w="828" w:type="dxa"/>
            <w:shd w:val="clear" w:color="auto" w:fill="auto"/>
          </w:tcPr>
          <w:p w14:paraId="1D4965EA" w14:textId="77777777" w:rsidR="00DE5358" w:rsidRPr="00DE5358" w:rsidRDefault="00DE5358" w:rsidP="00DE5358">
            <w:pPr>
              <w:rPr>
                <w:del w:id="2286" w:author="Administrator" w:date="2011-08-18T10:26:00Z"/>
              </w:rPr>
            </w:pPr>
            <w:bookmarkStart w:id="2287" w:name="fld_NoRequestedPartyRoles" w:colFirst="1" w:colLast="1"/>
            <w:bookmarkEnd w:id="2273"/>
            <w:del w:id="2288" w:author="Administrator" w:date="2011-08-18T10:26:00Z">
              <w:r w:rsidRPr="00DE5358">
                <w:delText>1508</w:delText>
              </w:r>
            </w:del>
          </w:p>
        </w:tc>
        <w:tc>
          <w:tcPr>
            <w:tcW w:w="2069" w:type="dxa"/>
            <w:shd w:val="clear" w:color="auto" w:fill="auto"/>
          </w:tcPr>
          <w:p w14:paraId="23D78380" w14:textId="77777777" w:rsidR="00DE5358" w:rsidRPr="00DE5358" w:rsidRDefault="00DE5358" w:rsidP="00DE5358">
            <w:pPr>
              <w:rPr>
                <w:del w:id="2289" w:author="Administrator" w:date="2011-08-18T10:26:00Z"/>
              </w:rPr>
            </w:pPr>
            <w:del w:id="2290" w:author="Administrator" w:date="2011-08-18T10:26:00Z">
              <w:r w:rsidRPr="00DE5358">
                <w:delText>NoRequestedPartyRoles</w:delText>
              </w:r>
            </w:del>
          </w:p>
        </w:tc>
        <w:tc>
          <w:tcPr>
            <w:tcW w:w="1083" w:type="dxa"/>
            <w:shd w:val="clear" w:color="auto" w:fill="auto"/>
          </w:tcPr>
          <w:p w14:paraId="1DDC868A" w14:textId="77777777" w:rsidR="00DE5358" w:rsidRPr="00DE5358" w:rsidRDefault="00DE5358" w:rsidP="00DE5358">
            <w:pPr>
              <w:rPr>
                <w:del w:id="2291" w:author="Administrator" w:date="2011-08-18T10:26:00Z"/>
              </w:rPr>
            </w:pPr>
            <w:del w:id="2292" w:author="Administrator" w:date="2011-08-18T10:26:00Z">
              <w:r w:rsidRPr="00DE5358">
                <w:delText>NumInGroup</w:delText>
              </w:r>
            </w:del>
          </w:p>
        </w:tc>
        <w:tc>
          <w:tcPr>
            <w:tcW w:w="4677" w:type="dxa"/>
            <w:shd w:val="clear" w:color="auto" w:fill="auto"/>
          </w:tcPr>
          <w:p w14:paraId="30222916" w14:textId="77777777" w:rsidR="00DE5358" w:rsidRPr="00DE5358" w:rsidRDefault="00DE5358" w:rsidP="00BD0927">
            <w:pPr>
              <w:jc w:val="left"/>
              <w:rPr>
                <w:del w:id="2293" w:author="Administrator" w:date="2011-08-18T10:26:00Z"/>
              </w:rPr>
            </w:pPr>
            <w:del w:id="2294" w:author="Administrator" w:date="2011-08-18T10:26:00Z">
              <w:r w:rsidRPr="00DE5358">
                <w:delText>Number of Requested Party Roles.</w:delText>
              </w:r>
            </w:del>
          </w:p>
        </w:tc>
        <w:tc>
          <w:tcPr>
            <w:tcW w:w="4411" w:type="dxa"/>
            <w:shd w:val="clear" w:color="auto" w:fill="auto"/>
          </w:tcPr>
          <w:p w14:paraId="298EF960" w14:textId="77777777" w:rsidR="00DE5358" w:rsidRPr="00DE5358" w:rsidRDefault="00DE5358" w:rsidP="00DE5358">
            <w:pPr>
              <w:rPr>
                <w:del w:id="2295" w:author="Administrator" w:date="2011-08-18T10:26:00Z"/>
              </w:rPr>
            </w:pPr>
          </w:p>
        </w:tc>
      </w:tr>
      <w:tr w:rsidR="00DE5358" w:rsidRPr="00DE5358" w14:paraId="2B47DCBA" w14:textId="77777777" w:rsidTr="00BD0927">
        <w:trPr>
          <w:del w:id="2296" w:author="Administrator" w:date="2011-08-18T10:26:00Z"/>
        </w:trPr>
        <w:tc>
          <w:tcPr>
            <w:tcW w:w="828" w:type="dxa"/>
            <w:shd w:val="clear" w:color="auto" w:fill="auto"/>
          </w:tcPr>
          <w:p w14:paraId="71F7EE96" w14:textId="77777777" w:rsidR="00DE5358" w:rsidRPr="00DE5358" w:rsidRDefault="00DE5358" w:rsidP="00DE5358">
            <w:pPr>
              <w:rPr>
                <w:del w:id="2297" w:author="Administrator" w:date="2011-08-18T10:26:00Z"/>
              </w:rPr>
            </w:pPr>
            <w:bookmarkStart w:id="2298" w:name="fld_RequestedPartyRole" w:colFirst="1" w:colLast="1"/>
            <w:bookmarkEnd w:id="2287"/>
            <w:del w:id="2299" w:author="Administrator" w:date="2011-08-18T10:26:00Z">
              <w:r w:rsidRPr="00DE5358">
                <w:delText>1509</w:delText>
              </w:r>
            </w:del>
          </w:p>
        </w:tc>
        <w:tc>
          <w:tcPr>
            <w:tcW w:w="2069" w:type="dxa"/>
            <w:shd w:val="clear" w:color="auto" w:fill="auto"/>
          </w:tcPr>
          <w:p w14:paraId="4F88DA84" w14:textId="77777777" w:rsidR="00DE5358" w:rsidRPr="00DE5358" w:rsidRDefault="00DE5358" w:rsidP="00DE5358">
            <w:pPr>
              <w:rPr>
                <w:del w:id="2300" w:author="Administrator" w:date="2011-08-18T10:26:00Z"/>
              </w:rPr>
            </w:pPr>
            <w:del w:id="2301" w:author="Administrator" w:date="2011-08-18T10:26:00Z">
              <w:r w:rsidRPr="00DE5358">
                <w:delText>RequestedPartyRole</w:delText>
              </w:r>
            </w:del>
          </w:p>
        </w:tc>
        <w:tc>
          <w:tcPr>
            <w:tcW w:w="1083" w:type="dxa"/>
            <w:shd w:val="clear" w:color="auto" w:fill="auto"/>
          </w:tcPr>
          <w:p w14:paraId="5033D4B1" w14:textId="77777777" w:rsidR="00DE5358" w:rsidRPr="00DE5358" w:rsidRDefault="00DE5358" w:rsidP="00DE5358">
            <w:pPr>
              <w:rPr>
                <w:del w:id="2302" w:author="Administrator" w:date="2011-08-18T10:26:00Z"/>
              </w:rPr>
            </w:pPr>
            <w:del w:id="2303" w:author="Administrator" w:date="2011-08-18T10:26:00Z">
              <w:r w:rsidRPr="00DE5358">
                <w:delText>int</w:delText>
              </w:r>
            </w:del>
          </w:p>
        </w:tc>
        <w:tc>
          <w:tcPr>
            <w:tcW w:w="4677" w:type="dxa"/>
            <w:shd w:val="clear" w:color="auto" w:fill="auto"/>
          </w:tcPr>
          <w:p w14:paraId="6F7362DD" w14:textId="77777777" w:rsidR="00DE5358" w:rsidRDefault="00DE5358" w:rsidP="00BD0927">
            <w:pPr>
              <w:jc w:val="left"/>
              <w:rPr>
                <w:del w:id="2304" w:author="Administrator" w:date="2011-08-18T10:26:00Z"/>
              </w:rPr>
            </w:pPr>
            <w:del w:id="2305" w:author="Administrator" w:date="2011-08-18T10:26:00Z">
              <w:r>
                <w:delText>Identifies the type (role) of party that has been requested.</w:delText>
              </w:r>
            </w:del>
          </w:p>
          <w:p w14:paraId="38A4ACF3" w14:textId="77777777" w:rsidR="00DE5358" w:rsidRPr="00DE5358" w:rsidRDefault="00DE5358" w:rsidP="00BD0927">
            <w:pPr>
              <w:jc w:val="left"/>
              <w:rPr>
                <w:del w:id="2306" w:author="Administrator" w:date="2011-08-18T10:26:00Z"/>
              </w:rPr>
            </w:pPr>
            <w:del w:id="2307" w:author="Administrator" w:date="2011-08-18T10:26:00Z">
              <w:r>
                <w:delText>Valid values:</w:delText>
              </w:r>
              <w:r>
                <w:br/>
              </w:r>
              <w:r>
                <w:tab/>
                <w:delText>82 - Central Registration Depository (CRD)</w:delText>
              </w:r>
              <w:r>
                <w:br/>
              </w:r>
              <w:r>
                <w:tab/>
                <w:delText>83 - Clearing Account</w:delText>
              </w:r>
              <w:r>
                <w:br/>
              </w:r>
              <w:r>
                <w:tab/>
                <w:delText>84 - Acceptable Settling Counterparty</w:delText>
              </w:r>
              <w:r>
                <w:br/>
              </w:r>
              <w:r>
                <w:tab/>
                <w:delText>85 - Unacceptable Settling Counterparty</w:delText>
              </w:r>
              <w:r>
                <w:br/>
              </w:r>
              <w:r>
                <w:tab/>
                <w:delText>1 - Executing Firm (formerly FIX 4.2 ExecBroker)</w:delText>
              </w:r>
              <w:r>
                <w:br/>
              </w:r>
              <w:r>
                <w:tab/>
                <w:delText>2 - Broker of Credit (formerly FIX 4.2 BrokerOfCredit)</w:delText>
              </w:r>
              <w:r>
                <w:br/>
              </w:r>
              <w:r>
                <w:tab/>
                <w:delText>3 - Client ID (formerly FIX 4.2 ClientID)</w:delText>
              </w:r>
              <w:r>
                <w:br/>
              </w:r>
              <w:r>
                <w:tab/>
                <w:delText>4 - Clearing Firm (formerly FIX 4.2 ClearingFirm)</w:delText>
              </w:r>
              <w:r>
                <w:br/>
              </w:r>
              <w:r>
                <w:tab/>
                <w:delText>5 - Investor ID</w:delText>
              </w:r>
              <w:r>
                <w:br/>
              </w:r>
              <w:r>
                <w:tab/>
                <w:delText>6 - Introducing Firm</w:delText>
              </w:r>
              <w:r>
                <w:br/>
              </w:r>
              <w:r>
                <w:tab/>
                <w:delText>7 - Entering Firm</w:delText>
              </w:r>
              <w:r>
                <w:br/>
              </w:r>
              <w:r>
                <w:tab/>
                <w:delText>8 - Locate / Lending Firm (for short-sales)</w:delText>
              </w:r>
              <w:r>
                <w:br/>
              </w:r>
              <w:r>
                <w:tab/>
                <w:delText>9 - Fund Manager Client ID (for CIV)</w:delText>
              </w:r>
              <w:r>
                <w:br/>
              </w:r>
              <w:r>
                <w:tab/>
                <w:delText>10 - Settlement Location (formerly FIX 4.2 SettlLocation)</w:delText>
              </w:r>
              <w:r>
                <w:br/>
              </w:r>
              <w:r>
                <w:tab/>
                <w:delText>11 - Order Origination Trader (associated with Order Origination Firm - i.e. trader who initiates/submits the order)</w:delText>
              </w:r>
              <w:r>
                <w:br/>
              </w:r>
              <w:r>
                <w:tab/>
                <w:delText>12 - Executing Trader (associated with Executing Firm - actually executes)</w:delText>
              </w:r>
              <w:r>
                <w:br/>
              </w:r>
              <w:r>
                <w:tab/>
                <w:delText>13 - Order Origination Firm (e.g. buy-side firm)</w:delText>
              </w:r>
              <w:r>
                <w:br/>
              </w:r>
              <w:r>
                <w:tab/>
                <w:delText>14 - Giveup Clearing Firm (firm to which trade is given up)</w:delText>
              </w:r>
              <w:r>
                <w:br/>
              </w:r>
              <w:r>
                <w:tab/>
                <w:delText>15 - Correspondant Clearing Firm</w:delText>
              </w:r>
              <w:r>
                <w:br/>
              </w:r>
              <w:r>
                <w:tab/>
                <w:delText>16 - Executing System</w:delText>
              </w:r>
              <w:r>
                <w:br/>
              </w:r>
              <w:r>
                <w:tab/>
                <w:delText>17 - Contra Firm</w:delText>
              </w:r>
              <w:r>
                <w:br/>
              </w:r>
              <w:r>
                <w:tab/>
                <w:delText>18 - Contra Clearing Firm</w:delText>
              </w:r>
              <w:r>
                <w:br/>
              </w:r>
              <w:r>
                <w:tab/>
                <w:delText>19 - Sponsoring Firm</w:delText>
              </w:r>
              <w:r>
                <w:br/>
              </w:r>
              <w:r>
                <w:tab/>
                <w:delText>20 - Underlying Contra Firm</w:delText>
              </w:r>
              <w:r>
                <w:br/>
              </w:r>
              <w:r>
                <w:tab/>
                <w:delText>21 - Clearing Organization</w:delText>
              </w:r>
              <w:r>
                <w:br/>
              </w:r>
              <w:r>
                <w:tab/>
                <w:delText>22 - Exchange</w:delText>
              </w:r>
              <w:r>
                <w:br/>
              </w:r>
              <w:r>
                <w:tab/>
                <w:delText>24 - Customer Account</w:delText>
              </w:r>
              <w:r>
                <w:br/>
              </w:r>
              <w:r>
                <w:tab/>
                <w:delText>25 - Correspondent Clearing Organization</w:delText>
              </w:r>
              <w:r>
                <w:br/>
              </w:r>
              <w:r>
                <w:tab/>
                <w:delText>26 - Correspondent Broker</w:delText>
              </w:r>
              <w:r>
                <w:br/>
              </w:r>
              <w:r>
                <w:tab/>
                <w:delText>27 - Buyer/Seller (Receiver/Deliverer)</w:delText>
              </w:r>
              <w:r>
                <w:br/>
              </w:r>
              <w:r>
                <w:tab/>
                <w:delText>28 - Custodian</w:delText>
              </w:r>
              <w:r>
                <w:br/>
              </w:r>
              <w:r>
                <w:tab/>
                <w:delText>29 - Intermediary</w:delText>
              </w:r>
              <w:r>
                <w:br/>
              </w:r>
              <w:r>
                <w:tab/>
                <w:delText>30 - Agent</w:delText>
              </w:r>
              <w:r>
                <w:br/>
              </w:r>
              <w:r>
                <w:tab/>
                <w:delText>31 - Sub-custodian</w:delText>
              </w:r>
              <w:r>
                <w:br/>
              </w:r>
              <w:r>
                <w:tab/>
                <w:delText>32 - Beneficiary</w:delText>
              </w:r>
              <w:r>
                <w:br/>
              </w:r>
              <w:r>
                <w:tab/>
                <w:delText>33 - Interested party</w:delText>
              </w:r>
              <w:r>
                <w:br/>
              </w:r>
              <w:r>
                <w:tab/>
                <w:delText>34 - Regulatory body</w:delText>
              </w:r>
              <w:r>
                <w:br/>
              </w:r>
              <w:r>
                <w:tab/>
                <w:delText>35 - Liquidity provider</w:delText>
              </w:r>
              <w:r>
                <w:br/>
              </w:r>
              <w:r>
                <w:tab/>
                <w:delText>36 - Entering trader</w:delText>
              </w:r>
              <w:r>
                <w:br/>
              </w:r>
              <w:r>
                <w:tab/>
                <w:delText>37 - Contra trader</w:delText>
              </w:r>
              <w:r>
                <w:br/>
              </w:r>
              <w:r>
                <w:tab/>
                <w:delText>38 - Position account</w:delText>
              </w:r>
              <w:r>
                <w:br/>
              </w:r>
              <w:r>
                <w:tab/>
                <w:delText>39 - Contra Investor ID</w:delText>
              </w:r>
              <w:r>
                <w:br/>
              </w:r>
              <w:r>
                <w:tab/>
                <w:delText>40 - Transfer to Firm</w:delText>
              </w:r>
              <w:r>
                <w:br/>
              </w:r>
              <w:r>
                <w:tab/>
                <w:delText>41 - Contra Position Account</w:delText>
              </w:r>
              <w:r>
                <w:br/>
              </w:r>
              <w:r>
                <w:tab/>
                <w:delText>42 - Contra Exchange</w:delText>
              </w:r>
              <w:r>
                <w:br/>
              </w:r>
              <w:r>
                <w:tab/>
                <w:delText>43 - Internal Carry Account</w:delText>
              </w:r>
              <w:r>
                <w:br/>
              </w:r>
              <w:r>
                <w:tab/>
                <w:delText>44 - Order Entry Operator ID</w:delText>
              </w:r>
              <w:r>
                <w:br/>
              </w:r>
              <w:r>
                <w:tab/>
                <w:delText>45 - Secondary Account Number</w:delText>
              </w:r>
              <w:r>
                <w:br/>
              </w:r>
              <w:r>
                <w:tab/>
                <w:delText>46 - Foreign Firm</w:delText>
              </w:r>
              <w:r>
                <w:br/>
              </w:r>
              <w:r>
                <w:tab/>
                <w:delText>47 - Third Party Allocation Firm</w:delText>
              </w:r>
              <w:r>
                <w:br/>
              </w:r>
              <w:r>
                <w:tab/>
                <w:delText>48 - Claiming Account</w:delText>
              </w:r>
              <w:r>
                <w:br/>
              </w:r>
              <w:r>
                <w:tab/>
                <w:delText>49 - Asset Manager</w:delText>
              </w:r>
              <w:r>
                <w:br/>
              </w:r>
              <w:r>
                <w:tab/>
                <w:delText>50 - Pledgor Account</w:delText>
              </w:r>
              <w:r>
                <w:br/>
              </w:r>
              <w:r>
                <w:tab/>
                <w:delText>51 - Pledgee Account</w:delText>
              </w:r>
              <w:r>
                <w:br/>
              </w:r>
              <w:r>
                <w:tab/>
                <w:delText>52 - Large Trader Reportable Account</w:delText>
              </w:r>
              <w:r>
                <w:br/>
              </w:r>
              <w:r>
                <w:tab/>
                <w:delText>53 - Trader mnemonic</w:delText>
              </w:r>
              <w:r>
                <w:br/>
              </w:r>
              <w:r>
                <w:tab/>
                <w:delText>54 - Sender Location</w:delText>
              </w:r>
              <w:r>
                <w:br/>
              </w:r>
              <w:r>
                <w:tab/>
                <w:delText>55 - Session ID</w:delText>
              </w:r>
              <w:r>
                <w:br/>
              </w:r>
              <w:r>
                <w:tab/>
                <w:delText>56 - Acceptable Counterparty</w:delText>
              </w:r>
              <w:r>
                <w:br/>
              </w:r>
              <w:r>
                <w:tab/>
                <w:delText>57 - Unacceptable Counterparty</w:delText>
              </w:r>
              <w:r>
                <w:br/>
              </w:r>
              <w:r>
                <w:tab/>
                <w:delText>58 - Entering Unit</w:delText>
              </w:r>
              <w:r>
                <w:br/>
              </w:r>
              <w:r>
                <w:tab/>
                <w:delText>59 - Executing Unit</w:delText>
              </w:r>
              <w:r>
                <w:br/>
              </w:r>
              <w:r>
                <w:tab/>
                <w:delText>60 - Introducing Broker</w:delText>
              </w:r>
              <w:r>
                <w:br/>
              </w:r>
              <w:r>
                <w:tab/>
                <w:delText>61 - Quote originator</w:delText>
              </w:r>
              <w:r>
                <w:br/>
              </w:r>
              <w:r>
                <w:tab/>
                <w:delText>62 - Report originator</w:delText>
              </w:r>
              <w:r>
                <w:br/>
              </w:r>
              <w:r>
                <w:tab/>
                <w:delText>63 - Systematic internaliser (SI)</w:delText>
              </w:r>
              <w:r>
                <w:br/>
              </w:r>
              <w:r>
                <w:tab/>
                <w:delText>64 - Multilateral Trading Facility (MTF)</w:delText>
              </w:r>
              <w:r>
                <w:br/>
              </w:r>
              <w:r>
                <w:tab/>
                <w:delText>65 - Regulated Market (RM)</w:delText>
              </w:r>
              <w:r>
                <w:br/>
              </w:r>
              <w:r>
                <w:tab/>
                <w:delText>66 - Market Maker</w:delText>
              </w:r>
              <w:r>
                <w:br/>
              </w:r>
              <w:r>
                <w:tab/>
                <w:delText>67 - Investment Firm</w:delText>
              </w:r>
              <w:r>
                <w:br/>
              </w:r>
              <w:r>
                <w:tab/>
                <w:delText>68 - Host Competent Authority (Host CA)</w:delText>
              </w:r>
              <w:r>
                <w:br/>
              </w:r>
              <w:r>
                <w:tab/>
                <w:delText>69 - Home Competent Authority (Home CA)</w:delText>
              </w:r>
              <w:r>
                <w:br/>
              </w:r>
              <w:r>
                <w:tab/>
                <w:delText>70 - Competent Authority of the most relevant market in terms of liquidity (CAL)</w:delText>
              </w:r>
              <w:r>
                <w:br/>
              </w:r>
              <w:r>
                <w:tab/>
                <w:delText xml:space="preserve">71 - Competent Authority of the Transaction (Execution) Venue (CATV) </w:delText>
              </w:r>
              <w:r>
                <w:br/>
              </w:r>
              <w:r>
                <w:tab/>
                <w:delText>72 - Reporting intermediary (medium/vendor via which report has been published)</w:delText>
              </w:r>
              <w:r>
                <w:br/>
              </w:r>
              <w:r>
                <w:tab/>
                <w:delText>73 - Execution Venue</w:delText>
              </w:r>
              <w:r>
                <w:br/>
              </w:r>
              <w:r>
                <w:tab/>
                <w:delText>74 - Market data entry originator</w:delText>
              </w:r>
              <w:r>
                <w:br/>
              </w:r>
              <w:r>
                <w:tab/>
                <w:delText>75 - Location ID</w:delText>
              </w:r>
              <w:r>
                <w:br/>
              </w:r>
              <w:r>
                <w:tab/>
                <w:delText>76 - Desk ID</w:delText>
              </w:r>
              <w:r>
                <w:br/>
              </w:r>
              <w:r>
                <w:tab/>
                <w:delText>77 - Market data market</w:delText>
              </w:r>
              <w:r>
                <w:br/>
              </w:r>
              <w:r>
                <w:tab/>
                <w:delText>78 - Allocation Entity</w:delText>
              </w:r>
              <w:r>
                <w:br/>
              </w:r>
              <w:r>
                <w:tab/>
                <w:delText>79 - Prime Broker providing General Trade Services</w:delText>
              </w:r>
              <w:r>
                <w:br/>
              </w:r>
              <w:r>
                <w:tab/>
                <w:delText>80 - Step-Out Firm (Prime Broker)</w:delText>
              </w:r>
              <w:r>
                <w:br/>
              </w:r>
              <w:r>
                <w:tab/>
                <w:delText>81 - BrokerClearingID</w:delText>
              </w:r>
            </w:del>
          </w:p>
        </w:tc>
        <w:tc>
          <w:tcPr>
            <w:tcW w:w="4411" w:type="dxa"/>
            <w:shd w:val="clear" w:color="auto" w:fill="auto"/>
          </w:tcPr>
          <w:p w14:paraId="208BB913" w14:textId="77777777" w:rsidR="00DE5358" w:rsidRPr="00DE5358" w:rsidRDefault="00DE5358" w:rsidP="00DE5358">
            <w:pPr>
              <w:rPr>
                <w:del w:id="2308" w:author="Administrator" w:date="2011-08-18T10:26:00Z"/>
              </w:rPr>
            </w:pPr>
            <w:del w:id="2309" w:author="Administrator" w:date="2011-08-18T10:26:00Z">
              <w:r w:rsidRPr="00DE5358">
                <w:delText>R</w:delText>
              </w:r>
            </w:del>
          </w:p>
        </w:tc>
      </w:tr>
      <w:tr w:rsidR="00DE5358" w:rsidRPr="00DE5358" w14:paraId="7987537F" w14:textId="77777777" w:rsidTr="00BD0927">
        <w:trPr>
          <w:del w:id="2310" w:author="Administrator" w:date="2011-08-18T10:26:00Z"/>
        </w:trPr>
        <w:tc>
          <w:tcPr>
            <w:tcW w:w="828" w:type="dxa"/>
            <w:shd w:val="clear" w:color="auto" w:fill="auto"/>
          </w:tcPr>
          <w:p w14:paraId="7EEBA8B4" w14:textId="77777777" w:rsidR="00DE5358" w:rsidRPr="00DE5358" w:rsidRDefault="00DE5358" w:rsidP="00DE5358">
            <w:pPr>
              <w:rPr>
                <w:del w:id="2311" w:author="Administrator" w:date="2011-08-18T10:26:00Z"/>
              </w:rPr>
            </w:pPr>
            <w:bookmarkStart w:id="2312" w:name="fld_PartyDetailsListReportID" w:colFirst="1" w:colLast="1"/>
            <w:bookmarkEnd w:id="2298"/>
            <w:del w:id="2313" w:author="Administrator" w:date="2011-08-18T10:26:00Z">
              <w:r w:rsidRPr="00DE5358">
                <w:delText>1510</w:delText>
              </w:r>
            </w:del>
          </w:p>
        </w:tc>
        <w:tc>
          <w:tcPr>
            <w:tcW w:w="2069" w:type="dxa"/>
            <w:shd w:val="clear" w:color="auto" w:fill="auto"/>
          </w:tcPr>
          <w:p w14:paraId="31B3F921" w14:textId="77777777" w:rsidR="00DE5358" w:rsidRPr="00DE5358" w:rsidRDefault="00DE5358" w:rsidP="00DE5358">
            <w:pPr>
              <w:rPr>
                <w:del w:id="2314" w:author="Administrator" w:date="2011-08-18T10:26:00Z"/>
              </w:rPr>
            </w:pPr>
            <w:del w:id="2315" w:author="Administrator" w:date="2011-08-18T10:26:00Z">
              <w:r w:rsidRPr="00DE5358">
                <w:delText>PartyDetailsListReportID</w:delText>
              </w:r>
            </w:del>
          </w:p>
        </w:tc>
        <w:tc>
          <w:tcPr>
            <w:tcW w:w="1083" w:type="dxa"/>
            <w:shd w:val="clear" w:color="auto" w:fill="auto"/>
          </w:tcPr>
          <w:p w14:paraId="606924A7" w14:textId="77777777" w:rsidR="00DE5358" w:rsidRPr="00DE5358" w:rsidRDefault="00DE5358" w:rsidP="00DE5358">
            <w:pPr>
              <w:rPr>
                <w:del w:id="2316" w:author="Administrator" w:date="2011-08-18T10:26:00Z"/>
              </w:rPr>
            </w:pPr>
            <w:del w:id="2317" w:author="Administrator" w:date="2011-08-18T10:26:00Z">
              <w:r w:rsidRPr="00DE5358">
                <w:delText>String</w:delText>
              </w:r>
            </w:del>
          </w:p>
        </w:tc>
        <w:tc>
          <w:tcPr>
            <w:tcW w:w="4677" w:type="dxa"/>
            <w:shd w:val="clear" w:color="auto" w:fill="auto"/>
          </w:tcPr>
          <w:p w14:paraId="3CB00751" w14:textId="77777777" w:rsidR="00DE5358" w:rsidRPr="00DE5358" w:rsidRDefault="00DE5358" w:rsidP="00BD0927">
            <w:pPr>
              <w:jc w:val="left"/>
              <w:rPr>
                <w:del w:id="2318" w:author="Administrator" w:date="2011-08-18T10:26:00Z"/>
              </w:rPr>
            </w:pPr>
            <w:del w:id="2319" w:author="Administrator" w:date="2011-08-18T10:26:00Z">
              <w:r w:rsidRPr="00DE5358">
                <w:delText>Identifier for the Party Details List Report.</w:delText>
              </w:r>
            </w:del>
          </w:p>
        </w:tc>
        <w:tc>
          <w:tcPr>
            <w:tcW w:w="4411" w:type="dxa"/>
            <w:shd w:val="clear" w:color="auto" w:fill="auto"/>
          </w:tcPr>
          <w:p w14:paraId="48157070" w14:textId="77777777" w:rsidR="00DE5358" w:rsidRPr="00DE5358" w:rsidRDefault="00DE5358" w:rsidP="00DE5358">
            <w:pPr>
              <w:rPr>
                <w:del w:id="2320" w:author="Administrator" w:date="2011-08-18T10:26:00Z"/>
              </w:rPr>
            </w:pPr>
            <w:del w:id="2321" w:author="Administrator" w:date="2011-08-18T10:26:00Z">
              <w:r w:rsidRPr="00DE5358">
                <w:delText>RptID</w:delText>
              </w:r>
            </w:del>
          </w:p>
        </w:tc>
      </w:tr>
      <w:tr w:rsidR="00DE5358" w:rsidRPr="00DE5358" w14:paraId="12E534E2" w14:textId="77777777" w:rsidTr="00BD0927">
        <w:trPr>
          <w:del w:id="2322" w:author="Administrator" w:date="2011-08-18T10:26:00Z"/>
        </w:trPr>
        <w:tc>
          <w:tcPr>
            <w:tcW w:w="828" w:type="dxa"/>
            <w:shd w:val="clear" w:color="auto" w:fill="auto"/>
          </w:tcPr>
          <w:p w14:paraId="579B3508" w14:textId="77777777" w:rsidR="00DE5358" w:rsidRPr="00DE5358" w:rsidRDefault="00DE5358" w:rsidP="00DE5358">
            <w:pPr>
              <w:rPr>
                <w:del w:id="2323" w:author="Administrator" w:date="2011-08-18T10:26:00Z"/>
              </w:rPr>
            </w:pPr>
            <w:bookmarkStart w:id="2324" w:name="fld_PartyDetailsRequestResult" w:colFirst="1" w:colLast="1"/>
            <w:bookmarkEnd w:id="2312"/>
            <w:del w:id="2325" w:author="Administrator" w:date="2011-08-18T10:26:00Z">
              <w:r w:rsidRPr="00DE5358">
                <w:delText>1511</w:delText>
              </w:r>
            </w:del>
          </w:p>
        </w:tc>
        <w:tc>
          <w:tcPr>
            <w:tcW w:w="2069" w:type="dxa"/>
            <w:shd w:val="clear" w:color="auto" w:fill="auto"/>
          </w:tcPr>
          <w:p w14:paraId="784E6485" w14:textId="77777777" w:rsidR="00DE5358" w:rsidRPr="00DE5358" w:rsidRDefault="00DE5358" w:rsidP="00DE5358">
            <w:pPr>
              <w:rPr>
                <w:del w:id="2326" w:author="Administrator" w:date="2011-08-18T10:26:00Z"/>
              </w:rPr>
            </w:pPr>
            <w:del w:id="2327" w:author="Administrator" w:date="2011-08-18T10:26:00Z">
              <w:r w:rsidRPr="00DE5358">
                <w:delText>PartyDetailsRequestResult</w:delText>
              </w:r>
            </w:del>
          </w:p>
        </w:tc>
        <w:tc>
          <w:tcPr>
            <w:tcW w:w="1083" w:type="dxa"/>
            <w:shd w:val="clear" w:color="auto" w:fill="auto"/>
          </w:tcPr>
          <w:p w14:paraId="727342BE" w14:textId="77777777" w:rsidR="00DE5358" w:rsidRPr="00DE5358" w:rsidRDefault="00DE5358" w:rsidP="00DE5358">
            <w:pPr>
              <w:rPr>
                <w:del w:id="2328" w:author="Administrator" w:date="2011-08-18T10:26:00Z"/>
              </w:rPr>
            </w:pPr>
            <w:del w:id="2329" w:author="Administrator" w:date="2011-08-18T10:26:00Z">
              <w:r w:rsidRPr="00DE5358">
                <w:delText>int</w:delText>
              </w:r>
            </w:del>
          </w:p>
        </w:tc>
        <w:tc>
          <w:tcPr>
            <w:tcW w:w="4677" w:type="dxa"/>
            <w:shd w:val="clear" w:color="auto" w:fill="auto"/>
          </w:tcPr>
          <w:p w14:paraId="4AD459C0" w14:textId="77777777" w:rsidR="00DE5358" w:rsidRDefault="00DE5358" w:rsidP="00BD0927">
            <w:pPr>
              <w:jc w:val="left"/>
              <w:rPr>
                <w:del w:id="2330" w:author="Administrator" w:date="2011-08-18T10:26:00Z"/>
              </w:rPr>
            </w:pPr>
            <w:del w:id="2331" w:author="Administrator" w:date="2011-08-18T10:26:00Z">
              <w:r>
                <w:delText>Result of the Party Details List Request identified by PartyDetailsListRequestID.</w:delText>
              </w:r>
            </w:del>
          </w:p>
          <w:p w14:paraId="4F83F5CA" w14:textId="77777777" w:rsidR="00DE5358" w:rsidRDefault="00DE5358" w:rsidP="00BD0927">
            <w:pPr>
              <w:jc w:val="left"/>
              <w:rPr>
                <w:del w:id="2332" w:author="Administrator" w:date="2011-08-18T10:26:00Z"/>
              </w:rPr>
            </w:pPr>
            <w:del w:id="2333" w:author="Administrator" w:date="2011-08-18T10:26:00Z">
              <w:r>
                <w:delText>Valid values:</w:delText>
              </w:r>
              <w:r>
                <w:br/>
              </w:r>
              <w:r>
                <w:tab/>
                <w:delText>0 - Valid request</w:delText>
              </w:r>
              <w:r>
                <w:br/>
              </w:r>
              <w:r>
                <w:tab/>
                <w:delText>1 - Invalid or unsupported request</w:delText>
              </w:r>
              <w:r>
                <w:br/>
              </w:r>
              <w:r>
                <w:tab/>
                <w:delText>2 - No parties or party details found that match selection criteria</w:delText>
              </w:r>
              <w:r>
                <w:br/>
              </w:r>
              <w:r>
                <w:tab/>
                <w:delText>3 - Unsupported PartyListResponseType</w:delText>
              </w:r>
              <w:r>
                <w:br/>
              </w:r>
              <w:r>
                <w:tab/>
                <w:delText>4 - Not authorized to retrieve parties or party details data</w:delText>
              </w:r>
              <w:r>
                <w:br/>
              </w:r>
              <w:r>
                <w:tab/>
                <w:delText>5 - Parties or party details data temporarily unavailable</w:delText>
              </w:r>
              <w:r>
                <w:br/>
              </w:r>
              <w:r>
                <w:tab/>
                <w:delText>6 - Request for parties data not supported</w:delText>
              </w:r>
              <w:r>
                <w:br/>
              </w:r>
              <w:r>
                <w:tab/>
                <w:delText>99 - Other (further information in Text (58) field)</w:delText>
              </w:r>
            </w:del>
          </w:p>
          <w:p w14:paraId="14791476" w14:textId="77777777" w:rsidR="00DE5358" w:rsidRDefault="00DE5358" w:rsidP="00BD0927">
            <w:pPr>
              <w:jc w:val="left"/>
              <w:rPr>
                <w:del w:id="2334" w:author="Administrator" w:date="2011-08-18T10:26:00Z"/>
              </w:rPr>
            </w:pPr>
          </w:p>
          <w:p w14:paraId="0412B0B0" w14:textId="77777777" w:rsidR="00DE5358" w:rsidRPr="00DE5358" w:rsidRDefault="00DE5358" w:rsidP="00BD0927">
            <w:pPr>
              <w:jc w:val="left"/>
              <w:rPr>
                <w:del w:id="2335" w:author="Administrator" w:date="2011-08-18T10:26:00Z"/>
              </w:rPr>
            </w:pPr>
            <w:del w:id="2336" w:author="Administrator" w:date="2011-08-18T10:26:00Z">
              <w:r>
                <w:delText>or any value conforming to the data type Reserved4000Plus</w:delText>
              </w:r>
            </w:del>
          </w:p>
        </w:tc>
        <w:tc>
          <w:tcPr>
            <w:tcW w:w="4411" w:type="dxa"/>
            <w:shd w:val="clear" w:color="auto" w:fill="auto"/>
          </w:tcPr>
          <w:p w14:paraId="5C10FDCB" w14:textId="77777777" w:rsidR="00DE5358" w:rsidRPr="00DE5358" w:rsidRDefault="00DE5358" w:rsidP="00DE5358">
            <w:pPr>
              <w:rPr>
                <w:del w:id="2337" w:author="Administrator" w:date="2011-08-18T10:26:00Z"/>
              </w:rPr>
            </w:pPr>
            <w:del w:id="2338" w:author="Administrator" w:date="2011-08-18T10:26:00Z">
              <w:r w:rsidRPr="00DE5358">
                <w:delText>Rslt</w:delText>
              </w:r>
            </w:del>
          </w:p>
        </w:tc>
      </w:tr>
      <w:tr w:rsidR="00DE5358" w:rsidRPr="00DE5358" w14:paraId="5C17D212" w14:textId="77777777" w:rsidTr="00BD0927">
        <w:trPr>
          <w:del w:id="2339" w:author="Administrator" w:date="2011-08-18T10:26:00Z"/>
        </w:trPr>
        <w:tc>
          <w:tcPr>
            <w:tcW w:w="828" w:type="dxa"/>
            <w:shd w:val="clear" w:color="auto" w:fill="auto"/>
          </w:tcPr>
          <w:p w14:paraId="7E2A774C" w14:textId="77777777" w:rsidR="00DE5358" w:rsidRPr="00DE5358" w:rsidRDefault="00DE5358" w:rsidP="00DE5358">
            <w:pPr>
              <w:rPr>
                <w:del w:id="2340" w:author="Administrator" w:date="2011-08-18T10:26:00Z"/>
              </w:rPr>
            </w:pPr>
            <w:bookmarkStart w:id="2341" w:name="fld_TotNoPartyList" w:colFirst="1" w:colLast="1"/>
            <w:bookmarkEnd w:id="2324"/>
            <w:del w:id="2342" w:author="Administrator" w:date="2011-08-18T10:26:00Z">
              <w:r w:rsidRPr="00DE5358">
                <w:delText>1512</w:delText>
              </w:r>
            </w:del>
          </w:p>
        </w:tc>
        <w:tc>
          <w:tcPr>
            <w:tcW w:w="2069" w:type="dxa"/>
            <w:shd w:val="clear" w:color="auto" w:fill="auto"/>
          </w:tcPr>
          <w:p w14:paraId="3E2F9D77" w14:textId="77777777" w:rsidR="00DE5358" w:rsidRPr="00DE5358" w:rsidRDefault="00DE5358" w:rsidP="00DE5358">
            <w:pPr>
              <w:rPr>
                <w:del w:id="2343" w:author="Administrator" w:date="2011-08-18T10:26:00Z"/>
              </w:rPr>
            </w:pPr>
            <w:del w:id="2344" w:author="Administrator" w:date="2011-08-18T10:26:00Z">
              <w:r w:rsidRPr="00DE5358">
                <w:delText>TotNoPartyList</w:delText>
              </w:r>
            </w:del>
          </w:p>
        </w:tc>
        <w:tc>
          <w:tcPr>
            <w:tcW w:w="1083" w:type="dxa"/>
            <w:shd w:val="clear" w:color="auto" w:fill="auto"/>
          </w:tcPr>
          <w:p w14:paraId="43B8A5A3" w14:textId="77777777" w:rsidR="00DE5358" w:rsidRPr="00DE5358" w:rsidRDefault="00DE5358" w:rsidP="00DE5358">
            <w:pPr>
              <w:rPr>
                <w:del w:id="2345" w:author="Administrator" w:date="2011-08-18T10:26:00Z"/>
              </w:rPr>
            </w:pPr>
            <w:del w:id="2346" w:author="Administrator" w:date="2011-08-18T10:26:00Z">
              <w:r w:rsidRPr="00DE5358">
                <w:delText>int</w:delText>
              </w:r>
            </w:del>
          </w:p>
        </w:tc>
        <w:tc>
          <w:tcPr>
            <w:tcW w:w="4677" w:type="dxa"/>
            <w:shd w:val="clear" w:color="auto" w:fill="auto"/>
          </w:tcPr>
          <w:p w14:paraId="1DB73C07" w14:textId="77777777" w:rsidR="00DE5358" w:rsidRPr="00DE5358" w:rsidRDefault="00DE5358" w:rsidP="00BD0927">
            <w:pPr>
              <w:jc w:val="left"/>
              <w:rPr>
                <w:del w:id="2347" w:author="Administrator" w:date="2011-08-18T10:26:00Z"/>
              </w:rPr>
            </w:pPr>
            <w:del w:id="2348" w:author="Administrator" w:date="2011-08-18T10:26:00Z">
              <w:r w:rsidRPr="00DE5358">
                <w:delText>Total number of PartyListGrp returned.</w:delText>
              </w:r>
            </w:del>
          </w:p>
        </w:tc>
        <w:tc>
          <w:tcPr>
            <w:tcW w:w="4411" w:type="dxa"/>
            <w:shd w:val="clear" w:color="auto" w:fill="auto"/>
          </w:tcPr>
          <w:p w14:paraId="19869BE8" w14:textId="77777777" w:rsidR="00DE5358" w:rsidRPr="00DE5358" w:rsidRDefault="00DE5358" w:rsidP="00DE5358">
            <w:pPr>
              <w:rPr>
                <w:del w:id="2349" w:author="Administrator" w:date="2011-08-18T10:26:00Z"/>
              </w:rPr>
            </w:pPr>
            <w:del w:id="2350" w:author="Administrator" w:date="2011-08-18T10:26:00Z">
              <w:r w:rsidRPr="00DE5358">
                <w:delText>TotNoPtyList</w:delText>
              </w:r>
            </w:del>
          </w:p>
        </w:tc>
      </w:tr>
      <w:tr w:rsidR="00DE5358" w:rsidRPr="00DE5358" w14:paraId="6FAA6883" w14:textId="77777777" w:rsidTr="00BD0927">
        <w:trPr>
          <w:del w:id="2351" w:author="Administrator" w:date="2011-08-18T10:26:00Z"/>
        </w:trPr>
        <w:tc>
          <w:tcPr>
            <w:tcW w:w="828" w:type="dxa"/>
            <w:shd w:val="clear" w:color="auto" w:fill="auto"/>
          </w:tcPr>
          <w:p w14:paraId="18E2DE9F" w14:textId="77777777" w:rsidR="00DE5358" w:rsidRPr="00DE5358" w:rsidRDefault="00DE5358" w:rsidP="00DE5358">
            <w:pPr>
              <w:rPr>
                <w:del w:id="2352" w:author="Administrator" w:date="2011-08-18T10:26:00Z"/>
              </w:rPr>
            </w:pPr>
            <w:bookmarkStart w:id="2353" w:name="fld_NoPartyList" w:colFirst="1" w:colLast="1"/>
            <w:bookmarkEnd w:id="2341"/>
            <w:del w:id="2354" w:author="Administrator" w:date="2011-08-18T10:26:00Z">
              <w:r w:rsidRPr="00DE5358">
                <w:delText>1513</w:delText>
              </w:r>
            </w:del>
          </w:p>
        </w:tc>
        <w:tc>
          <w:tcPr>
            <w:tcW w:w="2069" w:type="dxa"/>
            <w:shd w:val="clear" w:color="auto" w:fill="auto"/>
          </w:tcPr>
          <w:p w14:paraId="52834AAF" w14:textId="77777777" w:rsidR="00DE5358" w:rsidRPr="00DE5358" w:rsidRDefault="00DE5358" w:rsidP="00DE5358">
            <w:pPr>
              <w:rPr>
                <w:del w:id="2355" w:author="Administrator" w:date="2011-08-18T10:26:00Z"/>
              </w:rPr>
            </w:pPr>
            <w:del w:id="2356" w:author="Administrator" w:date="2011-08-18T10:26:00Z">
              <w:r w:rsidRPr="00DE5358">
                <w:delText>NoPartyList</w:delText>
              </w:r>
            </w:del>
          </w:p>
        </w:tc>
        <w:tc>
          <w:tcPr>
            <w:tcW w:w="1083" w:type="dxa"/>
            <w:shd w:val="clear" w:color="auto" w:fill="auto"/>
          </w:tcPr>
          <w:p w14:paraId="11D4FC03" w14:textId="77777777" w:rsidR="00DE5358" w:rsidRPr="00DE5358" w:rsidRDefault="00DE5358" w:rsidP="00DE5358">
            <w:pPr>
              <w:rPr>
                <w:del w:id="2357" w:author="Administrator" w:date="2011-08-18T10:26:00Z"/>
              </w:rPr>
            </w:pPr>
            <w:del w:id="2358" w:author="Administrator" w:date="2011-08-18T10:26:00Z">
              <w:r w:rsidRPr="00DE5358">
                <w:delText>NumInGroup</w:delText>
              </w:r>
            </w:del>
          </w:p>
        </w:tc>
        <w:tc>
          <w:tcPr>
            <w:tcW w:w="4677" w:type="dxa"/>
            <w:shd w:val="clear" w:color="auto" w:fill="auto"/>
          </w:tcPr>
          <w:p w14:paraId="32D4A9CD" w14:textId="77777777" w:rsidR="00DE5358" w:rsidRPr="00DE5358" w:rsidRDefault="00DE5358" w:rsidP="00BD0927">
            <w:pPr>
              <w:jc w:val="left"/>
              <w:rPr>
                <w:del w:id="2359" w:author="Administrator" w:date="2011-08-18T10:26:00Z"/>
              </w:rPr>
            </w:pPr>
            <w:del w:id="2360" w:author="Administrator" w:date="2011-08-18T10:26:00Z">
              <w:r w:rsidRPr="00DE5358">
                <w:delText>Number of PartyListGrp.</w:delText>
              </w:r>
            </w:del>
          </w:p>
        </w:tc>
        <w:tc>
          <w:tcPr>
            <w:tcW w:w="4411" w:type="dxa"/>
            <w:shd w:val="clear" w:color="auto" w:fill="auto"/>
          </w:tcPr>
          <w:p w14:paraId="2382E57B" w14:textId="77777777" w:rsidR="00DE5358" w:rsidRPr="00DE5358" w:rsidRDefault="00DE5358" w:rsidP="00DE5358">
            <w:pPr>
              <w:rPr>
                <w:del w:id="2361" w:author="Administrator" w:date="2011-08-18T10:26:00Z"/>
              </w:rPr>
            </w:pPr>
          </w:p>
        </w:tc>
      </w:tr>
      <w:tr w:rsidR="00DE5358" w:rsidRPr="00DE5358" w14:paraId="675A8AEA" w14:textId="77777777" w:rsidTr="00BD0927">
        <w:trPr>
          <w:del w:id="2362" w:author="Administrator" w:date="2011-08-18T10:26:00Z"/>
        </w:trPr>
        <w:tc>
          <w:tcPr>
            <w:tcW w:w="828" w:type="dxa"/>
            <w:shd w:val="clear" w:color="auto" w:fill="auto"/>
          </w:tcPr>
          <w:p w14:paraId="777858B5" w14:textId="77777777" w:rsidR="00DE5358" w:rsidRPr="00DE5358" w:rsidRDefault="00DE5358" w:rsidP="00DE5358">
            <w:pPr>
              <w:rPr>
                <w:del w:id="2363" w:author="Administrator" w:date="2011-08-18T10:26:00Z"/>
              </w:rPr>
            </w:pPr>
            <w:bookmarkStart w:id="2364" w:name="fld_NoPartyRelationships" w:colFirst="1" w:colLast="1"/>
            <w:bookmarkEnd w:id="2353"/>
            <w:del w:id="2365" w:author="Administrator" w:date="2011-08-18T10:26:00Z">
              <w:r w:rsidRPr="00DE5358">
                <w:delText>1514</w:delText>
              </w:r>
            </w:del>
          </w:p>
        </w:tc>
        <w:tc>
          <w:tcPr>
            <w:tcW w:w="2069" w:type="dxa"/>
            <w:shd w:val="clear" w:color="auto" w:fill="auto"/>
          </w:tcPr>
          <w:p w14:paraId="5EEFFFFA" w14:textId="77777777" w:rsidR="00DE5358" w:rsidRPr="00DE5358" w:rsidRDefault="00DE5358" w:rsidP="00DE5358">
            <w:pPr>
              <w:rPr>
                <w:del w:id="2366" w:author="Administrator" w:date="2011-08-18T10:26:00Z"/>
              </w:rPr>
            </w:pPr>
            <w:del w:id="2367" w:author="Administrator" w:date="2011-08-18T10:26:00Z">
              <w:r w:rsidRPr="00DE5358">
                <w:delText>NoPartyRelationships</w:delText>
              </w:r>
            </w:del>
          </w:p>
        </w:tc>
        <w:tc>
          <w:tcPr>
            <w:tcW w:w="1083" w:type="dxa"/>
            <w:shd w:val="clear" w:color="auto" w:fill="auto"/>
          </w:tcPr>
          <w:p w14:paraId="383C0D23" w14:textId="77777777" w:rsidR="00DE5358" w:rsidRPr="00DE5358" w:rsidRDefault="00DE5358" w:rsidP="00DE5358">
            <w:pPr>
              <w:rPr>
                <w:del w:id="2368" w:author="Administrator" w:date="2011-08-18T10:26:00Z"/>
              </w:rPr>
            </w:pPr>
            <w:del w:id="2369" w:author="Administrator" w:date="2011-08-18T10:26:00Z">
              <w:r w:rsidRPr="00DE5358">
                <w:delText>NumInGroup</w:delText>
              </w:r>
            </w:del>
          </w:p>
        </w:tc>
        <w:tc>
          <w:tcPr>
            <w:tcW w:w="4677" w:type="dxa"/>
            <w:shd w:val="clear" w:color="auto" w:fill="auto"/>
          </w:tcPr>
          <w:p w14:paraId="72D0C018" w14:textId="77777777" w:rsidR="00DE5358" w:rsidRPr="00DE5358" w:rsidRDefault="00DE5358" w:rsidP="00BD0927">
            <w:pPr>
              <w:jc w:val="left"/>
              <w:rPr>
                <w:del w:id="2370" w:author="Administrator" w:date="2011-08-18T10:26:00Z"/>
              </w:rPr>
            </w:pPr>
            <w:del w:id="2371" w:author="Administrator" w:date="2011-08-18T10:26:00Z">
              <w:r w:rsidRPr="00DE5358">
                <w:delText>Number of Party Relationships.</w:delText>
              </w:r>
            </w:del>
          </w:p>
        </w:tc>
        <w:tc>
          <w:tcPr>
            <w:tcW w:w="4411" w:type="dxa"/>
            <w:shd w:val="clear" w:color="auto" w:fill="auto"/>
          </w:tcPr>
          <w:p w14:paraId="4D664464" w14:textId="77777777" w:rsidR="00DE5358" w:rsidRPr="00DE5358" w:rsidRDefault="00DE5358" w:rsidP="00DE5358">
            <w:pPr>
              <w:rPr>
                <w:del w:id="2372" w:author="Administrator" w:date="2011-08-18T10:26:00Z"/>
              </w:rPr>
            </w:pPr>
          </w:p>
        </w:tc>
      </w:tr>
      <w:tr w:rsidR="00DE5358" w:rsidRPr="00DE5358" w14:paraId="710C506C" w14:textId="77777777" w:rsidTr="00BD0927">
        <w:trPr>
          <w:del w:id="2373" w:author="Administrator" w:date="2011-08-18T10:26:00Z"/>
        </w:trPr>
        <w:tc>
          <w:tcPr>
            <w:tcW w:w="828" w:type="dxa"/>
            <w:shd w:val="clear" w:color="auto" w:fill="auto"/>
          </w:tcPr>
          <w:p w14:paraId="17902401" w14:textId="77777777" w:rsidR="00DE5358" w:rsidRPr="00DE5358" w:rsidRDefault="00DE5358" w:rsidP="00DE5358">
            <w:pPr>
              <w:rPr>
                <w:del w:id="2374" w:author="Administrator" w:date="2011-08-18T10:26:00Z"/>
              </w:rPr>
            </w:pPr>
            <w:bookmarkStart w:id="2375" w:name="fld_PartyRelationship" w:colFirst="1" w:colLast="1"/>
            <w:bookmarkEnd w:id="2364"/>
            <w:del w:id="2376" w:author="Administrator" w:date="2011-08-18T10:26:00Z">
              <w:r w:rsidRPr="00DE5358">
                <w:delText>1515</w:delText>
              </w:r>
            </w:del>
          </w:p>
        </w:tc>
        <w:tc>
          <w:tcPr>
            <w:tcW w:w="2069" w:type="dxa"/>
            <w:shd w:val="clear" w:color="auto" w:fill="auto"/>
          </w:tcPr>
          <w:p w14:paraId="0FC1EA8C" w14:textId="77777777" w:rsidR="00DE5358" w:rsidRPr="00DE5358" w:rsidRDefault="00DE5358" w:rsidP="00DE5358">
            <w:pPr>
              <w:rPr>
                <w:del w:id="2377" w:author="Administrator" w:date="2011-08-18T10:26:00Z"/>
              </w:rPr>
            </w:pPr>
            <w:del w:id="2378" w:author="Administrator" w:date="2011-08-18T10:26:00Z">
              <w:r w:rsidRPr="00DE5358">
                <w:delText>PartyRelationship</w:delText>
              </w:r>
            </w:del>
          </w:p>
        </w:tc>
        <w:tc>
          <w:tcPr>
            <w:tcW w:w="1083" w:type="dxa"/>
            <w:shd w:val="clear" w:color="auto" w:fill="auto"/>
          </w:tcPr>
          <w:p w14:paraId="1D4FA878" w14:textId="77777777" w:rsidR="00DE5358" w:rsidRPr="00DE5358" w:rsidRDefault="00DE5358" w:rsidP="00DE5358">
            <w:pPr>
              <w:rPr>
                <w:del w:id="2379" w:author="Administrator" w:date="2011-08-18T10:26:00Z"/>
              </w:rPr>
            </w:pPr>
            <w:del w:id="2380" w:author="Administrator" w:date="2011-08-18T10:26:00Z">
              <w:r w:rsidRPr="00DE5358">
                <w:delText>int</w:delText>
              </w:r>
            </w:del>
          </w:p>
        </w:tc>
        <w:tc>
          <w:tcPr>
            <w:tcW w:w="4677" w:type="dxa"/>
            <w:shd w:val="clear" w:color="auto" w:fill="auto"/>
          </w:tcPr>
          <w:p w14:paraId="13FED27F" w14:textId="77777777" w:rsidR="00DE5358" w:rsidRDefault="00DE5358" w:rsidP="00BD0927">
            <w:pPr>
              <w:jc w:val="left"/>
              <w:rPr>
                <w:del w:id="2381" w:author="Administrator" w:date="2011-08-18T10:26:00Z"/>
              </w:rPr>
            </w:pPr>
            <w:del w:id="2382" w:author="Administrator" w:date="2011-08-18T10:26:00Z">
              <w:r>
                <w:delText>Used to specify the type of the party relationship.</w:delText>
              </w:r>
            </w:del>
          </w:p>
          <w:p w14:paraId="31DE0FE1" w14:textId="77777777" w:rsidR="00DE5358" w:rsidRDefault="00DE5358" w:rsidP="00BD0927">
            <w:pPr>
              <w:jc w:val="left"/>
              <w:rPr>
                <w:del w:id="2383" w:author="Administrator" w:date="2011-08-18T10:26:00Z"/>
              </w:rPr>
            </w:pPr>
            <w:del w:id="2384" w:author="Administrator" w:date="2011-08-18T10:26:00Z">
              <w:r>
                <w:delText>Valid values:</w:delText>
              </w:r>
              <w:r>
                <w:br/>
              </w:r>
              <w:r>
                <w:tab/>
                <w:delText>0 - Is also</w:delText>
              </w:r>
              <w:r>
                <w:br/>
              </w:r>
              <w:r>
                <w:tab/>
                <w:delText>1 - Clears for</w:delText>
              </w:r>
              <w:r>
                <w:br/>
              </w:r>
              <w:r>
                <w:tab/>
                <w:delText>2 - Clears through</w:delText>
              </w:r>
              <w:r>
                <w:br/>
              </w:r>
              <w:r>
                <w:tab/>
                <w:delText>3 - Trades for</w:delText>
              </w:r>
              <w:r>
                <w:br/>
              </w:r>
              <w:r>
                <w:tab/>
                <w:delText>4 - Trades through</w:delText>
              </w:r>
              <w:r>
                <w:br/>
              </w:r>
              <w:r>
                <w:tab/>
                <w:delText>5 - Sponsors</w:delText>
              </w:r>
              <w:r>
                <w:br/>
              </w:r>
              <w:r>
                <w:tab/>
                <w:delText>6 - Sponsored through</w:delText>
              </w:r>
              <w:r>
                <w:br/>
              </w:r>
              <w:r>
                <w:tab/>
                <w:delText>7 - Provides guarantee for</w:delText>
              </w:r>
              <w:r>
                <w:br/>
              </w:r>
              <w:r>
                <w:tab/>
                <w:delText>8 - Is guaranteed by</w:delText>
              </w:r>
              <w:r>
                <w:br/>
              </w:r>
              <w:r>
                <w:tab/>
                <w:delText>9 - Member of</w:delText>
              </w:r>
              <w:r>
                <w:br/>
              </w:r>
              <w:r>
                <w:tab/>
                <w:delText>10 - Has members</w:delText>
              </w:r>
              <w:r>
                <w:br/>
              </w:r>
              <w:r>
                <w:tab/>
                <w:delText>11 - Provides marketplace for</w:delText>
              </w:r>
              <w:r>
                <w:br/>
              </w:r>
              <w:r>
                <w:tab/>
                <w:delText>12 - Participant of marketplace</w:delText>
              </w:r>
              <w:r>
                <w:br/>
              </w:r>
              <w:r>
                <w:tab/>
                <w:delText>13 - Carries positions for</w:delText>
              </w:r>
              <w:r>
                <w:br/>
              </w:r>
              <w:r>
                <w:tab/>
                <w:delText>14 - Posts trades to</w:delText>
              </w:r>
              <w:r>
                <w:br/>
              </w:r>
              <w:r>
                <w:tab/>
                <w:delText>15 - Enters trades for</w:delText>
              </w:r>
              <w:r>
                <w:br/>
              </w:r>
              <w:r>
                <w:tab/>
                <w:delText>16 - Enters trades through</w:delText>
              </w:r>
              <w:r>
                <w:br/>
              </w:r>
              <w:r>
                <w:tab/>
                <w:delText>17 - Provides quotes to</w:delText>
              </w:r>
              <w:r>
                <w:br/>
              </w:r>
              <w:r>
                <w:tab/>
                <w:delText>18 - Requests quotes from</w:delText>
              </w:r>
              <w:r>
                <w:br/>
              </w:r>
              <w:r>
                <w:tab/>
                <w:delText>19 - Invests for</w:delText>
              </w:r>
              <w:r>
                <w:br/>
              </w:r>
              <w:r>
                <w:tab/>
                <w:delText>20 - Invests through</w:delText>
              </w:r>
              <w:r>
                <w:br/>
              </w:r>
              <w:r>
                <w:tab/>
                <w:delText>21 - Brokers trades for</w:delText>
              </w:r>
              <w:r>
                <w:br/>
              </w:r>
              <w:r>
                <w:tab/>
                <w:delText>22 - Brokers trades through</w:delText>
              </w:r>
              <w:r>
                <w:br/>
              </w:r>
              <w:r>
                <w:tab/>
                <w:delText>23 - Provides trading services for</w:delText>
              </w:r>
              <w:r>
                <w:br/>
              </w:r>
              <w:r>
                <w:tab/>
                <w:delText>24 - Uses trading services of</w:delText>
              </w:r>
              <w:r>
                <w:br/>
              </w:r>
              <w:r>
                <w:tab/>
                <w:delText>25 - Approves of</w:delText>
              </w:r>
              <w:r>
                <w:br/>
              </w:r>
              <w:r>
                <w:tab/>
                <w:delText>26 - Approved by</w:delText>
              </w:r>
              <w:r>
                <w:br/>
              </w:r>
              <w:r>
                <w:tab/>
                <w:delText>27 - Parent firm for</w:delText>
              </w:r>
              <w:r>
                <w:br/>
              </w:r>
              <w:r>
                <w:tab/>
                <w:delText>28 - Subsidiary of</w:delText>
              </w:r>
              <w:r>
                <w:br/>
              </w:r>
              <w:r>
                <w:tab/>
                <w:delText>29 - Regulatory owner of</w:delText>
              </w:r>
              <w:r>
                <w:br/>
              </w:r>
              <w:r>
                <w:tab/>
                <w:delText>30 - Owned by (regulatory)</w:delText>
              </w:r>
              <w:r>
                <w:br/>
              </w:r>
              <w:r>
                <w:tab/>
                <w:delText>31 - Controls</w:delText>
              </w:r>
              <w:r>
                <w:br/>
              </w:r>
              <w:r>
                <w:tab/>
                <w:delText>32 - Is controlled by</w:delText>
              </w:r>
              <w:r>
                <w:br/>
              </w:r>
              <w:r>
                <w:tab/>
                <w:delText>33 - Legal / titled owner of</w:delText>
              </w:r>
              <w:r>
                <w:br/>
              </w:r>
              <w:r>
                <w:tab/>
                <w:delText>34 - Owned by (legal / title)</w:delText>
              </w:r>
              <w:r>
                <w:br/>
              </w:r>
              <w:r>
                <w:tab/>
                <w:delText>35 - Beneficial owner of</w:delText>
              </w:r>
              <w:r>
                <w:br/>
              </w:r>
              <w:r>
                <w:tab/>
                <w:delText>36 - Owned by (beneficial)</w:delText>
              </w:r>
            </w:del>
          </w:p>
          <w:p w14:paraId="2F13F7FE" w14:textId="77777777" w:rsidR="00DE5358" w:rsidRDefault="00DE5358" w:rsidP="00BD0927">
            <w:pPr>
              <w:jc w:val="left"/>
              <w:rPr>
                <w:del w:id="2385" w:author="Administrator" w:date="2011-08-18T10:26:00Z"/>
              </w:rPr>
            </w:pPr>
          </w:p>
          <w:p w14:paraId="2C1D892A" w14:textId="77777777" w:rsidR="00DE5358" w:rsidRPr="00DE5358" w:rsidRDefault="00DE5358" w:rsidP="00BD0927">
            <w:pPr>
              <w:jc w:val="left"/>
              <w:rPr>
                <w:del w:id="2386" w:author="Administrator" w:date="2011-08-18T10:26:00Z"/>
              </w:rPr>
            </w:pPr>
            <w:del w:id="2387" w:author="Administrator" w:date="2011-08-18T10:26:00Z">
              <w:r>
                <w:delText>or any value conforming to the data type Reserved4000Plus</w:delText>
              </w:r>
            </w:del>
          </w:p>
        </w:tc>
        <w:tc>
          <w:tcPr>
            <w:tcW w:w="4411" w:type="dxa"/>
            <w:shd w:val="clear" w:color="auto" w:fill="auto"/>
          </w:tcPr>
          <w:p w14:paraId="0423EB73" w14:textId="77777777" w:rsidR="00DE5358" w:rsidRPr="00DE5358" w:rsidRDefault="00DE5358" w:rsidP="00DE5358">
            <w:pPr>
              <w:rPr>
                <w:del w:id="2388" w:author="Administrator" w:date="2011-08-18T10:26:00Z"/>
              </w:rPr>
            </w:pPr>
            <w:del w:id="2389" w:author="Administrator" w:date="2011-08-18T10:26:00Z">
              <w:r w:rsidRPr="00DE5358">
                <w:delText>Rltnshp</w:delText>
              </w:r>
            </w:del>
          </w:p>
        </w:tc>
      </w:tr>
      <w:tr w:rsidR="00DE5358" w:rsidRPr="00DE5358" w14:paraId="097061B7" w14:textId="77777777" w:rsidTr="00BD0927">
        <w:trPr>
          <w:del w:id="2390" w:author="Administrator" w:date="2011-08-18T10:26:00Z"/>
        </w:trPr>
        <w:tc>
          <w:tcPr>
            <w:tcW w:w="828" w:type="dxa"/>
            <w:shd w:val="clear" w:color="auto" w:fill="auto"/>
          </w:tcPr>
          <w:p w14:paraId="0076418A" w14:textId="77777777" w:rsidR="00DE5358" w:rsidRPr="00DE5358" w:rsidRDefault="00DE5358" w:rsidP="00DE5358">
            <w:pPr>
              <w:rPr>
                <w:del w:id="2391" w:author="Administrator" w:date="2011-08-18T10:26:00Z"/>
              </w:rPr>
            </w:pPr>
            <w:bookmarkStart w:id="2392" w:name="fld_NoPartyAltIDs" w:colFirst="1" w:colLast="1"/>
            <w:bookmarkEnd w:id="2375"/>
            <w:del w:id="2393" w:author="Administrator" w:date="2011-08-18T10:26:00Z">
              <w:r w:rsidRPr="00DE5358">
                <w:delText>1516</w:delText>
              </w:r>
            </w:del>
          </w:p>
        </w:tc>
        <w:tc>
          <w:tcPr>
            <w:tcW w:w="2069" w:type="dxa"/>
            <w:shd w:val="clear" w:color="auto" w:fill="auto"/>
          </w:tcPr>
          <w:p w14:paraId="53BCF9D0" w14:textId="77777777" w:rsidR="00DE5358" w:rsidRPr="00DE5358" w:rsidRDefault="00DE5358" w:rsidP="00DE5358">
            <w:pPr>
              <w:rPr>
                <w:del w:id="2394" w:author="Administrator" w:date="2011-08-18T10:26:00Z"/>
              </w:rPr>
            </w:pPr>
            <w:del w:id="2395" w:author="Administrator" w:date="2011-08-18T10:26:00Z">
              <w:r w:rsidRPr="00DE5358">
                <w:delText>NoPartyAltIDs</w:delText>
              </w:r>
            </w:del>
          </w:p>
        </w:tc>
        <w:tc>
          <w:tcPr>
            <w:tcW w:w="1083" w:type="dxa"/>
            <w:shd w:val="clear" w:color="auto" w:fill="auto"/>
          </w:tcPr>
          <w:p w14:paraId="13C880A0" w14:textId="77777777" w:rsidR="00DE5358" w:rsidRPr="00DE5358" w:rsidRDefault="00DE5358" w:rsidP="00DE5358">
            <w:pPr>
              <w:rPr>
                <w:del w:id="2396" w:author="Administrator" w:date="2011-08-18T10:26:00Z"/>
              </w:rPr>
            </w:pPr>
            <w:del w:id="2397" w:author="Administrator" w:date="2011-08-18T10:26:00Z">
              <w:r w:rsidRPr="00DE5358">
                <w:delText>NumInGroup</w:delText>
              </w:r>
            </w:del>
          </w:p>
        </w:tc>
        <w:tc>
          <w:tcPr>
            <w:tcW w:w="4677" w:type="dxa"/>
            <w:shd w:val="clear" w:color="auto" w:fill="auto"/>
          </w:tcPr>
          <w:p w14:paraId="0DFB33D3" w14:textId="77777777" w:rsidR="00DE5358" w:rsidRPr="00DE5358" w:rsidRDefault="00DE5358" w:rsidP="00BD0927">
            <w:pPr>
              <w:jc w:val="left"/>
              <w:rPr>
                <w:del w:id="2398" w:author="Administrator" w:date="2011-08-18T10:26:00Z"/>
              </w:rPr>
            </w:pPr>
            <w:del w:id="2399" w:author="Administrator" w:date="2011-08-18T10:26:00Z">
              <w:r w:rsidRPr="00DE5358">
                <w:delText>Number of PartyAltIDs.</w:delText>
              </w:r>
            </w:del>
          </w:p>
        </w:tc>
        <w:tc>
          <w:tcPr>
            <w:tcW w:w="4411" w:type="dxa"/>
            <w:shd w:val="clear" w:color="auto" w:fill="auto"/>
          </w:tcPr>
          <w:p w14:paraId="78FFD3E1" w14:textId="77777777" w:rsidR="00DE5358" w:rsidRPr="00DE5358" w:rsidRDefault="00DE5358" w:rsidP="00DE5358">
            <w:pPr>
              <w:rPr>
                <w:del w:id="2400" w:author="Administrator" w:date="2011-08-18T10:26:00Z"/>
              </w:rPr>
            </w:pPr>
          </w:p>
        </w:tc>
      </w:tr>
      <w:tr w:rsidR="00DE5358" w:rsidRPr="00DE5358" w14:paraId="0E24E393" w14:textId="77777777" w:rsidTr="00BD0927">
        <w:trPr>
          <w:del w:id="2401" w:author="Administrator" w:date="2011-08-18T10:26:00Z"/>
        </w:trPr>
        <w:tc>
          <w:tcPr>
            <w:tcW w:w="828" w:type="dxa"/>
            <w:shd w:val="clear" w:color="auto" w:fill="auto"/>
          </w:tcPr>
          <w:p w14:paraId="37617070" w14:textId="77777777" w:rsidR="00DE5358" w:rsidRPr="00DE5358" w:rsidRDefault="00DE5358" w:rsidP="00DE5358">
            <w:pPr>
              <w:rPr>
                <w:del w:id="2402" w:author="Administrator" w:date="2011-08-18T10:26:00Z"/>
              </w:rPr>
            </w:pPr>
            <w:bookmarkStart w:id="2403" w:name="fld_PartyAltID" w:colFirst="1" w:colLast="1"/>
            <w:bookmarkEnd w:id="2392"/>
            <w:del w:id="2404" w:author="Administrator" w:date="2011-08-18T10:26:00Z">
              <w:r w:rsidRPr="00DE5358">
                <w:delText>1517</w:delText>
              </w:r>
            </w:del>
          </w:p>
        </w:tc>
        <w:tc>
          <w:tcPr>
            <w:tcW w:w="2069" w:type="dxa"/>
            <w:shd w:val="clear" w:color="auto" w:fill="auto"/>
          </w:tcPr>
          <w:p w14:paraId="3023530D" w14:textId="77777777" w:rsidR="00DE5358" w:rsidRPr="00DE5358" w:rsidRDefault="00DE5358" w:rsidP="00DE5358">
            <w:pPr>
              <w:rPr>
                <w:del w:id="2405" w:author="Administrator" w:date="2011-08-18T10:26:00Z"/>
              </w:rPr>
            </w:pPr>
            <w:del w:id="2406" w:author="Administrator" w:date="2011-08-18T10:26:00Z">
              <w:r w:rsidRPr="00DE5358">
                <w:delText>PartyAltID</w:delText>
              </w:r>
            </w:del>
          </w:p>
        </w:tc>
        <w:tc>
          <w:tcPr>
            <w:tcW w:w="1083" w:type="dxa"/>
            <w:shd w:val="clear" w:color="auto" w:fill="auto"/>
          </w:tcPr>
          <w:p w14:paraId="5635F5CF" w14:textId="77777777" w:rsidR="00DE5358" w:rsidRPr="00DE5358" w:rsidRDefault="00DE5358" w:rsidP="00DE5358">
            <w:pPr>
              <w:rPr>
                <w:del w:id="2407" w:author="Administrator" w:date="2011-08-18T10:26:00Z"/>
              </w:rPr>
            </w:pPr>
            <w:del w:id="2408" w:author="Administrator" w:date="2011-08-18T10:26:00Z">
              <w:r w:rsidRPr="00DE5358">
                <w:delText>String</w:delText>
              </w:r>
            </w:del>
          </w:p>
        </w:tc>
        <w:tc>
          <w:tcPr>
            <w:tcW w:w="4677" w:type="dxa"/>
            <w:shd w:val="clear" w:color="auto" w:fill="auto"/>
          </w:tcPr>
          <w:p w14:paraId="6F23E91A" w14:textId="77777777" w:rsidR="00DE5358" w:rsidRPr="00DE5358" w:rsidRDefault="00DE5358" w:rsidP="00BD0927">
            <w:pPr>
              <w:jc w:val="left"/>
              <w:rPr>
                <w:del w:id="2409" w:author="Administrator" w:date="2011-08-18T10:26:00Z"/>
              </w:rPr>
            </w:pPr>
            <w:del w:id="2410" w:author="Administrator" w:date="2011-08-18T10:26:00Z">
              <w:r w:rsidRPr="00DE5358">
                <w:delText>PartyID value within a PartyAltIDs repeating group.</w:delText>
              </w:r>
            </w:del>
          </w:p>
        </w:tc>
        <w:tc>
          <w:tcPr>
            <w:tcW w:w="4411" w:type="dxa"/>
            <w:shd w:val="clear" w:color="auto" w:fill="auto"/>
          </w:tcPr>
          <w:p w14:paraId="4FB281A8" w14:textId="77777777" w:rsidR="00DE5358" w:rsidRPr="00DE5358" w:rsidRDefault="00DE5358" w:rsidP="00DE5358">
            <w:pPr>
              <w:rPr>
                <w:del w:id="2411" w:author="Administrator" w:date="2011-08-18T10:26:00Z"/>
              </w:rPr>
            </w:pPr>
            <w:del w:id="2412" w:author="Administrator" w:date="2011-08-18T10:26:00Z">
              <w:r w:rsidRPr="00DE5358">
                <w:delText>ID</w:delText>
              </w:r>
            </w:del>
          </w:p>
        </w:tc>
      </w:tr>
      <w:tr w:rsidR="00DE5358" w:rsidRPr="00DE5358" w14:paraId="5F89FC14" w14:textId="77777777" w:rsidTr="00BD0927">
        <w:trPr>
          <w:del w:id="2413" w:author="Administrator" w:date="2011-08-18T10:26:00Z"/>
        </w:trPr>
        <w:tc>
          <w:tcPr>
            <w:tcW w:w="828" w:type="dxa"/>
            <w:shd w:val="clear" w:color="auto" w:fill="auto"/>
          </w:tcPr>
          <w:p w14:paraId="383B3434" w14:textId="77777777" w:rsidR="00DE5358" w:rsidRPr="00DE5358" w:rsidRDefault="00DE5358" w:rsidP="00DE5358">
            <w:pPr>
              <w:rPr>
                <w:del w:id="2414" w:author="Administrator" w:date="2011-08-18T10:26:00Z"/>
              </w:rPr>
            </w:pPr>
            <w:bookmarkStart w:id="2415" w:name="fld_PartyAltIDSource" w:colFirst="1" w:colLast="1"/>
            <w:bookmarkEnd w:id="2403"/>
            <w:del w:id="2416" w:author="Administrator" w:date="2011-08-18T10:26:00Z">
              <w:r w:rsidRPr="00DE5358">
                <w:delText>1518</w:delText>
              </w:r>
            </w:del>
          </w:p>
        </w:tc>
        <w:tc>
          <w:tcPr>
            <w:tcW w:w="2069" w:type="dxa"/>
            <w:shd w:val="clear" w:color="auto" w:fill="auto"/>
          </w:tcPr>
          <w:p w14:paraId="524E7266" w14:textId="77777777" w:rsidR="00DE5358" w:rsidRPr="00DE5358" w:rsidRDefault="00DE5358" w:rsidP="00DE5358">
            <w:pPr>
              <w:rPr>
                <w:del w:id="2417" w:author="Administrator" w:date="2011-08-18T10:26:00Z"/>
              </w:rPr>
            </w:pPr>
            <w:del w:id="2418" w:author="Administrator" w:date="2011-08-18T10:26:00Z">
              <w:r w:rsidRPr="00DE5358">
                <w:delText>PartyAltIDSource</w:delText>
              </w:r>
            </w:del>
          </w:p>
        </w:tc>
        <w:tc>
          <w:tcPr>
            <w:tcW w:w="1083" w:type="dxa"/>
            <w:shd w:val="clear" w:color="auto" w:fill="auto"/>
          </w:tcPr>
          <w:p w14:paraId="2687A625" w14:textId="77777777" w:rsidR="00DE5358" w:rsidRPr="00DE5358" w:rsidRDefault="00DE5358" w:rsidP="00DE5358">
            <w:pPr>
              <w:rPr>
                <w:del w:id="2419" w:author="Administrator" w:date="2011-08-18T10:26:00Z"/>
              </w:rPr>
            </w:pPr>
            <w:del w:id="2420" w:author="Administrator" w:date="2011-08-18T10:26:00Z">
              <w:r w:rsidRPr="00DE5358">
                <w:delText>char</w:delText>
              </w:r>
            </w:del>
          </w:p>
        </w:tc>
        <w:tc>
          <w:tcPr>
            <w:tcW w:w="4677" w:type="dxa"/>
            <w:shd w:val="clear" w:color="auto" w:fill="auto"/>
          </w:tcPr>
          <w:p w14:paraId="3CFDB348" w14:textId="77777777" w:rsidR="00DE5358" w:rsidRDefault="00DE5358" w:rsidP="00BD0927">
            <w:pPr>
              <w:jc w:val="left"/>
              <w:rPr>
                <w:del w:id="2421" w:author="Administrator" w:date="2011-08-18T10:26:00Z"/>
              </w:rPr>
            </w:pPr>
            <w:del w:id="2422" w:author="Administrator" w:date="2011-08-18T10:26:00Z">
              <w:r>
                <w:delText>PartyIDSource value within a PartyAltIDs repeating group.</w:delText>
              </w:r>
            </w:del>
          </w:p>
          <w:p w14:paraId="6BD3A2D3" w14:textId="77777777" w:rsidR="00DE5358" w:rsidRPr="00DE5358" w:rsidRDefault="00DE5358" w:rsidP="00BD0927">
            <w:pPr>
              <w:jc w:val="left"/>
              <w:rPr>
                <w:del w:id="2423" w:author="Administrator" w:date="2011-08-18T10:26:00Z"/>
              </w:rPr>
            </w:pPr>
            <w:del w:id="2424" w:author="Administrator" w:date="2011-08-18T10:26:00Z">
              <w:r>
                <w:delText>Valid values:</w:delText>
              </w:r>
              <w:r>
                <w:br/>
                <w:delText>For all PartyRoles</w:delText>
              </w:r>
              <w:r>
                <w:br/>
              </w:r>
              <w:r>
                <w:tab/>
                <w:delText>B - BIC (Bank Identification Code - SWIFT managed) code (ISO9362 - See "Appendix 6-B")</w:delText>
              </w:r>
              <w:r>
                <w:br/>
              </w:r>
              <w:r>
                <w:tab/>
                <w:delText>C - Generally accepted market participant identifier (e.g. NASD mnemonic)</w:delText>
              </w:r>
              <w:r>
                <w:br/>
              </w:r>
              <w:r>
                <w:tab/>
                <w:delText>D - Proprietary / Custom code</w:delText>
              </w:r>
              <w:r>
                <w:br/>
              </w:r>
              <w:r>
                <w:tab/>
                <w:delText>E - ISO Country Code</w:delText>
              </w:r>
              <w:r>
                <w:br/>
              </w:r>
              <w:r>
                <w:tab/>
                <w:delText>F - Settlement Entity Location (note if Local Market Settlement use "E=ISO Country Code") (see "Appendix 6-G" for valid values)</w:delText>
              </w:r>
              <w:r>
                <w:br/>
              </w:r>
              <w:r>
                <w:tab/>
                <w:delText>G - MIC (ISO 10383 - Market Identificer Code) (See "Appendix 6-C")</w:delText>
              </w:r>
              <w:r>
                <w:br/>
              </w:r>
              <w:r>
                <w:tab/>
                <w:delText>H - CSD participant/member code (e.g.. Euroclear, DTC, CREST or Kassenverein number)</w:delText>
              </w:r>
              <w:r>
                <w:br/>
                <w:delText>For PartyRole = "InvestorID" and for CIV</w:delText>
              </w:r>
              <w:r>
                <w:br/>
              </w:r>
              <w:r>
                <w:tab/>
                <w:delText>6 - UK National Insurance or Pension Number</w:delText>
              </w:r>
              <w:r>
                <w:br/>
              </w:r>
              <w:r>
                <w:tab/>
                <w:delText>7 - US Social Security Number</w:delText>
              </w:r>
              <w:r>
                <w:br/>
              </w:r>
              <w:r>
                <w:tab/>
                <w:delText>8 - US Employer or Tax ID Number</w:delText>
              </w:r>
              <w:r>
                <w:br/>
              </w:r>
              <w:r>
                <w:tab/>
                <w:delText>9 - Australian Business Number</w:delText>
              </w:r>
              <w:r>
                <w:br/>
              </w:r>
              <w:r>
                <w:tab/>
                <w:delText>A - Australian Tax File Number</w:delText>
              </w:r>
              <w:r>
                <w:br/>
                <w:delText>For PartyRole = "InvestorID" and for Equities</w:delText>
              </w:r>
              <w:r>
                <w:br/>
              </w:r>
              <w:r>
                <w:tab/>
                <w:delText>1 - Korean Investor ID</w:delText>
              </w:r>
              <w:r>
                <w:br/>
              </w:r>
              <w:r>
                <w:tab/>
                <w:delText>2 - Taiwanese Qualified Foreign Investor ID QFII/FID</w:delText>
              </w:r>
              <w:r>
                <w:br/>
              </w:r>
              <w:r>
                <w:tab/>
                <w:delText>3 - Taiwanese Trading Acct</w:delText>
              </w:r>
              <w:r>
                <w:br/>
              </w:r>
              <w:r>
                <w:tab/>
                <w:delText>4 - Malaysian Central Depository (MCD) number</w:delText>
              </w:r>
              <w:r>
                <w:br/>
              </w:r>
              <w:r>
                <w:tab/>
                <w:delText>5 - Chinese Investor ID</w:delText>
              </w:r>
              <w:r>
                <w:br/>
                <w:delText>For PartyRole="Broker of Credit"</w:delText>
              </w:r>
              <w:r>
                <w:br/>
              </w:r>
              <w:r>
                <w:tab/>
                <w:delText>I - Directed broker three character acronym as defined in ISITC "ETC Best Practice" guidelines document</w:delText>
              </w:r>
            </w:del>
          </w:p>
        </w:tc>
        <w:tc>
          <w:tcPr>
            <w:tcW w:w="4411" w:type="dxa"/>
            <w:shd w:val="clear" w:color="auto" w:fill="auto"/>
          </w:tcPr>
          <w:p w14:paraId="311A7868" w14:textId="77777777" w:rsidR="00DE5358" w:rsidRPr="00DE5358" w:rsidRDefault="00DE5358" w:rsidP="00DE5358">
            <w:pPr>
              <w:rPr>
                <w:del w:id="2425" w:author="Administrator" w:date="2011-08-18T10:26:00Z"/>
              </w:rPr>
            </w:pPr>
            <w:del w:id="2426" w:author="Administrator" w:date="2011-08-18T10:26:00Z">
              <w:r w:rsidRPr="00DE5358">
                <w:delText>Src</w:delText>
              </w:r>
            </w:del>
          </w:p>
        </w:tc>
      </w:tr>
      <w:tr w:rsidR="00DE5358" w:rsidRPr="00DE5358" w14:paraId="459E5EFD" w14:textId="77777777" w:rsidTr="00BD0927">
        <w:trPr>
          <w:del w:id="2427" w:author="Administrator" w:date="2011-08-18T10:26:00Z"/>
        </w:trPr>
        <w:tc>
          <w:tcPr>
            <w:tcW w:w="828" w:type="dxa"/>
            <w:shd w:val="clear" w:color="auto" w:fill="auto"/>
          </w:tcPr>
          <w:p w14:paraId="4B988459" w14:textId="77777777" w:rsidR="00DE5358" w:rsidRPr="00DE5358" w:rsidRDefault="00DE5358" w:rsidP="00DE5358">
            <w:pPr>
              <w:rPr>
                <w:del w:id="2428" w:author="Administrator" w:date="2011-08-18T10:26:00Z"/>
              </w:rPr>
            </w:pPr>
            <w:bookmarkStart w:id="2429" w:name="fld_NoPartyAltSubIDs" w:colFirst="1" w:colLast="1"/>
            <w:bookmarkEnd w:id="2415"/>
            <w:del w:id="2430" w:author="Administrator" w:date="2011-08-18T10:26:00Z">
              <w:r w:rsidRPr="00DE5358">
                <w:delText>1519</w:delText>
              </w:r>
            </w:del>
          </w:p>
        </w:tc>
        <w:tc>
          <w:tcPr>
            <w:tcW w:w="2069" w:type="dxa"/>
            <w:shd w:val="clear" w:color="auto" w:fill="auto"/>
          </w:tcPr>
          <w:p w14:paraId="351A388D" w14:textId="77777777" w:rsidR="00DE5358" w:rsidRPr="00DE5358" w:rsidRDefault="00DE5358" w:rsidP="00DE5358">
            <w:pPr>
              <w:rPr>
                <w:del w:id="2431" w:author="Administrator" w:date="2011-08-18T10:26:00Z"/>
              </w:rPr>
            </w:pPr>
            <w:del w:id="2432" w:author="Administrator" w:date="2011-08-18T10:26:00Z">
              <w:r w:rsidRPr="00DE5358">
                <w:delText>NoPartyAltSubIDs</w:delText>
              </w:r>
            </w:del>
          </w:p>
        </w:tc>
        <w:tc>
          <w:tcPr>
            <w:tcW w:w="1083" w:type="dxa"/>
            <w:shd w:val="clear" w:color="auto" w:fill="auto"/>
          </w:tcPr>
          <w:p w14:paraId="49F85A7B" w14:textId="77777777" w:rsidR="00DE5358" w:rsidRPr="00DE5358" w:rsidRDefault="00DE5358" w:rsidP="00DE5358">
            <w:pPr>
              <w:rPr>
                <w:del w:id="2433" w:author="Administrator" w:date="2011-08-18T10:26:00Z"/>
              </w:rPr>
            </w:pPr>
            <w:del w:id="2434" w:author="Administrator" w:date="2011-08-18T10:26:00Z">
              <w:r w:rsidRPr="00DE5358">
                <w:delText>NumInGroup</w:delText>
              </w:r>
            </w:del>
          </w:p>
        </w:tc>
        <w:tc>
          <w:tcPr>
            <w:tcW w:w="4677" w:type="dxa"/>
            <w:shd w:val="clear" w:color="auto" w:fill="auto"/>
          </w:tcPr>
          <w:p w14:paraId="57B3F1AE" w14:textId="77777777" w:rsidR="00DE5358" w:rsidRPr="00DE5358" w:rsidRDefault="00DE5358" w:rsidP="00BD0927">
            <w:pPr>
              <w:jc w:val="left"/>
              <w:rPr>
                <w:del w:id="2435" w:author="Administrator" w:date="2011-08-18T10:26:00Z"/>
              </w:rPr>
            </w:pPr>
            <w:del w:id="2436" w:author="Administrator" w:date="2011-08-18T10:26:00Z">
              <w:r w:rsidRPr="00DE5358">
                <w:delText>Number of PartyAltSubIDs</w:delText>
              </w:r>
            </w:del>
          </w:p>
        </w:tc>
        <w:tc>
          <w:tcPr>
            <w:tcW w:w="4411" w:type="dxa"/>
            <w:shd w:val="clear" w:color="auto" w:fill="auto"/>
          </w:tcPr>
          <w:p w14:paraId="2D4B879D" w14:textId="77777777" w:rsidR="00DE5358" w:rsidRPr="00DE5358" w:rsidRDefault="00DE5358" w:rsidP="00DE5358">
            <w:pPr>
              <w:rPr>
                <w:del w:id="2437" w:author="Administrator" w:date="2011-08-18T10:26:00Z"/>
              </w:rPr>
            </w:pPr>
          </w:p>
        </w:tc>
      </w:tr>
      <w:tr w:rsidR="00DE5358" w:rsidRPr="00DE5358" w14:paraId="0960768F" w14:textId="77777777" w:rsidTr="00BD0927">
        <w:trPr>
          <w:del w:id="2438" w:author="Administrator" w:date="2011-08-18T10:26:00Z"/>
        </w:trPr>
        <w:tc>
          <w:tcPr>
            <w:tcW w:w="828" w:type="dxa"/>
            <w:shd w:val="clear" w:color="auto" w:fill="auto"/>
          </w:tcPr>
          <w:p w14:paraId="67AED84A" w14:textId="77777777" w:rsidR="00DE5358" w:rsidRPr="00DE5358" w:rsidRDefault="00DE5358" w:rsidP="00DE5358">
            <w:pPr>
              <w:rPr>
                <w:del w:id="2439" w:author="Administrator" w:date="2011-08-18T10:26:00Z"/>
              </w:rPr>
            </w:pPr>
            <w:bookmarkStart w:id="2440" w:name="fld_PartyAltSubID" w:colFirst="1" w:colLast="1"/>
            <w:bookmarkEnd w:id="2429"/>
            <w:del w:id="2441" w:author="Administrator" w:date="2011-08-18T10:26:00Z">
              <w:r w:rsidRPr="00DE5358">
                <w:delText>1520</w:delText>
              </w:r>
            </w:del>
          </w:p>
        </w:tc>
        <w:tc>
          <w:tcPr>
            <w:tcW w:w="2069" w:type="dxa"/>
            <w:shd w:val="clear" w:color="auto" w:fill="auto"/>
          </w:tcPr>
          <w:p w14:paraId="39AC7A8E" w14:textId="77777777" w:rsidR="00DE5358" w:rsidRPr="00DE5358" w:rsidRDefault="00DE5358" w:rsidP="00DE5358">
            <w:pPr>
              <w:rPr>
                <w:del w:id="2442" w:author="Administrator" w:date="2011-08-18T10:26:00Z"/>
              </w:rPr>
            </w:pPr>
            <w:del w:id="2443" w:author="Administrator" w:date="2011-08-18T10:26:00Z">
              <w:r w:rsidRPr="00DE5358">
                <w:delText>PartyAltSubID</w:delText>
              </w:r>
            </w:del>
          </w:p>
        </w:tc>
        <w:tc>
          <w:tcPr>
            <w:tcW w:w="1083" w:type="dxa"/>
            <w:shd w:val="clear" w:color="auto" w:fill="auto"/>
          </w:tcPr>
          <w:p w14:paraId="28E6741A" w14:textId="77777777" w:rsidR="00DE5358" w:rsidRPr="00DE5358" w:rsidRDefault="00DE5358" w:rsidP="00DE5358">
            <w:pPr>
              <w:rPr>
                <w:del w:id="2444" w:author="Administrator" w:date="2011-08-18T10:26:00Z"/>
              </w:rPr>
            </w:pPr>
            <w:del w:id="2445" w:author="Administrator" w:date="2011-08-18T10:26:00Z">
              <w:r w:rsidRPr="00DE5358">
                <w:delText>String</w:delText>
              </w:r>
            </w:del>
          </w:p>
        </w:tc>
        <w:tc>
          <w:tcPr>
            <w:tcW w:w="4677" w:type="dxa"/>
            <w:shd w:val="clear" w:color="auto" w:fill="auto"/>
          </w:tcPr>
          <w:p w14:paraId="2C00CD1B" w14:textId="77777777" w:rsidR="00DE5358" w:rsidRPr="00DE5358" w:rsidRDefault="00DE5358" w:rsidP="00BD0927">
            <w:pPr>
              <w:jc w:val="left"/>
              <w:rPr>
                <w:del w:id="2446" w:author="Administrator" w:date="2011-08-18T10:26:00Z"/>
              </w:rPr>
            </w:pPr>
            <w:del w:id="2447" w:author="Administrator" w:date="2011-08-18T10:26:00Z">
              <w:r w:rsidRPr="00DE5358">
                <w:delText>PartySubID value within a PartyAltIDs repeating group.</w:delText>
              </w:r>
            </w:del>
          </w:p>
        </w:tc>
        <w:tc>
          <w:tcPr>
            <w:tcW w:w="4411" w:type="dxa"/>
            <w:shd w:val="clear" w:color="auto" w:fill="auto"/>
          </w:tcPr>
          <w:p w14:paraId="35C95F79" w14:textId="77777777" w:rsidR="00DE5358" w:rsidRPr="00DE5358" w:rsidRDefault="00DE5358" w:rsidP="00DE5358">
            <w:pPr>
              <w:rPr>
                <w:del w:id="2448" w:author="Administrator" w:date="2011-08-18T10:26:00Z"/>
              </w:rPr>
            </w:pPr>
            <w:del w:id="2449" w:author="Administrator" w:date="2011-08-18T10:26:00Z">
              <w:r w:rsidRPr="00DE5358">
                <w:delText>ID</w:delText>
              </w:r>
            </w:del>
          </w:p>
        </w:tc>
      </w:tr>
      <w:tr w:rsidR="00DE5358" w:rsidRPr="00DE5358" w14:paraId="1CD781FE" w14:textId="77777777" w:rsidTr="00BD0927">
        <w:trPr>
          <w:del w:id="2450" w:author="Administrator" w:date="2011-08-18T10:26:00Z"/>
        </w:trPr>
        <w:tc>
          <w:tcPr>
            <w:tcW w:w="828" w:type="dxa"/>
            <w:shd w:val="clear" w:color="auto" w:fill="auto"/>
          </w:tcPr>
          <w:p w14:paraId="54B0F802" w14:textId="77777777" w:rsidR="00DE5358" w:rsidRPr="00DE5358" w:rsidRDefault="00DE5358" w:rsidP="00DE5358">
            <w:pPr>
              <w:rPr>
                <w:del w:id="2451" w:author="Administrator" w:date="2011-08-18T10:26:00Z"/>
              </w:rPr>
            </w:pPr>
            <w:bookmarkStart w:id="2452" w:name="fld_PartyAltSubIDType" w:colFirst="1" w:colLast="1"/>
            <w:bookmarkEnd w:id="2440"/>
            <w:del w:id="2453" w:author="Administrator" w:date="2011-08-18T10:26:00Z">
              <w:r w:rsidRPr="00DE5358">
                <w:delText>1521</w:delText>
              </w:r>
            </w:del>
          </w:p>
        </w:tc>
        <w:tc>
          <w:tcPr>
            <w:tcW w:w="2069" w:type="dxa"/>
            <w:shd w:val="clear" w:color="auto" w:fill="auto"/>
          </w:tcPr>
          <w:p w14:paraId="24273713" w14:textId="77777777" w:rsidR="00DE5358" w:rsidRPr="00DE5358" w:rsidRDefault="00DE5358" w:rsidP="00DE5358">
            <w:pPr>
              <w:rPr>
                <w:del w:id="2454" w:author="Administrator" w:date="2011-08-18T10:26:00Z"/>
              </w:rPr>
            </w:pPr>
            <w:del w:id="2455" w:author="Administrator" w:date="2011-08-18T10:26:00Z">
              <w:r w:rsidRPr="00DE5358">
                <w:delText>PartyAltSubIDType</w:delText>
              </w:r>
            </w:del>
          </w:p>
        </w:tc>
        <w:tc>
          <w:tcPr>
            <w:tcW w:w="1083" w:type="dxa"/>
            <w:shd w:val="clear" w:color="auto" w:fill="auto"/>
          </w:tcPr>
          <w:p w14:paraId="0F789F49" w14:textId="77777777" w:rsidR="00DE5358" w:rsidRPr="00DE5358" w:rsidRDefault="00DE5358" w:rsidP="00DE5358">
            <w:pPr>
              <w:rPr>
                <w:del w:id="2456" w:author="Administrator" w:date="2011-08-18T10:26:00Z"/>
              </w:rPr>
            </w:pPr>
            <w:del w:id="2457" w:author="Administrator" w:date="2011-08-18T10:26:00Z">
              <w:r w:rsidRPr="00DE5358">
                <w:delText>int</w:delText>
              </w:r>
            </w:del>
          </w:p>
        </w:tc>
        <w:tc>
          <w:tcPr>
            <w:tcW w:w="4677" w:type="dxa"/>
            <w:shd w:val="clear" w:color="auto" w:fill="auto"/>
          </w:tcPr>
          <w:p w14:paraId="21835CA8" w14:textId="77777777" w:rsidR="00DE5358" w:rsidRDefault="00DE5358" w:rsidP="00BD0927">
            <w:pPr>
              <w:jc w:val="left"/>
              <w:rPr>
                <w:del w:id="2458" w:author="Administrator" w:date="2011-08-18T10:26:00Z"/>
              </w:rPr>
            </w:pPr>
            <w:del w:id="2459" w:author="Administrator" w:date="2011-08-18T10:26:00Z">
              <w:r>
                <w:delText>PartySubIDType value within a PartyAltIDs repeating group.</w:delText>
              </w:r>
            </w:del>
          </w:p>
          <w:p w14:paraId="47866828" w14:textId="77777777" w:rsidR="00DE5358" w:rsidRDefault="00DE5358" w:rsidP="00BD0927">
            <w:pPr>
              <w:jc w:val="left"/>
              <w:rPr>
                <w:del w:id="2460" w:author="Administrator" w:date="2011-08-18T10:26:00Z"/>
              </w:rPr>
            </w:pPr>
            <w:del w:id="2461" w:author="Administrator" w:date="2011-08-18T10:26:00Z">
              <w:r>
                <w:delText>Valid values:</w:delText>
              </w:r>
              <w:r>
                <w:br/>
              </w:r>
              <w:r>
                <w:tab/>
                <w:delText>1 - Firm</w:delText>
              </w:r>
              <w:r>
                <w:br/>
              </w:r>
              <w:r>
                <w:tab/>
                <w:delText>2 - Person</w:delText>
              </w:r>
              <w:r>
                <w:br/>
              </w:r>
              <w:r>
                <w:tab/>
                <w:delText>3 - System</w:delText>
              </w:r>
              <w:r>
                <w:br/>
              </w:r>
              <w:r>
                <w:tab/>
                <w:delText>4 - Application</w:delText>
              </w:r>
              <w:r>
                <w:br/>
              </w:r>
              <w:r>
                <w:tab/>
                <w:delText>5 - Full legal name of firm</w:delText>
              </w:r>
              <w:r>
                <w:br/>
              </w:r>
              <w:r>
                <w:tab/>
                <w:delText>6 - Postal address</w:delText>
              </w:r>
              <w:r>
                <w:br/>
              </w:r>
              <w:r>
                <w:tab/>
                <w:delText>7 - Phone number</w:delText>
              </w:r>
              <w:r>
                <w:br/>
              </w:r>
              <w:r>
                <w:tab/>
                <w:delText>8 - Email address</w:delText>
              </w:r>
              <w:r>
                <w:br/>
              </w:r>
              <w:r>
                <w:tab/>
                <w:delText>9 - Contact name</w:delText>
              </w:r>
              <w:r>
                <w:br/>
              </w:r>
              <w:r>
                <w:tab/>
                <w:delText>10 - Securities account number (for settlement instructions)</w:delText>
              </w:r>
              <w:r>
                <w:br/>
              </w:r>
              <w:r>
                <w:tab/>
                <w:delText>11 - Registration number (for settlement instructions and confirmations)</w:delText>
              </w:r>
              <w:r>
                <w:br/>
              </w:r>
              <w:r>
                <w:tab/>
                <w:delText>12 - Registered address (for confirmation purposes)</w:delText>
              </w:r>
              <w:r>
                <w:br/>
              </w:r>
              <w:r>
                <w:tab/>
                <w:delText>13 - Regulatory status (for confirmation purposes)</w:delText>
              </w:r>
              <w:r>
                <w:br/>
              </w:r>
              <w:r>
                <w:tab/>
                <w:delText>14 - Registration name (for settlement instructions)</w:delText>
              </w:r>
              <w:r>
                <w:br/>
              </w:r>
              <w:r>
                <w:tab/>
                <w:delText>15 - Cash account number (for settlement instructions)</w:delText>
              </w:r>
              <w:r>
                <w:br/>
              </w:r>
              <w:r>
                <w:tab/>
                <w:delText>16 - BIC</w:delText>
              </w:r>
              <w:r>
                <w:br/>
              </w:r>
              <w:r>
                <w:tab/>
                <w:delText>17 - CSD participant member code</w:delText>
              </w:r>
              <w:r>
                <w:br/>
              </w:r>
              <w:r>
                <w:tab/>
                <w:delText>18 - Registered address</w:delText>
              </w:r>
              <w:r>
                <w:br/>
              </w:r>
              <w:r>
                <w:tab/>
                <w:delText>19 - Fund account name</w:delText>
              </w:r>
              <w:r>
                <w:br/>
              </w:r>
              <w:r>
                <w:tab/>
                <w:delText>20 - Telex number</w:delText>
              </w:r>
              <w:r>
                <w:br/>
              </w:r>
              <w:r>
                <w:tab/>
                <w:delText>21 - Fax number</w:delText>
              </w:r>
              <w:r>
                <w:br/>
              </w:r>
              <w:r>
                <w:tab/>
                <w:delText>22 - Securities account name</w:delText>
              </w:r>
              <w:r>
                <w:br/>
              </w:r>
              <w:r>
                <w:tab/>
                <w:delText>23 - Cash account name</w:delText>
              </w:r>
              <w:r>
                <w:br/>
              </w:r>
              <w:r>
                <w:tab/>
                <w:delText>24 - Department</w:delText>
              </w:r>
              <w:r>
                <w:br/>
              </w:r>
              <w:r>
                <w:tab/>
                <w:delText>25 - Location desk</w:delText>
              </w:r>
              <w:r>
                <w:br/>
              </w:r>
              <w:r>
                <w:tab/>
                <w:delText>26 - Position account type</w:delText>
              </w:r>
              <w:r>
                <w:br/>
              </w:r>
              <w:r>
                <w:tab/>
                <w:delText>27 - Security locate ID</w:delText>
              </w:r>
              <w:r>
                <w:br/>
              </w:r>
              <w:r>
                <w:tab/>
                <w:delText>28 - Market maker</w:delText>
              </w:r>
              <w:r>
                <w:br/>
              </w:r>
              <w:r>
                <w:tab/>
                <w:delText>29 - Eligible counterparty</w:delText>
              </w:r>
              <w:r>
                <w:br/>
              </w:r>
              <w:r>
                <w:tab/>
                <w:delText>30 - Professional client</w:delText>
              </w:r>
              <w:r>
                <w:br/>
              </w:r>
              <w:r>
                <w:tab/>
                <w:delText>31 - Location</w:delText>
              </w:r>
              <w:r>
                <w:br/>
              </w:r>
              <w:r>
                <w:tab/>
                <w:delText>32 - Execution venue</w:delText>
              </w:r>
              <w:r>
                <w:br/>
              </w:r>
              <w:r>
                <w:tab/>
                <w:delText>33 - Currency delivery identifier</w:delText>
              </w:r>
            </w:del>
          </w:p>
          <w:p w14:paraId="0A56992E" w14:textId="77777777" w:rsidR="00DE5358" w:rsidRDefault="00DE5358" w:rsidP="00BD0927">
            <w:pPr>
              <w:jc w:val="left"/>
              <w:rPr>
                <w:del w:id="2462" w:author="Administrator" w:date="2011-08-18T10:26:00Z"/>
              </w:rPr>
            </w:pPr>
          </w:p>
          <w:p w14:paraId="373F3A9A" w14:textId="77777777" w:rsidR="00DE5358" w:rsidRPr="00DE5358" w:rsidRDefault="00DE5358" w:rsidP="00BD0927">
            <w:pPr>
              <w:jc w:val="left"/>
              <w:rPr>
                <w:del w:id="2463" w:author="Administrator" w:date="2011-08-18T10:26:00Z"/>
              </w:rPr>
            </w:pPr>
            <w:del w:id="2464" w:author="Administrator" w:date="2011-08-18T10:26:00Z">
              <w:r>
                <w:delText>or any value conforming to the data type Reserved4000Plus</w:delText>
              </w:r>
            </w:del>
          </w:p>
        </w:tc>
        <w:tc>
          <w:tcPr>
            <w:tcW w:w="4411" w:type="dxa"/>
            <w:shd w:val="clear" w:color="auto" w:fill="auto"/>
          </w:tcPr>
          <w:p w14:paraId="0FB7E4F7" w14:textId="77777777" w:rsidR="00DE5358" w:rsidRPr="00DE5358" w:rsidRDefault="00DE5358" w:rsidP="00DE5358">
            <w:pPr>
              <w:rPr>
                <w:del w:id="2465" w:author="Administrator" w:date="2011-08-18T10:26:00Z"/>
              </w:rPr>
            </w:pPr>
            <w:del w:id="2466" w:author="Administrator" w:date="2011-08-18T10:26:00Z">
              <w:r w:rsidRPr="00DE5358">
                <w:delText>Typ</w:delText>
              </w:r>
            </w:del>
          </w:p>
        </w:tc>
      </w:tr>
      <w:tr w:rsidR="00DE5358" w:rsidRPr="00DE5358" w14:paraId="098B5D6D" w14:textId="77777777" w:rsidTr="00BD0927">
        <w:trPr>
          <w:del w:id="2467" w:author="Administrator" w:date="2011-08-18T10:26:00Z"/>
        </w:trPr>
        <w:tc>
          <w:tcPr>
            <w:tcW w:w="828" w:type="dxa"/>
            <w:shd w:val="clear" w:color="auto" w:fill="auto"/>
          </w:tcPr>
          <w:p w14:paraId="12A2B1D6" w14:textId="77777777" w:rsidR="00DE5358" w:rsidRPr="00DE5358" w:rsidRDefault="00DE5358" w:rsidP="00DE5358">
            <w:pPr>
              <w:rPr>
                <w:del w:id="2468" w:author="Administrator" w:date="2011-08-18T10:26:00Z"/>
              </w:rPr>
            </w:pPr>
            <w:bookmarkStart w:id="2469" w:name="fld_NoContextPartyIDs" w:colFirst="1" w:colLast="1"/>
            <w:bookmarkEnd w:id="2452"/>
            <w:del w:id="2470" w:author="Administrator" w:date="2011-08-18T10:26:00Z">
              <w:r w:rsidRPr="00DE5358">
                <w:delText>1522</w:delText>
              </w:r>
            </w:del>
          </w:p>
        </w:tc>
        <w:tc>
          <w:tcPr>
            <w:tcW w:w="2069" w:type="dxa"/>
            <w:shd w:val="clear" w:color="auto" w:fill="auto"/>
          </w:tcPr>
          <w:p w14:paraId="068D19F0" w14:textId="77777777" w:rsidR="00DE5358" w:rsidRPr="00DE5358" w:rsidRDefault="00DE5358" w:rsidP="00DE5358">
            <w:pPr>
              <w:rPr>
                <w:del w:id="2471" w:author="Administrator" w:date="2011-08-18T10:26:00Z"/>
              </w:rPr>
            </w:pPr>
            <w:del w:id="2472" w:author="Administrator" w:date="2011-08-18T10:26:00Z">
              <w:r w:rsidRPr="00DE5358">
                <w:delText>NoContextPartyIDs</w:delText>
              </w:r>
            </w:del>
          </w:p>
        </w:tc>
        <w:tc>
          <w:tcPr>
            <w:tcW w:w="1083" w:type="dxa"/>
            <w:shd w:val="clear" w:color="auto" w:fill="auto"/>
          </w:tcPr>
          <w:p w14:paraId="6E28D2B1" w14:textId="77777777" w:rsidR="00DE5358" w:rsidRPr="00DE5358" w:rsidRDefault="00DE5358" w:rsidP="00DE5358">
            <w:pPr>
              <w:rPr>
                <w:del w:id="2473" w:author="Administrator" w:date="2011-08-18T10:26:00Z"/>
              </w:rPr>
            </w:pPr>
            <w:del w:id="2474" w:author="Administrator" w:date="2011-08-18T10:26:00Z">
              <w:r w:rsidRPr="00DE5358">
                <w:delText>NumInGroup</w:delText>
              </w:r>
            </w:del>
          </w:p>
        </w:tc>
        <w:tc>
          <w:tcPr>
            <w:tcW w:w="4677" w:type="dxa"/>
            <w:shd w:val="clear" w:color="auto" w:fill="auto"/>
          </w:tcPr>
          <w:p w14:paraId="2F27CD95" w14:textId="77777777" w:rsidR="00DE5358" w:rsidRPr="00DE5358" w:rsidRDefault="00DE5358" w:rsidP="00BD0927">
            <w:pPr>
              <w:jc w:val="left"/>
              <w:rPr>
                <w:del w:id="2475" w:author="Administrator" w:date="2011-08-18T10:26:00Z"/>
              </w:rPr>
            </w:pPr>
            <w:del w:id="2476" w:author="Administrator" w:date="2011-08-18T10:26:00Z">
              <w:r w:rsidRPr="00DE5358">
                <w:delText>Number of ContextParties.</w:delText>
              </w:r>
            </w:del>
          </w:p>
        </w:tc>
        <w:tc>
          <w:tcPr>
            <w:tcW w:w="4411" w:type="dxa"/>
            <w:shd w:val="clear" w:color="auto" w:fill="auto"/>
          </w:tcPr>
          <w:p w14:paraId="25069B95" w14:textId="77777777" w:rsidR="00DE5358" w:rsidRPr="00DE5358" w:rsidRDefault="00DE5358" w:rsidP="00DE5358">
            <w:pPr>
              <w:rPr>
                <w:del w:id="2477" w:author="Administrator" w:date="2011-08-18T10:26:00Z"/>
              </w:rPr>
            </w:pPr>
          </w:p>
        </w:tc>
      </w:tr>
      <w:tr w:rsidR="00DE5358" w:rsidRPr="00DE5358" w14:paraId="13B3BB84" w14:textId="77777777" w:rsidTr="00BD0927">
        <w:trPr>
          <w:del w:id="2478" w:author="Administrator" w:date="2011-08-18T10:26:00Z"/>
        </w:trPr>
        <w:tc>
          <w:tcPr>
            <w:tcW w:w="828" w:type="dxa"/>
            <w:shd w:val="clear" w:color="auto" w:fill="auto"/>
          </w:tcPr>
          <w:p w14:paraId="428BDE36" w14:textId="77777777" w:rsidR="00DE5358" w:rsidRPr="00DE5358" w:rsidRDefault="00DE5358" w:rsidP="00DE5358">
            <w:pPr>
              <w:rPr>
                <w:del w:id="2479" w:author="Administrator" w:date="2011-08-18T10:26:00Z"/>
              </w:rPr>
            </w:pPr>
            <w:bookmarkStart w:id="2480" w:name="fld_ContextPartyID" w:colFirst="1" w:colLast="1"/>
            <w:bookmarkEnd w:id="2469"/>
            <w:del w:id="2481" w:author="Administrator" w:date="2011-08-18T10:26:00Z">
              <w:r w:rsidRPr="00DE5358">
                <w:delText>1523</w:delText>
              </w:r>
            </w:del>
          </w:p>
        </w:tc>
        <w:tc>
          <w:tcPr>
            <w:tcW w:w="2069" w:type="dxa"/>
            <w:shd w:val="clear" w:color="auto" w:fill="auto"/>
          </w:tcPr>
          <w:p w14:paraId="0AD89FA1" w14:textId="77777777" w:rsidR="00DE5358" w:rsidRPr="00DE5358" w:rsidRDefault="00DE5358" w:rsidP="00DE5358">
            <w:pPr>
              <w:rPr>
                <w:del w:id="2482" w:author="Administrator" w:date="2011-08-18T10:26:00Z"/>
              </w:rPr>
            </w:pPr>
            <w:del w:id="2483" w:author="Administrator" w:date="2011-08-18T10:26:00Z">
              <w:r w:rsidRPr="00DE5358">
                <w:delText>ContextPartyID</w:delText>
              </w:r>
            </w:del>
          </w:p>
        </w:tc>
        <w:tc>
          <w:tcPr>
            <w:tcW w:w="1083" w:type="dxa"/>
            <w:shd w:val="clear" w:color="auto" w:fill="auto"/>
          </w:tcPr>
          <w:p w14:paraId="33708715" w14:textId="77777777" w:rsidR="00DE5358" w:rsidRPr="00DE5358" w:rsidRDefault="00DE5358" w:rsidP="00DE5358">
            <w:pPr>
              <w:rPr>
                <w:del w:id="2484" w:author="Administrator" w:date="2011-08-18T10:26:00Z"/>
              </w:rPr>
            </w:pPr>
            <w:del w:id="2485" w:author="Administrator" w:date="2011-08-18T10:26:00Z">
              <w:r w:rsidRPr="00DE5358">
                <w:delText>String</w:delText>
              </w:r>
            </w:del>
          </w:p>
        </w:tc>
        <w:tc>
          <w:tcPr>
            <w:tcW w:w="4677" w:type="dxa"/>
            <w:shd w:val="clear" w:color="auto" w:fill="auto"/>
          </w:tcPr>
          <w:p w14:paraId="7EFAEED1" w14:textId="77777777" w:rsidR="00DE5358" w:rsidRPr="00DE5358" w:rsidRDefault="00DE5358" w:rsidP="00BD0927">
            <w:pPr>
              <w:jc w:val="left"/>
              <w:rPr>
                <w:del w:id="2486" w:author="Administrator" w:date="2011-08-18T10:26:00Z"/>
              </w:rPr>
            </w:pPr>
            <w:del w:id="2487" w:author="Administrator" w:date="2011-08-18T10:26:00Z">
              <w:r w:rsidRPr="00DE5358">
                <w:delText>PartyID value within a ContextParties repeating group.</w:delText>
              </w:r>
            </w:del>
          </w:p>
        </w:tc>
        <w:tc>
          <w:tcPr>
            <w:tcW w:w="4411" w:type="dxa"/>
            <w:shd w:val="clear" w:color="auto" w:fill="auto"/>
          </w:tcPr>
          <w:p w14:paraId="7BA8BEFC" w14:textId="77777777" w:rsidR="00DE5358" w:rsidRPr="00DE5358" w:rsidRDefault="00DE5358" w:rsidP="00DE5358">
            <w:pPr>
              <w:rPr>
                <w:del w:id="2488" w:author="Administrator" w:date="2011-08-18T10:26:00Z"/>
              </w:rPr>
            </w:pPr>
            <w:del w:id="2489" w:author="Administrator" w:date="2011-08-18T10:26:00Z">
              <w:r w:rsidRPr="00DE5358">
                <w:delText>ID</w:delText>
              </w:r>
            </w:del>
          </w:p>
        </w:tc>
      </w:tr>
      <w:tr w:rsidR="00DE5358" w:rsidRPr="00DE5358" w14:paraId="49F71D04" w14:textId="77777777" w:rsidTr="00BD0927">
        <w:trPr>
          <w:del w:id="2490" w:author="Administrator" w:date="2011-08-18T10:26:00Z"/>
        </w:trPr>
        <w:tc>
          <w:tcPr>
            <w:tcW w:w="828" w:type="dxa"/>
            <w:shd w:val="clear" w:color="auto" w:fill="auto"/>
          </w:tcPr>
          <w:p w14:paraId="712D7511" w14:textId="77777777" w:rsidR="00DE5358" w:rsidRPr="00DE5358" w:rsidRDefault="00DE5358" w:rsidP="00DE5358">
            <w:pPr>
              <w:rPr>
                <w:del w:id="2491" w:author="Administrator" w:date="2011-08-18T10:26:00Z"/>
              </w:rPr>
            </w:pPr>
            <w:bookmarkStart w:id="2492" w:name="fld_ContextPartyIDSource" w:colFirst="1" w:colLast="1"/>
            <w:bookmarkEnd w:id="2480"/>
            <w:del w:id="2493" w:author="Administrator" w:date="2011-08-18T10:26:00Z">
              <w:r w:rsidRPr="00DE5358">
                <w:delText>1524</w:delText>
              </w:r>
            </w:del>
          </w:p>
        </w:tc>
        <w:tc>
          <w:tcPr>
            <w:tcW w:w="2069" w:type="dxa"/>
            <w:shd w:val="clear" w:color="auto" w:fill="auto"/>
          </w:tcPr>
          <w:p w14:paraId="77F0FD44" w14:textId="77777777" w:rsidR="00DE5358" w:rsidRPr="00DE5358" w:rsidRDefault="00DE5358" w:rsidP="00DE5358">
            <w:pPr>
              <w:rPr>
                <w:del w:id="2494" w:author="Administrator" w:date="2011-08-18T10:26:00Z"/>
              </w:rPr>
            </w:pPr>
            <w:del w:id="2495" w:author="Administrator" w:date="2011-08-18T10:26:00Z">
              <w:r w:rsidRPr="00DE5358">
                <w:delText>ContextPartyIDSource</w:delText>
              </w:r>
            </w:del>
          </w:p>
        </w:tc>
        <w:tc>
          <w:tcPr>
            <w:tcW w:w="1083" w:type="dxa"/>
            <w:shd w:val="clear" w:color="auto" w:fill="auto"/>
          </w:tcPr>
          <w:p w14:paraId="73310FB6" w14:textId="77777777" w:rsidR="00DE5358" w:rsidRPr="00DE5358" w:rsidRDefault="00DE5358" w:rsidP="00DE5358">
            <w:pPr>
              <w:rPr>
                <w:del w:id="2496" w:author="Administrator" w:date="2011-08-18T10:26:00Z"/>
              </w:rPr>
            </w:pPr>
            <w:del w:id="2497" w:author="Administrator" w:date="2011-08-18T10:26:00Z">
              <w:r w:rsidRPr="00DE5358">
                <w:delText>char</w:delText>
              </w:r>
            </w:del>
          </w:p>
        </w:tc>
        <w:tc>
          <w:tcPr>
            <w:tcW w:w="4677" w:type="dxa"/>
            <w:shd w:val="clear" w:color="auto" w:fill="auto"/>
          </w:tcPr>
          <w:p w14:paraId="3C34BC9E" w14:textId="77777777" w:rsidR="00DE5358" w:rsidRDefault="00DE5358" w:rsidP="00BD0927">
            <w:pPr>
              <w:jc w:val="left"/>
              <w:rPr>
                <w:del w:id="2498" w:author="Administrator" w:date="2011-08-18T10:26:00Z"/>
              </w:rPr>
            </w:pPr>
            <w:del w:id="2499" w:author="Administrator" w:date="2011-08-18T10:26:00Z">
              <w:r>
                <w:delText>PartyIDSource value within a ContextParties repeating group.</w:delText>
              </w:r>
            </w:del>
          </w:p>
          <w:p w14:paraId="4E34CAD8" w14:textId="77777777" w:rsidR="00DE5358" w:rsidRPr="00DE5358" w:rsidRDefault="00DE5358" w:rsidP="00BD0927">
            <w:pPr>
              <w:jc w:val="left"/>
              <w:rPr>
                <w:del w:id="2500" w:author="Administrator" w:date="2011-08-18T10:26:00Z"/>
              </w:rPr>
            </w:pPr>
            <w:del w:id="2501" w:author="Administrator" w:date="2011-08-18T10:26:00Z">
              <w:r>
                <w:delText>Valid values:</w:delText>
              </w:r>
              <w:r>
                <w:br/>
                <w:delText>For all PartyRoles</w:delText>
              </w:r>
              <w:r>
                <w:br/>
              </w:r>
              <w:r>
                <w:tab/>
                <w:delText>B - BIC (Bank Identification Code - SWIFT managed) code (ISO9362 - See "Appendix 6-B")</w:delText>
              </w:r>
              <w:r>
                <w:br/>
              </w:r>
              <w:r>
                <w:tab/>
                <w:delText>C - Generally accepted market participant identifier (e.g. NASD mnemonic)</w:delText>
              </w:r>
              <w:r>
                <w:br/>
              </w:r>
              <w:r>
                <w:tab/>
                <w:delText>D - Proprietary / Custom code</w:delText>
              </w:r>
              <w:r>
                <w:br/>
              </w:r>
              <w:r>
                <w:tab/>
                <w:delText>E - ISO Country Code</w:delText>
              </w:r>
              <w:r>
                <w:br/>
              </w:r>
              <w:r>
                <w:tab/>
                <w:delText>F - Settlement Entity Location (note if Local Market Settlement use "E=ISO Country Code") (see "Appendix 6-G" for valid values)</w:delText>
              </w:r>
              <w:r>
                <w:br/>
              </w:r>
              <w:r>
                <w:tab/>
                <w:delText>G - MIC (ISO 10383 - Market Identificer Code) (See "Appendix 6-C")</w:delText>
              </w:r>
              <w:r>
                <w:br/>
              </w:r>
              <w:r>
                <w:tab/>
                <w:delText>H - CSD participant/member code (e.g.. Euroclear, DTC, CREST or Kassenverein number)</w:delText>
              </w:r>
              <w:r>
                <w:br/>
                <w:delText>For PartyRole = "InvestorID" and for CIV</w:delText>
              </w:r>
              <w:r>
                <w:br/>
              </w:r>
              <w:r>
                <w:tab/>
                <w:delText>6 - UK National Insurance or Pension Number</w:delText>
              </w:r>
              <w:r>
                <w:br/>
              </w:r>
              <w:r>
                <w:tab/>
                <w:delText>7 - US Social Security Number</w:delText>
              </w:r>
              <w:r>
                <w:br/>
              </w:r>
              <w:r>
                <w:tab/>
                <w:delText>8 - US Employer or Tax ID Number</w:delText>
              </w:r>
              <w:r>
                <w:br/>
              </w:r>
              <w:r>
                <w:tab/>
                <w:delText>9 - Australian Business Number</w:delText>
              </w:r>
              <w:r>
                <w:br/>
              </w:r>
              <w:r>
                <w:tab/>
                <w:delText>A - Australian Tax File Number</w:delText>
              </w:r>
              <w:r>
                <w:br/>
                <w:delText>For PartyRole = "InvestorID" and for Equities</w:delText>
              </w:r>
              <w:r>
                <w:br/>
              </w:r>
              <w:r>
                <w:tab/>
                <w:delText>1 - Korean Investor ID</w:delText>
              </w:r>
              <w:r>
                <w:br/>
              </w:r>
              <w:r>
                <w:tab/>
                <w:delText>2 - Taiwanese Qualified Foreign Investor ID QFII/FID</w:delText>
              </w:r>
              <w:r>
                <w:br/>
              </w:r>
              <w:r>
                <w:tab/>
                <w:delText>3 - Taiwanese Trading Acct</w:delText>
              </w:r>
              <w:r>
                <w:br/>
              </w:r>
              <w:r>
                <w:tab/>
                <w:delText>4 - Malaysian Central Depository (MCD) number</w:delText>
              </w:r>
              <w:r>
                <w:br/>
              </w:r>
              <w:r>
                <w:tab/>
                <w:delText>5 - Chinese Investor ID</w:delText>
              </w:r>
              <w:r>
                <w:br/>
                <w:delText>For PartyRole="Broker of Credit"</w:delText>
              </w:r>
              <w:r>
                <w:br/>
              </w:r>
              <w:r>
                <w:tab/>
                <w:delText>I - Directed broker three character acronym as defined in ISITC "ETC Best Practice" guidelines document</w:delText>
              </w:r>
            </w:del>
          </w:p>
        </w:tc>
        <w:tc>
          <w:tcPr>
            <w:tcW w:w="4411" w:type="dxa"/>
            <w:shd w:val="clear" w:color="auto" w:fill="auto"/>
          </w:tcPr>
          <w:p w14:paraId="5A56AB51" w14:textId="77777777" w:rsidR="00DE5358" w:rsidRPr="00DE5358" w:rsidRDefault="00DE5358" w:rsidP="00DE5358">
            <w:pPr>
              <w:rPr>
                <w:del w:id="2502" w:author="Administrator" w:date="2011-08-18T10:26:00Z"/>
              </w:rPr>
            </w:pPr>
            <w:del w:id="2503" w:author="Administrator" w:date="2011-08-18T10:26:00Z">
              <w:r w:rsidRPr="00DE5358">
                <w:delText>Src</w:delText>
              </w:r>
            </w:del>
          </w:p>
        </w:tc>
      </w:tr>
      <w:tr w:rsidR="00DE5358" w:rsidRPr="00DE5358" w14:paraId="0FD1A61C" w14:textId="77777777" w:rsidTr="00BD0927">
        <w:trPr>
          <w:del w:id="2504" w:author="Administrator" w:date="2011-08-18T10:26:00Z"/>
        </w:trPr>
        <w:tc>
          <w:tcPr>
            <w:tcW w:w="828" w:type="dxa"/>
            <w:shd w:val="clear" w:color="auto" w:fill="auto"/>
          </w:tcPr>
          <w:p w14:paraId="2820ED15" w14:textId="77777777" w:rsidR="00DE5358" w:rsidRPr="00DE5358" w:rsidRDefault="00DE5358" w:rsidP="00DE5358">
            <w:pPr>
              <w:rPr>
                <w:del w:id="2505" w:author="Administrator" w:date="2011-08-18T10:26:00Z"/>
              </w:rPr>
            </w:pPr>
            <w:bookmarkStart w:id="2506" w:name="fld_ContextPartyRole" w:colFirst="1" w:colLast="1"/>
            <w:bookmarkEnd w:id="2492"/>
            <w:del w:id="2507" w:author="Administrator" w:date="2011-08-18T10:26:00Z">
              <w:r w:rsidRPr="00DE5358">
                <w:delText>1525</w:delText>
              </w:r>
            </w:del>
          </w:p>
        </w:tc>
        <w:tc>
          <w:tcPr>
            <w:tcW w:w="2069" w:type="dxa"/>
            <w:shd w:val="clear" w:color="auto" w:fill="auto"/>
          </w:tcPr>
          <w:p w14:paraId="1234152D" w14:textId="77777777" w:rsidR="00DE5358" w:rsidRPr="00DE5358" w:rsidRDefault="00DE5358" w:rsidP="00DE5358">
            <w:pPr>
              <w:rPr>
                <w:del w:id="2508" w:author="Administrator" w:date="2011-08-18T10:26:00Z"/>
              </w:rPr>
            </w:pPr>
            <w:del w:id="2509" w:author="Administrator" w:date="2011-08-18T10:26:00Z">
              <w:r w:rsidRPr="00DE5358">
                <w:delText>ContextPartyRole</w:delText>
              </w:r>
            </w:del>
          </w:p>
        </w:tc>
        <w:tc>
          <w:tcPr>
            <w:tcW w:w="1083" w:type="dxa"/>
            <w:shd w:val="clear" w:color="auto" w:fill="auto"/>
          </w:tcPr>
          <w:p w14:paraId="731D0AF4" w14:textId="77777777" w:rsidR="00DE5358" w:rsidRPr="00DE5358" w:rsidRDefault="00DE5358" w:rsidP="00DE5358">
            <w:pPr>
              <w:rPr>
                <w:del w:id="2510" w:author="Administrator" w:date="2011-08-18T10:26:00Z"/>
              </w:rPr>
            </w:pPr>
            <w:del w:id="2511" w:author="Administrator" w:date="2011-08-18T10:26:00Z">
              <w:r w:rsidRPr="00DE5358">
                <w:delText>int</w:delText>
              </w:r>
            </w:del>
          </w:p>
        </w:tc>
        <w:tc>
          <w:tcPr>
            <w:tcW w:w="4677" w:type="dxa"/>
            <w:shd w:val="clear" w:color="auto" w:fill="auto"/>
          </w:tcPr>
          <w:p w14:paraId="3C3A27E7" w14:textId="77777777" w:rsidR="00DE5358" w:rsidRDefault="00DE5358" w:rsidP="00BD0927">
            <w:pPr>
              <w:jc w:val="left"/>
              <w:rPr>
                <w:del w:id="2512" w:author="Administrator" w:date="2011-08-18T10:26:00Z"/>
              </w:rPr>
            </w:pPr>
            <w:del w:id="2513" w:author="Administrator" w:date="2011-08-18T10:26:00Z">
              <w:r>
                <w:delText>PartyRole value within a ContextParties repeating group.</w:delText>
              </w:r>
            </w:del>
          </w:p>
          <w:p w14:paraId="1E19AD19" w14:textId="77777777" w:rsidR="00DE5358" w:rsidRPr="00DE5358" w:rsidRDefault="00DE5358" w:rsidP="00BD0927">
            <w:pPr>
              <w:jc w:val="left"/>
              <w:rPr>
                <w:del w:id="2514" w:author="Administrator" w:date="2011-08-18T10:26:00Z"/>
              </w:rPr>
            </w:pPr>
            <w:del w:id="2515" w:author="Administrator" w:date="2011-08-18T10:26:00Z">
              <w:r>
                <w:delText>Valid values:</w:delText>
              </w:r>
              <w:r>
                <w:br/>
              </w:r>
              <w:r>
                <w:tab/>
                <w:delText>82 - Central Registration Depository (CRD)</w:delText>
              </w:r>
              <w:r>
                <w:br/>
              </w:r>
              <w:r>
                <w:tab/>
                <w:delText>83 - Clearing Account</w:delText>
              </w:r>
              <w:r>
                <w:br/>
              </w:r>
              <w:r>
                <w:tab/>
                <w:delText>84 - Acceptable Settling Counterparty</w:delText>
              </w:r>
              <w:r>
                <w:br/>
              </w:r>
              <w:r>
                <w:tab/>
                <w:delText>85 - Unacceptable Settling Counterparty</w:delText>
              </w:r>
              <w:r>
                <w:br/>
              </w:r>
              <w:r>
                <w:tab/>
                <w:delText>1 - Executing Firm (formerly FIX 4.2 ExecBroker)</w:delText>
              </w:r>
              <w:r>
                <w:br/>
              </w:r>
              <w:r>
                <w:tab/>
                <w:delText>2 - Broker of Credit (formerly FIX 4.2 BrokerOfCredit)</w:delText>
              </w:r>
              <w:r>
                <w:br/>
              </w:r>
              <w:r>
                <w:tab/>
                <w:delText>3 - Client ID (formerly FIX 4.2 ClientID)</w:delText>
              </w:r>
              <w:r>
                <w:br/>
              </w:r>
              <w:r>
                <w:tab/>
                <w:delText>4 - Clearing Firm (formerly FIX 4.2 ClearingFirm)</w:delText>
              </w:r>
              <w:r>
                <w:br/>
              </w:r>
              <w:r>
                <w:tab/>
                <w:delText>5 - Investor ID</w:delText>
              </w:r>
              <w:r>
                <w:br/>
              </w:r>
              <w:r>
                <w:tab/>
                <w:delText>6 - Introducing Firm</w:delText>
              </w:r>
              <w:r>
                <w:br/>
              </w:r>
              <w:r>
                <w:tab/>
                <w:delText>7 - Entering Firm</w:delText>
              </w:r>
              <w:r>
                <w:br/>
              </w:r>
              <w:r>
                <w:tab/>
                <w:delText>8 - Locate / Lending Firm (for short-sales)</w:delText>
              </w:r>
              <w:r>
                <w:br/>
              </w:r>
              <w:r>
                <w:tab/>
                <w:delText>9 - Fund Manager Client ID (for CIV)</w:delText>
              </w:r>
              <w:r>
                <w:br/>
              </w:r>
              <w:r>
                <w:tab/>
                <w:delText>10 - Settlement Location (formerly FIX 4.2 SettlLocation)</w:delText>
              </w:r>
              <w:r>
                <w:br/>
              </w:r>
              <w:r>
                <w:tab/>
                <w:delText>11 - Order Origination Trader (associated with Order Origination Firm - i.e. trader who initiates/submits the order)</w:delText>
              </w:r>
              <w:r>
                <w:br/>
              </w:r>
              <w:r>
                <w:tab/>
                <w:delText>12 - Executing Trader (associated with Executing Firm - actually executes)</w:delText>
              </w:r>
              <w:r>
                <w:br/>
              </w:r>
              <w:r>
                <w:tab/>
                <w:delText>13 - Order Origination Firm (e.g. buy-side firm)</w:delText>
              </w:r>
              <w:r>
                <w:br/>
              </w:r>
              <w:r>
                <w:tab/>
                <w:delText>14 - Giveup Clearing Firm (firm to which trade is given up)</w:delText>
              </w:r>
              <w:r>
                <w:br/>
              </w:r>
              <w:r>
                <w:tab/>
                <w:delText>15 - Correspondant Clearing Firm</w:delText>
              </w:r>
              <w:r>
                <w:br/>
              </w:r>
              <w:r>
                <w:tab/>
                <w:delText>16 - Executing System</w:delText>
              </w:r>
              <w:r>
                <w:br/>
              </w:r>
              <w:r>
                <w:tab/>
                <w:delText>17 - Contra Firm</w:delText>
              </w:r>
              <w:r>
                <w:br/>
              </w:r>
              <w:r>
                <w:tab/>
                <w:delText>18 - Contra Clearing Firm</w:delText>
              </w:r>
              <w:r>
                <w:br/>
              </w:r>
              <w:r>
                <w:tab/>
                <w:delText>19 - Sponsoring Firm</w:delText>
              </w:r>
              <w:r>
                <w:br/>
              </w:r>
              <w:r>
                <w:tab/>
                <w:delText>20 - Underlying Contra Firm</w:delText>
              </w:r>
              <w:r>
                <w:br/>
              </w:r>
              <w:r>
                <w:tab/>
                <w:delText>21 - Clearing Organization</w:delText>
              </w:r>
              <w:r>
                <w:br/>
              </w:r>
              <w:r>
                <w:tab/>
                <w:delText>22 - Exchange</w:delText>
              </w:r>
              <w:r>
                <w:br/>
              </w:r>
              <w:r>
                <w:tab/>
                <w:delText>24 - Customer Account</w:delText>
              </w:r>
              <w:r>
                <w:br/>
              </w:r>
              <w:r>
                <w:tab/>
                <w:delText>25 - Correspondent Clearing Organization</w:delText>
              </w:r>
              <w:r>
                <w:br/>
              </w:r>
              <w:r>
                <w:tab/>
                <w:delText>26 - Correspondent Broker</w:delText>
              </w:r>
              <w:r>
                <w:br/>
              </w:r>
              <w:r>
                <w:tab/>
                <w:delText>27 - Buyer/Seller (Receiver/Deliverer)</w:delText>
              </w:r>
              <w:r>
                <w:br/>
              </w:r>
              <w:r>
                <w:tab/>
                <w:delText>28 - Custodian</w:delText>
              </w:r>
              <w:r>
                <w:br/>
              </w:r>
              <w:r>
                <w:tab/>
                <w:delText>29 - Intermediary</w:delText>
              </w:r>
              <w:r>
                <w:br/>
              </w:r>
              <w:r>
                <w:tab/>
                <w:delText>30 - Agent</w:delText>
              </w:r>
              <w:r>
                <w:br/>
              </w:r>
              <w:r>
                <w:tab/>
                <w:delText>31 - Sub-custodian</w:delText>
              </w:r>
              <w:r>
                <w:br/>
              </w:r>
              <w:r>
                <w:tab/>
                <w:delText>32 - Beneficiary</w:delText>
              </w:r>
              <w:r>
                <w:br/>
              </w:r>
              <w:r>
                <w:tab/>
                <w:delText>33 - Interested party</w:delText>
              </w:r>
              <w:r>
                <w:br/>
              </w:r>
              <w:r>
                <w:tab/>
                <w:delText>34 - Regulatory body</w:delText>
              </w:r>
              <w:r>
                <w:br/>
              </w:r>
              <w:r>
                <w:tab/>
                <w:delText>35 - Liquidity provider</w:delText>
              </w:r>
              <w:r>
                <w:br/>
              </w:r>
              <w:r>
                <w:tab/>
                <w:delText>36 - Entering trader</w:delText>
              </w:r>
              <w:r>
                <w:br/>
              </w:r>
              <w:r>
                <w:tab/>
                <w:delText>37 - Contra trader</w:delText>
              </w:r>
              <w:r>
                <w:br/>
              </w:r>
              <w:r>
                <w:tab/>
                <w:delText>38 - Position account</w:delText>
              </w:r>
              <w:r>
                <w:br/>
              </w:r>
              <w:r>
                <w:tab/>
                <w:delText>39 - Contra Investor ID</w:delText>
              </w:r>
              <w:r>
                <w:br/>
              </w:r>
              <w:r>
                <w:tab/>
                <w:delText>40 - Transfer to Firm</w:delText>
              </w:r>
              <w:r>
                <w:br/>
              </w:r>
              <w:r>
                <w:tab/>
                <w:delText>41 - Contra Position Account</w:delText>
              </w:r>
              <w:r>
                <w:br/>
              </w:r>
              <w:r>
                <w:tab/>
                <w:delText>42 - Contra Exchange</w:delText>
              </w:r>
              <w:r>
                <w:br/>
              </w:r>
              <w:r>
                <w:tab/>
                <w:delText>43 - Internal Carry Account</w:delText>
              </w:r>
              <w:r>
                <w:br/>
              </w:r>
              <w:r>
                <w:tab/>
                <w:delText>44 - Order Entry Operator ID</w:delText>
              </w:r>
              <w:r>
                <w:br/>
              </w:r>
              <w:r>
                <w:tab/>
                <w:delText>45 - Secondary Account Number</w:delText>
              </w:r>
              <w:r>
                <w:br/>
              </w:r>
              <w:r>
                <w:tab/>
                <w:delText>46 - Foreign Firm</w:delText>
              </w:r>
              <w:r>
                <w:br/>
              </w:r>
              <w:r>
                <w:tab/>
                <w:delText>47 - Third Party Allocation Firm</w:delText>
              </w:r>
              <w:r>
                <w:br/>
              </w:r>
              <w:r>
                <w:tab/>
                <w:delText>48 - Claiming Account</w:delText>
              </w:r>
              <w:r>
                <w:br/>
              </w:r>
              <w:r>
                <w:tab/>
                <w:delText>49 - Asset Manager</w:delText>
              </w:r>
              <w:r>
                <w:br/>
              </w:r>
              <w:r>
                <w:tab/>
                <w:delText>50 - Pledgor Account</w:delText>
              </w:r>
              <w:r>
                <w:br/>
              </w:r>
              <w:r>
                <w:tab/>
                <w:delText>51 - Pledgee Account</w:delText>
              </w:r>
              <w:r>
                <w:br/>
              </w:r>
              <w:r>
                <w:tab/>
                <w:delText>52 - Large Trader Reportable Account</w:delText>
              </w:r>
              <w:r>
                <w:br/>
              </w:r>
              <w:r>
                <w:tab/>
                <w:delText>53 - Trader mnemonic</w:delText>
              </w:r>
              <w:r>
                <w:br/>
              </w:r>
              <w:r>
                <w:tab/>
                <w:delText>54 - Sender Location</w:delText>
              </w:r>
              <w:r>
                <w:br/>
              </w:r>
              <w:r>
                <w:tab/>
                <w:delText>55 - Session ID</w:delText>
              </w:r>
              <w:r>
                <w:br/>
              </w:r>
              <w:r>
                <w:tab/>
                <w:delText>56 - Acceptable Counterparty</w:delText>
              </w:r>
              <w:r>
                <w:br/>
              </w:r>
              <w:r>
                <w:tab/>
                <w:delText>57 - Unacceptable Counterparty</w:delText>
              </w:r>
              <w:r>
                <w:br/>
              </w:r>
              <w:r>
                <w:tab/>
                <w:delText>58 - Entering Unit</w:delText>
              </w:r>
              <w:r>
                <w:br/>
              </w:r>
              <w:r>
                <w:tab/>
                <w:delText>59 - Executing Unit</w:delText>
              </w:r>
              <w:r>
                <w:br/>
              </w:r>
              <w:r>
                <w:tab/>
                <w:delText>60 - Introducing Broker</w:delText>
              </w:r>
              <w:r>
                <w:br/>
              </w:r>
              <w:r>
                <w:tab/>
                <w:delText>61 - Quote originator</w:delText>
              </w:r>
              <w:r>
                <w:br/>
              </w:r>
              <w:r>
                <w:tab/>
                <w:delText>62 - Report originator</w:delText>
              </w:r>
              <w:r>
                <w:br/>
              </w:r>
              <w:r>
                <w:tab/>
                <w:delText>63 - Systematic internaliser (SI)</w:delText>
              </w:r>
              <w:r>
                <w:br/>
              </w:r>
              <w:r>
                <w:tab/>
                <w:delText>64 - Multilateral Trading Facility (MTF)</w:delText>
              </w:r>
              <w:r>
                <w:br/>
              </w:r>
              <w:r>
                <w:tab/>
                <w:delText>65 - Regulated Market (RM)</w:delText>
              </w:r>
              <w:r>
                <w:br/>
              </w:r>
              <w:r>
                <w:tab/>
                <w:delText>66 - Market Maker</w:delText>
              </w:r>
              <w:r>
                <w:br/>
              </w:r>
              <w:r>
                <w:tab/>
                <w:delText>67 - Investment Firm</w:delText>
              </w:r>
              <w:r>
                <w:br/>
              </w:r>
              <w:r>
                <w:tab/>
                <w:delText>68 - Host Competent Authority (Host CA)</w:delText>
              </w:r>
              <w:r>
                <w:br/>
              </w:r>
              <w:r>
                <w:tab/>
                <w:delText>69 - Home Competent Authority (Home CA)</w:delText>
              </w:r>
              <w:r>
                <w:br/>
              </w:r>
              <w:r>
                <w:tab/>
                <w:delText>70 - Competent Authority of the most relevant market in terms of liquidity (CAL)</w:delText>
              </w:r>
              <w:r>
                <w:br/>
              </w:r>
              <w:r>
                <w:tab/>
                <w:delText xml:space="preserve">71 - Competent Authority of the Transaction (Execution) Venue (CATV) </w:delText>
              </w:r>
              <w:r>
                <w:br/>
              </w:r>
              <w:r>
                <w:tab/>
                <w:delText>72 - Reporting intermediary (medium/vendor via which report has been published)</w:delText>
              </w:r>
              <w:r>
                <w:br/>
              </w:r>
              <w:r>
                <w:tab/>
                <w:delText>73 - Execution Venue</w:delText>
              </w:r>
              <w:r>
                <w:br/>
              </w:r>
              <w:r>
                <w:tab/>
                <w:delText>74 - Market data entry originator</w:delText>
              </w:r>
              <w:r>
                <w:br/>
              </w:r>
              <w:r>
                <w:tab/>
                <w:delText>75 - Location ID</w:delText>
              </w:r>
              <w:r>
                <w:br/>
              </w:r>
              <w:r>
                <w:tab/>
                <w:delText>76 - Desk ID</w:delText>
              </w:r>
              <w:r>
                <w:br/>
              </w:r>
              <w:r>
                <w:tab/>
                <w:delText>77 - Market data market</w:delText>
              </w:r>
              <w:r>
                <w:br/>
              </w:r>
              <w:r>
                <w:tab/>
                <w:delText>78 - Allocation Entity</w:delText>
              </w:r>
              <w:r>
                <w:br/>
              </w:r>
              <w:r>
                <w:tab/>
                <w:delText>79 - Prime Broker providing General Trade Services</w:delText>
              </w:r>
              <w:r>
                <w:br/>
              </w:r>
              <w:r>
                <w:tab/>
                <w:delText>80 - Step-Out Firm (Prime Broker)</w:delText>
              </w:r>
              <w:r>
                <w:br/>
              </w:r>
              <w:r>
                <w:tab/>
                <w:delText>81 - BrokerClearingID</w:delText>
              </w:r>
            </w:del>
          </w:p>
        </w:tc>
        <w:tc>
          <w:tcPr>
            <w:tcW w:w="4411" w:type="dxa"/>
            <w:shd w:val="clear" w:color="auto" w:fill="auto"/>
          </w:tcPr>
          <w:p w14:paraId="5A126C4D" w14:textId="77777777" w:rsidR="00DE5358" w:rsidRPr="00DE5358" w:rsidRDefault="00DE5358" w:rsidP="00DE5358">
            <w:pPr>
              <w:rPr>
                <w:del w:id="2516" w:author="Administrator" w:date="2011-08-18T10:26:00Z"/>
              </w:rPr>
            </w:pPr>
            <w:del w:id="2517" w:author="Administrator" w:date="2011-08-18T10:26:00Z">
              <w:r w:rsidRPr="00DE5358">
                <w:delText>R</w:delText>
              </w:r>
            </w:del>
          </w:p>
        </w:tc>
      </w:tr>
      <w:tr w:rsidR="00DE5358" w:rsidRPr="00DE5358" w14:paraId="24994A93" w14:textId="77777777" w:rsidTr="00BD0927">
        <w:trPr>
          <w:del w:id="2518" w:author="Administrator" w:date="2011-08-18T10:26:00Z"/>
        </w:trPr>
        <w:tc>
          <w:tcPr>
            <w:tcW w:w="828" w:type="dxa"/>
            <w:shd w:val="clear" w:color="auto" w:fill="auto"/>
          </w:tcPr>
          <w:p w14:paraId="78DE355E" w14:textId="77777777" w:rsidR="00DE5358" w:rsidRPr="00DE5358" w:rsidRDefault="00DE5358" w:rsidP="00DE5358">
            <w:pPr>
              <w:rPr>
                <w:del w:id="2519" w:author="Administrator" w:date="2011-08-18T10:26:00Z"/>
              </w:rPr>
            </w:pPr>
            <w:bookmarkStart w:id="2520" w:name="fld_NoContextPartySubIDs" w:colFirst="1" w:colLast="1"/>
            <w:bookmarkEnd w:id="2506"/>
            <w:del w:id="2521" w:author="Administrator" w:date="2011-08-18T10:26:00Z">
              <w:r w:rsidRPr="00DE5358">
                <w:delText>1526</w:delText>
              </w:r>
            </w:del>
          </w:p>
        </w:tc>
        <w:tc>
          <w:tcPr>
            <w:tcW w:w="2069" w:type="dxa"/>
            <w:shd w:val="clear" w:color="auto" w:fill="auto"/>
          </w:tcPr>
          <w:p w14:paraId="7FB25600" w14:textId="77777777" w:rsidR="00DE5358" w:rsidRPr="00DE5358" w:rsidRDefault="00DE5358" w:rsidP="00DE5358">
            <w:pPr>
              <w:rPr>
                <w:del w:id="2522" w:author="Administrator" w:date="2011-08-18T10:26:00Z"/>
              </w:rPr>
            </w:pPr>
            <w:del w:id="2523" w:author="Administrator" w:date="2011-08-18T10:26:00Z">
              <w:r w:rsidRPr="00DE5358">
                <w:delText>NoContextPartySubIDs</w:delText>
              </w:r>
            </w:del>
          </w:p>
        </w:tc>
        <w:tc>
          <w:tcPr>
            <w:tcW w:w="1083" w:type="dxa"/>
            <w:shd w:val="clear" w:color="auto" w:fill="auto"/>
          </w:tcPr>
          <w:p w14:paraId="779A2BC4" w14:textId="77777777" w:rsidR="00DE5358" w:rsidRPr="00DE5358" w:rsidRDefault="00DE5358" w:rsidP="00DE5358">
            <w:pPr>
              <w:rPr>
                <w:del w:id="2524" w:author="Administrator" w:date="2011-08-18T10:26:00Z"/>
              </w:rPr>
            </w:pPr>
            <w:del w:id="2525" w:author="Administrator" w:date="2011-08-18T10:26:00Z">
              <w:r w:rsidRPr="00DE5358">
                <w:delText>NumInGroup</w:delText>
              </w:r>
            </w:del>
          </w:p>
        </w:tc>
        <w:tc>
          <w:tcPr>
            <w:tcW w:w="4677" w:type="dxa"/>
            <w:shd w:val="clear" w:color="auto" w:fill="auto"/>
          </w:tcPr>
          <w:p w14:paraId="708E0273" w14:textId="77777777" w:rsidR="00DE5358" w:rsidRPr="00DE5358" w:rsidRDefault="00DE5358" w:rsidP="00BD0927">
            <w:pPr>
              <w:jc w:val="left"/>
              <w:rPr>
                <w:del w:id="2526" w:author="Administrator" w:date="2011-08-18T10:26:00Z"/>
              </w:rPr>
            </w:pPr>
            <w:del w:id="2527" w:author="Administrator" w:date="2011-08-18T10:26:00Z">
              <w:r w:rsidRPr="00DE5358">
                <w:delText>Number of ContextPartySubIDs.</w:delText>
              </w:r>
            </w:del>
          </w:p>
        </w:tc>
        <w:tc>
          <w:tcPr>
            <w:tcW w:w="4411" w:type="dxa"/>
            <w:shd w:val="clear" w:color="auto" w:fill="auto"/>
          </w:tcPr>
          <w:p w14:paraId="1300E68C" w14:textId="77777777" w:rsidR="00DE5358" w:rsidRPr="00DE5358" w:rsidRDefault="00DE5358" w:rsidP="00DE5358">
            <w:pPr>
              <w:rPr>
                <w:del w:id="2528" w:author="Administrator" w:date="2011-08-18T10:26:00Z"/>
              </w:rPr>
            </w:pPr>
          </w:p>
        </w:tc>
      </w:tr>
      <w:tr w:rsidR="00DE5358" w:rsidRPr="00DE5358" w14:paraId="79E749DC" w14:textId="77777777" w:rsidTr="00BD0927">
        <w:trPr>
          <w:del w:id="2529" w:author="Administrator" w:date="2011-08-18T10:26:00Z"/>
        </w:trPr>
        <w:tc>
          <w:tcPr>
            <w:tcW w:w="828" w:type="dxa"/>
            <w:shd w:val="clear" w:color="auto" w:fill="auto"/>
          </w:tcPr>
          <w:p w14:paraId="27CEA858" w14:textId="77777777" w:rsidR="00DE5358" w:rsidRPr="00DE5358" w:rsidRDefault="00DE5358" w:rsidP="00DE5358">
            <w:pPr>
              <w:rPr>
                <w:del w:id="2530" w:author="Administrator" w:date="2011-08-18T10:26:00Z"/>
              </w:rPr>
            </w:pPr>
            <w:bookmarkStart w:id="2531" w:name="fld_ContextPartySubID" w:colFirst="1" w:colLast="1"/>
            <w:bookmarkEnd w:id="2520"/>
            <w:del w:id="2532" w:author="Administrator" w:date="2011-08-18T10:26:00Z">
              <w:r w:rsidRPr="00DE5358">
                <w:delText>1527</w:delText>
              </w:r>
            </w:del>
          </w:p>
        </w:tc>
        <w:tc>
          <w:tcPr>
            <w:tcW w:w="2069" w:type="dxa"/>
            <w:shd w:val="clear" w:color="auto" w:fill="auto"/>
          </w:tcPr>
          <w:p w14:paraId="3E1D01A0" w14:textId="77777777" w:rsidR="00DE5358" w:rsidRPr="00DE5358" w:rsidRDefault="00DE5358" w:rsidP="00DE5358">
            <w:pPr>
              <w:rPr>
                <w:del w:id="2533" w:author="Administrator" w:date="2011-08-18T10:26:00Z"/>
              </w:rPr>
            </w:pPr>
            <w:del w:id="2534" w:author="Administrator" w:date="2011-08-18T10:26:00Z">
              <w:r w:rsidRPr="00DE5358">
                <w:delText>ContextPartySubID</w:delText>
              </w:r>
            </w:del>
          </w:p>
        </w:tc>
        <w:tc>
          <w:tcPr>
            <w:tcW w:w="1083" w:type="dxa"/>
            <w:shd w:val="clear" w:color="auto" w:fill="auto"/>
          </w:tcPr>
          <w:p w14:paraId="79D41FCD" w14:textId="77777777" w:rsidR="00DE5358" w:rsidRPr="00DE5358" w:rsidRDefault="00DE5358" w:rsidP="00DE5358">
            <w:pPr>
              <w:rPr>
                <w:del w:id="2535" w:author="Administrator" w:date="2011-08-18T10:26:00Z"/>
              </w:rPr>
            </w:pPr>
            <w:del w:id="2536" w:author="Administrator" w:date="2011-08-18T10:26:00Z">
              <w:r w:rsidRPr="00DE5358">
                <w:delText>String</w:delText>
              </w:r>
            </w:del>
          </w:p>
        </w:tc>
        <w:tc>
          <w:tcPr>
            <w:tcW w:w="4677" w:type="dxa"/>
            <w:shd w:val="clear" w:color="auto" w:fill="auto"/>
          </w:tcPr>
          <w:p w14:paraId="59D50304" w14:textId="77777777" w:rsidR="00DE5358" w:rsidRPr="00DE5358" w:rsidRDefault="00DE5358" w:rsidP="00BD0927">
            <w:pPr>
              <w:jc w:val="left"/>
              <w:rPr>
                <w:del w:id="2537" w:author="Administrator" w:date="2011-08-18T10:26:00Z"/>
              </w:rPr>
            </w:pPr>
            <w:del w:id="2538" w:author="Administrator" w:date="2011-08-18T10:26:00Z">
              <w:r w:rsidRPr="00DE5358">
                <w:delText>PartySubID value within a ContextParties repeating group.</w:delText>
              </w:r>
            </w:del>
          </w:p>
        </w:tc>
        <w:tc>
          <w:tcPr>
            <w:tcW w:w="4411" w:type="dxa"/>
            <w:shd w:val="clear" w:color="auto" w:fill="auto"/>
          </w:tcPr>
          <w:p w14:paraId="5BE1A0EB" w14:textId="77777777" w:rsidR="00DE5358" w:rsidRPr="00DE5358" w:rsidRDefault="00DE5358" w:rsidP="00DE5358">
            <w:pPr>
              <w:rPr>
                <w:del w:id="2539" w:author="Administrator" w:date="2011-08-18T10:26:00Z"/>
              </w:rPr>
            </w:pPr>
            <w:del w:id="2540" w:author="Administrator" w:date="2011-08-18T10:26:00Z">
              <w:r w:rsidRPr="00DE5358">
                <w:delText>ID</w:delText>
              </w:r>
            </w:del>
          </w:p>
        </w:tc>
      </w:tr>
      <w:tr w:rsidR="00DE5358" w:rsidRPr="00DE5358" w14:paraId="6594E160" w14:textId="77777777" w:rsidTr="00BD0927">
        <w:trPr>
          <w:del w:id="2541" w:author="Administrator" w:date="2011-08-18T10:26:00Z"/>
        </w:trPr>
        <w:tc>
          <w:tcPr>
            <w:tcW w:w="828" w:type="dxa"/>
            <w:shd w:val="clear" w:color="auto" w:fill="auto"/>
          </w:tcPr>
          <w:p w14:paraId="39096BBE" w14:textId="77777777" w:rsidR="00DE5358" w:rsidRPr="00DE5358" w:rsidRDefault="00DE5358" w:rsidP="00DE5358">
            <w:pPr>
              <w:rPr>
                <w:del w:id="2542" w:author="Administrator" w:date="2011-08-18T10:26:00Z"/>
              </w:rPr>
            </w:pPr>
            <w:bookmarkStart w:id="2543" w:name="fld_ContextPartySubIDType" w:colFirst="1" w:colLast="1"/>
            <w:bookmarkEnd w:id="2531"/>
            <w:del w:id="2544" w:author="Administrator" w:date="2011-08-18T10:26:00Z">
              <w:r w:rsidRPr="00DE5358">
                <w:delText>1528</w:delText>
              </w:r>
            </w:del>
          </w:p>
        </w:tc>
        <w:tc>
          <w:tcPr>
            <w:tcW w:w="2069" w:type="dxa"/>
            <w:shd w:val="clear" w:color="auto" w:fill="auto"/>
          </w:tcPr>
          <w:p w14:paraId="39772460" w14:textId="77777777" w:rsidR="00DE5358" w:rsidRPr="00DE5358" w:rsidRDefault="00DE5358" w:rsidP="00DE5358">
            <w:pPr>
              <w:rPr>
                <w:del w:id="2545" w:author="Administrator" w:date="2011-08-18T10:26:00Z"/>
              </w:rPr>
            </w:pPr>
            <w:del w:id="2546" w:author="Administrator" w:date="2011-08-18T10:26:00Z">
              <w:r w:rsidRPr="00DE5358">
                <w:delText>ContextPartySubIDType</w:delText>
              </w:r>
            </w:del>
          </w:p>
        </w:tc>
        <w:tc>
          <w:tcPr>
            <w:tcW w:w="1083" w:type="dxa"/>
            <w:shd w:val="clear" w:color="auto" w:fill="auto"/>
          </w:tcPr>
          <w:p w14:paraId="2ABB543D" w14:textId="77777777" w:rsidR="00DE5358" w:rsidRPr="00DE5358" w:rsidRDefault="00DE5358" w:rsidP="00DE5358">
            <w:pPr>
              <w:rPr>
                <w:del w:id="2547" w:author="Administrator" w:date="2011-08-18T10:26:00Z"/>
              </w:rPr>
            </w:pPr>
            <w:del w:id="2548" w:author="Administrator" w:date="2011-08-18T10:26:00Z">
              <w:r w:rsidRPr="00DE5358">
                <w:delText>int</w:delText>
              </w:r>
            </w:del>
          </w:p>
        </w:tc>
        <w:tc>
          <w:tcPr>
            <w:tcW w:w="4677" w:type="dxa"/>
            <w:shd w:val="clear" w:color="auto" w:fill="auto"/>
          </w:tcPr>
          <w:p w14:paraId="6F9B6812" w14:textId="77777777" w:rsidR="00DE5358" w:rsidRDefault="00DE5358" w:rsidP="00BD0927">
            <w:pPr>
              <w:jc w:val="left"/>
              <w:rPr>
                <w:del w:id="2549" w:author="Administrator" w:date="2011-08-18T10:26:00Z"/>
              </w:rPr>
            </w:pPr>
            <w:del w:id="2550" w:author="Administrator" w:date="2011-08-18T10:26:00Z">
              <w:r>
                <w:delText>PartySubIDType value within a ContextParties repeating group.</w:delText>
              </w:r>
            </w:del>
          </w:p>
          <w:p w14:paraId="37F4786B" w14:textId="77777777" w:rsidR="00DE5358" w:rsidRDefault="00DE5358" w:rsidP="00BD0927">
            <w:pPr>
              <w:jc w:val="left"/>
              <w:rPr>
                <w:del w:id="2551" w:author="Administrator" w:date="2011-08-18T10:26:00Z"/>
              </w:rPr>
            </w:pPr>
            <w:del w:id="2552" w:author="Administrator" w:date="2011-08-18T10:26:00Z">
              <w:r>
                <w:delText>Valid values:</w:delText>
              </w:r>
              <w:r>
                <w:br/>
              </w:r>
              <w:r>
                <w:tab/>
                <w:delText>1 - Firm</w:delText>
              </w:r>
              <w:r>
                <w:br/>
              </w:r>
              <w:r>
                <w:tab/>
                <w:delText>2 - Person</w:delText>
              </w:r>
              <w:r>
                <w:br/>
              </w:r>
              <w:r>
                <w:tab/>
                <w:delText>3 - System</w:delText>
              </w:r>
              <w:r>
                <w:br/>
              </w:r>
              <w:r>
                <w:tab/>
                <w:delText>4 - Application</w:delText>
              </w:r>
              <w:r>
                <w:br/>
              </w:r>
              <w:r>
                <w:tab/>
                <w:delText>5 - Full legal name of firm</w:delText>
              </w:r>
              <w:r>
                <w:br/>
              </w:r>
              <w:r>
                <w:tab/>
                <w:delText>6 - Postal address</w:delText>
              </w:r>
              <w:r>
                <w:br/>
              </w:r>
              <w:r>
                <w:tab/>
                <w:delText>7 - Phone number</w:delText>
              </w:r>
              <w:r>
                <w:br/>
              </w:r>
              <w:r>
                <w:tab/>
                <w:delText>8 - Email address</w:delText>
              </w:r>
              <w:r>
                <w:br/>
              </w:r>
              <w:r>
                <w:tab/>
                <w:delText>9 - Contact name</w:delText>
              </w:r>
              <w:r>
                <w:br/>
              </w:r>
              <w:r>
                <w:tab/>
                <w:delText>10 - Securities account number (for settlement instructions)</w:delText>
              </w:r>
              <w:r>
                <w:br/>
              </w:r>
              <w:r>
                <w:tab/>
                <w:delText>11 - Registration number (for settlement instructions and confirmations)</w:delText>
              </w:r>
              <w:r>
                <w:br/>
              </w:r>
              <w:r>
                <w:tab/>
                <w:delText>12 - Registered address (for confirmation purposes)</w:delText>
              </w:r>
              <w:r>
                <w:br/>
              </w:r>
              <w:r>
                <w:tab/>
                <w:delText>13 - Regulatory status (for confirmation purposes)</w:delText>
              </w:r>
              <w:r>
                <w:br/>
              </w:r>
              <w:r>
                <w:tab/>
                <w:delText>14 - Registration name (for settlement instructions)</w:delText>
              </w:r>
              <w:r>
                <w:br/>
              </w:r>
              <w:r>
                <w:tab/>
                <w:delText>15 - Cash account number (for settlement instructions)</w:delText>
              </w:r>
              <w:r>
                <w:br/>
              </w:r>
              <w:r>
                <w:tab/>
                <w:delText>16 - BIC</w:delText>
              </w:r>
              <w:r>
                <w:br/>
              </w:r>
              <w:r>
                <w:tab/>
                <w:delText>17 - CSD participant member code</w:delText>
              </w:r>
              <w:r>
                <w:br/>
              </w:r>
              <w:r>
                <w:tab/>
                <w:delText>18 - Registered address</w:delText>
              </w:r>
              <w:r>
                <w:br/>
              </w:r>
              <w:r>
                <w:tab/>
                <w:delText>19 - Fund account name</w:delText>
              </w:r>
              <w:r>
                <w:br/>
              </w:r>
              <w:r>
                <w:tab/>
                <w:delText>20 - Telex number</w:delText>
              </w:r>
              <w:r>
                <w:br/>
              </w:r>
              <w:r>
                <w:tab/>
                <w:delText>21 - Fax number</w:delText>
              </w:r>
              <w:r>
                <w:br/>
              </w:r>
              <w:r>
                <w:tab/>
                <w:delText>22 - Securities account name</w:delText>
              </w:r>
              <w:r>
                <w:br/>
              </w:r>
              <w:r>
                <w:tab/>
                <w:delText>23 - Cash account name</w:delText>
              </w:r>
              <w:r>
                <w:br/>
              </w:r>
              <w:r>
                <w:tab/>
                <w:delText>24 - Department</w:delText>
              </w:r>
              <w:r>
                <w:br/>
              </w:r>
              <w:r>
                <w:tab/>
                <w:delText>25 - Location desk</w:delText>
              </w:r>
              <w:r>
                <w:br/>
              </w:r>
              <w:r>
                <w:tab/>
                <w:delText>26 - Position account type</w:delText>
              </w:r>
              <w:r>
                <w:br/>
              </w:r>
              <w:r>
                <w:tab/>
                <w:delText>27 - Security locate ID</w:delText>
              </w:r>
              <w:r>
                <w:br/>
              </w:r>
              <w:r>
                <w:tab/>
                <w:delText>28 - Market maker</w:delText>
              </w:r>
              <w:r>
                <w:br/>
              </w:r>
              <w:r>
                <w:tab/>
                <w:delText>29 - Eligible counterparty</w:delText>
              </w:r>
              <w:r>
                <w:br/>
              </w:r>
              <w:r>
                <w:tab/>
                <w:delText>30 - Professional client</w:delText>
              </w:r>
              <w:r>
                <w:br/>
              </w:r>
              <w:r>
                <w:tab/>
                <w:delText>31 - Location</w:delText>
              </w:r>
              <w:r>
                <w:br/>
              </w:r>
              <w:r>
                <w:tab/>
                <w:delText>32 - Execution venue</w:delText>
              </w:r>
              <w:r>
                <w:br/>
              </w:r>
              <w:r>
                <w:tab/>
                <w:delText>33 - Currency delivery identifier</w:delText>
              </w:r>
            </w:del>
          </w:p>
          <w:p w14:paraId="38BC80B5" w14:textId="77777777" w:rsidR="00DE5358" w:rsidRDefault="00DE5358" w:rsidP="00BD0927">
            <w:pPr>
              <w:jc w:val="left"/>
              <w:rPr>
                <w:del w:id="2553" w:author="Administrator" w:date="2011-08-18T10:26:00Z"/>
              </w:rPr>
            </w:pPr>
          </w:p>
          <w:p w14:paraId="32A25F72" w14:textId="77777777" w:rsidR="00DE5358" w:rsidRPr="00DE5358" w:rsidRDefault="00DE5358" w:rsidP="00BD0927">
            <w:pPr>
              <w:jc w:val="left"/>
              <w:rPr>
                <w:del w:id="2554" w:author="Administrator" w:date="2011-08-18T10:26:00Z"/>
              </w:rPr>
            </w:pPr>
            <w:del w:id="2555" w:author="Administrator" w:date="2011-08-18T10:26:00Z">
              <w:r>
                <w:delText>or any value conforming to the data type Reserved4000Plus</w:delText>
              </w:r>
            </w:del>
          </w:p>
        </w:tc>
        <w:tc>
          <w:tcPr>
            <w:tcW w:w="4411" w:type="dxa"/>
            <w:shd w:val="clear" w:color="auto" w:fill="auto"/>
          </w:tcPr>
          <w:p w14:paraId="1A345B07" w14:textId="77777777" w:rsidR="00DE5358" w:rsidRPr="00DE5358" w:rsidRDefault="00DE5358" w:rsidP="00DE5358">
            <w:pPr>
              <w:rPr>
                <w:del w:id="2556" w:author="Administrator" w:date="2011-08-18T10:26:00Z"/>
              </w:rPr>
            </w:pPr>
            <w:del w:id="2557" w:author="Administrator" w:date="2011-08-18T10:26:00Z">
              <w:r w:rsidRPr="00DE5358">
                <w:delText>Typ</w:delText>
              </w:r>
            </w:del>
          </w:p>
        </w:tc>
      </w:tr>
      <w:tr w:rsidR="00DE5358" w:rsidRPr="00DE5358" w14:paraId="54043593" w14:textId="77777777" w:rsidTr="00BD0927">
        <w:trPr>
          <w:del w:id="2558" w:author="Administrator" w:date="2011-08-18T10:26:00Z"/>
        </w:trPr>
        <w:tc>
          <w:tcPr>
            <w:tcW w:w="828" w:type="dxa"/>
            <w:shd w:val="clear" w:color="auto" w:fill="auto"/>
          </w:tcPr>
          <w:p w14:paraId="1B9704CE" w14:textId="77777777" w:rsidR="00DE5358" w:rsidRPr="00DE5358" w:rsidRDefault="00DE5358" w:rsidP="00DE5358">
            <w:pPr>
              <w:rPr>
                <w:del w:id="2559" w:author="Administrator" w:date="2011-08-18T10:26:00Z"/>
              </w:rPr>
            </w:pPr>
            <w:bookmarkStart w:id="2560" w:name="fld_NoRiskLimits" w:colFirst="1" w:colLast="1"/>
            <w:bookmarkEnd w:id="2543"/>
            <w:del w:id="2561" w:author="Administrator" w:date="2011-08-18T10:26:00Z">
              <w:r w:rsidRPr="00DE5358">
                <w:delText>1529</w:delText>
              </w:r>
            </w:del>
          </w:p>
        </w:tc>
        <w:tc>
          <w:tcPr>
            <w:tcW w:w="2069" w:type="dxa"/>
            <w:shd w:val="clear" w:color="auto" w:fill="auto"/>
          </w:tcPr>
          <w:p w14:paraId="0BA02004" w14:textId="77777777" w:rsidR="00DE5358" w:rsidRPr="00DE5358" w:rsidRDefault="00DE5358" w:rsidP="00DE5358">
            <w:pPr>
              <w:rPr>
                <w:del w:id="2562" w:author="Administrator" w:date="2011-08-18T10:26:00Z"/>
              </w:rPr>
            </w:pPr>
            <w:del w:id="2563" w:author="Administrator" w:date="2011-08-18T10:26:00Z">
              <w:r w:rsidRPr="00DE5358">
                <w:delText>NoRiskLimits</w:delText>
              </w:r>
            </w:del>
          </w:p>
        </w:tc>
        <w:tc>
          <w:tcPr>
            <w:tcW w:w="1083" w:type="dxa"/>
            <w:shd w:val="clear" w:color="auto" w:fill="auto"/>
          </w:tcPr>
          <w:p w14:paraId="18F8F061" w14:textId="77777777" w:rsidR="00DE5358" w:rsidRPr="00DE5358" w:rsidRDefault="00DE5358" w:rsidP="00DE5358">
            <w:pPr>
              <w:rPr>
                <w:del w:id="2564" w:author="Administrator" w:date="2011-08-18T10:26:00Z"/>
              </w:rPr>
            </w:pPr>
            <w:del w:id="2565" w:author="Administrator" w:date="2011-08-18T10:26:00Z">
              <w:r w:rsidRPr="00DE5358">
                <w:delText>NumInGroup</w:delText>
              </w:r>
            </w:del>
          </w:p>
        </w:tc>
        <w:tc>
          <w:tcPr>
            <w:tcW w:w="4677" w:type="dxa"/>
            <w:shd w:val="clear" w:color="auto" w:fill="auto"/>
          </w:tcPr>
          <w:p w14:paraId="212A7230" w14:textId="77777777" w:rsidR="00DE5358" w:rsidRPr="00DE5358" w:rsidRDefault="00DE5358" w:rsidP="00BD0927">
            <w:pPr>
              <w:jc w:val="left"/>
              <w:rPr>
                <w:del w:id="2566" w:author="Administrator" w:date="2011-08-18T10:26:00Z"/>
              </w:rPr>
            </w:pPr>
            <w:del w:id="2567" w:author="Administrator" w:date="2011-08-18T10:26:00Z">
              <w:r w:rsidRPr="00DE5358">
                <w:delText>Number of RiskLimits.</w:delText>
              </w:r>
            </w:del>
          </w:p>
        </w:tc>
        <w:tc>
          <w:tcPr>
            <w:tcW w:w="4411" w:type="dxa"/>
            <w:shd w:val="clear" w:color="auto" w:fill="auto"/>
          </w:tcPr>
          <w:p w14:paraId="746B50B5" w14:textId="77777777" w:rsidR="00DE5358" w:rsidRPr="00DE5358" w:rsidRDefault="00DE5358" w:rsidP="00DE5358">
            <w:pPr>
              <w:rPr>
                <w:del w:id="2568" w:author="Administrator" w:date="2011-08-18T10:26:00Z"/>
              </w:rPr>
            </w:pPr>
          </w:p>
        </w:tc>
      </w:tr>
      <w:tr w:rsidR="00DE5358" w:rsidRPr="00DE5358" w14:paraId="3455E10C" w14:textId="77777777" w:rsidTr="00BD0927">
        <w:trPr>
          <w:del w:id="2569" w:author="Administrator" w:date="2011-08-18T10:26:00Z"/>
        </w:trPr>
        <w:tc>
          <w:tcPr>
            <w:tcW w:w="828" w:type="dxa"/>
            <w:shd w:val="clear" w:color="auto" w:fill="auto"/>
          </w:tcPr>
          <w:p w14:paraId="40883220" w14:textId="77777777" w:rsidR="00DE5358" w:rsidRPr="00DE5358" w:rsidRDefault="00DE5358" w:rsidP="00DE5358">
            <w:pPr>
              <w:rPr>
                <w:del w:id="2570" w:author="Administrator" w:date="2011-08-18T10:26:00Z"/>
              </w:rPr>
            </w:pPr>
            <w:bookmarkStart w:id="2571" w:name="fld_RiskLimitType" w:colFirst="1" w:colLast="1"/>
            <w:bookmarkEnd w:id="2560"/>
            <w:del w:id="2572" w:author="Administrator" w:date="2011-08-18T10:26:00Z">
              <w:r w:rsidRPr="00DE5358">
                <w:delText>1530</w:delText>
              </w:r>
            </w:del>
          </w:p>
        </w:tc>
        <w:tc>
          <w:tcPr>
            <w:tcW w:w="2069" w:type="dxa"/>
            <w:shd w:val="clear" w:color="auto" w:fill="auto"/>
          </w:tcPr>
          <w:p w14:paraId="43F7DAC7" w14:textId="77777777" w:rsidR="00DE5358" w:rsidRPr="00DE5358" w:rsidRDefault="00DE5358" w:rsidP="00DE5358">
            <w:pPr>
              <w:rPr>
                <w:del w:id="2573" w:author="Administrator" w:date="2011-08-18T10:26:00Z"/>
              </w:rPr>
            </w:pPr>
            <w:del w:id="2574" w:author="Administrator" w:date="2011-08-18T10:26:00Z">
              <w:r w:rsidRPr="00DE5358">
                <w:delText>RiskLimitType</w:delText>
              </w:r>
            </w:del>
          </w:p>
        </w:tc>
        <w:tc>
          <w:tcPr>
            <w:tcW w:w="1083" w:type="dxa"/>
            <w:shd w:val="clear" w:color="auto" w:fill="auto"/>
          </w:tcPr>
          <w:p w14:paraId="1690E661" w14:textId="77777777" w:rsidR="00DE5358" w:rsidRPr="00DE5358" w:rsidRDefault="00DE5358" w:rsidP="00DE5358">
            <w:pPr>
              <w:rPr>
                <w:del w:id="2575" w:author="Administrator" w:date="2011-08-18T10:26:00Z"/>
              </w:rPr>
            </w:pPr>
            <w:del w:id="2576" w:author="Administrator" w:date="2011-08-18T10:26:00Z">
              <w:r w:rsidRPr="00DE5358">
                <w:delText>int</w:delText>
              </w:r>
            </w:del>
          </w:p>
        </w:tc>
        <w:tc>
          <w:tcPr>
            <w:tcW w:w="4677" w:type="dxa"/>
            <w:shd w:val="clear" w:color="auto" w:fill="auto"/>
          </w:tcPr>
          <w:p w14:paraId="4FE2C1CC" w14:textId="77777777" w:rsidR="00DE5358" w:rsidRDefault="00DE5358" w:rsidP="00BD0927">
            <w:pPr>
              <w:jc w:val="left"/>
              <w:rPr>
                <w:del w:id="2577" w:author="Administrator" w:date="2011-08-18T10:26:00Z"/>
              </w:rPr>
            </w:pPr>
            <w:del w:id="2578" w:author="Administrator" w:date="2011-08-18T10:26:00Z">
              <w:r>
                <w:delText>Used to specify the type of risk limit amount of position limit quantity.</w:delText>
              </w:r>
            </w:del>
          </w:p>
          <w:p w14:paraId="49318F8B" w14:textId="77777777" w:rsidR="00DE5358" w:rsidRPr="00DE5358" w:rsidRDefault="00DE5358" w:rsidP="00BD0927">
            <w:pPr>
              <w:jc w:val="left"/>
              <w:rPr>
                <w:del w:id="2579" w:author="Administrator" w:date="2011-08-18T10:26:00Z"/>
              </w:rPr>
            </w:pPr>
            <w:del w:id="2580" w:author="Administrator" w:date="2011-08-18T10:26:00Z">
              <w:r>
                <w:delText>Valid values:</w:delText>
              </w:r>
              <w:r>
                <w:br/>
              </w:r>
              <w:r>
                <w:tab/>
                <w:delText>1 - Gross Limit</w:delText>
              </w:r>
              <w:r>
                <w:br/>
              </w:r>
              <w:r>
                <w:tab/>
                <w:delText>2 - Net Limit</w:delText>
              </w:r>
              <w:r>
                <w:br/>
              </w:r>
              <w:r>
                <w:tab/>
                <w:delText>3 - Exposure</w:delText>
              </w:r>
              <w:r>
                <w:br/>
              </w:r>
              <w:r>
                <w:tab/>
                <w:delText>4 - Long Limit</w:delText>
              </w:r>
              <w:r>
                <w:br/>
              </w:r>
              <w:r>
                <w:tab/>
                <w:delText>5 - Short Limit</w:delText>
              </w:r>
            </w:del>
          </w:p>
        </w:tc>
        <w:tc>
          <w:tcPr>
            <w:tcW w:w="4411" w:type="dxa"/>
            <w:shd w:val="clear" w:color="auto" w:fill="auto"/>
          </w:tcPr>
          <w:p w14:paraId="0D5C9892" w14:textId="77777777" w:rsidR="00DE5358" w:rsidRPr="00DE5358" w:rsidRDefault="00DE5358" w:rsidP="00DE5358">
            <w:pPr>
              <w:rPr>
                <w:del w:id="2581" w:author="Administrator" w:date="2011-08-18T10:26:00Z"/>
              </w:rPr>
            </w:pPr>
            <w:del w:id="2582" w:author="Administrator" w:date="2011-08-18T10:26:00Z">
              <w:r w:rsidRPr="00DE5358">
                <w:delText>Typ</w:delText>
              </w:r>
            </w:del>
          </w:p>
        </w:tc>
      </w:tr>
      <w:tr w:rsidR="00DE5358" w:rsidRPr="00DE5358" w14:paraId="07B5BF3E" w14:textId="77777777" w:rsidTr="00BD0927">
        <w:trPr>
          <w:del w:id="2583" w:author="Administrator" w:date="2011-08-18T10:26:00Z"/>
        </w:trPr>
        <w:tc>
          <w:tcPr>
            <w:tcW w:w="828" w:type="dxa"/>
            <w:shd w:val="clear" w:color="auto" w:fill="auto"/>
          </w:tcPr>
          <w:p w14:paraId="5DA75230" w14:textId="77777777" w:rsidR="00DE5358" w:rsidRPr="00DE5358" w:rsidRDefault="00DE5358" w:rsidP="00DE5358">
            <w:pPr>
              <w:rPr>
                <w:del w:id="2584" w:author="Administrator" w:date="2011-08-18T10:26:00Z"/>
              </w:rPr>
            </w:pPr>
            <w:bookmarkStart w:id="2585" w:name="fld_RiskLimitAmount" w:colFirst="1" w:colLast="1"/>
            <w:bookmarkEnd w:id="2571"/>
            <w:del w:id="2586" w:author="Administrator" w:date="2011-08-18T10:26:00Z">
              <w:r w:rsidRPr="00DE5358">
                <w:delText>1531</w:delText>
              </w:r>
            </w:del>
          </w:p>
        </w:tc>
        <w:tc>
          <w:tcPr>
            <w:tcW w:w="2069" w:type="dxa"/>
            <w:shd w:val="clear" w:color="auto" w:fill="auto"/>
          </w:tcPr>
          <w:p w14:paraId="7708EA8E" w14:textId="77777777" w:rsidR="00DE5358" w:rsidRPr="00DE5358" w:rsidRDefault="00DE5358" w:rsidP="00DE5358">
            <w:pPr>
              <w:rPr>
                <w:del w:id="2587" w:author="Administrator" w:date="2011-08-18T10:26:00Z"/>
              </w:rPr>
            </w:pPr>
            <w:del w:id="2588" w:author="Administrator" w:date="2011-08-18T10:26:00Z">
              <w:r w:rsidRPr="00DE5358">
                <w:delText>RiskLimitAmount</w:delText>
              </w:r>
            </w:del>
          </w:p>
        </w:tc>
        <w:tc>
          <w:tcPr>
            <w:tcW w:w="1083" w:type="dxa"/>
            <w:shd w:val="clear" w:color="auto" w:fill="auto"/>
          </w:tcPr>
          <w:p w14:paraId="2C1B31BD" w14:textId="77777777" w:rsidR="00DE5358" w:rsidRPr="00DE5358" w:rsidRDefault="00DE5358" w:rsidP="00DE5358">
            <w:pPr>
              <w:rPr>
                <w:del w:id="2589" w:author="Administrator" w:date="2011-08-18T10:26:00Z"/>
              </w:rPr>
            </w:pPr>
            <w:del w:id="2590" w:author="Administrator" w:date="2011-08-18T10:26:00Z">
              <w:r w:rsidRPr="00DE5358">
                <w:delText>Amt</w:delText>
              </w:r>
            </w:del>
          </w:p>
        </w:tc>
        <w:tc>
          <w:tcPr>
            <w:tcW w:w="4677" w:type="dxa"/>
            <w:shd w:val="clear" w:color="auto" w:fill="auto"/>
          </w:tcPr>
          <w:p w14:paraId="2A4FE5B8" w14:textId="77777777" w:rsidR="00DE5358" w:rsidRPr="00DE5358" w:rsidRDefault="00DE5358" w:rsidP="00BD0927">
            <w:pPr>
              <w:jc w:val="left"/>
              <w:rPr>
                <w:del w:id="2591" w:author="Administrator" w:date="2011-08-18T10:26:00Z"/>
              </w:rPr>
            </w:pPr>
            <w:del w:id="2592" w:author="Administrator" w:date="2011-08-18T10:26:00Z">
              <w:r w:rsidRPr="00DE5358">
                <w:delText>Specifies the risk limit amount.</w:delText>
              </w:r>
            </w:del>
          </w:p>
        </w:tc>
        <w:tc>
          <w:tcPr>
            <w:tcW w:w="4411" w:type="dxa"/>
            <w:shd w:val="clear" w:color="auto" w:fill="auto"/>
          </w:tcPr>
          <w:p w14:paraId="562C9750" w14:textId="77777777" w:rsidR="00DE5358" w:rsidRPr="00DE5358" w:rsidRDefault="00DE5358" w:rsidP="00DE5358">
            <w:pPr>
              <w:rPr>
                <w:del w:id="2593" w:author="Administrator" w:date="2011-08-18T10:26:00Z"/>
              </w:rPr>
            </w:pPr>
            <w:del w:id="2594" w:author="Administrator" w:date="2011-08-18T10:26:00Z">
              <w:r w:rsidRPr="00DE5358">
                <w:delText>Amt</w:delText>
              </w:r>
            </w:del>
          </w:p>
        </w:tc>
      </w:tr>
      <w:tr w:rsidR="00DE5358" w:rsidRPr="00DE5358" w14:paraId="7F1A873A" w14:textId="77777777" w:rsidTr="00BD0927">
        <w:trPr>
          <w:del w:id="2595" w:author="Administrator" w:date="2011-08-18T10:26:00Z"/>
        </w:trPr>
        <w:tc>
          <w:tcPr>
            <w:tcW w:w="828" w:type="dxa"/>
            <w:shd w:val="clear" w:color="auto" w:fill="auto"/>
          </w:tcPr>
          <w:p w14:paraId="62766591" w14:textId="77777777" w:rsidR="00DE5358" w:rsidRPr="00DE5358" w:rsidRDefault="00DE5358" w:rsidP="00DE5358">
            <w:pPr>
              <w:rPr>
                <w:del w:id="2596" w:author="Administrator" w:date="2011-08-18T10:26:00Z"/>
              </w:rPr>
            </w:pPr>
            <w:bookmarkStart w:id="2597" w:name="fld_RiskLimitCurrency" w:colFirst="1" w:colLast="1"/>
            <w:bookmarkEnd w:id="2585"/>
            <w:del w:id="2598" w:author="Administrator" w:date="2011-08-18T10:26:00Z">
              <w:r w:rsidRPr="00DE5358">
                <w:delText>1532</w:delText>
              </w:r>
            </w:del>
          </w:p>
        </w:tc>
        <w:tc>
          <w:tcPr>
            <w:tcW w:w="2069" w:type="dxa"/>
            <w:shd w:val="clear" w:color="auto" w:fill="auto"/>
          </w:tcPr>
          <w:p w14:paraId="732366C8" w14:textId="77777777" w:rsidR="00DE5358" w:rsidRPr="00DE5358" w:rsidRDefault="00DE5358" w:rsidP="00DE5358">
            <w:pPr>
              <w:rPr>
                <w:del w:id="2599" w:author="Administrator" w:date="2011-08-18T10:26:00Z"/>
              </w:rPr>
            </w:pPr>
            <w:del w:id="2600" w:author="Administrator" w:date="2011-08-18T10:26:00Z">
              <w:r w:rsidRPr="00DE5358">
                <w:delText>RiskLimitCurrency</w:delText>
              </w:r>
            </w:del>
          </w:p>
        </w:tc>
        <w:tc>
          <w:tcPr>
            <w:tcW w:w="1083" w:type="dxa"/>
            <w:shd w:val="clear" w:color="auto" w:fill="auto"/>
          </w:tcPr>
          <w:p w14:paraId="302AF135" w14:textId="77777777" w:rsidR="00DE5358" w:rsidRPr="00DE5358" w:rsidRDefault="00DE5358" w:rsidP="00DE5358">
            <w:pPr>
              <w:rPr>
                <w:del w:id="2601" w:author="Administrator" w:date="2011-08-18T10:26:00Z"/>
              </w:rPr>
            </w:pPr>
            <w:del w:id="2602" w:author="Administrator" w:date="2011-08-18T10:26:00Z">
              <w:r w:rsidRPr="00DE5358">
                <w:delText>Currency</w:delText>
              </w:r>
            </w:del>
          </w:p>
        </w:tc>
        <w:tc>
          <w:tcPr>
            <w:tcW w:w="4677" w:type="dxa"/>
            <w:shd w:val="clear" w:color="auto" w:fill="auto"/>
          </w:tcPr>
          <w:p w14:paraId="7A743D1E" w14:textId="77777777" w:rsidR="00DE5358" w:rsidRPr="00DE5358" w:rsidRDefault="00DE5358" w:rsidP="00BD0927">
            <w:pPr>
              <w:jc w:val="left"/>
              <w:rPr>
                <w:del w:id="2603" w:author="Administrator" w:date="2011-08-18T10:26:00Z"/>
              </w:rPr>
            </w:pPr>
            <w:del w:id="2604" w:author="Administrator" w:date="2011-08-18T10:26:00Z">
              <w:r w:rsidRPr="00DE5358">
                <w:delText>Used to specify the currency of the risk limit amount.</w:delText>
              </w:r>
            </w:del>
          </w:p>
        </w:tc>
        <w:tc>
          <w:tcPr>
            <w:tcW w:w="4411" w:type="dxa"/>
            <w:shd w:val="clear" w:color="auto" w:fill="auto"/>
          </w:tcPr>
          <w:p w14:paraId="585990F2" w14:textId="77777777" w:rsidR="00DE5358" w:rsidRPr="00DE5358" w:rsidRDefault="00DE5358" w:rsidP="00DE5358">
            <w:pPr>
              <w:rPr>
                <w:del w:id="2605" w:author="Administrator" w:date="2011-08-18T10:26:00Z"/>
              </w:rPr>
            </w:pPr>
            <w:del w:id="2606" w:author="Administrator" w:date="2011-08-18T10:26:00Z">
              <w:r w:rsidRPr="00DE5358">
                <w:delText>Ccy</w:delText>
              </w:r>
            </w:del>
          </w:p>
        </w:tc>
      </w:tr>
      <w:tr w:rsidR="00DE5358" w:rsidRPr="00DE5358" w14:paraId="64AA7358" w14:textId="77777777" w:rsidTr="00BD0927">
        <w:trPr>
          <w:del w:id="2607" w:author="Administrator" w:date="2011-08-18T10:26:00Z"/>
        </w:trPr>
        <w:tc>
          <w:tcPr>
            <w:tcW w:w="828" w:type="dxa"/>
            <w:shd w:val="clear" w:color="auto" w:fill="auto"/>
          </w:tcPr>
          <w:p w14:paraId="37C2AAD1" w14:textId="77777777" w:rsidR="00DE5358" w:rsidRPr="00DE5358" w:rsidRDefault="00DE5358" w:rsidP="00DE5358">
            <w:pPr>
              <w:rPr>
                <w:del w:id="2608" w:author="Administrator" w:date="2011-08-18T10:26:00Z"/>
              </w:rPr>
            </w:pPr>
            <w:bookmarkStart w:id="2609" w:name="fld_RiskLimitPlatform" w:colFirst="1" w:colLast="1"/>
            <w:bookmarkEnd w:id="2597"/>
            <w:del w:id="2610" w:author="Administrator" w:date="2011-08-18T10:26:00Z">
              <w:r w:rsidRPr="00DE5358">
                <w:delText>1533</w:delText>
              </w:r>
            </w:del>
          </w:p>
        </w:tc>
        <w:tc>
          <w:tcPr>
            <w:tcW w:w="2069" w:type="dxa"/>
            <w:shd w:val="clear" w:color="auto" w:fill="auto"/>
          </w:tcPr>
          <w:p w14:paraId="421FD962" w14:textId="77777777" w:rsidR="00DE5358" w:rsidRPr="00DE5358" w:rsidRDefault="00DE5358" w:rsidP="00DE5358">
            <w:pPr>
              <w:rPr>
                <w:del w:id="2611" w:author="Administrator" w:date="2011-08-18T10:26:00Z"/>
              </w:rPr>
            </w:pPr>
            <w:del w:id="2612" w:author="Administrator" w:date="2011-08-18T10:26:00Z">
              <w:r w:rsidRPr="00DE5358">
                <w:delText>RiskLimitPlatform</w:delText>
              </w:r>
            </w:del>
          </w:p>
        </w:tc>
        <w:tc>
          <w:tcPr>
            <w:tcW w:w="1083" w:type="dxa"/>
            <w:shd w:val="clear" w:color="auto" w:fill="auto"/>
          </w:tcPr>
          <w:p w14:paraId="5AE36D0D" w14:textId="77777777" w:rsidR="00DE5358" w:rsidRPr="00DE5358" w:rsidRDefault="00DE5358" w:rsidP="00DE5358">
            <w:pPr>
              <w:rPr>
                <w:del w:id="2613" w:author="Administrator" w:date="2011-08-18T10:26:00Z"/>
              </w:rPr>
            </w:pPr>
            <w:del w:id="2614" w:author="Administrator" w:date="2011-08-18T10:26:00Z">
              <w:r w:rsidRPr="00DE5358">
                <w:delText>String</w:delText>
              </w:r>
            </w:del>
          </w:p>
        </w:tc>
        <w:tc>
          <w:tcPr>
            <w:tcW w:w="4677" w:type="dxa"/>
            <w:shd w:val="clear" w:color="auto" w:fill="auto"/>
          </w:tcPr>
          <w:p w14:paraId="61DB6D81" w14:textId="77777777" w:rsidR="00DE5358" w:rsidRPr="00DE5358" w:rsidRDefault="00DE5358" w:rsidP="00BD0927">
            <w:pPr>
              <w:jc w:val="left"/>
              <w:rPr>
                <w:del w:id="2615" w:author="Administrator" w:date="2011-08-18T10:26:00Z"/>
              </w:rPr>
            </w:pPr>
            <w:del w:id="2616" w:author="Administrator" w:date="2011-08-18T10:26:00Z">
              <w:r w:rsidRPr="00DE5358">
                <w:delText>The area to which risk limit is applicable. This can be a trading platform or an offering.</w:delText>
              </w:r>
            </w:del>
          </w:p>
        </w:tc>
        <w:tc>
          <w:tcPr>
            <w:tcW w:w="4411" w:type="dxa"/>
            <w:shd w:val="clear" w:color="auto" w:fill="auto"/>
          </w:tcPr>
          <w:p w14:paraId="3A04C947" w14:textId="77777777" w:rsidR="00DE5358" w:rsidRPr="00DE5358" w:rsidRDefault="00DE5358" w:rsidP="00DE5358">
            <w:pPr>
              <w:rPr>
                <w:del w:id="2617" w:author="Administrator" w:date="2011-08-18T10:26:00Z"/>
              </w:rPr>
            </w:pPr>
            <w:del w:id="2618" w:author="Administrator" w:date="2011-08-18T10:26:00Z">
              <w:r w:rsidRPr="00DE5358">
                <w:delText>Pltfm</w:delText>
              </w:r>
            </w:del>
          </w:p>
        </w:tc>
      </w:tr>
      <w:tr w:rsidR="00DE5358" w:rsidRPr="00DE5358" w14:paraId="72FD1334" w14:textId="77777777" w:rsidTr="00BD0927">
        <w:trPr>
          <w:del w:id="2619" w:author="Administrator" w:date="2011-08-18T10:26:00Z"/>
        </w:trPr>
        <w:tc>
          <w:tcPr>
            <w:tcW w:w="828" w:type="dxa"/>
            <w:shd w:val="clear" w:color="auto" w:fill="auto"/>
          </w:tcPr>
          <w:p w14:paraId="7A17ECE7" w14:textId="77777777" w:rsidR="00DE5358" w:rsidRPr="00DE5358" w:rsidRDefault="00DE5358" w:rsidP="00DE5358">
            <w:pPr>
              <w:rPr>
                <w:del w:id="2620" w:author="Administrator" w:date="2011-08-18T10:26:00Z"/>
              </w:rPr>
            </w:pPr>
            <w:bookmarkStart w:id="2621" w:name="fld_NoRiskInstruments" w:colFirst="1" w:colLast="1"/>
            <w:bookmarkEnd w:id="2609"/>
            <w:del w:id="2622" w:author="Administrator" w:date="2011-08-18T10:26:00Z">
              <w:r w:rsidRPr="00DE5358">
                <w:delText>1534</w:delText>
              </w:r>
            </w:del>
          </w:p>
        </w:tc>
        <w:tc>
          <w:tcPr>
            <w:tcW w:w="2069" w:type="dxa"/>
            <w:shd w:val="clear" w:color="auto" w:fill="auto"/>
          </w:tcPr>
          <w:p w14:paraId="02E85661" w14:textId="77777777" w:rsidR="00DE5358" w:rsidRPr="00DE5358" w:rsidRDefault="00DE5358" w:rsidP="00DE5358">
            <w:pPr>
              <w:rPr>
                <w:del w:id="2623" w:author="Administrator" w:date="2011-08-18T10:26:00Z"/>
              </w:rPr>
            </w:pPr>
            <w:del w:id="2624" w:author="Administrator" w:date="2011-08-18T10:26:00Z">
              <w:r w:rsidRPr="00DE5358">
                <w:delText>NoRiskInstruments</w:delText>
              </w:r>
            </w:del>
          </w:p>
        </w:tc>
        <w:tc>
          <w:tcPr>
            <w:tcW w:w="1083" w:type="dxa"/>
            <w:shd w:val="clear" w:color="auto" w:fill="auto"/>
          </w:tcPr>
          <w:p w14:paraId="26466F7A" w14:textId="77777777" w:rsidR="00DE5358" w:rsidRPr="00DE5358" w:rsidRDefault="00DE5358" w:rsidP="00DE5358">
            <w:pPr>
              <w:rPr>
                <w:del w:id="2625" w:author="Administrator" w:date="2011-08-18T10:26:00Z"/>
              </w:rPr>
            </w:pPr>
            <w:del w:id="2626" w:author="Administrator" w:date="2011-08-18T10:26:00Z">
              <w:r w:rsidRPr="00DE5358">
                <w:delText>NumInGroup</w:delText>
              </w:r>
            </w:del>
          </w:p>
        </w:tc>
        <w:tc>
          <w:tcPr>
            <w:tcW w:w="4677" w:type="dxa"/>
            <w:shd w:val="clear" w:color="auto" w:fill="auto"/>
          </w:tcPr>
          <w:p w14:paraId="772F638D" w14:textId="77777777" w:rsidR="00DE5358" w:rsidRPr="00DE5358" w:rsidRDefault="00DE5358" w:rsidP="00BD0927">
            <w:pPr>
              <w:jc w:val="left"/>
              <w:rPr>
                <w:del w:id="2627" w:author="Administrator" w:date="2011-08-18T10:26:00Z"/>
              </w:rPr>
            </w:pPr>
            <w:del w:id="2628" w:author="Administrator" w:date="2011-08-18T10:26:00Z">
              <w:r w:rsidRPr="00DE5358">
                <w:delText>Number of Risk Instruments.</w:delText>
              </w:r>
            </w:del>
          </w:p>
        </w:tc>
        <w:tc>
          <w:tcPr>
            <w:tcW w:w="4411" w:type="dxa"/>
            <w:shd w:val="clear" w:color="auto" w:fill="auto"/>
          </w:tcPr>
          <w:p w14:paraId="700B0CF5" w14:textId="77777777" w:rsidR="00DE5358" w:rsidRPr="00DE5358" w:rsidRDefault="00DE5358" w:rsidP="00DE5358">
            <w:pPr>
              <w:rPr>
                <w:del w:id="2629" w:author="Administrator" w:date="2011-08-18T10:26:00Z"/>
              </w:rPr>
            </w:pPr>
          </w:p>
        </w:tc>
      </w:tr>
      <w:tr w:rsidR="00DE5358" w:rsidRPr="00DE5358" w14:paraId="433BF62F" w14:textId="77777777" w:rsidTr="00BD0927">
        <w:trPr>
          <w:del w:id="2630" w:author="Administrator" w:date="2011-08-18T10:26:00Z"/>
        </w:trPr>
        <w:tc>
          <w:tcPr>
            <w:tcW w:w="828" w:type="dxa"/>
            <w:shd w:val="clear" w:color="auto" w:fill="auto"/>
          </w:tcPr>
          <w:p w14:paraId="71D6A9FF" w14:textId="77777777" w:rsidR="00DE5358" w:rsidRPr="00DE5358" w:rsidRDefault="00DE5358" w:rsidP="00DE5358">
            <w:pPr>
              <w:rPr>
                <w:del w:id="2631" w:author="Administrator" w:date="2011-08-18T10:26:00Z"/>
              </w:rPr>
            </w:pPr>
            <w:bookmarkStart w:id="2632" w:name="fld_RiskInstrumentOperator" w:colFirst="1" w:colLast="1"/>
            <w:bookmarkEnd w:id="2621"/>
            <w:del w:id="2633" w:author="Administrator" w:date="2011-08-18T10:26:00Z">
              <w:r w:rsidRPr="00DE5358">
                <w:delText>1535</w:delText>
              </w:r>
            </w:del>
          </w:p>
        </w:tc>
        <w:tc>
          <w:tcPr>
            <w:tcW w:w="2069" w:type="dxa"/>
            <w:shd w:val="clear" w:color="auto" w:fill="auto"/>
          </w:tcPr>
          <w:p w14:paraId="5344A26F" w14:textId="77777777" w:rsidR="00DE5358" w:rsidRPr="00DE5358" w:rsidRDefault="00DE5358" w:rsidP="00DE5358">
            <w:pPr>
              <w:rPr>
                <w:del w:id="2634" w:author="Administrator" w:date="2011-08-18T10:26:00Z"/>
              </w:rPr>
            </w:pPr>
            <w:del w:id="2635" w:author="Administrator" w:date="2011-08-18T10:26:00Z">
              <w:r w:rsidRPr="00DE5358">
                <w:delText>RiskInstrumentOperator</w:delText>
              </w:r>
            </w:del>
          </w:p>
        </w:tc>
        <w:tc>
          <w:tcPr>
            <w:tcW w:w="1083" w:type="dxa"/>
            <w:shd w:val="clear" w:color="auto" w:fill="auto"/>
          </w:tcPr>
          <w:p w14:paraId="0B184D7A" w14:textId="77777777" w:rsidR="00DE5358" w:rsidRPr="00DE5358" w:rsidRDefault="00DE5358" w:rsidP="00DE5358">
            <w:pPr>
              <w:rPr>
                <w:del w:id="2636" w:author="Administrator" w:date="2011-08-18T10:26:00Z"/>
              </w:rPr>
            </w:pPr>
            <w:del w:id="2637" w:author="Administrator" w:date="2011-08-18T10:26:00Z">
              <w:r w:rsidRPr="00DE5358">
                <w:delText>int</w:delText>
              </w:r>
            </w:del>
          </w:p>
        </w:tc>
        <w:tc>
          <w:tcPr>
            <w:tcW w:w="4677" w:type="dxa"/>
            <w:shd w:val="clear" w:color="auto" w:fill="auto"/>
          </w:tcPr>
          <w:p w14:paraId="3E60E9EF" w14:textId="77777777" w:rsidR="00DE5358" w:rsidRDefault="00DE5358" w:rsidP="00BD0927">
            <w:pPr>
              <w:jc w:val="left"/>
              <w:rPr>
                <w:del w:id="2638" w:author="Administrator" w:date="2011-08-18T10:26:00Z"/>
              </w:rPr>
            </w:pPr>
            <w:del w:id="2639" w:author="Administrator" w:date="2011-08-18T10:26:00Z">
              <w:r>
                <w:delText>Operator to perform on the risk instrument(s) specified.</w:delText>
              </w:r>
            </w:del>
          </w:p>
          <w:p w14:paraId="26FB3A89" w14:textId="77777777" w:rsidR="00DE5358" w:rsidRPr="00DE5358" w:rsidRDefault="00DE5358" w:rsidP="00BD0927">
            <w:pPr>
              <w:jc w:val="left"/>
              <w:rPr>
                <w:del w:id="2640" w:author="Administrator" w:date="2011-08-18T10:26:00Z"/>
              </w:rPr>
            </w:pPr>
            <w:del w:id="2641" w:author="Administrator" w:date="2011-08-18T10:26:00Z">
              <w:r>
                <w:delText>Valid values:</w:delText>
              </w:r>
              <w:r>
                <w:br/>
              </w:r>
              <w:r>
                <w:tab/>
                <w:delText>1 - Include</w:delText>
              </w:r>
              <w:r>
                <w:br/>
              </w:r>
              <w:r>
                <w:tab/>
                <w:delText>2 - Exclude</w:delText>
              </w:r>
            </w:del>
          </w:p>
        </w:tc>
        <w:tc>
          <w:tcPr>
            <w:tcW w:w="4411" w:type="dxa"/>
            <w:shd w:val="clear" w:color="auto" w:fill="auto"/>
          </w:tcPr>
          <w:p w14:paraId="0F0162E7" w14:textId="77777777" w:rsidR="00DE5358" w:rsidRPr="00DE5358" w:rsidRDefault="00DE5358" w:rsidP="00DE5358">
            <w:pPr>
              <w:rPr>
                <w:del w:id="2642" w:author="Administrator" w:date="2011-08-18T10:26:00Z"/>
              </w:rPr>
            </w:pPr>
            <w:del w:id="2643" w:author="Administrator" w:date="2011-08-18T10:26:00Z">
              <w:r w:rsidRPr="00DE5358">
                <w:delText>Oper</w:delText>
              </w:r>
            </w:del>
          </w:p>
        </w:tc>
      </w:tr>
      <w:tr w:rsidR="00DE5358" w:rsidRPr="00DE5358" w14:paraId="60A6E571" w14:textId="77777777" w:rsidTr="00BD0927">
        <w:trPr>
          <w:del w:id="2644" w:author="Administrator" w:date="2011-08-18T10:26:00Z"/>
        </w:trPr>
        <w:tc>
          <w:tcPr>
            <w:tcW w:w="828" w:type="dxa"/>
            <w:shd w:val="clear" w:color="auto" w:fill="auto"/>
          </w:tcPr>
          <w:p w14:paraId="6E6040BD" w14:textId="77777777" w:rsidR="00DE5358" w:rsidRPr="00DE5358" w:rsidRDefault="00DE5358" w:rsidP="00DE5358">
            <w:pPr>
              <w:rPr>
                <w:del w:id="2645" w:author="Administrator" w:date="2011-08-18T10:26:00Z"/>
              </w:rPr>
            </w:pPr>
            <w:bookmarkStart w:id="2646" w:name="fld_RiskSymbol" w:colFirst="1" w:colLast="1"/>
            <w:bookmarkEnd w:id="2632"/>
            <w:del w:id="2647" w:author="Administrator" w:date="2011-08-18T10:26:00Z">
              <w:r w:rsidRPr="00DE5358">
                <w:delText>1536</w:delText>
              </w:r>
            </w:del>
          </w:p>
        </w:tc>
        <w:tc>
          <w:tcPr>
            <w:tcW w:w="2069" w:type="dxa"/>
            <w:shd w:val="clear" w:color="auto" w:fill="auto"/>
          </w:tcPr>
          <w:p w14:paraId="7DA0806D" w14:textId="77777777" w:rsidR="00DE5358" w:rsidRPr="00DE5358" w:rsidRDefault="00DE5358" w:rsidP="00DE5358">
            <w:pPr>
              <w:rPr>
                <w:del w:id="2648" w:author="Administrator" w:date="2011-08-18T10:26:00Z"/>
              </w:rPr>
            </w:pPr>
            <w:del w:id="2649" w:author="Administrator" w:date="2011-08-18T10:26:00Z">
              <w:r w:rsidRPr="00DE5358">
                <w:delText>RiskSymbol</w:delText>
              </w:r>
            </w:del>
          </w:p>
        </w:tc>
        <w:tc>
          <w:tcPr>
            <w:tcW w:w="1083" w:type="dxa"/>
            <w:shd w:val="clear" w:color="auto" w:fill="auto"/>
          </w:tcPr>
          <w:p w14:paraId="116BD9D9" w14:textId="77777777" w:rsidR="00DE5358" w:rsidRPr="00DE5358" w:rsidRDefault="00DE5358" w:rsidP="00DE5358">
            <w:pPr>
              <w:rPr>
                <w:del w:id="2650" w:author="Administrator" w:date="2011-08-18T10:26:00Z"/>
              </w:rPr>
            </w:pPr>
            <w:del w:id="2651" w:author="Administrator" w:date="2011-08-18T10:26:00Z">
              <w:r w:rsidRPr="00DE5358">
                <w:delText>String</w:delText>
              </w:r>
            </w:del>
          </w:p>
        </w:tc>
        <w:tc>
          <w:tcPr>
            <w:tcW w:w="4677" w:type="dxa"/>
            <w:shd w:val="clear" w:color="auto" w:fill="auto"/>
          </w:tcPr>
          <w:p w14:paraId="7191243C" w14:textId="77777777" w:rsidR="00DE5358" w:rsidRPr="00DE5358" w:rsidRDefault="00DE5358" w:rsidP="00BD0927">
            <w:pPr>
              <w:jc w:val="left"/>
              <w:rPr>
                <w:del w:id="2652" w:author="Administrator" w:date="2011-08-18T10:26:00Z"/>
              </w:rPr>
            </w:pPr>
            <w:del w:id="2653" w:author="Administrator" w:date="2011-08-18T10:26:00Z">
              <w:r w:rsidRPr="00DE5358">
                <w:delText>Risk instrument's Symbol.</w:delText>
              </w:r>
            </w:del>
          </w:p>
        </w:tc>
        <w:tc>
          <w:tcPr>
            <w:tcW w:w="4411" w:type="dxa"/>
            <w:shd w:val="clear" w:color="auto" w:fill="auto"/>
          </w:tcPr>
          <w:p w14:paraId="6827F9CC" w14:textId="77777777" w:rsidR="00DE5358" w:rsidRPr="00DE5358" w:rsidRDefault="00DE5358" w:rsidP="00DE5358">
            <w:pPr>
              <w:rPr>
                <w:del w:id="2654" w:author="Administrator" w:date="2011-08-18T10:26:00Z"/>
              </w:rPr>
            </w:pPr>
            <w:del w:id="2655" w:author="Administrator" w:date="2011-08-18T10:26:00Z">
              <w:r w:rsidRPr="00DE5358">
                <w:delText>Sym</w:delText>
              </w:r>
            </w:del>
          </w:p>
        </w:tc>
      </w:tr>
      <w:tr w:rsidR="00DE5358" w:rsidRPr="00DE5358" w14:paraId="114CC973" w14:textId="77777777" w:rsidTr="00BD0927">
        <w:trPr>
          <w:del w:id="2656" w:author="Administrator" w:date="2011-08-18T10:26:00Z"/>
        </w:trPr>
        <w:tc>
          <w:tcPr>
            <w:tcW w:w="828" w:type="dxa"/>
            <w:shd w:val="clear" w:color="auto" w:fill="auto"/>
          </w:tcPr>
          <w:p w14:paraId="7DBD1430" w14:textId="77777777" w:rsidR="00DE5358" w:rsidRPr="00DE5358" w:rsidRDefault="00DE5358" w:rsidP="00DE5358">
            <w:pPr>
              <w:rPr>
                <w:del w:id="2657" w:author="Administrator" w:date="2011-08-18T10:26:00Z"/>
              </w:rPr>
            </w:pPr>
            <w:bookmarkStart w:id="2658" w:name="fld_RiskSymbolSfx" w:colFirst="1" w:colLast="1"/>
            <w:bookmarkEnd w:id="2646"/>
            <w:del w:id="2659" w:author="Administrator" w:date="2011-08-18T10:26:00Z">
              <w:r w:rsidRPr="00DE5358">
                <w:delText>1537</w:delText>
              </w:r>
            </w:del>
          </w:p>
        </w:tc>
        <w:tc>
          <w:tcPr>
            <w:tcW w:w="2069" w:type="dxa"/>
            <w:shd w:val="clear" w:color="auto" w:fill="auto"/>
          </w:tcPr>
          <w:p w14:paraId="59BC641B" w14:textId="77777777" w:rsidR="00DE5358" w:rsidRPr="00DE5358" w:rsidRDefault="00DE5358" w:rsidP="00DE5358">
            <w:pPr>
              <w:rPr>
                <w:del w:id="2660" w:author="Administrator" w:date="2011-08-18T10:26:00Z"/>
              </w:rPr>
            </w:pPr>
            <w:del w:id="2661" w:author="Administrator" w:date="2011-08-18T10:26:00Z">
              <w:r w:rsidRPr="00DE5358">
                <w:delText>RiskSymbolSfx</w:delText>
              </w:r>
            </w:del>
          </w:p>
        </w:tc>
        <w:tc>
          <w:tcPr>
            <w:tcW w:w="1083" w:type="dxa"/>
            <w:shd w:val="clear" w:color="auto" w:fill="auto"/>
          </w:tcPr>
          <w:p w14:paraId="2B594497" w14:textId="77777777" w:rsidR="00DE5358" w:rsidRPr="00DE5358" w:rsidRDefault="00DE5358" w:rsidP="00DE5358">
            <w:pPr>
              <w:rPr>
                <w:del w:id="2662" w:author="Administrator" w:date="2011-08-18T10:26:00Z"/>
              </w:rPr>
            </w:pPr>
            <w:del w:id="2663" w:author="Administrator" w:date="2011-08-18T10:26:00Z">
              <w:r w:rsidRPr="00DE5358">
                <w:delText>String</w:delText>
              </w:r>
            </w:del>
          </w:p>
        </w:tc>
        <w:tc>
          <w:tcPr>
            <w:tcW w:w="4677" w:type="dxa"/>
            <w:shd w:val="clear" w:color="auto" w:fill="auto"/>
          </w:tcPr>
          <w:p w14:paraId="1AA91419" w14:textId="77777777" w:rsidR="00DE5358" w:rsidRPr="00DE5358" w:rsidRDefault="00DE5358" w:rsidP="00BD0927">
            <w:pPr>
              <w:jc w:val="left"/>
              <w:rPr>
                <w:del w:id="2664" w:author="Administrator" w:date="2011-08-18T10:26:00Z"/>
              </w:rPr>
            </w:pPr>
            <w:del w:id="2665" w:author="Administrator" w:date="2011-08-18T10:26:00Z">
              <w:r w:rsidRPr="00DE5358">
                <w:delText>Risk instrument's SymbolSfx.</w:delText>
              </w:r>
            </w:del>
          </w:p>
        </w:tc>
        <w:tc>
          <w:tcPr>
            <w:tcW w:w="4411" w:type="dxa"/>
            <w:shd w:val="clear" w:color="auto" w:fill="auto"/>
          </w:tcPr>
          <w:p w14:paraId="6374C23F" w14:textId="77777777" w:rsidR="00DE5358" w:rsidRPr="00DE5358" w:rsidRDefault="00DE5358" w:rsidP="00DE5358">
            <w:pPr>
              <w:rPr>
                <w:del w:id="2666" w:author="Administrator" w:date="2011-08-18T10:26:00Z"/>
              </w:rPr>
            </w:pPr>
            <w:del w:id="2667" w:author="Administrator" w:date="2011-08-18T10:26:00Z">
              <w:r w:rsidRPr="00DE5358">
                <w:delText>Sfx</w:delText>
              </w:r>
            </w:del>
          </w:p>
        </w:tc>
      </w:tr>
      <w:tr w:rsidR="00DE5358" w:rsidRPr="00DE5358" w14:paraId="72E6A823" w14:textId="77777777" w:rsidTr="00BD0927">
        <w:trPr>
          <w:del w:id="2668" w:author="Administrator" w:date="2011-08-18T10:26:00Z"/>
        </w:trPr>
        <w:tc>
          <w:tcPr>
            <w:tcW w:w="828" w:type="dxa"/>
            <w:shd w:val="clear" w:color="auto" w:fill="auto"/>
          </w:tcPr>
          <w:p w14:paraId="49D8FD18" w14:textId="77777777" w:rsidR="00DE5358" w:rsidRPr="00DE5358" w:rsidRDefault="00DE5358" w:rsidP="00DE5358">
            <w:pPr>
              <w:rPr>
                <w:del w:id="2669" w:author="Administrator" w:date="2011-08-18T10:26:00Z"/>
              </w:rPr>
            </w:pPr>
            <w:bookmarkStart w:id="2670" w:name="fld_RiskSecurityID" w:colFirst="1" w:colLast="1"/>
            <w:bookmarkEnd w:id="2658"/>
            <w:del w:id="2671" w:author="Administrator" w:date="2011-08-18T10:26:00Z">
              <w:r w:rsidRPr="00DE5358">
                <w:delText>1538</w:delText>
              </w:r>
            </w:del>
          </w:p>
        </w:tc>
        <w:tc>
          <w:tcPr>
            <w:tcW w:w="2069" w:type="dxa"/>
            <w:shd w:val="clear" w:color="auto" w:fill="auto"/>
          </w:tcPr>
          <w:p w14:paraId="24726407" w14:textId="77777777" w:rsidR="00DE5358" w:rsidRPr="00DE5358" w:rsidRDefault="00DE5358" w:rsidP="00DE5358">
            <w:pPr>
              <w:rPr>
                <w:del w:id="2672" w:author="Administrator" w:date="2011-08-18T10:26:00Z"/>
              </w:rPr>
            </w:pPr>
            <w:del w:id="2673" w:author="Administrator" w:date="2011-08-18T10:26:00Z">
              <w:r w:rsidRPr="00DE5358">
                <w:delText>RiskSecurityID</w:delText>
              </w:r>
            </w:del>
          </w:p>
        </w:tc>
        <w:tc>
          <w:tcPr>
            <w:tcW w:w="1083" w:type="dxa"/>
            <w:shd w:val="clear" w:color="auto" w:fill="auto"/>
          </w:tcPr>
          <w:p w14:paraId="53742002" w14:textId="77777777" w:rsidR="00DE5358" w:rsidRPr="00DE5358" w:rsidRDefault="00DE5358" w:rsidP="00DE5358">
            <w:pPr>
              <w:rPr>
                <w:del w:id="2674" w:author="Administrator" w:date="2011-08-18T10:26:00Z"/>
              </w:rPr>
            </w:pPr>
            <w:del w:id="2675" w:author="Administrator" w:date="2011-08-18T10:26:00Z">
              <w:r w:rsidRPr="00DE5358">
                <w:delText>String</w:delText>
              </w:r>
            </w:del>
          </w:p>
        </w:tc>
        <w:tc>
          <w:tcPr>
            <w:tcW w:w="4677" w:type="dxa"/>
            <w:shd w:val="clear" w:color="auto" w:fill="auto"/>
          </w:tcPr>
          <w:p w14:paraId="28FCC0CC" w14:textId="77777777" w:rsidR="00DE5358" w:rsidRPr="00DE5358" w:rsidRDefault="00DE5358" w:rsidP="00BD0927">
            <w:pPr>
              <w:jc w:val="left"/>
              <w:rPr>
                <w:del w:id="2676" w:author="Administrator" w:date="2011-08-18T10:26:00Z"/>
              </w:rPr>
            </w:pPr>
            <w:del w:id="2677" w:author="Administrator" w:date="2011-08-18T10:26:00Z">
              <w:r w:rsidRPr="00DE5358">
                <w:delText>Risk instrument's SecurityID.</w:delText>
              </w:r>
            </w:del>
          </w:p>
        </w:tc>
        <w:tc>
          <w:tcPr>
            <w:tcW w:w="4411" w:type="dxa"/>
            <w:shd w:val="clear" w:color="auto" w:fill="auto"/>
          </w:tcPr>
          <w:p w14:paraId="037D244F" w14:textId="77777777" w:rsidR="00DE5358" w:rsidRPr="00DE5358" w:rsidRDefault="00DE5358" w:rsidP="00DE5358">
            <w:pPr>
              <w:rPr>
                <w:del w:id="2678" w:author="Administrator" w:date="2011-08-18T10:26:00Z"/>
              </w:rPr>
            </w:pPr>
            <w:del w:id="2679" w:author="Administrator" w:date="2011-08-18T10:26:00Z">
              <w:r w:rsidRPr="00DE5358">
                <w:delText>ID</w:delText>
              </w:r>
            </w:del>
          </w:p>
        </w:tc>
      </w:tr>
      <w:tr w:rsidR="00DE5358" w:rsidRPr="00DE5358" w14:paraId="79952E12" w14:textId="77777777" w:rsidTr="00BD0927">
        <w:trPr>
          <w:del w:id="2680" w:author="Administrator" w:date="2011-08-18T10:26:00Z"/>
        </w:trPr>
        <w:tc>
          <w:tcPr>
            <w:tcW w:w="828" w:type="dxa"/>
            <w:shd w:val="clear" w:color="auto" w:fill="auto"/>
          </w:tcPr>
          <w:p w14:paraId="15CD44D2" w14:textId="77777777" w:rsidR="00DE5358" w:rsidRPr="00DE5358" w:rsidRDefault="00DE5358" w:rsidP="00DE5358">
            <w:pPr>
              <w:rPr>
                <w:del w:id="2681" w:author="Administrator" w:date="2011-08-18T10:26:00Z"/>
              </w:rPr>
            </w:pPr>
            <w:bookmarkStart w:id="2682" w:name="fld_RiskSecurityIDSource" w:colFirst="1" w:colLast="1"/>
            <w:bookmarkEnd w:id="2670"/>
            <w:del w:id="2683" w:author="Administrator" w:date="2011-08-18T10:26:00Z">
              <w:r w:rsidRPr="00DE5358">
                <w:delText>1539</w:delText>
              </w:r>
            </w:del>
          </w:p>
        </w:tc>
        <w:tc>
          <w:tcPr>
            <w:tcW w:w="2069" w:type="dxa"/>
            <w:shd w:val="clear" w:color="auto" w:fill="auto"/>
          </w:tcPr>
          <w:p w14:paraId="7ED5FABC" w14:textId="77777777" w:rsidR="00DE5358" w:rsidRPr="00DE5358" w:rsidRDefault="00DE5358" w:rsidP="00DE5358">
            <w:pPr>
              <w:rPr>
                <w:del w:id="2684" w:author="Administrator" w:date="2011-08-18T10:26:00Z"/>
              </w:rPr>
            </w:pPr>
            <w:del w:id="2685" w:author="Administrator" w:date="2011-08-18T10:26:00Z">
              <w:r w:rsidRPr="00DE5358">
                <w:delText>RiskSecurityIDSource</w:delText>
              </w:r>
            </w:del>
          </w:p>
        </w:tc>
        <w:tc>
          <w:tcPr>
            <w:tcW w:w="1083" w:type="dxa"/>
            <w:shd w:val="clear" w:color="auto" w:fill="auto"/>
          </w:tcPr>
          <w:p w14:paraId="72010551" w14:textId="77777777" w:rsidR="00DE5358" w:rsidRPr="00DE5358" w:rsidRDefault="00DE5358" w:rsidP="00DE5358">
            <w:pPr>
              <w:rPr>
                <w:del w:id="2686" w:author="Administrator" w:date="2011-08-18T10:26:00Z"/>
              </w:rPr>
            </w:pPr>
            <w:del w:id="2687" w:author="Administrator" w:date="2011-08-18T10:26:00Z">
              <w:r w:rsidRPr="00DE5358">
                <w:delText>String</w:delText>
              </w:r>
            </w:del>
          </w:p>
        </w:tc>
        <w:tc>
          <w:tcPr>
            <w:tcW w:w="4677" w:type="dxa"/>
            <w:shd w:val="clear" w:color="auto" w:fill="auto"/>
          </w:tcPr>
          <w:p w14:paraId="2C35DA8E" w14:textId="77777777" w:rsidR="00DE5358" w:rsidRDefault="00DE5358" w:rsidP="00BD0927">
            <w:pPr>
              <w:jc w:val="left"/>
              <w:rPr>
                <w:del w:id="2688" w:author="Administrator" w:date="2011-08-18T10:26:00Z"/>
              </w:rPr>
            </w:pPr>
            <w:del w:id="2689" w:author="Administrator" w:date="2011-08-18T10:26:00Z">
              <w:r>
                <w:delText>Risk instrument's SecurityIDSource.</w:delText>
              </w:r>
            </w:del>
          </w:p>
          <w:p w14:paraId="290E433E" w14:textId="77777777" w:rsidR="00DE5358" w:rsidRPr="00DE5358" w:rsidRDefault="00DE5358" w:rsidP="00BD0927">
            <w:pPr>
              <w:jc w:val="left"/>
              <w:rPr>
                <w:del w:id="2690" w:author="Administrator" w:date="2011-08-18T10:26:00Z"/>
              </w:rPr>
            </w:pPr>
            <w:del w:id="2691" w:author="Administrator" w:date="2011-08-18T10:26:00Z">
              <w:r>
                <w:delText>Valid values:</w:delText>
              </w:r>
              <w:r>
                <w:br/>
              </w:r>
              <w:r>
                <w:tab/>
                <w:delText>1 - CUSIP</w:delText>
              </w:r>
              <w:r>
                <w:br/>
              </w:r>
              <w:r>
                <w:tab/>
                <w:delText>2 - SEDOL</w:delText>
              </w:r>
              <w:r>
                <w:br/>
              </w:r>
              <w:r>
                <w:tab/>
                <w:delText>3 - QUIK</w:delText>
              </w:r>
              <w:r>
                <w:br/>
              </w:r>
              <w:r>
                <w:tab/>
                <w:delText>4 - ISIN number</w:delText>
              </w:r>
              <w:r>
                <w:br/>
              </w:r>
              <w:r>
                <w:tab/>
                <w:delText>5 - RIC code</w:delText>
              </w:r>
              <w:r>
                <w:br/>
              </w:r>
              <w:r>
                <w:tab/>
                <w:delText>6 - ISO Currency Code</w:delText>
              </w:r>
              <w:r>
                <w:br/>
              </w:r>
              <w:r>
                <w:tab/>
                <w:delText>7 - ISO Country Code</w:delText>
              </w:r>
              <w:r>
                <w:br/>
              </w:r>
              <w:r>
                <w:tab/>
                <w:delText>8 - Exchange Symbol</w:delText>
              </w:r>
              <w:r>
                <w:br/>
              </w:r>
              <w:r>
                <w:tab/>
                <w:delText>9 - Consolidated Tape Association (CTA) Symbol (SIAC CTS/CQS line format)</w:delText>
              </w:r>
              <w:r>
                <w:br/>
              </w:r>
              <w:r>
                <w:tab/>
                <w:delText>A - Bloomberg Symbol</w:delText>
              </w:r>
              <w:r>
                <w:br/>
              </w:r>
              <w:r>
                <w:tab/>
                <w:delText>B - Wertpapier</w:delText>
              </w:r>
              <w:r>
                <w:br/>
              </w:r>
              <w:r>
                <w:tab/>
                <w:delText>C - Dutch</w:delText>
              </w:r>
              <w:r>
                <w:br/>
              </w:r>
              <w:r>
                <w:tab/>
                <w:delText>D - Valoren</w:delText>
              </w:r>
              <w:r>
                <w:br/>
              </w:r>
              <w:r>
                <w:tab/>
                <w:delText>E - Sicovam</w:delText>
              </w:r>
              <w:r>
                <w:br/>
              </w:r>
              <w:r>
                <w:tab/>
                <w:delText>F - Belgian</w:delText>
              </w:r>
              <w:r>
                <w:br/>
              </w:r>
              <w:r>
                <w:tab/>
                <w:delText>G - "Common" (Clearstream and Euroclear)</w:delText>
              </w:r>
              <w:r>
                <w:br/>
              </w:r>
              <w:r>
                <w:tab/>
                <w:delText>H - Clearing House / Clearing Organization</w:delText>
              </w:r>
              <w:r>
                <w:br/>
              </w:r>
              <w:r>
                <w:tab/>
                <w:delText>I - ISDA/FpML Product Specification (XML in EncodedSecurityDesc)</w:delText>
              </w:r>
              <w:r>
                <w:br/>
              </w:r>
              <w:r>
                <w:tab/>
                <w:delText>J - Option Price Reporting Authority</w:delText>
              </w:r>
              <w:r>
                <w:br/>
              </w:r>
              <w:r>
                <w:tab/>
                <w:delText>K - ISDA/FpML Product URL (URL in SecurityID)</w:delText>
              </w:r>
              <w:r>
                <w:br/>
              </w:r>
              <w:r>
                <w:tab/>
                <w:delText>L - Letter of Credit</w:delText>
              </w:r>
              <w:r>
                <w:br/>
              </w:r>
              <w:r>
                <w:tab/>
                <w:delText>M - Marketplace-assigned Identifier</w:delText>
              </w:r>
            </w:del>
          </w:p>
        </w:tc>
        <w:tc>
          <w:tcPr>
            <w:tcW w:w="4411" w:type="dxa"/>
            <w:shd w:val="clear" w:color="auto" w:fill="auto"/>
          </w:tcPr>
          <w:p w14:paraId="23366A35" w14:textId="77777777" w:rsidR="00DE5358" w:rsidRPr="00DE5358" w:rsidRDefault="00DE5358" w:rsidP="00DE5358">
            <w:pPr>
              <w:rPr>
                <w:del w:id="2692" w:author="Administrator" w:date="2011-08-18T10:26:00Z"/>
              </w:rPr>
            </w:pPr>
            <w:del w:id="2693" w:author="Administrator" w:date="2011-08-18T10:26:00Z">
              <w:r w:rsidRPr="00DE5358">
                <w:delText>Src</w:delText>
              </w:r>
            </w:del>
          </w:p>
        </w:tc>
      </w:tr>
      <w:tr w:rsidR="00DE5358" w:rsidRPr="00DE5358" w14:paraId="7F409FD8" w14:textId="77777777" w:rsidTr="00BD0927">
        <w:trPr>
          <w:del w:id="2694" w:author="Administrator" w:date="2011-08-18T10:26:00Z"/>
        </w:trPr>
        <w:tc>
          <w:tcPr>
            <w:tcW w:w="828" w:type="dxa"/>
            <w:shd w:val="clear" w:color="auto" w:fill="auto"/>
          </w:tcPr>
          <w:p w14:paraId="6B1558EE" w14:textId="77777777" w:rsidR="00DE5358" w:rsidRPr="00DE5358" w:rsidRDefault="00DE5358" w:rsidP="00DE5358">
            <w:pPr>
              <w:rPr>
                <w:del w:id="2695" w:author="Administrator" w:date="2011-08-18T10:26:00Z"/>
              </w:rPr>
            </w:pPr>
            <w:bookmarkStart w:id="2696" w:name="fld_NoRiskSecurityAltID" w:colFirst="1" w:colLast="1"/>
            <w:bookmarkEnd w:id="2682"/>
            <w:del w:id="2697" w:author="Administrator" w:date="2011-08-18T10:26:00Z">
              <w:r w:rsidRPr="00DE5358">
                <w:delText>1540</w:delText>
              </w:r>
            </w:del>
          </w:p>
        </w:tc>
        <w:tc>
          <w:tcPr>
            <w:tcW w:w="2069" w:type="dxa"/>
            <w:shd w:val="clear" w:color="auto" w:fill="auto"/>
          </w:tcPr>
          <w:p w14:paraId="2D018DFC" w14:textId="77777777" w:rsidR="00DE5358" w:rsidRPr="00DE5358" w:rsidRDefault="00DE5358" w:rsidP="00DE5358">
            <w:pPr>
              <w:rPr>
                <w:del w:id="2698" w:author="Administrator" w:date="2011-08-18T10:26:00Z"/>
              </w:rPr>
            </w:pPr>
            <w:del w:id="2699" w:author="Administrator" w:date="2011-08-18T10:26:00Z">
              <w:r w:rsidRPr="00DE5358">
                <w:delText>NoRiskSecurityAltID</w:delText>
              </w:r>
            </w:del>
          </w:p>
        </w:tc>
        <w:tc>
          <w:tcPr>
            <w:tcW w:w="1083" w:type="dxa"/>
            <w:shd w:val="clear" w:color="auto" w:fill="auto"/>
          </w:tcPr>
          <w:p w14:paraId="2FB0C933" w14:textId="77777777" w:rsidR="00DE5358" w:rsidRPr="00DE5358" w:rsidRDefault="00DE5358" w:rsidP="00DE5358">
            <w:pPr>
              <w:rPr>
                <w:del w:id="2700" w:author="Administrator" w:date="2011-08-18T10:26:00Z"/>
              </w:rPr>
            </w:pPr>
            <w:del w:id="2701" w:author="Administrator" w:date="2011-08-18T10:26:00Z">
              <w:r w:rsidRPr="00DE5358">
                <w:delText>NumInGrp</w:delText>
              </w:r>
            </w:del>
          </w:p>
        </w:tc>
        <w:tc>
          <w:tcPr>
            <w:tcW w:w="4677" w:type="dxa"/>
            <w:shd w:val="clear" w:color="auto" w:fill="auto"/>
          </w:tcPr>
          <w:p w14:paraId="2C237C66" w14:textId="77777777" w:rsidR="00DE5358" w:rsidRPr="00DE5358" w:rsidRDefault="00DE5358" w:rsidP="00BD0927">
            <w:pPr>
              <w:jc w:val="left"/>
              <w:rPr>
                <w:del w:id="2702" w:author="Administrator" w:date="2011-08-18T10:26:00Z"/>
              </w:rPr>
            </w:pPr>
            <w:del w:id="2703" w:author="Administrator" w:date="2011-08-18T10:26:00Z">
              <w:r w:rsidRPr="00DE5358">
                <w:delText>Number of RiskSecurityAltID entries.</w:delText>
              </w:r>
            </w:del>
          </w:p>
        </w:tc>
        <w:tc>
          <w:tcPr>
            <w:tcW w:w="4411" w:type="dxa"/>
            <w:shd w:val="clear" w:color="auto" w:fill="auto"/>
          </w:tcPr>
          <w:p w14:paraId="68682AD8" w14:textId="77777777" w:rsidR="00DE5358" w:rsidRPr="00DE5358" w:rsidRDefault="00DE5358" w:rsidP="00DE5358">
            <w:pPr>
              <w:rPr>
                <w:del w:id="2704" w:author="Administrator" w:date="2011-08-18T10:26:00Z"/>
              </w:rPr>
            </w:pPr>
          </w:p>
        </w:tc>
      </w:tr>
      <w:tr w:rsidR="00DE5358" w:rsidRPr="00DE5358" w14:paraId="5359C8CE" w14:textId="77777777" w:rsidTr="00BD0927">
        <w:trPr>
          <w:del w:id="2705" w:author="Administrator" w:date="2011-08-18T10:26:00Z"/>
        </w:trPr>
        <w:tc>
          <w:tcPr>
            <w:tcW w:w="828" w:type="dxa"/>
            <w:shd w:val="clear" w:color="auto" w:fill="auto"/>
          </w:tcPr>
          <w:p w14:paraId="6D411994" w14:textId="77777777" w:rsidR="00DE5358" w:rsidRPr="00DE5358" w:rsidRDefault="00DE5358" w:rsidP="00DE5358">
            <w:pPr>
              <w:rPr>
                <w:del w:id="2706" w:author="Administrator" w:date="2011-08-18T10:26:00Z"/>
              </w:rPr>
            </w:pPr>
            <w:bookmarkStart w:id="2707" w:name="fld_RiskSecurityAltID" w:colFirst="1" w:colLast="1"/>
            <w:bookmarkEnd w:id="2696"/>
            <w:del w:id="2708" w:author="Administrator" w:date="2011-08-18T10:26:00Z">
              <w:r w:rsidRPr="00DE5358">
                <w:delText>1541</w:delText>
              </w:r>
            </w:del>
          </w:p>
        </w:tc>
        <w:tc>
          <w:tcPr>
            <w:tcW w:w="2069" w:type="dxa"/>
            <w:shd w:val="clear" w:color="auto" w:fill="auto"/>
          </w:tcPr>
          <w:p w14:paraId="757F2332" w14:textId="77777777" w:rsidR="00DE5358" w:rsidRPr="00DE5358" w:rsidRDefault="00DE5358" w:rsidP="00DE5358">
            <w:pPr>
              <w:rPr>
                <w:del w:id="2709" w:author="Administrator" w:date="2011-08-18T10:26:00Z"/>
              </w:rPr>
            </w:pPr>
            <w:del w:id="2710" w:author="Administrator" w:date="2011-08-18T10:26:00Z">
              <w:r w:rsidRPr="00DE5358">
                <w:delText>RiskSecurityAltID</w:delText>
              </w:r>
            </w:del>
          </w:p>
        </w:tc>
        <w:tc>
          <w:tcPr>
            <w:tcW w:w="1083" w:type="dxa"/>
            <w:shd w:val="clear" w:color="auto" w:fill="auto"/>
          </w:tcPr>
          <w:p w14:paraId="29762CAD" w14:textId="77777777" w:rsidR="00DE5358" w:rsidRPr="00DE5358" w:rsidRDefault="00DE5358" w:rsidP="00DE5358">
            <w:pPr>
              <w:rPr>
                <w:del w:id="2711" w:author="Administrator" w:date="2011-08-18T10:26:00Z"/>
              </w:rPr>
            </w:pPr>
            <w:del w:id="2712" w:author="Administrator" w:date="2011-08-18T10:26:00Z">
              <w:r w:rsidRPr="00DE5358">
                <w:delText>String</w:delText>
              </w:r>
            </w:del>
          </w:p>
        </w:tc>
        <w:tc>
          <w:tcPr>
            <w:tcW w:w="4677" w:type="dxa"/>
            <w:shd w:val="clear" w:color="auto" w:fill="auto"/>
          </w:tcPr>
          <w:p w14:paraId="359CB7E6" w14:textId="77777777" w:rsidR="00DE5358" w:rsidRPr="00DE5358" w:rsidRDefault="00DE5358" w:rsidP="00BD0927">
            <w:pPr>
              <w:jc w:val="left"/>
              <w:rPr>
                <w:del w:id="2713" w:author="Administrator" w:date="2011-08-18T10:26:00Z"/>
              </w:rPr>
            </w:pPr>
            <w:del w:id="2714" w:author="Administrator" w:date="2011-08-18T10:26:00Z">
              <w:r w:rsidRPr="00DE5358">
                <w:delText>Risk instrument's SecurityAltID.</w:delText>
              </w:r>
            </w:del>
          </w:p>
        </w:tc>
        <w:tc>
          <w:tcPr>
            <w:tcW w:w="4411" w:type="dxa"/>
            <w:shd w:val="clear" w:color="auto" w:fill="auto"/>
          </w:tcPr>
          <w:p w14:paraId="5847BE3B" w14:textId="77777777" w:rsidR="00DE5358" w:rsidRPr="00DE5358" w:rsidRDefault="00DE5358" w:rsidP="00DE5358">
            <w:pPr>
              <w:rPr>
                <w:del w:id="2715" w:author="Administrator" w:date="2011-08-18T10:26:00Z"/>
              </w:rPr>
            </w:pPr>
            <w:del w:id="2716" w:author="Administrator" w:date="2011-08-18T10:26:00Z">
              <w:r w:rsidRPr="00DE5358">
                <w:delText>AltID</w:delText>
              </w:r>
            </w:del>
          </w:p>
        </w:tc>
      </w:tr>
      <w:tr w:rsidR="00DE5358" w:rsidRPr="00DE5358" w14:paraId="11614629" w14:textId="77777777" w:rsidTr="00BD0927">
        <w:trPr>
          <w:del w:id="2717" w:author="Administrator" w:date="2011-08-18T10:26:00Z"/>
        </w:trPr>
        <w:tc>
          <w:tcPr>
            <w:tcW w:w="828" w:type="dxa"/>
            <w:shd w:val="clear" w:color="auto" w:fill="auto"/>
          </w:tcPr>
          <w:p w14:paraId="36796BD7" w14:textId="77777777" w:rsidR="00DE5358" w:rsidRPr="00DE5358" w:rsidRDefault="00DE5358" w:rsidP="00DE5358">
            <w:pPr>
              <w:rPr>
                <w:del w:id="2718" w:author="Administrator" w:date="2011-08-18T10:26:00Z"/>
              </w:rPr>
            </w:pPr>
            <w:bookmarkStart w:id="2719" w:name="fld_RiskSecurityAltIDSource" w:colFirst="1" w:colLast="1"/>
            <w:bookmarkEnd w:id="2707"/>
            <w:del w:id="2720" w:author="Administrator" w:date="2011-08-18T10:26:00Z">
              <w:r w:rsidRPr="00DE5358">
                <w:delText>1542</w:delText>
              </w:r>
            </w:del>
          </w:p>
        </w:tc>
        <w:tc>
          <w:tcPr>
            <w:tcW w:w="2069" w:type="dxa"/>
            <w:shd w:val="clear" w:color="auto" w:fill="auto"/>
          </w:tcPr>
          <w:p w14:paraId="6B2AEB3F" w14:textId="77777777" w:rsidR="00DE5358" w:rsidRPr="00DE5358" w:rsidRDefault="00DE5358" w:rsidP="00DE5358">
            <w:pPr>
              <w:rPr>
                <w:del w:id="2721" w:author="Administrator" w:date="2011-08-18T10:26:00Z"/>
              </w:rPr>
            </w:pPr>
            <w:del w:id="2722" w:author="Administrator" w:date="2011-08-18T10:26:00Z">
              <w:r w:rsidRPr="00DE5358">
                <w:delText>RiskSecurityAltIDSource</w:delText>
              </w:r>
            </w:del>
          </w:p>
        </w:tc>
        <w:tc>
          <w:tcPr>
            <w:tcW w:w="1083" w:type="dxa"/>
            <w:shd w:val="clear" w:color="auto" w:fill="auto"/>
          </w:tcPr>
          <w:p w14:paraId="688FCF6A" w14:textId="77777777" w:rsidR="00DE5358" w:rsidRPr="00DE5358" w:rsidRDefault="00DE5358" w:rsidP="00DE5358">
            <w:pPr>
              <w:rPr>
                <w:del w:id="2723" w:author="Administrator" w:date="2011-08-18T10:26:00Z"/>
              </w:rPr>
            </w:pPr>
            <w:del w:id="2724" w:author="Administrator" w:date="2011-08-18T10:26:00Z">
              <w:r w:rsidRPr="00DE5358">
                <w:delText>String</w:delText>
              </w:r>
            </w:del>
          </w:p>
        </w:tc>
        <w:tc>
          <w:tcPr>
            <w:tcW w:w="4677" w:type="dxa"/>
            <w:shd w:val="clear" w:color="auto" w:fill="auto"/>
          </w:tcPr>
          <w:p w14:paraId="7014F557" w14:textId="77777777" w:rsidR="00DE5358" w:rsidRPr="00DE5358" w:rsidRDefault="00DE5358" w:rsidP="00BD0927">
            <w:pPr>
              <w:jc w:val="left"/>
              <w:rPr>
                <w:del w:id="2725" w:author="Administrator" w:date="2011-08-18T10:26:00Z"/>
              </w:rPr>
            </w:pPr>
            <w:del w:id="2726" w:author="Administrator" w:date="2011-08-18T10:26:00Z">
              <w:r w:rsidRPr="00DE5358">
                <w:delText>Risk instrument's SecurityAltIDSource.</w:delText>
              </w:r>
            </w:del>
          </w:p>
        </w:tc>
        <w:tc>
          <w:tcPr>
            <w:tcW w:w="4411" w:type="dxa"/>
            <w:shd w:val="clear" w:color="auto" w:fill="auto"/>
          </w:tcPr>
          <w:p w14:paraId="6F14F0A8" w14:textId="77777777" w:rsidR="00DE5358" w:rsidRPr="00DE5358" w:rsidRDefault="00DE5358" w:rsidP="00DE5358">
            <w:pPr>
              <w:rPr>
                <w:del w:id="2727" w:author="Administrator" w:date="2011-08-18T10:26:00Z"/>
              </w:rPr>
            </w:pPr>
            <w:del w:id="2728" w:author="Administrator" w:date="2011-08-18T10:26:00Z">
              <w:r w:rsidRPr="00DE5358">
                <w:delText>AltIDSrc</w:delText>
              </w:r>
            </w:del>
          </w:p>
        </w:tc>
      </w:tr>
      <w:tr w:rsidR="00DE5358" w:rsidRPr="00DE5358" w14:paraId="3C375B72" w14:textId="77777777" w:rsidTr="00BD0927">
        <w:trPr>
          <w:del w:id="2729" w:author="Administrator" w:date="2011-08-18T10:26:00Z"/>
        </w:trPr>
        <w:tc>
          <w:tcPr>
            <w:tcW w:w="828" w:type="dxa"/>
            <w:shd w:val="clear" w:color="auto" w:fill="auto"/>
          </w:tcPr>
          <w:p w14:paraId="5BCD4060" w14:textId="77777777" w:rsidR="00DE5358" w:rsidRPr="00DE5358" w:rsidRDefault="00DE5358" w:rsidP="00DE5358">
            <w:pPr>
              <w:rPr>
                <w:del w:id="2730" w:author="Administrator" w:date="2011-08-18T10:26:00Z"/>
              </w:rPr>
            </w:pPr>
            <w:bookmarkStart w:id="2731" w:name="fld_RiskProduct" w:colFirst="1" w:colLast="1"/>
            <w:bookmarkEnd w:id="2719"/>
            <w:del w:id="2732" w:author="Administrator" w:date="2011-08-18T10:26:00Z">
              <w:r w:rsidRPr="00DE5358">
                <w:delText>1543</w:delText>
              </w:r>
            </w:del>
          </w:p>
        </w:tc>
        <w:tc>
          <w:tcPr>
            <w:tcW w:w="2069" w:type="dxa"/>
            <w:shd w:val="clear" w:color="auto" w:fill="auto"/>
          </w:tcPr>
          <w:p w14:paraId="6C2B8687" w14:textId="77777777" w:rsidR="00DE5358" w:rsidRPr="00DE5358" w:rsidRDefault="00DE5358" w:rsidP="00DE5358">
            <w:pPr>
              <w:rPr>
                <w:del w:id="2733" w:author="Administrator" w:date="2011-08-18T10:26:00Z"/>
              </w:rPr>
            </w:pPr>
            <w:del w:id="2734" w:author="Administrator" w:date="2011-08-18T10:26:00Z">
              <w:r w:rsidRPr="00DE5358">
                <w:delText>RiskProduct</w:delText>
              </w:r>
            </w:del>
          </w:p>
        </w:tc>
        <w:tc>
          <w:tcPr>
            <w:tcW w:w="1083" w:type="dxa"/>
            <w:shd w:val="clear" w:color="auto" w:fill="auto"/>
          </w:tcPr>
          <w:p w14:paraId="5CD4D936" w14:textId="77777777" w:rsidR="00DE5358" w:rsidRPr="00DE5358" w:rsidRDefault="00DE5358" w:rsidP="00DE5358">
            <w:pPr>
              <w:rPr>
                <w:del w:id="2735" w:author="Administrator" w:date="2011-08-18T10:26:00Z"/>
              </w:rPr>
            </w:pPr>
            <w:del w:id="2736" w:author="Administrator" w:date="2011-08-18T10:26:00Z">
              <w:r w:rsidRPr="00DE5358">
                <w:delText>int</w:delText>
              </w:r>
            </w:del>
          </w:p>
        </w:tc>
        <w:tc>
          <w:tcPr>
            <w:tcW w:w="4677" w:type="dxa"/>
            <w:shd w:val="clear" w:color="auto" w:fill="auto"/>
          </w:tcPr>
          <w:p w14:paraId="6C9DC34F" w14:textId="77777777" w:rsidR="00DE5358" w:rsidRDefault="00DE5358" w:rsidP="00BD0927">
            <w:pPr>
              <w:jc w:val="left"/>
              <w:rPr>
                <w:del w:id="2737" w:author="Administrator" w:date="2011-08-18T10:26:00Z"/>
              </w:rPr>
            </w:pPr>
            <w:del w:id="2738" w:author="Administrator" w:date="2011-08-18T10:26:00Z">
              <w:r>
                <w:delText>Risk instrument's Product.</w:delText>
              </w:r>
            </w:del>
          </w:p>
          <w:p w14:paraId="7B5A8D9B" w14:textId="77777777" w:rsidR="00DE5358" w:rsidRPr="00DE5358" w:rsidRDefault="00DE5358" w:rsidP="00BD0927">
            <w:pPr>
              <w:jc w:val="left"/>
              <w:rPr>
                <w:del w:id="2739" w:author="Administrator" w:date="2011-08-18T10:26:00Z"/>
              </w:rPr>
            </w:pPr>
            <w:del w:id="2740" w:author="Administrator" w:date="2011-08-18T10:26:00Z">
              <w:r>
                <w:delText>Valid values:</w:delText>
              </w:r>
              <w:r>
                <w:br/>
              </w:r>
              <w:r>
                <w:tab/>
                <w:delText>1 - AGENCY</w:delText>
              </w:r>
              <w:r>
                <w:br/>
              </w:r>
              <w:r>
                <w:tab/>
                <w:delText>2 - COMMODITY</w:delText>
              </w:r>
              <w:r>
                <w:br/>
              </w:r>
              <w:r>
                <w:tab/>
                <w:delText>3 - CORPORATE</w:delText>
              </w:r>
              <w:r>
                <w:br/>
              </w:r>
              <w:r>
                <w:tab/>
                <w:delText>4 - CURRENCY</w:delText>
              </w:r>
              <w:r>
                <w:br/>
              </w:r>
              <w:r>
                <w:tab/>
                <w:delText>5 - EQUITY</w:delText>
              </w:r>
              <w:r>
                <w:br/>
              </w:r>
              <w:r>
                <w:tab/>
                <w:delText>6 - GOVERNMENT</w:delText>
              </w:r>
              <w:r>
                <w:br/>
              </w:r>
              <w:r>
                <w:tab/>
                <w:delText>7 - INDEX</w:delText>
              </w:r>
              <w:r>
                <w:br/>
              </w:r>
              <w:r>
                <w:tab/>
                <w:delText>8 - LOAN</w:delText>
              </w:r>
              <w:r>
                <w:br/>
              </w:r>
              <w:r>
                <w:tab/>
                <w:delText>9 - MONEYMARKET</w:delText>
              </w:r>
              <w:r>
                <w:br/>
              </w:r>
              <w:r>
                <w:tab/>
                <w:delText>10 - MORTGAGE</w:delText>
              </w:r>
              <w:r>
                <w:br/>
              </w:r>
              <w:r>
                <w:tab/>
                <w:delText>11 - MUNICIPAL</w:delText>
              </w:r>
              <w:r>
                <w:br/>
              </w:r>
              <w:r>
                <w:tab/>
                <w:delText>12 - OTHER</w:delText>
              </w:r>
              <w:r>
                <w:br/>
              </w:r>
              <w:r>
                <w:tab/>
                <w:delText>13 - FINANCING</w:delText>
              </w:r>
            </w:del>
          </w:p>
        </w:tc>
        <w:tc>
          <w:tcPr>
            <w:tcW w:w="4411" w:type="dxa"/>
            <w:shd w:val="clear" w:color="auto" w:fill="auto"/>
          </w:tcPr>
          <w:p w14:paraId="5BF76054" w14:textId="77777777" w:rsidR="00DE5358" w:rsidRPr="00DE5358" w:rsidRDefault="00DE5358" w:rsidP="00DE5358">
            <w:pPr>
              <w:rPr>
                <w:del w:id="2741" w:author="Administrator" w:date="2011-08-18T10:26:00Z"/>
              </w:rPr>
            </w:pPr>
            <w:del w:id="2742" w:author="Administrator" w:date="2011-08-18T10:26:00Z">
              <w:r w:rsidRPr="00DE5358">
                <w:delText>Prod</w:delText>
              </w:r>
            </w:del>
          </w:p>
        </w:tc>
      </w:tr>
      <w:tr w:rsidR="00DE5358" w:rsidRPr="00DE5358" w14:paraId="69C9E7FD" w14:textId="77777777" w:rsidTr="00BD0927">
        <w:trPr>
          <w:del w:id="2743" w:author="Administrator" w:date="2011-08-18T10:26:00Z"/>
        </w:trPr>
        <w:tc>
          <w:tcPr>
            <w:tcW w:w="828" w:type="dxa"/>
            <w:shd w:val="clear" w:color="auto" w:fill="auto"/>
          </w:tcPr>
          <w:p w14:paraId="32BBF197" w14:textId="77777777" w:rsidR="00DE5358" w:rsidRPr="00DE5358" w:rsidRDefault="00DE5358" w:rsidP="00DE5358">
            <w:pPr>
              <w:rPr>
                <w:del w:id="2744" w:author="Administrator" w:date="2011-08-18T10:26:00Z"/>
              </w:rPr>
            </w:pPr>
            <w:bookmarkStart w:id="2745" w:name="fld_RiskProductComplex" w:colFirst="1" w:colLast="1"/>
            <w:bookmarkEnd w:id="2731"/>
            <w:del w:id="2746" w:author="Administrator" w:date="2011-08-18T10:26:00Z">
              <w:r w:rsidRPr="00DE5358">
                <w:delText>1544</w:delText>
              </w:r>
            </w:del>
          </w:p>
        </w:tc>
        <w:tc>
          <w:tcPr>
            <w:tcW w:w="2069" w:type="dxa"/>
            <w:shd w:val="clear" w:color="auto" w:fill="auto"/>
          </w:tcPr>
          <w:p w14:paraId="6F300B23" w14:textId="77777777" w:rsidR="00DE5358" w:rsidRPr="00DE5358" w:rsidRDefault="00DE5358" w:rsidP="00DE5358">
            <w:pPr>
              <w:rPr>
                <w:del w:id="2747" w:author="Administrator" w:date="2011-08-18T10:26:00Z"/>
              </w:rPr>
            </w:pPr>
            <w:del w:id="2748" w:author="Administrator" w:date="2011-08-18T10:26:00Z">
              <w:r w:rsidRPr="00DE5358">
                <w:delText>RiskProductComplex</w:delText>
              </w:r>
            </w:del>
          </w:p>
        </w:tc>
        <w:tc>
          <w:tcPr>
            <w:tcW w:w="1083" w:type="dxa"/>
            <w:shd w:val="clear" w:color="auto" w:fill="auto"/>
          </w:tcPr>
          <w:p w14:paraId="21284364" w14:textId="77777777" w:rsidR="00DE5358" w:rsidRPr="00DE5358" w:rsidRDefault="00DE5358" w:rsidP="00DE5358">
            <w:pPr>
              <w:rPr>
                <w:del w:id="2749" w:author="Administrator" w:date="2011-08-18T10:26:00Z"/>
              </w:rPr>
            </w:pPr>
            <w:del w:id="2750" w:author="Administrator" w:date="2011-08-18T10:26:00Z">
              <w:r w:rsidRPr="00DE5358">
                <w:delText>String</w:delText>
              </w:r>
            </w:del>
          </w:p>
        </w:tc>
        <w:tc>
          <w:tcPr>
            <w:tcW w:w="4677" w:type="dxa"/>
            <w:shd w:val="clear" w:color="auto" w:fill="auto"/>
          </w:tcPr>
          <w:p w14:paraId="20AE089B" w14:textId="77777777" w:rsidR="00DE5358" w:rsidRPr="00DE5358" w:rsidRDefault="00DE5358" w:rsidP="00BD0927">
            <w:pPr>
              <w:jc w:val="left"/>
              <w:rPr>
                <w:del w:id="2751" w:author="Administrator" w:date="2011-08-18T10:26:00Z"/>
              </w:rPr>
            </w:pPr>
            <w:del w:id="2752" w:author="Administrator" w:date="2011-08-18T10:26:00Z">
              <w:r w:rsidRPr="00DE5358">
                <w:delText>Risk instrument's RiskProductComplex.</w:delText>
              </w:r>
            </w:del>
          </w:p>
        </w:tc>
        <w:tc>
          <w:tcPr>
            <w:tcW w:w="4411" w:type="dxa"/>
            <w:shd w:val="clear" w:color="auto" w:fill="auto"/>
          </w:tcPr>
          <w:p w14:paraId="4F8CDB67" w14:textId="77777777" w:rsidR="00DE5358" w:rsidRPr="00DE5358" w:rsidRDefault="00DE5358" w:rsidP="00DE5358">
            <w:pPr>
              <w:rPr>
                <w:del w:id="2753" w:author="Administrator" w:date="2011-08-18T10:26:00Z"/>
              </w:rPr>
            </w:pPr>
            <w:del w:id="2754" w:author="Administrator" w:date="2011-08-18T10:26:00Z">
              <w:r w:rsidRPr="00DE5358">
                <w:delText>ProdCmplx</w:delText>
              </w:r>
            </w:del>
          </w:p>
        </w:tc>
      </w:tr>
      <w:tr w:rsidR="00DE5358" w:rsidRPr="00DE5358" w14:paraId="211A730B" w14:textId="77777777" w:rsidTr="00BD0927">
        <w:trPr>
          <w:del w:id="2755" w:author="Administrator" w:date="2011-08-18T10:26:00Z"/>
        </w:trPr>
        <w:tc>
          <w:tcPr>
            <w:tcW w:w="828" w:type="dxa"/>
            <w:shd w:val="clear" w:color="auto" w:fill="auto"/>
          </w:tcPr>
          <w:p w14:paraId="01D5D27E" w14:textId="77777777" w:rsidR="00DE5358" w:rsidRPr="00DE5358" w:rsidRDefault="00DE5358" w:rsidP="00DE5358">
            <w:pPr>
              <w:rPr>
                <w:del w:id="2756" w:author="Administrator" w:date="2011-08-18T10:26:00Z"/>
              </w:rPr>
            </w:pPr>
            <w:bookmarkStart w:id="2757" w:name="fld_RiskSecurityGroup" w:colFirst="1" w:colLast="1"/>
            <w:bookmarkEnd w:id="2745"/>
            <w:del w:id="2758" w:author="Administrator" w:date="2011-08-18T10:26:00Z">
              <w:r w:rsidRPr="00DE5358">
                <w:delText>1545</w:delText>
              </w:r>
            </w:del>
          </w:p>
        </w:tc>
        <w:tc>
          <w:tcPr>
            <w:tcW w:w="2069" w:type="dxa"/>
            <w:shd w:val="clear" w:color="auto" w:fill="auto"/>
          </w:tcPr>
          <w:p w14:paraId="02F8EFBD" w14:textId="77777777" w:rsidR="00DE5358" w:rsidRPr="00DE5358" w:rsidRDefault="00DE5358" w:rsidP="00DE5358">
            <w:pPr>
              <w:rPr>
                <w:del w:id="2759" w:author="Administrator" w:date="2011-08-18T10:26:00Z"/>
              </w:rPr>
            </w:pPr>
            <w:del w:id="2760" w:author="Administrator" w:date="2011-08-18T10:26:00Z">
              <w:r w:rsidRPr="00DE5358">
                <w:delText>RiskSecurityGroup</w:delText>
              </w:r>
            </w:del>
          </w:p>
        </w:tc>
        <w:tc>
          <w:tcPr>
            <w:tcW w:w="1083" w:type="dxa"/>
            <w:shd w:val="clear" w:color="auto" w:fill="auto"/>
          </w:tcPr>
          <w:p w14:paraId="2311CF79" w14:textId="77777777" w:rsidR="00DE5358" w:rsidRPr="00DE5358" w:rsidRDefault="00DE5358" w:rsidP="00DE5358">
            <w:pPr>
              <w:rPr>
                <w:del w:id="2761" w:author="Administrator" w:date="2011-08-18T10:26:00Z"/>
              </w:rPr>
            </w:pPr>
            <w:del w:id="2762" w:author="Administrator" w:date="2011-08-18T10:26:00Z">
              <w:r w:rsidRPr="00DE5358">
                <w:delText>String</w:delText>
              </w:r>
            </w:del>
          </w:p>
        </w:tc>
        <w:tc>
          <w:tcPr>
            <w:tcW w:w="4677" w:type="dxa"/>
            <w:shd w:val="clear" w:color="auto" w:fill="auto"/>
          </w:tcPr>
          <w:p w14:paraId="7D512D11" w14:textId="77777777" w:rsidR="00DE5358" w:rsidRPr="00DE5358" w:rsidRDefault="00DE5358" w:rsidP="00BD0927">
            <w:pPr>
              <w:jc w:val="left"/>
              <w:rPr>
                <w:del w:id="2763" w:author="Administrator" w:date="2011-08-18T10:26:00Z"/>
              </w:rPr>
            </w:pPr>
            <w:del w:id="2764" w:author="Administrator" w:date="2011-08-18T10:26:00Z">
              <w:r w:rsidRPr="00DE5358">
                <w:delText>Risk instrument's SecurityGroup.</w:delText>
              </w:r>
            </w:del>
          </w:p>
        </w:tc>
        <w:tc>
          <w:tcPr>
            <w:tcW w:w="4411" w:type="dxa"/>
            <w:shd w:val="clear" w:color="auto" w:fill="auto"/>
          </w:tcPr>
          <w:p w14:paraId="2E3ACEC0" w14:textId="77777777" w:rsidR="00DE5358" w:rsidRPr="00DE5358" w:rsidRDefault="00DE5358" w:rsidP="00DE5358">
            <w:pPr>
              <w:rPr>
                <w:del w:id="2765" w:author="Administrator" w:date="2011-08-18T10:26:00Z"/>
              </w:rPr>
            </w:pPr>
            <w:del w:id="2766" w:author="Administrator" w:date="2011-08-18T10:26:00Z">
              <w:r w:rsidRPr="00DE5358">
                <w:delText>SecGrp</w:delText>
              </w:r>
            </w:del>
          </w:p>
        </w:tc>
      </w:tr>
      <w:tr w:rsidR="00DE5358" w:rsidRPr="00DE5358" w14:paraId="79A4AEBD" w14:textId="77777777" w:rsidTr="00BD0927">
        <w:trPr>
          <w:del w:id="2767" w:author="Administrator" w:date="2011-08-18T10:26:00Z"/>
        </w:trPr>
        <w:tc>
          <w:tcPr>
            <w:tcW w:w="828" w:type="dxa"/>
            <w:shd w:val="clear" w:color="auto" w:fill="auto"/>
          </w:tcPr>
          <w:p w14:paraId="0EBC37ED" w14:textId="77777777" w:rsidR="00DE5358" w:rsidRPr="00DE5358" w:rsidRDefault="00DE5358" w:rsidP="00DE5358">
            <w:pPr>
              <w:rPr>
                <w:del w:id="2768" w:author="Administrator" w:date="2011-08-18T10:26:00Z"/>
              </w:rPr>
            </w:pPr>
            <w:bookmarkStart w:id="2769" w:name="fld_RiskCFICode" w:colFirst="1" w:colLast="1"/>
            <w:bookmarkEnd w:id="2757"/>
            <w:del w:id="2770" w:author="Administrator" w:date="2011-08-18T10:26:00Z">
              <w:r w:rsidRPr="00DE5358">
                <w:delText>1546</w:delText>
              </w:r>
            </w:del>
          </w:p>
        </w:tc>
        <w:tc>
          <w:tcPr>
            <w:tcW w:w="2069" w:type="dxa"/>
            <w:shd w:val="clear" w:color="auto" w:fill="auto"/>
          </w:tcPr>
          <w:p w14:paraId="65BA4B26" w14:textId="77777777" w:rsidR="00DE5358" w:rsidRPr="00DE5358" w:rsidRDefault="00DE5358" w:rsidP="00DE5358">
            <w:pPr>
              <w:rPr>
                <w:del w:id="2771" w:author="Administrator" w:date="2011-08-18T10:26:00Z"/>
              </w:rPr>
            </w:pPr>
            <w:del w:id="2772" w:author="Administrator" w:date="2011-08-18T10:26:00Z">
              <w:r w:rsidRPr="00DE5358">
                <w:delText>RiskCFICode</w:delText>
              </w:r>
            </w:del>
          </w:p>
        </w:tc>
        <w:tc>
          <w:tcPr>
            <w:tcW w:w="1083" w:type="dxa"/>
            <w:shd w:val="clear" w:color="auto" w:fill="auto"/>
          </w:tcPr>
          <w:p w14:paraId="36E1D8A8" w14:textId="77777777" w:rsidR="00DE5358" w:rsidRPr="00DE5358" w:rsidRDefault="00DE5358" w:rsidP="00DE5358">
            <w:pPr>
              <w:rPr>
                <w:del w:id="2773" w:author="Administrator" w:date="2011-08-18T10:26:00Z"/>
              </w:rPr>
            </w:pPr>
            <w:del w:id="2774" w:author="Administrator" w:date="2011-08-18T10:26:00Z">
              <w:r w:rsidRPr="00DE5358">
                <w:delText>String</w:delText>
              </w:r>
            </w:del>
          </w:p>
        </w:tc>
        <w:tc>
          <w:tcPr>
            <w:tcW w:w="4677" w:type="dxa"/>
            <w:shd w:val="clear" w:color="auto" w:fill="auto"/>
          </w:tcPr>
          <w:p w14:paraId="1141756F" w14:textId="77777777" w:rsidR="00DE5358" w:rsidRPr="00DE5358" w:rsidRDefault="00DE5358" w:rsidP="00BD0927">
            <w:pPr>
              <w:jc w:val="left"/>
              <w:rPr>
                <w:del w:id="2775" w:author="Administrator" w:date="2011-08-18T10:26:00Z"/>
              </w:rPr>
            </w:pPr>
            <w:del w:id="2776" w:author="Administrator" w:date="2011-08-18T10:26:00Z">
              <w:r w:rsidRPr="00DE5358">
                <w:delText>Risk instrument's CFICode.</w:delText>
              </w:r>
            </w:del>
          </w:p>
        </w:tc>
        <w:tc>
          <w:tcPr>
            <w:tcW w:w="4411" w:type="dxa"/>
            <w:shd w:val="clear" w:color="auto" w:fill="auto"/>
          </w:tcPr>
          <w:p w14:paraId="1742D2FB" w14:textId="77777777" w:rsidR="00DE5358" w:rsidRPr="00DE5358" w:rsidRDefault="00DE5358" w:rsidP="00DE5358">
            <w:pPr>
              <w:rPr>
                <w:del w:id="2777" w:author="Administrator" w:date="2011-08-18T10:26:00Z"/>
              </w:rPr>
            </w:pPr>
            <w:del w:id="2778" w:author="Administrator" w:date="2011-08-18T10:26:00Z">
              <w:r w:rsidRPr="00DE5358">
                <w:delText>CFI</w:delText>
              </w:r>
            </w:del>
          </w:p>
        </w:tc>
      </w:tr>
      <w:tr w:rsidR="00DE5358" w:rsidRPr="00DE5358" w14:paraId="4A1A7FA0" w14:textId="77777777" w:rsidTr="00BD0927">
        <w:trPr>
          <w:del w:id="2779" w:author="Administrator" w:date="2011-08-18T10:26:00Z"/>
        </w:trPr>
        <w:tc>
          <w:tcPr>
            <w:tcW w:w="828" w:type="dxa"/>
            <w:shd w:val="clear" w:color="auto" w:fill="auto"/>
          </w:tcPr>
          <w:p w14:paraId="3DD07468" w14:textId="77777777" w:rsidR="00DE5358" w:rsidRPr="00DE5358" w:rsidRDefault="00DE5358" w:rsidP="00DE5358">
            <w:pPr>
              <w:rPr>
                <w:del w:id="2780" w:author="Administrator" w:date="2011-08-18T10:26:00Z"/>
              </w:rPr>
            </w:pPr>
            <w:bookmarkStart w:id="2781" w:name="fld_RiskSecurityType" w:colFirst="1" w:colLast="1"/>
            <w:bookmarkEnd w:id="2769"/>
            <w:del w:id="2782" w:author="Administrator" w:date="2011-08-18T10:26:00Z">
              <w:r w:rsidRPr="00DE5358">
                <w:delText>1547</w:delText>
              </w:r>
            </w:del>
          </w:p>
        </w:tc>
        <w:tc>
          <w:tcPr>
            <w:tcW w:w="2069" w:type="dxa"/>
            <w:shd w:val="clear" w:color="auto" w:fill="auto"/>
          </w:tcPr>
          <w:p w14:paraId="010E9B6B" w14:textId="77777777" w:rsidR="00DE5358" w:rsidRPr="00DE5358" w:rsidRDefault="00DE5358" w:rsidP="00DE5358">
            <w:pPr>
              <w:rPr>
                <w:del w:id="2783" w:author="Administrator" w:date="2011-08-18T10:26:00Z"/>
              </w:rPr>
            </w:pPr>
            <w:del w:id="2784" w:author="Administrator" w:date="2011-08-18T10:26:00Z">
              <w:r w:rsidRPr="00DE5358">
                <w:delText>RiskSecurityType</w:delText>
              </w:r>
            </w:del>
          </w:p>
        </w:tc>
        <w:tc>
          <w:tcPr>
            <w:tcW w:w="1083" w:type="dxa"/>
            <w:shd w:val="clear" w:color="auto" w:fill="auto"/>
          </w:tcPr>
          <w:p w14:paraId="286CFEFC" w14:textId="77777777" w:rsidR="00DE5358" w:rsidRPr="00DE5358" w:rsidRDefault="00DE5358" w:rsidP="00DE5358">
            <w:pPr>
              <w:rPr>
                <w:del w:id="2785" w:author="Administrator" w:date="2011-08-18T10:26:00Z"/>
              </w:rPr>
            </w:pPr>
            <w:del w:id="2786" w:author="Administrator" w:date="2011-08-18T10:26:00Z">
              <w:r w:rsidRPr="00DE5358">
                <w:delText>String</w:delText>
              </w:r>
            </w:del>
          </w:p>
        </w:tc>
        <w:tc>
          <w:tcPr>
            <w:tcW w:w="4677" w:type="dxa"/>
            <w:shd w:val="clear" w:color="auto" w:fill="auto"/>
          </w:tcPr>
          <w:p w14:paraId="787EDC57" w14:textId="77777777" w:rsidR="00DE5358" w:rsidRDefault="00DE5358" w:rsidP="00BD0927">
            <w:pPr>
              <w:jc w:val="left"/>
              <w:rPr>
                <w:del w:id="2787" w:author="Administrator" w:date="2011-08-18T10:26:00Z"/>
              </w:rPr>
            </w:pPr>
            <w:del w:id="2788" w:author="Administrator" w:date="2011-08-18T10:26:00Z">
              <w:r>
                <w:delText>Risk instrument's SecurityType.</w:delText>
              </w:r>
            </w:del>
          </w:p>
          <w:p w14:paraId="35D7F64C" w14:textId="77777777" w:rsidR="00DE5358" w:rsidRPr="00DE5358" w:rsidRDefault="00DE5358" w:rsidP="00BD0927">
            <w:pPr>
              <w:jc w:val="left"/>
              <w:rPr>
                <w:del w:id="2789" w:author="Administrator" w:date="2011-08-18T10:26:00Z"/>
              </w:rPr>
            </w:pPr>
            <w:del w:id="2790" w:author="Administrator" w:date="2011-08-18T10:26:00Z">
              <w:r>
                <w:delText>Valid values:</w:delText>
              </w:r>
              <w:r>
                <w:br/>
              </w:r>
              <w:r>
                <w:tab/>
                <w:delText>UST - US Treasury Note (Deprecated Value Use TNOTE) ( Deprecated in FIX 4.4 )</w:delText>
              </w:r>
              <w:r>
                <w:br/>
              </w:r>
              <w:r>
                <w:tab/>
                <w:delText>USTB - US Treasury Bill (Deprecated Value Use TBILL) ( Deprecated in FIX 4.4 )</w:delText>
              </w:r>
              <w:r>
                <w:br/>
                <w:delText>Agency</w:delText>
              </w:r>
              <w:r>
                <w:br/>
              </w:r>
              <w:r>
                <w:tab/>
                <w:delText>EUSUPRA - Euro Supranational Coupons *</w:delText>
              </w:r>
              <w:r>
                <w:br/>
              </w:r>
              <w:r>
                <w:tab/>
                <w:delText>FAC - Federal Agency Coupon</w:delText>
              </w:r>
              <w:r>
                <w:br/>
              </w:r>
              <w:r>
                <w:tab/>
                <w:delText>FADN - Federal Agency Discount Note</w:delText>
              </w:r>
              <w:r>
                <w:br/>
              </w:r>
              <w:r>
                <w:tab/>
                <w:delText>PEF - Private Export Funding *</w:delText>
              </w:r>
              <w:r>
                <w:br/>
              </w:r>
              <w:r>
                <w:tab/>
                <w:delText>SUPRA - USD Supranational Coupons *</w:delText>
              </w:r>
              <w:r>
                <w:br/>
                <w:delText>Corporate</w:delText>
              </w:r>
              <w:r>
                <w:br/>
              </w:r>
              <w:r>
                <w:tab/>
                <w:delText>CORP - Corporate Bond</w:delText>
              </w:r>
              <w:r>
                <w:br/>
              </w:r>
              <w:r>
                <w:tab/>
                <w:delText>CPP - Corporate Private Placement</w:delText>
              </w:r>
              <w:r>
                <w:br/>
              </w:r>
              <w:r>
                <w:tab/>
                <w:delText>CB - Convertible Bond</w:delText>
              </w:r>
              <w:r>
                <w:br/>
              </w:r>
              <w:r>
                <w:tab/>
                <w:delText>DUAL - Dual Currency</w:delText>
              </w:r>
              <w:r>
                <w:br/>
              </w:r>
              <w:r>
                <w:tab/>
                <w:delText>EUCORP - Euro Corporate Bond</w:delText>
              </w:r>
              <w:r>
                <w:br/>
              </w:r>
              <w:r>
                <w:tab/>
                <w:delText>EUFRN - Euro Corporate Floating Rate Notes</w:delText>
              </w:r>
              <w:r>
                <w:br/>
              </w:r>
              <w:r>
                <w:tab/>
                <w:delText>FRN - US Corporate Floating Rate Notes</w:delText>
              </w:r>
              <w:r>
                <w:br/>
              </w:r>
              <w:r>
                <w:tab/>
                <w:delText>XLINKD - Indexed Linked</w:delText>
              </w:r>
              <w:r>
                <w:br/>
              </w:r>
              <w:r>
                <w:tab/>
                <w:delText>STRUCT - Structured Notes</w:delText>
              </w:r>
              <w:r>
                <w:br/>
              </w:r>
              <w:r>
                <w:tab/>
                <w:delText>YANK - Yankee Corporate Bond</w:delText>
              </w:r>
              <w:r>
                <w:br/>
                <w:delText>Currency</w:delText>
              </w:r>
              <w:r>
                <w:br/>
              </w:r>
              <w:r>
                <w:tab/>
                <w:delText>FOR - Foreign Exchange Contract ( Deprecated in FIX.5.0SP2 )</w:delText>
              </w:r>
              <w:r>
                <w:br/>
              </w:r>
              <w:r>
                <w:tab/>
                <w:delText>FXNDF - Non-deliverable forward</w:delText>
              </w:r>
              <w:r>
                <w:br/>
              </w:r>
              <w:r>
                <w:tab/>
                <w:delText>FXSPOT - FX Spot</w:delText>
              </w:r>
              <w:r>
                <w:br/>
              </w:r>
              <w:r>
                <w:tab/>
                <w:delText>FXFWD - FX Forward</w:delText>
              </w:r>
              <w:r>
                <w:br/>
              </w:r>
              <w:r>
                <w:tab/>
                <w:delText>FXSWAP - FX Swap</w:delText>
              </w:r>
              <w:r>
                <w:br/>
                <w:delText>Derivatives</w:delText>
              </w:r>
              <w:r>
                <w:br/>
              </w:r>
              <w:r>
                <w:tab/>
                <w:delText>CDS - Credit Default Swap</w:delText>
              </w:r>
              <w:r>
                <w:br/>
              </w:r>
              <w:r>
                <w:tab/>
                <w:delText>FUT - Future</w:delText>
              </w:r>
              <w:r>
                <w:br/>
              </w:r>
              <w:r>
                <w:tab/>
                <w:delText>OPT - Option</w:delText>
              </w:r>
              <w:r>
                <w:br/>
              </w:r>
              <w:r>
                <w:tab/>
                <w:delText>OOF - Options on Futures</w:delText>
              </w:r>
              <w:r>
                <w:br/>
              </w:r>
              <w:r>
                <w:tab/>
                <w:delText>OOP - Options on Physical - use not recommended</w:delText>
              </w:r>
              <w:r>
                <w:br/>
              </w:r>
              <w:r>
                <w:tab/>
                <w:delText>IRS - Interest Rate Swap</w:delText>
              </w:r>
              <w:r>
                <w:br/>
              </w:r>
              <w:r>
                <w:tab/>
                <w:delText>OOC - Options on Combo</w:delText>
              </w:r>
              <w:r>
                <w:br/>
                <w:delText>Equity</w:delText>
              </w:r>
              <w:r>
                <w:br/>
              </w:r>
              <w:r>
                <w:tab/>
                <w:delText>CS - Common Stock</w:delText>
              </w:r>
              <w:r>
                <w:br/>
              </w:r>
              <w:r>
                <w:tab/>
                <w:delText>PS - Preferred Stock</w:delText>
              </w:r>
              <w:r>
                <w:br/>
                <w:delText>Financing</w:delText>
              </w:r>
              <w:r>
                <w:br/>
              </w:r>
              <w:r>
                <w:tab/>
                <w:delText>REPO - Repurchase</w:delText>
              </w:r>
              <w:r>
                <w:br/>
              </w:r>
              <w:r>
                <w:tab/>
                <w:delText>FORWARD - Forward</w:delText>
              </w:r>
              <w:r>
                <w:br/>
              </w:r>
              <w:r>
                <w:tab/>
                <w:delText>BUYSELL - Buy Sellback</w:delText>
              </w:r>
              <w:r>
                <w:br/>
              </w:r>
              <w:r>
                <w:tab/>
                <w:delText>SECLOAN - Securities Loan</w:delText>
              </w:r>
              <w:r>
                <w:br/>
              </w:r>
              <w:r>
                <w:tab/>
                <w:delText>SECPLEDGE - Securities Pledge</w:delText>
              </w:r>
              <w:r>
                <w:br/>
                <w:delText>Government</w:delText>
              </w:r>
              <w:r>
                <w:br/>
              </w:r>
              <w:r>
                <w:tab/>
                <w:delText>BRADY - Brady Bond</w:delText>
              </w:r>
              <w:r>
                <w:br/>
              </w:r>
              <w:r>
                <w:tab/>
                <w:delText>CAN - Canadian Treasury Notes</w:delText>
              </w:r>
              <w:r>
                <w:br/>
              </w:r>
              <w:r>
                <w:tab/>
                <w:delText>CTB - Canadian Treasury Bills</w:delText>
              </w:r>
              <w:r>
                <w:br/>
              </w:r>
              <w:r>
                <w:tab/>
                <w:delText>EUSOV - Euro Sovereigns *</w:delText>
              </w:r>
              <w:r>
                <w:br/>
              </w:r>
              <w:r>
                <w:tab/>
                <w:delText>PROV - Canadian Provincial Bonds</w:delText>
              </w:r>
              <w:r>
                <w:br/>
              </w:r>
              <w:r>
                <w:tab/>
                <w:delText>TB - Treasury Bill - non US</w:delText>
              </w:r>
              <w:r>
                <w:br/>
              </w:r>
              <w:r>
                <w:tab/>
                <w:delText>TBOND - US Treasury Bond</w:delText>
              </w:r>
              <w:r>
                <w:br/>
              </w:r>
              <w:r>
                <w:tab/>
                <w:delText>TINT - Interest Strip From Any Bond Or Note</w:delText>
              </w:r>
              <w:r>
                <w:br/>
              </w:r>
              <w:r>
                <w:tab/>
                <w:delText>TBILL - US Treasury Bill</w:delText>
              </w:r>
              <w:r>
                <w:br/>
              </w:r>
              <w:r>
                <w:tab/>
                <w:delText>TIPS - Treasury Inflation Protected Securities</w:delText>
              </w:r>
              <w:r>
                <w:br/>
              </w:r>
              <w:r>
                <w:tab/>
                <w:delText>TCAL - Principal Strip Of A Callable Bond Or Note</w:delText>
              </w:r>
              <w:r>
                <w:br/>
              </w:r>
              <w:r>
                <w:tab/>
                <w:delText>TPRN - Principal Strip From A Non-Callable Bond Or Note</w:delText>
              </w:r>
              <w:r>
                <w:br/>
              </w:r>
              <w:r>
                <w:tab/>
                <w:delText>TNOTE - US Treasury Note</w:delText>
              </w:r>
              <w:r>
                <w:br/>
                <w:delText>Loan</w:delText>
              </w:r>
              <w:r>
                <w:br/>
              </w:r>
              <w:r>
                <w:tab/>
                <w:delText>TERM - Term Loan</w:delText>
              </w:r>
              <w:r>
                <w:br/>
              </w:r>
              <w:r>
                <w:tab/>
                <w:delText>RVLV - Revolver Loan</w:delText>
              </w:r>
              <w:r>
                <w:br/>
              </w:r>
              <w:r>
                <w:tab/>
                <w:delText>RVLVTRM - Revolver/Term Loan</w:delText>
              </w:r>
              <w:r>
                <w:br/>
              </w:r>
              <w:r>
                <w:tab/>
                <w:delText>BRIDGE - Bridge Loan</w:delText>
              </w:r>
              <w:r>
                <w:br/>
              </w:r>
              <w:r>
                <w:tab/>
                <w:delText>LOFC - Letter Of Credit</w:delText>
              </w:r>
              <w:r>
                <w:br/>
              </w:r>
              <w:r>
                <w:tab/>
                <w:delText>SWING - Swing Line Facility</w:delText>
              </w:r>
              <w:r>
                <w:br/>
              </w:r>
              <w:r>
                <w:tab/>
                <w:delText>DINP - Debtor In Possession</w:delText>
              </w:r>
              <w:r>
                <w:br/>
              </w:r>
              <w:r>
                <w:tab/>
                <w:delText>DEFLTED - Defaulted</w:delText>
              </w:r>
              <w:r>
                <w:br/>
              </w:r>
              <w:r>
                <w:tab/>
                <w:delText>WITHDRN - Withdrawn</w:delText>
              </w:r>
              <w:r>
                <w:br/>
              </w:r>
              <w:r>
                <w:tab/>
                <w:delText>REPLACD - Replaced</w:delText>
              </w:r>
              <w:r>
                <w:br/>
              </w:r>
              <w:r>
                <w:tab/>
                <w:delText>MATURED - Matured</w:delText>
              </w:r>
              <w:r>
                <w:br/>
              </w:r>
              <w:r>
                <w:tab/>
                <w:delText>AMENDED - Amended &amp; Restated</w:delText>
              </w:r>
              <w:r>
                <w:br/>
              </w:r>
              <w:r>
                <w:tab/>
                <w:delText>RETIRED - Retired</w:delText>
              </w:r>
              <w:r>
                <w:br/>
                <w:delText>Money Market</w:delText>
              </w:r>
              <w:r>
                <w:br/>
              </w:r>
              <w:r>
                <w:tab/>
                <w:delText>BA - Bankers Acceptance</w:delText>
              </w:r>
              <w:r>
                <w:br/>
              </w:r>
              <w:r>
                <w:tab/>
                <w:delText>BDN - Bank Depository Note</w:delText>
              </w:r>
              <w:r>
                <w:br/>
              </w:r>
              <w:r>
                <w:tab/>
                <w:delText>BN - Bank Notes</w:delText>
              </w:r>
              <w:r>
                <w:br/>
              </w:r>
              <w:r>
                <w:tab/>
                <w:delText>BOX - Bill Of Exchanges</w:delText>
              </w:r>
              <w:r>
                <w:br/>
              </w:r>
              <w:r>
                <w:tab/>
                <w:delText>CAMM - Canadian Money Markets</w:delText>
              </w:r>
              <w:r>
                <w:br/>
              </w:r>
              <w:r>
                <w:tab/>
                <w:delText>CD - Certificate Of Deposit</w:delText>
              </w:r>
              <w:r>
                <w:br/>
              </w:r>
              <w:r>
                <w:tab/>
                <w:delText>CL - Call Loans</w:delText>
              </w:r>
              <w:r>
                <w:br/>
              </w:r>
              <w:r>
                <w:tab/>
                <w:delText>CP - Commercial Paper</w:delText>
              </w:r>
              <w:r>
                <w:br/>
              </w:r>
              <w:r>
                <w:tab/>
                <w:delText>DN - Deposit Notes</w:delText>
              </w:r>
              <w:r>
                <w:br/>
              </w:r>
              <w:r>
                <w:tab/>
                <w:delText>EUCD - Euro Certificate Of Deposit</w:delText>
              </w:r>
              <w:r>
                <w:br/>
              </w:r>
              <w:r>
                <w:tab/>
                <w:delText>EUCP - Euro Commercial Paper</w:delText>
              </w:r>
              <w:r>
                <w:br/>
              </w:r>
              <w:r>
                <w:tab/>
                <w:delText>LQN - Liquidity Note</w:delText>
              </w:r>
              <w:r>
                <w:br/>
              </w:r>
              <w:r>
                <w:tab/>
                <w:delText>MTN - Medium Term Notes</w:delText>
              </w:r>
              <w:r>
                <w:br/>
              </w:r>
              <w:r>
                <w:tab/>
                <w:delText>ONITE - Overnight</w:delText>
              </w:r>
              <w:r>
                <w:br/>
              </w:r>
              <w:r>
                <w:tab/>
                <w:delText>PN - Promissory Note</w:delText>
              </w:r>
              <w:r>
                <w:br/>
              </w:r>
              <w:r>
                <w:tab/>
                <w:delText>STN - Short Term Loan Note</w:delText>
              </w:r>
              <w:r>
                <w:br/>
              </w:r>
              <w:r>
                <w:tab/>
                <w:delText>PZFJ - Plazos Fijos</w:delText>
              </w:r>
              <w:r>
                <w:br/>
              </w:r>
              <w:r>
                <w:tab/>
                <w:delText>SLQN - Secured Liquidity Note</w:delText>
              </w:r>
              <w:r>
                <w:br/>
              </w:r>
              <w:r>
                <w:tab/>
                <w:delText>TD - Time Deposit</w:delText>
              </w:r>
              <w:r>
                <w:br/>
              </w:r>
              <w:r>
                <w:tab/>
                <w:delText>TLQN - Term Liquidity Note</w:delText>
              </w:r>
              <w:r>
                <w:br/>
              </w:r>
              <w:r>
                <w:tab/>
                <w:delText>XCN - Extended Comm Note</w:delText>
              </w:r>
              <w:r>
                <w:br/>
              </w:r>
              <w:r>
                <w:tab/>
                <w:delText>YCD - Yankee Certificate Of Deposit</w:delText>
              </w:r>
              <w:r>
                <w:br/>
                <w:delText>Mortgage</w:delText>
              </w:r>
              <w:r>
                <w:br/>
              </w:r>
              <w:r>
                <w:tab/>
                <w:delText>ABS - Asset-backed Securities</w:delText>
              </w:r>
              <w:r>
                <w:br/>
              </w:r>
              <w:r>
                <w:tab/>
                <w:delText>CMB - Canadian Mortgage Bonds</w:delText>
              </w:r>
              <w:r>
                <w:br/>
              </w:r>
              <w:r>
                <w:tab/>
                <w:delText>CMBS - Corp. Mortgage-backed Securities</w:delText>
              </w:r>
              <w:r>
                <w:br/>
              </w:r>
              <w:r>
                <w:tab/>
                <w:delText>CMO - Collateralized Mortgage Obligation</w:delText>
              </w:r>
              <w:r>
                <w:br/>
              </w:r>
              <w:r>
                <w:tab/>
                <w:delText>IET - IOETTE Mortgage</w:delText>
              </w:r>
              <w:r>
                <w:br/>
              </w:r>
              <w:r>
                <w:tab/>
                <w:delText>MBS - Mortgage-backed Securities</w:delText>
              </w:r>
              <w:r>
                <w:br/>
              </w:r>
              <w:r>
                <w:tab/>
                <w:delText>MIO - Mortgage Interest Only</w:delText>
              </w:r>
              <w:r>
                <w:br/>
              </w:r>
              <w:r>
                <w:tab/>
                <w:delText>MPO - Mortgage Principal Only</w:delText>
              </w:r>
              <w:r>
                <w:br/>
              </w:r>
              <w:r>
                <w:tab/>
                <w:delText>MPP - Mortgage Private Placement</w:delText>
              </w:r>
              <w:r>
                <w:br/>
              </w:r>
              <w:r>
                <w:tab/>
                <w:delText>MPT - Miscellaneous Pass-through</w:delText>
              </w:r>
              <w:r>
                <w:br/>
              </w:r>
              <w:r>
                <w:tab/>
                <w:delText>PFAND - Pfandbriefe *</w:delText>
              </w:r>
              <w:r>
                <w:br/>
              </w:r>
              <w:r>
                <w:tab/>
                <w:delText>TBA - To Be Announced</w:delText>
              </w:r>
              <w:r>
                <w:br/>
                <w:delText>Municipal</w:delText>
              </w:r>
              <w:r>
                <w:br/>
              </w:r>
              <w:r>
                <w:tab/>
                <w:delText>AN - Other Anticipation Notes (BAN, GAN, etc.)</w:delText>
              </w:r>
              <w:r>
                <w:br/>
              </w:r>
              <w:r>
                <w:tab/>
                <w:delText>COFO - Certificate Of Obligation</w:delText>
              </w:r>
              <w:r>
                <w:br/>
              </w:r>
              <w:r>
                <w:tab/>
                <w:delText>COFP - Certificate Of Participation</w:delText>
              </w:r>
              <w:r>
                <w:br/>
              </w:r>
              <w:r>
                <w:tab/>
                <w:delText>GO - General Obligation Bonds</w:delText>
              </w:r>
              <w:r>
                <w:br/>
              </w:r>
              <w:r>
                <w:tab/>
                <w:delText>MT - Mandatory Tender</w:delText>
              </w:r>
              <w:r>
                <w:br/>
              </w:r>
              <w:r>
                <w:tab/>
                <w:delText>RAN - Revenue Anticipation Note</w:delText>
              </w:r>
              <w:r>
                <w:br/>
              </w:r>
              <w:r>
                <w:tab/>
                <w:delText>REV - Revenue Bonds</w:delText>
              </w:r>
              <w:r>
                <w:br/>
              </w:r>
              <w:r>
                <w:tab/>
                <w:delText>SPCLA - Special Assessment</w:delText>
              </w:r>
              <w:r>
                <w:br/>
              </w:r>
              <w:r>
                <w:tab/>
                <w:delText>SPCLO - Special Obligation</w:delText>
              </w:r>
              <w:r>
                <w:br/>
              </w:r>
              <w:r>
                <w:tab/>
                <w:delText>SPCLT - Special Tax</w:delText>
              </w:r>
              <w:r>
                <w:br/>
              </w:r>
              <w:r>
                <w:tab/>
                <w:delText>TAN - Tax Anticipation Note</w:delText>
              </w:r>
              <w:r>
                <w:br/>
              </w:r>
              <w:r>
                <w:tab/>
                <w:delText>TAXA - Tax Allocation</w:delText>
              </w:r>
              <w:r>
                <w:br/>
              </w:r>
              <w:r>
                <w:tab/>
                <w:delText>TECP - Tax Exempt Commercial Paper</w:delText>
              </w:r>
              <w:r>
                <w:br/>
              </w:r>
              <w:r>
                <w:tab/>
                <w:delText>TMCP - Taxable Municipal CP</w:delText>
              </w:r>
              <w:r>
                <w:br/>
              </w:r>
              <w:r>
                <w:tab/>
                <w:delText>TRAN - Tax Revenue Anticipation Note</w:delText>
              </w:r>
              <w:r>
                <w:br/>
              </w:r>
              <w:r>
                <w:tab/>
                <w:delText>VRDN - Variable Rate Demand Note</w:delText>
              </w:r>
              <w:r>
                <w:br/>
              </w:r>
              <w:r>
                <w:tab/>
                <w:delText>WAR - Warrant</w:delText>
              </w:r>
              <w:r>
                <w:br/>
                <w:delText>Other</w:delText>
              </w:r>
              <w:r>
                <w:br/>
              </w:r>
              <w:r>
                <w:tab/>
                <w:delText>MF - Mutual Fund</w:delText>
              </w:r>
              <w:r>
                <w:br/>
              </w:r>
              <w:r>
                <w:tab/>
                <w:delText>MLEG - Multileg Instrument</w:delText>
              </w:r>
              <w:r>
                <w:br/>
              </w:r>
              <w:r>
                <w:tab/>
                <w:delText>NONE - No Security Type</w:delText>
              </w:r>
              <w:r>
                <w:br/>
              </w:r>
              <w:r>
                <w:tab/>
                <w:delText>? - Wildcard entry for use on Security Definition Request</w:delText>
              </w:r>
              <w:r>
                <w:br/>
              </w:r>
              <w:r>
                <w:tab/>
                <w:delText>CASH - Cash</w:delText>
              </w:r>
            </w:del>
          </w:p>
        </w:tc>
        <w:tc>
          <w:tcPr>
            <w:tcW w:w="4411" w:type="dxa"/>
            <w:shd w:val="clear" w:color="auto" w:fill="auto"/>
          </w:tcPr>
          <w:p w14:paraId="39108712" w14:textId="77777777" w:rsidR="00DE5358" w:rsidRPr="00DE5358" w:rsidRDefault="00DE5358" w:rsidP="00DE5358">
            <w:pPr>
              <w:rPr>
                <w:del w:id="2791" w:author="Administrator" w:date="2011-08-18T10:26:00Z"/>
              </w:rPr>
            </w:pPr>
            <w:del w:id="2792" w:author="Administrator" w:date="2011-08-18T10:26:00Z">
              <w:r w:rsidRPr="00DE5358">
                <w:delText>SecTyp</w:delText>
              </w:r>
            </w:del>
          </w:p>
        </w:tc>
      </w:tr>
      <w:tr w:rsidR="00DE5358" w:rsidRPr="00DE5358" w14:paraId="7A6419A5" w14:textId="77777777" w:rsidTr="00BD0927">
        <w:trPr>
          <w:del w:id="2793" w:author="Administrator" w:date="2011-08-18T10:26:00Z"/>
        </w:trPr>
        <w:tc>
          <w:tcPr>
            <w:tcW w:w="828" w:type="dxa"/>
            <w:shd w:val="clear" w:color="auto" w:fill="auto"/>
          </w:tcPr>
          <w:p w14:paraId="759EFEE7" w14:textId="77777777" w:rsidR="00DE5358" w:rsidRPr="00DE5358" w:rsidRDefault="00DE5358" w:rsidP="00DE5358">
            <w:pPr>
              <w:rPr>
                <w:del w:id="2794" w:author="Administrator" w:date="2011-08-18T10:26:00Z"/>
              </w:rPr>
            </w:pPr>
            <w:bookmarkStart w:id="2795" w:name="fld_RiskSecuritySubType" w:colFirst="1" w:colLast="1"/>
            <w:bookmarkEnd w:id="2781"/>
            <w:del w:id="2796" w:author="Administrator" w:date="2011-08-18T10:26:00Z">
              <w:r w:rsidRPr="00DE5358">
                <w:delText>1548</w:delText>
              </w:r>
            </w:del>
          </w:p>
        </w:tc>
        <w:tc>
          <w:tcPr>
            <w:tcW w:w="2069" w:type="dxa"/>
            <w:shd w:val="clear" w:color="auto" w:fill="auto"/>
          </w:tcPr>
          <w:p w14:paraId="6FA5E5B1" w14:textId="77777777" w:rsidR="00DE5358" w:rsidRPr="00DE5358" w:rsidRDefault="00DE5358" w:rsidP="00DE5358">
            <w:pPr>
              <w:rPr>
                <w:del w:id="2797" w:author="Administrator" w:date="2011-08-18T10:26:00Z"/>
              </w:rPr>
            </w:pPr>
            <w:del w:id="2798" w:author="Administrator" w:date="2011-08-18T10:26:00Z">
              <w:r w:rsidRPr="00DE5358">
                <w:delText>RiskSecuritySubType</w:delText>
              </w:r>
            </w:del>
          </w:p>
        </w:tc>
        <w:tc>
          <w:tcPr>
            <w:tcW w:w="1083" w:type="dxa"/>
            <w:shd w:val="clear" w:color="auto" w:fill="auto"/>
          </w:tcPr>
          <w:p w14:paraId="4A69A838" w14:textId="77777777" w:rsidR="00DE5358" w:rsidRPr="00DE5358" w:rsidRDefault="00DE5358" w:rsidP="00DE5358">
            <w:pPr>
              <w:rPr>
                <w:del w:id="2799" w:author="Administrator" w:date="2011-08-18T10:26:00Z"/>
              </w:rPr>
            </w:pPr>
            <w:del w:id="2800" w:author="Administrator" w:date="2011-08-18T10:26:00Z">
              <w:r w:rsidRPr="00DE5358">
                <w:delText>String</w:delText>
              </w:r>
            </w:del>
          </w:p>
        </w:tc>
        <w:tc>
          <w:tcPr>
            <w:tcW w:w="4677" w:type="dxa"/>
            <w:shd w:val="clear" w:color="auto" w:fill="auto"/>
          </w:tcPr>
          <w:p w14:paraId="52673BFE" w14:textId="77777777" w:rsidR="00DE5358" w:rsidRPr="00DE5358" w:rsidRDefault="00DE5358" w:rsidP="00BD0927">
            <w:pPr>
              <w:jc w:val="left"/>
              <w:rPr>
                <w:del w:id="2801" w:author="Administrator" w:date="2011-08-18T10:26:00Z"/>
              </w:rPr>
            </w:pPr>
            <w:del w:id="2802" w:author="Administrator" w:date="2011-08-18T10:26:00Z">
              <w:r w:rsidRPr="00DE5358">
                <w:delText>Risk instrument's SecuritySubType</w:delText>
              </w:r>
            </w:del>
          </w:p>
        </w:tc>
        <w:tc>
          <w:tcPr>
            <w:tcW w:w="4411" w:type="dxa"/>
            <w:shd w:val="clear" w:color="auto" w:fill="auto"/>
          </w:tcPr>
          <w:p w14:paraId="5D755C55" w14:textId="77777777" w:rsidR="00DE5358" w:rsidRPr="00DE5358" w:rsidRDefault="00DE5358" w:rsidP="00DE5358">
            <w:pPr>
              <w:rPr>
                <w:del w:id="2803" w:author="Administrator" w:date="2011-08-18T10:26:00Z"/>
              </w:rPr>
            </w:pPr>
            <w:del w:id="2804" w:author="Administrator" w:date="2011-08-18T10:26:00Z">
              <w:r w:rsidRPr="00DE5358">
                <w:delText>SecSubTyp</w:delText>
              </w:r>
            </w:del>
          </w:p>
        </w:tc>
      </w:tr>
      <w:tr w:rsidR="00DE5358" w:rsidRPr="00DE5358" w14:paraId="0D7ECBAF" w14:textId="77777777" w:rsidTr="00BD0927">
        <w:trPr>
          <w:del w:id="2805" w:author="Administrator" w:date="2011-08-18T10:26:00Z"/>
        </w:trPr>
        <w:tc>
          <w:tcPr>
            <w:tcW w:w="828" w:type="dxa"/>
            <w:shd w:val="clear" w:color="auto" w:fill="auto"/>
          </w:tcPr>
          <w:p w14:paraId="6D38B6F0" w14:textId="77777777" w:rsidR="00DE5358" w:rsidRPr="00DE5358" w:rsidRDefault="00DE5358" w:rsidP="00DE5358">
            <w:pPr>
              <w:rPr>
                <w:del w:id="2806" w:author="Administrator" w:date="2011-08-18T10:26:00Z"/>
              </w:rPr>
            </w:pPr>
            <w:bookmarkStart w:id="2807" w:name="fld_RiskMaturityMonthYear" w:colFirst="1" w:colLast="1"/>
            <w:bookmarkEnd w:id="2795"/>
            <w:del w:id="2808" w:author="Administrator" w:date="2011-08-18T10:26:00Z">
              <w:r w:rsidRPr="00DE5358">
                <w:delText>1549</w:delText>
              </w:r>
            </w:del>
          </w:p>
        </w:tc>
        <w:tc>
          <w:tcPr>
            <w:tcW w:w="2069" w:type="dxa"/>
            <w:shd w:val="clear" w:color="auto" w:fill="auto"/>
          </w:tcPr>
          <w:p w14:paraId="33CF19E3" w14:textId="77777777" w:rsidR="00DE5358" w:rsidRPr="00DE5358" w:rsidRDefault="00DE5358" w:rsidP="00DE5358">
            <w:pPr>
              <w:rPr>
                <w:del w:id="2809" w:author="Administrator" w:date="2011-08-18T10:26:00Z"/>
              </w:rPr>
            </w:pPr>
            <w:del w:id="2810" w:author="Administrator" w:date="2011-08-18T10:26:00Z">
              <w:r w:rsidRPr="00DE5358">
                <w:delText>RiskMaturityMonthYear</w:delText>
              </w:r>
            </w:del>
          </w:p>
        </w:tc>
        <w:tc>
          <w:tcPr>
            <w:tcW w:w="1083" w:type="dxa"/>
            <w:shd w:val="clear" w:color="auto" w:fill="auto"/>
          </w:tcPr>
          <w:p w14:paraId="2B20E751" w14:textId="77777777" w:rsidR="00DE5358" w:rsidRPr="00DE5358" w:rsidRDefault="00DE5358" w:rsidP="00DE5358">
            <w:pPr>
              <w:rPr>
                <w:del w:id="2811" w:author="Administrator" w:date="2011-08-18T10:26:00Z"/>
              </w:rPr>
            </w:pPr>
            <w:del w:id="2812" w:author="Administrator" w:date="2011-08-18T10:26:00Z">
              <w:r w:rsidRPr="00DE5358">
                <w:delText>MonthYear</w:delText>
              </w:r>
            </w:del>
          </w:p>
        </w:tc>
        <w:tc>
          <w:tcPr>
            <w:tcW w:w="4677" w:type="dxa"/>
            <w:shd w:val="clear" w:color="auto" w:fill="auto"/>
          </w:tcPr>
          <w:p w14:paraId="2856DDB4" w14:textId="77777777" w:rsidR="00DE5358" w:rsidRPr="00DE5358" w:rsidRDefault="00DE5358" w:rsidP="00BD0927">
            <w:pPr>
              <w:jc w:val="left"/>
              <w:rPr>
                <w:del w:id="2813" w:author="Administrator" w:date="2011-08-18T10:26:00Z"/>
              </w:rPr>
            </w:pPr>
            <w:del w:id="2814" w:author="Administrator" w:date="2011-08-18T10:26:00Z">
              <w:r w:rsidRPr="00DE5358">
                <w:delText>Risk instrument's MaturityMonthYear</w:delText>
              </w:r>
            </w:del>
          </w:p>
        </w:tc>
        <w:tc>
          <w:tcPr>
            <w:tcW w:w="4411" w:type="dxa"/>
            <w:shd w:val="clear" w:color="auto" w:fill="auto"/>
          </w:tcPr>
          <w:p w14:paraId="2783FC9D" w14:textId="77777777" w:rsidR="00DE5358" w:rsidRPr="00DE5358" w:rsidRDefault="00DE5358" w:rsidP="00DE5358">
            <w:pPr>
              <w:rPr>
                <w:del w:id="2815" w:author="Administrator" w:date="2011-08-18T10:26:00Z"/>
              </w:rPr>
            </w:pPr>
            <w:del w:id="2816" w:author="Administrator" w:date="2011-08-18T10:26:00Z">
              <w:r w:rsidRPr="00DE5358">
                <w:delText>MMY</w:delText>
              </w:r>
            </w:del>
          </w:p>
        </w:tc>
      </w:tr>
      <w:tr w:rsidR="00DE5358" w:rsidRPr="00DE5358" w14:paraId="3125A5B3" w14:textId="77777777" w:rsidTr="00BD0927">
        <w:trPr>
          <w:del w:id="2817" w:author="Administrator" w:date="2011-08-18T10:26:00Z"/>
        </w:trPr>
        <w:tc>
          <w:tcPr>
            <w:tcW w:w="828" w:type="dxa"/>
            <w:shd w:val="clear" w:color="auto" w:fill="auto"/>
          </w:tcPr>
          <w:p w14:paraId="5458B856" w14:textId="77777777" w:rsidR="00DE5358" w:rsidRPr="00DE5358" w:rsidRDefault="00DE5358" w:rsidP="00DE5358">
            <w:pPr>
              <w:rPr>
                <w:del w:id="2818" w:author="Administrator" w:date="2011-08-18T10:26:00Z"/>
              </w:rPr>
            </w:pPr>
            <w:bookmarkStart w:id="2819" w:name="fld_RiskMaturityTime" w:colFirst="1" w:colLast="1"/>
            <w:bookmarkEnd w:id="2807"/>
            <w:del w:id="2820" w:author="Administrator" w:date="2011-08-18T10:26:00Z">
              <w:r w:rsidRPr="00DE5358">
                <w:delText>1550</w:delText>
              </w:r>
            </w:del>
          </w:p>
        </w:tc>
        <w:tc>
          <w:tcPr>
            <w:tcW w:w="2069" w:type="dxa"/>
            <w:shd w:val="clear" w:color="auto" w:fill="auto"/>
          </w:tcPr>
          <w:p w14:paraId="6AA4AB2F" w14:textId="77777777" w:rsidR="00DE5358" w:rsidRPr="00DE5358" w:rsidRDefault="00DE5358" w:rsidP="00DE5358">
            <w:pPr>
              <w:rPr>
                <w:del w:id="2821" w:author="Administrator" w:date="2011-08-18T10:26:00Z"/>
              </w:rPr>
            </w:pPr>
            <w:del w:id="2822" w:author="Administrator" w:date="2011-08-18T10:26:00Z">
              <w:r w:rsidRPr="00DE5358">
                <w:delText>RiskMaturityTime</w:delText>
              </w:r>
            </w:del>
          </w:p>
        </w:tc>
        <w:tc>
          <w:tcPr>
            <w:tcW w:w="1083" w:type="dxa"/>
            <w:shd w:val="clear" w:color="auto" w:fill="auto"/>
          </w:tcPr>
          <w:p w14:paraId="4A481226" w14:textId="77777777" w:rsidR="00DE5358" w:rsidRPr="00DE5358" w:rsidRDefault="00DE5358" w:rsidP="00DE5358">
            <w:pPr>
              <w:rPr>
                <w:del w:id="2823" w:author="Administrator" w:date="2011-08-18T10:26:00Z"/>
              </w:rPr>
            </w:pPr>
            <w:del w:id="2824" w:author="Administrator" w:date="2011-08-18T10:26:00Z">
              <w:r w:rsidRPr="00DE5358">
                <w:delText>TZTimeOnly</w:delText>
              </w:r>
            </w:del>
          </w:p>
        </w:tc>
        <w:tc>
          <w:tcPr>
            <w:tcW w:w="4677" w:type="dxa"/>
            <w:shd w:val="clear" w:color="auto" w:fill="auto"/>
          </w:tcPr>
          <w:p w14:paraId="49ED211C" w14:textId="77777777" w:rsidR="00DE5358" w:rsidRPr="00DE5358" w:rsidRDefault="00DE5358" w:rsidP="00BD0927">
            <w:pPr>
              <w:jc w:val="left"/>
              <w:rPr>
                <w:del w:id="2825" w:author="Administrator" w:date="2011-08-18T10:26:00Z"/>
              </w:rPr>
            </w:pPr>
            <w:del w:id="2826" w:author="Administrator" w:date="2011-08-18T10:26:00Z">
              <w:r w:rsidRPr="00DE5358">
                <w:delText>Risk instrument's MaturityTime</w:delText>
              </w:r>
            </w:del>
          </w:p>
        </w:tc>
        <w:tc>
          <w:tcPr>
            <w:tcW w:w="4411" w:type="dxa"/>
            <w:shd w:val="clear" w:color="auto" w:fill="auto"/>
          </w:tcPr>
          <w:p w14:paraId="291BF8D4" w14:textId="77777777" w:rsidR="00DE5358" w:rsidRPr="00DE5358" w:rsidRDefault="00DE5358" w:rsidP="00DE5358">
            <w:pPr>
              <w:rPr>
                <w:del w:id="2827" w:author="Administrator" w:date="2011-08-18T10:26:00Z"/>
              </w:rPr>
            </w:pPr>
            <w:del w:id="2828" w:author="Administrator" w:date="2011-08-18T10:26:00Z">
              <w:r w:rsidRPr="00DE5358">
                <w:delText>MatTm</w:delText>
              </w:r>
            </w:del>
          </w:p>
        </w:tc>
      </w:tr>
      <w:tr w:rsidR="00DE5358" w:rsidRPr="00DE5358" w14:paraId="074AF044" w14:textId="77777777" w:rsidTr="00BD0927">
        <w:trPr>
          <w:del w:id="2829" w:author="Administrator" w:date="2011-08-18T10:26:00Z"/>
        </w:trPr>
        <w:tc>
          <w:tcPr>
            <w:tcW w:w="828" w:type="dxa"/>
            <w:shd w:val="clear" w:color="auto" w:fill="auto"/>
          </w:tcPr>
          <w:p w14:paraId="0C527ED9" w14:textId="77777777" w:rsidR="00DE5358" w:rsidRPr="00DE5358" w:rsidRDefault="00DE5358" w:rsidP="00DE5358">
            <w:pPr>
              <w:rPr>
                <w:del w:id="2830" w:author="Administrator" w:date="2011-08-18T10:26:00Z"/>
              </w:rPr>
            </w:pPr>
            <w:bookmarkStart w:id="2831" w:name="fld_RiskRestructuringType" w:colFirst="1" w:colLast="1"/>
            <w:bookmarkEnd w:id="2819"/>
            <w:del w:id="2832" w:author="Administrator" w:date="2011-08-18T10:26:00Z">
              <w:r w:rsidRPr="00DE5358">
                <w:delText>1551</w:delText>
              </w:r>
            </w:del>
          </w:p>
        </w:tc>
        <w:tc>
          <w:tcPr>
            <w:tcW w:w="2069" w:type="dxa"/>
            <w:shd w:val="clear" w:color="auto" w:fill="auto"/>
          </w:tcPr>
          <w:p w14:paraId="53D914DC" w14:textId="77777777" w:rsidR="00DE5358" w:rsidRPr="00DE5358" w:rsidRDefault="00DE5358" w:rsidP="00DE5358">
            <w:pPr>
              <w:rPr>
                <w:del w:id="2833" w:author="Administrator" w:date="2011-08-18T10:26:00Z"/>
              </w:rPr>
            </w:pPr>
            <w:del w:id="2834" w:author="Administrator" w:date="2011-08-18T10:26:00Z">
              <w:r w:rsidRPr="00DE5358">
                <w:delText>RiskRestructuringType</w:delText>
              </w:r>
            </w:del>
          </w:p>
        </w:tc>
        <w:tc>
          <w:tcPr>
            <w:tcW w:w="1083" w:type="dxa"/>
            <w:shd w:val="clear" w:color="auto" w:fill="auto"/>
          </w:tcPr>
          <w:p w14:paraId="4A022772" w14:textId="77777777" w:rsidR="00DE5358" w:rsidRPr="00DE5358" w:rsidRDefault="00DE5358" w:rsidP="00DE5358">
            <w:pPr>
              <w:rPr>
                <w:del w:id="2835" w:author="Administrator" w:date="2011-08-18T10:26:00Z"/>
              </w:rPr>
            </w:pPr>
            <w:del w:id="2836" w:author="Administrator" w:date="2011-08-18T10:26:00Z">
              <w:r w:rsidRPr="00DE5358">
                <w:delText>String</w:delText>
              </w:r>
            </w:del>
          </w:p>
        </w:tc>
        <w:tc>
          <w:tcPr>
            <w:tcW w:w="4677" w:type="dxa"/>
            <w:shd w:val="clear" w:color="auto" w:fill="auto"/>
          </w:tcPr>
          <w:p w14:paraId="4FB00CFD" w14:textId="77777777" w:rsidR="00DE5358" w:rsidRPr="00DE5358" w:rsidRDefault="00DE5358" w:rsidP="00BD0927">
            <w:pPr>
              <w:jc w:val="left"/>
              <w:rPr>
                <w:del w:id="2837" w:author="Administrator" w:date="2011-08-18T10:26:00Z"/>
              </w:rPr>
            </w:pPr>
            <w:del w:id="2838" w:author="Administrator" w:date="2011-08-18T10:26:00Z">
              <w:r w:rsidRPr="00DE5358">
                <w:delText>Risk instrument's RestructuringType.</w:delText>
              </w:r>
            </w:del>
          </w:p>
        </w:tc>
        <w:tc>
          <w:tcPr>
            <w:tcW w:w="4411" w:type="dxa"/>
            <w:shd w:val="clear" w:color="auto" w:fill="auto"/>
          </w:tcPr>
          <w:p w14:paraId="2FEF382D" w14:textId="77777777" w:rsidR="00DE5358" w:rsidRPr="00DE5358" w:rsidRDefault="00DE5358" w:rsidP="00DE5358">
            <w:pPr>
              <w:rPr>
                <w:del w:id="2839" w:author="Administrator" w:date="2011-08-18T10:26:00Z"/>
              </w:rPr>
            </w:pPr>
            <w:del w:id="2840" w:author="Administrator" w:date="2011-08-18T10:26:00Z">
              <w:r w:rsidRPr="00DE5358">
                <w:delText>RstrctTyp</w:delText>
              </w:r>
            </w:del>
          </w:p>
        </w:tc>
      </w:tr>
      <w:tr w:rsidR="00DE5358" w:rsidRPr="00DE5358" w14:paraId="3796A6FB" w14:textId="77777777" w:rsidTr="00BD0927">
        <w:trPr>
          <w:del w:id="2841" w:author="Administrator" w:date="2011-08-18T10:26:00Z"/>
        </w:trPr>
        <w:tc>
          <w:tcPr>
            <w:tcW w:w="828" w:type="dxa"/>
            <w:shd w:val="clear" w:color="auto" w:fill="auto"/>
          </w:tcPr>
          <w:p w14:paraId="60F012FA" w14:textId="77777777" w:rsidR="00DE5358" w:rsidRPr="00DE5358" w:rsidRDefault="00DE5358" w:rsidP="00DE5358">
            <w:pPr>
              <w:rPr>
                <w:del w:id="2842" w:author="Administrator" w:date="2011-08-18T10:26:00Z"/>
              </w:rPr>
            </w:pPr>
            <w:bookmarkStart w:id="2843" w:name="fld_RiskSeniority" w:colFirst="1" w:colLast="1"/>
            <w:bookmarkEnd w:id="2831"/>
            <w:del w:id="2844" w:author="Administrator" w:date="2011-08-18T10:26:00Z">
              <w:r w:rsidRPr="00DE5358">
                <w:delText>1552</w:delText>
              </w:r>
            </w:del>
          </w:p>
        </w:tc>
        <w:tc>
          <w:tcPr>
            <w:tcW w:w="2069" w:type="dxa"/>
            <w:shd w:val="clear" w:color="auto" w:fill="auto"/>
          </w:tcPr>
          <w:p w14:paraId="7514FC73" w14:textId="77777777" w:rsidR="00DE5358" w:rsidRPr="00DE5358" w:rsidRDefault="00DE5358" w:rsidP="00DE5358">
            <w:pPr>
              <w:rPr>
                <w:del w:id="2845" w:author="Administrator" w:date="2011-08-18T10:26:00Z"/>
              </w:rPr>
            </w:pPr>
            <w:del w:id="2846" w:author="Administrator" w:date="2011-08-18T10:26:00Z">
              <w:r w:rsidRPr="00DE5358">
                <w:delText>RiskSeniority</w:delText>
              </w:r>
            </w:del>
          </w:p>
        </w:tc>
        <w:tc>
          <w:tcPr>
            <w:tcW w:w="1083" w:type="dxa"/>
            <w:shd w:val="clear" w:color="auto" w:fill="auto"/>
          </w:tcPr>
          <w:p w14:paraId="4125BCBE" w14:textId="77777777" w:rsidR="00DE5358" w:rsidRPr="00DE5358" w:rsidRDefault="00DE5358" w:rsidP="00DE5358">
            <w:pPr>
              <w:rPr>
                <w:del w:id="2847" w:author="Administrator" w:date="2011-08-18T10:26:00Z"/>
              </w:rPr>
            </w:pPr>
            <w:del w:id="2848" w:author="Administrator" w:date="2011-08-18T10:26:00Z">
              <w:r w:rsidRPr="00DE5358">
                <w:delText>String</w:delText>
              </w:r>
            </w:del>
          </w:p>
        </w:tc>
        <w:tc>
          <w:tcPr>
            <w:tcW w:w="4677" w:type="dxa"/>
            <w:shd w:val="clear" w:color="auto" w:fill="auto"/>
          </w:tcPr>
          <w:p w14:paraId="5FC68D54" w14:textId="77777777" w:rsidR="00DE5358" w:rsidRPr="00DE5358" w:rsidRDefault="00DE5358" w:rsidP="00BD0927">
            <w:pPr>
              <w:jc w:val="left"/>
              <w:rPr>
                <w:del w:id="2849" w:author="Administrator" w:date="2011-08-18T10:26:00Z"/>
              </w:rPr>
            </w:pPr>
            <w:del w:id="2850" w:author="Administrator" w:date="2011-08-18T10:26:00Z">
              <w:r w:rsidRPr="00DE5358">
                <w:delText>Risk instrument's Seniority.</w:delText>
              </w:r>
            </w:del>
          </w:p>
        </w:tc>
        <w:tc>
          <w:tcPr>
            <w:tcW w:w="4411" w:type="dxa"/>
            <w:shd w:val="clear" w:color="auto" w:fill="auto"/>
          </w:tcPr>
          <w:p w14:paraId="5F28B438" w14:textId="77777777" w:rsidR="00DE5358" w:rsidRPr="00DE5358" w:rsidRDefault="00DE5358" w:rsidP="00DE5358">
            <w:pPr>
              <w:rPr>
                <w:del w:id="2851" w:author="Administrator" w:date="2011-08-18T10:26:00Z"/>
              </w:rPr>
            </w:pPr>
            <w:del w:id="2852" w:author="Administrator" w:date="2011-08-18T10:26:00Z">
              <w:r w:rsidRPr="00DE5358">
                <w:delText>Snrty</w:delText>
              </w:r>
            </w:del>
          </w:p>
        </w:tc>
      </w:tr>
      <w:tr w:rsidR="00DE5358" w:rsidRPr="00DE5358" w14:paraId="47C33757" w14:textId="77777777" w:rsidTr="00BD0927">
        <w:trPr>
          <w:del w:id="2853" w:author="Administrator" w:date="2011-08-18T10:26:00Z"/>
        </w:trPr>
        <w:tc>
          <w:tcPr>
            <w:tcW w:w="828" w:type="dxa"/>
            <w:shd w:val="clear" w:color="auto" w:fill="auto"/>
          </w:tcPr>
          <w:p w14:paraId="2990AE79" w14:textId="77777777" w:rsidR="00DE5358" w:rsidRPr="00DE5358" w:rsidRDefault="00DE5358" w:rsidP="00DE5358">
            <w:pPr>
              <w:rPr>
                <w:del w:id="2854" w:author="Administrator" w:date="2011-08-18T10:26:00Z"/>
              </w:rPr>
            </w:pPr>
            <w:bookmarkStart w:id="2855" w:name="fld_RiskPutOrCall" w:colFirst="1" w:colLast="1"/>
            <w:bookmarkEnd w:id="2843"/>
            <w:del w:id="2856" w:author="Administrator" w:date="2011-08-18T10:26:00Z">
              <w:r w:rsidRPr="00DE5358">
                <w:delText>1553</w:delText>
              </w:r>
            </w:del>
          </w:p>
        </w:tc>
        <w:tc>
          <w:tcPr>
            <w:tcW w:w="2069" w:type="dxa"/>
            <w:shd w:val="clear" w:color="auto" w:fill="auto"/>
          </w:tcPr>
          <w:p w14:paraId="2E820FC8" w14:textId="77777777" w:rsidR="00DE5358" w:rsidRPr="00DE5358" w:rsidRDefault="00DE5358" w:rsidP="00DE5358">
            <w:pPr>
              <w:rPr>
                <w:del w:id="2857" w:author="Administrator" w:date="2011-08-18T10:26:00Z"/>
              </w:rPr>
            </w:pPr>
            <w:del w:id="2858" w:author="Administrator" w:date="2011-08-18T10:26:00Z">
              <w:r w:rsidRPr="00DE5358">
                <w:delText>RiskPutOrCall</w:delText>
              </w:r>
            </w:del>
          </w:p>
        </w:tc>
        <w:tc>
          <w:tcPr>
            <w:tcW w:w="1083" w:type="dxa"/>
            <w:shd w:val="clear" w:color="auto" w:fill="auto"/>
          </w:tcPr>
          <w:p w14:paraId="4EA42B7F" w14:textId="77777777" w:rsidR="00DE5358" w:rsidRPr="00DE5358" w:rsidRDefault="00DE5358" w:rsidP="00DE5358">
            <w:pPr>
              <w:rPr>
                <w:del w:id="2859" w:author="Administrator" w:date="2011-08-18T10:26:00Z"/>
              </w:rPr>
            </w:pPr>
            <w:del w:id="2860" w:author="Administrator" w:date="2011-08-18T10:26:00Z">
              <w:r w:rsidRPr="00DE5358">
                <w:delText>int</w:delText>
              </w:r>
            </w:del>
          </w:p>
        </w:tc>
        <w:tc>
          <w:tcPr>
            <w:tcW w:w="4677" w:type="dxa"/>
            <w:shd w:val="clear" w:color="auto" w:fill="auto"/>
          </w:tcPr>
          <w:p w14:paraId="0B2577B0" w14:textId="77777777" w:rsidR="00DE5358" w:rsidRDefault="00DE5358" w:rsidP="00BD0927">
            <w:pPr>
              <w:jc w:val="left"/>
              <w:rPr>
                <w:del w:id="2861" w:author="Administrator" w:date="2011-08-18T10:26:00Z"/>
              </w:rPr>
            </w:pPr>
            <w:del w:id="2862" w:author="Administrator" w:date="2011-08-18T10:26:00Z">
              <w:r>
                <w:delText>Risk instrument's PutOrCall.</w:delText>
              </w:r>
            </w:del>
          </w:p>
          <w:p w14:paraId="376D5888" w14:textId="77777777" w:rsidR="00DE5358" w:rsidRPr="00DE5358" w:rsidRDefault="00DE5358" w:rsidP="00BD0927">
            <w:pPr>
              <w:jc w:val="left"/>
              <w:rPr>
                <w:del w:id="2863" w:author="Administrator" w:date="2011-08-18T10:26:00Z"/>
              </w:rPr>
            </w:pPr>
            <w:del w:id="2864" w:author="Administrator" w:date="2011-08-18T10:26:00Z">
              <w:r>
                <w:delText>Valid values:</w:delText>
              </w:r>
              <w:r>
                <w:br/>
              </w:r>
              <w:r>
                <w:tab/>
                <w:delText>0 - Put</w:delText>
              </w:r>
              <w:r>
                <w:br/>
              </w:r>
              <w:r>
                <w:tab/>
                <w:delText>1 - Call</w:delText>
              </w:r>
            </w:del>
          </w:p>
        </w:tc>
        <w:tc>
          <w:tcPr>
            <w:tcW w:w="4411" w:type="dxa"/>
            <w:shd w:val="clear" w:color="auto" w:fill="auto"/>
          </w:tcPr>
          <w:p w14:paraId="78EA18B8" w14:textId="77777777" w:rsidR="00DE5358" w:rsidRPr="00DE5358" w:rsidRDefault="00DE5358" w:rsidP="00DE5358">
            <w:pPr>
              <w:rPr>
                <w:del w:id="2865" w:author="Administrator" w:date="2011-08-18T10:26:00Z"/>
              </w:rPr>
            </w:pPr>
            <w:del w:id="2866" w:author="Administrator" w:date="2011-08-18T10:26:00Z">
              <w:r w:rsidRPr="00DE5358">
                <w:delText>PutCall</w:delText>
              </w:r>
            </w:del>
          </w:p>
        </w:tc>
      </w:tr>
      <w:tr w:rsidR="00DE5358" w:rsidRPr="00DE5358" w14:paraId="75C9B3CB" w14:textId="77777777" w:rsidTr="00BD0927">
        <w:trPr>
          <w:del w:id="2867" w:author="Administrator" w:date="2011-08-18T10:26:00Z"/>
        </w:trPr>
        <w:tc>
          <w:tcPr>
            <w:tcW w:w="828" w:type="dxa"/>
            <w:shd w:val="clear" w:color="auto" w:fill="auto"/>
          </w:tcPr>
          <w:p w14:paraId="272EDF0C" w14:textId="77777777" w:rsidR="00DE5358" w:rsidRPr="00DE5358" w:rsidRDefault="00DE5358" w:rsidP="00DE5358">
            <w:pPr>
              <w:rPr>
                <w:del w:id="2868" w:author="Administrator" w:date="2011-08-18T10:26:00Z"/>
              </w:rPr>
            </w:pPr>
            <w:bookmarkStart w:id="2869" w:name="fld_RiskFlexibleIndicator" w:colFirst="1" w:colLast="1"/>
            <w:bookmarkEnd w:id="2855"/>
            <w:del w:id="2870" w:author="Administrator" w:date="2011-08-18T10:26:00Z">
              <w:r w:rsidRPr="00DE5358">
                <w:delText>1554</w:delText>
              </w:r>
            </w:del>
          </w:p>
        </w:tc>
        <w:tc>
          <w:tcPr>
            <w:tcW w:w="2069" w:type="dxa"/>
            <w:shd w:val="clear" w:color="auto" w:fill="auto"/>
          </w:tcPr>
          <w:p w14:paraId="4C2F8C0D" w14:textId="77777777" w:rsidR="00DE5358" w:rsidRPr="00DE5358" w:rsidRDefault="00DE5358" w:rsidP="00DE5358">
            <w:pPr>
              <w:rPr>
                <w:del w:id="2871" w:author="Administrator" w:date="2011-08-18T10:26:00Z"/>
              </w:rPr>
            </w:pPr>
            <w:del w:id="2872" w:author="Administrator" w:date="2011-08-18T10:26:00Z">
              <w:r w:rsidRPr="00DE5358">
                <w:delText>RiskFlexibleIndicator</w:delText>
              </w:r>
            </w:del>
          </w:p>
        </w:tc>
        <w:tc>
          <w:tcPr>
            <w:tcW w:w="1083" w:type="dxa"/>
            <w:shd w:val="clear" w:color="auto" w:fill="auto"/>
          </w:tcPr>
          <w:p w14:paraId="571CAD82" w14:textId="77777777" w:rsidR="00DE5358" w:rsidRPr="00DE5358" w:rsidRDefault="00DE5358" w:rsidP="00DE5358">
            <w:pPr>
              <w:rPr>
                <w:del w:id="2873" w:author="Administrator" w:date="2011-08-18T10:26:00Z"/>
              </w:rPr>
            </w:pPr>
            <w:del w:id="2874" w:author="Administrator" w:date="2011-08-18T10:26:00Z">
              <w:r w:rsidRPr="00DE5358">
                <w:delText>Boolean</w:delText>
              </w:r>
            </w:del>
          </w:p>
        </w:tc>
        <w:tc>
          <w:tcPr>
            <w:tcW w:w="4677" w:type="dxa"/>
            <w:shd w:val="clear" w:color="auto" w:fill="auto"/>
          </w:tcPr>
          <w:p w14:paraId="02392574" w14:textId="77777777" w:rsidR="00DE5358" w:rsidRPr="00DE5358" w:rsidRDefault="00DE5358" w:rsidP="00BD0927">
            <w:pPr>
              <w:jc w:val="left"/>
              <w:rPr>
                <w:del w:id="2875" w:author="Administrator" w:date="2011-08-18T10:26:00Z"/>
              </w:rPr>
            </w:pPr>
            <w:del w:id="2876" w:author="Administrator" w:date="2011-08-18T10:26:00Z">
              <w:r w:rsidRPr="00DE5358">
                <w:delText>Risk instrument's FlexibleIndicator.</w:delText>
              </w:r>
            </w:del>
          </w:p>
        </w:tc>
        <w:tc>
          <w:tcPr>
            <w:tcW w:w="4411" w:type="dxa"/>
            <w:shd w:val="clear" w:color="auto" w:fill="auto"/>
          </w:tcPr>
          <w:p w14:paraId="655E82B8" w14:textId="77777777" w:rsidR="00DE5358" w:rsidRPr="00DE5358" w:rsidRDefault="00DE5358" w:rsidP="00DE5358">
            <w:pPr>
              <w:rPr>
                <w:del w:id="2877" w:author="Administrator" w:date="2011-08-18T10:26:00Z"/>
              </w:rPr>
            </w:pPr>
            <w:del w:id="2878" w:author="Administrator" w:date="2011-08-18T10:26:00Z">
              <w:r w:rsidRPr="00DE5358">
                <w:delText>FlexInd</w:delText>
              </w:r>
            </w:del>
          </w:p>
        </w:tc>
      </w:tr>
      <w:tr w:rsidR="00DE5358" w:rsidRPr="00DE5358" w14:paraId="06AF16A6" w14:textId="77777777" w:rsidTr="00BD0927">
        <w:trPr>
          <w:del w:id="2879" w:author="Administrator" w:date="2011-08-18T10:26:00Z"/>
        </w:trPr>
        <w:tc>
          <w:tcPr>
            <w:tcW w:w="828" w:type="dxa"/>
            <w:shd w:val="clear" w:color="auto" w:fill="auto"/>
          </w:tcPr>
          <w:p w14:paraId="5603799E" w14:textId="77777777" w:rsidR="00DE5358" w:rsidRPr="00DE5358" w:rsidRDefault="00DE5358" w:rsidP="00DE5358">
            <w:pPr>
              <w:rPr>
                <w:del w:id="2880" w:author="Administrator" w:date="2011-08-18T10:26:00Z"/>
              </w:rPr>
            </w:pPr>
            <w:bookmarkStart w:id="2881" w:name="fld_RiskCouponRate" w:colFirst="1" w:colLast="1"/>
            <w:bookmarkEnd w:id="2869"/>
            <w:del w:id="2882" w:author="Administrator" w:date="2011-08-18T10:26:00Z">
              <w:r w:rsidRPr="00DE5358">
                <w:delText>1555</w:delText>
              </w:r>
            </w:del>
          </w:p>
        </w:tc>
        <w:tc>
          <w:tcPr>
            <w:tcW w:w="2069" w:type="dxa"/>
            <w:shd w:val="clear" w:color="auto" w:fill="auto"/>
          </w:tcPr>
          <w:p w14:paraId="5E5D7A70" w14:textId="77777777" w:rsidR="00DE5358" w:rsidRPr="00DE5358" w:rsidRDefault="00DE5358" w:rsidP="00DE5358">
            <w:pPr>
              <w:rPr>
                <w:del w:id="2883" w:author="Administrator" w:date="2011-08-18T10:26:00Z"/>
              </w:rPr>
            </w:pPr>
            <w:del w:id="2884" w:author="Administrator" w:date="2011-08-18T10:26:00Z">
              <w:r w:rsidRPr="00DE5358">
                <w:delText>RiskCouponRate</w:delText>
              </w:r>
            </w:del>
          </w:p>
        </w:tc>
        <w:tc>
          <w:tcPr>
            <w:tcW w:w="1083" w:type="dxa"/>
            <w:shd w:val="clear" w:color="auto" w:fill="auto"/>
          </w:tcPr>
          <w:p w14:paraId="432F04F0" w14:textId="77777777" w:rsidR="00DE5358" w:rsidRPr="00DE5358" w:rsidRDefault="00DE5358" w:rsidP="00DE5358">
            <w:pPr>
              <w:rPr>
                <w:del w:id="2885" w:author="Administrator" w:date="2011-08-18T10:26:00Z"/>
              </w:rPr>
            </w:pPr>
            <w:del w:id="2886" w:author="Administrator" w:date="2011-08-18T10:26:00Z">
              <w:r w:rsidRPr="00DE5358">
                <w:delText>Percentage</w:delText>
              </w:r>
            </w:del>
          </w:p>
        </w:tc>
        <w:tc>
          <w:tcPr>
            <w:tcW w:w="4677" w:type="dxa"/>
            <w:shd w:val="clear" w:color="auto" w:fill="auto"/>
          </w:tcPr>
          <w:p w14:paraId="7DDD3464" w14:textId="77777777" w:rsidR="00DE5358" w:rsidRPr="00DE5358" w:rsidRDefault="00DE5358" w:rsidP="00BD0927">
            <w:pPr>
              <w:jc w:val="left"/>
              <w:rPr>
                <w:del w:id="2887" w:author="Administrator" w:date="2011-08-18T10:26:00Z"/>
              </w:rPr>
            </w:pPr>
            <w:del w:id="2888" w:author="Administrator" w:date="2011-08-18T10:26:00Z">
              <w:r w:rsidRPr="00DE5358">
                <w:delText>Risk instrument's CouponRate.</w:delText>
              </w:r>
            </w:del>
          </w:p>
        </w:tc>
        <w:tc>
          <w:tcPr>
            <w:tcW w:w="4411" w:type="dxa"/>
            <w:shd w:val="clear" w:color="auto" w:fill="auto"/>
          </w:tcPr>
          <w:p w14:paraId="2A2FCBED" w14:textId="77777777" w:rsidR="00DE5358" w:rsidRPr="00DE5358" w:rsidRDefault="00DE5358" w:rsidP="00DE5358">
            <w:pPr>
              <w:rPr>
                <w:del w:id="2889" w:author="Administrator" w:date="2011-08-18T10:26:00Z"/>
              </w:rPr>
            </w:pPr>
            <w:del w:id="2890" w:author="Administrator" w:date="2011-08-18T10:26:00Z">
              <w:r w:rsidRPr="00DE5358">
                <w:delText>CpnRt</w:delText>
              </w:r>
            </w:del>
          </w:p>
        </w:tc>
      </w:tr>
      <w:tr w:rsidR="00DE5358" w:rsidRPr="00DE5358" w14:paraId="0050CEDD" w14:textId="77777777" w:rsidTr="00BD0927">
        <w:trPr>
          <w:del w:id="2891" w:author="Administrator" w:date="2011-08-18T10:26:00Z"/>
        </w:trPr>
        <w:tc>
          <w:tcPr>
            <w:tcW w:w="828" w:type="dxa"/>
            <w:shd w:val="clear" w:color="auto" w:fill="auto"/>
          </w:tcPr>
          <w:p w14:paraId="06047FBA" w14:textId="77777777" w:rsidR="00DE5358" w:rsidRPr="00DE5358" w:rsidRDefault="00DE5358" w:rsidP="00DE5358">
            <w:pPr>
              <w:rPr>
                <w:del w:id="2892" w:author="Administrator" w:date="2011-08-18T10:26:00Z"/>
              </w:rPr>
            </w:pPr>
            <w:bookmarkStart w:id="2893" w:name="fld_RiskSecurityDesc" w:colFirst="1" w:colLast="1"/>
            <w:bookmarkEnd w:id="2881"/>
            <w:del w:id="2894" w:author="Administrator" w:date="2011-08-18T10:26:00Z">
              <w:r w:rsidRPr="00DE5358">
                <w:delText>1556</w:delText>
              </w:r>
            </w:del>
          </w:p>
        </w:tc>
        <w:tc>
          <w:tcPr>
            <w:tcW w:w="2069" w:type="dxa"/>
            <w:shd w:val="clear" w:color="auto" w:fill="auto"/>
          </w:tcPr>
          <w:p w14:paraId="75A4B67E" w14:textId="77777777" w:rsidR="00DE5358" w:rsidRPr="00DE5358" w:rsidRDefault="00DE5358" w:rsidP="00DE5358">
            <w:pPr>
              <w:rPr>
                <w:del w:id="2895" w:author="Administrator" w:date="2011-08-18T10:26:00Z"/>
              </w:rPr>
            </w:pPr>
            <w:del w:id="2896" w:author="Administrator" w:date="2011-08-18T10:26:00Z">
              <w:r w:rsidRPr="00DE5358">
                <w:delText>RiskSecurityDesc</w:delText>
              </w:r>
            </w:del>
          </w:p>
        </w:tc>
        <w:tc>
          <w:tcPr>
            <w:tcW w:w="1083" w:type="dxa"/>
            <w:shd w:val="clear" w:color="auto" w:fill="auto"/>
          </w:tcPr>
          <w:p w14:paraId="4AF9FB41" w14:textId="77777777" w:rsidR="00DE5358" w:rsidRPr="00DE5358" w:rsidRDefault="00DE5358" w:rsidP="00DE5358">
            <w:pPr>
              <w:rPr>
                <w:del w:id="2897" w:author="Administrator" w:date="2011-08-18T10:26:00Z"/>
              </w:rPr>
            </w:pPr>
            <w:del w:id="2898" w:author="Administrator" w:date="2011-08-18T10:26:00Z">
              <w:r w:rsidRPr="00DE5358">
                <w:delText>String</w:delText>
              </w:r>
            </w:del>
          </w:p>
        </w:tc>
        <w:tc>
          <w:tcPr>
            <w:tcW w:w="4677" w:type="dxa"/>
            <w:shd w:val="clear" w:color="auto" w:fill="auto"/>
          </w:tcPr>
          <w:p w14:paraId="7328D3A3" w14:textId="77777777" w:rsidR="00DE5358" w:rsidRPr="00DE5358" w:rsidRDefault="00DE5358" w:rsidP="00BD0927">
            <w:pPr>
              <w:jc w:val="left"/>
              <w:rPr>
                <w:del w:id="2899" w:author="Administrator" w:date="2011-08-18T10:26:00Z"/>
              </w:rPr>
            </w:pPr>
            <w:del w:id="2900" w:author="Administrator" w:date="2011-08-18T10:26:00Z">
              <w:r w:rsidRPr="00DE5358">
                <w:delText>Risk instrument's SecurityDesc.</w:delText>
              </w:r>
            </w:del>
          </w:p>
        </w:tc>
        <w:tc>
          <w:tcPr>
            <w:tcW w:w="4411" w:type="dxa"/>
            <w:shd w:val="clear" w:color="auto" w:fill="auto"/>
          </w:tcPr>
          <w:p w14:paraId="004C0B0E" w14:textId="77777777" w:rsidR="00DE5358" w:rsidRPr="00DE5358" w:rsidRDefault="00DE5358" w:rsidP="00DE5358">
            <w:pPr>
              <w:rPr>
                <w:del w:id="2901" w:author="Administrator" w:date="2011-08-18T10:26:00Z"/>
              </w:rPr>
            </w:pPr>
            <w:del w:id="2902" w:author="Administrator" w:date="2011-08-18T10:26:00Z">
              <w:r w:rsidRPr="00DE5358">
                <w:delText>Desc</w:delText>
              </w:r>
            </w:del>
          </w:p>
        </w:tc>
      </w:tr>
      <w:tr w:rsidR="00DE5358" w:rsidRPr="00DE5358" w14:paraId="3392D750" w14:textId="77777777" w:rsidTr="00BD0927">
        <w:trPr>
          <w:del w:id="2903" w:author="Administrator" w:date="2011-08-18T10:26:00Z"/>
        </w:trPr>
        <w:tc>
          <w:tcPr>
            <w:tcW w:w="828" w:type="dxa"/>
            <w:shd w:val="clear" w:color="auto" w:fill="auto"/>
          </w:tcPr>
          <w:p w14:paraId="371C9F4C" w14:textId="77777777" w:rsidR="00DE5358" w:rsidRPr="00DE5358" w:rsidRDefault="00DE5358" w:rsidP="00DE5358">
            <w:pPr>
              <w:rPr>
                <w:del w:id="2904" w:author="Administrator" w:date="2011-08-18T10:26:00Z"/>
              </w:rPr>
            </w:pPr>
            <w:bookmarkStart w:id="2905" w:name="fld_RiskInstrumentSettlType" w:colFirst="1" w:colLast="1"/>
            <w:bookmarkEnd w:id="2893"/>
            <w:del w:id="2906" w:author="Administrator" w:date="2011-08-18T10:26:00Z">
              <w:r w:rsidRPr="00DE5358">
                <w:delText>1557</w:delText>
              </w:r>
            </w:del>
          </w:p>
        </w:tc>
        <w:tc>
          <w:tcPr>
            <w:tcW w:w="2069" w:type="dxa"/>
            <w:shd w:val="clear" w:color="auto" w:fill="auto"/>
          </w:tcPr>
          <w:p w14:paraId="6017F27F" w14:textId="77777777" w:rsidR="00DE5358" w:rsidRPr="00DE5358" w:rsidRDefault="00DE5358" w:rsidP="00DE5358">
            <w:pPr>
              <w:rPr>
                <w:del w:id="2907" w:author="Administrator" w:date="2011-08-18T10:26:00Z"/>
              </w:rPr>
            </w:pPr>
            <w:del w:id="2908" w:author="Administrator" w:date="2011-08-18T10:26:00Z">
              <w:r w:rsidRPr="00DE5358">
                <w:delText>RiskInstrumentSettlType</w:delText>
              </w:r>
            </w:del>
          </w:p>
        </w:tc>
        <w:tc>
          <w:tcPr>
            <w:tcW w:w="1083" w:type="dxa"/>
            <w:shd w:val="clear" w:color="auto" w:fill="auto"/>
          </w:tcPr>
          <w:p w14:paraId="11BEECCC" w14:textId="77777777" w:rsidR="00DE5358" w:rsidRPr="00DE5358" w:rsidRDefault="00DE5358" w:rsidP="00DE5358">
            <w:pPr>
              <w:rPr>
                <w:del w:id="2909" w:author="Administrator" w:date="2011-08-18T10:26:00Z"/>
              </w:rPr>
            </w:pPr>
            <w:del w:id="2910" w:author="Administrator" w:date="2011-08-18T10:26:00Z">
              <w:r w:rsidRPr="00DE5358">
                <w:delText>String</w:delText>
              </w:r>
            </w:del>
          </w:p>
        </w:tc>
        <w:tc>
          <w:tcPr>
            <w:tcW w:w="4677" w:type="dxa"/>
            <w:shd w:val="clear" w:color="auto" w:fill="auto"/>
          </w:tcPr>
          <w:p w14:paraId="648F0ED8" w14:textId="77777777" w:rsidR="00DE5358" w:rsidRDefault="00DE5358" w:rsidP="00BD0927">
            <w:pPr>
              <w:jc w:val="left"/>
              <w:rPr>
                <w:del w:id="2911" w:author="Administrator" w:date="2011-08-18T10:26:00Z"/>
              </w:rPr>
            </w:pPr>
            <w:del w:id="2912" w:author="Administrator" w:date="2011-08-18T10:26:00Z">
              <w:r>
                <w:delText>Risk instrument's SettlType.</w:delText>
              </w:r>
            </w:del>
          </w:p>
          <w:p w14:paraId="5F397246" w14:textId="77777777" w:rsidR="00DE5358" w:rsidRDefault="00DE5358" w:rsidP="00BD0927">
            <w:pPr>
              <w:jc w:val="left"/>
              <w:rPr>
                <w:del w:id="2913" w:author="Administrator" w:date="2011-08-18T10:26:00Z"/>
              </w:rPr>
            </w:pPr>
            <w:del w:id="2914" w:author="Administrator" w:date="2011-08-18T10:26:00Z">
              <w:r>
                <w:delText>Valid values:</w:delText>
              </w:r>
              <w:r>
                <w:br/>
              </w:r>
              <w:r>
                <w:tab/>
                <w:delText>0 - Regular / FX Spot settlement (T+1 or T+2 depending on currency)</w:delText>
              </w:r>
              <w:r>
                <w:br/>
              </w:r>
              <w:r>
                <w:tab/>
                <w:delText>1 - Cash (TOD / T+0)</w:delText>
              </w:r>
              <w:r>
                <w:br/>
              </w:r>
              <w:r>
                <w:tab/>
                <w:delText>2 - Next Day (TOM / T+1)</w:delText>
              </w:r>
              <w:r>
                <w:br/>
              </w:r>
              <w:r>
                <w:tab/>
                <w:delText>3 - T+2</w:delText>
              </w:r>
              <w:r>
                <w:br/>
              </w:r>
              <w:r>
                <w:tab/>
                <w:delText>4 - T+3</w:delText>
              </w:r>
              <w:r>
                <w:br/>
              </w:r>
              <w:r>
                <w:tab/>
                <w:delText>5 - T+4</w:delText>
              </w:r>
              <w:r>
                <w:br/>
              </w:r>
              <w:r>
                <w:tab/>
                <w:delText>6 - Future</w:delText>
              </w:r>
              <w:r>
                <w:br/>
              </w:r>
              <w:r>
                <w:tab/>
                <w:delText>7 - When And If Issued</w:delText>
              </w:r>
              <w:r>
                <w:br/>
              </w:r>
              <w:r>
                <w:tab/>
                <w:delText>8 - Sellers Option</w:delText>
              </w:r>
              <w:r>
                <w:br/>
              </w:r>
              <w:r>
                <w:tab/>
                <w:delText>9 - T+5</w:delText>
              </w:r>
              <w:r>
                <w:br/>
              </w:r>
              <w:r>
                <w:tab/>
                <w:delText>B - Broken date - for FX expressing non-standard tenor, SettlDate (64) must be specified</w:delText>
              </w:r>
              <w:r>
                <w:br/>
              </w:r>
              <w:r>
                <w:tab/>
                <w:delText>C - FX Spot Next settlement (Spot+1, aka next day)</w:delText>
              </w:r>
            </w:del>
          </w:p>
          <w:p w14:paraId="39E1C04C" w14:textId="77777777" w:rsidR="00DE5358" w:rsidRDefault="00DE5358" w:rsidP="00BD0927">
            <w:pPr>
              <w:jc w:val="left"/>
              <w:rPr>
                <w:del w:id="2915" w:author="Administrator" w:date="2011-08-18T10:26:00Z"/>
              </w:rPr>
            </w:pPr>
          </w:p>
          <w:p w14:paraId="249AE76C" w14:textId="77777777" w:rsidR="00DE5358" w:rsidRPr="00DE5358" w:rsidRDefault="00DE5358" w:rsidP="00BD0927">
            <w:pPr>
              <w:jc w:val="left"/>
              <w:rPr>
                <w:del w:id="2916" w:author="Administrator" w:date="2011-08-18T10:26:00Z"/>
              </w:rPr>
            </w:pPr>
            <w:del w:id="2917" w:author="Administrator" w:date="2011-08-18T10:26:00Z">
              <w:r>
                <w:delText>or any value conforming to the data type Tenor</w:delText>
              </w:r>
            </w:del>
          </w:p>
        </w:tc>
        <w:tc>
          <w:tcPr>
            <w:tcW w:w="4411" w:type="dxa"/>
            <w:shd w:val="clear" w:color="auto" w:fill="auto"/>
          </w:tcPr>
          <w:p w14:paraId="65ACDC78" w14:textId="77777777" w:rsidR="00DE5358" w:rsidRPr="00DE5358" w:rsidRDefault="00DE5358" w:rsidP="00DE5358">
            <w:pPr>
              <w:rPr>
                <w:del w:id="2918" w:author="Administrator" w:date="2011-08-18T10:26:00Z"/>
              </w:rPr>
            </w:pPr>
            <w:del w:id="2919" w:author="Administrator" w:date="2011-08-18T10:26:00Z">
              <w:r w:rsidRPr="00DE5358">
                <w:delText>SettlTyp</w:delText>
              </w:r>
            </w:del>
          </w:p>
        </w:tc>
      </w:tr>
      <w:tr w:rsidR="00DE5358" w:rsidRPr="00DE5358" w14:paraId="48A84930" w14:textId="77777777" w:rsidTr="00BD0927">
        <w:trPr>
          <w:del w:id="2920" w:author="Administrator" w:date="2011-08-18T10:26:00Z"/>
        </w:trPr>
        <w:tc>
          <w:tcPr>
            <w:tcW w:w="828" w:type="dxa"/>
            <w:shd w:val="clear" w:color="auto" w:fill="auto"/>
          </w:tcPr>
          <w:p w14:paraId="235AEB3C" w14:textId="77777777" w:rsidR="00DE5358" w:rsidRPr="00DE5358" w:rsidRDefault="00DE5358" w:rsidP="00DE5358">
            <w:pPr>
              <w:rPr>
                <w:del w:id="2921" w:author="Administrator" w:date="2011-08-18T10:26:00Z"/>
              </w:rPr>
            </w:pPr>
            <w:bookmarkStart w:id="2922" w:name="fld_RiskInstrumentMultiplier" w:colFirst="1" w:colLast="1"/>
            <w:bookmarkEnd w:id="2905"/>
            <w:del w:id="2923" w:author="Administrator" w:date="2011-08-18T10:26:00Z">
              <w:r w:rsidRPr="00DE5358">
                <w:delText>1558</w:delText>
              </w:r>
            </w:del>
          </w:p>
        </w:tc>
        <w:tc>
          <w:tcPr>
            <w:tcW w:w="2069" w:type="dxa"/>
            <w:shd w:val="clear" w:color="auto" w:fill="auto"/>
          </w:tcPr>
          <w:p w14:paraId="71FF2819" w14:textId="77777777" w:rsidR="00DE5358" w:rsidRPr="00DE5358" w:rsidRDefault="00DE5358" w:rsidP="00DE5358">
            <w:pPr>
              <w:rPr>
                <w:del w:id="2924" w:author="Administrator" w:date="2011-08-18T10:26:00Z"/>
              </w:rPr>
            </w:pPr>
            <w:del w:id="2925" w:author="Administrator" w:date="2011-08-18T10:26:00Z">
              <w:r w:rsidRPr="00DE5358">
                <w:delText>RiskInstrumentMultiplier</w:delText>
              </w:r>
            </w:del>
          </w:p>
        </w:tc>
        <w:tc>
          <w:tcPr>
            <w:tcW w:w="1083" w:type="dxa"/>
            <w:shd w:val="clear" w:color="auto" w:fill="auto"/>
          </w:tcPr>
          <w:p w14:paraId="64B235F9" w14:textId="77777777" w:rsidR="00DE5358" w:rsidRPr="00DE5358" w:rsidRDefault="00DE5358" w:rsidP="00DE5358">
            <w:pPr>
              <w:rPr>
                <w:del w:id="2926" w:author="Administrator" w:date="2011-08-18T10:26:00Z"/>
              </w:rPr>
            </w:pPr>
            <w:del w:id="2927" w:author="Administrator" w:date="2011-08-18T10:26:00Z">
              <w:r w:rsidRPr="00DE5358">
                <w:delText>float</w:delText>
              </w:r>
            </w:del>
          </w:p>
        </w:tc>
        <w:tc>
          <w:tcPr>
            <w:tcW w:w="4677" w:type="dxa"/>
            <w:shd w:val="clear" w:color="auto" w:fill="auto"/>
          </w:tcPr>
          <w:p w14:paraId="23CD8B11" w14:textId="77777777" w:rsidR="00DE5358" w:rsidRPr="00DE5358" w:rsidRDefault="00DE5358" w:rsidP="00BD0927">
            <w:pPr>
              <w:jc w:val="left"/>
              <w:rPr>
                <w:del w:id="2928" w:author="Administrator" w:date="2011-08-18T10:26:00Z"/>
              </w:rPr>
            </w:pPr>
            <w:del w:id="2929" w:author="Administrator" w:date="2011-08-18T10:26:00Z">
              <w:r w:rsidRPr="00DE5358">
                <w:delText>Multiplier applied to the transaction amount for comparison with risk limits. Default if not specified is 1.0.</w:delText>
              </w:r>
            </w:del>
          </w:p>
        </w:tc>
        <w:tc>
          <w:tcPr>
            <w:tcW w:w="4411" w:type="dxa"/>
            <w:shd w:val="clear" w:color="auto" w:fill="auto"/>
          </w:tcPr>
          <w:p w14:paraId="1F5CDD73" w14:textId="77777777" w:rsidR="00DE5358" w:rsidRPr="00DE5358" w:rsidRDefault="00DE5358" w:rsidP="00DE5358">
            <w:pPr>
              <w:rPr>
                <w:del w:id="2930" w:author="Administrator" w:date="2011-08-18T10:26:00Z"/>
              </w:rPr>
            </w:pPr>
            <w:del w:id="2931" w:author="Administrator" w:date="2011-08-18T10:26:00Z">
              <w:r w:rsidRPr="00DE5358">
                <w:delText>Mult</w:delText>
              </w:r>
            </w:del>
          </w:p>
        </w:tc>
      </w:tr>
      <w:tr w:rsidR="00DE5358" w:rsidRPr="00DE5358" w14:paraId="23585817" w14:textId="77777777" w:rsidTr="00BD0927">
        <w:trPr>
          <w:del w:id="2932" w:author="Administrator" w:date="2011-08-18T10:26:00Z"/>
        </w:trPr>
        <w:tc>
          <w:tcPr>
            <w:tcW w:w="828" w:type="dxa"/>
            <w:shd w:val="clear" w:color="auto" w:fill="auto"/>
          </w:tcPr>
          <w:p w14:paraId="7B0C8A0E" w14:textId="77777777" w:rsidR="00DE5358" w:rsidRPr="00DE5358" w:rsidRDefault="00DE5358" w:rsidP="00DE5358">
            <w:pPr>
              <w:rPr>
                <w:del w:id="2933" w:author="Administrator" w:date="2011-08-18T10:26:00Z"/>
              </w:rPr>
            </w:pPr>
            <w:bookmarkStart w:id="2934" w:name="fld_NoRiskWarningLevels" w:colFirst="1" w:colLast="1"/>
            <w:bookmarkEnd w:id="2922"/>
            <w:del w:id="2935" w:author="Administrator" w:date="2011-08-18T10:26:00Z">
              <w:r w:rsidRPr="00DE5358">
                <w:delText>1559</w:delText>
              </w:r>
            </w:del>
          </w:p>
        </w:tc>
        <w:tc>
          <w:tcPr>
            <w:tcW w:w="2069" w:type="dxa"/>
            <w:shd w:val="clear" w:color="auto" w:fill="auto"/>
          </w:tcPr>
          <w:p w14:paraId="2B193033" w14:textId="77777777" w:rsidR="00DE5358" w:rsidRPr="00DE5358" w:rsidRDefault="00DE5358" w:rsidP="00DE5358">
            <w:pPr>
              <w:rPr>
                <w:del w:id="2936" w:author="Administrator" w:date="2011-08-18T10:26:00Z"/>
              </w:rPr>
            </w:pPr>
            <w:del w:id="2937" w:author="Administrator" w:date="2011-08-18T10:26:00Z">
              <w:r w:rsidRPr="00DE5358">
                <w:delText>NoRiskWarningLevels</w:delText>
              </w:r>
            </w:del>
          </w:p>
        </w:tc>
        <w:tc>
          <w:tcPr>
            <w:tcW w:w="1083" w:type="dxa"/>
            <w:shd w:val="clear" w:color="auto" w:fill="auto"/>
          </w:tcPr>
          <w:p w14:paraId="005AEAC6" w14:textId="77777777" w:rsidR="00DE5358" w:rsidRPr="00DE5358" w:rsidRDefault="00DE5358" w:rsidP="00DE5358">
            <w:pPr>
              <w:rPr>
                <w:del w:id="2938" w:author="Administrator" w:date="2011-08-18T10:26:00Z"/>
              </w:rPr>
            </w:pPr>
            <w:del w:id="2939" w:author="Administrator" w:date="2011-08-18T10:26:00Z">
              <w:r w:rsidRPr="00DE5358">
                <w:delText>NumInGroup</w:delText>
              </w:r>
            </w:del>
          </w:p>
        </w:tc>
        <w:tc>
          <w:tcPr>
            <w:tcW w:w="4677" w:type="dxa"/>
            <w:shd w:val="clear" w:color="auto" w:fill="auto"/>
          </w:tcPr>
          <w:p w14:paraId="3AED6407" w14:textId="77777777" w:rsidR="00DE5358" w:rsidRPr="00DE5358" w:rsidRDefault="00DE5358" w:rsidP="00BD0927">
            <w:pPr>
              <w:jc w:val="left"/>
              <w:rPr>
                <w:del w:id="2940" w:author="Administrator" w:date="2011-08-18T10:26:00Z"/>
              </w:rPr>
            </w:pPr>
            <w:del w:id="2941" w:author="Administrator" w:date="2011-08-18T10:26:00Z">
              <w:r w:rsidRPr="00DE5358">
                <w:delText>Number of RiskWarningLevels</w:delText>
              </w:r>
            </w:del>
          </w:p>
        </w:tc>
        <w:tc>
          <w:tcPr>
            <w:tcW w:w="4411" w:type="dxa"/>
            <w:shd w:val="clear" w:color="auto" w:fill="auto"/>
          </w:tcPr>
          <w:p w14:paraId="40233FEE" w14:textId="77777777" w:rsidR="00DE5358" w:rsidRPr="00DE5358" w:rsidRDefault="00DE5358" w:rsidP="00DE5358">
            <w:pPr>
              <w:rPr>
                <w:del w:id="2942" w:author="Administrator" w:date="2011-08-18T10:26:00Z"/>
              </w:rPr>
            </w:pPr>
          </w:p>
        </w:tc>
      </w:tr>
      <w:tr w:rsidR="00DE5358" w:rsidRPr="00DE5358" w14:paraId="4F36B94D" w14:textId="77777777" w:rsidTr="00BD0927">
        <w:trPr>
          <w:del w:id="2943" w:author="Administrator" w:date="2011-08-18T10:26:00Z"/>
        </w:trPr>
        <w:tc>
          <w:tcPr>
            <w:tcW w:w="828" w:type="dxa"/>
            <w:shd w:val="clear" w:color="auto" w:fill="auto"/>
          </w:tcPr>
          <w:p w14:paraId="0F3840E7" w14:textId="77777777" w:rsidR="00DE5358" w:rsidRPr="00DE5358" w:rsidRDefault="00DE5358" w:rsidP="00DE5358">
            <w:pPr>
              <w:rPr>
                <w:del w:id="2944" w:author="Administrator" w:date="2011-08-18T10:26:00Z"/>
              </w:rPr>
            </w:pPr>
            <w:bookmarkStart w:id="2945" w:name="fld_RiskWarningLevelPercent" w:colFirst="1" w:colLast="1"/>
            <w:bookmarkEnd w:id="2934"/>
            <w:del w:id="2946" w:author="Administrator" w:date="2011-08-18T10:26:00Z">
              <w:r w:rsidRPr="00DE5358">
                <w:delText>1560</w:delText>
              </w:r>
            </w:del>
          </w:p>
        </w:tc>
        <w:tc>
          <w:tcPr>
            <w:tcW w:w="2069" w:type="dxa"/>
            <w:shd w:val="clear" w:color="auto" w:fill="auto"/>
          </w:tcPr>
          <w:p w14:paraId="7C1E8986" w14:textId="77777777" w:rsidR="00DE5358" w:rsidRPr="00DE5358" w:rsidRDefault="00DE5358" w:rsidP="00DE5358">
            <w:pPr>
              <w:rPr>
                <w:del w:id="2947" w:author="Administrator" w:date="2011-08-18T10:26:00Z"/>
              </w:rPr>
            </w:pPr>
            <w:del w:id="2948" w:author="Administrator" w:date="2011-08-18T10:26:00Z">
              <w:r w:rsidRPr="00DE5358">
                <w:delText>RiskWarningLevelPercent</w:delText>
              </w:r>
            </w:del>
          </w:p>
        </w:tc>
        <w:tc>
          <w:tcPr>
            <w:tcW w:w="1083" w:type="dxa"/>
            <w:shd w:val="clear" w:color="auto" w:fill="auto"/>
          </w:tcPr>
          <w:p w14:paraId="3A8ECEF1" w14:textId="77777777" w:rsidR="00DE5358" w:rsidRPr="00DE5358" w:rsidRDefault="00DE5358" w:rsidP="00DE5358">
            <w:pPr>
              <w:rPr>
                <w:del w:id="2949" w:author="Administrator" w:date="2011-08-18T10:26:00Z"/>
              </w:rPr>
            </w:pPr>
            <w:del w:id="2950" w:author="Administrator" w:date="2011-08-18T10:26:00Z">
              <w:r w:rsidRPr="00DE5358">
                <w:delText>Percentage</w:delText>
              </w:r>
            </w:del>
          </w:p>
        </w:tc>
        <w:tc>
          <w:tcPr>
            <w:tcW w:w="4677" w:type="dxa"/>
            <w:shd w:val="clear" w:color="auto" w:fill="auto"/>
          </w:tcPr>
          <w:p w14:paraId="13A5D7BC" w14:textId="77777777" w:rsidR="00DE5358" w:rsidRPr="00DE5358" w:rsidRDefault="00DE5358" w:rsidP="00BD0927">
            <w:pPr>
              <w:jc w:val="left"/>
              <w:rPr>
                <w:del w:id="2951" w:author="Administrator" w:date="2011-08-18T10:26:00Z"/>
              </w:rPr>
            </w:pPr>
            <w:del w:id="2952" w:author="Administrator" w:date="2011-08-18T10:26:00Z">
              <w:r w:rsidRPr="00DE5358">
                <w:delText>Percent of risk limit at which a warning is issued.</w:delText>
              </w:r>
            </w:del>
          </w:p>
        </w:tc>
        <w:tc>
          <w:tcPr>
            <w:tcW w:w="4411" w:type="dxa"/>
            <w:shd w:val="clear" w:color="auto" w:fill="auto"/>
          </w:tcPr>
          <w:p w14:paraId="5C51F527" w14:textId="77777777" w:rsidR="00DE5358" w:rsidRPr="00DE5358" w:rsidRDefault="00DE5358" w:rsidP="00DE5358">
            <w:pPr>
              <w:rPr>
                <w:del w:id="2953" w:author="Administrator" w:date="2011-08-18T10:26:00Z"/>
              </w:rPr>
            </w:pPr>
            <w:del w:id="2954" w:author="Administrator" w:date="2011-08-18T10:26:00Z">
              <w:r w:rsidRPr="00DE5358">
                <w:delText>Pct</w:delText>
              </w:r>
            </w:del>
          </w:p>
        </w:tc>
      </w:tr>
      <w:tr w:rsidR="00DE5358" w:rsidRPr="00DE5358" w14:paraId="73AF1E91" w14:textId="77777777" w:rsidTr="00BD0927">
        <w:trPr>
          <w:del w:id="2955" w:author="Administrator" w:date="2011-08-18T10:26:00Z"/>
        </w:trPr>
        <w:tc>
          <w:tcPr>
            <w:tcW w:w="828" w:type="dxa"/>
            <w:shd w:val="clear" w:color="auto" w:fill="auto"/>
          </w:tcPr>
          <w:p w14:paraId="016F9A8A" w14:textId="77777777" w:rsidR="00DE5358" w:rsidRPr="00DE5358" w:rsidRDefault="00DE5358" w:rsidP="00DE5358">
            <w:pPr>
              <w:rPr>
                <w:del w:id="2956" w:author="Administrator" w:date="2011-08-18T10:26:00Z"/>
              </w:rPr>
            </w:pPr>
            <w:bookmarkStart w:id="2957" w:name="fld_RiskWarningLevelName" w:colFirst="1" w:colLast="1"/>
            <w:bookmarkEnd w:id="2945"/>
            <w:del w:id="2958" w:author="Administrator" w:date="2011-08-18T10:26:00Z">
              <w:r w:rsidRPr="00DE5358">
                <w:delText>1561</w:delText>
              </w:r>
            </w:del>
          </w:p>
        </w:tc>
        <w:tc>
          <w:tcPr>
            <w:tcW w:w="2069" w:type="dxa"/>
            <w:shd w:val="clear" w:color="auto" w:fill="auto"/>
          </w:tcPr>
          <w:p w14:paraId="31885243" w14:textId="77777777" w:rsidR="00DE5358" w:rsidRPr="00DE5358" w:rsidRDefault="00DE5358" w:rsidP="00DE5358">
            <w:pPr>
              <w:rPr>
                <w:del w:id="2959" w:author="Administrator" w:date="2011-08-18T10:26:00Z"/>
              </w:rPr>
            </w:pPr>
            <w:del w:id="2960" w:author="Administrator" w:date="2011-08-18T10:26:00Z">
              <w:r w:rsidRPr="00DE5358">
                <w:delText>RiskWarningLevelName</w:delText>
              </w:r>
            </w:del>
          </w:p>
        </w:tc>
        <w:tc>
          <w:tcPr>
            <w:tcW w:w="1083" w:type="dxa"/>
            <w:shd w:val="clear" w:color="auto" w:fill="auto"/>
          </w:tcPr>
          <w:p w14:paraId="55C89BAC" w14:textId="77777777" w:rsidR="00DE5358" w:rsidRPr="00DE5358" w:rsidRDefault="00DE5358" w:rsidP="00DE5358">
            <w:pPr>
              <w:rPr>
                <w:del w:id="2961" w:author="Administrator" w:date="2011-08-18T10:26:00Z"/>
              </w:rPr>
            </w:pPr>
            <w:del w:id="2962" w:author="Administrator" w:date="2011-08-18T10:26:00Z">
              <w:r w:rsidRPr="00DE5358">
                <w:delText>String</w:delText>
              </w:r>
            </w:del>
          </w:p>
        </w:tc>
        <w:tc>
          <w:tcPr>
            <w:tcW w:w="4677" w:type="dxa"/>
            <w:shd w:val="clear" w:color="auto" w:fill="auto"/>
          </w:tcPr>
          <w:p w14:paraId="0C08F7D5" w14:textId="77777777" w:rsidR="00DE5358" w:rsidRPr="00DE5358" w:rsidRDefault="00DE5358" w:rsidP="00BD0927">
            <w:pPr>
              <w:jc w:val="left"/>
              <w:rPr>
                <w:del w:id="2963" w:author="Administrator" w:date="2011-08-18T10:26:00Z"/>
              </w:rPr>
            </w:pPr>
            <w:del w:id="2964" w:author="Administrator" w:date="2011-08-18T10:26:00Z">
              <w:r w:rsidRPr="00DE5358">
                <w:delText>Name or error message associated with the risk warning level.</w:delText>
              </w:r>
            </w:del>
          </w:p>
        </w:tc>
        <w:tc>
          <w:tcPr>
            <w:tcW w:w="4411" w:type="dxa"/>
            <w:shd w:val="clear" w:color="auto" w:fill="auto"/>
          </w:tcPr>
          <w:p w14:paraId="4F18562F" w14:textId="77777777" w:rsidR="00DE5358" w:rsidRPr="00DE5358" w:rsidRDefault="00DE5358" w:rsidP="00DE5358">
            <w:pPr>
              <w:rPr>
                <w:del w:id="2965" w:author="Administrator" w:date="2011-08-18T10:26:00Z"/>
              </w:rPr>
            </w:pPr>
            <w:del w:id="2966" w:author="Administrator" w:date="2011-08-18T10:26:00Z">
              <w:r w:rsidRPr="00DE5358">
                <w:delText>Nme</w:delText>
              </w:r>
            </w:del>
          </w:p>
        </w:tc>
      </w:tr>
      <w:tr w:rsidR="00DE5358" w:rsidRPr="00DE5358" w14:paraId="7D2CE802" w14:textId="77777777" w:rsidTr="00BD0927">
        <w:trPr>
          <w:del w:id="2967" w:author="Administrator" w:date="2011-08-18T10:26:00Z"/>
        </w:trPr>
        <w:tc>
          <w:tcPr>
            <w:tcW w:w="828" w:type="dxa"/>
            <w:shd w:val="clear" w:color="auto" w:fill="auto"/>
          </w:tcPr>
          <w:p w14:paraId="2034842F" w14:textId="77777777" w:rsidR="00DE5358" w:rsidRPr="00DE5358" w:rsidRDefault="00DE5358" w:rsidP="00DE5358">
            <w:pPr>
              <w:rPr>
                <w:del w:id="2968" w:author="Administrator" w:date="2011-08-18T10:26:00Z"/>
              </w:rPr>
            </w:pPr>
            <w:bookmarkStart w:id="2969" w:name="fld_NoRelatedPartyIDs" w:colFirst="1" w:colLast="1"/>
            <w:bookmarkEnd w:id="2957"/>
            <w:del w:id="2970" w:author="Administrator" w:date="2011-08-18T10:26:00Z">
              <w:r w:rsidRPr="00DE5358">
                <w:delText>1562</w:delText>
              </w:r>
            </w:del>
          </w:p>
        </w:tc>
        <w:tc>
          <w:tcPr>
            <w:tcW w:w="2069" w:type="dxa"/>
            <w:shd w:val="clear" w:color="auto" w:fill="auto"/>
          </w:tcPr>
          <w:p w14:paraId="19BFBAF2" w14:textId="77777777" w:rsidR="00DE5358" w:rsidRPr="00DE5358" w:rsidRDefault="00DE5358" w:rsidP="00DE5358">
            <w:pPr>
              <w:rPr>
                <w:del w:id="2971" w:author="Administrator" w:date="2011-08-18T10:26:00Z"/>
              </w:rPr>
            </w:pPr>
            <w:del w:id="2972" w:author="Administrator" w:date="2011-08-18T10:26:00Z">
              <w:r w:rsidRPr="00DE5358">
                <w:delText>NoRelatedPartyIDs</w:delText>
              </w:r>
            </w:del>
          </w:p>
        </w:tc>
        <w:tc>
          <w:tcPr>
            <w:tcW w:w="1083" w:type="dxa"/>
            <w:shd w:val="clear" w:color="auto" w:fill="auto"/>
          </w:tcPr>
          <w:p w14:paraId="6B738E68" w14:textId="77777777" w:rsidR="00DE5358" w:rsidRPr="00DE5358" w:rsidRDefault="00DE5358" w:rsidP="00DE5358">
            <w:pPr>
              <w:rPr>
                <w:del w:id="2973" w:author="Administrator" w:date="2011-08-18T10:26:00Z"/>
              </w:rPr>
            </w:pPr>
            <w:del w:id="2974" w:author="Administrator" w:date="2011-08-18T10:26:00Z">
              <w:r w:rsidRPr="00DE5358">
                <w:delText>NumInGroup</w:delText>
              </w:r>
            </w:del>
          </w:p>
        </w:tc>
        <w:tc>
          <w:tcPr>
            <w:tcW w:w="4677" w:type="dxa"/>
            <w:shd w:val="clear" w:color="auto" w:fill="auto"/>
          </w:tcPr>
          <w:p w14:paraId="4B2B2A56" w14:textId="77777777" w:rsidR="00DE5358" w:rsidRPr="00DE5358" w:rsidRDefault="00DE5358" w:rsidP="00BD0927">
            <w:pPr>
              <w:jc w:val="left"/>
              <w:rPr>
                <w:del w:id="2975" w:author="Administrator" w:date="2011-08-18T10:26:00Z"/>
              </w:rPr>
            </w:pPr>
            <w:del w:id="2976" w:author="Administrator" w:date="2011-08-18T10:26:00Z">
              <w:r w:rsidRPr="00DE5358">
                <w:delText>Number of RelatedPartyIDs</w:delText>
              </w:r>
            </w:del>
          </w:p>
        </w:tc>
        <w:tc>
          <w:tcPr>
            <w:tcW w:w="4411" w:type="dxa"/>
            <w:shd w:val="clear" w:color="auto" w:fill="auto"/>
          </w:tcPr>
          <w:p w14:paraId="5203F723" w14:textId="77777777" w:rsidR="00DE5358" w:rsidRPr="00DE5358" w:rsidRDefault="00DE5358" w:rsidP="00DE5358">
            <w:pPr>
              <w:rPr>
                <w:del w:id="2977" w:author="Administrator" w:date="2011-08-18T10:26:00Z"/>
              </w:rPr>
            </w:pPr>
          </w:p>
        </w:tc>
      </w:tr>
      <w:tr w:rsidR="00DE5358" w:rsidRPr="00DE5358" w14:paraId="062BA66F" w14:textId="77777777" w:rsidTr="00BD0927">
        <w:trPr>
          <w:del w:id="2978" w:author="Administrator" w:date="2011-08-18T10:26:00Z"/>
        </w:trPr>
        <w:tc>
          <w:tcPr>
            <w:tcW w:w="828" w:type="dxa"/>
            <w:shd w:val="clear" w:color="auto" w:fill="auto"/>
          </w:tcPr>
          <w:p w14:paraId="3ECD7CF4" w14:textId="77777777" w:rsidR="00DE5358" w:rsidRPr="00DE5358" w:rsidRDefault="00DE5358" w:rsidP="00DE5358">
            <w:pPr>
              <w:rPr>
                <w:del w:id="2979" w:author="Administrator" w:date="2011-08-18T10:26:00Z"/>
              </w:rPr>
            </w:pPr>
            <w:bookmarkStart w:id="2980" w:name="fld_RelatedPartyID" w:colFirst="1" w:colLast="1"/>
            <w:bookmarkEnd w:id="2969"/>
            <w:del w:id="2981" w:author="Administrator" w:date="2011-08-18T10:26:00Z">
              <w:r w:rsidRPr="00DE5358">
                <w:delText>1563</w:delText>
              </w:r>
            </w:del>
          </w:p>
        </w:tc>
        <w:tc>
          <w:tcPr>
            <w:tcW w:w="2069" w:type="dxa"/>
            <w:shd w:val="clear" w:color="auto" w:fill="auto"/>
          </w:tcPr>
          <w:p w14:paraId="6C3F6997" w14:textId="77777777" w:rsidR="00DE5358" w:rsidRPr="00DE5358" w:rsidRDefault="00DE5358" w:rsidP="00DE5358">
            <w:pPr>
              <w:rPr>
                <w:del w:id="2982" w:author="Administrator" w:date="2011-08-18T10:26:00Z"/>
              </w:rPr>
            </w:pPr>
            <w:del w:id="2983" w:author="Administrator" w:date="2011-08-18T10:26:00Z">
              <w:r w:rsidRPr="00DE5358">
                <w:delText>RelatedPartyID</w:delText>
              </w:r>
            </w:del>
          </w:p>
        </w:tc>
        <w:tc>
          <w:tcPr>
            <w:tcW w:w="1083" w:type="dxa"/>
            <w:shd w:val="clear" w:color="auto" w:fill="auto"/>
          </w:tcPr>
          <w:p w14:paraId="57C2B499" w14:textId="77777777" w:rsidR="00DE5358" w:rsidRPr="00DE5358" w:rsidRDefault="00DE5358" w:rsidP="00DE5358">
            <w:pPr>
              <w:rPr>
                <w:del w:id="2984" w:author="Administrator" w:date="2011-08-18T10:26:00Z"/>
              </w:rPr>
            </w:pPr>
            <w:del w:id="2985" w:author="Administrator" w:date="2011-08-18T10:26:00Z">
              <w:r w:rsidRPr="00DE5358">
                <w:delText>String</w:delText>
              </w:r>
            </w:del>
          </w:p>
        </w:tc>
        <w:tc>
          <w:tcPr>
            <w:tcW w:w="4677" w:type="dxa"/>
            <w:shd w:val="clear" w:color="auto" w:fill="auto"/>
          </w:tcPr>
          <w:p w14:paraId="63973D67" w14:textId="77777777" w:rsidR="00DE5358" w:rsidRPr="00DE5358" w:rsidRDefault="00DE5358" w:rsidP="00BD0927">
            <w:pPr>
              <w:jc w:val="left"/>
              <w:rPr>
                <w:del w:id="2986" w:author="Administrator" w:date="2011-08-18T10:26:00Z"/>
              </w:rPr>
            </w:pPr>
            <w:del w:id="2987" w:author="Administrator" w:date="2011-08-18T10:26:00Z">
              <w:r w:rsidRPr="00DE5358">
                <w:delText>PartyID value within a RelatedPartyGrp repeating group.</w:delText>
              </w:r>
            </w:del>
          </w:p>
        </w:tc>
        <w:tc>
          <w:tcPr>
            <w:tcW w:w="4411" w:type="dxa"/>
            <w:shd w:val="clear" w:color="auto" w:fill="auto"/>
          </w:tcPr>
          <w:p w14:paraId="3C1B80DE" w14:textId="77777777" w:rsidR="00DE5358" w:rsidRPr="00DE5358" w:rsidRDefault="00DE5358" w:rsidP="00DE5358">
            <w:pPr>
              <w:rPr>
                <w:del w:id="2988" w:author="Administrator" w:date="2011-08-18T10:26:00Z"/>
              </w:rPr>
            </w:pPr>
            <w:del w:id="2989" w:author="Administrator" w:date="2011-08-18T10:26:00Z">
              <w:r w:rsidRPr="00DE5358">
                <w:delText>ID</w:delText>
              </w:r>
            </w:del>
          </w:p>
        </w:tc>
      </w:tr>
      <w:tr w:rsidR="00DE5358" w:rsidRPr="00DE5358" w14:paraId="296A5A83" w14:textId="77777777" w:rsidTr="00BD0927">
        <w:trPr>
          <w:del w:id="2990" w:author="Administrator" w:date="2011-08-18T10:26:00Z"/>
        </w:trPr>
        <w:tc>
          <w:tcPr>
            <w:tcW w:w="828" w:type="dxa"/>
            <w:shd w:val="clear" w:color="auto" w:fill="auto"/>
          </w:tcPr>
          <w:p w14:paraId="539CA55F" w14:textId="77777777" w:rsidR="00DE5358" w:rsidRPr="00DE5358" w:rsidRDefault="00DE5358" w:rsidP="00DE5358">
            <w:pPr>
              <w:rPr>
                <w:del w:id="2991" w:author="Administrator" w:date="2011-08-18T10:26:00Z"/>
              </w:rPr>
            </w:pPr>
            <w:bookmarkStart w:id="2992" w:name="fld_RelatedPartyIDSource" w:colFirst="1" w:colLast="1"/>
            <w:bookmarkEnd w:id="2980"/>
            <w:del w:id="2993" w:author="Administrator" w:date="2011-08-18T10:26:00Z">
              <w:r w:rsidRPr="00DE5358">
                <w:delText>1564</w:delText>
              </w:r>
            </w:del>
          </w:p>
        </w:tc>
        <w:tc>
          <w:tcPr>
            <w:tcW w:w="2069" w:type="dxa"/>
            <w:shd w:val="clear" w:color="auto" w:fill="auto"/>
          </w:tcPr>
          <w:p w14:paraId="3B811E6E" w14:textId="77777777" w:rsidR="00DE5358" w:rsidRPr="00DE5358" w:rsidRDefault="00DE5358" w:rsidP="00DE5358">
            <w:pPr>
              <w:rPr>
                <w:del w:id="2994" w:author="Administrator" w:date="2011-08-18T10:26:00Z"/>
              </w:rPr>
            </w:pPr>
            <w:del w:id="2995" w:author="Administrator" w:date="2011-08-18T10:26:00Z">
              <w:r w:rsidRPr="00DE5358">
                <w:delText>RelatedPartyIDSource</w:delText>
              </w:r>
            </w:del>
          </w:p>
        </w:tc>
        <w:tc>
          <w:tcPr>
            <w:tcW w:w="1083" w:type="dxa"/>
            <w:shd w:val="clear" w:color="auto" w:fill="auto"/>
          </w:tcPr>
          <w:p w14:paraId="63793188" w14:textId="77777777" w:rsidR="00DE5358" w:rsidRPr="00DE5358" w:rsidRDefault="00DE5358" w:rsidP="00DE5358">
            <w:pPr>
              <w:rPr>
                <w:del w:id="2996" w:author="Administrator" w:date="2011-08-18T10:26:00Z"/>
              </w:rPr>
            </w:pPr>
            <w:del w:id="2997" w:author="Administrator" w:date="2011-08-18T10:26:00Z">
              <w:r w:rsidRPr="00DE5358">
                <w:delText>char</w:delText>
              </w:r>
            </w:del>
          </w:p>
        </w:tc>
        <w:tc>
          <w:tcPr>
            <w:tcW w:w="4677" w:type="dxa"/>
            <w:shd w:val="clear" w:color="auto" w:fill="auto"/>
          </w:tcPr>
          <w:p w14:paraId="3B6E2ADD" w14:textId="77777777" w:rsidR="00DE5358" w:rsidRDefault="00DE5358" w:rsidP="00BD0927">
            <w:pPr>
              <w:jc w:val="left"/>
              <w:rPr>
                <w:del w:id="2998" w:author="Administrator" w:date="2011-08-18T10:26:00Z"/>
              </w:rPr>
            </w:pPr>
            <w:del w:id="2999" w:author="Administrator" w:date="2011-08-18T10:26:00Z">
              <w:r>
                <w:delText>PartyIDSource value within a RelatedPartyGrp repeating group.</w:delText>
              </w:r>
            </w:del>
          </w:p>
          <w:p w14:paraId="0C6F2ED0" w14:textId="77777777" w:rsidR="00DE5358" w:rsidRPr="00DE5358" w:rsidRDefault="00DE5358" w:rsidP="00BD0927">
            <w:pPr>
              <w:jc w:val="left"/>
              <w:rPr>
                <w:del w:id="3000" w:author="Administrator" w:date="2011-08-18T10:26:00Z"/>
              </w:rPr>
            </w:pPr>
            <w:del w:id="3001" w:author="Administrator" w:date="2011-08-18T10:26:00Z">
              <w:r>
                <w:delText>Valid values:</w:delText>
              </w:r>
              <w:r>
                <w:br/>
                <w:delText>For all PartyRoles</w:delText>
              </w:r>
              <w:r>
                <w:br/>
              </w:r>
              <w:r>
                <w:tab/>
                <w:delText>B - BIC (Bank Identification Code - SWIFT managed) code (ISO9362 - See "Appendix 6-B")</w:delText>
              </w:r>
              <w:r>
                <w:br/>
              </w:r>
              <w:r>
                <w:tab/>
                <w:delText>C - Generally accepted market participant identifier (e.g. NASD mnemonic)</w:delText>
              </w:r>
              <w:r>
                <w:br/>
              </w:r>
              <w:r>
                <w:tab/>
                <w:delText>D - Proprietary / Custom code</w:delText>
              </w:r>
              <w:r>
                <w:br/>
              </w:r>
              <w:r>
                <w:tab/>
                <w:delText>E - ISO Country Code</w:delText>
              </w:r>
              <w:r>
                <w:br/>
              </w:r>
              <w:r>
                <w:tab/>
                <w:delText>F - Settlement Entity Location (note if Local Market Settlement use "E=ISO Country Code") (see "Appendix 6-G" for valid values)</w:delText>
              </w:r>
              <w:r>
                <w:br/>
              </w:r>
              <w:r>
                <w:tab/>
                <w:delText>G - MIC (ISO 10383 - Market Identificer Code) (See "Appendix 6-C")</w:delText>
              </w:r>
              <w:r>
                <w:br/>
              </w:r>
              <w:r>
                <w:tab/>
                <w:delText>H - CSD participant/member code (e.g.. Euroclear, DTC, CREST or Kassenverein number)</w:delText>
              </w:r>
              <w:r>
                <w:br/>
                <w:delText>For PartyRole = "InvestorID" and for CIV</w:delText>
              </w:r>
              <w:r>
                <w:br/>
              </w:r>
              <w:r>
                <w:tab/>
                <w:delText>6 - UK National Insurance or Pension Number</w:delText>
              </w:r>
              <w:r>
                <w:br/>
              </w:r>
              <w:r>
                <w:tab/>
                <w:delText>7 - US Social Security Number</w:delText>
              </w:r>
              <w:r>
                <w:br/>
              </w:r>
              <w:r>
                <w:tab/>
                <w:delText>8 - US Employer or Tax ID Number</w:delText>
              </w:r>
              <w:r>
                <w:br/>
              </w:r>
              <w:r>
                <w:tab/>
                <w:delText>9 - Australian Business Number</w:delText>
              </w:r>
              <w:r>
                <w:br/>
              </w:r>
              <w:r>
                <w:tab/>
                <w:delText>A - Australian Tax File Number</w:delText>
              </w:r>
              <w:r>
                <w:br/>
                <w:delText>For PartyRole = "InvestorID" and for Equities</w:delText>
              </w:r>
              <w:r>
                <w:br/>
              </w:r>
              <w:r>
                <w:tab/>
                <w:delText>1 - Korean Investor ID</w:delText>
              </w:r>
              <w:r>
                <w:br/>
              </w:r>
              <w:r>
                <w:tab/>
                <w:delText>2 - Taiwanese Qualified Foreign Investor ID QFII/FID</w:delText>
              </w:r>
              <w:r>
                <w:br/>
              </w:r>
              <w:r>
                <w:tab/>
                <w:delText>3 - Taiwanese Trading Acct</w:delText>
              </w:r>
              <w:r>
                <w:br/>
              </w:r>
              <w:r>
                <w:tab/>
                <w:delText>4 - Malaysian Central Depository (MCD) number</w:delText>
              </w:r>
              <w:r>
                <w:br/>
              </w:r>
              <w:r>
                <w:tab/>
                <w:delText>5 - Chinese Investor ID</w:delText>
              </w:r>
              <w:r>
                <w:br/>
                <w:delText>For PartyRole="Broker of Credit"</w:delText>
              </w:r>
              <w:r>
                <w:br/>
              </w:r>
              <w:r>
                <w:tab/>
                <w:delText>I - Directed broker three character acronym as defined in ISITC "ETC Best Practice" guidelines document</w:delText>
              </w:r>
            </w:del>
          </w:p>
        </w:tc>
        <w:tc>
          <w:tcPr>
            <w:tcW w:w="4411" w:type="dxa"/>
            <w:shd w:val="clear" w:color="auto" w:fill="auto"/>
          </w:tcPr>
          <w:p w14:paraId="2063A2D4" w14:textId="77777777" w:rsidR="00DE5358" w:rsidRPr="00DE5358" w:rsidRDefault="00DE5358" w:rsidP="00DE5358">
            <w:pPr>
              <w:rPr>
                <w:del w:id="3002" w:author="Administrator" w:date="2011-08-18T10:26:00Z"/>
              </w:rPr>
            </w:pPr>
            <w:del w:id="3003" w:author="Administrator" w:date="2011-08-18T10:26:00Z">
              <w:r w:rsidRPr="00DE5358">
                <w:delText>Src</w:delText>
              </w:r>
            </w:del>
          </w:p>
        </w:tc>
      </w:tr>
      <w:tr w:rsidR="00DE5358" w:rsidRPr="00DE5358" w14:paraId="4D3DD49B" w14:textId="77777777" w:rsidTr="00BD0927">
        <w:trPr>
          <w:del w:id="3004" w:author="Administrator" w:date="2011-08-18T10:26:00Z"/>
        </w:trPr>
        <w:tc>
          <w:tcPr>
            <w:tcW w:w="828" w:type="dxa"/>
            <w:shd w:val="clear" w:color="auto" w:fill="auto"/>
          </w:tcPr>
          <w:p w14:paraId="701F0F9B" w14:textId="77777777" w:rsidR="00DE5358" w:rsidRPr="00DE5358" w:rsidRDefault="00DE5358" w:rsidP="00DE5358">
            <w:pPr>
              <w:rPr>
                <w:del w:id="3005" w:author="Administrator" w:date="2011-08-18T10:26:00Z"/>
              </w:rPr>
            </w:pPr>
            <w:bookmarkStart w:id="3006" w:name="fld_RelatedPartyRole" w:colFirst="1" w:colLast="1"/>
            <w:bookmarkEnd w:id="2992"/>
            <w:del w:id="3007" w:author="Administrator" w:date="2011-08-18T10:26:00Z">
              <w:r w:rsidRPr="00DE5358">
                <w:delText>1565</w:delText>
              </w:r>
            </w:del>
          </w:p>
        </w:tc>
        <w:tc>
          <w:tcPr>
            <w:tcW w:w="2069" w:type="dxa"/>
            <w:shd w:val="clear" w:color="auto" w:fill="auto"/>
          </w:tcPr>
          <w:p w14:paraId="72A69A1A" w14:textId="77777777" w:rsidR="00DE5358" w:rsidRPr="00DE5358" w:rsidRDefault="00DE5358" w:rsidP="00DE5358">
            <w:pPr>
              <w:rPr>
                <w:del w:id="3008" w:author="Administrator" w:date="2011-08-18T10:26:00Z"/>
              </w:rPr>
            </w:pPr>
            <w:del w:id="3009" w:author="Administrator" w:date="2011-08-18T10:26:00Z">
              <w:r w:rsidRPr="00DE5358">
                <w:delText>RelatedPartyRole</w:delText>
              </w:r>
            </w:del>
          </w:p>
        </w:tc>
        <w:tc>
          <w:tcPr>
            <w:tcW w:w="1083" w:type="dxa"/>
            <w:shd w:val="clear" w:color="auto" w:fill="auto"/>
          </w:tcPr>
          <w:p w14:paraId="7C72CDC1" w14:textId="77777777" w:rsidR="00DE5358" w:rsidRPr="00DE5358" w:rsidRDefault="00DE5358" w:rsidP="00DE5358">
            <w:pPr>
              <w:rPr>
                <w:del w:id="3010" w:author="Administrator" w:date="2011-08-18T10:26:00Z"/>
              </w:rPr>
            </w:pPr>
            <w:del w:id="3011" w:author="Administrator" w:date="2011-08-18T10:26:00Z">
              <w:r w:rsidRPr="00DE5358">
                <w:delText>int</w:delText>
              </w:r>
            </w:del>
          </w:p>
        </w:tc>
        <w:tc>
          <w:tcPr>
            <w:tcW w:w="4677" w:type="dxa"/>
            <w:shd w:val="clear" w:color="auto" w:fill="auto"/>
          </w:tcPr>
          <w:p w14:paraId="5B4C5E1F" w14:textId="77777777" w:rsidR="00DE5358" w:rsidRDefault="00DE5358" w:rsidP="00BD0927">
            <w:pPr>
              <w:jc w:val="left"/>
              <w:rPr>
                <w:del w:id="3012" w:author="Administrator" w:date="2011-08-18T10:26:00Z"/>
              </w:rPr>
            </w:pPr>
            <w:del w:id="3013" w:author="Administrator" w:date="2011-08-18T10:26:00Z">
              <w:r>
                <w:delText>PartyRole value within a RelatedPartyGrp repeating group.</w:delText>
              </w:r>
            </w:del>
          </w:p>
          <w:p w14:paraId="1BC3B297" w14:textId="77777777" w:rsidR="00DE5358" w:rsidRPr="00DE5358" w:rsidRDefault="00DE5358" w:rsidP="00BD0927">
            <w:pPr>
              <w:jc w:val="left"/>
              <w:rPr>
                <w:del w:id="3014" w:author="Administrator" w:date="2011-08-18T10:26:00Z"/>
              </w:rPr>
            </w:pPr>
            <w:del w:id="3015" w:author="Administrator" w:date="2011-08-18T10:26:00Z">
              <w:r>
                <w:delText>Valid values:</w:delText>
              </w:r>
              <w:r>
                <w:br/>
              </w:r>
              <w:r>
                <w:tab/>
                <w:delText>82 - Central Registration Depository (CRD)</w:delText>
              </w:r>
              <w:r>
                <w:br/>
              </w:r>
              <w:r>
                <w:tab/>
                <w:delText>83 - Clearing Account</w:delText>
              </w:r>
              <w:r>
                <w:br/>
              </w:r>
              <w:r>
                <w:tab/>
                <w:delText>84 - Acceptable Settling Counterparty</w:delText>
              </w:r>
              <w:r>
                <w:br/>
              </w:r>
              <w:r>
                <w:tab/>
                <w:delText>85 - Unacceptable Settling Counterparty</w:delText>
              </w:r>
              <w:r>
                <w:br/>
              </w:r>
              <w:r>
                <w:tab/>
                <w:delText>1 - Executing Firm (formerly FIX 4.2 ExecBroker)</w:delText>
              </w:r>
              <w:r>
                <w:br/>
              </w:r>
              <w:r>
                <w:tab/>
                <w:delText>2 - Broker of Credit (formerly FIX 4.2 BrokerOfCredit)</w:delText>
              </w:r>
              <w:r>
                <w:br/>
              </w:r>
              <w:r>
                <w:tab/>
                <w:delText>3 - Client ID (formerly FIX 4.2 ClientID)</w:delText>
              </w:r>
              <w:r>
                <w:br/>
              </w:r>
              <w:r>
                <w:tab/>
                <w:delText>4 - Clearing Firm (formerly FIX 4.2 ClearingFirm)</w:delText>
              </w:r>
              <w:r>
                <w:br/>
              </w:r>
              <w:r>
                <w:tab/>
                <w:delText>5 - Investor ID</w:delText>
              </w:r>
              <w:r>
                <w:br/>
              </w:r>
              <w:r>
                <w:tab/>
                <w:delText>6 - Introducing Firm</w:delText>
              </w:r>
              <w:r>
                <w:br/>
              </w:r>
              <w:r>
                <w:tab/>
                <w:delText>7 - Entering Firm</w:delText>
              </w:r>
              <w:r>
                <w:br/>
              </w:r>
              <w:r>
                <w:tab/>
                <w:delText>8 - Locate / Lending Firm (for short-sales)</w:delText>
              </w:r>
              <w:r>
                <w:br/>
              </w:r>
              <w:r>
                <w:tab/>
                <w:delText>9 - Fund Manager Client ID (for CIV)</w:delText>
              </w:r>
              <w:r>
                <w:br/>
              </w:r>
              <w:r>
                <w:tab/>
                <w:delText>10 - Settlement Location (formerly FIX 4.2 SettlLocation)</w:delText>
              </w:r>
              <w:r>
                <w:br/>
              </w:r>
              <w:r>
                <w:tab/>
                <w:delText>11 - Order Origination Trader (associated with Order Origination Firm - i.e. trader who initiates/submits the order)</w:delText>
              </w:r>
              <w:r>
                <w:br/>
              </w:r>
              <w:r>
                <w:tab/>
                <w:delText>12 - Executing Trader (associated with Executing Firm - actually executes)</w:delText>
              </w:r>
              <w:r>
                <w:br/>
              </w:r>
              <w:r>
                <w:tab/>
                <w:delText>13 - Order Origination Firm (e.g. buy-side firm)</w:delText>
              </w:r>
              <w:r>
                <w:br/>
              </w:r>
              <w:r>
                <w:tab/>
                <w:delText>14 - Giveup Clearing Firm (firm to which trade is given up)</w:delText>
              </w:r>
              <w:r>
                <w:br/>
              </w:r>
              <w:r>
                <w:tab/>
                <w:delText>15 - Correspondant Clearing Firm</w:delText>
              </w:r>
              <w:r>
                <w:br/>
              </w:r>
              <w:r>
                <w:tab/>
                <w:delText>16 - Executing System</w:delText>
              </w:r>
              <w:r>
                <w:br/>
              </w:r>
              <w:r>
                <w:tab/>
                <w:delText>17 - Contra Firm</w:delText>
              </w:r>
              <w:r>
                <w:br/>
              </w:r>
              <w:r>
                <w:tab/>
                <w:delText>18 - Contra Clearing Firm</w:delText>
              </w:r>
              <w:r>
                <w:br/>
              </w:r>
              <w:r>
                <w:tab/>
                <w:delText>19 - Sponsoring Firm</w:delText>
              </w:r>
              <w:r>
                <w:br/>
              </w:r>
              <w:r>
                <w:tab/>
                <w:delText>20 - Underlying Contra Firm</w:delText>
              </w:r>
              <w:r>
                <w:br/>
              </w:r>
              <w:r>
                <w:tab/>
                <w:delText>21 - Clearing Organization</w:delText>
              </w:r>
              <w:r>
                <w:br/>
              </w:r>
              <w:r>
                <w:tab/>
                <w:delText>22 - Exchange</w:delText>
              </w:r>
              <w:r>
                <w:br/>
              </w:r>
              <w:r>
                <w:tab/>
                <w:delText>24 - Customer Account</w:delText>
              </w:r>
              <w:r>
                <w:br/>
              </w:r>
              <w:r>
                <w:tab/>
                <w:delText>25 - Correspondent Clearing Organization</w:delText>
              </w:r>
              <w:r>
                <w:br/>
              </w:r>
              <w:r>
                <w:tab/>
                <w:delText>26 - Correspondent Broker</w:delText>
              </w:r>
              <w:r>
                <w:br/>
              </w:r>
              <w:r>
                <w:tab/>
                <w:delText>27 - Buyer/Seller (Receiver/Deliverer)</w:delText>
              </w:r>
              <w:r>
                <w:br/>
              </w:r>
              <w:r>
                <w:tab/>
                <w:delText>28 - Custodian</w:delText>
              </w:r>
              <w:r>
                <w:br/>
              </w:r>
              <w:r>
                <w:tab/>
                <w:delText>29 - Intermediary</w:delText>
              </w:r>
              <w:r>
                <w:br/>
              </w:r>
              <w:r>
                <w:tab/>
                <w:delText>30 - Agent</w:delText>
              </w:r>
              <w:r>
                <w:br/>
              </w:r>
              <w:r>
                <w:tab/>
                <w:delText>31 - Sub-custodian</w:delText>
              </w:r>
              <w:r>
                <w:br/>
              </w:r>
              <w:r>
                <w:tab/>
                <w:delText>32 - Beneficiary</w:delText>
              </w:r>
              <w:r>
                <w:br/>
              </w:r>
              <w:r>
                <w:tab/>
                <w:delText>33 - Interested party</w:delText>
              </w:r>
              <w:r>
                <w:br/>
              </w:r>
              <w:r>
                <w:tab/>
                <w:delText>34 - Regulatory body</w:delText>
              </w:r>
              <w:r>
                <w:br/>
              </w:r>
              <w:r>
                <w:tab/>
                <w:delText>35 - Liquidity provider</w:delText>
              </w:r>
              <w:r>
                <w:br/>
              </w:r>
              <w:r>
                <w:tab/>
                <w:delText>36 - Entering trader</w:delText>
              </w:r>
              <w:r>
                <w:br/>
              </w:r>
              <w:r>
                <w:tab/>
                <w:delText>37 - Contra trader</w:delText>
              </w:r>
              <w:r>
                <w:br/>
              </w:r>
              <w:r>
                <w:tab/>
                <w:delText>38 - Position account</w:delText>
              </w:r>
              <w:r>
                <w:br/>
              </w:r>
              <w:r>
                <w:tab/>
                <w:delText>39 - Contra Investor ID</w:delText>
              </w:r>
              <w:r>
                <w:br/>
              </w:r>
              <w:r>
                <w:tab/>
                <w:delText>40 - Transfer to Firm</w:delText>
              </w:r>
              <w:r>
                <w:br/>
              </w:r>
              <w:r>
                <w:tab/>
                <w:delText>41 - Contra Position Account</w:delText>
              </w:r>
              <w:r>
                <w:br/>
              </w:r>
              <w:r>
                <w:tab/>
                <w:delText>42 - Contra Exchange</w:delText>
              </w:r>
              <w:r>
                <w:br/>
              </w:r>
              <w:r>
                <w:tab/>
                <w:delText>43 - Internal Carry Account</w:delText>
              </w:r>
              <w:r>
                <w:br/>
              </w:r>
              <w:r>
                <w:tab/>
                <w:delText>44 - Order Entry Operator ID</w:delText>
              </w:r>
              <w:r>
                <w:br/>
              </w:r>
              <w:r>
                <w:tab/>
                <w:delText>45 - Secondary Account Number</w:delText>
              </w:r>
              <w:r>
                <w:br/>
              </w:r>
              <w:r>
                <w:tab/>
                <w:delText>46 - Foreign Firm</w:delText>
              </w:r>
              <w:r>
                <w:br/>
              </w:r>
              <w:r>
                <w:tab/>
                <w:delText>47 - Third Party Allocation Firm</w:delText>
              </w:r>
              <w:r>
                <w:br/>
              </w:r>
              <w:r>
                <w:tab/>
                <w:delText>48 - Claiming Account</w:delText>
              </w:r>
              <w:r>
                <w:br/>
              </w:r>
              <w:r>
                <w:tab/>
                <w:delText>49 - Asset Manager</w:delText>
              </w:r>
              <w:r>
                <w:br/>
              </w:r>
              <w:r>
                <w:tab/>
                <w:delText>50 - Pledgor Account</w:delText>
              </w:r>
              <w:r>
                <w:br/>
              </w:r>
              <w:r>
                <w:tab/>
                <w:delText>51 - Pledgee Account</w:delText>
              </w:r>
              <w:r>
                <w:br/>
              </w:r>
              <w:r>
                <w:tab/>
                <w:delText>52 - Large Trader Reportable Account</w:delText>
              </w:r>
              <w:r>
                <w:br/>
              </w:r>
              <w:r>
                <w:tab/>
                <w:delText>53 - Trader mnemonic</w:delText>
              </w:r>
              <w:r>
                <w:br/>
              </w:r>
              <w:r>
                <w:tab/>
                <w:delText>54 - Sender Location</w:delText>
              </w:r>
              <w:r>
                <w:br/>
              </w:r>
              <w:r>
                <w:tab/>
                <w:delText>55 - Session ID</w:delText>
              </w:r>
              <w:r>
                <w:br/>
              </w:r>
              <w:r>
                <w:tab/>
                <w:delText>56 - Acceptable Counterparty</w:delText>
              </w:r>
              <w:r>
                <w:br/>
              </w:r>
              <w:r>
                <w:tab/>
                <w:delText>57 - Unacceptable Counterparty</w:delText>
              </w:r>
              <w:r>
                <w:br/>
              </w:r>
              <w:r>
                <w:tab/>
                <w:delText>58 - Entering Unit</w:delText>
              </w:r>
              <w:r>
                <w:br/>
              </w:r>
              <w:r>
                <w:tab/>
                <w:delText>59 - Executing Unit</w:delText>
              </w:r>
              <w:r>
                <w:br/>
              </w:r>
              <w:r>
                <w:tab/>
                <w:delText>60 - Introducing Broker</w:delText>
              </w:r>
              <w:r>
                <w:br/>
              </w:r>
              <w:r>
                <w:tab/>
                <w:delText>61 - Quote originator</w:delText>
              </w:r>
              <w:r>
                <w:br/>
              </w:r>
              <w:r>
                <w:tab/>
                <w:delText>62 - Report originator</w:delText>
              </w:r>
              <w:r>
                <w:br/>
              </w:r>
              <w:r>
                <w:tab/>
                <w:delText>63 - Systematic internaliser (SI)</w:delText>
              </w:r>
              <w:r>
                <w:br/>
              </w:r>
              <w:r>
                <w:tab/>
                <w:delText>64 - Multilateral Trading Facility (MTF)</w:delText>
              </w:r>
              <w:r>
                <w:br/>
              </w:r>
              <w:r>
                <w:tab/>
                <w:delText>65 - Regulated Market (RM)</w:delText>
              </w:r>
              <w:r>
                <w:br/>
              </w:r>
              <w:r>
                <w:tab/>
                <w:delText>66 - Market Maker</w:delText>
              </w:r>
              <w:r>
                <w:br/>
              </w:r>
              <w:r>
                <w:tab/>
                <w:delText>67 - Investment Firm</w:delText>
              </w:r>
              <w:r>
                <w:br/>
              </w:r>
              <w:r>
                <w:tab/>
                <w:delText>68 - Host Competent Authority (Host CA)</w:delText>
              </w:r>
              <w:r>
                <w:br/>
              </w:r>
              <w:r>
                <w:tab/>
                <w:delText>69 - Home Competent Authority (Home CA)</w:delText>
              </w:r>
              <w:r>
                <w:br/>
              </w:r>
              <w:r>
                <w:tab/>
                <w:delText>70 - Competent Authority of the most relevant market in terms of liquidity (CAL)</w:delText>
              </w:r>
              <w:r>
                <w:br/>
              </w:r>
              <w:r>
                <w:tab/>
                <w:delText xml:space="preserve">71 - Competent Authority of the Transaction (Execution) Venue (CATV) </w:delText>
              </w:r>
              <w:r>
                <w:br/>
              </w:r>
              <w:r>
                <w:tab/>
                <w:delText>72 - Reporting intermediary (medium/vendor via which report has been published)</w:delText>
              </w:r>
              <w:r>
                <w:br/>
              </w:r>
              <w:r>
                <w:tab/>
                <w:delText>73 - Execution Venue</w:delText>
              </w:r>
              <w:r>
                <w:br/>
              </w:r>
              <w:r>
                <w:tab/>
                <w:delText>74 - Market data entry originator</w:delText>
              </w:r>
              <w:r>
                <w:br/>
              </w:r>
              <w:r>
                <w:tab/>
                <w:delText>75 - Location ID</w:delText>
              </w:r>
              <w:r>
                <w:br/>
              </w:r>
              <w:r>
                <w:tab/>
                <w:delText>76 - Desk ID</w:delText>
              </w:r>
              <w:r>
                <w:br/>
              </w:r>
              <w:r>
                <w:tab/>
                <w:delText>77 - Market data market</w:delText>
              </w:r>
              <w:r>
                <w:br/>
              </w:r>
              <w:r>
                <w:tab/>
                <w:delText>78 - Allocation Entity</w:delText>
              </w:r>
              <w:r>
                <w:br/>
              </w:r>
              <w:r>
                <w:tab/>
                <w:delText>79 - Prime Broker providing General Trade Services</w:delText>
              </w:r>
              <w:r>
                <w:br/>
              </w:r>
              <w:r>
                <w:tab/>
                <w:delText>80 - Step-Out Firm (Prime Broker)</w:delText>
              </w:r>
              <w:r>
                <w:br/>
              </w:r>
              <w:r>
                <w:tab/>
                <w:delText>81 - BrokerClearingID</w:delText>
              </w:r>
            </w:del>
          </w:p>
        </w:tc>
        <w:tc>
          <w:tcPr>
            <w:tcW w:w="4411" w:type="dxa"/>
            <w:shd w:val="clear" w:color="auto" w:fill="auto"/>
          </w:tcPr>
          <w:p w14:paraId="3DA710D7" w14:textId="77777777" w:rsidR="00DE5358" w:rsidRPr="00DE5358" w:rsidRDefault="00DE5358" w:rsidP="00DE5358">
            <w:pPr>
              <w:rPr>
                <w:del w:id="3016" w:author="Administrator" w:date="2011-08-18T10:26:00Z"/>
              </w:rPr>
            </w:pPr>
            <w:del w:id="3017" w:author="Administrator" w:date="2011-08-18T10:26:00Z">
              <w:r w:rsidRPr="00DE5358">
                <w:delText>R</w:delText>
              </w:r>
            </w:del>
          </w:p>
        </w:tc>
      </w:tr>
      <w:tr w:rsidR="00DE5358" w:rsidRPr="00DE5358" w14:paraId="24C1FD42" w14:textId="77777777" w:rsidTr="00BD0927">
        <w:trPr>
          <w:del w:id="3018" w:author="Administrator" w:date="2011-08-18T10:26:00Z"/>
        </w:trPr>
        <w:tc>
          <w:tcPr>
            <w:tcW w:w="828" w:type="dxa"/>
            <w:shd w:val="clear" w:color="auto" w:fill="auto"/>
          </w:tcPr>
          <w:p w14:paraId="5812299B" w14:textId="77777777" w:rsidR="00DE5358" w:rsidRPr="00DE5358" w:rsidRDefault="00DE5358" w:rsidP="00DE5358">
            <w:pPr>
              <w:rPr>
                <w:del w:id="3019" w:author="Administrator" w:date="2011-08-18T10:26:00Z"/>
              </w:rPr>
            </w:pPr>
            <w:bookmarkStart w:id="3020" w:name="fld_NoRelatedPartySubIDs" w:colFirst="1" w:colLast="1"/>
            <w:bookmarkEnd w:id="3006"/>
            <w:del w:id="3021" w:author="Administrator" w:date="2011-08-18T10:26:00Z">
              <w:r w:rsidRPr="00DE5358">
                <w:delText>1566</w:delText>
              </w:r>
            </w:del>
          </w:p>
        </w:tc>
        <w:tc>
          <w:tcPr>
            <w:tcW w:w="2069" w:type="dxa"/>
            <w:shd w:val="clear" w:color="auto" w:fill="auto"/>
          </w:tcPr>
          <w:p w14:paraId="4BD2FD58" w14:textId="77777777" w:rsidR="00DE5358" w:rsidRPr="00DE5358" w:rsidRDefault="00DE5358" w:rsidP="00DE5358">
            <w:pPr>
              <w:rPr>
                <w:del w:id="3022" w:author="Administrator" w:date="2011-08-18T10:26:00Z"/>
              </w:rPr>
            </w:pPr>
            <w:del w:id="3023" w:author="Administrator" w:date="2011-08-18T10:26:00Z">
              <w:r w:rsidRPr="00DE5358">
                <w:delText>NoRelatedPartySubIDs</w:delText>
              </w:r>
            </w:del>
          </w:p>
        </w:tc>
        <w:tc>
          <w:tcPr>
            <w:tcW w:w="1083" w:type="dxa"/>
            <w:shd w:val="clear" w:color="auto" w:fill="auto"/>
          </w:tcPr>
          <w:p w14:paraId="784DF13B" w14:textId="77777777" w:rsidR="00DE5358" w:rsidRPr="00DE5358" w:rsidRDefault="00DE5358" w:rsidP="00DE5358">
            <w:pPr>
              <w:rPr>
                <w:del w:id="3024" w:author="Administrator" w:date="2011-08-18T10:26:00Z"/>
              </w:rPr>
            </w:pPr>
            <w:del w:id="3025" w:author="Administrator" w:date="2011-08-18T10:26:00Z">
              <w:r w:rsidRPr="00DE5358">
                <w:delText>NumInGroup</w:delText>
              </w:r>
            </w:del>
          </w:p>
        </w:tc>
        <w:tc>
          <w:tcPr>
            <w:tcW w:w="4677" w:type="dxa"/>
            <w:shd w:val="clear" w:color="auto" w:fill="auto"/>
          </w:tcPr>
          <w:p w14:paraId="612C6396" w14:textId="77777777" w:rsidR="00DE5358" w:rsidRPr="00DE5358" w:rsidRDefault="00DE5358" w:rsidP="00BD0927">
            <w:pPr>
              <w:jc w:val="left"/>
              <w:rPr>
                <w:del w:id="3026" w:author="Administrator" w:date="2011-08-18T10:26:00Z"/>
              </w:rPr>
            </w:pPr>
            <w:del w:id="3027" w:author="Administrator" w:date="2011-08-18T10:26:00Z">
              <w:r w:rsidRPr="00DE5358">
                <w:delText>Number of RelatedPartySubIDs.</w:delText>
              </w:r>
            </w:del>
          </w:p>
        </w:tc>
        <w:tc>
          <w:tcPr>
            <w:tcW w:w="4411" w:type="dxa"/>
            <w:shd w:val="clear" w:color="auto" w:fill="auto"/>
          </w:tcPr>
          <w:p w14:paraId="7EF554C5" w14:textId="77777777" w:rsidR="00DE5358" w:rsidRPr="00DE5358" w:rsidRDefault="00DE5358" w:rsidP="00DE5358">
            <w:pPr>
              <w:rPr>
                <w:del w:id="3028" w:author="Administrator" w:date="2011-08-18T10:26:00Z"/>
              </w:rPr>
            </w:pPr>
          </w:p>
        </w:tc>
      </w:tr>
      <w:tr w:rsidR="00DE5358" w:rsidRPr="00DE5358" w14:paraId="2F85B2C4" w14:textId="77777777" w:rsidTr="00BD0927">
        <w:trPr>
          <w:del w:id="3029" w:author="Administrator" w:date="2011-08-18T10:26:00Z"/>
        </w:trPr>
        <w:tc>
          <w:tcPr>
            <w:tcW w:w="828" w:type="dxa"/>
            <w:shd w:val="clear" w:color="auto" w:fill="auto"/>
          </w:tcPr>
          <w:p w14:paraId="411D91D6" w14:textId="77777777" w:rsidR="00DE5358" w:rsidRPr="00DE5358" w:rsidRDefault="00DE5358" w:rsidP="00DE5358">
            <w:pPr>
              <w:rPr>
                <w:del w:id="3030" w:author="Administrator" w:date="2011-08-18T10:26:00Z"/>
              </w:rPr>
            </w:pPr>
            <w:bookmarkStart w:id="3031" w:name="fld_RelatedPartySubID" w:colFirst="1" w:colLast="1"/>
            <w:bookmarkEnd w:id="3020"/>
            <w:del w:id="3032" w:author="Administrator" w:date="2011-08-18T10:26:00Z">
              <w:r w:rsidRPr="00DE5358">
                <w:delText>1567</w:delText>
              </w:r>
            </w:del>
          </w:p>
        </w:tc>
        <w:tc>
          <w:tcPr>
            <w:tcW w:w="2069" w:type="dxa"/>
            <w:shd w:val="clear" w:color="auto" w:fill="auto"/>
          </w:tcPr>
          <w:p w14:paraId="267095D0" w14:textId="77777777" w:rsidR="00DE5358" w:rsidRPr="00DE5358" w:rsidRDefault="00DE5358" w:rsidP="00DE5358">
            <w:pPr>
              <w:rPr>
                <w:del w:id="3033" w:author="Administrator" w:date="2011-08-18T10:26:00Z"/>
              </w:rPr>
            </w:pPr>
            <w:del w:id="3034" w:author="Administrator" w:date="2011-08-18T10:26:00Z">
              <w:r w:rsidRPr="00DE5358">
                <w:delText>RelatedPartySubID</w:delText>
              </w:r>
            </w:del>
          </w:p>
        </w:tc>
        <w:tc>
          <w:tcPr>
            <w:tcW w:w="1083" w:type="dxa"/>
            <w:shd w:val="clear" w:color="auto" w:fill="auto"/>
          </w:tcPr>
          <w:p w14:paraId="48300296" w14:textId="77777777" w:rsidR="00DE5358" w:rsidRPr="00DE5358" w:rsidRDefault="00DE5358" w:rsidP="00DE5358">
            <w:pPr>
              <w:rPr>
                <w:del w:id="3035" w:author="Administrator" w:date="2011-08-18T10:26:00Z"/>
              </w:rPr>
            </w:pPr>
            <w:del w:id="3036" w:author="Administrator" w:date="2011-08-18T10:26:00Z">
              <w:r w:rsidRPr="00DE5358">
                <w:delText>String</w:delText>
              </w:r>
            </w:del>
          </w:p>
        </w:tc>
        <w:tc>
          <w:tcPr>
            <w:tcW w:w="4677" w:type="dxa"/>
            <w:shd w:val="clear" w:color="auto" w:fill="auto"/>
          </w:tcPr>
          <w:p w14:paraId="74E00CE8" w14:textId="77777777" w:rsidR="00DE5358" w:rsidRPr="00DE5358" w:rsidRDefault="00DE5358" w:rsidP="00BD0927">
            <w:pPr>
              <w:jc w:val="left"/>
              <w:rPr>
                <w:del w:id="3037" w:author="Administrator" w:date="2011-08-18T10:26:00Z"/>
              </w:rPr>
            </w:pPr>
            <w:del w:id="3038" w:author="Administrator" w:date="2011-08-18T10:26:00Z">
              <w:r w:rsidRPr="00DE5358">
                <w:delText>PartySubID value within a RelatedPartyGrp repeating group.</w:delText>
              </w:r>
            </w:del>
          </w:p>
        </w:tc>
        <w:tc>
          <w:tcPr>
            <w:tcW w:w="4411" w:type="dxa"/>
            <w:shd w:val="clear" w:color="auto" w:fill="auto"/>
          </w:tcPr>
          <w:p w14:paraId="525C0702" w14:textId="77777777" w:rsidR="00DE5358" w:rsidRPr="00DE5358" w:rsidRDefault="00DE5358" w:rsidP="00DE5358">
            <w:pPr>
              <w:rPr>
                <w:del w:id="3039" w:author="Administrator" w:date="2011-08-18T10:26:00Z"/>
              </w:rPr>
            </w:pPr>
            <w:del w:id="3040" w:author="Administrator" w:date="2011-08-18T10:26:00Z">
              <w:r w:rsidRPr="00DE5358">
                <w:delText>ID</w:delText>
              </w:r>
            </w:del>
          </w:p>
        </w:tc>
      </w:tr>
      <w:tr w:rsidR="00DE5358" w:rsidRPr="00DE5358" w14:paraId="188BE816" w14:textId="77777777" w:rsidTr="00BD0927">
        <w:trPr>
          <w:del w:id="3041" w:author="Administrator" w:date="2011-08-18T10:26:00Z"/>
        </w:trPr>
        <w:tc>
          <w:tcPr>
            <w:tcW w:w="828" w:type="dxa"/>
            <w:shd w:val="clear" w:color="auto" w:fill="auto"/>
          </w:tcPr>
          <w:p w14:paraId="3727D747" w14:textId="77777777" w:rsidR="00DE5358" w:rsidRPr="00DE5358" w:rsidRDefault="00DE5358" w:rsidP="00DE5358">
            <w:pPr>
              <w:rPr>
                <w:del w:id="3042" w:author="Administrator" w:date="2011-08-18T10:26:00Z"/>
              </w:rPr>
            </w:pPr>
            <w:bookmarkStart w:id="3043" w:name="fld_RelatedPartySubIDType" w:colFirst="1" w:colLast="1"/>
            <w:bookmarkEnd w:id="3031"/>
            <w:del w:id="3044" w:author="Administrator" w:date="2011-08-18T10:26:00Z">
              <w:r w:rsidRPr="00DE5358">
                <w:delText>1568</w:delText>
              </w:r>
            </w:del>
          </w:p>
        </w:tc>
        <w:tc>
          <w:tcPr>
            <w:tcW w:w="2069" w:type="dxa"/>
            <w:shd w:val="clear" w:color="auto" w:fill="auto"/>
          </w:tcPr>
          <w:p w14:paraId="0E7AA2FA" w14:textId="77777777" w:rsidR="00DE5358" w:rsidRPr="00DE5358" w:rsidRDefault="00DE5358" w:rsidP="00DE5358">
            <w:pPr>
              <w:rPr>
                <w:del w:id="3045" w:author="Administrator" w:date="2011-08-18T10:26:00Z"/>
              </w:rPr>
            </w:pPr>
            <w:del w:id="3046" w:author="Administrator" w:date="2011-08-18T10:26:00Z">
              <w:r w:rsidRPr="00DE5358">
                <w:delText>RelatedPartySubIDType</w:delText>
              </w:r>
            </w:del>
          </w:p>
        </w:tc>
        <w:tc>
          <w:tcPr>
            <w:tcW w:w="1083" w:type="dxa"/>
            <w:shd w:val="clear" w:color="auto" w:fill="auto"/>
          </w:tcPr>
          <w:p w14:paraId="11CAFEAE" w14:textId="77777777" w:rsidR="00DE5358" w:rsidRPr="00DE5358" w:rsidRDefault="00DE5358" w:rsidP="00DE5358">
            <w:pPr>
              <w:rPr>
                <w:del w:id="3047" w:author="Administrator" w:date="2011-08-18T10:26:00Z"/>
              </w:rPr>
            </w:pPr>
            <w:del w:id="3048" w:author="Administrator" w:date="2011-08-18T10:26:00Z">
              <w:r w:rsidRPr="00DE5358">
                <w:delText>int</w:delText>
              </w:r>
            </w:del>
          </w:p>
        </w:tc>
        <w:tc>
          <w:tcPr>
            <w:tcW w:w="4677" w:type="dxa"/>
            <w:shd w:val="clear" w:color="auto" w:fill="auto"/>
          </w:tcPr>
          <w:p w14:paraId="339912FB" w14:textId="77777777" w:rsidR="00DE5358" w:rsidRDefault="00DE5358" w:rsidP="00BD0927">
            <w:pPr>
              <w:jc w:val="left"/>
              <w:rPr>
                <w:del w:id="3049" w:author="Administrator" w:date="2011-08-18T10:26:00Z"/>
              </w:rPr>
            </w:pPr>
            <w:del w:id="3050" w:author="Administrator" w:date="2011-08-18T10:26:00Z">
              <w:r>
                <w:delText>PartySubIDType value within a RelatedPartyGrp repeating group.</w:delText>
              </w:r>
            </w:del>
          </w:p>
          <w:p w14:paraId="127A02C0" w14:textId="77777777" w:rsidR="00DE5358" w:rsidRDefault="00DE5358" w:rsidP="00BD0927">
            <w:pPr>
              <w:jc w:val="left"/>
              <w:rPr>
                <w:del w:id="3051" w:author="Administrator" w:date="2011-08-18T10:26:00Z"/>
              </w:rPr>
            </w:pPr>
            <w:del w:id="3052" w:author="Administrator" w:date="2011-08-18T10:26:00Z">
              <w:r>
                <w:delText>Valid values:</w:delText>
              </w:r>
              <w:r>
                <w:br/>
              </w:r>
              <w:r>
                <w:tab/>
                <w:delText>1 - Firm</w:delText>
              </w:r>
              <w:r>
                <w:br/>
              </w:r>
              <w:r>
                <w:tab/>
                <w:delText>2 - Person</w:delText>
              </w:r>
              <w:r>
                <w:br/>
              </w:r>
              <w:r>
                <w:tab/>
                <w:delText>3 - System</w:delText>
              </w:r>
              <w:r>
                <w:br/>
              </w:r>
              <w:r>
                <w:tab/>
                <w:delText>4 - Application</w:delText>
              </w:r>
              <w:r>
                <w:br/>
              </w:r>
              <w:r>
                <w:tab/>
                <w:delText>5 - Full legal name of firm</w:delText>
              </w:r>
              <w:r>
                <w:br/>
              </w:r>
              <w:r>
                <w:tab/>
                <w:delText>6 - Postal address</w:delText>
              </w:r>
              <w:r>
                <w:br/>
              </w:r>
              <w:r>
                <w:tab/>
                <w:delText>7 - Phone number</w:delText>
              </w:r>
              <w:r>
                <w:br/>
              </w:r>
              <w:r>
                <w:tab/>
                <w:delText>8 - Email address</w:delText>
              </w:r>
              <w:r>
                <w:br/>
              </w:r>
              <w:r>
                <w:tab/>
                <w:delText>9 - Contact name</w:delText>
              </w:r>
              <w:r>
                <w:br/>
              </w:r>
              <w:r>
                <w:tab/>
                <w:delText>10 - Securities account number (for settlement instructions)</w:delText>
              </w:r>
              <w:r>
                <w:br/>
              </w:r>
              <w:r>
                <w:tab/>
                <w:delText>11 - Registration number (for settlement instructions and confirmations)</w:delText>
              </w:r>
              <w:r>
                <w:br/>
              </w:r>
              <w:r>
                <w:tab/>
                <w:delText>12 - Registered address (for confirmation purposes)</w:delText>
              </w:r>
              <w:r>
                <w:br/>
              </w:r>
              <w:r>
                <w:tab/>
                <w:delText>13 - Regulatory status (for confirmation purposes)</w:delText>
              </w:r>
              <w:r>
                <w:br/>
              </w:r>
              <w:r>
                <w:tab/>
                <w:delText>14 - Registration name (for settlement instructions)</w:delText>
              </w:r>
              <w:r>
                <w:br/>
              </w:r>
              <w:r>
                <w:tab/>
                <w:delText>15 - Cash account number (for settlement instructions)</w:delText>
              </w:r>
              <w:r>
                <w:br/>
              </w:r>
              <w:r>
                <w:tab/>
                <w:delText>16 - BIC</w:delText>
              </w:r>
              <w:r>
                <w:br/>
              </w:r>
              <w:r>
                <w:tab/>
                <w:delText>17 - CSD participant member code</w:delText>
              </w:r>
              <w:r>
                <w:br/>
              </w:r>
              <w:r>
                <w:tab/>
                <w:delText>18 - Registered address</w:delText>
              </w:r>
              <w:r>
                <w:br/>
              </w:r>
              <w:r>
                <w:tab/>
                <w:delText>19 - Fund account name</w:delText>
              </w:r>
              <w:r>
                <w:br/>
              </w:r>
              <w:r>
                <w:tab/>
                <w:delText>20 - Telex number</w:delText>
              </w:r>
              <w:r>
                <w:br/>
              </w:r>
              <w:r>
                <w:tab/>
                <w:delText>21 - Fax number</w:delText>
              </w:r>
              <w:r>
                <w:br/>
              </w:r>
              <w:r>
                <w:tab/>
                <w:delText>22 - Securities account name</w:delText>
              </w:r>
              <w:r>
                <w:br/>
              </w:r>
              <w:r>
                <w:tab/>
                <w:delText>23 - Cash account name</w:delText>
              </w:r>
              <w:r>
                <w:br/>
              </w:r>
              <w:r>
                <w:tab/>
                <w:delText>24 - Department</w:delText>
              </w:r>
              <w:r>
                <w:br/>
              </w:r>
              <w:r>
                <w:tab/>
                <w:delText>25 - Location desk</w:delText>
              </w:r>
              <w:r>
                <w:br/>
              </w:r>
              <w:r>
                <w:tab/>
                <w:delText>26 - Position account type</w:delText>
              </w:r>
              <w:r>
                <w:br/>
              </w:r>
              <w:r>
                <w:tab/>
                <w:delText>27 - Security locate ID</w:delText>
              </w:r>
              <w:r>
                <w:br/>
              </w:r>
              <w:r>
                <w:tab/>
                <w:delText>28 - Market maker</w:delText>
              </w:r>
              <w:r>
                <w:br/>
              </w:r>
              <w:r>
                <w:tab/>
                <w:delText>29 - Eligible counterparty</w:delText>
              </w:r>
              <w:r>
                <w:br/>
              </w:r>
              <w:r>
                <w:tab/>
                <w:delText>30 - Professional client</w:delText>
              </w:r>
              <w:r>
                <w:br/>
              </w:r>
              <w:r>
                <w:tab/>
                <w:delText>31 - Location</w:delText>
              </w:r>
              <w:r>
                <w:br/>
              </w:r>
              <w:r>
                <w:tab/>
                <w:delText>32 - Execution venue</w:delText>
              </w:r>
              <w:r>
                <w:br/>
              </w:r>
              <w:r>
                <w:tab/>
                <w:delText>33 - Currency delivery identifier</w:delText>
              </w:r>
            </w:del>
          </w:p>
          <w:p w14:paraId="6DC831E0" w14:textId="77777777" w:rsidR="00DE5358" w:rsidRDefault="00DE5358" w:rsidP="00BD0927">
            <w:pPr>
              <w:jc w:val="left"/>
              <w:rPr>
                <w:del w:id="3053" w:author="Administrator" w:date="2011-08-18T10:26:00Z"/>
              </w:rPr>
            </w:pPr>
          </w:p>
          <w:p w14:paraId="342E4C12" w14:textId="77777777" w:rsidR="00DE5358" w:rsidRPr="00DE5358" w:rsidRDefault="00DE5358" w:rsidP="00BD0927">
            <w:pPr>
              <w:jc w:val="left"/>
              <w:rPr>
                <w:del w:id="3054" w:author="Administrator" w:date="2011-08-18T10:26:00Z"/>
              </w:rPr>
            </w:pPr>
            <w:del w:id="3055" w:author="Administrator" w:date="2011-08-18T10:26:00Z">
              <w:r>
                <w:delText>or any value conforming to the data type Reserved4000Plus</w:delText>
              </w:r>
            </w:del>
          </w:p>
        </w:tc>
        <w:tc>
          <w:tcPr>
            <w:tcW w:w="4411" w:type="dxa"/>
            <w:shd w:val="clear" w:color="auto" w:fill="auto"/>
          </w:tcPr>
          <w:p w14:paraId="6F292561" w14:textId="77777777" w:rsidR="00DE5358" w:rsidRPr="00DE5358" w:rsidRDefault="00DE5358" w:rsidP="00DE5358">
            <w:pPr>
              <w:rPr>
                <w:del w:id="3056" w:author="Administrator" w:date="2011-08-18T10:26:00Z"/>
              </w:rPr>
            </w:pPr>
            <w:del w:id="3057" w:author="Administrator" w:date="2011-08-18T10:26:00Z">
              <w:r w:rsidRPr="00DE5358">
                <w:delText>Typ</w:delText>
              </w:r>
            </w:del>
          </w:p>
        </w:tc>
      </w:tr>
      <w:tr w:rsidR="00DE5358" w:rsidRPr="00DE5358" w14:paraId="29E65725" w14:textId="77777777" w:rsidTr="00BD0927">
        <w:trPr>
          <w:del w:id="3058" w:author="Administrator" w:date="2011-08-18T10:26:00Z"/>
        </w:trPr>
        <w:tc>
          <w:tcPr>
            <w:tcW w:w="828" w:type="dxa"/>
            <w:shd w:val="clear" w:color="auto" w:fill="auto"/>
          </w:tcPr>
          <w:p w14:paraId="4A53528F" w14:textId="77777777" w:rsidR="00DE5358" w:rsidRPr="00DE5358" w:rsidRDefault="00DE5358" w:rsidP="00DE5358">
            <w:pPr>
              <w:rPr>
                <w:del w:id="3059" w:author="Administrator" w:date="2011-08-18T10:26:00Z"/>
              </w:rPr>
            </w:pPr>
            <w:bookmarkStart w:id="3060" w:name="fld_NoRelatedPartyAltIDs" w:colFirst="1" w:colLast="1"/>
            <w:bookmarkEnd w:id="3043"/>
            <w:del w:id="3061" w:author="Administrator" w:date="2011-08-18T10:26:00Z">
              <w:r w:rsidRPr="00DE5358">
                <w:delText>1569</w:delText>
              </w:r>
            </w:del>
          </w:p>
        </w:tc>
        <w:tc>
          <w:tcPr>
            <w:tcW w:w="2069" w:type="dxa"/>
            <w:shd w:val="clear" w:color="auto" w:fill="auto"/>
          </w:tcPr>
          <w:p w14:paraId="7993051F" w14:textId="77777777" w:rsidR="00DE5358" w:rsidRPr="00DE5358" w:rsidRDefault="00DE5358" w:rsidP="00DE5358">
            <w:pPr>
              <w:rPr>
                <w:del w:id="3062" w:author="Administrator" w:date="2011-08-18T10:26:00Z"/>
              </w:rPr>
            </w:pPr>
            <w:del w:id="3063" w:author="Administrator" w:date="2011-08-18T10:26:00Z">
              <w:r w:rsidRPr="00DE5358">
                <w:delText>NoRelatedPartyAltIDs</w:delText>
              </w:r>
            </w:del>
          </w:p>
        </w:tc>
        <w:tc>
          <w:tcPr>
            <w:tcW w:w="1083" w:type="dxa"/>
            <w:shd w:val="clear" w:color="auto" w:fill="auto"/>
          </w:tcPr>
          <w:p w14:paraId="183879EA" w14:textId="77777777" w:rsidR="00DE5358" w:rsidRPr="00DE5358" w:rsidRDefault="00DE5358" w:rsidP="00DE5358">
            <w:pPr>
              <w:rPr>
                <w:del w:id="3064" w:author="Administrator" w:date="2011-08-18T10:26:00Z"/>
              </w:rPr>
            </w:pPr>
            <w:del w:id="3065" w:author="Administrator" w:date="2011-08-18T10:26:00Z">
              <w:r w:rsidRPr="00DE5358">
                <w:delText>NumInGroup</w:delText>
              </w:r>
            </w:del>
          </w:p>
        </w:tc>
        <w:tc>
          <w:tcPr>
            <w:tcW w:w="4677" w:type="dxa"/>
            <w:shd w:val="clear" w:color="auto" w:fill="auto"/>
          </w:tcPr>
          <w:p w14:paraId="49A9BF07" w14:textId="77777777" w:rsidR="00DE5358" w:rsidRPr="00DE5358" w:rsidRDefault="00DE5358" w:rsidP="00BD0927">
            <w:pPr>
              <w:jc w:val="left"/>
              <w:rPr>
                <w:del w:id="3066" w:author="Administrator" w:date="2011-08-18T10:26:00Z"/>
              </w:rPr>
            </w:pPr>
            <w:del w:id="3067" w:author="Administrator" w:date="2011-08-18T10:26:00Z">
              <w:r w:rsidRPr="00DE5358">
                <w:delText>Number of RelatedPartyAltIDs.</w:delText>
              </w:r>
            </w:del>
          </w:p>
        </w:tc>
        <w:tc>
          <w:tcPr>
            <w:tcW w:w="4411" w:type="dxa"/>
            <w:shd w:val="clear" w:color="auto" w:fill="auto"/>
          </w:tcPr>
          <w:p w14:paraId="10125227" w14:textId="77777777" w:rsidR="00DE5358" w:rsidRPr="00DE5358" w:rsidRDefault="00DE5358" w:rsidP="00DE5358">
            <w:pPr>
              <w:rPr>
                <w:del w:id="3068" w:author="Administrator" w:date="2011-08-18T10:26:00Z"/>
              </w:rPr>
            </w:pPr>
          </w:p>
        </w:tc>
      </w:tr>
      <w:tr w:rsidR="00DE5358" w:rsidRPr="00DE5358" w14:paraId="013F7874" w14:textId="77777777" w:rsidTr="00BD0927">
        <w:trPr>
          <w:del w:id="3069" w:author="Administrator" w:date="2011-08-18T10:26:00Z"/>
        </w:trPr>
        <w:tc>
          <w:tcPr>
            <w:tcW w:w="828" w:type="dxa"/>
            <w:shd w:val="clear" w:color="auto" w:fill="auto"/>
          </w:tcPr>
          <w:p w14:paraId="04A9EA08" w14:textId="77777777" w:rsidR="00DE5358" w:rsidRPr="00DE5358" w:rsidRDefault="00DE5358" w:rsidP="00DE5358">
            <w:pPr>
              <w:rPr>
                <w:del w:id="3070" w:author="Administrator" w:date="2011-08-18T10:26:00Z"/>
              </w:rPr>
            </w:pPr>
            <w:bookmarkStart w:id="3071" w:name="fld_RelatedPartyAltID" w:colFirst="1" w:colLast="1"/>
            <w:bookmarkEnd w:id="3060"/>
            <w:del w:id="3072" w:author="Administrator" w:date="2011-08-18T10:26:00Z">
              <w:r w:rsidRPr="00DE5358">
                <w:delText>1570</w:delText>
              </w:r>
            </w:del>
          </w:p>
        </w:tc>
        <w:tc>
          <w:tcPr>
            <w:tcW w:w="2069" w:type="dxa"/>
            <w:shd w:val="clear" w:color="auto" w:fill="auto"/>
          </w:tcPr>
          <w:p w14:paraId="0583E23E" w14:textId="77777777" w:rsidR="00DE5358" w:rsidRPr="00DE5358" w:rsidRDefault="00DE5358" w:rsidP="00DE5358">
            <w:pPr>
              <w:rPr>
                <w:del w:id="3073" w:author="Administrator" w:date="2011-08-18T10:26:00Z"/>
              </w:rPr>
            </w:pPr>
            <w:del w:id="3074" w:author="Administrator" w:date="2011-08-18T10:26:00Z">
              <w:r w:rsidRPr="00DE5358">
                <w:delText>RelatedPartyAltID</w:delText>
              </w:r>
            </w:del>
          </w:p>
        </w:tc>
        <w:tc>
          <w:tcPr>
            <w:tcW w:w="1083" w:type="dxa"/>
            <w:shd w:val="clear" w:color="auto" w:fill="auto"/>
          </w:tcPr>
          <w:p w14:paraId="2F8B13E1" w14:textId="77777777" w:rsidR="00DE5358" w:rsidRPr="00DE5358" w:rsidRDefault="00DE5358" w:rsidP="00DE5358">
            <w:pPr>
              <w:rPr>
                <w:del w:id="3075" w:author="Administrator" w:date="2011-08-18T10:26:00Z"/>
              </w:rPr>
            </w:pPr>
            <w:del w:id="3076" w:author="Administrator" w:date="2011-08-18T10:26:00Z">
              <w:r w:rsidRPr="00DE5358">
                <w:delText>String</w:delText>
              </w:r>
            </w:del>
          </w:p>
        </w:tc>
        <w:tc>
          <w:tcPr>
            <w:tcW w:w="4677" w:type="dxa"/>
            <w:shd w:val="clear" w:color="auto" w:fill="auto"/>
          </w:tcPr>
          <w:p w14:paraId="058670CA" w14:textId="77777777" w:rsidR="00DE5358" w:rsidRPr="00DE5358" w:rsidRDefault="00DE5358" w:rsidP="00BD0927">
            <w:pPr>
              <w:jc w:val="left"/>
              <w:rPr>
                <w:del w:id="3077" w:author="Administrator" w:date="2011-08-18T10:26:00Z"/>
              </w:rPr>
            </w:pPr>
            <w:del w:id="3078" w:author="Administrator" w:date="2011-08-18T10:26:00Z">
              <w:r w:rsidRPr="00DE5358">
                <w:delText>PartyID value within a RelatedPartyAltIDs repeating group.</w:delText>
              </w:r>
            </w:del>
          </w:p>
        </w:tc>
        <w:tc>
          <w:tcPr>
            <w:tcW w:w="4411" w:type="dxa"/>
            <w:shd w:val="clear" w:color="auto" w:fill="auto"/>
          </w:tcPr>
          <w:p w14:paraId="11A1A4E4" w14:textId="77777777" w:rsidR="00DE5358" w:rsidRPr="00DE5358" w:rsidRDefault="00DE5358" w:rsidP="00DE5358">
            <w:pPr>
              <w:rPr>
                <w:del w:id="3079" w:author="Administrator" w:date="2011-08-18T10:26:00Z"/>
              </w:rPr>
            </w:pPr>
            <w:del w:id="3080" w:author="Administrator" w:date="2011-08-18T10:26:00Z">
              <w:r w:rsidRPr="00DE5358">
                <w:delText>ID</w:delText>
              </w:r>
            </w:del>
          </w:p>
        </w:tc>
      </w:tr>
      <w:tr w:rsidR="00DE5358" w:rsidRPr="00DE5358" w14:paraId="3BD269B2" w14:textId="77777777" w:rsidTr="00BD0927">
        <w:trPr>
          <w:del w:id="3081" w:author="Administrator" w:date="2011-08-18T10:26:00Z"/>
        </w:trPr>
        <w:tc>
          <w:tcPr>
            <w:tcW w:w="828" w:type="dxa"/>
            <w:shd w:val="clear" w:color="auto" w:fill="auto"/>
          </w:tcPr>
          <w:p w14:paraId="7AFCA166" w14:textId="77777777" w:rsidR="00DE5358" w:rsidRPr="00DE5358" w:rsidRDefault="00DE5358" w:rsidP="00DE5358">
            <w:pPr>
              <w:rPr>
                <w:del w:id="3082" w:author="Administrator" w:date="2011-08-18T10:26:00Z"/>
              </w:rPr>
            </w:pPr>
            <w:bookmarkStart w:id="3083" w:name="fld_RelatedPartyAltIDSource" w:colFirst="1" w:colLast="1"/>
            <w:bookmarkEnd w:id="3071"/>
            <w:del w:id="3084" w:author="Administrator" w:date="2011-08-18T10:26:00Z">
              <w:r w:rsidRPr="00DE5358">
                <w:delText>1571</w:delText>
              </w:r>
            </w:del>
          </w:p>
        </w:tc>
        <w:tc>
          <w:tcPr>
            <w:tcW w:w="2069" w:type="dxa"/>
            <w:shd w:val="clear" w:color="auto" w:fill="auto"/>
          </w:tcPr>
          <w:p w14:paraId="48C8CD27" w14:textId="77777777" w:rsidR="00DE5358" w:rsidRPr="00DE5358" w:rsidRDefault="00DE5358" w:rsidP="00DE5358">
            <w:pPr>
              <w:rPr>
                <w:del w:id="3085" w:author="Administrator" w:date="2011-08-18T10:26:00Z"/>
              </w:rPr>
            </w:pPr>
            <w:del w:id="3086" w:author="Administrator" w:date="2011-08-18T10:26:00Z">
              <w:r w:rsidRPr="00DE5358">
                <w:delText>RelatedPartyAltIDSource</w:delText>
              </w:r>
            </w:del>
          </w:p>
        </w:tc>
        <w:tc>
          <w:tcPr>
            <w:tcW w:w="1083" w:type="dxa"/>
            <w:shd w:val="clear" w:color="auto" w:fill="auto"/>
          </w:tcPr>
          <w:p w14:paraId="5A73235D" w14:textId="77777777" w:rsidR="00DE5358" w:rsidRPr="00DE5358" w:rsidRDefault="00DE5358" w:rsidP="00DE5358">
            <w:pPr>
              <w:rPr>
                <w:del w:id="3087" w:author="Administrator" w:date="2011-08-18T10:26:00Z"/>
              </w:rPr>
            </w:pPr>
            <w:del w:id="3088" w:author="Administrator" w:date="2011-08-18T10:26:00Z">
              <w:r w:rsidRPr="00DE5358">
                <w:delText>char</w:delText>
              </w:r>
            </w:del>
          </w:p>
        </w:tc>
        <w:tc>
          <w:tcPr>
            <w:tcW w:w="4677" w:type="dxa"/>
            <w:shd w:val="clear" w:color="auto" w:fill="auto"/>
          </w:tcPr>
          <w:p w14:paraId="0E208A98" w14:textId="77777777" w:rsidR="00DE5358" w:rsidRDefault="00DE5358" w:rsidP="00BD0927">
            <w:pPr>
              <w:jc w:val="left"/>
              <w:rPr>
                <w:del w:id="3089" w:author="Administrator" w:date="2011-08-18T10:26:00Z"/>
              </w:rPr>
            </w:pPr>
            <w:del w:id="3090" w:author="Administrator" w:date="2011-08-18T10:26:00Z">
              <w:r>
                <w:delText>PartyIDSource value within a RelatedPartyAltIDs repeating group.</w:delText>
              </w:r>
            </w:del>
          </w:p>
          <w:p w14:paraId="11719A9A" w14:textId="77777777" w:rsidR="00DE5358" w:rsidRPr="00DE5358" w:rsidRDefault="00DE5358" w:rsidP="00BD0927">
            <w:pPr>
              <w:jc w:val="left"/>
              <w:rPr>
                <w:del w:id="3091" w:author="Administrator" w:date="2011-08-18T10:26:00Z"/>
              </w:rPr>
            </w:pPr>
            <w:del w:id="3092" w:author="Administrator" w:date="2011-08-18T10:26:00Z">
              <w:r>
                <w:delText>Valid values:</w:delText>
              </w:r>
              <w:r>
                <w:br/>
                <w:delText>For all PartyRoles</w:delText>
              </w:r>
              <w:r>
                <w:br/>
              </w:r>
              <w:r>
                <w:tab/>
                <w:delText>B - BIC (Bank Identification Code - SWIFT managed) code (ISO9362 - See "Appendix 6-B")</w:delText>
              </w:r>
              <w:r>
                <w:br/>
              </w:r>
              <w:r>
                <w:tab/>
                <w:delText>C - Generally accepted market participant identifier (e.g. NASD mnemonic)</w:delText>
              </w:r>
              <w:r>
                <w:br/>
              </w:r>
              <w:r>
                <w:tab/>
                <w:delText>D - Proprietary / Custom code</w:delText>
              </w:r>
              <w:r>
                <w:br/>
              </w:r>
              <w:r>
                <w:tab/>
                <w:delText>E - ISO Country Code</w:delText>
              </w:r>
              <w:r>
                <w:br/>
              </w:r>
              <w:r>
                <w:tab/>
                <w:delText>F - Settlement Entity Location (note if Local Market Settlement use "E=ISO Country Code") (see "Appendix 6-G" for valid values)</w:delText>
              </w:r>
              <w:r>
                <w:br/>
              </w:r>
              <w:r>
                <w:tab/>
                <w:delText>G - MIC (ISO 10383 - Market Identificer Code) (See "Appendix 6-C")</w:delText>
              </w:r>
              <w:r>
                <w:br/>
              </w:r>
              <w:r>
                <w:tab/>
                <w:delText>H - CSD participant/member code (e.g.. Euroclear, DTC, CREST or Kassenverein number)</w:delText>
              </w:r>
              <w:r>
                <w:br/>
                <w:delText>For PartyRole = "InvestorID" and for CIV</w:delText>
              </w:r>
              <w:r>
                <w:br/>
              </w:r>
              <w:r>
                <w:tab/>
                <w:delText>6 - UK National Insurance or Pension Number</w:delText>
              </w:r>
              <w:r>
                <w:br/>
              </w:r>
              <w:r>
                <w:tab/>
                <w:delText>7 - US Social Security Number</w:delText>
              </w:r>
              <w:r>
                <w:br/>
              </w:r>
              <w:r>
                <w:tab/>
                <w:delText>8 - US Employer or Tax ID Number</w:delText>
              </w:r>
              <w:r>
                <w:br/>
              </w:r>
              <w:r>
                <w:tab/>
                <w:delText>9 - Australian Business Number</w:delText>
              </w:r>
              <w:r>
                <w:br/>
              </w:r>
              <w:r>
                <w:tab/>
                <w:delText>A - Australian Tax File Number</w:delText>
              </w:r>
              <w:r>
                <w:br/>
                <w:delText>For PartyRole = "InvestorID" and for Equities</w:delText>
              </w:r>
              <w:r>
                <w:br/>
              </w:r>
              <w:r>
                <w:tab/>
                <w:delText>1 - Korean Investor ID</w:delText>
              </w:r>
              <w:r>
                <w:br/>
              </w:r>
              <w:r>
                <w:tab/>
                <w:delText>2 - Taiwanese Qualified Foreign Investor ID QFII/FID</w:delText>
              </w:r>
              <w:r>
                <w:br/>
              </w:r>
              <w:r>
                <w:tab/>
                <w:delText>3 - Taiwanese Trading Acct</w:delText>
              </w:r>
              <w:r>
                <w:br/>
              </w:r>
              <w:r>
                <w:tab/>
                <w:delText>4 - Malaysian Central Depository (MCD) number</w:delText>
              </w:r>
              <w:r>
                <w:br/>
              </w:r>
              <w:r>
                <w:tab/>
                <w:delText>5 - Chinese Investor ID</w:delText>
              </w:r>
              <w:r>
                <w:br/>
                <w:delText>For PartyRole="Broker of Credit"</w:delText>
              </w:r>
              <w:r>
                <w:br/>
              </w:r>
              <w:r>
                <w:tab/>
                <w:delText>I - Directed broker three character acronym as defined in ISITC "ETC Best Practice" guidelines document</w:delText>
              </w:r>
            </w:del>
          </w:p>
        </w:tc>
        <w:tc>
          <w:tcPr>
            <w:tcW w:w="4411" w:type="dxa"/>
            <w:shd w:val="clear" w:color="auto" w:fill="auto"/>
          </w:tcPr>
          <w:p w14:paraId="4E44ADF5" w14:textId="77777777" w:rsidR="00DE5358" w:rsidRPr="00DE5358" w:rsidRDefault="00DE5358" w:rsidP="00DE5358">
            <w:pPr>
              <w:rPr>
                <w:del w:id="3093" w:author="Administrator" w:date="2011-08-18T10:26:00Z"/>
              </w:rPr>
            </w:pPr>
            <w:del w:id="3094" w:author="Administrator" w:date="2011-08-18T10:26:00Z">
              <w:r w:rsidRPr="00DE5358">
                <w:delText>Src</w:delText>
              </w:r>
            </w:del>
          </w:p>
        </w:tc>
      </w:tr>
      <w:tr w:rsidR="00DE5358" w:rsidRPr="00DE5358" w14:paraId="7CFA31F5" w14:textId="77777777" w:rsidTr="00BD0927">
        <w:trPr>
          <w:del w:id="3095" w:author="Administrator" w:date="2011-08-18T10:26:00Z"/>
        </w:trPr>
        <w:tc>
          <w:tcPr>
            <w:tcW w:w="828" w:type="dxa"/>
            <w:shd w:val="clear" w:color="auto" w:fill="auto"/>
          </w:tcPr>
          <w:p w14:paraId="122D9567" w14:textId="77777777" w:rsidR="00DE5358" w:rsidRPr="00DE5358" w:rsidRDefault="00DE5358" w:rsidP="00DE5358">
            <w:pPr>
              <w:rPr>
                <w:del w:id="3096" w:author="Administrator" w:date="2011-08-18T10:26:00Z"/>
              </w:rPr>
            </w:pPr>
            <w:bookmarkStart w:id="3097" w:name="fld_NoRelatedPartyAltSubIDs" w:colFirst="1" w:colLast="1"/>
            <w:bookmarkEnd w:id="3083"/>
            <w:del w:id="3098" w:author="Administrator" w:date="2011-08-18T10:26:00Z">
              <w:r w:rsidRPr="00DE5358">
                <w:delText>1572</w:delText>
              </w:r>
            </w:del>
          </w:p>
        </w:tc>
        <w:tc>
          <w:tcPr>
            <w:tcW w:w="2069" w:type="dxa"/>
            <w:shd w:val="clear" w:color="auto" w:fill="auto"/>
          </w:tcPr>
          <w:p w14:paraId="79C94BAF" w14:textId="77777777" w:rsidR="00DE5358" w:rsidRPr="00DE5358" w:rsidRDefault="00DE5358" w:rsidP="00DE5358">
            <w:pPr>
              <w:rPr>
                <w:del w:id="3099" w:author="Administrator" w:date="2011-08-18T10:26:00Z"/>
              </w:rPr>
            </w:pPr>
            <w:del w:id="3100" w:author="Administrator" w:date="2011-08-18T10:26:00Z">
              <w:r w:rsidRPr="00DE5358">
                <w:delText>NoRelatedPartyAltSubIDs</w:delText>
              </w:r>
            </w:del>
          </w:p>
        </w:tc>
        <w:tc>
          <w:tcPr>
            <w:tcW w:w="1083" w:type="dxa"/>
            <w:shd w:val="clear" w:color="auto" w:fill="auto"/>
          </w:tcPr>
          <w:p w14:paraId="3A696C6A" w14:textId="77777777" w:rsidR="00DE5358" w:rsidRPr="00DE5358" w:rsidRDefault="00DE5358" w:rsidP="00DE5358">
            <w:pPr>
              <w:rPr>
                <w:del w:id="3101" w:author="Administrator" w:date="2011-08-18T10:26:00Z"/>
              </w:rPr>
            </w:pPr>
            <w:del w:id="3102" w:author="Administrator" w:date="2011-08-18T10:26:00Z">
              <w:r w:rsidRPr="00DE5358">
                <w:delText>NumInGroup</w:delText>
              </w:r>
            </w:del>
          </w:p>
        </w:tc>
        <w:tc>
          <w:tcPr>
            <w:tcW w:w="4677" w:type="dxa"/>
            <w:shd w:val="clear" w:color="auto" w:fill="auto"/>
          </w:tcPr>
          <w:p w14:paraId="7970F173" w14:textId="77777777" w:rsidR="00DE5358" w:rsidRPr="00DE5358" w:rsidRDefault="00DE5358" w:rsidP="00BD0927">
            <w:pPr>
              <w:jc w:val="left"/>
              <w:rPr>
                <w:del w:id="3103" w:author="Administrator" w:date="2011-08-18T10:26:00Z"/>
              </w:rPr>
            </w:pPr>
            <w:del w:id="3104" w:author="Administrator" w:date="2011-08-18T10:26:00Z">
              <w:r w:rsidRPr="00DE5358">
                <w:delText>Number of RelatedPartyAltSubIDs</w:delText>
              </w:r>
            </w:del>
          </w:p>
        </w:tc>
        <w:tc>
          <w:tcPr>
            <w:tcW w:w="4411" w:type="dxa"/>
            <w:shd w:val="clear" w:color="auto" w:fill="auto"/>
          </w:tcPr>
          <w:p w14:paraId="7CEBCBE6" w14:textId="77777777" w:rsidR="00DE5358" w:rsidRPr="00DE5358" w:rsidRDefault="00DE5358" w:rsidP="00DE5358">
            <w:pPr>
              <w:rPr>
                <w:del w:id="3105" w:author="Administrator" w:date="2011-08-18T10:26:00Z"/>
              </w:rPr>
            </w:pPr>
          </w:p>
        </w:tc>
      </w:tr>
      <w:tr w:rsidR="00DE5358" w:rsidRPr="00DE5358" w14:paraId="41611195" w14:textId="77777777" w:rsidTr="00BD0927">
        <w:trPr>
          <w:del w:id="3106" w:author="Administrator" w:date="2011-08-18T10:26:00Z"/>
        </w:trPr>
        <w:tc>
          <w:tcPr>
            <w:tcW w:w="828" w:type="dxa"/>
            <w:shd w:val="clear" w:color="auto" w:fill="auto"/>
          </w:tcPr>
          <w:p w14:paraId="255B8A81" w14:textId="77777777" w:rsidR="00DE5358" w:rsidRPr="00DE5358" w:rsidRDefault="00DE5358" w:rsidP="00DE5358">
            <w:pPr>
              <w:rPr>
                <w:del w:id="3107" w:author="Administrator" w:date="2011-08-18T10:26:00Z"/>
              </w:rPr>
            </w:pPr>
            <w:bookmarkStart w:id="3108" w:name="fld_RelatedPartyAltSubID" w:colFirst="1" w:colLast="1"/>
            <w:bookmarkEnd w:id="3097"/>
            <w:del w:id="3109" w:author="Administrator" w:date="2011-08-18T10:26:00Z">
              <w:r w:rsidRPr="00DE5358">
                <w:delText>1573</w:delText>
              </w:r>
            </w:del>
          </w:p>
        </w:tc>
        <w:tc>
          <w:tcPr>
            <w:tcW w:w="2069" w:type="dxa"/>
            <w:shd w:val="clear" w:color="auto" w:fill="auto"/>
          </w:tcPr>
          <w:p w14:paraId="43DD2C23" w14:textId="77777777" w:rsidR="00DE5358" w:rsidRPr="00DE5358" w:rsidRDefault="00DE5358" w:rsidP="00DE5358">
            <w:pPr>
              <w:rPr>
                <w:del w:id="3110" w:author="Administrator" w:date="2011-08-18T10:26:00Z"/>
              </w:rPr>
            </w:pPr>
            <w:del w:id="3111" w:author="Administrator" w:date="2011-08-18T10:26:00Z">
              <w:r w:rsidRPr="00DE5358">
                <w:delText>RelatedPartyAltSubID</w:delText>
              </w:r>
            </w:del>
          </w:p>
        </w:tc>
        <w:tc>
          <w:tcPr>
            <w:tcW w:w="1083" w:type="dxa"/>
            <w:shd w:val="clear" w:color="auto" w:fill="auto"/>
          </w:tcPr>
          <w:p w14:paraId="16F31A2D" w14:textId="77777777" w:rsidR="00DE5358" w:rsidRPr="00DE5358" w:rsidRDefault="00DE5358" w:rsidP="00DE5358">
            <w:pPr>
              <w:rPr>
                <w:del w:id="3112" w:author="Administrator" w:date="2011-08-18T10:26:00Z"/>
              </w:rPr>
            </w:pPr>
            <w:del w:id="3113" w:author="Administrator" w:date="2011-08-18T10:26:00Z">
              <w:r w:rsidRPr="00DE5358">
                <w:delText>String</w:delText>
              </w:r>
            </w:del>
          </w:p>
        </w:tc>
        <w:tc>
          <w:tcPr>
            <w:tcW w:w="4677" w:type="dxa"/>
            <w:shd w:val="clear" w:color="auto" w:fill="auto"/>
          </w:tcPr>
          <w:p w14:paraId="073FF390" w14:textId="77777777" w:rsidR="00DE5358" w:rsidRPr="00DE5358" w:rsidRDefault="00DE5358" w:rsidP="00BD0927">
            <w:pPr>
              <w:jc w:val="left"/>
              <w:rPr>
                <w:del w:id="3114" w:author="Administrator" w:date="2011-08-18T10:26:00Z"/>
              </w:rPr>
            </w:pPr>
            <w:del w:id="3115" w:author="Administrator" w:date="2011-08-18T10:26:00Z">
              <w:r w:rsidRPr="00DE5358">
                <w:delText>PartySubID value within a RelatedPartyAltIDs repeating group.</w:delText>
              </w:r>
            </w:del>
          </w:p>
        </w:tc>
        <w:tc>
          <w:tcPr>
            <w:tcW w:w="4411" w:type="dxa"/>
            <w:shd w:val="clear" w:color="auto" w:fill="auto"/>
          </w:tcPr>
          <w:p w14:paraId="3B6F8C2B" w14:textId="77777777" w:rsidR="00DE5358" w:rsidRPr="00DE5358" w:rsidRDefault="00DE5358" w:rsidP="00DE5358">
            <w:pPr>
              <w:rPr>
                <w:del w:id="3116" w:author="Administrator" w:date="2011-08-18T10:26:00Z"/>
              </w:rPr>
            </w:pPr>
            <w:del w:id="3117" w:author="Administrator" w:date="2011-08-18T10:26:00Z">
              <w:r w:rsidRPr="00DE5358">
                <w:delText>ID</w:delText>
              </w:r>
            </w:del>
          </w:p>
        </w:tc>
      </w:tr>
      <w:tr w:rsidR="00DE5358" w:rsidRPr="00DE5358" w14:paraId="621FD85D" w14:textId="77777777" w:rsidTr="00BD0927">
        <w:trPr>
          <w:del w:id="3118" w:author="Administrator" w:date="2011-08-18T10:26:00Z"/>
        </w:trPr>
        <w:tc>
          <w:tcPr>
            <w:tcW w:w="828" w:type="dxa"/>
            <w:shd w:val="clear" w:color="auto" w:fill="auto"/>
          </w:tcPr>
          <w:p w14:paraId="43EC514D" w14:textId="77777777" w:rsidR="00DE5358" w:rsidRPr="00DE5358" w:rsidRDefault="00DE5358" w:rsidP="00DE5358">
            <w:pPr>
              <w:rPr>
                <w:del w:id="3119" w:author="Administrator" w:date="2011-08-18T10:26:00Z"/>
              </w:rPr>
            </w:pPr>
            <w:bookmarkStart w:id="3120" w:name="fld_RelatedPartyAltSubIDType" w:colFirst="1" w:colLast="1"/>
            <w:bookmarkEnd w:id="3108"/>
            <w:del w:id="3121" w:author="Administrator" w:date="2011-08-18T10:26:00Z">
              <w:r w:rsidRPr="00DE5358">
                <w:delText>1574</w:delText>
              </w:r>
            </w:del>
          </w:p>
        </w:tc>
        <w:tc>
          <w:tcPr>
            <w:tcW w:w="2069" w:type="dxa"/>
            <w:shd w:val="clear" w:color="auto" w:fill="auto"/>
          </w:tcPr>
          <w:p w14:paraId="5BF7DE72" w14:textId="77777777" w:rsidR="00DE5358" w:rsidRPr="00DE5358" w:rsidRDefault="00DE5358" w:rsidP="00DE5358">
            <w:pPr>
              <w:rPr>
                <w:del w:id="3122" w:author="Administrator" w:date="2011-08-18T10:26:00Z"/>
              </w:rPr>
            </w:pPr>
            <w:del w:id="3123" w:author="Administrator" w:date="2011-08-18T10:26:00Z">
              <w:r w:rsidRPr="00DE5358">
                <w:delText>RelatedPartyAltSubIDType</w:delText>
              </w:r>
            </w:del>
          </w:p>
        </w:tc>
        <w:tc>
          <w:tcPr>
            <w:tcW w:w="1083" w:type="dxa"/>
            <w:shd w:val="clear" w:color="auto" w:fill="auto"/>
          </w:tcPr>
          <w:p w14:paraId="4F1DB5B2" w14:textId="77777777" w:rsidR="00DE5358" w:rsidRPr="00DE5358" w:rsidRDefault="00DE5358" w:rsidP="00DE5358">
            <w:pPr>
              <w:rPr>
                <w:del w:id="3124" w:author="Administrator" w:date="2011-08-18T10:26:00Z"/>
              </w:rPr>
            </w:pPr>
            <w:del w:id="3125" w:author="Administrator" w:date="2011-08-18T10:26:00Z">
              <w:r w:rsidRPr="00DE5358">
                <w:delText>int</w:delText>
              </w:r>
            </w:del>
          </w:p>
        </w:tc>
        <w:tc>
          <w:tcPr>
            <w:tcW w:w="4677" w:type="dxa"/>
            <w:shd w:val="clear" w:color="auto" w:fill="auto"/>
          </w:tcPr>
          <w:p w14:paraId="41D0584A" w14:textId="77777777" w:rsidR="00DE5358" w:rsidRDefault="00DE5358" w:rsidP="00BD0927">
            <w:pPr>
              <w:jc w:val="left"/>
              <w:rPr>
                <w:del w:id="3126" w:author="Administrator" w:date="2011-08-18T10:26:00Z"/>
              </w:rPr>
            </w:pPr>
            <w:del w:id="3127" w:author="Administrator" w:date="2011-08-18T10:26:00Z">
              <w:r>
                <w:delText>PartySubIDType value within a RelatedPartyAltIDs repeating group.</w:delText>
              </w:r>
            </w:del>
          </w:p>
          <w:p w14:paraId="70D7D490" w14:textId="77777777" w:rsidR="00DE5358" w:rsidRDefault="00DE5358" w:rsidP="00BD0927">
            <w:pPr>
              <w:jc w:val="left"/>
              <w:rPr>
                <w:del w:id="3128" w:author="Administrator" w:date="2011-08-18T10:26:00Z"/>
              </w:rPr>
            </w:pPr>
            <w:del w:id="3129" w:author="Administrator" w:date="2011-08-18T10:26:00Z">
              <w:r>
                <w:delText>Valid values:</w:delText>
              </w:r>
              <w:r>
                <w:br/>
              </w:r>
              <w:r>
                <w:tab/>
                <w:delText>1 - Firm</w:delText>
              </w:r>
              <w:r>
                <w:br/>
              </w:r>
              <w:r>
                <w:tab/>
                <w:delText>2 - Person</w:delText>
              </w:r>
              <w:r>
                <w:br/>
              </w:r>
              <w:r>
                <w:tab/>
                <w:delText>3 - System</w:delText>
              </w:r>
              <w:r>
                <w:br/>
              </w:r>
              <w:r>
                <w:tab/>
                <w:delText>4 - Application</w:delText>
              </w:r>
              <w:r>
                <w:br/>
              </w:r>
              <w:r>
                <w:tab/>
                <w:delText>5 - Full legal name of firm</w:delText>
              </w:r>
              <w:r>
                <w:br/>
              </w:r>
              <w:r>
                <w:tab/>
                <w:delText>6 - Postal address</w:delText>
              </w:r>
              <w:r>
                <w:br/>
              </w:r>
              <w:r>
                <w:tab/>
                <w:delText>7 - Phone number</w:delText>
              </w:r>
              <w:r>
                <w:br/>
              </w:r>
              <w:r>
                <w:tab/>
                <w:delText>8 - Email address</w:delText>
              </w:r>
              <w:r>
                <w:br/>
              </w:r>
              <w:r>
                <w:tab/>
                <w:delText>9 - Contact name</w:delText>
              </w:r>
              <w:r>
                <w:br/>
              </w:r>
              <w:r>
                <w:tab/>
                <w:delText>10 - Securities account number (for settlement instructions)</w:delText>
              </w:r>
              <w:r>
                <w:br/>
              </w:r>
              <w:r>
                <w:tab/>
                <w:delText>11 - Registration number (for settlement instructions and confirmations)</w:delText>
              </w:r>
              <w:r>
                <w:br/>
              </w:r>
              <w:r>
                <w:tab/>
                <w:delText>12 - Registered address (for confirmation purposes)</w:delText>
              </w:r>
              <w:r>
                <w:br/>
              </w:r>
              <w:r>
                <w:tab/>
                <w:delText>13 - Regulatory status (for confirmation purposes)</w:delText>
              </w:r>
              <w:r>
                <w:br/>
              </w:r>
              <w:r>
                <w:tab/>
                <w:delText>14 - Registration name (for settlement instructions)</w:delText>
              </w:r>
              <w:r>
                <w:br/>
              </w:r>
              <w:r>
                <w:tab/>
                <w:delText>15 - Cash account number (for settlement instructions)</w:delText>
              </w:r>
              <w:r>
                <w:br/>
              </w:r>
              <w:r>
                <w:tab/>
                <w:delText>16 - BIC</w:delText>
              </w:r>
              <w:r>
                <w:br/>
              </w:r>
              <w:r>
                <w:tab/>
                <w:delText>17 - CSD participant member code</w:delText>
              </w:r>
              <w:r>
                <w:br/>
              </w:r>
              <w:r>
                <w:tab/>
                <w:delText>18 - Registered address</w:delText>
              </w:r>
              <w:r>
                <w:br/>
              </w:r>
              <w:r>
                <w:tab/>
                <w:delText>19 - Fund account name</w:delText>
              </w:r>
              <w:r>
                <w:br/>
              </w:r>
              <w:r>
                <w:tab/>
                <w:delText>20 - Telex number</w:delText>
              </w:r>
              <w:r>
                <w:br/>
              </w:r>
              <w:r>
                <w:tab/>
                <w:delText>21 - Fax number</w:delText>
              </w:r>
              <w:r>
                <w:br/>
              </w:r>
              <w:r>
                <w:tab/>
                <w:delText>22 - Securities account name</w:delText>
              </w:r>
              <w:r>
                <w:br/>
              </w:r>
              <w:r>
                <w:tab/>
                <w:delText>23 - Cash account name</w:delText>
              </w:r>
              <w:r>
                <w:br/>
              </w:r>
              <w:r>
                <w:tab/>
                <w:delText>24 - Department</w:delText>
              </w:r>
              <w:r>
                <w:br/>
              </w:r>
              <w:r>
                <w:tab/>
                <w:delText>25 - Location desk</w:delText>
              </w:r>
              <w:r>
                <w:br/>
              </w:r>
              <w:r>
                <w:tab/>
                <w:delText>26 - Position account type</w:delText>
              </w:r>
              <w:r>
                <w:br/>
              </w:r>
              <w:r>
                <w:tab/>
                <w:delText>27 - Security locate ID</w:delText>
              </w:r>
              <w:r>
                <w:br/>
              </w:r>
              <w:r>
                <w:tab/>
                <w:delText>28 - Market maker</w:delText>
              </w:r>
              <w:r>
                <w:br/>
              </w:r>
              <w:r>
                <w:tab/>
                <w:delText>29 - Eligible counterparty</w:delText>
              </w:r>
              <w:r>
                <w:br/>
              </w:r>
              <w:r>
                <w:tab/>
                <w:delText>30 - Professional client</w:delText>
              </w:r>
              <w:r>
                <w:br/>
              </w:r>
              <w:r>
                <w:tab/>
                <w:delText>31 - Location</w:delText>
              </w:r>
              <w:r>
                <w:br/>
              </w:r>
              <w:r>
                <w:tab/>
                <w:delText>32 - Execution venue</w:delText>
              </w:r>
              <w:r>
                <w:br/>
              </w:r>
              <w:r>
                <w:tab/>
                <w:delText>33 - Currency delivery identifier</w:delText>
              </w:r>
            </w:del>
          </w:p>
          <w:p w14:paraId="230295AB" w14:textId="77777777" w:rsidR="00DE5358" w:rsidRDefault="00DE5358" w:rsidP="00BD0927">
            <w:pPr>
              <w:jc w:val="left"/>
              <w:rPr>
                <w:del w:id="3130" w:author="Administrator" w:date="2011-08-18T10:26:00Z"/>
              </w:rPr>
            </w:pPr>
          </w:p>
          <w:p w14:paraId="3534969E" w14:textId="77777777" w:rsidR="00DE5358" w:rsidRPr="00DE5358" w:rsidRDefault="00DE5358" w:rsidP="00BD0927">
            <w:pPr>
              <w:jc w:val="left"/>
              <w:rPr>
                <w:del w:id="3131" w:author="Administrator" w:date="2011-08-18T10:26:00Z"/>
              </w:rPr>
            </w:pPr>
            <w:del w:id="3132" w:author="Administrator" w:date="2011-08-18T10:26:00Z">
              <w:r>
                <w:delText>or any value conforming to the data type Reserved4000Plus</w:delText>
              </w:r>
            </w:del>
          </w:p>
        </w:tc>
        <w:tc>
          <w:tcPr>
            <w:tcW w:w="4411" w:type="dxa"/>
            <w:shd w:val="clear" w:color="auto" w:fill="auto"/>
          </w:tcPr>
          <w:p w14:paraId="3D82E88A" w14:textId="77777777" w:rsidR="00DE5358" w:rsidRPr="00DE5358" w:rsidRDefault="00DE5358" w:rsidP="00DE5358">
            <w:pPr>
              <w:rPr>
                <w:del w:id="3133" w:author="Administrator" w:date="2011-08-18T10:26:00Z"/>
              </w:rPr>
            </w:pPr>
            <w:del w:id="3134" w:author="Administrator" w:date="2011-08-18T10:26:00Z">
              <w:r w:rsidRPr="00DE5358">
                <w:delText>Typ</w:delText>
              </w:r>
            </w:del>
          </w:p>
        </w:tc>
      </w:tr>
      <w:tr w:rsidR="00DE5358" w:rsidRPr="00DE5358" w14:paraId="6EA60910" w14:textId="77777777" w:rsidTr="00BD0927">
        <w:trPr>
          <w:del w:id="3135" w:author="Administrator" w:date="2011-08-18T10:26:00Z"/>
        </w:trPr>
        <w:tc>
          <w:tcPr>
            <w:tcW w:w="828" w:type="dxa"/>
            <w:shd w:val="clear" w:color="auto" w:fill="auto"/>
          </w:tcPr>
          <w:p w14:paraId="7ABC46A4" w14:textId="77777777" w:rsidR="00DE5358" w:rsidRPr="00DE5358" w:rsidRDefault="00DE5358" w:rsidP="00DE5358">
            <w:pPr>
              <w:rPr>
                <w:del w:id="3136" w:author="Administrator" w:date="2011-08-18T10:26:00Z"/>
              </w:rPr>
            </w:pPr>
            <w:bookmarkStart w:id="3137" w:name="fld_NoRelatedContextPartyIDs" w:colFirst="1" w:colLast="1"/>
            <w:bookmarkEnd w:id="3120"/>
            <w:del w:id="3138" w:author="Administrator" w:date="2011-08-18T10:26:00Z">
              <w:r w:rsidRPr="00DE5358">
                <w:delText>1575</w:delText>
              </w:r>
            </w:del>
          </w:p>
        </w:tc>
        <w:tc>
          <w:tcPr>
            <w:tcW w:w="2069" w:type="dxa"/>
            <w:shd w:val="clear" w:color="auto" w:fill="auto"/>
          </w:tcPr>
          <w:p w14:paraId="23EF0022" w14:textId="77777777" w:rsidR="00DE5358" w:rsidRPr="00DE5358" w:rsidRDefault="00DE5358" w:rsidP="00DE5358">
            <w:pPr>
              <w:rPr>
                <w:del w:id="3139" w:author="Administrator" w:date="2011-08-18T10:26:00Z"/>
              </w:rPr>
            </w:pPr>
            <w:del w:id="3140" w:author="Administrator" w:date="2011-08-18T10:26:00Z">
              <w:r w:rsidRPr="00DE5358">
                <w:delText>NoRelatedContextPartyIDs</w:delText>
              </w:r>
            </w:del>
          </w:p>
        </w:tc>
        <w:tc>
          <w:tcPr>
            <w:tcW w:w="1083" w:type="dxa"/>
            <w:shd w:val="clear" w:color="auto" w:fill="auto"/>
          </w:tcPr>
          <w:p w14:paraId="22E4EA40" w14:textId="77777777" w:rsidR="00DE5358" w:rsidRPr="00DE5358" w:rsidRDefault="00DE5358" w:rsidP="00DE5358">
            <w:pPr>
              <w:rPr>
                <w:del w:id="3141" w:author="Administrator" w:date="2011-08-18T10:26:00Z"/>
              </w:rPr>
            </w:pPr>
            <w:del w:id="3142" w:author="Administrator" w:date="2011-08-18T10:26:00Z">
              <w:r w:rsidRPr="00DE5358">
                <w:delText>NumInGroup</w:delText>
              </w:r>
            </w:del>
          </w:p>
        </w:tc>
        <w:tc>
          <w:tcPr>
            <w:tcW w:w="4677" w:type="dxa"/>
            <w:shd w:val="clear" w:color="auto" w:fill="auto"/>
          </w:tcPr>
          <w:p w14:paraId="42FB612E" w14:textId="77777777" w:rsidR="00DE5358" w:rsidRPr="00DE5358" w:rsidRDefault="00DE5358" w:rsidP="00BD0927">
            <w:pPr>
              <w:jc w:val="left"/>
              <w:rPr>
                <w:del w:id="3143" w:author="Administrator" w:date="2011-08-18T10:26:00Z"/>
              </w:rPr>
            </w:pPr>
            <w:del w:id="3144" w:author="Administrator" w:date="2011-08-18T10:26:00Z">
              <w:r w:rsidRPr="00DE5358">
                <w:delText>Number of RelatedContextParties.</w:delText>
              </w:r>
            </w:del>
          </w:p>
        </w:tc>
        <w:tc>
          <w:tcPr>
            <w:tcW w:w="4411" w:type="dxa"/>
            <w:shd w:val="clear" w:color="auto" w:fill="auto"/>
          </w:tcPr>
          <w:p w14:paraId="40CC09F0" w14:textId="77777777" w:rsidR="00DE5358" w:rsidRPr="00DE5358" w:rsidRDefault="00DE5358" w:rsidP="00DE5358">
            <w:pPr>
              <w:rPr>
                <w:del w:id="3145" w:author="Administrator" w:date="2011-08-18T10:26:00Z"/>
              </w:rPr>
            </w:pPr>
          </w:p>
        </w:tc>
      </w:tr>
      <w:tr w:rsidR="00DE5358" w:rsidRPr="00DE5358" w14:paraId="4E7B42C8" w14:textId="77777777" w:rsidTr="00BD0927">
        <w:trPr>
          <w:del w:id="3146" w:author="Administrator" w:date="2011-08-18T10:26:00Z"/>
        </w:trPr>
        <w:tc>
          <w:tcPr>
            <w:tcW w:w="828" w:type="dxa"/>
            <w:shd w:val="clear" w:color="auto" w:fill="auto"/>
          </w:tcPr>
          <w:p w14:paraId="72B69296" w14:textId="77777777" w:rsidR="00DE5358" w:rsidRPr="00DE5358" w:rsidRDefault="00DE5358" w:rsidP="00DE5358">
            <w:pPr>
              <w:rPr>
                <w:del w:id="3147" w:author="Administrator" w:date="2011-08-18T10:26:00Z"/>
              </w:rPr>
            </w:pPr>
            <w:bookmarkStart w:id="3148" w:name="fld_RelatedContextPartyID" w:colFirst="1" w:colLast="1"/>
            <w:bookmarkEnd w:id="3137"/>
            <w:del w:id="3149" w:author="Administrator" w:date="2011-08-18T10:26:00Z">
              <w:r w:rsidRPr="00DE5358">
                <w:delText>1576</w:delText>
              </w:r>
            </w:del>
          </w:p>
        </w:tc>
        <w:tc>
          <w:tcPr>
            <w:tcW w:w="2069" w:type="dxa"/>
            <w:shd w:val="clear" w:color="auto" w:fill="auto"/>
          </w:tcPr>
          <w:p w14:paraId="6122745C" w14:textId="77777777" w:rsidR="00DE5358" w:rsidRPr="00DE5358" w:rsidRDefault="00DE5358" w:rsidP="00DE5358">
            <w:pPr>
              <w:rPr>
                <w:del w:id="3150" w:author="Administrator" w:date="2011-08-18T10:26:00Z"/>
              </w:rPr>
            </w:pPr>
            <w:del w:id="3151" w:author="Administrator" w:date="2011-08-18T10:26:00Z">
              <w:r w:rsidRPr="00DE5358">
                <w:delText>RelatedContextPartyID</w:delText>
              </w:r>
            </w:del>
          </w:p>
        </w:tc>
        <w:tc>
          <w:tcPr>
            <w:tcW w:w="1083" w:type="dxa"/>
            <w:shd w:val="clear" w:color="auto" w:fill="auto"/>
          </w:tcPr>
          <w:p w14:paraId="01D6CE9C" w14:textId="77777777" w:rsidR="00DE5358" w:rsidRPr="00DE5358" w:rsidRDefault="00DE5358" w:rsidP="00DE5358">
            <w:pPr>
              <w:rPr>
                <w:del w:id="3152" w:author="Administrator" w:date="2011-08-18T10:26:00Z"/>
              </w:rPr>
            </w:pPr>
            <w:del w:id="3153" w:author="Administrator" w:date="2011-08-18T10:26:00Z">
              <w:r w:rsidRPr="00DE5358">
                <w:delText>String</w:delText>
              </w:r>
            </w:del>
          </w:p>
        </w:tc>
        <w:tc>
          <w:tcPr>
            <w:tcW w:w="4677" w:type="dxa"/>
            <w:shd w:val="clear" w:color="auto" w:fill="auto"/>
          </w:tcPr>
          <w:p w14:paraId="28C0DA57" w14:textId="77777777" w:rsidR="00DE5358" w:rsidRPr="00DE5358" w:rsidRDefault="00DE5358" w:rsidP="00BD0927">
            <w:pPr>
              <w:jc w:val="left"/>
              <w:rPr>
                <w:del w:id="3154" w:author="Administrator" w:date="2011-08-18T10:26:00Z"/>
              </w:rPr>
            </w:pPr>
            <w:del w:id="3155" w:author="Administrator" w:date="2011-08-18T10:26:00Z">
              <w:r w:rsidRPr="00DE5358">
                <w:delText>PartyID value within a RelatedContextParties repeating group.</w:delText>
              </w:r>
            </w:del>
          </w:p>
        </w:tc>
        <w:tc>
          <w:tcPr>
            <w:tcW w:w="4411" w:type="dxa"/>
            <w:shd w:val="clear" w:color="auto" w:fill="auto"/>
          </w:tcPr>
          <w:p w14:paraId="098500C5" w14:textId="77777777" w:rsidR="00DE5358" w:rsidRPr="00DE5358" w:rsidRDefault="00DE5358" w:rsidP="00DE5358">
            <w:pPr>
              <w:rPr>
                <w:del w:id="3156" w:author="Administrator" w:date="2011-08-18T10:26:00Z"/>
              </w:rPr>
            </w:pPr>
            <w:del w:id="3157" w:author="Administrator" w:date="2011-08-18T10:26:00Z">
              <w:r w:rsidRPr="00DE5358">
                <w:delText>ID</w:delText>
              </w:r>
            </w:del>
          </w:p>
        </w:tc>
      </w:tr>
      <w:tr w:rsidR="00DE5358" w:rsidRPr="00DE5358" w14:paraId="371C1050" w14:textId="77777777" w:rsidTr="00BD0927">
        <w:trPr>
          <w:del w:id="3158" w:author="Administrator" w:date="2011-08-18T10:26:00Z"/>
        </w:trPr>
        <w:tc>
          <w:tcPr>
            <w:tcW w:w="828" w:type="dxa"/>
            <w:shd w:val="clear" w:color="auto" w:fill="auto"/>
          </w:tcPr>
          <w:p w14:paraId="69BDDBDA" w14:textId="77777777" w:rsidR="00DE5358" w:rsidRPr="00DE5358" w:rsidRDefault="00DE5358" w:rsidP="00DE5358">
            <w:pPr>
              <w:rPr>
                <w:del w:id="3159" w:author="Administrator" w:date="2011-08-18T10:26:00Z"/>
              </w:rPr>
            </w:pPr>
            <w:bookmarkStart w:id="3160" w:name="fld_RelatedContextPartyIDSource" w:colFirst="1" w:colLast="1"/>
            <w:bookmarkEnd w:id="3148"/>
            <w:del w:id="3161" w:author="Administrator" w:date="2011-08-18T10:26:00Z">
              <w:r w:rsidRPr="00DE5358">
                <w:delText>1577</w:delText>
              </w:r>
            </w:del>
          </w:p>
        </w:tc>
        <w:tc>
          <w:tcPr>
            <w:tcW w:w="2069" w:type="dxa"/>
            <w:shd w:val="clear" w:color="auto" w:fill="auto"/>
          </w:tcPr>
          <w:p w14:paraId="33A83B4C" w14:textId="77777777" w:rsidR="00DE5358" w:rsidRPr="00DE5358" w:rsidRDefault="00DE5358" w:rsidP="00DE5358">
            <w:pPr>
              <w:rPr>
                <w:del w:id="3162" w:author="Administrator" w:date="2011-08-18T10:26:00Z"/>
              </w:rPr>
            </w:pPr>
            <w:del w:id="3163" w:author="Administrator" w:date="2011-08-18T10:26:00Z">
              <w:r w:rsidRPr="00DE5358">
                <w:delText>RelatedContextPartyIDSource</w:delText>
              </w:r>
            </w:del>
          </w:p>
        </w:tc>
        <w:tc>
          <w:tcPr>
            <w:tcW w:w="1083" w:type="dxa"/>
            <w:shd w:val="clear" w:color="auto" w:fill="auto"/>
          </w:tcPr>
          <w:p w14:paraId="57F7AB2C" w14:textId="77777777" w:rsidR="00DE5358" w:rsidRPr="00DE5358" w:rsidRDefault="00DE5358" w:rsidP="00DE5358">
            <w:pPr>
              <w:rPr>
                <w:del w:id="3164" w:author="Administrator" w:date="2011-08-18T10:26:00Z"/>
              </w:rPr>
            </w:pPr>
            <w:del w:id="3165" w:author="Administrator" w:date="2011-08-18T10:26:00Z">
              <w:r w:rsidRPr="00DE5358">
                <w:delText>char</w:delText>
              </w:r>
            </w:del>
          </w:p>
        </w:tc>
        <w:tc>
          <w:tcPr>
            <w:tcW w:w="4677" w:type="dxa"/>
            <w:shd w:val="clear" w:color="auto" w:fill="auto"/>
          </w:tcPr>
          <w:p w14:paraId="536EABA6" w14:textId="77777777" w:rsidR="00DE5358" w:rsidRDefault="00DE5358" w:rsidP="00BD0927">
            <w:pPr>
              <w:jc w:val="left"/>
              <w:rPr>
                <w:del w:id="3166" w:author="Administrator" w:date="2011-08-18T10:26:00Z"/>
              </w:rPr>
            </w:pPr>
            <w:del w:id="3167" w:author="Administrator" w:date="2011-08-18T10:26:00Z">
              <w:r>
                <w:delText>PartyIDSource value within a RelatedContextParties repeating group.</w:delText>
              </w:r>
            </w:del>
          </w:p>
          <w:p w14:paraId="57BBD206" w14:textId="77777777" w:rsidR="00DE5358" w:rsidRPr="00DE5358" w:rsidRDefault="00DE5358" w:rsidP="00BD0927">
            <w:pPr>
              <w:jc w:val="left"/>
              <w:rPr>
                <w:del w:id="3168" w:author="Administrator" w:date="2011-08-18T10:26:00Z"/>
              </w:rPr>
            </w:pPr>
            <w:del w:id="3169" w:author="Administrator" w:date="2011-08-18T10:26:00Z">
              <w:r>
                <w:delText>Valid values:</w:delText>
              </w:r>
              <w:r>
                <w:br/>
                <w:delText>For all PartyRoles</w:delText>
              </w:r>
              <w:r>
                <w:br/>
              </w:r>
              <w:r>
                <w:tab/>
                <w:delText>B - BIC (Bank Identification Code - SWIFT managed) code (ISO9362 - See "Appendix 6-B")</w:delText>
              </w:r>
              <w:r>
                <w:br/>
              </w:r>
              <w:r>
                <w:tab/>
                <w:delText>C - Generally accepted market participant identifier (e.g. NASD mnemonic)</w:delText>
              </w:r>
              <w:r>
                <w:br/>
              </w:r>
              <w:r>
                <w:tab/>
                <w:delText>D - Proprietary / Custom code</w:delText>
              </w:r>
              <w:r>
                <w:br/>
              </w:r>
              <w:r>
                <w:tab/>
                <w:delText>E - ISO Country Code</w:delText>
              </w:r>
              <w:r>
                <w:br/>
              </w:r>
              <w:r>
                <w:tab/>
                <w:delText>F - Settlement Entity Location (note if Local Market Settlement use "E=ISO Country Code") (see "Appendix 6-G" for valid values)</w:delText>
              </w:r>
              <w:r>
                <w:br/>
              </w:r>
              <w:r>
                <w:tab/>
                <w:delText>G - MIC (ISO 10383 - Market Identificer Code) (See "Appendix 6-C")</w:delText>
              </w:r>
              <w:r>
                <w:br/>
              </w:r>
              <w:r>
                <w:tab/>
                <w:delText>H - CSD participant/member code (e.g.. Euroclear, DTC, CREST or Kassenverein number)</w:delText>
              </w:r>
              <w:r>
                <w:br/>
                <w:delText>For PartyRole = "InvestorID" and for CIV</w:delText>
              </w:r>
              <w:r>
                <w:br/>
              </w:r>
              <w:r>
                <w:tab/>
                <w:delText>6 - UK National Insurance or Pension Number</w:delText>
              </w:r>
              <w:r>
                <w:br/>
              </w:r>
              <w:r>
                <w:tab/>
                <w:delText>7 - US Social Security Number</w:delText>
              </w:r>
              <w:r>
                <w:br/>
              </w:r>
              <w:r>
                <w:tab/>
                <w:delText>8 - US Employer or Tax ID Number</w:delText>
              </w:r>
              <w:r>
                <w:br/>
              </w:r>
              <w:r>
                <w:tab/>
                <w:delText>9 - Australian Business Number</w:delText>
              </w:r>
              <w:r>
                <w:br/>
              </w:r>
              <w:r>
                <w:tab/>
                <w:delText>A - Australian Tax File Number</w:delText>
              </w:r>
              <w:r>
                <w:br/>
                <w:delText>For PartyRole = "InvestorID" and for Equities</w:delText>
              </w:r>
              <w:r>
                <w:br/>
              </w:r>
              <w:r>
                <w:tab/>
                <w:delText>1 - Korean Investor ID</w:delText>
              </w:r>
              <w:r>
                <w:br/>
              </w:r>
              <w:r>
                <w:tab/>
                <w:delText>2 - Taiwanese Qualified Foreign Investor ID QFII/FID</w:delText>
              </w:r>
              <w:r>
                <w:br/>
              </w:r>
              <w:r>
                <w:tab/>
                <w:delText>3 - Taiwanese Trading Acct</w:delText>
              </w:r>
              <w:r>
                <w:br/>
              </w:r>
              <w:r>
                <w:tab/>
                <w:delText>4 - Malaysian Central Depository (MCD) number</w:delText>
              </w:r>
              <w:r>
                <w:br/>
              </w:r>
              <w:r>
                <w:tab/>
                <w:delText>5 - Chinese Investor ID</w:delText>
              </w:r>
              <w:r>
                <w:br/>
                <w:delText>For PartyRole="Broker of Credit"</w:delText>
              </w:r>
              <w:r>
                <w:br/>
              </w:r>
              <w:r>
                <w:tab/>
                <w:delText>I - Directed broker three character acronym as defined in ISITC "ETC Best Practice" guidelines document</w:delText>
              </w:r>
            </w:del>
          </w:p>
        </w:tc>
        <w:tc>
          <w:tcPr>
            <w:tcW w:w="4411" w:type="dxa"/>
            <w:shd w:val="clear" w:color="auto" w:fill="auto"/>
          </w:tcPr>
          <w:p w14:paraId="5B751E66" w14:textId="77777777" w:rsidR="00DE5358" w:rsidRPr="00DE5358" w:rsidRDefault="00DE5358" w:rsidP="00DE5358">
            <w:pPr>
              <w:rPr>
                <w:del w:id="3170" w:author="Administrator" w:date="2011-08-18T10:26:00Z"/>
              </w:rPr>
            </w:pPr>
            <w:del w:id="3171" w:author="Administrator" w:date="2011-08-18T10:26:00Z">
              <w:r w:rsidRPr="00DE5358">
                <w:delText>Src</w:delText>
              </w:r>
            </w:del>
          </w:p>
        </w:tc>
      </w:tr>
      <w:tr w:rsidR="00DE5358" w:rsidRPr="00DE5358" w14:paraId="2C8E5273" w14:textId="77777777" w:rsidTr="00BD0927">
        <w:trPr>
          <w:del w:id="3172" w:author="Administrator" w:date="2011-08-18T10:26:00Z"/>
        </w:trPr>
        <w:tc>
          <w:tcPr>
            <w:tcW w:w="828" w:type="dxa"/>
            <w:shd w:val="clear" w:color="auto" w:fill="auto"/>
          </w:tcPr>
          <w:p w14:paraId="4AAA9E0F" w14:textId="77777777" w:rsidR="00DE5358" w:rsidRPr="00DE5358" w:rsidRDefault="00DE5358" w:rsidP="00DE5358">
            <w:pPr>
              <w:rPr>
                <w:del w:id="3173" w:author="Administrator" w:date="2011-08-18T10:26:00Z"/>
              </w:rPr>
            </w:pPr>
            <w:bookmarkStart w:id="3174" w:name="fld_RelatedContextPartyRole" w:colFirst="1" w:colLast="1"/>
            <w:bookmarkEnd w:id="3160"/>
            <w:del w:id="3175" w:author="Administrator" w:date="2011-08-18T10:26:00Z">
              <w:r w:rsidRPr="00DE5358">
                <w:delText>1578</w:delText>
              </w:r>
            </w:del>
          </w:p>
        </w:tc>
        <w:tc>
          <w:tcPr>
            <w:tcW w:w="2069" w:type="dxa"/>
            <w:shd w:val="clear" w:color="auto" w:fill="auto"/>
          </w:tcPr>
          <w:p w14:paraId="0E7E8CDB" w14:textId="77777777" w:rsidR="00DE5358" w:rsidRPr="00DE5358" w:rsidRDefault="00DE5358" w:rsidP="00DE5358">
            <w:pPr>
              <w:rPr>
                <w:del w:id="3176" w:author="Administrator" w:date="2011-08-18T10:26:00Z"/>
              </w:rPr>
            </w:pPr>
            <w:del w:id="3177" w:author="Administrator" w:date="2011-08-18T10:26:00Z">
              <w:r w:rsidRPr="00DE5358">
                <w:delText>RelatedContextPartyRole</w:delText>
              </w:r>
            </w:del>
          </w:p>
        </w:tc>
        <w:tc>
          <w:tcPr>
            <w:tcW w:w="1083" w:type="dxa"/>
            <w:shd w:val="clear" w:color="auto" w:fill="auto"/>
          </w:tcPr>
          <w:p w14:paraId="27EE5426" w14:textId="77777777" w:rsidR="00DE5358" w:rsidRPr="00DE5358" w:rsidRDefault="00DE5358" w:rsidP="00DE5358">
            <w:pPr>
              <w:rPr>
                <w:del w:id="3178" w:author="Administrator" w:date="2011-08-18T10:26:00Z"/>
              </w:rPr>
            </w:pPr>
            <w:del w:id="3179" w:author="Administrator" w:date="2011-08-18T10:26:00Z">
              <w:r w:rsidRPr="00DE5358">
                <w:delText>int</w:delText>
              </w:r>
            </w:del>
          </w:p>
        </w:tc>
        <w:tc>
          <w:tcPr>
            <w:tcW w:w="4677" w:type="dxa"/>
            <w:shd w:val="clear" w:color="auto" w:fill="auto"/>
          </w:tcPr>
          <w:p w14:paraId="7D1EFE2F" w14:textId="77777777" w:rsidR="00DE5358" w:rsidRDefault="00DE5358" w:rsidP="00BD0927">
            <w:pPr>
              <w:jc w:val="left"/>
              <w:rPr>
                <w:del w:id="3180" w:author="Administrator" w:date="2011-08-18T10:26:00Z"/>
              </w:rPr>
            </w:pPr>
            <w:del w:id="3181" w:author="Administrator" w:date="2011-08-18T10:26:00Z">
              <w:r>
                <w:delText>PartyRole value within a RelatedContextParties repeating group.</w:delText>
              </w:r>
            </w:del>
          </w:p>
          <w:p w14:paraId="290A3CBF" w14:textId="77777777" w:rsidR="00DE5358" w:rsidRPr="00DE5358" w:rsidRDefault="00DE5358" w:rsidP="00BD0927">
            <w:pPr>
              <w:jc w:val="left"/>
              <w:rPr>
                <w:del w:id="3182" w:author="Administrator" w:date="2011-08-18T10:26:00Z"/>
              </w:rPr>
            </w:pPr>
            <w:del w:id="3183" w:author="Administrator" w:date="2011-08-18T10:26:00Z">
              <w:r>
                <w:delText>Valid values:</w:delText>
              </w:r>
              <w:r>
                <w:br/>
              </w:r>
              <w:r>
                <w:tab/>
                <w:delText>82 - Central Registration Depository (CRD)</w:delText>
              </w:r>
              <w:r>
                <w:br/>
              </w:r>
              <w:r>
                <w:tab/>
                <w:delText>83 - Clearing Account</w:delText>
              </w:r>
              <w:r>
                <w:br/>
              </w:r>
              <w:r>
                <w:tab/>
                <w:delText>84 - Acceptable Settling Counterparty</w:delText>
              </w:r>
              <w:r>
                <w:br/>
              </w:r>
              <w:r>
                <w:tab/>
                <w:delText>85 - Unacceptable Settling Counterparty</w:delText>
              </w:r>
              <w:r>
                <w:br/>
              </w:r>
              <w:r>
                <w:tab/>
                <w:delText>1 - Executing Firm (formerly FIX 4.2 ExecBroker)</w:delText>
              </w:r>
              <w:r>
                <w:br/>
              </w:r>
              <w:r>
                <w:tab/>
                <w:delText>2 - Broker of Credit (formerly FIX 4.2 BrokerOfCredit)</w:delText>
              </w:r>
              <w:r>
                <w:br/>
              </w:r>
              <w:r>
                <w:tab/>
                <w:delText>3 - Client ID (formerly FIX 4.2 ClientID)</w:delText>
              </w:r>
              <w:r>
                <w:br/>
              </w:r>
              <w:r>
                <w:tab/>
                <w:delText>4 - Clearing Firm (formerly FIX 4.2 ClearingFirm)</w:delText>
              </w:r>
              <w:r>
                <w:br/>
              </w:r>
              <w:r>
                <w:tab/>
                <w:delText>5 - Investor ID</w:delText>
              </w:r>
              <w:r>
                <w:br/>
              </w:r>
              <w:r>
                <w:tab/>
                <w:delText>6 - Introducing Firm</w:delText>
              </w:r>
              <w:r>
                <w:br/>
              </w:r>
              <w:r>
                <w:tab/>
                <w:delText>7 - Entering Firm</w:delText>
              </w:r>
              <w:r>
                <w:br/>
              </w:r>
              <w:r>
                <w:tab/>
                <w:delText>8 - Locate / Lending Firm (for short-sales)</w:delText>
              </w:r>
              <w:r>
                <w:br/>
              </w:r>
              <w:r>
                <w:tab/>
                <w:delText>9 - Fund Manager Client ID (for CIV)</w:delText>
              </w:r>
              <w:r>
                <w:br/>
              </w:r>
              <w:r>
                <w:tab/>
                <w:delText>10 - Settlement Location (formerly FIX 4.2 SettlLocation)</w:delText>
              </w:r>
              <w:r>
                <w:br/>
              </w:r>
              <w:r>
                <w:tab/>
                <w:delText>11 - Order Origination Trader (associated with Order Origination Firm - i.e. trader who initiates/submits the order)</w:delText>
              </w:r>
              <w:r>
                <w:br/>
              </w:r>
              <w:r>
                <w:tab/>
                <w:delText>12 - Executing Trader (associated with Executing Firm - actually executes)</w:delText>
              </w:r>
              <w:r>
                <w:br/>
              </w:r>
              <w:r>
                <w:tab/>
                <w:delText>13 - Order Origination Firm (e.g. buy-side firm)</w:delText>
              </w:r>
              <w:r>
                <w:br/>
              </w:r>
              <w:r>
                <w:tab/>
                <w:delText>14 - Giveup Clearing Firm (firm to which trade is given up)</w:delText>
              </w:r>
              <w:r>
                <w:br/>
              </w:r>
              <w:r>
                <w:tab/>
                <w:delText>15 - Correspondant Clearing Firm</w:delText>
              </w:r>
              <w:r>
                <w:br/>
              </w:r>
              <w:r>
                <w:tab/>
                <w:delText>16 - Executing System</w:delText>
              </w:r>
              <w:r>
                <w:br/>
              </w:r>
              <w:r>
                <w:tab/>
                <w:delText>17 - Contra Firm</w:delText>
              </w:r>
              <w:r>
                <w:br/>
              </w:r>
              <w:r>
                <w:tab/>
                <w:delText>18 - Contra Clearing Firm</w:delText>
              </w:r>
              <w:r>
                <w:br/>
              </w:r>
              <w:r>
                <w:tab/>
                <w:delText>19 - Sponsoring Firm</w:delText>
              </w:r>
              <w:r>
                <w:br/>
              </w:r>
              <w:r>
                <w:tab/>
                <w:delText>20 - Underlying Contra Firm</w:delText>
              </w:r>
              <w:r>
                <w:br/>
              </w:r>
              <w:r>
                <w:tab/>
                <w:delText>21 - Clearing Organization</w:delText>
              </w:r>
              <w:r>
                <w:br/>
              </w:r>
              <w:r>
                <w:tab/>
                <w:delText>22 - Exchange</w:delText>
              </w:r>
              <w:r>
                <w:br/>
              </w:r>
              <w:r>
                <w:tab/>
                <w:delText>24 - Customer Account</w:delText>
              </w:r>
              <w:r>
                <w:br/>
              </w:r>
              <w:r>
                <w:tab/>
                <w:delText>25 - Correspondent Clearing Organization</w:delText>
              </w:r>
              <w:r>
                <w:br/>
              </w:r>
              <w:r>
                <w:tab/>
                <w:delText>26 - Correspondent Broker</w:delText>
              </w:r>
              <w:r>
                <w:br/>
              </w:r>
              <w:r>
                <w:tab/>
                <w:delText>27 - Buyer/Seller (Receiver/Deliverer)</w:delText>
              </w:r>
              <w:r>
                <w:br/>
              </w:r>
              <w:r>
                <w:tab/>
                <w:delText>28 - Custodian</w:delText>
              </w:r>
              <w:r>
                <w:br/>
              </w:r>
              <w:r>
                <w:tab/>
                <w:delText>29 - Intermediary</w:delText>
              </w:r>
              <w:r>
                <w:br/>
              </w:r>
              <w:r>
                <w:tab/>
                <w:delText>30 - Agent</w:delText>
              </w:r>
              <w:r>
                <w:br/>
              </w:r>
              <w:r>
                <w:tab/>
                <w:delText>31 - Sub-custodian</w:delText>
              </w:r>
              <w:r>
                <w:br/>
              </w:r>
              <w:r>
                <w:tab/>
                <w:delText>32 - Beneficiary</w:delText>
              </w:r>
              <w:r>
                <w:br/>
              </w:r>
              <w:r>
                <w:tab/>
                <w:delText>33 - Interested party</w:delText>
              </w:r>
              <w:r>
                <w:br/>
              </w:r>
              <w:r>
                <w:tab/>
                <w:delText>34 - Regulatory body</w:delText>
              </w:r>
              <w:r>
                <w:br/>
              </w:r>
              <w:r>
                <w:tab/>
                <w:delText>35 - Liquidity provider</w:delText>
              </w:r>
              <w:r>
                <w:br/>
              </w:r>
              <w:r>
                <w:tab/>
                <w:delText>36 - Entering trader</w:delText>
              </w:r>
              <w:r>
                <w:br/>
              </w:r>
              <w:r>
                <w:tab/>
                <w:delText>37 - Contra trader</w:delText>
              </w:r>
              <w:r>
                <w:br/>
              </w:r>
              <w:r>
                <w:tab/>
                <w:delText>38 - Position account</w:delText>
              </w:r>
              <w:r>
                <w:br/>
              </w:r>
              <w:r>
                <w:tab/>
                <w:delText>39 - Contra Investor ID</w:delText>
              </w:r>
              <w:r>
                <w:br/>
              </w:r>
              <w:r>
                <w:tab/>
                <w:delText>40 - Transfer to Firm</w:delText>
              </w:r>
              <w:r>
                <w:br/>
              </w:r>
              <w:r>
                <w:tab/>
                <w:delText>41 - Contra Position Account</w:delText>
              </w:r>
              <w:r>
                <w:br/>
              </w:r>
              <w:r>
                <w:tab/>
                <w:delText>42 - Contra Exchange</w:delText>
              </w:r>
              <w:r>
                <w:br/>
              </w:r>
              <w:r>
                <w:tab/>
                <w:delText>43 - Internal Carry Account</w:delText>
              </w:r>
              <w:r>
                <w:br/>
              </w:r>
              <w:r>
                <w:tab/>
                <w:delText>44 - Order Entry Operator ID</w:delText>
              </w:r>
              <w:r>
                <w:br/>
              </w:r>
              <w:r>
                <w:tab/>
                <w:delText>45 - Secondary Account Number</w:delText>
              </w:r>
              <w:r>
                <w:br/>
              </w:r>
              <w:r>
                <w:tab/>
                <w:delText>46 - Foreign Firm</w:delText>
              </w:r>
              <w:r>
                <w:br/>
              </w:r>
              <w:r>
                <w:tab/>
                <w:delText>47 - Third Party Allocation Firm</w:delText>
              </w:r>
              <w:r>
                <w:br/>
              </w:r>
              <w:r>
                <w:tab/>
                <w:delText>48 - Claiming Account</w:delText>
              </w:r>
              <w:r>
                <w:br/>
              </w:r>
              <w:r>
                <w:tab/>
                <w:delText>49 - Asset Manager</w:delText>
              </w:r>
              <w:r>
                <w:br/>
              </w:r>
              <w:r>
                <w:tab/>
                <w:delText>50 - Pledgor Account</w:delText>
              </w:r>
              <w:r>
                <w:br/>
              </w:r>
              <w:r>
                <w:tab/>
                <w:delText>51 - Pledgee Account</w:delText>
              </w:r>
              <w:r>
                <w:br/>
              </w:r>
              <w:r>
                <w:tab/>
                <w:delText>52 - Large Trader Reportable Account</w:delText>
              </w:r>
              <w:r>
                <w:br/>
              </w:r>
              <w:r>
                <w:tab/>
                <w:delText>53 - Trader mnemonic</w:delText>
              </w:r>
              <w:r>
                <w:br/>
              </w:r>
              <w:r>
                <w:tab/>
                <w:delText>54 - Sender Location</w:delText>
              </w:r>
              <w:r>
                <w:br/>
              </w:r>
              <w:r>
                <w:tab/>
                <w:delText>55 - Session ID</w:delText>
              </w:r>
              <w:r>
                <w:br/>
              </w:r>
              <w:r>
                <w:tab/>
                <w:delText>56 - Acceptable Counterparty</w:delText>
              </w:r>
              <w:r>
                <w:br/>
              </w:r>
              <w:r>
                <w:tab/>
                <w:delText>57 - Unacceptable Counterparty</w:delText>
              </w:r>
              <w:r>
                <w:br/>
              </w:r>
              <w:r>
                <w:tab/>
                <w:delText>58 - Entering Unit</w:delText>
              </w:r>
              <w:r>
                <w:br/>
              </w:r>
              <w:r>
                <w:tab/>
                <w:delText>59 - Executing Unit</w:delText>
              </w:r>
              <w:r>
                <w:br/>
              </w:r>
              <w:r>
                <w:tab/>
                <w:delText>60 - Introducing Broker</w:delText>
              </w:r>
              <w:r>
                <w:br/>
              </w:r>
              <w:r>
                <w:tab/>
                <w:delText>61 - Quote originator</w:delText>
              </w:r>
              <w:r>
                <w:br/>
              </w:r>
              <w:r>
                <w:tab/>
                <w:delText>62 - Report originator</w:delText>
              </w:r>
              <w:r>
                <w:br/>
              </w:r>
              <w:r>
                <w:tab/>
                <w:delText>63 - Systematic internaliser (SI)</w:delText>
              </w:r>
              <w:r>
                <w:br/>
              </w:r>
              <w:r>
                <w:tab/>
                <w:delText>64 - Multilateral Trading Facility (MTF)</w:delText>
              </w:r>
              <w:r>
                <w:br/>
              </w:r>
              <w:r>
                <w:tab/>
                <w:delText>65 - Regulated Market (RM)</w:delText>
              </w:r>
              <w:r>
                <w:br/>
              </w:r>
              <w:r>
                <w:tab/>
                <w:delText>66 - Market Maker</w:delText>
              </w:r>
              <w:r>
                <w:br/>
              </w:r>
              <w:r>
                <w:tab/>
                <w:delText>67 - Investment Firm</w:delText>
              </w:r>
              <w:r>
                <w:br/>
              </w:r>
              <w:r>
                <w:tab/>
                <w:delText>68 - Host Competent Authority (Host CA)</w:delText>
              </w:r>
              <w:r>
                <w:br/>
              </w:r>
              <w:r>
                <w:tab/>
                <w:delText>69 - Home Competent Authority (Home CA)</w:delText>
              </w:r>
              <w:r>
                <w:br/>
              </w:r>
              <w:r>
                <w:tab/>
                <w:delText>70 - Competent Authority of the most relevant market in terms of liquidity (CAL)</w:delText>
              </w:r>
              <w:r>
                <w:br/>
              </w:r>
              <w:r>
                <w:tab/>
                <w:delText xml:space="preserve">71 - Competent Authority of the Transaction (Execution) Venue (CATV) </w:delText>
              </w:r>
              <w:r>
                <w:br/>
              </w:r>
              <w:r>
                <w:tab/>
                <w:delText>72 - Reporting intermediary (medium/vendor via which report has been published)</w:delText>
              </w:r>
              <w:r>
                <w:br/>
              </w:r>
              <w:r>
                <w:tab/>
                <w:delText>73 - Execution Venue</w:delText>
              </w:r>
              <w:r>
                <w:br/>
              </w:r>
              <w:r>
                <w:tab/>
                <w:delText>74 - Market data entry originator</w:delText>
              </w:r>
              <w:r>
                <w:br/>
              </w:r>
              <w:r>
                <w:tab/>
                <w:delText>75 - Location ID</w:delText>
              </w:r>
              <w:r>
                <w:br/>
              </w:r>
              <w:r>
                <w:tab/>
                <w:delText>76 - Desk ID</w:delText>
              </w:r>
              <w:r>
                <w:br/>
              </w:r>
              <w:r>
                <w:tab/>
                <w:delText>77 - Market data market</w:delText>
              </w:r>
              <w:r>
                <w:br/>
              </w:r>
              <w:r>
                <w:tab/>
                <w:delText>78 - Allocation Entity</w:delText>
              </w:r>
              <w:r>
                <w:br/>
              </w:r>
              <w:r>
                <w:tab/>
                <w:delText>79 - Prime Broker providing General Trade Services</w:delText>
              </w:r>
              <w:r>
                <w:br/>
              </w:r>
              <w:r>
                <w:tab/>
                <w:delText>80 - Step-Out Firm (Prime Broker)</w:delText>
              </w:r>
              <w:r>
                <w:br/>
              </w:r>
              <w:r>
                <w:tab/>
                <w:delText>81 - BrokerClearingID</w:delText>
              </w:r>
            </w:del>
          </w:p>
        </w:tc>
        <w:tc>
          <w:tcPr>
            <w:tcW w:w="4411" w:type="dxa"/>
            <w:shd w:val="clear" w:color="auto" w:fill="auto"/>
          </w:tcPr>
          <w:p w14:paraId="08C945FB" w14:textId="77777777" w:rsidR="00DE5358" w:rsidRPr="00DE5358" w:rsidRDefault="00DE5358" w:rsidP="00DE5358">
            <w:pPr>
              <w:rPr>
                <w:del w:id="3184" w:author="Administrator" w:date="2011-08-18T10:26:00Z"/>
              </w:rPr>
            </w:pPr>
            <w:del w:id="3185" w:author="Administrator" w:date="2011-08-18T10:26:00Z">
              <w:r w:rsidRPr="00DE5358">
                <w:delText>R</w:delText>
              </w:r>
            </w:del>
          </w:p>
        </w:tc>
      </w:tr>
      <w:tr w:rsidR="00DE5358" w:rsidRPr="00DE5358" w14:paraId="0B0522CE" w14:textId="77777777" w:rsidTr="00BD0927">
        <w:trPr>
          <w:del w:id="3186" w:author="Administrator" w:date="2011-08-18T10:26:00Z"/>
        </w:trPr>
        <w:tc>
          <w:tcPr>
            <w:tcW w:w="828" w:type="dxa"/>
            <w:shd w:val="clear" w:color="auto" w:fill="auto"/>
          </w:tcPr>
          <w:p w14:paraId="6AFDDC51" w14:textId="77777777" w:rsidR="00DE5358" w:rsidRPr="00DE5358" w:rsidRDefault="00DE5358" w:rsidP="00DE5358">
            <w:pPr>
              <w:rPr>
                <w:del w:id="3187" w:author="Administrator" w:date="2011-08-18T10:26:00Z"/>
              </w:rPr>
            </w:pPr>
            <w:bookmarkStart w:id="3188" w:name="fld_NoRelatedContextPartySubIDs" w:colFirst="1" w:colLast="1"/>
            <w:bookmarkEnd w:id="3174"/>
            <w:del w:id="3189" w:author="Administrator" w:date="2011-08-18T10:26:00Z">
              <w:r w:rsidRPr="00DE5358">
                <w:delText>1579</w:delText>
              </w:r>
            </w:del>
          </w:p>
        </w:tc>
        <w:tc>
          <w:tcPr>
            <w:tcW w:w="2069" w:type="dxa"/>
            <w:shd w:val="clear" w:color="auto" w:fill="auto"/>
          </w:tcPr>
          <w:p w14:paraId="27FA07C3" w14:textId="77777777" w:rsidR="00DE5358" w:rsidRPr="00DE5358" w:rsidRDefault="00DE5358" w:rsidP="00DE5358">
            <w:pPr>
              <w:rPr>
                <w:del w:id="3190" w:author="Administrator" w:date="2011-08-18T10:26:00Z"/>
              </w:rPr>
            </w:pPr>
            <w:del w:id="3191" w:author="Administrator" w:date="2011-08-18T10:26:00Z">
              <w:r w:rsidRPr="00DE5358">
                <w:delText>NoRelatedContextPartySubIDs</w:delText>
              </w:r>
            </w:del>
          </w:p>
        </w:tc>
        <w:tc>
          <w:tcPr>
            <w:tcW w:w="1083" w:type="dxa"/>
            <w:shd w:val="clear" w:color="auto" w:fill="auto"/>
          </w:tcPr>
          <w:p w14:paraId="3E0892E4" w14:textId="77777777" w:rsidR="00DE5358" w:rsidRPr="00DE5358" w:rsidRDefault="00DE5358" w:rsidP="00DE5358">
            <w:pPr>
              <w:rPr>
                <w:del w:id="3192" w:author="Administrator" w:date="2011-08-18T10:26:00Z"/>
              </w:rPr>
            </w:pPr>
            <w:del w:id="3193" w:author="Administrator" w:date="2011-08-18T10:26:00Z">
              <w:r w:rsidRPr="00DE5358">
                <w:delText>NumInGroup</w:delText>
              </w:r>
            </w:del>
          </w:p>
        </w:tc>
        <w:tc>
          <w:tcPr>
            <w:tcW w:w="4677" w:type="dxa"/>
            <w:shd w:val="clear" w:color="auto" w:fill="auto"/>
          </w:tcPr>
          <w:p w14:paraId="69F80081" w14:textId="77777777" w:rsidR="00DE5358" w:rsidRPr="00DE5358" w:rsidRDefault="00DE5358" w:rsidP="00BD0927">
            <w:pPr>
              <w:jc w:val="left"/>
              <w:rPr>
                <w:del w:id="3194" w:author="Administrator" w:date="2011-08-18T10:26:00Z"/>
              </w:rPr>
            </w:pPr>
            <w:del w:id="3195" w:author="Administrator" w:date="2011-08-18T10:26:00Z">
              <w:r w:rsidRPr="00DE5358">
                <w:delText>Number of RelatedContextPartySubIDs.</w:delText>
              </w:r>
            </w:del>
          </w:p>
        </w:tc>
        <w:tc>
          <w:tcPr>
            <w:tcW w:w="4411" w:type="dxa"/>
            <w:shd w:val="clear" w:color="auto" w:fill="auto"/>
          </w:tcPr>
          <w:p w14:paraId="6A38403C" w14:textId="77777777" w:rsidR="00DE5358" w:rsidRPr="00DE5358" w:rsidRDefault="00DE5358" w:rsidP="00DE5358">
            <w:pPr>
              <w:rPr>
                <w:del w:id="3196" w:author="Administrator" w:date="2011-08-18T10:26:00Z"/>
              </w:rPr>
            </w:pPr>
          </w:p>
        </w:tc>
      </w:tr>
      <w:tr w:rsidR="00DE5358" w:rsidRPr="00DE5358" w14:paraId="31499E2E" w14:textId="77777777" w:rsidTr="00BD0927">
        <w:trPr>
          <w:del w:id="3197" w:author="Administrator" w:date="2011-08-18T10:26:00Z"/>
        </w:trPr>
        <w:tc>
          <w:tcPr>
            <w:tcW w:w="828" w:type="dxa"/>
            <w:shd w:val="clear" w:color="auto" w:fill="auto"/>
          </w:tcPr>
          <w:p w14:paraId="5F14E69E" w14:textId="77777777" w:rsidR="00DE5358" w:rsidRPr="00DE5358" w:rsidRDefault="00DE5358" w:rsidP="00DE5358">
            <w:pPr>
              <w:rPr>
                <w:del w:id="3198" w:author="Administrator" w:date="2011-08-18T10:26:00Z"/>
              </w:rPr>
            </w:pPr>
            <w:bookmarkStart w:id="3199" w:name="fld_RelatedContextPartySubID" w:colFirst="1" w:colLast="1"/>
            <w:bookmarkEnd w:id="3188"/>
            <w:del w:id="3200" w:author="Administrator" w:date="2011-08-18T10:26:00Z">
              <w:r w:rsidRPr="00DE5358">
                <w:delText>1580</w:delText>
              </w:r>
            </w:del>
          </w:p>
        </w:tc>
        <w:tc>
          <w:tcPr>
            <w:tcW w:w="2069" w:type="dxa"/>
            <w:shd w:val="clear" w:color="auto" w:fill="auto"/>
          </w:tcPr>
          <w:p w14:paraId="3FE01490" w14:textId="77777777" w:rsidR="00DE5358" w:rsidRPr="00DE5358" w:rsidRDefault="00DE5358" w:rsidP="00DE5358">
            <w:pPr>
              <w:rPr>
                <w:del w:id="3201" w:author="Administrator" w:date="2011-08-18T10:26:00Z"/>
              </w:rPr>
            </w:pPr>
            <w:del w:id="3202" w:author="Administrator" w:date="2011-08-18T10:26:00Z">
              <w:r w:rsidRPr="00DE5358">
                <w:delText>RelatedContextPartySubID</w:delText>
              </w:r>
            </w:del>
          </w:p>
        </w:tc>
        <w:tc>
          <w:tcPr>
            <w:tcW w:w="1083" w:type="dxa"/>
            <w:shd w:val="clear" w:color="auto" w:fill="auto"/>
          </w:tcPr>
          <w:p w14:paraId="1281B800" w14:textId="77777777" w:rsidR="00DE5358" w:rsidRPr="00DE5358" w:rsidRDefault="00DE5358" w:rsidP="00DE5358">
            <w:pPr>
              <w:rPr>
                <w:del w:id="3203" w:author="Administrator" w:date="2011-08-18T10:26:00Z"/>
              </w:rPr>
            </w:pPr>
            <w:del w:id="3204" w:author="Administrator" w:date="2011-08-18T10:26:00Z">
              <w:r w:rsidRPr="00DE5358">
                <w:delText>String</w:delText>
              </w:r>
            </w:del>
          </w:p>
        </w:tc>
        <w:tc>
          <w:tcPr>
            <w:tcW w:w="4677" w:type="dxa"/>
            <w:shd w:val="clear" w:color="auto" w:fill="auto"/>
          </w:tcPr>
          <w:p w14:paraId="157C89C1" w14:textId="77777777" w:rsidR="00DE5358" w:rsidRPr="00DE5358" w:rsidRDefault="00DE5358" w:rsidP="00BD0927">
            <w:pPr>
              <w:jc w:val="left"/>
              <w:rPr>
                <w:del w:id="3205" w:author="Administrator" w:date="2011-08-18T10:26:00Z"/>
              </w:rPr>
            </w:pPr>
            <w:del w:id="3206" w:author="Administrator" w:date="2011-08-18T10:26:00Z">
              <w:r w:rsidRPr="00DE5358">
                <w:delText>PartySubID value within a RelatedContextParties repeating group.</w:delText>
              </w:r>
            </w:del>
          </w:p>
        </w:tc>
        <w:tc>
          <w:tcPr>
            <w:tcW w:w="4411" w:type="dxa"/>
            <w:shd w:val="clear" w:color="auto" w:fill="auto"/>
          </w:tcPr>
          <w:p w14:paraId="65BD7BF7" w14:textId="77777777" w:rsidR="00DE5358" w:rsidRPr="00DE5358" w:rsidRDefault="00DE5358" w:rsidP="00DE5358">
            <w:pPr>
              <w:rPr>
                <w:del w:id="3207" w:author="Administrator" w:date="2011-08-18T10:26:00Z"/>
              </w:rPr>
            </w:pPr>
            <w:del w:id="3208" w:author="Administrator" w:date="2011-08-18T10:26:00Z">
              <w:r w:rsidRPr="00DE5358">
                <w:delText>ID</w:delText>
              </w:r>
            </w:del>
          </w:p>
        </w:tc>
      </w:tr>
      <w:tr w:rsidR="00DE5358" w:rsidRPr="00DE5358" w14:paraId="5C4B0A6C" w14:textId="77777777" w:rsidTr="00BD0927">
        <w:trPr>
          <w:del w:id="3209" w:author="Administrator" w:date="2011-08-18T10:26:00Z"/>
        </w:trPr>
        <w:tc>
          <w:tcPr>
            <w:tcW w:w="828" w:type="dxa"/>
            <w:shd w:val="clear" w:color="auto" w:fill="auto"/>
          </w:tcPr>
          <w:p w14:paraId="70461051" w14:textId="77777777" w:rsidR="00DE5358" w:rsidRPr="00DE5358" w:rsidRDefault="00DE5358" w:rsidP="00DE5358">
            <w:pPr>
              <w:rPr>
                <w:del w:id="3210" w:author="Administrator" w:date="2011-08-18T10:26:00Z"/>
              </w:rPr>
            </w:pPr>
            <w:bookmarkStart w:id="3211" w:name="fld_RelatedContextPartySubIDType" w:colFirst="1" w:colLast="1"/>
            <w:bookmarkEnd w:id="3199"/>
            <w:del w:id="3212" w:author="Administrator" w:date="2011-08-18T10:26:00Z">
              <w:r w:rsidRPr="00DE5358">
                <w:delText>1581</w:delText>
              </w:r>
            </w:del>
          </w:p>
        </w:tc>
        <w:tc>
          <w:tcPr>
            <w:tcW w:w="2069" w:type="dxa"/>
            <w:shd w:val="clear" w:color="auto" w:fill="auto"/>
          </w:tcPr>
          <w:p w14:paraId="4AECE9D0" w14:textId="77777777" w:rsidR="00DE5358" w:rsidRPr="00DE5358" w:rsidRDefault="00DE5358" w:rsidP="00DE5358">
            <w:pPr>
              <w:rPr>
                <w:del w:id="3213" w:author="Administrator" w:date="2011-08-18T10:26:00Z"/>
              </w:rPr>
            </w:pPr>
            <w:del w:id="3214" w:author="Administrator" w:date="2011-08-18T10:26:00Z">
              <w:r w:rsidRPr="00DE5358">
                <w:delText>RelatedContextPartySubIDType</w:delText>
              </w:r>
            </w:del>
          </w:p>
        </w:tc>
        <w:tc>
          <w:tcPr>
            <w:tcW w:w="1083" w:type="dxa"/>
            <w:shd w:val="clear" w:color="auto" w:fill="auto"/>
          </w:tcPr>
          <w:p w14:paraId="7DD2AA19" w14:textId="77777777" w:rsidR="00DE5358" w:rsidRPr="00DE5358" w:rsidRDefault="00DE5358" w:rsidP="00DE5358">
            <w:pPr>
              <w:rPr>
                <w:del w:id="3215" w:author="Administrator" w:date="2011-08-18T10:26:00Z"/>
              </w:rPr>
            </w:pPr>
            <w:del w:id="3216" w:author="Administrator" w:date="2011-08-18T10:26:00Z">
              <w:r w:rsidRPr="00DE5358">
                <w:delText>int</w:delText>
              </w:r>
            </w:del>
          </w:p>
        </w:tc>
        <w:tc>
          <w:tcPr>
            <w:tcW w:w="4677" w:type="dxa"/>
            <w:shd w:val="clear" w:color="auto" w:fill="auto"/>
          </w:tcPr>
          <w:p w14:paraId="15D4839C" w14:textId="77777777" w:rsidR="00DE5358" w:rsidRDefault="00DE5358" w:rsidP="00BD0927">
            <w:pPr>
              <w:jc w:val="left"/>
              <w:rPr>
                <w:del w:id="3217" w:author="Administrator" w:date="2011-08-18T10:26:00Z"/>
              </w:rPr>
            </w:pPr>
            <w:del w:id="3218" w:author="Administrator" w:date="2011-08-18T10:26:00Z">
              <w:r>
                <w:delText>PartySubIDType value within a RelatedContextParties repeating group.</w:delText>
              </w:r>
            </w:del>
          </w:p>
          <w:p w14:paraId="14C9BB56" w14:textId="77777777" w:rsidR="00DE5358" w:rsidRDefault="00DE5358" w:rsidP="00BD0927">
            <w:pPr>
              <w:jc w:val="left"/>
              <w:rPr>
                <w:del w:id="3219" w:author="Administrator" w:date="2011-08-18T10:26:00Z"/>
              </w:rPr>
            </w:pPr>
            <w:del w:id="3220" w:author="Administrator" w:date="2011-08-18T10:26:00Z">
              <w:r>
                <w:delText>Valid values:</w:delText>
              </w:r>
              <w:r>
                <w:br/>
              </w:r>
              <w:r>
                <w:tab/>
                <w:delText>1 - Firm</w:delText>
              </w:r>
              <w:r>
                <w:br/>
              </w:r>
              <w:r>
                <w:tab/>
                <w:delText>2 - Person</w:delText>
              </w:r>
              <w:r>
                <w:br/>
              </w:r>
              <w:r>
                <w:tab/>
                <w:delText>3 - System</w:delText>
              </w:r>
              <w:r>
                <w:br/>
              </w:r>
              <w:r>
                <w:tab/>
                <w:delText>4 - Application</w:delText>
              </w:r>
              <w:r>
                <w:br/>
              </w:r>
              <w:r>
                <w:tab/>
                <w:delText>5 - Full legal name of firm</w:delText>
              </w:r>
              <w:r>
                <w:br/>
              </w:r>
              <w:r>
                <w:tab/>
                <w:delText>6 - Postal address</w:delText>
              </w:r>
              <w:r>
                <w:br/>
              </w:r>
              <w:r>
                <w:tab/>
                <w:delText>7 - Phone number</w:delText>
              </w:r>
              <w:r>
                <w:br/>
              </w:r>
              <w:r>
                <w:tab/>
                <w:delText>8 - Email address</w:delText>
              </w:r>
              <w:r>
                <w:br/>
              </w:r>
              <w:r>
                <w:tab/>
                <w:delText>9 - Contact name</w:delText>
              </w:r>
              <w:r>
                <w:br/>
              </w:r>
              <w:r>
                <w:tab/>
                <w:delText>10 - Securities account number (for settlement instructions)</w:delText>
              </w:r>
              <w:r>
                <w:br/>
              </w:r>
              <w:r>
                <w:tab/>
                <w:delText>11 - Registration number (for settlement instructions and confirmations)</w:delText>
              </w:r>
              <w:r>
                <w:br/>
              </w:r>
              <w:r>
                <w:tab/>
                <w:delText>12 - Registered address (for confirmation purposes)</w:delText>
              </w:r>
              <w:r>
                <w:br/>
              </w:r>
              <w:r>
                <w:tab/>
                <w:delText>13 - Regulatory status (for confirmation purposes)</w:delText>
              </w:r>
              <w:r>
                <w:br/>
              </w:r>
              <w:r>
                <w:tab/>
                <w:delText>14 - Registration name (for settlement instructions)</w:delText>
              </w:r>
              <w:r>
                <w:br/>
              </w:r>
              <w:r>
                <w:tab/>
                <w:delText>15 - Cash account number (for settlement instructions)</w:delText>
              </w:r>
              <w:r>
                <w:br/>
              </w:r>
              <w:r>
                <w:tab/>
                <w:delText>16 - BIC</w:delText>
              </w:r>
              <w:r>
                <w:br/>
              </w:r>
              <w:r>
                <w:tab/>
                <w:delText>17 - CSD participant member code</w:delText>
              </w:r>
              <w:r>
                <w:br/>
              </w:r>
              <w:r>
                <w:tab/>
                <w:delText>18 - Registered address</w:delText>
              </w:r>
              <w:r>
                <w:br/>
              </w:r>
              <w:r>
                <w:tab/>
                <w:delText>19 - Fund account name</w:delText>
              </w:r>
              <w:r>
                <w:br/>
              </w:r>
              <w:r>
                <w:tab/>
                <w:delText>20 - Telex number</w:delText>
              </w:r>
              <w:r>
                <w:br/>
              </w:r>
              <w:r>
                <w:tab/>
                <w:delText>21 - Fax number</w:delText>
              </w:r>
              <w:r>
                <w:br/>
              </w:r>
              <w:r>
                <w:tab/>
                <w:delText>22 - Securities account name</w:delText>
              </w:r>
              <w:r>
                <w:br/>
              </w:r>
              <w:r>
                <w:tab/>
                <w:delText>23 - Cash account name</w:delText>
              </w:r>
              <w:r>
                <w:br/>
              </w:r>
              <w:r>
                <w:tab/>
                <w:delText>24 - Department</w:delText>
              </w:r>
              <w:r>
                <w:br/>
              </w:r>
              <w:r>
                <w:tab/>
                <w:delText>25 - Location desk</w:delText>
              </w:r>
              <w:r>
                <w:br/>
              </w:r>
              <w:r>
                <w:tab/>
                <w:delText>26 - Position account type</w:delText>
              </w:r>
              <w:r>
                <w:br/>
              </w:r>
              <w:r>
                <w:tab/>
                <w:delText>27 - Security locate ID</w:delText>
              </w:r>
              <w:r>
                <w:br/>
              </w:r>
              <w:r>
                <w:tab/>
                <w:delText>28 - Market maker</w:delText>
              </w:r>
              <w:r>
                <w:br/>
              </w:r>
              <w:r>
                <w:tab/>
                <w:delText>29 - Eligible counterparty</w:delText>
              </w:r>
              <w:r>
                <w:br/>
              </w:r>
              <w:r>
                <w:tab/>
                <w:delText>30 - Professional client</w:delText>
              </w:r>
              <w:r>
                <w:br/>
              </w:r>
              <w:r>
                <w:tab/>
                <w:delText>31 - Location</w:delText>
              </w:r>
              <w:r>
                <w:br/>
              </w:r>
              <w:r>
                <w:tab/>
                <w:delText>32 - Execution venue</w:delText>
              </w:r>
              <w:r>
                <w:br/>
              </w:r>
              <w:r>
                <w:tab/>
                <w:delText>33 - Currency delivery identifier</w:delText>
              </w:r>
            </w:del>
          </w:p>
          <w:p w14:paraId="1A24868B" w14:textId="77777777" w:rsidR="00DE5358" w:rsidRDefault="00DE5358" w:rsidP="00BD0927">
            <w:pPr>
              <w:jc w:val="left"/>
              <w:rPr>
                <w:del w:id="3221" w:author="Administrator" w:date="2011-08-18T10:26:00Z"/>
              </w:rPr>
            </w:pPr>
          </w:p>
          <w:p w14:paraId="064A5419" w14:textId="77777777" w:rsidR="00DE5358" w:rsidRPr="00DE5358" w:rsidRDefault="00DE5358" w:rsidP="00BD0927">
            <w:pPr>
              <w:jc w:val="left"/>
              <w:rPr>
                <w:del w:id="3222" w:author="Administrator" w:date="2011-08-18T10:26:00Z"/>
              </w:rPr>
            </w:pPr>
            <w:del w:id="3223" w:author="Administrator" w:date="2011-08-18T10:26:00Z">
              <w:r>
                <w:delText>or any value conforming to the data type Reserved4000Plus</w:delText>
              </w:r>
            </w:del>
          </w:p>
        </w:tc>
        <w:tc>
          <w:tcPr>
            <w:tcW w:w="4411" w:type="dxa"/>
            <w:shd w:val="clear" w:color="auto" w:fill="auto"/>
          </w:tcPr>
          <w:p w14:paraId="6C88EF23" w14:textId="77777777" w:rsidR="00DE5358" w:rsidRPr="00DE5358" w:rsidRDefault="00DE5358" w:rsidP="00DE5358">
            <w:pPr>
              <w:rPr>
                <w:del w:id="3224" w:author="Administrator" w:date="2011-08-18T10:26:00Z"/>
              </w:rPr>
            </w:pPr>
            <w:del w:id="3225" w:author="Administrator" w:date="2011-08-18T10:26:00Z">
              <w:r w:rsidRPr="00DE5358">
                <w:delText>Typ</w:delText>
              </w:r>
            </w:del>
          </w:p>
        </w:tc>
      </w:tr>
      <w:tr w:rsidR="00DE5358" w:rsidRPr="00DE5358" w14:paraId="7518EBA7" w14:textId="77777777" w:rsidTr="00BD0927">
        <w:trPr>
          <w:del w:id="3226" w:author="Administrator" w:date="2011-08-18T10:26:00Z"/>
        </w:trPr>
        <w:tc>
          <w:tcPr>
            <w:tcW w:w="828" w:type="dxa"/>
            <w:shd w:val="clear" w:color="auto" w:fill="auto"/>
          </w:tcPr>
          <w:p w14:paraId="45DBC30D" w14:textId="77777777" w:rsidR="00DE5358" w:rsidRPr="00DE5358" w:rsidRDefault="00DE5358" w:rsidP="00DE5358">
            <w:pPr>
              <w:rPr>
                <w:del w:id="3227" w:author="Administrator" w:date="2011-08-18T10:26:00Z"/>
              </w:rPr>
            </w:pPr>
            <w:bookmarkStart w:id="3228" w:name="fld_NoRelationshipRiskLimits" w:colFirst="1" w:colLast="1"/>
            <w:bookmarkEnd w:id="3211"/>
            <w:del w:id="3229" w:author="Administrator" w:date="2011-08-18T10:26:00Z">
              <w:r w:rsidRPr="00DE5358">
                <w:delText>1582</w:delText>
              </w:r>
            </w:del>
          </w:p>
        </w:tc>
        <w:tc>
          <w:tcPr>
            <w:tcW w:w="2069" w:type="dxa"/>
            <w:shd w:val="clear" w:color="auto" w:fill="auto"/>
          </w:tcPr>
          <w:p w14:paraId="1AD6A031" w14:textId="77777777" w:rsidR="00DE5358" w:rsidRPr="00DE5358" w:rsidRDefault="00DE5358" w:rsidP="00DE5358">
            <w:pPr>
              <w:rPr>
                <w:del w:id="3230" w:author="Administrator" w:date="2011-08-18T10:26:00Z"/>
              </w:rPr>
            </w:pPr>
            <w:del w:id="3231" w:author="Administrator" w:date="2011-08-18T10:26:00Z">
              <w:r w:rsidRPr="00DE5358">
                <w:delText>NoRelationshipRiskLimits</w:delText>
              </w:r>
            </w:del>
          </w:p>
        </w:tc>
        <w:tc>
          <w:tcPr>
            <w:tcW w:w="1083" w:type="dxa"/>
            <w:shd w:val="clear" w:color="auto" w:fill="auto"/>
          </w:tcPr>
          <w:p w14:paraId="36CC42CE" w14:textId="77777777" w:rsidR="00DE5358" w:rsidRPr="00DE5358" w:rsidRDefault="00DE5358" w:rsidP="00DE5358">
            <w:pPr>
              <w:rPr>
                <w:del w:id="3232" w:author="Administrator" w:date="2011-08-18T10:26:00Z"/>
              </w:rPr>
            </w:pPr>
            <w:del w:id="3233" w:author="Administrator" w:date="2011-08-18T10:26:00Z">
              <w:r w:rsidRPr="00DE5358">
                <w:delText>NumInGroup</w:delText>
              </w:r>
            </w:del>
          </w:p>
        </w:tc>
        <w:tc>
          <w:tcPr>
            <w:tcW w:w="4677" w:type="dxa"/>
            <w:shd w:val="clear" w:color="auto" w:fill="auto"/>
          </w:tcPr>
          <w:p w14:paraId="552BABDB" w14:textId="77777777" w:rsidR="00DE5358" w:rsidRPr="00DE5358" w:rsidRDefault="00DE5358" w:rsidP="00BD0927">
            <w:pPr>
              <w:jc w:val="left"/>
              <w:rPr>
                <w:del w:id="3234" w:author="Administrator" w:date="2011-08-18T10:26:00Z"/>
              </w:rPr>
            </w:pPr>
            <w:del w:id="3235" w:author="Administrator" w:date="2011-08-18T10:26:00Z">
              <w:r w:rsidRPr="00DE5358">
                <w:delText>Number of RelationshipRiskLimits.</w:delText>
              </w:r>
            </w:del>
          </w:p>
        </w:tc>
        <w:tc>
          <w:tcPr>
            <w:tcW w:w="4411" w:type="dxa"/>
            <w:shd w:val="clear" w:color="auto" w:fill="auto"/>
          </w:tcPr>
          <w:p w14:paraId="076CD44B" w14:textId="77777777" w:rsidR="00DE5358" w:rsidRPr="00DE5358" w:rsidRDefault="00DE5358" w:rsidP="00DE5358">
            <w:pPr>
              <w:rPr>
                <w:del w:id="3236" w:author="Administrator" w:date="2011-08-18T10:26:00Z"/>
              </w:rPr>
            </w:pPr>
          </w:p>
        </w:tc>
      </w:tr>
      <w:tr w:rsidR="00DE5358" w:rsidRPr="00DE5358" w14:paraId="624548AE" w14:textId="77777777" w:rsidTr="00BD0927">
        <w:trPr>
          <w:del w:id="3237" w:author="Administrator" w:date="2011-08-18T10:26:00Z"/>
        </w:trPr>
        <w:tc>
          <w:tcPr>
            <w:tcW w:w="828" w:type="dxa"/>
            <w:shd w:val="clear" w:color="auto" w:fill="auto"/>
          </w:tcPr>
          <w:p w14:paraId="58155E87" w14:textId="77777777" w:rsidR="00DE5358" w:rsidRPr="00DE5358" w:rsidRDefault="00DE5358" w:rsidP="00DE5358">
            <w:pPr>
              <w:rPr>
                <w:del w:id="3238" w:author="Administrator" w:date="2011-08-18T10:26:00Z"/>
              </w:rPr>
            </w:pPr>
            <w:bookmarkStart w:id="3239" w:name="fld_RelationshipRiskLimitType" w:colFirst="1" w:colLast="1"/>
            <w:bookmarkEnd w:id="3228"/>
            <w:del w:id="3240" w:author="Administrator" w:date="2011-08-18T10:26:00Z">
              <w:r w:rsidRPr="00DE5358">
                <w:delText>1583</w:delText>
              </w:r>
            </w:del>
          </w:p>
        </w:tc>
        <w:tc>
          <w:tcPr>
            <w:tcW w:w="2069" w:type="dxa"/>
            <w:shd w:val="clear" w:color="auto" w:fill="auto"/>
          </w:tcPr>
          <w:p w14:paraId="46D83A6F" w14:textId="77777777" w:rsidR="00DE5358" w:rsidRPr="00DE5358" w:rsidRDefault="00DE5358" w:rsidP="00DE5358">
            <w:pPr>
              <w:rPr>
                <w:del w:id="3241" w:author="Administrator" w:date="2011-08-18T10:26:00Z"/>
              </w:rPr>
            </w:pPr>
            <w:del w:id="3242" w:author="Administrator" w:date="2011-08-18T10:26:00Z">
              <w:r w:rsidRPr="00DE5358">
                <w:delText>RelationshipRiskLimitType</w:delText>
              </w:r>
            </w:del>
          </w:p>
        </w:tc>
        <w:tc>
          <w:tcPr>
            <w:tcW w:w="1083" w:type="dxa"/>
            <w:shd w:val="clear" w:color="auto" w:fill="auto"/>
          </w:tcPr>
          <w:p w14:paraId="7046828C" w14:textId="77777777" w:rsidR="00DE5358" w:rsidRPr="00DE5358" w:rsidRDefault="00DE5358" w:rsidP="00DE5358">
            <w:pPr>
              <w:rPr>
                <w:del w:id="3243" w:author="Administrator" w:date="2011-08-18T10:26:00Z"/>
              </w:rPr>
            </w:pPr>
            <w:del w:id="3244" w:author="Administrator" w:date="2011-08-18T10:26:00Z">
              <w:r w:rsidRPr="00DE5358">
                <w:delText>int</w:delText>
              </w:r>
            </w:del>
          </w:p>
        </w:tc>
        <w:tc>
          <w:tcPr>
            <w:tcW w:w="4677" w:type="dxa"/>
            <w:shd w:val="clear" w:color="auto" w:fill="auto"/>
          </w:tcPr>
          <w:p w14:paraId="5C0B26F9" w14:textId="77777777" w:rsidR="00DE5358" w:rsidRDefault="00DE5358" w:rsidP="00BD0927">
            <w:pPr>
              <w:jc w:val="left"/>
              <w:rPr>
                <w:del w:id="3245" w:author="Administrator" w:date="2011-08-18T10:26:00Z"/>
              </w:rPr>
            </w:pPr>
            <w:del w:id="3246" w:author="Administrator" w:date="2011-08-18T10:26:00Z">
              <w:r>
                <w:delText>RiskLimitType within a RelationshipRiskLimits repeating group.</w:delText>
              </w:r>
            </w:del>
          </w:p>
          <w:p w14:paraId="32E310E0" w14:textId="77777777" w:rsidR="00DE5358" w:rsidRPr="00DE5358" w:rsidRDefault="00DE5358" w:rsidP="00BD0927">
            <w:pPr>
              <w:jc w:val="left"/>
              <w:rPr>
                <w:del w:id="3247" w:author="Administrator" w:date="2011-08-18T10:26:00Z"/>
              </w:rPr>
            </w:pPr>
            <w:del w:id="3248" w:author="Administrator" w:date="2011-08-18T10:26:00Z">
              <w:r>
                <w:delText>Valid values:</w:delText>
              </w:r>
              <w:r>
                <w:br/>
              </w:r>
              <w:r>
                <w:tab/>
                <w:delText>1 - Gross Limit</w:delText>
              </w:r>
              <w:r>
                <w:br/>
              </w:r>
              <w:r>
                <w:tab/>
                <w:delText>2 - Net Limit</w:delText>
              </w:r>
              <w:r>
                <w:br/>
              </w:r>
              <w:r>
                <w:tab/>
                <w:delText>3 - Exposure</w:delText>
              </w:r>
              <w:r>
                <w:br/>
              </w:r>
              <w:r>
                <w:tab/>
                <w:delText>4 - Long Limit</w:delText>
              </w:r>
              <w:r>
                <w:br/>
              </w:r>
              <w:r>
                <w:tab/>
                <w:delText>5 - Short Limit</w:delText>
              </w:r>
            </w:del>
          </w:p>
        </w:tc>
        <w:tc>
          <w:tcPr>
            <w:tcW w:w="4411" w:type="dxa"/>
            <w:shd w:val="clear" w:color="auto" w:fill="auto"/>
          </w:tcPr>
          <w:p w14:paraId="4C0B22DD" w14:textId="77777777" w:rsidR="00DE5358" w:rsidRPr="00DE5358" w:rsidRDefault="00DE5358" w:rsidP="00DE5358">
            <w:pPr>
              <w:rPr>
                <w:del w:id="3249" w:author="Administrator" w:date="2011-08-18T10:26:00Z"/>
              </w:rPr>
            </w:pPr>
            <w:del w:id="3250" w:author="Administrator" w:date="2011-08-18T10:26:00Z">
              <w:r w:rsidRPr="00DE5358">
                <w:delText>Typ</w:delText>
              </w:r>
            </w:del>
          </w:p>
        </w:tc>
      </w:tr>
      <w:tr w:rsidR="00DE5358" w:rsidRPr="00DE5358" w14:paraId="2DBE59C8" w14:textId="77777777" w:rsidTr="00BD0927">
        <w:trPr>
          <w:del w:id="3251" w:author="Administrator" w:date="2011-08-18T10:26:00Z"/>
        </w:trPr>
        <w:tc>
          <w:tcPr>
            <w:tcW w:w="828" w:type="dxa"/>
            <w:shd w:val="clear" w:color="auto" w:fill="auto"/>
          </w:tcPr>
          <w:p w14:paraId="17023798" w14:textId="77777777" w:rsidR="00DE5358" w:rsidRPr="00DE5358" w:rsidRDefault="00DE5358" w:rsidP="00DE5358">
            <w:pPr>
              <w:rPr>
                <w:del w:id="3252" w:author="Administrator" w:date="2011-08-18T10:26:00Z"/>
              </w:rPr>
            </w:pPr>
            <w:bookmarkStart w:id="3253" w:name="fld_RelationshipRiskLimitAmount" w:colFirst="1" w:colLast="1"/>
            <w:bookmarkEnd w:id="3239"/>
            <w:del w:id="3254" w:author="Administrator" w:date="2011-08-18T10:26:00Z">
              <w:r w:rsidRPr="00DE5358">
                <w:delText>1584</w:delText>
              </w:r>
            </w:del>
          </w:p>
        </w:tc>
        <w:tc>
          <w:tcPr>
            <w:tcW w:w="2069" w:type="dxa"/>
            <w:shd w:val="clear" w:color="auto" w:fill="auto"/>
          </w:tcPr>
          <w:p w14:paraId="4B1B89C6" w14:textId="77777777" w:rsidR="00DE5358" w:rsidRPr="00DE5358" w:rsidRDefault="00DE5358" w:rsidP="00DE5358">
            <w:pPr>
              <w:rPr>
                <w:del w:id="3255" w:author="Administrator" w:date="2011-08-18T10:26:00Z"/>
              </w:rPr>
            </w:pPr>
            <w:del w:id="3256" w:author="Administrator" w:date="2011-08-18T10:26:00Z">
              <w:r w:rsidRPr="00DE5358">
                <w:delText>RelationshipRiskLimitAmount</w:delText>
              </w:r>
            </w:del>
          </w:p>
        </w:tc>
        <w:tc>
          <w:tcPr>
            <w:tcW w:w="1083" w:type="dxa"/>
            <w:shd w:val="clear" w:color="auto" w:fill="auto"/>
          </w:tcPr>
          <w:p w14:paraId="7A815CAC" w14:textId="77777777" w:rsidR="00DE5358" w:rsidRPr="00DE5358" w:rsidRDefault="00DE5358" w:rsidP="00DE5358">
            <w:pPr>
              <w:rPr>
                <w:del w:id="3257" w:author="Administrator" w:date="2011-08-18T10:26:00Z"/>
              </w:rPr>
            </w:pPr>
            <w:del w:id="3258" w:author="Administrator" w:date="2011-08-18T10:26:00Z">
              <w:r w:rsidRPr="00DE5358">
                <w:delText>Amt</w:delText>
              </w:r>
            </w:del>
          </w:p>
        </w:tc>
        <w:tc>
          <w:tcPr>
            <w:tcW w:w="4677" w:type="dxa"/>
            <w:shd w:val="clear" w:color="auto" w:fill="auto"/>
          </w:tcPr>
          <w:p w14:paraId="4FCD3A54" w14:textId="77777777" w:rsidR="00DE5358" w:rsidRPr="00DE5358" w:rsidRDefault="00DE5358" w:rsidP="00BD0927">
            <w:pPr>
              <w:jc w:val="left"/>
              <w:rPr>
                <w:del w:id="3259" w:author="Administrator" w:date="2011-08-18T10:26:00Z"/>
              </w:rPr>
            </w:pPr>
            <w:del w:id="3260" w:author="Administrator" w:date="2011-08-18T10:26:00Z">
              <w:r w:rsidRPr="00DE5358">
                <w:delText>RiskLimitAmount within a RelationshipRiskLimits repeating group.</w:delText>
              </w:r>
            </w:del>
          </w:p>
        </w:tc>
        <w:tc>
          <w:tcPr>
            <w:tcW w:w="4411" w:type="dxa"/>
            <w:shd w:val="clear" w:color="auto" w:fill="auto"/>
          </w:tcPr>
          <w:p w14:paraId="0F438E7F" w14:textId="77777777" w:rsidR="00DE5358" w:rsidRPr="00DE5358" w:rsidRDefault="00DE5358" w:rsidP="00DE5358">
            <w:pPr>
              <w:rPr>
                <w:del w:id="3261" w:author="Administrator" w:date="2011-08-18T10:26:00Z"/>
              </w:rPr>
            </w:pPr>
            <w:del w:id="3262" w:author="Administrator" w:date="2011-08-18T10:26:00Z">
              <w:r w:rsidRPr="00DE5358">
                <w:delText>Amt</w:delText>
              </w:r>
            </w:del>
          </w:p>
        </w:tc>
      </w:tr>
      <w:tr w:rsidR="00DE5358" w:rsidRPr="00DE5358" w14:paraId="36BDC190" w14:textId="77777777" w:rsidTr="00BD0927">
        <w:trPr>
          <w:del w:id="3263" w:author="Administrator" w:date="2011-08-18T10:26:00Z"/>
        </w:trPr>
        <w:tc>
          <w:tcPr>
            <w:tcW w:w="828" w:type="dxa"/>
            <w:shd w:val="clear" w:color="auto" w:fill="auto"/>
          </w:tcPr>
          <w:p w14:paraId="7A87179B" w14:textId="77777777" w:rsidR="00DE5358" w:rsidRPr="00DE5358" w:rsidRDefault="00DE5358" w:rsidP="00DE5358">
            <w:pPr>
              <w:rPr>
                <w:del w:id="3264" w:author="Administrator" w:date="2011-08-18T10:26:00Z"/>
              </w:rPr>
            </w:pPr>
            <w:bookmarkStart w:id="3265" w:name="fld_RelationshipRiskLimitCurrency" w:colFirst="1" w:colLast="1"/>
            <w:bookmarkEnd w:id="3253"/>
            <w:del w:id="3266" w:author="Administrator" w:date="2011-08-18T10:26:00Z">
              <w:r w:rsidRPr="00DE5358">
                <w:delText>1585</w:delText>
              </w:r>
            </w:del>
          </w:p>
        </w:tc>
        <w:tc>
          <w:tcPr>
            <w:tcW w:w="2069" w:type="dxa"/>
            <w:shd w:val="clear" w:color="auto" w:fill="auto"/>
          </w:tcPr>
          <w:p w14:paraId="2BA1A03A" w14:textId="77777777" w:rsidR="00DE5358" w:rsidRPr="00DE5358" w:rsidRDefault="00DE5358" w:rsidP="00DE5358">
            <w:pPr>
              <w:rPr>
                <w:del w:id="3267" w:author="Administrator" w:date="2011-08-18T10:26:00Z"/>
              </w:rPr>
            </w:pPr>
            <w:del w:id="3268" w:author="Administrator" w:date="2011-08-18T10:26:00Z">
              <w:r w:rsidRPr="00DE5358">
                <w:delText>RelationshipRiskLimitCurrency</w:delText>
              </w:r>
            </w:del>
          </w:p>
        </w:tc>
        <w:tc>
          <w:tcPr>
            <w:tcW w:w="1083" w:type="dxa"/>
            <w:shd w:val="clear" w:color="auto" w:fill="auto"/>
          </w:tcPr>
          <w:p w14:paraId="728CA1EA" w14:textId="77777777" w:rsidR="00DE5358" w:rsidRPr="00DE5358" w:rsidRDefault="00DE5358" w:rsidP="00DE5358">
            <w:pPr>
              <w:rPr>
                <w:del w:id="3269" w:author="Administrator" w:date="2011-08-18T10:26:00Z"/>
              </w:rPr>
            </w:pPr>
            <w:del w:id="3270" w:author="Administrator" w:date="2011-08-18T10:26:00Z">
              <w:r w:rsidRPr="00DE5358">
                <w:delText>Currency</w:delText>
              </w:r>
            </w:del>
          </w:p>
        </w:tc>
        <w:tc>
          <w:tcPr>
            <w:tcW w:w="4677" w:type="dxa"/>
            <w:shd w:val="clear" w:color="auto" w:fill="auto"/>
          </w:tcPr>
          <w:p w14:paraId="182C8DD7" w14:textId="77777777" w:rsidR="00DE5358" w:rsidRPr="00DE5358" w:rsidRDefault="00DE5358" w:rsidP="00BD0927">
            <w:pPr>
              <w:jc w:val="left"/>
              <w:rPr>
                <w:del w:id="3271" w:author="Administrator" w:date="2011-08-18T10:26:00Z"/>
              </w:rPr>
            </w:pPr>
            <w:del w:id="3272" w:author="Administrator" w:date="2011-08-18T10:26:00Z">
              <w:r w:rsidRPr="00DE5358">
                <w:delText>RiskLimitCurrency within a RelationshipRiskLimits repeating group.</w:delText>
              </w:r>
            </w:del>
          </w:p>
        </w:tc>
        <w:tc>
          <w:tcPr>
            <w:tcW w:w="4411" w:type="dxa"/>
            <w:shd w:val="clear" w:color="auto" w:fill="auto"/>
          </w:tcPr>
          <w:p w14:paraId="004A2017" w14:textId="77777777" w:rsidR="00DE5358" w:rsidRPr="00DE5358" w:rsidRDefault="00DE5358" w:rsidP="00DE5358">
            <w:pPr>
              <w:rPr>
                <w:del w:id="3273" w:author="Administrator" w:date="2011-08-18T10:26:00Z"/>
              </w:rPr>
            </w:pPr>
            <w:del w:id="3274" w:author="Administrator" w:date="2011-08-18T10:26:00Z">
              <w:r w:rsidRPr="00DE5358">
                <w:delText>Ccy</w:delText>
              </w:r>
            </w:del>
          </w:p>
        </w:tc>
      </w:tr>
      <w:tr w:rsidR="00DE5358" w:rsidRPr="00DE5358" w14:paraId="49C9E7D5" w14:textId="77777777" w:rsidTr="00BD0927">
        <w:trPr>
          <w:del w:id="3275" w:author="Administrator" w:date="2011-08-18T10:26:00Z"/>
        </w:trPr>
        <w:tc>
          <w:tcPr>
            <w:tcW w:w="828" w:type="dxa"/>
            <w:shd w:val="clear" w:color="auto" w:fill="auto"/>
          </w:tcPr>
          <w:p w14:paraId="28B7756D" w14:textId="77777777" w:rsidR="00DE5358" w:rsidRPr="00DE5358" w:rsidRDefault="00DE5358" w:rsidP="00DE5358">
            <w:pPr>
              <w:rPr>
                <w:del w:id="3276" w:author="Administrator" w:date="2011-08-18T10:26:00Z"/>
              </w:rPr>
            </w:pPr>
            <w:bookmarkStart w:id="3277" w:name="fld_RelationshipRiskLimitPlatform" w:colFirst="1" w:colLast="1"/>
            <w:bookmarkEnd w:id="3265"/>
            <w:del w:id="3278" w:author="Administrator" w:date="2011-08-18T10:26:00Z">
              <w:r w:rsidRPr="00DE5358">
                <w:delText>1586</w:delText>
              </w:r>
            </w:del>
          </w:p>
        </w:tc>
        <w:tc>
          <w:tcPr>
            <w:tcW w:w="2069" w:type="dxa"/>
            <w:shd w:val="clear" w:color="auto" w:fill="auto"/>
          </w:tcPr>
          <w:p w14:paraId="21209CBC" w14:textId="77777777" w:rsidR="00DE5358" w:rsidRPr="00DE5358" w:rsidRDefault="00DE5358" w:rsidP="00DE5358">
            <w:pPr>
              <w:rPr>
                <w:del w:id="3279" w:author="Administrator" w:date="2011-08-18T10:26:00Z"/>
              </w:rPr>
            </w:pPr>
            <w:del w:id="3280" w:author="Administrator" w:date="2011-08-18T10:26:00Z">
              <w:r w:rsidRPr="00DE5358">
                <w:delText>RelationshipRiskLimitPlatform</w:delText>
              </w:r>
            </w:del>
          </w:p>
        </w:tc>
        <w:tc>
          <w:tcPr>
            <w:tcW w:w="1083" w:type="dxa"/>
            <w:shd w:val="clear" w:color="auto" w:fill="auto"/>
          </w:tcPr>
          <w:p w14:paraId="7B298C5E" w14:textId="77777777" w:rsidR="00DE5358" w:rsidRPr="00DE5358" w:rsidRDefault="00DE5358" w:rsidP="00DE5358">
            <w:pPr>
              <w:rPr>
                <w:del w:id="3281" w:author="Administrator" w:date="2011-08-18T10:26:00Z"/>
              </w:rPr>
            </w:pPr>
            <w:del w:id="3282" w:author="Administrator" w:date="2011-08-18T10:26:00Z">
              <w:r w:rsidRPr="00DE5358">
                <w:delText>String</w:delText>
              </w:r>
            </w:del>
          </w:p>
        </w:tc>
        <w:tc>
          <w:tcPr>
            <w:tcW w:w="4677" w:type="dxa"/>
            <w:shd w:val="clear" w:color="auto" w:fill="auto"/>
          </w:tcPr>
          <w:p w14:paraId="03FAFB92" w14:textId="77777777" w:rsidR="00DE5358" w:rsidRPr="00DE5358" w:rsidRDefault="00DE5358" w:rsidP="00BD0927">
            <w:pPr>
              <w:jc w:val="left"/>
              <w:rPr>
                <w:del w:id="3283" w:author="Administrator" w:date="2011-08-18T10:26:00Z"/>
              </w:rPr>
            </w:pPr>
            <w:del w:id="3284" w:author="Administrator" w:date="2011-08-18T10:26:00Z">
              <w:r w:rsidRPr="00DE5358">
                <w:delText>RiskLimitPlatform within a RelationshipRiskLimits repeating group.</w:delText>
              </w:r>
            </w:del>
          </w:p>
        </w:tc>
        <w:tc>
          <w:tcPr>
            <w:tcW w:w="4411" w:type="dxa"/>
            <w:shd w:val="clear" w:color="auto" w:fill="auto"/>
          </w:tcPr>
          <w:p w14:paraId="4E91C89C" w14:textId="77777777" w:rsidR="00DE5358" w:rsidRPr="00DE5358" w:rsidRDefault="00DE5358" w:rsidP="00DE5358">
            <w:pPr>
              <w:rPr>
                <w:del w:id="3285" w:author="Administrator" w:date="2011-08-18T10:26:00Z"/>
              </w:rPr>
            </w:pPr>
            <w:del w:id="3286" w:author="Administrator" w:date="2011-08-18T10:26:00Z">
              <w:r w:rsidRPr="00DE5358">
                <w:delText>Pltfm</w:delText>
              </w:r>
            </w:del>
          </w:p>
        </w:tc>
      </w:tr>
      <w:tr w:rsidR="00DE5358" w:rsidRPr="00DE5358" w14:paraId="0BAB4BE6" w14:textId="77777777" w:rsidTr="00BD0927">
        <w:trPr>
          <w:del w:id="3287" w:author="Administrator" w:date="2011-08-18T10:26:00Z"/>
        </w:trPr>
        <w:tc>
          <w:tcPr>
            <w:tcW w:w="828" w:type="dxa"/>
            <w:shd w:val="clear" w:color="auto" w:fill="auto"/>
          </w:tcPr>
          <w:p w14:paraId="61CFA414" w14:textId="77777777" w:rsidR="00DE5358" w:rsidRPr="00DE5358" w:rsidRDefault="00DE5358" w:rsidP="00DE5358">
            <w:pPr>
              <w:rPr>
                <w:del w:id="3288" w:author="Administrator" w:date="2011-08-18T10:26:00Z"/>
              </w:rPr>
            </w:pPr>
            <w:bookmarkStart w:id="3289" w:name="fld_NoRelationshipRiskInstruments" w:colFirst="1" w:colLast="1"/>
            <w:bookmarkEnd w:id="3277"/>
            <w:del w:id="3290" w:author="Administrator" w:date="2011-08-18T10:26:00Z">
              <w:r w:rsidRPr="00DE5358">
                <w:delText>1587</w:delText>
              </w:r>
            </w:del>
          </w:p>
        </w:tc>
        <w:tc>
          <w:tcPr>
            <w:tcW w:w="2069" w:type="dxa"/>
            <w:shd w:val="clear" w:color="auto" w:fill="auto"/>
          </w:tcPr>
          <w:p w14:paraId="75D67AF7" w14:textId="77777777" w:rsidR="00DE5358" w:rsidRPr="00DE5358" w:rsidRDefault="00DE5358" w:rsidP="00DE5358">
            <w:pPr>
              <w:rPr>
                <w:del w:id="3291" w:author="Administrator" w:date="2011-08-18T10:26:00Z"/>
              </w:rPr>
            </w:pPr>
            <w:del w:id="3292" w:author="Administrator" w:date="2011-08-18T10:26:00Z">
              <w:r w:rsidRPr="00DE5358">
                <w:delText>NoRelationshipRiskInstruments</w:delText>
              </w:r>
            </w:del>
          </w:p>
        </w:tc>
        <w:tc>
          <w:tcPr>
            <w:tcW w:w="1083" w:type="dxa"/>
            <w:shd w:val="clear" w:color="auto" w:fill="auto"/>
          </w:tcPr>
          <w:p w14:paraId="40383E8E" w14:textId="77777777" w:rsidR="00DE5358" w:rsidRPr="00DE5358" w:rsidRDefault="00DE5358" w:rsidP="00DE5358">
            <w:pPr>
              <w:rPr>
                <w:del w:id="3293" w:author="Administrator" w:date="2011-08-18T10:26:00Z"/>
              </w:rPr>
            </w:pPr>
            <w:del w:id="3294" w:author="Administrator" w:date="2011-08-18T10:26:00Z">
              <w:r w:rsidRPr="00DE5358">
                <w:delText>NumInGroup</w:delText>
              </w:r>
            </w:del>
          </w:p>
        </w:tc>
        <w:tc>
          <w:tcPr>
            <w:tcW w:w="4677" w:type="dxa"/>
            <w:shd w:val="clear" w:color="auto" w:fill="auto"/>
          </w:tcPr>
          <w:p w14:paraId="48C4ABEC" w14:textId="77777777" w:rsidR="00DE5358" w:rsidRPr="00DE5358" w:rsidRDefault="00DE5358" w:rsidP="00BD0927">
            <w:pPr>
              <w:jc w:val="left"/>
              <w:rPr>
                <w:del w:id="3295" w:author="Administrator" w:date="2011-08-18T10:26:00Z"/>
              </w:rPr>
            </w:pPr>
            <w:del w:id="3296" w:author="Administrator" w:date="2011-08-18T10:26:00Z">
              <w:r w:rsidRPr="00DE5358">
                <w:delText>Number of Relationship Risk Instruments.</w:delText>
              </w:r>
            </w:del>
          </w:p>
        </w:tc>
        <w:tc>
          <w:tcPr>
            <w:tcW w:w="4411" w:type="dxa"/>
            <w:shd w:val="clear" w:color="auto" w:fill="auto"/>
          </w:tcPr>
          <w:p w14:paraId="3C044A83" w14:textId="77777777" w:rsidR="00DE5358" w:rsidRPr="00DE5358" w:rsidRDefault="00DE5358" w:rsidP="00DE5358">
            <w:pPr>
              <w:rPr>
                <w:del w:id="3297" w:author="Administrator" w:date="2011-08-18T10:26:00Z"/>
              </w:rPr>
            </w:pPr>
          </w:p>
        </w:tc>
      </w:tr>
      <w:tr w:rsidR="00DE5358" w:rsidRPr="00DE5358" w14:paraId="697FB96C" w14:textId="77777777" w:rsidTr="00BD0927">
        <w:trPr>
          <w:del w:id="3298" w:author="Administrator" w:date="2011-08-18T10:26:00Z"/>
        </w:trPr>
        <w:tc>
          <w:tcPr>
            <w:tcW w:w="828" w:type="dxa"/>
            <w:shd w:val="clear" w:color="auto" w:fill="auto"/>
          </w:tcPr>
          <w:p w14:paraId="458B74E5" w14:textId="77777777" w:rsidR="00DE5358" w:rsidRPr="00DE5358" w:rsidRDefault="00DE5358" w:rsidP="00DE5358">
            <w:pPr>
              <w:rPr>
                <w:del w:id="3299" w:author="Administrator" w:date="2011-08-18T10:26:00Z"/>
              </w:rPr>
            </w:pPr>
            <w:bookmarkStart w:id="3300" w:name="fld_RelationshipRiskInstrumentOperator" w:colFirst="1" w:colLast="1"/>
            <w:bookmarkEnd w:id="3289"/>
            <w:del w:id="3301" w:author="Administrator" w:date="2011-08-18T10:26:00Z">
              <w:r w:rsidRPr="00DE5358">
                <w:delText>1588</w:delText>
              </w:r>
            </w:del>
          </w:p>
        </w:tc>
        <w:tc>
          <w:tcPr>
            <w:tcW w:w="2069" w:type="dxa"/>
            <w:shd w:val="clear" w:color="auto" w:fill="auto"/>
          </w:tcPr>
          <w:p w14:paraId="121053D4" w14:textId="77777777" w:rsidR="00DE5358" w:rsidRPr="00DE5358" w:rsidRDefault="00DE5358" w:rsidP="00DE5358">
            <w:pPr>
              <w:rPr>
                <w:del w:id="3302" w:author="Administrator" w:date="2011-08-18T10:26:00Z"/>
              </w:rPr>
            </w:pPr>
            <w:del w:id="3303" w:author="Administrator" w:date="2011-08-18T10:26:00Z">
              <w:r w:rsidRPr="00DE5358">
                <w:delText>RelationshipRiskInstrumentOperator</w:delText>
              </w:r>
            </w:del>
          </w:p>
        </w:tc>
        <w:tc>
          <w:tcPr>
            <w:tcW w:w="1083" w:type="dxa"/>
            <w:shd w:val="clear" w:color="auto" w:fill="auto"/>
          </w:tcPr>
          <w:p w14:paraId="176CAF4E" w14:textId="77777777" w:rsidR="00DE5358" w:rsidRPr="00DE5358" w:rsidRDefault="00DE5358" w:rsidP="00DE5358">
            <w:pPr>
              <w:rPr>
                <w:del w:id="3304" w:author="Administrator" w:date="2011-08-18T10:26:00Z"/>
              </w:rPr>
            </w:pPr>
            <w:del w:id="3305" w:author="Administrator" w:date="2011-08-18T10:26:00Z">
              <w:r w:rsidRPr="00DE5358">
                <w:delText>int</w:delText>
              </w:r>
            </w:del>
          </w:p>
        </w:tc>
        <w:tc>
          <w:tcPr>
            <w:tcW w:w="4677" w:type="dxa"/>
            <w:shd w:val="clear" w:color="auto" w:fill="auto"/>
          </w:tcPr>
          <w:p w14:paraId="3F8DFB28" w14:textId="77777777" w:rsidR="00DE5358" w:rsidRDefault="00DE5358" w:rsidP="00BD0927">
            <w:pPr>
              <w:jc w:val="left"/>
              <w:rPr>
                <w:del w:id="3306" w:author="Administrator" w:date="2011-08-18T10:26:00Z"/>
              </w:rPr>
            </w:pPr>
            <w:del w:id="3307" w:author="Administrator" w:date="2011-08-18T10:26:00Z">
              <w:r>
                <w:delText>RiskInstrumentOperator within a RelationshipRiskInstrumentScope repeating group.</w:delText>
              </w:r>
            </w:del>
          </w:p>
          <w:p w14:paraId="44E913BC" w14:textId="77777777" w:rsidR="00DE5358" w:rsidRPr="00DE5358" w:rsidRDefault="00DE5358" w:rsidP="00BD0927">
            <w:pPr>
              <w:jc w:val="left"/>
              <w:rPr>
                <w:del w:id="3308" w:author="Administrator" w:date="2011-08-18T10:26:00Z"/>
              </w:rPr>
            </w:pPr>
            <w:del w:id="3309" w:author="Administrator" w:date="2011-08-18T10:26:00Z">
              <w:r>
                <w:delText>Valid values:</w:delText>
              </w:r>
              <w:r>
                <w:br/>
              </w:r>
              <w:r>
                <w:tab/>
                <w:delText>1 - Include</w:delText>
              </w:r>
              <w:r>
                <w:br/>
              </w:r>
              <w:r>
                <w:tab/>
                <w:delText>2 - Exclude</w:delText>
              </w:r>
            </w:del>
          </w:p>
        </w:tc>
        <w:tc>
          <w:tcPr>
            <w:tcW w:w="4411" w:type="dxa"/>
            <w:shd w:val="clear" w:color="auto" w:fill="auto"/>
          </w:tcPr>
          <w:p w14:paraId="3CA6E3D8" w14:textId="77777777" w:rsidR="00DE5358" w:rsidRPr="00DE5358" w:rsidRDefault="00DE5358" w:rsidP="00DE5358">
            <w:pPr>
              <w:rPr>
                <w:del w:id="3310" w:author="Administrator" w:date="2011-08-18T10:26:00Z"/>
              </w:rPr>
            </w:pPr>
            <w:del w:id="3311" w:author="Administrator" w:date="2011-08-18T10:26:00Z">
              <w:r w:rsidRPr="00DE5358">
                <w:delText>Oper</w:delText>
              </w:r>
            </w:del>
          </w:p>
        </w:tc>
      </w:tr>
      <w:tr w:rsidR="00DE5358" w:rsidRPr="00DE5358" w14:paraId="15FE15B5" w14:textId="77777777" w:rsidTr="00BD0927">
        <w:trPr>
          <w:del w:id="3312" w:author="Administrator" w:date="2011-08-18T10:26:00Z"/>
        </w:trPr>
        <w:tc>
          <w:tcPr>
            <w:tcW w:w="828" w:type="dxa"/>
            <w:shd w:val="clear" w:color="auto" w:fill="auto"/>
          </w:tcPr>
          <w:p w14:paraId="63F949E9" w14:textId="77777777" w:rsidR="00DE5358" w:rsidRPr="00DE5358" w:rsidRDefault="00DE5358" w:rsidP="00DE5358">
            <w:pPr>
              <w:rPr>
                <w:del w:id="3313" w:author="Administrator" w:date="2011-08-18T10:26:00Z"/>
              </w:rPr>
            </w:pPr>
            <w:bookmarkStart w:id="3314" w:name="fld_RelationshipRiskSymbol" w:colFirst="1" w:colLast="1"/>
            <w:bookmarkEnd w:id="3300"/>
            <w:del w:id="3315" w:author="Administrator" w:date="2011-08-18T10:26:00Z">
              <w:r w:rsidRPr="00DE5358">
                <w:delText>1589</w:delText>
              </w:r>
            </w:del>
          </w:p>
        </w:tc>
        <w:tc>
          <w:tcPr>
            <w:tcW w:w="2069" w:type="dxa"/>
            <w:shd w:val="clear" w:color="auto" w:fill="auto"/>
          </w:tcPr>
          <w:p w14:paraId="6D955C23" w14:textId="77777777" w:rsidR="00DE5358" w:rsidRPr="00DE5358" w:rsidRDefault="00DE5358" w:rsidP="00DE5358">
            <w:pPr>
              <w:rPr>
                <w:del w:id="3316" w:author="Administrator" w:date="2011-08-18T10:26:00Z"/>
              </w:rPr>
            </w:pPr>
            <w:del w:id="3317" w:author="Administrator" w:date="2011-08-18T10:26:00Z">
              <w:r w:rsidRPr="00DE5358">
                <w:delText>RelationshipRiskSymbol</w:delText>
              </w:r>
            </w:del>
          </w:p>
        </w:tc>
        <w:tc>
          <w:tcPr>
            <w:tcW w:w="1083" w:type="dxa"/>
            <w:shd w:val="clear" w:color="auto" w:fill="auto"/>
          </w:tcPr>
          <w:p w14:paraId="15FCAB85" w14:textId="77777777" w:rsidR="00DE5358" w:rsidRPr="00DE5358" w:rsidRDefault="00DE5358" w:rsidP="00DE5358">
            <w:pPr>
              <w:rPr>
                <w:del w:id="3318" w:author="Administrator" w:date="2011-08-18T10:26:00Z"/>
              </w:rPr>
            </w:pPr>
            <w:del w:id="3319" w:author="Administrator" w:date="2011-08-18T10:26:00Z">
              <w:r w:rsidRPr="00DE5358">
                <w:delText>String</w:delText>
              </w:r>
            </w:del>
          </w:p>
        </w:tc>
        <w:tc>
          <w:tcPr>
            <w:tcW w:w="4677" w:type="dxa"/>
            <w:shd w:val="clear" w:color="auto" w:fill="auto"/>
          </w:tcPr>
          <w:p w14:paraId="194CCA16" w14:textId="77777777" w:rsidR="00DE5358" w:rsidRPr="00DE5358" w:rsidRDefault="00DE5358" w:rsidP="00BD0927">
            <w:pPr>
              <w:jc w:val="left"/>
              <w:rPr>
                <w:del w:id="3320" w:author="Administrator" w:date="2011-08-18T10:26:00Z"/>
              </w:rPr>
            </w:pPr>
            <w:del w:id="3321" w:author="Administrator" w:date="2011-08-18T10:26:00Z">
              <w:r w:rsidRPr="00DE5358">
                <w:delText>Relationship Risk instrument's Symbol.</w:delText>
              </w:r>
            </w:del>
          </w:p>
        </w:tc>
        <w:tc>
          <w:tcPr>
            <w:tcW w:w="4411" w:type="dxa"/>
            <w:shd w:val="clear" w:color="auto" w:fill="auto"/>
          </w:tcPr>
          <w:p w14:paraId="31F16D62" w14:textId="77777777" w:rsidR="00DE5358" w:rsidRPr="00DE5358" w:rsidRDefault="00DE5358" w:rsidP="00DE5358">
            <w:pPr>
              <w:rPr>
                <w:del w:id="3322" w:author="Administrator" w:date="2011-08-18T10:26:00Z"/>
              </w:rPr>
            </w:pPr>
            <w:del w:id="3323" w:author="Administrator" w:date="2011-08-18T10:26:00Z">
              <w:r w:rsidRPr="00DE5358">
                <w:delText>Sym</w:delText>
              </w:r>
            </w:del>
          </w:p>
        </w:tc>
      </w:tr>
      <w:tr w:rsidR="00DE5358" w:rsidRPr="00DE5358" w14:paraId="028D9B07" w14:textId="77777777" w:rsidTr="00BD0927">
        <w:trPr>
          <w:del w:id="3324" w:author="Administrator" w:date="2011-08-18T10:26:00Z"/>
        </w:trPr>
        <w:tc>
          <w:tcPr>
            <w:tcW w:w="828" w:type="dxa"/>
            <w:shd w:val="clear" w:color="auto" w:fill="auto"/>
          </w:tcPr>
          <w:p w14:paraId="4F9370B5" w14:textId="77777777" w:rsidR="00DE5358" w:rsidRPr="00DE5358" w:rsidRDefault="00DE5358" w:rsidP="00DE5358">
            <w:pPr>
              <w:rPr>
                <w:del w:id="3325" w:author="Administrator" w:date="2011-08-18T10:26:00Z"/>
              </w:rPr>
            </w:pPr>
            <w:bookmarkStart w:id="3326" w:name="fld_RelationshipRiskSymbolSfx" w:colFirst="1" w:colLast="1"/>
            <w:bookmarkEnd w:id="3314"/>
            <w:del w:id="3327" w:author="Administrator" w:date="2011-08-18T10:26:00Z">
              <w:r w:rsidRPr="00DE5358">
                <w:delText>1590</w:delText>
              </w:r>
            </w:del>
          </w:p>
        </w:tc>
        <w:tc>
          <w:tcPr>
            <w:tcW w:w="2069" w:type="dxa"/>
            <w:shd w:val="clear" w:color="auto" w:fill="auto"/>
          </w:tcPr>
          <w:p w14:paraId="6657B32F" w14:textId="77777777" w:rsidR="00DE5358" w:rsidRPr="00DE5358" w:rsidRDefault="00DE5358" w:rsidP="00DE5358">
            <w:pPr>
              <w:rPr>
                <w:del w:id="3328" w:author="Administrator" w:date="2011-08-18T10:26:00Z"/>
              </w:rPr>
            </w:pPr>
            <w:del w:id="3329" w:author="Administrator" w:date="2011-08-18T10:26:00Z">
              <w:r w:rsidRPr="00DE5358">
                <w:delText>RelationshipRiskSymbolSfx</w:delText>
              </w:r>
            </w:del>
          </w:p>
        </w:tc>
        <w:tc>
          <w:tcPr>
            <w:tcW w:w="1083" w:type="dxa"/>
            <w:shd w:val="clear" w:color="auto" w:fill="auto"/>
          </w:tcPr>
          <w:p w14:paraId="4D81ED56" w14:textId="77777777" w:rsidR="00DE5358" w:rsidRPr="00DE5358" w:rsidRDefault="00DE5358" w:rsidP="00DE5358">
            <w:pPr>
              <w:rPr>
                <w:del w:id="3330" w:author="Administrator" w:date="2011-08-18T10:26:00Z"/>
              </w:rPr>
            </w:pPr>
            <w:del w:id="3331" w:author="Administrator" w:date="2011-08-18T10:26:00Z">
              <w:r w:rsidRPr="00DE5358">
                <w:delText>String</w:delText>
              </w:r>
            </w:del>
          </w:p>
        </w:tc>
        <w:tc>
          <w:tcPr>
            <w:tcW w:w="4677" w:type="dxa"/>
            <w:shd w:val="clear" w:color="auto" w:fill="auto"/>
          </w:tcPr>
          <w:p w14:paraId="0C7ADF3A" w14:textId="77777777" w:rsidR="00DE5358" w:rsidRPr="00DE5358" w:rsidRDefault="00DE5358" w:rsidP="00BD0927">
            <w:pPr>
              <w:jc w:val="left"/>
              <w:rPr>
                <w:del w:id="3332" w:author="Administrator" w:date="2011-08-18T10:26:00Z"/>
              </w:rPr>
            </w:pPr>
            <w:del w:id="3333" w:author="Administrator" w:date="2011-08-18T10:26:00Z">
              <w:r w:rsidRPr="00DE5358">
                <w:delText>Relationship Risk instrument's SymbolSfx.</w:delText>
              </w:r>
            </w:del>
          </w:p>
        </w:tc>
        <w:tc>
          <w:tcPr>
            <w:tcW w:w="4411" w:type="dxa"/>
            <w:shd w:val="clear" w:color="auto" w:fill="auto"/>
          </w:tcPr>
          <w:p w14:paraId="60D26585" w14:textId="77777777" w:rsidR="00DE5358" w:rsidRPr="00DE5358" w:rsidRDefault="00DE5358" w:rsidP="00DE5358">
            <w:pPr>
              <w:rPr>
                <w:del w:id="3334" w:author="Administrator" w:date="2011-08-18T10:26:00Z"/>
              </w:rPr>
            </w:pPr>
            <w:del w:id="3335" w:author="Administrator" w:date="2011-08-18T10:26:00Z">
              <w:r w:rsidRPr="00DE5358">
                <w:delText>Sfx</w:delText>
              </w:r>
            </w:del>
          </w:p>
        </w:tc>
      </w:tr>
      <w:tr w:rsidR="00DE5358" w:rsidRPr="00DE5358" w14:paraId="750990F4" w14:textId="77777777" w:rsidTr="00BD0927">
        <w:trPr>
          <w:del w:id="3336" w:author="Administrator" w:date="2011-08-18T10:26:00Z"/>
        </w:trPr>
        <w:tc>
          <w:tcPr>
            <w:tcW w:w="828" w:type="dxa"/>
            <w:shd w:val="clear" w:color="auto" w:fill="auto"/>
          </w:tcPr>
          <w:p w14:paraId="0D810AC0" w14:textId="77777777" w:rsidR="00DE5358" w:rsidRPr="00DE5358" w:rsidRDefault="00DE5358" w:rsidP="00DE5358">
            <w:pPr>
              <w:rPr>
                <w:del w:id="3337" w:author="Administrator" w:date="2011-08-18T10:26:00Z"/>
              </w:rPr>
            </w:pPr>
            <w:bookmarkStart w:id="3338" w:name="fld_RelationshipRiskSecurityID" w:colFirst="1" w:colLast="1"/>
            <w:bookmarkEnd w:id="3326"/>
            <w:del w:id="3339" w:author="Administrator" w:date="2011-08-18T10:26:00Z">
              <w:r w:rsidRPr="00DE5358">
                <w:delText>1591</w:delText>
              </w:r>
            </w:del>
          </w:p>
        </w:tc>
        <w:tc>
          <w:tcPr>
            <w:tcW w:w="2069" w:type="dxa"/>
            <w:shd w:val="clear" w:color="auto" w:fill="auto"/>
          </w:tcPr>
          <w:p w14:paraId="2A862BDD" w14:textId="77777777" w:rsidR="00DE5358" w:rsidRPr="00DE5358" w:rsidRDefault="00DE5358" w:rsidP="00DE5358">
            <w:pPr>
              <w:rPr>
                <w:del w:id="3340" w:author="Administrator" w:date="2011-08-18T10:26:00Z"/>
              </w:rPr>
            </w:pPr>
            <w:del w:id="3341" w:author="Administrator" w:date="2011-08-18T10:26:00Z">
              <w:r w:rsidRPr="00DE5358">
                <w:delText>RelationshipRiskSecurityID</w:delText>
              </w:r>
            </w:del>
          </w:p>
        </w:tc>
        <w:tc>
          <w:tcPr>
            <w:tcW w:w="1083" w:type="dxa"/>
            <w:shd w:val="clear" w:color="auto" w:fill="auto"/>
          </w:tcPr>
          <w:p w14:paraId="784D8C08" w14:textId="77777777" w:rsidR="00DE5358" w:rsidRPr="00DE5358" w:rsidRDefault="00DE5358" w:rsidP="00DE5358">
            <w:pPr>
              <w:rPr>
                <w:del w:id="3342" w:author="Administrator" w:date="2011-08-18T10:26:00Z"/>
              </w:rPr>
            </w:pPr>
            <w:del w:id="3343" w:author="Administrator" w:date="2011-08-18T10:26:00Z">
              <w:r w:rsidRPr="00DE5358">
                <w:delText>String</w:delText>
              </w:r>
            </w:del>
          </w:p>
        </w:tc>
        <w:tc>
          <w:tcPr>
            <w:tcW w:w="4677" w:type="dxa"/>
            <w:shd w:val="clear" w:color="auto" w:fill="auto"/>
          </w:tcPr>
          <w:p w14:paraId="52020B70" w14:textId="77777777" w:rsidR="00DE5358" w:rsidRPr="00DE5358" w:rsidRDefault="00DE5358" w:rsidP="00BD0927">
            <w:pPr>
              <w:jc w:val="left"/>
              <w:rPr>
                <w:del w:id="3344" w:author="Administrator" w:date="2011-08-18T10:26:00Z"/>
              </w:rPr>
            </w:pPr>
            <w:del w:id="3345" w:author="Administrator" w:date="2011-08-18T10:26:00Z">
              <w:r w:rsidRPr="00DE5358">
                <w:delText>Relationship Risk instrument's SecurityID.</w:delText>
              </w:r>
            </w:del>
          </w:p>
        </w:tc>
        <w:tc>
          <w:tcPr>
            <w:tcW w:w="4411" w:type="dxa"/>
            <w:shd w:val="clear" w:color="auto" w:fill="auto"/>
          </w:tcPr>
          <w:p w14:paraId="337D9D55" w14:textId="77777777" w:rsidR="00DE5358" w:rsidRPr="00DE5358" w:rsidRDefault="00DE5358" w:rsidP="00DE5358">
            <w:pPr>
              <w:rPr>
                <w:del w:id="3346" w:author="Administrator" w:date="2011-08-18T10:26:00Z"/>
              </w:rPr>
            </w:pPr>
            <w:del w:id="3347" w:author="Administrator" w:date="2011-08-18T10:26:00Z">
              <w:r w:rsidRPr="00DE5358">
                <w:delText>ID</w:delText>
              </w:r>
            </w:del>
          </w:p>
        </w:tc>
      </w:tr>
      <w:tr w:rsidR="00DE5358" w:rsidRPr="00DE5358" w14:paraId="4560004C" w14:textId="77777777" w:rsidTr="00BD0927">
        <w:trPr>
          <w:del w:id="3348" w:author="Administrator" w:date="2011-08-18T10:26:00Z"/>
        </w:trPr>
        <w:tc>
          <w:tcPr>
            <w:tcW w:w="828" w:type="dxa"/>
            <w:shd w:val="clear" w:color="auto" w:fill="auto"/>
          </w:tcPr>
          <w:p w14:paraId="0B0AE0FF" w14:textId="77777777" w:rsidR="00DE5358" w:rsidRPr="00DE5358" w:rsidRDefault="00DE5358" w:rsidP="00DE5358">
            <w:pPr>
              <w:rPr>
                <w:del w:id="3349" w:author="Administrator" w:date="2011-08-18T10:26:00Z"/>
              </w:rPr>
            </w:pPr>
            <w:bookmarkStart w:id="3350" w:name="fld_RelationshipRiskSecurityIDSource" w:colFirst="1" w:colLast="1"/>
            <w:bookmarkEnd w:id="3338"/>
            <w:del w:id="3351" w:author="Administrator" w:date="2011-08-18T10:26:00Z">
              <w:r w:rsidRPr="00DE5358">
                <w:delText>1592</w:delText>
              </w:r>
            </w:del>
          </w:p>
        </w:tc>
        <w:tc>
          <w:tcPr>
            <w:tcW w:w="2069" w:type="dxa"/>
            <w:shd w:val="clear" w:color="auto" w:fill="auto"/>
          </w:tcPr>
          <w:p w14:paraId="3B664FF5" w14:textId="77777777" w:rsidR="00DE5358" w:rsidRPr="00DE5358" w:rsidRDefault="00DE5358" w:rsidP="00DE5358">
            <w:pPr>
              <w:rPr>
                <w:del w:id="3352" w:author="Administrator" w:date="2011-08-18T10:26:00Z"/>
              </w:rPr>
            </w:pPr>
            <w:del w:id="3353" w:author="Administrator" w:date="2011-08-18T10:26:00Z">
              <w:r w:rsidRPr="00DE5358">
                <w:delText>RelationshipRiskSecurityIDSource</w:delText>
              </w:r>
            </w:del>
          </w:p>
        </w:tc>
        <w:tc>
          <w:tcPr>
            <w:tcW w:w="1083" w:type="dxa"/>
            <w:shd w:val="clear" w:color="auto" w:fill="auto"/>
          </w:tcPr>
          <w:p w14:paraId="5F16421E" w14:textId="77777777" w:rsidR="00DE5358" w:rsidRPr="00DE5358" w:rsidRDefault="00DE5358" w:rsidP="00DE5358">
            <w:pPr>
              <w:rPr>
                <w:del w:id="3354" w:author="Administrator" w:date="2011-08-18T10:26:00Z"/>
              </w:rPr>
            </w:pPr>
            <w:del w:id="3355" w:author="Administrator" w:date="2011-08-18T10:26:00Z">
              <w:r w:rsidRPr="00DE5358">
                <w:delText>String</w:delText>
              </w:r>
            </w:del>
          </w:p>
        </w:tc>
        <w:tc>
          <w:tcPr>
            <w:tcW w:w="4677" w:type="dxa"/>
            <w:shd w:val="clear" w:color="auto" w:fill="auto"/>
          </w:tcPr>
          <w:p w14:paraId="73F36A1D" w14:textId="77777777" w:rsidR="00DE5358" w:rsidRDefault="00DE5358" w:rsidP="00BD0927">
            <w:pPr>
              <w:jc w:val="left"/>
              <w:rPr>
                <w:del w:id="3356" w:author="Administrator" w:date="2011-08-18T10:26:00Z"/>
              </w:rPr>
            </w:pPr>
            <w:del w:id="3357" w:author="Administrator" w:date="2011-08-18T10:26:00Z">
              <w:r>
                <w:delText>Relationship Risk instrument's SecurityIDSource.</w:delText>
              </w:r>
            </w:del>
          </w:p>
          <w:p w14:paraId="5C3AC5FB" w14:textId="77777777" w:rsidR="00DE5358" w:rsidRPr="00DE5358" w:rsidRDefault="00DE5358" w:rsidP="00BD0927">
            <w:pPr>
              <w:jc w:val="left"/>
              <w:rPr>
                <w:del w:id="3358" w:author="Administrator" w:date="2011-08-18T10:26:00Z"/>
              </w:rPr>
            </w:pPr>
            <w:del w:id="3359" w:author="Administrator" w:date="2011-08-18T10:26:00Z">
              <w:r>
                <w:delText>Valid values:</w:delText>
              </w:r>
              <w:r>
                <w:br/>
              </w:r>
              <w:r>
                <w:tab/>
                <w:delText>1 - CUSIP</w:delText>
              </w:r>
              <w:r>
                <w:br/>
              </w:r>
              <w:r>
                <w:tab/>
                <w:delText>2 - SEDOL</w:delText>
              </w:r>
              <w:r>
                <w:br/>
              </w:r>
              <w:r>
                <w:tab/>
                <w:delText>3 - QUIK</w:delText>
              </w:r>
              <w:r>
                <w:br/>
              </w:r>
              <w:r>
                <w:tab/>
                <w:delText>4 - ISIN number</w:delText>
              </w:r>
              <w:r>
                <w:br/>
              </w:r>
              <w:r>
                <w:tab/>
                <w:delText>5 - RIC code</w:delText>
              </w:r>
              <w:r>
                <w:br/>
              </w:r>
              <w:r>
                <w:tab/>
                <w:delText>6 - ISO Currency Code</w:delText>
              </w:r>
              <w:r>
                <w:br/>
              </w:r>
              <w:r>
                <w:tab/>
                <w:delText>7 - ISO Country Code</w:delText>
              </w:r>
              <w:r>
                <w:br/>
              </w:r>
              <w:r>
                <w:tab/>
                <w:delText>8 - Exchange Symbol</w:delText>
              </w:r>
              <w:r>
                <w:br/>
              </w:r>
              <w:r>
                <w:tab/>
                <w:delText>9 - Consolidated Tape Association (CTA) Symbol (SIAC CTS/CQS line format)</w:delText>
              </w:r>
              <w:r>
                <w:br/>
              </w:r>
              <w:r>
                <w:tab/>
                <w:delText>A - Bloomberg Symbol</w:delText>
              </w:r>
              <w:r>
                <w:br/>
              </w:r>
              <w:r>
                <w:tab/>
                <w:delText>B - Wertpapier</w:delText>
              </w:r>
              <w:r>
                <w:br/>
              </w:r>
              <w:r>
                <w:tab/>
                <w:delText>C - Dutch</w:delText>
              </w:r>
              <w:r>
                <w:br/>
              </w:r>
              <w:r>
                <w:tab/>
                <w:delText>D - Valoren</w:delText>
              </w:r>
              <w:r>
                <w:br/>
              </w:r>
              <w:r>
                <w:tab/>
                <w:delText>E - Sicovam</w:delText>
              </w:r>
              <w:r>
                <w:br/>
              </w:r>
              <w:r>
                <w:tab/>
                <w:delText>F - Belgian</w:delText>
              </w:r>
              <w:r>
                <w:br/>
              </w:r>
              <w:r>
                <w:tab/>
                <w:delText>G - "Common" (Clearstream and Euroclear)</w:delText>
              </w:r>
              <w:r>
                <w:br/>
              </w:r>
              <w:r>
                <w:tab/>
                <w:delText>H - Clearing House / Clearing Organization</w:delText>
              </w:r>
              <w:r>
                <w:br/>
              </w:r>
              <w:r>
                <w:tab/>
                <w:delText>I - ISDA/FpML Product Specification (XML in EncodedSecurityDesc)</w:delText>
              </w:r>
              <w:r>
                <w:br/>
              </w:r>
              <w:r>
                <w:tab/>
                <w:delText>J - Option Price Reporting Authority</w:delText>
              </w:r>
              <w:r>
                <w:br/>
              </w:r>
              <w:r>
                <w:tab/>
                <w:delText>K - ISDA/FpML Product URL (URL in SecurityID)</w:delText>
              </w:r>
              <w:r>
                <w:br/>
              </w:r>
              <w:r>
                <w:tab/>
                <w:delText>L - Letter of Credit</w:delText>
              </w:r>
              <w:r>
                <w:br/>
              </w:r>
              <w:r>
                <w:tab/>
                <w:delText>M - Marketplace-assigned Identifier</w:delText>
              </w:r>
            </w:del>
          </w:p>
        </w:tc>
        <w:tc>
          <w:tcPr>
            <w:tcW w:w="4411" w:type="dxa"/>
            <w:shd w:val="clear" w:color="auto" w:fill="auto"/>
          </w:tcPr>
          <w:p w14:paraId="55CA1A4E" w14:textId="77777777" w:rsidR="00DE5358" w:rsidRPr="00DE5358" w:rsidRDefault="00DE5358" w:rsidP="00DE5358">
            <w:pPr>
              <w:rPr>
                <w:del w:id="3360" w:author="Administrator" w:date="2011-08-18T10:26:00Z"/>
              </w:rPr>
            </w:pPr>
            <w:del w:id="3361" w:author="Administrator" w:date="2011-08-18T10:26:00Z">
              <w:r w:rsidRPr="00DE5358">
                <w:delText>Src</w:delText>
              </w:r>
            </w:del>
          </w:p>
        </w:tc>
      </w:tr>
      <w:tr w:rsidR="00DE5358" w:rsidRPr="00DE5358" w14:paraId="3FED8123" w14:textId="77777777" w:rsidTr="00BD0927">
        <w:trPr>
          <w:del w:id="3362" w:author="Administrator" w:date="2011-08-18T10:26:00Z"/>
        </w:trPr>
        <w:tc>
          <w:tcPr>
            <w:tcW w:w="828" w:type="dxa"/>
            <w:shd w:val="clear" w:color="auto" w:fill="auto"/>
          </w:tcPr>
          <w:p w14:paraId="0EF834E9" w14:textId="77777777" w:rsidR="00DE5358" w:rsidRPr="00DE5358" w:rsidRDefault="00DE5358" w:rsidP="00DE5358">
            <w:pPr>
              <w:rPr>
                <w:del w:id="3363" w:author="Administrator" w:date="2011-08-18T10:26:00Z"/>
              </w:rPr>
            </w:pPr>
            <w:bookmarkStart w:id="3364" w:name="fld_NoRelationshipRiskSecurityAltID" w:colFirst="1" w:colLast="1"/>
            <w:bookmarkEnd w:id="3350"/>
            <w:del w:id="3365" w:author="Administrator" w:date="2011-08-18T10:26:00Z">
              <w:r w:rsidRPr="00DE5358">
                <w:delText>1593</w:delText>
              </w:r>
            </w:del>
          </w:p>
        </w:tc>
        <w:tc>
          <w:tcPr>
            <w:tcW w:w="2069" w:type="dxa"/>
            <w:shd w:val="clear" w:color="auto" w:fill="auto"/>
          </w:tcPr>
          <w:p w14:paraId="63128531" w14:textId="77777777" w:rsidR="00DE5358" w:rsidRPr="00DE5358" w:rsidRDefault="00DE5358" w:rsidP="00DE5358">
            <w:pPr>
              <w:rPr>
                <w:del w:id="3366" w:author="Administrator" w:date="2011-08-18T10:26:00Z"/>
              </w:rPr>
            </w:pPr>
            <w:del w:id="3367" w:author="Administrator" w:date="2011-08-18T10:26:00Z">
              <w:r w:rsidRPr="00DE5358">
                <w:delText>NoRelationshipRiskSecurityAltID</w:delText>
              </w:r>
            </w:del>
          </w:p>
        </w:tc>
        <w:tc>
          <w:tcPr>
            <w:tcW w:w="1083" w:type="dxa"/>
            <w:shd w:val="clear" w:color="auto" w:fill="auto"/>
          </w:tcPr>
          <w:p w14:paraId="588C8BA1" w14:textId="77777777" w:rsidR="00DE5358" w:rsidRPr="00DE5358" w:rsidRDefault="00DE5358" w:rsidP="00DE5358">
            <w:pPr>
              <w:rPr>
                <w:del w:id="3368" w:author="Administrator" w:date="2011-08-18T10:26:00Z"/>
              </w:rPr>
            </w:pPr>
            <w:del w:id="3369" w:author="Administrator" w:date="2011-08-18T10:26:00Z">
              <w:r w:rsidRPr="00DE5358">
                <w:delText>NumInGrp</w:delText>
              </w:r>
            </w:del>
          </w:p>
        </w:tc>
        <w:tc>
          <w:tcPr>
            <w:tcW w:w="4677" w:type="dxa"/>
            <w:shd w:val="clear" w:color="auto" w:fill="auto"/>
          </w:tcPr>
          <w:p w14:paraId="22D58FBC" w14:textId="77777777" w:rsidR="00DE5358" w:rsidRPr="00DE5358" w:rsidRDefault="00DE5358" w:rsidP="00BD0927">
            <w:pPr>
              <w:jc w:val="left"/>
              <w:rPr>
                <w:del w:id="3370" w:author="Administrator" w:date="2011-08-18T10:26:00Z"/>
              </w:rPr>
            </w:pPr>
            <w:del w:id="3371" w:author="Administrator" w:date="2011-08-18T10:26:00Z">
              <w:r w:rsidRPr="00DE5358">
                <w:delText>Number of RelationshipRiskSecurityAltID entries.</w:delText>
              </w:r>
            </w:del>
          </w:p>
        </w:tc>
        <w:tc>
          <w:tcPr>
            <w:tcW w:w="4411" w:type="dxa"/>
            <w:shd w:val="clear" w:color="auto" w:fill="auto"/>
          </w:tcPr>
          <w:p w14:paraId="75F7D684" w14:textId="77777777" w:rsidR="00DE5358" w:rsidRPr="00DE5358" w:rsidRDefault="00DE5358" w:rsidP="00DE5358">
            <w:pPr>
              <w:rPr>
                <w:del w:id="3372" w:author="Administrator" w:date="2011-08-18T10:26:00Z"/>
              </w:rPr>
            </w:pPr>
          </w:p>
        </w:tc>
      </w:tr>
      <w:tr w:rsidR="00DE5358" w:rsidRPr="00DE5358" w14:paraId="435F57CE" w14:textId="77777777" w:rsidTr="00BD0927">
        <w:trPr>
          <w:del w:id="3373" w:author="Administrator" w:date="2011-08-18T10:26:00Z"/>
        </w:trPr>
        <w:tc>
          <w:tcPr>
            <w:tcW w:w="828" w:type="dxa"/>
            <w:shd w:val="clear" w:color="auto" w:fill="auto"/>
          </w:tcPr>
          <w:p w14:paraId="157FE6DF" w14:textId="77777777" w:rsidR="00DE5358" w:rsidRPr="00DE5358" w:rsidRDefault="00DE5358" w:rsidP="00DE5358">
            <w:pPr>
              <w:rPr>
                <w:del w:id="3374" w:author="Administrator" w:date="2011-08-18T10:26:00Z"/>
              </w:rPr>
            </w:pPr>
            <w:bookmarkStart w:id="3375" w:name="fld_RelationshipRiskSecurityAltID" w:colFirst="1" w:colLast="1"/>
            <w:bookmarkEnd w:id="3364"/>
            <w:del w:id="3376" w:author="Administrator" w:date="2011-08-18T10:26:00Z">
              <w:r w:rsidRPr="00DE5358">
                <w:delText>1594</w:delText>
              </w:r>
            </w:del>
          </w:p>
        </w:tc>
        <w:tc>
          <w:tcPr>
            <w:tcW w:w="2069" w:type="dxa"/>
            <w:shd w:val="clear" w:color="auto" w:fill="auto"/>
          </w:tcPr>
          <w:p w14:paraId="66C8B39B" w14:textId="77777777" w:rsidR="00DE5358" w:rsidRPr="00DE5358" w:rsidRDefault="00DE5358" w:rsidP="00DE5358">
            <w:pPr>
              <w:rPr>
                <w:del w:id="3377" w:author="Administrator" w:date="2011-08-18T10:26:00Z"/>
              </w:rPr>
            </w:pPr>
            <w:del w:id="3378" w:author="Administrator" w:date="2011-08-18T10:26:00Z">
              <w:r w:rsidRPr="00DE5358">
                <w:delText>RelationshipRiskSecurityAltID</w:delText>
              </w:r>
            </w:del>
          </w:p>
        </w:tc>
        <w:tc>
          <w:tcPr>
            <w:tcW w:w="1083" w:type="dxa"/>
            <w:shd w:val="clear" w:color="auto" w:fill="auto"/>
          </w:tcPr>
          <w:p w14:paraId="3C9F1CCC" w14:textId="77777777" w:rsidR="00DE5358" w:rsidRPr="00DE5358" w:rsidRDefault="00DE5358" w:rsidP="00DE5358">
            <w:pPr>
              <w:rPr>
                <w:del w:id="3379" w:author="Administrator" w:date="2011-08-18T10:26:00Z"/>
              </w:rPr>
            </w:pPr>
            <w:del w:id="3380" w:author="Administrator" w:date="2011-08-18T10:26:00Z">
              <w:r w:rsidRPr="00DE5358">
                <w:delText>String</w:delText>
              </w:r>
            </w:del>
          </w:p>
        </w:tc>
        <w:tc>
          <w:tcPr>
            <w:tcW w:w="4677" w:type="dxa"/>
            <w:shd w:val="clear" w:color="auto" w:fill="auto"/>
          </w:tcPr>
          <w:p w14:paraId="3F208FA2" w14:textId="77777777" w:rsidR="00DE5358" w:rsidRPr="00DE5358" w:rsidRDefault="00DE5358" w:rsidP="00BD0927">
            <w:pPr>
              <w:jc w:val="left"/>
              <w:rPr>
                <w:del w:id="3381" w:author="Administrator" w:date="2011-08-18T10:26:00Z"/>
              </w:rPr>
            </w:pPr>
            <w:del w:id="3382" w:author="Administrator" w:date="2011-08-18T10:26:00Z">
              <w:r w:rsidRPr="00DE5358">
                <w:delText>Relationship Risk instrument's SecurityAltID.</w:delText>
              </w:r>
            </w:del>
          </w:p>
        </w:tc>
        <w:tc>
          <w:tcPr>
            <w:tcW w:w="4411" w:type="dxa"/>
            <w:shd w:val="clear" w:color="auto" w:fill="auto"/>
          </w:tcPr>
          <w:p w14:paraId="5F33054E" w14:textId="77777777" w:rsidR="00DE5358" w:rsidRPr="00DE5358" w:rsidRDefault="00DE5358" w:rsidP="00DE5358">
            <w:pPr>
              <w:rPr>
                <w:del w:id="3383" w:author="Administrator" w:date="2011-08-18T10:26:00Z"/>
              </w:rPr>
            </w:pPr>
            <w:del w:id="3384" w:author="Administrator" w:date="2011-08-18T10:26:00Z">
              <w:r w:rsidRPr="00DE5358">
                <w:delText>AltID</w:delText>
              </w:r>
            </w:del>
          </w:p>
        </w:tc>
      </w:tr>
      <w:tr w:rsidR="00DE5358" w:rsidRPr="00DE5358" w14:paraId="51F2B8B0" w14:textId="77777777" w:rsidTr="00BD0927">
        <w:trPr>
          <w:del w:id="3385" w:author="Administrator" w:date="2011-08-18T10:26:00Z"/>
        </w:trPr>
        <w:tc>
          <w:tcPr>
            <w:tcW w:w="828" w:type="dxa"/>
            <w:shd w:val="clear" w:color="auto" w:fill="auto"/>
          </w:tcPr>
          <w:p w14:paraId="3BB844D7" w14:textId="77777777" w:rsidR="00DE5358" w:rsidRPr="00DE5358" w:rsidRDefault="00DE5358" w:rsidP="00DE5358">
            <w:pPr>
              <w:rPr>
                <w:del w:id="3386" w:author="Administrator" w:date="2011-08-18T10:26:00Z"/>
              </w:rPr>
            </w:pPr>
            <w:bookmarkStart w:id="3387" w:name="fld_RelationshipRiskSecurityAltIDSource" w:colFirst="1" w:colLast="1"/>
            <w:bookmarkEnd w:id="3375"/>
            <w:del w:id="3388" w:author="Administrator" w:date="2011-08-18T10:26:00Z">
              <w:r w:rsidRPr="00DE5358">
                <w:delText>1595</w:delText>
              </w:r>
            </w:del>
          </w:p>
        </w:tc>
        <w:tc>
          <w:tcPr>
            <w:tcW w:w="2069" w:type="dxa"/>
            <w:shd w:val="clear" w:color="auto" w:fill="auto"/>
          </w:tcPr>
          <w:p w14:paraId="2735BF21" w14:textId="77777777" w:rsidR="00DE5358" w:rsidRPr="00DE5358" w:rsidRDefault="00DE5358" w:rsidP="00DE5358">
            <w:pPr>
              <w:rPr>
                <w:del w:id="3389" w:author="Administrator" w:date="2011-08-18T10:26:00Z"/>
              </w:rPr>
            </w:pPr>
            <w:del w:id="3390" w:author="Administrator" w:date="2011-08-18T10:26:00Z">
              <w:r w:rsidRPr="00DE5358">
                <w:delText>RelationshipRiskSecurityAltIDSource</w:delText>
              </w:r>
            </w:del>
          </w:p>
        </w:tc>
        <w:tc>
          <w:tcPr>
            <w:tcW w:w="1083" w:type="dxa"/>
            <w:shd w:val="clear" w:color="auto" w:fill="auto"/>
          </w:tcPr>
          <w:p w14:paraId="53F2125B" w14:textId="77777777" w:rsidR="00DE5358" w:rsidRPr="00DE5358" w:rsidRDefault="00DE5358" w:rsidP="00DE5358">
            <w:pPr>
              <w:rPr>
                <w:del w:id="3391" w:author="Administrator" w:date="2011-08-18T10:26:00Z"/>
              </w:rPr>
            </w:pPr>
            <w:del w:id="3392" w:author="Administrator" w:date="2011-08-18T10:26:00Z">
              <w:r w:rsidRPr="00DE5358">
                <w:delText>String</w:delText>
              </w:r>
            </w:del>
          </w:p>
        </w:tc>
        <w:tc>
          <w:tcPr>
            <w:tcW w:w="4677" w:type="dxa"/>
            <w:shd w:val="clear" w:color="auto" w:fill="auto"/>
          </w:tcPr>
          <w:p w14:paraId="08B6FDD6" w14:textId="77777777" w:rsidR="00DE5358" w:rsidRPr="00DE5358" w:rsidRDefault="00DE5358" w:rsidP="00BD0927">
            <w:pPr>
              <w:jc w:val="left"/>
              <w:rPr>
                <w:del w:id="3393" w:author="Administrator" w:date="2011-08-18T10:26:00Z"/>
              </w:rPr>
            </w:pPr>
            <w:del w:id="3394" w:author="Administrator" w:date="2011-08-18T10:26:00Z">
              <w:r w:rsidRPr="00DE5358">
                <w:delText>Relationship Risk instrument's SecurityAltIDSource.</w:delText>
              </w:r>
            </w:del>
          </w:p>
        </w:tc>
        <w:tc>
          <w:tcPr>
            <w:tcW w:w="4411" w:type="dxa"/>
            <w:shd w:val="clear" w:color="auto" w:fill="auto"/>
          </w:tcPr>
          <w:p w14:paraId="6F34A6DF" w14:textId="77777777" w:rsidR="00DE5358" w:rsidRPr="00DE5358" w:rsidRDefault="00DE5358" w:rsidP="00DE5358">
            <w:pPr>
              <w:rPr>
                <w:del w:id="3395" w:author="Administrator" w:date="2011-08-18T10:26:00Z"/>
              </w:rPr>
            </w:pPr>
            <w:del w:id="3396" w:author="Administrator" w:date="2011-08-18T10:26:00Z">
              <w:r w:rsidRPr="00DE5358">
                <w:delText>AltIDSrc</w:delText>
              </w:r>
            </w:del>
          </w:p>
        </w:tc>
      </w:tr>
      <w:tr w:rsidR="00DE5358" w:rsidRPr="00DE5358" w14:paraId="57167D53" w14:textId="77777777" w:rsidTr="00BD0927">
        <w:trPr>
          <w:del w:id="3397" w:author="Administrator" w:date="2011-08-18T10:26:00Z"/>
        </w:trPr>
        <w:tc>
          <w:tcPr>
            <w:tcW w:w="828" w:type="dxa"/>
            <w:shd w:val="clear" w:color="auto" w:fill="auto"/>
          </w:tcPr>
          <w:p w14:paraId="67A4258E" w14:textId="77777777" w:rsidR="00DE5358" w:rsidRPr="00DE5358" w:rsidRDefault="00DE5358" w:rsidP="00DE5358">
            <w:pPr>
              <w:rPr>
                <w:del w:id="3398" w:author="Administrator" w:date="2011-08-18T10:26:00Z"/>
              </w:rPr>
            </w:pPr>
            <w:bookmarkStart w:id="3399" w:name="fld_RelationshipRiskProduct" w:colFirst="1" w:colLast="1"/>
            <w:bookmarkEnd w:id="3387"/>
            <w:del w:id="3400" w:author="Administrator" w:date="2011-08-18T10:26:00Z">
              <w:r w:rsidRPr="00DE5358">
                <w:delText>1596</w:delText>
              </w:r>
            </w:del>
          </w:p>
        </w:tc>
        <w:tc>
          <w:tcPr>
            <w:tcW w:w="2069" w:type="dxa"/>
            <w:shd w:val="clear" w:color="auto" w:fill="auto"/>
          </w:tcPr>
          <w:p w14:paraId="1F41AED3" w14:textId="77777777" w:rsidR="00DE5358" w:rsidRPr="00DE5358" w:rsidRDefault="00DE5358" w:rsidP="00DE5358">
            <w:pPr>
              <w:rPr>
                <w:del w:id="3401" w:author="Administrator" w:date="2011-08-18T10:26:00Z"/>
              </w:rPr>
            </w:pPr>
            <w:del w:id="3402" w:author="Administrator" w:date="2011-08-18T10:26:00Z">
              <w:r w:rsidRPr="00DE5358">
                <w:delText>RelationshipRiskProduct</w:delText>
              </w:r>
            </w:del>
          </w:p>
        </w:tc>
        <w:tc>
          <w:tcPr>
            <w:tcW w:w="1083" w:type="dxa"/>
            <w:shd w:val="clear" w:color="auto" w:fill="auto"/>
          </w:tcPr>
          <w:p w14:paraId="35DCA042" w14:textId="77777777" w:rsidR="00DE5358" w:rsidRPr="00DE5358" w:rsidRDefault="00DE5358" w:rsidP="00DE5358">
            <w:pPr>
              <w:rPr>
                <w:del w:id="3403" w:author="Administrator" w:date="2011-08-18T10:26:00Z"/>
              </w:rPr>
            </w:pPr>
            <w:del w:id="3404" w:author="Administrator" w:date="2011-08-18T10:26:00Z">
              <w:r w:rsidRPr="00DE5358">
                <w:delText>int</w:delText>
              </w:r>
            </w:del>
          </w:p>
        </w:tc>
        <w:tc>
          <w:tcPr>
            <w:tcW w:w="4677" w:type="dxa"/>
            <w:shd w:val="clear" w:color="auto" w:fill="auto"/>
          </w:tcPr>
          <w:p w14:paraId="6BFCC204" w14:textId="77777777" w:rsidR="00DE5358" w:rsidRDefault="00DE5358" w:rsidP="00BD0927">
            <w:pPr>
              <w:jc w:val="left"/>
              <w:rPr>
                <w:del w:id="3405" w:author="Administrator" w:date="2011-08-18T10:26:00Z"/>
              </w:rPr>
            </w:pPr>
            <w:del w:id="3406" w:author="Administrator" w:date="2011-08-18T10:26:00Z">
              <w:r>
                <w:delText>Relationship Risk instrument's Product.</w:delText>
              </w:r>
            </w:del>
          </w:p>
          <w:p w14:paraId="5AABFC94" w14:textId="77777777" w:rsidR="00DE5358" w:rsidRPr="00DE5358" w:rsidRDefault="00DE5358" w:rsidP="00BD0927">
            <w:pPr>
              <w:jc w:val="left"/>
              <w:rPr>
                <w:del w:id="3407" w:author="Administrator" w:date="2011-08-18T10:26:00Z"/>
              </w:rPr>
            </w:pPr>
            <w:del w:id="3408" w:author="Administrator" w:date="2011-08-18T10:26:00Z">
              <w:r>
                <w:delText>Valid values:</w:delText>
              </w:r>
              <w:r>
                <w:br/>
              </w:r>
              <w:r>
                <w:tab/>
                <w:delText>1 - AGENCY</w:delText>
              </w:r>
              <w:r>
                <w:br/>
              </w:r>
              <w:r>
                <w:tab/>
                <w:delText>2 - COMMODITY</w:delText>
              </w:r>
              <w:r>
                <w:br/>
              </w:r>
              <w:r>
                <w:tab/>
                <w:delText>3 - CORPORATE</w:delText>
              </w:r>
              <w:r>
                <w:br/>
              </w:r>
              <w:r>
                <w:tab/>
                <w:delText>4 - CURRENCY</w:delText>
              </w:r>
              <w:r>
                <w:br/>
              </w:r>
              <w:r>
                <w:tab/>
                <w:delText>5 - EQUITY</w:delText>
              </w:r>
              <w:r>
                <w:br/>
              </w:r>
              <w:r>
                <w:tab/>
                <w:delText>6 - GOVERNMENT</w:delText>
              </w:r>
              <w:r>
                <w:br/>
              </w:r>
              <w:r>
                <w:tab/>
                <w:delText>7 - INDEX</w:delText>
              </w:r>
              <w:r>
                <w:br/>
              </w:r>
              <w:r>
                <w:tab/>
                <w:delText>8 - LOAN</w:delText>
              </w:r>
              <w:r>
                <w:br/>
              </w:r>
              <w:r>
                <w:tab/>
                <w:delText>9 - MONEYMARKET</w:delText>
              </w:r>
              <w:r>
                <w:br/>
              </w:r>
              <w:r>
                <w:tab/>
                <w:delText>10 - MORTGAGE</w:delText>
              </w:r>
              <w:r>
                <w:br/>
              </w:r>
              <w:r>
                <w:tab/>
                <w:delText>11 - MUNICIPAL</w:delText>
              </w:r>
              <w:r>
                <w:br/>
              </w:r>
              <w:r>
                <w:tab/>
                <w:delText>12 - OTHER</w:delText>
              </w:r>
              <w:r>
                <w:br/>
              </w:r>
              <w:r>
                <w:tab/>
                <w:delText>13 - FINANCING</w:delText>
              </w:r>
            </w:del>
          </w:p>
        </w:tc>
        <w:tc>
          <w:tcPr>
            <w:tcW w:w="4411" w:type="dxa"/>
            <w:shd w:val="clear" w:color="auto" w:fill="auto"/>
          </w:tcPr>
          <w:p w14:paraId="13058D9D" w14:textId="77777777" w:rsidR="00DE5358" w:rsidRPr="00DE5358" w:rsidRDefault="00DE5358" w:rsidP="00DE5358">
            <w:pPr>
              <w:rPr>
                <w:del w:id="3409" w:author="Administrator" w:date="2011-08-18T10:26:00Z"/>
              </w:rPr>
            </w:pPr>
            <w:del w:id="3410" w:author="Administrator" w:date="2011-08-18T10:26:00Z">
              <w:r w:rsidRPr="00DE5358">
                <w:delText>Prod</w:delText>
              </w:r>
            </w:del>
          </w:p>
        </w:tc>
      </w:tr>
      <w:tr w:rsidR="00DE5358" w:rsidRPr="00DE5358" w14:paraId="3BD27E2A" w14:textId="77777777" w:rsidTr="00BD0927">
        <w:trPr>
          <w:del w:id="3411" w:author="Administrator" w:date="2011-08-18T10:26:00Z"/>
        </w:trPr>
        <w:tc>
          <w:tcPr>
            <w:tcW w:w="828" w:type="dxa"/>
            <w:shd w:val="clear" w:color="auto" w:fill="auto"/>
          </w:tcPr>
          <w:p w14:paraId="14D2C953" w14:textId="77777777" w:rsidR="00DE5358" w:rsidRPr="00DE5358" w:rsidRDefault="00DE5358" w:rsidP="00DE5358">
            <w:pPr>
              <w:rPr>
                <w:del w:id="3412" w:author="Administrator" w:date="2011-08-18T10:26:00Z"/>
              </w:rPr>
            </w:pPr>
            <w:bookmarkStart w:id="3413" w:name="fld_RelationshipRiskProductComplex" w:colFirst="1" w:colLast="1"/>
            <w:bookmarkEnd w:id="3399"/>
            <w:del w:id="3414" w:author="Administrator" w:date="2011-08-18T10:26:00Z">
              <w:r w:rsidRPr="00DE5358">
                <w:delText>1597</w:delText>
              </w:r>
            </w:del>
          </w:p>
        </w:tc>
        <w:tc>
          <w:tcPr>
            <w:tcW w:w="2069" w:type="dxa"/>
            <w:shd w:val="clear" w:color="auto" w:fill="auto"/>
          </w:tcPr>
          <w:p w14:paraId="75822567" w14:textId="77777777" w:rsidR="00DE5358" w:rsidRPr="00DE5358" w:rsidRDefault="00DE5358" w:rsidP="00DE5358">
            <w:pPr>
              <w:rPr>
                <w:del w:id="3415" w:author="Administrator" w:date="2011-08-18T10:26:00Z"/>
              </w:rPr>
            </w:pPr>
            <w:del w:id="3416" w:author="Administrator" w:date="2011-08-18T10:26:00Z">
              <w:r w:rsidRPr="00DE5358">
                <w:delText>RelationshipRiskProductComplex</w:delText>
              </w:r>
            </w:del>
          </w:p>
        </w:tc>
        <w:tc>
          <w:tcPr>
            <w:tcW w:w="1083" w:type="dxa"/>
            <w:shd w:val="clear" w:color="auto" w:fill="auto"/>
          </w:tcPr>
          <w:p w14:paraId="1CE1DFB9" w14:textId="77777777" w:rsidR="00DE5358" w:rsidRPr="00DE5358" w:rsidRDefault="00DE5358" w:rsidP="00DE5358">
            <w:pPr>
              <w:rPr>
                <w:del w:id="3417" w:author="Administrator" w:date="2011-08-18T10:26:00Z"/>
              </w:rPr>
            </w:pPr>
            <w:del w:id="3418" w:author="Administrator" w:date="2011-08-18T10:26:00Z">
              <w:r w:rsidRPr="00DE5358">
                <w:delText>String</w:delText>
              </w:r>
            </w:del>
          </w:p>
        </w:tc>
        <w:tc>
          <w:tcPr>
            <w:tcW w:w="4677" w:type="dxa"/>
            <w:shd w:val="clear" w:color="auto" w:fill="auto"/>
          </w:tcPr>
          <w:p w14:paraId="20508710" w14:textId="77777777" w:rsidR="00DE5358" w:rsidRPr="00DE5358" w:rsidRDefault="00DE5358" w:rsidP="00BD0927">
            <w:pPr>
              <w:jc w:val="left"/>
              <w:rPr>
                <w:del w:id="3419" w:author="Administrator" w:date="2011-08-18T10:26:00Z"/>
              </w:rPr>
            </w:pPr>
            <w:del w:id="3420" w:author="Administrator" w:date="2011-08-18T10:26:00Z">
              <w:r w:rsidRPr="00DE5358">
                <w:delText>Relationship Risk instrument's RiskProductComplex.</w:delText>
              </w:r>
            </w:del>
          </w:p>
        </w:tc>
        <w:tc>
          <w:tcPr>
            <w:tcW w:w="4411" w:type="dxa"/>
            <w:shd w:val="clear" w:color="auto" w:fill="auto"/>
          </w:tcPr>
          <w:p w14:paraId="4C5A35E5" w14:textId="77777777" w:rsidR="00DE5358" w:rsidRPr="00DE5358" w:rsidRDefault="00DE5358" w:rsidP="00DE5358">
            <w:pPr>
              <w:rPr>
                <w:del w:id="3421" w:author="Administrator" w:date="2011-08-18T10:26:00Z"/>
              </w:rPr>
            </w:pPr>
            <w:del w:id="3422" w:author="Administrator" w:date="2011-08-18T10:26:00Z">
              <w:r w:rsidRPr="00DE5358">
                <w:delText>ProdCmplx</w:delText>
              </w:r>
            </w:del>
          </w:p>
        </w:tc>
      </w:tr>
      <w:tr w:rsidR="00DE5358" w:rsidRPr="00DE5358" w14:paraId="54EE9A46" w14:textId="77777777" w:rsidTr="00BD0927">
        <w:trPr>
          <w:del w:id="3423" w:author="Administrator" w:date="2011-08-18T10:26:00Z"/>
        </w:trPr>
        <w:tc>
          <w:tcPr>
            <w:tcW w:w="828" w:type="dxa"/>
            <w:shd w:val="clear" w:color="auto" w:fill="auto"/>
          </w:tcPr>
          <w:p w14:paraId="153EE149" w14:textId="77777777" w:rsidR="00DE5358" w:rsidRPr="00DE5358" w:rsidRDefault="00DE5358" w:rsidP="00DE5358">
            <w:pPr>
              <w:rPr>
                <w:del w:id="3424" w:author="Administrator" w:date="2011-08-18T10:26:00Z"/>
              </w:rPr>
            </w:pPr>
            <w:bookmarkStart w:id="3425" w:name="fld_RelationshipRiskSecurityGroup" w:colFirst="1" w:colLast="1"/>
            <w:bookmarkEnd w:id="3413"/>
            <w:del w:id="3426" w:author="Administrator" w:date="2011-08-18T10:26:00Z">
              <w:r w:rsidRPr="00DE5358">
                <w:delText>1598</w:delText>
              </w:r>
            </w:del>
          </w:p>
        </w:tc>
        <w:tc>
          <w:tcPr>
            <w:tcW w:w="2069" w:type="dxa"/>
            <w:shd w:val="clear" w:color="auto" w:fill="auto"/>
          </w:tcPr>
          <w:p w14:paraId="285560B3" w14:textId="77777777" w:rsidR="00DE5358" w:rsidRPr="00DE5358" w:rsidRDefault="00DE5358" w:rsidP="00DE5358">
            <w:pPr>
              <w:rPr>
                <w:del w:id="3427" w:author="Administrator" w:date="2011-08-18T10:26:00Z"/>
              </w:rPr>
            </w:pPr>
            <w:del w:id="3428" w:author="Administrator" w:date="2011-08-18T10:26:00Z">
              <w:r w:rsidRPr="00DE5358">
                <w:delText>RelationshipRiskSecurityGroup</w:delText>
              </w:r>
            </w:del>
          </w:p>
        </w:tc>
        <w:tc>
          <w:tcPr>
            <w:tcW w:w="1083" w:type="dxa"/>
            <w:shd w:val="clear" w:color="auto" w:fill="auto"/>
          </w:tcPr>
          <w:p w14:paraId="6E6B68D3" w14:textId="77777777" w:rsidR="00DE5358" w:rsidRPr="00DE5358" w:rsidRDefault="00DE5358" w:rsidP="00DE5358">
            <w:pPr>
              <w:rPr>
                <w:del w:id="3429" w:author="Administrator" w:date="2011-08-18T10:26:00Z"/>
              </w:rPr>
            </w:pPr>
            <w:del w:id="3430" w:author="Administrator" w:date="2011-08-18T10:26:00Z">
              <w:r w:rsidRPr="00DE5358">
                <w:delText>String</w:delText>
              </w:r>
            </w:del>
          </w:p>
        </w:tc>
        <w:tc>
          <w:tcPr>
            <w:tcW w:w="4677" w:type="dxa"/>
            <w:shd w:val="clear" w:color="auto" w:fill="auto"/>
          </w:tcPr>
          <w:p w14:paraId="29A15087" w14:textId="77777777" w:rsidR="00DE5358" w:rsidRPr="00DE5358" w:rsidRDefault="00DE5358" w:rsidP="00BD0927">
            <w:pPr>
              <w:jc w:val="left"/>
              <w:rPr>
                <w:del w:id="3431" w:author="Administrator" w:date="2011-08-18T10:26:00Z"/>
              </w:rPr>
            </w:pPr>
            <w:del w:id="3432" w:author="Administrator" w:date="2011-08-18T10:26:00Z">
              <w:r w:rsidRPr="00DE5358">
                <w:delText>Relationship Risk instrument's SecurityGroup.</w:delText>
              </w:r>
            </w:del>
          </w:p>
        </w:tc>
        <w:tc>
          <w:tcPr>
            <w:tcW w:w="4411" w:type="dxa"/>
            <w:shd w:val="clear" w:color="auto" w:fill="auto"/>
          </w:tcPr>
          <w:p w14:paraId="2C9B17D9" w14:textId="77777777" w:rsidR="00DE5358" w:rsidRPr="00DE5358" w:rsidRDefault="00DE5358" w:rsidP="00DE5358">
            <w:pPr>
              <w:rPr>
                <w:del w:id="3433" w:author="Administrator" w:date="2011-08-18T10:26:00Z"/>
              </w:rPr>
            </w:pPr>
            <w:del w:id="3434" w:author="Administrator" w:date="2011-08-18T10:26:00Z">
              <w:r w:rsidRPr="00DE5358">
                <w:delText>SecGrp</w:delText>
              </w:r>
            </w:del>
          </w:p>
        </w:tc>
      </w:tr>
      <w:tr w:rsidR="00DE5358" w:rsidRPr="00DE5358" w14:paraId="01646954" w14:textId="77777777" w:rsidTr="00BD0927">
        <w:trPr>
          <w:del w:id="3435" w:author="Administrator" w:date="2011-08-18T10:26:00Z"/>
        </w:trPr>
        <w:tc>
          <w:tcPr>
            <w:tcW w:w="828" w:type="dxa"/>
            <w:shd w:val="clear" w:color="auto" w:fill="auto"/>
          </w:tcPr>
          <w:p w14:paraId="60A16358" w14:textId="77777777" w:rsidR="00DE5358" w:rsidRPr="00DE5358" w:rsidRDefault="00DE5358" w:rsidP="00DE5358">
            <w:pPr>
              <w:rPr>
                <w:del w:id="3436" w:author="Administrator" w:date="2011-08-18T10:26:00Z"/>
              </w:rPr>
            </w:pPr>
            <w:bookmarkStart w:id="3437" w:name="fld_RelationshipRiskCFICode" w:colFirst="1" w:colLast="1"/>
            <w:bookmarkEnd w:id="3425"/>
            <w:del w:id="3438" w:author="Administrator" w:date="2011-08-18T10:26:00Z">
              <w:r w:rsidRPr="00DE5358">
                <w:delText>1599</w:delText>
              </w:r>
            </w:del>
          </w:p>
        </w:tc>
        <w:tc>
          <w:tcPr>
            <w:tcW w:w="2069" w:type="dxa"/>
            <w:shd w:val="clear" w:color="auto" w:fill="auto"/>
          </w:tcPr>
          <w:p w14:paraId="2A6D00BC" w14:textId="77777777" w:rsidR="00DE5358" w:rsidRPr="00DE5358" w:rsidRDefault="00DE5358" w:rsidP="00DE5358">
            <w:pPr>
              <w:rPr>
                <w:del w:id="3439" w:author="Administrator" w:date="2011-08-18T10:26:00Z"/>
              </w:rPr>
            </w:pPr>
            <w:del w:id="3440" w:author="Administrator" w:date="2011-08-18T10:26:00Z">
              <w:r w:rsidRPr="00DE5358">
                <w:delText>RelationshipRiskCFICode</w:delText>
              </w:r>
            </w:del>
          </w:p>
        </w:tc>
        <w:tc>
          <w:tcPr>
            <w:tcW w:w="1083" w:type="dxa"/>
            <w:shd w:val="clear" w:color="auto" w:fill="auto"/>
          </w:tcPr>
          <w:p w14:paraId="32C1F700" w14:textId="77777777" w:rsidR="00DE5358" w:rsidRPr="00DE5358" w:rsidRDefault="00DE5358" w:rsidP="00DE5358">
            <w:pPr>
              <w:rPr>
                <w:del w:id="3441" w:author="Administrator" w:date="2011-08-18T10:26:00Z"/>
              </w:rPr>
            </w:pPr>
            <w:del w:id="3442" w:author="Administrator" w:date="2011-08-18T10:26:00Z">
              <w:r w:rsidRPr="00DE5358">
                <w:delText>String</w:delText>
              </w:r>
            </w:del>
          </w:p>
        </w:tc>
        <w:tc>
          <w:tcPr>
            <w:tcW w:w="4677" w:type="dxa"/>
            <w:shd w:val="clear" w:color="auto" w:fill="auto"/>
          </w:tcPr>
          <w:p w14:paraId="562D9882" w14:textId="77777777" w:rsidR="00DE5358" w:rsidRPr="00DE5358" w:rsidRDefault="00DE5358" w:rsidP="00BD0927">
            <w:pPr>
              <w:jc w:val="left"/>
              <w:rPr>
                <w:del w:id="3443" w:author="Administrator" w:date="2011-08-18T10:26:00Z"/>
              </w:rPr>
            </w:pPr>
            <w:del w:id="3444" w:author="Administrator" w:date="2011-08-18T10:26:00Z">
              <w:r w:rsidRPr="00DE5358">
                <w:delText>Relationship Risk instrument's CFICode.</w:delText>
              </w:r>
            </w:del>
          </w:p>
        </w:tc>
        <w:tc>
          <w:tcPr>
            <w:tcW w:w="4411" w:type="dxa"/>
            <w:shd w:val="clear" w:color="auto" w:fill="auto"/>
          </w:tcPr>
          <w:p w14:paraId="2E40A771" w14:textId="77777777" w:rsidR="00DE5358" w:rsidRPr="00DE5358" w:rsidRDefault="00DE5358" w:rsidP="00DE5358">
            <w:pPr>
              <w:rPr>
                <w:del w:id="3445" w:author="Administrator" w:date="2011-08-18T10:26:00Z"/>
              </w:rPr>
            </w:pPr>
            <w:del w:id="3446" w:author="Administrator" w:date="2011-08-18T10:26:00Z">
              <w:r w:rsidRPr="00DE5358">
                <w:delText>CFI</w:delText>
              </w:r>
            </w:del>
          </w:p>
        </w:tc>
      </w:tr>
      <w:tr w:rsidR="00DE5358" w:rsidRPr="00DE5358" w14:paraId="675DBBB1" w14:textId="77777777" w:rsidTr="00BD0927">
        <w:trPr>
          <w:del w:id="3447" w:author="Administrator" w:date="2011-08-18T10:26:00Z"/>
        </w:trPr>
        <w:tc>
          <w:tcPr>
            <w:tcW w:w="828" w:type="dxa"/>
            <w:shd w:val="clear" w:color="auto" w:fill="auto"/>
          </w:tcPr>
          <w:p w14:paraId="042975BD" w14:textId="77777777" w:rsidR="00DE5358" w:rsidRPr="00DE5358" w:rsidRDefault="00DE5358" w:rsidP="00DE5358">
            <w:pPr>
              <w:rPr>
                <w:del w:id="3448" w:author="Administrator" w:date="2011-08-18T10:26:00Z"/>
              </w:rPr>
            </w:pPr>
            <w:bookmarkStart w:id="3449" w:name="fld_RelationshipRiskSecurityType" w:colFirst="1" w:colLast="1"/>
            <w:bookmarkEnd w:id="3437"/>
            <w:del w:id="3450" w:author="Administrator" w:date="2011-08-18T10:26:00Z">
              <w:r w:rsidRPr="00DE5358">
                <w:delText>1600</w:delText>
              </w:r>
            </w:del>
          </w:p>
        </w:tc>
        <w:tc>
          <w:tcPr>
            <w:tcW w:w="2069" w:type="dxa"/>
            <w:shd w:val="clear" w:color="auto" w:fill="auto"/>
          </w:tcPr>
          <w:p w14:paraId="45968C4F" w14:textId="77777777" w:rsidR="00DE5358" w:rsidRPr="00DE5358" w:rsidRDefault="00DE5358" w:rsidP="00DE5358">
            <w:pPr>
              <w:rPr>
                <w:del w:id="3451" w:author="Administrator" w:date="2011-08-18T10:26:00Z"/>
              </w:rPr>
            </w:pPr>
            <w:del w:id="3452" w:author="Administrator" w:date="2011-08-18T10:26:00Z">
              <w:r w:rsidRPr="00DE5358">
                <w:delText>RelationshipRiskSecurityType</w:delText>
              </w:r>
            </w:del>
          </w:p>
        </w:tc>
        <w:tc>
          <w:tcPr>
            <w:tcW w:w="1083" w:type="dxa"/>
            <w:shd w:val="clear" w:color="auto" w:fill="auto"/>
          </w:tcPr>
          <w:p w14:paraId="3B917DF6" w14:textId="77777777" w:rsidR="00DE5358" w:rsidRPr="00DE5358" w:rsidRDefault="00DE5358" w:rsidP="00DE5358">
            <w:pPr>
              <w:rPr>
                <w:del w:id="3453" w:author="Administrator" w:date="2011-08-18T10:26:00Z"/>
              </w:rPr>
            </w:pPr>
            <w:del w:id="3454" w:author="Administrator" w:date="2011-08-18T10:26:00Z">
              <w:r w:rsidRPr="00DE5358">
                <w:delText>String</w:delText>
              </w:r>
            </w:del>
          </w:p>
        </w:tc>
        <w:tc>
          <w:tcPr>
            <w:tcW w:w="4677" w:type="dxa"/>
            <w:shd w:val="clear" w:color="auto" w:fill="auto"/>
          </w:tcPr>
          <w:p w14:paraId="579A16FD" w14:textId="77777777" w:rsidR="00DE5358" w:rsidRDefault="00DE5358" w:rsidP="00BD0927">
            <w:pPr>
              <w:jc w:val="left"/>
              <w:rPr>
                <w:del w:id="3455" w:author="Administrator" w:date="2011-08-18T10:26:00Z"/>
              </w:rPr>
            </w:pPr>
            <w:del w:id="3456" w:author="Administrator" w:date="2011-08-18T10:26:00Z">
              <w:r>
                <w:delText>Relationship Risk instrument's SecurityType.</w:delText>
              </w:r>
            </w:del>
          </w:p>
          <w:p w14:paraId="4D70D2D5" w14:textId="77777777" w:rsidR="00DE5358" w:rsidRPr="00DE5358" w:rsidRDefault="00DE5358" w:rsidP="00BD0927">
            <w:pPr>
              <w:jc w:val="left"/>
              <w:rPr>
                <w:del w:id="3457" w:author="Administrator" w:date="2011-08-18T10:26:00Z"/>
              </w:rPr>
            </w:pPr>
            <w:del w:id="3458" w:author="Administrator" w:date="2011-08-18T10:26:00Z">
              <w:r>
                <w:delText>Valid values:</w:delText>
              </w:r>
              <w:r>
                <w:br/>
              </w:r>
              <w:r>
                <w:tab/>
                <w:delText>UST - US Treasury Note (Deprecated Value Use TNOTE) ( Deprecated in FIX 4.4 )</w:delText>
              </w:r>
              <w:r>
                <w:br/>
              </w:r>
              <w:r>
                <w:tab/>
                <w:delText>USTB - US Treasury Bill (Deprecated Value Use TBILL) ( Deprecated in FIX 4.4 )</w:delText>
              </w:r>
              <w:r>
                <w:br/>
                <w:delText>Agency</w:delText>
              </w:r>
              <w:r>
                <w:br/>
              </w:r>
              <w:r>
                <w:tab/>
                <w:delText>EUSUPRA - Euro Supranational Coupons *</w:delText>
              </w:r>
              <w:r>
                <w:br/>
              </w:r>
              <w:r>
                <w:tab/>
                <w:delText>FAC - Federal Agency Coupon</w:delText>
              </w:r>
              <w:r>
                <w:br/>
              </w:r>
              <w:r>
                <w:tab/>
                <w:delText>FADN - Federal Agency Discount Note</w:delText>
              </w:r>
              <w:r>
                <w:br/>
              </w:r>
              <w:r>
                <w:tab/>
                <w:delText>PEF - Private Export Funding *</w:delText>
              </w:r>
              <w:r>
                <w:br/>
              </w:r>
              <w:r>
                <w:tab/>
                <w:delText>SUPRA - USD Supranational Coupons *</w:delText>
              </w:r>
              <w:r>
                <w:br/>
                <w:delText>Corporate</w:delText>
              </w:r>
              <w:r>
                <w:br/>
              </w:r>
              <w:r>
                <w:tab/>
                <w:delText>CORP - Corporate Bond</w:delText>
              </w:r>
              <w:r>
                <w:br/>
              </w:r>
              <w:r>
                <w:tab/>
                <w:delText>CPP - Corporate Private Placement</w:delText>
              </w:r>
              <w:r>
                <w:br/>
              </w:r>
              <w:r>
                <w:tab/>
                <w:delText>CB - Convertible Bond</w:delText>
              </w:r>
              <w:r>
                <w:br/>
              </w:r>
              <w:r>
                <w:tab/>
                <w:delText>DUAL - Dual Currency</w:delText>
              </w:r>
              <w:r>
                <w:br/>
              </w:r>
              <w:r>
                <w:tab/>
                <w:delText>EUCORP - Euro Corporate Bond</w:delText>
              </w:r>
              <w:r>
                <w:br/>
              </w:r>
              <w:r>
                <w:tab/>
                <w:delText>EUFRN - Euro Corporate Floating Rate Notes</w:delText>
              </w:r>
              <w:r>
                <w:br/>
              </w:r>
              <w:r>
                <w:tab/>
                <w:delText>FRN - US Corporate Floating Rate Notes</w:delText>
              </w:r>
              <w:r>
                <w:br/>
              </w:r>
              <w:r>
                <w:tab/>
                <w:delText>XLINKD - Indexed Linked</w:delText>
              </w:r>
              <w:r>
                <w:br/>
              </w:r>
              <w:r>
                <w:tab/>
                <w:delText>STRUCT - Structured Notes</w:delText>
              </w:r>
              <w:r>
                <w:br/>
              </w:r>
              <w:r>
                <w:tab/>
                <w:delText>YANK - Yankee Corporate Bond</w:delText>
              </w:r>
              <w:r>
                <w:br/>
                <w:delText>Currency</w:delText>
              </w:r>
              <w:r>
                <w:br/>
              </w:r>
              <w:r>
                <w:tab/>
                <w:delText>FOR - Foreign Exchange Contract ( Deprecated in FIX.5.0SP2 )</w:delText>
              </w:r>
              <w:r>
                <w:br/>
              </w:r>
              <w:r>
                <w:tab/>
                <w:delText>FXNDF - Non-deliverable forward</w:delText>
              </w:r>
              <w:r>
                <w:br/>
              </w:r>
              <w:r>
                <w:tab/>
                <w:delText>FXSPOT - FX Spot</w:delText>
              </w:r>
              <w:r>
                <w:br/>
              </w:r>
              <w:r>
                <w:tab/>
                <w:delText>FXFWD - FX Forward</w:delText>
              </w:r>
              <w:r>
                <w:br/>
              </w:r>
              <w:r>
                <w:tab/>
                <w:delText>FXSWAP - FX Swap</w:delText>
              </w:r>
              <w:r>
                <w:br/>
                <w:delText>Derivatives</w:delText>
              </w:r>
              <w:r>
                <w:br/>
              </w:r>
              <w:r>
                <w:tab/>
                <w:delText>CDS - Credit Default Swap</w:delText>
              </w:r>
              <w:r>
                <w:br/>
              </w:r>
              <w:r>
                <w:tab/>
                <w:delText>FUT - Future</w:delText>
              </w:r>
              <w:r>
                <w:br/>
              </w:r>
              <w:r>
                <w:tab/>
                <w:delText>OPT - Option</w:delText>
              </w:r>
              <w:r>
                <w:br/>
              </w:r>
              <w:r>
                <w:tab/>
                <w:delText>OOF - Options on Futures</w:delText>
              </w:r>
              <w:r>
                <w:br/>
              </w:r>
              <w:r>
                <w:tab/>
                <w:delText>OOP - Options on Physical - use not recommended</w:delText>
              </w:r>
              <w:r>
                <w:br/>
              </w:r>
              <w:r>
                <w:tab/>
                <w:delText>IRS - Interest Rate Swap</w:delText>
              </w:r>
              <w:r>
                <w:br/>
              </w:r>
              <w:r>
                <w:tab/>
                <w:delText>OOC - Options on Combo</w:delText>
              </w:r>
              <w:r>
                <w:br/>
                <w:delText>Equity</w:delText>
              </w:r>
              <w:r>
                <w:br/>
              </w:r>
              <w:r>
                <w:tab/>
                <w:delText>CS - Common Stock</w:delText>
              </w:r>
              <w:r>
                <w:br/>
              </w:r>
              <w:r>
                <w:tab/>
                <w:delText>PS - Preferred Stock</w:delText>
              </w:r>
              <w:r>
                <w:br/>
                <w:delText>Financing</w:delText>
              </w:r>
              <w:r>
                <w:br/>
              </w:r>
              <w:r>
                <w:tab/>
                <w:delText>REPO - Repurchase</w:delText>
              </w:r>
              <w:r>
                <w:br/>
              </w:r>
              <w:r>
                <w:tab/>
                <w:delText>FORWARD - Forward</w:delText>
              </w:r>
              <w:r>
                <w:br/>
              </w:r>
              <w:r>
                <w:tab/>
                <w:delText>BUYSELL - Buy Sellback</w:delText>
              </w:r>
              <w:r>
                <w:br/>
              </w:r>
              <w:r>
                <w:tab/>
                <w:delText>SECLOAN - Securities Loan</w:delText>
              </w:r>
              <w:r>
                <w:br/>
              </w:r>
              <w:r>
                <w:tab/>
                <w:delText>SECPLEDGE - Securities Pledge</w:delText>
              </w:r>
              <w:r>
                <w:br/>
                <w:delText>Government</w:delText>
              </w:r>
              <w:r>
                <w:br/>
              </w:r>
              <w:r>
                <w:tab/>
                <w:delText>BRADY - Brady Bond</w:delText>
              </w:r>
              <w:r>
                <w:br/>
              </w:r>
              <w:r>
                <w:tab/>
                <w:delText>CAN - Canadian Treasury Notes</w:delText>
              </w:r>
              <w:r>
                <w:br/>
              </w:r>
              <w:r>
                <w:tab/>
                <w:delText>CTB - Canadian Treasury Bills</w:delText>
              </w:r>
              <w:r>
                <w:br/>
              </w:r>
              <w:r>
                <w:tab/>
                <w:delText>EUSOV - Euro Sovereigns *</w:delText>
              </w:r>
              <w:r>
                <w:br/>
              </w:r>
              <w:r>
                <w:tab/>
                <w:delText>PROV - Canadian Provincial Bonds</w:delText>
              </w:r>
              <w:r>
                <w:br/>
              </w:r>
              <w:r>
                <w:tab/>
                <w:delText>TB - Treasury Bill - non US</w:delText>
              </w:r>
              <w:r>
                <w:br/>
              </w:r>
              <w:r>
                <w:tab/>
                <w:delText>TBOND - US Treasury Bond</w:delText>
              </w:r>
              <w:r>
                <w:br/>
              </w:r>
              <w:r>
                <w:tab/>
                <w:delText>TINT - Interest Strip From Any Bond Or Note</w:delText>
              </w:r>
              <w:r>
                <w:br/>
              </w:r>
              <w:r>
                <w:tab/>
                <w:delText>TBILL - US Treasury Bill</w:delText>
              </w:r>
              <w:r>
                <w:br/>
              </w:r>
              <w:r>
                <w:tab/>
                <w:delText>TIPS - Treasury Inflation Protected Securities</w:delText>
              </w:r>
              <w:r>
                <w:br/>
              </w:r>
              <w:r>
                <w:tab/>
                <w:delText>TCAL - Principal Strip Of A Callable Bond Or Note</w:delText>
              </w:r>
              <w:r>
                <w:br/>
              </w:r>
              <w:r>
                <w:tab/>
                <w:delText>TPRN - Principal Strip From A Non-Callable Bond Or Note</w:delText>
              </w:r>
              <w:r>
                <w:br/>
              </w:r>
              <w:r>
                <w:tab/>
                <w:delText>TNOTE - US Treasury Note</w:delText>
              </w:r>
              <w:r>
                <w:br/>
                <w:delText>Loan</w:delText>
              </w:r>
              <w:r>
                <w:br/>
              </w:r>
              <w:r>
                <w:tab/>
                <w:delText>TERM - Term Loan</w:delText>
              </w:r>
              <w:r>
                <w:br/>
              </w:r>
              <w:r>
                <w:tab/>
                <w:delText>RVLV - Revolver Loan</w:delText>
              </w:r>
              <w:r>
                <w:br/>
              </w:r>
              <w:r>
                <w:tab/>
                <w:delText>RVLVTRM - Revolver/Term Loan</w:delText>
              </w:r>
              <w:r>
                <w:br/>
              </w:r>
              <w:r>
                <w:tab/>
                <w:delText>BRIDGE - Bridge Loan</w:delText>
              </w:r>
              <w:r>
                <w:br/>
              </w:r>
              <w:r>
                <w:tab/>
                <w:delText>LOFC - Letter Of Credit</w:delText>
              </w:r>
              <w:r>
                <w:br/>
              </w:r>
              <w:r>
                <w:tab/>
                <w:delText>SWING - Swing Line Facility</w:delText>
              </w:r>
              <w:r>
                <w:br/>
              </w:r>
              <w:r>
                <w:tab/>
                <w:delText>DINP - Debtor In Possession</w:delText>
              </w:r>
              <w:r>
                <w:br/>
              </w:r>
              <w:r>
                <w:tab/>
                <w:delText>DEFLTED - Defaulted</w:delText>
              </w:r>
              <w:r>
                <w:br/>
              </w:r>
              <w:r>
                <w:tab/>
                <w:delText>WITHDRN - Withdrawn</w:delText>
              </w:r>
              <w:r>
                <w:br/>
              </w:r>
              <w:r>
                <w:tab/>
                <w:delText>REPLACD - Replaced</w:delText>
              </w:r>
              <w:r>
                <w:br/>
              </w:r>
              <w:r>
                <w:tab/>
                <w:delText>MATURED - Matured</w:delText>
              </w:r>
              <w:r>
                <w:br/>
              </w:r>
              <w:r>
                <w:tab/>
                <w:delText>AMENDED - Amended &amp; Restated</w:delText>
              </w:r>
              <w:r>
                <w:br/>
              </w:r>
              <w:r>
                <w:tab/>
                <w:delText>RETIRED - Retired</w:delText>
              </w:r>
              <w:r>
                <w:br/>
                <w:delText>Money Market</w:delText>
              </w:r>
              <w:r>
                <w:br/>
              </w:r>
              <w:r>
                <w:tab/>
                <w:delText>BA - Bankers Acceptance</w:delText>
              </w:r>
              <w:r>
                <w:br/>
              </w:r>
              <w:r>
                <w:tab/>
                <w:delText>BDN - Bank Depository Note</w:delText>
              </w:r>
              <w:r>
                <w:br/>
              </w:r>
              <w:r>
                <w:tab/>
                <w:delText>BN - Bank Notes</w:delText>
              </w:r>
              <w:r>
                <w:br/>
              </w:r>
              <w:r>
                <w:tab/>
                <w:delText>BOX - Bill Of Exchanges</w:delText>
              </w:r>
              <w:r>
                <w:br/>
              </w:r>
              <w:r>
                <w:tab/>
                <w:delText>CAMM - Canadian Money Markets</w:delText>
              </w:r>
              <w:r>
                <w:br/>
              </w:r>
              <w:r>
                <w:tab/>
                <w:delText>CD - Certificate Of Deposit</w:delText>
              </w:r>
              <w:r>
                <w:br/>
              </w:r>
              <w:r>
                <w:tab/>
                <w:delText>CL - Call Loans</w:delText>
              </w:r>
              <w:r>
                <w:br/>
              </w:r>
              <w:r>
                <w:tab/>
                <w:delText>CP - Commercial Paper</w:delText>
              </w:r>
              <w:r>
                <w:br/>
              </w:r>
              <w:r>
                <w:tab/>
                <w:delText>DN - Deposit Notes</w:delText>
              </w:r>
              <w:r>
                <w:br/>
              </w:r>
              <w:r>
                <w:tab/>
                <w:delText>EUCD - Euro Certificate Of Deposit</w:delText>
              </w:r>
              <w:r>
                <w:br/>
              </w:r>
              <w:r>
                <w:tab/>
                <w:delText>EUCP - Euro Commercial Paper</w:delText>
              </w:r>
              <w:r>
                <w:br/>
              </w:r>
              <w:r>
                <w:tab/>
                <w:delText>LQN - Liquidity Note</w:delText>
              </w:r>
              <w:r>
                <w:br/>
              </w:r>
              <w:r>
                <w:tab/>
                <w:delText>MTN - Medium Term Notes</w:delText>
              </w:r>
              <w:r>
                <w:br/>
              </w:r>
              <w:r>
                <w:tab/>
                <w:delText>ONITE - Overnight</w:delText>
              </w:r>
              <w:r>
                <w:br/>
              </w:r>
              <w:r>
                <w:tab/>
                <w:delText>PN - Promissory Note</w:delText>
              </w:r>
              <w:r>
                <w:br/>
              </w:r>
              <w:r>
                <w:tab/>
                <w:delText>STN - Short Term Loan Note</w:delText>
              </w:r>
              <w:r>
                <w:br/>
              </w:r>
              <w:r>
                <w:tab/>
                <w:delText>PZFJ - Plazos Fijos</w:delText>
              </w:r>
              <w:r>
                <w:br/>
              </w:r>
              <w:r>
                <w:tab/>
                <w:delText>SLQN - Secured Liquidity Note</w:delText>
              </w:r>
              <w:r>
                <w:br/>
              </w:r>
              <w:r>
                <w:tab/>
                <w:delText>TD - Time Deposit</w:delText>
              </w:r>
              <w:r>
                <w:br/>
              </w:r>
              <w:r>
                <w:tab/>
                <w:delText>TLQN - Term Liquidity Note</w:delText>
              </w:r>
              <w:r>
                <w:br/>
              </w:r>
              <w:r>
                <w:tab/>
                <w:delText>XCN - Extended Comm Note</w:delText>
              </w:r>
              <w:r>
                <w:br/>
              </w:r>
              <w:r>
                <w:tab/>
                <w:delText>YCD - Yankee Certificate Of Deposit</w:delText>
              </w:r>
              <w:r>
                <w:br/>
                <w:delText>Mortgage</w:delText>
              </w:r>
              <w:r>
                <w:br/>
              </w:r>
              <w:r>
                <w:tab/>
                <w:delText>ABS - Asset-backed Securities</w:delText>
              </w:r>
              <w:r>
                <w:br/>
              </w:r>
              <w:r>
                <w:tab/>
                <w:delText>CMB - Canadian Mortgage Bonds</w:delText>
              </w:r>
              <w:r>
                <w:br/>
              </w:r>
              <w:r>
                <w:tab/>
                <w:delText>CMBS - Corp. Mortgage-backed Securities</w:delText>
              </w:r>
              <w:r>
                <w:br/>
              </w:r>
              <w:r>
                <w:tab/>
                <w:delText>CMO - Collateralized Mortgage Obligation</w:delText>
              </w:r>
              <w:r>
                <w:br/>
              </w:r>
              <w:r>
                <w:tab/>
                <w:delText>IET - IOETTE Mortgage</w:delText>
              </w:r>
              <w:r>
                <w:br/>
              </w:r>
              <w:r>
                <w:tab/>
                <w:delText>MBS - Mortgage-backed Securities</w:delText>
              </w:r>
              <w:r>
                <w:br/>
              </w:r>
              <w:r>
                <w:tab/>
                <w:delText>MIO - Mortgage Interest Only</w:delText>
              </w:r>
              <w:r>
                <w:br/>
              </w:r>
              <w:r>
                <w:tab/>
                <w:delText>MPO - Mortgage Principal Only</w:delText>
              </w:r>
              <w:r>
                <w:br/>
              </w:r>
              <w:r>
                <w:tab/>
                <w:delText>MPP - Mortgage Private Placement</w:delText>
              </w:r>
              <w:r>
                <w:br/>
              </w:r>
              <w:r>
                <w:tab/>
                <w:delText>MPT - Miscellaneous Pass-through</w:delText>
              </w:r>
              <w:r>
                <w:br/>
              </w:r>
              <w:r>
                <w:tab/>
                <w:delText>PFAND - Pfandbriefe *</w:delText>
              </w:r>
              <w:r>
                <w:br/>
              </w:r>
              <w:r>
                <w:tab/>
                <w:delText>TBA - To Be Announced</w:delText>
              </w:r>
              <w:r>
                <w:br/>
                <w:delText>Municipal</w:delText>
              </w:r>
              <w:r>
                <w:br/>
              </w:r>
              <w:r>
                <w:tab/>
                <w:delText>AN - Other Anticipation Notes (BAN, GAN, etc.)</w:delText>
              </w:r>
              <w:r>
                <w:br/>
              </w:r>
              <w:r>
                <w:tab/>
                <w:delText>COFO - Certificate Of Obligation</w:delText>
              </w:r>
              <w:r>
                <w:br/>
              </w:r>
              <w:r>
                <w:tab/>
                <w:delText>COFP - Certificate Of Participation</w:delText>
              </w:r>
              <w:r>
                <w:br/>
              </w:r>
              <w:r>
                <w:tab/>
                <w:delText>GO - General Obligation Bonds</w:delText>
              </w:r>
              <w:r>
                <w:br/>
              </w:r>
              <w:r>
                <w:tab/>
                <w:delText>MT - Mandatory Tender</w:delText>
              </w:r>
              <w:r>
                <w:br/>
              </w:r>
              <w:r>
                <w:tab/>
                <w:delText>RAN - Revenue Anticipation Note</w:delText>
              </w:r>
              <w:r>
                <w:br/>
              </w:r>
              <w:r>
                <w:tab/>
                <w:delText>REV - Revenue Bonds</w:delText>
              </w:r>
              <w:r>
                <w:br/>
              </w:r>
              <w:r>
                <w:tab/>
                <w:delText>SPCLA - Special Assessment</w:delText>
              </w:r>
              <w:r>
                <w:br/>
              </w:r>
              <w:r>
                <w:tab/>
                <w:delText>SPCLO - Special Obligation</w:delText>
              </w:r>
              <w:r>
                <w:br/>
              </w:r>
              <w:r>
                <w:tab/>
                <w:delText>SPCLT - Special Tax</w:delText>
              </w:r>
              <w:r>
                <w:br/>
              </w:r>
              <w:r>
                <w:tab/>
                <w:delText>TAN - Tax Anticipation Note</w:delText>
              </w:r>
              <w:r>
                <w:br/>
              </w:r>
              <w:r>
                <w:tab/>
                <w:delText>TAXA - Tax Allocation</w:delText>
              </w:r>
              <w:r>
                <w:br/>
              </w:r>
              <w:r>
                <w:tab/>
                <w:delText>TECP - Tax Exempt Commercial Paper</w:delText>
              </w:r>
              <w:r>
                <w:br/>
              </w:r>
              <w:r>
                <w:tab/>
                <w:delText>TMCP - Taxable Municipal CP</w:delText>
              </w:r>
              <w:r>
                <w:br/>
              </w:r>
              <w:r>
                <w:tab/>
                <w:delText>TRAN - Tax Revenue Anticipation Note</w:delText>
              </w:r>
              <w:r>
                <w:br/>
              </w:r>
              <w:r>
                <w:tab/>
                <w:delText>VRDN - Variable Rate Demand Note</w:delText>
              </w:r>
              <w:r>
                <w:br/>
              </w:r>
              <w:r>
                <w:tab/>
                <w:delText>WAR - Warrant</w:delText>
              </w:r>
              <w:r>
                <w:br/>
                <w:delText>Other</w:delText>
              </w:r>
              <w:r>
                <w:br/>
              </w:r>
              <w:r>
                <w:tab/>
                <w:delText>MF - Mutual Fund</w:delText>
              </w:r>
              <w:r>
                <w:br/>
              </w:r>
              <w:r>
                <w:tab/>
                <w:delText>MLEG - Multileg Instrument</w:delText>
              </w:r>
              <w:r>
                <w:br/>
              </w:r>
              <w:r>
                <w:tab/>
                <w:delText>NONE - No Security Type</w:delText>
              </w:r>
              <w:r>
                <w:br/>
              </w:r>
              <w:r>
                <w:tab/>
                <w:delText>? - Wildcard entry for use on Security Definition Request</w:delText>
              </w:r>
              <w:r>
                <w:br/>
              </w:r>
              <w:r>
                <w:tab/>
                <w:delText>CASH - Cash</w:delText>
              </w:r>
            </w:del>
          </w:p>
        </w:tc>
        <w:tc>
          <w:tcPr>
            <w:tcW w:w="4411" w:type="dxa"/>
            <w:shd w:val="clear" w:color="auto" w:fill="auto"/>
          </w:tcPr>
          <w:p w14:paraId="7C5516EF" w14:textId="77777777" w:rsidR="00DE5358" w:rsidRPr="00DE5358" w:rsidRDefault="00DE5358" w:rsidP="00DE5358">
            <w:pPr>
              <w:rPr>
                <w:del w:id="3459" w:author="Administrator" w:date="2011-08-18T10:26:00Z"/>
              </w:rPr>
            </w:pPr>
            <w:del w:id="3460" w:author="Administrator" w:date="2011-08-18T10:26:00Z">
              <w:r w:rsidRPr="00DE5358">
                <w:delText>SecTyp</w:delText>
              </w:r>
            </w:del>
          </w:p>
        </w:tc>
      </w:tr>
      <w:tr w:rsidR="00DE5358" w:rsidRPr="00DE5358" w14:paraId="5C518AFC" w14:textId="77777777" w:rsidTr="00BD0927">
        <w:trPr>
          <w:del w:id="3461" w:author="Administrator" w:date="2011-08-18T10:26:00Z"/>
        </w:trPr>
        <w:tc>
          <w:tcPr>
            <w:tcW w:w="828" w:type="dxa"/>
            <w:shd w:val="clear" w:color="auto" w:fill="auto"/>
          </w:tcPr>
          <w:p w14:paraId="11F672A9" w14:textId="77777777" w:rsidR="00DE5358" w:rsidRPr="00DE5358" w:rsidRDefault="00DE5358" w:rsidP="00DE5358">
            <w:pPr>
              <w:rPr>
                <w:del w:id="3462" w:author="Administrator" w:date="2011-08-18T10:26:00Z"/>
              </w:rPr>
            </w:pPr>
            <w:bookmarkStart w:id="3463" w:name="fld_RelationshipRiskSecuritySubType" w:colFirst="1" w:colLast="1"/>
            <w:bookmarkEnd w:id="3449"/>
            <w:del w:id="3464" w:author="Administrator" w:date="2011-08-18T10:26:00Z">
              <w:r w:rsidRPr="00DE5358">
                <w:delText>1601</w:delText>
              </w:r>
            </w:del>
          </w:p>
        </w:tc>
        <w:tc>
          <w:tcPr>
            <w:tcW w:w="2069" w:type="dxa"/>
            <w:shd w:val="clear" w:color="auto" w:fill="auto"/>
          </w:tcPr>
          <w:p w14:paraId="36996C73" w14:textId="77777777" w:rsidR="00DE5358" w:rsidRPr="00DE5358" w:rsidRDefault="00DE5358" w:rsidP="00DE5358">
            <w:pPr>
              <w:rPr>
                <w:del w:id="3465" w:author="Administrator" w:date="2011-08-18T10:26:00Z"/>
              </w:rPr>
            </w:pPr>
            <w:del w:id="3466" w:author="Administrator" w:date="2011-08-18T10:26:00Z">
              <w:r w:rsidRPr="00DE5358">
                <w:delText>RelationshipRiskSecuritySubType</w:delText>
              </w:r>
            </w:del>
          </w:p>
        </w:tc>
        <w:tc>
          <w:tcPr>
            <w:tcW w:w="1083" w:type="dxa"/>
            <w:shd w:val="clear" w:color="auto" w:fill="auto"/>
          </w:tcPr>
          <w:p w14:paraId="36E25451" w14:textId="77777777" w:rsidR="00DE5358" w:rsidRPr="00DE5358" w:rsidRDefault="00DE5358" w:rsidP="00DE5358">
            <w:pPr>
              <w:rPr>
                <w:del w:id="3467" w:author="Administrator" w:date="2011-08-18T10:26:00Z"/>
              </w:rPr>
            </w:pPr>
            <w:del w:id="3468" w:author="Administrator" w:date="2011-08-18T10:26:00Z">
              <w:r w:rsidRPr="00DE5358">
                <w:delText>String</w:delText>
              </w:r>
            </w:del>
          </w:p>
        </w:tc>
        <w:tc>
          <w:tcPr>
            <w:tcW w:w="4677" w:type="dxa"/>
            <w:shd w:val="clear" w:color="auto" w:fill="auto"/>
          </w:tcPr>
          <w:p w14:paraId="23C9676B" w14:textId="77777777" w:rsidR="00DE5358" w:rsidRPr="00DE5358" w:rsidRDefault="00DE5358" w:rsidP="00BD0927">
            <w:pPr>
              <w:jc w:val="left"/>
              <w:rPr>
                <w:del w:id="3469" w:author="Administrator" w:date="2011-08-18T10:26:00Z"/>
              </w:rPr>
            </w:pPr>
            <w:del w:id="3470" w:author="Administrator" w:date="2011-08-18T10:26:00Z">
              <w:r w:rsidRPr="00DE5358">
                <w:delText>Relationship Risk instrument's SecuritySubType.</w:delText>
              </w:r>
            </w:del>
          </w:p>
        </w:tc>
        <w:tc>
          <w:tcPr>
            <w:tcW w:w="4411" w:type="dxa"/>
            <w:shd w:val="clear" w:color="auto" w:fill="auto"/>
          </w:tcPr>
          <w:p w14:paraId="00912BFF" w14:textId="77777777" w:rsidR="00DE5358" w:rsidRPr="00DE5358" w:rsidRDefault="00DE5358" w:rsidP="00DE5358">
            <w:pPr>
              <w:rPr>
                <w:del w:id="3471" w:author="Administrator" w:date="2011-08-18T10:26:00Z"/>
              </w:rPr>
            </w:pPr>
            <w:del w:id="3472" w:author="Administrator" w:date="2011-08-18T10:26:00Z">
              <w:r w:rsidRPr="00DE5358">
                <w:delText>SecSubTyp</w:delText>
              </w:r>
            </w:del>
          </w:p>
        </w:tc>
      </w:tr>
      <w:tr w:rsidR="00DE5358" w:rsidRPr="00DE5358" w14:paraId="42697765" w14:textId="77777777" w:rsidTr="00BD0927">
        <w:trPr>
          <w:del w:id="3473" w:author="Administrator" w:date="2011-08-18T10:26:00Z"/>
        </w:trPr>
        <w:tc>
          <w:tcPr>
            <w:tcW w:w="828" w:type="dxa"/>
            <w:shd w:val="clear" w:color="auto" w:fill="auto"/>
          </w:tcPr>
          <w:p w14:paraId="3F4DCBFA" w14:textId="77777777" w:rsidR="00DE5358" w:rsidRPr="00DE5358" w:rsidRDefault="00DE5358" w:rsidP="00DE5358">
            <w:pPr>
              <w:rPr>
                <w:del w:id="3474" w:author="Administrator" w:date="2011-08-18T10:26:00Z"/>
              </w:rPr>
            </w:pPr>
            <w:bookmarkStart w:id="3475" w:name="fld_RelationshipRiskMaturityMonthYear" w:colFirst="1" w:colLast="1"/>
            <w:bookmarkEnd w:id="3463"/>
            <w:del w:id="3476" w:author="Administrator" w:date="2011-08-18T10:26:00Z">
              <w:r w:rsidRPr="00DE5358">
                <w:delText>1602</w:delText>
              </w:r>
            </w:del>
          </w:p>
        </w:tc>
        <w:tc>
          <w:tcPr>
            <w:tcW w:w="2069" w:type="dxa"/>
            <w:shd w:val="clear" w:color="auto" w:fill="auto"/>
          </w:tcPr>
          <w:p w14:paraId="26970060" w14:textId="77777777" w:rsidR="00DE5358" w:rsidRPr="00DE5358" w:rsidRDefault="00DE5358" w:rsidP="00DE5358">
            <w:pPr>
              <w:rPr>
                <w:del w:id="3477" w:author="Administrator" w:date="2011-08-18T10:26:00Z"/>
              </w:rPr>
            </w:pPr>
            <w:del w:id="3478" w:author="Administrator" w:date="2011-08-18T10:26:00Z">
              <w:r w:rsidRPr="00DE5358">
                <w:delText>RelationshipRiskMaturityMonthYear</w:delText>
              </w:r>
            </w:del>
          </w:p>
        </w:tc>
        <w:tc>
          <w:tcPr>
            <w:tcW w:w="1083" w:type="dxa"/>
            <w:shd w:val="clear" w:color="auto" w:fill="auto"/>
          </w:tcPr>
          <w:p w14:paraId="09F63274" w14:textId="77777777" w:rsidR="00DE5358" w:rsidRPr="00DE5358" w:rsidRDefault="00DE5358" w:rsidP="00DE5358">
            <w:pPr>
              <w:rPr>
                <w:del w:id="3479" w:author="Administrator" w:date="2011-08-18T10:26:00Z"/>
              </w:rPr>
            </w:pPr>
            <w:del w:id="3480" w:author="Administrator" w:date="2011-08-18T10:26:00Z">
              <w:r w:rsidRPr="00DE5358">
                <w:delText>MonthYear</w:delText>
              </w:r>
            </w:del>
          </w:p>
        </w:tc>
        <w:tc>
          <w:tcPr>
            <w:tcW w:w="4677" w:type="dxa"/>
            <w:shd w:val="clear" w:color="auto" w:fill="auto"/>
          </w:tcPr>
          <w:p w14:paraId="44FA3BDF" w14:textId="77777777" w:rsidR="00DE5358" w:rsidRPr="00DE5358" w:rsidRDefault="00DE5358" w:rsidP="00BD0927">
            <w:pPr>
              <w:jc w:val="left"/>
              <w:rPr>
                <w:del w:id="3481" w:author="Administrator" w:date="2011-08-18T10:26:00Z"/>
              </w:rPr>
            </w:pPr>
            <w:del w:id="3482" w:author="Administrator" w:date="2011-08-18T10:26:00Z">
              <w:r w:rsidRPr="00DE5358">
                <w:delText>Relationship Risk instrument's MaturityMonthYear.</w:delText>
              </w:r>
            </w:del>
          </w:p>
        </w:tc>
        <w:tc>
          <w:tcPr>
            <w:tcW w:w="4411" w:type="dxa"/>
            <w:shd w:val="clear" w:color="auto" w:fill="auto"/>
          </w:tcPr>
          <w:p w14:paraId="4ED7A889" w14:textId="77777777" w:rsidR="00DE5358" w:rsidRPr="00DE5358" w:rsidRDefault="00DE5358" w:rsidP="00DE5358">
            <w:pPr>
              <w:rPr>
                <w:del w:id="3483" w:author="Administrator" w:date="2011-08-18T10:26:00Z"/>
              </w:rPr>
            </w:pPr>
            <w:del w:id="3484" w:author="Administrator" w:date="2011-08-18T10:26:00Z">
              <w:r w:rsidRPr="00DE5358">
                <w:delText>MMY</w:delText>
              </w:r>
            </w:del>
          </w:p>
        </w:tc>
      </w:tr>
      <w:tr w:rsidR="00DE5358" w:rsidRPr="00DE5358" w14:paraId="72E334E6" w14:textId="77777777" w:rsidTr="00BD0927">
        <w:trPr>
          <w:del w:id="3485" w:author="Administrator" w:date="2011-08-18T10:26:00Z"/>
        </w:trPr>
        <w:tc>
          <w:tcPr>
            <w:tcW w:w="828" w:type="dxa"/>
            <w:shd w:val="clear" w:color="auto" w:fill="auto"/>
          </w:tcPr>
          <w:p w14:paraId="63163F8C" w14:textId="77777777" w:rsidR="00DE5358" w:rsidRPr="00DE5358" w:rsidRDefault="00DE5358" w:rsidP="00DE5358">
            <w:pPr>
              <w:rPr>
                <w:del w:id="3486" w:author="Administrator" w:date="2011-08-18T10:26:00Z"/>
              </w:rPr>
            </w:pPr>
            <w:bookmarkStart w:id="3487" w:name="fld_RelationshipRiskMaturityTime" w:colFirst="1" w:colLast="1"/>
            <w:bookmarkEnd w:id="3475"/>
            <w:del w:id="3488" w:author="Administrator" w:date="2011-08-18T10:26:00Z">
              <w:r w:rsidRPr="00DE5358">
                <w:delText>1603</w:delText>
              </w:r>
            </w:del>
          </w:p>
        </w:tc>
        <w:tc>
          <w:tcPr>
            <w:tcW w:w="2069" w:type="dxa"/>
            <w:shd w:val="clear" w:color="auto" w:fill="auto"/>
          </w:tcPr>
          <w:p w14:paraId="6790C03D" w14:textId="77777777" w:rsidR="00DE5358" w:rsidRPr="00DE5358" w:rsidRDefault="00DE5358" w:rsidP="00DE5358">
            <w:pPr>
              <w:rPr>
                <w:del w:id="3489" w:author="Administrator" w:date="2011-08-18T10:26:00Z"/>
              </w:rPr>
            </w:pPr>
            <w:del w:id="3490" w:author="Administrator" w:date="2011-08-18T10:26:00Z">
              <w:r w:rsidRPr="00DE5358">
                <w:delText>RelationshipRiskMaturityTime</w:delText>
              </w:r>
            </w:del>
          </w:p>
        </w:tc>
        <w:tc>
          <w:tcPr>
            <w:tcW w:w="1083" w:type="dxa"/>
            <w:shd w:val="clear" w:color="auto" w:fill="auto"/>
          </w:tcPr>
          <w:p w14:paraId="372BD0F5" w14:textId="77777777" w:rsidR="00DE5358" w:rsidRPr="00DE5358" w:rsidRDefault="00DE5358" w:rsidP="00DE5358">
            <w:pPr>
              <w:rPr>
                <w:del w:id="3491" w:author="Administrator" w:date="2011-08-18T10:26:00Z"/>
              </w:rPr>
            </w:pPr>
            <w:del w:id="3492" w:author="Administrator" w:date="2011-08-18T10:26:00Z">
              <w:r w:rsidRPr="00DE5358">
                <w:delText>TZTimeOnly</w:delText>
              </w:r>
            </w:del>
          </w:p>
        </w:tc>
        <w:tc>
          <w:tcPr>
            <w:tcW w:w="4677" w:type="dxa"/>
            <w:shd w:val="clear" w:color="auto" w:fill="auto"/>
          </w:tcPr>
          <w:p w14:paraId="26FC16F4" w14:textId="77777777" w:rsidR="00DE5358" w:rsidRPr="00DE5358" w:rsidRDefault="00DE5358" w:rsidP="00BD0927">
            <w:pPr>
              <w:jc w:val="left"/>
              <w:rPr>
                <w:del w:id="3493" w:author="Administrator" w:date="2011-08-18T10:26:00Z"/>
              </w:rPr>
            </w:pPr>
            <w:del w:id="3494" w:author="Administrator" w:date="2011-08-18T10:26:00Z">
              <w:r w:rsidRPr="00DE5358">
                <w:delText>Relationship Risk instrument's MaturityTime.</w:delText>
              </w:r>
            </w:del>
          </w:p>
        </w:tc>
        <w:tc>
          <w:tcPr>
            <w:tcW w:w="4411" w:type="dxa"/>
            <w:shd w:val="clear" w:color="auto" w:fill="auto"/>
          </w:tcPr>
          <w:p w14:paraId="30096137" w14:textId="77777777" w:rsidR="00DE5358" w:rsidRPr="00DE5358" w:rsidRDefault="00DE5358" w:rsidP="00DE5358">
            <w:pPr>
              <w:rPr>
                <w:del w:id="3495" w:author="Administrator" w:date="2011-08-18T10:26:00Z"/>
              </w:rPr>
            </w:pPr>
            <w:del w:id="3496" w:author="Administrator" w:date="2011-08-18T10:26:00Z">
              <w:r w:rsidRPr="00DE5358">
                <w:delText>MatTm</w:delText>
              </w:r>
            </w:del>
          </w:p>
        </w:tc>
      </w:tr>
      <w:tr w:rsidR="00DE5358" w:rsidRPr="00DE5358" w14:paraId="31860ED4" w14:textId="77777777" w:rsidTr="00BD0927">
        <w:trPr>
          <w:del w:id="3497" w:author="Administrator" w:date="2011-08-18T10:26:00Z"/>
        </w:trPr>
        <w:tc>
          <w:tcPr>
            <w:tcW w:w="828" w:type="dxa"/>
            <w:shd w:val="clear" w:color="auto" w:fill="auto"/>
          </w:tcPr>
          <w:p w14:paraId="1171450F" w14:textId="77777777" w:rsidR="00DE5358" w:rsidRPr="00DE5358" w:rsidRDefault="00DE5358" w:rsidP="00DE5358">
            <w:pPr>
              <w:rPr>
                <w:del w:id="3498" w:author="Administrator" w:date="2011-08-18T10:26:00Z"/>
              </w:rPr>
            </w:pPr>
            <w:bookmarkStart w:id="3499" w:name="fld_RelationshipRiskRestructuringType" w:colFirst="1" w:colLast="1"/>
            <w:bookmarkEnd w:id="3487"/>
            <w:del w:id="3500" w:author="Administrator" w:date="2011-08-18T10:26:00Z">
              <w:r w:rsidRPr="00DE5358">
                <w:delText>1604</w:delText>
              </w:r>
            </w:del>
          </w:p>
        </w:tc>
        <w:tc>
          <w:tcPr>
            <w:tcW w:w="2069" w:type="dxa"/>
            <w:shd w:val="clear" w:color="auto" w:fill="auto"/>
          </w:tcPr>
          <w:p w14:paraId="4172FA56" w14:textId="77777777" w:rsidR="00DE5358" w:rsidRPr="00DE5358" w:rsidRDefault="00DE5358" w:rsidP="00DE5358">
            <w:pPr>
              <w:rPr>
                <w:del w:id="3501" w:author="Administrator" w:date="2011-08-18T10:26:00Z"/>
              </w:rPr>
            </w:pPr>
            <w:del w:id="3502" w:author="Administrator" w:date="2011-08-18T10:26:00Z">
              <w:r w:rsidRPr="00DE5358">
                <w:delText>RelationshipRiskRestructuringType</w:delText>
              </w:r>
            </w:del>
          </w:p>
        </w:tc>
        <w:tc>
          <w:tcPr>
            <w:tcW w:w="1083" w:type="dxa"/>
            <w:shd w:val="clear" w:color="auto" w:fill="auto"/>
          </w:tcPr>
          <w:p w14:paraId="72FA7D52" w14:textId="77777777" w:rsidR="00DE5358" w:rsidRPr="00DE5358" w:rsidRDefault="00DE5358" w:rsidP="00DE5358">
            <w:pPr>
              <w:rPr>
                <w:del w:id="3503" w:author="Administrator" w:date="2011-08-18T10:26:00Z"/>
              </w:rPr>
            </w:pPr>
            <w:del w:id="3504" w:author="Administrator" w:date="2011-08-18T10:26:00Z">
              <w:r w:rsidRPr="00DE5358">
                <w:delText>String</w:delText>
              </w:r>
            </w:del>
          </w:p>
        </w:tc>
        <w:tc>
          <w:tcPr>
            <w:tcW w:w="4677" w:type="dxa"/>
            <w:shd w:val="clear" w:color="auto" w:fill="auto"/>
          </w:tcPr>
          <w:p w14:paraId="0EA6A8F4" w14:textId="77777777" w:rsidR="00DE5358" w:rsidRPr="00DE5358" w:rsidRDefault="00DE5358" w:rsidP="00BD0927">
            <w:pPr>
              <w:jc w:val="left"/>
              <w:rPr>
                <w:del w:id="3505" w:author="Administrator" w:date="2011-08-18T10:26:00Z"/>
              </w:rPr>
            </w:pPr>
            <w:del w:id="3506" w:author="Administrator" w:date="2011-08-18T10:26:00Z">
              <w:r w:rsidRPr="00DE5358">
                <w:delText>Relationship Risk instrument's RestructuringType.</w:delText>
              </w:r>
            </w:del>
          </w:p>
        </w:tc>
        <w:tc>
          <w:tcPr>
            <w:tcW w:w="4411" w:type="dxa"/>
            <w:shd w:val="clear" w:color="auto" w:fill="auto"/>
          </w:tcPr>
          <w:p w14:paraId="2AAC5D5A" w14:textId="77777777" w:rsidR="00DE5358" w:rsidRPr="00DE5358" w:rsidRDefault="00DE5358" w:rsidP="00DE5358">
            <w:pPr>
              <w:rPr>
                <w:del w:id="3507" w:author="Administrator" w:date="2011-08-18T10:26:00Z"/>
              </w:rPr>
            </w:pPr>
            <w:del w:id="3508" w:author="Administrator" w:date="2011-08-18T10:26:00Z">
              <w:r w:rsidRPr="00DE5358">
                <w:delText>RstrctTyp</w:delText>
              </w:r>
            </w:del>
          </w:p>
        </w:tc>
      </w:tr>
      <w:tr w:rsidR="00DE5358" w:rsidRPr="00DE5358" w14:paraId="593DAA96" w14:textId="77777777" w:rsidTr="00BD0927">
        <w:trPr>
          <w:del w:id="3509" w:author="Administrator" w:date="2011-08-18T10:26:00Z"/>
        </w:trPr>
        <w:tc>
          <w:tcPr>
            <w:tcW w:w="828" w:type="dxa"/>
            <w:shd w:val="clear" w:color="auto" w:fill="auto"/>
          </w:tcPr>
          <w:p w14:paraId="7EF39947" w14:textId="77777777" w:rsidR="00DE5358" w:rsidRPr="00DE5358" w:rsidRDefault="00DE5358" w:rsidP="00DE5358">
            <w:pPr>
              <w:rPr>
                <w:del w:id="3510" w:author="Administrator" w:date="2011-08-18T10:26:00Z"/>
              </w:rPr>
            </w:pPr>
            <w:bookmarkStart w:id="3511" w:name="fld_RelationshipRiskSeniority" w:colFirst="1" w:colLast="1"/>
            <w:bookmarkEnd w:id="3499"/>
            <w:del w:id="3512" w:author="Administrator" w:date="2011-08-18T10:26:00Z">
              <w:r w:rsidRPr="00DE5358">
                <w:delText>1605</w:delText>
              </w:r>
            </w:del>
          </w:p>
        </w:tc>
        <w:tc>
          <w:tcPr>
            <w:tcW w:w="2069" w:type="dxa"/>
            <w:shd w:val="clear" w:color="auto" w:fill="auto"/>
          </w:tcPr>
          <w:p w14:paraId="624C36D2" w14:textId="77777777" w:rsidR="00DE5358" w:rsidRPr="00DE5358" w:rsidRDefault="00DE5358" w:rsidP="00DE5358">
            <w:pPr>
              <w:rPr>
                <w:del w:id="3513" w:author="Administrator" w:date="2011-08-18T10:26:00Z"/>
              </w:rPr>
            </w:pPr>
            <w:del w:id="3514" w:author="Administrator" w:date="2011-08-18T10:26:00Z">
              <w:r w:rsidRPr="00DE5358">
                <w:delText>RelationshipRiskSeniority</w:delText>
              </w:r>
            </w:del>
          </w:p>
        </w:tc>
        <w:tc>
          <w:tcPr>
            <w:tcW w:w="1083" w:type="dxa"/>
            <w:shd w:val="clear" w:color="auto" w:fill="auto"/>
          </w:tcPr>
          <w:p w14:paraId="20E00436" w14:textId="77777777" w:rsidR="00DE5358" w:rsidRPr="00DE5358" w:rsidRDefault="00DE5358" w:rsidP="00DE5358">
            <w:pPr>
              <w:rPr>
                <w:del w:id="3515" w:author="Administrator" w:date="2011-08-18T10:26:00Z"/>
              </w:rPr>
            </w:pPr>
            <w:del w:id="3516" w:author="Administrator" w:date="2011-08-18T10:26:00Z">
              <w:r w:rsidRPr="00DE5358">
                <w:delText>String</w:delText>
              </w:r>
            </w:del>
          </w:p>
        </w:tc>
        <w:tc>
          <w:tcPr>
            <w:tcW w:w="4677" w:type="dxa"/>
            <w:shd w:val="clear" w:color="auto" w:fill="auto"/>
          </w:tcPr>
          <w:p w14:paraId="4D0E5100" w14:textId="77777777" w:rsidR="00DE5358" w:rsidRPr="00DE5358" w:rsidRDefault="00DE5358" w:rsidP="00BD0927">
            <w:pPr>
              <w:jc w:val="left"/>
              <w:rPr>
                <w:del w:id="3517" w:author="Administrator" w:date="2011-08-18T10:26:00Z"/>
              </w:rPr>
            </w:pPr>
            <w:del w:id="3518" w:author="Administrator" w:date="2011-08-18T10:26:00Z">
              <w:r w:rsidRPr="00DE5358">
                <w:delText>Relationship Risk instrument's Seniority.</w:delText>
              </w:r>
            </w:del>
          </w:p>
        </w:tc>
        <w:tc>
          <w:tcPr>
            <w:tcW w:w="4411" w:type="dxa"/>
            <w:shd w:val="clear" w:color="auto" w:fill="auto"/>
          </w:tcPr>
          <w:p w14:paraId="39464E7C" w14:textId="77777777" w:rsidR="00DE5358" w:rsidRPr="00DE5358" w:rsidRDefault="00DE5358" w:rsidP="00DE5358">
            <w:pPr>
              <w:rPr>
                <w:del w:id="3519" w:author="Administrator" w:date="2011-08-18T10:26:00Z"/>
              </w:rPr>
            </w:pPr>
            <w:del w:id="3520" w:author="Administrator" w:date="2011-08-18T10:26:00Z">
              <w:r w:rsidRPr="00DE5358">
                <w:delText>Snrty</w:delText>
              </w:r>
            </w:del>
          </w:p>
        </w:tc>
      </w:tr>
      <w:tr w:rsidR="00DE5358" w:rsidRPr="00DE5358" w14:paraId="1DC54905" w14:textId="77777777" w:rsidTr="00BD0927">
        <w:trPr>
          <w:del w:id="3521" w:author="Administrator" w:date="2011-08-18T10:26:00Z"/>
        </w:trPr>
        <w:tc>
          <w:tcPr>
            <w:tcW w:w="828" w:type="dxa"/>
            <w:shd w:val="clear" w:color="auto" w:fill="auto"/>
          </w:tcPr>
          <w:p w14:paraId="2DC61788" w14:textId="77777777" w:rsidR="00DE5358" w:rsidRPr="00DE5358" w:rsidRDefault="00DE5358" w:rsidP="00DE5358">
            <w:pPr>
              <w:rPr>
                <w:del w:id="3522" w:author="Administrator" w:date="2011-08-18T10:26:00Z"/>
              </w:rPr>
            </w:pPr>
            <w:bookmarkStart w:id="3523" w:name="fld_RelationshipRiskPutOrCall" w:colFirst="1" w:colLast="1"/>
            <w:bookmarkEnd w:id="3511"/>
            <w:del w:id="3524" w:author="Administrator" w:date="2011-08-18T10:26:00Z">
              <w:r w:rsidRPr="00DE5358">
                <w:delText>1606</w:delText>
              </w:r>
            </w:del>
          </w:p>
        </w:tc>
        <w:tc>
          <w:tcPr>
            <w:tcW w:w="2069" w:type="dxa"/>
            <w:shd w:val="clear" w:color="auto" w:fill="auto"/>
          </w:tcPr>
          <w:p w14:paraId="23818A7C" w14:textId="77777777" w:rsidR="00DE5358" w:rsidRPr="00DE5358" w:rsidRDefault="00DE5358" w:rsidP="00DE5358">
            <w:pPr>
              <w:rPr>
                <w:del w:id="3525" w:author="Administrator" w:date="2011-08-18T10:26:00Z"/>
              </w:rPr>
            </w:pPr>
            <w:del w:id="3526" w:author="Administrator" w:date="2011-08-18T10:26:00Z">
              <w:r w:rsidRPr="00DE5358">
                <w:delText>RelationshipRiskPutOrCall</w:delText>
              </w:r>
            </w:del>
          </w:p>
        </w:tc>
        <w:tc>
          <w:tcPr>
            <w:tcW w:w="1083" w:type="dxa"/>
            <w:shd w:val="clear" w:color="auto" w:fill="auto"/>
          </w:tcPr>
          <w:p w14:paraId="3BAA74DD" w14:textId="77777777" w:rsidR="00DE5358" w:rsidRPr="00DE5358" w:rsidRDefault="00DE5358" w:rsidP="00DE5358">
            <w:pPr>
              <w:rPr>
                <w:del w:id="3527" w:author="Administrator" w:date="2011-08-18T10:26:00Z"/>
              </w:rPr>
            </w:pPr>
            <w:del w:id="3528" w:author="Administrator" w:date="2011-08-18T10:26:00Z">
              <w:r w:rsidRPr="00DE5358">
                <w:delText>int</w:delText>
              </w:r>
            </w:del>
          </w:p>
        </w:tc>
        <w:tc>
          <w:tcPr>
            <w:tcW w:w="4677" w:type="dxa"/>
            <w:shd w:val="clear" w:color="auto" w:fill="auto"/>
          </w:tcPr>
          <w:p w14:paraId="15521682" w14:textId="77777777" w:rsidR="00DE5358" w:rsidRDefault="00DE5358" w:rsidP="00BD0927">
            <w:pPr>
              <w:jc w:val="left"/>
              <w:rPr>
                <w:del w:id="3529" w:author="Administrator" w:date="2011-08-18T10:26:00Z"/>
              </w:rPr>
            </w:pPr>
            <w:del w:id="3530" w:author="Administrator" w:date="2011-08-18T10:26:00Z">
              <w:r>
                <w:delText>Relationship Risk instrument's PutOrCall.</w:delText>
              </w:r>
            </w:del>
          </w:p>
          <w:p w14:paraId="09363300" w14:textId="77777777" w:rsidR="00DE5358" w:rsidRPr="00DE5358" w:rsidRDefault="00DE5358" w:rsidP="00BD0927">
            <w:pPr>
              <w:jc w:val="left"/>
              <w:rPr>
                <w:del w:id="3531" w:author="Administrator" w:date="2011-08-18T10:26:00Z"/>
              </w:rPr>
            </w:pPr>
            <w:del w:id="3532" w:author="Administrator" w:date="2011-08-18T10:26:00Z">
              <w:r>
                <w:delText>Valid values:</w:delText>
              </w:r>
              <w:r>
                <w:br/>
              </w:r>
              <w:r>
                <w:tab/>
                <w:delText>0 - Put</w:delText>
              </w:r>
              <w:r>
                <w:br/>
              </w:r>
              <w:r>
                <w:tab/>
                <w:delText>1 - Call</w:delText>
              </w:r>
            </w:del>
          </w:p>
        </w:tc>
        <w:tc>
          <w:tcPr>
            <w:tcW w:w="4411" w:type="dxa"/>
            <w:shd w:val="clear" w:color="auto" w:fill="auto"/>
          </w:tcPr>
          <w:p w14:paraId="7F4F3C32" w14:textId="77777777" w:rsidR="00DE5358" w:rsidRPr="00DE5358" w:rsidRDefault="00DE5358" w:rsidP="00DE5358">
            <w:pPr>
              <w:rPr>
                <w:del w:id="3533" w:author="Administrator" w:date="2011-08-18T10:26:00Z"/>
              </w:rPr>
            </w:pPr>
            <w:del w:id="3534" w:author="Administrator" w:date="2011-08-18T10:26:00Z">
              <w:r w:rsidRPr="00DE5358">
                <w:delText>PutCall</w:delText>
              </w:r>
            </w:del>
          </w:p>
        </w:tc>
      </w:tr>
      <w:tr w:rsidR="00DE5358" w:rsidRPr="00DE5358" w14:paraId="7A93B54F" w14:textId="77777777" w:rsidTr="00BD0927">
        <w:trPr>
          <w:del w:id="3535" w:author="Administrator" w:date="2011-08-18T10:26:00Z"/>
        </w:trPr>
        <w:tc>
          <w:tcPr>
            <w:tcW w:w="828" w:type="dxa"/>
            <w:shd w:val="clear" w:color="auto" w:fill="auto"/>
          </w:tcPr>
          <w:p w14:paraId="348F0C39" w14:textId="77777777" w:rsidR="00DE5358" w:rsidRPr="00DE5358" w:rsidRDefault="00DE5358" w:rsidP="00DE5358">
            <w:pPr>
              <w:rPr>
                <w:del w:id="3536" w:author="Administrator" w:date="2011-08-18T10:26:00Z"/>
              </w:rPr>
            </w:pPr>
            <w:bookmarkStart w:id="3537" w:name="fld_RelationshipRiskFlexibleIndicator" w:colFirst="1" w:colLast="1"/>
            <w:bookmarkEnd w:id="3523"/>
            <w:del w:id="3538" w:author="Administrator" w:date="2011-08-18T10:26:00Z">
              <w:r w:rsidRPr="00DE5358">
                <w:delText>1607</w:delText>
              </w:r>
            </w:del>
          </w:p>
        </w:tc>
        <w:tc>
          <w:tcPr>
            <w:tcW w:w="2069" w:type="dxa"/>
            <w:shd w:val="clear" w:color="auto" w:fill="auto"/>
          </w:tcPr>
          <w:p w14:paraId="6ED4C484" w14:textId="77777777" w:rsidR="00DE5358" w:rsidRPr="00DE5358" w:rsidRDefault="00DE5358" w:rsidP="00DE5358">
            <w:pPr>
              <w:rPr>
                <w:del w:id="3539" w:author="Administrator" w:date="2011-08-18T10:26:00Z"/>
              </w:rPr>
            </w:pPr>
            <w:del w:id="3540" w:author="Administrator" w:date="2011-08-18T10:26:00Z">
              <w:r w:rsidRPr="00DE5358">
                <w:delText>RelationshipRiskFlexibleIndicator</w:delText>
              </w:r>
            </w:del>
          </w:p>
        </w:tc>
        <w:tc>
          <w:tcPr>
            <w:tcW w:w="1083" w:type="dxa"/>
            <w:shd w:val="clear" w:color="auto" w:fill="auto"/>
          </w:tcPr>
          <w:p w14:paraId="7383E5AD" w14:textId="77777777" w:rsidR="00DE5358" w:rsidRPr="00DE5358" w:rsidRDefault="00DE5358" w:rsidP="00DE5358">
            <w:pPr>
              <w:rPr>
                <w:del w:id="3541" w:author="Administrator" w:date="2011-08-18T10:26:00Z"/>
              </w:rPr>
            </w:pPr>
            <w:del w:id="3542" w:author="Administrator" w:date="2011-08-18T10:26:00Z">
              <w:r w:rsidRPr="00DE5358">
                <w:delText>Boolean</w:delText>
              </w:r>
            </w:del>
          </w:p>
        </w:tc>
        <w:tc>
          <w:tcPr>
            <w:tcW w:w="4677" w:type="dxa"/>
            <w:shd w:val="clear" w:color="auto" w:fill="auto"/>
          </w:tcPr>
          <w:p w14:paraId="260F0314" w14:textId="77777777" w:rsidR="00DE5358" w:rsidRPr="00DE5358" w:rsidRDefault="00DE5358" w:rsidP="00BD0927">
            <w:pPr>
              <w:jc w:val="left"/>
              <w:rPr>
                <w:del w:id="3543" w:author="Administrator" w:date="2011-08-18T10:26:00Z"/>
              </w:rPr>
            </w:pPr>
            <w:del w:id="3544" w:author="Administrator" w:date="2011-08-18T10:26:00Z">
              <w:r w:rsidRPr="00DE5358">
                <w:delText>Relationship Risk instrument's FlexibleIndicator.</w:delText>
              </w:r>
            </w:del>
          </w:p>
        </w:tc>
        <w:tc>
          <w:tcPr>
            <w:tcW w:w="4411" w:type="dxa"/>
            <w:shd w:val="clear" w:color="auto" w:fill="auto"/>
          </w:tcPr>
          <w:p w14:paraId="28F5D907" w14:textId="77777777" w:rsidR="00DE5358" w:rsidRPr="00DE5358" w:rsidRDefault="00DE5358" w:rsidP="00DE5358">
            <w:pPr>
              <w:rPr>
                <w:del w:id="3545" w:author="Administrator" w:date="2011-08-18T10:26:00Z"/>
              </w:rPr>
            </w:pPr>
            <w:del w:id="3546" w:author="Administrator" w:date="2011-08-18T10:26:00Z">
              <w:r w:rsidRPr="00DE5358">
                <w:delText>FlexInd</w:delText>
              </w:r>
            </w:del>
          </w:p>
        </w:tc>
      </w:tr>
      <w:tr w:rsidR="00DE5358" w:rsidRPr="00DE5358" w14:paraId="3379FFAD" w14:textId="77777777" w:rsidTr="00BD0927">
        <w:trPr>
          <w:del w:id="3547" w:author="Administrator" w:date="2011-08-18T10:26:00Z"/>
        </w:trPr>
        <w:tc>
          <w:tcPr>
            <w:tcW w:w="828" w:type="dxa"/>
            <w:shd w:val="clear" w:color="auto" w:fill="auto"/>
          </w:tcPr>
          <w:p w14:paraId="0F9F9AC1" w14:textId="77777777" w:rsidR="00DE5358" w:rsidRPr="00DE5358" w:rsidRDefault="00DE5358" w:rsidP="00DE5358">
            <w:pPr>
              <w:rPr>
                <w:del w:id="3548" w:author="Administrator" w:date="2011-08-18T10:26:00Z"/>
              </w:rPr>
            </w:pPr>
            <w:bookmarkStart w:id="3549" w:name="fld_RelationshipRiskCouponRate" w:colFirst="1" w:colLast="1"/>
            <w:bookmarkEnd w:id="3537"/>
            <w:del w:id="3550" w:author="Administrator" w:date="2011-08-18T10:26:00Z">
              <w:r w:rsidRPr="00DE5358">
                <w:delText>1608</w:delText>
              </w:r>
            </w:del>
          </w:p>
        </w:tc>
        <w:tc>
          <w:tcPr>
            <w:tcW w:w="2069" w:type="dxa"/>
            <w:shd w:val="clear" w:color="auto" w:fill="auto"/>
          </w:tcPr>
          <w:p w14:paraId="790085BF" w14:textId="77777777" w:rsidR="00DE5358" w:rsidRPr="00DE5358" w:rsidRDefault="00DE5358" w:rsidP="00DE5358">
            <w:pPr>
              <w:rPr>
                <w:del w:id="3551" w:author="Administrator" w:date="2011-08-18T10:26:00Z"/>
              </w:rPr>
            </w:pPr>
            <w:del w:id="3552" w:author="Administrator" w:date="2011-08-18T10:26:00Z">
              <w:r w:rsidRPr="00DE5358">
                <w:delText>RelationshipRiskCouponRate</w:delText>
              </w:r>
            </w:del>
          </w:p>
        </w:tc>
        <w:tc>
          <w:tcPr>
            <w:tcW w:w="1083" w:type="dxa"/>
            <w:shd w:val="clear" w:color="auto" w:fill="auto"/>
          </w:tcPr>
          <w:p w14:paraId="2417F3F6" w14:textId="77777777" w:rsidR="00DE5358" w:rsidRPr="00DE5358" w:rsidRDefault="00DE5358" w:rsidP="00DE5358">
            <w:pPr>
              <w:rPr>
                <w:del w:id="3553" w:author="Administrator" w:date="2011-08-18T10:26:00Z"/>
              </w:rPr>
            </w:pPr>
            <w:del w:id="3554" w:author="Administrator" w:date="2011-08-18T10:26:00Z">
              <w:r w:rsidRPr="00DE5358">
                <w:delText>Percentage</w:delText>
              </w:r>
            </w:del>
          </w:p>
        </w:tc>
        <w:tc>
          <w:tcPr>
            <w:tcW w:w="4677" w:type="dxa"/>
            <w:shd w:val="clear" w:color="auto" w:fill="auto"/>
          </w:tcPr>
          <w:p w14:paraId="45F6FCB5" w14:textId="77777777" w:rsidR="00DE5358" w:rsidRPr="00DE5358" w:rsidRDefault="00DE5358" w:rsidP="00BD0927">
            <w:pPr>
              <w:jc w:val="left"/>
              <w:rPr>
                <w:del w:id="3555" w:author="Administrator" w:date="2011-08-18T10:26:00Z"/>
              </w:rPr>
            </w:pPr>
            <w:del w:id="3556" w:author="Administrator" w:date="2011-08-18T10:26:00Z">
              <w:r w:rsidRPr="00DE5358">
                <w:delText>Relationship Risk instrument's CouponRate.</w:delText>
              </w:r>
            </w:del>
          </w:p>
        </w:tc>
        <w:tc>
          <w:tcPr>
            <w:tcW w:w="4411" w:type="dxa"/>
            <w:shd w:val="clear" w:color="auto" w:fill="auto"/>
          </w:tcPr>
          <w:p w14:paraId="2F498B83" w14:textId="77777777" w:rsidR="00DE5358" w:rsidRPr="00DE5358" w:rsidRDefault="00DE5358" w:rsidP="00DE5358">
            <w:pPr>
              <w:rPr>
                <w:del w:id="3557" w:author="Administrator" w:date="2011-08-18T10:26:00Z"/>
              </w:rPr>
            </w:pPr>
            <w:del w:id="3558" w:author="Administrator" w:date="2011-08-18T10:26:00Z">
              <w:r w:rsidRPr="00DE5358">
                <w:delText>CpnRt</w:delText>
              </w:r>
            </w:del>
          </w:p>
        </w:tc>
      </w:tr>
      <w:tr w:rsidR="00DE5358" w:rsidRPr="00DE5358" w14:paraId="15953B96" w14:textId="77777777" w:rsidTr="00BD0927">
        <w:trPr>
          <w:del w:id="3559" w:author="Administrator" w:date="2011-08-18T10:26:00Z"/>
        </w:trPr>
        <w:tc>
          <w:tcPr>
            <w:tcW w:w="828" w:type="dxa"/>
            <w:shd w:val="clear" w:color="auto" w:fill="auto"/>
          </w:tcPr>
          <w:p w14:paraId="6A525694" w14:textId="77777777" w:rsidR="00DE5358" w:rsidRPr="00DE5358" w:rsidRDefault="00DE5358" w:rsidP="00DE5358">
            <w:pPr>
              <w:rPr>
                <w:del w:id="3560" w:author="Administrator" w:date="2011-08-18T10:26:00Z"/>
              </w:rPr>
            </w:pPr>
            <w:bookmarkStart w:id="3561" w:name="fld_RelationshipRiskSecurityExchange" w:colFirst="1" w:colLast="1"/>
            <w:bookmarkEnd w:id="3549"/>
            <w:del w:id="3562" w:author="Administrator" w:date="2011-08-18T10:26:00Z">
              <w:r w:rsidRPr="00DE5358">
                <w:delText>1609</w:delText>
              </w:r>
            </w:del>
          </w:p>
        </w:tc>
        <w:tc>
          <w:tcPr>
            <w:tcW w:w="2069" w:type="dxa"/>
            <w:shd w:val="clear" w:color="auto" w:fill="auto"/>
          </w:tcPr>
          <w:p w14:paraId="73D05796" w14:textId="77777777" w:rsidR="00DE5358" w:rsidRPr="00DE5358" w:rsidRDefault="00DE5358" w:rsidP="00DE5358">
            <w:pPr>
              <w:rPr>
                <w:del w:id="3563" w:author="Administrator" w:date="2011-08-18T10:26:00Z"/>
              </w:rPr>
            </w:pPr>
            <w:del w:id="3564" w:author="Administrator" w:date="2011-08-18T10:26:00Z">
              <w:r w:rsidRPr="00DE5358">
                <w:delText>RelationshipRiskSecurityExchange</w:delText>
              </w:r>
            </w:del>
          </w:p>
        </w:tc>
        <w:tc>
          <w:tcPr>
            <w:tcW w:w="1083" w:type="dxa"/>
            <w:shd w:val="clear" w:color="auto" w:fill="auto"/>
          </w:tcPr>
          <w:p w14:paraId="1ABCFDF2" w14:textId="77777777" w:rsidR="00DE5358" w:rsidRPr="00DE5358" w:rsidRDefault="00DE5358" w:rsidP="00DE5358">
            <w:pPr>
              <w:rPr>
                <w:del w:id="3565" w:author="Administrator" w:date="2011-08-18T10:26:00Z"/>
              </w:rPr>
            </w:pPr>
            <w:del w:id="3566" w:author="Administrator" w:date="2011-08-18T10:26:00Z">
              <w:r w:rsidRPr="00DE5358">
                <w:delText>Exchange</w:delText>
              </w:r>
            </w:del>
          </w:p>
        </w:tc>
        <w:tc>
          <w:tcPr>
            <w:tcW w:w="4677" w:type="dxa"/>
            <w:shd w:val="clear" w:color="auto" w:fill="auto"/>
          </w:tcPr>
          <w:p w14:paraId="5F66E87B" w14:textId="77777777" w:rsidR="00DE5358" w:rsidRPr="00DE5358" w:rsidRDefault="00DE5358" w:rsidP="00BD0927">
            <w:pPr>
              <w:jc w:val="left"/>
              <w:rPr>
                <w:del w:id="3567" w:author="Administrator" w:date="2011-08-18T10:26:00Z"/>
              </w:rPr>
            </w:pPr>
            <w:del w:id="3568" w:author="Administrator" w:date="2011-08-18T10:26:00Z">
              <w:r w:rsidRPr="00DE5358">
                <w:delText>Relationship Risk instrument's SecurityExchange.</w:delText>
              </w:r>
            </w:del>
          </w:p>
        </w:tc>
        <w:tc>
          <w:tcPr>
            <w:tcW w:w="4411" w:type="dxa"/>
            <w:shd w:val="clear" w:color="auto" w:fill="auto"/>
          </w:tcPr>
          <w:p w14:paraId="09F1A009" w14:textId="77777777" w:rsidR="00DE5358" w:rsidRPr="00DE5358" w:rsidRDefault="00DE5358" w:rsidP="00DE5358">
            <w:pPr>
              <w:rPr>
                <w:del w:id="3569" w:author="Administrator" w:date="2011-08-18T10:26:00Z"/>
              </w:rPr>
            </w:pPr>
            <w:del w:id="3570" w:author="Administrator" w:date="2011-08-18T10:26:00Z">
              <w:r w:rsidRPr="00DE5358">
                <w:delText>Exch</w:delText>
              </w:r>
            </w:del>
          </w:p>
        </w:tc>
      </w:tr>
      <w:tr w:rsidR="00DE5358" w:rsidRPr="00DE5358" w14:paraId="2107357C" w14:textId="77777777" w:rsidTr="00BD0927">
        <w:trPr>
          <w:del w:id="3571" w:author="Administrator" w:date="2011-08-18T10:26:00Z"/>
        </w:trPr>
        <w:tc>
          <w:tcPr>
            <w:tcW w:w="828" w:type="dxa"/>
            <w:shd w:val="clear" w:color="auto" w:fill="auto"/>
          </w:tcPr>
          <w:p w14:paraId="191B9374" w14:textId="77777777" w:rsidR="00DE5358" w:rsidRPr="00DE5358" w:rsidRDefault="00DE5358" w:rsidP="00DE5358">
            <w:pPr>
              <w:rPr>
                <w:del w:id="3572" w:author="Administrator" w:date="2011-08-18T10:26:00Z"/>
              </w:rPr>
            </w:pPr>
            <w:bookmarkStart w:id="3573" w:name="fld_RelationshipRiskSecurityDesc" w:colFirst="1" w:colLast="1"/>
            <w:bookmarkEnd w:id="3561"/>
            <w:del w:id="3574" w:author="Administrator" w:date="2011-08-18T10:26:00Z">
              <w:r w:rsidRPr="00DE5358">
                <w:delText>1610</w:delText>
              </w:r>
            </w:del>
          </w:p>
        </w:tc>
        <w:tc>
          <w:tcPr>
            <w:tcW w:w="2069" w:type="dxa"/>
            <w:shd w:val="clear" w:color="auto" w:fill="auto"/>
          </w:tcPr>
          <w:p w14:paraId="51F49830" w14:textId="77777777" w:rsidR="00DE5358" w:rsidRPr="00DE5358" w:rsidRDefault="00DE5358" w:rsidP="00DE5358">
            <w:pPr>
              <w:rPr>
                <w:del w:id="3575" w:author="Administrator" w:date="2011-08-18T10:26:00Z"/>
              </w:rPr>
            </w:pPr>
            <w:del w:id="3576" w:author="Administrator" w:date="2011-08-18T10:26:00Z">
              <w:r w:rsidRPr="00DE5358">
                <w:delText>RelationshipRiskSecurityDesc</w:delText>
              </w:r>
            </w:del>
          </w:p>
        </w:tc>
        <w:tc>
          <w:tcPr>
            <w:tcW w:w="1083" w:type="dxa"/>
            <w:shd w:val="clear" w:color="auto" w:fill="auto"/>
          </w:tcPr>
          <w:p w14:paraId="2F7F5B7B" w14:textId="77777777" w:rsidR="00DE5358" w:rsidRPr="00DE5358" w:rsidRDefault="00DE5358" w:rsidP="00DE5358">
            <w:pPr>
              <w:rPr>
                <w:del w:id="3577" w:author="Administrator" w:date="2011-08-18T10:26:00Z"/>
              </w:rPr>
            </w:pPr>
            <w:del w:id="3578" w:author="Administrator" w:date="2011-08-18T10:26:00Z">
              <w:r w:rsidRPr="00DE5358">
                <w:delText>String</w:delText>
              </w:r>
            </w:del>
          </w:p>
        </w:tc>
        <w:tc>
          <w:tcPr>
            <w:tcW w:w="4677" w:type="dxa"/>
            <w:shd w:val="clear" w:color="auto" w:fill="auto"/>
          </w:tcPr>
          <w:p w14:paraId="43E542B1" w14:textId="77777777" w:rsidR="00DE5358" w:rsidRPr="00DE5358" w:rsidRDefault="00DE5358" w:rsidP="00BD0927">
            <w:pPr>
              <w:jc w:val="left"/>
              <w:rPr>
                <w:del w:id="3579" w:author="Administrator" w:date="2011-08-18T10:26:00Z"/>
              </w:rPr>
            </w:pPr>
            <w:del w:id="3580" w:author="Administrator" w:date="2011-08-18T10:26:00Z">
              <w:r w:rsidRPr="00DE5358">
                <w:delText>Relationship Risk instrument's SecurityDesc.</w:delText>
              </w:r>
            </w:del>
          </w:p>
        </w:tc>
        <w:tc>
          <w:tcPr>
            <w:tcW w:w="4411" w:type="dxa"/>
            <w:shd w:val="clear" w:color="auto" w:fill="auto"/>
          </w:tcPr>
          <w:p w14:paraId="4D3C654E" w14:textId="77777777" w:rsidR="00DE5358" w:rsidRPr="00DE5358" w:rsidRDefault="00DE5358" w:rsidP="00DE5358">
            <w:pPr>
              <w:rPr>
                <w:del w:id="3581" w:author="Administrator" w:date="2011-08-18T10:26:00Z"/>
              </w:rPr>
            </w:pPr>
            <w:del w:id="3582" w:author="Administrator" w:date="2011-08-18T10:26:00Z">
              <w:r w:rsidRPr="00DE5358">
                <w:delText>Desc</w:delText>
              </w:r>
            </w:del>
          </w:p>
        </w:tc>
      </w:tr>
      <w:tr w:rsidR="00DE5358" w:rsidRPr="00DE5358" w14:paraId="66373D84" w14:textId="77777777" w:rsidTr="00BD0927">
        <w:trPr>
          <w:del w:id="3583" w:author="Administrator" w:date="2011-08-18T10:26:00Z"/>
        </w:trPr>
        <w:tc>
          <w:tcPr>
            <w:tcW w:w="828" w:type="dxa"/>
            <w:shd w:val="clear" w:color="auto" w:fill="auto"/>
          </w:tcPr>
          <w:p w14:paraId="2C9B88DA" w14:textId="77777777" w:rsidR="00DE5358" w:rsidRPr="00DE5358" w:rsidRDefault="00DE5358" w:rsidP="00DE5358">
            <w:pPr>
              <w:rPr>
                <w:del w:id="3584" w:author="Administrator" w:date="2011-08-18T10:26:00Z"/>
              </w:rPr>
            </w:pPr>
            <w:bookmarkStart w:id="3585" w:name="fld_RelationshipRiskInstrumentSettlType" w:colFirst="1" w:colLast="1"/>
            <w:bookmarkEnd w:id="3573"/>
            <w:del w:id="3586" w:author="Administrator" w:date="2011-08-18T10:26:00Z">
              <w:r w:rsidRPr="00DE5358">
                <w:delText>1611</w:delText>
              </w:r>
            </w:del>
          </w:p>
        </w:tc>
        <w:tc>
          <w:tcPr>
            <w:tcW w:w="2069" w:type="dxa"/>
            <w:shd w:val="clear" w:color="auto" w:fill="auto"/>
          </w:tcPr>
          <w:p w14:paraId="65DDCC83" w14:textId="77777777" w:rsidR="00DE5358" w:rsidRPr="00DE5358" w:rsidRDefault="00DE5358" w:rsidP="00DE5358">
            <w:pPr>
              <w:rPr>
                <w:del w:id="3587" w:author="Administrator" w:date="2011-08-18T10:26:00Z"/>
              </w:rPr>
            </w:pPr>
            <w:del w:id="3588" w:author="Administrator" w:date="2011-08-18T10:26:00Z">
              <w:r w:rsidRPr="00DE5358">
                <w:delText>RelationshipRiskInstrumentSettlType</w:delText>
              </w:r>
            </w:del>
          </w:p>
        </w:tc>
        <w:tc>
          <w:tcPr>
            <w:tcW w:w="1083" w:type="dxa"/>
            <w:shd w:val="clear" w:color="auto" w:fill="auto"/>
          </w:tcPr>
          <w:p w14:paraId="08FBBC13" w14:textId="77777777" w:rsidR="00DE5358" w:rsidRPr="00DE5358" w:rsidRDefault="00DE5358" w:rsidP="00DE5358">
            <w:pPr>
              <w:rPr>
                <w:del w:id="3589" w:author="Administrator" w:date="2011-08-18T10:26:00Z"/>
              </w:rPr>
            </w:pPr>
            <w:del w:id="3590" w:author="Administrator" w:date="2011-08-18T10:26:00Z">
              <w:r w:rsidRPr="00DE5358">
                <w:delText>String</w:delText>
              </w:r>
            </w:del>
          </w:p>
        </w:tc>
        <w:tc>
          <w:tcPr>
            <w:tcW w:w="4677" w:type="dxa"/>
            <w:shd w:val="clear" w:color="auto" w:fill="auto"/>
          </w:tcPr>
          <w:p w14:paraId="3C6AC965" w14:textId="77777777" w:rsidR="00DE5358" w:rsidRDefault="00DE5358" w:rsidP="00BD0927">
            <w:pPr>
              <w:jc w:val="left"/>
              <w:rPr>
                <w:del w:id="3591" w:author="Administrator" w:date="2011-08-18T10:26:00Z"/>
              </w:rPr>
            </w:pPr>
            <w:del w:id="3592" w:author="Administrator" w:date="2011-08-18T10:26:00Z">
              <w:r>
                <w:delText>Relationship Risk instrument's SettlType.</w:delText>
              </w:r>
            </w:del>
          </w:p>
          <w:p w14:paraId="67BCECC6" w14:textId="77777777" w:rsidR="00DE5358" w:rsidRDefault="00DE5358" w:rsidP="00BD0927">
            <w:pPr>
              <w:jc w:val="left"/>
              <w:rPr>
                <w:del w:id="3593" w:author="Administrator" w:date="2011-08-18T10:26:00Z"/>
              </w:rPr>
            </w:pPr>
            <w:del w:id="3594" w:author="Administrator" w:date="2011-08-18T10:26:00Z">
              <w:r>
                <w:delText>Valid values:</w:delText>
              </w:r>
              <w:r>
                <w:br/>
              </w:r>
              <w:r>
                <w:tab/>
                <w:delText>0 - Regular / FX Spot settlement (T+1 or T+2 depending on currency)</w:delText>
              </w:r>
              <w:r>
                <w:br/>
              </w:r>
              <w:r>
                <w:tab/>
                <w:delText>1 - Cash (TOD / T+0)</w:delText>
              </w:r>
              <w:r>
                <w:br/>
              </w:r>
              <w:r>
                <w:tab/>
                <w:delText>2 - Next Day (TOM / T+1)</w:delText>
              </w:r>
              <w:r>
                <w:br/>
              </w:r>
              <w:r>
                <w:tab/>
                <w:delText>3 - T+2</w:delText>
              </w:r>
              <w:r>
                <w:br/>
              </w:r>
              <w:r>
                <w:tab/>
                <w:delText>4 - T+3</w:delText>
              </w:r>
              <w:r>
                <w:br/>
              </w:r>
              <w:r>
                <w:tab/>
                <w:delText>5 - T+4</w:delText>
              </w:r>
              <w:r>
                <w:br/>
              </w:r>
              <w:r>
                <w:tab/>
                <w:delText>6 - Future</w:delText>
              </w:r>
              <w:r>
                <w:br/>
              </w:r>
              <w:r>
                <w:tab/>
                <w:delText>7 - When And If Issued</w:delText>
              </w:r>
              <w:r>
                <w:br/>
              </w:r>
              <w:r>
                <w:tab/>
                <w:delText>8 - Sellers Option</w:delText>
              </w:r>
              <w:r>
                <w:br/>
              </w:r>
              <w:r>
                <w:tab/>
                <w:delText>9 - T+5</w:delText>
              </w:r>
              <w:r>
                <w:br/>
              </w:r>
              <w:r>
                <w:tab/>
                <w:delText>B - Broken date - for FX expressing non-standard tenor, SettlDate (64) must be specified</w:delText>
              </w:r>
              <w:r>
                <w:br/>
              </w:r>
              <w:r>
                <w:tab/>
                <w:delText>C - FX Spot Next settlement (Spot+1, aka next day)</w:delText>
              </w:r>
            </w:del>
          </w:p>
          <w:p w14:paraId="55D453E6" w14:textId="77777777" w:rsidR="00DE5358" w:rsidRDefault="00DE5358" w:rsidP="00BD0927">
            <w:pPr>
              <w:jc w:val="left"/>
              <w:rPr>
                <w:del w:id="3595" w:author="Administrator" w:date="2011-08-18T10:26:00Z"/>
              </w:rPr>
            </w:pPr>
          </w:p>
          <w:p w14:paraId="4DA394F1" w14:textId="77777777" w:rsidR="00DE5358" w:rsidRPr="00DE5358" w:rsidRDefault="00DE5358" w:rsidP="00BD0927">
            <w:pPr>
              <w:jc w:val="left"/>
              <w:rPr>
                <w:del w:id="3596" w:author="Administrator" w:date="2011-08-18T10:26:00Z"/>
              </w:rPr>
            </w:pPr>
            <w:del w:id="3597" w:author="Administrator" w:date="2011-08-18T10:26:00Z">
              <w:r>
                <w:delText>or any value conforming to the data type Tenor</w:delText>
              </w:r>
            </w:del>
          </w:p>
        </w:tc>
        <w:tc>
          <w:tcPr>
            <w:tcW w:w="4411" w:type="dxa"/>
            <w:shd w:val="clear" w:color="auto" w:fill="auto"/>
          </w:tcPr>
          <w:p w14:paraId="1795BB18" w14:textId="77777777" w:rsidR="00DE5358" w:rsidRPr="00DE5358" w:rsidRDefault="00DE5358" w:rsidP="00DE5358">
            <w:pPr>
              <w:rPr>
                <w:del w:id="3598" w:author="Administrator" w:date="2011-08-18T10:26:00Z"/>
              </w:rPr>
            </w:pPr>
            <w:del w:id="3599" w:author="Administrator" w:date="2011-08-18T10:26:00Z">
              <w:r w:rsidRPr="00DE5358">
                <w:delText>SettlTyp</w:delText>
              </w:r>
            </w:del>
          </w:p>
        </w:tc>
      </w:tr>
      <w:tr w:rsidR="00DE5358" w:rsidRPr="00DE5358" w14:paraId="07CDB4EC" w14:textId="77777777" w:rsidTr="00BD0927">
        <w:trPr>
          <w:del w:id="3600" w:author="Administrator" w:date="2011-08-18T10:26:00Z"/>
        </w:trPr>
        <w:tc>
          <w:tcPr>
            <w:tcW w:w="828" w:type="dxa"/>
            <w:shd w:val="clear" w:color="auto" w:fill="auto"/>
          </w:tcPr>
          <w:p w14:paraId="703FDAD3" w14:textId="77777777" w:rsidR="00DE5358" w:rsidRPr="00DE5358" w:rsidRDefault="00DE5358" w:rsidP="00DE5358">
            <w:pPr>
              <w:rPr>
                <w:del w:id="3601" w:author="Administrator" w:date="2011-08-18T10:26:00Z"/>
              </w:rPr>
            </w:pPr>
            <w:bookmarkStart w:id="3602" w:name="fld_RelationshipRiskInstrumentMultiplier" w:colFirst="1" w:colLast="1"/>
            <w:bookmarkEnd w:id="3585"/>
            <w:del w:id="3603" w:author="Administrator" w:date="2011-08-18T10:26:00Z">
              <w:r w:rsidRPr="00DE5358">
                <w:delText>1612</w:delText>
              </w:r>
            </w:del>
          </w:p>
        </w:tc>
        <w:tc>
          <w:tcPr>
            <w:tcW w:w="2069" w:type="dxa"/>
            <w:shd w:val="clear" w:color="auto" w:fill="auto"/>
          </w:tcPr>
          <w:p w14:paraId="5CBAC3BE" w14:textId="77777777" w:rsidR="00DE5358" w:rsidRPr="00DE5358" w:rsidRDefault="00DE5358" w:rsidP="00DE5358">
            <w:pPr>
              <w:rPr>
                <w:del w:id="3604" w:author="Administrator" w:date="2011-08-18T10:26:00Z"/>
              </w:rPr>
            </w:pPr>
            <w:del w:id="3605" w:author="Administrator" w:date="2011-08-18T10:26:00Z">
              <w:r w:rsidRPr="00DE5358">
                <w:delText>RelationshipRiskInstrumentMultiplier</w:delText>
              </w:r>
            </w:del>
          </w:p>
        </w:tc>
        <w:tc>
          <w:tcPr>
            <w:tcW w:w="1083" w:type="dxa"/>
            <w:shd w:val="clear" w:color="auto" w:fill="auto"/>
          </w:tcPr>
          <w:p w14:paraId="03F429DE" w14:textId="77777777" w:rsidR="00DE5358" w:rsidRPr="00DE5358" w:rsidRDefault="00DE5358" w:rsidP="00DE5358">
            <w:pPr>
              <w:rPr>
                <w:del w:id="3606" w:author="Administrator" w:date="2011-08-18T10:26:00Z"/>
              </w:rPr>
            </w:pPr>
            <w:del w:id="3607" w:author="Administrator" w:date="2011-08-18T10:26:00Z">
              <w:r w:rsidRPr="00DE5358">
                <w:delText>float</w:delText>
              </w:r>
            </w:del>
          </w:p>
        </w:tc>
        <w:tc>
          <w:tcPr>
            <w:tcW w:w="4677" w:type="dxa"/>
            <w:shd w:val="clear" w:color="auto" w:fill="auto"/>
          </w:tcPr>
          <w:p w14:paraId="48F6D4F5" w14:textId="77777777" w:rsidR="00DE5358" w:rsidRPr="00DE5358" w:rsidRDefault="00DE5358" w:rsidP="00BD0927">
            <w:pPr>
              <w:jc w:val="left"/>
              <w:rPr>
                <w:del w:id="3608" w:author="Administrator" w:date="2011-08-18T10:26:00Z"/>
              </w:rPr>
            </w:pPr>
            <w:del w:id="3609" w:author="Administrator" w:date="2011-08-18T10:26:00Z">
              <w:r w:rsidRPr="00DE5358">
                <w:delText>Relationship risk instrument's RiskInstrumentMultiplier.</w:delText>
              </w:r>
            </w:del>
          </w:p>
        </w:tc>
        <w:tc>
          <w:tcPr>
            <w:tcW w:w="4411" w:type="dxa"/>
            <w:shd w:val="clear" w:color="auto" w:fill="auto"/>
          </w:tcPr>
          <w:p w14:paraId="40549465" w14:textId="77777777" w:rsidR="00DE5358" w:rsidRPr="00DE5358" w:rsidRDefault="00DE5358" w:rsidP="00DE5358">
            <w:pPr>
              <w:rPr>
                <w:del w:id="3610" w:author="Administrator" w:date="2011-08-18T10:26:00Z"/>
              </w:rPr>
            </w:pPr>
            <w:del w:id="3611" w:author="Administrator" w:date="2011-08-18T10:26:00Z">
              <w:r w:rsidRPr="00DE5358">
                <w:delText>Mult</w:delText>
              </w:r>
            </w:del>
          </w:p>
        </w:tc>
      </w:tr>
      <w:tr w:rsidR="00DE5358" w:rsidRPr="00DE5358" w14:paraId="03099DFF" w14:textId="77777777" w:rsidTr="00BD0927">
        <w:trPr>
          <w:del w:id="3612" w:author="Administrator" w:date="2011-08-18T10:26:00Z"/>
        </w:trPr>
        <w:tc>
          <w:tcPr>
            <w:tcW w:w="828" w:type="dxa"/>
            <w:shd w:val="clear" w:color="auto" w:fill="auto"/>
          </w:tcPr>
          <w:p w14:paraId="79A2671F" w14:textId="77777777" w:rsidR="00DE5358" w:rsidRPr="00DE5358" w:rsidRDefault="00DE5358" w:rsidP="00DE5358">
            <w:pPr>
              <w:rPr>
                <w:del w:id="3613" w:author="Administrator" w:date="2011-08-18T10:26:00Z"/>
              </w:rPr>
            </w:pPr>
            <w:bookmarkStart w:id="3614" w:name="fld_NoRelationshipRiskWarningLevels" w:colFirst="1" w:colLast="1"/>
            <w:bookmarkEnd w:id="3602"/>
            <w:del w:id="3615" w:author="Administrator" w:date="2011-08-18T10:26:00Z">
              <w:r w:rsidRPr="00DE5358">
                <w:delText>1613</w:delText>
              </w:r>
            </w:del>
          </w:p>
        </w:tc>
        <w:tc>
          <w:tcPr>
            <w:tcW w:w="2069" w:type="dxa"/>
            <w:shd w:val="clear" w:color="auto" w:fill="auto"/>
          </w:tcPr>
          <w:p w14:paraId="665B029A" w14:textId="77777777" w:rsidR="00DE5358" w:rsidRPr="00DE5358" w:rsidRDefault="00DE5358" w:rsidP="00DE5358">
            <w:pPr>
              <w:rPr>
                <w:del w:id="3616" w:author="Administrator" w:date="2011-08-18T10:26:00Z"/>
              </w:rPr>
            </w:pPr>
            <w:del w:id="3617" w:author="Administrator" w:date="2011-08-18T10:26:00Z">
              <w:r w:rsidRPr="00DE5358">
                <w:delText>NoRelationshipRiskWarningLevels</w:delText>
              </w:r>
            </w:del>
          </w:p>
        </w:tc>
        <w:tc>
          <w:tcPr>
            <w:tcW w:w="1083" w:type="dxa"/>
            <w:shd w:val="clear" w:color="auto" w:fill="auto"/>
          </w:tcPr>
          <w:p w14:paraId="4C7FAEFA" w14:textId="77777777" w:rsidR="00DE5358" w:rsidRPr="00DE5358" w:rsidRDefault="00DE5358" w:rsidP="00DE5358">
            <w:pPr>
              <w:rPr>
                <w:del w:id="3618" w:author="Administrator" w:date="2011-08-18T10:26:00Z"/>
              </w:rPr>
            </w:pPr>
            <w:del w:id="3619" w:author="Administrator" w:date="2011-08-18T10:26:00Z">
              <w:r w:rsidRPr="00DE5358">
                <w:delText>NumInGroup</w:delText>
              </w:r>
            </w:del>
          </w:p>
        </w:tc>
        <w:tc>
          <w:tcPr>
            <w:tcW w:w="4677" w:type="dxa"/>
            <w:shd w:val="clear" w:color="auto" w:fill="auto"/>
          </w:tcPr>
          <w:p w14:paraId="59688F46" w14:textId="77777777" w:rsidR="00DE5358" w:rsidRPr="00DE5358" w:rsidRDefault="00DE5358" w:rsidP="00BD0927">
            <w:pPr>
              <w:jc w:val="left"/>
              <w:rPr>
                <w:del w:id="3620" w:author="Administrator" w:date="2011-08-18T10:26:00Z"/>
              </w:rPr>
            </w:pPr>
            <w:del w:id="3621" w:author="Administrator" w:date="2011-08-18T10:26:00Z">
              <w:r w:rsidRPr="00DE5358">
                <w:delText>Number of RelationshipRiskWarningLevels.</w:delText>
              </w:r>
            </w:del>
          </w:p>
        </w:tc>
        <w:tc>
          <w:tcPr>
            <w:tcW w:w="4411" w:type="dxa"/>
            <w:shd w:val="clear" w:color="auto" w:fill="auto"/>
          </w:tcPr>
          <w:p w14:paraId="1B4D6432" w14:textId="77777777" w:rsidR="00DE5358" w:rsidRPr="00DE5358" w:rsidRDefault="00DE5358" w:rsidP="00DE5358">
            <w:pPr>
              <w:rPr>
                <w:del w:id="3622" w:author="Administrator" w:date="2011-08-18T10:26:00Z"/>
              </w:rPr>
            </w:pPr>
          </w:p>
        </w:tc>
      </w:tr>
      <w:tr w:rsidR="00DE5358" w:rsidRPr="00DE5358" w14:paraId="086675B6" w14:textId="77777777" w:rsidTr="00BD0927">
        <w:trPr>
          <w:del w:id="3623" w:author="Administrator" w:date="2011-08-18T10:26:00Z"/>
        </w:trPr>
        <w:tc>
          <w:tcPr>
            <w:tcW w:w="828" w:type="dxa"/>
            <w:shd w:val="clear" w:color="auto" w:fill="auto"/>
          </w:tcPr>
          <w:p w14:paraId="22FEEC39" w14:textId="77777777" w:rsidR="00DE5358" w:rsidRPr="00DE5358" w:rsidRDefault="00DE5358" w:rsidP="00DE5358">
            <w:pPr>
              <w:rPr>
                <w:del w:id="3624" w:author="Administrator" w:date="2011-08-18T10:26:00Z"/>
              </w:rPr>
            </w:pPr>
            <w:bookmarkStart w:id="3625" w:name="fld_RelationshipRiskWarningLevelPercent" w:colFirst="1" w:colLast="1"/>
            <w:bookmarkEnd w:id="3614"/>
            <w:del w:id="3626" w:author="Administrator" w:date="2011-08-18T10:26:00Z">
              <w:r w:rsidRPr="00DE5358">
                <w:delText>1614</w:delText>
              </w:r>
            </w:del>
          </w:p>
        </w:tc>
        <w:tc>
          <w:tcPr>
            <w:tcW w:w="2069" w:type="dxa"/>
            <w:shd w:val="clear" w:color="auto" w:fill="auto"/>
          </w:tcPr>
          <w:p w14:paraId="28B8FD1C" w14:textId="77777777" w:rsidR="00DE5358" w:rsidRPr="00DE5358" w:rsidRDefault="00DE5358" w:rsidP="00DE5358">
            <w:pPr>
              <w:rPr>
                <w:del w:id="3627" w:author="Administrator" w:date="2011-08-18T10:26:00Z"/>
              </w:rPr>
            </w:pPr>
            <w:del w:id="3628" w:author="Administrator" w:date="2011-08-18T10:26:00Z">
              <w:r w:rsidRPr="00DE5358">
                <w:delText>RelationshipRiskWarningLevelPercent</w:delText>
              </w:r>
            </w:del>
          </w:p>
        </w:tc>
        <w:tc>
          <w:tcPr>
            <w:tcW w:w="1083" w:type="dxa"/>
            <w:shd w:val="clear" w:color="auto" w:fill="auto"/>
          </w:tcPr>
          <w:p w14:paraId="5BD2E0B4" w14:textId="77777777" w:rsidR="00DE5358" w:rsidRPr="00DE5358" w:rsidRDefault="00DE5358" w:rsidP="00DE5358">
            <w:pPr>
              <w:rPr>
                <w:del w:id="3629" w:author="Administrator" w:date="2011-08-18T10:26:00Z"/>
              </w:rPr>
            </w:pPr>
            <w:del w:id="3630" w:author="Administrator" w:date="2011-08-18T10:26:00Z">
              <w:r w:rsidRPr="00DE5358">
                <w:delText>Percentage</w:delText>
              </w:r>
            </w:del>
          </w:p>
        </w:tc>
        <w:tc>
          <w:tcPr>
            <w:tcW w:w="4677" w:type="dxa"/>
            <w:shd w:val="clear" w:color="auto" w:fill="auto"/>
          </w:tcPr>
          <w:p w14:paraId="440348CF" w14:textId="77777777" w:rsidR="00DE5358" w:rsidRPr="00DE5358" w:rsidRDefault="00DE5358" w:rsidP="00BD0927">
            <w:pPr>
              <w:jc w:val="left"/>
              <w:rPr>
                <w:del w:id="3631" w:author="Administrator" w:date="2011-08-18T10:26:00Z"/>
              </w:rPr>
            </w:pPr>
            <w:del w:id="3632" w:author="Administrator" w:date="2011-08-18T10:26:00Z">
              <w:r w:rsidRPr="00DE5358">
                <w:delText>Relationship's RiskWarningLevelPercent.</w:delText>
              </w:r>
            </w:del>
          </w:p>
        </w:tc>
        <w:tc>
          <w:tcPr>
            <w:tcW w:w="4411" w:type="dxa"/>
            <w:shd w:val="clear" w:color="auto" w:fill="auto"/>
          </w:tcPr>
          <w:p w14:paraId="4D0D0ADC" w14:textId="77777777" w:rsidR="00DE5358" w:rsidRPr="00DE5358" w:rsidRDefault="00DE5358" w:rsidP="00DE5358">
            <w:pPr>
              <w:rPr>
                <w:del w:id="3633" w:author="Administrator" w:date="2011-08-18T10:26:00Z"/>
              </w:rPr>
            </w:pPr>
            <w:del w:id="3634" w:author="Administrator" w:date="2011-08-18T10:26:00Z">
              <w:r w:rsidRPr="00DE5358">
                <w:delText>Pct</w:delText>
              </w:r>
            </w:del>
          </w:p>
        </w:tc>
      </w:tr>
      <w:tr w:rsidR="00DE5358" w:rsidRPr="00DE5358" w14:paraId="20DCFDF6" w14:textId="77777777" w:rsidTr="00BD0927">
        <w:trPr>
          <w:del w:id="3635" w:author="Administrator" w:date="2011-08-18T10:26:00Z"/>
        </w:trPr>
        <w:tc>
          <w:tcPr>
            <w:tcW w:w="828" w:type="dxa"/>
            <w:shd w:val="clear" w:color="auto" w:fill="auto"/>
          </w:tcPr>
          <w:p w14:paraId="5DBE8E26" w14:textId="77777777" w:rsidR="00DE5358" w:rsidRPr="00DE5358" w:rsidRDefault="00DE5358" w:rsidP="00DE5358">
            <w:pPr>
              <w:rPr>
                <w:del w:id="3636" w:author="Administrator" w:date="2011-08-18T10:26:00Z"/>
              </w:rPr>
            </w:pPr>
            <w:bookmarkStart w:id="3637" w:name="fld_RelationshipRiskWarningLevelName" w:colFirst="1" w:colLast="1"/>
            <w:bookmarkEnd w:id="3625"/>
            <w:del w:id="3638" w:author="Administrator" w:date="2011-08-18T10:26:00Z">
              <w:r w:rsidRPr="00DE5358">
                <w:delText>1615</w:delText>
              </w:r>
            </w:del>
          </w:p>
        </w:tc>
        <w:tc>
          <w:tcPr>
            <w:tcW w:w="2069" w:type="dxa"/>
            <w:shd w:val="clear" w:color="auto" w:fill="auto"/>
          </w:tcPr>
          <w:p w14:paraId="72602922" w14:textId="77777777" w:rsidR="00DE5358" w:rsidRPr="00DE5358" w:rsidRDefault="00DE5358" w:rsidP="00DE5358">
            <w:pPr>
              <w:rPr>
                <w:del w:id="3639" w:author="Administrator" w:date="2011-08-18T10:26:00Z"/>
              </w:rPr>
            </w:pPr>
            <w:del w:id="3640" w:author="Administrator" w:date="2011-08-18T10:26:00Z">
              <w:r w:rsidRPr="00DE5358">
                <w:delText>RelationshipRiskWarningLevelName</w:delText>
              </w:r>
            </w:del>
          </w:p>
        </w:tc>
        <w:tc>
          <w:tcPr>
            <w:tcW w:w="1083" w:type="dxa"/>
            <w:shd w:val="clear" w:color="auto" w:fill="auto"/>
          </w:tcPr>
          <w:p w14:paraId="6E16FBAE" w14:textId="77777777" w:rsidR="00DE5358" w:rsidRPr="00DE5358" w:rsidRDefault="00DE5358" w:rsidP="00DE5358">
            <w:pPr>
              <w:rPr>
                <w:del w:id="3641" w:author="Administrator" w:date="2011-08-18T10:26:00Z"/>
              </w:rPr>
            </w:pPr>
            <w:del w:id="3642" w:author="Administrator" w:date="2011-08-18T10:26:00Z">
              <w:r w:rsidRPr="00DE5358">
                <w:delText>String</w:delText>
              </w:r>
            </w:del>
          </w:p>
        </w:tc>
        <w:tc>
          <w:tcPr>
            <w:tcW w:w="4677" w:type="dxa"/>
            <w:shd w:val="clear" w:color="auto" w:fill="auto"/>
          </w:tcPr>
          <w:p w14:paraId="02C225A5" w14:textId="77777777" w:rsidR="00DE5358" w:rsidRPr="00DE5358" w:rsidRDefault="00DE5358" w:rsidP="00BD0927">
            <w:pPr>
              <w:jc w:val="left"/>
              <w:rPr>
                <w:del w:id="3643" w:author="Administrator" w:date="2011-08-18T10:26:00Z"/>
              </w:rPr>
            </w:pPr>
            <w:del w:id="3644" w:author="Administrator" w:date="2011-08-18T10:26:00Z">
              <w:r w:rsidRPr="00DE5358">
                <w:delText>Relationship's RiskWarningLevelName.</w:delText>
              </w:r>
            </w:del>
          </w:p>
        </w:tc>
        <w:tc>
          <w:tcPr>
            <w:tcW w:w="4411" w:type="dxa"/>
            <w:shd w:val="clear" w:color="auto" w:fill="auto"/>
          </w:tcPr>
          <w:p w14:paraId="6D2ADFEA" w14:textId="77777777" w:rsidR="00DE5358" w:rsidRPr="00DE5358" w:rsidRDefault="00DE5358" w:rsidP="00DE5358">
            <w:pPr>
              <w:rPr>
                <w:del w:id="3645" w:author="Administrator" w:date="2011-08-18T10:26:00Z"/>
              </w:rPr>
            </w:pPr>
            <w:del w:id="3646" w:author="Administrator" w:date="2011-08-18T10:26:00Z">
              <w:r w:rsidRPr="00DE5358">
                <w:delText>Nme</w:delText>
              </w:r>
            </w:del>
          </w:p>
        </w:tc>
      </w:tr>
      <w:tr w:rsidR="00DE5358" w:rsidRPr="00DE5358" w14:paraId="59D972D4" w14:textId="77777777" w:rsidTr="00BD0927">
        <w:trPr>
          <w:del w:id="3647" w:author="Administrator" w:date="2011-08-18T10:26:00Z"/>
        </w:trPr>
        <w:tc>
          <w:tcPr>
            <w:tcW w:w="828" w:type="dxa"/>
            <w:shd w:val="clear" w:color="auto" w:fill="auto"/>
          </w:tcPr>
          <w:p w14:paraId="59078AC7" w14:textId="77777777" w:rsidR="00DE5358" w:rsidRPr="00DE5358" w:rsidRDefault="00DE5358" w:rsidP="00DE5358">
            <w:pPr>
              <w:rPr>
                <w:del w:id="3648" w:author="Administrator" w:date="2011-08-18T10:26:00Z"/>
              </w:rPr>
            </w:pPr>
            <w:bookmarkStart w:id="3649" w:name="fld_RiskSecurityExchange" w:colFirst="1" w:colLast="1"/>
            <w:bookmarkEnd w:id="3637"/>
            <w:del w:id="3650" w:author="Administrator" w:date="2011-08-18T10:26:00Z">
              <w:r w:rsidRPr="00DE5358">
                <w:delText>1616</w:delText>
              </w:r>
            </w:del>
          </w:p>
        </w:tc>
        <w:tc>
          <w:tcPr>
            <w:tcW w:w="2069" w:type="dxa"/>
            <w:shd w:val="clear" w:color="auto" w:fill="auto"/>
          </w:tcPr>
          <w:p w14:paraId="1163C7EB" w14:textId="77777777" w:rsidR="00DE5358" w:rsidRPr="00DE5358" w:rsidRDefault="00DE5358" w:rsidP="00DE5358">
            <w:pPr>
              <w:rPr>
                <w:del w:id="3651" w:author="Administrator" w:date="2011-08-18T10:26:00Z"/>
              </w:rPr>
            </w:pPr>
            <w:del w:id="3652" w:author="Administrator" w:date="2011-08-18T10:26:00Z">
              <w:r w:rsidRPr="00DE5358">
                <w:delText>RiskSecurityExchange</w:delText>
              </w:r>
            </w:del>
          </w:p>
        </w:tc>
        <w:tc>
          <w:tcPr>
            <w:tcW w:w="1083" w:type="dxa"/>
            <w:shd w:val="clear" w:color="auto" w:fill="auto"/>
          </w:tcPr>
          <w:p w14:paraId="3BF92AC2" w14:textId="77777777" w:rsidR="00DE5358" w:rsidRPr="00DE5358" w:rsidRDefault="00DE5358" w:rsidP="00DE5358">
            <w:pPr>
              <w:rPr>
                <w:del w:id="3653" w:author="Administrator" w:date="2011-08-18T10:26:00Z"/>
              </w:rPr>
            </w:pPr>
            <w:del w:id="3654" w:author="Administrator" w:date="2011-08-18T10:26:00Z">
              <w:r w:rsidRPr="00DE5358">
                <w:delText>Exchange</w:delText>
              </w:r>
            </w:del>
          </w:p>
        </w:tc>
        <w:tc>
          <w:tcPr>
            <w:tcW w:w="4677" w:type="dxa"/>
            <w:shd w:val="clear" w:color="auto" w:fill="auto"/>
          </w:tcPr>
          <w:p w14:paraId="60EA2AA4" w14:textId="77777777" w:rsidR="00DE5358" w:rsidRPr="00DE5358" w:rsidRDefault="00DE5358" w:rsidP="00BD0927">
            <w:pPr>
              <w:jc w:val="left"/>
              <w:rPr>
                <w:del w:id="3655" w:author="Administrator" w:date="2011-08-18T10:26:00Z"/>
              </w:rPr>
            </w:pPr>
            <w:del w:id="3656" w:author="Administrator" w:date="2011-08-18T10:26:00Z">
              <w:r w:rsidRPr="00DE5358">
                <w:delText>Risk instrument's SecurityExchange.</w:delText>
              </w:r>
            </w:del>
          </w:p>
        </w:tc>
        <w:tc>
          <w:tcPr>
            <w:tcW w:w="4411" w:type="dxa"/>
            <w:shd w:val="clear" w:color="auto" w:fill="auto"/>
          </w:tcPr>
          <w:p w14:paraId="1272D170" w14:textId="77777777" w:rsidR="00DE5358" w:rsidRPr="00DE5358" w:rsidRDefault="00DE5358" w:rsidP="00DE5358">
            <w:pPr>
              <w:rPr>
                <w:del w:id="3657" w:author="Administrator" w:date="2011-08-18T10:26:00Z"/>
              </w:rPr>
            </w:pPr>
            <w:del w:id="3658" w:author="Administrator" w:date="2011-08-18T10:26:00Z">
              <w:r w:rsidRPr="00DE5358">
                <w:delText>Exch</w:delText>
              </w:r>
            </w:del>
          </w:p>
        </w:tc>
      </w:tr>
      <w:bookmarkEnd w:id="3649"/>
      <w:tr w:rsidR="00512FC7" w:rsidRPr="00512FC7" w14:paraId="53722D3F" w14:textId="77777777" w:rsidTr="00533FE7">
        <w:tc>
          <w:tcPr>
            <w:tcW w:w="828" w:type="dxa"/>
            <w:shd w:val="clear" w:color="auto" w:fill="auto"/>
          </w:tcPr>
          <w:p w14:paraId="179375EE" w14:textId="77777777" w:rsidR="00512FC7" w:rsidRPr="00512FC7" w:rsidRDefault="00512FC7" w:rsidP="00533FE7">
            <w:r w:rsidRPr="00512FC7">
              <w:t>1617</w:t>
            </w:r>
          </w:p>
        </w:tc>
        <w:tc>
          <w:tcPr>
            <w:tcW w:w="2069" w:type="dxa"/>
            <w:shd w:val="clear" w:color="auto" w:fill="auto"/>
          </w:tcPr>
          <w:p w14:paraId="0F1FE7B5" w14:textId="77777777" w:rsidR="00512FC7" w:rsidRPr="00512FC7" w:rsidRDefault="00512FC7" w:rsidP="00533FE7">
            <w:r w:rsidRPr="00512FC7">
              <w:t>StreamAsgnType</w:t>
            </w:r>
          </w:p>
        </w:tc>
        <w:tc>
          <w:tcPr>
            <w:tcW w:w="1083" w:type="dxa"/>
            <w:shd w:val="clear" w:color="auto" w:fill="auto"/>
          </w:tcPr>
          <w:p w14:paraId="5608BFBA" w14:textId="77777777" w:rsidR="00512FC7" w:rsidRPr="00512FC7" w:rsidRDefault="00512FC7" w:rsidP="00533FE7">
            <w:r w:rsidRPr="00512FC7">
              <w:t>int</w:t>
            </w:r>
          </w:p>
        </w:tc>
        <w:tc>
          <w:tcPr>
            <w:tcW w:w="4677" w:type="dxa"/>
            <w:shd w:val="clear" w:color="auto" w:fill="auto"/>
          </w:tcPr>
          <w:p w14:paraId="28B02C85" w14:textId="77777777" w:rsidR="00512FC7" w:rsidRDefault="00512FC7" w:rsidP="00533FE7">
            <w:pPr>
              <w:jc w:val="left"/>
            </w:pPr>
            <w:r>
              <w:t>The type of assignment being affected in the Stream Assignment Report.</w:t>
            </w:r>
          </w:p>
          <w:p w14:paraId="09A8BE04" w14:textId="77777777" w:rsidR="00512FC7" w:rsidRPr="00512FC7" w:rsidRDefault="00512FC7" w:rsidP="00533FE7">
            <w:pPr>
              <w:jc w:val="left"/>
            </w:pPr>
            <w:r>
              <w:t>Valid values:</w:t>
            </w:r>
            <w:r>
              <w:br/>
            </w:r>
            <w:r>
              <w:tab/>
              <w:t>1 - Assignment</w:t>
            </w:r>
            <w:r>
              <w:br/>
            </w:r>
            <w:r>
              <w:tab/>
              <w:t>2 - Rejected</w:t>
            </w:r>
            <w:r>
              <w:br/>
            </w:r>
            <w:r>
              <w:tab/>
              <w:t>3 - Terminate/Unassign</w:t>
            </w:r>
          </w:p>
        </w:tc>
        <w:tc>
          <w:tcPr>
            <w:tcW w:w="4411" w:type="dxa"/>
            <w:shd w:val="clear" w:color="auto" w:fill="auto"/>
          </w:tcPr>
          <w:p w14:paraId="298E4ECF" w14:textId="77777777" w:rsidR="00512FC7" w:rsidRPr="00512FC7" w:rsidRDefault="00512FC7" w:rsidP="00533FE7">
            <w:r w:rsidRPr="00512FC7">
              <w:t>AsgnTyp</w:t>
            </w:r>
          </w:p>
        </w:tc>
      </w:tr>
      <w:tr w:rsidR="00DE5358" w:rsidRPr="00DE5358" w14:paraId="37C74159" w14:textId="77777777" w:rsidTr="00BD0927">
        <w:trPr>
          <w:del w:id="3659" w:author="Administrator" w:date="2011-08-18T10:26:00Z"/>
        </w:trPr>
        <w:tc>
          <w:tcPr>
            <w:tcW w:w="828" w:type="dxa"/>
            <w:shd w:val="clear" w:color="auto" w:fill="auto"/>
          </w:tcPr>
          <w:p w14:paraId="06171140" w14:textId="77777777" w:rsidR="00DE5358" w:rsidRPr="00DE5358" w:rsidRDefault="00DE5358" w:rsidP="00DE5358">
            <w:pPr>
              <w:rPr>
                <w:del w:id="3660" w:author="Administrator" w:date="2011-08-18T10:26:00Z"/>
              </w:rPr>
            </w:pPr>
            <w:bookmarkStart w:id="3661" w:name="fld_RelationshipRiskEncodedSecurityDescL" w:colFirst="1" w:colLast="1"/>
            <w:bookmarkEnd w:id="131"/>
            <w:bookmarkEnd w:id="2250"/>
            <w:del w:id="3662" w:author="Administrator" w:date="2011-08-18T10:26:00Z">
              <w:r w:rsidRPr="00DE5358">
                <w:delText>1618</w:delText>
              </w:r>
            </w:del>
          </w:p>
        </w:tc>
        <w:tc>
          <w:tcPr>
            <w:tcW w:w="2069" w:type="dxa"/>
            <w:shd w:val="clear" w:color="auto" w:fill="auto"/>
          </w:tcPr>
          <w:p w14:paraId="3DFD7CBF" w14:textId="77777777" w:rsidR="00DE5358" w:rsidRPr="00DE5358" w:rsidRDefault="00DE5358" w:rsidP="00DE5358">
            <w:pPr>
              <w:rPr>
                <w:del w:id="3663" w:author="Administrator" w:date="2011-08-18T10:26:00Z"/>
              </w:rPr>
            </w:pPr>
            <w:del w:id="3664" w:author="Administrator" w:date="2011-08-18T10:26:00Z">
              <w:r w:rsidRPr="00DE5358">
                <w:delText>RelationshipRiskEncodedSecurityDescLen</w:delText>
              </w:r>
            </w:del>
          </w:p>
        </w:tc>
        <w:tc>
          <w:tcPr>
            <w:tcW w:w="1083" w:type="dxa"/>
            <w:shd w:val="clear" w:color="auto" w:fill="auto"/>
          </w:tcPr>
          <w:p w14:paraId="40A78394" w14:textId="77777777" w:rsidR="00DE5358" w:rsidRPr="00DE5358" w:rsidRDefault="00DE5358" w:rsidP="00DE5358">
            <w:pPr>
              <w:rPr>
                <w:del w:id="3665" w:author="Administrator" w:date="2011-08-18T10:26:00Z"/>
              </w:rPr>
            </w:pPr>
            <w:del w:id="3666" w:author="Administrator" w:date="2011-08-18T10:26:00Z">
              <w:r w:rsidRPr="00DE5358">
                <w:delText>Length</w:delText>
              </w:r>
            </w:del>
          </w:p>
        </w:tc>
        <w:tc>
          <w:tcPr>
            <w:tcW w:w="4677" w:type="dxa"/>
            <w:shd w:val="clear" w:color="auto" w:fill="auto"/>
          </w:tcPr>
          <w:p w14:paraId="756F9696" w14:textId="77777777" w:rsidR="00DE5358" w:rsidRPr="00DE5358" w:rsidRDefault="00DE5358" w:rsidP="00BD0927">
            <w:pPr>
              <w:jc w:val="left"/>
              <w:rPr>
                <w:del w:id="3667" w:author="Administrator" w:date="2011-08-18T10:26:00Z"/>
              </w:rPr>
            </w:pPr>
            <w:del w:id="3668" w:author="Administrator" w:date="2011-08-18T10:26:00Z">
              <w:r w:rsidRPr="00DE5358">
                <w:delText>Byte length of encoded (non-ASCII characters) RelationshipRiskEncodedSecurityDesc (1618) field.</w:delText>
              </w:r>
            </w:del>
          </w:p>
        </w:tc>
        <w:tc>
          <w:tcPr>
            <w:tcW w:w="4411" w:type="dxa"/>
            <w:shd w:val="clear" w:color="auto" w:fill="auto"/>
          </w:tcPr>
          <w:p w14:paraId="54F0DFD1" w14:textId="77777777" w:rsidR="00DE5358" w:rsidRPr="00DE5358" w:rsidRDefault="00DE5358" w:rsidP="00DE5358">
            <w:pPr>
              <w:rPr>
                <w:del w:id="3669" w:author="Administrator" w:date="2011-08-18T10:26:00Z"/>
              </w:rPr>
            </w:pPr>
          </w:p>
        </w:tc>
      </w:tr>
      <w:tr w:rsidR="00DE5358" w:rsidRPr="00DE5358" w14:paraId="2F804FE5" w14:textId="77777777" w:rsidTr="00BD0927">
        <w:trPr>
          <w:del w:id="3670" w:author="Administrator" w:date="2011-08-18T10:26:00Z"/>
        </w:trPr>
        <w:tc>
          <w:tcPr>
            <w:tcW w:w="828" w:type="dxa"/>
            <w:shd w:val="clear" w:color="auto" w:fill="auto"/>
          </w:tcPr>
          <w:p w14:paraId="7222C6CD" w14:textId="77777777" w:rsidR="00DE5358" w:rsidRPr="00DE5358" w:rsidRDefault="00DE5358" w:rsidP="00DE5358">
            <w:pPr>
              <w:rPr>
                <w:del w:id="3671" w:author="Administrator" w:date="2011-08-18T10:26:00Z"/>
              </w:rPr>
            </w:pPr>
            <w:bookmarkStart w:id="3672" w:name="fld_RelationshipRiskEncodedSecurityDesc" w:colFirst="1" w:colLast="1"/>
            <w:bookmarkEnd w:id="3661"/>
            <w:del w:id="3673" w:author="Administrator" w:date="2011-08-18T10:26:00Z">
              <w:r w:rsidRPr="00DE5358">
                <w:delText>1619</w:delText>
              </w:r>
            </w:del>
          </w:p>
        </w:tc>
        <w:tc>
          <w:tcPr>
            <w:tcW w:w="2069" w:type="dxa"/>
            <w:shd w:val="clear" w:color="auto" w:fill="auto"/>
          </w:tcPr>
          <w:p w14:paraId="3B318DA6" w14:textId="77777777" w:rsidR="00DE5358" w:rsidRPr="00DE5358" w:rsidRDefault="00DE5358" w:rsidP="00DE5358">
            <w:pPr>
              <w:rPr>
                <w:del w:id="3674" w:author="Administrator" w:date="2011-08-18T10:26:00Z"/>
              </w:rPr>
            </w:pPr>
            <w:del w:id="3675" w:author="Administrator" w:date="2011-08-18T10:26:00Z">
              <w:r w:rsidRPr="00DE5358">
                <w:delText>RelationshipRiskEncodedSecurityDesc</w:delText>
              </w:r>
            </w:del>
          </w:p>
        </w:tc>
        <w:tc>
          <w:tcPr>
            <w:tcW w:w="1083" w:type="dxa"/>
            <w:shd w:val="clear" w:color="auto" w:fill="auto"/>
          </w:tcPr>
          <w:p w14:paraId="7713F7C9" w14:textId="77777777" w:rsidR="00DE5358" w:rsidRPr="00DE5358" w:rsidRDefault="00DE5358" w:rsidP="00DE5358">
            <w:pPr>
              <w:rPr>
                <w:del w:id="3676" w:author="Administrator" w:date="2011-08-18T10:26:00Z"/>
              </w:rPr>
            </w:pPr>
            <w:del w:id="3677" w:author="Administrator" w:date="2011-08-18T10:26:00Z">
              <w:r w:rsidRPr="00DE5358">
                <w:delText>data</w:delText>
              </w:r>
            </w:del>
          </w:p>
        </w:tc>
        <w:tc>
          <w:tcPr>
            <w:tcW w:w="4677" w:type="dxa"/>
            <w:shd w:val="clear" w:color="auto" w:fill="auto"/>
          </w:tcPr>
          <w:p w14:paraId="5415DC18" w14:textId="77777777" w:rsidR="00DE5358" w:rsidRPr="00DE5358" w:rsidRDefault="00DE5358" w:rsidP="00BD0927">
            <w:pPr>
              <w:jc w:val="left"/>
              <w:rPr>
                <w:del w:id="3678" w:author="Administrator" w:date="2011-08-18T10:26:00Z"/>
              </w:rPr>
            </w:pPr>
            <w:del w:id="3679" w:author="Administrator" w:date="2011-08-18T10:26:00Z">
              <w:r w:rsidRPr="00DE5358">
                <w:delText>Encoded (non-ASCII characters) representation of the RelationshipRiskSecurityDesc (1610) field in the encoded format specified via the MessageEncoding (347) field. If used, the ASCII (English) representation should also be specified in the RelationshipRiskSecurityDesc field.</w:delText>
              </w:r>
            </w:del>
          </w:p>
        </w:tc>
        <w:tc>
          <w:tcPr>
            <w:tcW w:w="4411" w:type="dxa"/>
            <w:shd w:val="clear" w:color="auto" w:fill="auto"/>
          </w:tcPr>
          <w:p w14:paraId="65A96B25" w14:textId="77777777" w:rsidR="00DE5358" w:rsidRPr="00DE5358" w:rsidRDefault="00DE5358" w:rsidP="00DE5358">
            <w:pPr>
              <w:rPr>
                <w:del w:id="3680" w:author="Administrator" w:date="2011-08-18T10:26:00Z"/>
              </w:rPr>
            </w:pPr>
          </w:p>
        </w:tc>
      </w:tr>
      <w:tr w:rsidR="00DE5358" w:rsidRPr="00DE5358" w14:paraId="5412F542" w14:textId="77777777" w:rsidTr="00BD0927">
        <w:trPr>
          <w:del w:id="3681" w:author="Administrator" w:date="2011-08-18T10:26:00Z"/>
        </w:trPr>
        <w:tc>
          <w:tcPr>
            <w:tcW w:w="828" w:type="dxa"/>
            <w:shd w:val="clear" w:color="auto" w:fill="auto"/>
          </w:tcPr>
          <w:p w14:paraId="6885DBC8" w14:textId="77777777" w:rsidR="00DE5358" w:rsidRPr="00DE5358" w:rsidRDefault="00DE5358" w:rsidP="00DE5358">
            <w:pPr>
              <w:rPr>
                <w:del w:id="3682" w:author="Administrator" w:date="2011-08-18T10:26:00Z"/>
              </w:rPr>
            </w:pPr>
            <w:bookmarkStart w:id="3683" w:name="fld_RiskEncodedSecurityDescLen" w:colFirst="1" w:colLast="1"/>
            <w:bookmarkEnd w:id="3672"/>
            <w:del w:id="3684" w:author="Administrator" w:date="2011-08-18T10:26:00Z">
              <w:r w:rsidRPr="00DE5358">
                <w:delText>1620</w:delText>
              </w:r>
            </w:del>
          </w:p>
        </w:tc>
        <w:tc>
          <w:tcPr>
            <w:tcW w:w="2069" w:type="dxa"/>
            <w:shd w:val="clear" w:color="auto" w:fill="auto"/>
          </w:tcPr>
          <w:p w14:paraId="724D6E75" w14:textId="77777777" w:rsidR="00DE5358" w:rsidRPr="00DE5358" w:rsidRDefault="00DE5358" w:rsidP="00DE5358">
            <w:pPr>
              <w:rPr>
                <w:del w:id="3685" w:author="Administrator" w:date="2011-08-18T10:26:00Z"/>
              </w:rPr>
            </w:pPr>
            <w:del w:id="3686" w:author="Administrator" w:date="2011-08-18T10:26:00Z">
              <w:r w:rsidRPr="00DE5358">
                <w:delText>RiskEncodedSecurityDescLen</w:delText>
              </w:r>
            </w:del>
          </w:p>
        </w:tc>
        <w:tc>
          <w:tcPr>
            <w:tcW w:w="1083" w:type="dxa"/>
            <w:shd w:val="clear" w:color="auto" w:fill="auto"/>
          </w:tcPr>
          <w:p w14:paraId="1F936070" w14:textId="77777777" w:rsidR="00DE5358" w:rsidRPr="00DE5358" w:rsidRDefault="00DE5358" w:rsidP="00DE5358">
            <w:pPr>
              <w:rPr>
                <w:del w:id="3687" w:author="Administrator" w:date="2011-08-18T10:26:00Z"/>
              </w:rPr>
            </w:pPr>
            <w:del w:id="3688" w:author="Administrator" w:date="2011-08-18T10:26:00Z">
              <w:r w:rsidRPr="00DE5358">
                <w:delText>Length</w:delText>
              </w:r>
            </w:del>
          </w:p>
        </w:tc>
        <w:tc>
          <w:tcPr>
            <w:tcW w:w="4677" w:type="dxa"/>
            <w:shd w:val="clear" w:color="auto" w:fill="auto"/>
          </w:tcPr>
          <w:p w14:paraId="73E76BBF" w14:textId="77777777" w:rsidR="00DE5358" w:rsidRPr="00DE5358" w:rsidRDefault="00DE5358" w:rsidP="00BD0927">
            <w:pPr>
              <w:jc w:val="left"/>
              <w:rPr>
                <w:del w:id="3689" w:author="Administrator" w:date="2011-08-18T10:26:00Z"/>
              </w:rPr>
            </w:pPr>
            <w:del w:id="3690" w:author="Administrator" w:date="2011-08-18T10:26:00Z">
              <w:r w:rsidRPr="00DE5358">
                <w:delText>Byte length of encoded (non-ASCII characters) RiskEncodedSecurityDesc (1620) field.</w:delText>
              </w:r>
            </w:del>
          </w:p>
        </w:tc>
        <w:tc>
          <w:tcPr>
            <w:tcW w:w="4411" w:type="dxa"/>
            <w:shd w:val="clear" w:color="auto" w:fill="auto"/>
          </w:tcPr>
          <w:p w14:paraId="101D6E08" w14:textId="77777777" w:rsidR="00DE5358" w:rsidRPr="00DE5358" w:rsidRDefault="00DE5358" w:rsidP="00DE5358">
            <w:pPr>
              <w:rPr>
                <w:del w:id="3691" w:author="Administrator" w:date="2011-08-18T10:26:00Z"/>
              </w:rPr>
            </w:pPr>
          </w:p>
        </w:tc>
      </w:tr>
      <w:tr w:rsidR="00DE5358" w:rsidRPr="00DE5358" w14:paraId="6DD9B14C" w14:textId="77777777" w:rsidTr="00BD0927">
        <w:trPr>
          <w:del w:id="3692" w:author="Administrator" w:date="2011-08-18T10:26:00Z"/>
        </w:trPr>
        <w:tc>
          <w:tcPr>
            <w:tcW w:w="828" w:type="dxa"/>
            <w:shd w:val="clear" w:color="auto" w:fill="auto"/>
          </w:tcPr>
          <w:p w14:paraId="7657C256" w14:textId="77777777" w:rsidR="00DE5358" w:rsidRPr="00DE5358" w:rsidRDefault="00DE5358" w:rsidP="00DE5358">
            <w:pPr>
              <w:rPr>
                <w:del w:id="3693" w:author="Administrator" w:date="2011-08-18T10:26:00Z"/>
              </w:rPr>
            </w:pPr>
            <w:bookmarkStart w:id="3694" w:name="fld_RiskEncodedSecurityDesc" w:colFirst="1" w:colLast="1"/>
            <w:bookmarkEnd w:id="3683"/>
            <w:del w:id="3695" w:author="Administrator" w:date="2011-08-18T10:26:00Z">
              <w:r w:rsidRPr="00DE5358">
                <w:delText>1621</w:delText>
              </w:r>
            </w:del>
          </w:p>
        </w:tc>
        <w:tc>
          <w:tcPr>
            <w:tcW w:w="2069" w:type="dxa"/>
            <w:shd w:val="clear" w:color="auto" w:fill="auto"/>
          </w:tcPr>
          <w:p w14:paraId="1FC74386" w14:textId="77777777" w:rsidR="00DE5358" w:rsidRPr="00DE5358" w:rsidRDefault="00DE5358" w:rsidP="00DE5358">
            <w:pPr>
              <w:rPr>
                <w:del w:id="3696" w:author="Administrator" w:date="2011-08-18T10:26:00Z"/>
              </w:rPr>
            </w:pPr>
            <w:del w:id="3697" w:author="Administrator" w:date="2011-08-18T10:26:00Z">
              <w:r w:rsidRPr="00DE5358">
                <w:delText>RiskEncodedSecurityDesc</w:delText>
              </w:r>
            </w:del>
          </w:p>
        </w:tc>
        <w:tc>
          <w:tcPr>
            <w:tcW w:w="1083" w:type="dxa"/>
            <w:shd w:val="clear" w:color="auto" w:fill="auto"/>
          </w:tcPr>
          <w:p w14:paraId="3A761CE9" w14:textId="77777777" w:rsidR="00DE5358" w:rsidRPr="00DE5358" w:rsidRDefault="00DE5358" w:rsidP="00DE5358">
            <w:pPr>
              <w:rPr>
                <w:del w:id="3698" w:author="Administrator" w:date="2011-08-18T10:26:00Z"/>
              </w:rPr>
            </w:pPr>
            <w:del w:id="3699" w:author="Administrator" w:date="2011-08-18T10:26:00Z">
              <w:r w:rsidRPr="00DE5358">
                <w:delText>data</w:delText>
              </w:r>
            </w:del>
          </w:p>
        </w:tc>
        <w:tc>
          <w:tcPr>
            <w:tcW w:w="4677" w:type="dxa"/>
            <w:shd w:val="clear" w:color="auto" w:fill="auto"/>
          </w:tcPr>
          <w:p w14:paraId="603FD715" w14:textId="77777777" w:rsidR="00DE5358" w:rsidRPr="00DE5358" w:rsidRDefault="00DE5358" w:rsidP="00BD0927">
            <w:pPr>
              <w:jc w:val="left"/>
              <w:rPr>
                <w:del w:id="3700" w:author="Administrator" w:date="2011-08-18T10:26:00Z"/>
              </w:rPr>
            </w:pPr>
            <w:del w:id="3701" w:author="Administrator" w:date="2011-08-18T10:26:00Z">
              <w:r w:rsidRPr="00DE5358">
                <w:delText>Encoded (non-ASCII characters) representation of the RiskSecurityDesc (1556) field in the encoded format specified via the MessageEncoding (347) field. If used, the ASCII (English) representation should also be specified in the RiskSecurityDesc field.</w:delText>
              </w:r>
            </w:del>
          </w:p>
        </w:tc>
        <w:tc>
          <w:tcPr>
            <w:tcW w:w="4411" w:type="dxa"/>
            <w:shd w:val="clear" w:color="auto" w:fill="auto"/>
          </w:tcPr>
          <w:p w14:paraId="0C2B2290" w14:textId="77777777" w:rsidR="00DE5358" w:rsidRPr="00DE5358" w:rsidRDefault="00DE5358" w:rsidP="00DE5358">
            <w:pPr>
              <w:rPr>
                <w:del w:id="3702" w:author="Administrator" w:date="2011-08-18T10:26:00Z"/>
              </w:rPr>
            </w:pPr>
          </w:p>
        </w:tc>
      </w:tr>
      <w:bookmarkEnd w:id="3694"/>
    </w:tbl>
    <w:p w14:paraId="5E3E9FC1" w14:textId="77777777" w:rsidR="00AF5DFE" w:rsidRDefault="00AF5DFE" w:rsidP="00512FC7"/>
    <w:p w14:paraId="23838F19" w14:textId="77777777" w:rsidR="00AF5DFE" w:rsidRDefault="00AF5DFE" w:rsidP="008E13A9">
      <w:pPr>
        <w:pStyle w:val="Heading2"/>
        <w:sectPr w:rsidR="00AF5DFE">
          <w:pgSz w:w="15840" w:h="12240" w:orient="landscape" w:code="1"/>
          <w:pgMar w:top="1440" w:right="1440" w:bottom="1440" w:left="1440" w:header="720" w:footer="720" w:gutter="0"/>
          <w:cols w:space="720"/>
        </w:sectPr>
      </w:pPr>
      <w:bookmarkStart w:id="3703" w:name="_Toc374253604"/>
      <w:bookmarkStart w:id="3704" w:name="_Toc374437179"/>
      <w:bookmarkStart w:id="3705" w:name="FIXFieldIndexsortedbytagnumber"/>
    </w:p>
    <w:p w14:paraId="09157FB6" w14:textId="77777777" w:rsidR="00AF5DFE" w:rsidRDefault="00AF5DFE">
      <w:pPr>
        <w:pStyle w:val="Heading2"/>
      </w:pPr>
      <w:bookmarkStart w:id="3706" w:name="_Toc227925164"/>
      <w:r>
        <w:t>FIX Field Index sorted by tag number:</w:t>
      </w:r>
      <w:bookmarkEnd w:id="3703"/>
      <w:bookmarkEnd w:id="3704"/>
      <w:bookmarkEnd w:id="3705"/>
      <w:bookmarkEnd w:id="3706"/>
    </w:p>
    <w:p w14:paraId="18D1237D" w14:textId="77777777" w:rsidR="00AF5DFE" w:rsidRDefault="00AF5DFE" w:rsidP="008E13A9">
      <w:pPr>
        <w:pStyle w:val="NormalIndent"/>
        <w:sectPr w:rsidR="00AF5DFE">
          <w:pgSz w:w="15840" w:h="12240" w:orient="landscape" w:code="1"/>
          <w:pgMar w:top="1440" w:right="1440" w:bottom="1440" w:left="1440" w:header="720" w:footer="720" w:gutter="0"/>
          <w:cols w:space="720"/>
        </w:sectPr>
      </w:pPr>
    </w:p>
    <w:p w14:paraId="2A4B38FF" w14:textId="77777777" w:rsidR="00AF5DFE" w:rsidRDefault="00AF5DFE"/>
    <w:tbl>
      <w:tblPr>
        <w:tblW w:w="0" w:type="auto"/>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5E0" w:firstRow="1" w:lastRow="1" w:firstColumn="1" w:lastColumn="1" w:noHBand="0" w:noVBand="1"/>
      </w:tblPr>
      <w:tblGrid>
        <w:gridCol w:w="828"/>
        <w:gridCol w:w="2699"/>
      </w:tblGrid>
      <w:tr w:rsidR="00512FC7" w:rsidRPr="00533FE7" w14:paraId="065B34BE" w14:textId="77777777" w:rsidTr="00533FE7">
        <w:tc>
          <w:tcPr>
            <w:tcW w:w="828" w:type="dxa"/>
            <w:shd w:val="clear" w:color="auto" w:fill="auto"/>
          </w:tcPr>
          <w:p w14:paraId="22D64629" w14:textId="77777777" w:rsidR="00512FC7" w:rsidRPr="00533FE7" w:rsidRDefault="00512FC7" w:rsidP="00533FE7">
            <w:pPr>
              <w:rPr>
                <w:b/>
                <w:i/>
              </w:rPr>
            </w:pPr>
            <w:bookmarkStart w:id="3707" w:name="DataDictNum"/>
            <w:r w:rsidRPr="00533FE7">
              <w:rPr>
                <w:b/>
                <w:i/>
              </w:rPr>
              <w:t>Tag</w:t>
            </w:r>
          </w:p>
        </w:tc>
        <w:tc>
          <w:tcPr>
            <w:tcW w:w="2699" w:type="dxa"/>
            <w:shd w:val="clear" w:color="auto" w:fill="auto"/>
          </w:tcPr>
          <w:p w14:paraId="114E5D3A" w14:textId="77777777" w:rsidR="00512FC7" w:rsidRPr="00533FE7" w:rsidRDefault="00512FC7" w:rsidP="00533FE7">
            <w:pPr>
              <w:rPr>
                <w:b/>
                <w:i/>
              </w:rPr>
            </w:pPr>
            <w:r w:rsidRPr="00533FE7">
              <w:rPr>
                <w:b/>
                <w:i/>
              </w:rPr>
              <w:t>FieldName</w:t>
            </w:r>
          </w:p>
        </w:tc>
      </w:tr>
      <w:tr w:rsidR="00512FC7" w:rsidRPr="00512FC7" w14:paraId="088C92E1" w14:textId="77777777" w:rsidTr="00533FE7">
        <w:tc>
          <w:tcPr>
            <w:tcW w:w="828" w:type="dxa"/>
            <w:shd w:val="clear" w:color="auto" w:fill="auto"/>
          </w:tcPr>
          <w:p w14:paraId="7403191D" w14:textId="77777777" w:rsidR="00512FC7" w:rsidRPr="00512FC7" w:rsidRDefault="00512FC7" w:rsidP="00533FE7">
            <w:r w:rsidRPr="00512FC7">
              <w:t>1</w:t>
            </w:r>
          </w:p>
        </w:tc>
        <w:tc>
          <w:tcPr>
            <w:tcW w:w="2699" w:type="dxa"/>
            <w:shd w:val="clear" w:color="auto" w:fill="auto"/>
          </w:tcPr>
          <w:p w14:paraId="35E7614D" w14:textId="77777777" w:rsidR="00512FC7" w:rsidRPr="00512FC7" w:rsidRDefault="00C411EF" w:rsidP="00533FE7">
            <w:hyperlink w:anchor="fld_Account" w:history="1">
              <w:r w:rsidR="00512FC7" w:rsidRPr="00533FE7">
                <w:rPr>
                  <w:rStyle w:val="Hyperlink"/>
                  <w:rFonts w:ascii="Times New Roman" w:hAnsi="Times New Roman"/>
                  <w:sz w:val="20"/>
                </w:rPr>
                <w:t>Account</w:t>
              </w:r>
            </w:hyperlink>
          </w:p>
        </w:tc>
      </w:tr>
      <w:tr w:rsidR="00512FC7" w:rsidRPr="00512FC7" w14:paraId="448C99F3" w14:textId="77777777" w:rsidTr="00533FE7">
        <w:tc>
          <w:tcPr>
            <w:tcW w:w="828" w:type="dxa"/>
            <w:shd w:val="clear" w:color="auto" w:fill="auto"/>
          </w:tcPr>
          <w:p w14:paraId="13EB754B" w14:textId="77777777" w:rsidR="00512FC7" w:rsidRPr="00512FC7" w:rsidRDefault="00512FC7" w:rsidP="00533FE7">
            <w:r w:rsidRPr="00512FC7">
              <w:t>2</w:t>
            </w:r>
          </w:p>
        </w:tc>
        <w:tc>
          <w:tcPr>
            <w:tcW w:w="2699" w:type="dxa"/>
            <w:shd w:val="clear" w:color="auto" w:fill="auto"/>
          </w:tcPr>
          <w:p w14:paraId="4AFF7086" w14:textId="77777777" w:rsidR="00512FC7" w:rsidRPr="00512FC7" w:rsidRDefault="00C411EF" w:rsidP="00533FE7">
            <w:hyperlink w:anchor="fld_AdvId" w:history="1">
              <w:r w:rsidR="00512FC7" w:rsidRPr="00533FE7">
                <w:rPr>
                  <w:rStyle w:val="Hyperlink"/>
                  <w:rFonts w:ascii="Times New Roman" w:hAnsi="Times New Roman"/>
                  <w:sz w:val="20"/>
                </w:rPr>
                <w:t>AdvId</w:t>
              </w:r>
            </w:hyperlink>
          </w:p>
        </w:tc>
      </w:tr>
      <w:tr w:rsidR="00512FC7" w:rsidRPr="00512FC7" w14:paraId="23341FD5" w14:textId="77777777" w:rsidTr="00533FE7">
        <w:tc>
          <w:tcPr>
            <w:tcW w:w="828" w:type="dxa"/>
            <w:shd w:val="clear" w:color="auto" w:fill="auto"/>
          </w:tcPr>
          <w:p w14:paraId="60FACDE0" w14:textId="77777777" w:rsidR="00512FC7" w:rsidRPr="00512FC7" w:rsidRDefault="00512FC7" w:rsidP="00533FE7">
            <w:r w:rsidRPr="00512FC7">
              <w:t>3</w:t>
            </w:r>
          </w:p>
        </w:tc>
        <w:tc>
          <w:tcPr>
            <w:tcW w:w="2699" w:type="dxa"/>
            <w:shd w:val="clear" w:color="auto" w:fill="auto"/>
          </w:tcPr>
          <w:p w14:paraId="10B8F8F9" w14:textId="77777777" w:rsidR="00512FC7" w:rsidRPr="00512FC7" w:rsidRDefault="00C411EF" w:rsidP="00533FE7">
            <w:hyperlink w:anchor="fld_AdvRefID" w:history="1">
              <w:r w:rsidR="00512FC7" w:rsidRPr="00533FE7">
                <w:rPr>
                  <w:rStyle w:val="Hyperlink"/>
                  <w:rFonts w:ascii="Times New Roman" w:hAnsi="Times New Roman"/>
                  <w:sz w:val="20"/>
                </w:rPr>
                <w:t>AdvRefID</w:t>
              </w:r>
            </w:hyperlink>
          </w:p>
        </w:tc>
      </w:tr>
      <w:tr w:rsidR="00512FC7" w:rsidRPr="00512FC7" w14:paraId="2181C9D0" w14:textId="77777777" w:rsidTr="00533FE7">
        <w:tc>
          <w:tcPr>
            <w:tcW w:w="828" w:type="dxa"/>
            <w:shd w:val="clear" w:color="auto" w:fill="auto"/>
          </w:tcPr>
          <w:p w14:paraId="21B5EAC6" w14:textId="77777777" w:rsidR="00512FC7" w:rsidRPr="00512FC7" w:rsidRDefault="00512FC7" w:rsidP="00533FE7">
            <w:r w:rsidRPr="00512FC7">
              <w:t>4</w:t>
            </w:r>
          </w:p>
        </w:tc>
        <w:tc>
          <w:tcPr>
            <w:tcW w:w="2699" w:type="dxa"/>
            <w:shd w:val="clear" w:color="auto" w:fill="auto"/>
          </w:tcPr>
          <w:p w14:paraId="5AFC70D7" w14:textId="77777777" w:rsidR="00512FC7" w:rsidRPr="00512FC7" w:rsidRDefault="00C411EF" w:rsidP="00533FE7">
            <w:hyperlink w:anchor="fld_AdvSide" w:history="1">
              <w:r w:rsidR="00512FC7" w:rsidRPr="00533FE7">
                <w:rPr>
                  <w:rStyle w:val="Hyperlink"/>
                  <w:rFonts w:ascii="Times New Roman" w:hAnsi="Times New Roman"/>
                  <w:sz w:val="20"/>
                </w:rPr>
                <w:t>AdvSide</w:t>
              </w:r>
            </w:hyperlink>
          </w:p>
        </w:tc>
      </w:tr>
      <w:tr w:rsidR="00512FC7" w:rsidRPr="00512FC7" w14:paraId="69FDFA9D" w14:textId="77777777" w:rsidTr="00533FE7">
        <w:tc>
          <w:tcPr>
            <w:tcW w:w="828" w:type="dxa"/>
            <w:shd w:val="clear" w:color="auto" w:fill="auto"/>
          </w:tcPr>
          <w:p w14:paraId="0B280503" w14:textId="77777777" w:rsidR="00512FC7" w:rsidRPr="00512FC7" w:rsidRDefault="00512FC7" w:rsidP="00533FE7">
            <w:r w:rsidRPr="00512FC7">
              <w:t>5</w:t>
            </w:r>
          </w:p>
        </w:tc>
        <w:tc>
          <w:tcPr>
            <w:tcW w:w="2699" w:type="dxa"/>
            <w:shd w:val="clear" w:color="auto" w:fill="auto"/>
          </w:tcPr>
          <w:p w14:paraId="1954EC67" w14:textId="77777777" w:rsidR="00512FC7" w:rsidRPr="00512FC7" w:rsidRDefault="00C411EF" w:rsidP="00533FE7">
            <w:hyperlink w:anchor="fld_AdvTransType" w:history="1">
              <w:r w:rsidR="00512FC7" w:rsidRPr="00533FE7">
                <w:rPr>
                  <w:rStyle w:val="Hyperlink"/>
                  <w:rFonts w:ascii="Times New Roman" w:hAnsi="Times New Roman"/>
                  <w:sz w:val="20"/>
                </w:rPr>
                <w:t>AdvTransType</w:t>
              </w:r>
            </w:hyperlink>
          </w:p>
        </w:tc>
      </w:tr>
      <w:tr w:rsidR="00512FC7" w:rsidRPr="00512FC7" w14:paraId="75506918" w14:textId="77777777" w:rsidTr="00533FE7">
        <w:tc>
          <w:tcPr>
            <w:tcW w:w="828" w:type="dxa"/>
            <w:shd w:val="clear" w:color="auto" w:fill="auto"/>
          </w:tcPr>
          <w:p w14:paraId="4F845903" w14:textId="77777777" w:rsidR="00512FC7" w:rsidRPr="00512FC7" w:rsidRDefault="00512FC7" w:rsidP="00533FE7">
            <w:r w:rsidRPr="00512FC7">
              <w:t>6</w:t>
            </w:r>
          </w:p>
        </w:tc>
        <w:tc>
          <w:tcPr>
            <w:tcW w:w="2699" w:type="dxa"/>
            <w:shd w:val="clear" w:color="auto" w:fill="auto"/>
          </w:tcPr>
          <w:p w14:paraId="2357AB39" w14:textId="77777777" w:rsidR="00512FC7" w:rsidRPr="00512FC7" w:rsidRDefault="00C411EF" w:rsidP="00533FE7">
            <w:hyperlink w:anchor="fld_AvgPx" w:history="1">
              <w:r w:rsidR="00512FC7" w:rsidRPr="00533FE7">
                <w:rPr>
                  <w:rStyle w:val="Hyperlink"/>
                  <w:rFonts w:ascii="Times New Roman" w:hAnsi="Times New Roman"/>
                  <w:sz w:val="20"/>
                </w:rPr>
                <w:t>AvgPx</w:t>
              </w:r>
            </w:hyperlink>
          </w:p>
        </w:tc>
      </w:tr>
      <w:tr w:rsidR="00512FC7" w:rsidRPr="00512FC7" w14:paraId="77B175A0" w14:textId="77777777" w:rsidTr="00533FE7">
        <w:tc>
          <w:tcPr>
            <w:tcW w:w="828" w:type="dxa"/>
            <w:shd w:val="clear" w:color="auto" w:fill="auto"/>
          </w:tcPr>
          <w:p w14:paraId="28DCB12F" w14:textId="77777777" w:rsidR="00512FC7" w:rsidRPr="00512FC7" w:rsidRDefault="00512FC7" w:rsidP="00533FE7">
            <w:r w:rsidRPr="00512FC7">
              <w:t>7</w:t>
            </w:r>
          </w:p>
        </w:tc>
        <w:tc>
          <w:tcPr>
            <w:tcW w:w="2699" w:type="dxa"/>
            <w:shd w:val="clear" w:color="auto" w:fill="auto"/>
          </w:tcPr>
          <w:p w14:paraId="35862E78" w14:textId="77777777" w:rsidR="00512FC7" w:rsidRPr="00512FC7" w:rsidRDefault="00C411EF" w:rsidP="00533FE7">
            <w:hyperlink w:anchor="fld_BeginSeqNo" w:history="1">
              <w:r w:rsidR="00512FC7" w:rsidRPr="00533FE7">
                <w:rPr>
                  <w:rStyle w:val="Hyperlink"/>
                  <w:rFonts w:ascii="Times New Roman" w:hAnsi="Times New Roman"/>
                  <w:sz w:val="20"/>
                </w:rPr>
                <w:t>BeginSeqNo</w:t>
              </w:r>
            </w:hyperlink>
          </w:p>
        </w:tc>
      </w:tr>
      <w:tr w:rsidR="00512FC7" w:rsidRPr="00512FC7" w14:paraId="425461B5" w14:textId="77777777" w:rsidTr="00533FE7">
        <w:tc>
          <w:tcPr>
            <w:tcW w:w="828" w:type="dxa"/>
            <w:shd w:val="clear" w:color="auto" w:fill="auto"/>
          </w:tcPr>
          <w:p w14:paraId="6DFA78A1" w14:textId="77777777" w:rsidR="00512FC7" w:rsidRPr="00512FC7" w:rsidRDefault="00512FC7" w:rsidP="00533FE7">
            <w:r w:rsidRPr="00512FC7">
              <w:t>8</w:t>
            </w:r>
          </w:p>
        </w:tc>
        <w:tc>
          <w:tcPr>
            <w:tcW w:w="2699" w:type="dxa"/>
            <w:shd w:val="clear" w:color="auto" w:fill="auto"/>
          </w:tcPr>
          <w:p w14:paraId="3CF29BEB" w14:textId="77777777" w:rsidR="00512FC7" w:rsidRPr="00512FC7" w:rsidRDefault="00C411EF" w:rsidP="00533FE7">
            <w:hyperlink w:anchor="fld_BeginString" w:history="1">
              <w:r w:rsidR="00512FC7" w:rsidRPr="00533FE7">
                <w:rPr>
                  <w:rStyle w:val="Hyperlink"/>
                  <w:rFonts w:ascii="Times New Roman" w:hAnsi="Times New Roman"/>
                  <w:sz w:val="20"/>
                </w:rPr>
                <w:t>BeginString</w:t>
              </w:r>
            </w:hyperlink>
          </w:p>
        </w:tc>
      </w:tr>
      <w:tr w:rsidR="00512FC7" w:rsidRPr="00512FC7" w14:paraId="237590B6" w14:textId="77777777" w:rsidTr="00533FE7">
        <w:tc>
          <w:tcPr>
            <w:tcW w:w="828" w:type="dxa"/>
            <w:shd w:val="clear" w:color="auto" w:fill="auto"/>
          </w:tcPr>
          <w:p w14:paraId="3A3546B4" w14:textId="77777777" w:rsidR="00512FC7" w:rsidRPr="00512FC7" w:rsidRDefault="00512FC7" w:rsidP="00533FE7">
            <w:r w:rsidRPr="00512FC7">
              <w:t>9</w:t>
            </w:r>
          </w:p>
        </w:tc>
        <w:tc>
          <w:tcPr>
            <w:tcW w:w="2699" w:type="dxa"/>
            <w:shd w:val="clear" w:color="auto" w:fill="auto"/>
          </w:tcPr>
          <w:p w14:paraId="28E63B16" w14:textId="77777777" w:rsidR="00512FC7" w:rsidRPr="00512FC7" w:rsidRDefault="00C411EF" w:rsidP="00533FE7">
            <w:hyperlink w:anchor="fld_BodyLength" w:history="1">
              <w:r w:rsidR="00512FC7" w:rsidRPr="00533FE7">
                <w:rPr>
                  <w:rStyle w:val="Hyperlink"/>
                  <w:rFonts w:ascii="Times New Roman" w:hAnsi="Times New Roman"/>
                  <w:sz w:val="20"/>
                </w:rPr>
                <w:t>BodyLength</w:t>
              </w:r>
            </w:hyperlink>
          </w:p>
        </w:tc>
      </w:tr>
      <w:tr w:rsidR="00512FC7" w:rsidRPr="00512FC7" w14:paraId="55E950C2" w14:textId="77777777" w:rsidTr="00533FE7">
        <w:tc>
          <w:tcPr>
            <w:tcW w:w="828" w:type="dxa"/>
            <w:shd w:val="clear" w:color="auto" w:fill="auto"/>
          </w:tcPr>
          <w:p w14:paraId="703D6829" w14:textId="77777777" w:rsidR="00512FC7" w:rsidRPr="00512FC7" w:rsidRDefault="00512FC7" w:rsidP="00533FE7">
            <w:r w:rsidRPr="00512FC7">
              <w:t>10</w:t>
            </w:r>
          </w:p>
        </w:tc>
        <w:tc>
          <w:tcPr>
            <w:tcW w:w="2699" w:type="dxa"/>
            <w:shd w:val="clear" w:color="auto" w:fill="auto"/>
          </w:tcPr>
          <w:p w14:paraId="7ED1E91F" w14:textId="77777777" w:rsidR="00512FC7" w:rsidRPr="00512FC7" w:rsidRDefault="00C411EF" w:rsidP="00533FE7">
            <w:hyperlink w:anchor="fld_CheckSum" w:history="1">
              <w:r w:rsidR="00512FC7" w:rsidRPr="00533FE7">
                <w:rPr>
                  <w:rStyle w:val="Hyperlink"/>
                  <w:rFonts w:ascii="Times New Roman" w:hAnsi="Times New Roman"/>
                  <w:sz w:val="20"/>
                </w:rPr>
                <w:t>CheckSum</w:t>
              </w:r>
            </w:hyperlink>
          </w:p>
        </w:tc>
      </w:tr>
      <w:tr w:rsidR="00512FC7" w:rsidRPr="00512FC7" w14:paraId="3D4E62FF" w14:textId="77777777" w:rsidTr="00533FE7">
        <w:tc>
          <w:tcPr>
            <w:tcW w:w="828" w:type="dxa"/>
            <w:shd w:val="clear" w:color="auto" w:fill="auto"/>
          </w:tcPr>
          <w:p w14:paraId="72CBFE1C" w14:textId="77777777" w:rsidR="00512FC7" w:rsidRPr="00512FC7" w:rsidRDefault="00512FC7" w:rsidP="00533FE7">
            <w:r w:rsidRPr="00512FC7">
              <w:t>11</w:t>
            </w:r>
          </w:p>
        </w:tc>
        <w:tc>
          <w:tcPr>
            <w:tcW w:w="2699" w:type="dxa"/>
            <w:shd w:val="clear" w:color="auto" w:fill="auto"/>
          </w:tcPr>
          <w:p w14:paraId="16E07DFF" w14:textId="77777777" w:rsidR="00512FC7" w:rsidRPr="00512FC7" w:rsidRDefault="00C411EF" w:rsidP="00533FE7">
            <w:hyperlink w:anchor="fld_ClOrdID" w:history="1">
              <w:r w:rsidR="00512FC7" w:rsidRPr="00533FE7">
                <w:rPr>
                  <w:rStyle w:val="Hyperlink"/>
                  <w:rFonts w:ascii="Times New Roman" w:hAnsi="Times New Roman"/>
                  <w:sz w:val="20"/>
                </w:rPr>
                <w:t>ClOrdID</w:t>
              </w:r>
            </w:hyperlink>
          </w:p>
        </w:tc>
      </w:tr>
      <w:tr w:rsidR="00512FC7" w:rsidRPr="00512FC7" w14:paraId="51BCEE28" w14:textId="77777777" w:rsidTr="00533FE7">
        <w:tc>
          <w:tcPr>
            <w:tcW w:w="828" w:type="dxa"/>
            <w:shd w:val="clear" w:color="auto" w:fill="auto"/>
          </w:tcPr>
          <w:p w14:paraId="0338B5CB" w14:textId="77777777" w:rsidR="00512FC7" w:rsidRPr="00512FC7" w:rsidRDefault="00512FC7" w:rsidP="00533FE7">
            <w:r w:rsidRPr="00512FC7">
              <w:t>12</w:t>
            </w:r>
          </w:p>
        </w:tc>
        <w:tc>
          <w:tcPr>
            <w:tcW w:w="2699" w:type="dxa"/>
            <w:shd w:val="clear" w:color="auto" w:fill="auto"/>
          </w:tcPr>
          <w:p w14:paraId="31A2E877" w14:textId="77777777" w:rsidR="00512FC7" w:rsidRPr="00512FC7" w:rsidRDefault="00C411EF" w:rsidP="00533FE7">
            <w:hyperlink w:anchor="fld_Commission" w:history="1">
              <w:r w:rsidR="00512FC7" w:rsidRPr="00533FE7">
                <w:rPr>
                  <w:rStyle w:val="Hyperlink"/>
                  <w:rFonts w:ascii="Times New Roman" w:hAnsi="Times New Roman"/>
                  <w:sz w:val="20"/>
                </w:rPr>
                <w:t>Commission</w:t>
              </w:r>
            </w:hyperlink>
          </w:p>
        </w:tc>
      </w:tr>
      <w:tr w:rsidR="00512FC7" w:rsidRPr="00512FC7" w14:paraId="41B1D342" w14:textId="77777777" w:rsidTr="00533FE7">
        <w:tc>
          <w:tcPr>
            <w:tcW w:w="828" w:type="dxa"/>
            <w:shd w:val="clear" w:color="auto" w:fill="auto"/>
          </w:tcPr>
          <w:p w14:paraId="5809459A" w14:textId="77777777" w:rsidR="00512FC7" w:rsidRPr="00512FC7" w:rsidRDefault="00512FC7" w:rsidP="00533FE7">
            <w:r w:rsidRPr="00512FC7">
              <w:t>13</w:t>
            </w:r>
          </w:p>
        </w:tc>
        <w:tc>
          <w:tcPr>
            <w:tcW w:w="2699" w:type="dxa"/>
            <w:shd w:val="clear" w:color="auto" w:fill="auto"/>
          </w:tcPr>
          <w:p w14:paraId="76C01350" w14:textId="77777777" w:rsidR="00512FC7" w:rsidRPr="00512FC7" w:rsidRDefault="00C411EF" w:rsidP="00533FE7">
            <w:hyperlink w:anchor="fld_CommType" w:history="1">
              <w:r w:rsidR="00512FC7" w:rsidRPr="00533FE7">
                <w:rPr>
                  <w:rStyle w:val="Hyperlink"/>
                  <w:rFonts w:ascii="Times New Roman" w:hAnsi="Times New Roman"/>
                  <w:sz w:val="20"/>
                </w:rPr>
                <w:t>CommType</w:t>
              </w:r>
            </w:hyperlink>
          </w:p>
        </w:tc>
      </w:tr>
      <w:tr w:rsidR="00512FC7" w:rsidRPr="00512FC7" w14:paraId="005CB2E8" w14:textId="77777777" w:rsidTr="00533FE7">
        <w:tc>
          <w:tcPr>
            <w:tcW w:w="828" w:type="dxa"/>
            <w:shd w:val="clear" w:color="auto" w:fill="auto"/>
          </w:tcPr>
          <w:p w14:paraId="5E0253BB" w14:textId="77777777" w:rsidR="00512FC7" w:rsidRPr="00512FC7" w:rsidRDefault="00512FC7" w:rsidP="00533FE7">
            <w:r w:rsidRPr="00512FC7">
              <w:t>14</w:t>
            </w:r>
          </w:p>
        </w:tc>
        <w:tc>
          <w:tcPr>
            <w:tcW w:w="2699" w:type="dxa"/>
            <w:shd w:val="clear" w:color="auto" w:fill="auto"/>
          </w:tcPr>
          <w:p w14:paraId="1A531516" w14:textId="77777777" w:rsidR="00512FC7" w:rsidRPr="00512FC7" w:rsidRDefault="00C411EF" w:rsidP="00533FE7">
            <w:hyperlink w:anchor="fld_CumQty" w:history="1">
              <w:r w:rsidR="00512FC7" w:rsidRPr="00533FE7">
                <w:rPr>
                  <w:rStyle w:val="Hyperlink"/>
                  <w:rFonts w:ascii="Times New Roman" w:hAnsi="Times New Roman"/>
                  <w:sz w:val="20"/>
                </w:rPr>
                <w:t>CumQty</w:t>
              </w:r>
            </w:hyperlink>
          </w:p>
        </w:tc>
      </w:tr>
      <w:tr w:rsidR="00512FC7" w:rsidRPr="00512FC7" w14:paraId="43973E49" w14:textId="77777777" w:rsidTr="00533FE7">
        <w:tc>
          <w:tcPr>
            <w:tcW w:w="828" w:type="dxa"/>
            <w:shd w:val="clear" w:color="auto" w:fill="auto"/>
          </w:tcPr>
          <w:p w14:paraId="7F480D73" w14:textId="77777777" w:rsidR="00512FC7" w:rsidRPr="00512FC7" w:rsidRDefault="00512FC7" w:rsidP="00533FE7">
            <w:r w:rsidRPr="00512FC7">
              <w:t>15</w:t>
            </w:r>
          </w:p>
        </w:tc>
        <w:tc>
          <w:tcPr>
            <w:tcW w:w="2699" w:type="dxa"/>
            <w:shd w:val="clear" w:color="auto" w:fill="auto"/>
          </w:tcPr>
          <w:p w14:paraId="0A38E433" w14:textId="77777777" w:rsidR="00512FC7" w:rsidRPr="00512FC7" w:rsidRDefault="00C411EF" w:rsidP="00533FE7">
            <w:hyperlink w:anchor="fld_Currency" w:history="1">
              <w:r w:rsidR="00512FC7" w:rsidRPr="00533FE7">
                <w:rPr>
                  <w:rStyle w:val="Hyperlink"/>
                  <w:rFonts w:ascii="Times New Roman" w:hAnsi="Times New Roman"/>
                  <w:sz w:val="20"/>
                </w:rPr>
                <w:t>Currency</w:t>
              </w:r>
            </w:hyperlink>
          </w:p>
        </w:tc>
      </w:tr>
      <w:tr w:rsidR="00512FC7" w:rsidRPr="00512FC7" w14:paraId="38115118" w14:textId="77777777" w:rsidTr="00533FE7">
        <w:tc>
          <w:tcPr>
            <w:tcW w:w="828" w:type="dxa"/>
            <w:shd w:val="clear" w:color="auto" w:fill="auto"/>
          </w:tcPr>
          <w:p w14:paraId="1C3D547B" w14:textId="77777777" w:rsidR="00512FC7" w:rsidRPr="00512FC7" w:rsidRDefault="00512FC7" w:rsidP="00533FE7">
            <w:r w:rsidRPr="00512FC7">
              <w:t>16</w:t>
            </w:r>
          </w:p>
        </w:tc>
        <w:tc>
          <w:tcPr>
            <w:tcW w:w="2699" w:type="dxa"/>
            <w:shd w:val="clear" w:color="auto" w:fill="auto"/>
          </w:tcPr>
          <w:p w14:paraId="77DEC3FA" w14:textId="77777777" w:rsidR="00512FC7" w:rsidRPr="00512FC7" w:rsidRDefault="00C411EF" w:rsidP="00533FE7">
            <w:hyperlink w:anchor="fld_EndSeqNo" w:history="1">
              <w:r w:rsidR="00512FC7" w:rsidRPr="00533FE7">
                <w:rPr>
                  <w:rStyle w:val="Hyperlink"/>
                  <w:rFonts w:ascii="Times New Roman" w:hAnsi="Times New Roman"/>
                  <w:sz w:val="20"/>
                </w:rPr>
                <w:t>EndSeqNo</w:t>
              </w:r>
            </w:hyperlink>
          </w:p>
        </w:tc>
      </w:tr>
      <w:tr w:rsidR="00512FC7" w:rsidRPr="00512FC7" w14:paraId="11A34A09" w14:textId="77777777" w:rsidTr="00533FE7">
        <w:tc>
          <w:tcPr>
            <w:tcW w:w="828" w:type="dxa"/>
            <w:shd w:val="clear" w:color="auto" w:fill="auto"/>
          </w:tcPr>
          <w:p w14:paraId="0B60E88D" w14:textId="77777777" w:rsidR="00512FC7" w:rsidRPr="00512FC7" w:rsidRDefault="00512FC7" w:rsidP="00533FE7">
            <w:r w:rsidRPr="00512FC7">
              <w:t>17</w:t>
            </w:r>
          </w:p>
        </w:tc>
        <w:tc>
          <w:tcPr>
            <w:tcW w:w="2699" w:type="dxa"/>
            <w:shd w:val="clear" w:color="auto" w:fill="auto"/>
          </w:tcPr>
          <w:p w14:paraId="1FC6331B" w14:textId="77777777" w:rsidR="00512FC7" w:rsidRPr="00512FC7" w:rsidRDefault="00C411EF" w:rsidP="00533FE7">
            <w:hyperlink w:anchor="fld_ExecID" w:history="1">
              <w:r w:rsidR="00512FC7" w:rsidRPr="00533FE7">
                <w:rPr>
                  <w:rStyle w:val="Hyperlink"/>
                  <w:rFonts w:ascii="Times New Roman" w:hAnsi="Times New Roman"/>
                  <w:sz w:val="20"/>
                </w:rPr>
                <w:t>ExecID</w:t>
              </w:r>
            </w:hyperlink>
          </w:p>
        </w:tc>
      </w:tr>
      <w:tr w:rsidR="00512FC7" w:rsidRPr="00512FC7" w14:paraId="3C594D2A" w14:textId="77777777" w:rsidTr="00533FE7">
        <w:tc>
          <w:tcPr>
            <w:tcW w:w="828" w:type="dxa"/>
            <w:shd w:val="clear" w:color="auto" w:fill="auto"/>
          </w:tcPr>
          <w:p w14:paraId="405BE9BA" w14:textId="77777777" w:rsidR="00512FC7" w:rsidRPr="00512FC7" w:rsidRDefault="00512FC7" w:rsidP="00533FE7">
            <w:r w:rsidRPr="00512FC7">
              <w:t>18</w:t>
            </w:r>
          </w:p>
        </w:tc>
        <w:tc>
          <w:tcPr>
            <w:tcW w:w="2699" w:type="dxa"/>
            <w:shd w:val="clear" w:color="auto" w:fill="auto"/>
          </w:tcPr>
          <w:p w14:paraId="21224FBA" w14:textId="77777777" w:rsidR="00512FC7" w:rsidRPr="00512FC7" w:rsidRDefault="00C411EF" w:rsidP="00533FE7">
            <w:hyperlink w:anchor="fld_ExecInst" w:history="1">
              <w:r w:rsidR="00512FC7" w:rsidRPr="00533FE7">
                <w:rPr>
                  <w:rStyle w:val="Hyperlink"/>
                  <w:rFonts w:ascii="Times New Roman" w:hAnsi="Times New Roman"/>
                  <w:sz w:val="20"/>
                </w:rPr>
                <w:t>ExecInst</w:t>
              </w:r>
            </w:hyperlink>
          </w:p>
        </w:tc>
      </w:tr>
      <w:tr w:rsidR="00512FC7" w:rsidRPr="00512FC7" w14:paraId="47DABD19" w14:textId="77777777" w:rsidTr="00533FE7">
        <w:tc>
          <w:tcPr>
            <w:tcW w:w="828" w:type="dxa"/>
            <w:shd w:val="clear" w:color="auto" w:fill="auto"/>
          </w:tcPr>
          <w:p w14:paraId="48F21FBF" w14:textId="77777777" w:rsidR="00512FC7" w:rsidRPr="00512FC7" w:rsidRDefault="00512FC7" w:rsidP="00533FE7">
            <w:r w:rsidRPr="00512FC7">
              <w:t>19</w:t>
            </w:r>
          </w:p>
        </w:tc>
        <w:tc>
          <w:tcPr>
            <w:tcW w:w="2699" w:type="dxa"/>
            <w:shd w:val="clear" w:color="auto" w:fill="auto"/>
          </w:tcPr>
          <w:p w14:paraId="0BB8B3EA" w14:textId="77777777" w:rsidR="00512FC7" w:rsidRPr="00512FC7" w:rsidRDefault="00C411EF" w:rsidP="00533FE7">
            <w:hyperlink w:anchor="fld_ExecRefID" w:history="1">
              <w:r w:rsidR="00512FC7" w:rsidRPr="00533FE7">
                <w:rPr>
                  <w:rStyle w:val="Hyperlink"/>
                  <w:rFonts w:ascii="Times New Roman" w:hAnsi="Times New Roman"/>
                  <w:sz w:val="20"/>
                </w:rPr>
                <w:t>ExecRefID</w:t>
              </w:r>
            </w:hyperlink>
          </w:p>
        </w:tc>
      </w:tr>
      <w:tr w:rsidR="00DE5358" w:rsidRPr="00DE5358" w14:paraId="7E08EE63" w14:textId="77777777" w:rsidTr="00BD0927">
        <w:trPr>
          <w:del w:id="3708" w:author="Administrator" w:date="2011-08-18T10:26:00Z"/>
        </w:trPr>
        <w:tc>
          <w:tcPr>
            <w:tcW w:w="828" w:type="dxa"/>
            <w:shd w:val="clear" w:color="auto" w:fill="auto"/>
          </w:tcPr>
          <w:p w14:paraId="53739949" w14:textId="77777777" w:rsidR="00DE5358" w:rsidRPr="00DE5358" w:rsidRDefault="00DE5358" w:rsidP="00DE5358">
            <w:pPr>
              <w:rPr>
                <w:del w:id="3709" w:author="Administrator" w:date="2011-08-18T10:26:00Z"/>
              </w:rPr>
            </w:pPr>
            <w:del w:id="3710" w:author="Administrator" w:date="2011-08-18T10:26:00Z">
              <w:r w:rsidRPr="00DE5358">
                <w:delText>20</w:delText>
              </w:r>
            </w:del>
          </w:p>
        </w:tc>
        <w:tc>
          <w:tcPr>
            <w:tcW w:w="2699" w:type="dxa"/>
            <w:shd w:val="clear" w:color="auto" w:fill="auto"/>
          </w:tcPr>
          <w:p w14:paraId="14CC55EC" w14:textId="77777777" w:rsidR="00DE5358" w:rsidRPr="00DE5358" w:rsidRDefault="00DE5358" w:rsidP="00DE5358">
            <w:pPr>
              <w:rPr>
                <w:del w:id="3711" w:author="Administrator" w:date="2011-08-18T10:26:00Z"/>
              </w:rPr>
            </w:pPr>
            <w:del w:id="3712" w:author="Administrator" w:date="2011-08-18T10:26:00Z">
              <w:r>
                <w:fldChar w:fldCharType="begin"/>
              </w:r>
              <w:r>
                <w:delInstrText xml:space="preserve"> HYPERLINK  \l "fld_ExecTransType" </w:delInstrText>
              </w:r>
              <w:r>
                <w:fldChar w:fldCharType="separate"/>
              </w:r>
              <w:r w:rsidRPr="00BD0927">
                <w:rPr>
                  <w:rStyle w:val="Hyperlink"/>
                  <w:rFonts w:ascii="Times New Roman" w:hAnsi="Times New Roman"/>
                  <w:sz w:val="20"/>
                </w:rPr>
                <w:delText>ExecTransType</w:delText>
              </w:r>
              <w:r>
                <w:fldChar w:fldCharType="end"/>
              </w:r>
            </w:del>
          </w:p>
        </w:tc>
      </w:tr>
      <w:tr w:rsidR="00512FC7" w:rsidRPr="00512FC7" w14:paraId="3A63EE17" w14:textId="77777777" w:rsidTr="00533FE7">
        <w:tc>
          <w:tcPr>
            <w:tcW w:w="828" w:type="dxa"/>
            <w:shd w:val="clear" w:color="auto" w:fill="auto"/>
          </w:tcPr>
          <w:p w14:paraId="2D953E8D" w14:textId="77777777" w:rsidR="00512FC7" w:rsidRPr="00512FC7" w:rsidRDefault="00512FC7" w:rsidP="00533FE7">
            <w:r w:rsidRPr="00512FC7">
              <w:t>21</w:t>
            </w:r>
          </w:p>
        </w:tc>
        <w:tc>
          <w:tcPr>
            <w:tcW w:w="2699" w:type="dxa"/>
            <w:shd w:val="clear" w:color="auto" w:fill="auto"/>
          </w:tcPr>
          <w:p w14:paraId="518D723A" w14:textId="77777777" w:rsidR="00512FC7" w:rsidRPr="00512FC7" w:rsidRDefault="00C411EF" w:rsidP="00533FE7">
            <w:hyperlink w:anchor="fld_HandlInst" w:history="1">
              <w:r w:rsidR="00512FC7" w:rsidRPr="00533FE7">
                <w:rPr>
                  <w:rStyle w:val="Hyperlink"/>
                  <w:rFonts w:ascii="Times New Roman" w:hAnsi="Times New Roman"/>
                  <w:sz w:val="20"/>
                </w:rPr>
                <w:t>HandlInst</w:t>
              </w:r>
            </w:hyperlink>
          </w:p>
        </w:tc>
      </w:tr>
      <w:tr w:rsidR="00512FC7" w:rsidRPr="00512FC7" w14:paraId="2D6189B3" w14:textId="77777777" w:rsidTr="00533FE7">
        <w:tc>
          <w:tcPr>
            <w:tcW w:w="828" w:type="dxa"/>
            <w:shd w:val="clear" w:color="auto" w:fill="auto"/>
          </w:tcPr>
          <w:p w14:paraId="26B1CC16" w14:textId="77777777" w:rsidR="00512FC7" w:rsidRPr="00512FC7" w:rsidRDefault="00512FC7" w:rsidP="00533FE7">
            <w:r w:rsidRPr="00512FC7">
              <w:t>22</w:t>
            </w:r>
          </w:p>
        </w:tc>
        <w:tc>
          <w:tcPr>
            <w:tcW w:w="2699" w:type="dxa"/>
            <w:shd w:val="clear" w:color="auto" w:fill="auto"/>
          </w:tcPr>
          <w:p w14:paraId="0DEF38C5" w14:textId="77777777" w:rsidR="00512FC7" w:rsidRPr="00512FC7" w:rsidRDefault="00C411EF" w:rsidP="00533FE7">
            <w:hyperlink w:anchor="fld_SecurityIDSource" w:history="1">
              <w:r w:rsidR="00512FC7" w:rsidRPr="00533FE7">
                <w:rPr>
                  <w:rStyle w:val="Hyperlink"/>
                  <w:rFonts w:ascii="Times New Roman" w:hAnsi="Times New Roman"/>
                  <w:sz w:val="20"/>
                </w:rPr>
                <w:t>SecurityIDSource</w:t>
              </w:r>
            </w:hyperlink>
          </w:p>
        </w:tc>
      </w:tr>
      <w:tr w:rsidR="00512FC7" w:rsidRPr="00512FC7" w14:paraId="3F3FF4F2" w14:textId="77777777" w:rsidTr="00533FE7">
        <w:tc>
          <w:tcPr>
            <w:tcW w:w="828" w:type="dxa"/>
            <w:shd w:val="clear" w:color="auto" w:fill="auto"/>
          </w:tcPr>
          <w:p w14:paraId="11EC7158" w14:textId="77777777" w:rsidR="00512FC7" w:rsidRPr="00512FC7" w:rsidRDefault="00512FC7" w:rsidP="00533FE7">
            <w:r w:rsidRPr="00512FC7">
              <w:t>23</w:t>
            </w:r>
          </w:p>
        </w:tc>
        <w:tc>
          <w:tcPr>
            <w:tcW w:w="2699" w:type="dxa"/>
            <w:shd w:val="clear" w:color="auto" w:fill="auto"/>
          </w:tcPr>
          <w:p w14:paraId="36C5043A" w14:textId="77777777" w:rsidR="00512FC7" w:rsidRPr="00512FC7" w:rsidRDefault="00C411EF" w:rsidP="00533FE7">
            <w:hyperlink w:anchor="fld_IOIID" w:history="1">
              <w:r w:rsidR="00512FC7" w:rsidRPr="00533FE7">
                <w:rPr>
                  <w:rStyle w:val="Hyperlink"/>
                  <w:rFonts w:ascii="Times New Roman" w:hAnsi="Times New Roman"/>
                  <w:sz w:val="20"/>
                </w:rPr>
                <w:t>IOIID</w:t>
              </w:r>
            </w:hyperlink>
          </w:p>
        </w:tc>
      </w:tr>
      <w:tr w:rsidR="00DE5358" w:rsidRPr="00DE5358" w14:paraId="4BE50C2F" w14:textId="77777777" w:rsidTr="00BD0927">
        <w:trPr>
          <w:del w:id="3713" w:author="Administrator" w:date="2011-08-18T10:26:00Z"/>
        </w:trPr>
        <w:tc>
          <w:tcPr>
            <w:tcW w:w="828" w:type="dxa"/>
            <w:shd w:val="clear" w:color="auto" w:fill="auto"/>
          </w:tcPr>
          <w:p w14:paraId="37AE39E3" w14:textId="77777777" w:rsidR="00DE5358" w:rsidRPr="00DE5358" w:rsidRDefault="00DE5358" w:rsidP="00DE5358">
            <w:pPr>
              <w:rPr>
                <w:del w:id="3714" w:author="Administrator" w:date="2011-08-18T10:26:00Z"/>
              </w:rPr>
            </w:pPr>
            <w:del w:id="3715" w:author="Administrator" w:date="2011-08-18T10:26:00Z">
              <w:r w:rsidRPr="00DE5358">
                <w:delText>24</w:delText>
              </w:r>
            </w:del>
          </w:p>
        </w:tc>
        <w:tc>
          <w:tcPr>
            <w:tcW w:w="2699" w:type="dxa"/>
            <w:shd w:val="clear" w:color="auto" w:fill="auto"/>
          </w:tcPr>
          <w:p w14:paraId="31EF7EED" w14:textId="77777777" w:rsidR="00DE5358" w:rsidRPr="00DE5358" w:rsidRDefault="00DE5358" w:rsidP="00DE5358">
            <w:pPr>
              <w:rPr>
                <w:del w:id="3716" w:author="Administrator" w:date="2011-08-18T10:26:00Z"/>
              </w:rPr>
            </w:pPr>
            <w:del w:id="3717" w:author="Administrator" w:date="2011-08-18T10:26:00Z">
              <w:r>
                <w:fldChar w:fldCharType="begin"/>
              </w:r>
              <w:r>
                <w:delInstrText xml:space="preserve"> HYPERLINK  \l "fld_IOIOthSvc" </w:delInstrText>
              </w:r>
              <w:r>
                <w:fldChar w:fldCharType="separate"/>
              </w:r>
              <w:r w:rsidRPr="00BD0927">
                <w:rPr>
                  <w:rStyle w:val="Hyperlink"/>
                  <w:rFonts w:ascii="Times New Roman" w:hAnsi="Times New Roman"/>
                  <w:sz w:val="20"/>
                </w:rPr>
                <w:delText xml:space="preserve">IOIOthSvc </w:delText>
              </w:r>
              <w:r>
                <w:fldChar w:fldCharType="end"/>
              </w:r>
              <w:r w:rsidRPr="00DE5358">
                <w:delText xml:space="preserve"> (no longer used)</w:delText>
              </w:r>
            </w:del>
          </w:p>
        </w:tc>
      </w:tr>
      <w:tr w:rsidR="00512FC7" w:rsidRPr="00512FC7" w14:paraId="60F8932E" w14:textId="77777777" w:rsidTr="00533FE7">
        <w:tc>
          <w:tcPr>
            <w:tcW w:w="828" w:type="dxa"/>
            <w:shd w:val="clear" w:color="auto" w:fill="auto"/>
          </w:tcPr>
          <w:p w14:paraId="13A4B385" w14:textId="77777777" w:rsidR="00512FC7" w:rsidRPr="00512FC7" w:rsidRDefault="00512FC7" w:rsidP="00533FE7">
            <w:r w:rsidRPr="00512FC7">
              <w:t>25</w:t>
            </w:r>
          </w:p>
        </w:tc>
        <w:tc>
          <w:tcPr>
            <w:tcW w:w="2699" w:type="dxa"/>
            <w:shd w:val="clear" w:color="auto" w:fill="auto"/>
          </w:tcPr>
          <w:p w14:paraId="3087B35C" w14:textId="77777777" w:rsidR="00512FC7" w:rsidRPr="00512FC7" w:rsidRDefault="00C411EF" w:rsidP="00533FE7">
            <w:hyperlink w:anchor="fld_IOIQltyInd" w:history="1">
              <w:r w:rsidR="00512FC7" w:rsidRPr="00533FE7">
                <w:rPr>
                  <w:rStyle w:val="Hyperlink"/>
                  <w:rFonts w:ascii="Times New Roman" w:hAnsi="Times New Roman"/>
                  <w:sz w:val="20"/>
                </w:rPr>
                <w:t>IOIQltyInd</w:t>
              </w:r>
            </w:hyperlink>
          </w:p>
        </w:tc>
      </w:tr>
      <w:tr w:rsidR="00512FC7" w:rsidRPr="00512FC7" w14:paraId="01756876" w14:textId="77777777" w:rsidTr="00533FE7">
        <w:tc>
          <w:tcPr>
            <w:tcW w:w="828" w:type="dxa"/>
            <w:shd w:val="clear" w:color="auto" w:fill="auto"/>
          </w:tcPr>
          <w:p w14:paraId="3B3345D8" w14:textId="77777777" w:rsidR="00512FC7" w:rsidRPr="00512FC7" w:rsidRDefault="00512FC7" w:rsidP="00533FE7">
            <w:r w:rsidRPr="00512FC7">
              <w:t>26</w:t>
            </w:r>
          </w:p>
        </w:tc>
        <w:tc>
          <w:tcPr>
            <w:tcW w:w="2699" w:type="dxa"/>
            <w:shd w:val="clear" w:color="auto" w:fill="auto"/>
          </w:tcPr>
          <w:p w14:paraId="390B4C28" w14:textId="77777777" w:rsidR="00512FC7" w:rsidRPr="00512FC7" w:rsidRDefault="00C411EF" w:rsidP="00533FE7">
            <w:hyperlink w:anchor="fld_IOIRefID" w:history="1">
              <w:r w:rsidR="00512FC7" w:rsidRPr="00533FE7">
                <w:rPr>
                  <w:rStyle w:val="Hyperlink"/>
                  <w:rFonts w:ascii="Times New Roman" w:hAnsi="Times New Roman"/>
                  <w:sz w:val="20"/>
                </w:rPr>
                <w:t>IOIRefID</w:t>
              </w:r>
            </w:hyperlink>
          </w:p>
        </w:tc>
      </w:tr>
      <w:tr w:rsidR="00512FC7" w:rsidRPr="00512FC7" w14:paraId="7249F4B7" w14:textId="77777777" w:rsidTr="00533FE7">
        <w:tc>
          <w:tcPr>
            <w:tcW w:w="828" w:type="dxa"/>
            <w:shd w:val="clear" w:color="auto" w:fill="auto"/>
          </w:tcPr>
          <w:p w14:paraId="103526C0" w14:textId="77777777" w:rsidR="00512FC7" w:rsidRPr="00512FC7" w:rsidRDefault="00512FC7" w:rsidP="00533FE7">
            <w:r w:rsidRPr="00512FC7">
              <w:t>27</w:t>
            </w:r>
          </w:p>
        </w:tc>
        <w:tc>
          <w:tcPr>
            <w:tcW w:w="2699" w:type="dxa"/>
            <w:shd w:val="clear" w:color="auto" w:fill="auto"/>
          </w:tcPr>
          <w:p w14:paraId="621C49D9" w14:textId="77777777" w:rsidR="00512FC7" w:rsidRPr="00512FC7" w:rsidRDefault="00C411EF" w:rsidP="00533FE7">
            <w:hyperlink w:anchor="fld_IOIQty" w:history="1">
              <w:r w:rsidR="00512FC7" w:rsidRPr="00533FE7">
                <w:rPr>
                  <w:rStyle w:val="Hyperlink"/>
                  <w:rFonts w:ascii="Times New Roman" w:hAnsi="Times New Roman"/>
                  <w:sz w:val="20"/>
                </w:rPr>
                <w:t>IOIQty</w:t>
              </w:r>
            </w:hyperlink>
          </w:p>
        </w:tc>
      </w:tr>
      <w:tr w:rsidR="00512FC7" w:rsidRPr="00512FC7" w14:paraId="67B58908" w14:textId="77777777" w:rsidTr="00533FE7">
        <w:tc>
          <w:tcPr>
            <w:tcW w:w="828" w:type="dxa"/>
            <w:shd w:val="clear" w:color="auto" w:fill="auto"/>
          </w:tcPr>
          <w:p w14:paraId="1A3E01C6" w14:textId="77777777" w:rsidR="00512FC7" w:rsidRPr="00512FC7" w:rsidRDefault="00512FC7" w:rsidP="00533FE7">
            <w:r w:rsidRPr="00512FC7">
              <w:t>28</w:t>
            </w:r>
          </w:p>
        </w:tc>
        <w:tc>
          <w:tcPr>
            <w:tcW w:w="2699" w:type="dxa"/>
            <w:shd w:val="clear" w:color="auto" w:fill="auto"/>
          </w:tcPr>
          <w:p w14:paraId="57D6D4FB" w14:textId="77777777" w:rsidR="00512FC7" w:rsidRPr="00512FC7" w:rsidRDefault="00C411EF" w:rsidP="00533FE7">
            <w:hyperlink w:anchor="fld_IOITransType" w:history="1">
              <w:r w:rsidR="00512FC7" w:rsidRPr="00533FE7">
                <w:rPr>
                  <w:rStyle w:val="Hyperlink"/>
                  <w:rFonts w:ascii="Times New Roman" w:hAnsi="Times New Roman"/>
                  <w:sz w:val="20"/>
                </w:rPr>
                <w:t>IOITransType</w:t>
              </w:r>
            </w:hyperlink>
          </w:p>
        </w:tc>
      </w:tr>
      <w:tr w:rsidR="00512FC7" w:rsidRPr="00512FC7" w14:paraId="3B85E8A3" w14:textId="77777777" w:rsidTr="00533FE7">
        <w:tc>
          <w:tcPr>
            <w:tcW w:w="828" w:type="dxa"/>
            <w:shd w:val="clear" w:color="auto" w:fill="auto"/>
          </w:tcPr>
          <w:p w14:paraId="3A56EEAB" w14:textId="77777777" w:rsidR="00512FC7" w:rsidRPr="00512FC7" w:rsidRDefault="00512FC7" w:rsidP="00533FE7">
            <w:r w:rsidRPr="00512FC7">
              <w:t>29</w:t>
            </w:r>
          </w:p>
        </w:tc>
        <w:tc>
          <w:tcPr>
            <w:tcW w:w="2699" w:type="dxa"/>
            <w:shd w:val="clear" w:color="auto" w:fill="auto"/>
          </w:tcPr>
          <w:p w14:paraId="340EEC24" w14:textId="77777777" w:rsidR="00512FC7" w:rsidRPr="00512FC7" w:rsidRDefault="00C411EF" w:rsidP="00533FE7">
            <w:hyperlink w:anchor="fld_LastCapacity" w:history="1">
              <w:r w:rsidR="00512FC7" w:rsidRPr="00533FE7">
                <w:rPr>
                  <w:rStyle w:val="Hyperlink"/>
                  <w:rFonts w:ascii="Times New Roman" w:hAnsi="Times New Roman"/>
                  <w:sz w:val="20"/>
                </w:rPr>
                <w:t>LastCapacity</w:t>
              </w:r>
            </w:hyperlink>
          </w:p>
        </w:tc>
      </w:tr>
      <w:tr w:rsidR="00512FC7" w:rsidRPr="00512FC7" w14:paraId="5AC748B7" w14:textId="77777777" w:rsidTr="00533FE7">
        <w:tc>
          <w:tcPr>
            <w:tcW w:w="828" w:type="dxa"/>
            <w:shd w:val="clear" w:color="auto" w:fill="auto"/>
          </w:tcPr>
          <w:p w14:paraId="1B3A7A9A" w14:textId="77777777" w:rsidR="00512FC7" w:rsidRPr="00512FC7" w:rsidRDefault="00512FC7" w:rsidP="00533FE7">
            <w:r w:rsidRPr="00512FC7">
              <w:t>30</w:t>
            </w:r>
          </w:p>
        </w:tc>
        <w:tc>
          <w:tcPr>
            <w:tcW w:w="2699" w:type="dxa"/>
            <w:shd w:val="clear" w:color="auto" w:fill="auto"/>
          </w:tcPr>
          <w:p w14:paraId="2D7E2111" w14:textId="77777777" w:rsidR="00512FC7" w:rsidRPr="00512FC7" w:rsidRDefault="00C411EF" w:rsidP="00533FE7">
            <w:hyperlink w:anchor="fld_LastMkt" w:history="1">
              <w:r w:rsidR="00512FC7" w:rsidRPr="00533FE7">
                <w:rPr>
                  <w:rStyle w:val="Hyperlink"/>
                  <w:rFonts w:ascii="Times New Roman" w:hAnsi="Times New Roman"/>
                  <w:sz w:val="20"/>
                </w:rPr>
                <w:t>LastMkt</w:t>
              </w:r>
            </w:hyperlink>
          </w:p>
        </w:tc>
      </w:tr>
      <w:tr w:rsidR="00512FC7" w:rsidRPr="00512FC7" w14:paraId="28175382" w14:textId="77777777" w:rsidTr="00533FE7">
        <w:tc>
          <w:tcPr>
            <w:tcW w:w="828" w:type="dxa"/>
            <w:shd w:val="clear" w:color="auto" w:fill="auto"/>
          </w:tcPr>
          <w:p w14:paraId="2A3D6F85" w14:textId="77777777" w:rsidR="00512FC7" w:rsidRPr="00512FC7" w:rsidRDefault="00512FC7" w:rsidP="00533FE7">
            <w:r w:rsidRPr="00512FC7">
              <w:t>31</w:t>
            </w:r>
          </w:p>
        </w:tc>
        <w:tc>
          <w:tcPr>
            <w:tcW w:w="2699" w:type="dxa"/>
            <w:shd w:val="clear" w:color="auto" w:fill="auto"/>
          </w:tcPr>
          <w:p w14:paraId="11EC0F65" w14:textId="77777777" w:rsidR="00512FC7" w:rsidRPr="00512FC7" w:rsidRDefault="00C411EF" w:rsidP="00533FE7">
            <w:hyperlink w:anchor="fld_LastPx" w:history="1">
              <w:r w:rsidR="00512FC7" w:rsidRPr="00533FE7">
                <w:rPr>
                  <w:rStyle w:val="Hyperlink"/>
                  <w:rFonts w:ascii="Times New Roman" w:hAnsi="Times New Roman"/>
                  <w:sz w:val="20"/>
                </w:rPr>
                <w:t>LastPx</w:t>
              </w:r>
            </w:hyperlink>
          </w:p>
        </w:tc>
      </w:tr>
      <w:tr w:rsidR="00512FC7" w:rsidRPr="00512FC7" w14:paraId="695F7D6B" w14:textId="77777777" w:rsidTr="00533FE7">
        <w:tc>
          <w:tcPr>
            <w:tcW w:w="828" w:type="dxa"/>
            <w:shd w:val="clear" w:color="auto" w:fill="auto"/>
          </w:tcPr>
          <w:p w14:paraId="21EB7673" w14:textId="77777777" w:rsidR="00512FC7" w:rsidRPr="00512FC7" w:rsidRDefault="00512FC7" w:rsidP="00533FE7">
            <w:r w:rsidRPr="00512FC7">
              <w:t>32</w:t>
            </w:r>
          </w:p>
        </w:tc>
        <w:tc>
          <w:tcPr>
            <w:tcW w:w="2699" w:type="dxa"/>
            <w:shd w:val="clear" w:color="auto" w:fill="auto"/>
          </w:tcPr>
          <w:p w14:paraId="612BD38C" w14:textId="77777777" w:rsidR="00512FC7" w:rsidRPr="00512FC7" w:rsidRDefault="00C411EF" w:rsidP="00533FE7">
            <w:hyperlink w:anchor="fld_LastQty" w:history="1">
              <w:r w:rsidR="00512FC7" w:rsidRPr="00533FE7">
                <w:rPr>
                  <w:rStyle w:val="Hyperlink"/>
                  <w:rFonts w:ascii="Times New Roman" w:hAnsi="Times New Roman"/>
                  <w:sz w:val="20"/>
                </w:rPr>
                <w:t>LastQty</w:t>
              </w:r>
            </w:hyperlink>
          </w:p>
        </w:tc>
      </w:tr>
      <w:tr w:rsidR="00512FC7" w:rsidRPr="00512FC7" w14:paraId="2212B2C3" w14:textId="77777777" w:rsidTr="00533FE7">
        <w:tc>
          <w:tcPr>
            <w:tcW w:w="828" w:type="dxa"/>
            <w:shd w:val="clear" w:color="auto" w:fill="auto"/>
          </w:tcPr>
          <w:p w14:paraId="0F5B70BA" w14:textId="77777777" w:rsidR="00512FC7" w:rsidRPr="00512FC7" w:rsidRDefault="00512FC7" w:rsidP="00533FE7">
            <w:r w:rsidRPr="00512FC7">
              <w:t>33</w:t>
            </w:r>
          </w:p>
        </w:tc>
        <w:tc>
          <w:tcPr>
            <w:tcW w:w="2699" w:type="dxa"/>
            <w:shd w:val="clear" w:color="auto" w:fill="auto"/>
          </w:tcPr>
          <w:p w14:paraId="420056E7" w14:textId="77777777" w:rsidR="00512FC7" w:rsidRPr="00512FC7" w:rsidRDefault="00C411EF" w:rsidP="00533FE7">
            <w:hyperlink w:anchor="fld_NoLinesOfText" w:history="1">
              <w:r w:rsidR="00512FC7" w:rsidRPr="00533FE7">
                <w:rPr>
                  <w:rStyle w:val="Hyperlink"/>
                  <w:rFonts w:ascii="Times New Roman" w:hAnsi="Times New Roman"/>
                  <w:sz w:val="20"/>
                </w:rPr>
                <w:t>NoLinesOfText</w:t>
              </w:r>
            </w:hyperlink>
          </w:p>
        </w:tc>
      </w:tr>
      <w:tr w:rsidR="00512FC7" w:rsidRPr="00512FC7" w14:paraId="0183D048" w14:textId="77777777" w:rsidTr="00533FE7">
        <w:tc>
          <w:tcPr>
            <w:tcW w:w="828" w:type="dxa"/>
            <w:shd w:val="clear" w:color="auto" w:fill="auto"/>
          </w:tcPr>
          <w:p w14:paraId="4260AA52" w14:textId="77777777" w:rsidR="00512FC7" w:rsidRPr="00512FC7" w:rsidRDefault="00512FC7" w:rsidP="00533FE7">
            <w:r w:rsidRPr="00512FC7">
              <w:t>34</w:t>
            </w:r>
          </w:p>
        </w:tc>
        <w:tc>
          <w:tcPr>
            <w:tcW w:w="2699" w:type="dxa"/>
            <w:shd w:val="clear" w:color="auto" w:fill="auto"/>
          </w:tcPr>
          <w:p w14:paraId="1172F092" w14:textId="77777777" w:rsidR="00512FC7" w:rsidRPr="00512FC7" w:rsidRDefault="00C411EF" w:rsidP="00533FE7">
            <w:hyperlink w:anchor="fld_MsgSeqNum" w:history="1">
              <w:r w:rsidR="00512FC7" w:rsidRPr="00533FE7">
                <w:rPr>
                  <w:rStyle w:val="Hyperlink"/>
                  <w:rFonts w:ascii="Times New Roman" w:hAnsi="Times New Roman"/>
                  <w:sz w:val="20"/>
                </w:rPr>
                <w:t>MsgSeqNum</w:t>
              </w:r>
            </w:hyperlink>
          </w:p>
        </w:tc>
      </w:tr>
      <w:tr w:rsidR="00512FC7" w:rsidRPr="00512FC7" w14:paraId="7DE06D79" w14:textId="77777777" w:rsidTr="00533FE7">
        <w:tc>
          <w:tcPr>
            <w:tcW w:w="828" w:type="dxa"/>
            <w:shd w:val="clear" w:color="auto" w:fill="auto"/>
          </w:tcPr>
          <w:p w14:paraId="38DA1952" w14:textId="77777777" w:rsidR="00512FC7" w:rsidRPr="00512FC7" w:rsidRDefault="00512FC7" w:rsidP="00533FE7">
            <w:r w:rsidRPr="00512FC7">
              <w:t>35</w:t>
            </w:r>
          </w:p>
        </w:tc>
        <w:tc>
          <w:tcPr>
            <w:tcW w:w="2699" w:type="dxa"/>
            <w:shd w:val="clear" w:color="auto" w:fill="auto"/>
          </w:tcPr>
          <w:p w14:paraId="220A3D5A" w14:textId="77777777" w:rsidR="00512FC7" w:rsidRPr="00512FC7" w:rsidRDefault="00C411EF" w:rsidP="00533FE7">
            <w:hyperlink w:anchor="fld_MsgType" w:history="1">
              <w:r w:rsidR="00512FC7" w:rsidRPr="00533FE7">
                <w:rPr>
                  <w:rStyle w:val="Hyperlink"/>
                  <w:rFonts w:ascii="Times New Roman" w:hAnsi="Times New Roman"/>
                  <w:sz w:val="20"/>
                </w:rPr>
                <w:t>MsgType</w:t>
              </w:r>
            </w:hyperlink>
          </w:p>
        </w:tc>
      </w:tr>
      <w:tr w:rsidR="00512FC7" w:rsidRPr="00512FC7" w14:paraId="1E492048" w14:textId="77777777" w:rsidTr="00533FE7">
        <w:tc>
          <w:tcPr>
            <w:tcW w:w="828" w:type="dxa"/>
            <w:shd w:val="clear" w:color="auto" w:fill="auto"/>
          </w:tcPr>
          <w:p w14:paraId="25D4BB9C" w14:textId="77777777" w:rsidR="00512FC7" w:rsidRPr="00512FC7" w:rsidRDefault="00512FC7" w:rsidP="00533FE7">
            <w:r w:rsidRPr="00512FC7">
              <w:t>36</w:t>
            </w:r>
          </w:p>
        </w:tc>
        <w:tc>
          <w:tcPr>
            <w:tcW w:w="2699" w:type="dxa"/>
            <w:shd w:val="clear" w:color="auto" w:fill="auto"/>
          </w:tcPr>
          <w:p w14:paraId="6D2E24DD" w14:textId="77777777" w:rsidR="00512FC7" w:rsidRPr="00512FC7" w:rsidRDefault="00C411EF" w:rsidP="00533FE7">
            <w:hyperlink w:anchor="fld_NewSeqNo" w:history="1">
              <w:r w:rsidR="00512FC7" w:rsidRPr="00533FE7">
                <w:rPr>
                  <w:rStyle w:val="Hyperlink"/>
                  <w:rFonts w:ascii="Times New Roman" w:hAnsi="Times New Roman"/>
                  <w:sz w:val="20"/>
                </w:rPr>
                <w:t>NewSeqNo</w:t>
              </w:r>
            </w:hyperlink>
          </w:p>
        </w:tc>
      </w:tr>
      <w:tr w:rsidR="00512FC7" w:rsidRPr="00512FC7" w14:paraId="74A3BEEB" w14:textId="77777777" w:rsidTr="00533FE7">
        <w:tc>
          <w:tcPr>
            <w:tcW w:w="828" w:type="dxa"/>
            <w:shd w:val="clear" w:color="auto" w:fill="auto"/>
          </w:tcPr>
          <w:p w14:paraId="76683681" w14:textId="77777777" w:rsidR="00512FC7" w:rsidRPr="00512FC7" w:rsidRDefault="00512FC7" w:rsidP="00533FE7">
            <w:r w:rsidRPr="00512FC7">
              <w:t>37</w:t>
            </w:r>
          </w:p>
        </w:tc>
        <w:tc>
          <w:tcPr>
            <w:tcW w:w="2699" w:type="dxa"/>
            <w:shd w:val="clear" w:color="auto" w:fill="auto"/>
          </w:tcPr>
          <w:p w14:paraId="16FFF697" w14:textId="77777777" w:rsidR="00512FC7" w:rsidRPr="00512FC7" w:rsidRDefault="00C411EF" w:rsidP="00533FE7">
            <w:hyperlink w:anchor="fld_OrderID" w:history="1">
              <w:r w:rsidR="00512FC7" w:rsidRPr="00533FE7">
                <w:rPr>
                  <w:rStyle w:val="Hyperlink"/>
                  <w:rFonts w:ascii="Times New Roman" w:hAnsi="Times New Roman"/>
                  <w:sz w:val="20"/>
                </w:rPr>
                <w:t>OrderID</w:t>
              </w:r>
            </w:hyperlink>
          </w:p>
        </w:tc>
      </w:tr>
      <w:tr w:rsidR="00512FC7" w:rsidRPr="00512FC7" w14:paraId="22DB8112" w14:textId="77777777" w:rsidTr="00533FE7">
        <w:tc>
          <w:tcPr>
            <w:tcW w:w="828" w:type="dxa"/>
            <w:shd w:val="clear" w:color="auto" w:fill="auto"/>
          </w:tcPr>
          <w:p w14:paraId="48E022D3" w14:textId="77777777" w:rsidR="00512FC7" w:rsidRPr="00512FC7" w:rsidRDefault="00512FC7" w:rsidP="00533FE7">
            <w:r w:rsidRPr="00512FC7">
              <w:t>38</w:t>
            </w:r>
          </w:p>
        </w:tc>
        <w:tc>
          <w:tcPr>
            <w:tcW w:w="2699" w:type="dxa"/>
            <w:shd w:val="clear" w:color="auto" w:fill="auto"/>
          </w:tcPr>
          <w:p w14:paraId="59A4D064" w14:textId="77777777" w:rsidR="00512FC7" w:rsidRPr="00512FC7" w:rsidRDefault="00C411EF" w:rsidP="00533FE7">
            <w:hyperlink w:anchor="fld_OrderQty" w:history="1">
              <w:r w:rsidR="00512FC7" w:rsidRPr="00533FE7">
                <w:rPr>
                  <w:rStyle w:val="Hyperlink"/>
                  <w:rFonts w:ascii="Times New Roman" w:hAnsi="Times New Roman"/>
                  <w:sz w:val="20"/>
                </w:rPr>
                <w:t>OrderQty</w:t>
              </w:r>
            </w:hyperlink>
          </w:p>
        </w:tc>
      </w:tr>
      <w:tr w:rsidR="00512FC7" w:rsidRPr="00512FC7" w14:paraId="45BD4B3C" w14:textId="77777777" w:rsidTr="00533FE7">
        <w:tc>
          <w:tcPr>
            <w:tcW w:w="828" w:type="dxa"/>
            <w:shd w:val="clear" w:color="auto" w:fill="auto"/>
          </w:tcPr>
          <w:p w14:paraId="59F342DD" w14:textId="77777777" w:rsidR="00512FC7" w:rsidRPr="00512FC7" w:rsidRDefault="00512FC7" w:rsidP="00533FE7">
            <w:r w:rsidRPr="00512FC7">
              <w:t>39</w:t>
            </w:r>
          </w:p>
        </w:tc>
        <w:tc>
          <w:tcPr>
            <w:tcW w:w="2699" w:type="dxa"/>
            <w:shd w:val="clear" w:color="auto" w:fill="auto"/>
          </w:tcPr>
          <w:p w14:paraId="64590262" w14:textId="77777777" w:rsidR="00512FC7" w:rsidRPr="00512FC7" w:rsidRDefault="00C411EF" w:rsidP="00533FE7">
            <w:hyperlink w:anchor="fld_OrdStatus" w:history="1">
              <w:r w:rsidR="00512FC7" w:rsidRPr="00533FE7">
                <w:rPr>
                  <w:rStyle w:val="Hyperlink"/>
                  <w:rFonts w:ascii="Times New Roman" w:hAnsi="Times New Roman"/>
                  <w:sz w:val="20"/>
                </w:rPr>
                <w:t>OrdStatus</w:t>
              </w:r>
            </w:hyperlink>
          </w:p>
        </w:tc>
      </w:tr>
      <w:tr w:rsidR="00512FC7" w:rsidRPr="00512FC7" w14:paraId="48B369E5" w14:textId="77777777" w:rsidTr="00533FE7">
        <w:tc>
          <w:tcPr>
            <w:tcW w:w="828" w:type="dxa"/>
            <w:shd w:val="clear" w:color="auto" w:fill="auto"/>
          </w:tcPr>
          <w:p w14:paraId="09FC0A47" w14:textId="77777777" w:rsidR="00512FC7" w:rsidRPr="00512FC7" w:rsidRDefault="00512FC7" w:rsidP="00533FE7">
            <w:r w:rsidRPr="00512FC7">
              <w:t>40</w:t>
            </w:r>
          </w:p>
        </w:tc>
        <w:tc>
          <w:tcPr>
            <w:tcW w:w="2699" w:type="dxa"/>
            <w:shd w:val="clear" w:color="auto" w:fill="auto"/>
          </w:tcPr>
          <w:p w14:paraId="2522F23A" w14:textId="77777777" w:rsidR="00512FC7" w:rsidRPr="00512FC7" w:rsidRDefault="00C411EF" w:rsidP="00533FE7">
            <w:hyperlink w:anchor="fld_OrdType" w:history="1">
              <w:r w:rsidR="00512FC7" w:rsidRPr="00533FE7">
                <w:rPr>
                  <w:rStyle w:val="Hyperlink"/>
                  <w:rFonts w:ascii="Times New Roman" w:hAnsi="Times New Roman"/>
                  <w:sz w:val="20"/>
                </w:rPr>
                <w:t>OrdType</w:t>
              </w:r>
            </w:hyperlink>
          </w:p>
        </w:tc>
      </w:tr>
      <w:tr w:rsidR="00512FC7" w:rsidRPr="00512FC7" w14:paraId="583D7E58" w14:textId="77777777" w:rsidTr="00533FE7">
        <w:tc>
          <w:tcPr>
            <w:tcW w:w="828" w:type="dxa"/>
            <w:shd w:val="clear" w:color="auto" w:fill="auto"/>
          </w:tcPr>
          <w:p w14:paraId="25F25354" w14:textId="77777777" w:rsidR="00512FC7" w:rsidRPr="00512FC7" w:rsidRDefault="00512FC7" w:rsidP="00533FE7">
            <w:r w:rsidRPr="00512FC7">
              <w:t>41</w:t>
            </w:r>
          </w:p>
        </w:tc>
        <w:tc>
          <w:tcPr>
            <w:tcW w:w="2699" w:type="dxa"/>
            <w:shd w:val="clear" w:color="auto" w:fill="auto"/>
          </w:tcPr>
          <w:p w14:paraId="5C738EE3" w14:textId="77777777" w:rsidR="00512FC7" w:rsidRPr="00512FC7" w:rsidRDefault="00C411EF" w:rsidP="00533FE7">
            <w:hyperlink w:anchor="fld_OrigClOrdID" w:history="1">
              <w:r w:rsidR="00512FC7" w:rsidRPr="00533FE7">
                <w:rPr>
                  <w:rStyle w:val="Hyperlink"/>
                  <w:rFonts w:ascii="Times New Roman" w:hAnsi="Times New Roman"/>
                  <w:sz w:val="20"/>
                </w:rPr>
                <w:t>OrigClOrdID</w:t>
              </w:r>
            </w:hyperlink>
          </w:p>
        </w:tc>
      </w:tr>
      <w:tr w:rsidR="00512FC7" w:rsidRPr="00512FC7" w14:paraId="50796C4B" w14:textId="77777777" w:rsidTr="00533FE7">
        <w:tc>
          <w:tcPr>
            <w:tcW w:w="828" w:type="dxa"/>
            <w:shd w:val="clear" w:color="auto" w:fill="auto"/>
          </w:tcPr>
          <w:p w14:paraId="4A24D4AE" w14:textId="77777777" w:rsidR="00512FC7" w:rsidRPr="00512FC7" w:rsidRDefault="00512FC7" w:rsidP="00533FE7">
            <w:r w:rsidRPr="00512FC7">
              <w:t>42</w:t>
            </w:r>
          </w:p>
        </w:tc>
        <w:tc>
          <w:tcPr>
            <w:tcW w:w="2699" w:type="dxa"/>
            <w:shd w:val="clear" w:color="auto" w:fill="auto"/>
          </w:tcPr>
          <w:p w14:paraId="01FFE178" w14:textId="77777777" w:rsidR="00512FC7" w:rsidRPr="00512FC7" w:rsidRDefault="00C411EF" w:rsidP="00533FE7">
            <w:hyperlink w:anchor="fld_OrigTime" w:history="1">
              <w:r w:rsidR="00512FC7" w:rsidRPr="00533FE7">
                <w:rPr>
                  <w:rStyle w:val="Hyperlink"/>
                  <w:rFonts w:ascii="Times New Roman" w:hAnsi="Times New Roman"/>
                  <w:sz w:val="20"/>
                </w:rPr>
                <w:t>OrigTime</w:t>
              </w:r>
            </w:hyperlink>
          </w:p>
        </w:tc>
      </w:tr>
      <w:tr w:rsidR="00512FC7" w:rsidRPr="00512FC7" w14:paraId="3D27D0DC" w14:textId="77777777" w:rsidTr="00533FE7">
        <w:tc>
          <w:tcPr>
            <w:tcW w:w="828" w:type="dxa"/>
            <w:shd w:val="clear" w:color="auto" w:fill="auto"/>
          </w:tcPr>
          <w:p w14:paraId="5D3C5FD3" w14:textId="77777777" w:rsidR="00512FC7" w:rsidRPr="00512FC7" w:rsidRDefault="00512FC7" w:rsidP="00533FE7">
            <w:r w:rsidRPr="00512FC7">
              <w:t>43</w:t>
            </w:r>
          </w:p>
        </w:tc>
        <w:tc>
          <w:tcPr>
            <w:tcW w:w="2699" w:type="dxa"/>
            <w:shd w:val="clear" w:color="auto" w:fill="auto"/>
          </w:tcPr>
          <w:p w14:paraId="703505AE" w14:textId="77777777" w:rsidR="00512FC7" w:rsidRPr="00512FC7" w:rsidRDefault="00C411EF" w:rsidP="00533FE7">
            <w:hyperlink w:anchor="fld_PossDupFlag" w:history="1">
              <w:r w:rsidR="00512FC7" w:rsidRPr="00533FE7">
                <w:rPr>
                  <w:rStyle w:val="Hyperlink"/>
                  <w:rFonts w:ascii="Times New Roman" w:hAnsi="Times New Roman"/>
                  <w:sz w:val="20"/>
                </w:rPr>
                <w:t>PossDupFlag</w:t>
              </w:r>
            </w:hyperlink>
          </w:p>
        </w:tc>
      </w:tr>
      <w:tr w:rsidR="00512FC7" w:rsidRPr="00512FC7" w14:paraId="6D849087" w14:textId="77777777" w:rsidTr="00533FE7">
        <w:tc>
          <w:tcPr>
            <w:tcW w:w="828" w:type="dxa"/>
            <w:shd w:val="clear" w:color="auto" w:fill="auto"/>
          </w:tcPr>
          <w:p w14:paraId="3B844A16" w14:textId="77777777" w:rsidR="00512FC7" w:rsidRPr="00512FC7" w:rsidRDefault="00512FC7" w:rsidP="00533FE7">
            <w:r w:rsidRPr="00512FC7">
              <w:t>44</w:t>
            </w:r>
          </w:p>
        </w:tc>
        <w:tc>
          <w:tcPr>
            <w:tcW w:w="2699" w:type="dxa"/>
            <w:shd w:val="clear" w:color="auto" w:fill="auto"/>
          </w:tcPr>
          <w:p w14:paraId="5D1AF061" w14:textId="77777777" w:rsidR="00512FC7" w:rsidRPr="00512FC7" w:rsidRDefault="00C411EF" w:rsidP="00533FE7">
            <w:hyperlink w:anchor="fld_Price" w:history="1">
              <w:r w:rsidR="00512FC7" w:rsidRPr="00533FE7">
                <w:rPr>
                  <w:rStyle w:val="Hyperlink"/>
                  <w:rFonts w:ascii="Times New Roman" w:hAnsi="Times New Roman"/>
                  <w:sz w:val="20"/>
                </w:rPr>
                <w:t>Price</w:t>
              </w:r>
            </w:hyperlink>
          </w:p>
        </w:tc>
      </w:tr>
      <w:tr w:rsidR="00512FC7" w:rsidRPr="00512FC7" w14:paraId="46051419" w14:textId="77777777" w:rsidTr="00533FE7">
        <w:tc>
          <w:tcPr>
            <w:tcW w:w="828" w:type="dxa"/>
            <w:shd w:val="clear" w:color="auto" w:fill="auto"/>
          </w:tcPr>
          <w:p w14:paraId="11A97C56" w14:textId="77777777" w:rsidR="00512FC7" w:rsidRPr="00512FC7" w:rsidRDefault="00512FC7" w:rsidP="00533FE7">
            <w:r w:rsidRPr="00512FC7">
              <w:t>45</w:t>
            </w:r>
          </w:p>
        </w:tc>
        <w:tc>
          <w:tcPr>
            <w:tcW w:w="2699" w:type="dxa"/>
            <w:shd w:val="clear" w:color="auto" w:fill="auto"/>
          </w:tcPr>
          <w:p w14:paraId="2E13BB4C" w14:textId="77777777" w:rsidR="00512FC7" w:rsidRPr="00512FC7" w:rsidRDefault="00C411EF" w:rsidP="00533FE7">
            <w:hyperlink w:anchor="fld_RefSeqNum" w:history="1">
              <w:r w:rsidR="00512FC7" w:rsidRPr="00533FE7">
                <w:rPr>
                  <w:rStyle w:val="Hyperlink"/>
                  <w:rFonts w:ascii="Times New Roman" w:hAnsi="Times New Roman"/>
                  <w:sz w:val="20"/>
                </w:rPr>
                <w:t>RefSeqNum</w:t>
              </w:r>
            </w:hyperlink>
          </w:p>
        </w:tc>
      </w:tr>
      <w:tr w:rsidR="00DE5358" w:rsidRPr="00DE5358" w14:paraId="1F0B1F03" w14:textId="77777777" w:rsidTr="00BD0927">
        <w:trPr>
          <w:del w:id="3718" w:author="Administrator" w:date="2011-08-18T10:26:00Z"/>
        </w:trPr>
        <w:tc>
          <w:tcPr>
            <w:tcW w:w="828" w:type="dxa"/>
            <w:shd w:val="clear" w:color="auto" w:fill="auto"/>
          </w:tcPr>
          <w:p w14:paraId="2D1148DB" w14:textId="77777777" w:rsidR="00DE5358" w:rsidRPr="00DE5358" w:rsidRDefault="00DE5358" w:rsidP="00DE5358">
            <w:pPr>
              <w:rPr>
                <w:del w:id="3719" w:author="Administrator" w:date="2011-08-18T10:26:00Z"/>
              </w:rPr>
            </w:pPr>
            <w:del w:id="3720" w:author="Administrator" w:date="2011-08-18T10:26:00Z">
              <w:r w:rsidRPr="00DE5358">
                <w:delText>46</w:delText>
              </w:r>
            </w:del>
          </w:p>
        </w:tc>
        <w:tc>
          <w:tcPr>
            <w:tcW w:w="2699" w:type="dxa"/>
            <w:shd w:val="clear" w:color="auto" w:fill="auto"/>
          </w:tcPr>
          <w:p w14:paraId="0B24D4FA" w14:textId="77777777" w:rsidR="00DE5358" w:rsidRPr="00DE5358" w:rsidRDefault="00DE5358" w:rsidP="00DE5358">
            <w:pPr>
              <w:rPr>
                <w:del w:id="3721" w:author="Administrator" w:date="2011-08-18T10:26:00Z"/>
              </w:rPr>
            </w:pPr>
            <w:del w:id="3722" w:author="Administrator" w:date="2011-08-18T10:26:00Z">
              <w:r>
                <w:fldChar w:fldCharType="begin"/>
              </w:r>
              <w:r>
                <w:delInstrText xml:space="preserve"> HYPERLINK  \l "fld_RelatdSym" </w:delInstrText>
              </w:r>
              <w:r>
                <w:fldChar w:fldCharType="separate"/>
              </w:r>
              <w:r w:rsidRPr="00BD0927">
                <w:rPr>
                  <w:rStyle w:val="Hyperlink"/>
                  <w:rFonts w:ascii="Times New Roman" w:hAnsi="Times New Roman"/>
                  <w:sz w:val="20"/>
                </w:rPr>
                <w:delText xml:space="preserve">RelatdSym </w:delText>
              </w:r>
              <w:r>
                <w:fldChar w:fldCharType="end"/>
              </w:r>
              <w:r w:rsidRPr="00DE5358">
                <w:delText xml:space="preserve"> (no longer used)</w:delText>
              </w:r>
            </w:del>
          </w:p>
        </w:tc>
      </w:tr>
      <w:tr w:rsidR="00DE5358" w:rsidRPr="00DE5358" w14:paraId="456499B8" w14:textId="77777777" w:rsidTr="00BD0927">
        <w:trPr>
          <w:del w:id="3723" w:author="Administrator" w:date="2011-08-18T10:26:00Z"/>
        </w:trPr>
        <w:tc>
          <w:tcPr>
            <w:tcW w:w="828" w:type="dxa"/>
            <w:shd w:val="clear" w:color="auto" w:fill="auto"/>
          </w:tcPr>
          <w:p w14:paraId="08B185AB" w14:textId="77777777" w:rsidR="00DE5358" w:rsidRPr="00DE5358" w:rsidRDefault="00DE5358" w:rsidP="00DE5358">
            <w:pPr>
              <w:rPr>
                <w:del w:id="3724" w:author="Administrator" w:date="2011-08-18T10:26:00Z"/>
              </w:rPr>
            </w:pPr>
            <w:del w:id="3725" w:author="Administrator" w:date="2011-08-18T10:26:00Z">
              <w:r w:rsidRPr="00DE5358">
                <w:delText>47</w:delText>
              </w:r>
            </w:del>
          </w:p>
        </w:tc>
        <w:tc>
          <w:tcPr>
            <w:tcW w:w="2699" w:type="dxa"/>
            <w:shd w:val="clear" w:color="auto" w:fill="auto"/>
          </w:tcPr>
          <w:p w14:paraId="1D61A0DA" w14:textId="77777777" w:rsidR="00DE5358" w:rsidRPr="00DE5358" w:rsidRDefault="00DE5358" w:rsidP="00DE5358">
            <w:pPr>
              <w:rPr>
                <w:del w:id="3726" w:author="Administrator" w:date="2011-08-18T10:26:00Z"/>
              </w:rPr>
            </w:pPr>
            <w:del w:id="3727" w:author="Administrator" w:date="2011-08-18T10:26:00Z">
              <w:r>
                <w:fldChar w:fldCharType="begin"/>
              </w:r>
              <w:r>
                <w:delInstrText xml:space="preserve"> HYPERLINK  \l "fld_Rule80ANo" </w:delInstrText>
              </w:r>
              <w:r>
                <w:fldChar w:fldCharType="separate"/>
              </w:r>
              <w:r w:rsidRPr="00BD0927">
                <w:rPr>
                  <w:rStyle w:val="Hyperlink"/>
                  <w:rFonts w:ascii="Times New Roman" w:hAnsi="Times New Roman"/>
                  <w:sz w:val="20"/>
                </w:rPr>
                <w:delText>Rule80A</w:delText>
              </w:r>
              <w:r>
                <w:fldChar w:fldCharType="end"/>
              </w:r>
              <w:r w:rsidRPr="00DE5358">
                <w:delText>(No Longer Used)</w:delText>
              </w:r>
            </w:del>
          </w:p>
        </w:tc>
      </w:tr>
      <w:tr w:rsidR="00512FC7" w:rsidRPr="00512FC7" w14:paraId="15E81FF3" w14:textId="77777777" w:rsidTr="00533FE7">
        <w:tc>
          <w:tcPr>
            <w:tcW w:w="828" w:type="dxa"/>
            <w:shd w:val="clear" w:color="auto" w:fill="auto"/>
          </w:tcPr>
          <w:p w14:paraId="4BE0D37B" w14:textId="77777777" w:rsidR="00512FC7" w:rsidRPr="00512FC7" w:rsidRDefault="00512FC7" w:rsidP="00533FE7">
            <w:r w:rsidRPr="00512FC7">
              <w:t>48</w:t>
            </w:r>
          </w:p>
        </w:tc>
        <w:tc>
          <w:tcPr>
            <w:tcW w:w="2699" w:type="dxa"/>
            <w:shd w:val="clear" w:color="auto" w:fill="auto"/>
          </w:tcPr>
          <w:p w14:paraId="0B1DEBB4" w14:textId="77777777" w:rsidR="00512FC7" w:rsidRPr="00512FC7" w:rsidRDefault="00C411EF" w:rsidP="00533FE7">
            <w:hyperlink w:anchor="fld_SecurityID" w:history="1">
              <w:r w:rsidR="00512FC7" w:rsidRPr="00533FE7">
                <w:rPr>
                  <w:rStyle w:val="Hyperlink"/>
                  <w:rFonts w:ascii="Times New Roman" w:hAnsi="Times New Roman"/>
                  <w:sz w:val="20"/>
                </w:rPr>
                <w:t>SecurityID</w:t>
              </w:r>
            </w:hyperlink>
          </w:p>
        </w:tc>
      </w:tr>
      <w:tr w:rsidR="00512FC7" w:rsidRPr="00512FC7" w14:paraId="30D8DD47" w14:textId="77777777" w:rsidTr="00533FE7">
        <w:tc>
          <w:tcPr>
            <w:tcW w:w="828" w:type="dxa"/>
            <w:shd w:val="clear" w:color="auto" w:fill="auto"/>
          </w:tcPr>
          <w:p w14:paraId="051E72AA" w14:textId="77777777" w:rsidR="00512FC7" w:rsidRPr="00512FC7" w:rsidRDefault="00512FC7" w:rsidP="00533FE7">
            <w:r w:rsidRPr="00512FC7">
              <w:t>49</w:t>
            </w:r>
          </w:p>
        </w:tc>
        <w:tc>
          <w:tcPr>
            <w:tcW w:w="2699" w:type="dxa"/>
            <w:shd w:val="clear" w:color="auto" w:fill="auto"/>
          </w:tcPr>
          <w:p w14:paraId="7C219EDF" w14:textId="77777777" w:rsidR="00512FC7" w:rsidRPr="00512FC7" w:rsidRDefault="00C411EF" w:rsidP="00533FE7">
            <w:hyperlink w:anchor="fld_SenderCompID" w:history="1">
              <w:r w:rsidR="00512FC7" w:rsidRPr="00533FE7">
                <w:rPr>
                  <w:rStyle w:val="Hyperlink"/>
                  <w:rFonts w:ascii="Times New Roman" w:hAnsi="Times New Roman"/>
                  <w:sz w:val="20"/>
                </w:rPr>
                <w:t>SenderCompID</w:t>
              </w:r>
            </w:hyperlink>
          </w:p>
        </w:tc>
      </w:tr>
      <w:tr w:rsidR="00512FC7" w:rsidRPr="00512FC7" w14:paraId="452FBA52" w14:textId="77777777" w:rsidTr="00533FE7">
        <w:tc>
          <w:tcPr>
            <w:tcW w:w="828" w:type="dxa"/>
            <w:shd w:val="clear" w:color="auto" w:fill="auto"/>
          </w:tcPr>
          <w:p w14:paraId="0AADC7D6" w14:textId="77777777" w:rsidR="00512FC7" w:rsidRPr="00512FC7" w:rsidRDefault="00512FC7" w:rsidP="00533FE7">
            <w:r w:rsidRPr="00512FC7">
              <w:t>50</w:t>
            </w:r>
          </w:p>
        </w:tc>
        <w:tc>
          <w:tcPr>
            <w:tcW w:w="2699" w:type="dxa"/>
            <w:shd w:val="clear" w:color="auto" w:fill="auto"/>
          </w:tcPr>
          <w:p w14:paraId="47D80474" w14:textId="77777777" w:rsidR="00512FC7" w:rsidRPr="00512FC7" w:rsidRDefault="00C411EF" w:rsidP="00533FE7">
            <w:hyperlink w:anchor="fld_SenderSubID" w:history="1">
              <w:r w:rsidR="00512FC7" w:rsidRPr="00533FE7">
                <w:rPr>
                  <w:rStyle w:val="Hyperlink"/>
                  <w:rFonts w:ascii="Times New Roman" w:hAnsi="Times New Roman"/>
                  <w:sz w:val="20"/>
                </w:rPr>
                <w:t>SenderSubID</w:t>
              </w:r>
            </w:hyperlink>
          </w:p>
        </w:tc>
      </w:tr>
      <w:tr w:rsidR="00DE5358" w:rsidRPr="00DE5358" w14:paraId="527B2E28" w14:textId="77777777" w:rsidTr="00BD0927">
        <w:trPr>
          <w:del w:id="3728" w:author="Administrator" w:date="2011-08-18T10:26:00Z"/>
        </w:trPr>
        <w:tc>
          <w:tcPr>
            <w:tcW w:w="828" w:type="dxa"/>
            <w:shd w:val="clear" w:color="auto" w:fill="auto"/>
          </w:tcPr>
          <w:p w14:paraId="3F6A0F78" w14:textId="77777777" w:rsidR="00DE5358" w:rsidRPr="00DE5358" w:rsidRDefault="00DE5358" w:rsidP="00DE5358">
            <w:pPr>
              <w:rPr>
                <w:del w:id="3729" w:author="Administrator" w:date="2011-08-18T10:26:00Z"/>
              </w:rPr>
            </w:pPr>
            <w:del w:id="3730" w:author="Administrator" w:date="2011-08-18T10:26:00Z">
              <w:r w:rsidRPr="00DE5358">
                <w:delText>51</w:delText>
              </w:r>
            </w:del>
          </w:p>
        </w:tc>
        <w:tc>
          <w:tcPr>
            <w:tcW w:w="2699" w:type="dxa"/>
            <w:shd w:val="clear" w:color="auto" w:fill="auto"/>
          </w:tcPr>
          <w:p w14:paraId="62E05073" w14:textId="77777777" w:rsidR="00DE5358" w:rsidRPr="00DE5358" w:rsidRDefault="00DE5358" w:rsidP="00DE5358">
            <w:pPr>
              <w:rPr>
                <w:del w:id="3731" w:author="Administrator" w:date="2011-08-18T10:26:00Z"/>
              </w:rPr>
            </w:pPr>
            <w:del w:id="3732" w:author="Administrator" w:date="2011-08-18T10:26:00Z">
              <w:r>
                <w:fldChar w:fldCharType="begin"/>
              </w:r>
              <w:r>
                <w:delInstrText xml:space="preserve"> HYPERLINK  \l "fld_SendingDate" </w:delInstrText>
              </w:r>
              <w:r>
                <w:fldChar w:fldCharType="separate"/>
              </w:r>
              <w:r w:rsidRPr="00BD0927">
                <w:rPr>
                  <w:rStyle w:val="Hyperlink"/>
                  <w:rFonts w:ascii="Times New Roman" w:hAnsi="Times New Roman"/>
                  <w:sz w:val="20"/>
                </w:rPr>
                <w:delText xml:space="preserve">SendingDate </w:delText>
              </w:r>
              <w:r>
                <w:fldChar w:fldCharType="end"/>
              </w:r>
              <w:r w:rsidRPr="00DE5358">
                <w:delText xml:space="preserve"> (no longer used)</w:delText>
              </w:r>
            </w:del>
          </w:p>
        </w:tc>
      </w:tr>
      <w:tr w:rsidR="00512FC7" w:rsidRPr="00512FC7" w14:paraId="089BFF7D" w14:textId="77777777" w:rsidTr="00533FE7">
        <w:tc>
          <w:tcPr>
            <w:tcW w:w="828" w:type="dxa"/>
            <w:shd w:val="clear" w:color="auto" w:fill="auto"/>
          </w:tcPr>
          <w:p w14:paraId="530BB002" w14:textId="77777777" w:rsidR="00512FC7" w:rsidRPr="00512FC7" w:rsidRDefault="00512FC7" w:rsidP="00533FE7">
            <w:r w:rsidRPr="00512FC7">
              <w:t>52</w:t>
            </w:r>
          </w:p>
        </w:tc>
        <w:tc>
          <w:tcPr>
            <w:tcW w:w="2699" w:type="dxa"/>
            <w:shd w:val="clear" w:color="auto" w:fill="auto"/>
          </w:tcPr>
          <w:p w14:paraId="026C1CDD" w14:textId="77777777" w:rsidR="00512FC7" w:rsidRPr="00512FC7" w:rsidRDefault="00C411EF" w:rsidP="00533FE7">
            <w:hyperlink w:anchor="fld_SendingTime" w:history="1">
              <w:r w:rsidR="00512FC7" w:rsidRPr="00533FE7">
                <w:rPr>
                  <w:rStyle w:val="Hyperlink"/>
                  <w:rFonts w:ascii="Times New Roman" w:hAnsi="Times New Roman"/>
                  <w:sz w:val="20"/>
                </w:rPr>
                <w:t>SendingTime</w:t>
              </w:r>
            </w:hyperlink>
          </w:p>
        </w:tc>
      </w:tr>
      <w:tr w:rsidR="00512FC7" w:rsidRPr="00512FC7" w14:paraId="7A7FD95B" w14:textId="77777777" w:rsidTr="00533FE7">
        <w:tc>
          <w:tcPr>
            <w:tcW w:w="828" w:type="dxa"/>
            <w:shd w:val="clear" w:color="auto" w:fill="auto"/>
          </w:tcPr>
          <w:p w14:paraId="63A5108A" w14:textId="77777777" w:rsidR="00512FC7" w:rsidRPr="00512FC7" w:rsidRDefault="00512FC7" w:rsidP="00533FE7">
            <w:r w:rsidRPr="00512FC7">
              <w:t>53</w:t>
            </w:r>
          </w:p>
        </w:tc>
        <w:tc>
          <w:tcPr>
            <w:tcW w:w="2699" w:type="dxa"/>
            <w:shd w:val="clear" w:color="auto" w:fill="auto"/>
          </w:tcPr>
          <w:p w14:paraId="4E785C75" w14:textId="77777777" w:rsidR="00512FC7" w:rsidRPr="00512FC7" w:rsidRDefault="00C411EF" w:rsidP="00533FE7">
            <w:hyperlink w:anchor="fld_Quantity" w:history="1">
              <w:r w:rsidR="00512FC7" w:rsidRPr="00533FE7">
                <w:rPr>
                  <w:rStyle w:val="Hyperlink"/>
                  <w:rFonts w:ascii="Times New Roman" w:hAnsi="Times New Roman"/>
                  <w:sz w:val="20"/>
                </w:rPr>
                <w:t>Quantity</w:t>
              </w:r>
            </w:hyperlink>
          </w:p>
        </w:tc>
      </w:tr>
      <w:tr w:rsidR="00512FC7" w:rsidRPr="00512FC7" w14:paraId="2B3DF0FF" w14:textId="77777777" w:rsidTr="00533FE7">
        <w:tc>
          <w:tcPr>
            <w:tcW w:w="828" w:type="dxa"/>
            <w:shd w:val="clear" w:color="auto" w:fill="auto"/>
          </w:tcPr>
          <w:p w14:paraId="15C264A2" w14:textId="77777777" w:rsidR="00512FC7" w:rsidRPr="00512FC7" w:rsidRDefault="00512FC7" w:rsidP="00533FE7">
            <w:r w:rsidRPr="00512FC7">
              <w:t>54</w:t>
            </w:r>
          </w:p>
        </w:tc>
        <w:tc>
          <w:tcPr>
            <w:tcW w:w="2699" w:type="dxa"/>
            <w:shd w:val="clear" w:color="auto" w:fill="auto"/>
          </w:tcPr>
          <w:p w14:paraId="5D9B55F8" w14:textId="77777777" w:rsidR="00512FC7" w:rsidRPr="00512FC7" w:rsidRDefault="00C411EF" w:rsidP="00533FE7">
            <w:hyperlink w:anchor="fld_Side" w:history="1">
              <w:r w:rsidR="00512FC7" w:rsidRPr="00533FE7">
                <w:rPr>
                  <w:rStyle w:val="Hyperlink"/>
                  <w:rFonts w:ascii="Times New Roman" w:hAnsi="Times New Roman"/>
                  <w:sz w:val="20"/>
                </w:rPr>
                <w:t>Side</w:t>
              </w:r>
            </w:hyperlink>
          </w:p>
        </w:tc>
      </w:tr>
      <w:tr w:rsidR="00512FC7" w:rsidRPr="00512FC7" w14:paraId="0138DCEC" w14:textId="77777777" w:rsidTr="00533FE7">
        <w:tc>
          <w:tcPr>
            <w:tcW w:w="828" w:type="dxa"/>
            <w:shd w:val="clear" w:color="auto" w:fill="auto"/>
          </w:tcPr>
          <w:p w14:paraId="025341AE" w14:textId="77777777" w:rsidR="00512FC7" w:rsidRPr="00512FC7" w:rsidRDefault="00512FC7" w:rsidP="00533FE7">
            <w:r w:rsidRPr="00512FC7">
              <w:t>55</w:t>
            </w:r>
          </w:p>
        </w:tc>
        <w:tc>
          <w:tcPr>
            <w:tcW w:w="2699" w:type="dxa"/>
            <w:shd w:val="clear" w:color="auto" w:fill="auto"/>
          </w:tcPr>
          <w:p w14:paraId="4F0B57EC" w14:textId="77777777" w:rsidR="00512FC7" w:rsidRPr="00512FC7" w:rsidRDefault="00C411EF" w:rsidP="00533FE7">
            <w:hyperlink w:anchor="fld_Symbol" w:history="1">
              <w:r w:rsidR="00512FC7" w:rsidRPr="00533FE7">
                <w:rPr>
                  <w:rStyle w:val="Hyperlink"/>
                  <w:rFonts w:ascii="Times New Roman" w:hAnsi="Times New Roman"/>
                  <w:sz w:val="20"/>
                </w:rPr>
                <w:t>Symbol</w:t>
              </w:r>
            </w:hyperlink>
          </w:p>
        </w:tc>
      </w:tr>
      <w:tr w:rsidR="00512FC7" w:rsidRPr="00512FC7" w14:paraId="3989746D" w14:textId="77777777" w:rsidTr="00533FE7">
        <w:tc>
          <w:tcPr>
            <w:tcW w:w="828" w:type="dxa"/>
            <w:shd w:val="clear" w:color="auto" w:fill="auto"/>
          </w:tcPr>
          <w:p w14:paraId="7D7FE83A" w14:textId="77777777" w:rsidR="00512FC7" w:rsidRPr="00512FC7" w:rsidRDefault="00512FC7" w:rsidP="00533FE7">
            <w:r w:rsidRPr="00512FC7">
              <w:t>56</w:t>
            </w:r>
          </w:p>
        </w:tc>
        <w:tc>
          <w:tcPr>
            <w:tcW w:w="2699" w:type="dxa"/>
            <w:shd w:val="clear" w:color="auto" w:fill="auto"/>
          </w:tcPr>
          <w:p w14:paraId="2EFCF681" w14:textId="77777777" w:rsidR="00512FC7" w:rsidRPr="00512FC7" w:rsidRDefault="00C411EF" w:rsidP="00533FE7">
            <w:hyperlink w:anchor="fld_TargetCompID" w:history="1">
              <w:r w:rsidR="00512FC7" w:rsidRPr="00533FE7">
                <w:rPr>
                  <w:rStyle w:val="Hyperlink"/>
                  <w:rFonts w:ascii="Times New Roman" w:hAnsi="Times New Roman"/>
                  <w:sz w:val="20"/>
                </w:rPr>
                <w:t>TargetCompID</w:t>
              </w:r>
            </w:hyperlink>
          </w:p>
        </w:tc>
      </w:tr>
      <w:tr w:rsidR="00512FC7" w:rsidRPr="00512FC7" w14:paraId="2790196C" w14:textId="77777777" w:rsidTr="00533FE7">
        <w:tc>
          <w:tcPr>
            <w:tcW w:w="828" w:type="dxa"/>
            <w:shd w:val="clear" w:color="auto" w:fill="auto"/>
          </w:tcPr>
          <w:p w14:paraId="694450F6" w14:textId="77777777" w:rsidR="00512FC7" w:rsidRPr="00512FC7" w:rsidRDefault="00512FC7" w:rsidP="00533FE7">
            <w:r w:rsidRPr="00512FC7">
              <w:t>57</w:t>
            </w:r>
          </w:p>
        </w:tc>
        <w:tc>
          <w:tcPr>
            <w:tcW w:w="2699" w:type="dxa"/>
            <w:shd w:val="clear" w:color="auto" w:fill="auto"/>
          </w:tcPr>
          <w:p w14:paraId="7CE2E5A0" w14:textId="77777777" w:rsidR="00512FC7" w:rsidRPr="00512FC7" w:rsidRDefault="00C411EF" w:rsidP="00533FE7">
            <w:hyperlink w:anchor="fld_TargetSubID" w:history="1">
              <w:r w:rsidR="00512FC7" w:rsidRPr="00533FE7">
                <w:rPr>
                  <w:rStyle w:val="Hyperlink"/>
                  <w:rFonts w:ascii="Times New Roman" w:hAnsi="Times New Roman"/>
                  <w:sz w:val="20"/>
                </w:rPr>
                <w:t>TargetSubID</w:t>
              </w:r>
            </w:hyperlink>
          </w:p>
        </w:tc>
      </w:tr>
      <w:tr w:rsidR="00512FC7" w:rsidRPr="00512FC7" w14:paraId="4FD4D3C7" w14:textId="77777777" w:rsidTr="00533FE7">
        <w:tc>
          <w:tcPr>
            <w:tcW w:w="828" w:type="dxa"/>
            <w:shd w:val="clear" w:color="auto" w:fill="auto"/>
          </w:tcPr>
          <w:p w14:paraId="5E2C0618" w14:textId="77777777" w:rsidR="00512FC7" w:rsidRPr="00512FC7" w:rsidRDefault="00512FC7" w:rsidP="00533FE7">
            <w:r w:rsidRPr="00512FC7">
              <w:t>58</w:t>
            </w:r>
          </w:p>
        </w:tc>
        <w:tc>
          <w:tcPr>
            <w:tcW w:w="2699" w:type="dxa"/>
            <w:shd w:val="clear" w:color="auto" w:fill="auto"/>
          </w:tcPr>
          <w:p w14:paraId="59F2B9F5" w14:textId="77777777" w:rsidR="00512FC7" w:rsidRPr="00512FC7" w:rsidRDefault="00C411EF" w:rsidP="00533FE7">
            <w:hyperlink w:anchor="fld_Text" w:history="1">
              <w:r w:rsidR="00512FC7" w:rsidRPr="00533FE7">
                <w:rPr>
                  <w:rStyle w:val="Hyperlink"/>
                  <w:rFonts w:ascii="Times New Roman" w:hAnsi="Times New Roman"/>
                  <w:sz w:val="20"/>
                </w:rPr>
                <w:t>Text</w:t>
              </w:r>
            </w:hyperlink>
          </w:p>
        </w:tc>
      </w:tr>
      <w:tr w:rsidR="00512FC7" w:rsidRPr="00512FC7" w14:paraId="36601E89" w14:textId="77777777" w:rsidTr="00533FE7">
        <w:tc>
          <w:tcPr>
            <w:tcW w:w="828" w:type="dxa"/>
            <w:shd w:val="clear" w:color="auto" w:fill="auto"/>
          </w:tcPr>
          <w:p w14:paraId="32CD6916" w14:textId="77777777" w:rsidR="00512FC7" w:rsidRPr="00512FC7" w:rsidRDefault="00512FC7" w:rsidP="00533FE7">
            <w:r w:rsidRPr="00512FC7">
              <w:t>59</w:t>
            </w:r>
          </w:p>
        </w:tc>
        <w:tc>
          <w:tcPr>
            <w:tcW w:w="2699" w:type="dxa"/>
            <w:shd w:val="clear" w:color="auto" w:fill="auto"/>
          </w:tcPr>
          <w:p w14:paraId="0D454B22" w14:textId="77777777" w:rsidR="00512FC7" w:rsidRPr="00512FC7" w:rsidRDefault="00C411EF" w:rsidP="00533FE7">
            <w:hyperlink w:anchor="fld_TimeInForce" w:history="1">
              <w:r w:rsidR="00512FC7" w:rsidRPr="00533FE7">
                <w:rPr>
                  <w:rStyle w:val="Hyperlink"/>
                  <w:rFonts w:ascii="Times New Roman" w:hAnsi="Times New Roman"/>
                  <w:sz w:val="20"/>
                </w:rPr>
                <w:t>TimeInForce</w:t>
              </w:r>
            </w:hyperlink>
          </w:p>
        </w:tc>
      </w:tr>
      <w:tr w:rsidR="00512FC7" w:rsidRPr="00512FC7" w14:paraId="2EA57712" w14:textId="77777777" w:rsidTr="00533FE7">
        <w:tc>
          <w:tcPr>
            <w:tcW w:w="828" w:type="dxa"/>
            <w:shd w:val="clear" w:color="auto" w:fill="auto"/>
          </w:tcPr>
          <w:p w14:paraId="208036AD" w14:textId="77777777" w:rsidR="00512FC7" w:rsidRPr="00512FC7" w:rsidRDefault="00512FC7" w:rsidP="00533FE7">
            <w:r w:rsidRPr="00512FC7">
              <w:t>60</w:t>
            </w:r>
          </w:p>
        </w:tc>
        <w:tc>
          <w:tcPr>
            <w:tcW w:w="2699" w:type="dxa"/>
            <w:shd w:val="clear" w:color="auto" w:fill="auto"/>
          </w:tcPr>
          <w:p w14:paraId="71BE5A92" w14:textId="77777777" w:rsidR="00512FC7" w:rsidRPr="00512FC7" w:rsidRDefault="00C411EF" w:rsidP="00533FE7">
            <w:hyperlink w:anchor="fld_TransactTime" w:history="1">
              <w:r w:rsidR="00512FC7" w:rsidRPr="00533FE7">
                <w:rPr>
                  <w:rStyle w:val="Hyperlink"/>
                  <w:rFonts w:ascii="Times New Roman" w:hAnsi="Times New Roman"/>
                  <w:sz w:val="20"/>
                </w:rPr>
                <w:t>TransactTime</w:t>
              </w:r>
            </w:hyperlink>
          </w:p>
        </w:tc>
      </w:tr>
      <w:tr w:rsidR="00512FC7" w:rsidRPr="00512FC7" w14:paraId="74BC2975" w14:textId="77777777" w:rsidTr="00533FE7">
        <w:tc>
          <w:tcPr>
            <w:tcW w:w="828" w:type="dxa"/>
            <w:shd w:val="clear" w:color="auto" w:fill="auto"/>
          </w:tcPr>
          <w:p w14:paraId="1CD5B3E6" w14:textId="77777777" w:rsidR="00512FC7" w:rsidRPr="00512FC7" w:rsidRDefault="00512FC7" w:rsidP="00533FE7">
            <w:r w:rsidRPr="00512FC7">
              <w:t>61</w:t>
            </w:r>
          </w:p>
        </w:tc>
        <w:tc>
          <w:tcPr>
            <w:tcW w:w="2699" w:type="dxa"/>
            <w:shd w:val="clear" w:color="auto" w:fill="auto"/>
          </w:tcPr>
          <w:p w14:paraId="4D634789" w14:textId="77777777" w:rsidR="00512FC7" w:rsidRPr="00512FC7" w:rsidRDefault="00C411EF" w:rsidP="00533FE7">
            <w:hyperlink w:anchor="fld_Urgency" w:history="1">
              <w:r w:rsidR="00512FC7" w:rsidRPr="00533FE7">
                <w:rPr>
                  <w:rStyle w:val="Hyperlink"/>
                  <w:rFonts w:ascii="Times New Roman" w:hAnsi="Times New Roman"/>
                  <w:sz w:val="20"/>
                </w:rPr>
                <w:t>Urgency</w:t>
              </w:r>
            </w:hyperlink>
          </w:p>
        </w:tc>
      </w:tr>
      <w:tr w:rsidR="00512FC7" w:rsidRPr="00512FC7" w14:paraId="2AC2D235" w14:textId="77777777" w:rsidTr="00533FE7">
        <w:tc>
          <w:tcPr>
            <w:tcW w:w="828" w:type="dxa"/>
            <w:shd w:val="clear" w:color="auto" w:fill="auto"/>
          </w:tcPr>
          <w:p w14:paraId="718F73C6" w14:textId="77777777" w:rsidR="00512FC7" w:rsidRPr="00512FC7" w:rsidRDefault="00512FC7" w:rsidP="00533FE7">
            <w:r w:rsidRPr="00512FC7">
              <w:t>62</w:t>
            </w:r>
          </w:p>
        </w:tc>
        <w:tc>
          <w:tcPr>
            <w:tcW w:w="2699" w:type="dxa"/>
            <w:shd w:val="clear" w:color="auto" w:fill="auto"/>
          </w:tcPr>
          <w:p w14:paraId="27595FF4" w14:textId="77777777" w:rsidR="00512FC7" w:rsidRPr="00512FC7" w:rsidRDefault="00C411EF" w:rsidP="00533FE7">
            <w:hyperlink w:anchor="fld_ValidUntilTime" w:history="1">
              <w:r w:rsidR="00512FC7" w:rsidRPr="00533FE7">
                <w:rPr>
                  <w:rStyle w:val="Hyperlink"/>
                  <w:rFonts w:ascii="Times New Roman" w:hAnsi="Times New Roman"/>
                  <w:sz w:val="20"/>
                </w:rPr>
                <w:t>ValidUntilTime</w:t>
              </w:r>
            </w:hyperlink>
          </w:p>
        </w:tc>
      </w:tr>
      <w:tr w:rsidR="00512FC7" w:rsidRPr="00512FC7" w14:paraId="4562ED32" w14:textId="77777777" w:rsidTr="00533FE7">
        <w:tc>
          <w:tcPr>
            <w:tcW w:w="828" w:type="dxa"/>
            <w:shd w:val="clear" w:color="auto" w:fill="auto"/>
          </w:tcPr>
          <w:p w14:paraId="0F07086F" w14:textId="77777777" w:rsidR="00512FC7" w:rsidRPr="00512FC7" w:rsidRDefault="00512FC7" w:rsidP="00533FE7">
            <w:r w:rsidRPr="00512FC7">
              <w:t>63</w:t>
            </w:r>
          </w:p>
        </w:tc>
        <w:tc>
          <w:tcPr>
            <w:tcW w:w="2699" w:type="dxa"/>
            <w:shd w:val="clear" w:color="auto" w:fill="auto"/>
          </w:tcPr>
          <w:p w14:paraId="1BDB4140" w14:textId="77777777" w:rsidR="00512FC7" w:rsidRPr="00512FC7" w:rsidRDefault="00C411EF" w:rsidP="00533FE7">
            <w:hyperlink w:anchor="fld_SettlType" w:history="1">
              <w:r w:rsidR="00512FC7" w:rsidRPr="00533FE7">
                <w:rPr>
                  <w:rStyle w:val="Hyperlink"/>
                  <w:rFonts w:ascii="Times New Roman" w:hAnsi="Times New Roman"/>
                  <w:sz w:val="20"/>
                </w:rPr>
                <w:t>SettlType</w:t>
              </w:r>
            </w:hyperlink>
          </w:p>
        </w:tc>
      </w:tr>
      <w:tr w:rsidR="00512FC7" w:rsidRPr="00512FC7" w14:paraId="1D35F130" w14:textId="77777777" w:rsidTr="00533FE7">
        <w:tc>
          <w:tcPr>
            <w:tcW w:w="828" w:type="dxa"/>
            <w:shd w:val="clear" w:color="auto" w:fill="auto"/>
          </w:tcPr>
          <w:p w14:paraId="7F3272CC" w14:textId="77777777" w:rsidR="00512FC7" w:rsidRPr="00512FC7" w:rsidRDefault="00512FC7" w:rsidP="00533FE7">
            <w:r w:rsidRPr="00512FC7">
              <w:t>64</w:t>
            </w:r>
          </w:p>
        </w:tc>
        <w:tc>
          <w:tcPr>
            <w:tcW w:w="2699" w:type="dxa"/>
            <w:shd w:val="clear" w:color="auto" w:fill="auto"/>
          </w:tcPr>
          <w:p w14:paraId="4D6B01EE" w14:textId="77777777" w:rsidR="00512FC7" w:rsidRPr="00512FC7" w:rsidRDefault="00C411EF" w:rsidP="00533FE7">
            <w:hyperlink w:anchor="fld_SettlDate" w:history="1">
              <w:r w:rsidR="00512FC7" w:rsidRPr="00533FE7">
                <w:rPr>
                  <w:rStyle w:val="Hyperlink"/>
                  <w:rFonts w:ascii="Times New Roman" w:hAnsi="Times New Roman"/>
                  <w:sz w:val="20"/>
                </w:rPr>
                <w:t>SettlDate</w:t>
              </w:r>
            </w:hyperlink>
          </w:p>
        </w:tc>
      </w:tr>
      <w:tr w:rsidR="00512FC7" w:rsidRPr="00512FC7" w14:paraId="09E83518" w14:textId="77777777" w:rsidTr="00533FE7">
        <w:tc>
          <w:tcPr>
            <w:tcW w:w="828" w:type="dxa"/>
            <w:shd w:val="clear" w:color="auto" w:fill="auto"/>
          </w:tcPr>
          <w:p w14:paraId="39727D3A" w14:textId="77777777" w:rsidR="00512FC7" w:rsidRPr="00512FC7" w:rsidRDefault="00512FC7" w:rsidP="00533FE7">
            <w:r w:rsidRPr="00512FC7">
              <w:t>65</w:t>
            </w:r>
          </w:p>
        </w:tc>
        <w:tc>
          <w:tcPr>
            <w:tcW w:w="2699" w:type="dxa"/>
            <w:shd w:val="clear" w:color="auto" w:fill="auto"/>
          </w:tcPr>
          <w:p w14:paraId="783AFC26" w14:textId="77777777" w:rsidR="00512FC7" w:rsidRPr="00512FC7" w:rsidRDefault="00C411EF" w:rsidP="00533FE7">
            <w:hyperlink w:anchor="fld_SymbolSfx" w:history="1">
              <w:r w:rsidR="00512FC7" w:rsidRPr="00533FE7">
                <w:rPr>
                  <w:rStyle w:val="Hyperlink"/>
                  <w:rFonts w:ascii="Times New Roman" w:hAnsi="Times New Roman"/>
                  <w:sz w:val="20"/>
                </w:rPr>
                <w:t>SymbolSfx</w:t>
              </w:r>
            </w:hyperlink>
          </w:p>
        </w:tc>
      </w:tr>
      <w:tr w:rsidR="00512FC7" w:rsidRPr="00512FC7" w14:paraId="2354B983" w14:textId="77777777" w:rsidTr="00533FE7">
        <w:tc>
          <w:tcPr>
            <w:tcW w:w="828" w:type="dxa"/>
            <w:shd w:val="clear" w:color="auto" w:fill="auto"/>
          </w:tcPr>
          <w:p w14:paraId="2C4993CA" w14:textId="77777777" w:rsidR="00512FC7" w:rsidRPr="00512FC7" w:rsidRDefault="00512FC7" w:rsidP="00533FE7">
            <w:r w:rsidRPr="00512FC7">
              <w:t>66</w:t>
            </w:r>
          </w:p>
        </w:tc>
        <w:tc>
          <w:tcPr>
            <w:tcW w:w="2699" w:type="dxa"/>
            <w:shd w:val="clear" w:color="auto" w:fill="auto"/>
          </w:tcPr>
          <w:p w14:paraId="1DB77D75" w14:textId="77777777" w:rsidR="00512FC7" w:rsidRPr="00512FC7" w:rsidRDefault="00C411EF" w:rsidP="00533FE7">
            <w:hyperlink w:anchor="fld_ListID" w:history="1">
              <w:r w:rsidR="00512FC7" w:rsidRPr="00533FE7">
                <w:rPr>
                  <w:rStyle w:val="Hyperlink"/>
                  <w:rFonts w:ascii="Times New Roman" w:hAnsi="Times New Roman"/>
                  <w:sz w:val="20"/>
                </w:rPr>
                <w:t>ListID</w:t>
              </w:r>
            </w:hyperlink>
          </w:p>
        </w:tc>
      </w:tr>
      <w:tr w:rsidR="00512FC7" w:rsidRPr="00512FC7" w14:paraId="6E47640F" w14:textId="77777777" w:rsidTr="00533FE7">
        <w:tc>
          <w:tcPr>
            <w:tcW w:w="828" w:type="dxa"/>
            <w:shd w:val="clear" w:color="auto" w:fill="auto"/>
          </w:tcPr>
          <w:p w14:paraId="045D9F6D" w14:textId="77777777" w:rsidR="00512FC7" w:rsidRPr="00512FC7" w:rsidRDefault="00512FC7" w:rsidP="00533FE7">
            <w:r w:rsidRPr="00512FC7">
              <w:t>67</w:t>
            </w:r>
          </w:p>
        </w:tc>
        <w:tc>
          <w:tcPr>
            <w:tcW w:w="2699" w:type="dxa"/>
            <w:shd w:val="clear" w:color="auto" w:fill="auto"/>
          </w:tcPr>
          <w:p w14:paraId="16B9BAFE" w14:textId="77777777" w:rsidR="00512FC7" w:rsidRPr="00512FC7" w:rsidRDefault="00C411EF" w:rsidP="00533FE7">
            <w:hyperlink w:anchor="fld_ListSeqNo" w:history="1">
              <w:r w:rsidR="00512FC7" w:rsidRPr="00533FE7">
                <w:rPr>
                  <w:rStyle w:val="Hyperlink"/>
                  <w:rFonts w:ascii="Times New Roman" w:hAnsi="Times New Roman"/>
                  <w:sz w:val="20"/>
                </w:rPr>
                <w:t>ListSeqNo</w:t>
              </w:r>
            </w:hyperlink>
          </w:p>
        </w:tc>
      </w:tr>
      <w:tr w:rsidR="00512FC7" w:rsidRPr="00512FC7" w14:paraId="5BC29EF3" w14:textId="77777777" w:rsidTr="00533FE7">
        <w:tc>
          <w:tcPr>
            <w:tcW w:w="828" w:type="dxa"/>
            <w:shd w:val="clear" w:color="auto" w:fill="auto"/>
          </w:tcPr>
          <w:p w14:paraId="43D67FB8" w14:textId="77777777" w:rsidR="00512FC7" w:rsidRPr="00512FC7" w:rsidRDefault="00512FC7" w:rsidP="00533FE7">
            <w:r w:rsidRPr="00512FC7">
              <w:t>68</w:t>
            </w:r>
          </w:p>
        </w:tc>
        <w:tc>
          <w:tcPr>
            <w:tcW w:w="2699" w:type="dxa"/>
            <w:shd w:val="clear" w:color="auto" w:fill="auto"/>
          </w:tcPr>
          <w:p w14:paraId="16EEA1D1" w14:textId="77777777" w:rsidR="00512FC7" w:rsidRPr="00512FC7" w:rsidRDefault="00C411EF" w:rsidP="00533FE7">
            <w:hyperlink w:anchor="fld_TotNoOrders" w:history="1">
              <w:r w:rsidR="00512FC7" w:rsidRPr="00533FE7">
                <w:rPr>
                  <w:rStyle w:val="Hyperlink"/>
                  <w:rFonts w:ascii="Times New Roman" w:hAnsi="Times New Roman"/>
                  <w:sz w:val="20"/>
                </w:rPr>
                <w:t>TotNoOrders</w:t>
              </w:r>
            </w:hyperlink>
          </w:p>
        </w:tc>
      </w:tr>
      <w:tr w:rsidR="00512FC7" w:rsidRPr="00512FC7" w14:paraId="4E529CDE" w14:textId="77777777" w:rsidTr="00533FE7">
        <w:tc>
          <w:tcPr>
            <w:tcW w:w="828" w:type="dxa"/>
            <w:shd w:val="clear" w:color="auto" w:fill="auto"/>
          </w:tcPr>
          <w:p w14:paraId="5458A9D1" w14:textId="77777777" w:rsidR="00512FC7" w:rsidRPr="00512FC7" w:rsidRDefault="00512FC7" w:rsidP="00533FE7">
            <w:r w:rsidRPr="00512FC7">
              <w:t>69</w:t>
            </w:r>
          </w:p>
        </w:tc>
        <w:tc>
          <w:tcPr>
            <w:tcW w:w="2699" w:type="dxa"/>
            <w:shd w:val="clear" w:color="auto" w:fill="auto"/>
          </w:tcPr>
          <w:p w14:paraId="68779316" w14:textId="77777777" w:rsidR="00512FC7" w:rsidRPr="00512FC7" w:rsidRDefault="00C411EF" w:rsidP="00533FE7">
            <w:hyperlink w:anchor="fld_ListExecInst" w:history="1">
              <w:r w:rsidR="00512FC7" w:rsidRPr="00533FE7">
                <w:rPr>
                  <w:rStyle w:val="Hyperlink"/>
                  <w:rFonts w:ascii="Times New Roman" w:hAnsi="Times New Roman"/>
                  <w:sz w:val="20"/>
                </w:rPr>
                <w:t>ListExecInst</w:t>
              </w:r>
            </w:hyperlink>
          </w:p>
        </w:tc>
      </w:tr>
      <w:tr w:rsidR="00512FC7" w:rsidRPr="00512FC7" w14:paraId="2D2A6F27" w14:textId="77777777" w:rsidTr="00533FE7">
        <w:tc>
          <w:tcPr>
            <w:tcW w:w="828" w:type="dxa"/>
            <w:shd w:val="clear" w:color="auto" w:fill="auto"/>
          </w:tcPr>
          <w:p w14:paraId="5258BD60" w14:textId="77777777" w:rsidR="00512FC7" w:rsidRPr="00512FC7" w:rsidRDefault="00512FC7" w:rsidP="00533FE7">
            <w:r w:rsidRPr="00512FC7">
              <w:t>70</w:t>
            </w:r>
          </w:p>
        </w:tc>
        <w:tc>
          <w:tcPr>
            <w:tcW w:w="2699" w:type="dxa"/>
            <w:shd w:val="clear" w:color="auto" w:fill="auto"/>
          </w:tcPr>
          <w:p w14:paraId="3165E5B7" w14:textId="77777777" w:rsidR="00512FC7" w:rsidRPr="00512FC7" w:rsidRDefault="00C411EF" w:rsidP="00533FE7">
            <w:hyperlink w:anchor="fld_AllocID" w:history="1">
              <w:r w:rsidR="00512FC7" w:rsidRPr="00533FE7">
                <w:rPr>
                  <w:rStyle w:val="Hyperlink"/>
                  <w:rFonts w:ascii="Times New Roman" w:hAnsi="Times New Roman"/>
                  <w:sz w:val="20"/>
                </w:rPr>
                <w:t>AllocID</w:t>
              </w:r>
            </w:hyperlink>
          </w:p>
        </w:tc>
      </w:tr>
      <w:tr w:rsidR="00512FC7" w:rsidRPr="00512FC7" w14:paraId="2E517A1A" w14:textId="77777777" w:rsidTr="00533FE7">
        <w:tc>
          <w:tcPr>
            <w:tcW w:w="828" w:type="dxa"/>
            <w:shd w:val="clear" w:color="auto" w:fill="auto"/>
          </w:tcPr>
          <w:p w14:paraId="4FF7048F" w14:textId="77777777" w:rsidR="00512FC7" w:rsidRPr="00512FC7" w:rsidRDefault="00512FC7" w:rsidP="00533FE7">
            <w:r w:rsidRPr="00512FC7">
              <w:t>71</w:t>
            </w:r>
          </w:p>
        </w:tc>
        <w:tc>
          <w:tcPr>
            <w:tcW w:w="2699" w:type="dxa"/>
            <w:shd w:val="clear" w:color="auto" w:fill="auto"/>
          </w:tcPr>
          <w:p w14:paraId="5276B02C" w14:textId="77777777" w:rsidR="00512FC7" w:rsidRPr="00512FC7" w:rsidRDefault="00C411EF" w:rsidP="00533FE7">
            <w:hyperlink w:anchor="fld_AllocTransType" w:history="1">
              <w:r w:rsidR="00512FC7" w:rsidRPr="00533FE7">
                <w:rPr>
                  <w:rStyle w:val="Hyperlink"/>
                  <w:rFonts w:ascii="Times New Roman" w:hAnsi="Times New Roman"/>
                  <w:sz w:val="20"/>
                </w:rPr>
                <w:t>AllocTransType</w:t>
              </w:r>
            </w:hyperlink>
          </w:p>
        </w:tc>
      </w:tr>
      <w:tr w:rsidR="00512FC7" w:rsidRPr="00512FC7" w14:paraId="03AF7E6C" w14:textId="77777777" w:rsidTr="00533FE7">
        <w:tc>
          <w:tcPr>
            <w:tcW w:w="828" w:type="dxa"/>
            <w:shd w:val="clear" w:color="auto" w:fill="auto"/>
          </w:tcPr>
          <w:p w14:paraId="06C6036D" w14:textId="77777777" w:rsidR="00512FC7" w:rsidRPr="00512FC7" w:rsidRDefault="00512FC7" w:rsidP="00533FE7">
            <w:r w:rsidRPr="00512FC7">
              <w:t>72</w:t>
            </w:r>
          </w:p>
        </w:tc>
        <w:tc>
          <w:tcPr>
            <w:tcW w:w="2699" w:type="dxa"/>
            <w:shd w:val="clear" w:color="auto" w:fill="auto"/>
          </w:tcPr>
          <w:p w14:paraId="757E271D" w14:textId="77777777" w:rsidR="00512FC7" w:rsidRPr="00512FC7" w:rsidRDefault="00C411EF" w:rsidP="00533FE7">
            <w:hyperlink w:anchor="fld_RefAllocID" w:history="1">
              <w:r w:rsidR="00512FC7" w:rsidRPr="00533FE7">
                <w:rPr>
                  <w:rStyle w:val="Hyperlink"/>
                  <w:rFonts w:ascii="Times New Roman" w:hAnsi="Times New Roman"/>
                  <w:sz w:val="20"/>
                </w:rPr>
                <w:t>RefAllocID</w:t>
              </w:r>
            </w:hyperlink>
          </w:p>
        </w:tc>
      </w:tr>
      <w:tr w:rsidR="00512FC7" w:rsidRPr="00512FC7" w14:paraId="0E23380C" w14:textId="77777777" w:rsidTr="00533FE7">
        <w:tc>
          <w:tcPr>
            <w:tcW w:w="828" w:type="dxa"/>
            <w:shd w:val="clear" w:color="auto" w:fill="auto"/>
          </w:tcPr>
          <w:p w14:paraId="7E91A483" w14:textId="77777777" w:rsidR="00512FC7" w:rsidRPr="00512FC7" w:rsidRDefault="00512FC7" w:rsidP="00533FE7">
            <w:r w:rsidRPr="00512FC7">
              <w:t>73</w:t>
            </w:r>
          </w:p>
        </w:tc>
        <w:tc>
          <w:tcPr>
            <w:tcW w:w="2699" w:type="dxa"/>
            <w:shd w:val="clear" w:color="auto" w:fill="auto"/>
          </w:tcPr>
          <w:p w14:paraId="34612708" w14:textId="77777777" w:rsidR="00512FC7" w:rsidRPr="00512FC7" w:rsidRDefault="00C411EF" w:rsidP="00533FE7">
            <w:hyperlink w:anchor="fld_NoOrders" w:history="1">
              <w:r w:rsidR="00512FC7" w:rsidRPr="00533FE7">
                <w:rPr>
                  <w:rStyle w:val="Hyperlink"/>
                  <w:rFonts w:ascii="Times New Roman" w:hAnsi="Times New Roman"/>
                  <w:sz w:val="20"/>
                </w:rPr>
                <w:t>NoOrders</w:t>
              </w:r>
            </w:hyperlink>
          </w:p>
        </w:tc>
      </w:tr>
      <w:tr w:rsidR="00512FC7" w:rsidRPr="00512FC7" w14:paraId="1408CB38" w14:textId="77777777" w:rsidTr="00533FE7">
        <w:tc>
          <w:tcPr>
            <w:tcW w:w="828" w:type="dxa"/>
            <w:shd w:val="clear" w:color="auto" w:fill="auto"/>
          </w:tcPr>
          <w:p w14:paraId="7829EB8A" w14:textId="77777777" w:rsidR="00512FC7" w:rsidRPr="00512FC7" w:rsidRDefault="00512FC7" w:rsidP="00533FE7">
            <w:r w:rsidRPr="00512FC7">
              <w:t>74</w:t>
            </w:r>
          </w:p>
        </w:tc>
        <w:tc>
          <w:tcPr>
            <w:tcW w:w="2699" w:type="dxa"/>
            <w:shd w:val="clear" w:color="auto" w:fill="auto"/>
          </w:tcPr>
          <w:p w14:paraId="7B3DFC66" w14:textId="77777777" w:rsidR="00512FC7" w:rsidRPr="00512FC7" w:rsidRDefault="00C411EF" w:rsidP="00533FE7">
            <w:hyperlink w:anchor="fld_AvgPxPrecision" w:history="1">
              <w:r w:rsidR="00512FC7" w:rsidRPr="00533FE7">
                <w:rPr>
                  <w:rStyle w:val="Hyperlink"/>
                  <w:rFonts w:ascii="Times New Roman" w:hAnsi="Times New Roman"/>
                  <w:sz w:val="20"/>
                </w:rPr>
                <w:t>AvgPxPrecision</w:t>
              </w:r>
            </w:hyperlink>
          </w:p>
        </w:tc>
      </w:tr>
      <w:tr w:rsidR="00512FC7" w:rsidRPr="00512FC7" w14:paraId="32AF649C" w14:textId="77777777" w:rsidTr="00533FE7">
        <w:tc>
          <w:tcPr>
            <w:tcW w:w="828" w:type="dxa"/>
            <w:shd w:val="clear" w:color="auto" w:fill="auto"/>
          </w:tcPr>
          <w:p w14:paraId="3068E80E" w14:textId="77777777" w:rsidR="00512FC7" w:rsidRPr="00512FC7" w:rsidRDefault="00512FC7" w:rsidP="00533FE7">
            <w:r w:rsidRPr="00512FC7">
              <w:t>75</w:t>
            </w:r>
          </w:p>
        </w:tc>
        <w:tc>
          <w:tcPr>
            <w:tcW w:w="2699" w:type="dxa"/>
            <w:shd w:val="clear" w:color="auto" w:fill="auto"/>
          </w:tcPr>
          <w:p w14:paraId="439B2A37" w14:textId="77777777" w:rsidR="00512FC7" w:rsidRPr="00512FC7" w:rsidRDefault="00C411EF" w:rsidP="00533FE7">
            <w:hyperlink w:anchor="fld_TradeDate" w:history="1">
              <w:r w:rsidR="00512FC7" w:rsidRPr="00533FE7">
                <w:rPr>
                  <w:rStyle w:val="Hyperlink"/>
                  <w:rFonts w:ascii="Times New Roman" w:hAnsi="Times New Roman"/>
                  <w:sz w:val="20"/>
                </w:rPr>
                <w:t>TradeDate</w:t>
              </w:r>
            </w:hyperlink>
          </w:p>
        </w:tc>
      </w:tr>
      <w:tr w:rsidR="00DE5358" w:rsidRPr="00DE5358" w14:paraId="092E1ECE" w14:textId="77777777" w:rsidTr="00BD0927">
        <w:trPr>
          <w:del w:id="3733" w:author="Administrator" w:date="2011-08-18T10:26:00Z"/>
        </w:trPr>
        <w:tc>
          <w:tcPr>
            <w:tcW w:w="828" w:type="dxa"/>
            <w:shd w:val="clear" w:color="auto" w:fill="auto"/>
          </w:tcPr>
          <w:p w14:paraId="5AA6A153" w14:textId="77777777" w:rsidR="00DE5358" w:rsidRPr="00DE5358" w:rsidRDefault="00DE5358" w:rsidP="00DE5358">
            <w:pPr>
              <w:rPr>
                <w:del w:id="3734" w:author="Administrator" w:date="2011-08-18T10:26:00Z"/>
              </w:rPr>
            </w:pPr>
            <w:del w:id="3735" w:author="Administrator" w:date="2011-08-18T10:26:00Z">
              <w:r w:rsidRPr="00DE5358">
                <w:delText>76</w:delText>
              </w:r>
            </w:del>
          </w:p>
        </w:tc>
        <w:tc>
          <w:tcPr>
            <w:tcW w:w="2699" w:type="dxa"/>
            <w:shd w:val="clear" w:color="auto" w:fill="auto"/>
          </w:tcPr>
          <w:p w14:paraId="4587E377" w14:textId="77777777" w:rsidR="00DE5358" w:rsidRPr="00DE5358" w:rsidRDefault="00DE5358" w:rsidP="00DE5358">
            <w:pPr>
              <w:rPr>
                <w:del w:id="3736" w:author="Administrator" w:date="2011-08-18T10:26:00Z"/>
              </w:rPr>
            </w:pPr>
            <w:del w:id="3737" w:author="Administrator" w:date="2011-08-18T10:26:00Z">
              <w:r>
                <w:fldChar w:fldCharType="begin"/>
              </w:r>
              <w:r>
                <w:delInstrText xml:space="preserve"> HYPERLINK  \l "fld_ExecBroker" </w:delInstrText>
              </w:r>
              <w:r>
                <w:fldChar w:fldCharType="separate"/>
              </w:r>
              <w:r w:rsidRPr="00BD0927">
                <w:rPr>
                  <w:rStyle w:val="Hyperlink"/>
                  <w:rFonts w:ascii="Times New Roman" w:hAnsi="Times New Roman"/>
                  <w:sz w:val="20"/>
                </w:rPr>
                <w:delText>ExecBroker</w:delText>
              </w:r>
              <w:r>
                <w:fldChar w:fldCharType="end"/>
              </w:r>
            </w:del>
          </w:p>
        </w:tc>
      </w:tr>
      <w:tr w:rsidR="00512FC7" w:rsidRPr="00512FC7" w14:paraId="0CC929E7" w14:textId="77777777" w:rsidTr="00533FE7">
        <w:tc>
          <w:tcPr>
            <w:tcW w:w="828" w:type="dxa"/>
            <w:shd w:val="clear" w:color="auto" w:fill="auto"/>
          </w:tcPr>
          <w:p w14:paraId="0DB38C57" w14:textId="77777777" w:rsidR="00512FC7" w:rsidRPr="00512FC7" w:rsidRDefault="00512FC7" w:rsidP="00533FE7">
            <w:r w:rsidRPr="00512FC7">
              <w:t>77</w:t>
            </w:r>
          </w:p>
        </w:tc>
        <w:tc>
          <w:tcPr>
            <w:tcW w:w="2699" w:type="dxa"/>
            <w:shd w:val="clear" w:color="auto" w:fill="auto"/>
          </w:tcPr>
          <w:p w14:paraId="3C1BAD03" w14:textId="77777777" w:rsidR="00512FC7" w:rsidRPr="00512FC7" w:rsidRDefault="00C411EF" w:rsidP="00533FE7">
            <w:hyperlink w:anchor="fld_PositionEffect" w:history="1">
              <w:r w:rsidR="00512FC7" w:rsidRPr="00533FE7">
                <w:rPr>
                  <w:rStyle w:val="Hyperlink"/>
                  <w:rFonts w:ascii="Times New Roman" w:hAnsi="Times New Roman"/>
                  <w:sz w:val="20"/>
                </w:rPr>
                <w:t>PositionEffect</w:t>
              </w:r>
            </w:hyperlink>
          </w:p>
        </w:tc>
      </w:tr>
      <w:tr w:rsidR="00512FC7" w:rsidRPr="00512FC7" w14:paraId="55B383FF" w14:textId="77777777" w:rsidTr="00533FE7">
        <w:tc>
          <w:tcPr>
            <w:tcW w:w="828" w:type="dxa"/>
            <w:shd w:val="clear" w:color="auto" w:fill="auto"/>
          </w:tcPr>
          <w:p w14:paraId="1C594648" w14:textId="77777777" w:rsidR="00512FC7" w:rsidRPr="00512FC7" w:rsidRDefault="00512FC7" w:rsidP="00533FE7">
            <w:r w:rsidRPr="00512FC7">
              <w:t>78</w:t>
            </w:r>
          </w:p>
        </w:tc>
        <w:tc>
          <w:tcPr>
            <w:tcW w:w="2699" w:type="dxa"/>
            <w:shd w:val="clear" w:color="auto" w:fill="auto"/>
          </w:tcPr>
          <w:p w14:paraId="27E9F6F3" w14:textId="77777777" w:rsidR="00512FC7" w:rsidRPr="00512FC7" w:rsidRDefault="00C411EF" w:rsidP="00533FE7">
            <w:hyperlink w:anchor="fld_NoAllocs" w:history="1">
              <w:r w:rsidR="00512FC7" w:rsidRPr="00533FE7">
                <w:rPr>
                  <w:rStyle w:val="Hyperlink"/>
                  <w:rFonts w:ascii="Times New Roman" w:hAnsi="Times New Roman"/>
                  <w:sz w:val="20"/>
                </w:rPr>
                <w:t>NoAllocs</w:t>
              </w:r>
            </w:hyperlink>
          </w:p>
        </w:tc>
      </w:tr>
      <w:tr w:rsidR="00512FC7" w:rsidRPr="00512FC7" w14:paraId="323AE4AD" w14:textId="77777777" w:rsidTr="00533FE7">
        <w:tc>
          <w:tcPr>
            <w:tcW w:w="828" w:type="dxa"/>
            <w:shd w:val="clear" w:color="auto" w:fill="auto"/>
          </w:tcPr>
          <w:p w14:paraId="62DB9E8F" w14:textId="77777777" w:rsidR="00512FC7" w:rsidRPr="00512FC7" w:rsidRDefault="00512FC7" w:rsidP="00533FE7">
            <w:r w:rsidRPr="00512FC7">
              <w:t>79</w:t>
            </w:r>
          </w:p>
        </w:tc>
        <w:tc>
          <w:tcPr>
            <w:tcW w:w="2699" w:type="dxa"/>
            <w:shd w:val="clear" w:color="auto" w:fill="auto"/>
          </w:tcPr>
          <w:p w14:paraId="1E5EB462" w14:textId="77777777" w:rsidR="00512FC7" w:rsidRPr="00512FC7" w:rsidRDefault="00C411EF" w:rsidP="00533FE7">
            <w:hyperlink w:anchor="fld_AllocAccount" w:history="1">
              <w:r w:rsidR="00512FC7" w:rsidRPr="00533FE7">
                <w:rPr>
                  <w:rStyle w:val="Hyperlink"/>
                  <w:rFonts w:ascii="Times New Roman" w:hAnsi="Times New Roman"/>
                  <w:sz w:val="20"/>
                </w:rPr>
                <w:t>AllocAccount</w:t>
              </w:r>
            </w:hyperlink>
          </w:p>
        </w:tc>
      </w:tr>
      <w:tr w:rsidR="00512FC7" w:rsidRPr="00512FC7" w14:paraId="59167F15" w14:textId="77777777" w:rsidTr="00533FE7">
        <w:tc>
          <w:tcPr>
            <w:tcW w:w="828" w:type="dxa"/>
            <w:shd w:val="clear" w:color="auto" w:fill="auto"/>
          </w:tcPr>
          <w:p w14:paraId="186388DB" w14:textId="77777777" w:rsidR="00512FC7" w:rsidRPr="00512FC7" w:rsidRDefault="00512FC7" w:rsidP="00533FE7">
            <w:r w:rsidRPr="00512FC7">
              <w:t>80</w:t>
            </w:r>
          </w:p>
        </w:tc>
        <w:tc>
          <w:tcPr>
            <w:tcW w:w="2699" w:type="dxa"/>
            <w:shd w:val="clear" w:color="auto" w:fill="auto"/>
          </w:tcPr>
          <w:p w14:paraId="3D860264" w14:textId="77777777" w:rsidR="00512FC7" w:rsidRPr="00512FC7" w:rsidRDefault="00C411EF" w:rsidP="00533FE7">
            <w:hyperlink w:anchor="fld_AllocQty" w:history="1">
              <w:r w:rsidR="00512FC7" w:rsidRPr="00533FE7">
                <w:rPr>
                  <w:rStyle w:val="Hyperlink"/>
                  <w:rFonts w:ascii="Times New Roman" w:hAnsi="Times New Roman"/>
                  <w:sz w:val="20"/>
                </w:rPr>
                <w:t>AllocQty</w:t>
              </w:r>
            </w:hyperlink>
          </w:p>
        </w:tc>
      </w:tr>
      <w:tr w:rsidR="00512FC7" w:rsidRPr="00512FC7" w14:paraId="1BB93636" w14:textId="77777777" w:rsidTr="00533FE7">
        <w:tc>
          <w:tcPr>
            <w:tcW w:w="828" w:type="dxa"/>
            <w:shd w:val="clear" w:color="auto" w:fill="auto"/>
          </w:tcPr>
          <w:p w14:paraId="4F1630C7" w14:textId="77777777" w:rsidR="00512FC7" w:rsidRPr="00512FC7" w:rsidRDefault="00512FC7" w:rsidP="00533FE7">
            <w:r w:rsidRPr="00512FC7">
              <w:t>81</w:t>
            </w:r>
          </w:p>
        </w:tc>
        <w:tc>
          <w:tcPr>
            <w:tcW w:w="2699" w:type="dxa"/>
            <w:shd w:val="clear" w:color="auto" w:fill="auto"/>
          </w:tcPr>
          <w:p w14:paraId="215A2E91" w14:textId="77777777" w:rsidR="00512FC7" w:rsidRPr="00512FC7" w:rsidRDefault="00C411EF" w:rsidP="00533FE7">
            <w:hyperlink w:anchor="fld_ProcessCode" w:history="1">
              <w:r w:rsidR="00512FC7" w:rsidRPr="00533FE7">
                <w:rPr>
                  <w:rStyle w:val="Hyperlink"/>
                  <w:rFonts w:ascii="Times New Roman" w:hAnsi="Times New Roman"/>
                  <w:sz w:val="20"/>
                </w:rPr>
                <w:t>ProcessCode</w:t>
              </w:r>
            </w:hyperlink>
          </w:p>
        </w:tc>
      </w:tr>
      <w:tr w:rsidR="00512FC7" w:rsidRPr="00512FC7" w14:paraId="4005E93B" w14:textId="77777777" w:rsidTr="00533FE7">
        <w:tc>
          <w:tcPr>
            <w:tcW w:w="828" w:type="dxa"/>
            <w:shd w:val="clear" w:color="auto" w:fill="auto"/>
          </w:tcPr>
          <w:p w14:paraId="2B617EAD" w14:textId="77777777" w:rsidR="00512FC7" w:rsidRPr="00512FC7" w:rsidRDefault="00512FC7" w:rsidP="00533FE7">
            <w:r w:rsidRPr="00512FC7">
              <w:t>82</w:t>
            </w:r>
          </w:p>
        </w:tc>
        <w:tc>
          <w:tcPr>
            <w:tcW w:w="2699" w:type="dxa"/>
            <w:shd w:val="clear" w:color="auto" w:fill="auto"/>
          </w:tcPr>
          <w:p w14:paraId="56456A25" w14:textId="77777777" w:rsidR="00512FC7" w:rsidRPr="00512FC7" w:rsidRDefault="00C411EF" w:rsidP="00533FE7">
            <w:hyperlink w:anchor="fld_NoRpts" w:history="1">
              <w:r w:rsidR="00512FC7" w:rsidRPr="00533FE7">
                <w:rPr>
                  <w:rStyle w:val="Hyperlink"/>
                  <w:rFonts w:ascii="Times New Roman" w:hAnsi="Times New Roman"/>
                  <w:sz w:val="20"/>
                </w:rPr>
                <w:t>NoRpts</w:t>
              </w:r>
            </w:hyperlink>
          </w:p>
        </w:tc>
      </w:tr>
      <w:tr w:rsidR="00512FC7" w:rsidRPr="00512FC7" w14:paraId="09132548" w14:textId="77777777" w:rsidTr="00533FE7">
        <w:tc>
          <w:tcPr>
            <w:tcW w:w="828" w:type="dxa"/>
            <w:shd w:val="clear" w:color="auto" w:fill="auto"/>
          </w:tcPr>
          <w:p w14:paraId="3DD14377" w14:textId="77777777" w:rsidR="00512FC7" w:rsidRPr="00512FC7" w:rsidRDefault="00512FC7" w:rsidP="00533FE7">
            <w:r w:rsidRPr="00512FC7">
              <w:t>83</w:t>
            </w:r>
          </w:p>
        </w:tc>
        <w:tc>
          <w:tcPr>
            <w:tcW w:w="2699" w:type="dxa"/>
            <w:shd w:val="clear" w:color="auto" w:fill="auto"/>
          </w:tcPr>
          <w:p w14:paraId="20160D91" w14:textId="77777777" w:rsidR="00512FC7" w:rsidRPr="00512FC7" w:rsidRDefault="00C411EF" w:rsidP="00533FE7">
            <w:hyperlink w:anchor="fld_RptSeq" w:history="1">
              <w:r w:rsidR="00512FC7" w:rsidRPr="00533FE7">
                <w:rPr>
                  <w:rStyle w:val="Hyperlink"/>
                  <w:rFonts w:ascii="Times New Roman" w:hAnsi="Times New Roman"/>
                  <w:sz w:val="20"/>
                </w:rPr>
                <w:t>RptSeq</w:t>
              </w:r>
            </w:hyperlink>
          </w:p>
        </w:tc>
      </w:tr>
      <w:tr w:rsidR="00512FC7" w:rsidRPr="00512FC7" w14:paraId="40D4A24B" w14:textId="77777777" w:rsidTr="00533FE7">
        <w:tc>
          <w:tcPr>
            <w:tcW w:w="828" w:type="dxa"/>
            <w:shd w:val="clear" w:color="auto" w:fill="auto"/>
          </w:tcPr>
          <w:p w14:paraId="3E89F813" w14:textId="77777777" w:rsidR="00512FC7" w:rsidRPr="00512FC7" w:rsidRDefault="00512FC7" w:rsidP="00533FE7">
            <w:r w:rsidRPr="00512FC7">
              <w:t>84</w:t>
            </w:r>
          </w:p>
        </w:tc>
        <w:tc>
          <w:tcPr>
            <w:tcW w:w="2699" w:type="dxa"/>
            <w:shd w:val="clear" w:color="auto" w:fill="auto"/>
          </w:tcPr>
          <w:p w14:paraId="4DFEBE3A" w14:textId="77777777" w:rsidR="00512FC7" w:rsidRPr="00512FC7" w:rsidRDefault="00C411EF" w:rsidP="00533FE7">
            <w:hyperlink w:anchor="fld_CxlQty" w:history="1">
              <w:r w:rsidR="00512FC7" w:rsidRPr="00533FE7">
                <w:rPr>
                  <w:rStyle w:val="Hyperlink"/>
                  <w:rFonts w:ascii="Times New Roman" w:hAnsi="Times New Roman"/>
                  <w:sz w:val="20"/>
                </w:rPr>
                <w:t>CxlQty</w:t>
              </w:r>
            </w:hyperlink>
          </w:p>
        </w:tc>
      </w:tr>
      <w:tr w:rsidR="00512FC7" w:rsidRPr="00512FC7" w14:paraId="04BDC732" w14:textId="77777777" w:rsidTr="00533FE7">
        <w:tc>
          <w:tcPr>
            <w:tcW w:w="828" w:type="dxa"/>
            <w:shd w:val="clear" w:color="auto" w:fill="auto"/>
          </w:tcPr>
          <w:p w14:paraId="3862EE50" w14:textId="77777777" w:rsidR="00512FC7" w:rsidRPr="00512FC7" w:rsidRDefault="00512FC7" w:rsidP="00533FE7">
            <w:r w:rsidRPr="00512FC7">
              <w:t>85</w:t>
            </w:r>
          </w:p>
        </w:tc>
        <w:tc>
          <w:tcPr>
            <w:tcW w:w="2699" w:type="dxa"/>
            <w:shd w:val="clear" w:color="auto" w:fill="auto"/>
          </w:tcPr>
          <w:p w14:paraId="465D4F73" w14:textId="77777777" w:rsidR="00512FC7" w:rsidRPr="00512FC7" w:rsidRDefault="00C411EF" w:rsidP="00533FE7">
            <w:hyperlink w:anchor="fld_NoDlvyInst" w:history="1">
              <w:r w:rsidR="00512FC7" w:rsidRPr="00533FE7">
                <w:rPr>
                  <w:rStyle w:val="Hyperlink"/>
                  <w:rFonts w:ascii="Times New Roman" w:hAnsi="Times New Roman"/>
                  <w:sz w:val="20"/>
                </w:rPr>
                <w:t>NoDlvyInst</w:t>
              </w:r>
            </w:hyperlink>
          </w:p>
        </w:tc>
      </w:tr>
      <w:tr w:rsidR="00DE5358" w:rsidRPr="00DE5358" w14:paraId="0ABDA649" w14:textId="77777777" w:rsidTr="00BD0927">
        <w:trPr>
          <w:del w:id="3738" w:author="Administrator" w:date="2011-08-18T10:26:00Z"/>
        </w:trPr>
        <w:tc>
          <w:tcPr>
            <w:tcW w:w="828" w:type="dxa"/>
            <w:shd w:val="clear" w:color="auto" w:fill="auto"/>
          </w:tcPr>
          <w:p w14:paraId="49607EC1" w14:textId="77777777" w:rsidR="00DE5358" w:rsidRPr="00DE5358" w:rsidRDefault="00DE5358" w:rsidP="00DE5358">
            <w:pPr>
              <w:rPr>
                <w:del w:id="3739" w:author="Administrator" w:date="2011-08-18T10:26:00Z"/>
              </w:rPr>
            </w:pPr>
            <w:del w:id="3740" w:author="Administrator" w:date="2011-08-18T10:26:00Z">
              <w:r w:rsidRPr="00DE5358">
                <w:delText>86</w:delText>
              </w:r>
            </w:del>
          </w:p>
        </w:tc>
        <w:tc>
          <w:tcPr>
            <w:tcW w:w="2699" w:type="dxa"/>
            <w:shd w:val="clear" w:color="auto" w:fill="auto"/>
          </w:tcPr>
          <w:p w14:paraId="15EB9B9D" w14:textId="77777777" w:rsidR="00DE5358" w:rsidRPr="00DE5358" w:rsidRDefault="00DE5358" w:rsidP="00DE5358">
            <w:pPr>
              <w:rPr>
                <w:del w:id="3741" w:author="Administrator" w:date="2011-08-18T10:26:00Z"/>
              </w:rPr>
            </w:pPr>
            <w:del w:id="3742" w:author="Administrator" w:date="2011-08-18T10:26:00Z">
              <w:r>
                <w:fldChar w:fldCharType="begin"/>
              </w:r>
              <w:r>
                <w:delInstrText xml:space="preserve"> HYPERLINK  \l "fld_DlvyInst" </w:delInstrText>
              </w:r>
              <w:r>
                <w:fldChar w:fldCharType="separate"/>
              </w:r>
              <w:r w:rsidRPr="00BD0927">
                <w:rPr>
                  <w:rStyle w:val="Hyperlink"/>
                  <w:rFonts w:ascii="Times New Roman" w:hAnsi="Times New Roman"/>
                  <w:sz w:val="20"/>
                </w:rPr>
                <w:delText>DlvyInst</w:delText>
              </w:r>
              <w:r>
                <w:fldChar w:fldCharType="end"/>
              </w:r>
            </w:del>
          </w:p>
        </w:tc>
      </w:tr>
      <w:tr w:rsidR="00512FC7" w:rsidRPr="00512FC7" w14:paraId="362DA2FC" w14:textId="77777777" w:rsidTr="00533FE7">
        <w:tc>
          <w:tcPr>
            <w:tcW w:w="828" w:type="dxa"/>
            <w:shd w:val="clear" w:color="auto" w:fill="auto"/>
          </w:tcPr>
          <w:p w14:paraId="7F8F8986" w14:textId="77777777" w:rsidR="00512FC7" w:rsidRPr="00512FC7" w:rsidRDefault="00512FC7" w:rsidP="00533FE7">
            <w:r w:rsidRPr="00512FC7">
              <w:t>87</w:t>
            </w:r>
          </w:p>
        </w:tc>
        <w:tc>
          <w:tcPr>
            <w:tcW w:w="2699" w:type="dxa"/>
            <w:shd w:val="clear" w:color="auto" w:fill="auto"/>
          </w:tcPr>
          <w:p w14:paraId="409BDB02" w14:textId="77777777" w:rsidR="00512FC7" w:rsidRPr="00512FC7" w:rsidRDefault="00C411EF" w:rsidP="00533FE7">
            <w:hyperlink w:anchor="fld_AllocStatus" w:history="1">
              <w:r w:rsidR="00512FC7" w:rsidRPr="00533FE7">
                <w:rPr>
                  <w:rStyle w:val="Hyperlink"/>
                  <w:rFonts w:ascii="Times New Roman" w:hAnsi="Times New Roman"/>
                  <w:sz w:val="20"/>
                </w:rPr>
                <w:t>AllocStatus</w:t>
              </w:r>
            </w:hyperlink>
          </w:p>
        </w:tc>
      </w:tr>
      <w:tr w:rsidR="00512FC7" w:rsidRPr="00512FC7" w14:paraId="5B805D25" w14:textId="77777777" w:rsidTr="00533FE7">
        <w:tc>
          <w:tcPr>
            <w:tcW w:w="828" w:type="dxa"/>
            <w:shd w:val="clear" w:color="auto" w:fill="auto"/>
          </w:tcPr>
          <w:p w14:paraId="0FD26D6C" w14:textId="77777777" w:rsidR="00512FC7" w:rsidRPr="00512FC7" w:rsidRDefault="00512FC7" w:rsidP="00533FE7">
            <w:r w:rsidRPr="00512FC7">
              <w:t>88</w:t>
            </w:r>
          </w:p>
        </w:tc>
        <w:tc>
          <w:tcPr>
            <w:tcW w:w="2699" w:type="dxa"/>
            <w:shd w:val="clear" w:color="auto" w:fill="auto"/>
          </w:tcPr>
          <w:p w14:paraId="16BC93D7" w14:textId="77777777" w:rsidR="00512FC7" w:rsidRPr="00512FC7" w:rsidRDefault="00C411EF" w:rsidP="00533FE7">
            <w:hyperlink w:anchor="fld_AllocRejCode" w:history="1">
              <w:r w:rsidR="00512FC7" w:rsidRPr="00533FE7">
                <w:rPr>
                  <w:rStyle w:val="Hyperlink"/>
                  <w:rFonts w:ascii="Times New Roman" w:hAnsi="Times New Roman"/>
                  <w:sz w:val="20"/>
                </w:rPr>
                <w:t>AllocRejCode</w:t>
              </w:r>
            </w:hyperlink>
          </w:p>
        </w:tc>
      </w:tr>
      <w:tr w:rsidR="00512FC7" w:rsidRPr="00512FC7" w14:paraId="3E0A6D1A" w14:textId="77777777" w:rsidTr="00533FE7">
        <w:tc>
          <w:tcPr>
            <w:tcW w:w="828" w:type="dxa"/>
            <w:shd w:val="clear" w:color="auto" w:fill="auto"/>
          </w:tcPr>
          <w:p w14:paraId="66823D90" w14:textId="77777777" w:rsidR="00512FC7" w:rsidRPr="00512FC7" w:rsidRDefault="00512FC7" w:rsidP="00533FE7">
            <w:r w:rsidRPr="00512FC7">
              <w:t>89</w:t>
            </w:r>
          </w:p>
        </w:tc>
        <w:tc>
          <w:tcPr>
            <w:tcW w:w="2699" w:type="dxa"/>
            <w:shd w:val="clear" w:color="auto" w:fill="auto"/>
          </w:tcPr>
          <w:p w14:paraId="2D80B772" w14:textId="77777777" w:rsidR="00512FC7" w:rsidRPr="00512FC7" w:rsidRDefault="00C411EF" w:rsidP="00533FE7">
            <w:hyperlink w:anchor="fld_Signature" w:history="1">
              <w:r w:rsidR="00512FC7" w:rsidRPr="00533FE7">
                <w:rPr>
                  <w:rStyle w:val="Hyperlink"/>
                  <w:rFonts w:ascii="Times New Roman" w:hAnsi="Times New Roman"/>
                  <w:sz w:val="20"/>
                </w:rPr>
                <w:t>Signature</w:t>
              </w:r>
            </w:hyperlink>
          </w:p>
        </w:tc>
      </w:tr>
      <w:tr w:rsidR="00512FC7" w:rsidRPr="00512FC7" w14:paraId="4C4AFE93" w14:textId="77777777" w:rsidTr="00533FE7">
        <w:tc>
          <w:tcPr>
            <w:tcW w:w="828" w:type="dxa"/>
            <w:shd w:val="clear" w:color="auto" w:fill="auto"/>
          </w:tcPr>
          <w:p w14:paraId="31084C5F" w14:textId="77777777" w:rsidR="00512FC7" w:rsidRPr="00512FC7" w:rsidRDefault="00512FC7" w:rsidP="00533FE7">
            <w:r w:rsidRPr="00512FC7">
              <w:t>90</w:t>
            </w:r>
          </w:p>
        </w:tc>
        <w:tc>
          <w:tcPr>
            <w:tcW w:w="2699" w:type="dxa"/>
            <w:shd w:val="clear" w:color="auto" w:fill="auto"/>
          </w:tcPr>
          <w:p w14:paraId="2666AEC2" w14:textId="77777777" w:rsidR="00512FC7" w:rsidRPr="00512FC7" w:rsidRDefault="00C411EF" w:rsidP="00533FE7">
            <w:hyperlink w:anchor="fld_SecureDataLen" w:history="1">
              <w:r w:rsidR="00512FC7" w:rsidRPr="00533FE7">
                <w:rPr>
                  <w:rStyle w:val="Hyperlink"/>
                  <w:rFonts w:ascii="Times New Roman" w:hAnsi="Times New Roman"/>
                  <w:sz w:val="20"/>
                </w:rPr>
                <w:t>SecureDataLen</w:t>
              </w:r>
            </w:hyperlink>
          </w:p>
        </w:tc>
      </w:tr>
      <w:tr w:rsidR="00512FC7" w:rsidRPr="00512FC7" w14:paraId="7605BE76" w14:textId="77777777" w:rsidTr="00533FE7">
        <w:tc>
          <w:tcPr>
            <w:tcW w:w="828" w:type="dxa"/>
            <w:shd w:val="clear" w:color="auto" w:fill="auto"/>
          </w:tcPr>
          <w:p w14:paraId="74152CC9" w14:textId="77777777" w:rsidR="00512FC7" w:rsidRPr="00512FC7" w:rsidRDefault="00512FC7" w:rsidP="00533FE7">
            <w:r w:rsidRPr="00512FC7">
              <w:t>91</w:t>
            </w:r>
          </w:p>
        </w:tc>
        <w:tc>
          <w:tcPr>
            <w:tcW w:w="2699" w:type="dxa"/>
            <w:shd w:val="clear" w:color="auto" w:fill="auto"/>
          </w:tcPr>
          <w:p w14:paraId="6B63FD9F" w14:textId="77777777" w:rsidR="00512FC7" w:rsidRPr="00512FC7" w:rsidRDefault="00C411EF" w:rsidP="00533FE7">
            <w:hyperlink w:anchor="fld_SecureData" w:history="1">
              <w:r w:rsidR="00512FC7" w:rsidRPr="00533FE7">
                <w:rPr>
                  <w:rStyle w:val="Hyperlink"/>
                  <w:rFonts w:ascii="Times New Roman" w:hAnsi="Times New Roman"/>
                  <w:sz w:val="20"/>
                </w:rPr>
                <w:t>SecureData</w:t>
              </w:r>
            </w:hyperlink>
          </w:p>
        </w:tc>
      </w:tr>
      <w:tr w:rsidR="00DE5358" w:rsidRPr="00DE5358" w14:paraId="0CC09106" w14:textId="77777777" w:rsidTr="00BD0927">
        <w:trPr>
          <w:del w:id="3743" w:author="Administrator" w:date="2011-08-18T10:26:00Z"/>
        </w:trPr>
        <w:tc>
          <w:tcPr>
            <w:tcW w:w="828" w:type="dxa"/>
            <w:shd w:val="clear" w:color="auto" w:fill="auto"/>
          </w:tcPr>
          <w:p w14:paraId="28A1069A" w14:textId="77777777" w:rsidR="00DE5358" w:rsidRPr="00DE5358" w:rsidRDefault="00DE5358" w:rsidP="00DE5358">
            <w:pPr>
              <w:rPr>
                <w:del w:id="3744" w:author="Administrator" w:date="2011-08-18T10:26:00Z"/>
              </w:rPr>
            </w:pPr>
            <w:del w:id="3745" w:author="Administrator" w:date="2011-08-18T10:26:00Z">
              <w:r w:rsidRPr="00DE5358">
                <w:delText>92</w:delText>
              </w:r>
            </w:del>
          </w:p>
        </w:tc>
        <w:tc>
          <w:tcPr>
            <w:tcW w:w="2699" w:type="dxa"/>
            <w:shd w:val="clear" w:color="auto" w:fill="auto"/>
          </w:tcPr>
          <w:p w14:paraId="448711BE" w14:textId="77777777" w:rsidR="00DE5358" w:rsidRPr="00DE5358" w:rsidRDefault="00DE5358" w:rsidP="00DE5358">
            <w:pPr>
              <w:rPr>
                <w:del w:id="3746" w:author="Administrator" w:date="2011-08-18T10:26:00Z"/>
              </w:rPr>
            </w:pPr>
            <w:del w:id="3747" w:author="Administrator" w:date="2011-08-18T10:26:00Z">
              <w:r>
                <w:fldChar w:fldCharType="begin"/>
              </w:r>
              <w:r>
                <w:delInstrText xml:space="preserve"> HYPERLINK  \l "fld_BrokerOfCredit" </w:delInstrText>
              </w:r>
              <w:r>
                <w:fldChar w:fldCharType="separate"/>
              </w:r>
              <w:r w:rsidRPr="00BD0927">
                <w:rPr>
                  <w:rStyle w:val="Hyperlink"/>
                  <w:rFonts w:ascii="Times New Roman" w:hAnsi="Times New Roman"/>
                  <w:sz w:val="20"/>
                </w:rPr>
                <w:delText>BrokerOfCredit</w:delText>
              </w:r>
              <w:r>
                <w:fldChar w:fldCharType="end"/>
              </w:r>
            </w:del>
          </w:p>
        </w:tc>
      </w:tr>
      <w:tr w:rsidR="00512FC7" w:rsidRPr="00512FC7" w14:paraId="23BF723E" w14:textId="77777777" w:rsidTr="00533FE7">
        <w:tc>
          <w:tcPr>
            <w:tcW w:w="828" w:type="dxa"/>
            <w:shd w:val="clear" w:color="auto" w:fill="auto"/>
          </w:tcPr>
          <w:p w14:paraId="55689EE4" w14:textId="77777777" w:rsidR="00512FC7" w:rsidRPr="00512FC7" w:rsidRDefault="00512FC7" w:rsidP="00533FE7">
            <w:r w:rsidRPr="00512FC7">
              <w:t>93</w:t>
            </w:r>
          </w:p>
        </w:tc>
        <w:tc>
          <w:tcPr>
            <w:tcW w:w="2699" w:type="dxa"/>
            <w:shd w:val="clear" w:color="auto" w:fill="auto"/>
          </w:tcPr>
          <w:p w14:paraId="29A46B91" w14:textId="77777777" w:rsidR="00512FC7" w:rsidRPr="00512FC7" w:rsidRDefault="00C411EF" w:rsidP="00533FE7">
            <w:hyperlink w:anchor="fld_SignatureLength" w:history="1">
              <w:r w:rsidR="00512FC7" w:rsidRPr="00533FE7">
                <w:rPr>
                  <w:rStyle w:val="Hyperlink"/>
                  <w:rFonts w:ascii="Times New Roman" w:hAnsi="Times New Roman"/>
                  <w:sz w:val="20"/>
                </w:rPr>
                <w:t>SignatureLength</w:t>
              </w:r>
            </w:hyperlink>
          </w:p>
        </w:tc>
      </w:tr>
      <w:tr w:rsidR="00512FC7" w:rsidRPr="00512FC7" w14:paraId="48E449BC" w14:textId="77777777" w:rsidTr="00533FE7">
        <w:tc>
          <w:tcPr>
            <w:tcW w:w="828" w:type="dxa"/>
            <w:shd w:val="clear" w:color="auto" w:fill="auto"/>
          </w:tcPr>
          <w:p w14:paraId="028E82D4" w14:textId="77777777" w:rsidR="00512FC7" w:rsidRPr="00512FC7" w:rsidRDefault="00512FC7" w:rsidP="00533FE7">
            <w:r w:rsidRPr="00512FC7">
              <w:t>94</w:t>
            </w:r>
          </w:p>
        </w:tc>
        <w:tc>
          <w:tcPr>
            <w:tcW w:w="2699" w:type="dxa"/>
            <w:shd w:val="clear" w:color="auto" w:fill="auto"/>
          </w:tcPr>
          <w:p w14:paraId="303DAB60" w14:textId="77777777" w:rsidR="00512FC7" w:rsidRPr="00512FC7" w:rsidRDefault="00C411EF" w:rsidP="00533FE7">
            <w:hyperlink w:anchor="fld_EmailType" w:history="1">
              <w:r w:rsidR="00512FC7" w:rsidRPr="00533FE7">
                <w:rPr>
                  <w:rStyle w:val="Hyperlink"/>
                  <w:rFonts w:ascii="Times New Roman" w:hAnsi="Times New Roman"/>
                  <w:sz w:val="20"/>
                </w:rPr>
                <w:t>EmailType</w:t>
              </w:r>
            </w:hyperlink>
          </w:p>
        </w:tc>
      </w:tr>
      <w:tr w:rsidR="00512FC7" w:rsidRPr="00512FC7" w14:paraId="7D04C9F1" w14:textId="77777777" w:rsidTr="00533FE7">
        <w:tc>
          <w:tcPr>
            <w:tcW w:w="828" w:type="dxa"/>
            <w:shd w:val="clear" w:color="auto" w:fill="auto"/>
          </w:tcPr>
          <w:p w14:paraId="78ED8331" w14:textId="77777777" w:rsidR="00512FC7" w:rsidRPr="00512FC7" w:rsidRDefault="00512FC7" w:rsidP="00533FE7">
            <w:r w:rsidRPr="00512FC7">
              <w:t>95</w:t>
            </w:r>
          </w:p>
        </w:tc>
        <w:tc>
          <w:tcPr>
            <w:tcW w:w="2699" w:type="dxa"/>
            <w:shd w:val="clear" w:color="auto" w:fill="auto"/>
          </w:tcPr>
          <w:p w14:paraId="4ACEDD18" w14:textId="77777777" w:rsidR="00512FC7" w:rsidRPr="00512FC7" w:rsidRDefault="00C411EF" w:rsidP="00533FE7">
            <w:hyperlink w:anchor="fld_RawDataLength" w:history="1">
              <w:r w:rsidR="00512FC7" w:rsidRPr="00533FE7">
                <w:rPr>
                  <w:rStyle w:val="Hyperlink"/>
                  <w:rFonts w:ascii="Times New Roman" w:hAnsi="Times New Roman"/>
                  <w:sz w:val="20"/>
                </w:rPr>
                <w:t>RawDataLength</w:t>
              </w:r>
            </w:hyperlink>
          </w:p>
        </w:tc>
      </w:tr>
      <w:tr w:rsidR="00512FC7" w:rsidRPr="00512FC7" w14:paraId="3DEB8411" w14:textId="77777777" w:rsidTr="00533FE7">
        <w:tc>
          <w:tcPr>
            <w:tcW w:w="828" w:type="dxa"/>
            <w:shd w:val="clear" w:color="auto" w:fill="auto"/>
          </w:tcPr>
          <w:p w14:paraId="3BC415CB" w14:textId="77777777" w:rsidR="00512FC7" w:rsidRPr="00512FC7" w:rsidRDefault="00512FC7" w:rsidP="00533FE7">
            <w:r w:rsidRPr="00512FC7">
              <w:t>96</w:t>
            </w:r>
          </w:p>
        </w:tc>
        <w:tc>
          <w:tcPr>
            <w:tcW w:w="2699" w:type="dxa"/>
            <w:shd w:val="clear" w:color="auto" w:fill="auto"/>
          </w:tcPr>
          <w:p w14:paraId="6C84CE4E" w14:textId="77777777" w:rsidR="00512FC7" w:rsidRPr="00512FC7" w:rsidRDefault="00C411EF" w:rsidP="00533FE7">
            <w:hyperlink w:anchor="fld_RawData" w:history="1">
              <w:r w:rsidR="00512FC7" w:rsidRPr="00533FE7">
                <w:rPr>
                  <w:rStyle w:val="Hyperlink"/>
                  <w:rFonts w:ascii="Times New Roman" w:hAnsi="Times New Roman"/>
                  <w:sz w:val="20"/>
                </w:rPr>
                <w:t>RawData</w:t>
              </w:r>
            </w:hyperlink>
          </w:p>
        </w:tc>
      </w:tr>
      <w:tr w:rsidR="00512FC7" w:rsidRPr="00512FC7" w14:paraId="58572962" w14:textId="77777777" w:rsidTr="00533FE7">
        <w:tc>
          <w:tcPr>
            <w:tcW w:w="828" w:type="dxa"/>
            <w:shd w:val="clear" w:color="auto" w:fill="auto"/>
          </w:tcPr>
          <w:p w14:paraId="0F36523A" w14:textId="77777777" w:rsidR="00512FC7" w:rsidRPr="00512FC7" w:rsidRDefault="00512FC7" w:rsidP="00533FE7">
            <w:r w:rsidRPr="00512FC7">
              <w:t>97</w:t>
            </w:r>
          </w:p>
        </w:tc>
        <w:tc>
          <w:tcPr>
            <w:tcW w:w="2699" w:type="dxa"/>
            <w:shd w:val="clear" w:color="auto" w:fill="auto"/>
          </w:tcPr>
          <w:p w14:paraId="31FD2A93" w14:textId="77777777" w:rsidR="00512FC7" w:rsidRPr="00512FC7" w:rsidRDefault="00C411EF" w:rsidP="00533FE7">
            <w:hyperlink w:anchor="fld_PossResend" w:history="1">
              <w:r w:rsidR="00512FC7" w:rsidRPr="00533FE7">
                <w:rPr>
                  <w:rStyle w:val="Hyperlink"/>
                  <w:rFonts w:ascii="Times New Roman" w:hAnsi="Times New Roman"/>
                  <w:sz w:val="20"/>
                </w:rPr>
                <w:t>PossResend</w:t>
              </w:r>
            </w:hyperlink>
          </w:p>
        </w:tc>
      </w:tr>
      <w:tr w:rsidR="00512FC7" w:rsidRPr="00512FC7" w14:paraId="25F50C71" w14:textId="77777777" w:rsidTr="00533FE7">
        <w:tc>
          <w:tcPr>
            <w:tcW w:w="828" w:type="dxa"/>
            <w:shd w:val="clear" w:color="auto" w:fill="auto"/>
          </w:tcPr>
          <w:p w14:paraId="22DB8898" w14:textId="77777777" w:rsidR="00512FC7" w:rsidRPr="00512FC7" w:rsidRDefault="00512FC7" w:rsidP="00533FE7">
            <w:r w:rsidRPr="00512FC7">
              <w:t>98</w:t>
            </w:r>
          </w:p>
        </w:tc>
        <w:tc>
          <w:tcPr>
            <w:tcW w:w="2699" w:type="dxa"/>
            <w:shd w:val="clear" w:color="auto" w:fill="auto"/>
          </w:tcPr>
          <w:p w14:paraId="5B13E996" w14:textId="77777777" w:rsidR="00512FC7" w:rsidRPr="00512FC7" w:rsidRDefault="00C411EF" w:rsidP="00533FE7">
            <w:hyperlink w:anchor="fld_EncryptMethod" w:history="1">
              <w:r w:rsidR="00512FC7" w:rsidRPr="00533FE7">
                <w:rPr>
                  <w:rStyle w:val="Hyperlink"/>
                  <w:rFonts w:ascii="Times New Roman" w:hAnsi="Times New Roman"/>
                  <w:sz w:val="20"/>
                </w:rPr>
                <w:t>EncryptMethod</w:t>
              </w:r>
            </w:hyperlink>
          </w:p>
        </w:tc>
      </w:tr>
      <w:tr w:rsidR="00512FC7" w:rsidRPr="00512FC7" w14:paraId="3CD365F7" w14:textId="77777777" w:rsidTr="00533FE7">
        <w:tc>
          <w:tcPr>
            <w:tcW w:w="828" w:type="dxa"/>
            <w:shd w:val="clear" w:color="auto" w:fill="auto"/>
          </w:tcPr>
          <w:p w14:paraId="44EB0293" w14:textId="77777777" w:rsidR="00512FC7" w:rsidRPr="00512FC7" w:rsidRDefault="00512FC7" w:rsidP="00533FE7">
            <w:r w:rsidRPr="00512FC7">
              <w:t>99</w:t>
            </w:r>
          </w:p>
        </w:tc>
        <w:tc>
          <w:tcPr>
            <w:tcW w:w="2699" w:type="dxa"/>
            <w:shd w:val="clear" w:color="auto" w:fill="auto"/>
          </w:tcPr>
          <w:p w14:paraId="06CE8BBC" w14:textId="77777777" w:rsidR="00512FC7" w:rsidRPr="00512FC7" w:rsidRDefault="00C411EF" w:rsidP="00533FE7">
            <w:hyperlink w:anchor="fld_StopPx" w:history="1">
              <w:r w:rsidR="00512FC7" w:rsidRPr="00533FE7">
                <w:rPr>
                  <w:rStyle w:val="Hyperlink"/>
                  <w:rFonts w:ascii="Times New Roman" w:hAnsi="Times New Roman"/>
                  <w:sz w:val="20"/>
                </w:rPr>
                <w:t>StopPx</w:t>
              </w:r>
            </w:hyperlink>
          </w:p>
        </w:tc>
      </w:tr>
      <w:tr w:rsidR="00512FC7" w:rsidRPr="00512FC7" w14:paraId="4A28D8EF" w14:textId="77777777" w:rsidTr="00533FE7">
        <w:tc>
          <w:tcPr>
            <w:tcW w:w="828" w:type="dxa"/>
            <w:shd w:val="clear" w:color="auto" w:fill="auto"/>
          </w:tcPr>
          <w:p w14:paraId="14FB9730" w14:textId="77777777" w:rsidR="00512FC7" w:rsidRPr="00512FC7" w:rsidRDefault="00512FC7" w:rsidP="00533FE7">
            <w:r w:rsidRPr="00512FC7">
              <w:t>100</w:t>
            </w:r>
          </w:p>
        </w:tc>
        <w:tc>
          <w:tcPr>
            <w:tcW w:w="2699" w:type="dxa"/>
            <w:shd w:val="clear" w:color="auto" w:fill="auto"/>
          </w:tcPr>
          <w:p w14:paraId="12E3D9D7" w14:textId="77777777" w:rsidR="00512FC7" w:rsidRPr="00512FC7" w:rsidRDefault="00C411EF" w:rsidP="00533FE7">
            <w:hyperlink w:anchor="fld_ExDestination" w:history="1">
              <w:r w:rsidR="00512FC7" w:rsidRPr="00533FE7">
                <w:rPr>
                  <w:rStyle w:val="Hyperlink"/>
                  <w:rFonts w:ascii="Times New Roman" w:hAnsi="Times New Roman"/>
                  <w:sz w:val="20"/>
                </w:rPr>
                <w:t>ExDestination</w:t>
              </w:r>
            </w:hyperlink>
          </w:p>
        </w:tc>
      </w:tr>
      <w:tr w:rsidR="00DE5358" w:rsidRPr="00DE5358" w14:paraId="2C3F215A" w14:textId="77777777" w:rsidTr="00BD0927">
        <w:trPr>
          <w:del w:id="3748" w:author="Administrator" w:date="2011-08-18T10:26:00Z"/>
        </w:trPr>
        <w:tc>
          <w:tcPr>
            <w:tcW w:w="828" w:type="dxa"/>
            <w:shd w:val="clear" w:color="auto" w:fill="auto"/>
          </w:tcPr>
          <w:p w14:paraId="52885557" w14:textId="77777777" w:rsidR="00DE5358" w:rsidRPr="00DE5358" w:rsidRDefault="00DE5358" w:rsidP="00DE5358">
            <w:pPr>
              <w:rPr>
                <w:del w:id="3749" w:author="Administrator" w:date="2011-08-18T10:26:00Z"/>
              </w:rPr>
            </w:pPr>
            <w:del w:id="3750" w:author="Administrator" w:date="2011-08-18T10:26:00Z">
              <w:r w:rsidRPr="00DE5358">
                <w:delText>101</w:delText>
              </w:r>
            </w:del>
          </w:p>
        </w:tc>
        <w:tc>
          <w:tcPr>
            <w:tcW w:w="2699" w:type="dxa"/>
            <w:shd w:val="clear" w:color="auto" w:fill="auto"/>
          </w:tcPr>
          <w:p w14:paraId="533ED35B" w14:textId="77777777" w:rsidR="00DE5358" w:rsidRPr="00DE5358" w:rsidRDefault="00DE5358" w:rsidP="00DE5358">
            <w:pPr>
              <w:rPr>
                <w:del w:id="3751" w:author="Administrator" w:date="2011-08-18T10:26:00Z"/>
              </w:rPr>
            </w:pPr>
            <w:del w:id="3752" w:author="Administrator" w:date="2011-08-18T10:26:00Z">
              <w:r w:rsidRPr="00DE5358">
                <w:delText>(Not Defined)</w:delText>
              </w:r>
            </w:del>
          </w:p>
        </w:tc>
      </w:tr>
      <w:tr w:rsidR="00512FC7" w:rsidRPr="00512FC7" w14:paraId="061E386A" w14:textId="77777777" w:rsidTr="00533FE7">
        <w:tc>
          <w:tcPr>
            <w:tcW w:w="828" w:type="dxa"/>
            <w:shd w:val="clear" w:color="auto" w:fill="auto"/>
          </w:tcPr>
          <w:p w14:paraId="1C171BC6" w14:textId="77777777" w:rsidR="00512FC7" w:rsidRPr="00512FC7" w:rsidRDefault="00512FC7" w:rsidP="00533FE7">
            <w:r w:rsidRPr="00512FC7">
              <w:t>102</w:t>
            </w:r>
          </w:p>
        </w:tc>
        <w:tc>
          <w:tcPr>
            <w:tcW w:w="2699" w:type="dxa"/>
            <w:shd w:val="clear" w:color="auto" w:fill="auto"/>
          </w:tcPr>
          <w:p w14:paraId="3D913154" w14:textId="77777777" w:rsidR="00512FC7" w:rsidRPr="00512FC7" w:rsidRDefault="00C411EF" w:rsidP="00533FE7">
            <w:hyperlink w:anchor="fld_CxlRejReason" w:history="1">
              <w:r w:rsidR="00512FC7" w:rsidRPr="00533FE7">
                <w:rPr>
                  <w:rStyle w:val="Hyperlink"/>
                  <w:rFonts w:ascii="Times New Roman" w:hAnsi="Times New Roman"/>
                  <w:sz w:val="20"/>
                </w:rPr>
                <w:t>CxlRejReason</w:t>
              </w:r>
            </w:hyperlink>
          </w:p>
        </w:tc>
      </w:tr>
      <w:tr w:rsidR="00512FC7" w:rsidRPr="00512FC7" w14:paraId="1107D900" w14:textId="77777777" w:rsidTr="00533FE7">
        <w:tc>
          <w:tcPr>
            <w:tcW w:w="828" w:type="dxa"/>
            <w:shd w:val="clear" w:color="auto" w:fill="auto"/>
          </w:tcPr>
          <w:p w14:paraId="5066E644" w14:textId="77777777" w:rsidR="00512FC7" w:rsidRPr="00512FC7" w:rsidRDefault="00512FC7" w:rsidP="00533FE7">
            <w:r w:rsidRPr="00512FC7">
              <w:t>103</w:t>
            </w:r>
          </w:p>
        </w:tc>
        <w:tc>
          <w:tcPr>
            <w:tcW w:w="2699" w:type="dxa"/>
            <w:shd w:val="clear" w:color="auto" w:fill="auto"/>
          </w:tcPr>
          <w:p w14:paraId="169C9B8B" w14:textId="77777777" w:rsidR="00512FC7" w:rsidRPr="00512FC7" w:rsidRDefault="00C411EF" w:rsidP="00533FE7">
            <w:hyperlink w:anchor="fld_OrdRejReason" w:history="1">
              <w:r w:rsidR="00512FC7" w:rsidRPr="00533FE7">
                <w:rPr>
                  <w:rStyle w:val="Hyperlink"/>
                  <w:rFonts w:ascii="Times New Roman" w:hAnsi="Times New Roman"/>
                  <w:sz w:val="20"/>
                </w:rPr>
                <w:t>OrdRejReason</w:t>
              </w:r>
            </w:hyperlink>
          </w:p>
        </w:tc>
      </w:tr>
      <w:tr w:rsidR="00512FC7" w:rsidRPr="00512FC7" w14:paraId="7F8E6BEF" w14:textId="77777777" w:rsidTr="00533FE7">
        <w:tc>
          <w:tcPr>
            <w:tcW w:w="828" w:type="dxa"/>
            <w:shd w:val="clear" w:color="auto" w:fill="auto"/>
          </w:tcPr>
          <w:p w14:paraId="751C7CA2" w14:textId="77777777" w:rsidR="00512FC7" w:rsidRPr="00512FC7" w:rsidRDefault="00512FC7" w:rsidP="00533FE7">
            <w:r w:rsidRPr="00512FC7">
              <w:t>104</w:t>
            </w:r>
          </w:p>
        </w:tc>
        <w:tc>
          <w:tcPr>
            <w:tcW w:w="2699" w:type="dxa"/>
            <w:shd w:val="clear" w:color="auto" w:fill="auto"/>
          </w:tcPr>
          <w:p w14:paraId="60E6566D" w14:textId="77777777" w:rsidR="00512FC7" w:rsidRPr="00512FC7" w:rsidRDefault="00C411EF" w:rsidP="00533FE7">
            <w:hyperlink w:anchor="fld_IOIQualifier" w:history="1">
              <w:r w:rsidR="00512FC7" w:rsidRPr="00533FE7">
                <w:rPr>
                  <w:rStyle w:val="Hyperlink"/>
                  <w:rFonts w:ascii="Times New Roman" w:hAnsi="Times New Roman"/>
                  <w:sz w:val="20"/>
                </w:rPr>
                <w:t>IOIQualifier</w:t>
              </w:r>
            </w:hyperlink>
          </w:p>
        </w:tc>
      </w:tr>
      <w:tr w:rsidR="00DE5358" w:rsidRPr="00DE5358" w14:paraId="75E3F832" w14:textId="77777777" w:rsidTr="00BD0927">
        <w:trPr>
          <w:del w:id="3753" w:author="Administrator" w:date="2011-08-18T10:26:00Z"/>
        </w:trPr>
        <w:tc>
          <w:tcPr>
            <w:tcW w:w="828" w:type="dxa"/>
            <w:shd w:val="clear" w:color="auto" w:fill="auto"/>
          </w:tcPr>
          <w:p w14:paraId="0CEF44A1" w14:textId="77777777" w:rsidR="00DE5358" w:rsidRPr="00DE5358" w:rsidRDefault="00DE5358" w:rsidP="00DE5358">
            <w:pPr>
              <w:rPr>
                <w:del w:id="3754" w:author="Administrator" w:date="2011-08-18T10:26:00Z"/>
              </w:rPr>
            </w:pPr>
            <w:del w:id="3755" w:author="Administrator" w:date="2011-08-18T10:26:00Z">
              <w:r w:rsidRPr="00DE5358">
                <w:delText>105</w:delText>
              </w:r>
            </w:del>
          </w:p>
        </w:tc>
        <w:tc>
          <w:tcPr>
            <w:tcW w:w="2699" w:type="dxa"/>
            <w:shd w:val="clear" w:color="auto" w:fill="auto"/>
          </w:tcPr>
          <w:p w14:paraId="52287A2D" w14:textId="77777777" w:rsidR="00DE5358" w:rsidRPr="00DE5358" w:rsidRDefault="00DE5358" w:rsidP="00DE5358">
            <w:pPr>
              <w:rPr>
                <w:del w:id="3756" w:author="Administrator" w:date="2011-08-18T10:26:00Z"/>
              </w:rPr>
            </w:pPr>
            <w:del w:id="3757" w:author="Administrator" w:date="2011-08-18T10:26:00Z">
              <w:r>
                <w:fldChar w:fldCharType="begin"/>
              </w:r>
              <w:r>
                <w:delInstrText xml:space="preserve"> HYPERLINK  \l "fld_WaveNo" </w:delInstrText>
              </w:r>
              <w:r>
                <w:fldChar w:fldCharType="separate"/>
              </w:r>
              <w:r w:rsidRPr="00BD0927">
                <w:rPr>
                  <w:rStyle w:val="Hyperlink"/>
                  <w:rFonts w:ascii="Times New Roman" w:hAnsi="Times New Roman"/>
                  <w:sz w:val="20"/>
                </w:rPr>
                <w:delText>WaveNo</w:delText>
              </w:r>
              <w:r>
                <w:fldChar w:fldCharType="end"/>
              </w:r>
            </w:del>
          </w:p>
        </w:tc>
      </w:tr>
      <w:tr w:rsidR="00512FC7" w:rsidRPr="00512FC7" w14:paraId="4AD45A79" w14:textId="77777777" w:rsidTr="00533FE7">
        <w:tc>
          <w:tcPr>
            <w:tcW w:w="828" w:type="dxa"/>
            <w:shd w:val="clear" w:color="auto" w:fill="auto"/>
          </w:tcPr>
          <w:p w14:paraId="15CFB5F3" w14:textId="77777777" w:rsidR="00512FC7" w:rsidRPr="00512FC7" w:rsidRDefault="00512FC7" w:rsidP="00533FE7">
            <w:r w:rsidRPr="00512FC7">
              <w:t>106</w:t>
            </w:r>
          </w:p>
        </w:tc>
        <w:tc>
          <w:tcPr>
            <w:tcW w:w="2699" w:type="dxa"/>
            <w:shd w:val="clear" w:color="auto" w:fill="auto"/>
          </w:tcPr>
          <w:p w14:paraId="5C83E426" w14:textId="77777777" w:rsidR="00512FC7" w:rsidRPr="00512FC7" w:rsidRDefault="00C411EF" w:rsidP="00533FE7">
            <w:hyperlink w:anchor="fld_Issuer" w:history="1">
              <w:r w:rsidR="00512FC7" w:rsidRPr="00533FE7">
                <w:rPr>
                  <w:rStyle w:val="Hyperlink"/>
                  <w:rFonts w:ascii="Times New Roman" w:hAnsi="Times New Roman"/>
                  <w:sz w:val="20"/>
                </w:rPr>
                <w:t>Issuer</w:t>
              </w:r>
            </w:hyperlink>
          </w:p>
        </w:tc>
      </w:tr>
      <w:tr w:rsidR="00512FC7" w:rsidRPr="00512FC7" w14:paraId="647963D4" w14:textId="77777777" w:rsidTr="00533FE7">
        <w:tc>
          <w:tcPr>
            <w:tcW w:w="828" w:type="dxa"/>
            <w:shd w:val="clear" w:color="auto" w:fill="auto"/>
          </w:tcPr>
          <w:p w14:paraId="4F9FB789" w14:textId="77777777" w:rsidR="00512FC7" w:rsidRPr="00512FC7" w:rsidRDefault="00512FC7" w:rsidP="00533FE7">
            <w:r w:rsidRPr="00512FC7">
              <w:t>107</w:t>
            </w:r>
          </w:p>
        </w:tc>
        <w:tc>
          <w:tcPr>
            <w:tcW w:w="2699" w:type="dxa"/>
            <w:shd w:val="clear" w:color="auto" w:fill="auto"/>
          </w:tcPr>
          <w:p w14:paraId="3D50EBF8" w14:textId="77777777" w:rsidR="00512FC7" w:rsidRPr="00512FC7" w:rsidRDefault="00C411EF" w:rsidP="00533FE7">
            <w:hyperlink w:anchor="fld_SecurityDesc" w:history="1">
              <w:r w:rsidR="00512FC7" w:rsidRPr="00533FE7">
                <w:rPr>
                  <w:rStyle w:val="Hyperlink"/>
                  <w:rFonts w:ascii="Times New Roman" w:hAnsi="Times New Roman"/>
                  <w:sz w:val="20"/>
                </w:rPr>
                <w:t>SecurityDesc</w:t>
              </w:r>
            </w:hyperlink>
          </w:p>
        </w:tc>
      </w:tr>
      <w:tr w:rsidR="00512FC7" w:rsidRPr="00512FC7" w14:paraId="0867A4B4" w14:textId="77777777" w:rsidTr="00533FE7">
        <w:tc>
          <w:tcPr>
            <w:tcW w:w="828" w:type="dxa"/>
            <w:shd w:val="clear" w:color="auto" w:fill="auto"/>
          </w:tcPr>
          <w:p w14:paraId="1FF7BAF2" w14:textId="77777777" w:rsidR="00512FC7" w:rsidRPr="00512FC7" w:rsidRDefault="00512FC7" w:rsidP="00533FE7">
            <w:r w:rsidRPr="00512FC7">
              <w:t>108</w:t>
            </w:r>
          </w:p>
        </w:tc>
        <w:tc>
          <w:tcPr>
            <w:tcW w:w="2699" w:type="dxa"/>
            <w:shd w:val="clear" w:color="auto" w:fill="auto"/>
          </w:tcPr>
          <w:p w14:paraId="7DCBA436" w14:textId="77777777" w:rsidR="00512FC7" w:rsidRPr="00512FC7" w:rsidRDefault="00C411EF" w:rsidP="00533FE7">
            <w:hyperlink w:anchor="fld_HeartBtInt" w:history="1">
              <w:r w:rsidR="00512FC7" w:rsidRPr="00533FE7">
                <w:rPr>
                  <w:rStyle w:val="Hyperlink"/>
                  <w:rFonts w:ascii="Times New Roman" w:hAnsi="Times New Roman"/>
                  <w:sz w:val="20"/>
                </w:rPr>
                <w:t>HeartBtInt</w:t>
              </w:r>
            </w:hyperlink>
          </w:p>
        </w:tc>
      </w:tr>
      <w:tr w:rsidR="00DE5358" w:rsidRPr="00DE5358" w14:paraId="60E7C453" w14:textId="77777777" w:rsidTr="00BD0927">
        <w:trPr>
          <w:del w:id="3758" w:author="Administrator" w:date="2011-08-18T10:26:00Z"/>
        </w:trPr>
        <w:tc>
          <w:tcPr>
            <w:tcW w:w="828" w:type="dxa"/>
            <w:shd w:val="clear" w:color="auto" w:fill="auto"/>
          </w:tcPr>
          <w:p w14:paraId="45B58CED" w14:textId="77777777" w:rsidR="00DE5358" w:rsidRPr="00DE5358" w:rsidRDefault="00DE5358" w:rsidP="00DE5358">
            <w:pPr>
              <w:rPr>
                <w:del w:id="3759" w:author="Administrator" w:date="2011-08-18T10:26:00Z"/>
              </w:rPr>
            </w:pPr>
            <w:del w:id="3760" w:author="Administrator" w:date="2011-08-18T10:26:00Z">
              <w:r w:rsidRPr="00DE5358">
                <w:delText>109</w:delText>
              </w:r>
            </w:del>
          </w:p>
        </w:tc>
        <w:tc>
          <w:tcPr>
            <w:tcW w:w="2699" w:type="dxa"/>
            <w:shd w:val="clear" w:color="auto" w:fill="auto"/>
          </w:tcPr>
          <w:p w14:paraId="60EC3630" w14:textId="77777777" w:rsidR="00DE5358" w:rsidRPr="00DE5358" w:rsidRDefault="00DE5358" w:rsidP="00DE5358">
            <w:pPr>
              <w:rPr>
                <w:del w:id="3761" w:author="Administrator" w:date="2011-08-18T10:26:00Z"/>
              </w:rPr>
            </w:pPr>
            <w:del w:id="3762" w:author="Administrator" w:date="2011-08-18T10:26:00Z">
              <w:r>
                <w:fldChar w:fldCharType="begin"/>
              </w:r>
              <w:r>
                <w:delInstrText xml:space="preserve"> HYPERLINK  \l "fld_ClientID" </w:delInstrText>
              </w:r>
              <w:r>
                <w:fldChar w:fldCharType="separate"/>
              </w:r>
              <w:r w:rsidRPr="00BD0927">
                <w:rPr>
                  <w:rStyle w:val="Hyperlink"/>
                  <w:rFonts w:ascii="Times New Roman" w:hAnsi="Times New Roman"/>
                  <w:sz w:val="20"/>
                </w:rPr>
                <w:delText>ClientID</w:delText>
              </w:r>
              <w:r>
                <w:fldChar w:fldCharType="end"/>
              </w:r>
            </w:del>
          </w:p>
        </w:tc>
      </w:tr>
      <w:tr w:rsidR="00512FC7" w:rsidRPr="00512FC7" w14:paraId="3B33E371" w14:textId="77777777" w:rsidTr="00533FE7">
        <w:tc>
          <w:tcPr>
            <w:tcW w:w="828" w:type="dxa"/>
            <w:shd w:val="clear" w:color="auto" w:fill="auto"/>
          </w:tcPr>
          <w:p w14:paraId="0B265540" w14:textId="77777777" w:rsidR="00512FC7" w:rsidRPr="00512FC7" w:rsidRDefault="00512FC7" w:rsidP="00533FE7">
            <w:r w:rsidRPr="00512FC7">
              <w:t>110</w:t>
            </w:r>
          </w:p>
        </w:tc>
        <w:tc>
          <w:tcPr>
            <w:tcW w:w="2699" w:type="dxa"/>
            <w:shd w:val="clear" w:color="auto" w:fill="auto"/>
          </w:tcPr>
          <w:p w14:paraId="58A13324" w14:textId="77777777" w:rsidR="00512FC7" w:rsidRPr="00512FC7" w:rsidRDefault="00C411EF" w:rsidP="00533FE7">
            <w:hyperlink w:anchor="fld_MinQty" w:history="1">
              <w:r w:rsidR="00512FC7" w:rsidRPr="00533FE7">
                <w:rPr>
                  <w:rStyle w:val="Hyperlink"/>
                  <w:rFonts w:ascii="Times New Roman" w:hAnsi="Times New Roman"/>
                  <w:sz w:val="20"/>
                </w:rPr>
                <w:t>MinQty</w:t>
              </w:r>
            </w:hyperlink>
          </w:p>
        </w:tc>
      </w:tr>
      <w:tr w:rsidR="00512FC7" w:rsidRPr="00512FC7" w14:paraId="28F42115" w14:textId="77777777" w:rsidTr="00533FE7">
        <w:tc>
          <w:tcPr>
            <w:tcW w:w="828" w:type="dxa"/>
            <w:shd w:val="clear" w:color="auto" w:fill="auto"/>
          </w:tcPr>
          <w:p w14:paraId="50A92716" w14:textId="77777777" w:rsidR="00512FC7" w:rsidRPr="00512FC7" w:rsidRDefault="00512FC7" w:rsidP="00533FE7">
            <w:r w:rsidRPr="00512FC7">
              <w:t>111</w:t>
            </w:r>
          </w:p>
        </w:tc>
        <w:tc>
          <w:tcPr>
            <w:tcW w:w="2699" w:type="dxa"/>
            <w:shd w:val="clear" w:color="auto" w:fill="auto"/>
          </w:tcPr>
          <w:p w14:paraId="044D6A50" w14:textId="77777777" w:rsidR="00512FC7" w:rsidRPr="00512FC7" w:rsidRDefault="00C411EF" w:rsidP="00533FE7">
            <w:hyperlink w:anchor="fld_MaxFloor" w:history="1">
              <w:r w:rsidR="00512FC7" w:rsidRPr="00533FE7">
                <w:rPr>
                  <w:rStyle w:val="Hyperlink"/>
                  <w:rFonts w:ascii="Times New Roman" w:hAnsi="Times New Roman"/>
                  <w:sz w:val="20"/>
                </w:rPr>
                <w:t>MaxFloor</w:t>
              </w:r>
            </w:hyperlink>
          </w:p>
        </w:tc>
      </w:tr>
      <w:tr w:rsidR="00512FC7" w:rsidRPr="00512FC7" w14:paraId="09B7090E" w14:textId="77777777" w:rsidTr="00533FE7">
        <w:tc>
          <w:tcPr>
            <w:tcW w:w="828" w:type="dxa"/>
            <w:shd w:val="clear" w:color="auto" w:fill="auto"/>
          </w:tcPr>
          <w:p w14:paraId="38A5E7F0" w14:textId="77777777" w:rsidR="00512FC7" w:rsidRPr="00512FC7" w:rsidRDefault="00512FC7" w:rsidP="00533FE7">
            <w:r w:rsidRPr="00512FC7">
              <w:t>112</w:t>
            </w:r>
          </w:p>
        </w:tc>
        <w:tc>
          <w:tcPr>
            <w:tcW w:w="2699" w:type="dxa"/>
            <w:shd w:val="clear" w:color="auto" w:fill="auto"/>
          </w:tcPr>
          <w:p w14:paraId="4FBFBCB3" w14:textId="77777777" w:rsidR="00512FC7" w:rsidRPr="00512FC7" w:rsidRDefault="00C411EF" w:rsidP="00533FE7">
            <w:hyperlink w:anchor="fld_TestReqID" w:history="1">
              <w:r w:rsidR="00512FC7" w:rsidRPr="00533FE7">
                <w:rPr>
                  <w:rStyle w:val="Hyperlink"/>
                  <w:rFonts w:ascii="Times New Roman" w:hAnsi="Times New Roman"/>
                  <w:sz w:val="20"/>
                </w:rPr>
                <w:t>TestReqID</w:t>
              </w:r>
            </w:hyperlink>
          </w:p>
        </w:tc>
      </w:tr>
      <w:tr w:rsidR="00512FC7" w:rsidRPr="00512FC7" w14:paraId="488B33BC" w14:textId="77777777" w:rsidTr="00533FE7">
        <w:tc>
          <w:tcPr>
            <w:tcW w:w="828" w:type="dxa"/>
            <w:shd w:val="clear" w:color="auto" w:fill="auto"/>
          </w:tcPr>
          <w:p w14:paraId="4DE31263" w14:textId="77777777" w:rsidR="00512FC7" w:rsidRPr="00512FC7" w:rsidRDefault="00512FC7" w:rsidP="00533FE7">
            <w:r w:rsidRPr="00512FC7">
              <w:t>113</w:t>
            </w:r>
          </w:p>
        </w:tc>
        <w:tc>
          <w:tcPr>
            <w:tcW w:w="2699" w:type="dxa"/>
            <w:shd w:val="clear" w:color="auto" w:fill="auto"/>
          </w:tcPr>
          <w:p w14:paraId="1B453190" w14:textId="77777777" w:rsidR="00512FC7" w:rsidRPr="00512FC7" w:rsidRDefault="00C411EF" w:rsidP="00533FE7">
            <w:hyperlink w:anchor="fld_ReportToExch" w:history="1">
              <w:r w:rsidR="00512FC7" w:rsidRPr="00533FE7">
                <w:rPr>
                  <w:rStyle w:val="Hyperlink"/>
                  <w:rFonts w:ascii="Times New Roman" w:hAnsi="Times New Roman"/>
                  <w:sz w:val="20"/>
                </w:rPr>
                <w:t>ReportToExch</w:t>
              </w:r>
            </w:hyperlink>
          </w:p>
        </w:tc>
      </w:tr>
      <w:tr w:rsidR="00512FC7" w:rsidRPr="00512FC7" w14:paraId="55BDD749" w14:textId="77777777" w:rsidTr="00533FE7">
        <w:tc>
          <w:tcPr>
            <w:tcW w:w="828" w:type="dxa"/>
            <w:shd w:val="clear" w:color="auto" w:fill="auto"/>
          </w:tcPr>
          <w:p w14:paraId="1F4C85A5" w14:textId="77777777" w:rsidR="00512FC7" w:rsidRPr="00512FC7" w:rsidRDefault="00512FC7" w:rsidP="00533FE7">
            <w:r w:rsidRPr="00512FC7">
              <w:t>114</w:t>
            </w:r>
          </w:p>
        </w:tc>
        <w:tc>
          <w:tcPr>
            <w:tcW w:w="2699" w:type="dxa"/>
            <w:shd w:val="clear" w:color="auto" w:fill="auto"/>
          </w:tcPr>
          <w:p w14:paraId="55AFD651" w14:textId="77777777" w:rsidR="00512FC7" w:rsidRPr="00512FC7" w:rsidRDefault="00C411EF" w:rsidP="00533FE7">
            <w:hyperlink w:anchor="fld_LocateReqd" w:history="1">
              <w:r w:rsidR="00512FC7" w:rsidRPr="00533FE7">
                <w:rPr>
                  <w:rStyle w:val="Hyperlink"/>
                  <w:rFonts w:ascii="Times New Roman" w:hAnsi="Times New Roman"/>
                  <w:sz w:val="20"/>
                </w:rPr>
                <w:t>LocateReqd</w:t>
              </w:r>
            </w:hyperlink>
          </w:p>
        </w:tc>
      </w:tr>
      <w:tr w:rsidR="00512FC7" w:rsidRPr="00512FC7" w14:paraId="17B82FD7" w14:textId="77777777" w:rsidTr="00533FE7">
        <w:tc>
          <w:tcPr>
            <w:tcW w:w="828" w:type="dxa"/>
            <w:shd w:val="clear" w:color="auto" w:fill="auto"/>
          </w:tcPr>
          <w:p w14:paraId="6EF90101" w14:textId="77777777" w:rsidR="00512FC7" w:rsidRPr="00512FC7" w:rsidRDefault="00512FC7" w:rsidP="00533FE7">
            <w:r w:rsidRPr="00512FC7">
              <w:t>115</w:t>
            </w:r>
          </w:p>
        </w:tc>
        <w:tc>
          <w:tcPr>
            <w:tcW w:w="2699" w:type="dxa"/>
            <w:shd w:val="clear" w:color="auto" w:fill="auto"/>
          </w:tcPr>
          <w:p w14:paraId="61A87C5F" w14:textId="77777777" w:rsidR="00512FC7" w:rsidRPr="00512FC7" w:rsidRDefault="00C411EF" w:rsidP="00533FE7">
            <w:hyperlink w:anchor="fld_OnBehalfOfCompID" w:history="1">
              <w:r w:rsidR="00512FC7" w:rsidRPr="00533FE7">
                <w:rPr>
                  <w:rStyle w:val="Hyperlink"/>
                  <w:rFonts w:ascii="Times New Roman" w:hAnsi="Times New Roman"/>
                  <w:sz w:val="20"/>
                </w:rPr>
                <w:t>OnBehalfOfCompID</w:t>
              </w:r>
            </w:hyperlink>
          </w:p>
        </w:tc>
      </w:tr>
      <w:tr w:rsidR="00512FC7" w:rsidRPr="00512FC7" w14:paraId="01729BDC" w14:textId="77777777" w:rsidTr="00533FE7">
        <w:tc>
          <w:tcPr>
            <w:tcW w:w="828" w:type="dxa"/>
            <w:shd w:val="clear" w:color="auto" w:fill="auto"/>
          </w:tcPr>
          <w:p w14:paraId="10101117" w14:textId="77777777" w:rsidR="00512FC7" w:rsidRPr="00512FC7" w:rsidRDefault="00512FC7" w:rsidP="00533FE7">
            <w:r w:rsidRPr="00512FC7">
              <w:t>116</w:t>
            </w:r>
          </w:p>
        </w:tc>
        <w:tc>
          <w:tcPr>
            <w:tcW w:w="2699" w:type="dxa"/>
            <w:shd w:val="clear" w:color="auto" w:fill="auto"/>
          </w:tcPr>
          <w:p w14:paraId="536C6BDB" w14:textId="77777777" w:rsidR="00512FC7" w:rsidRPr="00512FC7" w:rsidRDefault="00C411EF" w:rsidP="00533FE7">
            <w:hyperlink w:anchor="fld_OnBehalfOfSubID" w:history="1">
              <w:r w:rsidR="00512FC7" w:rsidRPr="00533FE7">
                <w:rPr>
                  <w:rStyle w:val="Hyperlink"/>
                  <w:rFonts w:ascii="Times New Roman" w:hAnsi="Times New Roman"/>
                  <w:sz w:val="20"/>
                </w:rPr>
                <w:t>OnBehalfOfSubID</w:t>
              </w:r>
            </w:hyperlink>
          </w:p>
        </w:tc>
      </w:tr>
      <w:tr w:rsidR="00512FC7" w:rsidRPr="00512FC7" w14:paraId="3410AA57" w14:textId="77777777" w:rsidTr="00533FE7">
        <w:tc>
          <w:tcPr>
            <w:tcW w:w="828" w:type="dxa"/>
            <w:shd w:val="clear" w:color="auto" w:fill="auto"/>
          </w:tcPr>
          <w:p w14:paraId="24D1FE98" w14:textId="77777777" w:rsidR="00512FC7" w:rsidRPr="00512FC7" w:rsidRDefault="00512FC7" w:rsidP="00533FE7">
            <w:r w:rsidRPr="00512FC7">
              <w:t>117</w:t>
            </w:r>
          </w:p>
        </w:tc>
        <w:tc>
          <w:tcPr>
            <w:tcW w:w="2699" w:type="dxa"/>
            <w:shd w:val="clear" w:color="auto" w:fill="auto"/>
          </w:tcPr>
          <w:p w14:paraId="2720E57D" w14:textId="77777777" w:rsidR="00512FC7" w:rsidRPr="00512FC7" w:rsidRDefault="00C411EF" w:rsidP="00533FE7">
            <w:hyperlink w:anchor="fld_QuoteID" w:history="1">
              <w:r w:rsidR="00512FC7" w:rsidRPr="00533FE7">
                <w:rPr>
                  <w:rStyle w:val="Hyperlink"/>
                  <w:rFonts w:ascii="Times New Roman" w:hAnsi="Times New Roman"/>
                  <w:sz w:val="20"/>
                </w:rPr>
                <w:t>QuoteID</w:t>
              </w:r>
            </w:hyperlink>
          </w:p>
        </w:tc>
      </w:tr>
      <w:tr w:rsidR="00512FC7" w:rsidRPr="00512FC7" w14:paraId="4F98676E" w14:textId="77777777" w:rsidTr="00533FE7">
        <w:tc>
          <w:tcPr>
            <w:tcW w:w="828" w:type="dxa"/>
            <w:shd w:val="clear" w:color="auto" w:fill="auto"/>
          </w:tcPr>
          <w:p w14:paraId="7E639718" w14:textId="77777777" w:rsidR="00512FC7" w:rsidRPr="00512FC7" w:rsidRDefault="00512FC7" w:rsidP="00533FE7">
            <w:r w:rsidRPr="00512FC7">
              <w:t>118</w:t>
            </w:r>
          </w:p>
        </w:tc>
        <w:tc>
          <w:tcPr>
            <w:tcW w:w="2699" w:type="dxa"/>
            <w:shd w:val="clear" w:color="auto" w:fill="auto"/>
          </w:tcPr>
          <w:p w14:paraId="4DA860DA" w14:textId="77777777" w:rsidR="00512FC7" w:rsidRPr="00512FC7" w:rsidRDefault="00C411EF" w:rsidP="00533FE7">
            <w:hyperlink w:anchor="fld_NetMoney" w:history="1">
              <w:r w:rsidR="00512FC7" w:rsidRPr="00533FE7">
                <w:rPr>
                  <w:rStyle w:val="Hyperlink"/>
                  <w:rFonts w:ascii="Times New Roman" w:hAnsi="Times New Roman"/>
                  <w:sz w:val="20"/>
                </w:rPr>
                <w:t>NetMoney</w:t>
              </w:r>
            </w:hyperlink>
          </w:p>
        </w:tc>
      </w:tr>
      <w:tr w:rsidR="00512FC7" w:rsidRPr="00512FC7" w14:paraId="0F0B4345" w14:textId="77777777" w:rsidTr="00533FE7">
        <w:tc>
          <w:tcPr>
            <w:tcW w:w="828" w:type="dxa"/>
            <w:shd w:val="clear" w:color="auto" w:fill="auto"/>
          </w:tcPr>
          <w:p w14:paraId="24C4D7CE" w14:textId="77777777" w:rsidR="00512FC7" w:rsidRPr="00512FC7" w:rsidRDefault="00512FC7" w:rsidP="00533FE7">
            <w:r w:rsidRPr="00512FC7">
              <w:t>119</w:t>
            </w:r>
          </w:p>
        </w:tc>
        <w:tc>
          <w:tcPr>
            <w:tcW w:w="2699" w:type="dxa"/>
            <w:shd w:val="clear" w:color="auto" w:fill="auto"/>
          </w:tcPr>
          <w:p w14:paraId="2E97C271" w14:textId="77777777" w:rsidR="00512FC7" w:rsidRPr="00512FC7" w:rsidRDefault="00C411EF" w:rsidP="00533FE7">
            <w:hyperlink w:anchor="fld_SettlCurrAmt" w:history="1">
              <w:r w:rsidR="00512FC7" w:rsidRPr="00533FE7">
                <w:rPr>
                  <w:rStyle w:val="Hyperlink"/>
                  <w:rFonts w:ascii="Times New Roman" w:hAnsi="Times New Roman"/>
                  <w:sz w:val="20"/>
                </w:rPr>
                <w:t>SettlCurrAmt</w:t>
              </w:r>
            </w:hyperlink>
          </w:p>
        </w:tc>
      </w:tr>
      <w:tr w:rsidR="00512FC7" w:rsidRPr="00512FC7" w14:paraId="50113B11" w14:textId="77777777" w:rsidTr="00533FE7">
        <w:tc>
          <w:tcPr>
            <w:tcW w:w="828" w:type="dxa"/>
            <w:shd w:val="clear" w:color="auto" w:fill="auto"/>
          </w:tcPr>
          <w:p w14:paraId="3E2055DB" w14:textId="77777777" w:rsidR="00512FC7" w:rsidRPr="00512FC7" w:rsidRDefault="00512FC7" w:rsidP="00533FE7">
            <w:r w:rsidRPr="00512FC7">
              <w:t>120</w:t>
            </w:r>
          </w:p>
        </w:tc>
        <w:tc>
          <w:tcPr>
            <w:tcW w:w="2699" w:type="dxa"/>
            <w:shd w:val="clear" w:color="auto" w:fill="auto"/>
          </w:tcPr>
          <w:p w14:paraId="798A7757" w14:textId="77777777" w:rsidR="00512FC7" w:rsidRPr="00512FC7" w:rsidRDefault="00C411EF" w:rsidP="00533FE7">
            <w:hyperlink w:anchor="fld_SettlCurrency" w:history="1">
              <w:r w:rsidR="00512FC7" w:rsidRPr="00533FE7">
                <w:rPr>
                  <w:rStyle w:val="Hyperlink"/>
                  <w:rFonts w:ascii="Times New Roman" w:hAnsi="Times New Roman"/>
                  <w:sz w:val="20"/>
                </w:rPr>
                <w:t>SettlCurrency</w:t>
              </w:r>
            </w:hyperlink>
          </w:p>
        </w:tc>
      </w:tr>
      <w:tr w:rsidR="00512FC7" w:rsidRPr="00512FC7" w14:paraId="1067FB2D" w14:textId="77777777" w:rsidTr="00533FE7">
        <w:tc>
          <w:tcPr>
            <w:tcW w:w="828" w:type="dxa"/>
            <w:shd w:val="clear" w:color="auto" w:fill="auto"/>
          </w:tcPr>
          <w:p w14:paraId="4013DBC2" w14:textId="77777777" w:rsidR="00512FC7" w:rsidRPr="00512FC7" w:rsidRDefault="00512FC7" w:rsidP="00533FE7">
            <w:r w:rsidRPr="00512FC7">
              <w:t>121</w:t>
            </w:r>
          </w:p>
        </w:tc>
        <w:tc>
          <w:tcPr>
            <w:tcW w:w="2699" w:type="dxa"/>
            <w:shd w:val="clear" w:color="auto" w:fill="auto"/>
          </w:tcPr>
          <w:p w14:paraId="54E2807C" w14:textId="77777777" w:rsidR="00512FC7" w:rsidRPr="00512FC7" w:rsidRDefault="00C411EF" w:rsidP="00533FE7">
            <w:hyperlink w:anchor="fld_ForexReq" w:history="1">
              <w:r w:rsidR="00512FC7" w:rsidRPr="00533FE7">
                <w:rPr>
                  <w:rStyle w:val="Hyperlink"/>
                  <w:rFonts w:ascii="Times New Roman" w:hAnsi="Times New Roman"/>
                  <w:sz w:val="20"/>
                </w:rPr>
                <w:t>ForexReq</w:t>
              </w:r>
            </w:hyperlink>
          </w:p>
        </w:tc>
      </w:tr>
      <w:tr w:rsidR="00512FC7" w:rsidRPr="00512FC7" w14:paraId="00D29F4B" w14:textId="77777777" w:rsidTr="00533FE7">
        <w:tc>
          <w:tcPr>
            <w:tcW w:w="828" w:type="dxa"/>
            <w:shd w:val="clear" w:color="auto" w:fill="auto"/>
          </w:tcPr>
          <w:p w14:paraId="001BB6EE" w14:textId="77777777" w:rsidR="00512FC7" w:rsidRPr="00512FC7" w:rsidRDefault="00512FC7" w:rsidP="00533FE7">
            <w:r w:rsidRPr="00512FC7">
              <w:t>122</w:t>
            </w:r>
          </w:p>
        </w:tc>
        <w:tc>
          <w:tcPr>
            <w:tcW w:w="2699" w:type="dxa"/>
            <w:shd w:val="clear" w:color="auto" w:fill="auto"/>
          </w:tcPr>
          <w:p w14:paraId="42458A2C" w14:textId="77777777" w:rsidR="00512FC7" w:rsidRPr="00512FC7" w:rsidRDefault="00C411EF" w:rsidP="00533FE7">
            <w:hyperlink w:anchor="fld_OrigSendingTime" w:history="1">
              <w:r w:rsidR="00512FC7" w:rsidRPr="00533FE7">
                <w:rPr>
                  <w:rStyle w:val="Hyperlink"/>
                  <w:rFonts w:ascii="Times New Roman" w:hAnsi="Times New Roman"/>
                  <w:sz w:val="20"/>
                </w:rPr>
                <w:t>OrigSendingTime</w:t>
              </w:r>
            </w:hyperlink>
          </w:p>
        </w:tc>
      </w:tr>
      <w:tr w:rsidR="00512FC7" w:rsidRPr="00512FC7" w14:paraId="461B5C41" w14:textId="77777777" w:rsidTr="00533FE7">
        <w:tc>
          <w:tcPr>
            <w:tcW w:w="828" w:type="dxa"/>
            <w:shd w:val="clear" w:color="auto" w:fill="auto"/>
          </w:tcPr>
          <w:p w14:paraId="2B35B1ED" w14:textId="77777777" w:rsidR="00512FC7" w:rsidRPr="00512FC7" w:rsidRDefault="00512FC7" w:rsidP="00533FE7">
            <w:r w:rsidRPr="00512FC7">
              <w:t>123</w:t>
            </w:r>
          </w:p>
        </w:tc>
        <w:tc>
          <w:tcPr>
            <w:tcW w:w="2699" w:type="dxa"/>
            <w:shd w:val="clear" w:color="auto" w:fill="auto"/>
          </w:tcPr>
          <w:p w14:paraId="45F794FC" w14:textId="77777777" w:rsidR="00512FC7" w:rsidRPr="00512FC7" w:rsidRDefault="00C411EF" w:rsidP="00533FE7">
            <w:hyperlink w:anchor="fld_GapFillFlag" w:history="1">
              <w:r w:rsidR="00512FC7" w:rsidRPr="00533FE7">
                <w:rPr>
                  <w:rStyle w:val="Hyperlink"/>
                  <w:rFonts w:ascii="Times New Roman" w:hAnsi="Times New Roman"/>
                  <w:sz w:val="20"/>
                </w:rPr>
                <w:t>GapFillFlag</w:t>
              </w:r>
            </w:hyperlink>
          </w:p>
        </w:tc>
      </w:tr>
      <w:tr w:rsidR="00512FC7" w:rsidRPr="00512FC7" w14:paraId="169C3998" w14:textId="77777777" w:rsidTr="00533FE7">
        <w:tc>
          <w:tcPr>
            <w:tcW w:w="828" w:type="dxa"/>
            <w:shd w:val="clear" w:color="auto" w:fill="auto"/>
          </w:tcPr>
          <w:p w14:paraId="22AEFD89" w14:textId="77777777" w:rsidR="00512FC7" w:rsidRPr="00512FC7" w:rsidRDefault="00512FC7" w:rsidP="00533FE7">
            <w:r w:rsidRPr="00512FC7">
              <w:t>124</w:t>
            </w:r>
          </w:p>
        </w:tc>
        <w:tc>
          <w:tcPr>
            <w:tcW w:w="2699" w:type="dxa"/>
            <w:shd w:val="clear" w:color="auto" w:fill="auto"/>
          </w:tcPr>
          <w:p w14:paraId="2E413508" w14:textId="77777777" w:rsidR="00512FC7" w:rsidRPr="00512FC7" w:rsidRDefault="00C411EF" w:rsidP="00533FE7">
            <w:hyperlink w:anchor="fld_NoExecs" w:history="1">
              <w:r w:rsidR="00512FC7" w:rsidRPr="00533FE7">
                <w:rPr>
                  <w:rStyle w:val="Hyperlink"/>
                  <w:rFonts w:ascii="Times New Roman" w:hAnsi="Times New Roman"/>
                  <w:sz w:val="20"/>
                </w:rPr>
                <w:t>NoExecs</w:t>
              </w:r>
            </w:hyperlink>
          </w:p>
        </w:tc>
      </w:tr>
      <w:tr w:rsidR="00DE5358" w:rsidRPr="00DE5358" w14:paraId="37151B30" w14:textId="77777777" w:rsidTr="00BD0927">
        <w:trPr>
          <w:del w:id="3763" w:author="Administrator" w:date="2011-08-18T10:26:00Z"/>
        </w:trPr>
        <w:tc>
          <w:tcPr>
            <w:tcW w:w="828" w:type="dxa"/>
            <w:shd w:val="clear" w:color="auto" w:fill="auto"/>
          </w:tcPr>
          <w:p w14:paraId="36638BC7" w14:textId="77777777" w:rsidR="00DE5358" w:rsidRPr="00DE5358" w:rsidRDefault="00DE5358" w:rsidP="00DE5358">
            <w:pPr>
              <w:rPr>
                <w:del w:id="3764" w:author="Administrator" w:date="2011-08-18T10:26:00Z"/>
              </w:rPr>
            </w:pPr>
            <w:del w:id="3765" w:author="Administrator" w:date="2011-08-18T10:26:00Z">
              <w:r w:rsidRPr="00DE5358">
                <w:delText>125</w:delText>
              </w:r>
            </w:del>
          </w:p>
        </w:tc>
        <w:tc>
          <w:tcPr>
            <w:tcW w:w="2699" w:type="dxa"/>
            <w:shd w:val="clear" w:color="auto" w:fill="auto"/>
          </w:tcPr>
          <w:p w14:paraId="23F63327" w14:textId="77777777" w:rsidR="00DE5358" w:rsidRPr="00DE5358" w:rsidRDefault="00DE5358" w:rsidP="00DE5358">
            <w:pPr>
              <w:rPr>
                <w:del w:id="3766" w:author="Administrator" w:date="2011-08-18T10:26:00Z"/>
              </w:rPr>
            </w:pPr>
            <w:del w:id="3767" w:author="Administrator" w:date="2011-08-18T10:26:00Z">
              <w:r>
                <w:fldChar w:fldCharType="begin"/>
              </w:r>
              <w:r>
                <w:delInstrText xml:space="preserve"> HYPERLINK  \l "fld_CxlType" </w:delInstrText>
              </w:r>
              <w:r>
                <w:fldChar w:fldCharType="separate"/>
              </w:r>
              <w:r w:rsidRPr="00BD0927">
                <w:rPr>
                  <w:rStyle w:val="Hyperlink"/>
                  <w:rFonts w:ascii="Times New Roman" w:hAnsi="Times New Roman"/>
                  <w:sz w:val="20"/>
                </w:rPr>
                <w:delText>CxlType</w:delText>
              </w:r>
              <w:r>
                <w:fldChar w:fldCharType="end"/>
              </w:r>
            </w:del>
          </w:p>
        </w:tc>
      </w:tr>
      <w:tr w:rsidR="00512FC7" w:rsidRPr="00512FC7" w14:paraId="7534B1C9" w14:textId="77777777" w:rsidTr="00533FE7">
        <w:tc>
          <w:tcPr>
            <w:tcW w:w="828" w:type="dxa"/>
            <w:shd w:val="clear" w:color="auto" w:fill="auto"/>
          </w:tcPr>
          <w:p w14:paraId="025A2CDA" w14:textId="77777777" w:rsidR="00512FC7" w:rsidRPr="00512FC7" w:rsidRDefault="00512FC7" w:rsidP="00533FE7">
            <w:r w:rsidRPr="00512FC7">
              <w:t>126</w:t>
            </w:r>
          </w:p>
        </w:tc>
        <w:tc>
          <w:tcPr>
            <w:tcW w:w="2699" w:type="dxa"/>
            <w:shd w:val="clear" w:color="auto" w:fill="auto"/>
          </w:tcPr>
          <w:p w14:paraId="58775640" w14:textId="77777777" w:rsidR="00512FC7" w:rsidRPr="00512FC7" w:rsidRDefault="00C411EF" w:rsidP="00533FE7">
            <w:hyperlink w:anchor="fld_ExpireTime" w:history="1">
              <w:r w:rsidR="00512FC7" w:rsidRPr="00533FE7">
                <w:rPr>
                  <w:rStyle w:val="Hyperlink"/>
                  <w:rFonts w:ascii="Times New Roman" w:hAnsi="Times New Roman"/>
                  <w:sz w:val="20"/>
                </w:rPr>
                <w:t>ExpireTime</w:t>
              </w:r>
            </w:hyperlink>
          </w:p>
        </w:tc>
      </w:tr>
      <w:tr w:rsidR="00512FC7" w:rsidRPr="00512FC7" w14:paraId="6222C2A7" w14:textId="77777777" w:rsidTr="00533FE7">
        <w:tc>
          <w:tcPr>
            <w:tcW w:w="828" w:type="dxa"/>
            <w:shd w:val="clear" w:color="auto" w:fill="auto"/>
          </w:tcPr>
          <w:p w14:paraId="01956961" w14:textId="77777777" w:rsidR="00512FC7" w:rsidRPr="00512FC7" w:rsidRDefault="00512FC7" w:rsidP="00533FE7">
            <w:r w:rsidRPr="00512FC7">
              <w:t>127</w:t>
            </w:r>
          </w:p>
        </w:tc>
        <w:tc>
          <w:tcPr>
            <w:tcW w:w="2699" w:type="dxa"/>
            <w:shd w:val="clear" w:color="auto" w:fill="auto"/>
          </w:tcPr>
          <w:p w14:paraId="5BF85D5E" w14:textId="77777777" w:rsidR="00512FC7" w:rsidRPr="00512FC7" w:rsidRDefault="00C411EF" w:rsidP="00533FE7">
            <w:hyperlink w:anchor="fld_DKReason" w:history="1">
              <w:r w:rsidR="00512FC7" w:rsidRPr="00533FE7">
                <w:rPr>
                  <w:rStyle w:val="Hyperlink"/>
                  <w:rFonts w:ascii="Times New Roman" w:hAnsi="Times New Roman"/>
                  <w:sz w:val="20"/>
                </w:rPr>
                <w:t>DKReason</w:t>
              </w:r>
            </w:hyperlink>
          </w:p>
        </w:tc>
      </w:tr>
      <w:tr w:rsidR="00512FC7" w:rsidRPr="00512FC7" w14:paraId="477133F8" w14:textId="77777777" w:rsidTr="00533FE7">
        <w:tc>
          <w:tcPr>
            <w:tcW w:w="828" w:type="dxa"/>
            <w:shd w:val="clear" w:color="auto" w:fill="auto"/>
          </w:tcPr>
          <w:p w14:paraId="6A926E5C" w14:textId="77777777" w:rsidR="00512FC7" w:rsidRPr="00512FC7" w:rsidRDefault="00512FC7" w:rsidP="00533FE7">
            <w:r w:rsidRPr="00512FC7">
              <w:t>128</w:t>
            </w:r>
          </w:p>
        </w:tc>
        <w:tc>
          <w:tcPr>
            <w:tcW w:w="2699" w:type="dxa"/>
            <w:shd w:val="clear" w:color="auto" w:fill="auto"/>
          </w:tcPr>
          <w:p w14:paraId="0EA0BCA1" w14:textId="77777777" w:rsidR="00512FC7" w:rsidRPr="00512FC7" w:rsidRDefault="00C411EF" w:rsidP="00533FE7">
            <w:hyperlink w:anchor="fld_DeliverToCompID" w:history="1">
              <w:r w:rsidR="00512FC7" w:rsidRPr="00533FE7">
                <w:rPr>
                  <w:rStyle w:val="Hyperlink"/>
                  <w:rFonts w:ascii="Times New Roman" w:hAnsi="Times New Roman"/>
                  <w:sz w:val="20"/>
                </w:rPr>
                <w:t>DeliverToCompID</w:t>
              </w:r>
            </w:hyperlink>
          </w:p>
        </w:tc>
      </w:tr>
      <w:tr w:rsidR="00512FC7" w:rsidRPr="00512FC7" w14:paraId="7988798F" w14:textId="77777777" w:rsidTr="00533FE7">
        <w:tc>
          <w:tcPr>
            <w:tcW w:w="828" w:type="dxa"/>
            <w:shd w:val="clear" w:color="auto" w:fill="auto"/>
          </w:tcPr>
          <w:p w14:paraId="5CE395DF" w14:textId="77777777" w:rsidR="00512FC7" w:rsidRPr="00512FC7" w:rsidRDefault="00512FC7" w:rsidP="00533FE7">
            <w:r w:rsidRPr="00512FC7">
              <w:t>129</w:t>
            </w:r>
          </w:p>
        </w:tc>
        <w:tc>
          <w:tcPr>
            <w:tcW w:w="2699" w:type="dxa"/>
            <w:shd w:val="clear" w:color="auto" w:fill="auto"/>
          </w:tcPr>
          <w:p w14:paraId="21F9719E" w14:textId="77777777" w:rsidR="00512FC7" w:rsidRPr="00512FC7" w:rsidRDefault="00C411EF" w:rsidP="00533FE7">
            <w:hyperlink w:anchor="fld_DeliverToSubID" w:history="1">
              <w:r w:rsidR="00512FC7" w:rsidRPr="00533FE7">
                <w:rPr>
                  <w:rStyle w:val="Hyperlink"/>
                  <w:rFonts w:ascii="Times New Roman" w:hAnsi="Times New Roman"/>
                  <w:sz w:val="20"/>
                </w:rPr>
                <w:t>DeliverToSubID</w:t>
              </w:r>
            </w:hyperlink>
          </w:p>
        </w:tc>
      </w:tr>
      <w:tr w:rsidR="00512FC7" w:rsidRPr="00512FC7" w14:paraId="5DD50059" w14:textId="77777777" w:rsidTr="00533FE7">
        <w:tc>
          <w:tcPr>
            <w:tcW w:w="828" w:type="dxa"/>
            <w:shd w:val="clear" w:color="auto" w:fill="auto"/>
          </w:tcPr>
          <w:p w14:paraId="03AC67E0" w14:textId="77777777" w:rsidR="00512FC7" w:rsidRPr="00512FC7" w:rsidRDefault="00512FC7" w:rsidP="00533FE7">
            <w:r w:rsidRPr="00512FC7">
              <w:t>130</w:t>
            </w:r>
          </w:p>
        </w:tc>
        <w:tc>
          <w:tcPr>
            <w:tcW w:w="2699" w:type="dxa"/>
            <w:shd w:val="clear" w:color="auto" w:fill="auto"/>
          </w:tcPr>
          <w:p w14:paraId="0819B8D9" w14:textId="77777777" w:rsidR="00512FC7" w:rsidRPr="00512FC7" w:rsidRDefault="00C411EF" w:rsidP="00533FE7">
            <w:hyperlink w:anchor="fld_IOINaturalFlag" w:history="1">
              <w:r w:rsidR="00512FC7" w:rsidRPr="00533FE7">
                <w:rPr>
                  <w:rStyle w:val="Hyperlink"/>
                  <w:rFonts w:ascii="Times New Roman" w:hAnsi="Times New Roman"/>
                  <w:sz w:val="20"/>
                </w:rPr>
                <w:t>IOINaturalFlag</w:t>
              </w:r>
            </w:hyperlink>
          </w:p>
        </w:tc>
      </w:tr>
      <w:tr w:rsidR="00512FC7" w:rsidRPr="00512FC7" w14:paraId="06B289F5" w14:textId="77777777" w:rsidTr="00533FE7">
        <w:tc>
          <w:tcPr>
            <w:tcW w:w="828" w:type="dxa"/>
            <w:shd w:val="clear" w:color="auto" w:fill="auto"/>
          </w:tcPr>
          <w:p w14:paraId="4F7B33EB" w14:textId="77777777" w:rsidR="00512FC7" w:rsidRPr="00512FC7" w:rsidRDefault="00512FC7" w:rsidP="00533FE7">
            <w:r w:rsidRPr="00512FC7">
              <w:t>131</w:t>
            </w:r>
          </w:p>
        </w:tc>
        <w:tc>
          <w:tcPr>
            <w:tcW w:w="2699" w:type="dxa"/>
            <w:shd w:val="clear" w:color="auto" w:fill="auto"/>
          </w:tcPr>
          <w:p w14:paraId="44839331" w14:textId="77777777" w:rsidR="00512FC7" w:rsidRPr="00512FC7" w:rsidRDefault="00C411EF" w:rsidP="00533FE7">
            <w:hyperlink w:anchor="fld_QuoteReqID" w:history="1">
              <w:r w:rsidR="00512FC7" w:rsidRPr="00533FE7">
                <w:rPr>
                  <w:rStyle w:val="Hyperlink"/>
                  <w:rFonts w:ascii="Times New Roman" w:hAnsi="Times New Roman"/>
                  <w:sz w:val="20"/>
                </w:rPr>
                <w:t>QuoteReqID</w:t>
              </w:r>
            </w:hyperlink>
          </w:p>
        </w:tc>
      </w:tr>
      <w:tr w:rsidR="00512FC7" w:rsidRPr="00512FC7" w14:paraId="77A8EF0F" w14:textId="77777777" w:rsidTr="00533FE7">
        <w:tc>
          <w:tcPr>
            <w:tcW w:w="828" w:type="dxa"/>
            <w:shd w:val="clear" w:color="auto" w:fill="auto"/>
          </w:tcPr>
          <w:p w14:paraId="0A63369A" w14:textId="77777777" w:rsidR="00512FC7" w:rsidRPr="00512FC7" w:rsidRDefault="00512FC7" w:rsidP="00533FE7">
            <w:r w:rsidRPr="00512FC7">
              <w:t>132</w:t>
            </w:r>
          </w:p>
        </w:tc>
        <w:tc>
          <w:tcPr>
            <w:tcW w:w="2699" w:type="dxa"/>
            <w:shd w:val="clear" w:color="auto" w:fill="auto"/>
          </w:tcPr>
          <w:p w14:paraId="1B326712" w14:textId="77777777" w:rsidR="00512FC7" w:rsidRPr="00512FC7" w:rsidRDefault="00C411EF" w:rsidP="00533FE7">
            <w:hyperlink w:anchor="fld_BidPx" w:history="1">
              <w:r w:rsidR="00512FC7" w:rsidRPr="00533FE7">
                <w:rPr>
                  <w:rStyle w:val="Hyperlink"/>
                  <w:rFonts w:ascii="Times New Roman" w:hAnsi="Times New Roman"/>
                  <w:sz w:val="20"/>
                </w:rPr>
                <w:t>BidPx</w:t>
              </w:r>
            </w:hyperlink>
          </w:p>
        </w:tc>
      </w:tr>
      <w:tr w:rsidR="00512FC7" w:rsidRPr="00512FC7" w14:paraId="309CF1DC" w14:textId="77777777" w:rsidTr="00533FE7">
        <w:tc>
          <w:tcPr>
            <w:tcW w:w="828" w:type="dxa"/>
            <w:shd w:val="clear" w:color="auto" w:fill="auto"/>
          </w:tcPr>
          <w:p w14:paraId="26E80444" w14:textId="77777777" w:rsidR="00512FC7" w:rsidRPr="00512FC7" w:rsidRDefault="00512FC7" w:rsidP="00533FE7">
            <w:r w:rsidRPr="00512FC7">
              <w:t>133</w:t>
            </w:r>
          </w:p>
        </w:tc>
        <w:tc>
          <w:tcPr>
            <w:tcW w:w="2699" w:type="dxa"/>
            <w:shd w:val="clear" w:color="auto" w:fill="auto"/>
          </w:tcPr>
          <w:p w14:paraId="2DF87B3F" w14:textId="77777777" w:rsidR="00512FC7" w:rsidRPr="00512FC7" w:rsidRDefault="00C411EF" w:rsidP="00533FE7">
            <w:hyperlink w:anchor="fld_OfferPx" w:history="1">
              <w:r w:rsidR="00512FC7" w:rsidRPr="00533FE7">
                <w:rPr>
                  <w:rStyle w:val="Hyperlink"/>
                  <w:rFonts w:ascii="Times New Roman" w:hAnsi="Times New Roman"/>
                  <w:sz w:val="20"/>
                </w:rPr>
                <w:t>OfferPx</w:t>
              </w:r>
            </w:hyperlink>
          </w:p>
        </w:tc>
      </w:tr>
      <w:tr w:rsidR="00512FC7" w:rsidRPr="00512FC7" w14:paraId="1E5886F2" w14:textId="77777777" w:rsidTr="00533FE7">
        <w:tc>
          <w:tcPr>
            <w:tcW w:w="828" w:type="dxa"/>
            <w:shd w:val="clear" w:color="auto" w:fill="auto"/>
          </w:tcPr>
          <w:p w14:paraId="0FF753D3" w14:textId="77777777" w:rsidR="00512FC7" w:rsidRPr="00512FC7" w:rsidRDefault="00512FC7" w:rsidP="00533FE7">
            <w:r w:rsidRPr="00512FC7">
              <w:t>134</w:t>
            </w:r>
          </w:p>
        </w:tc>
        <w:tc>
          <w:tcPr>
            <w:tcW w:w="2699" w:type="dxa"/>
            <w:shd w:val="clear" w:color="auto" w:fill="auto"/>
          </w:tcPr>
          <w:p w14:paraId="1E578365" w14:textId="77777777" w:rsidR="00512FC7" w:rsidRPr="00512FC7" w:rsidRDefault="00C411EF" w:rsidP="00533FE7">
            <w:hyperlink w:anchor="fld_BidSize" w:history="1">
              <w:r w:rsidR="00512FC7" w:rsidRPr="00533FE7">
                <w:rPr>
                  <w:rStyle w:val="Hyperlink"/>
                  <w:rFonts w:ascii="Times New Roman" w:hAnsi="Times New Roman"/>
                  <w:sz w:val="20"/>
                </w:rPr>
                <w:t>BidSize</w:t>
              </w:r>
            </w:hyperlink>
          </w:p>
        </w:tc>
      </w:tr>
      <w:tr w:rsidR="00512FC7" w:rsidRPr="00512FC7" w14:paraId="702DBB30" w14:textId="77777777" w:rsidTr="00533FE7">
        <w:tc>
          <w:tcPr>
            <w:tcW w:w="828" w:type="dxa"/>
            <w:shd w:val="clear" w:color="auto" w:fill="auto"/>
          </w:tcPr>
          <w:p w14:paraId="453DAFCE" w14:textId="77777777" w:rsidR="00512FC7" w:rsidRPr="00512FC7" w:rsidRDefault="00512FC7" w:rsidP="00533FE7">
            <w:r w:rsidRPr="00512FC7">
              <w:t>135</w:t>
            </w:r>
          </w:p>
        </w:tc>
        <w:tc>
          <w:tcPr>
            <w:tcW w:w="2699" w:type="dxa"/>
            <w:shd w:val="clear" w:color="auto" w:fill="auto"/>
          </w:tcPr>
          <w:p w14:paraId="6A8E4D05" w14:textId="77777777" w:rsidR="00512FC7" w:rsidRPr="00512FC7" w:rsidRDefault="00C411EF" w:rsidP="00533FE7">
            <w:hyperlink w:anchor="fld_OfferSize" w:history="1">
              <w:r w:rsidR="00512FC7" w:rsidRPr="00533FE7">
                <w:rPr>
                  <w:rStyle w:val="Hyperlink"/>
                  <w:rFonts w:ascii="Times New Roman" w:hAnsi="Times New Roman"/>
                  <w:sz w:val="20"/>
                </w:rPr>
                <w:t>OfferSize</w:t>
              </w:r>
            </w:hyperlink>
          </w:p>
        </w:tc>
      </w:tr>
      <w:tr w:rsidR="00512FC7" w:rsidRPr="00512FC7" w14:paraId="5A64B673" w14:textId="77777777" w:rsidTr="00533FE7">
        <w:tc>
          <w:tcPr>
            <w:tcW w:w="828" w:type="dxa"/>
            <w:shd w:val="clear" w:color="auto" w:fill="auto"/>
          </w:tcPr>
          <w:p w14:paraId="257322BD" w14:textId="77777777" w:rsidR="00512FC7" w:rsidRPr="00512FC7" w:rsidRDefault="00512FC7" w:rsidP="00533FE7">
            <w:r w:rsidRPr="00512FC7">
              <w:t>136</w:t>
            </w:r>
          </w:p>
        </w:tc>
        <w:tc>
          <w:tcPr>
            <w:tcW w:w="2699" w:type="dxa"/>
            <w:shd w:val="clear" w:color="auto" w:fill="auto"/>
          </w:tcPr>
          <w:p w14:paraId="4D0881B4" w14:textId="77777777" w:rsidR="00512FC7" w:rsidRPr="00512FC7" w:rsidRDefault="00C411EF" w:rsidP="00533FE7">
            <w:hyperlink w:anchor="fld_NoMiscFees" w:history="1">
              <w:r w:rsidR="00512FC7" w:rsidRPr="00533FE7">
                <w:rPr>
                  <w:rStyle w:val="Hyperlink"/>
                  <w:rFonts w:ascii="Times New Roman" w:hAnsi="Times New Roman"/>
                  <w:sz w:val="20"/>
                </w:rPr>
                <w:t>NoMiscFees</w:t>
              </w:r>
            </w:hyperlink>
          </w:p>
        </w:tc>
      </w:tr>
      <w:tr w:rsidR="00512FC7" w:rsidRPr="00512FC7" w14:paraId="5A31C595" w14:textId="77777777" w:rsidTr="00533FE7">
        <w:tc>
          <w:tcPr>
            <w:tcW w:w="828" w:type="dxa"/>
            <w:shd w:val="clear" w:color="auto" w:fill="auto"/>
          </w:tcPr>
          <w:p w14:paraId="64B82E5F" w14:textId="77777777" w:rsidR="00512FC7" w:rsidRPr="00512FC7" w:rsidRDefault="00512FC7" w:rsidP="00533FE7">
            <w:r w:rsidRPr="00512FC7">
              <w:t>137</w:t>
            </w:r>
          </w:p>
        </w:tc>
        <w:tc>
          <w:tcPr>
            <w:tcW w:w="2699" w:type="dxa"/>
            <w:shd w:val="clear" w:color="auto" w:fill="auto"/>
          </w:tcPr>
          <w:p w14:paraId="08D7CF20" w14:textId="77777777" w:rsidR="00512FC7" w:rsidRPr="00512FC7" w:rsidRDefault="00C411EF" w:rsidP="00533FE7">
            <w:hyperlink w:anchor="fld_MiscFeeAmt" w:history="1">
              <w:r w:rsidR="00512FC7" w:rsidRPr="00533FE7">
                <w:rPr>
                  <w:rStyle w:val="Hyperlink"/>
                  <w:rFonts w:ascii="Times New Roman" w:hAnsi="Times New Roman"/>
                  <w:sz w:val="20"/>
                </w:rPr>
                <w:t>MiscFeeAmt</w:t>
              </w:r>
            </w:hyperlink>
          </w:p>
        </w:tc>
      </w:tr>
      <w:tr w:rsidR="00512FC7" w:rsidRPr="00512FC7" w14:paraId="49397AD4" w14:textId="77777777" w:rsidTr="00533FE7">
        <w:tc>
          <w:tcPr>
            <w:tcW w:w="828" w:type="dxa"/>
            <w:shd w:val="clear" w:color="auto" w:fill="auto"/>
          </w:tcPr>
          <w:p w14:paraId="4275BF7E" w14:textId="77777777" w:rsidR="00512FC7" w:rsidRPr="00512FC7" w:rsidRDefault="00512FC7" w:rsidP="00533FE7">
            <w:r w:rsidRPr="00512FC7">
              <w:t>138</w:t>
            </w:r>
          </w:p>
        </w:tc>
        <w:tc>
          <w:tcPr>
            <w:tcW w:w="2699" w:type="dxa"/>
            <w:shd w:val="clear" w:color="auto" w:fill="auto"/>
          </w:tcPr>
          <w:p w14:paraId="3A4020DC" w14:textId="77777777" w:rsidR="00512FC7" w:rsidRPr="00512FC7" w:rsidRDefault="00C411EF" w:rsidP="00533FE7">
            <w:hyperlink w:anchor="fld_MiscFeeCurr" w:history="1">
              <w:r w:rsidR="00512FC7" w:rsidRPr="00533FE7">
                <w:rPr>
                  <w:rStyle w:val="Hyperlink"/>
                  <w:rFonts w:ascii="Times New Roman" w:hAnsi="Times New Roman"/>
                  <w:sz w:val="20"/>
                </w:rPr>
                <w:t>MiscFeeCurr</w:t>
              </w:r>
            </w:hyperlink>
          </w:p>
        </w:tc>
      </w:tr>
      <w:tr w:rsidR="00512FC7" w:rsidRPr="00512FC7" w14:paraId="1BF7B4F2" w14:textId="77777777" w:rsidTr="00533FE7">
        <w:tc>
          <w:tcPr>
            <w:tcW w:w="828" w:type="dxa"/>
            <w:shd w:val="clear" w:color="auto" w:fill="auto"/>
          </w:tcPr>
          <w:p w14:paraId="3D29E7DD" w14:textId="77777777" w:rsidR="00512FC7" w:rsidRPr="00512FC7" w:rsidRDefault="00512FC7" w:rsidP="00533FE7">
            <w:r w:rsidRPr="00512FC7">
              <w:t>139</w:t>
            </w:r>
          </w:p>
        </w:tc>
        <w:tc>
          <w:tcPr>
            <w:tcW w:w="2699" w:type="dxa"/>
            <w:shd w:val="clear" w:color="auto" w:fill="auto"/>
          </w:tcPr>
          <w:p w14:paraId="0BB0E2C1" w14:textId="77777777" w:rsidR="00512FC7" w:rsidRPr="00512FC7" w:rsidRDefault="00C411EF" w:rsidP="00533FE7">
            <w:hyperlink w:anchor="fld_MiscFeeType" w:history="1">
              <w:r w:rsidR="00512FC7" w:rsidRPr="00533FE7">
                <w:rPr>
                  <w:rStyle w:val="Hyperlink"/>
                  <w:rFonts w:ascii="Times New Roman" w:hAnsi="Times New Roman"/>
                  <w:sz w:val="20"/>
                </w:rPr>
                <w:t>MiscFeeType</w:t>
              </w:r>
            </w:hyperlink>
          </w:p>
        </w:tc>
      </w:tr>
      <w:tr w:rsidR="00512FC7" w:rsidRPr="00512FC7" w14:paraId="29FB66FB" w14:textId="77777777" w:rsidTr="00533FE7">
        <w:tc>
          <w:tcPr>
            <w:tcW w:w="828" w:type="dxa"/>
            <w:shd w:val="clear" w:color="auto" w:fill="auto"/>
          </w:tcPr>
          <w:p w14:paraId="08E56F8D" w14:textId="77777777" w:rsidR="00512FC7" w:rsidRPr="00512FC7" w:rsidRDefault="00512FC7" w:rsidP="00533FE7">
            <w:r w:rsidRPr="00512FC7">
              <w:t>140</w:t>
            </w:r>
          </w:p>
        </w:tc>
        <w:tc>
          <w:tcPr>
            <w:tcW w:w="2699" w:type="dxa"/>
            <w:shd w:val="clear" w:color="auto" w:fill="auto"/>
          </w:tcPr>
          <w:p w14:paraId="64F51A36" w14:textId="77777777" w:rsidR="00512FC7" w:rsidRPr="00512FC7" w:rsidRDefault="00C411EF" w:rsidP="00533FE7">
            <w:hyperlink w:anchor="fld_PrevClosePx" w:history="1">
              <w:r w:rsidR="00512FC7" w:rsidRPr="00533FE7">
                <w:rPr>
                  <w:rStyle w:val="Hyperlink"/>
                  <w:rFonts w:ascii="Times New Roman" w:hAnsi="Times New Roman"/>
                  <w:sz w:val="20"/>
                </w:rPr>
                <w:t>PrevClosePx</w:t>
              </w:r>
            </w:hyperlink>
          </w:p>
        </w:tc>
      </w:tr>
      <w:tr w:rsidR="00512FC7" w:rsidRPr="00512FC7" w14:paraId="1E3B4E6B" w14:textId="77777777" w:rsidTr="00533FE7">
        <w:tc>
          <w:tcPr>
            <w:tcW w:w="828" w:type="dxa"/>
            <w:shd w:val="clear" w:color="auto" w:fill="auto"/>
          </w:tcPr>
          <w:p w14:paraId="2CAA6B19" w14:textId="77777777" w:rsidR="00512FC7" w:rsidRPr="00512FC7" w:rsidRDefault="00512FC7" w:rsidP="00533FE7">
            <w:r w:rsidRPr="00512FC7">
              <w:t>141</w:t>
            </w:r>
          </w:p>
        </w:tc>
        <w:tc>
          <w:tcPr>
            <w:tcW w:w="2699" w:type="dxa"/>
            <w:shd w:val="clear" w:color="auto" w:fill="auto"/>
          </w:tcPr>
          <w:p w14:paraId="20DB759A" w14:textId="77777777" w:rsidR="00512FC7" w:rsidRPr="00512FC7" w:rsidRDefault="00C411EF" w:rsidP="00533FE7">
            <w:hyperlink w:anchor="fld_ResetSeqNumFlag" w:history="1">
              <w:r w:rsidR="00512FC7" w:rsidRPr="00533FE7">
                <w:rPr>
                  <w:rStyle w:val="Hyperlink"/>
                  <w:rFonts w:ascii="Times New Roman" w:hAnsi="Times New Roman"/>
                  <w:sz w:val="20"/>
                </w:rPr>
                <w:t>ResetSeqNumFlag</w:t>
              </w:r>
            </w:hyperlink>
          </w:p>
        </w:tc>
      </w:tr>
      <w:tr w:rsidR="00512FC7" w:rsidRPr="00512FC7" w14:paraId="06C715EF" w14:textId="77777777" w:rsidTr="00533FE7">
        <w:tc>
          <w:tcPr>
            <w:tcW w:w="828" w:type="dxa"/>
            <w:shd w:val="clear" w:color="auto" w:fill="auto"/>
          </w:tcPr>
          <w:p w14:paraId="643C1E8F" w14:textId="77777777" w:rsidR="00512FC7" w:rsidRPr="00512FC7" w:rsidRDefault="00512FC7" w:rsidP="00533FE7">
            <w:r w:rsidRPr="00512FC7">
              <w:t>142</w:t>
            </w:r>
          </w:p>
        </w:tc>
        <w:tc>
          <w:tcPr>
            <w:tcW w:w="2699" w:type="dxa"/>
            <w:shd w:val="clear" w:color="auto" w:fill="auto"/>
          </w:tcPr>
          <w:p w14:paraId="716D3CEC" w14:textId="77777777" w:rsidR="00512FC7" w:rsidRPr="00512FC7" w:rsidRDefault="00C411EF" w:rsidP="00533FE7">
            <w:hyperlink w:anchor="fld_SenderLocationID" w:history="1">
              <w:r w:rsidR="00512FC7" w:rsidRPr="00533FE7">
                <w:rPr>
                  <w:rStyle w:val="Hyperlink"/>
                  <w:rFonts w:ascii="Times New Roman" w:hAnsi="Times New Roman"/>
                  <w:sz w:val="20"/>
                </w:rPr>
                <w:t>SenderLocationID</w:t>
              </w:r>
            </w:hyperlink>
          </w:p>
        </w:tc>
      </w:tr>
      <w:tr w:rsidR="00512FC7" w:rsidRPr="00512FC7" w14:paraId="710CE725" w14:textId="77777777" w:rsidTr="00533FE7">
        <w:tc>
          <w:tcPr>
            <w:tcW w:w="828" w:type="dxa"/>
            <w:shd w:val="clear" w:color="auto" w:fill="auto"/>
          </w:tcPr>
          <w:p w14:paraId="1EA13064" w14:textId="77777777" w:rsidR="00512FC7" w:rsidRPr="00512FC7" w:rsidRDefault="00512FC7" w:rsidP="00533FE7">
            <w:r w:rsidRPr="00512FC7">
              <w:t>143</w:t>
            </w:r>
          </w:p>
        </w:tc>
        <w:tc>
          <w:tcPr>
            <w:tcW w:w="2699" w:type="dxa"/>
            <w:shd w:val="clear" w:color="auto" w:fill="auto"/>
          </w:tcPr>
          <w:p w14:paraId="28CA3982" w14:textId="77777777" w:rsidR="00512FC7" w:rsidRPr="00512FC7" w:rsidRDefault="00C411EF" w:rsidP="00533FE7">
            <w:hyperlink w:anchor="fld_TargetLocationID" w:history="1">
              <w:r w:rsidR="00512FC7" w:rsidRPr="00533FE7">
                <w:rPr>
                  <w:rStyle w:val="Hyperlink"/>
                  <w:rFonts w:ascii="Times New Roman" w:hAnsi="Times New Roman"/>
                  <w:sz w:val="20"/>
                </w:rPr>
                <w:t>TargetLocationID</w:t>
              </w:r>
            </w:hyperlink>
          </w:p>
        </w:tc>
      </w:tr>
      <w:tr w:rsidR="00512FC7" w:rsidRPr="00512FC7" w14:paraId="5264B771" w14:textId="77777777" w:rsidTr="00533FE7">
        <w:tc>
          <w:tcPr>
            <w:tcW w:w="828" w:type="dxa"/>
            <w:shd w:val="clear" w:color="auto" w:fill="auto"/>
          </w:tcPr>
          <w:p w14:paraId="170C7C1E" w14:textId="77777777" w:rsidR="00512FC7" w:rsidRPr="00512FC7" w:rsidRDefault="00512FC7" w:rsidP="00533FE7">
            <w:r w:rsidRPr="00512FC7">
              <w:t>144</w:t>
            </w:r>
          </w:p>
        </w:tc>
        <w:tc>
          <w:tcPr>
            <w:tcW w:w="2699" w:type="dxa"/>
            <w:shd w:val="clear" w:color="auto" w:fill="auto"/>
          </w:tcPr>
          <w:p w14:paraId="5502402C" w14:textId="77777777" w:rsidR="00512FC7" w:rsidRPr="00512FC7" w:rsidRDefault="00C411EF" w:rsidP="00533FE7">
            <w:hyperlink w:anchor="fld_OnBehalfOfLocationID" w:history="1">
              <w:r w:rsidR="00512FC7" w:rsidRPr="00533FE7">
                <w:rPr>
                  <w:rStyle w:val="Hyperlink"/>
                  <w:rFonts w:ascii="Times New Roman" w:hAnsi="Times New Roman"/>
                  <w:sz w:val="20"/>
                </w:rPr>
                <w:t>OnBehalfOfLocationID</w:t>
              </w:r>
            </w:hyperlink>
          </w:p>
        </w:tc>
      </w:tr>
      <w:tr w:rsidR="00512FC7" w:rsidRPr="00512FC7" w14:paraId="09560BEF" w14:textId="77777777" w:rsidTr="00533FE7">
        <w:tc>
          <w:tcPr>
            <w:tcW w:w="828" w:type="dxa"/>
            <w:shd w:val="clear" w:color="auto" w:fill="auto"/>
          </w:tcPr>
          <w:p w14:paraId="7CDE539F" w14:textId="77777777" w:rsidR="00512FC7" w:rsidRPr="00512FC7" w:rsidRDefault="00512FC7" w:rsidP="00533FE7">
            <w:r w:rsidRPr="00512FC7">
              <w:t>145</w:t>
            </w:r>
          </w:p>
        </w:tc>
        <w:tc>
          <w:tcPr>
            <w:tcW w:w="2699" w:type="dxa"/>
            <w:shd w:val="clear" w:color="auto" w:fill="auto"/>
          </w:tcPr>
          <w:p w14:paraId="783AF857" w14:textId="77777777" w:rsidR="00512FC7" w:rsidRPr="00512FC7" w:rsidRDefault="00C411EF" w:rsidP="00533FE7">
            <w:hyperlink w:anchor="fld_DeliverToLocationID" w:history="1">
              <w:r w:rsidR="00512FC7" w:rsidRPr="00533FE7">
                <w:rPr>
                  <w:rStyle w:val="Hyperlink"/>
                  <w:rFonts w:ascii="Times New Roman" w:hAnsi="Times New Roman"/>
                  <w:sz w:val="20"/>
                </w:rPr>
                <w:t>DeliverToLocationID</w:t>
              </w:r>
            </w:hyperlink>
          </w:p>
        </w:tc>
      </w:tr>
      <w:tr w:rsidR="00512FC7" w:rsidRPr="00512FC7" w14:paraId="0C1D8B54" w14:textId="77777777" w:rsidTr="00533FE7">
        <w:tc>
          <w:tcPr>
            <w:tcW w:w="828" w:type="dxa"/>
            <w:shd w:val="clear" w:color="auto" w:fill="auto"/>
          </w:tcPr>
          <w:p w14:paraId="451479B6" w14:textId="77777777" w:rsidR="00512FC7" w:rsidRPr="00512FC7" w:rsidRDefault="00512FC7" w:rsidP="00533FE7">
            <w:r w:rsidRPr="00512FC7">
              <w:t>146</w:t>
            </w:r>
          </w:p>
        </w:tc>
        <w:tc>
          <w:tcPr>
            <w:tcW w:w="2699" w:type="dxa"/>
            <w:shd w:val="clear" w:color="auto" w:fill="auto"/>
          </w:tcPr>
          <w:p w14:paraId="3D8E0333" w14:textId="77777777" w:rsidR="00512FC7" w:rsidRPr="00512FC7" w:rsidRDefault="00C411EF" w:rsidP="00533FE7">
            <w:hyperlink w:anchor="fld_NoRelatedSym" w:history="1">
              <w:r w:rsidR="00512FC7" w:rsidRPr="00533FE7">
                <w:rPr>
                  <w:rStyle w:val="Hyperlink"/>
                  <w:rFonts w:ascii="Times New Roman" w:hAnsi="Times New Roman"/>
                  <w:sz w:val="20"/>
                </w:rPr>
                <w:t>NoRelatedSym</w:t>
              </w:r>
            </w:hyperlink>
          </w:p>
        </w:tc>
      </w:tr>
      <w:tr w:rsidR="00512FC7" w:rsidRPr="00512FC7" w14:paraId="79FA9B43" w14:textId="77777777" w:rsidTr="00533FE7">
        <w:tc>
          <w:tcPr>
            <w:tcW w:w="828" w:type="dxa"/>
            <w:shd w:val="clear" w:color="auto" w:fill="auto"/>
          </w:tcPr>
          <w:p w14:paraId="6476DA26" w14:textId="77777777" w:rsidR="00512FC7" w:rsidRPr="00512FC7" w:rsidRDefault="00512FC7" w:rsidP="00533FE7">
            <w:r w:rsidRPr="00512FC7">
              <w:t>147</w:t>
            </w:r>
          </w:p>
        </w:tc>
        <w:tc>
          <w:tcPr>
            <w:tcW w:w="2699" w:type="dxa"/>
            <w:shd w:val="clear" w:color="auto" w:fill="auto"/>
          </w:tcPr>
          <w:p w14:paraId="3E9BCC54" w14:textId="77777777" w:rsidR="00512FC7" w:rsidRPr="00512FC7" w:rsidRDefault="00C411EF" w:rsidP="00533FE7">
            <w:hyperlink w:anchor="fld_Subject" w:history="1">
              <w:r w:rsidR="00512FC7" w:rsidRPr="00533FE7">
                <w:rPr>
                  <w:rStyle w:val="Hyperlink"/>
                  <w:rFonts w:ascii="Times New Roman" w:hAnsi="Times New Roman"/>
                  <w:sz w:val="20"/>
                </w:rPr>
                <w:t>Subject</w:t>
              </w:r>
            </w:hyperlink>
          </w:p>
        </w:tc>
      </w:tr>
      <w:tr w:rsidR="00512FC7" w:rsidRPr="00512FC7" w14:paraId="790F4998" w14:textId="77777777" w:rsidTr="00533FE7">
        <w:tc>
          <w:tcPr>
            <w:tcW w:w="828" w:type="dxa"/>
            <w:shd w:val="clear" w:color="auto" w:fill="auto"/>
          </w:tcPr>
          <w:p w14:paraId="1E2356FF" w14:textId="77777777" w:rsidR="00512FC7" w:rsidRPr="00512FC7" w:rsidRDefault="00512FC7" w:rsidP="00533FE7">
            <w:r w:rsidRPr="00512FC7">
              <w:t>148</w:t>
            </w:r>
          </w:p>
        </w:tc>
        <w:tc>
          <w:tcPr>
            <w:tcW w:w="2699" w:type="dxa"/>
            <w:shd w:val="clear" w:color="auto" w:fill="auto"/>
          </w:tcPr>
          <w:p w14:paraId="4CCD3FA4" w14:textId="77777777" w:rsidR="00512FC7" w:rsidRPr="00512FC7" w:rsidRDefault="00C411EF" w:rsidP="00533FE7">
            <w:hyperlink w:anchor="fld_Headline" w:history="1">
              <w:r w:rsidR="00512FC7" w:rsidRPr="00533FE7">
                <w:rPr>
                  <w:rStyle w:val="Hyperlink"/>
                  <w:rFonts w:ascii="Times New Roman" w:hAnsi="Times New Roman"/>
                  <w:sz w:val="20"/>
                </w:rPr>
                <w:t>Headline</w:t>
              </w:r>
            </w:hyperlink>
          </w:p>
        </w:tc>
      </w:tr>
      <w:tr w:rsidR="00512FC7" w:rsidRPr="00512FC7" w14:paraId="4A60C31C" w14:textId="77777777" w:rsidTr="00533FE7">
        <w:tc>
          <w:tcPr>
            <w:tcW w:w="828" w:type="dxa"/>
            <w:shd w:val="clear" w:color="auto" w:fill="auto"/>
          </w:tcPr>
          <w:p w14:paraId="5A87564F" w14:textId="77777777" w:rsidR="00512FC7" w:rsidRPr="00512FC7" w:rsidRDefault="00512FC7" w:rsidP="00533FE7">
            <w:r w:rsidRPr="00512FC7">
              <w:t>149</w:t>
            </w:r>
          </w:p>
        </w:tc>
        <w:tc>
          <w:tcPr>
            <w:tcW w:w="2699" w:type="dxa"/>
            <w:shd w:val="clear" w:color="auto" w:fill="auto"/>
          </w:tcPr>
          <w:p w14:paraId="15070BEA" w14:textId="77777777" w:rsidR="00512FC7" w:rsidRPr="00512FC7" w:rsidRDefault="00C411EF" w:rsidP="00533FE7">
            <w:hyperlink w:anchor="fld_URLLink" w:history="1">
              <w:r w:rsidR="00512FC7" w:rsidRPr="00533FE7">
                <w:rPr>
                  <w:rStyle w:val="Hyperlink"/>
                  <w:rFonts w:ascii="Times New Roman" w:hAnsi="Times New Roman"/>
                  <w:sz w:val="20"/>
                </w:rPr>
                <w:t>URLLink</w:t>
              </w:r>
            </w:hyperlink>
          </w:p>
        </w:tc>
      </w:tr>
      <w:tr w:rsidR="00512FC7" w:rsidRPr="00512FC7" w14:paraId="41805C02" w14:textId="77777777" w:rsidTr="00533FE7">
        <w:tc>
          <w:tcPr>
            <w:tcW w:w="828" w:type="dxa"/>
            <w:shd w:val="clear" w:color="auto" w:fill="auto"/>
          </w:tcPr>
          <w:p w14:paraId="7D29DE5D" w14:textId="77777777" w:rsidR="00512FC7" w:rsidRPr="00512FC7" w:rsidRDefault="00512FC7" w:rsidP="00533FE7">
            <w:r w:rsidRPr="00512FC7">
              <w:t>150</w:t>
            </w:r>
          </w:p>
        </w:tc>
        <w:tc>
          <w:tcPr>
            <w:tcW w:w="2699" w:type="dxa"/>
            <w:shd w:val="clear" w:color="auto" w:fill="auto"/>
          </w:tcPr>
          <w:p w14:paraId="4A4483C8" w14:textId="77777777" w:rsidR="00512FC7" w:rsidRPr="00512FC7" w:rsidRDefault="00C411EF" w:rsidP="00533FE7">
            <w:hyperlink w:anchor="fld_ExecType" w:history="1">
              <w:r w:rsidR="00512FC7" w:rsidRPr="00533FE7">
                <w:rPr>
                  <w:rStyle w:val="Hyperlink"/>
                  <w:rFonts w:ascii="Times New Roman" w:hAnsi="Times New Roman"/>
                  <w:sz w:val="20"/>
                </w:rPr>
                <w:t>ExecType</w:t>
              </w:r>
            </w:hyperlink>
          </w:p>
        </w:tc>
      </w:tr>
      <w:tr w:rsidR="00512FC7" w:rsidRPr="00512FC7" w14:paraId="061F1EA9" w14:textId="77777777" w:rsidTr="00533FE7">
        <w:tc>
          <w:tcPr>
            <w:tcW w:w="828" w:type="dxa"/>
            <w:shd w:val="clear" w:color="auto" w:fill="auto"/>
          </w:tcPr>
          <w:p w14:paraId="74569616" w14:textId="77777777" w:rsidR="00512FC7" w:rsidRPr="00512FC7" w:rsidRDefault="00512FC7" w:rsidP="00533FE7">
            <w:r w:rsidRPr="00512FC7">
              <w:t>151</w:t>
            </w:r>
          </w:p>
        </w:tc>
        <w:tc>
          <w:tcPr>
            <w:tcW w:w="2699" w:type="dxa"/>
            <w:shd w:val="clear" w:color="auto" w:fill="auto"/>
          </w:tcPr>
          <w:p w14:paraId="38C8B045" w14:textId="77777777" w:rsidR="00512FC7" w:rsidRPr="00512FC7" w:rsidRDefault="00C411EF" w:rsidP="00533FE7">
            <w:hyperlink w:anchor="fld_LeavesQty" w:history="1">
              <w:r w:rsidR="00512FC7" w:rsidRPr="00533FE7">
                <w:rPr>
                  <w:rStyle w:val="Hyperlink"/>
                  <w:rFonts w:ascii="Times New Roman" w:hAnsi="Times New Roman"/>
                  <w:sz w:val="20"/>
                </w:rPr>
                <w:t>LeavesQty</w:t>
              </w:r>
            </w:hyperlink>
          </w:p>
        </w:tc>
      </w:tr>
      <w:tr w:rsidR="00512FC7" w:rsidRPr="00512FC7" w14:paraId="62C4BA1F" w14:textId="77777777" w:rsidTr="00533FE7">
        <w:tc>
          <w:tcPr>
            <w:tcW w:w="828" w:type="dxa"/>
            <w:shd w:val="clear" w:color="auto" w:fill="auto"/>
          </w:tcPr>
          <w:p w14:paraId="72E7F9D5" w14:textId="77777777" w:rsidR="00512FC7" w:rsidRPr="00512FC7" w:rsidRDefault="00512FC7" w:rsidP="00533FE7">
            <w:r w:rsidRPr="00512FC7">
              <w:t>152</w:t>
            </w:r>
          </w:p>
        </w:tc>
        <w:tc>
          <w:tcPr>
            <w:tcW w:w="2699" w:type="dxa"/>
            <w:shd w:val="clear" w:color="auto" w:fill="auto"/>
          </w:tcPr>
          <w:p w14:paraId="4868424F" w14:textId="77777777" w:rsidR="00512FC7" w:rsidRPr="00512FC7" w:rsidRDefault="00C411EF" w:rsidP="00533FE7">
            <w:hyperlink w:anchor="fld_CashOrderQty" w:history="1">
              <w:r w:rsidR="00512FC7" w:rsidRPr="00533FE7">
                <w:rPr>
                  <w:rStyle w:val="Hyperlink"/>
                  <w:rFonts w:ascii="Times New Roman" w:hAnsi="Times New Roman"/>
                  <w:sz w:val="20"/>
                </w:rPr>
                <w:t>CashOrderQty</w:t>
              </w:r>
            </w:hyperlink>
          </w:p>
        </w:tc>
      </w:tr>
      <w:tr w:rsidR="00512FC7" w:rsidRPr="00512FC7" w14:paraId="1EFF8A79" w14:textId="77777777" w:rsidTr="00533FE7">
        <w:tc>
          <w:tcPr>
            <w:tcW w:w="828" w:type="dxa"/>
            <w:shd w:val="clear" w:color="auto" w:fill="auto"/>
          </w:tcPr>
          <w:p w14:paraId="302526E8" w14:textId="77777777" w:rsidR="00512FC7" w:rsidRPr="00512FC7" w:rsidRDefault="00512FC7" w:rsidP="00533FE7">
            <w:r w:rsidRPr="00512FC7">
              <w:t>153</w:t>
            </w:r>
          </w:p>
        </w:tc>
        <w:tc>
          <w:tcPr>
            <w:tcW w:w="2699" w:type="dxa"/>
            <w:shd w:val="clear" w:color="auto" w:fill="auto"/>
          </w:tcPr>
          <w:p w14:paraId="1C525E7C" w14:textId="77777777" w:rsidR="00512FC7" w:rsidRPr="00512FC7" w:rsidRDefault="00C411EF" w:rsidP="00533FE7">
            <w:hyperlink w:anchor="fld_AllocAvgPx" w:history="1">
              <w:r w:rsidR="00512FC7" w:rsidRPr="00533FE7">
                <w:rPr>
                  <w:rStyle w:val="Hyperlink"/>
                  <w:rFonts w:ascii="Times New Roman" w:hAnsi="Times New Roman"/>
                  <w:sz w:val="20"/>
                </w:rPr>
                <w:t>AllocAvgPx</w:t>
              </w:r>
            </w:hyperlink>
          </w:p>
        </w:tc>
      </w:tr>
      <w:tr w:rsidR="00512FC7" w:rsidRPr="00512FC7" w14:paraId="2E25EFDA" w14:textId="77777777" w:rsidTr="00533FE7">
        <w:tc>
          <w:tcPr>
            <w:tcW w:w="828" w:type="dxa"/>
            <w:shd w:val="clear" w:color="auto" w:fill="auto"/>
          </w:tcPr>
          <w:p w14:paraId="4C700C1D" w14:textId="77777777" w:rsidR="00512FC7" w:rsidRPr="00512FC7" w:rsidRDefault="00512FC7" w:rsidP="00533FE7">
            <w:r w:rsidRPr="00512FC7">
              <w:t>154</w:t>
            </w:r>
          </w:p>
        </w:tc>
        <w:tc>
          <w:tcPr>
            <w:tcW w:w="2699" w:type="dxa"/>
            <w:shd w:val="clear" w:color="auto" w:fill="auto"/>
          </w:tcPr>
          <w:p w14:paraId="018D8B4E" w14:textId="77777777" w:rsidR="00512FC7" w:rsidRPr="00512FC7" w:rsidRDefault="00C411EF" w:rsidP="00533FE7">
            <w:hyperlink w:anchor="fld_AllocNetMoney" w:history="1">
              <w:r w:rsidR="00512FC7" w:rsidRPr="00533FE7">
                <w:rPr>
                  <w:rStyle w:val="Hyperlink"/>
                  <w:rFonts w:ascii="Times New Roman" w:hAnsi="Times New Roman"/>
                  <w:sz w:val="20"/>
                </w:rPr>
                <w:t>AllocNetMoney</w:t>
              </w:r>
            </w:hyperlink>
          </w:p>
        </w:tc>
      </w:tr>
      <w:tr w:rsidR="00512FC7" w:rsidRPr="00512FC7" w14:paraId="4724E918" w14:textId="77777777" w:rsidTr="00533FE7">
        <w:tc>
          <w:tcPr>
            <w:tcW w:w="828" w:type="dxa"/>
            <w:shd w:val="clear" w:color="auto" w:fill="auto"/>
          </w:tcPr>
          <w:p w14:paraId="006F40BD" w14:textId="77777777" w:rsidR="00512FC7" w:rsidRPr="00512FC7" w:rsidRDefault="00512FC7" w:rsidP="00533FE7">
            <w:r w:rsidRPr="00512FC7">
              <w:t>155</w:t>
            </w:r>
          </w:p>
        </w:tc>
        <w:tc>
          <w:tcPr>
            <w:tcW w:w="2699" w:type="dxa"/>
            <w:shd w:val="clear" w:color="auto" w:fill="auto"/>
          </w:tcPr>
          <w:p w14:paraId="471336AA" w14:textId="77777777" w:rsidR="00512FC7" w:rsidRPr="00512FC7" w:rsidRDefault="00C411EF" w:rsidP="00533FE7">
            <w:hyperlink w:anchor="fld_SettlCurrFxRate" w:history="1">
              <w:r w:rsidR="00512FC7" w:rsidRPr="00533FE7">
                <w:rPr>
                  <w:rStyle w:val="Hyperlink"/>
                  <w:rFonts w:ascii="Times New Roman" w:hAnsi="Times New Roman"/>
                  <w:sz w:val="20"/>
                </w:rPr>
                <w:t>SettlCurrFxRate</w:t>
              </w:r>
            </w:hyperlink>
          </w:p>
        </w:tc>
      </w:tr>
      <w:tr w:rsidR="00512FC7" w:rsidRPr="00512FC7" w14:paraId="4CA36ADE" w14:textId="77777777" w:rsidTr="00533FE7">
        <w:tc>
          <w:tcPr>
            <w:tcW w:w="828" w:type="dxa"/>
            <w:shd w:val="clear" w:color="auto" w:fill="auto"/>
          </w:tcPr>
          <w:p w14:paraId="6E0F166E" w14:textId="77777777" w:rsidR="00512FC7" w:rsidRPr="00512FC7" w:rsidRDefault="00512FC7" w:rsidP="00533FE7">
            <w:r w:rsidRPr="00512FC7">
              <w:t>156</w:t>
            </w:r>
          </w:p>
        </w:tc>
        <w:tc>
          <w:tcPr>
            <w:tcW w:w="2699" w:type="dxa"/>
            <w:shd w:val="clear" w:color="auto" w:fill="auto"/>
          </w:tcPr>
          <w:p w14:paraId="53DC7C8F" w14:textId="77777777" w:rsidR="00512FC7" w:rsidRPr="00512FC7" w:rsidRDefault="00C411EF" w:rsidP="00533FE7">
            <w:hyperlink w:anchor="fld_SettlCurrFxRateCalc" w:history="1">
              <w:r w:rsidR="00512FC7" w:rsidRPr="00533FE7">
                <w:rPr>
                  <w:rStyle w:val="Hyperlink"/>
                  <w:rFonts w:ascii="Times New Roman" w:hAnsi="Times New Roman"/>
                  <w:sz w:val="20"/>
                </w:rPr>
                <w:t>SettlCurrFxRateCalc</w:t>
              </w:r>
            </w:hyperlink>
          </w:p>
        </w:tc>
      </w:tr>
      <w:tr w:rsidR="00512FC7" w:rsidRPr="00512FC7" w14:paraId="6E222CFF" w14:textId="77777777" w:rsidTr="00533FE7">
        <w:tc>
          <w:tcPr>
            <w:tcW w:w="828" w:type="dxa"/>
            <w:shd w:val="clear" w:color="auto" w:fill="auto"/>
          </w:tcPr>
          <w:p w14:paraId="34479639" w14:textId="77777777" w:rsidR="00512FC7" w:rsidRPr="00512FC7" w:rsidRDefault="00512FC7" w:rsidP="00533FE7">
            <w:r w:rsidRPr="00512FC7">
              <w:t>157</w:t>
            </w:r>
          </w:p>
        </w:tc>
        <w:tc>
          <w:tcPr>
            <w:tcW w:w="2699" w:type="dxa"/>
            <w:shd w:val="clear" w:color="auto" w:fill="auto"/>
          </w:tcPr>
          <w:p w14:paraId="395ADECD" w14:textId="77777777" w:rsidR="00512FC7" w:rsidRPr="00512FC7" w:rsidRDefault="00C411EF" w:rsidP="00533FE7">
            <w:hyperlink w:anchor="fld_NumDaysInterest" w:history="1">
              <w:r w:rsidR="00512FC7" w:rsidRPr="00533FE7">
                <w:rPr>
                  <w:rStyle w:val="Hyperlink"/>
                  <w:rFonts w:ascii="Times New Roman" w:hAnsi="Times New Roman"/>
                  <w:sz w:val="20"/>
                </w:rPr>
                <w:t>NumDaysInterest</w:t>
              </w:r>
            </w:hyperlink>
          </w:p>
        </w:tc>
      </w:tr>
      <w:tr w:rsidR="00512FC7" w:rsidRPr="00512FC7" w14:paraId="70C6666A" w14:textId="77777777" w:rsidTr="00533FE7">
        <w:tc>
          <w:tcPr>
            <w:tcW w:w="828" w:type="dxa"/>
            <w:shd w:val="clear" w:color="auto" w:fill="auto"/>
          </w:tcPr>
          <w:p w14:paraId="30251A44" w14:textId="77777777" w:rsidR="00512FC7" w:rsidRPr="00512FC7" w:rsidRDefault="00512FC7" w:rsidP="00533FE7">
            <w:r w:rsidRPr="00512FC7">
              <w:t>158</w:t>
            </w:r>
          </w:p>
        </w:tc>
        <w:tc>
          <w:tcPr>
            <w:tcW w:w="2699" w:type="dxa"/>
            <w:shd w:val="clear" w:color="auto" w:fill="auto"/>
          </w:tcPr>
          <w:p w14:paraId="1A6D5E46" w14:textId="77777777" w:rsidR="00512FC7" w:rsidRPr="00512FC7" w:rsidRDefault="00C411EF" w:rsidP="00533FE7">
            <w:hyperlink w:anchor="fld_AccruedInterestRate" w:history="1">
              <w:r w:rsidR="00512FC7" w:rsidRPr="00533FE7">
                <w:rPr>
                  <w:rStyle w:val="Hyperlink"/>
                  <w:rFonts w:ascii="Times New Roman" w:hAnsi="Times New Roman"/>
                  <w:sz w:val="20"/>
                </w:rPr>
                <w:t>AccruedInterestRate</w:t>
              </w:r>
            </w:hyperlink>
          </w:p>
        </w:tc>
      </w:tr>
      <w:tr w:rsidR="00512FC7" w:rsidRPr="00512FC7" w14:paraId="29E1E7FA" w14:textId="77777777" w:rsidTr="00533FE7">
        <w:tc>
          <w:tcPr>
            <w:tcW w:w="828" w:type="dxa"/>
            <w:shd w:val="clear" w:color="auto" w:fill="auto"/>
          </w:tcPr>
          <w:p w14:paraId="0653D930" w14:textId="77777777" w:rsidR="00512FC7" w:rsidRPr="00512FC7" w:rsidRDefault="00512FC7" w:rsidP="00533FE7">
            <w:r w:rsidRPr="00512FC7">
              <w:t>159</w:t>
            </w:r>
          </w:p>
        </w:tc>
        <w:tc>
          <w:tcPr>
            <w:tcW w:w="2699" w:type="dxa"/>
            <w:shd w:val="clear" w:color="auto" w:fill="auto"/>
          </w:tcPr>
          <w:p w14:paraId="59BFB079" w14:textId="77777777" w:rsidR="00512FC7" w:rsidRPr="00512FC7" w:rsidRDefault="00C411EF" w:rsidP="00533FE7">
            <w:hyperlink w:anchor="fld_AccruedInterestAmt" w:history="1">
              <w:r w:rsidR="00512FC7" w:rsidRPr="00533FE7">
                <w:rPr>
                  <w:rStyle w:val="Hyperlink"/>
                  <w:rFonts w:ascii="Times New Roman" w:hAnsi="Times New Roman"/>
                  <w:sz w:val="20"/>
                </w:rPr>
                <w:t>AccruedInterestAmt</w:t>
              </w:r>
            </w:hyperlink>
          </w:p>
        </w:tc>
      </w:tr>
      <w:tr w:rsidR="00512FC7" w:rsidRPr="00512FC7" w14:paraId="68BE3C3E" w14:textId="77777777" w:rsidTr="00533FE7">
        <w:tc>
          <w:tcPr>
            <w:tcW w:w="828" w:type="dxa"/>
            <w:shd w:val="clear" w:color="auto" w:fill="auto"/>
          </w:tcPr>
          <w:p w14:paraId="5A8D2960" w14:textId="77777777" w:rsidR="00512FC7" w:rsidRPr="00512FC7" w:rsidRDefault="00512FC7" w:rsidP="00533FE7">
            <w:r w:rsidRPr="00512FC7">
              <w:t>160</w:t>
            </w:r>
          </w:p>
        </w:tc>
        <w:tc>
          <w:tcPr>
            <w:tcW w:w="2699" w:type="dxa"/>
            <w:shd w:val="clear" w:color="auto" w:fill="auto"/>
          </w:tcPr>
          <w:p w14:paraId="7479339E" w14:textId="77777777" w:rsidR="00512FC7" w:rsidRPr="00512FC7" w:rsidRDefault="00C411EF" w:rsidP="00533FE7">
            <w:hyperlink w:anchor="fld_SettlInstMode" w:history="1">
              <w:r w:rsidR="00512FC7" w:rsidRPr="00533FE7">
                <w:rPr>
                  <w:rStyle w:val="Hyperlink"/>
                  <w:rFonts w:ascii="Times New Roman" w:hAnsi="Times New Roman"/>
                  <w:sz w:val="20"/>
                </w:rPr>
                <w:t>SettlInstMode</w:t>
              </w:r>
            </w:hyperlink>
          </w:p>
        </w:tc>
      </w:tr>
      <w:tr w:rsidR="00512FC7" w:rsidRPr="00512FC7" w14:paraId="4C98F12E" w14:textId="77777777" w:rsidTr="00533FE7">
        <w:tc>
          <w:tcPr>
            <w:tcW w:w="828" w:type="dxa"/>
            <w:shd w:val="clear" w:color="auto" w:fill="auto"/>
          </w:tcPr>
          <w:p w14:paraId="6519FC80" w14:textId="77777777" w:rsidR="00512FC7" w:rsidRPr="00512FC7" w:rsidRDefault="00512FC7" w:rsidP="00533FE7">
            <w:r w:rsidRPr="00512FC7">
              <w:t>161</w:t>
            </w:r>
          </w:p>
        </w:tc>
        <w:tc>
          <w:tcPr>
            <w:tcW w:w="2699" w:type="dxa"/>
            <w:shd w:val="clear" w:color="auto" w:fill="auto"/>
          </w:tcPr>
          <w:p w14:paraId="30F89C82" w14:textId="77777777" w:rsidR="00512FC7" w:rsidRPr="00512FC7" w:rsidRDefault="00C411EF" w:rsidP="00533FE7">
            <w:hyperlink w:anchor="fld_AllocText" w:history="1">
              <w:r w:rsidR="00512FC7" w:rsidRPr="00533FE7">
                <w:rPr>
                  <w:rStyle w:val="Hyperlink"/>
                  <w:rFonts w:ascii="Times New Roman" w:hAnsi="Times New Roman"/>
                  <w:sz w:val="20"/>
                </w:rPr>
                <w:t>AllocText</w:t>
              </w:r>
            </w:hyperlink>
          </w:p>
        </w:tc>
      </w:tr>
      <w:tr w:rsidR="00512FC7" w:rsidRPr="00512FC7" w14:paraId="4FD01DF2" w14:textId="77777777" w:rsidTr="00533FE7">
        <w:tc>
          <w:tcPr>
            <w:tcW w:w="828" w:type="dxa"/>
            <w:shd w:val="clear" w:color="auto" w:fill="auto"/>
          </w:tcPr>
          <w:p w14:paraId="22695644" w14:textId="77777777" w:rsidR="00512FC7" w:rsidRPr="00512FC7" w:rsidRDefault="00512FC7" w:rsidP="00533FE7">
            <w:r w:rsidRPr="00512FC7">
              <w:t>162</w:t>
            </w:r>
          </w:p>
        </w:tc>
        <w:tc>
          <w:tcPr>
            <w:tcW w:w="2699" w:type="dxa"/>
            <w:shd w:val="clear" w:color="auto" w:fill="auto"/>
          </w:tcPr>
          <w:p w14:paraId="3E1F3F67" w14:textId="77777777" w:rsidR="00512FC7" w:rsidRPr="00512FC7" w:rsidRDefault="00C411EF" w:rsidP="00533FE7">
            <w:hyperlink w:anchor="fld_SettlInstID" w:history="1">
              <w:r w:rsidR="00512FC7" w:rsidRPr="00533FE7">
                <w:rPr>
                  <w:rStyle w:val="Hyperlink"/>
                  <w:rFonts w:ascii="Times New Roman" w:hAnsi="Times New Roman"/>
                  <w:sz w:val="20"/>
                </w:rPr>
                <w:t>SettlInstID</w:t>
              </w:r>
            </w:hyperlink>
          </w:p>
        </w:tc>
      </w:tr>
      <w:tr w:rsidR="00512FC7" w:rsidRPr="00512FC7" w14:paraId="2447D250" w14:textId="77777777" w:rsidTr="00533FE7">
        <w:tc>
          <w:tcPr>
            <w:tcW w:w="828" w:type="dxa"/>
            <w:shd w:val="clear" w:color="auto" w:fill="auto"/>
          </w:tcPr>
          <w:p w14:paraId="7E19AA59" w14:textId="77777777" w:rsidR="00512FC7" w:rsidRPr="00512FC7" w:rsidRDefault="00512FC7" w:rsidP="00533FE7">
            <w:r w:rsidRPr="00512FC7">
              <w:t>163</w:t>
            </w:r>
          </w:p>
        </w:tc>
        <w:tc>
          <w:tcPr>
            <w:tcW w:w="2699" w:type="dxa"/>
            <w:shd w:val="clear" w:color="auto" w:fill="auto"/>
          </w:tcPr>
          <w:p w14:paraId="39A90594" w14:textId="77777777" w:rsidR="00512FC7" w:rsidRPr="00512FC7" w:rsidRDefault="00C411EF" w:rsidP="00533FE7">
            <w:hyperlink w:anchor="fld_SettlInstTransType" w:history="1">
              <w:r w:rsidR="00512FC7" w:rsidRPr="00533FE7">
                <w:rPr>
                  <w:rStyle w:val="Hyperlink"/>
                  <w:rFonts w:ascii="Times New Roman" w:hAnsi="Times New Roman"/>
                  <w:sz w:val="20"/>
                </w:rPr>
                <w:t>SettlInstTransType</w:t>
              </w:r>
            </w:hyperlink>
          </w:p>
        </w:tc>
      </w:tr>
      <w:tr w:rsidR="00512FC7" w:rsidRPr="00512FC7" w14:paraId="63843DAB" w14:textId="77777777" w:rsidTr="00533FE7">
        <w:tc>
          <w:tcPr>
            <w:tcW w:w="828" w:type="dxa"/>
            <w:shd w:val="clear" w:color="auto" w:fill="auto"/>
          </w:tcPr>
          <w:p w14:paraId="725C0ED7" w14:textId="77777777" w:rsidR="00512FC7" w:rsidRPr="00512FC7" w:rsidRDefault="00512FC7" w:rsidP="00533FE7">
            <w:r w:rsidRPr="00512FC7">
              <w:t>164</w:t>
            </w:r>
          </w:p>
        </w:tc>
        <w:tc>
          <w:tcPr>
            <w:tcW w:w="2699" w:type="dxa"/>
            <w:shd w:val="clear" w:color="auto" w:fill="auto"/>
          </w:tcPr>
          <w:p w14:paraId="50B24EC2" w14:textId="77777777" w:rsidR="00512FC7" w:rsidRPr="00512FC7" w:rsidRDefault="00C411EF" w:rsidP="00533FE7">
            <w:hyperlink w:anchor="fld_EmailThreadID" w:history="1">
              <w:r w:rsidR="00512FC7" w:rsidRPr="00533FE7">
                <w:rPr>
                  <w:rStyle w:val="Hyperlink"/>
                  <w:rFonts w:ascii="Times New Roman" w:hAnsi="Times New Roman"/>
                  <w:sz w:val="20"/>
                </w:rPr>
                <w:t>EmailThreadID</w:t>
              </w:r>
            </w:hyperlink>
          </w:p>
        </w:tc>
      </w:tr>
      <w:tr w:rsidR="00512FC7" w:rsidRPr="00512FC7" w14:paraId="43D9629C" w14:textId="77777777" w:rsidTr="00533FE7">
        <w:tc>
          <w:tcPr>
            <w:tcW w:w="828" w:type="dxa"/>
            <w:shd w:val="clear" w:color="auto" w:fill="auto"/>
          </w:tcPr>
          <w:p w14:paraId="633EB71D" w14:textId="77777777" w:rsidR="00512FC7" w:rsidRPr="00512FC7" w:rsidRDefault="00512FC7" w:rsidP="00533FE7">
            <w:r w:rsidRPr="00512FC7">
              <w:t>165</w:t>
            </w:r>
          </w:p>
        </w:tc>
        <w:tc>
          <w:tcPr>
            <w:tcW w:w="2699" w:type="dxa"/>
            <w:shd w:val="clear" w:color="auto" w:fill="auto"/>
          </w:tcPr>
          <w:p w14:paraId="7803C63F" w14:textId="77777777" w:rsidR="00512FC7" w:rsidRPr="00512FC7" w:rsidRDefault="00C411EF" w:rsidP="00533FE7">
            <w:hyperlink w:anchor="fld_SettlInstSource" w:history="1">
              <w:r w:rsidR="00512FC7" w:rsidRPr="00533FE7">
                <w:rPr>
                  <w:rStyle w:val="Hyperlink"/>
                  <w:rFonts w:ascii="Times New Roman" w:hAnsi="Times New Roman"/>
                  <w:sz w:val="20"/>
                </w:rPr>
                <w:t>SettlInstSource</w:t>
              </w:r>
            </w:hyperlink>
          </w:p>
        </w:tc>
      </w:tr>
      <w:tr w:rsidR="00DE5358" w:rsidRPr="00DE5358" w14:paraId="722237EF" w14:textId="77777777" w:rsidTr="00BD0927">
        <w:trPr>
          <w:del w:id="3768" w:author="Administrator" w:date="2011-08-18T10:26:00Z"/>
        </w:trPr>
        <w:tc>
          <w:tcPr>
            <w:tcW w:w="828" w:type="dxa"/>
            <w:shd w:val="clear" w:color="auto" w:fill="auto"/>
          </w:tcPr>
          <w:p w14:paraId="3FC0C6DF" w14:textId="77777777" w:rsidR="00DE5358" w:rsidRPr="00DE5358" w:rsidRDefault="00DE5358" w:rsidP="00DE5358">
            <w:pPr>
              <w:rPr>
                <w:del w:id="3769" w:author="Administrator" w:date="2011-08-18T10:26:00Z"/>
              </w:rPr>
            </w:pPr>
            <w:del w:id="3770" w:author="Administrator" w:date="2011-08-18T10:26:00Z">
              <w:r w:rsidRPr="00DE5358">
                <w:delText>166</w:delText>
              </w:r>
            </w:del>
          </w:p>
        </w:tc>
        <w:tc>
          <w:tcPr>
            <w:tcW w:w="2699" w:type="dxa"/>
            <w:shd w:val="clear" w:color="auto" w:fill="auto"/>
          </w:tcPr>
          <w:p w14:paraId="619A28F5" w14:textId="77777777" w:rsidR="00DE5358" w:rsidRPr="00DE5358" w:rsidRDefault="00DE5358" w:rsidP="00DE5358">
            <w:pPr>
              <w:rPr>
                <w:del w:id="3771" w:author="Administrator" w:date="2011-08-18T10:26:00Z"/>
              </w:rPr>
            </w:pPr>
            <w:del w:id="3772" w:author="Administrator" w:date="2011-08-18T10:26:00Z">
              <w:r>
                <w:fldChar w:fldCharType="begin"/>
              </w:r>
              <w:r>
                <w:delInstrText xml:space="preserve"> HYPERLINK  \l "fld_SettlLocation" </w:delInstrText>
              </w:r>
              <w:r>
                <w:fldChar w:fldCharType="separate"/>
              </w:r>
              <w:r w:rsidRPr="00BD0927">
                <w:rPr>
                  <w:rStyle w:val="Hyperlink"/>
                  <w:rFonts w:ascii="Times New Roman" w:hAnsi="Times New Roman"/>
                  <w:sz w:val="20"/>
                </w:rPr>
                <w:delText>SettlLocation</w:delText>
              </w:r>
              <w:r>
                <w:fldChar w:fldCharType="end"/>
              </w:r>
            </w:del>
          </w:p>
        </w:tc>
      </w:tr>
      <w:tr w:rsidR="00512FC7" w:rsidRPr="00512FC7" w14:paraId="673A9C5C" w14:textId="77777777" w:rsidTr="00533FE7">
        <w:tc>
          <w:tcPr>
            <w:tcW w:w="828" w:type="dxa"/>
            <w:shd w:val="clear" w:color="auto" w:fill="auto"/>
          </w:tcPr>
          <w:p w14:paraId="05A8E11A" w14:textId="77777777" w:rsidR="00512FC7" w:rsidRPr="00512FC7" w:rsidRDefault="00512FC7" w:rsidP="00533FE7">
            <w:r w:rsidRPr="00512FC7">
              <w:t>167</w:t>
            </w:r>
          </w:p>
        </w:tc>
        <w:tc>
          <w:tcPr>
            <w:tcW w:w="2699" w:type="dxa"/>
            <w:shd w:val="clear" w:color="auto" w:fill="auto"/>
          </w:tcPr>
          <w:p w14:paraId="3AD06189" w14:textId="77777777" w:rsidR="00512FC7" w:rsidRPr="00512FC7" w:rsidRDefault="00C411EF" w:rsidP="00533FE7">
            <w:hyperlink w:anchor="fld_SecurityType" w:history="1">
              <w:r w:rsidR="00512FC7" w:rsidRPr="00533FE7">
                <w:rPr>
                  <w:rStyle w:val="Hyperlink"/>
                  <w:rFonts w:ascii="Times New Roman" w:hAnsi="Times New Roman"/>
                  <w:sz w:val="20"/>
                </w:rPr>
                <w:t>SecurityType</w:t>
              </w:r>
            </w:hyperlink>
          </w:p>
        </w:tc>
      </w:tr>
      <w:tr w:rsidR="00512FC7" w:rsidRPr="00512FC7" w14:paraId="4DDECE90" w14:textId="77777777" w:rsidTr="00533FE7">
        <w:tc>
          <w:tcPr>
            <w:tcW w:w="828" w:type="dxa"/>
            <w:shd w:val="clear" w:color="auto" w:fill="auto"/>
          </w:tcPr>
          <w:p w14:paraId="4E8D5C39" w14:textId="77777777" w:rsidR="00512FC7" w:rsidRPr="00512FC7" w:rsidRDefault="00512FC7" w:rsidP="00533FE7">
            <w:r w:rsidRPr="00512FC7">
              <w:t>168</w:t>
            </w:r>
          </w:p>
        </w:tc>
        <w:tc>
          <w:tcPr>
            <w:tcW w:w="2699" w:type="dxa"/>
            <w:shd w:val="clear" w:color="auto" w:fill="auto"/>
          </w:tcPr>
          <w:p w14:paraId="2017D8A4" w14:textId="77777777" w:rsidR="00512FC7" w:rsidRPr="00512FC7" w:rsidRDefault="00C411EF" w:rsidP="00533FE7">
            <w:hyperlink w:anchor="fld_EffectiveTime" w:history="1">
              <w:r w:rsidR="00512FC7" w:rsidRPr="00533FE7">
                <w:rPr>
                  <w:rStyle w:val="Hyperlink"/>
                  <w:rFonts w:ascii="Times New Roman" w:hAnsi="Times New Roman"/>
                  <w:sz w:val="20"/>
                </w:rPr>
                <w:t>EffectiveTime</w:t>
              </w:r>
            </w:hyperlink>
          </w:p>
        </w:tc>
      </w:tr>
      <w:tr w:rsidR="00512FC7" w:rsidRPr="00512FC7" w14:paraId="2C08C0D9" w14:textId="77777777" w:rsidTr="00533FE7">
        <w:tc>
          <w:tcPr>
            <w:tcW w:w="828" w:type="dxa"/>
            <w:shd w:val="clear" w:color="auto" w:fill="auto"/>
          </w:tcPr>
          <w:p w14:paraId="77A752FC" w14:textId="77777777" w:rsidR="00512FC7" w:rsidRPr="00512FC7" w:rsidRDefault="00512FC7" w:rsidP="00533FE7">
            <w:r w:rsidRPr="00512FC7">
              <w:t>169</w:t>
            </w:r>
          </w:p>
        </w:tc>
        <w:tc>
          <w:tcPr>
            <w:tcW w:w="2699" w:type="dxa"/>
            <w:shd w:val="clear" w:color="auto" w:fill="auto"/>
          </w:tcPr>
          <w:p w14:paraId="6927843B" w14:textId="77777777" w:rsidR="00512FC7" w:rsidRPr="00512FC7" w:rsidRDefault="00C411EF" w:rsidP="00533FE7">
            <w:hyperlink w:anchor="fld_StandInstDbType" w:history="1">
              <w:r w:rsidR="00512FC7" w:rsidRPr="00533FE7">
                <w:rPr>
                  <w:rStyle w:val="Hyperlink"/>
                  <w:rFonts w:ascii="Times New Roman" w:hAnsi="Times New Roman"/>
                  <w:sz w:val="20"/>
                </w:rPr>
                <w:t>StandInstDbType</w:t>
              </w:r>
            </w:hyperlink>
          </w:p>
        </w:tc>
      </w:tr>
      <w:tr w:rsidR="00512FC7" w:rsidRPr="00512FC7" w14:paraId="31DC7096" w14:textId="77777777" w:rsidTr="00533FE7">
        <w:tc>
          <w:tcPr>
            <w:tcW w:w="828" w:type="dxa"/>
            <w:shd w:val="clear" w:color="auto" w:fill="auto"/>
          </w:tcPr>
          <w:p w14:paraId="66DB1082" w14:textId="77777777" w:rsidR="00512FC7" w:rsidRPr="00512FC7" w:rsidRDefault="00512FC7" w:rsidP="00533FE7">
            <w:r w:rsidRPr="00512FC7">
              <w:t>170</w:t>
            </w:r>
          </w:p>
        </w:tc>
        <w:tc>
          <w:tcPr>
            <w:tcW w:w="2699" w:type="dxa"/>
            <w:shd w:val="clear" w:color="auto" w:fill="auto"/>
          </w:tcPr>
          <w:p w14:paraId="7D153698" w14:textId="77777777" w:rsidR="00512FC7" w:rsidRPr="00512FC7" w:rsidRDefault="00C411EF" w:rsidP="00533FE7">
            <w:hyperlink w:anchor="fld_StandInstDbName" w:history="1">
              <w:r w:rsidR="00512FC7" w:rsidRPr="00533FE7">
                <w:rPr>
                  <w:rStyle w:val="Hyperlink"/>
                  <w:rFonts w:ascii="Times New Roman" w:hAnsi="Times New Roman"/>
                  <w:sz w:val="20"/>
                </w:rPr>
                <w:t>StandInstDbName</w:t>
              </w:r>
            </w:hyperlink>
          </w:p>
        </w:tc>
      </w:tr>
      <w:tr w:rsidR="00512FC7" w:rsidRPr="00512FC7" w14:paraId="12264513" w14:textId="77777777" w:rsidTr="00533FE7">
        <w:tc>
          <w:tcPr>
            <w:tcW w:w="828" w:type="dxa"/>
            <w:shd w:val="clear" w:color="auto" w:fill="auto"/>
          </w:tcPr>
          <w:p w14:paraId="70D7FEA2" w14:textId="77777777" w:rsidR="00512FC7" w:rsidRPr="00512FC7" w:rsidRDefault="00512FC7" w:rsidP="00533FE7">
            <w:r w:rsidRPr="00512FC7">
              <w:t>171</w:t>
            </w:r>
          </w:p>
        </w:tc>
        <w:tc>
          <w:tcPr>
            <w:tcW w:w="2699" w:type="dxa"/>
            <w:shd w:val="clear" w:color="auto" w:fill="auto"/>
          </w:tcPr>
          <w:p w14:paraId="29508C62" w14:textId="77777777" w:rsidR="00512FC7" w:rsidRPr="00512FC7" w:rsidRDefault="00C411EF" w:rsidP="00533FE7">
            <w:hyperlink w:anchor="fld_StandInstDbID" w:history="1">
              <w:r w:rsidR="00512FC7" w:rsidRPr="00533FE7">
                <w:rPr>
                  <w:rStyle w:val="Hyperlink"/>
                  <w:rFonts w:ascii="Times New Roman" w:hAnsi="Times New Roman"/>
                  <w:sz w:val="20"/>
                </w:rPr>
                <w:t>StandInstDbID</w:t>
              </w:r>
            </w:hyperlink>
          </w:p>
        </w:tc>
      </w:tr>
      <w:tr w:rsidR="00512FC7" w:rsidRPr="00512FC7" w14:paraId="07892737" w14:textId="77777777" w:rsidTr="00533FE7">
        <w:tc>
          <w:tcPr>
            <w:tcW w:w="828" w:type="dxa"/>
            <w:shd w:val="clear" w:color="auto" w:fill="auto"/>
          </w:tcPr>
          <w:p w14:paraId="6134A997" w14:textId="77777777" w:rsidR="00512FC7" w:rsidRPr="00512FC7" w:rsidRDefault="00512FC7" w:rsidP="00533FE7">
            <w:r w:rsidRPr="00512FC7">
              <w:t>172</w:t>
            </w:r>
          </w:p>
        </w:tc>
        <w:tc>
          <w:tcPr>
            <w:tcW w:w="2699" w:type="dxa"/>
            <w:shd w:val="clear" w:color="auto" w:fill="auto"/>
          </w:tcPr>
          <w:p w14:paraId="3C5AEED5" w14:textId="77777777" w:rsidR="00512FC7" w:rsidRPr="00512FC7" w:rsidRDefault="00C411EF" w:rsidP="00533FE7">
            <w:hyperlink w:anchor="fld_SettlDeliveryType" w:history="1">
              <w:r w:rsidR="00512FC7" w:rsidRPr="00533FE7">
                <w:rPr>
                  <w:rStyle w:val="Hyperlink"/>
                  <w:rFonts w:ascii="Times New Roman" w:hAnsi="Times New Roman"/>
                  <w:sz w:val="20"/>
                </w:rPr>
                <w:t>SettlDeliveryType</w:t>
              </w:r>
            </w:hyperlink>
          </w:p>
        </w:tc>
      </w:tr>
      <w:tr w:rsidR="00DE5358" w:rsidRPr="00DE5358" w14:paraId="27015BD7" w14:textId="77777777" w:rsidTr="00BD0927">
        <w:trPr>
          <w:del w:id="3773" w:author="Administrator" w:date="2011-08-18T10:26:00Z"/>
        </w:trPr>
        <w:tc>
          <w:tcPr>
            <w:tcW w:w="828" w:type="dxa"/>
            <w:shd w:val="clear" w:color="auto" w:fill="auto"/>
          </w:tcPr>
          <w:p w14:paraId="25C8D279" w14:textId="77777777" w:rsidR="00DE5358" w:rsidRPr="00DE5358" w:rsidRDefault="00DE5358" w:rsidP="00DE5358">
            <w:pPr>
              <w:rPr>
                <w:del w:id="3774" w:author="Administrator" w:date="2011-08-18T10:26:00Z"/>
              </w:rPr>
            </w:pPr>
            <w:del w:id="3775" w:author="Administrator" w:date="2011-08-18T10:26:00Z">
              <w:r w:rsidRPr="00DE5358">
                <w:delText>173</w:delText>
              </w:r>
            </w:del>
          </w:p>
        </w:tc>
        <w:tc>
          <w:tcPr>
            <w:tcW w:w="2699" w:type="dxa"/>
            <w:shd w:val="clear" w:color="auto" w:fill="auto"/>
          </w:tcPr>
          <w:p w14:paraId="243F2F2B" w14:textId="77777777" w:rsidR="00DE5358" w:rsidRPr="00DE5358" w:rsidRDefault="00DE5358" w:rsidP="00DE5358">
            <w:pPr>
              <w:rPr>
                <w:del w:id="3776" w:author="Administrator" w:date="2011-08-18T10:26:00Z"/>
              </w:rPr>
            </w:pPr>
            <w:del w:id="3777" w:author="Administrator" w:date="2011-08-18T10:26:00Z">
              <w:r>
                <w:fldChar w:fldCharType="begin"/>
              </w:r>
              <w:r>
                <w:delInstrText xml:space="preserve"> HYPERLINK  \l "fld_SettlDepositoryCode" </w:delInstrText>
              </w:r>
              <w:r>
                <w:fldChar w:fldCharType="separate"/>
              </w:r>
              <w:r w:rsidRPr="00BD0927">
                <w:rPr>
                  <w:rStyle w:val="Hyperlink"/>
                  <w:rFonts w:ascii="Times New Roman" w:hAnsi="Times New Roman"/>
                  <w:sz w:val="20"/>
                </w:rPr>
                <w:delText>SettlDepositoryCode</w:delText>
              </w:r>
              <w:r>
                <w:fldChar w:fldCharType="end"/>
              </w:r>
              <w:r w:rsidRPr="00DE5358">
                <w:delText xml:space="preserve"> </w:delText>
              </w:r>
            </w:del>
          </w:p>
        </w:tc>
      </w:tr>
      <w:tr w:rsidR="00DE5358" w:rsidRPr="00DE5358" w14:paraId="1AD34CF6" w14:textId="77777777" w:rsidTr="00BD0927">
        <w:trPr>
          <w:del w:id="3778" w:author="Administrator" w:date="2011-08-18T10:26:00Z"/>
        </w:trPr>
        <w:tc>
          <w:tcPr>
            <w:tcW w:w="828" w:type="dxa"/>
            <w:shd w:val="clear" w:color="auto" w:fill="auto"/>
          </w:tcPr>
          <w:p w14:paraId="7A2D0B10" w14:textId="77777777" w:rsidR="00DE5358" w:rsidRPr="00DE5358" w:rsidRDefault="00DE5358" w:rsidP="00DE5358">
            <w:pPr>
              <w:rPr>
                <w:del w:id="3779" w:author="Administrator" w:date="2011-08-18T10:26:00Z"/>
              </w:rPr>
            </w:pPr>
            <w:del w:id="3780" w:author="Administrator" w:date="2011-08-18T10:26:00Z">
              <w:r w:rsidRPr="00DE5358">
                <w:delText>174</w:delText>
              </w:r>
            </w:del>
          </w:p>
        </w:tc>
        <w:tc>
          <w:tcPr>
            <w:tcW w:w="2699" w:type="dxa"/>
            <w:shd w:val="clear" w:color="auto" w:fill="auto"/>
          </w:tcPr>
          <w:p w14:paraId="2D0E5B5A" w14:textId="77777777" w:rsidR="00DE5358" w:rsidRPr="00DE5358" w:rsidRDefault="00DE5358" w:rsidP="00DE5358">
            <w:pPr>
              <w:rPr>
                <w:del w:id="3781" w:author="Administrator" w:date="2011-08-18T10:26:00Z"/>
              </w:rPr>
            </w:pPr>
            <w:del w:id="3782" w:author="Administrator" w:date="2011-08-18T10:26:00Z">
              <w:r>
                <w:fldChar w:fldCharType="begin"/>
              </w:r>
              <w:r>
                <w:delInstrText xml:space="preserve"> HYPERLINK  \l "fld_SettlBrkrCode" </w:delInstrText>
              </w:r>
              <w:r>
                <w:fldChar w:fldCharType="separate"/>
              </w:r>
              <w:r w:rsidRPr="00BD0927">
                <w:rPr>
                  <w:rStyle w:val="Hyperlink"/>
                  <w:rFonts w:ascii="Times New Roman" w:hAnsi="Times New Roman"/>
                  <w:sz w:val="20"/>
                </w:rPr>
                <w:delText>SettlBrkrCode</w:delText>
              </w:r>
              <w:r>
                <w:fldChar w:fldCharType="end"/>
              </w:r>
              <w:r w:rsidRPr="00DE5358">
                <w:delText xml:space="preserve"> </w:delText>
              </w:r>
            </w:del>
          </w:p>
        </w:tc>
      </w:tr>
      <w:tr w:rsidR="00DE5358" w:rsidRPr="00DE5358" w14:paraId="65C57CC4" w14:textId="77777777" w:rsidTr="00BD0927">
        <w:trPr>
          <w:del w:id="3783" w:author="Administrator" w:date="2011-08-18T10:26:00Z"/>
        </w:trPr>
        <w:tc>
          <w:tcPr>
            <w:tcW w:w="828" w:type="dxa"/>
            <w:shd w:val="clear" w:color="auto" w:fill="auto"/>
          </w:tcPr>
          <w:p w14:paraId="373C34DC" w14:textId="77777777" w:rsidR="00DE5358" w:rsidRPr="00DE5358" w:rsidRDefault="00DE5358" w:rsidP="00DE5358">
            <w:pPr>
              <w:rPr>
                <w:del w:id="3784" w:author="Administrator" w:date="2011-08-18T10:26:00Z"/>
              </w:rPr>
            </w:pPr>
            <w:del w:id="3785" w:author="Administrator" w:date="2011-08-18T10:26:00Z">
              <w:r w:rsidRPr="00DE5358">
                <w:delText>175</w:delText>
              </w:r>
            </w:del>
          </w:p>
        </w:tc>
        <w:tc>
          <w:tcPr>
            <w:tcW w:w="2699" w:type="dxa"/>
            <w:shd w:val="clear" w:color="auto" w:fill="auto"/>
          </w:tcPr>
          <w:p w14:paraId="1BC4BE4E" w14:textId="77777777" w:rsidR="00DE5358" w:rsidRPr="00DE5358" w:rsidRDefault="00DE5358" w:rsidP="00DE5358">
            <w:pPr>
              <w:rPr>
                <w:del w:id="3786" w:author="Administrator" w:date="2011-08-18T10:26:00Z"/>
              </w:rPr>
            </w:pPr>
            <w:del w:id="3787" w:author="Administrator" w:date="2011-08-18T10:26:00Z">
              <w:r>
                <w:fldChar w:fldCharType="begin"/>
              </w:r>
              <w:r>
                <w:delInstrText xml:space="preserve"> HYPERLINK  \l "fld_SettlInstCode" </w:delInstrText>
              </w:r>
              <w:r>
                <w:fldChar w:fldCharType="separate"/>
              </w:r>
              <w:r w:rsidRPr="00BD0927">
                <w:rPr>
                  <w:rStyle w:val="Hyperlink"/>
                  <w:rFonts w:ascii="Times New Roman" w:hAnsi="Times New Roman"/>
                  <w:sz w:val="20"/>
                </w:rPr>
                <w:delText>SettlInstCode</w:delText>
              </w:r>
              <w:r>
                <w:fldChar w:fldCharType="end"/>
              </w:r>
              <w:r w:rsidRPr="00DE5358">
                <w:delText xml:space="preserve"> </w:delText>
              </w:r>
            </w:del>
          </w:p>
        </w:tc>
      </w:tr>
      <w:tr w:rsidR="00DE5358" w:rsidRPr="00DE5358" w14:paraId="468E0FF6" w14:textId="77777777" w:rsidTr="00BD0927">
        <w:trPr>
          <w:del w:id="3788" w:author="Administrator" w:date="2011-08-18T10:26:00Z"/>
        </w:trPr>
        <w:tc>
          <w:tcPr>
            <w:tcW w:w="828" w:type="dxa"/>
            <w:shd w:val="clear" w:color="auto" w:fill="auto"/>
          </w:tcPr>
          <w:p w14:paraId="64506183" w14:textId="77777777" w:rsidR="00DE5358" w:rsidRPr="00DE5358" w:rsidRDefault="00DE5358" w:rsidP="00DE5358">
            <w:pPr>
              <w:rPr>
                <w:del w:id="3789" w:author="Administrator" w:date="2011-08-18T10:26:00Z"/>
              </w:rPr>
            </w:pPr>
            <w:del w:id="3790" w:author="Administrator" w:date="2011-08-18T10:26:00Z">
              <w:r w:rsidRPr="00DE5358">
                <w:delText>176</w:delText>
              </w:r>
            </w:del>
          </w:p>
        </w:tc>
        <w:tc>
          <w:tcPr>
            <w:tcW w:w="2699" w:type="dxa"/>
            <w:shd w:val="clear" w:color="auto" w:fill="auto"/>
          </w:tcPr>
          <w:p w14:paraId="7AB9D785" w14:textId="77777777" w:rsidR="00DE5358" w:rsidRPr="00DE5358" w:rsidRDefault="00DE5358" w:rsidP="00DE5358">
            <w:pPr>
              <w:rPr>
                <w:del w:id="3791" w:author="Administrator" w:date="2011-08-18T10:26:00Z"/>
              </w:rPr>
            </w:pPr>
            <w:del w:id="3792" w:author="Administrator" w:date="2011-08-18T10:26:00Z">
              <w:r>
                <w:fldChar w:fldCharType="begin"/>
              </w:r>
              <w:r>
                <w:delInstrText xml:space="preserve"> HYPERLINK  \l "fld_SecuritySettlAgentName" </w:delInstrText>
              </w:r>
              <w:r>
                <w:fldChar w:fldCharType="separate"/>
              </w:r>
              <w:r w:rsidRPr="00BD0927">
                <w:rPr>
                  <w:rStyle w:val="Hyperlink"/>
                  <w:rFonts w:ascii="Times New Roman" w:hAnsi="Times New Roman"/>
                  <w:sz w:val="20"/>
                </w:rPr>
                <w:delText>SecuritySettlAgentName</w:delText>
              </w:r>
              <w:r>
                <w:fldChar w:fldCharType="end"/>
              </w:r>
            </w:del>
          </w:p>
        </w:tc>
      </w:tr>
      <w:tr w:rsidR="00DE5358" w:rsidRPr="00DE5358" w14:paraId="4CEBAE87" w14:textId="77777777" w:rsidTr="00BD0927">
        <w:trPr>
          <w:del w:id="3793" w:author="Administrator" w:date="2011-08-18T10:26:00Z"/>
        </w:trPr>
        <w:tc>
          <w:tcPr>
            <w:tcW w:w="828" w:type="dxa"/>
            <w:shd w:val="clear" w:color="auto" w:fill="auto"/>
          </w:tcPr>
          <w:p w14:paraId="530739F1" w14:textId="77777777" w:rsidR="00DE5358" w:rsidRPr="00DE5358" w:rsidRDefault="00DE5358" w:rsidP="00DE5358">
            <w:pPr>
              <w:rPr>
                <w:del w:id="3794" w:author="Administrator" w:date="2011-08-18T10:26:00Z"/>
              </w:rPr>
            </w:pPr>
            <w:del w:id="3795" w:author="Administrator" w:date="2011-08-18T10:26:00Z">
              <w:r w:rsidRPr="00DE5358">
                <w:delText>177</w:delText>
              </w:r>
            </w:del>
          </w:p>
        </w:tc>
        <w:tc>
          <w:tcPr>
            <w:tcW w:w="2699" w:type="dxa"/>
            <w:shd w:val="clear" w:color="auto" w:fill="auto"/>
          </w:tcPr>
          <w:p w14:paraId="5746A9C4" w14:textId="77777777" w:rsidR="00DE5358" w:rsidRPr="00DE5358" w:rsidRDefault="00DE5358" w:rsidP="00DE5358">
            <w:pPr>
              <w:rPr>
                <w:del w:id="3796" w:author="Administrator" w:date="2011-08-18T10:26:00Z"/>
              </w:rPr>
            </w:pPr>
            <w:del w:id="3797" w:author="Administrator" w:date="2011-08-18T10:26:00Z">
              <w:r>
                <w:fldChar w:fldCharType="begin"/>
              </w:r>
              <w:r>
                <w:delInstrText xml:space="preserve"> HYPERLINK  \l "fld_SecuritySettlAgentCode" </w:delInstrText>
              </w:r>
              <w:r>
                <w:fldChar w:fldCharType="separate"/>
              </w:r>
              <w:r w:rsidRPr="00BD0927">
                <w:rPr>
                  <w:rStyle w:val="Hyperlink"/>
                  <w:rFonts w:ascii="Times New Roman" w:hAnsi="Times New Roman"/>
                  <w:sz w:val="20"/>
                </w:rPr>
                <w:delText>SecuritySettlAgentCode</w:delText>
              </w:r>
              <w:r>
                <w:fldChar w:fldCharType="end"/>
              </w:r>
            </w:del>
          </w:p>
        </w:tc>
      </w:tr>
      <w:tr w:rsidR="00DE5358" w:rsidRPr="00DE5358" w14:paraId="06E5D66D" w14:textId="77777777" w:rsidTr="00BD0927">
        <w:trPr>
          <w:del w:id="3798" w:author="Administrator" w:date="2011-08-18T10:26:00Z"/>
        </w:trPr>
        <w:tc>
          <w:tcPr>
            <w:tcW w:w="828" w:type="dxa"/>
            <w:shd w:val="clear" w:color="auto" w:fill="auto"/>
          </w:tcPr>
          <w:p w14:paraId="08934138" w14:textId="77777777" w:rsidR="00DE5358" w:rsidRPr="00DE5358" w:rsidRDefault="00DE5358" w:rsidP="00DE5358">
            <w:pPr>
              <w:rPr>
                <w:del w:id="3799" w:author="Administrator" w:date="2011-08-18T10:26:00Z"/>
              </w:rPr>
            </w:pPr>
            <w:del w:id="3800" w:author="Administrator" w:date="2011-08-18T10:26:00Z">
              <w:r w:rsidRPr="00DE5358">
                <w:delText>178</w:delText>
              </w:r>
            </w:del>
          </w:p>
        </w:tc>
        <w:tc>
          <w:tcPr>
            <w:tcW w:w="2699" w:type="dxa"/>
            <w:shd w:val="clear" w:color="auto" w:fill="auto"/>
          </w:tcPr>
          <w:p w14:paraId="1439C276" w14:textId="77777777" w:rsidR="00DE5358" w:rsidRPr="00DE5358" w:rsidRDefault="00DE5358" w:rsidP="00DE5358">
            <w:pPr>
              <w:rPr>
                <w:del w:id="3801" w:author="Administrator" w:date="2011-08-18T10:26:00Z"/>
              </w:rPr>
            </w:pPr>
            <w:del w:id="3802" w:author="Administrator" w:date="2011-08-18T10:26:00Z">
              <w:r>
                <w:fldChar w:fldCharType="begin"/>
              </w:r>
              <w:r>
                <w:delInstrText xml:space="preserve"> HYPERLINK  \l "fld_SecuritySettlAgentAcctNum" </w:delInstrText>
              </w:r>
              <w:r>
                <w:fldChar w:fldCharType="separate"/>
              </w:r>
              <w:r w:rsidRPr="00BD0927">
                <w:rPr>
                  <w:rStyle w:val="Hyperlink"/>
                  <w:rFonts w:ascii="Times New Roman" w:hAnsi="Times New Roman"/>
                  <w:sz w:val="20"/>
                </w:rPr>
                <w:delText>SecuritySettlAgentAcctNum</w:delText>
              </w:r>
              <w:r>
                <w:fldChar w:fldCharType="end"/>
              </w:r>
            </w:del>
          </w:p>
        </w:tc>
      </w:tr>
      <w:tr w:rsidR="00DE5358" w:rsidRPr="00DE5358" w14:paraId="44CA894D" w14:textId="77777777" w:rsidTr="00BD0927">
        <w:trPr>
          <w:del w:id="3803" w:author="Administrator" w:date="2011-08-18T10:26:00Z"/>
        </w:trPr>
        <w:tc>
          <w:tcPr>
            <w:tcW w:w="828" w:type="dxa"/>
            <w:shd w:val="clear" w:color="auto" w:fill="auto"/>
          </w:tcPr>
          <w:p w14:paraId="3A5FD7DC" w14:textId="77777777" w:rsidR="00DE5358" w:rsidRPr="00DE5358" w:rsidRDefault="00DE5358" w:rsidP="00DE5358">
            <w:pPr>
              <w:rPr>
                <w:del w:id="3804" w:author="Administrator" w:date="2011-08-18T10:26:00Z"/>
              </w:rPr>
            </w:pPr>
            <w:del w:id="3805" w:author="Administrator" w:date="2011-08-18T10:26:00Z">
              <w:r w:rsidRPr="00DE5358">
                <w:delText>179</w:delText>
              </w:r>
            </w:del>
          </w:p>
        </w:tc>
        <w:tc>
          <w:tcPr>
            <w:tcW w:w="2699" w:type="dxa"/>
            <w:shd w:val="clear" w:color="auto" w:fill="auto"/>
          </w:tcPr>
          <w:p w14:paraId="09E8D89C" w14:textId="77777777" w:rsidR="00DE5358" w:rsidRPr="00DE5358" w:rsidRDefault="00DE5358" w:rsidP="00DE5358">
            <w:pPr>
              <w:rPr>
                <w:del w:id="3806" w:author="Administrator" w:date="2011-08-18T10:26:00Z"/>
              </w:rPr>
            </w:pPr>
            <w:del w:id="3807" w:author="Administrator" w:date="2011-08-18T10:26:00Z">
              <w:r>
                <w:fldChar w:fldCharType="begin"/>
              </w:r>
              <w:r>
                <w:delInstrText xml:space="preserve"> HYPERLINK  \l "fld_SecuritySettlAgentAcctName" </w:delInstrText>
              </w:r>
              <w:r>
                <w:fldChar w:fldCharType="separate"/>
              </w:r>
              <w:r w:rsidRPr="00BD0927">
                <w:rPr>
                  <w:rStyle w:val="Hyperlink"/>
                  <w:rFonts w:ascii="Times New Roman" w:hAnsi="Times New Roman"/>
                  <w:sz w:val="20"/>
                </w:rPr>
                <w:delText>SecuritySettlAgentAcctName</w:delText>
              </w:r>
              <w:r>
                <w:fldChar w:fldCharType="end"/>
              </w:r>
            </w:del>
          </w:p>
        </w:tc>
      </w:tr>
      <w:tr w:rsidR="00DE5358" w:rsidRPr="00DE5358" w14:paraId="399DC0A3" w14:textId="77777777" w:rsidTr="00BD0927">
        <w:trPr>
          <w:del w:id="3808" w:author="Administrator" w:date="2011-08-18T10:26:00Z"/>
        </w:trPr>
        <w:tc>
          <w:tcPr>
            <w:tcW w:w="828" w:type="dxa"/>
            <w:shd w:val="clear" w:color="auto" w:fill="auto"/>
          </w:tcPr>
          <w:p w14:paraId="29022465" w14:textId="77777777" w:rsidR="00DE5358" w:rsidRPr="00DE5358" w:rsidRDefault="00DE5358" w:rsidP="00DE5358">
            <w:pPr>
              <w:rPr>
                <w:del w:id="3809" w:author="Administrator" w:date="2011-08-18T10:26:00Z"/>
              </w:rPr>
            </w:pPr>
            <w:del w:id="3810" w:author="Administrator" w:date="2011-08-18T10:26:00Z">
              <w:r w:rsidRPr="00DE5358">
                <w:delText>180</w:delText>
              </w:r>
            </w:del>
          </w:p>
        </w:tc>
        <w:tc>
          <w:tcPr>
            <w:tcW w:w="2699" w:type="dxa"/>
            <w:shd w:val="clear" w:color="auto" w:fill="auto"/>
          </w:tcPr>
          <w:p w14:paraId="523AECDD" w14:textId="77777777" w:rsidR="00DE5358" w:rsidRPr="00DE5358" w:rsidRDefault="00DE5358" w:rsidP="00DE5358">
            <w:pPr>
              <w:rPr>
                <w:del w:id="3811" w:author="Administrator" w:date="2011-08-18T10:26:00Z"/>
              </w:rPr>
            </w:pPr>
            <w:del w:id="3812" w:author="Administrator" w:date="2011-08-18T10:26:00Z">
              <w:r>
                <w:fldChar w:fldCharType="begin"/>
              </w:r>
              <w:r>
                <w:delInstrText xml:space="preserve"> HYPERLINK  \l "fld_SecuritySettlAgentContactName" </w:delInstrText>
              </w:r>
              <w:r>
                <w:fldChar w:fldCharType="separate"/>
              </w:r>
              <w:r w:rsidRPr="00BD0927">
                <w:rPr>
                  <w:rStyle w:val="Hyperlink"/>
                  <w:rFonts w:ascii="Times New Roman" w:hAnsi="Times New Roman"/>
                  <w:sz w:val="20"/>
                </w:rPr>
                <w:delText>SecuritySettlAgentContactName</w:delText>
              </w:r>
              <w:r>
                <w:fldChar w:fldCharType="end"/>
              </w:r>
            </w:del>
          </w:p>
        </w:tc>
      </w:tr>
      <w:tr w:rsidR="00DE5358" w:rsidRPr="00DE5358" w14:paraId="48231216" w14:textId="77777777" w:rsidTr="00BD0927">
        <w:trPr>
          <w:del w:id="3813" w:author="Administrator" w:date="2011-08-18T10:26:00Z"/>
        </w:trPr>
        <w:tc>
          <w:tcPr>
            <w:tcW w:w="828" w:type="dxa"/>
            <w:shd w:val="clear" w:color="auto" w:fill="auto"/>
          </w:tcPr>
          <w:p w14:paraId="73F40BB2" w14:textId="77777777" w:rsidR="00DE5358" w:rsidRPr="00DE5358" w:rsidRDefault="00DE5358" w:rsidP="00DE5358">
            <w:pPr>
              <w:rPr>
                <w:del w:id="3814" w:author="Administrator" w:date="2011-08-18T10:26:00Z"/>
              </w:rPr>
            </w:pPr>
            <w:del w:id="3815" w:author="Administrator" w:date="2011-08-18T10:26:00Z">
              <w:r w:rsidRPr="00DE5358">
                <w:delText>181</w:delText>
              </w:r>
            </w:del>
          </w:p>
        </w:tc>
        <w:tc>
          <w:tcPr>
            <w:tcW w:w="2699" w:type="dxa"/>
            <w:shd w:val="clear" w:color="auto" w:fill="auto"/>
          </w:tcPr>
          <w:p w14:paraId="7471ADBD" w14:textId="77777777" w:rsidR="00DE5358" w:rsidRPr="00DE5358" w:rsidRDefault="00DE5358" w:rsidP="00DE5358">
            <w:pPr>
              <w:rPr>
                <w:del w:id="3816" w:author="Administrator" w:date="2011-08-18T10:26:00Z"/>
              </w:rPr>
            </w:pPr>
            <w:del w:id="3817" w:author="Administrator" w:date="2011-08-18T10:26:00Z">
              <w:r>
                <w:fldChar w:fldCharType="begin"/>
              </w:r>
              <w:r>
                <w:delInstrText xml:space="preserve"> HYPERLINK  \l "fld_SecuritySettlAgentContactPhone" </w:delInstrText>
              </w:r>
              <w:r>
                <w:fldChar w:fldCharType="separate"/>
              </w:r>
              <w:r w:rsidRPr="00BD0927">
                <w:rPr>
                  <w:rStyle w:val="Hyperlink"/>
                  <w:rFonts w:ascii="Times New Roman" w:hAnsi="Times New Roman"/>
                  <w:sz w:val="20"/>
                </w:rPr>
                <w:delText>SecuritySettlAgentContactPhone</w:delText>
              </w:r>
              <w:r>
                <w:fldChar w:fldCharType="end"/>
              </w:r>
            </w:del>
          </w:p>
        </w:tc>
      </w:tr>
      <w:tr w:rsidR="00DE5358" w:rsidRPr="00DE5358" w14:paraId="3C03630E" w14:textId="77777777" w:rsidTr="00BD0927">
        <w:trPr>
          <w:del w:id="3818" w:author="Administrator" w:date="2011-08-18T10:26:00Z"/>
        </w:trPr>
        <w:tc>
          <w:tcPr>
            <w:tcW w:w="828" w:type="dxa"/>
            <w:shd w:val="clear" w:color="auto" w:fill="auto"/>
          </w:tcPr>
          <w:p w14:paraId="0479BB86" w14:textId="77777777" w:rsidR="00DE5358" w:rsidRPr="00DE5358" w:rsidRDefault="00DE5358" w:rsidP="00DE5358">
            <w:pPr>
              <w:rPr>
                <w:del w:id="3819" w:author="Administrator" w:date="2011-08-18T10:26:00Z"/>
              </w:rPr>
            </w:pPr>
            <w:del w:id="3820" w:author="Administrator" w:date="2011-08-18T10:26:00Z">
              <w:r w:rsidRPr="00DE5358">
                <w:delText>182</w:delText>
              </w:r>
            </w:del>
          </w:p>
        </w:tc>
        <w:tc>
          <w:tcPr>
            <w:tcW w:w="2699" w:type="dxa"/>
            <w:shd w:val="clear" w:color="auto" w:fill="auto"/>
          </w:tcPr>
          <w:p w14:paraId="4D1BBBE0" w14:textId="77777777" w:rsidR="00DE5358" w:rsidRPr="00DE5358" w:rsidRDefault="00DE5358" w:rsidP="00DE5358">
            <w:pPr>
              <w:rPr>
                <w:del w:id="3821" w:author="Administrator" w:date="2011-08-18T10:26:00Z"/>
              </w:rPr>
            </w:pPr>
            <w:del w:id="3822" w:author="Administrator" w:date="2011-08-18T10:26:00Z">
              <w:r>
                <w:fldChar w:fldCharType="begin"/>
              </w:r>
              <w:r>
                <w:delInstrText xml:space="preserve"> HYPERLINK  \l "fld_CashSettlAgentName" </w:delInstrText>
              </w:r>
              <w:r>
                <w:fldChar w:fldCharType="separate"/>
              </w:r>
              <w:r w:rsidRPr="00BD0927">
                <w:rPr>
                  <w:rStyle w:val="Hyperlink"/>
                  <w:rFonts w:ascii="Times New Roman" w:hAnsi="Times New Roman"/>
                  <w:sz w:val="20"/>
                </w:rPr>
                <w:delText>CashSettlAgentName</w:delText>
              </w:r>
              <w:r>
                <w:fldChar w:fldCharType="end"/>
              </w:r>
            </w:del>
          </w:p>
        </w:tc>
      </w:tr>
      <w:tr w:rsidR="00DE5358" w:rsidRPr="00DE5358" w14:paraId="153AEE9B" w14:textId="77777777" w:rsidTr="00BD0927">
        <w:trPr>
          <w:del w:id="3823" w:author="Administrator" w:date="2011-08-18T10:26:00Z"/>
        </w:trPr>
        <w:tc>
          <w:tcPr>
            <w:tcW w:w="828" w:type="dxa"/>
            <w:shd w:val="clear" w:color="auto" w:fill="auto"/>
          </w:tcPr>
          <w:p w14:paraId="68FBF264" w14:textId="77777777" w:rsidR="00DE5358" w:rsidRPr="00DE5358" w:rsidRDefault="00DE5358" w:rsidP="00DE5358">
            <w:pPr>
              <w:rPr>
                <w:del w:id="3824" w:author="Administrator" w:date="2011-08-18T10:26:00Z"/>
              </w:rPr>
            </w:pPr>
            <w:del w:id="3825" w:author="Administrator" w:date="2011-08-18T10:26:00Z">
              <w:r w:rsidRPr="00DE5358">
                <w:delText>183</w:delText>
              </w:r>
            </w:del>
          </w:p>
        </w:tc>
        <w:tc>
          <w:tcPr>
            <w:tcW w:w="2699" w:type="dxa"/>
            <w:shd w:val="clear" w:color="auto" w:fill="auto"/>
          </w:tcPr>
          <w:p w14:paraId="248ECC28" w14:textId="77777777" w:rsidR="00DE5358" w:rsidRPr="00DE5358" w:rsidRDefault="00DE5358" w:rsidP="00DE5358">
            <w:pPr>
              <w:rPr>
                <w:del w:id="3826" w:author="Administrator" w:date="2011-08-18T10:26:00Z"/>
              </w:rPr>
            </w:pPr>
            <w:del w:id="3827" w:author="Administrator" w:date="2011-08-18T10:26:00Z">
              <w:r>
                <w:fldChar w:fldCharType="begin"/>
              </w:r>
              <w:r>
                <w:delInstrText xml:space="preserve"> HYPERLINK  \l "fld_CashSettlAgentCode" </w:delInstrText>
              </w:r>
              <w:r>
                <w:fldChar w:fldCharType="separate"/>
              </w:r>
              <w:r w:rsidRPr="00BD0927">
                <w:rPr>
                  <w:rStyle w:val="Hyperlink"/>
                  <w:rFonts w:ascii="Times New Roman" w:hAnsi="Times New Roman"/>
                  <w:sz w:val="20"/>
                </w:rPr>
                <w:delText>CashSettlAgentCode</w:delText>
              </w:r>
              <w:r>
                <w:fldChar w:fldCharType="end"/>
              </w:r>
            </w:del>
          </w:p>
        </w:tc>
      </w:tr>
      <w:tr w:rsidR="00DE5358" w:rsidRPr="00DE5358" w14:paraId="2F9719D8" w14:textId="77777777" w:rsidTr="00BD0927">
        <w:trPr>
          <w:del w:id="3828" w:author="Administrator" w:date="2011-08-18T10:26:00Z"/>
        </w:trPr>
        <w:tc>
          <w:tcPr>
            <w:tcW w:w="828" w:type="dxa"/>
            <w:shd w:val="clear" w:color="auto" w:fill="auto"/>
          </w:tcPr>
          <w:p w14:paraId="10E05C25" w14:textId="77777777" w:rsidR="00DE5358" w:rsidRPr="00DE5358" w:rsidRDefault="00DE5358" w:rsidP="00DE5358">
            <w:pPr>
              <w:rPr>
                <w:del w:id="3829" w:author="Administrator" w:date="2011-08-18T10:26:00Z"/>
              </w:rPr>
            </w:pPr>
            <w:del w:id="3830" w:author="Administrator" w:date="2011-08-18T10:26:00Z">
              <w:r w:rsidRPr="00DE5358">
                <w:delText>184</w:delText>
              </w:r>
            </w:del>
          </w:p>
        </w:tc>
        <w:tc>
          <w:tcPr>
            <w:tcW w:w="2699" w:type="dxa"/>
            <w:shd w:val="clear" w:color="auto" w:fill="auto"/>
          </w:tcPr>
          <w:p w14:paraId="0A3BB4E3" w14:textId="77777777" w:rsidR="00DE5358" w:rsidRPr="00DE5358" w:rsidRDefault="00DE5358" w:rsidP="00DE5358">
            <w:pPr>
              <w:rPr>
                <w:del w:id="3831" w:author="Administrator" w:date="2011-08-18T10:26:00Z"/>
              </w:rPr>
            </w:pPr>
            <w:del w:id="3832" w:author="Administrator" w:date="2011-08-18T10:26:00Z">
              <w:r>
                <w:fldChar w:fldCharType="begin"/>
              </w:r>
              <w:r>
                <w:delInstrText xml:space="preserve"> HYPERLINK  \l "fld_CashSettlAgentAcctNum" </w:delInstrText>
              </w:r>
              <w:r>
                <w:fldChar w:fldCharType="separate"/>
              </w:r>
              <w:r w:rsidRPr="00BD0927">
                <w:rPr>
                  <w:rStyle w:val="Hyperlink"/>
                  <w:rFonts w:ascii="Times New Roman" w:hAnsi="Times New Roman"/>
                  <w:sz w:val="20"/>
                </w:rPr>
                <w:delText>CashSettlAgentAcctNum</w:delText>
              </w:r>
              <w:r>
                <w:fldChar w:fldCharType="end"/>
              </w:r>
            </w:del>
          </w:p>
        </w:tc>
      </w:tr>
      <w:tr w:rsidR="00DE5358" w:rsidRPr="00DE5358" w14:paraId="493F49A1" w14:textId="77777777" w:rsidTr="00BD0927">
        <w:trPr>
          <w:del w:id="3833" w:author="Administrator" w:date="2011-08-18T10:26:00Z"/>
        </w:trPr>
        <w:tc>
          <w:tcPr>
            <w:tcW w:w="828" w:type="dxa"/>
            <w:shd w:val="clear" w:color="auto" w:fill="auto"/>
          </w:tcPr>
          <w:p w14:paraId="52C741D8" w14:textId="77777777" w:rsidR="00DE5358" w:rsidRPr="00DE5358" w:rsidRDefault="00DE5358" w:rsidP="00DE5358">
            <w:pPr>
              <w:rPr>
                <w:del w:id="3834" w:author="Administrator" w:date="2011-08-18T10:26:00Z"/>
              </w:rPr>
            </w:pPr>
            <w:del w:id="3835" w:author="Administrator" w:date="2011-08-18T10:26:00Z">
              <w:r w:rsidRPr="00DE5358">
                <w:delText>185</w:delText>
              </w:r>
            </w:del>
          </w:p>
        </w:tc>
        <w:tc>
          <w:tcPr>
            <w:tcW w:w="2699" w:type="dxa"/>
            <w:shd w:val="clear" w:color="auto" w:fill="auto"/>
          </w:tcPr>
          <w:p w14:paraId="4135D528" w14:textId="77777777" w:rsidR="00DE5358" w:rsidRPr="00DE5358" w:rsidRDefault="00DE5358" w:rsidP="00DE5358">
            <w:pPr>
              <w:rPr>
                <w:del w:id="3836" w:author="Administrator" w:date="2011-08-18T10:26:00Z"/>
              </w:rPr>
            </w:pPr>
            <w:del w:id="3837" w:author="Administrator" w:date="2011-08-18T10:26:00Z">
              <w:r>
                <w:fldChar w:fldCharType="begin"/>
              </w:r>
              <w:r>
                <w:delInstrText xml:space="preserve"> HYPERLINK  \l "fld_CashSettlAgentAcctName" </w:delInstrText>
              </w:r>
              <w:r>
                <w:fldChar w:fldCharType="separate"/>
              </w:r>
              <w:r w:rsidRPr="00BD0927">
                <w:rPr>
                  <w:rStyle w:val="Hyperlink"/>
                  <w:rFonts w:ascii="Times New Roman" w:hAnsi="Times New Roman"/>
                  <w:sz w:val="20"/>
                </w:rPr>
                <w:delText>CashSettlAgentAcctName</w:delText>
              </w:r>
              <w:r>
                <w:fldChar w:fldCharType="end"/>
              </w:r>
            </w:del>
          </w:p>
        </w:tc>
      </w:tr>
      <w:tr w:rsidR="00DE5358" w:rsidRPr="00DE5358" w14:paraId="32388E75" w14:textId="77777777" w:rsidTr="00BD0927">
        <w:trPr>
          <w:del w:id="3838" w:author="Administrator" w:date="2011-08-18T10:26:00Z"/>
        </w:trPr>
        <w:tc>
          <w:tcPr>
            <w:tcW w:w="828" w:type="dxa"/>
            <w:shd w:val="clear" w:color="auto" w:fill="auto"/>
          </w:tcPr>
          <w:p w14:paraId="1BF8871F" w14:textId="77777777" w:rsidR="00DE5358" w:rsidRPr="00DE5358" w:rsidRDefault="00DE5358" w:rsidP="00DE5358">
            <w:pPr>
              <w:rPr>
                <w:del w:id="3839" w:author="Administrator" w:date="2011-08-18T10:26:00Z"/>
              </w:rPr>
            </w:pPr>
            <w:del w:id="3840" w:author="Administrator" w:date="2011-08-18T10:26:00Z">
              <w:r w:rsidRPr="00DE5358">
                <w:delText>186</w:delText>
              </w:r>
            </w:del>
          </w:p>
        </w:tc>
        <w:tc>
          <w:tcPr>
            <w:tcW w:w="2699" w:type="dxa"/>
            <w:shd w:val="clear" w:color="auto" w:fill="auto"/>
          </w:tcPr>
          <w:p w14:paraId="28647DBD" w14:textId="77777777" w:rsidR="00DE5358" w:rsidRPr="00DE5358" w:rsidRDefault="00DE5358" w:rsidP="00DE5358">
            <w:pPr>
              <w:rPr>
                <w:del w:id="3841" w:author="Administrator" w:date="2011-08-18T10:26:00Z"/>
              </w:rPr>
            </w:pPr>
            <w:del w:id="3842" w:author="Administrator" w:date="2011-08-18T10:26:00Z">
              <w:r>
                <w:fldChar w:fldCharType="begin"/>
              </w:r>
              <w:r>
                <w:delInstrText xml:space="preserve"> HYPERLINK  \l "fld_CashSettlAgentContactName" </w:delInstrText>
              </w:r>
              <w:r>
                <w:fldChar w:fldCharType="separate"/>
              </w:r>
              <w:r w:rsidRPr="00BD0927">
                <w:rPr>
                  <w:rStyle w:val="Hyperlink"/>
                  <w:rFonts w:ascii="Times New Roman" w:hAnsi="Times New Roman"/>
                  <w:sz w:val="20"/>
                </w:rPr>
                <w:delText>CashSettlAgentContactName</w:delText>
              </w:r>
              <w:r>
                <w:fldChar w:fldCharType="end"/>
              </w:r>
            </w:del>
          </w:p>
        </w:tc>
      </w:tr>
      <w:tr w:rsidR="00DE5358" w:rsidRPr="00DE5358" w14:paraId="088EB40B" w14:textId="77777777" w:rsidTr="00BD0927">
        <w:trPr>
          <w:del w:id="3843" w:author="Administrator" w:date="2011-08-18T10:26:00Z"/>
        </w:trPr>
        <w:tc>
          <w:tcPr>
            <w:tcW w:w="828" w:type="dxa"/>
            <w:shd w:val="clear" w:color="auto" w:fill="auto"/>
          </w:tcPr>
          <w:p w14:paraId="3EBDED54" w14:textId="77777777" w:rsidR="00DE5358" w:rsidRPr="00DE5358" w:rsidRDefault="00DE5358" w:rsidP="00DE5358">
            <w:pPr>
              <w:rPr>
                <w:del w:id="3844" w:author="Administrator" w:date="2011-08-18T10:26:00Z"/>
              </w:rPr>
            </w:pPr>
            <w:del w:id="3845" w:author="Administrator" w:date="2011-08-18T10:26:00Z">
              <w:r w:rsidRPr="00DE5358">
                <w:delText>187</w:delText>
              </w:r>
            </w:del>
          </w:p>
        </w:tc>
        <w:tc>
          <w:tcPr>
            <w:tcW w:w="2699" w:type="dxa"/>
            <w:shd w:val="clear" w:color="auto" w:fill="auto"/>
          </w:tcPr>
          <w:p w14:paraId="17468CA8" w14:textId="77777777" w:rsidR="00DE5358" w:rsidRPr="00DE5358" w:rsidRDefault="00DE5358" w:rsidP="00DE5358">
            <w:pPr>
              <w:rPr>
                <w:del w:id="3846" w:author="Administrator" w:date="2011-08-18T10:26:00Z"/>
              </w:rPr>
            </w:pPr>
            <w:del w:id="3847" w:author="Administrator" w:date="2011-08-18T10:26:00Z">
              <w:r>
                <w:fldChar w:fldCharType="begin"/>
              </w:r>
              <w:r>
                <w:delInstrText xml:space="preserve"> HYPERLINK  \l "fld_CashSettlAgentContactPhone" </w:delInstrText>
              </w:r>
              <w:r>
                <w:fldChar w:fldCharType="separate"/>
              </w:r>
              <w:r w:rsidRPr="00BD0927">
                <w:rPr>
                  <w:rStyle w:val="Hyperlink"/>
                  <w:rFonts w:ascii="Times New Roman" w:hAnsi="Times New Roman"/>
                  <w:sz w:val="20"/>
                </w:rPr>
                <w:delText>CashSettlAgentContactPhone</w:delText>
              </w:r>
              <w:r>
                <w:fldChar w:fldCharType="end"/>
              </w:r>
            </w:del>
          </w:p>
        </w:tc>
      </w:tr>
      <w:tr w:rsidR="00512FC7" w:rsidRPr="00512FC7" w14:paraId="30AF7D8E" w14:textId="77777777" w:rsidTr="00533FE7">
        <w:tc>
          <w:tcPr>
            <w:tcW w:w="828" w:type="dxa"/>
            <w:shd w:val="clear" w:color="auto" w:fill="auto"/>
          </w:tcPr>
          <w:p w14:paraId="33B2278C" w14:textId="77777777" w:rsidR="00512FC7" w:rsidRPr="00512FC7" w:rsidRDefault="00512FC7" w:rsidP="00533FE7">
            <w:r w:rsidRPr="00512FC7">
              <w:t>188</w:t>
            </w:r>
          </w:p>
        </w:tc>
        <w:tc>
          <w:tcPr>
            <w:tcW w:w="2699" w:type="dxa"/>
            <w:shd w:val="clear" w:color="auto" w:fill="auto"/>
          </w:tcPr>
          <w:p w14:paraId="54A3F309" w14:textId="77777777" w:rsidR="00512FC7" w:rsidRPr="00512FC7" w:rsidRDefault="00C411EF" w:rsidP="00533FE7">
            <w:hyperlink w:anchor="fld_BidSpotRate" w:history="1">
              <w:r w:rsidR="00512FC7" w:rsidRPr="00533FE7">
                <w:rPr>
                  <w:rStyle w:val="Hyperlink"/>
                  <w:rFonts w:ascii="Times New Roman" w:hAnsi="Times New Roman"/>
                  <w:sz w:val="20"/>
                </w:rPr>
                <w:t>BidSpotRate</w:t>
              </w:r>
            </w:hyperlink>
          </w:p>
        </w:tc>
      </w:tr>
      <w:tr w:rsidR="00512FC7" w:rsidRPr="00512FC7" w14:paraId="6DCAE779" w14:textId="77777777" w:rsidTr="00533FE7">
        <w:tc>
          <w:tcPr>
            <w:tcW w:w="828" w:type="dxa"/>
            <w:shd w:val="clear" w:color="auto" w:fill="auto"/>
          </w:tcPr>
          <w:p w14:paraId="57708FE5" w14:textId="77777777" w:rsidR="00512FC7" w:rsidRPr="00512FC7" w:rsidRDefault="00512FC7" w:rsidP="00533FE7">
            <w:r w:rsidRPr="00512FC7">
              <w:t>189</w:t>
            </w:r>
          </w:p>
        </w:tc>
        <w:tc>
          <w:tcPr>
            <w:tcW w:w="2699" w:type="dxa"/>
            <w:shd w:val="clear" w:color="auto" w:fill="auto"/>
          </w:tcPr>
          <w:p w14:paraId="144D1FD5" w14:textId="77777777" w:rsidR="00512FC7" w:rsidRPr="00512FC7" w:rsidRDefault="00C411EF" w:rsidP="00533FE7">
            <w:hyperlink w:anchor="fld_BidForwardPoints" w:history="1">
              <w:r w:rsidR="00512FC7" w:rsidRPr="00533FE7">
                <w:rPr>
                  <w:rStyle w:val="Hyperlink"/>
                  <w:rFonts w:ascii="Times New Roman" w:hAnsi="Times New Roman"/>
                  <w:sz w:val="20"/>
                </w:rPr>
                <w:t>BidForwardPoints</w:t>
              </w:r>
            </w:hyperlink>
          </w:p>
        </w:tc>
      </w:tr>
      <w:tr w:rsidR="00512FC7" w:rsidRPr="00512FC7" w14:paraId="5E761BF4" w14:textId="77777777" w:rsidTr="00533FE7">
        <w:tc>
          <w:tcPr>
            <w:tcW w:w="828" w:type="dxa"/>
            <w:shd w:val="clear" w:color="auto" w:fill="auto"/>
          </w:tcPr>
          <w:p w14:paraId="1C1EF689" w14:textId="77777777" w:rsidR="00512FC7" w:rsidRPr="00512FC7" w:rsidRDefault="00512FC7" w:rsidP="00533FE7">
            <w:r w:rsidRPr="00512FC7">
              <w:t>190</w:t>
            </w:r>
          </w:p>
        </w:tc>
        <w:tc>
          <w:tcPr>
            <w:tcW w:w="2699" w:type="dxa"/>
            <w:shd w:val="clear" w:color="auto" w:fill="auto"/>
          </w:tcPr>
          <w:p w14:paraId="6AE496B2" w14:textId="77777777" w:rsidR="00512FC7" w:rsidRPr="00512FC7" w:rsidRDefault="00C411EF" w:rsidP="00533FE7">
            <w:hyperlink w:anchor="fld_OfferSpotRate" w:history="1">
              <w:r w:rsidR="00512FC7" w:rsidRPr="00533FE7">
                <w:rPr>
                  <w:rStyle w:val="Hyperlink"/>
                  <w:rFonts w:ascii="Times New Roman" w:hAnsi="Times New Roman"/>
                  <w:sz w:val="20"/>
                </w:rPr>
                <w:t>OfferSpotRate</w:t>
              </w:r>
            </w:hyperlink>
          </w:p>
        </w:tc>
      </w:tr>
      <w:tr w:rsidR="00512FC7" w:rsidRPr="00512FC7" w14:paraId="2CA129BD" w14:textId="77777777" w:rsidTr="00533FE7">
        <w:tc>
          <w:tcPr>
            <w:tcW w:w="828" w:type="dxa"/>
            <w:shd w:val="clear" w:color="auto" w:fill="auto"/>
          </w:tcPr>
          <w:p w14:paraId="741B520E" w14:textId="77777777" w:rsidR="00512FC7" w:rsidRPr="00512FC7" w:rsidRDefault="00512FC7" w:rsidP="00533FE7">
            <w:r w:rsidRPr="00512FC7">
              <w:t>191</w:t>
            </w:r>
          </w:p>
        </w:tc>
        <w:tc>
          <w:tcPr>
            <w:tcW w:w="2699" w:type="dxa"/>
            <w:shd w:val="clear" w:color="auto" w:fill="auto"/>
          </w:tcPr>
          <w:p w14:paraId="5727CAEF" w14:textId="77777777" w:rsidR="00512FC7" w:rsidRPr="00512FC7" w:rsidRDefault="00C411EF" w:rsidP="00533FE7">
            <w:hyperlink w:anchor="fld_OfferForwardPoints" w:history="1">
              <w:r w:rsidR="00512FC7" w:rsidRPr="00533FE7">
                <w:rPr>
                  <w:rStyle w:val="Hyperlink"/>
                  <w:rFonts w:ascii="Times New Roman" w:hAnsi="Times New Roman"/>
                  <w:sz w:val="20"/>
                </w:rPr>
                <w:t>OfferForwardPoints</w:t>
              </w:r>
            </w:hyperlink>
          </w:p>
        </w:tc>
      </w:tr>
      <w:tr w:rsidR="00512FC7" w:rsidRPr="00512FC7" w14:paraId="6EFED997" w14:textId="77777777" w:rsidTr="00533FE7">
        <w:tc>
          <w:tcPr>
            <w:tcW w:w="828" w:type="dxa"/>
            <w:shd w:val="clear" w:color="auto" w:fill="auto"/>
          </w:tcPr>
          <w:p w14:paraId="3DCAF540" w14:textId="77777777" w:rsidR="00512FC7" w:rsidRPr="00512FC7" w:rsidRDefault="00512FC7" w:rsidP="00533FE7">
            <w:r w:rsidRPr="00512FC7">
              <w:t>192</w:t>
            </w:r>
          </w:p>
        </w:tc>
        <w:tc>
          <w:tcPr>
            <w:tcW w:w="2699" w:type="dxa"/>
            <w:shd w:val="clear" w:color="auto" w:fill="auto"/>
          </w:tcPr>
          <w:p w14:paraId="2E2F7DEE" w14:textId="77777777" w:rsidR="00512FC7" w:rsidRPr="00512FC7" w:rsidRDefault="00C411EF" w:rsidP="00533FE7">
            <w:hyperlink w:anchor="fld_OrderQty2" w:history="1">
              <w:r w:rsidR="00512FC7" w:rsidRPr="00533FE7">
                <w:rPr>
                  <w:rStyle w:val="Hyperlink"/>
                  <w:rFonts w:ascii="Times New Roman" w:hAnsi="Times New Roman"/>
                  <w:sz w:val="20"/>
                </w:rPr>
                <w:t>OrderQty2</w:t>
              </w:r>
            </w:hyperlink>
          </w:p>
        </w:tc>
      </w:tr>
      <w:tr w:rsidR="00512FC7" w:rsidRPr="00512FC7" w14:paraId="799F80A5" w14:textId="77777777" w:rsidTr="00533FE7">
        <w:tc>
          <w:tcPr>
            <w:tcW w:w="828" w:type="dxa"/>
            <w:shd w:val="clear" w:color="auto" w:fill="auto"/>
          </w:tcPr>
          <w:p w14:paraId="41EE76A8" w14:textId="77777777" w:rsidR="00512FC7" w:rsidRPr="00512FC7" w:rsidRDefault="00512FC7" w:rsidP="00533FE7">
            <w:r w:rsidRPr="00512FC7">
              <w:t>193</w:t>
            </w:r>
          </w:p>
        </w:tc>
        <w:tc>
          <w:tcPr>
            <w:tcW w:w="2699" w:type="dxa"/>
            <w:shd w:val="clear" w:color="auto" w:fill="auto"/>
          </w:tcPr>
          <w:p w14:paraId="744AEE29" w14:textId="77777777" w:rsidR="00512FC7" w:rsidRPr="00512FC7" w:rsidRDefault="00C411EF" w:rsidP="00533FE7">
            <w:hyperlink w:anchor="fld_SettlDate2" w:history="1">
              <w:r w:rsidR="00512FC7" w:rsidRPr="00533FE7">
                <w:rPr>
                  <w:rStyle w:val="Hyperlink"/>
                  <w:rFonts w:ascii="Times New Roman" w:hAnsi="Times New Roman"/>
                  <w:sz w:val="20"/>
                </w:rPr>
                <w:t>SettlDate2</w:t>
              </w:r>
            </w:hyperlink>
          </w:p>
        </w:tc>
      </w:tr>
      <w:tr w:rsidR="00512FC7" w:rsidRPr="00512FC7" w14:paraId="3966E73D" w14:textId="77777777" w:rsidTr="00533FE7">
        <w:tc>
          <w:tcPr>
            <w:tcW w:w="828" w:type="dxa"/>
            <w:shd w:val="clear" w:color="auto" w:fill="auto"/>
          </w:tcPr>
          <w:p w14:paraId="77172D8D" w14:textId="77777777" w:rsidR="00512FC7" w:rsidRPr="00512FC7" w:rsidRDefault="00512FC7" w:rsidP="00533FE7">
            <w:r w:rsidRPr="00512FC7">
              <w:t>194</w:t>
            </w:r>
          </w:p>
        </w:tc>
        <w:tc>
          <w:tcPr>
            <w:tcW w:w="2699" w:type="dxa"/>
            <w:shd w:val="clear" w:color="auto" w:fill="auto"/>
          </w:tcPr>
          <w:p w14:paraId="4F3B84EA" w14:textId="77777777" w:rsidR="00512FC7" w:rsidRPr="00512FC7" w:rsidRDefault="00C411EF" w:rsidP="00533FE7">
            <w:hyperlink w:anchor="fld_LastSpotRate" w:history="1">
              <w:r w:rsidR="00512FC7" w:rsidRPr="00533FE7">
                <w:rPr>
                  <w:rStyle w:val="Hyperlink"/>
                  <w:rFonts w:ascii="Times New Roman" w:hAnsi="Times New Roman"/>
                  <w:sz w:val="20"/>
                </w:rPr>
                <w:t>LastSpotRate</w:t>
              </w:r>
            </w:hyperlink>
          </w:p>
        </w:tc>
      </w:tr>
      <w:tr w:rsidR="00512FC7" w:rsidRPr="00512FC7" w14:paraId="1D87348D" w14:textId="77777777" w:rsidTr="00533FE7">
        <w:tc>
          <w:tcPr>
            <w:tcW w:w="828" w:type="dxa"/>
            <w:shd w:val="clear" w:color="auto" w:fill="auto"/>
          </w:tcPr>
          <w:p w14:paraId="3BC1EE05" w14:textId="77777777" w:rsidR="00512FC7" w:rsidRPr="00512FC7" w:rsidRDefault="00512FC7" w:rsidP="00533FE7">
            <w:r w:rsidRPr="00512FC7">
              <w:t>195</w:t>
            </w:r>
          </w:p>
        </w:tc>
        <w:tc>
          <w:tcPr>
            <w:tcW w:w="2699" w:type="dxa"/>
            <w:shd w:val="clear" w:color="auto" w:fill="auto"/>
          </w:tcPr>
          <w:p w14:paraId="19D50E02" w14:textId="77777777" w:rsidR="00512FC7" w:rsidRPr="00512FC7" w:rsidRDefault="00C411EF" w:rsidP="00533FE7">
            <w:hyperlink w:anchor="fld_LastForwardPoints" w:history="1">
              <w:r w:rsidR="00512FC7" w:rsidRPr="00533FE7">
                <w:rPr>
                  <w:rStyle w:val="Hyperlink"/>
                  <w:rFonts w:ascii="Times New Roman" w:hAnsi="Times New Roman"/>
                  <w:sz w:val="20"/>
                </w:rPr>
                <w:t>LastForwardPoints</w:t>
              </w:r>
            </w:hyperlink>
          </w:p>
        </w:tc>
      </w:tr>
      <w:tr w:rsidR="00512FC7" w:rsidRPr="00512FC7" w14:paraId="67C02CBC" w14:textId="77777777" w:rsidTr="00533FE7">
        <w:tc>
          <w:tcPr>
            <w:tcW w:w="828" w:type="dxa"/>
            <w:shd w:val="clear" w:color="auto" w:fill="auto"/>
          </w:tcPr>
          <w:p w14:paraId="66F7C62F" w14:textId="77777777" w:rsidR="00512FC7" w:rsidRPr="00512FC7" w:rsidRDefault="00512FC7" w:rsidP="00533FE7">
            <w:r w:rsidRPr="00512FC7">
              <w:t>196</w:t>
            </w:r>
          </w:p>
        </w:tc>
        <w:tc>
          <w:tcPr>
            <w:tcW w:w="2699" w:type="dxa"/>
            <w:shd w:val="clear" w:color="auto" w:fill="auto"/>
          </w:tcPr>
          <w:p w14:paraId="4A7AE56C" w14:textId="77777777" w:rsidR="00512FC7" w:rsidRPr="00512FC7" w:rsidRDefault="00C411EF" w:rsidP="00533FE7">
            <w:hyperlink w:anchor="fld_AllocLinkID" w:history="1">
              <w:r w:rsidR="00512FC7" w:rsidRPr="00533FE7">
                <w:rPr>
                  <w:rStyle w:val="Hyperlink"/>
                  <w:rFonts w:ascii="Times New Roman" w:hAnsi="Times New Roman"/>
                  <w:sz w:val="20"/>
                </w:rPr>
                <w:t>AllocLinkID</w:t>
              </w:r>
            </w:hyperlink>
          </w:p>
        </w:tc>
      </w:tr>
      <w:tr w:rsidR="00512FC7" w:rsidRPr="00512FC7" w14:paraId="00E671E2" w14:textId="77777777" w:rsidTr="00533FE7">
        <w:tc>
          <w:tcPr>
            <w:tcW w:w="828" w:type="dxa"/>
            <w:shd w:val="clear" w:color="auto" w:fill="auto"/>
          </w:tcPr>
          <w:p w14:paraId="52811398" w14:textId="77777777" w:rsidR="00512FC7" w:rsidRPr="00512FC7" w:rsidRDefault="00512FC7" w:rsidP="00533FE7">
            <w:r w:rsidRPr="00512FC7">
              <w:t>197</w:t>
            </w:r>
          </w:p>
        </w:tc>
        <w:tc>
          <w:tcPr>
            <w:tcW w:w="2699" w:type="dxa"/>
            <w:shd w:val="clear" w:color="auto" w:fill="auto"/>
          </w:tcPr>
          <w:p w14:paraId="3CD98C41" w14:textId="77777777" w:rsidR="00512FC7" w:rsidRPr="00512FC7" w:rsidRDefault="00C411EF" w:rsidP="00533FE7">
            <w:hyperlink w:anchor="fld_AllocLinkType" w:history="1">
              <w:r w:rsidR="00512FC7" w:rsidRPr="00533FE7">
                <w:rPr>
                  <w:rStyle w:val="Hyperlink"/>
                  <w:rFonts w:ascii="Times New Roman" w:hAnsi="Times New Roman"/>
                  <w:sz w:val="20"/>
                </w:rPr>
                <w:t>AllocLinkType</w:t>
              </w:r>
            </w:hyperlink>
          </w:p>
        </w:tc>
      </w:tr>
      <w:tr w:rsidR="00512FC7" w:rsidRPr="00512FC7" w14:paraId="3839941C" w14:textId="77777777" w:rsidTr="00533FE7">
        <w:tc>
          <w:tcPr>
            <w:tcW w:w="828" w:type="dxa"/>
            <w:shd w:val="clear" w:color="auto" w:fill="auto"/>
          </w:tcPr>
          <w:p w14:paraId="23AB9D88" w14:textId="77777777" w:rsidR="00512FC7" w:rsidRPr="00512FC7" w:rsidRDefault="00512FC7" w:rsidP="00533FE7">
            <w:r w:rsidRPr="00512FC7">
              <w:t>198</w:t>
            </w:r>
          </w:p>
        </w:tc>
        <w:tc>
          <w:tcPr>
            <w:tcW w:w="2699" w:type="dxa"/>
            <w:shd w:val="clear" w:color="auto" w:fill="auto"/>
          </w:tcPr>
          <w:p w14:paraId="09C72741" w14:textId="77777777" w:rsidR="00512FC7" w:rsidRPr="00512FC7" w:rsidRDefault="00C411EF" w:rsidP="00533FE7">
            <w:hyperlink w:anchor="fld_SecondaryOrderID" w:history="1">
              <w:r w:rsidR="00512FC7" w:rsidRPr="00533FE7">
                <w:rPr>
                  <w:rStyle w:val="Hyperlink"/>
                  <w:rFonts w:ascii="Times New Roman" w:hAnsi="Times New Roman"/>
                  <w:sz w:val="20"/>
                </w:rPr>
                <w:t>SecondaryOrderID</w:t>
              </w:r>
            </w:hyperlink>
          </w:p>
        </w:tc>
      </w:tr>
      <w:tr w:rsidR="00512FC7" w:rsidRPr="00512FC7" w14:paraId="0CF37286" w14:textId="77777777" w:rsidTr="00533FE7">
        <w:tc>
          <w:tcPr>
            <w:tcW w:w="828" w:type="dxa"/>
            <w:shd w:val="clear" w:color="auto" w:fill="auto"/>
          </w:tcPr>
          <w:p w14:paraId="13F3CDCE" w14:textId="77777777" w:rsidR="00512FC7" w:rsidRPr="00512FC7" w:rsidRDefault="00512FC7" w:rsidP="00533FE7">
            <w:r w:rsidRPr="00512FC7">
              <w:t>199</w:t>
            </w:r>
          </w:p>
        </w:tc>
        <w:tc>
          <w:tcPr>
            <w:tcW w:w="2699" w:type="dxa"/>
            <w:shd w:val="clear" w:color="auto" w:fill="auto"/>
          </w:tcPr>
          <w:p w14:paraId="0B2B088B" w14:textId="77777777" w:rsidR="00512FC7" w:rsidRPr="00512FC7" w:rsidRDefault="00C411EF" w:rsidP="00533FE7">
            <w:hyperlink w:anchor="fld_NoIOIQualifiers" w:history="1">
              <w:r w:rsidR="00512FC7" w:rsidRPr="00533FE7">
                <w:rPr>
                  <w:rStyle w:val="Hyperlink"/>
                  <w:rFonts w:ascii="Times New Roman" w:hAnsi="Times New Roman"/>
                  <w:sz w:val="20"/>
                </w:rPr>
                <w:t>NoIOIQualifiers</w:t>
              </w:r>
            </w:hyperlink>
          </w:p>
        </w:tc>
      </w:tr>
      <w:tr w:rsidR="00512FC7" w:rsidRPr="00512FC7" w14:paraId="2CC69A6F" w14:textId="77777777" w:rsidTr="00533FE7">
        <w:tc>
          <w:tcPr>
            <w:tcW w:w="828" w:type="dxa"/>
            <w:shd w:val="clear" w:color="auto" w:fill="auto"/>
          </w:tcPr>
          <w:p w14:paraId="727D30BB" w14:textId="77777777" w:rsidR="00512FC7" w:rsidRPr="00512FC7" w:rsidRDefault="00512FC7" w:rsidP="00533FE7">
            <w:r w:rsidRPr="00512FC7">
              <w:t>200</w:t>
            </w:r>
          </w:p>
        </w:tc>
        <w:tc>
          <w:tcPr>
            <w:tcW w:w="2699" w:type="dxa"/>
            <w:shd w:val="clear" w:color="auto" w:fill="auto"/>
          </w:tcPr>
          <w:p w14:paraId="47C35CA9" w14:textId="77777777" w:rsidR="00512FC7" w:rsidRPr="00512FC7" w:rsidRDefault="00C411EF" w:rsidP="00533FE7">
            <w:hyperlink w:anchor="fld_MaturityMonthYear" w:history="1">
              <w:r w:rsidR="00512FC7" w:rsidRPr="00533FE7">
                <w:rPr>
                  <w:rStyle w:val="Hyperlink"/>
                  <w:rFonts w:ascii="Times New Roman" w:hAnsi="Times New Roman"/>
                  <w:sz w:val="20"/>
                </w:rPr>
                <w:t>MaturityMonthYear</w:t>
              </w:r>
            </w:hyperlink>
          </w:p>
        </w:tc>
      </w:tr>
      <w:tr w:rsidR="00512FC7" w:rsidRPr="00512FC7" w14:paraId="2EFE1D05" w14:textId="77777777" w:rsidTr="00533FE7">
        <w:tc>
          <w:tcPr>
            <w:tcW w:w="828" w:type="dxa"/>
            <w:shd w:val="clear" w:color="auto" w:fill="auto"/>
          </w:tcPr>
          <w:p w14:paraId="5A1F6266" w14:textId="77777777" w:rsidR="00512FC7" w:rsidRPr="00512FC7" w:rsidRDefault="00512FC7" w:rsidP="00533FE7">
            <w:r w:rsidRPr="00512FC7">
              <w:t>201</w:t>
            </w:r>
          </w:p>
        </w:tc>
        <w:tc>
          <w:tcPr>
            <w:tcW w:w="2699" w:type="dxa"/>
            <w:shd w:val="clear" w:color="auto" w:fill="auto"/>
          </w:tcPr>
          <w:p w14:paraId="010EC73D" w14:textId="77777777" w:rsidR="00512FC7" w:rsidRPr="00512FC7" w:rsidRDefault="00C411EF" w:rsidP="00533FE7">
            <w:hyperlink w:anchor="fld_PutOrCall" w:history="1">
              <w:r w:rsidR="00512FC7" w:rsidRPr="00533FE7">
                <w:rPr>
                  <w:rStyle w:val="Hyperlink"/>
                  <w:rFonts w:ascii="Times New Roman" w:hAnsi="Times New Roman"/>
                  <w:sz w:val="20"/>
                </w:rPr>
                <w:t>PutOrCall</w:t>
              </w:r>
            </w:hyperlink>
          </w:p>
        </w:tc>
      </w:tr>
      <w:tr w:rsidR="00512FC7" w:rsidRPr="00512FC7" w14:paraId="06E9FDB1" w14:textId="77777777" w:rsidTr="00533FE7">
        <w:tc>
          <w:tcPr>
            <w:tcW w:w="828" w:type="dxa"/>
            <w:shd w:val="clear" w:color="auto" w:fill="auto"/>
          </w:tcPr>
          <w:p w14:paraId="65AC0296" w14:textId="77777777" w:rsidR="00512FC7" w:rsidRPr="00512FC7" w:rsidRDefault="00512FC7" w:rsidP="00533FE7">
            <w:r w:rsidRPr="00512FC7">
              <w:t>202</w:t>
            </w:r>
          </w:p>
        </w:tc>
        <w:tc>
          <w:tcPr>
            <w:tcW w:w="2699" w:type="dxa"/>
            <w:shd w:val="clear" w:color="auto" w:fill="auto"/>
          </w:tcPr>
          <w:p w14:paraId="12EC1B8F" w14:textId="77777777" w:rsidR="00512FC7" w:rsidRPr="00512FC7" w:rsidRDefault="00C411EF" w:rsidP="00533FE7">
            <w:hyperlink w:anchor="fld_StrikePrice" w:history="1">
              <w:r w:rsidR="00512FC7" w:rsidRPr="00533FE7">
                <w:rPr>
                  <w:rStyle w:val="Hyperlink"/>
                  <w:rFonts w:ascii="Times New Roman" w:hAnsi="Times New Roman"/>
                  <w:sz w:val="20"/>
                </w:rPr>
                <w:t>StrikePrice</w:t>
              </w:r>
            </w:hyperlink>
          </w:p>
        </w:tc>
      </w:tr>
      <w:tr w:rsidR="00512FC7" w:rsidRPr="00512FC7" w14:paraId="4A2E899E" w14:textId="77777777" w:rsidTr="00533FE7">
        <w:tc>
          <w:tcPr>
            <w:tcW w:w="828" w:type="dxa"/>
            <w:shd w:val="clear" w:color="auto" w:fill="auto"/>
          </w:tcPr>
          <w:p w14:paraId="59B62061" w14:textId="77777777" w:rsidR="00512FC7" w:rsidRPr="00512FC7" w:rsidRDefault="00512FC7" w:rsidP="00533FE7">
            <w:r w:rsidRPr="00512FC7">
              <w:t>203</w:t>
            </w:r>
          </w:p>
        </w:tc>
        <w:tc>
          <w:tcPr>
            <w:tcW w:w="2699" w:type="dxa"/>
            <w:shd w:val="clear" w:color="auto" w:fill="auto"/>
          </w:tcPr>
          <w:p w14:paraId="3B05021B" w14:textId="77777777" w:rsidR="00512FC7" w:rsidRPr="00512FC7" w:rsidRDefault="00C411EF" w:rsidP="00533FE7">
            <w:hyperlink w:anchor="fld_CoveredOrUncovered" w:history="1">
              <w:r w:rsidR="00512FC7" w:rsidRPr="00533FE7">
                <w:rPr>
                  <w:rStyle w:val="Hyperlink"/>
                  <w:rFonts w:ascii="Times New Roman" w:hAnsi="Times New Roman"/>
                  <w:sz w:val="20"/>
                </w:rPr>
                <w:t>CoveredOrUncovered</w:t>
              </w:r>
            </w:hyperlink>
          </w:p>
        </w:tc>
      </w:tr>
      <w:tr w:rsidR="00DE5358" w:rsidRPr="00DE5358" w14:paraId="06B3133B" w14:textId="77777777" w:rsidTr="00BD0927">
        <w:trPr>
          <w:del w:id="3848" w:author="Administrator" w:date="2011-08-18T10:26:00Z"/>
        </w:trPr>
        <w:tc>
          <w:tcPr>
            <w:tcW w:w="828" w:type="dxa"/>
            <w:shd w:val="clear" w:color="auto" w:fill="auto"/>
          </w:tcPr>
          <w:p w14:paraId="659DC783" w14:textId="77777777" w:rsidR="00DE5358" w:rsidRPr="00DE5358" w:rsidRDefault="00DE5358" w:rsidP="00DE5358">
            <w:pPr>
              <w:rPr>
                <w:del w:id="3849" w:author="Administrator" w:date="2011-08-18T10:26:00Z"/>
              </w:rPr>
            </w:pPr>
            <w:del w:id="3850" w:author="Administrator" w:date="2011-08-18T10:26:00Z">
              <w:r w:rsidRPr="00DE5358">
                <w:delText>204</w:delText>
              </w:r>
            </w:del>
          </w:p>
        </w:tc>
        <w:tc>
          <w:tcPr>
            <w:tcW w:w="2699" w:type="dxa"/>
            <w:shd w:val="clear" w:color="auto" w:fill="auto"/>
          </w:tcPr>
          <w:p w14:paraId="70FBCB4C" w14:textId="77777777" w:rsidR="00DE5358" w:rsidRPr="00DE5358" w:rsidRDefault="00DE5358" w:rsidP="00DE5358">
            <w:pPr>
              <w:rPr>
                <w:del w:id="3851" w:author="Administrator" w:date="2011-08-18T10:26:00Z"/>
              </w:rPr>
            </w:pPr>
            <w:del w:id="3852" w:author="Administrator" w:date="2011-08-18T10:26:00Z">
              <w:r>
                <w:fldChar w:fldCharType="begin"/>
              </w:r>
              <w:r>
                <w:delInstrText xml:space="preserve"> HYPERLINK  \l "fld_CustomerOrFirm" </w:delInstrText>
              </w:r>
              <w:r>
                <w:fldChar w:fldCharType="separate"/>
              </w:r>
              <w:r w:rsidRPr="00BD0927">
                <w:rPr>
                  <w:rStyle w:val="Hyperlink"/>
                  <w:rFonts w:ascii="Times New Roman" w:hAnsi="Times New Roman"/>
                  <w:sz w:val="20"/>
                </w:rPr>
                <w:delText>CustomerOrFirm</w:delText>
              </w:r>
              <w:r>
                <w:fldChar w:fldCharType="end"/>
              </w:r>
            </w:del>
          </w:p>
        </w:tc>
      </w:tr>
      <w:tr w:rsidR="00DE5358" w:rsidRPr="00DE5358" w14:paraId="1C94A961" w14:textId="77777777" w:rsidTr="00BD0927">
        <w:trPr>
          <w:del w:id="3853" w:author="Administrator" w:date="2011-08-18T10:26:00Z"/>
        </w:trPr>
        <w:tc>
          <w:tcPr>
            <w:tcW w:w="828" w:type="dxa"/>
            <w:shd w:val="clear" w:color="auto" w:fill="auto"/>
          </w:tcPr>
          <w:p w14:paraId="1EF57236" w14:textId="77777777" w:rsidR="00DE5358" w:rsidRPr="00DE5358" w:rsidRDefault="00DE5358" w:rsidP="00DE5358">
            <w:pPr>
              <w:rPr>
                <w:del w:id="3854" w:author="Administrator" w:date="2011-08-18T10:26:00Z"/>
              </w:rPr>
            </w:pPr>
            <w:del w:id="3855" w:author="Administrator" w:date="2011-08-18T10:26:00Z">
              <w:r w:rsidRPr="00DE5358">
                <w:delText>205</w:delText>
              </w:r>
            </w:del>
          </w:p>
        </w:tc>
        <w:tc>
          <w:tcPr>
            <w:tcW w:w="2699" w:type="dxa"/>
            <w:shd w:val="clear" w:color="auto" w:fill="auto"/>
          </w:tcPr>
          <w:p w14:paraId="492B48CD" w14:textId="77777777" w:rsidR="00DE5358" w:rsidRPr="00DE5358" w:rsidRDefault="00DE5358" w:rsidP="00DE5358">
            <w:pPr>
              <w:rPr>
                <w:del w:id="3856" w:author="Administrator" w:date="2011-08-18T10:26:00Z"/>
              </w:rPr>
            </w:pPr>
            <w:del w:id="3857" w:author="Administrator" w:date="2011-08-18T10:26:00Z">
              <w:r>
                <w:fldChar w:fldCharType="begin"/>
              </w:r>
              <w:r>
                <w:delInstrText xml:space="preserve"> HYPERLINK  \l "fld_MaturityDay" </w:delInstrText>
              </w:r>
              <w:r>
                <w:fldChar w:fldCharType="separate"/>
              </w:r>
              <w:r w:rsidRPr="00BD0927">
                <w:rPr>
                  <w:rStyle w:val="Hyperlink"/>
                  <w:rFonts w:ascii="Times New Roman" w:hAnsi="Times New Roman"/>
                  <w:sz w:val="20"/>
                </w:rPr>
                <w:delText>MaturityDay</w:delText>
              </w:r>
              <w:r>
                <w:fldChar w:fldCharType="end"/>
              </w:r>
            </w:del>
          </w:p>
        </w:tc>
      </w:tr>
      <w:tr w:rsidR="00512FC7" w:rsidRPr="00512FC7" w14:paraId="49FDEE4E" w14:textId="77777777" w:rsidTr="00533FE7">
        <w:tc>
          <w:tcPr>
            <w:tcW w:w="828" w:type="dxa"/>
            <w:shd w:val="clear" w:color="auto" w:fill="auto"/>
          </w:tcPr>
          <w:p w14:paraId="76625AFF" w14:textId="77777777" w:rsidR="00512FC7" w:rsidRPr="00512FC7" w:rsidRDefault="00512FC7" w:rsidP="00533FE7">
            <w:r w:rsidRPr="00512FC7">
              <w:t>206</w:t>
            </w:r>
          </w:p>
        </w:tc>
        <w:tc>
          <w:tcPr>
            <w:tcW w:w="2699" w:type="dxa"/>
            <w:shd w:val="clear" w:color="auto" w:fill="auto"/>
          </w:tcPr>
          <w:p w14:paraId="3649D85B" w14:textId="77777777" w:rsidR="00512FC7" w:rsidRPr="00512FC7" w:rsidRDefault="00C411EF" w:rsidP="00533FE7">
            <w:hyperlink w:anchor="fld_OptAttribute" w:history="1">
              <w:r w:rsidR="00512FC7" w:rsidRPr="00533FE7">
                <w:rPr>
                  <w:rStyle w:val="Hyperlink"/>
                  <w:rFonts w:ascii="Times New Roman" w:hAnsi="Times New Roman"/>
                  <w:sz w:val="20"/>
                </w:rPr>
                <w:t>OptAttribute</w:t>
              </w:r>
            </w:hyperlink>
          </w:p>
        </w:tc>
      </w:tr>
      <w:tr w:rsidR="00512FC7" w:rsidRPr="00512FC7" w14:paraId="2ECD2240" w14:textId="77777777" w:rsidTr="00533FE7">
        <w:tc>
          <w:tcPr>
            <w:tcW w:w="828" w:type="dxa"/>
            <w:shd w:val="clear" w:color="auto" w:fill="auto"/>
          </w:tcPr>
          <w:p w14:paraId="2DABF89C" w14:textId="77777777" w:rsidR="00512FC7" w:rsidRPr="00512FC7" w:rsidRDefault="00512FC7" w:rsidP="00533FE7">
            <w:r w:rsidRPr="00512FC7">
              <w:t>207</w:t>
            </w:r>
          </w:p>
        </w:tc>
        <w:tc>
          <w:tcPr>
            <w:tcW w:w="2699" w:type="dxa"/>
            <w:shd w:val="clear" w:color="auto" w:fill="auto"/>
          </w:tcPr>
          <w:p w14:paraId="396D3D15" w14:textId="77777777" w:rsidR="00512FC7" w:rsidRPr="00512FC7" w:rsidRDefault="00C411EF" w:rsidP="00533FE7">
            <w:hyperlink w:anchor="fld_SecurityExchange" w:history="1">
              <w:r w:rsidR="00512FC7" w:rsidRPr="00533FE7">
                <w:rPr>
                  <w:rStyle w:val="Hyperlink"/>
                  <w:rFonts w:ascii="Times New Roman" w:hAnsi="Times New Roman"/>
                  <w:sz w:val="20"/>
                </w:rPr>
                <w:t>SecurityExchange</w:t>
              </w:r>
            </w:hyperlink>
          </w:p>
        </w:tc>
      </w:tr>
      <w:tr w:rsidR="00512FC7" w:rsidRPr="00512FC7" w14:paraId="70F6C51D" w14:textId="77777777" w:rsidTr="00533FE7">
        <w:tc>
          <w:tcPr>
            <w:tcW w:w="828" w:type="dxa"/>
            <w:shd w:val="clear" w:color="auto" w:fill="auto"/>
          </w:tcPr>
          <w:p w14:paraId="0EA7C001" w14:textId="77777777" w:rsidR="00512FC7" w:rsidRPr="00512FC7" w:rsidRDefault="00512FC7" w:rsidP="00533FE7">
            <w:r w:rsidRPr="00512FC7">
              <w:t>208</w:t>
            </w:r>
          </w:p>
        </w:tc>
        <w:tc>
          <w:tcPr>
            <w:tcW w:w="2699" w:type="dxa"/>
            <w:shd w:val="clear" w:color="auto" w:fill="auto"/>
          </w:tcPr>
          <w:p w14:paraId="547D962B" w14:textId="77777777" w:rsidR="00512FC7" w:rsidRPr="00512FC7" w:rsidRDefault="00C411EF" w:rsidP="00533FE7">
            <w:hyperlink w:anchor="fld_NotifyBrokerOfCredit" w:history="1">
              <w:r w:rsidR="00512FC7" w:rsidRPr="00533FE7">
                <w:rPr>
                  <w:rStyle w:val="Hyperlink"/>
                  <w:rFonts w:ascii="Times New Roman" w:hAnsi="Times New Roman"/>
                  <w:sz w:val="20"/>
                </w:rPr>
                <w:t>NotifyBrokerOfCredit</w:t>
              </w:r>
            </w:hyperlink>
          </w:p>
        </w:tc>
      </w:tr>
      <w:tr w:rsidR="00512FC7" w:rsidRPr="00512FC7" w14:paraId="2D5B2F25" w14:textId="77777777" w:rsidTr="00533FE7">
        <w:tc>
          <w:tcPr>
            <w:tcW w:w="828" w:type="dxa"/>
            <w:shd w:val="clear" w:color="auto" w:fill="auto"/>
          </w:tcPr>
          <w:p w14:paraId="45F4CD0A" w14:textId="77777777" w:rsidR="00512FC7" w:rsidRPr="00512FC7" w:rsidRDefault="00512FC7" w:rsidP="00533FE7">
            <w:r w:rsidRPr="00512FC7">
              <w:t>209</w:t>
            </w:r>
          </w:p>
        </w:tc>
        <w:tc>
          <w:tcPr>
            <w:tcW w:w="2699" w:type="dxa"/>
            <w:shd w:val="clear" w:color="auto" w:fill="auto"/>
          </w:tcPr>
          <w:p w14:paraId="5B6ADADD" w14:textId="77777777" w:rsidR="00512FC7" w:rsidRPr="00512FC7" w:rsidRDefault="00C411EF" w:rsidP="00533FE7">
            <w:hyperlink w:anchor="fld_AllocHandlInst" w:history="1">
              <w:r w:rsidR="00512FC7" w:rsidRPr="00533FE7">
                <w:rPr>
                  <w:rStyle w:val="Hyperlink"/>
                  <w:rFonts w:ascii="Times New Roman" w:hAnsi="Times New Roman"/>
                  <w:sz w:val="20"/>
                </w:rPr>
                <w:t>AllocHandlInst</w:t>
              </w:r>
            </w:hyperlink>
          </w:p>
        </w:tc>
      </w:tr>
      <w:tr w:rsidR="00512FC7" w:rsidRPr="00512FC7" w14:paraId="07370BD0" w14:textId="77777777" w:rsidTr="00533FE7">
        <w:tc>
          <w:tcPr>
            <w:tcW w:w="828" w:type="dxa"/>
            <w:shd w:val="clear" w:color="auto" w:fill="auto"/>
          </w:tcPr>
          <w:p w14:paraId="1E2C76A2" w14:textId="77777777" w:rsidR="00512FC7" w:rsidRPr="00512FC7" w:rsidRDefault="00512FC7" w:rsidP="00533FE7">
            <w:r w:rsidRPr="00512FC7">
              <w:t>210</w:t>
            </w:r>
          </w:p>
        </w:tc>
        <w:tc>
          <w:tcPr>
            <w:tcW w:w="2699" w:type="dxa"/>
            <w:shd w:val="clear" w:color="auto" w:fill="auto"/>
          </w:tcPr>
          <w:p w14:paraId="2ACFF6AD" w14:textId="77777777" w:rsidR="00512FC7" w:rsidRPr="00512FC7" w:rsidRDefault="00C411EF" w:rsidP="00533FE7">
            <w:hyperlink w:anchor="fld_MaxShow" w:history="1">
              <w:r w:rsidR="00512FC7" w:rsidRPr="00533FE7">
                <w:rPr>
                  <w:rStyle w:val="Hyperlink"/>
                  <w:rFonts w:ascii="Times New Roman" w:hAnsi="Times New Roman"/>
                  <w:sz w:val="20"/>
                </w:rPr>
                <w:t>MaxShow</w:t>
              </w:r>
            </w:hyperlink>
          </w:p>
        </w:tc>
      </w:tr>
      <w:tr w:rsidR="00512FC7" w:rsidRPr="00512FC7" w14:paraId="45026FB8" w14:textId="77777777" w:rsidTr="00533FE7">
        <w:tc>
          <w:tcPr>
            <w:tcW w:w="828" w:type="dxa"/>
            <w:shd w:val="clear" w:color="auto" w:fill="auto"/>
          </w:tcPr>
          <w:p w14:paraId="65CCF08B" w14:textId="77777777" w:rsidR="00512FC7" w:rsidRPr="00512FC7" w:rsidRDefault="00512FC7" w:rsidP="00533FE7">
            <w:r w:rsidRPr="00512FC7">
              <w:t>211</w:t>
            </w:r>
          </w:p>
        </w:tc>
        <w:tc>
          <w:tcPr>
            <w:tcW w:w="2699" w:type="dxa"/>
            <w:shd w:val="clear" w:color="auto" w:fill="auto"/>
          </w:tcPr>
          <w:p w14:paraId="0234F75E" w14:textId="77777777" w:rsidR="00512FC7" w:rsidRPr="00512FC7" w:rsidRDefault="00C411EF" w:rsidP="00533FE7">
            <w:hyperlink w:anchor="fld_PegOffsetValue" w:history="1">
              <w:r w:rsidR="00512FC7" w:rsidRPr="00533FE7">
                <w:rPr>
                  <w:rStyle w:val="Hyperlink"/>
                  <w:rFonts w:ascii="Times New Roman" w:hAnsi="Times New Roman"/>
                  <w:sz w:val="20"/>
                </w:rPr>
                <w:t>PegOffsetValue</w:t>
              </w:r>
            </w:hyperlink>
          </w:p>
        </w:tc>
      </w:tr>
      <w:tr w:rsidR="00512FC7" w:rsidRPr="00512FC7" w14:paraId="61FDE273" w14:textId="77777777" w:rsidTr="00533FE7">
        <w:tc>
          <w:tcPr>
            <w:tcW w:w="828" w:type="dxa"/>
            <w:shd w:val="clear" w:color="auto" w:fill="auto"/>
          </w:tcPr>
          <w:p w14:paraId="0984C3E2" w14:textId="77777777" w:rsidR="00512FC7" w:rsidRPr="00512FC7" w:rsidRDefault="00512FC7" w:rsidP="00533FE7">
            <w:r w:rsidRPr="00512FC7">
              <w:t>212</w:t>
            </w:r>
          </w:p>
        </w:tc>
        <w:tc>
          <w:tcPr>
            <w:tcW w:w="2699" w:type="dxa"/>
            <w:shd w:val="clear" w:color="auto" w:fill="auto"/>
          </w:tcPr>
          <w:p w14:paraId="455B7E02" w14:textId="77777777" w:rsidR="00512FC7" w:rsidRPr="00512FC7" w:rsidRDefault="00C411EF" w:rsidP="00533FE7">
            <w:hyperlink w:anchor="fld_XmlDataLen" w:history="1">
              <w:r w:rsidR="00512FC7" w:rsidRPr="00533FE7">
                <w:rPr>
                  <w:rStyle w:val="Hyperlink"/>
                  <w:rFonts w:ascii="Times New Roman" w:hAnsi="Times New Roman"/>
                  <w:sz w:val="20"/>
                </w:rPr>
                <w:t>XmlDataLen</w:t>
              </w:r>
            </w:hyperlink>
          </w:p>
        </w:tc>
      </w:tr>
      <w:tr w:rsidR="00512FC7" w:rsidRPr="00512FC7" w14:paraId="2B38D70F" w14:textId="77777777" w:rsidTr="00533FE7">
        <w:tc>
          <w:tcPr>
            <w:tcW w:w="828" w:type="dxa"/>
            <w:shd w:val="clear" w:color="auto" w:fill="auto"/>
          </w:tcPr>
          <w:p w14:paraId="63E539CE" w14:textId="77777777" w:rsidR="00512FC7" w:rsidRPr="00512FC7" w:rsidRDefault="00512FC7" w:rsidP="00533FE7">
            <w:r w:rsidRPr="00512FC7">
              <w:t>213</w:t>
            </w:r>
          </w:p>
        </w:tc>
        <w:tc>
          <w:tcPr>
            <w:tcW w:w="2699" w:type="dxa"/>
            <w:shd w:val="clear" w:color="auto" w:fill="auto"/>
          </w:tcPr>
          <w:p w14:paraId="6BE7807B" w14:textId="77777777" w:rsidR="00512FC7" w:rsidRPr="00512FC7" w:rsidRDefault="00C411EF" w:rsidP="00533FE7">
            <w:hyperlink w:anchor="fld_XmlData" w:history="1">
              <w:r w:rsidR="00512FC7" w:rsidRPr="00533FE7">
                <w:rPr>
                  <w:rStyle w:val="Hyperlink"/>
                  <w:rFonts w:ascii="Times New Roman" w:hAnsi="Times New Roman"/>
                  <w:sz w:val="20"/>
                </w:rPr>
                <w:t>XmlData</w:t>
              </w:r>
            </w:hyperlink>
          </w:p>
        </w:tc>
      </w:tr>
      <w:tr w:rsidR="00512FC7" w:rsidRPr="00512FC7" w14:paraId="077F0773" w14:textId="77777777" w:rsidTr="00533FE7">
        <w:tc>
          <w:tcPr>
            <w:tcW w:w="828" w:type="dxa"/>
            <w:shd w:val="clear" w:color="auto" w:fill="auto"/>
          </w:tcPr>
          <w:p w14:paraId="3E9F3556" w14:textId="77777777" w:rsidR="00512FC7" w:rsidRPr="00512FC7" w:rsidRDefault="00512FC7" w:rsidP="00533FE7">
            <w:r w:rsidRPr="00512FC7">
              <w:t>214</w:t>
            </w:r>
          </w:p>
        </w:tc>
        <w:tc>
          <w:tcPr>
            <w:tcW w:w="2699" w:type="dxa"/>
            <w:shd w:val="clear" w:color="auto" w:fill="auto"/>
          </w:tcPr>
          <w:p w14:paraId="7CCE0ABE" w14:textId="77777777" w:rsidR="00512FC7" w:rsidRPr="00512FC7" w:rsidRDefault="00C411EF" w:rsidP="00533FE7">
            <w:hyperlink w:anchor="fld_SettlInstRefID" w:history="1">
              <w:r w:rsidR="00512FC7" w:rsidRPr="00533FE7">
                <w:rPr>
                  <w:rStyle w:val="Hyperlink"/>
                  <w:rFonts w:ascii="Times New Roman" w:hAnsi="Times New Roman"/>
                  <w:sz w:val="20"/>
                </w:rPr>
                <w:t>SettlInstRefID</w:t>
              </w:r>
            </w:hyperlink>
          </w:p>
        </w:tc>
      </w:tr>
      <w:tr w:rsidR="00512FC7" w:rsidRPr="00512FC7" w14:paraId="794FC817" w14:textId="77777777" w:rsidTr="00533FE7">
        <w:tc>
          <w:tcPr>
            <w:tcW w:w="828" w:type="dxa"/>
            <w:shd w:val="clear" w:color="auto" w:fill="auto"/>
          </w:tcPr>
          <w:p w14:paraId="2F4D73F6" w14:textId="77777777" w:rsidR="00512FC7" w:rsidRPr="00512FC7" w:rsidRDefault="00512FC7" w:rsidP="00533FE7">
            <w:r w:rsidRPr="00512FC7">
              <w:t>215</w:t>
            </w:r>
          </w:p>
        </w:tc>
        <w:tc>
          <w:tcPr>
            <w:tcW w:w="2699" w:type="dxa"/>
            <w:shd w:val="clear" w:color="auto" w:fill="auto"/>
          </w:tcPr>
          <w:p w14:paraId="49666C26" w14:textId="77777777" w:rsidR="00512FC7" w:rsidRPr="00512FC7" w:rsidRDefault="00C411EF" w:rsidP="00533FE7">
            <w:hyperlink w:anchor="fld_NoRoutingIDs" w:history="1">
              <w:r w:rsidR="00512FC7" w:rsidRPr="00533FE7">
                <w:rPr>
                  <w:rStyle w:val="Hyperlink"/>
                  <w:rFonts w:ascii="Times New Roman" w:hAnsi="Times New Roman"/>
                  <w:sz w:val="20"/>
                </w:rPr>
                <w:t>NoRoutingIDs</w:t>
              </w:r>
            </w:hyperlink>
          </w:p>
        </w:tc>
      </w:tr>
      <w:tr w:rsidR="00512FC7" w:rsidRPr="00512FC7" w14:paraId="657DEB0A" w14:textId="77777777" w:rsidTr="00533FE7">
        <w:tc>
          <w:tcPr>
            <w:tcW w:w="828" w:type="dxa"/>
            <w:shd w:val="clear" w:color="auto" w:fill="auto"/>
          </w:tcPr>
          <w:p w14:paraId="04BC15D7" w14:textId="77777777" w:rsidR="00512FC7" w:rsidRPr="00512FC7" w:rsidRDefault="00512FC7" w:rsidP="00533FE7">
            <w:r w:rsidRPr="00512FC7">
              <w:t>216</w:t>
            </w:r>
          </w:p>
        </w:tc>
        <w:tc>
          <w:tcPr>
            <w:tcW w:w="2699" w:type="dxa"/>
            <w:shd w:val="clear" w:color="auto" w:fill="auto"/>
          </w:tcPr>
          <w:p w14:paraId="3E9E99C5" w14:textId="77777777" w:rsidR="00512FC7" w:rsidRPr="00512FC7" w:rsidRDefault="00C411EF" w:rsidP="00533FE7">
            <w:hyperlink w:anchor="fld_RoutingType" w:history="1">
              <w:r w:rsidR="00512FC7" w:rsidRPr="00533FE7">
                <w:rPr>
                  <w:rStyle w:val="Hyperlink"/>
                  <w:rFonts w:ascii="Times New Roman" w:hAnsi="Times New Roman"/>
                  <w:sz w:val="20"/>
                </w:rPr>
                <w:t>RoutingType</w:t>
              </w:r>
            </w:hyperlink>
          </w:p>
        </w:tc>
      </w:tr>
      <w:tr w:rsidR="00512FC7" w:rsidRPr="00512FC7" w14:paraId="6E091848" w14:textId="77777777" w:rsidTr="00533FE7">
        <w:tc>
          <w:tcPr>
            <w:tcW w:w="828" w:type="dxa"/>
            <w:shd w:val="clear" w:color="auto" w:fill="auto"/>
          </w:tcPr>
          <w:p w14:paraId="2AAEBB9F" w14:textId="77777777" w:rsidR="00512FC7" w:rsidRPr="00512FC7" w:rsidRDefault="00512FC7" w:rsidP="00533FE7">
            <w:r w:rsidRPr="00512FC7">
              <w:t>217</w:t>
            </w:r>
          </w:p>
        </w:tc>
        <w:tc>
          <w:tcPr>
            <w:tcW w:w="2699" w:type="dxa"/>
            <w:shd w:val="clear" w:color="auto" w:fill="auto"/>
          </w:tcPr>
          <w:p w14:paraId="0C608633" w14:textId="77777777" w:rsidR="00512FC7" w:rsidRPr="00512FC7" w:rsidRDefault="00C411EF" w:rsidP="00533FE7">
            <w:hyperlink w:anchor="fld_RoutingID" w:history="1">
              <w:r w:rsidR="00512FC7" w:rsidRPr="00533FE7">
                <w:rPr>
                  <w:rStyle w:val="Hyperlink"/>
                  <w:rFonts w:ascii="Times New Roman" w:hAnsi="Times New Roman"/>
                  <w:sz w:val="20"/>
                </w:rPr>
                <w:t>RoutingID</w:t>
              </w:r>
            </w:hyperlink>
          </w:p>
        </w:tc>
      </w:tr>
      <w:tr w:rsidR="00512FC7" w:rsidRPr="00512FC7" w14:paraId="2CA052EA" w14:textId="77777777" w:rsidTr="00533FE7">
        <w:tc>
          <w:tcPr>
            <w:tcW w:w="828" w:type="dxa"/>
            <w:shd w:val="clear" w:color="auto" w:fill="auto"/>
          </w:tcPr>
          <w:p w14:paraId="6DF5867A" w14:textId="77777777" w:rsidR="00512FC7" w:rsidRPr="00512FC7" w:rsidRDefault="00512FC7" w:rsidP="00533FE7">
            <w:r w:rsidRPr="00512FC7">
              <w:t>218</w:t>
            </w:r>
          </w:p>
        </w:tc>
        <w:tc>
          <w:tcPr>
            <w:tcW w:w="2699" w:type="dxa"/>
            <w:shd w:val="clear" w:color="auto" w:fill="auto"/>
          </w:tcPr>
          <w:p w14:paraId="7F34EE21" w14:textId="77777777" w:rsidR="00512FC7" w:rsidRPr="00512FC7" w:rsidRDefault="00C411EF" w:rsidP="00533FE7">
            <w:hyperlink w:anchor="fld_Spread" w:history="1">
              <w:r w:rsidR="00512FC7" w:rsidRPr="00533FE7">
                <w:rPr>
                  <w:rStyle w:val="Hyperlink"/>
                  <w:rFonts w:ascii="Times New Roman" w:hAnsi="Times New Roman"/>
                  <w:sz w:val="20"/>
                </w:rPr>
                <w:t>Spread</w:t>
              </w:r>
            </w:hyperlink>
          </w:p>
        </w:tc>
      </w:tr>
      <w:tr w:rsidR="00DE5358" w:rsidRPr="00DE5358" w14:paraId="7D349156" w14:textId="77777777" w:rsidTr="00BD0927">
        <w:trPr>
          <w:del w:id="3858" w:author="Administrator" w:date="2011-08-18T10:26:00Z"/>
        </w:trPr>
        <w:tc>
          <w:tcPr>
            <w:tcW w:w="828" w:type="dxa"/>
            <w:shd w:val="clear" w:color="auto" w:fill="auto"/>
          </w:tcPr>
          <w:p w14:paraId="0E32BDF7" w14:textId="77777777" w:rsidR="00DE5358" w:rsidRPr="00DE5358" w:rsidRDefault="00DE5358" w:rsidP="00DE5358">
            <w:pPr>
              <w:rPr>
                <w:del w:id="3859" w:author="Administrator" w:date="2011-08-18T10:26:00Z"/>
              </w:rPr>
            </w:pPr>
            <w:del w:id="3860" w:author="Administrator" w:date="2011-08-18T10:26:00Z">
              <w:r w:rsidRPr="00DE5358">
                <w:delText>219</w:delText>
              </w:r>
            </w:del>
          </w:p>
        </w:tc>
        <w:tc>
          <w:tcPr>
            <w:tcW w:w="2699" w:type="dxa"/>
            <w:shd w:val="clear" w:color="auto" w:fill="auto"/>
          </w:tcPr>
          <w:p w14:paraId="4BAE6A65" w14:textId="77777777" w:rsidR="00DE5358" w:rsidRPr="00DE5358" w:rsidRDefault="00DE5358" w:rsidP="00DE5358">
            <w:pPr>
              <w:rPr>
                <w:del w:id="3861" w:author="Administrator" w:date="2011-08-18T10:26:00Z"/>
              </w:rPr>
            </w:pPr>
            <w:del w:id="3862" w:author="Administrator" w:date="2011-08-18T10:26:00Z">
              <w:r>
                <w:fldChar w:fldCharType="begin"/>
              </w:r>
              <w:r>
                <w:delInstrText xml:space="preserve"> HYPERLINK  \l "fld_Benchmark" </w:delInstrText>
              </w:r>
              <w:r>
                <w:fldChar w:fldCharType="separate"/>
              </w:r>
              <w:r w:rsidRPr="00BD0927">
                <w:rPr>
                  <w:rStyle w:val="Hyperlink"/>
                  <w:rFonts w:ascii="Times New Roman" w:hAnsi="Times New Roman"/>
                  <w:sz w:val="20"/>
                </w:rPr>
                <w:delText>Benchmark</w:delText>
              </w:r>
              <w:r>
                <w:fldChar w:fldCharType="end"/>
              </w:r>
            </w:del>
          </w:p>
        </w:tc>
      </w:tr>
      <w:tr w:rsidR="00512FC7" w:rsidRPr="00512FC7" w14:paraId="78B5FCDC" w14:textId="77777777" w:rsidTr="00533FE7">
        <w:tc>
          <w:tcPr>
            <w:tcW w:w="828" w:type="dxa"/>
            <w:shd w:val="clear" w:color="auto" w:fill="auto"/>
          </w:tcPr>
          <w:p w14:paraId="1D999647" w14:textId="77777777" w:rsidR="00512FC7" w:rsidRPr="00512FC7" w:rsidRDefault="00512FC7" w:rsidP="00533FE7">
            <w:r w:rsidRPr="00512FC7">
              <w:t>220</w:t>
            </w:r>
          </w:p>
        </w:tc>
        <w:tc>
          <w:tcPr>
            <w:tcW w:w="2699" w:type="dxa"/>
            <w:shd w:val="clear" w:color="auto" w:fill="auto"/>
          </w:tcPr>
          <w:p w14:paraId="2826EF45" w14:textId="77777777" w:rsidR="00512FC7" w:rsidRPr="00512FC7" w:rsidRDefault="00C411EF" w:rsidP="00533FE7">
            <w:hyperlink w:anchor="fld_BenchmarkCurveCurrency" w:history="1">
              <w:r w:rsidR="00512FC7" w:rsidRPr="00533FE7">
                <w:rPr>
                  <w:rStyle w:val="Hyperlink"/>
                  <w:rFonts w:ascii="Times New Roman" w:hAnsi="Times New Roman"/>
                  <w:sz w:val="20"/>
                </w:rPr>
                <w:t>BenchmarkCurveCurrency</w:t>
              </w:r>
            </w:hyperlink>
          </w:p>
        </w:tc>
      </w:tr>
      <w:tr w:rsidR="00512FC7" w:rsidRPr="00512FC7" w14:paraId="46FB1C25" w14:textId="77777777" w:rsidTr="00533FE7">
        <w:tc>
          <w:tcPr>
            <w:tcW w:w="828" w:type="dxa"/>
            <w:shd w:val="clear" w:color="auto" w:fill="auto"/>
          </w:tcPr>
          <w:p w14:paraId="78B2791B" w14:textId="77777777" w:rsidR="00512FC7" w:rsidRPr="00512FC7" w:rsidRDefault="00512FC7" w:rsidP="00533FE7">
            <w:r w:rsidRPr="00512FC7">
              <w:t>221</w:t>
            </w:r>
          </w:p>
        </w:tc>
        <w:tc>
          <w:tcPr>
            <w:tcW w:w="2699" w:type="dxa"/>
            <w:shd w:val="clear" w:color="auto" w:fill="auto"/>
          </w:tcPr>
          <w:p w14:paraId="71DD044E" w14:textId="77777777" w:rsidR="00512FC7" w:rsidRPr="00512FC7" w:rsidRDefault="00C411EF" w:rsidP="00533FE7">
            <w:hyperlink w:anchor="fld_BenchmarkCurveName" w:history="1">
              <w:r w:rsidR="00512FC7" w:rsidRPr="00533FE7">
                <w:rPr>
                  <w:rStyle w:val="Hyperlink"/>
                  <w:rFonts w:ascii="Times New Roman" w:hAnsi="Times New Roman"/>
                  <w:sz w:val="20"/>
                </w:rPr>
                <w:t>BenchmarkCurveName</w:t>
              </w:r>
            </w:hyperlink>
          </w:p>
        </w:tc>
      </w:tr>
      <w:tr w:rsidR="00512FC7" w:rsidRPr="00512FC7" w14:paraId="0042157B" w14:textId="77777777" w:rsidTr="00533FE7">
        <w:tc>
          <w:tcPr>
            <w:tcW w:w="828" w:type="dxa"/>
            <w:shd w:val="clear" w:color="auto" w:fill="auto"/>
          </w:tcPr>
          <w:p w14:paraId="2A73A25E" w14:textId="77777777" w:rsidR="00512FC7" w:rsidRPr="00512FC7" w:rsidRDefault="00512FC7" w:rsidP="00533FE7">
            <w:r w:rsidRPr="00512FC7">
              <w:t>222</w:t>
            </w:r>
          </w:p>
        </w:tc>
        <w:tc>
          <w:tcPr>
            <w:tcW w:w="2699" w:type="dxa"/>
            <w:shd w:val="clear" w:color="auto" w:fill="auto"/>
          </w:tcPr>
          <w:p w14:paraId="3128AB58" w14:textId="77777777" w:rsidR="00512FC7" w:rsidRPr="00512FC7" w:rsidRDefault="00C411EF" w:rsidP="00533FE7">
            <w:hyperlink w:anchor="fld_BenchmarkCurvePoint" w:history="1">
              <w:r w:rsidR="00512FC7" w:rsidRPr="00533FE7">
                <w:rPr>
                  <w:rStyle w:val="Hyperlink"/>
                  <w:rFonts w:ascii="Times New Roman" w:hAnsi="Times New Roman"/>
                  <w:sz w:val="20"/>
                </w:rPr>
                <w:t>BenchmarkCurvePoint</w:t>
              </w:r>
            </w:hyperlink>
          </w:p>
        </w:tc>
      </w:tr>
      <w:tr w:rsidR="00512FC7" w:rsidRPr="00512FC7" w14:paraId="0B0DF9B5" w14:textId="77777777" w:rsidTr="00533FE7">
        <w:tc>
          <w:tcPr>
            <w:tcW w:w="828" w:type="dxa"/>
            <w:shd w:val="clear" w:color="auto" w:fill="auto"/>
          </w:tcPr>
          <w:p w14:paraId="023EC03E" w14:textId="77777777" w:rsidR="00512FC7" w:rsidRPr="00512FC7" w:rsidRDefault="00512FC7" w:rsidP="00533FE7">
            <w:r w:rsidRPr="00512FC7">
              <w:t>223</w:t>
            </w:r>
          </w:p>
        </w:tc>
        <w:tc>
          <w:tcPr>
            <w:tcW w:w="2699" w:type="dxa"/>
            <w:shd w:val="clear" w:color="auto" w:fill="auto"/>
          </w:tcPr>
          <w:p w14:paraId="3C61B29D" w14:textId="77777777" w:rsidR="00512FC7" w:rsidRPr="00512FC7" w:rsidRDefault="00C411EF" w:rsidP="00533FE7">
            <w:hyperlink w:anchor="fld_CouponRate" w:history="1">
              <w:r w:rsidR="00512FC7" w:rsidRPr="00533FE7">
                <w:rPr>
                  <w:rStyle w:val="Hyperlink"/>
                  <w:rFonts w:ascii="Times New Roman" w:hAnsi="Times New Roman"/>
                  <w:sz w:val="20"/>
                </w:rPr>
                <w:t>CouponRate</w:t>
              </w:r>
            </w:hyperlink>
          </w:p>
        </w:tc>
      </w:tr>
      <w:tr w:rsidR="00512FC7" w:rsidRPr="00512FC7" w14:paraId="5119C55F" w14:textId="77777777" w:rsidTr="00533FE7">
        <w:tc>
          <w:tcPr>
            <w:tcW w:w="828" w:type="dxa"/>
            <w:shd w:val="clear" w:color="auto" w:fill="auto"/>
          </w:tcPr>
          <w:p w14:paraId="32314FA6" w14:textId="77777777" w:rsidR="00512FC7" w:rsidRPr="00512FC7" w:rsidRDefault="00512FC7" w:rsidP="00533FE7">
            <w:r w:rsidRPr="00512FC7">
              <w:t>224</w:t>
            </w:r>
          </w:p>
        </w:tc>
        <w:tc>
          <w:tcPr>
            <w:tcW w:w="2699" w:type="dxa"/>
            <w:shd w:val="clear" w:color="auto" w:fill="auto"/>
          </w:tcPr>
          <w:p w14:paraId="28C9644E" w14:textId="77777777" w:rsidR="00512FC7" w:rsidRPr="00512FC7" w:rsidRDefault="00C411EF" w:rsidP="00533FE7">
            <w:hyperlink w:anchor="fld_CouponPaymentDate" w:history="1">
              <w:r w:rsidR="00512FC7" w:rsidRPr="00533FE7">
                <w:rPr>
                  <w:rStyle w:val="Hyperlink"/>
                  <w:rFonts w:ascii="Times New Roman" w:hAnsi="Times New Roman"/>
                  <w:sz w:val="20"/>
                </w:rPr>
                <w:t>CouponPaymentDate</w:t>
              </w:r>
            </w:hyperlink>
          </w:p>
        </w:tc>
      </w:tr>
      <w:tr w:rsidR="00512FC7" w:rsidRPr="00512FC7" w14:paraId="18AD075E" w14:textId="77777777" w:rsidTr="00533FE7">
        <w:tc>
          <w:tcPr>
            <w:tcW w:w="828" w:type="dxa"/>
            <w:shd w:val="clear" w:color="auto" w:fill="auto"/>
          </w:tcPr>
          <w:p w14:paraId="64B5C0D3" w14:textId="77777777" w:rsidR="00512FC7" w:rsidRPr="00512FC7" w:rsidRDefault="00512FC7" w:rsidP="00533FE7">
            <w:r w:rsidRPr="00512FC7">
              <w:t>225</w:t>
            </w:r>
          </w:p>
        </w:tc>
        <w:tc>
          <w:tcPr>
            <w:tcW w:w="2699" w:type="dxa"/>
            <w:shd w:val="clear" w:color="auto" w:fill="auto"/>
          </w:tcPr>
          <w:p w14:paraId="2BB34D66" w14:textId="77777777" w:rsidR="00512FC7" w:rsidRPr="00512FC7" w:rsidRDefault="00C411EF" w:rsidP="00533FE7">
            <w:hyperlink w:anchor="fld_IssueDate" w:history="1">
              <w:r w:rsidR="00512FC7" w:rsidRPr="00533FE7">
                <w:rPr>
                  <w:rStyle w:val="Hyperlink"/>
                  <w:rFonts w:ascii="Times New Roman" w:hAnsi="Times New Roman"/>
                  <w:sz w:val="20"/>
                </w:rPr>
                <w:t>IssueDate</w:t>
              </w:r>
            </w:hyperlink>
          </w:p>
        </w:tc>
      </w:tr>
      <w:tr w:rsidR="00512FC7" w:rsidRPr="00512FC7" w14:paraId="416AD784" w14:textId="77777777" w:rsidTr="00533FE7">
        <w:tc>
          <w:tcPr>
            <w:tcW w:w="828" w:type="dxa"/>
            <w:shd w:val="clear" w:color="auto" w:fill="auto"/>
          </w:tcPr>
          <w:p w14:paraId="4100554C" w14:textId="77777777" w:rsidR="00512FC7" w:rsidRPr="00512FC7" w:rsidRDefault="00512FC7" w:rsidP="00533FE7">
            <w:r w:rsidRPr="00512FC7">
              <w:t>226</w:t>
            </w:r>
          </w:p>
        </w:tc>
        <w:tc>
          <w:tcPr>
            <w:tcW w:w="2699" w:type="dxa"/>
            <w:shd w:val="clear" w:color="auto" w:fill="auto"/>
          </w:tcPr>
          <w:p w14:paraId="44D52EA2" w14:textId="77777777" w:rsidR="00512FC7" w:rsidRPr="00512FC7" w:rsidRDefault="00C411EF" w:rsidP="00533FE7">
            <w:hyperlink w:anchor="fld_RepurchaseTerm" w:history="1">
              <w:r w:rsidR="00512FC7" w:rsidRPr="00533FE7">
                <w:rPr>
                  <w:rStyle w:val="Hyperlink"/>
                  <w:rFonts w:ascii="Times New Roman" w:hAnsi="Times New Roman"/>
                  <w:sz w:val="20"/>
                </w:rPr>
                <w:t>RepurchaseTerm</w:t>
              </w:r>
            </w:hyperlink>
          </w:p>
        </w:tc>
      </w:tr>
      <w:tr w:rsidR="00512FC7" w:rsidRPr="00512FC7" w14:paraId="79282749" w14:textId="77777777" w:rsidTr="00533FE7">
        <w:tc>
          <w:tcPr>
            <w:tcW w:w="828" w:type="dxa"/>
            <w:shd w:val="clear" w:color="auto" w:fill="auto"/>
          </w:tcPr>
          <w:p w14:paraId="3ADAB48D" w14:textId="77777777" w:rsidR="00512FC7" w:rsidRPr="00512FC7" w:rsidRDefault="00512FC7" w:rsidP="00533FE7">
            <w:r w:rsidRPr="00512FC7">
              <w:t>227</w:t>
            </w:r>
          </w:p>
        </w:tc>
        <w:tc>
          <w:tcPr>
            <w:tcW w:w="2699" w:type="dxa"/>
            <w:shd w:val="clear" w:color="auto" w:fill="auto"/>
          </w:tcPr>
          <w:p w14:paraId="734D57A4" w14:textId="77777777" w:rsidR="00512FC7" w:rsidRPr="00512FC7" w:rsidRDefault="00C411EF" w:rsidP="00533FE7">
            <w:hyperlink w:anchor="fld_RepurchaseRate" w:history="1">
              <w:r w:rsidR="00512FC7" w:rsidRPr="00533FE7">
                <w:rPr>
                  <w:rStyle w:val="Hyperlink"/>
                  <w:rFonts w:ascii="Times New Roman" w:hAnsi="Times New Roman"/>
                  <w:sz w:val="20"/>
                </w:rPr>
                <w:t>RepurchaseRate</w:t>
              </w:r>
            </w:hyperlink>
          </w:p>
        </w:tc>
      </w:tr>
      <w:tr w:rsidR="00512FC7" w:rsidRPr="00512FC7" w14:paraId="2BD45AFE" w14:textId="77777777" w:rsidTr="00533FE7">
        <w:tc>
          <w:tcPr>
            <w:tcW w:w="828" w:type="dxa"/>
            <w:shd w:val="clear" w:color="auto" w:fill="auto"/>
          </w:tcPr>
          <w:p w14:paraId="14780D57" w14:textId="77777777" w:rsidR="00512FC7" w:rsidRPr="00512FC7" w:rsidRDefault="00512FC7" w:rsidP="00533FE7">
            <w:r w:rsidRPr="00512FC7">
              <w:t>228</w:t>
            </w:r>
          </w:p>
        </w:tc>
        <w:tc>
          <w:tcPr>
            <w:tcW w:w="2699" w:type="dxa"/>
            <w:shd w:val="clear" w:color="auto" w:fill="auto"/>
          </w:tcPr>
          <w:p w14:paraId="5CA472C8" w14:textId="77777777" w:rsidR="00512FC7" w:rsidRPr="00512FC7" w:rsidRDefault="00C411EF" w:rsidP="00533FE7">
            <w:hyperlink w:anchor="fld_Factor" w:history="1">
              <w:r w:rsidR="00512FC7" w:rsidRPr="00533FE7">
                <w:rPr>
                  <w:rStyle w:val="Hyperlink"/>
                  <w:rFonts w:ascii="Times New Roman" w:hAnsi="Times New Roman"/>
                  <w:sz w:val="20"/>
                </w:rPr>
                <w:t>Factor</w:t>
              </w:r>
            </w:hyperlink>
          </w:p>
        </w:tc>
      </w:tr>
      <w:tr w:rsidR="00512FC7" w:rsidRPr="00512FC7" w14:paraId="0F96249C" w14:textId="77777777" w:rsidTr="00533FE7">
        <w:tc>
          <w:tcPr>
            <w:tcW w:w="828" w:type="dxa"/>
            <w:shd w:val="clear" w:color="auto" w:fill="auto"/>
          </w:tcPr>
          <w:p w14:paraId="0CB3912D" w14:textId="77777777" w:rsidR="00512FC7" w:rsidRPr="00512FC7" w:rsidRDefault="00512FC7" w:rsidP="00533FE7">
            <w:r w:rsidRPr="00512FC7">
              <w:t>229</w:t>
            </w:r>
          </w:p>
        </w:tc>
        <w:tc>
          <w:tcPr>
            <w:tcW w:w="2699" w:type="dxa"/>
            <w:shd w:val="clear" w:color="auto" w:fill="auto"/>
          </w:tcPr>
          <w:p w14:paraId="5FD52916" w14:textId="77777777" w:rsidR="00512FC7" w:rsidRPr="00512FC7" w:rsidRDefault="00C411EF" w:rsidP="00533FE7">
            <w:hyperlink w:anchor="fld_TradeOriginationDate" w:history="1">
              <w:r w:rsidR="00512FC7" w:rsidRPr="00533FE7">
                <w:rPr>
                  <w:rStyle w:val="Hyperlink"/>
                  <w:rFonts w:ascii="Times New Roman" w:hAnsi="Times New Roman"/>
                  <w:sz w:val="20"/>
                </w:rPr>
                <w:t>TradeOriginationDate</w:t>
              </w:r>
            </w:hyperlink>
          </w:p>
        </w:tc>
      </w:tr>
      <w:tr w:rsidR="00512FC7" w:rsidRPr="00512FC7" w14:paraId="34AC9F83" w14:textId="77777777" w:rsidTr="00533FE7">
        <w:tc>
          <w:tcPr>
            <w:tcW w:w="828" w:type="dxa"/>
            <w:shd w:val="clear" w:color="auto" w:fill="auto"/>
          </w:tcPr>
          <w:p w14:paraId="0E073291" w14:textId="77777777" w:rsidR="00512FC7" w:rsidRPr="00512FC7" w:rsidRDefault="00512FC7" w:rsidP="00533FE7">
            <w:r w:rsidRPr="00512FC7">
              <w:t>230</w:t>
            </w:r>
          </w:p>
        </w:tc>
        <w:tc>
          <w:tcPr>
            <w:tcW w:w="2699" w:type="dxa"/>
            <w:shd w:val="clear" w:color="auto" w:fill="auto"/>
          </w:tcPr>
          <w:p w14:paraId="452B9980" w14:textId="77777777" w:rsidR="00512FC7" w:rsidRPr="00512FC7" w:rsidRDefault="00C411EF" w:rsidP="00533FE7">
            <w:hyperlink w:anchor="fld_ExDate" w:history="1">
              <w:r w:rsidR="00512FC7" w:rsidRPr="00533FE7">
                <w:rPr>
                  <w:rStyle w:val="Hyperlink"/>
                  <w:rFonts w:ascii="Times New Roman" w:hAnsi="Times New Roman"/>
                  <w:sz w:val="20"/>
                </w:rPr>
                <w:t>ExDate</w:t>
              </w:r>
            </w:hyperlink>
          </w:p>
        </w:tc>
      </w:tr>
      <w:tr w:rsidR="00512FC7" w:rsidRPr="00512FC7" w14:paraId="5AD25C2E" w14:textId="77777777" w:rsidTr="00533FE7">
        <w:tc>
          <w:tcPr>
            <w:tcW w:w="828" w:type="dxa"/>
            <w:shd w:val="clear" w:color="auto" w:fill="auto"/>
          </w:tcPr>
          <w:p w14:paraId="5D704086" w14:textId="77777777" w:rsidR="00512FC7" w:rsidRPr="00512FC7" w:rsidRDefault="00512FC7" w:rsidP="00533FE7">
            <w:r w:rsidRPr="00512FC7">
              <w:t>231</w:t>
            </w:r>
          </w:p>
        </w:tc>
        <w:tc>
          <w:tcPr>
            <w:tcW w:w="2699" w:type="dxa"/>
            <w:shd w:val="clear" w:color="auto" w:fill="auto"/>
          </w:tcPr>
          <w:p w14:paraId="36685003" w14:textId="77777777" w:rsidR="00512FC7" w:rsidRPr="00512FC7" w:rsidRDefault="00C411EF" w:rsidP="00533FE7">
            <w:hyperlink w:anchor="fld_ContractMultiplier" w:history="1">
              <w:r w:rsidR="00512FC7" w:rsidRPr="00533FE7">
                <w:rPr>
                  <w:rStyle w:val="Hyperlink"/>
                  <w:rFonts w:ascii="Times New Roman" w:hAnsi="Times New Roman"/>
                  <w:sz w:val="20"/>
                </w:rPr>
                <w:t>ContractMultiplier</w:t>
              </w:r>
            </w:hyperlink>
          </w:p>
        </w:tc>
      </w:tr>
      <w:tr w:rsidR="00512FC7" w:rsidRPr="00512FC7" w14:paraId="1411DA39" w14:textId="77777777" w:rsidTr="00533FE7">
        <w:tc>
          <w:tcPr>
            <w:tcW w:w="828" w:type="dxa"/>
            <w:shd w:val="clear" w:color="auto" w:fill="auto"/>
          </w:tcPr>
          <w:p w14:paraId="5327296D" w14:textId="77777777" w:rsidR="00512FC7" w:rsidRPr="00512FC7" w:rsidRDefault="00512FC7" w:rsidP="00533FE7">
            <w:r w:rsidRPr="00512FC7">
              <w:t>232</w:t>
            </w:r>
          </w:p>
        </w:tc>
        <w:tc>
          <w:tcPr>
            <w:tcW w:w="2699" w:type="dxa"/>
            <w:shd w:val="clear" w:color="auto" w:fill="auto"/>
          </w:tcPr>
          <w:p w14:paraId="206D16D6" w14:textId="77777777" w:rsidR="00512FC7" w:rsidRPr="00512FC7" w:rsidRDefault="00C411EF" w:rsidP="00533FE7">
            <w:hyperlink w:anchor="fld_NoStipulations" w:history="1">
              <w:r w:rsidR="00512FC7" w:rsidRPr="00533FE7">
                <w:rPr>
                  <w:rStyle w:val="Hyperlink"/>
                  <w:rFonts w:ascii="Times New Roman" w:hAnsi="Times New Roman"/>
                  <w:sz w:val="20"/>
                </w:rPr>
                <w:t>NoStipulations</w:t>
              </w:r>
            </w:hyperlink>
          </w:p>
        </w:tc>
      </w:tr>
      <w:tr w:rsidR="00512FC7" w:rsidRPr="00512FC7" w14:paraId="16B5F9F2" w14:textId="77777777" w:rsidTr="00533FE7">
        <w:tc>
          <w:tcPr>
            <w:tcW w:w="828" w:type="dxa"/>
            <w:shd w:val="clear" w:color="auto" w:fill="auto"/>
          </w:tcPr>
          <w:p w14:paraId="0BED8551" w14:textId="77777777" w:rsidR="00512FC7" w:rsidRPr="00512FC7" w:rsidRDefault="00512FC7" w:rsidP="00533FE7">
            <w:r w:rsidRPr="00512FC7">
              <w:t>233</w:t>
            </w:r>
          </w:p>
        </w:tc>
        <w:tc>
          <w:tcPr>
            <w:tcW w:w="2699" w:type="dxa"/>
            <w:shd w:val="clear" w:color="auto" w:fill="auto"/>
          </w:tcPr>
          <w:p w14:paraId="32202847" w14:textId="77777777" w:rsidR="00512FC7" w:rsidRPr="00512FC7" w:rsidRDefault="00C411EF" w:rsidP="00533FE7">
            <w:hyperlink w:anchor="fld_StipulationType" w:history="1">
              <w:r w:rsidR="00512FC7" w:rsidRPr="00533FE7">
                <w:rPr>
                  <w:rStyle w:val="Hyperlink"/>
                  <w:rFonts w:ascii="Times New Roman" w:hAnsi="Times New Roman"/>
                  <w:sz w:val="20"/>
                </w:rPr>
                <w:t>StipulationType</w:t>
              </w:r>
            </w:hyperlink>
          </w:p>
        </w:tc>
      </w:tr>
      <w:tr w:rsidR="00512FC7" w:rsidRPr="00512FC7" w14:paraId="36270822" w14:textId="77777777" w:rsidTr="00533FE7">
        <w:tc>
          <w:tcPr>
            <w:tcW w:w="828" w:type="dxa"/>
            <w:shd w:val="clear" w:color="auto" w:fill="auto"/>
          </w:tcPr>
          <w:p w14:paraId="5E427DB2" w14:textId="77777777" w:rsidR="00512FC7" w:rsidRPr="00512FC7" w:rsidRDefault="00512FC7" w:rsidP="00533FE7">
            <w:r w:rsidRPr="00512FC7">
              <w:t>234</w:t>
            </w:r>
          </w:p>
        </w:tc>
        <w:tc>
          <w:tcPr>
            <w:tcW w:w="2699" w:type="dxa"/>
            <w:shd w:val="clear" w:color="auto" w:fill="auto"/>
          </w:tcPr>
          <w:p w14:paraId="37DD0C20" w14:textId="77777777" w:rsidR="00512FC7" w:rsidRPr="00512FC7" w:rsidRDefault="00C411EF" w:rsidP="00533FE7">
            <w:hyperlink w:anchor="fld_StipulationValue" w:history="1">
              <w:r w:rsidR="00512FC7" w:rsidRPr="00533FE7">
                <w:rPr>
                  <w:rStyle w:val="Hyperlink"/>
                  <w:rFonts w:ascii="Times New Roman" w:hAnsi="Times New Roman"/>
                  <w:sz w:val="20"/>
                </w:rPr>
                <w:t>StipulationValue</w:t>
              </w:r>
            </w:hyperlink>
          </w:p>
        </w:tc>
      </w:tr>
      <w:tr w:rsidR="00512FC7" w:rsidRPr="00512FC7" w14:paraId="4CB21CF8" w14:textId="77777777" w:rsidTr="00533FE7">
        <w:tc>
          <w:tcPr>
            <w:tcW w:w="828" w:type="dxa"/>
            <w:shd w:val="clear" w:color="auto" w:fill="auto"/>
          </w:tcPr>
          <w:p w14:paraId="126FD865" w14:textId="77777777" w:rsidR="00512FC7" w:rsidRPr="00512FC7" w:rsidRDefault="00512FC7" w:rsidP="00533FE7">
            <w:r w:rsidRPr="00512FC7">
              <w:t>235</w:t>
            </w:r>
          </w:p>
        </w:tc>
        <w:tc>
          <w:tcPr>
            <w:tcW w:w="2699" w:type="dxa"/>
            <w:shd w:val="clear" w:color="auto" w:fill="auto"/>
          </w:tcPr>
          <w:p w14:paraId="67CD5E93" w14:textId="77777777" w:rsidR="00512FC7" w:rsidRPr="00512FC7" w:rsidRDefault="00C411EF" w:rsidP="00533FE7">
            <w:hyperlink w:anchor="fld_YieldType" w:history="1">
              <w:r w:rsidR="00512FC7" w:rsidRPr="00533FE7">
                <w:rPr>
                  <w:rStyle w:val="Hyperlink"/>
                  <w:rFonts w:ascii="Times New Roman" w:hAnsi="Times New Roman"/>
                  <w:sz w:val="20"/>
                </w:rPr>
                <w:t>YieldType</w:t>
              </w:r>
            </w:hyperlink>
          </w:p>
        </w:tc>
      </w:tr>
      <w:tr w:rsidR="00512FC7" w:rsidRPr="00512FC7" w14:paraId="07DCAA9E" w14:textId="77777777" w:rsidTr="00533FE7">
        <w:tc>
          <w:tcPr>
            <w:tcW w:w="828" w:type="dxa"/>
            <w:shd w:val="clear" w:color="auto" w:fill="auto"/>
          </w:tcPr>
          <w:p w14:paraId="680E41B0" w14:textId="77777777" w:rsidR="00512FC7" w:rsidRPr="00512FC7" w:rsidRDefault="00512FC7" w:rsidP="00533FE7">
            <w:r w:rsidRPr="00512FC7">
              <w:t>236</w:t>
            </w:r>
          </w:p>
        </w:tc>
        <w:tc>
          <w:tcPr>
            <w:tcW w:w="2699" w:type="dxa"/>
            <w:shd w:val="clear" w:color="auto" w:fill="auto"/>
          </w:tcPr>
          <w:p w14:paraId="05FAF6DA" w14:textId="77777777" w:rsidR="00512FC7" w:rsidRPr="00512FC7" w:rsidRDefault="00C411EF" w:rsidP="00533FE7">
            <w:hyperlink w:anchor="fld_Yield" w:history="1">
              <w:r w:rsidR="00512FC7" w:rsidRPr="00533FE7">
                <w:rPr>
                  <w:rStyle w:val="Hyperlink"/>
                  <w:rFonts w:ascii="Times New Roman" w:hAnsi="Times New Roman"/>
                  <w:sz w:val="20"/>
                </w:rPr>
                <w:t>Yield</w:t>
              </w:r>
            </w:hyperlink>
          </w:p>
        </w:tc>
      </w:tr>
      <w:tr w:rsidR="00512FC7" w:rsidRPr="00512FC7" w14:paraId="67CFCA17" w14:textId="77777777" w:rsidTr="00533FE7">
        <w:tc>
          <w:tcPr>
            <w:tcW w:w="828" w:type="dxa"/>
            <w:shd w:val="clear" w:color="auto" w:fill="auto"/>
          </w:tcPr>
          <w:p w14:paraId="378A2353" w14:textId="77777777" w:rsidR="00512FC7" w:rsidRPr="00512FC7" w:rsidRDefault="00512FC7" w:rsidP="00533FE7">
            <w:r w:rsidRPr="00512FC7">
              <w:t>237</w:t>
            </w:r>
          </w:p>
        </w:tc>
        <w:tc>
          <w:tcPr>
            <w:tcW w:w="2699" w:type="dxa"/>
            <w:shd w:val="clear" w:color="auto" w:fill="auto"/>
          </w:tcPr>
          <w:p w14:paraId="4979FC45" w14:textId="77777777" w:rsidR="00512FC7" w:rsidRPr="00512FC7" w:rsidRDefault="00C411EF" w:rsidP="00533FE7">
            <w:hyperlink w:anchor="fld_TotalTakedown" w:history="1">
              <w:r w:rsidR="00512FC7" w:rsidRPr="00533FE7">
                <w:rPr>
                  <w:rStyle w:val="Hyperlink"/>
                  <w:rFonts w:ascii="Times New Roman" w:hAnsi="Times New Roman"/>
                  <w:sz w:val="20"/>
                </w:rPr>
                <w:t>TotalTakedown</w:t>
              </w:r>
            </w:hyperlink>
          </w:p>
        </w:tc>
      </w:tr>
      <w:tr w:rsidR="00512FC7" w:rsidRPr="00512FC7" w14:paraId="00804FD3" w14:textId="77777777" w:rsidTr="00533FE7">
        <w:tc>
          <w:tcPr>
            <w:tcW w:w="828" w:type="dxa"/>
            <w:shd w:val="clear" w:color="auto" w:fill="auto"/>
          </w:tcPr>
          <w:p w14:paraId="2988CB32" w14:textId="77777777" w:rsidR="00512FC7" w:rsidRPr="00512FC7" w:rsidRDefault="00512FC7" w:rsidP="00533FE7">
            <w:r w:rsidRPr="00512FC7">
              <w:t>238</w:t>
            </w:r>
          </w:p>
        </w:tc>
        <w:tc>
          <w:tcPr>
            <w:tcW w:w="2699" w:type="dxa"/>
            <w:shd w:val="clear" w:color="auto" w:fill="auto"/>
          </w:tcPr>
          <w:p w14:paraId="7FE7F3C9" w14:textId="77777777" w:rsidR="00512FC7" w:rsidRPr="00512FC7" w:rsidRDefault="00C411EF" w:rsidP="00533FE7">
            <w:hyperlink w:anchor="fld_Concession" w:history="1">
              <w:r w:rsidR="00512FC7" w:rsidRPr="00533FE7">
                <w:rPr>
                  <w:rStyle w:val="Hyperlink"/>
                  <w:rFonts w:ascii="Times New Roman" w:hAnsi="Times New Roman"/>
                  <w:sz w:val="20"/>
                </w:rPr>
                <w:t>Concession</w:t>
              </w:r>
            </w:hyperlink>
          </w:p>
        </w:tc>
      </w:tr>
      <w:tr w:rsidR="00512FC7" w:rsidRPr="00512FC7" w14:paraId="3B65218D" w14:textId="77777777" w:rsidTr="00533FE7">
        <w:tc>
          <w:tcPr>
            <w:tcW w:w="828" w:type="dxa"/>
            <w:shd w:val="clear" w:color="auto" w:fill="auto"/>
          </w:tcPr>
          <w:p w14:paraId="5582F10C" w14:textId="77777777" w:rsidR="00512FC7" w:rsidRPr="00512FC7" w:rsidRDefault="00512FC7" w:rsidP="00533FE7">
            <w:r w:rsidRPr="00512FC7">
              <w:t>239</w:t>
            </w:r>
          </w:p>
        </w:tc>
        <w:tc>
          <w:tcPr>
            <w:tcW w:w="2699" w:type="dxa"/>
            <w:shd w:val="clear" w:color="auto" w:fill="auto"/>
          </w:tcPr>
          <w:p w14:paraId="1B663753" w14:textId="77777777" w:rsidR="00512FC7" w:rsidRPr="00512FC7" w:rsidRDefault="00C411EF" w:rsidP="00533FE7">
            <w:hyperlink w:anchor="fld_RepoCollateralSecurityType" w:history="1">
              <w:r w:rsidR="00512FC7" w:rsidRPr="00533FE7">
                <w:rPr>
                  <w:rStyle w:val="Hyperlink"/>
                  <w:rFonts w:ascii="Times New Roman" w:hAnsi="Times New Roman"/>
                  <w:sz w:val="20"/>
                </w:rPr>
                <w:t>RepoCollateralSecurityType</w:t>
              </w:r>
            </w:hyperlink>
          </w:p>
        </w:tc>
      </w:tr>
      <w:tr w:rsidR="00512FC7" w:rsidRPr="00512FC7" w14:paraId="4A67D4A7" w14:textId="77777777" w:rsidTr="00533FE7">
        <w:tc>
          <w:tcPr>
            <w:tcW w:w="828" w:type="dxa"/>
            <w:shd w:val="clear" w:color="auto" w:fill="auto"/>
          </w:tcPr>
          <w:p w14:paraId="31C4F31E" w14:textId="77777777" w:rsidR="00512FC7" w:rsidRPr="00512FC7" w:rsidRDefault="00512FC7" w:rsidP="00533FE7">
            <w:r w:rsidRPr="00512FC7">
              <w:t>240</w:t>
            </w:r>
          </w:p>
        </w:tc>
        <w:tc>
          <w:tcPr>
            <w:tcW w:w="2699" w:type="dxa"/>
            <w:shd w:val="clear" w:color="auto" w:fill="auto"/>
          </w:tcPr>
          <w:p w14:paraId="6BAF9804" w14:textId="77777777" w:rsidR="00512FC7" w:rsidRPr="00512FC7" w:rsidRDefault="00C411EF" w:rsidP="00533FE7">
            <w:hyperlink w:anchor="fld_RedemptionDate" w:history="1">
              <w:r w:rsidR="00512FC7" w:rsidRPr="00533FE7">
                <w:rPr>
                  <w:rStyle w:val="Hyperlink"/>
                  <w:rFonts w:ascii="Times New Roman" w:hAnsi="Times New Roman"/>
                  <w:sz w:val="20"/>
                </w:rPr>
                <w:t>RedemptionDate</w:t>
              </w:r>
            </w:hyperlink>
          </w:p>
        </w:tc>
      </w:tr>
      <w:tr w:rsidR="00512FC7" w:rsidRPr="00512FC7" w14:paraId="05AA85E3" w14:textId="77777777" w:rsidTr="00533FE7">
        <w:tc>
          <w:tcPr>
            <w:tcW w:w="828" w:type="dxa"/>
            <w:shd w:val="clear" w:color="auto" w:fill="auto"/>
          </w:tcPr>
          <w:p w14:paraId="0C55E69C" w14:textId="77777777" w:rsidR="00512FC7" w:rsidRPr="00512FC7" w:rsidRDefault="00512FC7" w:rsidP="00533FE7">
            <w:r w:rsidRPr="00512FC7">
              <w:t>241</w:t>
            </w:r>
          </w:p>
        </w:tc>
        <w:tc>
          <w:tcPr>
            <w:tcW w:w="2699" w:type="dxa"/>
            <w:shd w:val="clear" w:color="auto" w:fill="auto"/>
          </w:tcPr>
          <w:p w14:paraId="567C9D47" w14:textId="77777777" w:rsidR="00512FC7" w:rsidRPr="00512FC7" w:rsidRDefault="00C411EF" w:rsidP="00533FE7">
            <w:hyperlink w:anchor="fld_UnderlyingCouponPaymentDate" w:history="1">
              <w:r w:rsidR="00512FC7" w:rsidRPr="00533FE7">
                <w:rPr>
                  <w:rStyle w:val="Hyperlink"/>
                  <w:rFonts w:ascii="Times New Roman" w:hAnsi="Times New Roman"/>
                  <w:sz w:val="20"/>
                </w:rPr>
                <w:t>UnderlyingCouponPaymentDate</w:t>
              </w:r>
            </w:hyperlink>
          </w:p>
        </w:tc>
      </w:tr>
      <w:tr w:rsidR="00512FC7" w:rsidRPr="00512FC7" w14:paraId="1A3B4AD0" w14:textId="77777777" w:rsidTr="00533FE7">
        <w:tc>
          <w:tcPr>
            <w:tcW w:w="828" w:type="dxa"/>
            <w:shd w:val="clear" w:color="auto" w:fill="auto"/>
          </w:tcPr>
          <w:p w14:paraId="79DF07D0" w14:textId="77777777" w:rsidR="00512FC7" w:rsidRPr="00512FC7" w:rsidRDefault="00512FC7" w:rsidP="00533FE7">
            <w:r w:rsidRPr="00512FC7">
              <w:t>242</w:t>
            </w:r>
          </w:p>
        </w:tc>
        <w:tc>
          <w:tcPr>
            <w:tcW w:w="2699" w:type="dxa"/>
            <w:shd w:val="clear" w:color="auto" w:fill="auto"/>
          </w:tcPr>
          <w:p w14:paraId="7C3BB929" w14:textId="77777777" w:rsidR="00512FC7" w:rsidRPr="00512FC7" w:rsidRDefault="00C411EF" w:rsidP="00533FE7">
            <w:hyperlink w:anchor="fld_UnderlyingIssueDate" w:history="1">
              <w:r w:rsidR="00512FC7" w:rsidRPr="00533FE7">
                <w:rPr>
                  <w:rStyle w:val="Hyperlink"/>
                  <w:rFonts w:ascii="Times New Roman" w:hAnsi="Times New Roman"/>
                  <w:sz w:val="20"/>
                </w:rPr>
                <w:t>UnderlyingIssueDate</w:t>
              </w:r>
            </w:hyperlink>
          </w:p>
        </w:tc>
      </w:tr>
      <w:tr w:rsidR="00512FC7" w:rsidRPr="00512FC7" w14:paraId="73CB06C3" w14:textId="77777777" w:rsidTr="00533FE7">
        <w:tc>
          <w:tcPr>
            <w:tcW w:w="828" w:type="dxa"/>
            <w:shd w:val="clear" w:color="auto" w:fill="auto"/>
          </w:tcPr>
          <w:p w14:paraId="6FB1DD35" w14:textId="77777777" w:rsidR="00512FC7" w:rsidRPr="00512FC7" w:rsidRDefault="00512FC7" w:rsidP="00533FE7">
            <w:r w:rsidRPr="00512FC7">
              <w:t>243</w:t>
            </w:r>
          </w:p>
        </w:tc>
        <w:tc>
          <w:tcPr>
            <w:tcW w:w="2699" w:type="dxa"/>
            <w:shd w:val="clear" w:color="auto" w:fill="auto"/>
          </w:tcPr>
          <w:p w14:paraId="15803DAE" w14:textId="77777777" w:rsidR="00512FC7" w:rsidRPr="00512FC7" w:rsidRDefault="00C411EF" w:rsidP="00533FE7">
            <w:hyperlink w:anchor="fld_UnderlyingRepoCollateralSecurityType" w:history="1">
              <w:r w:rsidR="00512FC7" w:rsidRPr="00533FE7">
                <w:rPr>
                  <w:rStyle w:val="Hyperlink"/>
                  <w:rFonts w:ascii="Times New Roman" w:hAnsi="Times New Roman"/>
                  <w:sz w:val="20"/>
                </w:rPr>
                <w:t>UnderlyingRepoCollateralSecurityType</w:t>
              </w:r>
            </w:hyperlink>
          </w:p>
        </w:tc>
      </w:tr>
      <w:tr w:rsidR="00512FC7" w:rsidRPr="00512FC7" w14:paraId="6A4BA83B" w14:textId="77777777" w:rsidTr="00533FE7">
        <w:tc>
          <w:tcPr>
            <w:tcW w:w="828" w:type="dxa"/>
            <w:shd w:val="clear" w:color="auto" w:fill="auto"/>
          </w:tcPr>
          <w:p w14:paraId="4ECF5CC7" w14:textId="77777777" w:rsidR="00512FC7" w:rsidRPr="00512FC7" w:rsidRDefault="00512FC7" w:rsidP="00533FE7">
            <w:r w:rsidRPr="00512FC7">
              <w:t>244</w:t>
            </w:r>
          </w:p>
        </w:tc>
        <w:tc>
          <w:tcPr>
            <w:tcW w:w="2699" w:type="dxa"/>
            <w:shd w:val="clear" w:color="auto" w:fill="auto"/>
          </w:tcPr>
          <w:p w14:paraId="0427148A" w14:textId="77777777" w:rsidR="00512FC7" w:rsidRPr="00512FC7" w:rsidRDefault="00C411EF" w:rsidP="00533FE7">
            <w:hyperlink w:anchor="fld_UnderlyingRepurchaseTerm" w:history="1">
              <w:r w:rsidR="00512FC7" w:rsidRPr="00533FE7">
                <w:rPr>
                  <w:rStyle w:val="Hyperlink"/>
                  <w:rFonts w:ascii="Times New Roman" w:hAnsi="Times New Roman"/>
                  <w:sz w:val="20"/>
                </w:rPr>
                <w:t>UnderlyingRepurchaseTerm</w:t>
              </w:r>
            </w:hyperlink>
          </w:p>
        </w:tc>
      </w:tr>
      <w:tr w:rsidR="00512FC7" w:rsidRPr="00512FC7" w14:paraId="460C4EBE" w14:textId="77777777" w:rsidTr="00533FE7">
        <w:tc>
          <w:tcPr>
            <w:tcW w:w="828" w:type="dxa"/>
            <w:shd w:val="clear" w:color="auto" w:fill="auto"/>
          </w:tcPr>
          <w:p w14:paraId="7381BED1" w14:textId="77777777" w:rsidR="00512FC7" w:rsidRPr="00512FC7" w:rsidRDefault="00512FC7" w:rsidP="00533FE7">
            <w:r w:rsidRPr="00512FC7">
              <w:t>245</w:t>
            </w:r>
          </w:p>
        </w:tc>
        <w:tc>
          <w:tcPr>
            <w:tcW w:w="2699" w:type="dxa"/>
            <w:shd w:val="clear" w:color="auto" w:fill="auto"/>
          </w:tcPr>
          <w:p w14:paraId="53823A88" w14:textId="77777777" w:rsidR="00512FC7" w:rsidRPr="00512FC7" w:rsidRDefault="00C411EF" w:rsidP="00533FE7">
            <w:hyperlink w:anchor="fld_UnderlyingRepurchaseRate" w:history="1">
              <w:r w:rsidR="00512FC7" w:rsidRPr="00533FE7">
                <w:rPr>
                  <w:rStyle w:val="Hyperlink"/>
                  <w:rFonts w:ascii="Times New Roman" w:hAnsi="Times New Roman"/>
                  <w:sz w:val="20"/>
                </w:rPr>
                <w:t>UnderlyingRepurchaseRate</w:t>
              </w:r>
            </w:hyperlink>
          </w:p>
        </w:tc>
      </w:tr>
      <w:tr w:rsidR="00512FC7" w:rsidRPr="00512FC7" w14:paraId="31A739E3" w14:textId="77777777" w:rsidTr="00533FE7">
        <w:tc>
          <w:tcPr>
            <w:tcW w:w="828" w:type="dxa"/>
            <w:shd w:val="clear" w:color="auto" w:fill="auto"/>
          </w:tcPr>
          <w:p w14:paraId="6135B8F8" w14:textId="77777777" w:rsidR="00512FC7" w:rsidRPr="00512FC7" w:rsidRDefault="00512FC7" w:rsidP="00533FE7">
            <w:r w:rsidRPr="00512FC7">
              <w:t>246</w:t>
            </w:r>
          </w:p>
        </w:tc>
        <w:tc>
          <w:tcPr>
            <w:tcW w:w="2699" w:type="dxa"/>
            <w:shd w:val="clear" w:color="auto" w:fill="auto"/>
          </w:tcPr>
          <w:p w14:paraId="6505FC26" w14:textId="77777777" w:rsidR="00512FC7" w:rsidRPr="00512FC7" w:rsidRDefault="00C411EF" w:rsidP="00533FE7">
            <w:hyperlink w:anchor="fld_UnderlyingFactor" w:history="1">
              <w:r w:rsidR="00512FC7" w:rsidRPr="00533FE7">
                <w:rPr>
                  <w:rStyle w:val="Hyperlink"/>
                  <w:rFonts w:ascii="Times New Roman" w:hAnsi="Times New Roman"/>
                  <w:sz w:val="20"/>
                </w:rPr>
                <w:t>UnderlyingFactor</w:t>
              </w:r>
            </w:hyperlink>
          </w:p>
        </w:tc>
      </w:tr>
      <w:tr w:rsidR="00512FC7" w:rsidRPr="00512FC7" w14:paraId="7523C6A2" w14:textId="77777777" w:rsidTr="00533FE7">
        <w:tc>
          <w:tcPr>
            <w:tcW w:w="828" w:type="dxa"/>
            <w:shd w:val="clear" w:color="auto" w:fill="auto"/>
          </w:tcPr>
          <w:p w14:paraId="77648B82" w14:textId="77777777" w:rsidR="00512FC7" w:rsidRPr="00512FC7" w:rsidRDefault="00512FC7" w:rsidP="00533FE7">
            <w:r w:rsidRPr="00512FC7">
              <w:t>247</w:t>
            </w:r>
          </w:p>
        </w:tc>
        <w:tc>
          <w:tcPr>
            <w:tcW w:w="2699" w:type="dxa"/>
            <w:shd w:val="clear" w:color="auto" w:fill="auto"/>
          </w:tcPr>
          <w:p w14:paraId="6748F675" w14:textId="77777777" w:rsidR="00512FC7" w:rsidRPr="00512FC7" w:rsidRDefault="00C411EF" w:rsidP="00533FE7">
            <w:hyperlink w:anchor="fld_UnderlyingRedemptionDate" w:history="1">
              <w:r w:rsidR="00512FC7" w:rsidRPr="00533FE7">
                <w:rPr>
                  <w:rStyle w:val="Hyperlink"/>
                  <w:rFonts w:ascii="Times New Roman" w:hAnsi="Times New Roman"/>
                  <w:sz w:val="20"/>
                </w:rPr>
                <w:t>UnderlyingRedemptionDate</w:t>
              </w:r>
            </w:hyperlink>
          </w:p>
        </w:tc>
      </w:tr>
      <w:tr w:rsidR="00512FC7" w:rsidRPr="00512FC7" w14:paraId="4BBCCE2B" w14:textId="77777777" w:rsidTr="00533FE7">
        <w:tc>
          <w:tcPr>
            <w:tcW w:w="828" w:type="dxa"/>
            <w:shd w:val="clear" w:color="auto" w:fill="auto"/>
          </w:tcPr>
          <w:p w14:paraId="788836C6" w14:textId="77777777" w:rsidR="00512FC7" w:rsidRPr="00512FC7" w:rsidRDefault="00512FC7" w:rsidP="00533FE7">
            <w:r w:rsidRPr="00512FC7">
              <w:t>248</w:t>
            </w:r>
          </w:p>
        </w:tc>
        <w:tc>
          <w:tcPr>
            <w:tcW w:w="2699" w:type="dxa"/>
            <w:shd w:val="clear" w:color="auto" w:fill="auto"/>
          </w:tcPr>
          <w:p w14:paraId="1CAA48F0" w14:textId="77777777" w:rsidR="00512FC7" w:rsidRPr="00512FC7" w:rsidRDefault="00C411EF" w:rsidP="00533FE7">
            <w:hyperlink w:anchor="fld_LegCouponPaymentDate" w:history="1">
              <w:r w:rsidR="00512FC7" w:rsidRPr="00533FE7">
                <w:rPr>
                  <w:rStyle w:val="Hyperlink"/>
                  <w:rFonts w:ascii="Times New Roman" w:hAnsi="Times New Roman"/>
                  <w:sz w:val="20"/>
                </w:rPr>
                <w:t>LegCouponPaymentDate</w:t>
              </w:r>
            </w:hyperlink>
          </w:p>
        </w:tc>
      </w:tr>
      <w:tr w:rsidR="00512FC7" w:rsidRPr="00512FC7" w14:paraId="29AD5CC2" w14:textId="77777777" w:rsidTr="00533FE7">
        <w:tc>
          <w:tcPr>
            <w:tcW w:w="828" w:type="dxa"/>
            <w:shd w:val="clear" w:color="auto" w:fill="auto"/>
          </w:tcPr>
          <w:p w14:paraId="253E1D31" w14:textId="77777777" w:rsidR="00512FC7" w:rsidRPr="00512FC7" w:rsidRDefault="00512FC7" w:rsidP="00533FE7">
            <w:r w:rsidRPr="00512FC7">
              <w:t>249</w:t>
            </w:r>
          </w:p>
        </w:tc>
        <w:tc>
          <w:tcPr>
            <w:tcW w:w="2699" w:type="dxa"/>
            <w:shd w:val="clear" w:color="auto" w:fill="auto"/>
          </w:tcPr>
          <w:p w14:paraId="5AF2A4E9" w14:textId="77777777" w:rsidR="00512FC7" w:rsidRPr="00512FC7" w:rsidRDefault="00C411EF" w:rsidP="00533FE7">
            <w:hyperlink w:anchor="fld_LegIssueDate" w:history="1">
              <w:r w:rsidR="00512FC7" w:rsidRPr="00533FE7">
                <w:rPr>
                  <w:rStyle w:val="Hyperlink"/>
                  <w:rFonts w:ascii="Times New Roman" w:hAnsi="Times New Roman"/>
                  <w:sz w:val="20"/>
                </w:rPr>
                <w:t>LegIssueDate</w:t>
              </w:r>
            </w:hyperlink>
          </w:p>
        </w:tc>
      </w:tr>
      <w:tr w:rsidR="00512FC7" w:rsidRPr="00512FC7" w14:paraId="0DE2B1BC" w14:textId="77777777" w:rsidTr="00533FE7">
        <w:tc>
          <w:tcPr>
            <w:tcW w:w="828" w:type="dxa"/>
            <w:shd w:val="clear" w:color="auto" w:fill="auto"/>
          </w:tcPr>
          <w:p w14:paraId="7ACC3758" w14:textId="77777777" w:rsidR="00512FC7" w:rsidRPr="00512FC7" w:rsidRDefault="00512FC7" w:rsidP="00533FE7">
            <w:r w:rsidRPr="00512FC7">
              <w:t>250</w:t>
            </w:r>
          </w:p>
        </w:tc>
        <w:tc>
          <w:tcPr>
            <w:tcW w:w="2699" w:type="dxa"/>
            <w:shd w:val="clear" w:color="auto" w:fill="auto"/>
          </w:tcPr>
          <w:p w14:paraId="07742601" w14:textId="77777777" w:rsidR="00512FC7" w:rsidRPr="00512FC7" w:rsidRDefault="00C411EF" w:rsidP="00533FE7">
            <w:hyperlink w:anchor="fld_LegRepoCollateralSecurityType" w:history="1">
              <w:r w:rsidR="00512FC7" w:rsidRPr="00533FE7">
                <w:rPr>
                  <w:rStyle w:val="Hyperlink"/>
                  <w:rFonts w:ascii="Times New Roman" w:hAnsi="Times New Roman"/>
                  <w:sz w:val="20"/>
                </w:rPr>
                <w:t>LegRepoCollateralSecurityType</w:t>
              </w:r>
            </w:hyperlink>
          </w:p>
        </w:tc>
      </w:tr>
      <w:tr w:rsidR="00512FC7" w:rsidRPr="00512FC7" w14:paraId="4C48D590" w14:textId="77777777" w:rsidTr="00533FE7">
        <w:tc>
          <w:tcPr>
            <w:tcW w:w="828" w:type="dxa"/>
            <w:shd w:val="clear" w:color="auto" w:fill="auto"/>
          </w:tcPr>
          <w:p w14:paraId="4CC923B5" w14:textId="77777777" w:rsidR="00512FC7" w:rsidRPr="00512FC7" w:rsidRDefault="00512FC7" w:rsidP="00533FE7">
            <w:r w:rsidRPr="00512FC7">
              <w:t>251</w:t>
            </w:r>
          </w:p>
        </w:tc>
        <w:tc>
          <w:tcPr>
            <w:tcW w:w="2699" w:type="dxa"/>
            <w:shd w:val="clear" w:color="auto" w:fill="auto"/>
          </w:tcPr>
          <w:p w14:paraId="5B6BA940" w14:textId="77777777" w:rsidR="00512FC7" w:rsidRPr="00512FC7" w:rsidRDefault="00C411EF" w:rsidP="00533FE7">
            <w:hyperlink w:anchor="fld_LegRepurchaseTerm" w:history="1">
              <w:r w:rsidR="00512FC7" w:rsidRPr="00533FE7">
                <w:rPr>
                  <w:rStyle w:val="Hyperlink"/>
                  <w:rFonts w:ascii="Times New Roman" w:hAnsi="Times New Roman"/>
                  <w:sz w:val="20"/>
                </w:rPr>
                <w:t>LegRepurchaseTerm</w:t>
              </w:r>
            </w:hyperlink>
          </w:p>
        </w:tc>
      </w:tr>
      <w:tr w:rsidR="00512FC7" w:rsidRPr="00512FC7" w14:paraId="2CBA30A2" w14:textId="77777777" w:rsidTr="00533FE7">
        <w:tc>
          <w:tcPr>
            <w:tcW w:w="828" w:type="dxa"/>
            <w:shd w:val="clear" w:color="auto" w:fill="auto"/>
          </w:tcPr>
          <w:p w14:paraId="2135E2EF" w14:textId="77777777" w:rsidR="00512FC7" w:rsidRPr="00512FC7" w:rsidRDefault="00512FC7" w:rsidP="00533FE7">
            <w:r w:rsidRPr="00512FC7">
              <w:t>252</w:t>
            </w:r>
          </w:p>
        </w:tc>
        <w:tc>
          <w:tcPr>
            <w:tcW w:w="2699" w:type="dxa"/>
            <w:shd w:val="clear" w:color="auto" w:fill="auto"/>
          </w:tcPr>
          <w:p w14:paraId="2B4FBAB3" w14:textId="77777777" w:rsidR="00512FC7" w:rsidRPr="00512FC7" w:rsidRDefault="00C411EF" w:rsidP="00533FE7">
            <w:hyperlink w:anchor="fld_LegRepurchaseRate" w:history="1">
              <w:r w:rsidR="00512FC7" w:rsidRPr="00533FE7">
                <w:rPr>
                  <w:rStyle w:val="Hyperlink"/>
                  <w:rFonts w:ascii="Times New Roman" w:hAnsi="Times New Roman"/>
                  <w:sz w:val="20"/>
                </w:rPr>
                <w:t>LegRepurchaseRate</w:t>
              </w:r>
            </w:hyperlink>
          </w:p>
        </w:tc>
      </w:tr>
      <w:tr w:rsidR="00512FC7" w:rsidRPr="00512FC7" w14:paraId="7D445F7B" w14:textId="77777777" w:rsidTr="00533FE7">
        <w:tc>
          <w:tcPr>
            <w:tcW w:w="828" w:type="dxa"/>
            <w:shd w:val="clear" w:color="auto" w:fill="auto"/>
          </w:tcPr>
          <w:p w14:paraId="7DE874E4" w14:textId="77777777" w:rsidR="00512FC7" w:rsidRPr="00512FC7" w:rsidRDefault="00512FC7" w:rsidP="00533FE7">
            <w:r w:rsidRPr="00512FC7">
              <w:t>253</w:t>
            </w:r>
          </w:p>
        </w:tc>
        <w:tc>
          <w:tcPr>
            <w:tcW w:w="2699" w:type="dxa"/>
            <w:shd w:val="clear" w:color="auto" w:fill="auto"/>
          </w:tcPr>
          <w:p w14:paraId="59D937F4" w14:textId="77777777" w:rsidR="00512FC7" w:rsidRPr="00512FC7" w:rsidRDefault="00C411EF" w:rsidP="00533FE7">
            <w:hyperlink w:anchor="fld_LegFactor" w:history="1">
              <w:r w:rsidR="00512FC7" w:rsidRPr="00533FE7">
                <w:rPr>
                  <w:rStyle w:val="Hyperlink"/>
                  <w:rFonts w:ascii="Times New Roman" w:hAnsi="Times New Roman"/>
                  <w:sz w:val="20"/>
                </w:rPr>
                <w:t>LegFactor</w:t>
              </w:r>
            </w:hyperlink>
          </w:p>
        </w:tc>
      </w:tr>
      <w:tr w:rsidR="00512FC7" w:rsidRPr="00512FC7" w14:paraId="1858FE86" w14:textId="77777777" w:rsidTr="00533FE7">
        <w:tc>
          <w:tcPr>
            <w:tcW w:w="828" w:type="dxa"/>
            <w:shd w:val="clear" w:color="auto" w:fill="auto"/>
          </w:tcPr>
          <w:p w14:paraId="430FFBB4" w14:textId="77777777" w:rsidR="00512FC7" w:rsidRPr="00512FC7" w:rsidRDefault="00512FC7" w:rsidP="00533FE7">
            <w:r w:rsidRPr="00512FC7">
              <w:t>254</w:t>
            </w:r>
          </w:p>
        </w:tc>
        <w:tc>
          <w:tcPr>
            <w:tcW w:w="2699" w:type="dxa"/>
            <w:shd w:val="clear" w:color="auto" w:fill="auto"/>
          </w:tcPr>
          <w:p w14:paraId="5737F258" w14:textId="77777777" w:rsidR="00512FC7" w:rsidRPr="00512FC7" w:rsidRDefault="00C411EF" w:rsidP="00533FE7">
            <w:hyperlink w:anchor="fld_LegRedemptionDate" w:history="1">
              <w:r w:rsidR="00512FC7" w:rsidRPr="00533FE7">
                <w:rPr>
                  <w:rStyle w:val="Hyperlink"/>
                  <w:rFonts w:ascii="Times New Roman" w:hAnsi="Times New Roman"/>
                  <w:sz w:val="20"/>
                </w:rPr>
                <w:t>LegRedemptionDate</w:t>
              </w:r>
            </w:hyperlink>
          </w:p>
        </w:tc>
      </w:tr>
      <w:tr w:rsidR="00512FC7" w:rsidRPr="00512FC7" w14:paraId="4DA183A3" w14:textId="77777777" w:rsidTr="00533FE7">
        <w:tc>
          <w:tcPr>
            <w:tcW w:w="828" w:type="dxa"/>
            <w:shd w:val="clear" w:color="auto" w:fill="auto"/>
          </w:tcPr>
          <w:p w14:paraId="29292B61" w14:textId="77777777" w:rsidR="00512FC7" w:rsidRPr="00512FC7" w:rsidRDefault="00512FC7" w:rsidP="00533FE7">
            <w:r w:rsidRPr="00512FC7">
              <w:t>255</w:t>
            </w:r>
          </w:p>
        </w:tc>
        <w:tc>
          <w:tcPr>
            <w:tcW w:w="2699" w:type="dxa"/>
            <w:shd w:val="clear" w:color="auto" w:fill="auto"/>
          </w:tcPr>
          <w:p w14:paraId="2B71F3C5" w14:textId="77777777" w:rsidR="00512FC7" w:rsidRPr="00512FC7" w:rsidRDefault="00C411EF" w:rsidP="00533FE7">
            <w:hyperlink w:anchor="fld_CreditRating" w:history="1">
              <w:r w:rsidR="00512FC7" w:rsidRPr="00533FE7">
                <w:rPr>
                  <w:rStyle w:val="Hyperlink"/>
                  <w:rFonts w:ascii="Times New Roman" w:hAnsi="Times New Roman"/>
                  <w:sz w:val="20"/>
                </w:rPr>
                <w:t>CreditRating</w:t>
              </w:r>
            </w:hyperlink>
          </w:p>
        </w:tc>
      </w:tr>
      <w:tr w:rsidR="00512FC7" w:rsidRPr="00512FC7" w14:paraId="31BD5D8D" w14:textId="77777777" w:rsidTr="00533FE7">
        <w:tc>
          <w:tcPr>
            <w:tcW w:w="828" w:type="dxa"/>
            <w:shd w:val="clear" w:color="auto" w:fill="auto"/>
          </w:tcPr>
          <w:p w14:paraId="4843F176" w14:textId="77777777" w:rsidR="00512FC7" w:rsidRPr="00512FC7" w:rsidRDefault="00512FC7" w:rsidP="00533FE7">
            <w:r w:rsidRPr="00512FC7">
              <w:t>256</w:t>
            </w:r>
          </w:p>
        </w:tc>
        <w:tc>
          <w:tcPr>
            <w:tcW w:w="2699" w:type="dxa"/>
            <w:shd w:val="clear" w:color="auto" w:fill="auto"/>
          </w:tcPr>
          <w:p w14:paraId="71930F42" w14:textId="77777777" w:rsidR="00512FC7" w:rsidRPr="00512FC7" w:rsidRDefault="00C411EF" w:rsidP="00533FE7">
            <w:hyperlink w:anchor="fld_UnderlyingCreditRating" w:history="1">
              <w:r w:rsidR="00512FC7" w:rsidRPr="00533FE7">
                <w:rPr>
                  <w:rStyle w:val="Hyperlink"/>
                  <w:rFonts w:ascii="Times New Roman" w:hAnsi="Times New Roman"/>
                  <w:sz w:val="20"/>
                </w:rPr>
                <w:t>UnderlyingCreditRating</w:t>
              </w:r>
            </w:hyperlink>
          </w:p>
        </w:tc>
      </w:tr>
      <w:tr w:rsidR="00512FC7" w:rsidRPr="00512FC7" w14:paraId="563C80BC" w14:textId="77777777" w:rsidTr="00533FE7">
        <w:tc>
          <w:tcPr>
            <w:tcW w:w="828" w:type="dxa"/>
            <w:shd w:val="clear" w:color="auto" w:fill="auto"/>
          </w:tcPr>
          <w:p w14:paraId="48BAA664" w14:textId="77777777" w:rsidR="00512FC7" w:rsidRPr="00512FC7" w:rsidRDefault="00512FC7" w:rsidP="00533FE7">
            <w:r w:rsidRPr="00512FC7">
              <w:t>257</w:t>
            </w:r>
          </w:p>
        </w:tc>
        <w:tc>
          <w:tcPr>
            <w:tcW w:w="2699" w:type="dxa"/>
            <w:shd w:val="clear" w:color="auto" w:fill="auto"/>
          </w:tcPr>
          <w:p w14:paraId="3B8E1EB3" w14:textId="77777777" w:rsidR="00512FC7" w:rsidRPr="00512FC7" w:rsidRDefault="00C411EF" w:rsidP="00533FE7">
            <w:hyperlink w:anchor="fld_LegCreditRating" w:history="1">
              <w:r w:rsidR="00512FC7" w:rsidRPr="00533FE7">
                <w:rPr>
                  <w:rStyle w:val="Hyperlink"/>
                  <w:rFonts w:ascii="Times New Roman" w:hAnsi="Times New Roman"/>
                  <w:sz w:val="20"/>
                </w:rPr>
                <w:t>LegCreditRating</w:t>
              </w:r>
            </w:hyperlink>
          </w:p>
        </w:tc>
      </w:tr>
      <w:tr w:rsidR="00512FC7" w:rsidRPr="00512FC7" w14:paraId="2EEFB8DE" w14:textId="77777777" w:rsidTr="00533FE7">
        <w:tc>
          <w:tcPr>
            <w:tcW w:w="828" w:type="dxa"/>
            <w:shd w:val="clear" w:color="auto" w:fill="auto"/>
          </w:tcPr>
          <w:p w14:paraId="6A237F9D" w14:textId="77777777" w:rsidR="00512FC7" w:rsidRPr="00512FC7" w:rsidRDefault="00512FC7" w:rsidP="00533FE7">
            <w:r w:rsidRPr="00512FC7">
              <w:t>258</w:t>
            </w:r>
          </w:p>
        </w:tc>
        <w:tc>
          <w:tcPr>
            <w:tcW w:w="2699" w:type="dxa"/>
            <w:shd w:val="clear" w:color="auto" w:fill="auto"/>
          </w:tcPr>
          <w:p w14:paraId="6EE3A9A3" w14:textId="77777777" w:rsidR="00512FC7" w:rsidRPr="00512FC7" w:rsidRDefault="00C411EF" w:rsidP="00533FE7">
            <w:hyperlink w:anchor="fld_TradedFlatSwitch" w:history="1">
              <w:r w:rsidR="00512FC7" w:rsidRPr="00533FE7">
                <w:rPr>
                  <w:rStyle w:val="Hyperlink"/>
                  <w:rFonts w:ascii="Times New Roman" w:hAnsi="Times New Roman"/>
                  <w:sz w:val="20"/>
                </w:rPr>
                <w:t>TradedFlatSwitch</w:t>
              </w:r>
            </w:hyperlink>
          </w:p>
        </w:tc>
      </w:tr>
      <w:tr w:rsidR="00512FC7" w:rsidRPr="00512FC7" w14:paraId="0756EE55" w14:textId="77777777" w:rsidTr="00533FE7">
        <w:tc>
          <w:tcPr>
            <w:tcW w:w="828" w:type="dxa"/>
            <w:shd w:val="clear" w:color="auto" w:fill="auto"/>
          </w:tcPr>
          <w:p w14:paraId="3D93F0CB" w14:textId="77777777" w:rsidR="00512FC7" w:rsidRPr="00512FC7" w:rsidRDefault="00512FC7" w:rsidP="00533FE7">
            <w:r w:rsidRPr="00512FC7">
              <w:t>259</w:t>
            </w:r>
          </w:p>
        </w:tc>
        <w:tc>
          <w:tcPr>
            <w:tcW w:w="2699" w:type="dxa"/>
            <w:shd w:val="clear" w:color="auto" w:fill="auto"/>
          </w:tcPr>
          <w:p w14:paraId="6F8974E8" w14:textId="77777777" w:rsidR="00512FC7" w:rsidRPr="00512FC7" w:rsidRDefault="00C411EF" w:rsidP="00533FE7">
            <w:hyperlink w:anchor="fld_BasisFeatureDate" w:history="1">
              <w:r w:rsidR="00512FC7" w:rsidRPr="00533FE7">
                <w:rPr>
                  <w:rStyle w:val="Hyperlink"/>
                  <w:rFonts w:ascii="Times New Roman" w:hAnsi="Times New Roman"/>
                  <w:sz w:val="20"/>
                </w:rPr>
                <w:t>BasisFeatureDate</w:t>
              </w:r>
            </w:hyperlink>
          </w:p>
        </w:tc>
      </w:tr>
      <w:tr w:rsidR="00512FC7" w:rsidRPr="00512FC7" w14:paraId="3E3B7FBB" w14:textId="77777777" w:rsidTr="00533FE7">
        <w:tc>
          <w:tcPr>
            <w:tcW w:w="828" w:type="dxa"/>
            <w:shd w:val="clear" w:color="auto" w:fill="auto"/>
          </w:tcPr>
          <w:p w14:paraId="2D01E4B5" w14:textId="77777777" w:rsidR="00512FC7" w:rsidRPr="00512FC7" w:rsidRDefault="00512FC7" w:rsidP="00533FE7">
            <w:r w:rsidRPr="00512FC7">
              <w:t>260</w:t>
            </w:r>
          </w:p>
        </w:tc>
        <w:tc>
          <w:tcPr>
            <w:tcW w:w="2699" w:type="dxa"/>
            <w:shd w:val="clear" w:color="auto" w:fill="auto"/>
          </w:tcPr>
          <w:p w14:paraId="3CAFC593" w14:textId="77777777" w:rsidR="00512FC7" w:rsidRPr="00512FC7" w:rsidRDefault="00C411EF" w:rsidP="00533FE7">
            <w:hyperlink w:anchor="fld_BasisFeaturePrice" w:history="1">
              <w:r w:rsidR="00512FC7" w:rsidRPr="00533FE7">
                <w:rPr>
                  <w:rStyle w:val="Hyperlink"/>
                  <w:rFonts w:ascii="Times New Roman" w:hAnsi="Times New Roman"/>
                  <w:sz w:val="20"/>
                </w:rPr>
                <w:t>BasisFeaturePrice</w:t>
              </w:r>
            </w:hyperlink>
          </w:p>
        </w:tc>
      </w:tr>
      <w:tr w:rsidR="00DE5358" w:rsidRPr="00DE5358" w14:paraId="30FB7706" w14:textId="77777777" w:rsidTr="00BD0927">
        <w:trPr>
          <w:del w:id="3863" w:author="Administrator" w:date="2011-08-18T10:26:00Z"/>
        </w:trPr>
        <w:tc>
          <w:tcPr>
            <w:tcW w:w="828" w:type="dxa"/>
            <w:shd w:val="clear" w:color="auto" w:fill="auto"/>
          </w:tcPr>
          <w:p w14:paraId="64B8789E" w14:textId="77777777" w:rsidR="00DE5358" w:rsidRPr="00DE5358" w:rsidRDefault="00DE5358" w:rsidP="00DE5358">
            <w:pPr>
              <w:rPr>
                <w:del w:id="3864" w:author="Administrator" w:date="2011-08-18T10:26:00Z"/>
              </w:rPr>
            </w:pPr>
            <w:del w:id="3865" w:author="Administrator" w:date="2011-08-18T10:26:00Z">
              <w:r w:rsidRPr="00DE5358">
                <w:delText>261</w:delText>
              </w:r>
            </w:del>
          </w:p>
        </w:tc>
        <w:tc>
          <w:tcPr>
            <w:tcW w:w="2699" w:type="dxa"/>
            <w:shd w:val="clear" w:color="auto" w:fill="auto"/>
          </w:tcPr>
          <w:p w14:paraId="13F8204A" w14:textId="77777777" w:rsidR="00DE5358" w:rsidRPr="00DE5358" w:rsidRDefault="00DE5358" w:rsidP="00DE5358">
            <w:pPr>
              <w:rPr>
                <w:del w:id="3866" w:author="Administrator" w:date="2011-08-18T10:26:00Z"/>
              </w:rPr>
            </w:pPr>
            <w:del w:id="3867" w:author="Administrator" w:date="2011-08-18T10:26:00Z">
              <w:r>
                <w:fldChar w:fldCharType="begin"/>
              </w:r>
              <w:r>
                <w:delInstrText xml:space="preserve"> HYPERLINK  \l "fld_ReservedAllocated" </w:delInstrText>
              </w:r>
              <w:r>
                <w:fldChar w:fldCharType="separate"/>
              </w:r>
              <w:r w:rsidRPr="00BD0927">
                <w:rPr>
                  <w:rStyle w:val="Hyperlink"/>
                  <w:rFonts w:ascii="Times New Roman" w:hAnsi="Times New Roman"/>
                  <w:sz w:val="20"/>
                </w:rPr>
                <w:delText>Reserved</w:delText>
              </w:r>
              <w:r>
                <w:fldChar w:fldCharType="end"/>
              </w:r>
              <w:r w:rsidRPr="00DE5358">
                <w:delText>/Allocated to the Fixed Income proposal</w:delText>
              </w:r>
            </w:del>
          </w:p>
        </w:tc>
      </w:tr>
      <w:tr w:rsidR="00512FC7" w:rsidRPr="00512FC7" w14:paraId="61594B4F" w14:textId="77777777" w:rsidTr="00533FE7">
        <w:tc>
          <w:tcPr>
            <w:tcW w:w="828" w:type="dxa"/>
            <w:shd w:val="clear" w:color="auto" w:fill="auto"/>
          </w:tcPr>
          <w:p w14:paraId="0B9FEEEC" w14:textId="77777777" w:rsidR="00512FC7" w:rsidRPr="00512FC7" w:rsidRDefault="00512FC7" w:rsidP="00533FE7">
            <w:r w:rsidRPr="00512FC7">
              <w:t>262</w:t>
            </w:r>
          </w:p>
        </w:tc>
        <w:tc>
          <w:tcPr>
            <w:tcW w:w="2699" w:type="dxa"/>
            <w:shd w:val="clear" w:color="auto" w:fill="auto"/>
          </w:tcPr>
          <w:p w14:paraId="119D79E0" w14:textId="77777777" w:rsidR="00512FC7" w:rsidRPr="00512FC7" w:rsidRDefault="00C411EF" w:rsidP="00533FE7">
            <w:hyperlink w:anchor="fld_MDReqID" w:history="1">
              <w:r w:rsidR="00512FC7" w:rsidRPr="00533FE7">
                <w:rPr>
                  <w:rStyle w:val="Hyperlink"/>
                  <w:rFonts w:ascii="Times New Roman" w:hAnsi="Times New Roman"/>
                  <w:sz w:val="20"/>
                </w:rPr>
                <w:t>MDReqID</w:t>
              </w:r>
            </w:hyperlink>
          </w:p>
        </w:tc>
      </w:tr>
      <w:tr w:rsidR="00512FC7" w:rsidRPr="00512FC7" w14:paraId="5940AC1A" w14:textId="77777777" w:rsidTr="00533FE7">
        <w:tc>
          <w:tcPr>
            <w:tcW w:w="828" w:type="dxa"/>
            <w:shd w:val="clear" w:color="auto" w:fill="auto"/>
          </w:tcPr>
          <w:p w14:paraId="39AAF3BC" w14:textId="77777777" w:rsidR="00512FC7" w:rsidRPr="00512FC7" w:rsidRDefault="00512FC7" w:rsidP="00533FE7">
            <w:r w:rsidRPr="00512FC7">
              <w:t>263</w:t>
            </w:r>
          </w:p>
        </w:tc>
        <w:tc>
          <w:tcPr>
            <w:tcW w:w="2699" w:type="dxa"/>
            <w:shd w:val="clear" w:color="auto" w:fill="auto"/>
          </w:tcPr>
          <w:p w14:paraId="6E554B8F" w14:textId="77777777" w:rsidR="00512FC7" w:rsidRPr="00512FC7" w:rsidRDefault="00C411EF" w:rsidP="00533FE7">
            <w:hyperlink w:anchor="fld_SubscriptionRequestType" w:history="1">
              <w:r w:rsidR="00512FC7" w:rsidRPr="00533FE7">
                <w:rPr>
                  <w:rStyle w:val="Hyperlink"/>
                  <w:rFonts w:ascii="Times New Roman" w:hAnsi="Times New Roman"/>
                  <w:sz w:val="20"/>
                </w:rPr>
                <w:t>SubscriptionRequestType</w:t>
              </w:r>
            </w:hyperlink>
          </w:p>
        </w:tc>
      </w:tr>
      <w:tr w:rsidR="00512FC7" w:rsidRPr="00512FC7" w14:paraId="66F61C69" w14:textId="77777777" w:rsidTr="00533FE7">
        <w:tc>
          <w:tcPr>
            <w:tcW w:w="828" w:type="dxa"/>
            <w:shd w:val="clear" w:color="auto" w:fill="auto"/>
          </w:tcPr>
          <w:p w14:paraId="211744BA" w14:textId="77777777" w:rsidR="00512FC7" w:rsidRPr="00512FC7" w:rsidRDefault="00512FC7" w:rsidP="00533FE7">
            <w:r w:rsidRPr="00512FC7">
              <w:t>264</w:t>
            </w:r>
          </w:p>
        </w:tc>
        <w:tc>
          <w:tcPr>
            <w:tcW w:w="2699" w:type="dxa"/>
            <w:shd w:val="clear" w:color="auto" w:fill="auto"/>
          </w:tcPr>
          <w:p w14:paraId="14B460E6" w14:textId="77777777" w:rsidR="00512FC7" w:rsidRPr="00512FC7" w:rsidRDefault="00C411EF" w:rsidP="00533FE7">
            <w:hyperlink w:anchor="fld_MarketDepth" w:history="1">
              <w:r w:rsidR="00512FC7" w:rsidRPr="00533FE7">
                <w:rPr>
                  <w:rStyle w:val="Hyperlink"/>
                  <w:rFonts w:ascii="Times New Roman" w:hAnsi="Times New Roman"/>
                  <w:sz w:val="20"/>
                </w:rPr>
                <w:t>MarketDepth</w:t>
              </w:r>
            </w:hyperlink>
          </w:p>
        </w:tc>
      </w:tr>
      <w:tr w:rsidR="00512FC7" w:rsidRPr="00512FC7" w14:paraId="065A61CD" w14:textId="77777777" w:rsidTr="00533FE7">
        <w:tc>
          <w:tcPr>
            <w:tcW w:w="828" w:type="dxa"/>
            <w:shd w:val="clear" w:color="auto" w:fill="auto"/>
          </w:tcPr>
          <w:p w14:paraId="0AACE594" w14:textId="77777777" w:rsidR="00512FC7" w:rsidRPr="00512FC7" w:rsidRDefault="00512FC7" w:rsidP="00533FE7">
            <w:r w:rsidRPr="00512FC7">
              <w:t>265</w:t>
            </w:r>
          </w:p>
        </w:tc>
        <w:tc>
          <w:tcPr>
            <w:tcW w:w="2699" w:type="dxa"/>
            <w:shd w:val="clear" w:color="auto" w:fill="auto"/>
          </w:tcPr>
          <w:p w14:paraId="25F014CA" w14:textId="77777777" w:rsidR="00512FC7" w:rsidRPr="00512FC7" w:rsidRDefault="00C411EF" w:rsidP="00533FE7">
            <w:hyperlink w:anchor="fld_MDUpdateType" w:history="1">
              <w:r w:rsidR="00512FC7" w:rsidRPr="00533FE7">
                <w:rPr>
                  <w:rStyle w:val="Hyperlink"/>
                  <w:rFonts w:ascii="Times New Roman" w:hAnsi="Times New Roman"/>
                  <w:sz w:val="20"/>
                </w:rPr>
                <w:t>MDUpdateType</w:t>
              </w:r>
            </w:hyperlink>
          </w:p>
        </w:tc>
      </w:tr>
      <w:tr w:rsidR="00512FC7" w:rsidRPr="00512FC7" w14:paraId="48C6BFDC" w14:textId="77777777" w:rsidTr="00533FE7">
        <w:tc>
          <w:tcPr>
            <w:tcW w:w="828" w:type="dxa"/>
            <w:shd w:val="clear" w:color="auto" w:fill="auto"/>
          </w:tcPr>
          <w:p w14:paraId="5466B5D6" w14:textId="77777777" w:rsidR="00512FC7" w:rsidRPr="00512FC7" w:rsidRDefault="00512FC7" w:rsidP="00533FE7">
            <w:r w:rsidRPr="00512FC7">
              <w:t>266</w:t>
            </w:r>
          </w:p>
        </w:tc>
        <w:tc>
          <w:tcPr>
            <w:tcW w:w="2699" w:type="dxa"/>
            <w:shd w:val="clear" w:color="auto" w:fill="auto"/>
          </w:tcPr>
          <w:p w14:paraId="035AADB6" w14:textId="77777777" w:rsidR="00512FC7" w:rsidRPr="00512FC7" w:rsidRDefault="00C411EF" w:rsidP="00533FE7">
            <w:hyperlink w:anchor="fld_AggregatedBook" w:history="1">
              <w:r w:rsidR="00512FC7" w:rsidRPr="00533FE7">
                <w:rPr>
                  <w:rStyle w:val="Hyperlink"/>
                  <w:rFonts w:ascii="Times New Roman" w:hAnsi="Times New Roman"/>
                  <w:sz w:val="20"/>
                </w:rPr>
                <w:t>AggregatedBook</w:t>
              </w:r>
            </w:hyperlink>
          </w:p>
        </w:tc>
      </w:tr>
      <w:tr w:rsidR="00512FC7" w:rsidRPr="00512FC7" w14:paraId="1157C5E1" w14:textId="77777777" w:rsidTr="00533FE7">
        <w:tc>
          <w:tcPr>
            <w:tcW w:w="828" w:type="dxa"/>
            <w:shd w:val="clear" w:color="auto" w:fill="auto"/>
          </w:tcPr>
          <w:p w14:paraId="0BBB433A" w14:textId="77777777" w:rsidR="00512FC7" w:rsidRPr="00512FC7" w:rsidRDefault="00512FC7" w:rsidP="00533FE7">
            <w:r w:rsidRPr="00512FC7">
              <w:t>267</w:t>
            </w:r>
          </w:p>
        </w:tc>
        <w:tc>
          <w:tcPr>
            <w:tcW w:w="2699" w:type="dxa"/>
            <w:shd w:val="clear" w:color="auto" w:fill="auto"/>
          </w:tcPr>
          <w:p w14:paraId="2A0EB58E" w14:textId="77777777" w:rsidR="00512FC7" w:rsidRPr="00512FC7" w:rsidRDefault="00C411EF" w:rsidP="00533FE7">
            <w:hyperlink w:anchor="fld_NoMDEntryTypes" w:history="1">
              <w:r w:rsidR="00512FC7" w:rsidRPr="00533FE7">
                <w:rPr>
                  <w:rStyle w:val="Hyperlink"/>
                  <w:rFonts w:ascii="Times New Roman" w:hAnsi="Times New Roman"/>
                  <w:sz w:val="20"/>
                </w:rPr>
                <w:t>NoMDEntryTypes</w:t>
              </w:r>
            </w:hyperlink>
          </w:p>
        </w:tc>
      </w:tr>
      <w:tr w:rsidR="00512FC7" w:rsidRPr="00512FC7" w14:paraId="290D727A" w14:textId="77777777" w:rsidTr="00533FE7">
        <w:tc>
          <w:tcPr>
            <w:tcW w:w="828" w:type="dxa"/>
            <w:shd w:val="clear" w:color="auto" w:fill="auto"/>
          </w:tcPr>
          <w:p w14:paraId="6F4F128A" w14:textId="77777777" w:rsidR="00512FC7" w:rsidRPr="00512FC7" w:rsidRDefault="00512FC7" w:rsidP="00533FE7">
            <w:r w:rsidRPr="00512FC7">
              <w:t>268</w:t>
            </w:r>
          </w:p>
        </w:tc>
        <w:tc>
          <w:tcPr>
            <w:tcW w:w="2699" w:type="dxa"/>
            <w:shd w:val="clear" w:color="auto" w:fill="auto"/>
          </w:tcPr>
          <w:p w14:paraId="4787351D" w14:textId="77777777" w:rsidR="00512FC7" w:rsidRPr="00512FC7" w:rsidRDefault="00C411EF" w:rsidP="00533FE7">
            <w:hyperlink w:anchor="fld_NoMDEntries" w:history="1">
              <w:r w:rsidR="00512FC7" w:rsidRPr="00533FE7">
                <w:rPr>
                  <w:rStyle w:val="Hyperlink"/>
                  <w:rFonts w:ascii="Times New Roman" w:hAnsi="Times New Roman"/>
                  <w:sz w:val="20"/>
                </w:rPr>
                <w:t>NoMDEntries</w:t>
              </w:r>
            </w:hyperlink>
          </w:p>
        </w:tc>
      </w:tr>
      <w:tr w:rsidR="00512FC7" w:rsidRPr="00512FC7" w14:paraId="161FBA0B" w14:textId="77777777" w:rsidTr="00533FE7">
        <w:tc>
          <w:tcPr>
            <w:tcW w:w="828" w:type="dxa"/>
            <w:shd w:val="clear" w:color="auto" w:fill="auto"/>
          </w:tcPr>
          <w:p w14:paraId="03ED7D1A" w14:textId="77777777" w:rsidR="00512FC7" w:rsidRPr="00512FC7" w:rsidRDefault="00512FC7" w:rsidP="00533FE7">
            <w:r w:rsidRPr="00512FC7">
              <w:t>269</w:t>
            </w:r>
          </w:p>
        </w:tc>
        <w:tc>
          <w:tcPr>
            <w:tcW w:w="2699" w:type="dxa"/>
            <w:shd w:val="clear" w:color="auto" w:fill="auto"/>
          </w:tcPr>
          <w:p w14:paraId="48E50C90" w14:textId="77777777" w:rsidR="00512FC7" w:rsidRPr="00512FC7" w:rsidRDefault="00C411EF" w:rsidP="00533FE7">
            <w:hyperlink w:anchor="fld_MDEntryType" w:history="1">
              <w:r w:rsidR="00512FC7" w:rsidRPr="00533FE7">
                <w:rPr>
                  <w:rStyle w:val="Hyperlink"/>
                  <w:rFonts w:ascii="Times New Roman" w:hAnsi="Times New Roman"/>
                  <w:sz w:val="20"/>
                </w:rPr>
                <w:t>MDEntryType</w:t>
              </w:r>
            </w:hyperlink>
          </w:p>
        </w:tc>
      </w:tr>
      <w:tr w:rsidR="00512FC7" w:rsidRPr="00512FC7" w14:paraId="47C84AC4" w14:textId="77777777" w:rsidTr="00533FE7">
        <w:tc>
          <w:tcPr>
            <w:tcW w:w="828" w:type="dxa"/>
            <w:shd w:val="clear" w:color="auto" w:fill="auto"/>
          </w:tcPr>
          <w:p w14:paraId="5A3107A5" w14:textId="77777777" w:rsidR="00512FC7" w:rsidRPr="00512FC7" w:rsidRDefault="00512FC7" w:rsidP="00533FE7">
            <w:r w:rsidRPr="00512FC7">
              <w:t>270</w:t>
            </w:r>
          </w:p>
        </w:tc>
        <w:tc>
          <w:tcPr>
            <w:tcW w:w="2699" w:type="dxa"/>
            <w:shd w:val="clear" w:color="auto" w:fill="auto"/>
          </w:tcPr>
          <w:p w14:paraId="25FF2201" w14:textId="77777777" w:rsidR="00512FC7" w:rsidRPr="00512FC7" w:rsidRDefault="00C411EF" w:rsidP="00533FE7">
            <w:hyperlink w:anchor="fld_MDEntryPx" w:history="1">
              <w:r w:rsidR="00512FC7" w:rsidRPr="00533FE7">
                <w:rPr>
                  <w:rStyle w:val="Hyperlink"/>
                  <w:rFonts w:ascii="Times New Roman" w:hAnsi="Times New Roman"/>
                  <w:sz w:val="20"/>
                </w:rPr>
                <w:t>MDEntryPx</w:t>
              </w:r>
            </w:hyperlink>
          </w:p>
        </w:tc>
      </w:tr>
      <w:tr w:rsidR="00512FC7" w:rsidRPr="00512FC7" w14:paraId="650314D8" w14:textId="77777777" w:rsidTr="00533FE7">
        <w:tc>
          <w:tcPr>
            <w:tcW w:w="828" w:type="dxa"/>
            <w:shd w:val="clear" w:color="auto" w:fill="auto"/>
          </w:tcPr>
          <w:p w14:paraId="69E92934" w14:textId="77777777" w:rsidR="00512FC7" w:rsidRPr="00512FC7" w:rsidRDefault="00512FC7" w:rsidP="00533FE7">
            <w:r w:rsidRPr="00512FC7">
              <w:t>271</w:t>
            </w:r>
          </w:p>
        </w:tc>
        <w:tc>
          <w:tcPr>
            <w:tcW w:w="2699" w:type="dxa"/>
            <w:shd w:val="clear" w:color="auto" w:fill="auto"/>
          </w:tcPr>
          <w:p w14:paraId="30DE8E3A" w14:textId="77777777" w:rsidR="00512FC7" w:rsidRPr="00512FC7" w:rsidRDefault="00C411EF" w:rsidP="00533FE7">
            <w:hyperlink w:anchor="fld_MDEntrySize" w:history="1">
              <w:r w:rsidR="00512FC7" w:rsidRPr="00533FE7">
                <w:rPr>
                  <w:rStyle w:val="Hyperlink"/>
                  <w:rFonts w:ascii="Times New Roman" w:hAnsi="Times New Roman"/>
                  <w:sz w:val="20"/>
                </w:rPr>
                <w:t>MDEntrySize</w:t>
              </w:r>
            </w:hyperlink>
          </w:p>
        </w:tc>
      </w:tr>
      <w:tr w:rsidR="00512FC7" w:rsidRPr="00512FC7" w14:paraId="39FF7782" w14:textId="77777777" w:rsidTr="00533FE7">
        <w:tc>
          <w:tcPr>
            <w:tcW w:w="828" w:type="dxa"/>
            <w:shd w:val="clear" w:color="auto" w:fill="auto"/>
          </w:tcPr>
          <w:p w14:paraId="42439123" w14:textId="77777777" w:rsidR="00512FC7" w:rsidRPr="00512FC7" w:rsidRDefault="00512FC7" w:rsidP="00533FE7">
            <w:r w:rsidRPr="00512FC7">
              <w:t>272</w:t>
            </w:r>
          </w:p>
        </w:tc>
        <w:tc>
          <w:tcPr>
            <w:tcW w:w="2699" w:type="dxa"/>
            <w:shd w:val="clear" w:color="auto" w:fill="auto"/>
          </w:tcPr>
          <w:p w14:paraId="3523D06B" w14:textId="77777777" w:rsidR="00512FC7" w:rsidRPr="00512FC7" w:rsidRDefault="00C411EF" w:rsidP="00533FE7">
            <w:hyperlink w:anchor="fld_MDEntryDate" w:history="1">
              <w:r w:rsidR="00512FC7" w:rsidRPr="00533FE7">
                <w:rPr>
                  <w:rStyle w:val="Hyperlink"/>
                  <w:rFonts w:ascii="Times New Roman" w:hAnsi="Times New Roman"/>
                  <w:sz w:val="20"/>
                </w:rPr>
                <w:t>MDEntryDate</w:t>
              </w:r>
            </w:hyperlink>
          </w:p>
        </w:tc>
      </w:tr>
      <w:tr w:rsidR="00512FC7" w:rsidRPr="00512FC7" w14:paraId="70DEB621" w14:textId="77777777" w:rsidTr="00533FE7">
        <w:tc>
          <w:tcPr>
            <w:tcW w:w="828" w:type="dxa"/>
            <w:shd w:val="clear" w:color="auto" w:fill="auto"/>
          </w:tcPr>
          <w:p w14:paraId="18987984" w14:textId="77777777" w:rsidR="00512FC7" w:rsidRPr="00512FC7" w:rsidRDefault="00512FC7" w:rsidP="00533FE7">
            <w:r w:rsidRPr="00512FC7">
              <w:t>273</w:t>
            </w:r>
          </w:p>
        </w:tc>
        <w:tc>
          <w:tcPr>
            <w:tcW w:w="2699" w:type="dxa"/>
            <w:shd w:val="clear" w:color="auto" w:fill="auto"/>
          </w:tcPr>
          <w:p w14:paraId="2C7A74C7" w14:textId="77777777" w:rsidR="00512FC7" w:rsidRPr="00512FC7" w:rsidRDefault="00C411EF" w:rsidP="00533FE7">
            <w:hyperlink w:anchor="fld_MDEntryTime" w:history="1">
              <w:r w:rsidR="00512FC7" w:rsidRPr="00533FE7">
                <w:rPr>
                  <w:rStyle w:val="Hyperlink"/>
                  <w:rFonts w:ascii="Times New Roman" w:hAnsi="Times New Roman"/>
                  <w:sz w:val="20"/>
                </w:rPr>
                <w:t>MDEntryTime</w:t>
              </w:r>
            </w:hyperlink>
          </w:p>
        </w:tc>
      </w:tr>
      <w:tr w:rsidR="00512FC7" w:rsidRPr="00512FC7" w14:paraId="48BA05C6" w14:textId="77777777" w:rsidTr="00533FE7">
        <w:tc>
          <w:tcPr>
            <w:tcW w:w="828" w:type="dxa"/>
            <w:shd w:val="clear" w:color="auto" w:fill="auto"/>
          </w:tcPr>
          <w:p w14:paraId="2AFE06E7" w14:textId="77777777" w:rsidR="00512FC7" w:rsidRPr="00512FC7" w:rsidRDefault="00512FC7" w:rsidP="00533FE7">
            <w:r w:rsidRPr="00512FC7">
              <w:t>274</w:t>
            </w:r>
          </w:p>
        </w:tc>
        <w:tc>
          <w:tcPr>
            <w:tcW w:w="2699" w:type="dxa"/>
            <w:shd w:val="clear" w:color="auto" w:fill="auto"/>
          </w:tcPr>
          <w:p w14:paraId="6E5B8995" w14:textId="77777777" w:rsidR="00512FC7" w:rsidRPr="00512FC7" w:rsidRDefault="00C411EF" w:rsidP="00533FE7">
            <w:hyperlink w:anchor="fld_TickDirection" w:history="1">
              <w:r w:rsidR="00512FC7" w:rsidRPr="00533FE7">
                <w:rPr>
                  <w:rStyle w:val="Hyperlink"/>
                  <w:rFonts w:ascii="Times New Roman" w:hAnsi="Times New Roman"/>
                  <w:sz w:val="20"/>
                </w:rPr>
                <w:t>TickDirection</w:t>
              </w:r>
            </w:hyperlink>
          </w:p>
        </w:tc>
      </w:tr>
      <w:tr w:rsidR="00512FC7" w:rsidRPr="00512FC7" w14:paraId="02683120" w14:textId="77777777" w:rsidTr="00533FE7">
        <w:tc>
          <w:tcPr>
            <w:tcW w:w="828" w:type="dxa"/>
            <w:shd w:val="clear" w:color="auto" w:fill="auto"/>
          </w:tcPr>
          <w:p w14:paraId="237C6575" w14:textId="77777777" w:rsidR="00512FC7" w:rsidRPr="00512FC7" w:rsidRDefault="00512FC7" w:rsidP="00533FE7">
            <w:r w:rsidRPr="00512FC7">
              <w:t>275</w:t>
            </w:r>
          </w:p>
        </w:tc>
        <w:tc>
          <w:tcPr>
            <w:tcW w:w="2699" w:type="dxa"/>
            <w:shd w:val="clear" w:color="auto" w:fill="auto"/>
          </w:tcPr>
          <w:p w14:paraId="764CFBE3" w14:textId="77777777" w:rsidR="00512FC7" w:rsidRPr="00512FC7" w:rsidRDefault="00C411EF" w:rsidP="00533FE7">
            <w:hyperlink w:anchor="fld_MDMkt" w:history="1">
              <w:r w:rsidR="00512FC7" w:rsidRPr="00533FE7">
                <w:rPr>
                  <w:rStyle w:val="Hyperlink"/>
                  <w:rFonts w:ascii="Times New Roman" w:hAnsi="Times New Roman"/>
                  <w:sz w:val="20"/>
                </w:rPr>
                <w:t>MDMkt</w:t>
              </w:r>
            </w:hyperlink>
          </w:p>
        </w:tc>
      </w:tr>
      <w:tr w:rsidR="00512FC7" w:rsidRPr="00512FC7" w14:paraId="62A8B003" w14:textId="77777777" w:rsidTr="00533FE7">
        <w:tc>
          <w:tcPr>
            <w:tcW w:w="828" w:type="dxa"/>
            <w:shd w:val="clear" w:color="auto" w:fill="auto"/>
          </w:tcPr>
          <w:p w14:paraId="72313D43" w14:textId="77777777" w:rsidR="00512FC7" w:rsidRPr="00512FC7" w:rsidRDefault="00512FC7" w:rsidP="00533FE7">
            <w:r w:rsidRPr="00512FC7">
              <w:t>276</w:t>
            </w:r>
          </w:p>
        </w:tc>
        <w:tc>
          <w:tcPr>
            <w:tcW w:w="2699" w:type="dxa"/>
            <w:shd w:val="clear" w:color="auto" w:fill="auto"/>
          </w:tcPr>
          <w:p w14:paraId="66082CB9" w14:textId="77777777" w:rsidR="00512FC7" w:rsidRPr="00512FC7" w:rsidRDefault="00C411EF" w:rsidP="00533FE7">
            <w:hyperlink w:anchor="fld_QuoteCondition" w:history="1">
              <w:r w:rsidR="00512FC7" w:rsidRPr="00533FE7">
                <w:rPr>
                  <w:rStyle w:val="Hyperlink"/>
                  <w:rFonts w:ascii="Times New Roman" w:hAnsi="Times New Roman"/>
                  <w:sz w:val="20"/>
                </w:rPr>
                <w:t>QuoteCondition</w:t>
              </w:r>
            </w:hyperlink>
          </w:p>
        </w:tc>
      </w:tr>
      <w:tr w:rsidR="00512FC7" w:rsidRPr="00512FC7" w14:paraId="15474021" w14:textId="77777777" w:rsidTr="00533FE7">
        <w:tc>
          <w:tcPr>
            <w:tcW w:w="828" w:type="dxa"/>
            <w:shd w:val="clear" w:color="auto" w:fill="auto"/>
          </w:tcPr>
          <w:p w14:paraId="7C755820" w14:textId="77777777" w:rsidR="00512FC7" w:rsidRPr="00512FC7" w:rsidRDefault="00512FC7" w:rsidP="00533FE7">
            <w:r w:rsidRPr="00512FC7">
              <w:t>277</w:t>
            </w:r>
          </w:p>
        </w:tc>
        <w:tc>
          <w:tcPr>
            <w:tcW w:w="2699" w:type="dxa"/>
            <w:shd w:val="clear" w:color="auto" w:fill="auto"/>
          </w:tcPr>
          <w:p w14:paraId="3CC2B930" w14:textId="77777777" w:rsidR="00512FC7" w:rsidRPr="00512FC7" w:rsidRDefault="00C411EF" w:rsidP="00533FE7">
            <w:hyperlink w:anchor="fld_TradeCondition" w:history="1">
              <w:r w:rsidR="00512FC7" w:rsidRPr="00533FE7">
                <w:rPr>
                  <w:rStyle w:val="Hyperlink"/>
                  <w:rFonts w:ascii="Times New Roman" w:hAnsi="Times New Roman"/>
                  <w:sz w:val="20"/>
                </w:rPr>
                <w:t>TradeCondition</w:t>
              </w:r>
            </w:hyperlink>
          </w:p>
        </w:tc>
      </w:tr>
      <w:tr w:rsidR="00512FC7" w:rsidRPr="00512FC7" w14:paraId="32B55495" w14:textId="77777777" w:rsidTr="00533FE7">
        <w:tc>
          <w:tcPr>
            <w:tcW w:w="828" w:type="dxa"/>
            <w:shd w:val="clear" w:color="auto" w:fill="auto"/>
          </w:tcPr>
          <w:p w14:paraId="6973F5B9" w14:textId="77777777" w:rsidR="00512FC7" w:rsidRPr="00512FC7" w:rsidRDefault="00512FC7" w:rsidP="00533FE7">
            <w:r w:rsidRPr="00512FC7">
              <w:t>278</w:t>
            </w:r>
          </w:p>
        </w:tc>
        <w:tc>
          <w:tcPr>
            <w:tcW w:w="2699" w:type="dxa"/>
            <w:shd w:val="clear" w:color="auto" w:fill="auto"/>
          </w:tcPr>
          <w:p w14:paraId="20A69BD7" w14:textId="77777777" w:rsidR="00512FC7" w:rsidRPr="00512FC7" w:rsidRDefault="00C411EF" w:rsidP="00533FE7">
            <w:hyperlink w:anchor="fld_MDEntryID" w:history="1">
              <w:r w:rsidR="00512FC7" w:rsidRPr="00533FE7">
                <w:rPr>
                  <w:rStyle w:val="Hyperlink"/>
                  <w:rFonts w:ascii="Times New Roman" w:hAnsi="Times New Roman"/>
                  <w:sz w:val="20"/>
                </w:rPr>
                <w:t>MDEntryID</w:t>
              </w:r>
            </w:hyperlink>
          </w:p>
        </w:tc>
      </w:tr>
      <w:tr w:rsidR="00512FC7" w:rsidRPr="00512FC7" w14:paraId="26BB7EDF" w14:textId="77777777" w:rsidTr="00533FE7">
        <w:tc>
          <w:tcPr>
            <w:tcW w:w="828" w:type="dxa"/>
            <w:shd w:val="clear" w:color="auto" w:fill="auto"/>
          </w:tcPr>
          <w:p w14:paraId="717AAAEC" w14:textId="77777777" w:rsidR="00512FC7" w:rsidRPr="00512FC7" w:rsidRDefault="00512FC7" w:rsidP="00533FE7">
            <w:r w:rsidRPr="00512FC7">
              <w:t>279</w:t>
            </w:r>
          </w:p>
        </w:tc>
        <w:tc>
          <w:tcPr>
            <w:tcW w:w="2699" w:type="dxa"/>
            <w:shd w:val="clear" w:color="auto" w:fill="auto"/>
          </w:tcPr>
          <w:p w14:paraId="09FC14ED" w14:textId="77777777" w:rsidR="00512FC7" w:rsidRPr="00512FC7" w:rsidRDefault="00C411EF" w:rsidP="00533FE7">
            <w:hyperlink w:anchor="fld_MDUpdateAction" w:history="1">
              <w:r w:rsidR="00512FC7" w:rsidRPr="00533FE7">
                <w:rPr>
                  <w:rStyle w:val="Hyperlink"/>
                  <w:rFonts w:ascii="Times New Roman" w:hAnsi="Times New Roman"/>
                  <w:sz w:val="20"/>
                </w:rPr>
                <w:t>MDUpdateAction</w:t>
              </w:r>
            </w:hyperlink>
          </w:p>
        </w:tc>
      </w:tr>
      <w:tr w:rsidR="00512FC7" w:rsidRPr="00512FC7" w14:paraId="5FA84665" w14:textId="77777777" w:rsidTr="00533FE7">
        <w:tc>
          <w:tcPr>
            <w:tcW w:w="828" w:type="dxa"/>
            <w:shd w:val="clear" w:color="auto" w:fill="auto"/>
          </w:tcPr>
          <w:p w14:paraId="01FF0263" w14:textId="77777777" w:rsidR="00512FC7" w:rsidRPr="00512FC7" w:rsidRDefault="00512FC7" w:rsidP="00533FE7">
            <w:r w:rsidRPr="00512FC7">
              <w:t>280</w:t>
            </w:r>
          </w:p>
        </w:tc>
        <w:tc>
          <w:tcPr>
            <w:tcW w:w="2699" w:type="dxa"/>
            <w:shd w:val="clear" w:color="auto" w:fill="auto"/>
          </w:tcPr>
          <w:p w14:paraId="2F0B4D7B" w14:textId="77777777" w:rsidR="00512FC7" w:rsidRPr="00512FC7" w:rsidRDefault="00C411EF" w:rsidP="00533FE7">
            <w:hyperlink w:anchor="fld_MDEntryRefID" w:history="1">
              <w:r w:rsidR="00512FC7" w:rsidRPr="00533FE7">
                <w:rPr>
                  <w:rStyle w:val="Hyperlink"/>
                  <w:rFonts w:ascii="Times New Roman" w:hAnsi="Times New Roman"/>
                  <w:sz w:val="20"/>
                </w:rPr>
                <w:t>MDEntryRefID</w:t>
              </w:r>
            </w:hyperlink>
          </w:p>
        </w:tc>
      </w:tr>
      <w:tr w:rsidR="00512FC7" w:rsidRPr="00512FC7" w14:paraId="05EA8CD6" w14:textId="77777777" w:rsidTr="00533FE7">
        <w:tc>
          <w:tcPr>
            <w:tcW w:w="828" w:type="dxa"/>
            <w:shd w:val="clear" w:color="auto" w:fill="auto"/>
          </w:tcPr>
          <w:p w14:paraId="55A171F3" w14:textId="77777777" w:rsidR="00512FC7" w:rsidRPr="00512FC7" w:rsidRDefault="00512FC7" w:rsidP="00533FE7">
            <w:r w:rsidRPr="00512FC7">
              <w:t>281</w:t>
            </w:r>
          </w:p>
        </w:tc>
        <w:tc>
          <w:tcPr>
            <w:tcW w:w="2699" w:type="dxa"/>
            <w:shd w:val="clear" w:color="auto" w:fill="auto"/>
          </w:tcPr>
          <w:p w14:paraId="2D9D4847" w14:textId="77777777" w:rsidR="00512FC7" w:rsidRPr="00512FC7" w:rsidRDefault="00C411EF" w:rsidP="00533FE7">
            <w:hyperlink w:anchor="fld_MDReqRejReason" w:history="1">
              <w:r w:rsidR="00512FC7" w:rsidRPr="00533FE7">
                <w:rPr>
                  <w:rStyle w:val="Hyperlink"/>
                  <w:rFonts w:ascii="Times New Roman" w:hAnsi="Times New Roman"/>
                  <w:sz w:val="20"/>
                </w:rPr>
                <w:t>MDReqRejReason</w:t>
              </w:r>
            </w:hyperlink>
          </w:p>
        </w:tc>
      </w:tr>
      <w:tr w:rsidR="00512FC7" w:rsidRPr="00512FC7" w14:paraId="1E0354A7" w14:textId="77777777" w:rsidTr="00533FE7">
        <w:tc>
          <w:tcPr>
            <w:tcW w:w="828" w:type="dxa"/>
            <w:shd w:val="clear" w:color="auto" w:fill="auto"/>
          </w:tcPr>
          <w:p w14:paraId="12299455" w14:textId="77777777" w:rsidR="00512FC7" w:rsidRPr="00512FC7" w:rsidRDefault="00512FC7" w:rsidP="00533FE7">
            <w:r w:rsidRPr="00512FC7">
              <w:t>282</w:t>
            </w:r>
          </w:p>
        </w:tc>
        <w:tc>
          <w:tcPr>
            <w:tcW w:w="2699" w:type="dxa"/>
            <w:shd w:val="clear" w:color="auto" w:fill="auto"/>
          </w:tcPr>
          <w:p w14:paraId="602C4942" w14:textId="77777777" w:rsidR="00512FC7" w:rsidRPr="00512FC7" w:rsidRDefault="00C411EF" w:rsidP="00533FE7">
            <w:hyperlink w:anchor="fld_MDEntryOriginator" w:history="1">
              <w:r w:rsidR="00512FC7" w:rsidRPr="00533FE7">
                <w:rPr>
                  <w:rStyle w:val="Hyperlink"/>
                  <w:rFonts w:ascii="Times New Roman" w:hAnsi="Times New Roman"/>
                  <w:sz w:val="20"/>
                </w:rPr>
                <w:t>MDEntryOriginator</w:t>
              </w:r>
            </w:hyperlink>
          </w:p>
        </w:tc>
      </w:tr>
      <w:tr w:rsidR="00512FC7" w:rsidRPr="00512FC7" w14:paraId="67A661F1" w14:textId="77777777" w:rsidTr="00533FE7">
        <w:tc>
          <w:tcPr>
            <w:tcW w:w="828" w:type="dxa"/>
            <w:shd w:val="clear" w:color="auto" w:fill="auto"/>
          </w:tcPr>
          <w:p w14:paraId="00D33ED2" w14:textId="77777777" w:rsidR="00512FC7" w:rsidRPr="00512FC7" w:rsidRDefault="00512FC7" w:rsidP="00533FE7">
            <w:r w:rsidRPr="00512FC7">
              <w:t>283</w:t>
            </w:r>
          </w:p>
        </w:tc>
        <w:tc>
          <w:tcPr>
            <w:tcW w:w="2699" w:type="dxa"/>
            <w:shd w:val="clear" w:color="auto" w:fill="auto"/>
          </w:tcPr>
          <w:p w14:paraId="431DC1F3" w14:textId="77777777" w:rsidR="00512FC7" w:rsidRPr="00512FC7" w:rsidRDefault="00C411EF" w:rsidP="00533FE7">
            <w:hyperlink w:anchor="fld_LocationID" w:history="1">
              <w:r w:rsidR="00512FC7" w:rsidRPr="00533FE7">
                <w:rPr>
                  <w:rStyle w:val="Hyperlink"/>
                  <w:rFonts w:ascii="Times New Roman" w:hAnsi="Times New Roman"/>
                  <w:sz w:val="20"/>
                </w:rPr>
                <w:t>LocationID</w:t>
              </w:r>
            </w:hyperlink>
          </w:p>
        </w:tc>
      </w:tr>
      <w:tr w:rsidR="00512FC7" w:rsidRPr="00512FC7" w14:paraId="58634CC3" w14:textId="77777777" w:rsidTr="00533FE7">
        <w:tc>
          <w:tcPr>
            <w:tcW w:w="828" w:type="dxa"/>
            <w:shd w:val="clear" w:color="auto" w:fill="auto"/>
          </w:tcPr>
          <w:p w14:paraId="7508379C" w14:textId="77777777" w:rsidR="00512FC7" w:rsidRPr="00512FC7" w:rsidRDefault="00512FC7" w:rsidP="00533FE7">
            <w:r w:rsidRPr="00512FC7">
              <w:t>284</w:t>
            </w:r>
          </w:p>
        </w:tc>
        <w:tc>
          <w:tcPr>
            <w:tcW w:w="2699" w:type="dxa"/>
            <w:shd w:val="clear" w:color="auto" w:fill="auto"/>
          </w:tcPr>
          <w:p w14:paraId="574A4C70" w14:textId="77777777" w:rsidR="00512FC7" w:rsidRPr="00512FC7" w:rsidRDefault="00C411EF" w:rsidP="00533FE7">
            <w:hyperlink w:anchor="fld_DeskID" w:history="1">
              <w:r w:rsidR="00512FC7" w:rsidRPr="00533FE7">
                <w:rPr>
                  <w:rStyle w:val="Hyperlink"/>
                  <w:rFonts w:ascii="Times New Roman" w:hAnsi="Times New Roman"/>
                  <w:sz w:val="20"/>
                </w:rPr>
                <w:t>DeskID</w:t>
              </w:r>
            </w:hyperlink>
          </w:p>
        </w:tc>
      </w:tr>
      <w:tr w:rsidR="00512FC7" w:rsidRPr="00512FC7" w14:paraId="68DF72D6" w14:textId="77777777" w:rsidTr="00533FE7">
        <w:tc>
          <w:tcPr>
            <w:tcW w:w="828" w:type="dxa"/>
            <w:shd w:val="clear" w:color="auto" w:fill="auto"/>
          </w:tcPr>
          <w:p w14:paraId="7484BA24" w14:textId="77777777" w:rsidR="00512FC7" w:rsidRPr="00512FC7" w:rsidRDefault="00512FC7" w:rsidP="00533FE7">
            <w:r w:rsidRPr="00512FC7">
              <w:t>285</w:t>
            </w:r>
          </w:p>
        </w:tc>
        <w:tc>
          <w:tcPr>
            <w:tcW w:w="2699" w:type="dxa"/>
            <w:shd w:val="clear" w:color="auto" w:fill="auto"/>
          </w:tcPr>
          <w:p w14:paraId="22E5E719" w14:textId="77777777" w:rsidR="00512FC7" w:rsidRPr="00512FC7" w:rsidRDefault="00C411EF" w:rsidP="00533FE7">
            <w:hyperlink w:anchor="fld_DeleteReason" w:history="1">
              <w:r w:rsidR="00512FC7" w:rsidRPr="00533FE7">
                <w:rPr>
                  <w:rStyle w:val="Hyperlink"/>
                  <w:rFonts w:ascii="Times New Roman" w:hAnsi="Times New Roman"/>
                  <w:sz w:val="20"/>
                </w:rPr>
                <w:t>DeleteReason</w:t>
              </w:r>
            </w:hyperlink>
          </w:p>
        </w:tc>
      </w:tr>
      <w:tr w:rsidR="00512FC7" w:rsidRPr="00512FC7" w14:paraId="5D27C0FA" w14:textId="77777777" w:rsidTr="00533FE7">
        <w:tc>
          <w:tcPr>
            <w:tcW w:w="828" w:type="dxa"/>
            <w:shd w:val="clear" w:color="auto" w:fill="auto"/>
          </w:tcPr>
          <w:p w14:paraId="5F4563E4" w14:textId="77777777" w:rsidR="00512FC7" w:rsidRPr="00512FC7" w:rsidRDefault="00512FC7" w:rsidP="00533FE7">
            <w:r w:rsidRPr="00512FC7">
              <w:t>286</w:t>
            </w:r>
          </w:p>
        </w:tc>
        <w:tc>
          <w:tcPr>
            <w:tcW w:w="2699" w:type="dxa"/>
            <w:shd w:val="clear" w:color="auto" w:fill="auto"/>
          </w:tcPr>
          <w:p w14:paraId="04160E1A" w14:textId="77777777" w:rsidR="00512FC7" w:rsidRPr="00512FC7" w:rsidRDefault="00C411EF" w:rsidP="00533FE7">
            <w:hyperlink w:anchor="fld_OpenCloseSettlFlag" w:history="1">
              <w:r w:rsidR="00512FC7" w:rsidRPr="00533FE7">
                <w:rPr>
                  <w:rStyle w:val="Hyperlink"/>
                  <w:rFonts w:ascii="Times New Roman" w:hAnsi="Times New Roman"/>
                  <w:sz w:val="20"/>
                </w:rPr>
                <w:t>OpenCloseSettlFlag</w:t>
              </w:r>
            </w:hyperlink>
          </w:p>
        </w:tc>
      </w:tr>
      <w:tr w:rsidR="00512FC7" w:rsidRPr="00512FC7" w14:paraId="7FF78713" w14:textId="77777777" w:rsidTr="00533FE7">
        <w:tc>
          <w:tcPr>
            <w:tcW w:w="828" w:type="dxa"/>
            <w:shd w:val="clear" w:color="auto" w:fill="auto"/>
          </w:tcPr>
          <w:p w14:paraId="5923263D" w14:textId="77777777" w:rsidR="00512FC7" w:rsidRPr="00512FC7" w:rsidRDefault="00512FC7" w:rsidP="00533FE7">
            <w:r w:rsidRPr="00512FC7">
              <w:t>287</w:t>
            </w:r>
          </w:p>
        </w:tc>
        <w:tc>
          <w:tcPr>
            <w:tcW w:w="2699" w:type="dxa"/>
            <w:shd w:val="clear" w:color="auto" w:fill="auto"/>
          </w:tcPr>
          <w:p w14:paraId="347ECFD2" w14:textId="77777777" w:rsidR="00512FC7" w:rsidRPr="00512FC7" w:rsidRDefault="00C411EF" w:rsidP="00533FE7">
            <w:hyperlink w:anchor="fld_SellerDays" w:history="1">
              <w:r w:rsidR="00512FC7" w:rsidRPr="00533FE7">
                <w:rPr>
                  <w:rStyle w:val="Hyperlink"/>
                  <w:rFonts w:ascii="Times New Roman" w:hAnsi="Times New Roman"/>
                  <w:sz w:val="20"/>
                </w:rPr>
                <w:t>SellerDays</w:t>
              </w:r>
            </w:hyperlink>
          </w:p>
        </w:tc>
      </w:tr>
      <w:tr w:rsidR="00512FC7" w:rsidRPr="00512FC7" w14:paraId="51F7C284" w14:textId="77777777" w:rsidTr="00533FE7">
        <w:tc>
          <w:tcPr>
            <w:tcW w:w="828" w:type="dxa"/>
            <w:shd w:val="clear" w:color="auto" w:fill="auto"/>
          </w:tcPr>
          <w:p w14:paraId="5605D14C" w14:textId="77777777" w:rsidR="00512FC7" w:rsidRPr="00512FC7" w:rsidRDefault="00512FC7" w:rsidP="00533FE7">
            <w:r w:rsidRPr="00512FC7">
              <w:t>288</w:t>
            </w:r>
          </w:p>
        </w:tc>
        <w:tc>
          <w:tcPr>
            <w:tcW w:w="2699" w:type="dxa"/>
            <w:shd w:val="clear" w:color="auto" w:fill="auto"/>
          </w:tcPr>
          <w:p w14:paraId="383B31F1" w14:textId="77777777" w:rsidR="00512FC7" w:rsidRPr="00512FC7" w:rsidRDefault="00C411EF" w:rsidP="00533FE7">
            <w:hyperlink w:anchor="fld_MDEntryBuyer" w:history="1">
              <w:r w:rsidR="00512FC7" w:rsidRPr="00533FE7">
                <w:rPr>
                  <w:rStyle w:val="Hyperlink"/>
                  <w:rFonts w:ascii="Times New Roman" w:hAnsi="Times New Roman"/>
                  <w:sz w:val="20"/>
                </w:rPr>
                <w:t>MDEntryBuyer</w:t>
              </w:r>
            </w:hyperlink>
          </w:p>
        </w:tc>
      </w:tr>
      <w:tr w:rsidR="00512FC7" w:rsidRPr="00512FC7" w14:paraId="3D6A5C7C" w14:textId="77777777" w:rsidTr="00533FE7">
        <w:tc>
          <w:tcPr>
            <w:tcW w:w="828" w:type="dxa"/>
            <w:shd w:val="clear" w:color="auto" w:fill="auto"/>
          </w:tcPr>
          <w:p w14:paraId="28EE253C" w14:textId="77777777" w:rsidR="00512FC7" w:rsidRPr="00512FC7" w:rsidRDefault="00512FC7" w:rsidP="00533FE7">
            <w:r w:rsidRPr="00512FC7">
              <w:t>289</w:t>
            </w:r>
          </w:p>
        </w:tc>
        <w:tc>
          <w:tcPr>
            <w:tcW w:w="2699" w:type="dxa"/>
            <w:shd w:val="clear" w:color="auto" w:fill="auto"/>
          </w:tcPr>
          <w:p w14:paraId="53173C1F" w14:textId="77777777" w:rsidR="00512FC7" w:rsidRPr="00512FC7" w:rsidRDefault="00C411EF" w:rsidP="00533FE7">
            <w:hyperlink w:anchor="fld_MDEntrySeller" w:history="1">
              <w:r w:rsidR="00512FC7" w:rsidRPr="00533FE7">
                <w:rPr>
                  <w:rStyle w:val="Hyperlink"/>
                  <w:rFonts w:ascii="Times New Roman" w:hAnsi="Times New Roman"/>
                  <w:sz w:val="20"/>
                </w:rPr>
                <w:t>MDEntrySeller</w:t>
              </w:r>
            </w:hyperlink>
          </w:p>
        </w:tc>
      </w:tr>
      <w:tr w:rsidR="00512FC7" w:rsidRPr="00512FC7" w14:paraId="2F83B227" w14:textId="77777777" w:rsidTr="00533FE7">
        <w:tc>
          <w:tcPr>
            <w:tcW w:w="828" w:type="dxa"/>
            <w:shd w:val="clear" w:color="auto" w:fill="auto"/>
          </w:tcPr>
          <w:p w14:paraId="346AD81D" w14:textId="77777777" w:rsidR="00512FC7" w:rsidRPr="00512FC7" w:rsidRDefault="00512FC7" w:rsidP="00533FE7">
            <w:r w:rsidRPr="00512FC7">
              <w:t>290</w:t>
            </w:r>
          </w:p>
        </w:tc>
        <w:tc>
          <w:tcPr>
            <w:tcW w:w="2699" w:type="dxa"/>
            <w:shd w:val="clear" w:color="auto" w:fill="auto"/>
          </w:tcPr>
          <w:p w14:paraId="01F1ACED" w14:textId="77777777" w:rsidR="00512FC7" w:rsidRPr="00512FC7" w:rsidRDefault="00C411EF" w:rsidP="00533FE7">
            <w:hyperlink w:anchor="fld_MDEntryPositionNo" w:history="1">
              <w:r w:rsidR="00512FC7" w:rsidRPr="00533FE7">
                <w:rPr>
                  <w:rStyle w:val="Hyperlink"/>
                  <w:rFonts w:ascii="Times New Roman" w:hAnsi="Times New Roman"/>
                  <w:sz w:val="20"/>
                </w:rPr>
                <w:t>MDEntryPositionNo</w:t>
              </w:r>
            </w:hyperlink>
          </w:p>
        </w:tc>
      </w:tr>
      <w:tr w:rsidR="00512FC7" w:rsidRPr="00512FC7" w14:paraId="52FC19EA" w14:textId="77777777" w:rsidTr="00533FE7">
        <w:tc>
          <w:tcPr>
            <w:tcW w:w="828" w:type="dxa"/>
            <w:shd w:val="clear" w:color="auto" w:fill="auto"/>
          </w:tcPr>
          <w:p w14:paraId="6A564288" w14:textId="77777777" w:rsidR="00512FC7" w:rsidRPr="00512FC7" w:rsidRDefault="00512FC7" w:rsidP="00533FE7">
            <w:r w:rsidRPr="00512FC7">
              <w:t>291</w:t>
            </w:r>
          </w:p>
        </w:tc>
        <w:tc>
          <w:tcPr>
            <w:tcW w:w="2699" w:type="dxa"/>
            <w:shd w:val="clear" w:color="auto" w:fill="auto"/>
          </w:tcPr>
          <w:p w14:paraId="0A434D60" w14:textId="77777777" w:rsidR="00512FC7" w:rsidRPr="00512FC7" w:rsidRDefault="00C411EF" w:rsidP="00533FE7">
            <w:hyperlink w:anchor="fld_FinancialStatus" w:history="1">
              <w:r w:rsidR="00512FC7" w:rsidRPr="00533FE7">
                <w:rPr>
                  <w:rStyle w:val="Hyperlink"/>
                  <w:rFonts w:ascii="Times New Roman" w:hAnsi="Times New Roman"/>
                  <w:sz w:val="20"/>
                </w:rPr>
                <w:t>FinancialStatus</w:t>
              </w:r>
            </w:hyperlink>
          </w:p>
        </w:tc>
      </w:tr>
      <w:tr w:rsidR="00512FC7" w:rsidRPr="00512FC7" w14:paraId="114E04F4" w14:textId="77777777" w:rsidTr="00533FE7">
        <w:tc>
          <w:tcPr>
            <w:tcW w:w="828" w:type="dxa"/>
            <w:shd w:val="clear" w:color="auto" w:fill="auto"/>
          </w:tcPr>
          <w:p w14:paraId="2C7B0F22" w14:textId="77777777" w:rsidR="00512FC7" w:rsidRPr="00512FC7" w:rsidRDefault="00512FC7" w:rsidP="00533FE7">
            <w:r w:rsidRPr="00512FC7">
              <w:t>292</w:t>
            </w:r>
          </w:p>
        </w:tc>
        <w:tc>
          <w:tcPr>
            <w:tcW w:w="2699" w:type="dxa"/>
            <w:shd w:val="clear" w:color="auto" w:fill="auto"/>
          </w:tcPr>
          <w:p w14:paraId="08005F20" w14:textId="77777777" w:rsidR="00512FC7" w:rsidRPr="00512FC7" w:rsidRDefault="00C411EF" w:rsidP="00533FE7">
            <w:hyperlink w:anchor="fld_CorporateAction" w:history="1">
              <w:r w:rsidR="00512FC7" w:rsidRPr="00533FE7">
                <w:rPr>
                  <w:rStyle w:val="Hyperlink"/>
                  <w:rFonts w:ascii="Times New Roman" w:hAnsi="Times New Roman"/>
                  <w:sz w:val="20"/>
                </w:rPr>
                <w:t>CorporateAction</w:t>
              </w:r>
            </w:hyperlink>
          </w:p>
        </w:tc>
      </w:tr>
      <w:tr w:rsidR="00512FC7" w:rsidRPr="00512FC7" w14:paraId="0F197DE4" w14:textId="77777777" w:rsidTr="00533FE7">
        <w:tc>
          <w:tcPr>
            <w:tcW w:w="828" w:type="dxa"/>
            <w:shd w:val="clear" w:color="auto" w:fill="auto"/>
          </w:tcPr>
          <w:p w14:paraId="7920AC33" w14:textId="77777777" w:rsidR="00512FC7" w:rsidRPr="00512FC7" w:rsidRDefault="00512FC7" w:rsidP="00533FE7">
            <w:r w:rsidRPr="00512FC7">
              <w:t>293</w:t>
            </w:r>
          </w:p>
        </w:tc>
        <w:tc>
          <w:tcPr>
            <w:tcW w:w="2699" w:type="dxa"/>
            <w:shd w:val="clear" w:color="auto" w:fill="auto"/>
          </w:tcPr>
          <w:p w14:paraId="757B1D21" w14:textId="77777777" w:rsidR="00512FC7" w:rsidRPr="00512FC7" w:rsidRDefault="00C411EF" w:rsidP="00533FE7">
            <w:hyperlink w:anchor="fld_DefBidSize" w:history="1">
              <w:r w:rsidR="00512FC7" w:rsidRPr="00533FE7">
                <w:rPr>
                  <w:rStyle w:val="Hyperlink"/>
                  <w:rFonts w:ascii="Times New Roman" w:hAnsi="Times New Roman"/>
                  <w:sz w:val="20"/>
                </w:rPr>
                <w:t>DefBidSize</w:t>
              </w:r>
            </w:hyperlink>
          </w:p>
        </w:tc>
      </w:tr>
      <w:tr w:rsidR="00512FC7" w:rsidRPr="00512FC7" w14:paraId="444F9CBF" w14:textId="77777777" w:rsidTr="00533FE7">
        <w:tc>
          <w:tcPr>
            <w:tcW w:w="828" w:type="dxa"/>
            <w:shd w:val="clear" w:color="auto" w:fill="auto"/>
          </w:tcPr>
          <w:p w14:paraId="5FFF53E4" w14:textId="77777777" w:rsidR="00512FC7" w:rsidRPr="00512FC7" w:rsidRDefault="00512FC7" w:rsidP="00533FE7">
            <w:r w:rsidRPr="00512FC7">
              <w:t>294</w:t>
            </w:r>
          </w:p>
        </w:tc>
        <w:tc>
          <w:tcPr>
            <w:tcW w:w="2699" w:type="dxa"/>
            <w:shd w:val="clear" w:color="auto" w:fill="auto"/>
          </w:tcPr>
          <w:p w14:paraId="61423748" w14:textId="77777777" w:rsidR="00512FC7" w:rsidRPr="00512FC7" w:rsidRDefault="00C411EF" w:rsidP="00533FE7">
            <w:hyperlink w:anchor="fld_DefOfferSize" w:history="1">
              <w:r w:rsidR="00512FC7" w:rsidRPr="00533FE7">
                <w:rPr>
                  <w:rStyle w:val="Hyperlink"/>
                  <w:rFonts w:ascii="Times New Roman" w:hAnsi="Times New Roman"/>
                  <w:sz w:val="20"/>
                </w:rPr>
                <w:t>DefOfferSize</w:t>
              </w:r>
            </w:hyperlink>
          </w:p>
        </w:tc>
      </w:tr>
      <w:tr w:rsidR="00512FC7" w:rsidRPr="00512FC7" w14:paraId="7D2E287F" w14:textId="77777777" w:rsidTr="00533FE7">
        <w:tc>
          <w:tcPr>
            <w:tcW w:w="828" w:type="dxa"/>
            <w:shd w:val="clear" w:color="auto" w:fill="auto"/>
          </w:tcPr>
          <w:p w14:paraId="3D3D3230" w14:textId="77777777" w:rsidR="00512FC7" w:rsidRPr="00512FC7" w:rsidRDefault="00512FC7" w:rsidP="00533FE7">
            <w:r w:rsidRPr="00512FC7">
              <w:t>295</w:t>
            </w:r>
          </w:p>
        </w:tc>
        <w:tc>
          <w:tcPr>
            <w:tcW w:w="2699" w:type="dxa"/>
            <w:shd w:val="clear" w:color="auto" w:fill="auto"/>
          </w:tcPr>
          <w:p w14:paraId="6FBB3D5E" w14:textId="77777777" w:rsidR="00512FC7" w:rsidRPr="00512FC7" w:rsidRDefault="00C411EF" w:rsidP="00533FE7">
            <w:hyperlink w:anchor="fld_NoQuoteEntries" w:history="1">
              <w:r w:rsidR="00512FC7" w:rsidRPr="00533FE7">
                <w:rPr>
                  <w:rStyle w:val="Hyperlink"/>
                  <w:rFonts w:ascii="Times New Roman" w:hAnsi="Times New Roman"/>
                  <w:sz w:val="20"/>
                </w:rPr>
                <w:t>NoQuoteEntries</w:t>
              </w:r>
            </w:hyperlink>
          </w:p>
        </w:tc>
      </w:tr>
      <w:tr w:rsidR="00512FC7" w:rsidRPr="00512FC7" w14:paraId="4764EE3E" w14:textId="77777777" w:rsidTr="00533FE7">
        <w:tc>
          <w:tcPr>
            <w:tcW w:w="828" w:type="dxa"/>
            <w:shd w:val="clear" w:color="auto" w:fill="auto"/>
          </w:tcPr>
          <w:p w14:paraId="6ED478F5" w14:textId="77777777" w:rsidR="00512FC7" w:rsidRPr="00512FC7" w:rsidRDefault="00512FC7" w:rsidP="00533FE7">
            <w:r w:rsidRPr="00512FC7">
              <w:t>296</w:t>
            </w:r>
          </w:p>
        </w:tc>
        <w:tc>
          <w:tcPr>
            <w:tcW w:w="2699" w:type="dxa"/>
            <w:shd w:val="clear" w:color="auto" w:fill="auto"/>
          </w:tcPr>
          <w:p w14:paraId="683153B3" w14:textId="77777777" w:rsidR="00512FC7" w:rsidRPr="00512FC7" w:rsidRDefault="00C411EF" w:rsidP="00533FE7">
            <w:hyperlink w:anchor="fld_NoQuoteSets" w:history="1">
              <w:r w:rsidR="00512FC7" w:rsidRPr="00533FE7">
                <w:rPr>
                  <w:rStyle w:val="Hyperlink"/>
                  <w:rFonts w:ascii="Times New Roman" w:hAnsi="Times New Roman"/>
                  <w:sz w:val="20"/>
                </w:rPr>
                <w:t>NoQuoteSets</w:t>
              </w:r>
            </w:hyperlink>
          </w:p>
        </w:tc>
      </w:tr>
      <w:tr w:rsidR="00512FC7" w:rsidRPr="00512FC7" w14:paraId="11931650" w14:textId="77777777" w:rsidTr="00533FE7">
        <w:tc>
          <w:tcPr>
            <w:tcW w:w="828" w:type="dxa"/>
            <w:shd w:val="clear" w:color="auto" w:fill="auto"/>
          </w:tcPr>
          <w:p w14:paraId="06148FCD" w14:textId="77777777" w:rsidR="00512FC7" w:rsidRPr="00512FC7" w:rsidRDefault="00512FC7" w:rsidP="00533FE7">
            <w:r w:rsidRPr="00512FC7">
              <w:t>297</w:t>
            </w:r>
          </w:p>
        </w:tc>
        <w:tc>
          <w:tcPr>
            <w:tcW w:w="2699" w:type="dxa"/>
            <w:shd w:val="clear" w:color="auto" w:fill="auto"/>
          </w:tcPr>
          <w:p w14:paraId="5DDD65B1" w14:textId="77777777" w:rsidR="00512FC7" w:rsidRPr="00512FC7" w:rsidRDefault="00C411EF" w:rsidP="00533FE7">
            <w:hyperlink w:anchor="fld_QuoteStatus" w:history="1">
              <w:r w:rsidR="00512FC7" w:rsidRPr="00533FE7">
                <w:rPr>
                  <w:rStyle w:val="Hyperlink"/>
                  <w:rFonts w:ascii="Times New Roman" w:hAnsi="Times New Roman"/>
                  <w:sz w:val="20"/>
                </w:rPr>
                <w:t>QuoteStatus</w:t>
              </w:r>
            </w:hyperlink>
          </w:p>
        </w:tc>
      </w:tr>
      <w:tr w:rsidR="00512FC7" w:rsidRPr="00512FC7" w14:paraId="47AE4F4B" w14:textId="77777777" w:rsidTr="00533FE7">
        <w:tc>
          <w:tcPr>
            <w:tcW w:w="828" w:type="dxa"/>
            <w:shd w:val="clear" w:color="auto" w:fill="auto"/>
          </w:tcPr>
          <w:p w14:paraId="52CBBAD3" w14:textId="77777777" w:rsidR="00512FC7" w:rsidRPr="00512FC7" w:rsidRDefault="00512FC7" w:rsidP="00533FE7">
            <w:r w:rsidRPr="00512FC7">
              <w:t>298</w:t>
            </w:r>
          </w:p>
        </w:tc>
        <w:tc>
          <w:tcPr>
            <w:tcW w:w="2699" w:type="dxa"/>
            <w:shd w:val="clear" w:color="auto" w:fill="auto"/>
          </w:tcPr>
          <w:p w14:paraId="6CCB2098" w14:textId="77777777" w:rsidR="00512FC7" w:rsidRPr="00512FC7" w:rsidRDefault="00C411EF" w:rsidP="00533FE7">
            <w:hyperlink w:anchor="fld_QuoteCancelType" w:history="1">
              <w:r w:rsidR="00512FC7" w:rsidRPr="00533FE7">
                <w:rPr>
                  <w:rStyle w:val="Hyperlink"/>
                  <w:rFonts w:ascii="Times New Roman" w:hAnsi="Times New Roman"/>
                  <w:sz w:val="20"/>
                </w:rPr>
                <w:t>QuoteCancelType</w:t>
              </w:r>
            </w:hyperlink>
          </w:p>
        </w:tc>
      </w:tr>
      <w:tr w:rsidR="00512FC7" w:rsidRPr="00512FC7" w14:paraId="13AF2950" w14:textId="77777777" w:rsidTr="00533FE7">
        <w:tc>
          <w:tcPr>
            <w:tcW w:w="828" w:type="dxa"/>
            <w:shd w:val="clear" w:color="auto" w:fill="auto"/>
          </w:tcPr>
          <w:p w14:paraId="0524D5A1" w14:textId="77777777" w:rsidR="00512FC7" w:rsidRPr="00512FC7" w:rsidRDefault="00512FC7" w:rsidP="00533FE7">
            <w:r w:rsidRPr="00512FC7">
              <w:t>299</w:t>
            </w:r>
          </w:p>
        </w:tc>
        <w:tc>
          <w:tcPr>
            <w:tcW w:w="2699" w:type="dxa"/>
            <w:shd w:val="clear" w:color="auto" w:fill="auto"/>
          </w:tcPr>
          <w:p w14:paraId="71242BBF" w14:textId="77777777" w:rsidR="00512FC7" w:rsidRPr="00512FC7" w:rsidRDefault="00C411EF" w:rsidP="00533FE7">
            <w:hyperlink w:anchor="fld_QuoteEntryID" w:history="1">
              <w:r w:rsidR="00512FC7" w:rsidRPr="00533FE7">
                <w:rPr>
                  <w:rStyle w:val="Hyperlink"/>
                  <w:rFonts w:ascii="Times New Roman" w:hAnsi="Times New Roman"/>
                  <w:sz w:val="20"/>
                </w:rPr>
                <w:t>QuoteEntryID</w:t>
              </w:r>
            </w:hyperlink>
          </w:p>
        </w:tc>
      </w:tr>
      <w:tr w:rsidR="00512FC7" w:rsidRPr="00512FC7" w14:paraId="1191DCDC" w14:textId="77777777" w:rsidTr="00533FE7">
        <w:tc>
          <w:tcPr>
            <w:tcW w:w="828" w:type="dxa"/>
            <w:shd w:val="clear" w:color="auto" w:fill="auto"/>
          </w:tcPr>
          <w:p w14:paraId="41D09D55" w14:textId="77777777" w:rsidR="00512FC7" w:rsidRPr="00512FC7" w:rsidRDefault="00512FC7" w:rsidP="00533FE7">
            <w:r w:rsidRPr="00512FC7">
              <w:t>300</w:t>
            </w:r>
          </w:p>
        </w:tc>
        <w:tc>
          <w:tcPr>
            <w:tcW w:w="2699" w:type="dxa"/>
            <w:shd w:val="clear" w:color="auto" w:fill="auto"/>
          </w:tcPr>
          <w:p w14:paraId="7B30935A" w14:textId="77777777" w:rsidR="00512FC7" w:rsidRPr="00512FC7" w:rsidRDefault="00C411EF" w:rsidP="00533FE7">
            <w:hyperlink w:anchor="fld_QuoteRejectReason" w:history="1">
              <w:r w:rsidR="00512FC7" w:rsidRPr="00533FE7">
                <w:rPr>
                  <w:rStyle w:val="Hyperlink"/>
                  <w:rFonts w:ascii="Times New Roman" w:hAnsi="Times New Roman"/>
                  <w:sz w:val="20"/>
                </w:rPr>
                <w:t>QuoteRejectReason</w:t>
              </w:r>
            </w:hyperlink>
          </w:p>
        </w:tc>
      </w:tr>
      <w:tr w:rsidR="00512FC7" w:rsidRPr="00512FC7" w14:paraId="7EE555EB" w14:textId="77777777" w:rsidTr="00533FE7">
        <w:tc>
          <w:tcPr>
            <w:tcW w:w="828" w:type="dxa"/>
            <w:shd w:val="clear" w:color="auto" w:fill="auto"/>
          </w:tcPr>
          <w:p w14:paraId="23D28C76" w14:textId="77777777" w:rsidR="00512FC7" w:rsidRPr="00512FC7" w:rsidRDefault="00512FC7" w:rsidP="00533FE7">
            <w:r w:rsidRPr="00512FC7">
              <w:t>301</w:t>
            </w:r>
          </w:p>
        </w:tc>
        <w:tc>
          <w:tcPr>
            <w:tcW w:w="2699" w:type="dxa"/>
            <w:shd w:val="clear" w:color="auto" w:fill="auto"/>
          </w:tcPr>
          <w:p w14:paraId="5F63489B" w14:textId="77777777" w:rsidR="00512FC7" w:rsidRPr="00512FC7" w:rsidRDefault="00C411EF" w:rsidP="00533FE7">
            <w:hyperlink w:anchor="fld_QuoteResponseLevel" w:history="1">
              <w:r w:rsidR="00512FC7" w:rsidRPr="00533FE7">
                <w:rPr>
                  <w:rStyle w:val="Hyperlink"/>
                  <w:rFonts w:ascii="Times New Roman" w:hAnsi="Times New Roman"/>
                  <w:sz w:val="20"/>
                </w:rPr>
                <w:t>QuoteResponseLevel</w:t>
              </w:r>
            </w:hyperlink>
          </w:p>
        </w:tc>
      </w:tr>
      <w:tr w:rsidR="00512FC7" w:rsidRPr="00512FC7" w14:paraId="31889DD6" w14:textId="77777777" w:rsidTr="00533FE7">
        <w:tc>
          <w:tcPr>
            <w:tcW w:w="828" w:type="dxa"/>
            <w:shd w:val="clear" w:color="auto" w:fill="auto"/>
          </w:tcPr>
          <w:p w14:paraId="3F1E22FD" w14:textId="77777777" w:rsidR="00512FC7" w:rsidRPr="00512FC7" w:rsidRDefault="00512FC7" w:rsidP="00533FE7">
            <w:r w:rsidRPr="00512FC7">
              <w:t>302</w:t>
            </w:r>
          </w:p>
        </w:tc>
        <w:tc>
          <w:tcPr>
            <w:tcW w:w="2699" w:type="dxa"/>
            <w:shd w:val="clear" w:color="auto" w:fill="auto"/>
          </w:tcPr>
          <w:p w14:paraId="02311F40" w14:textId="77777777" w:rsidR="00512FC7" w:rsidRPr="00512FC7" w:rsidRDefault="00C411EF" w:rsidP="00533FE7">
            <w:hyperlink w:anchor="fld_QuoteSetID" w:history="1">
              <w:r w:rsidR="00512FC7" w:rsidRPr="00533FE7">
                <w:rPr>
                  <w:rStyle w:val="Hyperlink"/>
                  <w:rFonts w:ascii="Times New Roman" w:hAnsi="Times New Roman"/>
                  <w:sz w:val="20"/>
                </w:rPr>
                <w:t>QuoteSetID</w:t>
              </w:r>
            </w:hyperlink>
          </w:p>
        </w:tc>
      </w:tr>
      <w:tr w:rsidR="00512FC7" w:rsidRPr="00512FC7" w14:paraId="4D692420" w14:textId="77777777" w:rsidTr="00533FE7">
        <w:tc>
          <w:tcPr>
            <w:tcW w:w="828" w:type="dxa"/>
            <w:shd w:val="clear" w:color="auto" w:fill="auto"/>
          </w:tcPr>
          <w:p w14:paraId="611BEE70" w14:textId="77777777" w:rsidR="00512FC7" w:rsidRPr="00512FC7" w:rsidRDefault="00512FC7" w:rsidP="00533FE7">
            <w:r w:rsidRPr="00512FC7">
              <w:t>303</w:t>
            </w:r>
          </w:p>
        </w:tc>
        <w:tc>
          <w:tcPr>
            <w:tcW w:w="2699" w:type="dxa"/>
            <w:shd w:val="clear" w:color="auto" w:fill="auto"/>
          </w:tcPr>
          <w:p w14:paraId="07972B6A" w14:textId="77777777" w:rsidR="00512FC7" w:rsidRPr="00512FC7" w:rsidRDefault="00C411EF" w:rsidP="00533FE7">
            <w:hyperlink w:anchor="fld_QuoteRequestType" w:history="1">
              <w:r w:rsidR="00512FC7" w:rsidRPr="00533FE7">
                <w:rPr>
                  <w:rStyle w:val="Hyperlink"/>
                  <w:rFonts w:ascii="Times New Roman" w:hAnsi="Times New Roman"/>
                  <w:sz w:val="20"/>
                </w:rPr>
                <w:t>QuoteRequestType</w:t>
              </w:r>
            </w:hyperlink>
          </w:p>
        </w:tc>
      </w:tr>
      <w:tr w:rsidR="00512FC7" w:rsidRPr="00512FC7" w14:paraId="2041A6E7" w14:textId="77777777" w:rsidTr="00533FE7">
        <w:tc>
          <w:tcPr>
            <w:tcW w:w="828" w:type="dxa"/>
            <w:shd w:val="clear" w:color="auto" w:fill="auto"/>
          </w:tcPr>
          <w:p w14:paraId="559BB651" w14:textId="77777777" w:rsidR="00512FC7" w:rsidRPr="00512FC7" w:rsidRDefault="00512FC7" w:rsidP="00533FE7">
            <w:r w:rsidRPr="00512FC7">
              <w:t>304</w:t>
            </w:r>
          </w:p>
        </w:tc>
        <w:tc>
          <w:tcPr>
            <w:tcW w:w="2699" w:type="dxa"/>
            <w:shd w:val="clear" w:color="auto" w:fill="auto"/>
          </w:tcPr>
          <w:p w14:paraId="51AE2155" w14:textId="77777777" w:rsidR="00512FC7" w:rsidRPr="00512FC7" w:rsidRDefault="00C411EF" w:rsidP="00533FE7">
            <w:hyperlink w:anchor="fld_TotNoQuoteEntries" w:history="1">
              <w:r w:rsidR="00512FC7" w:rsidRPr="00533FE7">
                <w:rPr>
                  <w:rStyle w:val="Hyperlink"/>
                  <w:rFonts w:ascii="Times New Roman" w:hAnsi="Times New Roman"/>
                  <w:sz w:val="20"/>
                </w:rPr>
                <w:t>TotNoQuoteEntries</w:t>
              </w:r>
            </w:hyperlink>
          </w:p>
        </w:tc>
      </w:tr>
      <w:tr w:rsidR="00512FC7" w:rsidRPr="00512FC7" w14:paraId="5FD5121A" w14:textId="77777777" w:rsidTr="00533FE7">
        <w:tc>
          <w:tcPr>
            <w:tcW w:w="828" w:type="dxa"/>
            <w:shd w:val="clear" w:color="auto" w:fill="auto"/>
          </w:tcPr>
          <w:p w14:paraId="11ACAA69" w14:textId="77777777" w:rsidR="00512FC7" w:rsidRPr="00512FC7" w:rsidRDefault="00512FC7" w:rsidP="00533FE7">
            <w:r w:rsidRPr="00512FC7">
              <w:t>305</w:t>
            </w:r>
          </w:p>
        </w:tc>
        <w:tc>
          <w:tcPr>
            <w:tcW w:w="2699" w:type="dxa"/>
            <w:shd w:val="clear" w:color="auto" w:fill="auto"/>
          </w:tcPr>
          <w:p w14:paraId="2812445B" w14:textId="77777777" w:rsidR="00512FC7" w:rsidRPr="00512FC7" w:rsidRDefault="00C411EF" w:rsidP="00533FE7">
            <w:hyperlink w:anchor="fld_UnderlyingSecurityIDSource" w:history="1">
              <w:r w:rsidR="00512FC7" w:rsidRPr="00533FE7">
                <w:rPr>
                  <w:rStyle w:val="Hyperlink"/>
                  <w:rFonts w:ascii="Times New Roman" w:hAnsi="Times New Roman"/>
                  <w:sz w:val="20"/>
                </w:rPr>
                <w:t>UnderlyingSecurityIDSource</w:t>
              </w:r>
            </w:hyperlink>
          </w:p>
        </w:tc>
      </w:tr>
      <w:tr w:rsidR="00512FC7" w:rsidRPr="00512FC7" w14:paraId="0D981CC2" w14:textId="77777777" w:rsidTr="00533FE7">
        <w:tc>
          <w:tcPr>
            <w:tcW w:w="828" w:type="dxa"/>
            <w:shd w:val="clear" w:color="auto" w:fill="auto"/>
          </w:tcPr>
          <w:p w14:paraId="0C244E62" w14:textId="77777777" w:rsidR="00512FC7" w:rsidRPr="00512FC7" w:rsidRDefault="00512FC7" w:rsidP="00533FE7">
            <w:r w:rsidRPr="00512FC7">
              <w:t>306</w:t>
            </w:r>
          </w:p>
        </w:tc>
        <w:tc>
          <w:tcPr>
            <w:tcW w:w="2699" w:type="dxa"/>
            <w:shd w:val="clear" w:color="auto" w:fill="auto"/>
          </w:tcPr>
          <w:p w14:paraId="67DFBE65" w14:textId="77777777" w:rsidR="00512FC7" w:rsidRPr="00512FC7" w:rsidRDefault="00C411EF" w:rsidP="00533FE7">
            <w:hyperlink w:anchor="fld_UnderlyingIssuer" w:history="1">
              <w:r w:rsidR="00512FC7" w:rsidRPr="00533FE7">
                <w:rPr>
                  <w:rStyle w:val="Hyperlink"/>
                  <w:rFonts w:ascii="Times New Roman" w:hAnsi="Times New Roman"/>
                  <w:sz w:val="20"/>
                </w:rPr>
                <w:t>UnderlyingIssuer</w:t>
              </w:r>
            </w:hyperlink>
          </w:p>
        </w:tc>
      </w:tr>
      <w:tr w:rsidR="00512FC7" w:rsidRPr="00512FC7" w14:paraId="548D2F39" w14:textId="77777777" w:rsidTr="00533FE7">
        <w:tc>
          <w:tcPr>
            <w:tcW w:w="828" w:type="dxa"/>
            <w:shd w:val="clear" w:color="auto" w:fill="auto"/>
          </w:tcPr>
          <w:p w14:paraId="1F93FFD1" w14:textId="77777777" w:rsidR="00512FC7" w:rsidRPr="00512FC7" w:rsidRDefault="00512FC7" w:rsidP="00533FE7">
            <w:r w:rsidRPr="00512FC7">
              <w:t>307</w:t>
            </w:r>
          </w:p>
        </w:tc>
        <w:tc>
          <w:tcPr>
            <w:tcW w:w="2699" w:type="dxa"/>
            <w:shd w:val="clear" w:color="auto" w:fill="auto"/>
          </w:tcPr>
          <w:p w14:paraId="0BC9B764" w14:textId="77777777" w:rsidR="00512FC7" w:rsidRPr="00512FC7" w:rsidRDefault="00C411EF" w:rsidP="00533FE7">
            <w:hyperlink w:anchor="fld_UnderlyingSecurityDesc" w:history="1">
              <w:r w:rsidR="00512FC7" w:rsidRPr="00533FE7">
                <w:rPr>
                  <w:rStyle w:val="Hyperlink"/>
                  <w:rFonts w:ascii="Times New Roman" w:hAnsi="Times New Roman"/>
                  <w:sz w:val="20"/>
                </w:rPr>
                <w:t>UnderlyingSecurityDesc</w:t>
              </w:r>
            </w:hyperlink>
          </w:p>
        </w:tc>
      </w:tr>
      <w:tr w:rsidR="00512FC7" w:rsidRPr="00512FC7" w14:paraId="78C07D95" w14:textId="77777777" w:rsidTr="00533FE7">
        <w:tc>
          <w:tcPr>
            <w:tcW w:w="828" w:type="dxa"/>
            <w:shd w:val="clear" w:color="auto" w:fill="auto"/>
          </w:tcPr>
          <w:p w14:paraId="47598AE1" w14:textId="77777777" w:rsidR="00512FC7" w:rsidRPr="00512FC7" w:rsidRDefault="00512FC7" w:rsidP="00533FE7">
            <w:r w:rsidRPr="00512FC7">
              <w:t>308</w:t>
            </w:r>
          </w:p>
        </w:tc>
        <w:tc>
          <w:tcPr>
            <w:tcW w:w="2699" w:type="dxa"/>
            <w:shd w:val="clear" w:color="auto" w:fill="auto"/>
          </w:tcPr>
          <w:p w14:paraId="5131A62A" w14:textId="77777777" w:rsidR="00512FC7" w:rsidRPr="00512FC7" w:rsidRDefault="00C411EF" w:rsidP="00533FE7">
            <w:hyperlink w:anchor="fld_UnderlyingSecurityExchange" w:history="1">
              <w:r w:rsidR="00512FC7" w:rsidRPr="00533FE7">
                <w:rPr>
                  <w:rStyle w:val="Hyperlink"/>
                  <w:rFonts w:ascii="Times New Roman" w:hAnsi="Times New Roman"/>
                  <w:sz w:val="20"/>
                </w:rPr>
                <w:t>UnderlyingSecurityExchange</w:t>
              </w:r>
            </w:hyperlink>
          </w:p>
        </w:tc>
      </w:tr>
      <w:tr w:rsidR="00512FC7" w:rsidRPr="00512FC7" w14:paraId="63379F37" w14:textId="77777777" w:rsidTr="00533FE7">
        <w:tc>
          <w:tcPr>
            <w:tcW w:w="828" w:type="dxa"/>
            <w:shd w:val="clear" w:color="auto" w:fill="auto"/>
          </w:tcPr>
          <w:p w14:paraId="0B9EC5A7" w14:textId="77777777" w:rsidR="00512FC7" w:rsidRPr="00512FC7" w:rsidRDefault="00512FC7" w:rsidP="00533FE7">
            <w:r w:rsidRPr="00512FC7">
              <w:t>309</w:t>
            </w:r>
          </w:p>
        </w:tc>
        <w:tc>
          <w:tcPr>
            <w:tcW w:w="2699" w:type="dxa"/>
            <w:shd w:val="clear" w:color="auto" w:fill="auto"/>
          </w:tcPr>
          <w:p w14:paraId="65114958" w14:textId="77777777" w:rsidR="00512FC7" w:rsidRPr="00512FC7" w:rsidRDefault="00C411EF" w:rsidP="00533FE7">
            <w:hyperlink w:anchor="fld_UnderlyingSecurityID" w:history="1">
              <w:r w:rsidR="00512FC7" w:rsidRPr="00533FE7">
                <w:rPr>
                  <w:rStyle w:val="Hyperlink"/>
                  <w:rFonts w:ascii="Times New Roman" w:hAnsi="Times New Roman"/>
                  <w:sz w:val="20"/>
                </w:rPr>
                <w:t>UnderlyingSecurityID</w:t>
              </w:r>
            </w:hyperlink>
          </w:p>
        </w:tc>
      </w:tr>
      <w:tr w:rsidR="00512FC7" w:rsidRPr="00512FC7" w14:paraId="68BA5A0C" w14:textId="77777777" w:rsidTr="00533FE7">
        <w:tc>
          <w:tcPr>
            <w:tcW w:w="828" w:type="dxa"/>
            <w:shd w:val="clear" w:color="auto" w:fill="auto"/>
          </w:tcPr>
          <w:p w14:paraId="67E3F08C" w14:textId="77777777" w:rsidR="00512FC7" w:rsidRPr="00512FC7" w:rsidRDefault="00512FC7" w:rsidP="00533FE7">
            <w:r w:rsidRPr="00512FC7">
              <w:t>310</w:t>
            </w:r>
          </w:p>
        </w:tc>
        <w:tc>
          <w:tcPr>
            <w:tcW w:w="2699" w:type="dxa"/>
            <w:shd w:val="clear" w:color="auto" w:fill="auto"/>
          </w:tcPr>
          <w:p w14:paraId="2E901675" w14:textId="77777777" w:rsidR="00512FC7" w:rsidRPr="00512FC7" w:rsidRDefault="00C411EF" w:rsidP="00533FE7">
            <w:hyperlink w:anchor="fld_UnderlyingSecurityType" w:history="1">
              <w:r w:rsidR="00512FC7" w:rsidRPr="00533FE7">
                <w:rPr>
                  <w:rStyle w:val="Hyperlink"/>
                  <w:rFonts w:ascii="Times New Roman" w:hAnsi="Times New Roman"/>
                  <w:sz w:val="20"/>
                </w:rPr>
                <w:t>UnderlyingSecurityType</w:t>
              </w:r>
            </w:hyperlink>
          </w:p>
        </w:tc>
      </w:tr>
      <w:tr w:rsidR="00512FC7" w:rsidRPr="00512FC7" w14:paraId="70938C49" w14:textId="77777777" w:rsidTr="00533FE7">
        <w:tc>
          <w:tcPr>
            <w:tcW w:w="828" w:type="dxa"/>
            <w:shd w:val="clear" w:color="auto" w:fill="auto"/>
          </w:tcPr>
          <w:p w14:paraId="501D6C81" w14:textId="77777777" w:rsidR="00512FC7" w:rsidRPr="00512FC7" w:rsidRDefault="00512FC7" w:rsidP="00533FE7">
            <w:r w:rsidRPr="00512FC7">
              <w:t>311</w:t>
            </w:r>
          </w:p>
        </w:tc>
        <w:tc>
          <w:tcPr>
            <w:tcW w:w="2699" w:type="dxa"/>
            <w:shd w:val="clear" w:color="auto" w:fill="auto"/>
          </w:tcPr>
          <w:p w14:paraId="13D86B28" w14:textId="77777777" w:rsidR="00512FC7" w:rsidRPr="00512FC7" w:rsidRDefault="00C411EF" w:rsidP="00533FE7">
            <w:hyperlink w:anchor="fld_UnderlyingSymbol" w:history="1">
              <w:r w:rsidR="00512FC7" w:rsidRPr="00533FE7">
                <w:rPr>
                  <w:rStyle w:val="Hyperlink"/>
                  <w:rFonts w:ascii="Times New Roman" w:hAnsi="Times New Roman"/>
                  <w:sz w:val="20"/>
                </w:rPr>
                <w:t>UnderlyingSymbol</w:t>
              </w:r>
            </w:hyperlink>
          </w:p>
        </w:tc>
      </w:tr>
      <w:tr w:rsidR="00512FC7" w:rsidRPr="00512FC7" w14:paraId="1F39C3BD" w14:textId="77777777" w:rsidTr="00533FE7">
        <w:tc>
          <w:tcPr>
            <w:tcW w:w="828" w:type="dxa"/>
            <w:shd w:val="clear" w:color="auto" w:fill="auto"/>
          </w:tcPr>
          <w:p w14:paraId="6779B38B" w14:textId="77777777" w:rsidR="00512FC7" w:rsidRPr="00512FC7" w:rsidRDefault="00512FC7" w:rsidP="00533FE7">
            <w:r w:rsidRPr="00512FC7">
              <w:t>312</w:t>
            </w:r>
          </w:p>
        </w:tc>
        <w:tc>
          <w:tcPr>
            <w:tcW w:w="2699" w:type="dxa"/>
            <w:shd w:val="clear" w:color="auto" w:fill="auto"/>
          </w:tcPr>
          <w:p w14:paraId="42E9D268" w14:textId="77777777" w:rsidR="00512FC7" w:rsidRPr="00512FC7" w:rsidRDefault="00C411EF" w:rsidP="00533FE7">
            <w:hyperlink w:anchor="fld_UnderlyingSymbolSfx" w:history="1">
              <w:r w:rsidR="00512FC7" w:rsidRPr="00533FE7">
                <w:rPr>
                  <w:rStyle w:val="Hyperlink"/>
                  <w:rFonts w:ascii="Times New Roman" w:hAnsi="Times New Roman"/>
                  <w:sz w:val="20"/>
                </w:rPr>
                <w:t>UnderlyingSymbolSfx</w:t>
              </w:r>
            </w:hyperlink>
          </w:p>
        </w:tc>
      </w:tr>
      <w:tr w:rsidR="00512FC7" w:rsidRPr="00512FC7" w14:paraId="3A9D5F14" w14:textId="77777777" w:rsidTr="00533FE7">
        <w:tc>
          <w:tcPr>
            <w:tcW w:w="828" w:type="dxa"/>
            <w:shd w:val="clear" w:color="auto" w:fill="auto"/>
          </w:tcPr>
          <w:p w14:paraId="0616E8FA" w14:textId="77777777" w:rsidR="00512FC7" w:rsidRPr="00512FC7" w:rsidRDefault="00512FC7" w:rsidP="00533FE7">
            <w:r w:rsidRPr="00512FC7">
              <w:t>313</w:t>
            </w:r>
          </w:p>
        </w:tc>
        <w:tc>
          <w:tcPr>
            <w:tcW w:w="2699" w:type="dxa"/>
            <w:shd w:val="clear" w:color="auto" w:fill="auto"/>
          </w:tcPr>
          <w:p w14:paraId="37F484F4" w14:textId="77777777" w:rsidR="00512FC7" w:rsidRPr="00512FC7" w:rsidRDefault="00C411EF" w:rsidP="00533FE7">
            <w:hyperlink w:anchor="fld_UnderlyingMaturityMonthYear" w:history="1">
              <w:r w:rsidR="00512FC7" w:rsidRPr="00533FE7">
                <w:rPr>
                  <w:rStyle w:val="Hyperlink"/>
                  <w:rFonts w:ascii="Times New Roman" w:hAnsi="Times New Roman"/>
                  <w:sz w:val="20"/>
                </w:rPr>
                <w:t>UnderlyingMaturityMonthYear</w:t>
              </w:r>
            </w:hyperlink>
          </w:p>
        </w:tc>
      </w:tr>
      <w:tr w:rsidR="00DE5358" w:rsidRPr="00DE5358" w14:paraId="5D6321AA" w14:textId="77777777" w:rsidTr="00BD0927">
        <w:trPr>
          <w:del w:id="3868" w:author="Administrator" w:date="2011-08-18T10:26:00Z"/>
        </w:trPr>
        <w:tc>
          <w:tcPr>
            <w:tcW w:w="828" w:type="dxa"/>
            <w:shd w:val="clear" w:color="auto" w:fill="auto"/>
          </w:tcPr>
          <w:p w14:paraId="3A11E73D" w14:textId="77777777" w:rsidR="00DE5358" w:rsidRPr="00DE5358" w:rsidRDefault="00DE5358" w:rsidP="00DE5358">
            <w:pPr>
              <w:rPr>
                <w:del w:id="3869" w:author="Administrator" w:date="2011-08-18T10:26:00Z"/>
              </w:rPr>
            </w:pPr>
            <w:del w:id="3870" w:author="Administrator" w:date="2011-08-18T10:26:00Z">
              <w:r w:rsidRPr="00DE5358">
                <w:delText>314</w:delText>
              </w:r>
            </w:del>
          </w:p>
        </w:tc>
        <w:tc>
          <w:tcPr>
            <w:tcW w:w="2699" w:type="dxa"/>
            <w:shd w:val="clear" w:color="auto" w:fill="auto"/>
          </w:tcPr>
          <w:p w14:paraId="5BE0E2A1" w14:textId="77777777" w:rsidR="00DE5358" w:rsidRPr="00DE5358" w:rsidRDefault="00DE5358" w:rsidP="00DE5358">
            <w:pPr>
              <w:rPr>
                <w:del w:id="3871" w:author="Administrator" w:date="2011-08-18T10:26:00Z"/>
              </w:rPr>
            </w:pPr>
            <w:del w:id="3872" w:author="Administrator" w:date="2011-08-18T10:26:00Z">
              <w:r>
                <w:fldChar w:fldCharType="begin"/>
              </w:r>
              <w:r>
                <w:delInstrText xml:space="preserve"> HYPERLINK  \l "fld_UnderlyingMaturityDay" </w:delInstrText>
              </w:r>
              <w:r>
                <w:fldChar w:fldCharType="separate"/>
              </w:r>
              <w:r w:rsidRPr="00BD0927">
                <w:rPr>
                  <w:rStyle w:val="Hyperlink"/>
                  <w:rFonts w:ascii="Times New Roman" w:hAnsi="Times New Roman"/>
                  <w:sz w:val="20"/>
                </w:rPr>
                <w:delText>UnderlyingMaturityDay</w:delText>
              </w:r>
              <w:r>
                <w:fldChar w:fldCharType="end"/>
              </w:r>
            </w:del>
          </w:p>
        </w:tc>
      </w:tr>
      <w:tr w:rsidR="00512FC7" w:rsidRPr="00512FC7" w14:paraId="2AD3ADA0" w14:textId="77777777" w:rsidTr="00533FE7">
        <w:tc>
          <w:tcPr>
            <w:tcW w:w="828" w:type="dxa"/>
            <w:shd w:val="clear" w:color="auto" w:fill="auto"/>
          </w:tcPr>
          <w:p w14:paraId="42556552" w14:textId="77777777" w:rsidR="00512FC7" w:rsidRPr="00512FC7" w:rsidRDefault="00512FC7" w:rsidP="00533FE7">
            <w:r w:rsidRPr="00512FC7">
              <w:t>315</w:t>
            </w:r>
          </w:p>
        </w:tc>
        <w:tc>
          <w:tcPr>
            <w:tcW w:w="2699" w:type="dxa"/>
            <w:shd w:val="clear" w:color="auto" w:fill="auto"/>
          </w:tcPr>
          <w:p w14:paraId="611CD992" w14:textId="77777777" w:rsidR="00512FC7" w:rsidRPr="00512FC7" w:rsidRDefault="00C411EF" w:rsidP="00533FE7">
            <w:hyperlink w:anchor="fld_UnderlyingPutOrCall" w:history="1">
              <w:r w:rsidR="00512FC7" w:rsidRPr="00533FE7">
                <w:rPr>
                  <w:rStyle w:val="Hyperlink"/>
                  <w:rFonts w:ascii="Times New Roman" w:hAnsi="Times New Roman"/>
                  <w:sz w:val="20"/>
                </w:rPr>
                <w:t>UnderlyingPutOrCall</w:t>
              </w:r>
            </w:hyperlink>
          </w:p>
        </w:tc>
      </w:tr>
      <w:tr w:rsidR="00512FC7" w:rsidRPr="00512FC7" w14:paraId="3482337E" w14:textId="77777777" w:rsidTr="00533FE7">
        <w:tc>
          <w:tcPr>
            <w:tcW w:w="828" w:type="dxa"/>
            <w:shd w:val="clear" w:color="auto" w:fill="auto"/>
          </w:tcPr>
          <w:p w14:paraId="15B8A912" w14:textId="77777777" w:rsidR="00512FC7" w:rsidRPr="00512FC7" w:rsidRDefault="00512FC7" w:rsidP="00533FE7">
            <w:r w:rsidRPr="00512FC7">
              <w:t>316</w:t>
            </w:r>
          </w:p>
        </w:tc>
        <w:tc>
          <w:tcPr>
            <w:tcW w:w="2699" w:type="dxa"/>
            <w:shd w:val="clear" w:color="auto" w:fill="auto"/>
          </w:tcPr>
          <w:p w14:paraId="683AD820" w14:textId="77777777" w:rsidR="00512FC7" w:rsidRPr="00512FC7" w:rsidRDefault="00C411EF" w:rsidP="00533FE7">
            <w:hyperlink w:anchor="fld_UnderlyingStrikePrice" w:history="1">
              <w:r w:rsidR="00512FC7" w:rsidRPr="00533FE7">
                <w:rPr>
                  <w:rStyle w:val="Hyperlink"/>
                  <w:rFonts w:ascii="Times New Roman" w:hAnsi="Times New Roman"/>
                  <w:sz w:val="20"/>
                </w:rPr>
                <w:t>UnderlyingStrikePrice</w:t>
              </w:r>
            </w:hyperlink>
          </w:p>
        </w:tc>
      </w:tr>
      <w:tr w:rsidR="00512FC7" w:rsidRPr="00512FC7" w14:paraId="2A75E28B" w14:textId="77777777" w:rsidTr="00533FE7">
        <w:tc>
          <w:tcPr>
            <w:tcW w:w="828" w:type="dxa"/>
            <w:shd w:val="clear" w:color="auto" w:fill="auto"/>
          </w:tcPr>
          <w:p w14:paraId="01FE49E2" w14:textId="77777777" w:rsidR="00512FC7" w:rsidRPr="00512FC7" w:rsidRDefault="00512FC7" w:rsidP="00533FE7">
            <w:r w:rsidRPr="00512FC7">
              <w:t>317</w:t>
            </w:r>
          </w:p>
        </w:tc>
        <w:tc>
          <w:tcPr>
            <w:tcW w:w="2699" w:type="dxa"/>
            <w:shd w:val="clear" w:color="auto" w:fill="auto"/>
          </w:tcPr>
          <w:p w14:paraId="1365262A" w14:textId="77777777" w:rsidR="00512FC7" w:rsidRPr="00512FC7" w:rsidRDefault="00C411EF" w:rsidP="00533FE7">
            <w:hyperlink w:anchor="fld_UnderlyingOptAttribute" w:history="1">
              <w:r w:rsidR="00512FC7" w:rsidRPr="00533FE7">
                <w:rPr>
                  <w:rStyle w:val="Hyperlink"/>
                  <w:rFonts w:ascii="Times New Roman" w:hAnsi="Times New Roman"/>
                  <w:sz w:val="20"/>
                </w:rPr>
                <w:t>UnderlyingOptAttribute</w:t>
              </w:r>
            </w:hyperlink>
          </w:p>
        </w:tc>
      </w:tr>
      <w:tr w:rsidR="00512FC7" w:rsidRPr="00512FC7" w14:paraId="3F9142B6" w14:textId="77777777" w:rsidTr="00533FE7">
        <w:tc>
          <w:tcPr>
            <w:tcW w:w="828" w:type="dxa"/>
            <w:shd w:val="clear" w:color="auto" w:fill="auto"/>
          </w:tcPr>
          <w:p w14:paraId="0780AB57" w14:textId="77777777" w:rsidR="00512FC7" w:rsidRPr="00512FC7" w:rsidRDefault="00512FC7" w:rsidP="00533FE7">
            <w:r w:rsidRPr="00512FC7">
              <w:t>318</w:t>
            </w:r>
          </w:p>
        </w:tc>
        <w:tc>
          <w:tcPr>
            <w:tcW w:w="2699" w:type="dxa"/>
            <w:shd w:val="clear" w:color="auto" w:fill="auto"/>
          </w:tcPr>
          <w:p w14:paraId="6E39EEF6" w14:textId="77777777" w:rsidR="00512FC7" w:rsidRPr="00512FC7" w:rsidRDefault="00C411EF" w:rsidP="00533FE7">
            <w:hyperlink w:anchor="fld_UnderlyingCurrency" w:history="1">
              <w:r w:rsidR="00512FC7" w:rsidRPr="00533FE7">
                <w:rPr>
                  <w:rStyle w:val="Hyperlink"/>
                  <w:rFonts w:ascii="Times New Roman" w:hAnsi="Times New Roman"/>
                  <w:sz w:val="20"/>
                </w:rPr>
                <w:t>UnderlyingCurrency</w:t>
              </w:r>
            </w:hyperlink>
          </w:p>
        </w:tc>
      </w:tr>
      <w:tr w:rsidR="00DE5358" w:rsidRPr="00DE5358" w14:paraId="0D4A0556" w14:textId="77777777" w:rsidTr="00BD0927">
        <w:trPr>
          <w:del w:id="3873" w:author="Administrator" w:date="2011-08-18T10:26:00Z"/>
        </w:trPr>
        <w:tc>
          <w:tcPr>
            <w:tcW w:w="828" w:type="dxa"/>
            <w:shd w:val="clear" w:color="auto" w:fill="auto"/>
          </w:tcPr>
          <w:p w14:paraId="3F0F552B" w14:textId="77777777" w:rsidR="00DE5358" w:rsidRPr="00DE5358" w:rsidRDefault="00DE5358" w:rsidP="00DE5358">
            <w:pPr>
              <w:rPr>
                <w:del w:id="3874" w:author="Administrator" w:date="2011-08-18T10:26:00Z"/>
              </w:rPr>
            </w:pPr>
            <w:del w:id="3875" w:author="Administrator" w:date="2011-08-18T10:26:00Z">
              <w:r w:rsidRPr="00DE5358">
                <w:delText>319</w:delText>
              </w:r>
            </w:del>
          </w:p>
        </w:tc>
        <w:tc>
          <w:tcPr>
            <w:tcW w:w="2699" w:type="dxa"/>
            <w:shd w:val="clear" w:color="auto" w:fill="auto"/>
          </w:tcPr>
          <w:p w14:paraId="4A43275D" w14:textId="77777777" w:rsidR="00DE5358" w:rsidRPr="00DE5358" w:rsidRDefault="00DE5358" w:rsidP="00DE5358">
            <w:pPr>
              <w:rPr>
                <w:del w:id="3876" w:author="Administrator" w:date="2011-08-18T10:26:00Z"/>
              </w:rPr>
            </w:pPr>
            <w:del w:id="3877" w:author="Administrator" w:date="2011-08-18T10:26:00Z">
              <w:r>
                <w:fldChar w:fldCharType="begin"/>
              </w:r>
              <w:r>
                <w:delInstrText xml:space="preserve"> HYPERLINK  \l "fld_RatioQty" </w:delInstrText>
              </w:r>
              <w:r>
                <w:fldChar w:fldCharType="separate"/>
              </w:r>
              <w:r w:rsidRPr="00BD0927">
                <w:rPr>
                  <w:rStyle w:val="Hyperlink"/>
                  <w:rFonts w:ascii="Times New Roman" w:hAnsi="Times New Roman"/>
                  <w:sz w:val="20"/>
                </w:rPr>
                <w:delText>RatioQty</w:delText>
              </w:r>
              <w:r>
                <w:fldChar w:fldCharType="end"/>
              </w:r>
            </w:del>
          </w:p>
        </w:tc>
      </w:tr>
      <w:tr w:rsidR="00512FC7" w:rsidRPr="00512FC7" w14:paraId="4D1E439C" w14:textId="77777777" w:rsidTr="00533FE7">
        <w:tc>
          <w:tcPr>
            <w:tcW w:w="828" w:type="dxa"/>
            <w:shd w:val="clear" w:color="auto" w:fill="auto"/>
          </w:tcPr>
          <w:p w14:paraId="42B916F6" w14:textId="77777777" w:rsidR="00512FC7" w:rsidRPr="00512FC7" w:rsidRDefault="00512FC7" w:rsidP="00533FE7">
            <w:r w:rsidRPr="00512FC7">
              <w:t>320</w:t>
            </w:r>
          </w:p>
        </w:tc>
        <w:tc>
          <w:tcPr>
            <w:tcW w:w="2699" w:type="dxa"/>
            <w:shd w:val="clear" w:color="auto" w:fill="auto"/>
          </w:tcPr>
          <w:p w14:paraId="51B2A2D9" w14:textId="77777777" w:rsidR="00512FC7" w:rsidRPr="00512FC7" w:rsidRDefault="00C411EF" w:rsidP="00533FE7">
            <w:hyperlink w:anchor="fld_SecurityReqID" w:history="1">
              <w:r w:rsidR="00512FC7" w:rsidRPr="00533FE7">
                <w:rPr>
                  <w:rStyle w:val="Hyperlink"/>
                  <w:rFonts w:ascii="Times New Roman" w:hAnsi="Times New Roman"/>
                  <w:sz w:val="20"/>
                </w:rPr>
                <w:t>SecurityReqID</w:t>
              </w:r>
            </w:hyperlink>
          </w:p>
        </w:tc>
      </w:tr>
      <w:tr w:rsidR="00512FC7" w:rsidRPr="00512FC7" w14:paraId="1B547491" w14:textId="77777777" w:rsidTr="00533FE7">
        <w:tc>
          <w:tcPr>
            <w:tcW w:w="828" w:type="dxa"/>
            <w:shd w:val="clear" w:color="auto" w:fill="auto"/>
          </w:tcPr>
          <w:p w14:paraId="1D149D47" w14:textId="77777777" w:rsidR="00512FC7" w:rsidRPr="00512FC7" w:rsidRDefault="00512FC7" w:rsidP="00533FE7">
            <w:r w:rsidRPr="00512FC7">
              <w:t>321</w:t>
            </w:r>
          </w:p>
        </w:tc>
        <w:tc>
          <w:tcPr>
            <w:tcW w:w="2699" w:type="dxa"/>
            <w:shd w:val="clear" w:color="auto" w:fill="auto"/>
          </w:tcPr>
          <w:p w14:paraId="3AE26BF5" w14:textId="77777777" w:rsidR="00512FC7" w:rsidRPr="00512FC7" w:rsidRDefault="00C411EF" w:rsidP="00533FE7">
            <w:hyperlink w:anchor="fld_SecurityRequestType" w:history="1">
              <w:r w:rsidR="00512FC7" w:rsidRPr="00533FE7">
                <w:rPr>
                  <w:rStyle w:val="Hyperlink"/>
                  <w:rFonts w:ascii="Times New Roman" w:hAnsi="Times New Roman"/>
                  <w:sz w:val="20"/>
                </w:rPr>
                <w:t>SecurityRequestType</w:t>
              </w:r>
            </w:hyperlink>
          </w:p>
        </w:tc>
      </w:tr>
      <w:tr w:rsidR="00512FC7" w:rsidRPr="00512FC7" w14:paraId="7503E797" w14:textId="77777777" w:rsidTr="00533FE7">
        <w:tc>
          <w:tcPr>
            <w:tcW w:w="828" w:type="dxa"/>
            <w:shd w:val="clear" w:color="auto" w:fill="auto"/>
          </w:tcPr>
          <w:p w14:paraId="12089AFF" w14:textId="77777777" w:rsidR="00512FC7" w:rsidRPr="00512FC7" w:rsidRDefault="00512FC7" w:rsidP="00533FE7">
            <w:r w:rsidRPr="00512FC7">
              <w:t>322</w:t>
            </w:r>
          </w:p>
        </w:tc>
        <w:tc>
          <w:tcPr>
            <w:tcW w:w="2699" w:type="dxa"/>
            <w:shd w:val="clear" w:color="auto" w:fill="auto"/>
          </w:tcPr>
          <w:p w14:paraId="6F2EE494" w14:textId="77777777" w:rsidR="00512FC7" w:rsidRPr="00512FC7" w:rsidRDefault="00C411EF" w:rsidP="00533FE7">
            <w:hyperlink w:anchor="fld_SecurityResponseID" w:history="1">
              <w:r w:rsidR="00512FC7" w:rsidRPr="00533FE7">
                <w:rPr>
                  <w:rStyle w:val="Hyperlink"/>
                  <w:rFonts w:ascii="Times New Roman" w:hAnsi="Times New Roman"/>
                  <w:sz w:val="20"/>
                </w:rPr>
                <w:t>SecurityResponseID</w:t>
              </w:r>
            </w:hyperlink>
          </w:p>
        </w:tc>
      </w:tr>
      <w:tr w:rsidR="00512FC7" w:rsidRPr="00512FC7" w14:paraId="658E07D4" w14:textId="77777777" w:rsidTr="00533FE7">
        <w:tc>
          <w:tcPr>
            <w:tcW w:w="828" w:type="dxa"/>
            <w:shd w:val="clear" w:color="auto" w:fill="auto"/>
          </w:tcPr>
          <w:p w14:paraId="31D8865D" w14:textId="77777777" w:rsidR="00512FC7" w:rsidRPr="00512FC7" w:rsidRDefault="00512FC7" w:rsidP="00533FE7">
            <w:r w:rsidRPr="00512FC7">
              <w:t>323</w:t>
            </w:r>
          </w:p>
        </w:tc>
        <w:tc>
          <w:tcPr>
            <w:tcW w:w="2699" w:type="dxa"/>
            <w:shd w:val="clear" w:color="auto" w:fill="auto"/>
          </w:tcPr>
          <w:p w14:paraId="5AA77706" w14:textId="77777777" w:rsidR="00512FC7" w:rsidRPr="00512FC7" w:rsidRDefault="00C411EF" w:rsidP="00533FE7">
            <w:hyperlink w:anchor="fld_SecurityResponseType" w:history="1">
              <w:r w:rsidR="00512FC7" w:rsidRPr="00533FE7">
                <w:rPr>
                  <w:rStyle w:val="Hyperlink"/>
                  <w:rFonts w:ascii="Times New Roman" w:hAnsi="Times New Roman"/>
                  <w:sz w:val="20"/>
                </w:rPr>
                <w:t>SecurityResponseType</w:t>
              </w:r>
            </w:hyperlink>
          </w:p>
        </w:tc>
      </w:tr>
      <w:tr w:rsidR="00512FC7" w:rsidRPr="00512FC7" w14:paraId="13279D60" w14:textId="77777777" w:rsidTr="00533FE7">
        <w:tc>
          <w:tcPr>
            <w:tcW w:w="828" w:type="dxa"/>
            <w:shd w:val="clear" w:color="auto" w:fill="auto"/>
          </w:tcPr>
          <w:p w14:paraId="14CF4A60" w14:textId="77777777" w:rsidR="00512FC7" w:rsidRPr="00512FC7" w:rsidRDefault="00512FC7" w:rsidP="00533FE7">
            <w:r w:rsidRPr="00512FC7">
              <w:t>324</w:t>
            </w:r>
          </w:p>
        </w:tc>
        <w:tc>
          <w:tcPr>
            <w:tcW w:w="2699" w:type="dxa"/>
            <w:shd w:val="clear" w:color="auto" w:fill="auto"/>
          </w:tcPr>
          <w:p w14:paraId="6F65101A" w14:textId="77777777" w:rsidR="00512FC7" w:rsidRPr="00512FC7" w:rsidRDefault="00C411EF" w:rsidP="00533FE7">
            <w:hyperlink w:anchor="fld_SecurityStatusReqID" w:history="1">
              <w:r w:rsidR="00512FC7" w:rsidRPr="00533FE7">
                <w:rPr>
                  <w:rStyle w:val="Hyperlink"/>
                  <w:rFonts w:ascii="Times New Roman" w:hAnsi="Times New Roman"/>
                  <w:sz w:val="20"/>
                </w:rPr>
                <w:t>SecurityStatusReqID</w:t>
              </w:r>
            </w:hyperlink>
          </w:p>
        </w:tc>
      </w:tr>
      <w:tr w:rsidR="00512FC7" w:rsidRPr="00512FC7" w14:paraId="7D60602F" w14:textId="77777777" w:rsidTr="00533FE7">
        <w:tc>
          <w:tcPr>
            <w:tcW w:w="828" w:type="dxa"/>
            <w:shd w:val="clear" w:color="auto" w:fill="auto"/>
          </w:tcPr>
          <w:p w14:paraId="71CD1CF3" w14:textId="77777777" w:rsidR="00512FC7" w:rsidRPr="00512FC7" w:rsidRDefault="00512FC7" w:rsidP="00533FE7">
            <w:r w:rsidRPr="00512FC7">
              <w:t>325</w:t>
            </w:r>
          </w:p>
        </w:tc>
        <w:tc>
          <w:tcPr>
            <w:tcW w:w="2699" w:type="dxa"/>
            <w:shd w:val="clear" w:color="auto" w:fill="auto"/>
          </w:tcPr>
          <w:p w14:paraId="64DC9581" w14:textId="77777777" w:rsidR="00512FC7" w:rsidRPr="00512FC7" w:rsidRDefault="00C411EF" w:rsidP="00533FE7">
            <w:hyperlink w:anchor="fld_UnsolicitedIndicator" w:history="1">
              <w:r w:rsidR="00512FC7" w:rsidRPr="00533FE7">
                <w:rPr>
                  <w:rStyle w:val="Hyperlink"/>
                  <w:rFonts w:ascii="Times New Roman" w:hAnsi="Times New Roman"/>
                  <w:sz w:val="20"/>
                </w:rPr>
                <w:t>UnsolicitedIndicator</w:t>
              </w:r>
            </w:hyperlink>
          </w:p>
        </w:tc>
      </w:tr>
      <w:tr w:rsidR="00512FC7" w:rsidRPr="00512FC7" w14:paraId="7E4A168A" w14:textId="77777777" w:rsidTr="00533FE7">
        <w:tc>
          <w:tcPr>
            <w:tcW w:w="828" w:type="dxa"/>
            <w:shd w:val="clear" w:color="auto" w:fill="auto"/>
          </w:tcPr>
          <w:p w14:paraId="7556E19C" w14:textId="77777777" w:rsidR="00512FC7" w:rsidRPr="00512FC7" w:rsidRDefault="00512FC7" w:rsidP="00533FE7">
            <w:r w:rsidRPr="00512FC7">
              <w:t>326</w:t>
            </w:r>
          </w:p>
        </w:tc>
        <w:tc>
          <w:tcPr>
            <w:tcW w:w="2699" w:type="dxa"/>
            <w:shd w:val="clear" w:color="auto" w:fill="auto"/>
          </w:tcPr>
          <w:p w14:paraId="211A054D" w14:textId="77777777" w:rsidR="00512FC7" w:rsidRPr="00512FC7" w:rsidRDefault="00C411EF" w:rsidP="00533FE7">
            <w:hyperlink w:anchor="fld_SecurityTradingStatus" w:history="1">
              <w:r w:rsidR="00512FC7" w:rsidRPr="00533FE7">
                <w:rPr>
                  <w:rStyle w:val="Hyperlink"/>
                  <w:rFonts w:ascii="Times New Roman" w:hAnsi="Times New Roman"/>
                  <w:sz w:val="20"/>
                </w:rPr>
                <w:t>SecurityTradingStatus</w:t>
              </w:r>
            </w:hyperlink>
          </w:p>
        </w:tc>
      </w:tr>
      <w:tr w:rsidR="00512FC7" w:rsidRPr="00512FC7" w14:paraId="59E9F18F" w14:textId="77777777" w:rsidTr="00533FE7">
        <w:tc>
          <w:tcPr>
            <w:tcW w:w="828" w:type="dxa"/>
            <w:shd w:val="clear" w:color="auto" w:fill="auto"/>
          </w:tcPr>
          <w:p w14:paraId="7B4F957B" w14:textId="77777777" w:rsidR="00512FC7" w:rsidRPr="00512FC7" w:rsidRDefault="00512FC7" w:rsidP="00533FE7">
            <w:r w:rsidRPr="00512FC7">
              <w:t>327</w:t>
            </w:r>
          </w:p>
        </w:tc>
        <w:tc>
          <w:tcPr>
            <w:tcW w:w="2699" w:type="dxa"/>
            <w:shd w:val="clear" w:color="auto" w:fill="auto"/>
          </w:tcPr>
          <w:p w14:paraId="37267882" w14:textId="77777777" w:rsidR="00512FC7" w:rsidRPr="00512FC7" w:rsidRDefault="00C411EF" w:rsidP="00533FE7">
            <w:hyperlink w:anchor="fld_HaltReason" w:history="1">
              <w:r w:rsidR="00512FC7" w:rsidRPr="00533FE7">
                <w:rPr>
                  <w:rStyle w:val="Hyperlink"/>
                  <w:rFonts w:ascii="Times New Roman" w:hAnsi="Times New Roman"/>
                  <w:sz w:val="20"/>
                </w:rPr>
                <w:t>HaltReason</w:t>
              </w:r>
            </w:hyperlink>
          </w:p>
        </w:tc>
      </w:tr>
      <w:tr w:rsidR="00512FC7" w:rsidRPr="00512FC7" w14:paraId="4FD9F12C" w14:textId="77777777" w:rsidTr="00533FE7">
        <w:tc>
          <w:tcPr>
            <w:tcW w:w="828" w:type="dxa"/>
            <w:shd w:val="clear" w:color="auto" w:fill="auto"/>
          </w:tcPr>
          <w:p w14:paraId="7EE4EF16" w14:textId="77777777" w:rsidR="00512FC7" w:rsidRPr="00512FC7" w:rsidRDefault="00512FC7" w:rsidP="00533FE7">
            <w:r w:rsidRPr="00512FC7">
              <w:t>328</w:t>
            </w:r>
          </w:p>
        </w:tc>
        <w:tc>
          <w:tcPr>
            <w:tcW w:w="2699" w:type="dxa"/>
            <w:shd w:val="clear" w:color="auto" w:fill="auto"/>
          </w:tcPr>
          <w:p w14:paraId="2FB50DAA" w14:textId="77777777" w:rsidR="00512FC7" w:rsidRPr="00512FC7" w:rsidRDefault="00C411EF" w:rsidP="00533FE7">
            <w:hyperlink w:anchor="fld_InViewOfCommon" w:history="1">
              <w:r w:rsidR="00512FC7" w:rsidRPr="00533FE7">
                <w:rPr>
                  <w:rStyle w:val="Hyperlink"/>
                  <w:rFonts w:ascii="Times New Roman" w:hAnsi="Times New Roman"/>
                  <w:sz w:val="20"/>
                </w:rPr>
                <w:t>InViewOfCommon</w:t>
              </w:r>
            </w:hyperlink>
          </w:p>
        </w:tc>
      </w:tr>
      <w:tr w:rsidR="00512FC7" w:rsidRPr="00512FC7" w14:paraId="16475874" w14:textId="77777777" w:rsidTr="00533FE7">
        <w:tc>
          <w:tcPr>
            <w:tcW w:w="828" w:type="dxa"/>
            <w:shd w:val="clear" w:color="auto" w:fill="auto"/>
          </w:tcPr>
          <w:p w14:paraId="77060A96" w14:textId="77777777" w:rsidR="00512FC7" w:rsidRPr="00512FC7" w:rsidRDefault="00512FC7" w:rsidP="00533FE7">
            <w:r w:rsidRPr="00512FC7">
              <w:t>329</w:t>
            </w:r>
          </w:p>
        </w:tc>
        <w:tc>
          <w:tcPr>
            <w:tcW w:w="2699" w:type="dxa"/>
            <w:shd w:val="clear" w:color="auto" w:fill="auto"/>
          </w:tcPr>
          <w:p w14:paraId="3DD10205" w14:textId="77777777" w:rsidR="00512FC7" w:rsidRPr="00512FC7" w:rsidRDefault="00C411EF" w:rsidP="00533FE7">
            <w:hyperlink w:anchor="fld_DueToRelated" w:history="1">
              <w:r w:rsidR="00512FC7" w:rsidRPr="00533FE7">
                <w:rPr>
                  <w:rStyle w:val="Hyperlink"/>
                  <w:rFonts w:ascii="Times New Roman" w:hAnsi="Times New Roman"/>
                  <w:sz w:val="20"/>
                </w:rPr>
                <w:t>DueToRelated</w:t>
              </w:r>
            </w:hyperlink>
          </w:p>
        </w:tc>
      </w:tr>
      <w:tr w:rsidR="00512FC7" w:rsidRPr="00512FC7" w14:paraId="25792ADC" w14:textId="77777777" w:rsidTr="00533FE7">
        <w:tc>
          <w:tcPr>
            <w:tcW w:w="828" w:type="dxa"/>
            <w:shd w:val="clear" w:color="auto" w:fill="auto"/>
          </w:tcPr>
          <w:p w14:paraId="4A191D6D" w14:textId="77777777" w:rsidR="00512FC7" w:rsidRPr="00512FC7" w:rsidRDefault="00512FC7" w:rsidP="00533FE7">
            <w:r w:rsidRPr="00512FC7">
              <w:t>330</w:t>
            </w:r>
          </w:p>
        </w:tc>
        <w:tc>
          <w:tcPr>
            <w:tcW w:w="2699" w:type="dxa"/>
            <w:shd w:val="clear" w:color="auto" w:fill="auto"/>
          </w:tcPr>
          <w:p w14:paraId="408ABCC8" w14:textId="77777777" w:rsidR="00512FC7" w:rsidRPr="00512FC7" w:rsidRDefault="00C411EF" w:rsidP="00533FE7">
            <w:hyperlink w:anchor="fld_BuyVolume" w:history="1">
              <w:r w:rsidR="00512FC7" w:rsidRPr="00533FE7">
                <w:rPr>
                  <w:rStyle w:val="Hyperlink"/>
                  <w:rFonts w:ascii="Times New Roman" w:hAnsi="Times New Roman"/>
                  <w:sz w:val="20"/>
                </w:rPr>
                <w:t>BuyVolume</w:t>
              </w:r>
            </w:hyperlink>
          </w:p>
        </w:tc>
      </w:tr>
      <w:tr w:rsidR="00512FC7" w:rsidRPr="00512FC7" w14:paraId="683ABD89" w14:textId="77777777" w:rsidTr="00533FE7">
        <w:tc>
          <w:tcPr>
            <w:tcW w:w="828" w:type="dxa"/>
            <w:shd w:val="clear" w:color="auto" w:fill="auto"/>
          </w:tcPr>
          <w:p w14:paraId="346E0A79" w14:textId="77777777" w:rsidR="00512FC7" w:rsidRPr="00512FC7" w:rsidRDefault="00512FC7" w:rsidP="00533FE7">
            <w:r w:rsidRPr="00512FC7">
              <w:t>331</w:t>
            </w:r>
          </w:p>
        </w:tc>
        <w:tc>
          <w:tcPr>
            <w:tcW w:w="2699" w:type="dxa"/>
            <w:shd w:val="clear" w:color="auto" w:fill="auto"/>
          </w:tcPr>
          <w:p w14:paraId="7C94818B" w14:textId="77777777" w:rsidR="00512FC7" w:rsidRPr="00512FC7" w:rsidRDefault="00C411EF" w:rsidP="00533FE7">
            <w:hyperlink w:anchor="fld_SellVolume" w:history="1">
              <w:r w:rsidR="00512FC7" w:rsidRPr="00533FE7">
                <w:rPr>
                  <w:rStyle w:val="Hyperlink"/>
                  <w:rFonts w:ascii="Times New Roman" w:hAnsi="Times New Roman"/>
                  <w:sz w:val="20"/>
                </w:rPr>
                <w:t>SellVolume</w:t>
              </w:r>
            </w:hyperlink>
          </w:p>
        </w:tc>
      </w:tr>
      <w:tr w:rsidR="00512FC7" w:rsidRPr="00512FC7" w14:paraId="0C0F7607" w14:textId="77777777" w:rsidTr="00533FE7">
        <w:tc>
          <w:tcPr>
            <w:tcW w:w="828" w:type="dxa"/>
            <w:shd w:val="clear" w:color="auto" w:fill="auto"/>
          </w:tcPr>
          <w:p w14:paraId="30861D58" w14:textId="77777777" w:rsidR="00512FC7" w:rsidRPr="00512FC7" w:rsidRDefault="00512FC7" w:rsidP="00533FE7">
            <w:r w:rsidRPr="00512FC7">
              <w:t>332</w:t>
            </w:r>
          </w:p>
        </w:tc>
        <w:tc>
          <w:tcPr>
            <w:tcW w:w="2699" w:type="dxa"/>
            <w:shd w:val="clear" w:color="auto" w:fill="auto"/>
          </w:tcPr>
          <w:p w14:paraId="24207404" w14:textId="77777777" w:rsidR="00512FC7" w:rsidRPr="00512FC7" w:rsidRDefault="00C411EF" w:rsidP="00533FE7">
            <w:hyperlink w:anchor="fld_HighPx" w:history="1">
              <w:r w:rsidR="00512FC7" w:rsidRPr="00533FE7">
                <w:rPr>
                  <w:rStyle w:val="Hyperlink"/>
                  <w:rFonts w:ascii="Times New Roman" w:hAnsi="Times New Roman"/>
                  <w:sz w:val="20"/>
                </w:rPr>
                <w:t>HighPx</w:t>
              </w:r>
            </w:hyperlink>
          </w:p>
        </w:tc>
      </w:tr>
      <w:tr w:rsidR="00512FC7" w:rsidRPr="00512FC7" w14:paraId="3F23AE09" w14:textId="77777777" w:rsidTr="00533FE7">
        <w:tc>
          <w:tcPr>
            <w:tcW w:w="828" w:type="dxa"/>
            <w:shd w:val="clear" w:color="auto" w:fill="auto"/>
          </w:tcPr>
          <w:p w14:paraId="482FA357" w14:textId="77777777" w:rsidR="00512FC7" w:rsidRPr="00512FC7" w:rsidRDefault="00512FC7" w:rsidP="00533FE7">
            <w:r w:rsidRPr="00512FC7">
              <w:t>333</w:t>
            </w:r>
          </w:p>
        </w:tc>
        <w:tc>
          <w:tcPr>
            <w:tcW w:w="2699" w:type="dxa"/>
            <w:shd w:val="clear" w:color="auto" w:fill="auto"/>
          </w:tcPr>
          <w:p w14:paraId="669A0E4E" w14:textId="77777777" w:rsidR="00512FC7" w:rsidRPr="00512FC7" w:rsidRDefault="00C411EF" w:rsidP="00533FE7">
            <w:hyperlink w:anchor="fld_LowPx" w:history="1">
              <w:r w:rsidR="00512FC7" w:rsidRPr="00533FE7">
                <w:rPr>
                  <w:rStyle w:val="Hyperlink"/>
                  <w:rFonts w:ascii="Times New Roman" w:hAnsi="Times New Roman"/>
                  <w:sz w:val="20"/>
                </w:rPr>
                <w:t>LowPx</w:t>
              </w:r>
            </w:hyperlink>
          </w:p>
        </w:tc>
      </w:tr>
      <w:tr w:rsidR="00512FC7" w:rsidRPr="00512FC7" w14:paraId="6A3F79FD" w14:textId="77777777" w:rsidTr="00533FE7">
        <w:tc>
          <w:tcPr>
            <w:tcW w:w="828" w:type="dxa"/>
            <w:shd w:val="clear" w:color="auto" w:fill="auto"/>
          </w:tcPr>
          <w:p w14:paraId="56D87818" w14:textId="77777777" w:rsidR="00512FC7" w:rsidRPr="00512FC7" w:rsidRDefault="00512FC7" w:rsidP="00533FE7">
            <w:r w:rsidRPr="00512FC7">
              <w:t>334</w:t>
            </w:r>
          </w:p>
        </w:tc>
        <w:tc>
          <w:tcPr>
            <w:tcW w:w="2699" w:type="dxa"/>
            <w:shd w:val="clear" w:color="auto" w:fill="auto"/>
          </w:tcPr>
          <w:p w14:paraId="49840EFA" w14:textId="77777777" w:rsidR="00512FC7" w:rsidRPr="00512FC7" w:rsidRDefault="00C411EF" w:rsidP="00533FE7">
            <w:hyperlink w:anchor="fld_Adjustment" w:history="1">
              <w:r w:rsidR="00512FC7" w:rsidRPr="00533FE7">
                <w:rPr>
                  <w:rStyle w:val="Hyperlink"/>
                  <w:rFonts w:ascii="Times New Roman" w:hAnsi="Times New Roman"/>
                  <w:sz w:val="20"/>
                </w:rPr>
                <w:t>Adjustment</w:t>
              </w:r>
            </w:hyperlink>
          </w:p>
        </w:tc>
      </w:tr>
      <w:tr w:rsidR="00512FC7" w:rsidRPr="00512FC7" w14:paraId="4DD21937" w14:textId="77777777" w:rsidTr="00533FE7">
        <w:tc>
          <w:tcPr>
            <w:tcW w:w="828" w:type="dxa"/>
            <w:shd w:val="clear" w:color="auto" w:fill="auto"/>
          </w:tcPr>
          <w:p w14:paraId="2037D1B4" w14:textId="77777777" w:rsidR="00512FC7" w:rsidRPr="00512FC7" w:rsidRDefault="00512FC7" w:rsidP="00533FE7">
            <w:r w:rsidRPr="00512FC7">
              <w:t>335</w:t>
            </w:r>
          </w:p>
        </w:tc>
        <w:tc>
          <w:tcPr>
            <w:tcW w:w="2699" w:type="dxa"/>
            <w:shd w:val="clear" w:color="auto" w:fill="auto"/>
          </w:tcPr>
          <w:p w14:paraId="1874A45C" w14:textId="77777777" w:rsidR="00512FC7" w:rsidRPr="00512FC7" w:rsidRDefault="00C411EF" w:rsidP="00533FE7">
            <w:hyperlink w:anchor="fld_TradSesReqID" w:history="1">
              <w:r w:rsidR="00512FC7" w:rsidRPr="00533FE7">
                <w:rPr>
                  <w:rStyle w:val="Hyperlink"/>
                  <w:rFonts w:ascii="Times New Roman" w:hAnsi="Times New Roman"/>
                  <w:sz w:val="20"/>
                </w:rPr>
                <w:t>TradSesReqID</w:t>
              </w:r>
            </w:hyperlink>
          </w:p>
        </w:tc>
      </w:tr>
      <w:tr w:rsidR="00512FC7" w:rsidRPr="00512FC7" w14:paraId="1C24069A" w14:textId="77777777" w:rsidTr="00533FE7">
        <w:tc>
          <w:tcPr>
            <w:tcW w:w="828" w:type="dxa"/>
            <w:shd w:val="clear" w:color="auto" w:fill="auto"/>
          </w:tcPr>
          <w:p w14:paraId="101E2AE0" w14:textId="77777777" w:rsidR="00512FC7" w:rsidRPr="00512FC7" w:rsidRDefault="00512FC7" w:rsidP="00533FE7">
            <w:r w:rsidRPr="00512FC7">
              <w:t>336</w:t>
            </w:r>
          </w:p>
        </w:tc>
        <w:tc>
          <w:tcPr>
            <w:tcW w:w="2699" w:type="dxa"/>
            <w:shd w:val="clear" w:color="auto" w:fill="auto"/>
          </w:tcPr>
          <w:p w14:paraId="705F8952" w14:textId="77777777" w:rsidR="00512FC7" w:rsidRPr="00512FC7" w:rsidRDefault="00C411EF" w:rsidP="00533FE7">
            <w:hyperlink w:anchor="fld_TradingSessionID" w:history="1">
              <w:r w:rsidR="00512FC7" w:rsidRPr="00533FE7">
                <w:rPr>
                  <w:rStyle w:val="Hyperlink"/>
                  <w:rFonts w:ascii="Times New Roman" w:hAnsi="Times New Roman"/>
                  <w:sz w:val="20"/>
                </w:rPr>
                <w:t>TradingSessionID</w:t>
              </w:r>
            </w:hyperlink>
          </w:p>
        </w:tc>
      </w:tr>
      <w:tr w:rsidR="00512FC7" w:rsidRPr="00512FC7" w14:paraId="4ED549BE" w14:textId="77777777" w:rsidTr="00533FE7">
        <w:tc>
          <w:tcPr>
            <w:tcW w:w="828" w:type="dxa"/>
            <w:shd w:val="clear" w:color="auto" w:fill="auto"/>
          </w:tcPr>
          <w:p w14:paraId="2D1E0682" w14:textId="77777777" w:rsidR="00512FC7" w:rsidRPr="00512FC7" w:rsidRDefault="00512FC7" w:rsidP="00533FE7">
            <w:r w:rsidRPr="00512FC7">
              <w:t>337</w:t>
            </w:r>
          </w:p>
        </w:tc>
        <w:tc>
          <w:tcPr>
            <w:tcW w:w="2699" w:type="dxa"/>
            <w:shd w:val="clear" w:color="auto" w:fill="auto"/>
          </w:tcPr>
          <w:p w14:paraId="73EC646B" w14:textId="77777777" w:rsidR="00512FC7" w:rsidRPr="00512FC7" w:rsidRDefault="00C411EF" w:rsidP="00533FE7">
            <w:hyperlink w:anchor="fld_ContraTrader" w:history="1">
              <w:r w:rsidR="00512FC7" w:rsidRPr="00533FE7">
                <w:rPr>
                  <w:rStyle w:val="Hyperlink"/>
                  <w:rFonts w:ascii="Times New Roman" w:hAnsi="Times New Roman"/>
                  <w:sz w:val="20"/>
                </w:rPr>
                <w:t>ContraTrader</w:t>
              </w:r>
            </w:hyperlink>
          </w:p>
        </w:tc>
      </w:tr>
      <w:tr w:rsidR="00512FC7" w:rsidRPr="00512FC7" w14:paraId="47157A8C" w14:textId="77777777" w:rsidTr="00533FE7">
        <w:tc>
          <w:tcPr>
            <w:tcW w:w="828" w:type="dxa"/>
            <w:shd w:val="clear" w:color="auto" w:fill="auto"/>
          </w:tcPr>
          <w:p w14:paraId="677AD503" w14:textId="77777777" w:rsidR="00512FC7" w:rsidRPr="00512FC7" w:rsidRDefault="00512FC7" w:rsidP="00533FE7">
            <w:r w:rsidRPr="00512FC7">
              <w:t>338</w:t>
            </w:r>
          </w:p>
        </w:tc>
        <w:tc>
          <w:tcPr>
            <w:tcW w:w="2699" w:type="dxa"/>
            <w:shd w:val="clear" w:color="auto" w:fill="auto"/>
          </w:tcPr>
          <w:p w14:paraId="6E4ACFDE" w14:textId="77777777" w:rsidR="00512FC7" w:rsidRPr="00512FC7" w:rsidRDefault="00C411EF" w:rsidP="00533FE7">
            <w:hyperlink w:anchor="fld_TradSesMethod" w:history="1">
              <w:r w:rsidR="00512FC7" w:rsidRPr="00533FE7">
                <w:rPr>
                  <w:rStyle w:val="Hyperlink"/>
                  <w:rFonts w:ascii="Times New Roman" w:hAnsi="Times New Roman"/>
                  <w:sz w:val="20"/>
                </w:rPr>
                <w:t>TradSesMethod</w:t>
              </w:r>
            </w:hyperlink>
          </w:p>
        </w:tc>
      </w:tr>
      <w:tr w:rsidR="00512FC7" w:rsidRPr="00512FC7" w14:paraId="64EA940C" w14:textId="77777777" w:rsidTr="00533FE7">
        <w:tc>
          <w:tcPr>
            <w:tcW w:w="828" w:type="dxa"/>
            <w:shd w:val="clear" w:color="auto" w:fill="auto"/>
          </w:tcPr>
          <w:p w14:paraId="1E0B334A" w14:textId="77777777" w:rsidR="00512FC7" w:rsidRPr="00512FC7" w:rsidRDefault="00512FC7" w:rsidP="00533FE7">
            <w:r w:rsidRPr="00512FC7">
              <w:t>339</w:t>
            </w:r>
          </w:p>
        </w:tc>
        <w:tc>
          <w:tcPr>
            <w:tcW w:w="2699" w:type="dxa"/>
            <w:shd w:val="clear" w:color="auto" w:fill="auto"/>
          </w:tcPr>
          <w:p w14:paraId="2EBB5CF9" w14:textId="77777777" w:rsidR="00512FC7" w:rsidRPr="00512FC7" w:rsidRDefault="00C411EF" w:rsidP="00533FE7">
            <w:hyperlink w:anchor="fld_TradSesMode" w:history="1">
              <w:r w:rsidR="00512FC7" w:rsidRPr="00533FE7">
                <w:rPr>
                  <w:rStyle w:val="Hyperlink"/>
                  <w:rFonts w:ascii="Times New Roman" w:hAnsi="Times New Roman"/>
                  <w:sz w:val="20"/>
                </w:rPr>
                <w:t>TradSesMode</w:t>
              </w:r>
            </w:hyperlink>
          </w:p>
        </w:tc>
      </w:tr>
      <w:tr w:rsidR="00512FC7" w:rsidRPr="00512FC7" w14:paraId="21E02501" w14:textId="77777777" w:rsidTr="00533FE7">
        <w:tc>
          <w:tcPr>
            <w:tcW w:w="828" w:type="dxa"/>
            <w:shd w:val="clear" w:color="auto" w:fill="auto"/>
          </w:tcPr>
          <w:p w14:paraId="163E772A" w14:textId="77777777" w:rsidR="00512FC7" w:rsidRPr="00512FC7" w:rsidRDefault="00512FC7" w:rsidP="00533FE7">
            <w:r w:rsidRPr="00512FC7">
              <w:t>340</w:t>
            </w:r>
          </w:p>
        </w:tc>
        <w:tc>
          <w:tcPr>
            <w:tcW w:w="2699" w:type="dxa"/>
            <w:shd w:val="clear" w:color="auto" w:fill="auto"/>
          </w:tcPr>
          <w:p w14:paraId="756E41D3" w14:textId="77777777" w:rsidR="00512FC7" w:rsidRPr="00512FC7" w:rsidRDefault="00C411EF" w:rsidP="00533FE7">
            <w:hyperlink w:anchor="fld_TradSesStatus" w:history="1">
              <w:r w:rsidR="00512FC7" w:rsidRPr="00533FE7">
                <w:rPr>
                  <w:rStyle w:val="Hyperlink"/>
                  <w:rFonts w:ascii="Times New Roman" w:hAnsi="Times New Roman"/>
                  <w:sz w:val="20"/>
                </w:rPr>
                <w:t>TradSesStatus</w:t>
              </w:r>
            </w:hyperlink>
          </w:p>
        </w:tc>
      </w:tr>
      <w:tr w:rsidR="00512FC7" w:rsidRPr="00512FC7" w14:paraId="3673C4D1" w14:textId="77777777" w:rsidTr="00533FE7">
        <w:tc>
          <w:tcPr>
            <w:tcW w:w="828" w:type="dxa"/>
            <w:shd w:val="clear" w:color="auto" w:fill="auto"/>
          </w:tcPr>
          <w:p w14:paraId="2EF859D3" w14:textId="77777777" w:rsidR="00512FC7" w:rsidRPr="00512FC7" w:rsidRDefault="00512FC7" w:rsidP="00533FE7">
            <w:r w:rsidRPr="00512FC7">
              <w:t>341</w:t>
            </w:r>
          </w:p>
        </w:tc>
        <w:tc>
          <w:tcPr>
            <w:tcW w:w="2699" w:type="dxa"/>
            <w:shd w:val="clear" w:color="auto" w:fill="auto"/>
          </w:tcPr>
          <w:p w14:paraId="089AD1EA" w14:textId="77777777" w:rsidR="00512FC7" w:rsidRPr="00512FC7" w:rsidRDefault="00C411EF" w:rsidP="00533FE7">
            <w:hyperlink w:anchor="fld_TradSesStartTime" w:history="1">
              <w:r w:rsidR="00512FC7" w:rsidRPr="00533FE7">
                <w:rPr>
                  <w:rStyle w:val="Hyperlink"/>
                  <w:rFonts w:ascii="Times New Roman" w:hAnsi="Times New Roman"/>
                  <w:sz w:val="20"/>
                </w:rPr>
                <w:t>TradSesStartTime</w:t>
              </w:r>
            </w:hyperlink>
          </w:p>
        </w:tc>
      </w:tr>
      <w:tr w:rsidR="00512FC7" w:rsidRPr="00512FC7" w14:paraId="35356756" w14:textId="77777777" w:rsidTr="00533FE7">
        <w:tc>
          <w:tcPr>
            <w:tcW w:w="828" w:type="dxa"/>
            <w:shd w:val="clear" w:color="auto" w:fill="auto"/>
          </w:tcPr>
          <w:p w14:paraId="1252525B" w14:textId="77777777" w:rsidR="00512FC7" w:rsidRPr="00512FC7" w:rsidRDefault="00512FC7" w:rsidP="00533FE7">
            <w:r w:rsidRPr="00512FC7">
              <w:t>342</w:t>
            </w:r>
          </w:p>
        </w:tc>
        <w:tc>
          <w:tcPr>
            <w:tcW w:w="2699" w:type="dxa"/>
            <w:shd w:val="clear" w:color="auto" w:fill="auto"/>
          </w:tcPr>
          <w:p w14:paraId="7B2E2B05" w14:textId="77777777" w:rsidR="00512FC7" w:rsidRPr="00512FC7" w:rsidRDefault="00C411EF" w:rsidP="00533FE7">
            <w:hyperlink w:anchor="fld_TradSesOpenTime" w:history="1">
              <w:r w:rsidR="00512FC7" w:rsidRPr="00533FE7">
                <w:rPr>
                  <w:rStyle w:val="Hyperlink"/>
                  <w:rFonts w:ascii="Times New Roman" w:hAnsi="Times New Roman"/>
                  <w:sz w:val="20"/>
                </w:rPr>
                <w:t>TradSesOpenTime</w:t>
              </w:r>
            </w:hyperlink>
          </w:p>
        </w:tc>
      </w:tr>
      <w:tr w:rsidR="00512FC7" w:rsidRPr="00512FC7" w14:paraId="6A3698FC" w14:textId="77777777" w:rsidTr="00533FE7">
        <w:tc>
          <w:tcPr>
            <w:tcW w:w="828" w:type="dxa"/>
            <w:shd w:val="clear" w:color="auto" w:fill="auto"/>
          </w:tcPr>
          <w:p w14:paraId="5CCA2648" w14:textId="77777777" w:rsidR="00512FC7" w:rsidRPr="00512FC7" w:rsidRDefault="00512FC7" w:rsidP="00533FE7">
            <w:r w:rsidRPr="00512FC7">
              <w:t>343</w:t>
            </w:r>
          </w:p>
        </w:tc>
        <w:tc>
          <w:tcPr>
            <w:tcW w:w="2699" w:type="dxa"/>
            <w:shd w:val="clear" w:color="auto" w:fill="auto"/>
          </w:tcPr>
          <w:p w14:paraId="522B8267" w14:textId="77777777" w:rsidR="00512FC7" w:rsidRPr="00512FC7" w:rsidRDefault="00C411EF" w:rsidP="00533FE7">
            <w:hyperlink w:anchor="fld_TradSesPreCloseTime" w:history="1">
              <w:r w:rsidR="00512FC7" w:rsidRPr="00533FE7">
                <w:rPr>
                  <w:rStyle w:val="Hyperlink"/>
                  <w:rFonts w:ascii="Times New Roman" w:hAnsi="Times New Roman"/>
                  <w:sz w:val="20"/>
                </w:rPr>
                <w:t>TradSesPreCloseTime</w:t>
              </w:r>
            </w:hyperlink>
          </w:p>
        </w:tc>
      </w:tr>
      <w:tr w:rsidR="00512FC7" w:rsidRPr="00512FC7" w14:paraId="03A236B2" w14:textId="77777777" w:rsidTr="00533FE7">
        <w:tc>
          <w:tcPr>
            <w:tcW w:w="828" w:type="dxa"/>
            <w:shd w:val="clear" w:color="auto" w:fill="auto"/>
          </w:tcPr>
          <w:p w14:paraId="4B97E725" w14:textId="77777777" w:rsidR="00512FC7" w:rsidRPr="00512FC7" w:rsidRDefault="00512FC7" w:rsidP="00533FE7">
            <w:r w:rsidRPr="00512FC7">
              <w:t>344</w:t>
            </w:r>
          </w:p>
        </w:tc>
        <w:tc>
          <w:tcPr>
            <w:tcW w:w="2699" w:type="dxa"/>
            <w:shd w:val="clear" w:color="auto" w:fill="auto"/>
          </w:tcPr>
          <w:p w14:paraId="1D8B49FD" w14:textId="77777777" w:rsidR="00512FC7" w:rsidRPr="00512FC7" w:rsidRDefault="00C411EF" w:rsidP="00533FE7">
            <w:hyperlink w:anchor="fld_TradSesCloseTime" w:history="1">
              <w:r w:rsidR="00512FC7" w:rsidRPr="00533FE7">
                <w:rPr>
                  <w:rStyle w:val="Hyperlink"/>
                  <w:rFonts w:ascii="Times New Roman" w:hAnsi="Times New Roman"/>
                  <w:sz w:val="20"/>
                </w:rPr>
                <w:t>TradSesCloseTime</w:t>
              </w:r>
            </w:hyperlink>
          </w:p>
        </w:tc>
      </w:tr>
      <w:tr w:rsidR="00512FC7" w:rsidRPr="00512FC7" w14:paraId="0C97267D" w14:textId="77777777" w:rsidTr="00533FE7">
        <w:tc>
          <w:tcPr>
            <w:tcW w:w="828" w:type="dxa"/>
            <w:shd w:val="clear" w:color="auto" w:fill="auto"/>
          </w:tcPr>
          <w:p w14:paraId="0118FE98" w14:textId="77777777" w:rsidR="00512FC7" w:rsidRPr="00512FC7" w:rsidRDefault="00512FC7" w:rsidP="00533FE7">
            <w:r w:rsidRPr="00512FC7">
              <w:t>345</w:t>
            </w:r>
          </w:p>
        </w:tc>
        <w:tc>
          <w:tcPr>
            <w:tcW w:w="2699" w:type="dxa"/>
            <w:shd w:val="clear" w:color="auto" w:fill="auto"/>
          </w:tcPr>
          <w:p w14:paraId="36EBBBFA" w14:textId="77777777" w:rsidR="00512FC7" w:rsidRPr="00512FC7" w:rsidRDefault="00C411EF" w:rsidP="00533FE7">
            <w:hyperlink w:anchor="fld_TradSesEndTime" w:history="1">
              <w:r w:rsidR="00512FC7" w:rsidRPr="00533FE7">
                <w:rPr>
                  <w:rStyle w:val="Hyperlink"/>
                  <w:rFonts w:ascii="Times New Roman" w:hAnsi="Times New Roman"/>
                  <w:sz w:val="20"/>
                </w:rPr>
                <w:t>TradSesEndTime</w:t>
              </w:r>
            </w:hyperlink>
          </w:p>
        </w:tc>
      </w:tr>
      <w:tr w:rsidR="00512FC7" w:rsidRPr="00512FC7" w14:paraId="3714870B" w14:textId="77777777" w:rsidTr="00533FE7">
        <w:tc>
          <w:tcPr>
            <w:tcW w:w="828" w:type="dxa"/>
            <w:shd w:val="clear" w:color="auto" w:fill="auto"/>
          </w:tcPr>
          <w:p w14:paraId="1DAC3EFC" w14:textId="77777777" w:rsidR="00512FC7" w:rsidRPr="00512FC7" w:rsidRDefault="00512FC7" w:rsidP="00533FE7">
            <w:r w:rsidRPr="00512FC7">
              <w:t>346</w:t>
            </w:r>
          </w:p>
        </w:tc>
        <w:tc>
          <w:tcPr>
            <w:tcW w:w="2699" w:type="dxa"/>
            <w:shd w:val="clear" w:color="auto" w:fill="auto"/>
          </w:tcPr>
          <w:p w14:paraId="73F91E83" w14:textId="77777777" w:rsidR="00512FC7" w:rsidRPr="00512FC7" w:rsidRDefault="00C411EF" w:rsidP="00533FE7">
            <w:hyperlink w:anchor="fld_NumberOfOrders" w:history="1">
              <w:r w:rsidR="00512FC7" w:rsidRPr="00533FE7">
                <w:rPr>
                  <w:rStyle w:val="Hyperlink"/>
                  <w:rFonts w:ascii="Times New Roman" w:hAnsi="Times New Roman"/>
                  <w:sz w:val="20"/>
                </w:rPr>
                <w:t>NumberOfOrders</w:t>
              </w:r>
            </w:hyperlink>
          </w:p>
        </w:tc>
      </w:tr>
      <w:tr w:rsidR="00512FC7" w:rsidRPr="00512FC7" w14:paraId="3146C26E" w14:textId="77777777" w:rsidTr="00533FE7">
        <w:tc>
          <w:tcPr>
            <w:tcW w:w="828" w:type="dxa"/>
            <w:shd w:val="clear" w:color="auto" w:fill="auto"/>
          </w:tcPr>
          <w:p w14:paraId="298D89CA" w14:textId="77777777" w:rsidR="00512FC7" w:rsidRPr="00512FC7" w:rsidRDefault="00512FC7" w:rsidP="00533FE7">
            <w:r w:rsidRPr="00512FC7">
              <w:t>347</w:t>
            </w:r>
          </w:p>
        </w:tc>
        <w:tc>
          <w:tcPr>
            <w:tcW w:w="2699" w:type="dxa"/>
            <w:shd w:val="clear" w:color="auto" w:fill="auto"/>
          </w:tcPr>
          <w:p w14:paraId="35EBC73A" w14:textId="77777777" w:rsidR="00512FC7" w:rsidRPr="00512FC7" w:rsidRDefault="00C411EF" w:rsidP="00533FE7">
            <w:hyperlink w:anchor="fld_MessageEncoding" w:history="1">
              <w:r w:rsidR="00512FC7" w:rsidRPr="00533FE7">
                <w:rPr>
                  <w:rStyle w:val="Hyperlink"/>
                  <w:rFonts w:ascii="Times New Roman" w:hAnsi="Times New Roman"/>
                  <w:sz w:val="20"/>
                </w:rPr>
                <w:t>MessageEncoding</w:t>
              </w:r>
            </w:hyperlink>
          </w:p>
        </w:tc>
      </w:tr>
      <w:tr w:rsidR="00512FC7" w:rsidRPr="00512FC7" w14:paraId="0536FC70" w14:textId="77777777" w:rsidTr="00533FE7">
        <w:tc>
          <w:tcPr>
            <w:tcW w:w="828" w:type="dxa"/>
            <w:shd w:val="clear" w:color="auto" w:fill="auto"/>
          </w:tcPr>
          <w:p w14:paraId="029DBEF2" w14:textId="77777777" w:rsidR="00512FC7" w:rsidRPr="00512FC7" w:rsidRDefault="00512FC7" w:rsidP="00533FE7">
            <w:r w:rsidRPr="00512FC7">
              <w:t>348</w:t>
            </w:r>
          </w:p>
        </w:tc>
        <w:tc>
          <w:tcPr>
            <w:tcW w:w="2699" w:type="dxa"/>
            <w:shd w:val="clear" w:color="auto" w:fill="auto"/>
          </w:tcPr>
          <w:p w14:paraId="78B2FA3D" w14:textId="77777777" w:rsidR="00512FC7" w:rsidRPr="00512FC7" w:rsidRDefault="00C411EF" w:rsidP="00533FE7">
            <w:hyperlink w:anchor="fld_EncodedIssuerLen" w:history="1">
              <w:r w:rsidR="00512FC7" w:rsidRPr="00533FE7">
                <w:rPr>
                  <w:rStyle w:val="Hyperlink"/>
                  <w:rFonts w:ascii="Times New Roman" w:hAnsi="Times New Roman"/>
                  <w:sz w:val="20"/>
                </w:rPr>
                <w:t>EncodedIssuerLen</w:t>
              </w:r>
            </w:hyperlink>
          </w:p>
        </w:tc>
      </w:tr>
      <w:tr w:rsidR="00512FC7" w:rsidRPr="00512FC7" w14:paraId="033C7A2B" w14:textId="77777777" w:rsidTr="00533FE7">
        <w:tc>
          <w:tcPr>
            <w:tcW w:w="828" w:type="dxa"/>
            <w:shd w:val="clear" w:color="auto" w:fill="auto"/>
          </w:tcPr>
          <w:p w14:paraId="297F0C10" w14:textId="77777777" w:rsidR="00512FC7" w:rsidRPr="00512FC7" w:rsidRDefault="00512FC7" w:rsidP="00533FE7">
            <w:r w:rsidRPr="00512FC7">
              <w:t>349</w:t>
            </w:r>
          </w:p>
        </w:tc>
        <w:tc>
          <w:tcPr>
            <w:tcW w:w="2699" w:type="dxa"/>
            <w:shd w:val="clear" w:color="auto" w:fill="auto"/>
          </w:tcPr>
          <w:p w14:paraId="09FE7E35" w14:textId="77777777" w:rsidR="00512FC7" w:rsidRPr="00512FC7" w:rsidRDefault="00C411EF" w:rsidP="00533FE7">
            <w:hyperlink w:anchor="fld_EncodedIssuer" w:history="1">
              <w:r w:rsidR="00512FC7" w:rsidRPr="00533FE7">
                <w:rPr>
                  <w:rStyle w:val="Hyperlink"/>
                  <w:rFonts w:ascii="Times New Roman" w:hAnsi="Times New Roman"/>
                  <w:sz w:val="20"/>
                </w:rPr>
                <w:t>EncodedIssuer</w:t>
              </w:r>
            </w:hyperlink>
          </w:p>
        </w:tc>
      </w:tr>
      <w:tr w:rsidR="00512FC7" w:rsidRPr="00512FC7" w14:paraId="7D470A06" w14:textId="77777777" w:rsidTr="00533FE7">
        <w:tc>
          <w:tcPr>
            <w:tcW w:w="828" w:type="dxa"/>
            <w:shd w:val="clear" w:color="auto" w:fill="auto"/>
          </w:tcPr>
          <w:p w14:paraId="42277EF7" w14:textId="77777777" w:rsidR="00512FC7" w:rsidRPr="00512FC7" w:rsidRDefault="00512FC7" w:rsidP="00533FE7">
            <w:r w:rsidRPr="00512FC7">
              <w:t>350</w:t>
            </w:r>
          </w:p>
        </w:tc>
        <w:tc>
          <w:tcPr>
            <w:tcW w:w="2699" w:type="dxa"/>
            <w:shd w:val="clear" w:color="auto" w:fill="auto"/>
          </w:tcPr>
          <w:p w14:paraId="003E9E2E" w14:textId="77777777" w:rsidR="00512FC7" w:rsidRPr="00512FC7" w:rsidRDefault="00C411EF" w:rsidP="00533FE7">
            <w:hyperlink w:anchor="fld_EncodedSecurityDescLen" w:history="1">
              <w:r w:rsidR="00512FC7" w:rsidRPr="00533FE7">
                <w:rPr>
                  <w:rStyle w:val="Hyperlink"/>
                  <w:rFonts w:ascii="Times New Roman" w:hAnsi="Times New Roman"/>
                  <w:sz w:val="20"/>
                </w:rPr>
                <w:t>EncodedSecurityDescLen</w:t>
              </w:r>
            </w:hyperlink>
          </w:p>
        </w:tc>
      </w:tr>
      <w:tr w:rsidR="00512FC7" w:rsidRPr="00512FC7" w14:paraId="0BF719BF" w14:textId="77777777" w:rsidTr="00533FE7">
        <w:tc>
          <w:tcPr>
            <w:tcW w:w="828" w:type="dxa"/>
            <w:shd w:val="clear" w:color="auto" w:fill="auto"/>
          </w:tcPr>
          <w:p w14:paraId="295874AE" w14:textId="77777777" w:rsidR="00512FC7" w:rsidRPr="00512FC7" w:rsidRDefault="00512FC7" w:rsidP="00533FE7">
            <w:r w:rsidRPr="00512FC7">
              <w:t>351</w:t>
            </w:r>
          </w:p>
        </w:tc>
        <w:tc>
          <w:tcPr>
            <w:tcW w:w="2699" w:type="dxa"/>
            <w:shd w:val="clear" w:color="auto" w:fill="auto"/>
          </w:tcPr>
          <w:p w14:paraId="4180F9AC" w14:textId="77777777" w:rsidR="00512FC7" w:rsidRPr="00512FC7" w:rsidRDefault="00C411EF" w:rsidP="00533FE7">
            <w:hyperlink w:anchor="fld_EncodedSecurityDesc" w:history="1">
              <w:r w:rsidR="00512FC7" w:rsidRPr="00533FE7">
                <w:rPr>
                  <w:rStyle w:val="Hyperlink"/>
                  <w:rFonts w:ascii="Times New Roman" w:hAnsi="Times New Roman"/>
                  <w:sz w:val="20"/>
                </w:rPr>
                <w:t>EncodedSecurityDesc</w:t>
              </w:r>
            </w:hyperlink>
          </w:p>
        </w:tc>
      </w:tr>
      <w:tr w:rsidR="00512FC7" w:rsidRPr="00512FC7" w14:paraId="54A8FA2F" w14:textId="77777777" w:rsidTr="00533FE7">
        <w:tc>
          <w:tcPr>
            <w:tcW w:w="828" w:type="dxa"/>
            <w:shd w:val="clear" w:color="auto" w:fill="auto"/>
          </w:tcPr>
          <w:p w14:paraId="21A37B32" w14:textId="77777777" w:rsidR="00512FC7" w:rsidRPr="00512FC7" w:rsidRDefault="00512FC7" w:rsidP="00533FE7">
            <w:r w:rsidRPr="00512FC7">
              <w:t>352</w:t>
            </w:r>
          </w:p>
        </w:tc>
        <w:tc>
          <w:tcPr>
            <w:tcW w:w="2699" w:type="dxa"/>
            <w:shd w:val="clear" w:color="auto" w:fill="auto"/>
          </w:tcPr>
          <w:p w14:paraId="17B9F998" w14:textId="77777777" w:rsidR="00512FC7" w:rsidRPr="00512FC7" w:rsidRDefault="00C411EF" w:rsidP="00533FE7">
            <w:hyperlink w:anchor="fld_EncodedListExecInstLen" w:history="1">
              <w:r w:rsidR="00512FC7" w:rsidRPr="00533FE7">
                <w:rPr>
                  <w:rStyle w:val="Hyperlink"/>
                  <w:rFonts w:ascii="Times New Roman" w:hAnsi="Times New Roman"/>
                  <w:sz w:val="20"/>
                </w:rPr>
                <w:t>EncodedListExecInstLen</w:t>
              </w:r>
            </w:hyperlink>
          </w:p>
        </w:tc>
      </w:tr>
      <w:tr w:rsidR="00512FC7" w:rsidRPr="00512FC7" w14:paraId="2E2ED68A" w14:textId="77777777" w:rsidTr="00533FE7">
        <w:tc>
          <w:tcPr>
            <w:tcW w:w="828" w:type="dxa"/>
            <w:shd w:val="clear" w:color="auto" w:fill="auto"/>
          </w:tcPr>
          <w:p w14:paraId="7192BF3A" w14:textId="77777777" w:rsidR="00512FC7" w:rsidRPr="00512FC7" w:rsidRDefault="00512FC7" w:rsidP="00533FE7">
            <w:r w:rsidRPr="00512FC7">
              <w:t>353</w:t>
            </w:r>
          </w:p>
        </w:tc>
        <w:tc>
          <w:tcPr>
            <w:tcW w:w="2699" w:type="dxa"/>
            <w:shd w:val="clear" w:color="auto" w:fill="auto"/>
          </w:tcPr>
          <w:p w14:paraId="25BF1254" w14:textId="77777777" w:rsidR="00512FC7" w:rsidRPr="00512FC7" w:rsidRDefault="00C411EF" w:rsidP="00533FE7">
            <w:hyperlink w:anchor="fld_EncodedListExecInst" w:history="1">
              <w:r w:rsidR="00512FC7" w:rsidRPr="00533FE7">
                <w:rPr>
                  <w:rStyle w:val="Hyperlink"/>
                  <w:rFonts w:ascii="Times New Roman" w:hAnsi="Times New Roman"/>
                  <w:sz w:val="20"/>
                </w:rPr>
                <w:t>EncodedListExecInst</w:t>
              </w:r>
            </w:hyperlink>
          </w:p>
        </w:tc>
      </w:tr>
      <w:tr w:rsidR="00512FC7" w:rsidRPr="00512FC7" w14:paraId="65327674" w14:textId="77777777" w:rsidTr="00533FE7">
        <w:tc>
          <w:tcPr>
            <w:tcW w:w="828" w:type="dxa"/>
            <w:shd w:val="clear" w:color="auto" w:fill="auto"/>
          </w:tcPr>
          <w:p w14:paraId="55E9448C" w14:textId="77777777" w:rsidR="00512FC7" w:rsidRPr="00512FC7" w:rsidRDefault="00512FC7" w:rsidP="00533FE7">
            <w:r w:rsidRPr="00512FC7">
              <w:t>354</w:t>
            </w:r>
          </w:p>
        </w:tc>
        <w:tc>
          <w:tcPr>
            <w:tcW w:w="2699" w:type="dxa"/>
            <w:shd w:val="clear" w:color="auto" w:fill="auto"/>
          </w:tcPr>
          <w:p w14:paraId="70F79595" w14:textId="77777777" w:rsidR="00512FC7" w:rsidRPr="00512FC7" w:rsidRDefault="00C411EF" w:rsidP="00533FE7">
            <w:hyperlink w:anchor="fld_EncodedTextLen" w:history="1">
              <w:r w:rsidR="00512FC7" w:rsidRPr="00533FE7">
                <w:rPr>
                  <w:rStyle w:val="Hyperlink"/>
                  <w:rFonts w:ascii="Times New Roman" w:hAnsi="Times New Roman"/>
                  <w:sz w:val="20"/>
                </w:rPr>
                <w:t>EncodedTextLen</w:t>
              </w:r>
            </w:hyperlink>
          </w:p>
        </w:tc>
      </w:tr>
      <w:tr w:rsidR="00512FC7" w:rsidRPr="00512FC7" w14:paraId="7AE87514" w14:textId="77777777" w:rsidTr="00533FE7">
        <w:tc>
          <w:tcPr>
            <w:tcW w:w="828" w:type="dxa"/>
            <w:shd w:val="clear" w:color="auto" w:fill="auto"/>
          </w:tcPr>
          <w:p w14:paraId="5BF72DC2" w14:textId="77777777" w:rsidR="00512FC7" w:rsidRPr="00512FC7" w:rsidRDefault="00512FC7" w:rsidP="00533FE7">
            <w:r w:rsidRPr="00512FC7">
              <w:t>355</w:t>
            </w:r>
          </w:p>
        </w:tc>
        <w:tc>
          <w:tcPr>
            <w:tcW w:w="2699" w:type="dxa"/>
            <w:shd w:val="clear" w:color="auto" w:fill="auto"/>
          </w:tcPr>
          <w:p w14:paraId="34A361B7" w14:textId="77777777" w:rsidR="00512FC7" w:rsidRPr="00512FC7" w:rsidRDefault="00C411EF" w:rsidP="00533FE7">
            <w:hyperlink w:anchor="fld_EncodedText" w:history="1">
              <w:r w:rsidR="00512FC7" w:rsidRPr="00533FE7">
                <w:rPr>
                  <w:rStyle w:val="Hyperlink"/>
                  <w:rFonts w:ascii="Times New Roman" w:hAnsi="Times New Roman"/>
                  <w:sz w:val="20"/>
                </w:rPr>
                <w:t>EncodedText</w:t>
              </w:r>
            </w:hyperlink>
          </w:p>
        </w:tc>
      </w:tr>
      <w:tr w:rsidR="00512FC7" w:rsidRPr="00512FC7" w14:paraId="054255AE" w14:textId="77777777" w:rsidTr="00533FE7">
        <w:tc>
          <w:tcPr>
            <w:tcW w:w="828" w:type="dxa"/>
            <w:shd w:val="clear" w:color="auto" w:fill="auto"/>
          </w:tcPr>
          <w:p w14:paraId="42E08B08" w14:textId="77777777" w:rsidR="00512FC7" w:rsidRPr="00512FC7" w:rsidRDefault="00512FC7" w:rsidP="00533FE7">
            <w:r w:rsidRPr="00512FC7">
              <w:t>356</w:t>
            </w:r>
          </w:p>
        </w:tc>
        <w:tc>
          <w:tcPr>
            <w:tcW w:w="2699" w:type="dxa"/>
            <w:shd w:val="clear" w:color="auto" w:fill="auto"/>
          </w:tcPr>
          <w:p w14:paraId="3B429B08" w14:textId="77777777" w:rsidR="00512FC7" w:rsidRPr="00512FC7" w:rsidRDefault="00C411EF" w:rsidP="00533FE7">
            <w:hyperlink w:anchor="fld_EncodedSubjectLen" w:history="1">
              <w:r w:rsidR="00512FC7" w:rsidRPr="00533FE7">
                <w:rPr>
                  <w:rStyle w:val="Hyperlink"/>
                  <w:rFonts w:ascii="Times New Roman" w:hAnsi="Times New Roman"/>
                  <w:sz w:val="20"/>
                </w:rPr>
                <w:t>EncodedSubjectLen</w:t>
              </w:r>
            </w:hyperlink>
          </w:p>
        </w:tc>
      </w:tr>
      <w:tr w:rsidR="00512FC7" w:rsidRPr="00512FC7" w14:paraId="4F6DDDE8" w14:textId="77777777" w:rsidTr="00533FE7">
        <w:tc>
          <w:tcPr>
            <w:tcW w:w="828" w:type="dxa"/>
            <w:shd w:val="clear" w:color="auto" w:fill="auto"/>
          </w:tcPr>
          <w:p w14:paraId="5CDDAA88" w14:textId="77777777" w:rsidR="00512FC7" w:rsidRPr="00512FC7" w:rsidRDefault="00512FC7" w:rsidP="00533FE7">
            <w:r w:rsidRPr="00512FC7">
              <w:t>357</w:t>
            </w:r>
          </w:p>
        </w:tc>
        <w:tc>
          <w:tcPr>
            <w:tcW w:w="2699" w:type="dxa"/>
            <w:shd w:val="clear" w:color="auto" w:fill="auto"/>
          </w:tcPr>
          <w:p w14:paraId="3EE417B2" w14:textId="77777777" w:rsidR="00512FC7" w:rsidRPr="00512FC7" w:rsidRDefault="00C411EF" w:rsidP="00533FE7">
            <w:hyperlink w:anchor="fld_EncodedSubject" w:history="1">
              <w:r w:rsidR="00512FC7" w:rsidRPr="00533FE7">
                <w:rPr>
                  <w:rStyle w:val="Hyperlink"/>
                  <w:rFonts w:ascii="Times New Roman" w:hAnsi="Times New Roman"/>
                  <w:sz w:val="20"/>
                </w:rPr>
                <w:t>EncodedSubject</w:t>
              </w:r>
            </w:hyperlink>
          </w:p>
        </w:tc>
      </w:tr>
      <w:tr w:rsidR="00512FC7" w:rsidRPr="00512FC7" w14:paraId="06836164" w14:textId="77777777" w:rsidTr="00533FE7">
        <w:tc>
          <w:tcPr>
            <w:tcW w:w="828" w:type="dxa"/>
            <w:shd w:val="clear" w:color="auto" w:fill="auto"/>
          </w:tcPr>
          <w:p w14:paraId="44E6E9BE" w14:textId="77777777" w:rsidR="00512FC7" w:rsidRPr="00512FC7" w:rsidRDefault="00512FC7" w:rsidP="00533FE7">
            <w:r w:rsidRPr="00512FC7">
              <w:t>358</w:t>
            </w:r>
          </w:p>
        </w:tc>
        <w:tc>
          <w:tcPr>
            <w:tcW w:w="2699" w:type="dxa"/>
            <w:shd w:val="clear" w:color="auto" w:fill="auto"/>
          </w:tcPr>
          <w:p w14:paraId="69A1FD68" w14:textId="77777777" w:rsidR="00512FC7" w:rsidRPr="00512FC7" w:rsidRDefault="00C411EF" w:rsidP="00533FE7">
            <w:hyperlink w:anchor="fld_EncodedHeadlineLen" w:history="1">
              <w:r w:rsidR="00512FC7" w:rsidRPr="00533FE7">
                <w:rPr>
                  <w:rStyle w:val="Hyperlink"/>
                  <w:rFonts w:ascii="Times New Roman" w:hAnsi="Times New Roman"/>
                  <w:sz w:val="20"/>
                </w:rPr>
                <w:t>EncodedHeadlineLen</w:t>
              </w:r>
            </w:hyperlink>
          </w:p>
        </w:tc>
      </w:tr>
      <w:tr w:rsidR="00512FC7" w:rsidRPr="00512FC7" w14:paraId="14E7D695" w14:textId="77777777" w:rsidTr="00533FE7">
        <w:tc>
          <w:tcPr>
            <w:tcW w:w="828" w:type="dxa"/>
            <w:shd w:val="clear" w:color="auto" w:fill="auto"/>
          </w:tcPr>
          <w:p w14:paraId="793BEE4D" w14:textId="77777777" w:rsidR="00512FC7" w:rsidRPr="00512FC7" w:rsidRDefault="00512FC7" w:rsidP="00533FE7">
            <w:r w:rsidRPr="00512FC7">
              <w:t>359</w:t>
            </w:r>
          </w:p>
        </w:tc>
        <w:tc>
          <w:tcPr>
            <w:tcW w:w="2699" w:type="dxa"/>
            <w:shd w:val="clear" w:color="auto" w:fill="auto"/>
          </w:tcPr>
          <w:p w14:paraId="0B31E9ED" w14:textId="77777777" w:rsidR="00512FC7" w:rsidRPr="00512FC7" w:rsidRDefault="00C411EF" w:rsidP="00533FE7">
            <w:hyperlink w:anchor="fld_EncodedHeadline" w:history="1">
              <w:r w:rsidR="00512FC7" w:rsidRPr="00533FE7">
                <w:rPr>
                  <w:rStyle w:val="Hyperlink"/>
                  <w:rFonts w:ascii="Times New Roman" w:hAnsi="Times New Roman"/>
                  <w:sz w:val="20"/>
                </w:rPr>
                <w:t>EncodedHeadline</w:t>
              </w:r>
            </w:hyperlink>
          </w:p>
        </w:tc>
      </w:tr>
      <w:tr w:rsidR="00512FC7" w:rsidRPr="00512FC7" w14:paraId="0C575241" w14:textId="77777777" w:rsidTr="00533FE7">
        <w:tc>
          <w:tcPr>
            <w:tcW w:w="828" w:type="dxa"/>
            <w:shd w:val="clear" w:color="auto" w:fill="auto"/>
          </w:tcPr>
          <w:p w14:paraId="1D1FCF6C" w14:textId="77777777" w:rsidR="00512FC7" w:rsidRPr="00512FC7" w:rsidRDefault="00512FC7" w:rsidP="00533FE7">
            <w:r w:rsidRPr="00512FC7">
              <w:t>360</w:t>
            </w:r>
          </w:p>
        </w:tc>
        <w:tc>
          <w:tcPr>
            <w:tcW w:w="2699" w:type="dxa"/>
            <w:shd w:val="clear" w:color="auto" w:fill="auto"/>
          </w:tcPr>
          <w:p w14:paraId="68652C09" w14:textId="77777777" w:rsidR="00512FC7" w:rsidRPr="00512FC7" w:rsidRDefault="00C411EF" w:rsidP="00533FE7">
            <w:hyperlink w:anchor="fld_EncodedAllocTextLen" w:history="1">
              <w:r w:rsidR="00512FC7" w:rsidRPr="00533FE7">
                <w:rPr>
                  <w:rStyle w:val="Hyperlink"/>
                  <w:rFonts w:ascii="Times New Roman" w:hAnsi="Times New Roman"/>
                  <w:sz w:val="20"/>
                </w:rPr>
                <w:t>EncodedAllocTextLen</w:t>
              </w:r>
            </w:hyperlink>
          </w:p>
        </w:tc>
      </w:tr>
      <w:tr w:rsidR="00512FC7" w:rsidRPr="00512FC7" w14:paraId="5F91F63E" w14:textId="77777777" w:rsidTr="00533FE7">
        <w:tc>
          <w:tcPr>
            <w:tcW w:w="828" w:type="dxa"/>
            <w:shd w:val="clear" w:color="auto" w:fill="auto"/>
          </w:tcPr>
          <w:p w14:paraId="0CFB3A31" w14:textId="77777777" w:rsidR="00512FC7" w:rsidRPr="00512FC7" w:rsidRDefault="00512FC7" w:rsidP="00533FE7">
            <w:r w:rsidRPr="00512FC7">
              <w:t>361</w:t>
            </w:r>
          </w:p>
        </w:tc>
        <w:tc>
          <w:tcPr>
            <w:tcW w:w="2699" w:type="dxa"/>
            <w:shd w:val="clear" w:color="auto" w:fill="auto"/>
          </w:tcPr>
          <w:p w14:paraId="1CF43495" w14:textId="77777777" w:rsidR="00512FC7" w:rsidRPr="00512FC7" w:rsidRDefault="00C411EF" w:rsidP="00533FE7">
            <w:hyperlink w:anchor="fld_EncodedAllocText" w:history="1">
              <w:r w:rsidR="00512FC7" w:rsidRPr="00533FE7">
                <w:rPr>
                  <w:rStyle w:val="Hyperlink"/>
                  <w:rFonts w:ascii="Times New Roman" w:hAnsi="Times New Roman"/>
                  <w:sz w:val="20"/>
                </w:rPr>
                <w:t>EncodedAllocText</w:t>
              </w:r>
            </w:hyperlink>
          </w:p>
        </w:tc>
      </w:tr>
      <w:tr w:rsidR="00512FC7" w:rsidRPr="00512FC7" w14:paraId="7D2D6A7E" w14:textId="77777777" w:rsidTr="00533FE7">
        <w:tc>
          <w:tcPr>
            <w:tcW w:w="828" w:type="dxa"/>
            <w:shd w:val="clear" w:color="auto" w:fill="auto"/>
          </w:tcPr>
          <w:p w14:paraId="7DA0989D" w14:textId="77777777" w:rsidR="00512FC7" w:rsidRPr="00512FC7" w:rsidRDefault="00512FC7" w:rsidP="00533FE7">
            <w:r w:rsidRPr="00512FC7">
              <w:t>362</w:t>
            </w:r>
          </w:p>
        </w:tc>
        <w:tc>
          <w:tcPr>
            <w:tcW w:w="2699" w:type="dxa"/>
            <w:shd w:val="clear" w:color="auto" w:fill="auto"/>
          </w:tcPr>
          <w:p w14:paraId="150BB50D" w14:textId="77777777" w:rsidR="00512FC7" w:rsidRPr="00512FC7" w:rsidRDefault="00C411EF" w:rsidP="00533FE7">
            <w:hyperlink w:anchor="fld_EncodedUnderlyingIssuerLen" w:history="1">
              <w:r w:rsidR="00512FC7" w:rsidRPr="00533FE7">
                <w:rPr>
                  <w:rStyle w:val="Hyperlink"/>
                  <w:rFonts w:ascii="Times New Roman" w:hAnsi="Times New Roman"/>
                  <w:sz w:val="20"/>
                </w:rPr>
                <w:t>EncodedUnderlyingIssuerLen</w:t>
              </w:r>
            </w:hyperlink>
          </w:p>
        </w:tc>
      </w:tr>
      <w:tr w:rsidR="00512FC7" w:rsidRPr="00512FC7" w14:paraId="44DCA042" w14:textId="77777777" w:rsidTr="00533FE7">
        <w:tc>
          <w:tcPr>
            <w:tcW w:w="828" w:type="dxa"/>
            <w:shd w:val="clear" w:color="auto" w:fill="auto"/>
          </w:tcPr>
          <w:p w14:paraId="525B5B82" w14:textId="77777777" w:rsidR="00512FC7" w:rsidRPr="00512FC7" w:rsidRDefault="00512FC7" w:rsidP="00533FE7">
            <w:r w:rsidRPr="00512FC7">
              <w:t>363</w:t>
            </w:r>
          </w:p>
        </w:tc>
        <w:tc>
          <w:tcPr>
            <w:tcW w:w="2699" w:type="dxa"/>
            <w:shd w:val="clear" w:color="auto" w:fill="auto"/>
          </w:tcPr>
          <w:p w14:paraId="15D26E42" w14:textId="77777777" w:rsidR="00512FC7" w:rsidRPr="00512FC7" w:rsidRDefault="00C411EF" w:rsidP="00533FE7">
            <w:hyperlink w:anchor="fld_EncodedUnderlyingIssuer" w:history="1">
              <w:r w:rsidR="00512FC7" w:rsidRPr="00533FE7">
                <w:rPr>
                  <w:rStyle w:val="Hyperlink"/>
                  <w:rFonts w:ascii="Times New Roman" w:hAnsi="Times New Roman"/>
                  <w:sz w:val="20"/>
                </w:rPr>
                <w:t>EncodedUnderlyingIssuer</w:t>
              </w:r>
            </w:hyperlink>
          </w:p>
        </w:tc>
      </w:tr>
      <w:tr w:rsidR="00512FC7" w:rsidRPr="00512FC7" w14:paraId="3F6D41C3" w14:textId="77777777" w:rsidTr="00533FE7">
        <w:tc>
          <w:tcPr>
            <w:tcW w:w="828" w:type="dxa"/>
            <w:shd w:val="clear" w:color="auto" w:fill="auto"/>
          </w:tcPr>
          <w:p w14:paraId="5EFCEC5A" w14:textId="77777777" w:rsidR="00512FC7" w:rsidRPr="00512FC7" w:rsidRDefault="00512FC7" w:rsidP="00533FE7">
            <w:r w:rsidRPr="00512FC7">
              <w:t>364</w:t>
            </w:r>
          </w:p>
        </w:tc>
        <w:tc>
          <w:tcPr>
            <w:tcW w:w="2699" w:type="dxa"/>
            <w:shd w:val="clear" w:color="auto" w:fill="auto"/>
          </w:tcPr>
          <w:p w14:paraId="28041383" w14:textId="77777777" w:rsidR="00512FC7" w:rsidRPr="00512FC7" w:rsidRDefault="00C411EF" w:rsidP="00533FE7">
            <w:hyperlink w:anchor="fld_EncodedUnderlyingSecurityDescLen" w:history="1">
              <w:r w:rsidR="00512FC7" w:rsidRPr="00533FE7">
                <w:rPr>
                  <w:rStyle w:val="Hyperlink"/>
                  <w:rFonts w:ascii="Times New Roman" w:hAnsi="Times New Roman"/>
                  <w:sz w:val="20"/>
                </w:rPr>
                <w:t>EncodedUnderlyingSecurityDescLen</w:t>
              </w:r>
            </w:hyperlink>
          </w:p>
        </w:tc>
      </w:tr>
      <w:tr w:rsidR="00512FC7" w:rsidRPr="00512FC7" w14:paraId="32E77F58" w14:textId="77777777" w:rsidTr="00533FE7">
        <w:tc>
          <w:tcPr>
            <w:tcW w:w="828" w:type="dxa"/>
            <w:shd w:val="clear" w:color="auto" w:fill="auto"/>
          </w:tcPr>
          <w:p w14:paraId="5D80A004" w14:textId="77777777" w:rsidR="00512FC7" w:rsidRPr="00512FC7" w:rsidRDefault="00512FC7" w:rsidP="00533FE7">
            <w:r w:rsidRPr="00512FC7">
              <w:t>365</w:t>
            </w:r>
          </w:p>
        </w:tc>
        <w:tc>
          <w:tcPr>
            <w:tcW w:w="2699" w:type="dxa"/>
            <w:shd w:val="clear" w:color="auto" w:fill="auto"/>
          </w:tcPr>
          <w:p w14:paraId="2A87B2EA" w14:textId="77777777" w:rsidR="00512FC7" w:rsidRPr="00512FC7" w:rsidRDefault="00C411EF" w:rsidP="00533FE7">
            <w:hyperlink w:anchor="fld_EncodedUnderlyingSecurityDesc" w:history="1">
              <w:r w:rsidR="00512FC7" w:rsidRPr="00533FE7">
                <w:rPr>
                  <w:rStyle w:val="Hyperlink"/>
                  <w:rFonts w:ascii="Times New Roman" w:hAnsi="Times New Roman"/>
                  <w:sz w:val="20"/>
                </w:rPr>
                <w:t>EncodedUnderlyingSecurityDesc</w:t>
              </w:r>
            </w:hyperlink>
          </w:p>
        </w:tc>
      </w:tr>
      <w:tr w:rsidR="00512FC7" w:rsidRPr="00512FC7" w14:paraId="6949C1CB" w14:textId="77777777" w:rsidTr="00533FE7">
        <w:tc>
          <w:tcPr>
            <w:tcW w:w="828" w:type="dxa"/>
            <w:shd w:val="clear" w:color="auto" w:fill="auto"/>
          </w:tcPr>
          <w:p w14:paraId="760D1F9E" w14:textId="77777777" w:rsidR="00512FC7" w:rsidRPr="00512FC7" w:rsidRDefault="00512FC7" w:rsidP="00533FE7">
            <w:r w:rsidRPr="00512FC7">
              <w:t>366</w:t>
            </w:r>
          </w:p>
        </w:tc>
        <w:tc>
          <w:tcPr>
            <w:tcW w:w="2699" w:type="dxa"/>
            <w:shd w:val="clear" w:color="auto" w:fill="auto"/>
          </w:tcPr>
          <w:p w14:paraId="7082E9A1" w14:textId="77777777" w:rsidR="00512FC7" w:rsidRPr="00512FC7" w:rsidRDefault="00C411EF" w:rsidP="00533FE7">
            <w:hyperlink w:anchor="fld_AllocPrice" w:history="1">
              <w:r w:rsidR="00512FC7" w:rsidRPr="00533FE7">
                <w:rPr>
                  <w:rStyle w:val="Hyperlink"/>
                  <w:rFonts w:ascii="Times New Roman" w:hAnsi="Times New Roman"/>
                  <w:sz w:val="20"/>
                </w:rPr>
                <w:t>AllocPrice</w:t>
              </w:r>
            </w:hyperlink>
          </w:p>
        </w:tc>
      </w:tr>
      <w:tr w:rsidR="00512FC7" w:rsidRPr="00512FC7" w14:paraId="06B97F68" w14:textId="77777777" w:rsidTr="00533FE7">
        <w:tc>
          <w:tcPr>
            <w:tcW w:w="828" w:type="dxa"/>
            <w:shd w:val="clear" w:color="auto" w:fill="auto"/>
          </w:tcPr>
          <w:p w14:paraId="4D9C6FC6" w14:textId="77777777" w:rsidR="00512FC7" w:rsidRPr="00512FC7" w:rsidRDefault="00512FC7" w:rsidP="00533FE7">
            <w:r w:rsidRPr="00512FC7">
              <w:t>367</w:t>
            </w:r>
          </w:p>
        </w:tc>
        <w:tc>
          <w:tcPr>
            <w:tcW w:w="2699" w:type="dxa"/>
            <w:shd w:val="clear" w:color="auto" w:fill="auto"/>
          </w:tcPr>
          <w:p w14:paraId="0578CF68" w14:textId="77777777" w:rsidR="00512FC7" w:rsidRPr="00512FC7" w:rsidRDefault="00C411EF" w:rsidP="00533FE7">
            <w:hyperlink w:anchor="fld_QuoteSetValidUntilTime" w:history="1">
              <w:r w:rsidR="00512FC7" w:rsidRPr="00533FE7">
                <w:rPr>
                  <w:rStyle w:val="Hyperlink"/>
                  <w:rFonts w:ascii="Times New Roman" w:hAnsi="Times New Roman"/>
                  <w:sz w:val="20"/>
                </w:rPr>
                <w:t>QuoteSetValidUntilTime</w:t>
              </w:r>
            </w:hyperlink>
          </w:p>
        </w:tc>
      </w:tr>
      <w:tr w:rsidR="00512FC7" w:rsidRPr="00512FC7" w14:paraId="6DCB6167" w14:textId="77777777" w:rsidTr="00533FE7">
        <w:tc>
          <w:tcPr>
            <w:tcW w:w="828" w:type="dxa"/>
            <w:shd w:val="clear" w:color="auto" w:fill="auto"/>
          </w:tcPr>
          <w:p w14:paraId="15597C38" w14:textId="77777777" w:rsidR="00512FC7" w:rsidRPr="00512FC7" w:rsidRDefault="00512FC7" w:rsidP="00533FE7">
            <w:r w:rsidRPr="00512FC7">
              <w:t>368</w:t>
            </w:r>
          </w:p>
        </w:tc>
        <w:tc>
          <w:tcPr>
            <w:tcW w:w="2699" w:type="dxa"/>
            <w:shd w:val="clear" w:color="auto" w:fill="auto"/>
          </w:tcPr>
          <w:p w14:paraId="24FF361B" w14:textId="77777777" w:rsidR="00512FC7" w:rsidRPr="00512FC7" w:rsidRDefault="00C411EF" w:rsidP="00533FE7">
            <w:hyperlink w:anchor="fld_QuoteEntryRejectReason" w:history="1">
              <w:r w:rsidR="00512FC7" w:rsidRPr="00533FE7">
                <w:rPr>
                  <w:rStyle w:val="Hyperlink"/>
                  <w:rFonts w:ascii="Times New Roman" w:hAnsi="Times New Roman"/>
                  <w:sz w:val="20"/>
                </w:rPr>
                <w:t>QuoteEntryRejectReason</w:t>
              </w:r>
            </w:hyperlink>
          </w:p>
        </w:tc>
      </w:tr>
      <w:tr w:rsidR="00512FC7" w:rsidRPr="00512FC7" w14:paraId="609A310C" w14:textId="77777777" w:rsidTr="00533FE7">
        <w:tc>
          <w:tcPr>
            <w:tcW w:w="828" w:type="dxa"/>
            <w:shd w:val="clear" w:color="auto" w:fill="auto"/>
          </w:tcPr>
          <w:p w14:paraId="2E64A414" w14:textId="77777777" w:rsidR="00512FC7" w:rsidRPr="00512FC7" w:rsidRDefault="00512FC7" w:rsidP="00533FE7">
            <w:r w:rsidRPr="00512FC7">
              <w:t>369</w:t>
            </w:r>
          </w:p>
        </w:tc>
        <w:tc>
          <w:tcPr>
            <w:tcW w:w="2699" w:type="dxa"/>
            <w:shd w:val="clear" w:color="auto" w:fill="auto"/>
          </w:tcPr>
          <w:p w14:paraId="65F77040" w14:textId="77777777" w:rsidR="00512FC7" w:rsidRPr="00512FC7" w:rsidRDefault="00C411EF" w:rsidP="00533FE7">
            <w:hyperlink w:anchor="fld_LastMsgSeqNumProcessed" w:history="1">
              <w:r w:rsidR="00512FC7" w:rsidRPr="00533FE7">
                <w:rPr>
                  <w:rStyle w:val="Hyperlink"/>
                  <w:rFonts w:ascii="Times New Roman" w:hAnsi="Times New Roman"/>
                  <w:sz w:val="20"/>
                </w:rPr>
                <w:t>LastMsgSeqNumProcessed</w:t>
              </w:r>
            </w:hyperlink>
          </w:p>
        </w:tc>
      </w:tr>
      <w:tr w:rsidR="00DE5358" w:rsidRPr="00DE5358" w14:paraId="5F15DFF1" w14:textId="77777777" w:rsidTr="00BD0927">
        <w:trPr>
          <w:del w:id="3878" w:author="Administrator" w:date="2011-08-18T10:26:00Z"/>
        </w:trPr>
        <w:tc>
          <w:tcPr>
            <w:tcW w:w="828" w:type="dxa"/>
            <w:shd w:val="clear" w:color="auto" w:fill="auto"/>
          </w:tcPr>
          <w:p w14:paraId="6BBB72F4" w14:textId="77777777" w:rsidR="00DE5358" w:rsidRPr="00DE5358" w:rsidRDefault="00DE5358" w:rsidP="00DE5358">
            <w:pPr>
              <w:rPr>
                <w:del w:id="3879" w:author="Administrator" w:date="2011-08-18T10:26:00Z"/>
              </w:rPr>
            </w:pPr>
            <w:del w:id="3880" w:author="Administrator" w:date="2011-08-18T10:26:00Z">
              <w:r w:rsidRPr="00DE5358">
                <w:delText>370</w:delText>
              </w:r>
            </w:del>
          </w:p>
        </w:tc>
        <w:tc>
          <w:tcPr>
            <w:tcW w:w="2699" w:type="dxa"/>
            <w:shd w:val="clear" w:color="auto" w:fill="auto"/>
          </w:tcPr>
          <w:p w14:paraId="1135FC1F" w14:textId="77777777" w:rsidR="00DE5358" w:rsidRPr="00DE5358" w:rsidRDefault="00DE5358" w:rsidP="00DE5358">
            <w:pPr>
              <w:rPr>
                <w:del w:id="3881" w:author="Administrator" w:date="2011-08-18T10:26:00Z"/>
              </w:rPr>
            </w:pPr>
            <w:del w:id="3882" w:author="Administrator" w:date="2011-08-18T10:26:00Z">
              <w:r>
                <w:fldChar w:fldCharType="begin"/>
              </w:r>
              <w:r>
                <w:delInstrText xml:space="preserve"> HYPERLINK  \l "fld_OnBehalfOfSendingTime" </w:delInstrText>
              </w:r>
              <w:r>
                <w:fldChar w:fldCharType="separate"/>
              </w:r>
              <w:r w:rsidRPr="00BD0927">
                <w:rPr>
                  <w:rStyle w:val="Hyperlink"/>
                  <w:rFonts w:ascii="Times New Roman" w:hAnsi="Times New Roman"/>
                  <w:sz w:val="20"/>
                </w:rPr>
                <w:delText>OnBehalfOfSendingTime</w:delText>
              </w:r>
              <w:r>
                <w:fldChar w:fldCharType="end"/>
              </w:r>
            </w:del>
          </w:p>
        </w:tc>
      </w:tr>
      <w:tr w:rsidR="00512FC7" w:rsidRPr="00512FC7" w14:paraId="3B7D943D" w14:textId="77777777" w:rsidTr="00533FE7">
        <w:tc>
          <w:tcPr>
            <w:tcW w:w="828" w:type="dxa"/>
            <w:shd w:val="clear" w:color="auto" w:fill="auto"/>
          </w:tcPr>
          <w:p w14:paraId="1658857C" w14:textId="77777777" w:rsidR="00512FC7" w:rsidRPr="00512FC7" w:rsidRDefault="00512FC7" w:rsidP="00533FE7">
            <w:r w:rsidRPr="00512FC7">
              <w:t>371</w:t>
            </w:r>
          </w:p>
        </w:tc>
        <w:tc>
          <w:tcPr>
            <w:tcW w:w="2699" w:type="dxa"/>
            <w:shd w:val="clear" w:color="auto" w:fill="auto"/>
          </w:tcPr>
          <w:p w14:paraId="5D059DA4" w14:textId="77777777" w:rsidR="00512FC7" w:rsidRPr="00512FC7" w:rsidRDefault="00C411EF" w:rsidP="00533FE7">
            <w:hyperlink w:anchor="fld_RefTagID" w:history="1">
              <w:r w:rsidR="00512FC7" w:rsidRPr="00533FE7">
                <w:rPr>
                  <w:rStyle w:val="Hyperlink"/>
                  <w:rFonts w:ascii="Times New Roman" w:hAnsi="Times New Roman"/>
                  <w:sz w:val="20"/>
                </w:rPr>
                <w:t>RefTagID</w:t>
              </w:r>
            </w:hyperlink>
          </w:p>
        </w:tc>
      </w:tr>
      <w:tr w:rsidR="00512FC7" w:rsidRPr="00512FC7" w14:paraId="42F9D464" w14:textId="77777777" w:rsidTr="00533FE7">
        <w:tc>
          <w:tcPr>
            <w:tcW w:w="828" w:type="dxa"/>
            <w:shd w:val="clear" w:color="auto" w:fill="auto"/>
          </w:tcPr>
          <w:p w14:paraId="5BACC512" w14:textId="77777777" w:rsidR="00512FC7" w:rsidRPr="00512FC7" w:rsidRDefault="00512FC7" w:rsidP="00533FE7">
            <w:r w:rsidRPr="00512FC7">
              <w:t>372</w:t>
            </w:r>
          </w:p>
        </w:tc>
        <w:tc>
          <w:tcPr>
            <w:tcW w:w="2699" w:type="dxa"/>
            <w:shd w:val="clear" w:color="auto" w:fill="auto"/>
          </w:tcPr>
          <w:p w14:paraId="0E11265F" w14:textId="77777777" w:rsidR="00512FC7" w:rsidRPr="00512FC7" w:rsidRDefault="00C411EF" w:rsidP="00533FE7">
            <w:hyperlink w:anchor="fld_RefMsgType" w:history="1">
              <w:r w:rsidR="00512FC7" w:rsidRPr="00533FE7">
                <w:rPr>
                  <w:rStyle w:val="Hyperlink"/>
                  <w:rFonts w:ascii="Times New Roman" w:hAnsi="Times New Roman"/>
                  <w:sz w:val="20"/>
                </w:rPr>
                <w:t>RefMsgType</w:t>
              </w:r>
            </w:hyperlink>
          </w:p>
        </w:tc>
      </w:tr>
      <w:tr w:rsidR="00512FC7" w:rsidRPr="00512FC7" w14:paraId="0F24462C" w14:textId="77777777" w:rsidTr="00533FE7">
        <w:tc>
          <w:tcPr>
            <w:tcW w:w="828" w:type="dxa"/>
            <w:shd w:val="clear" w:color="auto" w:fill="auto"/>
          </w:tcPr>
          <w:p w14:paraId="0555DDEB" w14:textId="77777777" w:rsidR="00512FC7" w:rsidRPr="00512FC7" w:rsidRDefault="00512FC7" w:rsidP="00533FE7">
            <w:r w:rsidRPr="00512FC7">
              <w:t>373</w:t>
            </w:r>
          </w:p>
        </w:tc>
        <w:tc>
          <w:tcPr>
            <w:tcW w:w="2699" w:type="dxa"/>
            <w:shd w:val="clear" w:color="auto" w:fill="auto"/>
          </w:tcPr>
          <w:p w14:paraId="4A2F2ED4" w14:textId="77777777" w:rsidR="00512FC7" w:rsidRPr="00512FC7" w:rsidRDefault="00C411EF" w:rsidP="00533FE7">
            <w:hyperlink w:anchor="fld_SessionRejectReason" w:history="1">
              <w:r w:rsidR="00512FC7" w:rsidRPr="00533FE7">
                <w:rPr>
                  <w:rStyle w:val="Hyperlink"/>
                  <w:rFonts w:ascii="Times New Roman" w:hAnsi="Times New Roman"/>
                  <w:sz w:val="20"/>
                </w:rPr>
                <w:t>SessionRejectReason</w:t>
              </w:r>
            </w:hyperlink>
          </w:p>
        </w:tc>
      </w:tr>
      <w:tr w:rsidR="00512FC7" w:rsidRPr="00512FC7" w14:paraId="32419436" w14:textId="77777777" w:rsidTr="00533FE7">
        <w:tc>
          <w:tcPr>
            <w:tcW w:w="828" w:type="dxa"/>
            <w:shd w:val="clear" w:color="auto" w:fill="auto"/>
          </w:tcPr>
          <w:p w14:paraId="7DA4C093" w14:textId="77777777" w:rsidR="00512FC7" w:rsidRPr="00512FC7" w:rsidRDefault="00512FC7" w:rsidP="00533FE7">
            <w:r w:rsidRPr="00512FC7">
              <w:t>374</w:t>
            </w:r>
          </w:p>
        </w:tc>
        <w:tc>
          <w:tcPr>
            <w:tcW w:w="2699" w:type="dxa"/>
            <w:shd w:val="clear" w:color="auto" w:fill="auto"/>
          </w:tcPr>
          <w:p w14:paraId="347CC941" w14:textId="77777777" w:rsidR="00512FC7" w:rsidRPr="00512FC7" w:rsidRDefault="00C411EF" w:rsidP="00533FE7">
            <w:hyperlink w:anchor="fld_BidRequestTransType" w:history="1">
              <w:r w:rsidR="00512FC7" w:rsidRPr="00533FE7">
                <w:rPr>
                  <w:rStyle w:val="Hyperlink"/>
                  <w:rFonts w:ascii="Times New Roman" w:hAnsi="Times New Roman"/>
                  <w:sz w:val="20"/>
                </w:rPr>
                <w:t>BidRequestTransType</w:t>
              </w:r>
            </w:hyperlink>
          </w:p>
        </w:tc>
      </w:tr>
      <w:tr w:rsidR="00512FC7" w:rsidRPr="00512FC7" w14:paraId="0C817391" w14:textId="77777777" w:rsidTr="00533FE7">
        <w:tc>
          <w:tcPr>
            <w:tcW w:w="828" w:type="dxa"/>
            <w:shd w:val="clear" w:color="auto" w:fill="auto"/>
          </w:tcPr>
          <w:p w14:paraId="18DFAE0B" w14:textId="77777777" w:rsidR="00512FC7" w:rsidRPr="00512FC7" w:rsidRDefault="00512FC7" w:rsidP="00533FE7">
            <w:r w:rsidRPr="00512FC7">
              <w:t>375</w:t>
            </w:r>
          </w:p>
        </w:tc>
        <w:tc>
          <w:tcPr>
            <w:tcW w:w="2699" w:type="dxa"/>
            <w:shd w:val="clear" w:color="auto" w:fill="auto"/>
          </w:tcPr>
          <w:p w14:paraId="582487FA" w14:textId="77777777" w:rsidR="00512FC7" w:rsidRPr="00512FC7" w:rsidRDefault="00C411EF" w:rsidP="00533FE7">
            <w:hyperlink w:anchor="fld_ContraBroker" w:history="1">
              <w:r w:rsidR="00512FC7" w:rsidRPr="00533FE7">
                <w:rPr>
                  <w:rStyle w:val="Hyperlink"/>
                  <w:rFonts w:ascii="Times New Roman" w:hAnsi="Times New Roman"/>
                  <w:sz w:val="20"/>
                </w:rPr>
                <w:t>ContraBroker</w:t>
              </w:r>
            </w:hyperlink>
          </w:p>
        </w:tc>
      </w:tr>
      <w:tr w:rsidR="00512FC7" w:rsidRPr="00512FC7" w14:paraId="38B2FE96" w14:textId="77777777" w:rsidTr="00533FE7">
        <w:tc>
          <w:tcPr>
            <w:tcW w:w="828" w:type="dxa"/>
            <w:shd w:val="clear" w:color="auto" w:fill="auto"/>
          </w:tcPr>
          <w:p w14:paraId="5D3B2ACF" w14:textId="77777777" w:rsidR="00512FC7" w:rsidRPr="00512FC7" w:rsidRDefault="00512FC7" w:rsidP="00533FE7">
            <w:r w:rsidRPr="00512FC7">
              <w:t>376</w:t>
            </w:r>
          </w:p>
        </w:tc>
        <w:tc>
          <w:tcPr>
            <w:tcW w:w="2699" w:type="dxa"/>
            <w:shd w:val="clear" w:color="auto" w:fill="auto"/>
          </w:tcPr>
          <w:p w14:paraId="41E63CB0" w14:textId="77777777" w:rsidR="00512FC7" w:rsidRPr="00512FC7" w:rsidRDefault="00C411EF" w:rsidP="00533FE7">
            <w:hyperlink w:anchor="fld_ComplianceID" w:history="1">
              <w:r w:rsidR="00512FC7" w:rsidRPr="00533FE7">
                <w:rPr>
                  <w:rStyle w:val="Hyperlink"/>
                  <w:rFonts w:ascii="Times New Roman" w:hAnsi="Times New Roman"/>
                  <w:sz w:val="20"/>
                </w:rPr>
                <w:t>ComplianceID</w:t>
              </w:r>
            </w:hyperlink>
          </w:p>
        </w:tc>
      </w:tr>
      <w:tr w:rsidR="00512FC7" w:rsidRPr="00512FC7" w14:paraId="2896BD06" w14:textId="77777777" w:rsidTr="00533FE7">
        <w:tc>
          <w:tcPr>
            <w:tcW w:w="828" w:type="dxa"/>
            <w:shd w:val="clear" w:color="auto" w:fill="auto"/>
          </w:tcPr>
          <w:p w14:paraId="45DD8161" w14:textId="77777777" w:rsidR="00512FC7" w:rsidRPr="00512FC7" w:rsidRDefault="00512FC7" w:rsidP="00533FE7">
            <w:r w:rsidRPr="00512FC7">
              <w:t>377</w:t>
            </w:r>
          </w:p>
        </w:tc>
        <w:tc>
          <w:tcPr>
            <w:tcW w:w="2699" w:type="dxa"/>
            <w:shd w:val="clear" w:color="auto" w:fill="auto"/>
          </w:tcPr>
          <w:p w14:paraId="5DB94B9D" w14:textId="77777777" w:rsidR="00512FC7" w:rsidRPr="00512FC7" w:rsidRDefault="00C411EF" w:rsidP="00533FE7">
            <w:hyperlink w:anchor="fld_SolicitedFlag" w:history="1">
              <w:r w:rsidR="00512FC7" w:rsidRPr="00533FE7">
                <w:rPr>
                  <w:rStyle w:val="Hyperlink"/>
                  <w:rFonts w:ascii="Times New Roman" w:hAnsi="Times New Roman"/>
                  <w:sz w:val="20"/>
                </w:rPr>
                <w:t>SolicitedFlag</w:t>
              </w:r>
            </w:hyperlink>
          </w:p>
        </w:tc>
      </w:tr>
      <w:tr w:rsidR="00512FC7" w:rsidRPr="00512FC7" w14:paraId="169B39DB" w14:textId="77777777" w:rsidTr="00533FE7">
        <w:tc>
          <w:tcPr>
            <w:tcW w:w="828" w:type="dxa"/>
            <w:shd w:val="clear" w:color="auto" w:fill="auto"/>
          </w:tcPr>
          <w:p w14:paraId="39DE53BD" w14:textId="77777777" w:rsidR="00512FC7" w:rsidRPr="00512FC7" w:rsidRDefault="00512FC7" w:rsidP="00533FE7">
            <w:r w:rsidRPr="00512FC7">
              <w:t>378</w:t>
            </w:r>
          </w:p>
        </w:tc>
        <w:tc>
          <w:tcPr>
            <w:tcW w:w="2699" w:type="dxa"/>
            <w:shd w:val="clear" w:color="auto" w:fill="auto"/>
          </w:tcPr>
          <w:p w14:paraId="213F5B38" w14:textId="77777777" w:rsidR="00512FC7" w:rsidRPr="00512FC7" w:rsidRDefault="00C411EF" w:rsidP="00533FE7">
            <w:hyperlink w:anchor="fld_ExecRestatementReason" w:history="1">
              <w:r w:rsidR="00512FC7" w:rsidRPr="00533FE7">
                <w:rPr>
                  <w:rStyle w:val="Hyperlink"/>
                  <w:rFonts w:ascii="Times New Roman" w:hAnsi="Times New Roman"/>
                  <w:sz w:val="20"/>
                </w:rPr>
                <w:t>ExecRestatementReason</w:t>
              </w:r>
            </w:hyperlink>
          </w:p>
        </w:tc>
      </w:tr>
      <w:tr w:rsidR="00512FC7" w:rsidRPr="00512FC7" w14:paraId="1A56A135" w14:textId="77777777" w:rsidTr="00533FE7">
        <w:tc>
          <w:tcPr>
            <w:tcW w:w="828" w:type="dxa"/>
            <w:shd w:val="clear" w:color="auto" w:fill="auto"/>
          </w:tcPr>
          <w:p w14:paraId="5C07371C" w14:textId="77777777" w:rsidR="00512FC7" w:rsidRPr="00512FC7" w:rsidRDefault="00512FC7" w:rsidP="00533FE7">
            <w:r w:rsidRPr="00512FC7">
              <w:t>379</w:t>
            </w:r>
          </w:p>
        </w:tc>
        <w:tc>
          <w:tcPr>
            <w:tcW w:w="2699" w:type="dxa"/>
            <w:shd w:val="clear" w:color="auto" w:fill="auto"/>
          </w:tcPr>
          <w:p w14:paraId="1BDA21FD" w14:textId="77777777" w:rsidR="00512FC7" w:rsidRPr="00512FC7" w:rsidRDefault="00C411EF" w:rsidP="00533FE7">
            <w:hyperlink w:anchor="fld_BusinessRejectRefID" w:history="1">
              <w:r w:rsidR="00512FC7" w:rsidRPr="00533FE7">
                <w:rPr>
                  <w:rStyle w:val="Hyperlink"/>
                  <w:rFonts w:ascii="Times New Roman" w:hAnsi="Times New Roman"/>
                  <w:sz w:val="20"/>
                </w:rPr>
                <w:t>BusinessRejectRefID</w:t>
              </w:r>
            </w:hyperlink>
          </w:p>
        </w:tc>
      </w:tr>
      <w:tr w:rsidR="00512FC7" w:rsidRPr="00512FC7" w14:paraId="123519FD" w14:textId="77777777" w:rsidTr="00533FE7">
        <w:tc>
          <w:tcPr>
            <w:tcW w:w="828" w:type="dxa"/>
            <w:shd w:val="clear" w:color="auto" w:fill="auto"/>
          </w:tcPr>
          <w:p w14:paraId="08732DDF" w14:textId="77777777" w:rsidR="00512FC7" w:rsidRPr="00512FC7" w:rsidRDefault="00512FC7" w:rsidP="00533FE7">
            <w:r w:rsidRPr="00512FC7">
              <w:t>380</w:t>
            </w:r>
          </w:p>
        </w:tc>
        <w:tc>
          <w:tcPr>
            <w:tcW w:w="2699" w:type="dxa"/>
            <w:shd w:val="clear" w:color="auto" w:fill="auto"/>
          </w:tcPr>
          <w:p w14:paraId="45B37FA8" w14:textId="77777777" w:rsidR="00512FC7" w:rsidRPr="00512FC7" w:rsidRDefault="00C411EF" w:rsidP="00533FE7">
            <w:hyperlink w:anchor="fld_BusinessRejectReason" w:history="1">
              <w:r w:rsidR="00512FC7" w:rsidRPr="00533FE7">
                <w:rPr>
                  <w:rStyle w:val="Hyperlink"/>
                  <w:rFonts w:ascii="Times New Roman" w:hAnsi="Times New Roman"/>
                  <w:sz w:val="20"/>
                </w:rPr>
                <w:t>BusinessRejectReason</w:t>
              </w:r>
            </w:hyperlink>
          </w:p>
        </w:tc>
      </w:tr>
      <w:tr w:rsidR="00512FC7" w:rsidRPr="00512FC7" w14:paraId="7587D9F7" w14:textId="77777777" w:rsidTr="00533FE7">
        <w:tc>
          <w:tcPr>
            <w:tcW w:w="828" w:type="dxa"/>
            <w:shd w:val="clear" w:color="auto" w:fill="auto"/>
          </w:tcPr>
          <w:p w14:paraId="1A32BD1A" w14:textId="77777777" w:rsidR="00512FC7" w:rsidRPr="00512FC7" w:rsidRDefault="00512FC7" w:rsidP="00533FE7">
            <w:r w:rsidRPr="00512FC7">
              <w:t>381</w:t>
            </w:r>
          </w:p>
        </w:tc>
        <w:tc>
          <w:tcPr>
            <w:tcW w:w="2699" w:type="dxa"/>
            <w:shd w:val="clear" w:color="auto" w:fill="auto"/>
          </w:tcPr>
          <w:p w14:paraId="278D5F25" w14:textId="77777777" w:rsidR="00512FC7" w:rsidRPr="00512FC7" w:rsidRDefault="00C411EF" w:rsidP="00533FE7">
            <w:hyperlink w:anchor="fld_GrossTradeAmt" w:history="1">
              <w:r w:rsidR="00512FC7" w:rsidRPr="00533FE7">
                <w:rPr>
                  <w:rStyle w:val="Hyperlink"/>
                  <w:rFonts w:ascii="Times New Roman" w:hAnsi="Times New Roman"/>
                  <w:sz w:val="20"/>
                </w:rPr>
                <w:t>GrossTradeAmt</w:t>
              </w:r>
            </w:hyperlink>
          </w:p>
        </w:tc>
      </w:tr>
      <w:tr w:rsidR="00512FC7" w:rsidRPr="00512FC7" w14:paraId="2CB80E3A" w14:textId="77777777" w:rsidTr="00533FE7">
        <w:tc>
          <w:tcPr>
            <w:tcW w:w="828" w:type="dxa"/>
            <w:shd w:val="clear" w:color="auto" w:fill="auto"/>
          </w:tcPr>
          <w:p w14:paraId="77C1DC87" w14:textId="77777777" w:rsidR="00512FC7" w:rsidRPr="00512FC7" w:rsidRDefault="00512FC7" w:rsidP="00533FE7">
            <w:r w:rsidRPr="00512FC7">
              <w:t>382</w:t>
            </w:r>
          </w:p>
        </w:tc>
        <w:tc>
          <w:tcPr>
            <w:tcW w:w="2699" w:type="dxa"/>
            <w:shd w:val="clear" w:color="auto" w:fill="auto"/>
          </w:tcPr>
          <w:p w14:paraId="6336145D" w14:textId="77777777" w:rsidR="00512FC7" w:rsidRPr="00512FC7" w:rsidRDefault="00C411EF" w:rsidP="00533FE7">
            <w:hyperlink w:anchor="fld_NoContraBrokers" w:history="1">
              <w:r w:rsidR="00512FC7" w:rsidRPr="00533FE7">
                <w:rPr>
                  <w:rStyle w:val="Hyperlink"/>
                  <w:rFonts w:ascii="Times New Roman" w:hAnsi="Times New Roman"/>
                  <w:sz w:val="20"/>
                </w:rPr>
                <w:t>NoContraBrokers</w:t>
              </w:r>
            </w:hyperlink>
          </w:p>
        </w:tc>
      </w:tr>
      <w:tr w:rsidR="00512FC7" w:rsidRPr="00512FC7" w14:paraId="55AD0159" w14:textId="77777777" w:rsidTr="00533FE7">
        <w:tc>
          <w:tcPr>
            <w:tcW w:w="828" w:type="dxa"/>
            <w:shd w:val="clear" w:color="auto" w:fill="auto"/>
          </w:tcPr>
          <w:p w14:paraId="2C0683C4" w14:textId="77777777" w:rsidR="00512FC7" w:rsidRPr="00512FC7" w:rsidRDefault="00512FC7" w:rsidP="00533FE7">
            <w:r w:rsidRPr="00512FC7">
              <w:t>383</w:t>
            </w:r>
          </w:p>
        </w:tc>
        <w:tc>
          <w:tcPr>
            <w:tcW w:w="2699" w:type="dxa"/>
            <w:shd w:val="clear" w:color="auto" w:fill="auto"/>
          </w:tcPr>
          <w:p w14:paraId="10F9AEA1" w14:textId="77777777" w:rsidR="00512FC7" w:rsidRPr="00512FC7" w:rsidRDefault="00C411EF" w:rsidP="00533FE7">
            <w:hyperlink w:anchor="fld_MaxMessageSize" w:history="1">
              <w:r w:rsidR="00512FC7" w:rsidRPr="00533FE7">
                <w:rPr>
                  <w:rStyle w:val="Hyperlink"/>
                  <w:rFonts w:ascii="Times New Roman" w:hAnsi="Times New Roman"/>
                  <w:sz w:val="20"/>
                </w:rPr>
                <w:t>MaxMessageSize</w:t>
              </w:r>
            </w:hyperlink>
          </w:p>
        </w:tc>
      </w:tr>
      <w:tr w:rsidR="00512FC7" w:rsidRPr="00512FC7" w14:paraId="01A45E1C" w14:textId="77777777" w:rsidTr="00533FE7">
        <w:tc>
          <w:tcPr>
            <w:tcW w:w="828" w:type="dxa"/>
            <w:shd w:val="clear" w:color="auto" w:fill="auto"/>
          </w:tcPr>
          <w:p w14:paraId="69198946" w14:textId="77777777" w:rsidR="00512FC7" w:rsidRPr="00512FC7" w:rsidRDefault="00512FC7" w:rsidP="00533FE7">
            <w:r w:rsidRPr="00512FC7">
              <w:t>384</w:t>
            </w:r>
          </w:p>
        </w:tc>
        <w:tc>
          <w:tcPr>
            <w:tcW w:w="2699" w:type="dxa"/>
            <w:shd w:val="clear" w:color="auto" w:fill="auto"/>
          </w:tcPr>
          <w:p w14:paraId="13B42962" w14:textId="77777777" w:rsidR="00512FC7" w:rsidRPr="00512FC7" w:rsidRDefault="00C411EF" w:rsidP="00533FE7">
            <w:hyperlink w:anchor="fld_NoMsgTypes" w:history="1">
              <w:r w:rsidR="00512FC7" w:rsidRPr="00533FE7">
                <w:rPr>
                  <w:rStyle w:val="Hyperlink"/>
                  <w:rFonts w:ascii="Times New Roman" w:hAnsi="Times New Roman"/>
                  <w:sz w:val="20"/>
                </w:rPr>
                <w:t>NoMsgTypes</w:t>
              </w:r>
            </w:hyperlink>
          </w:p>
        </w:tc>
      </w:tr>
      <w:tr w:rsidR="00512FC7" w:rsidRPr="00512FC7" w14:paraId="58D26B1B" w14:textId="77777777" w:rsidTr="00533FE7">
        <w:tc>
          <w:tcPr>
            <w:tcW w:w="828" w:type="dxa"/>
            <w:shd w:val="clear" w:color="auto" w:fill="auto"/>
          </w:tcPr>
          <w:p w14:paraId="19BB12EB" w14:textId="77777777" w:rsidR="00512FC7" w:rsidRPr="00512FC7" w:rsidRDefault="00512FC7" w:rsidP="00533FE7">
            <w:r w:rsidRPr="00512FC7">
              <w:t>385</w:t>
            </w:r>
          </w:p>
        </w:tc>
        <w:tc>
          <w:tcPr>
            <w:tcW w:w="2699" w:type="dxa"/>
            <w:shd w:val="clear" w:color="auto" w:fill="auto"/>
          </w:tcPr>
          <w:p w14:paraId="38D1846F" w14:textId="77777777" w:rsidR="00512FC7" w:rsidRPr="00512FC7" w:rsidRDefault="00C411EF" w:rsidP="00533FE7">
            <w:hyperlink w:anchor="fld_MsgDirection" w:history="1">
              <w:r w:rsidR="00512FC7" w:rsidRPr="00533FE7">
                <w:rPr>
                  <w:rStyle w:val="Hyperlink"/>
                  <w:rFonts w:ascii="Times New Roman" w:hAnsi="Times New Roman"/>
                  <w:sz w:val="20"/>
                </w:rPr>
                <w:t>MsgDirection</w:t>
              </w:r>
            </w:hyperlink>
          </w:p>
        </w:tc>
      </w:tr>
      <w:tr w:rsidR="00512FC7" w:rsidRPr="00512FC7" w14:paraId="0EC5E1CB" w14:textId="77777777" w:rsidTr="00533FE7">
        <w:tc>
          <w:tcPr>
            <w:tcW w:w="828" w:type="dxa"/>
            <w:shd w:val="clear" w:color="auto" w:fill="auto"/>
          </w:tcPr>
          <w:p w14:paraId="1B63C5A0" w14:textId="77777777" w:rsidR="00512FC7" w:rsidRPr="00512FC7" w:rsidRDefault="00512FC7" w:rsidP="00533FE7">
            <w:r w:rsidRPr="00512FC7">
              <w:t>386</w:t>
            </w:r>
          </w:p>
        </w:tc>
        <w:tc>
          <w:tcPr>
            <w:tcW w:w="2699" w:type="dxa"/>
            <w:shd w:val="clear" w:color="auto" w:fill="auto"/>
          </w:tcPr>
          <w:p w14:paraId="5DA1444B" w14:textId="77777777" w:rsidR="00512FC7" w:rsidRPr="00512FC7" w:rsidRDefault="00C411EF" w:rsidP="00533FE7">
            <w:hyperlink w:anchor="fld_NoTradingSessions" w:history="1">
              <w:r w:rsidR="00512FC7" w:rsidRPr="00533FE7">
                <w:rPr>
                  <w:rStyle w:val="Hyperlink"/>
                  <w:rFonts w:ascii="Times New Roman" w:hAnsi="Times New Roman"/>
                  <w:sz w:val="20"/>
                </w:rPr>
                <w:t>NoTradingSessions</w:t>
              </w:r>
            </w:hyperlink>
          </w:p>
        </w:tc>
      </w:tr>
      <w:tr w:rsidR="00512FC7" w:rsidRPr="00512FC7" w14:paraId="79285077" w14:textId="77777777" w:rsidTr="00533FE7">
        <w:tc>
          <w:tcPr>
            <w:tcW w:w="828" w:type="dxa"/>
            <w:shd w:val="clear" w:color="auto" w:fill="auto"/>
          </w:tcPr>
          <w:p w14:paraId="5873D57A" w14:textId="77777777" w:rsidR="00512FC7" w:rsidRPr="00512FC7" w:rsidRDefault="00512FC7" w:rsidP="00533FE7">
            <w:r w:rsidRPr="00512FC7">
              <w:t>387</w:t>
            </w:r>
          </w:p>
        </w:tc>
        <w:tc>
          <w:tcPr>
            <w:tcW w:w="2699" w:type="dxa"/>
            <w:shd w:val="clear" w:color="auto" w:fill="auto"/>
          </w:tcPr>
          <w:p w14:paraId="6ED19404" w14:textId="77777777" w:rsidR="00512FC7" w:rsidRPr="00512FC7" w:rsidRDefault="00C411EF" w:rsidP="00533FE7">
            <w:hyperlink w:anchor="fld_TotalVolumeTraded" w:history="1">
              <w:r w:rsidR="00512FC7" w:rsidRPr="00533FE7">
                <w:rPr>
                  <w:rStyle w:val="Hyperlink"/>
                  <w:rFonts w:ascii="Times New Roman" w:hAnsi="Times New Roman"/>
                  <w:sz w:val="20"/>
                </w:rPr>
                <w:t>TotalVolumeTraded</w:t>
              </w:r>
            </w:hyperlink>
          </w:p>
        </w:tc>
      </w:tr>
      <w:tr w:rsidR="00512FC7" w:rsidRPr="00512FC7" w14:paraId="786C75F4" w14:textId="77777777" w:rsidTr="00533FE7">
        <w:tc>
          <w:tcPr>
            <w:tcW w:w="828" w:type="dxa"/>
            <w:shd w:val="clear" w:color="auto" w:fill="auto"/>
          </w:tcPr>
          <w:p w14:paraId="1AA3DE8B" w14:textId="77777777" w:rsidR="00512FC7" w:rsidRPr="00512FC7" w:rsidRDefault="00512FC7" w:rsidP="00533FE7">
            <w:r w:rsidRPr="00512FC7">
              <w:t>388</w:t>
            </w:r>
          </w:p>
        </w:tc>
        <w:tc>
          <w:tcPr>
            <w:tcW w:w="2699" w:type="dxa"/>
            <w:shd w:val="clear" w:color="auto" w:fill="auto"/>
          </w:tcPr>
          <w:p w14:paraId="1B9D30F9" w14:textId="77777777" w:rsidR="00512FC7" w:rsidRPr="00512FC7" w:rsidRDefault="00C411EF" w:rsidP="00533FE7">
            <w:hyperlink w:anchor="fld_DiscretionInst" w:history="1">
              <w:r w:rsidR="00512FC7" w:rsidRPr="00533FE7">
                <w:rPr>
                  <w:rStyle w:val="Hyperlink"/>
                  <w:rFonts w:ascii="Times New Roman" w:hAnsi="Times New Roman"/>
                  <w:sz w:val="20"/>
                </w:rPr>
                <w:t>DiscretionInst</w:t>
              </w:r>
            </w:hyperlink>
          </w:p>
        </w:tc>
      </w:tr>
      <w:tr w:rsidR="00512FC7" w:rsidRPr="00512FC7" w14:paraId="05EA8CB1" w14:textId="77777777" w:rsidTr="00533FE7">
        <w:tc>
          <w:tcPr>
            <w:tcW w:w="828" w:type="dxa"/>
            <w:shd w:val="clear" w:color="auto" w:fill="auto"/>
          </w:tcPr>
          <w:p w14:paraId="73F60600" w14:textId="77777777" w:rsidR="00512FC7" w:rsidRPr="00512FC7" w:rsidRDefault="00512FC7" w:rsidP="00533FE7">
            <w:r w:rsidRPr="00512FC7">
              <w:t>389</w:t>
            </w:r>
          </w:p>
        </w:tc>
        <w:tc>
          <w:tcPr>
            <w:tcW w:w="2699" w:type="dxa"/>
            <w:shd w:val="clear" w:color="auto" w:fill="auto"/>
          </w:tcPr>
          <w:p w14:paraId="405131A6" w14:textId="77777777" w:rsidR="00512FC7" w:rsidRPr="00512FC7" w:rsidRDefault="00C411EF" w:rsidP="00533FE7">
            <w:hyperlink w:anchor="fld_DiscretionOffsetValue" w:history="1">
              <w:r w:rsidR="00512FC7" w:rsidRPr="00533FE7">
                <w:rPr>
                  <w:rStyle w:val="Hyperlink"/>
                  <w:rFonts w:ascii="Times New Roman" w:hAnsi="Times New Roman"/>
                  <w:sz w:val="20"/>
                </w:rPr>
                <w:t>DiscretionOffsetValue</w:t>
              </w:r>
            </w:hyperlink>
          </w:p>
        </w:tc>
      </w:tr>
      <w:tr w:rsidR="00512FC7" w:rsidRPr="00512FC7" w14:paraId="40E4F654" w14:textId="77777777" w:rsidTr="00533FE7">
        <w:tc>
          <w:tcPr>
            <w:tcW w:w="828" w:type="dxa"/>
            <w:shd w:val="clear" w:color="auto" w:fill="auto"/>
          </w:tcPr>
          <w:p w14:paraId="12241E8C" w14:textId="77777777" w:rsidR="00512FC7" w:rsidRPr="00512FC7" w:rsidRDefault="00512FC7" w:rsidP="00533FE7">
            <w:r w:rsidRPr="00512FC7">
              <w:t>390</w:t>
            </w:r>
          </w:p>
        </w:tc>
        <w:tc>
          <w:tcPr>
            <w:tcW w:w="2699" w:type="dxa"/>
            <w:shd w:val="clear" w:color="auto" w:fill="auto"/>
          </w:tcPr>
          <w:p w14:paraId="0EB495D6" w14:textId="77777777" w:rsidR="00512FC7" w:rsidRPr="00512FC7" w:rsidRDefault="00C411EF" w:rsidP="00533FE7">
            <w:hyperlink w:anchor="fld_BidID" w:history="1">
              <w:r w:rsidR="00512FC7" w:rsidRPr="00533FE7">
                <w:rPr>
                  <w:rStyle w:val="Hyperlink"/>
                  <w:rFonts w:ascii="Times New Roman" w:hAnsi="Times New Roman"/>
                  <w:sz w:val="20"/>
                </w:rPr>
                <w:t>BidID</w:t>
              </w:r>
            </w:hyperlink>
          </w:p>
        </w:tc>
      </w:tr>
      <w:tr w:rsidR="00512FC7" w:rsidRPr="00512FC7" w14:paraId="13C0D64B" w14:textId="77777777" w:rsidTr="00533FE7">
        <w:tc>
          <w:tcPr>
            <w:tcW w:w="828" w:type="dxa"/>
            <w:shd w:val="clear" w:color="auto" w:fill="auto"/>
          </w:tcPr>
          <w:p w14:paraId="2ACAC836" w14:textId="77777777" w:rsidR="00512FC7" w:rsidRPr="00512FC7" w:rsidRDefault="00512FC7" w:rsidP="00533FE7">
            <w:r w:rsidRPr="00512FC7">
              <w:t>391</w:t>
            </w:r>
          </w:p>
        </w:tc>
        <w:tc>
          <w:tcPr>
            <w:tcW w:w="2699" w:type="dxa"/>
            <w:shd w:val="clear" w:color="auto" w:fill="auto"/>
          </w:tcPr>
          <w:p w14:paraId="406F9556" w14:textId="77777777" w:rsidR="00512FC7" w:rsidRPr="00512FC7" w:rsidRDefault="00C411EF" w:rsidP="00533FE7">
            <w:hyperlink w:anchor="fld_ClientBidID" w:history="1">
              <w:r w:rsidR="00512FC7" w:rsidRPr="00533FE7">
                <w:rPr>
                  <w:rStyle w:val="Hyperlink"/>
                  <w:rFonts w:ascii="Times New Roman" w:hAnsi="Times New Roman"/>
                  <w:sz w:val="20"/>
                </w:rPr>
                <w:t>ClientBidID</w:t>
              </w:r>
            </w:hyperlink>
          </w:p>
        </w:tc>
      </w:tr>
      <w:tr w:rsidR="00512FC7" w:rsidRPr="00512FC7" w14:paraId="16C064ED" w14:textId="77777777" w:rsidTr="00533FE7">
        <w:tc>
          <w:tcPr>
            <w:tcW w:w="828" w:type="dxa"/>
            <w:shd w:val="clear" w:color="auto" w:fill="auto"/>
          </w:tcPr>
          <w:p w14:paraId="67E9AAC0" w14:textId="77777777" w:rsidR="00512FC7" w:rsidRPr="00512FC7" w:rsidRDefault="00512FC7" w:rsidP="00533FE7">
            <w:r w:rsidRPr="00512FC7">
              <w:t>392</w:t>
            </w:r>
          </w:p>
        </w:tc>
        <w:tc>
          <w:tcPr>
            <w:tcW w:w="2699" w:type="dxa"/>
            <w:shd w:val="clear" w:color="auto" w:fill="auto"/>
          </w:tcPr>
          <w:p w14:paraId="0A4867BD" w14:textId="77777777" w:rsidR="00512FC7" w:rsidRPr="00512FC7" w:rsidRDefault="00C411EF" w:rsidP="00533FE7">
            <w:hyperlink w:anchor="fld_ListName" w:history="1">
              <w:r w:rsidR="00512FC7" w:rsidRPr="00533FE7">
                <w:rPr>
                  <w:rStyle w:val="Hyperlink"/>
                  <w:rFonts w:ascii="Times New Roman" w:hAnsi="Times New Roman"/>
                  <w:sz w:val="20"/>
                </w:rPr>
                <w:t>ListName</w:t>
              </w:r>
            </w:hyperlink>
          </w:p>
        </w:tc>
      </w:tr>
      <w:tr w:rsidR="00512FC7" w:rsidRPr="00512FC7" w14:paraId="6A94B861" w14:textId="77777777" w:rsidTr="00533FE7">
        <w:tc>
          <w:tcPr>
            <w:tcW w:w="828" w:type="dxa"/>
            <w:shd w:val="clear" w:color="auto" w:fill="auto"/>
          </w:tcPr>
          <w:p w14:paraId="6DEC9277" w14:textId="77777777" w:rsidR="00512FC7" w:rsidRPr="00512FC7" w:rsidRDefault="00512FC7" w:rsidP="00533FE7">
            <w:r w:rsidRPr="00512FC7">
              <w:t>393</w:t>
            </w:r>
          </w:p>
        </w:tc>
        <w:tc>
          <w:tcPr>
            <w:tcW w:w="2699" w:type="dxa"/>
            <w:shd w:val="clear" w:color="auto" w:fill="auto"/>
          </w:tcPr>
          <w:p w14:paraId="27BBCC2E" w14:textId="77777777" w:rsidR="00512FC7" w:rsidRPr="00512FC7" w:rsidRDefault="00C411EF" w:rsidP="00533FE7">
            <w:hyperlink w:anchor="fld_TotNoRelatedSym" w:history="1">
              <w:r w:rsidR="00512FC7" w:rsidRPr="00533FE7">
                <w:rPr>
                  <w:rStyle w:val="Hyperlink"/>
                  <w:rFonts w:ascii="Times New Roman" w:hAnsi="Times New Roman"/>
                  <w:sz w:val="20"/>
                </w:rPr>
                <w:t>TotNoRelatedSym</w:t>
              </w:r>
            </w:hyperlink>
          </w:p>
        </w:tc>
      </w:tr>
      <w:tr w:rsidR="00512FC7" w:rsidRPr="00512FC7" w14:paraId="141BCBE5" w14:textId="77777777" w:rsidTr="00533FE7">
        <w:tc>
          <w:tcPr>
            <w:tcW w:w="828" w:type="dxa"/>
            <w:shd w:val="clear" w:color="auto" w:fill="auto"/>
          </w:tcPr>
          <w:p w14:paraId="66725FDD" w14:textId="77777777" w:rsidR="00512FC7" w:rsidRPr="00512FC7" w:rsidRDefault="00512FC7" w:rsidP="00533FE7">
            <w:r w:rsidRPr="00512FC7">
              <w:t>394</w:t>
            </w:r>
          </w:p>
        </w:tc>
        <w:tc>
          <w:tcPr>
            <w:tcW w:w="2699" w:type="dxa"/>
            <w:shd w:val="clear" w:color="auto" w:fill="auto"/>
          </w:tcPr>
          <w:p w14:paraId="4CD4A070" w14:textId="77777777" w:rsidR="00512FC7" w:rsidRPr="00512FC7" w:rsidRDefault="00C411EF" w:rsidP="00533FE7">
            <w:hyperlink w:anchor="fld_BidType" w:history="1">
              <w:r w:rsidR="00512FC7" w:rsidRPr="00533FE7">
                <w:rPr>
                  <w:rStyle w:val="Hyperlink"/>
                  <w:rFonts w:ascii="Times New Roman" w:hAnsi="Times New Roman"/>
                  <w:sz w:val="20"/>
                </w:rPr>
                <w:t>BidType</w:t>
              </w:r>
            </w:hyperlink>
          </w:p>
        </w:tc>
      </w:tr>
      <w:tr w:rsidR="00512FC7" w:rsidRPr="00512FC7" w14:paraId="3039A995" w14:textId="77777777" w:rsidTr="00533FE7">
        <w:tc>
          <w:tcPr>
            <w:tcW w:w="828" w:type="dxa"/>
            <w:shd w:val="clear" w:color="auto" w:fill="auto"/>
          </w:tcPr>
          <w:p w14:paraId="0969D68D" w14:textId="77777777" w:rsidR="00512FC7" w:rsidRPr="00512FC7" w:rsidRDefault="00512FC7" w:rsidP="00533FE7">
            <w:r w:rsidRPr="00512FC7">
              <w:t>395</w:t>
            </w:r>
          </w:p>
        </w:tc>
        <w:tc>
          <w:tcPr>
            <w:tcW w:w="2699" w:type="dxa"/>
            <w:shd w:val="clear" w:color="auto" w:fill="auto"/>
          </w:tcPr>
          <w:p w14:paraId="3C58A834" w14:textId="77777777" w:rsidR="00512FC7" w:rsidRPr="00512FC7" w:rsidRDefault="00C411EF" w:rsidP="00533FE7">
            <w:hyperlink w:anchor="fld_NumTickets" w:history="1">
              <w:r w:rsidR="00512FC7" w:rsidRPr="00533FE7">
                <w:rPr>
                  <w:rStyle w:val="Hyperlink"/>
                  <w:rFonts w:ascii="Times New Roman" w:hAnsi="Times New Roman"/>
                  <w:sz w:val="20"/>
                </w:rPr>
                <w:t>NumTickets</w:t>
              </w:r>
            </w:hyperlink>
          </w:p>
        </w:tc>
      </w:tr>
      <w:tr w:rsidR="00512FC7" w:rsidRPr="00512FC7" w14:paraId="6DDB8ABC" w14:textId="77777777" w:rsidTr="00533FE7">
        <w:tc>
          <w:tcPr>
            <w:tcW w:w="828" w:type="dxa"/>
            <w:shd w:val="clear" w:color="auto" w:fill="auto"/>
          </w:tcPr>
          <w:p w14:paraId="2F2B990A" w14:textId="77777777" w:rsidR="00512FC7" w:rsidRPr="00512FC7" w:rsidRDefault="00512FC7" w:rsidP="00533FE7">
            <w:r w:rsidRPr="00512FC7">
              <w:t>396</w:t>
            </w:r>
          </w:p>
        </w:tc>
        <w:tc>
          <w:tcPr>
            <w:tcW w:w="2699" w:type="dxa"/>
            <w:shd w:val="clear" w:color="auto" w:fill="auto"/>
          </w:tcPr>
          <w:p w14:paraId="369ADB4B" w14:textId="77777777" w:rsidR="00512FC7" w:rsidRPr="00512FC7" w:rsidRDefault="00C411EF" w:rsidP="00533FE7">
            <w:hyperlink w:anchor="fld_SideValue1" w:history="1">
              <w:r w:rsidR="00512FC7" w:rsidRPr="00533FE7">
                <w:rPr>
                  <w:rStyle w:val="Hyperlink"/>
                  <w:rFonts w:ascii="Times New Roman" w:hAnsi="Times New Roman"/>
                  <w:sz w:val="20"/>
                </w:rPr>
                <w:t>SideValue1</w:t>
              </w:r>
            </w:hyperlink>
          </w:p>
        </w:tc>
      </w:tr>
      <w:tr w:rsidR="00512FC7" w:rsidRPr="00512FC7" w14:paraId="4D8F2FE4" w14:textId="77777777" w:rsidTr="00533FE7">
        <w:tc>
          <w:tcPr>
            <w:tcW w:w="828" w:type="dxa"/>
            <w:shd w:val="clear" w:color="auto" w:fill="auto"/>
          </w:tcPr>
          <w:p w14:paraId="1A663ADF" w14:textId="77777777" w:rsidR="00512FC7" w:rsidRPr="00512FC7" w:rsidRDefault="00512FC7" w:rsidP="00533FE7">
            <w:r w:rsidRPr="00512FC7">
              <w:t>397</w:t>
            </w:r>
          </w:p>
        </w:tc>
        <w:tc>
          <w:tcPr>
            <w:tcW w:w="2699" w:type="dxa"/>
            <w:shd w:val="clear" w:color="auto" w:fill="auto"/>
          </w:tcPr>
          <w:p w14:paraId="5EED3821" w14:textId="77777777" w:rsidR="00512FC7" w:rsidRPr="00512FC7" w:rsidRDefault="00C411EF" w:rsidP="00533FE7">
            <w:hyperlink w:anchor="fld_SideValue2" w:history="1">
              <w:r w:rsidR="00512FC7" w:rsidRPr="00533FE7">
                <w:rPr>
                  <w:rStyle w:val="Hyperlink"/>
                  <w:rFonts w:ascii="Times New Roman" w:hAnsi="Times New Roman"/>
                  <w:sz w:val="20"/>
                </w:rPr>
                <w:t>SideValue2</w:t>
              </w:r>
            </w:hyperlink>
          </w:p>
        </w:tc>
      </w:tr>
      <w:tr w:rsidR="00512FC7" w:rsidRPr="00512FC7" w14:paraId="38B0FF63" w14:textId="77777777" w:rsidTr="00533FE7">
        <w:tc>
          <w:tcPr>
            <w:tcW w:w="828" w:type="dxa"/>
            <w:shd w:val="clear" w:color="auto" w:fill="auto"/>
          </w:tcPr>
          <w:p w14:paraId="092D18DF" w14:textId="77777777" w:rsidR="00512FC7" w:rsidRPr="00512FC7" w:rsidRDefault="00512FC7" w:rsidP="00533FE7">
            <w:r w:rsidRPr="00512FC7">
              <w:t>398</w:t>
            </w:r>
          </w:p>
        </w:tc>
        <w:tc>
          <w:tcPr>
            <w:tcW w:w="2699" w:type="dxa"/>
            <w:shd w:val="clear" w:color="auto" w:fill="auto"/>
          </w:tcPr>
          <w:p w14:paraId="221FCABA" w14:textId="77777777" w:rsidR="00512FC7" w:rsidRPr="00512FC7" w:rsidRDefault="00C411EF" w:rsidP="00533FE7">
            <w:hyperlink w:anchor="fld_NoBidDescriptors" w:history="1">
              <w:r w:rsidR="00512FC7" w:rsidRPr="00533FE7">
                <w:rPr>
                  <w:rStyle w:val="Hyperlink"/>
                  <w:rFonts w:ascii="Times New Roman" w:hAnsi="Times New Roman"/>
                  <w:sz w:val="20"/>
                </w:rPr>
                <w:t>NoBidDescriptors</w:t>
              </w:r>
            </w:hyperlink>
          </w:p>
        </w:tc>
      </w:tr>
      <w:tr w:rsidR="00512FC7" w:rsidRPr="00512FC7" w14:paraId="011AA0E5" w14:textId="77777777" w:rsidTr="00533FE7">
        <w:tc>
          <w:tcPr>
            <w:tcW w:w="828" w:type="dxa"/>
            <w:shd w:val="clear" w:color="auto" w:fill="auto"/>
          </w:tcPr>
          <w:p w14:paraId="79424D2E" w14:textId="77777777" w:rsidR="00512FC7" w:rsidRPr="00512FC7" w:rsidRDefault="00512FC7" w:rsidP="00533FE7">
            <w:r w:rsidRPr="00512FC7">
              <w:t>399</w:t>
            </w:r>
          </w:p>
        </w:tc>
        <w:tc>
          <w:tcPr>
            <w:tcW w:w="2699" w:type="dxa"/>
            <w:shd w:val="clear" w:color="auto" w:fill="auto"/>
          </w:tcPr>
          <w:p w14:paraId="7F97E434" w14:textId="77777777" w:rsidR="00512FC7" w:rsidRPr="00512FC7" w:rsidRDefault="00C411EF" w:rsidP="00533FE7">
            <w:hyperlink w:anchor="fld_BidDescriptorType" w:history="1">
              <w:r w:rsidR="00512FC7" w:rsidRPr="00533FE7">
                <w:rPr>
                  <w:rStyle w:val="Hyperlink"/>
                  <w:rFonts w:ascii="Times New Roman" w:hAnsi="Times New Roman"/>
                  <w:sz w:val="20"/>
                </w:rPr>
                <w:t>BidDescriptorType</w:t>
              </w:r>
            </w:hyperlink>
          </w:p>
        </w:tc>
      </w:tr>
      <w:tr w:rsidR="00512FC7" w:rsidRPr="00512FC7" w14:paraId="2633115E" w14:textId="77777777" w:rsidTr="00533FE7">
        <w:tc>
          <w:tcPr>
            <w:tcW w:w="828" w:type="dxa"/>
            <w:shd w:val="clear" w:color="auto" w:fill="auto"/>
          </w:tcPr>
          <w:p w14:paraId="759B2A5C" w14:textId="77777777" w:rsidR="00512FC7" w:rsidRPr="00512FC7" w:rsidRDefault="00512FC7" w:rsidP="00533FE7">
            <w:r w:rsidRPr="00512FC7">
              <w:t>400</w:t>
            </w:r>
          </w:p>
        </w:tc>
        <w:tc>
          <w:tcPr>
            <w:tcW w:w="2699" w:type="dxa"/>
            <w:shd w:val="clear" w:color="auto" w:fill="auto"/>
          </w:tcPr>
          <w:p w14:paraId="5CB4FBF7" w14:textId="77777777" w:rsidR="00512FC7" w:rsidRPr="00512FC7" w:rsidRDefault="00C411EF" w:rsidP="00533FE7">
            <w:hyperlink w:anchor="fld_BidDescriptor" w:history="1">
              <w:r w:rsidR="00512FC7" w:rsidRPr="00533FE7">
                <w:rPr>
                  <w:rStyle w:val="Hyperlink"/>
                  <w:rFonts w:ascii="Times New Roman" w:hAnsi="Times New Roman"/>
                  <w:sz w:val="20"/>
                </w:rPr>
                <w:t>BidDescriptor</w:t>
              </w:r>
            </w:hyperlink>
          </w:p>
        </w:tc>
      </w:tr>
      <w:tr w:rsidR="00512FC7" w:rsidRPr="00512FC7" w14:paraId="7E68976D" w14:textId="77777777" w:rsidTr="00533FE7">
        <w:tc>
          <w:tcPr>
            <w:tcW w:w="828" w:type="dxa"/>
            <w:shd w:val="clear" w:color="auto" w:fill="auto"/>
          </w:tcPr>
          <w:p w14:paraId="102E0670" w14:textId="77777777" w:rsidR="00512FC7" w:rsidRPr="00512FC7" w:rsidRDefault="00512FC7" w:rsidP="00533FE7">
            <w:r w:rsidRPr="00512FC7">
              <w:t>401</w:t>
            </w:r>
          </w:p>
        </w:tc>
        <w:tc>
          <w:tcPr>
            <w:tcW w:w="2699" w:type="dxa"/>
            <w:shd w:val="clear" w:color="auto" w:fill="auto"/>
          </w:tcPr>
          <w:p w14:paraId="50B9AE82" w14:textId="77777777" w:rsidR="00512FC7" w:rsidRPr="00512FC7" w:rsidRDefault="00C411EF" w:rsidP="00533FE7">
            <w:hyperlink w:anchor="fld_SideValueInd" w:history="1">
              <w:r w:rsidR="00512FC7" w:rsidRPr="00533FE7">
                <w:rPr>
                  <w:rStyle w:val="Hyperlink"/>
                  <w:rFonts w:ascii="Times New Roman" w:hAnsi="Times New Roman"/>
                  <w:sz w:val="20"/>
                </w:rPr>
                <w:t>SideValueInd</w:t>
              </w:r>
            </w:hyperlink>
          </w:p>
        </w:tc>
      </w:tr>
      <w:tr w:rsidR="00512FC7" w:rsidRPr="00512FC7" w14:paraId="0612CC43" w14:textId="77777777" w:rsidTr="00533FE7">
        <w:tc>
          <w:tcPr>
            <w:tcW w:w="828" w:type="dxa"/>
            <w:shd w:val="clear" w:color="auto" w:fill="auto"/>
          </w:tcPr>
          <w:p w14:paraId="0D862783" w14:textId="77777777" w:rsidR="00512FC7" w:rsidRPr="00512FC7" w:rsidRDefault="00512FC7" w:rsidP="00533FE7">
            <w:r w:rsidRPr="00512FC7">
              <w:t>402</w:t>
            </w:r>
          </w:p>
        </w:tc>
        <w:tc>
          <w:tcPr>
            <w:tcW w:w="2699" w:type="dxa"/>
            <w:shd w:val="clear" w:color="auto" w:fill="auto"/>
          </w:tcPr>
          <w:p w14:paraId="6EA68A41" w14:textId="77777777" w:rsidR="00512FC7" w:rsidRPr="00512FC7" w:rsidRDefault="00C411EF" w:rsidP="00533FE7">
            <w:hyperlink w:anchor="fld_LiquidityPctLow" w:history="1">
              <w:r w:rsidR="00512FC7" w:rsidRPr="00533FE7">
                <w:rPr>
                  <w:rStyle w:val="Hyperlink"/>
                  <w:rFonts w:ascii="Times New Roman" w:hAnsi="Times New Roman"/>
                  <w:sz w:val="20"/>
                </w:rPr>
                <w:t>LiquidityPctLow</w:t>
              </w:r>
            </w:hyperlink>
          </w:p>
        </w:tc>
      </w:tr>
      <w:tr w:rsidR="00512FC7" w:rsidRPr="00512FC7" w14:paraId="7868F18A" w14:textId="77777777" w:rsidTr="00533FE7">
        <w:tc>
          <w:tcPr>
            <w:tcW w:w="828" w:type="dxa"/>
            <w:shd w:val="clear" w:color="auto" w:fill="auto"/>
          </w:tcPr>
          <w:p w14:paraId="1A32E881" w14:textId="77777777" w:rsidR="00512FC7" w:rsidRPr="00512FC7" w:rsidRDefault="00512FC7" w:rsidP="00533FE7">
            <w:r w:rsidRPr="00512FC7">
              <w:t>403</w:t>
            </w:r>
          </w:p>
        </w:tc>
        <w:tc>
          <w:tcPr>
            <w:tcW w:w="2699" w:type="dxa"/>
            <w:shd w:val="clear" w:color="auto" w:fill="auto"/>
          </w:tcPr>
          <w:p w14:paraId="2E0E5F40" w14:textId="77777777" w:rsidR="00512FC7" w:rsidRPr="00512FC7" w:rsidRDefault="00C411EF" w:rsidP="00533FE7">
            <w:hyperlink w:anchor="fld_LiquidityPctHigh" w:history="1">
              <w:r w:rsidR="00512FC7" w:rsidRPr="00533FE7">
                <w:rPr>
                  <w:rStyle w:val="Hyperlink"/>
                  <w:rFonts w:ascii="Times New Roman" w:hAnsi="Times New Roman"/>
                  <w:sz w:val="20"/>
                </w:rPr>
                <w:t>LiquidityPctHigh</w:t>
              </w:r>
            </w:hyperlink>
          </w:p>
        </w:tc>
      </w:tr>
      <w:tr w:rsidR="00512FC7" w:rsidRPr="00512FC7" w14:paraId="01BE513C" w14:textId="77777777" w:rsidTr="00533FE7">
        <w:tc>
          <w:tcPr>
            <w:tcW w:w="828" w:type="dxa"/>
            <w:shd w:val="clear" w:color="auto" w:fill="auto"/>
          </w:tcPr>
          <w:p w14:paraId="6D072C6C" w14:textId="77777777" w:rsidR="00512FC7" w:rsidRPr="00512FC7" w:rsidRDefault="00512FC7" w:rsidP="00533FE7">
            <w:r w:rsidRPr="00512FC7">
              <w:t>404</w:t>
            </w:r>
          </w:p>
        </w:tc>
        <w:tc>
          <w:tcPr>
            <w:tcW w:w="2699" w:type="dxa"/>
            <w:shd w:val="clear" w:color="auto" w:fill="auto"/>
          </w:tcPr>
          <w:p w14:paraId="47401DA6" w14:textId="77777777" w:rsidR="00512FC7" w:rsidRPr="00512FC7" w:rsidRDefault="00C411EF" w:rsidP="00533FE7">
            <w:hyperlink w:anchor="fld_LiquidityValue" w:history="1">
              <w:r w:rsidR="00512FC7" w:rsidRPr="00533FE7">
                <w:rPr>
                  <w:rStyle w:val="Hyperlink"/>
                  <w:rFonts w:ascii="Times New Roman" w:hAnsi="Times New Roman"/>
                  <w:sz w:val="20"/>
                </w:rPr>
                <w:t>LiquidityValue</w:t>
              </w:r>
            </w:hyperlink>
          </w:p>
        </w:tc>
      </w:tr>
      <w:tr w:rsidR="00512FC7" w:rsidRPr="00512FC7" w14:paraId="02E37073" w14:textId="77777777" w:rsidTr="00533FE7">
        <w:tc>
          <w:tcPr>
            <w:tcW w:w="828" w:type="dxa"/>
            <w:shd w:val="clear" w:color="auto" w:fill="auto"/>
          </w:tcPr>
          <w:p w14:paraId="7D3F1BCC" w14:textId="77777777" w:rsidR="00512FC7" w:rsidRPr="00512FC7" w:rsidRDefault="00512FC7" w:rsidP="00533FE7">
            <w:r w:rsidRPr="00512FC7">
              <w:t>405</w:t>
            </w:r>
          </w:p>
        </w:tc>
        <w:tc>
          <w:tcPr>
            <w:tcW w:w="2699" w:type="dxa"/>
            <w:shd w:val="clear" w:color="auto" w:fill="auto"/>
          </w:tcPr>
          <w:p w14:paraId="791A595E" w14:textId="77777777" w:rsidR="00512FC7" w:rsidRPr="00512FC7" w:rsidRDefault="00C411EF" w:rsidP="00533FE7">
            <w:hyperlink w:anchor="fld_EFPTrackingError" w:history="1">
              <w:r w:rsidR="00512FC7" w:rsidRPr="00533FE7">
                <w:rPr>
                  <w:rStyle w:val="Hyperlink"/>
                  <w:rFonts w:ascii="Times New Roman" w:hAnsi="Times New Roman"/>
                  <w:sz w:val="20"/>
                </w:rPr>
                <w:t>EFPTrackingError</w:t>
              </w:r>
            </w:hyperlink>
          </w:p>
        </w:tc>
      </w:tr>
      <w:tr w:rsidR="00512FC7" w:rsidRPr="00512FC7" w14:paraId="1236730B" w14:textId="77777777" w:rsidTr="00533FE7">
        <w:tc>
          <w:tcPr>
            <w:tcW w:w="828" w:type="dxa"/>
            <w:shd w:val="clear" w:color="auto" w:fill="auto"/>
          </w:tcPr>
          <w:p w14:paraId="6A5DA4A5" w14:textId="77777777" w:rsidR="00512FC7" w:rsidRPr="00512FC7" w:rsidRDefault="00512FC7" w:rsidP="00533FE7">
            <w:r w:rsidRPr="00512FC7">
              <w:t>406</w:t>
            </w:r>
          </w:p>
        </w:tc>
        <w:tc>
          <w:tcPr>
            <w:tcW w:w="2699" w:type="dxa"/>
            <w:shd w:val="clear" w:color="auto" w:fill="auto"/>
          </w:tcPr>
          <w:p w14:paraId="258248FA" w14:textId="77777777" w:rsidR="00512FC7" w:rsidRPr="00512FC7" w:rsidRDefault="00C411EF" w:rsidP="00533FE7">
            <w:hyperlink w:anchor="fld_FairValue" w:history="1">
              <w:r w:rsidR="00512FC7" w:rsidRPr="00533FE7">
                <w:rPr>
                  <w:rStyle w:val="Hyperlink"/>
                  <w:rFonts w:ascii="Times New Roman" w:hAnsi="Times New Roman"/>
                  <w:sz w:val="20"/>
                </w:rPr>
                <w:t>FairValue</w:t>
              </w:r>
            </w:hyperlink>
          </w:p>
        </w:tc>
      </w:tr>
      <w:tr w:rsidR="00512FC7" w:rsidRPr="00512FC7" w14:paraId="27711FB2" w14:textId="77777777" w:rsidTr="00533FE7">
        <w:tc>
          <w:tcPr>
            <w:tcW w:w="828" w:type="dxa"/>
            <w:shd w:val="clear" w:color="auto" w:fill="auto"/>
          </w:tcPr>
          <w:p w14:paraId="4DE826C4" w14:textId="77777777" w:rsidR="00512FC7" w:rsidRPr="00512FC7" w:rsidRDefault="00512FC7" w:rsidP="00533FE7">
            <w:r w:rsidRPr="00512FC7">
              <w:t>407</w:t>
            </w:r>
          </w:p>
        </w:tc>
        <w:tc>
          <w:tcPr>
            <w:tcW w:w="2699" w:type="dxa"/>
            <w:shd w:val="clear" w:color="auto" w:fill="auto"/>
          </w:tcPr>
          <w:p w14:paraId="5E2408C4" w14:textId="77777777" w:rsidR="00512FC7" w:rsidRPr="00512FC7" w:rsidRDefault="00C411EF" w:rsidP="00533FE7">
            <w:hyperlink w:anchor="fld_OutsideIndexPct" w:history="1">
              <w:r w:rsidR="00512FC7" w:rsidRPr="00533FE7">
                <w:rPr>
                  <w:rStyle w:val="Hyperlink"/>
                  <w:rFonts w:ascii="Times New Roman" w:hAnsi="Times New Roman"/>
                  <w:sz w:val="20"/>
                </w:rPr>
                <w:t>OutsideIndexPct</w:t>
              </w:r>
            </w:hyperlink>
          </w:p>
        </w:tc>
      </w:tr>
      <w:tr w:rsidR="00512FC7" w:rsidRPr="00512FC7" w14:paraId="01E6D52B" w14:textId="77777777" w:rsidTr="00533FE7">
        <w:tc>
          <w:tcPr>
            <w:tcW w:w="828" w:type="dxa"/>
            <w:shd w:val="clear" w:color="auto" w:fill="auto"/>
          </w:tcPr>
          <w:p w14:paraId="39D9B6FF" w14:textId="77777777" w:rsidR="00512FC7" w:rsidRPr="00512FC7" w:rsidRDefault="00512FC7" w:rsidP="00533FE7">
            <w:r w:rsidRPr="00512FC7">
              <w:t>408</w:t>
            </w:r>
          </w:p>
        </w:tc>
        <w:tc>
          <w:tcPr>
            <w:tcW w:w="2699" w:type="dxa"/>
            <w:shd w:val="clear" w:color="auto" w:fill="auto"/>
          </w:tcPr>
          <w:p w14:paraId="704E2B7A" w14:textId="77777777" w:rsidR="00512FC7" w:rsidRPr="00512FC7" w:rsidRDefault="00C411EF" w:rsidP="00533FE7">
            <w:hyperlink w:anchor="fld_ValueOfFutures" w:history="1">
              <w:r w:rsidR="00512FC7" w:rsidRPr="00533FE7">
                <w:rPr>
                  <w:rStyle w:val="Hyperlink"/>
                  <w:rFonts w:ascii="Times New Roman" w:hAnsi="Times New Roman"/>
                  <w:sz w:val="20"/>
                </w:rPr>
                <w:t>ValueOfFutures</w:t>
              </w:r>
            </w:hyperlink>
          </w:p>
        </w:tc>
      </w:tr>
      <w:tr w:rsidR="00512FC7" w:rsidRPr="00512FC7" w14:paraId="14869A54" w14:textId="77777777" w:rsidTr="00533FE7">
        <w:tc>
          <w:tcPr>
            <w:tcW w:w="828" w:type="dxa"/>
            <w:shd w:val="clear" w:color="auto" w:fill="auto"/>
          </w:tcPr>
          <w:p w14:paraId="0F8C9131" w14:textId="77777777" w:rsidR="00512FC7" w:rsidRPr="00512FC7" w:rsidRDefault="00512FC7" w:rsidP="00533FE7">
            <w:r w:rsidRPr="00512FC7">
              <w:t>409</w:t>
            </w:r>
          </w:p>
        </w:tc>
        <w:tc>
          <w:tcPr>
            <w:tcW w:w="2699" w:type="dxa"/>
            <w:shd w:val="clear" w:color="auto" w:fill="auto"/>
          </w:tcPr>
          <w:p w14:paraId="1EAAAB9E" w14:textId="77777777" w:rsidR="00512FC7" w:rsidRPr="00512FC7" w:rsidRDefault="00C411EF" w:rsidP="00533FE7">
            <w:hyperlink w:anchor="fld_LiquidityIndType" w:history="1">
              <w:r w:rsidR="00512FC7" w:rsidRPr="00533FE7">
                <w:rPr>
                  <w:rStyle w:val="Hyperlink"/>
                  <w:rFonts w:ascii="Times New Roman" w:hAnsi="Times New Roman"/>
                  <w:sz w:val="20"/>
                </w:rPr>
                <w:t>LiquidityIndType</w:t>
              </w:r>
            </w:hyperlink>
          </w:p>
        </w:tc>
      </w:tr>
      <w:tr w:rsidR="00512FC7" w:rsidRPr="00512FC7" w14:paraId="428F528D" w14:textId="77777777" w:rsidTr="00533FE7">
        <w:tc>
          <w:tcPr>
            <w:tcW w:w="828" w:type="dxa"/>
            <w:shd w:val="clear" w:color="auto" w:fill="auto"/>
          </w:tcPr>
          <w:p w14:paraId="0ADB3866" w14:textId="77777777" w:rsidR="00512FC7" w:rsidRPr="00512FC7" w:rsidRDefault="00512FC7" w:rsidP="00533FE7">
            <w:r w:rsidRPr="00512FC7">
              <w:t>410</w:t>
            </w:r>
          </w:p>
        </w:tc>
        <w:tc>
          <w:tcPr>
            <w:tcW w:w="2699" w:type="dxa"/>
            <w:shd w:val="clear" w:color="auto" w:fill="auto"/>
          </w:tcPr>
          <w:p w14:paraId="170F5728" w14:textId="77777777" w:rsidR="00512FC7" w:rsidRPr="00512FC7" w:rsidRDefault="00C411EF" w:rsidP="00533FE7">
            <w:hyperlink w:anchor="fld_WtAverageLiquidity" w:history="1">
              <w:r w:rsidR="00512FC7" w:rsidRPr="00533FE7">
                <w:rPr>
                  <w:rStyle w:val="Hyperlink"/>
                  <w:rFonts w:ascii="Times New Roman" w:hAnsi="Times New Roman"/>
                  <w:sz w:val="20"/>
                </w:rPr>
                <w:t>WtAverageLiquidity</w:t>
              </w:r>
            </w:hyperlink>
          </w:p>
        </w:tc>
      </w:tr>
      <w:tr w:rsidR="00512FC7" w:rsidRPr="00512FC7" w14:paraId="1BD87BA5" w14:textId="77777777" w:rsidTr="00533FE7">
        <w:tc>
          <w:tcPr>
            <w:tcW w:w="828" w:type="dxa"/>
            <w:shd w:val="clear" w:color="auto" w:fill="auto"/>
          </w:tcPr>
          <w:p w14:paraId="0F5ECDD5" w14:textId="77777777" w:rsidR="00512FC7" w:rsidRPr="00512FC7" w:rsidRDefault="00512FC7" w:rsidP="00533FE7">
            <w:r w:rsidRPr="00512FC7">
              <w:t>411</w:t>
            </w:r>
          </w:p>
        </w:tc>
        <w:tc>
          <w:tcPr>
            <w:tcW w:w="2699" w:type="dxa"/>
            <w:shd w:val="clear" w:color="auto" w:fill="auto"/>
          </w:tcPr>
          <w:p w14:paraId="430B195A" w14:textId="77777777" w:rsidR="00512FC7" w:rsidRPr="00512FC7" w:rsidRDefault="00C411EF" w:rsidP="00533FE7">
            <w:hyperlink w:anchor="fld_ExchangeForPhysical" w:history="1">
              <w:r w:rsidR="00512FC7" w:rsidRPr="00533FE7">
                <w:rPr>
                  <w:rStyle w:val="Hyperlink"/>
                  <w:rFonts w:ascii="Times New Roman" w:hAnsi="Times New Roman"/>
                  <w:sz w:val="20"/>
                </w:rPr>
                <w:t>ExchangeForPhysical</w:t>
              </w:r>
            </w:hyperlink>
          </w:p>
        </w:tc>
      </w:tr>
      <w:tr w:rsidR="00512FC7" w:rsidRPr="00512FC7" w14:paraId="486CB8DF" w14:textId="77777777" w:rsidTr="00533FE7">
        <w:tc>
          <w:tcPr>
            <w:tcW w:w="828" w:type="dxa"/>
            <w:shd w:val="clear" w:color="auto" w:fill="auto"/>
          </w:tcPr>
          <w:p w14:paraId="5B0C3CA3" w14:textId="77777777" w:rsidR="00512FC7" w:rsidRPr="00512FC7" w:rsidRDefault="00512FC7" w:rsidP="00533FE7">
            <w:r w:rsidRPr="00512FC7">
              <w:t>412</w:t>
            </w:r>
          </w:p>
        </w:tc>
        <w:tc>
          <w:tcPr>
            <w:tcW w:w="2699" w:type="dxa"/>
            <w:shd w:val="clear" w:color="auto" w:fill="auto"/>
          </w:tcPr>
          <w:p w14:paraId="7F7F0EEE" w14:textId="77777777" w:rsidR="00512FC7" w:rsidRPr="00512FC7" w:rsidRDefault="00C411EF" w:rsidP="00533FE7">
            <w:hyperlink w:anchor="fld_OutMainCntryUIndex" w:history="1">
              <w:r w:rsidR="00512FC7" w:rsidRPr="00533FE7">
                <w:rPr>
                  <w:rStyle w:val="Hyperlink"/>
                  <w:rFonts w:ascii="Times New Roman" w:hAnsi="Times New Roman"/>
                  <w:sz w:val="20"/>
                </w:rPr>
                <w:t>OutMainCntryUIndex</w:t>
              </w:r>
            </w:hyperlink>
          </w:p>
        </w:tc>
      </w:tr>
      <w:tr w:rsidR="00512FC7" w:rsidRPr="00512FC7" w14:paraId="1235A3BA" w14:textId="77777777" w:rsidTr="00533FE7">
        <w:tc>
          <w:tcPr>
            <w:tcW w:w="828" w:type="dxa"/>
            <w:shd w:val="clear" w:color="auto" w:fill="auto"/>
          </w:tcPr>
          <w:p w14:paraId="0DFD18F5" w14:textId="77777777" w:rsidR="00512FC7" w:rsidRPr="00512FC7" w:rsidRDefault="00512FC7" w:rsidP="00533FE7">
            <w:r w:rsidRPr="00512FC7">
              <w:t>413</w:t>
            </w:r>
          </w:p>
        </w:tc>
        <w:tc>
          <w:tcPr>
            <w:tcW w:w="2699" w:type="dxa"/>
            <w:shd w:val="clear" w:color="auto" w:fill="auto"/>
          </w:tcPr>
          <w:p w14:paraId="41B32F98" w14:textId="77777777" w:rsidR="00512FC7" w:rsidRPr="00512FC7" w:rsidRDefault="00C411EF" w:rsidP="00533FE7">
            <w:hyperlink w:anchor="fld_CrossPercent" w:history="1">
              <w:r w:rsidR="00512FC7" w:rsidRPr="00533FE7">
                <w:rPr>
                  <w:rStyle w:val="Hyperlink"/>
                  <w:rFonts w:ascii="Times New Roman" w:hAnsi="Times New Roman"/>
                  <w:sz w:val="20"/>
                </w:rPr>
                <w:t>CrossPercent</w:t>
              </w:r>
            </w:hyperlink>
          </w:p>
        </w:tc>
      </w:tr>
      <w:tr w:rsidR="00512FC7" w:rsidRPr="00512FC7" w14:paraId="73462BB0" w14:textId="77777777" w:rsidTr="00533FE7">
        <w:tc>
          <w:tcPr>
            <w:tcW w:w="828" w:type="dxa"/>
            <w:shd w:val="clear" w:color="auto" w:fill="auto"/>
          </w:tcPr>
          <w:p w14:paraId="2ED6D151" w14:textId="77777777" w:rsidR="00512FC7" w:rsidRPr="00512FC7" w:rsidRDefault="00512FC7" w:rsidP="00533FE7">
            <w:r w:rsidRPr="00512FC7">
              <w:t>414</w:t>
            </w:r>
          </w:p>
        </w:tc>
        <w:tc>
          <w:tcPr>
            <w:tcW w:w="2699" w:type="dxa"/>
            <w:shd w:val="clear" w:color="auto" w:fill="auto"/>
          </w:tcPr>
          <w:p w14:paraId="0228D37E" w14:textId="77777777" w:rsidR="00512FC7" w:rsidRPr="00512FC7" w:rsidRDefault="00C411EF" w:rsidP="00533FE7">
            <w:hyperlink w:anchor="fld_ProgRptReqs" w:history="1">
              <w:r w:rsidR="00512FC7" w:rsidRPr="00533FE7">
                <w:rPr>
                  <w:rStyle w:val="Hyperlink"/>
                  <w:rFonts w:ascii="Times New Roman" w:hAnsi="Times New Roman"/>
                  <w:sz w:val="20"/>
                </w:rPr>
                <w:t>ProgRptReqs</w:t>
              </w:r>
            </w:hyperlink>
          </w:p>
        </w:tc>
      </w:tr>
      <w:tr w:rsidR="00512FC7" w:rsidRPr="00512FC7" w14:paraId="48EFA456" w14:textId="77777777" w:rsidTr="00533FE7">
        <w:tc>
          <w:tcPr>
            <w:tcW w:w="828" w:type="dxa"/>
            <w:shd w:val="clear" w:color="auto" w:fill="auto"/>
          </w:tcPr>
          <w:p w14:paraId="6606F181" w14:textId="77777777" w:rsidR="00512FC7" w:rsidRPr="00512FC7" w:rsidRDefault="00512FC7" w:rsidP="00533FE7">
            <w:r w:rsidRPr="00512FC7">
              <w:t>415</w:t>
            </w:r>
          </w:p>
        </w:tc>
        <w:tc>
          <w:tcPr>
            <w:tcW w:w="2699" w:type="dxa"/>
            <w:shd w:val="clear" w:color="auto" w:fill="auto"/>
          </w:tcPr>
          <w:p w14:paraId="336BC84B" w14:textId="77777777" w:rsidR="00512FC7" w:rsidRPr="00512FC7" w:rsidRDefault="00C411EF" w:rsidP="00533FE7">
            <w:hyperlink w:anchor="fld_ProgPeriodInterval" w:history="1">
              <w:r w:rsidR="00512FC7" w:rsidRPr="00533FE7">
                <w:rPr>
                  <w:rStyle w:val="Hyperlink"/>
                  <w:rFonts w:ascii="Times New Roman" w:hAnsi="Times New Roman"/>
                  <w:sz w:val="20"/>
                </w:rPr>
                <w:t>ProgPeriodInterval</w:t>
              </w:r>
            </w:hyperlink>
          </w:p>
        </w:tc>
      </w:tr>
      <w:tr w:rsidR="00512FC7" w:rsidRPr="00512FC7" w14:paraId="7DDB4EA4" w14:textId="77777777" w:rsidTr="00533FE7">
        <w:tc>
          <w:tcPr>
            <w:tcW w:w="828" w:type="dxa"/>
            <w:shd w:val="clear" w:color="auto" w:fill="auto"/>
          </w:tcPr>
          <w:p w14:paraId="2C804ED6" w14:textId="77777777" w:rsidR="00512FC7" w:rsidRPr="00512FC7" w:rsidRDefault="00512FC7" w:rsidP="00533FE7">
            <w:r w:rsidRPr="00512FC7">
              <w:t>416</w:t>
            </w:r>
          </w:p>
        </w:tc>
        <w:tc>
          <w:tcPr>
            <w:tcW w:w="2699" w:type="dxa"/>
            <w:shd w:val="clear" w:color="auto" w:fill="auto"/>
          </w:tcPr>
          <w:p w14:paraId="515D282E" w14:textId="77777777" w:rsidR="00512FC7" w:rsidRPr="00512FC7" w:rsidRDefault="00C411EF" w:rsidP="00533FE7">
            <w:hyperlink w:anchor="fld_IncTaxInd" w:history="1">
              <w:r w:rsidR="00512FC7" w:rsidRPr="00533FE7">
                <w:rPr>
                  <w:rStyle w:val="Hyperlink"/>
                  <w:rFonts w:ascii="Times New Roman" w:hAnsi="Times New Roman"/>
                  <w:sz w:val="20"/>
                </w:rPr>
                <w:t>IncTaxInd</w:t>
              </w:r>
            </w:hyperlink>
          </w:p>
        </w:tc>
      </w:tr>
      <w:tr w:rsidR="00512FC7" w:rsidRPr="00512FC7" w14:paraId="410259FF" w14:textId="77777777" w:rsidTr="00533FE7">
        <w:tc>
          <w:tcPr>
            <w:tcW w:w="828" w:type="dxa"/>
            <w:shd w:val="clear" w:color="auto" w:fill="auto"/>
          </w:tcPr>
          <w:p w14:paraId="6164D2ED" w14:textId="77777777" w:rsidR="00512FC7" w:rsidRPr="00512FC7" w:rsidRDefault="00512FC7" w:rsidP="00533FE7">
            <w:r w:rsidRPr="00512FC7">
              <w:t>417</w:t>
            </w:r>
          </w:p>
        </w:tc>
        <w:tc>
          <w:tcPr>
            <w:tcW w:w="2699" w:type="dxa"/>
            <w:shd w:val="clear" w:color="auto" w:fill="auto"/>
          </w:tcPr>
          <w:p w14:paraId="73FCB6EB" w14:textId="77777777" w:rsidR="00512FC7" w:rsidRPr="00512FC7" w:rsidRDefault="00C411EF" w:rsidP="00533FE7">
            <w:hyperlink w:anchor="fld_NumBidders" w:history="1">
              <w:r w:rsidR="00512FC7" w:rsidRPr="00533FE7">
                <w:rPr>
                  <w:rStyle w:val="Hyperlink"/>
                  <w:rFonts w:ascii="Times New Roman" w:hAnsi="Times New Roman"/>
                  <w:sz w:val="20"/>
                </w:rPr>
                <w:t>NumBidders</w:t>
              </w:r>
            </w:hyperlink>
          </w:p>
        </w:tc>
      </w:tr>
      <w:tr w:rsidR="00512FC7" w:rsidRPr="00512FC7" w14:paraId="79600F36" w14:textId="77777777" w:rsidTr="00533FE7">
        <w:tc>
          <w:tcPr>
            <w:tcW w:w="828" w:type="dxa"/>
            <w:shd w:val="clear" w:color="auto" w:fill="auto"/>
          </w:tcPr>
          <w:p w14:paraId="12435299" w14:textId="77777777" w:rsidR="00512FC7" w:rsidRPr="00512FC7" w:rsidRDefault="00512FC7" w:rsidP="00533FE7">
            <w:r w:rsidRPr="00512FC7">
              <w:t>418</w:t>
            </w:r>
          </w:p>
        </w:tc>
        <w:tc>
          <w:tcPr>
            <w:tcW w:w="2699" w:type="dxa"/>
            <w:shd w:val="clear" w:color="auto" w:fill="auto"/>
          </w:tcPr>
          <w:p w14:paraId="3BC46B95" w14:textId="77777777" w:rsidR="00512FC7" w:rsidRPr="00512FC7" w:rsidRDefault="00C411EF" w:rsidP="00533FE7">
            <w:hyperlink w:anchor="fld_BidTradeType" w:history="1">
              <w:r w:rsidR="00512FC7" w:rsidRPr="00533FE7">
                <w:rPr>
                  <w:rStyle w:val="Hyperlink"/>
                  <w:rFonts w:ascii="Times New Roman" w:hAnsi="Times New Roman"/>
                  <w:sz w:val="20"/>
                </w:rPr>
                <w:t>BidTradeType</w:t>
              </w:r>
            </w:hyperlink>
          </w:p>
        </w:tc>
      </w:tr>
      <w:tr w:rsidR="00512FC7" w:rsidRPr="00512FC7" w14:paraId="7288A299" w14:textId="77777777" w:rsidTr="00533FE7">
        <w:tc>
          <w:tcPr>
            <w:tcW w:w="828" w:type="dxa"/>
            <w:shd w:val="clear" w:color="auto" w:fill="auto"/>
          </w:tcPr>
          <w:p w14:paraId="753493E2" w14:textId="77777777" w:rsidR="00512FC7" w:rsidRPr="00512FC7" w:rsidRDefault="00512FC7" w:rsidP="00533FE7">
            <w:r w:rsidRPr="00512FC7">
              <w:t>419</w:t>
            </w:r>
          </w:p>
        </w:tc>
        <w:tc>
          <w:tcPr>
            <w:tcW w:w="2699" w:type="dxa"/>
            <w:shd w:val="clear" w:color="auto" w:fill="auto"/>
          </w:tcPr>
          <w:p w14:paraId="7D1A3C4F" w14:textId="77777777" w:rsidR="00512FC7" w:rsidRPr="00512FC7" w:rsidRDefault="00C411EF" w:rsidP="00533FE7">
            <w:hyperlink w:anchor="fld_BasisPxType" w:history="1">
              <w:r w:rsidR="00512FC7" w:rsidRPr="00533FE7">
                <w:rPr>
                  <w:rStyle w:val="Hyperlink"/>
                  <w:rFonts w:ascii="Times New Roman" w:hAnsi="Times New Roman"/>
                  <w:sz w:val="20"/>
                </w:rPr>
                <w:t>BasisPxType</w:t>
              </w:r>
            </w:hyperlink>
          </w:p>
        </w:tc>
      </w:tr>
      <w:tr w:rsidR="00512FC7" w:rsidRPr="00512FC7" w14:paraId="4B99EB23" w14:textId="77777777" w:rsidTr="00533FE7">
        <w:tc>
          <w:tcPr>
            <w:tcW w:w="828" w:type="dxa"/>
            <w:shd w:val="clear" w:color="auto" w:fill="auto"/>
          </w:tcPr>
          <w:p w14:paraId="7ED2CA2E" w14:textId="77777777" w:rsidR="00512FC7" w:rsidRPr="00512FC7" w:rsidRDefault="00512FC7" w:rsidP="00533FE7">
            <w:r w:rsidRPr="00512FC7">
              <w:t>420</w:t>
            </w:r>
          </w:p>
        </w:tc>
        <w:tc>
          <w:tcPr>
            <w:tcW w:w="2699" w:type="dxa"/>
            <w:shd w:val="clear" w:color="auto" w:fill="auto"/>
          </w:tcPr>
          <w:p w14:paraId="77A337A0" w14:textId="77777777" w:rsidR="00512FC7" w:rsidRPr="00512FC7" w:rsidRDefault="00C411EF" w:rsidP="00533FE7">
            <w:hyperlink w:anchor="fld_NoBidComponents" w:history="1">
              <w:r w:rsidR="00512FC7" w:rsidRPr="00533FE7">
                <w:rPr>
                  <w:rStyle w:val="Hyperlink"/>
                  <w:rFonts w:ascii="Times New Roman" w:hAnsi="Times New Roman"/>
                  <w:sz w:val="20"/>
                </w:rPr>
                <w:t>NoBidComponents</w:t>
              </w:r>
            </w:hyperlink>
          </w:p>
        </w:tc>
      </w:tr>
      <w:tr w:rsidR="00512FC7" w:rsidRPr="00512FC7" w14:paraId="69D074B4" w14:textId="77777777" w:rsidTr="00533FE7">
        <w:tc>
          <w:tcPr>
            <w:tcW w:w="828" w:type="dxa"/>
            <w:shd w:val="clear" w:color="auto" w:fill="auto"/>
          </w:tcPr>
          <w:p w14:paraId="6ADE7AD9" w14:textId="77777777" w:rsidR="00512FC7" w:rsidRPr="00512FC7" w:rsidRDefault="00512FC7" w:rsidP="00533FE7">
            <w:r w:rsidRPr="00512FC7">
              <w:t>421</w:t>
            </w:r>
          </w:p>
        </w:tc>
        <w:tc>
          <w:tcPr>
            <w:tcW w:w="2699" w:type="dxa"/>
            <w:shd w:val="clear" w:color="auto" w:fill="auto"/>
          </w:tcPr>
          <w:p w14:paraId="741BCE91" w14:textId="77777777" w:rsidR="00512FC7" w:rsidRPr="00512FC7" w:rsidRDefault="00C411EF" w:rsidP="00533FE7">
            <w:hyperlink w:anchor="fld_Country" w:history="1">
              <w:r w:rsidR="00512FC7" w:rsidRPr="00533FE7">
                <w:rPr>
                  <w:rStyle w:val="Hyperlink"/>
                  <w:rFonts w:ascii="Times New Roman" w:hAnsi="Times New Roman"/>
                  <w:sz w:val="20"/>
                </w:rPr>
                <w:t>Country</w:t>
              </w:r>
            </w:hyperlink>
          </w:p>
        </w:tc>
      </w:tr>
      <w:tr w:rsidR="00512FC7" w:rsidRPr="00512FC7" w14:paraId="641375CB" w14:textId="77777777" w:rsidTr="00533FE7">
        <w:tc>
          <w:tcPr>
            <w:tcW w:w="828" w:type="dxa"/>
            <w:shd w:val="clear" w:color="auto" w:fill="auto"/>
          </w:tcPr>
          <w:p w14:paraId="7D1A0A1C" w14:textId="77777777" w:rsidR="00512FC7" w:rsidRPr="00512FC7" w:rsidRDefault="00512FC7" w:rsidP="00533FE7">
            <w:r w:rsidRPr="00512FC7">
              <w:t>422</w:t>
            </w:r>
          </w:p>
        </w:tc>
        <w:tc>
          <w:tcPr>
            <w:tcW w:w="2699" w:type="dxa"/>
            <w:shd w:val="clear" w:color="auto" w:fill="auto"/>
          </w:tcPr>
          <w:p w14:paraId="6B02C383" w14:textId="77777777" w:rsidR="00512FC7" w:rsidRPr="00512FC7" w:rsidRDefault="00C411EF" w:rsidP="00533FE7">
            <w:hyperlink w:anchor="fld_TotNoStrikes" w:history="1">
              <w:r w:rsidR="00512FC7" w:rsidRPr="00533FE7">
                <w:rPr>
                  <w:rStyle w:val="Hyperlink"/>
                  <w:rFonts w:ascii="Times New Roman" w:hAnsi="Times New Roman"/>
                  <w:sz w:val="20"/>
                </w:rPr>
                <w:t>TotNoStrikes</w:t>
              </w:r>
            </w:hyperlink>
          </w:p>
        </w:tc>
      </w:tr>
      <w:tr w:rsidR="00512FC7" w:rsidRPr="00512FC7" w14:paraId="7E981157" w14:textId="77777777" w:rsidTr="00533FE7">
        <w:tc>
          <w:tcPr>
            <w:tcW w:w="828" w:type="dxa"/>
            <w:shd w:val="clear" w:color="auto" w:fill="auto"/>
          </w:tcPr>
          <w:p w14:paraId="599ADAAA" w14:textId="77777777" w:rsidR="00512FC7" w:rsidRPr="00512FC7" w:rsidRDefault="00512FC7" w:rsidP="00533FE7">
            <w:r w:rsidRPr="00512FC7">
              <w:t>423</w:t>
            </w:r>
          </w:p>
        </w:tc>
        <w:tc>
          <w:tcPr>
            <w:tcW w:w="2699" w:type="dxa"/>
            <w:shd w:val="clear" w:color="auto" w:fill="auto"/>
          </w:tcPr>
          <w:p w14:paraId="24C39782" w14:textId="77777777" w:rsidR="00512FC7" w:rsidRPr="00512FC7" w:rsidRDefault="00C411EF" w:rsidP="00533FE7">
            <w:hyperlink w:anchor="fld_PriceType" w:history="1">
              <w:r w:rsidR="00512FC7" w:rsidRPr="00533FE7">
                <w:rPr>
                  <w:rStyle w:val="Hyperlink"/>
                  <w:rFonts w:ascii="Times New Roman" w:hAnsi="Times New Roman"/>
                  <w:sz w:val="20"/>
                </w:rPr>
                <w:t>PriceType</w:t>
              </w:r>
            </w:hyperlink>
          </w:p>
        </w:tc>
      </w:tr>
      <w:tr w:rsidR="00512FC7" w:rsidRPr="00512FC7" w14:paraId="567E00CC" w14:textId="77777777" w:rsidTr="00533FE7">
        <w:tc>
          <w:tcPr>
            <w:tcW w:w="828" w:type="dxa"/>
            <w:shd w:val="clear" w:color="auto" w:fill="auto"/>
          </w:tcPr>
          <w:p w14:paraId="2ADE42DF" w14:textId="77777777" w:rsidR="00512FC7" w:rsidRPr="00512FC7" w:rsidRDefault="00512FC7" w:rsidP="00533FE7">
            <w:r w:rsidRPr="00512FC7">
              <w:t>424</w:t>
            </w:r>
          </w:p>
        </w:tc>
        <w:tc>
          <w:tcPr>
            <w:tcW w:w="2699" w:type="dxa"/>
            <w:shd w:val="clear" w:color="auto" w:fill="auto"/>
          </w:tcPr>
          <w:p w14:paraId="2BB8400D" w14:textId="77777777" w:rsidR="00512FC7" w:rsidRPr="00512FC7" w:rsidRDefault="00C411EF" w:rsidP="00533FE7">
            <w:hyperlink w:anchor="fld_DayOrderQty" w:history="1">
              <w:r w:rsidR="00512FC7" w:rsidRPr="00533FE7">
                <w:rPr>
                  <w:rStyle w:val="Hyperlink"/>
                  <w:rFonts w:ascii="Times New Roman" w:hAnsi="Times New Roman"/>
                  <w:sz w:val="20"/>
                </w:rPr>
                <w:t>DayOrderQty</w:t>
              </w:r>
            </w:hyperlink>
          </w:p>
        </w:tc>
      </w:tr>
      <w:tr w:rsidR="00512FC7" w:rsidRPr="00512FC7" w14:paraId="1556CA95" w14:textId="77777777" w:rsidTr="00533FE7">
        <w:tc>
          <w:tcPr>
            <w:tcW w:w="828" w:type="dxa"/>
            <w:shd w:val="clear" w:color="auto" w:fill="auto"/>
          </w:tcPr>
          <w:p w14:paraId="3AF1764A" w14:textId="77777777" w:rsidR="00512FC7" w:rsidRPr="00512FC7" w:rsidRDefault="00512FC7" w:rsidP="00533FE7">
            <w:r w:rsidRPr="00512FC7">
              <w:t>425</w:t>
            </w:r>
          </w:p>
        </w:tc>
        <w:tc>
          <w:tcPr>
            <w:tcW w:w="2699" w:type="dxa"/>
            <w:shd w:val="clear" w:color="auto" w:fill="auto"/>
          </w:tcPr>
          <w:p w14:paraId="5C53C91A" w14:textId="77777777" w:rsidR="00512FC7" w:rsidRPr="00512FC7" w:rsidRDefault="00C411EF" w:rsidP="00533FE7">
            <w:hyperlink w:anchor="fld_DayCumQty" w:history="1">
              <w:r w:rsidR="00512FC7" w:rsidRPr="00533FE7">
                <w:rPr>
                  <w:rStyle w:val="Hyperlink"/>
                  <w:rFonts w:ascii="Times New Roman" w:hAnsi="Times New Roman"/>
                  <w:sz w:val="20"/>
                </w:rPr>
                <w:t>DayCumQty</w:t>
              </w:r>
            </w:hyperlink>
          </w:p>
        </w:tc>
      </w:tr>
      <w:tr w:rsidR="00512FC7" w:rsidRPr="00512FC7" w14:paraId="536D6A0F" w14:textId="77777777" w:rsidTr="00533FE7">
        <w:tc>
          <w:tcPr>
            <w:tcW w:w="828" w:type="dxa"/>
            <w:shd w:val="clear" w:color="auto" w:fill="auto"/>
          </w:tcPr>
          <w:p w14:paraId="3DA66B54" w14:textId="77777777" w:rsidR="00512FC7" w:rsidRPr="00512FC7" w:rsidRDefault="00512FC7" w:rsidP="00533FE7">
            <w:r w:rsidRPr="00512FC7">
              <w:t>426</w:t>
            </w:r>
          </w:p>
        </w:tc>
        <w:tc>
          <w:tcPr>
            <w:tcW w:w="2699" w:type="dxa"/>
            <w:shd w:val="clear" w:color="auto" w:fill="auto"/>
          </w:tcPr>
          <w:p w14:paraId="34704E02" w14:textId="77777777" w:rsidR="00512FC7" w:rsidRPr="00512FC7" w:rsidRDefault="00C411EF" w:rsidP="00533FE7">
            <w:hyperlink w:anchor="fld_DayAvgPx" w:history="1">
              <w:r w:rsidR="00512FC7" w:rsidRPr="00533FE7">
                <w:rPr>
                  <w:rStyle w:val="Hyperlink"/>
                  <w:rFonts w:ascii="Times New Roman" w:hAnsi="Times New Roman"/>
                  <w:sz w:val="20"/>
                </w:rPr>
                <w:t>DayAvgPx</w:t>
              </w:r>
            </w:hyperlink>
          </w:p>
        </w:tc>
      </w:tr>
      <w:tr w:rsidR="00512FC7" w:rsidRPr="00512FC7" w14:paraId="49839059" w14:textId="77777777" w:rsidTr="00533FE7">
        <w:tc>
          <w:tcPr>
            <w:tcW w:w="828" w:type="dxa"/>
            <w:shd w:val="clear" w:color="auto" w:fill="auto"/>
          </w:tcPr>
          <w:p w14:paraId="278A984B" w14:textId="77777777" w:rsidR="00512FC7" w:rsidRPr="00512FC7" w:rsidRDefault="00512FC7" w:rsidP="00533FE7">
            <w:r w:rsidRPr="00512FC7">
              <w:t>427</w:t>
            </w:r>
          </w:p>
        </w:tc>
        <w:tc>
          <w:tcPr>
            <w:tcW w:w="2699" w:type="dxa"/>
            <w:shd w:val="clear" w:color="auto" w:fill="auto"/>
          </w:tcPr>
          <w:p w14:paraId="0B013CBB" w14:textId="77777777" w:rsidR="00512FC7" w:rsidRPr="00512FC7" w:rsidRDefault="00C411EF" w:rsidP="00533FE7">
            <w:hyperlink w:anchor="fld_GTBookingInst" w:history="1">
              <w:r w:rsidR="00512FC7" w:rsidRPr="00533FE7">
                <w:rPr>
                  <w:rStyle w:val="Hyperlink"/>
                  <w:rFonts w:ascii="Times New Roman" w:hAnsi="Times New Roman"/>
                  <w:sz w:val="20"/>
                </w:rPr>
                <w:t>GTBookingInst</w:t>
              </w:r>
            </w:hyperlink>
          </w:p>
        </w:tc>
      </w:tr>
      <w:tr w:rsidR="00512FC7" w:rsidRPr="00512FC7" w14:paraId="49099C41" w14:textId="77777777" w:rsidTr="00533FE7">
        <w:tc>
          <w:tcPr>
            <w:tcW w:w="828" w:type="dxa"/>
            <w:shd w:val="clear" w:color="auto" w:fill="auto"/>
          </w:tcPr>
          <w:p w14:paraId="57458BEF" w14:textId="77777777" w:rsidR="00512FC7" w:rsidRPr="00512FC7" w:rsidRDefault="00512FC7" w:rsidP="00533FE7">
            <w:r w:rsidRPr="00512FC7">
              <w:t>428</w:t>
            </w:r>
          </w:p>
        </w:tc>
        <w:tc>
          <w:tcPr>
            <w:tcW w:w="2699" w:type="dxa"/>
            <w:shd w:val="clear" w:color="auto" w:fill="auto"/>
          </w:tcPr>
          <w:p w14:paraId="2216355B" w14:textId="77777777" w:rsidR="00512FC7" w:rsidRPr="00512FC7" w:rsidRDefault="00C411EF" w:rsidP="00533FE7">
            <w:hyperlink w:anchor="fld_NoStrikes" w:history="1">
              <w:r w:rsidR="00512FC7" w:rsidRPr="00533FE7">
                <w:rPr>
                  <w:rStyle w:val="Hyperlink"/>
                  <w:rFonts w:ascii="Times New Roman" w:hAnsi="Times New Roman"/>
                  <w:sz w:val="20"/>
                </w:rPr>
                <w:t>NoStrikes</w:t>
              </w:r>
            </w:hyperlink>
          </w:p>
        </w:tc>
      </w:tr>
      <w:tr w:rsidR="00512FC7" w:rsidRPr="00512FC7" w14:paraId="6372F60C" w14:textId="77777777" w:rsidTr="00533FE7">
        <w:tc>
          <w:tcPr>
            <w:tcW w:w="828" w:type="dxa"/>
            <w:shd w:val="clear" w:color="auto" w:fill="auto"/>
          </w:tcPr>
          <w:p w14:paraId="10BC4C4C" w14:textId="77777777" w:rsidR="00512FC7" w:rsidRPr="00512FC7" w:rsidRDefault="00512FC7" w:rsidP="00533FE7">
            <w:r w:rsidRPr="00512FC7">
              <w:t>429</w:t>
            </w:r>
          </w:p>
        </w:tc>
        <w:tc>
          <w:tcPr>
            <w:tcW w:w="2699" w:type="dxa"/>
            <w:shd w:val="clear" w:color="auto" w:fill="auto"/>
          </w:tcPr>
          <w:p w14:paraId="22C7BB8E" w14:textId="77777777" w:rsidR="00512FC7" w:rsidRPr="00512FC7" w:rsidRDefault="00C411EF" w:rsidP="00533FE7">
            <w:hyperlink w:anchor="fld_ListStatusType" w:history="1">
              <w:r w:rsidR="00512FC7" w:rsidRPr="00533FE7">
                <w:rPr>
                  <w:rStyle w:val="Hyperlink"/>
                  <w:rFonts w:ascii="Times New Roman" w:hAnsi="Times New Roman"/>
                  <w:sz w:val="20"/>
                </w:rPr>
                <w:t>ListStatusType</w:t>
              </w:r>
            </w:hyperlink>
          </w:p>
        </w:tc>
      </w:tr>
      <w:tr w:rsidR="00512FC7" w:rsidRPr="00512FC7" w14:paraId="492A6E5B" w14:textId="77777777" w:rsidTr="00533FE7">
        <w:tc>
          <w:tcPr>
            <w:tcW w:w="828" w:type="dxa"/>
            <w:shd w:val="clear" w:color="auto" w:fill="auto"/>
          </w:tcPr>
          <w:p w14:paraId="4C5624CB" w14:textId="77777777" w:rsidR="00512FC7" w:rsidRPr="00512FC7" w:rsidRDefault="00512FC7" w:rsidP="00533FE7">
            <w:r w:rsidRPr="00512FC7">
              <w:t>430</w:t>
            </w:r>
          </w:p>
        </w:tc>
        <w:tc>
          <w:tcPr>
            <w:tcW w:w="2699" w:type="dxa"/>
            <w:shd w:val="clear" w:color="auto" w:fill="auto"/>
          </w:tcPr>
          <w:p w14:paraId="1FCE51F2" w14:textId="77777777" w:rsidR="00512FC7" w:rsidRPr="00512FC7" w:rsidRDefault="00C411EF" w:rsidP="00533FE7">
            <w:hyperlink w:anchor="fld_NetGrossInd" w:history="1">
              <w:r w:rsidR="00512FC7" w:rsidRPr="00533FE7">
                <w:rPr>
                  <w:rStyle w:val="Hyperlink"/>
                  <w:rFonts w:ascii="Times New Roman" w:hAnsi="Times New Roman"/>
                  <w:sz w:val="20"/>
                </w:rPr>
                <w:t>NetGrossInd</w:t>
              </w:r>
            </w:hyperlink>
          </w:p>
        </w:tc>
      </w:tr>
      <w:tr w:rsidR="00512FC7" w:rsidRPr="00512FC7" w14:paraId="0780FCAD" w14:textId="77777777" w:rsidTr="00533FE7">
        <w:tc>
          <w:tcPr>
            <w:tcW w:w="828" w:type="dxa"/>
            <w:shd w:val="clear" w:color="auto" w:fill="auto"/>
          </w:tcPr>
          <w:p w14:paraId="7BD870CC" w14:textId="77777777" w:rsidR="00512FC7" w:rsidRPr="00512FC7" w:rsidRDefault="00512FC7" w:rsidP="00533FE7">
            <w:r w:rsidRPr="00512FC7">
              <w:t>431</w:t>
            </w:r>
          </w:p>
        </w:tc>
        <w:tc>
          <w:tcPr>
            <w:tcW w:w="2699" w:type="dxa"/>
            <w:shd w:val="clear" w:color="auto" w:fill="auto"/>
          </w:tcPr>
          <w:p w14:paraId="396C36D9" w14:textId="77777777" w:rsidR="00512FC7" w:rsidRPr="00512FC7" w:rsidRDefault="00C411EF" w:rsidP="00533FE7">
            <w:hyperlink w:anchor="fld_ListOrderStatus" w:history="1">
              <w:r w:rsidR="00512FC7" w:rsidRPr="00533FE7">
                <w:rPr>
                  <w:rStyle w:val="Hyperlink"/>
                  <w:rFonts w:ascii="Times New Roman" w:hAnsi="Times New Roman"/>
                  <w:sz w:val="20"/>
                </w:rPr>
                <w:t>ListOrderStatus</w:t>
              </w:r>
            </w:hyperlink>
          </w:p>
        </w:tc>
      </w:tr>
      <w:tr w:rsidR="00512FC7" w:rsidRPr="00512FC7" w14:paraId="12DC8B0A" w14:textId="77777777" w:rsidTr="00533FE7">
        <w:tc>
          <w:tcPr>
            <w:tcW w:w="828" w:type="dxa"/>
            <w:shd w:val="clear" w:color="auto" w:fill="auto"/>
          </w:tcPr>
          <w:p w14:paraId="7A6A2427" w14:textId="77777777" w:rsidR="00512FC7" w:rsidRPr="00512FC7" w:rsidRDefault="00512FC7" w:rsidP="00533FE7">
            <w:r w:rsidRPr="00512FC7">
              <w:t>432</w:t>
            </w:r>
          </w:p>
        </w:tc>
        <w:tc>
          <w:tcPr>
            <w:tcW w:w="2699" w:type="dxa"/>
            <w:shd w:val="clear" w:color="auto" w:fill="auto"/>
          </w:tcPr>
          <w:p w14:paraId="54F9EBEB" w14:textId="77777777" w:rsidR="00512FC7" w:rsidRPr="00512FC7" w:rsidRDefault="00C411EF" w:rsidP="00533FE7">
            <w:hyperlink w:anchor="fld_ExpireDate" w:history="1">
              <w:r w:rsidR="00512FC7" w:rsidRPr="00533FE7">
                <w:rPr>
                  <w:rStyle w:val="Hyperlink"/>
                  <w:rFonts w:ascii="Times New Roman" w:hAnsi="Times New Roman"/>
                  <w:sz w:val="20"/>
                </w:rPr>
                <w:t>ExpireDate</w:t>
              </w:r>
            </w:hyperlink>
          </w:p>
        </w:tc>
      </w:tr>
      <w:tr w:rsidR="00512FC7" w:rsidRPr="00512FC7" w14:paraId="0D5FC540" w14:textId="77777777" w:rsidTr="00533FE7">
        <w:tc>
          <w:tcPr>
            <w:tcW w:w="828" w:type="dxa"/>
            <w:shd w:val="clear" w:color="auto" w:fill="auto"/>
          </w:tcPr>
          <w:p w14:paraId="31CEAAFE" w14:textId="77777777" w:rsidR="00512FC7" w:rsidRPr="00512FC7" w:rsidRDefault="00512FC7" w:rsidP="00533FE7">
            <w:r w:rsidRPr="00512FC7">
              <w:t>433</w:t>
            </w:r>
          </w:p>
        </w:tc>
        <w:tc>
          <w:tcPr>
            <w:tcW w:w="2699" w:type="dxa"/>
            <w:shd w:val="clear" w:color="auto" w:fill="auto"/>
          </w:tcPr>
          <w:p w14:paraId="60829A21" w14:textId="77777777" w:rsidR="00512FC7" w:rsidRPr="00512FC7" w:rsidRDefault="00C411EF" w:rsidP="00533FE7">
            <w:hyperlink w:anchor="fld_ListExecInstType" w:history="1">
              <w:r w:rsidR="00512FC7" w:rsidRPr="00533FE7">
                <w:rPr>
                  <w:rStyle w:val="Hyperlink"/>
                  <w:rFonts w:ascii="Times New Roman" w:hAnsi="Times New Roman"/>
                  <w:sz w:val="20"/>
                </w:rPr>
                <w:t>ListExecInstType</w:t>
              </w:r>
            </w:hyperlink>
          </w:p>
        </w:tc>
      </w:tr>
      <w:tr w:rsidR="00512FC7" w:rsidRPr="00512FC7" w14:paraId="119894D1" w14:textId="77777777" w:rsidTr="00533FE7">
        <w:tc>
          <w:tcPr>
            <w:tcW w:w="828" w:type="dxa"/>
            <w:shd w:val="clear" w:color="auto" w:fill="auto"/>
          </w:tcPr>
          <w:p w14:paraId="2E1ED2E3" w14:textId="77777777" w:rsidR="00512FC7" w:rsidRPr="00512FC7" w:rsidRDefault="00512FC7" w:rsidP="00533FE7">
            <w:r w:rsidRPr="00512FC7">
              <w:t>434</w:t>
            </w:r>
          </w:p>
        </w:tc>
        <w:tc>
          <w:tcPr>
            <w:tcW w:w="2699" w:type="dxa"/>
            <w:shd w:val="clear" w:color="auto" w:fill="auto"/>
          </w:tcPr>
          <w:p w14:paraId="6F8D0F80" w14:textId="77777777" w:rsidR="00512FC7" w:rsidRPr="00512FC7" w:rsidRDefault="00C411EF" w:rsidP="00533FE7">
            <w:hyperlink w:anchor="fld_CxlRejResponseTo" w:history="1">
              <w:r w:rsidR="00512FC7" w:rsidRPr="00533FE7">
                <w:rPr>
                  <w:rStyle w:val="Hyperlink"/>
                  <w:rFonts w:ascii="Times New Roman" w:hAnsi="Times New Roman"/>
                  <w:sz w:val="20"/>
                </w:rPr>
                <w:t>CxlRejResponseTo</w:t>
              </w:r>
            </w:hyperlink>
          </w:p>
        </w:tc>
      </w:tr>
      <w:tr w:rsidR="00512FC7" w:rsidRPr="00512FC7" w14:paraId="5AD98B21" w14:textId="77777777" w:rsidTr="00533FE7">
        <w:tc>
          <w:tcPr>
            <w:tcW w:w="828" w:type="dxa"/>
            <w:shd w:val="clear" w:color="auto" w:fill="auto"/>
          </w:tcPr>
          <w:p w14:paraId="2591DE62" w14:textId="77777777" w:rsidR="00512FC7" w:rsidRPr="00512FC7" w:rsidRDefault="00512FC7" w:rsidP="00533FE7">
            <w:r w:rsidRPr="00512FC7">
              <w:t>435</w:t>
            </w:r>
          </w:p>
        </w:tc>
        <w:tc>
          <w:tcPr>
            <w:tcW w:w="2699" w:type="dxa"/>
            <w:shd w:val="clear" w:color="auto" w:fill="auto"/>
          </w:tcPr>
          <w:p w14:paraId="680D21E0" w14:textId="77777777" w:rsidR="00512FC7" w:rsidRPr="00512FC7" w:rsidRDefault="00C411EF" w:rsidP="00533FE7">
            <w:hyperlink w:anchor="fld_UnderlyingCouponRate" w:history="1">
              <w:r w:rsidR="00512FC7" w:rsidRPr="00533FE7">
                <w:rPr>
                  <w:rStyle w:val="Hyperlink"/>
                  <w:rFonts w:ascii="Times New Roman" w:hAnsi="Times New Roman"/>
                  <w:sz w:val="20"/>
                </w:rPr>
                <w:t>UnderlyingCouponRate</w:t>
              </w:r>
            </w:hyperlink>
          </w:p>
        </w:tc>
      </w:tr>
      <w:tr w:rsidR="00512FC7" w:rsidRPr="00512FC7" w14:paraId="70163B29" w14:textId="77777777" w:rsidTr="00533FE7">
        <w:tc>
          <w:tcPr>
            <w:tcW w:w="828" w:type="dxa"/>
            <w:shd w:val="clear" w:color="auto" w:fill="auto"/>
          </w:tcPr>
          <w:p w14:paraId="66BB5B62" w14:textId="77777777" w:rsidR="00512FC7" w:rsidRPr="00512FC7" w:rsidRDefault="00512FC7" w:rsidP="00533FE7">
            <w:r w:rsidRPr="00512FC7">
              <w:t>436</w:t>
            </w:r>
          </w:p>
        </w:tc>
        <w:tc>
          <w:tcPr>
            <w:tcW w:w="2699" w:type="dxa"/>
            <w:shd w:val="clear" w:color="auto" w:fill="auto"/>
          </w:tcPr>
          <w:p w14:paraId="3CADBC1B" w14:textId="77777777" w:rsidR="00512FC7" w:rsidRPr="00512FC7" w:rsidRDefault="00C411EF" w:rsidP="00533FE7">
            <w:hyperlink w:anchor="fld_UnderlyingContractMultiplier" w:history="1">
              <w:r w:rsidR="00512FC7" w:rsidRPr="00533FE7">
                <w:rPr>
                  <w:rStyle w:val="Hyperlink"/>
                  <w:rFonts w:ascii="Times New Roman" w:hAnsi="Times New Roman"/>
                  <w:sz w:val="20"/>
                </w:rPr>
                <w:t>UnderlyingContractMultiplier</w:t>
              </w:r>
            </w:hyperlink>
          </w:p>
        </w:tc>
      </w:tr>
      <w:tr w:rsidR="00512FC7" w:rsidRPr="00512FC7" w14:paraId="34168D77" w14:textId="77777777" w:rsidTr="00533FE7">
        <w:tc>
          <w:tcPr>
            <w:tcW w:w="828" w:type="dxa"/>
            <w:shd w:val="clear" w:color="auto" w:fill="auto"/>
          </w:tcPr>
          <w:p w14:paraId="1FE88E8E" w14:textId="77777777" w:rsidR="00512FC7" w:rsidRPr="00512FC7" w:rsidRDefault="00512FC7" w:rsidP="00533FE7">
            <w:r w:rsidRPr="00512FC7">
              <w:t>437</w:t>
            </w:r>
          </w:p>
        </w:tc>
        <w:tc>
          <w:tcPr>
            <w:tcW w:w="2699" w:type="dxa"/>
            <w:shd w:val="clear" w:color="auto" w:fill="auto"/>
          </w:tcPr>
          <w:p w14:paraId="37B19E66" w14:textId="77777777" w:rsidR="00512FC7" w:rsidRPr="00512FC7" w:rsidRDefault="00C411EF" w:rsidP="00533FE7">
            <w:hyperlink w:anchor="fld_ContraTradeQty" w:history="1">
              <w:r w:rsidR="00512FC7" w:rsidRPr="00533FE7">
                <w:rPr>
                  <w:rStyle w:val="Hyperlink"/>
                  <w:rFonts w:ascii="Times New Roman" w:hAnsi="Times New Roman"/>
                  <w:sz w:val="20"/>
                </w:rPr>
                <w:t>ContraTradeQty</w:t>
              </w:r>
            </w:hyperlink>
          </w:p>
        </w:tc>
      </w:tr>
      <w:tr w:rsidR="00512FC7" w:rsidRPr="00512FC7" w14:paraId="4F7EEC71" w14:textId="77777777" w:rsidTr="00533FE7">
        <w:tc>
          <w:tcPr>
            <w:tcW w:w="828" w:type="dxa"/>
            <w:shd w:val="clear" w:color="auto" w:fill="auto"/>
          </w:tcPr>
          <w:p w14:paraId="603DE2F9" w14:textId="77777777" w:rsidR="00512FC7" w:rsidRPr="00512FC7" w:rsidRDefault="00512FC7" w:rsidP="00533FE7">
            <w:r w:rsidRPr="00512FC7">
              <w:t>438</w:t>
            </w:r>
          </w:p>
        </w:tc>
        <w:tc>
          <w:tcPr>
            <w:tcW w:w="2699" w:type="dxa"/>
            <w:shd w:val="clear" w:color="auto" w:fill="auto"/>
          </w:tcPr>
          <w:p w14:paraId="41395501" w14:textId="77777777" w:rsidR="00512FC7" w:rsidRPr="00512FC7" w:rsidRDefault="00C411EF" w:rsidP="00533FE7">
            <w:hyperlink w:anchor="fld_ContraTradeTime" w:history="1">
              <w:r w:rsidR="00512FC7" w:rsidRPr="00533FE7">
                <w:rPr>
                  <w:rStyle w:val="Hyperlink"/>
                  <w:rFonts w:ascii="Times New Roman" w:hAnsi="Times New Roman"/>
                  <w:sz w:val="20"/>
                </w:rPr>
                <w:t>ContraTradeTime</w:t>
              </w:r>
            </w:hyperlink>
          </w:p>
        </w:tc>
      </w:tr>
      <w:tr w:rsidR="00DE5358" w:rsidRPr="00DE5358" w14:paraId="5D014E50" w14:textId="77777777" w:rsidTr="00BD0927">
        <w:trPr>
          <w:del w:id="3883" w:author="Administrator" w:date="2011-08-18T10:26:00Z"/>
        </w:trPr>
        <w:tc>
          <w:tcPr>
            <w:tcW w:w="828" w:type="dxa"/>
            <w:shd w:val="clear" w:color="auto" w:fill="auto"/>
          </w:tcPr>
          <w:p w14:paraId="653D009B" w14:textId="77777777" w:rsidR="00DE5358" w:rsidRPr="00DE5358" w:rsidRDefault="00DE5358" w:rsidP="00DE5358">
            <w:pPr>
              <w:rPr>
                <w:del w:id="3884" w:author="Administrator" w:date="2011-08-18T10:26:00Z"/>
              </w:rPr>
            </w:pPr>
            <w:del w:id="3885" w:author="Administrator" w:date="2011-08-18T10:26:00Z">
              <w:r w:rsidRPr="00DE5358">
                <w:delText>439</w:delText>
              </w:r>
            </w:del>
          </w:p>
        </w:tc>
        <w:tc>
          <w:tcPr>
            <w:tcW w:w="2699" w:type="dxa"/>
            <w:shd w:val="clear" w:color="auto" w:fill="auto"/>
          </w:tcPr>
          <w:p w14:paraId="704D3543" w14:textId="77777777" w:rsidR="00DE5358" w:rsidRPr="00DE5358" w:rsidRDefault="00DE5358" w:rsidP="00DE5358">
            <w:pPr>
              <w:rPr>
                <w:del w:id="3886" w:author="Administrator" w:date="2011-08-18T10:26:00Z"/>
              </w:rPr>
            </w:pPr>
            <w:del w:id="3887" w:author="Administrator" w:date="2011-08-18T10:26:00Z">
              <w:r>
                <w:fldChar w:fldCharType="begin"/>
              </w:r>
              <w:r>
                <w:delInstrText xml:space="preserve"> HYPERLINK  \l "fld_ClearingFirm" </w:delInstrText>
              </w:r>
              <w:r>
                <w:fldChar w:fldCharType="separate"/>
              </w:r>
              <w:r w:rsidRPr="00BD0927">
                <w:rPr>
                  <w:rStyle w:val="Hyperlink"/>
                  <w:rFonts w:ascii="Times New Roman" w:hAnsi="Times New Roman"/>
                  <w:sz w:val="20"/>
                </w:rPr>
                <w:delText>ClearingFirm</w:delText>
              </w:r>
              <w:r>
                <w:fldChar w:fldCharType="end"/>
              </w:r>
            </w:del>
          </w:p>
        </w:tc>
      </w:tr>
      <w:tr w:rsidR="00DE5358" w:rsidRPr="00DE5358" w14:paraId="6BD0E4D1" w14:textId="77777777" w:rsidTr="00BD0927">
        <w:trPr>
          <w:del w:id="3888" w:author="Administrator" w:date="2011-08-18T10:26:00Z"/>
        </w:trPr>
        <w:tc>
          <w:tcPr>
            <w:tcW w:w="828" w:type="dxa"/>
            <w:shd w:val="clear" w:color="auto" w:fill="auto"/>
          </w:tcPr>
          <w:p w14:paraId="16264063" w14:textId="77777777" w:rsidR="00DE5358" w:rsidRPr="00DE5358" w:rsidRDefault="00DE5358" w:rsidP="00DE5358">
            <w:pPr>
              <w:rPr>
                <w:del w:id="3889" w:author="Administrator" w:date="2011-08-18T10:26:00Z"/>
              </w:rPr>
            </w:pPr>
            <w:del w:id="3890" w:author="Administrator" w:date="2011-08-18T10:26:00Z">
              <w:r w:rsidRPr="00DE5358">
                <w:delText>440</w:delText>
              </w:r>
            </w:del>
          </w:p>
        </w:tc>
        <w:tc>
          <w:tcPr>
            <w:tcW w:w="2699" w:type="dxa"/>
            <w:shd w:val="clear" w:color="auto" w:fill="auto"/>
          </w:tcPr>
          <w:p w14:paraId="5480C9F7" w14:textId="77777777" w:rsidR="00DE5358" w:rsidRPr="00DE5358" w:rsidRDefault="00DE5358" w:rsidP="00DE5358">
            <w:pPr>
              <w:rPr>
                <w:del w:id="3891" w:author="Administrator" w:date="2011-08-18T10:26:00Z"/>
              </w:rPr>
            </w:pPr>
            <w:del w:id="3892" w:author="Administrator" w:date="2011-08-18T10:26:00Z">
              <w:r>
                <w:fldChar w:fldCharType="begin"/>
              </w:r>
              <w:r>
                <w:delInstrText xml:space="preserve"> HYPERLINK  \l "fld_ClearingAccount" </w:delInstrText>
              </w:r>
              <w:r>
                <w:fldChar w:fldCharType="separate"/>
              </w:r>
              <w:r w:rsidRPr="00BD0927">
                <w:rPr>
                  <w:rStyle w:val="Hyperlink"/>
                  <w:rFonts w:ascii="Times New Roman" w:hAnsi="Times New Roman"/>
                  <w:sz w:val="20"/>
                </w:rPr>
                <w:delText>ClearingAccount</w:delText>
              </w:r>
              <w:r>
                <w:fldChar w:fldCharType="end"/>
              </w:r>
            </w:del>
          </w:p>
        </w:tc>
      </w:tr>
      <w:tr w:rsidR="00512FC7" w:rsidRPr="00512FC7" w14:paraId="002B4009" w14:textId="77777777" w:rsidTr="00533FE7">
        <w:tc>
          <w:tcPr>
            <w:tcW w:w="828" w:type="dxa"/>
            <w:shd w:val="clear" w:color="auto" w:fill="auto"/>
          </w:tcPr>
          <w:p w14:paraId="5341862A" w14:textId="77777777" w:rsidR="00512FC7" w:rsidRPr="00512FC7" w:rsidRDefault="00512FC7" w:rsidP="00533FE7">
            <w:r w:rsidRPr="00512FC7">
              <w:t>441</w:t>
            </w:r>
          </w:p>
        </w:tc>
        <w:tc>
          <w:tcPr>
            <w:tcW w:w="2699" w:type="dxa"/>
            <w:shd w:val="clear" w:color="auto" w:fill="auto"/>
          </w:tcPr>
          <w:p w14:paraId="13C4CE4E" w14:textId="77777777" w:rsidR="00512FC7" w:rsidRPr="00512FC7" w:rsidRDefault="00C411EF" w:rsidP="00533FE7">
            <w:hyperlink w:anchor="fld_LiquidityNumSecurities" w:history="1">
              <w:r w:rsidR="00512FC7" w:rsidRPr="00533FE7">
                <w:rPr>
                  <w:rStyle w:val="Hyperlink"/>
                  <w:rFonts w:ascii="Times New Roman" w:hAnsi="Times New Roman"/>
                  <w:sz w:val="20"/>
                </w:rPr>
                <w:t>LiquidityNumSecurities</w:t>
              </w:r>
            </w:hyperlink>
          </w:p>
        </w:tc>
      </w:tr>
      <w:tr w:rsidR="00512FC7" w:rsidRPr="00512FC7" w14:paraId="145DEBDD" w14:textId="77777777" w:rsidTr="00533FE7">
        <w:tc>
          <w:tcPr>
            <w:tcW w:w="828" w:type="dxa"/>
            <w:shd w:val="clear" w:color="auto" w:fill="auto"/>
          </w:tcPr>
          <w:p w14:paraId="16444781" w14:textId="77777777" w:rsidR="00512FC7" w:rsidRPr="00512FC7" w:rsidRDefault="00512FC7" w:rsidP="00533FE7">
            <w:r w:rsidRPr="00512FC7">
              <w:t>442</w:t>
            </w:r>
          </w:p>
        </w:tc>
        <w:tc>
          <w:tcPr>
            <w:tcW w:w="2699" w:type="dxa"/>
            <w:shd w:val="clear" w:color="auto" w:fill="auto"/>
          </w:tcPr>
          <w:p w14:paraId="5477D61D" w14:textId="77777777" w:rsidR="00512FC7" w:rsidRPr="00512FC7" w:rsidRDefault="00C411EF" w:rsidP="00533FE7">
            <w:hyperlink w:anchor="fld_MultiLegReportingType" w:history="1">
              <w:r w:rsidR="00512FC7" w:rsidRPr="00533FE7">
                <w:rPr>
                  <w:rStyle w:val="Hyperlink"/>
                  <w:rFonts w:ascii="Times New Roman" w:hAnsi="Times New Roman"/>
                  <w:sz w:val="20"/>
                </w:rPr>
                <w:t>MultiLegReportingType</w:t>
              </w:r>
            </w:hyperlink>
          </w:p>
        </w:tc>
      </w:tr>
      <w:tr w:rsidR="00512FC7" w:rsidRPr="00512FC7" w14:paraId="73C9A7E1" w14:textId="77777777" w:rsidTr="00533FE7">
        <w:tc>
          <w:tcPr>
            <w:tcW w:w="828" w:type="dxa"/>
            <w:shd w:val="clear" w:color="auto" w:fill="auto"/>
          </w:tcPr>
          <w:p w14:paraId="722E345B" w14:textId="77777777" w:rsidR="00512FC7" w:rsidRPr="00512FC7" w:rsidRDefault="00512FC7" w:rsidP="00533FE7">
            <w:r w:rsidRPr="00512FC7">
              <w:t>443</w:t>
            </w:r>
          </w:p>
        </w:tc>
        <w:tc>
          <w:tcPr>
            <w:tcW w:w="2699" w:type="dxa"/>
            <w:shd w:val="clear" w:color="auto" w:fill="auto"/>
          </w:tcPr>
          <w:p w14:paraId="719B744D" w14:textId="77777777" w:rsidR="00512FC7" w:rsidRPr="00512FC7" w:rsidRDefault="00C411EF" w:rsidP="00533FE7">
            <w:hyperlink w:anchor="fld_StrikeTime" w:history="1">
              <w:r w:rsidR="00512FC7" w:rsidRPr="00533FE7">
                <w:rPr>
                  <w:rStyle w:val="Hyperlink"/>
                  <w:rFonts w:ascii="Times New Roman" w:hAnsi="Times New Roman"/>
                  <w:sz w:val="20"/>
                </w:rPr>
                <w:t>StrikeTime</w:t>
              </w:r>
            </w:hyperlink>
          </w:p>
        </w:tc>
      </w:tr>
      <w:tr w:rsidR="00512FC7" w:rsidRPr="00512FC7" w14:paraId="2D86C336" w14:textId="77777777" w:rsidTr="00533FE7">
        <w:tc>
          <w:tcPr>
            <w:tcW w:w="828" w:type="dxa"/>
            <w:shd w:val="clear" w:color="auto" w:fill="auto"/>
          </w:tcPr>
          <w:p w14:paraId="1A3A50F6" w14:textId="77777777" w:rsidR="00512FC7" w:rsidRPr="00512FC7" w:rsidRDefault="00512FC7" w:rsidP="00533FE7">
            <w:r w:rsidRPr="00512FC7">
              <w:t>444</w:t>
            </w:r>
          </w:p>
        </w:tc>
        <w:tc>
          <w:tcPr>
            <w:tcW w:w="2699" w:type="dxa"/>
            <w:shd w:val="clear" w:color="auto" w:fill="auto"/>
          </w:tcPr>
          <w:p w14:paraId="4A40A856" w14:textId="77777777" w:rsidR="00512FC7" w:rsidRPr="00512FC7" w:rsidRDefault="00C411EF" w:rsidP="00533FE7">
            <w:hyperlink w:anchor="fld_ListStatusText" w:history="1">
              <w:r w:rsidR="00512FC7" w:rsidRPr="00533FE7">
                <w:rPr>
                  <w:rStyle w:val="Hyperlink"/>
                  <w:rFonts w:ascii="Times New Roman" w:hAnsi="Times New Roman"/>
                  <w:sz w:val="20"/>
                </w:rPr>
                <w:t>ListStatusText</w:t>
              </w:r>
            </w:hyperlink>
          </w:p>
        </w:tc>
      </w:tr>
      <w:tr w:rsidR="00512FC7" w:rsidRPr="00512FC7" w14:paraId="1DA2A7F2" w14:textId="77777777" w:rsidTr="00533FE7">
        <w:tc>
          <w:tcPr>
            <w:tcW w:w="828" w:type="dxa"/>
            <w:shd w:val="clear" w:color="auto" w:fill="auto"/>
          </w:tcPr>
          <w:p w14:paraId="25FBAB89" w14:textId="77777777" w:rsidR="00512FC7" w:rsidRPr="00512FC7" w:rsidRDefault="00512FC7" w:rsidP="00533FE7">
            <w:r w:rsidRPr="00512FC7">
              <w:t>445</w:t>
            </w:r>
          </w:p>
        </w:tc>
        <w:tc>
          <w:tcPr>
            <w:tcW w:w="2699" w:type="dxa"/>
            <w:shd w:val="clear" w:color="auto" w:fill="auto"/>
          </w:tcPr>
          <w:p w14:paraId="42F07418" w14:textId="77777777" w:rsidR="00512FC7" w:rsidRPr="00512FC7" w:rsidRDefault="00C411EF" w:rsidP="00533FE7">
            <w:hyperlink w:anchor="fld_EncodedListStatusTextLen" w:history="1">
              <w:r w:rsidR="00512FC7" w:rsidRPr="00533FE7">
                <w:rPr>
                  <w:rStyle w:val="Hyperlink"/>
                  <w:rFonts w:ascii="Times New Roman" w:hAnsi="Times New Roman"/>
                  <w:sz w:val="20"/>
                </w:rPr>
                <w:t>EncodedListStatusTextLen</w:t>
              </w:r>
            </w:hyperlink>
          </w:p>
        </w:tc>
      </w:tr>
      <w:tr w:rsidR="00512FC7" w:rsidRPr="00512FC7" w14:paraId="38FF9370" w14:textId="77777777" w:rsidTr="00533FE7">
        <w:tc>
          <w:tcPr>
            <w:tcW w:w="828" w:type="dxa"/>
            <w:shd w:val="clear" w:color="auto" w:fill="auto"/>
          </w:tcPr>
          <w:p w14:paraId="04119F9F" w14:textId="77777777" w:rsidR="00512FC7" w:rsidRPr="00512FC7" w:rsidRDefault="00512FC7" w:rsidP="00533FE7">
            <w:r w:rsidRPr="00512FC7">
              <w:t>446</w:t>
            </w:r>
          </w:p>
        </w:tc>
        <w:tc>
          <w:tcPr>
            <w:tcW w:w="2699" w:type="dxa"/>
            <w:shd w:val="clear" w:color="auto" w:fill="auto"/>
          </w:tcPr>
          <w:p w14:paraId="33254CC9" w14:textId="77777777" w:rsidR="00512FC7" w:rsidRPr="00512FC7" w:rsidRDefault="00C411EF" w:rsidP="00533FE7">
            <w:hyperlink w:anchor="fld_EncodedListStatusText" w:history="1">
              <w:r w:rsidR="00512FC7" w:rsidRPr="00533FE7">
                <w:rPr>
                  <w:rStyle w:val="Hyperlink"/>
                  <w:rFonts w:ascii="Times New Roman" w:hAnsi="Times New Roman"/>
                  <w:sz w:val="20"/>
                </w:rPr>
                <w:t>EncodedListStatusText</w:t>
              </w:r>
            </w:hyperlink>
          </w:p>
        </w:tc>
      </w:tr>
      <w:tr w:rsidR="00512FC7" w:rsidRPr="00512FC7" w14:paraId="6221100B" w14:textId="77777777" w:rsidTr="00533FE7">
        <w:tc>
          <w:tcPr>
            <w:tcW w:w="828" w:type="dxa"/>
            <w:shd w:val="clear" w:color="auto" w:fill="auto"/>
          </w:tcPr>
          <w:p w14:paraId="3FC7F00D" w14:textId="77777777" w:rsidR="00512FC7" w:rsidRPr="00512FC7" w:rsidRDefault="00512FC7" w:rsidP="00533FE7">
            <w:r w:rsidRPr="00512FC7">
              <w:t>447</w:t>
            </w:r>
          </w:p>
        </w:tc>
        <w:tc>
          <w:tcPr>
            <w:tcW w:w="2699" w:type="dxa"/>
            <w:shd w:val="clear" w:color="auto" w:fill="auto"/>
          </w:tcPr>
          <w:p w14:paraId="7450FDAF" w14:textId="77777777" w:rsidR="00512FC7" w:rsidRPr="00512FC7" w:rsidRDefault="00C411EF" w:rsidP="00533FE7">
            <w:hyperlink w:anchor="fld_PartyIDSource" w:history="1">
              <w:r w:rsidR="00512FC7" w:rsidRPr="00533FE7">
                <w:rPr>
                  <w:rStyle w:val="Hyperlink"/>
                  <w:rFonts w:ascii="Times New Roman" w:hAnsi="Times New Roman"/>
                  <w:sz w:val="20"/>
                </w:rPr>
                <w:t>PartyIDSource</w:t>
              </w:r>
            </w:hyperlink>
          </w:p>
        </w:tc>
      </w:tr>
      <w:tr w:rsidR="00512FC7" w:rsidRPr="00512FC7" w14:paraId="57C378AF" w14:textId="77777777" w:rsidTr="00533FE7">
        <w:tc>
          <w:tcPr>
            <w:tcW w:w="828" w:type="dxa"/>
            <w:shd w:val="clear" w:color="auto" w:fill="auto"/>
          </w:tcPr>
          <w:p w14:paraId="29715E5F" w14:textId="77777777" w:rsidR="00512FC7" w:rsidRPr="00512FC7" w:rsidRDefault="00512FC7" w:rsidP="00533FE7">
            <w:r w:rsidRPr="00512FC7">
              <w:t>448</w:t>
            </w:r>
          </w:p>
        </w:tc>
        <w:tc>
          <w:tcPr>
            <w:tcW w:w="2699" w:type="dxa"/>
            <w:shd w:val="clear" w:color="auto" w:fill="auto"/>
          </w:tcPr>
          <w:p w14:paraId="7D3E3D52" w14:textId="77777777" w:rsidR="00512FC7" w:rsidRPr="00512FC7" w:rsidRDefault="00C411EF" w:rsidP="00533FE7">
            <w:hyperlink w:anchor="fld_PartyID" w:history="1">
              <w:r w:rsidR="00512FC7" w:rsidRPr="00533FE7">
                <w:rPr>
                  <w:rStyle w:val="Hyperlink"/>
                  <w:rFonts w:ascii="Times New Roman" w:hAnsi="Times New Roman"/>
                  <w:sz w:val="20"/>
                </w:rPr>
                <w:t>PartyID</w:t>
              </w:r>
            </w:hyperlink>
          </w:p>
        </w:tc>
      </w:tr>
      <w:tr w:rsidR="00DE5358" w:rsidRPr="00DE5358" w14:paraId="1B8B1E8A" w14:textId="77777777" w:rsidTr="00BD0927">
        <w:trPr>
          <w:del w:id="3893" w:author="Administrator" w:date="2011-08-18T10:26:00Z"/>
        </w:trPr>
        <w:tc>
          <w:tcPr>
            <w:tcW w:w="828" w:type="dxa"/>
            <w:shd w:val="clear" w:color="auto" w:fill="auto"/>
          </w:tcPr>
          <w:p w14:paraId="47E708D5" w14:textId="77777777" w:rsidR="00DE5358" w:rsidRPr="00DE5358" w:rsidRDefault="00DE5358" w:rsidP="00DE5358">
            <w:pPr>
              <w:rPr>
                <w:del w:id="3894" w:author="Administrator" w:date="2011-08-18T10:26:00Z"/>
              </w:rPr>
            </w:pPr>
            <w:del w:id="3895" w:author="Administrator" w:date="2011-08-18T10:26:00Z">
              <w:r w:rsidRPr="00DE5358">
                <w:delText>449</w:delText>
              </w:r>
            </w:del>
          </w:p>
        </w:tc>
        <w:tc>
          <w:tcPr>
            <w:tcW w:w="2699" w:type="dxa"/>
            <w:shd w:val="clear" w:color="auto" w:fill="auto"/>
          </w:tcPr>
          <w:p w14:paraId="054AA43B" w14:textId="77777777" w:rsidR="00DE5358" w:rsidRPr="00DE5358" w:rsidRDefault="00DE5358" w:rsidP="00DE5358">
            <w:pPr>
              <w:rPr>
                <w:del w:id="3896" w:author="Administrator" w:date="2011-08-18T10:26:00Z"/>
              </w:rPr>
            </w:pPr>
            <w:del w:id="3897" w:author="Administrator" w:date="2011-08-18T10:26:00Z">
              <w:r>
                <w:fldChar w:fldCharType="begin"/>
              </w:r>
              <w:r>
                <w:delInstrText xml:space="preserve"> HYPERLINK  \l "fld_TotalVolumeTradedDate" </w:delInstrText>
              </w:r>
              <w:r>
                <w:fldChar w:fldCharType="separate"/>
              </w:r>
              <w:r w:rsidRPr="00BD0927">
                <w:rPr>
                  <w:rStyle w:val="Hyperlink"/>
                  <w:rFonts w:ascii="Times New Roman" w:hAnsi="Times New Roman"/>
                  <w:sz w:val="20"/>
                </w:rPr>
                <w:delText>TotalVolumeTradedDate</w:delText>
              </w:r>
              <w:r>
                <w:fldChar w:fldCharType="end"/>
              </w:r>
            </w:del>
          </w:p>
        </w:tc>
      </w:tr>
      <w:tr w:rsidR="00DE5358" w:rsidRPr="00DE5358" w14:paraId="65984D23" w14:textId="77777777" w:rsidTr="00BD0927">
        <w:trPr>
          <w:del w:id="3898" w:author="Administrator" w:date="2011-08-18T10:26:00Z"/>
        </w:trPr>
        <w:tc>
          <w:tcPr>
            <w:tcW w:w="828" w:type="dxa"/>
            <w:shd w:val="clear" w:color="auto" w:fill="auto"/>
          </w:tcPr>
          <w:p w14:paraId="431F42F7" w14:textId="77777777" w:rsidR="00DE5358" w:rsidRPr="00DE5358" w:rsidRDefault="00DE5358" w:rsidP="00DE5358">
            <w:pPr>
              <w:rPr>
                <w:del w:id="3899" w:author="Administrator" w:date="2011-08-18T10:26:00Z"/>
              </w:rPr>
            </w:pPr>
            <w:del w:id="3900" w:author="Administrator" w:date="2011-08-18T10:26:00Z">
              <w:r w:rsidRPr="00DE5358">
                <w:delText>450</w:delText>
              </w:r>
            </w:del>
          </w:p>
        </w:tc>
        <w:tc>
          <w:tcPr>
            <w:tcW w:w="2699" w:type="dxa"/>
            <w:shd w:val="clear" w:color="auto" w:fill="auto"/>
          </w:tcPr>
          <w:p w14:paraId="2158C55D" w14:textId="77777777" w:rsidR="00DE5358" w:rsidRPr="00DE5358" w:rsidRDefault="00DE5358" w:rsidP="00DE5358">
            <w:pPr>
              <w:rPr>
                <w:del w:id="3901" w:author="Administrator" w:date="2011-08-18T10:26:00Z"/>
              </w:rPr>
            </w:pPr>
            <w:del w:id="3902" w:author="Administrator" w:date="2011-08-18T10:26:00Z">
              <w:r>
                <w:fldChar w:fldCharType="begin"/>
              </w:r>
              <w:r>
                <w:delInstrText xml:space="preserve"> HYPERLINK  \l "fld_TotalVolumeTraded" </w:delInstrText>
              </w:r>
              <w:r>
                <w:fldChar w:fldCharType="separate"/>
              </w:r>
              <w:r w:rsidRPr="00BD0927">
                <w:rPr>
                  <w:rStyle w:val="Hyperlink"/>
                  <w:rFonts w:ascii="Times New Roman" w:hAnsi="Times New Roman"/>
                  <w:sz w:val="20"/>
                </w:rPr>
                <w:delText>TotalVolumeTraded</w:delText>
              </w:r>
              <w:r>
                <w:fldChar w:fldCharType="end"/>
              </w:r>
              <w:r w:rsidRPr="00DE5358">
                <w:delText xml:space="preserve"> Time</w:delText>
              </w:r>
            </w:del>
          </w:p>
        </w:tc>
      </w:tr>
      <w:tr w:rsidR="00512FC7" w:rsidRPr="00512FC7" w14:paraId="571D23DD" w14:textId="77777777" w:rsidTr="00533FE7">
        <w:tc>
          <w:tcPr>
            <w:tcW w:w="828" w:type="dxa"/>
            <w:shd w:val="clear" w:color="auto" w:fill="auto"/>
          </w:tcPr>
          <w:p w14:paraId="00F9C232" w14:textId="77777777" w:rsidR="00512FC7" w:rsidRPr="00512FC7" w:rsidRDefault="00512FC7" w:rsidP="00533FE7">
            <w:r w:rsidRPr="00512FC7">
              <w:t>451</w:t>
            </w:r>
          </w:p>
        </w:tc>
        <w:tc>
          <w:tcPr>
            <w:tcW w:w="2699" w:type="dxa"/>
            <w:shd w:val="clear" w:color="auto" w:fill="auto"/>
          </w:tcPr>
          <w:p w14:paraId="089BABDE" w14:textId="77777777" w:rsidR="00512FC7" w:rsidRPr="00512FC7" w:rsidRDefault="00C411EF" w:rsidP="00533FE7">
            <w:hyperlink w:anchor="fld_NetChgPrevDay" w:history="1">
              <w:r w:rsidR="00512FC7" w:rsidRPr="00533FE7">
                <w:rPr>
                  <w:rStyle w:val="Hyperlink"/>
                  <w:rFonts w:ascii="Times New Roman" w:hAnsi="Times New Roman"/>
                  <w:sz w:val="20"/>
                </w:rPr>
                <w:t>NetChgPrevDay</w:t>
              </w:r>
            </w:hyperlink>
          </w:p>
        </w:tc>
      </w:tr>
      <w:tr w:rsidR="00512FC7" w:rsidRPr="00512FC7" w14:paraId="2313FFFB" w14:textId="77777777" w:rsidTr="00533FE7">
        <w:tc>
          <w:tcPr>
            <w:tcW w:w="828" w:type="dxa"/>
            <w:shd w:val="clear" w:color="auto" w:fill="auto"/>
          </w:tcPr>
          <w:p w14:paraId="13F5ADD1" w14:textId="77777777" w:rsidR="00512FC7" w:rsidRPr="00512FC7" w:rsidRDefault="00512FC7" w:rsidP="00533FE7">
            <w:r w:rsidRPr="00512FC7">
              <w:t>452</w:t>
            </w:r>
          </w:p>
        </w:tc>
        <w:tc>
          <w:tcPr>
            <w:tcW w:w="2699" w:type="dxa"/>
            <w:shd w:val="clear" w:color="auto" w:fill="auto"/>
          </w:tcPr>
          <w:p w14:paraId="5319E286" w14:textId="77777777" w:rsidR="00512FC7" w:rsidRPr="00512FC7" w:rsidRDefault="00C411EF" w:rsidP="00533FE7">
            <w:hyperlink w:anchor="fld_PartyRole" w:history="1">
              <w:r w:rsidR="00512FC7" w:rsidRPr="00533FE7">
                <w:rPr>
                  <w:rStyle w:val="Hyperlink"/>
                  <w:rFonts w:ascii="Times New Roman" w:hAnsi="Times New Roman"/>
                  <w:sz w:val="20"/>
                </w:rPr>
                <w:t>PartyRole</w:t>
              </w:r>
            </w:hyperlink>
          </w:p>
        </w:tc>
      </w:tr>
      <w:tr w:rsidR="00512FC7" w:rsidRPr="00512FC7" w14:paraId="75DC9714" w14:textId="77777777" w:rsidTr="00533FE7">
        <w:tc>
          <w:tcPr>
            <w:tcW w:w="828" w:type="dxa"/>
            <w:shd w:val="clear" w:color="auto" w:fill="auto"/>
          </w:tcPr>
          <w:p w14:paraId="514FF6BB" w14:textId="77777777" w:rsidR="00512FC7" w:rsidRPr="00512FC7" w:rsidRDefault="00512FC7" w:rsidP="00533FE7">
            <w:r w:rsidRPr="00512FC7">
              <w:t>453</w:t>
            </w:r>
          </w:p>
        </w:tc>
        <w:tc>
          <w:tcPr>
            <w:tcW w:w="2699" w:type="dxa"/>
            <w:shd w:val="clear" w:color="auto" w:fill="auto"/>
          </w:tcPr>
          <w:p w14:paraId="03B946C5" w14:textId="77777777" w:rsidR="00512FC7" w:rsidRPr="00512FC7" w:rsidRDefault="00C411EF" w:rsidP="00533FE7">
            <w:hyperlink w:anchor="fld_NoPartyIDs" w:history="1">
              <w:r w:rsidR="00512FC7" w:rsidRPr="00533FE7">
                <w:rPr>
                  <w:rStyle w:val="Hyperlink"/>
                  <w:rFonts w:ascii="Times New Roman" w:hAnsi="Times New Roman"/>
                  <w:sz w:val="20"/>
                </w:rPr>
                <w:t>NoPartyIDs</w:t>
              </w:r>
            </w:hyperlink>
          </w:p>
        </w:tc>
      </w:tr>
      <w:tr w:rsidR="00512FC7" w:rsidRPr="00512FC7" w14:paraId="79923B7E" w14:textId="77777777" w:rsidTr="00533FE7">
        <w:tc>
          <w:tcPr>
            <w:tcW w:w="828" w:type="dxa"/>
            <w:shd w:val="clear" w:color="auto" w:fill="auto"/>
          </w:tcPr>
          <w:p w14:paraId="2A9CDE37" w14:textId="77777777" w:rsidR="00512FC7" w:rsidRPr="00512FC7" w:rsidRDefault="00512FC7" w:rsidP="00533FE7">
            <w:r w:rsidRPr="00512FC7">
              <w:t>454</w:t>
            </w:r>
          </w:p>
        </w:tc>
        <w:tc>
          <w:tcPr>
            <w:tcW w:w="2699" w:type="dxa"/>
            <w:shd w:val="clear" w:color="auto" w:fill="auto"/>
          </w:tcPr>
          <w:p w14:paraId="5F05B8DF" w14:textId="77777777" w:rsidR="00512FC7" w:rsidRPr="00512FC7" w:rsidRDefault="00C411EF" w:rsidP="00533FE7">
            <w:hyperlink w:anchor="fld_NoSecurityAltID" w:history="1">
              <w:r w:rsidR="00512FC7" w:rsidRPr="00533FE7">
                <w:rPr>
                  <w:rStyle w:val="Hyperlink"/>
                  <w:rFonts w:ascii="Times New Roman" w:hAnsi="Times New Roman"/>
                  <w:sz w:val="20"/>
                </w:rPr>
                <w:t>NoSecurityAltID</w:t>
              </w:r>
            </w:hyperlink>
          </w:p>
        </w:tc>
      </w:tr>
      <w:tr w:rsidR="00512FC7" w:rsidRPr="00512FC7" w14:paraId="212F1EBD" w14:textId="77777777" w:rsidTr="00533FE7">
        <w:tc>
          <w:tcPr>
            <w:tcW w:w="828" w:type="dxa"/>
            <w:shd w:val="clear" w:color="auto" w:fill="auto"/>
          </w:tcPr>
          <w:p w14:paraId="7A0153F8" w14:textId="77777777" w:rsidR="00512FC7" w:rsidRPr="00512FC7" w:rsidRDefault="00512FC7" w:rsidP="00533FE7">
            <w:r w:rsidRPr="00512FC7">
              <w:t>455</w:t>
            </w:r>
          </w:p>
        </w:tc>
        <w:tc>
          <w:tcPr>
            <w:tcW w:w="2699" w:type="dxa"/>
            <w:shd w:val="clear" w:color="auto" w:fill="auto"/>
          </w:tcPr>
          <w:p w14:paraId="1FFF5365" w14:textId="77777777" w:rsidR="00512FC7" w:rsidRPr="00512FC7" w:rsidRDefault="00C411EF" w:rsidP="00533FE7">
            <w:hyperlink w:anchor="fld_SecurityAltID" w:history="1">
              <w:r w:rsidR="00512FC7" w:rsidRPr="00533FE7">
                <w:rPr>
                  <w:rStyle w:val="Hyperlink"/>
                  <w:rFonts w:ascii="Times New Roman" w:hAnsi="Times New Roman"/>
                  <w:sz w:val="20"/>
                </w:rPr>
                <w:t>SecurityAltID</w:t>
              </w:r>
            </w:hyperlink>
          </w:p>
        </w:tc>
      </w:tr>
      <w:tr w:rsidR="00512FC7" w:rsidRPr="00512FC7" w14:paraId="25DF2048" w14:textId="77777777" w:rsidTr="00533FE7">
        <w:tc>
          <w:tcPr>
            <w:tcW w:w="828" w:type="dxa"/>
            <w:shd w:val="clear" w:color="auto" w:fill="auto"/>
          </w:tcPr>
          <w:p w14:paraId="27BAF25B" w14:textId="77777777" w:rsidR="00512FC7" w:rsidRPr="00512FC7" w:rsidRDefault="00512FC7" w:rsidP="00533FE7">
            <w:r w:rsidRPr="00512FC7">
              <w:t>456</w:t>
            </w:r>
          </w:p>
        </w:tc>
        <w:tc>
          <w:tcPr>
            <w:tcW w:w="2699" w:type="dxa"/>
            <w:shd w:val="clear" w:color="auto" w:fill="auto"/>
          </w:tcPr>
          <w:p w14:paraId="49F061A7" w14:textId="77777777" w:rsidR="00512FC7" w:rsidRPr="00512FC7" w:rsidRDefault="00C411EF" w:rsidP="00533FE7">
            <w:hyperlink w:anchor="fld_SecurityAltIDSource" w:history="1">
              <w:r w:rsidR="00512FC7" w:rsidRPr="00533FE7">
                <w:rPr>
                  <w:rStyle w:val="Hyperlink"/>
                  <w:rFonts w:ascii="Times New Roman" w:hAnsi="Times New Roman"/>
                  <w:sz w:val="20"/>
                </w:rPr>
                <w:t>SecurityAltIDSource</w:t>
              </w:r>
            </w:hyperlink>
          </w:p>
        </w:tc>
      </w:tr>
      <w:tr w:rsidR="00512FC7" w:rsidRPr="00512FC7" w14:paraId="46C3F6CB" w14:textId="77777777" w:rsidTr="00533FE7">
        <w:tc>
          <w:tcPr>
            <w:tcW w:w="828" w:type="dxa"/>
            <w:shd w:val="clear" w:color="auto" w:fill="auto"/>
          </w:tcPr>
          <w:p w14:paraId="7BE6311C" w14:textId="77777777" w:rsidR="00512FC7" w:rsidRPr="00512FC7" w:rsidRDefault="00512FC7" w:rsidP="00533FE7">
            <w:r w:rsidRPr="00512FC7">
              <w:t>457</w:t>
            </w:r>
          </w:p>
        </w:tc>
        <w:tc>
          <w:tcPr>
            <w:tcW w:w="2699" w:type="dxa"/>
            <w:shd w:val="clear" w:color="auto" w:fill="auto"/>
          </w:tcPr>
          <w:p w14:paraId="48F6FFE6" w14:textId="77777777" w:rsidR="00512FC7" w:rsidRPr="00512FC7" w:rsidRDefault="00C411EF" w:rsidP="00533FE7">
            <w:hyperlink w:anchor="fld_NoUnderlyingSecurityAltID" w:history="1">
              <w:r w:rsidR="00512FC7" w:rsidRPr="00533FE7">
                <w:rPr>
                  <w:rStyle w:val="Hyperlink"/>
                  <w:rFonts w:ascii="Times New Roman" w:hAnsi="Times New Roman"/>
                  <w:sz w:val="20"/>
                </w:rPr>
                <w:t>NoUnderlyingSecurityAltID</w:t>
              </w:r>
            </w:hyperlink>
          </w:p>
        </w:tc>
      </w:tr>
      <w:tr w:rsidR="00512FC7" w:rsidRPr="00512FC7" w14:paraId="63B8F00F" w14:textId="77777777" w:rsidTr="00533FE7">
        <w:tc>
          <w:tcPr>
            <w:tcW w:w="828" w:type="dxa"/>
            <w:shd w:val="clear" w:color="auto" w:fill="auto"/>
          </w:tcPr>
          <w:p w14:paraId="66DF9439" w14:textId="77777777" w:rsidR="00512FC7" w:rsidRPr="00512FC7" w:rsidRDefault="00512FC7" w:rsidP="00533FE7">
            <w:r w:rsidRPr="00512FC7">
              <w:t>458</w:t>
            </w:r>
          </w:p>
        </w:tc>
        <w:tc>
          <w:tcPr>
            <w:tcW w:w="2699" w:type="dxa"/>
            <w:shd w:val="clear" w:color="auto" w:fill="auto"/>
          </w:tcPr>
          <w:p w14:paraId="2A463DAD" w14:textId="77777777" w:rsidR="00512FC7" w:rsidRPr="00512FC7" w:rsidRDefault="00C411EF" w:rsidP="00533FE7">
            <w:hyperlink w:anchor="fld_UnderlyingSecurityAltID" w:history="1">
              <w:r w:rsidR="00512FC7" w:rsidRPr="00533FE7">
                <w:rPr>
                  <w:rStyle w:val="Hyperlink"/>
                  <w:rFonts w:ascii="Times New Roman" w:hAnsi="Times New Roman"/>
                  <w:sz w:val="20"/>
                </w:rPr>
                <w:t>UnderlyingSecurityAltID</w:t>
              </w:r>
            </w:hyperlink>
          </w:p>
        </w:tc>
      </w:tr>
      <w:tr w:rsidR="00512FC7" w:rsidRPr="00512FC7" w14:paraId="2298FB0E" w14:textId="77777777" w:rsidTr="00533FE7">
        <w:tc>
          <w:tcPr>
            <w:tcW w:w="828" w:type="dxa"/>
            <w:shd w:val="clear" w:color="auto" w:fill="auto"/>
          </w:tcPr>
          <w:p w14:paraId="48DE63F6" w14:textId="77777777" w:rsidR="00512FC7" w:rsidRPr="00512FC7" w:rsidRDefault="00512FC7" w:rsidP="00533FE7">
            <w:r w:rsidRPr="00512FC7">
              <w:t>459</w:t>
            </w:r>
          </w:p>
        </w:tc>
        <w:tc>
          <w:tcPr>
            <w:tcW w:w="2699" w:type="dxa"/>
            <w:shd w:val="clear" w:color="auto" w:fill="auto"/>
          </w:tcPr>
          <w:p w14:paraId="16ADBF84" w14:textId="77777777" w:rsidR="00512FC7" w:rsidRPr="00512FC7" w:rsidRDefault="00C411EF" w:rsidP="00533FE7">
            <w:hyperlink w:anchor="fld_UnderlyingSecurityAltIDSource" w:history="1">
              <w:r w:rsidR="00512FC7" w:rsidRPr="00533FE7">
                <w:rPr>
                  <w:rStyle w:val="Hyperlink"/>
                  <w:rFonts w:ascii="Times New Roman" w:hAnsi="Times New Roman"/>
                  <w:sz w:val="20"/>
                </w:rPr>
                <w:t>UnderlyingSecurityAltIDSource</w:t>
              </w:r>
            </w:hyperlink>
          </w:p>
        </w:tc>
      </w:tr>
      <w:tr w:rsidR="00512FC7" w:rsidRPr="00512FC7" w14:paraId="59793134" w14:textId="77777777" w:rsidTr="00533FE7">
        <w:tc>
          <w:tcPr>
            <w:tcW w:w="828" w:type="dxa"/>
            <w:shd w:val="clear" w:color="auto" w:fill="auto"/>
          </w:tcPr>
          <w:p w14:paraId="61E4023B" w14:textId="77777777" w:rsidR="00512FC7" w:rsidRPr="00512FC7" w:rsidRDefault="00512FC7" w:rsidP="00533FE7">
            <w:r w:rsidRPr="00512FC7">
              <w:t>460</w:t>
            </w:r>
          </w:p>
        </w:tc>
        <w:tc>
          <w:tcPr>
            <w:tcW w:w="2699" w:type="dxa"/>
            <w:shd w:val="clear" w:color="auto" w:fill="auto"/>
          </w:tcPr>
          <w:p w14:paraId="0336697A" w14:textId="77777777" w:rsidR="00512FC7" w:rsidRPr="00512FC7" w:rsidRDefault="00C411EF" w:rsidP="00533FE7">
            <w:hyperlink w:anchor="fld_Product" w:history="1">
              <w:r w:rsidR="00512FC7" w:rsidRPr="00533FE7">
                <w:rPr>
                  <w:rStyle w:val="Hyperlink"/>
                  <w:rFonts w:ascii="Times New Roman" w:hAnsi="Times New Roman"/>
                  <w:sz w:val="20"/>
                </w:rPr>
                <w:t>Product</w:t>
              </w:r>
            </w:hyperlink>
          </w:p>
        </w:tc>
      </w:tr>
      <w:tr w:rsidR="00512FC7" w:rsidRPr="00512FC7" w14:paraId="2509544A" w14:textId="77777777" w:rsidTr="00533FE7">
        <w:tc>
          <w:tcPr>
            <w:tcW w:w="828" w:type="dxa"/>
            <w:shd w:val="clear" w:color="auto" w:fill="auto"/>
          </w:tcPr>
          <w:p w14:paraId="19618777" w14:textId="77777777" w:rsidR="00512FC7" w:rsidRPr="00512FC7" w:rsidRDefault="00512FC7" w:rsidP="00533FE7">
            <w:r w:rsidRPr="00512FC7">
              <w:t>461</w:t>
            </w:r>
          </w:p>
        </w:tc>
        <w:tc>
          <w:tcPr>
            <w:tcW w:w="2699" w:type="dxa"/>
            <w:shd w:val="clear" w:color="auto" w:fill="auto"/>
          </w:tcPr>
          <w:p w14:paraId="4D96961A" w14:textId="77777777" w:rsidR="00512FC7" w:rsidRPr="00512FC7" w:rsidRDefault="00C411EF" w:rsidP="00533FE7">
            <w:hyperlink w:anchor="fld_CFICode" w:history="1">
              <w:r w:rsidR="00512FC7" w:rsidRPr="00533FE7">
                <w:rPr>
                  <w:rStyle w:val="Hyperlink"/>
                  <w:rFonts w:ascii="Times New Roman" w:hAnsi="Times New Roman"/>
                  <w:sz w:val="20"/>
                </w:rPr>
                <w:t>CFICode</w:t>
              </w:r>
            </w:hyperlink>
          </w:p>
        </w:tc>
      </w:tr>
      <w:tr w:rsidR="00512FC7" w:rsidRPr="00512FC7" w14:paraId="2AEBA447" w14:textId="77777777" w:rsidTr="00533FE7">
        <w:tc>
          <w:tcPr>
            <w:tcW w:w="828" w:type="dxa"/>
            <w:shd w:val="clear" w:color="auto" w:fill="auto"/>
          </w:tcPr>
          <w:p w14:paraId="71F3637C" w14:textId="77777777" w:rsidR="00512FC7" w:rsidRPr="00512FC7" w:rsidRDefault="00512FC7" w:rsidP="00533FE7">
            <w:r w:rsidRPr="00512FC7">
              <w:t>462</w:t>
            </w:r>
          </w:p>
        </w:tc>
        <w:tc>
          <w:tcPr>
            <w:tcW w:w="2699" w:type="dxa"/>
            <w:shd w:val="clear" w:color="auto" w:fill="auto"/>
          </w:tcPr>
          <w:p w14:paraId="213C8CA0" w14:textId="77777777" w:rsidR="00512FC7" w:rsidRPr="00512FC7" w:rsidRDefault="00C411EF" w:rsidP="00533FE7">
            <w:hyperlink w:anchor="fld_UnderlyingProduct" w:history="1">
              <w:r w:rsidR="00512FC7" w:rsidRPr="00533FE7">
                <w:rPr>
                  <w:rStyle w:val="Hyperlink"/>
                  <w:rFonts w:ascii="Times New Roman" w:hAnsi="Times New Roman"/>
                  <w:sz w:val="20"/>
                </w:rPr>
                <w:t>UnderlyingProduct</w:t>
              </w:r>
            </w:hyperlink>
          </w:p>
        </w:tc>
      </w:tr>
      <w:tr w:rsidR="00512FC7" w:rsidRPr="00512FC7" w14:paraId="6854C3CA" w14:textId="77777777" w:rsidTr="00533FE7">
        <w:tc>
          <w:tcPr>
            <w:tcW w:w="828" w:type="dxa"/>
            <w:shd w:val="clear" w:color="auto" w:fill="auto"/>
          </w:tcPr>
          <w:p w14:paraId="2D09FC94" w14:textId="77777777" w:rsidR="00512FC7" w:rsidRPr="00512FC7" w:rsidRDefault="00512FC7" w:rsidP="00533FE7">
            <w:r w:rsidRPr="00512FC7">
              <w:t>463</w:t>
            </w:r>
          </w:p>
        </w:tc>
        <w:tc>
          <w:tcPr>
            <w:tcW w:w="2699" w:type="dxa"/>
            <w:shd w:val="clear" w:color="auto" w:fill="auto"/>
          </w:tcPr>
          <w:p w14:paraId="732B89DC" w14:textId="77777777" w:rsidR="00512FC7" w:rsidRPr="00512FC7" w:rsidRDefault="00C411EF" w:rsidP="00533FE7">
            <w:hyperlink w:anchor="fld_UnderlyingCFICode" w:history="1">
              <w:r w:rsidR="00512FC7" w:rsidRPr="00533FE7">
                <w:rPr>
                  <w:rStyle w:val="Hyperlink"/>
                  <w:rFonts w:ascii="Times New Roman" w:hAnsi="Times New Roman"/>
                  <w:sz w:val="20"/>
                </w:rPr>
                <w:t>UnderlyingCFICode</w:t>
              </w:r>
            </w:hyperlink>
          </w:p>
        </w:tc>
      </w:tr>
      <w:tr w:rsidR="00512FC7" w:rsidRPr="00512FC7" w14:paraId="1A7DCF46" w14:textId="77777777" w:rsidTr="00533FE7">
        <w:tc>
          <w:tcPr>
            <w:tcW w:w="828" w:type="dxa"/>
            <w:shd w:val="clear" w:color="auto" w:fill="auto"/>
          </w:tcPr>
          <w:p w14:paraId="16E81ACA" w14:textId="77777777" w:rsidR="00512FC7" w:rsidRPr="00512FC7" w:rsidRDefault="00512FC7" w:rsidP="00533FE7">
            <w:r w:rsidRPr="00512FC7">
              <w:t>464</w:t>
            </w:r>
          </w:p>
        </w:tc>
        <w:tc>
          <w:tcPr>
            <w:tcW w:w="2699" w:type="dxa"/>
            <w:shd w:val="clear" w:color="auto" w:fill="auto"/>
          </w:tcPr>
          <w:p w14:paraId="61587B44" w14:textId="77777777" w:rsidR="00512FC7" w:rsidRPr="00512FC7" w:rsidRDefault="00C411EF" w:rsidP="00533FE7">
            <w:hyperlink w:anchor="fld_TestMessageIndicator" w:history="1">
              <w:r w:rsidR="00512FC7" w:rsidRPr="00533FE7">
                <w:rPr>
                  <w:rStyle w:val="Hyperlink"/>
                  <w:rFonts w:ascii="Times New Roman" w:hAnsi="Times New Roman"/>
                  <w:sz w:val="20"/>
                </w:rPr>
                <w:t>TestMessageIndicator</w:t>
              </w:r>
            </w:hyperlink>
          </w:p>
        </w:tc>
      </w:tr>
      <w:tr w:rsidR="00DE5358" w:rsidRPr="00DE5358" w14:paraId="392B9C3A" w14:textId="77777777" w:rsidTr="00BD0927">
        <w:trPr>
          <w:del w:id="3903" w:author="Administrator" w:date="2011-08-18T10:26:00Z"/>
        </w:trPr>
        <w:tc>
          <w:tcPr>
            <w:tcW w:w="828" w:type="dxa"/>
            <w:shd w:val="clear" w:color="auto" w:fill="auto"/>
          </w:tcPr>
          <w:p w14:paraId="1ED41514" w14:textId="77777777" w:rsidR="00DE5358" w:rsidRPr="00DE5358" w:rsidRDefault="00DE5358" w:rsidP="00DE5358">
            <w:pPr>
              <w:rPr>
                <w:del w:id="3904" w:author="Administrator" w:date="2011-08-18T10:26:00Z"/>
              </w:rPr>
            </w:pPr>
            <w:del w:id="3905" w:author="Administrator" w:date="2011-08-18T10:26:00Z">
              <w:r w:rsidRPr="00DE5358">
                <w:delText>465</w:delText>
              </w:r>
            </w:del>
          </w:p>
        </w:tc>
        <w:tc>
          <w:tcPr>
            <w:tcW w:w="2699" w:type="dxa"/>
            <w:shd w:val="clear" w:color="auto" w:fill="auto"/>
          </w:tcPr>
          <w:p w14:paraId="4939602E" w14:textId="77777777" w:rsidR="00DE5358" w:rsidRPr="00DE5358" w:rsidRDefault="00DE5358" w:rsidP="00DE5358">
            <w:pPr>
              <w:rPr>
                <w:del w:id="3906" w:author="Administrator" w:date="2011-08-18T10:26:00Z"/>
              </w:rPr>
            </w:pPr>
            <w:del w:id="3907" w:author="Administrator" w:date="2011-08-18T10:26:00Z">
              <w:r>
                <w:fldChar w:fldCharType="begin"/>
              </w:r>
              <w:r>
                <w:delInstrText xml:space="preserve"> HYPERLINK  \l "fld_QuantityType" </w:delInstrText>
              </w:r>
              <w:r>
                <w:fldChar w:fldCharType="separate"/>
              </w:r>
              <w:r w:rsidRPr="00BD0927">
                <w:rPr>
                  <w:rStyle w:val="Hyperlink"/>
                  <w:rFonts w:ascii="Times New Roman" w:hAnsi="Times New Roman"/>
                  <w:sz w:val="20"/>
                </w:rPr>
                <w:delText>QuantityType</w:delText>
              </w:r>
              <w:r>
                <w:fldChar w:fldCharType="end"/>
              </w:r>
            </w:del>
          </w:p>
        </w:tc>
      </w:tr>
      <w:tr w:rsidR="00512FC7" w:rsidRPr="00512FC7" w14:paraId="419A4E1E" w14:textId="77777777" w:rsidTr="00533FE7">
        <w:tc>
          <w:tcPr>
            <w:tcW w:w="828" w:type="dxa"/>
            <w:shd w:val="clear" w:color="auto" w:fill="auto"/>
          </w:tcPr>
          <w:p w14:paraId="678575A9" w14:textId="77777777" w:rsidR="00512FC7" w:rsidRPr="00512FC7" w:rsidRDefault="00512FC7" w:rsidP="00533FE7">
            <w:r w:rsidRPr="00512FC7">
              <w:t>466</w:t>
            </w:r>
          </w:p>
        </w:tc>
        <w:tc>
          <w:tcPr>
            <w:tcW w:w="2699" w:type="dxa"/>
            <w:shd w:val="clear" w:color="auto" w:fill="auto"/>
          </w:tcPr>
          <w:p w14:paraId="05FFCE4F" w14:textId="77777777" w:rsidR="00512FC7" w:rsidRPr="00512FC7" w:rsidRDefault="00C411EF" w:rsidP="00533FE7">
            <w:hyperlink w:anchor="fld_BookingRefID" w:history="1">
              <w:r w:rsidR="00512FC7" w:rsidRPr="00533FE7">
                <w:rPr>
                  <w:rStyle w:val="Hyperlink"/>
                  <w:rFonts w:ascii="Times New Roman" w:hAnsi="Times New Roman"/>
                  <w:sz w:val="20"/>
                </w:rPr>
                <w:t>BookingRefID</w:t>
              </w:r>
            </w:hyperlink>
          </w:p>
        </w:tc>
      </w:tr>
      <w:tr w:rsidR="00512FC7" w:rsidRPr="00512FC7" w14:paraId="7F93C39C" w14:textId="77777777" w:rsidTr="00533FE7">
        <w:tc>
          <w:tcPr>
            <w:tcW w:w="828" w:type="dxa"/>
            <w:shd w:val="clear" w:color="auto" w:fill="auto"/>
          </w:tcPr>
          <w:p w14:paraId="57B3AF30" w14:textId="77777777" w:rsidR="00512FC7" w:rsidRPr="00512FC7" w:rsidRDefault="00512FC7" w:rsidP="00533FE7">
            <w:r w:rsidRPr="00512FC7">
              <w:t>467</w:t>
            </w:r>
          </w:p>
        </w:tc>
        <w:tc>
          <w:tcPr>
            <w:tcW w:w="2699" w:type="dxa"/>
            <w:shd w:val="clear" w:color="auto" w:fill="auto"/>
          </w:tcPr>
          <w:p w14:paraId="2354998F" w14:textId="77777777" w:rsidR="00512FC7" w:rsidRPr="00512FC7" w:rsidRDefault="00C411EF" w:rsidP="00533FE7">
            <w:hyperlink w:anchor="fld_IndividualAllocID" w:history="1">
              <w:r w:rsidR="00512FC7" w:rsidRPr="00533FE7">
                <w:rPr>
                  <w:rStyle w:val="Hyperlink"/>
                  <w:rFonts w:ascii="Times New Roman" w:hAnsi="Times New Roman"/>
                  <w:sz w:val="20"/>
                </w:rPr>
                <w:t>IndividualAllocID</w:t>
              </w:r>
            </w:hyperlink>
          </w:p>
        </w:tc>
      </w:tr>
      <w:tr w:rsidR="00512FC7" w:rsidRPr="00512FC7" w14:paraId="76E8D727" w14:textId="77777777" w:rsidTr="00533FE7">
        <w:tc>
          <w:tcPr>
            <w:tcW w:w="828" w:type="dxa"/>
            <w:shd w:val="clear" w:color="auto" w:fill="auto"/>
          </w:tcPr>
          <w:p w14:paraId="62C42E82" w14:textId="77777777" w:rsidR="00512FC7" w:rsidRPr="00512FC7" w:rsidRDefault="00512FC7" w:rsidP="00533FE7">
            <w:r w:rsidRPr="00512FC7">
              <w:t>468</w:t>
            </w:r>
          </w:p>
        </w:tc>
        <w:tc>
          <w:tcPr>
            <w:tcW w:w="2699" w:type="dxa"/>
            <w:shd w:val="clear" w:color="auto" w:fill="auto"/>
          </w:tcPr>
          <w:p w14:paraId="1B390E5D" w14:textId="77777777" w:rsidR="00512FC7" w:rsidRPr="00512FC7" w:rsidRDefault="00C411EF" w:rsidP="00533FE7">
            <w:hyperlink w:anchor="fld_RoundingDirection" w:history="1">
              <w:r w:rsidR="00512FC7" w:rsidRPr="00533FE7">
                <w:rPr>
                  <w:rStyle w:val="Hyperlink"/>
                  <w:rFonts w:ascii="Times New Roman" w:hAnsi="Times New Roman"/>
                  <w:sz w:val="20"/>
                </w:rPr>
                <w:t>RoundingDirection</w:t>
              </w:r>
            </w:hyperlink>
          </w:p>
        </w:tc>
      </w:tr>
      <w:tr w:rsidR="00512FC7" w:rsidRPr="00512FC7" w14:paraId="73A212AE" w14:textId="77777777" w:rsidTr="00533FE7">
        <w:tc>
          <w:tcPr>
            <w:tcW w:w="828" w:type="dxa"/>
            <w:shd w:val="clear" w:color="auto" w:fill="auto"/>
          </w:tcPr>
          <w:p w14:paraId="5D92FD69" w14:textId="77777777" w:rsidR="00512FC7" w:rsidRPr="00512FC7" w:rsidRDefault="00512FC7" w:rsidP="00533FE7">
            <w:r w:rsidRPr="00512FC7">
              <w:t>469</w:t>
            </w:r>
          </w:p>
        </w:tc>
        <w:tc>
          <w:tcPr>
            <w:tcW w:w="2699" w:type="dxa"/>
            <w:shd w:val="clear" w:color="auto" w:fill="auto"/>
          </w:tcPr>
          <w:p w14:paraId="6B1083ED" w14:textId="77777777" w:rsidR="00512FC7" w:rsidRPr="00512FC7" w:rsidRDefault="00C411EF" w:rsidP="00533FE7">
            <w:hyperlink w:anchor="fld_RoundingModulus" w:history="1">
              <w:r w:rsidR="00512FC7" w:rsidRPr="00533FE7">
                <w:rPr>
                  <w:rStyle w:val="Hyperlink"/>
                  <w:rFonts w:ascii="Times New Roman" w:hAnsi="Times New Roman"/>
                  <w:sz w:val="20"/>
                </w:rPr>
                <w:t>RoundingModulus</w:t>
              </w:r>
            </w:hyperlink>
          </w:p>
        </w:tc>
      </w:tr>
      <w:tr w:rsidR="00512FC7" w:rsidRPr="00512FC7" w14:paraId="5EDDC4A8" w14:textId="77777777" w:rsidTr="00533FE7">
        <w:tc>
          <w:tcPr>
            <w:tcW w:w="828" w:type="dxa"/>
            <w:shd w:val="clear" w:color="auto" w:fill="auto"/>
          </w:tcPr>
          <w:p w14:paraId="2BB39985" w14:textId="77777777" w:rsidR="00512FC7" w:rsidRPr="00512FC7" w:rsidRDefault="00512FC7" w:rsidP="00533FE7">
            <w:r w:rsidRPr="00512FC7">
              <w:t>470</w:t>
            </w:r>
          </w:p>
        </w:tc>
        <w:tc>
          <w:tcPr>
            <w:tcW w:w="2699" w:type="dxa"/>
            <w:shd w:val="clear" w:color="auto" w:fill="auto"/>
          </w:tcPr>
          <w:p w14:paraId="241543FB" w14:textId="77777777" w:rsidR="00512FC7" w:rsidRPr="00512FC7" w:rsidRDefault="00C411EF" w:rsidP="00533FE7">
            <w:hyperlink w:anchor="fld_CountryOfIssue" w:history="1">
              <w:r w:rsidR="00512FC7" w:rsidRPr="00533FE7">
                <w:rPr>
                  <w:rStyle w:val="Hyperlink"/>
                  <w:rFonts w:ascii="Times New Roman" w:hAnsi="Times New Roman"/>
                  <w:sz w:val="20"/>
                </w:rPr>
                <w:t>CountryOfIssue</w:t>
              </w:r>
            </w:hyperlink>
          </w:p>
        </w:tc>
      </w:tr>
      <w:tr w:rsidR="00512FC7" w:rsidRPr="00512FC7" w14:paraId="7425C85E" w14:textId="77777777" w:rsidTr="00533FE7">
        <w:tc>
          <w:tcPr>
            <w:tcW w:w="828" w:type="dxa"/>
            <w:shd w:val="clear" w:color="auto" w:fill="auto"/>
          </w:tcPr>
          <w:p w14:paraId="7CCE3E04" w14:textId="77777777" w:rsidR="00512FC7" w:rsidRPr="00512FC7" w:rsidRDefault="00512FC7" w:rsidP="00533FE7">
            <w:r w:rsidRPr="00512FC7">
              <w:t>471</w:t>
            </w:r>
          </w:p>
        </w:tc>
        <w:tc>
          <w:tcPr>
            <w:tcW w:w="2699" w:type="dxa"/>
            <w:shd w:val="clear" w:color="auto" w:fill="auto"/>
          </w:tcPr>
          <w:p w14:paraId="0F2E0941" w14:textId="77777777" w:rsidR="00512FC7" w:rsidRPr="00512FC7" w:rsidRDefault="00C411EF" w:rsidP="00533FE7">
            <w:hyperlink w:anchor="fld_StateOrProvinceOfIssue" w:history="1">
              <w:r w:rsidR="00512FC7" w:rsidRPr="00533FE7">
                <w:rPr>
                  <w:rStyle w:val="Hyperlink"/>
                  <w:rFonts w:ascii="Times New Roman" w:hAnsi="Times New Roman"/>
                  <w:sz w:val="20"/>
                </w:rPr>
                <w:t>StateOrProvinceOfIssue</w:t>
              </w:r>
            </w:hyperlink>
          </w:p>
        </w:tc>
      </w:tr>
      <w:tr w:rsidR="00512FC7" w:rsidRPr="00512FC7" w14:paraId="5EE2F344" w14:textId="77777777" w:rsidTr="00533FE7">
        <w:tc>
          <w:tcPr>
            <w:tcW w:w="828" w:type="dxa"/>
            <w:shd w:val="clear" w:color="auto" w:fill="auto"/>
          </w:tcPr>
          <w:p w14:paraId="6884C278" w14:textId="77777777" w:rsidR="00512FC7" w:rsidRPr="00512FC7" w:rsidRDefault="00512FC7" w:rsidP="00533FE7">
            <w:r w:rsidRPr="00512FC7">
              <w:t>472</w:t>
            </w:r>
          </w:p>
        </w:tc>
        <w:tc>
          <w:tcPr>
            <w:tcW w:w="2699" w:type="dxa"/>
            <w:shd w:val="clear" w:color="auto" w:fill="auto"/>
          </w:tcPr>
          <w:p w14:paraId="48256D67" w14:textId="77777777" w:rsidR="00512FC7" w:rsidRPr="00512FC7" w:rsidRDefault="00C411EF" w:rsidP="00533FE7">
            <w:hyperlink w:anchor="fld_LocaleOfIssue" w:history="1">
              <w:r w:rsidR="00512FC7" w:rsidRPr="00533FE7">
                <w:rPr>
                  <w:rStyle w:val="Hyperlink"/>
                  <w:rFonts w:ascii="Times New Roman" w:hAnsi="Times New Roman"/>
                  <w:sz w:val="20"/>
                </w:rPr>
                <w:t>LocaleOfIssue</w:t>
              </w:r>
            </w:hyperlink>
          </w:p>
        </w:tc>
      </w:tr>
      <w:tr w:rsidR="00512FC7" w:rsidRPr="00512FC7" w14:paraId="727054EA" w14:textId="77777777" w:rsidTr="00533FE7">
        <w:tc>
          <w:tcPr>
            <w:tcW w:w="828" w:type="dxa"/>
            <w:shd w:val="clear" w:color="auto" w:fill="auto"/>
          </w:tcPr>
          <w:p w14:paraId="439B524B" w14:textId="77777777" w:rsidR="00512FC7" w:rsidRPr="00512FC7" w:rsidRDefault="00512FC7" w:rsidP="00533FE7">
            <w:r w:rsidRPr="00512FC7">
              <w:t>473</w:t>
            </w:r>
          </w:p>
        </w:tc>
        <w:tc>
          <w:tcPr>
            <w:tcW w:w="2699" w:type="dxa"/>
            <w:shd w:val="clear" w:color="auto" w:fill="auto"/>
          </w:tcPr>
          <w:p w14:paraId="38B0D1E0" w14:textId="77777777" w:rsidR="00512FC7" w:rsidRPr="00512FC7" w:rsidRDefault="00C411EF" w:rsidP="00533FE7">
            <w:hyperlink w:anchor="fld_NoRegistDtls" w:history="1">
              <w:r w:rsidR="00512FC7" w:rsidRPr="00533FE7">
                <w:rPr>
                  <w:rStyle w:val="Hyperlink"/>
                  <w:rFonts w:ascii="Times New Roman" w:hAnsi="Times New Roman"/>
                  <w:sz w:val="20"/>
                </w:rPr>
                <w:t>NoRegistDtls</w:t>
              </w:r>
            </w:hyperlink>
          </w:p>
        </w:tc>
      </w:tr>
      <w:tr w:rsidR="00512FC7" w:rsidRPr="00512FC7" w14:paraId="0F86E37F" w14:textId="77777777" w:rsidTr="00533FE7">
        <w:tc>
          <w:tcPr>
            <w:tcW w:w="828" w:type="dxa"/>
            <w:shd w:val="clear" w:color="auto" w:fill="auto"/>
          </w:tcPr>
          <w:p w14:paraId="5A768D57" w14:textId="77777777" w:rsidR="00512FC7" w:rsidRPr="00512FC7" w:rsidRDefault="00512FC7" w:rsidP="00533FE7">
            <w:r w:rsidRPr="00512FC7">
              <w:t>474</w:t>
            </w:r>
          </w:p>
        </w:tc>
        <w:tc>
          <w:tcPr>
            <w:tcW w:w="2699" w:type="dxa"/>
            <w:shd w:val="clear" w:color="auto" w:fill="auto"/>
          </w:tcPr>
          <w:p w14:paraId="11193805" w14:textId="77777777" w:rsidR="00512FC7" w:rsidRPr="00512FC7" w:rsidRDefault="00C411EF" w:rsidP="00533FE7">
            <w:hyperlink w:anchor="fld_MailingDtls" w:history="1">
              <w:r w:rsidR="00512FC7" w:rsidRPr="00533FE7">
                <w:rPr>
                  <w:rStyle w:val="Hyperlink"/>
                  <w:rFonts w:ascii="Times New Roman" w:hAnsi="Times New Roman"/>
                  <w:sz w:val="20"/>
                </w:rPr>
                <w:t>MailingDtls</w:t>
              </w:r>
            </w:hyperlink>
          </w:p>
        </w:tc>
      </w:tr>
      <w:tr w:rsidR="00512FC7" w:rsidRPr="00512FC7" w14:paraId="2EBBFD8F" w14:textId="77777777" w:rsidTr="00533FE7">
        <w:tc>
          <w:tcPr>
            <w:tcW w:w="828" w:type="dxa"/>
            <w:shd w:val="clear" w:color="auto" w:fill="auto"/>
          </w:tcPr>
          <w:p w14:paraId="44D24425" w14:textId="77777777" w:rsidR="00512FC7" w:rsidRPr="00512FC7" w:rsidRDefault="00512FC7" w:rsidP="00533FE7">
            <w:r w:rsidRPr="00512FC7">
              <w:t>475</w:t>
            </w:r>
          </w:p>
        </w:tc>
        <w:tc>
          <w:tcPr>
            <w:tcW w:w="2699" w:type="dxa"/>
            <w:shd w:val="clear" w:color="auto" w:fill="auto"/>
          </w:tcPr>
          <w:p w14:paraId="518D2472" w14:textId="77777777" w:rsidR="00512FC7" w:rsidRPr="00512FC7" w:rsidRDefault="00C411EF" w:rsidP="00533FE7">
            <w:hyperlink w:anchor="fld_InvestorCountryOfResidence" w:history="1">
              <w:r w:rsidR="00512FC7" w:rsidRPr="00533FE7">
                <w:rPr>
                  <w:rStyle w:val="Hyperlink"/>
                  <w:rFonts w:ascii="Times New Roman" w:hAnsi="Times New Roman"/>
                  <w:sz w:val="20"/>
                </w:rPr>
                <w:t>InvestorCountryOfResidence</w:t>
              </w:r>
            </w:hyperlink>
          </w:p>
        </w:tc>
      </w:tr>
      <w:tr w:rsidR="00512FC7" w:rsidRPr="00512FC7" w14:paraId="624F4488" w14:textId="77777777" w:rsidTr="00533FE7">
        <w:tc>
          <w:tcPr>
            <w:tcW w:w="828" w:type="dxa"/>
            <w:shd w:val="clear" w:color="auto" w:fill="auto"/>
          </w:tcPr>
          <w:p w14:paraId="7CFB301C" w14:textId="77777777" w:rsidR="00512FC7" w:rsidRPr="00512FC7" w:rsidRDefault="00512FC7" w:rsidP="00533FE7">
            <w:r w:rsidRPr="00512FC7">
              <w:t>476</w:t>
            </w:r>
          </w:p>
        </w:tc>
        <w:tc>
          <w:tcPr>
            <w:tcW w:w="2699" w:type="dxa"/>
            <w:shd w:val="clear" w:color="auto" w:fill="auto"/>
          </w:tcPr>
          <w:p w14:paraId="4B71A838" w14:textId="77777777" w:rsidR="00512FC7" w:rsidRPr="00512FC7" w:rsidRDefault="00C411EF" w:rsidP="00533FE7">
            <w:hyperlink w:anchor="fld_PaymentRef" w:history="1">
              <w:r w:rsidR="00512FC7" w:rsidRPr="00533FE7">
                <w:rPr>
                  <w:rStyle w:val="Hyperlink"/>
                  <w:rFonts w:ascii="Times New Roman" w:hAnsi="Times New Roman"/>
                  <w:sz w:val="20"/>
                </w:rPr>
                <w:t>PaymentRef</w:t>
              </w:r>
            </w:hyperlink>
          </w:p>
        </w:tc>
      </w:tr>
      <w:tr w:rsidR="00512FC7" w:rsidRPr="00512FC7" w14:paraId="74BC6E0E" w14:textId="77777777" w:rsidTr="00533FE7">
        <w:tc>
          <w:tcPr>
            <w:tcW w:w="828" w:type="dxa"/>
            <w:shd w:val="clear" w:color="auto" w:fill="auto"/>
          </w:tcPr>
          <w:p w14:paraId="16050D98" w14:textId="77777777" w:rsidR="00512FC7" w:rsidRPr="00512FC7" w:rsidRDefault="00512FC7" w:rsidP="00533FE7">
            <w:r w:rsidRPr="00512FC7">
              <w:t>477</w:t>
            </w:r>
          </w:p>
        </w:tc>
        <w:tc>
          <w:tcPr>
            <w:tcW w:w="2699" w:type="dxa"/>
            <w:shd w:val="clear" w:color="auto" w:fill="auto"/>
          </w:tcPr>
          <w:p w14:paraId="5AE7412E" w14:textId="77777777" w:rsidR="00512FC7" w:rsidRPr="00512FC7" w:rsidRDefault="00C411EF" w:rsidP="00533FE7">
            <w:hyperlink w:anchor="fld_DistribPaymentMethod" w:history="1">
              <w:r w:rsidR="00512FC7" w:rsidRPr="00533FE7">
                <w:rPr>
                  <w:rStyle w:val="Hyperlink"/>
                  <w:rFonts w:ascii="Times New Roman" w:hAnsi="Times New Roman"/>
                  <w:sz w:val="20"/>
                </w:rPr>
                <w:t>DistribPaymentMethod</w:t>
              </w:r>
            </w:hyperlink>
          </w:p>
        </w:tc>
      </w:tr>
      <w:tr w:rsidR="00512FC7" w:rsidRPr="00512FC7" w14:paraId="053C6F63" w14:textId="77777777" w:rsidTr="00533FE7">
        <w:tc>
          <w:tcPr>
            <w:tcW w:w="828" w:type="dxa"/>
            <w:shd w:val="clear" w:color="auto" w:fill="auto"/>
          </w:tcPr>
          <w:p w14:paraId="7BD701F3" w14:textId="77777777" w:rsidR="00512FC7" w:rsidRPr="00512FC7" w:rsidRDefault="00512FC7" w:rsidP="00533FE7">
            <w:r w:rsidRPr="00512FC7">
              <w:t>478</w:t>
            </w:r>
          </w:p>
        </w:tc>
        <w:tc>
          <w:tcPr>
            <w:tcW w:w="2699" w:type="dxa"/>
            <w:shd w:val="clear" w:color="auto" w:fill="auto"/>
          </w:tcPr>
          <w:p w14:paraId="0272B2A7" w14:textId="77777777" w:rsidR="00512FC7" w:rsidRPr="00512FC7" w:rsidRDefault="00C411EF" w:rsidP="00533FE7">
            <w:hyperlink w:anchor="fld_CashDistribCurr" w:history="1">
              <w:r w:rsidR="00512FC7" w:rsidRPr="00533FE7">
                <w:rPr>
                  <w:rStyle w:val="Hyperlink"/>
                  <w:rFonts w:ascii="Times New Roman" w:hAnsi="Times New Roman"/>
                  <w:sz w:val="20"/>
                </w:rPr>
                <w:t>CashDistribCurr</w:t>
              </w:r>
            </w:hyperlink>
          </w:p>
        </w:tc>
      </w:tr>
      <w:tr w:rsidR="00512FC7" w:rsidRPr="00512FC7" w14:paraId="5740332C" w14:textId="77777777" w:rsidTr="00533FE7">
        <w:tc>
          <w:tcPr>
            <w:tcW w:w="828" w:type="dxa"/>
            <w:shd w:val="clear" w:color="auto" w:fill="auto"/>
          </w:tcPr>
          <w:p w14:paraId="7A89DDB7" w14:textId="77777777" w:rsidR="00512FC7" w:rsidRPr="00512FC7" w:rsidRDefault="00512FC7" w:rsidP="00533FE7">
            <w:r w:rsidRPr="00512FC7">
              <w:t>479</w:t>
            </w:r>
          </w:p>
        </w:tc>
        <w:tc>
          <w:tcPr>
            <w:tcW w:w="2699" w:type="dxa"/>
            <w:shd w:val="clear" w:color="auto" w:fill="auto"/>
          </w:tcPr>
          <w:p w14:paraId="160BA185" w14:textId="77777777" w:rsidR="00512FC7" w:rsidRPr="00512FC7" w:rsidRDefault="00C411EF" w:rsidP="00533FE7">
            <w:hyperlink w:anchor="fld_CommCurrency" w:history="1">
              <w:r w:rsidR="00512FC7" w:rsidRPr="00533FE7">
                <w:rPr>
                  <w:rStyle w:val="Hyperlink"/>
                  <w:rFonts w:ascii="Times New Roman" w:hAnsi="Times New Roman"/>
                  <w:sz w:val="20"/>
                </w:rPr>
                <w:t>CommCurrency</w:t>
              </w:r>
            </w:hyperlink>
          </w:p>
        </w:tc>
      </w:tr>
      <w:tr w:rsidR="00512FC7" w:rsidRPr="00512FC7" w14:paraId="08E2A4B9" w14:textId="77777777" w:rsidTr="00533FE7">
        <w:tc>
          <w:tcPr>
            <w:tcW w:w="828" w:type="dxa"/>
            <w:shd w:val="clear" w:color="auto" w:fill="auto"/>
          </w:tcPr>
          <w:p w14:paraId="54F8003E" w14:textId="77777777" w:rsidR="00512FC7" w:rsidRPr="00512FC7" w:rsidRDefault="00512FC7" w:rsidP="00533FE7">
            <w:r w:rsidRPr="00512FC7">
              <w:t>480</w:t>
            </w:r>
          </w:p>
        </w:tc>
        <w:tc>
          <w:tcPr>
            <w:tcW w:w="2699" w:type="dxa"/>
            <w:shd w:val="clear" w:color="auto" w:fill="auto"/>
          </w:tcPr>
          <w:p w14:paraId="492E1B85" w14:textId="77777777" w:rsidR="00512FC7" w:rsidRPr="00512FC7" w:rsidRDefault="00C411EF" w:rsidP="00533FE7">
            <w:hyperlink w:anchor="fld_CancellationRights" w:history="1">
              <w:r w:rsidR="00512FC7" w:rsidRPr="00533FE7">
                <w:rPr>
                  <w:rStyle w:val="Hyperlink"/>
                  <w:rFonts w:ascii="Times New Roman" w:hAnsi="Times New Roman"/>
                  <w:sz w:val="20"/>
                </w:rPr>
                <w:t>CancellationRights</w:t>
              </w:r>
            </w:hyperlink>
          </w:p>
        </w:tc>
      </w:tr>
      <w:tr w:rsidR="00512FC7" w:rsidRPr="00512FC7" w14:paraId="539E243B" w14:textId="77777777" w:rsidTr="00533FE7">
        <w:tc>
          <w:tcPr>
            <w:tcW w:w="828" w:type="dxa"/>
            <w:shd w:val="clear" w:color="auto" w:fill="auto"/>
          </w:tcPr>
          <w:p w14:paraId="79D5F3CB" w14:textId="77777777" w:rsidR="00512FC7" w:rsidRPr="00512FC7" w:rsidRDefault="00512FC7" w:rsidP="00533FE7">
            <w:r w:rsidRPr="00512FC7">
              <w:t>481</w:t>
            </w:r>
          </w:p>
        </w:tc>
        <w:tc>
          <w:tcPr>
            <w:tcW w:w="2699" w:type="dxa"/>
            <w:shd w:val="clear" w:color="auto" w:fill="auto"/>
          </w:tcPr>
          <w:p w14:paraId="1FF6A17E" w14:textId="77777777" w:rsidR="00512FC7" w:rsidRPr="00512FC7" w:rsidRDefault="00C411EF" w:rsidP="00533FE7">
            <w:hyperlink w:anchor="fld_MoneyLaunderingStatus" w:history="1">
              <w:r w:rsidR="00512FC7" w:rsidRPr="00533FE7">
                <w:rPr>
                  <w:rStyle w:val="Hyperlink"/>
                  <w:rFonts w:ascii="Times New Roman" w:hAnsi="Times New Roman"/>
                  <w:sz w:val="20"/>
                </w:rPr>
                <w:t>MoneyLaunderingStatus</w:t>
              </w:r>
            </w:hyperlink>
          </w:p>
        </w:tc>
      </w:tr>
      <w:tr w:rsidR="00512FC7" w:rsidRPr="00512FC7" w14:paraId="18D0C797" w14:textId="77777777" w:rsidTr="00533FE7">
        <w:tc>
          <w:tcPr>
            <w:tcW w:w="828" w:type="dxa"/>
            <w:shd w:val="clear" w:color="auto" w:fill="auto"/>
          </w:tcPr>
          <w:p w14:paraId="74E0D3E1" w14:textId="77777777" w:rsidR="00512FC7" w:rsidRPr="00512FC7" w:rsidRDefault="00512FC7" w:rsidP="00533FE7">
            <w:r w:rsidRPr="00512FC7">
              <w:t>482</w:t>
            </w:r>
          </w:p>
        </w:tc>
        <w:tc>
          <w:tcPr>
            <w:tcW w:w="2699" w:type="dxa"/>
            <w:shd w:val="clear" w:color="auto" w:fill="auto"/>
          </w:tcPr>
          <w:p w14:paraId="702D66E1" w14:textId="77777777" w:rsidR="00512FC7" w:rsidRPr="00512FC7" w:rsidRDefault="00C411EF" w:rsidP="00533FE7">
            <w:hyperlink w:anchor="fld_MailingInst" w:history="1">
              <w:r w:rsidR="00512FC7" w:rsidRPr="00533FE7">
                <w:rPr>
                  <w:rStyle w:val="Hyperlink"/>
                  <w:rFonts w:ascii="Times New Roman" w:hAnsi="Times New Roman"/>
                  <w:sz w:val="20"/>
                </w:rPr>
                <w:t>MailingInst</w:t>
              </w:r>
            </w:hyperlink>
          </w:p>
        </w:tc>
      </w:tr>
      <w:tr w:rsidR="00512FC7" w:rsidRPr="00512FC7" w14:paraId="155DAFA9" w14:textId="77777777" w:rsidTr="00533FE7">
        <w:tc>
          <w:tcPr>
            <w:tcW w:w="828" w:type="dxa"/>
            <w:shd w:val="clear" w:color="auto" w:fill="auto"/>
          </w:tcPr>
          <w:p w14:paraId="1C85BD74" w14:textId="77777777" w:rsidR="00512FC7" w:rsidRPr="00512FC7" w:rsidRDefault="00512FC7" w:rsidP="00533FE7">
            <w:r w:rsidRPr="00512FC7">
              <w:t>483</w:t>
            </w:r>
          </w:p>
        </w:tc>
        <w:tc>
          <w:tcPr>
            <w:tcW w:w="2699" w:type="dxa"/>
            <w:shd w:val="clear" w:color="auto" w:fill="auto"/>
          </w:tcPr>
          <w:p w14:paraId="51C1DD90" w14:textId="77777777" w:rsidR="00512FC7" w:rsidRPr="00512FC7" w:rsidRDefault="00C411EF" w:rsidP="00533FE7">
            <w:hyperlink w:anchor="fld_TransBkdTime" w:history="1">
              <w:r w:rsidR="00512FC7" w:rsidRPr="00533FE7">
                <w:rPr>
                  <w:rStyle w:val="Hyperlink"/>
                  <w:rFonts w:ascii="Times New Roman" w:hAnsi="Times New Roman"/>
                  <w:sz w:val="20"/>
                </w:rPr>
                <w:t>TransBkdTime</w:t>
              </w:r>
            </w:hyperlink>
          </w:p>
        </w:tc>
      </w:tr>
      <w:tr w:rsidR="00512FC7" w:rsidRPr="00512FC7" w14:paraId="776DF315" w14:textId="77777777" w:rsidTr="00533FE7">
        <w:tc>
          <w:tcPr>
            <w:tcW w:w="828" w:type="dxa"/>
            <w:shd w:val="clear" w:color="auto" w:fill="auto"/>
          </w:tcPr>
          <w:p w14:paraId="4628B1C6" w14:textId="77777777" w:rsidR="00512FC7" w:rsidRPr="00512FC7" w:rsidRDefault="00512FC7" w:rsidP="00533FE7">
            <w:r w:rsidRPr="00512FC7">
              <w:t>484</w:t>
            </w:r>
          </w:p>
        </w:tc>
        <w:tc>
          <w:tcPr>
            <w:tcW w:w="2699" w:type="dxa"/>
            <w:shd w:val="clear" w:color="auto" w:fill="auto"/>
          </w:tcPr>
          <w:p w14:paraId="2238C86E" w14:textId="77777777" w:rsidR="00512FC7" w:rsidRPr="00512FC7" w:rsidRDefault="00C411EF" w:rsidP="00533FE7">
            <w:hyperlink w:anchor="fld_ExecPriceType" w:history="1">
              <w:r w:rsidR="00512FC7" w:rsidRPr="00533FE7">
                <w:rPr>
                  <w:rStyle w:val="Hyperlink"/>
                  <w:rFonts w:ascii="Times New Roman" w:hAnsi="Times New Roman"/>
                  <w:sz w:val="20"/>
                </w:rPr>
                <w:t>ExecPriceType</w:t>
              </w:r>
            </w:hyperlink>
          </w:p>
        </w:tc>
      </w:tr>
      <w:tr w:rsidR="00512FC7" w:rsidRPr="00512FC7" w14:paraId="0DF46B7C" w14:textId="77777777" w:rsidTr="00533FE7">
        <w:tc>
          <w:tcPr>
            <w:tcW w:w="828" w:type="dxa"/>
            <w:shd w:val="clear" w:color="auto" w:fill="auto"/>
          </w:tcPr>
          <w:p w14:paraId="501365A3" w14:textId="77777777" w:rsidR="00512FC7" w:rsidRPr="00512FC7" w:rsidRDefault="00512FC7" w:rsidP="00533FE7">
            <w:r w:rsidRPr="00512FC7">
              <w:t>485</w:t>
            </w:r>
          </w:p>
        </w:tc>
        <w:tc>
          <w:tcPr>
            <w:tcW w:w="2699" w:type="dxa"/>
            <w:shd w:val="clear" w:color="auto" w:fill="auto"/>
          </w:tcPr>
          <w:p w14:paraId="132F058B" w14:textId="77777777" w:rsidR="00512FC7" w:rsidRPr="00512FC7" w:rsidRDefault="00C411EF" w:rsidP="00533FE7">
            <w:hyperlink w:anchor="fld_ExecPriceAdjustment" w:history="1">
              <w:r w:rsidR="00512FC7" w:rsidRPr="00533FE7">
                <w:rPr>
                  <w:rStyle w:val="Hyperlink"/>
                  <w:rFonts w:ascii="Times New Roman" w:hAnsi="Times New Roman"/>
                  <w:sz w:val="20"/>
                </w:rPr>
                <w:t>ExecPriceAdjustment</w:t>
              </w:r>
            </w:hyperlink>
          </w:p>
        </w:tc>
      </w:tr>
      <w:tr w:rsidR="00512FC7" w:rsidRPr="00512FC7" w14:paraId="3151E28C" w14:textId="77777777" w:rsidTr="00533FE7">
        <w:tc>
          <w:tcPr>
            <w:tcW w:w="828" w:type="dxa"/>
            <w:shd w:val="clear" w:color="auto" w:fill="auto"/>
          </w:tcPr>
          <w:p w14:paraId="74CC1A2F" w14:textId="77777777" w:rsidR="00512FC7" w:rsidRPr="00512FC7" w:rsidRDefault="00512FC7" w:rsidP="00533FE7">
            <w:r w:rsidRPr="00512FC7">
              <w:t>486</w:t>
            </w:r>
          </w:p>
        </w:tc>
        <w:tc>
          <w:tcPr>
            <w:tcW w:w="2699" w:type="dxa"/>
            <w:shd w:val="clear" w:color="auto" w:fill="auto"/>
          </w:tcPr>
          <w:p w14:paraId="5515685F" w14:textId="77777777" w:rsidR="00512FC7" w:rsidRPr="00512FC7" w:rsidRDefault="00C411EF" w:rsidP="00533FE7">
            <w:hyperlink w:anchor="fld_DateOfBirth" w:history="1">
              <w:r w:rsidR="00512FC7" w:rsidRPr="00533FE7">
                <w:rPr>
                  <w:rStyle w:val="Hyperlink"/>
                  <w:rFonts w:ascii="Times New Roman" w:hAnsi="Times New Roman"/>
                  <w:sz w:val="20"/>
                </w:rPr>
                <w:t>DateOfBirth</w:t>
              </w:r>
            </w:hyperlink>
          </w:p>
        </w:tc>
      </w:tr>
      <w:tr w:rsidR="00512FC7" w:rsidRPr="00512FC7" w14:paraId="775C6EB6" w14:textId="77777777" w:rsidTr="00533FE7">
        <w:tc>
          <w:tcPr>
            <w:tcW w:w="828" w:type="dxa"/>
            <w:shd w:val="clear" w:color="auto" w:fill="auto"/>
          </w:tcPr>
          <w:p w14:paraId="2D6CED20" w14:textId="77777777" w:rsidR="00512FC7" w:rsidRPr="00512FC7" w:rsidRDefault="00512FC7" w:rsidP="00533FE7">
            <w:r w:rsidRPr="00512FC7">
              <w:t>487</w:t>
            </w:r>
          </w:p>
        </w:tc>
        <w:tc>
          <w:tcPr>
            <w:tcW w:w="2699" w:type="dxa"/>
            <w:shd w:val="clear" w:color="auto" w:fill="auto"/>
          </w:tcPr>
          <w:p w14:paraId="46D1BD6A" w14:textId="77777777" w:rsidR="00512FC7" w:rsidRPr="00512FC7" w:rsidRDefault="00C411EF" w:rsidP="00533FE7">
            <w:hyperlink w:anchor="fld_TradeReportTransType" w:history="1">
              <w:r w:rsidR="00512FC7" w:rsidRPr="00533FE7">
                <w:rPr>
                  <w:rStyle w:val="Hyperlink"/>
                  <w:rFonts w:ascii="Times New Roman" w:hAnsi="Times New Roman"/>
                  <w:sz w:val="20"/>
                </w:rPr>
                <w:t>TradeReportTransType</w:t>
              </w:r>
            </w:hyperlink>
          </w:p>
        </w:tc>
      </w:tr>
      <w:tr w:rsidR="00512FC7" w:rsidRPr="00512FC7" w14:paraId="2AC9C78E" w14:textId="77777777" w:rsidTr="00533FE7">
        <w:tc>
          <w:tcPr>
            <w:tcW w:w="828" w:type="dxa"/>
            <w:shd w:val="clear" w:color="auto" w:fill="auto"/>
          </w:tcPr>
          <w:p w14:paraId="301028D7" w14:textId="77777777" w:rsidR="00512FC7" w:rsidRPr="00512FC7" w:rsidRDefault="00512FC7" w:rsidP="00533FE7">
            <w:r w:rsidRPr="00512FC7">
              <w:t>488</w:t>
            </w:r>
          </w:p>
        </w:tc>
        <w:tc>
          <w:tcPr>
            <w:tcW w:w="2699" w:type="dxa"/>
            <w:shd w:val="clear" w:color="auto" w:fill="auto"/>
          </w:tcPr>
          <w:p w14:paraId="76FB8928" w14:textId="77777777" w:rsidR="00512FC7" w:rsidRPr="00512FC7" w:rsidRDefault="00C411EF" w:rsidP="00533FE7">
            <w:hyperlink w:anchor="fld_CardHolderName" w:history="1">
              <w:r w:rsidR="00512FC7" w:rsidRPr="00533FE7">
                <w:rPr>
                  <w:rStyle w:val="Hyperlink"/>
                  <w:rFonts w:ascii="Times New Roman" w:hAnsi="Times New Roman"/>
                  <w:sz w:val="20"/>
                </w:rPr>
                <w:t>CardHolderName</w:t>
              </w:r>
            </w:hyperlink>
          </w:p>
        </w:tc>
      </w:tr>
      <w:tr w:rsidR="00512FC7" w:rsidRPr="00512FC7" w14:paraId="75BDBC64" w14:textId="77777777" w:rsidTr="00533FE7">
        <w:tc>
          <w:tcPr>
            <w:tcW w:w="828" w:type="dxa"/>
            <w:shd w:val="clear" w:color="auto" w:fill="auto"/>
          </w:tcPr>
          <w:p w14:paraId="19F96E87" w14:textId="77777777" w:rsidR="00512FC7" w:rsidRPr="00512FC7" w:rsidRDefault="00512FC7" w:rsidP="00533FE7">
            <w:r w:rsidRPr="00512FC7">
              <w:t>489</w:t>
            </w:r>
          </w:p>
        </w:tc>
        <w:tc>
          <w:tcPr>
            <w:tcW w:w="2699" w:type="dxa"/>
            <w:shd w:val="clear" w:color="auto" w:fill="auto"/>
          </w:tcPr>
          <w:p w14:paraId="1111DFA7" w14:textId="77777777" w:rsidR="00512FC7" w:rsidRPr="00512FC7" w:rsidRDefault="00C411EF" w:rsidP="00533FE7">
            <w:hyperlink w:anchor="fld_CardNumber" w:history="1">
              <w:r w:rsidR="00512FC7" w:rsidRPr="00533FE7">
                <w:rPr>
                  <w:rStyle w:val="Hyperlink"/>
                  <w:rFonts w:ascii="Times New Roman" w:hAnsi="Times New Roman"/>
                  <w:sz w:val="20"/>
                </w:rPr>
                <w:t>CardNumber</w:t>
              </w:r>
            </w:hyperlink>
          </w:p>
        </w:tc>
      </w:tr>
      <w:tr w:rsidR="00512FC7" w:rsidRPr="00512FC7" w14:paraId="5F2AB34B" w14:textId="77777777" w:rsidTr="00533FE7">
        <w:tc>
          <w:tcPr>
            <w:tcW w:w="828" w:type="dxa"/>
            <w:shd w:val="clear" w:color="auto" w:fill="auto"/>
          </w:tcPr>
          <w:p w14:paraId="0AF14769" w14:textId="77777777" w:rsidR="00512FC7" w:rsidRPr="00512FC7" w:rsidRDefault="00512FC7" w:rsidP="00533FE7">
            <w:r w:rsidRPr="00512FC7">
              <w:t>490</w:t>
            </w:r>
          </w:p>
        </w:tc>
        <w:tc>
          <w:tcPr>
            <w:tcW w:w="2699" w:type="dxa"/>
            <w:shd w:val="clear" w:color="auto" w:fill="auto"/>
          </w:tcPr>
          <w:p w14:paraId="654D3D04" w14:textId="77777777" w:rsidR="00512FC7" w:rsidRPr="00512FC7" w:rsidRDefault="00C411EF" w:rsidP="00533FE7">
            <w:hyperlink w:anchor="fld_CardExpDate" w:history="1">
              <w:r w:rsidR="00512FC7" w:rsidRPr="00533FE7">
                <w:rPr>
                  <w:rStyle w:val="Hyperlink"/>
                  <w:rFonts w:ascii="Times New Roman" w:hAnsi="Times New Roman"/>
                  <w:sz w:val="20"/>
                </w:rPr>
                <w:t>CardExpDate</w:t>
              </w:r>
            </w:hyperlink>
          </w:p>
        </w:tc>
      </w:tr>
      <w:tr w:rsidR="00512FC7" w:rsidRPr="00512FC7" w14:paraId="46720F50" w14:textId="77777777" w:rsidTr="00533FE7">
        <w:tc>
          <w:tcPr>
            <w:tcW w:w="828" w:type="dxa"/>
            <w:shd w:val="clear" w:color="auto" w:fill="auto"/>
          </w:tcPr>
          <w:p w14:paraId="042D3338" w14:textId="77777777" w:rsidR="00512FC7" w:rsidRPr="00512FC7" w:rsidRDefault="00512FC7" w:rsidP="00533FE7">
            <w:r w:rsidRPr="00512FC7">
              <w:t>491</w:t>
            </w:r>
          </w:p>
        </w:tc>
        <w:tc>
          <w:tcPr>
            <w:tcW w:w="2699" w:type="dxa"/>
            <w:shd w:val="clear" w:color="auto" w:fill="auto"/>
          </w:tcPr>
          <w:p w14:paraId="55129F31" w14:textId="77777777" w:rsidR="00512FC7" w:rsidRPr="00512FC7" w:rsidRDefault="00C411EF" w:rsidP="00533FE7">
            <w:hyperlink w:anchor="fld_CardIssNum" w:history="1">
              <w:r w:rsidR="00512FC7" w:rsidRPr="00533FE7">
                <w:rPr>
                  <w:rStyle w:val="Hyperlink"/>
                  <w:rFonts w:ascii="Times New Roman" w:hAnsi="Times New Roman"/>
                  <w:sz w:val="20"/>
                </w:rPr>
                <w:t>CardIssNum</w:t>
              </w:r>
            </w:hyperlink>
          </w:p>
        </w:tc>
      </w:tr>
      <w:tr w:rsidR="00512FC7" w:rsidRPr="00512FC7" w14:paraId="26D2AAFD" w14:textId="77777777" w:rsidTr="00533FE7">
        <w:tc>
          <w:tcPr>
            <w:tcW w:w="828" w:type="dxa"/>
            <w:shd w:val="clear" w:color="auto" w:fill="auto"/>
          </w:tcPr>
          <w:p w14:paraId="20C25B36" w14:textId="77777777" w:rsidR="00512FC7" w:rsidRPr="00512FC7" w:rsidRDefault="00512FC7" w:rsidP="00533FE7">
            <w:r w:rsidRPr="00512FC7">
              <w:t>492</w:t>
            </w:r>
          </w:p>
        </w:tc>
        <w:tc>
          <w:tcPr>
            <w:tcW w:w="2699" w:type="dxa"/>
            <w:shd w:val="clear" w:color="auto" w:fill="auto"/>
          </w:tcPr>
          <w:p w14:paraId="5B31F6B7" w14:textId="77777777" w:rsidR="00512FC7" w:rsidRPr="00512FC7" w:rsidRDefault="00C411EF" w:rsidP="00533FE7">
            <w:hyperlink w:anchor="fld_PaymentMethod" w:history="1">
              <w:r w:rsidR="00512FC7" w:rsidRPr="00533FE7">
                <w:rPr>
                  <w:rStyle w:val="Hyperlink"/>
                  <w:rFonts w:ascii="Times New Roman" w:hAnsi="Times New Roman"/>
                  <w:sz w:val="20"/>
                </w:rPr>
                <w:t>PaymentMethod</w:t>
              </w:r>
            </w:hyperlink>
          </w:p>
        </w:tc>
      </w:tr>
      <w:tr w:rsidR="00512FC7" w:rsidRPr="00512FC7" w14:paraId="15C86367" w14:textId="77777777" w:rsidTr="00533FE7">
        <w:tc>
          <w:tcPr>
            <w:tcW w:w="828" w:type="dxa"/>
            <w:shd w:val="clear" w:color="auto" w:fill="auto"/>
          </w:tcPr>
          <w:p w14:paraId="7AF683F3" w14:textId="77777777" w:rsidR="00512FC7" w:rsidRPr="00512FC7" w:rsidRDefault="00512FC7" w:rsidP="00533FE7">
            <w:r w:rsidRPr="00512FC7">
              <w:t>493</w:t>
            </w:r>
          </w:p>
        </w:tc>
        <w:tc>
          <w:tcPr>
            <w:tcW w:w="2699" w:type="dxa"/>
            <w:shd w:val="clear" w:color="auto" w:fill="auto"/>
          </w:tcPr>
          <w:p w14:paraId="5E30EB86" w14:textId="77777777" w:rsidR="00512FC7" w:rsidRPr="00512FC7" w:rsidRDefault="00C411EF" w:rsidP="00533FE7">
            <w:hyperlink w:anchor="fld_RegistAcctType" w:history="1">
              <w:r w:rsidR="00512FC7" w:rsidRPr="00533FE7">
                <w:rPr>
                  <w:rStyle w:val="Hyperlink"/>
                  <w:rFonts w:ascii="Times New Roman" w:hAnsi="Times New Roman"/>
                  <w:sz w:val="20"/>
                </w:rPr>
                <w:t>RegistAcctType</w:t>
              </w:r>
            </w:hyperlink>
          </w:p>
        </w:tc>
      </w:tr>
      <w:tr w:rsidR="00512FC7" w:rsidRPr="00512FC7" w14:paraId="23512268" w14:textId="77777777" w:rsidTr="00533FE7">
        <w:tc>
          <w:tcPr>
            <w:tcW w:w="828" w:type="dxa"/>
            <w:shd w:val="clear" w:color="auto" w:fill="auto"/>
          </w:tcPr>
          <w:p w14:paraId="439A133A" w14:textId="77777777" w:rsidR="00512FC7" w:rsidRPr="00512FC7" w:rsidRDefault="00512FC7" w:rsidP="00533FE7">
            <w:r w:rsidRPr="00512FC7">
              <w:t>494</w:t>
            </w:r>
          </w:p>
        </w:tc>
        <w:tc>
          <w:tcPr>
            <w:tcW w:w="2699" w:type="dxa"/>
            <w:shd w:val="clear" w:color="auto" w:fill="auto"/>
          </w:tcPr>
          <w:p w14:paraId="08E06360" w14:textId="77777777" w:rsidR="00512FC7" w:rsidRPr="00512FC7" w:rsidRDefault="00C411EF" w:rsidP="00533FE7">
            <w:hyperlink w:anchor="fld_Designation" w:history="1">
              <w:r w:rsidR="00512FC7" w:rsidRPr="00533FE7">
                <w:rPr>
                  <w:rStyle w:val="Hyperlink"/>
                  <w:rFonts w:ascii="Times New Roman" w:hAnsi="Times New Roman"/>
                  <w:sz w:val="20"/>
                </w:rPr>
                <w:t>Designation</w:t>
              </w:r>
            </w:hyperlink>
          </w:p>
        </w:tc>
      </w:tr>
      <w:tr w:rsidR="00512FC7" w:rsidRPr="00512FC7" w14:paraId="3122D77D" w14:textId="77777777" w:rsidTr="00533FE7">
        <w:tc>
          <w:tcPr>
            <w:tcW w:w="828" w:type="dxa"/>
            <w:shd w:val="clear" w:color="auto" w:fill="auto"/>
          </w:tcPr>
          <w:p w14:paraId="7AA1C306" w14:textId="77777777" w:rsidR="00512FC7" w:rsidRPr="00512FC7" w:rsidRDefault="00512FC7" w:rsidP="00533FE7">
            <w:r w:rsidRPr="00512FC7">
              <w:t>495</w:t>
            </w:r>
          </w:p>
        </w:tc>
        <w:tc>
          <w:tcPr>
            <w:tcW w:w="2699" w:type="dxa"/>
            <w:shd w:val="clear" w:color="auto" w:fill="auto"/>
          </w:tcPr>
          <w:p w14:paraId="2AC3B5D1" w14:textId="77777777" w:rsidR="00512FC7" w:rsidRPr="00512FC7" w:rsidRDefault="00C411EF" w:rsidP="00533FE7">
            <w:hyperlink w:anchor="fld_TaxAdvantageType" w:history="1">
              <w:r w:rsidR="00512FC7" w:rsidRPr="00533FE7">
                <w:rPr>
                  <w:rStyle w:val="Hyperlink"/>
                  <w:rFonts w:ascii="Times New Roman" w:hAnsi="Times New Roman"/>
                  <w:sz w:val="20"/>
                </w:rPr>
                <w:t>TaxAdvantageType</w:t>
              </w:r>
            </w:hyperlink>
          </w:p>
        </w:tc>
      </w:tr>
      <w:tr w:rsidR="00512FC7" w:rsidRPr="00512FC7" w14:paraId="41B801D8" w14:textId="77777777" w:rsidTr="00533FE7">
        <w:tc>
          <w:tcPr>
            <w:tcW w:w="828" w:type="dxa"/>
            <w:shd w:val="clear" w:color="auto" w:fill="auto"/>
          </w:tcPr>
          <w:p w14:paraId="20B1919B" w14:textId="77777777" w:rsidR="00512FC7" w:rsidRPr="00512FC7" w:rsidRDefault="00512FC7" w:rsidP="00533FE7">
            <w:r w:rsidRPr="00512FC7">
              <w:t>496</w:t>
            </w:r>
          </w:p>
        </w:tc>
        <w:tc>
          <w:tcPr>
            <w:tcW w:w="2699" w:type="dxa"/>
            <w:shd w:val="clear" w:color="auto" w:fill="auto"/>
          </w:tcPr>
          <w:p w14:paraId="572BADD1" w14:textId="77777777" w:rsidR="00512FC7" w:rsidRPr="00512FC7" w:rsidRDefault="00C411EF" w:rsidP="00533FE7">
            <w:hyperlink w:anchor="fld_RegistRejReasonText" w:history="1">
              <w:r w:rsidR="00512FC7" w:rsidRPr="00533FE7">
                <w:rPr>
                  <w:rStyle w:val="Hyperlink"/>
                  <w:rFonts w:ascii="Times New Roman" w:hAnsi="Times New Roman"/>
                  <w:sz w:val="20"/>
                </w:rPr>
                <w:t>RegistRejReasonText</w:t>
              </w:r>
            </w:hyperlink>
          </w:p>
        </w:tc>
      </w:tr>
      <w:tr w:rsidR="00512FC7" w:rsidRPr="00512FC7" w14:paraId="7F6A3B84" w14:textId="77777777" w:rsidTr="00533FE7">
        <w:tc>
          <w:tcPr>
            <w:tcW w:w="828" w:type="dxa"/>
            <w:shd w:val="clear" w:color="auto" w:fill="auto"/>
          </w:tcPr>
          <w:p w14:paraId="4B2B89EB" w14:textId="77777777" w:rsidR="00512FC7" w:rsidRPr="00512FC7" w:rsidRDefault="00512FC7" w:rsidP="00533FE7">
            <w:r w:rsidRPr="00512FC7">
              <w:t>497</w:t>
            </w:r>
          </w:p>
        </w:tc>
        <w:tc>
          <w:tcPr>
            <w:tcW w:w="2699" w:type="dxa"/>
            <w:shd w:val="clear" w:color="auto" w:fill="auto"/>
          </w:tcPr>
          <w:p w14:paraId="6056DD07" w14:textId="77777777" w:rsidR="00512FC7" w:rsidRPr="00512FC7" w:rsidRDefault="00C411EF" w:rsidP="00533FE7">
            <w:hyperlink w:anchor="fld_FundRenewWaiv" w:history="1">
              <w:r w:rsidR="00512FC7" w:rsidRPr="00533FE7">
                <w:rPr>
                  <w:rStyle w:val="Hyperlink"/>
                  <w:rFonts w:ascii="Times New Roman" w:hAnsi="Times New Roman"/>
                  <w:sz w:val="20"/>
                </w:rPr>
                <w:t>FundRenewWaiv</w:t>
              </w:r>
            </w:hyperlink>
          </w:p>
        </w:tc>
      </w:tr>
      <w:tr w:rsidR="00512FC7" w:rsidRPr="00512FC7" w14:paraId="0455795E" w14:textId="77777777" w:rsidTr="00533FE7">
        <w:tc>
          <w:tcPr>
            <w:tcW w:w="828" w:type="dxa"/>
            <w:shd w:val="clear" w:color="auto" w:fill="auto"/>
          </w:tcPr>
          <w:p w14:paraId="297A3F53" w14:textId="77777777" w:rsidR="00512FC7" w:rsidRPr="00512FC7" w:rsidRDefault="00512FC7" w:rsidP="00533FE7">
            <w:r w:rsidRPr="00512FC7">
              <w:t>498</w:t>
            </w:r>
          </w:p>
        </w:tc>
        <w:tc>
          <w:tcPr>
            <w:tcW w:w="2699" w:type="dxa"/>
            <w:shd w:val="clear" w:color="auto" w:fill="auto"/>
          </w:tcPr>
          <w:p w14:paraId="51DC1D1B" w14:textId="77777777" w:rsidR="00512FC7" w:rsidRPr="00512FC7" w:rsidRDefault="00C411EF" w:rsidP="00533FE7">
            <w:hyperlink w:anchor="fld_CashDistribAgentName" w:history="1">
              <w:r w:rsidR="00512FC7" w:rsidRPr="00533FE7">
                <w:rPr>
                  <w:rStyle w:val="Hyperlink"/>
                  <w:rFonts w:ascii="Times New Roman" w:hAnsi="Times New Roman"/>
                  <w:sz w:val="20"/>
                </w:rPr>
                <w:t>CashDistribAgentName</w:t>
              </w:r>
            </w:hyperlink>
          </w:p>
        </w:tc>
      </w:tr>
      <w:tr w:rsidR="00512FC7" w:rsidRPr="00512FC7" w14:paraId="7CBCE1D6" w14:textId="77777777" w:rsidTr="00533FE7">
        <w:tc>
          <w:tcPr>
            <w:tcW w:w="828" w:type="dxa"/>
            <w:shd w:val="clear" w:color="auto" w:fill="auto"/>
          </w:tcPr>
          <w:p w14:paraId="5E1DB57B" w14:textId="77777777" w:rsidR="00512FC7" w:rsidRPr="00512FC7" w:rsidRDefault="00512FC7" w:rsidP="00533FE7">
            <w:r w:rsidRPr="00512FC7">
              <w:t>499</w:t>
            </w:r>
          </w:p>
        </w:tc>
        <w:tc>
          <w:tcPr>
            <w:tcW w:w="2699" w:type="dxa"/>
            <w:shd w:val="clear" w:color="auto" w:fill="auto"/>
          </w:tcPr>
          <w:p w14:paraId="34C82193" w14:textId="77777777" w:rsidR="00512FC7" w:rsidRPr="00512FC7" w:rsidRDefault="00C411EF" w:rsidP="00533FE7">
            <w:hyperlink w:anchor="fld_CashDistribAgentCode" w:history="1">
              <w:r w:rsidR="00512FC7" w:rsidRPr="00533FE7">
                <w:rPr>
                  <w:rStyle w:val="Hyperlink"/>
                  <w:rFonts w:ascii="Times New Roman" w:hAnsi="Times New Roman"/>
                  <w:sz w:val="20"/>
                </w:rPr>
                <w:t>CashDistribAgentCode</w:t>
              </w:r>
            </w:hyperlink>
          </w:p>
        </w:tc>
      </w:tr>
      <w:tr w:rsidR="00512FC7" w:rsidRPr="00512FC7" w14:paraId="06ECCC5D" w14:textId="77777777" w:rsidTr="00533FE7">
        <w:tc>
          <w:tcPr>
            <w:tcW w:w="828" w:type="dxa"/>
            <w:shd w:val="clear" w:color="auto" w:fill="auto"/>
          </w:tcPr>
          <w:p w14:paraId="7530BBFC" w14:textId="77777777" w:rsidR="00512FC7" w:rsidRPr="00512FC7" w:rsidRDefault="00512FC7" w:rsidP="00533FE7">
            <w:r w:rsidRPr="00512FC7">
              <w:t>500</w:t>
            </w:r>
          </w:p>
        </w:tc>
        <w:tc>
          <w:tcPr>
            <w:tcW w:w="2699" w:type="dxa"/>
            <w:shd w:val="clear" w:color="auto" w:fill="auto"/>
          </w:tcPr>
          <w:p w14:paraId="69A8AC74" w14:textId="77777777" w:rsidR="00512FC7" w:rsidRPr="00512FC7" w:rsidRDefault="00C411EF" w:rsidP="00533FE7">
            <w:hyperlink w:anchor="fld_CashDistribAgentAcctNumber" w:history="1">
              <w:r w:rsidR="00512FC7" w:rsidRPr="00533FE7">
                <w:rPr>
                  <w:rStyle w:val="Hyperlink"/>
                  <w:rFonts w:ascii="Times New Roman" w:hAnsi="Times New Roman"/>
                  <w:sz w:val="20"/>
                </w:rPr>
                <w:t>CashDistribAgentAcctNumber</w:t>
              </w:r>
            </w:hyperlink>
          </w:p>
        </w:tc>
      </w:tr>
      <w:tr w:rsidR="00512FC7" w:rsidRPr="00512FC7" w14:paraId="517F22A7" w14:textId="77777777" w:rsidTr="00533FE7">
        <w:tc>
          <w:tcPr>
            <w:tcW w:w="828" w:type="dxa"/>
            <w:shd w:val="clear" w:color="auto" w:fill="auto"/>
          </w:tcPr>
          <w:p w14:paraId="4568C6AE" w14:textId="77777777" w:rsidR="00512FC7" w:rsidRPr="00512FC7" w:rsidRDefault="00512FC7" w:rsidP="00533FE7">
            <w:r w:rsidRPr="00512FC7">
              <w:t>501</w:t>
            </w:r>
          </w:p>
        </w:tc>
        <w:tc>
          <w:tcPr>
            <w:tcW w:w="2699" w:type="dxa"/>
            <w:shd w:val="clear" w:color="auto" w:fill="auto"/>
          </w:tcPr>
          <w:p w14:paraId="5F9AD235" w14:textId="77777777" w:rsidR="00512FC7" w:rsidRPr="00512FC7" w:rsidRDefault="00C411EF" w:rsidP="00533FE7">
            <w:hyperlink w:anchor="fld_CashDistribPayRef" w:history="1">
              <w:r w:rsidR="00512FC7" w:rsidRPr="00533FE7">
                <w:rPr>
                  <w:rStyle w:val="Hyperlink"/>
                  <w:rFonts w:ascii="Times New Roman" w:hAnsi="Times New Roman"/>
                  <w:sz w:val="20"/>
                </w:rPr>
                <w:t>CashDistribPayRef</w:t>
              </w:r>
            </w:hyperlink>
          </w:p>
        </w:tc>
      </w:tr>
      <w:tr w:rsidR="00512FC7" w:rsidRPr="00512FC7" w14:paraId="0DE019C6" w14:textId="77777777" w:rsidTr="00533FE7">
        <w:tc>
          <w:tcPr>
            <w:tcW w:w="828" w:type="dxa"/>
            <w:shd w:val="clear" w:color="auto" w:fill="auto"/>
          </w:tcPr>
          <w:p w14:paraId="156153FC" w14:textId="77777777" w:rsidR="00512FC7" w:rsidRPr="00512FC7" w:rsidRDefault="00512FC7" w:rsidP="00533FE7">
            <w:r w:rsidRPr="00512FC7">
              <w:t>502</w:t>
            </w:r>
          </w:p>
        </w:tc>
        <w:tc>
          <w:tcPr>
            <w:tcW w:w="2699" w:type="dxa"/>
            <w:shd w:val="clear" w:color="auto" w:fill="auto"/>
          </w:tcPr>
          <w:p w14:paraId="51DFB2ED" w14:textId="77777777" w:rsidR="00512FC7" w:rsidRPr="00512FC7" w:rsidRDefault="00C411EF" w:rsidP="00533FE7">
            <w:hyperlink w:anchor="fld_CashDistribAgentAcctName" w:history="1">
              <w:r w:rsidR="00512FC7" w:rsidRPr="00533FE7">
                <w:rPr>
                  <w:rStyle w:val="Hyperlink"/>
                  <w:rFonts w:ascii="Times New Roman" w:hAnsi="Times New Roman"/>
                  <w:sz w:val="20"/>
                </w:rPr>
                <w:t>CashDistribAgentAcctName</w:t>
              </w:r>
            </w:hyperlink>
          </w:p>
        </w:tc>
      </w:tr>
      <w:tr w:rsidR="00512FC7" w:rsidRPr="00512FC7" w14:paraId="7D83738B" w14:textId="77777777" w:rsidTr="00533FE7">
        <w:tc>
          <w:tcPr>
            <w:tcW w:w="828" w:type="dxa"/>
            <w:shd w:val="clear" w:color="auto" w:fill="auto"/>
          </w:tcPr>
          <w:p w14:paraId="69497514" w14:textId="77777777" w:rsidR="00512FC7" w:rsidRPr="00512FC7" w:rsidRDefault="00512FC7" w:rsidP="00533FE7">
            <w:r w:rsidRPr="00512FC7">
              <w:t>503</w:t>
            </w:r>
          </w:p>
        </w:tc>
        <w:tc>
          <w:tcPr>
            <w:tcW w:w="2699" w:type="dxa"/>
            <w:shd w:val="clear" w:color="auto" w:fill="auto"/>
          </w:tcPr>
          <w:p w14:paraId="421D6A4A" w14:textId="77777777" w:rsidR="00512FC7" w:rsidRPr="00512FC7" w:rsidRDefault="00C411EF" w:rsidP="00533FE7">
            <w:hyperlink w:anchor="fld_CardStartDate" w:history="1">
              <w:r w:rsidR="00512FC7" w:rsidRPr="00533FE7">
                <w:rPr>
                  <w:rStyle w:val="Hyperlink"/>
                  <w:rFonts w:ascii="Times New Roman" w:hAnsi="Times New Roman"/>
                  <w:sz w:val="20"/>
                </w:rPr>
                <w:t>CardStartDate</w:t>
              </w:r>
            </w:hyperlink>
          </w:p>
        </w:tc>
      </w:tr>
      <w:tr w:rsidR="00512FC7" w:rsidRPr="00512FC7" w14:paraId="5A245350" w14:textId="77777777" w:rsidTr="00533FE7">
        <w:tc>
          <w:tcPr>
            <w:tcW w:w="828" w:type="dxa"/>
            <w:shd w:val="clear" w:color="auto" w:fill="auto"/>
          </w:tcPr>
          <w:p w14:paraId="36F49375" w14:textId="77777777" w:rsidR="00512FC7" w:rsidRPr="00512FC7" w:rsidRDefault="00512FC7" w:rsidP="00533FE7">
            <w:r w:rsidRPr="00512FC7">
              <w:t>504</w:t>
            </w:r>
          </w:p>
        </w:tc>
        <w:tc>
          <w:tcPr>
            <w:tcW w:w="2699" w:type="dxa"/>
            <w:shd w:val="clear" w:color="auto" w:fill="auto"/>
          </w:tcPr>
          <w:p w14:paraId="5FC9C200" w14:textId="77777777" w:rsidR="00512FC7" w:rsidRPr="00512FC7" w:rsidRDefault="00C411EF" w:rsidP="00533FE7">
            <w:hyperlink w:anchor="fld_PaymentDate" w:history="1">
              <w:r w:rsidR="00512FC7" w:rsidRPr="00533FE7">
                <w:rPr>
                  <w:rStyle w:val="Hyperlink"/>
                  <w:rFonts w:ascii="Times New Roman" w:hAnsi="Times New Roman"/>
                  <w:sz w:val="20"/>
                </w:rPr>
                <w:t>PaymentDate</w:t>
              </w:r>
            </w:hyperlink>
          </w:p>
        </w:tc>
      </w:tr>
      <w:tr w:rsidR="00512FC7" w:rsidRPr="00512FC7" w14:paraId="1181A562" w14:textId="77777777" w:rsidTr="00533FE7">
        <w:tc>
          <w:tcPr>
            <w:tcW w:w="828" w:type="dxa"/>
            <w:shd w:val="clear" w:color="auto" w:fill="auto"/>
          </w:tcPr>
          <w:p w14:paraId="3E9D11AF" w14:textId="77777777" w:rsidR="00512FC7" w:rsidRPr="00512FC7" w:rsidRDefault="00512FC7" w:rsidP="00533FE7">
            <w:r w:rsidRPr="00512FC7">
              <w:t>505</w:t>
            </w:r>
          </w:p>
        </w:tc>
        <w:tc>
          <w:tcPr>
            <w:tcW w:w="2699" w:type="dxa"/>
            <w:shd w:val="clear" w:color="auto" w:fill="auto"/>
          </w:tcPr>
          <w:p w14:paraId="2ABC3673" w14:textId="77777777" w:rsidR="00512FC7" w:rsidRPr="00512FC7" w:rsidRDefault="00C411EF" w:rsidP="00533FE7">
            <w:hyperlink w:anchor="fld_PaymentRemitterID" w:history="1">
              <w:r w:rsidR="00512FC7" w:rsidRPr="00533FE7">
                <w:rPr>
                  <w:rStyle w:val="Hyperlink"/>
                  <w:rFonts w:ascii="Times New Roman" w:hAnsi="Times New Roman"/>
                  <w:sz w:val="20"/>
                </w:rPr>
                <w:t>PaymentRemitterID</w:t>
              </w:r>
            </w:hyperlink>
          </w:p>
        </w:tc>
      </w:tr>
      <w:tr w:rsidR="00512FC7" w:rsidRPr="00512FC7" w14:paraId="029FA72A" w14:textId="77777777" w:rsidTr="00533FE7">
        <w:tc>
          <w:tcPr>
            <w:tcW w:w="828" w:type="dxa"/>
            <w:shd w:val="clear" w:color="auto" w:fill="auto"/>
          </w:tcPr>
          <w:p w14:paraId="35B25EA5" w14:textId="77777777" w:rsidR="00512FC7" w:rsidRPr="00512FC7" w:rsidRDefault="00512FC7" w:rsidP="00533FE7">
            <w:r w:rsidRPr="00512FC7">
              <w:t>506</w:t>
            </w:r>
          </w:p>
        </w:tc>
        <w:tc>
          <w:tcPr>
            <w:tcW w:w="2699" w:type="dxa"/>
            <w:shd w:val="clear" w:color="auto" w:fill="auto"/>
          </w:tcPr>
          <w:p w14:paraId="16E5A2B5" w14:textId="77777777" w:rsidR="00512FC7" w:rsidRPr="00512FC7" w:rsidRDefault="00C411EF" w:rsidP="00533FE7">
            <w:hyperlink w:anchor="fld_RegistStatus" w:history="1">
              <w:r w:rsidR="00512FC7" w:rsidRPr="00533FE7">
                <w:rPr>
                  <w:rStyle w:val="Hyperlink"/>
                  <w:rFonts w:ascii="Times New Roman" w:hAnsi="Times New Roman"/>
                  <w:sz w:val="20"/>
                </w:rPr>
                <w:t>RegistStatus</w:t>
              </w:r>
            </w:hyperlink>
          </w:p>
        </w:tc>
      </w:tr>
      <w:tr w:rsidR="00512FC7" w:rsidRPr="00512FC7" w14:paraId="231D6C55" w14:textId="77777777" w:rsidTr="00533FE7">
        <w:tc>
          <w:tcPr>
            <w:tcW w:w="828" w:type="dxa"/>
            <w:shd w:val="clear" w:color="auto" w:fill="auto"/>
          </w:tcPr>
          <w:p w14:paraId="41DCAC95" w14:textId="77777777" w:rsidR="00512FC7" w:rsidRPr="00512FC7" w:rsidRDefault="00512FC7" w:rsidP="00533FE7">
            <w:r w:rsidRPr="00512FC7">
              <w:t>507</w:t>
            </w:r>
          </w:p>
        </w:tc>
        <w:tc>
          <w:tcPr>
            <w:tcW w:w="2699" w:type="dxa"/>
            <w:shd w:val="clear" w:color="auto" w:fill="auto"/>
          </w:tcPr>
          <w:p w14:paraId="49D59E0E" w14:textId="77777777" w:rsidR="00512FC7" w:rsidRPr="00512FC7" w:rsidRDefault="00C411EF" w:rsidP="00533FE7">
            <w:hyperlink w:anchor="fld_RegistRejReasonCode" w:history="1">
              <w:r w:rsidR="00512FC7" w:rsidRPr="00533FE7">
                <w:rPr>
                  <w:rStyle w:val="Hyperlink"/>
                  <w:rFonts w:ascii="Times New Roman" w:hAnsi="Times New Roman"/>
                  <w:sz w:val="20"/>
                </w:rPr>
                <w:t>RegistRejReasonCode</w:t>
              </w:r>
            </w:hyperlink>
          </w:p>
        </w:tc>
      </w:tr>
      <w:tr w:rsidR="00512FC7" w:rsidRPr="00512FC7" w14:paraId="30C544BF" w14:textId="77777777" w:rsidTr="00533FE7">
        <w:tc>
          <w:tcPr>
            <w:tcW w:w="828" w:type="dxa"/>
            <w:shd w:val="clear" w:color="auto" w:fill="auto"/>
          </w:tcPr>
          <w:p w14:paraId="3AD1CC46" w14:textId="77777777" w:rsidR="00512FC7" w:rsidRPr="00512FC7" w:rsidRDefault="00512FC7" w:rsidP="00533FE7">
            <w:r w:rsidRPr="00512FC7">
              <w:t>508</w:t>
            </w:r>
          </w:p>
        </w:tc>
        <w:tc>
          <w:tcPr>
            <w:tcW w:w="2699" w:type="dxa"/>
            <w:shd w:val="clear" w:color="auto" w:fill="auto"/>
          </w:tcPr>
          <w:p w14:paraId="1D9679A4" w14:textId="77777777" w:rsidR="00512FC7" w:rsidRPr="00512FC7" w:rsidRDefault="00C411EF" w:rsidP="00533FE7">
            <w:hyperlink w:anchor="fld_RegistRefID" w:history="1">
              <w:r w:rsidR="00512FC7" w:rsidRPr="00533FE7">
                <w:rPr>
                  <w:rStyle w:val="Hyperlink"/>
                  <w:rFonts w:ascii="Times New Roman" w:hAnsi="Times New Roman"/>
                  <w:sz w:val="20"/>
                </w:rPr>
                <w:t>RegistRefID</w:t>
              </w:r>
            </w:hyperlink>
          </w:p>
        </w:tc>
      </w:tr>
      <w:tr w:rsidR="00512FC7" w:rsidRPr="00512FC7" w14:paraId="0710AF66" w14:textId="77777777" w:rsidTr="00533FE7">
        <w:tc>
          <w:tcPr>
            <w:tcW w:w="828" w:type="dxa"/>
            <w:shd w:val="clear" w:color="auto" w:fill="auto"/>
          </w:tcPr>
          <w:p w14:paraId="1AEB27C2" w14:textId="77777777" w:rsidR="00512FC7" w:rsidRPr="00512FC7" w:rsidRDefault="00512FC7" w:rsidP="00533FE7">
            <w:r w:rsidRPr="00512FC7">
              <w:t>509</w:t>
            </w:r>
          </w:p>
        </w:tc>
        <w:tc>
          <w:tcPr>
            <w:tcW w:w="2699" w:type="dxa"/>
            <w:shd w:val="clear" w:color="auto" w:fill="auto"/>
          </w:tcPr>
          <w:p w14:paraId="4A61052F" w14:textId="77777777" w:rsidR="00512FC7" w:rsidRPr="00512FC7" w:rsidRDefault="00C411EF" w:rsidP="00533FE7">
            <w:hyperlink w:anchor="fld_RegistDtls" w:history="1">
              <w:r w:rsidR="00512FC7" w:rsidRPr="00533FE7">
                <w:rPr>
                  <w:rStyle w:val="Hyperlink"/>
                  <w:rFonts w:ascii="Times New Roman" w:hAnsi="Times New Roman"/>
                  <w:sz w:val="20"/>
                </w:rPr>
                <w:t>RegistDtls</w:t>
              </w:r>
            </w:hyperlink>
          </w:p>
        </w:tc>
      </w:tr>
      <w:tr w:rsidR="00512FC7" w:rsidRPr="00512FC7" w14:paraId="508E5787" w14:textId="77777777" w:rsidTr="00533FE7">
        <w:tc>
          <w:tcPr>
            <w:tcW w:w="828" w:type="dxa"/>
            <w:shd w:val="clear" w:color="auto" w:fill="auto"/>
          </w:tcPr>
          <w:p w14:paraId="26258EEF" w14:textId="77777777" w:rsidR="00512FC7" w:rsidRPr="00512FC7" w:rsidRDefault="00512FC7" w:rsidP="00533FE7">
            <w:r w:rsidRPr="00512FC7">
              <w:t>510</w:t>
            </w:r>
          </w:p>
        </w:tc>
        <w:tc>
          <w:tcPr>
            <w:tcW w:w="2699" w:type="dxa"/>
            <w:shd w:val="clear" w:color="auto" w:fill="auto"/>
          </w:tcPr>
          <w:p w14:paraId="09E9271E" w14:textId="77777777" w:rsidR="00512FC7" w:rsidRPr="00512FC7" w:rsidRDefault="00C411EF" w:rsidP="00533FE7">
            <w:hyperlink w:anchor="fld_NoDistribInsts" w:history="1">
              <w:r w:rsidR="00512FC7" w:rsidRPr="00533FE7">
                <w:rPr>
                  <w:rStyle w:val="Hyperlink"/>
                  <w:rFonts w:ascii="Times New Roman" w:hAnsi="Times New Roman"/>
                  <w:sz w:val="20"/>
                </w:rPr>
                <w:t>NoDistribInsts</w:t>
              </w:r>
            </w:hyperlink>
          </w:p>
        </w:tc>
      </w:tr>
      <w:tr w:rsidR="00512FC7" w:rsidRPr="00512FC7" w14:paraId="16C79EBD" w14:textId="77777777" w:rsidTr="00533FE7">
        <w:tc>
          <w:tcPr>
            <w:tcW w:w="828" w:type="dxa"/>
            <w:shd w:val="clear" w:color="auto" w:fill="auto"/>
          </w:tcPr>
          <w:p w14:paraId="7FC0C7A1" w14:textId="77777777" w:rsidR="00512FC7" w:rsidRPr="00512FC7" w:rsidRDefault="00512FC7" w:rsidP="00533FE7">
            <w:r w:rsidRPr="00512FC7">
              <w:t>511</w:t>
            </w:r>
          </w:p>
        </w:tc>
        <w:tc>
          <w:tcPr>
            <w:tcW w:w="2699" w:type="dxa"/>
            <w:shd w:val="clear" w:color="auto" w:fill="auto"/>
          </w:tcPr>
          <w:p w14:paraId="21B779C7" w14:textId="77777777" w:rsidR="00512FC7" w:rsidRPr="00512FC7" w:rsidRDefault="00C411EF" w:rsidP="00533FE7">
            <w:hyperlink w:anchor="fld_RegistEmail" w:history="1">
              <w:r w:rsidR="00512FC7" w:rsidRPr="00533FE7">
                <w:rPr>
                  <w:rStyle w:val="Hyperlink"/>
                  <w:rFonts w:ascii="Times New Roman" w:hAnsi="Times New Roman"/>
                  <w:sz w:val="20"/>
                </w:rPr>
                <w:t>RegistEmail</w:t>
              </w:r>
            </w:hyperlink>
          </w:p>
        </w:tc>
      </w:tr>
      <w:tr w:rsidR="00512FC7" w:rsidRPr="00512FC7" w14:paraId="3B71EAC7" w14:textId="77777777" w:rsidTr="00533FE7">
        <w:tc>
          <w:tcPr>
            <w:tcW w:w="828" w:type="dxa"/>
            <w:shd w:val="clear" w:color="auto" w:fill="auto"/>
          </w:tcPr>
          <w:p w14:paraId="03216B2A" w14:textId="77777777" w:rsidR="00512FC7" w:rsidRPr="00512FC7" w:rsidRDefault="00512FC7" w:rsidP="00533FE7">
            <w:r w:rsidRPr="00512FC7">
              <w:t>512</w:t>
            </w:r>
          </w:p>
        </w:tc>
        <w:tc>
          <w:tcPr>
            <w:tcW w:w="2699" w:type="dxa"/>
            <w:shd w:val="clear" w:color="auto" w:fill="auto"/>
          </w:tcPr>
          <w:p w14:paraId="3418EE12" w14:textId="77777777" w:rsidR="00512FC7" w:rsidRPr="00512FC7" w:rsidRDefault="00C411EF" w:rsidP="00533FE7">
            <w:hyperlink w:anchor="fld_DistribPercentage" w:history="1">
              <w:r w:rsidR="00512FC7" w:rsidRPr="00533FE7">
                <w:rPr>
                  <w:rStyle w:val="Hyperlink"/>
                  <w:rFonts w:ascii="Times New Roman" w:hAnsi="Times New Roman"/>
                  <w:sz w:val="20"/>
                </w:rPr>
                <w:t>DistribPercentage</w:t>
              </w:r>
            </w:hyperlink>
          </w:p>
        </w:tc>
      </w:tr>
      <w:tr w:rsidR="00512FC7" w:rsidRPr="00512FC7" w14:paraId="42C05C0F" w14:textId="77777777" w:rsidTr="00533FE7">
        <w:tc>
          <w:tcPr>
            <w:tcW w:w="828" w:type="dxa"/>
            <w:shd w:val="clear" w:color="auto" w:fill="auto"/>
          </w:tcPr>
          <w:p w14:paraId="1C48B4A7" w14:textId="77777777" w:rsidR="00512FC7" w:rsidRPr="00512FC7" w:rsidRDefault="00512FC7" w:rsidP="00533FE7">
            <w:r w:rsidRPr="00512FC7">
              <w:t>513</w:t>
            </w:r>
          </w:p>
        </w:tc>
        <w:tc>
          <w:tcPr>
            <w:tcW w:w="2699" w:type="dxa"/>
            <w:shd w:val="clear" w:color="auto" w:fill="auto"/>
          </w:tcPr>
          <w:p w14:paraId="2C4734C6" w14:textId="77777777" w:rsidR="00512FC7" w:rsidRPr="00512FC7" w:rsidRDefault="00C411EF" w:rsidP="00533FE7">
            <w:hyperlink w:anchor="fld_RegistID" w:history="1">
              <w:r w:rsidR="00512FC7" w:rsidRPr="00533FE7">
                <w:rPr>
                  <w:rStyle w:val="Hyperlink"/>
                  <w:rFonts w:ascii="Times New Roman" w:hAnsi="Times New Roman"/>
                  <w:sz w:val="20"/>
                </w:rPr>
                <w:t>RegistID</w:t>
              </w:r>
            </w:hyperlink>
          </w:p>
        </w:tc>
      </w:tr>
      <w:tr w:rsidR="00512FC7" w:rsidRPr="00512FC7" w14:paraId="0462DF58" w14:textId="77777777" w:rsidTr="00533FE7">
        <w:tc>
          <w:tcPr>
            <w:tcW w:w="828" w:type="dxa"/>
            <w:shd w:val="clear" w:color="auto" w:fill="auto"/>
          </w:tcPr>
          <w:p w14:paraId="689873E7" w14:textId="77777777" w:rsidR="00512FC7" w:rsidRPr="00512FC7" w:rsidRDefault="00512FC7" w:rsidP="00533FE7">
            <w:r w:rsidRPr="00512FC7">
              <w:t>514</w:t>
            </w:r>
          </w:p>
        </w:tc>
        <w:tc>
          <w:tcPr>
            <w:tcW w:w="2699" w:type="dxa"/>
            <w:shd w:val="clear" w:color="auto" w:fill="auto"/>
          </w:tcPr>
          <w:p w14:paraId="3BA3578F" w14:textId="77777777" w:rsidR="00512FC7" w:rsidRPr="00512FC7" w:rsidRDefault="00C411EF" w:rsidP="00533FE7">
            <w:hyperlink w:anchor="fld_RegistTransType" w:history="1">
              <w:r w:rsidR="00512FC7" w:rsidRPr="00533FE7">
                <w:rPr>
                  <w:rStyle w:val="Hyperlink"/>
                  <w:rFonts w:ascii="Times New Roman" w:hAnsi="Times New Roman"/>
                  <w:sz w:val="20"/>
                </w:rPr>
                <w:t>RegistTransType</w:t>
              </w:r>
            </w:hyperlink>
          </w:p>
        </w:tc>
      </w:tr>
      <w:tr w:rsidR="00512FC7" w:rsidRPr="00512FC7" w14:paraId="7A111037" w14:textId="77777777" w:rsidTr="00533FE7">
        <w:tc>
          <w:tcPr>
            <w:tcW w:w="828" w:type="dxa"/>
            <w:shd w:val="clear" w:color="auto" w:fill="auto"/>
          </w:tcPr>
          <w:p w14:paraId="601EF701" w14:textId="77777777" w:rsidR="00512FC7" w:rsidRPr="00512FC7" w:rsidRDefault="00512FC7" w:rsidP="00533FE7">
            <w:r w:rsidRPr="00512FC7">
              <w:t>515</w:t>
            </w:r>
          </w:p>
        </w:tc>
        <w:tc>
          <w:tcPr>
            <w:tcW w:w="2699" w:type="dxa"/>
            <w:shd w:val="clear" w:color="auto" w:fill="auto"/>
          </w:tcPr>
          <w:p w14:paraId="1EF6B882" w14:textId="77777777" w:rsidR="00512FC7" w:rsidRPr="00512FC7" w:rsidRDefault="00C411EF" w:rsidP="00533FE7">
            <w:hyperlink w:anchor="fld_ExecValuationPoint" w:history="1">
              <w:r w:rsidR="00512FC7" w:rsidRPr="00533FE7">
                <w:rPr>
                  <w:rStyle w:val="Hyperlink"/>
                  <w:rFonts w:ascii="Times New Roman" w:hAnsi="Times New Roman"/>
                  <w:sz w:val="20"/>
                </w:rPr>
                <w:t>ExecValuationPoint</w:t>
              </w:r>
            </w:hyperlink>
          </w:p>
        </w:tc>
      </w:tr>
      <w:tr w:rsidR="00512FC7" w:rsidRPr="00512FC7" w14:paraId="1EF9A6D1" w14:textId="77777777" w:rsidTr="00533FE7">
        <w:tc>
          <w:tcPr>
            <w:tcW w:w="828" w:type="dxa"/>
            <w:shd w:val="clear" w:color="auto" w:fill="auto"/>
          </w:tcPr>
          <w:p w14:paraId="7BA808A3" w14:textId="77777777" w:rsidR="00512FC7" w:rsidRPr="00512FC7" w:rsidRDefault="00512FC7" w:rsidP="00533FE7">
            <w:r w:rsidRPr="00512FC7">
              <w:t>516</w:t>
            </w:r>
          </w:p>
        </w:tc>
        <w:tc>
          <w:tcPr>
            <w:tcW w:w="2699" w:type="dxa"/>
            <w:shd w:val="clear" w:color="auto" w:fill="auto"/>
          </w:tcPr>
          <w:p w14:paraId="78603C63" w14:textId="77777777" w:rsidR="00512FC7" w:rsidRPr="00512FC7" w:rsidRDefault="00C411EF" w:rsidP="00533FE7">
            <w:hyperlink w:anchor="fld_OrderPercent" w:history="1">
              <w:r w:rsidR="00512FC7" w:rsidRPr="00533FE7">
                <w:rPr>
                  <w:rStyle w:val="Hyperlink"/>
                  <w:rFonts w:ascii="Times New Roman" w:hAnsi="Times New Roman"/>
                  <w:sz w:val="20"/>
                </w:rPr>
                <w:t>OrderPercent</w:t>
              </w:r>
            </w:hyperlink>
          </w:p>
        </w:tc>
      </w:tr>
      <w:tr w:rsidR="00512FC7" w:rsidRPr="00512FC7" w14:paraId="5FF1D4E7" w14:textId="77777777" w:rsidTr="00533FE7">
        <w:tc>
          <w:tcPr>
            <w:tcW w:w="828" w:type="dxa"/>
            <w:shd w:val="clear" w:color="auto" w:fill="auto"/>
          </w:tcPr>
          <w:p w14:paraId="6A815559" w14:textId="77777777" w:rsidR="00512FC7" w:rsidRPr="00512FC7" w:rsidRDefault="00512FC7" w:rsidP="00533FE7">
            <w:r w:rsidRPr="00512FC7">
              <w:t>517</w:t>
            </w:r>
          </w:p>
        </w:tc>
        <w:tc>
          <w:tcPr>
            <w:tcW w:w="2699" w:type="dxa"/>
            <w:shd w:val="clear" w:color="auto" w:fill="auto"/>
          </w:tcPr>
          <w:p w14:paraId="7EB424B9" w14:textId="77777777" w:rsidR="00512FC7" w:rsidRPr="00512FC7" w:rsidRDefault="00C411EF" w:rsidP="00533FE7">
            <w:hyperlink w:anchor="fld_OwnershipType" w:history="1">
              <w:r w:rsidR="00512FC7" w:rsidRPr="00533FE7">
                <w:rPr>
                  <w:rStyle w:val="Hyperlink"/>
                  <w:rFonts w:ascii="Times New Roman" w:hAnsi="Times New Roman"/>
                  <w:sz w:val="20"/>
                </w:rPr>
                <w:t>OwnershipType</w:t>
              </w:r>
            </w:hyperlink>
          </w:p>
        </w:tc>
      </w:tr>
      <w:tr w:rsidR="00512FC7" w:rsidRPr="00512FC7" w14:paraId="100104D2" w14:textId="77777777" w:rsidTr="00533FE7">
        <w:tc>
          <w:tcPr>
            <w:tcW w:w="828" w:type="dxa"/>
            <w:shd w:val="clear" w:color="auto" w:fill="auto"/>
          </w:tcPr>
          <w:p w14:paraId="5B8179F5" w14:textId="77777777" w:rsidR="00512FC7" w:rsidRPr="00512FC7" w:rsidRDefault="00512FC7" w:rsidP="00533FE7">
            <w:r w:rsidRPr="00512FC7">
              <w:t>518</w:t>
            </w:r>
          </w:p>
        </w:tc>
        <w:tc>
          <w:tcPr>
            <w:tcW w:w="2699" w:type="dxa"/>
            <w:shd w:val="clear" w:color="auto" w:fill="auto"/>
          </w:tcPr>
          <w:p w14:paraId="11309641" w14:textId="77777777" w:rsidR="00512FC7" w:rsidRPr="00512FC7" w:rsidRDefault="00C411EF" w:rsidP="00533FE7">
            <w:hyperlink w:anchor="fld_NoContAmts" w:history="1">
              <w:r w:rsidR="00512FC7" w:rsidRPr="00533FE7">
                <w:rPr>
                  <w:rStyle w:val="Hyperlink"/>
                  <w:rFonts w:ascii="Times New Roman" w:hAnsi="Times New Roman"/>
                  <w:sz w:val="20"/>
                </w:rPr>
                <w:t>NoContAmts</w:t>
              </w:r>
            </w:hyperlink>
          </w:p>
        </w:tc>
      </w:tr>
      <w:tr w:rsidR="00512FC7" w:rsidRPr="00512FC7" w14:paraId="4163B9DA" w14:textId="77777777" w:rsidTr="00533FE7">
        <w:tc>
          <w:tcPr>
            <w:tcW w:w="828" w:type="dxa"/>
            <w:shd w:val="clear" w:color="auto" w:fill="auto"/>
          </w:tcPr>
          <w:p w14:paraId="1222B187" w14:textId="77777777" w:rsidR="00512FC7" w:rsidRPr="00512FC7" w:rsidRDefault="00512FC7" w:rsidP="00533FE7">
            <w:r w:rsidRPr="00512FC7">
              <w:t>519</w:t>
            </w:r>
          </w:p>
        </w:tc>
        <w:tc>
          <w:tcPr>
            <w:tcW w:w="2699" w:type="dxa"/>
            <w:shd w:val="clear" w:color="auto" w:fill="auto"/>
          </w:tcPr>
          <w:p w14:paraId="58013539" w14:textId="77777777" w:rsidR="00512FC7" w:rsidRPr="00512FC7" w:rsidRDefault="00C411EF" w:rsidP="00533FE7">
            <w:hyperlink w:anchor="fld_ContAmtType" w:history="1">
              <w:r w:rsidR="00512FC7" w:rsidRPr="00533FE7">
                <w:rPr>
                  <w:rStyle w:val="Hyperlink"/>
                  <w:rFonts w:ascii="Times New Roman" w:hAnsi="Times New Roman"/>
                  <w:sz w:val="20"/>
                </w:rPr>
                <w:t>ContAmtType</w:t>
              </w:r>
            </w:hyperlink>
          </w:p>
        </w:tc>
      </w:tr>
      <w:tr w:rsidR="00512FC7" w:rsidRPr="00512FC7" w14:paraId="76A1BE48" w14:textId="77777777" w:rsidTr="00533FE7">
        <w:tc>
          <w:tcPr>
            <w:tcW w:w="828" w:type="dxa"/>
            <w:shd w:val="clear" w:color="auto" w:fill="auto"/>
          </w:tcPr>
          <w:p w14:paraId="29DDBA7C" w14:textId="77777777" w:rsidR="00512FC7" w:rsidRPr="00512FC7" w:rsidRDefault="00512FC7" w:rsidP="00533FE7">
            <w:r w:rsidRPr="00512FC7">
              <w:t>520</w:t>
            </w:r>
          </w:p>
        </w:tc>
        <w:tc>
          <w:tcPr>
            <w:tcW w:w="2699" w:type="dxa"/>
            <w:shd w:val="clear" w:color="auto" w:fill="auto"/>
          </w:tcPr>
          <w:p w14:paraId="3A47FC2B" w14:textId="77777777" w:rsidR="00512FC7" w:rsidRPr="00512FC7" w:rsidRDefault="00C411EF" w:rsidP="00533FE7">
            <w:hyperlink w:anchor="fld_ContAmtValue" w:history="1">
              <w:r w:rsidR="00512FC7" w:rsidRPr="00533FE7">
                <w:rPr>
                  <w:rStyle w:val="Hyperlink"/>
                  <w:rFonts w:ascii="Times New Roman" w:hAnsi="Times New Roman"/>
                  <w:sz w:val="20"/>
                </w:rPr>
                <w:t>ContAmtValue</w:t>
              </w:r>
            </w:hyperlink>
          </w:p>
        </w:tc>
      </w:tr>
      <w:tr w:rsidR="00512FC7" w:rsidRPr="00512FC7" w14:paraId="61C91C84" w14:textId="77777777" w:rsidTr="00533FE7">
        <w:tc>
          <w:tcPr>
            <w:tcW w:w="828" w:type="dxa"/>
            <w:shd w:val="clear" w:color="auto" w:fill="auto"/>
          </w:tcPr>
          <w:p w14:paraId="360DC6FE" w14:textId="77777777" w:rsidR="00512FC7" w:rsidRPr="00512FC7" w:rsidRDefault="00512FC7" w:rsidP="00533FE7">
            <w:r w:rsidRPr="00512FC7">
              <w:t>521</w:t>
            </w:r>
          </w:p>
        </w:tc>
        <w:tc>
          <w:tcPr>
            <w:tcW w:w="2699" w:type="dxa"/>
            <w:shd w:val="clear" w:color="auto" w:fill="auto"/>
          </w:tcPr>
          <w:p w14:paraId="4997DB69" w14:textId="77777777" w:rsidR="00512FC7" w:rsidRPr="00512FC7" w:rsidRDefault="00C411EF" w:rsidP="00533FE7">
            <w:hyperlink w:anchor="fld_ContAmtCurr" w:history="1">
              <w:r w:rsidR="00512FC7" w:rsidRPr="00533FE7">
                <w:rPr>
                  <w:rStyle w:val="Hyperlink"/>
                  <w:rFonts w:ascii="Times New Roman" w:hAnsi="Times New Roman"/>
                  <w:sz w:val="20"/>
                </w:rPr>
                <w:t>ContAmtCurr</w:t>
              </w:r>
            </w:hyperlink>
          </w:p>
        </w:tc>
      </w:tr>
      <w:tr w:rsidR="00512FC7" w:rsidRPr="00512FC7" w14:paraId="3B046D9C" w14:textId="77777777" w:rsidTr="00533FE7">
        <w:tc>
          <w:tcPr>
            <w:tcW w:w="828" w:type="dxa"/>
            <w:shd w:val="clear" w:color="auto" w:fill="auto"/>
          </w:tcPr>
          <w:p w14:paraId="7B57D7D4" w14:textId="77777777" w:rsidR="00512FC7" w:rsidRPr="00512FC7" w:rsidRDefault="00512FC7" w:rsidP="00533FE7">
            <w:r w:rsidRPr="00512FC7">
              <w:t>522</w:t>
            </w:r>
          </w:p>
        </w:tc>
        <w:tc>
          <w:tcPr>
            <w:tcW w:w="2699" w:type="dxa"/>
            <w:shd w:val="clear" w:color="auto" w:fill="auto"/>
          </w:tcPr>
          <w:p w14:paraId="73FFE516" w14:textId="77777777" w:rsidR="00512FC7" w:rsidRPr="00512FC7" w:rsidRDefault="00C411EF" w:rsidP="00533FE7">
            <w:hyperlink w:anchor="fld_OwnerType" w:history="1">
              <w:r w:rsidR="00512FC7" w:rsidRPr="00533FE7">
                <w:rPr>
                  <w:rStyle w:val="Hyperlink"/>
                  <w:rFonts w:ascii="Times New Roman" w:hAnsi="Times New Roman"/>
                  <w:sz w:val="20"/>
                </w:rPr>
                <w:t>OwnerType</w:t>
              </w:r>
            </w:hyperlink>
          </w:p>
        </w:tc>
      </w:tr>
      <w:tr w:rsidR="00512FC7" w:rsidRPr="00512FC7" w14:paraId="478DFD4B" w14:textId="77777777" w:rsidTr="00533FE7">
        <w:tc>
          <w:tcPr>
            <w:tcW w:w="828" w:type="dxa"/>
            <w:shd w:val="clear" w:color="auto" w:fill="auto"/>
          </w:tcPr>
          <w:p w14:paraId="33EDD3D0" w14:textId="77777777" w:rsidR="00512FC7" w:rsidRPr="00512FC7" w:rsidRDefault="00512FC7" w:rsidP="00533FE7">
            <w:r w:rsidRPr="00512FC7">
              <w:t>523</w:t>
            </w:r>
          </w:p>
        </w:tc>
        <w:tc>
          <w:tcPr>
            <w:tcW w:w="2699" w:type="dxa"/>
            <w:shd w:val="clear" w:color="auto" w:fill="auto"/>
          </w:tcPr>
          <w:p w14:paraId="45E399BF" w14:textId="77777777" w:rsidR="00512FC7" w:rsidRPr="00512FC7" w:rsidRDefault="00C411EF" w:rsidP="00533FE7">
            <w:hyperlink w:anchor="fld_PartySubID" w:history="1">
              <w:r w:rsidR="00512FC7" w:rsidRPr="00533FE7">
                <w:rPr>
                  <w:rStyle w:val="Hyperlink"/>
                  <w:rFonts w:ascii="Times New Roman" w:hAnsi="Times New Roman"/>
                  <w:sz w:val="20"/>
                </w:rPr>
                <w:t>PartySubID</w:t>
              </w:r>
            </w:hyperlink>
          </w:p>
        </w:tc>
      </w:tr>
      <w:tr w:rsidR="00512FC7" w:rsidRPr="00512FC7" w14:paraId="3F8004E8" w14:textId="77777777" w:rsidTr="00533FE7">
        <w:tc>
          <w:tcPr>
            <w:tcW w:w="828" w:type="dxa"/>
            <w:shd w:val="clear" w:color="auto" w:fill="auto"/>
          </w:tcPr>
          <w:p w14:paraId="2D3AF5F9" w14:textId="77777777" w:rsidR="00512FC7" w:rsidRPr="00512FC7" w:rsidRDefault="00512FC7" w:rsidP="00533FE7">
            <w:r w:rsidRPr="00512FC7">
              <w:t>524</w:t>
            </w:r>
          </w:p>
        </w:tc>
        <w:tc>
          <w:tcPr>
            <w:tcW w:w="2699" w:type="dxa"/>
            <w:shd w:val="clear" w:color="auto" w:fill="auto"/>
          </w:tcPr>
          <w:p w14:paraId="49FB0F1F" w14:textId="77777777" w:rsidR="00512FC7" w:rsidRPr="00512FC7" w:rsidRDefault="00C411EF" w:rsidP="00533FE7">
            <w:hyperlink w:anchor="fld_NestedPartyID" w:history="1">
              <w:r w:rsidR="00512FC7" w:rsidRPr="00533FE7">
                <w:rPr>
                  <w:rStyle w:val="Hyperlink"/>
                  <w:rFonts w:ascii="Times New Roman" w:hAnsi="Times New Roman"/>
                  <w:sz w:val="20"/>
                </w:rPr>
                <w:t>NestedPartyID</w:t>
              </w:r>
            </w:hyperlink>
          </w:p>
        </w:tc>
      </w:tr>
      <w:tr w:rsidR="00512FC7" w:rsidRPr="00512FC7" w14:paraId="0811E902" w14:textId="77777777" w:rsidTr="00533FE7">
        <w:tc>
          <w:tcPr>
            <w:tcW w:w="828" w:type="dxa"/>
            <w:shd w:val="clear" w:color="auto" w:fill="auto"/>
          </w:tcPr>
          <w:p w14:paraId="2D4920A8" w14:textId="77777777" w:rsidR="00512FC7" w:rsidRPr="00512FC7" w:rsidRDefault="00512FC7" w:rsidP="00533FE7">
            <w:r w:rsidRPr="00512FC7">
              <w:t>525</w:t>
            </w:r>
          </w:p>
        </w:tc>
        <w:tc>
          <w:tcPr>
            <w:tcW w:w="2699" w:type="dxa"/>
            <w:shd w:val="clear" w:color="auto" w:fill="auto"/>
          </w:tcPr>
          <w:p w14:paraId="6976A7D8" w14:textId="77777777" w:rsidR="00512FC7" w:rsidRPr="00512FC7" w:rsidRDefault="00C411EF" w:rsidP="00533FE7">
            <w:hyperlink w:anchor="fld_NestedPartyIDSource" w:history="1">
              <w:r w:rsidR="00512FC7" w:rsidRPr="00533FE7">
                <w:rPr>
                  <w:rStyle w:val="Hyperlink"/>
                  <w:rFonts w:ascii="Times New Roman" w:hAnsi="Times New Roman"/>
                  <w:sz w:val="20"/>
                </w:rPr>
                <w:t>NestedPartyIDSource</w:t>
              </w:r>
            </w:hyperlink>
          </w:p>
        </w:tc>
      </w:tr>
      <w:tr w:rsidR="00512FC7" w:rsidRPr="00512FC7" w14:paraId="00E1338F" w14:textId="77777777" w:rsidTr="00533FE7">
        <w:tc>
          <w:tcPr>
            <w:tcW w:w="828" w:type="dxa"/>
            <w:shd w:val="clear" w:color="auto" w:fill="auto"/>
          </w:tcPr>
          <w:p w14:paraId="3224958B" w14:textId="77777777" w:rsidR="00512FC7" w:rsidRPr="00512FC7" w:rsidRDefault="00512FC7" w:rsidP="00533FE7">
            <w:r w:rsidRPr="00512FC7">
              <w:t>526</w:t>
            </w:r>
          </w:p>
        </w:tc>
        <w:tc>
          <w:tcPr>
            <w:tcW w:w="2699" w:type="dxa"/>
            <w:shd w:val="clear" w:color="auto" w:fill="auto"/>
          </w:tcPr>
          <w:p w14:paraId="4089C898" w14:textId="77777777" w:rsidR="00512FC7" w:rsidRPr="00512FC7" w:rsidRDefault="00C411EF" w:rsidP="00533FE7">
            <w:hyperlink w:anchor="fld_SecondaryClOrdID" w:history="1">
              <w:r w:rsidR="00512FC7" w:rsidRPr="00533FE7">
                <w:rPr>
                  <w:rStyle w:val="Hyperlink"/>
                  <w:rFonts w:ascii="Times New Roman" w:hAnsi="Times New Roman"/>
                  <w:sz w:val="20"/>
                </w:rPr>
                <w:t>SecondaryClOrdID</w:t>
              </w:r>
            </w:hyperlink>
          </w:p>
        </w:tc>
      </w:tr>
      <w:tr w:rsidR="00512FC7" w:rsidRPr="00512FC7" w14:paraId="1476822B" w14:textId="77777777" w:rsidTr="00533FE7">
        <w:tc>
          <w:tcPr>
            <w:tcW w:w="828" w:type="dxa"/>
            <w:shd w:val="clear" w:color="auto" w:fill="auto"/>
          </w:tcPr>
          <w:p w14:paraId="5A839B3C" w14:textId="77777777" w:rsidR="00512FC7" w:rsidRPr="00512FC7" w:rsidRDefault="00512FC7" w:rsidP="00533FE7">
            <w:r w:rsidRPr="00512FC7">
              <w:t>527</w:t>
            </w:r>
          </w:p>
        </w:tc>
        <w:tc>
          <w:tcPr>
            <w:tcW w:w="2699" w:type="dxa"/>
            <w:shd w:val="clear" w:color="auto" w:fill="auto"/>
          </w:tcPr>
          <w:p w14:paraId="05E74609" w14:textId="77777777" w:rsidR="00512FC7" w:rsidRPr="00512FC7" w:rsidRDefault="00C411EF" w:rsidP="00533FE7">
            <w:hyperlink w:anchor="fld_SecondaryExecID" w:history="1">
              <w:r w:rsidR="00512FC7" w:rsidRPr="00533FE7">
                <w:rPr>
                  <w:rStyle w:val="Hyperlink"/>
                  <w:rFonts w:ascii="Times New Roman" w:hAnsi="Times New Roman"/>
                  <w:sz w:val="20"/>
                </w:rPr>
                <w:t>SecondaryExecID</w:t>
              </w:r>
            </w:hyperlink>
          </w:p>
        </w:tc>
      </w:tr>
      <w:tr w:rsidR="00512FC7" w:rsidRPr="00512FC7" w14:paraId="3252DD68" w14:textId="77777777" w:rsidTr="00533FE7">
        <w:tc>
          <w:tcPr>
            <w:tcW w:w="828" w:type="dxa"/>
            <w:shd w:val="clear" w:color="auto" w:fill="auto"/>
          </w:tcPr>
          <w:p w14:paraId="216C5642" w14:textId="77777777" w:rsidR="00512FC7" w:rsidRPr="00512FC7" w:rsidRDefault="00512FC7" w:rsidP="00533FE7">
            <w:r w:rsidRPr="00512FC7">
              <w:t>528</w:t>
            </w:r>
          </w:p>
        </w:tc>
        <w:tc>
          <w:tcPr>
            <w:tcW w:w="2699" w:type="dxa"/>
            <w:shd w:val="clear" w:color="auto" w:fill="auto"/>
          </w:tcPr>
          <w:p w14:paraId="5435E303" w14:textId="77777777" w:rsidR="00512FC7" w:rsidRPr="00512FC7" w:rsidRDefault="00C411EF" w:rsidP="00533FE7">
            <w:hyperlink w:anchor="fld_OrderCapacity" w:history="1">
              <w:r w:rsidR="00512FC7" w:rsidRPr="00533FE7">
                <w:rPr>
                  <w:rStyle w:val="Hyperlink"/>
                  <w:rFonts w:ascii="Times New Roman" w:hAnsi="Times New Roman"/>
                  <w:sz w:val="20"/>
                </w:rPr>
                <w:t>OrderCapacity</w:t>
              </w:r>
            </w:hyperlink>
          </w:p>
        </w:tc>
      </w:tr>
      <w:tr w:rsidR="00512FC7" w:rsidRPr="00512FC7" w14:paraId="01618431" w14:textId="77777777" w:rsidTr="00533FE7">
        <w:tc>
          <w:tcPr>
            <w:tcW w:w="828" w:type="dxa"/>
            <w:shd w:val="clear" w:color="auto" w:fill="auto"/>
          </w:tcPr>
          <w:p w14:paraId="3004A72A" w14:textId="77777777" w:rsidR="00512FC7" w:rsidRPr="00512FC7" w:rsidRDefault="00512FC7" w:rsidP="00533FE7">
            <w:r w:rsidRPr="00512FC7">
              <w:t>529</w:t>
            </w:r>
          </w:p>
        </w:tc>
        <w:tc>
          <w:tcPr>
            <w:tcW w:w="2699" w:type="dxa"/>
            <w:shd w:val="clear" w:color="auto" w:fill="auto"/>
          </w:tcPr>
          <w:p w14:paraId="3D8DBB91" w14:textId="77777777" w:rsidR="00512FC7" w:rsidRPr="00512FC7" w:rsidRDefault="00C411EF" w:rsidP="00533FE7">
            <w:hyperlink w:anchor="fld_OrderRestrictions" w:history="1">
              <w:r w:rsidR="00512FC7" w:rsidRPr="00533FE7">
                <w:rPr>
                  <w:rStyle w:val="Hyperlink"/>
                  <w:rFonts w:ascii="Times New Roman" w:hAnsi="Times New Roman"/>
                  <w:sz w:val="20"/>
                </w:rPr>
                <w:t>OrderRestrictions</w:t>
              </w:r>
            </w:hyperlink>
          </w:p>
        </w:tc>
      </w:tr>
      <w:tr w:rsidR="00512FC7" w:rsidRPr="00512FC7" w14:paraId="3F4ECA81" w14:textId="77777777" w:rsidTr="00533FE7">
        <w:tc>
          <w:tcPr>
            <w:tcW w:w="828" w:type="dxa"/>
            <w:shd w:val="clear" w:color="auto" w:fill="auto"/>
          </w:tcPr>
          <w:p w14:paraId="15190F77" w14:textId="77777777" w:rsidR="00512FC7" w:rsidRPr="00512FC7" w:rsidRDefault="00512FC7" w:rsidP="00533FE7">
            <w:r w:rsidRPr="00512FC7">
              <w:t>530</w:t>
            </w:r>
          </w:p>
        </w:tc>
        <w:tc>
          <w:tcPr>
            <w:tcW w:w="2699" w:type="dxa"/>
            <w:shd w:val="clear" w:color="auto" w:fill="auto"/>
          </w:tcPr>
          <w:p w14:paraId="7D72FC87" w14:textId="77777777" w:rsidR="00512FC7" w:rsidRPr="00512FC7" w:rsidRDefault="00C411EF" w:rsidP="00533FE7">
            <w:hyperlink w:anchor="fld_MassCancelRequestType" w:history="1">
              <w:r w:rsidR="00512FC7" w:rsidRPr="00533FE7">
                <w:rPr>
                  <w:rStyle w:val="Hyperlink"/>
                  <w:rFonts w:ascii="Times New Roman" w:hAnsi="Times New Roman"/>
                  <w:sz w:val="20"/>
                </w:rPr>
                <w:t>MassCancelRequestType</w:t>
              </w:r>
            </w:hyperlink>
          </w:p>
        </w:tc>
      </w:tr>
      <w:tr w:rsidR="00512FC7" w:rsidRPr="00512FC7" w14:paraId="402E977D" w14:textId="77777777" w:rsidTr="00533FE7">
        <w:tc>
          <w:tcPr>
            <w:tcW w:w="828" w:type="dxa"/>
            <w:shd w:val="clear" w:color="auto" w:fill="auto"/>
          </w:tcPr>
          <w:p w14:paraId="4CBB980B" w14:textId="77777777" w:rsidR="00512FC7" w:rsidRPr="00512FC7" w:rsidRDefault="00512FC7" w:rsidP="00533FE7">
            <w:r w:rsidRPr="00512FC7">
              <w:t>531</w:t>
            </w:r>
          </w:p>
        </w:tc>
        <w:tc>
          <w:tcPr>
            <w:tcW w:w="2699" w:type="dxa"/>
            <w:shd w:val="clear" w:color="auto" w:fill="auto"/>
          </w:tcPr>
          <w:p w14:paraId="53C4CE63" w14:textId="77777777" w:rsidR="00512FC7" w:rsidRPr="00512FC7" w:rsidRDefault="00C411EF" w:rsidP="00533FE7">
            <w:hyperlink w:anchor="fld_MassCancelResponse" w:history="1">
              <w:r w:rsidR="00512FC7" w:rsidRPr="00533FE7">
                <w:rPr>
                  <w:rStyle w:val="Hyperlink"/>
                  <w:rFonts w:ascii="Times New Roman" w:hAnsi="Times New Roman"/>
                  <w:sz w:val="20"/>
                </w:rPr>
                <w:t>MassCancelResponse</w:t>
              </w:r>
            </w:hyperlink>
          </w:p>
        </w:tc>
      </w:tr>
      <w:tr w:rsidR="00512FC7" w:rsidRPr="00512FC7" w14:paraId="6AC2B879" w14:textId="77777777" w:rsidTr="00533FE7">
        <w:tc>
          <w:tcPr>
            <w:tcW w:w="828" w:type="dxa"/>
            <w:shd w:val="clear" w:color="auto" w:fill="auto"/>
          </w:tcPr>
          <w:p w14:paraId="567662FC" w14:textId="77777777" w:rsidR="00512FC7" w:rsidRPr="00512FC7" w:rsidRDefault="00512FC7" w:rsidP="00533FE7">
            <w:r w:rsidRPr="00512FC7">
              <w:t>532</w:t>
            </w:r>
          </w:p>
        </w:tc>
        <w:tc>
          <w:tcPr>
            <w:tcW w:w="2699" w:type="dxa"/>
            <w:shd w:val="clear" w:color="auto" w:fill="auto"/>
          </w:tcPr>
          <w:p w14:paraId="16C04FD1" w14:textId="77777777" w:rsidR="00512FC7" w:rsidRPr="00512FC7" w:rsidRDefault="00C411EF" w:rsidP="00533FE7">
            <w:hyperlink w:anchor="fld_MassCancelRejectReason" w:history="1">
              <w:r w:rsidR="00512FC7" w:rsidRPr="00533FE7">
                <w:rPr>
                  <w:rStyle w:val="Hyperlink"/>
                  <w:rFonts w:ascii="Times New Roman" w:hAnsi="Times New Roman"/>
                  <w:sz w:val="20"/>
                </w:rPr>
                <w:t>MassCancelRejectReason</w:t>
              </w:r>
            </w:hyperlink>
          </w:p>
        </w:tc>
      </w:tr>
      <w:tr w:rsidR="00512FC7" w:rsidRPr="00512FC7" w14:paraId="603C9DD0" w14:textId="77777777" w:rsidTr="00533FE7">
        <w:tc>
          <w:tcPr>
            <w:tcW w:w="828" w:type="dxa"/>
            <w:shd w:val="clear" w:color="auto" w:fill="auto"/>
          </w:tcPr>
          <w:p w14:paraId="4B2BF8F6" w14:textId="77777777" w:rsidR="00512FC7" w:rsidRPr="00512FC7" w:rsidRDefault="00512FC7" w:rsidP="00533FE7">
            <w:r w:rsidRPr="00512FC7">
              <w:t>533</w:t>
            </w:r>
          </w:p>
        </w:tc>
        <w:tc>
          <w:tcPr>
            <w:tcW w:w="2699" w:type="dxa"/>
            <w:shd w:val="clear" w:color="auto" w:fill="auto"/>
          </w:tcPr>
          <w:p w14:paraId="70FACAA2" w14:textId="77777777" w:rsidR="00512FC7" w:rsidRPr="00512FC7" w:rsidRDefault="00C411EF" w:rsidP="00533FE7">
            <w:hyperlink w:anchor="fld_TotalAffectedOrders" w:history="1">
              <w:r w:rsidR="00512FC7" w:rsidRPr="00533FE7">
                <w:rPr>
                  <w:rStyle w:val="Hyperlink"/>
                  <w:rFonts w:ascii="Times New Roman" w:hAnsi="Times New Roman"/>
                  <w:sz w:val="20"/>
                </w:rPr>
                <w:t>TotalAffectedOrders</w:t>
              </w:r>
            </w:hyperlink>
          </w:p>
        </w:tc>
      </w:tr>
      <w:tr w:rsidR="00512FC7" w:rsidRPr="00512FC7" w14:paraId="1988E45A" w14:textId="77777777" w:rsidTr="00533FE7">
        <w:tc>
          <w:tcPr>
            <w:tcW w:w="828" w:type="dxa"/>
            <w:shd w:val="clear" w:color="auto" w:fill="auto"/>
          </w:tcPr>
          <w:p w14:paraId="107F233C" w14:textId="77777777" w:rsidR="00512FC7" w:rsidRPr="00512FC7" w:rsidRDefault="00512FC7" w:rsidP="00533FE7">
            <w:r w:rsidRPr="00512FC7">
              <w:t>534</w:t>
            </w:r>
          </w:p>
        </w:tc>
        <w:tc>
          <w:tcPr>
            <w:tcW w:w="2699" w:type="dxa"/>
            <w:shd w:val="clear" w:color="auto" w:fill="auto"/>
          </w:tcPr>
          <w:p w14:paraId="78777322" w14:textId="77777777" w:rsidR="00512FC7" w:rsidRPr="00512FC7" w:rsidRDefault="00C411EF" w:rsidP="00533FE7">
            <w:hyperlink w:anchor="fld_NoAffectedOrders" w:history="1">
              <w:r w:rsidR="00512FC7" w:rsidRPr="00533FE7">
                <w:rPr>
                  <w:rStyle w:val="Hyperlink"/>
                  <w:rFonts w:ascii="Times New Roman" w:hAnsi="Times New Roman"/>
                  <w:sz w:val="20"/>
                </w:rPr>
                <w:t>NoAffectedOrders</w:t>
              </w:r>
            </w:hyperlink>
          </w:p>
        </w:tc>
      </w:tr>
      <w:tr w:rsidR="00512FC7" w:rsidRPr="00512FC7" w14:paraId="6FE5003D" w14:textId="77777777" w:rsidTr="00533FE7">
        <w:tc>
          <w:tcPr>
            <w:tcW w:w="828" w:type="dxa"/>
            <w:shd w:val="clear" w:color="auto" w:fill="auto"/>
          </w:tcPr>
          <w:p w14:paraId="33AD140F" w14:textId="77777777" w:rsidR="00512FC7" w:rsidRPr="00512FC7" w:rsidRDefault="00512FC7" w:rsidP="00533FE7">
            <w:r w:rsidRPr="00512FC7">
              <w:t>535</w:t>
            </w:r>
          </w:p>
        </w:tc>
        <w:tc>
          <w:tcPr>
            <w:tcW w:w="2699" w:type="dxa"/>
            <w:shd w:val="clear" w:color="auto" w:fill="auto"/>
          </w:tcPr>
          <w:p w14:paraId="11E7423E" w14:textId="77777777" w:rsidR="00512FC7" w:rsidRPr="00512FC7" w:rsidRDefault="00C411EF" w:rsidP="00533FE7">
            <w:hyperlink w:anchor="fld_AffectedOrderID" w:history="1">
              <w:r w:rsidR="00512FC7" w:rsidRPr="00533FE7">
                <w:rPr>
                  <w:rStyle w:val="Hyperlink"/>
                  <w:rFonts w:ascii="Times New Roman" w:hAnsi="Times New Roman"/>
                  <w:sz w:val="20"/>
                </w:rPr>
                <w:t>AffectedOrderID</w:t>
              </w:r>
            </w:hyperlink>
          </w:p>
        </w:tc>
      </w:tr>
      <w:tr w:rsidR="00512FC7" w:rsidRPr="00512FC7" w14:paraId="3A3089E8" w14:textId="77777777" w:rsidTr="00533FE7">
        <w:tc>
          <w:tcPr>
            <w:tcW w:w="828" w:type="dxa"/>
            <w:shd w:val="clear" w:color="auto" w:fill="auto"/>
          </w:tcPr>
          <w:p w14:paraId="3F471B72" w14:textId="77777777" w:rsidR="00512FC7" w:rsidRPr="00512FC7" w:rsidRDefault="00512FC7" w:rsidP="00533FE7">
            <w:r w:rsidRPr="00512FC7">
              <w:t>536</w:t>
            </w:r>
          </w:p>
        </w:tc>
        <w:tc>
          <w:tcPr>
            <w:tcW w:w="2699" w:type="dxa"/>
            <w:shd w:val="clear" w:color="auto" w:fill="auto"/>
          </w:tcPr>
          <w:p w14:paraId="25F4C4D9" w14:textId="77777777" w:rsidR="00512FC7" w:rsidRPr="00512FC7" w:rsidRDefault="00C411EF" w:rsidP="00533FE7">
            <w:hyperlink w:anchor="fld_AffectedSecondaryOrderID" w:history="1">
              <w:r w:rsidR="00512FC7" w:rsidRPr="00533FE7">
                <w:rPr>
                  <w:rStyle w:val="Hyperlink"/>
                  <w:rFonts w:ascii="Times New Roman" w:hAnsi="Times New Roman"/>
                  <w:sz w:val="20"/>
                </w:rPr>
                <w:t>AffectedSecondaryOrderID</w:t>
              </w:r>
            </w:hyperlink>
          </w:p>
        </w:tc>
      </w:tr>
      <w:tr w:rsidR="00512FC7" w:rsidRPr="00512FC7" w14:paraId="5D99D13C" w14:textId="77777777" w:rsidTr="00533FE7">
        <w:tc>
          <w:tcPr>
            <w:tcW w:w="828" w:type="dxa"/>
            <w:shd w:val="clear" w:color="auto" w:fill="auto"/>
          </w:tcPr>
          <w:p w14:paraId="73275149" w14:textId="77777777" w:rsidR="00512FC7" w:rsidRPr="00512FC7" w:rsidRDefault="00512FC7" w:rsidP="00533FE7">
            <w:r w:rsidRPr="00512FC7">
              <w:t>537</w:t>
            </w:r>
          </w:p>
        </w:tc>
        <w:tc>
          <w:tcPr>
            <w:tcW w:w="2699" w:type="dxa"/>
            <w:shd w:val="clear" w:color="auto" w:fill="auto"/>
          </w:tcPr>
          <w:p w14:paraId="46664CB7" w14:textId="77777777" w:rsidR="00512FC7" w:rsidRPr="00512FC7" w:rsidRDefault="00C411EF" w:rsidP="00533FE7">
            <w:hyperlink w:anchor="fld_QuoteType" w:history="1">
              <w:r w:rsidR="00512FC7" w:rsidRPr="00533FE7">
                <w:rPr>
                  <w:rStyle w:val="Hyperlink"/>
                  <w:rFonts w:ascii="Times New Roman" w:hAnsi="Times New Roman"/>
                  <w:sz w:val="20"/>
                </w:rPr>
                <w:t>QuoteType</w:t>
              </w:r>
            </w:hyperlink>
          </w:p>
        </w:tc>
      </w:tr>
      <w:tr w:rsidR="00512FC7" w:rsidRPr="00512FC7" w14:paraId="549D490C" w14:textId="77777777" w:rsidTr="00533FE7">
        <w:tc>
          <w:tcPr>
            <w:tcW w:w="828" w:type="dxa"/>
            <w:shd w:val="clear" w:color="auto" w:fill="auto"/>
          </w:tcPr>
          <w:p w14:paraId="70FCD2F2" w14:textId="77777777" w:rsidR="00512FC7" w:rsidRPr="00512FC7" w:rsidRDefault="00512FC7" w:rsidP="00533FE7">
            <w:r w:rsidRPr="00512FC7">
              <w:t>538</w:t>
            </w:r>
          </w:p>
        </w:tc>
        <w:tc>
          <w:tcPr>
            <w:tcW w:w="2699" w:type="dxa"/>
            <w:shd w:val="clear" w:color="auto" w:fill="auto"/>
          </w:tcPr>
          <w:p w14:paraId="2E357A30" w14:textId="77777777" w:rsidR="00512FC7" w:rsidRPr="00512FC7" w:rsidRDefault="00C411EF" w:rsidP="00533FE7">
            <w:hyperlink w:anchor="fld_NestedPartyRole" w:history="1">
              <w:r w:rsidR="00512FC7" w:rsidRPr="00533FE7">
                <w:rPr>
                  <w:rStyle w:val="Hyperlink"/>
                  <w:rFonts w:ascii="Times New Roman" w:hAnsi="Times New Roman"/>
                  <w:sz w:val="20"/>
                </w:rPr>
                <w:t>NestedPartyRole</w:t>
              </w:r>
            </w:hyperlink>
          </w:p>
        </w:tc>
      </w:tr>
      <w:tr w:rsidR="00512FC7" w:rsidRPr="00512FC7" w14:paraId="2927EF3E" w14:textId="77777777" w:rsidTr="00533FE7">
        <w:tc>
          <w:tcPr>
            <w:tcW w:w="828" w:type="dxa"/>
            <w:shd w:val="clear" w:color="auto" w:fill="auto"/>
          </w:tcPr>
          <w:p w14:paraId="31082162" w14:textId="77777777" w:rsidR="00512FC7" w:rsidRPr="00512FC7" w:rsidRDefault="00512FC7" w:rsidP="00533FE7">
            <w:r w:rsidRPr="00512FC7">
              <w:t>539</w:t>
            </w:r>
          </w:p>
        </w:tc>
        <w:tc>
          <w:tcPr>
            <w:tcW w:w="2699" w:type="dxa"/>
            <w:shd w:val="clear" w:color="auto" w:fill="auto"/>
          </w:tcPr>
          <w:p w14:paraId="1FF58625" w14:textId="77777777" w:rsidR="00512FC7" w:rsidRPr="00512FC7" w:rsidRDefault="00C411EF" w:rsidP="00533FE7">
            <w:hyperlink w:anchor="fld_NoNestedPartyIDs" w:history="1">
              <w:r w:rsidR="00512FC7" w:rsidRPr="00533FE7">
                <w:rPr>
                  <w:rStyle w:val="Hyperlink"/>
                  <w:rFonts w:ascii="Times New Roman" w:hAnsi="Times New Roman"/>
                  <w:sz w:val="20"/>
                </w:rPr>
                <w:t>NoNestedPartyIDs</w:t>
              </w:r>
            </w:hyperlink>
          </w:p>
        </w:tc>
      </w:tr>
      <w:tr w:rsidR="00512FC7" w:rsidRPr="00512FC7" w14:paraId="04FB2A7B" w14:textId="77777777" w:rsidTr="00533FE7">
        <w:tc>
          <w:tcPr>
            <w:tcW w:w="828" w:type="dxa"/>
            <w:shd w:val="clear" w:color="auto" w:fill="auto"/>
          </w:tcPr>
          <w:p w14:paraId="7C11E108" w14:textId="77777777" w:rsidR="00512FC7" w:rsidRPr="00512FC7" w:rsidRDefault="00512FC7" w:rsidP="00533FE7">
            <w:r w:rsidRPr="00512FC7">
              <w:t>540</w:t>
            </w:r>
          </w:p>
        </w:tc>
        <w:tc>
          <w:tcPr>
            <w:tcW w:w="2699" w:type="dxa"/>
            <w:shd w:val="clear" w:color="auto" w:fill="auto"/>
          </w:tcPr>
          <w:p w14:paraId="54F2E2FF" w14:textId="77777777" w:rsidR="00512FC7" w:rsidRPr="00512FC7" w:rsidRDefault="00C411EF" w:rsidP="00533FE7">
            <w:hyperlink w:anchor="fld_TotalAccruedInterestAmt" w:history="1">
              <w:r w:rsidR="00512FC7" w:rsidRPr="00533FE7">
                <w:rPr>
                  <w:rStyle w:val="Hyperlink"/>
                  <w:rFonts w:ascii="Times New Roman" w:hAnsi="Times New Roman"/>
                  <w:sz w:val="20"/>
                </w:rPr>
                <w:t>TotalAccruedInterestAmt</w:t>
              </w:r>
            </w:hyperlink>
          </w:p>
        </w:tc>
      </w:tr>
      <w:tr w:rsidR="00512FC7" w:rsidRPr="00512FC7" w14:paraId="62D25FFB" w14:textId="77777777" w:rsidTr="00533FE7">
        <w:tc>
          <w:tcPr>
            <w:tcW w:w="828" w:type="dxa"/>
            <w:shd w:val="clear" w:color="auto" w:fill="auto"/>
          </w:tcPr>
          <w:p w14:paraId="32995BFE" w14:textId="77777777" w:rsidR="00512FC7" w:rsidRPr="00512FC7" w:rsidRDefault="00512FC7" w:rsidP="00533FE7">
            <w:r w:rsidRPr="00512FC7">
              <w:t>541</w:t>
            </w:r>
          </w:p>
        </w:tc>
        <w:tc>
          <w:tcPr>
            <w:tcW w:w="2699" w:type="dxa"/>
            <w:shd w:val="clear" w:color="auto" w:fill="auto"/>
          </w:tcPr>
          <w:p w14:paraId="406AF8AA" w14:textId="77777777" w:rsidR="00512FC7" w:rsidRPr="00512FC7" w:rsidRDefault="00C411EF" w:rsidP="00533FE7">
            <w:hyperlink w:anchor="fld_MaturityDate" w:history="1">
              <w:r w:rsidR="00512FC7" w:rsidRPr="00533FE7">
                <w:rPr>
                  <w:rStyle w:val="Hyperlink"/>
                  <w:rFonts w:ascii="Times New Roman" w:hAnsi="Times New Roman"/>
                  <w:sz w:val="20"/>
                </w:rPr>
                <w:t>MaturityDate</w:t>
              </w:r>
            </w:hyperlink>
          </w:p>
        </w:tc>
      </w:tr>
      <w:tr w:rsidR="00512FC7" w:rsidRPr="00512FC7" w14:paraId="043F4E2A" w14:textId="77777777" w:rsidTr="00533FE7">
        <w:tc>
          <w:tcPr>
            <w:tcW w:w="828" w:type="dxa"/>
            <w:shd w:val="clear" w:color="auto" w:fill="auto"/>
          </w:tcPr>
          <w:p w14:paraId="3BB9124D" w14:textId="77777777" w:rsidR="00512FC7" w:rsidRPr="00512FC7" w:rsidRDefault="00512FC7" w:rsidP="00533FE7">
            <w:r w:rsidRPr="00512FC7">
              <w:t>542</w:t>
            </w:r>
          </w:p>
        </w:tc>
        <w:tc>
          <w:tcPr>
            <w:tcW w:w="2699" w:type="dxa"/>
            <w:shd w:val="clear" w:color="auto" w:fill="auto"/>
          </w:tcPr>
          <w:p w14:paraId="45FFDFF3" w14:textId="77777777" w:rsidR="00512FC7" w:rsidRPr="00512FC7" w:rsidRDefault="00C411EF" w:rsidP="00533FE7">
            <w:hyperlink w:anchor="fld_UnderlyingMaturityDate" w:history="1">
              <w:r w:rsidR="00512FC7" w:rsidRPr="00533FE7">
                <w:rPr>
                  <w:rStyle w:val="Hyperlink"/>
                  <w:rFonts w:ascii="Times New Roman" w:hAnsi="Times New Roman"/>
                  <w:sz w:val="20"/>
                </w:rPr>
                <w:t>UnderlyingMaturityDate</w:t>
              </w:r>
            </w:hyperlink>
          </w:p>
        </w:tc>
      </w:tr>
      <w:tr w:rsidR="00512FC7" w:rsidRPr="00512FC7" w14:paraId="16B88240" w14:textId="77777777" w:rsidTr="00533FE7">
        <w:tc>
          <w:tcPr>
            <w:tcW w:w="828" w:type="dxa"/>
            <w:shd w:val="clear" w:color="auto" w:fill="auto"/>
          </w:tcPr>
          <w:p w14:paraId="0BA64F6B" w14:textId="77777777" w:rsidR="00512FC7" w:rsidRPr="00512FC7" w:rsidRDefault="00512FC7" w:rsidP="00533FE7">
            <w:r w:rsidRPr="00512FC7">
              <w:t>543</w:t>
            </w:r>
          </w:p>
        </w:tc>
        <w:tc>
          <w:tcPr>
            <w:tcW w:w="2699" w:type="dxa"/>
            <w:shd w:val="clear" w:color="auto" w:fill="auto"/>
          </w:tcPr>
          <w:p w14:paraId="06416B28" w14:textId="77777777" w:rsidR="00512FC7" w:rsidRPr="00512FC7" w:rsidRDefault="00C411EF" w:rsidP="00533FE7">
            <w:hyperlink w:anchor="fld_InstrRegistry" w:history="1">
              <w:r w:rsidR="00512FC7" w:rsidRPr="00533FE7">
                <w:rPr>
                  <w:rStyle w:val="Hyperlink"/>
                  <w:rFonts w:ascii="Times New Roman" w:hAnsi="Times New Roman"/>
                  <w:sz w:val="20"/>
                </w:rPr>
                <w:t>InstrRegistry</w:t>
              </w:r>
            </w:hyperlink>
          </w:p>
        </w:tc>
      </w:tr>
      <w:tr w:rsidR="00512FC7" w:rsidRPr="00512FC7" w14:paraId="0BFDE8B3" w14:textId="77777777" w:rsidTr="00533FE7">
        <w:tc>
          <w:tcPr>
            <w:tcW w:w="828" w:type="dxa"/>
            <w:shd w:val="clear" w:color="auto" w:fill="auto"/>
          </w:tcPr>
          <w:p w14:paraId="3F6984E0" w14:textId="77777777" w:rsidR="00512FC7" w:rsidRPr="00512FC7" w:rsidRDefault="00512FC7" w:rsidP="00533FE7">
            <w:r w:rsidRPr="00512FC7">
              <w:t>544</w:t>
            </w:r>
          </w:p>
        </w:tc>
        <w:tc>
          <w:tcPr>
            <w:tcW w:w="2699" w:type="dxa"/>
            <w:shd w:val="clear" w:color="auto" w:fill="auto"/>
          </w:tcPr>
          <w:p w14:paraId="4E1B64FC" w14:textId="77777777" w:rsidR="00512FC7" w:rsidRPr="00512FC7" w:rsidRDefault="00C411EF" w:rsidP="00533FE7">
            <w:hyperlink w:anchor="fld_CashMargin" w:history="1">
              <w:r w:rsidR="00512FC7" w:rsidRPr="00533FE7">
                <w:rPr>
                  <w:rStyle w:val="Hyperlink"/>
                  <w:rFonts w:ascii="Times New Roman" w:hAnsi="Times New Roman"/>
                  <w:sz w:val="20"/>
                </w:rPr>
                <w:t>CashMargin</w:t>
              </w:r>
            </w:hyperlink>
          </w:p>
        </w:tc>
      </w:tr>
      <w:tr w:rsidR="00512FC7" w:rsidRPr="00512FC7" w14:paraId="10BCF304" w14:textId="77777777" w:rsidTr="00533FE7">
        <w:tc>
          <w:tcPr>
            <w:tcW w:w="828" w:type="dxa"/>
            <w:shd w:val="clear" w:color="auto" w:fill="auto"/>
          </w:tcPr>
          <w:p w14:paraId="26D4C3A4" w14:textId="77777777" w:rsidR="00512FC7" w:rsidRPr="00512FC7" w:rsidRDefault="00512FC7" w:rsidP="00533FE7">
            <w:r w:rsidRPr="00512FC7">
              <w:t>545</w:t>
            </w:r>
          </w:p>
        </w:tc>
        <w:tc>
          <w:tcPr>
            <w:tcW w:w="2699" w:type="dxa"/>
            <w:shd w:val="clear" w:color="auto" w:fill="auto"/>
          </w:tcPr>
          <w:p w14:paraId="4B622F49" w14:textId="77777777" w:rsidR="00512FC7" w:rsidRPr="00512FC7" w:rsidRDefault="00C411EF" w:rsidP="00533FE7">
            <w:hyperlink w:anchor="fld_NestedPartySubID" w:history="1">
              <w:r w:rsidR="00512FC7" w:rsidRPr="00533FE7">
                <w:rPr>
                  <w:rStyle w:val="Hyperlink"/>
                  <w:rFonts w:ascii="Times New Roman" w:hAnsi="Times New Roman"/>
                  <w:sz w:val="20"/>
                </w:rPr>
                <w:t>NestedPartySubID</w:t>
              </w:r>
            </w:hyperlink>
          </w:p>
        </w:tc>
      </w:tr>
      <w:tr w:rsidR="00512FC7" w:rsidRPr="00512FC7" w14:paraId="32C7F8FF" w14:textId="77777777" w:rsidTr="00533FE7">
        <w:tc>
          <w:tcPr>
            <w:tcW w:w="828" w:type="dxa"/>
            <w:shd w:val="clear" w:color="auto" w:fill="auto"/>
          </w:tcPr>
          <w:p w14:paraId="3BC39EB8" w14:textId="77777777" w:rsidR="00512FC7" w:rsidRPr="00512FC7" w:rsidRDefault="00512FC7" w:rsidP="00533FE7">
            <w:r w:rsidRPr="00512FC7">
              <w:t>546</w:t>
            </w:r>
          </w:p>
        </w:tc>
        <w:tc>
          <w:tcPr>
            <w:tcW w:w="2699" w:type="dxa"/>
            <w:shd w:val="clear" w:color="auto" w:fill="auto"/>
          </w:tcPr>
          <w:p w14:paraId="5AACD082" w14:textId="77777777" w:rsidR="00512FC7" w:rsidRPr="00512FC7" w:rsidRDefault="00C411EF" w:rsidP="00533FE7">
            <w:hyperlink w:anchor="fld_Scope" w:history="1">
              <w:r w:rsidR="00512FC7" w:rsidRPr="00533FE7">
                <w:rPr>
                  <w:rStyle w:val="Hyperlink"/>
                  <w:rFonts w:ascii="Times New Roman" w:hAnsi="Times New Roman"/>
                  <w:sz w:val="20"/>
                </w:rPr>
                <w:t>Scope</w:t>
              </w:r>
            </w:hyperlink>
          </w:p>
        </w:tc>
      </w:tr>
      <w:tr w:rsidR="00512FC7" w:rsidRPr="00512FC7" w14:paraId="055852DF" w14:textId="77777777" w:rsidTr="00533FE7">
        <w:tc>
          <w:tcPr>
            <w:tcW w:w="828" w:type="dxa"/>
            <w:shd w:val="clear" w:color="auto" w:fill="auto"/>
          </w:tcPr>
          <w:p w14:paraId="3CA82C73" w14:textId="77777777" w:rsidR="00512FC7" w:rsidRPr="00512FC7" w:rsidRDefault="00512FC7" w:rsidP="00533FE7">
            <w:r w:rsidRPr="00512FC7">
              <w:t>547</w:t>
            </w:r>
          </w:p>
        </w:tc>
        <w:tc>
          <w:tcPr>
            <w:tcW w:w="2699" w:type="dxa"/>
            <w:shd w:val="clear" w:color="auto" w:fill="auto"/>
          </w:tcPr>
          <w:p w14:paraId="1ABDFB24" w14:textId="77777777" w:rsidR="00512FC7" w:rsidRPr="00512FC7" w:rsidRDefault="00C411EF" w:rsidP="00533FE7">
            <w:hyperlink w:anchor="fld_MDImplicitDelete" w:history="1">
              <w:r w:rsidR="00512FC7" w:rsidRPr="00533FE7">
                <w:rPr>
                  <w:rStyle w:val="Hyperlink"/>
                  <w:rFonts w:ascii="Times New Roman" w:hAnsi="Times New Roman"/>
                  <w:sz w:val="20"/>
                </w:rPr>
                <w:t>MDImplicitDelete</w:t>
              </w:r>
            </w:hyperlink>
          </w:p>
        </w:tc>
      </w:tr>
      <w:tr w:rsidR="00512FC7" w:rsidRPr="00512FC7" w14:paraId="7CDADFFD" w14:textId="77777777" w:rsidTr="00533FE7">
        <w:tc>
          <w:tcPr>
            <w:tcW w:w="828" w:type="dxa"/>
            <w:shd w:val="clear" w:color="auto" w:fill="auto"/>
          </w:tcPr>
          <w:p w14:paraId="286FF0BB" w14:textId="77777777" w:rsidR="00512FC7" w:rsidRPr="00512FC7" w:rsidRDefault="00512FC7" w:rsidP="00533FE7">
            <w:r w:rsidRPr="00512FC7">
              <w:t>548</w:t>
            </w:r>
          </w:p>
        </w:tc>
        <w:tc>
          <w:tcPr>
            <w:tcW w:w="2699" w:type="dxa"/>
            <w:shd w:val="clear" w:color="auto" w:fill="auto"/>
          </w:tcPr>
          <w:p w14:paraId="697306DB" w14:textId="77777777" w:rsidR="00512FC7" w:rsidRPr="00512FC7" w:rsidRDefault="00C411EF" w:rsidP="00533FE7">
            <w:hyperlink w:anchor="fld_CrossID" w:history="1">
              <w:r w:rsidR="00512FC7" w:rsidRPr="00533FE7">
                <w:rPr>
                  <w:rStyle w:val="Hyperlink"/>
                  <w:rFonts w:ascii="Times New Roman" w:hAnsi="Times New Roman"/>
                  <w:sz w:val="20"/>
                </w:rPr>
                <w:t>CrossID</w:t>
              </w:r>
            </w:hyperlink>
          </w:p>
        </w:tc>
      </w:tr>
      <w:tr w:rsidR="00512FC7" w:rsidRPr="00512FC7" w14:paraId="599E7C40" w14:textId="77777777" w:rsidTr="00533FE7">
        <w:tc>
          <w:tcPr>
            <w:tcW w:w="828" w:type="dxa"/>
            <w:shd w:val="clear" w:color="auto" w:fill="auto"/>
          </w:tcPr>
          <w:p w14:paraId="73CFE458" w14:textId="77777777" w:rsidR="00512FC7" w:rsidRPr="00512FC7" w:rsidRDefault="00512FC7" w:rsidP="00533FE7">
            <w:r w:rsidRPr="00512FC7">
              <w:t>549</w:t>
            </w:r>
          </w:p>
        </w:tc>
        <w:tc>
          <w:tcPr>
            <w:tcW w:w="2699" w:type="dxa"/>
            <w:shd w:val="clear" w:color="auto" w:fill="auto"/>
          </w:tcPr>
          <w:p w14:paraId="0977F27E" w14:textId="77777777" w:rsidR="00512FC7" w:rsidRPr="00512FC7" w:rsidRDefault="00C411EF" w:rsidP="00533FE7">
            <w:hyperlink w:anchor="fld_CrossType" w:history="1">
              <w:r w:rsidR="00512FC7" w:rsidRPr="00533FE7">
                <w:rPr>
                  <w:rStyle w:val="Hyperlink"/>
                  <w:rFonts w:ascii="Times New Roman" w:hAnsi="Times New Roman"/>
                  <w:sz w:val="20"/>
                </w:rPr>
                <w:t>CrossType</w:t>
              </w:r>
            </w:hyperlink>
          </w:p>
        </w:tc>
      </w:tr>
      <w:tr w:rsidR="00512FC7" w:rsidRPr="00512FC7" w14:paraId="47832FBD" w14:textId="77777777" w:rsidTr="00533FE7">
        <w:tc>
          <w:tcPr>
            <w:tcW w:w="828" w:type="dxa"/>
            <w:shd w:val="clear" w:color="auto" w:fill="auto"/>
          </w:tcPr>
          <w:p w14:paraId="30119119" w14:textId="77777777" w:rsidR="00512FC7" w:rsidRPr="00512FC7" w:rsidRDefault="00512FC7" w:rsidP="00533FE7">
            <w:r w:rsidRPr="00512FC7">
              <w:t>550</w:t>
            </w:r>
          </w:p>
        </w:tc>
        <w:tc>
          <w:tcPr>
            <w:tcW w:w="2699" w:type="dxa"/>
            <w:shd w:val="clear" w:color="auto" w:fill="auto"/>
          </w:tcPr>
          <w:p w14:paraId="2CF82A80" w14:textId="77777777" w:rsidR="00512FC7" w:rsidRPr="00512FC7" w:rsidRDefault="00C411EF" w:rsidP="00533FE7">
            <w:hyperlink w:anchor="fld_CrossPrioritization" w:history="1">
              <w:r w:rsidR="00512FC7" w:rsidRPr="00533FE7">
                <w:rPr>
                  <w:rStyle w:val="Hyperlink"/>
                  <w:rFonts w:ascii="Times New Roman" w:hAnsi="Times New Roman"/>
                  <w:sz w:val="20"/>
                </w:rPr>
                <w:t>CrossPrioritization</w:t>
              </w:r>
            </w:hyperlink>
          </w:p>
        </w:tc>
      </w:tr>
      <w:tr w:rsidR="00512FC7" w:rsidRPr="00512FC7" w14:paraId="14B36F52" w14:textId="77777777" w:rsidTr="00533FE7">
        <w:tc>
          <w:tcPr>
            <w:tcW w:w="828" w:type="dxa"/>
            <w:shd w:val="clear" w:color="auto" w:fill="auto"/>
          </w:tcPr>
          <w:p w14:paraId="0ECB4B31" w14:textId="77777777" w:rsidR="00512FC7" w:rsidRPr="00512FC7" w:rsidRDefault="00512FC7" w:rsidP="00533FE7">
            <w:r w:rsidRPr="00512FC7">
              <w:t>551</w:t>
            </w:r>
          </w:p>
        </w:tc>
        <w:tc>
          <w:tcPr>
            <w:tcW w:w="2699" w:type="dxa"/>
            <w:shd w:val="clear" w:color="auto" w:fill="auto"/>
          </w:tcPr>
          <w:p w14:paraId="28104F00" w14:textId="77777777" w:rsidR="00512FC7" w:rsidRPr="00512FC7" w:rsidRDefault="00C411EF" w:rsidP="00533FE7">
            <w:hyperlink w:anchor="fld_OrigCrossID" w:history="1">
              <w:r w:rsidR="00512FC7" w:rsidRPr="00533FE7">
                <w:rPr>
                  <w:rStyle w:val="Hyperlink"/>
                  <w:rFonts w:ascii="Times New Roman" w:hAnsi="Times New Roman"/>
                  <w:sz w:val="20"/>
                </w:rPr>
                <w:t>OrigCrossID</w:t>
              </w:r>
            </w:hyperlink>
          </w:p>
        </w:tc>
      </w:tr>
      <w:tr w:rsidR="00512FC7" w:rsidRPr="00512FC7" w14:paraId="197883E9" w14:textId="77777777" w:rsidTr="00533FE7">
        <w:tc>
          <w:tcPr>
            <w:tcW w:w="828" w:type="dxa"/>
            <w:shd w:val="clear" w:color="auto" w:fill="auto"/>
          </w:tcPr>
          <w:p w14:paraId="42C258BB" w14:textId="77777777" w:rsidR="00512FC7" w:rsidRPr="00512FC7" w:rsidRDefault="00512FC7" w:rsidP="00533FE7">
            <w:r w:rsidRPr="00512FC7">
              <w:t>552</w:t>
            </w:r>
          </w:p>
        </w:tc>
        <w:tc>
          <w:tcPr>
            <w:tcW w:w="2699" w:type="dxa"/>
            <w:shd w:val="clear" w:color="auto" w:fill="auto"/>
          </w:tcPr>
          <w:p w14:paraId="34D2E3C3" w14:textId="77777777" w:rsidR="00512FC7" w:rsidRPr="00512FC7" w:rsidRDefault="00C411EF" w:rsidP="00533FE7">
            <w:hyperlink w:anchor="fld_NoSides" w:history="1">
              <w:r w:rsidR="00512FC7" w:rsidRPr="00533FE7">
                <w:rPr>
                  <w:rStyle w:val="Hyperlink"/>
                  <w:rFonts w:ascii="Times New Roman" w:hAnsi="Times New Roman"/>
                  <w:sz w:val="20"/>
                </w:rPr>
                <w:t>NoSides</w:t>
              </w:r>
            </w:hyperlink>
          </w:p>
        </w:tc>
      </w:tr>
      <w:tr w:rsidR="00512FC7" w:rsidRPr="00512FC7" w14:paraId="258DBC63" w14:textId="77777777" w:rsidTr="00533FE7">
        <w:tc>
          <w:tcPr>
            <w:tcW w:w="828" w:type="dxa"/>
            <w:shd w:val="clear" w:color="auto" w:fill="auto"/>
          </w:tcPr>
          <w:p w14:paraId="3F6953D7" w14:textId="77777777" w:rsidR="00512FC7" w:rsidRPr="00512FC7" w:rsidRDefault="00512FC7" w:rsidP="00533FE7">
            <w:r w:rsidRPr="00512FC7">
              <w:t>553</w:t>
            </w:r>
          </w:p>
        </w:tc>
        <w:tc>
          <w:tcPr>
            <w:tcW w:w="2699" w:type="dxa"/>
            <w:shd w:val="clear" w:color="auto" w:fill="auto"/>
          </w:tcPr>
          <w:p w14:paraId="46C242E9" w14:textId="77777777" w:rsidR="00512FC7" w:rsidRPr="00512FC7" w:rsidRDefault="00C411EF" w:rsidP="00533FE7">
            <w:hyperlink w:anchor="fld_Username" w:history="1">
              <w:r w:rsidR="00512FC7" w:rsidRPr="00533FE7">
                <w:rPr>
                  <w:rStyle w:val="Hyperlink"/>
                  <w:rFonts w:ascii="Times New Roman" w:hAnsi="Times New Roman"/>
                  <w:sz w:val="20"/>
                </w:rPr>
                <w:t>Username</w:t>
              </w:r>
            </w:hyperlink>
          </w:p>
        </w:tc>
      </w:tr>
      <w:tr w:rsidR="00512FC7" w:rsidRPr="00512FC7" w14:paraId="429E0E58" w14:textId="77777777" w:rsidTr="00533FE7">
        <w:tc>
          <w:tcPr>
            <w:tcW w:w="828" w:type="dxa"/>
            <w:shd w:val="clear" w:color="auto" w:fill="auto"/>
          </w:tcPr>
          <w:p w14:paraId="4980F057" w14:textId="77777777" w:rsidR="00512FC7" w:rsidRPr="00512FC7" w:rsidRDefault="00512FC7" w:rsidP="00533FE7">
            <w:r w:rsidRPr="00512FC7">
              <w:t>554</w:t>
            </w:r>
          </w:p>
        </w:tc>
        <w:tc>
          <w:tcPr>
            <w:tcW w:w="2699" w:type="dxa"/>
            <w:shd w:val="clear" w:color="auto" w:fill="auto"/>
          </w:tcPr>
          <w:p w14:paraId="7291134B" w14:textId="77777777" w:rsidR="00512FC7" w:rsidRPr="00512FC7" w:rsidRDefault="00C411EF" w:rsidP="00533FE7">
            <w:hyperlink w:anchor="fld_Password" w:history="1">
              <w:r w:rsidR="00512FC7" w:rsidRPr="00533FE7">
                <w:rPr>
                  <w:rStyle w:val="Hyperlink"/>
                  <w:rFonts w:ascii="Times New Roman" w:hAnsi="Times New Roman"/>
                  <w:sz w:val="20"/>
                </w:rPr>
                <w:t>Password</w:t>
              </w:r>
            </w:hyperlink>
          </w:p>
        </w:tc>
      </w:tr>
      <w:tr w:rsidR="00512FC7" w:rsidRPr="00512FC7" w14:paraId="51965E08" w14:textId="77777777" w:rsidTr="00533FE7">
        <w:tc>
          <w:tcPr>
            <w:tcW w:w="828" w:type="dxa"/>
            <w:shd w:val="clear" w:color="auto" w:fill="auto"/>
          </w:tcPr>
          <w:p w14:paraId="4499279A" w14:textId="77777777" w:rsidR="00512FC7" w:rsidRPr="00512FC7" w:rsidRDefault="00512FC7" w:rsidP="00533FE7">
            <w:r w:rsidRPr="00512FC7">
              <w:t>555</w:t>
            </w:r>
          </w:p>
        </w:tc>
        <w:tc>
          <w:tcPr>
            <w:tcW w:w="2699" w:type="dxa"/>
            <w:shd w:val="clear" w:color="auto" w:fill="auto"/>
          </w:tcPr>
          <w:p w14:paraId="42910C6C" w14:textId="77777777" w:rsidR="00512FC7" w:rsidRPr="00512FC7" w:rsidRDefault="00C411EF" w:rsidP="00533FE7">
            <w:hyperlink w:anchor="fld_NoLegs" w:history="1">
              <w:r w:rsidR="00512FC7" w:rsidRPr="00533FE7">
                <w:rPr>
                  <w:rStyle w:val="Hyperlink"/>
                  <w:rFonts w:ascii="Times New Roman" w:hAnsi="Times New Roman"/>
                  <w:sz w:val="20"/>
                </w:rPr>
                <w:t>NoLegs</w:t>
              </w:r>
            </w:hyperlink>
          </w:p>
        </w:tc>
      </w:tr>
      <w:tr w:rsidR="00512FC7" w:rsidRPr="00512FC7" w14:paraId="69B799E9" w14:textId="77777777" w:rsidTr="00533FE7">
        <w:tc>
          <w:tcPr>
            <w:tcW w:w="828" w:type="dxa"/>
            <w:shd w:val="clear" w:color="auto" w:fill="auto"/>
          </w:tcPr>
          <w:p w14:paraId="10A227BC" w14:textId="77777777" w:rsidR="00512FC7" w:rsidRPr="00512FC7" w:rsidRDefault="00512FC7" w:rsidP="00533FE7">
            <w:r w:rsidRPr="00512FC7">
              <w:t>556</w:t>
            </w:r>
          </w:p>
        </w:tc>
        <w:tc>
          <w:tcPr>
            <w:tcW w:w="2699" w:type="dxa"/>
            <w:shd w:val="clear" w:color="auto" w:fill="auto"/>
          </w:tcPr>
          <w:p w14:paraId="37DB0E12" w14:textId="77777777" w:rsidR="00512FC7" w:rsidRPr="00512FC7" w:rsidRDefault="00C411EF" w:rsidP="00533FE7">
            <w:hyperlink w:anchor="fld_LegCurrency" w:history="1">
              <w:r w:rsidR="00512FC7" w:rsidRPr="00533FE7">
                <w:rPr>
                  <w:rStyle w:val="Hyperlink"/>
                  <w:rFonts w:ascii="Times New Roman" w:hAnsi="Times New Roman"/>
                  <w:sz w:val="20"/>
                </w:rPr>
                <w:t>LegCurrency</w:t>
              </w:r>
            </w:hyperlink>
          </w:p>
        </w:tc>
      </w:tr>
      <w:tr w:rsidR="00512FC7" w:rsidRPr="00512FC7" w14:paraId="4AE2C895" w14:textId="77777777" w:rsidTr="00533FE7">
        <w:tc>
          <w:tcPr>
            <w:tcW w:w="828" w:type="dxa"/>
            <w:shd w:val="clear" w:color="auto" w:fill="auto"/>
          </w:tcPr>
          <w:p w14:paraId="43986386" w14:textId="77777777" w:rsidR="00512FC7" w:rsidRPr="00512FC7" w:rsidRDefault="00512FC7" w:rsidP="00533FE7">
            <w:r w:rsidRPr="00512FC7">
              <w:t>557</w:t>
            </w:r>
          </w:p>
        </w:tc>
        <w:tc>
          <w:tcPr>
            <w:tcW w:w="2699" w:type="dxa"/>
            <w:shd w:val="clear" w:color="auto" w:fill="auto"/>
          </w:tcPr>
          <w:p w14:paraId="482EEA64" w14:textId="77777777" w:rsidR="00512FC7" w:rsidRPr="00512FC7" w:rsidRDefault="00C411EF" w:rsidP="00533FE7">
            <w:hyperlink w:anchor="fld_TotNoSecurityTypes" w:history="1">
              <w:r w:rsidR="00512FC7" w:rsidRPr="00533FE7">
                <w:rPr>
                  <w:rStyle w:val="Hyperlink"/>
                  <w:rFonts w:ascii="Times New Roman" w:hAnsi="Times New Roman"/>
                  <w:sz w:val="20"/>
                </w:rPr>
                <w:t>TotNoSecurityTypes</w:t>
              </w:r>
            </w:hyperlink>
          </w:p>
        </w:tc>
      </w:tr>
      <w:tr w:rsidR="00512FC7" w:rsidRPr="00512FC7" w14:paraId="06ECE258" w14:textId="77777777" w:rsidTr="00533FE7">
        <w:tc>
          <w:tcPr>
            <w:tcW w:w="828" w:type="dxa"/>
            <w:shd w:val="clear" w:color="auto" w:fill="auto"/>
          </w:tcPr>
          <w:p w14:paraId="7935D631" w14:textId="77777777" w:rsidR="00512FC7" w:rsidRPr="00512FC7" w:rsidRDefault="00512FC7" w:rsidP="00533FE7">
            <w:r w:rsidRPr="00512FC7">
              <w:t>558</w:t>
            </w:r>
          </w:p>
        </w:tc>
        <w:tc>
          <w:tcPr>
            <w:tcW w:w="2699" w:type="dxa"/>
            <w:shd w:val="clear" w:color="auto" w:fill="auto"/>
          </w:tcPr>
          <w:p w14:paraId="2166FC61" w14:textId="77777777" w:rsidR="00512FC7" w:rsidRPr="00512FC7" w:rsidRDefault="00C411EF" w:rsidP="00533FE7">
            <w:hyperlink w:anchor="fld_NoSecurityTypes" w:history="1">
              <w:r w:rsidR="00512FC7" w:rsidRPr="00533FE7">
                <w:rPr>
                  <w:rStyle w:val="Hyperlink"/>
                  <w:rFonts w:ascii="Times New Roman" w:hAnsi="Times New Roman"/>
                  <w:sz w:val="20"/>
                </w:rPr>
                <w:t>NoSecurityTypes</w:t>
              </w:r>
            </w:hyperlink>
          </w:p>
        </w:tc>
      </w:tr>
      <w:tr w:rsidR="00512FC7" w:rsidRPr="00512FC7" w14:paraId="60644485" w14:textId="77777777" w:rsidTr="00533FE7">
        <w:tc>
          <w:tcPr>
            <w:tcW w:w="828" w:type="dxa"/>
            <w:shd w:val="clear" w:color="auto" w:fill="auto"/>
          </w:tcPr>
          <w:p w14:paraId="48B3F9EC" w14:textId="77777777" w:rsidR="00512FC7" w:rsidRPr="00512FC7" w:rsidRDefault="00512FC7" w:rsidP="00533FE7">
            <w:r w:rsidRPr="00512FC7">
              <w:t>559</w:t>
            </w:r>
          </w:p>
        </w:tc>
        <w:tc>
          <w:tcPr>
            <w:tcW w:w="2699" w:type="dxa"/>
            <w:shd w:val="clear" w:color="auto" w:fill="auto"/>
          </w:tcPr>
          <w:p w14:paraId="3B87B62A" w14:textId="77777777" w:rsidR="00512FC7" w:rsidRPr="00512FC7" w:rsidRDefault="00C411EF" w:rsidP="00533FE7">
            <w:hyperlink w:anchor="fld_SecurityListRequestType" w:history="1">
              <w:r w:rsidR="00512FC7" w:rsidRPr="00533FE7">
                <w:rPr>
                  <w:rStyle w:val="Hyperlink"/>
                  <w:rFonts w:ascii="Times New Roman" w:hAnsi="Times New Roman"/>
                  <w:sz w:val="20"/>
                </w:rPr>
                <w:t>SecurityListRequestType</w:t>
              </w:r>
            </w:hyperlink>
          </w:p>
        </w:tc>
      </w:tr>
      <w:tr w:rsidR="00512FC7" w:rsidRPr="00512FC7" w14:paraId="44D306F1" w14:textId="77777777" w:rsidTr="00533FE7">
        <w:tc>
          <w:tcPr>
            <w:tcW w:w="828" w:type="dxa"/>
            <w:shd w:val="clear" w:color="auto" w:fill="auto"/>
          </w:tcPr>
          <w:p w14:paraId="01A5854D" w14:textId="77777777" w:rsidR="00512FC7" w:rsidRPr="00512FC7" w:rsidRDefault="00512FC7" w:rsidP="00533FE7">
            <w:r w:rsidRPr="00512FC7">
              <w:t>560</w:t>
            </w:r>
          </w:p>
        </w:tc>
        <w:tc>
          <w:tcPr>
            <w:tcW w:w="2699" w:type="dxa"/>
            <w:shd w:val="clear" w:color="auto" w:fill="auto"/>
          </w:tcPr>
          <w:p w14:paraId="45F78C6D" w14:textId="77777777" w:rsidR="00512FC7" w:rsidRPr="00512FC7" w:rsidRDefault="00C411EF" w:rsidP="00533FE7">
            <w:hyperlink w:anchor="fld_SecurityRequestResult" w:history="1">
              <w:r w:rsidR="00512FC7" w:rsidRPr="00533FE7">
                <w:rPr>
                  <w:rStyle w:val="Hyperlink"/>
                  <w:rFonts w:ascii="Times New Roman" w:hAnsi="Times New Roman"/>
                  <w:sz w:val="20"/>
                </w:rPr>
                <w:t>SecurityRequestResult</w:t>
              </w:r>
            </w:hyperlink>
          </w:p>
        </w:tc>
      </w:tr>
      <w:tr w:rsidR="00512FC7" w:rsidRPr="00512FC7" w14:paraId="5EBE720B" w14:textId="77777777" w:rsidTr="00533FE7">
        <w:tc>
          <w:tcPr>
            <w:tcW w:w="828" w:type="dxa"/>
            <w:shd w:val="clear" w:color="auto" w:fill="auto"/>
          </w:tcPr>
          <w:p w14:paraId="6EBE2C95" w14:textId="77777777" w:rsidR="00512FC7" w:rsidRPr="00512FC7" w:rsidRDefault="00512FC7" w:rsidP="00533FE7">
            <w:r w:rsidRPr="00512FC7">
              <w:t>561</w:t>
            </w:r>
          </w:p>
        </w:tc>
        <w:tc>
          <w:tcPr>
            <w:tcW w:w="2699" w:type="dxa"/>
            <w:shd w:val="clear" w:color="auto" w:fill="auto"/>
          </w:tcPr>
          <w:p w14:paraId="10C13297" w14:textId="77777777" w:rsidR="00512FC7" w:rsidRPr="00512FC7" w:rsidRDefault="00C411EF" w:rsidP="00533FE7">
            <w:hyperlink w:anchor="fld_RoundLot" w:history="1">
              <w:r w:rsidR="00512FC7" w:rsidRPr="00533FE7">
                <w:rPr>
                  <w:rStyle w:val="Hyperlink"/>
                  <w:rFonts w:ascii="Times New Roman" w:hAnsi="Times New Roman"/>
                  <w:sz w:val="20"/>
                </w:rPr>
                <w:t>RoundLot</w:t>
              </w:r>
            </w:hyperlink>
          </w:p>
        </w:tc>
      </w:tr>
      <w:tr w:rsidR="00512FC7" w:rsidRPr="00512FC7" w14:paraId="01C3BA03" w14:textId="77777777" w:rsidTr="00533FE7">
        <w:tc>
          <w:tcPr>
            <w:tcW w:w="828" w:type="dxa"/>
            <w:shd w:val="clear" w:color="auto" w:fill="auto"/>
          </w:tcPr>
          <w:p w14:paraId="4B29E9C3" w14:textId="77777777" w:rsidR="00512FC7" w:rsidRPr="00512FC7" w:rsidRDefault="00512FC7" w:rsidP="00533FE7">
            <w:r w:rsidRPr="00512FC7">
              <w:t>562</w:t>
            </w:r>
          </w:p>
        </w:tc>
        <w:tc>
          <w:tcPr>
            <w:tcW w:w="2699" w:type="dxa"/>
            <w:shd w:val="clear" w:color="auto" w:fill="auto"/>
          </w:tcPr>
          <w:p w14:paraId="21F9A88C" w14:textId="77777777" w:rsidR="00512FC7" w:rsidRPr="00512FC7" w:rsidRDefault="00C411EF" w:rsidP="00533FE7">
            <w:hyperlink w:anchor="fld_MinTradeVol" w:history="1">
              <w:r w:rsidR="00512FC7" w:rsidRPr="00533FE7">
                <w:rPr>
                  <w:rStyle w:val="Hyperlink"/>
                  <w:rFonts w:ascii="Times New Roman" w:hAnsi="Times New Roman"/>
                  <w:sz w:val="20"/>
                </w:rPr>
                <w:t>MinTradeVol</w:t>
              </w:r>
            </w:hyperlink>
          </w:p>
        </w:tc>
      </w:tr>
      <w:tr w:rsidR="00512FC7" w:rsidRPr="00512FC7" w14:paraId="37F06C38" w14:textId="77777777" w:rsidTr="00533FE7">
        <w:tc>
          <w:tcPr>
            <w:tcW w:w="828" w:type="dxa"/>
            <w:shd w:val="clear" w:color="auto" w:fill="auto"/>
          </w:tcPr>
          <w:p w14:paraId="4CC3AC94" w14:textId="77777777" w:rsidR="00512FC7" w:rsidRPr="00512FC7" w:rsidRDefault="00512FC7" w:rsidP="00533FE7">
            <w:r w:rsidRPr="00512FC7">
              <w:t>563</w:t>
            </w:r>
          </w:p>
        </w:tc>
        <w:tc>
          <w:tcPr>
            <w:tcW w:w="2699" w:type="dxa"/>
            <w:shd w:val="clear" w:color="auto" w:fill="auto"/>
          </w:tcPr>
          <w:p w14:paraId="09C0790C" w14:textId="77777777" w:rsidR="00512FC7" w:rsidRPr="00512FC7" w:rsidRDefault="00C411EF" w:rsidP="00533FE7">
            <w:hyperlink w:anchor="fld_MultiLegRptTypeReq" w:history="1">
              <w:r w:rsidR="00512FC7" w:rsidRPr="00533FE7">
                <w:rPr>
                  <w:rStyle w:val="Hyperlink"/>
                  <w:rFonts w:ascii="Times New Roman" w:hAnsi="Times New Roman"/>
                  <w:sz w:val="20"/>
                </w:rPr>
                <w:t>MultiLegRptTypeReq</w:t>
              </w:r>
            </w:hyperlink>
          </w:p>
        </w:tc>
      </w:tr>
      <w:tr w:rsidR="00512FC7" w:rsidRPr="00512FC7" w14:paraId="2240AC77" w14:textId="77777777" w:rsidTr="00533FE7">
        <w:tc>
          <w:tcPr>
            <w:tcW w:w="828" w:type="dxa"/>
            <w:shd w:val="clear" w:color="auto" w:fill="auto"/>
          </w:tcPr>
          <w:p w14:paraId="1D74764A" w14:textId="77777777" w:rsidR="00512FC7" w:rsidRPr="00512FC7" w:rsidRDefault="00512FC7" w:rsidP="00533FE7">
            <w:r w:rsidRPr="00512FC7">
              <w:t>564</w:t>
            </w:r>
          </w:p>
        </w:tc>
        <w:tc>
          <w:tcPr>
            <w:tcW w:w="2699" w:type="dxa"/>
            <w:shd w:val="clear" w:color="auto" w:fill="auto"/>
          </w:tcPr>
          <w:p w14:paraId="17EAB579" w14:textId="77777777" w:rsidR="00512FC7" w:rsidRPr="00512FC7" w:rsidRDefault="00C411EF" w:rsidP="00533FE7">
            <w:hyperlink w:anchor="fld_LegPositionEffect" w:history="1">
              <w:r w:rsidR="00512FC7" w:rsidRPr="00533FE7">
                <w:rPr>
                  <w:rStyle w:val="Hyperlink"/>
                  <w:rFonts w:ascii="Times New Roman" w:hAnsi="Times New Roman"/>
                  <w:sz w:val="20"/>
                </w:rPr>
                <w:t>LegPositionEffect</w:t>
              </w:r>
            </w:hyperlink>
          </w:p>
        </w:tc>
      </w:tr>
      <w:tr w:rsidR="00512FC7" w:rsidRPr="00512FC7" w14:paraId="7217FF61" w14:textId="77777777" w:rsidTr="00533FE7">
        <w:tc>
          <w:tcPr>
            <w:tcW w:w="828" w:type="dxa"/>
            <w:shd w:val="clear" w:color="auto" w:fill="auto"/>
          </w:tcPr>
          <w:p w14:paraId="26250BFA" w14:textId="77777777" w:rsidR="00512FC7" w:rsidRPr="00512FC7" w:rsidRDefault="00512FC7" w:rsidP="00533FE7">
            <w:r w:rsidRPr="00512FC7">
              <w:t>565</w:t>
            </w:r>
          </w:p>
        </w:tc>
        <w:tc>
          <w:tcPr>
            <w:tcW w:w="2699" w:type="dxa"/>
            <w:shd w:val="clear" w:color="auto" w:fill="auto"/>
          </w:tcPr>
          <w:p w14:paraId="764938E1" w14:textId="77777777" w:rsidR="00512FC7" w:rsidRPr="00512FC7" w:rsidRDefault="00C411EF" w:rsidP="00533FE7">
            <w:hyperlink w:anchor="fld_LegCoveredOrUncovered" w:history="1">
              <w:r w:rsidR="00512FC7" w:rsidRPr="00533FE7">
                <w:rPr>
                  <w:rStyle w:val="Hyperlink"/>
                  <w:rFonts w:ascii="Times New Roman" w:hAnsi="Times New Roman"/>
                  <w:sz w:val="20"/>
                </w:rPr>
                <w:t>LegCoveredOrUncovered</w:t>
              </w:r>
            </w:hyperlink>
          </w:p>
        </w:tc>
      </w:tr>
      <w:tr w:rsidR="00512FC7" w:rsidRPr="00512FC7" w14:paraId="506B4A26" w14:textId="77777777" w:rsidTr="00533FE7">
        <w:tc>
          <w:tcPr>
            <w:tcW w:w="828" w:type="dxa"/>
            <w:shd w:val="clear" w:color="auto" w:fill="auto"/>
          </w:tcPr>
          <w:p w14:paraId="1DAD1EF5" w14:textId="77777777" w:rsidR="00512FC7" w:rsidRPr="00512FC7" w:rsidRDefault="00512FC7" w:rsidP="00533FE7">
            <w:r w:rsidRPr="00512FC7">
              <w:t>566</w:t>
            </w:r>
          </w:p>
        </w:tc>
        <w:tc>
          <w:tcPr>
            <w:tcW w:w="2699" w:type="dxa"/>
            <w:shd w:val="clear" w:color="auto" w:fill="auto"/>
          </w:tcPr>
          <w:p w14:paraId="15895414" w14:textId="77777777" w:rsidR="00512FC7" w:rsidRPr="00512FC7" w:rsidRDefault="00C411EF" w:rsidP="00533FE7">
            <w:hyperlink w:anchor="fld_LegPrice" w:history="1">
              <w:r w:rsidR="00512FC7" w:rsidRPr="00533FE7">
                <w:rPr>
                  <w:rStyle w:val="Hyperlink"/>
                  <w:rFonts w:ascii="Times New Roman" w:hAnsi="Times New Roman"/>
                  <w:sz w:val="20"/>
                </w:rPr>
                <w:t>LegPrice</w:t>
              </w:r>
            </w:hyperlink>
          </w:p>
        </w:tc>
      </w:tr>
      <w:tr w:rsidR="00512FC7" w:rsidRPr="00512FC7" w14:paraId="07D8E1D5" w14:textId="77777777" w:rsidTr="00533FE7">
        <w:tc>
          <w:tcPr>
            <w:tcW w:w="828" w:type="dxa"/>
            <w:shd w:val="clear" w:color="auto" w:fill="auto"/>
          </w:tcPr>
          <w:p w14:paraId="3F086733" w14:textId="77777777" w:rsidR="00512FC7" w:rsidRPr="00512FC7" w:rsidRDefault="00512FC7" w:rsidP="00533FE7">
            <w:r w:rsidRPr="00512FC7">
              <w:t>567</w:t>
            </w:r>
          </w:p>
        </w:tc>
        <w:tc>
          <w:tcPr>
            <w:tcW w:w="2699" w:type="dxa"/>
            <w:shd w:val="clear" w:color="auto" w:fill="auto"/>
          </w:tcPr>
          <w:p w14:paraId="406BEFBC" w14:textId="77777777" w:rsidR="00512FC7" w:rsidRPr="00512FC7" w:rsidRDefault="00C411EF" w:rsidP="00533FE7">
            <w:hyperlink w:anchor="fld_TradSesStatusRejReason" w:history="1">
              <w:r w:rsidR="00512FC7" w:rsidRPr="00533FE7">
                <w:rPr>
                  <w:rStyle w:val="Hyperlink"/>
                  <w:rFonts w:ascii="Times New Roman" w:hAnsi="Times New Roman"/>
                  <w:sz w:val="20"/>
                </w:rPr>
                <w:t>TradSesStatusRejReason</w:t>
              </w:r>
            </w:hyperlink>
          </w:p>
        </w:tc>
      </w:tr>
      <w:tr w:rsidR="00512FC7" w:rsidRPr="00512FC7" w14:paraId="017A28CF" w14:textId="77777777" w:rsidTr="00533FE7">
        <w:tc>
          <w:tcPr>
            <w:tcW w:w="828" w:type="dxa"/>
            <w:shd w:val="clear" w:color="auto" w:fill="auto"/>
          </w:tcPr>
          <w:p w14:paraId="265C5663" w14:textId="77777777" w:rsidR="00512FC7" w:rsidRPr="00512FC7" w:rsidRDefault="00512FC7" w:rsidP="00533FE7">
            <w:r w:rsidRPr="00512FC7">
              <w:t>568</w:t>
            </w:r>
          </w:p>
        </w:tc>
        <w:tc>
          <w:tcPr>
            <w:tcW w:w="2699" w:type="dxa"/>
            <w:shd w:val="clear" w:color="auto" w:fill="auto"/>
          </w:tcPr>
          <w:p w14:paraId="3F6ADBAC" w14:textId="77777777" w:rsidR="00512FC7" w:rsidRPr="00512FC7" w:rsidRDefault="00C411EF" w:rsidP="00533FE7">
            <w:hyperlink w:anchor="fld_TradeRequestID" w:history="1">
              <w:r w:rsidR="00512FC7" w:rsidRPr="00533FE7">
                <w:rPr>
                  <w:rStyle w:val="Hyperlink"/>
                  <w:rFonts w:ascii="Times New Roman" w:hAnsi="Times New Roman"/>
                  <w:sz w:val="20"/>
                </w:rPr>
                <w:t>TradeRequestID</w:t>
              </w:r>
            </w:hyperlink>
          </w:p>
        </w:tc>
      </w:tr>
      <w:tr w:rsidR="00512FC7" w:rsidRPr="00512FC7" w14:paraId="1902CA0C" w14:textId="77777777" w:rsidTr="00533FE7">
        <w:tc>
          <w:tcPr>
            <w:tcW w:w="828" w:type="dxa"/>
            <w:shd w:val="clear" w:color="auto" w:fill="auto"/>
          </w:tcPr>
          <w:p w14:paraId="467C4013" w14:textId="77777777" w:rsidR="00512FC7" w:rsidRPr="00512FC7" w:rsidRDefault="00512FC7" w:rsidP="00533FE7">
            <w:r w:rsidRPr="00512FC7">
              <w:t>569</w:t>
            </w:r>
          </w:p>
        </w:tc>
        <w:tc>
          <w:tcPr>
            <w:tcW w:w="2699" w:type="dxa"/>
            <w:shd w:val="clear" w:color="auto" w:fill="auto"/>
          </w:tcPr>
          <w:p w14:paraId="27B2FF8F" w14:textId="77777777" w:rsidR="00512FC7" w:rsidRPr="00512FC7" w:rsidRDefault="00C411EF" w:rsidP="00533FE7">
            <w:hyperlink w:anchor="fld_TradeRequestType" w:history="1">
              <w:r w:rsidR="00512FC7" w:rsidRPr="00533FE7">
                <w:rPr>
                  <w:rStyle w:val="Hyperlink"/>
                  <w:rFonts w:ascii="Times New Roman" w:hAnsi="Times New Roman"/>
                  <w:sz w:val="20"/>
                </w:rPr>
                <w:t>TradeRequestType</w:t>
              </w:r>
            </w:hyperlink>
          </w:p>
        </w:tc>
      </w:tr>
      <w:tr w:rsidR="00512FC7" w:rsidRPr="00512FC7" w14:paraId="75E2B8EF" w14:textId="77777777" w:rsidTr="00533FE7">
        <w:tc>
          <w:tcPr>
            <w:tcW w:w="828" w:type="dxa"/>
            <w:shd w:val="clear" w:color="auto" w:fill="auto"/>
          </w:tcPr>
          <w:p w14:paraId="1B0DF193" w14:textId="77777777" w:rsidR="00512FC7" w:rsidRPr="00512FC7" w:rsidRDefault="00512FC7" w:rsidP="00533FE7">
            <w:r w:rsidRPr="00512FC7">
              <w:t>570</w:t>
            </w:r>
          </w:p>
        </w:tc>
        <w:tc>
          <w:tcPr>
            <w:tcW w:w="2699" w:type="dxa"/>
            <w:shd w:val="clear" w:color="auto" w:fill="auto"/>
          </w:tcPr>
          <w:p w14:paraId="00F94543" w14:textId="77777777" w:rsidR="00512FC7" w:rsidRPr="00512FC7" w:rsidRDefault="00C411EF" w:rsidP="00533FE7">
            <w:hyperlink w:anchor="fld_PreviouslyReported" w:history="1">
              <w:r w:rsidR="00512FC7" w:rsidRPr="00533FE7">
                <w:rPr>
                  <w:rStyle w:val="Hyperlink"/>
                  <w:rFonts w:ascii="Times New Roman" w:hAnsi="Times New Roman"/>
                  <w:sz w:val="20"/>
                </w:rPr>
                <w:t>PreviouslyReported</w:t>
              </w:r>
            </w:hyperlink>
          </w:p>
        </w:tc>
      </w:tr>
      <w:tr w:rsidR="00512FC7" w:rsidRPr="00512FC7" w14:paraId="5620BE8F" w14:textId="77777777" w:rsidTr="00533FE7">
        <w:tc>
          <w:tcPr>
            <w:tcW w:w="828" w:type="dxa"/>
            <w:shd w:val="clear" w:color="auto" w:fill="auto"/>
          </w:tcPr>
          <w:p w14:paraId="15DD9F5D" w14:textId="77777777" w:rsidR="00512FC7" w:rsidRPr="00512FC7" w:rsidRDefault="00512FC7" w:rsidP="00533FE7">
            <w:r w:rsidRPr="00512FC7">
              <w:t>571</w:t>
            </w:r>
          </w:p>
        </w:tc>
        <w:tc>
          <w:tcPr>
            <w:tcW w:w="2699" w:type="dxa"/>
            <w:shd w:val="clear" w:color="auto" w:fill="auto"/>
          </w:tcPr>
          <w:p w14:paraId="72377F6F" w14:textId="77777777" w:rsidR="00512FC7" w:rsidRPr="00512FC7" w:rsidRDefault="00C411EF" w:rsidP="00533FE7">
            <w:hyperlink w:anchor="fld_TradeReportID" w:history="1">
              <w:r w:rsidR="00512FC7" w:rsidRPr="00533FE7">
                <w:rPr>
                  <w:rStyle w:val="Hyperlink"/>
                  <w:rFonts w:ascii="Times New Roman" w:hAnsi="Times New Roman"/>
                  <w:sz w:val="20"/>
                </w:rPr>
                <w:t>TradeReportID</w:t>
              </w:r>
            </w:hyperlink>
          </w:p>
        </w:tc>
      </w:tr>
      <w:tr w:rsidR="00512FC7" w:rsidRPr="00512FC7" w14:paraId="6B3B4029" w14:textId="77777777" w:rsidTr="00533FE7">
        <w:tc>
          <w:tcPr>
            <w:tcW w:w="828" w:type="dxa"/>
            <w:shd w:val="clear" w:color="auto" w:fill="auto"/>
          </w:tcPr>
          <w:p w14:paraId="413B49E4" w14:textId="77777777" w:rsidR="00512FC7" w:rsidRPr="00512FC7" w:rsidRDefault="00512FC7" w:rsidP="00533FE7">
            <w:r w:rsidRPr="00512FC7">
              <w:t>572</w:t>
            </w:r>
          </w:p>
        </w:tc>
        <w:tc>
          <w:tcPr>
            <w:tcW w:w="2699" w:type="dxa"/>
            <w:shd w:val="clear" w:color="auto" w:fill="auto"/>
          </w:tcPr>
          <w:p w14:paraId="1A8E96C8" w14:textId="77777777" w:rsidR="00512FC7" w:rsidRPr="00512FC7" w:rsidRDefault="00C411EF" w:rsidP="00533FE7">
            <w:hyperlink w:anchor="fld_TradeReportRefID" w:history="1">
              <w:r w:rsidR="00512FC7" w:rsidRPr="00533FE7">
                <w:rPr>
                  <w:rStyle w:val="Hyperlink"/>
                  <w:rFonts w:ascii="Times New Roman" w:hAnsi="Times New Roman"/>
                  <w:sz w:val="20"/>
                </w:rPr>
                <w:t>TradeReportRefID</w:t>
              </w:r>
            </w:hyperlink>
          </w:p>
        </w:tc>
      </w:tr>
      <w:tr w:rsidR="00512FC7" w:rsidRPr="00512FC7" w14:paraId="42E9B9E1" w14:textId="77777777" w:rsidTr="00533FE7">
        <w:tc>
          <w:tcPr>
            <w:tcW w:w="828" w:type="dxa"/>
            <w:shd w:val="clear" w:color="auto" w:fill="auto"/>
          </w:tcPr>
          <w:p w14:paraId="5B194600" w14:textId="77777777" w:rsidR="00512FC7" w:rsidRPr="00512FC7" w:rsidRDefault="00512FC7" w:rsidP="00533FE7">
            <w:r w:rsidRPr="00512FC7">
              <w:t>573</w:t>
            </w:r>
          </w:p>
        </w:tc>
        <w:tc>
          <w:tcPr>
            <w:tcW w:w="2699" w:type="dxa"/>
            <w:shd w:val="clear" w:color="auto" w:fill="auto"/>
          </w:tcPr>
          <w:p w14:paraId="739F576C" w14:textId="77777777" w:rsidR="00512FC7" w:rsidRPr="00512FC7" w:rsidRDefault="00C411EF" w:rsidP="00533FE7">
            <w:hyperlink w:anchor="fld_MatchStatus" w:history="1">
              <w:r w:rsidR="00512FC7" w:rsidRPr="00533FE7">
                <w:rPr>
                  <w:rStyle w:val="Hyperlink"/>
                  <w:rFonts w:ascii="Times New Roman" w:hAnsi="Times New Roman"/>
                  <w:sz w:val="20"/>
                </w:rPr>
                <w:t>MatchStatus</w:t>
              </w:r>
            </w:hyperlink>
          </w:p>
        </w:tc>
      </w:tr>
      <w:tr w:rsidR="00512FC7" w:rsidRPr="00512FC7" w14:paraId="68E146C1" w14:textId="77777777" w:rsidTr="00533FE7">
        <w:tc>
          <w:tcPr>
            <w:tcW w:w="828" w:type="dxa"/>
            <w:shd w:val="clear" w:color="auto" w:fill="auto"/>
          </w:tcPr>
          <w:p w14:paraId="1B8CB918" w14:textId="77777777" w:rsidR="00512FC7" w:rsidRPr="00512FC7" w:rsidRDefault="00512FC7" w:rsidP="00533FE7">
            <w:r w:rsidRPr="00512FC7">
              <w:t>574</w:t>
            </w:r>
          </w:p>
        </w:tc>
        <w:tc>
          <w:tcPr>
            <w:tcW w:w="2699" w:type="dxa"/>
            <w:shd w:val="clear" w:color="auto" w:fill="auto"/>
          </w:tcPr>
          <w:p w14:paraId="00A584B8" w14:textId="77777777" w:rsidR="00512FC7" w:rsidRPr="00512FC7" w:rsidRDefault="00C411EF" w:rsidP="00533FE7">
            <w:hyperlink w:anchor="fld_MatchType" w:history="1">
              <w:r w:rsidR="00512FC7" w:rsidRPr="00533FE7">
                <w:rPr>
                  <w:rStyle w:val="Hyperlink"/>
                  <w:rFonts w:ascii="Times New Roman" w:hAnsi="Times New Roman"/>
                  <w:sz w:val="20"/>
                </w:rPr>
                <w:t>MatchType</w:t>
              </w:r>
            </w:hyperlink>
          </w:p>
        </w:tc>
      </w:tr>
      <w:tr w:rsidR="00512FC7" w:rsidRPr="00512FC7" w14:paraId="66ED3D12" w14:textId="77777777" w:rsidTr="00533FE7">
        <w:tc>
          <w:tcPr>
            <w:tcW w:w="828" w:type="dxa"/>
            <w:shd w:val="clear" w:color="auto" w:fill="auto"/>
          </w:tcPr>
          <w:p w14:paraId="256457FF" w14:textId="77777777" w:rsidR="00512FC7" w:rsidRPr="00512FC7" w:rsidRDefault="00512FC7" w:rsidP="00533FE7">
            <w:r w:rsidRPr="00512FC7">
              <w:t>575</w:t>
            </w:r>
          </w:p>
        </w:tc>
        <w:tc>
          <w:tcPr>
            <w:tcW w:w="2699" w:type="dxa"/>
            <w:shd w:val="clear" w:color="auto" w:fill="auto"/>
          </w:tcPr>
          <w:p w14:paraId="15909693" w14:textId="77777777" w:rsidR="00512FC7" w:rsidRPr="00512FC7" w:rsidRDefault="00C411EF" w:rsidP="00533FE7">
            <w:hyperlink w:anchor="fld_OddLot" w:history="1">
              <w:r w:rsidR="00512FC7" w:rsidRPr="00533FE7">
                <w:rPr>
                  <w:rStyle w:val="Hyperlink"/>
                  <w:rFonts w:ascii="Times New Roman" w:hAnsi="Times New Roman"/>
                  <w:sz w:val="20"/>
                </w:rPr>
                <w:t>OddLot</w:t>
              </w:r>
            </w:hyperlink>
          </w:p>
        </w:tc>
      </w:tr>
      <w:tr w:rsidR="00512FC7" w:rsidRPr="00512FC7" w14:paraId="5363AB59" w14:textId="77777777" w:rsidTr="00533FE7">
        <w:tc>
          <w:tcPr>
            <w:tcW w:w="828" w:type="dxa"/>
            <w:shd w:val="clear" w:color="auto" w:fill="auto"/>
          </w:tcPr>
          <w:p w14:paraId="364CDA2B" w14:textId="77777777" w:rsidR="00512FC7" w:rsidRPr="00512FC7" w:rsidRDefault="00512FC7" w:rsidP="00533FE7">
            <w:r w:rsidRPr="00512FC7">
              <w:t>576</w:t>
            </w:r>
          </w:p>
        </w:tc>
        <w:tc>
          <w:tcPr>
            <w:tcW w:w="2699" w:type="dxa"/>
            <w:shd w:val="clear" w:color="auto" w:fill="auto"/>
          </w:tcPr>
          <w:p w14:paraId="3D5A7C69" w14:textId="77777777" w:rsidR="00512FC7" w:rsidRPr="00512FC7" w:rsidRDefault="00C411EF" w:rsidP="00533FE7">
            <w:hyperlink w:anchor="fld_NoClearingInstructions" w:history="1">
              <w:r w:rsidR="00512FC7" w:rsidRPr="00533FE7">
                <w:rPr>
                  <w:rStyle w:val="Hyperlink"/>
                  <w:rFonts w:ascii="Times New Roman" w:hAnsi="Times New Roman"/>
                  <w:sz w:val="20"/>
                </w:rPr>
                <w:t>NoClearingInstructions</w:t>
              </w:r>
            </w:hyperlink>
          </w:p>
        </w:tc>
      </w:tr>
      <w:tr w:rsidR="00512FC7" w:rsidRPr="00512FC7" w14:paraId="3CA36EDE" w14:textId="77777777" w:rsidTr="00533FE7">
        <w:tc>
          <w:tcPr>
            <w:tcW w:w="828" w:type="dxa"/>
            <w:shd w:val="clear" w:color="auto" w:fill="auto"/>
          </w:tcPr>
          <w:p w14:paraId="31B1620E" w14:textId="77777777" w:rsidR="00512FC7" w:rsidRPr="00512FC7" w:rsidRDefault="00512FC7" w:rsidP="00533FE7">
            <w:r w:rsidRPr="00512FC7">
              <w:t>577</w:t>
            </w:r>
          </w:p>
        </w:tc>
        <w:tc>
          <w:tcPr>
            <w:tcW w:w="2699" w:type="dxa"/>
            <w:shd w:val="clear" w:color="auto" w:fill="auto"/>
          </w:tcPr>
          <w:p w14:paraId="7D0B7C10" w14:textId="77777777" w:rsidR="00512FC7" w:rsidRPr="00512FC7" w:rsidRDefault="00C411EF" w:rsidP="00533FE7">
            <w:hyperlink w:anchor="fld_ClearingInstruction" w:history="1">
              <w:r w:rsidR="00512FC7" w:rsidRPr="00533FE7">
                <w:rPr>
                  <w:rStyle w:val="Hyperlink"/>
                  <w:rFonts w:ascii="Times New Roman" w:hAnsi="Times New Roman"/>
                  <w:sz w:val="20"/>
                </w:rPr>
                <w:t>ClearingInstruction</w:t>
              </w:r>
            </w:hyperlink>
          </w:p>
        </w:tc>
      </w:tr>
      <w:tr w:rsidR="00512FC7" w:rsidRPr="00512FC7" w14:paraId="437ED70E" w14:textId="77777777" w:rsidTr="00533FE7">
        <w:tc>
          <w:tcPr>
            <w:tcW w:w="828" w:type="dxa"/>
            <w:shd w:val="clear" w:color="auto" w:fill="auto"/>
          </w:tcPr>
          <w:p w14:paraId="64E11AA1" w14:textId="77777777" w:rsidR="00512FC7" w:rsidRPr="00512FC7" w:rsidRDefault="00512FC7" w:rsidP="00533FE7">
            <w:r w:rsidRPr="00512FC7">
              <w:t>578</w:t>
            </w:r>
          </w:p>
        </w:tc>
        <w:tc>
          <w:tcPr>
            <w:tcW w:w="2699" w:type="dxa"/>
            <w:shd w:val="clear" w:color="auto" w:fill="auto"/>
          </w:tcPr>
          <w:p w14:paraId="2AC7867B" w14:textId="77777777" w:rsidR="00512FC7" w:rsidRPr="00512FC7" w:rsidRDefault="00C411EF" w:rsidP="00533FE7">
            <w:hyperlink w:anchor="fld_TradeInputSource" w:history="1">
              <w:r w:rsidR="00512FC7" w:rsidRPr="00533FE7">
                <w:rPr>
                  <w:rStyle w:val="Hyperlink"/>
                  <w:rFonts w:ascii="Times New Roman" w:hAnsi="Times New Roman"/>
                  <w:sz w:val="20"/>
                </w:rPr>
                <w:t>TradeInputSource</w:t>
              </w:r>
            </w:hyperlink>
          </w:p>
        </w:tc>
      </w:tr>
      <w:tr w:rsidR="00512FC7" w:rsidRPr="00512FC7" w14:paraId="677F2721" w14:textId="77777777" w:rsidTr="00533FE7">
        <w:tc>
          <w:tcPr>
            <w:tcW w:w="828" w:type="dxa"/>
            <w:shd w:val="clear" w:color="auto" w:fill="auto"/>
          </w:tcPr>
          <w:p w14:paraId="740CFAAA" w14:textId="77777777" w:rsidR="00512FC7" w:rsidRPr="00512FC7" w:rsidRDefault="00512FC7" w:rsidP="00533FE7">
            <w:r w:rsidRPr="00512FC7">
              <w:t>579</w:t>
            </w:r>
          </w:p>
        </w:tc>
        <w:tc>
          <w:tcPr>
            <w:tcW w:w="2699" w:type="dxa"/>
            <w:shd w:val="clear" w:color="auto" w:fill="auto"/>
          </w:tcPr>
          <w:p w14:paraId="30F95002" w14:textId="77777777" w:rsidR="00512FC7" w:rsidRPr="00512FC7" w:rsidRDefault="00C411EF" w:rsidP="00533FE7">
            <w:hyperlink w:anchor="fld_TradeInputDevice" w:history="1">
              <w:r w:rsidR="00512FC7" w:rsidRPr="00533FE7">
                <w:rPr>
                  <w:rStyle w:val="Hyperlink"/>
                  <w:rFonts w:ascii="Times New Roman" w:hAnsi="Times New Roman"/>
                  <w:sz w:val="20"/>
                </w:rPr>
                <w:t>TradeInputDevice</w:t>
              </w:r>
            </w:hyperlink>
          </w:p>
        </w:tc>
      </w:tr>
      <w:tr w:rsidR="00512FC7" w:rsidRPr="00512FC7" w14:paraId="5C650AA9" w14:textId="77777777" w:rsidTr="00533FE7">
        <w:tc>
          <w:tcPr>
            <w:tcW w:w="828" w:type="dxa"/>
            <w:shd w:val="clear" w:color="auto" w:fill="auto"/>
          </w:tcPr>
          <w:p w14:paraId="140D04FE" w14:textId="77777777" w:rsidR="00512FC7" w:rsidRPr="00512FC7" w:rsidRDefault="00512FC7" w:rsidP="00533FE7">
            <w:r w:rsidRPr="00512FC7">
              <w:t>580</w:t>
            </w:r>
          </w:p>
        </w:tc>
        <w:tc>
          <w:tcPr>
            <w:tcW w:w="2699" w:type="dxa"/>
            <w:shd w:val="clear" w:color="auto" w:fill="auto"/>
          </w:tcPr>
          <w:p w14:paraId="52853C3E" w14:textId="77777777" w:rsidR="00512FC7" w:rsidRPr="00512FC7" w:rsidRDefault="00C411EF" w:rsidP="00533FE7">
            <w:hyperlink w:anchor="fld_NoDates" w:history="1">
              <w:r w:rsidR="00512FC7" w:rsidRPr="00533FE7">
                <w:rPr>
                  <w:rStyle w:val="Hyperlink"/>
                  <w:rFonts w:ascii="Times New Roman" w:hAnsi="Times New Roman"/>
                  <w:sz w:val="20"/>
                </w:rPr>
                <w:t>NoDates</w:t>
              </w:r>
            </w:hyperlink>
          </w:p>
        </w:tc>
      </w:tr>
      <w:tr w:rsidR="00512FC7" w:rsidRPr="00512FC7" w14:paraId="7E378C96" w14:textId="77777777" w:rsidTr="00533FE7">
        <w:tc>
          <w:tcPr>
            <w:tcW w:w="828" w:type="dxa"/>
            <w:shd w:val="clear" w:color="auto" w:fill="auto"/>
          </w:tcPr>
          <w:p w14:paraId="2B56E411" w14:textId="77777777" w:rsidR="00512FC7" w:rsidRPr="00512FC7" w:rsidRDefault="00512FC7" w:rsidP="00533FE7">
            <w:r w:rsidRPr="00512FC7">
              <w:t>581</w:t>
            </w:r>
          </w:p>
        </w:tc>
        <w:tc>
          <w:tcPr>
            <w:tcW w:w="2699" w:type="dxa"/>
            <w:shd w:val="clear" w:color="auto" w:fill="auto"/>
          </w:tcPr>
          <w:p w14:paraId="3F781E84" w14:textId="77777777" w:rsidR="00512FC7" w:rsidRPr="00512FC7" w:rsidRDefault="00C411EF" w:rsidP="00533FE7">
            <w:hyperlink w:anchor="fld_AccountType" w:history="1">
              <w:r w:rsidR="00512FC7" w:rsidRPr="00533FE7">
                <w:rPr>
                  <w:rStyle w:val="Hyperlink"/>
                  <w:rFonts w:ascii="Times New Roman" w:hAnsi="Times New Roman"/>
                  <w:sz w:val="20"/>
                </w:rPr>
                <w:t>AccountType</w:t>
              </w:r>
            </w:hyperlink>
          </w:p>
        </w:tc>
      </w:tr>
      <w:tr w:rsidR="00512FC7" w:rsidRPr="00512FC7" w14:paraId="72C44748" w14:textId="77777777" w:rsidTr="00533FE7">
        <w:tc>
          <w:tcPr>
            <w:tcW w:w="828" w:type="dxa"/>
            <w:shd w:val="clear" w:color="auto" w:fill="auto"/>
          </w:tcPr>
          <w:p w14:paraId="34194024" w14:textId="77777777" w:rsidR="00512FC7" w:rsidRPr="00512FC7" w:rsidRDefault="00512FC7" w:rsidP="00533FE7">
            <w:r w:rsidRPr="00512FC7">
              <w:t>582</w:t>
            </w:r>
          </w:p>
        </w:tc>
        <w:tc>
          <w:tcPr>
            <w:tcW w:w="2699" w:type="dxa"/>
            <w:shd w:val="clear" w:color="auto" w:fill="auto"/>
          </w:tcPr>
          <w:p w14:paraId="47BE836A" w14:textId="77777777" w:rsidR="00512FC7" w:rsidRPr="00512FC7" w:rsidRDefault="00C411EF" w:rsidP="00533FE7">
            <w:hyperlink w:anchor="fld_CustOrderCapacity" w:history="1">
              <w:r w:rsidR="00512FC7" w:rsidRPr="00533FE7">
                <w:rPr>
                  <w:rStyle w:val="Hyperlink"/>
                  <w:rFonts w:ascii="Times New Roman" w:hAnsi="Times New Roman"/>
                  <w:sz w:val="20"/>
                </w:rPr>
                <w:t>CustOrderCapacity</w:t>
              </w:r>
            </w:hyperlink>
          </w:p>
        </w:tc>
      </w:tr>
      <w:tr w:rsidR="00512FC7" w:rsidRPr="00512FC7" w14:paraId="407FD3A4" w14:textId="77777777" w:rsidTr="00533FE7">
        <w:tc>
          <w:tcPr>
            <w:tcW w:w="828" w:type="dxa"/>
            <w:shd w:val="clear" w:color="auto" w:fill="auto"/>
          </w:tcPr>
          <w:p w14:paraId="6EEF83D3" w14:textId="77777777" w:rsidR="00512FC7" w:rsidRPr="00512FC7" w:rsidRDefault="00512FC7" w:rsidP="00533FE7">
            <w:r w:rsidRPr="00512FC7">
              <w:t>583</w:t>
            </w:r>
          </w:p>
        </w:tc>
        <w:tc>
          <w:tcPr>
            <w:tcW w:w="2699" w:type="dxa"/>
            <w:shd w:val="clear" w:color="auto" w:fill="auto"/>
          </w:tcPr>
          <w:p w14:paraId="75A11A6E" w14:textId="77777777" w:rsidR="00512FC7" w:rsidRPr="00512FC7" w:rsidRDefault="00C411EF" w:rsidP="00533FE7">
            <w:hyperlink w:anchor="fld_ClOrdLinkID" w:history="1">
              <w:r w:rsidR="00512FC7" w:rsidRPr="00533FE7">
                <w:rPr>
                  <w:rStyle w:val="Hyperlink"/>
                  <w:rFonts w:ascii="Times New Roman" w:hAnsi="Times New Roman"/>
                  <w:sz w:val="20"/>
                </w:rPr>
                <w:t>ClOrdLinkID</w:t>
              </w:r>
            </w:hyperlink>
          </w:p>
        </w:tc>
      </w:tr>
      <w:tr w:rsidR="00512FC7" w:rsidRPr="00512FC7" w14:paraId="2E1B3489" w14:textId="77777777" w:rsidTr="00533FE7">
        <w:tc>
          <w:tcPr>
            <w:tcW w:w="828" w:type="dxa"/>
            <w:shd w:val="clear" w:color="auto" w:fill="auto"/>
          </w:tcPr>
          <w:p w14:paraId="02E700CA" w14:textId="77777777" w:rsidR="00512FC7" w:rsidRPr="00512FC7" w:rsidRDefault="00512FC7" w:rsidP="00533FE7">
            <w:r w:rsidRPr="00512FC7">
              <w:t>584</w:t>
            </w:r>
          </w:p>
        </w:tc>
        <w:tc>
          <w:tcPr>
            <w:tcW w:w="2699" w:type="dxa"/>
            <w:shd w:val="clear" w:color="auto" w:fill="auto"/>
          </w:tcPr>
          <w:p w14:paraId="7316006C" w14:textId="77777777" w:rsidR="00512FC7" w:rsidRPr="00512FC7" w:rsidRDefault="00C411EF" w:rsidP="00533FE7">
            <w:hyperlink w:anchor="fld_MassStatusReqID" w:history="1">
              <w:r w:rsidR="00512FC7" w:rsidRPr="00533FE7">
                <w:rPr>
                  <w:rStyle w:val="Hyperlink"/>
                  <w:rFonts w:ascii="Times New Roman" w:hAnsi="Times New Roman"/>
                  <w:sz w:val="20"/>
                </w:rPr>
                <w:t>MassStatusReqID</w:t>
              </w:r>
            </w:hyperlink>
          </w:p>
        </w:tc>
      </w:tr>
      <w:tr w:rsidR="00512FC7" w:rsidRPr="00512FC7" w14:paraId="71CAF302" w14:textId="77777777" w:rsidTr="00533FE7">
        <w:tc>
          <w:tcPr>
            <w:tcW w:w="828" w:type="dxa"/>
            <w:shd w:val="clear" w:color="auto" w:fill="auto"/>
          </w:tcPr>
          <w:p w14:paraId="64BB3B91" w14:textId="77777777" w:rsidR="00512FC7" w:rsidRPr="00512FC7" w:rsidRDefault="00512FC7" w:rsidP="00533FE7">
            <w:r w:rsidRPr="00512FC7">
              <w:t>585</w:t>
            </w:r>
          </w:p>
        </w:tc>
        <w:tc>
          <w:tcPr>
            <w:tcW w:w="2699" w:type="dxa"/>
            <w:shd w:val="clear" w:color="auto" w:fill="auto"/>
          </w:tcPr>
          <w:p w14:paraId="7DE914AC" w14:textId="77777777" w:rsidR="00512FC7" w:rsidRPr="00512FC7" w:rsidRDefault="00C411EF" w:rsidP="00533FE7">
            <w:hyperlink w:anchor="fld_MassStatusReqType" w:history="1">
              <w:r w:rsidR="00512FC7" w:rsidRPr="00533FE7">
                <w:rPr>
                  <w:rStyle w:val="Hyperlink"/>
                  <w:rFonts w:ascii="Times New Roman" w:hAnsi="Times New Roman"/>
                  <w:sz w:val="20"/>
                </w:rPr>
                <w:t>MassStatusReqType</w:t>
              </w:r>
            </w:hyperlink>
          </w:p>
        </w:tc>
      </w:tr>
      <w:tr w:rsidR="00512FC7" w:rsidRPr="00512FC7" w14:paraId="1AA43ABA" w14:textId="77777777" w:rsidTr="00533FE7">
        <w:tc>
          <w:tcPr>
            <w:tcW w:w="828" w:type="dxa"/>
            <w:shd w:val="clear" w:color="auto" w:fill="auto"/>
          </w:tcPr>
          <w:p w14:paraId="11D97C8E" w14:textId="77777777" w:rsidR="00512FC7" w:rsidRPr="00512FC7" w:rsidRDefault="00512FC7" w:rsidP="00533FE7">
            <w:r w:rsidRPr="00512FC7">
              <w:t>586</w:t>
            </w:r>
          </w:p>
        </w:tc>
        <w:tc>
          <w:tcPr>
            <w:tcW w:w="2699" w:type="dxa"/>
            <w:shd w:val="clear" w:color="auto" w:fill="auto"/>
          </w:tcPr>
          <w:p w14:paraId="5F8C0B8E" w14:textId="77777777" w:rsidR="00512FC7" w:rsidRPr="00512FC7" w:rsidRDefault="00C411EF" w:rsidP="00533FE7">
            <w:hyperlink w:anchor="fld_OrigOrdModTime" w:history="1">
              <w:r w:rsidR="00512FC7" w:rsidRPr="00533FE7">
                <w:rPr>
                  <w:rStyle w:val="Hyperlink"/>
                  <w:rFonts w:ascii="Times New Roman" w:hAnsi="Times New Roman"/>
                  <w:sz w:val="20"/>
                </w:rPr>
                <w:t>OrigOrdModTime</w:t>
              </w:r>
            </w:hyperlink>
          </w:p>
        </w:tc>
      </w:tr>
      <w:tr w:rsidR="00512FC7" w:rsidRPr="00512FC7" w14:paraId="702FFCE6" w14:textId="77777777" w:rsidTr="00533FE7">
        <w:tc>
          <w:tcPr>
            <w:tcW w:w="828" w:type="dxa"/>
            <w:shd w:val="clear" w:color="auto" w:fill="auto"/>
          </w:tcPr>
          <w:p w14:paraId="296DB9E1" w14:textId="77777777" w:rsidR="00512FC7" w:rsidRPr="00512FC7" w:rsidRDefault="00512FC7" w:rsidP="00533FE7">
            <w:r w:rsidRPr="00512FC7">
              <w:t>587</w:t>
            </w:r>
          </w:p>
        </w:tc>
        <w:tc>
          <w:tcPr>
            <w:tcW w:w="2699" w:type="dxa"/>
            <w:shd w:val="clear" w:color="auto" w:fill="auto"/>
          </w:tcPr>
          <w:p w14:paraId="7180AB13" w14:textId="77777777" w:rsidR="00512FC7" w:rsidRPr="00512FC7" w:rsidRDefault="00C411EF" w:rsidP="00533FE7">
            <w:hyperlink w:anchor="fld_LegSettlType" w:history="1">
              <w:r w:rsidR="00512FC7" w:rsidRPr="00533FE7">
                <w:rPr>
                  <w:rStyle w:val="Hyperlink"/>
                  <w:rFonts w:ascii="Times New Roman" w:hAnsi="Times New Roman"/>
                  <w:sz w:val="20"/>
                </w:rPr>
                <w:t>LegSettlType</w:t>
              </w:r>
            </w:hyperlink>
          </w:p>
        </w:tc>
      </w:tr>
      <w:tr w:rsidR="00512FC7" w:rsidRPr="00512FC7" w14:paraId="049082F2" w14:textId="77777777" w:rsidTr="00533FE7">
        <w:tc>
          <w:tcPr>
            <w:tcW w:w="828" w:type="dxa"/>
            <w:shd w:val="clear" w:color="auto" w:fill="auto"/>
          </w:tcPr>
          <w:p w14:paraId="7C05ED46" w14:textId="77777777" w:rsidR="00512FC7" w:rsidRPr="00512FC7" w:rsidRDefault="00512FC7" w:rsidP="00533FE7">
            <w:r w:rsidRPr="00512FC7">
              <w:t>588</w:t>
            </w:r>
          </w:p>
        </w:tc>
        <w:tc>
          <w:tcPr>
            <w:tcW w:w="2699" w:type="dxa"/>
            <w:shd w:val="clear" w:color="auto" w:fill="auto"/>
          </w:tcPr>
          <w:p w14:paraId="0A6CA206" w14:textId="77777777" w:rsidR="00512FC7" w:rsidRPr="00512FC7" w:rsidRDefault="00C411EF" w:rsidP="00533FE7">
            <w:hyperlink w:anchor="fld_LegSettlDate" w:history="1">
              <w:r w:rsidR="00512FC7" w:rsidRPr="00533FE7">
                <w:rPr>
                  <w:rStyle w:val="Hyperlink"/>
                  <w:rFonts w:ascii="Times New Roman" w:hAnsi="Times New Roman"/>
                  <w:sz w:val="20"/>
                </w:rPr>
                <w:t>LegSettlDate</w:t>
              </w:r>
            </w:hyperlink>
          </w:p>
        </w:tc>
      </w:tr>
      <w:tr w:rsidR="00512FC7" w:rsidRPr="00512FC7" w14:paraId="1BA2A740" w14:textId="77777777" w:rsidTr="00533FE7">
        <w:tc>
          <w:tcPr>
            <w:tcW w:w="828" w:type="dxa"/>
            <w:shd w:val="clear" w:color="auto" w:fill="auto"/>
          </w:tcPr>
          <w:p w14:paraId="36FC2B52" w14:textId="77777777" w:rsidR="00512FC7" w:rsidRPr="00512FC7" w:rsidRDefault="00512FC7" w:rsidP="00533FE7">
            <w:r w:rsidRPr="00512FC7">
              <w:t>589</w:t>
            </w:r>
          </w:p>
        </w:tc>
        <w:tc>
          <w:tcPr>
            <w:tcW w:w="2699" w:type="dxa"/>
            <w:shd w:val="clear" w:color="auto" w:fill="auto"/>
          </w:tcPr>
          <w:p w14:paraId="0316C57B" w14:textId="77777777" w:rsidR="00512FC7" w:rsidRPr="00512FC7" w:rsidRDefault="00C411EF" w:rsidP="00533FE7">
            <w:hyperlink w:anchor="fld_DayBookingInst" w:history="1">
              <w:r w:rsidR="00512FC7" w:rsidRPr="00533FE7">
                <w:rPr>
                  <w:rStyle w:val="Hyperlink"/>
                  <w:rFonts w:ascii="Times New Roman" w:hAnsi="Times New Roman"/>
                  <w:sz w:val="20"/>
                </w:rPr>
                <w:t>DayBookingInst</w:t>
              </w:r>
            </w:hyperlink>
          </w:p>
        </w:tc>
      </w:tr>
      <w:tr w:rsidR="00512FC7" w:rsidRPr="00512FC7" w14:paraId="0A2A6B76" w14:textId="77777777" w:rsidTr="00533FE7">
        <w:tc>
          <w:tcPr>
            <w:tcW w:w="828" w:type="dxa"/>
            <w:shd w:val="clear" w:color="auto" w:fill="auto"/>
          </w:tcPr>
          <w:p w14:paraId="49F6F222" w14:textId="77777777" w:rsidR="00512FC7" w:rsidRPr="00512FC7" w:rsidRDefault="00512FC7" w:rsidP="00533FE7">
            <w:r w:rsidRPr="00512FC7">
              <w:t>590</w:t>
            </w:r>
          </w:p>
        </w:tc>
        <w:tc>
          <w:tcPr>
            <w:tcW w:w="2699" w:type="dxa"/>
            <w:shd w:val="clear" w:color="auto" w:fill="auto"/>
          </w:tcPr>
          <w:p w14:paraId="21B3CF74" w14:textId="77777777" w:rsidR="00512FC7" w:rsidRPr="00512FC7" w:rsidRDefault="00C411EF" w:rsidP="00533FE7">
            <w:hyperlink w:anchor="fld_BookingUnit" w:history="1">
              <w:r w:rsidR="00512FC7" w:rsidRPr="00533FE7">
                <w:rPr>
                  <w:rStyle w:val="Hyperlink"/>
                  <w:rFonts w:ascii="Times New Roman" w:hAnsi="Times New Roman"/>
                  <w:sz w:val="20"/>
                </w:rPr>
                <w:t>BookingUnit</w:t>
              </w:r>
            </w:hyperlink>
          </w:p>
        </w:tc>
      </w:tr>
      <w:tr w:rsidR="00512FC7" w:rsidRPr="00512FC7" w14:paraId="5193C4F9" w14:textId="77777777" w:rsidTr="00533FE7">
        <w:tc>
          <w:tcPr>
            <w:tcW w:w="828" w:type="dxa"/>
            <w:shd w:val="clear" w:color="auto" w:fill="auto"/>
          </w:tcPr>
          <w:p w14:paraId="18694AF0" w14:textId="77777777" w:rsidR="00512FC7" w:rsidRPr="00512FC7" w:rsidRDefault="00512FC7" w:rsidP="00533FE7">
            <w:r w:rsidRPr="00512FC7">
              <w:t>591</w:t>
            </w:r>
          </w:p>
        </w:tc>
        <w:tc>
          <w:tcPr>
            <w:tcW w:w="2699" w:type="dxa"/>
            <w:shd w:val="clear" w:color="auto" w:fill="auto"/>
          </w:tcPr>
          <w:p w14:paraId="1A6C8E17" w14:textId="77777777" w:rsidR="00512FC7" w:rsidRPr="00512FC7" w:rsidRDefault="00C411EF" w:rsidP="00533FE7">
            <w:hyperlink w:anchor="fld_PreallocMethod" w:history="1">
              <w:r w:rsidR="00512FC7" w:rsidRPr="00533FE7">
                <w:rPr>
                  <w:rStyle w:val="Hyperlink"/>
                  <w:rFonts w:ascii="Times New Roman" w:hAnsi="Times New Roman"/>
                  <w:sz w:val="20"/>
                </w:rPr>
                <w:t>PreallocMethod</w:t>
              </w:r>
            </w:hyperlink>
          </w:p>
        </w:tc>
      </w:tr>
      <w:tr w:rsidR="00512FC7" w:rsidRPr="00512FC7" w14:paraId="37BB8780" w14:textId="77777777" w:rsidTr="00533FE7">
        <w:tc>
          <w:tcPr>
            <w:tcW w:w="828" w:type="dxa"/>
            <w:shd w:val="clear" w:color="auto" w:fill="auto"/>
          </w:tcPr>
          <w:p w14:paraId="2CF85C46" w14:textId="77777777" w:rsidR="00512FC7" w:rsidRPr="00512FC7" w:rsidRDefault="00512FC7" w:rsidP="00533FE7">
            <w:r w:rsidRPr="00512FC7">
              <w:t>592</w:t>
            </w:r>
          </w:p>
        </w:tc>
        <w:tc>
          <w:tcPr>
            <w:tcW w:w="2699" w:type="dxa"/>
            <w:shd w:val="clear" w:color="auto" w:fill="auto"/>
          </w:tcPr>
          <w:p w14:paraId="4EF8BEC6" w14:textId="77777777" w:rsidR="00512FC7" w:rsidRPr="00512FC7" w:rsidRDefault="00C411EF" w:rsidP="00533FE7">
            <w:hyperlink w:anchor="fld_UnderlyingCountryOfIssue" w:history="1">
              <w:r w:rsidR="00512FC7" w:rsidRPr="00533FE7">
                <w:rPr>
                  <w:rStyle w:val="Hyperlink"/>
                  <w:rFonts w:ascii="Times New Roman" w:hAnsi="Times New Roman"/>
                  <w:sz w:val="20"/>
                </w:rPr>
                <w:t>UnderlyingCountryOfIssue</w:t>
              </w:r>
            </w:hyperlink>
          </w:p>
        </w:tc>
      </w:tr>
      <w:tr w:rsidR="00512FC7" w:rsidRPr="00512FC7" w14:paraId="256A02E4" w14:textId="77777777" w:rsidTr="00533FE7">
        <w:tc>
          <w:tcPr>
            <w:tcW w:w="828" w:type="dxa"/>
            <w:shd w:val="clear" w:color="auto" w:fill="auto"/>
          </w:tcPr>
          <w:p w14:paraId="3049FD9C" w14:textId="77777777" w:rsidR="00512FC7" w:rsidRPr="00512FC7" w:rsidRDefault="00512FC7" w:rsidP="00533FE7">
            <w:r w:rsidRPr="00512FC7">
              <w:t>593</w:t>
            </w:r>
          </w:p>
        </w:tc>
        <w:tc>
          <w:tcPr>
            <w:tcW w:w="2699" w:type="dxa"/>
            <w:shd w:val="clear" w:color="auto" w:fill="auto"/>
          </w:tcPr>
          <w:p w14:paraId="219327C9" w14:textId="77777777" w:rsidR="00512FC7" w:rsidRPr="00512FC7" w:rsidRDefault="00C411EF" w:rsidP="00533FE7">
            <w:hyperlink w:anchor="fld_UnderlyingStateOrProvinceOfIssue" w:history="1">
              <w:r w:rsidR="00512FC7" w:rsidRPr="00533FE7">
                <w:rPr>
                  <w:rStyle w:val="Hyperlink"/>
                  <w:rFonts w:ascii="Times New Roman" w:hAnsi="Times New Roman"/>
                  <w:sz w:val="20"/>
                </w:rPr>
                <w:t>UnderlyingStateOrProvinceOfIssue</w:t>
              </w:r>
            </w:hyperlink>
          </w:p>
        </w:tc>
      </w:tr>
      <w:tr w:rsidR="00512FC7" w:rsidRPr="00512FC7" w14:paraId="306DF5C2" w14:textId="77777777" w:rsidTr="00533FE7">
        <w:tc>
          <w:tcPr>
            <w:tcW w:w="828" w:type="dxa"/>
            <w:shd w:val="clear" w:color="auto" w:fill="auto"/>
          </w:tcPr>
          <w:p w14:paraId="6EFDB97F" w14:textId="77777777" w:rsidR="00512FC7" w:rsidRPr="00512FC7" w:rsidRDefault="00512FC7" w:rsidP="00533FE7">
            <w:r w:rsidRPr="00512FC7">
              <w:t>594</w:t>
            </w:r>
          </w:p>
        </w:tc>
        <w:tc>
          <w:tcPr>
            <w:tcW w:w="2699" w:type="dxa"/>
            <w:shd w:val="clear" w:color="auto" w:fill="auto"/>
          </w:tcPr>
          <w:p w14:paraId="16C220B8" w14:textId="77777777" w:rsidR="00512FC7" w:rsidRPr="00512FC7" w:rsidRDefault="00C411EF" w:rsidP="00533FE7">
            <w:hyperlink w:anchor="fld_UnderlyingLocaleOfIssue" w:history="1">
              <w:r w:rsidR="00512FC7" w:rsidRPr="00533FE7">
                <w:rPr>
                  <w:rStyle w:val="Hyperlink"/>
                  <w:rFonts w:ascii="Times New Roman" w:hAnsi="Times New Roman"/>
                  <w:sz w:val="20"/>
                </w:rPr>
                <w:t>UnderlyingLocaleOfIssue</w:t>
              </w:r>
            </w:hyperlink>
          </w:p>
        </w:tc>
      </w:tr>
      <w:tr w:rsidR="00512FC7" w:rsidRPr="00512FC7" w14:paraId="794154F8" w14:textId="77777777" w:rsidTr="00533FE7">
        <w:tc>
          <w:tcPr>
            <w:tcW w:w="828" w:type="dxa"/>
            <w:shd w:val="clear" w:color="auto" w:fill="auto"/>
          </w:tcPr>
          <w:p w14:paraId="0579CED3" w14:textId="77777777" w:rsidR="00512FC7" w:rsidRPr="00512FC7" w:rsidRDefault="00512FC7" w:rsidP="00533FE7">
            <w:r w:rsidRPr="00512FC7">
              <w:t>595</w:t>
            </w:r>
          </w:p>
        </w:tc>
        <w:tc>
          <w:tcPr>
            <w:tcW w:w="2699" w:type="dxa"/>
            <w:shd w:val="clear" w:color="auto" w:fill="auto"/>
          </w:tcPr>
          <w:p w14:paraId="2D0022BC" w14:textId="77777777" w:rsidR="00512FC7" w:rsidRPr="00512FC7" w:rsidRDefault="00C411EF" w:rsidP="00533FE7">
            <w:hyperlink w:anchor="fld_UnderlyingInstrRegistry" w:history="1">
              <w:r w:rsidR="00512FC7" w:rsidRPr="00533FE7">
                <w:rPr>
                  <w:rStyle w:val="Hyperlink"/>
                  <w:rFonts w:ascii="Times New Roman" w:hAnsi="Times New Roman"/>
                  <w:sz w:val="20"/>
                </w:rPr>
                <w:t>UnderlyingInstrRegistry</w:t>
              </w:r>
            </w:hyperlink>
          </w:p>
        </w:tc>
      </w:tr>
      <w:tr w:rsidR="00512FC7" w:rsidRPr="00512FC7" w14:paraId="3D00A5F1" w14:textId="77777777" w:rsidTr="00533FE7">
        <w:tc>
          <w:tcPr>
            <w:tcW w:w="828" w:type="dxa"/>
            <w:shd w:val="clear" w:color="auto" w:fill="auto"/>
          </w:tcPr>
          <w:p w14:paraId="5A65A3A8" w14:textId="77777777" w:rsidR="00512FC7" w:rsidRPr="00512FC7" w:rsidRDefault="00512FC7" w:rsidP="00533FE7">
            <w:r w:rsidRPr="00512FC7">
              <w:t>596</w:t>
            </w:r>
          </w:p>
        </w:tc>
        <w:tc>
          <w:tcPr>
            <w:tcW w:w="2699" w:type="dxa"/>
            <w:shd w:val="clear" w:color="auto" w:fill="auto"/>
          </w:tcPr>
          <w:p w14:paraId="08443DB9" w14:textId="77777777" w:rsidR="00512FC7" w:rsidRPr="00512FC7" w:rsidRDefault="00C411EF" w:rsidP="00533FE7">
            <w:hyperlink w:anchor="fld_LegCountryOfIssue" w:history="1">
              <w:r w:rsidR="00512FC7" w:rsidRPr="00533FE7">
                <w:rPr>
                  <w:rStyle w:val="Hyperlink"/>
                  <w:rFonts w:ascii="Times New Roman" w:hAnsi="Times New Roman"/>
                  <w:sz w:val="20"/>
                </w:rPr>
                <w:t>LegCountryOfIssue</w:t>
              </w:r>
            </w:hyperlink>
          </w:p>
        </w:tc>
      </w:tr>
      <w:tr w:rsidR="00512FC7" w:rsidRPr="00512FC7" w14:paraId="5B0DDC04" w14:textId="77777777" w:rsidTr="00533FE7">
        <w:tc>
          <w:tcPr>
            <w:tcW w:w="828" w:type="dxa"/>
            <w:shd w:val="clear" w:color="auto" w:fill="auto"/>
          </w:tcPr>
          <w:p w14:paraId="5CEAF02E" w14:textId="77777777" w:rsidR="00512FC7" w:rsidRPr="00512FC7" w:rsidRDefault="00512FC7" w:rsidP="00533FE7">
            <w:r w:rsidRPr="00512FC7">
              <w:t>597</w:t>
            </w:r>
          </w:p>
        </w:tc>
        <w:tc>
          <w:tcPr>
            <w:tcW w:w="2699" w:type="dxa"/>
            <w:shd w:val="clear" w:color="auto" w:fill="auto"/>
          </w:tcPr>
          <w:p w14:paraId="3C0D088D" w14:textId="77777777" w:rsidR="00512FC7" w:rsidRPr="00512FC7" w:rsidRDefault="00C411EF" w:rsidP="00533FE7">
            <w:hyperlink w:anchor="fld_LegStateOrProvinceOfIssue" w:history="1">
              <w:r w:rsidR="00512FC7" w:rsidRPr="00533FE7">
                <w:rPr>
                  <w:rStyle w:val="Hyperlink"/>
                  <w:rFonts w:ascii="Times New Roman" w:hAnsi="Times New Roman"/>
                  <w:sz w:val="20"/>
                </w:rPr>
                <w:t>LegStateOrProvinceOfIssue</w:t>
              </w:r>
            </w:hyperlink>
          </w:p>
        </w:tc>
      </w:tr>
      <w:tr w:rsidR="00512FC7" w:rsidRPr="00512FC7" w14:paraId="2701B7DB" w14:textId="77777777" w:rsidTr="00533FE7">
        <w:tc>
          <w:tcPr>
            <w:tcW w:w="828" w:type="dxa"/>
            <w:shd w:val="clear" w:color="auto" w:fill="auto"/>
          </w:tcPr>
          <w:p w14:paraId="3DBE7AA4" w14:textId="77777777" w:rsidR="00512FC7" w:rsidRPr="00512FC7" w:rsidRDefault="00512FC7" w:rsidP="00533FE7">
            <w:r w:rsidRPr="00512FC7">
              <w:t>598</w:t>
            </w:r>
          </w:p>
        </w:tc>
        <w:tc>
          <w:tcPr>
            <w:tcW w:w="2699" w:type="dxa"/>
            <w:shd w:val="clear" w:color="auto" w:fill="auto"/>
          </w:tcPr>
          <w:p w14:paraId="4F73C2B7" w14:textId="77777777" w:rsidR="00512FC7" w:rsidRPr="00512FC7" w:rsidRDefault="00C411EF" w:rsidP="00533FE7">
            <w:hyperlink w:anchor="fld_LegLocaleOfIssue" w:history="1">
              <w:r w:rsidR="00512FC7" w:rsidRPr="00533FE7">
                <w:rPr>
                  <w:rStyle w:val="Hyperlink"/>
                  <w:rFonts w:ascii="Times New Roman" w:hAnsi="Times New Roman"/>
                  <w:sz w:val="20"/>
                </w:rPr>
                <w:t>LegLocaleOfIssue</w:t>
              </w:r>
            </w:hyperlink>
          </w:p>
        </w:tc>
      </w:tr>
      <w:tr w:rsidR="00512FC7" w:rsidRPr="00512FC7" w14:paraId="5E5CA64A" w14:textId="77777777" w:rsidTr="00533FE7">
        <w:tc>
          <w:tcPr>
            <w:tcW w:w="828" w:type="dxa"/>
            <w:shd w:val="clear" w:color="auto" w:fill="auto"/>
          </w:tcPr>
          <w:p w14:paraId="07F70A14" w14:textId="77777777" w:rsidR="00512FC7" w:rsidRPr="00512FC7" w:rsidRDefault="00512FC7" w:rsidP="00533FE7">
            <w:r w:rsidRPr="00512FC7">
              <w:t>599</w:t>
            </w:r>
          </w:p>
        </w:tc>
        <w:tc>
          <w:tcPr>
            <w:tcW w:w="2699" w:type="dxa"/>
            <w:shd w:val="clear" w:color="auto" w:fill="auto"/>
          </w:tcPr>
          <w:p w14:paraId="2B4A599D" w14:textId="77777777" w:rsidR="00512FC7" w:rsidRPr="00512FC7" w:rsidRDefault="00C411EF" w:rsidP="00533FE7">
            <w:hyperlink w:anchor="fld_LegInstrRegistry" w:history="1">
              <w:r w:rsidR="00512FC7" w:rsidRPr="00533FE7">
                <w:rPr>
                  <w:rStyle w:val="Hyperlink"/>
                  <w:rFonts w:ascii="Times New Roman" w:hAnsi="Times New Roman"/>
                  <w:sz w:val="20"/>
                </w:rPr>
                <w:t>LegInstrRegistry</w:t>
              </w:r>
            </w:hyperlink>
          </w:p>
        </w:tc>
      </w:tr>
      <w:tr w:rsidR="00512FC7" w:rsidRPr="00512FC7" w14:paraId="55B29ECC" w14:textId="77777777" w:rsidTr="00533FE7">
        <w:tc>
          <w:tcPr>
            <w:tcW w:w="828" w:type="dxa"/>
            <w:shd w:val="clear" w:color="auto" w:fill="auto"/>
          </w:tcPr>
          <w:p w14:paraId="23643EF3" w14:textId="77777777" w:rsidR="00512FC7" w:rsidRPr="00512FC7" w:rsidRDefault="00512FC7" w:rsidP="00533FE7">
            <w:r w:rsidRPr="00512FC7">
              <w:t>600</w:t>
            </w:r>
          </w:p>
        </w:tc>
        <w:tc>
          <w:tcPr>
            <w:tcW w:w="2699" w:type="dxa"/>
            <w:shd w:val="clear" w:color="auto" w:fill="auto"/>
          </w:tcPr>
          <w:p w14:paraId="57CFB07D" w14:textId="77777777" w:rsidR="00512FC7" w:rsidRPr="00512FC7" w:rsidRDefault="00C411EF" w:rsidP="00533FE7">
            <w:hyperlink w:anchor="fld_LegSymbol" w:history="1">
              <w:r w:rsidR="00512FC7" w:rsidRPr="00533FE7">
                <w:rPr>
                  <w:rStyle w:val="Hyperlink"/>
                  <w:rFonts w:ascii="Times New Roman" w:hAnsi="Times New Roman"/>
                  <w:sz w:val="20"/>
                </w:rPr>
                <w:t>LegSymbol</w:t>
              </w:r>
            </w:hyperlink>
          </w:p>
        </w:tc>
      </w:tr>
      <w:tr w:rsidR="00512FC7" w:rsidRPr="00512FC7" w14:paraId="332AAAFF" w14:textId="77777777" w:rsidTr="00533FE7">
        <w:tc>
          <w:tcPr>
            <w:tcW w:w="828" w:type="dxa"/>
            <w:shd w:val="clear" w:color="auto" w:fill="auto"/>
          </w:tcPr>
          <w:p w14:paraId="4082EDD2" w14:textId="77777777" w:rsidR="00512FC7" w:rsidRPr="00512FC7" w:rsidRDefault="00512FC7" w:rsidP="00533FE7">
            <w:r w:rsidRPr="00512FC7">
              <w:t>601</w:t>
            </w:r>
          </w:p>
        </w:tc>
        <w:tc>
          <w:tcPr>
            <w:tcW w:w="2699" w:type="dxa"/>
            <w:shd w:val="clear" w:color="auto" w:fill="auto"/>
          </w:tcPr>
          <w:p w14:paraId="79EA78D6" w14:textId="77777777" w:rsidR="00512FC7" w:rsidRPr="00512FC7" w:rsidRDefault="00C411EF" w:rsidP="00533FE7">
            <w:hyperlink w:anchor="fld_LegSymbolSfx" w:history="1">
              <w:r w:rsidR="00512FC7" w:rsidRPr="00533FE7">
                <w:rPr>
                  <w:rStyle w:val="Hyperlink"/>
                  <w:rFonts w:ascii="Times New Roman" w:hAnsi="Times New Roman"/>
                  <w:sz w:val="20"/>
                </w:rPr>
                <w:t>LegSymbolSfx</w:t>
              </w:r>
            </w:hyperlink>
          </w:p>
        </w:tc>
      </w:tr>
      <w:tr w:rsidR="00512FC7" w:rsidRPr="00512FC7" w14:paraId="31B06A0F" w14:textId="77777777" w:rsidTr="00533FE7">
        <w:tc>
          <w:tcPr>
            <w:tcW w:w="828" w:type="dxa"/>
            <w:shd w:val="clear" w:color="auto" w:fill="auto"/>
          </w:tcPr>
          <w:p w14:paraId="06EEB8DB" w14:textId="77777777" w:rsidR="00512FC7" w:rsidRPr="00512FC7" w:rsidRDefault="00512FC7" w:rsidP="00533FE7">
            <w:r w:rsidRPr="00512FC7">
              <w:t>602</w:t>
            </w:r>
          </w:p>
        </w:tc>
        <w:tc>
          <w:tcPr>
            <w:tcW w:w="2699" w:type="dxa"/>
            <w:shd w:val="clear" w:color="auto" w:fill="auto"/>
          </w:tcPr>
          <w:p w14:paraId="0F36503A" w14:textId="77777777" w:rsidR="00512FC7" w:rsidRPr="00512FC7" w:rsidRDefault="00C411EF" w:rsidP="00533FE7">
            <w:hyperlink w:anchor="fld_LegSecurityID" w:history="1">
              <w:r w:rsidR="00512FC7" w:rsidRPr="00533FE7">
                <w:rPr>
                  <w:rStyle w:val="Hyperlink"/>
                  <w:rFonts w:ascii="Times New Roman" w:hAnsi="Times New Roman"/>
                  <w:sz w:val="20"/>
                </w:rPr>
                <w:t>LegSecurityID</w:t>
              </w:r>
            </w:hyperlink>
          </w:p>
        </w:tc>
      </w:tr>
      <w:tr w:rsidR="00512FC7" w:rsidRPr="00512FC7" w14:paraId="7B5505F2" w14:textId="77777777" w:rsidTr="00533FE7">
        <w:tc>
          <w:tcPr>
            <w:tcW w:w="828" w:type="dxa"/>
            <w:shd w:val="clear" w:color="auto" w:fill="auto"/>
          </w:tcPr>
          <w:p w14:paraId="57E182A3" w14:textId="77777777" w:rsidR="00512FC7" w:rsidRPr="00512FC7" w:rsidRDefault="00512FC7" w:rsidP="00533FE7">
            <w:r w:rsidRPr="00512FC7">
              <w:t>603</w:t>
            </w:r>
          </w:p>
        </w:tc>
        <w:tc>
          <w:tcPr>
            <w:tcW w:w="2699" w:type="dxa"/>
            <w:shd w:val="clear" w:color="auto" w:fill="auto"/>
          </w:tcPr>
          <w:p w14:paraId="015D821B" w14:textId="77777777" w:rsidR="00512FC7" w:rsidRPr="00512FC7" w:rsidRDefault="00C411EF" w:rsidP="00533FE7">
            <w:hyperlink w:anchor="fld_LegSecurityIDSource" w:history="1">
              <w:r w:rsidR="00512FC7" w:rsidRPr="00533FE7">
                <w:rPr>
                  <w:rStyle w:val="Hyperlink"/>
                  <w:rFonts w:ascii="Times New Roman" w:hAnsi="Times New Roman"/>
                  <w:sz w:val="20"/>
                </w:rPr>
                <w:t>LegSecurityIDSource</w:t>
              </w:r>
            </w:hyperlink>
          </w:p>
        </w:tc>
      </w:tr>
      <w:tr w:rsidR="00512FC7" w:rsidRPr="00512FC7" w14:paraId="33E0A040" w14:textId="77777777" w:rsidTr="00533FE7">
        <w:tc>
          <w:tcPr>
            <w:tcW w:w="828" w:type="dxa"/>
            <w:shd w:val="clear" w:color="auto" w:fill="auto"/>
          </w:tcPr>
          <w:p w14:paraId="07D20157" w14:textId="77777777" w:rsidR="00512FC7" w:rsidRPr="00512FC7" w:rsidRDefault="00512FC7" w:rsidP="00533FE7">
            <w:r w:rsidRPr="00512FC7">
              <w:t>604</w:t>
            </w:r>
          </w:p>
        </w:tc>
        <w:tc>
          <w:tcPr>
            <w:tcW w:w="2699" w:type="dxa"/>
            <w:shd w:val="clear" w:color="auto" w:fill="auto"/>
          </w:tcPr>
          <w:p w14:paraId="1E8A1F54" w14:textId="77777777" w:rsidR="00512FC7" w:rsidRPr="00512FC7" w:rsidRDefault="00C411EF" w:rsidP="00533FE7">
            <w:hyperlink w:anchor="fld_NoLegSecurityAltID" w:history="1">
              <w:r w:rsidR="00512FC7" w:rsidRPr="00533FE7">
                <w:rPr>
                  <w:rStyle w:val="Hyperlink"/>
                  <w:rFonts w:ascii="Times New Roman" w:hAnsi="Times New Roman"/>
                  <w:sz w:val="20"/>
                </w:rPr>
                <w:t>NoLegSecurityAltID</w:t>
              </w:r>
            </w:hyperlink>
          </w:p>
        </w:tc>
      </w:tr>
      <w:tr w:rsidR="00512FC7" w:rsidRPr="00512FC7" w14:paraId="34ACF0AC" w14:textId="77777777" w:rsidTr="00533FE7">
        <w:tc>
          <w:tcPr>
            <w:tcW w:w="828" w:type="dxa"/>
            <w:shd w:val="clear" w:color="auto" w:fill="auto"/>
          </w:tcPr>
          <w:p w14:paraId="4B707CB5" w14:textId="77777777" w:rsidR="00512FC7" w:rsidRPr="00512FC7" w:rsidRDefault="00512FC7" w:rsidP="00533FE7">
            <w:r w:rsidRPr="00512FC7">
              <w:t>605</w:t>
            </w:r>
          </w:p>
        </w:tc>
        <w:tc>
          <w:tcPr>
            <w:tcW w:w="2699" w:type="dxa"/>
            <w:shd w:val="clear" w:color="auto" w:fill="auto"/>
          </w:tcPr>
          <w:p w14:paraId="356D1434" w14:textId="77777777" w:rsidR="00512FC7" w:rsidRPr="00512FC7" w:rsidRDefault="00C411EF" w:rsidP="00533FE7">
            <w:hyperlink w:anchor="fld_LegSecurityAltID" w:history="1">
              <w:r w:rsidR="00512FC7" w:rsidRPr="00533FE7">
                <w:rPr>
                  <w:rStyle w:val="Hyperlink"/>
                  <w:rFonts w:ascii="Times New Roman" w:hAnsi="Times New Roman"/>
                  <w:sz w:val="20"/>
                </w:rPr>
                <w:t>LegSecurityAltID</w:t>
              </w:r>
            </w:hyperlink>
          </w:p>
        </w:tc>
      </w:tr>
      <w:tr w:rsidR="00512FC7" w:rsidRPr="00512FC7" w14:paraId="671A14BE" w14:textId="77777777" w:rsidTr="00533FE7">
        <w:tc>
          <w:tcPr>
            <w:tcW w:w="828" w:type="dxa"/>
            <w:shd w:val="clear" w:color="auto" w:fill="auto"/>
          </w:tcPr>
          <w:p w14:paraId="6999D1E5" w14:textId="77777777" w:rsidR="00512FC7" w:rsidRPr="00512FC7" w:rsidRDefault="00512FC7" w:rsidP="00533FE7">
            <w:r w:rsidRPr="00512FC7">
              <w:t>606</w:t>
            </w:r>
          </w:p>
        </w:tc>
        <w:tc>
          <w:tcPr>
            <w:tcW w:w="2699" w:type="dxa"/>
            <w:shd w:val="clear" w:color="auto" w:fill="auto"/>
          </w:tcPr>
          <w:p w14:paraId="4D162F1C" w14:textId="77777777" w:rsidR="00512FC7" w:rsidRPr="00512FC7" w:rsidRDefault="00C411EF" w:rsidP="00533FE7">
            <w:hyperlink w:anchor="fld_LegSecurityAltIDSource" w:history="1">
              <w:r w:rsidR="00512FC7" w:rsidRPr="00533FE7">
                <w:rPr>
                  <w:rStyle w:val="Hyperlink"/>
                  <w:rFonts w:ascii="Times New Roman" w:hAnsi="Times New Roman"/>
                  <w:sz w:val="20"/>
                </w:rPr>
                <w:t>LegSecurityAltIDSource</w:t>
              </w:r>
            </w:hyperlink>
          </w:p>
        </w:tc>
      </w:tr>
      <w:tr w:rsidR="00512FC7" w:rsidRPr="00512FC7" w14:paraId="318C42E2" w14:textId="77777777" w:rsidTr="00533FE7">
        <w:tc>
          <w:tcPr>
            <w:tcW w:w="828" w:type="dxa"/>
            <w:shd w:val="clear" w:color="auto" w:fill="auto"/>
          </w:tcPr>
          <w:p w14:paraId="6E9AB97A" w14:textId="77777777" w:rsidR="00512FC7" w:rsidRPr="00512FC7" w:rsidRDefault="00512FC7" w:rsidP="00533FE7">
            <w:r w:rsidRPr="00512FC7">
              <w:t>607</w:t>
            </w:r>
          </w:p>
        </w:tc>
        <w:tc>
          <w:tcPr>
            <w:tcW w:w="2699" w:type="dxa"/>
            <w:shd w:val="clear" w:color="auto" w:fill="auto"/>
          </w:tcPr>
          <w:p w14:paraId="40CA7235" w14:textId="77777777" w:rsidR="00512FC7" w:rsidRPr="00512FC7" w:rsidRDefault="00C411EF" w:rsidP="00533FE7">
            <w:hyperlink w:anchor="fld_LegProduct" w:history="1">
              <w:r w:rsidR="00512FC7" w:rsidRPr="00533FE7">
                <w:rPr>
                  <w:rStyle w:val="Hyperlink"/>
                  <w:rFonts w:ascii="Times New Roman" w:hAnsi="Times New Roman"/>
                  <w:sz w:val="20"/>
                </w:rPr>
                <w:t>LegProduct</w:t>
              </w:r>
            </w:hyperlink>
          </w:p>
        </w:tc>
      </w:tr>
      <w:tr w:rsidR="00512FC7" w:rsidRPr="00512FC7" w14:paraId="1906AA75" w14:textId="77777777" w:rsidTr="00533FE7">
        <w:tc>
          <w:tcPr>
            <w:tcW w:w="828" w:type="dxa"/>
            <w:shd w:val="clear" w:color="auto" w:fill="auto"/>
          </w:tcPr>
          <w:p w14:paraId="6CEE9398" w14:textId="77777777" w:rsidR="00512FC7" w:rsidRPr="00512FC7" w:rsidRDefault="00512FC7" w:rsidP="00533FE7">
            <w:r w:rsidRPr="00512FC7">
              <w:t>608</w:t>
            </w:r>
          </w:p>
        </w:tc>
        <w:tc>
          <w:tcPr>
            <w:tcW w:w="2699" w:type="dxa"/>
            <w:shd w:val="clear" w:color="auto" w:fill="auto"/>
          </w:tcPr>
          <w:p w14:paraId="17A1109A" w14:textId="77777777" w:rsidR="00512FC7" w:rsidRPr="00512FC7" w:rsidRDefault="00C411EF" w:rsidP="00533FE7">
            <w:hyperlink w:anchor="fld_LegCFICode" w:history="1">
              <w:r w:rsidR="00512FC7" w:rsidRPr="00533FE7">
                <w:rPr>
                  <w:rStyle w:val="Hyperlink"/>
                  <w:rFonts w:ascii="Times New Roman" w:hAnsi="Times New Roman"/>
                  <w:sz w:val="20"/>
                </w:rPr>
                <w:t>LegCFICode</w:t>
              </w:r>
            </w:hyperlink>
          </w:p>
        </w:tc>
      </w:tr>
      <w:tr w:rsidR="00512FC7" w:rsidRPr="00512FC7" w14:paraId="1D562437" w14:textId="77777777" w:rsidTr="00533FE7">
        <w:tc>
          <w:tcPr>
            <w:tcW w:w="828" w:type="dxa"/>
            <w:shd w:val="clear" w:color="auto" w:fill="auto"/>
          </w:tcPr>
          <w:p w14:paraId="2FC5FB0F" w14:textId="77777777" w:rsidR="00512FC7" w:rsidRPr="00512FC7" w:rsidRDefault="00512FC7" w:rsidP="00533FE7">
            <w:r w:rsidRPr="00512FC7">
              <w:t>609</w:t>
            </w:r>
          </w:p>
        </w:tc>
        <w:tc>
          <w:tcPr>
            <w:tcW w:w="2699" w:type="dxa"/>
            <w:shd w:val="clear" w:color="auto" w:fill="auto"/>
          </w:tcPr>
          <w:p w14:paraId="593D3CE6" w14:textId="77777777" w:rsidR="00512FC7" w:rsidRPr="00512FC7" w:rsidRDefault="00C411EF" w:rsidP="00533FE7">
            <w:hyperlink w:anchor="fld_LegSecurityType" w:history="1">
              <w:r w:rsidR="00512FC7" w:rsidRPr="00533FE7">
                <w:rPr>
                  <w:rStyle w:val="Hyperlink"/>
                  <w:rFonts w:ascii="Times New Roman" w:hAnsi="Times New Roman"/>
                  <w:sz w:val="20"/>
                </w:rPr>
                <w:t>LegSecurityType</w:t>
              </w:r>
            </w:hyperlink>
          </w:p>
        </w:tc>
      </w:tr>
      <w:tr w:rsidR="00512FC7" w:rsidRPr="00512FC7" w14:paraId="52323906" w14:textId="77777777" w:rsidTr="00533FE7">
        <w:tc>
          <w:tcPr>
            <w:tcW w:w="828" w:type="dxa"/>
            <w:shd w:val="clear" w:color="auto" w:fill="auto"/>
          </w:tcPr>
          <w:p w14:paraId="0CB81199" w14:textId="77777777" w:rsidR="00512FC7" w:rsidRPr="00512FC7" w:rsidRDefault="00512FC7" w:rsidP="00533FE7">
            <w:r w:rsidRPr="00512FC7">
              <w:t>610</w:t>
            </w:r>
          </w:p>
        </w:tc>
        <w:tc>
          <w:tcPr>
            <w:tcW w:w="2699" w:type="dxa"/>
            <w:shd w:val="clear" w:color="auto" w:fill="auto"/>
          </w:tcPr>
          <w:p w14:paraId="0C87D63A" w14:textId="77777777" w:rsidR="00512FC7" w:rsidRPr="00512FC7" w:rsidRDefault="00C411EF" w:rsidP="00533FE7">
            <w:hyperlink w:anchor="fld_LegMaturityMonthYear" w:history="1">
              <w:r w:rsidR="00512FC7" w:rsidRPr="00533FE7">
                <w:rPr>
                  <w:rStyle w:val="Hyperlink"/>
                  <w:rFonts w:ascii="Times New Roman" w:hAnsi="Times New Roman"/>
                  <w:sz w:val="20"/>
                </w:rPr>
                <w:t>LegMaturityMonthYear</w:t>
              </w:r>
            </w:hyperlink>
          </w:p>
        </w:tc>
      </w:tr>
      <w:tr w:rsidR="00512FC7" w:rsidRPr="00512FC7" w14:paraId="02F7453E" w14:textId="77777777" w:rsidTr="00533FE7">
        <w:tc>
          <w:tcPr>
            <w:tcW w:w="828" w:type="dxa"/>
            <w:shd w:val="clear" w:color="auto" w:fill="auto"/>
          </w:tcPr>
          <w:p w14:paraId="6BC27FBB" w14:textId="77777777" w:rsidR="00512FC7" w:rsidRPr="00512FC7" w:rsidRDefault="00512FC7" w:rsidP="00533FE7">
            <w:r w:rsidRPr="00512FC7">
              <w:t>611</w:t>
            </w:r>
          </w:p>
        </w:tc>
        <w:tc>
          <w:tcPr>
            <w:tcW w:w="2699" w:type="dxa"/>
            <w:shd w:val="clear" w:color="auto" w:fill="auto"/>
          </w:tcPr>
          <w:p w14:paraId="1FAB1FFF" w14:textId="77777777" w:rsidR="00512FC7" w:rsidRPr="00512FC7" w:rsidRDefault="00C411EF" w:rsidP="00533FE7">
            <w:hyperlink w:anchor="fld_LegMaturityDate" w:history="1">
              <w:r w:rsidR="00512FC7" w:rsidRPr="00533FE7">
                <w:rPr>
                  <w:rStyle w:val="Hyperlink"/>
                  <w:rFonts w:ascii="Times New Roman" w:hAnsi="Times New Roman"/>
                  <w:sz w:val="20"/>
                </w:rPr>
                <w:t>LegMaturityDate</w:t>
              </w:r>
            </w:hyperlink>
          </w:p>
        </w:tc>
      </w:tr>
      <w:tr w:rsidR="00512FC7" w:rsidRPr="00512FC7" w14:paraId="3123BD76" w14:textId="77777777" w:rsidTr="00533FE7">
        <w:tc>
          <w:tcPr>
            <w:tcW w:w="828" w:type="dxa"/>
            <w:shd w:val="clear" w:color="auto" w:fill="auto"/>
          </w:tcPr>
          <w:p w14:paraId="63281990" w14:textId="77777777" w:rsidR="00512FC7" w:rsidRPr="00512FC7" w:rsidRDefault="00512FC7" w:rsidP="00533FE7">
            <w:r w:rsidRPr="00512FC7">
              <w:t>612</w:t>
            </w:r>
          </w:p>
        </w:tc>
        <w:tc>
          <w:tcPr>
            <w:tcW w:w="2699" w:type="dxa"/>
            <w:shd w:val="clear" w:color="auto" w:fill="auto"/>
          </w:tcPr>
          <w:p w14:paraId="14699271" w14:textId="77777777" w:rsidR="00512FC7" w:rsidRPr="00512FC7" w:rsidRDefault="00C411EF" w:rsidP="00533FE7">
            <w:hyperlink w:anchor="fld_LegStrikePrice" w:history="1">
              <w:r w:rsidR="00512FC7" w:rsidRPr="00533FE7">
                <w:rPr>
                  <w:rStyle w:val="Hyperlink"/>
                  <w:rFonts w:ascii="Times New Roman" w:hAnsi="Times New Roman"/>
                  <w:sz w:val="20"/>
                </w:rPr>
                <w:t>LegStrikePrice</w:t>
              </w:r>
            </w:hyperlink>
          </w:p>
        </w:tc>
      </w:tr>
      <w:tr w:rsidR="00512FC7" w:rsidRPr="00512FC7" w14:paraId="1B4CE011" w14:textId="77777777" w:rsidTr="00533FE7">
        <w:tc>
          <w:tcPr>
            <w:tcW w:w="828" w:type="dxa"/>
            <w:shd w:val="clear" w:color="auto" w:fill="auto"/>
          </w:tcPr>
          <w:p w14:paraId="43282B7D" w14:textId="77777777" w:rsidR="00512FC7" w:rsidRPr="00512FC7" w:rsidRDefault="00512FC7" w:rsidP="00533FE7">
            <w:r w:rsidRPr="00512FC7">
              <w:t>613</w:t>
            </w:r>
          </w:p>
        </w:tc>
        <w:tc>
          <w:tcPr>
            <w:tcW w:w="2699" w:type="dxa"/>
            <w:shd w:val="clear" w:color="auto" w:fill="auto"/>
          </w:tcPr>
          <w:p w14:paraId="77192928" w14:textId="77777777" w:rsidR="00512FC7" w:rsidRPr="00512FC7" w:rsidRDefault="00C411EF" w:rsidP="00533FE7">
            <w:hyperlink w:anchor="fld_LegOptAttribute" w:history="1">
              <w:r w:rsidR="00512FC7" w:rsidRPr="00533FE7">
                <w:rPr>
                  <w:rStyle w:val="Hyperlink"/>
                  <w:rFonts w:ascii="Times New Roman" w:hAnsi="Times New Roman"/>
                  <w:sz w:val="20"/>
                </w:rPr>
                <w:t>LegOptAttribute</w:t>
              </w:r>
            </w:hyperlink>
          </w:p>
        </w:tc>
      </w:tr>
      <w:tr w:rsidR="00512FC7" w:rsidRPr="00512FC7" w14:paraId="2F7E0845" w14:textId="77777777" w:rsidTr="00533FE7">
        <w:tc>
          <w:tcPr>
            <w:tcW w:w="828" w:type="dxa"/>
            <w:shd w:val="clear" w:color="auto" w:fill="auto"/>
          </w:tcPr>
          <w:p w14:paraId="6F3C9B74" w14:textId="77777777" w:rsidR="00512FC7" w:rsidRPr="00512FC7" w:rsidRDefault="00512FC7" w:rsidP="00533FE7">
            <w:r w:rsidRPr="00512FC7">
              <w:t>614</w:t>
            </w:r>
          </w:p>
        </w:tc>
        <w:tc>
          <w:tcPr>
            <w:tcW w:w="2699" w:type="dxa"/>
            <w:shd w:val="clear" w:color="auto" w:fill="auto"/>
          </w:tcPr>
          <w:p w14:paraId="0324A296" w14:textId="77777777" w:rsidR="00512FC7" w:rsidRPr="00512FC7" w:rsidRDefault="00C411EF" w:rsidP="00533FE7">
            <w:hyperlink w:anchor="fld_LegContractMultiplier" w:history="1">
              <w:r w:rsidR="00512FC7" w:rsidRPr="00533FE7">
                <w:rPr>
                  <w:rStyle w:val="Hyperlink"/>
                  <w:rFonts w:ascii="Times New Roman" w:hAnsi="Times New Roman"/>
                  <w:sz w:val="20"/>
                </w:rPr>
                <w:t>LegContractMultiplier</w:t>
              </w:r>
            </w:hyperlink>
          </w:p>
        </w:tc>
      </w:tr>
      <w:tr w:rsidR="00512FC7" w:rsidRPr="00512FC7" w14:paraId="7BE8DC8C" w14:textId="77777777" w:rsidTr="00533FE7">
        <w:tc>
          <w:tcPr>
            <w:tcW w:w="828" w:type="dxa"/>
            <w:shd w:val="clear" w:color="auto" w:fill="auto"/>
          </w:tcPr>
          <w:p w14:paraId="11100641" w14:textId="77777777" w:rsidR="00512FC7" w:rsidRPr="00512FC7" w:rsidRDefault="00512FC7" w:rsidP="00533FE7">
            <w:r w:rsidRPr="00512FC7">
              <w:t>615</w:t>
            </w:r>
          </w:p>
        </w:tc>
        <w:tc>
          <w:tcPr>
            <w:tcW w:w="2699" w:type="dxa"/>
            <w:shd w:val="clear" w:color="auto" w:fill="auto"/>
          </w:tcPr>
          <w:p w14:paraId="2ECCA529" w14:textId="77777777" w:rsidR="00512FC7" w:rsidRPr="00512FC7" w:rsidRDefault="00C411EF" w:rsidP="00533FE7">
            <w:hyperlink w:anchor="fld_LegCouponRate" w:history="1">
              <w:r w:rsidR="00512FC7" w:rsidRPr="00533FE7">
                <w:rPr>
                  <w:rStyle w:val="Hyperlink"/>
                  <w:rFonts w:ascii="Times New Roman" w:hAnsi="Times New Roman"/>
                  <w:sz w:val="20"/>
                </w:rPr>
                <w:t>LegCouponRate</w:t>
              </w:r>
            </w:hyperlink>
          </w:p>
        </w:tc>
      </w:tr>
      <w:tr w:rsidR="00512FC7" w:rsidRPr="00512FC7" w14:paraId="58AE561B" w14:textId="77777777" w:rsidTr="00533FE7">
        <w:tc>
          <w:tcPr>
            <w:tcW w:w="828" w:type="dxa"/>
            <w:shd w:val="clear" w:color="auto" w:fill="auto"/>
          </w:tcPr>
          <w:p w14:paraId="2F61F214" w14:textId="77777777" w:rsidR="00512FC7" w:rsidRPr="00512FC7" w:rsidRDefault="00512FC7" w:rsidP="00533FE7">
            <w:r w:rsidRPr="00512FC7">
              <w:t>616</w:t>
            </w:r>
          </w:p>
        </w:tc>
        <w:tc>
          <w:tcPr>
            <w:tcW w:w="2699" w:type="dxa"/>
            <w:shd w:val="clear" w:color="auto" w:fill="auto"/>
          </w:tcPr>
          <w:p w14:paraId="5B90AF9F" w14:textId="77777777" w:rsidR="00512FC7" w:rsidRPr="00512FC7" w:rsidRDefault="00C411EF" w:rsidP="00533FE7">
            <w:hyperlink w:anchor="fld_LegSecurityExchange" w:history="1">
              <w:r w:rsidR="00512FC7" w:rsidRPr="00533FE7">
                <w:rPr>
                  <w:rStyle w:val="Hyperlink"/>
                  <w:rFonts w:ascii="Times New Roman" w:hAnsi="Times New Roman"/>
                  <w:sz w:val="20"/>
                </w:rPr>
                <w:t>LegSecurityExchange</w:t>
              </w:r>
            </w:hyperlink>
          </w:p>
        </w:tc>
      </w:tr>
      <w:tr w:rsidR="00512FC7" w:rsidRPr="00512FC7" w14:paraId="5D88B8CD" w14:textId="77777777" w:rsidTr="00533FE7">
        <w:tc>
          <w:tcPr>
            <w:tcW w:w="828" w:type="dxa"/>
            <w:shd w:val="clear" w:color="auto" w:fill="auto"/>
          </w:tcPr>
          <w:p w14:paraId="332A2080" w14:textId="77777777" w:rsidR="00512FC7" w:rsidRPr="00512FC7" w:rsidRDefault="00512FC7" w:rsidP="00533FE7">
            <w:r w:rsidRPr="00512FC7">
              <w:t>617</w:t>
            </w:r>
          </w:p>
        </w:tc>
        <w:tc>
          <w:tcPr>
            <w:tcW w:w="2699" w:type="dxa"/>
            <w:shd w:val="clear" w:color="auto" w:fill="auto"/>
          </w:tcPr>
          <w:p w14:paraId="722DAE68" w14:textId="77777777" w:rsidR="00512FC7" w:rsidRPr="00512FC7" w:rsidRDefault="00C411EF" w:rsidP="00533FE7">
            <w:hyperlink w:anchor="fld_LegIssuer" w:history="1">
              <w:r w:rsidR="00512FC7" w:rsidRPr="00533FE7">
                <w:rPr>
                  <w:rStyle w:val="Hyperlink"/>
                  <w:rFonts w:ascii="Times New Roman" w:hAnsi="Times New Roman"/>
                  <w:sz w:val="20"/>
                </w:rPr>
                <w:t>LegIssuer</w:t>
              </w:r>
            </w:hyperlink>
          </w:p>
        </w:tc>
      </w:tr>
      <w:tr w:rsidR="00512FC7" w:rsidRPr="00512FC7" w14:paraId="1BE04D82" w14:textId="77777777" w:rsidTr="00533FE7">
        <w:tc>
          <w:tcPr>
            <w:tcW w:w="828" w:type="dxa"/>
            <w:shd w:val="clear" w:color="auto" w:fill="auto"/>
          </w:tcPr>
          <w:p w14:paraId="61267566" w14:textId="77777777" w:rsidR="00512FC7" w:rsidRPr="00512FC7" w:rsidRDefault="00512FC7" w:rsidP="00533FE7">
            <w:r w:rsidRPr="00512FC7">
              <w:t>618</w:t>
            </w:r>
          </w:p>
        </w:tc>
        <w:tc>
          <w:tcPr>
            <w:tcW w:w="2699" w:type="dxa"/>
            <w:shd w:val="clear" w:color="auto" w:fill="auto"/>
          </w:tcPr>
          <w:p w14:paraId="1B72BD99" w14:textId="77777777" w:rsidR="00512FC7" w:rsidRPr="00512FC7" w:rsidRDefault="00C411EF" w:rsidP="00533FE7">
            <w:hyperlink w:anchor="fld_EncodedLegIssuerLen" w:history="1">
              <w:r w:rsidR="00512FC7" w:rsidRPr="00533FE7">
                <w:rPr>
                  <w:rStyle w:val="Hyperlink"/>
                  <w:rFonts w:ascii="Times New Roman" w:hAnsi="Times New Roman"/>
                  <w:sz w:val="20"/>
                </w:rPr>
                <w:t>EncodedLegIssuerLen</w:t>
              </w:r>
            </w:hyperlink>
          </w:p>
        </w:tc>
      </w:tr>
      <w:tr w:rsidR="00512FC7" w:rsidRPr="00512FC7" w14:paraId="717DCF38" w14:textId="77777777" w:rsidTr="00533FE7">
        <w:tc>
          <w:tcPr>
            <w:tcW w:w="828" w:type="dxa"/>
            <w:shd w:val="clear" w:color="auto" w:fill="auto"/>
          </w:tcPr>
          <w:p w14:paraId="070A2D2D" w14:textId="77777777" w:rsidR="00512FC7" w:rsidRPr="00512FC7" w:rsidRDefault="00512FC7" w:rsidP="00533FE7">
            <w:r w:rsidRPr="00512FC7">
              <w:t>619</w:t>
            </w:r>
          </w:p>
        </w:tc>
        <w:tc>
          <w:tcPr>
            <w:tcW w:w="2699" w:type="dxa"/>
            <w:shd w:val="clear" w:color="auto" w:fill="auto"/>
          </w:tcPr>
          <w:p w14:paraId="2C73CCA0" w14:textId="77777777" w:rsidR="00512FC7" w:rsidRPr="00512FC7" w:rsidRDefault="00C411EF" w:rsidP="00533FE7">
            <w:hyperlink w:anchor="fld_EncodedLegIssuer" w:history="1">
              <w:r w:rsidR="00512FC7" w:rsidRPr="00533FE7">
                <w:rPr>
                  <w:rStyle w:val="Hyperlink"/>
                  <w:rFonts w:ascii="Times New Roman" w:hAnsi="Times New Roman"/>
                  <w:sz w:val="20"/>
                </w:rPr>
                <w:t>EncodedLegIssuer</w:t>
              </w:r>
            </w:hyperlink>
          </w:p>
        </w:tc>
      </w:tr>
      <w:tr w:rsidR="00512FC7" w:rsidRPr="00512FC7" w14:paraId="2C6EDAB1" w14:textId="77777777" w:rsidTr="00533FE7">
        <w:tc>
          <w:tcPr>
            <w:tcW w:w="828" w:type="dxa"/>
            <w:shd w:val="clear" w:color="auto" w:fill="auto"/>
          </w:tcPr>
          <w:p w14:paraId="028380EC" w14:textId="77777777" w:rsidR="00512FC7" w:rsidRPr="00512FC7" w:rsidRDefault="00512FC7" w:rsidP="00533FE7">
            <w:r w:rsidRPr="00512FC7">
              <w:t>620</w:t>
            </w:r>
          </w:p>
        </w:tc>
        <w:tc>
          <w:tcPr>
            <w:tcW w:w="2699" w:type="dxa"/>
            <w:shd w:val="clear" w:color="auto" w:fill="auto"/>
          </w:tcPr>
          <w:p w14:paraId="09F58EAB" w14:textId="77777777" w:rsidR="00512FC7" w:rsidRPr="00512FC7" w:rsidRDefault="00C411EF" w:rsidP="00533FE7">
            <w:hyperlink w:anchor="fld_LegSecurityDesc" w:history="1">
              <w:r w:rsidR="00512FC7" w:rsidRPr="00533FE7">
                <w:rPr>
                  <w:rStyle w:val="Hyperlink"/>
                  <w:rFonts w:ascii="Times New Roman" w:hAnsi="Times New Roman"/>
                  <w:sz w:val="20"/>
                </w:rPr>
                <w:t>LegSecurityDesc</w:t>
              </w:r>
            </w:hyperlink>
          </w:p>
        </w:tc>
      </w:tr>
      <w:tr w:rsidR="00512FC7" w:rsidRPr="00512FC7" w14:paraId="3048866C" w14:textId="77777777" w:rsidTr="00533FE7">
        <w:tc>
          <w:tcPr>
            <w:tcW w:w="828" w:type="dxa"/>
            <w:shd w:val="clear" w:color="auto" w:fill="auto"/>
          </w:tcPr>
          <w:p w14:paraId="33C874FC" w14:textId="77777777" w:rsidR="00512FC7" w:rsidRPr="00512FC7" w:rsidRDefault="00512FC7" w:rsidP="00533FE7">
            <w:r w:rsidRPr="00512FC7">
              <w:t>621</w:t>
            </w:r>
          </w:p>
        </w:tc>
        <w:tc>
          <w:tcPr>
            <w:tcW w:w="2699" w:type="dxa"/>
            <w:shd w:val="clear" w:color="auto" w:fill="auto"/>
          </w:tcPr>
          <w:p w14:paraId="2C3CB716" w14:textId="77777777" w:rsidR="00512FC7" w:rsidRPr="00512FC7" w:rsidRDefault="00C411EF" w:rsidP="00533FE7">
            <w:hyperlink w:anchor="fld_EncodedLegSecurityDescLen" w:history="1">
              <w:r w:rsidR="00512FC7" w:rsidRPr="00533FE7">
                <w:rPr>
                  <w:rStyle w:val="Hyperlink"/>
                  <w:rFonts w:ascii="Times New Roman" w:hAnsi="Times New Roman"/>
                  <w:sz w:val="20"/>
                </w:rPr>
                <w:t>EncodedLegSecurityDescLen</w:t>
              </w:r>
            </w:hyperlink>
          </w:p>
        </w:tc>
      </w:tr>
      <w:tr w:rsidR="00512FC7" w:rsidRPr="00512FC7" w14:paraId="46395853" w14:textId="77777777" w:rsidTr="00533FE7">
        <w:tc>
          <w:tcPr>
            <w:tcW w:w="828" w:type="dxa"/>
            <w:shd w:val="clear" w:color="auto" w:fill="auto"/>
          </w:tcPr>
          <w:p w14:paraId="69599AA3" w14:textId="77777777" w:rsidR="00512FC7" w:rsidRPr="00512FC7" w:rsidRDefault="00512FC7" w:rsidP="00533FE7">
            <w:r w:rsidRPr="00512FC7">
              <w:t>622</w:t>
            </w:r>
          </w:p>
        </w:tc>
        <w:tc>
          <w:tcPr>
            <w:tcW w:w="2699" w:type="dxa"/>
            <w:shd w:val="clear" w:color="auto" w:fill="auto"/>
          </w:tcPr>
          <w:p w14:paraId="2D8E46A8" w14:textId="77777777" w:rsidR="00512FC7" w:rsidRPr="00512FC7" w:rsidRDefault="00C411EF" w:rsidP="00533FE7">
            <w:hyperlink w:anchor="fld_EncodedLegSecurityDesc" w:history="1">
              <w:r w:rsidR="00512FC7" w:rsidRPr="00533FE7">
                <w:rPr>
                  <w:rStyle w:val="Hyperlink"/>
                  <w:rFonts w:ascii="Times New Roman" w:hAnsi="Times New Roman"/>
                  <w:sz w:val="20"/>
                </w:rPr>
                <w:t>EncodedLegSecurityDesc</w:t>
              </w:r>
            </w:hyperlink>
          </w:p>
        </w:tc>
      </w:tr>
      <w:tr w:rsidR="00512FC7" w:rsidRPr="00512FC7" w14:paraId="77D45EB3" w14:textId="77777777" w:rsidTr="00533FE7">
        <w:tc>
          <w:tcPr>
            <w:tcW w:w="828" w:type="dxa"/>
            <w:shd w:val="clear" w:color="auto" w:fill="auto"/>
          </w:tcPr>
          <w:p w14:paraId="20FE31F5" w14:textId="77777777" w:rsidR="00512FC7" w:rsidRPr="00512FC7" w:rsidRDefault="00512FC7" w:rsidP="00533FE7">
            <w:r w:rsidRPr="00512FC7">
              <w:t>623</w:t>
            </w:r>
          </w:p>
        </w:tc>
        <w:tc>
          <w:tcPr>
            <w:tcW w:w="2699" w:type="dxa"/>
            <w:shd w:val="clear" w:color="auto" w:fill="auto"/>
          </w:tcPr>
          <w:p w14:paraId="52CF5A9F" w14:textId="77777777" w:rsidR="00512FC7" w:rsidRPr="00512FC7" w:rsidRDefault="00C411EF" w:rsidP="00533FE7">
            <w:hyperlink w:anchor="fld_LegRatioQty" w:history="1">
              <w:r w:rsidR="00512FC7" w:rsidRPr="00533FE7">
                <w:rPr>
                  <w:rStyle w:val="Hyperlink"/>
                  <w:rFonts w:ascii="Times New Roman" w:hAnsi="Times New Roman"/>
                  <w:sz w:val="20"/>
                </w:rPr>
                <w:t>LegRatioQty</w:t>
              </w:r>
            </w:hyperlink>
          </w:p>
        </w:tc>
      </w:tr>
      <w:tr w:rsidR="00512FC7" w:rsidRPr="00512FC7" w14:paraId="746366EA" w14:textId="77777777" w:rsidTr="00533FE7">
        <w:tc>
          <w:tcPr>
            <w:tcW w:w="828" w:type="dxa"/>
            <w:shd w:val="clear" w:color="auto" w:fill="auto"/>
          </w:tcPr>
          <w:p w14:paraId="2941EA2C" w14:textId="77777777" w:rsidR="00512FC7" w:rsidRPr="00512FC7" w:rsidRDefault="00512FC7" w:rsidP="00533FE7">
            <w:r w:rsidRPr="00512FC7">
              <w:t>624</w:t>
            </w:r>
          </w:p>
        </w:tc>
        <w:tc>
          <w:tcPr>
            <w:tcW w:w="2699" w:type="dxa"/>
            <w:shd w:val="clear" w:color="auto" w:fill="auto"/>
          </w:tcPr>
          <w:p w14:paraId="60C15840" w14:textId="77777777" w:rsidR="00512FC7" w:rsidRPr="00512FC7" w:rsidRDefault="00C411EF" w:rsidP="00533FE7">
            <w:hyperlink w:anchor="fld_LegSide" w:history="1">
              <w:r w:rsidR="00512FC7" w:rsidRPr="00533FE7">
                <w:rPr>
                  <w:rStyle w:val="Hyperlink"/>
                  <w:rFonts w:ascii="Times New Roman" w:hAnsi="Times New Roman"/>
                  <w:sz w:val="20"/>
                </w:rPr>
                <w:t>LegSide</w:t>
              </w:r>
            </w:hyperlink>
          </w:p>
        </w:tc>
      </w:tr>
      <w:tr w:rsidR="00512FC7" w:rsidRPr="00512FC7" w14:paraId="188B0B0B" w14:textId="77777777" w:rsidTr="00533FE7">
        <w:tc>
          <w:tcPr>
            <w:tcW w:w="828" w:type="dxa"/>
            <w:shd w:val="clear" w:color="auto" w:fill="auto"/>
          </w:tcPr>
          <w:p w14:paraId="24700CC8" w14:textId="77777777" w:rsidR="00512FC7" w:rsidRPr="00512FC7" w:rsidRDefault="00512FC7" w:rsidP="00533FE7">
            <w:r w:rsidRPr="00512FC7">
              <w:t>625</w:t>
            </w:r>
          </w:p>
        </w:tc>
        <w:tc>
          <w:tcPr>
            <w:tcW w:w="2699" w:type="dxa"/>
            <w:shd w:val="clear" w:color="auto" w:fill="auto"/>
          </w:tcPr>
          <w:p w14:paraId="79A70C2D" w14:textId="77777777" w:rsidR="00512FC7" w:rsidRPr="00512FC7" w:rsidRDefault="00C411EF" w:rsidP="00533FE7">
            <w:hyperlink w:anchor="fld_TradingSessionSubID" w:history="1">
              <w:r w:rsidR="00512FC7" w:rsidRPr="00533FE7">
                <w:rPr>
                  <w:rStyle w:val="Hyperlink"/>
                  <w:rFonts w:ascii="Times New Roman" w:hAnsi="Times New Roman"/>
                  <w:sz w:val="20"/>
                </w:rPr>
                <w:t>TradingSessionSubID</w:t>
              </w:r>
            </w:hyperlink>
          </w:p>
        </w:tc>
      </w:tr>
      <w:tr w:rsidR="00512FC7" w:rsidRPr="00512FC7" w14:paraId="51250E61" w14:textId="77777777" w:rsidTr="00533FE7">
        <w:tc>
          <w:tcPr>
            <w:tcW w:w="828" w:type="dxa"/>
            <w:shd w:val="clear" w:color="auto" w:fill="auto"/>
          </w:tcPr>
          <w:p w14:paraId="29335FAB" w14:textId="77777777" w:rsidR="00512FC7" w:rsidRPr="00512FC7" w:rsidRDefault="00512FC7" w:rsidP="00533FE7">
            <w:r w:rsidRPr="00512FC7">
              <w:t>626</w:t>
            </w:r>
          </w:p>
        </w:tc>
        <w:tc>
          <w:tcPr>
            <w:tcW w:w="2699" w:type="dxa"/>
            <w:shd w:val="clear" w:color="auto" w:fill="auto"/>
          </w:tcPr>
          <w:p w14:paraId="32E9DF37" w14:textId="77777777" w:rsidR="00512FC7" w:rsidRPr="00512FC7" w:rsidRDefault="00C411EF" w:rsidP="00533FE7">
            <w:hyperlink w:anchor="fld_AllocType" w:history="1">
              <w:r w:rsidR="00512FC7" w:rsidRPr="00533FE7">
                <w:rPr>
                  <w:rStyle w:val="Hyperlink"/>
                  <w:rFonts w:ascii="Times New Roman" w:hAnsi="Times New Roman"/>
                  <w:sz w:val="20"/>
                </w:rPr>
                <w:t>AllocType</w:t>
              </w:r>
            </w:hyperlink>
          </w:p>
        </w:tc>
      </w:tr>
      <w:tr w:rsidR="00512FC7" w:rsidRPr="00512FC7" w14:paraId="3874D00B" w14:textId="77777777" w:rsidTr="00533FE7">
        <w:tc>
          <w:tcPr>
            <w:tcW w:w="828" w:type="dxa"/>
            <w:shd w:val="clear" w:color="auto" w:fill="auto"/>
          </w:tcPr>
          <w:p w14:paraId="15A5916F" w14:textId="77777777" w:rsidR="00512FC7" w:rsidRPr="00512FC7" w:rsidRDefault="00512FC7" w:rsidP="00533FE7">
            <w:r w:rsidRPr="00512FC7">
              <w:t>627</w:t>
            </w:r>
          </w:p>
        </w:tc>
        <w:tc>
          <w:tcPr>
            <w:tcW w:w="2699" w:type="dxa"/>
            <w:shd w:val="clear" w:color="auto" w:fill="auto"/>
          </w:tcPr>
          <w:p w14:paraId="0BC8FBE9" w14:textId="77777777" w:rsidR="00512FC7" w:rsidRPr="00512FC7" w:rsidRDefault="00C411EF" w:rsidP="00533FE7">
            <w:hyperlink w:anchor="fld_NoHops" w:history="1">
              <w:r w:rsidR="00512FC7" w:rsidRPr="00533FE7">
                <w:rPr>
                  <w:rStyle w:val="Hyperlink"/>
                  <w:rFonts w:ascii="Times New Roman" w:hAnsi="Times New Roman"/>
                  <w:sz w:val="20"/>
                </w:rPr>
                <w:t>NoHops</w:t>
              </w:r>
            </w:hyperlink>
          </w:p>
        </w:tc>
      </w:tr>
      <w:tr w:rsidR="00512FC7" w:rsidRPr="00512FC7" w14:paraId="35E2AD1D" w14:textId="77777777" w:rsidTr="00533FE7">
        <w:tc>
          <w:tcPr>
            <w:tcW w:w="828" w:type="dxa"/>
            <w:shd w:val="clear" w:color="auto" w:fill="auto"/>
          </w:tcPr>
          <w:p w14:paraId="745E0AE3" w14:textId="77777777" w:rsidR="00512FC7" w:rsidRPr="00512FC7" w:rsidRDefault="00512FC7" w:rsidP="00533FE7">
            <w:r w:rsidRPr="00512FC7">
              <w:t>628</w:t>
            </w:r>
          </w:p>
        </w:tc>
        <w:tc>
          <w:tcPr>
            <w:tcW w:w="2699" w:type="dxa"/>
            <w:shd w:val="clear" w:color="auto" w:fill="auto"/>
          </w:tcPr>
          <w:p w14:paraId="56D49EF3" w14:textId="77777777" w:rsidR="00512FC7" w:rsidRPr="00512FC7" w:rsidRDefault="00C411EF" w:rsidP="00533FE7">
            <w:hyperlink w:anchor="fld_HopCompID" w:history="1">
              <w:r w:rsidR="00512FC7" w:rsidRPr="00533FE7">
                <w:rPr>
                  <w:rStyle w:val="Hyperlink"/>
                  <w:rFonts w:ascii="Times New Roman" w:hAnsi="Times New Roman"/>
                  <w:sz w:val="20"/>
                </w:rPr>
                <w:t>HopCompID</w:t>
              </w:r>
            </w:hyperlink>
          </w:p>
        </w:tc>
      </w:tr>
      <w:tr w:rsidR="00512FC7" w:rsidRPr="00512FC7" w14:paraId="1B28864D" w14:textId="77777777" w:rsidTr="00533FE7">
        <w:tc>
          <w:tcPr>
            <w:tcW w:w="828" w:type="dxa"/>
            <w:shd w:val="clear" w:color="auto" w:fill="auto"/>
          </w:tcPr>
          <w:p w14:paraId="54180D65" w14:textId="77777777" w:rsidR="00512FC7" w:rsidRPr="00512FC7" w:rsidRDefault="00512FC7" w:rsidP="00533FE7">
            <w:r w:rsidRPr="00512FC7">
              <w:t>629</w:t>
            </w:r>
          </w:p>
        </w:tc>
        <w:tc>
          <w:tcPr>
            <w:tcW w:w="2699" w:type="dxa"/>
            <w:shd w:val="clear" w:color="auto" w:fill="auto"/>
          </w:tcPr>
          <w:p w14:paraId="39C6D00E" w14:textId="77777777" w:rsidR="00512FC7" w:rsidRPr="00512FC7" w:rsidRDefault="00C411EF" w:rsidP="00533FE7">
            <w:hyperlink w:anchor="fld_HopSendingTime" w:history="1">
              <w:r w:rsidR="00512FC7" w:rsidRPr="00533FE7">
                <w:rPr>
                  <w:rStyle w:val="Hyperlink"/>
                  <w:rFonts w:ascii="Times New Roman" w:hAnsi="Times New Roman"/>
                  <w:sz w:val="20"/>
                </w:rPr>
                <w:t>HopSendingTime</w:t>
              </w:r>
            </w:hyperlink>
          </w:p>
        </w:tc>
      </w:tr>
      <w:tr w:rsidR="00512FC7" w:rsidRPr="00512FC7" w14:paraId="1E020B81" w14:textId="77777777" w:rsidTr="00533FE7">
        <w:tc>
          <w:tcPr>
            <w:tcW w:w="828" w:type="dxa"/>
            <w:shd w:val="clear" w:color="auto" w:fill="auto"/>
          </w:tcPr>
          <w:p w14:paraId="7CB4E9F2" w14:textId="77777777" w:rsidR="00512FC7" w:rsidRPr="00512FC7" w:rsidRDefault="00512FC7" w:rsidP="00533FE7">
            <w:r w:rsidRPr="00512FC7">
              <w:t>630</w:t>
            </w:r>
          </w:p>
        </w:tc>
        <w:tc>
          <w:tcPr>
            <w:tcW w:w="2699" w:type="dxa"/>
            <w:shd w:val="clear" w:color="auto" w:fill="auto"/>
          </w:tcPr>
          <w:p w14:paraId="437FEF09" w14:textId="77777777" w:rsidR="00512FC7" w:rsidRPr="00512FC7" w:rsidRDefault="00C411EF" w:rsidP="00533FE7">
            <w:hyperlink w:anchor="fld_HopRefID" w:history="1">
              <w:r w:rsidR="00512FC7" w:rsidRPr="00533FE7">
                <w:rPr>
                  <w:rStyle w:val="Hyperlink"/>
                  <w:rFonts w:ascii="Times New Roman" w:hAnsi="Times New Roman"/>
                  <w:sz w:val="20"/>
                </w:rPr>
                <w:t>HopRefID</w:t>
              </w:r>
            </w:hyperlink>
          </w:p>
        </w:tc>
      </w:tr>
      <w:tr w:rsidR="00512FC7" w:rsidRPr="00512FC7" w14:paraId="4787C8BF" w14:textId="77777777" w:rsidTr="00533FE7">
        <w:tc>
          <w:tcPr>
            <w:tcW w:w="828" w:type="dxa"/>
            <w:shd w:val="clear" w:color="auto" w:fill="auto"/>
          </w:tcPr>
          <w:p w14:paraId="4F802888" w14:textId="77777777" w:rsidR="00512FC7" w:rsidRPr="00512FC7" w:rsidRDefault="00512FC7" w:rsidP="00533FE7">
            <w:r w:rsidRPr="00512FC7">
              <w:t>631</w:t>
            </w:r>
          </w:p>
        </w:tc>
        <w:tc>
          <w:tcPr>
            <w:tcW w:w="2699" w:type="dxa"/>
            <w:shd w:val="clear" w:color="auto" w:fill="auto"/>
          </w:tcPr>
          <w:p w14:paraId="029FCCFD" w14:textId="77777777" w:rsidR="00512FC7" w:rsidRPr="00512FC7" w:rsidRDefault="00C411EF" w:rsidP="00533FE7">
            <w:hyperlink w:anchor="fld_MidPx" w:history="1">
              <w:r w:rsidR="00512FC7" w:rsidRPr="00533FE7">
                <w:rPr>
                  <w:rStyle w:val="Hyperlink"/>
                  <w:rFonts w:ascii="Times New Roman" w:hAnsi="Times New Roman"/>
                  <w:sz w:val="20"/>
                </w:rPr>
                <w:t>MidPx</w:t>
              </w:r>
            </w:hyperlink>
          </w:p>
        </w:tc>
      </w:tr>
      <w:tr w:rsidR="00512FC7" w:rsidRPr="00512FC7" w14:paraId="5CD0E465" w14:textId="77777777" w:rsidTr="00533FE7">
        <w:tc>
          <w:tcPr>
            <w:tcW w:w="828" w:type="dxa"/>
            <w:shd w:val="clear" w:color="auto" w:fill="auto"/>
          </w:tcPr>
          <w:p w14:paraId="3F2D2221" w14:textId="77777777" w:rsidR="00512FC7" w:rsidRPr="00512FC7" w:rsidRDefault="00512FC7" w:rsidP="00533FE7">
            <w:r w:rsidRPr="00512FC7">
              <w:t>632</w:t>
            </w:r>
          </w:p>
        </w:tc>
        <w:tc>
          <w:tcPr>
            <w:tcW w:w="2699" w:type="dxa"/>
            <w:shd w:val="clear" w:color="auto" w:fill="auto"/>
          </w:tcPr>
          <w:p w14:paraId="41831532" w14:textId="77777777" w:rsidR="00512FC7" w:rsidRPr="00512FC7" w:rsidRDefault="00C411EF" w:rsidP="00533FE7">
            <w:hyperlink w:anchor="fld_BidYield" w:history="1">
              <w:r w:rsidR="00512FC7" w:rsidRPr="00533FE7">
                <w:rPr>
                  <w:rStyle w:val="Hyperlink"/>
                  <w:rFonts w:ascii="Times New Roman" w:hAnsi="Times New Roman"/>
                  <w:sz w:val="20"/>
                </w:rPr>
                <w:t>BidYield</w:t>
              </w:r>
            </w:hyperlink>
          </w:p>
        </w:tc>
      </w:tr>
      <w:tr w:rsidR="00512FC7" w:rsidRPr="00512FC7" w14:paraId="25A3B8DC" w14:textId="77777777" w:rsidTr="00533FE7">
        <w:tc>
          <w:tcPr>
            <w:tcW w:w="828" w:type="dxa"/>
            <w:shd w:val="clear" w:color="auto" w:fill="auto"/>
          </w:tcPr>
          <w:p w14:paraId="54D6F099" w14:textId="77777777" w:rsidR="00512FC7" w:rsidRPr="00512FC7" w:rsidRDefault="00512FC7" w:rsidP="00533FE7">
            <w:r w:rsidRPr="00512FC7">
              <w:t>633</w:t>
            </w:r>
          </w:p>
        </w:tc>
        <w:tc>
          <w:tcPr>
            <w:tcW w:w="2699" w:type="dxa"/>
            <w:shd w:val="clear" w:color="auto" w:fill="auto"/>
          </w:tcPr>
          <w:p w14:paraId="54D90BBA" w14:textId="77777777" w:rsidR="00512FC7" w:rsidRPr="00512FC7" w:rsidRDefault="00C411EF" w:rsidP="00533FE7">
            <w:hyperlink w:anchor="fld_MidYield" w:history="1">
              <w:r w:rsidR="00512FC7" w:rsidRPr="00533FE7">
                <w:rPr>
                  <w:rStyle w:val="Hyperlink"/>
                  <w:rFonts w:ascii="Times New Roman" w:hAnsi="Times New Roman"/>
                  <w:sz w:val="20"/>
                </w:rPr>
                <w:t>MidYield</w:t>
              </w:r>
            </w:hyperlink>
          </w:p>
        </w:tc>
      </w:tr>
      <w:tr w:rsidR="00512FC7" w:rsidRPr="00512FC7" w14:paraId="78C6BEDD" w14:textId="77777777" w:rsidTr="00533FE7">
        <w:tc>
          <w:tcPr>
            <w:tcW w:w="828" w:type="dxa"/>
            <w:shd w:val="clear" w:color="auto" w:fill="auto"/>
          </w:tcPr>
          <w:p w14:paraId="14F7A50B" w14:textId="77777777" w:rsidR="00512FC7" w:rsidRPr="00512FC7" w:rsidRDefault="00512FC7" w:rsidP="00533FE7">
            <w:r w:rsidRPr="00512FC7">
              <w:t>634</w:t>
            </w:r>
          </w:p>
        </w:tc>
        <w:tc>
          <w:tcPr>
            <w:tcW w:w="2699" w:type="dxa"/>
            <w:shd w:val="clear" w:color="auto" w:fill="auto"/>
          </w:tcPr>
          <w:p w14:paraId="7B8357A8" w14:textId="77777777" w:rsidR="00512FC7" w:rsidRPr="00512FC7" w:rsidRDefault="00C411EF" w:rsidP="00533FE7">
            <w:hyperlink w:anchor="fld_OfferYield" w:history="1">
              <w:r w:rsidR="00512FC7" w:rsidRPr="00533FE7">
                <w:rPr>
                  <w:rStyle w:val="Hyperlink"/>
                  <w:rFonts w:ascii="Times New Roman" w:hAnsi="Times New Roman"/>
                  <w:sz w:val="20"/>
                </w:rPr>
                <w:t>OfferYield</w:t>
              </w:r>
            </w:hyperlink>
          </w:p>
        </w:tc>
      </w:tr>
      <w:tr w:rsidR="00512FC7" w:rsidRPr="00512FC7" w14:paraId="183E8F28" w14:textId="77777777" w:rsidTr="00533FE7">
        <w:tc>
          <w:tcPr>
            <w:tcW w:w="828" w:type="dxa"/>
            <w:shd w:val="clear" w:color="auto" w:fill="auto"/>
          </w:tcPr>
          <w:p w14:paraId="7B9527C8" w14:textId="77777777" w:rsidR="00512FC7" w:rsidRPr="00512FC7" w:rsidRDefault="00512FC7" w:rsidP="00533FE7">
            <w:r w:rsidRPr="00512FC7">
              <w:t>635</w:t>
            </w:r>
          </w:p>
        </w:tc>
        <w:tc>
          <w:tcPr>
            <w:tcW w:w="2699" w:type="dxa"/>
            <w:shd w:val="clear" w:color="auto" w:fill="auto"/>
          </w:tcPr>
          <w:p w14:paraId="24241B78" w14:textId="77777777" w:rsidR="00512FC7" w:rsidRPr="00512FC7" w:rsidRDefault="00C411EF" w:rsidP="00533FE7">
            <w:hyperlink w:anchor="fld_ClearingFeeIndicator" w:history="1">
              <w:r w:rsidR="00512FC7" w:rsidRPr="00533FE7">
                <w:rPr>
                  <w:rStyle w:val="Hyperlink"/>
                  <w:rFonts w:ascii="Times New Roman" w:hAnsi="Times New Roman"/>
                  <w:sz w:val="20"/>
                </w:rPr>
                <w:t>ClearingFeeIndicator</w:t>
              </w:r>
            </w:hyperlink>
          </w:p>
        </w:tc>
      </w:tr>
      <w:tr w:rsidR="00512FC7" w:rsidRPr="00512FC7" w14:paraId="52B1302E" w14:textId="77777777" w:rsidTr="00533FE7">
        <w:tc>
          <w:tcPr>
            <w:tcW w:w="828" w:type="dxa"/>
            <w:shd w:val="clear" w:color="auto" w:fill="auto"/>
          </w:tcPr>
          <w:p w14:paraId="3306ACBA" w14:textId="77777777" w:rsidR="00512FC7" w:rsidRPr="00512FC7" w:rsidRDefault="00512FC7" w:rsidP="00533FE7">
            <w:r w:rsidRPr="00512FC7">
              <w:t>636</w:t>
            </w:r>
          </w:p>
        </w:tc>
        <w:tc>
          <w:tcPr>
            <w:tcW w:w="2699" w:type="dxa"/>
            <w:shd w:val="clear" w:color="auto" w:fill="auto"/>
          </w:tcPr>
          <w:p w14:paraId="221D2214" w14:textId="77777777" w:rsidR="00512FC7" w:rsidRPr="00512FC7" w:rsidRDefault="00C411EF" w:rsidP="00533FE7">
            <w:hyperlink w:anchor="fld_WorkingIndicator" w:history="1">
              <w:r w:rsidR="00512FC7" w:rsidRPr="00533FE7">
                <w:rPr>
                  <w:rStyle w:val="Hyperlink"/>
                  <w:rFonts w:ascii="Times New Roman" w:hAnsi="Times New Roman"/>
                  <w:sz w:val="20"/>
                </w:rPr>
                <w:t>WorkingIndicator</w:t>
              </w:r>
            </w:hyperlink>
          </w:p>
        </w:tc>
      </w:tr>
      <w:tr w:rsidR="00512FC7" w:rsidRPr="00512FC7" w14:paraId="46311B5F" w14:textId="77777777" w:rsidTr="00533FE7">
        <w:tc>
          <w:tcPr>
            <w:tcW w:w="828" w:type="dxa"/>
            <w:shd w:val="clear" w:color="auto" w:fill="auto"/>
          </w:tcPr>
          <w:p w14:paraId="72924985" w14:textId="77777777" w:rsidR="00512FC7" w:rsidRPr="00512FC7" w:rsidRDefault="00512FC7" w:rsidP="00533FE7">
            <w:r w:rsidRPr="00512FC7">
              <w:t>637</w:t>
            </w:r>
          </w:p>
        </w:tc>
        <w:tc>
          <w:tcPr>
            <w:tcW w:w="2699" w:type="dxa"/>
            <w:shd w:val="clear" w:color="auto" w:fill="auto"/>
          </w:tcPr>
          <w:p w14:paraId="711B7A56" w14:textId="77777777" w:rsidR="00512FC7" w:rsidRPr="00512FC7" w:rsidRDefault="00C411EF" w:rsidP="00533FE7">
            <w:hyperlink w:anchor="fld_LegLastPx" w:history="1">
              <w:r w:rsidR="00512FC7" w:rsidRPr="00533FE7">
                <w:rPr>
                  <w:rStyle w:val="Hyperlink"/>
                  <w:rFonts w:ascii="Times New Roman" w:hAnsi="Times New Roman"/>
                  <w:sz w:val="20"/>
                </w:rPr>
                <w:t>LegLastPx</w:t>
              </w:r>
            </w:hyperlink>
          </w:p>
        </w:tc>
      </w:tr>
      <w:tr w:rsidR="00512FC7" w:rsidRPr="00512FC7" w14:paraId="7E63BA27" w14:textId="77777777" w:rsidTr="00533FE7">
        <w:tc>
          <w:tcPr>
            <w:tcW w:w="828" w:type="dxa"/>
            <w:shd w:val="clear" w:color="auto" w:fill="auto"/>
          </w:tcPr>
          <w:p w14:paraId="64F3D52A" w14:textId="77777777" w:rsidR="00512FC7" w:rsidRPr="00512FC7" w:rsidRDefault="00512FC7" w:rsidP="00533FE7">
            <w:r w:rsidRPr="00512FC7">
              <w:t>638</w:t>
            </w:r>
          </w:p>
        </w:tc>
        <w:tc>
          <w:tcPr>
            <w:tcW w:w="2699" w:type="dxa"/>
            <w:shd w:val="clear" w:color="auto" w:fill="auto"/>
          </w:tcPr>
          <w:p w14:paraId="79459B4C" w14:textId="77777777" w:rsidR="00512FC7" w:rsidRPr="00512FC7" w:rsidRDefault="00C411EF" w:rsidP="00533FE7">
            <w:hyperlink w:anchor="fld_PriorityIndicator" w:history="1">
              <w:r w:rsidR="00512FC7" w:rsidRPr="00533FE7">
                <w:rPr>
                  <w:rStyle w:val="Hyperlink"/>
                  <w:rFonts w:ascii="Times New Roman" w:hAnsi="Times New Roman"/>
                  <w:sz w:val="20"/>
                </w:rPr>
                <w:t>PriorityIndicator</w:t>
              </w:r>
            </w:hyperlink>
          </w:p>
        </w:tc>
      </w:tr>
      <w:tr w:rsidR="00512FC7" w:rsidRPr="00512FC7" w14:paraId="04C2374D" w14:textId="77777777" w:rsidTr="00533FE7">
        <w:tc>
          <w:tcPr>
            <w:tcW w:w="828" w:type="dxa"/>
            <w:shd w:val="clear" w:color="auto" w:fill="auto"/>
          </w:tcPr>
          <w:p w14:paraId="52E95AA2" w14:textId="77777777" w:rsidR="00512FC7" w:rsidRPr="00512FC7" w:rsidRDefault="00512FC7" w:rsidP="00533FE7">
            <w:r w:rsidRPr="00512FC7">
              <w:t>639</w:t>
            </w:r>
          </w:p>
        </w:tc>
        <w:tc>
          <w:tcPr>
            <w:tcW w:w="2699" w:type="dxa"/>
            <w:shd w:val="clear" w:color="auto" w:fill="auto"/>
          </w:tcPr>
          <w:p w14:paraId="5D46EB6A" w14:textId="77777777" w:rsidR="00512FC7" w:rsidRPr="00512FC7" w:rsidRDefault="00C411EF" w:rsidP="00533FE7">
            <w:hyperlink w:anchor="fld_PriceImprovement" w:history="1">
              <w:r w:rsidR="00512FC7" w:rsidRPr="00533FE7">
                <w:rPr>
                  <w:rStyle w:val="Hyperlink"/>
                  <w:rFonts w:ascii="Times New Roman" w:hAnsi="Times New Roman"/>
                  <w:sz w:val="20"/>
                </w:rPr>
                <w:t>PriceImprovement</w:t>
              </w:r>
            </w:hyperlink>
          </w:p>
        </w:tc>
      </w:tr>
      <w:tr w:rsidR="00512FC7" w:rsidRPr="00512FC7" w14:paraId="17E127F9" w14:textId="77777777" w:rsidTr="00533FE7">
        <w:tc>
          <w:tcPr>
            <w:tcW w:w="828" w:type="dxa"/>
            <w:shd w:val="clear" w:color="auto" w:fill="auto"/>
          </w:tcPr>
          <w:p w14:paraId="29D026C4" w14:textId="77777777" w:rsidR="00512FC7" w:rsidRPr="00512FC7" w:rsidRDefault="00512FC7" w:rsidP="00533FE7">
            <w:r w:rsidRPr="00512FC7">
              <w:t>640</w:t>
            </w:r>
          </w:p>
        </w:tc>
        <w:tc>
          <w:tcPr>
            <w:tcW w:w="2699" w:type="dxa"/>
            <w:shd w:val="clear" w:color="auto" w:fill="auto"/>
          </w:tcPr>
          <w:p w14:paraId="316C03F9" w14:textId="77777777" w:rsidR="00512FC7" w:rsidRPr="00512FC7" w:rsidRDefault="00C411EF" w:rsidP="00533FE7">
            <w:hyperlink w:anchor="fld_Price2" w:history="1">
              <w:r w:rsidR="00512FC7" w:rsidRPr="00533FE7">
                <w:rPr>
                  <w:rStyle w:val="Hyperlink"/>
                  <w:rFonts w:ascii="Times New Roman" w:hAnsi="Times New Roman"/>
                  <w:sz w:val="20"/>
                </w:rPr>
                <w:t>Price2</w:t>
              </w:r>
            </w:hyperlink>
          </w:p>
        </w:tc>
      </w:tr>
      <w:tr w:rsidR="00512FC7" w:rsidRPr="00512FC7" w14:paraId="4F78FD8D" w14:textId="77777777" w:rsidTr="00533FE7">
        <w:tc>
          <w:tcPr>
            <w:tcW w:w="828" w:type="dxa"/>
            <w:shd w:val="clear" w:color="auto" w:fill="auto"/>
          </w:tcPr>
          <w:p w14:paraId="33C73DFF" w14:textId="77777777" w:rsidR="00512FC7" w:rsidRPr="00512FC7" w:rsidRDefault="00512FC7" w:rsidP="00533FE7">
            <w:r w:rsidRPr="00512FC7">
              <w:t>641</w:t>
            </w:r>
          </w:p>
        </w:tc>
        <w:tc>
          <w:tcPr>
            <w:tcW w:w="2699" w:type="dxa"/>
            <w:shd w:val="clear" w:color="auto" w:fill="auto"/>
          </w:tcPr>
          <w:p w14:paraId="7DA21E80" w14:textId="77777777" w:rsidR="00512FC7" w:rsidRPr="00512FC7" w:rsidRDefault="00C411EF" w:rsidP="00533FE7">
            <w:hyperlink w:anchor="fld_LastForwardPoints2" w:history="1">
              <w:r w:rsidR="00512FC7" w:rsidRPr="00533FE7">
                <w:rPr>
                  <w:rStyle w:val="Hyperlink"/>
                  <w:rFonts w:ascii="Times New Roman" w:hAnsi="Times New Roman"/>
                  <w:sz w:val="20"/>
                </w:rPr>
                <w:t>LastForwardPoints2</w:t>
              </w:r>
            </w:hyperlink>
          </w:p>
        </w:tc>
      </w:tr>
      <w:tr w:rsidR="00512FC7" w:rsidRPr="00512FC7" w14:paraId="5D834864" w14:textId="77777777" w:rsidTr="00533FE7">
        <w:tc>
          <w:tcPr>
            <w:tcW w:w="828" w:type="dxa"/>
            <w:shd w:val="clear" w:color="auto" w:fill="auto"/>
          </w:tcPr>
          <w:p w14:paraId="6FA3D72C" w14:textId="77777777" w:rsidR="00512FC7" w:rsidRPr="00512FC7" w:rsidRDefault="00512FC7" w:rsidP="00533FE7">
            <w:r w:rsidRPr="00512FC7">
              <w:t>642</w:t>
            </w:r>
          </w:p>
        </w:tc>
        <w:tc>
          <w:tcPr>
            <w:tcW w:w="2699" w:type="dxa"/>
            <w:shd w:val="clear" w:color="auto" w:fill="auto"/>
          </w:tcPr>
          <w:p w14:paraId="7B82A1BA" w14:textId="77777777" w:rsidR="00512FC7" w:rsidRPr="00512FC7" w:rsidRDefault="00C411EF" w:rsidP="00533FE7">
            <w:hyperlink w:anchor="fld_BidForwardPoints2" w:history="1">
              <w:r w:rsidR="00512FC7" w:rsidRPr="00533FE7">
                <w:rPr>
                  <w:rStyle w:val="Hyperlink"/>
                  <w:rFonts w:ascii="Times New Roman" w:hAnsi="Times New Roman"/>
                  <w:sz w:val="20"/>
                </w:rPr>
                <w:t>BidForwardPoints2</w:t>
              </w:r>
            </w:hyperlink>
          </w:p>
        </w:tc>
      </w:tr>
      <w:tr w:rsidR="00512FC7" w:rsidRPr="00512FC7" w14:paraId="769BEE34" w14:textId="77777777" w:rsidTr="00533FE7">
        <w:tc>
          <w:tcPr>
            <w:tcW w:w="828" w:type="dxa"/>
            <w:shd w:val="clear" w:color="auto" w:fill="auto"/>
          </w:tcPr>
          <w:p w14:paraId="107D0CDB" w14:textId="77777777" w:rsidR="00512FC7" w:rsidRPr="00512FC7" w:rsidRDefault="00512FC7" w:rsidP="00533FE7">
            <w:r w:rsidRPr="00512FC7">
              <w:t>643</w:t>
            </w:r>
          </w:p>
        </w:tc>
        <w:tc>
          <w:tcPr>
            <w:tcW w:w="2699" w:type="dxa"/>
            <w:shd w:val="clear" w:color="auto" w:fill="auto"/>
          </w:tcPr>
          <w:p w14:paraId="2862EFF2" w14:textId="77777777" w:rsidR="00512FC7" w:rsidRPr="00512FC7" w:rsidRDefault="00C411EF" w:rsidP="00533FE7">
            <w:hyperlink w:anchor="fld_OfferForwardPoints2" w:history="1">
              <w:r w:rsidR="00512FC7" w:rsidRPr="00533FE7">
                <w:rPr>
                  <w:rStyle w:val="Hyperlink"/>
                  <w:rFonts w:ascii="Times New Roman" w:hAnsi="Times New Roman"/>
                  <w:sz w:val="20"/>
                </w:rPr>
                <w:t>OfferForwardPoints2</w:t>
              </w:r>
            </w:hyperlink>
          </w:p>
        </w:tc>
      </w:tr>
      <w:tr w:rsidR="00512FC7" w:rsidRPr="00512FC7" w14:paraId="0640107B" w14:textId="77777777" w:rsidTr="00533FE7">
        <w:tc>
          <w:tcPr>
            <w:tcW w:w="828" w:type="dxa"/>
            <w:shd w:val="clear" w:color="auto" w:fill="auto"/>
          </w:tcPr>
          <w:p w14:paraId="570E322E" w14:textId="77777777" w:rsidR="00512FC7" w:rsidRPr="00512FC7" w:rsidRDefault="00512FC7" w:rsidP="00533FE7">
            <w:r w:rsidRPr="00512FC7">
              <w:t>644</w:t>
            </w:r>
          </w:p>
        </w:tc>
        <w:tc>
          <w:tcPr>
            <w:tcW w:w="2699" w:type="dxa"/>
            <w:shd w:val="clear" w:color="auto" w:fill="auto"/>
          </w:tcPr>
          <w:p w14:paraId="56A80120" w14:textId="77777777" w:rsidR="00512FC7" w:rsidRPr="00512FC7" w:rsidRDefault="00C411EF" w:rsidP="00533FE7">
            <w:hyperlink w:anchor="fld_RFQReqID" w:history="1">
              <w:r w:rsidR="00512FC7" w:rsidRPr="00533FE7">
                <w:rPr>
                  <w:rStyle w:val="Hyperlink"/>
                  <w:rFonts w:ascii="Times New Roman" w:hAnsi="Times New Roman"/>
                  <w:sz w:val="20"/>
                </w:rPr>
                <w:t>RFQReqID</w:t>
              </w:r>
            </w:hyperlink>
          </w:p>
        </w:tc>
      </w:tr>
      <w:tr w:rsidR="00512FC7" w:rsidRPr="00512FC7" w14:paraId="7C2DD5D7" w14:textId="77777777" w:rsidTr="00533FE7">
        <w:tc>
          <w:tcPr>
            <w:tcW w:w="828" w:type="dxa"/>
            <w:shd w:val="clear" w:color="auto" w:fill="auto"/>
          </w:tcPr>
          <w:p w14:paraId="62C4E8B7" w14:textId="77777777" w:rsidR="00512FC7" w:rsidRPr="00512FC7" w:rsidRDefault="00512FC7" w:rsidP="00533FE7">
            <w:r w:rsidRPr="00512FC7">
              <w:t>645</w:t>
            </w:r>
          </w:p>
        </w:tc>
        <w:tc>
          <w:tcPr>
            <w:tcW w:w="2699" w:type="dxa"/>
            <w:shd w:val="clear" w:color="auto" w:fill="auto"/>
          </w:tcPr>
          <w:p w14:paraId="3720B0DD" w14:textId="77777777" w:rsidR="00512FC7" w:rsidRPr="00512FC7" w:rsidRDefault="00C411EF" w:rsidP="00533FE7">
            <w:hyperlink w:anchor="fld_MktBidPx" w:history="1">
              <w:r w:rsidR="00512FC7" w:rsidRPr="00533FE7">
                <w:rPr>
                  <w:rStyle w:val="Hyperlink"/>
                  <w:rFonts w:ascii="Times New Roman" w:hAnsi="Times New Roman"/>
                  <w:sz w:val="20"/>
                </w:rPr>
                <w:t>MktBidPx</w:t>
              </w:r>
            </w:hyperlink>
          </w:p>
        </w:tc>
      </w:tr>
      <w:tr w:rsidR="00512FC7" w:rsidRPr="00512FC7" w14:paraId="4E15127E" w14:textId="77777777" w:rsidTr="00533FE7">
        <w:tc>
          <w:tcPr>
            <w:tcW w:w="828" w:type="dxa"/>
            <w:shd w:val="clear" w:color="auto" w:fill="auto"/>
          </w:tcPr>
          <w:p w14:paraId="057184DB" w14:textId="77777777" w:rsidR="00512FC7" w:rsidRPr="00512FC7" w:rsidRDefault="00512FC7" w:rsidP="00533FE7">
            <w:r w:rsidRPr="00512FC7">
              <w:t>646</w:t>
            </w:r>
          </w:p>
        </w:tc>
        <w:tc>
          <w:tcPr>
            <w:tcW w:w="2699" w:type="dxa"/>
            <w:shd w:val="clear" w:color="auto" w:fill="auto"/>
          </w:tcPr>
          <w:p w14:paraId="6F0280D3" w14:textId="77777777" w:rsidR="00512FC7" w:rsidRPr="00512FC7" w:rsidRDefault="00C411EF" w:rsidP="00533FE7">
            <w:hyperlink w:anchor="fld_MktOfferPx" w:history="1">
              <w:r w:rsidR="00512FC7" w:rsidRPr="00533FE7">
                <w:rPr>
                  <w:rStyle w:val="Hyperlink"/>
                  <w:rFonts w:ascii="Times New Roman" w:hAnsi="Times New Roman"/>
                  <w:sz w:val="20"/>
                </w:rPr>
                <w:t>MktOfferPx</w:t>
              </w:r>
            </w:hyperlink>
          </w:p>
        </w:tc>
      </w:tr>
      <w:tr w:rsidR="00512FC7" w:rsidRPr="00512FC7" w14:paraId="4B901034" w14:textId="77777777" w:rsidTr="00533FE7">
        <w:tc>
          <w:tcPr>
            <w:tcW w:w="828" w:type="dxa"/>
            <w:shd w:val="clear" w:color="auto" w:fill="auto"/>
          </w:tcPr>
          <w:p w14:paraId="19733EB9" w14:textId="77777777" w:rsidR="00512FC7" w:rsidRPr="00512FC7" w:rsidRDefault="00512FC7" w:rsidP="00533FE7">
            <w:r w:rsidRPr="00512FC7">
              <w:t>647</w:t>
            </w:r>
          </w:p>
        </w:tc>
        <w:tc>
          <w:tcPr>
            <w:tcW w:w="2699" w:type="dxa"/>
            <w:shd w:val="clear" w:color="auto" w:fill="auto"/>
          </w:tcPr>
          <w:p w14:paraId="7539F59A" w14:textId="77777777" w:rsidR="00512FC7" w:rsidRPr="00512FC7" w:rsidRDefault="00C411EF" w:rsidP="00533FE7">
            <w:hyperlink w:anchor="fld_MinBidSize" w:history="1">
              <w:r w:rsidR="00512FC7" w:rsidRPr="00533FE7">
                <w:rPr>
                  <w:rStyle w:val="Hyperlink"/>
                  <w:rFonts w:ascii="Times New Roman" w:hAnsi="Times New Roman"/>
                  <w:sz w:val="20"/>
                </w:rPr>
                <w:t>MinBidSize</w:t>
              </w:r>
            </w:hyperlink>
          </w:p>
        </w:tc>
      </w:tr>
      <w:tr w:rsidR="00512FC7" w:rsidRPr="00512FC7" w14:paraId="2B6F11DA" w14:textId="77777777" w:rsidTr="00533FE7">
        <w:tc>
          <w:tcPr>
            <w:tcW w:w="828" w:type="dxa"/>
            <w:shd w:val="clear" w:color="auto" w:fill="auto"/>
          </w:tcPr>
          <w:p w14:paraId="70CA6D16" w14:textId="77777777" w:rsidR="00512FC7" w:rsidRPr="00512FC7" w:rsidRDefault="00512FC7" w:rsidP="00533FE7">
            <w:r w:rsidRPr="00512FC7">
              <w:t>648</w:t>
            </w:r>
          </w:p>
        </w:tc>
        <w:tc>
          <w:tcPr>
            <w:tcW w:w="2699" w:type="dxa"/>
            <w:shd w:val="clear" w:color="auto" w:fill="auto"/>
          </w:tcPr>
          <w:p w14:paraId="20C7C8CD" w14:textId="77777777" w:rsidR="00512FC7" w:rsidRPr="00512FC7" w:rsidRDefault="00C411EF" w:rsidP="00533FE7">
            <w:hyperlink w:anchor="fld_MinOfferSize" w:history="1">
              <w:r w:rsidR="00512FC7" w:rsidRPr="00533FE7">
                <w:rPr>
                  <w:rStyle w:val="Hyperlink"/>
                  <w:rFonts w:ascii="Times New Roman" w:hAnsi="Times New Roman"/>
                  <w:sz w:val="20"/>
                </w:rPr>
                <w:t>MinOfferSize</w:t>
              </w:r>
            </w:hyperlink>
          </w:p>
        </w:tc>
      </w:tr>
      <w:tr w:rsidR="00512FC7" w:rsidRPr="00512FC7" w14:paraId="6FDEB1AB" w14:textId="77777777" w:rsidTr="00533FE7">
        <w:tc>
          <w:tcPr>
            <w:tcW w:w="828" w:type="dxa"/>
            <w:shd w:val="clear" w:color="auto" w:fill="auto"/>
          </w:tcPr>
          <w:p w14:paraId="5F0CA692" w14:textId="77777777" w:rsidR="00512FC7" w:rsidRPr="00512FC7" w:rsidRDefault="00512FC7" w:rsidP="00533FE7">
            <w:r w:rsidRPr="00512FC7">
              <w:t>649</w:t>
            </w:r>
          </w:p>
        </w:tc>
        <w:tc>
          <w:tcPr>
            <w:tcW w:w="2699" w:type="dxa"/>
            <w:shd w:val="clear" w:color="auto" w:fill="auto"/>
          </w:tcPr>
          <w:p w14:paraId="035F08BB" w14:textId="77777777" w:rsidR="00512FC7" w:rsidRPr="00512FC7" w:rsidRDefault="00C411EF" w:rsidP="00533FE7">
            <w:hyperlink w:anchor="fld_QuoteStatusReqID" w:history="1">
              <w:r w:rsidR="00512FC7" w:rsidRPr="00533FE7">
                <w:rPr>
                  <w:rStyle w:val="Hyperlink"/>
                  <w:rFonts w:ascii="Times New Roman" w:hAnsi="Times New Roman"/>
                  <w:sz w:val="20"/>
                </w:rPr>
                <w:t>QuoteStatusReqID</w:t>
              </w:r>
            </w:hyperlink>
          </w:p>
        </w:tc>
      </w:tr>
      <w:tr w:rsidR="00512FC7" w:rsidRPr="00512FC7" w14:paraId="34DE4686" w14:textId="77777777" w:rsidTr="00533FE7">
        <w:tc>
          <w:tcPr>
            <w:tcW w:w="828" w:type="dxa"/>
            <w:shd w:val="clear" w:color="auto" w:fill="auto"/>
          </w:tcPr>
          <w:p w14:paraId="4D52CEC1" w14:textId="77777777" w:rsidR="00512FC7" w:rsidRPr="00512FC7" w:rsidRDefault="00512FC7" w:rsidP="00533FE7">
            <w:r w:rsidRPr="00512FC7">
              <w:t>650</w:t>
            </w:r>
          </w:p>
        </w:tc>
        <w:tc>
          <w:tcPr>
            <w:tcW w:w="2699" w:type="dxa"/>
            <w:shd w:val="clear" w:color="auto" w:fill="auto"/>
          </w:tcPr>
          <w:p w14:paraId="7CD28FA9" w14:textId="77777777" w:rsidR="00512FC7" w:rsidRPr="00512FC7" w:rsidRDefault="00C411EF" w:rsidP="00533FE7">
            <w:hyperlink w:anchor="fld_LegalConfirm" w:history="1">
              <w:r w:rsidR="00512FC7" w:rsidRPr="00533FE7">
                <w:rPr>
                  <w:rStyle w:val="Hyperlink"/>
                  <w:rFonts w:ascii="Times New Roman" w:hAnsi="Times New Roman"/>
                  <w:sz w:val="20"/>
                </w:rPr>
                <w:t>LegalConfirm</w:t>
              </w:r>
            </w:hyperlink>
          </w:p>
        </w:tc>
      </w:tr>
      <w:tr w:rsidR="00512FC7" w:rsidRPr="00512FC7" w14:paraId="3B07A82B" w14:textId="77777777" w:rsidTr="00533FE7">
        <w:tc>
          <w:tcPr>
            <w:tcW w:w="828" w:type="dxa"/>
            <w:shd w:val="clear" w:color="auto" w:fill="auto"/>
          </w:tcPr>
          <w:p w14:paraId="4E444D88" w14:textId="77777777" w:rsidR="00512FC7" w:rsidRPr="00512FC7" w:rsidRDefault="00512FC7" w:rsidP="00533FE7">
            <w:r w:rsidRPr="00512FC7">
              <w:t>651</w:t>
            </w:r>
          </w:p>
        </w:tc>
        <w:tc>
          <w:tcPr>
            <w:tcW w:w="2699" w:type="dxa"/>
            <w:shd w:val="clear" w:color="auto" w:fill="auto"/>
          </w:tcPr>
          <w:p w14:paraId="2D5F45DB" w14:textId="77777777" w:rsidR="00512FC7" w:rsidRPr="00512FC7" w:rsidRDefault="00C411EF" w:rsidP="00533FE7">
            <w:hyperlink w:anchor="fld_UnderlyingLastPx" w:history="1">
              <w:r w:rsidR="00512FC7" w:rsidRPr="00533FE7">
                <w:rPr>
                  <w:rStyle w:val="Hyperlink"/>
                  <w:rFonts w:ascii="Times New Roman" w:hAnsi="Times New Roman"/>
                  <w:sz w:val="20"/>
                </w:rPr>
                <w:t>UnderlyingLastPx</w:t>
              </w:r>
            </w:hyperlink>
          </w:p>
        </w:tc>
      </w:tr>
      <w:tr w:rsidR="00512FC7" w:rsidRPr="00512FC7" w14:paraId="1E1902D9" w14:textId="77777777" w:rsidTr="00533FE7">
        <w:tc>
          <w:tcPr>
            <w:tcW w:w="828" w:type="dxa"/>
            <w:shd w:val="clear" w:color="auto" w:fill="auto"/>
          </w:tcPr>
          <w:p w14:paraId="2FCB49A5" w14:textId="77777777" w:rsidR="00512FC7" w:rsidRPr="00512FC7" w:rsidRDefault="00512FC7" w:rsidP="00533FE7">
            <w:r w:rsidRPr="00512FC7">
              <w:t>652</w:t>
            </w:r>
          </w:p>
        </w:tc>
        <w:tc>
          <w:tcPr>
            <w:tcW w:w="2699" w:type="dxa"/>
            <w:shd w:val="clear" w:color="auto" w:fill="auto"/>
          </w:tcPr>
          <w:p w14:paraId="24D5187C" w14:textId="77777777" w:rsidR="00512FC7" w:rsidRPr="00512FC7" w:rsidRDefault="00C411EF" w:rsidP="00533FE7">
            <w:hyperlink w:anchor="fld_UnderlyingLastQty" w:history="1">
              <w:r w:rsidR="00512FC7" w:rsidRPr="00533FE7">
                <w:rPr>
                  <w:rStyle w:val="Hyperlink"/>
                  <w:rFonts w:ascii="Times New Roman" w:hAnsi="Times New Roman"/>
                  <w:sz w:val="20"/>
                </w:rPr>
                <w:t>UnderlyingLastQty</w:t>
              </w:r>
            </w:hyperlink>
          </w:p>
        </w:tc>
      </w:tr>
      <w:tr w:rsidR="00DE5358" w:rsidRPr="00DE5358" w14:paraId="6BDEC611" w14:textId="77777777" w:rsidTr="00BD0927">
        <w:trPr>
          <w:del w:id="3908" w:author="Administrator" w:date="2011-08-18T10:26:00Z"/>
        </w:trPr>
        <w:tc>
          <w:tcPr>
            <w:tcW w:w="828" w:type="dxa"/>
            <w:shd w:val="clear" w:color="auto" w:fill="auto"/>
          </w:tcPr>
          <w:p w14:paraId="59153CE7" w14:textId="77777777" w:rsidR="00DE5358" w:rsidRPr="00DE5358" w:rsidRDefault="00DE5358" w:rsidP="00DE5358">
            <w:pPr>
              <w:rPr>
                <w:del w:id="3909" w:author="Administrator" w:date="2011-08-18T10:26:00Z"/>
              </w:rPr>
            </w:pPr>
            <w:del w:id="3910" w:author="Administrator" w:date="2011-08-18T10:26:00Z">
              <w:r w:rsidRPr="00DE5358">
                <w:delText>653</w:delText>
              </w:r>
            </w:del>
          </w:p>
        </w:tc>
        <w:tc>
          <w:tcPr>
            <w:tcW w:w="2699" w:type="dxa"/>
            <w:shd w:val="clear" w:color="auto" w:fill="auto"/>
          </w:tcPr>
          <w:p w14:paraId="1ECE4FF9" w14:textId="77777777" w:rsidR="00DE5358" w:rsidRPr="00DE5358" w:rsidRDefault="00DE5358" w:rsidP="00DE5358">
            <w:pPr>
              <w:rPr>
                <w:del w:id="3911" w:author="Administrator" w:date="2011-08-18T10:26:00Z"/>
              </w:rPr>
            </w:pPr>
            <w:del w:id="3912" w:author="Administrator" w:date="2011-08-18T10:26:00Z">
              <w:r>
                <w:fldChar w:fldCharType="begin"/>
              </w:r>
              <w:r>
                <w:delInstrText xml:space="preserve"> HYPERLINK  \l "fld_SecDefStatus" </w:delInstrText>
              </w:r>
              <w:r>
                <w:fldChar w:fldCharType="separate"/>
              </w:r>
              <w:r w:rsidRPr="00BD0927">
                <w:rPr>
                  <w:rStyle w:val="Hyperlink"/>
                  <w:rFonts w:ascii="Times New Roman" w:hAnsi="Times New Roman"/>
                  <w:sz w:val="20"/>
                </w:rPr>
                <w:delText>SecDefStatus</w:delText>
              </w:r>
              <w:r>
                <w:fldChar w:fldCharType="end"/>
              </w:r>
            </w:del>
          </w:p>
        </w:tc>
      </w:tr>
      <w:tr w:rsidR="00512FC7" w:rsidRPr="00512FC7" w14:paraId="11C2A482" w14:textId="77777777" w:rsidTr="00533FE7">
        <w:tc>
          <w:tcPr>
            <w:tcW w:w="828" w:type="dxa"/>
            <w:shd w:val="clear" w:color="auto" w:fill="auto"/>
          </w:tcPr>
          <w:p w14:paraId="408F0258" w14:textId="77777777" w:rsidR="00512FC7" w:rsidRPr="00512FC7" w:rsidRDefault="00512FC7" w:rsidP="00533FE7">
            <w:r w:rsidRPr="00512FC7">
              <w:t>654</w:t>
            </w:r>
          </w:p>
        </w:tc>
        <w:tc>
          <w:tcPr>
            <w:tcW w:w="2699" w:type="dxa"/>
            <w:shd w:val="clear" w:color="auto" w:fill="auto"/>
          </w:tcPr>
          <w:p w14:paraId="4959B6B2" w14:textId="77777777" w:rsidR="00512FC7" w:rsidRPr="00512FC7" w:rsidRDefault="00C411EF" w:rsidP="00533FE7">
            <w:hyperlink w:anchor="fld_LegRefID" w:history="1">
              <w:r w:rsidR="00512FC7" w:rsidRPr="00533FE7">
                <w:rPr>
                  <w:rStyle w:val="Hyperlink"/>
                  <w:rFonts w:ascii="Times New Roman" w:hAnsi="Times New Roman"/>
                  <w:sz w:val="20"/>
                </w:rPr>
                <w:t>LegRefID</w:t>
              </w:r>
            </w:hyperlink>
          </w:p>
        </w:tc>
      </w:tr>
      <w:tr w:rsidR="00512FC7" w:rsidRPr="00512FC7" w14:paraId="61D23A31" w14:textId="77777777" w:rsidTr="00533FE7">
        <w:tc>
          <w:tcPr>
            <w:tcW w:w="828" w:type="dxa"/>
            <w:shd w:val="clear" w:color="auto" w:fill="auto"/>
          </w:tcPr>
          <w:p w14:paraId="732DBA88" w14:textId="77777777" w:rsidR="00512FC7" w:rsidRPr="00512FC7" w:rsidRDefault="00512FC7" w:rsidP="00533FE7">
            <w:r w:rsidRPr="00512FC7">
              <w:t>655</w:t>
            </w:r>
          </w:p>
        </w:tc>
        <w:tc>
          <w:tcPr>
            <w:tcW w:w="2699" w:type="dxa"/>
            <w:shd w:val="clear" w:color="auto" w:fill="auto"/>
          </w:tcPr>
          <w:p w14:paraId="3C59F329" w14:textId="77777777" w:rsidR="00512FC7" w:rsidRPr="00512FC7" w:rsidRDefault="00C411EF" w:rsidP="00533FE7">
            <w:hyperlink w:anchor="fld_ContraLegRefID" w:history="1">
              <w:r w:rsidR="00512FC7" w:rsidRPr="00533FE7">
                <w:rPr>
                  <w:rStyle w:val="Hyperlink"/>
                  <w:rFonts w:ascii="Times New Roman" w:hAnsi="Times New Roman"/>
                  <w:sz w:val="20"/>
                </w:rPr>
                <w:t>ContraLegRefID</w:t>
              </w:r>
            </w:hyperlink>
          </w:p>
        </w:tc>
      </w:tr>
      <w:tr w:rsidR="00512FC7" w:rsidRPr="00512FC7" w14:paraId="53CF390C" w14:textId="77777777" w:rsidTr="00533FE7">
        <w:tc>
          <w:tcPr>
            <w:tcW w:w="828" w:type="dxa"/>
            <w:shd w:val="clear" w:color="auto" w:fill="auto"/>
          </w:tcPr>
          <w:p w14:paraId="590F62E2" w14:textId="77777777" w:rsidR="00512FC7" w:rsidRPr="00512FC7" w:rsidRDefault="00512FC7" w:rsidP="00533FE7">
            <w:r w:rsidRPr="00512FC7">
              <w:t>656</w:t>
            </w:r>
          </w:p>
        </w:tc>
        <w:tc>
          <w:tcPr>
            <w:tcW w:w="2699" w:type="dxa"/>
            <w:shd w:val="clear" w:color="auto" w:fill="auto"/>
          </w:tcPr>
          <w:p w14:paraId="3E516652" w14:textId="77777777" w:rsidR="00512FC7" w:rsidRPr="00512FC7" w:rsidRDefault="00C411EF" w:rsidP="00533FE7">
            <w:hyperlink w:anchor="fld_SettlCurrBidFxRate" w:history="1">
              <w:r w:rsidR="00512FC7" w:rsidRPr="00533FE7">
                <w:rPr>
                  <w:rStyle w:val="Hyperlink"/>
                  <w:rFonts w:ascii="Times New Roman" w:hAnsi="Times New Roman"/>
                  <w:sz w:val="20"/>
                </w:rPr>
                <w:t>SettlCurrBidFxRate</w:t>
              </w:r>
            </w:hyperlink>
          </w:p>
        </w:tc>
      </w:tr>
      <w:tr w:rsidR="00512FC7" w:rsidRPr="00512FC7" w14:paraId="1234FFD2" w14:textId="77777777" w:rsidTr="00533FE7">
        <w:tc>
          <w:tcPr>
            <w:tcW w:w="828" w:type="dxa"/>
            <w:shd w:val="clear" w:color="auto" w:fill="auto"/>
          </w:tcPr>
          <w:p w14:paraId="4FCC525B" w14:textId="77777777" w:rsidR="00512FC7" w:rsidRPr="00512FC7" w:rsidRDefault="00512FC7" w:rsidP="00533FE7">
            <w:r w:rsidRPr="00512FC7">
              <w:t>657</w:t>
            </w:r>
          </w:p>
        </w:tc>
        <w:tc>
          <w:tcPr>
            <w:tcW w:w="2699" w:type="dxa"/>
            <w:shd w:val="clear" w:color="auto" w:fill="auto"/>
          </w:tcPr>
          <w:p w14:paraId="6C805475" w14:textId="77777777" w:rsidR="00512FC7" w:rsidRPr="00512FC7" w:rsidRDefault="00C411EF" w:rsidP="00533FE7">
            <w:hyperlink w:anchor="fld_SettlCurrOfferFxRate" w:history="1">
              <w:r w:rsidR="00512FC7" w:rsidRPr="00533FE7">
                <w:rPr>
                  <w:rStyle w:val="Hyperlink"/>
                  <w:rFonts w:ascii="Times New Roman" w:hAnsi="Times New Roman"/>
                  <w:sz w:val="20"/>
                </w:rPr>
                <w:t>SettlCurrOfferFxRate</w:t>
              </w:r>
            </w:hyperlink>
          </w:p>
        </w:tc>
      </w:tr>
      <w:tr w:rsidR="00512FC7" w:rsidRPr="00512FC7" w14:paraId="4F536A26" w14:textId="77777777" w:rsidTr="00533FE7">
        <w:tc>
          <w:tcPr>
            <w:tcW w:w="828" w:type="dxa"/>
            <w:shd w:val="clear" w:color="auto" w:fill="auto"/>
          </w:tcPr>
          <w:p w14:paraId="1646E3BF" w14:textId="77777777" w:rsidR="00512FC7" w:rsidRPr="00512FC7" w:rsidRDefault="00512FC7" w:rsidP="00533FE7">
            <w:r w:rsidRPr="00512FC7">
              <w:t>658</w:t>
            </w:r>
          </w:p>
        </w:tc>
        <w:tc>
          <w:tcPr>
            <w:tcW w:w="2699" w:type="dxa"/>
            <w:shd w:val="clear" w:color="auto" w:fill="auto"/>
          </w:tcPr>
          <w:p w14:paraId="389BE2AA" w14:textId="77777777" w:rsidR="00512FC7" w:rsidRPr="00512FC7" w:rsidRDefault="00C411EF" w:rsidP="00533FE7">
            <w:hyperlink w:anchor="fld_QuoteRequestRejectReason" w:history="1">
              <w:r w:rsidR="00512FC7" w:rsidRPr="00533FE7">
                <w:rPr>
                  <w:rStyle w:val="Hyperlink"/>
                  <w:rFonts w:ascii="Times New Roman" w:hAnsi="Times New Roman"/>
                  <w:sz w:val="20"/>
                </w:rPr>
                <w:t>QuoteRequestRejectReason</w:t>
              </w:r>
            </w:hyperlink>
          </w:p>
        </w:tc>
      </w:tr>
      <w:tr w:rsidR="00512FC7" w:rsidRPr="00512FC7" w14:paraId="79D27E42" w14:textId="77777777" w:rsidTr="00533FE7">
        <w:tc>
          <w:tcPr>
            <w:tcW w:w="828" w:type="dxa"/>
            <w:shd w:val="clear" w:color="auto" w:fill="auto"/>
          </w:tcPr>
          <w:p w14:paraId="4E1C1E34" w14:textId="77777777" w:rsidR="00512FC7" w:rsidRPr="00512FC7" w:rsidRDefault="00512FC7" w:rsidP="00533FE7">
            <w:r w:rsidRPr="00512FC7">
              <w:t>659</w:t>
            </w:r>
          </w:p>
        </w:tc>
        <w:tc>
          <w:tcPr>
            <w:tcW w:w="2699" w:type="dxa"/>
            <w:shd w:val="clear" w:color="auto" w:fill="auto"/>
          </w:tcPr>
          <w:p w14:paraId="27BF8809" w14:textId="77777777" w:rsidR="00512FC7" w:rsidRPr="00512FC7" w:rsidRDefault="00C411EF" w:rsidP="00533FE7">
            <w:hyperlink w:anchor="fld_SideComplianceID" w:history="1">
              <w:r w:rsidR="00512FC7" w:rsidRPr="00533FE7">
                <w:rPr>
                  <w:rStyle w:val="Hyperlink"/>
                  <w:rFonts w:ascii="Times New Roman" w:hAnsi="Times New Roman"/>
                  <w:sz w:val="20"/>
                </w:rPr>
                <w:t>SideComplianceID</w:t>
              </w:r>
            </w:hyperlink>
          </w:p>
        </w:tc>
      </w:tr>
      <w:tr w:rsidR="00512FC7" w:rsidRPr="00512FC7" w14:paraId="72CA64F3" w14:textId="77777777" w:rsidTr="00533FE7">
        <w:tc>
          <w:tcPr>
            <w:tcW w:w="828" w:type="dxa"/>
            <w:shd w:val="clear" w:color="auto" w:fill="auto"/>
          </w:tcPr>
          <w:p w14:paraId="1B42A4A3" w14:textId="77777777" w:rsidR="00512FC7" w:rsidRPr="00512FC7" w:rsidRDefault="00512FC7" w:rsidP="00533FE7">
            <w:r w:rsidRPr="00512FC7">
              <w:t>660</w:t>
            </w:r>
          </w:p>
        </w:tc>
        <w:tc>
          <w:tcPr>
            <w:tcW w:w="2699" w:type="dxa"/>
            <w:shd w:val="clear" w:color="auto" w:fill="auto"/>
          </w:tcPr>
          <w:p w14:paraId="66B2C207" w14:textId="77777777" w:rsidR="00512FC7" w:rsidRPr="00512FC7" w:rsidRDefault="00C411EF" w:rsidP="00533FE7">
            <w:hyperlink w:anchor="fld_AcctIDSource" w:history="1">
              <w:r w:rsidR="00512FC7" w:rsidRPr="00533FE7">
                <w:rPr>
                  <w:rStyle w:val="Hyperlink"/>
                  <w:rFonts w:ascii="Times New Roman" w:hAnsi="Times New Roman"/>
                  <w:sz w:val="20"/>
                </w:rPr>
                <w:t>AcctIDSource</w:t>
              </w:r>
            </w:hyperlink>
          </w:p>
        </w:tc>
      </w:tr>
      <w:tr w:rsidR="00512FC7" w:rsidRPr="00512FC7" w14:paraId="0165A9C2" w14:textId="77777777" w:rsidTr="00533FE7">
        <w:tc>
          <w:tcPr>
            <w:tcW w:w="828" w:type="dxa"/>
            <w:shd w:val="clear" w:color="auto" w:fill="auto"/>
          </w:tcPr>
          <w:p w14:paraId="598FB962" w14:textId="77777777" w:rsidR="00512FC7" w:rsidRPr="00512FC7" w:rsidRDefault="00512FC7" w:rsidP="00533FE7">
            <w:r w:rsidRPr="00512FC7">
              <w:t>661</w:t>
            </w:r>
          </w:p>
        </w:tc>
        <w:tc>
          <w:tcPr>
            <w:tcW w:w="2699" w:type="dxa"/>
            <w:shd w:val="clear" w:color="auto" w:fill="auto"/>
          </w:tcPr>
          <w:p w14:paraId="79C7CF39" w14:textId="77777777" w:rsidR="00512FC7" w:rsidRPr="00512FC7" w:rsidRDefault="00C411EF" w:rsidP="00533FE7">
            <w:hyperlink w:anchor="fld_AllocAcctIDSource" w:history="1">
              <w:r w:rsidR="00512FC7" w:rsidRPr="00533FE7">
                <w:rPr>
                  <w:rStyle w:val="Hyperlink"/>
                  <w:rFonts w:ascii="Times New Roman" w:hAnsi="Times New Roman"/>
                  <w:sz w:val="20"/>
                </w:rPr>
                <w:t>AllocAcctIDSource</w:t>
              </w:r>
            </w:hyperlink>
          </w:p>
        </w:tc>
      </w:tr>
      <w:tr w:rsidR="00512FC7" w:rsidRPr="00512FC7" w14:paraId="31EF91E4" w14:textId="77777777" w:rsidTr="00533FE7">
        <w:tc>
          <w:tcPr>
            <w:tcW w:w="828" w:type="dxa"/>
            <w:shd w:val="clear" w:color="auto" w:fill="auto"/>
          </w:tcPr>
          <w:p w14:paraId="342E2842" w14:textId="77777777" w:rsidR="00512FC7" w:rsidRPr="00512FC7" w:rsidRDefault="00512FC7" w:rsidP="00533FE7">
            <w:r w:rsidRPr="00512FC7">
              <w:t>662</w:t>
            </w:r>
          </w:p>
        </w:tc>
        <w:tc>
          <w:tcPr>
            <w:tcW w:w="2699" w:type="dxa"/>
            <w:shd w:val="clear" w:color="auto" w:fill="auto"/>
          </w:tcPr>
          <w:p w14:paraId="69CB28F8" w14:textId="77777777" w:rsidR="00512FC7" w:rsidRPr="00512FC7" w:rsidRDefault="00C411EF" w:rsidP="00533FE7">
            <w:hyperlink w:anchor="fld_BenchmarkPrice" w:history="1">
              <w:r w:rsidR="00512FC7" w:rsidRPr="00533FE7">
                <w:rPr>
                  <w:rStyle w:val="Hyperlink"/>
                  <w:rFonts w:ascii="Times New Roman" w:hAnsi="Times New Roman"/>
                  <w:sz w:val="20"/>
                </w:rPr>
                <w:t>BenchmarkPrice</w:t>
              </w:r>
            </w:hyperlink>
          </w:p>
        </w:tc>
      </w:tr>
      <w:tr w:rsidR="00512FC7" w:rsidRPr="00512FC7" w14:paraId="7C80CC54" w14:textId="77777777" w:rsidTr="00533FE7">
        <w:tc>
          <w:tcPr>
            <w:tcW w:w="828" w:type="dxa"/>
            <w:shd w:val="clear" w:color="auto" w:fill="auto"/>
          </w:tcPr>
          <w:p w14:paraId="4EBCA740" w14:textId="77777777" w:rsidR="00512FC7" w:rsidRPr="00512FC7" w:rsidRDefault="00512FC7" w:rsidP="00533FE7">
            <w:r w:rsidRPr="00512FC7">
              <w:t>663</w:t>
            </w:r>
          </w:p>
        </w:tc>
        <w:tc>
          <w:tcPr>
            <w:tcW w:w="2699" w:type="dxa"/>
            <w:shd w:val="clear" w:color="auto" w:fill="auto"/>
          </w:tcPr>
          <w:p w14:paraId="366930C5" w14:textId="77777777" w:rsidR="00512FC7" w:rsidRPr="00512FC7" w:rsidRDefault="00C411EF" w:rsidP="00533FE7">
            <w:hyperlink w:anchor="fld_BenchmarkPriceType" w:history="1">
              <w:r w:rsidR="00512FC7" w:rsidRPr="00533FE7">
                <w:rPr>
                  <w:rStyle w:val="Hyperlink"/>
                  <w:rFonts w:ascii="Times New Roman" w:hAnsi="Times New Roman"/>
                  <w:sz w:val="20"/>
                </w:rPr>
                <w:t>BenchmarkPriceType</w:t>
              </w:r>
            </w:hyperlink>
          </w:p>
        </w:tc>
      </w:tr>
      <w:tr w:rsidR="00512FC7" w:rsidRPr="00512FC7" w14:paraId="323C9044" w14:textId="77777777" w:rsidTr="00533FE7">
        <w:tc>
          <w:tcPr>
            <w:tcW w:w="828" w:type="dxa"/>
            <w:shd w:val="clear" w:color="auto" w:fill="auto"/>
          </w:tcPr>
          <w:p w14:paraId="742BBFC1" w14:textId="77777777" w:rsidR="00512FC7" w:rsidRPr="00512FC7" w:rsidRDefault="00512FC7" w:rsidP="00533FE7">
            <w:r w:rsidRPr="00512FC7">
              <w:t>664</w:t>
            </w:r>
          </w:p>
        </w:tc>
        <w:tc>
          <w:tcPr>
            <w:tcW w:w="2699" w:type="dxa"/>
            <w:shd w:val="clear" w:color="auto" w:fill="auto"/>
          </w:tcPr>
          <w:p w14:paraId="4D683816" w14:textId="77777777" w:rsidR="00512FC7" w:rsidRPr="00512FC7" w:rsidRDefault="00C411EF" w:rsidP="00533FE7">
            <w:hyperlink w:anchor="fld_ConfirmID" w:history="1">
              <w:r w:rsidR="00512FC7" w:rsidRPr="00533FE7">
                <w:rPr>
                  <w:rStyle w:val="Hyperlink"/>
                  <w:rFonts w:ascii="Times New Roman" w:hAnsi="Times New Roman"/>
                  <w:sz w:val="20"/>
                </w:rPr>
                <w:t>ConfirmID</w:t>
              </w:r>
            </w:hyperlink>
          </w:p>
        </w:tc>
      </w:tr>
      <w:tr w:rsidR="00512FC7" w:rsidRPr="00512FC7" w14:paraId="718E2AA3" w14:textId="77777777" w:rsidTr="00533FE7">
        <w:tc>
          <w:tcPr>
            <w:tcW w:w="828" w:type="dxa"/>
            <w:shd w:val="clear" w:color="auto" w:fill="auto"/>
          </w:tcPr>
          <w:p w14:paraId="5877463C" w14:textId="77777777" w:rsidR="00512FC7" w:rsidRPr="00512FC7" w:rsidRDefault="00512FC7" w:rsidP="00533FE7">
            <w:r w:rsidRPr="00512FC7">
              <w:t>665</w:t>
            </w:r>
          </w:p>
        </w:tc>
        <w:tc>
          <w:tcPr>
            <w:tcW w:w="2699" w:type="dxa"/>
            <w:shd w:val="clear" w:color="auto" w:fill="auto"/>
          </w:tcPr>
          <w:p w14:paraId="72CE5B36" w14:textId="77777777" w:rsidR="00512FC7" w:rsidRPr="00512FC7" w:rsidRDefault="00C411EF" w:rsidP="00533FE7">
            <w:hyperlink w:anchor="fld_ConfirmStatus" w:history="1">
              <w:r w:rsidR="00512FC7" w:rsidRPr="00533FE7">
                <w:rPr>
                  <w:rStyle w:val="Hyperlink"/>
                  <w:rFonts w:ascii="Times New Roman" w:hAnsi="Times New Roman"/>
                  <w:sz w:val="20"/>
                </w:rPr>
                <w:t>ConfirmStatus</w:t>
              </w:r>
            </w:hyperlink>
          </w:p>
        </w:tc>
      </w:tr>
      <w:tr w:rsidR="00512FC7" w:rsidRPr="00512FC7" w14:paraId="7821BBC4" w14:textId="77777777" w:rsidTr="00533FE7">
        <w:tc>
          <w:tcPr>
            <w:tcW w:w="828" w:type="dxa"/>
            <w:shd w:val="clear" w:color="auto" w:fill="auto"/>
          </w:tcPr>
          <w:p w14:paraId="7606B183" w14:textId="77777777" w:rsidR="00512FC7" w:rsidRPr="00512FC7" w:rsidRDefault="00512FC7" w:rsidP="00533FE7">
            <w:r w:rsidRPr="00512FC7">
              <w:t>666</w:t>
            </w:r>
          </w:p>
        </w:tc>
        <w:tc>
          <w:tcPr>
            <w:tcW w:w="2699" w:type="dxa"/>
            <w:shd w:val="clear" w:color="auto" w:fill="auto"/>
          </w:tcPr>
          <w:p w14:paraId="79D4E9FE" w14:textId="77777777" w:rsidR="00512FC7" w:rsidRPr="00512FC7" w:rsidRDefault="00C411EF" w:rsidP="00533FE7">
            <w:hyperlink w:anchor="fld_ConfirmTransType" w:history="1">
              <w:r w:rsidR="00512FC7" w:rsidRPr="00533FE7">
                <w:rPr>
                  <w:rStyle w:val="Hyperlink"/>
                  <w:rFonts w:ascii="Times New Roman" w:hAnsi="Times New Roman"/>
                  <w:sz w:val="20"/>
                </w:rPr>
                <w:t>ConfirmTransType</w:t>
              </w:r>
            </w:hyperlink>
          </w:p>
        </w:tc>
      </w:tr>
      <w:tr w:rsidR="00512FC7" w:rsidRPr="00512FC7" w14:paraId="537EB1C7" w14:textId="77777777" w:rsidTr="00533FE7">
        <w:tc>
          <w:tcPr>
            <w:tcW w:w="828" w:type="dxa"/>
            <w:shd w:val="clear" w:color="auto" w:fill="auto"/>
          </w:tcPr>
          <w:p w14:paraId="412D5034" w14:textId="77777777" w:rsidR="00512FC7" w:rsidRPr="00512FC7" w:rsidRDefault="00512FC7" w:rsidP="00533FE7">
            <w:r w:rsidRPr="00512FC7">
              <w:t>667</w:t>
            </w:r>
          </w:p>
        </w:tc>
        <w:tc>
          <w:tcPr>
            <w:tcW w:w="2699" w:type="dxa"/>
            <w:shd w:val="clear" w:color="auto" w:fill="auto"/>
          </w:tcPr>
          <w:p w14:paraId="026ABA6E" w14:textId="77777777" w:rsidR="00512FC7" w:rsidRPr="00512FC7" w:rsidRDefault="00C411EF" w:rsidP="00533FE7">
            <w:hyperlink w:anchor="fld_ContractSettlMonth" w:history="1">
              <w:r w:rsidR="00512FC7" w:rsidRPr="00533FE7">
                <w:rPr>
                  <w:rStyle w:val="Hyperlink"/>
                  <w:rFonts w:ascii="Times New Roman" w:hAnsi="Times New Roman"/>
                  <w:sz w:val="20"/>
                </w:rPr>
                <w:t>ContractSettlMonth</w:t>
              </w:r>
            </w:hyperlink>
          </w:p>
        </w:tc>
      </w:tr>
      <w:tr w:rsidR="00512FC7" w:rsidRPr="00512FC7" w14:paraId="003B80B6" w14:textId="77777777" w:rsidTr="00533FE7">
        <w:tc>
          <w:tcPr>
            <w:tcW w:w="828" w:type="dxa"/>
            <w:shd w:val="clear" w:color="auto" w:fill="auto"/>
          </w:tcPr>
          <w:p w14:paraId="3E76F264" w14:textId="77777777" w:rsidR="00512FC7" w:rsidRPr="00512FC7" w:rsidRDefault="00512FC7" w:rsidP="00533FE7">
            <w:r w:rsidRPr="00512FC7">
              <w:t>668</w:t>
            </w:r>
          </w:p>
        </w:tc>
        <w:tc>
          <w:tcPr>
            <w:tcW w:w="2699" w:type="dxa"/>
            <w:shd w:val="clear" w:color="auto" w:fill="auto"/>
          </w:tcPr>
          <w:p w14:paraId="743DC1AA" w14:textId="77777777" w:rsidR="00512FC7" w:rsidRPr="00512FC7" w:rsidRDefault="00C411EF" w:rsidP="00533FE7">
            <w:hyperlink w:anchor="fld_DeliveryForm" w:history="1">
              <w:r w:rsidR="00512FC7" w:rsidRPr="00533FE7">
                <w:rPr>
                  <w:rStyle w:val="Hyperlink"/>
                  <w:rFonts w:ascii="Times New Roman" w:hAnsi="Times New Roman"/>
                  <w:sz w:val="20"/>
                </w:rPr>
                <w:t>DeliveryForm</w:t>
              </w:r>
            </w:hyperlink>
          </w:p>
        </w:tc>
      </w:tr>
      <w:tr w:rsidR="00512FC7" w:rsidRPr="00512FC7" w14:paraId="630D3456" w14:textId="77777777" w:rsidTr="00533FE7">
        <w:tc>
          <w:tcPr>
            <w:tcW w:w="828" w:type="dxa"/>
            <w:shd w:val="clear" w:color="auto" w:fill="auto"/>
          </w:tcPr>
          <w:p w14:paraId="05C5739A" w14:textId="77777777" w:rsidR="00512FC7" w:rsidRPr="00512FC7" w:rsidRDefault="00512FC7" w:rsidP="00533FE7">
            <w:r w:rsidRPr="00512FC7">
              <w:t>669</w:t>
            </w:r>
          </w:p>
        </w:tc>
        <w:tc>
          <w:tcPr>
            <w:tcW w:w="2699" w:type="dxa"/>
            <w:shd w:val="clear" w:color="auto" w:fill="auto"/>
          </w:tcPr>
          <w:p w14:paraId="02F0983E" w14:textId="77777777" w:rsidR="00512FC7" w:rsidRPr="00512FC7" w:rsidRDefault="00C411EF" w:rsidP="00533FE7">
            <w:hyperlink w:anchor="fld_LastParPx" w:history="1">
              <w:r w:rsidR="00512FC7" w:rsidRPr="00533FE7">
                <w:rPr>
                  <w:rStyle w:val="Hyperlink"/>
                  <w:rFonts w:ascii="Times New Roman" w:hAnsi="Times New Roman"/>
                  <w:sz w:val="20"/>
                </w:rPr>
                <w:t>LastParPx</w:t>
              </w:r>
            </w:hyperlink>
          </w:p>
        </w:tc>
      </w:tr>
      <w:tr w:rsidR="00512FC7" w:rsidRPr="00512FC7" w14:paraId="1BE3A871" w14:textId="77777777" w:rsidTr="00533FE7">
        <w:tc>
          <w:tcPr>
            <w:tcW w:w="828" w:type="dxa"/>
            <w:shd w:val="clear" w:color="auto" w:fill="auto"/>
          </w:tcPr>
          <w:p w14:paraId="0C9DA88C" w14:textId="77777777" w:rsidR="00512FC7" w:rsidRPr="00512FC7" w:rsidRDefault="00512FC7" w:rsidP="00533FE7">
            <w:r w:rsidRPr="00512FC7">
              <w:t>670</w:t>
            </w:r>
          </w:p>
        </w:tc>
        <w:tc>
          <w:tcPr>
            <w:tcW w:w="2699" w:type="dxa"/>
            <w:shd w:val="clear" w:color="auto" w:fill="auto"/>
          </w:tcPr>
          <w:p w14:paraId="1757BC68" w14:textId="77777777" w:rsidR="00512FC7" w:rsidRPr="00512FC7" w:rsidRDefault="00C411EF" w:rsidP="00533FE7">
            <w:hyperlink w:anchor="fld_NoLegAllocs" w:history="1">
              <w:r w:rsidR="00512FC7" w:rsidRPr="00533FE7">
                <w:rPr>
                  <w:rStyle w:val="Hyperlink"/>
                  <w:rFonts w:ascii="Times New Roman" w:hAnsi="Times New Roman"/>
                  <w:sz w:val="20"/>
                </w:rPr>
                <w:t>NoLegAllocs</w:t>
              </w:r>
            </w:hyperlink>
          </w:p>
        </w:tc>
      </w:tr>
      <w:tr w:rsidR="00512FC7" w:rsidRPr="00512FC7" w14:paraId="17F0E9CD" w14:textId="77777777" w:rsidTr="00533FE7">
        <w:tc>
          <w:tcPr>
            <w:tcW w:w="828" w:type="dxa"/>
            <w:shd w:val="clear" w:color="auto" w:fill="auto"/>
          </w:tcPr>
          <w:p w14:paraId="07C1B58B" w14:textId="77777777" w:rsidR="00512FC7" w:rsidRPr="00512FC7" w:rsidRDefault="00512FC7" w:rsidP="00533FE7">
            <w:r w:rsidRPr="00512FC7">
              <w:t>671</w:t>
            </w:r>
          </w:p>
        </w:tc>
        <w:tc>
          <w:tcPr>
            <w:tcW w:w="2699" w:type="dxa"/>
            <w:shd w:val="clear" w:color="auto" w:fill="auto"/>
          </w:tcPr>
          <w:p w14:paraId="2D5E5BB5" w14:textId="77777777" w:rsidR="00512FC7" w:rsidRPr="00512FC7" w:rsidRDefault="00C411EF" w:rsidP="00533FE7">
            <w:hyperlink w:anchor="fld_LegAllocAccount" w:history="1">
              <w:r w:rsidR="00512FC7" w:rsidRPr="00533FE7">
                <w:rPr>
                  <w:rStyle w:val="Hyperlink"/>
                  <w:rFonts w:ascii="Times New Roman" w:hAnsi="Times New Roman"/>
                  <w:sz w:val="20"/>
                </w:rPr>
                <w:t>LegAllocAccount</w:t>
              </w:r>
            </w:hyperlink>
          </w:p>
        </w:tc>
      </w:tr>
      <w:tr w:rsidR="00512FC7" w:rsidRPr="00512FC7" w14:paraId="065C633C" w14:textId="77777777" w:rsidTr="00533FE7">
        <w:tc>
          <w:tcPr>
            <w:tcW w:w="828" w:type="dxa"/>
            <w:shd w:val="clear" w:color="auto" w:fill="auto"/>
          </w:tcPr>
          <w:p w14:paraId="1046160C" w14:textId="77777777" w:rsidR="00512FC7" w:rsidRPr="00512FC7" w:rsidRDefault="00512FC7" w:rsidP="00533FE7">
            <w:r w:rsidRPr="00512FC7">
              <w:t>672</w:t>
            </w:r>
          </w:p>
        </w:tc>
        <w:tc>
          <w:tcPr>
            <w:tcW w:w="2699" w:type="dxa"/>
            <w:shd w:val="clear" w:color="auto" w:fill="auto"/>
          </w:tcPr>
          <w:p w14:paraId="6BC88327" w14:textId="77777777" w:rsidR="00512FC7" w:rsidRPr="00512FC7" w:rsidRDefault="00C411EF" w:rsidP="00533FE7">
            <w:hyperlink w:anchor="fld_LegIndividualAllocID" w:history="1">
              <w:r w:rsidR="00512FC7" w:rsidRPr="00533FE7">
                <w:rPr>
                  <w:rStyle w:val="Hyperlink"/>
                  <w:rFonts w:ascii="Times New Roman" w:hAnsi="Times New Roman"/>
                  <w:sz w:val="20"/>
                </w:rPr>
                <w:t>LegIndividualAllocID</w:t>
              </w:r>
            </w:hyperlink>
          </w:p>
        </w:tc>
      </w:tr>
      <w:tr w:rsidR="00512FC7" w:rsidRPr="00512FC7" w14:paraId="44464980" w14:textId="77777777" w:rsidTr="00533FE7">
        <w:tc>
          <w:tcPr>
            <w:tcW w:w="828" w:type="dxa"/>
            <w:shd w:val="clear" w:color="auto" w:fill="auto"/>
          </w:tcPr>
          <w:p w14:paraId="2157B636" w14:textId="77777777" w:rsidR="00512FC7" w:rsidRPr="00512FC7" w:rsidRDefault="00512FC7" w:rsidP="00533FE7">
            <w:r w:rsidRPr="00512FC7">
              <w:t>673</w:t>
            </w:r>
          </w:p>
        </w:tc>
        <w:tc>
          <w:tcPr>
            <w:tcW w:w="2699" w:type="dxa"/>
            <w:shd w:val="clear" w:color="auto" w:fill="auto"/>
          </w:tcPr>
          <w:p w14:paraId="3CF5FF0C" w14:textId="77777777" w:rsidR="00512FC7" w:rsidRPr="00512FC7" w:rsidRDefault="00C411EF" w:rsidP="00533FE7">
            <w:hyperlink w:anchor="fld_LegAllocQty" w:history="1">
              <w:r w:rsidR="00512FC7" w:rsidRPr="00533FE7">
                <w:rPr>
                  <w:rStyle w:val="Hyperlink"/>
                  <w:rFonts w:ascii="Times New Roman" w:hAnsi="Times New Roman"/>
                  <w:sz w:val="20"/>
                </w:rPr>
                <w:t>LegAllocQty</w:t>
              </w:r>
            </w:hyperlink>
          </w:p>
        </w:tc>
      </w:tr>
      <w:tr w:rsidR="00512FC7" w:rsidRPr="00512FC7" w14:paraId="5AF6C268" w14:textId="77777777" w:rsidTr="00533FE7">
        <w:tc>
          <w:tcPr>
            <w:tcW w:w="828" w:type="dxa"/>
            <w:shd w:val="clear" w:color="auto" w:fill="auto"/>
          </w:tcPr>
          <w:p w14:paraId="577E7AAE" w14:textId="77777777" w:rsidR="00512FC7" w:rsidRPr="00512FC7" w:rsidRDefault="00512FC7" w:rsidP="00533FE7">
            <w:r w:rsidRPr="00512FC7">
              <w:t>674</w:t>
            </w:r>
          </w:p>
        </w:tc>
        <w:tc>
          <w:tcPr>
            <w:tcW w:w="2699" w:type="dxa"/>
            <w:shd w:val="clear" w:color="auto" w:fill="auto"/>
          </w:tcPr>
          <w:p w14:paraId="2A35547B" w14:textId="77777777" w:rsidR="00512FC7" w:rsidRPr="00512FC7" w:rsidRDefault="00C411EF" w:rsidP="00533FE7">
            <w:hyperlink w:anchor="fld_LegAllocAcctIDSource" w:history="1">
              <w:r w:rsidR="00512FC7" w:rsidRPr="00533FE7">
                <w:rPr>
                  <w:rStyle w:val="Hyperlink"/>
                  <w:rFonts w:ascii="Times New Roman" w:hAnsi="Times New Roman"/>
                  <w:sz w:val="20"/>
                </w:rPr>
                <w:t>LegAllocAcctIDSource</w:t>
              </w:r>
            </w:hyperlink>
          </w:p>
        </w:tc>
      </w:tr>
      <w:tr w:rsidR="00512FC7" w:rsidRPr="00512FC7" w14:paraId="09FB9ED9" w14:textId="77777777" w:rsidTr="00533FE7">
        <w:tc>
          <w:tcPr>
            <w:tcW w:w="828" w:type="dxa"/>
            <w:shd w:val="clear" w:color="auto" w:fill="auto"/>
          </w:tcPr>
          <w:p w14:paraId="478CF3CF" w14:textId="77777777" w:rsidR="00512FC7" w:rsidRPr="00512FC7" w:rsidRDefault="00512FC7" w:rsidP="00533FE7">
            <w:r w:rsidRPr="00512FC7">
              <w:t>675</w:t>
            </w:r>
          </w:p>
        </w:tc>
        <w:tc>
          <w:tcPr>
            <w:tcW w:w="2699" w:type="dxa"/>
            <w:shd w:val="clear" w:color="auto" w:fill="auto"/>
          </w:tcPr>
          <w:p w14:paraId="057238D9" w14:textId="77777777" w:rsidR="00512FC7" w:rsidRPr="00512FC7" w:rsidRDefault="00C411EF" w:rsidP="00533FE7">
            <w:hyperlink w:anchor="fld_LegSettlCurrency" w:history="1">
              <w:r w:rsidR="00512FC7" w:rsidRPr="00533FE7">
                <w:rPr>
                  <w:rStyle w:val="Hyperlink"/>
                  <w:rFonts w:ascii="Times New Roman" w:hAnsi="Times New Roman"/>
                  <w:sz w:val="20"/>
                </w:rPr>
                <w:t>LegSettlCurrency</w:t>
              </w:r>
            </w:hyperlink>
          </w:p>
        </w:tc>
      </w:tr>
      <w:tr w:rsidR="00512FC7" w:rsidRPr="00512FC7" w14:paraId="35C68C7B" w14:textId="77777777" w:rsidTr="00533FE7">
        <w:tc>
          <w:tcPr>
            <w:tcW w:w="828" w:type="dxa"/>
            <w:shd w:val="clear" w:color="auto" w:fill="auto"/>
          </w:tcPr>
          <w:p w14:paraId="15099F49" w14:textId="77777777" w:rsidR="00512FC7" w:rsidRPr="00512FC7" w:rsidRDefault="00512FC7" w:rsidP="00533FE7">
            <w:r w:rsidRPr="00512FC7">
              <w:t>676</w:t>
            </w:r>
          </w:p>
        </w:tc>
        <w:tc>
          <w:tcPr>
            <w:tcW w:w="2699" w:type="dxa"/>
            <w:shd w:val="clear" w:color="auto" w:fill="auto"/>
          </w:tcPr>
          <w:p w14:paraId="2D306CB1" w14:textId="77777777" w:rsidR="00512FC7" w:rsidRPr="00512FC7" w:rsidRDefault="00C411EF" w:rsidP="00533FE7">
            <w:hyperlink w:anchor="fld_LegBenchmarkCurveCurrency" w:history="1">
              <w:r w:rsidR="00512FC7" w:rsidRPr="00533FE7">
                <w:rPr>
                  <w:rStyle w:val="Hyperlink"/>
                  <w:rFonts w:ascii="Times New Roman" w:hAnsi="Times New Roman"/>
                  <w:sz w:val="20"/>
                </w:rPr>
                <w:t>LegBenchmarkCurveCurrency</w:t>
              </w:r>
            </w:hyperlink>
          </w:p>
        </w:tc>
      </w:tr>
      <w:tr w:rsidR="00512FC7" w:rsidRPr="00512FC7" w14:paraId="3D68EDED" w14:textId="77777777" w:rsidTr="00533FE7">
        <w:tc>
          <w:tcPr>
            <w:tcW w:w="828" w:type="dxa"/>
            <w:shd w:val="clear" w:color="auto" w:fill="auto"/>
          </w:tcPr>
          <w:p w14:paraId="1D081DC8" w14:textId="77777777" w:rsidR="00512FC7" w:rsidRPr="00512FC7" w:rsidRDefault="00512FC7" w:rsidP="00533FE7">
            <w:r w:rsidRPr="00512FC7">
              <w:t>677</w:t>
            </w:r>
          </w:p>
        </w:tc>
        <w:tc>
          <w:tcPr>
            <w:tcW w:w="2699" w:type="dxa"/>
            <w:shd w:val="clear" w:color="auto" w:fill="auto"/>
          </w:tcPr>
          <w:p w14:paraId="5B6B45FD" w14:textId="77777777" w:rsidR="00512FC7" w:rsidRPr="00512FC7" w:rsidRDefault="00C411EF" w:rsidP="00533FE7">
            <w:hyperlink w:anchor="fld_LegBenchmarkCurveName" w:history="1">
              <w:r w:rsidR="00512FC7" w:rsidRPr="00533FE7">
                <w:rPr>
                  <w:rStyle w:val="Hyperlink"/>
                  <w:rFonts w:ascii="Times New Roman" w:hAnsi="Times New Roman"/>
                  <w:sz w:val="20"/>
                </w:rPr>
                <w:t>LegBenchmarkCurveName</w:t>
              </w:r>
            </w:hyperlink>
          </w:p>
        </w:tc>
      </w:tr>
      <w:tr w:rsidR="00512FC7" w:rsidRPr="00512FC7" w14:paraId="1DD8A78F" w14:textId="77777777" w:rsidTr="00533FE7">
        <w:tc>
          <w:tcPr>
            <w:tcW w:w="828" w:type="dxa"/>
            <w:shd w:val="clear" w:color="auto" w:fill="auto"/>
          </w:tcPr>
          <w:p w14:paraId="7D7C6FF7" w14:textId="77777777" w:rsidR="00512FC7" w:rsidRPr="00512FC7" w:rsidRDefault="00512FC7" w:rsidP="00533FE7">
            <w:r w:rsidRPr="00512FC7">
              <w:t>678</w:t>
            </w:r>
          </w:p>
        </w:tc>
        <w:tc>
          <w:tcPr>
            <w:tcW w:w="2699" w:type="dxa"/>
            <w:shd w:val="clear" w:color="auto" w:fill="auto"/>
          </w:tcPr>
          <w:p w14:paraId="29E052E3" w14:textId="77777777" w:rsidR="00512FC7" w:rsidRPr="00512FC7" w:rsidRDefault="00C411EF" w:rsidP="00533FE7">
            <w:hyperlink w:anchor="fld_LegBenchmarkCurvePoint" w:history="1">
              <w:r w:rsidR="00512FC7" w:rsidRPr="00533FE7">
                <w:rPr>
                  <w:rStyle w:val="Hyperlink"/>
                  <w:rFonts w:ascii="Times New Roman" w:hAnsi="Times New Roman"/>
                  <w:sz w:val="20"/>
                </w:rPr>
                <w:t>LegBenchmarkCurvePoint</w:t>
              </w:r>
            </w:hyperlink>
          </w:p>
        </w:tc>
      </w:tr>
      <w:tr w:rsidR="00512FC7" w:rsidRPr="00512FC7" w14:paraId="6E345318" w14:textId="77777777" w:rsidTr="00533FE7">
        <w:tc>
          <w:tcPr>
            <w:tcW w:w="828" w:type="dxa"/>
            <w:shd w:val="clear" w:color="auto" w:fill="auto"/>
          </w:tcPr>
          <w:p w14:paraId="1BA0CB4E" w14:textId="77777777" w:rsidR="00512FC7" w:rsidRPr="00512FC7" w:rsidRDefault="00512FC7" w:rsidP="00533FE7">
            <w:r w:rsidRPr="00512FC7">
              <w:t>679</w:t>
            </w:r>
          </w:p>
        </w:tc>
        <w:tc>
          <w:tcPr>
            <w:tcW w:w="2699" w:type="dxa"/>
            <w:shd w:val="clear" w:color="auto" w:fill="auto"/>
          </w:tcPr>
          <w:p w14:paraId="02A42537" w14:textId="77777777" w:rsidR="00512FC7" w:rsidRPr="00512FC7" w:rsidRDefault="00C411EF" w:rsidP="00533FE7">
            <w:hyperlink w:anchor="fld_LegBenchmarkPrice" w:history="1">
              <w:r w:rsidR="00512FC7" w:rsidRPr="00533FE7">
                <w:rPr>
                  <w:rStyle w:val="Hyperlink"/>
                  <w:rFonts w:ascii="Times New Roman" w:hAnsi="Times New Roman"/>
                  <w:sz w:val="20"/>
                </w:rPr>
                <w:t>LegBenchmarkPrice</w:t>
              </w:r>
            </w:hyperlink>
          </w:p>
        </w:tc>
      </w:tr>
      <w:tr w:rsidR="00512FC7" w:rsidRPr="00512FC7" w14:paraId="6BE3CE9D" w14:textId="77777777" w:rsidTr="00533FE7">
        <w:tc>
          <w:tcPr>
            <w:tcW w:w="828" w:type="dxa"/>
            <w:shd w:val="clear" w:color="auto" w:fill="auto"/>
          </w:tcPr>
          <w:p w14:paraId="6864AEB0" w14:textId="77777777" w:rsidR="00512FC7" w:rsidRPr="00512FC7" w:rsidRDefault="00512FC7" w:rsidP="00533FE7">
            <w:r w:rsidRPr="00512FC7">
              <w:t>680</w:t>
            </w:r>
          </w:p>
        </w:tc>
        <w:tc>
          <w:tcPr>
            <w:tcW w:w="2699" w:type="dxa"/>
            <w:shd w:val="clear" w:color="auto" w:fill="auto"/>
          </w:tcPr>
          <w:p w14:paraId="798E8727" w14:textId="77777777" w:rsidR="00512FC7" w:rsidRPr="00512FC7" w:rsidRDefault="00C411EF" w:rsidP="00533FE7">
            <w:hyperlink w:anchor="fld_LegBenchmarkPriceType" w:history="1">
              <w:r w:rsidR="00512FC7" w:rsidRPr="00533FE7">
                <w:rPr>
                  <w:rStyle w:val="Hyperlink"/>
                  <w:rFonts w:ascii="Times New Roman" w:hAnsi="Times New Roman"/>
                  <w:sz w:val="20"/>
                </w:rPr>
                <w:t>LegBenchmarkPriceType</w:t>
              </w:r>
            </w:hyperlink>
          </w:p>
        </w:tc>
      </w:tr>
      <w:tr w:rsidR="00512FC7" w:rsidRPr="00512FC7" w14:paraId="218CCFF2" w14:textId="77777777" w:rsidTr="00533FE7">
        <w:tc>
          <w:tcPr>
            <w:tcW w:w="828" w:type="dxa"/>
            <w:shd w:val="clear" w:color="auto" w:fill="auto"/>
          </w:tcPr>
          <w:p w14:paraId="1D7A4929" w14:textId="77777777" w:rsidR="00512FC7" w:rsidRPr="00512FC7" w:rsidRDefault="00512FC7" w:rsidP="00533FE7">
            <w:r w:rsidRPr="00512FC7">
              <w:t>681</w:t>
            </w:r>
          </w:p>
        </w:tc>
        <w:tc>
          <w:tcPr>
            <w:tcW w:w="2699" w:type="dxa"/>
            <w:shd w:val="clear" w:color="auto" w:fill="auto"/>
          </w:tcPr>
          <w:p w14:paraId="77556190" w14:textId="77777777" w:rsidR="00512FC7" w:rsidRPr="00512FC7" w:rsidRDefault="00C411EF" w:rsidP="00533FE7">
            <w:hyperlink w:anchor="fld_LegBidPx" w:history="1">
              <w:r w:rsidR="00512FC7" w:rsidRPr="00533FE7">
                <w:rPr>
                  <w:rStyle w:val="Hyperlink"/>
                  <w:rFonts w:ascii="Times New Roman" w:hAnsi="Times New Roman"/>
                  <w:sz w:val="20"/>
                </w:rPr>
                <w:t>LegBidPx</w:t>
              </w:r>
            </w:hyperlink>
          </w:p>
        </w:tc>
      </w:tr>
      <w:tr w:rsidR="00512FC7" w:rsidRPr="00512FC7" w14:paraId="78B2B2B3" w14:textId="77777777" w:rsidTr="00533FE7">
        <w:tc>
          <w:tcPr>
            <w:tcW w:w="828" w:type="dxa"/>
            <w:shd w:val="clear" w:color="auto" w:fill="auto"/>
          </w:tcPr>
          <w:p w14:paraId="3212297E" w14:textId="77777777" w:rsidR="00512FC7" w:rsidRPr="00512FC7" w:rsidRDefault="00512FC7" w:rsidP="00533FE7">
            <w:r w:rsidRPr="00512FC7">
              <w:t>682</w:t>
            </w:r>
          </w:p>
        </w:tc>
        <w:tc>
          <w:tcPr>
            <w:tcW w:w="2699" w:type="dxa"/>
            <w:shd w:val="clear" w:color="auto" w:fill="auto"/>
          </w:tcPr>
          <w:p w14:paraId="7DCE918C" w14:textId="77777777" w:rsidR="00512FC7" w:rsidRPr="00512FC7" w:rsidRDefault="00C411EF" w:rsidP="00533FE7">
            <w:hyperlink w:anchor="fld_LegIOIQty" w:history="1">
              <w:r w:rsidR="00512FC7" w:rsidRPr="00533FE7">
                <w:rPr>
                  <w:rStyle w:val="Hyperlink"/>
                  <w:rFonts w:ascii="Times New Roman" w:hAnsi="Times New Roman"/>
                  <w:sz w:val="20"/>
                </w:rPr>
                <w:t>LegIOIQty</w:t>
              </w:r>
            </w:hyperlink>
          </w:p>
        </w:tc>
      </w:tr>
      <w:tr w:rsidR="00512FC7" w:rsidRPr="00512FC7" w14:paraId="4CC4CA8B" w14:textId="77777777" w:rsidTr="00533FE7">
        <w:tc>
          <w:tcPr>
            <w:tcW w:w="828" w:type="dxa"/>
            <w:shd w:val="clear" w:color="auto" w:fill="auto"/>
          </w:tcPr>
          <w:p w14:paraId="7A7E6D31" w14:textId="77777777" w:rsidR="00512FC7" w:rsidRPr="00512FC7" w:rsidRDefault="00512FC7" w:rsidP="00533FE7">
            <w:r w:rsidRPr="00512FC7">
              <w:t>683</w:t>
            </w:r>
          </w:p>
        </w:tc>
        <w:tc>
          <w:tcPr>
            <w:tcW w:w="2699" w:type="dxa"/>
            <w:shd w:val="clear" w:color="auto" w:fill="auto"/>
          </w:tcPr>
          <w:p w14:paraId="5F2FEDDB" w14:textId="77777777" w:rsidR="00512FC7" w:rsidRPr="00512FC7" w:rsidRDefault="00C411EF" w:rsidP="00533FE7">
            <w:hyperlink w:anchor="fld_NoLegStipulations" w:history="1">
              <w:r w:rsidR="00512FC7" w:rsidRPr="00533FE7">
                <w:rPr>
                  <w:rStyle w:val="Hyperlink"/>
                  <w:rFonts w:ascii="Times New Roman" w:hAnsi="Times New Roman"/>
                  <w:sz w:val="20"/>
                </w:rPr>
                <w:t>NoLegStipulations</w:t>
              </w:r>
            </w:hyperlink>
          </w:p>
        </w:tc>
      </w:tr>
      <w:tr w:rsidR="00512FC7" w:rsidRPr="00512FC7" w14:paraId="45F87238" w14:textId="77777777" w:rsidTr="00533FE7">
        <w:tc>
          <w:tcPr>
            <w:tcW w:w="828" w:type="dxa"/>
            <w:shd w:val="clear" w:color="auto" w:fill="auto"/>
          </w:tcPr>
          <w:p w14:paraId="349B041F" w14:textId="77777777" w:rsidR="00512FC7" w:rsidRPr="00512FC7" w:rsidRDefault="00512FC7" w:rsidP="00533FE7">
            <w:r w:rsidRPr="00512FC7">
              <w:t>684</w:t>
            </w:r>
          </w:p>
        </w:tc>
        <w:tc>
          <w:tcPr>
            <w:tcW w:w="2699" w:type="dxa"/>
            <w:shd w:val="clear" w:color="auto" w:fill="auto"/>
          </w:tcPr>
          <w:p w14:paraId="39F9F9FF" w14:textId="77777777" w:rsidR="00512FC7" w:rsidRPr="00512FC7" w:rsidRDefault="00C411EF" w:rsidP="00533FE7">
            <w:hyperlink w:anchor="fld_LegOfferPx" w:history="1">
              <w:r w:rsidR="00512FC7" w:rsidRPr="00533FE7">
                <w:rPr>
                  <w:rStyle w:val="Hyperlink"/>
                  <w:rFonts w:ascii="Times New Roman" w:hAnsi="Times New Roman"/>
                  <w:sz w:val="20"/>
                </w:rPr>
                <w:t>LegOfferPx</w:t>
              </w:r>
            </w:hyperlink>
          </w:p>
        </w:tc>
      </w:tr>
      <w:tr w:rsidR="00512FC7" w:rsidRPr="00512FC7" w14:paraId="4840A2DF" w14:textId="77777777" w:rsidTr="00533FE7">
        <w:tc>
          <w:tcPr>
            <w:tcW w:w="828" w:type="dxa"/>
            <w:shd w:val="clear" w:color="auto" w:fill="auto"/>
          </w:tcPr>
          <w:p w14:paraId="6742AC3A" w14:textId="77777777" w:rsidR="00512FC7" w:rsidRPr="00512FC7" w:rsidRDefault="00512FC7" w:rsidP="00533FE7">
            <w:r w:rsidRPr="00512FC7">
              <w:t>685</w:t>
            </w:r>
          </w:p>
        </w:tc>
        <w:tc>
          <w:tcPr>
            <w:tcW w:w="2699" w:type="dxa"/>
            <w:shd w:val="clear" w:color="auto" w:fill="auto"/>
          </w:tcPr>
          <w:p w14:paraId="03D61DC4" w14:textId="77777777" w:rsidR="00512FC7" w:rsidRPr="00512FC7" w:rsidRDefault="00C411EF" w:rsidP="00533FE7">
            <w:hyperlink w:anchor="fld_LegOrderQty" w:history="1">
              <w:r w:rsidR="00512FC7" w:rsidRPr="00533FE7">
                <w:rPr>
                  <w:rStyle w:val="Hyperlink"/>
                  <w:rFonts w:ascii="Times New Roman" w:hAnsi="Times New Roman"/>
                  <w:sz w:val="20"/>
                </w:rPr>
                <w:t>LegOrderQty</w:t>
              </w:r>
            </w:hyperlink>
          </w:p>
        </w:tc>
      </w:tr>
      <w:tr w:rsidR="00512FC7" w:rsidRPr="00512FC7" w14:paraId="6E184989" w14:textId="77777777" w:rsidTr="00533FE7">
        <w:tc>
          <w:tcPr>
            <w:tcW w:w="828" w:type="dxa"/>
            <w:shd w:val="clear" w:color="auto" w:fill="auto"/>
          </w:tcPr>
          <w:p w14:paraId="72B52777" w14:textId="77777777" w:rsidR="00512FC7" w:rsidRPr="00512FC7" w:rsidRDefault="00512FC7" w:rsidP="00533FE7">
            <w:r w:rsidRPr="00512FC7">
              <w:t>686</w:t>
            </w:r>
          </w:p>
        </w:tc>
        <w:tc>
          <w:tcPr>
            <w:tcW w:w="2699" w:type="dxa"/>
            <w:shd w:val="clear" w:color="auto" w:fill="auto"/>
          </w:tcPr>
          <w:p w14:paraId="2AB7F3FF" w14:textId="77777777" w:rsidR="00512FC7" w:rsidRPr="00512FC7" w:rsidRDefault="00C411EF" w:rsidP="00533FE7">
            <w:hyperlink w:anchor="fld_LegPriceType" w:history="1">
              <w:r w:rsidR="00512FC7" w:rsidRPr="00533FE7">
                <w:rPr>
                  <w:rStyle w:val="Hyperlink"/>
                  <w:rFonts w:ascii="Times New Roman" w:hAnsi="Times New Roman"/>
                  <w:sz w:val="20"/>
                </w:rPr>
                <w:t>LegPriceType</w:t>
              </w:r>
            </w:hyperlink>
          </w:p>
        </w:tc>
      </w:tr>
      <w:tr w:rsidR="00512FC7" w:rsidRPr="00512FC7" w14:paraId="6D19FB44" w14:textId="77777777" w:rsidTr="00533FE7">
        <w:tc>
          <w:tcPr>
            <w:tcW w:w="828" w:type="dxa"/>
            <w:shd w:val="clear" w:color="auto" w:fill="auto"/>
          </w:tcPr>
          <w:p w14:paraId="34CA0D0C" w14:textId="77777777" w:rsidR="00512FC7" w:rsidRPr="00512FC7" w:rsidRDefault="00512FC7" w:rsidP="00533FE7">
            <w:r w:rsidRPr="00512FC7">
              <w:t>687</w:t>
            </w:r>
          </w:p>
        </w:tc>
        <w:tc>
          <w:tcPr>
            <w:tcW w:w="2699" w:type="dxa"/>
            <w:shd w:val="clear" w:color="auto" w:fill="auto"/>
          </w:tcPr>
          <w:p w14:paraId="46635E00" w14:textId="77777777" w:rsidR="00512FC7" w:rsidRPr="00512FC7" w:rsidRDefault="00C411EF" w:rsidP="00533FE7">
            <w:hyperlink w:anchor="fld_LegQty" w:history="1">
              <w:r w:rsidR="00512FC7" w:rsidRPr="00533FE7">
                <w:rPr>
                  <w:rStyle w:val="Hyperlink"/>
                  <w:rFonts w:ascii="Times New Roman" w:hAnsi="Times New Roman"/>
                  <w:sz w:val="20"/>
                </w:rPr>
                <w:t>LegQty</w:t>
              </w:r>
            </w:hyperlink>
          </w:p>
        </w:tc>
      </w:tr>
      <w:tr w:rsidR="00512FC7" w:rsidRPr="00512FC7" w14:paraId="7097F64C" w14:textId="77777777" w:rsidTr="00533FE7">
        <w:tc>
          <w:tcPr>
            <w:tcW w:w="828" w:type="dxa"/>
            <w:shd w:val="clear" w:color="auto" w:fill="auto"/>
          </w:tcPr>
          <w:p w14:paraId="18C954AB" w14:textId="77777777" w:rsidR="00512FC7" w:rsidRPr="00512FC7" w:rsidRDefault="00512FC7" w:rsidP="00533FE7">
            <w:r w:rsidRPr="00512FC7">
              <w:t>688</w:t>
            </w:r>
          </w:p>
        </w:tc>
        <w:tc>
          <w:tcPr>
            <w:tcW w:w="2699" w:type="dxa"/>
            <w:shd w:val="clear" w:color="auto" w:fill="auto"/>
          </w:tcPr>
          <w:p w14:paraId="7EC1EC6C" w14:textId="77777777" w:rsidR="00512FC7" w:rsidRPr="00512FC7" w:rsidRDefault="00C411EF" w:rsidP="00533FE7">
            <w:hyperlink w:anchor="fld_LegStipulationType" w:history="1">
              <w:r w:rsidR="00512FC7" w:rsidRPr="00533FE7">
                <w:rPr>
                  <w:rStyle w:val="Hyperlink"/>
                  <w:rFonts w:ascii="Times New Roman" w:hAnsi="Times New Roman"/>
                  <w:sz w:val="20"/>
                </w:rPr>
                <w:t>LegStipulationType</w:t>
              </w:r>
            </w:hyperlink>
          </w:p>
        </w:tc>
      </w:tr>
      <w:tr w:rsidR="00512FC7" w:rsidRPr="00512FC7" w14:paraId="64A0A20F" w14:textId="77777777" w:rsidTr="00533FE7">
        <w:tc>
          <w:tcPr>
            <w:tcW w:w="828" w:type="dxa"/>
            <w:shd w:val="clear" w:color="auto" w:fill="auto"/>
          </w:tcPr>
          <w:p w14:paraId="10D0C69C" w14:textId="77777777" w:rsidR="00512FC7" w:rsidRPr="00512FC7" w:rsidRDefault="00512FC7" w:rsidP="00533FE7">
            <w:r w:rsidRPr="00512FC7">
              <w:t>689</w:t>
            </w:r>
          </w:p>
        </w:tc>
        <w:tc>
          <w:tcPr>
            <w:tcW w:w="2699" w:type="dxa"/>
            <w:shd w:val="clear" w:color="auto" w:fill="auto"/>
          </w:tcPr>
          <w:p w14:paraId="34601209" w14:textId="77777777" w:rsidR="00512FC7" w:rsidRPr="00512FC7" w:rsidRDefault="00C411EF" w:rsidP="00533FE7">
            <w:hyperlink w:anchor="fld_LegStipulationValue" w:history="1">
              <w:r w:rsidR="00512FC7" w:rsidRPr="00533FE7">
                <w:rPr>
                  <w:rStyle w:val="Hyperlink"/>
                  <w:rFonts w:ascii="Times New Roman" w:hAnsi="Times New Roman"/>
                  <w:sz w:val="20"/>
                </w:rPr>
                <w:t>LegStipulationValue</w:t>
              </w:r>
            </w:hyperlink>
          </w:p>
        </w:tc>
      </w:tr>
      <w:tr w:rsidR="00512FC7" w:rsidRPr="00512FC7" w14:paraId="6885B3F3" w14:textId="77777777" w:rsidTr="00533FE7">
        <w:tc>
          <w:tcPr>
            <w:tcW w:w="828" w:type="dxa"/>
            <w:shd w:val="clear" w:color="auto" w:fill="auto"/>
          </w:tcPr>
          <w:p w14:paraId="0175FB89" w14:textId="77777777" w:rsidR="00512FC7" w:rsidRPr="00512FC7" w:rsidRDefault="00512FC7" w:rsidP="00533FE7">
            <w:r w:rsidRPr="00512FC7">
              <w:t>690</w:t>
            </w:r>
          </w:p>
        </w:tc>
        <w:tc>
          <w:tcPr>
            <w:tcW w:w="2699" w:type="dxa"/>
            <w:shd w:val="clear" w:color="auto" w:fill="auto"/>
          </w:tcPr>
          <w:p w14:paraId="263F6155" w14:textId="77777777" w:rsidR="00512FC7" w:rsidRPr="00512FC7" w:rsidRDefault="00C411EF" w:rsidP="00533FE7">
            <w:hyperlink w:anchor="fld_LegSwapType" w:history="1">
              <w:r w:rsidR="00512FC7" w:rsidRPr="00533FE7">
                <w:rPr>
                  <w:rStyle w:val="Hyperlink"/>
                  <w:rFonts w:ascii="Times New Roman" w:hAnsi="Times New Roman"/>
                  <w:sz w:val="20"/>
                </w:rPr>
                <w:t>LegSwapType</w:t>
              </w:r>
            </w:hyperlink>
          </w:p>
        </w:tc>
      </w:tr>
      <w:tr w:rsidR="00512FC7" w:rsidRPr="00512FC7" w14:paraId="37AC5681" w14:textId="77777777" w:rsidTr="00533FE7">
        <w:tc>
          <w:tcPr>
            <w:tcW w:w="828" w:type="dxa"/>
            <w:shd w:val="clear" w:color="auto" w:fill="auto"/>
          </w:tcPr>
          <w:p w14:paraId="6C554DD9" w14:textId="77777777" w:rsidR="00512FC7" w:rsidRPr="00512FC7" w:rsidRDefault="00512FC7" w:rsidP="00533FE7">
            <w:r w:rsidRPr="00512FC7">
              <w:t>691</w:t>
            </w:r>
          </w:p>
        </w:tc>
        <w:tc>
          <w:tcPr>
            <w:tcW w:w="2699" w:type="dxa"/>
            <w:shd w:val="clear" w:color="auto" w:fill="auto"/>
          </w:tcPr>
          <w:p w14:paraId="1F987AD1" w14:textId="77777777" w:rsidR="00512FC7" w:rsidRPr="00512FC7" w:rsidRDefault="00C411EF" w:rsidP="00533FE7">
            <w:hyperlink w:anchor="fld_Pool" w:history="1">
              <w:r w:rsidR="00512FC7" w:rsidRPr="00533FE7">
                <w:rPr>
                  <w:rStyle w:val="Hyperlink"/>
                  <w:rFonts w:ascii="Times New Roman" w:hAnsi="Times New Roman"/>
                  <w:sz w:val="20"/>
                </w:rPr>
                <w:t>Pool</w:t>
              </w:r>
            </w:hyperlink>
          </w:p>
        </w:tc>
      </w:tr>
      <w:tr w:rsidR="00512FC7" w:rsidRPr="00512FC7" w14:paraId="4724A62E" w14:textId="77777777" w:rsidTr="00533FE7">
        <w:tc>
          <w:tcPr>
            <w:tcW w:w="828" w:type="dxa"/>
            <w:shd w:val="clear" w:color="auto" w:fill="auto"/>
          </w:tcPr>
          <w:p w14:paraId="697F5DA4" w14:textId="77777777" w:rsidR="00512FC7" w:rsidRPr="00512FC7" w:rsidRDefault="00512FC7" w:rsidP="00533FE7">
            <w:r w:rsidRPr="00512FC7">
              <w:t>692</w:t>
            </w:r>
          </w:p>
        </w:tc>
        <w:tc>
          <w:tcPr>
            <w:tcW w:w="2699" w:type="dxa"/>
            <w:shd w:val="clear" w:color="auto" w:fill="auto"/>
          </w:tcPr>
          <w:p w14:paraId="5638410E" w14:textId="77777777" w:rsidR="00512FC7" w:rsidRPr="00512FC7" w:rsidRDefault="00C411EF" w:rsidP="00533FE7">
            <w:hyperlink w:anchor="fld_QuotePriceType" w:history="1">
              <w:r w:rsidR="00512FC7" w:rsidRPr="00533FE7">
                <w:rPr>
                  <w:rStyle w:val="Hyperlink"/>
                  <w:rFonts w:ascii="Times New Roman" w:hAnsi="Times New Roman"/>
                  <w:sz w:val="20"/>
                </w:rPr>
                <w:t>QuotePriceType</w:t>
              </w:r>
            </w:hyperlink>
          </w:p>
        </w:tc>
      </w:tr>
      <w:tr w:rsidR="00512FC7" w:rsidRPr="00512FC7" w14:paraId="5A353F73" w14:textId="77777777" w:rsidTr="00533FE7">
        <w:tc>
          <w:tcPr>
            <w:tcW w:w="828" w:type="dxa"/>
            <w:shd w:val="clear" w:color="auto" w:fill="auto"/>
          </w:tcPr>
          <w:p w14:paraId="6408025C" w14:textId="77777777" w:rsidR="00512FC7" w:rsidRPr="00512FC7" w:rsidRDefault="00512FC7" w:rsidP="00533FE7">
            <w:r w:rsidRPr="00512FC7">
              <w:t>693</w:t>
            </w:r>
          </w:p>
        </w:tc>
        <w:tc>
          <w:tcPr>
            <w:tcW w:w="2699" w:type="dxa"/>
            <w:shd w:val="clear" w:color="auto" w:fill="auto"/>
          </w:tcPr>
          <w:p w14:paraId="224F607C" w14:textId="77777777" w:rsidR="00512FC7" w:rsidRPr="00512FC7" w:rsidRDefault="00C411EF" w:rsidP="00533FE7">
            <w:hyperlink w:anchor="fld_QuoteRespID" w:history="1">
              <w:r w:rsidR="00512FC7" w:rsidRPr="00533FE7">
                <w:rPr>
                  <w:rStyle w:val="Hyperlink"/>
                  <w:rFonts w:ascii="Times New Roman" w:hAnsi="Times New Roman"/>
                  <w:sz w:val="20"/>
                </w:rPr>
                <w:t>QuoteRespID</w:t>
              </w:r>
            </w:hyperlink>
          </w:p>
        </w:tc>
      </w:tr>
      <w:tr w:rsidR="00512FC7" w:rsidRPr="00512FC7" w14:paraId="40899444" w14:textId="77777777" w:rsidTr="00533FE7">
        <w:tc>
          <w:tcPr>
            <w:tcW w:w="828" w:type="dxa"/>
            <w:shd w:val="clear" w:color="auto" w:fill="auto"/>
          </w:tcPr>
          <w:p w14:paraId="47D006C7" w14:textId="77777777" w:rsidR="00512FC7" w:rsidRPr="00512FC7" w:rsidRDefault="00512FC7" w:rsidP="00533FE7">
            <w:r w:rsidRPr="00512FC7">
              <w:t>694</w:t>
            </w:r>
          </w:p>
        </w:tc>
        <w:tc>
          <w:tcPr>
            <w:tcW w:w="2699" w:type="dxa"/>
            <w:shd w:val="clear" w:color="auto" w:fill="auto"/>
          </w:tcPr>
          <w:p w14:paraId="12A0DEA1" w14:textId="77777777" w:rsidR="00512FC7" w:rsidRPr="00512FC7" w:rsidRDefault="00C411EF" w:rsidP="00533FE7">
            <w:hyperlink w:anchor="fld_QuoteRespType" w:history="1">
              <w:r w:rsidR="00512FC7" w:rsidRPr="00533FE7">
                <w:rPr>
                  <w:rStyle w:val="Hyperlink"/>
                  <w:rFonts w:ascii="Times New Roman" w:hAnsi="Times New Roman"/>
                  <w:sz w:val="20"/>
                </w:rPr>
                <w:t>QuoteRespType</w:t>
              </w:r>
            </w:hyperlink>
          </w:p>
        </w:tc>
      </w:tr>
      <w:tr w:rsidR="00512FC7" w:rsidRPr="00512FC7" w14:paraId="205C8C99" w14:textId="77777777" w:rsidTr="00533FE7">
        <w:tc>
          <w:tcPr>
            <w:tcW w:w="828" w:type="dxa"/>
            <w:shd w:val="clear" w:color="auto" w:fill="auto"/>
          </w:tcPr>
          <w:p w14:paraId="7909BD01" w14:textId="77777777" w:rsidR="00512FC7" w:rsidRPr="00512FC7" w:rsidRDefault="00512FC7" w:rsidP="00533FE7">
            <w:r w:rsidRPr="00512FC7">
              <w:t>695</w:t>
            </w:r>
          </w:p>
        </w:tc>
        <w:tc>
          <w:tcPr>
            <w:tcW w:w="2699" w:type="dxa"/>
            <w:shd w:val="clear" w:color="auto" w:fill="auto"/>
          </w:tcPr>
          <w:p w14:paraId="05A4DA6F" w14:textId="77777777" w:rsidR="00512FC7" w:rsidRPr="00512FC7" w:rsidRDefault="00C411EF" w:rsidP="00533FE7">
            <w:hyperlink w:anchor="fld_QuoteQualifier" w:history="1">
              <w:r w:rsidR="00512FC7" w:rsidRPr="00533FE7">
                <w:rPr>
                  <w:rStyle w:val="Hyperlink"/>
                  <w:rFonts w:ascii="Times New Roman" w:hAnsi="Times New Roman"/>
                  <w:sz w:val="20"/>
                </w:rPr>
                <w:t>QuoteQualifier</w:t>
              </w:r>
            </w:hyperlink>
          </w:p>
        </w:tc>
      </w:tr>
      <w:tr w:rsidR="00512FC7" w:rsidRPr="00512FC7" w14:paraId="1F1F1795" w14:textId="77777777" w:rsidTr="00533FE7">
        <w:tc>
          <w:tcPr>
            <w:tcW w:w="828" w:type="dxa"/>
            <w:shd w:val="clear" w:color="auto" w:fill="auto"/>
          </w:tcPr>
          <w:p w14:paraId="198A8CDF" w14:textId="77777777" w:rsidR="00512FC7" w:rsidRPr="00512FC7" w:rsidRDefault="00512FC7" w:rsidP="00533FE7">
            <w:r w:rsidRPr="00512FC7">
              <w:t>696</w:t>
            </w:r>
          </w:p>
        </w:tc>
        <w:tc>
          <w:tcPr>
            <w:tcW w:w="2699" w:type="dxa"/>
            <w:shd w:val="clear" w:color="auto" w:fill="auto"/>
          </w:tcPr>
          <w:p w14:paraId="734AFED5" w14:textId="77777777" w:rsidR="00512FC7" w:rsidRPr="00512FC7" w:rsidRDefault="00C411EF" w:rsidP="00533FE7">
            <w:hyperlink w:anchor="fld_YieldRedemptionDate" w:history="1">
              <w:r w:rsidR="00512FC7" w:rsidRPr="00533FE7">
                <w:rPr>
                  <w:rStyle w:val="Hyperlink"/>
                  <w:rFonts w:ascii="Times New Roman" w:hAnsi="Times New Roman"/>
                  <w:sz w:val="20"/>
                </w:rPr>
                <w:t>YieldRedemptionDate</w:t>
              </w:r>
            </w:hyperlink>
          </w:p>
        </w:tc>
      </w:tr>
      <w:tr w:rsidR="00512FC7" w:rsidRPr="00512FC7" w14:paraId="31E3E527" w14:textId="77777777" w:rsidTr="00533FE7">
        <w:tc>
          <w:tcPr>
            <w:tcW w:w="828" w:type="dxa"/>
            <w:shd w:val="clear" w:color="auto" w:fill="auto"/>
          </w:tcPr>
          <w:p w14:paraId="06D87FAE" w14:textId="77777777" w:rsidR="00512FC7" w:rsidRPr="00512FC7" w:rsidRDefault="00512FC7" w:rsidP="00533FE7">
            <w:r w:rsidRPr="00512FC7">
              <w:t>697</w:t>
            </w:r>
          </w:p>
        </w:tc>
        <w:tc>
          <w:tcPr>
            <w:tcW w:w="2699" w:type="dxa"/>
            <w:shd w:val="clear" w:color="auto" w:fill="auto"/>
          </w:tcPr>
          <w:p w14:paraId="3AA6F3CD" w14:textId="77777777" w:rsidR="00512FC7" w:rsidRPr="00512FC7" w:rsidRDefault="00C411EF" w:rsidP="00533FE7">
            <w:hyperlink w:anchor="fld_YieldRedemptionPrice" w:history="1">
              <w:r w:rsidR="00512FC7" w:rsidRPr="00533FE7">
                <w:rPr>
                  <w:rStyle w:val="Hyperlink"/>
                  <w:rFonts w:ascii="Times New Roman" w:hAnsi="Times New Roman"/>
                  <w:sz w:val="20"/>
                </w:rPr>
                <w:t>YieldRedemptionPrice</w:t>
              </w:r>
            </w:hyperlink>
          </w:p>
        </w:tc>
      </w:tr>
      <w:tr w:rsidR="00512FC7" w:rsidRPr="00512FC7" w14:paraId="37707A33" w14:textId="77777777" w:rsidTr="00533FE7">
        <w:tc>
          <w:tcPr>
            <w:tcW w:w="828" w:type="dxa"/>
            <w:shd w:val="clear" w:color="auto" w:fill="auto"/>
          </w:tcPr>
          <w:p w14:paraId="0EDACF4E" w14:textId="77777777" w:rsidR="00512FC7" w:rsidRPr="00512FC7" w:rsidRDefault="00512FC7" w:rsidP="00533FE7">
            <w:r w:rsidRPr="00512FC7">
              <w:t>698</w:t>
            </w:r>
          </w:p>
        </w:tc>
        <w:tc>
          <w:tcPr>
            <w:tcW w:w="2699" w:type="dxa"/>
            <w:shd w:val="clear" w:color="auto" w:fill="auto"/>
          </w:tcPr>
          <w:p w14:paraId="7B4F9768" w14:textId="77777777" w:rsidR="00512FC7" w:rsidRPr="00512FC7" w:rsidRDefault="00C411EF" w:rsidP="00533FE7">
            <w:hyperlink w:anchor="fld_YieldRedemptionPriceType" w:history="1">
              <w:r w:rsidR="00512FC7" w:rsidRPr="00533FE7">
                <w:rPr>
                  <w:rStyle w:val="Hyperlink"/>
                  <w:rFonts w:ascii="Times New Roman" w:hAnsi="Times New Roman"/>
                  <w:sz w:val="20"/>
                </w:rPr>
                <w:t>YieldRedemptionPriceType</w:t>
              </w:r>
            </w:hyperlink>
          </w:p>
        </w:tc>
      </w:tr>
      <w:tr w:rsidR="00512FC7" w:rsidRPr="00512FC7" w14:paraId="258FAD65" w14:textId="77777777" w:rsidTr="00533FE7">
        <w:tc>
          <w:tcPr>
            <w:tcW w:w="828" w:type="dxa"/>
            <w:shd w:val="clear" w:color="auto" w:fill="auto"/>
          </w:tcPr>
          <w:p w14:paraId="710CD575" w14:textId="77777777" w:rsidR="00512FC7" w:rsidRPr="00512FC7" w:rsidRDefault="00512FC7" w:rsidP="00533FE7">
            <w:r w:rsidRPr="00512FC7">
              <w:t>699</w:t>
            </w:r>
          </w:p>
        </w:tc>
        <w:tc>
          <w:tcPr>
            <w:tcW w:w="2699" w:type="dxa"/>
            <w:shd w:val="clear" w:color="auto" w:fill="auto"/>
          </w:tcPr>
          <w:p w14:paraId="1465EF07" w14:textId="77777777" w:rsidR="00512FC7" w:rsidRPr="00512FC7" w:rsidRDefault="00C411EF" w:rsidP="00533FE7">
            <w:hyperlink w:anchor="fld_BenchmarkSecurityID" w:history="1">
              <w:r w:rsidR="00512FC7" w:rsidRPr="00533FE7">
                <w:rPr>
                  <w:rStyle w:val="Hyperlink"/>
                  <w:rFonts w:ascii="Times New Roman" w:hAnsi="Times New Roman"/>
                  <w:sz w:val="20"/>
                </w:rPr>
                <w:t>BenchmarkSecurityID</w:t>
              </w:r>
            </w:hyperlink>
          </w:p>
        </w:tc>
      </w:tr>
      <w:tr w:rsidR="00512FC7" w:rsidRPr="00512FC7" w14:paraId="2EE44A13" w14:textId="77777777" w:rsidTr="00533FE7">
        <w:tc>
          <w:tcPr>
            <w:tcW w:w="828" w:type="dxa"/>
            <w:shd w:val="clear" w:color="auto" w:fill="auto"/>
          </w:tcPr>
          <w:p w14:paraId="13FBCAF8" w14:textId="77777777" w:rsidR="00512FC7" w:rsidRPr="00512FC7" w:rsidRDefault="00512FC7" w:rsidP="00533FE7">
            <w:r w:rsidRPr="00512FC7">
              <w:t>700</w:t>
            </w:r>
          </w:p>
        </w:tc>
        <w:tc>
          <w:tcPr>
            <w:tcW w:w="2699" w:type="dxa"/>
            <w:shd w:val="clear" w:color="auto" w:fill="auto"/>
          </w:tcPr>
          <w:p w14:paraId="3DA64650" w14:textId="77777777" w:rsidR="00512FC7" w:rsidRPr="00512FC7" w:rsidRDefault="00C411EF" w:rsidP="00533FE7">
            <w:hyperlink w:anchor="fld_ReversalIndicator" w:history="1">
              <w:r w:rsidR="00512FC7" w:rsidRPr="00533FE7">
                <w:rPr>
                  <w:rStyle w:val="Hyperlink"/>
                  <w:rFonts w:ascii="Times New Roman" w:hAnsi="Times New Roman"/>
                  <w:sz w:val="20"/>
                </w:rPr>
                <w:t>ReversalIndicator</w:t>
              </w:r>
            </w:hyperlink>
          </w:p>
        </w:tc>
      </w:tr>
      <w:tr w:rsidR="00512FC7" w:rsidRPr="00512FC7" w14:paraId="186DAA1B" w14:textId="77777777" w:rsidTr="00533FE7">
        <w:tc>
          <w:tcPr>
            <w:tcW w:w="828" w:type="dxa"/>
            <w:shd w:val="clear" w:color="auto" w:fill="auto"/>
          </w:tcPr>
          <w:p w14:paraId="06FA7AAC" w14:textId="77777777" w:rsidR="00512FC7" w:rsidRPr="00512FC7" w:rsidRDefault="00512FC7" w:rsidP="00533FE7">
            <w:r w:rsidRPr="00512FC7">
              <w:t>701</w:t>
            </w:r>
          </w:p>
        </w:tc>
        <w:tc>
          <w:tcPr>
            <w:tcW w:w="2699" w:type="dxa"/>
            <w:shd w:val="clear" w:color="auto" w:fill="auto"/>
          </w:tcPr>
          <w:p w14:paraId="5240BBB3" w14:textId="77777777" w:rsidR="00512FC7" w:rsidRPr="00512FC7" w:rsidRDefault="00C411EF" w:rsidP="00533FE7">
            <w:hyperlink w:anchor="fld_YieldCalcDate" w:history="1">
              <w:r w:rsidR="00512FC7" w:rsidRPr="00533FE7">
                <w:rPr>
                  <w:rStyle w:val="Hyperlink"/>
                  <w:rFonts w:ascii="Times New Roman" w:hAnsi="Times New Roman"/>
                  <w:sz w:val="20"/>
                </w:rPr>
                <w:t>YieldCalcDate</w:t>
              </w:r>
            </w:hyperlink>
          </w:p>
        </w:tc>
      </w:tr>
      <w:tr w:rsidR="00512FC7" w:rsidRPr="00512FC7" w14:paraId="44B43D76" w14:textId="77777777" w:rsidTr="00533FE7">
        <w:tc>
          <w:tcPr>
            <w:tcW w:w="828" w:type="dxa"/>
            <w:shd w:val="clear" w:color="auto" w:fill="auto"/>
          </w:tcPr>
          <w:p w14:paraId="42238CC0" w14:textId="77777777" w:rsidR="00512FC7" w:rsidRPr="00512FC7" w:rsidRDefault="00512FC7" w:rsidP="00533FE7">
            <w:r w:rsidRPr="00512FC7">
              <w:t>702</w:t>
            </w:r>
          </w:p>
        </w:tc>
        <w:tc>
          <w:tcPr>
            <w:tcW w:w="2699" w:type="dxa"/>
            <w:shd w:val="clear" w:color="auto" w:fill="auto"/>
          </w:tcPr>
          <w:p w14:paraId="68DB6B67" w14:textId="77777777" w:rsidR="00512FC7" w:rsidRPr="00512FC7" w:rsidRDefault="00C411EF" w:rsidP="00533FE7">
            <w:hyperlink w:anchor="fld_NoPositions" w:history="1">
              <w:r w:rsidR="00512FC7" w:rsidRPr="00533FE7">
                <w:rPr>
                  <w:rStyle w:val="Hyperlink"/>
                  <w:rFonts w:ascii="Times New Roman" w:hAnsi="Times New Roman"/>
                  <w:sz w:val="20"/>
                </w:rPr>
                <w:t>NoPositions</w:t>
              </w:r>
            </w:hyperlink>
          </w:p>
        </w:tc>
      </w:tr>
      <w:tr w:rsidR="00512FC7" w:rsidRPr="00512FC7" w14:paraId="58E83E45" w14:textId="77777777" w:rsidTr="00533FE7">
        <w:tc>
          <w:tcPr>
            <w:tcW w:w="828" w:type="dxa"/>
            <w:shd w:val="clear" w:color="auto" w:fill="auto"/>
          </w:tcPr>
          <w:p w14:paraId="51A6B90C" w14:textId="77777777" w:rsidR="00512FC7" w:rsidRPr="00512FC7" w:rsidRDefault="00512FC7" w:rsidP="00533FE7">
            <w:r w:rsidRPr="00512FC7">
              <w:t>703</w:t>
            </w:r>
          </w:p>
        </w:tc>
        <w:tc>
          <w:tcPr>
            <w:tcW w:w="2699" w:type="dxa"/>
            <w:shd w:val="clear" w:color="auto" w:fill="auto"/>
          </w:tcPr>
          <w:p w14:paraId="0415F1C1" w14:textId="77777777" w:rsidR="00512FC7" w:rsidRPr="00512FC7" w:rsidRDefault="00C411EF" w:rsidP="00533FE7">
            <w:hyperlink w:anchor="fld_PosType" w:history="1">
              <w:r w:rsidR="00512FC7" w:rsidRPr="00533FE7">
                <w:rPr>
                  <w:rStyle w:val="Hyperlink"/>
                  <w:rFonts w:ascii="Times New Roman" w:hAnsi="Times New Roman"/>
                  <w:sz w:val="20"/>
                </w:rPr>
                <w:t>PosType</w:t>
              </w:r>
            </w:hyperlink>
          </w:p>
        </w:tc>
      </w:tr>
      <w:tr w:rsidR="00512FC7" w:rsidRPr="00512FC7" w14:paraId="545B0267" w14:textId="77777777" w:rsidTr="00533FE7">
        <w:tc>
          <w:tcPr>
            <w:tcW w:w="828" w:type="dxa"/>
            <w:shd w:val="clear" w:color="auto" w:fill="auto"/>
          </w:tcPr>
          <w:p w14:paraId="60A9D001" w14:textId="77777777" w:rsidR="00512FC7" w:rsidRPr="00512FC7" w:rsidRDefault="00512FC7" w:rsidP="00533FE7">
            <w:r w:rsidRPr="00512FC7">
              <w:t>704</w:t>
            </w:r>
          </w:p>
        </w:tc>
        <w:tc>
          <w:tcPr>
            <w:tcW w:w="2699" w:type="dxa"/>
            <w:shd w:val="clear" w:color="auto" w:fill="auto"/>
          </w:tcPr>
          <w:p w14:paraId="6D9DA8A0" w14:textId="77777777" w:rsidR="00512FC7" w:rsidRPr="00512FC7" w:rsidRDefault="00C411EF" w:rsidP="00533FE7">
            <w:hyperlink w:anchor="fld_LongQty" w:history="1">
              <w:r w:rsidR="00512FC7" w:rsidRPr="00533FE7">
                <w:rPr>
                  <w:rStyle w:val="Hyperlink"/>
                  <w:rFonts w:ascii="Times New Roman" w:hAnsi="Times New Roman"/>
                  <w:sz w:val="20"/>
                </w:rPr>
                <w:t>LongQty</w:t>
              </w:r>
            </w:hyperlink>
          </w:p>
        </w:tc>
      </w:tr>
      <w:tr w:rsidR="00512FC7" w:rsidRPr="00512FC7" w14:paraId="744E3771" w14:textId="77777777" w:rsidTr="00533FE7">
        <w:tc>
          <w:tcPr>
            <w:tcW w:w="828" w:type="dxa"/>
            <w:shd w:val="clear" w:color="auto" w:fill="auto"/>
          </w:tcPr>
          <w:p w14:paraId="4278020F" w14:textId="77777777" w:rsidR="00512FC7" w:rsidRPr="00512FC7" w:rsidRDefault="00512FC7" w:rsidP="00533FE7">
            <w:r w:rsidRPr="00512FC7">
              <w:t>705</w:t>
            </w:r>
          </w:p>
        </w:tc>
        <w:tc>
          <w:tcPr>
            <w:tcW w:w="2699" w:type="dxa"/>
            <w:shd w:val="clear" w:color="auto" w:fill="auto"/>
          </w:tcPr>
          <w:p w14:paraId="10F3CEB9" w14:textId="77777777" w:rsidR="00512FC7" w:rsidRPr="00512FC7" w:rsidRDefault="00C411EF" w:rsidP="00533FE7">
            <w:hyperlink w:anchor="fld_ShortQty" w:history="1">
              <w:r w:rsidR="00512FC7" w:rsidRPr="00533FE7">
                <w:rPr>
                  <w:rStyle w:val="Hyperlink"/>
                  <w:rFonts w:ascii="Times New Roman" w:hAnsi="Times New Roman"/>
                  <w:sz w:val="20"/>
                </w:rPr>
                <w:t>ShortQty</w:t>
              </w:r>
            </w:hyperlink>
          </w:p>
        </w:tc>
      </w:tr>
      <w:tr w:rsidR="00512FC7" w:rsidRPr="00512FC7" w14:paraId="7B5342AD" w14:textId="77777777" w:rsidTr="00533FE7">
        <w:tc>
          <w:tcPr>
            <w:tcW w:w="828" w:type="dxa"/>
            <w:shd w:val="clear" w:color="auto" w:fill="auto"/>
          </w:tcPr>
          <w:p w14:paraId="77B1D8A4" w14:textId="77777777" w:rsidR="00512FC7" w:rsidRPr="00512FC7" w:rsidRDefault="00512FC7" w:rsidP="00533FE7">
            <w:r w:rsidRPr="00512FC7">
              <w:t>706</w:t>
            </w:r>
          </w:p>
        </w:tc>
        <w:tc>
          <w:tcPr>
            <w:tcW w:w="2699" w:type="dxa"/>
            <w:shd w:val="clear" w:color="auto" w:fill="auto"/>
          </w:tcPr>
          <w:p w14:paraId="7CD10FAC" w14:textId="77777777" w:rsidR="00512FC7" w:rsidRPr="00512FC7" w:rsidRDefault="00C411EF" w:rsidP="00533FE7">
            <w:hyperlink w:anchor="fld_PosQtyStatus" w:history="1">
              <w:r w:rsidR="00512FC7" w:rsidRPr="00533FE7">
                <w:rPr>
                  <w:rStyle w:val="Hyperlink"/>
                  <w:rFonts w:ascii="Times New Roman" w:hAnsi="Times New Roman"/>
                  <w:sz w:val="20"/>
                </w:rPr>
                <w:t>PosQtyStatus</w:t>
              </w:r>
            </w:hyperlink>
          </w:p>
        </w:tc>
      </w:tr>
      <w:tr w:rsidR="00512FC7" w:rsidRPr="00512FC7" w14:paraId="09FDBE22" w14:textId="77777777" w:rsidTr="00533FE7">
        <w:tc>
          <w:tcPr>
            <w:tcW w:w="828" w:type="dxa"/>
            <w:shd w:val="clear" w:color="auto" w:fill="auto"/>
          </w:tcPr>
          <w:p w14:paraId="4431D72A" w14:textId="77777777" w:rsidR="00512FC7" w:rsidRPr="00512FC7" w:rsidRDefault="00512FC7" w:rsidP="00533FE7">
            <w:r w:rsidRPr="00512FC7">
              <w:t>707</w:t>
            </w:r>
          </w:p>
        </w:tc>
        <w:tc>
          <w:tcPr>
            <w:tcW w:w="2699" w:type="dxa"/>
            <w:shd w:val="clear" w:color="auto" w:fill="auto"/>
          </w:tcPr>
          <w:p w14:paraId="47184AE3" w14:textId="77777777" w:rsidR="00512FC7" w:rsidRPr="00512FC7" w:rsidRDefault="00C411EF" w:rsidP="00533FE7">
            <w:hyperlink w:anchor="fld_PosAmtType" w:history="1">
              <w:r w:rsidR="00512FC7" w:rsidRPr="00533FE7">
                <w:rPr>
                  <w:rStyle w:val="Hyperlink"/>
                  <w:rFonts w:ascii="Times New Roman" w:hAnsi="Times New Roman"/>
                  <w:sz w:val="20"/>
                </w:rPr>
                <w:t>PosAmtType</w:t>
              </w:r>
            </w:hyperlink>
          </w:p>
        </w:tc>
      </w:tr>
      <w:tr w:rsidR="00512FC7" w:rsidRPr="00512FC7" w14:paraId="0F03D73F" w14:textId="77777777" w:rsidTr="00533FE7">
        <w:tc>
          <w:tcPr>
            <w:tcW w:w="828" w:type="dxa"/>
            <w:shd w:val="clear" w:color="auto" w:fill="auto"/>
          </w:tcPr>
          <w:p w14:paraId="6673E5C2" w14:textId="77777777" w:rsidR="00512FC7" w:rsidRPr="00512FC7" w:rsidRDefault="00512FC7" w:rsidP="00533FE7">
            <w:r w:rsidRPr="00512FC7">
              <w:t>708</w:t>
            </w:r>
          </w:p>
        </w:tc>
        <w:tc>
          <w:tcPr>
            <w:tcW w:w="2699" w:type="dxa"/>
            <w:shd w:val="clear" w:color="auto" w:fill="auto"/>
          </w:tcPr>
          <w:p w14:paraId="0742214A" w14:textId="77777777" w:rsidR="00512FC7" w:rsidRPr="00512FC7" w:rsidRDefault="00C411EF" w:rsidP="00533FE7">
            <w:hyperlink w:anchor="fld_PosAmt" w:history="1">
              <w:r w:rsidR="00512FC7" w:rsidRPr="00533FE7">
                <w:rPr>
                  <w:rStyle w:val="Hyperlink"/>
                  <w:rFonts w:ascii="Times New Roman" w:hAnsi="Times New Roman"/>
                  <w:sz w:val="20"/>
                </w:rPr>
                <w:t>PosAmt</w:t>
              </w:r>
            </w:hyperlink>
          </w:p>
        </w:tc>
      </w:tr>
      <w:tr w:rsidR="00512FC7" w:rsidRPr="00512FC7" w14:paraId="71066B61" w14:textId="77777777" w:rsidTr="00533FE7">
        <w:tc>
          <w:tcPr>
            <w:tcW w:w="828" w:type="dxa"/>
            <w:shd w:val="clear" w:color="auto" w:fill="auto"/>
          </w:tcPr>
          <w:p w14:paraId="21654AAE" w14:textId="77777777" w:rsidR="00512FC7" w:rsidRPr="00512FC7" w:rsidRDefault="00512FC7" w:rsidP="00533FE7">
            <w:r w:rsidRPr="00512FC7">
              <w:t>709</w:t>
            </w:r>
          </w:p>
        </w:tc>
        <w:tc>
          <w:tcPr>
            <w:tcW w:w="2699" w:type="dxa"/>
            <w:shd w:val="clear" w:color="auto" w:fill="auto"/>
          </w:tcPr>
          <w:p w14:paraId="45EEB0EE" w14:textId="77777777" w:rsidR="00512FC7" w:rsidRPr="00512FC7" w:rsidRDefault="00C411EF" w:rsidP="00533FE7">
            <w:hyperlink w:anchor="fld_PosTransType" w:history="1">
              <w:r w:rsidR="00512FC7" w:rsidRPr="00533FE7">
                <w:rPr>
                  <w:rStyle w:val="Hyperlink"/>
                  <w:rFonts w:ascii="Times New Roman" w:hAnsi="Times New Roman"/>
                  <w:sz w:val="20"/>
                </w:rPr>
                <w:t>PosTransType</w:t>
              </w:r>
            </w:hyperlink>
          </w:p>
        </w:tc>
      </w:tr>
      <w:tr w:rsidR="00512FC7" w:rsidRPr="00512FC7" w14:paraId="052A40D9" w14:textId="77777777" w:rsidTr="00533FE7">
        <w:tc>
          <w:tcPr>
            <w:tcW w:w="828" w:type="dxa"/>
            <w:shd w:val="clear" w:color="auto" w:fill="auto"/>
          </w:tcPr>
          <w:p w14:paraId="1E526F09" w14:textId="77777777" w:rsidR="00512FC7" w:rsidRPr="00512FC7" w:rsidRDefault="00512FC7" w:rsidP="00533FE7">
            <w:r w:rsidRPr="00512FC7">
              <w:t>710</w:t>
            </w:r>
          </w:p>
        </w:tc>
        <w:tc>
          <w:tcPr>
            <w:tcW w:w="2699" w:type="dxa"/>
            <w:shd w:val="clear" w:color="auto" w:fill="auto"/>
          </w:tcPr>
          <w:p w14:paraId="5B7A7D6A" w14:textId="77777777" w:rsidR="00512FC7" w:rsidRPr="00512FC7" w:rsidRDefault="00C411EF" w:rsidP="00533FE7">
            <w:hyperlink w:anchor="fld_PosReqID" w:history="1">
              <w:r w:rsidR="00512FC7" w:rsidRPr="00533FE7">
                <w:rPr>
                  <w:rStyle w:val="Hyperlink"/>
                  <w:rFonts w:ascii="Times New Roman" w:hAnsi="Times New Roman"/>
                  <w:sz w:val="20"/>
                </w:rPr>
                <w:t>PosReqID</w:t>
              </w:r>
            </w:hyperlink>
          </w:p>
        </w:tc>
      </w:tr>
      <w:tr w:rsidR="00512FC7" w:rsidRPr="00512FC7" w14:paraId="0BEF78C2" w14:textId="77777777" w:rsidTr="00533FE7">
        <w:tc>
          <w:tcPr>
            <w:tcW w:w="828" w:type="dxa"/>
            <w:shd w:val="clear" w:color="auto" w:fill="auto"/>
          </w:tcPr>
          <w:p w14:paraId="4106898B" w14:textId="77777777" w:rsidR="00512FC7" w:rsidRPr="00512FC7" w:rsidRDefault="00512FC7" w:rsidP="00533FE7">
            <w:r w:rsidRPr="00512FC7">
              <w:t>711</w:t>
            </w:r>
          </w:p>
        </w:tc>
        <w:tc>
          <w:tcPr>
            <w:tcW w:w="2699" w:type="dxa"/>
            <w:shd w:val="clear" w:color="auto" w:fill="auto"/>
          </w:tcPr>
          <w:p w14:paraId="32D762A1" w14:textId="77777777" w:rsidR="00512FC7" w:rsidRPr="00512FC7" w:rsidRDefault="00C411EF" w:rsidP="00533FE7">
            <w:hyperlink w:anchor="fld_NoUnderlyings" w:history="1">
              <w:r w:rsidR="00512FC7" w:rsidRPr="00533FE7">
                <w:rPr>
                  <w:rStyle w:val="Hyperlink"/>
                  <w:rFonts w:ascii="Times New Roman" w:hAnsi="Times New Roman"/>
                  <w:sz w:val="20"/>
                </w:rPr>
                <w:t>NoUnderlyings</w:t>
              </w:r>
            </w:hyperlink>
          </w:p>
        </w:tc>
      </w:tr>
      <w:tr w:rsidR="00512FC7" w:rsidRPr="00512FC7" w14:paraId="314576B3" w14:textId="77777777" w:rsidTr="00533FE7">
        <w:tc>
          <w:tcPr>
            <w:tcW w:w="828" w:type="dxa"/>
            <w:shd w:val="clear" w:color="auto" w:fill="auto"/>
          </w:tcPr>
          <w:p w14:paraId="7CF85BC7" w14:textId="77777777" w:rsidR="00512FC7" w:rsidRPr="00512FC7" w:rsidRDefault="00512FC7" w:rsidP="00533FE7">
            <w:r w:rsidRPr="00512FC7">
              <w:t>712</w:t>
            </w:r>
          </w:p>
        </w:tc>
        <w:tc>
          <w:tcPr>
            <w:tcW w:w="2699" w:type="dxa"/>
            <w:shd w:val="clear" w:color="auto" w:fill="auto"/>
          </w:tcPr>
          <w:p w14:paraId="5EE5CF10" w14:textId="77777777" w:rsidR="00512FC7" w:rsidRPr="00512FC7" w:rsidRDefault="00C411EF" w:rsidP="00533FE7">
            <w:hyperlink w:anchor="fld_PosMaintAction" w:history="1">
              <w:r w:rsidR="00512FC7" w:rsidRPr="00533FE7">
                <w:rPr>
                  <w:rStyle w:val="Hyperlink"/>
                  <w:rFonts w:ascii="Times New Roman" w:hAnsi="Times New Roman"/>
                  <w:sz w:val="20"/>
                </w:rPr>
                <w:t>PosMaintAction</w:t>
              </w:r>
            </w:hyperlink>
          </w:p>
        </w:tc>
      </w:tr>
      <w:tr w:rsidR="00512FC7" w:rsidRPr="00512FC7" w14:paraId="13D8DBD0" w14:textId="77777777" w:rsidTr="00533FE7">
        <w:tc>
          <w:tcPr>
            <w:tcW w:w="828" w:type="dxa"/>
            <w:shd w:val="clear" w:color="auto" w:fill="auto"/>
          </w:tcPr>
          <w:p w14:paraId="50E77B5B" w14:textId="77777777" w:rsidR="00512FC7" w:rsidRPr="00512FC7" w:rsidRDefault="00512FC7" w:rsidP="00533FE7">
            <w:r w:rsidRPr="00512FC7">
              <w:t>713</w:t>
            </w:r>
          </w:p>
        </w:tc>
        <w:tc>
          <w:tcPr>
            <w:tcW w:w="2699" w:type="dxa"/>
            <w:shd w:val="clear" w:color="auto" w:fill="auto"/>
          </w:tcPr>
          <w:p w14:paraId="5B743317" w14:textId="77777777" w:rsidR="00512FC7" w:rsidRPr="00512FC7" w:rsidRDefault="00C411EF" w:rsidP="00533FE7">
            <w:hyperlink w:anchor="fld_OrigPosReqRefID" w:history="1">
              <w:r w:rsidR="00512FC7" w:rsidRPr="00533FE7">
                <w:rPr>
                  <w:rStyle w:val="Hyperlink"/>
                  <w:rFonts w:ascii="Times New Roman" w:hAnsi="Times New Roman"/>
                  <w:sz w:val="20"/>
                </w:rPr>
                <w:t>OrigPosReqRefID</w:t>
              </w:r>
            </w:hyperlink>
          </w:p>
        </w:tc>
      </w:tr>
      <w:tr w:rsidR="00512FC7" w:rsidRPr="00512FC7" w14:paraId="03E672E6" w14:textId="77777777" w:rsidTr="00533FE7">
        <w:tc>
          <w:tcPr>
            <w:tcW w:w="828" w:type="dxa"/>
            <w:shd w:val="clear" w:color="auto" w:fill="auto"/>
          </w:tcPr>
          <w:p w14:paraId="017587F8" w14:textId="77777777" w:rsidR="00512FC7" w:rsidRPr="00512FC7" w:rsidRDefault="00512FC7" w:rsidP="00533FE7">
            <w:r w:rsidRPr="00512FC7">
              <w:t>714</w:t>
            </w:r>
          </w:p>
        </w:tc>
        <w:tc>
          <w:tcPr>
            <w:tcW w:w="2699" w:type="dxa"/>
            <w:shd w:val="clear" w:color="auto" w:fill="auto"/>
          </w:tcPr>
          <w:p w14:paraId="14EDDA90" w14:textId="77777777" w:rsidR="00512FC7" w:rsidRPr="00512FC7" w:rsidRDefault="00C411EF" w:rsidP="00533FE7">
            <w:hyperlink w:anchor="fld_PosMaintRptRefID" w:history="1">
              <w:r w:rsidR="00512FC7" w:rsidRPr="00533FE7">
                <w:rPr>
                  <w:rStyle w:val="Hyperlink"/>
                  <w:rFonts w:ascii="Times New Roman" w:hAnsi="Times New Roman"/>
                  <w:sz w:val="20"/>
                </w:rPr>
                <w:t>PosMaintRptRefID</w:t>
              </w:r>
            </w:hyperlink>
          </w:p>
        </w:tc>
      </w:tr>
      <w:tr w:rsidR="00512FC7" w:rsidRPr="00512FC7" w14:paraId="421D1825" w14:textId="77777777" w:rsidTr="00533FE7">
        <w:tc>
          <w:tcPr>
            <w:tcW w:w="828" w:type="dxa"/>
            <w:shd w:val="clear" w:color="auto" w:fill="auto"/>
          </w:tcPr>
          <w:p w14:paraId="3AD2A374" w14:textId="77777777" w:rsidR="00512FC7" w:rsidRPr="00512FC7" w:rsidRDefault="00512FC7" w:rsidP="00533FE7">
            <w:r w:rsidRPr="00512FC7">
              <w:t>715</w:t>
            </w:r>
          </w:p>
        </w:tc>
        <w:tc>
          <w:tcPr>
            <w:tcW w:w="2699" w:type="dxa"/>
            <w:shd w:val="clear" w:color="auto" w:fill="auto"/>
          </w:tcPr>
          <w:p w14:paraId="3DD57CAF" w14:textId="77777777" w:rsidR="00512FC7" w:rsidRPr="00512FC7" w:rsidRDefault="00C411EF" w:rsidP="00533FE7">
            <w:hyperlink w:anchor="fld_ClearingBusinessDate" w:history="1">
              <w:r w:rsidR="00512FC7" w:rsidRPr="00533FE7">
                <w:rPr>
                  <w:rStyle w:val="Hyperlink"/>
                  <w:rFonts w:ascii="Times New Roman" w:hAnsi="Times New Roman"/>
                  <w:sz w:val="20"/>
                </w:rPr>
                <w:t>ClearingBusinessDate</w:t>
              </w:r>
            </w:hyperlink>
          </w:p>
        </w:tc>
      </w:tr>
      <w:tr w:rsidR="00512FC7" w:rsidRPr="00512FC7" w14:paraId="7DBD4500" w14:textId="77777777" w:rsidTr="00533FE7">
        <w:tc>
          <w:tcPr>
            <w:tcW w:w="828" w:type="dxa"/>
            <w:shd w:val="clear" w:color="auto" w:fill="auto"/>
          </w:tcPr>
          <w:p w14:paraId="713423B9" w14:textId="77777777" w:rsidR="00512FC7" w:rsidRPr="00512FC7" w:rsidRDefault="00512FC7" w:rsidP="00533FE7">
            <w:r w:rsidRPr="00512FC7">
              <w:t>716</w:t>
            </w:r>
          </w:p>
        </w:tc>
        <w:tc>
          <w:tcPr>
            <w:tcW w:w="2699" w:type="dxa"/>
            <w:shd w:val="clear" w:color="auto" w:fill="auto"/>
          </w:tcPr>
          <w:p w14:paraId="784B59B4" w14:textId="77777777" w:rsidR="00512FC7" w:rsidRPr="00512FC7" w:rsidRDefault="00C411EF" w:rsidP="00533FE7">
            <w:hyperlink w:anchor="fld_SettlSessID" w:history="1">
              <w:r w:rsidR="00512FC7" w:rsidRPr="00533FE7">
                <w:rPr>
                  <w:rStyle w:val="Hyperlink"/>
                  <w:rFonts w:ascii="Times New Roman" w:hAnsi="Times New Roman"/>
                  <w:sz w:val="20"/>
                </w:rPr>
                <w:t>SettlSessID</w:t>
              </w:r>
            </w:hyperlink>
          </w:p>
        </w:tc>
      </w:tr>
      <w:tr w:rsidR="00512FC7" w:rsidRPr="00512FC7" w14:paraId="5FAFB460" w14:textId="77777777" w:rsidTr="00533FE7">
        <w:tc>
          <w:tcPr>
            <w:tcW w:w="828" w:type="dxa"/>
            <w:shd w:val="clear" w:color="auto" w:fill="auto"/>
          </w:tcPr>
          <w:p w14:paraId="610CFF84" w14:textId="77777777" w:rsidR="00512FC7" w:rsidRPr="00512FC7" w:rsidRDefault="00512FC7" w:rsidP="00533FE7">
            <w:r w:rsidRPr="00512FC7">
              <w:t>717</w:t>
            </w:r>
          </w:p>
        </w:tc>
        <w:tc>
          <w:tcPr>
            <w:tcW w:w="2699" w:type="dxa"/>
            <w:shd w:val="clear" w:color="auto" w:fill="auto"/>
          </w:tcPr>
          <w:p w14:paraId="4AB36828" w14:textId="77777777" w:rsidR="00512FC7" w:rsidRPr="00512FC7" w:rsidRDefault="00C411EF" w:rsidP="00533FE7">
            <w:hyperlink w:anchor="fld_SettlSessSubID" w:history="1">
              <w:r w:rsidR="00512FC7" w:rsidRPr="00533FE7">
                <w:rPr>
                  <w:rStyle w:val="Hyperlink"/>
                  <w:rFonts w:ascii="Times New Roman" w:hAnsi="Times New Roman"/>
                  <w:sz w:val="20"/>
                </w:rPr>
                <w:t>SettlSessSubID</w:t>
              </w:r>
            </w:hyperlink>
          </w:p>
        </w:tc>
      </w:tr>
      <w:tr w:rsidR="00512FC7" w:rsidRPr="00512FC7" w14:paraId="7CCA3B97" w14:textId="77777777" w:rsidTr="00533FE7">
        <w:tc>
          <w:tcPr>
            <w:tcW w:w="828" w:type="dxa"/>
            <w:shd w:val="clear" w:color="auto" w:fill="auto"/>
          </w:tcPr>
          <w:p w14:paraId="72A7ABA7" w14:textId="77777777" w:rsidR="00512FC7" w:rsidRPr="00512FC7" w:rsidRDefault="00512FC7" w:rsidP="00533FE7">
            <w:r w:rsidRPr="00512FC7">
              <w:t>718</w:t>
            </w:r>
          </w:p>
        </w:tc>
        <w:tc>
          <w:tcPr>
            <w:tcW w:w="2699" w:type="dxa"/>
            <w:shd w:val="clear" w:color="auto" w:fill="auto"/>
          </w:tcPr>
          <w:p w14:paraId="25710B46" w14:textId="77777777" w:rsidR="00512FC7" w:rsidRPr="00512FC7" w:rsidRDefault="00C411EF" w:rsidP="00533FE7">
            <w:hyperlink w:anchor="fld_AdjustmentType" w:history="1">
              <w:r w:rsidR="00512FC7" w:rsidRPr="00533FE7">
                <w:rPr>
                  <w:rStyle w:val="Hyperlink"/>
                  <w:rFonts w:ascii="Times New Roman" w:hAnsi="Times New Roman"/>
                  <w:sz w:val="20"/>
                </w:rPr>
                <w:t>AdjustmentType</w:t>
              </w:r>
            </w:hyperlink>
          </w:p>
        </w:tc>
      </w:tr>
      <w:tr w:rsidR="00512FC7" w:rsidRPr="00512FC7" w14:paraId="1A4C0A95" w14:textId="77777777" w:rsidTr="00533FE7">
        <w:tc>
          <w:tcPr>
            <w:tcW w:w="828" w:type="dxa"/>
            <w:shd w:val="clear" w:color="auto" w:fill="auto"/>
          </w:tcPr>
          <w:p w14:paraId="755D14C6" w14:textId="77777777" w:rsidR="00512FC7" w:rsidRPr="00512FC7" w:rsidRDefault="00512FC7" w:rsidP="00533FE7">
            <w:r w:rsidRPr="00512FC7">
              <w:t>719</w:t>
            </w:r>
          </w:p>
        </w:tc>
        <w:tc>
          <w:tcPr>
            <w:tcW w:w="2699" w:type="dxa"/>
            <w:shd w:val="clear" w:color="auto" w:fill="auto"/>
          </w:tcPr>
          <w:p w14:paraId="0EF2F920" w14:textId="77777777" w:rsidR="00512FC7" w:rsidRPr="00512FC7" w:rsidRDefault="00C411EF" w:rsidP="00533FE7">
            <w:hyperlink w:anchor="fld_ContraryInstructionIndicator" w:history="1">
              <w:r w:rsidR="00512FC7" w:rsidRPr="00533FE7">
                <w:rPr>
                  <w:rStyle w:val="Hyperlink"/>
                  <w:rFonts w:ascii="Times New Roman" w:hAnsi="Times New Roman"/>
                  <w:sz w:val="20"/>
                </w:rPr>
                <w:t>ContraryInstructionIndicator</w:t>
              </w:r>
            </w:hyperlink>
          </w:p>
        </w:tc>
      </w:tr>
      <w:tr w:rsidR="00512FC7" w:rsidRPr="00512FC7" w14:paraId="77394D02" w14:textId="77777777" w:rsidTr="00533FE7">
        <w:tc>
          <w:tcPr>
            <w:tcW w:w="828" w:type="dxa"/>
            <w:shd w:val="clear" w:color="auto" w:fill="auto"/>
          </w:tcPr>
          <w:p w14:paraId="723EB451" w14:textId="77777777" w:rsidR="00512FC7" w:rsidRPr="00512FC7" w:rsidRDefault="00512FC7" w:rsidP="00533FE7">
            <w:r w:rsidRPr="00512FC7">
              <w:t>720</w:t>
            </w:r>
          </w:p>
        </w:tc>
        <w:tc>
          <w:tcPr>
            <w:tcW w:w="2699" w:type="dxa"/>
            <w:shd w:val="clear" w:color="auto" w:fill="auto"/>
          </w:tcPr>
          <w:p w14:paraId="6A987E7C" w14:textId="77777777" w:rsidR="00512FC7" w:rsidRPr="00512FC7" w:rsidRDefault="00C411EF" w:rsidP="00533FE7">
            <w:hyperlink w:anchor="fld_PriorSpreadIndicator" w:history="1">
              <w:r w:rsidR="00512FC7" w:rsidRPr="00533FE7">
                <w:rPr>
                  <w:rStyle w:val="Hyperlink"/>
                  <w:rFonts w:ascii="Times New Roman" w:hAnsi="Times New Roman"/>
                  <w:sz w:val="20"/>
                </w:rPr>
                <w:t>PriorSpreadIndicator</w:t>
              </w:r>
            </w:hyperlink>
          </w:p>
        </w:tc>
      </w:tr>
      <w:tr w:rsidR="00512FC7" w:rsidRPr="00512FC7" w14:paraId="3CB27D66" w14:textId="77777777" w:rsidTr="00533FE7">
        <w:tc>
          <w:tcPr>
            <w:tcW w:w="828" w:type="dxa"/>
            <w:shd w:val="clear" w:color="auto" w:fill="auto"/>
          </w:tcPr>
          <w:p w14:paraId="6C4C507E" w14:textId="77777777" w:rsidR="00512FC7" w:rsidRPr="00512FC7" w:rsidRDefault="00512FC7" w:rsidP="00533FE7">
            <w:r w:rsidRPr="00512FC7">
              <w:t>721</w:t>
            </w:r>
          </w:p>
        </w:tc>
        <w:tc>
          <w:tcPr>
            <w:tcW w:w="2699" w:type="dxa"/>
            <w:shd w:val="clear" w:color="auto" w:fill="auto"/>
          </w:tcPr>
          <w:p w14:paraId="46B8DAE6" w14:textId="77777777" w:rsidR="00512FC7" w:rsidRPr="00512FC7" w:rsidRDefault="00C411EF" w:rsidP="00533FE7">
            <w:hyperlink w:anchor="fld_PosMaintRptID" w:history="1">
              <w:r w:rsidR="00512FC7" w:rsidRPr="00533FE7">
                <w:rPr>
                  <w:rStyle w:val="Hyperlink"/>
                  <w:rFonts w:ascii="Times New Roman" w:hAnsi="Times New Roman"/>
                  <w:sz w:val="20"/>
                </w:rPr>
                <w:t>PosMaintRptID</w:t>
              </w:r>
            </w:hyperlink>
          </w:p>
        </w:tc>
      </w:tr>
      <w:tr w:rsidR="00512FC7" w:rsidRPr="00512FC7" w14:paraId="7CB6A459" w14:textId="77777777" w:rsidTr="00533FE7">
        <w:tc>
          <w:tcPr>
            <w:tcW w:w="828" w:type="dxa"/>
            <w:shd w:val="clear" w:color="auto" w:fill="auto"/>
          </w:tcPr>
          <w:p w14:paraId="268195B6" w14:textId="77777777" w:rsidR="00512FC7" w:rsidRPr="00512FC7" w:rsidRDefault="00512FC7" w:rsidP="00533FE7">
            <w:r w:rsidRPr="00512FC7">
              <w:t>722</w:t>
            </w:r>
          </w:p>
        </w:tc>
        <w:tc>
          <w:tcPr>
            <w:tcW w:w="2699" w:type="dxa"/>
            <w:shd w:val="clear" w:color="auto" w:fill="auto"/>
          </w:tcPr>
          <w:p w14:paraId="545930EC" w14:textId="77777777" w:rsidR="00512FC7" w:rsidRPr="00512FC7" w:rsidRDefault="00C411EF" w:rsidP="00533FE7">
            <w:hyperlink w:anchor="fld_PosMaintStatus" w:history="1">
              <w:r w:rsidR="00512FC7" w:rsidRPr="00533FE7">
                <w:rPr>
                  <w:rStyle w:val="Hyperlink"/>
                  <w:rFonts w:ascii="Times New Roman" w:hAnsi="Times New Roman"/>
                  <w:sz w:val="20"/>
                </w:rPr>
                <w:t>PosMaintStatus</w:t>
              </w:r>
            </w:hyperlink>
          </w:p>
        </w:tc>
      </w:tr>
      <w:tr w:rsidR="00512FC7" w:rsidRPr="00512FC7" w14:paraId="6D03C09F" w14:textId="77777777" w:rsidTr="00533FE7">
        <w:tc>
          <w:tcPr>
            <w:tcW w:w="828" w:type="dxa"/>
            <w:shd w:val="clear" w:color="auto" w:fill="auto"/>
          </w:tcPr>
          <w:p w14:paraId="05CBE9A4" w14:textId="77777777" w:rsidR="00512FC7" w:rsidRPr="00512FC7" w:rsidRDefault="00512FC7" w:rsidP="00533FE7">
            <w:r w:rsidRPr="00512FC7">
              <w:t>723</w:t>
            </w:r>
          </w:p>
        </w:tc>
        <w:tc>
          <w:tcPr>
            <w:tcW w:w="2699" w:type="dxa"/>
            <w:shd w:val="clear" w:color="auto" w:fill="auto"/>
          </w:tcPr>
          <w:p w14:paraId="7ACEDD11" w14:textId="77777777" w:rsidR="00512FC7" w:rsidRPr="00512FC7" w:rsidRDefault="00C411EF" w:rsidP="00533FE7">
            <w:hyperlink w:anchor="fld_PosMaintResult" w:history="1">
              <w:r w:rsidR="00512FC7" w:rsidRPr="00533FE7">
                <w:rPr>
                  <w:rStyle w:val="Hyperlink"/>
                  <w:rFonts w:ascii="Times New Roman" w:hAnsi="Times New Roman"/>
                  <w:sz w:val="20"/>
                </w:rPr>
                <w:t>PosMaintResult</w:t>
              </w:r>
            </w:hyperlink>
          </w:p>
        </w:tc>
      </w:tr>
      <w:tr w:rsidR="00512FC7" w:rsidRPr="00512FC7" w14:paraId="2BE419FB" w14:textId="77777777" w:rsidTr="00533FE7">
        <w:tc>
          <w:tcPr>
            <w:tcW w:w="828" w:type="dxa"/>
            <w:shd w:val="clear" w:color="auto" w:fill="auto"/>
          </w:tcPr>
          <w:p w14:paraId="44017FE2" w14:textId="77777777" w:rsidR="00512FC7" w:rsidRPr="00512FC7" w:rsidRDefault="00512FC7" w:rsidP="00533FE7">
            <w:r w:rsidRPr="00512FC7">
              <w:t>724</w:t>
            </w:r>
          </w:p>
        </w:tc>
        <w:tc>
          <w:tcPr>
            <w:tcW w:w="2699" w:type="dxa"/>
            <w:shd w:val="clear" w:color="auto" w:fill="auto"/>
          </w:tcPr>
          <w:p w14:paraId="0893DF24" w14:textId="77777777" w:rsidR="00512FC7" w:rsidRPr="00512FC7" w:rsidRDefault="00C411EF" w:rsidP="00533FE7">
            <w:hyperlink w:anchor="fld_PosReqType" w:history="1">
              <w:r w:rsidR="00512FC7" w:rsidRPr="00533FE7">
                <w:rPr>
                  <w:rStyle w:val="Hyperlink"/>
                  <w:rFonts w:ascii="Times New Roman" w:hAnsi="Times New Roman"/>
                  <w:sz w:val="20"/>
                </w:rPr>
                <w:t>PosReqType</w:t>
              </w:r>
            </w:hyperlink>
          </w:p>
        </w:tc>
      </w:tr>
      <w:tr w:rsidR="00512FC7" w:rsidRPr="00512FC7" w14:paraId="7FF0211D" w14:textId="77777777" w:rsidTr="00533FE7">
        <w:tc>
          <w:tcPr>
            <w:tcW w:w="828" w:type="dxa"/>
            <w:shd w:val="clear" w:color="auto" w:fill="auto"/>
          </w:tcPr>
          <w:p w14:paraId="68C58AF9" w14:textId="77777777" w:rsidR="00512FC7" w:rsidRPr="00512FC7" w:rsidRDefault="00512FC7" w:rsidP="00533FE7">
            <w:r w:rsidRPr="00512FC7">
              <w:t>725</w:t>
            </w:r>
          </w:p>
        </w:tc>
        <w:tc>
          <w:tcPr>
            <w:tcW w:w="2699" w:type="dxa"/>
            <w:shd w:val="clear" w:color="auto" w:fill="auto"/>
          </w:tcPr>
          <w:p w14:paraId="7D7155A9" w14:textId="77777777" w:rsidR="00512FC7" w:rsidRPr="00512FC7" w:rsidRDefault="00C411EF" w:rsidP="00533FE7">
            <w:hyperlink w:anchor="fld_ResponseTransportType" w:history="1">
              <w:r w:rsidR="00512FC7" w:rsidRPr="00533FE7">
                <w:rPr>
                  <w:rStyle w:val="Hyperlink"/>
                  <w:rFonts w:ascii="Times New Roman" w:hAnsi="Times New Roman"/>
                  <w:sz w:val="20"/>
                </w:rPr>
                <w:t>ResponseTransportType</w:t>
              </w:r>
            </w:hyperlink>
          </w:p>
        </w:tc>
      </w:tr>
      <w:tr w:rsidR="00512FC7" w:rsidRPr="00512FC7" w14:paraId="19D89FA2" w14:textId="77777777" w:rsidTr="00533FE7">
        <w:tc>
          <w:tcPr>
            <w:tcW w:w="828" w:type="dxa"/>
            <w:shd w:val="clear" w:color="auto" w:fill="auto"/>
          </w:tcPr>
          <w:p w14:paraId="3A3344F4" w14:textId="77777777" w:rsidR="00512FC7" w:rsidRPr="00512FC7" w:rsidRDefault="00512FC7" w:rsidP="00533FE7">
            <w:r w:rsidRPr="00512FC7">
              <w:t>726</w:t>
            </w:r>
          </w:p>
        </w:tc>
        <w:tc>
          <w:tcPr>
            <w:tcW w:w="2699" w:type="dxa"/>
            <w:shd w:val="clear" w:color="auto" w:fill="auto"/>
          </w:tcPr>
          <w:p w14:paraId="5BE92260" w14:textId="77777777" w:rsidR="00512FC7" w:rsidRPr="00512FC7" w:rsidRDefault="00C411EF" w:rsidP="00533FE7">
            <w:hyperlink w:anchor="fld_ResponseDestination" w:history="1">
              <w:r w:rsidR="00512FC7" w:rsidRPr="00533FE7">
                <w:rPr>
                  <w:rStyle w:val="Hyperlink"/>
                  <w:rFonts w:ascii="Times New Roman" w:hAnsi="Times New Roman"/>
                  <w:sz w:val="20"/>
                </w:rPr>
                <w:t>ResponseDestination</w:t>
              </w:r>
            </w:hyperlink>
          </w:p>
        </w:tc>
      </w:tr>
      <w:tr w:rsidR="00512FC7" w:rsidRPr="00512FC7" w14:paraId="62756D4D" w14:textId="77777777" w:rsidTr="00533FE7">
        <w:tc>
          <w:tcPr>
            <w:tcW w:w="828" w:type="dxa"/>
            <w:shd w:val="clear" w:color="auto" w:fill="auto"/>
          </w:tcPr>
          <w:p w14:paraId="2670CCC4" w14:textId="77777777" w:rsidR="00512FC7" w:rsidRPr="00512FC7" w:rsidRDefault="00512FC7" w:rsidP="00533FE7">
            <w:r w:rsidRPr="00512FC7">
              <w:t>727</w:t>
            </w:r>
          </w:p>
        </w:tc>
        <w:tc>
          <w:tcPr>
            <w:tcW w:w="2699" w:type="dxa"/>
            <w:shd w:val="clear" w:color="auto" w:fill="auto"/>
          </w:tcPr>
          <w:p w14:paraId="506C368C" w14:textId="77777777" w:rsidR="00512FC7" w:rsidRPr="00512FC7" w:rsidRDefault="00C411EF" w:rsidP="00533FE7">
            <w:hyperlink w:anchor="fld_TotalNumPosReports" w:history="1">
              <w:r w:rsidR="00512FC7" w:rsidRPr="00533FE7">
                <w:rPr>
                  <w:rStyle w:val="Hyperlink"/>
                  <w:rFonts w:ascii="Times New Roman" w:hAnsi="Times New Roman"/>
                  <w:sz w:val="20"/>
                </w:rPr>
                <w:t>TotalNumPosReports</w:t>
              </w:r>
            </w:hyperlink>
          </w:p>
        </w:tc>
      </w:tr>
      <w:tr w:rsidR="00512FC7" w:rsidRPr="00512FC7" w14:paraId="0426C280" w14:textId="77777777" w:rsidTr="00533FE7">
        <w:tc>
          <w:tcPr>
            <w:tcW w:w="828" w:type="dxa"/>
            <w:shd w:val="clear" w:color="auto" w:fill="auto"/>
          </w:tcPr>
          <w:p w14:paraId="4DEF1803" w14:textId="77777777" w:rsidR="00512FC7" w:rsidRPr="00512FC7" w:rsidRDefault="00512FC7" w:rsidP="00533FE7">
            <w:r w:rsidRPr="00512FC7">
              <w:t>728</w:t>
            </w:r>
          </w:p>
        </w:tc>
        <w:tc>
          <w:tcPr>
            <w:tcW w:w="2699" w:type="dxa"/>
            <w:shd w:val="clear" w:color="auto" w:fill="auto"/>
          </w:tcPr>
          <w:p w14:paraId="6878FA49" w14:textId="77777777" w:rsidR="00512FC7" w:rsidRPr="00512FC7" w:rsidRDefault="00C411EF" w:rsidP="00533FE7">
            <w:hyperlink w:anchor="fld_PosReqResult" w:history="1">
              <w:r w:rsidR="00512FC7" w:rsidRPr="00533FE7">
                <w:rPr>
                  <w:rStyle w:val="Hyperlink"/>
                  <w:rFonts w:ascii="Times New Roman" w:hAnsi="Times New Roman"/>
                  <w:sz w:val="20"/>
                </w:rPr>
                <w:t>PosReqResult</w:t>
              </w:r>
            </w:hyperlink>
          </w:p>
        </w:tc>
      </w:tr>
      <w:tr w:rsidR="00512FC7" w:rsidRPr="00512FC7" w14:paraId="53A5A09B" w14:textId="77777777" w:rsidTr="00533FE7">
        <w:tc>
          <w:tcPr>
            <w:tcW w:w="828" w:type="dxa"/>
            <w:shd w:val="clear" w:color="auto" w:fill="auto"/>
          </w:tcPr>
          <w:p w14:paraId="5E006544" w14:textId="77777777" w:rsidR="00512FC7" w:rsidRPr="00512FC7" w:rsidRDefault="00512FC7" w:rsidP="00533FE7">
            <w:r w:rsidRPr="00512FC7">
              <w:t>729</w:t>
            </w:r>
          </w:p>
        </w:tc>
        <w:tc>
          <w:tcPr>
            <w:tcW w:w="2699" w:type="dxa"/>
            <w:shd w:val="clear" w:color="auto" w:fill="auto"/>
          </w:tcPr>
          <w:p w14:paraId="5039C775" w14:textId="77777777" w:rsidR="00512FC7" w:rsidRPr="00512FC7" w:rsidRDefault="00C411EF" w:rsidP="00533FE7">
            <w:hyperlink w:anchor="fld_PosReqStatus" w:history="1">
              <w:r w:rsidR="00512FC7" w:rsidRPr="00533FE7">
                <w:rPr>
                  <w:rStyle w:val="Hyperlink"/>
                  <w:rFonts w:ascii="Times New Roman" w:hAnsi="Times New Roman"/>
                  <w:sz w:val="20"/>
                </w:rPr>
                <w:t>PosReqStatus</w:t>
              </w:r>
            </w:hyperlink>
          </w:p>
        </w:tc>
      </w:tr>
      <w:tr w:rsidR="00512FC7" w:rsidRPr="00512FC7" w14:paraId="36B11BD9" w14:textId="77777777" w:rsidTr="00533FE7">
        <w:tc>
          <w:tcPr>
            <w:tcW w:w="828" w:type="dxa"/>
            <w:shd w:val="clear" w:color="auto" w:fill="auto"/>
          </w:tcPr>
          <w:p w14:paraId="140F30A1" w14:textId="77777777" w:rsidR="00512FC7" w:rsidRPr="00512FC7" w:rsidRDefault="00512FC7" w:rsidP="00533FE7">
            <w:r w:rsidRPr="00512FC7">
              <w:t>730</w:t>
            </w:r>
          </w:p>
        </w:tc>
        <w:tc>
          <w:tcPr>
            <w:tcW w:w="2699" w:type="dxa"/>
            <w:shd w:val="clear" w:color="auto" w:fill="auto"/>
          </w:tcPr>
          <w:p w14:paraId="25C94D8F" w14:textId="77777777" w:rsidR="00512FC7" w:rsidRPr="00512FC7" w:rsidRDefault="00C411EF" w:rsidP="00533FE7">
            <w:hyperlink w:anchor="fld_SettlPrice" w:history="1">
              <w:r w:rsidR="00512FC7" w:rsidRPr="00533FE7">
                <w:rPr>
                  <w:rStyle w:val="Hyperlink"/>
                  <w:rFonts w:ascii="Times New Roman" w:hAnsi="Times New Roman"/>
                  <w:sz w:val="20"/>
                </w:rPr>
                <w:t>SettlPrice</w:t>
              </w:r>
            </w:hyperlink>
          </w:p>
        </w:tc>
      </w:tr>
      <w:tr w:rsidR="00512FC7" w:rsidRPr="00512FC7" w14:paraId="66C8DB94" w14:textId="77777777" w:rsidTr="00533FE7">
        <w:tc>
          <w:tcPr>
            <w:tcW w:w="828" w:type="dxa"/>
            <w:shd w:val="clear" w:color="auto" w:fill="auto"/>
          </w:tcPr>
          <w:p w14:paraId="438636D0" w14:textId="77777777" w:rsidR="00512FC7" w:rsidRPr="00512FC7" w:rsidRDefault="00512FC7" w:rsidP="00533FE7">
            <w:r w:rsidRPr="00512FC7">
              <w:t>731</w:t>
            </w:r>
          </w:p>
        </w:tc>
        <w:tc>
          <w:tcPr>
            <w:tcW w:w="2699" w:type="dxa"/>
            <w:shd w:val="clear" w:color="auto" w:fill="auto"/>
          </w:tcPr>
          <w:p w14:paraId="0EF1A162" w14:textId="77777777" w:rsidR="00512FC7" w:rsidRPr="00512FC7" w:rsidRDefault="00C411EF" w:rsidP="00533FE7">
            <w:hyperlink w:anchor="fld_SettlPriceType" w:history="1">
              <w:r w:rsidR="00512FC7" w:rsidRPr="00533FE7">
                <w:rPr>
                  <w:rStyle w:val="Hyperlink"/>
                  <w:rFonts w:ascii="Times New Roman" w:hAnsi="Times New Roman"/>
                  <w:sz w:val="20"/>
                </w:rPr>
                <w:t>SettlPriceType</w:t>
              </w:r>
            </w:hyperlink>
          </w:p>
        </w:tc>
      </w:tr>
      <w:tr w:rsidR="00512FC7" w:rsidRPr="00512FC7" w14:paraId="21C26FD4" w14:textId="77777777" w:rsidTr="00533FE7">
        <w:tc>
          <w:tcPr>
            <w:tcW w:w="828" w:type="dxa"/>
            <w:shd w:val="clear" w:color="auto" w:fill="auto"/>
          </w:tcPr>
          <w:p w14:paraId="429CB8B2" w14:textId="77777777" w:rsidR="00512FC7" w:rsidRPr="00512FC7" w:rsidRDefault="00512FC7" w:rsidP="00533FE7">
            <w:r w:rsidRPr="00512FC7">
              <w:t>732</w:t>
            </w:r>
          </w:p>
        </w:tc>
        <w:tc>
          <w:tcPr>
            <w:tcW w:w="2699" w:type="dxa"/>
            <w:shd w:val="clear" w:color="auto" w:fill="auto"/>
          </w:tcPr>
          <w:p w14:paraId="11666F24" w14:textId="77777777" w:rsidR="00512FC7" w:rsidRPr="00512FC7" w:rsidRDefault="00C411EF" w:rsidP="00533FE7">
            <w:hyperlink w:anchor="fld_UnderlyingSettlPrice" w:history="1">
              <w:r w:rsidR="00512FC7" w:rsidRPr="00533FE7">
                <w:rPr>
                  <w:rStyle w:val="Hyperlink"/>
                  <w:rFonts w:ascii="Times New Roman" w:hAnsi="Times New Roman"/>
                  <w:sz w:val="20"/>
                </w:rPr>
                <w:t>UnderlyingSettlPrice</w:t>
              </w:r>
            </w:hyperlink>
          </w:p>
        </w:tc>
      </w:tr>
      <w:tr w:rsidR="00512FC7" w:rsidRPr="00512FC7" w14:paraId="6D0820EE" w14:textId="77777777" w:rsidTr="00533FE7">
        <w:tc>
          <w:tcPr>
            <w:tcW w:w="828" w:type="dxa"/>
            <w:shd w:val="clear" w:color="auto" w:fill="auto"/>
          </w:tcPr>
          <w:p w14:paraId="3B48D0E3" w14:textId="77777777" w:rsidR="00512FC7" w:rsidRPr="00512FC7" w:rsidRDefault="00512FC7" w:rsidP="00533FE7">
            <w:r w:rsidRPr="00512FC7">
              <w:t>733</w:t>
            </w:r>
          </w:p>
        </w:tc>
        <w:tc>
          <w:tcPr>
            <w:tcW w:w="2699" w:type="dxa"/>
            <w:shd w:val="clear" w:color="auto" w:fill="auto"/>
          </w:tcPr>
          <w:p w14:paraId="73826922" w14:textId="77777777" w:rsidR="00512FC7" w:rsidRPr="00512FC7" w:rsidRDefault="00C411EF" w:rsidP="00533FE7">
            <w:hyperlink w:anchor="fld_UnderlyingSettlPriceType" w:history="1">
              <w:r w:rsidR="00512FC7" w:rsidRPr="00533FE7">
                <w:rPr>
                  <w:rStyle w:val="Hyperlink"/>
                  <w:rFonts w:ascii="Times New Roman" w:hAnsi="Times New Roman"/>
                  <w:sz w:val="20"/>
                </w:rPr>
                <w:t>UnderlyingSettlPriceType</w:t>
              </w:r>
            </w:hyperlink>
          </w:p>
        </w:tc>
      </w:tr>
      <w:tr w:rsidR="00512FC7" w:rsidRPr="00512FC7" w14:paraId="4DE0FBC1" w14:textId="77777777" w:rsidTr="00533FE7">
        <w:tc>
          <w:tcPr>
            <w:tcW w:w="828" w:type="dxa"/>
            <w:shd w:val="clear" w:color="auto" w:fill="auto"/>
          </w:tcPr>
          <w:p w14:paraId="6BE433BC" w14:textId="77777777" w:rsidR="00512FC7" w:rsidRPr="00512FC7" w:rsidRDefault="00512FC7" w:rsidP="00533FE7">
            <w:r w:rsidRPr="00512FC7">
              <w:t>734</w:t>
            </w:r>
          </w:p>
        </w:tc>
        <w:tc>
          <w:tcPr>
            <w:tcW w:w="2699" w:type="dxa"/>
            <w:shd w:val="clear" w:color="auto" w:fill="auto"/>
          </w:tcPr>
          <w:p w14:paraId="2CA19514" w14:textId="77777777" w:rsidR="00512FC7" w:rsidRPr="00512FC7" w:rsidRDefault="00C411EF" w:rsidP="00533FE7">
            <w:hyperlink w:anchor="fld_PriorSettlPrice" w:history="1">
              <w:r w:rsidR="00512FC7" w:rsidRPr="00533FE7">
                <w:rPr>
                  <w:rStyle w:val="Hyperlink"/>
                  <w:rFonts w:ascii="Times New Roman" w:hAnsi="Times New Roman"/>
                  <w:sz w:val="20"/>
                </w:rPr>
                <w:t>PriorSettlPrice</w:t>
              </w:r>
            </w:hyperlink>
          </w:p>
        </w:tc>
      </w:tr>
      <w:tr w:rsidR="00512FC7" w:rsidRPr="00512FC7" w14:paraId="4FC71A96" w14:textId="77777777" w:rsidTr="00533FE7">
        <w:tc>
          <w:tcPr>
            <w:tcW w:w="828" w:type="dxa"/>
            <w:shd w:val="clear" w:color="auto" w:fill="auto"/>
          </w:tcPr>
          <w:p w14:paraId="4B26ECA3" w14:textId="77777777" w:rsidR="00512FC7" w:rsidRPr="00512FC7" w:rsidRDefault="00512FC7" w:rsidP="00533FE7">
            <w:r w:rsidRPr="00512FC7">
              <w:t>735</w:t>
            </w:r>
          </w:p>
        </w:tc>
        <w:tc>
          <w:tcPr>
            <w:tcW w:w="2699" w:type="dxa"/>
            <w:shd w:val="clear" w:color="auto" w:fill="auto"/>
          </w:tcPr>
          <w:p w14:paraId="2F50F4AB" w14:textId="77777777" w:rsidR="00512FC7" w:rsidRPr="00512FC7" w:rsidRDefault="00C411EF" w:rsidP="00533FE7">
            <w:hyperlink w:anchor="fld_NoQuoteQualifiers" w:history="1">
              <w:r w:rsidR="00512FC7" w:rsidRPr="00533FE7">
                <w:rPr>
                  <w:rStyle w:val="Hyperlink"/>
                  <w:rFonts w:ascii="Times New Roman" w:hAnsi="Times New Roman"/>
                  <w:sz w:val="20"/>
                </w:rPr>
                <w:t>NoQuoteQualifiers</w:t>
              </w:r>
            </w:hyperlink>
          </w:p>
        </w:tc>
      </w:tr>
      <w:tr w:rsidR="00512FC7" w:rsidRPr="00512FC7" w14:paraId="19D0E848" w14:textId="77777777" w:rsidTr="00533FE7">
        <w:tc>
          <w:tcPr>
            <w:tcW w:w="828" w:type="dxa"/>
            <w:shd w:val="clear" w:color="auto" w:fill="auto"/>
          </w:tcPr>
          <w:p w14:paraId="2453DDDC" w14:textId="77777777" w:rsidR="00512FC7" w:rsidRPr="00512FC7" w:rsidRDefault="00512FC7" w:rsidP="00533FE7">
            <w:r w:rsidRPr="00512FC7">
              <w:t>736</w:t>
            </w:r>
          </w:p>
        </w:tc>
        <w:tc>
          <w:tcPr>
            <w:tcW w:w="2699" w:type="dxa"/>
            <w:shd w:val="clear" w:color="auto" w:fill="auto"/>
          </w:tcPr>
          <w:p w14:paraId="407313F1" w14:textId="77777777" w:rsidR="00512FC7" w:rsidRPr="00512FC7" w:rsidRDefault="00C411EF" w:rsidP="00533FE7">
            <w:hyperlink w:anchor="fld_AllocSettlCurrency" w:history="1">
              <w:r w:rsidR="00512FC7" w:rsidRPr="00533FE7">
                <w:rPr>
                  <w:rStyle w:val="Hyperlink"/>
                  <w:rFonts w:ascii="Times New Roman" w:hAnsi="Times New Roman"/>
                  <w:sz w:val="20"/>
                </w:rPr>
                <w:t>AllocSettlCurrency</w:t>
              </w:r>
            </w:hyperlink>
          </w:p>
        </w:tc>
      </w:tr>
      <w:tr w:rsidR="00512FC7" w:rsidRPr="00512FC7" w14:paraId="34C50E65" w14:textId="77777777" w:rsidTr="00533FE7">
        <w:tc>
          <w:tcPr>
            <w:tcW w:w="828" w:type="dxa"/>
            <w:shd w:val="clear" w:color="auto" w:fill="auto"/>
          </w:tcPr>
          <w:p w14:paraId="7E6BE2ED" w14:textId="77777777" w:rsidR="00512FC7" w:rsidRPr="00512FC7" w:rsidRDefault="00512FC7" w:rsidP="00533FE7">
            <w:r w:rsidRPr="00512FC7">
              <w:t>737</w:t>
            </w:r>
          </w:p>
        </w:tc>
        <w:tc>
          <w:tcPr>
            <w:tcW w:w="2699" w:type="dxa"/>
            <w:shd w:val="clear" w:color="auto" w:fill="auto"/>
          </w:tcPr>
          <w:p w14:paraId="0BED96F6" w14:textId="77777777" w:rsidR="00512FC7" w:rsidRPr="00512FC7" w:rsidRDefault="00C411EF" w:rsidP="00533FE7">
            <w:hyperlink w:anchor="fld_AllocSettlCurrAmt" w:history="1">
              <w:r w:rsidR="00512FC7" w:rsidRPr="00533FE7">
                <w:rPr>
                  <w:rStyle w:val="Hyperlink"/>
                  <w:rFonts w:ascii="Times New Roman" w:hAnsi="Times New Roman"/>
                  <w:sz w:val="20"/>
                </w:rPr>
                <w:t>AllocSettlCurrAmt</w:t>
              </w:r>
            </w:hyperlink>
          </w:p>
        </w:tc>
      </w:tr>
      <w:tr w:rsidR="00512FC7" w:rsidRPr="00512FC7" w14:paraId="19DD649B" w14:textId="77777777" w:rsidTr="00533FE7">
        <w:tc>
          <w:tcPr>
            <w:tcW w:w="828" w:type="dxa"/>
            <w:shd w:val="clear" w:color="auto" w:fill="auto"/>
          </w:tcPr>
          <w:p w14:paraId="06C606EC" w14:textId="77777777" w:rsidR="00512FC7" w:rsidRPr="00512FC7" w:rsidRDefault="00512FC7" w:rsidP="00533FE7">
            <w:r w:rsidRPr="00512FC7">
              <w:t>738</w:t>
            </w:r>
          </w:p>
        </w:tc>
        <w:tc>
          <w:tcPr>
            <w:tcW w:w="2699" w:type="dxa"/>
            <w:shd w:val="clear" w:color="auto" w:fill="auto"/>
          </w:tcPr>
          <w:p w14:paraId="7604311F" w14:textId="77777777" w:rsidR="00512FC7" w:rsidRPr="00512FC7" w:rsidRDefault="00C411EF" w:rsidP="00533FE7">
            <w:hyperlink w:anchor="fld_InterestAtMaturity" w:history="1">
              <w:r w:rsidR="00512FC7" w:rsidRPr="00533FE7">
                <w:rPr>
                  <w:rStyle w:val="Hyperlink"/>
                  <w:rFonts w:ascii="Times New Roman" w:hAnsi="Times New Roman"/>
                  <w:sz w:val="20"/>
                </w:rPr>
                <w:t>InterestAtMaturity</w:t>
              </w:r>
            </w:hyperlink>
          </w:p>
        </w:tc>
      </w:tr>
      <w:tr w:rsidR="00512FC7" w:rsidRPr="00512FC7" w14:paraId="3F694E32" w14:textId="77777777" w:rsidTr="00533FE7">
        <w:tc>
          <w:tcPr>
            <w:tcW w:w="828" w:type="dxa"/>
            <w:shd w:val="clear" w:color="auto" w:fill="auto"/>
          </w:tcPr>
          <w:p w14:paraId="5D6948FA" w14:textId="77777777" w:rsidR="00512FC7" w:rsidRPr="00512FC7" w:rsidRDefault="00512FC7" w:rsidP="00533FE7">
            <w:r w:rsidRPr="00512FC7">
              <w:t>739</w:t>
            </w:r>
          </w:p>
        </w:tc>
        <w:tc>
          <w:tcPr>
            <w:tcW w:w="2699" w:type="dxa"/>
            <w:shd w:val="clear" w:color="auto" w:fill="auto"/>
          </w:tcPr>
          <w:p w14:paraId="2B218147" w14:textId="77777777" w:rsidR="00512FC7" w:rsidRPr="00512FC7" w:rsidRDefault="00C411EF" w:rsidP="00533FE7">
            <w:hyperlink w:anchor="fld_LegDatedDate" w:history="1">
              <w:r w:rsidR="00512FC7" w:rsidRPr="00533FE7">
                <w:rPr>
                  <w:rStyle w:val="Hyperlink"/>
                  <w:rFonts w:ascii="Times New Roman" w:hAnsi="Times New Roman"/>
                  <w:sz w:val="20"/>
                </w:rPr>
                <w:t>LegDatedDate</w:t>
              </w:r>
            </w:hyperlink>
          </w:p>
        </w:tc>
      </w:tr>
      <w:tr w:rsidR="00512FC7" w:rsidRPr="00512FC7" w14:paraId="0A148F1C" w14:textId="77777777" w:rsidTr="00533FE7">
        <w:tc>
          <w:tcPr>
            <w:tcW w:w="828" w:type="dxa"/>
            <w:shd w:val="clear" w:color="auto" w:fill="auto"/>
          </w:tcPr>
          <w:p w14:paraId="45E99FFE" w14:textId="77777777" w:rsidR="00512FC7" w:rsidRPr="00512FC7" w:rsidRDefault="00512FC7" w:rsidP="00533FE7">
            <w:r w:rsidRPr="00512FC7">
              <w:t>740</w:t>
            </w:r>
          </w:p>
        </w:tc>
        <w:tc>
          <w:tcPr>
            <w:tcW w:w="2699" w:type="dxa"/>
            <w:shd w:val="clear" w:color="auto" w:fill="auto"/>
          </w:tcPr>
          <w:p w14:paraId="2EABA638" w14:textId="77777777" w:rsidR="00512FC7" w:rsidRPr="00512FC7" w:rsidRDefault="00C411EF" w:rsidP="00533FE7">
            <w:hyperlink w:anchor="fld_LegPool" w:history="1">
              <w:r w:rsidR="00512FC7" w:rsidRPr="00533FE7">
                <w:rPr>
                  <w:rStyle w:val="Hyperlink"/>
                  <w:rFonts w:ascii="Times New Roman" w:hAnsi="Times New Roman"/>
                  <w:sz w:val="20"/>
                </w:rPr>
                <w:t>LegPool</w:t>
              </w:r>
            </w:hyperlink>
          </w:p>
        </w:tc>
      </w:tr>
      <w:tr w:rsidR="00512FC7" w:rsidRPr="00512FC7" w14:paraId="5575E86D" w14:textId="77777777" w:rsidTr="00533FE7">
        <w:tc>
          <w:tcPr>
            <w:tcW w:w="828" w:type="dxa"/>
            <w:shd w:val="clear" w:color="auto" w:fill="auto"/>
          </w:tcPr>
          <w:p w14:paraId="51C2D3B4" w14:textId="77777777" w:rsidR="00512FC7" w:rsidRPr="00512FC7" w:rsidRDefault="00512FC7" w:rsidP="00533FE7">
            <w:r w:rsidRPr="00512FC7">
              <w:t>741</w:t>
            </w:r>
          </w:p>
        </w:tc>
        <w:tc>
          <w:tcPr>
            <w:tcW w:w="2699" w:type="dxa"/>
            <w:shd w:val="clear" w:color="auto" w:fill="auto"/>
          </w:tcPr>
          <w:p w14:paraId="3A407283" w14:textId="77777777" w:rsidR="00512FC7" w:rsidRPr="00512FC7" w:rsidRDefault="00C411EF" w:rsidP="00533FE7">
            <w:hyperlink w:anchor="fld_AllocInterestAtMaturity" w:history="1">
              <w:r w:rsidR="00512FC7" w:rsidRPr="00533FE7">
                <w:rPr>
                  <w:rStyle w:val="Hyperlink"/>
                  <w:rFonts w:ascii="Times New Roman" w:hAnsi="Times New Roman"/>
                  <w:sz w:val="20"/>
                </w:rPr>
                <w:t>AllocInterestAtMaturity</w:t>
              </w:r>
            </w:hyperlink>
          </w:p>
        </w:tc>
      </w:tr>
      <w:tr w:rsidR="00512FC7" w:rsidRPr="00512FC7" w14:paraId="624F2EDC" w14:textId="77777777" w:rsidTr="00533FE7">
        <w:tc>
          <w:tcPr>
            <w:tcW w:w="828" w:type="dxa"/>
            <w:shd w:val="clear" w:color="auto" w:fill="auto"/>
          </w:tcPr>
          <w:p w14:paraId="27627976" w14:textId="77777777" w:rsidR="00512FC7" w:rsidRPr="00512FC7" w:rsidRDefault="00512FC7" w:rsidP="00533FE7">
            <w:r w:rsidRPr="00512FC7">
              <w:t>742</w:t>
            </w:r>
          </w:p>
        </w:tc>
        <w:tc>
          <w:tcPr>
            <w:tcW w:w="2699" w:type="dxa"/>
            <w:shd w:val="clear" w:color="auto" w:fill="auto"/>
          </w:tcPr>
          <w:p w14:paraId="07DA71DF" w14:textId="77777777" w:rsidR="00512FC7" w:rsidRPr="00512FC7" w:rsidRDefault="00C411EF" w:rsidP="00533FE7">
            <w:hyperlink w:anchor="fld_AllocAccruedInterestAmt" w:history="1">
              <w:r w:rsidR="00512FC7" w:rsidRPr="00533FE7">
                <w:rPr>
                  <w:rStyle w:val="Hyperlink"/>
                  <w:rFonts w:ascii="Times New Roman" w:hAnsi="Times New Roman"/>
                  <w:sz w:val="20"/>
                </w:rPr>
                <w:t>AllocAccruedInterestAmt</w:t>
              </w:r>
            </w:hyperlink>
          </w:p>
        </w:tc>
      </w:tr>
      <w:tr w:rsidR="00512FC7" w:rsidRPr="00512FC7" w14:paraId="6423D62A" w14:textId="77777777" w:rsidTr="00533FE7">
        <w:tc>
          <w:tcPr>
            <w:tcW w:w="828" w:type="dxa"/>
            <w:shd w:val="clear" w:color="auto" w:fill="auto"/>
          </w:tcPr>
          <w:p w14:paraId="12C58644" w14:textId="77777777" w:rsidR="00512FC7" w:rsidRPr="00512FC7" w:rsidRDefault="00512FC7" w:rsidP="00533FE7">
            <w:r w:rsidRPr="00512FC7">
              <w:t>743</w:t>
            </w:r>
          </w:p>
        </w:tc>
        <w:tc>
          <w:tcPr>
            <w:tcW w:w="2699" w:type="dxa"/>
            <w:shd w:val="clear" w:color="auto" w:fill="auto"/>
          </w:tcPr>
          <w:p w14:paraId="3EBC9819" w14:textId="77777777" w:rsidR="00512FC7" w:rsidRPr="00512FC7" w:rsidRDefault="00C411EF" w:rsidP="00533FE7">
            <w:hyperlink w:anchor="fld_DeliveryDate" w:history="1">
              <w:r w:rsidR="00512FC7" w:rsidRPr="00533FE7">
                <w:rPr>
                  <w:rStyle w:val="Hyperlink"/>
                  <w:rFonts w:ascii="Times New Roman" w:hAnsi="Times New Roman"/>
                  <w:sz w:val="20"/>
                </w:rPr>
                <w:t>DeliveryDate</w:t>
              </w:r>
            </w:hyperlink>
          </w:p>
        </w:tc>
      </w:tr>
      <w:tr w:rsidR="00512FC7" w:rsidRPr="00512FC7" w14:paraId="6F7A9E67" w14:textId="77777777" w:rsidTr="00533FE7">
        <w:tc>
          <w:tcPr>
            <w:tcW w:w="828" w:type="dxa"/>
            <w:shd w:val="clear" w:color="auto" w:fill="auto"/>
          </w:tcPr>
          <w:p w14:paraId="4DDBF65A" w14:textId="77777777" w:rsidR="00512FC7" w:rsidRPr="00512FC7" w:rsidRDefault="00512FC7" w:rsidP="00533FE7">
            <w:r w:rsidRPr="00512FC7">
              <w:t>744</w:t>
            </w:r>
          </w:p>
        </w:tc>
        <w:tc>
          <w:tcPr>
            <w:tcW w:w="2699" w:type="dxa"/>
            <w:shd w:val="clear" w:color="auto" w:fill="auto"/>
          </w:tcPr>
          <w:p w14:paraId="0A86C685" w14:textId="77777777" w:rsidR="00512FC7" w:rsidRPr="00512FC7" w:rsidRDefault="00C411EF" w:rsidP="00533FE7">
            <w:hyperlink w:anchor="fld_AssignmentMethod" w:history="1">
              <w:r w:rsidR="00512FC7" w:rsidRPr="00533FE7">
                <w:rPr>
                  <w:rStyle w:val="Hyperlink"/>
                  <w:rFonts w:ascii="Times New Roman" w:hAnsi="Times New Roman"/>
                  <w:sz w:val="20"/>
                </w:rPr>
                <w:t>AssignmentMethod</w:t>
              </w:r>
            </w:hyperlink>
          </w:p>
        </w:tc>
      </w:tr>
      <w:tr w:rsidR="00512FC7" w:rsidRPr="00512FC7" w14:paraId="4F5D99F9" w14:textId="77777777" w:rsidTr="00533FE7">
        <w:tc>
          <w:tcPr>
            <w:tcW w:w="828" w:type="dxa"/>
            <w:shd w:val="clear" w:color="auto" w:fill="auto"/>
          </w:tcPr>
          <w:p w14:paraId="4E1BB733" w14:textId="77777777" w:rsidR="00512FC7" w:rsidRPr="00512FC7" w:rsidRDefault="00512FC7" w:rsidP="00533FE7">
            <w:r w:rsidRPr="00512FC7">
              <w:t>745</w:t>
            </w:r>
          </w:p>
        </w:tc>
        <w:tc>
          <w:tcPr>
            <w:tcW w:w="2699" w:type="dxa"/>
            <w:shd w:val="clear" w:color="auto" w:fill="auto"/>
          </w:tcPr>
          <w:p w14:paraId="184FFB04" w14:textId="77777777" w:rsidR="00512FC7" w:rsidRPr="00512FC7" w:rsidRDefault="00C411EF" w:rsidP="00533FE7">
            <w:hyperlink w:anchor="fld_AssignmentUnit" w:history="1">
              <w:r w:rsidR="00512FC7" w:rsidRPr="00533FE7">
                <w:rPr>
                  <w:rStyle w:val="Hyperlink"/>
                  <w:rFonts w:ascii="Times New Roman" w:hAnsi="Times New Roman"/>
                  <w:sz w:val="20"/>
                </w:rPr>
                <w:t>AssignmentUnit</w:t>
              </w:r>
            </w:hyperlink>
          </w:p>
        </w:tc>
      </w:tr>
      <w:tr w:rsidR="00512FC7" w:rsidRPr="00512FC7" w14:paraId="6386388E" w14:textId="77777777" w:rsidTr="00533FE7">
        <w:tc>
          <w:tcPr>
            <w:tcW w:w="828" w:type="dxa"/>
            <w:shd w:val="clear" w:color="auto" w:fill="auto"/>
          </w:tcPr>
          <w:p w14:paraId="54E8D746" w14:textId="77777777" w:rsidR="00512FC7" w:rsidRPr="00512FC7" w:rsidRDefault="00512FC7" w:rsidP="00533FE7">
            <w:r w:rsidRPr="00512FC7">
              <w:t>746</w:t>
            </w:r>
          </w:p>
        </w:tc>
        <w:tc>
          <w:tcPr>
            <w:tcW w:w="2699" w:type="dxa"/>
            <w:shd w:val="clear" w:color="auto" w:fill="auto"/>
          </w:tcPr>
          <w:p w14:paraId="03976EE7" w14:textId="77777777" w:rsidR="00512FC7" w:rsidRPr="00512FC7" w:rsidRDefault="00C411EF" w:rsidP="00533FE7">
            <w:hyperlink w:anchor="fld_OpenInterest" w:history="1">
              <w:r w:rsidR="00512FC7" w:rsidRPr="00533FE7">
                <w:rPr>
                  <w:rStyle w:val="Hyperlink"/>
                  <w:rFonts w:ascii="Times New Roman" w:hAnsi="Times New Roman"/>
                  <w:sz w:val="20"/>
                </w:rPr>
                <w:t>OpenInterest</w:t>
              </w:r>
            </w:hyperlink>
          </w:p>
        </w:tc>
      </w:tr>
      <w:tr w:rsidR="00512FC7" w:rsidRPr="00512FC7" w14:paraId="36CC806D" w14:textId="77777777" w:rsidTr="00533FE7">
        <w:tc>
          <w:tcPr>
            <w:tcW w:w="828" w:type="dxa"/>
            <w:shd w:val="clear" w:color="auto" w:fill="auto"/>
          </w:tcPr>
          <w:p w14:paraId="2F3498F9" w14:textId="77777777" w:rsidR="00512FC7" w:rsidRPr="00512FC7" w:rsidRDefault="00512FC7" w:rsidP="00533FE7">
            <w:r w:rsidRPr="00512FC7">
              <w:t>747</w:t>
            </w:r>
          </w:p>
        </w:tc>
        <w:tc>
          <w:tcPr>
            <w:tcW w:w="2699" w:type="dxa"/>
            <w:shd w:val="clear" w:color="auto" w:fill="auto"/>
          </w:tcPr>
          <w:p w14:paraId="0FDD45D4" w14:textId="77777777" w:rsidR="00512FC7" w:rsidRPr="00512FC7" w:rsidRDefault="00C411EF" w:rsidP="00533FE7">
            <w:hyperlink w:anchor="fld_ExerciseMethod" w:history="1">
              <w:r w:rsidR="00512FC7" w:rsidRPr="00533FE7">
                <w:rPr>
                  <w:rStyle w:val="Hyperlink"/>
                  <w:rFonts w:ascii="Times New Roman" w:hAnsi="Times New Roman"/>
                  <w:sz w:val="20"/>
                </w:rPr>
                <w:t>ExerciseMethod</w:t>
              </w:r>
            </w:hyperlink>
          </w:p>
        </w:tc>
      </w:tr>
      <w:tr w:rsidR="00512FC7" w:rsidRPr="00512FC7" w14:paraId="5F5E7286" w14:textId="77777777" w:rsidTr="00533FE7">
        <w:tc>
          <w:tcPr>
            <w:tcW w:w="828" w:type="dxa"/>
            <w:shd w:val="clear" w:color="auto" w:fill="auto"/>
          </w:tcPr>
          <w:p w14:paraId="5E67A818" w14:textId="77777777" w:rsidR="00512FC7" w:rsidRPr="00512FC7" w:rsidRDefault="00512FC7" w:rsidP="00533FE7">
            <w:r w:rsidRPr="00512FC7">
              <w:t>748</w:t>
            </w:r>
          </w:p>
        </w:tc>
        <w:tc>
          <w:tcPr>
            <w:tcW w:w="2699" w:type="dxa"/>
            <w:shd w:val="clear" w:color="auto" w:fill="auto"/>
          </w:tcPr>
          <w:p w14:paraId="49A87A08" w14:textId="77777777" w:rsidR="00512FC7" w:rsidRPr="00512FC7" w:rsidRDefault="00C411EF" w:rsidP="00533FE7">
            <w:hyperlink w:anchor="fld_TotNumTradeReports" w:history="1">
              <w:r w:rsidR="00512FC7" w:rsidRPr="00533FE7">
                <w:rPr>
                  <w:rStyle w:val="Hyperlink"/>
                  <w:rFonts w:ascii="Times New Roman" w:hAnsi="Times New Roman"/>
                  <w:sz w:val="20"/>
                </w:rPr>
                <w:t>TotNumTradeReports</w:t>
              </w:r>
            </w:hyperlink>
          </w:p>
        </w:tc>
      </w:tr>
      <w:tr w:rsidR="00512FC7" w:rsidRPr="00512FC7" w14:paraId="5F2A02DC" w14:textId="77777777" w:rsidTr="00533FE7">
        <w:tc>
          <w:tcPr>
            <w:tcW w:w="828" w:type="dxa"/>
            <w:shd w:val="clear" w:color="auto" w:fill="auto"/>
          </w:tcPr>
          <w:p w14:paraId="455C74EB" w14:textId="77777777" w:rsidR="00512FC7" w:rsidRPr="00512FC7" w:rsidRDefault="00512FC7" w:rsidP="00533FE7">
            <w:r w:rsidRPr="00512FC7">
              <w:t>749</w:t>
            </w:r>
          </w:p>
        </w:tc>
        <w:tc>
          <w:tcPr>
            <w:tcW w:w="2699" w:type="dxa"/>
            <w:shd w:val="clear" w:color="auto" w:fill="auto"/>
          </w:tcPr>
          <w:p w14:paraId="06FE26FA" w14:textId="77777777" w:rsidR="00512FC7" w:rsidRPr="00512FC7" w:rsidRDefault="00C411EF" w:rsidP="00533FE7">
            <w:hyperlink w:anchor="fld_TradeRequestResult" w:history="1">
              <w:r w:rsidR="00512FC7" w:rsidRPr="00533FE7">
                <w:rPr>
                  <w:rStyle w:val="Hyperlink"/>
                  <w:rFonts w:ascii="Times New Roman" w:hAnsi="Times New Roman"/>
                  <w:sz w:val="20"/>
                </w:rPr>
                <w:t>TradeRequestResult</w:t>
              </w:r>
            </w:hyperlink>
          </w:p>
        </w:tc>
      </w:tr>
      <w:tr w:rsidR="00512FC7" w:rsidRPr="00512FC7" w14:paraId="03A6A1AE" w14:textId="77777777" w:rsidTr="00533FE7">
        <w:tc>
          <w:tcPr>
            <w:tcW w:w="828" w:type="dxa"/>
            <w:shd w:val="clear" w:color="auto" w:fill="auto"/>
          </w:tcPr>
          <w:p w14:paraId="69BC9B0B" w14:textId="77777777" w:rsidR="00512FC7" w:rsidRPr="00512FC7" w:rsidRDefault="00512FC7" w:rsidP="00533FE7">
            <w:r w:rsidRPr="00512FC7">
              <w:t>750</w:t>
            </w:r>
          </w:p>
        </w:tc>
        <w:tc>
          <w:tcPr>
            <w:tcW w:w="2699" w:type="dxa"/>
            <w:shd w:val="clear" w:color="auto" w:fill="auto"/>
          </w:tcPr>
          <w:p w14:paraId="0394EF22" w14:textId="77777777" w:rsidR="00512FC7" w:rsidRPr="00512FC7" w:rsidRDefault="00C411EF" w:rsidP="00533FE7">
            <w:hyperlink w:anchor="fld_TradeRequestStatus" w:history="1">
              <w:r w:rsidR="00512FC7" w:rsidRPr="00533FE7">
                <w:rPr>
                  <w:rStyle w:val="Hyperlink"/>
                  <w:rFonts w:ascii="Times New Roman" w:hAnsi="Times New Roman"/>
                  <w:sz w:val="20"/>
                </w:rPr>
                <w:t>TradeRequestStatus</w:t>
              </w:r>
            </w:hyperlink>
          </w:p>
        </w:tc>
      </w:tr>
      <w:tr w:rsidR="00512FC7" w:rsidRPr="00512FC7" w14:paraId="6A93DD72" w14:textId="77777777" w:rsidTr="00533FE7">
        <w:tc>
          <w:tcPr>
            <w:tcW w:w="828" w:type="dxa"/>
            <w:shd w:val="clear" w:color="auto" w:fill="auto"/>
          </w:tcPr>
          <w:p w14:paraId="2A9537C6" w14:textId="77777777" w:rsidR="00512FC7" w:rsidRPr="00512FC7" w:rsidRDefault="00512FC7" w:rsidP="00533FE7">
            <w:r w:rsidRPr="00512FC7">
              <w:t>751</w:t>
            </w:r>
          </w:p>
        </w:tc>
        <w:tc>
          <w:tcPr>
            <w:tcW w:w="2699" w:type="dxa"/>
            <w:shd w:val="clear" w:color="auto" w:fill="auto"/>
          </w:tcPr>
          <w:p w14:paraId="39897D2C" w14:textId="77777777" w:rsidR="00512FC7" w:rsidRPr="00512FC7" w:rsidRDefault="00C411EF" w:rsidP="00533FE7">
            <w:hyperlink w:anchor="fld_TradeReportRejectReason" w:history="1">
              <w:r w:rsidR="00512FC7" w:rsidRPr="00533FE7">
                <w:rPr>
                  <w:rStyle w:val="Hyperlink"/>
                  <w:rFonts w:ascii="Times New Roman" w:hAnsi="Times New Roman"/>
                  <w:sz w:val="20"/>
                </w:rPr>
                <w:t>TradeReportRejectReason</w:t>
              </w:r>
            </w:hyperlink>
          </w:p>
        </w:tc>
      </w:tr>
      <w:tr w:rsidR="00512FC7" w:rsidRPr="00512FC7" w14:paraId="215D50D2" w14:textId="77777777" w:rsidTr="00533FE7">
        <w:tc>
          <w:tcPr>
            <w:tcW w:w="828" w:type="dxa"/>
            <w:shd w:val="clear" w:color="auto" w:fill="auto"/>
          </w:tcPr>
          <w:p w14:paraId="45A33DCC" w14:textId="77777777" w:rsidR="00512FC7" w:rsidRPr="00512FC7" w:rsidRDefault="00512FC7" w:rsidP="00533FE7">
            <w:r w:rsidRPr="00512FC7">
              <w:t>752</w:t>
            </w:r>
          </w:p>
        </w:tc>
        <w:tc>
          <w:tcPr>
            <w:tcW w:w="2699" w:type="dxa"/>
            <w:shd w:val="clear" w:color="auto" w:fill="auto"/>
          </w:tcPr>
          <w:p w14:paraId="22869DB8" w14:textId="77777777" w:rsidR="00512FC7" w:rsidRPr="00512FC7" w:rsidRDefault="00C411EF" w:rsidP="00533FE7">
            <w:hyperlink w:anchor="fld_SideMultiLegReportingType" w:history="1">
              <w:r w:rsidR="00512FC7" w:rsidRPr="00533FE7">
                <w:rPr>
                  <w:rStyle w:val="Hyperlink"/>
                  <w:rFonts w:ascii="Times New Roman" w:hAnsi="Times New Roman"/>
                  <w:sz w:val="20"/>
                </w:rPr>
                <w:t>SideMultiLegReportingType</w:t>
              </w:r>
            </w:hyperlink>
          </w:p>
        </w:tc>
      </w:tr>
      <w:tr w:rsidR="00512FC7" w:rsidRPr="00512FC7" w14:paraId="5D841C41" w14:textId="77777777" w:rsidTr="00533FE7">
        <w:tc>
          <w:tcPr>
            <w:tcW w:w="828" w:type="dxa"/>
            <w:shd w:val="clear" w:color="auto" w:fill="auto"/>
          </w:tcPr>
          <w:p w14:paraId="13F24BE1" w14:textId="77777777" w:rsidR="00512FC7" w:rsidRPr="00512FC7" w:rsidRDefault="00512FC7" w:rsidP="00533FE7">
            <w:r w:rsidRPr="00512FC7">
              <w:t>753</w:t>
            </w:r>
          </w:p>
        </w:tc>
        <w:tc>
          <w:tcPr>
            <w:tcW w:w="2699" w:type="dxa"/>
            <w:shd w:val="clear" w:color="auto" w:fill="auto"/>
          </w:tcPr>
          <w:p w14:paraId="5155A412" w14:textId="77777777" w:rsidR="00512FC7" w:rsidRPr="00512FC7" w:rsidRDefault="00C411EF" w:rsidP="00533FE7">
            <w:hyperlink w:anchor="fld_NoPosAmt" w:history="1">
              <w:r w:rsidR="00512FC7" w:rsidRPr="00533FE7">
                <w:rPr>
                  <w:rStyle w:val="Hyperlink"/>
                  <w:rFonts w:ascii="Times New Roman" w:hAnsi="Times New Roman"/>
                  <w:sz w:val="20"/>
                </w:rPr>
                <w:t>NoPosAmt</w:t>
              </w:r>
            </w:hyperlink>
          </w:p>
        </w:tc>
      </w:tr>
      <w:tr w:rsidR="00512FC7" w:rsidRPr="00512FC7" w14:paraId="699B6A57" w14:textId="77777777" w:rsidTr="00533FE7">
        <w:tc>
          <w:tcPr>
            <w:tcW w:w="828" w:type="dxa"/>
            <w:shd w:val="clear" w:color="auto" w:fill="auto"/>
          </w:tcPr>
          <w:p w14:paraId="303CE206" w14:textId="77777777" w:rsidR="00512FC7" w:rsidRPr="00512FC7" w:rsidRDefault="00512FC7" w:rsidP="00533FE7">
            <w:r w:rsidRPr="00512FC7">
              <w:t>754</w:t>
            </w:r>
          </w:p>
        </w:tc>
        <w:tc>
          <w:tcPr>
            <w:tcW w:w="2699" w:type="dxa"/>
            <w:shd w:val="clear" w:color="auto" w:fill="auto"/>
          </w:tcPr>
          <w:p w14:paraId="2AB7D60D" w14:textId="77777777" w:rsidR="00512FC7" w:rsidRPr="00512FC7" w:rsidRDefault="00C411EF" w:rsidP="00533FE7">
            <w:hyperlink w:anchor="fld_AutoAcceptIndicator" w:history="1">
              <w:r w:rsidR="00512FC7" w:rsidRPr="00533FE7">
                <w:rPr>
                  <w:rStyle w:val="Hyperlink"/>
                  <w:rFonts w:ascii="Times New Roman" w:hAnsi="Times New Roman"/>
                  <w:sz w:val="20"/>
                </w:rPr>
                <w:t>AutoAcceptIndicator</w:t>
              </w:r>
            </w:hyperlink>
          </w:p>
        </w:tc>
      </w:tr>
      <w:tr w:rsidR="00512FC7" w:rsidRPr="00512FC7" w14:paraId="54F8B939" w14:textId="77777777" w:rsidTr="00533FE7">
        <w:tc>
          <w:tcPr>
            <w:tcW w:w="828" w:type="dxa"/>
            <w:shd w:val="clear" w:color="auto" w:fill="auto"/>
          </w:tcPr>
          <w:p w14:paraId="0A4B7F99" w14:textId="77777777" w:rsidR="00512FC7" w:rsidRPr="00512FC7" w:rsidRDefault="00512FC7" w:rsidP="00533FE7">
            <w:r w:rsidRPr="00512FC7">
              <w:t>755</w:t>
            </w:r>
          </w:p>
        </w:tc>
        <w:tc>
          <w:tcPr>
            <w:tcW w:w="2699" w:type="dxa"/>
            <w:shd w:val="clear" w:color="auto" w:fill="auto"/>
          </w:tcPr>
          <w:p w14:paraId="0D6ACAF4" w14:textId="77777777" w:rsidR="00512FC7" w:rsidRPr="00512FC7" w:rsidRDefault="00C411EF" w:rsidP="00533FE7">
            <w:hyperlink w:anchor="fld_AllocReportID" w:history="1">
              <w:r w:rsidR="00512FC7" w:rsidRPr="00533FE7">
                <w:rPr>
                  <w:rStyle w:val="Hyperlink"/>
                  <w:rFonts w:ascii="Times New Roman" w:hAnsi="Times New Roman"/>
                  <w:sz w:val="20"/>
                </w:rPr>
                <w:t>AllocReportID</w:t>
              </w:r>
            </w:hyperlink>
          </w:p>
        </w:tc>
      </w:tr>
      <w:tr w:rsidR="00512FC7" w:rsidRPr="00512FC7" w14:paraId="5C8DCDE4" w14:textId="77777777" w:rsidTr="00533FE7">
        <w:tc>
          <w:tcPr>
            <w:tcW w:w="828" w:type="dxa"/>
            <w:shd w:val="clear" w:color="auto" w:fill="auto"/>
          </w:tcPr>
          <w:p w14:paraId="64E69D97" w14:textId="77777777" w:rsidR="00512FC7" w:rsidRPr="00512FC7" w:rsidRDefault="00512FC7" w:rsidP="00533FE7">
            <w:r w:rsidRPr="00512FC7">
              <w:t>756</w:t>
            </w:r>
          </w:p>
        </w:tc>
        <w:tc>
          <w:tcPr>
            <w:tcW w:w="2699" w:type="dxa"/>
            <w:shd w:val="clear" w:color="auto" w:fill="auto"/>
          </w:tcPr>
          <w:p w14:paraId="7E389A8B" w14:textId="77777777" w:rsidR="00512FC7" w:rsidRPr="00512FC7" w:rsidRDefault="00C411EF" w:rsidP="00533FE7">
            <w:hyperlink w:anchor="fld_NoNested2PartyIDs" w:history="1">
              <w:r w:rsidR="00512FC7" w:rsidRPr="00533FE7">
                <w:rPr>
                  <w:rStyle w:val="Hyperlink"/>
                  <w:rFonts w:ascii="Times New Roman" w:hAnsi="Times New Roman"/>
                  <w:sz w:val="20"/>
                </w:rPr>
                <w:t>NoNested2PartyIDs</w:t>
              </w:r>
            </w:hyperlink>
          </w:p>
        </w:tc>
      </w:tr>
      <w:tr w:rsidR="00512FC7" w:rsidRPr="00512FC7" w14:paraId="3C9B7274" w14:textId="77777777" w:rsidTr="00533FE7">
        <w:tc>
          <w:tcPr>
            <w:tcW w:w="828" w:type="dxa"/>
            <w:shd w:val="clear" w:color="auto" w:fill="auto"/>
          </w:tcPr>
          <w:p w14:paraId="4720865C" w14:textId="77777777" w:rsidR="00512FC7" w:rsidRPr="00512FC7" w:rsidRDefault="00512FC7" w:rsidP="00533FE7">
            <w:r w:rsidRPr="00512FC7">
              <w:t>757</w:t>
            </w:r>
          </w:p>
        </w:tc>
        <w:tc>
          <w:tcPr>
            <w:tcW w:w="2699" w:type="dxa"/>
            <w:shd w:val="clear" w:color="auto" w:fill="auto"/>
          </w:tcPr>
          <w:p w14:paraId="45CF4BCB" w14:textId="77777777" w:rsidR="00512FC7" w:rsidRPr="00512FC7" w:rsidRDefault="00C411EF" w:rsidP="00533FE7">
            <w:hyperlink w:anchor="fld_Nested2PartyID" w:history="1">
              <w:r w:rsidR="00512FC7" w:rsidRPr="00533FE7">
                <w:rPr>
                  <w:rStyle w:val="Hyperlink"/>
                  <w:rFonts w:ascii="Times New Roman" w:hAnsi="Times New Roman"/>
                  <w:sz w:val="20"/>
                </w:rPr>
                <w:t>Nested2PartyID</w:t>
              </w:r>
            </w:hyperlink>
          </w:p>
        </w:tc>
      </w:tr>
      <w:tr w:rsidR="00512FC7" w:rsidRPr="00512FC7" w14:paraId="364A3176" w14:textId="77777777" w:rsidTr="00533FE7">
        <w:tc>
          <w:tcPr>
            <w:tcW w:w="828" w:type="dxa"/>
            <w:shd w:val="clear" w:color="auto" w:fill="auto"/>
          </w:tcPr>
          <w:p w14:paraId="32829F76" w14:textId="77777777" w:rsidR="00512FC7" w:rsidRPr="00512FC7" w:rsidRDefault="00512FC7" w:rsidP="00533FE7">
            <w:r w:rsidRPr="00512FC7">
              <w:t>758</w:t>
            </w:r>
          </w:p>
        </w:tc>
        <w:tc>
          <w:tcPr>
            <w:tcW w:w="2699" w:type="dxa"/>
            <w:shd w:val="clear" w:color="auto" w:fill="auto"/>
          </w:tcPr>
          <w:p w14:paraId="582C4B1B" w14:textId="77777777" w:rsidR="00512FC7" w:rsidRPr="00512FC7" w:rsidRDefault="00C411EF" w:rsidP="00533FE7">
            <w:hyperlink w:anchor="fld_Nested2PartyIDSource" w:history="1">
              <w:r w:rsidR="00512FC7" w:rsidRPr="00533FE7">
                <w:rPr>
                  <w:rStyle w:val="Hyperlink"/>
                  <w:rFonts w:ascii="Times New Roman" w:hAnsi="Times New Roman"/>
                  <w:sz w:val="20"/>
                </w:rPr>
                <w:t>Nested2PartyIDSource</w:t>
              </w:r>
            </w:hyperlink>
          </w:p>
        </w:tc>
      </w:tr>
      <w:tr w:rsidR="00512FC7" w:rsidRPr="00512FC7" w14:paraId="030D3585" w14:textId="77777777" w:rsidTr="00533FE7">
        <w:tc>
          <w:tcPr>
            <w:tcW w:w="828" w:type="dxa"/>
            <w:shd w:val="clear" w:color="auto" w:fill="auto"/>
          </w:tcPr>
          <w:p w14:paraId="57584FDC" w14:textId="77777777" w:rsidR="00512FC7" w:rsidRPr="00512FC7" w:rsidRDefault="00512FC7" w:rsidP="00533FE7">
            <w:r w:rsidRPr="00512FC7">
              <w:t>759</w:t>
            </w:r>
          </w:p>
        </w:tc>
        <w:tc>
          <w:tcPr>
            <w:tcW w:w="2699" w:type="dxa"/>
            <w:shd w:val="clear" w:color="auto" w:fill="auto"/>
          </w:tcPr>
          <w:p w14:paraId="71FC9C83" w14:textId="77777777" w:rsidR="00512FC7" w:rsidRPr="00512FC7" w:rsidRDefault="00C411EF" w:rsidP="00533FE7">
            <w:hyperlink w:anchor="fld_Nested2PartyRole" w:history="1">
              <w:r w:rsidR="00512FC7" w:rsidRPr="00533FE7">
                <w:rPr>
                  <w:rStyle w:val="Hyperlink"/>
                  <w:rFonts w:ascii="Times New Roman" w:hAnsi="Times New Roman"/>
                  <w:sz w:val="20"/>
                </w:rPr>
                <w:t>Nested2PartyRole</w:t>
              </w:r>
            </w:hyperlink>
          </w:p>
        </w:tc>
      </w:tr>
      <w:tr w:rsidR="00512FC7" w:rsidRPr="00512FC7" w14:paraId="2E3857C4" w14:textId="77777777" w:rsidTr="00533FE7">
        <w:tc>
          <w:tcPr>
            <w:tcW w:w="828" w:type="dxa"/>
            <w:shd w:val="clear" w:color="auto" w:fill="auto"/>
          </w:tcPr>
          <w:p w14:paraId="2CCAE065" w14:textId="77777777" w:rsidR="00512FC7" w:rsidRPr="00512FC7" w:rsidRDefault="00512FC7" w:rsidP="00533FE7">
            <w:r w:rsidRPr="00512FC7">
              <w:t>760</w:t>
            </w:r>
          </w:p>
        </w:tc>
        <w:tc>
          <w:tcPr>
            <w:tcW w:w="2699" w:type="dxa"/>
            <w:shd w:val="clear" w:color="auto" w:fill="auto"/>
          </w:tcPr>
          <w:p w14:paraId="7E0F5B8E" w14:textId="77777777" w:rsidR="00512FC7" w:rsidRPr="00512FC7" w:rsidRDefault="00C411EF" w:rsidP="00533FE7">
            <w:hyperlink w:anchor="fld_Nested2PartySubID" w:history="1">
              <w:r w:rsidR="00512FC7" w:rsidRPr="00533FE7">
                <w:rPr>
                  <w:rStyle w:val="Hyperlink"/>
                  <w:rFonts w:ascii="Times New Roman" w:hAnsi="Times New Roman"/>
                  <w:sz w:val="20"/>
                </w:rPr>
                <w:t>Nested2PartySubID</w:t>
              </w:r>
            </w:hyperlink>
          </w:p>
        </w:tc>
      </w:tr>
      <w:tr w:rsidR="00512FC7" w:rsidRPr="00512FC7" w14:paraId="6C72D02E" w14:textId="77777777" w:rsidTr="00533FE7">
        <w:tc>
          <w:tcPr>
            <w:tcW w:w="828" w:type="dxa"/>
            <w:shd w:val="clear" w:color="auto" w:fill="auto"/>
          </w:tcPr>
          <w:p w14:paraId="428BB360" w14:textId="77777777" w:rsidR="00512FC7" w:rsidRPr="00512FC7" w:rsidRDefault="00512FC7" w:rsidP="00533FE7">
            <w:r w:rsidRPr="00512FC7">
              <w:t>761</w:t>
            </w:r>
          </w:p>
        </w:tc>
        <w:tc>
          <w:tcPr>
            <w:tcW w:w="2699" w:type="dxa"/>
            <w:shd w:val="clear" w:color="auto" w:fill="auto"/>
          </w:tcPr>
          <w:p w14:paraId="046D340F" w14:textId="77777777" w:rsidR="00512FC7" w:rsidRPr="00512FC7" w:rsidRDefault="00C411EF" w:rsidP="00533FE7">
            <w:hyperlink w:anchor="fld_BenchmarkSecurityIDSource" w:history="1">
              <w:r w:rsidR="00512FC7" w:rsidRPr="00533FE7">
                <w:rPr>
                  <w:rStyle w:val="Hyperlink"/>
                  <w:rFonts w:ascii="Times New Roman" w:hAnsi="Times New Roman"/>
                  <w:sz w:val="20"/>
                </w:rPr>
                <w:t>BenchmarkSecurityIDSource</w:t>
              </w:r>
            </w:hyperlink>
          </w:p>
        </w:tc>
      </w:tr>
      <w:tr w:rsidR="00512FC7" w:rsidRPr="00512FC7" w14:paraId="44D763FB" w14:textId="77777777" w:rsidTr="00533FE7">
        <w:tc>
          <w:tcPr>
            <w:tcW w:w="828" w:type="dxa"/>
            <w:shd w:val="clear" w:color="auto" w:fill="auto"/>
          </w:tcPr>
          <w:p w14:paraId="0BA95F6A" w14:textId="77777777" w:rsidR="00512FC7" w:rsidRPr="00512FC7" w:rsidRDefault="00512FC7" w:rsidP="00533FE7">
            <w:r w:rsidRPr="00512FC7">
              <w:t>762</w:t>
            </w:r>
          </w:p>
        </w:tc>
        <w:tc>
          <w:tcPr>
            <w:tcW w:w="2699" w:type="dxa"/>
            <w:shd w:val="clear" w:color="auto" w:fill="auto"/>
          </w:tcPr>
          <w:p w14:paraId="7BBE0BCB" w14:textId="77777777" w:rsidR="00512FC7" w:rsidRPr="00512FC7" w:rsidRDefault="00C411EF" w:rsidP="00533FE7">
            <w:hyperlink w:anchor="fld_SecuritySubType" w:history="1">
              <w:r w:rsidR="00512FC7" w:rsidRPr="00533FE7">
                <w:rPr>
                  <w:rStyle w:val="Hyperlink"/>
                  <w:rFonts w:ascii="Times New Roman" w:hAnsi="Times New Roman"/>
                  <w:sz w:val="20"/>
                </w:rPr>
                <w:t>SecuritySubType</w:t>
              </w:r>
            </w:hyperlink>
          </w:p>
        </w:tc>
      </w:tr>
      <w:tr w:rsidR="00512FC7" w:rsidRPr="00512FC7" w14:paraId="2E0CDB46" w14:textId="77777777" w:rsidTr="00533FE7">
        <w:tc>
          <w:tcPr>
            <w:tcW w:w="828" w:type="dxa"/>
            <w:shd w:val="clear" w:color="auto" w:fill="auto"/>
          </w:tcPr>
          <w:p w14:paraId="16236A21" w14:textId="77777777" w:rsidR="00512FC7" w:rsidRPr="00512FC7" w:rsidRDefault="00512FC7" w:rsidP="00533FE7">
            <w:r w:rsidRPr="00512FC7">
              <w:t>763</w:t>
            </w:r>
          </w:p>
        </w:tc>
        <w:tc>
          <w:tcPr>
            <w:tcW w:w="2699" w:type="dxa"/>
            <w:shd w:val="clear" w:color="auto" w:fill="auto"/>
          </w:tcPr>
          <w:p w14:paraId="67AB3493" w14:textId="77777777" w:rsidR="00512FC7" w:rsidRPr="00512FC7" w:rsidRDefault="00C411EF" w:rsidP="00533FE7">
            <w:hyperlink w:anchor="fld_UnderlyingSecuritySubType" w:history="1">
              <w:r w:rsidR="00512FC7" w:rsidRPr="00533FE7">
                <w:rPr>
                  <w:rStyle w:val="Hyperlink"/>
                  <w:rFonts w:ascii="Times New Roman" w:hAnsi="Times New Roman"/>
                  <w:sz w:val="20"/>
                </w:rPr>
                <w:t>UnderlyingSecuritySubType</w:t>
              </w:r>
            </w:hyperlink>
          </w:p>
        </w:tc>
      </w:tr>
      <w:tr w:rsidR="00512FC7" w:rsidRPr="00512FC7" w14:paraId="7A43A16C" w14:textId="77777777" w:rsidTr="00533FE7">
        <w:tc>
          <w:tcPr>
            <w:tcW w:w="828" w:type="dxa"/>
            <w:shd w:val="clear" w:color="auto" w:fill="auto"/>
          </w:tcPr>
          <w:p w14:paraId="3E44C72D" w14:textId="77777777" w:rsidR="00512FC7" w:rsidRPr="00512FC7" w:rsidRDefault="00512FC7" w:rsidP="00533FE7">
            <w:r w:rsidRPr="00512FC7">
              <w:t>764</w:t>
            </w:r>
          </w:p>
        </w:tc>
        <w:tc>
          <w:tcPr>
            <w:tcW w:w="2699" w:type="dxa"/>
            <w:shd w:val="clear" w:color="auto" w:fill="auto"/>
          </w:tcPr>
          <w:p w14:paraId="6F99CC68" w14:textId="77777777" w:rsidR="00512FC7" w:rsidRPr="00512FC7" w:rsidRDefault="00C411EF" w:rsidP="00533FE7">
            <w:hyperlink w:anchor="fld_LegSecuritySubType" w:history="1">
              <w:r w:rsidR="00512FC7" w:rsidRPr="00533FE7">
                <w:rPr>
                  <w:rStyle w:val="Hyperlink"/>
                  <w:rFonts w:ascii="Times New Roman" w:hAnsi="Times New Roman"/>
                  <w:sz w:val="20"/>
                </w:rPr>
                <w:t>LegSecuritySubType</w:t>
              </w:r>
            </w:hyperlink>
          </w:p>
        </w:tc>
      </w:tr>
      <w:tr w:rsidR="00512FC7" w:rsidRPr="00512FC7" w14:paraId="22EF0C5D" w14:textId="77777777" w:rsidTr="00533FE7">
        <w:tc>
          <w:tcPr>
            <w:tcW w:w="828" w:type="dxa"/>
            <w:shd w:val="clear" w:color="auto" w:fill="auto"/>
          </w:tcPr>
          <w:p w14:paraId="0F949EF4" w14:textId="77777777" w:rsidR="00512FC7" w:rsidRPr="00512FC7" w:rsidRDefault="00512FC7" w:rsidP="00533FE7">
            <w:r w:rsidRPr="00512FC7">
              <w:t>765</w:t>
            </w:r>
          </w:p>
        </w:tc>
        <w:tc>
          <w:tcPr>
            <w:tcW w:w="2699" w:type="dxa"/>
            <w:shd w:val="clear" w:color="auto" w:fill="auto"/>
          </w:tcPr>
          <w:p w14:paraId="53A2ADB6" w14:textId="77777777" w:rsidR="00512FC7" w:rsidRPr="00512FC7" w:rsidRDefault="00C411EF" w:rsidP="00533FE7">
            <w:hyperlink w:anchor="fld_AllowableOneSidednessPct" w:history="1">
              <w:r w:rsidR="00512FC7" w:rsidRPr="00533FE7">
                <w:rPr>
                  <w:rStyle w:val="Hyperlink"/>
                  <w:rFonts w:ascii="Times New Roman" w:hAnsi="Times New Roman"/>
                  <w:sz w:val="20"/>
                </w:rPr>
                <w:t>AllowableOneSidednessPct</w:t>
              </w:r>
            </w:hyperlink>
          </w:p>
        </w:tc>
      </w:tr>
      <w:tr w:rsidR="00512FC7" w:rsidRPr="00512FC7" w14:paraId="3B7BA4E7" w14:textId="77777777" w:rsidTr="00533FE7">
        <w:tc>
          <w:tcPr>
            <w:tcW w:w="828" w:type="dxa"/>
            <w:shd w:val="clear" w:color="auto" w:fill="auto"/>
          </w:tcPr>
          <w:p w14:paraId="47BA1F2E" w14:textId="77777777" w:rsidR="00512FC7" w:rsidRPr="00512FC7" w:rsidRDefault="00512FC7" w:rsidP="00533FE7">
            <w:r w:rsidRPr="00512FC7">
              <w:t>766</w:t>
            </w:r>
          </w:p>
        </w:tc>
        <w:tc>
          <w:tcPr>
            <w:tcW w:w="2699" w:type="dxa"/>
            <w:shd w:val="clear" w:color="auto" w:fill="auto"/>
          </w:tcPr>
          <w:p w14:paraId="4A4B07EB" w14:textId="77777777" w:rsidR="00512FC7" w:rsidRPr="00512FC7" w:rsidRDefault="00C411EF" w:rsidP="00533FE7">
            <w:hyperlink w:anchor="fld_AllowableOneSidednessValue" w:history="1">
              <w:r w:rsidR="00512FC7" w:rsidRPr="00533FE7">
                <w:rPr>
                  <w:rStyle w:val="Hyperlink"/>
                  <w:rFonts w:ascii="Times New Roman" w:hAnsi="Times New Roman"/>
                  <w:sz w:val="20"/>
                </w:rPr>
                <w:t>AllowableOneSidednessValue</w:t>
              </w:r>
            </w:hyperlink>
          </w:p>
        </w:tc>
      </w:tr>
      <w:tr w:rsidR="00512FC7" w:rsidRPr="00512FC7" w14:paraId="58B7D02D" w14:textId="77777777" w:rsidTr="00533FE7">
        <w:tc>
          <w:tcPr>
            <w:tcW w:w="828" w:type="dxa"/>
            <w:shd w:val="clear" w:color="auto" w:fill="auto"/>
          </w:tcPr>
          <w:p w14:paraId="1172064A" w14:textId="77777777" w:rsidR="00512FC7" w:rsidRPr="00512FC7" w:rsidRDefault="00512FC7" w:rsidP="00533FE7">
            <w:r w:rsidRPr="00512FC7">
              <w:t>767</w:t>
            </w:r>
          </w:p>
        </w:tc>
        <w:tc>
          <w:tcPr>
            <w:tcW w:w="2699" w:type="dxa"/>
            <w:shd w:val="clear" w:color="auto" w:fill="auto"/>
          </w:tcPr>
          <w:p w14:paraId="5E680C96" w14:textId="77777777" w:rsidR="00512FC7" w:rsidRPr="00512FC7" w:rsidRDefault="00C411EF" w:rsidP="00533FE7">
            <w:hyperlink w:anchor="fld_AllowableOneSidednessCurr" w:history="1">
              <w:r w:rsidR="00512FC7" w:rsidRPr="00533FE7">
                <w:rPr>
                  <w:rStyle w:val="Hyperlink"/>
                  <w:rFonts w:ascii="Times New Roman" w:hAnsi="Times New Roman"/>
                  <w:sz w:val="20"/>
                </w:rPr>
                <w:t>AllowableOneSidednessCurr</w:t>
              </w:r>
            </w:hyperlink>
          </w:p>
        </w:tc>
      </w:tr>
      <w:tr w:rsidR="00512FC7" w:rsidRPr="00512FC7" w14:paraId="5F463B6F" w14:textId="77777777" w:rsidTr="00533FE7">
        <w:tc>
          <w:tcPr>
            <w:tcW w:w="828" w:type="dxa"/>
            <w:shd w:val="clear" w:color="auto" w:fill="auto"/>
          </w:tcPr>
          <w:p w14:paraId="1EBA2797" w14:textId="77777777" w:rsidR="00512FC7" w:rsidRPr="00512FC7" w:rsidRDefault="00512FC7" w:rsidP="00533FE7">
            <w:r w:rsidRPr="00512FC7">
              <w:t>768</w:t>
            </w:r>
          </w:p>
        </w:tc>
        <w:tc>
          <w:tcPr>
            <w:tcW w:w="2699" w:type="dxa"/>
            <w:shd w:val="clear" w:color="auto" w:fill="auto"/>
          </w:tcPr>
          <w:p w14:paraId="668D8C24" w14:textId="77777777" w:rsidR="00512FC7" w:rsidRPr="00512FC7" w:rsidRDefault="00C411EF" w:rsidP="00533FE7">
            <w:hyperlink w:anchor="fld_NoTrdRegTimestamps" w:history="1">
              <w:r w:rsidR="00512FC7" w:rsidRPr="00533FE7">
                <w:rPr>
                  <w:rStyle w:val="Hyperlink"/>
                  <w:rFonts w:ascii="Times New Roman" w:hAnsi="Times New Roman"/>
                  <w:sz w:val="20"/>
                </w:rPr>
                <w:t>NoTrdRegTimestamps</w:t>
              </w:r>
            </w:hyperlink>
          </w:p>
        </w:tc>
      </w:tr>
      <w:tr w:rsidR="00512FC7" w:rsidRPr="00512FC7" w14:paraId="42A45231" w14:textId="77777777" w:rsidTr="00533FE7">
        <w:tc>
          <w:tcPr>
            <w:tcW w:w="828" w:type="dxa"/>
            <w:shd w:val="clear" w:color="auto" w:fill="auto"/>
          </w:tcPr>
          <w:p w14:paraId="246302EB" w14:textId="77777777" w:rsidR="00512FC7" w:rsidRPr="00512FC7" w:rsidRDefault="00512FC7" w:rsidP="00533FE7">
            <w:r w:rsidRPr="00512FC7">
              <w:t>769</w:t>
            </w:r>
          </w:p>
        </w:tc>
        <w:tc>
          <w:tcPr>
            <w:tcW w:w="2699" w:type="dxa"/>
            <w:shd w:val="clear" w:color="auto" w:fill="auto"/>
          </w:tcPr>
          <w:p w14:paraId="0573B2F0" w14:textId="77777777" w:rsidR="00512FC7" w:rsidRPr="00512FC7" w:rsidRDefault="00C411EF" w:rsidP="00533FE7">
            <w:hyperlink w:anchor="fld_TrdRegTimestamp" w:history="1">
              <w:r w:rsidR="00512FC7" w:rsidRPr="00533FE7">
                <w:rPr>
                  <w:rStyle w:val="Hyperlink"/>
                  <w:rFonts w:ascii="Times New Roman" w:hAnsi="Times New Roman"/>
                  <w:sz w:val="20"/>
                </w:rPr>
                <w:t>TrdRegTimestamp</w:t>
              </w:r>
            </w:hyperlink>
          </w:p>
        </w:tc>
      </w:tr>
      <w:tr w:rsidR="00512FC7" w:rsidRPr="00512FC7" w14:paraId="58CF5C3A" w14:textId="77777777" w:rsidTr="00533FE7">
        <w:tc>
          <w:tcPr>
            <w:tcW w:w="828" w:type="dxa"/>
            <w:shd w:val="clear" w:color="auto" w:fill="auto"/>
          </w:tcPr>
          <w:p w14:paraId="34F1F3B3" w14:textId="77777777" w:rsidR="00512FC7" w:rsidRPr="00512FC7" w:rsidRDefault="00512FC7" w:rsidP="00533FE7">
            <w:r w:rsidRPr="00512FC7">
              <w:t>770</w:t>
            </w:r>
          </w:p>
        </w:tc>
        <w:tc>
          <w:tcPr>
            <w:tcW w:w="2699" w:type="dxa"/>
            <w:shd w:val="clear" w:color="auto" w:fill="auto"/>
          </w:tcPr>
          <w:p w14:paraId="411EE1F5" w14:textId="77777777" w:rsidR="00512FC7" w:rsidRPr="00512FC7" w:rsidRDefault="00C411EF" w:rsidP="00533FE7">
            <w:hyperlink w:anchor="fld_TrdRegTimestampType" w:history="1">
              <w:r w:rsidR="00512FC7" w:rsidRPr="00533FE7">
                <w:rPr>
                  <w:rStyle w:val="Hyperlink"/>
                  <w:rFonts w:ascii="Times New Roman" w:hAnsi="Times New Roman"/>
                  <w:sz w:val="20"/>
                </w:rPr>
                <w:t>TrdRegTimestampType</w:t>
              </w:r>
            </w:hyperlink>
          </w:p>
        </w:tc>
      </w:tr>
      <w:tr w:rsidR="00512FC7" w:rsidRPr="00512FC7" w14:paraId="494EA7C0" w14:textId="77777777" w:rsidTr="00533FE7">
        <w:tc>
          <w:tcPr>
            <w:tcW w:w="828" w:type="dxa"/>
            <w:shd w:val="clear" w:color="auto" w:fill="auto"/>
          </w:tcPr>
          <w:p w14:paraId="26121050" w14:textId="77777777" w:rsidR="00512FC7" w:rsidRPr="00512FC7" w:rsidRDefault="00512FC7" w:rsidP="00533FE7">
            <w:r w:rsidRPr="00512FC7">
              <w:t>771</w:t>
            </w:r>
          </w:p>
        </w:tc>
        <w:tc>
          <w:tcPr>
            <w:tcW w:w="2699" w:type="dxa"/>
            <w:shd w:val="clear" w:color="auto" w:fill="auto"/>
          </w:tcPr>
          <w:p w14:paraId="1E088E7A" w14:textId="77777777" w:rsidR="00512FC7" w:rsidRPr="00512FC7" w:rsidRDefault="00C411EF" w:rsidP="00533FE7">
            <w:hyperlink w:anchor="fld_TrdRegTimestampOrigin" w:history="1">
              <w:r w:rsidR="00512FC7" w:rsidRPr="00533FE7">
                <w:rPr>
                  <w:rStyle w:val="Hyperlink"/>
                  <w:rFonts w:ascii="Times New Roman" w:hAnsi="Times New Roman"/>
                  <w:sz w:val="20"/>
                </w:rPr>
                <w:t>TrdRegTimestampOrigin</w:t>
              </w:r>
            </w:hyperlink>
          </w:p>
        </w:tc>
      </w:tr>
      <w:tr w:rsidR="00512FC7" w:rsidRPr="00512FC7" w14:paraId="28193FFF" w14:textId="77777777" w:rsidTr="00533FE7">
        <w:tc>
          <w:tcPr>
            <w:tcW w:w="828" w:type="dxa"/>
            <w:shd w:val="clear" w:color="auto" w:fill="auto"/>
          </w:tcPr>
          <w:p w14:paraId="69864AE3" w14:textId="77777777" w:rsidR="00512FC7" w:rsidRPr="00512FC7" w:rsidRDefault="00512FC7" w:rsidP="00533FE7">
            <w:r w:rsidRPr="00512FC7">
              <w:t>772</w:t>
            </w:r>
          </w:p>
        </w:tc>
        <w:tc>
          <w:tcPr>
            <w:tcW w:w="2699" w:type="dxa"/>
            <w:shd w:val="clear" w:color="auto" w:fill="auto"/>
          </w:tcPr>
          <w:p w14:paraId="5FF3D402" w14:textId="77777777" w:rsidR="00512FC7" w:rsidRPr="00512FC7" w:rsidRDefault="00C411EF" w:rsidP="00533FE7">
            <w:hyperlink w:anchor="fld_ConfirmRefID" w:history="1">
              <w:r w:rsidR="00512FC7" w:rsidRPr="00533FE7">
                <w:rPr>
                  <w:rStyle w:val="Hyperlink"/>
                  <w:rFonts w:ascii="Times New Roman" w:hAnsi="Times New Roman"/>
                  <w:sz w:val="20"/>
                </w:rPr>
                <w:t>ConfirmRefID</w:t>
              </w:r>
            </w:hyperlink>
          </w:p>
        </w:tc>
      </w:tr>
      <w:tr w:rsidR="00512FC7" w:rsidRPr="00512FC7" w14:paraId="58B0F27F" w14:textId="77777777" w:rsidTr="00533FE7">
        <w:tc>
          <w:tcPr>
            <w:tcW w:w="828" w:type="dxa"/>
            <w:shd w:val="clear" w:color="auto" w:fill="auto"/>
          </w:tcPr>
          <w:p w14:paraId="6BB8E95C" w14:textId="77777777" w:rsidR="00512FC7" w:rsidRPr="00512FC7" w:rsidRDefault="00512FC7" w:rsidP="00533FE7">
            <w:r w:rsidRPr="00512FC7">
              <w:t>773</w:t>
            </w:r>
          </w:p>
        </w:tc>
        <w:tc>
          <w:tcPr>
            <w:tcW w:w="2699" w:type="dxa"/>
            <w:shd w:val="clear" w:color="auto" w:fill="auto"/>
          </w:tcPr>
          <w:p w14:paraId="2FDD5274" w14:textId="77777777" w:rsidR="00512FC7" w:rsidRPr="00512FC7" w:rsidRDefault="00C411EF" w:rsidP="00533FE7">
            <w:hyperlink w:anchor="fld_ConfirmType" w:history="1">
              <w:r w:rsidR="00512FC7" w:rsidRPr="00533FE7">
                <w:rPr>
                  <w:rStyle w:val="Hyperlink"/>
                  <w:rFonts w:ascii="Times New Roman" w:hAnsi="Times New Roman"/>
                  <w:sz w:val="20"/>
                </w:rPr>
                <w:t>ConfirmType</w:t>
              </w:r>
            </w:hyperlink>
          </w:p>
        </w:tc>
      </w:tr>
      <w:tr w:rsidR="00512FC7" w:rsidRPr="00512FC7" w14:paraId="36ADFCC9" w14:textId="77777777" w:rsidTr="00533FE7">
        <w:tc>
          <w:tcPr>
            <w:tcW w:w="828" w:type="dxa"/>
            <w:shd w:val="clear" w:color="auto" w:fill="auto"/>
          </w:tcPr>
          <w:p w14:paraId="1753E17C" w14:textId="77777777" w:rsidR="00512FC7" w:rsidRPr="00512FC7" w:rsidRDefault="00512FC7" w:rsidP="00533FE7">
            <w:r w:rsidRPr="00512FC7">
              <w:t>774</w:t>
            </w:r>
          </w:p>
        </w:tc>
        <w:tc>
          <w:tcPr>
            <w:tcW w:w="2699" w:type="dxa"/>
            <w:shd w:val="clear" w:color="auto" w:fill="auto"/>
          </w:tcPr>
          <w:p w14:paraId="07FE0261" w14:textId="77777777" w:rsidR="00512FC7" w:rsidRPr="00512FC7" w:rsidRDefault="00C411EF" w:rsidP="00533FE7">
            <w:hyperlink w:anchor="fld_ConfirmRejReason" w:history="1">
              <w:r w:rsidR="00512FC7" w:rsidRPr="00533FE7">
                <w:rPr>
                  <w:rStyle w:val="Hyperlink"/>
                  <w:rFonts w:ascii="Times New Roman" w:hAnsi="Times New Roman"/>
                  <w:sz w:val="20"/>
                </w:rPr>
                <w:t>ConfirmRejReason</w:t>
              </w:r>
            </w:hyperlink>
          </w:p>
        </w:tc>
      </w:tr>
      <w:tr w:rsidR="00512FC7" w:rsidRPr="00512FC7" w14:paraId="484C6599" w14:textId="77777777" w:rsidTr="00533FE7">
        <w:tc>
          <w:tcPr>
            <w:tcW w:w="828" w:type="dxa"/>
            <w:shd w:val="clear" w:color="auto" w:fill="auto"/>
          </w:tcPr>
          <w:p w14:paraId="4BC771AD" w14:textId="77777777" w:rsidR="00512FC7" w:rsidRPr="00512FC7" w:rsidRDefault="00512FC7" w:rsidP="00533FE7">
            <w:r w:rsidRPr="00512FC7">
              <w:t>775</w:t>
            </w:r>
          </w:p>
        </w:tc>
        <w:tc>
          <w:tcPr>
            <w:tcW w:w="2699" w:type="dxa"/>
            <w:shd w:val="clear" w:color="auto" w:fill="auto"/>
          </w:tcPr>
          <w:p w14:paraId="3D60DEB4" w14:textId="77777777" w:rsidR="00512FC7" w:rsidRPr="00512FC7" w:rsidRDefault="00C411EF" w:rsidP="00533FE7">
            <w:hyperlink w:anchor="fld_BookingType" w:history="1">
              <w:r w:rsidR="00512FC7" w:rsidRPr="00533FE7">
                <w:rPr>
                  <w:rStyle w:val="Hyperlink"/>
                  <w:rFonts w:ascii="Times New Roman" w:hAnsi="Times New Roman"/>
                  <w:sz w:val="20"/>
                </w:rPr>
                <w:t>BookingType</w:t>
              </w:r>
            </w:hyperlink>
          </w:p>
        </w:tc>
      </w:tr>
      <w:tr w:rsidR="00512FC7" w:rsidRPr="00512FC7" w14:paraId="4DE89CA1" w14:textId="77777777" w:rsidTr="00533FE7">
        <w:tc>
          <w:tcPr>
            <w:tcW w:w="828" w:type="dxa"/>
            <w:shd w:val="clear" w:color="auto" w:fill="auto"/>
          </w:tcPr>
          <w:p w14:paraId="35E27FFD" w14:textId="77777777" w:rsidR="00512FC7" w:rsidRPr="00512FC7" w:rsidRDefault="00512FC7" w:rsidP="00533FE7">
            <w:r w:rsidRPr="00512FC7">
              <w:t>776</w:t>
            </w:r>
          </w:p>
        </w:tc>
        <w:tc>
          <w:tcPr>
            <w:tcW w:w="2699" w:type="dxa"/>
            <w:shd w:val="clear" w:color="auto" w:fill="auto"/>
          </w:tcPr>
          <w:p w14:paraId="4D54EBD8" w14:textId="77777777" w:rsidR="00512FC7" w:rsidRPr="00512FC7" w:rsidRDefault="00C411EF" w:rsidP="00533FE7">
            <w:hyperlink w:anchor="fld_IndividualAllocRejCode" w:history="1">
              <w:r w:rsidR="00512FC7" w:rsidRPr="00533FE7">
                <w:rPr>
                  <w:rStyle w:val="Hyperlink"/>
                  <w:rFonts w:ascii="Times New Roman" w:hAnsi="Times New Roman"/>
                  <w:sz w:val="20"/>
                </w:rPr>
                <w:t>IndividualAllocRejCode</w:t>
              </w:r>
            </w:hyperlink>
          </w:p>
        </w:tc>
      </w:tr>
      <w:tr w:rsidR="00512FC7" w:rsidRPr="00512FC7" w14:paraId="6635268A" w14:textId="77777777" w:rsidTr="00533FE7">
        <w:tc>
          <w:tcPr>
            <w:tcW w:w="828" w:type="dxa"/>
            <w:shd w:val="clear" w:color="auto" w:fill="auto"/>
          </w:tcPr>
          <w:p w14:paraId="6FCD9A30" w14:textId="77777777" w:rsidR="00512FC7" w:rsidRPr="00512FC7" w:rsidRDefault="00512FC7" w:rsidP="00533FE7">
            <w:r w:rsidRPr="00512FC7">
              <w:t>777</w:t>
            </w:r>
          </w:p>
        </w:tc>
        <w:tc>
          <w:tcPr>
            <w:tcW w:w="2699" w:type="dxa"/>
            <w:shd w:val="clear" w:color="auto" w:fill="auto"/>
          </w:tcPr>
          <w:p w14:paraId="3DA10B24" w14:textId="77777777" w:rsidR="00512FC7" w:rsidRPr="00512FC7" w:rsidRDefault="00C411EF" w:rsidP="00533FE7">
            <w:hyperlink w:anchor="fld_SettlInstMsgID" w:history="1">
              <w:r w:rsidR="00512FC7" w:rsidRPr="00533FE7">
                <w:rPr>
                  <w:rStyle w:val="Hyperlink"/>
                  <w:rFonts w:ascii="Times New Roman" w:hAnsi="Times New Roman"/>
                  <w:sz w:val="20"/>
                </w:rPr>
                <w:t>SettlInstMsgID</w:t>
              </w:r>
            </w:hyperlink>
          </w:p>
        </w:tc>
      </w:tr>
      <w:tr w:rsidR="00512FC7" w:rsidRPr="00512FC7" w14:paraId="754649ED" w14:textId="77777777" w:rsidTr="00533FE7">
        <w:tc>
          <w:tcPr>
            <w:tcW w:w="828" w:type="dxa"/>
            <w:shd w:val="clear" w:color="auto" w:fill="auto"/>
          </w:tcPr>
          <w:p w14:paraId="20145A65" w14:textId="77777777" w:rsidR="00512FC7" w:rsidRPr="00512FC7" w:rsidRDefault="00512FC7" w:rsidP="00533FE7">
            <w:r w:rsidRPr="00512FC7">
              <w:t>778</w:t>
            </w:r>
          </w:p>
        </w:tc>
        <w:tc>
          <w:tcPr>
            <w:tcW w:w="2699" w:type="dxa"/>
            <w:shd w:val="clear" w:color="auto" w:fill="auto"/>
          </w:tcPr>
          <w:p w14:paraId="47DC9B80" w14:textId="77777777" w:rsidR="00512FC7" w:rsidRPr="00512FC7" w:rsidRDefault="00C411EF" w:rsidP="00533FE7">
            <w:hyperlink w:anchor="fld_NoSettlInst" w:history="1">
              <w:r w:rsidR="00512FC7" w:rsidRPr="00533FE7">
                <w:rPr>
                  <w:rStyle w:val="Hyperlink"/>
                  <w:rFonts w:ascii="Times New Roman" w:hAnsi="Times New Roman"/>
                  <w:sz w:val="20"/>
                </w:rPr>
                <w:t>NoSettlInst</w:t>
              </w:r>
            </w:hyperlink>
          </w:p>
        </w:tc>
      </w:tr>
      <w:tr w:rsidR="00512FC7" w:rsidRPr="00512FC7" w14:paraId="5724B3E0" w14:textId="77777777" w:rsidTr="00533FE7">
        <w:tc>
          <w:tcPr>
            <w:tcW w:w="828" w:type="dxa"/>
            <w:shd w:val="clear" w:color="auto" w:fill="auto"/>
          </w:tcPr>
          <w:p w14:paraId="248EED6E" w14:textId="77777777" w:rsidR="00512FC7" w:rsidRPr="00512FC7" w:rsidRDefault="00512FC7" w:rsidP="00533FE7">
            <w:r w:rsidRPr="00512FC7">
              <w:t>779</w:t>
            </w:r>
          </w:p>
        </w:tc>
        <w:tc>
          <w:tcPr>
            <w:tcW w:w="2699" w:type="dxa"/>
            <w:shd w:val="clear" w:color="auto" w:fill="auto"/>
          </w:tcPr>
          <w:p w14:paraId="1A3750D5" w14:textId="77777777" w:rsidR="00512FC7" w:rsidRPr="00512FC7" w:rsidRDefault="00C411EF" w:rsidP="00533FE7">
            <w:hyperlink w:anchor="fld_LastUpdateTime" w:history="1">
              <w:r w:rsidR="00512FC7" w:rsidRPr="00533FE7">
                <w:rPr>
                  <w:rStyle w:val="Hyperlink"/>
                  <w:rFonts w:ascii="Times New Roman" w:hAnsi="Times New Roman"/>
                  <w:sz w:val="20"/>
                </w:rPr>
                <w:t>LastUpdateTime</w:t>
              </w:r>
            </w:hyperlink>
          </w:p>
        </w:tc>
      </w:tr>
      <w:tr w:rsidR="00512FC7" w:rsidRPr="00512FC7" w14:paraId="71F9BB76" w14:textId="77777777" w:rsidTr="00533FE7">
        <w:tc>
          <w:tcPr>
            <w:tcW w:w="828" w:type="dxa"/>
            <w:shd w:val="clear" w:color="auto" w:fill="auto"/>
          </w:tcPr>
          <w:p w14:paraId="36157091" w14:textId="77777777" w:rsidR="00512FC7" w:rsidRPr="00512FC7" w:rsidRDefault="00512FC7" w:rsidP="00533FE7">
            <w:r w:rsidRPr="00512FC7">
              <w:t>780</w:t>
            </w:r>
          </w:p>
        </w:tc>
        <w:tc>
          <w:tcPr>
            <w:tcW w:w="2699" w:type="dxa"/>
            <w:shd w:val="clear" w:color="auto" w:fill="auto"/>
          </w:tcPr>
          <w:p w14:paraId="6F8C3C7F" w14:textId="77777777" w:rsidR="00512FC7" w:rsidRPr="00512FC7" w:rsidRDefault="00C411EF" w:rsidP="00533FE7">
            <w:hyperlink w:anchor="fld_AllocSettlInstType" w:history="1">
              <w:r w:rsidR="00512FC7" w:rsidRPr="00533FE7">
                <w:rPr>
                  <w:rStyle w:val="Hyperlink"/>
                  <w:rFonts w:ascii="Times New Roman" w:hAnsi="Times New Roman"/>
                  <w:sz w:val="20"/>
                </w:rPr>
                <w:t>AllocSettlInstType</w:t>
              </w:r>
            </w:hyperlink>
          </w:p>
        </w:tc>
      </w:tr>
      <w:tr w:rsidR="00512FC7" w:rsidRPr="00512FC7" w14:paraId="7CF89FBD" w14:textId="77777777" w:rsidTr="00533FE7">
        <w:tc>
          <w:tcPr>
            <w:tcW w:w="828" w:type="dxa"/>
            <w:shd w:val="clear" w:color="auto" w:fill="auto"/>
          </w:tcPr>
          <w:p w14:paraId="14998A4B" w14:textId="77777777" w:rsidR="00512FC7" w:rsidRPr="00512FC7" w:rsidRDefault="00512FC7" w:rsidP="00533FE7">
            <w:r w:rsidRPr="00512FC7">
              <w:t>781</w:t>
            </w:r>
          </w:p>
        </w:tc>
        <w:tc>
          <w:tcPr>
            <w:tcW w:w="2699" w:type="dxa"/>
            <w:shd w:val="clear" w:color="auto" w:fill="auto"/>
          </w:tcPr>
          <w:p w14:paraId="615B0C6D" w14:textId="77777777" w:rsidR="00512FC7" w:rsidRPr="00512FC7" w:rsidRDefault="00C411EF" w:rsidP="00533FE7">
            <w:hyperlink w:anchor="fld_NoSettlPartyIDs" w:history="1">
              <w:r w:rsidR="00512FC7" w:rsidRPr="00533FE7">
                <w:rPr>
                  <w:rStyle w:val="Hyperlink"/>
                  <w:rFonts w:ascii="Times New Roman" w:hAnsi="Times New Roman"/>
                  <w:sz w:val="20"/>
                </w:rPr>
                <w:t>NoSettlPartyIDs</w:t>
              </w:r>
            </w:hyperlink>
          </w:p>
        </w:tc>
      </w:tr>
      <w:tr w:rsidR="00512FC7" w:rsidRPr="00512FC7" w14:paraId="1F133B9C" w14:textId="77777777" w:rsidTr="00533FE7">
        <w:tc>
          <w:tcPr>
            <w:tcW w:w="828" w:type="dxa"/>
            <w:shd w:val="clear" w:color="auto" w:fill="auto"/>
          </w:tcPr>
          <w:p w14:paraId="6915164F" w14:textId="77777777" w:rsidR="00512FC7" w:rsidRPr="00512FC7" w:rsidRDefault="00512FC7" w:rsidP="00533FE7">
            <w:r w:rsidRPr="00512FC7">
              <w:t>782</w:t>
            </w:r>
          </w:p>
        </w:tc>
        <w:tc>
          <w:tcPr>
            <w:tcW w:w="2699" w:type="dxa"/>
            <w:shd w:val="clear" w:color="auto" w:fill="auto"/>
          </w:tcPr>
          <w:p w14:paraId="6905D041" w14:textId="77777777" w:rsidR="00512FC7" w:rsidRPr="00512FC7" w:rsidRDefault="00C411EF" w:rsidP="00533FE7">
            <w:hyperlink w:anchor="fld_SettlPartyID" w:history="1">
              <w:r w:rsidR="00512FC7" w:rsidRPr="00533FE7">
                <w:rPr>
                  <w:rStyle w:val="Hyperlink"/>
                  <w:rFonts w:ascii="Times New Roman" w:hAnsi="Times New Roman"/>
                  <w:sz w:val="20"/>
                </w:rPr>
                <w:t>SettlPartyID</w:t>
              </w:r>
            </w:hyperlink>
          </w:p>
        </w:tc>
      </w:tr>
      <w:tr w:rsidR="00512FC7" w:rsidRPr="00512FC7" w14:paraId="542BE769" w14:textId="77777777" w:rsidTr="00533FE7">
        <w:tc>
          <w:tcPr>
            <w:tcW w:w="828" w:type="dxa"/>
            <w:shd w:val="clear" w:color="auto" w:fill="auto"/>
          </w:tcPr>
          <w:p w14:paraId="3FE29C06" w14:textId="77777777" w:rsidR="00512FC7" w:rsidRPr="00512FC7" w:rsidRDefault="00512FC7" w:rsidP="00533FE7">
            <w:r w:rsidRPr="00512FC7">
              <w:t>783</w:t>
            </w:r>
          </w:p>
        </w:tc>
        <w:tc>
          <w:tcPr>
            <w:tcW w:w="2699" w:type="dxa"/>
            <w:shd w:val="clear" w:color="auto" w:fill="auto"/>
          </w:tcPr>
          <w:p w14:paraId="73886F8A" w14:textId="77777777" w:rsidR="00512FC7" w:rsidRPr="00512FC7" w:rsidRDefault="00C411EF" w:rsidP="00533FE7">
            <w:hyperlink w:anchor="fld_SettlPartyIDSource" w:history="1">
              <w:r w:rsidR="00512FC7" w:rsidRPr="00533FE7">
                <w:rPr>
                  <w:rStyle w:val="Hyperlink"/>
                  <w:rFonts w:ascii="Times New Roman" w:hAnsi="Times New Roman"/>
                  <w:sz w:val="20"/>
                </w:rPr>
                <w:t>SettlPartyIDSource</w:t>
              </w:r>
            </w:hyperlink>
          </w:p>
        </w:tc>
      </w:tr>
      <w:tr w:rsidR="00512FC7" w:rsidRPr="00512FC7" w14:paraId="77187603" w14:textId="77777777" w:rsidTr="00533FE7">
        <w:tc>
          <w:tcPr>
            <w:tcW w:w="828" w:type="dxa"/>
            <w:shd w:val="clear" w:color="auto" w:fill="auto"/>
          </w:tcPr>
          <w:p w14:paraId="33597EBD" w14:textId="77777777" w:rsidR="00512FC7" w:rsidRPr="00512FC7" w:rsidRDefault="00512FC7" w:rsidP="00533FE7">
            <w:r w:rsidRPr="00512FC7">
              <w:t>784</w:t>
            </w:r>
          </w:p>
        </w:tc>
        <w:tc>
          <w:tcPr>
            <w:tcW w:w="2699" w:type="dxa"/>
            <w:shd w:val="clear" w:color="auto" w:fill="auto"/>
          </w:tcPr>
          <w:p w14:paraId="0B5FD91A" w14:textId="77777777" w:rsidR="00512FC7" w:rsidRPr="00512FC7" w:rsidRDefault="00C411EF" w:rsidP="00533FE7">
            <w:hyperlink w:anchor="fld_SettlPartyRole" w:history="1">
              <w:r w:rsidR="00512FC7" w:rsidRPr="00533FE7">
                <w:rPr>
                  <w:rStyle w:val="Hyperlink"/>
                  <w:rFonts w:ascii="Times New Roman" w:hAnsi="Times New Roman"/>
                  <w:sz w:val="20"/>
                </w:rPr>
                <w:t>SettlPartyRole</w:t>
              </w:r>
            </w:hyperlink>
          </w:p>
        </w:tc>
      </w:tr>
      <w:tr w:rsidR="00512FC7" w:rsidRPr="00512FC7" w14:paraId="4D4356DA" w14:textId="77777777" w:rsidTr="00533FE7">
        <w:tc>
          <w:tcPr>
            <w:tcW w:w="828" w:type="dxa"/>
            <w:shd w:val="clear" w:color="auto" w:fill="auto"/>
          </w:tcPr>
          <w:p w14:paraId="00743A71" w14:textId="77777777" w:rsidR="00512FC7" w:rsidRPr="00512FC7" w:rsidRDefault="00512FC7" w:rsidP="00533FE7">
            <w:r w:rsidRPr="00512FC7">
              <w:t>785</w:t>
            </w:r>
          </w:p>
        </w:tc>
        <w:tc>
          <w:tcPr>
            <w:tcW w:w="2699" w:type="dxa"/>
            <w:shd w:val="clear" w:color="auto" w:fill="auto"/>
          </w:tcPr>
          <w:p w14:paraId="05F2C384" w14:textId="77777777" w:rsidR="00512FC7" w:rsidRPr="00512FC7" w:rsidRDefault="00C411EF" w:rsidP="00533FE7">
            <w:hyperlink w:anchor="fld_SettlPartySubID" w:history="1">
              <w:r w:rsidR="00512FC7" w:rsidRPr="00533FE7">
                <w:rPr>
                  <w:rStyle w:val="Hyperlink"/>
                  <w:rFonts w:ascii="Times New Roman" w:hAnsi="Times New Roman"/>
                  <w:sz w:val="20"/>
                </w:rPr>
                <w:t>SettlPartySubID</w:t>
              </w:r>
            </w:hyperlink>
          </w:p>
        </w:tc>
      </w:tr>
      <w:tr w:rsidR="00512FC7" w:rsidRPr="00512FC7" w14:paraId="64794145" w14:textId="77777777" w:rsidTr="00533FE7">
        <w:tc>
          <w:tcPr>
            <w:tcW w:w="828" w:type="dxa"/>
            <w:shd w:val="clear" w:color="auto" w:fill="auto"/>
          </w:tcPr>
          <w:p w14:paraId="2B67BB80" w14:textId="77777777" w:rsidR="00512FC7" w:rsidRPr="00512FC7" w:rsidRDefault="00512FC7" w:rsidP="00533FE7">
            <w:r w:rsidRPr="00512FC7">
              <w:t>786</w:t>
            </w:r>
          </w:p>
        </w:tc>
        <w:tc>
          <w:tcPr>
            <w:tcW w:w="2699" w:type="dxa"/>
            <w:shd w:val="clear" w:color="auto" w:fill="auto"/>
          </w:tcPr>
          <w:p w14:paraId="4590F0F8" w14:textId="77777777" w:rsidR="00512FC7" w:rsidRPr="00512FC7" w:rsidRDefault="00C411EF" w:rsidP="00533FE7">
            <w:hyperlink w:anchor="fld_SettlPartySubIDType" w:history="1">
              <w:r w:rsidR="00512FC7" w:rsidRPr="00533FE7">
                <w:rPr>
                  <w:rStyle w:val="Hyperlink"/>
                  <w:rFonts w:ascii="Times New Roman" w:hAnsi="Times New Roman"/>
                  <w:sz w:val="20"/>
                </w:rPr>
                <w:t>SettlPartySubIDType</w:t>
              </w:r>
            </w:hyperlink>
          </w:p>
        </w:tc>
      </w:tr>
      <w:tr w:rsidR="00512FC7" w:rsidRPr="00512FC7" w14:paraId="4A2ABB5C" w14:textId="77777777" w:rsidTr="00533FE7">
        <w:tc>
          <w:tcPr>
            <w:tcW w:w="828" w:type="dxa"/>
            <w:shd w:val="clear" w:color="auto" w:fill="auto"/>
          </w:tcPr>
          <w:p w14:paraId="1AC9D27B" w14:textId="77777777" w:rsidR="00512FC7" w:rsidRPr="00512FC7" w:rsidRDefault="00512FC7" w:rsidP="00533FE7">
            <w:r w:rsidRPr="00512FC7">
              <w:t>787</w:t>
            </w:r>
          </w:p>
        </w:tc>
        <w:tc>
          <w:tcPr>
            <w:tcW w:w="2699" w:type="dxa"/>
            <w:shd w:val="clear" w:color="auto" w:fill="auto"/>
          </w:tcPr>
          <w:p w14:paraId="4B9C6710" w14:textId="77777777" w:rsidR="00512FC7" w:rsidRPr="00512FC7" w:rsidRDefault="00C411EF" w:rsidP="00533FE7">
            <w:hyperlink w:anchor="fld_DlvyInstType" w:history="1">
              <w:r w:rsidR="00512FC7" w:rsidRPr="00533FE7">
                <w:rPr>
                  <w:rStyle w:val="Hyperlink"/>
                  <w:rFonts w:ascii="Times New Roman" w:hAnsi="Times New Roman"/>
                  <w:sz w:val="20"/>
                </w:rPr>
                <w:t>DlvyInstType</w:t>
              </w:r>
            </w:hyperlink>
          </w:p>
        </w:tc>
      </w:tr>
      <w:tr w:rsidR="00512FC7" w:rsidRPr="00512FC7" w14:paraId="7973E613" w14:textId="77777777" w:rsidTr="00533FE7">
        <w:tc>
          <w:tcPr>
            <w:tcW w:w="828" w:type="dxa"/>
            <w:shd w:val="clear" w:color="auto" w:fill="auto"/>
          </w:tcPr>
          <w:p w14:paraId="64629D80" w14:textId="77777777" w:rsidR="00512FC7" w:rsidRPr="00512FC7" w:rsidRDefault="00512FC7" w:rsidP="00533FE7">
            <w:r w:rsidRPr="00512FC7">
              <w:t>788</w:t>
            </w:r>
          </w:p>
        </w:tc>
        <w:tc>
          <w:tcPr>
            <w:tcW w:w="2699" w:type="dxa"/>
            <w:shd w:val="clear" w:color="auto" w:fill="auto"/>
          </w:tcPr>
          <w:p w14:paraId="3641129D" w14:textId="77777777" w:rsidR="00512FC7" w:rsidRPr="00512FC7" w:rsidRDefault="00C411EF" w:rsidP="00533FE7">
            <w:hyperlink w:anchor="fld_TerminationType" w:history="1">
              <w:r w:rsidR="00512FC7" w:rsidRPr="00533FE7">
                <w:rPr>
                  <w:rStyle w:val="Hyperlink"/>
                  <w:rFonts w:ascii="Times New Roman" w:hAnsi="Times New Roman"/>
                  <w:sz w:val="20"/>
                </w:rPr>
                <w:t>TerminationType</w:t>
              </w:r>
            </w:hyperlink>
          </w:p>
        </w:tc>
      </w:tr>
      <w:tr w:rsidR="00512FC7" w:rsidRPr="00512FC7" w14:paraId="088184D1" w14:textId="77777777" w:rsidTr="00533FE7">
        <w:tc>
          <w:tcPr>
            <w:tcW w:w="828" w:type="dxa"/>
            <w:shd w:val="clear" w:color="auto" w:fill="auto"/>
          </w:tcPr>
          <w:p w14:paraId="6E4E6D52" w14:textId="77777777" w:rsidR="00512FC7" w:rsidRPr="00512FC7" w:rsidRDefault="00512FC7" w:rsidP="00533FE7">
            <w:r w:rsidRPr="00512FC7">
              <w:t>789</w:t>
            </w:r>
          </w:p>
        </w:tc>
        <w:tc>
          <w:tcPr>
            <w:tcW w:w="2699" w:type="dxa"/>
            <w:shd w:val="clear" w:color="auto" w:fill="auto"/>
          </w:tcPr>
          <w:p w14:paraId="51C4DDE5" w14:textId="77777777" w:rsidR="00512FC7" w:rsidRPr="00512FC7" w:rsidRDefault="00C411EF" w:rsidP="00533FE7">
            <w:hyperlink w:anchor="fld_NextExpectedMsgSeqNum" w:history="1">
              <w:r w:rsidR="00512FC7" w:rsidRPr="00533FE7">
                <w:rPr>
                  <w:rStyle w:val="Hyperlink"/>
                  <w:rFonts w:ascii="Times New Roman" w:hAnsi="Times New Roman"/>
                  <w:sz w:val="20"/>
                </w:rPr>
                <w:t>NextExpectedMsgSeqNum</w:t>
              </w:r>
            </w:hyperlink>
          </w:p>
        </w:tc>
      </w:tr>
      <w:tr w:rsidR="00512FC7" w:rsidRPr="00512FC7" w14:paraId="08B8ED41" w14:textId="77777777" w:rsidTr="00533FE7">
        <w:tc>
          <w:tcPr>
            <w:tcW w:w="828" w:type="dxa"/>
            <w:shd w:val="clear" w:color="auto" w:fill="auto"/>
          </w:tcPr>
          <w:p w14:paraId="6BD10B9B" w14:textId="77777777" w:rsidR="00512FC7" w:rsidRPr="00512FC7" w:rsidRDefault="00512FC7" w:rsidP="00533FE7">
            <w:r w:rsidRPr="00512FC7">
              <w:t>790</w:t>
            </w:r>
          </w:p>
        </w:tc>
        <w:tc>
          <w:tcPr>
            <w:tcW w:w="2699" w:type="dxa"/>
            <w:shd w:val="clear" w:color="auto" w:fill="auto"/>
          </w:tcPr>
          <w:p w14:paraId="4DB736AA" w14:textId="77777777" w:rsidR="00512FC7" w:rsidRPr="00512FC7" w:rsidRDefault="00C411EF" w:rsidP="00533FE7">
            <w:hyperlink w:anchor="fld_OrdStatusReqID" w:history="1">
              <w:r w:rsidR="00512FC7" w:rsidRPr="00533FE7">
                <w:rPr>
                  <w:rStyle w:val="Hyperlink"/>
                  <w:rFonts w:ascii="Times New Roman" w:hAnsi="Times New Roman"/>
                  <w:sz w:val="20"/>
                </w:rPr>
                <w:t>OrdStatusReqID</w:t>
              </w:r>
            </w:hyperlink>
          </w:p>
        </w:tc>
      </w:tr>
      <w:tr w:rsidR="00512FC7" w:rsidRPr="00512FC7" w14:paraId="0C5A4FD5" w14:textId="77777777" w:rsidTr="00533FE7">
        <w:tc>
          <w:tcPr>
            <w:tcW w:w="828" w:type="dxa"/>
            <w:shd w:val="clear" w:color="auto" w:fill="auto"/>
          </w:tcPr>
          <w:p w14:paraId="397293C1" w14:textId="77777777" w:rsidR="00512FC7" w:rsidRPr="00512FC7" w:rsidRDefault="00512FC7" w:rsidP="00533FE7">
            <w:r w:rsidRPr="00512FC7">
              <w:t>791</w:t>
            </w:r>
          </w:p>
        </w:tc>
        <w:tc>
          <w:tcPr>
            <w:tcW w:w="2699" w:type="dxa"/>
            <w:shd w:val="clear" w:color="auto" w:fill="auto"/>
          </w:tcPr>
          <w:p w14:paraId="7B9B3557" w14:textId="77777777" w:rsidR="00512FC7" w:rsidRPr="00512FC7" w:rsidRDefault="00C411EF" w:rsidP="00533FE7">
            <w:hyperlink w:anchor="fld_SettlInstReqID" w:history="1">
              <w:r w:rsidR="00512FC7" w:rsidRPr="00533FE7">
                <w:rPr>
                  <w:rStyle w:val="Hyperlink"/>
                  <w:rFonts w:ascii="Times New Roman" w:hAnsi="Times New Roman"/>
                  <w:sz w:val="20"/>
                </w:rPr>
                <w:t>SettlInstReqID</w:t>
              </w:r>
            </w:hyperlink>
          </w:p>
        </w:tc>
      </w:tr>
      <w:tr w:rsidR="00512FC7" w:rsidRPr="00512FC7" w14:paraId="34853B29" w14:textId="77777777" w:rsidTr="00533FE7">
        <w:tc>
          <w:tcPr>
            <w:tcW w:w="828" w:type="dxa"/>
            <w:shd w:val="clear" w:color="auto" w:fill="auto"/>
          </w:tcPr>
          <w:p w14:paraId="7FB5505A" w14:textId="77777777" w:rsidR="00512FC7" w:rsidRPr="00512FC7" w:rsidRDefault="00512FC7" w:rsidP="00533FE7">
            <w:r w:rsidRPr="00512FC7">
              <w:t>792</w:t>
            </w:r>
          </w:p>
        </w:tc>
        <w:tc>
          <w:tcPr>
            <w:tcW w:w="2699" w:type="dxa"/>
            <w:shd w:val="clear" w:color="auto" w:fill="auto"/>
          </w:tcPr>
          <w:p w14:paraId="69D892D1" w14:textId="77777777" w:rsidR="00512FC7" w:rsidRPr="00512FC7" w:rsidRDefault="00C411EF" w:rsidP="00533FE7">
            <w:hyperlink w:anchor="fld_SettlInstReqRejCode" w:history="1">
              <w:r w:rsidR="00512FC7" w:rsidRPr="00533FE7">
                <w:rPr>
                  <w:rStyle w:val="Hyperlink"/>
                  <w:rFonts w:ascii="Times New Roman" w:hAnsi="Times New Roman"/>
                  <w:sz w:val="20"/>
                </w:rPr>
                <w:t>SettlInstReqRejCode</w:t>
              </w:r>
            </w:hyperlink>
          </w:p>
        </w:tc>
      </w:tr>
      <w:tr w:rsidR="00512FC7" w:rsidRPr="00512FC7" w14:paraId="5CCAF71A" w14:textId="77777777" w:rsidTr="00533FE7">
        <w:tc>
          <w:tcPr>
            <w:tcW w:w="828" w:type="dxa"/>
            <w:shd w:val="clear" w:color="auto" w:fill="auto"/>
          </w:tcPr>
          <w:p w14:paraId="763B688F" w14:textId="77777777" w:rsidR="00512FC7" w:rsidRPr="00512FC7" w:rsidRDefault="00512FC7" w:rsidP="00533FE7">
            <w:r w:rsidRPr="00512FC7">
              <w:t>793</w:t>
            </w:r>
          </w:p>
        </w:tc>
        <w:tc>
          <w:tcPr>
            <w:tcW w:w="2699" w:type="dxa"/>
            <w:shd w:val="clear" w:color="auto" w:fill="auto"/>
          </w:tcPr>
          <w:p w14:paraId="60273FE4" w14:textId="77777777" w:rsidR="00512FC7" w:rsidRPr="00512FC7" w:rsidRDefault="00C411EF" w:rsidP="00533FE7">
            <w:hyperlink w:anchor="fld_SecondaryAllocID" w:history="1">
              <w:r w:rsidR="00512FC7" w:rsidRPr="00533FE7">
                <w:rPr>
                  <w:rStyle w:val="Hyperlink"/>
                  <w:rFonts w:ascii="Times New Roman" w:hAnsi="Times New Roman"/>
                  <w:sz w:val="20"/>
                </w:rPr>
                <w:t>SecondaryAllocID</w:t>
              </w:r>
            </w:hyperlink>
          </w:p>
        </w:tc>
      </w:tr>
      <w:tr w:rsidR="00512FC7" w:rsidRPr="00512FC7" w14:paraId="487AE3C9" w14:textId="77777777" w:rsidTr="00533FE7">
        <w:tc>
          <w:tcPr>
            <w:tcW w:w="828" w:type="dxa"/>
            <w:shd w:val="clear" w:color="auto" w:fill="auto"/>
          </w:tcPr>
          <w:p w14:paraId="71768226" w14:textId="77777777" w:rsidR="00512FC7" w:rsidRPr="00512FC7" w:rsidRDefault="00512FC7" w:rsidP="00533FE7">
            <w:r w:rsidRPr="00512FC7">
              <w:t>794</w:t>
            </w:r>
          </w:p>
        </w:tc>
        <w:tc>
          <w:tcPr>
            <w:tcW w:w="2699" w:type="dxa"/>
            <w:shd w:val="clear" w:color="auto" w:fill="auto"/>
          </w:tcPr>
          <w:p w14:paraId="6A6BE69C" w14:textId="77777777" w:rsidR="00512FC7" w:rsidRPr="00512FC7" w:rsidRDefault="00C411EF" w:rsidP="00533FE7">
            <w:hyperlink w:anchor="fld_AllocReportType" w:history="1">
              <w:r w:rsidR="00512FC7" w:rsidRPr="00533FE7">
                <w:rPr>
                  <w:rStyle w:val="Hyperlink"/>
                  <w:rFonts w:ascii="Times New Roman" w:hAnsi="Times New Roman"/>
                  <w:sz w:val="20"/>
                </w:rPr>
                <w:t>AllocReportType</w:t>
              </w:r>
            </w:hyperlink>
          </w:p>
        </w:tc>
      </w:tr>
      <w:tr w:rsidR="00512FC7" w:rsidRPr="00512FC7" w14:paraId="45B487F7" w14:textId="77777777" w:rsidTr="00533FE7">
        <w:tc>
          <w:tcPr>
            <w:tcW w:w="828" w:type="dxa"/>
            <w:shd w:val="clear" w:color="auto" w:fill="auto"/>
          </w:tcPr>
          <w:p w14:paraId="2D816C30" w14:textId="77777777" w:rsidR="00512FC7" w:rsidRPr="00512FC7" w:rsidRDefault="00512FC7" w:rsidP="00533FE7">
            <w:r w:rsidRPr="00512FC7">
              <w:t>795</w:t>
            </w:r>
          </w:p>
        </w:tc>
        <w:tc>
          <w:tcPr>
            <w:tcW w:w="2699" w:type="dxa"/>
            <w:shd w:val="clear" w:color="auto" w:fill="auto"/>
          </w:tcPr>
          <w:p w14:paraId="592042EE" w14:textId="77777777" w:rsidR="00512FC7" w:rsidRPr="00512FC7" w:rsidRDefault="00C411EF" w:rsidP="00533FE7">
            <w:hyperlink w:anchor="fld_AllocReportRefID" w:history="1">
              <w:r w:rsidR="00512FC7" w:rsidRPr="00533FE7">
                <w:rPr>
                  <w:rStyle w:val="Hyperlink"/>
                  <w:rFonts w:ascii="Times New Roman" w:hAnsi="Times New Roman"/>
                  <w:sz w:val="20"/>
                </w:rPr>
                <w:t>AllocReportRefID</w:t>
              </w:r>
            </w:hyperlink>
          </w:p>
        </w:tc>
      </w:tr>
      <w:tr w:rsidR="00512FC7" w:rsidRPr="00512FC7" w14:paraId="144B4544" w14:textId="77777777" w:rsidTr="00533FE7">
        <w:tc>
          <w:tcPr>
            <w:tcW w:w="828" w:type="dxa"/>
            <w:shd w:val="clear" w:color="auto" w:fill="auto"/>
          </w:tcPr>
          <w:p w14:paraId="39D0F0F6" w14:textId="77777777" w:rsidR="00512FC7" w:rsidRPr="00512FC7" w:rsidRDefault="00512FC7" w:rsidP="00533FE7">
            <w:r w:rsidRPr="00512FC7">
              <w:t>796</w:t>
            </w:r>
          </w:p>
        </w:tc>
        <w:tc>
          <w:tcPr>
            <w:tcW w:w="2699" w:type="dxa"/>
            <w:shd w:val="clear" w:color="auto" w:fill="auto"/>
          </w:tcPr>
          <w:p w14:paraId="1FB8EC3B" w14:textId="77777777" w:rsidR="00512FC7" w:rsidRPr="00512FC7" w:rsidRDefault="00C411EF" w:rsidP="00533FE7">
            <w:hyperlink w:anchor="fld_AllocCancReplaceReason" w:history="1">
              <w:r w:rsidR="00512FC7" w:rsidRPr="00533FE7">
                <w:rPr>
                  <w:rStyle w:val="Hyperlink"/>
                  <w:rFonts w:ascii="Times New Roman" w:hAnsi="Times New Roman"/>
                  <w:sz w:val="20"/>
                </w:rPr>
                <w:t>AllocCancReplaceReason</w:t>
              </w:r>
            </w:hyperlink>
          </w:p>
        </w:tc>
      </w:tr>
      <w:tr w:rsidR="00512FC7" w:rsidRPr="00512FC7" w14:paraId="2087C1B1" w14:textId="77777777" w:rsidTr="00533FE7">
        <w:tc>
          <w:tcPr>
            <w:tcW w:w="828" w:type="dxa"/>
            <w:shd w:val="clear" w:color="auto" w:fill="auto"/>
          </w:tcPr>
          <w:p w14:paraId="26ACED2A" w14:textId="77777777" w:rsidR="00512FC7" w:rsidRPr="00512FC7" w:rsidRDefault="00512FC7" w:rsidP="00533FE7">
            <w:r w:rsidRPr="00512FC7">
              <w:t>797</w:t>
            </w:r>
          </w:p>
        </w:tc>
        <w:tc>
          <w:tcPr>
            <w:tcW w:w="2699" w:type="dxa"/>
            <w:shd w:val="clear" w:color="auto" w:fill="auto"/>
          </w:tcPr>
          <w:p w14:paraId="53132538" w14:textId="77777777" w:rsidR="00512FC7" w:rsidRPr="00512FC7" w:rsidRDefault="00C411EF" w:rsidP="00533FE7">
            <w:hyperlink w:anchor="fld_CopyMsgIndicator" w:history="1">
              <w:r w:rsidR="00512FC7" w:rsidRPr="00533FE7">
                <w:rPr>
                  <w:rStyle w:val="Hyperlink"/>
                  <w:rFonts w:ascii="Times New Roman" w:hAnsi="Times New Roman"/>
                  <w:sz w:val="20"/>
                </w:rPr>
                <w:t>CopyMsgIndicator</w:t>
              </w:r>
            </w:hyperlink>
          </w:p>
        </w:tc>
      </w:tr>
      <w:tr w:rsidR="00512FC7" w:rsidRPr="00512FC7" w14:paraId="400EC19A" w14:textId="77777777" w:rsidTr="00533FE7">
        <w:tc>
          <w:tcPr>
            <w:tcW w:w="828" w:type="dxa"/>
            <w:shd w:val="clear" w:color="auto" w:fill="auto"/>
          </w:tcPr>
          <w:p w14:paraId="131E6FCE" w14:textId="77777777" w:rsidR="00512FC7" w:rsidRPr="00512FC7" w:rsidRDefault="00512FC7" w:rsidP="00533FE7">
            <w:r w:rsidRPr="00512FC7">
              <w:t>798</w:t>
            </w:r>
          </w:p>
        </w:tc>
        <w:tc>
          <w:tcPr>
            <w:tcW w:w="2699" w:type="dxa"/>
            <w:shd w:val="clear" w:color="auto" w:fill="auto"/>
          </w:tcPr>
          <w:p w14:paraId="11B3F6C6" w14:textId="77777777" w:rsidR="00512FC7" w:rsidRPr="00512FC7" w:rsidRDefault="00C411EF" w:rsidP="00533FE7">
            <w:hyperlink w:anchor="fld_AllocAccountType" w:history="1">
              <w:r w:rsidR="00512FC7" w:rsidRPr="00533FE7">
                <w:rPr>
                  <w:rStyle w:val="Hyperlink"/>
                  <w:rFonts w:ascii="Times New Roman" w:hAnsi="Times New Roman"/>
                  <w:sz w:val="20"/>
                </w:rPr>
                <w:t>AllocAccountType</w:t>
              </w:r>
            </w:hyperlink>
          </w:p>
        </w:tc>
      </w:tr>
      <w:tr w:rsidR="00512FC7" w:rsidRPr="00512FC7" w14:paraId="4FD9B9FC" w14:textId="77777777" w:rsidTr="00533FE7">
        <w:tc>
          <w:tcPr>
            <w:tcW w:w="828" w:type="dxa"/>
            <w:shd w:val="clear" w:color="auto" w:fill="auto"/>
          </w:tcPr>
          <w:p w14:paraId="11260937" w14:textId="77777777" w:rsidR="00512FC7" w:rsidRPr="00512FC7" w:rsidRDefault="00512FC7" w:rsidP="00533FE7">
            <w:r w:rsidRPr="00512FC7">
              <w:t>799</w:t>
            </w:r>
          </w:p>
        </w:tc>
        <w:tc>
          <w:tcPr>
            <w:tcW w:w="2699" w:type="dxa"/>
            <w:shd w:val="clear" w:color="auto" w:fill="auto"/>
          </w:tcPr>
          <w:p w14:paraId="7B3C3567" w14:textId="77777777" w:rsidR="00512FC7" w:rsidRPr="00512FC7" w:rsidRDefault="00C411EF" w:rsidP="00533FE7">
            <w:hyperlink w:anchor="fld_OrderAvgPx" w:history="1">
              <w:r w:rsidR="00512FC7" w:rsidRPr="00533FE7">
                <w:rPr>
                  <w:rStyle w:val="Hyperlink"/>
                  <w:rFonts w:ascii="Times New Roman" w:hAnsi="Times New Roman"/>
                  <w:sz w:val="20"/>
                </w:rPr>
                <w:t>OrderAvgPx</w:t>
              </w:r>
            </w:hyperlink>
          </w:p>
        </w:tc>
      </w:tr>
      <w:tr w:rsidR="00512FC7" w:rsidRPr="00512FC7" w14:paraId="1ABA1034" w14:textId="77777777" w:rsidTr="00533FE7">
        <w:tc>
          <w:tcPr>
            <w:tcW w:w="828" w:type="dxa"/>
            <w:shd w:val="clear" w:color="auto" w:fill="auto"/>
          </w:tcPr>
          <w:p w14:paraId="6EC0E544" w14:textId="77777777" w:rsidR="00512FC7" w:rsidRPr="00512FC7" w:rsidRDefault="00512FC7" w:rsidP="00533FE7">
            <w:r w:rsidRPr="00512FC7">
              <w:t>800</w:t>
            </w:r>
          </w:p>
        </w:tc>
        <w:tc>
          <w:tcPr>
            <w:tcW w:w="2699" w:type="dxa"/>
            <w:shd w:val="clear" w:color="auto" w:fill="auto"/>
          </w:tcPr>
          <w:p w14:paraId="7928510B" w14:textId="77777777" w:rsidR="00512FC7" w:rsidRPr="00512FC7" w:rsidRDefault="00C411EF" w:rsidP="00533FE7">
            <w:hyperlink w:anchor="fld_OrderBookingQty" w:history="1">
              <w:r w:rsidR="00512FC7" w:rsidRPr="00533FE7">
                <w:rPr>
                  <w:rStyle w:val="Hyperlink"/>
                  <w:rFonts w:ascii="Times New Roman" w:hAnsi="Times New Roman"/>
                  <w:sz w:val="20"/>
                </w:rPr>
                <w:t>OrderBookingQty</w:t>
              </w:r>
            </w:hyperlink>
          </w:p>
        </w:tc>
      </w:tr>
      <w:tr w:rsidR="00512FC7" w:rsidRPr="00512FC7" w14:paraId="5C325586" w14:textId="77777777" w:rsidTr="00533FE7">
        <w:tc>
          <w:tcPr>
            <w:tcW w:w="828" w:type="dxa"/>
            <w:shd w:val="clear" w:color="auto" w:fill="auto"/>
          </w:tcPr>
          <w:p w14:paraId="6F0C6272" w14:textId="77777777" w:rsidR="00512FC7" w:rsidRPr="00512FC7" w:rsidRDefault="00512FC7" w:rsidP="00533FE7">
            <w:r w:rsidRPr="00512FC7">
              <w:t>801</w:t>
            </w:r>
          </w:p>
        </w:tc>
        <w:tc>
          <w:tcPr>
            <w:tcW w:w="2699" w:type="dxa"/>
            <w:shd w:val="clear" w:color="auto" w:fill="auto"/>
          </w:tcPr>
          <w:p w14:paraId="49299B29" w14:textId="77777777" w:rsidR="00512FC7" w:rsidRPr="00512FC7" w:rsidRDefault="00C411EF" w:rsidP="00533FE7">
            <w:hyperlink w:anchor="fld_NoSettlPartySubIDs" w:history="1">
              <w:r w:rsidR="00512FC7" w:rsidRPr="00533FE7">
                <w:rPr>
                  <w:rStyle w:val="Hyperlink"/>
                  <w:rFonts w:ascii="Times New Roman" w:hAnsi="Times New Roman"/>
                  <w:sz w:val="20"/>
                </w:rPr>
                <w:t>NoSettlPartySubIDs</w:t>
              </w:r>
            </w:hyperlink>
          </w:p>
        </w:tc>
      </w:tr>
      <w:tr w:rsidR="00512FC7" w:rsidRPr="00512FC7" w14:paraId="28D8355D" w14:textId="77777777" w:rsidTr="00533FE7">
        <w:tc>
          <w:tcPr>
            <w:tcW w:w="828" w:type="dxa"/>
            <w:shd w:val="clear" w:color="auto" w:fill="auto"/>
          </w:tcPr>
          <w:p w14:paraId="1207E986" w14:textId="77777777" w:rsidR="00512FC7" w:rsidRPr="00512FC7" w:rsidRDefault="00512FC7" w:rsidP="00533FE7">
            <w:r w:rsidRPr="00512FC7">
              <w:t>802</w:t>
            </w:r>
          </w:p>
        </w:tc>
        <w:tc>
          <w:tcPr>
            <w:tcW w:w="2699" w:type="dxa"/>
            <w:shd w:val="clear" w:color="auto" w:fill="auto"/>
          </w:tcPr>
          <w:p w14:paraId="5496661C" w14:textId="77777777" w:rsidR="00512FC7" w:rsidRPr="00512FC7" w:rsidRDefault="00C411EF" w:rsidP="00533FE7">
            <w:hyperlink w:anchor="fld_NoPartySubIDs" w:history="1">
              <w:r w:rsidR="00512FC7" w:rsidRPr="00533FE7">
                <w:rPr>
                  <w:rStyle w:val="Hyperlink"/>
                  <w:rFonts w:ascii="Times New Roman" w:hAnsi="Times New Roman"/>
                  <w:sz w:val="20"/>
                </w:rPr>
                <w:t>NoPartySubIDs</w:t>
              </w:r>
            </w:hyperlink>
          </w:p>
        </w:tc>
      </w:tr>
      <w:tr w:rsidR="00512FC7" w:rsidRPr="00512FC7" w14:paraId="3EFF6FAB" w14:textId="77777777" w:rsidTr="00533FE7">
        <w:tc>
          <w:tcPr>
            <w:tcW w:w="828" w:type="dxa"/>
            <w:shd w:val="clear" w:color="auto" w:fill="auto"/>
          </w:tcPr>
          <w:p w14:paraId="0983E790" w14:textId="77777777" w:rsidR="00512FC7" w:rsidRPr="00512FC7" w:rsidRDefault="00512FC7" w:rsidP="00533FE7">
            <w:r w:rsidRPr="00512FC7">
              <w:t>803</w:t>
            </w:r>
          </w:p>
        </w:tc>
        <w:tc>
          <w:tcPr>
            <w:tcW w:w="2699" w:type="dxa"/>
            <w:shd w:val="clear" w:color="auto" w:fill="auto"/>
          </w:tcPr>
          <w:p w14:paraId="24572A53" w14:textId="77777777" w:rsidR="00512FC7" w:rsidRPr="00512FC7" w:rsidRDefault="00C411EF" w:rsidP="00533FE7">
            <w:hyperlink w:anchor="fld_PartySubIDType" w:history="1">
              <w:r w:rsidR="00512FC7" w:rsidRPr="00533FE7">
                <w:rPr>
                  <w:rStyle w:val="Hyperlink"/>
                  <w:rFonts w:ascii="Times New Roman" w:hAnsi="Times New Roman"/>
                  <w:sz w:val="20"/>
                </w:rPr>
                <w:t>PartySubIDType</w:t>
              </w:r>
            </w:hyperlink>
          </w:p>
        </w:tc>
      </w:tr>
      <w:tr w:rsidR="00512FC7" w:rsidRPr="00512FC7" w14:paraId="2234FAEB" w14:textId="77777777" w:rsidTr="00533FE7">
        <w:tc>
          <w:tcPr>
            <w:tcW w:w="828" w:type="dxa"/>
            <w:shd w:val="clear" w:color="auto" w:fill="auto"/>
          </w:tcPr>
          <w:p w14:paraId="686BD1D4" w14:textId="77777777" w:rsidR="00512FC7" w:rsidRPr="00512FC7" w:rsidRDefault="00512FC7" w:rsidP="00533FE7">
            <w:r w:rsidRPr="00512FC7">
              <w:t>804</w:t>
            </w:r>
          </w:p>
        </w:tc>
        <w:tc>
          <w:tcPr>
            <w:tcW w:w="2699" w:type="dxa"/>
            <w:shd w:val="clear" w:color="auto" w:fill="auto"/>
          </w:tcPr>
          <w:p w14:paraId="0B5DA2A3" w14:textId="77777777" w:rsidR="00512FC7" w:rsidRPr="00512FC7" w:rsidRDefault="00C411EF" w:rsidP="00533FE7">
            <w:hyperlink w:anchor="fld_NoNestedPartySubIDs" w:history="1">
              <w:r w:rsidR="00512FC7" w:rsidRPr="00533FE7">
                <w:rPr>
                  <w:rStyle w:val="Hyperlink"/>
                  <w:rFonts w:ascii="Times New Roman" w:hAnsi="Times New Roman"/>
                  <w:sz w:val="20"/>
                </w:rPr>
                <w:t>NoNestedPartySubIDs</w:t>
              </w:r>
            </w:hyperlink>
          </w:p>
        </w:tc>
      </w:tr>
      <w:tr w:rsidR="00512FC7" w:rsidRPr="00512FC7" w14:paraId="5AD859AA" w14:textId="77777777" w:rsidTr="00533FE7">
        <w:tc>
          <w:tcPr>
            <w:tcW w:w="828" w:type="dxa"/>
            <w:shd w:val="clear" w:color="auto" w:fill="auto"/>
          </w:tcPr>
          <w:p w14:paraId="658AC995" w14:textId="77777777" w:rsidR="00512FC7" w:rsidRPr="00512FC7" w:rsidRDefault="00512FC7" w:rsidP="00533FE7">
            <w:r w:rsidRPr="00512FC7">
              <w:t>805</w:t>
            </w:r>
          </w:p>
        </w:tc>
        <w:tc>
          <w:tcPr>
            <w:tcW w:w="2699" w:type="dxa"/>
            <w:shd w:val="clear" w:color="auto" w:fill="auto"/>
          </w:tcPr>
          <w:p w14:paraId="18644C85" w14:textId="77777777" w:rsidR="00512FC7" w:rsidRPr="00512FC7" w:rsidRDefault="00C411EF" w:rsidP="00533FE7">
            <w:hyperlink w:anchor="fld_NestedPartySubIDType" w:history="1">
              <w:r w:rsidR="00512FC7" w:rsidRPr="00533FE7">
                <w:rPr>
                  <w:rStyle w:val="Hyperlink"/>
                  <w:rFonts w:ascii="Times New Roman" w:hAnsi="Times New Roman"/>
                  <w:sz w:val="20"/>
                </w:rPr>
                <w:t>NestedPartySubIDType</w:t>
              </w:r>
            </w:hyperlink>
          </w:p>
        </w:tc>
      </w:tr>
      <w:tr w:rsidR="00512FC7" w:rsidRPr="00512FC7" w14:paraId="49E293FE" w14:textId="77777777" w:rsidTr="00533FE7">
        <w:tc>
          <w:tcPr>
            <w:tcW w:w="828" w:type="dxa"/>
            <w:shd w:val="clear" w:color="auto" w:fill="auto"/>
          </w:tcPr>
          <w:p w14:paraId="38F4B64F" w14:textId="77777777" w:rsidR="00512FC7" w:rsidRPr="00512FC7" w:rsidRDefault="00512FC7" w:rsidP="00533FE7">
            <w:r w:rsidRPr="00512FC7">
              <w:t>806</w:t>
            </w:r>
          </w:p>
        </w:tc>
        <w:tc>
          <w:tcPr>
            <w:tcW w:w="2699" w:type="dxa"/>
            <w:shd w:val="clear" w:color="auto" w:fill="auto"/>
          </w:tcPr>
          <w:p w14:paraId="1F02CF97" w14:textId="77777777" w:rsidR="00512FC7" w:rsidRPr="00512FC7" w:rsidRDefault="00C411EF" w:rsidP="00533FE7">
            <w:hyperlink w:anchor="fld_NoNested2PartySubIDs" w:history="1">
              <w:r w:rsidR="00512FC7" w:rsidRPr="00533FE7">
                <w:rPr>
                  <w:rStyle w:val="Hyperlink"/>
                  <w:rFonts w:ascii="Times New Roman" w:hAnsi="Times New Roman"/>
                  <w:sz w:val="20"/>
                </w:rPr>
                <w:t>NoNested2PartySubIDs</w:t>
              </w:r>
            </w:hyperlink>
          </w:p>
        </w:tc>
      </w:tr>
      <w:tr w:rsidR="00512FC7" w:rsidRPr="00512FC7" w14:paraId="75C43A86" w14:textId="77777777" w:rsidTr="00533FE7">
        <w:tc>
          <w:tcPr>
            <w:tcW w:w="828" w:type="dxa"/>
            <w:shd w:val="clear" w:color="auto" w:fill="auto"/>
          </w:tcPr>
          <w:p w14:paraId="145463B3" w14:textId="77777777" w:rsidR="00512FC7" w:rsidRPr="00512FC7" w:rsidRDefault="00512FC7" w:rsidP="00533FE7">
            <w:r w:rsidRPr="00512FC7">
              <w:t>807</w:t>
            </w:r>
          </w:p>
        </w:tc>
        <w:tc>
          <w:tcPr>
            <w:tcW w:w="2699" w:type="dxa"/>
            <w:shd w:val="clear" w:color="auto" w:fill="auto"/>
          </w:tcPr>
          <w:p w14:paraId="04817723" w14:textId="77777777" w:rsidR="00512FC7" w:rsidRPr="00512FC7" w:rsidRDefault="00C411EF" w:rsidP="00533FE7">
            <w:hyperlink w:anchor="fld_Nested2PartySubIDType" w:history="1">
              <w:r w:rsidR="00512FC7" w:rsidRPr="00533FE7">
                <w:rPr>
                  <w:rStyle w:val="Hyperlink"/>
                  <w:rFonts w:ascii="Times New Roman" w:hAnsi="Times New Roman"/>
                  <w:sz w:val="20"/>
                </w:rPr>
                <w:t>Nested2PartySubIDType</w:t>
              </w:r>
            </w:hyperlink>
          </w:p>
        </w:tc>
      </w:tr>
      <w:tr w:rsidR="00512FC7" w:rsidRPr="00512FC7" w14:paraId="3CC329A6" w14:textId="77777777" w:rsidTr="00533FE7">
        <w:tc>
          <w:tcPr>
            <w:tcW w:w="828" w:type="dxa"/>
            <w:shd w:val="clear" w:color="auto" w:fill="auto"/>
          </w:tcPr>
          <w:p w14:paraId="04062B75" w14:textId="77777777" w:rsidR="00512FC7" w:rsidRPr="00512FC7" w:rsidRDefault="00512FC7" w:rsidP="00533FE7">
            <w:r w:rsidRPr="00512FC7">
              <w:t>808</w:t>
            </w:r>
          </w:p>
        </w:tc>
        <w:tc>
          <w:tcPr>
            <w:tcW w:w="2699" w:type="dxa"/>
            <w:shd w:val="clear" w:color="auto" w:fill="auto"/>
          </w:tcPr>
          <w:p w14:paraId="7BBDD5E2" w14:textId="77777777" w:rsidR="00512FC7" w:rsidRPr="00512FC7" w:rsidRDefault="00C411EF" w:rsidP="00533FE7">
            <w:hyperlink w:anchor="fld_AllocIntermedReqType" w:history="1">
              <w:r w:rsidR="00512FC7" w:rsidRPr="00533FE7">
                <w:rPr>
                  <w:rStyle w:val="Hyperlink"/>
                  <w:rFonts w:ascii="Times New Roman" w:hAnsi="Times New Roman"/>
                  <w:sz w:val="20"/>
                </w:rPr>
                <w:t>AllocIntermedReqType</w:t>
              </w:r>
            </w:hyperlink>
          </w:p>
        </w:tc>
      </w:tr>
      <w:tr w:rsidR="00512FC7" w:rsidRPr="00512FC7" w14:paraId="0822B14F" w14:textId="77777777" w:rsidTr="00533FE7">
        <w:tc>
          <w:tcPr>
            <w:tcW w:w="828" w:type="dxa"/>
            <w:shd w:val="clear" w:color="auto" w:fill="auto"/>
          </w:tcPr>
          <w:p w14:paraId="2621AA89" w14:textId="77777777" w:rsidR="00512FC7" w:rsidRPr="00512FC7" w:rsidRDefault="00512FC7" w:rsidP="00533FE7">
            <w:r w:rsidRPr="00512FC7">
              <w:t>809</w:t>
            </w:r>
          </w:p>
        </w:tc>
        <w:tc>
          <w:tcPr>
            <w:tcW w:w="2699" w:type="dxa"/>
            <w:shd w:val="clear" w:color="auto" w:fill="auto"/>
          </w:tcPr>
          <w:p w14:paraId="74980C74" w14:textId="77777777" w:rsidR="00512FC7" w:rsidRPr="00512FC7" w:rsidRDefault="00C411EF" w:rsidP="00533FE7">
            <w:hyperlink w:anchor="fld_NoUsernames" w:history="1">
              <w:r w:rsidR="00512FC7" w:rsidRPr="00533FE7">
                <w:rPr>
                  <w:rStyle w:val="Hyperlink"/>
                  <w:rFonts w:ascii="Times New Roman" w:hAnsi="Times New Roman"/>
                  <w:sz w:val="20"/>
                </w:rPr>
                <w:t>NoUsernames</w:t>
              </w:r>
            </w:hyperlink>
          </w:p>
        </w:tc>
      </w:tr>
      <w:tr w:rsidR="00512FC7" w:rsidRPr="00512FC7" w14:paraId="567F99ED" w14:textId="77777777" w:rsidTr="00533FE7">
        <w:tc>
          <w:tcPr>
            <w:tcW w:w="828" w:type="dxa"/>
            <w:shd w:val="clear" w:color="auto" w:fill="auto"/>
          </w:tcPr>
          <w:p w14:paraId="35F8DE38" w14:textId="77777777" w:rsidR="00512FC7" w:rsidRPr="00512FC7" w:rsidRDefault="00512FC7" w:rsidP="00533FE7">
            <w:r w:rsidRPr="00512FC7">
              <w:t>810</w:t>
            </w:r>
          </w:p>
        </w:tc>
        <w:tc>
          <w:tcPr>
            <w:tcW w:w="2699" w:type="dxa"/>
            <w:shd w:val="clear" w:color="auto" w:fill="auto"/>
          </w:tcPr>
          <w:p w14:paraId="2771DEDD" w14:textId="77777777" w:rsidR="00512FC7" w:rsidRPr="00512FC7" w:rsidRDefault="00C411EF" w:rsidP="00533FE7">
            <w:hyperlink w:anchor="fld_UnderlyingPx" w:history="1">
              <w:r w:rsidR="00512FC7" w:rsidRPr="00533FE7">
                <w:rPr>
                  <w:rStyle w:val="Hyperlink"/>
                  <w:rFonts w:ascii="Times New Roman" w:hAnsi="Times New Roman"/>
                  <w:sz w:val="20"/>
                </w:rPr>
                <w:t>UnderlyingPx</w:t>
              </w:r>
            </w:hyperlink>
          </w:p>
        </w:tc>
      </w:tr>
      <w:tr w:rsidR="00512FC7" w:rsidRPr="00512FC7" w14:paraId="55E2C6F2" w14:textId="77777777" w:rsidTr="00533FE7">
        <w:tc>
          <w:tcPr>
            <w:tcW w:w="828" w:type="dxa"/>
            <w:shd w:val="clear" w:color="auto" w:fill="auto"/>
          </w:tcPr>
          <w:p w14:paraId="78410A89" w14:textId="77777777" w:rsidR="00512FC7" w:rsidRPr="00512FC7" w:rsidRDefault="00512FC7" w:rsidP="00533FE7">
            <w:r w:rsidRPr="00512FC7">
              <w:t>811</w:t>
            </w:r>
          </w:p>
        </w:tc>
        <w:tc>
          <w:tcPr>
            <w:tcW w:w="2699" w:type="dxa"/>
            <w:shd w:val="clear" w:color="auto" w:fill="auto"/>
          </w:tcPr>
          <w:p w14:paraId="723E2A1E" w14:textId="77777777" w:rsidR="00512FC7" w:rsidRPr="00512FC7" w:rsidRDefault="00C411EF" w:rsidP="00533FE7">
            <w:hyperlink w:anchor="fld_PriceDelta" w:history="1">
              <w:r w:rsidR="00512FC7" w:rsidRPr="00533FE7">
                <w:rPr>
                  <w:rStyle w:val="Hyperlink"/>
                  <w:rFonts w:ascii="Times New Roman" w:hAnsi="Times New Roman"/>
                  <w:sz w:val="20"/>
                </w:rPr>
                <w:t>PriceDelta</w:t>
              </w:r>
            </w:hyperlink>
          </w:p>
        </w:tc>
      </w:tr>
      <w:tr w:rsidR="00512FC7" w:rsidRPr="00512FC7" w14:paraId="7A6C2AD0" w14:textId="77777777" w:rsidTr="00533FE7">
        <w:tc>
          <w:tcPr>
            <w:tcW w:w="828" w:type="dxa"/>
            <w:shd w:val="clear" w:color="auto" w:fill="auto"/>
          </w:tcPr>
          <w:p w14:paraId="77F70A1A" w14:textId="77777777" w:rsidR="00512FC7" w:rsidRPr="00512FC7" w:rsidRDefault="00512FC7" w:rsidP="00533FE7">
            <w:r w:rsidRPr="00512FC7">
              <w:t>812</w:t>
            </w:r>
          </w:p>
        </w:tc>
        <w:tc>
          <w:tcPr>
            <w:tcW w:w="2699" w:type="dxa"/>
            <w:shd w:val="clear" w:color="auto" w:fill="auto"/>
          </w:tcPr>
          <w:p w14:paraId="5B4B7FA1" w14:textId="77777777" w:rsidR="00512FC7" w:rsidRPr="00512FC7" w:rsidRDefault="00C411EF" w:rsidP="00533FE7">
            <w:hyperlink w:anchor="fld_ApplQueueMax" w:history="1">
              <w:r w:rsidR="00512FC7" w:rsidRPr="00533FE7">
                <w:rPr>
                  <w:rStyle w:val="Hyperlink"/>
                  <w:rFonts w:ascii="Times New Roman" w:hAnsi="Times New Roman"/>
                  <w:sz w:val="20"/>
                </w:rPr>
                <w:t>ApplQueueMax</w:t>
              </w:r>
            </w:hyperlink>
          </w:p>
        </w:tc>
      </w:tr>
      <w:tr w:rsidR="00512FC7" w:rsidRPr="00512FC7" w14:paraId="1F1D927B" w14:textId="77777777" w:rsidTr="00533FE7">
        <w:tc>
          <w:tcPr>
            <w:tcW w:w="828" w:type="dxa"/>
            <w:shd w:val="clear" w:color="auto" w:fill="auto"/>
          </w:tcPr>
          <w:p w14:paraId="22B359E9" w14:textId="77777777" w:rsidR="00512FC7" w:rsidRPr="00512FC7" w:rsidRDefault="00512FC7" w:rsidP="00533FE7">
            <w:r w:rsidRPr="00512FC7">
              <w:t>813</w:t>
            </w:r>
          </w:p>
        </w:tc>
        <w:tc>
          <w:tcPr>
            <w:tcW w:w="2699" w:type="dxa"/>
            <w:shd w:val="clear" w:color="auto" w:fill="auto"/>
          </w:tcPr>
          <w:p w14:paraId="558D0C4C" w14:textId="77777777" w:rsidR="00512FC7" w:rsidRPr="00512FC7" w:rsidRDefault="00C411EF" w:rsidP="00533FE7">
            <w:hyperlink w:anchor="fld_ApplQueueDepth" w:history="1">
              <w:r w:rsidR="00512FC7" w:rsidRPr="00533FE7">
                <w:rPr>
                  <w:rStyle w:val="Hyperlink"/>
                  <w:rFonts w:ascii="Times New Roman" w:hAnsi="Times New Roman"/>
                  <w:sz w:val="20"/>
                </w:rPr>
                <w:t>ApplQueueDepth</w:t>
              </w:r>
            </w:hyperlink>
          </w:p>
        </w:tc>
      </w:tr>
      <w:tr w:rsidR="00512FC7" w:rsidRPr="00512FC7" w14:paraId="3CB2EFFD" w14:textId="77777777" w:rsidTr="00533FE7">
        <w:tc>
          <w:tcPr>
            <w:tcW w:w="828" w:type="dxa"/>
            <w:shd w:val="clear" w:color="auto" w:fill="auto"/>
          </w:tcPr>
          <w:p w14:paraId="4C894E7A" w14:textId="77777777" w:rsidR="00512FC7" w:rsidRPr="00512FC7" w:rsidRDefault="00512FC7" w:rsidP="00533FE7">
            <w:r w:rsidRPr="00512FC7">
              <w:t>814</w:t>
            </w:r>
          </w:p>
        </w:tc>
        <w:tc>
          <w:tcPr>
            <w:tcW w:w="2699" w:type="dxa"/>
            <w:shd w:val="clear" w:color="auto" w:fill="auto"/>
          </w:tcPr>
          <w:p w14:paraId="4A947756" w14:textId="77777777" w:rsidR="00512FC7" w:rsidRPr="00512FC7" w:rsidRDefault="00C411EF" w:rsidP="00533FE7">
            <w:hyperlink w:anchor="fld_ApplQueueResolution" w:history="1">
              <w:r w:rsidR="00512FC7" w:rsidRPr="00533FE7">
                <w:rPr>
                  <w:rStyle w:val="Hyperlink"/>
                  <w:rFonts w:ascii="Times New Roman" w:hAnsi="Times New Roman"/>
                  <w:sz w:val="20"/>
                </w:rPr>
                <w:t>ApplQueueResolution</w:t>
              </w:r>
            </w:hyperlink>
          </w:p>
        </w:tc>
      </w:tr>
      <w:tr w:rsidR="00512FC7" w:rsidRPr="00512FC7" w14:paraId="6899A61C" w14:textId="77777777" w:rsidTr="00533FE7">
        <w:tc>
          <w:tcPr>
            <w:tcW w:w="828" w:type="dxa"/>
            <w:shd w:val="clear" w:color="auto" w:fill="auto"/>
          </w:tcPr>
          <w:p w14:paraId="37AD9D45" w14:textId="77777777" w:rsidR="00512FC7" w:rsidRPr="00512FC7" w:rsidRDefault="00512FC7" w:rsidP="00533FE7">
            <w:r w:rsidRPr="00512FC7">
              <w:t>815</w:t>
            </w:r>
          </w:p>
        </w:tc>
        <w:tc>
          <w:tcPr>
            <w:tcW w:w="2699" w:type="dxa"/>
            <w:shd w:val="clear" w:color="auto" w:fill="auto"/>
          </w:tcPr>
          <w:p w14:paraId="1A772A2C" w14:textId="77777777" w:rsidR="00512FC7" w:rsidRPr="00512FC7" w:rsidRDefault="00C411EF" w:rsidP="00533FE7">
            <w:hyperlink w:anchor="fld_ApplQueueAction" w:history="1">
              <w:r w:rsidR="00512FC7" w:rsidRPr="00533FE7">
                <w:rPr>
                  <w:rStyle w:val="Hyperlink"/>
                  <w:rFonts w:ascii="Times New Roman" w:hAnsi="Times New Roman"/>
                  <w:sz w:val="20"/>
                </w:rPr>
                <w:t>ApplQueueAction</w:t>
              </w:r>
            </w:hyperlink>
          </w:p>
        </w:tc>
      </w:tr>
      <w:tr w:rsidR="00512FC7" w:rsidRPr="00512FC7" w14:paraId="3506419E" w14:textId="77777777" w:rsidTr="00533FE7">
        <w:tc>
          <w:tcPr>
            <w:tcW w:w="828" w:type="dxa"/>
            <w:shd w:val="clear" w:color="auto" w:fill="auto"/>
          </w:tcPr>
          <w:p w14:paraId="69866EFD" w14:textId="77777777" w:rsidR="00512FC7" w:rsidRPr="00512FC7" w:rsidRDefault="00512FC7" w:rsidP="00533FE7">
            <w:r w:rsidRPr="00512FC7">
              <w:t>816</w:t>
            </w:r>
          </w:p>
        </w:tc>
        <w:tc>
          <w:tcPr>
            <w:tcW w:w="2699" w:type="dxa"/>
            <w:shd w:val="clear" w:color="auto" w:fill="auto"/>
          </w:tcPr>
          <w:p w14:paraId="655CD28C" w14:textId="77777777" w:rsidR="00512FC7" w:rsidRPr="00512FC7" w:rsidRDefault="00C411EF" w:rsidP="00533FE7">
            <w:hyperlink w:anchor="fld_NoAltMDSource" w:history="1">
              <w:r w:rsidR="00512FC7" w:rsidRPr="00533FE7">
                <w:rPr>
                  <w:rStyle w:val="Hyperlink"/>
                  <w:rFonts w:ascii="Times New Roman" w:hAnsi="Times New Roman"/>
                  <w:sz w:val="20"/>
                </w:rPr>
                <w:t>NoAltMDSource</w:t>
              </w:r>
            </w:hyperlink>
          </w:p>
        </w:tc>
      </w:tr>
      <w:tr w:rsidR="00512FC7" w:rsidRPr="00512FC7" w14:paraId="59BAAB96" w14:textId="77777777" w:rsidTr="00533FE7">
        <w:tc>
          <w:tcPr>
            <w:tcW w:w="828" w:type="dxa"/>
            <w:shd w:val="clear" w:color="auto" w:fill="auto"/>
          </w:tcPr>
          <w:p w14:paraId="4C100E6F" w14:textId="77777777" w:rsidR="00512FC7" w:rsidRPr="00512FC7" w:rsidRDefault="00512FC7" w:rsidP="00533FE7">
            <w:r w:rsidRPr="00512FC7">
              <w:t>817</w:t>
            </w:r>
          </w:p>
        </w:tc>
        <w:tc>
          <w:tcPr>
            <w:tcW w:w="2699" w:type="dxa"/>
            <w:shd w:val="clear" w:color="auto" w:fill="auto"/>
          </w:tcPr>
          <w:p w14:paraId="1F068F78" w14:textId="77777777" w:rsidR="00512FC7" w:rsidRPr="00512FC7" w:rsidRDefault="00C411EF" w:rsidP="00533FE7">
            <w:hyperlink w:anchor="fld_AltMDSourceID" w:history="1">
              <w:r w:rsidR="00512FC7" w:rsidRPr="00533FE7">
                <w:rPr>
                  <w:rStyle w:val="Hyperlink"/>
                  <w:rFonts w:ascii="Times New Roman" w:hAnsi="Times New Roman"/>
                  <w:sz w:val="20"/>
                </w:rPr>
                <w:t>AltMDSourceID</w:t>
              </w:r>
            </w:hyperlink>
          </w:p>
        </w:tc>
      </w:tr>
      <w:tr w:rsidR="00512FC7" w:rsidRPr="00512FC7" w14:paraId="75223FB3" w14:textId="77777777" w:rsidTr="00533FE7">
        <w:tc>
          <w:tcPr>
            <w:tcW w:w="828" w:type="dxa"/>
            <w:shd w:val="clear" w:color="auto" w:fill="auto"/>
          </w:tcPr>
          <w:p w14:paraId="69556DC9" w14:textId="77777777" w:rsidR="00512FC7" w:rsidRPr="00512FC7" w:rsidRDefault="00512FC7" w:rsidP="00533FE7">
            <w:r w:rsidRPr="00512FC7">
              <w:t>818</w:t>
            </w:r>
          </w:p>
        </w:tc>
        <w:tc>
          <w:tcPr>
            <w:tcW w:w="2699" w:type="dxa"/>
            <w:shd w:val="clear" w:color="auto" w:fill="auto"/>
          </w:tcPr>
          <w:p w14:paraId="0D619F20" w14:textId="77777777" w:rsidR="00512FC7" w:rsidRPr="00512FC7" w:rsidRDefault="00C411EF" w:rsidP="00533FE7">
            <w:hyperlink w:anchor="fld_SecondaryTradeReportID" w:history="1">
              <w:r w:rsidR="00512FC7" w:rsidRPr="00533FE7">
                <w:rPr>
                  <w:rStyle w:val="Hyperlink"/>
                  <w:rFonts w:ascii="Times New Roman" w:hAnsi="Times New Roman"/>
                  <w:sz w:val="20"/>
                </w:rPr>
                <w:t>SecondaryTradeReportID</w:t>
              </w:r>
            </w:hyperlink>
          </w:p>
        </w:tc>
      </w:tr>
      <w:tr w:rsidR="00512FC7" w:rsidRPr="00512FC7" w14:paraId="2D668F5D" w14:textId="77777777" w:rsidTr="00533FE7">
        <w:tc>
          <w:tcPr>
            <w:tcW w:w="828" w:type="dxa"/>
            <w:shd w:val="clear" w:color="auto" w:fill="auto"/>
          </w:tcPr>
          <w:p w14:paraId="3DF2B542" w14:textId="77777777" w:rsidR="00512FC7" w:rsidRPr="00512FC7" w:rsidRDefault="00512FC7" w:rsidP="00533FE7">
            <w:r w:rsidRPr="00512FC7">
              <w:t>819</w:t>
            </w:r>
          </w:p>
        </w:tc>
        <w:tc>
          <w:tcPr>
            <w:tcW w:w="2699" w:type="dxa"/>
            <w:shd w:val="clear" w:color="auto" w:fill="auto"/>
          </w:tcPr>
          <w:p w14:paraId="232068F0" w14:textId="77777777" w:rsidR="00512FC7" w:rsidRPr="00512FC7" w:rsidRDefault="00C411EF" w:rsidP="00533FE7">
            <w:hyperlink w:anchor="fld_AvgPxIndicator" w:history="1">
              <w:r w:rsidR="00512FC7" w:rsidRPr="00533FE7">
                <w:rPr>
                  <w:rStyle w:val="Hyperlink"/>
                  <w:rFonts w:ascii="Times New Roman" w:hAnsi="Times New Roman"/>
                  <w:sz w:val="20"/>
                </w:rPr>
                <w:t>AvgPxIndicator</w:t>
              </w:r>
            </w:hyperlink>
          </w:p>
        </w:tc>
      </w:tr>
      <w:tr w:rsidR="00512FC7" w:rsidRPr="00512FC7" w14:paraId="2C0C4695" w14:textId="77777777" w:rsidTr="00533FE7">
        <w:tc>
          <w:tcPr>
            <w:tcW w:w="828" w:type="dxa"/>
            <w:shd w:val="clear" w:color="auto" w:fill="auto"/>
          </w:tcPr>
          <w:p w14:paraId="5296A3E6" w14:textId="77777777" w:rsidR="00512FC7" w:rsidRPr="00512FC7" w:rsidRDefault="00512FC7" w:rsidP="00533FE7">
            <w:r w:rsidRPr="00512FC7">
              <w:t>820</w:t>
            </w:r>
          </w:p>
        </w:tc>
        <w:tc>
          <w:tcPr>
            <w:tcW w:w="2699" w:type="dxa"/>
            <w:shd w:val="clear" w:color="auto" w:fill="auto"/>
          </w:tcPr>
          <w:p w14:paraId="781A8279" w14:textId="77777777" w:rsidR="00512FC7" w:rsidRPr="00512FC7" w:rsidRDefault="00C411EF" w:rsidP="00533FE7">
            <w:hyperlink w:anchor="fld_TradeLinkID" w:history="1">
              <w:r w:rsidR="00512FC7" w:rsidRPr="00533FE7">
                <w:rPr>
                  <w:rStyle w:val="Hyperlink"/>
                  <w:rFonts w:ascii="Times New Roman" w:hAnsi="Times New Roman"/>
                  <w:sz w:val="20"/>
                </w:rPr>
                <w:t>TradeLinkID</w:t>
              </w:r>
            </w:hyperlink>
          </w:p>
        </w:tc>
      </w:tr>
      <w:tr w:rsidR="00512FC7" w:rsidRPr="00512FC7" w14:paraId="74A2400B" w14:textId="77777777" w:rsidTr="00533FE7">
        <w:tc>
          <w:tcPr>
            <w:tcW w:w="828" w:type="dxa"/>
            <w:shd w:val="clear" w:color="auto" w:fill="auto"/>
          </w:tcPr>
          <w:p w14:paraId="6DFC87E2" w14:textId="77777777" w:rsidR="00512FC7" w:rsidRPr="00512FC7" w:rsidRDefault="00512FC7" w:rsidP="00533FE7">
            <w:r w:rsidRPr="00512FC7">
              <w:t>821</w:t>
            </w:r>
          </w:p>
        </w:tc>
        <w:tc>
          <w:tcPr>
            <w:tcW w:w="2699" w:type="dxa"/>
            <w:shd w:val="clear" w:color="auto" w:fill="auto"/>
          </w:tcPr>
          <w:p w14:paraId="0BF5ED6E" w14:textId="77777777" w:rsidR="00512FC7" w:rsidRPr="00512FC7" w:rsidRDefault="00C411EF" w:rsidP="00533FE7">
            <w:hyperlink w:anchor="fld_OrderInputDevice" w:history="1">
              <w:r w:rsidR="00512FC7" w:rsidRPr="00533FE7">
                <w:rPr>
                  <w:rStyle w:val="Hyperlink"/>
                  <w:rFonts w:ascii="Times New Roman" w:hAnsi="Times New Roman"/>
                  <w:sz w:val="20"/>
                </w:rPr>
                <w:t>OrderInputDevice</w:t>
              </w:r>
            </w:hyperlink>
          </w:p>
        </w:tc>
      </w:tr>
      <w:tr w:rsidR="00512FC7" w:rsidRPr="00512FC7" w14:paraId="68E2CED1" w14:textId="77777777" w:rsidTr="00533FE7">
        <w:tc>
          <w:tcPr>
            <w:tcW w:w="828" w:type="dxa"/>
            <w:shd w:val="clear" w:color="auto" w:fill="auto"/>
          </w:tcPr>
          <w:p w14:paraId="0F7FD0D9" w14:textId="77777777" w:rsidR="00512FC7" w:rsidRPr="00512FC7" w:rsidRDefault="00512FC7" w:rsidP="00533FE7">
            <w:r w:rsidRPr="00512FC7">
              <w:t>822</w:t>
            </w:r>
          </w:p>
        </w:tc>
        <w:tc>
          <w:tcPr>
            <w:tcW w:w="2699" w:type="dxa"/>
            <w:shd w:val="clear" w:color="auto" w:fill="auto"/>
          </w:tcPr>
          <w:p w14:paraId="357BC935" w14:textId="77777777" w:rsidR="00512FC7" w:rsidRPr="00512FC7" w:rsidRDefault="00C411EF" w:rsidP="00533FE7">
            <w:hyperlink w:anchor="fld_UnderlyingTradingSessionID" w:history="1">
              <w:r w:rsidR="00512FC7" w:rsidRPr="00533FE7">
                <w:rPr>
                  <w:rStyle w:val="Hyperlink"/>
                  <w:rFonts w:ascii="Times New Roman" w:hAnsi="Times New Roman"/>
                  <w:sz w:val="20"/>
                </w:rPr>
                <w:t>UnderlyingTradingSessionID</w:t>
              </w:r>
            </w:hyperlink>
          </w:p>
        </w:tc>
      </w:tr>
      <w:tr w:rsidR="00512FC7" w:rsidRPr="00512FC7" w14:paraId="00E4B8A0" w14:textId="77777777" w:rsidTr="00533FE7">
        <w:tc>
          <w:tcPr>
            <w:tcW w:w="828" w:type="dxa"/>
            <w:shd w:val="clear" w:color="auto" w:fill="auto"/>
          </w:tcPr>
          <w:p w14:paraId="60251C96" w14:textId="77777777" w:rsidR="00512FC7" w:rsidRPr="00512FC7" w:rsidRDefault="00512FC7" w:rsidP="00533FE7">
            <w:r w:rsidRPr="00512FC7">
              <w:t>823</w:t>
            </w:r>
          </w:p>
        </w:tc>
        <w:tc>
          <w:tcPr>
            <w:tcW w:w="2699" w:type="dxa"/>
            <w:shd w:val="clear" w:color="auto" w:fill="auto"/>
          </w:tcPr>
          <w:p w14:paraId="0AC69F94" w14:textId="77777777" w:rsidR="00512FC7" w:rsidRPr="00512FC7" w:rsidRDefault="00C411EF" w:rsidP="00533FE7">
            <w:hyperlink w:anchor="fld_UnderlyingTradingSessionSubID" w:history="1">
              <w:r w:rsidR="00512FC7" w:rsidRPr="00533FE7">
                <w:rPr>
                  <w:rStyle w:val="Hyperlink"/>
                  <w:rFonts w:ascii="Times New Roman" w:hAnsi="Times New Roman"/>
                  <w:sz w:val="20"/>
                </w:rPr>
                <w:t>UnderlyingTradingSessionSubID</w:t>
              </w:r>
            </w:hyperlink>
          </w:p>
        </w:tc>
      </w:tr>
      <w:tr w:rsidR="00512FC7" w:rsidRPr="00512FC7" w14:paraId="4324236D" w14:textId="77777777" w:rsidTr="00533FE7">
        <w:tc>
          <w:tcPr>
            <w:tcW w:w="828" w:type="dxa"/>
            <w:shd w:val="clear" w:color="auto" w:fill="auto"/>
          </w:tcPr>
          <w:p w14:paraId="618B8D04" w14:textId="77777777" w:rsidR="00512FC7" w:rsidRPr="00512FC7" w:rsidRDefault="00512FC7" w:rsidP="00533FE7">
            <w:r w:rsidRPr="00512FC7">
              <w:t>824</w:t>
            </w:r>
          </w:p>
        </w:tc>
        <w:tc>
          <w:tcPr>
            <w:tcW w:w="2699" w:type="dxa"/>
            <w:shd w:val="clear" w:color="auto" w:fill="auto"/>
          </w:tcPr>
          <w:p w14:paraId="41ADC9D1" w14:textId="77777777" w:rsidR="00512FC7" w:rsidRPr="00512FC7" w:rsidRDefault="00C411EF" w:rsidP="00533FE7">
            <w:hyperlink w:anchor="fld_TradeLegRefID" w:history="1">
              <w:r w:rsidR="00512FC7" w:rsidRPr="00533FE7">
                <w:rPr>
                  <w:rStyle w:val="Hyperlink"/>
                  <w:rFonts w:ascii="Times New Roman" w:hAnsi="Times New Roman"/>
                  <w:sz w:val="20"/>
                </w:rPr>
                <w:t>TradeLegRefID</w:t>
              </w:r>
            </w:hyperlink>
          </w:p>
        </w:tc>
      </w:tr>
      <w:tr w:rsidR="00512FC7" w:rsidRPr="00512FC7" w14:paraId="02778B57" w14:textId="77777777" w:rsidTr="00533FE7">
        <w:tc>
          <w:tcPr>
            <w:tcW w:w="828" w:type="dxa"/>
            <w:shd w:val="clear" w:color="auto" w:fill="auto"/>
          </w:tcPr>
          <w:p w14:paraId="5C6FF7E5" w14:textId="77777777" w:rsidR="00512FC7" w:rsidRPr="00512FC7" w:rsidRDefault="00512FC7" w:rsidP="00533FE7">
            <w:r w:rsidRPr="00512FC7">
              <w:t>825</w:t>
            </w:r>
          </w:p>
        </w:tc>
        <w:tc>
          <w:tcPr>
            <w:tcW w:w="2699" w:type="dxa"/>
            <w:shd w:val="clear" w:color="auto" w:fill="auto"/>
          </w:tcPr>
          <w:p w14:paraId="4E85EA3A" w14:textId="77777777" w:rsidR="00512FC7" w:rsidRPr="00512FC7" w:rsidRDefault="00C411EF" w:rsidP="00533FE7">
            <w:hyperlink w:anchor="fld_ExchangeRule" w:history="1">
              <w:r w:rsidR="00512FC7" w:rsidRPr="00533FE7">
                <w:rPr>
                  <w:rStyle w:val="Hyperlink"/>
                  <w:rFonts w:ascii="Times New Roman" w:hAnsi="Times New Roman"/>
                  <w:sz w:val="20"/>
                </w:rPr>
                <w:t>ExchangeRule</w:t>
              </w:r>
            </w:hyperlink>
          </w:p>
        </w:tc>
      </w:tr>
      <w:tr w:rsidR="00512FC7" w:rsidRPr="00512FC7" w14:paraId="136186E6" w14:textId="77777777" w:rsidTr="00533FE7">
        <w:tc>
          <w:tcPr>
            <w:tcW w:w="828" w:type="dxa"/>
            <w:shd w:val="clear" w:color="auto" w:fill="auto"/>
          </w:tcPr>
          <w:p w14:paraId="3F293B08" w14:textId="77777777" w:rsidR="00512FC7" w:rsidRPr="00512FC7" w:rsidRDefault="00512FC7" w:rsidP="00533FE7">
            <w:r w:rsidRPr="00512FC7">
              <w:t>826</w:t>
            </w:r>
          </w:p>
        </w:tc>
        <w:tc>
          <w:tcPr>
            <w:tcW w:w="2699" w:type="dxa"/>
            <w:shd w:val="clear" w:color="auto" w:fill="auto"/>
          </w:tcPr>
          <w:p w14:paraId="2BCA851D" w14:textId="77777777" w:rsidR="00512FC7" w:rsidRPr="00512FC7" w:rsidRDefault="00C411EF" w:rsidP="00533FE7">
            <w:hyperlink w:anchor="fld_TradeAllocIndicator" w:history="1">
              <w:r w:rsidR="00512FC7" w:rsidRPr="00533FE7">
                <w:rPr>
                  <w:rStyle w:val="Hyperlink"/>
                  <w:rFonts w:ascii="Times New Roman" w:hAnsi="Times New Roman"/>
                  <w:sz w:val="20"/>
                </w:rPr>
                <w:t>TradeAllocIndicator</w:t>
              </w:r>
            </w:hyperlink>
          </w:p>
        </w:tc>
      </w:tr>
      <w:tr w:rsidR="00512FC7" w:rsidRPr="00512FC7" w14:paraId="48DA8601" w14:textId="77777777" w:rsidTr="00533FE7">
        <w:tc>
          <w:tcPr>
            <w:tcW w:w="828" w:type="dxa"/>
            <w:shd w:val="clear" w:color="auto" w:fill="auto"/>
          </w:tcPr>
          <w:p w14:paraId="1F80E579" w14:textId="77777777" w:rsidR="00512FC7" w:rsidRPr="00512FC7" w:rsidRDefault="00512FC7" w:rsidP="00533FE7">
            <w:r w:rsidRPr="00512FC7">
              <w:t>827</w:t>
            </w:r>
          </w:p>
        </w:tc>
        <w:tc>
          <w:tcPr>
            <w:tcW w:w="2699" w:type="dxa"/>
            <w:shd w:val="clear" w:color="auto" w:fill="auto"/>
          </w:tcPr>
          <w:p w14:paraId="2EF0041D" w14:textId="77777777" w:rsidR="00512FC7" w:rsidRPr="00512FC7" w:rsidRDefault="00C411EF" w:rsidP="00533FE7">
            <w:hyperlink w:anchor="fld_ExpirationCycle" w:history="1">
              <w:r w:rsidR="00512FC7" w:rsidRPr="00533FE7">
                <w:rPr>
                  <w:rStyle w:val="Hyperlink"/>
                  <w:rFonts w:ascii="Times New Roman" w:hAnsi="Times New Roman"/>
                  <w:sz w:val="20"/>
                </w:rPr>
                <w:t>ExpirationCycle</w:t>
              </w:r>
            </w:hyperlink>
          </w:p>
        </w:tc>
      </w:tr>
      <w:tr w:rsidR="00512FC7" w:rsidRPr="00512FC7" w14:paraId="24C623E2" w14:textId="77777777" w:rsidTr="00533FE7">
        <w:tc>
          <w:tcPr>
            <w:tcW w:w="828" w:type="dxa"/>
            <w:shd w:val="clear" w:color="auto" w:fill="auto"/>
          </w:tcPr>
          <w:p w14:paraId="0253BA6B" w14:textId="77777777" w:rsidR="00512FC7" w:rsidRPr="00512FC7" w:rsidRDefault="00512FC7" w:rsidP="00533FE7">
            <w:r w:rsidRPr="00512FC7">
              <w:t>828</w:t>
            </w:r>
          </w:p>
        </w:tc>
        <w:tc>
          <w:tcPr>
            <w:tcW w:w="2699" w:type="dxa"/>
            <w:shd w:val="clear" w:color="auto" w:fill="auto"/>
          </w:tcPr>
          <w:p w14:paraId="61235D7B" w14:textId="77777777" w:rsidR="00512FC7" w:rsidRPr="00512FC7" w:rsidRDefault="00C411EF" w:rsidP="00533FE7">
            <w:hyperlink w:anchor="fld_TrdType" w:history="1">
              <w:r w:rsidR="00512FC7" w:rsidRPr="00533FE7">
                <w:rPr>
                  <w:rStyle w:val="Hyperlink"/>
                  <w:rFonts w:ascii="Times New Roman" w:hAnsi="Times New Roman"/>
                  <w:sz w:val="20"/>
                </w:rPr>
                <w:t>TrdType</w:t>
              </w:r>
            </w:hyperlink>
          </w:p>
        </w:tc>
      </w:tr>
      <w:tr w:rsidR="00512FC7" w:rsidRPr="00512FC7" w14:paraId="6BA80154" w14:textId="77777777" w:rsidTr="00533FE7">
        <w:tc>
          <w:tcPr>
            <w:tcW w:w="828" w:type="dxa"/>
            <w:shd w:val="clear" w:color="auto" w:fill="auto"/>
          </w:tcPr>
          <w:p w14:paraId="605B6AAB" w14:textId="77777777" w:rsidR="00512FC7" w:rsidRPr="00512FC7" w:rsidRDefault="00512FC7" w:rsidP="00533FE7">
            <w:r w:rsidRPr="00512FC7">
              <w:t>829</w:t>
            </w:r>
          </w:p>
        </w:tc>
        <w:tc>
          <w:tcPr>
            <w:tcW w:w="2699" w:type="dxa"/>
            <w:shd w:val="clear" w:color="auto" w:fill="auto"/>
          </w:tcPr>
          <w:p w14:paraId="2E180C98" w14:textId="77777777" w:rsidR="00512FC7" w:rsidRPr="00512FC7" w:rsidRDefault="00C411EF" w:rsidP="00533FE7">
            <w:hyperlink w:anchor="fld_TrdSubType" w:history="1">
              <w:r w:rsidR="00512FC7" w:rsidRPr="00533FE7">
                <w:rPr>
                  <w:rStyle w:val="Hyperlink"/>
                  <w:rFonts w:ascii="Times New Roman" w:hAnsi="Times New Roman"/>
                  <w:sz w:val="20"/>
                </w:rPr>
                <w:t>TrdSubType</w:t>
              </w:r>
            </w:hyperlink>
          </w:p>
        </w:tc>
      </w:tr>
      <w:tr w:rsidR="00512FC7" w:rsidRPr="00512FC7" w14:paraId="3186A053" w14:textId="77777777" w:rsidTr="00533FE7">
        <w:tc>
          <w:tcPr>
            <w:tcW w:w="828" w:type="dxa"/>
            <w:shd w:val="clear" w:color="auto" w:fill="auto"/>
          </w:tcPr>
          <w:p w14:paraId="2747D2C0" w14:textId="77777777" w:rsidR="00512FC7" w:rsidRPr="00512FC7" w:rsidRDefault="00512FC7" w:rsidP="00533FE7">
            <w:r w:rsidRPr="00512FC7">
              <w:t>830</w:t>
            </w:r>
          </w:p>
        </w:tc>
        <w:tc>
          <w:tcPr>
            <w:tcW w:w="2699" w:type="dxa"/>
            <w:shd w:val="clear" w:color="auto" w:fill="auto"/>
          </w:tcPr>
          <w:p w14:paraId="096CE47F" w14:textId="77777777" w:rsidR="00512FC7" w:rsidRPr="00512FC7" w:rsidRDefault="00C411EF" w:rsidP="00533FE7">
            <w:hyperlink w:anchor="fld_TransferReason" w:history="1">
              <w:r w:rsidR="00512FC7" w:rsidRPr="00533FE7">
                <w:rPr>
                  <w:rStyle w:val="Hyperlink"/>
                  <w:rFonts w:ascii="Times New Roman" w:hAnsi="Times New Roman"/>
                  <w:sz w:val="20"/>
                </w:rPr>
                <w:t>TransferReason</w:t>
              </w:r>
            </w:hyperlink>
          </w:p>
        </w:tc>
      </w:tr>
      <w:tr w:rsidR="00DE5358" w:rsidRPr="00DE5358" w14:paraId="05A5CF3B" w14:textId="77777777" w:rsidTr="00BD0927">
        <w:trPr>
          <w:del w:id="3913" w:author="Administrator" w:date="2011-08-18T10:26:00Z"/>
        </w:trPr>
        <w:tc>
          <w:tcPr>
            <w:tcW w:w="828" w:type="dxa"/>
            <w:shd w:val="clear" w:color="auto" w:fill="auto"/>
          </w:tcPr>
          <w:p w14:paraId="5C61665F" w14:textId="77777777" w:rsidR="00DE5358" w:rsidRPr="00DE5358" w:rsidRDefault="00DE5358" w:rsidP="00DE5358">
            <w:pPr>
              <w:rPr>
                <w:del w:id="3914" w:author="Administrator" w:date="2011-08-18T10:26:00Z"/>
              </w:rPr>
            </w:pPr>
            <w:del w:id="3915" w:author="Administrator" w:date="2011-08-18T10:26:00Z">
              <w:r w:rsidRPr="00DE5358">
                <w:delText>831</w:delText>
              </w:r>
            </w:del>
          </w:p>
        </w:tc>
        <w:tc>
          <w:tcPr>
            <w:tcW w:w="2699" w:type="dxa"/>
            <w:shd w:val="clear" w:color="auto" w:fill="auto"/>
          </w:tcPr>
          <w:p w14:paraId="1FA12F71" w14:textId="77777777" w:rsidR="00DE5358" w:rsidRPr="00DE5358" w:rsidRDefault="00DE5358" w:rsidP="00DE5358">
            <w:pPr>
              <w:rPr>
                <w:del w:id="3916" w:author="Administrator" w:date="2011-08-18T10:26:00Z"/>
              </w:rPr>
            </w:pPr>
            <w:del w:id="3917" w:author="Administrator" w:date="2011-08-18T10:26:00Z">
              <w:r>
                <w:fldChar w:fldCharType="begin"/>
              </w:r>
              <w:r>
                <w:delInstrText xml:space="preserve"> HYPERLINK  \l "fld_AsgnReqID" </w:delInstrText>
              </w:r>
              <w:r>
                <w:fldChar w:fldCharType="separate"/>
              </w:r>
              <w:r w:rsidRPr="00BD0927">
                <w:rPr>
                  <w:rStyle w:val="Hyperlink"/>
                  <w:rFonts w:ascii="Times New Roman" w:hAnsi="Times New Roman"/>
                  <w:sz w:val="20"/>
                </w:rPr>
                <w:delText>AsgnReqID</w:delText>
              </w:r>
              <w:r>
                <w:fldChar w:fldCharType="end"/>
              </w:r>
            </w:del>
          </w:p>
        </w:tc>
      </w:tr>
      <w:tr w:rsidR="00512FC7" w:rsidRPr="00512FC7" w14:paraId="07E18EE3" w14:textId="77777777" w:rsidTr="00533FE7">
        <w:tc>
          <w:tcPr>
            <w:tcW w:w="828" w:type="dxa"/>
            <w:shd w:val="clear" w:color="auto" w:fill="auto"/>
          </w:tcPr>
          <w:p w14:paraId="14C14EDF" w14:textId="77777777" w:rsidR="00512FC7" w:rsidRPr="00512FC7" w:rsidRDefault="00512FC7" w:rsidP="00533FE7">
            <w:r w:rsidRPr="00512FC7">
              <w:t>832</w:t>
            </w:r>
          </w:p>
        </w:tc>
        <w:tc>
          <w:tcPr>
            <w:tcW w:w="2699" w:type="dxa"/>
            <w:shd w:val="clear" w:color="auto" w:fill="auto"/>
          </w:tcPr>
          <w:p w14:paraId="56FB75C3" w14:textId="77777777" w:rsidR="00512FC7" w:rsidRPr="00512FC7" w:rsidRDefault="00C411EF" w:rsidP="00533FE7">
            <w:hyperlink w:anchor="fld_TotNumAssignmentReports" w:history="1">
              <w:r w:rsidR="00512FC7" w:rsidRPr="00533FE7">
                <w:rPr>
                  <w:rStyle w:val="Hyperlink"/>
                  <w:rFonts w:ascii="Times New Roman" w:hAnsi="Times New Roman"/>
                  <w:sz w:val="20"/>
                </w:rPr>
                <w:t>TotNumAssignmentReports</w:t>
              </w:r>
            </w:hyperlink>
          </w:p>
        </w:tc>
      </w:tr>
      <w:tr w:rsidR="00512FC7" w:rsidRPr="00512FC7" w14:paraId="464B0119" w14:textId="77777777" w:rsidTr="00533FE7">
        <w:tc>
          <w:tcPr>
            <w:tcW w:w="828" w:type="dxa"/>
            <w:shd w:val="clear" w:color="auto" w:fill="auto"/>
          </w:tcPr>
          <w:p w14:paraId="73335428" w14:textId="77777777" w:rsidR="00512FC7" w:rsidRPr="00512FC7" w:rsidRDefault="00512FC7" w:rsidP="00533FE7">
            <w:r w:rsidRPr="00512FC7">
              <w:t>833</w:t>
            </w:r>
          </w:p>
        </w:tc>
        <w:tc>
          <w:tcPr>
            <w:tcW w:w="2699" w:type="dxa"/>
            <w:shd w:val="clear" w:color="auto" w:fill="auto"/>
          </w:tcPr>
          <w:p w14:paraId="13307D7E" w14:textId="77777777" w:rsidR="00512FC7" w:rsidRPr="00512FC7" w:rsidRDefault="00C411EF" w:rsidP="00533FE7">
            <w:hyperlink w:anchor="fld_AsgnRptID" w:history="1">
              <w:r w:rsidR="00512FC7" w:rsidRPr="00533FE7">
                <w:rPr>
                  <w:rStyle w:val="Hyperlink"/>
                  <w:rFonts w:ascii="Times New Roman" w:hAnsi="Times New Roman"/>
                  <w:sz w:val="20"/>
                </w:rPr>
                <w:t>AsgnRptID</w:t>
              </w:r>
            </w:hyperlink>
          </w:p>
        </w:tc>
      </w:tr>
      <w:tr w:rsidR="00512FC7" w:rsidRPr="00512FC7" w14:paraId="585A1A8E" w14:textId="77777777" w:rsidTr="00533FE7">
        <w:tc>
          <w:tcPr>
            <w:tcW w:w="828" w:type="dxa"/>
            <w:shd w:val="clear" w:color="auto" w:fill="auto"/>
          </w:tcPr>
          <w:p w14:paraId="4675EA02" w14:textId="77777777" w:rsidR="00512FC7" w:rsidRPr="00512FC7" w:rsidRDefault="00512FC7" w:rsidP="00533FE7">
            <w:r w:rsidRPr="00512FC7">
              <w:t>834</w:t>
            </w:r>
          </w:p>
        </w:tc>
        <w:tc>
          <w:tcPr>
            <w:tcW w:w="2699" w:type="dxa"/>
            <w:shd w:val="clear" w:color="auto" w:fill="auto"/>
          </w:tcPr>
          <w:p w14:paraId="349F24F8" w14:textId="77777777" w:rsidR="00512FC7" w:rsidRPr="00512FC7" w:rsidRDefault="00C411EF" w:rsidP="00533FE7">
            <w:hyperlink w:anchor="fld_ThresholdAmount" w:history="1">
              <w:r w:rsidR="00512FC7" w:rsidRPr="00533FE7">
                <w:rPr>
                  <w:rStyle w:val="Hyperlink"/>
                  <w:rFonts w:ascii="Times New Roman" w:hAnsi="Times New Roman"/>
                  <w:sz w:val="20"/>
                </w:rPr>
                <w:t>ThresholdAmount</w:t>
              </w:r>
            </w:hyperlink>
          </w:p>
        </w:tc>
      </w:tr>
      <w:tr w:rsidR="00512FC7" w:rsidRPr="00512FC7" w14:paraId="540E625D" w14:textId="77777777" w:rsidTr="00533FE7">
        <w:tc>
          <w:tcPr>
            <w:tcW w:w="828" w:type="dxa"/>
            <w:shd w:val="clear" w:color="auto" w:fill="auto"/>
          </w:tcPr>
          <w:p w14:paraId="13B998F9" w14:textId="77777777" w:rsidR="00512FC7" w:rsidRPr="00512FC7" w:rsidRDefault="00512FC7" w:rsidP="00533FE7">
            <w:r w:rsidRPr="00512FC7">
              <w:t>835</w:t>
            </w:r>
          </w:p>
        </w:tc>
        <w:tc>
          <w:tcPr>
            <w:tcW w:w="2699" w:type="dxa"/>
            <w:shd w:val="clear" w:color="auto" w:fill="auto"/>
          </w:tcPr>
          <w:p w14:paraId="522E44B3" w14:textId="77777777" w:rsidR="00512FC7" w:rsidRPr="00512FC7" w:rsidRDefault="00C411EF" w:rsidP="00533FE7">
            <w:hyperlink w:anchor="fld_PegMoveType" w:history="1">
              <w:r w:rsidR="00512FC7" w:rsidRPr="00533FE7">
                <w:rPr>
                  <w:rStyle w:val="Hyperlink"/>
                  <w:rFonts w:ascii="Times New Roman" w:hAnsi="Times New Roman"/>
                  <w:sz w:val="20"/>
                </w:rPr>
                <w:t>PegMoveType</w:t>
              </w:r>
            </w:hyperlink>
          </w:p>
        </w:tc>
      </w:tr>
      <w:tr w:rsidR="00512FC7" w:rsidRPr="00512FC7" w14:paraId="3712D3FE" w14:textId="77777777" w:rsidTr="00533FE7">
        <w:tc>
          <w:tcPr>
            <w:tcW w:w="828" w:type="dxa"/>
            <w:shd w:val="clear" w:color="auto" w:fill="auto"/>
          </w:tcPr>
          <w:p w14:paraId="46E073BC" w14:textId="77777777" w:rsidR="00512FC7" w:rsidRPr="00512FC7" w:rsidRDefault="00512FC7" w:rsidP="00533FE7">
            <w:r w:rsidRPr="00512FC7">
              <w:t>836</w:t>
            </w:r>
          </w:p>
        </w:tc>
        <w:tc>
          <w:tcPr>
            <w:tcW w:w="2699" w:type="dxa"/>
            <w:shd w:val="clear" w:color="auto" w:fill="auto"/>
          </w:tcPr>
          <w:p w14:paraId="2BC4C6FE" w14:textId="77777777" w:rsidR="00512FC7" w:rsidRPr="00512FC7" w:rsidRDefault="00C411EF" w:rsidP="00533FE7">
            <w:hyperlink w:anchor="fld_PegOffsetType" w:history="1">
              <w:r w:rsidR="00512FC7" w:rsidRPr="00533FE7">
                <w:rPr>
                  <w:rStyle w:val="Hyperlink"/>
                  <w:rFonts w:ascii="Times New Roman" w:hAnsi="Times New Roman"/>
                  <w:sz w:val="20"/>
                </w:rPr>
                <w:t>PegOffsetType</w:t>
              </w:r>
            </w:hyperlink>
          </w:p>
        </w:tc>
      </w:tr>
      <w:tr w:rsidR="00512FC7" w:rsidRPr="00512FC7" w14:paraId="68E3E103" w14:textId="77777777" w:rsidTr="00533FE7">
        <w:tc>
          <w:tcPr>
            <w:tcW w:w="828" w:type="dxa"/>
            <w:shd w:val="clear" w:color="auto" w:fill="auto"/>
          </w:tcPr>
          <w:p w14:paraId="685B8951" w14:textId="77777777" w:rsidR="00512FC7" w:rsidRPr="00512FC7" w:rsidRDefault="00512FC7" w:rsidP="00533FE7">
            <w:r w:rsidRPr="00512FC7">
              <w:t>837</w:t>
            </w:r>
          </w:p>
        </w:tc>
        <w:tc>
          <w:tcPr>
            <w:tcW w:w="2699" w:type="dxa"/>
            <w:shd w:val="clear" w:color="auto" w:fill="auto"/>
          </w:tcPr>
          <w:p w14:paraId="1AAFE4A9" w14:textId="77777777" w:rsidR="00512FC7" w:rsidRPr="00512FC7" w:rsidRDefault="00C411EF" w:rsidP="00533FE7">
            <w:hyperlink w:anchor="fld_PegLimitType" w:history="1">
              <w:r w:rsidR="00512FC7" w:rsidRPr="00533FE7">
                <w:rPr>
                  <w:rStyle w:val="Hyperlink"/>
                  <w:rFonts w:ascii="Times New Roman" w:hAnsi="Times New Roman"/>
                  <w:sz w:val="20"/>
                </w:rPr>
                <w:t>PegLimitType</w:t>
              </w:r>
            </w:hyperlink>
          </w:p>
        </w:tc>
      </w:tr>
      <w:tr w:rsidR="00512FC7" w:rsidRPr="00512FC7" w14:paraId="4DDD6A95" w14:textId="77777777" w:rsidTr="00533FE7">
        <w:tc>
          <w:tcPr>
            <w:tcW w:w="828" w:type="dxa"/>
            <w:shd w:val="clear" w:color="auto" w:fill="auto"/>
          </w:tcPr>
          <w:p w14:paraId="093C2415" w14:textId="77777777" w:rsidR="00512FC7" w:rsidRPr="00512FC7" w:rsidRDefault="00512FC7" w:rsidP="00533FE7">
            <w:r w:rsidRPr="00512FC7">
              <w:t>838</w:t>
            </w:r>
          </w:p>
        </w:tc>
        <w:tc>
          <w:tcPr>
            <w:tcW w:w="2699" w:type="dxa"/>
            <w:shd w:val="clear" w:color="auto" w:fill="auto"/>
          </w:tcPr>
          <w:p w14:paraId="6340F3FF" w14:textId="77777777" w:rsidR="00512FC7" w:rsidRPr="00512FC7" w:rsidRDefault="00C411EF" w:rsidP="00533FE7">
            <w:hyperlink w:anchor="fld_PegRoundDirection" w:history="1">
              <w:r w:rsidR="00512FC7" w:rsidRPr="00533FE7">
                <w:rPr>
                  <w:rStyle w:val="Hyperlink"/>
                  <w:rFonts w:ascii="Times New Roman" w:hAnsi="Times New Roman"/>
                  <w:sz w:val="20"/>
                </w:rPr>
                <w:t>PegRoundDirection</w:t>
              </w:r>
            </w:hyperlink>
          </w:p>
        </w:tc>
      </w:tr>
      <w:tr w:rsidR="00512FC7" w:rsidRPr="00512FC7" w14:paraId="626924B0" w14:textId="77777777" w:rsidTr="00533FE7">
        <w:tc>
          <w:tcPr>
            <w:tcW w:w="828" w:type="dxa"/>
            <w:shd w:val="clear" w:color="auto" w:fill="auto"/>
          </w:tcPr>
          <w:p w14:paraId="424EB404" w14:textId="77777777" w:rsidR="00512FC7" w:rsidRPr="00512FC7" w:rsidRDefault="00512FC7" w:rsidP="00533FE7">
            <w:r w:rsidRPr="00512FC7">
              <w:t>839</w:t>
            </w:r>
          </w:p>
        </w:tc>
        <w:tc>
          <w:tcPr>
            <w:tcW w:w="2699" w:type="dxa"/>
            <w:shd w:val="clear" w:color="auto" w:fill="auto"/>
          </w:tcPr>
          <w:p w14:paraId="605CC7C8" w14:textId="77777777" w:rsidR="00512FC7" w:rsidRPr="00512FC7" w:rsidRDefault="00C411EF" w:rsidP="00533FE7">
            <w:hyperlink w:anchor="fld_PeggedPrice" w:history="1">
              <w:r w:rsidR="00512FC7" w:rsidRPr="00533FE7">
                <w:rPr>
                  <w:rStyle w:val="Hyperlink"/>
                  <w:rFonts w:ascii="Times New Roman" w:hAnsi="Times New Roman"/>
                  <w:sz w:val="20"/>
                </w:rPr>
                <w:t>PeggedPrice</w:t>
              </w:r>
            </w:hyperlink>
          </w:p>
        </w:tc>
      </w:tr>
      <w:tr w:rsidR="00512FC7" w:rsidRPr="00512FC7" w14:paraId="61911A9F" w14:textId="77777777" w:rsidTr="00533FE7">
        <w:tc>
          <w:tcPr>
            <w:tcW w:w="828" w:type="dxa"/>
            <w:shd w:val="clear" w:color="auto" w:fill="auto"/>
          </w:tcPr>
          <w:p w14:paraId="76B15664" w14:textId="77777777" w:rsidR="00512FC7" w:rsidRPr="00512FC7" w:rsidRDefault="00512FC7" w:rsidP="00533FE7">
            <w:r w:rsidRPr="00512FC7">
              <w:t>840</w:t>
            </w:r>
          </w:p>
        </w:tc>
        <w:tc>
          <w:tcPr>
            <w:tcW w:w="2699" w:type="dxa"/>
            <w:shd w:val="clear" w:color="auto" w:fill="auto"/>
          </w:tcPr>
          <w:p w14:paraId="0C4C2E19" w14:textId="77777777" w:rsidR="00512FC7" w:rsidRPr="00512FC7" w:rsidRDefault="00C411EF" w:rsidP="00533FE7">
            <w:hyperlink w:anchor="fld_PegScope" w:history="1">
              <w:r w:rsidR="00512FC7" w:rsidRPr="00533FE7">
                <w:rPr>
                  <w:rStyle w:val="Hyperlink"/>
                  <w:rFonts w:ascii="Times New Roman" w:hAnsi="Times New Roman"/>
                  <w:sz w:val="20"/>
                </w:rPr>
                <w:t>PegScope</w:t>
              </w:r>
            </w:hyperlink>
          </w:p>
        </w:tc>
      </w:tr>
      <w:tr w:rsidR="00512FC7" w:rsidRPr="00512FC7" w14:paraId="621D78AD" w14:textId="77777777" w:rsidTr="00533FE7">
        <w:tc>
          <w:tcPr>
            <w:tcW w:w="828" w:type="dxa"/>
            <w:shd w:val="clear" w:color="auto" w:fill="auto"/>
          </w:tcPr>
          <w:p w14:paraId="16B71FAE" w14:textId="77777777" w:rsidR="00512FC7" w:rsidRPr="00512FC7" w:rsidRDefault="00512FC7" w:rsidP="00533FE7">
            <w:r w:rsidRPr="00512FC7">
              <w:t>841</w:t>
            </w:r>
          </w:p>
        </w:tc>
        <w:tc>
          <w:tcPr>
            <w:tcW w:w="2699" w:type="dxa"/>
            <w:shd w:val="clear" w:color="auto" w:fill="auto"/>
          </w:tcPr>
          <w:p w14:paraId="0A47087E" w14:textId="77777777" w:rsidR="00512FC7" w:rsidRPr="00512FC7" w:rsidRDefault="00C411EF" w:rsidP="00533FE7">
            <w:hyperlink w:anchor="fld_DiscretionMoveType" w:history="1">
              <w:r w:rsidR="00512FC7" w:rsidRPr="00533FE7">
                <w:rPr>
                  <w:rStyle w:val="Hyperlink"/>
                  <w:rFonts w:ascii="Times New Roman" w:hAnsi="Times New Roman"/>
                  <w:sz w:val="20"/>
                </w:rPr>
                <w:t>DiscretionMoveType</w:t>
              </w:r>
            </w:hyperlink>
          </w:p>
        </w:tc>
      </w:tr>
      <w:tr w:rsidR="00512FC7" w:rsidRPr="00512FC7" w14:paraId="3D2B917B" w14:textId="77777777" w:rsidTr="00533FE7">
        <w:tc>
          <w:tcPr>
            <w:tcW w:w="828" w:type="dxa"/>
            <w:shd w:val="clear" w:color="auto" w:fill="auto"/>
          </w:tcPr>
          <w:p w14:paraId="1FAB79D0" w14:textId="77777777" w:rsidR="00512FC7" w:rsidRPr="00512FC7" w:rsidRDefault="00512FC7" w:rsidP="00533FE7">
            <w:r w:rsidRPr="00512FC7">
              <w:t>842</w:t>
            </w:r>
          </w:p>
        </w:tc>
        <w:tc>
          <w:tcPr>
            <w:tcW w:w="2699" w:type="dxa"/>
            <w:shd w:val="clear" w:color="auto" w:fill="auto"/>
          </w:tcPr>
          <w:p w14:paraId="106CE8CC" w14:textId="77777777" w:rsidR="00512FC7" w:rsidRPr="00512FC7" w:rsidRDefault="00C411EF" w:rsidP="00533FE7">
            <w:hyperlink w:anchor="fld_DiscretionOffsetType" w:history="1">
              <w:r w:rsidR="00512FC7" w:rsidRPr="00533FE7">
                <w:rPr>
                  <w:rStyle w:val="Hyperlink"/>
                  <w:rFonts w:ascii="Times New Roman" w:hAnsi="Times New Roman"/>
                  <w:sz w:val="20"/>
                </w:rPr>
                <w:t>DiscretionOffsetType</w:t>
              </w:r>
            </w:hyperlink>
          </w:p>
        </w:tc>
      </w:tr>
      <w:tr w:rsidR="00512FC7" w:rsidRPr="00512FC7" w14:paraId="74C67A12" w14:textId="77777777" w:rsidTr="00533FE7">
        <w:tc>
          <w:tcPr>
            <w:tcW w:w="828" w:type="dxa"/>
            <w:shd w:val="clear" w:color="auto" w:fill="auto"/>
          </w:tcPr>
          <w:p w14:paraId="4B78FE70" w14:textId="77777777" w:rsidR="00512FC7" w:rsidRPr="00512FC7" w:rsidRDefault="00512FC7" w:rsidP="00533FE7">
            <w:r w:rsidRPr="00512FC7">
              <w:t>843</w:t>
            </w:r>
          </w:p>
        </w:tc>
        <w:tc>
          <w:tcPr>
            <w:tcW w:w="2699" w:type="dxa"/>
            <w:shd w:val="clear" w:color="auto" w:fill="auto"/>
          </w:tcPr>
          <w:p w14:paraId="7BC5F7F5" w14:textId="77777777" w:rsidR="00512FC7" w:rsidRPr="00512FC7" w:rsidRDefault="00C411EF" w:rsidP="00533FE7">
            <w:hyperlink w:anchor="fld_DiscretionLimitType" w:history="1">
              <w:r w:rsidR="00512FC7" w:rsidRPr="00533FE7">
                <w:rPr>
                  <w:rStyle w:val="Hyperlink"/>
                  <w:rFonts w:ascii="Times New Roman" w:hAnsi="Times New Roman"/>
                  <w:sz w:val="20"/>
                </w:rPr>
                <w:t>DiscretionLimitType</w:t>
              </w:r>
            </w:hyperlink>
          </w:p>
        </w:tc>
      </w:tr>
      <w:tr w:rsidR="00512FC7" w:rsidRPr="00512FC7" w14:paraId="1F45A3E0" w14:textId="77777777" w:rsidTr="00533FE7">
        <w:tc>
          <w:tcPr>
            <w:tcW w:w="828" w:type="dxa"/>
            <w:shd w:val="clear" w:color="auto" w:fill="auto"/>
          </w:tcPr>
          <w:p w14:paraId="7D45FF58" w14:textId="77777777" w:rsidR="00512FC7" w:rsidRPr="00512FC7" w:rsidRDefault="00512FC7" w:rsidP="00533FE7">
            <w:r w:rsidRPr="00512FC7">
              <w:t>844</w:t>
            </w:r>
          </w:p>
        </w:tc>
        <w:tc>
          <w:tcPr>
            <w:tcW w:w="2699" w:type="dxa"/>
            <w:shd w:val="clear" w:color="auto" w:fill="auto"/>
          </w:tcPr>
          <w:p w14:paraId="0161C816" w14:textId="77777777" w:rsidR="00512FC7" w:rsidRPr="00512FC7" w:rsidRDefault="00C411EF" w:rsidP="00533FE7">
            <w:hyperlink w:anchor="fld_DiscretionRoundDirection" w:history="1">
              <w:r w:rsidR="00512FC7" w:rsidRPr="00533FE7">
                <w:rPr>
                  <w:rStyle w:val="Hyperlink"/>
                  <w:rFonts w:ascii="Times New Roman" w:hAnsi="Times New Roman"/>
                  <w:sz w:val="20"/>
                </w:rPr>
                <w:t>DiscretionRoundDirection</w:t>
              </w:r>
            </w:hyperlink>
          </w:p>
        </w:tc>
      </w:tr>
      <w:tr w:rsidR="00512FC7" w:rsidRPr="00512FC7" w14:paraId="68B17365" w14:textId="77777777" w:rsidTr="00533FE7">
        <w:tc>
          <w:tcPr>
            <w:tcW w:w="828" w:type="dxa"/>
            <w:shd w:val="clear" w:color="auto" w:fill="auto"/>
          </w:tcPr>
          <w:p w14:paraId="4DAC7E79" w14:textId="77777777" w:rsidR="00512FC7" w:rsidRPr="00512FC7" w:rsidRDefault="00512FC7" w:rsidP="00533FE7">
            <w:r w:rsidRPr="00512FC7">
              <w:t>845</w:t>
            </w:r>
          </w:p>
        </w:tc>
        <w:tc>
          <w:tcPr>
            <w:tcW w:w="2699" w:type="dxa"/>
            <w:shd w:val="clear" w:color="auto" w:fill="auto"/>
          </w:tcPr>
          <w:p w14:paraId="6D7CD2D7" w14:textId="77777777" w:rsidR="00512FC7" w:rsidRPr="00512FC7" w:rsidRDefault="00C411EF" w:rsidP="00533FE7">
            <w:hyperlink w:anchor="fld_DiscretionPrice" w:history="1">
              <w:r w:rsidR="00512FC7" w:rsidRPr="00533FE7">
                <w:rPr>
                  <w:rStyle w:val="Hyperlink"/>
                  <w:rFonts w:ascii="Times New Roman" w:hAnsi="Times New Roman"/>
                  <w:sz w:val="20"/>
                </w:rPr>
                <w:t>DiscretionPrice</w:t>
              </w:r>
            </w:hyperlink>
          </w:p>
        </w:tc>
      </w:tr>
      <w:tr w:rsidR="00512FC7" w:rsidRPr="00512FC7" w14:paraId="1A3D26F2" w14:textId="77777777" w:rsidTr="00533FE7">
        <w:tc>
          <w:tcPr>
            <w:tcW w:w="828" w:type="dxa"/>
            <w:shd w:val="clear" w:color="auto" w:fill="auto"/>
          </w:tcPr>
          <w:p w14:paraId="7AA4DC1B" w14:textId="77777777" w:rsidR="00512FC7" w:rsidRPr="00512FC7" w:rsidRDefault="00512FC7" w:rsidP="00533FE7">
            <w:r w:rsidRPr="00512FC7">
              <w:t>846</w:t>
            </w:r>
          </w:p>
        </w:tc>
        <w:tc>
          <w:tcPr>
            <w:tcW w:w="2699" w:type="dxa"/>
            <w:shd w:val="clear" w:color="auto" w:fill="auto"/>
          </w:tcPr>
          <w:p w14:paraId="219CDFA9" w14:textId="77777777" w:rsidR="00512FC7" w:rsidRPr="00512FC7" w:rsidRDefault="00C411EF" w:rsidP="00533FE7">
            <w:hyperlink w:anchor="fld_DiscretionScope" w:history="1">
              <w:r w:rsidR="00512FC7" w:rsidRPr="00533FE7">
                <w:rPr>
                  <w:rStyle w:val="Hyperlink"/>
                  <w:rFonts w:ascii="Times New Roman" w:hAnsi="Times New Roman"/>
                  <w:sz w:val="20"/>
                </w:rPr>
                <w:t>DiscretionScope</w:t>
              </w:r>
            </w:hyperlink>
          </w:p>
        </w:tc>
      </w:tr>
      <w:tr w:rsidR="00512FC7" w:rsidRPr="00512FC7" w14:paraId="1F8B33A2" w14:textId="77777777" w:rsidTr="00533FE7">
        <w:tc>
          <w:tcPr>
            <w:tcW w:w="828" w:type="dxa"/>
            <w:shd w:val="clear" w:color="auto" w:fill="auto"/>
          </w:tcPr>
          <w:p w14:paraId="370BCF82" w14:textId="77777777" w:rsidR="00512FC7" w:rsidRPr="00512FC7" w:rsidRDefault="00512FC7" w:rsidP="00533FE7">
            <w:r w:rsidRPr="00512FC7">
              <w:t>847</w:t>
            </w:r>
          </w:p>
        </w:tc>
        <w:tc>
          <w:tcPr>
            <w:tcW w:w="2699" w:type="dxa"/>
            <w:shd w:val="clear" w:color="auto" w:fill="auto"/>
          </w:tcPr>
          <w:p w14:paraId="5B246D8A" w14:textId="77777777" w:rsidR="00512FC7" w:rsidRPr="00512FC7" w:rsidRDefault="00C411EF" w:rsidP="00533FE7">
            <w:hyperlink w:anchor="fld_TargetStrategy" w:history="1">
              <w:r w:rsidR="00512FC7" w:rsidRPr="00533FE7">
                <w:rPr>
                  <w:rStyle w:val="Hyperlink"/>
                  <w:rFonts w:ascii="Times New Roman" w:hAnsi="Times New Roman"/>
                  <w:sz w:val="20"/>
                </w:rPr>
                <w:t>TargetStrategy</w:t>
              </w:r>
            </w:hyperlink>
          </w:p>
        </w:tc>
      </w:tr>
      <w:tr w:rsidR="00512FC7" w:rsidRPr="00512FC7" w14:paraId="341C6AF4" w14:textId="77777777" w:rsidTr="00533FE7">
        <w:tc>
          <w:tcPr>
            <w:tcW w:w="828" w:type="dxa"/>
            <w:shd w:val="clear" w:color="auto" w:fill="auto"/>
          </w:tcPr>
          <w:p w14:paraId="3A4881ED" w14:textId="77777777" w:rsidR="00512FC7" w:rsidRPr="00512FC7" w:rsidRDefault="00512FC7" w:rsidP="00533FE7">
            <w:r w:rsidRPr="00512FC7">
              <w:t>848</w:t>
            </w:r>
          </w:p>
        </w:tc>
        <w:tc>
          <w:tcPr>
            <w:tcW w:w="2699" w:type="dxa"/>
            <w:shd w:val="clear" w:color="auto" w:fill="auto"/>
          </w:tcPr>
          <w:p w14:paraId="0AAD4428" w14:textId="77777777" w:rsidR="00512FC7" w:rsidRPr="00512FC7" w:rsidRDefault="00C411EF" w:rsidP="00533FE7">
            <w:hyperlink w:anchor="fld_TargetStrategyParameters" w:history="1">
              <w:r w:rsidR="00512FC7" w:rsidRPr="00533FE7">
                <w:rPr>
                  <w:rStyle w:val="Hyperlink"/>
                  <w:rFonts w:ascii="Times New Roman" w:hAnsi="Times New Roman"/>
                  <w:sz w:val="20"/>
                </w:rPr>
                <w:t>TargetStrategyParameters</w:t>
              </w:r>
            </w:hyperlink>
          </w:p>
        </w:tc>
      </w:tr>
      <w:tr w:rsidR="00512FC7" w:rsidRPr="00512FC7" w14:paraId="0FBF7706" w14:textId="77777777" w:rsidTr="00533FE7">
        <w:tc>
          <w:tcPr>
            <w:tcW w:w="828" w:type="dxa"/>
            <w:shd w:val="clear" w:color="auto" w:fill="auto"/>
          </w:tcPr>
          <w:p w14:paraId="413FE3DD" w14:textId="77777777" w:rsidR="00512FC7" w:rsidRPr="00512FC7" w:rsidRDefault="00512FC7" w:rsidP="00533FE7">
            <w:r w:rsidRPr="00512FC7">
              <w:t>849</w:t>
            </w:r>
          </w:p>
        </w:tc>
        <w:tc>
          <w:tcPr>
            <w:tcW w:w="2699" w:type="dxa"/>
            <w:shd w:val="clear" w:color="auto" w:fill="auto"/>
          </w:tcPr>
          <w:p w14:paraId="4B156B3A" w14:textId="77777777" w:rsidR="00512FC7" w:rsidRPr="00512FC7" w:rsidRDefault="00C411EF" w:rsidP="00533FE7">
            <w:hyperlink w:anchor="fld_ParticipationRate" w:history="1">
              <w:r w:rsidR="00512FC7" w:rsidRPr="00533FE7">
                <w:rPr>
                  <w:rStyle w:val="Hyperlink"/>
                  <w:rFonts w:ascii="Times New Roman" w:hAnsi="Times New Roman"/>
                  <w:sz w:val="20"/>
                </w:rPr>
                <w:t>ParticipationRate</w:t>
              </w:r>
            </w:hyperlink>
          </w:p>
        </w:tc>
      </w:tr>
      <w:tr w:rsidR="00512FC7" w:rsidRPr="00512FC7" w14:paraId="27DE28A3" w14:textId="77777777" w:rsidTr="00533FE7">
        <w:tc>
          <w:tcPr>
            <w:tcW w:w="828" w:type="dxa"/>
            <w:shd w:val="clear" w:color="auto" w:fill="auto"/>
          </w:tcPr>
          <w:p w14:paraId="3F45EAAF" w14:textId="77777777" w:rsidR="00512FC7" w:rsidRPr="00512FC7" w:rsidRDefault="00512FC7" w:rsidP="00533FE7">
            <w:r w:rsidRPr="00512FC7">
              <w:t>850</w:t>
            </w:r>
          </w:p>
        </w:tc>
        <w:tc>
          <w:tcPr>
            <w:tcW w:w="2699" w:type="dxa"/>
            <w:shd w:val="clear" w:color="auto" w:fill="auto"/>
          </w:tcPr>
          <w:p w14:paraId="78491CAE" w14:textId="77777777" w:rsidR="00512FC7" w:rsidRPr="00512FC7" w:rsidRDefault="00C411EF" w:rsidP="00533FE7">
            <w:hyperlink w:anchor="fld_TargetStrategyPerformance" w:history="1">
              <w:r w:rsidR="00512FC7" w:rsidRPr="00533FE7">
                <w:rPr>
                  <w:rStyle w:val="Hyperlink"/>
                  <w:rFonts w:ascii="Times New Roman" w:hAnsi="Times New Roman"/>
                  <w:sz w:val="20"/>
                </w:rPr>
                <w:t>TargetStrategyPerformance</w:t>
              </w:r>
            </w:hyperlink>
          </w:p>
        </w:tc>
      </w:tr>
      <w:tr w:rsidR="00512FC7" w:rsidRPr="00512FC7" w14:paraId="7F1474EB" w14:textId="77777777" w:rsidTr="00533FE7">
        <w:tc>
          <w:tcPr>
            <w:tcW w:w="828" w:type="dxa"/>
            <w:shd w:val="clear" w:color="auto" w:fill="auto"/>
          </w:tcPr>
          <w:p w14:paraId="10C9BE93" w14:textId="77777777" w:rsidR="00512FC7" w:rsidRPr="00512FC7" w:rsidRDefault="00512FC7" w:rsidP="00533FE7">
            <w:r w:rsidRPr="00512FC7">
              <w:t>851</w:t>
            </w:r>
          </w:p>
        </w:tc>
        <w:tc>
          <w:tcPr>
            <w:tcW w:w="2699" w:type="dxa"/>
            <w:shd w:val="clear" w:color="auto" w:fill="auto"/>
          </w:tcPr>
          <w:p w14:paraId="26A0BA36" w14:textId="77777777" w:rsidR="00512FC7" w:rsidRPr="00512FC7" w:rsidRDefault="00C411EF" w:rsidP="00533FE7">
            <w:hyperlink w:anchor="fld_LastLiquidityInd" w:history="1">
              <w:r w:rsidR="00512FC7" w:rsidRPr="00533FE7">
                <w:rPr>
                  <w:rStyle w:val="Hyperlink"/>
                  <w:rFonts w:ascii="Times New Roman" w:hAnsi="Times New Roman"/>
                  <w:sz w:val="20"/>
                </w:rPr>
                <w:t>LastLiquidityInd</w:t>
              </w:r>
            </w:hyperlink>
          </w:p>
        </w:tc>
      </w:tr>
      <w:tr w:rsidR="00512FC7" w:rsidRPr="00512FC7" w14:paraId="2DE16D8D" w14:textId="77777777" w:rsidTr="00533FE7">
        <w:tc>
          <w:tcPr>
            <w:tcW w:w="828" w:type="dxa"/>
            <w:shd w:val="clear" w:color="auto" w:fill="auto"/>
          </w:tcPr>
          <w:p w14:paraId="4ED64A44" w14:textId="77777777" w:rsidR="00512FC7" w:rsidRPr="00512FC7" w:rsidRDefault="00512FC7" w:rsidP="00533FE7">
            <w:r w:rsidRPr="00512FC7">
              <w:t>852</w:t>
            </w:r>
          </w:p>
        </w:tc>
        <w:tc>
          <w:tcPr>
            <w:tcW w:w="2699" w:type="dxa"/>
            <w:shd w:val="clear" w:color="auto" w:fill="auto"/>
          </w:tcPr>
          <w:p w14:paraId="0DEBE5F4" w14:textId="77777777" w:rsidR="00512FC7" w:rsidRPr="00512FC7" w:rsidRDefault="00C411EF" w:rsidP="00533FE7">
            <w:hyperlink w:anchor="fld_PublishTrdIndicator" w:history="1">
              <w:r w:rsidR="00512FC7" w:rsidRPr="00533FE7">
                <w:rPr>
                  <w:rStyle w:val="Hyperlink"/>
                  <w:rFonts w:ascii="Times New Roman" w:hAnsi="Times New Roman"/>
                  <w:sz w:val="20"/>
                </w:rPr>
                <w:t>PublishTrdIndicator</w:t>
              </w:r>
            </w:hyperlink>
          </w:p>
        </w:tc>
      </w:tr>
      <w:tr w:rsidR="00512FC7" w:rsidRPr="00512FC7" w14:paraId="01B250B6" w14:textId="77777777" w:rsidTr="00533FE7">
        <w:tc>
          <w:tcPr>
            <w:tcW w:w="828" w:type="dxa"/>
            <w:shd w:val="clear" w:color="auto" w:fill="auto"/>
          </w:tcPr>
          <w:p w14:paraId="3C347EA2" w14:textId="77777777" w:rsidR="00512FC7" w:rsidRPr="00512FC7" w:rsidRDefault="00512FC7" w:rsidP="00533FE7">
            <w:r w:rsidRPr="00512FC7">
              <w:t>853</w:t>
            </w:r>
          </w:p>
        </w:tc>
        <w:tc>
          <w:tcPr>
            <w:tcW w:w="2699" w:type="dxa"/>
            <w:shd w:val="clear" w:color="auto" w:fill="auto"/>
          </w:tcPr>
          <w:p w14:paraId="44EAE079" w14:textId="77777777" w:rsidR="00512FC7" w:rsidRPr="00512FC7" w:rsidRDefault="00C411EF" w:rsidP="00533FE7">
            <w:hyperlink w:anchor="fld_ShortSaleReason" w:history="1">
              <w:r w:rsidR="00512FC7" w:rsidRPr="00533FE7">
                <w:rPr>
                  <w:rStyle w:val="Hyperlink"/>
                  <w:rFonts w:ascii="Times New Roman" w:hAnsi="Times New Roman"/>
                  <w:sz w:val="20"/>
                </w:rPr>
                <w:t>ShortSaleReason</w:t>
              </w:r>
            </w:hyperlink>
          </w:p>
        </w:tc>
      </w:tr>
      <w:tr w:rsidR="00512FC7" w:rsidRPr="00512FC7" w14:paraId="07661F95" w14:textId="77777777" w:rsidTr="00533FE7">
        <w:tc>
          <w:tcPr>
            <w:tcW w:w="828" w:type="dxa"/>
            <w:shd w:val="clear" w:color="auto" w:fill="auto"/>
          </w:tcPr>
          <w:p w14:paraId="30CF05EC" w14:textId="77777777" w:rsidR="00512FC7" w:rsidRPr="00512FC7" w:rsidRDefault="00512FC7" w:rsidP="00533FE7">
            <w:r w:rsidRPr="00512FC7">
              <w:t>854</w:t>
            </w:r>
          </w:p>
        </w:tc>
        <w:tc>
          <w:tcPr>
            <w:tcW w:w="2699" w:type="dxa"/>
            <w:shd w:val="clear" w:color="auto" w:fill="auto"/>
          </w:tcPr>
          <w:p w14:paraId="1123043C" w14:textId="77777777" w:rsidR="00512FC7" w:rsidRPr="00512FC7" w:rsidRDefault="00C411EF" w:rsidP="00533FE7">
            <w:hyperlink w:anchor="fld_QtyType" w:history="1">
              <w:r w:rsidR="00512FC7" w:rsidRPr="00533FE7">
                <w:rPr>
                  <w:rStyle w:val="Hyperlink"/>
                  <w:rFonts w:ascii="Times New Roman" w:hAnsi="Times New Roman"/>
                  <w:sz w:val="20"/>
                </w:rPr>
                <w:t>QtyType</w:t>
              </w:r>
            </w:hyperlink>
          </w:p>
        </w:tc>
      </w:tr>
      <w:tr w:rsidR="00512FC7" w:rsidRPr="00512FC7" w14:paraId="4E54D6A2" w14:textId="77777777" w:rsidTr="00533FE7">
        <w:tc>
          <w:tcPr>
            <w:tcW w:w="828" w:type="dxa"/>
            <w:shd w:val="clear" w:color="auto" w:fill="auto"/>
          </w:tcPr>
          <w:p w14:paraId="73D649ED" w14:textId="77777777" w:rsidR="00512FC7" w:rsidRPr="00512FC7" w:rsidRDefault="00512FC7" w:rsidP="00533FE7">
            <w:r w:rsidRPr="00512FC7">
              <w:t>855</w:t>
            </w:r>
          </w:p>
        </w:tc>
        <w:tc>
          <w:tcPr>
            <w:tcW w:w="2699" w:type="dxa"/>
            <w:shd w:val="clear" w:color="auto" w:fill="auto"/>
          </w:tcPr>
          <w:p w14:paraId="7EDF0F24" w14:textId="77777777" w:rsidR="00512FC7" w:rsidRPr="00512FC7" w:rsidRDefault="00C411EF" w:rsidP="00533FE7">
            <w:hyperlink w:anchor="fld_SecondaryTrdType" w:history="1">
              <w:r w:rsidR="00512FC7" w:rsidRPr="00533FE7">
                <w:rPr>
                  <w:rStyle w:val="Hyperlink"/>
                  <w:rFonts w:ascii="Times New Roman" w:hAnsi="Times New Roman"/>
                  <w:sz w:val="20"/>
                </w:rPr>
                <w:t>SecondaryTrdType</w:t>
              </w:r>
            </w:hyperlink>
          </w:p>
        </w:tc>
      </w:tr>
      <w:tr w:rsidR="00512FC7" w:rsidRPr="00512FC7" w14:paraId="6FDD3A6F" w14:textId="77777777" w:rsidTr="00533FE7">
        <w:tc>
          <w:tcPr>
            <w:tcW w:w="828" w:type="dxa"/>
            <w:shd w:val="clear" w:color="auto" w:fill="auto"/>
          </w:tcPr>
          <w:p w14:paraId="27BAD6C0" w14:textId="77777777" w:rsidR="00512FC7" w:rsidRPr="00512FC7" w:rsidRDefault="00512FC7" w:rsidP="00533FE7">
            <w:r w:rsidRPr="00512FC7">
              <w:t>856</w:t>
            </w:r>
          </w:p>
        </w:tc>
        <w:tc>
          <w:tcPr>
            <w:tcW w:w="2699" w:type="dxa"/>
            <w:shd w:val="clear" w:color="auto" w:fill="auto"/>
          </w:tcPr>
          <w:p w14:paraId="45CD4BAE" w14:textId="77777777" w:rsidR="00512FC7" w:rsidRPr="00512FC7" w:rsidRDefault="00C411EF" w:rsidP="00533FE7">
            <w:hyperlink w:anchor="fld_TradeReportType" w:history="1">
              <w:r w:rsidR="00512FC7" w:rsidRPr="00533FE7">
                <w:rPr>
                  <w:rStyle w:val="Hyperlink"/>
                  <w:rFonts w:ascii="Times New Roman" w:hAnsi="Times New Roman"/>
                  <w:sz w:val="20"/>
                </w:rPr>
                <w:t>TradeReportType</w:t>
              </w:r>
            </w:hyperlink>
          </w:p>
        </w:tc>
      </w:tr>
      <w:tr w:rsidR="00512FC7" w:rsidRPr="00512FC7" w14:paraId="33E22687" w14:textId="77777777" w:rsidTr="00533FE7">
        <w:tc>
          <w:tcPr>
            <w:tcW w:w="828" w:type="dxa"/>
            <w:shd w:val="clear" w:color="auto" w:fill="auto"/>
          </w:tcPr>
          <w:p w14:paraId="1517A791" w14:textId="77777777" w:rsidR="00512FC7" w:rsidRPr="00512FC7" w:rsidRDefault="00512FC7" w:rsidP="00533FE7">
            <w:r w:rsidRPr="00512FC7">
              <w:t>857</w:t>
            </w:r>
          </w:p>
        </w:tc>
        <w:tc>
          <w:tcPr>
            <w:tcW w:w="2699" w:type="dxa"/>
            <w:shd w:val="clear" w:color="auto" w:fill="auto"/>
          </w:tcPr>
          <w:p w14:paraId="4784273D" w14:textId="77777777" w:rsidR="00512FC7" w:rsidRPr="00512FC7" w:rsidRDefault="00C411EF" w:rsidP="00533FE7">
            <w:hyperlink w:anchor="fld_AllocNoOrdersType" w:history="1">
              <w:r w:rsidR="00512FC7" w:rsidRPr="00533FE7">
                <w:rPr>
                  <w:rStyle w:val="Hyperlink"/>
                  <w:rFonts w:ascii="Times New Roman" w:hAnsi="Times New Roman"/>
                  <w:sz w:val="20"/>
                </w:rPr>
                <w:t>AllocNoOrdersType</w:t>
              </w:r>
            </w:hyperlink>
          </w:p>
        </w:tc>
      </w:tr>
      <w:tr w:rsidR="00512FC7" w:rsidRPr="00512FC7" w14:paraId="67C9B1E8" w14:textId="77777777" w:rsidTr="00533FE7">
        <w:tc>
          <w:tcPr>
            <w:tcW w:w="828" w:type="dxa"/>
            <w:shd w:val="clear" w:color="auto" w:fill="auto"/>
          </w:tcPr>
          <w:p w14:paraId="05ECDAF2" w14:textId="77777777" w:rsidR="00512FC7" w:rsidRPr="00512FC7" w:rsidRDefault="00512FC7" w:rsidP="00533FE7">
            <w:r w:rsidRPr="00512FC7">
              <w:t>858</w:t>
            </w:r>
          </w:p>
        </w:tc>
        <w:tc>
          <w:tcPr>
            <w:tcW w:w="2699" w:type="dxa"/>
            <w:shd w:val="clear" w:color="auto" w:fill="auto"/>
          </w:tcPr>
          <w:p w14:paraId="6A98177B" w14:textId="77777777" w:rsidR="00512FC7" w:rsidRPr="00512FC7" w:rsidRDefault="00C411EF" w:rsidP="00533FE7">
            <w:hyperlink w:anchor="fld_SharedCommission" w:history="1">
              <w:r w:rsidR="00512FC7" w:rsidRPr="00533FE7">
                <w:rPr>
                  <w:rStyle w:val="Hyperlink"/>
                  <w:rFonts w:ascii="Times New Roman" w:hAnsi="Times New Roman"/>
                  <w:sz w:val="20"/>
                </w:rPr>
                <w:t>SharedCommission</w:t>
              </w:r>
            </w:hyperlink>
          </w:p>
        </w:tc>
      </w:tr>
      <w:tr w:rsidR="00512FC7" w:rsidRPr="00512FC7" w14:paraId="6D8C4425" w14:textId="77777777" w:rsidTr="00533FE7">
        <w:tc>
          <w:tcPr>
            <w:tcW w:w="828" w:type="dxa"/>
            <w:shd w:val="clear" w:color="auto" w:fill="auto"/>
          </w:tcPr>
          <w:p w14:paraId="3FBB0485" w14:textId="77777777" w:rsidR="00512FC7" w:rsidRPr="00512FC7" w:rsidRDefault="00512FC7" w:rsidP="00533FE7">
            <w:r w:rsidRPr="00512FC7">
              <w:t>859</w:t>
            </w:r>
          </w:p>
        </w:tc>
        <w:tc>
          <w:tcPr>
            <w:tcW w:w="2699" w:type="dxa"/>
            <w:shd w:val="clear" w:color="auto" w:fill="auto"/>
          </w:tcPr>
          <w:p w14:paraId="04A94A19" w14:textId="77777777" w:rsidR="00512FC7" w:rsidRPr="00512FC7" w:rsidRDefault="00C411EF" w:rsidP="00533FE7">
            <w:hyperlink w:anchor="fld_ConfirmReqID" w:history="1">
              <w:r w:rsidR="00512FC7" w:rsidRPr="00533FE7">
                <w:rPr>
                  <w:rStyle w:val="Hyperlink"/>
                  <w:rFonts w:ascii="Times New Roman" w:hAnsi="Times New Roman"/>
                  <w:sz w:val="20"/>
                </w:rPr>
                <w:t>ConfirmReqID</w:t>
              </w:r>
            </w:hyperlink>
          </w:p>
        </w:tc>
      </w:tr>
      <w:tr w:rsidR="00512FC7" w:rsidRPr="00512FC7" w14:paraId="2F91DDDC" w14:textId="77777777" w:rsidTr="00533FE7">
        <w:tc>
          <w:tcPr>
            <w:tcW w:w="828" w:type="dxa"/>
            <w:shd w:val="clear" w:color="auto" w:fill="auto"/>
          </w:tcPr>
          <w:p w14:paraId="391F3FF2" w14:textId="77777777" w:rsidR="00512FC7" w:rsidRPr="00512FC7" w:rsidRDefault="00512FC7" w:rsidP="00533FE7">
            <w:r w:rsidRPr="00512FC7">
              <w:t>860</w:t>
            </w:r>
          </w:p>
        </w:tc>
        <w:tc>
          <w:tcPr>
            <w:tcW w:w="2699" w:type="dxa"/>
            <w:shd w:val="clear" w:color="auto" w:fill="auto"/>
          </w:tcPr>
          <w:p w14:paraId="7EE4EE2B" w14:textId="77777777" w:rsidR="00512FC7" w:rsidRPr="00512FC7" w:rsidRDefault="00C411EF" w:rsidP="00533FE7">
            <w:hyperlink w:anchor="fld_AvgParPx" w:history="1">
              <w:r w:rsidR="00512FC7" w:rsidRPr="00533FE7">
                <w:rPr>
                  <w:rStyle w:val="Hyperlink"/>
                  <w:rFonts w:ascii="Times New Roman" w:hAnsi="Times New Roman"/>
                  <w:sz w:val="20"/>
                </w:rPr>
                <w:t>AvgParPx</w:t>
              </w:r>
            </w:hyperlink>
          </w:p>
        </w:tc>
      </w:tr>
      <w:tr w:rsidR="00512FC7" w:rsidRPr="00512FC7" w14:paraId="5DF3C388" w14:textId="77777777" w:rsidTr="00533FE7">
        <w:tc>
          <w:tcPr>
            <w:tcW w:w="828" w:type="dxa"/>
            <w:shd w:val="clear" w:color="auto" w:fill="auto"/>
          </w:tcPr>
          <w:p w14:paraId="09F90CAE" w14:textId="77777777" w:rsidR="00512FC7" w:rsidRPr="00512FC7" w:rsidRDefault="00512FC7" w:rsidP="00533FE7">
            <w:r w:rsidRPr="00512FC7">
              <w:t>861</w:t>
            </w:r>
          </w:p>
        </w:tc>
        <w:tc>
          <w:tcPr>
            <w:tcW w:w="2699" w:type="dxa"/>
            <w:shd w:val="clear" w:color="auto" w:fill="auto"/>
          </w:tcPr>
          <w:p w14:paraId="326814D3" w14:textId="77777777" w:rsidR="00512FC7" w:rsidRPr="00512FC7" w:rsidRDefault="00C411EF" w:rsidP="00533FE7">
            <w:hyperlink w:anchor="fld_ReportedPx" w:history="1">
              <w:r w:rsidR="00512FC7" w:rsidRPr="00533FE7">
                <w:rPr>
                  <w:rStyle w:val="Hyperlink"/>
                  <w:rFonts w:ascii="Times New Roman" w:hAnsi="Times New Roman"/>
                  <w:sz w:val="20"/>
                </w:rPr>
                <w:t>ReportedPx</w:t>
              </w:r>
            </w:hyperlink>
          </w:p>
        </w:tc>
      </w:tr>
      <w:tr w:rsidR="00512FC7" w:rsidRPr="00512FC7" w14:paraId="1111CD33" w14:textId="77777777" w:rsidTr="00533FE7">
        <w:tc>
          <w:tcPr>
            <w:tcW w:w="828" w:type="dxa"/>
            <w:shd w:val="clear" w:color="auto" w:fill="auto"/>
          </w:tcPr>
          <w:p w14:paraId="6BA13349" w14:textId="77777777" w:rsidR="00512FC7" w:rsidRPr="00512FC7" w:rsidRDefault="00512FC7" w:rsidP="00533FE7">
            <w:r w:rsidRPr="00512FC7">
              <w:t>862</w:t>
            </w:r>
          </w:p>
        </w:tc>
        <w:tc>
          <w:tcPr>
            <w:tcW w:w="2699" w:type="dxa"/>
            <w:shd w:val="clear" w:color="auto" w:fill="auto"/>
          </w:tcPr>
          <w:p w14:paraId="22397387" w14:textId="77777777" w:rsidR="00512FC7" w:rsidRPr="00512FC7" w:rsidRDefault="00C411EF" w:rsidP="00533FE7">
            <w:hyperlink w:anchor="fld_NoCapacities" w:history="1">
              <w:r w:rsidR="00512FC7" w:rsidRPr="00533FE7">
                <w:rPr>
                  <w:rStyle w:val="Hyperlink"/>
                  <w:rFonts w:ascii="Times New Roman" w:hAnsi="Times New Roman"/>
                  <w:sz w:val="20"/>
                </w:rPr>
                <w:t>NoCapacities</w:t>
              </w:r>
            </w:hyperlink>
          </w:p>
        </w:tc>
      </w:tr>
      <w:tr w:rsidR="00512FC7" w:rsidRPr="00512FC7" w14:paraId="6C27AF58" w14:textId="77777777" w:rsidTr="00533FE7">
        <w:tc>
          <w:tcPr>
            <w:tcW w:w="828" w:type="dxa"/>
            <w:shd w:val="clear" w:color="auto" w:fill="auto"/>
          </w:tcPr>
          <w:p w14:paraId="72F9D81E" w14:textId="77777777" w:rsidR="00512FC7" w:rsidRPr="00512FC7" w:rsidRDefault="00512FC7" w:rsidP="00533FE7">
            <w:r w:rsidRPr="00512FC7">
              <w:t>863</w:t>
            </w:r>
          </w:p>
        </w:tc>
        <w:tc>
          <w:tcPr>
            <w:tcW w:w="2699" w:type="dxa"/>
            <w:shd w:val="clear" w:color="auto" w:fill="auto"/>
          </w:tcPr>
          <w:p w14:paraId="75E4F8BF" w14:textId="77777777" w:rsidR="00512FC7" w:rsidRPr="00512FC7" w:rsidRDefault="00C411EF" w:rsidP="00533FE7">
            <w:hyperlink w:anchor="fld_OrderCapacityQty" w:history="1">
              <w:r w:rsidR="00512FC7" w:rsidRPr="00533FE7">
                <w:rPr>
                  <w:rStyle w:val="Hyperlink"/>
                  <w:rFonts w:ascii="Times New Roman" w:hAnsi="Times New Roman"/>
                  <w:sz w:val="20"/>
                </w:rPr>
                <w:t>OrderCapacityQty</w:t>
              </w:r>
            </w:hyperlink>
          </w:p>
        </w:tc>
      </w:tr>
      <w:tr w:rsidR="00512FC7" w:rsidRPr="00512FC7" w14:paraId="63559D01" w14:textId="77777777" w:rsidTr="00533FE7">
        <w:tc>
          <w:tcPr>
            <w:tcW w:w="828" w:type="dxa"/>
            <w:shd w:val="clear" w:color="auto" w:fill="auto"/>
          </w:tcPr>
          <w:p w14:paraId="497EBBD4" w14:textId="77777777" w:rsidR="00512FC7" w:rsidRPr="00512FC7" w:rsidRDefault="00512FC7" w:rsidP="00533FE7">
            <w:r w:rsidRPr="00512FC7">
              <w:t>864</w:t>
            </w:r>
          </w:p>
        </w:tc>
        <w:tc>
          <w:tcPr>
            <w:tcW w:w="2699" w:type="dxa"/>
            <w:shd w:val="clear" w:color="auto" w:fill="auto"/>
          </w:tcPr>
          <w:p w14:paraId="1DF88D68" w14:textId="77777777" w:rsidR="00512FC7" w:rsidRPr="00512FC7" w:rsidRDefault="00C411EF" w:rsidP="00533FE7">
            <w:hyperlink w:anchor="fld_NoEvents" w:history="1">
              <w:r w:rsidR="00512FC7" w:rsidRPr="00533FE7">
                <w:rPr>
                  <w:rStyle w:val="Hyperlink"/>
                  <w:rFonts w:ascii="Times New Roman" w:hAnsi="Times New Roman"/>
                  <w:sz w:val="20"/>
                </w:rPr>
                <w:t>NoEvents</w:t>
              </w:r>
            </w:hyperlink>
          </w:p>
        </w:tc>
      </w:tr>
      <w:tr w:rsidR="00512FC7" w:rsidRPr="00512FC7" w14:paraId="226E2F47" w14:textId="77777777" w:rsidTr="00533FE7">
        <w:tc>
          <w:tcPr>
            <w:tcW w:w="828" w:type="dxa"/>
            <w:shd w:val="clear" w:color="auto" w:fill="auto"/>
          </w:tcPr>
          <w:p w14:paraId="6675217A" w14:textId="77777777" w:rsidR="00512FC7" w:rsidRPr="00512FC7" w:rsidRDefault="00512FC7" w:rsidP="00533FE7">
            <w:r w:rsidRPr="00512FC7">
              <w:t>865</w:t>
            </w:r>
          </w:p>
        </w:tc>
        <w:tc>
          <w:tcPr>
            <w:tcW w:w="2699" w:type="dxa"/>
            <w:shd w:val="clear" w:color="auto" w:fill="auto"/>
          </w:tcPr>
          <w:p w14:paraId="369237A9" w14:textId="77777777" w:rsidR="00512FC7" w:rsidRPr="00512FC7" w:rsidRDefault="00C411EF" w:rsidP="00533FE7">
            <w:hyperlink w:anchor="fld_EventType" w:history="1">
              <w:r w:rsidR="00512FC7" w:rsidRPr="00533FE7">
                <w:rPr>
                  <w:rStyle w:val="Hyperlink"/>
                  <w:rFonts w:ascii="Times New Roman" w:hAnsi="Times New Roman"/>
                  <w:sz w:val="20"/>
                </w:rPr>
                <w:t>EventType</w:t>
              </w:r>
            </w:hyperlink>
          </w:p>
        </w:tc>
      </w:tr>
      <w:tr w:rsidR="00512FC7" w:rsidRPr="00512FC7" w14:paraId="413C57E8" w14:textId="77777777" w:rsidTr="00533FE7">
        <w:tc>
          <w:tcPr>
            <w:tcW w:w="828" w:type="dxa"/>
            <w:shd w:val="clear" w:color="auto" w:fill="auto"/>
          </w:tcPr>
          <w:p w14:paraId="78188B4F" w14:textId="77777777" w:rsidR="00512FC7" w:rsidRPr="00512FC7" w:rsidRDefault="00512FC7" w:rsidP="00533FE7">
            <w:r w:rsidRPr="00512FC7">
              <w:t>866</w:t>
            </w:r>
          </w:p>
        </w:tc>
        <w:tc>
          <w:tcPr>
            <w:tcW w:w="2699" w:type="dxa"/>
            <w:shd w:val="clear" w:color="auto" w:fill="auto"/>
          </w:tcPr>
          <w:p w14:paraId="60A551B4" w14:textId="77777777" w:rsidR="00512FC7" w:rsidRPr="00512FC7" w:rsidRDefault="00C411EF" w:rsidP="00533FE7">
            <w:hyperlink w:anchor="fld_EventDate" w:history="1">
              <w:r w:rsidR="00512FC7" w:rsidRPr="00533FE7">
                <w:rPr>
                  <w:rStyle w:val="Hyperlink"/>
                  <w:rFonts w:ascii="Times New Roman" w:hAnsi="Times New Roman"/>
                  <w:sz w:val="20"/>
                </w:rPr>
                <w:t>EventDate</w:t>
              </w:r>
            </w:hyperlink>
          </w:p>
        </w:tc>
      </w:tr>
      <w:tr w:rsidR="00512FC7" w:rsidRPr="00512FC7" w14:paraId="755C94D3" w14:textId="77777777" w:rsidTr="00533FE7">
        <w:tc>
          <w:tcPr>
            <w:tcW w:w="828" w:type="dxa"/>
            <w:shd w:val="clear" w:color="auto" w:fill="auto"/>
          </w:tcPr>
          <w:p w14:paraId="4305403D" w14:textId="77777777" w:rsidR="00512FC7" w:rsidRPr="00512FC7" w:rsidRDefault="00512FC7" w:rsidP="00533FE7">
            <w:r w:rsidRPr="00512FC7">
              <w:t>867</w:t>
            </w:r>
          </w:p>
        </w:tc>
        <w:tc>
          <w:tcPr>
            <w:tcW w:w="2699" w:type="dxa"/>
            <w:shd w:val="clear" w:color="auto" w:fill="auto"/>
          </w:tcPr>
          <w:p w14:paraId="3B7E3FA6" w14:textId="77777777" w:rsidR="00512FC7" w:rsidRPr="00512FC7" w:rsidRDefault="00C411EF" w:rsidP="00533FE7">
            <w:hyperlink w:anchor="fld_EventPx" w:history="1">
              <w:r w:rsidR="00512FC7" w:rsidRPr="00533FE7">
                <w:rPr>
                  <w:rStyle w:val="Hyperlink"/>
                  <w:rFonts w:ascii="Times New Roman" w:hAnsi="Times New Roman"/>
                  <w:sz w:val="20"/>
                </w:rPr>
                <w:t>EventPx</w:t>
              </w:r>
            </w:hyperlink>
          </w:p>
        </w:tc>
      </w:tr>
      <w:tr w:rsidR="00512FC7" w:rsidRPr="00512FC7" w14:paraId="4F2C4EC3" w14:textId="77777777" w:rsidTr="00533FE7">
        <w:tc>
          <w:tcPr>
            <w:tcW w:w="828" w:type="dxa"/>
            <w:shd w:val="clear" w:color="auto" w:fill="auto"/>
          </w:tcPr>
          <w:p w14:paraId="7BC65477" w14:textId="77777777" w:rsidR="00512FC7" w:rsidRPr="00512FC7" w:rsidRDefault="00512FC7" w:rsidP="00533FE7">
            <w:r w:rsidRPr="00512FC7">
              <w:t>868</w:t>
            </w:r>
          </w:p>
        </w:tc>
        <w:tc>
          <w:tcPr>
            <w:tcW w:w="2699" w:type="dxa"/>
            <w:shd w:val="clear" w:color="auto" w:fill="auto"/>
          </w:tcPr>
          <w:p w14:paraId="02A35624" w14:textId="77777777" w:rsidR="00512FC7" w:rsidRPr="00512FC7" w:rsidRDefault="00C411EF" w:rsidP="00533FE7">
            <w:hyperlink w:anchor="fld_EventText" w:history="1">
              <w:r w:rsidR="00512FC7" w:rsidRPr="00533FE7">
                <w:rPr>
                  <w:rStyle w:val="Hyperlink"/>
                  <w:rFonts w:ascii="Times New Roman" w:hAnsi="Times New Roman"/>
                  <w:sz w:val="20"/>
                </w:rPr>
                <w:t>EventText</w:t>
              </w:r>
            </w:hyperlink>
          </w:p>
        </w:tc>
      </w:tr>
      <w:tr w:rsidR="00512FC7" w:rsidRPr="00512FC7" w14:paraId="3125BF96" w14:textId="77777777" w:rsidTr="00533FE7">
        <w:tc>
          <w:tcPr>
            <w:tcW w:w="828" w:type="dxa"/>
            <w:shd w:val="clear" w:color="auto" w:fill="auto"/>
          </w:tcPr>
          <w:p w14:paraId="71D664B5" w14:textId="77777777" w:rsidR="00512FC7" w:rsidRPr="00512FC7" w:rsidRDefault="00512FC7" w:rsidP="00533FE7">
            <w:r w:rsidRPr="00512FC7">
              <w:t>869</w:t>
            </w:r>
          </w:p>
        </w:tc>
        <w:tc>
          <w:tcPr>
            <w:tcW w:w="2699" w:type="dxa"/>
            <w:shd w:val="clear" w:color="auto" w:fill="auto"/>
          </w:tcPr>
          <w:p w14:paraId="48E26ABD" w14:textId="77777777" w:rsidR="00512FC7" w:rsidRPr="00512FC7" w:rsidRDefault="00C411EF" w:rsidP="00533FE7">
            <w:hyperlink w:anchor="fld_PctAtRisk" w:history="1">
              <w:r w:rsidR="00512FC7" w:rsidRPr="00533FE7">
                <w:rPr>
                  <w:rStyle w:val="Hyperlink"/>
                  <w:rFonts w:ascii="Times New Roman" w:hAnsi="Times New Roman"/>
                  <w:sz w:val="20"/>
                </w:rPr>
                <w:t>PctAtRisk</w:t>
              </w:r>
            </w:hyperlink>
          </w:p>
        </w:tc>
      </w:tr>
      <w:tr w:rsidR="00512FC7" w:rsidRPr="00512FC7" w14:paraId="7FB51254" w14:textId="77777777" w:rsidTr="00533FE7">
        <w:tc>
          <w:tcPr>
            <w:tcW w:w="828" w:type="dxa"/>
            <w:shd w:val="clear" w:color="auto" w:fill="auto"/>
          </w:tcPr>
          <w:p w14:paraId="103398B0" w14:textId="77777777" w:rsidR="00512FC7" w:rsidRPr="00512FC7" w:rsidRDefault="00512FC7" w:rsidP="00533FE7">
            <w:r w:rsidRPr="00512FC7">
              <w:t>870</w:t>
            </w:r>
          </w:p>
        </w:tc>
        <w:tc>
          <w:tcPr>
            <w:tcW w:w="2699" w:type="dxa"/>
            <w:shd w:val="clear" w:color="auto" w:fill="auto"/>
          </w:tcPr>
          <w:p w14:paraId="26755E72" w14:textId="77777777" w:rsidR="00512FC7" w:rsidRPr="00512FC7" w:rsidRDefault="00C411EF" w:rsidP="00533FE7">
            <w:hyperlink w:anchor="fld_NoInstrAttrib" w:history="1">
              <w:r w:rsidR="00512FC7" w:rsidRPr="00533FE7">
                <w:rPr>
                  <w:rStyle w:val="Hyperlink"/>
                  <w:rFonts w:ascii="Times New Roman" w:hAnsi="Times New Roman"/>
                  <w:sz w:val="20"/>
                </w:rPr>
                <w:t>NoInstrAttrib</w:t>
              </w:r>
            </w:hyperlink>
          </w:p>
        </w:tc>
      </w:tr>
      <w:tr w:rsidR="00512FC7" w:rsidRPr="00512FC7" w14:paraId="5D4715D5" w14:textId="77777777" w:rsidTr="00533FE7">
        <w:tc>
          <w:tcPr>
            <w:tcW w:w="828" w:type="dxa"/>
            <w:shd w:val="clear" w:color="auto" w:fill="auto"/>
          </w:tcPr>
          <w:p w14:paraId="608D1554" w14:textId="77777777" w:rsidR="00512FC7" w:rsidRPr="00512FC7" w:rsidRDefault="00512FC7" w:rsidP="00533FE7">
            <w:r w:rsidRPr="00512FC7">
              <w:t>871</w:t>
            </w:r>
          </w:p>
        </w:tc>
        <w:tc>
          <w:tcPr>
            <w:tcW w:w="2699" w:type="dxa"/>
            <w:shd w:val="clear" w:color="auto" w:fill="auto"/>
          </w:tcPr>
          <w:p w14:paraId="1F781840" w14:textId="77777777" w:rsidR="00512FC7" w:rsidRPr="00512FC7" w:rsidRDefault="00C411EF" w:rsidP="00533FE7">
            <w:hyperlink w:anchor="fld_InstrAttribType" w:history="1">
              <w:r w:rsidR="00512FC7" w:rsidRPr="00533FE7">
                <w:rPr>
                  <w:rStyle w:val="Hyperlink"/>
                  <w:rFonts w:ascii="Times New Roman" w:hAnsi="Times New Roman"/>
                  <w:sz w:val="20"/>
                </w:rPr>
                <w:t>InstrAttribType</w:t>
              </w:r>
            </w:hyperlink>
          </w:p>
        </w:tc>
      </w:tr>
      <w:tr w:rsidR="00512FC7" w:rsidRPr="00512FC7" w14:paraId="63037CF0" w14:textId="77777777" w:rsidTr="00533FE7">
        <w:tc>
          <w:tcPr>
            <w:tcW w:w="828" w:type="dxa"/>
            <w:shd w:val="clear" w:color="auto" w:fill="auto"/>
          </w:tcPr>
          <w:p w14:paraId="0B1D6A45" w14:textId="77777777" w:rsidR="00512FC7" w:rsidRPr="00512FC7" w:rsidRDefault="00512FC7" w:rsidP="00533FE7">
            <w:r w:rsidRPr="00512FC7">
              <w:t>872</w:t>
            </w:r>
          </w:p>
        </w:tc>
        <w:tc>
          <w:tcPr>
            <w:tcW w:w="2699" w:type="dxa"/>
            <w:shd w:val="clear" w:color="auto" w:fill="auto"/>
          </w:tcPr>
          <w:p w14:paraId="02827D09" w14:textId="77777777" w:rsidR="00512FC7" w:rsidRPr="00512FC7" w:rsidRDefault="00C411EF" w:rsidP="00533FE7">
            <w:hyperlink w:anchor="fld_InstrAttribValue" w:history="1">
              <w:r w:rsidR="00512FC7" w:rsidRPr="00533FE7">
                <w:rPr>
                  <w:rStyle w:val="Hyperlink"/>
                  <w:rFonts w:ascii="Times New Roman" w:hAnsi="Times New Roman"/>
                  <w:sz w:val="20"/>
                </w:rPr>
                <w:t>InstrAttribValue</w:t>
              </w:r>
            </w:hyperlink>
          </w:p>
        </w:tc>
      </w:tr>
      <w:tr w:rsidR="00512FC7" w:rsidRPr="00512FC7" w14:paraId="39B94C18" w14:textId="77777777" w:rsidTr="00533FE7">
        <w:tc>
          <w:tcPr>
            <w:tcW w:w="828" w:type="dxa"/>
            <w:shd w:val="clear" w:color="auto" w:fill="auto"/>
          </w:tcPr>
          <w:p w14:paraId="17DCE5A6" w14:textId="77777777" w:rsidR="00512FC7" w:rsidRPr="00512FC7" w:rsidRDefault="00512FC7" w:rsidP="00533FE7">
            <w:r w:rsidRPr="00512FC7">
              <w:t>873</w:t>
            </w:r>
          </w:p>
        </w:tc>
        <w:tc>
          <w:tcPr>
            <w:tcW w:w="2699" w:type="dxa"/>
            <w:shd w:val="clear" w:color="auto" w:fill="auto"/>
          </w:tcPr>
          <w:p w14:paraId="1062CF59" w14:textId="77777777" w:rsidR="00512FC7" w:rsidRPr="00512FC7" w:rsidRDefault="00C411EF" w:rsidP="00533FE7">
            <w:hyperlink w:anchor="fld_DatedDate" w:history="1">
              <w:r w:rsidR="00512FC7" w:rsidRPr="00533FE7">
                <w:rPr>
                  <w:rStyle w:val="Hyperlink"/>
                  <w:rFonts w:ascii="Times New Roman" w:hAnsi="Times New Roman"/>
                  <w:sz w:val="20"/>
                </w:rPr>
                <w:t>DatedDate</w:t>
              </w:r>
            </w:hyperlink>
          </w:p>
        </w:tc>
      </w:tr>
      <w:tr w:rsidR="00512FC7" w:rsidRPr="00512FC7" w14:paraId="21BA0D02" w14:textId="77777777" w:rsidTr="00533FE7">
        <w:tc>
          <w:tcPr>
            <w:tcW w:w="828" w:type="dxa"/>
            <w:shd w:val="clear" w:color="auto" w:fill="auto"/>
          </w:tcPr>
          <w:p w14:paraId="14A9087E" w14:textId="77777777" w:rsidR="00512FC7" w:rsidRPr="00512FC7" w:rsidRDefault="00512FC7" w:rsidP="00533FE7">
            <w:r w:rsidRPr="00512FC7">
              <w:t>874</w:t>
            </w:r>
          </w:p>
        </w:tc>
        <w:tc>
          <w:tcPr>
            <w:tcW w:w="2699" w:type="dxa"/>
            <w:shd w:val="clear" w:color="auto" w:fill="auto"/>
          </w:tcPr>
          <w:p w14:paraId="33B78019" w14:textId="77777777" w:rsidR="00512FC7" w:rsidRPr="00512FC7" w:rsidRDefault="00C411EF" w:rsidP="00533FE7">
            <w:hyperlink w:anchor="fld_InterestAccrualDate" w:history="1">
              <w:r w:rsidR="00512FC7" w:rsidRPr="00533FE7">
                <w:rPr>
                  <w:rStyle w:val="Hyperlink"/>
                  <w:rFonts w:ascii="Times New Roman" w:hAnsi="Times New Roman"/>
                  <w:sz w:val="20"/>
                </w:rPr>
                <w:t>InterestAccrualDate</w:t>
              </w:r>
            </w:hyperlink>
          </w:p>
        </w:tc>
      </w:tr>
      <w:tr w:rsidR="00512FC7" w:rsidRPr="00512FC7" w14:paraId="7066481E" w14:textId="77777777" w:rsidTr="00533FE7">
        <w:tc>
          <w:tcPr>
            <w:tcW w:w="828" w:type="dxa"/>
            <w:shd w:val="clear" w:color="auto" w:fill="auto"/>
          </w:tcPr>
          <w:p w14:paraId="7991DBF7" w14:textId="77777777" w:rsidR="00512FC7" w:rsidRPr="00512FC7" w:rsidRDefault="00512FC7" w:rsidP="00533FE7">
            <w:r w:rsidRPr="00512FC7">
              <w:t>875</w:t>
            </w:r>
          </w:p>
        </w:tc>
        <w:tc>
          <w:tcPr>
            <w:tcW w:w="2699" w:type="dxa"/>
            <w:shd w:val="clear" w:color="auto" w:fill="auto"/>
          </w:tcPr>
          <w:p w14:paraId="6BB0958E" w14:textId="77777777" w:rsidR="00512FC7" w:rsidRPr="00512FC7" w:rsidRDefault="00C411EF" w:rsidP="00533FE7">
            <w:hyperlink w:anchor="fld_CPProgram" w:history="1">
              <w:r w:rsidR="00512FC7" w:rsidRPr="00533FE7">
                <w:rPr>
                  <w:rStyle w:val="Hyperlink"/>
                  <w:rFonts w:ascii="Times New Roman" w:hAnsi="Times New Roman"/>
                  <w:sz w:val="20"/>
                </w:rPr>
                <w:t>CPProgram</w:t>
              </w:r>
            </w:hyperlink>
          </w:p>
        </w:tc>
      </w:tr>
      <w:tr w:rsidR="00512FC7" w:rsidRPr="00512FC7" w14:paraId="30D9C8E7" w14:textId="77777777" w:rsidTr="00533FE7">
        <w:tc>
          <w:tcPr>
            <w:tcW w:w="828" w:type="dxa"/>
            <w:shd w:val="clear" w:color="auto" w:fill="auto"/>
          </w:tcPr>
          <w:p w14:paraId="1EE99785" w14:textId="77777777" w:rsidR="00512FC7" w:rsidRPr="00512FC7" w:rsidRDefault="00512FC7" w:rsidP="00533FE7">
            <w:r w:rsidRPr="00512FC7">
              <w:t>876</w:t>
            </w:r>
          </w:p>
        </w:tc>
        <w:tc>
          <w:tcPr>
            <w:tcW w:w="2699" w:type="dxa"/>
            <w:shd w:val="clear" w:color="auto" w:fill="auto"/>
          </w:tcPr>
          <w:p w14:paraId="02667D19" w14:textId="77777777" w:rsidR="00512FC7" w:rsidRPr="00512FC7" w:rsidRDefault="00C411EF" w:rsidP="00533FE7">
            <w:hyperlink w:anchor="fld_CPRegType" w:history="1">
              <w:r w:rsidR="00512FC7" w:rsidRPr="00533FE7">
                <w:rPr>
                  <w:rStyle w:val="Hyperlink"/>
                  <w:rFonts w:ascii="Times New Roman" w:hAnsi="Times New Roman"/>
                  <w:sz w:val="20"/>
                </w:rPr>
                <w:t>CPRegType</w:t>
              </w:r>
            </w:hyperlink>
          </w:p>
        </w:tc>
      </w:tr>
      <w:tr w:rsidR="00512FC7" w:rsidRPr="00512FC7" w14:paraId="770BB333" w14:textId="77777777" w:rsidTr="00533FE7">
        <w:tc>
          <w:tcPr>
            <w:tcW w:w="828" w:type="dxa"/>
            <w:shd w:val="clear" w:color="auto" w:fill="auto"/>
          </w:tcPr>
          <w:p w14:paraId="2DFD0ED4" w14:textId="77777777" w:rsidR="00512FC7" w:rsidRPr="00512FC7" w:rsidRDefault="00512FC7" w:rsidP="00533FE7">
            <w:r w:rsidRPr="00512FC7">
              <w:t>877</w:t>
            </w:r>
          </w:p>
        </w:tc>
        <w:tc>
          <w:tcPr>
            <w:tcW w:w="2699" w:type="dxa"/>
            <w:shd w:val="clear" w:color="auto" w:fill="auto"/>
          </w:tcPr>
          <w:p w14:paraId="602E9B61" w14:textId="77777777" w:rsidR="00512FC7" w:rsidRPr="00512FC7" w:rsidRDefault="00C411EF" w:rsidP="00533FE7">
            <w:hyperlink w:anchor="fld_UnderlyingCPProgram" w:history="1">
              <w:r w:rsidR="00512FC7" w:rsidRPr="00533FE7">
                <w:rPr>
                  <w:rStyle w:val="Hyperlink"/>
                  <w:rFonts w:ascii="Times New Roman" w:hAnsi="Times New Roman"/>
                  <w:sz w:val="20"/>
                </w:rPr>
                <w:t>UnderlyingCPProgram</w:t>
              </w:r>
            </w:hyperlink>
          </w:p>
        </w:tc>
      </w:tr>
      <w:tr w:rsidR="00512FC7" w:rsidRPr="00512FC7" w14:paraId="347EE8E7" w14:textId="77777777" w:rsidTr="00533FE7">
        <w:tc>
          <w:tcPr>
            <w:tcW w:w="828" w:type="dxa"/>
            <w:shd w:val="clear" w:color="auto" w:fill="auto"/>
          </w:tcPr>
          <w:p w14:paraId="16E69900" w14:textId="77777777" w:rsidR="00512FC7" w:rsidRPr="00512FC7" w:rsidRDefault="00512FC7" w:rsidP="00533FE7">
            <w:r w:rsidRPr="00512FC7">
              <w:t>878</w:t>
            </w:r>
          </w:p>
        </w:tc>
        <w:tc>
          <w:tcPr>
            <w:tcW w:w="2699" w:type="dxa"/>
            <w:shd w:val="clear" w:color="auto" w:fill="auto"/>
          </w:tcPr>
          <w:p w14:paraId="27885703" w14:textId="77777777" w:rsidR="00512FC7" w:rsidRPr="00512FC7" w:rsidRDefault="00C411EF" w:rsidP="00533FE7">
            <w:hyperlink w:anchor="fld_UnderlyingCPRegType" w:history="1">
              <w:r w:rsidR="00512FC7" w:rsidRPr="00533FE7">
                <w:rPr>
                  <w:rStyle w:val="Hyperlink"/>
                  <w:rFonts w:ascii="Times New Roman" w:hAnsi="Times New Roman"/>
                  <w:sz w:val="20"/>
                </w:rPr>
                <w:t>UnderlyingCPRegType</w:t>
              </w:r>
            </w:hyperlink>
          </w:p>
        </w:tc>
      </w:tr>
      <w:tr w:rsidR="00512FC7" w:rsidRPr="00512FC7" w14:paraId="7DE3C5E2" w14:textId="77777777" w:rsidTr="00533FE7">
        <w:tc>
          <w:tcPr>
            <w:tcW w:w="828" w:type="dxa"/>
            <w:shd w:val="clear" w:color="auto" w:fill="auto"/>
          </w:tcPr>
          <w:p w14:paraId="03B9C575" w14:textId="77777777" w:rsidR="00512FC7" w:rsidRPr="00512FC7" w:rsidRDefault="00512FC7" w:rsidP="00533FE7">
            <w:r w:rsidRPr="00512FC7">
              <w:t>879</w:t>
            </w:r>
          </w:p>
        </w:tc>
        <w:tc>
          <w:tcPr>
            <w:tcW w:w="2699" w:type="dxa"/>
            <w:shd w:val="clear" w:color="auto" w:fill="auto"/>
          </w:tcPr>
          <w:p w14:paraId="08D8BD53" w14:textId="77777777" w:rsidR="00512FC7" w:rsidRPr="00512FC7" w:rsidRDefault="00C411EF" w:rsidP="00533FE7">
            <w:hyperlink w:anchor="fld_UnderlyingQty" w:history="1">
              <w:r w:rsidR="00512FC7" w:rsidRPr="00533FE7">
                <w:rPr>
                  <w:rStyle w:val="Hyperlink"/>
                  <w:rFonts w:ascii="Times New Roman" w:hAnsi="Times New Roman"/>
                  <w:sz w:val="20"/>
                </w:rPr>
                <w:t>UnderlyingQty</w:t>
              </w:r>
            </w:hyperlink>
          </w:p>
        </w:tc>
      </w:tr>
      <w:tr w:rsidR="00512FC7" w:rsidRPr="00512FC7" w14:paraId="4F5CD07F" w14:textId="77777777" w:rsidTr="00533FE7">
        <w:tc>
          <w:tcPr>
            <w:tcW w:w="828" w:type="dxa"/>
            <w:shd w:val="clear" w:color="auto" w:fill="auto"/>
          </w:tcPr>
          <w:p w14:paraId="262B59CD" w14:textId="77777777" w:rsidR="00512FC7" w:rsidRPr="00512FC7" w:rsidRDefault="00512FC7" w:rsidP="00533FE7">
            <w:r w:rsidRPr="00512FC7">
              <w:t>880</w:t>
            </w:r>
          </w:p>
        </w:tc>
        <w:tc>
          <w:tcPr>
            <w:tcW w:w="2699" w:type="dxa"/>
            <w:shd w:val="clear" w:color="auto" w:fill="auto"/>
          </w:tcPr>
          <w:p w14:paraId="6820DA1F" w14:textId="77777777" w:rsidR="00512FC7" w:rsidRPr="00512FC7" w:rsidRDefault="00C411EF" w:rsidP="00533FE7">
            <w:hyperlink w:anchor="fld_TrdMatchID" w:history="1">
              <w:r w:rsidR="00512FC7" w:rsidRPr="00533FE7">
                <w:rPr>
                  <w:rStyle w:val="Hyperlink"/>
                  <w:rFonts w:ascii="Times New Roman" w:hAnsi="Times New Roman"/>
                  <w:sz w:val="20"/>
                </w:rPr>
                <w:t>TrdMatchID</w:t>
              </w:r>
            </w:hyperlink>
          </w:p>
        </w:tc>
      </w:tr>
      <w:tr w:rsidR="00512FC7" w:rsidRPr="00512FC7" w14:paraId="63AE4611" w14:textId="77777777" w:rsidTr="00533FE7">
        <w:tc>
          <w:tcPr>
            <w:tcW w:w="828" w:type="dxa"/>
            <w:shd w:val="clear" w:color="auto" w:fill="auto"/>
          </w:tcPr>
          <w:p w14:paraId="36B76DEE" w14:textId="77777777" w:rsidR="00512FC7" w:rsidRPr="00512FC7" w:rsidRDefault="00512FC7" w:rsidP="00533FE7">
            <w:r w:rsidRPr="00512FC7">
              <w:t>881</w:t>
            </w:r>
          </w:p>
        </w:tc>
        <w:tc>
          <w:tcPr>
            <w:tcW w:w="2699" w:type="dxa"/>
            <w:shd w:val="clear" w:color="auto" w:fill="auto"/>
          </w:tcPr>
          <w:p w14:paraId="36011C7A" w14:textId="77777777" w:rsidR="00512FC7" w:rsidRPr="00512FC7" w:rsidRDefault="00C411EF" w:rsidP="00533FE7">
            <w:hyperlink w:anchor="fld_SecondaryTradeReportRefID" w:history="1">
              <w:r w:rsidR="00512FC7" w:rsidRPr="00533FE7">
                <w:rPr>
                  <w:rStyle w:val="Hyperlink"/>
                  <w:rFonts w:ascii="Times New Roman" w:hAnsi="Times New Roman"/>
                  <w:sz w:val="20"/>
                </w:rPr>
                <w:t>SecondaryTradeReportRefID</w:t>
              </w:r>
            </w:hyperlink>
          </w:p>
        </w:tc>
      </w:tr>
      <w:tr w:rsidR="00512FC7" w:rsidRPr="00512FC7" w14:paraId="693DF480" w14:textId="77777777" w:rsidTr="00533FE7">
        <w:tc>
          <w:tcPr>
            <w:tcW w:w="828" w:type="dxa"/>
            <w:shd w:val="clear" w:color="auto" w:fill="auto"/>
          </w:tcPr>
          <w:p w14:paraId="2FC2DA89" w14:textId="77777777" w:rsidR="00512FC7" w:rsidRPr="00512FC7" w:rsidRDefault="00512FC7" w:rsidP="00533FE7">
            <w:r w:rsidRPr="00512FC7">
              <w:t>882</w:t>
            </w:r>
          </w:p>
        </w:tc>
        <w:tc>
          <w:tcPr>
            <w:tcW w:w="2699" w:type="dxa"/>
            <w:shd w:val="clear" w:color="auto" w:fill="auto"/>
          </w:tcPr>
          <w:p w14:paraId="614683DF" w14:textId="77777777" w:rsidR="00512FC7" w:rsidRPr="00512FC7" w:rsidRDefault="00C411EF" w:rsidP="00533FE7">
            <w:hyperlink w:anchor="fld_UnderlyingDirtyPrice" w:history="1">
              <w:r w:rsidR="00512FC7" w:rsidRPr="00533FE7">
                <w:rPr>
                  <w:rStyle w:val="Hyperlink"/>
                  <w:rFonts w:ascii="Times New Roman" w:hAnsi="Times New Roman"/>
                  <w:sz w:val="20"/>
                </w:rPr>
                <w:t>UnderlyingDirtyPrice</w:t>
              </w:r>
            </w:hyperlink>
          </w:p>
        </w:tc>
      </w:tr>
      <w:tr w:rsidR="00512FC7" w:rsidRPr="00512FC7" w14:paraId="61E5E991" w14:textId="77777777" w:rsidTr="00533FE7">
        <w:tc>
          <w:tcPr>
            <w:tcW w:w="828" w:type="dxa"/>
            <w:shd w:val="clear" w:color="auto" w:fill="auto"/>
          </w:tcPr>
          <w:p w14:paraId="08D9C153" w14:textId="77777777" w:rsidR="00512FC7" w:rsidRPr="00512FC7" w:rsidRDefault="00512FC7" w:rsidP="00533FE7">
            <w:r w:rsidRPr="00512FC7">
              <w:t>883</w:t>
            </w:r>
          </w:p>
        </w:tc>
        <w:tc>
          <w:tcPr>
            <w:tcW w:w="2699" w:type="dxa"/>
            <w:shd w:val="clear" w:color="auto" w:fill="auto"/>
          </w:tcPr>
          <w:p w14:paraId="24DA3311" w14:textId="77777777" w:rsidR="00512FC7" w:rsidRPr="00512FC7" w:rsidRDefault="00C411EF" w:rsidP="00533FE7">
            <w:hyperlink w:anchor="fld_UnderlyingEndPrice" w:history="1">
              <w:r w:rsidR="00512FC7" w:rsidRPr="00533FE7">
                <w:rPr>
                  <w:rStyle w:val="Hyperlink"/>
                  <w:rFonts w:ascii="Times New Roman" w:hAnsi="Times New Roman"/>
                  <w:sz w:val="20"/>
                </w:rPr>
                <w:t>UnderlyingEndPrice</w:t>
              </w:r>
            </w:hyperlink>
          </w:p>
        </w:tc>
      </w:tr>
      <w:tr w:rsidR="00512FC7" w:rsidRPr="00512FC7" w14:paraId="536B935A" w14:textId="77777777" w:rsidTr="00533FE7">
        <w:tc>
          <w:tcPr>
            <w:tcW w:w="828" w:type="dxa"/>
            <w:shd w:val="clear" w:color="auto" w:fill="auto"/>
          </w:tcPr>
          <w:p w14:paraId="4C3E4A13" w14:textId="77777777" w:rsidR="00512FC7" w:rsidRPr="00512FC7" w:rsidRDefault="00512FC7" w:rsidP="00533FE7">
            <w:r w:rsidRPr="00512FC7">
              <w:t>884</w:t>
            </w:r>
          </w:p>
        </w:tc>
        <w:tc>
          <w:tcPr>
            <w:tcW w:w="2699" w:type="dxa"/>
            <w:shd w:val="clear" w:color="auto" w:fill="auto"/>
          </w:tcPr>
          <w:p w14:paraId="0CAC920C" w14:textId="77777777" w:rsidR="00512FC7" w:rsidRPr="00512FC7" w:rsidRDefault="00C411EF" w:rsidP="00533FE7">
            <w:hyperlink w:anchor="fld_UnderlyingStartValue" w:history="1">
              <w:r w:rsidR="00512FC7" w:rsidRPr="00533FE7">
                <w:rPr>
                  <w:rStyle w:val="Hyperlink"/>
                  <w:rFonts w:ascii="Times New Roman" w:hAnsi="Times New Roman"/>
                  <w:sz w:val="20"/>
                </w:rPr>
                <w:t>UnderlyingStartValue</w:t>
              </w:r>
            </w:hyperlink>
          </w:p>
        </w:tc>
      </w:tr>
      <w:tr w:rsidR="00512FC7" w:rsidRPr="00512FC7" w14:paraId="4133E688" w14:textId="77777777" w:rsidTr="00533FE7">
        <w:tc>
          <w:tcPr>
            <w:tcW w:w="828" w:type="dxa"/>
            <w:shd w:val="clear" w:color="auto" w:fill="auto"/>
          </w:tcPr>
          <w:p w14:paraId="6100B7FD" w14:textId="77777777" w:rsidR="00512FC7" w:rsidRPr="00512FC7" w:rsidRDefault="00512FC7" w:rsidP="00533FE7">
            <w:r w:rsidRPr="00512FC7">
              <w:t>885</w:t>
            </w:r>
          </w:p>
        </w:tc>
        <w:tc>
          <w:tcPr>
            <w:tcW w:w="2699" w:type="dxa"/>
            <w:shd w:val="clear" w:color="auto" w:fill="auto"/>
          </w:tcPr>
          <w:p w14:paraId="739F4C02" w14:textId="77777777" w:rsidR="00512FC7" w:rsidRPr="00512FC7" w:rsidRDefault="00C411EF" w:rsidP="00533FE7">
            <w:hyperlink w:anchor="fld_UnderlyingCurrentValue" w:history="1">
              <w:r w:rsidR="00512FC7" w:rsidRPr="00533FE7">
                <w:rPr>
                  <w:rStyle w:val="Hyperlink"/>
                  <w:rFonts w:ascii="Times New Roman" w:hAnsi="Times New Roman"/>
                  <w:sz w:val="20"/>
                </w:rPr>
                <w:t>UnderlyingCurrentValue</w:t>
              </w:r>
            </w:hyperlink>
          </w:p>
        </w:tc>
      </w:tr>
      <w:tr w:rsidR="00512FC7" w:rsidRPr="00512FC7" w14:paraId="53111BCD" w14:textId="77777777" w:rsidTr="00533FE7">
        <w:tc>
          <w:tcPr>
            <w:tcW w:w="828" w:type="dxa"/>
            <w:shd w:val="clear" w:color="auto" w:fill="auto"/>
          </w:tcPr>
          <w:p w14:paraId="7F1FC858" w14:textId="77777777" w:rsidR="00512FC7" w:rsidRPr="00512FC7" w:rsidRDefault="00512FC7" w:rsidP="00533FE7">
            <w:r w:rsidRPr="00512FC7">
              <w:t>886</w:t>
            </w:r>
          </w:p>
        </w:tc>
        <w:tc>
          <w:tcPr>
            <w:tcW w:w="2699" w:type="dxa"/>
            <w:shd w:val="clear" w:color="auto" w:fill="auto"/>
          </w:tcPr>
          <w:p w14:paraId="0155C91D" w14:textId="77777777" w:rsidR="00512FC7" w:rsidRPr="00512FC7" w:rsidRDefault="00C411EF" w:rsidP="00533FE7">
            <w:hyperlink w:anchor="fld_UnderlyingEndValue" w:history="1">
              <w:r w:rsidR="00512FC7" w:rsidRPr="00533FE7">
                <w:rPr>
                  <w:rStyle w:val="Hyperlink"/>
                  <w:rFonts w:ascii="Times New Roman" w:hAnsi="Times New Roman"/>
                  <w:sz w:val="20"/>
                </w:rPr>
                <w:t>UnderlyingEndValue</w:t>
              </w:r>
            </w:hyperlink>
          </w:p>
        </w:tc>
      </w:tr>
      <w:tr w:rsidR="00512FC7" w:rsidRPr="00512FC7" w14:paraId="50EAD212" w14:textId="77777777" w:rsidTr="00533FE7">
        <w:tc>
          <w:tcPr>
            <w:tcW w:w="828" w:type="dxa"/>
            <w:shd w:val="clear" w:color="auto" w:fill="auto"/>
          </w:tcPr>
          <w:p w14:paraId="52645F24" w14:textId="77777777" w:rsidR="00512FC7" w:rsidRPr="00512FC7" w:rsidRDefault="00512FC7" w:rsidP="00533FE7">
            <w:r w:rsidRPr="00512FC7">
              <w:t>887</w:t>
            </w:r>
          </w:p>
        </w:tc>
        <w:tc>
          <w:tcPr>
            <w:tcW w:w="2699" w:type="dxa"/>
            <w:shd w:val="clear" w:color="auto" w:fill="auto"/>
          </w:tcPr>
          <w:p w14:paraId="6FA2BAF2" w14:textId="77777777" w:rsidR="00512FC7" w:rsidRPr="00512FC7" w:rsidRDefault="00C411EF" w:rsidP="00533FE7">
            <w:hyperlink w:anchor="fld_NoUnderlyingStips" w:history="1">
              <w:r w:rsidR="00512FC7" w:rsidRPr="00533FE7">
                <w:rPr>
                  <w:rStyle w:val="Hyperlink"/>
                  <w:rFonts w:ascii="Times New Roman" w:hAnsi="Times New Roman"/>
                  <w:sz w:val="20"/>
                </w:rPr>
                <w:t>NoUnderlyingStips</w:t>
              </w:r>
            </w:hyperlink>
          </w:p>
        </w:tc>
      </w:tr>
      <w:tr w:rsidR="00512FC7" w:rsidRPr="00512FC7" w14:paraId="00F25922" w14:textId="77777777" w:rsidTr="00533FE7">
        <w:tc>
          <w:tcPr>
            <w:tcW w:w="828" w:type="dxa"/>
            <w:shd w:val="clear" w:color="auto" w:fill="auto"/>
          </w:tcPr>
          <w:p w14:paraId="5B89D5A1" w14:textId="77777777" w:rsidR="00512FC7" w:rsidRPr="00512FC7" w:rsidRDefault="00512FC7" w:rsidP="00533FE7">
            <w:r w:rsidRPr="00512FC7">
              <w:t>888</w:t>
            </w:r>
          </w:p>
        </w:tc>
        <w:tc>
          <w:tcPr>
            <w:tcW w:w="2699" w:type="dxa"/>
            <w:shd w:val="clear" w:color="auto" w:fill="auto"/>
          </w:tcPr>
          <w:p w14:paraId="51D55A34" w14:textId="77777777" w:rsidR="00512FC7" w:rsidRPr="00512FC7" w:rsidRDefault="00C411EF" w:rsidP="00533FE7">
            <w:hyperlink w:anchor="fld_UnderlyingStipType" w:history="1">
              <w:r w:rsidR="00512FC7" w:rsidRPr="00533FE7">
                <w:rPr>
                  <w:rStyle w:val="Hyperlink"/>
                  <w:rFonts w:ascii="Times New Roman" w:hAnsi="Times New Roman"/>
                  <w:sz w:val="20"/>
                </w:rPr>
                <w:t>UnderlyingStipType</w:t>
              </w:r>
            </w:hyperlink>
          </w:p>
        </w:tc>
      </w:tr>
      <w:tr w:rsidR="00512FC7" w:rsidRPr="00512FC7" w14:paraId="5856175B" w14:textId="77777777" w:rsidTr="00533FE7">
        <w:tc>
          <w:tcPr>
            <w:tcW w:w="828" w:type="dxa"/>
            <w:shd w:val="clear" w:color="auto" w:fill="auto"/>
          </w:tcPr>
          <w:p w14:paraId="6C521177" w14:textId="77777777" w:rsidR="00512FC7" w:rsidRPr="00512FC7" w:rsidRDefault="00512FC7" w:rsidP="00533FE7">
            <w:r w:rsidRPr="00512FC7">
              <w:t>889</w:t>
            </w:r>
          </w:p>
        </w:tc>
        <w:tc>
          <w:tcPr>
            <w:tcW w:w="2699" w:type="dxa"/>
            <w:shd w:val="clear" w:color="auto" w:fill="auto"/>
          </w:tcPr>
          <w:p w14:paraId="2374F134" w14:textId="77777777" w:rsidR="00512FC7" w:rsidRPr="00512FC7" w:rsidRDefault="00C411EF" w:rsidP="00533FE7">
            <w:hyperlink w:anchor="fld_UnderlyingStipValue" w:history="1">
              <w:r w:rsidR="00512FC7" w:rsidRPr="00533FE7">
                <w:rPr>
                  <w:rStyle w:val="Hyperlink"/>
                  <w:rFonts w:ascii="Times New Roman" w:hAnsi="Times New Roman"/>
                  <w:sz w:val="20"/>
                </w:rPr>
                <w:t>UnderlyingStipValue</w:t>
              </w:r>
            </w:hyperlink>
          </w:p>
        </w:tc>
      </w:tr>
      <w:tr w:rsidR="00512FC7" w:rsidRPr="00512FC7" w14:paraId="1EE904F5" w14:textId="77777777" w:rsidTr="00533FE7">
        <w:tc>
          <w:tcPr>
            <w:tcW w:w="828" w:type="dxa"/>
            <w:shd w:val="clear" w:color="auto" w:fill="auto"/>
          </w:tcPr>
          <w:p w14:paraId="79CAD220" w14:textId="77777777" w:rsidR="00512FC7" w:rsidRPr="00512FC7" w:rsidRDefault="00512FC7" w:rsidP="00533FE7">
            <w:r w:rsidRPr="00512FC7">
              <w:t>890</w:t>
            </w:r>
          </w:p>
        </w:tc>
        <w:tc>
          <w:tcPr>
            <w:tcW w:w="2699" w:type="dxa"/>
            <w:shd w:val="clear" w:color="auto" w:fill="auto"/>
          </w:tcPr>
          <w:p w14:paraId="74EC0E2F" w14:textId="77777777" w:rsidR="00512FC7" w:rsidRPr="00512FC7" w:rsidRDefault="00C411EF" w:rsidP="00533FE7">
            <w:hyperlink w:anchor="fld_MaturityNetMoney" w:history="1">
              <w:r w:rsidR="00512FC7" w:rsidRPr="00533FE7">
                <w:rPr>
                  <w:rStyle w:val="Hyperlink"/>
                  <w:rFonts w:ascii="Times New Roman" w:hAnsi="Times New Roman"/>
                  <w:sz w:val="20"/>
                </w:rPr>
                <w:t>MaturityNetMoney</w:t>
              </w:r>
            </w:hyperlink>
          </w:p>
        </w:tc>
      </w:tr>
      <w:tr w:rsidR="00512FC7" w:rsidRPr="00512FC7" w14:paraId="63D7573B" w14:textId="77777777" w:rsidTr="00533FE7">
        <w:tc>
          <w:tcPr>
            <w:tcW w:w="828" w:type="dxa"/>
            <w:shd w:val="clear" w:color="auto" w:fill="auto"/>
          </w:tcPr>
          <w:p w14:paraId="6C6FE36C" w14:textId="77777777" w:rsidR="00512FC7" w:rsidRPr="00512FC7" w:rsidRDefault="00512FC7" w:rsidP="00533FE7">
            <w:r w:rsidRPr="00512FC7">
              <w:t>891</w:t>
            </w:r>
          </w:p>
        </w:tc>
        <w:tc>
          <w:tcPr>
            <w:tcW w:w="2699" w:type="dxa"/>
            <w:shd w:val="clear" w:color="auto" w:fill="auto"/>
          </w:tcPr>
          <w:p w14:paraId="1B749DD3" w14:textId="77777777" w:rsidR="00512FC7" w:rsidRPr="00512FC7" w:rsidRDefault="00C411EF" w:rsidP="00533FE7">
            <w:hyperlink w:anchor="fld_MiscFeeBasis" w:history="1">
              <w:r w:rsidR="00512FC7" w:rsidRPr="00533FE7">
                <w:rPr>
                  <w:rStyle w:val="Hyperlink"/>
                  <w:rFonts w:ascii="Times New Roman" w:hAnsi="Times New Roman"/>
                  <w:sz w:val="20"/>
                </w:rPr>
                <w:t>MiscFeeBasis</w:t>
              </w:r>
            </w:hyperlink>
          </w:p>
        </w:tc>
      </w:tr>
      <w:tr w:rsidR="00512FC7" w:rsidRPr="00512FC7" w14:paraId="054680B4" w14:textId="77777777" w:rsidTr="00533FE7">
        <w:tc>
          <w:tcPr>
            <w:tcW w:w="828" w:type="dxa"/>
            <w:shd w:val="clear" w:color="auto" w:fill="auto"/>
          </w:tcPr>
          <w:p w14:paraId="573A5962" w14:textId="77777777" w:rsidR="00512FC7" w:rsidRPr="00512FC7" w:rsidRDefault="00512FC7" w:rsidP="00533FE7">
            <w:r w:rsidRPr="00512FC7">
              <w:t>892</w:t>
            </w:r>
          </w:p>
        </w:tc>
        <w:tc>
          <w:tcPr>
            <w:tcW w:w="2699" w:type="dxa"/>
            <w:shd w:val="clear" w:color="auto" w:fill="auto"/>
          </w:tcPr>
          <w:p w14:paraId="7483F477" w14:textId="77777777" w:rsidR="00512FC7" w:rsidRPr="00512FC7" w:rsidRDefault="00C411EF" w:rsidP="00533FE7">
            <w:hyperlink w:anchor="fld_TotNoAllocs" w:history="1">
              <w:r w:rsidR="00512FC7" w:rsidRPr="00533FE7">
                <w:rPr>
                  <w:rStyle w:val="Hyperlink"/>
                  <w:rFonts w:ascii="Times New Roman" w:hAnsi="Times New Roman"/>
                  <w:sz w:val="20"/>
                </w:rPr>
                <w:t>TotNoAllocs</w:t>
              </w:r>
            </w:hyperlink>
          </w:p>
        </w:tc>
      </w:tr>
      <w:tr w:rsidR="00512FC7" w:rsidRPr="00512FC7" w14:paraId="09D3B697" w14:textId="77777777" w:rsidTr="00533FE7">
        <w:tc>
          <w:tcPr>
            <w:tcW w:w="828" w:type="dxa"/>
            <w:shd w:val="clear" w:color="auto" w:fill="auto"/>
          </w:tcPr>
          <w:p w14:paraId="7CC43C73" w14:textId="77777777" w:rsidR="00512FC7" w:rsidRPr="00512FC7" w:rsidRDefault="00512FC7" w:rsidP="00533FE7">
            <w:r w:rsidRPr="00512FC7">
              <w:t>893</w:t>
            </w:r>
          </w:p>
        </w:tc>
        <w:tc>
          <w:tcPr>
            <w:tcW w:w="2699" w:type="dxa"/>
            <w:shd w:val="clear" w:color="auto" w:fill="auto"/>
          </w:tcPr>
          <w:p w14:paraId="0F4FF76C" w14:textId="77777777" w:rsidR="00512FC7" w:rsidRPr="00512FC7" w:rsidRDefault="00C411EF" w:rsidP="00533FE7">
            <w:hyperlink w:anchor="fld_LastFragment" w:history="1">
              <w:r w:rsidR="00512FC7" w:rsidRPr="00533FE7">
                <w:rPr>
                  <w:rStyle w:val="Hyperlink"/>
                  <w:rFonts w:ascii="Times New Roman" w:hAnsi="Times New Roman"/>
                  <w:sz w:val="20"/>
                </w:rPr>
                <w:t>LastFragment</w:t>
              </w:r>
            </w:hyperlink>
          </w:p>
        </w:tc>
      </w:tr>
      <w:tr w:rsidR="00512FC7" w:rsidRPr="00512FC7" w14:paraId="267F837A" w14:textId="77777777" w:rsidTr="00533FE7">
        <w:tc>
          <w:tcPr>
            <w:tcW w:w="828" w:type="dxa"/>
            <w:shd w:val="clear" w:color="auto" w:fill="auto"/>
          </w:tcPr>
          <w:p w14:paraId="1A1075DB" w14:textId="77777777" w:rsidR="00512FC7" w:rsidRPr="00512FC7" w:rsidRDefault="00512FC7" w:rsidP="00533FE7">
            <w:r w:rsidRPr="00512FC7">
              <w:t>894</w:t>
            </w:r>
          </w:p>
        </w:tc>
        <w:tc>
          <w:tcPr>
            <w:tcW w:w="2699" w:type="dxa"/>
            <w:shd w:val="clear" w:color="auto" w:fill="auto"/>
          </w:tcPr>
          <w:p w14:paraId="0486127A" w14:textId="77777777" w:rsidR="00512FC7" w:rsidRPr="00512FC7" w:rsidRDefault="00C411EF" w:rsidP="00533FE7">
            <w:hyperlink w:anchor="fld_CollReqID" w:history="1">
              <w:r w:rsidR="00512FC7" w:rsidRPr="00533FE7">
                <w:rPr>
                  <w:rStyle w:val="Hyperlink"/>
                  <w:rFonts w:ascii="Times New Roman" w:hAnsi="Times New Roman"/>
                  <w:sz w:val="20"/>
                </w:rPr>
                <w:t>CollReqID</w:t>
              </w:r>
            </w:hyperlink>
          </w:p>
        </w:tc>
      </w:tr>
      <w:tr w:rsidR="00512FC7" w:rsidRPr="00512FC7" w14:paraId="2818824D" w14:textId="77777777" w:rsidTr="00533FE7">
        <w:tc>
          <w:tcPr>
            <w:tcW w:w="828" w:type="dxa"/>
            <w:shd w:val="clear" w:color="auto" w:fill="auto"/>
          </w:tcPr>
          <w:p w14:paraId="04E398CB" w14:textId="77777777" w:rsidR="00512FC7" w:rsidRPr="00512FC7" w:rsidRDefault="00512FC7" w:rsidP="00533FE7">
            <w:r w:rsidRPr="00512FC7">
              <w:t>895</w:t>
            </w:r>
          </w:p>
        </w:tc>
        <w:tc>
          <w:tcPr>
            <w:tcW w:w="2699" w:type="dxa"/>
            <w:shd w:val="clear" w:color="auto" w:fill="auto"/>
          </w:tcPr>
          <w:p w14:paraId="2A696370" w14:textId="77777777" w:rsidR="00512FC7" w:rsidRPr="00512FC7" w:rsidRDefault="00C411EF" w:rsidP="00533FE7">
            <w:hyperlink w:anchor="fld_CollAsgnReason" w:history="1">
              <w:r w:rsidR="00512FC7" w:rsidRPr="00533FE7">
                <w:rPr>
                  <w:rStyle w:val="Hyperlink"/>
                  <w:rFonts w:ascii="Times New Roman" w:hAnsi="Times New Roman"/>
                  <w:sz w:val="20"/>
                </w:rPr>
                <w:t>CollAsgnReason</w:t>
              </w:r>
            </w:hyperlink>
          </w:p>
        </w:tc>
      </w:tr>
      <w:tr w:rsidR="00512FC7" w:rsidRPr="00512FC7" w14:paraId="36759461" w14:textId="77777777" w:rsidTr="00533FE7">
        <w:tc>
          <w:tcPr>
            <w:tcW w:w="828" w:type="dxa"/>
            <w:shd w:val="clear" w:color="auto" w:fill="auto"/>
          </w:tcPr>
          <w:p w14:paraId="4F4B89CE" w14:textId="77777777" w:rsidR="00512FC7" w:rsidRPr="00512FC7" w:rsidRDefault="00512FC7" w:rsidP="00533FE7">
            <w:r w:rsidRPr="00512FC7">
              <w:t>896</w:t>
            </w:r>
          </w:p>
        </w:tc>
        <w:tc>
          <w:tcPr>
            <w:tcW w:w="2699" w:type="dxa"/>
            <w:shd w:val="clear" w:color="auto" w:fill="auto"/>
          </w:tcPr>
          <w:p w14:paraId="1FF288C4" w14:textId="77777777" w:rsidR="00512FC7" w:rsidRPr="00512FC7" w:rsidRDefault="00C411EF" w:rsidP="00533FE7">
            <w:hyperlink w:anchor="fld_CollInquiryQualifier" w:history="1">
              <w:r w:rsidR="00512FC7" w:rsidRPr="00533FE7">
                <w:rPr>
                  <w:rStyle w:val="Hyperlink"/>
                  <w:rFonts w:ascii="Times New Roman" w:hAnsi="Times New Roman"/>
                  <w:sz w:val="20"/>
                </w:rPr>
                <w:t>CollInquiryQualifier</w:t>
              </w:r>
            </w:hyperlink>
          </w:p>
        </w:tc>
      </w:tr>
      <w:tr w:rsidR="00512FC7" w:rsidRPr="00512FC7" w14:paraId="5EFA068C" w14:textId="77777777" w:rsidTr="00533FE7">
        <w:tc>
          <w:tcPr>
            <w:tcW w:w="828" w:type="dxa"/>
            <w:shd w:val="clear" w:color="auto" w:fill="auto"/>
          </w:tcPr>
          <w:p w14:paraId="57CA2A86" w14:textId="77777777" w:rsidR="00512FC7" w:rsidRPr="00512FC7" w:rsidRDefault="00512FC7" w:rsidP="00533FE7">
            <w:r w:rsidRPr="00512FC7">
              <w:t>897</w:t>
            </w:r>
          </w:p>
        </w:tc>
        <w:tc>
          <w:tcPr>
            <w:tcW w:w="2699" w:type="dxa"/>
            <w:shd w:val="clear" w:color="auto" w:fill="auto"/>
          </w:tcPr>
          <w:p w14:paraId="01CE35FE" w14:textId="77777777" w:rsidR="00512FC7" w:rsidRPr="00512FC7" w:rsidRDefault="00C411EF" w:rsidP="00533FE7">
            <w:hyperlink w:anchor="fld_NoTrades" w:history="1">
              <w:r w:rsidR="00512FC7" w:rsidRPr="00533FE7">
                <w:rPr>
                  <w:rStyle w:val="Hyperlink"/>
                  <w:rFonts w:ascii="Times New Roman" w:hAnsi="Times New Roman"/>
                  <w:sz w:val="20"/>
                </w:rPr>
                <w:t>NoTrades</w:t>
              </w:r>
            </w:hyperlink>
          </w:p>
        </w:tc>
      </w:tr>
      <w:tr w:rsidR="00512FC7" w:rsidRPr="00512FC7" w14:paraId="419F5084" w14:textId="77777777" w:rsidTr="00533FE7">
        <w:tc>
          <w:tcPr>
            <w:tcW w:w="828" w:type="dxa"/>
            <w:shd w:val="clear" w:color="auto" w:fill="auto"/>
          </w:tcPr>
          <w:p w14:paraId="38DA0852" w14:textId="77777777" w:rsidR="00512FC7" w:rsidRPr="00512FC7" w:rsidRDefault="00512FC7" w:rsidP="00533FE7">
            <w:r w:rsidRPr="00512FC7">
              <w:t>898</w:t>
            </w:r>
          </w:p>
        </w:tc>
        <w:tc>
          <w:tcPr>
            <w:tcW w:w="2699" w:type="dxa"/>
            <w:shd w:val="clear" w:color="auto" w:fill="auto"/>
          </w:tcPr>
          <w:p w14:paraId="1F7E0C01" w14:textId="77777777" w:rsidR="00512FC7" w:rsidRPr="00512FC7" w:rsidRDefault="00C411EF" w:rsidP="00533FE7">
            <w:hyperlink w:anchor="fld_MarginRatio" w:history="1">
              <w:r w:rsidR="00512FC7" w:rsidRPr="00533FE7">
                <w:rPr>
                  <w:rStyle w:val="Hyperlink"/>
                  <w:rFonts w:ascii="Times New Roman" w:hAnsi="Times New Roman"/>
                  <w:sz w:val="20"/>
                </w:rPr>
                <w:t>MarginRatio</w:t>
              </w:r>
            </w:hyperlink>
          </w:p>
        </w:tc>
      </w:tr>
      <w:tr w:rsidR="00512FC7" w:rsidRPr="00512FC7" w14:paraId="0AADC8FD" w14:textId="77777777" w:rsidTr="00533FE7">
        <w:tc>
          <w:tcPr>
            <w:tcW w:w="828" w:type="dxa"/>
            <w:shd w:val="clear" w:color="auto" w:fill="auto"/>
          </w:tcPr>
          <w:p w14:paraId="17E09CBD" w14:textId="77777777" w:rsidR="00512FC7" w:rsidRPr="00512FC7" w:rsidRDefault="00512FC7" w:rsidP="00533FE7">
            <w:r w:rsidRPr="00512FC7">
              <w:t>899</w:t>
            </w:r>
          </w:p>
        </w:tc>
        <w:tc>
          <w:tcPr>
            <w:tcW w:w="2699" w:type="dxa"/>
            <w:shd w:val="clear" w:color="auto" w:fill="auto"/>
          </w:tcPr>
          <w:p w14:paraId="1EE9CEC3" w14:textId="77777777" w:rsidR="00512FC7" w:rsidRPr="00512FC7" w:rsidRDefault="00C411EF" w:rsidP="00533FE7">
            <w:hyperlink w:anchor="fld_MarginExcess" w:history="1">
              <w:r w:rsidR="00512FC7" w:rsidRPr="00533FE7">
                <w:rPr>
                  <w:rStyle w:val="Hyperlink"/>
                  <w:rFonts w:ascii="Times New Roman" w:hAnsi="Times New Roman"/>
                  <w:sz w:val="20"/>
                </w:rPr>
                <w:t>MarginExcess</w:t>
              </w:r>
            </w:hyperlink>
          </w:p>
        </w:tc>
      </w:tr>
      <w:tr w:rsidR="00512FC7" w:rsidRPr="00512FC7" w14:paraId="65AC313A" w14:textId="77777777" w:rsidTr="00533FE7">
        <w:tc>
          <w:tcPr>
            <w:tcW w:w="828" w:type="dxa"/>
            <w:shd w:val="clear" w:color="auto" w:fill="auto"/>
          </w:tcPr>
          <w:p w14:paraId="48044396" w14:textId="77777777" w:rsidR="00512FC7" w:rsidRPr="00512FC7" w:rsidRDefault="00512FC7" w:rsidP="00533FE7">
            <w:r w:rsidRPr="00512FC7">
              <w:t>900</w:t>
            </w:r>
          </w:p>
        </w:tc>
        <w:tc>
          <w:tcPr>
            <w:tcW w:w="2699" w:type="dxa"/>
            <w:shd w:val="clear" w:color="auto" w:fill="auto"/>
          </w:tcPr>
          <w:p w14:paraId="66A1BBBD" w14:textId="77777777" w:rsidR="00512FC7" w:rsidRPr="00512FC7" w:rsidRDefault="00C411EF" w:rsidP="00533FE7">
            <w:hyperlink w:anchor="fld_TotalNetValue" w:history="1">
              <w:r w:rsidR="00512FC7" w:rsidRPr="00533FE7">
                <w:rPr>
                  <w:rStyle w:val="Hyperlink"/>
                  <w:rFonts w:ascii="Times New Roman" w:hAnsi="Times New Roman"/>
                  <w:sz w:val="20"/>
                </w:rPr>
                <w:t>TotalNetValue</w:t>
              </w:r>
            </w:hyperlink>
          </w:p>
        </w:tc>
      </w:tr>
      <w:tr w:rsidR="00512FC7" w:rsidRPr="00512FC7" w14:paraId="2EF89FE7" w14:textId="77777777" w:rsidTr="00533FE7">
        <w:tc>
          <w:tcPr>
            <w:tcW w:w="828" w:type="dxa"/>
            <w:shd w:val="clear" w:color="auto" w:fill="auto"/>
          </w:tcPr>
          <w:p w14:paraId="19E969AC" w14:textId="77777777" w:rsidR="00512FC7" w:rsidRPr="00512FC7" w:rsidRDefault="00512FC7" w:rsidP="00533FE7">
            <w:r w:rsidRPr="00512FC7">
              <w:t>901</w:t>
            </w:r>
          </w:p>
        </w:tc>
        <w:tc>
          <w:tcPr>
            <w:tcW w:w="2699" w:type="dxa"/>
            <w:shd w:val="clear" w:color="auto" w:fill="auto"/>
          </w:tcPr>
          <w:p w14:paraId="2A8798AB" w14:textId="77777777" w:rsidR="00512FC7" w:rsidRPr="00512FC7" w:rsidRDefault="00C411EF" w:rsidP="00533FE7">
            <w:hyperlink w:anchor="fld_CashOutstanding" w:history="1">
              <w:r w:rsidR="00512FC7" w:rsidRPr="00533FE7">
                <w:rPr>
                  <w:rStyle w:val="Hyperlink"/>
                  <w:rFonts w:ascii="Times New Roman" w:hAnsi="Times New Roman"/>
                  <w:sz w:val="20"/>
                </w:rPr>
                <w:t>CashOutstanding</w:t>
              </w:r>
            </w:hyperlink>
          </w:p>
        </w:tc>
      </w:tr>
      <w:tr w:rsidR="00512FC7" w:rsidRPr="00512FC7" w14:paraId="26FB648A" w14:textId="77777777" w:rsidTr="00533FE7">
        <w:tc>
          <w:tcPr>
            <w:tcW w:w="828" w:type="dxa"/>
            <w:shd w:val="clear" w:color="auto" w:fill="auto"/>
          </w:tcPr>
          <w:p w14:paraId="131B3B36" w14:textId="77777777" w:rsidR="00512FC7" w:rsidRPr="00512FC7" w:rsidRDefault="00512FC7" w:rsidP="00533FE7">
            <w:r w:rsidRPr="00512FC7">
              <w:t>902</w:t>
            </w:r>
          </w:p>
        </w:tc>
        <w:tc>
          <w:tcPr>
            <w:tcW w:w="2699" w:type="dxa"/>
            <w:shd w:val="clear" w:color="auto" w:fill="auto"/>
          </w:tcPr>
          <w:p w14:paraId="16BB3560" w14:textId="77777777" w:rsidR="00512FC7" w:rsidRPr="00512FC7" w:rsidRDefault="00C411EF" w:rsidP="00533FE7">
            <w:hyperlink w:anchor="fld_CollAsgnID" w:history="1">
              <w:r w:rsidR="00512FC7" w:rsidRPr="00533FE7">
                <w:rPr>
                  <w:rStyle w:val="Hyperlink"/>
                  <w:rFonts w:ascii="Times New Roman" w:hAnsi="Times New Roman"/>
                  <w:sz w:val="20"/>
                </w:rPr>
                <w:t>CollAsgnID</w:t>
              </w:r>
            </w:hyperlink>
          </w:p>
        </w:tc>
      </w:tr>
      <w:tr w:rsidR="00512FC7" w:rsidRPr="00512FC7" w14:paraId="70F9640B" w14:textId="77777777" w:rsidTr="00533FE7">
        <w:tc>
          <w:tcPr>
            <w:tcW w:w="828" w:type="dxa"/>
            <w:shd w:val="clear" w:color="auto" w:fill="auto"/>
          </w:tcPr>
          <w:p w14:paraId="154CD29C" w14:textId="77777777" w:rsidR="00512FC7" w:rsidRPr="00512FC7" w:rsidRDefault="00512FC7" w:rsidP="00533FE7">
            <w:r w:rsidRPr="00512FC7">
              <w:t>903</w:t>
            </w:r>
          </w:p>
        </w:tc>
        <w:tc>
          <w:tcPr>
            <w:tcW w:w="2699" w:type="dxa"/>
            <w:shd w:val="clear" w:color="auto" w:fill="auto"/>
          </w:tcPr>
          <w:p w14:paraId="3F38614C" w14:textId="77777777" w:rsidR="00512FC7" w:rsidRPr="00512FC7" w:rsidRDefault="00C411EF" w:rsidP="00533FE7">
            <w:hyperlink w:anchor="fld_CollAsgnTransType" w:history="1">
              <w:r w:rsidR="00512FC7" w:rsidRPr="00533FE7">
                <w:rPr>
                  <w:rStyle w:val="Hyperlink"/>
                  <w:rFonts w:ascii="Times New Roman" w:hAnsi="Times New Roman"/>
                  <w:sz w:val="20"/>
                </w:rPr>
                <w:t>CollAsgnTransType</w:t>
              </w:r>
            </w:hyperlink>
          </w:p>
        </w:tc>
      </w:tr>
      <w:tr w:rsidR="00512FC7" w:rsidRPr="00512FC7" w14:paraId="6960AB16" w14:textId="77777777" w:rsidTr="00533FE7">
        <w:tc>
          <w:tcPr>
            <w:tcW w:w="828" w:type="dxa"/>
            <w:shd w:val="clear" w:color="auto" w:fill="auto"/>
          </w:tcPr>
          <w:p w14:paraId="2A7FE61F" w14:textId="77777777" w:rsidR="00512FC7" w:rsidRPr="00512FC7" w:rsidRDefault="00512FC7" w:rsidP="00533FE7">
            <w:r w:rsidRPr="00512FC7">
              <w:t>904</w:t>
            </w:r>
          </w:p>
        </w:tc>
        <w:tc>
          <w:tcPr>
            <w:tcW w:w="2699" w:type="dxa"/>
            <w:shd w:val="clear" w:color="auto" w:fill="auto"/>
          </w:tcPr>
          <w:p w14:paraId="07ABEAF0" w14:textId="77777777" w:rsidR="00512FC7" w:rsidRPr="00512FC7" w:rsidRDefault="00C411EF" w:rsidP="00533FE7">
            <w:hyperlink w:anchor="fld_CollRespID" w:history="1">
              <w:r w:rsidR="00512FC7" w:rsidRPr="00533FE7">
                <w:rPr>
                  <w:rStyle w:val="Hyperlink"/>
                  <w:rFonts w:ascii="Times New Roman" w:hAnsi="Times New Roman"/>
                  <w:sz w:val="20"/>
                </w:rPr>
                <w:t>CollRespID</w:t>
              </w:r>
            </w:hyperlink>
          </w:p>
        </w:tc>
      </w:tr>
      <w:tr w:rsidR="00512FC7" w:rsidRPr="00512FC7" w14:paraId="6ED0D6A9" w14:textId="77777777" w:rsidTr="00533FE7">
        <w:tc>
          <w:tcPr>
            <w:tcW w:w="828" w:type="dxa"/>
            <w:shd w:val="clear" w:color="auto" w:fill="auto"/>
          </w:tcPr>
          <w:p w14:paraId="3C906A25" w14:textId="77777777" w:rsidR="00512FC7" w:rsidRPr="00512FC7" w:rsidRDefault="00512FC7" w:rsidP="00533FE7">
            <w:r w:rsidRPr="00512FC7">
              <w:t>905</w:t>
            </w:r>
          </w:p>
        </w:tc>
        <w:tc>
          <w:tcPr>
            <w:tcW w:w="2699" w:type="dxa"/>
            <w:shd w:val="clear" w:color="auto" w:fill="auto"/>
          </w:tcPr>
          <w:p w14:paraId="0B44F0A6" w14:textId="77777777" w:rsidR="00512FC7" w:rsidRPr="00512FC7" w:rsidRDefault="00C411EF" w:rsidP="00533FE7">
            <w:hyperlink w:anchor="fld_CollAsgnRespType" w:history="1">
              <w:r w:rsidR="00512FC7" w:rsidRPr="00533FE7">
                <w:rPr>
                  <w:rStyle w:val="Hyperlink"/>
                  <w:rFonts w:ascii="Times New Roman" w:hAnsi="Times New Roman"/>
                  <w:sz w:val="20"/>
                </w:rPr>
                <w:t>CollAsgnRespType</w:t>
              </w:r>
            </w:hyperlink>
          </w:p>
        </w:tc>
      </w:tr>
      <w:tr w:rsidR="00512FC7" w:rsidRPr="00512FC7" w14:paraId="16320159" w14:textId="77777777" w:rsidTr="00533FE7">
        <w:tc>
          <w:tcPr>
            <w:tcW w:w="828" w:type="dxa"/>
            <w:shd w:val="clear" w:color="auto" w:fill="auto"/>
          </w:tcPr>
          <w:p w14:paraId="5CC800BD" w14:textId="77777777" w:rsidR="00512FC7" w:rsidRPr="00512FC7" w:rsidRDefault="00512FC7" w:rsidP="00533FE7">
            <w:r w:rsidRPr="00512FC7">
              <w:t>906</w:t>
            </w:r>
          </w:p>
        </w:tc>
        <w:tc>
          <w:tcPr>
            <w:tcW w:w="2699" w:type="dxa"/>
            <w:shd w:val="clear" w:color="auto" w:fill="auto"/>
          </w:tcPr>
          <w:p w14:paraId="7FD12980" w14:textId="77777777" w:rsidR="00512FC7" w:rsidRPr="00512FC7" w:rsidRDefault="00C411EF" w:rsidP="00533FE7">
            <w:hyperlink w:anchor="fld_CollAsgnRejectReason" w:history="1">
              <w:r w:rsidR="00512FC7" w:rsidRPr="00533FE7">
                <w:rPr>
                  <w:rStyle w:val="Hyperlink"/>
                  <w:rFonts w:ascii="Times New Roman" w:hAnsi="Times New Roman"/>
                  <w:sz w:val="20"/>
                </w:rPr>
                <w:t>CollAsgnRejectReason</w:t>
              </w:r>
            </w:hyperlink>
          </w:p>
        </w:tc>
      </w:tr>
      <w:tr w:rsidR="00512FC7" w:rsidRPr="00512FC7" w14:paraId="466C5038" w14:textId="77777777" w:rsidTr="00533FE7">
        <w:tc>
          <w:tcPr>
            <w:tcW w:w="828" w:type="dxa"/>
            <w:shd w:val="clear" w:color="auto" w:fill="auto"/>
          </w:tcPr>
          <w:p w14:paraId="176A71E6" w14:textId="77777777" w:rsidR="00512FC7" w:rsidRPr="00512FC7" w:rsidRDefault="00512FC7" w:rsidP="00533FE7">
            <w:r w:rsidRPr="00512FC7">
              <w:t>907</w:t>
            </w:r>
          </w:p>
        </w:tc>
        <w:tc>
          <w:tcPr>
            <w:tcW w:w="2699" w:type="dxa"/>
            <w:shd w:val="clear" w:color="auto" w:fill="auto"/>
          </w:tcPr>
          <w:p w14:paraId="69A051BB" w14:textId="77777777" w:rsidR="00512FC7" w:rsidRPr="00512FC7" w:rsidRDefault="00C411EF" w:rsidP="00533FE7">
            <w:hyperlink w:anchor="fld_CollAsgnRefID" w:history="1">
              <w:r w:rsidR="00512FC7" w:rsidRPr="00533FE7">
                <w:rPr>
                  <w:rStyle w:val="Hyperlink"/>
                  <w:rFonts w:ascii="Times New Roman" w:hAnsi="Times New Roman"/>
                  <w:sz w:val="20"/>
                </w:rPr>
                <w:t>CollAsgnRefID</w:t>
              </w:r>
            </w:hyperlink>
          </w:p>
        </w:tc>
      </w:tr>
      <w:tr w:rsidR="00512FC7" w:rsidRPr="00512FC7" w14:paraId="792DD4CB" w14:textId="77777777" w:rsidTr="00533FE7">
        <w:tc>
          <w:tcPr>
            <w:tcW w:w="828" w:type="dxa"/>
            <w:shd w:val="clear" w:color="auto" w:fill="auto"/>
          </w:tcPr>
          <w:p w14:paraId="444E53A7" w14:textId="77777777" w:rsidR="00512FC7" w:rsidRPr="00512FC7" w:rsidRDefault="00512FC7" w:rsidP="00533FE7">
            <w:r w:rsidRPr="00512FC7">
              <w:t>908</w:t>
            </w:r>
          </w:p>
        </w:tc>
        <w:tc>
          <w:tcPr>
            <w:tcW w:w="2699" w:type="dxa"/>
            <w:shd w:val="clear" w:color="auto" w:fill="auto"/>
          </w:tcPr>
          <w:p w14:paraId="0BEC094F" w14:textId="77777777" w:rsidR="00512FC7" w:rsidRPr="00512FC7" w:rsidRDefault="00C411EF" w:rsidP="00533FE7">
            <w:hyperlink w:anchor="fld_CollRptID" w:history="1">
              <w:r w:rsidR="00512FC7" w:rsidRPr="00533FE7">
                <w:rPr>
                  <w:rStyle w:val="Hyperlink"/>
                  <w:rFonts w:ascii="Times New Roman" w:hAnsi="Times New Roman"/>
                  <w:sz w:val="20"/>
                </w:rPr>
                <w:t>CollRptID</w:t>
              </w:r>
            </w:hyperlink>
          </w:p>
        </w:tc>
      </w:tr>
      <w:tr w:rsidR="00512FC7" w:rsidRPr="00512FC7" w14:paraId="5362CEA2" w14:textId="77777777" w:rsidTr="00533FE7">
        <w:tc>
          <w:tcPr>
            <w:tcW w:w="828" w:type="dxa"/>
            <w:shd w:val="clear" w:color="auto" w:fill="auto"/>
          </w:tcPr>
          <w:p w14:paraId="6E495951" w14:textId="77777777" w:rsidR="00512FC7" w:rsidRPr="00512FC7" w:rsidRDefault="00512FC7" w:rsidP="00533FE7">
            <w:r w:rsidRPr="00512FC7">
              <w:t>909</w:t>
            </w:r>
          </w:p>
        </w:tc>
        <w:tc>
          <w:tcPr>
            <w:tcW w:w="2699" w:type="dxa"/>
            <w:shd w:val="clear" w:color="auto" w:fill="auto"/>
          </w:tcPr>
          <w:p w14:paraId="0EF47615" w14:textId="77777777" w:rsidR="00512FC7" w:rsidRPr="00512FC7" w:rsidRDefault="00C411EF" w:rsidP="00533FE7">
            <w:hyperlink w:anchor="fld_CollInquiryID" w:history="1">
              <w:r w:rsidR="00512FC7" w:rsidRPr="00533FE7">
                <w:rPr>
                  <w:rStyle w:val="Hyperlink"/>
                  <w:rFonts w:ascii="Times New Roman" w:hAnsi="Times New Roman"/>
                  <w:sz w:val="20"/>
                </w:rPr>
                <w:t>CollInquiryID</w:t>
              </w:r>
            </w:hyperlink>
          </w:p>
        </w:tc>
      </w:tr>
      <w:tr w:rsidR="00512FC7" w:rsidRPr="00512FC7" w14:paraId="510346CC" w14:textId="77777777" w:rsidTr="00533FE7">
        <w:tc>
          <w:tcPr>
            <w:tcW w:w="828" w:type="dxa"/>
            <w:shd w:val="clear" w:color="auto" w:fill="auto"/>
          </w:tcPr>
          <w:p w14:paraId="109DEFE0" w14:textId="77777777" w:rsidR="00512FC7" w:rsidRPr="00512FC7" w:rsidRDefault="00512FC7" w:rsidP="00533FE7">
            <w:r w:rsidRPr="00512FC7">
              <w:t>910</w:t>
            </w:r>
          </w:p>
        </w:tc>
        <w:tc>
          <w:tcPr>
            <w:tcW w:w="2699" w:type="dxa"/>
            <w:shd w:val="clear" w:color="auto" w:fill="auto"/>
          </w:tcPr>
          <w:p w14:paraId="160821BF" w14:textId="77777777" w:rsidR="00512FC7" w:rsidRPr="00512FC7" w:rsidRDefault="00C411EF" w:rsidP="00533FE7">
            <w:hyperlink w:anchor="fld_CollStatus" w:history="1">
              <w:r w:rsidR="00512FC7" w:rsidRPr="00533FE7">
                <w:rPr>
                  <w:rStyle w:val="Hyperlink"/>
                  <w:rFonts w:ascii="Times New Roman" w:hAnsi="Times New Roman"/>
                  <w:sz w:val="20"/>
                </w:rPr>
                <w:t>CollStatus</w:t>
              </w:r>
            </w:hyperlink>
          </w:p>
        </w:tc>
      </w:tr>
      <w:tr w:rsidR="00512FC7" w:rsidRPr="00512FC7" w14:paraId="21B78A62" w14:textId="77777777" w:rsidTr="00533FE7">
        <w:tc>
          <w:tcPr>
            <w:tcW w:w="828" w:type="dxa"/>
            <w:shd w:val="clear" w:color="auto" w:fill="auto"/>
          </w:tcPr>
          <w:p w14:paraId="05BFD29C" w14:textId="77777777" w:rsidR="00512FC7" w:rsidRPr="00512FC7" w:rsidRDefault="00512FC7" w:rsidP="00533FE7">
            <w:r w:rsidRPr="00512FC7">
              <w:t>911</w:t>
            </w:r>
          </w:p>
        </w:tc>
        <w:tc>
          <w:tcPr>
            <w:tcW w:w="2699" w:type="dxa"/>
            <w:shd w:val="clear" w:color="auto" w:fill="auto"/>
          </w:tcPr>
          <w:p w14:paraId="2AFF5DA0" w14:textId="77777777" w:rsidR="00512FC7" w:rsidRPr="00512FC7" w:rsidRDefault="00C411EF" w:rsidP="00533FE7">
            <w:hyperlink w:anchor="fld_TotNumReports" w:history="1">
              <w:r w:rsidR="00512FC7" w:rsidRPr="00533FE7">
                <w:rPr>
                  <w:rStyle w:val="Hyperlink"/>
                  <w:rFonts w:ascii="Times New Roman" w:hAnsi="Times New Roman"/>
                  <w:sz w:val="20"/>
                </w:rPr>
                <w:t>TotNumReports</w:t>
              </w:r>
            </w:hyperlink>
          </w:p>
        </w:tc>
      </w:tr>
      <w:tr w:rsidR="00512FC7" w:rsidRPr="00512FC7" w14:paraId="330B9224" w14:textId="77777777" w:rsidTr="00533FE7">
        <w:tc>
          <w:tcPr>
            <w:tcW w:w="828" w:type="dxa"/>
            <w:shd w:val="clear" w:color="auto" w:fill="auto"/>
          </w:tcPr>
          <w:p w14:paraId="1944A17A" w14:textId="77777777" w:rsidR="00512FC7" w:rsidRPr="00512FC7" w:rsidRDefault="00512FC7" w:rsidP="00533FE7">
            <w:r w:rsidRPr="00512FC7">
              <w:t>912</w:t>
            </w:r>
          </w:p>
        </w:tc>
        <w:tc>
          <w:tcPr>
            <w:tcW w:w="2699" w:type="dxa"/>
            <w:shd w:val="clear" w:color="auto" w:fill="auto"/>
          </w:tcPr>
          <w:p w14:paraId="78F390EB" w14:textId="77777777" w:rsidR="00512FC7" w:rsidRPr="00512FC7" w:rsidRDefault="00C411EF" w:rsidP="00533FE7">
            <w:hyperlink w:anchor="fld_LastRptRequested" w:history="1">
              <w:r w:rsidR="00512FC7" w:rsidRPr="00533FE7">
                <w:rPr>
                  <w:rStyle w:val="Hyperlink"/>
                  <w:rFonts w:ascii="Times New Roman" w:hAnsi="Times New Roman"/>
                  <w:sz w:val="20"/>
                </w:rPr>
                <w:t>LastRptRequested</w:t>
              </w:r>
            </w:hyperlink>
          </w:p>
        </w:tc>
      </w:tr>
      <w:tr w:rsidR="00512FC7" w:rsidRPr="00512FC7" w14:paraId="4A82E610" w14:textId="77777777" w:rsidTr="00533FE7">
        <w:tc>
          <w:tcPr>
            <w:tcW w:w="828" w:type="dxa"/>
            <w:shd w:val="clear" w:color="auto" w:fill="auto"/>
          </w:tcPr>
          <w:p w14:paraId="5DF231D6" w14:textId="77777777" w:rsidR="00512FC7" w:rsidRPr="00512FC7" w:rsidRDefault="00512FC7" w:rsidP="00533FE7">
            <w:r w:rsidRPr="00512FC7">
              <w:t>913</w:t>
            </w:r>
          </w:p>
        </w:tc>
        <w:tc>
          <w:tcPr>
            <w:tcW w:w="2699" w:type="dxa"/>
            <w:shd w:val="clear" w:color="auto" w:fill="auto"/>
          </w:tcPr>
          <w:p w14:paraId="2F6ED8E0" w14:textId="77777777" w:rsidR="00512FC7" w:rsidRPr="00512FC7" w:rsidRDefault="00C411EF" w:rsidP="00533FE7">
            <w:hyperlink w:anchor="fld_AgreementDesc" w:history="1">
              <w:r w:rsidR="00512FC7" w:rsidRPr="00533FE7">
                <w:rPr>
                  <w:rStyle w:val="Hyperlink"/>
                  <w:rFonts w:ascii="Times New Roman" w:hAnsi="Times New Roman"/>
                  <w:sz w:val="20"/>
                </w:rPr>
                <w:t>AgreementDesc</w:t>
              </w:r>
            </w:hyperlink>
          </w:p>
        </w:tc>
      </w:tr>
      <w:tr w:rsidR="00512FC7" w:rsidRPr="00512FC7" w14:paraId="63E78B61" w14:textId="77777777" w:rsidTr="00533FE7">
        <w:tc>
          <w:tcPr>
            <w:tcW w:w="828" w:type="dxa"/>
            <w:shd w:val="clear" w:color="auto" w:fill="auto"/>
          </w:tcPr>
          <w:p w14:paraId="1AC0C1BE" w14:textId="77777777" w:rsidR="00512FC7" w:rsidRPr="00512FC7" w:rsidRDefault="00512FC7" w:rsidP="00533FE7">
            <w:r w:rsidRPr="00512FC7">
              <w:t>914</w:t>
            </w:r>
          </w:p>
        </w:tc>
        <w:tc>
          <w:tcPr>
            <w:tcW w:w="2699" w:type="dxa"/>
            <w:shd w:val="clear" w:color="auto" w:fill="auto"/>
          </w:tcPr>
          <w:p w14:paraId="6FD545E6" w14:textId="77777777" w:rsidR="00512FC7" w:rsidRPr="00512FC7" w:rsidRDefault="00C411EF" w:rsidP="00533FE7">
            <w:hyperlink w:anchor="fld_AgreementID" w:history="1">
              <w:r w:rsidR="00512FC7" w:rsidRPr="00533FE7">
                <w:rPr>
                  <w:rStyle w:val="Hyperlink"/>
                  <w:rFonts w:ascii="Times New Roman" w:hAnsi="Times New Roman"/>
                  <w:sz w:val="20"/>
                </w:rPr>
                <w:t>AgreementID</w:t>
              </w:r>
            </w:hyperlink>
          </w:p>
        </w:tc>
      </w:tr>
      <w:tr w:rsidR="00512FC7" w:rsidRPr="00512FC7" w14:paraId="4C6C4244" w14:textId="77777777" w:rsidTr="00533FE7">
        <w:tc>
          <w:tcPr>
            <w:tcW w:w="828" w:type="dxa"/>
            <w:shd w:val="clear" w:color="auto" w:fill="auto"/>
          </w:tcPr>
          <w:p w14:paraId="44DAE7C6" w14:textId="77777777" w:rsidR="00512FC7" w:rsidRPr="00512FC7" w:rsidRDefault="00512FC7" w:rsidP="00533FE7">
            <w:r w:rsidRPr="00512FC7">
              <w:t>915</w:t>
            </w:r>
          </w:p>
        </w:tc>
        <w:tc>
          <w:tcPr>
            <w:tcW w:w="2699" w:type="dxa"/>
            <w:shd w:val="clear" w:color="auto" w:fill="auto"/>
          </w:tcPr>
          <w:p w14:paraId="1CFA611C" w14:textId="77777777" w:rsidR="00512FC7" w:rsidRPr="00512FC7" w:rsidRDefault="00C411EF" w:rsidP="00533FE7">
            <w:hyperlink w:anchor="fld_AgreementDate" w:history="1">
              <w:r w:rsidR="00512FC7" w:rsidRPr="00533FE7">
                <w:rPr>
                  <w:rStyle w:val="Hyperlink"/>
                  <w:rFonts w:ascii="Times New Roman" w:hAnsi="Times New Roman"/>
                  <w:sz w:val="20"/>
                </w:rPr>
                <w:t>AgreementDate</w:t>
              </w:r>
            </w:hyperlink>
          </w:p>
        </w:tc>
      </w:tr>
      <w:tr w:rsidR="00512FC7" w:rsidRPr="00512FC7" w14:paraId="15F9CE7D" w14:textId="77777777" w:rsidTr="00533FE7">
        <w:tc>
          <w:tcPr>
            <w:tcW w:w="828" w:type="dxa"/>
            <w:shd w:val="clear" w:color="auto" w:fill="auto"/>
          </w:tcPr>
          <w:p w14:paraId="70371566" w14:textId="77777777" w:rsidR="00512FC7" w:rsidRPr="00512FC7" w:rsidRDefault="00512FC7" w:rsidP="00533FE7">
            <w:r w:rsidRPr="00512FC7">
              <w:t>916</w:t>
            </w:r>
          </w:p>
        </w:tc>
        <w:tc>
          <w:tcPr>
            <w:tcW w:w="2699" w:type="dxa"/>
            <w:shd w:val="clear" w:color="auto" w:fill="auto"/>
          </w:tcPr>
          <w:p w14:paraId="0C3CDD13" w14:textId="77777777" w:rsidR="00512FC7" w:rsidRPr="00512FC7" w:rsidRDefault="00C411EF" w:rsidP="00533FE7">
            <w:hyperlink w:anchor="fld_StartDate" w:history="1">
              <w:r w:rsidR="00512FC7" w:rsidRPr="00533FE7">
                <w:rPr>
                  <w:rStyle w:val="Hyperlink"/>
                  <w:rFonts w:ascii="Times New Roman" w:hAnsi="Times New Roman"/>
                  <w:sz w:val="20"/>
                </w:rPr>
                <w:t>StartDate</w:t>
              </w:r>
            </w:hyperlink>
          </w:p>
        </w:tc>
      </w:tr>
      <w:tr w:rsidR="00512FC7" w:rsidRPr="00512FC7" w14:paraId="2E485BD7" w14:textId="77777777" w:rsidTr="00533FE7">
        <w:tc>
          <w:tcPr>
            <w:tcW w:w="828" w:type="dxa"/>
            <w:shd w:val="clear" w:color="auto" w:fill="auto"/>
          </w:tcPr>
          <w:p w14:paraId="2B7347CF" w14:textId="77777777" w:rsidR="00512FC7" w:rsidRPr="00512FC7" w:rsidRDefault="00512FC7" w:rsidP="00533FE7">
            <w:r w:rsidRPr="00512FC7">
              <w:t>917</w:t>
            </w:r>
          </w:p>
        </w:tc>
        <w:tc>
          <w:tcPr>
            <w:tcW w:w="2699" w:type="dxa"/>
            <w:shd w:val="clear" w:color="auto" w:fill="auto"/>
          </w:tcPr>
          <w:p w14:paraId="0096A519" w14:textId="77777777" w:rsidR="00512FC7" w:rsidRPr="00512FC7" w:rsidRDefault="00C411EF" w:rsidP="00533FE7">
            <w:hyperlink w:anchor="fld_EndDate" w:history="1">
              <w:r w:rsidR="00512FC7" w:rsidRPr="00533FE7">
                <w:rPr>
                  <w:rStyle w:val="Hyperlink"/>
                  <w:rFonts w:ascii="Times New Roman" w:hAnsi="Times New Roman"/>
                  <w:sz w:val="20"/>
                </w:rPr>
                <w:t>EndDate</w:t>
              </w:r>
            </w:hyperlink>
          </w:p>
        </w:tc>
      </w:tr>
      <w:tr w:rsidR="00512FC7" w:rsidRPr="00512FC7" w14:paraId="3C40DCA8" w14:textId="77777777" w:rsidTr="00533FE7">
        <w:tc>
          <w:tcPr>
            <w:tcW w:w="828" w:type="dxa"/>
            <w:shd w:val="clear" w:color="auto" w:fill="auto"/>
          </w:tcPr>
          <w:p w14:paraId="28F823F2" w14:textId="77777777" w:rsidR="00512FC7" w:rsidRPr="00512FC7" w:rsidRDefault="00512FC7" w:rsidP="00533FE7">
            <w:r w:rsidRPr="00512FC7">
              <w:t>918</w:t>
            </w:r>
          </w:p>
        </w:tc>
        <w:tc>
          <w:tcPr>
            <w:tcW w:w="2699" w:type="dxa"/>
            <w:shd w:val="clear" w:color="auto" w:fill="auto"/>
          </w:tcPr>
          <w:p w14:paraId="5287BBEA" w14:textId="77777777" w:rsidR="00512FC7" w:rsidRPr="00512FC7" w:rsidRDefault="00C411EF" w:rsidP="00533FE7">
            <w:hyperlink w:anchor="fld_AgreementCurrency" w:history="1">
              <w:r w:rsidR="00512FC7" w:rsidRPr="00533FE7">
                <w:rPr>
                  <w:rStyle w:val="Hyperlink"/>
                  <w:rFonts w:ascii="Times New Roman" w:hAnsi="Times New Roman"/>
                  <w:sz w:val="20"/>
                </w:rPr>
                <w:t>AgreementCurrency</w:t>
              </w:r>
            </w:hyperlink>
          </w:p>
        </w:tc>
      </w:tr>
      <w:tr w:rsidR="00512FC7" w:rsidRPr="00512FC7" w14:paraId="5A4EF963" w14:textId="77777777" w:rsidTr="00533FE7">
        <w:tc>
          <w:tcPr>
            <w:tcW w:w="828" w:type="dxa"/>
            <w:shd w:val="clear" w:color="auto" w:fill="auto"/>
          </w:tcPr>
          <w:p w14:paraId="1F5DF6B2" w14:textId="77777777" w:rsidR="00512FC7" w:rsidRPr="00512FC7" w:rsidRDefault="00512FC7" w:rsidP="00533FE7">
            <w:r w:rsidRPr="00512FC7">
              <w:t>919</w:t>
            </w:r>
          </w:p>
        </w:tc>
        <w:tc>
          <w:tcPr>
            <w:tcW w:w="2699" w:type="dxa"/>
            <w:shd w:val="clear" w:color="auto" w:fill="auto"/>
          </w:tcPr>
          <w:p w14:paraId="72CDC016" w14:textId="77777777" w:rsidR="00512FC7" w:rsidRPr="00512FC7" w:rsidRDefault="00C411EF" w:rsidP="00533FE7">
            <w:hyperlink w:anchor="fld_DeliveryType" w:history="1">
              <w:r w:rsidR="00512FC7" w:rsidRPr="00533FE7">
                <w:rPr>
                  <w:rStyle w:val="Hyperlink"/>
                  <w:rFonts w:ascii="Times New Roman" w:hAnsi="Times New Roman"/>
                  <w:sz w:val="20"/>
                </w:rPr>
                <w:t>DeliveryType</w:t>
              </w:r>
            </w:hyperlink>
          </w:p>
        </w:tc>
      </w:tr>
      <w:tr w:rsidR="00512FC7" w:rsidRPr="00512FC7" w14:paraId="04A2E5B0" w14:textId="77777777" w:rsidTr="00533FE7">
        <w:tc>
          <w:tcPr>
            <w:tcW w:w="828" w:type="dxa"/>
            <w:shd w:val="clear" w:color="auto" w:fill="auto"/>
          </w:tcPr>
          <w:p w14:paraId="22C22C4C" w14:textId="77777777" w:rsidR="00512FC7" w:rsidRPr="00512FC7" w:rsidRDefault="00512FC7" w:rsidP="00533FE7">
            <w:r w:rsidRPr="00512FC7">
              <w:t>920</w:t>
            </w:r>
          </w:p>
        </w:tc>
        <w:tc>
          <w:tcPr>
            <w:tcW w:w="2699" w:type="dxa"/>
            <w:shd w:val="clear" w:color="auto" w:fill="auto"/>
          </w:tcPr>
          <w:p w14:paraId="0E2A3794" w14:textId="77777777" w:rsidR="00512FC7" w:rsidRPr="00512FC7" w:rsidRDefault="00C411EF" w:rsidP="00533FE7">
            <w:hyperlink w:anchor="fld_EndAccruedInterestAmt" w:history="1">
              <w:r w:rsidR="00512FC7" w:rsidRPr="00533FE7">
                <w:rPr>
                  <w:rStyle w:val="Hyperlink"/>
                  <w:rFonts w:ascii="Times New Roman" w:hAnsi="Times New Roman"/>
                  <w:sz w:val="20"/>
                </w:rPr>
                <w:t>EndAccruedInterestAmt</w:t>
              </w:r>
            </w:hyperlink>
          </w:p>
        </w:tc>
      </w:tr>
      <w:tr w:rsidR="00512FC7" w:rsidRPr="00512FC7" w14:paraId="3815726F" w14:textId="77777777" w:rsidTr="00533FE7">
        <w:tc>
          <w:tcPr>
            <w:tcW w:w="828" w:type="dxa"/>
            <w:shd w:val="clear" w:color="auto" w:fill="auto"/>
          </w:tcPr>
          <w:p w14:paraId="785237E6" w14:textId="77777777" w:rsidR="00512FC7" w:rsidRPr="00512FC7" w:rsidRDefault="00512FC7" w:rsidP="00533FE7">
            <w:r w:rsidRPr="00512FC7">
              <w:t>921</w:t>
            </w:r>
          </w:p>
        </w:tc>
        <w:tc>
          <w:tcPr>
            <w:tcW w:w="2699" w:type="dxa"/>
            <w:shd w:val="clear" w:color="auto" w:fill="auto"/>
          </w:tcPr>
          <w:p w14:paraId="05375DC8" w14:textId="77777777" w:rsidR="00512FC7" w:rsidRPr="00512FC7" w:rsidRDefault="00C411EF" w:rsidP="00533FE7">
            <w:hyperlink w:anchor="fld_StartCash" w:history="1">
              <w:r w:rsidR="00512FC7" w:rsidRPr="00533FE7">
                <w:rPr>
                  <w:rStyle w:val="Hyperlink"/>
                  <w:rFonts w:ascii="Times New Roman" w:hAnsi="Times New Roman"/>
                  <w:sz w:val="20"/>
                </w:rPr>
                <w:t>StartCash</w:t>
              </w:r>
            </w:hyperlink>
          </w:p>
        </w:tc>
      </w:tr>
      <w:tr w:rsidR="00512FC7" w:rsidRPr="00512FC7" w14:paraId="5E65CDF7" w14:textId="77777777" w:rsidTr="00533FE7">
        <w:tc>
          <w:tcPr>
            <w:tcW w:w="828" w:type="dxa"/>
            <w:shd w:val="clear" w:color="auto" w:fill="auto"/>
          </w:tcPr>
          <w:p w14:paraId="29D3EFAE" w14:textId="77777777" w:rsidR="00512FC7" w:rsidRPr="00512FC7" w:rsidRDefault="00512FC7" w:rsidP="00533FE7">
            <w:r w:rsidRPr="00512FC7">
              <w:t>922</w:t>
            </w:r>
          </w:p>
        </w:tc>
        <w:tc>
          <w:tcPr>
            <w:tcW w:w="2699" w:type="dxa"/>
            <w:shd w:val="clear" w:color="auto" w:fill="auto"/>
          </w:tcPr>
          <w:p w14:paraId="429EBA81" w14:textId="77777777" w:rsidR="00512FC7" w:rsidRPr="00512FC7" w:rsidRDefault="00C411EF" w:rsidP="00533FE7">
            <w:hyperlink w:anchor="fld_EndCash" w:history="1">
              <w:r w:rsidR="00512FC7" w:rsidRPr="00533FE7">
                <w:rPr>
                  <w:rStyle w:val="Hyperlink"/>
                  <w:rFonts w:ascii="Times New Roman" w:hAnsi="Times New Roman"/>
                  <w:sz w:val="20"/>
                </w:rPr>
                <w:t>EndCash</w:t>
              </w:r>
            </w:hyperlink>
          </w:p>
        </w:tc>
      </w:tr>
      <w:tr w:rsidR="00512FC7" w:rsidRPr="00512FC7" w14:paraId="38D61302" w14:textId="77777777" w:rsidTr="00533FE7">
        <w:tc>
          <w:tcPr>
            <w:tcW w:w="828" w:type="dxa"/>
            <w:shd w:val="clear" w:color="auto" w:fill="auto"/>
          </w:tcPr>
          <w:p w14:paraId="029B542D" w14:textId="77777777" w:rsidR="00512FC7" w:rsidRPr="00512FC7" w:rsidRDefault="00512FC7" w:rsidP="00533FE7">
            <w:r w:rsidRPr="00512FC7">
              <w:t>923</w:t>
            </w:r>
          </w:p>
        </w:tc>
        <w:tc>
          <w:tcPr>
            <w:tcW w:w="2699" w:type="dxa"/>
            <w:shd w:val="clear" w:color="auto" w:fill="auto"/>
          </w:tcPr>
          <w:p w14:paraId="1BF8F4DA" w14:textId="77777777" w:rsidR="00512FC7" w:rsidRPr="00512FC7" w:rsidRDefault="00C411EF" w:rsidP="00533FE7">
            <w:hyperlink w:anchor="fld_UserRequestID" w:history="1">
              <w:r w:rsidR="00512FC7" w:rsidRPr="00533FE7">
                <w:rPr>
                  <w:rStyle w:val="Hyperlink"/>
                  <w:rFonts w:ascii="Times New Roman" w:hAnsi="Times New Roman"/>
                  <w:sz w:val="20"/>
                </w:rPr>
                <w:t>UserRequestID</w:t>
              </w:r>
            </w:hyperlink>
          </w:p>
        </w:tc>
      </w:tr>
      <w:tr w:rsidR="00512FC7" w:rsidRPr="00512FC7" w14:paraId="75A2F198" w14:textId="77777777" w:rsidTr="00533FE7">
        <w:tc>
          <w:tcPr>
            <w:tcW w:w="828" w:type="dxa"/>
            <w:shd w:val="clear" w:color="auto" w:fill="auto"/>
          </w:tcPr>
          <w:p w14:paraId="07A40CF8" w14:textId="77777777" w:rsidR="00512FC7" w:rsidRPr="00512FC7" w:rsidRDefault="00512FC7" w:rsidP="00533FE7">
            <w:r w:rsidRPr="00512FC7">
              <w:t>924</w:t>
            </w:r>
          </w:p>
        </w:tc>
        <w:tc>
          <w:tcPr>
            <w:tcW w:w="2699" w:type="dxa"/>
            <w:shd w:val="clear" w:color="auto" w:fill="auto"/>
          </w:tcPr>
          <w:p w14:paraId="3B924662" w14:textId="77777777" w:rsidR="00512FC7" w:rsidRPr="00512FC7" w:rsidRDefault="00C411EF" w:rsidP="00533FE7">
            <w:hyperlink w:anchor="fld_UserRequestType" w:history="1">
              <w:r w:rsidR="00512FC7" w:rsidRPr="00533FE7">
                <w:rPr>
                  <w:rStyle w:val="Hyperlink"/>
                  <w:rFonts w:ascii="Times New Roman" w:hAnsi="Times New Roman"/>
                  <w:sz w:val="20"/>
                </w:rPr>
                <w:t>UserRequestType</w:t>
              </w:r>
            </w:hyperlink>
          </w:p>
        </w:tc>
      </w:tr>
      <w:tr w:rsidR="00512FC7" w:rsidRPr="00512FC7" w14:paraId="308EE8FE" w14:textId="77777777" w:rsidTr="00533FE7">
        <w:tc>
          <w:tcPr>
            <w:tcW w:w="828" w:type="dxa"/>
            <w:shd w:val="clear" w:color="auto" w:fill="auto"/>
          </w:tcPr>
          <w:p w14:paraId="071B45D0" w14:textId="77777777" w:rsidR="00512FC7" w:rsidRPr="00512FC7" w:rsidRDefault="00512FC7" w:rsidP="00533FE7">
            <w:r w:rsidRPr="00512FC7">
              <w:t>925</w:t>
            </w:r>
          </w:p>
        </w:tc>
        <w:tc>
          <w:tcPr>
            <w:tcW w:w="2699" w:type="dxa"/>
            <w:shd w:val="clear" w:color="auto" w:fill="auto"/>
          </w:tcPr>
          <w:p w14:paraId="3C51FE20" w14:textId="77777777" w:rsidR="00512FC7" w:rsidRPr="00512FC7" w:rsidRDefault="00C411EF" w:rsidP="00533FE7">
            <w:hyperlink w:anchor="fld_NewPassword" w:history="1">
              <w:r w:rsidR="00512FC7" w:rsidRPr="00533FE7">
                <w:rPr>
                  <w:rStyle w:val="Hyperlink"/>
                  <w:rFonts w:ascii="Times New Roman" w:hAnsi="Times New Roman"/>
                  <w:sz w:val="20"/>
                </w:rPr>
                <w:t>NewPassword</w:t>
              </w:r>
            </w:hyperlink>
          </w:p>
        </w:tc>
      </w:tr>
      <w:tr w:rsidR="00512FC7" w:rsidRPr="00512FC7" w14:paraId="2B2B763C" w14:textId="77777777" w:rsidTr="00533FE7">
        <w:tc>
          <w:tcPr>
            <w:tcW w:w="828" w:type="dxa"/>
            <w:shd w:val="clear" w:color="auto" w:fill="auto"/>
          </w:tcPr>
          <w:p w14:paraId="758D2A2B" w14:textId="77777777" w:rsidR="00512FC7" w:rsidRPr="00512FC7" w:rsidRDefault="00512FC7" w:rsidP="00533FE7">
            <w:r w:rsidRPr="00512FC7">
              <w:t>926</w:t>
            </w:r>
          </w:p>
        </w:tc>
        <w:tc>
          <w:tcPr>
            <w:tcW w:w="2699" w:type="dxa"/>
            <w:shd w:val="clear" w:color="auto" w:fill="auto"/>
          </w:tcPr>
          <w:p w14:paraId="4397A1EA" w14:textId="77777777" w:rsidR="00512FC7" w:rsidRPr="00512FC7" w:rsidRDefault="00C411EF" w:rsidP="00533FE7">
            <w:hyperlink w:anchor="fld_UserStatus" w:history="1">
              <w:r w:rsidR="00512FC7" w:rsidRPr="00533FE7">
                <w:rPr>
                  <w:rStyle w:val="Hyperlink"/>
                  <w:rFonts w:ascii="Times New Roman" w:hAnsi="Times New Roman"/>
                  <w:sz w:val="20"/>
                </w:rPr>
                <w:t>UserStatus</w:t>
              </w:r>
            </w:hyperlink>
          </w:p>
        </w:tc>
      </w:tr>
      <w:tr w:rsidR="00512FC7" w:rsidRPr="00512FC7" w14:paraId="543EF1C5" w14:textId="77777777" w:rsidTr="00533FE7">
        <w:tc>
          <w:tcPr>
            <w:tcW w:w="828" w:type="dxa"/>
            <w:shd w:val="clear" w:color="auto" w:fill="auto"/>
          </w:tcPr>
          <w:p w14:paraId="3D63A8AC" w14:textId="77777777" w:rsidR="00512FC7" w:rsidRPr="00512FC7" w:rsidRDefault="00512FC7" w:rsidP="00533FE7">
            <w:r w:rsidRPr="00512FC7">
              <w:t>927</w:t>
            </w:r>
          </w:p>
        </w:tc>
        <w:tc>
          <w:tcPr>
            <w:tcW w:w="2699" w:type="dxa"/>
            <w:shd w:val="clear" w:color="auto" w:fill="auto"/>
          </w:tcPr>
          <w:p w14:paraId="334AB643" w14:textId="77777777" w:rsidR="00512FC7" w:rsidRPr="00512FC7" w:rsidRDefault="00C411EF" w:rsidP="00533FE7">
            <w:hyperlink w:anchor="fld_UserStatusText" w:history="1">
              <w:r w:rsidR="00512FC7" w:rsidRPr="00533FE7">
                <w:rPr>
                  <w:rStyle w:val="Hyperlink"/>
                  <w:rFonts w:ascii="Times New Roman" w:hAnsi="Times New Roman"/>
                  <w:sz w:val="20"/>
                </w:rPr>
                <w:t>UserStatusText</w:t>
              </w:r>
            </w:hyperlink>
          </w:p>
        </w:tc>
      </w:tr>
      <w:tr w:rsidR="00512FC7" w:rsidRPr="00512FC7" w14:paraId="56BD9A17" w14:textId="77777777" w:rsidTr="00533FE7">
        <w:tc>
          <w:tcPr>
            <w:tcW w:w="828" w:type="dxa"/>
            <w:shd w:val="clear" w:color="auto" w:fill="auto"/>
          </w:tcPr>
          <w:p w14:paraId="0DCDECB5" w14:textId="77777777" w:rsidR="00512FC7" w:rsidRPr="00512FC7" w:rsidRDefault="00512FC7" w:rsidP="00533FE7">
            <w:r w:rsidRPr="00512FC7">
              <w:t>928</w:t>
            </w:r>
          </w:p>
        </w:tc>
        <w:tc>
          <w:tcPr>
            <w:tcW w:w="2699" w:type="dxa"/>
            <w:shd w:val="clear" w:color="auto" w:fill="auto"/>
          </w:tcPr>
          <w:p w14:paraId="2FFEA2F0" w14:textId="77777777" w:rsidR="00512FC7" w:rsidRPr="00512FC7" w:rsidRDefault="00C411EF" w:rsidP="00533FE7">
            <w:hyperlink w:anchor="fld_StatusValue" w:history="1">
              <w:r w:rsidR="00512FC7" w:rsidRPr="00533FE7">
                <w:rPr>
                  <w:rStyle w:val="Hyperlink"/>
                  <w:rFonts w:ascii="Times New Roman" w:hAnsi="Times New Roman"/>
                  <w:sz w:val="20"/>
                </w:rPr>
                <w:t>StatusValue</w:t>
              </w:r>
            </w:hyperlink>
          </w:p>
        </w:tc>
      </w:tr>
      <w:tr w:rsidR="00512FC7" w:rsidRPr="00512FC7" w14:paraId="16E53CEA" w14:textId="77777777" w:rsidTr="00533FE7">
        <w:tc>
          <w:tcPr>
            <w:tcW w:w="828" w:type="dxa"/>
            <w:shd w:val="clear" w:color="auto" w:fill="auto"/>
          </w:tcPr>
          <w:p w14:paraId="42CD5A71" w14:textId="77777777" w:rsidR="00512FC7" w:rsidRPr="00512FC7" w:rsidRDefault="00512FC7" w:rsidP="00533FE7">
            <w:r w:rsidRPr="00512FC7">
              <w:t>929</w:t>
            </w:r>
          </w:p>
        </w:tc>
        <w:tc>
          <w:tcPr>
            <w:tcW w:w="2699" w:type="dxa"/>
            <w:shd w:val="clear" w:color="auto" w:fill="auto"/>
          </w:tcPr>
          <w:p w14:paraId="5B138514" w14:textId="77777777" w:rsidR="00512FC7" w:rsidRPr="00512FC7" w:rsidRDefault="00C411EF" w:rsidP="00533FE7">
            <w:hyperlink w:anchor="fld_StatusText" w:history="1">
              <w:r w:rsidR="00512FC7" w:rsidRPr="00533FE7">
                <w:rPr>
                  <w:rStyle w:val="Hyperlink"/>
                  <w:rFonts w:ascii="Times New Roman" w:hAnsi="Times New Roman"/>
                  <w:sz w:val="20"/>
                </w:rPr>
                <w:t>StatusText</w:t>
              </w:r>
            </w:hyperlink>
          </w:p>
        </w:tc>
      </w:tr>
      <w:tr w:rsidR="00512FC7" w:rsidRPr="00512FC7" w14:paraId="059FC907" w14:textId="77777777" w:rsidTr="00533FE7">
        <w:tc>
          <w:tcPr>
            <w:tcW w:w="828" w:type="dxa"/>
            <w:shd w:val="clear" w:color="auto" w:fill="auto"/>
          </w:tcPr>
          <w:p w14:paraId="735E9F04" w14:textId="77777777" w:rsidR="00512FC7" w:rsidRPr="00512FC7" w:rsidRDefault="00512FC7" w:rsidP="00533FE7">
            <w:r w:rsidRPr="00512FC7">
              <w:t>930</w:t>
            </w:r>
          </w:p>
        </w:tc>
        <w:tc>
          <w:tcPr>
            <w:tcW w:w="2699" w:type="dxa"/>
            <w:shd w:val="clear" w:color="auto" w:fill="auto"/>
          </w:tcPr>
          <w:p w14:paraId="10075DA2" w14:textId="77777777" w:rsidR="00512FC7" w:rsidRPr="00512FC7" w:rsidRDefault="00C411EF" w:rsidP="00533FE7">
            <w:hyperlink w:anchor="fld_RefCompID" w:history="1">
              <w:r w:rsidR="00512FC7" w:rsidRPr="00533FE7">
                <w:rPr>
                  <w:rStyle w:val="Hyperlink"/>
                  <w:rFonts w:ascii="Times New Roman" w:hAnsi="Times New Roman"/>
                  <w:sz w:val="20"/>
                </w:rPr>
                <w:t>RefCompID</w:t>
              </w:r>
            </w:hyperlink>
          </w:p>
        </w:tc>
      </w:tr>
      <w:tr w:rsidR="00512FC7" w:rsidRPr="00512FC7" w14:paraId="2BC97BA7" w14:textId="77777777" w:rsidTr="00533FE7">
        <w:tc>
          <w:tcPr>
            <w:tcW w:w="828" w:type="dxa"/>
            <w:shd w:val="clear" w:color="auto" w:fill="auto"/>
          </w:tcPr>
          <w:p w14:paraId="5DEFB55B" w14:textId="77777777" w:rsidR="00512FC7" w:rsidRPr="00512FC7" w:rsidRDefault="00512FC7" w:rsidP="00533FE7">
            <w:r w:rsidRPr="00512FC7">
              <w:t>931</w:t>
            </w:r>
          </w:p>
        </w:tc>
        <w:tc>
          <w:tcPr>
            <w:tcW w:w="2699" w:type="dxa"/>
            <w:shd w:val="clear" w:color="auto" w:fill="auto"/>
          </w:tcPr>
          <w:p w14:paraId="500D5D84" w14:textId="77777777" w:rsidR="00512FC7" w:rsidRPr="00512FC7" w:rsidRDefault="00C411EF" w:rsidP="00533FE7">
            <w:hyperlink w:anchor="fld_RefSubID" w:history="1">
              <w:r w:rsidR="00512FC7" w:rsidRPr="00533FE7">
                <w:rPr>
                  <w:rStyle w:val="Hyperlink"/>
                  <w:rFonts w:ascii="Times New Roman" w:hAnsi="Times New Roman"/>
                  <w:sz w:val="20"/>
                </w:rPr>
                <w:t>RefSubID</w:t>
              </w:r>
            </w:hyperlink>
          </w:p>
        </w:tc>
      </w:tr>
      <w:tr w:rsidR="00512FC7" w:rsidRPr="00512FC7" w14:paraId="7BEE6755" w14:textId="77777777" w:rsidTr="00533FE7">
        <w:tc>
          <w:tcPr>
            <w:tcW w:w="828" w:type="dxa"/>
            <w:shd w:val="clear" w:color="auto" w:fill="auto"/>
          </w:tcPr>
          <w:p w14:paraId="6B998251" w14:textId="77777777" w:rsidR="00512FC7" w:rsidRPr="00512FC7" w:rsidRDefault="00512FC7" w:rsidP="00533FE7">
            <w:r w:rsidRPr="00512FC7">
              <w:t>932</w:t>
            </w:r>
          </w:p>
        </w:tc>
        <w:tc>
          <w:tcPr>
            <w:tcW w:w="2699" w:type="dxa"/>
            <w:shd w:val="clear" w:color="auto" w:fill="auto"/>
          </w:tcPr>
          <w:p w14:paraId="7B2956A8" w14:textId="77777777" w:rsidR="00512FC7" w:rsidRPr="00512FC7" w:rsidRDefault="00C411EF" w:rsidP="00533FE7">
            <w:hyperlink w:anchor="fld_NetworkResponseID" w:history="1">
              <w:r w:rsidR="00512FC7" w:rsidRPr="00533FE7">
                <w:rPr>
                  <w:rStyle w:val="Hyperlink"/>
                  <w:rFonts w:ascii="Times New Roman" w:hAnsi="Times New Roman"/>
                  <w:sz w:val="20"/>
                </w:rPr>
                <w:t>NetworkResponseID</w:t>
              </w:r>
            </w:hyperlink>
          </w:p>
        </w:tc>
      </w:tr>
      <w:tr w:rsidR="00512FC7" w:rsidRPr="00512FC7" w14:paraId="7AD932FC" w14:textId="77777777" w:rsidTr="00533FE7">
        <w:tc>
          <w:tcPr>
            <w:tcW w:w="828" w:type="dxa"/>
            <w:shd w:val="clear" w:color="auto" w:fill="auto"/>
          </w:tcPr>
          <w:p w14:paraId="03FF3546" w14:textId="77777777" w:rsidR="00512FC7" w:rsidRPr="00512FC7" w:rsidRDefault="00512FC7" w:rsidP="00533FE7">
            <w:r w:rsidRPr="00512FC7">
              <w:t>933</w:t>
            </w:r>
          </w:p>
        </w:tc>
        <w:tc>
          <w:tcPr>
            <w:tcW w:w="2699" w:type="dxa"/>
            <w:shd w:val="clear" w:color="auto" w:fill="auto"/>
          </w:tcPr>
          <w:p w14:paraId="70AB689D" w14:textId="77777777" w:rsidR="00512FC7" w:rsidRPr="00512FC7" w:rsidRDefault="00C411EF" w:rsidP="00533FE7">
            <w:hyperlink w:anchor="fld_NetworkRequestID" w:history="1">
              <w:r w:rsidR="00512FC7" w:rsidRPr="00533FE7">
                <w:rPr>
                  <w:rStyle w:val="Hyperlink"/>
                  <w:rFonts w:ascii="Times New Roman" w:hAnsi="Times New Roman"/>
                  <w:sz w:val="20"/>
                </w:rPr>
                <w:t>NetworkRequestID</w:t>
              </w:r>
            </w:hyperlink>
          </w:p>
        </w:tc>
      </w:tr>
      <w:tr w:rsidR="00512FC7" w:rsidRPr="00512FC7" w14:paraId="2EC80714" w14:textId="77777777" w:rsidTr="00533FE7">
        <w:tc>
          <w:tcPr>
            <w:tcW w:w="828" w:type="dxa"/>
            <w:shd w:val="clear" w:color="auto" w:fill="auto"/>
          </w:tcPr>
          <w:p w14:paraId="7985F9BC" w14:textId="77777777" w:rsidR="00512FC7" w:rsidRPr="00512FC7" w:rsidRDefault="00512FC7" w:rsidP="00533FE7">
            <w:r w:rsidRPr="00512FC7">
              <w:t>934</w:t>
            </w:r>
          </w:p>
        </w:tc>
        <w:tc>
          <w:tcPr>
            <w:tcW w:w="2699" w:type="dxa"/>
            <w:shd w:val="clear" w:color="auto" w:fill="auto"/>
          </w:tcPr>
          <w:p w14:paraId="23CA9BCF" w14:textId="77777777" w:rsidR="00512FC7" w:rsidRPr="00512FC7" w:rsidRDefault="00C411EF" w:rsidP="00533FE7">
            <w:hyperlink w:anchor="fld_LastNetworkResponseID" w:history="1">
              <w:r w:rsidR="00512FC7" w:rsidRPr="00533FE7">
                <w:rPr>
                  <w:rStyle w:val="Hyperlink"/>
                  <w:rFonts w:ascii="Times New Roman" w:hAnsi="Times New Roman"/>
                  <w:sz w:val="20"/>
                </w:rPr>
                <w:t>LastNetworkResponseID</w:t>
              </w:r>
            </w:hyperlink>
          </w:p>
        </w:tc>
      </w:tr>
      <w:tr w:rsidR="00512FC7" w:rsidRPr="00512FC7" w14:paraId="5B49085B" w14:textId="77777777" w:rsidTr="00533FE7">
        <w:tc>
          <w:tcPr>
            <w:tcW w:w="828" w:type="dxa"/>
            <w:shd w:val="clear" w:color="auto" w:fill="auto"/>
          </w:tcPr>
          <w:p w14:paraId="4AC44A8E" w14:textId="77777777" w:rsidR="00512FC7" w:rsidRPr="00512FC7" w:rsidRDefault="00512FC7" w:rsidP="00533FE7">
            <w:r w:rsidRPr="00512FC7">
              <w:t>935</w:t>
            </w:r>
          </w:p>
        </w:tc>
        <w:tc>
          <w:tcPr>
            <w:tcW w:w="2699" w:type="dxa"/>
            <w:shd w:val="clear" w:color="auto" w:fill="auto"/>
          </w:tcPr>
          <w:p w14:paraId="676CFD94" w14:textId="77777777" w:rsidR="00512FC7" w:rsidRPr="00512FC7" w:rsidRDefault="00C411EF" w:rsidP="00533FE7">
            <w:hyperlink w:anchor="fld_NetworkRequestType" w:history="1">
              <w:r w:rsidR="00512FC7" w:rsidRPr="00533FE7">
                <w:rPr>
                  <w:rStyle w:val="Hyperlink"/>
                  <w:rFonts w:ascii="Times New Roman" w:hAnsi="Times New Roman"/>
                  <w:sz w:val="20"/>
                </w:rPr>
                <w:t>NetworkRequestType</w:t>
              </w:r>
            </w:hyperlink>
          </w:p>
        </w:tc>
      </w:tr>
      <w:tr w:rsidR="00512FC7" w:rsidRPr="00512FC7" w14:paraId="43D356E8" w14:textId="77777777" w:rsidTr="00533FE7">
        <w:tc>
          <w:tcPr>
            <w:tcW w:w="828" w:type="dxa"/>
            <w:shd w:val="clear" w:color="auto" w:fill="auto"/>
          </w:tcPr>
          <w:p w14:paraId="1BD272FD" w14:textId="77777777" w:rsidR="00512FC7" w:rsidRPr="00512FC7" w:rsidRDefault="00512FC7" w:rsidP="00533FE7">
            <w:r w:rsidRPr="00512FC7">
              <w:t>936</w:t>
            </w:r>
          </w:p>
        </w:tc>
        <w:tc>
          <w:tcPr>
            <w:tcW w:w="2699" w:type="dxa"/>
            <w:shd w:val="clear" w:color="auto" w:fill="auto"/>
          </w:tcPr>
          <w:p w14:paraId="739204E9" w14:textId="77777777" w:rsidR="00512FC7" w:rsidRPr="00512FC7" w:rsidRDefault="00C411EF" w:rsidP="00533FE7">
            <w:hyperlink w:anchor="fld_NoCompIDs" w:history="1">
              <w:r w:rsidR="00512FC7" w:rsidRPr="00533FE7">
                <w:rPr>
                  <w:rStyle w:val="Hyperlink"/>
                  <w:rFonts w:ascii="Times New Roman" w:hAnsi="Times New Roman"/>
                  <w:sz w:val="20"/>
                </w:rPr>
                <w:t>NoCompIDs</w:t>
              </w:r>
            </w:hyperlink>
          </w:p>
        </w:tc>
      </w:tr>
      <w:tr w:rsidR="00512FC7" w:rsidRPr="00512FC7" w14:paraId="34EFD23D" w14:textId="77777777" w:rsidTr="00533FE7">
        <w:tc>
          <w:tcPr>
            <w:tcW w:w="828" w:type="dxa"/>
            <w:shd w:val="clear" w:color="auto" w:fill="auto"/>
          </w:tcPr>
          <w:p w14:paraId="1DB9CA4A" w14:textId="77777777" w:rsidR="00512FC7" w:rsidRPr="00512FC7" w:rsidRDefault="00512FC7" w:rsidP="00533FE7">
            <w:r w:rsidRPr="00512FC7">
              <w:t>937</w:t>
            </w:r>
          </w:p>
        </w:tc>
        <w:tc>
          <w:tcPr>
            <w:tcW w:w="2699" w:type="dxa"/>
            <w:shd w:val="clear" w:color="auto" w:fill="auto"/>
          </w:tcPr>
          <w:p w14:paraId="7B9241B6" w14:textId="77777777" w:rsidR="00512FC7" w:rsidRPr="00512FC7" w:rsidRDefault="00C411EF" w:rsidP="00533FE7">
            <w:hyperlink w:anchor="fld_NetworkStatusResponseType" w:history="1">
              <w:r w:rsidR="00512FC7" w:rsidRPr="00533FE7">
                <w:rPr>
                  <w:rStyle w:val="Hyperlink"/>
                  <w:rFonts w:ascii="Times New Roman" w:hAnsi="Times New Roman"/>
                  <w:sz w:val="20"/>
                </w:rPr>
                <w:t>NetworkStatusResponseType</w:t>
              </w:r>
            </w:hyperlink>
          </w:p>
        </w:tc>
      </w:tr>
      <w:tr w:rsidR="00512FC7" w:rsidRPr="00512FC7" w14:paraId="7B59B802" w14:textId="77777777" w:rsidTr="00533FE7">
        <w:tc>
          <w:tcPr>
            <w:tcW w:w="828" w:type="dxa"/>
            <w:shd w:val="clear" w:color="auto" w:fill="auto"/>
          </w:tcPr>
          <w:p w14:paraId="6F613005" w14:textId="77777777" w:rsidR="00512FC7" w:rsidRPr="00512FC7" w:rsidRDefault="00512FC7" w:rsidP="00533FE7">
            <w:r w:rsidRPr="00512FC7">
              <w:t>938</w:t>
            </w:r>
          </w:p>
        </w:tc>
        <w:tc>
          <w:tcPr>
            <w:tcW w:w="2699" w:type="dxa"/>
            <w:shd w:val="clear" w:color="auto" w:fill="auto"/>
          </w:tcPr>
          <w:p w14:paraId="7E7C230D" w14:textId="77777777" w:rsidR="00512FC7" w:rsidRPr="00512FC7" w:rsidRDefault="00C411EF" w:rsidP="00533FE7">
            <w:hyperlink w:anchor="fld_NoCollInquiryQualifier" w:history="1">
              <w:r w:rsidR="00512FC7" w:rsidRPr="00533FE7">
                <w:rPr>
                  <w:rStyle w:val="Hyperlink"/>
                  <w:rFonts w:ascii="Times New Roman" w:hAnsi="Times New Roman"/>
                  <w:sz w:val="20"/>
                </w:rPr>
                <w:t>NoCollInquiryQualifier</w:t>
              </w:r>
            </w:hyperlink>
          </w:p>
        </w:tc>
      </w:tr>
      <w:tr w:rsidR="00512FC7" w:rsidRPr="00512FC7" w14:paraId="5059E51C" w14:textId="77777777" w:rsidTr="00533FE7">
        <w:tc>
          <w:tcPr>
            <w:tcW w:w="828" w:type="dxa"/>
            <w:shd w:val="clear" w:color="auto" w:fill="auto"/>
          </w:tcPr>
          <w:p w14:paraId="3BF52288" w14:textId="77777777" w:rsidR="00512FC7" w:rsidRPr="00512FC7" w:rsidRDefault="00512FC7" w:rsidP="00533FE7">
            <w:r w:rsidRPr="00512FC7">
              <w:t>939</w:t>
            </w:r>
          </w:p>
        </w:tc>
        <w:tc>
          <w:tcPr>
            <w:tcW w:w="2699" w:type="dxa"/>
            <w:shd w:val="clear" w:color="auto" w:fill="auto"/>
          </w:tcPr>
          <w:p w14:paraId="463A9459" w14:textId="77777777" w:rsidR="00512FC7" w:rsidRPr="00512FC7" w:rsidRDefault="00C411EF" w:rsidP="00533FE7">
            <w:hyperlink w:anchor="fld_TrdRptStatus" w:history="1">
              <w:r w:rsidR="00512FC7" w:rsidRPr="00533FE7">
                <w:rPr>
                  <w:rStyle w:val="Hyperlink"/>
                  <w:rFonts w:ascii="Times New Roman" w:hAnsi="Times New Roman"/>
                  <w:sz w:val="20"/>
                </w:rPr>
                <w:t>TrdRptStatus</w:t>
              </w:r>
            </w:hyperlink>
          </w:p>
        </w:tc>
      </w:tr>
      <w:tr w:rsidR="00512FC7" w:rsidRPr="00512FC7" w14:paraId="680A67B4" w14:textId="77777777" w:rsidTr="00533FE7">
        <w:tc>
          <w:tcPr>
            <w:tcW w:w="828" w:type="dxa"/>
            <w:shd w:val="clear" w:color="auto" w:fill="auto"/>
          </w:tcPr>
          <w:p w14:paraId="23B747A7" w14:textId="77777777" w:rsidR="00512FC7" w:rsidRPr="00512FC7" w:rsidRDefault="00512FC7" w:rsidP="00533FE7">
            <w:r w:rsidRPr="00512FC7">
              <w:t>940</w:t>
            </w:r>
          </w:p>
        </w:tc>
        <w:tc>
          <w:tcPr>
            <w:tcW w:w="2699" w:type="dxa"/>
            <w:shd w:val="clear" w:color="auto" w:fill="auto"/>
          </w:tcPr>
          <w:p w14:paraId="49449B66" w14:textId="77777777" w:rsidR="00512FC7" w:rsidRPr="00512FC7" w:rsidRDefault="00C411EF" w:rsidP="00533FE7">
            <w:hyperlink w:anchor="fld_AffirmStatus" w:history="1">
              <w:r w:rsidR="00512FC7" w:rsidRPr="00533FE7">
                <w:rPr>
                  <w:rStyle w:val="Hyperlink"/>
                  <w:rFonts w:ascii="Times New Roman" w:hAnsi="Times New Roman"/>
                  <w:sz w:val="20"/>
                </w:rPr>
                <w:t>AffirmStatus</w:t>
              </w:r>
            </w:hyperlink>
          </w:p>
        </w:tc>
      </w:tr>
      <w:tr w:rsidR="00512FC7" w:rsidRPr="00512FC7" w14:paraId="6290C192" w14:textId="77777777" w:rsidTr="00533FE7">
        <w:tc>
          <w:tcPr>
            <w:tcW w:w="828" w:type="dxa"/>
            <w:shd w:val="clear" w:color="auto" w:fill="auto"/>
          </w:tcPr>
          <w:p w14:paraId="72394173" w14:textId="77777777" w:rsidR="00512FC7" w:rsidRPr="00512FC7" w:rsidRDefault="00512FC7" w:rsidP="00533FE7">
            <w:r w:rsidRPr="00512FC7">
              <w:t>941</w:t>
            </w:r>
          </w:p>
        </w:tc>
        <w:tc>
          <w:tcPr>
            <w:tcW w:w="2699" w:type="dxa"/>
            <w:shd w:val="clear" w:color="auto" w:fill="auto"/>
          </w:tcPr>
          <w:p w14:paraId="1990C98C" w14:textId="77777777" w:rsidR="00512FC7" w:rsidRPr="00512FC7" w:rsidRDefault="00C411EF" w:rsidP="00533FE7">
            <w:hyperlink w:anchor="fld_UnderlyingStrikeCurrency" w:history="1">
              <w:r w:rsidR="00512FC7" w:rsidRPr="00533FE7">
                <w:rPr>
                  <w:rStyle w:val="Hyperlink"/>
                  <w:rFonts w:ascii="Times New Roman" w:hAnsi="Times New Roman"/>
                  <w:sz w:val="20"/>
                </w:rPr>
                <w:t>UnderlyingStrikeCurrency</w:t>
              </w:r>
            </w:hyperlink>
          </w:p>
        </w:tc>
      </w:tr>
      <w:tr w:rsidR="00512FC7" w:rsidRPr="00512FC7" w14:paraId="19A172CF" w14:textId="77777777" w:rsidTr="00533FE7">
        <w:tc>
          <w:tcPr>
            <w:tcW w:w="828" w:type="dxa"/>
            <w:shd w:val="clear" w:color="auto" w:fill="auto"/>
          </w:tcPr>
          <w:p w14:paraId="665EE357" w14:textId="77777777" w:rsidR="00512FC7" w:rsidRPr="00512FC7" w:rsidRDefault="00512FC7" w:rsidP="00533FE7">
            <w:r w:rsidRPr="00512FC7">
              <w:t>942</w:t>
            </w:r>
          </w:p>
        </w:tc>
        <w:tc>
          <w:tcPr>
            <w:tcW w:w="2699" w:type="dxa"/>
            <w:shd w:val="clear" w:color="auto" w:fill="auto"/>
          </w:tcPr>
          <w:p w14:paraId="6144709F" w14:textId="77777777" w:rsidR="00512FC7" w:rsidRPr="00512FC7" w:rsidRDefault="00C411EF" w:rsidP="00533FE7">
            <w:hyperlink w:anchor="fld_LegStrikeCurrency" w:history="1">
              <w:r w:rsidR="00512FC7" w:rsidRPr="00533FE7">
                <w:rPr>
                  <w:rStyle w:val="Hyperlink"/>
                  <w:rFonts w:ascii="Times New Roman" w:hAnsi="Times New Roman"/>
                  <w:sz w:val="20"/>
                </w:rPr>
                <w:t>LegStrikeCurrency</w:t>
              </w:r>
            </w:hyperlink>
          </w:p>
        </w:tc>
      </w:tr>
      <w:tr w:rsidR="00512FC7" w:rsidRPr="00512FC7" w14:paraId="6ABF08FD" w14:textId="77777777" w:rsidTr="00533FE7">
        <w:tc>
          <w:tcPr>
            <w:tcW w:w="828" w:type="dxa"/>
            <w:shd w:val="clear" w:color="auto" w:fill="auto"/>
          </w:tcPr>
          <w:p w14:paraId="61BE2A04" w14:textId="77777777" w:rsidR="00512FC7" w:rsidRPr="00512FC7" w:rsidRDefault="00512FC7" w:rsidP="00533FE7">
            <w:r w:rsidRPr="00512FC7">
              <w:t>943</w:t>
            </w:r>
          </w:p>
        </w:tc>
        <w:tc>
          <w:tcPr>
            <w:tcW w:w="2699" w:type="dxa"/>
            <w:shd w:val="clear" w:color="auto" w:fill="auto"/>
          </w:tcPr>
          <w:p w14:paraId="575ECBD8" w14:textId="77777777" w:rsidR="00512FC7" w:rsidRPr="00512FC7" w:rsidRDefault="00C411EF" w:rsidP="00533FE7">
            <w:hyperlink w:anchor="fld_TimeBracket" w:history="1">
              <w:r w:rsidR="00512FC7" w:rsidRPr="00533FE7">
                <w:rPr>
                  <w:rStyle w:val="Hyperlink"/>
                  <w:rFonts w:ascii="Times New Roman" w:hAnsi="Times New Roman"/>
                  <w:sz w:val="20"/>
                </w:rPr>
                <w:t>TimeBracket</w:t>
              </w:r>
            </w:hyperlink>
          </w:p>
        </w:tc>
      </w:tr>
      <w:tr w:rsidR="00512FC7" w:rsidRPr="00512FC7" w14:paraId="3194B7FF" w14:textId="77777777" w:rsidTr="00533FE7">
        <w:tc>
          <w:tcPr>
            <w:tcW w:w="828" w:type="dxa"/>
            <w:shd w:val="clear" w:color="auto" w:fill="auto"/>
          </w:tcPr>
          <w:p w14:paraId="3DC8C4DA" w14:textId="77777777" w:rsidR="00512FC7" w:rsidRPr="00512FC7" w:rsidRDefault="00512FC7" w:rsidP="00533FE7">
            <w:r w:rsidRPr="00512FC7">
              <w:t>944</w:t>
            </w:r>
          </w:p>
        </w:tc>
        <w:tc>
          <w:tcPr>
            <w:tcW w:w="2699" w:type="dxa"/>
            <w:shd w:val="clear" w:color="auto" w:fill="auto"/>
          </w:tcPr>
          <w:p w14:paraId="5A34AB19" w14:textId="77777777" w:rsidR="00512FC7" w:rsidRPr="00512FC7" w:rsidRDefault="00C411EF" w:rsidP="00533FE7">
            <w:hyperlink w:anchor="fld_CollAction" w:history="1">
              <w:r w:rsidR="00512FC7" w:rsidRPr="00533FE7">
                <w:rPr>
                  <w:rStyle w:val="Hyperlink"/>
                  <w:rFonts w:ascii="Times New Roman" w:hAnsi="Times New Roman"/>
                  <w:sz w:val="20"/>
                </w:rPr>
                <w:t>CollAction</w:t>
              </w:r>
            </w:hyperlink>
          </w:p>
        </w:tc>
      </w:tr>
      <w:tr w:rsidR="00512FC7" w:rsidRPr="00512FC7" w14:paraId="2895836A" w14:textId="77777777" w:rsidTr="00533FE7">
        <w:tc>
          <w:tcPr>
            <w:tcW w:w="828" w:type="dxa"/>
            <w:shd w:val="clear" w:color="auto" w:fill="auto"/>
          </w:tcPr>
          <w:p w14:paraId="31638A47" w14:textId="77777777" w:rsidR="00512FC7" w:rsidRPr="00512FC7" w:rsidRDefault="00512FC7" w:rsidP="00533FE7">
            <w:r w:rsidRPr="00512FC7">
              <w:t>945</w:t>
            </w:r>
          </w:p>
        </w:tc>
        <w:tc>
          <w:tcPr>
            <w:tcW w:w="2699" w:type="dxa"/>
            <w:shd w:val="clear" w:color="auto" w:fill="auto"/>
          </w:tcPr>
          <w:p w14:paraId="52BC9B10" w14:textId="77777777" w:rsidR="00512FC7" w:rsidRPr="00512FC7" w:rsidRDefault="00C411EF" w:rsidP="00533FE7">
            <w:hyperlink w:anchor="fld_CollInquiryStatus" w:history="1">
              <w:r w:rsidR="00512FC7" w:rsidRPr="00533FE7">
                <w:rPr>
                  <w:rStyle w:val="Hyperlink"/>
                  <w:rFonts w:ascii="Times New Roman" w:hAnsi="Times New Roman"/>
                  <w:sz w:val="20"/>
                </w:rPr>
                <w:t>CollInquiryStatus</w:t>
              </w:r>
            </w:hyperlink>
          </w:p>
        </w:tc>
      </w:tr>
      <w:tr w:rsidR="00512FC7" w:rsidRPr="00512FC7" w14:paraId="71797E72" w14:textId="77777777" w:rsidTr="00533FE7">
        <w:tc>
          <w:tcPr>
            <w:tcW w:w="828" w:type="dxa"/>
            <w:shd w:val="clear" w:color="auto" w:fill="auto"/>
          </w:tcPr>
          <w:p w14:paraId="0ADF41BE" w14:textId="77777777" w:rsidR="00512FC7" w:rsidRPr="00512FC7" w:rsidRDefault="00512FC7" w:rsidP="00533FE7">
            <w:r w:rsidRPr="00512FC7">
              <w:t>946</w:t>
            </w:r>
          </w:p>
        </w:tc>
        <w:tc>
          <w:tcPr>
            <w:tcW w:w="2699" w:type="dxa"/>
            <w:shd w:val="clear" w:color="auto" w:fill="auto"/>
          </w:tcPr>
          <w:p w14:paraId="31E9CD66" w14:textId="77777777" w:rsidR="00512FC7" w:rsidRPr="00512FC7" w:rsidRDefault="00C411EF" w:rsidP="00533FE7">
            <w:hyperlink w:anchor="fld_CollInquiryResult" w:history="1">
              <w:r w:rsidR="00512FC7" w:rsidRPr="00533FE7">
                <w:rPr>
                  <w:rStyle w:val="Hyperlink"/>
                  <w:rFonts w:ascii="Times New Roman" w:hAnsi="Times New Roman"/>
                  <w:sz w:val="20"/>
                </w:rPr>
                <w:t>CollInquiryResult</w:t>
              </w:r>
            </w:hyperlink>
          </w:p>
        </w:tc>
      </w:tr>
      <w:tr w:rsidR="00512FC7" w:rsidRPr="00512FC7" w14:paraId="38F2EF42" w14:textId="77777777" w:rsidTr="00533FE7">
        <w:tc>
          <w:tcPr>
            <w:tcW w:w="828" w:type="dxa"/>
            <w:shd w:val="clear" w:color="auto" w:fill="auto"/>
          </w:tcPr>
          <w:p w14:paraId="5CF4C4B0" w14:textId="77777777" w:rsidR="00512FC7" w:rsidRPr="00512FC7" w:rsidRDefault="00512FC7" w:rsidP="00533FE7">
            <w:r w:rsidRPr="00512FC7">
              <w:t>947</w:t>
            </w:r>
          </w:p>
        </w:tc>
        <w:tc>
          <w:tcPr>
            <w:tcW w:w="2699" w:type="dxa"/>
            <w:shd w:val="clear" w:color="auto" w:fill="auto"/>
          </w:tcPr>
          <w:p w14:paraId="352A75B8" w14:textId="77777777" w:rsidR="00512FC7" w:rsidRPr="00512FC7" w:rsidRDefault="00C411EF" w:rsidP="00533FE7">
            <w:hyperlink w:anchor="fld_StrikeCurrency" w:history="1">
              <w:r w:rsidR="00512FC7" w:rsidRPr="00533FE7">
                <w:rPr>
                  <w:rStyle w:val="Hyperlink"/>
                  <w:rFonts w:ascii="Times New Roman" w:hAnsi="Times New Roman"/>
                  <w:sz w:val="20"/>
                </w:rPr>
                <w:t>StrikeCurrency</w:t>
              </w:r>
            </w:hyperlink>
          </w:p>
        </w:tc>
      </w:tr>
      <w:tr w:rsidR="00512FC7" w:rsidRPr="00512FC7" w14:paraId="1D1C2C47" w14:textId="77777777" w:rsidTr="00533FE7">
        <w:tc>
          <w:tcPr>
            <w:tcW w:w="828" w:type="dxa"/>
            <w:shd w:val="clear" w:color="auto" w:fill="auto"/>
          </w:tcPr>
          <w:p w14:paraId="5AD18187" w14:textId="77777777" w:rsidR="00512FC7" w:rsidRPr="00512FC7" w:rsidRDefault="00512FC7" w:rsidP="00533FE7">
            <w:r w:rsidRPr="00512FC7">
              <w:t>948</w:t>
            </w:r>
          </w:p>
        </w:tc>
        <w:tc>
          <w:tcPr>
            <w:tcW w:w="2699" w:type="dxa"/>
            <w:shd w:val="clear" w:color="auto" w:fill="auto"/>
          </w:tcPr>
          <w:p w14:paraId="32630DFB" w14:textId="77777777" w:rsidR="00512FC7" w:rsidRPr="00512FC7" w:rsidRDefault="00C411EF" w:rsidP="00533FE7">
            <w:hyperlink w:anchor="fld_NoNested3PartyIDs" w:history="1">
              <w:r w:rsidR="00512FC7" w:rsidRPr="00533FE7">
                <w:rPr>
                  <w:rStyle w:val="Hyperlink"/>
                  <w:rFonts w:ascii="Times New Roman" w:hAnsi="Times New Roman"/>
                  <w:sz w:val="20"/>
                </w:rPr>
                <w:t>NoNested3PartyIDs</w:t>
              </w:r>
            </w:hyperlink>
          </w:p>
        </w:tc>
      </w:tr>
      <w:tr w:rsidR="00512FC7" w:rsidRPr="00512FC7" w14:paraId="25493195" w14:textId="77777777" w:rsidTr="00533FE7">
        <w:tc>
          <w:tcPr>
            <w:tcW w:w="828" w:type="dxa"/>
            <w:shd w:val="clear" w:color="auto" w:fill="auto"/>
          </w:tcPr>
          <w:p w14:paraId="5CDB6E51" w14:textId="77777777" w:rsidR="00512FC7" w:rsidRPr="00512FC7" w:rsidRDefault="00512FC7" w:rsidP="00533FE7">
            <w:r w:rsidRPr="00512FC7">
              <w:t>949</w:t>
            </w:r>
          </w:p>
        </w:tc>
        <w:tc>
          <w:tcPr>
            <w:tcW w:w="2699" w:type="dxa"/>
            <w:shd w:val="clear" w:color="auto" w:fill="auto"/>
          </w:tcPr>
          <w:p w14:paraId="6924010D" w14:textId="77777777" w:rsidR="00512FC7" w:rsidRPr="00512FC7" w:rsidRDefault="00C411EF" w:rsidP="00533FE7">
            <w:hyperlink w:anchor="fld_Nested3PartyID" w:history="1">
              <w:r w:rsidR="00512FC7" w:rsidRPr="00533FE7">
                <w:rPr>
                  <w:rStyle w:val="Hyperlink"/>
                  <w:rFonts w:ascii="Times New Roman" w:hAnsi="Times New Roman"/>
                  <w:sz w:val="20"/>
                </w:rPr>
                <w:t>Nested3PartyID</w:t>
              </w:r>
            </w:hyperlink>
          </w:p>
        </w:tc>
      </w:tr>
      <w:tr w:rsidR="00512FC7" w:rsidRPr="00512FC7" w14:paraId="1BA9111C" w14:textId="77777777" w:rsidTr="00533FE7">
        <w:tc>
          <w:tcPr>
            <w:tcW w:w="828" w:type="dxa"/>
            <w:shd w:val="clear" w:color="auto" w:fill="auto"/>
          </w:tcPr>
          <w:p w14:paraId="03FFDD27" w14:textId="77777777" w:rsidR="00512FC7" w:rsidRPr="00512FC7" w:rsidRDefault="00512FC7" w:rsidP="00533FE7">
            <w:r w:rsidRPr="00512FC7">
              <w:t>950</w:t>
            </w:r>
          </w:p>
        </w:tc>
        <w:tc>
          <w:tcPr>
            <w:tcW w:w="2699" w:type="dxa"/>
            <w:shd w:val="clear" w:color="auto" w:fill="auto"/>
          </w:tcPr>
          <w:p w14:paraId="09D3C13E" w14:textId="77777777" w:rsidR="00512FC7" w:rsidRPr="00512FC7" w:rsidRDefault="00C411EF" w:rsidP="00533FE7">
            <w:hyperlink w:anchor="fld_Nested3PartyIDSource" w:history="1">
              <w:r w:rsidR="00512FC7" w:rsidRPr="00533FE7">
                <w:rPr>
                  <w:rStyle w:val="Hyperlink"/>
                  <w:rFonts w:ascii="Times New Roman" w:hAnsi="Times New Roman"/>
                  <w:sz w:val="20"/>
                </w:rPr>
                <w:t>Nested3PartyIDSource</w:t>
              </w:r>
            </w:hyperlink>
          </w:p>
        </w:tc>
      </w:tr>
      <w:tr w:rsidR="00512FC7" w:rsidRPr="00512FC7" w14:paraId="0B3967D7" w14:textId="77777777" w:rsidTr="00533FE7">
        <w:tc>
          <w:tcPr>
            <w:tcW w:w="828" w:type="dxa"/>
            <w:shd w:val="clear" w:color="auto" w:fill="auto"/>
          </w:tcPr>
          <w:p w14:paraId="400231BE" w14:textId="77777777" w:rsidR="00512FC7" w:rsidRPr="00512FC7" w:rsidRDefault="00512FC7" w:rsidP="00533FE7">
            <w:r w:rsidRPr="00512FC7">
              <w:t>951</w:t>
            </w:r>
          </w:p>
        </w:tc>
        <w:tc>
          <w:tcPr>
            <w:tcW w:w="2699" w:type="dxa"/>
            <w:shd w:val="clear" w:color="auto" w:fill="auto"/>
          </w:tcPr>
          <w:p w14:paraId="2F3B264F" w14:textId="77777777" w:rsidR="00512FC7" w:rsidRPr="00512FC7" w:rsidRDefault="00C411EF" w:rsidP="00533FE7">
            <w:hyperlink w:anchor="fld_Nested3PartyRole" w:history="1">
              <w:r w:rsidR="00512FC7" w:rsidRPr="00533FE7">
                <w:rPr>
                  <w:rStyle w:val="Hyperlink"/>
                  <w:rFonts w:ascii="Times New Roman" w:hAnsi="Times New Roman"/>
                  <w:sz w:val="20"/>
                </w:rPr>
                <w:t>Nested3PartyRole</w:t>
              </w:r>
            </w:hyperlink>
          </w:p>
        </w:tc>
      </w:tr>
      <w:tr w:rsidR="00512FC7" w:rsidRPr="00512FC7" w14:paraId="559396DB" w14:textId="77777777" w:rsidTr="00533FE7">
        <w:tc>
          <w:tcPr>
            <w:tcW w:w="828" w:type="dxa"/>
            <w:shd w:val="clear" w:color="auto" w:fill="auto"/>
          </w:tcPr>
          <w:p w14:paraId="34514CFE" w14:textId="77777777" w:rsidR="00512FC7" w:rsidRPr="00512FC7" w:rsidRDefault="00512FC7" w:rsidP="00533FE7">
            <w:r w:rsidRPr="00512FC7">
              <w:t>952</w:t>
            </w:r>
          </w:p>
        </w:tc>
        <w:tc>
          <w:tcPr>
            <w:tcW w:w="2699" w:type="dxa"/>
            <w:shd w:val="clear" w:color="auto" w:fill="auto"/>
          </w:tcPr>
          <w:p w14:paraId="2E03745B" w14:textId="77777777" w:rsidR="00512FC7" w:rsidRPr="00512FC7" w:rsidRDefault="00C411EF" w:rsidP="00533FE7">
            <w:hyperlink w:anchor="fld_NoNested3PartySubIDs" w:history="1">
              <w:r w:rsidR="00512FC7" w:rsidRPr="00533FE7">
                <w:rPr>
                  <w:rStyle w:val="Hyperlink"/>
                  <w:rFonts w:ascii="Times New Roman" w:hAnsi="Times New Roman"/>
                  <w:sz w:val="20"/>
                </w:rPr>
                <w:t>NoNested3PartySubIDs</w:t>
              </w:r>
            </w:hyperlink>
          </w:p>
        </w:tc>
      </w:tr>
      <w:tr w:rsidR="00512FC7" w:rsidRPr="00512FC7" w14:paraId="036314ED" w14:textId="77777777" w:rsidTr="00533FE7">
        <w:tc>
          <w:tcPr>
            <w:tcW w:w="828" w:type="dxa"/>
            <w:shd w:val="clear" w:color="auto" w:fill="auto"/>
          </w:tcPr>
          <w:p w14:paraId="1A0F3A8F" w14:textId="77777777" w:rsidR="00512FC7" w:rsidRPr="00512FC7" w:rsidRDefault="00512FC7" w:rsidP="00533FE7">
            <w:r w:rsidRPr="00512FC7">
              <w:t>953</w:t>
            </w:r>
          </w:p>
        </w:tc>
        <w:tc>
          <w:tcPr>
            <w:tcW w:w="2699" w:type="dxa"/>
            <w:shd w:val="clear" w:color="auto" w:fill="auto"/>
          </w:tcPr>
          <w:p w14:paraId="5546421C" w14:textId="77777777" w:rsidR="00512FC7" w:rsidRPr="00512FC7" w:rsidRDefault="00C411EF" w:rsidP="00533FE7">
            <w:hyperlink w:anchor="fld_Nested3PartySubID" w:history="1">
              <w:r w:rsidR="00512FC7" w:rsidRPr="00533FE7">
                <w:rPr>
                  <w:rStyle w:val="Hyperlink"/>
                  <w:rFonts w:ascii="Times New Roman" w:hAnsi="Times New Roman"/>
                  <w:sz w:val="20"/>
                </w:rPr>
                <w:t>Nested3PartySubID</w:t>
              </w:r>
            </w:hyperlink>
          </w:p>
        </w:tc>
      </w:tr>
      <w:tr w:rsidR="00512FC7" w:rsidRPr="00512FC7" w14:paraId="6C9A0A02" w14:textId="77777777" w:rsidTr="00533FE7">
        <w:tc>
          <w:tcPr>
            <w:tcW w:w="828" w:type="dxa"/>
            <w:shd w:val="clear" w:color="auto" w:fill="auto"/>
          </w:tcPr>
          <w:p w14:paraId="0B267908" w14:textId="77777777" w:rsidR="00512FC7" w:rsidRPr="00512FC7" w:rsidRDefault="00512FC7" w:rsidP="00533FE7">
            <w:r w:rsidRPr="00512FC7">
              <w:t>954</w:t>
            </w:r>
          </w:p>
        </w:tc>
        <w:tc>
          <w:tcPr>
            <w:tcW w:w="2699" w:type="dxa"/>
            <w:shd w:val="clear" w:color="auto" w:fill="auto"/>
          </w:tcPr>
          <w:p w14:paraId="5DFDCC78" w14:textId="77777777" w:rsidR="00512FC7" w:rsidRPr="00512FC7" w:rsidRDefault="00C411EF" w:rsidP="00533FE7">
            <w:hyperlink w:anchor="fld_Nested3PartySubIDType" w:history="1">
              <w:r w:rsidR="00512FC7" w:rsidRPr="00533FE7">
                <w:rPr>
                  <w:rStyle w:val="Hyperlink"/>
                  <w:rFonts w:ascii="Times New Roman" w:hAnsi="Times New Roman"/>
                  <w:sz w:val="20"/>
                </w:rPr>
                <w:t>Nested3PartySubIDType</w:t>
              </w:r>
            </w:hyperlink>
          </w:p>
        </w:tc>
      </w:tr>
      <w:tr w:rsidR="00512FC7" w:rsidRPr="00512FC7" w14:paraId="26172D18" w14:textId="77777777" w:rsidTr="00533FE7">
        <w:tc>
          <w:tcPr>
            <w:tcW w:w="828" w:type="dxa"/>
            <w:shd w:val="clear" w:color="auto" w:fill="auto"/>
          </w:tcPr>
          <w:p w14:paraId="6C7ED693" w14:textId="77777777" w:rsidR="00512FC7" w:rsidRPr="00512FC7" w:rsidRDefault="00512FC7" w:rsidP="00533FE7">
            <w:r w:rsidRPr="00512FC7">
              <w:t>955</w:t>
            </w:r>
          </w:p>
        </w:tc>
        <w:tc>
          <w:tcPr>
            <w:tcW w:w="2699" w:type="dxa"/>
            <w:shd w:val="clear" w:color="auto" w:fill="auto"/>
          </w:tcPr>
          <w:p w14:paraId="58FABC50" w14:textId="77777777" w:rsidR="00512FC7" w:rsidRPr="00512FC7" w:rsidRDefault="00C411EF" w:rsidP="00533FE7">
            <w:hyperlink w:anchor="fld_LegContractSettlMonth" w:history="1">
              <w:r w:rsidR="00512FC7" w:rsidRPr="00533FE7">
                <w:rPr>
                  <w:rStyle w:val="Hyperlink"/>
                  <w:rFonts w:ascii="Times New Roman" w:hAnsi="Times New Roman"/>
                  <w:sz w:val="20"/>
                </w:rPr>
                <w:t>LegContractSettlMonth</w:t>
              </w:r>
            </w:hyperlink>
          </w:p>
        </w:tc>
      </w:tr>
      <w:tr w:rsidR="00512FC7" w:rsidRPr="00512FC7" w14:paraId="00D4FDB1" w14:textId="77777777" w:rsidTr="00533FE7">
        <w:tc>
          <w:tcPr>
            <w:tcW w:w="828" w:type="dxa"/>
            <w:shd w:val="clear" w:color="auto" w:fill="auto"/>
          </w:tcPr>
          <w:p w14:paraId="6229B800" w14:textId="77777777" w:rsidR="00512FC7" w:rsidRPr="00512FC7" w:rsidRDefault="00512FC7" w:rsidP="00533FE7">
            <w:r w:rsidRPr="00512FC7">
              <w:t>956</w:t>
            </w:r>
          </w:p>
        </w:tc>
        <w:tc>
          <w:tcPr>
            <w:tcW w:w="2699" w:type="dxa"/>
            <w:shd w:val="clear" w:color="auto" w:fill="auto"/>
          </w:tcPr>
          <w:p w14:paraId="7584C05F" w14:textId="77777777" w:rsidR="00512FC7" w:rsidRPr="00512FC7" w:rsidRDefault="00C411EF" w:rsidP="00533FE7">
            <w:hyperlink w:anchor="fld_LegInterestAccrualDate" w:history="1">
              <w:r w:rsidR="00512FC7" w:rsidRPr="00533FE7">
                <w:rPr>
                  <w:rStyle w:val="Hyperlink"/>
                  <w:rFonts w:ascii="Times New Roman" w:hAnsi="Times New Roman"/>
                  <w:sz w:val="20"/>
                </w:rPr>
                <w:t>LegInterestAccrualDate</w:t>
              </w:r>
            </w:hyperlink>
          </w:p>
        </w:tc>
      </w:tr>
      <w:tr w:rsidR="00512FC7" w:rsidRPr="00512FC7" w14:paraId="497A414F" w14:textId="77777777" w:rsidTr="00533FE7">
        <w:tc>
          <w:tcPr>
            <w:tcW w:w="828" w:type="dxa"/>
            <w:shd w:val="clear" w:color="auto" w:fill="auto"/>
          </w:tcPr>
          <w:p w14:paraId="0615287A" w14:textId="77777777" w:rsidR="00512FC7" w:rsidRPr="00512FC7" w:rsidRDefault="00512FC7" w:rsidP="00533FE7">
            <w:r w:rsidRPr="00512FC7">
              <w:t>957</w:t>
            </w:r>
          </w:p>
        </w:tc>
        <w:tc>
          <w:tcPr>
            <w:tcW w:w="2699" w:type="dxa"/>
            <w:shd w:val="clear" w:color="auto" w:fill="auto"/>
          </w:tcPr>
          <w:p w14:paraId="74BE7422" w14:textId="77777777" w:rsidR="00512FC7" w:rsidRPr="00512FC7" w:rsidRDefault="00C411EF" w:rsidP="00533FE7">
            <w:hyperlink w:anchor="fld_NoStrategyParameters" w:history="1">
              <w:r w:rsidR="00512FC7" w:rsidRPr="00533FE7">
                <w:rPr>
                  <w:rStyle w:val="Hyperlink"/>
                  <w:rFonts w:ascii="Times New Roman" w:hAnsi="Times New Roman"/>
                  <w:sz w:val="20"/>
                </w:rPr>
                <w:t>NoStrategyParameters</w:t>
              </w:r>
            </w:hyperlink>
          </w:p>
        </w:tc>
      </w:tr>
      <w:tr w:rsidR="00512FC7" w:rsidRPr="00512FC7" w14:paraId="0FDEE55F" w14:textId="77777777" w:rsidTr="00533FE7">
        <w:tc>
          <w:tcPr>
            <w:tcW w:w="828" w:type="dxa"/>
            <w:shd w:val="clear" w:color="auto" w:fill="auto"/>
          </w:tcPr>
          <w:p w14:paraId="72283F26" w14:textId="77777777" w:rsidR="00512FC7" w:rsidRPr="00512FC7" w:rsidRDefault="00512FC7" w:rsidP="00533FE7">
            <w:r w:rsidRPr="00512FC7">
              <w:t>958</w:t>
            </w:r>
          </w:p>
        </w:tc>
        <w:tc>
          <w:tcPr>
            <w:tcW w:w="2699" w:type="dxa"/>
            <w:shd w:val="clear" w:color="auto" w:fill="auto"/>
          </w:tcPr>
          <w:p w14:paraId="0D0B91A3" w14:textId="77777777" w:rsidR="00512FC7" w:rsidRPr="00512FC7" w:rsidRDefault="00C411EF" w:rsidP="00533FE7">
            <w:hyperlink w:anchor="fld_StrategyParameterName" w:history="1">
              <w:r w:rsidR="00512FC7" w:rsidRPr="00533FE7">
                <w:rPr>
                  <w:rStyle w:val="Hyperlink"/>
                  <w:rFonts w:ascii="Times New Roman" w:hAnsi="Times New Roman"/>
                  <w:sz w:val="20"/>
                </w:rPr>
                <w:t>StrategyParameterName</w:t>
              </w:r>
            </w:hyperlink>
          </w:p>
        </w:tc>
      </w:tr>
      <w:tr w:rsidR="00512FC7" w:rsidRPr="00512FC7" w14:paraId="1D4F8835" w14:textId="77777777" w:rsidTr="00533FE7">
        <w:tc>
          <w:tcPr>
            <w:tcW w:w="828" w:type="dxa"/>
            <w:shd w:val="clear" w:color="auto" w:fill="auto"/>
          </w:tcPr>
          <w:p w14:paraId="7512281A" w14:textId="77777777" w:rsidR="00512FC7" w:rsidRPr="00512FC7" w:rsidRDefault="00512FC7" w:rsidP="00533FE7">
            <w:r w:rsidRPr="00512FC7">
              <w:t>959</w:t>
            </w:r>
          </w:p>
        </w:tc>
        <w:tc>
          <w:tcPr>
            <w:tcW w:w="2699" w:type="dxa"/>
            <w:shd w:val="clear" w:color="auto" w:fill="auto"/>
          </w:tcPr>
          <w:p w14:paraId="54996F4C" w14:textId="77777777" w:rsidR="00512FC7" w:rsidRPr="00512FC7" w:rsidRDefault="00C411EF" w:rsidP="00533FE7">
            <w:hyperlink w:anchor="fld_StrategyParameterType" w:history="1">
              <w:r w:rsidR="00512FC7" w:rsidRPr="00533FE7">
                <w:rPr>
                  <w:rStyle w:val="Hyperlink"/>
                  <w:rFonts w:ascii="Times New Roman" w:hAnsi="Times New Roman"/>
                  <w:sz w:val="20"/>
                </w:rPr>
                <w:t>StrategyParameterType</w:t>
              </w:r>
            </w:hyperlink>
          </w:p>
        </w:tc>
      </w:tr>
      <w:tr w:rsidR="00512FC7" w:rsidRPr="00512FC7" w14:paraId="19936F8B" w14:textId="77777777" w:rsidTr="00533FE7">
        <w:tc>
          <w:tcPr>
            <w:tcW w:w="828" w:type="dxa"/>
            <w:shd w:val="clear" w:color="auto" w:fill="auto"/>
          </w:tcPr>
          <w:p w14:paraId="0F292BAE" w14:textId="77777777" w:rsidR="00512FC7" w:rsidRPr="00512FC7" w:rsidRDefault="00512FC7" w:rsidP="00533FE7">
            <w:r w:rsidRPr="00512FC7">
              <w:t>960</w:t>
            </w:r>
          </w:p>
        </w:tc>
        <w:tc>
          <w:tcPr>
            <w:tcW w:w="2699" w:type="dxa"/>
            <w:shd w:val="clear" w:color="auto" w:fill="auto"/>
          </w:tcPr>
          <w:p w14:paraId="397D5E32" w14:textId="77777777" w:rsidR="00512FC7" w:rsidRPr="00512FC7" w:rsidRDefault="00C411EF" w:rsidP="00533FE7">
            <w:hyperlink w:anchor="fld_StrategyParameterValue" w:history="1">
              <w:r w:rsidR="00512FC7" w:rsidRPr="00533FE7">
                <w:rPr>
                  <w:rStyle w:val="Hyperlink"/>
                  <w:rFonts w:ascii="Times New Roman" w:hAnsi="Times New Roman"/>
                  <w:sz w:val="20"/>
                </w:rPr>
                <w:t>StrategyParameterValue</w:t>
              </w:r>
            </w:hyperlink>
          </w:p>
        </w:tc>
      </w:tr>
      <w:tr w:rsidR="00512FC7" w:rsidRPr="00512FC7" w14:paraId="7ACA027C" w14:textId="77777777" w:rsidTr="00533FE7">
        <w:tc>
          <w:tcPr>
            <w:tcW w:w="828" w:type="dxa"/>
            <w:shd w:val="clear" w:color="auto" w:fill="auto"/>
          </w:tcPr>
          <w:p w14:paraId="482AF6FF" w14:textId="77777777" w:rsidR="00512FC7" w:rsidRPr="00512FC7" w:rsidRDefault="00512FC7" w:rsidP="00533FE7">
            <w:r w:rsidRPr="00512FC7">
              <w:t>961</w:t>
            </w:r>
          </w:p>
        </w:tc>
        <w:tc>
          <w:tcPr>
            <w:tcW w:w="2699" w:type="dxa"/>
            <w:shd w:val="clear" w:color="auto" w:fill="auto"/>
          </w:tcPr>
          <w:p w14:paraId="335263C3" w14:textId="77777777" w:rsidR="00512FC7" w:rsidRPr="00512FC7" w:rsidRDefault="00C411EF" w:rsidP="00533FE7">
            <w:hyperlink w:anchor="fld_HostCrossID" w:history="1">
              <w:r w:rsidR="00512FC7" w:rsidRPr="00533FE7">
                <w:rPr>
                  <w:rStyle w:val="Hyperlink"/>
                  <w:rFonts w:ascii="Times New Roman" w:hAnsi="Times New Roman"/>
                  <w:sz w:val="20"/>
                </w:rPr>
                <w:t>HostCrossID</w:t>
              </w:r>
            </w:hyperlink>
          </w:p>
        </w:tc>
      </w:tr>
      <w:tr w:rsidR="00512FC7" w:rsidRPr="00512FC7" w14:paraId="79810845" w14:textId="77777777" w:rsidTr="00533FE7">
        <w:tc>
          <w:tcPr>
            <w:tcW w:w="828" w:type="dxa"/>
            <w:shd w:val="clear" w:color="auto" w:fill="auto"/>
          </w:tcPr>
          <w:p w14:paraId="32CE364D" w14:textId="77777777" w:rsidR="00512FC7" w:rsidRPr="00512FC7" w:rsidRDefault="00512FC7" w:rsidP="00533FE7">
            <w:r w:rsidRPr="00512FC7">
              <w:t>962</w:t>
            </w:r>
          </w:p>
        </w:tc>
        <w:tc>
          <w:tcPr>
            <w:tcW w:w="2699" w:type="dxa"/>
            <w:shd w:val="clear" w:color="auto" w:fill="auto"/>
          </w:tcPr>
          <w:p w14:paraId="2C05E724" w14:textId="77777777" w:rsidR="00512FC7" w:rsidRPr="00512FC7" w:rsidRDefault="00C411EF" w:rsidP="00533FE7">
            <w:hyperlink w:anchor="fld_SideTimeInForce" w:history="1">
              <w:r w:rsidR="00512FC7" w:rsidRPr="00533FE7">
                <w:rPr>
                  <w:rStyle w:val="Hyperlink"/>
                  <w:rFonts w:ascii="Times New Roman" w:hAnsi="Times New Roman"/>
                  <w:sz w:val="20"/>
                </w:rPr>
                <w:t>SideTimeInForce</w:t>
              </w:r>
            </w:hyperlink>
          </w:p>
        </w:tc>
      </w:tr>
      <w:tr w:rsidR="00512FC7" w:rsidRPr="00512FC7" w14:paraId="664DDA04" w14:textId="77777777" w:rsidTr="00533FE7">
        <w:tc>
          <w:tcPr>
            <w:tcW w:w="828" w:type="dxa"/>
            <w:shd w:val="clear" w:color="auto" w:fill="auto"/>
          </w:tcPr>
          <w:p w14:paraId="6627481C" w14:textId="77777777" w:rsidR="00512FC7" w:rsidRPr="00512FC7" w:rsidRDefault="00512FC7" w:rsidP="00533FE7">
            <w:r w:rsidRPr="00512FC7">
              <w:t>963</w:t>
            </w:r>
          </w:p>
        </w:tc>
        <w:tc>
          <w:tcPr>
            <w:tcW w:w="2699" w:type="dxa"/>
            <w:shd w:val="clear" w:color="auto" w:fill="auto"/>
          </w:tcPr>
          <w:p w14:paraId="0C063C8E" w14:textId="77777777" w:rsidR="00512FC7" w:rsidRPr="00512FC7" w:rsidRDefault="00C411EF" w:rsidP="00533FE7">
            <w:hyperlink w:anchor="fld_MDReportID" w:history="1">
              <w:r w:rsidR="00512FC7" w:rsidRPr="00533FE7">
                <w:rPr>
                  <w:rStyle w:val="Hyperlink"/>
                  <w:rFonts w:ascii="Times New Roman" w:hAnsi="Times New Roman"/>
                  <w:sz w:val="20"/>
                </w:rPr>
                <w:t>MDReportID</w:t>
              </w:r>
            </w:hyperlink>
          </w:p>
        </w:tc>
      </w:tr>
      <w:tr w:rsidR="00512FC7" w:rsidRPr="00512FC7" w14:paraId="2DD1E237" w14:textId="77777777" w:rsidTr="00533FE7">
        <w:tc>
          <w:tcPr>
            <w:tcW w:w="828" w:type="dxa"/>
            <w:shd w:val="clear" w:color="auto" w:fill="auto"/>
          </w:tcPr>
          <w:p w14:paraId="53B1C1C4" w14:textId="77777777" w:rsidR="00512FC7" w:rsidRPr="00512FC7" w:rsidRDefault="00512FC7" w:rsidP="00533FE7">
            <w:r w:rsidRPr="00512FC7">
              <w:t>964</w:t>
            </w:r>
          </w:p>
        </w:tc>
        <w:tc>
          <w:tcPr>
            <w:tcW w:w="2699" w:type="dxa"/>
            <w:shd w:val="clear" w:color="auto" w:fill="auto"/>
          </w:tcPr>
          <w:p w14:paraId="65634EC6" w14:textId="77777777" w:rsidR="00512FC7" w:rsidRPr="00512FC7" w:rsidRDefault="00C411EF" w:rsidP="00533FE7">
            <w:hyperlink w:anchor="fld_SecurityReportID" w:history="1">
              <w:r w:rsidR="00512FC7" w:rsidRPr="00533FE7">
                <w:rPr>
                  <w:rStyle w:val="Hyperlink"/>
                  <w:rFonts w:ascii="Times New Roman" w:hAnsi="Times New Roman"/>
                  <w:sz w:val="20"/>
                </w:rPr>
                <w:t>SecurityReportID</w:t>
              </w:r>
            </w:hyperlink>
          </w:p>
        </w:tc>
      </w:tr>
      <w:tr w:rsidR="00512FC7" w:rsidRPr="00512FC7" w14:paraId="29FA5FE3" w14:textId="77777777" w:rsidTr="00533FE7">
        <w:tc>
          <w:tcPr>
            <w:tcW w:w="828" w:type="dxa"/>
            <w:shd w:val="clear" w:color="auto" w:fill="auto"/>
          </w:tcPr>
          <w:p w14:paraId="67E01B1D" w14:textId="77777777" w:rsidR="00512FC7" w:rsidRPr="00512FC7" w:rsidRDefault="00512FC7" w:rsidP="00533FE7">
            <w:r w:rsidRPr="00512FC7">
              <w:t>965</w:t>
            </w:r>
          </w:p>
        </w:tc>
        <w:tc>
          <w:tcPr>
            <w:tcW w:w="2699" w:type="dxa"/>
            <w:shd w:val="clear" w:color="auto" w:fill="auto"/>
          </w:tcPr>
          <w:p w14:paraId="1B7D1E26" w14:textId="77777777" w:rsidR="00512FC7" w:rsidRPr="00512FC7" w:rsidRDefault="00C411EF" w:rsidP="00533FE7">
            <w:hyperlink w:anchor="fld_SecurityStatus" w:history="1">
              <w:r w:rsidR="00512FC7" w:rsidRPr="00533FE7">
                <w:rPr>
                  <w:rStyle w:val="Hyperlink"/>
                  <w:rFonts w:ascii="Times New Roman" w:hAnsi="Times New Roman"/>
                  <w:sz w:val="20"/>
                </w:rPr>
                <w:t>SecurityStatus</w:t>
              </w:r>
            </w:hyperlink>
          </w:p>
        </w:tc>
      </w:tr>
      <w:tr w:rsidR="00512FC7" w:rsidRPr="00512FC7" w14:paraId="2A331BC5" w14:textId="77777777" w:rsidTr="00533FE7">
        <w:tc>
          <w:tcPr>
            <w:tcW w:w="828" w:type="dxa"/>
            <w:shd w:val="clear" w:color="auto" w:fill="auto"/>
          </w:tcPr>
          <w:p w14:paraId="053D5744" w14:textId="77777777" w:rsidR="00512FC7" w:rsidRPr="00512FC7" w:rsidRDefault="00512FC7" w:rsidP="00533FE7">
            <w:r w:rsidRPr="00512FC7">
              <w:t>966</w:t>
            </w:r>
          </w:p>
        </w:tc>
        <w:tc>
          <w:tcPr>
            <w:tcW w:w="2699" w:type="dxa"/>
            <w:shd w:val="clear" w:color="auto" w:fill="auto"/>
          </w:tcPr>
          <w:p w14:paraId="1D499057" w14:textId="77777777" w:rsidR="00512FC7" w:rsidRPr="00512FC7" w:rsidRDefault="00C411EF" w:rsidP="00533FE7">
            <w:hyperlink w:anchor="fld_SettleOnOpenFlag" w:history="1">
              <w:r w:rsidR="00512FC7" w:rsidRPr="00533FE7">
                <w:rPr>
                  <w:rStyle w:val="Hyperlink"/>
                  <w:rFonts w:ascii="Times New Roman" w:hAnsi="Times New Roman"/>
                  <w:sz w:val="20"/>
                </w:rPr>
                <w:t>SettleOnOpenFlag</w:t>
              </w:r>
            </w:hyperlink>
          </w:p>
        </w:tc>
      </w:tr>
      <w:tr w:rsidR="00512FC7" w:rsidRPr="00512FC7" w14:paraId="56214CC0" w14:textId="77777777" w:rsidTr="00533FE7">
        <w:tc>
          <w:tcPr>
            <w:tcW w:w="828" w:type="dxa"/>
            <w:shd w:val="clear" w:color="auto" w:fill="auto"/>
          </w:tcPr>
          <w:p w14:paraId="05BD16F5" w14:textId="77777777" w:rsidR="00512FC7" w:rsidRPr="00512FC7" w:rsidRDefault="00512FC7" w:rsidP="00533FE7">
            <w:r w:rsidRPr="00512FC7">
              <w:t>967</w:t>
            </w:r>
          </w:p>
        </w:tc>
        <w:tc>
          <w:tcPr>
            <w:tcW w:w="2699" w:type="dxa"/>
            <w:shd w:val="clear" w:color="auto" w:fill="auto"/>
          </w:tcPr>
          <w:p w14:paraId="422665EF" w14:textId="77777777" w:rsidR="00512FC7" w:rsidRPr="00512FC7" w:rsidRDefault="00C411EF" w:rsidP="00533FE7">
            <w:hyperlink w:anchor="fld_StrikeMultiplier" w:history="1">
              <w:r w:rsidR="00512FC7" w:rsidRPr="00533FE7">
                <w:rPr>
                  <w:rStyle w:val="Hyperlink"/>
                  <w:rFonts w:ascii="Times New Roman" w:hAnsi="Times New Roman"/>
                  <w:sz w:val="20"/>
                </w:rPr>
                <w:t>StrikeMultiplier</w:t>
              </w:r>
            </w:hyperlink>
          </w:p>
        </w:tc>
      </w:tr>
      <w:tr w:rsidR="00512FC7" w:rsidRPr="00512FC7" w14:paraId="093C7D93" w14:textId="77777777" w:rsidTr="00533FE7">
        <w:tc>
          <w:tcPr>
            <w:tcW w:w="828" w:type="dxa"/>
            <w:shd w:val="clear" w:color="auto" w:fill="auto"/>
          </w:tcPr>
          <w:p w14:paraId="568A542A" w14:textId="77777777" w:rsidR="00512FC7" w:rsidRPr="00512FC7" w:rsidRDefault="00512FC7" w:rsidP="00533FE7">
            <w:r w:rsidRPr="00512FC7">
              <w:t>968</w:t>
            </w:r>
          </w:p>
        </w:tc>
        <w:tc>
          <w:tcPr>
            <w:tcW w:w="2699" w:type="dxa"/>
            <w:shd w:val="clear" w:color="auto" w:fill="auto"/>
          </w:tcPr>
          <w:p w14:paraId="13CBB71D" w14:textId="77777777" w:rsidR="00512FC7" w:rsidRPr="00512FC7" w:rsidRDefault="00C411EF" w:rsidP="00533FE7">
            <w:hyperlink w:anchor="fld_StrikeValue" w:history="1">
              <w:r w:rsidR="00512FC7" w:rsidRPr="00533FE7">
                <w:rPr>
                  <w:rStyle w:val="Hyperlink"/>
                  <w:rFonts w:ascii="Times New Roman" w:hAnsi="Times New Roman"/>
                  <w:sz w:val="20"/>
                </w:rPr>
                <w:t>StrikeValue</w:t>
              </w:r>
            </w:hyperlink>
          </w:p>
        </w:tc>
      </w:tr>
      <w:tr w:rsidR="00512FC7" w:rsidRPr="00512FC7" w14:paraId="19BFBD30" w14:textId="77777777" w:rsidTr="00533FE7">
        <w:tc>
          <w:tcPr>
            <w:tcW w:w="828" w:type="dxa"/>
            <w:shd w:val="clear" w:color="auto" w:fill="auto"/>
          </w:tcPr>
          <w:p w14:paraId="70AA200E" w14:textId="77777777" w:rsidR="00512FC7" w:rsidRPr="00512FC7" w:rsidRDefault="00512FC7" w:rsidP="00533FE7">
            <w:r w:rsidRPr="00512FC7">
              <w:t>969</w:t>
            </w:r>
          </w:p>
        </w:tc>
        <w:tc>
          <w:tcPr>
            <w:tcW w:w="2699" w:type="dxa"/>
            <w:shd w:val="clear" w:color="auto" w:fill="auto"/>
          </w:tcPr>
          <w:p w14:paraId="499CA701" w14:textId="77777777" w:rsidR="00512FC7" w:rsidRPr="00512FC7" w:rsidRDefault="00C411EF" w:rsidP="00533FE7">
            <w:hyperlink w:anchor="fld_MinPriceIncrement" w:history="1">
              <w:r w:rsidR="00512FC7" w:rsidRPr="00533FE7">
                <w:rPr>
                  <w:rStyle w:val="Hyperlink"/>
                  <w:rFonts w:ascii="Times New Roman" w:hAnsi="Times New Roman"/>
                  <w:sz w:val="20"/>
                </w:rPr>
                <w:t>MinPriceIncrement</w:t>
              </w:r>
            </w:hyperlink>
          </w:p>
        </w:tc>
      </w:tr>
      <w:tr w:rsidR="00512FC7" w:rsidRPr="00512FC7" w14:paraId="3813645B" w14:textId="77777777" w:rsidTr="00533FE7">
        <w:tc>
          <w:tcPr>
            <w:tcW w:w="828" w:type="dxa"/>
            <w:shd w:val="clear" w:color="auto" w:fill="auto"/>
          </w:tcPr>
          <w:p w14:paraId="6BC99C86" w14:textId="77777777" w:rsidR="00512FC7" w:rsidRPr="00512FC7" w:rsidRDefault="00512FC7" w:rsidP="00533FE7">
            <w:r w:rsidRPr="00512FC7">
              <w:t>970</w:t>
            </w:r>
          </w:p>
        </w:tc>
        <w:tc>
          <w:tcPr>
            <w:tcW w:w="2699" w:type="dxa"/>
            <w:shd w:val="clear" w:color="auto" w:fill="auto"/>
          </w:tcPr>
          <w:p w14:paraId="3086A276" w14:textId="77777777" w:rsidR="00512FC7" w:rsidRPr="00512FC7" w:rsidRDefault="00C411EF" w:rsidP="00533FE7">
            <w:hyperlink w:anchor="fld_PositionLimit" w:history="1">
              <w:r w:rsidR="00512FC7" w:rsidRPr="00533FE7">
                <w:rPr>
                  <w:rStyle w:val="Hyperlink"/>
                  <w:rFonts w:ascii="Times New Roman" w:hAnsi="Times New Roman"/>
                  <w:sz w:val="20"/>
                </w:rPr>
                <w:t>PositionLimit</w:t>
              </w:r>
            </w:hyperlink>
          </w:p>
        </w:tc>
      </w:tr>
      <w:tr w:rsidR="00512FC7" w:rsidRPr="00512FC7" w14:paraId="33697599" w14:textId="77777777" w:rsidTr="00533FE7">
        <w:tc>
          <w:tcPr>
            <w:tcW w:w="828" w:type="dxa"/>
            <w:shd w:val="clear" w:color="auto" w:fill="auto"/>
          </w:tcPr>
          <w:p w14:paraId="5AFDC894" w14:textId="77777777" w:rsidR="00512FC7" w:rsidRPr="00512FC7" w:rsidRDefault="00512FC7" w:rsidP="00533FE7">
            <w:r w:rsidRPr="00512FC7">
              <w:t>971</w:t>
            </w:r>
          </w:p>
        </w:tc>
        <w:tc>
          <w:tcPr>
            <w:tcW w:w="2699" w:type="dxa"/>
            <w:shd w:val="clear" w:color="auto" w:fill="auto"/>
          </w:tcPr>
          <w:p w14:paraId="5504C795" w14:textId="77777777" w:rsidR="00512FC7" w:rsidRPr="00512FC7" w:rsidRDefault="00C411EF" w:rsidP="00533FE7">
            <w:hyperlink w:anchor="fld_NTPositionLimit" w:history="1">
              <w:r w:rsidR="00512FC7" w:rsidRPr="00533FE7">
                <w:rPr>
                  <w:rStyle w:val="Hyperlink"/>
                  <w:rFonts w:ascii="Times New Roman" w:hAnsi="Times New Roman"/>
                  <w:sz w:val="20"/>
                </w:rPr>
                <w:t>NTPositionLimit</w:t>
              </w:r>
            </w:hyperlink>
          </w:p>
        </w:tc>
      </w:tr>
      <w:tr w:rsidR="00512FC7" w:rsidRPr="00512FC7" w14:paraId="7DBC3F51" w14:textId="77777777" w:rsidTr="00533FE7">
        <w:tc>
          <w:tcPr>
            <w:tcW w:w="828" w:type="dxa"/>
            <w:shd w:val="clear" w:color="auto" w:fill="auto"/>
          </w:tcPr>
          <w:p w14:paraId="6FD13995" w14:textId="77777777" w:rsidR="00512FC7" w:rsidRPr="00512FC7" w:rsidRDefault="00512FC7" w:rsidP="00533FE7">
            <w:r w:rsidRPr="00512FC7">
              <w:t>972</w:t>
            </w:r>
          </w:p>
        </w:tc>
        <w:tc>
          <w:tcPr>
            <w:tcW w:w="2699" w:type="dxa"/>
            <w:shd w:val="clear" w:color="auto" w:fill="auto"/>
          </w:tcPr>
          <w:p w14:paraId="489B0283" w14:textId="77777777" w:rsidR="00512FC7" w:rsidRPr="00512FC7" w:rsidRDefault="00C411EF" w:rsidP="00533FE7">
            <w:hyperlink w:anchor="fld_UnderlyingAllocationPercent" w:history="1">
              <w:r w:rsidR="00512FC7" w:rsidRPr="00533FE7">
                <w:rPr>
                  <w:rStyle w:val="Hyperlink"/>
                  <w:rFonts w:ascii="Times New Roman" w:hAnsi="Times New Roman"/>
                  <w:sz w:val="20"/>
                </w:rPr>
                <w:t>UnderlyingAllocationPercent</w:t>
              </w:r>
            </w:hyperlink>
          </w:p>
        </w:tc>
      </w:tr>
      <w:tr w:rsidR="00512FC7" w:rsidRPr="00512FC7" w14:paraId="39A15141" w14:textId="77777777" w:rsidTr="00533FE7">
        <w:tc>
          <w:tcPr>
            <w:tcW w:w="828" w:type="dxa"/>
            <w:shd w:val="clear" w:color="auto" w:fill="auto"/>
          </w:tcPr>
          <w:p w14:paraId="39D5FD90" w14:textId="77777777" w:rsidR="00512FC7" w:rsidRPr="00512FC7" w:rsidRDefault="00512FC7" w:rsidP="00533FE7">
            <w:r w:rsidRPr="00512FC7">
              <w:t>973</w:t>
            </w:r>
          </w:p>
        </w:tc>
        <w:tc>
          <w:tcPr>
            <w:tcW w:w="2699" w:type="dxa"/>
            <w:shd w:val="clear" w:color="auto" w:fill="auto"/>
          </w:tcPr>
          <w:p w14:paraId="616D4FF5" w14:textId="77777777" w:rsidR="00512FC7" w:rsidRPr="00512FC7" w:rsidRDefault="00C411EF" w:rsidP="00533FE7">
            <w:hyperlink w:anchor="fld_UnderlyingCashAmount" w:history="1">
              <w:r w:rsidR="00512FC7" w:rsidRPr="00533FE7">
                <w:rPr>
                  <w:rStyle w:val="Hyperlink"/>
                  <w:rFonts w:ascii="Times New Roman" w:hAnsi="Times New Roman"/>
                  <w:sz w:val="20"/>
                </w:rPr>
                <w:t>UnderlyingCashAmount</w:t>
              </w:r>
            </w:hyperlink>
          </w:p>
        </w:tc>
      </w:tr>
      <w:tr w:rsidR="00512FC7" w:rsidRPr="00512FC7" w14:paraId="4CB8631D" w14:textId="77777777" w:rsidTr="00533FE7">
        <w:tc>
          <w:tcPr>
            <w:tcW w:w="828" w:type="dxa"/>
            <w:shd w:val="clear" w:color="auto" w:fill="auto"/>
          </w:tcPr>
          <w:p w14:paraId="7CB70FFD" w14:textId="77777777" w:rsidR="00512FC7" w:rsidRPr="00512FC7" w:rsidRDefault="00512FC7" w:rsidP="00533FE7">
            <w:r w:rsidRPr="00512FC7">
              <w:t>974</w:t>
            </w:r>
          </w:p>
        </w:tc>
        <w:tc>
          <w:tcPr>
            <w:tcW w:w="2699" w:type="dxa"/>
            <w:shd w:val="clear" w:color="auto" w:fill="auto"/>
          </w:tcPr>
          <w:p w14:paraId="15ED53E6" w14:textId="77777777" w:rsidR="00512FC7" w:rsidRPr="00512FC7" w:rsidRDefault="00C411EF" w:rsidP="00533FE7">
            <w:hyperlink w:anchor="fld_UnderlyingCashType" w:history="1">
              <w:r w:rsidR="00512FC7" w:rsidRPr="00533FE7">
                <w:rPr>
                  <w:rStyle w:val="Hyperlink"/>
                  <w:rFonts w:ascii="Times New Roman" w:hAnsi="Times New Roman"/>
                  <w:sz w:val="20"/>
                </w:rPr>
                <w:t>UnderlyingCashType</w:t>
              </w:r>
            </w:hyperlink>
          </w:p>
        </w:tc>
      </w:tr>
      <w:tr w:rsidR="00512FC7" w:rsidRPr="00512FC7" w14:paraId="426C83FD" w14:textId="77777777" w:rsidTr="00533FE7">
        <w:tc>
          <w:tcPr>
            <w:tcW w:w="828" w:type="dxa"/>
            <w:shd w:val="clear" w:color="auto" w:fill="auto"/>
          </w:tcPr>
          <w:p w14:paraId="58BF3117" w14:textId="77777777" w:rsidR="00512FC7" w:rsidRPr="00512FC7" w:rsidRDefault="00512FC7" w:rsidP="00533FE7">
            <w:r w:rsidRPr="00512FC7">
              <w:t>975</w:t>
            </w:r>
          </w:p>
        </w:tc>
        <w:tc>
          <w:tcPr>
            <w:tcW w:w="2699" w:type="dxa"/>
            <w:shd w:val="clear" w:color="auto" w:fill="auto"/>
          </w:tcPr>
          <w:p w14:paraId="39CB2C3A" w14:textId="77777777" w:rsidR="00512FC7" w:rsidRPr="00512FC7" w:rsidRDefault="00C411EF" w:rsidP="00533FE7">
            <w:hyperlink w:anchor="fld_UnderlyingSettlementType" w:history="1">
              <w:r w:rsidR="00512FC7" w:rsidRPr="00533FE7">
                <w:rPr>
                  <w:rStyle w:val="Hyperlink"/>
                  <w:rFonts w:ascii="Times New Roman" w:hAnsi="Times New Roman"/>
                  <w:sz w:val="20"/>
                </w:rPr>
                <w:t>UnderlyingSettlementType</w:t>
              </w:r>
            </w:hyperlink>
          </w:p>
        </w:tc>
      </w:tr>
      <w:tr w:rsidR="00512FC7" w:rsidRPr="00512FC7" w14:paraId="091CAE3F" w14:textId="77777777" w:rsidTr="00533FE7">
        <w:tc>
          <w:tcPr>
            <w:tcW w:w="828" w:type="dxa"/>
            <w:shd w:val="clear" w:color="auto" w:fill="auto"/>
          </w:tcPr>
          <w:p w14:paraId="58104F5C" w14:textId="77777777" w:rsidR="00512FC7" w:rsidRPr="00512FC7" w:rsidRDefault="00512FC7" w:rsidP="00533FE7">
            <w:r w:rsidRPr="00512FC7">
              <w:t>976</w:t>
            </w:r>
          </w:p>
        </w:tc>
        <w:tc>
          <w:tcPr>
            <w:tcW w:w="2699" w:type="dxa"/>
            <w:shd w:val="clear" w:color="auto" w:fill="auto"/>
          </w:tcPr>
          <w:p w14:paraId="04C15D15" w14:textId="77777777" w:rsidR="00512FC7" w:rsidRPr="00512FC7" w:rsidRDefault="00C411EF" w:rsidP="00533FE7">
            <w:hyperlink w:anchor="fld_QuantityDate" w:history="1">
              <w:r w:rsidR="00512FC7" w:rsidRPr="00533FE7">
                <w:rPr>
                  <w:rStyle w:val="Hyperlink"/>
                  <w:rFonts w:ascii="Times New Roman" w:hAnsi="Times New Roman"/>
                  <w:sz w:val="20"/>
                </w:rPr>
                <w:t>QuantityDate</w:t>
              </w:r>
            </w:hyperlink>
          </w:p>
        </w:tc>
      </w:tr>
      <w:tr w:rsidR="00512FC7" w:rsidRPr="00512FC7" w14:paraId="58ED3EF9" w14:textId="77777777" w:rsidTr="00533FE7">
        <w:tc>
          <w:tcPr>
            <w:tcW w:w="828" w:type="dxa"/>
            <w:shd w:val="clear" w:color="auto" w:fill="auto"/>
          </w:tcPr>
          <w:p w14:paraId="2C556288" w14:textId="77777777" w:rsidR="00512FC7" w:rsidRPr="00512FC7" w:rsidRDefault="00512FC7" w:rsidP="00533FE7">
            <w:r w:rsidRPr="00512FC7">
              <w:t>977</w:t>
            </w:r>
          </w:p>
        </w:tc>
        <w:tc>
          <w:tcPr>
            <w:tcW w:w="2699" w:type="dxa"/>
            <w:shd w:val="clear" w:color="auto" w:fill="auto"/>
          </w:tcPr>
          <w:p w14:paraId="62B1C55C" w14:textId="77777777" w:rsidR="00512FC7" w:rsidRPr="00512FC7" w:rsidRDefault="00C411EF" w:rsidP="00533FE7">
            <w:hyperlink w:anchor="fld_ContIntRptID" w:history="1">
              <w:r w:rsidR="00512FC7" w:rsidRPr="00533FE7">
                <w:rPr>
                  <w:rStyle w:val="Hyperlink"/>
                  <w:rFonts w:ascii="Times New Roman" w:hAnsi="Times New Roman"/>
                  <w:sz w:val="20"/>
                </w:rPr>
                <w:t>ContIntRptID</w:t>
              </w:r>
            </w:hyperlink>
          </w:p>
        </w:tc>
      </w:tr>
      <w:tr w:rsidR="00512FC7" w:rsidRPr="00512FC7" w14:paraId="727D65E7" w14:textId="77777777" w:rsidTr="00533FE7">
        <w:tc>
          <w:tcPr>
            <w:tcW w:w="828" w:type="dxa"/>
            <w:shd w:val="clear" w:color="auto" w:fill="auto"/>
          </w:tcPr>
          <w:p w14:paraId="2095CD85" w14:textId="77777777" w:rsidR="00512FC7" w:rsidRPr="00512FC7" w:rsidRDefault="00512FC7" w:rsidP="00533FE7">
            <w:r w:rsidRPr="00512FC7">
              <w:t>978</w:t>
            </w:r>
          </w:p>
        </w:tc>
        <w:tc>
          <w:tcPr>
            <w:tcW w:w="2699" w:type="dxa"/>
            <w:shd w:val="clear" w:color="auto" w:fill="auto"/>
          </w:tcPr>
          <w:p w14:paraId="2DFA32D8" w14:textId="77777777" w:rsidR="00512FC7" w:rsidRPr="00512FC7" w:rsidRDefault="00C411EF" w:rsidP="00533FE7">
            <w:hyperlink w:anchor="fld_LateIndicator" w:history="1">
              <w:r w:rsidR="00512FC7" w:rsidRPr="00533FE7">
                <w:rPr>
                  <w:rStyle w:val="Hyperlink"/>
                  <w:rFonts w:ascii="Times New Roman" w:hAnsi="Times New Roman"/>
                  <w:sz w:val="20"/>
                </w:rPr>
                <w:t>LateIndicator</w:t>
              </w:r>
            </w:hyperlink>
          </w:p>
        </w:tc>
      </w:tr>
      <w:tr w:rsidR="00512FC7" w:rsidRPr="00512FC7" w14:paraId="60DFA89E" w14:textId="77777777" w:rsidTr="00533FE7">
        <w:tc>
          <w:tcPr>
            <w:tcW w:w="828" w:type="dxa"/>
            <w:shd w:val="clear" w:color="auto" w:fill="auto"/>
          </w:tcPr>
          <w:p w14:paraId="4FBB3C2A" w14:textId="77777777" w:rsidR="00512FC7" w:rsidRPr="00512FC7" w:rsidRDefault="00512FC7" w:rsidP="00533FE7">
            <w:r w:rsidRPr="00512FC7">
              <w:t>979</w:t>
            </w:r>
          </w:p>
        </w:tc>
        <w:tc>
          <w:tcPr>
            <w:tcW w:w="2699" w:type="dxa"/>
            <w:shd w:val="clear" w:color="auto" w:fill="auto"/>
          </w:tcPr>
          <w:p w14:paraId="5CFFEACD" w14:textId="77777777" w:rsidR="00512FC7" w:rsidRPr="00512FC7" w:rsidRDefault="00C411EF" w:rsidP="00533FE7">
            <w:hyperlink w:anchor="fld_InputSource" w:history="1">
              <w:r w:rsidR="00512FC7" w:rsidRPr="00533FE7">
                <w:rPr>
                  <w:rStyle w:val="Hyperlink"/>
                  <w:rFonts w:ascii="Times New Roman" w:hAnsi="Times New Roman"/>
                  <w:sz w:val="20"/>
                </w:rPr>
                <w:t>InputSource</w:t>
              </w:r>
            </w:hyperlink>
          </w:p>
        </w:tc>
      </w:tr>
      <w:tr w:rsidR="00512FC7" w:rsidRPr="00512FC7" w14:paraId="6222881C" w14:textId="77777777" w:rsidTr="00533FE7">
        <w:tc>
          <w:tcPr>
            <w:tcW w:w="828" w:type="dxa"/>
            <w:shd w:val="clear" w:color="auto" w:fill="auto"/>
          </w:tcPr>
          <w:p w14:paraId="7F548FAF" w14:textId="77777777" w:rsidR="00512FC7" w:rsidRPr="00512FC7" w:rsidRDefault="00512FC7" w:rsidP="00533FE7">
            <w:r w:rsidRPr="00512FC7">
              <w:t>980</w:t>
            </w:r>
          </w:p>
        </w:tc>
        <w:tc>
          <w:tcPr>
            <w:tcW w:w="2699" w:type="dxa"/>
            <w:shd w:val="clear" w:color="auto" w:fill="auto"/>
          </w:tcPr>
          <w:p w14:paraId="6A19280E" w14:textId="77777777" w:rsidR="00512FC7" w:rsidRPr="00512FC7" w:rsidRDefault="00C411EF" w:rsidP="00533FE7">
            <w:hyperlink w:anchor="fld_SecurityUpdateAction" w:history="1">
              <w:r w:rsidR="00512FC7" w:rsidRPr="00533FE7">
                <w:rPr>
                  <w:rStyle w:val="Hyperlink"/>
                  <w:rFonts w:ascii="Times New Roman" w:hAnsi="Times New Roman"/>
                  <w:sz w:val="20"/>
                </w:rPr>
                <w:t>SecurityUpdateAction</w:t>
              </w:r>
            </w:hyperlink>
          </w:p>
        </w:tc>
      </w:tr>
      <w:tr w:rsidR="00512FC7" w:rsidRPr="00512FC7" w14:paraId="62B0EDEA" w14:textId="77777777" w:rsidTr="00533FE7">
        <w:tc>
          <w:tcPr>
            <w:tcW w:w="828" w:type="dxa"/>
            <w:shd w:val="clear" w:color="auto" w:fill="auto"/>
          </w:tcPr>
          <w:p w14:paraId="61CC9102" w14:textId="77777777" w:rsidR="00512FC7" w:rsidRPr="00512FC7" w:rsidRDefault="00512FC7" w:rsidP="00533FE7">
            <w:r w:rsidRPr="00512FC7">
              <w:t>981</w:t>
            </w:r>
          </w:p>
        </w:tc>
        <w:tc>
          <w:tcPr>
            <w:tcW w:w="2699" w:type="dxa"/>
            <w:shd w:val="clear" w:color="auto" w:fill="auto"/>
          </w:tcPr>
          <w:p w14:paraId="7FE3D6B6" w14:textId="77777777" w:rsidR="00512FC7" w:rsidRPr="00512FC7" w:rsidRDefault="00C411EF" w:rsidP="00533FE7">
            <w:hyperlink w:anchor="fld_NoExpiration" w:history="1">
              <w:r w:rsidR="00512FC7" w:rsidRPr="00533FE7">
                <w:rPr>
                  <w:rStyle w:val="Hyperlink"/>
                  <w:rFonts w:ascii="Times New Roman" w:hAnsi="Times New Roman"/>
                  <w:sz w:val="20"/>
                </w:rPr>
                <w:t>NoExpiration</w:t>
              </w:r>
            </w:hyperlink>
          </w:p>
        </w:tc>
      </w:tr>
      <w:tr w:rsidR="00512FC7" w:rsidRPr="00512FC7" w14:paraId="1C76B494" w14:textId="77777777" w:rsidTr="00533FE7">
        <w:tc>
          <w:tcPr>
            <w:tcW w:w="828" w:type="dxa"/>
            <w:shd w:val="clear" w:color="auto" w:fill="auto"/>
          </w:tcPr>
          <w:p w14:paraId="38A41621" w14:textId="77777777" w:rsidR="00512FC7" w:rsidRPr="00512FC7" w:rsidRDefault="00512FC7" w:rsidP="00533FE7">
            <w:r w:rsidRPr="00512FC7">
              <w:t>982</w:t>
            </w:r>
          </w:p>
        </w:tc>
        <w:tc>
          <w:tcPr>
            <w:tcW w:w="2699" w:type="dxa"/>
            <w:shd w:val="clear" w:color="auto" w:fill="auto"/>
          </w:tcPr>
          <w:p w14:paraId="09F1CDF4" w14:textId="77777777" w:rsidR="00512FC7" w:rsidRPr="00512FC7" w:rsidRDefault="00C411EF" w:rsidP="00533FE7">
            <w:hyperlink w:anchor="fld_ExpirationQtyType" w:history="1">
              <w:r w:rsidR="00512FC7" w:rsidRPr="00533FE7">
                <w:rPr>
                  <w:rStyle w:val="Hyperlink"/>
                  <w:rFonts w:ascii="Times New Roman" w:hAnsi="Times New Roman"/>
                  <w:sz w:val="20"/>
                </w:rPr>
                <w:t>ExpirationQtyType</w:t>
              </w:r>
            </w:hyperlink>
          </w:p>
        </w:tc>
      </w:tr>
      <w:tr w:rsidR="00512FC7" w:rsidRPr="00512FC7" w14:paraId="77FCA611" w14:textId="77777777" w:rsidTr="00533FE7">
        <w:tc>
          <w:tcPr>
            <w:tcW w:w="828" w:type="dxa"/>
            <w:shd w:val="clear" w:color="auto" w:fill="auto"/>
          </w:tcPr>
          <w:p w14:paraId="10FA4851" w14:textId="77777777" w:rsidR="00512FC7" w:rsidRPr="00512FC7" w:rsidRDefault="00512FC7" w:rsidP="00533FE7">
            <w:r w:rsidRPr="00512FC7">
              <w:t>983</w:t>
            </w:r>
          </w:p>
        </w:tc>
        <w:tc>
          <w:tcPr>
            <w:tcW w:w="2699" w:type="dxa"/>
            <w:shd w:val="clear" w:color="auto" w:fill="auto"/>
          </w:tcPr>
          <w:p w14:paraId="6CB507E4" w14:textId="77777777" w:rsidR="00512FC7" w:rsidRPr="00512FC7" w:rsidRDefault="00C411EF" w:rsidP="00533FE7">
            <w:hyperlink w:anchor="fld_ExpQty" w:history="1">
              <w:r w:rsidR="00512FC7" w:rsidRPr="00533FE7">
                <w:rPr>
                  <w:rStyle w:val="Hyperlink"/>
                  <w:rFonts w:ascii="Times New Roman" w:hAnsi="Times New Roman"/>
                  <w:sz w:val="20"/>
                </w:rPr>
                <w:t>ExpQty</w:t>
              </w:r>
            </w:hyperlink>
          </w:p>
        </w:tc>
      </w:tr>
      <w:tr w:rsidR="00512FC7" w:rsidRPr="00512FC7" w14:paraId="22FC0239" w14:textId="77777777" w:rsidTr="00533FE7">
        <w:tc>
          <w:tcPr>
            <w:tcW w:w="828" w:type="dxa"/>
            <w:shd w:val="clear" w:color="auto" w:fill="auto"/>
          </w:tcPr>
          <w:p w14:paraId="327BDE47" w14:textId="77777777" w:rsidR="00512FC7" w:rsidRPr="00512FC7" w:rsidRDefault="00512FC7" w:rsidP="00533FE7">
            <w:r w:rsidRPr="00512FC7">
              <w:t>984</w:t>
            </w:r>
          </w:p>
        </w:tc>
        <w:tc>
          <w:tcPr>
            <w:tcW w:w="2699" w:type="dxa"/>
            <w:shd w:val="clear" w:color="auto" w:fill="auto"/>
          </w:tcPr>
          <w:p w14:paraId="550B0642" w14:textId="77777777" w:rsidR="00512FC7" w:rsidRPr="00512FC7" w:rsidRDefault="00C411EF" w:rsidP="00533FE7">
            <w:hyperlink w:anchor="fld_NoUnderlyingAmounts" w:history="1">
              <w:r w:rsidR="00512FC7" w:rsidRPr="00533FE7">
                <w:rPr>
                  <w:rStyle w:val="Hyperlink"/>
                  <w:rFonts w:ascii="Times New Roman" w:hAnsi="Times New Roman"/>
                  <w:sz w:val="20"/>
                </w:rPr>
                <w:t>NoUnderlyingAmounts</w:t>
              </w:r>
            </w:hyperlink>
          </w:p>
        </w:tc>
      </w:tr>
      <w:tr w:rsidR="00512FC7" w:rsidRPr="00512FC7" w14:paraId="58B8CB4F" w14:textId="77777777" w:rsidTr="00533FE7">
        <w:tc>
          <w:tcPr>
            <w:tcW w:w="828" w:type="dxa"/>
            <w:shd w:val="clear" w:color="auto" w:fill="auto"/>
          </w:tcPr>
          <w:p w14:paraId="38EDFBEE" w14:textId="77777777" w:rsidR="00512FC7" w:rsidRPr="00512FC7" w:rsidRDefault="00512FC7" w:rsidP="00533FE7">
            <w:r w:rsidRPr="00512FC7">
              <w:t>985</w:t>
            </w:r>
          </w:p>
        </w:tc>
        <w:tc>
          <w:tcPr>
            <w:tcW w:w="2699" w:type="dxa"/>
            <w:shd w:val="clear" w:color="auto" w:fill="auto"/>
          </w:tcPr>
          <w:p w14:paraId="1CE6AE48" w14:textId="77777777" w:rsidR="00512FC7" w:rsidRPr="00512FC7" w:rsidRDefault="00C411EF" w:rsidP="00533FE7">
            <w:hyperlink w:anchor="fld_UnderlyingPayAmount" w:history="1">
              <w:r w:rsidR="00512FC7" w:rsidRPr="00533FE7">
                <w:rPr>
                  <w:rStyle w:val="Hyperlink"/>
                  <w:rFonts w:ascii="Times New Roman" w:hAnsi="Times New Roman"/>
                  <w:sz w:val="20"/>
                </w:rPr>
                <w:t>UnderlyingPayAmount</w:t>
              </w:r>
            </w:hyperlink>
          </w:p>
        </w:tc>
      </w:tr>
      <w:tr w:rsidR="00512FC7" w:rsidRPr="00512FC7" w14:paraId="16D84DD7" w14:textId="77777777" w:rsidTr="00533FE7">
        <w:tc>
          <w:tcPr>
            <w:tcW w:w="828" w:type="dxa"/>
            <w:shd w:val="clear" w:color="auto" w:fill="auto"/>
          </w:tcPr>
          <w:p w14:paraId="445C76A8" w14:textId="77777777" w:rsidR="00512FC7" w:rsidRPr="00512FC7" w:rsidRDefault="00512FC7" w:rsidP="00533FE7">
            <w:r w:rsidRPr="00512FC7">
              <w:t>986</w:t>
            </w:r>
          </w:p>
        </w:tc>
        <w:tc>
          <w:tcPr>
            <w:tcW w:w="2699" w:type="dxa"/>
            <w:shd w:val="clear" w:color="auto" w:fill="auto"/>
          </w:tcPr>
          <w:p w14:paraId="2A40E685" w14:textId="77777777" w:rsidR="00512FC7" w:rsidRPr="00512FC7" w:rsidRDefault="00C411EF" w:rsidP="00533FE7">
            <w:hyperlink w:anchor="fld_UnderlyingCollectAmount" w:history="1">
              <w:r w:rsidR="00512FC7" w:rsidRPr="00533FE7">
                <w:rPr>
                  <w:rStyle w:val="Hyperlink"/>
                  <w:rFonts w:ascii="Times New Roman" w:hAnsi="Times New Roman"/>
                  <w:sz w:val="20"/>
                </w:rPr>
                <w:t>UnderlyingCollectAmount</w:t>
              </w:r>
            </w:hyperlink>
          </w:p>
        </w:tc>
      </w:tr>
      <w:tr w:rsidR="00512FC7" w:rsidRPr="00512FC7" w14:paraId="409763E0" w14:textId="77777777" w:rsidTr="00533FE7">
        <w:tc>
          <w:tcPr>
            <w:tcW w:w="828" w:type="dxa"/>
            <w:shd w:val="clear" w:color="auto" w:fill="auto"/>
          </w:tcPr>
          <w:p w14:paraId="032EFC90" w14:textId="77777777" w:rsidR="00512FC7" w:rsidRPr="00512FC7" w:rsidRDefault="00512FC7" w:rsidP="00533FE7">
            <w:r w:rsidRPr="00512FC7">
              <w:t>987</w:t>
            </w:r>
          </w:p>
        </w:tc>
        <w:tc>
          <w:tcPr>
            <w:tcW w:w="2699" w:type="dxa"/>
            <w:shd w:val="clear" w:color="auto" w:fill="auto"/>
          </w:tcPr>
          <w:p w14:paraId="3C9BD06B" w14:textId="77777777" w:rsidR="00512FC7" w:rsidRPr="00512FC7" w:rsidRDefault="00C411EF" w:rsidP="00533FE7">
            <w:hyperlink w:anchor="fld_UnderlyingSettlementDate" w:history="1">
              <w:r w:rsidR="00512FC7" w:rsidRPr="00533FE7">
                <w:rPr>
                  <w:rStyle w:val="Hyperlink"/>
                  <w:rFonts w:ascii="Times New Roman" w:hAnsi="Times New Roman"/>
                  <w:sz w:val="20"/>
                </w:rPr>
                <w:t>UnderlyingSettlementDate</w:t>
              </w:r>
            </w:hyperlink>
          </w:p>
        </w:tc>
      </w:tr>
      <w:tr w:rsidR="00512FC7" w:rsidRPr="00512FC7" w14:paraId="302D9D71" w14:textId="77777777" w:rsidTr="00533FE7">
        <w:tc>
          <w:tcPr>
            <w:tcW w:w="828" w:type="dxa"/>
            <w:shd w:val="clear" w:color="auto" w:fill="auto"/>
          </w:tcPr>
          <w:p w14:paraId="0ADF7267" w14:textId="77777777" w:rsidR="00512FC7" w:rsidRPr="00512FC7" w:rsidRDefault="00512FC7" w:rsidP="00533FE7">
            <w:r w:rsidRPr="00512FC7">
              <w:t>988</w:t>
            </w:r>
          </w:p>
        </w:tc>
        <w:tc>
          <w:tcPr>
            <w:tcW w:w="2699" w:type="dxa"/>
            <w:shd w:val="clear" w:color="auto" w:fill="auto"/>
          </w:tcPr>
          <w:p w14:paraId="39348DB8" w14:textId="77777777" w:rsidR="00512FC7" w:rsidRPr="00512FC7" w:rsidRDefault="00C411EF" w:rsidP="00533FE7">
            <w:hyperlink w:anchor="fld_UnderlyingSettlementStatus" w:history="1">
              <w:r w:rsidR="00512FC7" w:rsidRPr="00533FE7">
                <w:rPr>
                  <w:rStyle w:val="Hyperlink"/>
                  <w:rFonts w:ascii="Times New Roman" w:hAnsi="Times New Roman"/>
                  <w:sz w:val="20"/>
                </w:rPr>
                <w:t>UnderlyingSettlementStatus</w:t>
              </w:r>
            </w:hyperlink>
          </w:p>
        </w:tc>
      </w:tr>
      <w:tr w:rsidR="00512FC7" w:rsidRPr="00512FC7" w14:paraId="48F4B9B7" w14:textId="77777777" w:rsidTr="00533FE7">
        <w:tc>
          <w:tcPr>
            <w:tcW w:w="828" w:type="dxa"/>
            <w:shd w:val="clear" w:color="auto" w:fill="auto"/>
          </w:tcPr>
          <w:p w14:paraId="60FDCA78" w14:textId="77777777" w:rsidR="00512FC7" w:rsidRPr="00512FC7" w:rsidRDefault="00512FC7" w:rsidP="00533FE7">
            <w:r w:rsidRPr="00512FC7">
              <w:t>989</w:t>
            </w:r>
          </w:p>
        </w:tc>
        <w:tc>
          <w:tcPr>
            <w:tcW w:w="2699" w:type="dxa"/>
            <w:shd w:val="clear" w:color="auto" w:fill="auto"/>
          </w:tcPr>
          <w:p w14:paraId="034D564F" w14:textId="77777777" w:rsidR="00512FC7" w:rsidRPr="00512FC7" w:rsidRDefault="00C411EF" w:rsidP="00533FE7">
            <w:hyperlink w:anchor="fld_SecondaryIndividualAllocID" w:history="1">
              <w:r w:rsidR="00512FC7" w:rsidRPr="00533FE7">
                <w:rPr>
                  <w:rStyle w:val="Hyperlink"/>
                  <w:rFonts w:ascii="Times New Roman" w:hAnsi="Times New Roman"/>
                  <w:sz w:val="20"/>
                </w:rPr>
                <w:t>SecondaryIndividualAllocID</w:t>
              </w:r>
            </w:hyperlink>
          </w:p>
        </w:tc>
      </w:tr>
      <w:tr w:rsidR="00512FC7" w:rsidRPr="00512FC7" w14:paraId="1F594DB8" w14:textId="77777777" w:rsidTr="00533FE7">
        <w:tc>
          <w:tcPr>
            <w:tcW w:w="828" w:type="dxa"/>
            <w:shd w:val="clear" w:color="auto" w:fill="auto"/>
          </w:tcPr>
          <w:p w14:paraId="6F8570FB" w14:textId="77777777" w:rsidR="00512FC7" w:rsidRPr="00512FC7" w:rsidRDefault="00512FC7" w:rsidP="00533FE7">
            <w:r w:rsidRPr="00512FC7">
              <w:t>990</w:t>
            </w:r>
          </w:p>
        </w:tc>
        <w:tc>
          <w:tcPr>
            <w:tcW w:w="2699" w:type="dxa"/>
            <w:shd w:val="clear" w:color="auto" w:fill="auto"/>
          </w:tcPr>
          <w:p w14:paraId="6D4C334F" w14:textId="77777777" w:rsidR="00512FC7" w:rsidRPr="00512FC7" w:rsidRDefault="00C411EF" w:rsidP="00533FE7">
            <w:hyperlink w:anchor="fld_LegReportID" w:history="1">
              <w:r w:rsidR="00512FC7" w:rsidRPr="00533FE7">
                <w:rPr>
                  <w:rStyle w:val="Hyperlink"/>
                  <w:rFonts w:ascii="Times New Roman" w:hAnsi="Times New Roman"/>
                  <w:sz w:val="20"/>
                </w:rPr>
                <w:t>LegReportID</w:t>
              </w:r>
            </w:hyperlink>
          </w:p>
        </w:tc>
      </w:tr>
      <w:tr w:rsidR="00512FC7" w:rsidRPr="00512FC7" w14:paraId="23904735" w14:textId="77777777" w:rsidTr="00533FE7">
        <w:tc>
          <w:tcPr>
            <w:tcW w:w="828" w:type="dxa"/>
            <w:shd w:val="clear" w:color="auto" w:fill="auto"/>
          </w:tcPr>
          <w:p w14:paraId="40075499" w14:textId="77777777" w:rsidR="00512FC7" w:rsidRPr="00512FC7" w:rsidRDefault="00512FC7" w:rsidP="00533FE7">
            <w:r w:rsidRPr="00512FC7">
              <w:t>991</w:t>
            </w:r>
          </w:p>
        </w:tc>
        <w:tc>
          <w:tcPr>
            <w:tcW w:w="2699" w:type="dxa"/>
            <w:shd w:val="clear" w:color="auto" w:fill="auto"/>
          </w:tcPr>
          <w:p w14:paraId="744559BB" w14:textId="77777777" w:rsidR="00512FC7" w:rsidRPr="00512FC7" w:rsidRDefault="00C411EF" w:rsidP="00533FE7">
            <w:hyperlink w:anchor="fld_RndPx" w:history="1">
              <w:r w:rsidR="00512FC7" w:rsidRPr="00533FE7">
                <w:rPr>
                  <w:rStyle w:val="Hyperlink"/>
                  <w:rFonts w:ascii="Times New Roman" w:hAnsi="Times New Roman"/>
                  <w:sz w:val="20"/>
                </w:rPr>
                <w:t>RndPx</w:t>
              </w:r>
            </w:hyperlink>
          </w:p>
        </w:tc>
      </w:tr>
      <w:tr w:rsidR="00512FC7" w:rsidRPr="00512FC7" w14:paraId="12066F3E" w14:textId="77777777" w:rsidTr="00533FE7">
        <w:tc>
          <w:tcPr>
            <w:tcW w:w="828" w:type="dxa"/>
            <w:shd w:val="clear" w:color="auto" w:fill="auto"/>
          </w:tcPr>
          <w:p w14:paraId="710881DC" w14:textId="77777777" w:rsidR="00512FC7" w:rsidRPr="00512FC7" w:rsidRDefault="00512FC7" w:rsidP="00533FE7">
            <w:r w:rsidRPr="00512FC7">
              <w:t>992</w:t>
            </w:r>
          </w:p>
        </w:tc>
        <w:tc>
          <w:tcPr>
            <w:tcW w:w="2699" w:type="dxa"/>
            <w:shd w:val="clear" w:color="auto" w:fill="auto"/>
          </w:tcPr>
          <w:p w14:paraId="6E6ACB4E" w14:textId="77777777" w:rsidR="00512FC7" w:rsidRPr="00512FC7" w:rsidRDefault="00C411EF" w:rsidP="00533FE7">
            <w:hyperlink w:anchor="fld_IndividualAllocType" w:history="1">
              <w:r w:rsidR="00512FC7" w:rsidRPr="00533FE7">
                <w:rPr>
                  <w:rStyle w:val="Hyperlink"/>
                  <w:rFonts w:ascii="Times New Roman" w:hAnsi="Times New Roman"/>
                  <w:sz w:val="20"/>
                </w:rPr>
                <w:t>IndividualAllocType</w:t>
              </w:r>
            </w:hyperlink>
          </w:p>
        </w:tc>
      </w:tr>
      <w:tr w:rsidR="00512FC7" w:rsidRPr="00512FC7" w14:paraId="7F44625F" w14:textId="77777777" w:rsidTr="00533FE7">
        <w:tc>
          <w:tcPr>
            <w:tcW w:w="828" w:type="dxa"/>
            <w:shd w:val="clear" w:color="auto" w:fill="auto"/>
          </w:tcPr>
          <w:p w14:paraId="1BE65366" w14:textId="77777777" w:rsidR="00512FC7" w:rsidRPr="00512FC7" w:rsidRDefault="00512FC7" w:rsidP="00533FE7">
            <w:r w:rsidRPr="00512FC7">
              <w:t>993</w:t>
            </w:r>
          </w:p>
        </w:tc>
        <w:tc>
          <w:tcPr>
            <w:tcW w:w="2699" w:type="dxa"/>
            <w:shd w:val="clear" w:color="auto" w:fill="auto"/>
          </w:tcPr>
          <w:p w14:paraId="6E1A3A88" w14:textId="77777777" w:rsidR="00512FC7" w:rsidRPr="00512FC7" w:rsidRDefault="00C411EF" w:rsidP="00533FE7">
            <w:hyperlink w:anchor="fld_AllocCustomerCapacity" w:history="1">
              <w:r w:rsidR="00512FC7" w:rsidRPr="00533FE7">
                <w:rPr>
                  <w:rStyle w:val="Hyperlink"/>
                  <w:rFonts w:ascii="Times New Roman" w:hAnsi="Times New Roman"/>
                  <w:sz w:val="20"/>
                </w:rPr>
                <w:t>AllocCustomerCapacity</w:t>
              </w:r>
            </w:hyperlink>
          </w:p>
        </w:tc>
      </w:tr>
      <w:tr w:rsidR="00512FC7" w:rsidRPr="00512FC7" w14:paraId="5E2298D8" w14:textId="77777777" w:rsidTr="00533FE7">
        <w:tc>
          <w:tcPr>
            <w:tcW w:w="828" w:type="dxa"/>
            <w:shd w:val="clear" w:color="auto" w:fill="auto"/>
          </w:tcPr>
          <w:p w14:paraId="7D7ED729" w14:textId="77777777" w:rsidR="00512FC7" w:rsidRPr="00512FC7" w:rsidRDefault="00512FC7" w:rsidP="00533FE7">
            <w:r w:rsidRPr="00512FC7">
              <w:t>994</w:t>
            </w:r>
          </w:p>
        </w:tc>
        <w:tc>
          <w:tcPr>
            <w:tcW w:w="2699" w:type="dxa"/>
            <w:shd w:val="clear" w:color="auto" w:fill="auto"/>
          </w:tcPr>
          <w:p w14:paraId="06113B75" w14:textId="77777777" w:rsidR="00512FC7" w:rsidRPr="00512FC7" w:rsidRDefault="00C411EF" w:rsidP="00533FE7">
            <w:hyperlink w:anchor="fld_TierCode" w:history="1">
              <w:r w:rsidR="00512FC7" w:rsidRPr="00533FE7">
                <w:rPr>
                  <w:rStyle w:val="Hyperlink"/>
                  <w:rFonts w:ascii="Times New Roman" w:hAnsi="Times New Roman"/>
                  <w:sz w:val="20"/>
                </w:rPr>
                <w:t>TierCode</w:t>
              </w:r>
            </w:hyperlink>
          </w:p>
        </w:tc>
      </w:tr>
      <w:tr w:rsidR="00512FC7" w:rsidRPr="00512FC7" w14:paraId="552BD982" w14:textId="77777777" w:rsidTr="00533FE7">
        <w:tc>
          <w:tcPr>
            <w:tcW w:w="828" w:type="dxa"/>
            <w:shd w:val="clear" w:color="auto" w:fill="auto"/>
          </w:tcPr>
          <w:p w14:paraId="704E9026" w14:textId="77777777" w:rsidR="00512FC7" w:rsidRPr="00512FC7" w:rsidRDefault="00512FC7" w:rsidP="00533FE7">
            <w:r w:rsidRPr="00512FC7">
              <w:t>996</w:t>
            </w:r>
          </w:p>
        </w:tc>
        <w:tc>
          <w:tcPr>
            <w:tcW w:w="2699" w:type="dxa"/>
            <w:shd w:val="clear" w:color="auto" w:fill="auto"/>
          </w:tcPr>
          <w:p w14:paraId="10FD0169" w14:textId="77777777" w:rsidR="00512FC7" w:rsidRPr="00512FC7" w:rsidRDefault="00C411EF" w:rsidP="00533FE7">
            <w:hyperlink w:anchor="fld_UnitOfMeasure" w:history="1">
              <w:r w:rsidR="00512FC7" w:rsidRPr="00533FE7">
                <w:rPr>
                  <w:rStyle w:val="Hyperlink"/>
                  <w:rFonts w:ascii="Times New Roman" w:hAnsi="Times New Roman"/>
                  <w:sz w:val="20"/>
                </w:rPr>
                <w:t>UnitOfMeasure</w:t>
              </w:r>
            </w:hyperlink>
          </w:p>
        </w:tc>
      </w:tr>
      <w:tr w:rsidR="00512FC7" w:rsidRPr="00512FC7" w14:paraId="0A375596" w14:textId="77777777" w:rsidTr="00533FE7">
        <w:tc>
          <w:tcPr>
            <w:tcW w:w="828" w:type="dxa"/>
            <w:shd w:val="clear" w:color="auto" w:fill="auto"/>
          </w:tcPr>
          <w:p w14:paraId="0E442B31" w14:textId="77777777" w:rsidR="00512FC7" w:rsidRPr="00512FC7" w:rsidRDefault="00512FC7" w:rsidP="00533FE7">
            <w:r w:rsidRPr="00512FC7">
              <w:t>997</w:t>
            </w:r>
          </w:p>
        </w:tc>
        <w:tc>
          <w:tcPr>
            <w:tcW w:w="2699" w:type="dxa"/>
            <w:shd w:val="clear" w:color="auto" w:fill="auto"/>
          </w:tcPr>
          <w:p w14:paraId="6839BDE8" w14:textId="77777777" w:rsidR="00512FC7" w:rsidRPr="00512FC7" w:rsidRDefault="00C411EF" w:rsidP="00533FE7">
            <w:hyperlink w:anchor="fld_TimeUnit" w:history="1">
              <w:r w:rsidR="00512FC7" w:rsidRPr="00533FE7">
                <w:rPr>
                  <w:rStyle w:val="Hyperlink"/>
                  <w:rFonts w:ascii="Times New Roman" w:hAnsi="Times New Roman"/>
                  <w:sz w:val="20"/>
                </w:rPr>
                <w:t>TimeUnit</w:t>
              </w:r>
            </w:hyperlink>
          </w:p>
        </w:tc>
      </w:tr>
      <w:tr w:rsidR="00512FC7" w:rsidRPr="00512FC7" w14:paraId="47E74E57" w14:textId="77777777" w:rsidTr="00533FE7">
        <w:tc>
          <w:tcPr>
            <w:tcW w:w="828" w:type="dxa"/>
            <w:shd w:val="clear" w:color="auto" w:fill="auto"/>
          </w:tcPr>
          <w:p w14:paraId="07DB08FA" w14:textId="77777777" w:rsidR="00512FC7" w:rsidRPr="00512FC7" w:rsidRDefault="00512FC7" w:rsidP="00533FE7">
            <w:r w:rsidRPr="00512FC7">
              <w:t>998</w:t>
            </w:r>
          </w:p>
        </w:tc>
        <w:tc>
          <w:tcPr>
            <w:tcW w:w="2699" w:type="dxa"/>
            <w:shd w:val="clear" w:color="auto" w:fill="auto"/>
          </w:tcPr>
          <w:p w14:paraId="78F41C1C" w14:textId="77777777" w:rsidR="00512FC7" w:rsidRPr="00512FC7" w:rsidRDefault="00C411EF" w:rsidP="00533FE7">
            <w:hyperlink w:anchor="fld_UnderlyingUnitOfMeasure" w:history="1">
              <w:r w:rsidR="00512FC7" w:rsidRPr="00533FE7">
                <w:rPr>
                  <w:rStyle w:val="Hyperlink"/>
                  <w:rFonts w:ascii="Times New Roman" w:hAnsi="Times New Roman"/>
                  <w:sz w:val="20"/>
                </w:rPr>
                <w:t>UnderlyingUnitOfMeasure</w:t>
              </w:r>
            </w:hyperlink>
          </w:p>
        </w:tc>
      </w:tr>
      <w:tr w:rsidR="00512FC7" w:rsidRPr="00512FC7" w14:paraId="750871F9" w14:textId="77777777" w:rsidTr="00533FE7">
        <w:tc>
          <w:tcPr>
            <w:tcW w:w="828" w:type="dxa"/>
            <w:shd w:val="clear" w:color="auto" w:fill="auto"/>
          </w:tcPr>
          <w:p w14:paraId="0FB5364D" w14:textId="77777777" w:rsidR="00512FC7" w:rsidRPr="00512FC7" w:rsidRDefault="00512FC7" w:rsidP="00533FE7">
            <w:r w:rsidRPr="00512FC7">
              <w:t>999</w:t>
            </w:r>
          </w:p>
        </w:tc>
        <w:tc>
          <w:tcPr>
            <w:tcW w:w="2699" w:type="dxa"/>
            <w:shd w:val="clear" w:color="auto" w:fill="auto"/>
          </w:tcPr>
          <w:p w14:paraId="35F0E185" w14:textId="77777777" w:rsidR="00512FC7" w:rsidRPr="00512FC7" w:rsidRDefault="00C411EF" w:rsidP="00533FE7">
            <w:hyperlink w:anchor="fld_LegUnitOfMeasure" w:history="1">
              <w:r w:rsidR="00512FC7" w:rsidRPr="00533FE7">
                <w:rPr>
                  <w:rStyle w:val="Hyperlink"/>
                  <w:rFonts w:ascii="Times New Roman" w:hAnsi="Times New Roman"/>
                  <w:sz w:val="20"/>
                </w:rPr>
                <w:t>LegUnitOfMeasure</w:t>
              </w:r>
            </w:hyperlink>
          </w:p>
        </w:tc>
      </w:tr>
      <w:tr w:rsidR="00512FC7" w:rsidRPr="00512FC7" w14:paraId="1B0CA138" w14:textId="77777777" w:rsidTr="00533FE7">
        <w:tc>
          <w:tcPr>
            <w:tcW w:w="828" w:type="dxa"/>
            <w:shd w:val="clear" w:color="auto" w:fill="auto"/>
          </w:tcPr>
          <w:p w14:paraId="6009424F" w14:textId="77777777" w:rsidR="00512FC7" w:rsidRPr="00512FC7" w:rsidRDefault="00512FC7" w:rsidP="00533FE7">
            <w:r w:rsidRPr="00512FC7">
              <w:t>1000</w:t>
            </w:r>
          </w:p>
        </w:tc>
        <w:tc>
          <w:tcPr>
            <w:tcW w:w="2699" w:type="dxa"/>
            <w:shd w:val="clear" w:color="auto" w:fill="auto"/>
          </w:tcPr>
          <w:p w14:paraId="5E41BD6B" w14:textId="77777777" w:rsidR="00512FC7" w:rsidRPr="00512FC7" w:rsidRDefault="00C411EF" w:rsidP="00533FE7">
            <w:hyperlink w:anchor="fld_UnderlyingTimeUnit" w:history="1">
              <w:r w:rsidR="00512FC7" w:rsidRPr="00533FE7">
                <w:rPr>
                  <w:rStyle w:val="Hyperlink"/>
                  <w:rFonts w:ascii="Times New Roman" w:hAnsi="Times New Roman"/>
                  <w:sz w:val="20"/>
                </w:rPr>
                <w:t>UnderlyingTimeUnit</w:t>
              </w:r>
            </w:hyperlink>
          </w:p>
        </w:tc>
      </w:tr>
      <w:tr w:rsidR="00512FC7" w:rsidRPr="00512FC7" w14:paraId="0C22105A" w14:textId="77777777" w:rsidTr="00533FE7">
        <w:tc>
          <w:tcPr>
            <w:tcW w:w="828" w:type="dxa"/>
            <w:shd w:val="clear" w:color="auto" w:fill="auto"/>
          </w:tcPr>
          <w:p w14:paraId="4E9191AC" w14:textId="77777777" w:rsidR="00512FC7" w:rsidRPr="00512FC7" w:rsidRDefault="00512FC7" w:rsidP="00533FE7">
            <w:r w:rsidRPr="00512FC7">
              <w:t>1001</w:t>
            </w:r>
          </w:p>
        </w:tc>
        <w:tc>
          <w:tcPr>
            <w:tcW w:w="2699" w:type="dxa"/>
            <w:shd w:val="clear" w:color="auto" w:fill="auto"/>
          </w:tcPr>
          <w:p w14:paraId="418E5365" w14:textId="77777777" w:rsidR="00512FC7" w:rsidRPr="00512FC7" w:rsidRDefault="00C411EF" w:rsidP="00533FE7">
            <w:hyperlink w:anchor="fld_LegTimeUnit" w:history="1">
              <w:r w:rsidR="00512FC7" w:rsidRPr="00533FE7">
                <w:rPr>
                  <w:rStyle w:val="Hyperlink"/>
                  <w:rFonts w:ascii="Times New Roman" w:hAnsi="Times New Roman"/>
                  <w:sz w:val="20"/>
                </w:rPr>
                <w:t>LegTimeUnit</w:t>
              </w:r>
            </w:hyperlink>
          </w:p>
        </w:tc>
      </w:tr>
      <w:tr w:rsidR="00512FC7" w:rsidRPr="00512FC7" w14:paraId="1B61F95A" w14:textId="77777777" w:rsidTr="00533FE7">
        <w:tc>
          <w:tcPr>
            <w:tcW w:w="828" w:type="dxa"/>
            <w:shd w:val="clear" w:color="auto" w:fill="auto"/>
          </w:tcPr>
          <w:p w14:paraId="11DA0B30" w14:textId="77777777" w:rsidR="00512FC7" w:rsidRPr="00512FC7" w:rsidRDefault="00512FC7" w:rsidP="00533FE7">
            <w:r w:rsidRPr="00512FC7">
              <w:t>1002</w:t>
            </w:r>
          </w:p>
        </w:tc>
        <w:tc>
          <w:tcPr>
            <w:tcW w:w="2699" w:type="dxa"/>
            <w:shd w:val="clear" w:color="auto" w:fill="auto"/>
          </w:tcPr>
          <w:p w14:paraId="74EBF6A4" w14:textId="77777777" w:rsidR="00512FC7" w:rsidRPr="00512FC7" w:rsidRDefault="00C411EF" w:rsidP="00533FE7">
            <w:hyperlink w:anchor="fld_AllocMethod" w:history="1">
              <w:r w:rsidR="00512FC7" w:rsidRPr="00533FE7">
                <w:rPr>
                  <w:rStyle w:val="Hyperlink"/>
                  <w:rFonts w:ascii="Times New Roman" w:hAnsi="Times New Roman"/>
                  <w:sz w:val="20"/>
                </w:rPr>
                <w:t>AllocMethod</w:t>
              </w:r>
            </w:hyperlink>
          </w:p>
        </w:tc>
      </w:tr>
      <w:tr w:rsidR="00512FC7" w:rsidRPr="00512FC7" w14:paraId="58EED8FC" w14:textId="77777777" w:rsidTr="00533FE7">
        <w:tc>
          <w:tcPr>
            <w:tcW w:w="828" w:type="dxa"/>
            <w:shd w:val="clear" w:color="auto" w:fill="auto"/>
          </w:tcPr>
          <w:p w14:paraId="18A7AA45" w14:textId="77777777" w:rsidR="00512FC7" w:rsidRPr="00512FC7" w:rsidRDefault="00512FC7" w:rsidP="00533FE7">
            <w:r w:rsidRPr="00512FC7">
              <w:t>1003</w:t>
            </w:r>
          </w:p>
        </w:tc>
        <w:tc>
          <w:tcPr>
            <w:tcW w:w="2699" w:type="dxa"/>
            <w:shd w:val="clear" w:color="auto" w:fill="auto"/>
          </w:tcPr>
          <w:p w14:paraId="733BD1DC" w14:textId="77777777" w:rsidR="00512FC7" w:rsidRPr="00512FC7" w:rsidRDefault="00C411EF" w:rsidP="00533FE7">
            <w:hyperlink w:anchor="fld_TradeID" w:history="1">
              <w:r w:rsidR="00512FC7" w:rsidRPr="00533FE7">
                <w:rPr>
                  <w:rStyle w:val="Hyperlink"/>
                  <w:rFonts w:ascii="Times New Roman" w:hAnsi="Times New Roman"/>
                  <w:sz w:val="20"/>
                </w:rPr>
                <w:t>TradeID</w:t>
              </w:r>
            </w:hyperlink>
          </w:p>
        </w:tc>
      </w:tr>
      <w:tr w:rsidR="00512FC7" w:rsidRPr="00512FC7" w14:paraId="67345E44" w14:textId="77777777" w:rsidTr="00533FE7">
        <w:tc>
          <w:tcPr>
            <w:tcW w:w="828" w:type="dxa"/>
            <w:shd w:val="clear" w:color="auto" w:fill="auto"/>
          </w:tcPr>
          <w:p w14:paraId="5E072352" w14:textId="77777777" w:rsidR="00512FC7" w:rsidRPr="00512FC7" w:rsidRDefault="00512FC7" w:rsidP="00533FE7">
            <w:r w:rsidRPr="00512FC7">
              <w:t>1005</w:t>
            </w:r>
          </w:p>
        </w:tc>
        <w:tc>
          <w:tcPr>
            <w:tcW w:w="2699" w:type="dxa"/>
            <w:shd w:val="clear" w:color="auto" w:fill="auto"/>
          </w:tcPr>
          <w:p w14:paraId="52E2F095" w14:textId="77777777" w:rsidR="00512FC7" w:rsidRPr="00512FC7" w:rsidRDefault="00C411EF" w:rsidP="00533FE7">
            <w:hyperlink w:anchor="fld_SideTradeReportID" w:history="1">
              <w:r w:rsidR="00512FC7" w:rsidRPr="00533FE7">
                <w:rPr>
                  <w:rStyle w:val="Hyperlink"/>
                  <w:rFonts w:ascii="Times New Roman" w:hAnsi="Times New Roman"/>
                  <w:sz w:val="20"/>
                </w:rPr>
                <w:t>SideTradeReportID</w:t>
              </w:r>
            </w:hyperlink>
          </w:p>
        </w:tc>
      </w:tr>
      <w:tr w:rsidR="00512FC7" w:rsidRPr="00512FC7" w14:paraId="64361241" w14:textId="77777777" w:rsidTr="00533FE7">
        <w:tc>
          <w:tcPr>
            <w:tcW w:w="828" w:type="dxa"/>
            <w:shd w:val="clear" w:color="auto" w:fill="auto"/>
          </w:tcPr>
          <w:p w14:paraId="5F11443F" w14:textId="77777777" w:rsidR="00512FC7" w:rsidRPr="00512FC7" w:rsidRDefault="00512FC7" w:rsidP="00533FE7">
            <w:r w:rsidRPr="00512FC7">
              <w:t>1006</w:t>
            </w:r>
          </w:p>
        </w:tc>
        <w:tc>
          <w:tcPr>
            <w:tcW w:w="2699" w:type="dxa"/>
            <w:shd w:val="clear" w:color="auto" w:fill="auto"/>
          </w:tcPr>
          <w:p w14:paraId="34741428" w14:textId="77777777" w:rsidR="00512FC7" w:rsidRPr="00512FC7" w:rsidRDefault="00C411EF" w:rsidP="00533FE7">
            <w:hyperlink w:anchor="fld_SideFillStationCd" w:history="1">
              <w:r w:rsidR="00512FC7" w:rsidRPr="00533FE7">
                <w:rPr>
                  <w:rStyle w:val="Hyperlink"/>
                  <w:rFonts w:ascii="Times New Roman" w:hAnsi="Times New Roman"/>
                  <w:sz w:val="20"/>
                </w:rPr>
                <w:t>SideFillStationCd</w:t>
              </w:r>
            </w:hyperlink>
          </w:p>
        </w:tc>
      </w:tr>
      <w:tr w:rsidR="00512FC7" w:rsidRPr="00512FC7" w14:paraId="2A74B615" w14:textId="77777777" w:rsidTr="00533FE7">
        <w:tc>
          <w:tcPr>
            <w:tcW w:w="828" w:type="dxa"/>
            <w:shd w:val="clear" w:color="auto" w:fill="auto"/>
          </w:tcPr>
          <w:p w14:paraId="09672BA5" w14:textId="77777777" w:rsidR="00512FC7" w:rsidRPr="00512FC7" w:rsidRDefault="00512FC7" w:rsidP="00533FE7">
            <w:r w:rsidRPr="00512FC7">
              <w:t>1007</w:t>
            </w:r>
          </w:p>
        </w:tc>
        <w:tc>
          <w:tcPr>
            <w:tcW w:w="2699" w:type="dxa"/>
            <w:shd w:val="clear" w:color="auto" w:fill="auto"/>
          </w:tcPr>
          <w:p w14:paraId="56021F39" w14:textId="77777777" w:rsidR="00512FC7" w:rsidRPr="00512FC7" w:rsidRDefault="00C411EF" w:rsidP="00533FE7">
            <w:hyperlink w:anchor="fld_SideReasonCd" w:history="1">
              <w:r w:rsidR="00512FC7" w:rsidRPr="00533FE7">
                <w:rPr>
                  <w:rStyle w:val="Hyperlink"/>
                  <w:rFonts w:ascii="Times New Roman" w:hAnsi="Times New Roman"/>
                  <w:sz w:val="20"/>
                </w:rPr>
                <w:t>SideReasonCd</w:t>
              </w:r>
            </w:hyperlink>
          </w:p>
        </w:tc>
      </w:tr>
      <w:tr w:rsidR="00512FC7" w:rsidRPr="00512FC7" w14:paraId="7592A8AB" w14:textId="77777777" w:rsidTr="00533FE7">
        <w:tc>
          <w:tcPr>
            <w:tcW w:w="828" w:type="dxa"/>
            <w:shd w:val="clear" w:color="auto" w:fill="auto"/>
          </w:tcPr>
          <w:p w14:paraId="5A7A1E71" w14:textId="77777777" w:rsidR="00512FC7" w:rsidRPr="00512FC7" w:rsidRDefault="00512FC7" w:rsidP="00533FE7">
            <w:r w:rsidRPr="00512FC7">
              <w:t>1008</w:t>
            </w:r>
          </w:p>
        </w:tc>
        <w:tc>
          <w:tcPr>
            <w:tcW w:w="2699" w:type="dxa"/>
            <w:shd w:val="clear" w:color="auto" w:fill="auto"/>
          </w:tcPr>
          <w:p w14:paraId="19EEB496" w14:textId="77777777" w:rsidR="00512FC7" w:rsidRPr="00512FC7" w:rsidRDefault="00C411EF" w:rsidP="00533FE7">
            <w:hyperlink w:anchor="fld_SideTrdSubTyp" w:history="1">
              <w:r w:rsidR="00512FC7" w:rsidRPr="00533FE7">
                <w:rPr>
                  <w:rStyle w:val="Hyperlink"/>
                  <w:rFonts w:ascii="Times New Roman" w:hAnsi="Times New Roman"/>
                  <w:sz w:val="20"/>
                </w:rPr>
                <w:t>SideTrdSubTyp</w:t>
              </w:r>
            </w:hyperlink>
          </w:p>
        </w:tc>
      </w:tr>
      <w:tr w:rsidR="00512FC7" w:rsidRPr="00512FC7" w14:paraId="7AD1A2C0" w14:textId="77777777" w:rsidTr="00533FE7">
        <w:tc>
          <w:tcPr>
            <w:tcW w:w="828" w:type="dxa"/>
            <w:shd w:val="clear" w:color="auto" w:fill="auto"/>
          </w:tcPr>
          <w:p w14:paraId="165DA195" w14:textId="77777777" w:rsidR="00512FC7" w:rsidRPr="00512FC7" w:rsidRDefault="00512FC7" w:rsidP="00533FE7">
            <w:r w:rsidRPr="00512FC7">
              <w:t>1009</w:t>
            </w:r>
          </w:p>
        </w:tc>
        <w:tc>
          <w:tcPr>
            <w:tcW w:w="2699" w:type="dxa"/>
            <w:shd w:val="clear" w:color="auto" w:fill="auto"/>
          </w:tcPr>
          <w:p w14:paraId="210C958A" w14:textId="77777777" w:rsidR="00512FC7" w:rsidRPr="00512FC7" w:rsidRDefault="00C411EF" w:rsidP="00533FE7">
            <w:hyperlink w:anchor="fld_SideLastQty" w:history="1">
              <w:r w:rsidR="00512FC7" w:rsidRPr="00533FE7">
                <w:rPr>
                  <w:rStyle w:val="Hyperlink"/>
                  <w:rFonts w:ascii="Times New Roman" w:hAnsi="Times New Roman"/>
                  <w:sz w:val="20"/>
                </w:rPr>
                <w:t>SideLastQty</w:t>
              </w:r>
            </w:hyperlink>
          </w:p>
        </w:tc>
      </w:tr>
      <w:tr w:rsidR="00512FC7" w:rsidRPr="00512FC7" w14:paraId="67C7EF81" w14:textId="77777777" w:rsidTr="00533FE7">
        <w:tc>
          <w:tcPr>
            <w:tcW w:w="828" w:type="dxa"/>
            <w:shd w:val="clear" w:color="auto" w:fill="auto"/>
          </w:tcPr>
          <w:p w14:paraId="575D94DD" w14:textId="77777777" w:rsidR="00512FC7" w:rsidRPr="00512FC7" w:rsidRDefault="00512FC7" w:rsidP="00533FE7">
            <w:r w:rsidRPr="00512FC7">
              <w:t>1011</w:t>
            </w:r>
          </w:p>
        </w:tc>
        <w:tc>
          <w:tcPr>
            <w:tcW w:w="2699" w:type="dxa"/>
            <w:shd w:val="clear" w:color="auto" w:fill="auto"/>
          </w:tcPr>
          <w:p w14:paraId="3C24B887" w14:textId="77777777" w:rsidR="00512FC7" w:rsidRPr="00512FC7" w:rsidRDefault="00C411EF" w:rsidP="00533FE7">
            <w:hyperlink w:anchor="fld_MessageEventSource" w:history="1">
              <w:r w:rsidR="00512FC7" w:rsidRPr="00533FE7">
                <w:rPr>
                  <w:rStyle w:val="Hyperlink"/>
                  <w:rFonts w:ascii="Times New Roman" w:hAnsi="Times New Roman"/>
                  <w:sz w:val="20"/>
                </w:rPr>
                <w:t>MessageEventSource</w:t>
              </w:r>
            </w:hyperlink>
          </w:p>
        </w:tc>
      </w:tr>
      <w:tr w:rsidR="00512FC7" w:rsidRPr="00512FC7" w14:paraId="57DA631C" w14:textId="77777777" w:rsidTr="00533FE7">
        <w:tc>
          <w:tcPr>
            <w:tcW w:w="828" w:type="dxa"/>
            <w:shd w:val="clear" w:color="auto" w:fill="auto"/>
          </w:tcPr>
          <w:p w14:paraId="7C3C073E" w14:textId="77777777" w:rsidR="00512FC7" w:rsidRPr="00512FC7" w:rsidRDefault="00512FC7" w:rsidP="00533FE7">
            <w:r w:rsidRPr="00512FC7">
              <w:t>1012</w:t>
            </w:r>
          </w:p>
        </w:tc>
        <w:tc>
          <w:tcPr>
            <w:tcW w:w="2699" w:type="dxa"/>
            <w:shd w:val="clear" w:color="auto" w:fill="auto"/>
          </w:tcPr>
          <w:p w14:paraId="25EEDE7F" w14:textId="77777777" w:rsidR="00512FC7" w:rsidRPr="00512FC7" w:rsidRDefault="00C411EF" w:rsidP="00533FE7">
            <w:hyperlink w:anchor="fld_SideTrdRegTimestamp" w:history="1">
              <w:r w:rsidR="00512FC7" w:rsidRPr="00533FE7">
                <w:rPr>
                  <w:rStyle w:val="Hyperlink"/>
                  <w:rFonts w:ascii="Times New Roman" w:hAnsi="Times New Roman"/>
                  <w:sz w:val="20"/>
                </w:rPr>
                <w:t>SideTrdRegTimestamp</w:t>
              </w:r>
            </w:hyperlink>
          </w:p>
        </w:tc>
      </w:tr>
      <w:tr w:rsidR="00512FC7" w:rsidRPr="00512FC7" w14:paraId="3C110FCC" w14:textId="77777777" w:rsidTr="00533FE7">
        <w:tc>
          <w:tcPr>
            <w:tcW w:w="828" w:type="dxa"/>
            <w:shd w:val="clear" w:color="auto" w:fill="auto"/>
          </w:tcPr>
          <w:p w14:paraId="7019131E" w14:textId="77777777" w:rsidR="00512FC7" w:rsidRPr="00512FC7" w:rsidRDefault="00512FC7" w:rsidP="00533FE7">
            <w:r w:rsidRPr="00512FC7">
              <w:t>1013</w:t>
            </w:r>
          </w:p>
        </w:tc>
        <w:tc>
          <w:tcPr>
            <w:tcW w:w="2699" w:type="dxa"/>
            <w:shd w:val="clear" w:color="auto" w:fill="auto"/>
          </w:tcPr>
          <w:p w14:paraId="0CFF5FF6" w14:textId="77777777" w:rsidR="00512FC7" w:rsidRPr="00512FC7" w:rsidRDefault="00C411EF" w:rsidP="00533FE7">
            <w:hyperlink w:anchor="fld_SideTrdRegTimestampType" w:history="1">
              <w:r w:rsidR="00512FC7" w:rsidRPr="00533FE7">
                <w:rPr>
                  <w:rStyle w:val="Hyperlink"/>
                  <w:rFonts w:ascii="Times New Roman" w:hAnsi="Times New Roman"/>
                  <w:sz w:val="20"/>
                </w:rPr>
                <w:t>SideTrdRegTimestampType</w:t>
              </w:r>
            </w:hyperlink>
          </w:p>
        </w:tc>
      </w:tr>
      <w:tr w:rsidR="00512FC7" w:rsidRPr="00512FC7" w14:paraId="22F273F2" w14:textId="77777777" w:rsidTr="00533FE7">
        <w:tc>
          <w:tcPr>
            <w:tcW w:w="828" w:type="dxa"/>
            <w:shd w:val="clear" w:color="auto" w:fill="auto"/>
          </w:tcPr>
          <w:p w14:paraId="7597DE1F" w14:textId="77777777" w:rsidR="00512FC7" w:rsidRPr="00512FC7" w:rsidRDefault="00512FC7" w:rsidP="00533FE7">
            <w:r w:rsidRPr="00512FC7">
              <w:t>1014</w:t>
            </w:r>
          </w:p>
        </w:tc>
        <w:tc>
          <w:tcPr>
            <w:tcW w:w="2699" w:type="dxa"/>
            <w:shd w:val="clear" w:color="auto" w:fill="auto"/>
          </w:tcPr>
          <w:p w14:paraId="5E31435F" w14:textId="77777777" w:rsidR="00512FC7" w:rsidRPr="00512FC7" w:rsidRDefault="00C411EF" w:rsidP="00533FE7">
            <w:hyperlink w:anchor="fld_SideTrdRegTimestampSrc" w:history="1">
              <w:r w:rsidR="00512FC7" w:rsidRPr="00533FE7">
                <w:rPr>
                  <w:rStyle w:val="Hyperlink"/>
                  <w:rFonts w:ascii="Times New Roman" w:hAnsi="Times New Roman"/>
                  <w:sz w:val="20"/>
                </w:rPr>
                <w:t>SideTrdRegTimestampSrc</w:t>
              </w:r>
            </w:hyperlink>
          </w:p>
        </w:tc>
      </w:tr>
      <w:tr w:rsidR="00512FC7" w:rsidRPr="00512FC7" w14:paraId="65C14033" w14:textId="77777777" w:rsidTr="00533FE7">
        <w:tc>
          <w:tcPr>
            <w:tcW w:w="828" w:type="dxa"/>
            <w:shd w:val="clear" w:color="auto" w:fill="auto"/>
          </w:tcPr>
          <w:p w14:paraId="4A56DBFC" w14:textId="77777777" w:rsidR="00512FC7" w:rsidRPr="00512FC7" w:rsidRDefault="00512FC7" w:rsidP="00533FE7">
            <w:r w:rsidRPr="00512FC7">
              <w:t>1015</w:t>
            </w:r>
          </w:p>
        </w:tc>
        <w:tc>
          <w:tcPr>
            <w:tcW w:w="2699" w:type="dxa"/>
            <w:shd w:val="clear" w:color="auto" w:fill="auto"/>
          </w:tcPr>
          <w:p w14:paraId="014240EC" w14:textId="77777777" w:rsidR="00512FC7" w:rsidRPr="00512FC7" w:rsidRDefault="00C411EF" w:rsidP="00533FE7">
            <w:hyperlink w:anchor="fld_AsOfIndicator" w:history="1">
              <w:r w:rsidR="00512FC7" w:rsidRPr="00533FE7">
                <w:rPr>
                  <w:rStyle w:val="Hyperlink"/>
                  <w:rFonts w:ascii="Times New Roman" w:hAnsi="Times New Roman"/>
                  <w:sz w:val="20"/>
                </w:rPr>
                <w:t>AsOfIndicator</w:t>
              </w:r>
            </w:hyperlink>
          </w:p>
        </w:tc>
      </w:tr>
      <w:tr w:rsidR="00512FC7" w:rsidRPr="00512FC7" w14:paraId="66F4AFD7" w14:textId="77777777" w:rsidTr="00533FE7">
        <w:tc>
          <w:tcPr>
            <w:tcW w:w="828" w:type="dxa"/>
            <w:shd w:val="clear" w:color="auto" w:fill="auto"/>
          </w:tcPr>
          <w:p w14:paraId="41C8D3A6" w14:textId="77777777" w:rsidR="00512FC7" w:rsidRPr="00512FC7" w:rsidRDefault="00512FC7" w:rsidP="00533FE7">
            <w:r w:rsidRPr="00512FC7">
              <w:t>1016</w:t>
            </w:r>
          </w:p>
        </w:tc>
        <w:tc>
          <w:tcPr>
            <w:tcW w:w="2699" w:type="dxa"/>
            <w:shd w:val="clear" w:color="auto" w:fill="auto"/>
          </w:tcPr>
          <w:p w14:paraId="506C548E" w14:textId="77777777" w:rsidR="00512FC7" w:rsidRPr="00512FC7" w:rsidRDefault="00C411EF" w:rsidP="00533FE7">
            <w:hyperlink w:anchor="fld_NoSideTrdRegTS" w:history="1">
              <w:r w:rsidR="00512FC7" w:rsidRPr="00533FE7">
                <w:rPr>
                  <w:rStyle w:val="Hyperlink"/>
                  <w:rFonts w:ascii="Times New Roman" w:hAnsi="Times New Roman"/>
                  <w:sz w:val="20"/>
                </w:rPr>
                <w:t>NoSideTrdRegTS</w:t>
              </w:r>
            </w:hyperlink>
          </w:p>
        </w:tc>
      </w:tr>
      <w:tr w:rsidR="00512FC7" w:rsidRPr="00512FC7" w14:paraId="39782AEA" w14:textId="77777777" w:rsidTr="00533FE7">
        <w:tc>
          <w:tcPr>
            <w:tcW w:w="828" w:type="dxa"/>
            <w:shd w:val="clear" w:color="auto" w:fill="auto"/>
          </w:tcPr>
          <w:p w14:paraId="540AA64B" w14:textId="77777777" w:rsidR="00512FC7" w:rsidRPr="00512FC7" w:rsidRDefault="00512FC7" w:rsidP="00533FE7">
            <w:r w:rsidRPr="00512FC7">
              <w:t>1017</w:t>
            </w:r>
          </w:p>
        </w:tc>
        <w:tc>
          <w:tcPr>
            <w:tcW w:w="2699" w:type="dxa"/>
            <w:shd w:val="clear" w:color="auto" w:fill="auto"/>
          </w:tcPr>
          <w:p w14:paraId="379A6742" w14:textId="77777777" w:rsidR="00512FC7" w:rsidRPr="00512FC7" w:rsidRDefault="00C411EF" w:rsidP="00533FE7">
            <w:hyperlink w:anchor="fld_LegOptionRatio" w:history="1">
              <w:r w:rsidR="00512FC7" w:rsidRPr="00533FE7">
                <w:rPr>
                  <w:rStyle w:val="Hyperlink"/>
                  <w:rFonts w:ascii="Times New Roman" w:hAnsi="Times New Roman"/>
                  <w:sz w:val="20"/>
                </w:rPr>
                <w:t>LegOptionRatio</w:t>
              </w:r>
            </w:hyperlink>
          </w:p>
        </w:tc>
      </w:tr>
      <w:tr w:rsidR="00512FC7" w:rsidRPr="00512FC7" w14:paraId="2205155D" w14:textId="77777777" w:rsidTr="00533FE7">
        <w:tc>
          <w:tcPr>
            <w:tcW w:w="828" w:type="dxa"/>
            <w:shd w:val="clear" w:color="auto" w:fill="auto"/>
          </w:tcPr>
          <w:p w14:paraId="521327FA" w14:textId="77777777" w:rsidR="00512FC7" w:rsidRPr="00512FC7" w:rsidRDefault="00512FC7" w:rsidP="00533FE7">
            <w:r w:rsidRPr="00512FC7">
              <w:t>1018</w:t>
            </w:r>
          </w:p>
        </w:tc>
        <w:tc>
          <w:tcPr>
            <w:tcW w:w="2699" w:type="dxa"/>
            <w:shd w:val="clear" w:color="auto" w:fill="auto"/>
          </w:tcPr>
          <w:p w14:paraId="43F17AE9" w14:textId="77777777" w:rsidR="00512FC7" w:rsidRPr="00512FC7" w:rsidRDefault="00C411EF" w:rsidP="00533FE7">
            <w:hyperlink w:anchor="fld_NoInstrumentParties" w:history="1">
              <w:r w:rsidR="00512FC7" w:rsidRPr="00533FE7">
                <w:rPr>
                  <w:rStyle w:val="Hyperlink"/>
                  <w:rFonts w:ascii="Times New Roman" w:hAnsi="Times New Roman"/>
                  <w:sz w:val="20"/>
                </w:rPr>
                <w:t>NoInstrumentParties</w:t>
              </w:r>
            </w:hyperlink>
          </w:p>
        </w:tc>
      </w:tr>
      <w:tr w:rsidR="00512FC7" w:rsidRPr="00512FC7" w14:paraId="2092D8FC" w14:textId="77777777" w:rsidTr="00533FE7">
        <w:tc>
          <w:tcPr>
            <w:tcW w:w="828" w:type="dxa"/>
            <w:shd w:val="clear" w:color="auto" w:fill="auto"/>
          </w:tcPr>
          <w:p w14:paraId="381146A9" w14:textId="77777777" w:rsidR="00512FC7" w:rsidRPr="00512FC7" w:rsidRDefault="00512FC7" w:rsidP="00533FE7">
            <w:r w:rsidRPr="00512FC7">
              <w:t>1019</w:t>
            </w:r>
          </w:p>
        </w:tc>
        <w:tc>
          <w:tcPr>
            <w:tcW w:w="2699" w:type="dxa"/>
            <w:shd w:val="clear" w:color="auto" w:fill="auto"/>
          </w:tcPr>
          <w:p w14:paraId="09D08BE0" w14:textId="77777777" w:rsidR="00512FC7" w:rsidRPr="00512FC7" w:rsidRDefault="00C411EF" w:rsidP="00533FE7">
            <w:hyperlink w:anchor="fld_InstrumentPartyID" w:history="1">
              <w:r w:rsidR="00512FC7" w:rsidRPr="00533FE7">
                <w:rPr>
                  <w:rStyle w:val="Hyperlink"/>
                  <w:rFonts w:ascii="Times New Roman" w:hAnsi="Times New Roman"/>
                  <w:sz w:val="20"/>
                </w:rPr>
                <w:t>InstrumentPartyID</w:t>
              </w:r>
            </w:hyperlink>
          </w:p>
        </w:tc>
      </w:tr>
      <w:tr w:rsidR="00512FC7" w:rsidRPr="00512FC7" w14:paraId="68CBB809" w14:textId="77777777" w:rsidTr="00533FE7">
        <w:tc>
          <w:tcPr>
            <w:tcW w:w="828" w:type="dxa"/>
            <w:shd w:val="clear" w:color="auto" w:fill="auto"/>
          </w:tcPr>
          <w:p w14:paraId="3C9AEF66" w14:textId="77777777" w:rsidR="00512FC7" w:rsidRPr="00512FC7" w:rsidRDefault="00512FC7" w:rsidP="00533FE7">
            <w:r w:rsidRPr="00512FC7">
              <w:t>1020</w:t>
            </w:r>
          </w:p>
        </w:tc>
        <w:tc>
          <w:tcPr>
            <w:tcW w:w="2699" w:type="dxa"/>
            <w:shd w:val="clear" w:color="auto" w:fill="auto"/>
          </w:tcPr>
          <w:p w14:paraId="1EDEEA35" w14:textId="77777777" w:rsidR="00512FC7" w:rsidRPr="00512FC7" w:rsidRDefault="00C411EF" w:rsidP="00533FE7">
            <w:hyperlink w:anchor="fld_TradeVolume" w:history="1">
              <w:r w:rsidR="00512FC7" w:rsidRPr="00533FE7">
                <w:rPr>
                  <w:rStyle w:val="Hyperlink"/>
                  <w:rFonts w:ascii="Times New Roman" w:hAnsi="Times New Roman"/>
                  <w:sz w:val="20"/>
                </w:rPr>
                <w:t>TradeVolume</w:t>
              </w:r>
            </w:hyperlink>
          </w:p>
        </w:tc>
      </w:tr>
      <w:tr w:rsidR="00512FC7" w:rsidRPr="00512FC7" w14:paraId="2666F418" w14:textId="77777777" w:rsidTr="00533FE7">
        <w:tc>
          <w:tcPr>
            <w:tcW w:w="828" w:type="dxa"/>
            <w:shd w:val="clear" w:color="auto" w:fill="auto"/>
          </w:tcPr>
          <w:p w14:paraId="6A6027BB" w14:textId="77777777" w:rsidR="00512FC7" w:rsidRPr="00512FC7" w:rsidRDefault="00512FC7" w:rsidP="00533FE7">
            <w:r w:rsidRPr="00512FC7">
              <w:t>1021</w:t>
            </w:r>
          </w:p>
        </w:tc>
        <w:tc>
          <w:tcPr>
            <w:tcW w:w="2699" w:type="dxa"/>
            <w:shd w:val="clear" w:color="auto" w:fill="auto"/>
          </w:tcPr>
          <w:p w14:paraId="05E11172" w14:textId="77777777" w:rsidR="00512FC7" w:rsidRPr="00512FC7" w:rsidRDefault="00C411EF" w:rsidP="00533FE7">
            <w:hyperlink w:anchor="fld_MDBookType" w:history="1">
              <w:r w:rsidR="00512FC7" w:rsidRPr="00533FE7">
                <w:rPr>
                  <w:rStyle w:val="Hyperlink"/>
                  <w:rFonts w:ascii="Times New Roman" w:hAnsi="Times New Roman"/>
                  <w:sz w:val="20"/>
                </w:rPr>
                <w:t>MDBookType</w:t>
              </w:r>
            </w:hyperlink>
          </w:p>
        </w:tc>
      </w:tr>
      <w:tr w:rsidR="00512FC7" w:rsidRPr="00512FC7" w14:paraId="120EA431" w14:textId="77777777" w:rsidTr="00533FE7">
        <w:tc>
          <w:tcPr>
            <w:tcW w:w="828" w:type="dxa"/>
            <w:shd w:val="clear" w:color="auto" w:fill="auto"/>
          </w:tcPr>
          <w:p w14:paraId="56AF009A" w14:textId="77777777" w:rsidR="00512FC7" w:rsidRPr="00512FC7" w:rsidRDefault="00512FC7" w:rsidP="00533FE7">
            <w:r w:rsidRPr="00512FC7">
              <w:t>1022</w:t>
            </w:r>
          </w:p>
        </w:tc>
        <w:tc>
          <w:tcPr>
            <w:tcW w:w="2699" w:type="dxa"/>
            <w:shd w:val="clear" w:color="auto" w:fill="auto"/>
          </w:tcPr>
          <w:p w14:paraId="12B70384" w14:textId="77777777" w:rsidR="00512FC7" w:rsidRPr="00512FC7" w:rsidRDefault="00C411EF" w:rsidP="00533FE7">
            <w:hyperlink w:anchor="fld_MDFeedType" w:history="1">
              <w:r w:rsidR="00512FC7" w:rsidRPr="00533FE7">
                <w:rPr>
                  <w:rStyle w:val="Hyperlink"/>
                  <w:rFonts w:ascii="Times New Roman" w:hAnsi="Times New Roman"/>
                  <w:sz w:val="20"/>
                </w:rPr>
                <w:t>MDFeedType</w:t>
              </w:r>
            </w:hyperlink>
          </w:p>
        </w:tc>
      </w:tr>
      <w:tr w:rsidR="00512FC7" w:rsidRPr="00512FC7" w14:paraId="792C47CD" w14:textId="77777777" w:rsidTr="00533FE7">
        <w:tc>
          <w:tcPr>
            <w:tcW w:w="828" w:type="dxa"/>
            <w:shd w:val="clear" w:color="auto" w:fill="auto"/>
          </w:tcPr>
          <w:p w14:paraId="56BD98FB" w14:textId="77777777" w:rsidR="00512FC7" w:rsidRPr="00512FC7" w:rsidRDefault="00512FC7" w:rsidP="00533FE7">
            <w:r w:rsidRPr="00512FC7">
              <w:t>1023</w:t>
            </w:r>
          </w:p>
        </w:tc>
        <w:tc>
          <w:tcPr>
            <w:tcW w:w="2699" w:type="dxa"/>
            <w:shd w:val="clear" w:color="auto" w:fill="auto"/>
          </w:tcPr>
          <w:p w14:paraId="42A2C354" w14:textId="77777777" w:rsidR="00512FC7" w:rsidRPr="00512FC7" w:rsidRDefault="00C411EF" w:rsidP="00533FE7">
            <w:hyperlink w:anchor="fld_MDPriceLevel" w:history="1">
              <w:r w:rsidR="00512FC7" w:rsidRPr="00533FE7">
                <w:rPr>
                  <w:rStyle w:val="Hyperlink"/>
                  <w:rFonts w:ascii="Times New Roman" w:hAnsi="Times New Roman"/>
                  <w:sz w:val="20"/>
                </w:rPr>
                <w:t>MDPriceLevel</w:t>
              </w:r>
            </w:hyperlink>
          </w:p>
        </w:tc>
      </w:tr>
      <w:tr w:rsidR="00512FC7" w:rsidRPr="00512FC7" w14:paraId="73949997" w14:textId="77777777" w:rsidTr="00533FE7">
        <w:tc>
          <w:tcPr>
            <w:tcW w:w="828" w:type="dxa"/>
            <w:shd w:val="clear" w:color="auto" w:fill="auto"/>
          </w:tcPr>
          <w:p w14:paraId="32CB7EF5" w14:textId="77777777" w:rsidR="00512FC7" w:rsidRPr="00512FC7" w:rsidRDefault="00512FC7" w:rsidP="00533FE7">
            <w:r w:rsidRPr="00512FC7">
              <w:t>1024</w:t>
            </w:r>
          </w:p>
        </w:tc>
        <w:tc>
          <w:tcPr>
            <w:tcW w:w="2699" w:type="dxa"/>
            <w:shd w:val="clear" w:color="auto" w:fill="auto"/>
          </w:tcPr>
          <w:p w14:paraId="43D23DAB" w14:textId="77777777" w:rsidR="00512FC7" w:rsidRPr="00512FC7" w:rsidRDefault="00C411EF" w:rsidP="00533FE7">
            <w:hyperlink w:anchor="fld_MDOriginType" w:history="1">
              <w:r w:rsidR="00512FC7" w:rsidRPr="00533FE7">
                <w:rPr>
                  <w:rStyle w:val="Hyperlink"/>
                  <w:rFonts w:ascii="Times New Roman" w:hAnsi="Times New Roman"/>
                  <w:sz w:val="20"/>
                </w:rPr>
                <w:t>MDOriginType</w:t>
              </w:r>
            </w:hyperlink>
          </w:p>
        </w:tc>
      </w:tr>
      <w:tr w:rsidR="00512FC7" w:rsidRPr="00512FC7" w14:paraId="73E650ED" w14:textId="77777777" w:rsidTr="00533FE7">
        <w:tc>
          <w:tcPr>
            <w:tcW w:w="828" w:type="dxa"/>
            <w:shd w:val="clear" w:color="auto" w:fill="auto"/>
          </w:tcPr>
          <w:p w14:paraId="26D53935" w14:textId="77777777" w:rsidR="00512FC7" w:rsidRPr="00512FC7" w:rsidRDefault="00512FC7" w:rsidP="00533FE7">
            <w:r w:rsidRPr="00512FC7">
              <w:t>1025</w:t>
            </w:r>
          </w:p>
        </w:tc>
        <w:tc>
          <w:tcPr>
            <w:tcW w:w="2699" w:type="dxa"/>
            <w:shd w:val="clear" w:color="auto" w:fill="auto"/>
          </w:tcPr>
          <w:p w14:paraId="5D0069C3" w14:textId="77777777" w:rsidR="00512FC7" w:rsidRPr="00512FC7" w:rsidRDefault="00C411EF" w:rsidP="00533FE7">
            <w:hyperlink w:anchor="fld_FirstPx" w:history="1">
              <w:r w:rsidR="00512FC7" w:rsidRPr="00533FE7">
                <w:rPr>
                  <w:rStyle w:val="Hyperlink"/>
                  <w:rFonts w:ascii="Times New Roman" w:hAnsi="Times New Roman"/>
                  <w:sz w:val="20"/>
                </w:rPr>
                <w:t>FirstPx</w:t>
              </w:r>
            </w:hyperlink>
          </w:p>
        </w:tc>
      </w:tr>
      <w:tr w:rsidR="00512FC7" w:rsidRPr="00512FC7" w14:paraId="590EB633" w14:textId="77777777" w:rsidTr="00533FE7">
        <w:tc>
          <w:tcPr>
            <w:tcW w:w="828" w:type="dxa"/>
            <w:shd w:val="clear" w:color="auto" w:fill="auto"/>
          </w:tcPr>
          <w:p w14:paraId="65BB944C" w14:textId="77777777" w:rsidR="00512FC7" w:rsidRPr="00512FC7" w:rsidRDefault="00512FC7" w:rsidP="00533FE7">
            <w:r w:rsidRPr="00512FC7">
              <w:t>1026</w:t>
            </w:r>
          </w:p>
        </w:tc>
        <w:tc>
          <w:tcPr>
            <w:tcW w:w="2699" w:type="dxa"/>
            <w:shd w:val="clear" w:color="auto" w:fill="auto"/>
          </w:tcPr>
          <w:p w14:paraId="68351FB8" w14:textId="77777777" w:rsidR="00512FC7" w:rsidRPr="00512FC7" w:rsidRDefault="00C411EF" w:rsidP="00533FE7">
            <w:hyperlink w:anchor="fld_MDEntrySpotRate" w:history="1">
              <w:r w:rsidR="00512FC7" w:rsidRPr="00533FE7">
                <w:rPr>
                  <w:rStyle w:val="Hyperlink"/>
                  <w:rFonts w:ascii="Times New Roman" w:hAnsi="Times New Roman"/>
                  <w:sz w:val="20"/>
                </w:rPr>
                <w:t>MDEntrySpotRate</w:t>
              </w:r>
            </w:hyperlink>
          </w:p>
        </w:tc>
      </w:tr>
      <w:tr w:rsidR="00512FC7" w:rsidRPr="00512FC7" w14:paraId="2CE3A3A9" w14:textId="77777777" w:rsidTr="00533FE7">
        <w:tc>
          <w:tcPr>
            <w:tcW w:w="828" w:type="dxa"/>
            <w:shd w:val="clear" w:color="auto" w:fill="auto"/>
          </w:tcPr>
          <w:p w14:paraId="2470B2FF" w14:textId="77777777" w:rsidR="00512FC7" w:rsidRPr="00512FC7" w:rsidRDefault="00512FC7" w:rsidP="00533FE7">
            <w:r w:rsidRPr="00512FC7">
              <w:t>1027</w:t>
            </w:r>
          </w:p>
        </w:tc>
        <w:tc>
          <w:tcPr>
            <w:tcW w:w="2699" w:type="dxa"/>
            <w:shd w:val="clear" w:color="auto" w:fill="auto"/>
          </w:tcPr>
          <w:p w14:paraId="128FACC4" w14:textId="77777777" w:rsidR="00512FC7" w:rsidRPr="00512FC7" w:rsidRDefault="00C411EF" w:rsidP="00533FE7">
            <w:hyperlink w:anchor="fld_MDEntryForwardPoints" w:history="1">
              <w:r w:rsidR="00512FC7" w:rsidRPr="00533FE7">
                <w:rPr>
                  <w:rStyle w:val="Hyperlink"/>
                  <w:rFonts w:ascii="Times New Roman" w:hAnsi="Times New Roman"/>
                  <w:sz w:val="20"/>
                </w:rPr>
                <w:t>MDEntryForwardPoints</w:t>
              </w:r>
            </w:hyperlink>
          </w:p>
        </w:tc>
      </w:tr>
      <w:tr w:rsidR="00512FC7" w:rsidRPr="00512FC7" w14:paraId="5AF8ADC6" w14:textId="77777777" w:rsidTr="00533FE7">
        <w:tc>
          <w:tcPr>
            <w:tcW w:w="828" w:type="dxa"/>
            <w:shd w:val="clear" w:color="auto" w:fill="auto"/>
          </w:tcPr>
          <w:p w14:paraId="340A56AC" w14:textId="77777777" w:rsidR="00512FC7" w:rsidRPr="00512FC7" w:rsidRDefault="00512FC7" w:rsidP="00533FE7">
            <w:r w:rsidRPr="00512FC7">
              <w:t>1028</w:t>
            </w:r>
          </w:p>
        </w:tc>
        <w:tc>
          <w:tcPr>
            <w:tcW w:w="2699" w:type="dxa"/>
            <w:shd w:val="clear" w:color="auto" w:fill="auto"/>
          </w:tcPr>
          <w:p w14:paraId="0BABDAE1" w14:textId="77777777" w:rsidR="00512FC7" w:rsidRPr="00512FC7" w:rsidRDefault="00C411EF" w:rsidP="00533FE7">
            <w:hyperlink w:anchor="fld_ManualOrderIndicator" w:history="1">
              <w:r w:rsidR="00512FC7" w:rsidRPr="00533FE7">
                <w:rPr>
                  <w:rStyle w:val="Hyperlink"/>
                  <w:rFonts w:ascii="Times New Roman" w:hAnsi="Times New Roman"/>
                  <w:sz w:val="20"/>
                </w:rPr>
                <w:t>ManualOrderIndicator</w:t>
              </w:r>
            </w:hyperlink>
          </w:p>
        </w:tc>
      </w:tr>
      <w:tr w:rsidR="00512FC7" w:rsidRPr="00512FC7" w14:paraId="5911827C" w14:textId="77777777" w:rsidTr="00533FE7">
        <w:tc>
          <w:tcPr>
            <w:tcW w:w="828" w:type="dxa"/>
            <w:shd w:val="clear" w:color="auto" w:fill="auto"/>
          </w:tcPr>
          <w:p w14:paraId="112F5C13" w14:textId="77777777" w:rsidR="00512FC7" w:rsidRPr="00512FC7" w:rsidRDefault="00512FC7" w:rsidP="00533FE7">
            <w:r w:rsidRPr="00512FC7">
              <w:t>1029</w:t>
            </w:r>
          </w:p>
        </w:tc>
        <w:tc>
          <w:tcPr>
            <w:tcW w:w="2699" w:type="dxa"/>
            <w:shd w:val="clear" w:color="auto" w:fill="auto"/>
          </w:tcPr>
          <w:p w14:paraId="60EC01E4" w14:textId="77777777" w:rsidR="00512FC7" w:rsidRPr="00512FC7" w:rsidRDefault="00C411EF" w:rsidP="00533FE7">
            <w:hyperlink w:anchor="fld_CustDirectedOrder" w:history="1">
              <w:r w:rsidR="00512FC7" w:rsidRPr="00533FE7">
                <w:rPr>
                  <w:rStyle w:val="Hyperlink"/>
                  <w:rFonts w:ascii="Times New Roman" w:hAnsi="Times New Roman"/>
                  <w:sz w:val="20"/>
                </w:rPr>
                <w:t>CustDirectedOrder</w:t>
              </w:r>
            </w:hyperlink>
          </w:p>
        </w:tc>
      </w:tr>
      <w:tr w:rsidR="00512FC7" w:rsidRPr="00512FC7" w14:paraId="5053F4C0" w14:textId="77777777" w:rsidTr="00533FE7">
        <w:tc>
          <w:tcPr>
            <w:tcW w:w="828" w:type="dxa"/>
            <w:shd w:val="clear" w:color="auto" w:fill="auto"/>
          </w:tcPr>
          <w:p w14:paraId="0FC7B627" w14:textId="77777777" w:rsidR="00512FC7" w:rsidRPr="00512FC7" w:rsidRDefault="00512FC7" w:rsidP="00533FE7">
            <w:r w:rsidRPr="00512FC7">
              <w:t>1030</w:t>
            </w:r>
          </w:p>
        </w:tc>
        <w:tc>
          <w:tcPr>
            <w:tcW w:w="2699" w:type="dxa"/>
            <w:shd w:val="clear" w:color="auto" w:fill="auto"/>
          </w:tcPr>
          <w:p w14:paraId="7BA3A73E" w14:textId="77777777" w:rsidR="00512FC7" w:rsidRPr="00512FC7" w:rsidRDefault="00C411EF" w:rsidP="00533FE7">
            <w:hyperlink w:anchor="fld_ReceivedDeptID" w:history="1">
              <w:r w:rsidR="00512FC7" w:rsidRPr="00533FE7">
                <w:rPr>
                  <w:rStyle w:val="Hyperlink"/>
                  <w:rFonts w:ascii="Times New Roman" w:hAnsi="Times New Roman"/>
                  <w:sz w:val="20"/>
                </w:rPr>
                <w:t>ReceivedDeptID</w:t>
              </w:r>
            </w:hyperlink>
          </w:p>
        </w:tc>
      </w:tr>
      <w:tr w:rsidR="00512FC7" w:rsidRPr="00512FC7" w14:paraId="71C51960" w14:textId="77777777" w:rsidTr="00533FE7">
        <w:tc>
          <w:tcPr>
            <w:tcW w:w="828" w:type="dxa"/>
            <w:shd w:val="clear" w:color="auto" w:fill="auto"/>
          </w:tcPr>
          <w:p w14:paraId="3FE15413" w14:textId="77777777" w:rsidR="00512FC7" w:rsidRPr="00512FC7" w:rsidRDefault="00512FC7" w:rsidP="00533FE7">
            <w:r w:rsidRPr="00512FC7">
              <w:t>1031</w:t>
            </w:r>
          </w:p>
        </w:tc>
        <w:tc>
          <w:tcPr>
            <w:tcW w:w="2699" w:type="dxa"/>
            <w:shd w:val="clear" w:color="auto" w:fill="auto"/>
          </w:tcPr>
          <w:p w14:paraId="42632D13" w14:textId="77777777" w:rsidR="00512FC7" w:rsidRPr="00512FC7" w:rsidRDefault="00C411EF" w:rsidP="00533FE7">
            <w:hyperlink w:anchor="fld_CustOrderHandlingInst" w:history="1">
              <w:r w:rsidR="00512FC7" w:rsidRPr="00533FE7">
                <w:rPr>
                  <w:rStyle w:val="Hyperlink"/>
                  <w:rFonts w:ascii="Times New Roman" w:hAnsi="Times New Roman"/>
                  <w:sz w:val="20"/>
                </w:rPr>
                <w:t>CustOrderHandlingInst</w:t>
              </w:r>
            </w:hyperlink>
          </w:p>
        </w:tc>
      </w:tr>
      <w:tr w:rsidR="00512FC7" w:rsidRPr="00512FC7" w14:paraId="6E0DEB36" w14:textId="77777777" w:rsidTr="00533FE7">
        <w:tc>
          <w:tcPr>
            <w:tcW w:w="828" w:type="dxa"/>
            <w:shd w:val="clear" w:color="auto" w:fill="auto"/>
          </w:tcPr>
          <w:p w14:paraId="316B7229" w14:textId="77777777" w:rsidR="00512FC7" w:rsidRPr="00512FC7" w:rsidRDefault="00512FC7" w:rsidP="00533FE7">
            <w:r w:rsidRPr="00512FC7">
              <w:t>1032</w:t>
            </w:r>
          </w:p>
        </w:tc>
        <w:tc>
          <w:tcPr>
            <w:tcW w:w="2699" w:type="dxa"/>
            <w:shd w:val="clear" w:color="auto" w:fill="auto"/>
          </w:tcPr>
          <w:p w14:paraId="02075329" w14:textId="77777777" w:rsidR="00512FC7" w:rsidRPr="00512FC7" w:rsidRDefault="00C411EF" w:rsidP="00533FE7">
            <w:hyperlink w:anchor="fld_OrderHandlingInstSource" w:history="1">
              <w:r w:rsidR="00512FC7" w:rsidRPr="00533FE7">
                <w:rPr>
                  <w:rStyle w:val="Hyperlink"/>
                  <w:rFonts w:ascii="Times New Roman" w:hAnsi="Times New Roman"/>
                  <w:sz w:val="20"/>
                </w:rPr>
                <w:t>OrderHandlingInstSource</w:t>
              </w:r>
            </w:hyperlink>
          </w:p>
        </w:tc>
      </w:tr>
      <w:tr w:rsidR="00512FC7" w:rsidRPr="00512FC7" w14:paraId="6784A235" w14:textId="77777777" w:rsidTr="00533FE7">
        <w:tc>
          <w:tcPr>
            <w:tcW w:w="828" w:type="dxa"/>
            <w:shd w:val="clear" w:color="auto" w:fill="auto"/>
          </w:tcPr>
          <w:p w14:paraId="270573FA" w14:textId="77777777" w:rsidR="00512FC7" w:rsidRPr="00512FC7" w:rsidRDefault="00512FC7" w:rsidP="00533FE7">
            <w:r w:rsidRPr="00512FC7">
              <w:t>1033</w:t>
            </w:r>
          </w:p>
        </w:tc>
        <w:tc>
          <w:tcPr>
            <w:tcW w:w="2699" w:type="dxa"/>
            <w:shd w:val="clear" w:color="auto" w:fill="auto"/>
          </w:tcPr>
          <w:p w14:paraId="173F03E2" w14:textId="77777777" w:rsidR="00512FC7" w:rsidRPr="00512FC7" w:rsidRDefault="00C411EF" w:rsidP="00533FE7">
            <w:hyperlink w:anchor="fld_DeskType" w:history="1">
              <w:r w:rsidR="00512FC7" w:rsidRPr="00533FE7">
                <w:rPr>
                  <w:rStyle w:val="Hyperlink"/>
                  <w:rFonts w:ascii="Times New Roman" w:hAnsi="Times New Roman"/>
                  <w:sz w:val="20"/>
                </w:rPr>
                <w:t>DeskType</w:t>
              </w:r>
            </w:hyperlink>
          </w:p>
        </w:tc>
      </w:tr>
      <w:tr w:rsidR="00512FC7" w:rsidRPr="00512FC7" w14:paraId="491D8541" w14:textId="77777777" w:rsidTr="00533FE7">
        <w:tc>
          <w:tcPr>
            <w:tcW w:w="828" w:type="dxa"/>
            <w:shd w:val="clear" w:color="auto" w:fill="auto"/>
          </w:tcPr>
          <w:p w14:paraId="664FB26E" w14:textId="77777777" w:rsidR="00512FC7" w:rsidRPr="00512FC7" w:rsidRDefault="00512FC7" w:rsidP="00533FE7">
            <w:r w:rsidRPr="00512FC7">
              <w:t>1034</w:t>
            </w:r>
          </w:p>
        </w:tc>
        <w:tc>
          <w:tcPr>
            <w:tcW w:w="2699" w:type="dxa"/>
            <w:shd w:val="clear" w:color="auto" w:fill="auto"/>
          </w:tcPr>
          <w:p w14:paraId="1A7D0460" w14:textId="77777777" w:rsidR="00512FC7" w:rsidRPr="00512FC7" w:rsidRDefault="00C411EF" w:rsidP="00533FE7">
            <w:hyperlink w:anchor="fld_DeskTypeSource" w:history="1">
              <w:r w:rsidR="00512FC7" w:rsidRPr="00533FE7">
                <w:rPr>
                  <w:rStyle w:val="Hyperlink"/>
                  <w:rFonts w:ascii="Times New Roman" w:hAnsi="Times New Roman"/>
                  <w:sz w:val="20"/>
                </w:rPr>
                <w:t>DeskTypeSource</w:t>
              </w:r>
            </w:hyperlink>
          </w:p>
        </w:tc>
      </w:tr>
      <w:tr w:rsidR="00512FC7" w:rsidRPr="00512FC7" w14:paraId="37BFF192" w14:textId="77777777" w:rsidTr="00533FE7">
        <w:tc>
          <w:tcPr>
            <w:tcW w:w="828" w:type="dxa"/>
            <w:shd w:val="clear" w:color="auto" w:fill="auto"/>
          </w:tcPr>
          <w:p w14:paraId="0C8DF92A" w14:textId="77777777" w:rsidR="00512FC7" w:rsidRPr="00512FC7" w:rsidRDefault="00512FC7" w:rsidP="00533FE7">
            <w:r w:rsidRPr="00512FC7">
              <w:t>1035</w:t>
            </w:r>
          </w:p>
        </w:tc>
        <w:tc>
          <w:tcPr>
            <w:tcW w:w="2699" w:type="dxa"/>
            <w:shd w:val="clear" w:color="auto" w:fill="auto"/>
          </w:tcPr>
          <w:p w14:paraId="3D9C7EF9" w14:textId="77777777" w:rsidR="00512FC7" w:rsidRPr="00512FC7" w:rsidRDefault="00C411EF" w:rsidP="00533FE7">
            <w:hyperlink w:anchor="fld_DeskOrderHandlingInst" w:history="1">
              <w:r w:rsidR="00512FC7" w:rsidRPr="00533FE7">
                <w:rPr>
                  <w:rStyle w:val="Hyperlink"/>
                  <w:rFonts w:ascii="Times New Roman" w:hAnsi="Times New Roman"/>
                  <w:sz w:val="20"/>
                </w:rPr>
                <w:t>DeskOrderHandlingInst</w:t>
              </w:r>
            </w:hyperlink>
          </w:p>
        </w:tc>
      </w:tr>
      <w:tr w:rsidR="00512FC7" w:rsidRPr="00512FC7" w14:paraId="375DA088" w14:textId="77777777" w:rsidTr="00533FE7">
        <w:tc>
          <w:tcPr>
            <w:tcW w:w="828" w:type="dxa"/>
            <w:shd w:val="clear" w:color="auto" w:fill="auto"/>
          </w:tcPr>
          <w:p w14:paraId="59A34315" w14:textId="77777777" w:rsidR="00512FC7" w:rsidRPr="00512FC7" w:rsidRDefault="00512FC7" w:rsidP="00533FE7">
            <w:r w:rsidRPr="00512FC7">
              <w:t>1036</w:t>
            </w:r>
          </w:p>
        </w:tc>
        <w:tc>
          <w:tcPr>
            <w:tcW w:w="2699" w:type="dxa"/>
            <w:shd w:val="clear" w:color="auto" w:fill="auto"/>
          </w:tcPr>
          <w:p w14:paraId="67515CAF" w14:textId="77777777" w:rsidR="00512FC7" w:rsidRPr="00512FC7" w:rsidRDefault="00C411EF" w:rsidP="00533FE7">
            <w:hyperlink w:anchor="fld_ExecAckStatus" w:history="1">
              <w:r w:rsidR="00512FC7" w:rsidRPr="00533FE7">
                <w:rPr>
                  <w:rStyle w:val="Hyperlink"/>
                  <w:rFonts w:ascii="Times New Roman" w:hAnsi="Times New Roman"/>
                  <w:sz w:val="20"/>
                </w:rPr>
                <w:t>ExecAckStatus</w:t>
              </w:r>
            </w:hyperlink>
          </w:p>
        </w:tc>
      </w:tr>
      <w:tr w:rsidR="00512FC7" w:rsidRPr="00512FC7" w14:paraId="24AC024C" w14:textId="77777777" w:rsidTr="00533FE7">
        <w:tc>
          <w:tcPr>
            <w:tcW w:w="828" w:type="dxa"/>
            <w:shd w:val="clear" w:color="auto" w:fill="auto"/>
          </w:tcPr>
          <w:p w14:paraId="1DE45E05" w14:textId="77777777" w:rsidR="00512FC7" w:rsidRPr="00512FC7" w:rsidRDefault="00512FC7" w:rsidP="00533FE7">
            <w:r w:rsidRPr="00512FC7">
              <w:t>1037</w:t>
            </w:r>
          </w:p>
        </w:tc>
        <w:tc>
          <w:tcPr>
            <w:tcW w:w="2699" w:type="dxa"/>
            <w:shd w:val="clear" w:color="auto" w:fill="auto"/>
          </w:tcPr>
          <w:p w14:paraId="5CF7ACC6" w14:textId="77777777" w:rsidR="00512FC7" w:rsidRPr="00512FC7" w:rsidRDefault="00C411EF" w:rsidP="00533FE7">
            <w:hyperlink w:anchor="fld_UnderlyingDeliveryAmount" w:history="1">
              <w:r w:rsidR="00512FC7" w:rsidRPr="00533FE7">
                <w:rPr>
                  <w:rStyle w:val="Hyperlink"/>
                  <w:rFonts w:ascii="Times New Roman" w:hAnsi="Times New Roman"/>
                  <w:sz w:val="20"/>
                </w:rPr>
                <w:t>UnderlyingDeliveryAmount</w:t>
              </w:r>
            </w:hyperlink>
          </w:p>
        </w:tc>
      </w:tr>
      <w:tr w:rsidR="00512FC7" w:rsidRPr="00512FC7" w14:paraId="37605DDE" w14:textId="77777777" w:rsidTr="00533FE7">
        <w:tc>
          <w:tcPr>
            <w:tcW w:w="828" w:type="dxa"/>
            <w:shd w:val="clear" w:color="auto" w:fill="auto"/>
          </w:tcPr>
          <w:p w14:paraId="75E0D354" w14:textId="77777777" w:rsidR="00512FC7" w:rsidRPr="00512FC7" w:rsidRDefault="00512FC7" w:rsidP="00533FE7">
            <w:r w:rsidRPr="00512FC7">
              <w:t>1038</w:t>
            </w:r>
          </w:p>
        </w:tc>
        <w:tc>
          <w:tcPr>
            <w:tcW w:w="2699" w:type="dxa"/>
            <w:shd w:val="clear" w:color="auto" w:fill="auto"/>
          </w:tcPr>
          <w:p w14:paraId="4D1846C9" w14:textId="77777777" w:rsidR="00512FC7" w:rsidRPr="00512FC7" w:rsidRDefault="00C411EF" w:rsidP="00533FE7">
            <w:hyperlink w:anchor="fld_UnderlyingCapValue" w:history="1">
              <w:r w:rsidR="00512FC7" w:rsidRPr="00533FE7">
                <w:rPr>
                  <w:rStyle w:val="Hyperlink"/>
                  <w:rFonts w:ascii="Times New Roman" w:hAnsi="Times New Roman"/>
                  <w:sz w:val="20"/>
                </w:rPr>
                <w:t>UnderlyingCapValue</w:t>
              </w:r>
            </w:hyperlink>
          </w:p>
        </w:tc>
      </w:tr>
      <w:tr w:rsidR="00512FC7" w:rsidRPr="00512FC7" w14:paraId="46F98591" w14:textId="77777777" w:rsidTr="00533FE7">
        <w:tc>
          <w:tcPr>
            <w:tcW w:w="828" w:type="dxa"/>
            <w:shd w:val="clear" w:color="auto" w:fill="auto"/>
          </w:tcPr>
          <w:p w14:paraId="06FDE71E" w14:textId="77777777" w:rsidR="00512FC7" w:rsidRPr="00512FC7" w:rsidRDefault="00512FC7" w:rsidP="00533FE7">
            <w:r w:rsidRPr="00512FC7">
              <w:t>1039</w:t>
            </w:r>
          </w:p>
        </w:tc>
        <w:tc>
          <w:tcPr>
            <w:tcW w:w="2699" w:type="dxa"/>
            <w:shd w:val="clear" w:color="auto" w:fill="auto"/>
          </w:tcPr>
          <w:p w14:paraId="559818BA" w14:textId="77777777" w:rsidR="00512FC7" w:rsidRPr="00512FC7" w:rsidRDefault="00C411EF" w:rsidP="00533FE7">
            <w:hyperlink w:anchor="fld_UnderlyingSettlMethod" w:history="1">
              <w:r w:rsidR="00512FC7" w:rsidRPr="00533FE7">
                <w:rPr>
                  <w:rStyle w:val="Hyperlink"/>
                  <w:rFonts w:ascii="Times New Roman" w:hAnsi="Times New Roman"/>
                  <w:sz w:val="20"/>
                </w:rPr>
                <w:t>UnderlyingSettlMethod</w:t>
              </w:r>
            </w:hyperlink>
          </w:p>
        </w:tc>
      </w:tr>
      <w:tr w:rsidR="00512FC7" w:rsidRPr="00512FC7" w14:paraId="7661C158" w14:textId="77777777" w:rsidTr="00533FE7">
        <w:tc>
          <w:tcPr>
            <w:tcW w:w="828" w:type="dxa"/>
            <w:shd w:val="clear" w:color="auto" w:fill="auto"/>
          </w:tcPr>
          <w:p w14:paraId="6D85D806" w14:textId="77777777" w:rsidR="00512FC7" w:rsidRPr="00512FC7" w:rsidRDefault="00512FC7" w:rsidP="00533FE7">
            <w:r w:rsidRPr="00512FC7">
              <w:t>1040</w:t>
            </w:r>
          </w:p>
        </w:tc>
        <w:tc>
          <w:tcPr>
            <w:tcW w:w="2699" w:type="dxa"/>
            <w:shd w:val="clear" w:color="auto" w:fill="auto"/>
          </w:tcPr>
          <w:p w14:paraId="42BD61E7" w14:textId="77777777" w:rsidR="00512FC7" w:rsidRPr="00512FC7" w:rsidRDefault="00C411EF" w:rsidP="00533FE7">
            <w:hyperlink w:anchor="fld_SecondaryTradeID" w:history="1">
              <w:r w:rsidR="00512FC7" w:rsidRPr="00533FE7">
                <w:rPr>
                  <w:rStyle w:val="Hyperlink"/>
                  <w:rFonts w:ascii="Times New Roman" w:hAnsi="Times New Roman"/>
                  <w:sz w:val="20"/>
                </w:rPr>
                <w:t>SecondaryTradeID</w:t>
              </w:r>
            </w:hyperlink>
          </w:p>
        </w:tc>
      </w:tr>
      <w:tr w:rsidR="00512FC7" w:rsidRPr="00512FC7" w14:paraId="394DB532" w14:textId="77777777" w:rsidTr="00533FE7">
        <w:tc>
          <w:tcPr>
            <w:tcW w:w="828" w:type="dxa"/>
            <w:shd w:val="clear" w:color="auto" w:fill="auto"/>
          </w:tcPr>
          <w:p w14:paraId="1F43326D" w14:textId="77777777" w:rsidR="00512FC7" w:rsidRPr="00512FC7" w:rsidRDefault="00512FC7" w:rsidP="00533FE7">
            <w:r w:rsidRPr="00512FC7">
              <w:t>1041</w:t>
            </w:r>
          </w:p>
        </w:tc>
        <w:tc>
          <w:tcPr>
            <w:tcW w:w="2699" w:type="dxa"/>
            <w:shd w:val="clear" w:color="auto" w:fill="auto"/>
          </w:tcPr>
          <w:p w14:paraId="6FF230F9" w14:textId="77777777" w:rsidR="00512FC7" w:rsidRPr="00512FC7" w:rsidRDefault="00C411EF" w:rsidP="00533FE7">
            <w:hyperlink w:anchor="fld_FirmTradeID" w:history="1">
              <w:r w:rsidR="00512FC7" w:rsidRPr="00533FE7">
                <w:rPr>
                  <w:rStyle w:val="Hyperlink"/>
                  <w:rFonts w:ascii="Times New Roman" w:hAnsi="Times New Roman"/>
                  <w:sz w:val="20"/>
                </w:rPr>
                <w:t>FirmTradeID</w:t>
              </w:r>
            </w:hyperlink>
          </w:p>
        </w:tc>
      </w:tr>
      <w:tr w:rsidR="00512FC7" w:rsidRPr="00512FC7" w14:paraId="4E71EBCF" w14:textId="77777777" w:rsidTr="00533FE7">
        <w:tc>
          <w:tcPr>
            <w:tcW w:w="828" w:type="dxa"/>
            <w:shd w:val="clear" w:color="auto" w:fill="auto"/>
          </w:tcPr>
          <w:p w14:paraId="752D1900" w14:textId="77777777" w:rsidR="00512FC7" w:rsidRPr="00512FC7" w:rsidRDefault="00512FC7" w:rsidP="00533FE7">
            <w:r w:rsidRPr="00512FC7">
              <w:t>1042</w:t>
            </w:r>
          </w:p>
        </w:tc>
        <w:tc>
          <w:tcPr>
            <w:tcW w:w="2699" w:type="dxa"/>
            <w:shd w:val="clear" w:color="auto" w:fill="auto"/>
          </w:tcPr>
          <w:p w14:paraId="5E250D09" w14:textId="77777777" w:rsidR="00512FC7" w:rsidRPr="00512FC7" w:rsidRDefault="00C411EF" w:rsidP="00533FE7">
            <w:hyperlink w:anchor="fld_SecondaryFirmTradeID" w:history="1">
              <w:r w:rsidR="00512FC7" w:rsidRPr="00533FE7">
                <w:rPr>
                  <w:rStyle w:val="Hyperlink"/>
                  <w:rFonts w:ascii="Times New Roman" w:hAnsi="Times New Roman"/>
                  <w:sz w:val="20"/>
                </w:rPr>
                <w:t>SecondaryFirmTradeID</w:t>
              </w:r>
            </w:hyperlink>
          </w:p>
        </w:tc>
      </w:tr>
      <w:tr w:rsidR="00512FC7" w:rsidRPr="00512FC7" w14:paraId="3CBF7756" w14:textId="77777777" w:rsidTr="00533FE7">
        <w:tc>
          <w:tcPr>
            <w:tcW w:w="828" w:type="dxa"/>
            <w:shd w:val="clear" w:color="auto" w:fill="auto"/>
          </w:tcPr>
          <w:p w14:paraId="0370405D" w14:textId="77777777" w:rsidR="00512FC7" w:rsidRPr="00512FC7" w:rsidRDefault="00512FC7" w:rsidP="00533FE7">
            <w:r w:rsidRPr="00512FC7">
              <w:t>1043</w:t>
            </w:r>
          </w:p>
        </w:tc>
        <w:tc>
          <w:tcPr>
            <w:tcW w:w="2699" w:type="dxa"/>
            <w:shd w:val="clear" w:color="auto" w:fill="auto"/>
          </w:tcPr>
          <w:p w14:paraId="0461F34D" w14:textId="77777777" w:rsidR="00512FC7" w:rsidRPr="00512FC7" w:rsidRDefault="00C411EF" w:rsidP="00533FE7">
            <w:hyperlink w:anchor="fld_CollApplType" w:history="1">
              <w:r w:rsidR="00512FC7" w:rsidRPr="00533FE7">
                <w:rPr>
                  <w:rStyle w:val="Hyperlink"/>
                  <w:rFonts w:ascii="Times New Roman" w:hAnsi="Times New Roman"/>
                  <w:sz w:val="20"/>
                </w:rPr>
                <w:t>CollApplType</w:t>
              </w:r>
            </w:hyperlink>
          </w:p>
        </w:tc>
      </w:tr>
      <w:tr w:rsidR="00512FC7" w:rsidRPr="00512FC7" w14:paraId="7302D65C" w14:textId="77777777" w:rsidTr="00533FE7">
        <w:tc>
          <w:tcPr>
            <w:tcW w:w="828" w:type="dxa"/>
            <w:shd w:val="clear" w:color="auto" w:fill="auto"/>
          </w:tcPr>
          <w:p w14:paraId="1851F815" w14:textId="77777777" w:rsidR="00512FC7" w:rsidRPr="00512FC7" w:rsidRDefault="00512FC7" w:rsidP="00533FE7">
            <w:r w:rsidRPr="00512FC7">
              <w:t>1044</w:t>
            </w:r>
          </w:p>
        </w:tc>
        <w:tc>
          <w:tcPr>
            <w:tcW w:w="2699" w:type="dxa"/>
            <w:shd w:val="clear" w:color="auto" w:fill="auto"/>
          </w:tcPr>
          <w:p w14:paraId="1BA70F4E" w14:textId="77777777" w:rsidR="00512FC7" w:rsidRPr="00512FC7" w:rsidRDefault="00C411EF" w:rsidP="00533FE7">
            <w:hyperlink w:anchor="fld_UnderlyingAdjustedQuantity" w:history="1">
              <w:r w:rsidR="00512FC7" w:rsidRPr="00533FE7">
                <w:rPr>
                  <w:rStyle w:val="Hyperlink"/>
                  <w:rFonts w:ascii="Times New Roman" w:hAnsi="Times New Roman"/>
                  <w:sz w:val="20"/>
                </w:rPr>
                <w:t>UnderlyingAdjustedQuantity</w:t>
              </w:r>
            </w:hyperlink>
          </w:p>
        </w:tc>
      </w:tr>
      <w:tr w:rsidR="00512FC7" w:rsidRPr="00512FC7" w14:paraId="06B40C73" w14:textId="77777777" w:rsidTr="00533FE7">
        <w:tc>
          <w:tcPr>
            <w:tcW w:w="828" w:type="dxa"/>
            <w:shd w:val="clear" w:color="auto" w:fill="auto"/>
          </w:tcPr>
          <w:p w14:paraId="4EE67C02" w14:textId="77777777" w:rsidR="00512FC7" w:rsidRPr="00512FC7" w:rsidRDefault="00512FC7" w:rsidP="00533FE7">
            <w:r w:rsidRPr="00512FC7">
              <w:t>1045</w:t>
            </w:r>
          </w:p>
        </w:tc>
        <w:tc>
          <w:tcPr>
            <w:tcW w:w="2699" w:type="dxa"/>
            <w:shd w:val="clear" w:color="auto" w:fill="auto"/>
          </w:tcPr>
          <w:p w14:paraId="7B304AD7" w14:textId="77777777" w:rsidR="00512FC7" w:rsidRPr="00512FC7" w:rsidRDefault="00C411EF" w:rsidP="00533FE7">
            <w:hyperlink w:anchor="fld_UnderlyingFXRate" w:history="1">
              <w:r w:rsidR="00512FC7" w:rsidRPr="00533FE7">
                <w:rPr>
                  <w:rStyle w:val="Hyperlink"/>
                  <w:rFonts w:ascii="Times New Roman" w:hAnsi="Times New Roman"/>
                  <w:sz w:val="20"/>
                </w:rPr>
                <w:t>UnderlyingFXRate</w:t>
              </w:r>
            </w:hyperlink>
          </w:p>
        </w:tc>
      </w:tr>
      <w:tr w:rsidR="00512FC7" w:rsidRPr="00512FC7" w14:paraId="09C3556B" w14:textId="77777777" w:rsidTr="00533FE7">
        <w:tc>
          <w:tcPr>
            <w:tcW w:w="828" w:type="dxa"/>
            <w:shd w:val="clear" w:color="auto" w:fill="auto"/>
          </w:tcPr>
          <w:p w14:paraId="444E5272" w14:textId="77777777" w:rsidR="00512FC7" w:rsidRPr="00512FC7" w:rsidRDefault="00512FC7" w:rsidP="00533FE7">
            <w:r w:rsidRPr="00512FC7">
              <w:t>1046</w:t>
            </w:r>
          </w:p>
        </w:tc>
        <w:tc>
          <w:tcPr>
            <w:tcW w:w="2699" w:type="dxa"/>
            <w:shd w:val="clear" w:color="auto" w:fill="auto"/>
          </w:tcPr>
          <w:p w14:paraId="0BBDC1E0" w14:textId="77777777" w:rsidR="00512FC7" w:rsidRPr="00512FC7" w:rsidRDefault="00C411EF" w:rsidP="00533FE7">
            <w:hyperlink w:anchor="fld_UnderlyingFXRateCalc" w:history="1">
              <w:r w:rsidR="00512FC7" w:rsidRPr="00533FE7">
                <w:rPr>
                  <w:rStyle w:val="Hyperlink"/>
                  <w:rFonts w:ascii="Times New Roman" w:hAnsi="Times New Roman"/>
                  <w:sz w:val="20"/>
                </w:rPr>
                <w:t>UnderlyingFXRateCalc</w:t>
              </w:r>
            </w:hyperlink>
          </w:p>
        </w:tc>
      </w:tr>
      <w:tr w:rsidR="00512FC7" w:rsidRPr="00512FC7" w14:paraId="66A27332" w14:textId="77777777" w:rsidTr="00533FE7">
        <w:tc>
          <w:tcPr>
            <w:tcW w:w="828" w:type="dxa"/>
            <w:shd w:val="clear" w:color="auto" w:fill="auto"/>
          </w:tcPr>
          <w:p w14:paraId="25B08F56" w14:textId="77777777" w:rsidR="00512FC7" w:rsidRPr="00512FC7" w:rsidRDefault="00512FC7" w:rsidP="00533FE7">
            <w:r w:rsidRPr="00512FC7">
              <w:t>1047</w:t>
            </w:r>
          </w:p>
        </w:tc>
        <w:tc>
          <w:tcPr>
            <w:tcW w:w="2699" w:type="dxa"/>
            <w:shd w:val="clear" w:color="auto" w:fill="auto"/>
          </w:tcPr>
          <w:p w14:paraId="0177A931" w14:textId="77777777" w:rsidR="00512FC7" w:rsidRPr="00512FC7" w:rsidRDefault="00C411EF" w:rsidP="00533FE7">
            <w:hyperlink w:anchor="fld_AllocPositionEffect" w:history="1">
              <w:r w:rsidR="00512FC7" w:rsidRPr="00533FE7">
                <w:rPr>
                  <w:rStyle w:val="Hyperlink"/>
                  <w:rFonts w:ascii="Times New Roman" w:hAnsi="Times New Roman"/>
                  <w:sz w:val="20"/>
                </w:rPr>
                <w:t>AllocPositionEffect</w:t>
              </w:r>
            </w:hyperlink>
          </w:p>
        </w:tc>
      </w:tr>
      <w:tr w:rsidR="00512FC7" w:rsidRPr="00512FC7" w14:paraId="1FEDE91D" w14:textId="77777777" w:rsidTr="00533FE7">
        <w:tc>
          <w:tcPr>
            <w:tcW w:w="828" w:type="dxa"/>
            <w:shd w:val="clear" w:color="auto" w:fill="auto"/>
          </w:tcPr>
          <w:p w14:paraId="012A406D" w14:textId="77777777" w:rsidR="00512FC7" w:rsidRPr="00512FC7" w:rsidRDefault="00512FC7" w:rsidP="00533FE7">
            <w:r w:rsidRPr="00512FC7">
              <w:t>1048</w:t>
            </w:r>
          </w:p>
        </w:tc>
        <w:tc>
          <w:tcPr>
            <w:tcW w:w="2699" w:type="dxa"/>
            <w:shd w:val="clear" w:color="auto" w:fill="auto"/>
          </w:tcPr>
          <w:p w14:paraId="4CF64CD2" w14:textId="77777777" w:rsidR="00512FC7" w:rsidRPr="00512FC7" w:rsidRDefault="00C411EF" w:rsidP="00533FE7">
            <w:hyperlink w:anchor="fld_DealingCapacity" w:history="1">
              <w:r w:rsidR="00512FC7" w:rsidRPr="00533FE7">
                <w:rPr>
                  <w:rStyle w:val="Hyperlink"/>
                  <w:rFonts w:ascii="Times New Roman" w:hAnsi="Times New Roman"/>
                  <w:sz w:val="20"/>
                </w:rPr>
                <w:t>DealingCapacity</w:t>
              </w:r>
            </w:hyperlink>
          </w:p>
        </w:tc>
      </w:tr>
      <w:tr w:rsidR="00512FC7" w:rsidRPr="00512FC7" w14:paraId="342BF5EF" w14:textId="77777777" w:rsidTr="00533FE7">
        <w:tc>
          <w:tcPr>
            <w:tcW w:w="828" w:type="dxa"/>
            <w:shd w:val="clear" w:color="auto" w:fill="auto"/>
          </w:tcPr>
          <w:p w14:paraId="0514ADCB" w14:textId="77777777" w:rsidR="00512FC7" w:rsidRPr="00512FC7" w:rsidRDefault="00512FC7" w:rsidP="00533FE7">
            <w:r w:rsidRPr="00512FC7">
              <w:t>1049</w:t>
            </w:r>
          </w:p>
        </w:tc>
        <w:tc>
          <w:tcPr>
            <w:tcW w:w="2699" w:type="dxa"/>
            <w:shd w:val="clear" w:color="auto" w:fill="auto"/>
          </w:tcPr>
          <w:p w14:paraId="055BF754" w14:textId="77777777" w:rsidR="00512FC7" w:rsidRPr="00512FC7" w:rsidRDefault="00C411EF" w:rsidP="00533FE7">
            <w:hyperlink w:anchor="fld_InstrmtAssignmentMethod" w:history="1">
              <w:r w:rsidR="00512FC7" w:rsidRPr="00533FE7">
                <w:rPr>
                  <w:rStyle w:val="Hyperlink"/>
                  <w:rFonts w:ascii="Times New Roman" w:hAnsi="Times New Roman"/>
                  <w:sz w:val="20"/>
                </w:rPr>
                <w:t>InstrmtAssignmentMethod</w:t>
              </w:r>
            </w:hyperlink>
          </w:p>
        </w:tc>
      </w:tr>
      <w:tr w:rsidR="00512FC7" w:rsidRPr="00512FC7" w14:paraId="2D5ECBCE" w14:textId="77777777" w:rsidTr="00533FE7">
        <w:tc>
          <w:tcPr>
            <w:tcW w:w="828" w:type="dxa"/>
            <w:shd w:val="clear" w:color="auto" w:fill="auto"/>
          </w:tcPr>
          <w:p w14:paraId="15868FF1" w14:textId="77777777" w:rsidR="00512FC7" w:rsidRPr="00512FC7" w:rsidRDefault="00512FC7" w:rsidP="00533FE7">
            <w:r w:rsidRPr="00512FC7">
              <w:t>1050</w:t>
            </w:r>
          </w:p>
        </w:tc>
        <w:tc>
          <w:tcPr>
            <w:tcW w:w="2699" w:type="dxa"/>
            <w:shd w:val="clear" w:color="auto" w:fill="auto"/>
          </w:tcPr>
          <w:p w14:paraId="664CDA47" w14:textId="77777777" w:rsidR="00512FC7" w:rsidRPr="00512FC7" w:rsidRDefault="00C411EF" w:rsidP="00533FE7">
            <w:hyperlink w:anchor="fld_InstrumentPartyIDSource" w:history="1">
              <w:r w:rsidR="00512FC7" w:rsidRPr="00533FE7">
                <w:rPr>
                  <w:rStyle w:val="Hyperlink"/>
                  <w:rFonts w:ascii="Times New Roman" w:hAnsi="Times New Roman"/>
                  <w:sz w:val="20"/>
                </w:rPr>
                <w:t>InstrumentPartyIDSource</w:t>
              </w:r>
            </w:hyperlink>
          </w:p>
        </w:tc>
      </w:tr>
      <w:tr w:rsidR="00512FC7" w:rsidRPr="00512FC7" w14:paraId="64D90601" w14:textId="77777777" w:rsidTr="00533FE7">
        <w:tc>
          <w:tcPr>
            <w:tcW w:w="828" w:type="dxa"/>
            <w:shd w:val="clear" w:color="auto" w:fill="auto"/>
          </w:tcPr>
          <w:p w14:paraId="28BD7AE6" w14:textId="77777777" w:rsidR="00512FC7" w:rsidRPr="00512FC7" w:rsidRDefault="00512FC7" w:rsidP="00533FE7">
            <w:r w:rsidRPr="00512FC7">
              <w:t>1051</w:t>
            </w:r>
          </w:p>
        </w:tc>
        <w:tc>
          <w:tcPr>
            <w:tcW w:w="2699" w:type="dxa"/>
            <w:shd w:val="clear" w:color="auto" w:fill="auto"/>
          </w:tcPr>
          <w:p w14:paraId="082093F6" w14:textId="77777777" w:rsidR="00512FC7" w:rsidRPr="00512FC7" w:rsidRDefault="00C411EF" w:rsidP="00533FE7">
            <w:hyperlink w:anchor="fld_InstrumentPartyRole" w:history="1">
              <w:r w:rsidR="00512FC7" w:rsidRPr="00533FE7">
                <w:rPr>
                  <w:rStyle w:val="Hyperlink"/>
                  <w:rFonts w:ascii="Times New Roman" w:hAnsi="Times New Roman"/>
                  <w:sz w:val="20"/>
                </w:rPr>
                <w:t>InstrumentPartyRole</w:t>
              </w:r>
            </w:hyperlink>
          </w:p>
        </w:tc>
      </w:tr>
      <w:tr w:rsidR="00512FC7" w:rsidRPr="00512FC7" w14:paraId="266A094B" w14:textId="77777777" w:rsidTr="00533FE7">
        <w:tc>
          <w:tcPr>
            <w:tcW w:w="828" w:type="dxa"/>
            <w:shd w:val="clear" w:color="auto" w:fill="auto"/>
          </w:tcPr>
          <w:p w14:paraId="74C832B2" w14:textId="77777777" w:rsidR="00512FC7" w:rsidRPr="00512FC7" w:rsidRDefault="00512FC7" w:rsidP="00533FE7">
            <w:r w:rsidRPr="00512FC7">
              <w:t>1052</w:t>
            </w:r>
          </w:p>
        </w:tc>
        <w:tc>
          <w:tcPr>
            <w:tcW w:w="2699" w:type="dxa"/>
            <w:shd w:val="clear" w:color="auto" w:fill="auto"/>
          </w:tcPr>
          <w:p w14:paraId="3F4DCACE" w14:textId="77777777" w:rsidR="00512FC7" w:rsidRPr="00512FC7" w:rsidRDefault="00C411EF" w:rsidP="00533FE7">
            <w:hyperlink w:anchor="fld_NoInstrumentPartySubIDs" w:history="1">
              <w:r w:rsidR="00512FC7" w:rsidRPr="00533FE7">
                <w:rPr>
                  <w:rStyle w:val="Hyperlink"/>
                  <w:rFonts w:ascii="Times New Roman" w:hAnsi="Times New Roman"/>
                  <w:sz w:val="20"/>
                </w:rPr>
                <w:t>NoInstrumentPartySubIDs</w:t>
              </w:r>
            </w:hyperlink>
          </w:p>
        </w:tc>
      </w:tr>
      <w:tr w:rsidR="00512FC7" w:rsidRPr="00512FC7" w14:paraId="168539F1" w14:textId="77777777" w:rsidTr="00533FE7">
        <w:tc>
          <w:tcPr>
            <w:tcW w:w="828" w:type="dxa"/>
            <w:shd w:val="clear" w:color="auto" w:fill="auto"/>
          </w:tcPr>
          <w:p w14:paraId="4CF34E86" w14:textId="77777777" w:rsidR="00512FC7" w:rsidRPr="00512FC7" w:rsidRDefault="00512FC7" w:rsidP="00533FE7">
            <w:r w:rsidRPr="00512FC7">
              <w:t>1053</w:t>
            </w:r>
          </w:p>
        </w:tc>
        <w:tc>
          <w:tcPr>
            <w:tcW w:w="2699" w:type="dxa"/>
            <w:shd w:val="clear" w:color="auto" w:fill="auto"/>
          </w:tcPr>
          <w:p w14:paraId="2D184113" w14:textId="77777777" w:rsidR="00512FC7" w:rsidRPr="00512FC7" w:rsidRDefault="00C411EF" w:rsidP="00533FE7">
            <w:hyperlink w:anchor="fld_InstrumentPartySubID" w:history="1">
              <w:r w:rsidR="00512FC7" w:rsidRPr="00533FE7">
                <w:rPr>
                  <w:rStyle w:val="Hyperlink"/>
                  <w:rFonts w:ascii="Times New Roman" w:hAnsi="Times New Roman"/>
                  <w:sz w:val="20"/>
                </w:rPr>
                <w:t>InstrumentPartySubID</w:t>
              </w:r>
            </w:hyperlink>
          </w:p>
        </w:tc>
      </w:tr>
      <w:tr w:rsidR="00512FC7" w:rsidRPr="00512FC7" w14:paraId="4EEF0F4E" w14:textId="77777777" w:rsidTr="00533FE7">
        <w:tc>
          <w:tcPr>
            <w:tcW w:w="828" w:type="dxa"/>
            <w:shd w:val="clear" w:color="auto" w:fill="auto"/>
          </w:tcPr>
          <w:p w14:paraId="100C8355" w14:textId="77777777" w:rsidR="00512FC7" w:rsidRPr="00512FC7" w:rsidRDefault="00512FC7" w:rsidP="00533FE7">
            <w:r w:rsidRPr="00512FC7">
              <w:t>1054</w:t>
            </w:r>
          </w:p>
        </w:tc>
        <w:tc>
          <w:tcPr>
            <w:tcW w:w="2699" w:type="dxa"/>
            <w:shd w:val="clear" w:color="auto" w:fill="auto"/>
          </w:tcPr>
          <w:p w14:paraId="4B1710DF" w14:textId="77777777" w:rsidR="00512FC7" w:rsidRPr="00512FC7" w:rsidRDefault="00C411EF" w:rsidP="00533FE7">
            <w:hyperlink w:anchor="fld_InstrumentPartySubIDType" w:history="1">
              <w:r w:rsidR="00512FC7" w:rsidRPr="00533FE7">
                <w:rPr>
                  <w:rStyle w:val="Hyperlink"/>
                  <w:rFonts w:ascii="Times New Roman" w:hAnsi="Times New Roman"/>
                  <w:sz w:val="20"/>
                </w:rPr>
                <w:t>InstrumentPartySubIDType</w:t>
              </w:r>
            </w:hyperlink>
          </w:p>
        </w:tc>
      </w:tr>
      <w:tr w:rsidR="00512FC7" w:rsidRPr="00512FC7" w14:paraId="1CC1C4DB" w14:textId="77777777" w:rsidTr="00533FE7">
        <w:tc>
          <w:tcPr>
            <w:tcW w:w="828" w:type="dxa"/>
            <w:shd w:val="clear" w:color="auto" w:fill="auto"/>
          </w:tcPr>
          <w:p w14:paraId="442B0A70" w14:textId="77777777" w:rsidR="00512FC7" w:rsidRPr="00512FC7" w:rsidRDefault="00512FC7" w:rsidP="00533FE7">
            <w:r w:rsidRPr="00512FC7">
              <w:t>1055</w:t>
            </w:r>
          </w:p>
        </w:tc>
        <w:tc>
          <w:tcPr>
            <w:tcW w:w="2699" w:type="dxa"/>
            <w:shd w:val="clear" w:color="auto" w:fill="auto"/>
          </w:tcPr>
          <w:p w14:paraId="423C4221" w14:textId="77777777" w:rsidR="00512FC7" w:rsidRPr="00512FC7" w:rsidRDefault="00C411EF" w:rsidP="00533FE7">
            <w:hyperlink w:anchor="fld_PositionCurrency" w:history="1">
              <w:r w:rsidR="00512FC7" w:rsidRPr="00533FE7">
                <w:rPr>
                  <w:rStyle w:val="Hyperlink"/>
                  <w:rFonts w:ascii="Times New Roman" w:hAnsi="Times New Roman"/>
                  <w:sz w:val="20"/>
                </w:rPr>
                <w:t>PositionCurrency</w:t>
              </w:r>
            </w:hyperlink>
          </w:p>
        </w:tc>
      </w:tr>
      <w:tr w:rsidR="00512FC7" w:rsidRPr="00512FC7" w14:paraId="1B5FA61B" w14:textId="77777777" w:rsidTr="00533FE7">
        <w:tc>
          <w:tcPr>
            <w:tcW w:w="828" w:type="dxa"/>
            <w:shd w:val="clear" w:color="auto" w:fill="auto"/>
          </w:tcPr>
          <w:p w14:paraId="50A9C95E" w14:textId="77777777" w:rsidR="00512FC7" w:rsidRPr="00512FC7" w:rsidRDefault="00512FC7" w:rsidP="00533FE7">
            <w:r w:rsidRPr="00512FC7">
              <w:t>1056</w:t>
            </w:r>
          </w:p>
        </w:tc>
        <w:tc>
          <w:tcPr>
            <w:tcW w:w="2699" w:type="dxa"/>
            <w:shd w:val="clear" w:color="auto" w:fill="auto"/>
          </w:tcPr>
          <w:p w14:paraId="1C9F03C0" w14:textId="77777777" w:rsidR="00512FC7" w:rsidRPr="00512FC7" w:rsidRDefault="00C411EF" w:rsidP="00533FE7">
            <w:hyperlink w:anchor="fld_CalculatedCcyLastQty" w:history="1">
              <w:r w:rsidR="00512FC7" w:rsidRPr="00533FE7">
                <w:rPr>
                  <w:rStyle w:val="Hyperlink"/>
                  <w:rFonts w:ascii="Times New Roman" w:hAnsi="Times New Roman"/>
                  <w:sz w:val="20"/>
                </w:rPr>
                <w:t>CalculatedCcyLastQty</w:t>
              </w:r>
            </w:hyperlink>
          </w:p>
        </w:tc>
      </w:tr>
      <w:tr w:rsidR="00512FC7" w:rsidRPr="00512FC7" w14:paraId="6291D7F0" w14:textId="77777777" w:rsidTr="00533FE7">
        <w:tc>
          <w:tcPr>
            <w:tcW w:w="828" w:type="dxa"/>
            <w:shd w:val="clear" w:color="auto" w:fill="auto"/>
          </w:tcPr>
          <w:p w14:paraId="3F742CFB" w14:textId="77777777" w:rsidR="00512FC7" w:rsidRPr="00512FC7" w:rsidRDefault="00512FC7" w:rsidP="00533FE7">
            <w:r w:rsidRPr="00512FC7">
              <w:t>1057</w:t>
            </w:r>
          </w:p>
        </w:tc>
        <w:tc>
          <w:tcPr>
            <w:tcW w:w="2699" w:type="dxa"/>
            <w:shd w:val="clear" w:color="auto" w:fill="auto"/>
          </w:tcPr>
          <w:p w14:paraId="66EE647C" w14:textId="77777777" w:rsidR="00512FC7" w:rsidRPr="00512FC7" w:rsidRDefault="00C411EF" w:rsidP="00533FE7">
            <w:hyperlink w:anchor="fld_AggressorIndicator" w:history="1">
              <w:r w:rsidR="00512FC7" w:rsidRPr="00533FE7">
                <w:rPr>
                  <w:rStyle w:val="Hyperlink"/>
                  <w:rFonts w:ascii="Times New Roman" w:hAnsi="Times New Roman"/>
                  <w:sz w:val="20"/>
                </w:rPr>
                <w:t>AggressorIndicator</w:t>
              </w:r>
            </w:hyperlink>
          </w:p>
        </w:tc>
      </w:tr>
      <w:tr w:rsidR="00512FC7" w:rsidRPr="00512FC7" w14:paraId="07246B04" w14:textId="77777777" w:rsidTr="00533FE7">
        <w:tc>
          <w:tcPr>
            <w:tcW w:w="828" w:type="dxa"/>
            <w:shd w:val="clear" w:color="auto" w:fill="auto"/>
          </w:tcPr>
          <w:p w14:paraId="10160BCD" w14:textId="77777777" w:rsidR="00512FC7" w:rsidRPr="00512FC7" w:rsidRDefault="00512FC7" w:rsidP="00533FE7">
            <w:r w:rsidRPr="00512FC7">
              <w:t>1058</w:t>
            </w:r>
          </w:p>
        </w:tc>
        <w:tc>
          <w:tcPr>
            <w:tcW w:w="2699" w:type="dxa"/>
            <w:shd w:val="clear" w:color="auto" w:fill="auto"/>
          </w:tcPr>
          <w:p w14:paraId="38CF6362" w14:textId="77777777" w:rsidR="00512FC7" w:rsidRPr="00512FC7" w:rsidRDefault="00C411EF" w:rsidP="00533FE7">
            <w:hyperlink w:anchor="fld_NoUndlyInstrumentParties" w:history="1">
              <w:r w:rsidR="00512FC7" w:rsidRPr="00533FE7">
                <w:rPr>
                  <w:rStyle w:val="Hyperlink"/>
                  <w:rFonts w:ascii="Times New Roman" w:hAnsi="Times New Roman"/>
                  <w:sz w:val="20"/>
                </w:rPr>
                <w:t>NoUndlyInstrumentParties</w:t>
              </w:r>
            </w:hyperlink>
          </w:p>
        </w:tc>
      </w:tr>
      <w:tr w:rsidR="00512FC7" w:rsidRPr="00512FC7" w14:paraId="781D6BD0" w14:textId="77777777" w:rsidTr="00533FE7">
        <w:tc>
          <w:tcPr>
            <w:tcW w:w="828" w:type="dxa"/>
            <w:shd w:val="clear" w:color="auto" w:fill="auto"/>
          </w:tcPr>
          <w:p w14:paraId="1B2A25B6" w14:textId="77777777" w:rsidR="00512FC7" w:rsidRPr="00512FC7" w:rsidRDefault="00512FC7" w:rsidP="00533FE7">
            <w:r w:rsidRPr="00512FC7">
              <w:t>1059</w:t>
            </w:r>
          </w:p>
        </w:tc>
        <w:tc>
          <w:tcPr>
            <w:tcW w:w="2699" w:type="dxa"/>
            <w:shd w:val="clear" w:color="auto" w:fill="auto"/>
          </w:tcPr>
          <w:p w14:paraId="3AF585DE" w14:textId="77777777" w:rsidR="00512FC7" w:rsidRPr="00512FC7" w:rsidRDefault="00C411EF" w:rsidP="00533FE7">
            <w:hyperlink w:anchor="fld_UnderlyingInstrumentPartyID" w:history="1">
              <w:r w:rsidR="00512FC7" w:rsidRPr="00533FE7">
                <w:rPr>
                  <w:rStyle w:val="Hyperlink"/>
                  <w:rFonts w:ascii="Times New Roman" w:hAnsi="Times New Roman"/>
                  <w:sz w:val="20"/>
                </w:rPr>
                <w:t>UnderlyingInstrumentPartyID</w:t>
              </w:r>
            </w:hyperlink>
          </w:p>
        </w:tc>
      </w:tr>
      <w:tr w:rsidR="00512FC7" w:rsidRPr="00512FC7" w14:paraId="4C4896FA" w14:textId="77777777" w:rsidTr="00533FE7">
        <w:tc>
          <w:tcPr>
            <w:tcW w:w="828" w:type="dxa"/>
            <w:shd w:val="clear" w:color="auto" w:fill="auto"/>
          </w:tcPr>
          <w:p w14:paraId="1BBE066C" w14:textId="77777777" w:rsidR="00512FC7" w:rsidRPr="00512FC7" w:rsidRDefault="00512FC7" w:rsidP="00533FE7">
            <w:r w:rsidRPr="00512FC7">
              <w:t>1060</w:t>
            </w:r>
          </w:p>
        </w:tc>
        <w:tc>
          <w:tcPr>
            <w:tcW w:w="2699" w:type="dxa"/>
            <w:shd w:val="clear" w:color="auto" w:fill="auto"/>
          </w:tcPr>
          <w:p w14:paraId="64091A73" w14:textId="77777777" w:rsidR="00512FC7" w:rsidRPr="00512FC7" w:rsidRDefault="00C411EF" w:rsidP="00533FE7">
            <w:hyperlink w:anchor="fld_UnderlyingInstrumentPartyIDSource" w:history="1">
              <w:r w:rsidR="00512FC7" w:rsidRPr="00533FE7">
                <w:rPr>
                  <w:rStyle w:val="Hyperlink"/>
                  <w:rFonts w:ascii="Times New Roman" w:hAnsi="Times New Roman"/>
                  <w:sz w:val="20"/>
                </w:rPr>
                <w:t>UnderlyingInstrumentPartyIDSource</w:t>
              </w:r>
            </w:hyperlink>
          </w:p>
        </w:tc>
      </w:tr>
      <w:tr w:rsidR="00512FC7" w:rsidRPr="00512FC7" w14:paraId="50E18B41" w14:textId="77777777" w:rsidTr="00533FE7">
        <w:tc>
          <w:tcPr>
            <w:tcW w:w="828" w:type="dxa"/>
            <w:shd w:val="clear" w:color="auto" w:fill="auto"/>
          </w:tcPr>
          <w:p w14:paraId="17D4CF90" w14:textId="77777777" w:rsidR="00512FC7" w:rsidRPr="00512FC7" w:rsidRDefault="00512FC7" w:rsidP="00533FE7">
            <w:r w:rsidRPr="00512FC7">
              <w:t>1061</w:t>
            </w:r>
          </w:p>
        </w:tc>
        <w:tc>
          <w:tcPr>
            <w:tcW w:w="2699" w:type="dxa"/>
            <w:shd w:val="clear" w:color="auto" w:fill="auto"/>
          </w:tcPr>
          <w:p w14:paraId="5A2B7983" w14:textId="77777777" w:rsidR="00512FC7" w:rsidRPr="00512FC7" w:rsidRDefault="00C411EF" w:rsidP="00533FE7">
            <w:hyperlink w:anchor="fld_UnderlyingInstrumentPartyRole" w:history="1">
              <w:r w:rsidR="00512FC7" w:rsidRPr="00533FE7">
                <w:rPr>
                  <w:rStyle w:val="Hyperlink"/>
                  <w:rFonts w:ascii="Times New Roman" w:hAnsi="Times New Roman"/>
                  <w:sz w:val="20"/>
                </w:rPr>
                <w:t>UnderlyingInstrumentPartyRole</w:t>
              </w:r>
            </w:hyperlink>
          </w:p>
        </w:tc>
      </w:tr>
      <w:tr w:rsidR="00512FC7" w:rsidRPr="00512FC7" w14:paraId="79CC8669" w14:textId="77777777" w:rsidTr="00533FE7">
        <w:tc>
          <w:tcPr>
            <w:tcW w:w="828" w:type="dxa"/>
            <w:shd w:val="clear" w:color="auto" w:fill="auto"/>
          </w:tcPr>
          <w:p w14:paraId="77A80F55" w14:textId="77777777" w:rsidR="00512FC7" w:rsidRPr="00512FC7" w:rsidRDefault="00512FC7" w:rsidP="00533FE7">
            <w:r w:rsidRPr="00512FC7">
              <w:t>1062</w:t>
            </w:r>
          </w:p>
        </w:tc>
        <w:tc>
          <w:tcPr>
            <w:tcW w:w="2699" w:type="dxa"/>
            <w:shd w:val="clear" w:color="auto" w:fill="auto"/>
          </w:tcPr>
          <w:p w14:paraId="05611E1A" w14:textId="77777777" w:rsidR="00512FC7" w:rsidRPr="00512FC7" w:rsidRDefault="00C411EF" w:rsidP="00533FE7">
            <w:hyperlink w:anchor="fld_NoUndlyInstrumentPartySubIDs" w:history="1">
              <w:r w:rsidR="00512FC7" w:rsidRPr="00533FE7">
                <w:rPr>
                  <w:rStyle w:val="Hyperlink"/>
                  <w:rFonts w:ascii="Times New Roman" w:hAnsi="Times New Roman"/>
                  <w:sz w:val="20"/>
                </w:rPr>
                <w:t>NoUndlyInstrumentPartySubIDs</w:t>
              </w:r>
            </w:hyperlink>
          </w:p>
        </w:tc>
      </w:tr>
      <w:tr w:rsidR="00512FC7" w:rsidRPr="00512FC7" w14:paraId="70AD2A3A" w14:textId="77777777" w:rsidTr="00533FE7">
        <w:tc>
          <w:tcPr>
            <w:tcW w:w="828" w:type="dxa"/>
            <w:shd w:val="clear" w:color="auto" w:fill="auto"/>
          </w:tcPr>
          <w:p w14:paraId="364D6879" w14:textId="77777777" w:rsidR="00512FC7" w:rsidRPr="00512FC7" w:rsidRDefault="00512FC7" w:rsidP="00533FE7">
            <w:r w:rsidRPr="00512FC7">
              <w:t>1063</w:t>
            </w:r>
          </w:p>
        </w:tc>
        <w:tc>
          <w:tcPr>
            <w:tcW w:w="2699" w:type="dxa"/>
            <w:shd w:val="clear" w:color="auto" w:fill="auto"/>
          </w:tcPr>
          <w:p w14:paraId="52ADCD63" w14:textId="77777777" w:rsidR="00512FC7" w:rsidRPr="00512FC7" w:rsidRDefault="00C411EF" w:rsidP="00533FE7">
            <w:hyperlink w:anchor="fld_UnderlyingInstrumentPartySubID" w:history="1">
              <w:r w:rsidR="00512FC7" w:rsidRPr="00533FE7">
                <w:rPr>
                  <w:rStyle w:val="Hyperlink"/>
                  <w:rFonts w:ascii="Times New Roman" w:hAnsi="Times New Roman"/>
                  <w:sz w:val="20"/>
                </w:rPr>
                <w:t>UnderlyingInstrumentPartySubID</w:t>
              </w:r>
            </w:hyperlink>
          </w:p>
        </w:tc>
      </w:tr>
      <w:tr w:rsidR="00512FC7" w:rsidRPr="00512FC7" w14:paraId="59E6CB58" w14:textId="77777777" w:rsidTr="00533FE7">
        <w:tc>
          <w:tcPr>
            <w:tcW w:w="828" w:type="dxa"/>
            <w:shd w:val="clear" w:color="auto" w:fill="auto"/>
          </w:tcPr>
          <w:p w14:paraId="3E39D60D" w14:textId="77777777" w:rsidR="00512FC7" w:rsidRPr="00512FC7" w:rsidRDefault="00512FC7" w:rsidP="00533FE7">
            <w:r w:rsidRPr="00512FC7">
              <w:t>1064</w:t>
            </w:r>
          </w:p>
        </w:tc>
        <w:tc>
          <w:tcPr>
            <w:tcW w:w="2699" w:type="dxa"/>
            <w:shd w:val="clear" w:color="auto" w:fill="auto"/>
          </w:tcPr>
          <w:p w14:paraId="4BD5889D" w14:textId="77777777" w:rsidR="00512FC7" w:rsidRPr="00512FC7" w:rsidRDefault="00C411EF" w:rsidP="00533FE7">
            <w:hyperlink w:anchor="fld_UnderlyingInstrumentPartySubIDType" w:history="1">
              <w:r w:rsidR="00512FC7" w:rsidRPr="00533FE7">
                <w:rPr>
                  <w:rStyle w:val="Hyperlink"/>
                  <w:rFonts w:ascii="Times New Roman" w:hAnsi="Times New Roman"/>
                  <w:sz w:val="20"/>
                </w:rPr>
                <w:t>UnderlyingInstrumentPartySubIDType</w:t>
              </w:r>
            </w:hyperlink>
          </w:p>
        </w:tc>
      </w:tr>
      <w:tr w:rsidR="00512FC7" w:rsidRPr="00512FC7" w14:paraId="62147EAA" w14:textId="77777777" w:rsidTr="00533FE7">
        <w:tc>
          <w:tcPr>
            <w:tcW w:w="828" w:type="dxa"/>
            <w:shd w:val="clear" w:color="auto" w:fill="auto"/>
          </w:tcPr>
          <w:p w14:paraId="0613E6C8" w14:textId="77777777" w:rsidR="00512FC7" w:rsidRPr="00512FC7" w:rsidRDefault="00512FC7" w:rsidP="00533FE7">
            <w:r w:rsidRPr="00512FC7">
              <w:t>1065</w:t>
            </w:r>
          </w:p>
        </w:tc>
        <w:tc>
          <w:tcPr>
            <w:tcW w:w="2699" w:type="dxa"/>
            <w:shd w:val="clear" w:color="auto" w:fill="auto"/>
          </w:tcPr>
          <w:p w14:paraId="44894B24" w14:textId="77777777" w:rsidR="00512FC7" w:rsidRPr="00512FC7" w:rsidRDefault="00C411EF" w:rsidP="00533FE7">
            <w:hyperlink w:anchor="fld_BidSwapPoints" w:history="1">
              <w:r w:rsidR="00512FC7" w:rsidRPr="00533FE7">
                <w:rPr>
                  <w:rStyle w:val="Hyperlink"/>
                  <w:rFonts w:ascii="Times New Roman" w:hAnsi="Times New Roman"/>
                  <w:sz w:val="20"/>
                </w:rPr>
                <w:t>BidSwapPoints</w:t>
              </w:r>
            </w:hyperlink>
          </w:p>
        </w:tc>
      </w:tr>
      <w:tr w:rsidR="00512FC7" w:rsidRPr="00512FC7" w14:paraId="309F6B38" w14:textId="77777777" w:rsidTr="00533FE7">
        <w:tc>
          <w:tcPr>
            <w:tcW w:w="828" w:type="dxa"/>
            <w:shd w:val="clear" w:color="auto" w:fill="auto"/>
          </w:tcPr>
          <w:p w14:paraId="474C30C0" w14:textId="77777777" w:rsidR="00512FC7" w:rsidRPr="00512FC7" w:rsidRDefault="00512FC7" w:rsidP="00533FE7">
            <w:r w:rsidRPr="00512FC7">
              <w:t>1066</w:t>
            </w:r>
          </w:p>
        </w:tc>
        <w:tc>
          <w:tcPr>
            <w:tcW w:w="2699" w:type="dxa"/>
            <w:shd w:val="clear" w:color="auto" w:fill="auto"/>
          </w:tcPr>
          <w:p w14:paraId="50F70C4B" w14:textId="77777777" w:rsidR="00512FC7" w:rsidRPr="00512FC7" w:rsidRDefault="00C411EF" w:rsidP="00533FE7">
            <w:hyperlink w:anchor="fld_OfferSwapPoints" w:history="1">
              <w:r w:rsidR="00512FC7" w:rsidRPr="00533FE7">
                <w:rPr>
                  <w:rStyle w:val="Hyperlink"/>
                  <w:rFonts w:ascii="Times New Roman" w:hAnsi="Times New Roman"/>
                  <w:sz w:val="20"/>
                </w:rPr>
                <w:t>OfferSwapPoints</w:t>
              </w:r>
            </w:hyperlink>
          </w:p>
        </w:tc>
      </w:tr>
      <w:tr w:rsidR="00512FC7" w:rsidRPr="00512FC7" w14:paraId="6408C5BD" w14:textId="77777777" w:rsidTr="00533FE7">
        <w:tc>
          <w:tcPr>
            <w:tcW w:w="828" w:type="dxa"/>
            <w:shd w:val="clear" w:color="auto" w:fill="auto"/>
          </w:tcPr>
          <w:p w14:paraId="6EE1123E" w14:textId="77777777" w:rsidR="00512FC7" w:rsidRPr="00512FC7" w:rsidRDefault="00512FC7" w:rsidP="00533FE7">
            <w:r w:rsidRPr="00512FC7">
              <w:t>1067</w:t>
            </w:r>
          </w:p>
        </w:tc>
        <w:tc>
          <w:tcPr>
            <w:tcW w:w="2699" w:type="dxa"/>
            <w:shd w:val="clear" w:color="auto" w:fill="auto"/>
          </w:tcPr>
          <w:p w14:paraId="4B85B8A1" w14:textId="77777777" w:rsidR="00512FC7" w:rsidRPr="00512FC7" w:rsidRDefault="00C411EF" w:rsidP="00533FE7">
            <w:hyperlink w:anchor="fld_LegBidForwardPoints" w:history="1">
              <w:r w:rsidR="00512FC7" w:rsidRPr="00533FE7">
                <w:rPr>
                  <w:rStyle w:val="Hyperlink"/>
                  <w:rFonts w:ascii="Times New Roman" w:hAnsi="Times New Roman"/>
                  <w:sz w:val="20"/>
                </w:rPr>
                <w:t>LegBidForwardPoints</w:t>
              </w:r>
            </w:hyperlink>
          </w:p>
        </w:tc>
      </w:tr>
      <w:tr w:rsidR="00512FC7" w:rsidRPr="00512FC7" w14:paraId="4FD2552D" w14:textId="77777777" w:rsidTr="00533FE7">
        <w:tc>
          <w:tcPr>
            <w:tcW w:w="828" w:type="dxa"/>
            <w:shd w:val="clear" w:color="auto" w:fill="auto"/>
          </w:tcPr>
          <w:p w14:paraId="3F96C7EA" w14:textId="77777777" w:rsidR="00512FC7" w:rsidRPr="00512FC7" w:rsidRDefault="00512FC7" w:rsidP="00533FE7">
            <w:r w:rsidRPr="00512FC7">
              <w:t>1068</w:t>
            </w:r>
          </w:p>
        </w:tc>
        <w:tc>
          <w:tcPr>
            <w:tcW w:w="2699" w:type="dxa"/>
            <w:shd w:val="clear" w:color="auto" w:fill="auto"/>
          </w:tcPr>
          <w:p w14:paraId="16803733" w14:textId="77777777" w:rsidR="00512FC7" w:rsidRPr="00512FC7" w:rsidRDefault="00C411EF" w:rsidP="00533FE7">
            <w:hyperlink w:anchor="fld_LegOfferForwardPoints" w:history="1">
              <w:r w:rsidR="00512FC7" w:rsidRPr="00533FE7">
                <w:rPr>
                  <w:rStyle w:val="Hyperlink"/>
                  <w:rFonts w:ascii="Times New Roman" w:hAnsi="Times New Roman"/>
                  <w:sz w:val="20"/>
                </w:rPr>
                <w:t>LegOfferForwardPoints</w:t>
              </w:r>
            </w:hyperlink>
          </w:p>
        </w:tc>
      </w:tr>
      <w:tr w:rsidR="00512FC7" w:rsidRPr="00512FC7" w14:paraId="0B99B881" w14:textId="77777777" w:rsidTr="00533FE7">
        <w:tc>
          <w:tcPr>
            <w:tcW w:w="828" w:type="dxa"/>
            <w:shd w:val="clear" w:color="auto" w:fill="auto"/>
          </w:tcPr>
          <w:p w14:paraId="531A7B49" w14:textId="77777777" w:rsidR="00512FC7" w:rsidRPr="00512FC7" w:rsidRDefault="00512FC7" w:rsidP="00533FE7">
            <w:r w:rsidRPr="00512FC7">
              <w:t>1069</w:t>
            </w:r>
          </w:p>
        </w:tc>
        <w:tc>
          <w:tcPr>
            <w:tcW w:w="2699" w:type="dxa"/>
            <w:shd w:val="clear" w:color="auto" w:fill="auto"/>
          </w:tcPr>
          <w:p w14:paraId="39F8747D" w14:textId="77777777" w:rsidR="00512FC7" w:rsidRPr="00512FC7" w:rsidRDefault="00C411EF" w:rsidP="00533FE7">
            <w:hyperlink w:anchor="fld_SwapPoints" w:history="1">
              <w:r w:rsidR="00512FC7" w:rsidRPr="00533FE7">
                <w:rPr>
                  <w:rStyle w:val="Hyperlink"/>
                  <w:rFonts w:ascii="Times New Roman" w:hAnsi="Times New Roman"/>
                  <w:sz w:val="20"/>
                </w:rPr>
                <w:t>SwapPoints</w:t>
              </w:r>
            </w:hyperlink>
          </w:p>
        </w:tc>
      </w:tr>
      <w:tr w:rsidR="00512FC7" w:rsidRPr="00512FC7" w14:paraId="37ACB7D3" w14:textId="77777777" w:rsidTr="00533FE7">
        <w:tc>
          <w:tcPr>
            <w:tcW w:w="828" w:type="dxa"/>
            <w:shd w:val="clear" w:color="auto" w:fill="auto"/>
          </w:tcPr>
          <w:p w14:paraId="2347DF38" w14:textId="77777777" w:rsidR="00512FC7" w:rsidRPr="00512FC7" w:rsidRDefault="00512FC7" w:rsidP="00533FE7">
            <w:r w:rsidRPr="00512FC7">
              <w:t>1070</w:t>
            </w:r>
          </w:p>
        </w:tc>
        <w:tc>
          <w:tcPr>
            <w:tcW w:w="2699" w:type="dxa"/>
            <w:shd w:val="clear" w:color="auto" w:fill="auto"/>
          </w:tcPr>
          <w:p w14:paraId="174B1D38" w14:textId="77777777" w:rsidR="00512FC7" w:rsidRPr="00512FC7" w:rsidRDefault="00C411EF" w:rsidP="00533FE7">
            <w:hyperlink w:anchor="fld_MDQuoteType" w:history="1">
              <w:r w:rsidR="00512FC7" w:rsidRPr="00533FE7">
                <w:rPr>
                  <w:rStyle w:val="Hyperlink"/>
                  <w:rFonts w:ascii="Times New Roman" w:hAnsi="Times New Roman"/>
                  <w:sz w:val="20"/>
                </w:rPr>
                <w:t>MDQuoteType</w:t>
              </w:r>
            </w:hyperlink>
          </w:p>
        </w:tc>
      </w:tr>
      <w:tr w:rsidR="00512FC7" w:rsidRPr="00512FC7" w14:paraId="23CA9DF4" w14:textId="77777777" w:rsidTr="00533FE7">
        <w:tc>
          <w:tcPr>
            <w:tcW w:w="828" w:type="dxa"/>
            <w:shd w:val="clear" w:color="auto" w:fill="auto"/>
          </w:tcPr>
          <w:p w14:paraId="7814E241" w14:textId="77777777" w:rsidR="00512FC7" w:rsidRPr="00512FC7" w:rsidRDefault="00512FC7" w:rsidP="00533FE7">
            <w:r w:rsidRPr="00512FC7">
              <w:t>1071</w:t>
            </w:r>
          </w:p>
        </w:tc>
        <w:tc>
          <w:tcPr>
            <w:tcW w:w="2699" w:type="dxa"/>
            <w:shd w:val="clear" w:color="auto" w:fill="auto"/>
          </w:tcPr>
          <w:p w14:paraId="5438D830" w14:textId="77777777" w:rsidR="00512FC7" w:rsidRPr="00512FC7" w:rsidRDefault="00C411EF" w:rsidP="00533FE7">
            <w:hyperlink w:anchor="fld_LastSwapPoints" w:history="1">
              <w:r w:rsidR="00512FC7" w:rsidRPr="00533FE7">
                <w:rPr>
                  <w:rStyle w:val="Hyperlink"/>
                  <w:rFonts w:ascii="Times New Roman" w:hAnsi="Times New Roman"/>
                  <w:sz w:val="20"/>
                </w:rPr>
                <w:t>LastSwapPoints</w:t>
              </w:r>
            </w:hyperlink>
          </w:p>
        </w:tc>
      </w:tr>
      <w:tr w:rsidR="00512FC7" w:rsidRPr="00512FC7" w14:paraId="5D55CC2C" w14:textId="77777777" w:rsidTr="00533FE7">
        <w:tc>
          <w:tcPr>
            <w:tcW w:w="828" w:type="dxa"/>
            <w:shd w:val="clear" w:color="auto" w:fill="auto"/>
          </w:tcPr>
          <w:p w14:paraId="2F1A5E6D" w14:textId="77777777" w:rsidR="00512FC7" w:rsidRPr="00512FC7" w:rsidRDefault="00512FC7" w:rsidP="00533FE7">
            <w:r w:rsidRPr="00512FC7">
              <w:t>1072</w:t>
            </w:r>
          </w:p>
        </w:tc>
        <w:tc>
          <w:tcPr>
            <w:tcW w:w="2699" w:type="dxa"/>
            <w:shd w:val="clear" w:color="auto" w:fill="auto"/>
          </w:tcPr>
          <w:p w14:paraId="21A54BB3" w14:textId="77777777" w:rsidR="00512FC7" w:rsidRPr="00512FC7" w:rsidRDefault="00C411EF" w:rsidP="00533FE7">
            <w:hyperlink w:anchor="fld_SideGrossTradeAmt" w:history="1">
              <w:r w:rsidR="00512FC7" w:rsidRPr="00533FE7">
                <w:rPr>
                  <w:rStyle w:val="Hyperlink"/>
                  <w:rFonts w:ascii="Times New Roman" w:hAnsi="Times New Roman"/>
                  <w:sz w:val="20"/>
                </w:rPr>
                <w:t>SideGrossTradeAmt</w:t>
              </w:r>
            </w:hyperlink>
          </w:p>
        </w:tc>
      </w:tr>
      <w:tr w:rsidR="00512FC7" w:rsidRPr="00512FC7" w14:paraId="2601C12B" w14:textId="77777777" w:rsidTr="00533FE7">
        <w:tc>
          <w:tcPr>
            <w:tcW w:w="828" w:type="dxa"/>
            <w:shd w:val="clear" w:color="auto" w:fill="auto"/>
          </w:tcPr>
          <w:p w14:paraId="3F868C07" w14:textId="77777777" w:rsidR="00512FC7" w:rsidRPr="00512FC7" w:rsidRDefault="00512FC7" w:rsidP="00533FE7">
            <w:r w:rsidRPr="00512FC7">
              <w:t>1073</w:t>
            </w:r>
          </w:p>
        </w:tc>
        <w:tc>
          <w:tcPr>
            <w:tcW w:w="2699" w:type="dxa"/>
            <w:shd w:val="clear" w:color="auto" w:fill="auto"/>
          </w:tcPr>
          <w:p w14:paraId="27B6AC6E" w14:textId="77777777" w:rsidR="00512FC7" w:rsidRPr="00512FC7" w:rsidRDefault="00C411EF" w:rsidP="00533FE7">
            <w:hyperlink w:anchor="fld_LegLastForwardPoints" w:history="1">
              <w:r w:rsidR="00512FC7" w:rsidRPr="00533FE7">
                <w:rPr>
                  <w:rStyle w:val="Hyperlink"/>
                  <w:rFonts w:ascii="Times New Roman" w:hAnsi="Times New Roman"/>
                  <w:sz w:val="20"/>
                </w:rPr>
                <w:t>LegLastForwardPoints</w:t>
              </w:r>
            </w:hyperlink>
          </w:p>
        </w:tc>
      </w:tr>
      <w:tr w:rsidR="00512FC7" w:rsidRPr="00512FC7" w14:paraId="2BE7EF97" w14:textId="77777777" w:rsidTr="00533FE7">
        <w:tc>
          <w:tcPr>
            <w:tcW w:w="828" w:type="dxa"/>
            <w:shd w:val="clear" w:color="auto" w:fill="auto"/>
          </w:tcPr>
          <w:p w14:paraId="2C5C53DB" w14:textId="77777777" w:rsidR="00512FC7" w:rsidRPr="00512FC7" w:rsidRDefault="00512FC7" w:rsidP="00533FE7">
            <w:r w:rsidRPr="00512FC7">
              <w:t>1074</w:t>
            </w:r>
          </w:p>
        </w:tc>
        <w:tc>
          <w:tcPr>
            <w:tcW w:w="2699" w:type="dxa"/>
            <w:shd w:val="clear" w:color="auto" w:fill="auto"/>
          </w:tcPr>
          <w:p w14:paraId="6D09CC1A" w14:textId="77777777" w:rsidR="00512FC7" w:rsidRPr="00512FC7" w:rsidRDefault="00C411EF" w:rsidP="00533FE7">
            <w:hyperlink w:anchor="fld_LegCalculatedCcyLastQty" w:history="1">
              <w:r w:rsidR="00512FC7" w:rsidRPr="00533FE7">
                <w:rPr>
                  <w:rStyle w:val="Hyperlink"/>
                  <w:rFonts w:ascii="Times New Roman" w:hAnsi="Times New Roman"/>
                  <w:sz w:val="20"/>
                </w:rPr>
                <w:t>LegCalculatedCcyLastQty</w:t>
              </w:r>
            </w:hyperlink>
          </w:p>
        </w:tc>
      </w:tr>
      <w:tr w:rsidR="00512FC7" w:rsidRPr="00512FC7" w14:paraId="588646E8" w14:textId="77777777" w:rsidTr="00533FE7">
        <w:tc>
          <w:tcPr>
            <w:tcW w:w="828" w:type="dxa"/>
            <w:shd w:val="clear" w:color="auto" w:fill="auto"/>
          </w:tcPr>
          <w:p w14:paraId="7BDF4E4A" w14:textId="77777777" w:rsidR="00512FC7" w:rsidRPr="00512FC7" w:rsidRDefault="00512FC7" w:rsidP="00533FE7">
            <w:r w:rsidRPr="00512FC7">
              <w:t>1075</w:t>
            </w:r>
          </w:p>
        </w:tc>
        <w:tc>
          <w:tcPr>
            <w:tcW w:w="2699" w:type="dxa"/>
            <w:shd w:val="clear" w:color="auto" w:fill="auto"/>
          </w:tcPr>
          <w:p w14:paraId="40CB764D" w14:textId="77777777" w:rsidR="00512FC7" w:rsidRPr="00512FC7" w:rsidRDefault="00C411EF" w:rsidP="00533FE7">
            <w:hyperlink w:anchor="fld_LegGrossTradeAmt" w:history="1">
              <w:r w:rsidR="00512FC7" w:rsidRPr="00533FE7">
                <w:rPr>
                  <w:rStyle w:val="Hyperlink"/>
                  <w:rFonts w:ascii="Times New Roman" w:hAnsi="Times New Roman"/>
                  <w:sz w:val="20"/>
                </w:rPr>
                <w:t>LegGrossTradeAmt</w:t>
              </w:r>
            </w:hyperlink>
          </w:p>
        </w:tc>
      </w:tr>
      <w:tr w:rsidR="00512FC7" w:rsidRPr="00512FC7" w14:paraId="52EC5273" w14:textId="77777777" w:rsidTr="00533FE7">
        <w:tc>
          <w:tcPr>
            <w:tcW w:w="828" w:type="dxa"/>
            <w:shd w:val="clear" w:color="auto" w:fill="auto"/>
          </w:tcPr>
          <w:p w14:paraId="325B1171" w14:textId="77777777" w:rsidR="00512FC7" w:rsidRPr="00512FC7" w:rsidRDefault="00512FC7" w:rsidP="00533FE7">
            <w:r w:rsidRPr="00512FC7">
              <w:t>1079</w:t>
            </w:r>
          </w:p>
        </w:tc>
        <w:tc>
          <w:tcPr>
            <w:tcW w:w="2699" w:type="dxa"/>
            <w:shd w:val="clear" w:color="auto" w:fill="auto"/>
          </w:tcPr>
          <w:p w14:paraId="6AB8E9C0" w14:textId="77777777" w:rsidR="00512FC7" w:rsidRPr="00512FC7" w:rsidRDefault="00C411EF" w:rsidP="00533FE7">
            <w:hyperlink w:anchor="fld_MaturityTime" w:history="1">
              <w:r w:rsidR="00512FC7" w:rsidRPr="00533FE7">
                <w:rPr>
                  <w:rStyle w:val="Hyperlink"/>
                  <w:rFonts w:ascii="Times New Roman" w:hAnsi="Times New Roman"/>
                  <w:sz w:val="20"/>
                </w:rPr>
                <w:t>MaturityTime</w:t>
              </w:r>
            </w:hyperlink>
          </w:p>
        </w:tc>
      </w:tr>
      <w:tr w:rsidR="00512FC7" w:rsidRPr="00512FC7" w14:paraId="08FB8011" w14:textId="77777777" w:rsidTr="00533FE7">
        <w:tc>
          <w:tcPr>
            <w:tcW w:w="828" w:type="dxa"/>
            <w:shd w:val="clear" w:color="auto" w:fill="auto"/>
          </w:tcPr>
          <w:p w14:paraId="4F23EE9A" w14:textId="77777777" w:rsidR="00512FC7" w:rsidRPr="00512FC7" w:rsidRDefault="00512FC7" w:rsidP="00533FE7">
            <w:r w:rsidRPr="00512FC7">
              <w:t>1080</w:t>
            </w:r>
          </w:p>
        </w:tc>
        <w:tc>
          <w:tcPr>
            <w:tcW w:w="2699" w:type="dxa"/>
            <w:shd w:val="clear" w:color="auto" w:fill="auto"/>
          </w:tcPr>
          <w:p w14:paraId="30856835" w14:textId="77777777" w:rsidR="00512FC7" w:rsidRPr="00512FC7" w:rsidRDefault="00C411EF" w:rsidP="00533FE7">
            <w:hyperlink w:anchor="fld_RefOrderID" w:history="1">
              <w:r w:rsidR="00512FC7" w:rsidRPr="00533FE7">
                <w:rPr>
                  <w:rStyle w:val="Hyperlink"/>
                  <w:rFonts w:ascii="Times New Roman" w:hAnsi="Times New Roman"/>
                  <w:sz w:val="20"/>
                </w:rPr>
                <w:t>RefOrderID</w:t>
              </w:r>
            </w:hyperlink>
          </w:p>
        </w:tc>
      </w:tr>
      <w:tr w:rsidR="00512FC7" w:rsidRPr="00512FC7" w14:paraId="25124791" w14:textId="77777777" w:rsidTr="00533FE7">
        <w:tc>
          <w:tcPr>
            <w:tcW w:w="828" w:type="dxa"/>
            <w:shd w:val="clear" w:color="auto" w:fill="auto"/>
          </w:tcPr>
          <w:p w14:paraId="336CB23E" w14:textId="77777777" w:rsidR="00512FC7" w:rsidRPr="00512FC7" w:rsidRDefault="00512FC7" w:rsidP="00533FE7">
            <w:r w:rsidRPr="00512FC7">
              <w:t>1081</w:t>
            </w:r>
          </w:p>
        </w:tc>
        <w:tc>
          <w:tcPr>
            <w:tcW w:w="2699" w:type="dxa"/>
            <w:shd w:val="clear" w:color="auto" w:fill="auto"/>
          </w:tcPr>
          <w:p w14:paraId="6BFEB27D" w14:textId="77777777" w:rsidR="00512FC7" w:rsidRPr="00512FC7" w:rsidRDefault="00C411EF" w:rsidP="00533FE7">
            <w:hyperlink w:anchor="fld_RefOrderIDSource" w:history="1">
              <w:r w:rsidR="00512FC7" w:rsidRPr="00533FE7">
                <w:rPr>
                  <w:rStyle w:val="Hyperlink"/>
                  <w:rFonts w:ascii="Times New Roman" w:hAnsi="Times New Roman"/>
                  <w:sz w:val="20"/>
                </w:rPr>
                <w:t>RefOrderIDSource</w:t>
              </w:r>
            </w:hyperlink>
          </w:p>
        </w:tc>
      </w:tr>
      <w:tr w:rsidR="00512FC7" w:rsidRPr="00512FC7" w14:paraId="3D561224" w14:textId="77777777" w:rsidTr="00533FE7">
        <w:tc>
          <w:tcPr>
            <w:tcW w:w="828" w:type="dxa"/>
            <w:shd w:val="clear" w:color="auto" w:fill="auto"/>
          </w:tcPr>
          <w:p w14:paraId="49505DB7" w14:textId="77777777" w:rsidR="00512FC7" w:rsidRPr="00512FC7" w:rsidRDefault="00512FC7" w:rsidP="00533FE7">
            <w:r w:rsidRPr="00512FC7">
              <w:t>1082</w:t>
            </w:r>
          </w:p>
        </w:tc>
        <w:tc>
          <w:tcPr>
            <w:tcW w:w="2699" w:type="dxa"/>
            <w:shd w:val="clear" w:color="auto" w:fill="auto"/>
          </w:tcPr>
          <w:p w14:paraId="2B281FBB" w14:textId="77777777" w:rsidR="00512FC7" w:rsidRPr="00512FC7" w:rsidRDefault="00C411EF" w:rsidP="00533FE7">
            <w:hyperlink w:anchor="fld_SecondaryDisplayQty" w:history="1">
              <w:r w:rsidR="00512FC7" w:rsidRPr="00533FE7">
                <w:rPr>
                  <w:rStyle w:val="Hyperlink"/>
                  <w:rFonts w:ascii="Times New Roman" w:hAnsi="Times New Roman"/>
                  <w:sz w:val="20"/>
                </w:rPr>
                <w:t>SecondaryDisplayQty</w:t>
              </w:r>
            </w:hyperlink>
          </w:p>
        </w:tc>
      </w:tr>
      <w:tr w:rsidR="00512FC7" w:rsidRPr="00512FC7" w14:paraId="690B0C73" w14:textId="77777777" w:rsidTr="00533FE7">
        <w:tc>
          <w:tcPr>
            <w:tcW w:w="828" w:type="dxa"/>
            <w:shd w:val="clear" w:color="auto" w:fill="auto"/>
          </w:tcPr>
          <w:p w14:paraId="2A02B450" w14:textId="77777777" w:rsidR="00512FC7" w:rsidRPr="00512FC7" w:rsidRDefault="00512FC7" w:rsidP="00533FE7">
            <w:r w:rsidRPr="00512FC7">
              <w:t>1083</w:t>
            </w:r>
          </w:p>
        </w:tc>
        <w:tc>
          <w:tcPr>
            <w:tcW w:w="2699" w:type="dxa"/>
            <w:shd w:val="clear" w:color="auto" w:fill="auto"/>
          </w:tcPr>
          <w:p w14:paraId="44CC349C" w14:textId="77777777" w:rsidR="00512FC7" w:rsidRPr="00512FC7" w:rsidRDefault="00C411EF" w:rsidP="00533FE7">
            <w:hyperlink w:anchor="fld_DisplayWhen" w:history="1">
              <w:r w:rsidR="00512FC7" w:rsidRPr="00533FE7">
                <w:rPr>
                  <w:rStyle w:val="Hyperlink"/>
                  <w:rFonts w:ascii="Times New Roman" w:hAnsi="Times New Roman"/>
                  <w:sz w:val="20"/>
                </w:rPr>
                <w:t>DisplayWhen</w:t>
              </w:r>
            </w:hyperlink>
          </w:p>
        </w:tc>
      </w:tr>
      <w:tr w:rsidR="00512FC7" w:rsidRPr="00512FC7" w14:paraId="425CAB4B" w14:textId="77777777" w:rsidTr="00533FE7">
        <w:tc>
          <w:tcPr>
            <w:tcW w:w="828" w:type="dxa"/>
            <w:shd w:val="clear" w:color="auto" w:fill="auto"/>
          </w:tcPr>
          <w:p w14:paraId="67E9986D" w14:textId="77777777" w:rsidR="00512FC7" w:rsidRPr="00512FC7" w:rsidRDefault="00512FC7" w:rsidP="00533FE7">
            <w:r w:rsidRPr="00512FC7">
              <w:t>1084</w:t>
            </w:r>
          </w:p>
        </w:tc>
        <w:tc>
          <w:tcPr>
            <w:tcW w:w="2699" w:type="dxa"/>
            <w:shd w:val="clear" w:color="auto" w:fill="auto"/>
          </w:tcPr>
          <w:p w14:paraId="07898915" w14:textId="77777777" w:rsidR="00512FC7" w:rsidRPr="00512FC7" w:rsidRDefault="00C411EF" w:rsidP="00533FE7">
            <w:hyperlink w:anchor="fld_DisplayMethod" w:history="1">
              <w:r w:rsidR="00512FC7" w:rsidRPr="00533FE7">
                <w:rPr>
                  <w:rStyle w:val="Hyperlink"/>
                  <w:rFonts w:ascii="Times New Roman" w:hAnsi="Times New Roman"/>
                  <w:sz w:val="20"/>
                </w:rPr>
                <w:t>DisplayMethod</w:t>
              </w:r>
            </w:hyperlink>
          </w:p>
        </w:tc>
      </w:tr>
      <w:tr w:rsidR="00512FC7" w:rsidRPr="00512FC7" w14:paraId="56398DE3" w14:textId="77777777" w:rsidTr="00533FE7">
        <w:tc>
          <w:tcPr>
            <w:tcW w:w="828" w:type="dxa"/>
            <w:shd w:val="clear" w:color="auto" w:fill="auto"/>
          </w:tcPr>
          <w:p w14:paraId="78242CB7" w14:textId="77777777" w:rsidR="00512FC7" w:rsidRPr="00512FC7" w:rsidRDefault="00512FC7" w:rsidP="00533FE7">
            <w:r w:rsidRPr="00512FC7">
              <w:t>1085</w:t>
            </w:r>
          </w:p>
        </w:tc>
        <w:tc>
          <w:tcPr>
            <w:tcW w:w="2699" w:type="dxa"/>
            <w:shd w:val="clear" w:color="auto" w:fill="auto"/>
          </w:tcPr>
          <w:p w14:paraId="1ED46BD5" w14:textId="77777777" w:rsidR="00512FC7" w:rsidRPr="00512FC7" w:rsidRDefault="00C411EF" w:rsidP="00533FE7">
            <w:hyperlink w:anchor="fld_DisplayLowQty" w:history="1">
              <w:r w:rsidR="00512FC7" w:rsidRPr="00533FE7">
                <w:rPr>
                  <w:rStyle w:val="Hyperlink"/>
                  <w:rFonts w:ascii="Times New Roman" w:hAnsi="Times New Roman"/>
                  <w:sz w:val="20"/>
                </w:rPr>
                <w:t>DisplayLowQty</w:t>
              </w:r>
            </w:hyperlink>
          </w:p>
        </w:tc>
      </w:tr>
      <w:tr w:rsidR="00512FC7" w:rsidRPr="00512FC7" w14:paraId="30EBD458" w14:textId="77777777" w:rsidTr="00533FE7">
        <w:tc>
          <w:tcPr>
            <w:tcW w:w="828" w:type="dxa"/>
            <w:shd w:val="clear" w:color="auto" w:fill="auto"/>
          </w:tcPr>
          <w:p w14:paraId="7905308D" w14:textId="77777777" w:rsidR="00512FC7" w:rsidRPr="00512FC7" w:rsidRDefault="00512FC7" w:rsidP="00533FE7">
            <w:r w:rsidRPr="00512FC7">
              <w:t>1086</w:t>
            </w:r>
          </w:p>
        </w:tc>
        <w:tc>
          <w:tcPr>
            <w:tcW w:w="2699" w:type="dxa"/>
            <w:shd w:val="clear" w:color="auto" w:fill="auto"/>
          </w:tcPr>
          <w:p w14:paraId="5724916D" w14:textId="77777777" w:rsidR="00512FC7" w:rsidRPr="00512FC7" w:rsidRDefault="00C411EF" w:rsidP="00533FE7">
            <w:hyperlink w:anchor="fld_DisplayHighQty" w:history="1">
              <w:r w:rsidR="00512FC7" w:rsidRPr="00533FE7">
                <w:rPr>
                  <w:rStyle w:val="Hyperlink"/>
                  <w:rFonts w:ascii="Times New Roman" w:hAnsi="Times New Roman"/>
                  <w:sz w:val="20"/>
                </w:rPr>
                <w:t>DisplayHighQty</w:t>
              </w:r>
            </w:hyperlink>
          </w:p>
        </w:tc>
      </w:tr>
      <w:tr w:rsidR="00512FC7" w:rsidRPr="00512FC7" w14:paraId="1B1E33E4" w14:textId="77777777" w:rsidTr="00533FE7">
        <w:tc>
          <w:tcPr>
            <w:tcW w:w="828" w:type="dxa"/>
            <w:shd w:val="clear" w:color="auto" w:fill="auto"/>
          </w:tcPr>
          <w:p w14:paraId="623E1453" w14:textId="77777777" w:rsidR="00512FC7" w:rsidRPr="00512FC7" w:rsidRDefault="00512FC7" w:rsidP="00533FE7">
            <w:r w:rsidRPr="00512FC7">
              <w:t>1087</w:t>
            </w:r>
          </w:p>
        </w:tc>
        <w:tc>
          <w:tcPr>
            <w:tcW w:w="2699" w:type="dxa"/>
            <w:shd w:val="clear" w:color="auto" w:fill="auto"/>
          </w:tcPr>
          <w:p w14:paraId="029EA4A0" w14:textId="77777777" w:rsidR="00512FC7" w:rsidRPr="00512FC7" w:rsidRDefault="00C411EF" w:rsidP="00533FE7">
            <w:hyperlink w:anchor="fld_DisplayMinIncr" w:history="1">
              <w:r w:rsidR="00512FC7" w:rsidRPr="00533FE7">
                <w:rPr>
                  <w:rStyle w:val="Hyperlink"/>
                  <w:rFonts w:ascii="Times New Roman" w:hAnsi="Times New Roman"/>
                  <w:sz w:val="20"/>
                </w:rPr>
                <w:t>DisplayMinIncr</w:t>
              </w:r>
            </w:hyperlink>
          </w:p>
        </w:tc>
      </w:tr>
      <w:tr w:rsidR="00512FC7" w:rsidRPr="00512FC7" w14:paraId="72D7F6DF" w14:textId="77777777" w:rsidTr="00533FE7">
        <w:tc>
          <w:tcPr>
            <w:tcW w:w="828" w:type="dxa"/>
            <w:shd w:val="clear" w:color="auto" w:fill="auto"/>
          </w:tcPr>
          <w:p w14:paraId="70B97A49" w14:textId="77777777" w:rsidR="00512FC7" w:rsidRPr="00512FC7" w:rsidRDefault="00512FC7" w:rsidP="00533FE7">
            <w:r w:rsidRPr="00512FC7">
              <w:t>1088</w:t>
            </w:r>
          </w:p>
        </w:tc>
        <w:tc>
          <w:tcPr>
            <w:tcW w:w="2699" w:type="dxa"/>
            <w:shd w:val="clear" w:color="auto" w:fill="auto"/>
          </w:tcPr>
          <w:p w14:paraId="169525CD" w14:textId="77777777" w:rsidR="00512FC7" w:rsidRPr="00512FC7" w:rsidRDefault="00C411EF" w:rsidP="00533FE7">
            <w:hyperlink w:anchor="fld_RefreshQty" w:history="1">
              <w:r w:rsidR="00512FC7" w:rsidRPr="00533FE7">
                <w:rPr>
                  <w:rStyle w:val="Hyperlink"/>
                  <w:rFonts w:ascii="Times New Roman" w:hAnsi="Times New Roman"/>
                  <w:sz w:val="20"/>
                </w:rPr>
                <w:t>RefreshQty</w:t>
              </w:r>
            </w:hyperlink>
          </w:p>
        </w:tc>
      </w:tr>
      <w:tr w:rsidR="00512FC7" w:rsidRPr="00512FC7" w14:paraId="2E6FCA81" w14:textId="77777777" w:rsidTr="00533FE7">
        <w:tc>
          <w:tcPr>
            <w:tcW w:w="828" w:type="dxa"/>
            <w:shd w:val="clear" w:color="auto" w:fill="auto"/>
          </w:tcPr>
          <w:p w14:paraId="6226BB33" w14:textId="77777777" w:rsidR="00512FC7" w:rsidRPr="00512FC7" w:rsidRDefault="00512FC7" w:rsidP="00533FE7">
            <w:r w:rsidRPr="00512FC7">
              <w:t>1089</w:t>
            </w:r>
          </w:p>
        </w:tc>
        <w:tc>
          <w:tcPr>
            <w:tcW w:w="2699" w:type="dxa"/>
            <w:shd w:val="clear" w:color="auto" w:fill="auto"/>
          </w:tcPr>
          <w:p w14:paraId="02E88CD7" w14:textId="77777777" w:rsidR="00512FC7" w:rsidRPr="00512FC7" w:rsidRDefault="00C411EF" w:rsidP="00533FE7">
            <w:hyperlink w:anchor="fld_MatchIncrement" w:history="1">
              <w:r w:rsidR="00512FC7" w:rsidRPr="00533FE7">
                <w:rPr>
                  <w:rStyle w:val="Hyperlink"/>
                  <w:rFonts w:ascii="Times New Roman" w:hAnsi="Times New Roman"/>
                  <w:sz w:val="20"/>
                </w:rPr>
                <w:t>MatchIncrement</w:t>
              </w:r>
            </w:hyperlink>
          </w:p>
        </w:tc>
      </w:tr>
      <w:tr w:rsidR="00512FC7" w:rsidRPr="00512FC7" w14:paraId="122A39B8" w14:textId="77777777" w:rsidTr="00533FE7">
        <w:tc>
          <w:tcPr>
            <w:tcW w:w="828" w:type="dxa"/>
            <w:shd w:val="clear" w:color="auto" w:fill="auto"/>
          </w:tcPr>
          <w:p w14:paraId="11B88BC3" w14:textId="77777777" w:rsidR="00512FC7" w:rsidRPr="00512FC7" w:rsidRDefault="00512FC7" w:rsidP="00533FE7">
            <w:r w:rsidRPr="00512FC7">
              <w:t>1090</w:t>
            </w:r>
          </w:p>
        </w:tc>
        <w:tc>
          <w:tcPr>
            <w:tcW w:w="2699" w:type="dxa"/>
            <w:shd w:val="clear" w:color="auto" w:fill="auto"/>
          </w:tcPr>
          <w:p w14:paraId="6FD67A99" w14:textId="77777777" w:rsidR="00512FC7" w:rsidRPr="00512FC7" w:rsidRDefault="00C411EF" w:rsidP="00533FE7">
            <w:hyperlink w:anchor="fld_MaxPriceLevels" w:history="1">
              <w:r w:rsidR="00512FC7" w:rsidRPr="00533FE7">
                <w:rPr>
                  <w:rStyle w:val="Hyperlink"/>
                  <w:rFonts w:ascii="Times New Roman" w:hAnsi="Times New Roman"/>
                  <w:sz w:val="20"/>
                </w:rPr>
                <w:t>MaxPriceLevels</w:t>
              </w:r>
            </w:hyperlink>
          </w:p>
        </w:tc>
      </w:tr>
      <w:tr w:rsidR="00512FC7" w:rsidRPr="00512FC7" w14:paraId="02E7F609" w14:textId="77777777" w:rsidTr="00533FE7">
        <w:tc>
          <w:tcPr>
            <w:tcW w:w="828" w:type="dxa"/>
            <w:shd w:val="clear" w:color="auto" w:fill="auto"/>
          </w:tcPr>
          <w:p w14:paraId="78F4FE50" w14:textId="77777777" w:rsidR="00512FC7" w:rsidRPr="00512FC7" w:rsidRDefault="00512FC7" w:rsidP="00533FE7">
            <w:r w:rsidRPr="00512FC7">
              <w:t>1091</w:t>
            </w:r>
          </w:p>
        </w:tc>
        <w:tc>
          <w:tcPr>
            <w:tcW w:w="2699" w:type="dxa"/>
            <w:shd w:val="clear" w:color="auto" w:fill="auto"/>
          </w:tcPr>
          <w:p w14:paraId="69CD4549" w14:textId="77777777" w:rsidR="00512FC7" w:rsidRPr="00512FC7" w:rsidRDefault="00C411EF" w:rsidP="00533FE7">
            <w:hyperlink w:anchor="fld_PreTradeAnonymity" w:history="1">
              <w:r w:rsidR="00512FC7" w:rsidRPr="00533FE7">
                <w:rPr>
                  <w:rStyle w:val="Hyperlink"/>
                  <w:rFonts w:ascii="Times New Roman" w:hAnsi="Times New Roman"/>
                  <w:sz w:val="20"/>
                </w:rPr>
                <w:t>PreTradeAnonymity</w:t>
              </w:r>
            </w:hyperlink>
          </w:p>
        </w:tc>
      </w:tr>
      <w:tr w:rsidR="00512FC7" w:rsidRPr="00512FC7" w14:paraId="3B080396" w14:textId="77777777" w:rsidTr="00533FE7">
        <w:tc>
          <w:tcPr>
            <w:tcW w:w="828" w:type="dxa"/>
            <w:shd w:val="clear" w:color="auto" w:fill="auto"/>
          </w:tcPr>
          <w:p w14:paraId="17D67C0E" w14:textId="77777777" w:rsidR="00512FC7" w:rsidRPr="00512FC7" w:rsidRDefault="00512FC7" w:rsidP="00533FE7">
            <w:r w:rsidRPr="00512FC7">
              <w:t>1092</w:t>
            </w:r>
          </w:p>
        </w:tc>
        <w:tc>
          <w:tcPr>
            <w:tcW w:w="2699" w:type="dxa"/>
            <w:shd w:val="clear" w:color="auto" w:fill="auto"/>
          </w:tcPr>
          <w:p w14:paraId="1A61F530" w14:textId="77777777" w:rsidR="00512FC7" w:rsidRPr="00512FC7" w:rsidRDefault="00C411EF" w:rsidP="00533FE7">
            <w:hyperlink w:anchor="fld_PriceProtectionScope" w:history="1">
              <w:r w:rsidR="00512FC7" w:rsidRPr="00533FE7">
                <w:rPr>
                  <w:rStyle w:val="Hyperlink"/>
                  <w:rFonts w:ascii="Times New Roman" w:hAnsi="Times New Roman"/>
                  <w:sz w:val="20"/>
                </w:rPr>
                <w:t>PriceProtectionScope</w:t>
              </w:r>
            </w:hyperlink>
          </w:p>
        </w:tc>
      </w:tr>
      <w:tr w:rsidR="00512FC7" w:rsidRPr="00512FC7" w14:paraId="3ADD9977" w14:textId="77777777" w:rsidTr="00533FE7">
        <w:tc>
          <w:tcPr>
            <w:tcW w:w="828" w:type="dxa"/>
            <w:shd w:val="clear" w:color="auto" w:fill="auto"/>
          </w:tcPr>
          <w:p w14:paraId="3D7E6078" w14:textId="77777777" w:rsidR="00512FC7" w:rsidRPr="00512FC7" w:rsidRDefault="00512FC7" w:rsidP="00533FE7">
            <w:r w:rsidRPr="00512FC7">
              <w:t>1093</w:t>
            </w:r>
          </w:p>
        </w:tc>
        <w:tc>
          <w:tcPr>
            <w:tcW w:w="2699" w:type="dxa"/>
            <w:shd w:val="clear" w:color="auto" w:fill="auto"/>
          </w:tcPr>
          <w:p w14:paraId="3447A04E" w14:textId="77777777" w:rsidR="00512FC7" w:rsidRPr="00512FC7" w:rsidRDefault="00C411EF" w:rsidP="00533FE7">
            <w:hyperlink w:anchor="fld_LotType" w:history="1">
              <w:r w:rsidR="00512FC7" w:rsidRPr="00533FE7">
                <w:rPr>
                  <w:rStyle w:val="Hyperlink"/>
                  <w:rFonts w:ascii="Times New Roman" w:hAnsi="Times New Roman"/>
                  <w:sz w:val="20"/>
                </w:rPr>
                <w:t>LotType</w:t>
              </w:r>
            </w:hyperlink>
          </w:p>
        </w:tc>
      </w:tr>
      <w:tr w:rsidR="00512FC7" w:rsidRPr="00512FC7" w14:paraId="2911D944" w14:textId="77777777" w:rsidTr="00533FE7">
        <w:tc>
          <w:tcPr>
            <w:tcW w:w="828" w:type="dxa"/>
            <w:shd w:val="clear" w:color="auto" w:fill="auto"/>
          </w:tcPr>
          <w:p w14:paraId="62554EDB" w14:textId="77777777" w:rsidR="00512FC7" w:rsidRPr="00512FC7" w:rsidRDefault="00512FC7" w:rsidP="00533FE7">
            <w:r w:rsidRPr="00512FC7">
              <w:t>1094</w:t>
            </w:r>
          </w:p>
        </w:tc>
        <w:tc>
          <w:tcPr>
            <w:tcW w:w="2699" w:type="dxa"/>
            <w:shd w:val="clear" w:color="auto" w:fill="auto"/>
          </w:tcPr>
          <w:p w14:paraId="7DBF2596" w14:textId="77777777" w:rsidR="00512FC7" w:rsidRPr="00512FC7" w:rsidRDefault="00C411EF" w:rsidP="00533FE7">
            <w:hyperlink w:anchor="fld_PegPriceType" w:history="1">
              <w:r w:rsidR="00512FC7" w:rsidRPr="00533FE7">
                <w:rPr>
                  <w:rStyle w:val="Hyperlink"/>
                  <w:rFonts w:ascii="Times New Roman" w:hAnsi="Times New Roman"/>
                  <w:sz w:val="20"/>
                </w:rPr>
                <w:t>PegPriceType</w:t>
              </w:r>
            </w:hyperlink>
          </w:p>
        </w:tc>
      </w:tr>
      <w:tr w:rsidR="00512FC7" w:rsidRPr="00512FC7" w14:paraId="02513E17" w14:textId="77777777" w:rsidTr="00533FE7">
        <w:tc>
          <w:tcPr>
            <w:tcW w:w="828" w:type="dxa"/>
            <w:shd w:val="clear" w:color="auto" w:fill="auto"/>
          </w:tcPr>
          <w:p w14:paraId="2CC8BD3A" w14:textId="77777777" w:rsidR="00512FC7" w:rsidRPr="00512FC7" w:rsidRDefault="00512FC7" w:rsidP="00533FE7">
            <w:r w:rsidRPr="00512FC7">
              <w:t>1095</w:t>
            </w:r>
          </w:p>
        </w:tc>
        <w:tc>
          <w:tcPr>
            <w:tcW w:w="2699" w:type="dxa"/>
            <w:shd w:val="clear" w:color="auto" w:fill="auto"/>
          </w:tcPr>
          <w:p w14:paraId="2C102467" w14:textId="77777777" w:rsidR="00512FC7" w:rsidRPr="00512FC7" w:rsidRDefault="00C411EF" w:rsidP="00533FE7">
            <w:hyperlink w:anchor="fld_PeggedRefPrice" w:history="1">
              <w:r w:rsidR="00512FC7" w:rsidRPr="00533FE7">
                <w:rPr>
                  <w:rStyle w:val="Hyperlink"/>
                  <w:rFonts w:ascii="Times New Roman" w:hAnsi="Times New Roman"/>
                  <w:sz w:val="20"/>
                </w:rPr>
                <w:t>PeggedRefPrice</w:t>
              </w:r>
            </w:hyperlink>
          </w:p>
        </w:tc>
      </w:tr>
      <w:tr w:rsidR="00512FC7" w:rsidRPr="00512FC7" w14:paraId="0C03608A" w14:textId="77777777" w:rsidTr="00533FE7">
        <w:tc>
          <w:tcPr>
            <w:tcW w:w="828" w:type="dxa"/>
            <w:shd w:val="clear" w:color="auto" w:fill="auto"/>
          </w:tcPr>
          <w:p w14:paraId="01C7B474" w14:textId="77777777" w:rsidR="00512FC7" w:rsidRPr="00512FC7" w:rsidRDefault="00512FC7" w:rsidP="00533FE7">
            <w:r w:rsidRPr="00512FC7">
              <w:t>1096</w:t>
            </w:r>
          </w:p>
        </w:tc>
        <w:tc>
          <w:tcPr>
            <w:tcW w:w="2699" w:type="dxa"/>
            <w:shd w:val="clear" w:color="auto" w:fill="auto"/>
          </w:tcPr>
          <w:p w14:paraId="65626D2E" w14:textId="77777777" w:rsidR="00512FC7" w:rsidRPr="00512FC7" w:rsidRDefault="00C411EF" w:rsidP="00533FE7">
            <w:hyperlink w:anchor="fld_PegSecurityIDSource" w:history="1">
              <w:r w:rsidR="00512FC7" w:rsidRPr="00533FE7">
                <w:rPr>
                  <w:rStyle w:val="Hyperlink"/>
                  <w:rFonts w:ascii="Times New Roman" w:hAnsi="Times New Roman"/>
                  <w:sz w:val="20"/>
                </w:rPr>
                <w:t>PegSecurityIDSource</w:t>
              </w:r>
            </w:hyperlink>
          </w:p>
        </w:tc>
      </w:tr>
      <w:tr w:rsidR="00512FC7" w:rsidRPr="00512FC7" w14:paraId="02BEB8E6" w14:textId="77777777" w:rsidTr="00533FE7">
        <w:tc>
          <w:tcPr>
            <w:tcW w:w="828" w:type="dxa"/>
            <w:shd w:val="clear" w:color="auto" w:fill="auto"/>
          </w:tcPr>
          <w:p w14:paraId="789B505E" w14:textId="77777777" w:rsidR="00512FC7" w:rsidRPr="00512FC7" w:rsidRDefault="00512FC7" w:rsidP="00533FE7">
            <w:r w:rsidRPr="00512FC7">
              <w:t>1097</w:t>
            </w:r>
          </w:p>
        </w:tc>
        <w:tc>
          <w:tcPr>
            <w:tcW w:w="2699" w:type="dxa"/>
            <w:shd w:val="clear" w:color="auto" w:fill="auto"/>
          </w:tcPr>
          <w:p w14:paraId="796715DD" w14:textId="77777777" w:rsidR="00512FC7" w:rsidRPr="00512FC7" w:rsidRDefault="00C411EF" w:rsidP="00533FE7">
            <w:hyperlink w:anchor="fld_PegSecurityID" w:history="1">
              <w:r w:rsidR="00512FC7" w:rsidRPr="00533FE7">
                <w:rPr>
                  <w:rStyle w:val="Hyperlink"/>
                  <w:rFonts w:ascii="Times New Roman" w:hAnsi="Times New Roman"/>
                  <w:sz w:val="20"/>
                </w:rPr>
                <w:t>PegSecurityID</w:t>
              </w:r>
            </w:hyperlink>
          </w:p>
        </w:tc>
      </w:tr>
      <w:tr w:rsidR="00512FC7" w:rsidRPr="00512FC7" w14:paraId="65929017" w14:textId="77777777" w:rsidTr="00533FE7">
        <w:tc>
          <w:tcPr>
            <w:tcW w:w="828" w:type="dxa"/>
            <w:shd w:val="clear" w:color="auto" w:fill="auto"/>
          </w:tcPr>
          <w:p w14:paraId="69C7FB89" w14:textId="77777777" w:rsidR="00512FC7" w:rsidRPr="00512FC7" w:rsidRDefault="00512FC7" w:rsidP="00533FE7">
            <w:r w:rsidRPr="00512FC7">
              <w:t>1098</w:t>
            </w:r>
          </w:p>
        </w:tc>
        <w:tc>
          <w:tcPr>
            <w:tcW w:w="2699" w:type="dxa"/>
            <w:shd w:val="clear" w:color="auto" w:fill="auto"/>
          </w:tcPr>
          <w:p w14:paraId="3809A884" w14:textId="77777777" w:rsidR="00512FC7" w:rsidRPr="00512FC7" w:rsidRDefault="00C411EF" w:rsidP="00533FE7">
            <w:hyperlink w:anchor="fld_PegSymbol" w:history="1">
              <w:r w:rsidR="00512FC7" w:rsidRPr="00533FE7">
                <w:rPr>
                  <w:rStyle w:val="Hyperlink"/>
                  <w:rFonts w:ascii="Times New Roman" w:hAnsi="Times New Roman"/>
                  <w:sz w:val="20"/>
                </w:rPr>
                <w:t>PegSymbol</w:t>
              </w:r>
            </w:hyperlink>
          </w:p>
        </w:tc>
      </w:tr>
      <w:tr w:rsidR="00512FC7" w:rsidRPr="00512FC7" w14:paraId="71C2AF03" w14:textId="77777777" w:rsidTr="00533FE7">
        <w:tc>
          <w:tcPr>
            <w:tcW w:w="828" w:type="dxa"/>
            <w:shd w:val="clear" w:color="auto" w:fill="auto"/>
          </w:tcPr>
          <w:p w14:paraId="42AEAEC7" w14:textId="77777777" w:rsidR="00512FC7" w:rsidRPr="00512FC7" w:rsidRDefault="00512FC7" w:rsidP="00533FE7">
            <w:r w:rsidRPr="00512FC7">
              <w:t>1099</w:t>
            </w:r>
          </w:p>
        </w:tc>
        <w:tc>
          <w:tcPr>
            <w:tcW w:w="2699" w:type="dxa"/>
            <w:shd w:val="clear" w:color="auto" w:fill="auto"/>
          </w:tcPr>
          <w:p w14:paraId="4273DBC3" w14:textId="77777777" w:rsidR="00512FC7" w:rsidRPr="00512FC7" w:rsidRDefault="00C411EF" w:rsidP="00533FE7">
            <w:hyperlink w:anchor="fld_PegSecurityDesc" w:history="1">
              <w:r w:rsidR="00512FC7" w:rsidRPr="00533FE7">
                <w:rPr>
                  <w:rStyle w:val="Hyperlink"/>
                  <w:rFonts w:ascii="Times New Roman" w:hAnsi="Times New Roman"/>
                  <w:sz w:val="20"/>
                </w:rPr>
                <w:t>PegSecurityDesc</w:t>
              </w:r>
            </w:hyperlink>
          </w:p>
        </w:tc>
      </w:tr>
      <w:tr w:rsidR="00512FC7" w:rsidRPr="00512FC7" w14:paraId="52C41817" w14:textId="77777777" w:rsidTr="00533FE7">
        <w:tc>
          <w:tcPr>
            <w:tcW w:w="828" w:type="dxa"/>
            <w:shd w:val="clear" w:color="auto" w:fill="auto"/>
          </w:tcPr>
          <w:p w14:paraId="54C10ADD" w14:textId="77777777" w:rsidR="00512FC7" w:rsidRPr="00512FC7" w:rsidRDefault="00512FC7" w:rsidP="00533FE7">
            <w:r w:rsidRPr="00512FC7">
              <w:t>1100</w:t>
            </w:r>
          </w:p>
        </w:tc>
        <w:tc>
          <w:tcPr>
            <w:tcW w:w="2699" w:type="dxa"/>
            <w:shd w:val="clear" w:color="auto" w:fill="auto"/>
          </w:tcPr>
          <w:p w14:paraId="0CCA9508" w14:textId="77777777" w:rsidR="00512FC7" w:rsidRPr="00512FC7" w:rsidRDefault="00C411EF" w:rsidP="00533FE7">
            <w:hyperlink w:anchor="fld_TriggerType" w:history="1">
              <w:r w:rsidR="00512FC7" w:rsidRPr="00533FE7">
                <w:rPr>
                  <w:rStyle w:val="Hyperlink"/>
                  <w:rFonts w:ascii="Times New Roman" w:hAnsi="Times New Roman"/>
                  <w:sz w:val="20"/>
                </w:rPr>
                <w:t>TriggerType</w:t>
              </w:r>
            </w:hyperlink>
          </w:p>
        </w:tc>
      </w:tr>
      <w:tr w:rsidR="00512FC7" w:rsidRPr="00512FC7" w14:paraId="2705CDBC" w14:textId="77777777" w:rsidTr="00533FE7">
        <w:tc>
          <w:tcPr>
            <w:tcW w:w="828" w:type="dxa"/>
            <w:shd w:val="clear" w:color="auto" w:fill="auto"/>
          </w:tcPr>
          <w:p w14:paraId="47DD0F6F" w14:textId="77777777" w:rsidR="00512FC7" w:rsidRPr="00512FC7" w:rsidRDefault="00512FC7" w:rsidP="00533FE7">
            <w:r w:rsidRPr="00512FC7">
              <w:t>1101</w:t>
            </w:r>
          </w:p>
        </w:tc>
        <w:tc>
          <w:tcPr>
            <w:tcW w:w="2699" w:type="dxa"/>
            <w:shd w:val="clear" w:color="auto" w:fill="auto"/>
          </w:tcPr>
          <w:p w14:paraId="06A5F071" w14:textId="77777777" w:rsidR="00512FC7" w:rsidRPr="00512FC7" w:rsidRDefault="00C411EF" w:rsidP="00533FE7">
            <w:hyperlink w:anchor="fld_TriggerAction" w:history="1">
              <w:r w:rsidR="00512FC7" w:rsidRPr="00533FE7">
                <w:rPr>
                  <w:rStyle w:val="Hyperlink"/>
                  <w:rFonts w:ascii="Times New Roman" w:hAnsi="Times New Roman"/>
                  <w:sz w:val="20"/>
                </w:rPr>
                <w:t>TriggerAction</w:t>
              </w:r>
            </w:hyperlink>
          </w:p>
        </w:tc>
      </w:tr>
      <w:tr w:rsidR="00512FC7" w:rsidRPr="00512FC7" w14:paraId="2BF4C343" w14:textId="77777777" w:rsidTr="00533FE7">
        <w:tc>
          <w:tcPr>
            <w:tcW w:w="828" w:type="dxa"/>
            <w:shd w:val="clear" w:color="auto" w:fill="auto"/>
          </w:tcPr>
          <w:p w14:paraId="24B25EFE" w14:textId="77777777" w:rsidR="00512FC7" w:rsidRPr="00512FC7" w:rsidRDefault="00512FC7" w:rsidP="00533FE7">
            <w:r w:rsidRPr="00512FC7">
              <w:t>1102</w:t>
            </w:r>
          </w:p>
        </w:tc>
        <w:tc>
          <w:tcPr>
            <w:tcW w:w="2699" w:type="dxa"/>
            <w:shd w:val="clear" w:color="auto" w:fill="auto"/>
          </w:tcPr>
          <w:p w14:paraId="69F30ADE" w14:textId="77777777" w:rsidR="00512FC7" w:rsidRPr="00512FC7" w:rsidRDefault="00C411EF" w:rsidP="00533FE7">
            <w:hyperlink w:anchor="fld_TriggerPrice" w:history="1">
              <w:r w:rsidR="00512FC7" w:rsidRPr="00533FE7">
                <w:rPr>
                  <w:rStyle w:val="Hyperlink"/>
                  <w:rFonts w:ascii="Times New Roman" w:hAnsi="Times New Roman"/>
                  <w:sz w:val="20"/>
                </w:rPr>
                <w:t>TriggerPrice</w:t>
              </w:r>
            </w:hyperlink>
          </w:p>
        </w:tc>
      </w:tr>
      <w:tr w:rsidR="00512FC7" w:rsidRPr="00512FC7" w14:paraId="65653D8B" w14:textId="77777777" w:rsidTr="00533FE7">
        <w:tc>
          <w:tcPr>
            <w:tcW w:w="828" w:type="dxa"/>
            <w:shd w:val="clear" w:color="auto" w:fill="auto"/>
          </w:tcPr>
          <w:p w14:paraId="67F3A84B" w14:textId="77777777" w:rsidR="00512FC7" w:rsidRPr="00512FC7" w:rsidRDefault="00512FC7" w:rsidP="00533FE7">
            <w:r w:rsidRPr="00512FC7">
              <w:t>1103</w:t>
            </w:r>
          </w:p>
        </w:tc>
        <w:tc>
          <w:tcPr>
            <w:tcW w:w="2699" w:type="dxa"/>
            <w:shd w:val="clear" w:color="auto" w:fill="auto"/>
          </w:tcPr>
          <w:p w14:paraId="098C45FA" w14:textId="77777777" w:rsidR="00512FC7" w:rsidRPr="00512FC7" w:rsidRDefault="00C411EF" w:rsidP="00533FE7">
            <w:hyperlink w:anchor="fld_TriggerSymbol" w:history="1">
              <w:r w:rsidR="00512FC7" w:rsidRPr="00533FE7">
                <w:rPr>
                  <w:rStyle w:val="Hyperlink"/>
                  <w:rFonts w:ascii="Times New Roman" w:hAnsi="Times New Roman"/>
                  <w:sz w:val="20"/>
                </w:rPr>
                <w:t>TriggerSymbol</w:t>
              </w:r>
            </w:hyperlink>
          </w:p>
        </w:tc>
      </w:tr>
      <w:tr w:rsidR="00512FC7" w:rsidRPr="00512FC7" w14:paraId="3A102A3E" w14:textId="77777777" w:rsidTr="00533FE7">
        <w:tc>
          <w:tcPr>
            <w:tcW w:w="828" w:type="dxa"/>
            <w:shd w:val="clear" w:color="auto" w:fill="auto"/>
          </w:tcPr>
          <w:p w14:paraId="77F6E066" w14:textId="77777777" w:rsidR="00512FC7" w:rsidRPr="00512FC7" w:rsidRDefault="00512FC7" w:rsidP="00533FE7">
            <w:r w:rsidRPr="00512FC7">
              <w:t>1104</w:t>
            </w:r>
          </w:p>
        </w:tc>
        <w:tc>
          <w:tcPr>
            <w:tcW w:w="2699" w:type="dxa"/>
            <w:shd w:val="clear" w:color="auto" w:fill="auto"/>
          </w:tcPr>
          <w:p w14:paraId="550BA044" w14:textId="77777777" w:rsidR="00512FC7" w:rsidRPr="00512FC7" w:rsidRDefault="00C411EF" w:rsidP="00533FE7">
            <w:hyperlink w:anchor="fld_TriggerSecurityID" w:history="1">
              <w:r w:rsidR="00512FC7" w:rsidRPr="00533FE7">
                <w:rPr>
                  <w:rStyle w:val="Hyperlink"/>
                  <w:rFonts w:ascii="Times New Roman" w:hAnsi="Times New Roman"/>
                  <w:sz w:val="20"/>
                </w:rPr>
                <w:t>TriggerSecurityID</w:t>
              </w:r>
            </w:hyperlink>
          </w:p>
        </w:tc>
      </w:tr>
      <w:tr w:rsidR="00512FC7" w:rsidRPr="00512FC7" w14:paraId="211A6782" w14:textId="77777777" w:rsidTr="00533FE7">
        <w:tc>
          <w:tcPr>
            <w:tcW w:w="828" w:type="dxa"/>
            <w:shd w:val="clear" w:color="auto" w:fill="auto"/>
          </w:tcPr>
          <w:p w14:paraId="193168B0" w14:textId="77777777" w:rsidR="00512FC7" w:rsidRPr="00512FC7" w:rsidRDefault="00512FC7" w:rsidP="00533FE7">
            <w:r w:rsidRPr="00512FC7">
              <w:t>1105</w:t>
            </w:r>
          </w:p>
        </w:tc>
        <w:tc>
          <w:tcPr>
            <w:tcW w:w="2699" w:type="dxa"/>
            <w:shd w:val="clear" w:color="auto" w:fill="auto"/>
          </w:tcPr>
          <w:p w14:paraId="1789EB73" w14:textId="77777777" w:rsidR="00512FC7" w:rsidRPr="00512FC7" w:rsidRDefault="00C411EF" w:rsidP="00533FE7">
            <w:hyperlink w:anchor="fld_TriggerSecurityIDSource" w:history="1">
              <w:r w:rsidR="00512FC7" w:rsidRPr="00533FE7">
                <w:rPr>
                  <w:rStyle w:val="Hyperlink"/>
                  <w:rFonts w:ascii="Times New Roman" w:hAnsi="Times New Roman"/>
                  <w:sz w:val="20"/>
                </w:rPr>
                <w:t>TriggerSecurityIDSource</w:t>
              </w:r>
            </w:hyperlink>
          </w:p>
        </w:tc>
      </w:tr>
      <w:tr w:rsidR="00512FC7" w:rsidRPr="00512FC7" w14:paraId="6BDC1F33" w14:textId="77777777" w:rsidTr="00533FE7">
        <w:tc>
          <w:tcPr>
            <w:tcW w:w="828" w:type="dxa"/>
            <w:shd w:val="clear" w:color="auto" w:fill="auto"/>
          </w:tcPr>
          <w:p w14:paraId="0D0199B5" w14:textId="77777777" w:rsidR="00512FC7" w:rsidRPr="00512FC7" w:rsidRDefault="00512FC7" w:rsidP="00533FE7">
            <w:r w:rsidRPr="00512FC7">
              <w:t>1106</w:t>
            </w:r>
          </w:p>
        </w:tc>
        <w:tc>
          <w:tcPr>
            <w:tcW w:w="2699" w:type="dxa"/>
            <w:shd w:val="clear" w:color="auto" w:fill="auto"/>
          </w:tcPr>
          <w:p w14:paraId="11726011" w14:textId="77777777" w:rsidR="00512FC7" w:rsidRPr="00512FC7" w:rsidRDefault="00C411EF" w:rsidP="00533FE7">
            <w:hyperlink w:anchor="fld_TriggerSecurityDesc" w:history="1">
              <w:r w:rsidR="00512FC7" w:rsidRPr="00533FE7">
                <w:rPr>
                  <w:rStyle w:val="Hyperlink"/>
                  <w:rFonts w:ascii="Times New Roman" w:hAnsi="Times New Roman"/>
                  <w:sz w:val="20"/>
                </w:rPr>
                <w:t>TriggerSecurityDesc</w:t>
              </w:r>
            </w:hyperlink>
          </w:p>
        </w:tc>
      </w:tr>
      <w:tr w:rsidR="00512FC7" w:rsidRPr="00512FC7" w14:paraId="410F70B8" w14:textId="77777777" w:rsidTr="00533FE7">
        <w:tc>
          <w:tcPr>
            <w:tcW w:w="828" w:type="dxa"/>
            <w:shd w:val="clear" w:color="auto" w:fill="auto"/>
          </w:tcPr>
          <w:p w14:paraId="76A5DC1D" w14:textId="77777777" w:rsidR="00512FC7" w:rsidRPr="00512FC7" w:rsidRDefault="00512FC7" w:rsidP="00533FE7">
            <w:r w:rsidRPr="00512FC7">
              <w:t>1107</w:t>
            </w:r>
          </w:p>
        </w:tc>
        <w:tc>
          <w:tcPr>
            <w:tcW w:w="2699" w:type="dxa"/>
            <w:shd w:val="clear" w:color="auto" w:fill="auto"/>
          </w:tcPr>
          <w:p w14:paraId="53FA36A6" w14:textId="77777777" w:rsidR="00512FC7" w:rsidRPr="00512FC7" w:rsidRDefault="00C411EF" w:rsidP="00533FE7">
            <w:hyperlink w:anchor="fld_TriggerPriceType" w:history="1">
              <w:r w:rsidR="00512FC7" w:rsidRPr="00533FE7">
                <w:rPr>
                  <w:rStyle w:val="Hyperlink"/>
                  <w:rFonts w:ascii="Times New Roman" w:hAnsi="Times New Roman"/>
                  <w:sz w:val="20"/>
                </w:rPr>
                <w:t>TriggerPriceType</w:t>
              </w:r>
            </w:hyperlink>
          </w:p>
        </w:tc>
      </w:tr>
      <w:tr w:rsidR="00512FC7" w:rsidRPr="00512FC7" w14:paraId="349C9ED5" w14:textId="77777777" w:rsidTr="00533FE7">
        <w:tc>
          <w:tcPr>
            <w:tcW w:w="828" w:type="dxa"/>
            <w:shd w:val="clear" w:color="auto" w:fill="auto"/>
          </w:tcPr>
          <w:p w14:paraId="08642AB3" w14:textId="77777777" w:rsidR="00512FC7" w:rsidRPr="00512FC7" w:rsidRDefault="00512FC7" w:rsidP="00533FE7">
            <w:r w:rsidRPr="00512FC7">
              <w:t>1108</w:t>
            </w:r>
          </w:p>
        </w:tc>
        <w:tc>
          <w:tcPr>
            <w:tcW w:w="2699" w:type="dxa"/>
            <w:shd w:val="clear" w:color="auto" w:fill="auto"/>
          </w:tcPr>
          <w:p w14:paraId="05C6BF11" w14:textId="77777777" w:rsidR="00512FC7" w:rsidRPr="00512FC7" w:rsidRDefault="00C411EF" w:rsidP="00533FE7">
            <w:hyperlink w:anchor="fld_TriggerPriceTypeScope" w:history="1">
              <w:r w:rsidR="00512FC7" w:rsidRPr="00533FE7">
                <w:rPr>
                  <w:rStyle w:val="Hyperlink"/>
                  <w:rFonts w:ascii="Times New Roman" w:hAnsi="Times New Roman"/>
                  <w:sz w:val="20"/>
                </w:rPr>
                <w:t>TriggerPriceTypeScope</w:t>
              </w:r>
            </w:hyperlink>
          </w:p>
        </w:tc>
      </w:tr>
      <w:tr w:rsidR="00512FC7" w:rsidRPr="00512FC7" w14:paraId="77BFE6AB" w14:textId="77777777" w:rsidTr="00533FE7">
        <w:tc>
          <w:tcPr>
            <w:tcW w:w="828" w:type="dxa"/>
            <w:shd w:val="clear" w:color="auto" w:fill="auto"/>
          </w:tcPr>
          <w:p w14:paraId="778618EF" w14:textId="77777777" w:rsidR="00512FC7" w:rsidRPr="00512FC7" w:rsidRDefault="00512FC7" w:rsidP="00533FE7">
            <w:r w:rsidRPr="00512FC7">
              <w:t>1109</w:t>
            </w:r>
          </w:p>
        </w:tc>
        <w:tc>
          <w:tcPr>
            <w:tcW w:w="2699" w:type="dxa"/>
            <w:shd w:val="clear" w:color="auto" w:fill="auto"/>
          </w:tcPr>
          <w:p w14:paraId="6E777492" w14:textId="77777777" w:rsidR="00512FC7" w:rsidRPr="00512FC7" w:rsidRDefault="00C411EF" w:rsidP="00533FE7">
            <w:hyperlink w:anchor="fld_TriggerPriceDirection" w:history="1">
              <w:r w:rsidR="00512FC7" w:rsidRPr="00533FE7">
                <w:rPr>
                  <w:rStyle w:val="Hyperlink"/>
                  <w:rFonts w:ascii="Times New Roman" w:hAnsi="Times New Roman"/>
                  <w:sz w:val="20"/>
                </w:rPr>
                <w:t>TriggerPriceDirection</w:t>
              </w:r>
            </w:hyperlink>
          </w:p>
        </w:tc>
      </w:tr>
      <w:tr w:rsidR="00512FC7" w:rsidRPr="00512FC7" w14:paraId="17C93CD9" w14:textId="77777777" w:rsidTr="00533FE7">
        <w:tc>
          <w:tcPr>
            <w:tcW w:w="828" w:type="dxa"/>
            <w:shd w:val="clear" w:color="auto" w:fill="auto"/>
          </w:tcPr>
          <w:p w14:paraId="1801220A" w14:textId="77777777" w:rsidR="00512FC7" w:rsidRPr="00512FC7" w:rsidRDefault="00512FC7" w:rsidP="00533FE7">
            <w:r w:rsidRPr="00512FC7">
              <w:t>1110</w:t>
            </w:r>
          </w:p>
        </w:tc>
        <w:tc>
          <w:tcPr>
            <w:tcW w:w="2699" w:type="dxa"/>
            <w:shd w:val="clear" w:color="auto" w:fill="auto"/>
          </w:tcPr>
          <w:p w14:paraId="7E838D1B" w14:textId="77777777" w:rsidR="00512FC7" w:rsidRPr="00512FC7" w:rsidRDefault="00C411EF" w:rsidP="00533FE7">
            <w:hyperlink w:anchor="fld_TriggerNewPrice" w:history="1">
              <w:r w:rsidR="00512FC7" w:rsidRPr="00533FE7">
                <w:rPr>
                  <w:rStyle w:val="Hyperlink"/>
                  <w:rFonts w:ascii="Times New Roman" w:hAnsi="Times New Roman"/>
                  <w:sz w:val="20"/>
                </w:rPr>
                <w:t>TriggerNewPrice</w:t>
              </w:r>
            </w:hyperlink>
          </w:p>
        </w:tc>
      </w:tr>
      <w:tr w:rsidR="00512FC7" w:rsidRPr="00512FC7" w14:paraId="058D9A58" w14:textId="77777777" w:rsidTr="00533FE7">
        <w:tc>
          <w:tcPr>
            <w:tcW w:w="828" w:type="dxa"/>
            <w:shd w:val="clear" w:color="auto" w:fill="auto"/>
          </w:tcPr>
          <w:p w14:paraId="1E300403" w14:textId="77777777" w:rsidR="00512FC7" w:rsidRPr="00512FC7" w:rsidRDefault="00512FC7" w:rsidP="00533FE7">
            <w:r w:rsidRPr="00512FC7">
              <w:t>1111</w:t>
            </w:r>
          </w:p>
        </w:tc>
        <w:tc>
          <w:tcPr>
            <w:tcW w:w="2699" w:type="dxa"/>
            <w:shd w:val="clear" w:color="auto" w:fill="auto"/>
          </w:tcPr>
          <w:p w14:paraId="33169CE4" w14:textId="77777777" w:rsidR="00512FC7" w:rsidRPr="00512FC7" w:rsidRDefault="00C411EF" w:rsidP="00533FE7">
            <w:hyperlink w:anchor="fld_TriggerOrderType" w:history="1">
              <w:r w:rsidR="00512FC7" w:rsidRPr="00533FE7">
                <w:rPr>
                  <w:rStyle w:val="Hyperlink"/>
                  <w:rFonts w:ascii="Times New Roman" w:hAnsi="Times New Roman"/>
                  <w:sz w:val="20"/>
                </w:rPr>
                <w:t>TriggerOrderType</w:t>
              </w:r>
            </w:hyperlink>
          </w:p>
        </w:tc>
      </w:tr>
      <w:tr w:rsidR="00512FC7" w:rsidRPr="00512FC7" w14:paraId="6E12EA83" w14:textId="77777777" w:rsidTr="00533FE7">
        <w:tc>
          <w:tcPr>
            <w:tcW w:w="828" w:type="dxa"/>
            <w:shd w:val="clear" w:color="auto" w:fill="auto"/>
          </w:tcPr>
          <w:p w14:paraId="2466C856" w14:textId="77777777" w:rsidR="00512FC7" w:rsidRPr="00512FC7" w:rsidRDefault="00512FC7" w:rsidP="00533FE7">
            <w:r w:rsidRPr="00512FC7">
              <w:t>1112</w:t>
            </w:r>
          </w:p>
        </w:tc>
        <w:tc>
          <w:tcPr>
            <w:tcW w:w="2699" w:type="dxa"/>
            <w:shd w:val="clear" w:color="auto" w:fill="auto"/>
          </w:tcPr>
          <w:p w14:paraId="16203EB9" w14:textId="77777777" w:rsidR="00512FC7" w:rsidRPr="00512FC7" w:rsidRDefault="00C411EF" w:rsidP="00533FE7">
            <w:hyperlink w:anchor="fld_TriggerNewQty" w:history="1">
              <w:r w:rsidR="00512FC7" w:rsidRPr="00533FE7">
                <w:rPr>
                  <w:rStyle w:val="Hyperlink"/>
                  <w:rFonts w:ascii="Times New Roman" w:hAnsi="Times New Roman"/>
                  <w:sz w:val="20"/>
                </w:rPr>
                <w:t>TriggerNewQty</w:t>
              </w:r>
            </w:hyperlink>
          </w:p>
        </w:tc>
      </w:tr>
      <w:tr w:rsidR="00512FC7" w:rsidRPr="00512FC7" w14:paraId="1CE66ACA" w14:textId="77777777" w:rsidTr="00533FE7">
        <w:tc>
          <w:tcPr>
            <w:tcW w:w="828" w:type="dxa"/>
            <w:shd w:val="clear" w:color="auto" w:fill="auto"/>
          </w:tcPr>
          <w:p w14:paraId="66BBA357" w14:textId="77777777" w:rsidR="00512FC7" w:rsidRPr="00512FC7" w:rsidRDefault="00512FC7" w:rsidP="00533FE7">
            <w:r w:rsidRPr="00512FC7">
              <w:t>1113</w:t>
            </w:r>
          </w:p>
        </w:tc>
        <w:tc>
          <w:tcPr>
            <w:tcW w:w="2699" w:type="dxa"/>
            <w:shd w:val="clear" w:color="auto" w:fill="auto"/>
          </w:tcPr>
          <w:p w14:paraId="47763545" w14:textId="77777777" w:rsidR="00512FC7" w:rsidRPr="00512FC7" w:rsidRDefault="00C411EF" w:rsidP="00533FE7">
            <w:hyperlink w:anchor="fld_TriggerTradingSessionID" w:history="1">
              <w:r w:rsidR="00512FC7" w:rsidRPr="00533FE7">
                <w:rPr>
                  <w:rStyle w:val="Hyperlink"/>
                  <w:rFonts w:ascii="Times New Roman" w:hAnsi="Times New Roman"/>
                  <w:sz w:val="20"/>
                </w:rPr>
                <w:t>TriggerTradingSessionID</w:t>
              </w:r>
            </w:hyperlink>
          </w:p>
        </w:tc>
      </w:tr>
      <w:tr w:rsidR="00512FC7" w:rsidRPr="00512FC7" w14:paraId="7890F1DE" w14:textId="77777777" w:rsidTr="00533FE7">
        <w:tc>
          <w:tcPr>
            <w:tcW w:w="828" w:type="dxa"/>
            <w:shd w:val="clear" w:color="auto" w:fill="auto"/>
          </w:tcPr>
          <w:p w14:paraId="4E9B8F3D" w14:textId="77777777" w:rsidR="00512FC7" w:rsidRPr="00512FC7" w:rsidRDefault="00512FC7" w:rsidP="00533FE7">
            <w:r w:rsidRPr="00512FC7">
              <w:t>1114</w:t>
            </w:r>
          </w:p>
        </w:tc>
        <w:tc>
          <w:tcPr>
            <w:tcW w:w="2699" w:type="dxa"/>
            <w:shd w:val="clear" w:color="auto" w:fill="auto"/>
          </w:tcPr>
          <w:p w14:paraId="40D2F86B" w14:textId="77777777" w:rsidR="00512FC7" w:rsidRPr="00512FC7" w:rsidRDefault="00C411EF" w:rsidP="00533FE7">
            <w:hyperlink w:anchor="fld_TriggerTradingSessionSubID" w:history="1">
              <w:r w:rsidR="00512FC7" w:rsidRPr="00533FE7">
                <w:rPr>
                  <w:rStyle w:val="Hyperlink"/>
                  <w:rFonts w:ascii="Times New Roman" w:hAnsi="Times New Roman"/>
                  <w:sz w:val="20"/>
                </w:rPr>
                <w:t>TriggerTradingSessionSubID</w:t>
              </w:r>
            </w:hyperlink>
          </w:p>
        </w:tc>
      </w:tr>
      <w:tr w:rsidR="00512FC7" w:rsidRPr="00512FC7" w14:paraId="1BB5594E" w14:textId="77777777" w:rsidTr="00533FE7">
        <w:tc>
          <w:tcPr>
            <w:tcW w:w="828" w:type="dxa"/>
            <w:shd w:val="clear" w:color="auto" w:fill="auto"/>
          </w:tcPr>
          <w:p w14:paraId="6B9BB90C" w14:textId="77777777" w:rsidR="00512FC7" w:rsidRPr="00512FC7" w:rsidRDefault="00512FC7" w:rsidP="00533FE7">
            <w:r w:rsidRPr="00512FC7">
              <w:t>1115</w:t>
            </w:r>
          </w:p>
        </w:tc>
        <w:tc>
          <w:tcPr>
            <w:tcW w:w="2699" w:type="dxa"/>
            <w:shd w:val="clear" w:color="auto" w:fill="auto"/>
          </w:tcPr>
          <w:p w14:paraId="5016F4AC" w14:textId="77777777" w:rsidR="00512FC7" w:rsidRPr="00512FC7" w:rsidRDefault="00C411EF" w:rsidP="00533FE7">
            <w:hyperlink w:anchor="fld_OrderCategory" w:history="1">
              <w:r w:rsidR="00512FC7" w:rsidRPr="00533FE7">
                <w:rPr>
                  <w:rStyle w:val="Hyperlink"/>
                  <w:rFonts w:ascii="Times New Roman" w:hAnsi="Times New Roman"/>
                  <w:sz w:val="20"/>
                </w:rPr>
                <w:t>OrderCategory</w:t>
              </w:r>
            </w:hyperlink>
          </w:p>
        </w:tc>
      </w:tr>
      <w:tr w:rsidR="00512FC7" w:rsidRPr="00512FC7" w14:paraId="4DF921FF" w14:textId="77777777" w:rsidTr="00533FE7">
        <w:tc>
          <w:tcPr>
            <w:tcW w:w="828" w:type="dxa"/>
            <w:shd w:val="clear" w:color="auto" w:fill="auto"/>
          </w:tcPr>
          <w:p w14:paraId="172FD19E" w14:textId="77777777" w:rsidR="00512FC7" w:rsidRPr="00512FC7" w:rsidRDefault="00512FC7" w:rsidP="00533FE7">
            <w:r w:rsidRPr="00512FC7">
              <w:t>1116</w:t>
            </w:r>
          </w:p>
        </w:tc>
        <w:tc>
          <w:tcPr>
            <w:tcW w:w="2699" w:type="dxa"/>
            <w:shd w:val="clear" w:color="auto" w:fill="auto"/>
          </w:tcPr>
          <w:p w14:paraId="20894A6E" w14:textId="77777777" w:rsidR="00512FC7" w:rsidRPr="00512FC7" w:rsidRDefault="00C411EF" w:rsidP="00533FE7">
            <w:hyperlink w:anchor="fld_NoRootPartyIDs" w:history="1">
              <w:r w:rsidR="00512FC7" w:rsidRPr="00533FE7">
                <w:rPr>
                  <w:rStyle w:val="Hyperlink"/>
                  <w:rFonts w:ascii="Times New Roman" w:hAnsi="Times New Roman"/>
                  <w:sz w:val="20"/>
                </w:rPr>
                <w:t>NoRootPartyIDs</w:t>
              </w:r>
            </w:hyperlink>
          </w:p>
        </w:tc>
      </w:tr>
      <w:tr w:rsidR="00512FC7" w:rsidRPr="00512FC7" w14:paraId="69DB4F99" w14:textId="77777777" w:rsidTr="00533FE7">
        <w:tc>
          <w:tcPr>
            <w:tcW w:w="828" w:type="dxa"/>
            <w:shd w:val="clear" w:color="auto" w:fill="auto"/>
          </w:tcPr>
          <w:p w14:paraId="699A0AC7" w14:textId="77777777" w:rsidR="00512FC7" w:rsidRPr="00512FC7" w:rsidRDefault="00512FC7" w:rsidP="00533FE7">
            <w:r w:rsidRPr="00512FC7">
              <w:t>1117</w:t>
            </w:r>
          </w:p>
        </w:tc>
        <w:tc>
          <w:tcPr>
            <w:tcW w:w="2699" w:type="dxa"/>
            <w:shd w:val="clear" w:color="auto" w:fill="auto"/>
          </w:tcPr>
          <w:p w14:paraId="559C57A6" w14:textId="77777777" w:rsidR="00512FC7" w:rsidRPr="00512FC7" w:rsidRDefault="00C411EF" w:rsidP="00533FE7">
            <w:hyperlink w:anchor="fld_RootPartyID" w:history="1">
              <w:r w:rsidR="00512FC7" w:rsidRPr="00533FE7">
                <w:rPr>
                  <w:rStyle w:val="Hyperlink"/>
                  <w:rFonts w:ascii="Times New Roman" w:hAnsi="Times New Roman"/>
                  <w:sz w:val="20"/>
                </w:rPr>
                <w:t>RootPartyID</w:t>
              </w:r>
            </w:hyperlink>
          </w:p>
        </w:tc>
      </w:tr>
      <w:tr w:rsidR="00512FC7" w:rsidRPr="00512FC7" w14:paraId="376A9E52" w14:textId="77777777" w:rsidTr="00533FE7">
        <w:tc>
          <w:tcPr>
            <w:tcW w:w="828" w:type="dxa"/>
            <w:shd w:val="clear" w:color="auto" w:fill="auto"/>
          </w:tcPr>
          <w:p w14:paraId="1D8987B0" w14:textId="77777777" w:rsidR="00512FC7" w:rsidRPr="00512FC7" w:rsidRDefault="00512FC7" w:rsidP="00533FE7">
            <w:r w:rsidRPr="00512FC7">
              <w:t>1118</w:t>
            </w:r>
          </w:p>
        </w:tc>
        <w:tc>
          <w:tcPr>
            <w:tcW w:w="2699" w:type="dxa"/>
            <w:shd w:val="clear" w:color="auto" w:fill="auto"/>
          </w:tcPr>
          <w:p w14:paraId="40271C04" w14:textId="77777777" w:rsidR="00512FC7" w:rsidRPr="00512FC7" w:rsidRDefault="00C411EF" w:rsidP="00533FE7">
            <w:hyperlink w:anchor="fld_RootPartyIDSource" w:history="1">
              <w:r w:rsidR="00512FC7" w:rsidRPr="00533FE7">
                <w:rPr>
                  <w:rStyle w:val="Hyperlink"/>
                  <w:rFonts w:ascii="Times New Roman" w:hAnsi="Times New Roman"/>
                  <w:sz w:val="20"/>
                </w:rPr>
                <w:t>RootPartyIDSource</w:t>
              </w:r>
            </w:hyperlink>
          </w:p>
        </w:tc>
      </w:tr>
      <w:tr w:rsidR="00512FC7" w:rsidRPr="00512FC7" w14:paraId="5BA5DD6D" w14:textId="77777777" w:rsidTr="00533FE7">
        <w:tc>
          <w:tcPr>
            <w:tcW w:w="828" w:type="dxa"/>
            <w:shd w:val="clear" w:color="auto" w:fill="auto"/>
          </w:tcPr>
          <w:p w14:paraId="1048739A" w14:textId="77777777" w:rsidR="00512FC7" w:rsidRPr="00512FC7" w:rsidRDefault="00512FC7" w:rsidP="00533FE7">
            <w:r w:rsidRPr="00512FC7">
              <w:t>1119</w:t>
            </w:r>
          </w:p>
        </w:tc>
        <w:tc>
          <w:tcPr>
            <w:tcW w:w="2699" w:type="dxa"/>
            <w:shd w:val="clear" w:color="auto" w:fill="auto"/>
          </w:tcPr>
          <w:p w14:paraId="46879D2F" w14:textId="77777777" w:rsidR="00512FC7" w:rsidRPr="00512FC7" w:rsidRDefault="00C411EF" w:rsidP="00533FE7">
            <w:hyperlink w:anchor="fld_RootPartyRole" w:history="1">
              <w:r w:rsidR="00512FC7" w:rsidRPr="00533FE7">
                <w:rPr>
                  <w:rStyle w:val="Hyperlink"/>
                  <w:rFonts w:ascii="Times New Roman" w:hAnsi="Times New Roman"/>
                  <w:sz w:val="20"/>
                </w:rPr>
                <w:t>RootPartyRole</w:t>
              </w:r>
            </w:hyperlink>
          </w:p>
        </w:tc>
      </w:tr>
      <w:tr w:rsidR="00512FC7" w:rsidRPr="00512FC7" w14:paraId="7C92C48F" w14:textId="77777777" w:rsidTr="00533FE7">
        <w:tc>
          <w:tcPr>
            <w:tcW w:w="828" w:type="dxa"/>
            <w:shd w:val="clear" w:color="auto" w:fill="auto"/>
          </w:tcPr>
          <w:p w14:paraId="052C9823" w14:textId="77777777" w:rsidR="00512FC7" w:rsidRPr="00512FC7" w:rsidRDefault="00512FC7" w:rsidP="00533FE7">
            <w:r w:rsidRPr="00512FC7">
              <w:t>1120</w:t>
            </w:r>
          </w:p>
        </w:tc>
        <w:tc>
          <w:tcPr>
            <w:tcW w:w="2699" w:type="dxa"/>
            <w:shd w:val="clear" w:color="auto" w:fill="auto"/>
          </w:tcPr>
          <w:p w14:paraId="1AD51BA8" w14:textId="77777777" w:rsidR="00512FC7" w:rsidRPr="00512FC7" w:rsidRDefault="00C411EF" w:rsidP="00533FE7">
            <w:hyperlink w:anchor="fld_NoRootPartySubIDs" w:history="1">
              <w:r w:rsidR="00512FC7" w:rsidRPr="00533FE7">
                <w:rPr>
                  <w:rStyle w:val="Hyperlink"/>
                  <w:rFonts w:ascii="Times New Roman" w:hAnsi="Times New Roman"/>
                  <w:sz w:val="20"/>
                </w:rPr>
                <w:t>NoRootPartySubIDs</w:t>
              </w:r>
            </w:hyperlink>
          </w:p>
        </w:tc>
      </w:tr>
      <w:tr w:rsidR="00512FC7" w:rsidRPr="00512FC7" w14:paraId="3D1521FD" w14:textId="77777777" w:rsidTr="00533FE7">
        <w:tc>
          <w:tcPr>
            <w:tcW w:w="828" w:type="dxa"/>
            <w:shd w:val="clear" w:color="auto" w:fill="auto"/>
          </w:tcPr>
          <w:p w14:paraId="258B9B8F" w14:textId="77777777" w:rsidR="00512FC7" w:rsidRPr="00512FC7" w:rsidRDefault="00512FC7" w:rsidP="00533FE7">
            <w:r w:rsidRPr="00512FC7">
              <w:t>1121</w:t>
            </w:r>
          </w:p>
        </w:tc>
        <w:tc>
          <w:tcPr>
            <w:tcW w:w="2699" w:type="dxa"/>
            <w:shd w:val="clear" w:color="auto" w:fill="auto"/>
          </w:tcPr>
          <w:p w14:paraId="77DB8F4B" w14:textId="77777777" w:rsidR="00512FC7" w:rsidRPr="00512FC7" w:rsidRDefault="00C411EF" w:rsidP="00533FE7">
            <w:hyperlink w:anchor="fld_RootPartySubID" w:history="1">
              <w:r w:rsidR="00512FC7" w:rsidRPr="00533FE7">
                <w:rPr>
                  <w:rStyle w:val="Hyperlink"/>
                  <w:rFonts w:ascii="Times New Roman" w:hAnsi="Times New Roman"/>
                  <w:sz w:val="20"/>
                </w:rPr>
                <w:t>RootPartySubID</w:t>
              </w:r>
            </w:hyperlink>
          </w:p>
        </w:tc>
      </w:tr>
      <w:tr w:rsidR="00512FC7" w:rsidRPr="00512FC7" w14:paraId="483E62A5" w14:textId="77777777" w:rsidTr="00533FE7">
        <w:tc>
          <w:tcPr>
            <w:tcW w:w="828" w:type="dxa"/>
            <w:shd w:val="clear" w:color="auto" w:fill="auto"/>
          </w:tcPr>
          <w:p w14:paraId="6EC5B68E" w14:textId="77777777" w:rsidR="00512FC7" w:rsidRPr="00512FC7" w:rsidRDefault="00512FC7" w:rsidP="00533FE7">
            <w:r w:rsidRPr="00512FC7">
              <w:t>1122</w:t>
            </w:r>
          </w:p>
        </w:tc>
        <w:tc>
          <w:tcPr>
            <w:tcW w:w="2699" w:type="dxa"/>
            <w:shd w:val="clear" w:color="auto" w:fill="auto"/>
          </w:tcPr>
          <w:p w14:paraId="31F96903" w14:textId="77777777" w:rsidR="00512FC7" w:rsidRPr="00512FC7" w:rsidRDefault="00C411EF" w:rsidP="00533FE7">
            <w:hyperlink w:anchor="fld_RootPartySubIDType" w:history="1">
              <w:r w:rsidR="00512FC7" w:rsidRPr="00533FE7">
                <w:rPr>
                  <w:rStyle w:val="Hyperlink"/>
                  <w:rFonts w:ascii="Times New Roman" w:hAnsi="Times New Roman"/>
                  <w:sz w:val="20"/>
                </w:rPr>
                <w:t>RootPartySubIDType</w:t>
              </w:r>
            </w:hyperlink>
          </w:p>
        </w:tc>
      </w:tr>
      <w:tr w:rsidR="00512FC7" w:rsidRPr="00512FC7" w14:paraId="76C17BE2" w14:textId="77777777" w:rsidTr="00533FE7">
        <w:tc>
          <w:tcPr>
            <w:tcW w:w="828" w:type="dxa"/>
            <w:shd w:val="clear" w:color="auto" w:fill="auto"/>
          </w:tcPr>
          <w:p w14:paraId="1C5B2385" w14:textId="77777777" w:rsidR="00512FC7" w:rsidRPr="00512FC7" w:rsidRDefault="00512FC7" w:rsidP="00533FE7">
            <w:r w:rsidRPr="00512FC7">
              <w:t>1123</w:t>
            </w:r>
          </w:p>
        </w:tc>
        <w:tc>
          <w:tcPr>
            <w:tcW w:w="2699" w:type="dxa"/>
            <w:shd w:val="clear" w:color="auto" w:fill="auto"/>
          </w:tcPr>
          <w:p w14:paraId="6F6E550B" w14:textId="77777777" w:rsidR="00512FC7" w:rsidRPr="00512FC7" w:rsidRDefault="00C411EF" w:rsidP="00533FE7">
            <w:hyperlink w:anchor="fld_TradeHandlingInstr" w:history="1">
              <w:r w:rsidR="00512FC7" w:rsidRPr="00533FE7">
                <w:rPr>
                  <w:rStyle w:val="Hyperlink"/>
                  <w:rFonts w:ascii="Times New Roman" w:hAnsi="Times New Roman"/>
                  <w:sz w:val="20"/>
                </w:rPr>
                <w:t>TradeHandlingInstr</w:t>
              </w:r>
            </w:hyperlink>
          </w:p>
        </w:tc>
      </w:tr>
      <w:tr w:rsidR="00512FC7" w:rsidRPr="00512FC7" w14:paraId="3A9D48ED" w14:textId="77777777" w:rsidTr="00533FE7">
        <w:tc>
          <w:tcPr>
            <w:tcW w:w="828" w:type="dxa"/>
            <w:shd w:val="clear" w:color="auto" w:fill="auto"/>
          </w:tcPr>
          <w:p w14:paraId="77BA74B9" w14:textId="77777777" w:rsidR="00512FC7" w:rsidRPr="00512FC7" w:rsidRDefault="00512FC7" w:rsidP="00533FE7">
            <w:r w:rsidRPr="00512FC7">
              <w:t>1124</w:t>
            </w:r>
          </w:p>
        </w:tc>
        <w:tc>
          <w:tcPr>
            <w:tcW w:w="2699" w:type="dxa"/>
            <w:shd w:val="clear" w:color="auto" w:fill="auto"/>
          </w:tcPr>
          <w:p w14:paraId="471CE580" w14:textId="77777777" w:rsidR="00512FC7" w:rsidRPr="00512FC7" w:rsidRDefault="00C411EF" w:rsidP="00533FE7">
            <w:hyperlink w:anchor="fld_OrigTradeHandlingInstr" w:history="1">
              <w:r w:rsidR="00512FC7" w:rsidRPr="00533FE7">
                <w:rPr>
                  <w:rStyle w:val="Hyperlink"/>
                  <w:rFonts w:ascii="Times New Roman" w:hAnsi="Times New Roman"/>
                  <w:sz w:val="20"/>
                </w:rPr>
                <w:t>OrigTradeHandlingInstr</w:t>
              </w:r>
            </w:hyperlink>
          </w:p>
        </w:tc>
      </w:tr>
      <w:tr w:rsidR="00512FC7" w:rsidRPr="00512FC7" w14:paraId="54C17C79" w14:textId="77777777" w:rsidTr="00533FE7">
        <w:tc>
          <w:tcPr>
            <w:tcW w:w="828" w:type="dxa"/>
            <w:shd w:val="clear" w:color="auto" w:fill="auto"/>
          </w:tcPr>
          <w:p w14:paraId="3F037561" w14:textId="77777777" w:rsidR="00512FC7" w:rsidRPr="00512FC7" w:rsidRDefault="00512FC7" w:rsidP="00533FE7">
            <w:r w:rsidRPr="00512FC7">
              <w:t>1125</w:t>
            </w:r>
          </w:p>
        </w:tc>
        <w:tc>
          <w:tcPr>
            <w:tcW w:w="2699" w:type="dxa"/>
            <w:shd w:val="clear" w:color="auto" w:fill="auto"/>
          </w:tcPr>
          <w:p w14:paraId="02BAD672" w14:textId="77777777" w:rsidR="00512FC7" w:rsidRPr="00512FC7" w:rsidRDefault="00C411EF" w:rsidP="00533FE7">
            <w:hyperlink w:anchor="fld_OrigTradeDate" w:history="1">
              <w:r w:rsidR="00512FC7" w:rsidRPr="00533FE7">
                <w:rPr>
                  <w:rStyle w:val="Hyperlink"/>
                  <w:rFonts w:ascii="Times New Roman" w:hAnsi="Times New Roman"/>
                  <w:sz w:val="20"/>
                </w:rPr>
                <w:t>OrigTradeDate</w:t>
              </w:r>
            </w:hyperlink>
          </w:p>
        </w:tc>
      </w:tr>
      <w:tr w:rsidR="00512FC7" w:rsidRPr="00512FC7" w14:paraId="4645EA2A" w14:textId="77777777" w:rsidTr="00533FE7">
        <w:tc>
          <w:tcPr>
            <w:tcW w:w="828" w:type="dxa"/>
            <w:shd w:val="clear" w:color="auto" w:fill="auto"/>
          </w:tcPr>
          <w:p w14:paraId="1DD11C7B" w14:textId="77777777" w:rsidR="00512FC7" w:rsidRPr="00512FC7" w:rsidRDefault="00512FC7" w:rsidP="00533FE7">
            <w:r w:rsidRPr="00512FC7">
              <w:t>1126</w:t>
            </w:r>
          </w:p>
        </w:tc>
        <w:tc>
          <w:tcPr>
            <w:tcW w:w="2699" w:type="dxa"/>
            <w:shd w:val="clear" w:color="auto" w:fill="auto"/>
          </w:tcPr>
          <w:p w14:paraId="7A3E6216" w14:textId="77777777" w:rsidR="00512FC7" w:rsidRPr="00512FC7" w:rsidRDefault="00C411EF" w:rsidP="00533FE7">
            <w:hyperlink w:anchor="fld_OrigTradeID" w:history="1">
              <w:r w:rsidR="00512FC7" w:rsidRPr="00533FE7">
                <w:rPr>
                  <w:rStyle w:val="Hyperlink"/>
                  <w:rFonts w:ascii="Times New Roman" w:hAnsi="Times New Roman"/>
                  <w:sz w:val="20"/>
                </w:rPr>
                <w:t>OrigTradeID</w:t>
              </w:r>
            </w:hyperlink>
          </w:p>
        </w:tc>
      </w:tr>
      <w:tr w:rsidR="00512FC7" w:rsidRPr="00512FC7" w14:paraId="13646554" w14:textId="77777777" w:rsidTr="00533FE7">
        <w:tc>
          <w:tcPr>
            <w:tcW w:w="828" w:type="dxa"/>
            <w:shd w:val="clear" w:color="auto" w:fill="auto"/>
          </w:tcPr>
          <w:p w14:paraId="033536FC" w14:textId="77777777" w:rsidR="00512FC7" w:rsidRPr="00512FC7" w:rsidRDefault="00512FC7" w:rsidP="00533FE7">
            <w:r w:rsidRPr="00512FC7">
              <w:t>1127</w:t>
            </w:r>
          </w:p>
        </w:tc>
        <w:tc>
          <w:tcPr>
            <w:tcW w:w="2699" w:type="dxa"/>
            <w:shd w:val="clear" w:color="auto" w:fill="auto"/>
          </w:tcPr>
          <w:p w14:paraId="2B8B2057" w14:textId="77777777" w:rsidR="00512FC7" w:rsidRPr="00512FC7" w:rsidRDefault="00C411EF" w:rsidP="00533FE7">
            <w:hyperlink w:anchor="fld_OrigSecondaryTradeID" w:history="1">
              <w:r w:rsidR="00512FC7" w:rsidRPr="00533FE7">
                <w:rPr>
                  <w:rStyle w:val="Hyperlink"/>
                  <w:rFonts w:ascii="Times New Roman" w:hAnsi="Times New Roman"/>
                  <w:sz w:val="20"/>
                </w:rPr>
                <w:t>OrigSecondaryTradeID</w:t>
              </w:r>
            </w:hyperlink>
          </w:p>
        </w:tc>
      </w:tr>
      <w:tr w:rsidR="00512FC7" w:rsidRPr="00512FC7" w14:paraId="7D65E7BF" w14:textId="77777777" w:rsidTr="00533FE7">
        <w:tc>
          <w:tcPr>
            <w:tcW w:w="828" w:type="dxa"/>
            <w:shd w:val="clear" w:color="auto" w:fill="auto"/>
          </w:tcPr>
          <w:p w14:paraId="0D900915" w14:textId="77777777" w:rsidR="00512FC7" w:rsidRPr="00512FC7" w:rsidRDefault="00512FC7" w:rsidP="00533FE7">
            <w:r w:rsidRPr="00512FC7">
              <w:t>1128</w:t>
            </w:r>
          </w:p>
        </w:tc>
        <w:tc>
          <w:tcPr>
            <w:tcW w:w="2699" w:type="dxa"/>
            <w:shd w:val="clear" w:color="auto" w:fill="auto"/>
          </w:tcPr>
          <w:p w14:paraId="69B91BA1" w14:textId="77777777" w:rsidR="00512FC7" w:rsidRPr="00512FC7" w:rsidRDefault="00C411EF" w:rsidP="00533FE7">
            <w:hyperlink w:anchor="fld_ApplVerID" w:history="1">
              <w:r w:rsidR="00512FC7" w:rsidRPr="00533FE7">
                <w:rPr>
                  <w:rStyle w:val="Hyperlink"/>
                  <w:rFonts w:ascii="Times New Roman" w:hAnsi="Times New Roman"/>
                  <w:sz w:val="20"/>
                </w:rPr>
                <w:t>ApplVerID</w:t>
              </w:r>
            </w:hyperlink>
          </w:p>
        </w:tc>
      </w:tr>
      <w:tr w:rsidR="00512FC7" w:rsidRPr="00512FC7" w14:paraId="69B6FC90" w14:textId="77777777" w:rsidTr="00533FE7">
        <w:tc>
          <w:tcPr>
            <w:tcW w:w="828" w:type="dxa"/>
            <w:shd w:val="clear" w:color="auto" w:fill="auto"/>
          </w:tcPr>
          <w:p w14:paraId="497878AE" w14:textId="77777777" w:rsidR="00512FC7" w:rsidRPr="00512FC7" w:rsidRDefault="00512FC7" w:rsidP="00533FE7">
            <w:r w:rsidRPr="00512FC7">
              <w:t>1129</w:t>
            </w:r>
          </w:p>
        </w:tc>
        <w:tc>
          <w:tcPr>
            <w:tcW w:w="2699" w:type="dxa"/>
            <w:shd w:val="clear" w:color="auto" w:fill="auto"/>
          </w:tcPr>
          <w:p w14:paraId="2DBA9370" w14:textId="77777777" w:rsidR="00512FC7" w:rsidRPr="00512FC7" w:rsidRDefault="00C411EF" w:rsidP="00533FE7">
            <w:hyperlink w:anchor="fld_CstmApplVerID" w:history="1">
              <w:r w:rsidR="00512FC7" w:rsidRPr="00533FE7">
                <w:rPr>
                  <w:rStyle w:val="Hyperlink"/>
                  <w:rFonts w:ascii="Times New Roman" w:hAnsi="Times New Roman"/>
                  <w:sz w:val="20"/>
                </w:rPr>
                <w:t>CstmApplVerID</w:t>
              </w:r>
            </w:hyperlink>
          </w:p>
        </w:tc>
      </w:tr>
      <w:tr w:rsidR="00512FC7" w:rsidRPr="00512FC7" w14:paraId="59E4B028" w14:textId="77777777" w:rsidTr="00533FE7">
        <w:tc>
          <w:tcPr>
            <w:tcW w:w="828" w:type="dxa"/>
            <w:shd w:val="clear" w:color="auto" w:fill="auto"/>
          </w:tcPr>
          <w:p w14:paraId="2C040817" w14:textId="77777777" w:rsidR="00512FC7" w:rsidRPr="00512FC7" w:rsidRDefault="00512FC7" w:rsidP="00533FE7">
            <w:r w:rsidRPr="00512FC7">
              <w:t>1130</w:t>
            </w:r>
          </w:p>
        </w:tc>
        <w:tc>
          <w:tcPr>
            <w:tcW w:w="2699" w:type="dxa"/>
            <w:shd w:val="clear" w:color="auto" w:fill="auto"/>
          </w:tcPr>
          <w:p w14:paraId="31B723C9" w14:textId="77777777" w:rsidR="00512FC7" w:rsidRPr="00512FC7" w:rsidRDefault="00C411EF" w:rsidP="00533FE7">
            <w:hyperlink w:anchor="fld_RefApplVerID" w:history="1">
              <w:r w:rsidR="00512FC7" w:rsidRPr="00533FE7">
                <w:rPr>
                  <w:rStyle w:val="Hyperlink"/>
                  <w:rFonts w:ascii="Times New Roman" w:hAnsi="Times New Roman"/>
                  <w:sz w:val="20"/>
                </w:rPr>
                <w:t>RefApplVerID</w:t>
              </w:r>
            </w:hyperlink>
          </w:p>
        </w:tc>
      </w:tr>
      <w:tr w:rsidR="00512FC7" w:rsidRPr="00512FC7" w14:paraId="108DCBB6" w14:textId="77777777" w:rsidTr="00533FE7">
        <w:tc>
          <w:tcPr>
            <w:tcW w:w="828" w:type="dxa"/>
            <w:shd w:val="clear" w:color="auto" w:fill="auto"/>
          </w:tcPr>
          <w:p w14:paraId="3546DC14" w14:textId="77777777" w:rsidR="00512FC7" w:rsidRPr="00512FC7" w:rsidRDefault="00512FC7" w:rsidP="00533FE7">
            <w:r w:rsidRPr="00512FC7">
              <w:t>1131</w:t>
            </w:r>
          </w:p>
        </w:tc>
        <w:tc>
          <w:tcPr>
            <w:tcW w:w="2699" w:type="dxa"/>
            <w:shd w:val="clear" w:color="auto" w:fill="auto"/>
          </w:tcPr>
          <w:p w14:paraId="7A75B42B" w14:textId="77777777" w:rsidR="00512FC7" w:rsidRPr="00512FC7" w:rsidRDefault="00C411EF" w:rsidP="00533FE7">
            <w:hyperlink w:anchor="fld_RefCstmApplVerID" w:history="1">
              <w:r w:rsidR="00512FC7" w:rsidRPr="00533FE7">
                <w:rPr>
                  <w:rStyle w:val="Hyperlink"/>
                  <w:rFonts w:ascii="Times New Roman" w:hAnsi="Times New Roman"/>
                  <w:sz w:val="20"/>
                </w:rPr>
                <w:t>RefCstmApplVerID</w:t>
              </w:r>
            </w:hyperlink>
          </w:p>
        </w:tc>
      </w:tr>
      <w:tr w:rsidR="00512FC7" w:rsidRPr="00512FC7" w14:paraId="5BA9F559" w14:textId="77777777" w:rsidTr="00533FE7">
        <w:tc>
          <w:tcPr>
            <w:tcW w:w="828" w:type="dxa"/>
            <w:shd w:val="clear" w:color="auto" w:fill="auto"/>
          </w:tcPr>
          <w:p w14:paraId="2ACCC2C9" w14:textId="77777777" w:rsidR="00512FC7" w:rsidRPr="00512FC7" w:rsidRDefault="00512FC7" w:rsidP="00533FE7">
            <w:r w:rsidRPr="00512FC7">
              <w:t>1132</w:t>
            </w:r>
          </w:p>
        </w:tc>
        <w:tc>
          <w:tcPr>
            <w:tcW w:w="2699" w:type="dxa"/>
            <w:shd w:val="clear" w:color="auto" w:fill="auto"/>
          </w:tcPr>
          <w:p w14:paraId="0C595F4E" w14:textId="77777777" w:rsidR="00512FC7" w:rsidRPr="00512FC7" w:rsidRDefault="00C411EF" w:rsidP="00533FE7">
            <w:hyperlink w:anchor="fld_TZTransactTime" w:history="1">
              <w:r w:rsidR="00512FC7" w:rsidRPr="00533FE7">
                <w:rPr>
                  <w:rStyle w:val="Hyperlink"/>
                  <w:rFonts w:ascii="Times New Roman" w:hAnsi="Times New Roman"/>
                  <w:sz w:val="20"/>
                </w:rPr>
                <w:t>TZTransactTime</w:t>
              </w:r>
            </w:hyperlink>
          </w:p>
        </w:tc>
      </w:tr>
      <w:tr w:rsidR="00512FC7" w:rsidRPr="00512FC7" w14:paraId="5A160500" w14:textId="77777777" w:rsidTr="00533FE7">
        <w:tc>
          <w:tcPr>
            <w:tcW w:w="828" w:type="dxa"/>
            <w:shd w:val="clear" w:color="auto" w:fill="auto"/>
          </w:tcPr>
          <w:p w14:paraId="22363226" w14:textId="77777777" w:rsidR="00512FC7" w:rsidRPr="00512FC7" w:rsidRDefault="00512FC7" w:rsidP="00533FE7">
            <w:r w:rsidRPr="00512FC7">
              <w:t>1133</w:t>
            </w:r>
          </w:p>
        </w:tc>
        <w:tc>
          <w:tcPr>
            <w:tcW w:w="2699" w:type="dxa"/>
            <w:shd w:val="clear" w:color="auto" w:fill="auto"/>
          </w:tcPr>
          <w:p w14:paraId="142E94FA" w14:textId="77777777" w:rsidR="00512FC7" w:rsidRPr="00512FC7" w:rsidRDefault="00C411EF" w:rsidP="00533FE7">
            <w:hyperlink w:anchor="fld_ExDestinationIDSource" w:history="1">
              <w:r w:rsidR="00512FC7" w:rsidRPr="00533FE7">
                <w:rPr>
                  <w:rStyle w:val="Hyperlink"/>
                  <w:rFonts w:ascii="Times New Roman" w:hAnsi="Times New Roman"/>
                  <w:sz w:val="20"/>
                </w:rPr>
                <w:t>ExDestinationIDSource</w:t>
              </w:r>
            </w:hyperlink>
          </w:p>
        </w:tc>
      </w:tr>
      <w:tr w:rsidR="00512FC7" w:rsidRPr="00512FC7" w14:paraId="1ABD3086" w14:textId="77777777" w:rsidTr="00533FE7">
        <w:tc>
          <w:tcPr>
            <w:tcW w:w="828" w:type="dxa"/>
            <w:shd w:val="clear" w:color="auto" w:fill="auto"/>
          </w:tcPr>
          <w:p w14:paraId="19CAA419" w14:textId="77777777" w:rsidR="00512FC7" w:rsidRPr="00512FC7" w:rsidRDefault="00512FC7" w:rsidP="00533FE7">
            <w:r w:rsidRPr="00512FC7">
              <w:t>1134</w:t>
            </w:r>
          </w:p>
        </w:tc>
        <w:tc>
          <w:tcPr>
            <w:tcW w:w="2699" w:type="dxa"/>
            <w:shd w:val="clear" w:color="auto" w:fill="auto"/>
          </w:tcPr>
          <w:p w14:paraId="0E06176C" w14:textId="77777777" w:rsidR="00512FC7" w:rsidRPr="00512FC7" w:rsidRDefault="00C411EF" w:rsidP="00533FE7">
            <w:hyperlink w:anchor="fld_ReportedPxDiff" w:history="1">
              <w:r w:rsidR="00512FC7" w:rsidRPr="00533FE7">
                <w:rPr>
                  <w:rStyle w:val="Hyperlink"/>
                  <w:rFonts w:ascii="Times New Roman" w:hAnsi="Times New Roman"/>
                  <w:sz w:val="20"/>
                </w:rPr>
                <w:t>ReportedPxDiff</w:t>
              </w:r>
            </w:hyperlink>
          </w:p>
        </w:tc>
      </w:tr>
      <w:tr w:rsidR="00512FC7" w:rsidRPr="00512FC7" w14:paraId="54A07C78" w14:textId="77777777" w:rsidTr="00533FE7">
        <w:tc>
          <w:tcPr>
            <w:tcW w:w="828" w:type="dxa"/>
            <w:shd w:val="clear" w:color="auto" w:fill="auto"/>
          </w:tcPr>
          <w:p w14:paraId="66FB578C" w14:textId="77777777" w:rsidR="00512FC7" w:rsidRPr="00512FC7" w:rsidRDefault="00512FC7" w:rsidP="00533FE7">
            <w:r w:rsidRPr="00512FC7">
              <w:t>1135</w:t>
            </w:r>
          </w:p>
        </w:tc>
        <w:tc>
          <w:tcPr>
            <w:tcW w:w="2699" w:type="dxa"/>
            <w:shd w:val="clear" w:color="auto" w:fill="auto"/>
          </w:tcPr>
          <w:p w14:paraId="535A9204" w14:textId="77777777" w:rsidR="00512FC7" w:rsidRPr="00512FC7" w:rsidRDefault="00C411EF" w:rsidP="00533FE7">
            <w:hyperlink w:anchor="fld_RptSys" w:history="1">
              <w:r w:rsidR="00512FC7" w:rsidRPr="00533FE7">
                <w:rPr>
                  <w:rStyle w:val="Hyperlink"/>
                  <w:rFonts w:ascii="Times New Roman" w:hAnsi="Times New Roman"/>
                  <w:sz w:val="20"/>
                </w:rPr>
                <w:t>RptSys</w:t>
              </w:r>
            </w:hyperlink>
          </w:p>
        </w:tc>
      </w:tr>
      <w:tr w:rsidR="00512FC7" w:rsidRPr="00512FC7" w14:paraId="03BBD3D7" w14:textId="77777777" w:rsidTr="00533FE7">
        <w:tc>
          <w:tcPr>
            <w:tcW w:w="828" w:type="dxa"/>
            <w:shd w:val="clear" w:color="auto" w:fill="auto"/>
          </w:tcPr>
          <w:p w14:paraId="2BD3D958" w14:textId="77777777" w:rsidR="00512FC7" w:rsidRPr="00512FC7" w:rsidRDefault="00512FC7" w:rsidP="00533FE7">
            <w:r w:rsidRPr="00512FC7">
              <w:t>1136</w:t>
            </w:r>
          </w:p>
        </w:tc>
        <w:tc>
          <w:tcPr>
            <w:tcW w:w="2699" w:type="dxa"/>
            <w:shd w:val="clear" w:color="auto" w:fill="auto"/>
          </w:tcPr>
          <w:p w14:paraId="7945BEF6" w14:textId="77777777" w:rsidR="00512FC7" w:rsidRPr="00512FC7" w:rsidRDefault="00C411EF" w:rsidP="00533FE7">
            <w:hyperlink w:anchor="fld_AllocClearingFeeIndicator" w:history="1">
              <w:r w:rsidR="00512FC7" w:rsidRPr="00533FE7">
                <w:rPr>
                  <w:rStyle w:val="Hyperlink"/>
                  <w:rFonts w:ascii="Times New Roman" w:hAnsi="Times New Roman"/>
                  <w:sz w:val="20"/>
                </w:rPr>
                <w:t>AllocClearingFeeIndicator</w:t>
              </w:r>
            </w:hyperlink>
          </w:p>
        </w:tc>
      </w:tr>
      <w:tr w:rsidR="00512FC7" w:rsidRPr="00512FC7" w14:paraId="55A55CC3" w14:textId="77777777" w:rsidTr="00533FE7">
        <w:tc>
          <w:tcPr>
            <w:tcW w:w="828" w:type="dxa"/>
            <w:shd w:val="clear" w:color="auto" w:fill="auto"/>
          </w:tcPr>
          <w:p w14:paraId="57BA84F1" w14:textId="77777777" w:rsidR="00512FC7" w:rsidRPr="00512FC7" w:rsidRDefault="00512FC7" w:rsidP="00533FE7">
            <w:r w:rsidRPr="00512FC7">
              <w:t>1137</w:t>
            </w:r>
          </w:p>
        </w:tc>
        <w:tc>
          <w:tcPr>
            <w:tcW w:w="2699" w:type="dxa"/>
            <w:shd w:val="clear" w:color="auto" w:fill="auto"/>
          </w:tcPr>
          <w:p w14:paraId="298B0757" w14:textId="77777777" w:rsidR="00512FC7" w:rsidRPr="00512FC7" w:rsidRDefault="00C411EF" w:rsidP="00533FE7">
            <w:hyperlink w:anchor="fld_DefaultApplVerID" w:history="1">
              <w:r w:rsidR="00512FC7" w:rsidRPr="00533FE7">
                <w:rPr>
                  <w:rStyle w:val="Hyperlink"/>
                  <w:rFonts w:ascii="Times New Roman" w:hAnsi="Times New Roman"/>
                  <w:sz w:val="20"/>
                </w:rPr>
                <w:t>DefaultApplVerID</w:t>
              </w:r>
            </w:hyperlink>
          </w:p>
        </w:tc>
      </w:tr>
      <w:tr w:rsidR="00512FC7" w:rsidRPr="00512FC7" w14:paraId="164D83FA" w14:textId="77777777" w:rsidTr="00533FE7">
        <w:tc>
          <w:tcPr>
            <w:tcW w:w="828" w:type="dxa"/>
            <w:shd w:val="clear" w:color="auto" w:fill="auto"/>
          </w:tcPr>
          <w:p w14:paraId="43E47B9B" w14:textId="77777777" w:rsidR="00512FC7" w:rsidRPr="00512FC7" w:rsidRDefault="00512FC7" w:rsidP="00533FE7">
            <w:r w:rsidRPr="00512FC7">
              <w:t>1138</w:t>
            </w:r>
          </w:p>
        </w:tc>
        <w:tc>
          <w:tcPr>
            <w:tcW w:w="2699" w:type="dxa"/>
            <w:shd w:val="clear" w:color="auto" w:fill="auto"/>
          </w:tcPr>
          <w:p w14:paraId="2F66D030" w14:textId="77777777" w:rsidR="00512FC7" w:rsidRPr="00512FC7" w:rsidRDefault="00C411EF" w:rsidP="00533FE7">
            <w:hyperlink w:anchor="fld_DisplayQty" w:history="1">
              <w:r w:rsidR="00512FC7" w:rsidRPr="00533FE7">
                <w:rPr>
                  <w:rStyle w:val="Hyperlink"/>
                  <w:rFonts w:ascii="Times New Roman" w:hAnsi="Times New Roman"/>
                  <w:sz w:val="20"/>
                </w:rPr>
                <w:t>DisplayQty</w:t>
              </w:r>
            </w:hyperlink>
          </w:p>
        </w:tc>
      </w:tr>
      <w:tr w:rsidR="00512FC7" w:rsidRPr="00512FC7" w14:paraId="34D04CED" w14:textId="77777777" w:rsidTr="00533FE7">
        <w:tc>
          <w:tcPr>
            <w:tcW w:w="828" w:type="dxa"/>
            <w:shd w:val="clear" w:color="auto" w:fill="auto"/>
          </w:tcPr>
          <w:p w14:paraId="36CCCCB0" w14:textId="77777777" w:rsidR="00512FC7" w:rsidRPr="00512FC7" w:rsidRDefault="00512FC7" w:rsidP="00533FE7">
            <w:r w:rsidRPr="00512FC7">
              <w:t>1139</w:t>
            </w:r>
          </w:p>
        </w:tc>
        <w:tc>
          <w:tcPr>
            <w:tcW w:w="2699" w:type="dxa"/>
            <w:shd w:val="clear" w:color="auto" w:fill="auto"/>
          </w:tcPr>
          <w:p w14:paraId="69D53E9F" w14:textId="77777777" w:rsidR="00512FC7" w:rsidRPr="00512FC7" w:rsidRDefault="00C411EF" w:rsidP="00533FE7">
            <w:hyperlink w:anchor="fld_ExchangeSpecialInstructions" w:history="1">
              <w:r w:rsidR="00512FC7" w:rsidRPr="00533FE7">
                <w:rPr>
                  <w:rStyle w:val="Hyperlink"/>
                  <w:rFonts w:ascii="Times New Roman" w:hAnsi="Times New Roman"/>
                  <w:sz w:val="20"/>
                </w:rPr>
                <w:t>ExchangeSpecialInstructions</w:t>
              </w:r>
            </w:hyperlink>
          </w:p>
        </w:tc>
      </w:tr>
      <w:tr w:rsidR="00512FC7" w:rsidRPr="00512FC7" w14:paraId="213E7225" w14:textId="77777777" w:rsidTr="00533FE7">
        <w:tc>
          <w:tcPr>
            <w:tcW w:w="828" w:type="dxa"/>
            <w:shd w:val="clear" w:color="auto" w:fill="auto"/>
          </w:tcPr>
          <w:p w14:paraId="362400E8" w14:textId="77777777" w:rsidR="00512FC7" w:rsidRPr="00512FC7" w:rsidRDefault="00512FC7" w:rsidP="00533FE7">
            <w:r w:rsidRPr="00512FC7">
              <w:t>1140</w:t>
            </w:r>
          </w:p>
        </w:tc>
        <w:tc>
          <w:tcPr>
            <w:tcW w:w="2699" w:type="dxa"/>
            <w:shd w:val="clear" w:color="auto" w:fill="auto"/>
          </w:tcPr>
          <w:p w14:paraId="1E4391D6" w14:textId="77777777" w:rsidR="00512FC7" w:rsidRPr="00512FC7" w:rsidRDefault="00C411EF" w:rsidP="00533FE7">
            <w:hyperlink w:anchor="fld_MaxTradeVol" w:history="1">
              <w:r w:rsidR="00512FC7" w:rsidRPr="00533FE7">
                <w:rPr>
                  <w:rStyle w:val="Hyperlink"/>
                  <w:rFonts w:ascii="Times New Roman" w:hAnsi="Times New Roman"/>
                  <w:sz w:val="20"/>
                </w:rPr>
                <w:t>MaxTradeVol</w:t>
              </w:r>
            </w:hyperlink>
          </w:p>
        </w:tc>
      </w:tr>
      <w:tr w:rsidR="00512FC7" w:rsidRPr="00512FC7" w14:paraId="067CE67F" w14:textId="77777777" w:rsidTr="00533FE7">
        <w:tc>
          <w:tcPr>
            <w:tcW w:w="828" w:type="dxa"/>
            <w:shd w:val="clear" w:color="auto" w:fill="auto"/>
          </w:tcPr>
          <w:p w14:paraId="73ADC024" w14:textId="77777777" w:rsidR="00512FC7" w:rsidRPr="00512FC7" w:rsidRDefault="00512FC7" w:rsidP="00533FE7">
            <w:r w:rsidRPr="00512FC7">
              <w:t>1141</w:t>
            </w:r>
          </w:p>
        </w:tc>
        <w:tc>
          <w:tcPr>
            <w:tcW w:w="2699" w:type="dxa"/>
            <w:shd w:val="clear" w:color="auto" w:fill="auto"/>
          </w:tcPr>
          <w:p w14:paraId="6BB128F3" w14:textId="77777777" w:rsidR="00512FC7" w:rsidRPr="00512FC7" w:rsidRDefault="00C411EF" w:rsidP="00533FE7">
            <w:hyperlink w:anchor="fld_NoMDFeedTypes" w:history="1">
              <w:r w:rsidR="00512FC7" w:rsidRPr="00533FE7">
                <w:rPr>
                  <w:rStyle w:val="Hyperlink"/>
                  <w:rFonts w:ascii="Times New Roman" w:hAnsi="Times New Roman"/>
                  <w:sz w:val="20"/>
                </w:rPr>
                <w:t>NoMDFeedTypes</w:t>
              </w:r>
            </w:hyperlink>
          </w:p>
        </w:tc>
      </w:tr>
      <w:tr w:rsidR="00512FC7" w:rsidRPr="00512FC7" w14:paraId="12035974" w14:textId="77777777" w:rsidTr="00533FE7">
        <w:tc>
          <w:tcPr>
            <w:tcW w:w="828" w:type="dxa"/>
            <w:shd w:val="clear" w:color="auto" w:fill="auto"/>
          </w:tcPr>
          <w:p w14:paraId="00A33F20" w14:textId="77777777" w:rsidR="00512FC7" w:rsidRPr="00512FC7" w:rsidRDefault="00512FC7" w:rsidP="00533FE7">
            <w:r w:rsidRPr="00512FC7">
              <w:t>1142</w:t>
            </w:r>
          </w:p>
        </w:tc>
        <w:tc>
          <w:tcPr>
            <w:tcW w:w="2699" w:type="dxa"/>
            <w:shd w:val="clear" w:color="auto" w:fill="auto"/>
          </w:tcPr>
          <w:p w14:paraId="11B96FD1" w14:textId="77777777" w:rsidR="00512FC7" w:rsidRPr="00512FC7" w:rsidRDefault="00C411EF" w:rsidP="00533FE7">
            <w:hyperlink w:anchor="fld_MatchAlgorithm" w:history="1">
              <w:r w:rsidR="00512FC7" w:rsidRPr="00533FE7">
                <w:rPr>
                  <w:rStyle w:val="Hyperlink"/>
                  <w:rFonts w:ascii="Times New Roman" w:hAnsi="Times New Roman"/>
                  <w:sz w:val="20"/>
                </w:rPr>
                <w:t>MatchAlgorithm</w:t>
              </w:r>
            </w:hyperlink>
          </w:p>
        </w:tc>
      </w:tr>
      <w:tr w:rsidR="00512FC7" w:rsidRPr="00512FC7" w14:paraId="4B984EAB" w14:textId="77777777" w:rsidTr="00533FE7">
        <w:tc>
          <w:tcPr>
            <w:tcW w:w="828" w:type="dxa"/>
            <w:shd w:val="clear" w:color="auto" w:fill="auto"/>
          </w:tcPr>
          <w:p w14:paraId="258B82C8" w14:textId="77777777" w:rsidR="00512FC7" w:rsidRPr="00512FC7" w:rsidRDefault="00512FC7" w:rsidP="00533FE7">
            <w:r w:rsidRPr="00512FC7">
              <w:t>1143</w:t>
            </w:r>
          </w:p>
        </w:tc>
        <w:tc>
          <w:tcPr>
            <w:tcW w:w="2699" w:type="dxa"/>
            <w:shd w:val="clear" w:color="auto" w:fill="auto"/>
          </w:tcPr>
          <w:p w14:paraId="7425075C" w14:textId="77777777" w:rsidR="00512FC7" w:rsidRPr="00512FC7" w:rsidRDefault="00C411EF" w:rsidP="00533FE7">
            <w:hyperlink w:anchor="fld_MaxPriceVariation" w:history="1">
              <w:r w:rsidR="00512FC7" w:rsidRPr="00533FE7">
                <w:rPr>
                  <w:rStyle w:val="Hyperlink"/>
                  <w:rFonts w:ascii="Times New Roman" w:hAnsi="Times New Roman"/>
                  <w:sz w:val="20"/>
                </w:rPr>
                <w:t>MaxPriceVariation</w:t>
              </w:r>
            </w:hyperlink>
          </w:p>
        </w:tc>
      </w:tr>
      <w:tr w:rsidR="00512FC7" w:rsidRPr="00512FC7" w14:paraId="03142F8E" w14:textId="77777777" w:rsidTr="00533FE7">
        <w:tc>
          <w:tcPr>
            <w:tcW w:w="828" w:type="dxa"/>
            <w:shd w:val="clear" w:color="auto" w:fill="auto"/>
          </w:tcPr>
          <w:p w14:paraId="2D0ECA1E" w14:textId="77777777" w:rsidR="00512FC7" w:rsidRPr="00512FC7" w:rsidRDefault="00512FC7" w:rsidP="00533FE7">
            <w:r w:rsidRPr="00512FC7">
              <w:t>1144</w:t>
            </w:r>
          </w:p>
        </w:tc>
        <w:tc>
          <w:tcPr>
            <w:tcW w:w="2699" w:type="dxa"/>
            <w:shd w:val="clear" w:color="auto" w:fill="auto"/>
          </w:tcPr>
          <w:p w14:paraId="2B6CAC21" w14:textId="77777777" w:rsidR="00512FC7" w:rsidRPr="00512FC7" w:rsidRDefault="00C411EF" w:rsidP="00533FE7">
            <w:hyperlink w:anchor="fld_ImpliedMarketIndicator" w:history="1">
              <w:r w:rsidR="00512FC7" w:rsidRPr="00533FE7">
                <w:rPr>
                  <w:rStyle w:val="Hyperlink"/>
                  <w:rFonts w:ascii="Times New Roman" w:hAnsi="Times New Roman"/>
                  <w:sz w:val="20"/>
                </w:rPr>
                <w:t>ImpliedMarketIndicator</w:t>
              </w:r>
            </w:hyperlink>
          </w:p>
        </w:tc>
      </w:tr>
      <w:tr w:rsidR="00512FC7" w:rsidRPr="00512FC7" w14:paraId="34D6D80C" w14:textId="77777777" w:rsidTr="00533FE7">
        <w:tc>
          <w:tcPr>
            <w:tcW w:w="828" w:type="dxa"/>
            <w:shd w:val="clear" w:color="auto" w:fill="auto"/>
          </w:tcPr>
          <w:p w14:paraId="38710B97" w14:textId="77777777" w:rsidR="00512FC7" w:rsidRPr="00512FC7" w:rsidRDefault="00512FC7" w:rsidP="00533FE7">
            <w:r w:rsidRPr="00512FC7">
              <w:t>1145</w:t>
            </w:r>
          </w:p>
        </w:tc>
        <w:tc>
          <w:tcPr>
            <w:tcW w:w="2699" w:type="dxa"/>
            <w:shd w:val="clear" w:color="auto" w:fill="auto"/>
          </w:tcPr>
          <w:p w14:paraId="63D671C1" w14:textId="77777777" w:rsidR="00512FC7" w:rsidRPr="00512FC7" w:rsidRDefault="00C411EF" w:rsidP="00533FE7">
            <w:hyperlink w:anchor="fld_EventTime" w:history="1">
              <w:r w:rsidR="00512FC7" w:rsidRPr="00533FE7">
                <w:rPr>
                  <w:rStyle w:val="Hyperlink"/>
                  <w:rFonts w:ascii="Times New Roman" w:hAnsi="Times New Roman"/>
                  <w:sz w:val="20"/>
                </w:rPr>
                <w:t>EventTime</w:t>
              </w:r>
            </w:hyperlink>
          </w:p>
        </w:tc>
      </w:tr>
      <w:tr w:rsidR="00512FC7" w:rsidRPr="00512FC7" w14:paraId="628F4827" w14:textId="77777777" w:rsidTr="00533FE7">
        <w:tc>
          <w:tcPr>
            <w:tcW w:w="828" w:type="dxa"/>
            <w:shd w:val="clear" w:color="auto" w:fill="auto"/>
          </w:tcPr>
          <w:p w14:paraId="312B2385" w14:textId="77777777" w:rsidR="00512FC7" w:rsidRPr="00512FC7" w:rsidRDefault="00512FC7" w:rsidP="00533FE7">
            <w:r w:rsidRPr="00512FC7">
              <w:t>1146</w:t>
            </w:r>
          </w:p>
        </w:tc>
        <w:tc>
          <w:tcPr>
            <w:tcW w:w="2699" w:type="dxa"/>
            <w:shd w:val="clear" w:color="auto" w:fill="auto"/>
          </w:tcPr>
          <w:p w14:paraId="5EFE7304" w14:textId="77777777" w:rsidR="00512FC7" w:rsidRPr="00512FC7" w:rsidRDefault="00C411EF" w:rsidP="00533FE7">
            <w:hyperlink w:anchor="fld_MinPriceIncrementAmount" w:history="1">
              <w:r w:rsidR="00512FC7" w:rsidRPr="00533FE7">
                <w:rPr>
                  <w:rStyle w:val="Hyperlink"/>
                  <w:rFonts w:ascii="Times New Roman" w:hAnsi="Times New Roman"/>
                  <w:sz w:val="20"/>
                </w:rPr>
                <w:t>MinPriceIncrementAmount</w:t>
              </w:r>
            </w:hyperlink>
          </w:p>
        </w:tc>
      </w:tr>
      <w:tr w:rsidR="00512FC7" w:rsidRPr="00512FC7" w14:paraId="1A7AEC94" w14:textId="77777777" w:rsidTr="00533FE7">
        <w:tc>
          <w:tcPr>
            <w:tcW w:w="828" w:type="dxa"/>
            <w:shd w:val="clear" w:color="auto" w:fill="auto"/>
          </w:tcPr>
          <w:p w14:paraId="2DCFE8FE" w14:textId="77777777" w:rsidR="00512FC7" w:rsidRPr="00512FC7" w:rsidRDefault="00512FC7" w:rsidP="00533FE7">
            <w:r w:rsidRPr="00512FC7">
              <w:t>1147</w:t>
            </w:r>
          </w:p>
        </w:tc>
        <w:tc>
          <w:tcPr>
            <w:tcW w:w="2699" w:type="dxa"/>
            <w:shd w:val="clear" w:color="auto" w:fill="auto"/>
          </w:tcPr>
          <w:p w14:paraId="1C2A3689" w14:textId="77777777" w:rsidR="00512FC7" w:rsidRPr="00512FC7" w:rsidRDefault="00C411EF" w:rsidP="00533FE7">
            <w:hyperlink w:anchor="fld_UnitOfMeasureQty" w:history="1">
              <w:r w:rsidR="00512FC7" w:rsidRPr="00533FE7">
                <w:rPr>
                  <w:rStyle w:val="Hyperlink"/>
                  <w:rFonts w:ascii="Times New Roman" w:hAnsi="Times New Roman"/>
                  <w:sz w:val="20"/>
                </w:rPr>
                <w:t>UnitOfMeasureQty</w:t>
              </w:r>
            </w:hyperlink>
          </w:p>
        </w:tc>
      </w:tr>
      <w:tr w:rsidR="00512FC7" w:rsidRPr="00512FC7" w14:paraId="2A228639" w14:textId="77777777" w:rsidTr="00533FE7">
        <w:tc>
          <w:tcPr>
            <w:tcW w:w="828" w:type="dxa"/>
            <w:shd w:val="clear" w:color="auto" w:fill="auto"/>
          </w:tcPr>
          <w:p w14:paraId="78D2B630" w14:textId="77777777" w:rsidR="00512FC7" w:rsidRPr="00512FC7" w:rsidRDefault="00512FC7" w:rsidP="00533FE7">
            <w:r w:rsidRPr="00512FC7">
              <w:t>1148</w:t>
            </w:r>
          </w:p>
        </w:tc>
        <w:tc>
          <w:tcPr>
            <w:tcW w:w="2699" w:type="dxa"/>
            <w:shd w:val="clear" w:color="auto" w:fill="auto"/>
          </w:tcPr>
          <w:p w14:paraId="46A45A21" w14:textId="77777777" w:rsidR="00512FC7" w:rsidRPr="00512FC7" w:rsidRDefault="00C411EF" w:rsidP="00533FE7">
            <w:hyperlink w:anchor="fld_LowLimitPrice" w:history="1">
              <w:r w:rsidR="00512FC7" w:rsidRPr="00533FE7">
                <w:rPr>
                  <w:rStyle w:val="Hyperlink"/>
                  <w:rFonts w:ascii="Times New Roman" w:hAnsi="Times New Roman"/>
                  <w:sz w:val="20"/>
                </w:rPr>
                <w:t>LowLimitPrice</w:t>
              </w:r>
            </w:hyperlink>
          </w:p>
        </w:tc>
      </w:tr>
      <w:tr w:rsidR="00512FC7" w:rsidRPr="00512FC7" w14:paraId="32466774" w14:textId="77777777" w:rsidTr="00533FE7">
        <w:tc>
          <w:tcPr>
            <w:tcW w:w="828" w:type="dxa"/>
            <w:shd w:val="clear" w:color="auto" w:fill="auto"/>
          </w:tcPr>
          <w:p w14:paraId="0983F135" w14:textId="77777777" w:rsidR="00512FC7" w:rsidRPr="00512FC7" w:rsidRDefault="00512FC7" w:rsidP="00533FE7">
            <w:r w:rsidRPr="00512FC7">
              <w:t>1149</w:t>
            </w:r>
          </w:p>
        </w:tc>
        <w:tc>
          <w:tcPr>
            <w:tcW w:w="2699" w:type="dxa"/>
            <w:shd w:val="clear" w:color="auto" w:fill="auto"/>
          </w:tcPr>
          <w:p w14:paraId="25C93015" w14:textId="77777777" w:rsidR="00512FC7" w:rsidRPr="00512FC7" w:rsidRDefault="00C411EF" w:rsidP="00533FE7">
            <w:hyperlink w:anchor="fld_HighLimitPrice" w:history="1">
              <w:r w:rsidR="00512FC7" w:rsidRPr="00533FE7">
                <w:rPr>
                  <w:rStyle w:val="Hyperlink"/>
                  <w:rFonts w:ascii="Times New Roman" w:hAnsi="Times New Roman"/>
                  <w:sz w:val="20"/>
                </w:rPr>
                <w:t>HighLimitPrice</w:t>
              </w:r>
            </w:hyperlink>
          </w:p>
        </w:tc>
      </w:tr>
      <w:tr w:rsidR="00512FC7" w:rsidRPr="00512FC7" w14:paraId="77A5A33F" w14:textId="77777777" w:rsidTr="00533FE7">
        <w:tc>
          <w:tcPr>
            <w:tcW w:w="828" w:type="dxa"/>
            <w:shd w:val="clear" w:color="auto" w:fill="auto"/>
          </w:tcPr>
          <w:p w14:paraId="51FB8E1A" w14:textId="77777777" w:rsidR="00512FC7" w:rsidRPr="00512FC7" w:rsidRDefault="00512FC7" w:rsidP="00533FE7">
            <w:r w:rsidRPr="00512FC7">
              <w:t>1150</w:t>
            </w:r>
          </w:p>
        </w:tc>
        <w:tc>
          <w:tcPr>
            <w:tcW w:w="2699" w:type="dxa"/>
            <w:shd w:val="clear" w:color="auto" w:fill="auto"/>
          </w:tcPr>
          <w:p w14:paraId="3A8767CB" w14:textId="77777777" w:rsidR="00512FC7" w:rsidRPr="00512FC7" w:rsidRDefault="00C411EF" w:rsidP="00533FE7">
            <w:hyperlink w:anchor="fld_TradingReferencePrice" w:history="1">
              <w:r w:rsidR="00512FC7" w:rsidRPr="00533FE7">
                <w:rPr>
                  <w:rStyle w:val="Hyperlink"/>
                  <w:rFonts w:ascii="Times New Roman" w:hAnsi="Times New Roman"/>
                  <w:sz w:val="20"/>
                </w:rPr>
                <w:t>TradingReferencePrice</w:t>
              </w:r>
            </w:hyperlink>
          </w:p>
        </w:tc>
      </w:tr>
      <w:tr w:rsidR="00512FC7" w:rsidRPr="00512FC7" w14:paraId="66F11A6F" w14:textId="77777777" w:rsidTr="00533FE7">
        <w:tc>
          <w:tcPr>
            <w:tcW w:w="828" w:type="dxa"/>
            <w:shd w:val="clear" w:color="auto" w:fill="auto"/>
          </w:tcPr>
          <w:p w14:paraId="28749330" w14:textId="77777777" w:rsidR="00512FC7" w:rsidRPr="00512FC7" w:rsidRDefault="00512FC7" w:rsidP="00533FE7">
            <w:r w:rsidRPr="00512FC7">
              <w:t>1151</w:t>
            </w:r>
          </w:p>
        </w:tc>
        <w:tc>
          <w:tcPr>
            <w:tcW w:w="2699" w:type="dxa"/>
            <w:shd w:val="clear" w:color="auto" w:fill="auto"/>
          </w:tcPr>
          <w:p w14:paraId="1B3F501D" w14:textId="77777777" w:rsidR="00512FC7" w:rsidRPr="00512FC7" w:rsidRDefault="00C411EF" w:rsidP="00533FE7">
            <w:hyperlink w:anchor="fld_SecurityGroup" w:history="1">
              <w:r w:rsidR="00512FC7" w:rsidRPr="00533FE7">
                <w:rPr>
                  <w:rStyle w:val="Hyperlink"/>
                  <w:rFonts w:ascii="Times New Roman" w:hAnsi="Times New Roman"/>
                  <w:sz w:val="20"/>
                </w:rPr>
                <w:t>SecurityGroup</w:t>
              </w:r>
            </w:hyperlink>
          </w:p>
        </w:tc>
      </w:tr>
      <w:tr w:rsidR="00512FC7" w:rsidRPr="00512FC7" w14:paraId="2BFB8B67" w14:textId="77777777" w:rsidTr="00533FE7">
        <w:tc>
          <w:tcPr>
            <w:tcW w:w="828" w:type="dxa"/>
            <w:shd w:val="clear" w:color="auto" w:fill="auto"/>
          </w:tcPr>
          <w:p w14:paraId="4A90137A" w14:textId="77777777" w:rsidR="00512FC7" w:rsidRPr="00512FC7" w:rsidRDefault="00512FC7" w:rsidP="00533FE7">
            <w:r w:rsidRPr="00512FC7">
              <w:t>1152</w:t>
            </w:r>
          </w:p>
        </w:tc>
        <w:tc>
          <w:tcPr>
            <w:tcW w:w="2699" w:type="dxa"/>
            <w:shd w:val="clear" w:color="auto" w:fill="auto"/>
          </w:tcPr>
          <w:p w14:paraId="14481287" w14:textId="77777777" w:rsidR="00512FC7" w:rsidRPr="00512FC7" w:rsidRDefault="00C411EF" w:rsidP="00533FE7">
            <w:hyperlink w:anchor="fld_LegNumber" w:history="1">
              <w:r w:rsidR="00512FC7" w:rsidRPr="00533FE7">
                <w:rPr>
                  <w:rStyle w:val="Hyperlink"/>
                  <w:rFonts w:ascii="Times New Roman" w:hAnsi="Times New Roman"/>
                  <w:sz w:val="20"/>
                </w:rPr>
                <w:t>LegNumber</w:t>
              </w:r>
            </w:hyperlink>
          </w:p>
        </w:tc>
      </w:tr>
      <w:tr w:rsidR="00512FC7" w:rsidRPr="00512FC7" w14:paraId="78FC715E" w14:textId="77777777" w:rsidTr="00533FE7">
        <w:tc>
          <w:tcPr>
            <w:tcW w:w="828" w:type="dxa"/>
            <w:shd w:val="clear" w:color="auto" w:fill="auto"/>
          </w:tcPr>
          <w:p w14:paraId="6C1FB765" w14:textId="77777777" w:rsidR="00512FC7" w:rsidRPr="00512FC7" w:rsidRDefault="00512FC7" w:rsidP="00533FE7">
            <w:r w:rsidRPr="00512FC7">
              <w:t>1153</w:t>
            </w:r>
          </w:p>
        </w:tc>
        <w:tc>
          <w:tcPr>
            <w:tcW w:w="2699" w:type="dxa"/>
            <w:shd w:val="clear" w:color="auto" w:fill="auto"/>
          </w:tcPr>
          <w:p w14:paraId="17CB9AC0" w14:textId="77777777" w:rsidR="00512FC7" w:rsidRPr="00512FC7" w:rsidRDefault="00C411EF" w:rsidP="00533FE7">
            <w:hyperlink w:anchor="fld_SettlementCycleNo" w:history="1">
              <w:r w:rsidR="00512FC7" w:rsidRPr="00533FE7">
                <w:rPr>
                  <w:rStyle w:val="Hyperlink"/>
                  <w:rFonts w:ascii="Times New Roman" w:hAnsi="Times New Roman"/>
                  <w:sz w:val="20"/>
                </w:rPr>
                <w:t>SettlementCycleNo</w:t>
              </w:r>
            </w:hyperlink>
          </w:p>
        </w:tc>
      </w:tr>
      <w:tr w:rsidR="00512FC7" w:rsidRPr="00512FC7" w14:paraId="0E20545D" w14:textId="77777777" w:rsidTr="00533FE7">
        <w:tc>
          <w:tcPr>
            <w:tcW w:w="828" w:type="dxa"/>
            <w:shd w:val="clear" w:color="auto" w:fill="auto"/>
          </w:tcPr>
          <w:p w14:paraId="07961724" w14:textId="77777777" w:rsidR="00512FC7" w:rsidRPr="00512FC7" w:rsidRDefault="00512FC7" w:rsidP="00533FE7">
            <w:r w:rsidRPr="00512FC7">
              <w:t>1154</w:t>
            </w:r>
          </w:p>
        </w:tc>
        <w:tc>
          <w:tcPr>
            <w:tcW w:w="2699" w:type="dxa"/>
            <w:shd w:val="clear" w:color="auto" w:fill="auto"/>
          </w:tcPr>
          <w:p w14:paraId="24027A73" w14:textId="77777777" w:rsidR="00512FC7" w:rsidRPr="00512FC7" w:rsidRDefault="00C411EF" w:rsidP="00533FE7">
            <w:hyperlink w:anchor="fld_SideCurrency" w:history="1">
              <w:r w:rsidR="00512FC7" w:rsidRPr="00533FE7">
                <w:rPr>
                  <w:rStyle w:val="Hyperlink"/>
                  <w:rFonts w:ascii="Times New Roman" w:hAnsi="Times New Roman"/>
                  <w:sz w:val="20"/>
                </w:rPr>
                <w:t>SideCurrency</w:t>
              </w:r>
            </w:hyperlink>
          </w:p>
        </w:tc>
      </w:tr>
      <w:tr w:rsidR="00512FC7" w:rsidRPr="00512FC7" w14:paraId="6D602D93" w14:textId="77777777" w:rsidTr="00533FE7">
        <w:tc>
          <w:tcPr>
            <w:tcW w:w="828" w:type="dxa"/>
            <w:shd w:val="clear" w:color="auto" w:fill="auto"/>
          </w:tcPr>
          <w:p w14:paraId="09512B50" w14:textId="77777777" w:rsidR="00512FC7" w:rsidRPr="00512FC7" w:rsidRDefault="00512FC7" w:rsidP="00533FE7">
            <w:r w:rsidRPr="00512FC7">
              <w:t>1155</w:t>
            </w:r>
          </w:p>
        </w:tc>
        <w:tc>
          <w:tcPr>
            <w:tcW w:w="2699" w:type="dxa"/>
            <w:shd w:val="clear" w:color="auto" w:fill="auto"/>
          </w:tcPr>
          <w:p w14:paraId="09F74008" w14:textId="77777777" w:rsidR="00512FC7" w:rsidRPr="00512FC7" w:rsidRDefault="00C411EF" w:rsidP="00533FE7">
            <w:hyperlink w:anchor="fld_SideSettlCurrency" w:history="1">
              <w:r w:rsidR="00512FC7" w:rsidRPr="00533FE7">
                <w:rPr>
                  <w:rStyle w:val="Hyperlink"/>
                  <w:rFonts w:ascii="Times New Roman" w:hAnsi="Times New Roman"/>
                  <w:sz w:val="20"/>
                </w:rPr>
                <w:t>SideSettlCurrency</w:t>
              </w:r>
            </w:hyperlink>
          </w:p>
        </w:tc>
      </w:tr>
      <w:tr w:rsidR="00512FC7" w:rsidRPr="00512FC7" w14:paraId="0E745EB9" w14:textId="77777777" w:rsidTr="00533FE7">
        <w:tc>
          <w:tcPr>
            <w:tcW w:w="828" w:type="dxa"/>
            <w:shd w:val="clear" w:color="auto" w:fill="auto"/>
          </w:tcPr>
          <w:p w14:paraId="1DC142DC" w14:textId="77777777" w:rsidR="00512FC7" w:rsidRPr="00512FC7" w:rsidRDefault="00512FC7" w:rsidP="00533FE7">
            <w:r w:rsidRPr="00512FC7">
              <w:t>1156</w:t>
            </w:r>
          </w:p>
        </w:tc>
        <w:tc>
          <w:tcPr>
            <w:tcW w:w="2699" w:type="dxa"/>
            <w:shd w:val="clear" w:color="auto" w:fill="auto"/>
          </w:tcPr>
          <w:p w14:paraId="1A2EBF7A" w14:textId="77777777" w:rsidR="00512FC7" w:rsidRPr="00512FC7" w:rsidRDefault="00C411EF" w:rsidP="00533FE7">
            <w:hyperlink w:anchor="fld_ApplExtID" w:history="1">
              <w:r w:rsidR="00512FC7" w:rsidRPr="00533FE7">
                <w:rPr>
                  <w:rStyle w:val="Hyperlink"/>
                  <w:rFonts w:ascii="Times New Roman" w:hAnsi="Times New Roman"/>
                  <w:sz w:val="20"/>
                </w:rPr>
                <w:t>ApplExtID</w:t>
              </w:r>
            </w:hyperlink>
          </w:p>
        </w:tc>
      </w:tr>
      <w:tr w:rsidR="00512FC7" w:rsidRPr="00512FC7" w14:paraId="375A2562" w14:textId="77777777" w:rsidTr="00533FE7">
        <w:tc>
          <w:tcPr>
            <w:tcW w:w="828" w:type="dxa"/>
            <w:shd w:val="clear" w:color="auto" w:fill="auto"/>
          </w:tcPr>
          <w:p w14:paraId="2162A9EA" w14:textId="77777777" w:rsidR="00512FC7" w:rsidRPr="00512FC7" w:rsidRDefault="00512FC7" w:rsidP="00533FE7">
            <w:r w:rsidRPr="00512FC7">
              <w:t>1157</w:t>
            </w:r>
          </w:p>
        </w:tc>
        <w:tc>
          <w:tcPr>
            <w:tcW w:w="2699" w:type="dxa"/>
            <w:shd w:val="clear" w:color="auto" w:fill="auto"/>
          </w:tcPr>
          <w:p w14:paraId="611D2D27" w14:textId="77777777" w:rsidR="00512FC7" w:rsidRPr="00512FC7" w:rsidRDefault="00C411EF" w:rsidP="00533FE7">
            <w:hyperlink w:anchor="fld_CcyAmt" w:history="1">
              <w:r w:rsidR="00512FC7" w:rsidRPr="00533FE7">
                <w:rPr>
                  <w:rStyle w:val="Hyperlink"/>
                  <w:rFonts w:ascii="Times New Roman" w:hAnsi="Times New Roman"/>
                  <w:sz w:val="20"/>
                </w:rPr>
                <w:t>CcyAmt</w:t>
              </w:r>
            </w:hyperlink>
          </w:p>
        </w:tc>
      </w:tr>
      <w:tr w:rsidR="00512FC7" w:rsidRPr="00512FC7" w14:paraId="771D4A03" w14:textId="77777777" w:rsidTr="00533FE7">
        <w:tc>
          <w:tcPr>
            <w:tcW w:w="828" w:type="dxa"/>
            <w:shd w:val="clear" w:color="auto" w:fill="auto"/>
          </w:tcPr>
          <w:p w14:paraId="1858EFE1" w14:textId="77777777" w:rsidR="00512FC7" w:rsidRPr="00512FC7" w:rsidRDefault="00512FC7" w:rsidP="00533FE7">
            <w:r w:rsidRPr="00512FC7">
              <w:t>1158</w:t>
            </w:r>
          </w:p>
        </w:tc>
        <w:tc>
          <w:tcPr>
            <w:tcW w:w="2699" w:type="dxa"/>
            <w:shd w:val="clear" w:color="auto" w:fill="auto"/>
          </w:tcPr>
          <w:p w14:paraId="26F744F6" w14:textId="77777777" w:rsidR="00512FC7" w:rsidRPr="00512FC7" w:rsidRDefault="00C411EF" w:rsidP="00533FE7">
            <w:hyperlink w:anchor="fld_NoSettlDetails" w:history="1">
              <w:r w:rsidR="00512FC7" w:rsidRPr="00533FE7">
                <w:rPr>
                  <w:rStyle w:val="Hyperlink"/>
                  <w:rFonts w:ascii="Times New Roman" w:hAnsi="Times New Roman"/>
                  <w:sz w:val="20"/>
                </w:rPr>
                <w:t>NoSettlDetails</w:t>
              </w:r>
            </w:hyperlink>
          </w:p>
        </w:tc>
      </w:tr>
      <w:tr w:rsidR="00512FC7" w:rsidRPr="00512FC7" w14:paraId="4924D1AE" w14:textId="77777777" w:rsidTr="00533FE7">
        <w:tc>
          <w:tcPr>
            <w:tcW w:w="828" w:type="dxa"/>
            <w:shd w:val="clear" w:color="auto" w:fill="auto"/>
          </w:tcPr>
          <w:p w14:paraId="39AD3B38" w14:textId="77777777" w:rsidR="00512FC7" w:rsidRPr="00512FC7" w:rsidRDefault="00512FC7" w:rsidP="00533FE7">
            <w:r w:rsidRPr="00512FC7">
              <w:t>1159</w:t>
            </w:r>
          </w:p>
        </w:tc>
        <w:tc>
          <w:tcPr>
            <w:tcW w:w="2699" w:type="dxa"/>
            <w:shd w:val="clear" w:color="auto" w:fill="auto"/>
          </w:tcPr>
          <w:p w14:paraId="45C59D00" w14:textId="77777777" w:rsidR="00512FC7" w:rsidRPr="00512FC7" w:rsidRDefault="00C411EF" w:rsidP="00533FE7">
            <w:hyperlink w:anchor="fld_SettlObligMode" w:history="1">
              <w:r w:rsidR="00512FC7" w:rsidRPr="00533FE7">
                <w:rPr>
                  <w:rStyle w:val="Hyperlink"/>
                  <w:rFonts w:ascii="Times New Roman" w:hAnsi="Times New Roman"/>
                  <w:sz w:val="20"/>
                </w:rPr>
                <w:t>SettlObligMode</w:t>
              </w:r>
            </w:hyperlink>
          </w:p>
        </w:tc>
      </w:tr>
      <w:tr w:rsidR="00512FC7" w:rsidRPr="00512FC7" w14:paraId="2D0EE35E" w14:textId="77777777" w:rsidTr="00533FE7">
        <w:tc>
          <w:tcPr>
            <w:tcW w:w="828" w:type="dxa"/>
            <w:shd w:val="clear" w:color="auto" w:fill="auto"/>
          </w:tcPr>
          <w:p w14:paraId="248CE165" w14:textId="77777777" w:rsidR="00512FC7" w:rsidRPr="00512FC7" w:rsidRDefault="00512FC7" w:rsidP="00533FE7">
            <w:r w:rsidRPr="00512FC7">
              <w:t>1160</w:t>
            </w:r>
          </w:p>
        </w:tc>
        <w:tc>
          <w:tcPr>
            <w:tcW w:w="2699" w:type="dxa"/>
            <w:shd w:val="clear" w:color="auto" w:fill="auto"/>
          </w:tcPr>
          <w:p w14:paraId="4BAFA9B8" w14:textId="77777777" w:rsidR="00512FC7" w:rsidRPr="00512FC7" w:rsidRDefault="00C411EF" w:rsidP="00533FE7">
            <w:hyperlink w:anchor="fld_SettlObligMsgID" w:history="1">
              <w:r w:rsidR="00512FC7" w:rsidRPr="00533FE7">
                <w:rPr>
                  <w:rStyle w:val="Hyperlink"/>
                  <w:rFonts w:ascii="Times New Roman" w:hAnsi="Times New Roman"/>
                  <w:sz w:val="20"/>
                </w:rPr>
                <w:t>SettlObligMsgID</w:t>
              </w:r>
            </w:hyperlink>
          </w:p>
        </w:tc>
      </w:tr>
      <w:tr w:rsidR="00512FC7" w:rsidRPr="00512FC7" w14:paraId="5CDEFBDF" w14:textId="77777777" w:rsidTr="00533FE7">
        <w:tc>
          <w:tcPr>
            <w:tcW w:w="828" w:type="dxa"/>
            <w:shd w:val="clear" w:color="auto" w:fill="auto"/>
          </w:tcPr>
          <w:p w14:paraId="2F3559BA" w14:textId="77777777" w:rsidR="00512FC7" w:rsidRPr="00512FC7" w:rsidRDefault="00512FC7" w:rsidP="00533FE7">
            <w:r w:rsidRPr="00512FC7">
              <w:t>1161</w:t>
            </w:r>
          </w:p>
        </w:tc>
        <w:tc>
          <w:tcPr>
            <w:tcW w:w="2699" w:type="dxa"/>
            <w:shd w:val="clear" w:color="auto" w:fill="auto"/>
          </w:tcPr>
          <w:p w14:paraId="2CC00079" w14:textId="77777777" w:rsidR="00512FC7" w:rsidRPr="00512FC7" w:rsidRDefault="00C411EF" w:rsidP="00533FE7">
            <w:hyperlink w:anchor="fld_SettlObligID" w:history="1">
              <w:r w:rsidR="00512FC7" w:rsidRPr="00533FE7">
                <w:rPr>
                  <w:rStyle w:val="Hyperlink"/>
                  <w:rFonts w:ascii="Times New Roman" w:hAnsi="Times New Roman"/>
                  <w:sz w:val="20"/>
                </w:rPr>
                <w:t>SettlObligID</w:t>
              </w:r>
            </w:hyperlink>
          </w:p>
        </w:tc>
      </w:tr>
      <w:tr w:rsidR="00512FC7" w:rsidRPr="00512FC7" w14:paraId="77AFD6EF" w14:textId="77777777" w:rsidTr="00533FE7">
        <w:tc>
          <w:tcPr>
            <w:tcW w:w="828" w:type="dxa"/>
            <w:shd w:val="clear" w:color="auto" w:fill="auto"/>
          </w:tcPr>
          <w:p w14:paraId="717172A6" w14:textId="77777777" w:rsidR="00512FC7" w:rsidRPr="00512FC7" w:rsidRDefault="00512FC7" w:rsidP="00533FE7">
            <w:r w:rsidRPr="00512FC7">
              <w:t>1162</w:t>
            </w:r>
          </w:p>
        </w:tc>
        <w:tc>
          <w:tcPr>
            <w:tcW w:w="2699" w:type="dxa"/>
            <w:shd w:val="clear" w:color="auto" w:fill="auto"/>
          </w:tcPr>
          <w:p w14:paraId="284845F0" w14:textId="77777777" w:rsidR="00512FC7" w:rsidRPr="00512FC7" w:rsidRDefault="00C411EF" w:rsidP="00533FE7">
            <w:hyperlink w:anchor="fld_SettlObligTransType" w:history="1">
              <w:r w:rsidR="00512FC7" w:rsidRPr="00533FE7">
                <w:rPr>
                  <w:rStyle w:val="Hyperlink"/>
                  <w:rFonts w:ascii="Times New Roman" w:hAnsi="Times New Roman"/>
                  <w:sz w:val="20"/>
                </w:rPr>
                <w:t>SettlObligTransType</w:t>
              </w:r>
            </w:hyperlink>
          </w:p>
        </w:tc>
      </w:tr>
      <w:tr w:rsidR="00512FC7" w:rsidRPr="00512FC7" w14:paraId="4CDE7F78" w14:textId="77777777" w:rsidTr="00533FE7">
        <w:tc>
          <w:tcPr>
            <w:tcW w:w="828" w:type="dxa"/>
            <w:shd w:val="clear" w:color="auto" w:fill="auto"/>
          </w:tcPr>
          <w:p w14:paraId="2FD58B5B" w14:textId="77777777" w:rsidR="00512FC7" w:rsidRPr="00512FC7" w:rsidRDefault="00512FC7" w:rsidP="00533FE7">
            <w:r w:rsidRPr="00512FC7">
              <w:t>1163</w:t>
            </w:r>
          </w:p>
        </w:tc>
        <w:tc>
          <w:tcPr>
            <w:tcW w:w="2699" w:type="dxa"/>
            <w:shd w:val="clear" w:color="auto" w:fill="auto"/>
          </w:tcPr>
          <w:p w14:paraId="2E4FF7B4" w14:textId="77777777" w:rsidR="00512FC7" w:rsidRPr="00512FC7" w:rsidRDefault="00C411EF" w:rsidP="00533FE7">
            <w:hyperlink w:anchor="fld_SettlObligRefID" w:history="1">
              <w:r w:rsidR="00512FC7" w:rsidRPr="00533FE7">
                <w:rPr>
                  <w:rStyle w:val="Hyperlink"/>
                  <w:rFonts w:ascii="Times New Roman" w:hAnsi="Times New Roman"/>
                  <w:sz w:val="20"/>
                </w:rPr>
                <w:t>SettlObligRefID</w:t>
              </w:r>
            </w:hyperlink>
          </w:p>
        </w:tc>
      </w:tr>
      <w:tr w:rsidR="00512FC7" w:rsidRPr="00512FC7" w14:paraId="2A8B62CF" w14:textId="77777777" w:rsidTr="00533FE7">
        <w:tc>
          <w:tcPr>
            <w:tcW w:w="828" w:type="dxa"/>
            <w:shd w:val="clear" w:color="auto" w:fill="auto"/>
          </w:tcPr>
          <w:p w14:paraId="0ECCF896" w14:textId="77777777" w:rsidR="00512FC7" w:rsidRPr="00512FC7" w:rsidRDefault="00512FC7" w:rsidP="00533FE7">
            <w:r w:rsidRPr="00512FC7">
              <w:t>1164</w:t>
            </w:r>
          </w:p>
        </w:tc>
        <w:tc>
          <w:tcPr>
            <w:tcW w:w="2699" w:type="dxa"/>
            <w:shd w:val="clear" w:color="auto" w:fill="auto"/>
          </w:tcPr>
          <w:p w14:paraId="68694BBC" w14:textId="77777777" w:rsidR="00512FC7" w:rsidRPr="00512FC7" w:rsidRDefault="00C411EF" w:rsidP="00533FE7">
            <w:hyperlink w:anchor="fld_SettlObligSource" w:history="1">
              <w:r w:rsidR="00512FC7" w:rsidRPr="00533FE7">
                <w:rPr>
                  <w:rStyle w:val="Hyperlink"/>
                  <w:rFonts w:ascii="Times New Roman" w:hAnsi="Times New Roman"/>
                  <w:sz w:val="20"/>
                </w:rPr>
                <w:t>SettlObligSource</w:t>
              </w:r>
            </w:hyperlink>
          </w:p>
        </w:tc>
      </w:tr>
      <w:tr w:rsidR="00512FC7" w:rsidRPr="00512FC7" w14:paraId="32CDFD95" w14:textId="77777777" w:rsidTr="00533FE7">
        <w:tc>
          <w:tcPr>
            <w:tcW w:w="828" w:type="dxa"/>
            <w:shd w:val="clear" w:color="auto" w:fill="auto"/>
          </w:tcPr>
          <w:p w14:paraId="405A6E2D" w14:textId="77777777" w:rsidR="00512FC7" w:rsidRPr="00512FC7" w:rsidRDefault="00512FC7" w:rsidP="00533FE7">
            <w:r w:rsidRPr="00512FC7">
              <w:t>1165</w:t>
            </w:r>
          </w:p>
        </w:tc>
        <w:tc>
          <w:tcPr>
            <w:tcW w:w="2699" w:type="dxa"/>
            <w:shd w:val="clear" w:color="auto" w:fill="auto"/>
          </w:tcPr>
          <w:p w14:paraId="6841790E" w14:textId="77777777" w:rsidR="00512FC7" w:rsidRPr="00512FC7" w:rsidRDefault="00C411EF" w:rsidP="00533FE7">
            <w:hyperlink w:anchor="fld_NoSettlOblig" w:history="1">
              <w:r w:rsidR="00512FC7" w:rsidRPr="00533FE7">
                <w:rPr>
                  <w:rStyle w:val="Hyperlink"/>
                  <w:rFonts w:ascii="Times New Roman" w:hAnsi="Times New Roman"/>
                  <w:sz w:val="20"/>
                </w:rPr>
                <w:t>NoSettlOblig</w:t>
              </w:r>
            </w:hyperlink>
          </w:p>
        </w:tc>
      </w:tr>
      <w:tr w:rsidR="00512FC7" w:rsidRPr="00512FC7" w14:paraId="2EE175D4" w14:textId="77777777" w:rsidTr="00533FE7">
        <w:tc>
          <w:tcPr>
            <w:tcW w:w="828" w:type="dxa"/>
            <w:shd w:val="clear" w:color="auto" w:fill="auto"/>
          </w:tcPr>
          <w:p w14:paraId="2385FB65" w14:textId="77777777" w:rsidR="00512FC7" w:rsidRPr="00512FC7" w:rsidRDefault="00512FC7" w:rsidP="00533FE7">
            <w:r w:rsidRPr="00512FC7">
              <w:t>1166</w:t>
            </w:r>
          </w:p>
        </w:tc>
        <w:tc>
          <w:tcPr>
            <w:tcW w:w="2699" w:type="dxa"/>
            <w:shd w:val="clear" w:color="auto" w:fill="auto"/>
          </w:tcPr>
          <w:p w14:paraId="660A295B" w14:textId="77777777" w:rsidR="00512FC7" w:rsidRPr="00512FC7" w:rsidRDefault="00C411EF" w:rsidP="00533FE7">
            <w:hyperlink w:anchor="fld_QuoteMsgID" w:history="1">
              <w:r w:rsidR="00512FC7" w:rsidRPr="00533FE7">
                <w:rPr>
                  <w:rStyle w:val="Hyperlink"/>
                  <w:rFonts w:ascii="Times New Roman" w:hAnsi="Times New Roman"/>
                  <w:sz w:val="20"/>
                </w:rPr>
                <w:t>QuoteMsgID</w:t>
              </w:r>
            </w:hyperlink>
          </w:p>
        </w:tc>
      </w:tr>
      <w:tr w:rsidR="00512FC7" w:rsidRPr="00512FC7" w14:paraId="3AED2B07" w14:textId="77777777" w:rsidTr="00533FE7">
        <w:tc>
          <w:tcPr>
            <w:tcW w:w="828" w:type="dxa"/>
            <w:shd w:val="clear" w:color="auto" w:fill="auto"/>
          </w:tcPr>
          <w:p w14:paraId="1A7223D4" w14:textId="77777777" w:rsidR="00512FC7" w:rsidRPr="00512FC7" w:rsidRDefault="00512FC7" w:rsidP="00533FE7">
            <w:r w:rsidRPr="00512FC7">
              <w:t>1167</w:t>
            </w:r>
          </w:p>
        </w:tc>
        <w:tc>
          <w:tcPr>
            <w:tcW w:w="2699" w:type="dxa"/>
            <w:shd w:val="clear" w:color="auto" w:fill="auto"/>
          </w:tcPr>
          <w:p w14:paraId="27D53F61" w14:textId="77777777" w:rsidR="00512FC7" w:rsidRPr="00512FC7" w:rsidRDefault="00C411EF" w:rsidP="00533FE7">
            <w:hyperlink w:anchor="fld_QuoteEntryStatus" w:history="1">
              <w:r w:rsidR="00512FC7" w:rsidRPr="00533FE7">
                <w:rPr>
                  <w:rStyle w:val="Hyperlink"/>
                  <w:rFonts w:ascii="Times New Roman" w:hAnsi="Times New Roman"/>
                  <w:sz w:val="20"/>
                </w:rPr>
                <w:t>QuoteEntryStatus</w:t>
              </w:r>
            </w:hyperlink>
          </w:p>
        </w:tc>
      </w:tr>
      <w:tr w:rsidR="00512FC7" w:rsidRPr="00512FC7" w14:paraId="676E20CA" w14:textId="77777777" w:rsidTr="00533FE7">
        <w:tc>
          <w:tcPr>
            <w:tcW w:w="828" w:type="dxa"/>
            <w:shd w:val="clear" w:color="auto" w:fill="auto"/>
          </w:tcPr>
          <w:p w14:paraId="37988DA0" w14:textId="77777777" w:rsidR="00512FC7" w:rsidRPr="00512FC7" w:rsidRDefault="00512FC7" w:rsidP="00533FE7">
            <w:r w:rsidRPr="00512FC7">
              <w:t>1168</w:t>
            </w:r>
          </w:p>
        </w:tc>
        <w:tc>
          <w:tcPr>
            <w:tcW w:w="2699" w:type="dxa"/>
            <w:shd w:val="clear" w:color="auto" w:fill="auto"/>
          </w:tcPr>
          <w:p w14:paraId="727E040B" w14:textId="77777777" w:rsidR="00512FC7" w:rsidRPr="00512FC7" w:rsidRDefault="00C411EF" w:rsidP="00533FE7">
            <w:hyperlink w:anchor="fld_TotNoCxldQuotes" w:history="1">
              <w:r w:rsidR="00512FC7" w:rsidRPr="00533FE7">
                <w:rPr>
                  <w:rStyle w:val="Hyperlink"/>
                  <w:rFonts w:ascii="Times New Roman" w:hAnsi="Times New Roman"/>
                  <w:sz w:val="20"/>
                </w:rPr>
                <w:t>TotNoCxldQuotes</w:t>
              </w:r>
            </w:hyperlink>
          </w:p>
        </w:tc>
      </w:tr>
      <w:tr w:rsidR="00512FC7" w:rsidRPr="00512FC7" w14:paraId="6C569254" w14:textId="77777777" w:rsidTr="00533FE7">
        <w:tc>
          <w:tcPr>
            <w:tcW w:w="828" w:type="dxa"/>
            <w:shd w:val="clear" w:color="auto" w:fill="auto"/>
          </w:tcPr>
          <w:p w14:paraId="06ECDCE6" w14:textId="77777777" w:rsidR="00512FC7" w:rsidRPr="00512FC7" w:rsidRDefault="00512FC7" w:rsidP="00533FE7">
            <w:r w:rsidRPr="00512FC7">
              <w:t>1169</w:t>
            </w:r>
          </w:p>
        </w:tc>
        <w:tc>
          <w:tcPr>
            <w:tcW w:w="2699" w:type="dxa"/>
            <w:shd w:val="clear" w:color="auto" w:fill="auto"/>
          </w:tcPr>
          <w:p w14:paraId="47E30C2A" w14:textId="77777777" w:rsidR="00512FC7" w:rsidRPr="00512FC7" w:rsidRDefault="00C411EF" w:rsidP="00533FE7">
            <w:hyperlink w:anchor="fld_TotNoAccQuotes" w:history="1">
              <w:r w:rsidR="00512FC7" w:rsidRPr="00533FE7">
                <w:rPr>
                  <w:rStyle w:val="Hyperlink"/>
                  <w:rFonts w:ascii="Times New Roman" w:hAnsi="Times New Roman"/>
                  <w:sz w:val="20"/>
                </w:rPr>
                <w:t>TotNoAccQuotes</w:t>
              </w:r>
            </w:hyperlink>
          </w:p>
        </w:tc>
      </w:tr>
      <w:tr w:rsidR="00512FC7" w:rsidRPr="00512FC7" w14:paraId="12E457BA" w14:textId="77777777" w:rsidTr="00533FE7">
        <w:tc>
          <w:tcPr>
            <w:tcW w:w="828" w:type="dxa"/>
            <w:shd w:val="clear" w:color="auto" w:fill="auto"/>
          </w:tcPr>
          <w:p w14:paraId="50389002" w14:textId="77777777" w:rsidR="00512FC7" w:rsidRPr="00512FC7" w:rsidRDefault="00512FC7" w:rsidP="00533FE7">
            <w:r w:rsidRPr="00512FC7">
              <w:t>1170</w:t>
            </w:r>
          </w:p>
        </w:tc>
        <w:tc>
          <w:tcPr>
            <w:tcW w:w="2699" w:type="dxa"/>
            <w:shd w:val="clear" w:color="auto" w:fill="auto"/>
          </w:tcPr>
          <w:p w14:paraId="24F9815B" w14:textId="77777777" w:rsidR="00512FC7" w:rsidRPr="00512FC7" w:rsidRDefault="00C411EF" w:rsidP="00533FE7">
            <w:hyperlink w:anchor="fld_TotNoRejQuotes" w:history="1">
              <w:r w:rsidR="00512FC7" w:rsidRPr="00533FE7">
                <w:rPr>
                  <w:rStyle w:val="Hyperlink"/>
                  <w:rFonts w:ascii="Times New Roman" w:hAnsi="Times New Roman"/>
                  <w:sz w:val="20"/>
                </w:rPr>
                <w:t>TotNoRejQuotes</w:t>
              </w:r>
            </w:hyperlink>
          </w:p>
        </w:tc>
      </w:tr>
      <w:tr w:rsidR="00512FC7" w:rsidRPr="00512FC7" w14:paraId="1BCB9737" w14:textId="77777777" w:rsidTr="00533FE7">
        <w:tc>
          <w:tcPr>
            <w:tcW w:w="828" w:type="dxa"/>
            <w:shd w:val="clear" w:color="auto" w:fill="auto"/>
          </w:tcPr>
          <w:p w14:paraId="5D0641FA" w14:textId="77777777" w:rsidR="00512FC7" w:rsidRPr="00512FC7" w:rsidRDefault="00512FC7" w:rsidP="00533FE7">
            <w:r w:rsidRPr="00512FC7">
              <w:t>1171</w:t>
            </w:r>
          </w:p>
        </w:tc>
        <w:tc>
          <w:tcPr>
            <w:tcW w:w="2699" w:type="dxa"/>
            <w:shd w:val="clear" w:color="auto" w:fill="auto"/>
          </w:tcPr>
          <w:p w14:paraId="541DF1A1" w14:textId="77777777" w:rsidR="00512FC7" w:rsidRPr="00512FC7" w:rsidRDefault="00C411EF" w:rsidP="00533FE7">
            <w:hyperlink w:anchor="fld_PrivateQuote" w:history="1">
              <w:r w:rsidR="00512FC7" w:rsidRPr="00533FE7">
                <w:rPr>
                  <w:rStyle w:val="Hyperlink"/>
                  <w:rFonts w:ascii="Times New Roman" w:hAnsi="Times New Roman"/>
                  <w:sz w:val="20"/>
                </w:rPr>
                <w:t>PrivateQuote</w:t>
              </w:r>
            </w:hyperlink>
          </w:p>
        </w:tc>
      </w:tr>
      <w:tr w:rsidR="00512FC7" w:rsidRPr="00512FC7" w14:paraId="184EEB4E" w14:textId="77777777" w:rsidTr="00533FE7">
        <w:tc>
          <w:tcPr>
            <w:tcW w:w="828" w:type="dxa"/>
            <w:shd w:val="clear" w:color="auto" w:fill="auto"/>
          </w:tcPr>
          <w:p w14:paraId="6C74D7C5" w14:textId="77777777" w:rsidR="00512FC7" w:rsidRPr="00512FC7" w:rsidRDefault="00512FC7" w:rsidP="00533FE7">
            <w:r w:rsidRPr="00512FC7">
              <w:t>1172</w:t>
            </w:r>
          </w:p>
        </w:tc>
        <w:tc>
          <w:tcPr>
            <w:tcW w:w="2699" w:type="dxa"/>
            <w:shd w:val="clear" w:color="auto" w:fill="auto"/>
          </w:tcPr>
          <w:p w14:paraId="598682A5" w14:textId="77777777" w:rsidR="00512FC7" w:rsidRPr="00512FC7" w:rsidRDefault="00C411EF" w:rsidP="00533FE7">
            <w:hyperlink w:anchor="fld_RespondentType" w:history="1">
              <w:r w:rsidR="00512FC7" w:rsidRPr="00533FE7">
                <w:rPr>
                  <w:rStyle w:val="Hyperlink"/>
                  <w:rFonts w:ascii="Times New Roman" w:hAnsi="Times New Roman"/>
                  <w:sz w:val="20"/>
                </w:rPr>
                <w:t>RespondentType</w:t>
              </w:r>
            </w:hyperlink>
          </w:p>
        </w:tc>
      </w:tr>
      <w:tr w:rsidR="00512FC7" w:rsidRPr="00512FC7" w14:paraId="6FC6F065" w14:textId="77777777" w:rsidTr="00533FE7">
        <w:tc>
          <w:tcPr>
            <w:tcW w:w="828" w:type="dxa"/>
            <w:shd w:val="clear" w:color="auto" w:fill="auto"/>
          </w:tcPr>
          <w:p w14:paraId="26A5D060" w14:textId="77777777" w:rsidR="00512FC7" w:rsidRPr="00512FC7" w:rsidRDefault="00512FC7" w:rsidP="00533FE7">
            <w:r w:rsidRPr="00512FC7">
              <w:t>1173</w:t>
            </w:r>
          </w:p>
        </w:tc>
        <w:tc>
          <w:tcPr>
            <w:tcW w:w="2699" w:type="dxa"/>
            <w:shd w:val="clear" w:color="auto" w:fill="auto"/>
          </w:tcPr>
          <w:p w14:paraId="4237BFD4" w14:textId="77777777" w:rsidR="00512FC7" w:rsidRPr="00512FC7" w:rsidRDefault="00C411EF" w:rsidP="00533FE7">
            <w:hyperlink w:anchor="fld_MDSubBookType" w:history="1">
              <w:r w:rsidR="00512FC7" w:rsidRPr="00533FE7">
                <w:rPr>
                  <w:rStyle w:val="Hyperlink"/>
                  <w:rFonts w:ascii="Times New Roman" w:hAnsi="Times New Roman"/>
                  <w:sz w:val="20"/>
                </w:rPr>
                <w:t>MDSubBookType</w:t>
              </w:r>
            </w:hyperlink>
          </w:p>
        </w:tc>
      </w:tr>
      <w:tr w:rsidR="00512FC7" w:rsidRPr="00512FC7" w14:paraId="49923D81" w14:textId="77777777" w:rsidTr="00533FE7">
        <w:tc>
          <w:tcPr>
            <w:tcW w:w="828" w:type="dxa"/>
            <w:shd w:val="clear" w:color="auto" w:fill="auto"/>
          </w:tcPr>
          <w:p w14:paraId="3E013E5D" w14:textId="77777777" w:rsidR="00512FC7" w:rsidRPr="00512FC7" w:rsidRDefault="00512FC7" w:rsidP="00533FE7">
            <w:r w:rsidRPr="00512FC7">
              <w:t>1174</w:t>
            </w:r>
          </w:p>
        </w:tc>
        <w:tc>
          <w:tcPr>
            <w:tcW w:w="2699" w:type="dxa"/>
            <w:shd w:val="clear" w:color="auto" w:fill="auto"/>
          </w:tcPr>
          <w:p w14:paraId="50C2505F" w14:textId="77777777" w:rsidR="00512FC7" w:rsidRPr="00512FC7" w:rsidRDefault="00C411EF" w:rsidP="00533FE7">
            <w:hyperlink w:anchor="fld_SecurityTradingEvent" w:history="1">
              <w:r w:rsidR="00512FC7" w:rsidRPr="00533FE7">
                <w:rPr>
                  <w:rStyle w:val="Hyperlink"/>
                  <w:rFonts w:ascii="Times New Roman" w:hAnsi="Times New Roman"/>
                  <w:sz w:val="20"/>
                </w:rPr>
                <w:t>SecurityTradingEvent</w:t>
              </w:r>
            </w:hyperlink>
          </w:p>
        </w:tc>
      </w:tr>
      <w:tr w:rsidR="00512FC7" w:rsidRPr="00512FC7" w14:paraId="43491A03" w14:textId="77777777" w:rsidTr="00533FE7">
        <w:tc>
          <w:tcPr>
            <w:tcW w:w="828" w:type="dxa"/>
            <w:shd w:val="clear" w:color="auto" w:fill="auto"/>
          </w:tcPr>
          <w:p w14:paraId="0A4E5469" w14:textId="77777777" w:rsidR="00512FC7" w:rsidRPr="00512FC7" w:rsidRDefault="00512FC7" w:rsidP="00533FE7">
            <w:r w:rsidRPr="00512FC7">
              <w:t>1175</w:t>
            </w:r>
          </w:p>
        </w:tc>
        <w:tc>
          <w:tcPr>
            <w:tcW w:w="2699" w:type="dxa"/>
            <w:shd w:val="clear" w:color="auto" w:fill="auto"/>
          </w:tcPr>
          <w:p w14:paraId="7A08EBC0" w14:textId="77777777" w:rsidR="00512FC7" w:rsidRPr="00512FC7" w:rsidRDefault="00C411EF" w:rsidP="00533FE7">
            <w:hyperlink w:anchor="fld_NoStatsIndicators" w:history="1">
              <w:r w:rsidR="00512FC7" w:rsidRPr="00533FE7">
                <w:rPr>
                  <w:rStyle w:val="Hyperlink"/>
                  <w:rFonts w:ascii="Times New Roman" w:hAnsi="Times New Roman"/>
                  <w:sz w:val="20"/>
                </w:rPr>
                <w:t>NoStatsIndicators</w:t>
              </w:r>
            </w:hyperlink>
          </w:p>
        </w:tc>
      </w:tr>
      <w:tr w:rsidR="00512FC7" w:rsidRPr="00512FC7" w14:paraId="3D5640A7" w14:textId="77777777" w:rsidTr="00533FE7">
        <w:tc>
          <w:tcPr>
            <w:tcW w:w="828" w:type="dxa"/>
            <w:shd w:val="clear" w:color="auto" w:fill="auto"/>
          </w:tcPr>
          <w:p w14:paraId="6677C944" w14:textId="77777777" w:rsidR="00512FC7" w:rsidRPr="00512FC7" w:rsidRDefault="00512FC7" w:rsidP="00533FE7">
            <w:r w:rsidRPr="00512FC7">
              <w:t>1176</w:t>
            </w:r>
          </w:p>
        </w:tc>
        <w:tc>
          <w:tcPr>
            <w:tcW w:w="2699" w:type="dxa"/>
            <w:shd w:val="clear" w:color="auto" w:fill="auto"/>
          </w:tcPr>
          <w:p w14:paraId="1C71304A" w14:textId="77777777" w:rsidR="00512FC7" w:rsidRPr="00512FC7" w:rsidRDefault="00C411EF" w:rsidP="00533FE7">
            <w:hyperlink w:anchor="fld_StatsType" w:history="1">
              <w:r w:rsidR="00512FC7" w:rsidRPr="00533FE7">
                <w:rPr>
                  <w:rStyle w:val="Hyperlink"/>
                  <w:rFonts w:ascii="Times New Roman" w:hAnsi="Times New Roman"/>
                  <w:sz w:val="20"/>
                </w:rPr>
                <w:t>StatsType</w:t>
              </w:r>
            </w:hyperlink>
          </w:p>
        </w:tc>
      </w:tr>
      <w:tr w:rsidR="00512FC7" w:rsidRPr="00512FC7" w14:paraId="6552906D" w14:textId="77777777" w:rsidTr="00533FE7">
        <w:tc>
          <w:tcPr>
            <w:tcW w:w="828" w:type="dxa"/>
            <w:shd w:val="clear" w:color="auto" w:fill="auto"/>
          </w:tcPr>
          <w:p w14:paraId="30FB223B" w14:textId="77777777" w:rsidR="00512FC7" w:rsidRPr="00512FC7" w:rsidRDefault="00512FC7" w:rsidP="00533FE7">
            <w:r w:rsidRPr="00512FC7">
              <w:t>1177</w:t>
            </w:r>
          </w:p>
        </w:tc>
        <w:tc>
          <w:tcPr>
            <w:tcW w:w="2699" w:type="dxa"/>
            <w:shd w:val="clear" w:color="auto" w:fill="auto"/>
          </w:tcPr>
          <w:p w14:paraId="2D5D09ED" w14:textId="77777777" w:rsidR="00512FC7" w:rsidRPr="00512FC7" w:rsidRDefault="00C411EF" w:rsidP="00533FE7">
            <w:hyperlink w:anchor="fld_NoOfSecSizes" w:history="1">
              <w:r w:rsidR="00512FC7" w:rsidRPr="00533FE7">
                <w:rPr>
                  <w:rStyle w:val="Hyperlink"/>
                  <w:rFonts w:ascii="Times New Roman" w:hAnsi="Times New Roman"/>
                  <w:sz w:val="20"/>
                </w:rPr>
                <w:t>NoOfSecSizes</w:t>
              </w:r>
            </w:hyperlink>
          </w:p>
        </w:tc>
      </w:tr>
      <w:tr w:rsidR="00512FC7" w:rsidRPr="00512FC7" w14:paraId="3D448834" w14:textId="77777777" w:rsidTr="00533FE7">
        <w:tc>
          <w:tcPr>
            <w:tcW w:w="828" w:type="dxa"/>
            <w:shd w:val="clear" w:color="auto" w:fill="auto"/>
          </w:tcPr>
          <w:p w14:paraId="2B7BA2CE" w14:textId="77777777" w:rsidR="00512FC7" w:rsidRPr="00512FC7" w:rsidRDefault="00512FC7" w:rsidP="00533FE7">
            <w:r w:rsidRPr="00512FC7">
              <w:t>1178</w:t>
            </w:r>
          </w:p>
        </w:tc>
        <w:tc>
          <w:tcPr>
            <w:tcW w:w="2699" w:type="dxa"/>
            <w:shd w:val="clear" w:color="auto" w:fill="auto"/>
          </w:tcPr>
          <w:p w14:paraId="41218051" w14:textId="77777777" w:rsidR="00512FC7" w:rsidRPr="00512FC7" w:rsidRDefault="00C411EF" w:rsidP="00533FE7">
            <w:hyperlink w:anchor="fld_MDSecSizeType" w:history="1">
              <w:r w:rsidR="00512FC7" w:rsidRPr="00533FE7">
                <w:rPr>
                  <w:rStyle w:val="Hyperlink"/>
                  <w:rFonts w:ascii="Times New Roman" w:hAnsi="Times New Roman"/>
                  <w:sz w:val="20"/>
                </w:rPr>
                <w:t>MDSecSizeType</w:t>
              </w:r>
            </w:hyperlink>
          </w:p>
        </w:tc>
      </w:tr>
      <w:tr w:rsidR="00512FC7" w:rsidRPr="00512FC7" w14:paraId="5AF28B88" w14:textId="77777777" w:rsidTr="00533FE7">
        <w:tc>
          <w:tcPr>
            <w:tcW w:w="828" w:type="dxa"/>
            <w:shd w:val="clear" w:color="auto" w:fill="auto"/>
          </w:tcPr>
          <w:p w14:paraId="092A187F" w14:textId="77777777" w:rsidR="00512FC7" w:rsidRPr="00512FC7" w:rsidRDefault="00512FC7" w:rsidP="00533FE7">
            <w:r w:rsidRPr="00512FC7">
              <w:t>1179</w:t>
            </w:r>
          </w:p>
        </w:tc>
        <w:tc>
          <w:tcPr>
            <w:tcW w:w="2699" w:type="dxa"/>
            <w:shd w:val="clear" w:color="auto" w:fill="auto"/>
          </w:tcPr>
          <w:p w14:paraId="2EFA7F4D" w14:textId="77777777" w:rsidR="00512FC7" w:rsidRPr="00512FC7" w:rsidRDefault="00C411EF" w:rsidP="00533FE7">
            <w:hyperlink w:anchor="fld_MDSecSize" w:history="1">
              <w:r w:rsidR="00512FC7" w:rsidRPr="00533FE7">
                <w:rPr>
                  <w:rStyle w:val="Hyperlink"/>
                  <w:rFonts w:ascii="Times New Roman" w:hAnsi="Times New Roman"/>
                  <w:sz w:val="20"/>
                </w:rPr>
                <w:t>MDSecSize</w:t>
              </w:r>
            </w:hyperlink>
          </w:p>
        </w:tc>
      </w:tr>
      <w:tr w:rsidR="00512FC7" w:rsidRPr="00512FC7" w14:paraId="43741A70" w14:textId="77777777" w:rsidTr="00533FE7">
        <w:tc>
          <w:tcPr>
            <w:tcW w:w="828" w:type="dxa"/>
            <w:shd w:val="clear" w:color="auto" w:fill="auto"/>
          </w:tcPr>
          <w:p w14:paraId="25DFC317" w14:textId="77777777" w:rsidR="00512FC7" w:rsidRPr="00512FC7" w:rsidRDefault="00512FC7" w:rsidP="00533FE7">
            <w:r w:rsidRPr="00512FC7">
              <w:t>1180</w:t>
            </w:r>
          </w:p>
        </w:tc>
        <w:tc>
          <w:tcPr>
            <w:tcW w:w="2699" w:type="dxa"/>
            <w:shd w:val="clear" w:color="auto" w:fill="auto"/>
          </w:tcPr>
          <w:p w14:paraId="144C054D" w14:textId="77777777" w:rsidR="00512FC7" w:rsidRPr="00512FC7" w:rsidRDefault="00C411EF" w:rsidP="00533FE7">
            <w:hyperlink w:anchor="fld_ApplID" w:history="1">
              <w:r w:rsidR="00512FC7" w:rsidRPr="00533FE7">
                <w:rPr>
                  <w:rStyle w:val="Hyperlink"/>
                  <w:rFonts w:ascii="Times New Roman" w:hAnsi="Times New Roman"/>
                  <w:sz w:val="20"/>
                </w:rPr>
                <w:t>ApplID</w:t>
              </w:r>
            </w:hyperlink>
          </w:p>
        </w:tc>
      </w:tr>
      <w:tr w:rsidR="00512FC7" w:rsidRPr="00512FC7" w14:paraId="2F367C4A" w14:textId="77777777" w:rsidTr="00533FE7">
        <w:tc>
          <w:tcPr>
            <w:tcW w:w="828" w:type="dxa"/>
            <w:shd w:val="clear" w:color="auto" w:fill="auto"/>
          </w:tcPr>
          <w:p w14:paraId="58270EC2" w14:textId="77777777" w:rsidR="00512FC7" w:rsidRPr="00512FC7" w:rsidRDefault="00512FC7" w:rsidP="00533FE7">
            <w:r w:rsidRPr="00512FC7">
              <w:t>1181</w:t>
            </w:r>
          </w:p>
        </w:tc>
        <w:tc>
          <w:tcPr>
            <w:tcW w:w="2699" w:type="dxa"/>
            <w:shd w:val="clear" w:color="auto" w:fill="auto"/>
          </w:tcPr>
          <w:p w14:paraId="6D6DFAAC" w14:textId="77777777" w:rsidR="00512FC7" w:rsidRPr="00512FC7" w:rsidRDefault="00C411EF" w:rsidP="00533FE7">
            <w:hyperlink w:anchor="fld_ApplSeqNum" w:history="1">
              <w:r w:rsidR="00512FC7" w:rsidRPr="00533FE7">
                <w:rPr>
                  <w:rStyle w:val="Hyperlink"/>
                  <w:rFonts w:ascii="Times New Roman" w:hAnsi="Times New Roman"/>
                  <w:sz w:val="20"/>
                </w:rPr>
                <w:t>ApplSeqNum</w:t>
              </w:r>
            </w:hyperlink>
          </w:p>
        </w:tc>
      </w:tr>
      <w:tr w:rsidR="00512FC7" w:rsidRPr="00512FC7" w14:paraId="209CFA31" w14:textId="77777777" w:rsidTr="00533FE7">
        <w:tc>
          <w:tcPr>
            <w:tcW w:w="828" w:type="dxa"/>
            <w:shd w:val="clear" w:color="auto" w:fill="auto"/>
          </w:tcPr>
          <w:p w14:paraId="584AFA9F" w14:textId="77777777" w:rsidR="00512FC7" w:rsidRPr="00512FC7" w:rsidRDefault="00512FC7" w:rsidP="00533FE7">
            <w:r w:rsidRPr="00512FC7">
              <w:t>1182</w:t>
            </w:r>
          </w:p>
        </w:tc>
        <w:tc>
          <w:tcPr>
            <w:tcW w:w="2699" w:type="dxa"/>
            <w:shd w:val="clear" w:color="auto" w:fill="auto"/>
          </w:tcPr>
          <w:p w14:paraId="4F7D9A80" w14:textId="77777777" w:rsidR="00512FC7" w:rsidRPr="00512FC7" w:rsidRDefault="00C411EF" w:rsidP="00533FE7">
            <w:hyperlink w:anchor="fld_ApplBegSeqNum" w:history="1">
              <w:r w:rsidR="00512FC7" w:rsidRPr="00533FE7">
                <w:rPr>
                  <w:rStyle w:val="Hyperlink"/>
                  <w:rFonts w:ascii="Times New Roman" w:hAnsi="Times New Roman"/>
                  <w:sz w:val="20"/>
                </w:rPr>
                <w:t>ApplBegSeqNum</w:t>
              </w:r>
            </w:hyperlink>
          </w:p>
        </w:tc>
      </w:tr>
      <w:tr w:rsidR="00512FC7" w:rsidRPr="00512FC7" w14:paraId="7FEE76E4" w14:textId="77777777" w:rsidTr="00533FE7">
        <w:tc>
          <w:tcPr>
            <w:tcW w:w="828" w:type="dxa"/>
            <w:shd w:val="clear" w:color="auto" w:fill="auto"/>
          </w:tcPr>
          <w:p w14:paraId="4136ED89" w14:textId="77777777" w:rsidR="00512FC7" w:rsidRPr="00512FC7" w:rsidRDefault="00512FC7" w:rsidP="00533FE7">
            <w:r w:rsidRPr="00512FC7">
              <w:t>1183</w:t>
            </w:r>
          </w:p>
        </w:tc>
        <w:tc>
          <w:tcPr>
            <w:tcW w:w="2699" w:type="dxa"/>
            <w:shd w:val="clear" w:color="auto" w:fill="auto"/>
          </w:tcPr>
          <w:p w14:paraId="73438266" w14:textId="77777777" w:rsidR="00512FC7" w:rsidRPr="00512FC7" w:rsidRDefault="00C411EF" w:rsidP="00533FE7">
            <w:hyperlink w:anchor="fld_ApplEndSeqNum" w:history="1">
              <w:r w:rsidR="00512FC7" w:rsidRPr="00533FE7">
                <w:rPr>
                  <w:rStyle w:val="Hyperlink"/>
                  <w:rFonts w:ascii="Times New Roman" w:hAnsi="Times New Roman"/>
                  <w:sz w:val="20"/>
                </w:rPr>
                <w:t>ApplEndSeqNum</w:t>
              </w:r>
            </w:hyperlink>
          </w:p>
        </w:tc>
      </w:tr>
      <w:tr w:rsidR="00512FC7" w:rsidRPr="00512FC7" w14:paraId="30275E29" w14:textId="77777777" w:rsidTr="00533FE7">
        <w:tc>
          <w:tcPr>
            <w:tcW w:w="828" w:type="dxa"/>
            <w:shd w:val="clear" w:color="auto" w:fill="auto"/>
          </w:tcPr>
          <w:p w14:paraId="7A540222" w14:textId="77777777" w:rsidR="00512FC7" w:rsidRPr="00512FC7" w:rsidRDefault="00512FC7" w:rsidP="00533FE7">
            <w:r w:rsidRPr="00512FC7">
              <w:t>1184</w:t>
            </w:r>
          </w:p>
        </w:tc>
        <w:tc>
          <w:tcPr>
            <w:tcW w:w="2699" w:type="dxa"/>
            <w:shd w:val="clear" w:color="auto" w:fill="auto"/>
          </w:tcPr>
          <w:p w14:paraId="03E2D58E" w14:textId="77777777" w:rsidR="00512FC7" w:rsidRPr="00512FC7" w:rsidRDefault="00C411EF" w:rsidP="00533FE7">
            <w:hyperlink w:anchor="fld_SecurityXMLLen" w:history="1">
              <w:r w:rsidR="00512FC7" w:rsidRPr="00533FE7">
                <w:rPr>
                  <w:rStyle w:val="Hyperlink"/>
                  <w:rFonts w:ascii="Times New Roman" w:hAnsi="Times New Roman"/>
                  <w:sz w:val="20"/>
                </w:rPr>
                <w:t>SecurityXMLLen</w:t>
              </w:r>
            </w:hyperlink>
          </w:p>
        </w:tc>
      </w:tr>
      <w:tr w:rsidR="00512FC7" w:rsidRPr="00512FC7" w14:paraId="04674DAB" w14:textId="77777777" w:rsidTr="00533FE7">
        <w:tc>
          <w:tcPr>
            <w:tcW w:w="828" w:type="dxa"/>
            <w:shd w:val="clear" w:color="auto" w:fill="auto"/>
          </w:tcPr>
          <w:p w14:paraId="71541FDC" w14:textId="77777777" w:rsidR="00512FC7" w:rsidRPr="00512FC7" w:rsidRDefault="00512FC7" w:rsidP="00533FE7">
            <w:r w:rsidRPr="00512FC7">
              <w:t>1185</w:t>
            </w:r>
          </w:p>
        </w:tc>
        <w:tc>
          <w:tcPr>
            <w:tcW w:w="2699" w:type="dxa"/>
            <w:shd w:val="clear" w:color="auto" w:fill="auto"/>
          </w:tcPr>
          <w:p w14:paraId="43573A60" w14:textId="77777777" w:rsidR="00512FC7" w:rsidRPr="00512FC7" w:rsidRDefault="00C411EF" w:rsidP="00533FE7">
            <w:hyperlink w:anchor="fld_SecurityXML" w:history="1">
              <w:r w:rsidR="00512FC7" w:rsidRPr="00533FE7">
                <w:rPr>
                  <w:rStyle w:val="Hyperlink"/>
                  <w:rFonts w:ascii="Times New Roman" w:hAnsi="Times New Roman"/>
                  <w:sz w:val="20"/>
                </w:rPr>
                <w:t>SecurityXML</w:t>
              </w:r>
            </w:hyperlink>
          </w:p>
        </w:tc>
      </w:tr>
      <w:tr w:rsidR="00512FC7" w:rsidRPr="00512FC7" w14:paraId="68595A55" w14:textId="77777777" w:rsidTr="00533FE7">
        <w:tc>
          <w:tcPr>
            <w:tcW w:w="828" w:type="dxa"/>
            <w:shd w:val="clear" w:color="auto" w:fill="auto"/>
          </w:tcPr>
          <w:p w14:paraId="0A1B55F7" w14:textId="77777777" w:rsidR="00512FC7" w:rsidRPr="00512FC7" w:rsidRDefault="00512FC7" w:rsidP="00533FE7">
            <w:r w:rsidRPr="00512FC7">
              <w:t>1186</w:t>
            </w:r>
          </w:p>
        </w:tc>
        <w:tc>
          <w:tcPr>
            <w:tcW w:w="2699" w:type="dxa"/>
            <w:shd w:val="clear" w:color="auto" w:fill="auto"/>
          </w:tcPr>
          <w:p w14:paraId="55BDAB16" w14:textId="77777777" w:rsidR="00512FC7" w:rsidRPr="00512FC7" w:rsidRDefault="00C411EF" w:rsidP="00533FE7">
            <w:hyperlink w:anchor="fld_SecurityXMLSchema" w:history="1">
              <w:r w:rsidR="00512FC7" w:rsidRPr="00533FE7">
                <w:rPr>
                  <w:rStyle w:val="Hyperlink"/>
                  <w:rFonts w:ascii="Times New Roman" w:hAnsi="Times New Roman"/>
                  <w:sz w:val="20"/>
                </w:rPr>
                <w:t>SecurityXMLSchema</w:t>
              </w:r>
            </w:hyperlink>
          </w:p>
        </w:tc>
      </w:tr>
      <w:tr w:rsidR="00512FC7" w:rsidRPr="00512FC7" w14:paraId="07CEE5F5" w14:textId="77777777" w:rsidTr="00533FE7">
        <w:tc>
          <w:tcPr>
            <w:tcW w:w="828" w:type="dxa"/>
            <w:shd w:val="clear" w:color="auto" w:fill="auto"/>
          </w:tcPr>
          <w:p w14:paraId="46EB6BEF" w14:textId="77777777" w:rsidR="00512FC7" w:rsidRPr="00512FC7" w:rsidRDefault="00512FC7" w:rsidP="00533FE7">
            <w:r w:rsidRPr="00512FC7">
              <w:t>1187</w:t>
            </w:r>
          </w:p>
        </w:tc>
        <w:tc>
          <w:tcPr>
            <w:tcW w:w="2699" w:type="dxa"/>
            <w:shd w:val="clear" w:color="auto" w:fill="auto"/>
          </w:tcPr>
          <w:p w14:paraId="50988FBB" w14:textId="77777777" w:rsidR="00512FC7" w:rsidRPr="00512FC7" w:rsidRDefault="00C411EF" w:rsidP="00533FE7">
            <w:hyperlink w:anchor="fld_RefreshIndicator" w:history="1">
              <w:r w:rsidR="00512FC7" w:rsidRPr="00533FE7">
                <w:rPr>
                  <w:rStyle w:val="Hyperlink"/>
                  <w:rFonts w:ascii="Times New Roman" w:hAnsi="Times New Roman"/>
                  <w:sz w:val="20"/>
                </w:rPr>
                <w:t>RefreshIndicator</w:t>
              </w:r>
            </w:hyperlink>
          </w:p>
        </w:tc>
      </w:tr>
      <w:tr w:rsidR="00512FC7" w:rsidRPr="00512FC7" w14:paraId="5F643D60" w14:textId="77777777" w:rsidTr="00533FE7">
        <w:tc>
          <w:tcPr>
            <w:tcW w:w="828" w:type="dxa"/>
            <w:shd w:val="clear" w:color="auto" w:fill="auto"/>
          </w:tcPr>
          <w:p w14:paraId="2758A67F" w14:textId="77777777" w:rsidR="00512FC7" w:rsidRPr="00512FC7" w:rsidRDefault="00512FC7" w:rsidP="00533FE7">
            <w:r w:rsidRPr="00512FC7">
              <w:t>1188</w:t>
            </w:r>
          </w:p>
        </w:tc>
        <w:tc>
          <w:tcPr>
            <w:tcW w:w="2699" w:type="dxa"/>
            <w:shd w:val="clear" w:color="auto" w:fill="auto"/>
          </w:tcPr>
          <w:p w14:paraId="0EF81C59" w14:textId="77777777" w:rsidR="00512FC7" w:rsidRPr="00512FC7" w:rsidRDefault="00C411EF" w:rsidP="00533FE7">
            <w:hyperlink w:anchor="fld_Volatility" w:history="1">
              <w:r w:rsidR="00512FC7" w:rsidRPr="00533FE7">
                <w:rPr>
                  <w:rStyle w:val="Hyperlink"/>
                  <w:rFonts w:ascii="Times New Roman" w:hAnsi="Times New Roman"/>
                  <w:sz w:val="20"/>
                </w:rPr>
                <w:t>Volatility</w:t>
              </w:r>
            </w:hyperlink>
          </w:p>
        </w:tc>
      </w:tr>
      <w:tr w:rsidR="00512FC7" w:rsidRPr="00512FC7" w14:paraId="57E4A51F" w14:textId="77777777" w:rsidTr="00533FE7">
        <w:tc>
          <w:tcPr>
            <w:tcW w:w="828" w:type="dxa"/>
            <w:shd w:val="clear" w:color="auto" w:fill="auto"/>
          </w:tcPr>
          <w:p w14:paraId="23936AD0" w14:textId="77777777" w:rsidR="00512FC7" w:rsidRPr="00512FC7" w:rsidRDefault="00512FC7" w:rsidP="00533FE7">
            <w:r w:rsidRPr="00512FC7">
              <w:t>1189</w:t>
            </w:r>
          </w:p>
        </w:tc>
        <w:tc>
          <w:tcPr>
            <w:tcW w:w="2699" w:type="dxa"/>
            <w:shd w:val="clear" w:color="auto" w:fill="auto"/>
          </w:tcPr>
          <w:p w14:paraId="6975665B" w14:textId="77777777" w:rsidR="00512FC7" w:rsidRPr="00512FC7" w:rsidRDefault="00C411EF" w:rsidP="00533FE7">
            <w:hyperlink w:anchor="fld_TimeToExpiration" w:history="1">
              <w:r w:rsidR="00512FC7" w:rsidRPr="00533FE7">
                <w:rPr>
                  <w:rStyle w:val="Hyperlink"/>
                  <w:rFonts w:ascii="Times New Roman" w:hAnsi="Times New Roman"/>
                  <w:sz w:val="20"/>
                </w:rPr>
                <w:t>TimeToExpiration</w:t>
              </w:r>
            </w:hyperlink>
          </w:p>
        </w:tc>
      </w:tr>
      <w:tr w:rsidR="00512FC7" w:rsidRPr="00512FC7" w14:paraId="600F4922" w14:textId="77777777" w:rsidTr="00533FE7">
        <w:tc>
          <w:tcPr>
            <w:tcW w:w="828" w:type="dxa"/>
            <w:shd w:val="clear" w:color="auto" w:fill="auto"/>
          </w:tcPr>
          <w:p w14:paraId="799F7DF6" w14:textId="77777777" w:rsidR="00512FC7" w:rsidRPr="00512FC7" w:rsidRDefault="00512FC7" w:rsidP="00533FE7">
            <w:r w:rsidRPr="00512FC7">
              <w:t>1190</w:t>
            </w:r>
          </w:p>
        </w:tc>
        <w:tc>
          <w:tcPr>
            <w:tcW w:w="2699" w:type="dxa"/>
            <w:shd w:val="clear" w:color="auto" w:fill="auto"/>
          </w:tcPr>
          <w:p w14:paraId="76B02F30" w14:textId="77777777" w:rsidR="00512FC7" w:rsidRPr="00512FC7" w:rsidRDefault="00C411EF" w:rsidP="00533FE7">
            <w:hyperlink w:anchor="fld_RiskFreeRate" w:history="1">
              <w:r w:rsidR="00512FC7" w:rsidRPr="00533FE7">
                <w:rPr>
                  <w:rStyle w:val="Hyperlink"/>
                  <w:rFonts w:ascii="Times New Roman" w:hAnsi="Times New Roman"/>
                  <w:sz w:val="20"/>
                </w:rPr>
                <w:t>RiskFreeRate</w:t>
              </w:r>
            </w:hyperlink>
          </w:p>
        </w:tc>
      </w:tr>
      <w:tr w:rsidR="00512FC7" w:rsidRPr="00512FC7" w14:paraId="1B6EE8DD" w14:textId="77777777" w:rsidTr="00533FE7">
        <w:tc>
          <w:tcPr>
            <w:tcW w:w="828" w:type="dxa"/>
            <w:shd w:val="clear" w:color="auto" w:fill="auto"/>
          </w:tcPr>
          <w:p w14:paraId="45759191" w14:textId="77777777" w:rsidR="00512FC7" w:rsidRPr="00512FC7" w:rsidRDefault="00512FC7" w:rsidP="00533FE7">
            <w:r w:rsidRPr="00512FC7">
              <w:t>1191</w:t>
            </w:r>
          </w:p>
        </w:tc>
        <w:tc>
          <w:tcPr>
            <w:tcW w:w="2699" w:type="dxa"/>
            <w:shd w:val="clear" w:color="auto" w:fill="auto"/>
          </w:tcPr>
          <w:p w14:paraId="4A5E36F3" w14:textId="77777777" w:rsidR="00512FC7" w:rsidRPr="00512FC7" w:rsidRDefault="00C411EF" w:rsidP="00533FE7">
            <w:hyperlink w:anchor="fld_PriceUnitOfMeasure" w:history="1">
              <w:r w:rsidR="00512FC7" w:rsidRPr="00533FE7">
                <w:rPr>
                  <w:rStyle w:val="Hyperlink"/>
                  <w:rFonts w:ascii="Times New Roman" w:hAnsi="Times New Roman"/>
                  <w:sz w:val="20"/>
                </w:rPr>
                <w:t>PriceUnitOfMeasure</w:t>
              </w:r>
            </w:hyperlink>
          </w:p>
        </w:tc>
      </w:tr>
      <w:tr w:rsidR="00512FC7" w:rsidRPr="00512FC7" w14:paraId="6F8D486F" w14:textId="77777777" w:rsidTr="00533FE7">
        <w:tc>
          <w:tcPr>
            <w:tcW w:w="828" w:type="dxa"/>
            <w:shd w:val="clear" w:color="auto" w:fill="auto"/>
          </w:tcPr>
          <w:p w14:paraId="08E81EEF" w14:textId="77777777" w:rsidR="00512FC7" w:rsidRPr="00512FC7" w:rsidRDefault="00512FC7" w:rsidP="00533FE7">
            <w:r w:rsidRPr="00512FC7">
              <w:t>1192</w:t>
            </w:r>
          </w:p>
        </w:tc>
        <w:tc>
          <w:tcPr>
            <w:tcW w:w="2699" w:type="dxa"/>
            <w:shd w:val="clear" w:color="auto" w:fill="auto"/>
          </w:tcPr>
          <w:p w14:paraId="4BF77696" w14:textId="77777777" w:rsidR="00512FC7" w:rsidRPr="00512FC7" w:rsidRDefault="00C411EF" w:rsidP="00533FE7">
            <w:hyperlink w:anchor="fld_PriceUnitOfMeasureQty" w:history="1">
              <w:r w:rsidR="00512FC7" w:rsidRPr="00533FE7">
                <w:rPr>
                  <w:rStyle w:val="Hyperlink"/>
                  <w:rFonts w:ascii="Times New Roman" w:hAnsi="Times New Roman"/>
                  <w:sz w:val="20"/>
                </w:rPr>
                <w:t>PriceUnitOfMeasureQty</w:t>
              </w:r>
            </w:hyperlink>
          </w:p>
        </w:tc>
      </w:tr>
      <w:tr w:rsidR="00512FC7" w:rsidRPr="00512FC7" w14:paraId="1843EAF3" w14:textId="77777777" w:rsidTr="00533FE7">
        <w:tc>
          <w:tcPr>
            <w:tcW w:w="828" w:type="dxa"/>
            <w:shd w:val="clear" w:color="auto" w:fill="auto"/>
          </w:tcPr>
          <w:p w14:paraId="1A20B267" w14:textId="77777777" w:rsidR="00512FC7" w:rsidRPr="00512FC7" w:rsidRDefault="00512FC7" w:rsidP="00533FE7">
            <w:r w:rsidRPr="00512FC7">
              <w:t>1193</w:t>
            </w:r>
          </w:p>
        </w:tc>
        <w:tc>
          <w:tcPr>
            <w:tcW w:w="2699" w:type="dxa"/>
            <w:shd w:val="clear" w:color="auto" w:fill="auto"/>
          </w:tcPr>
          <w:p w14:paraId="7368D86E" w14:textId="77777777" w:rsidR="00512FC7" w:rsidRPr="00512FC7" w:rsidRDefault="00C411EF" w:rsidP="00533FE7">
            <w:hyperlink w:anchor="fld_SettlMethod" w:history="1">
              <w:r w:rsidR="00512FC7" w:rsidRPr="00533FE7">
                <w:rPr>
                  <w:rStyle w:val="Hyperlink"/>
                  <w:rFonts w:ascii="Times New Roman" w:hAnsi="Times New Roman"/>
                  <w:sz w:val="20"/>
                </w:rPr>
                <w:t>SettlMethod</w:t>
              </w:r>
            </w:hyperlink>
          </w:p>
        </w:tc>
      </w:tr>
      <w:tr w:rsidR="00512FC7" w:rsidRPr="00512FC7" w14:paraId="0735477C" w14:textId="77777777" w:rsidTr="00533FE7">
        <w:tc>
          <w:tcPr>
            <w:tcW w:w="828" w:type="dxa"/>
            <w:shd w:val="clear" w:color="auto" w:fill="auto"/>
          </w:tcPr>
          <w:p w14:paraId="009930D7" w14:textId="77777777" w:rsidR="00512FC7" w:rsidRPr="00512FC7" w:rsidRDefault="00512FC7" w:rsidP="00533FE7">
            <w:r w:rsidRPr="00512FC7">
              <w:t>1194</w:t>
            </w:r>
          </w:p>
        </w:tc>
        <w:tc>
          <w:tcPr>
            <w:tcW w:w="2699" w:type="dxa"/>
            <w:shd w:val="clear" w:color="auto" w:fill="auto"/>
          </w:tcPr>
          <w:p w14:paraId="0FF3634D" w14:textId="77777777" w:rsidR="00512FC7" w:rsidRPr="00512FC7" w:rsidRDefault="00C411EF" w:rsidP="00533FE7">
            <w:hyperlink w:anchor="fld_ExerciseStyle" w:history="1">
              <w:r w:rsidR="00512FC7" w:rsidRPr="00533FE7">
                <w:rPr>
                  <w:rStyle w:val="Hyperlink"/>
                  <w:rFonts w:ascii="Times New Roman" w:hAnsi="Times New Roman"/>
                  <w:sz w:val="20"/>
                </w:rPr>
                <w:t>ExerciseStyle</w:t>
              </w:r>
            </w:hyperlink>
          </w:p>
        </w:tc>
      </w:tr>
      <w:tr w:rsidR="00512FC7" w:rsidRPr="00512FC7" w14:paraId="0EEA2B92" w14:textId="77777777" w:rsidTr="00533FE7">
        <w:tc>
          <w:tcPr>
            <w:tcW w:w="828" w:type="dxa"/>
            <w:shd w:val="clear" w:color="auto" w:fill="auto"/>
          </w:tcPr>
          <w:p w14:paraId="22041C1B" w14:textId="77777777" w:rsidR="00512FC7" w:rsidRPr="00512FC7" w:rsidRDefault="00512FC7" w:rsidP="00533FE7">
            <w:r w:rsidRPr="00512FC7">
              <w:t>1195</w:t>
            </w:r>
          </w:p>
        </w:tc>
        <w:tc>
          <w:tcPr>
            <w:tcW w:w="2699" w:type="dxa"/>
            <w:shd w:val="clear" w:color="auto" w:fill="auto"/>
          </w:tcPr>
          <w:p w14:paraId="12B6EE8C" w14:textId="77777777" w:rsidR="00512FC7" w:rsidRPr="00512FC7" w:rsidRDefault="00C411EF" w:rsidP="00533FE7">
            <w:hyperlink w:anchor="fld_OptPayoutAmount" w:history="1">
              <w:r w:rsidR="00512FC7" w:rsidRPr="00533FE7">
                <w:rPr>
                  <w:rStyle w:val="Hyperlink"/>
                  <w:rFonts w:ascii="Times New Roman" w:hAnsi="Times New Roman"/>
                  <w:sz w:val="20"/>
                </w:rPr>
                <w:t>OptPayoutAmount</w:t>
              </w:r>
            </w:hyperlink>
          </w:p>
        </w:tc>
      </w:tr>
      <w:tr w:rsidR="00512FC7" w:rsidRPr="00512FC7" w14:paraId="06495CD0" w14:textId="77777777" w:rsidTr="00533FE7">
        <w:tc>
          <w:tcPr>
            <w:tcW w:w="828" w:type="dxa"/>
            <w:shd w:val="clear" w:color="auto" w:fill="auto"/>
          </w:tcPr>
          <w:p w14:paraId="48962C6F" w14:textId="77777777" w:rsidR="00512FC7" w:rsidRPr="00512FC7" w:rsidRDefault="00512FC7" w:rsidP="00533FE7">
            <w:r w:rsidRPr="00512FC7">
              <w:t>1196</w:t>
            </w:r>
          </w:p>
        </w:tc>
        <w:tc>
          <w:tcPr>
            <w:tcW w:w="2699" w:type="dxa"/>
            <w:shd w:val="clear" w:color="auto" w:fill="auto"/>
          </w:tcPr>
          <w:p w14:paraId="44337CD9" w14:textId="77777777" w:rsidR="00512FC7" w:rsidRPr="00512FC7" w:rsidRDefault="00C411EF" w:rsidP="00533FE7">
            <w:hyperlink w:anchor="fld_PriceQuoteMethod" w:history="1">
              <w:r w:rsidR="00512FC7" w:rsidRPr="00533FE7">
                <w:rPr>
                  <w:rStyle w:val="Hyperlink"/>
                  <w:rFonts w:ascii="Times New Roman" w:hAnsi="Times New Roman"/>
                  <w:sz w:val="20"/>
                </w:rPr>
                <w:t>PriceQuoteMethod</w:t>
              </w:r>
            </w:hyperlink>
          </w:p>
        </w:tc>
      </w:tr>
      <w:tr w:rsidR="00512FC7" w:rsidRPr="00512FC7" w14:paraId="6A90BB72" w14:textId="77777777" w:rsidTr="00533FE7">
        <w:tc>
          <w:tcPr>
            <w:tcW w:w="828" w:type="dxa"/>
            <w:shd w:val="clear" w:color="auto" w:fill="auto"/>
          </w:tcPr>
          <w:p w14:paraId="477A5215" w14:textId="77777777" w:rsidR="00512FC7" w:rsidRPr="00512FC7" w:rsidRDefault="00512FC7" w:rsidP="00533FE7">
            <w:r w:rsidRPr="00512FC7">
              <w:t>1197</w:t>
            </w:r>
          </w:p>
        </w:tc>
        <w:tc>
          <w:tcPr>
            <w:tcW w:w="2699" w:type="dxa"/>
            <w:shd w:val="clear" w:color="auto" w:fill="auto"/>
          </w:tcPr>
          <w:p w14:paraId="3AABC426" w14:textId="77777777" w:rsidR="00512FC7" w:rsidRPr="00512FC7" w:rsidRDefault="00C411EF" w:rsidP="00533FE7">
            <w:hyperlink w:anchor="fld_ValuationMethod" w:history="1">
              <w:r w:rsidR="00512FC7" w:rsidRPr="00533FE7">
                <w:rPr>
                  <w:rStyle w:val="Hyperlink"/>
                  <w:rFonts w:ascii="Times New Roman" w:hAnsi="Times New Roman"/>
                  <w:sz w:val="20"/>
                </w:rPr>
                <w:t>ValuationMethod</w:t>
              </w:r>
            </w:hyperlink>
          </w:p>
        </w:tc>
      </w:tr>
      <w:tr w:rsidR="00512FC7" w:rsidRPr="00512FC7" w14:paraId="79075677" w14:textId="77777777" w:rsidTr="00533FE7">
        <w:tc>
          <w:tcPr>
            <w:tcW w:w="828" w:type="dxa"/>
            <w:shd w:val="clear" w:color="auto" w:fill="auto"/>
          </w:tcPr>
          <w:p w14:paraId="4D73F5DB" w14:textId="77777777" w:rsidR="00512FC7" w:rsidRPr="00512FC7" w:rsidRDefault="00512FC7" w:rsidP="00533FE7">
            <w:r w:rsidRPr="00512FC7">
              <w:t>1198</w:t>
            </w:r>
          </w:p>
        </w:tc>
        <w:tc>
          <w:tcPr>
            <w:tcW w:w="2699" w:type="dxa"/>
            <w:shd w:val="clear" w:color="auto" w:fill="auto"/>
          </w:tcPr>
          <w:p w14:paraId="74ABAC8B" w14:textId="77777777" w:rsidR="00512FC7" w:rsidRPr="00512FC7" w:rsidRDefault="00C411EF" w:rsidP="00533FE7">
            <w:hyperlink w:anchor="fld_ListMethod" w:history="1">
              <w:r w:rsidR="00512FC7" w:rsidRPr="00533FE7">
                <w:rPr>
                  <w:rStyle w:val="Hyperlink"/>
                  <w:rFonts w:ascii="Times New Roman" w:hAnsi="Times New Roman"/>
                  <w:sz w:val="20"/>
                </w:rPr>
                <w:t>ListMethod</w:t>
              </w:r>
            </w:hyperlink>
          </w:p>
        </w:tc>
      </w:tr>
      <w:tr w:rsidR="00512FC7" w:rsidRPr="00512FC7" w14:paraId="4FDDA694" w14:textId="77777777" w:rsidTr="00533FE7">
        <w:tc>
          <w:tcPr>
            <w:tcW w:w="828" w:type="dxa"/>
            <w:shd w:val="clear" w:color="auto" w:fill="auto"/>
          </w:tcPr>
          <w:p w14:paraId="298D0ABE" w14:textId="77777777" w:rsidR="00512FC7" w:rsidRPr="00512FC7" w:rsidRDefault="00512FC7" w:rsidP="00533FE7">
            <w:r w:rsidRPr="00512FC7">
              <w:t>1199</w:t>
            </w:r>
          </w:p>
        </w:tc>
        <w:tc>
          <w:tcPr>
            <w:tcW w:w="2699" w:type="dxa"/>
            <w:shd w:val="clear" w:color="auto" w:fill="auto"/>
          </w:tcPr>
          <w:p w14:paraId="22E1EA13" w14:textId="77777777" w:rsidR="00512FC7" w:rsidRPr="00512FC7" w:rsidRDefault="00C411EF" w:rsidP="00533FE7">
            <w:hyperlink w:anchor="fld_CapPrice" w:history="1">
              <w:r w:rsidR="00512FC7" w:rsidRPr="00533FE7">
                <w:rPr>
                  <w:rStyle w:val="Hyperlink"/>
                  <w:rFonts w:ascii="Times New Roman" w:hAnsi="Times New Roman"/>
                  <w:sz w:val="20"/>
                </w:rPr>
                <w:t>CapPrice</w:t>
              </w:r>
            </w:hyperlink>
          </w:p>
        </w:tc>
      </w:tr>
      <w:tr w:rsidR="00512FC7" w:rsidRPr="00512FC7" w14:paraId="0BF8FCFE" w14:textId="77777777" w:rsidTr="00533FE7">
        <w:tc>
          <w:tcPr>
            <w:tcW w:w="828" w:type="dxa"/>
            <w:shd w:val="clear" w:color="auto" w:fill="auto"/>
          </w:tcPr>
          <w:p w14:paraId="054C6724" w14:textId="77777777" w:rsidR="00512FC7" w:rsidRPr="00512FC7" w:rsidRDefault="00512FC7" w:rsidP="00533FE7">
            <w:r w:rsidRPr="00512FC7">
              <w:t>1200</w:t>
            </w:r>
          </w:p>
        </w:tc>
        <w:tc>
          <w:tcPr>
            <w:tcW w:w="2699" w:type="dxa"/>
            <w:shd w:val="clear" w:color="auto" w:fill="auto"/>
          </w:tcPr>
          <w:p w14:paraId="5F1D8EB7" w14:textId="77777777" w:rsidR="00512FC7" w:rsidRPr="00512FC7" w:rsidRDefault="00C411EF" w:rsidP="00533FE7">
            <w:hyperlink w:anchor="fld_FloorPrice" w:history="1">
              <w:r w:rsidR="00512FC7" w:rsidRPr="00533FE7">
                <w:rPr>
                  <w:rStyle w:val="Hyperlink"/>
                  <w:rFonts w:ascii="Times New Roman" w:hAnsi="Times New Roman"/>
                  <w:sz w:val="20"/>
                </w:rPr>
                <w:t>FloorPrice</w:t>
              </w:r>
            </w:hyperlink>
          </w:p>
        </w:tc>
      </w:tr>
      <w:tr w:rsidR="00512FC7" w:rsidRPr="00512FC7" w14:paraId="0BB8319D" w14:textId="77777777" w:rsidTr="00533FE7">
        <w:tc>
          <w:tcPr>
            <w:tcW w:w="828" w:type="dxa"/>
            <w:shd w:val="clear" w:color="auto" w:fill="auto"/>
          </w:tcPr>
          <w:p w14:paraId="6A0E4F13" w14:textId="77777777" w:rsidR="00512FC7" w:rsidRPr="00512FC7" w:rsidRDefault="00512FC7" w:rsidP="00533FE7">
            <w:r w:rsidRPr="00512FC7">
              <w:t>1201</w:t>
            </w:r>
          </w:p>
        </w:tc>
        <w:tc>
          <w:tcPr>
            <w:tcW w:w="2699" w:type="dxa"/>
            <w:shd w:val="clear" w:color="auto" w:fill="auto"/>
          </w:tcPr>
          <w:p w14:paraId="41FC6B96" w14:textId="77777777" w:rsidR="00512FC7" w:rsidRPr="00512FC7" w:rsidRDefault="00C411EF" w:rsidP="00533FE7">
            <w:hyperlink w:anchor="fld_NoStrikeRules" w:history="1">
              <w:r w:rsidR="00512FC7" w:rsidRPr="00533FE7">
                <w:rPr>
                  <w:rStyle w:val="Hyperlink"/>
                  <w:rFonts w:ascii="Times New Roman" w:hAnsi="Times New Roman"/>
                  <w:sz w:val="20"/>
                </w:rPr>
                <w:t>NoStrikeRules</w:t>
              </w:r>
            </w:hyperlink>
          </w:p>
        </w:tc>
      </w:tr>
      <w:tr w:rsidR="00512FC7" w:rsidRPr="00512FC7" w14:paraId="78146F98" w14:textId="77777777" w:rsidTr="00533FE7">
        <w:tc>
          <w:tcPr>
            <w:tcW w:w="828" w:type="dxa"/>
            <w:shd w:val="clear" w:color="auto" w:fill="auto"/>
          </w:tcPr>
          <w:p w14:paraId="3453F887" w14:textId="77777777" w:rsidR="00512FC7" w:rsidRPr="00512FC7" w:rsidRDefault="00512FC7" w:rsidP="00533FE7">
            <w:r w:rsidRPr="00512FC7">
              <w:t>1202</w:t>
            </w:r>
          </w:p>
        </w:tc>
        <w:tc>
          <w:tcPr>
            <w:tcW w:w="2699" w:type="dxa"/>
            <w:shd w:val="clear" w:color="auto" w:fill="auto"/>
          </w:tcPr>
          <w:p w14:paraId="14721821" w14:textId="77777777" w:rsidR="00512FC7" w:rsidRPr="00512FC7" w:rsidRDefault="00C411EF" w:rsidP="00533FE7">
            <w:hyperlink w:anchor="fld_StartStrikePxRange" w:history="1">
              <w:r w:rsidR="00512FC7" w:rsidRPr="00533FE7">
                <w:rPr>
                  <w:rStyle w:val="Hyperlink"/>
                  <w:rFonts w:ascii="Times New Roman" w:hAnsi="Times New Roman"/>
                  <w:sz w:val="20"/>
                </w:rPr>
                <w:t>StartStrikePxRange</w:t>
              </w:r>
            </w:hyperlink>
          </w:p>
        </w:tc>
      </w:tr>
      <w:tr w:rsidR="00512FC7" w:rsidRPr="00512FC7" w14:paraId="52D0D7FE" w14:textId="77777777" w:rsidTr="00533FE7">
        <w:tc>
          <w:tcPr>
            <w:tcW w:w="828" w:type="dxa"/>
            <w:shd w:val="clear" w:color="auto" w:fill="auto"/>
          </w:tcPr>
          <w:p w14:paraId="430A109B" w14:textId="77777777" w:rsidR="00512FC7" w:rsidRPr="00512FC7" w:rsidRDefault="00512FC7" w:rsidP="00533FE7">
            <w:r w:rsidRPr="00512FC7">
              <w:t>1203</w:t>
            </w:r>
          </w:p>
        </w:tc>
        <w:tc>
          <w:tcPr>
            <w:tcW w:w="2699" w:type="dxa"/>
            <w:shd w:val="clear" w:color="auto" w:fill="auto"/>
          </w:tcPr>
          <w:p w14:paraId="742BE3D8" w14:textId="77777777" w:rsidR="00512FC7" w:rsidRPr="00512FC7" w:rsidRDefault="00C411EF" w:rsidP="00533FE7">
            <w:hyperlink w:anchor="fld_EndStrikePxRange" w:history="1">
              <w:r w:rsidR="00512FC7" w:rsidRPr="00533FE7">
                <w:rPr>
                  <w:rStyle w:val="Hyperlink"/>
                  <w:rFonts w:ascii="Times New Roman" w:hAnsi="Times New Roman"/>
                  <w:sz w:val="20"/>
                </w:rPr>
                <w:t>EndStrikePxRange</w:t>
              </w:r>
            </w:hyperlink>
          </w:p>
        </w:tc>
      </w:tr>
      <w:tr w:rsidR="00512FC7" w:rsidRPr="00512FC7" w14:paraId="0ABE5208" w14:textId="77777777" w:rsidTr="00533FE7">
        <w:tc>
          <w:tcPr>
            <w:tcW w:w="828" w:type="dxa"/>
            <w:shd w:val="clear" w:color="auto" w:fill="auto"/>
          </w:tcPr>
          <w:p w14:paraId="30FB154C" w14:textId="77777777" w:rsidR="00512FC7" w:rsidRPr="00512FC7" w:rsidRDefault="00512FC7" w:rsidP="00533FE7">
            <w:r w:rsidRPr="00512FC7">
              <w:t>1204</w:t>
            </w:r>
          </w:p>
        </w:tc>
        <w:tc>
          <w:tcPr>
            <w:tcW w:w="2699" w:type="dxa"/>
            <w:shd w:val="clear" w:color="auto" w:fill="auto"/>
          </w:tcPr>
          <w:p w14:paraId="2B6CDF46" w14:textId="77777777" w:rsidR="00512FC7" w:rsidRPr="00512FC7" w:rsidRDefault="00C411EF" w:rsidP="00533FE7">
            <w:hyperlink w:anchor="fld_StrikeIncrement" w:history="1">
              <w:r w:rsidR="00512FC7" w:rsidRPr="00533FE7">
                <w:rPr>
                  <w:rStyle w:val="Hyperlink"/>
                  <w:rFonts w:ascii="Times New Roman" w:hAnsi="Times New Roman"/>
                  <w:sz w:val="20"/>
                </w:rPr>
                <w:t>StrikeIncrement</w:t>
              </w:r>
            </w:hyperlink>
          </w:p>
        </w:tc>
      </w:tr>
      <w:tr w:rsidR="00512FC7" w:rsidRPr="00512FC7" w14:paraId="7A7F70A4" w14:textId="77777777" w:rsidTr="00533FE7">
        <w:tc>
          <w:tcPr>
            <w:tcW w:w="828" w:type="dxa"/>
            <w:shd w:val="clear" w:color="auto" w:fill="auto"/>
          </w:tcPr>
          <w:p w14:paraId="425DA8F7" w14:textId="77777777" w:rsidR="00512FC7" w:rsidRPr="00512FC7" w:rsidRDefault="00512FC7" w:rsidP="00533FE7">
            <w:r w:rsidRPr="00512FC7">
              <w:t>1205</w:t>
            </w:r>
          </w:p>
        </w:tc>
        <w:tc>
          <w:tcPr>
            <w:tcW w:w="2699" w:type="dxa"/>
            <w:shd w:val="clear" w:color="auto" w:fill="auto"/>
          </w:tcPr>
          <w:p w14:paraId="1E27DE14" w14:textId="77777777" w:rsidR="00512FC7" w:rsidRPr="00512FC7" w:rsidRDefault="00C411EF" w:rsidP="00533FE7">
            <w:hyperlink w:anchor="fld_NoTickRules" w:history="1">
              <w:r w:rsidR="00512FC7" w:rsidRPr="00533FE7">
                <w:rPr>
                  <w:rStyle w:val="Hyperlink"/>
                  <w:rFonts w:ascii="Times New Roman" w:hAnsi="Times New Roman"/>
                  <w:sz w:val="20"/>
                </w:rPr>
                <w:t>NoTickRules</w:t>
              </w:r>
            </w:hyperlink>
          </w:p>
        </w:tc>
      </w:tr>
      <w:tr w:rsidR="00512FC7" w:rsidRPr="00512FC7" w14:paraId="60B337DD" w14:textId="77777777" w:rsidTr="00533FE7">
        <w:tc>
          <w:tcPr>
            <w:tcW w:w="828" w:type="dxa"/>
            <w:shd w:val="clear" w:color="auto" w:fill="auto"/>
          </w:tcPr>
          <w:p w14:paraId="06113972" w14:textId="77777777" w:rsidR="00512FC7" w:rsidRPr="00512FC7" w:rsidRDefault="00512FC7" w:rsidP="00533FE7">
            <w:r w:rsidRPr="00512FC7">
              <w:t>1206</w:t>
            </w:r>
          </w:p>
        </w:tc>
        <w:tc>
          <w:tcPr>
            <w:tcW w:w="2699" w:type="dxa"/>
            <w:shd w:val="clear" w:color="auto" w:fill="auto"/>
          </w:tcPr>
          <w:p w14:paraId="5DD57340" w14:textId="77777777" w:rsidR="00512FC7" w:rsidRPr="00512FC7" w:rsidRDefault="00C411EF" w:rsidP="00533FE7">
            <w:hyperlink w:anchor="fld_StartTickPriceRange" w:history="1">
              <w:r w:rsidR="00512FC7" w:rsidRPr="00533FE7">
                <w:rPr>
                  <w:rStyle w:val="Hyperlink"/>
                  <w:rFonts w:ascii="Times New Roman" w:hAnsi="Times New Roman"/>
                  <w:sz w:val="20"/>
                </w:rPr>
                <w:t>StartTickPriceRange</w:t>
              </w:r>
            </w:hyperlink>
          </w:p>
        </w:tc>
      </w:tr>
      <w:tr w:rsidR="00512FC7" w:rsidRPr="00512FC7" w14:paraId="028F5B72" w14:textId="77777777" w:rsidTr="00533FE7">
        <w:tc>
          <w:tcPr>
            <w:tcW w:w="828" w:type="dxa"/>
            <w:shd w:val="clear" w:color="auto" w:fill="auto"/>
          </w:tcPr>
          <w:p w14:paraId="5672FC6A" w14:textId="77777777" w:rsidR="00512FC7" w:rsidRPr="00512FC7" w:rsidRDefault="00512FC7" w:rsidP="00533FE7">
            <w:r w:rsidRPr="00512FC7">
              <w:t>1207</w:t>
            </w:r>
          </w:p>
        </w:tc>
        <w:tc>
          <w:tcPr>
            <w:tcW w:w="2699" w:type="dxa"/>
            <w:shd w:val="clear" w:color="auto" w:fill="auto"/>
          </w:tcPr>
          <w:p w14:paraId="144A5443" w14:textId="77777777" w:rsidR="00512FC7" w:rsidRPr="00512FC7" w:rsidRDefault="00C411EF" w:rsidP="00533FE7">
            <w:hyperlink w:anchor="fld_EndTickPriceRange" w:history="1">
              <w:r w:rsidR="00512FC7" w:rsidRPr="00533FE7">
                <w:rPr>
                  <w:rStyle w:val="Hyperlink"/>
                  <w:rFonts w:ascii="Times New Roman" w:hAnsi="Times New Roman"/>
                  <w:sz w:val="20"/>
                </w:rPr>
                <w:t>EndTickPriceRange</w:t>
              </w:r>
            </w:hyperlink>
          </w:p>
        </w:tc>
      </w:tr>
      <w:tr w:rsidR="00512FC7" w:rsidRPr="00512FC7" w14:paraId="419B0908" w14:textId="77777777" w:rsidTr="00533FE7">
        <w:tc>
          <w:tcPr>
            <w:tcW w:w="828" w:type="dxa"/>
            <w:shd w:val="clear" w:color="auto" w:fill="auto"/>
          </w:tcPr>
          <w:p w14:paraId="50B3D45E" w14:textId="77777777" w:rsidR="00512FC7" w:rsidRPr="00512FC7" w:rsidRDefault="00512FC7" w:rsidP="00533FE7">
            <w:r w:rsidRPr="00512FC7">
              <w:t>1208</w:t>
            </w:r>
          </w:p>
        </w:tc>
        <w:tc>
          <w:tcPr>
            <w:tcW w:w="2699" w:type="dxa"/>
            <w:shd w:val="clear" w:color="auto" w:fill="auto"/>
          </w:tcPr>
          <w:p w14:paraId="1DE6FD95" w14:textId="77777777" w:rsidR="00512FC7" w:rsidRPr="00512FC7" w:rsidRDefault="00C411EF" w:rsidP="00533FE7">
            <w:hyperlink w:anchor="fld_TickIncrement" w:history="1">
              <w:r w:rsidR="00512FC7" w:rsidRPr="00533FE7">
                <w:rPr>
                  <w:rStyle w:val="Hyperlink"/>
                  <w:rFonts w:ascii="Times New Roman" w:hAnsi="Times New Roman"/>
                  <w:sz w:val="20"/>
                </w:rPr>
                <w:t>TickIncrement</w:t>
              </w:r>
            </w:hyperlink>
          </w:p>
        </w:tc>
      </w:tr>
      <w:tr w:rsidR="00512FC7" w:rsidRPr="00512FC7" w14:paraId="711C28CD" w14:textId="77777777" w:rsidTr="00533FE7">
        <w:tc>
          <w:tcPr>
            <w:tcW w:w="828" w:type="dxa"/>
            <w:shd w:val="clear" w:color="auto" w:fill="auto"/>
          </w:tcPr>
          <w:p w14:paraId="73B651D1" w14:textId="77777777" w:rsidR="00512FC7" w:rsidRPr="00512FC7" w:rsidRDefault="00512FC7" w:rsidP="00533FE7">
            <w:r w:rsidRPr="00512FC7">
              <w:t>1209</w:t>
            </w:r>
          </w:p>
        </w:tc>
        <w:tc>
          <w:tcPr>
            <w:tcW w:w="2699" w:type="dxa"/>
            <w:shd w:val="clear" w:color="auto" w:fill="auto"/>
          </w:tcPr>
          <w:p w14:paraId="346DBDEE" w14:textId="77777777" w:rsidR="00512FC7" w:rsidRPr="00512FC7" w:rsidRDefault="00C411EF" w:rsidP="00533FE7">
            <w:hyperlink w:anchor="fld_TickRuleType" w:history="1">
              <w:r w:rsidR="00512FC7" w:rsidRPr="00533FE7">
                <w:rPr>
                  <w:rStyle w:val="Hyperlink"/>
                  <w:rFonts w:ascii="Times New Roman" w:hAnsi="Times New Roman"/>
                  <w:sz w:val="20"/>
                </w:rPr>
                <w:t>TickRuleType</w:t>
              </w:r>
            </w:hyperlink>
          </w:p>
        </w:tc>
      </w:tr>
      <w:tr w:rsidR="00512FC7" w:rsidRPr="00512FC7" w14:paraId="3BB839AE" w14:textId="77777777" w:rsidTr="00533FE7">
        <w:tc>
          <w:tcPr>
            <w:tcW w:w="828" w:type="dxa"/>
            <w:shd w:val="clear" w:color="auto" w:fill="auto"/>
          </w:tcPr>
          <w:p w14:paraId="60563C67" w14:textId="77777777" w:rsidR="00512FC7" w:rsidRPr="00512FC7" w:rsidRDefault="00512FC7" w:rsidP="00533FE7">
            <w:r w:rsidRPr="00512FC7">
              <w:t>1210</w:t>
            </w:r>
          </w:p>
        </w:tc>
        <w:tc>
          <w:tcPr>
            <w:tcW w:w="2699" w:type="dxa"/>
            <w:shd w:val="clear" w:color="auto" w:fill="auto"/>
          </w:tcPr>
          <w:p w14:paraId="6758260A" w14:textId="77777777" w:rsidR="00512FC7" w:rsidRPr="00512FC7" w:rsidRDefault="00C411EF" w:rsidP="00533FE7">
            <w:hyperlink w:anchor="fld_NestedInstrAttribType" w:history="1">
              <w:r w:rsidR="00512FC7" w:rsidRPr="00533FE7">
                <w:rPr>
                  <w:rStyle w:val="Hyperlink"/>
                  <w:rFonts w:ascii="Times New Roman" w:hAnsi="Times New Roman"/>
                  <w:sz w:val="20"/>
                </w:rPr>
                <w:t>NestedInstrAttribType</w:t>
              </w:r>
            </w:hyperlink>
          </w:p>
        </w:tc>
      </w:tr>
      <w:tr w:rsidR="00512FC7" w:rsidRPr="00512FC7" w14:paraId="35C7AA3D" w14:textId="77777777" w:rsidTr="00533FE7">
        <w:tc>
          <w:tcPr>
            <w:tcW w:w="828" w:type="dxa"/>
            <w:shd w:val="clear" w:color="auto" w:fill="auto"/>
          </w:tcPr>
          <w:p w14:paraId="25899F34" w14:textId="77777777" w:rsidR="00512FC7" w:rsidRPr="00512FC7" w:rsidRDefault="00512FC7" w:rsidP="00533FE7">
            <w:r w:rsidRPr="00512FC7">
              <w:t>1211</w:t>
            </w:r>
          </w:p>
        </w:tc>
        <w:tc>
          <w:tcPr>
            <w:tcW w:w="2699" w:type="dxa"/>
            <w:shd w:val="clear" w:color="auto" w:fill="auto"/>
          </w:tcPr>
          <w:p w14:paraId="2BAD634F" w14:textId="77777777" w:rsidR="00512FC7" w:rsidRPr="00512FC7" w:rsidRDefault="00C411EF" w:rsidP="00533FE7">
            <w:hyperlink w:anchor="fld_NestedInstrAttribValue" w:history="1">
              <w:r w:rsidR="00512FC7" w:rsidRPr="00533FE7">
                <w:rPr>
                  <w:rStyle w:val="Hyperlink"/>
                  <w:rFonts w:ascii="Times New Roman" w:hAnsi="Times New Roman"/>
                  <w:sz w:val="20"/>
                </w:rPr>
                <w:t>NestedInstrAttribValue</w:t>
              </w:r>
            </w:hyperlink>
          </w:p>
        </w:tc>
      </w:tr>
      <w:tr w:rsidR="00512FC7" w:rsidRPr="00512FC7" w14:paraId="63709898" w14:textId="77777777" w:rsidTr="00533FE7">
        <w:tc>
          <w:tcPr>
            <w:tcW w:w="828" w:type="dxa"/>
            <w:shd w:val="clear" w:color="auto" w:fill="auto"/>
          </w:tcPr>
          <w:p w14:paraId="47DAA626" w14:textId="77777777" w:rsidR="00512FC7" w:rsidRPr="00512FC7" w:rsidRDefault="00512FC7" w:rsidP="00533FE7">
            <w:r w:rsidRPr="00512FC7">
              <w:t>1212</w:t>
            </w:r>
          </w:p>
        </w:tc>
        <w:tc>
          <w:tcPr>
            <w:tcW w:w="2699" w:type="dxa"/>
            <w:shd w:val="clear" w:color="auto" w:fill="auto"/>
          </w:tcPr>
          <w:p w14:paraId="2A24DE4A" w14:textId="77777777" w:rsidR="00512FC7" w:rsidRPr="00512FC7" w:rsidRDefault="00C411EF" w:rsidP="00533FE7">
            <w:hyperlink w:anchor="fld_LegMaturityTime" w:history="1">
              <w:r w:rsidR="00512FC7" w:rsidRPr="00533FE7">
                <w:rPr>
                  <w:rStyle w:val="Hyperlink"/>
                  <w:rFonts w:ascii="Times New Roman" w:hAnsi="Times New Roman"/>
                  <w:sz w:val="20"/>
                </w:rPr>
                <w:t>LegMaturityTime</w:t>
              </w:r>
            </w:hyperlink>
          </w:p>
        </w:tc>
      </w:tr>
      <w:tr w:rsidR="00512FC7" w:rsidRPr="00512FC7" w14:paraId="760F8A6E" w14:textId="77777777" w:rsidTr="00533FE7">
        <w:tc>
          <w:tcPr>
            <w:tcW w:w="828" w:type="dxa"/>
            <w:shd w:val="clear" w:color="auto" w:fill="auto"/>
          </w:tcPr>
          <w:p w14:paraId="719AE5A5" w14:textId="77777777" w:rsidR="00512FC7" w:rsidRPr="00512FC7" w:rsidRDefault="00512FC7" w:rsidP="00533FE7">
            <w:r w:rsidRPr="00512FC7">
              <w:t>1213</w:t>
            </w:r>
          </w:p>
        </w:tc>
        <w:tc>
          <w:tcPr>
            <w:tcW w:w="2699" w:type="dxa"/>
            <w:shd w:val="clear" w:color="auto" w:fill="auto"/>
          </w:tcPr>
          <w:p w14:paraId="5E68D065" w14:textId="77777777" w:rsidR="00512FC7" w:rsidRPr="00512FC7" w:rsidRDefault="00C411EF" w:rsidP="00533FE7">
            <w:hyperlink w:anchor="fld_UnderlyingMaturityTime" w:history="1">
              <w:r w:rsidR="00512FC7" w:rsidRPr="00533FE7">
                <w:rPr>
                  <w:rStyle w:val="Hyperlink"/>
                  <w:rFonts w:ascii="Times New Roman" w:hAnsi="Times New Roman"/>
                  <w:sz w:val="20"/>
                </w:rPr>
                <w:t>UnderlyingMaturityTime</w:t>
              </w:r>
            </w:hyperlink>
          </w:p>
        </w:tc>
      </w:tr>
      <w:tr w:rsidR="00512FC7" w:rsidRPr="00512FC7" w14:paraId="220A3453" w14:textId="77777777" w:rsidTr="00533FE7">
        <w:tc>
          <w:tcPr>
            <w:tcW w:w="828" w:type="dxa"/>
            <w:shd w:val="clear" w:color="auto" w:fill="auto"/>
          </w:tcPr>
          <w:p w14:paraId="4D3E92B3" w14:textId="77777777" w:rsidR="00512FC7" w:rsidRPr="00512FC7" w:rsidRDefault="00512FC7" w:rsidP="00533FE7">
            <w:r w:rsidRPr="00512FC7">
              <w:t>1214</w:t>
            </w:r>
          </w:p>
        </w:tc>
        <w:tc>
          <w:tcPr>
            <w:tcW w:w="2699" w:type="dxa"/>
            <w:shd w:val="clear" w:color="auto" w:fill="auto"/>
          </w:tcPr>
          <w:p w14:paraId="748EB6DD" w14:textId="77777777" w:rsidR="00512FC7" w:rsidRPr="00512FC7" w:rsidRDefault="00C411EF" w:rsidP="00533FE7">
            <w:hyperlink w:anchor="fld_DerivativeSymbol" w:history="1">
              <w:r w:rsidR="00512FC7" w:rsidRPr="00533FE7">
                <w:rPr>
                  <w:rStyle w:val="Hyperlink"/>
                  <w:rFonts w:ascii="Times New Roman" w:hAnsi="Times New Roman"/>
                  <w:sz w:val="20"/>
                </w:rPr>
                <w:t>DerivativeSymbol</w:t>
              </w:r>
            </w:hyperlink>
          </w:p>
        </w:tc>
      </w:tr>
      <w:tr w:rsidR="00512FC7" w:rsidRPr="00512FC7" w14:paraId="2BB7BFDF" w14:textId="77777777" w:rsidTr="00533FE7">
        <w:tc>
          <w:tcPr>
            <w:tcW w:w="828" w:type="dxa"/>
            <w:shd w:val="clear" w:color="auto" w:fill="auto"/>
          </w:tcPr>
          <w:p w14:paraId="7C860753" w14:textId="77777777" w:rsidR="00512FC7" w:rsidRPr="00512FC7" w:rsidRDefault="00512FC7" w:rsidP="00533FE7">
            <w:r w:rsidRPr="00512FC7">
              <w:t>1215</w:t>
            </w:r>
          </w:p>
        </w:tc>
        <w:tc>
          <w:tcPr>
            <w:tcW w:w="2699" w:type="dxa"/>
            <w:shd w:val="clear" w:color="auto" w:fill="auto"/>
          </w:tcPr>
          <w:p w14:paraId="3CD3FDAE" w14:textId="77777777" w:rsidR="00512FC7" w:rsidRPr="00512FC7" w:rsidRDefault="00C411EF" w:rsidP="00533FE7">
            <w:hyperlink w:anchor="fld_DerivativeSymbolSfx" w:history="1">
              <w:r w:rsidR="00512FC7" w:rsidRPr="00533FE7">
                <w:rPr>
                  <w:rStyle w:val="Hyperlink"/>
                  <w:rFonts w:ascii="Times New Roman" w:hAnsi="Times New Roman"/>
                  <w:sz w:val="20"/>
                </w:rPr>
                <w:t>DerivativeSymbolSfx</w:t>
              </w:r>
            </w:hyperlink>
          </w:p>
        </w:tc>
      </w:tr>
      <w:tr w:rsidR="00512FC7" w:rsidRPr="00512FC7" w14:paraId="0878D5D7" w14:textId="77777777" w:rsidTr="00533FE7">
        <w:tc>
          <w:tcPr>
            <w:tcW w:w="828" w:type="dxa"/>
            <w:shd w:val="clear" w:color="auto" w:fill="auto"/>
          </w:tcPr>
          <w:p w14:paraId="4348A8AD" w14:textId="77777777" w:rsidR="00512FC7" w:rsidRPr="00512FC7" w:rsidRDefault="00512FC7" w:rsidP="00533FE7">
            <w:r w:rsidRPr="00512FC7">
              <w:t>1216</w:t>
            </w:r>
          </w:p>
        </w:tc>
        <w:tc>
          <w:tcPr>
            <w:tcW w:w="2699" w:type="dxa"/>
            <w:shd w:val="clear" w:color="auto" w:fill="auto"/>
          </w:tcPr>
          <w:p w14:paraId="557BC672" w14:textId="77777777" w:rsidR="00512FC7" w:rsidRPr="00512FC7" w:rsidRDefault="00C411EF" w:rsidP="00533FE7">
            <w:hyperlink w:anchor="fld_DerivativeSecurityID" w:history="1">
              <w:r w:rsidR="00512FC7" w:rsidRPr="00533FE7">
                <w:rPr>
                  <w:rStyle w:val="Hyperlink"/>
                  <w:rFonts w:ascii="Times New Roman" w:hAnsi="Times New Roman"/>
                  <w:sz w:val="20"/>
                </w:rPr>
                <w:t>DerivativeSecurityID</w:t>
              </w:r>
            </w:hyperlink>
          </w:p>
        </w:tc>
      </w:tr>
      <w:tr w:rsidR="00512FC7" w:rsidRPr="00512FC7" w14:paraId="0F7451CD" w14:textId="77777777" w:rsidTr="00533FE7">
        <w:tc>
          <w:tcPr>
            <w:tcW w:w="828" w:type="dxa"/>
            <w:shd w:val="clear" w:color="auto" w:fill="auto"/>
          </w:tcPr>
          <w:p w14:paraId="1EB04517" w14:textId="77777777" w:rsidR="00512FC7" w:rsidRPr="00512FC7" w:rsidRDefault="00512FC7" w:rsidP="00533FE7">
            <w:r w:rsidRPr="00512FC7">
              <w:t>1217</w:t>
            </w:r>
          </w:p>
        </w:tc>
        <w:tc>
          <w:tcPr>
            <w:tcW w:w="2699" w:type="dxa"/>
            <w:shd w:val="clear" w:color="auto" w:fill="auto"/>
          </w:tcPr>
          <w:p w14:paraId="6B574EBB" w14:textId="77777777" w:rsidR="00512FC7" w:rsidRPr="00512FC7" w:rsidRDefault="00C411EF" w:rsidP="00533FE7">
            <w:hyperlink w:anchor="fld_DerivativeSecurityIDSource" w:history="1">
              <w:r w:rsidR="00512FC7" w:rsidRPr="00533FE7">
                <w:rPr>
                  <w:rStyle w:val="Hyperlink"/>
                  <w:rFonts w:ascii="Times New Roman" w:hAnsi="Times New Roman"/>
                  <w:sz w:val="20"/>
                </w:rPr>
                <w:t>DerivativeSecurityIDSource</w:t>
              </w:r>
            </w:hyperlink>
          </w:p>
        </w:tc>
      </w:tr>
      <w:tr w:rsidR="00512FC7" w:rsidRPr="00512FC7" w14:paraId="476A8E31" w14:textId="77777777" w:rsidTr="00533FE7">
        <w:tc>
          <w:tcPr>
            <w:tcW w:w="828" w:type="dxa"/>
            <w:shd w:val="clear" w:color="auto" w:fill="auto"/>
          </w:tcPr>
          <w:p w14:paraId="7C72CE4E" w14:textId="77777777" w:rsidR="00512FC7" w:rsidRPr="00512FC7" w:rsidRDefault="00512FC7" w:rsidP="00533FE7">
            <w:r w:rsidRPr="00512FC7">
              <w:t>1218</w:t>
            </w:r>
          </w:p>
        </w:tc>
        <w:tc>
          <w:tcPr>
            <w:tcW w:w="2699" w:type="dxa"/>
            <w:shd w:val="clear" w:color="auto" w:fill="auto"/>
          </w:tcPr>
          <w:p w14:paraId="5B618650" w14:textId="77777777" w:rsidR="00512FC7" w:rsidRPr="00512FC7" w:rsidRDefault="00C411EF" w:rsidP="00533FE7">
            <w:hyperlink w:anchor="fld_NoDerivativeSecurityAltID" w:history="1">
              <w:r w:rsidR="00512FC7" w:rsidRPr="00533FE7">
                <w:rPr>
                  <w:rStyle w:val="Hyperlink"/>
                  <w:rFonts w:ascii="Times New Roman" w:hAnsi="Times New Roman"/>
                  <w:sz w:val="20"/>
                </w:rPr>
                <w:t>NoDerivativeSecurityAltID</w:t>
              </w:r>
            </w:hyperlink>
          </w:p>
        </w:tc>
      </w:tr>
      <w:tr w:rsidR="00512FC7" w:rsidRPr="00512FC7" w14:paraId="6A722541" w14:textId="77777777" w:rsidTr="00533FE7">
        <w:tc>
          <w:tcPr>
            <w:tcW w:w="828" w:type="dxa"/>
            <w:shd w:val="clear" w:color="auto" w:fill="auto"/>
          </w:tcPr>
          <w:p w14:paraId="5DDDD38D" w14:textId="77777777" w:rsidR="00512FC7" w:rsidRPr="00512FC7" w:rsidRDefault="00512FC7" w:rsidP="00533FE7">
            <w:r w:rsidRPr="00512FC7">
              <w:t>1219</w:t>
            </w:r>
          </w:p>
        </w:tc>
        <w:tc>
          <w:tcPr>
            <w:tcW w:w="2699" w:type="dxa"/>
            <w:shd w:val="clear" w:color="auto" w:fill="auto"/>
          </w:tcPr>
          <w:p w14:paraId="2209BBB0" w14:textId="77777777" w:rsidR="00512FC7" w:rsidRPr="00512FC7" w:rsidRDefault="00C411EF" w:rsidP="00533FE7">
            <w:hyperlink w:anchor="fld_DerivativeSecurityAltID" w:history="1">
              <w:r w:rsidR="00512FC7" w:rsidRPr="00533FE7">
                <w:rPr>
                  <w:rStyle w:val="Hyperlink"/>
                  <w:rFonts w:ascii="Times New Roman" w:hAnsi="Times New Roman"/>
                  <w:sz w:val="20"/>
                </w:rPr>
                <w:t>DerivativeSecurityAltID</w:t>
              </w:r>
            </w:hyperlink>
          </w:p>
        </w:tc>
      </w:tr>
      <w:tr w:rsidR="00512FC7" w:rsidRPr="00512FC7" w14:paraId="6F45C5F4" w14:textId="77777777" w:rsidTr="00533FE7">
        <w:tc>
          <w:tcPr>
            <w:tcW w:w="828" w:type="dxa"/>
            <w:shd w:val="clear" w:color="auto" w:fill="auto"/>
          </w:tcPr>
          <w:p w14:paraId="380C120B" w14:textId="77777777" w:rsidR="00512FC7" w:rsidRPr="00512FC7" w:rsidRDefault="00512FC7" w:rsidP="00533FE7">
            <w:r w:rsidRPr="00512FC7">
              <w:t>1220</w:t>
            </w:r>
          </w:p>
        </w:tc>
        <w:tc>
          <w:tcPr>
            <w:tcW w:w="2699" w:type="dxa"/>
            <w:shd w:val="clear" w:color="auto" w:fill="auto"/>
          </w:tcPr>
          <w:p w14:paraId="421D0B42" w14:textId="77777777" w:rsidR="00512FC7" w:rsidRPr="00512FC7" w:rsidRDefault="00C411EF" w:rsidP="00533FE7">
            <w:hyperlink w:anchor="fld_DerivativeSecurityAltIDSource" w:history="1">
              <w:r w:rsidR="00512FC7" w:rsidRPr="00533FE7">
                <w:rPr>
                  <w:rStyle w:val="Hyperlink"/>
                  <w:rFonts w:ascii="Times New Roman" w:hAnsi="Times New Roman"/>
                  <w:sz w:val="20"/>
                </w:rPr>
                <w:t>DerivativeSecurityAltIDSource</w:t>
              </w:r>
            </w:hyperlink>
          </w:p>
        </w:tc>
      </w:tr>
      <w:tr w:rsidR="00512FC7" w:rsidRPr="00512FC7" w14:paraId="7CAE6C6B" w14:textId="77777777" w:rsidTr="00533FE7">
        <w:tc>
          <w:tcPr>
            <w:tcW w:w="828" w:type="dxa"/>
            <w:shd w:val="clear" w:color="auto" w:fill="auto"/>
          </w:tcPr>
          <w:p w14:paraId="62C81FD1" w14:textId="77777777" w:rsidR="00512FC7" w:rsidRPr="00512FC7" w:rsidRDefault="00512FC7" w:rsidP="00533FE7">
            <w:r w:rsidRPr="00512FC7">
              <w:t>1221</w:t>
            </w:r>
          </w:p>
        </w:tc>
        <w:tc>
          <w:tcPr>
            <w:tcW w:w="2699" w:type="dxa"/>
            <w:shd w:val="clear" w:color="auto" w:fill="auto"/>
          </w:tcPr>
          <w:p w14:paraId="327990A2" w14:textId="77777777" w:rsidR="00512FC7" w:rsidRPr="00512FC7" w:rsidRDefault="00C411EF" w:rsidP="00533FE7">
            <w:hyperlink w:anchor="fld_SecondaryLowLimitPrice" w:history="1">
              <w:r w:rsidR="00512FC7" w:rsidRPr="00533FE7">
                <w:rPr>
                  <w:rStyle w:val="Hyperlink"/>
                  <w:rFonts w:ascii="Times New Roman" w:hAnsi="Times New Roman"/>
                  <w:sz w:val="20"/>
                </w:rPr>
                <w:t>SecondaryLowLimitPrice</w:t>
              </w:r>
            </w:hyperlink>
          </w:p>
        </w:tc>
      </w:tr>
      <w:tr w:rsidR="00512FC7" w:rsidRPr="00512FC7" w14:paraId="7F87BB5E" w14:textId="77777777" w:rsidTr="00533FE7">
        <w:tc>
          <w:tcPr>
            <w:tcW w:w="828" w:type="dxa"/>
            <w:shd w:val="clear" w:color="auto" w:fill="auto"/>
          </w:tcPr>
          <w:p w14:paraId="4A822F58" w14:textId="77777777" w:rsidR="00512FC7" w:rsidRPr="00512FC7" w:rsidRDefault="00512FC7" w:rsidP="00533FE7">
            <w:r w:rsidRPr="00512FC7">
              <w:t>1222</w:t>
            </w:r>
          </w:p>
        </w:tc>
        <w:tc>
          <w:tcPr>
            <w:tcW w:w="2699" w:type="dxa"/>
            <w:shd w:val="clear" w:color="auto" w:fill="auto"/>
          </w:tcPr>
          <w:p w14:paraId="7F5F2126" w14:textId="77777777" w:rsidR="00512FC7" w:rsidRPr="00512FC7" w:rsidRDefault="00C411EF" w:rsidP="00533FE7">
            <w:hyperlink w:anchor="fld_MaturityRuleID" w:history="1">
              <w:r w:rsidR="00512FC7" w:rsidRPr="00533FE7">
                <w:rPr>
                  <w:rStyle w:val="Hyperlink"/>
                  <w:rFonts w:ascii="Times New Roman" w:hAnsi="Times New Roman"/>
                  <w:sz w:val="20"/>
                </w:rPr>
                <w:t>MaturityRuleID</w:t>
              </w:r>
            </w:hyperlink>
          </w:p>
        </w:tc>
      </w:tr>
      <w:tr w:rsidR="00512FC7" w:rsidRPr="00512FC7" w14:paraId="4B65C7F7" w14:textId="77777777" w:rsidTr="00533FE7">
        <w:tc>
          <w:tcPr>
            <w:tcW w:w="828" w:type="dxa"/>
            <w:shd w:val="clear" w:color="auto" w:fill="auto"/>
          </w:tcPr>
          <w:p w14:paraId="152BFC10" w14:textId="77777777" w:rsidR="00512FC7" w:rsidRPr="00512FC7" w:rsidRDefault="00512FC7" w:rsidP="00533FE7">
            <w:r w:rsidRPr="00512FC7">
              <w:t>1223</w:t>
            </w:r>
          </w:p>
        </w:tc>
        <w:tc>
          <w:tcPr>
            <w:tcW w:w="2699" w:type="dxa"/>
            <w:shd w:val="clear" w:color="auto" w:fill="auto"/>
          </w:tcPr>
          <w:p w14:paraId="5371AF7A" w14:textId="77777777" w:rsidR="00512FC7" w:rsidRPr="00512FC7" w:rsidRDefault="00C411EF" w:rsidP="00533FE7">
            <w:hyperlink w:anchor="fld_StrikeRuleID" w:history="1">
              <w:r w:rsidR="00512FC7" w:rsidRPr="00533FE7">
                <w:rPr>
                  <w:rStyle w:val="Hyperlink"/>
                  <w:rFonts w:ascii="Times New Roman" w:hAnsi="Times New Roman"/>
                  <w:sz w:val="20"/>
                </w:rPr>
                <w:t>StrikeRuleID</w:t>
              </w:r>
            </w:hyperlink>
          </w:p>
        </w:tc>
      </w:tr>
      <w:tr w:rsidR="00512FC7" w:rsidRPr="00512FC7" w14:paraId="3D4F704C" w14:textId="77777777" w:rsidTr="00533FE7">
        <w:tc>
          <w:tcPr>
            <w:tcW w:w="828" w:type="dxa"/>
            <w:shd w:val="clear" w:color="auto" w:fill="auto"/>
          </w:tcPr>
          <w:p w14:paraId="1AB5371C" w14:textId="77777777" w:rsidR="00512FC7" w:rsidRPr="00512FC7" w:rsidRDefault="00512FC7" w:rsidP="00533FE7">
            <w:r w:rsidRPr="00512FC7">
              <w:t>1224</w:t>
            </w:r>
          </w:p>
        </w:tc>
        <w:tc>
          <w:tcPr>
            <w:tcW w:w="2699" w:type="dxa"/>
            <w:shd w:val="clear" w:color="auto" w:fill="auto"/>
          </w:tcPr>
          <w:p w14:paraId="350FE19F" w14:textId="77777777" w:rsidR="00512FC7" w:rsidRPr="00512FC7" w:rsidRDefault="00C411EF" w:rsidP="00533FE7">
            <w:hyperlink w:anchor="fld_LegUnitOfMeasureQty" w:history="1">
              <w:r w:rsidR="00512FC7" w:rsidRPr="00533FE7">
                <w:rPr>
                  <w:rStyle w:val="Hyperlink"/>
                  <w:rFonts w:ascii="Times New Roman" w:hAnsi="Times New Roman"/>
                  <w:sz w:val="20"/>
                </w:rPr>
                <w:t>LegUnitOfMeasureQty</w:t>
              </w:r>
            </w:hyperlink>
          </w:p>
        </w:tc>
      </w:tr>
      <w:tr w:rsidR="00512FC7" w:rsidRPr="00512FC7" w14:paraId="23987005" w14:textId="77777777" w:rsidTr="00533FE7">
        <w:tc>
          <w:tcPr>
            <w:tcW w:w="828" w:type="dxa"/>
            <w:shd w:val="clear" w:color="auto" w:fill="auto"/>
          </w:tcPr>
          <w:p w14:paraId="2B93DDCA" w14:textId="77777777" w:rsidR="00512FC7" w:rsidRPr="00512FC7" w:rsidRDefault="00512FC7" w:rsidP="00533FE7">
            <w:r w:rsidRPr="00512FC7">
              <w:t>1225</w:t>
            </w:r>
          </w:p>
        </w:tc>
        <w:tc>
          <w:tcPr>
            <w:tcW w:w="2699" w:type="dxa"/>
            <w:shd w:val="clear" w:color="auto" w:fill="auto"/>
          </w:tcPr>
          <w:p w14:paraId="62B0617A" w14:textId="77777777" w:rsidR="00512FC7" w:rsidRPr="00512FC7" w:rsidRDefault="00C411EF" w:rsidP="00533FE7">
            <w:hyperlink w:anchor="fld_DerivativeOptPayAmount" w:history="1">
              <w:r w:rsidR="00512FC7" w:rsidRPr="00533FE7">
                <w:rPr>
                  <w:rStyle w:val="Hyperlink"/>
                  <w:rFonts w:ascii="Times New Roman" w:hAnsi="Times New Roman"/>
                  <w:sz w:val="20"/>
                </w:rPr>
                <w:t>DerivativeOptPayAmount</w:t>
              </w:r>
            </w:hyperlink>
          </w:p>
        </w:tc>
      </w:tr>
      <w:tr w:rsidR="00512FC7" w:rsidRPr="00512FC7" w14:paraId="535C9D06" w14:textId="77777777" w:rsidTr="00533FE7">
        <w:tc>
          <w:tcPr>
            <w:tcW w:w="828" w:type="dxa"/>
            <w:shd w:val="clear" w:color="auto" w:fill="auto"/>
          </w:tcPr>
          <w:p w14:paraId="2A0E3C78" w14:textId="77777777" w:rsidR="00512FC7" w:rsidRPr="00512FC7" w:rsidRDefault="00512FC7" w:rsidP="00533FE7">
            <w:r w:rsidRPr="00512FC7">
              <w:t>1226</w:t>
            </w:r>
          </w:p>
        </w:tc>
        <w:tc>
          <w:tcPr>
            <w:tcW w:w="2699" w:type="dxa"/>
            <w:shd w:val="clear" w:color="auto" w:fill="auto"/>
          </w:tcPr>
          <w:p w14:paraId="7F329A76" w14:textId="77777777" w:rsidR="00512FC7" w:rsidRPr="00512FC7" w:rsidRDefault="00C411EF" w:rsidP="00533FE7">
            <w:hyperlink w:anchor="fld_EndMaturityMonthYear" w:history="1">
              <w:r w:rsidR="00512FC7" w:rsidRPr="00533FE7">
                <w:rPr>
                  <w:rStyle w:val="Hyperlink"/>
                  <w:rFonts w:ascii="Times New Roman" w:hAnsi="Times New Roman"/>
                  <w:sz w:val="20"/>
                </w:rPr>
                <w:t>EndMaturityMonthYear</w:t>
              </w:r>
            </w:hyperlink>
          </w:p>
        </w:tc>
      </w:tr>
      <w:tr w:rsidR="00512FC7" w:rsidRPr="00512FC7" w14:paraId="2AD5EFE5" w14:textId="77777777" w:rsidTr="00533FE7">
        <w:tc>
          <w:tcPr>
            <w:tcW w:w="828" w:type="dxa"/>
            <w:shd w:val="clear" w:color="auto" w:fill="auto"/>
          </w:tcPr>
          <w:p w14:paraId="2300C846" w14:textId="77777777" w:rsidR="00512FC7" w:rsidRPr="00512FC7" w:rsidRDefault="00512FC7" w:rsidP="00533FE7">
            <w:r w:rsidRPr="00512FC7">
              <w:t>1227</w:t>
            </w:r>
          </w:p>
        </w:tc>
        <w:tc>
          <w:tcPr>
            <w:tcW w:w="2699" w:type="dxa"/>
            <w:shd w:val="clear" w:color="auto" w:fill="auto"/>
          </w:tcPr>
          <w:p w14:paraId="700FD7C7" w14:textId="77777777" w:rsidR="00512FC7" w:rsidRPr="00512FC7" w:rsidRDefault="00C411EF" w:rsidP="00533FE7">
            <w:hyperlink w:anchor="fld_ProductComplex" w:history="1">
              <w:r w:rsidR="00512FC7" w:rsidRPr="00533FE7">
                <w:rPr>
                  <w:rStyle w:val="Hyperlink"/>
                  <w:rFonts w:ascii="Times New Roman" w:hAnsi="Times New Roman"/>
                  <w:sz w:val="20"/>
                </w:rPr>
                <w:t>ProductComplex</w:t>
              </w:r>
            </w:hyperlink>
          </w:p>
        </w:tc>
      </w:tr>
      <w:tr w:rsidR="00512FC7" w:rsidRPr="00512FC7" w14:paraId="5963879C" w14:textId="77777777" w:rsidTr="00533FE7">
        <w:tc>
          <w:tcPr>
            <w:tcW w:w="828" w:type="dxa"/>
            <w:shd w:val="clear" w:color="auto" w:fill="auto"/>
          </w:tcPr>
          <w:p w14:paraId="6C60EEBE" w14:textId="77777777" w:rsidR="00512FC7" w:rsidRPr="00512FC7" w:rsidRDefault="00512FC7" w:rsidP="00533FE7">
            <w:r w:rsidRPr="00512FC7">
              <w:t>1228</w:t>
            </w:r>
          </w:p>
        </w:tc>
        <w:tc>
          <w:tcPr>
            <w:tcW w:w="2699" w:type="dxa"/>
            <w:shd w:val="clear" w:color="auto" w:fill="auto"/>
          </w:tcPr>
          <w:p w14:paraId="5DB3E4F6" w14:textId="77777777" w:rsidR="00512FC7" w:rsidRPr="00512FC7" w:rsidRDefault="00C411EF" w:rsidP="00533FE7">
            <w:hyperlink w:anchor="fld_DerivativeProductComplex" w:history="1">
              <w:r w:rsidR="00512FC7" w:rsidRPr="00533FE7">
                <w:rPr>
                  <w:rStyle w:val="Hyperlink"/>
                  <w:rFonts w:ascii="Times New Roman" w:hAnsi="Times New Roman"/>
                  <w:sz w:val="20"/>
                </w:rPr>
                <w:t>DerivativeProductComplex</w:t>
              </w:r>
            </w:hyperlink>
          </w:p>
        </w:tc>
      </w:tr>
      <w:tr w:rsidR="00512FC7" w:rsidRPr="00512FC7" w14:paraId="744051E6" w14:textId="77777777" w:rsidTr="00533FE7">
        <w:tc>
          <w:tcPr>
            <w:tcW w:w="828" w:type="dxa"/>
            <w:shd w:val="clear" w:color="auto" w:fill="auto"/>
          </w:tcPr>
          <w:p w14:paraId="5A564822" w14:textId="77777777" w:rsidR="00512FC7" w:rsidRPr="00512FC7" w:rsidRDefault="00512FC7" w:rsidP="00533FE7">
            <w:r w:rsidRPr="00512FC7">
              <w:t>1229</w:t>
            </w:r>
          </w:p>
        </w:tc>
        <w:tc>
          <w:tcPr>
            <w:tcW w:w="2699" w:type="dxa"/>
            <w:shd w:val="clear" w:color="auto" w:fill="auto"/>
          </w:tcPr>
          <w:p w14:paraId="3B1A1FBC" w14:textId="77777777" w:rsidR="00512FC7" w:rsidRPr="00512FC7" w:rsidRDefault="00C411EF" w:rsidP="00533FE7">
            <w:hyperlink w:anchor="fld_MaturityMonthYearIncrement" w:history="1">
              <w:r w:rsidR="00512FC7" w:rsidRPr="00533FE7">
                <w:rPr>
                  <w:rStyle w:val="Hyperlink"/>
                  <w:rFonts w:ascii="Times New Roman" w:hAnsi="Times New Roman"/>
                  <w:sz w:val="20"/>
                </w:rPr>
                <w:t>MaturityMonthYearIncrement</w:t>
              </w:r>
            </w:hyperlink>
          </w:p>
        </w:tc>
      </w:tr>
      <w:tr w:rsidR="00512FC7" w:rsidRPr="00512FC7" w14:paraId="424E88E1" w14:textId="77777777" w:rsidTr="00533FE7">
        <w:tc>
          <w:tcPr>
            <w:tcW w:w="828" w:type="dxa"/>
            <w:shd w:val="clear" w:color="auto" w:fill="auto"/>
          </w:tcPr>
          <w:p w14:paraId="6292E641" w14:textId="77777777" w:rsidR="00512FC7" w:rsidRPr="00512FC7" w:rsidRDefault="00512FC7" w:rsidP="00533FE7">
            <w:r w:rsidRPr="00512FC7">
              <w:t>1230</w:t>
            </w:r>
          </w:p>
        </w:tc>
        <w:tc>
          <w:tcPr>
            <w:tcW w:w="2699" w:type="dxa"/>
            <w:shd w:val="clear" w:color="auto" w:fill="auto"/>
          </w:tcPr>
          <w:p w14:paraId="389835A3" w14:textId="77777777" w:rsidR="00512FC7" w:rsidRPr="00512FC7" w:rsidRDefault="00C411EF" w:rsidP="00533FE7">
            <w:hyperlink w:anchor="fld_SecondaryHighLimitPrice" w:history="1">
              <w:r w:rsidR="00512FC7" w:rsidRPr="00533FE7">
                <w:rPr>
                  <w:rStyle w:val="Hyperlink"/>
                  <w:rFonts w:ascii="Times New Roman" w:hAnsi="Times New Roman"/>
                  <w:sz w:val="20"/>
                </w:rPr>
                <w:t>SecondaryHighLimitPrice</w:t>
              </w:r>
            </w:hyperlink>
          </w:p>
        </w:tc>
      </w:tr>
      <w:tr w:rsidR="00512FC7" w:rsidRPr="00512FC7" w14:paraId="6BD2461A" w14:textId="77777777" w:rsidTr="00533FE7">
        <w:tc>
          <w:tcPr>
            <w:tcW w:w="828" w:type="dxa"/>
            <w:shd w:val="clear" w:color="auto" w:fill="auto"/>
          </w:tcPr>
          <w:p w14:paraId="59E5F155" w14:textId="77777777" w:rsidR="00512FC7" w:rsidRPr="00512FC7" w:rsidRDefault="00512FC7" w:rsidP="00533FE7">
            <w:r w:rsidRPr="00512FC7">
              <w:t>1231</w:t>
            </w:r>
          </w:p>
        </w:tc>
        <w:tc>
          <w:tcPr>
            <w:tcW w:w="2699" w:type="dxa"/>
            <w:shd w:val="clear" w:color="auto" w:fill="auto"/>
          </w:tcPr>
          <w:p w14:paraId="656842A9" w14:textId="77777777" w:rsidR="00512FC7" w:rsidRPr="00512FC7" w:rsidRDefault="00C411EF" w:rsidP="00533FE7">
            <w:hyperlink w:anchor="fld_MinLotSize" w:history="1">
              <w:r w:rsidR="00512FC7" w:rsidRPr="00533FE7">
                <w:rPr>
                  <w:rStyle w:val="Hyperlink"/>
                  <w:rFonts w:ascii="Times New Roman" w:hAnsi="Times New Roman"/>
                  <w:sz w:val="20"/>
                </w:rPr>
                <w:t>MinLotSize</w:t>
              </w:r>
            </w:hyperlink>
          </w:p>
        </w:tc>
      </w:tr>
      <w:tr w:rsidR="00512FC7" w:rsidRPr="00512FC7" w14:paraId="1539B322" w14:textId="77777777" w:rsidTr="00533FE7">
        <w:tc>
          <w:tcPr>
            <w:tcW w:w="828" w:type="dxa"/>
            <w:shd w:val="clear" w:color="auto" w:fill="auto"/>
          </w:tcPr>
          <w:p w14:paraId="7CD8452F" w14:textId="77777777" w:rsidR="00512FC7" w:rsidRPr="00512FC7" w:rsidRDefault="00512FC7" w:rsidP="00533FE7">
            <w:r w:rsidRPr="00512FC7">
              <w:t>1232</w:t>
            </w:r>
          </w:p>
        </w:tc>
        <w:tc>
          <w:tcPr>
            <w:tcW w:w="2699" w:type="dxa"/>
            <w:shd w:val="clear" w:color="auto" w:fill="auto"/>
          </w:tcPr>
          <w:p w14:paraId="0FE31217" w14:textId="77777777" w:rsidR="00512FC7" w:rsidRPr="00512FC7" w:rsidRDefault="00C411EF" w:rsidP="00533FE7">
            <w:hyperlink w:anchor="fld_NoExecInstRules" w:history="1">
              <w:r w:rsidR="00512FC7" w:rsidRPr="00533FE7">
                <w:rPr>
                  <w:rStyle w:val="Hyperlink"/>
                  <w:rFonts w:ascii="Times New Roman" w:hAnsi="Times New Roman"/>
                  <w:sz w:val="20"/>
                </w:rPr>
                <w:t>NoExecInstRules</w:t>
              </w:r>
            </w:hyperlink>
          </w:p>
        </w:tc>
      </w:tr>
      <w:tr w:rsidR="00512FC7" w:rsidRPr="00512FC7" w14:paraId="4B58DBAF" w14:textId="77777777" w:rsidTr="00533FE7">
        <w:tc>
          <w:tcPr>
            <w:tcW w:w="828" w:type="dxa"/>
            <w:shd w:val="clear" w:color="auto" w:fill="auto"/>
          </w:tcPr>
          <w:p w14:paraId="6199CA5C" w14:textId="77777777" w:rsidR="00512FC7" w:rsidRPr="00512FC7" w:rsidRDefault="00512FC7" w:rsidP="00533FE7">
            <w:r w:rsidRPr="00512FC7">
              <w:t>1234</w:t>
            </w:r>
          </w:p>
        </w:tc>
        <w:tc>
          <w:tcPr>
            <w:tcW w:w="2699" w:type="dxa"/>
            <w:shd w:val="clear" w:color="auto" w:fill="auto"/>
          </w:tcPr>
          <w:p w14:paraId="63F50F4D" w14:textId="77777777" w:rsidR="00512FC7" w:rsidRPr="00512FC7" w:rsidRDefault="00C411EF" w:rsidP="00533FE7">
            <w:hyperlink w:anchor="fld_NoLotTypeRules" w:history="1">
              <w:r w:rsidR="00512FC7" w:rsidRPr="00533FE7">
                <w:rPr>
                  <w:rStyle w:val="Hyperlink"/>
                  <w:rFonts w:ascii="Times New Roman" w:hAnsi="Times New Roman"/>
                  <w:sz w:val="20"/>
                </w:rPr>
                <w:t>NoLotTypeRules</w:t>
              </w:r>
            </w:hyperlink>
          </w:p>
        </w:tc>
      </w:tr>
      <w:tr w:rsidR="00512FC7" w:rsidRPr="00512FC7" w14:paraId="5A8C4AD7" w14:textId="77777777" w:rsidTr="00533FE7">
        <w:tc>
          <w:tcPr>
            <w:tcW w:w="828" w:type="dxa"/>
            <w:shd w:val="clear" w:color="auto" w:fill="auto"/>
          </w:tcPr>
          <w:p w14:paraId="2AF092D4" w14:textId="77777777" w:rsidR="00512FC7" w:rsidRPr="00512FC7" w:rsidRDefault="00512FC7" w:rsidP="00533FE7">
            <w:r w:rsidRPr="00512FC7">
              <w:t>1235</w:t>
            </w:r>
          </w:p>
        </w:tc>
        <w:tc>
          <w:tcPr>
            <w:tcW w:w="2699" w:type="dxa"/>
            <w:shd w:val="clear" w:color="auto" w:fill="auto"/>
          </w:tcPr>
          <w:p w14:paraId="6A3DA914" w14:textId="77777777" w:rsidR="00512FC7" w:rsidRPr="00512FC7" w:rsidRDefault="00C411EF" w:rsidP="00533FE7">
            <w:hyperlink w:anchor="fld_NoMatchRules" w:history="1">
              <w:r w:rsidR="00512FC7" w:rsidRPr="00533FE7">
                <w:rPr>
                  <w:rStyle w:val="Hyperlink"/>
                  <w:rFonts w:ascii="Times New Roman" w:hAnsi="Times New Roman"/>
                  <w:sz w:val="20"/>
                </w:rPr>
                <w:t>NoMatchRules</w:t>
              </w:r>
            </w:hyperlink>
          </w:p>
        </w:tc>
      </w:tr>
      <w:tr w:rsidR="00512FC7" w:rsidRPr="00512FC7" w14:paraId="505DCC99" w14:textId="77777777" w:rsidTr="00533FE7">
        <w:tc>
          <w:tcPr>
            <w:tcW w:w="828" w:type="dxa"/>
            <w:shd w:val="clear" w:color="auto" w:fill="auto"/>
          </w:tcPr>
          <w:p w14:paraId="53200D7F" w14:textId="77777777" w:rsidR="00512FC7" w:rsidRPr="00512FC7" w:rsidRDefault="00512FC7" w:rsidP="00533FE7">
            <w:r w:rsidRPr="00512FC7">
              <w:t>1236</w:t>
            </w:r>
          </w:p>
        </w:tc>
        <w:tc>
          <w:tcPr>
            <w:tcW w:w="2699" w:type="dxa"/>
            <w:shd w:val="clear" w:color="auto" w:fill="auto"/>
          </w:tcPr>
          <w:p w14:paraId="0FB2907D" w14:textId="77777777" w:rsidR="00512FC7" w:rsidRPr="00512FC7" w:rsidRDefault="00C411EF" w:rsidP="00533FE7">
            <w:hyperlink w:anchor="fld_NoMaturityRules" w:history="1">
              <w:r w:rsidR="00512FC7" w:rsidRPr="00533FE7">
                <w:rPr>
                  <w:rStyle w:val="Hyperlink"/>
                  <w:rFonts w:ascii="Times New Roman" w:hAnsi="Times New Roman"/>
                  <w:sz w:val="20"/>
                </w:rPr>
                <w:t>NoMaturityRules</w:t>
              </w:r>
            </w:hyperlink>
          </w:p>
        </w:tc>
      </w:tr>
      <w:tr w:rsidR="00512FC7" w:rsidRPr="00512FC7" w14:paraId="79C9A323" w14:textId="77777777" w:rsidTr="00533FE7">
        <w:tc>
          <w:tcPr>
            <w:tcW w:w="828" w:type="dxa"/>
            <w:shd w:val="clear" w:color="auto" w:fill="auto"/>
          </w:tcPr>
          <w:p w14:paraId="397EE479" w14:textId="77777777" w:rsidR="00512FC7" w:rsidRPr="00512FC7" w:rsidRDefault="00512FC7" w:rsidP="00533FE7">
            <w:r w:rsidRPr="00512FC7">
              <w:t>1237</w:t>
            </w:r>
          </w:p>
        </w:tc>
        <w:tc>
          <w:tcPr>
            <w:tcW w:w="2699" w:type="dxa"/>
            <w:shd w:val="clear" w:color="auto" w:fill="auto"/>
          </w:tcPr>
          <w:p w14:paraId="540FB618" w14:textId="77777777" w:rsidR="00512FC7" w:rsidRPr="00512FC7" w:rsidRDefault="00C411EF" w:rsidP="00533FE7">
            <w:hyperlink w:anchor="fld_NoOrdTypeRules" w:history="1">
              <w:r w:rsidR="00512FC7" w:rsidRPr="00533FE7">
                <w:rPr>
                  <w:rStyle w:val="Hyperlink"/>
                  <w:rFonts w:ascii="Times New Roman" w:hAnsi="Times New Roman"/>
                  <w:sz w:val="20"/>
                </w:rPr>
                <w:t>NoOrdTypeRules</w:t>
              </w:r>
            </w:hyperlink>
          </w:p>
        </w:tc>
      </w:tr>
      <w:tr w:rsidR="00512FC7" w:rsidRPr="00512FC7" w14:paraId="3BDD386C" w14:textId="77777777" w:rsidTr="00533FE7">
        <w:tc>
          <w:tcPr>
            <w:tcW w:w="828" w:type="dxa"/>
            <w:shd w:val="clear" w:color="auto" w:fill="auto"/>
          </w:tcPr>
          <w:p w14:paraId="47846F8C" w14:textId="77777777" w:rsidR="00512FC7" w:rsidRPr="00512FC7" w:rsidRDefault="00512FC7" w:rsidP="00533FE7">
            <w:r w:rsidRPr="00512FC7">
              <w:t>1239</w:t>
            </w:r>
          </w:p>
        </w:tc>
        <w:tc>
          <w:tcPr>
            <w:tcW w:w="2699" w:type="dxa"/>
            <w:shd w:val="clear" w:color="auto" w:fill="auto"/>
          </w:tcPr>
          <w:p w14:paraId="3EB83530" w14:textId="77777777" w:rsidR="00512FC7" w:rsidRPr="00512FC7" w:rsidRDefault="00C411EF" w:rsidP="00533FE7">
            <w:hyperlink w:anchor="fld_NoTimeInForceRules" w:history="1">
              <w:r w:rsidR="00512FC7" w:rsidRPr="00533FE7">
                <w:rPr>
                  <w:rStyle w:val="Hyperlink"/>
                  <w:rFonts w:ascii="Times New Roman" w:hAnsi="Times New Roman"/>
                  <w:sz w:val="20"/>
                </w:rPr>
                <w:t>NoTimeInForceRules</w:t>
              </w:r>
            </w:hyperlink>
          </w:p>
        </w:tc>
      </w:tr>
      <w:tr w:rsidR="00512FC7" w:rsidRPr="00512FC7" w14:paraId="2D9D2B41" w14:textId="77777777" w:rsidTr="00533FE7">
        <w:tc>
          <w:tcPr>
            <w:tcW w:w="828" w:type="dxa"/>
            <w:shd w:val="clear" w:color="auto" w:fill="auto"/>
          </w:tcPr>
          <w:p w14:paraId="30CA53BD" w14:textId="77777777" w:rsidR="00512FC7" w:rsidRPr="00512FC7" w:rsidRDefault="00512FC7" w:rsidP="00533FE7">
            <w:r w:rsidRPr="00512FC7">
              <w:t>1240</w:t>
            </w:r>
          </w:p>
        </w:tc>
        <w:tc>
          <w:tcPr>
            <w:tcW w:w="2699" w:type="dxa"/>
            <w:shd w:val="clear" w:color="auto" w:fill="auto"/>
          </w:tcPr>
          <w:p w14:paraId="5CFB3E98" w14:textId="77777777" w:rsidR="00512FC7" w:rsidRPr="00512FC7" w:rsidRDefault="00C411EF" w:rsidP="00533FE7">
            <w:hyperlink w:anchor="fld_SecondaryTradingReferencePrice" w:history="1">
              <w:r w:rsidR="00512FC7" w:rsidRPr="00533FE7">
                <w:rPr>
                  <w:rStyle w:val="Hyperlink"/>
                  <w:rFonts w:ascii="Times New Roman" w:hAnsi="Times New Roman"/>
                  <w:sz w:val="20"/>
                </w:rPr>
                <w:t>SecondaryTradingReferencePrice</w:t>
              </w:r>
            </w:hyperlink>
          </w:p>
        </w:tc>
      </w:tr>
      <w:tr w:rsidR="00512FC7" w:rsidRPr="00512FC7" w14:paraId="1ED14240" w14:textId="77777777" w:rsidTr="00533FE7">
        <w:tc>
          <w:tcPr>
            <w:tcW w:w="828" w:type="dxa"/>
            <w:shd w:val="clear" w:color="auto" w:fill="auto"/>
          </w:tcPr>
          <w:p w14:paraId="019134E2" w14:textId="77777777" w:rsidR="00512FC7" w:rsidRPr="00512FC7" w:rsidRDefault="00512FC7" w:rsidP="00533FE7">
            <w:r w:rsidRPr="00512FC7">
              <w:t>1241</w:t>
            </w:r>
          </w:p>
        </w:tc>
        <w:tc>
          <w:tcPr>
            <w:tcW w:w="2699" w:type="dxa"/>
            <w:shd w:val="clear" w:color="auto" w:fill="auto"/>
          </w:tcPr>
          <w:p w14:paraId="3AA67487" w14:textId="77777777" w:rsidR="00512FC7" w:rsidRPr="00512FC7" w:rsidRDefault="00C411EF" w:rsidP="00533FE7">
            <w:hyperlink w:anchor="fld_StartMaturityMonthYear" w:history="1">
              <w:r w:rsidR="00512FC7" w:rsidRPr="00533FE7">
                <w:rPr>
                  <w:rStyle w:val="Hyperlink"/>
                  <w:rFonts w:ascii="Times New Roman" w:hAnsi="Times New Roman"/>
                  <w:sz w:val="20"/>
                </w:rPr>
                <w:t>StartMaturityMonthYear</w:t>
              </w:r>
            </w:hyperlink>
          </w:p>
        </w:tc>
      </w:tr>
      <w:tr w:rsidR="00512FC7" w:rsidRPr="00512FC7" w14:paraId="63525AA1" w14:textId="77777777" w:rsidTr="00533FE7">
        <w:tc>
          <w:tcPr>
            <w:tcW w:w="828" w:type="dxa"/>
            <w:shd w:val="clear" w:color="auto" w:fill="auto"/>
          </w:tcPr>
          <w:p w14:paraId="5CE76312" w14:textId="77777777" w:rsidR="00512FC7" w:rsidRPr="00512FC7" w:rsidRDefault="00512FC7" w:rsidP="00533FE7">
            <w:r w:rsidRPr="00512FC7">
              <w:t>1242</w:t>
            </w:r>
          </w:p>
        </w:tc>
        <w:tc>
          <w:tcPr>
            <w:tcW w:w="2699" w:type="dxa"/>
            <w:shd w:val="clear" w:color="auto" w:fill="auto"/>
          </w:tcPr>
          <w:p w14:paraId="33D090DE" w14:textId="77777777" w:rsidR="00512FC7" w:rsidRPr="00512FC7" w:rsidRDefault="00C411EF" w:rsidP="00533FE7">
            <w:hyperlink w:anchor="fld_FlexProductEligibilityIndicator" w:history="1">
              <w:r w:rsidR="00512FC7" w:rsidRPr="00533FE7">
                <w:rPr>
                  <w:rStyle w:val="Hyperlink"/>
                  <w:rFonts w:ascii="Times New Roman" w:hAnsi="Times New Roman"/>
                  <w:sz w:val="20"/>
                </w:rPr>
                <w:t>FlexProductEligibilityIndicator</w:t>
              </w:r>
            </w:hyperlink>
          </w:p>
        </w:tc>
      </w:tr>
      <w:tr w:rsidR="00512FC7" w:rsidRPr="00512FC7" w14:paraId="3023064F" w14:textId="77777777" w:rsidTr="00533FE7">
        <w:tc>
          <w:tcPr>
            <w:tcW w:w="828" w:type="dxa"/>
            <w:shd w:val="clear" w:color="auto" w:fill="auto"/>
          </w:tcPr>
          <w:p w14:paraId="696BC55A" w14:textId="77777777" w:rsidR="00512FC7" w:rsidRPr="00512FC7" w:rsidRDefault="00512FC7" w:rsidP="00533FE7">
            <w:r w:rsidRPr="00512FC7">
              <w:t>1243</w:t>
            </w:r>
          </w:p>
        </w:tc>
        <w:tc>
          <w:tcPr>
            <w:tcW w:w="2699" w:type="dxa"/>
            <w:shd w:val="clear" w:color="auto" w:fill="auto"/>
          </w:tcPr>
          <w:p w14:paraId="667EF8FE" w14:textId="77777777" w:rsidR="00512FC7" w:rsidRPr="00512FC7" w:rsidRDefault="00C411EF" w:rsidP="00533FE7">
            <w:hyperlink w:anchor="fld_DerivFlexProductEligibilityIndicator" w:history="1">
              <w:r w:rsidR="00512FC7" w:rsidRPr="00533FE7">
                <w:rPr>
                  <w:rStyle w:val="Hyperlink"/>
                  <w:rFonts w:ascii="Times New Roman" w:hAnsi="Times New Roman"/>
                  <w:sz w:val="20"/>
                </w:rPr>
                <w:t>DerivFlexProductEligibilityIndicator</w:t>
              </w:r>
            </w:hyperlink>
          </w:p>
        </w:tc>
      </w:tr>
      <w:tr w:rsidR="00512FC7" w:rsidRPr="00512FC7" w14:paraId="731B7985" w14:textId="77777777" w:rsidTr="00533FE7">
        <w:tc>
          <w:tcPr>
            <w:tcW w:w="828" w:type="dxa"/>
            <w:shd w:val="clear" w:color="auto" w:fill="auto"/>
          </w:tcPr>
          <w:p w14:paraId="4AB5DCF7" w14:textId="77777777" w:rsidR="00512FC7" w:rsidRPr="00512FC7" w:rsidRDefault="00512FC7" w:rsidP="00533FE7">
            <w:r w:rsidRPr="00512FC7">
              <w:t>1244</w:t>
            </w:r>
          </w:p>
        </w:tc>
        <w:tc>
          <w:tcPr>
            <w:tcW w:w="2699" w:type="dxa"/>
            <w:shd w:val="clear" w:color="auto" w:fill="auto"/>
          </w:tcPr>
          <w:p w14:paraId="3DEAC885" w14:textId="77777777" w:rsidR="00512FC7" w:rsidRPr="00512FC7" w:rsidRDefault="00C411EF" w:rsidP="00533FE7">
            <w:hyperlink w:anchor="fld_FlexibleIndicator" w:history="1">
              <w:r w:rsidR="00512FC7" w:rsidRPr="00533FE7">
                <w:rPr>
                  <w:rStyle w:val="Hyperlink"/>
                  <w:rFonts w:ascii="Times New Roman" w:hAnsi="Times New Roman"/>
                  <w:sz w:val="20"/>
                </w:rPr>
                <w:t>FlexibleIndicator</w:t>
              </w:r>
            </w:hyperlink>
          </w:p>
        </w:tc>
      </w:tr>
      <w:tr w:rsidR="00512FC7" w:rsidRPr="00512FC7" w14:paraId="7293B599" w14:textId="77777777" w:rsidTr="00533FE7">
        <w:tc>
          <w:tcPr>
            <w:tcW w:w="828" w:type="dxa"/>
            <w:shd w:val="clear" w:color="auto" w:fill="auto"/>
          </w:tcPr>
          <w:p w14:paraId="0011D00B" w14:textId="77777777" w:rsidR="00512FC7" w:rsidRPr="00512FC7" w:rsidRDefault="00512FC7" w:rsidP="00533FE7">
            <w:r w:rsidRPr="00512FC7">
              <w:t>1245</w:t>
            </w:r>
          </w:p>
        </w:tc>
        <w:tc>
          <w:tcPr>
            <w:tcW w:w="2699" w:type="dxa"/>
            <w:shd w:val="clear" w:color="auto" w:fill="auto"/>
          </w:tcPr>
          <w:p w14:paraId="4666D8B0" w14:textId="77777777" w:rsidR="00512FC7" w:rsidRPr="00512FC7" w:rsidRDefault="00C411EF" w:rsidP="00533FE7">
            <w:hyperlink w:anchor="fld_TradingCurrency" w:history="1">
              <w:r w:rsidR="00512FC7" w:rsidRPr="00533FE7">
                <w:rPr>
                  <w:rStyle w:val="Hyperlink"/>
                  <w:rFonts w:ascii="Times New Roman" w:hAnsi="Times New Roman"/>
                  <w:sz w:val="20"/>
                </w:rPr>
                <w:t>TradingCurrency</w:t>
              </w:r>
            </w:hyperlink>
          </w:p>
        </w:tc>
      </w:tr>
      <w:tr w:rsidR="00512FC7" w:rsidRPr="00512FC7" w14:paraId="5F3E4ECC" w14:textId="77777777" w:rsidTr="00533FE7">
        <w:tc>
          <w:tcPr>
            <w:tcW w:w="828" w:type="dxa"/>
            <w:shd w:val="clear" w:color="auto" w:fill="auto"/>
          </w:tcPr>
          <w:p w14:paraId="27AA9802" w14:textId="77777777" w:rsidR="00512FC7" w:rsidRPr="00512FC7" w:rsidRDefault="00512FC7" w:rsidP="00533FE7">
            <w:r w:rsidRPr="00512FC7">
              <w:t>1246</w:t>
            </w:r>
          </w:p>
        </w:tc>
        <w:tc>
          <w:tcPr>
            <w:tcW w:w="2699" w:type="dxa"/>
            <w:shd w:val="clear" w:color="auto" w:fill="auto"/>
          </w:tcPr>
          <w:p w14:paraId="56964E15" w14:textId="77777777" w:rsidR="00512FC7" w:rsidRPr="00512FC7" w:rsidRDefault="00C411EF" w:rsidP="00533FE7">
            <w:hyperlink w:anchor="fld_DerivativeProduct" w:history="1">
              <w:r w:rsidR="00512FC7" w:rsidRPr="00533FE7">
                <w:rPr>
                  <w:rStyle w:val="Hyperlink"/>
                  <w:rFonts w:ascii="Times New Roman" w:hAnsi="Times New Roman"/>
                  <w:sz w:val="20"/>
                </w:rPr>
                <w:t>DerivativeProduct</w:t>
              </w:r>
            </w:hyperlink>
          </w:p>
        </w:tc>
      </w:tr>
      <w:tr w:rsidR="00512FC7" w:rsidRPr="00512FC7" w14:paraId="518AC4E6" w14:textId="77777777" w:rsidTr="00533FE7">
        <w:tc>
          <w:tcPr>
            <w:tcW w:w="828" w:type="dxa"/>
            <w:shd w:val="clear" w:color="auto" w:fill="auto"/>
          </w:tcPr>
          <w:p w14:paraId="7461D9C6" w14:textId="77777777" w:rsidR="00512FC7" w:rsidRPr="00512FC7" w:rsidRDefault="00512FC7" w:rsidP="00533FE7">
            <w:r w:rsidRPr="00512FC7">
              <w:t>1247</w:t>
            </w:r>
          </w:p>
        </w:tc>
        <w:tc>
          <w:tcPr>
            <w:tcW w:w="2699" w:type="dxa"/>
            <w:shd w:val="clear" w:color="auto" w:fill="auto"/>
          </w:tcPr>
          <w:p w14:paraId="68EC6FD2" w14:textId="77777777" w:rsidR="00512FC7" w:rsidRPr="00512FC7" w:rsidRDefault="00C411EF" w:rsidP="00533FE7">
            <w:hyperlink w:anchor="fld_DerivativeSecurityGroup" w:history="1">
              <w:r w:rsidR="00512FC7" w:rsidRPr="00533FE7">
                <w:rPr>
                  <w:rStyle w:val="Hyperlink"/>
                  <w:rFonts w:ascii="Times New Roman" w:hAnsi="Times New Roman"/>
                  <w:sz w:val="20"/>
                </w:rPr>
                <w:t>DerivativeSecurityGroup</w:t>
              </w:r>
            </w:hyperlink>
          </w:p>
        </w:tc>
      </w:tr>
      <w:tr w:rsidR="00512FC7" w:rsidRPr="00512FC7" w14:paraId="5B7C1337" w14:textId="77777777" w:rsidTr="00533FE7">
        <w:tc>
          <w:tcPr>
            <w:tcW w:w="828" w:type="dxa"/>
            <w:shd w:val="clear" w:color="auto" w:fill="auto"/>
          </w:tcPr>
          <w:p w14:paraId="53B07DD3" w14:textId="77777777" w:rsidR="00512FC7" w:rsidRPr="00512FC7" w:rsidRDefault="00512FC7" w:rsidP="00533FE7">
            <w:r w:rsidRPr="00512FC7">
              <w:t>1248</w:t>
            </w:r>
          </w:p>
        </w:tc>
        <w:tc>
          <w:tcPr>
            <w:tcW w:w="2699" w:type="dxa"/>
            <w:shd w:val="clear" w:color="auto" w:fill="auto"/>
          </w:tcPr>
          <w:p w14:paraId="34D7F26D" w14:textId="77777777" w:rsidR="00512FC7" w:rsidRPr="00512FC7" w:rsidRDefault="00C411EF" w:rsidP="00533FE7">
            <w:hyperlink w:anchor="fld_DerivativeCFICode" w:history="1">
              <w:r w:rsidR="00512FC7" w:rsidRPr="00533FE7">
                <w:rPr>
                  <w:rStyle w:val="Hyperlink"/>
                  <w:rFonts w:ascii="Times New Roman" w:hAnsi="Times New Roman"/>
                  <w:sz w:val="20"/>
                </w:rPr>
                <w:t>DerivativeCFICode</w:t>
              </w:r>
            </w:hyperlink>
          </w:p>
        </w:tc>
      </w:tr>
      <w:tr w:rsidR="00512FC7" w:rsidRPr="00512FC7" w14:paraId="390B39F5" w14:textId="77777777" w:rsidTr="00533FE7">
        <w:tc>
          <w:tcPr>
            <w:tcW w:w="828" w:type="dxa"/>
            <w:shd w:val="clear" w:color="auto" w:fill="auto"/>
          </w:tcPr>
          <w:p w14:paraId="41FA1A18" w14:textId="77777777" w:rsidR="00512FC7" w:rsidRPr="00512FC7" w:rsidRDefault="00512FC7" w:rsidP="00533FE7">
            <w:r w:rsidRPr="00512FC7">
              <w:t>1249</w:t>
            </w:r>
          </w:p>
        </w:tc>
        <w:tc>
          <w:tcPr>
            <w:tcW w:w="2699" w:type="dxa"/>
            <w:shd w:val="clear" w:color="auto" w:fill="auto"/>
          </w:tcPr>
          <w:p w14:paraId="32C7E0E3" w14:textId="77777777" w:rsidR="00512FC7" w:rsidRPr="00512FC7" w:rsidRDefault="00C411EF" w:rsidP="00533FE7">
            <w:hyperlink w:anchor="fld_DerivativeSecurityType" w:history="1">
              <w:r w:rsidR="00512FC7" w:rsidRPr="00533FE7">
                <w:rPr>
                  <w:rStyle w:val="Hyperlink"/>
                  <w:rFonts w:ascii="Times New Roman" w:hAnsi="Times New Roman"/>
                  <w:sz w:val="20"/>
                </w:rPr>
                <w:t>DerivativeSecurityType</w:t>
              </w:r>
            </w:hyperlink>
          </w:p>
        </w:tc>
      </w:tr>
      <w:tr w:rsidR="00512FC7" w:rsidRPr="00512FC7" w14:paraId="7F12376F" w14:textId="77777777" w:rsidTr="00533FE7">
        <w:tc>
          <w:tcPr>
            <w:tcW w:w="828" w:type="dxa"/>
            <w:shd w:val="clear" w:color="auto" w:fill="auto"/>
          </w:tcPr>
          <w:p w14:paraId="7EBB4F81" w14:textId="77777777" w:rsidR="00512FC7" w:rsidRPr="00512FC7" w:rsidRDefault="00512FC7" w:rsidP="00533FE7">
            <w:r w:rsidRPr="00512FC7">
              <w:t>1250</w:t>
            </w:r>
          </w:p>
        </w:tc>
        <w:tc>
          <w:tcPr>
            <w:tcW w:w="2699" w:type="dxa"/>
            <w:shd w:val="clear" w:color="auto" w:fill="auto"/>
          </w:tcPr>
          <w:p w14:paraId="72E61074" w14:textId="77777777" w:rsidR="00512FC7" w:rsidRPr="00512FC7" w:rsidRDefault="00C411EF" w:rsidP="00533FE7">
            <w:hyperlink w:anchor="fld_DerivativeSecuritySubType" w:history="1">
              <w:r w:rsidR="00512FC7" w:rsidRPr="00533FE7">
                <w:rPr>
                  <w:rStyle w:val="Hyperlink"/>
                  <w:rFonts w:ascii="Times New Roman" w:hAnsi="Times New Roman"/>
                  <w:sz w:val="20"/>
                </w:rPr>
                <w:t>DerivativeSecuritySubType</w:t>
              </w:r>
            </w:hyperlink>
          </w:p>
        </w:tc>
      </w:tr>
      <w:tr w:rsidR="00512FC7" w:rsidRPr="00512FC7" w14:paraId="75F38EF1" w14:textId="77777777" w:rsidTr="00533FE7">
        <w:tc>
          <w:tcPr>
            <w:tcW w:w="828" w:type="dxa"/>
            <w:shd w:val="clear" w:color="auto" w:fill="auto"/>
          </w:tcPr>
          <w:p w14:paraId="78E5A2EB" w14:textId="77777777" w:rsidR="00512FC7" w:rsidRPr="00512FC7" w:rsidRDefault="00512FC7" w:rsidP="00533FE7">
            <w:r w:rsidRPr="00512FC7">
              <w:t>1251</w:t>
            </w:r>
          </w:p>
        </w:tc>
        <w:tc>
          <w:tcPr>
            <w:tcW w:w="2699" w:type="dxa"/>
            <w:shd w:val="clear" w:color="auto" w:fill="auto"/>
          </w:tcPr>
          <w:p w14:paraId="1CA80C7B" w14:textId="77777777" w:rsidR="00512FC7" w:rsidRPr="00512FC7" w:rsidRDefault="00C411EF" w:rsidP="00533FE7">
            <w:hyperlink w:anchor="fld_DerivativeMaturityMonthYear" w:history="1">
              <w:r w:rsidR="00512FC7" w:rsidRPr="00533FE7">
                <w:rPr>
                  <w:rStyle w:val="Hyperlink"/>
                  <w:rFonts w:ascii="Times New Roman" w:hAnsi="Times New Roman"/>
                  <w:sz w:val="20"/>
                </w:rPr>
                <w:t>DerivativeMaturityMonthYear</w:t>
              </w:r>
            </w:hyperlink>
          </w:p>
        </w:tc>
      </w:tr>
      <w:tr w:rsidR="00512FC7" w:rsidRPr="00512FC7" w14:paraId="2915A790" w14:textId="77777777" w:rsidTr="00533FE7">
        <w:tc>
          <w:tcPr>
            <w:tcW w:w="828" w:type="dxa"/>
            <w:shd w:val="clear" w:color="auto" w:fill="auto"/>
          </w:tcPr>
          <w:p w14:paraId="1BBF9F9A" w14:textId="77777777" w:rsidR="00512FC7" w:rsidRPr="00512FC7" w:rsidRDefault="00512FC7" w:rsidP="00533FE7">
            <w:r w:rsidRPr="00512FC7">
              <w:t>1252</w:t>
            </w:r>
          </w:p>
        </w:tc>
        <w:tc>
          <w:tcPr>
            <w:tcW w:w="2699" w:type="dxa"/>
            <w:shd w:val="clear" w:color="auto" w:fill="auto"/>
          </w:tcPr>
          <w:p w14:paraId="215A87BA" w14:textId="77777777" w:rsidR="00512FC7" w:rsidRPr="00512FC7" w:rsidRDefault="00C411EF" w:rsidP="00533FE7">
            <w:hyperlink w:anchor="fld_DerivativeMaturityDate" w:history="1">
              <w:r w:rsidR="00512FC7" w:rsidRPr="00533FE7">
                <w:rPr>
                  <w:rStyle w:val="Hyperlink"/>
                  <w:rFonts w:ascii="Times New Roman" w:hAnsi="Times New Roman"/>
                  <w:sz w:val="20"/>
                </w:rPr>
                <w:t>DerivativeMaturityDate</w:t>
              </w:r>
            </w:hyperlink>
          </w:p>
        </w:tc>
      </w:tr>
      <w:tr w:rsidR="00512FC7" w:rsidRPr="00512FC7" w14:paraId="7DD27B95" w14:textId="77777777" w:rsidTr="00533FE7">
        <w:tc>
          <w:tcPr>
            <w:tcW w:w="828" w:type="dxa"/>
            <w:shd w:val="clear" w:color="auto" w:fill="auto"/>
          </w:tcPr>
          <w:p w14:paraId="3ECA139B" w14:textId="77777777" w:rsidR="00512FC7" w:rsidRPr="00512FC7" w:rsidRDefault="00512FC7" w:rsidP="00533FE7">
            <w:r w:rsidRPr="00512FC7">
              <w:t>1253</w:t>
            </w:r>
          </w:p>
        </w:tc>
        <w:tc>
          <w:tcPr>
            <w:tcW w:w="2699" w:type="dxa"/>
            <w:shd w:val="clear" w:color="auto" w:fill="auto"/>
          </w:tcPr>
          <w:p w14:paraId="695F0868" w14:textId="77777777" w:rsidR="00512FC7" w:rsidRPr="00512FC7" w:rsidRDefault="00C411EF" w:rsidP="00533FE7">
            <w:hyperlink w:anchor="fld_DerivativeMaturityTime" w:history="1">
              <w:r w:rsidR="00512FC7" w:rsidRPr="00533FE7">
                <w:rPr>
                  <w:rStyle w:val="Hyperlink"/>
                  <w:rFonts w:ascii="Times New Roman" w:hAnsi="Times New Roman"/>
                  <w:sz w:val="20"/>
                </w:rPr>
                <w:t>DerivativeMaturityTime</w:t>
              </w:r>
            </w:hyperlink>
          </w:p>
        </w:tc>
      </w:tr>
      <w:tr w:rsidR="00512FC7" w:rsidRPr="00512FC7" w14:paraId="7AE64AC6" w14:textId="77777777" w:rsidTr="00533FE7">
        <w:tc>
          <w:tcPr>
            <w:tcW w:w="828" w:type="dxa"/>
            <w:shd w:val="clear" w:color="auto" w:fill="auto"/>
          </w:tcPr>
          <w:p w14:paraId="0EDC025C" w14:textId="77777777" w:rsidR="00512FC7" w:rsidRPr="00512FC7" w:rsidRDefault="00512FC7" w:rsidP="00533FE7">
            <w:r w:rsidRPr="00512FC7">
              <w:t>1254</w:t>
            </w:r>
          </w:p>
        </w:tc>
        <w:tc>
          <w:tcPr>
            <w:tcW w:w="2699" w:type="dxa"/>
            <w:shd w:val="clear" w:color="auto" w:fill="auto"/>
          </w:tcPr>
          <w:p w14:paraId="29534762" w14:textId="77777777" w:rsidR="00512FC7" w:rsidRPr="00512FC7" w:rsidRDefault="00C411EF" w:rsidP="00533FE7">
            <w:hyperlink w:anchor="fld_DerivativeSettleOnOpenFlag" w:history="1">
              <w:r w:rsidR="00512FC7" w:rsidRPr="00533FE7">
                <w:rPr>
                  <w:rStyle w:val="Hyperlink"/>
                  <w:rFonts w:ascii="Times New Roman" w:hAnsi="Times New Roman"/>
                  <w:sz w:val="20"/>
                </w:rPr>
                <w:t>DerivativeSettleOnOpenFlag</w:t>
              </w:r>
            </w:hyperlink>
          </w:p>
        </w:tc>
      </w:tr>
      <w:tr w:rsidR="00512FC7" w:rsidRPr="00512FC7" w14:paraId="6A569F98" w14:textId="77777777" w:rsidTr="00533FE7">
        <w:tc>
          <w:tcPr>
            <w:tcW w:w="828" w:type="dxa"/>
            <w:shd w:val="clear" w:color="auto" w:fill="auto"/>
          </w:tcPr>
          <w:p w14:paraId="6FCF7567" w14:textId="77777777" w:rsidR="00512FC7" w:rsidRPr="00512FC7" w:rsidRDefault="00512FC7" w:rsidP="00533FE7">
            <w:r w:rsidRPr="00512FC7">
              <w:t>1255</w:t>
            </w:r>
          </w:p>
        </w:tc>
        <w:tc>
          <w:tcPr>
            <w:tcW w:w="2699" w:type="dxa"/>
            <w:shd w:val="clear" w:color="auto" w:fill="auto"/>
          </w:tcPr>
          <w:p w14:paraId="04D7EAC8" w14:textId="77777777" w:rsidR="00512FC7" w:rsidRPr="00512FC7" w:rsidRDefault="00C411EF" w:rsidP="00533FE7">
            <w:hyperlink w:anchor="fld_DerivativeInstrmtAssignmentMethod" w:history="1">
              <w:r w:rsidR="00512FC7" w:rsidRPr="00533FE7">
                <w:rPr>
                  <w:rStyle w:val="Hyperlink"/>
                  <w:rFonts w:ascii="Times New Roman" w:hAnsi="Times New Roman"/>
                  <w:sz w:val="20"/>
                </w:rPr>
                <w:t>DerivativeInstrmtAssignmentMethod</w:t>
              </w:r>
            </w:hyperlink>
          </w:p>
        </w:tc>
      </w:tr>
      <w:tr w:rsidR="00512FC7" w:rsidRPr="00512FC7" w14:paraId="401A6AEE" w14:textId="77777777" w:rsidTr="00533FE7">
        <w:tc>
          <w:tcPr>
            <w:tcW w:w="828" w:type="dxa"/>
            <w:shd w:val="clear" w:color="auto" w:fill="auto"/>
          </w:tcPr>
          <w:p w14:paraId="1835791E" w14:textId="77777777" w:rsidR="00512FC7" w:rsidRPr="00512FC7" w:rsidRDefault="00512FC7" w:rsidP="00533FE7">
            <w:r w:rsidRPr="00512FC7">
              <w:t>1256</w:t>
            </w:r>
          </w:p>
        </w:tc>
        <w:tc>
          <w:tcPr>
            <w:tcW w:w="2699" w:type="dxa"/>
            <w:shd w:val="clear" w:color="auto" w:fill="auto"/>
          </w:tcPr>
          <w:p w14:paraId="567420C8" w14:textId="77777777" w:rsidR="00512FC7" w:rsidRPr="00512FC7" w:rsidRDefault="00C411EF" w:rsidP="00533FE7">
            <w:hyperlink w:anchor="fld_DerivativeSecurityStatus" w:history="1">
              <w:r w:rsidR="00512FC7" w:rsidRPr="00533FE7">
                <w:rPr>
                  <w:rStyle w:val="Hyperlink"/>
                  <w:rFonts w:ascii="Times New Roman" w:hAnsi="Times New Roman"/>
                  <w:sz w:val="20"/>
                </w:rPr>
                <w:t>DerivativeSecurityStatus</w:t>
              </w:r>
            </w:hyperlink>
          </w:p>
        </w:tc>
      </w:tr>
      <w:tr w:rsidR="00512FC7" w:rsidRPr="00512FC7" w14:paraId="45B60B9A" w14:textId="77777777" w:rsidTr="00533FE7">
        <w:tc>
          <w:tcPr>
            <w:tcW w:w="828" w:type="dxa"/>
            <w:shd w:val="clear" w:color="auto" w:fill="auto"/>
          </w:tcPr>
          <w:p w14:paraId="5084F0DF" w14:textId="77777777" w:rsidR="00512FC7" w:rsidRPr="00512FC7" w:rsidRDefault="00512FC7" w:rsidP="00533FE7">
            <w:r w:rsidRPr="00512FC7">
              <w:t>1257</w:t>
            </w:r>
          </w:p>
        </w:tc>
        <w:tc>
          <w:tcPr>
            <w:tcW w:w="2699" w:type="dxa"/>
            <w:shd w:val="clear" w:color="auto" w:fill="auto"/>
          </w:tcPr>
          <w:p w14:paraId="17196EA2" w14:textId="77777777" w:rsidR="00512FC7" w:rsidRPr="00512FC7" w:rsidRDefault="00C411EF" w:rsidP="00533FE7">
            <w:hyperlink w:anchor="fld_DerivativeInstrRegistry" w:history="1">
              <w:r w:rsidR="00512FC7" w:rsidRPr="00533FE7">
                <w:rPr>
                  <w:rStyle w:val="Hyperlink"/>
                  <w:rFonts w:ascii="Times New Roman" w:hAnsi="Times New Roman"/>
                  <w:sz w:val="20"/>
                </w:rPr>
                <w:t>DerivativeInstrRegistry</w:t>
              </w:r>
            </w:hyperlink>
          </w:p>
        </w:tc>
      </w:tr>
      <w:tr w:rsidR="00512FC7" w:rsidRPr="00512FC7" w14:paraId="0C3A9720" w14:textId="77777777" w:rsidTr="00533FE7">
        <w:tc>
          <w:tcPr>
            <w:tcW w:w="828" w:type="dxa"/>
            <w:shd w:val="clear" w:color="auto" w:fill="auto"/>
          </w:tcPr>
          <w:p w14:paraId="73E7E91C" w14:textId="77777777" w:rsidR="00512FC7" w:rsidRPr="00512FC7" w:rsidRDefault="00512FC7" w:rsidP="00533FE7">
            <w:r w:rsidRPr="00512FC7">
              <w:t>1258</w:t>
            </w:r>
          </w:p>
        </w:tc>
        <w:tc>
          <w:tcPr>
            <w:tcW w:w="2699" w:type="dxa"/>
            <w:shd w:val="clear" w:color="auto" w:fill="auto"/>
          </w:tcPr>
          <w:p w14:paraId="22E6D308" w14:textId="77777777" w:rsidR="00512FC7" w:rsidRPr="00512FC7" w:rsidRDefault="00C411EF" w:rsidP="00533FE7">
            <w:hyperlink w:anchor="fld_DerivativeCountryOfIssue" w:history="1">
              <w:r w:rsidR="00512FC7" w:rsidRPr="00533FE7">
                <w:rPr>
                  <w:rStyle w:val="Hyperlink"/>
                  <w:rFonts w:ascii="Times New Roman" w:hAnsi="Times New Roman"/>
                  <w:sz w:val="20"/>
                </w:rPr>
                <w:t>DerivativeCountryOfIssue</w:t>
              </w:r>
            </w:hyperlink>
          </w:p>
        </w:tc>
      </w:tr>
      <w:tr w:rsidR="00512FC7" w:rsidRPr="00512FC7" w14:paraId="1E4D48E0" w14:textId="77777777" w:rsidTr="00533FE7">
        <w:tc>
          <w:tcPr>
            <w:tcW w:w="828" w:type="dxa"/>
            <w:shd w:val="clear" w:color="auto" w:fill="auto"/>
          </w:tcPr>
          <w:p w14:paraId="3EC46976" w14:textId="77777777" w:rsidR="00512FC7" w:rsidRPr="00512FC7" w:rsidRDefault="00512FC7" w:rsidP="00533FE7">
            <w:r w:rsidRPr="00512FC7">
              <w:t>1259</w:t>
            </w:r>
          </w:p>
        </w:tc>
        <w:tc>
          <w:tcPr>
            <w:tcW w:w="2699" w:type="dxa"/>
            <w:shd w:val="clear" w:color="auto" w:fill="auto"/>
          </w:tcPr>
          <w:p w14:paraId="100EAE9C" w14:textId="77777777" w:rsidR="00512FC7" w:rsidRPr="00512FC7" w:rsidRDefault="00C411EF" w:rsidP="00533FE7">
            <w:hyperlink w:anchor="fld_DerivativeStateOrProvinceOfIssue" w:history="1">
              <w:r w:rsidR="00512FC7" w:rsidRPr="00533FE7">
                <w:rPr>
                  <w:rStyle w:val="Hyperlink"/>
                  <w:rFonts w:ascii="Times New Roman" w:hAnsi="Times New Roman"/>
                  <w:sz w:val="20"/>
                </w:rPr>
                <w:t>DerivativeStateOrProvinceOfIssue</w:t>
              </w:r>
            </w:hyperlink>
          </w:p>
        </w:tc>
      </w:tr>
      <w:tr w:rsidR="00512FC7" w:rsidRPr="00512FC7" w14:paraId="7CDE0AE4" w14:textId="77777777" w:rsidTr="00533FE7">
        <w:tc>
          <w:tcPr>
            <w:tcW w:w="828" w:type="dxa"/>
            <w:shd w:val="clear" w:color="auto" w:fill="auto"/>
          </w:tcPr>
          <w:p w14:paraId="15F187AE" w14:textId="77777777" w:rsidR="00512FC7" w:rsidRPr="00512FC7" w:rsidRDefault="00512FC7" w:rsidP="00533FE7">
            <w:r w:rsidRPr="00512FC7">
              <w:t>1260</w:t>
            </w:r>
          </w:p>
        </w:tc>
        <w:tc>
          <w:tcPr>
            <w:tcW w:w="2699" w:type="dxa"/>
            <w:shd w:val="clear" w:color="auto" w:fill="auto"/>
          </w:tcPr>
          <w:p w14:paraId="6DEECA91" w14:textId="77777777" w:rsidR="00512FC7" w:rsidRPr="00512FC7" w:rsidRDefault="00C411EF" w:rsidP="00533FE7">
            <w:hyperlink w:anchor="fld_DerivativeLocaleOfIssue" w:history="1">
              <w:r w:rsidR="00512FC7" w:rsidRPr="00533FE7">
                <w:rPr>
                  <w:rStyle w:val="Hyperlink"/>
                  <w:rFonts w:ascii="Times New Roman" w:hAnsi="Times New Roman"/>
                  <w:sz w:val="20"/>
                </w:rPr>
                <w:t>DerivativeLocaleOfIssue</w:t>
              </w:r>
            </w:hyperlink>
          </w:p>
        </w:tc>
      </w:tr>
      <w:tr w:rsidR="00512FC7" w:rsidRPr="00512FC7" w14:paraId="7D44AD2A" w14:textId="77777777" w:rsidTr="00533FE7">
        <w:tc>
          <w:tcPr>
            <w:tcW w:w="828" w:type="dxa"/>
            <w:shd w:val="clear" w:color="auto" w:fill="auto"/>
          </w:tcPr>
          <w:p w14:paraId="6D54D485" w14:textId="77777777" w:rsidR="00512FC7" w:rsidRPr="00512FC7" w:rsidRDefault="00512FC7" w:rsidP="00533FE7">
            <w:r w:rsidRPr="00512FC7">
              <w:t>1261</w:t>
            </w:r>
          </w:p>
        </w:tc>
        <w:tc>
          <w:tcPr>
            <w:tcW w:w="2699" w:type="dxa"/>
            <w:shd w:val="clear" w:color="auto" w:fill="auto"/>
          </w:tcPr>
          <w:p w14:paraId="6A69F0B8" w14:textId="77777777" w:rsidR="00512FC7" w:rsidRPr="00512FC7" w:rsidRDefault="00C411EF" w:rsidP="00533FE7">
            <w:hyperlink w:anchor="fld_DerivativeStrikePrice" w:history="1">
              <w:r w:rsidR="00512FC7" w:rsidRPr="00533FE7">
                <w:rPr>
                  <w:rStyle w:val="Hyperlink"/>
                  <w:rFonts w:ascii="Times New Roman" w:hAnsi="Times New Roman"/>
                  <w:sz w:val="20"/>
                </w:rPr>
                <w:t>DerivativeStrikePrice</w:t>
              </w:r>
            </w:hyperlink>
          </w:p>
        </w:tc>
      </w:tr>
      <w:tr w:rsidR="00512FC7" w:rsidRPr="00512FC7" w14:paraId="10C4AF5F" w14:textId="77777777" w:rsidTr="00533FE7">
        <w:tc>
          <w:tcPr>
            <w:tcW w:w="828" w:type="dxa"/>
            <w:shd w:val="clear" w:color="auto" w:fill="auto"/>
          </w:tcPr>
          <w:p w14:paraId="4EB41ACB" w14:textId="77777777" w:rsidR="00512FC7" w:rsidRPr="00512FC7" w:rsidRDefault="00512FC7" w:rsidP="00533FE7">
            <w:r w:rsidRPr="00512FC7">
              <w:t>1262</w:t>
            </w:r>
          </w:p>
        </w:tc>
        <w:tc>
          <w:tcPr>
            <w:tcW w:w="2699" w:type="dxa"/>
            <w:shd w:val="clear" w:color="auto" w:fill="auto"/>
          </w:tcPr>
          <w:p w14:paraId="6E74C55F" w14:textId="77777777" w:rsidR="00512FC7" w:rsidRPr="00512FC7" w:rsidRDefault="00C411EF" w:rsidP="00533FE7">
            <w:hyperlink w:anchor="fld_DerivativeStrikeCurrency" w:history="1">
              <w:r w:rsidR="00512FC7" w:rsidRPr="00533FE7">
                <w:rPr>
                  <w:rStyle w:val="Hyperlink"/>
                  <w:rFonts w:ascii="Times New Roman" w:hAnsi="Times New Roman"/>
                  <w:sz w:val="20"/>
                </w:rPr>
                <w:t>DerivativeStrikeCurrency</w:t>
              </w:r>
            </w:hyperlink>
          </w:p>
        </w:tc>
      </w:tr>
      <w:tr w:rsidR="00512FC7" w:rsidRPr="00512FC7" w14:paraId="316329D6" w14:textId="77777777" w:rsidTr="00533FE7">
        <w:tc>
          <w:tcPr>
            <w:tcW w:w="828" w:type="dxa"/>
            <w:shd w:val="clear" w:color="auto" w:fill="auto"/>
          </w:tcPr>
          <w:p w14:paraId="64888BAD" w14:textId="77777777" w:rsidR="00512FC7" w:rsidRPr="00512FC7" w:rsidRDefault="00512FC7" w:rsidP="00533FE7">
            <w:r w:rsidRPr="00512FC7">
              <w:t>1263</w:t>
            </w:r>
          </w:p>
        </w:tc>
        <w:tc>
          <w:tcPr>
            <w:tcW w:w="2699" w:type="dxa"/>
            <w:shd w:val="clear" w:color="auto" w:fill="auto"/>
          </w:tcPr>
          <w:p w14:paraId="65636694" w14:textId="77777777" w:rsidR="00512FC7" w:rsidRPr="00512FC7" w:rsidRDefault="00C411EF" w:rsidP="00533FE7">
            <w:hyperlink w:anchor="fld_DerivativeStrikeMultiplier" w:history="1">
              <w:r w:rsidR="00512FC7" w:rsidRPr="00533FE7">
                <w:rPr>
                  <w:rStyle w:val="Hyperlink"/>
                  <w:rFonts w:ascii="Times New Roman" w:hAnsi="Times New Roman"/>
                  <w:sz w:val="20"/>
                </w:rPr>
                <w:t>DerivativeStrikeMultiplier</w:t>
              </w:r>
            </w:hyperlink>
          </w:p>
        </w:tc>
      </w:tr>
      <w:tr w:rsidR="00512FC7" w:rsidRPr="00512FC7" w14:paraId="433B5660" w14:textId="77777777" w:rsidTr="00533FE7">
        <w:tc>
          <w:tcPr>
            <w:tcW w:w="828" w:type="dxa"/>
            <w:shd w:val="clear" w:color="auto" w:fill="auto"/>
          </w:tcPr>
          <w:p w14:paraId="4448CA10" w14:textId="77777777" w:rsidR="00512FC7" w:rsidRPr="00512FC7" w:rsidRDefault="00512FC7" w:rsidP="00533FE7">
            <w:r w:rsidRPr="00512FC7">
              <w:t>1264</w:t>
            </w:r>
          </w:p>
        </w:tc>
        <w:tc>
          <w:tcPr>
            <w:tcW w:w="2699" w:type="dxa"/>
            <w:shd w:val="clear" w:color="auto" w:fill="auto"/>
          </w:tcPr>
          <w:p w14:paraId="377CA10E" w14:textId="77777777" w:rsidR="00512FC7" w:rsidRPr="00512FC7" w:rsidRDefault="00C411EF" w:rsidP="00533FE7">
            <w:hyperlink w:anchor="fld_DerivativeStrikeValue" w:history="1">
              <w:r w:rsidR="00512FC7" w:rsidRPr="00533FE7">
                <w:rPr>
                  <w:rStyle w:val="Hyperlink"/>
                  <w:rFonts w:ascii="Times New Roman" w:hAnsi="Times New Roman"/>
                  <w:sz w:val="20"/>
                </w:rPr>
                <w:t>DerivativeStrikeValue</w:t>
              </w:r>
            </w:hyperlink>
          </w:p>
        </w:tc>
      </w:tr>
      <w:tr w:rsidR="00512FC7" w:rsidRPr="00512FC7" w14:paraId="0D77BE17" w14:textId="77777777" w:rsidTr="00533FE7">
        <w:tc>
          <w:tcPr>
            <w:tcW w:w="828" w:type="dxa"/>
            <w:shd w:val="clear" w:color="auto" w:fill="auto"/>
          </w:tcPr>
          <w:p w14:paraId="566D74DE" w14:textId="77777777" w:rsidR="00512FC7" w:rsidRPr="00512FC7" w:rsidRDefault="00512FC7" w:rsidP="00533FE7">
            <w:r w:rsidRPr="00512FC7">
              <w:t>1265</w:t>
            </w:r>
          </w:p>
        </w:tc>
        <w:tc>
          <w:tcPr>
            <w:tcW w:w="2699" w:type="dxa"/>
            <w:shd w:val="clear" w:color="auto" w:fill="auto"/>
          </w:tcPr>
          <w:p w14:paraId="40295A3D" w14:textId="77777777" w:rsidR="00512FC7" w:rsidRPr="00512FC7" w:rsidRDefault="00C411EF" w:rsidP="00533FE7">
            <w:hyperlink w:anchor="fld_DerivativeOptAttribute" w:history="1">
              <w:r w:rsidR="00512FC7" w:rsidRPr="00533FE7">
                <w:rPr>
                  <w:rStyle w:val="Hyperlink"/>
                  <w:rFonts w:ascii="Times New Roman" w:hAnsi="Times New Roman"/>
                  <w:sz w:val="20"/>
                </w:rPr>
                <w:t>DerivativeOptAttribute</w:t>
              </w:r>
            </w:hyperlink>
          </w:p>
        </w:tc>
      </w:tr>
      <w:tr w:rsidR="00512FC7" w:rsidRPr="00512FC7" w14:paraId="170E91B9" w14:textId="77777777" w:rsidTr="00533FE7">
        <w:tc>
          <w:tcPr>
            <w:tcW w:w="828" w:type="dxa"/>
            <w:shd w:val="clear" w:color="auto" w:fill="auto"/>
          </w:tcPr>
          <w:p w14:paraId="45C4295C" w14:textId="77777777" w:rsidR="00512FC7" w:rsidRPr="00512FC7" w:rsidRDefault="00512FC7" w:rsidP="00533FE7">
            <w:r w:rsidRPr="00512FC7">
              <w:t>1266</w:t>
            </w:r>
          </w:p>
        </w:tc>
        <w:tc>
          <w:tcPr>
            <w:tcW w:w="2699" w:type="dxa"/>
            <w:shd w:val="clear" w:color="auto" w:fill="auto"/>
          </w:tcPr>
          <w:p w14:paraId="11738052" w14:textId="77777777" w:rsidR="00512FC7" w:rsidRPr="00512FC7" w:rsidRDefault="00C411EF" w:rsidP="00533FE7">
            <w:hyperlink w:anchor="fld_DerivativeContractMultiplier" w:history="1">
              <w:r w:rsidR="00512FC7" w:rsidRPr="00533FE7">
                <w:rPr>
                  <w:rStyle w:val="Hyperlink"/>
                  <w:rFonts w:ascii="Times New Roman" w:hAnsi="Times New Roman"/>
                  <w:sz w:val="20"/>
                </w:rPr>
                <w:t>DerivativeContractMultiplier</w:t>
              </w:r>
            </w:hyperlink>
          </w:p>
        </w:tc>
      </w:tr>
      <w:tr w:rsidR="00512FC7" w:rsidRPr="00512FC7" w14:paraId="0EC05549" w14:textId="77777777" w:rsidTr="00533FE7">
        <w:tc>
          <w:tcPr>
            <w:tcW w:w="828" w:type="dxa"/>
            <w:shd w:val="clear" w:color="auto" w:fill="auto"/>
          </w:tcPr>
          <w:p w14:paraId="24F92812" w14:textId="77777777" w:rsidR="00512FC7" w:rsidRPr="00512FC7" w:rsidRDefault="00512FC7" w:rsidP="00533FE7">
            <w:r w:rsidRPr="00512FC7">
              <w:t>1267</w:t>
            </w:r>
          </w:p>
        </w:tc>
        <w:tc>
          <w:tcPr>
            <w:tcW w:w="2699" w:type="dxa"/>
            <w:shd w:val="clear" w:color="auto" w:fill="auto"/>
          </w:tcPr>
          <w:p w14:paraId="0583076B" w14:textId="77777777" w:rsidR="00512FC7" w:rsidRPr="00512FC7" w:rsidRDefault="00C411EF" w:rsidP="00533FE7">
            <w:hyperlink w:anchor="fld_DerivativeMinPriceIncrement" w:history="1">
              <w:r w:rsidR="00512FC7" w:rsidRPr="00533FE7">
                <w:rPr>
                  <w:rStyle w:val="Hyperlink"/>
                  <w:rFonts w:ascii="Times New Roman" w:hAnsi="Times New Roman"/>
                  <w:sz w:val="20"/>
                </w:rPr>
                <w:t>DerivativeMinPriceIncrement</w:t>
              </w:r>
            </w:hyperlink>
          </w:p>
        </w:tc>
      </w:tr>
      <w:tr w:rsidR="00512FC7" w:rsidRPr="00512FC7" w14:paraId="37796E0E" w14:textId="77777777" w:rsidTr="00533FE7">
        <w:tc>
          <w:tcPr>
            <w:tcW w:w="828" w:type="dxa"/>
            <w:shd w:val="clear" w:color="auto" w:fill="auto"/>
          </w:tcPr>
          <w:p w14:paraId="03949AF4" w14:textId="77777777" w:rsidR="00512FC7" w:rsidRPr="00512FC7" w:rsidRDefault="00512FC7" w:rsidP="00533FE7">
            <w:r w:rsidRPr="00512FC7">
              <w:t>1268</w:t>
            </w:r>
          </w:p>
        </w:tc>
        <w:tc>
          <w:tcPr>
            <w:tcW w:w="2699" w:type="dxa"/>
            <w:shd w:val="clear" w:color="auto" w:fill="auto"/>
          </w:tcPr>
          <w:p w14:paraId="7709366A" w14:textId="77777777" w:rsidR="00512FC7" w:rsidRPr="00512FC7" w:rsidRDefault="00C411EF" w:rsidP="00533FE7">
            <w:hyperlink w:anchor="fld_DerivativeMinPriceIncrementAmount" w:history="1">
              <w:r w:rsidR="00512FC7" w:rsidRPr="00533FE7">
                <w:rPr>
                  <w:rStyle w:val="Hyperlink"/>
                  <w:rFonts w:ascii="Times New Roman" w:hAnsi="Times New Roman"/>
                  <w:sz w:val="20"/>
                </w:rPr>
                <w:t>DerivativeMinPriceIncrementAmount</w:t>
              </w:r>
            </w:hyperlink>
          </w:p>
        </w:tc>
      </w:tr>
      <w:tr w:rsidR="00512FC7" w:rsidRPr="00512FC7" w14:paraId="1D6FC073" w14:textId="77777777" w:rsidTr="00533FE7">
        <w:tc>
          <w:tcPr>
            <w:tcW w:w="828" w:type="dxa"/>
            <w:shd w:val="clear" w:color="auto" w:fill="auto"/>
          </w:tcPr>
          <w:p w14:paraId="487FD824" w14:textId="77777777" w:rsidR="00512FC7" w:rsidRPr="00512FC7" w:rsidRDefault="00512FC7" w:rsidP="00533FE7">
            <w:r w:rsidRPr="00512FC7">
              <w:t>1269</w:t>
            </w:r>
          </w:p>
        </w:tc>
        <w:tc>
          <w:tcPr>
            <w:tcW w:w="2699" w:type="dxa"/>
            <w:shd w:val="clear" w:color="auto" w:fill="auto"/>
          </w:tcPr>
          <w:p w14:paraId="6B93BABC" w14:textId="77777777" w:rsidR="00512FC7" w:rsidRPr="00512FC7" w:rsidRDefault="00C411EF" w:rsidP="00533FE7">
            <w:hyperlink w:anchor="fld_DerivativeUnitOfMeasure" w:history="1">
              <w:r w:rsidR="00512FC7" w:rsidRPr="00533FE7">
                <w:rPr>
                  <w:rStyle w:val="Hyperlink"/>
                  <w:rFonts w:ascii="Times New Roman" w:hAnsi="Times New Roman"/>
                  <w:sz w:val="20"/>
                </w:rPr>
                <w:t>DerivativeUnitOfMeasure</w:t>
              </w:r>
            </w:hyperlink>
          </w:p>
        </w:tc>
      </w:tr>
      <w:tr w:rsidR="00512FC7" w:rsidRPr="00512FC7" w14:paraId="7DB68342" w14:textId="77777777" w:rsidTr="00533FE7">
        <w:tc>
          <w:tcPr>
            <w:tcW w:w="828" w:type="dxa"/>
            <w:shd w:val="clear" w:color="auto" w:fill="auto"/>
          </w:tcPr>
          <w:p w14:paraId="6336C2E2" w14:textId="77777777" w:rsidR="00512FC7" w:rsidRPr="00512FC7" w:rsidRDefault="00512FC7" w:rsidP="00533FE7">
            <w:r w:rsidRPr="00512FC7">
              <w:t>1270</w:t>
            </w:r>
          </w:p>
        </w:tc>
        <w:tc>
          <w:tcPr>
            <w:tcW w:w="2699" w:type="dxa"/>
            <w:shd w:val="clear" w:color="auto" w:fill="auto"/>
          </w:tcPr>
          <w:p w14:paraId="46DF4067" w14:textId="77777777" w:rsidR="00512FC7" w:rsidRPr="00512FC7" w:rsidRDefault="00C411EF" w:rsidP="00533FE7">
            <w:hyperlink w:anchor="fld_DerivativeUnitOfMeasureQty" w:history="1">
              <w:r w:rsidR="00512FC7" w:rsidRPr="00533FE7">
                <w:rPr>
                  <w:rStyle w:val="Hyperlink"/>
                  <w:rFonts w:ascii="Times New Roman" w:hAnsi="Times New Roman"/>
                  <w:sz w:val="20"/>
                </w:rPr>
                <w:t>DerivativeUnitOfMeasureQty</w:t>
              </w:r>
            </w:hyperlink>
          </w:p>
        </w:tc>
      </w:tr>
      <w:tr w:rsidR="00512FC7" w:rsidRPr="00512FC7" w14:paraId="178C2969" w14:textId="77777777" w:rsidTr="00533FE7">
        <w:tc>
          <w:tcPr>
            <w:tcW w:w="828" w:type="dxa"/>
            <w:shd w:val="clear" w:color="auto" w:fill="auto"/>
          </w:tcPr>
          <w:p w14:paraId="5DD684FE" w14:textId="77777777" w:rsidR="00512FC7" w:rsidRPr="00512FC7" w:rsidRDefault="00512FC7" w:rsidP="00533FE7">
            <w:r w:rsidRPr="00512FC7">
              <w:t>1271</w:t>
            </w:r>
          </w:p>
        </w:tc>
        <w:tc>
          <w:tcPr>
            <w:tcW w:w="2699" w:type="dxa"/>
            <w:shd w:val="clear" w:color="auto" w:fill="auto"/>
          </w:tcPr>
          <w:p w14:paraId="09B8F498" w14:textId="77777777" w:rsidR="00512FC7" w:rsidRPr="00512FC7" w:rsidRDefault="00C411EF" w:rsidP="00533FE7">
            <w:hyperlink w:anchor="fld_DerivativeTimeUnit" w:history="1">
              <w:r w:rsidR="00512FC7" w:rsidRPr="00533FE7">
                <w:rPr>
                  <w:rStyle w:val="Hyperlink"/>
                  <w:rFonts w:ascii="Times New Roman" w:hAnsi="Times New Roman"/>
                  <w:sz w:val="20"/>
                </w:rPr>
                <w:t>DerivativeTimeUnit</w:t>
              </w:r>
            </w:hyperlink>
          </w:p>
        </w:tc>
      </w:tr>
      <w:tr w:rsidR="00512FC7" w:rsidRPr="00512FC7" w14:paraId="403BB213" w14:textId="77777777" w:rsidTr="00533FE7">
        <w:tc>
          <w:tcPr>
            <w:tcW w:w="828" w:type="dxa"/>
            <w:shd w:val="clear" w:color="auto" w:fill="auto"/>
          </w:tcPr>
          <w:p w14:paraId="771D71D7" w14:textId="77777777" w:rsidR="00512FC7" w:rsidRPr="00512FC7" w:rsidRDefault="00512FC7" w:rsidP="00533FE7">
            <w:r w:rsidRPr="00512FC7">
              <w:t>1272</w:t>
            </w:r>
          </w:p>
        </w:tc>
        <w:tc>
          <w:tcPr>
            <w:tcW w:w="2699" w:type="dxa"/>
            <w:shd w:val="clear" w:color="auto" w:fill="auto"/>
          </w:tcPr>
          <w:p w14:paraId="3FA536FF" w14:textId="77777777" w:rsidR="00512FC7" w:rsidRPr="00512FC7" w:rsidRDefault="00C411EF" w:rsidP="00533FE7">
            <w:hyperlink w:anchor="fld_DerivativeSecurityExchange" w:history="1">
              <w:r w:rsidR="00512FC7" w:rsidRPr="00533FE7">
                <w:rPr>
                  <w:rStyle w:val="Hyperlink"/>
                  <w:rFonts w:ascii="Times New Roman" w:hAnsi="Times New Roman"/>
                  <w:sz w:val="20"/>
                </w:rPr>
                <w:t>DerivativeSecurityExchange</w:t>
              </w:r>
            </w:hyperlink>
          </w:p>
        </w:tc>
      </w:tr>
      <w:tr w:rsidR="00512FC7" w:rsidRPr="00512FC7" w14:paraId="5C83FDB7" w14:textId="77777777" w:rsidTr="00533FE7">
        <w:tc>
          <w:tcPr>
            <w:tcW w:w="828" w:type="dxa"/>
            <w:shd w:val="clear" w:color="auto" w:fill="auto"/>
          </w:tcPr>
          <w:p w14:paraId="4D2B49C9" w14:textId="77777777" w:rsidR="00512FC7" w:rsidRPr="00512FC7" w:rsidRDefault="00512FC7" w:rsidP="00533FE7">
            <w:r w:rsidRPr="00512FC7">
              <w:t>1273</w:t>
            </w:r>
          </w:p>
        </w:tc>
        <w:tc>
          <w:tcPr>
            <w:tcW w:w="2699" w:type="dxa"/>
            <w:shd w:val="clear" w:color="auto" w:fill="auto"/>
          </w:tcPr>
          <w:p w14:paraId="10BA776B" w14:textId="77777777" w:rsidR="00512FC7" w:rsidRPr="00512FC7" w:rsidRDefault="00C411EF" w:rsidP="00533FE7">
            <w:hyperlink w:anchor="fld_DerivativePositionLimit" w:history="1">
              <w:r w:rsidR="00512FC7" w:rsidRPr="00533FE7">
                <w:rPr>
                  <w:rStyle w:val="Hyperlink"/>
                  <w:rFonts w:ascii="Times New Roman" w:hAnsi="Times New Roman"/>
                  <w:sz w:val="20"/>
                </w:rPr>
                <w:t>DerivativePositionLimit</w:t>
              </w:r>
            </w:hyperlink>
          </w:p>
        </w:tc>
      </w:tr>
      <w:tr w:rsidR="00512FC7" w:rsidRPr="00512FC7" w14:paraId="60B03992" w14:textId="77777777" w:rsidTr="00533FE7">
        <w:tc>
          <w:tcPr>
            <w:tcW w:w="828" w:type="dxa"/>
            <w:shd w:val="clear" w:color="auto" w:fill="auto"/>
          </w:tcPr>
          <w:p w14:paraId="4EA93803" w14:textId="77777777" w:rsidR="00512FC7" w:rsidRPr="00512FC7" w:rsidRDefault="00512FC7" w:rsidP="00533FE7">
            <w:r w:rsidRPr="00512FC7">
              <w:t>1274</w:t>
            </w:r>
          </w:p>
        </w:tc>
        <w:tc>
          <w:tcPr>
            <w:tcW w:w="2699" w:type="dxa"/>
            <w:shd w:val="clear" w:color="auto" w:fill="auto"/>
          </w:tcPr>
          <w:p w14:paraId="4CD69F75" w14:textId="77777777" w:rsidR="00512FC7" w:rsidRPr="00512FC7" w:rsidRDefault="00C411EF" w:rsidP="00533FE7">
            <w:hyperlink w:anchor="fld_DerivativeNTPositionLimit" w:history="1">
              <w:r w:rsidR="00512FC7" w:rsidRPr="00533FE7">
                <w:rPr>
                  <w:rStyle w:val="Hyperlink"/>
                  <w:rFonts w:ascii="Times New Roman" w:hAnsi="Times New Roman"/>
                  <w:sz w:val="20"/>
                </w:rPr>
                <w:t>DerivativeNTPositionLimit</w:t>
              </w:r>
            </w:hyperlink>
          </w:p>
        </w:tc>
      </w:tr>
      <w:tr w:rsidR="00512FC7" w:rsidRPr="00512FC7" w14:paraId="38CF4D11" w14:textId="77777777" w:rsidTr="00533FE7">
        <w:tc>
          <w:tcPr>
            <w:tcW w:w="828" w:type="dxa"/>
            <w:shd w:val="clear" w:color="auto" w:fill="auto"/>
          </w:tcPr>
          <w:p w14:paraId="639D8FB9" w14:textId="77777777" w:rsidR="00512FC7" w:rsidRPr="00512FC7" w:rsidRDefault="00512FC7" w:rsidP="00533FE7">
            <w:r w:rsidRPr="00512FC7">
              <w:t>1275</w:t>
            </w:r>
          </w:p>
        </w:tc>
        <w:tc>
          <w:tcPr>
            <w:tcW w:w="2699" w:type="dxa"/>
            <w:shd w:val="clear" w:color="auto" w:fill="auto"/>
          </w:tcPr>
          <w:p w14:paraId="2E9F8573" w14:textId="77777777" w:rsidR="00512FC7" w:rsidRPr="00512FC7" w:rsidRDefault="00C411EF" w:rsidP="00533FE7">
            <w:hyperlink w:anchor="fld_DerivativeIssuer" w:history="1">
              <w:r w:rsidR="00512FC7" w:rsidRPr="00533FE7">
                <w:rPr>
                  <w:rStyle w:val="Hyperlink"/>
                  <w:rFonts w:ascii="Times New Roman" w:hAnsi="Times New Roman"/>
                  <w:sz w:val="20"/>
                </w:rPr>
                <w:t>DerivativeIssuer</w:t>
              </w:r>
            </w:hyperlink>
          </w:p>
        </w:tc>
      </w:tr>
      <w:tr w:rsidR="00512FC7" w:rsidRPr="00512FC7" w14:paraId="11F8D78C" w14:textId="77777777" w:rsidTr="00533FE7">
        <w:tc>
          <w:tcPr>
            <w:tcW w:w="828" w:type="dxa"/>
            <w:shd w:val="clear" w:color="auto" w:fill="auto"/>
          </w:tcPr>
          <w:p w14:paraId="03CC592D" w14:textId="77777777" w:rsidR="00512FC7" w:rsidRPr="00512FC7" w:rsidRDefault="00512FC7" w:rsidP="00533FE7">
            <w:r w:rsidRPr="00512FC7">
              <w:t>1276</w:t>
            </w:r>
          </w:p>
        </w:tc>
        <w:tc>
          <w:tcPr>
            <w:tcW w:w="2699" w:type="dxa"/>
            <w:shd w:val="clear" w:color="auto" w:fill="auto"/>
          </w:tcPr>
          <w:p w14:paraId="5185B836" w14:textId="77777777" w:rsidR="00512FC7" w:rsidRPr="00512FC7" w:rsidRDefault="00C411EF" w:rsidP="00533FE7">
            <w:hyperlink w:anchor="fld_DerivativeIssueDate" w:history="1">
              <w:r w:rsidR="00512FC7" w:rsidRPr="00533FE7">
                <w:rPr>
                  <w:rStyle w:val="Hyperlink"/>
                  <w:rFonts w:ascii="Times New Roman" w:hAnsi="Times New Roman"/>
                  <w:sz w:val="20"/>
                </w:rPr>
                <w:t>DerivativeIssueDate</w:t>
              </w:r>
            </w:hyperlink>
          </w:p>
        </w:tc>
      </w:tr>
      <w:tr w:rsidR="00512FC7" w:rsidRPr="00512FC7" w14:paraId="00E67902" w14:textId="77777777" w:rsidTr="00533FE7">
        <w:tc>
          <w:tcPr>
            <w:tcW w:w="828" w:type="dxa"/>
            <w:shd w:val="clear" w:color="auto" w:fill="auto"/>
          </w:tcPr>
          <w:p w14:paraId="1271C6DE" w14:textId="77777777" w:rsidR="00512FC7" w:rsidRPr="00512FC7" w:rsidRDefault="00512FC7" w:rsidP="00533FE7">
            <w:r w:rsidRPr="00512FC7">
              <w:t>1277</w:t>
            </w:r>
          </w:p>
        </w:tc>
        <w:tc>
          <w:tcPr>
            <w:tcW w:w="2699" w:type="dxa"/>
            <w:shd w:val="clear" w:color="auto" w:fill="auto"/>
          </w:tcPr>
          <w:p w14:paraId="31E6DE2F" w14:textId="77777777" w:rsidR="00512FC7" w:rsidRPr="00512FC7" w:rsidRDefault="00C411EF" w:rsidP="00533FE7">
            <w:hyperlink w:anchor="fld_DerivativeEncodedIssuerLen" w:history="1">
              <w:r w:rsidR="00512FC7" w:rsidRPr="00533FE7">
                <w:rPr>
                  <w:rStyle w:val="Hyperlink"/>
                  <w:rFonts w:ascii="Times New Roman" w:hAnsi="Times New Roman"/>
                  <w:sz w:val="20"/>
                </w:rPr>
                <w:t>DerivativeEncodedIssuerLen</w:t>
              </w:r>
            </w:hyperlink>
          </w:p>
        </w:tc>
      </w:tr>
      <w:tr w:rsidR="00512FC7" w:rsidRPr="00512FC7" w14:paraId="59D3ED36" w14:textId="77777777" w:rsidTr="00533FE7">
        <w:tc>
          <w:tcPr>
            <w:tcW w:w="828" w:type="dxa"/>
            <w:shd w:val="clear" w:color="auto" w:fill="auto"/>
          </w:tcPr>
          <w:p w14:paraId="24BD0397" w14:textId="77777777" w:rsidR="00512FC7" w:rsidRPr="00512FC7" w:rsidRDefault="00512FC7" w:rsidP="00533FE7">
            <w:r w:rsidRPr="00512FC7">
              <w:t>1278</w:t>
            </w:r>
          </w:p>
        </w:tc>
        <w:tc>
          <w:tcPr>
            <w:tcW w:w="2699" w:type="dxa"/>
            <w:shd w:val="clear" w:color="auto" w:fill="auto"/>
          </w:tcPr>
          <w:p w14:paraId="023F84BD" w14:textId="77777777" w:rsidR="00512FC7" w:rsidRPr="00512FC7" w:rsidRDefault="00C411EF" w:rsidP="00533FE7">
            <w:hyperlink w:anchor="fld_DerivativeEncodedIssuer" w:history="1">
              <w:r w:rsidR="00512FC7" w:rsidRPr="00533FE7">
                <w:rPr>
                  <w:rStyle w:val="Hyperlink"/>
                  <w:rFonts w:ascii="Times New Roman" w:hAnsi="Times New Roman"/>
                  <w:sz w:val="20"/>
                </w:rPr>
                <w:t>DerivativeEncodedIssuer</w:t>
              </w:r>
            </w:hyperlink>
          </w:p>
        </w:tc>
      </w:tr>
      <w:tr w:rsidR="00512FC7" w:rsidRPr="00512FC7" w14:paraId="0C1A73AC" w14:textId="77777777" w:rsidTr="00533FE7">
        <w:tc>
          <w:tcPr>
            <w:tcW w:w="828" w:type="dxa"/>
            <w:shd w:val="clear" w:color="auto" w:fill="auto"/>
          </w:tcPr>
          <w:p w14:paraId="324008B3" w14:textId="77777777" w:rsidR="00512FC7" w:rsidRPr="00512FC7" w:rsidRDefault="00512FC7" w:rsidP="00533FE7">
            <w:r w:rsidRPr="00512FC7">
              <w:t>1279</w:t>
            </w:r>
          </w:p>
        </w:tc>
        <w:tc>
          <w:tcPr>
            <w:tcW w:w="2699" w:type="dxa"/>
            <w:shd w:val="clear" w:color="auto" w:fill="auto"/>
          </w:tcPr>
          <w:p w14:paraId="5D9A862E" w14:textId="77777777" w:rsidR="00512FC7" w:rsidRPr="00512FC7" w:rsidRDefault="00C411EF" w:rsidP="00533FE7">
            <w:hyperlink w:anchor="fld_DerivativeSecurityDesc" w:history="1">
              <w:r w:rsidR="00512FC7" w:rsidRPr="00533FE7">
                <w:rPr>
                  <w:rStyle w:val="Hyperlink"/>
                  <w:rFonts w:ascii="Times New Roman" w:hAnsi="Times New Roman"/>
                  <w:sz w:val="20"/>
                </w:rPr>
                <w:t>DerivativeSecurityDesc</w:t>
              </w:r>
            </w:hyperlink>
          </w:p>
        </w:tc>
      </w:tr>
      <w:tr w:rsidR="00512FC7" w:rsidRPr="00512FC7" w14:paraId="0508459F" w14:textId="77777777" w:rsidTr="00533FE7">
        <w:tc>
          <w:tcPr>
            <w:tcW w:w="828" w:type="dxa"/>
            <w:shd w:val="clear" w:color="auto" w:fill="auto"/>
          </w:tcPr>
          <w:p w14:paraId="6DD4429B" w14:textId="77777777" w:rsidR="00512FC7" w:rsidRPr="00512FC7" w:rsidRDefault="00512FC7" w:rsidP="00533FE7">
            <w:r w:rsidRPr="00512FC7">
              <w:t>1280</w:t>
            </w:r>
          </w:p>
        </w:tc>
        <w:tc>
          <w:tcPr>
            <w:tcW w:w="2699" w:type="dxa"/>
            <w:shd w:val="clear" w:color="auto" w:fill="auto"/>
          </w:tcPr>
          <w:p w14:paraId="030C2C33" w14:textId="77777777" w:rsidR="00512FC7" w:rsidRPr="00512FC7" w:rsidRDefault="00C411EF" w:rsidP="00533FE7">
            <w:hyperlink w:anchor="fld_DerivativeEncodedSecurityDescLen" w:history="1">
              <w:r w:rsidR="00512FC7" w:rsidRPr="00533FE7">
                <w:rPr>
                  <w:rStyle w:val="Hyperlink"/>
                  <w:rFonts w:ascii="Times New Roman" w:hAnsi="Times New Roman"/>
                  <w:sz w:val="20"/>
                </w:rPr>
                <w:t>DerivativeEncodedSecurityDescLen</w:t>
              </w:r>
            </w:hyperlink>
          </w:p>
        </w:tc>
      </w:tr>
      <w:tr w:rsidR="00512FC7" w:rsidRPr="00512FC7" w14:paraId="44009D03" w14:textId="77777777" w:rsidTr="00533FE7">
        <w:tc>
          <w:tcPr>
            <w:tcW w:w="828" w:type="dxa"/>
            <w:shd w:val="clear" w:color="auto" w:fill="auto"/>
          </w:tcPr>
          <w:p w14:paraId="296394DF" w14:textId="77777777" w:rsidR="00512FC7" w:rsidRPr="00512FC7" w:rsidRDefault="00512FC7" w:rsidP="00533FE7">
            <w:r w:rsidRPr="00512FC7">
              <w:t>1281</w:t>
            </w:r>
          </w:p>
        </w:tc>
        <w:tc>
          <w:tcPr>
            <w:tcW w:w="2699" w:type="dxa"/>
            <w:shd w:val="clear" w:color="auto" w:fill="auto"/>
          </w:tcPr>
          <w:p w14:paraId="6C52EAA5" w14:textId="77777777" w:rsidR="00512FC7" w:rsidRPr="00512FC7" w:rsidRDefault="00C411EF" w:rsidP="00533FE7">
            <w:hyperlink w:anchor="fld_DerivativeEncodedSecurityDesc" w:history="1">
              <w:r w:rsidR="00512FC7" w:rsidRPr="00533FE7">
                <w:rPr>
                  <w:rStyle w:val="Hyperlink"/>
                  <w:rFonts w:ascii="Times New Roman" w:hAnsi="Times New Roman"/>
                  <w:sz w:val="20"/>
                </w:rPr>
                <w:t>DerivativeEncodedSecurityDesc</w:t>
              </w:r>
            </w:hyperlink>
          </w:p>
        </w:tc>
      </w:tr>
      <w:tr w:rsidR="00512FC7" w:rsidRPr="00512FC7" w14:paraId="2873D905" w14:textId="77777777" w:rsidTr="00533FE7">
        <w:tc>
          <w:tcPr>
            <w:tcW w:w="828" w:type="dxa"/>
            <w:shd w:val="clear" w:color="auto" w:fill="auto"/>
          </w:tcPr>
          <w:p w14:paraId="66944EE2" w14:textId="77777777" w:rsidR="00512FC7" w:rsidRPr="00512FC7" w:rsidRDefault="00512FC7" w:rsidP="00533FE7">
            <w:r w:rsidRPr="00512FC7">
              <w:t>1282</w:t>
            </w:r>
          </w:p>
        </w:tc>
        <w:tc>
          <w:tcPr>
            <w:tcW w:w="2699" w:type="dxa"/>
            <w:shd w:val="clear" w:color="auto" w:fill="auto"/>
          </w:tcPr>
          <w:p w14:paraId="62A3294A" w14:textId="77777777" w:rsidR="00512FC7" w:rsidRPr="00512FC7" w:rsidRDefault="00C411EF" w:rsidP="00533FE7">
            <w:hyperlink w:anchor="fld_DerivativeSecurityXMLLen" w:history="1">
              <w:r w:rsidR="00512FC7" w:rsidRPr="00533FE7">
                <w:rPr>
                  <w:rStyle w:val="Hyperlink"/>
                  <w:rFonts w:ascii="Times New Roman" w:hAnsi="Times New Roman"/>
                  <w:sz w:val="20"/>
                </w:rPr>
                <w:t>DerivativeSecurityXMLLen</w:t>
              </w:r>
            </w:hyperlink>
          </w:p>
        </w:tc>
      </w:tr>
      <w:tr w:rsidR="00512FC7" w:rsidRPr="00512FC7" w14:paraId="0401B937" w14:textId="77777777" w:rsidTr="00533FE7">
        <w:tc>
          <w:tcPr>
            <w:tcW w:w="828" w:type="dxa"/>
            <w:shd w:val="clear" w:color="auto" w:fill="auto"/>
          </w:tcPr>
          <w:p w14:paraId="7F59662F" w14:textId="77777777" w:rsidR="00512FC7" w:rsidRPr="00512FC7" w:rsidRDefault="00512FC7" w:rsidP="00533FE7">
            <w:r w:rsidRPr="00512FC7">
              <w:t>1283</w:t>
            </w:r>
          </w:p>
        </w:tc>
        <w:tc>
          <w:tcPr>
            <w:tcW w:w="2699" w:type="dxa"/>
            <w:shd w:val="clear" w:color="auto" w:fill="auto"/>
          </w:tcPr>
          <w:p w14:paraId="23B22352" w14:textId="77777777" w:rsidR="00512FC7" w:rsidRPr="00512FC7" w:rsidRDefault="00C411EF" w:rsidP="00533FE7">
            <w:hyperlink w:anchor="fld_DerivativeSecurityXML" w:history="1">
              <w:r w:rsidR="00512FC7" w:rsidRPr="00533FE7">
                <w:rPr>
                  <w:rStyle w:val="Hyperlink"/>
                  <w:rFonts w:ascii="Times New Roman" w:hAnsi="Times New Roman"/>
                  <w:sz w:val="20"/>
                </w:rPr>
                <w:t>DerivativeSecurityXML</w:t>
              </w:r>
            </w:hyperlink>
          </w:p>
        </w:tc>
      </w:tr>
      <w:tr w:rsidR="00512FC7" w:rsidRPr="00512FC7" w14:paraId="5CC38E4F" w14:textId="77777777" w:rsidTr="00533FE7">
        <w:tc>
          <w:tcPr>
            <w:tcW w:w="828" w:type="dxa"/>
            <w:shd w:val="clear" w:color="auto" w:fill="auto"/>
          </w:tcPr>
          <w:p w14:paraId="512B1DD7" w14:textId="77777777" w:rsidR="00512FC7" w:rsidRPr="00512FC7" w:rsidRDefault="00512FC7" w:rsidP="00533FE7">
            <w:r w:rsidRPr="00512FC7">
              <w:t>1284</w:t>
            </w:r>
          </w:p>
        </w:tc>
        <w:tc>
          <w:tcPr>
            <w:tcW w:w="2699" w:type="dxa"/>
            <w:shd w:val="clear" w:color="auto" w:fill="auto"/>
          </w:tcPr>
          <w:p w14:paraId="7E24970B" w14:textId="77777777" w:rsidR="00512FC7" w:rsidRPr="00512FC7" w:rsidRDefault="00C411EF" w:rsidP="00533FE7">
            <w:hyperlink w:anchor="fld_DerivativeSecurityXMLSchema" w:history="1">
              <w:r w:rsidR="00512FC7" w:rsidRPr="00533FE7">
                <w:rPr>
                  <w:rStyle w:val="Hyperlink"/>
                  <w:rFonts w:ascii="Times New Roman" w:hAnsi="Times New Roman"/>
                  <w:sz w:val="20"/>
                </w:rPr>
                <w:t>DerivativeSecurityXMLSchema</w:t>
              </w:r>
            </w:hyperlink>
          </w:p>
        </w:tc>
      </w:tr>
      <w:tr w:rsidR="00512FC7" w:rsidRPr="00512FC7" w14:paraId="61AF40DC" w14:textId="77777777" w:rsidTr="00533FE7">
        <w:tc>
          <w:tcPr>
            <w:tcW w:w="828" w:type="dxa"/>
            <w:shd w:val="clear" w:color="auto" w:fill="auto"/>
          </w:tcPr>
          <w:p w14:paraId="55375CB7" w14:textId="77777777" w:rsidR="00512FC7" w:rsidRPr="00512FC7" w:rsidRDefault="00512FC7" w:rsidP="00533FE7">
            <w:r w:rsidRPr="00512FC7">
              <w:t>1285</w:t>
            </w:r>
          </w:p>
        </w:tc>
        <w:tc>
          <w:tcPr>
            <w:tcW w:w="2699" w:type="dxa"/>
            <w:shd w:val="clear" w:color="auto" w:fill="auto"/>
          </w:tcPr>
          <w:p w14:paraId="47ECC786" w14:textId="77777777" w:rsidR="00512FC7" w:rsidRPr="00512FC7" w:rsidRDefault="00C411EF" w:rsidP="00533FE7">
            <w:hyperlink w:anchor="fld_DerivativeContractSettlMonth" w:history="1">
              <w:r w:rsidR="00512FC7" w:rsidRPr="00533FE7">
                <w:rPr>
                  <w:rStyle w:val="Hyperlink"/>
                  <w:rFonts w:ascii="Times New Roman" w:hAnsi="Times New Roman"/>
                  <w:sz w:val="20"/>
                </w:rPr>
                <w:t>DerivativeContractSettlMonth</w:t>
              </w:r>
            </w:hyperlink>
          </w:p>
        </w:tc>
      </w:tr>
      <w:tr w:rsidR="00512FC7" w:rsidRPr="00512FC7" w14:paraId="0B5EF713" w14:textId="77777777" w:rsidTr="00533FE7">
        <w:tc>
          <w:tcPr>
            <w:tcW w:w="828" w:type="dxa"/>
            <w:shd w:val="clear" w:color="auto" w:fill="auto"/>
          </w:tcPr>
          <w:p w14:paraId="1B582851" w14:textId="77777777" w:rsidR="00512FC7" w:rsidRPr="00512FC7" w:rsidRDefault="00512FC7" w:rsidP="00533FE7">
            <w:r w:rsidRPr="00512FC7">
              <w:t>1286</w:t>
            </w:r>
          </w:p>
        </w:tc>
        <w:tc>
          <w:tcPr>
            <w:tcW w:w="2699" w:type="dxa"/>
            <w:shd w:val="clear" w:color="auto" w:fill="auto"/>
          </w:tcPr>
          <w:p w14:paraId="200F7096" w14:textId="77777777" w:rsidR="00512FC7" w:rsidRPr="00512FC7" w:rsidRDefault="00C411EF" w:rsidP="00533FE7">
            <w:hyperlink w:anchor="fld_NoDerivativeEvents" w:history="1">
              <w:r w:rsidR="00512FC7" w:rsidRPr="00533FE7">
                <w:rPr>
                  <w:rStyle w:val="Hyperlink"/>
                  <w:rFonts w:ascii="Times New Roman" w:hAnsi="Times New Roman"/>
                  <w:sz w:val="20"/>
                </w:rPr>
                <w:t>NoDerivativeEvents</w:t>
              </w:r>
            </w:hyperlink>
          </w:p>
        </w:tc>
      </w:tr>
      <w:tr w:rsidR="00512FC7" w:rsidRPr="00512FC7" w14:paraId="10B64560" w14:textId="77777777" w:rsidTr="00533FE7">
        <w:tc>
          <w:tcPr>
            <w:tcW w:w="828" w:type="dxa"/>
            <w:shd w:val="clear" w:color="auto" w:fill="auto"/>
          </w:tcPr>
          <w:p w14:paraId="55393971" w14:textId="77777777" w:rsidR="00512FC7" w:rsidRPr="00512FC7" w:rsidRDefault="00512FC7" w:rsidP="00533FE7">
            <w:r w:rsidRPr="00512FC7">
              <w:t>1287</w:t>
            </w:r>
          </w:p>
        </w:tc>
        <w:tc>
          <w:tcPr>
            <w:tcW w:w="2699" w:type="dxa"/>
            <w:shd w:val="clear" w:color="auto" w:fill="auto"/>
          </w:tcPr>
          <w:p w14:paraId="0F5D7DF8" w14:textId="77777777" w:rsidR="00512FC7" w:rsidRPr="00512FC7" w:rsidRDefault="00C411EF" w:rsidP="00533FE7">
            <w:hyperlink w:anchor="fld_DerivativeEventType" w:history="1">
              <w:r w:rsidR="00512FC7" w:rsidRPr="00533FE7">
                <w:rPr>
                  <w:rStyle w:val="Hyperlink"/>
                  <w:rFonts w:ascii="Times New Roman" w:hAnsi="Times New Roman"/>
                  <w:sz w:val="20"/>
                </w:rPr>
                <w:t>DerivativeEventType</w:t>
              </w:r>
            </w:hyperlink>
          </w:p>
        </w:tc>
      </w:tr>
      <w:tr w:rsidR="00512FC7" w:rsidRPr="00512FC7" w14:paraId="5E6FA935" w14:textId="77777777" w:rsidTr="00533FE7">
        <w:tc>
          <w:tcPr>
            <w:tcW w:w="828" w:type="dxa"/>
            <w:shd w:val="clear" w:color="auto" w:fill="auto"/>
          </w:tcPr>
          <w:p w14:paraId="3B9022C8" w14:textId="77777777" w:rsidR="00512FC7" w:rsidRPr="00512FC7" w:rsidRDefault="00512FC7" w:rsidP="00533FE7">
            <w:r w:rsidRPr="00512FC7">
              <w:t>1288</w:t>
            </w:r>
          </w:p>
        </w:tc>
        <w:tc>
          <w:tcPr>
            <w:tcW w:w="2699" w:type="dxa"/>
            <w:shd w:val="clear" w:color="auto" w:fill="auto"/>
          </w:tcPr>
          <w:p w14:paraId="23932142" w14:textId="77777777" w:rsidR="00512FC7" w:rsidRPr="00512FC7" w:rsidRDefault="00C411EF" w:rsidP="00533FE7">
            <w:hyperlink w:anchor="fld_DerivativeEventDate" w:history="1">
              <w:r w:rsidR="00512FC7" w:rsidRPr="00533FE7">
                <w:rPr>
                  <w:rStyle w:val="Hyperlink"/>
                  <w:rFonts w:ascii="Times New Roman" w:hAnsi="Times New Roman"/>
                  <w:sz w:val="20"/>
                </w:rPr>
                <w:t>DerivativeEventDate</w:t>
              </w:r>
            </w:hyperlink>
          </w:p>
        </w:tc>
      </w:tr>
      <w:tr w:rsidR="00512FC7" w:rsidRPr="00512FC7" w14:paraId="37848A2F" w14:textId="77777777" w:rsidTr="00533FE7">
        <w:tc>
          <w:tcPr>
            <w:tcW w:w="828" w:type="dxa"/>
            <w:shd w:val="clear" w:color="auto" w:fill="auto"/>
          </w:tcPr>
          <w:p w14:paraId="7CBB33FC" w14:textId="77777777" w:rsidR="00512FC7" w:rsidRPr="00512FC7" w:rsidRDefault="00512FC7" w:rsidP="00533FE7">
            <w:r w:rsidRPr="00512FC7">
              <w:t>1289</w:t>
            </w:r>
          </w:p>
        </w:tc>
        <w:tc>
          <w:tcPr>
            <w:tcW w:w="2699" w:type="dxa"/>
            <w:shd w:val="clear" w:color="auto" w:fill="auto"/>
          </w:tcPr>
          <w:p w14:paraId="34C653AB" w14:textId="77777777" w:rsidR="00512FC7" w:rsidRPr="00512FC7" w:rsidRDefault="00C411EF" w:rsidP="00533FE7">
            <w:hyperlink w:anchor="fld_DerivativeEventTime" w:history="1">
              <w:r w:rsidR="00512FC7" w:rsidRPr="00533FE7">
                <w:rPr>
                  <w:rStyle w:val="Hyperlink"/>
                  <w:rFonts w:ascii="Times New Roman" w:hAnsi="Times New Roman"/>
                  <w:sz w:val="20"/>
                </w:rPr>
                <w:t>DerivativeEventTime</w:t>
              </w:r>
            </w:hyperlink>
          </w:p>
        </w:tc>
      </w:tr>
      <w:tr w:rsidR="00512FC7" w:rsidRPr="00512FC7" w14:paraId="51A752D7" w14:textId="77777777" w:rsidTr="00533FE7">
        <w:tc>
          <w:tcPr>
            <w:tcW w:w="828" w:type="dxa"/>
            <w:shd w:val="clear" w:color="auto" w:fill="auto"/>
          </w:tcPr>
          <w:p w14:paraId="72B5F65A" w14:textId="77777777" w:rsidR="00512FC7" w:rsidRPr="00512FC7" w:rsidRDefault="00512FC7" w:rsidP="00533FE7">
            <w:r w:rsidRPr="00512FC7">
              <w:t>1290</w:t>
            </w:r>
          </w:p>
        </w:tc>
        <w:tc>
          <w:tcPr>
            <w:tcW w:w="2699" w:type="dxa"/>
            <w:shd w:val="clear" w:color="auto" w:fill="auto"/>
          </w:tcPr>
          <w:p w14:paraId="49B8CD43" w14:textId="77777777" w:rsidR="00512FC7" w:rsidRPr="00512FC7" w:rsidRDefault="00C411EF" w:rsidP="00533FE7">
            <w:hyperlink w:anchor="fld_DerivativeEventPx" w:history="1">
              <w:r w:rsidR="00512FC7" w:rsidRPr="00533FE7">
                <w:rPr>
                  <w:rStyle w:val="Hyperlink"/>
                  <w:rFonts w:ascii="Times New Roman" w:hAnsi="Times New Roman"/>
                  <w:sz w:val="20"/>
                </w:rPr>
                <w:t>DerivativeEventPx</w:t>
              </w:r>
            </w:hyperlink>
          </w:p>
        </w:tc>
      </w:tr>
      <w:tr w:rsidR="00512FC7" w:rsidRPr="00512FC7" w14:paraId="5D04C184" w14:textId="77777777" w:rsidTr="00533FE7">
        <w:tc>
          <w:tcPr>
            <w:tcW w:w="828" w:type="dxa"/>
            <w:shd w:val="clear" w:color="auto" w:fill="auto"/>
          </w:tcPr>
          <w:p w14:paraId="1B21D13B" w14:textId="77777777" w:rsidR="00512FC7" w:rsidRPr="00512FC7" w:rsidRDefault="00512FC7" w:rsidP="00533FE7">
            <w:r w:rsidRPr="00512FC7">
              <w:t>1291</w:t>
            </w:r>
          </w:p>
        </w:tc>
        <w:tc>
          <w:tcPr>
            <w:tcW w:w="2699" w:type="dxa"/>
            <w:shd w:val="clear" w:color="auto" w:fill="auto"/>
          </w:tcPr>
          <w:p w14:paraId="7B649714" w14:textId="77777777" w:rsidR="00512FC7" w:rsidRPr="00512FC7" w:rsidRDefault="00C411EF" w:rsidP="00533FE7">
            <w:hyperlink w:anchor="fld_DerivativeEventText" w:history="1">
              <w:r w:rsidR="00512FC7" w:rsidRPr="00533FE7">
                <w:rPr>
                  <w:rStyle w:val="Hyperlink"/>
                  <w:rFonts w:ascii="Times New Roman" w:hAnsi="Times New Roman"/>
                  <w:sz w:val="20"/>
                </w:rPr>
                <w:t>DerivativeEventText</w:t>
              </w:r>
            </w:hyperlink>
          </w:p>
        </w:tc>
      </w:tr>
      <w:tr w:rsidR="00512FC7" w:rsidRPr="00512FC7" w14:paraId="3523C034" w14:textId="77777777" w:rsidTr="00533FE7">
        <w:tc>
          <w:tcPr>
            <w:tcW w:w="828" w:type="dxa"/>
            <w:shd w:val="clear" w:color="auto" w:fill="auto"/>
          </w:tcPr>
          <w:p w14:paraId="1A80CA7C" w14:textId="77777777" w:rsidR="00512FC7" w:rsidRPr="00512FC7" w:rsidRDefault="00512FC7" w:rsidP="00533FE7">
            <w:r w:rsidRPr="00512FC7">
              <w:t>1292</w:t>
            </w:r>
          </w:p>
        </w:tc>
        <w:tc>
          <w:tcPr>
            <w:tcW w:w="2699" w:type="dxa"/>
            <w:shd w:val="clear" w:color="auto" w:fill="auto"/>
          </w:tcPr>
          <w:p w14:paraId="59E4AF3E" w14:textId="77777777" w:rsidR="00512FC7" w:rsidRPr="00512FC7" w:rsidRDefault="00C411EF" w:rsidP="00533FE7">
            <w:hyperlink w:anchor="fld_NoDerivativeInstrumentParties" w:history="1">
              <w:r w:rsidR="00512FC7" w:rsidRPr="00533FE7">
                <w:rPr>
                  <w:rStyle w:val="Hyperlink"/>
                  <w:rFonts w:ascii="Times New Roman" w:hAnsi="Times New Roman"/>
                  <w:sz w:val="20"/>
                </w:rPr>
                <w:t>NoDerivativeInstrumentParties</w:t>
              </w:r>
            </w:hyperlink>
          </w:p>
        </w:tc>
      </w:tr>
      <w:tr w:rsidR="00512FC7" w:rsidRPr="00512FC7" w14:paraId="49F47058" w14:textId="77777777" w:rsidTr="00533FE7">
        <w:tc>
          <w:tcPr>
            <w:tcW w:w="828" w:type="dxa"/>
            <w:shd w:val="clear" w:color="auto" w:fill="auto"/>
          </w:tcPr>
          <w:p w14:paraId="37916D33" w14:textId="77777777" w:rsidR="00512FC7" w:rsidRPr="00512FC7" w:rsidRDefault="00512FC7" w:rsidP="00533FE7">
            <w:r w:rsidRPr="00512FC7">
              <w:t>1293</w:t>
            </w:r>
          </w:p>
        </w:tc>
        <w:tc>
          <w:tcPr>
            <w:tcW w:w="2699" w:type="dxa"/>
            <w:shd w:val="clear" w:color="auto" w:fill="auto"/>
          </w:tcPr>
          <w:p w14:paraId="6116FCFD" w14:textId="77777777" w:rsidR="00512FC7" w:rsidRPr="00512FC7" w:rsidRDefault="00C411EF" w:rsidP="00533FE7">
            <w:hyperlink w:anchor="fld_DerivativeInstrumentPartyID" w:history="1">
              <w:r w:rsidR="00512FC7" w:rsidRPr="00533FE7">
                <w:rPr>
                  <w:rStyle w:val="Hyperlink"/>
                  <w:rFonts w:ascii="Times New Roman" w:hAnsi="Times New Roman"/>
                  <w:sz w:val="20"/>
                </w:rPr>
                <w:t>DerivativeInstrumentPartyID</w:t>
              </w:r>
            </w:hyperlink>
          </w:p>
        </w:tc>
      </w:tr>
      <w:tr w:rsidR="00512FC7" w:rsidRPr="00512FC7" w14:paraId="7C2D128D" w14:textId="77777777" w:rsidTr="00533FE7">
        <w:tc>
          <w:tcPr>
            <w:tcW w:w="828" w:type="dxa"/>
            <w:shd w:val="clear" w:color="auto" w:fill="auto"/>
          </w:tcPr>
          <w:p w14:paraId="4186B22A" w14:textId="77777777" w:rsidR="00512FC7" w:rsidRPr="00512FC7" w:rsidRDefault="00512FC7" w:rsidP="00533FE7">
            <w:r w:rsidRPr="00512FC7">
              <w:t>1294</w:t>
            </w:r>
          </w:p>
        </w:tc>
        <w:tc>
          <w:tcPr>
            <w:tcW w:w="2699" w:type="dxa"/>
            <w:shd w:val="clear" w:color="auto" w:fill="auto"/>
          </w:tcPr>
          <w:p w14:paraId="676DD90F" w14:textId="77777777" w:rsidR="00512FC7" w:rsidRPr="00512FC7" w:rsidRDefault="00C411EF" w:rsidP="00533FE7">
            <w:hyperlink w:anchor="fld_DerivativeInstrumentPartyIDSource" w:history="1">
              <w:r w:rsidR="00512FC7" w:rsidRPr="00533FE7">
                <w:rPr>
                  <w:rStyle w:val="Hyperlink"/>
                  <w:rFonts w:ascii="Times New Roman" w:hAnsi="Times New Roman"/>
                  <w:sz w:val="20"/>
                </w:rPr>
                <w:t>DerivativeInstrumentPartyIDSource</w:t>
              </w:r>
            </w:hyperlink>
          </w:p>
        </w:tc>
      </w:tr>
      <w:tr w:rsidR="00512FC7" w:rsidRPr="00512FC7" w14:paraId="788314EC" w14:textId="77777777" w:rsidTr="00533FE7">
        <w:tc>
          <w:tcPr>
            <w:tcW w:w="828" w:type="dxa"/>
            <w:shd w:val="clear" w:color="auto" w:fill="auto"/>
          </w:tcPr>
          <w:p w14:paraId="682D9FF5" w14:textId="77777777" w:rsidR="00512FC7" w:rsidRPr="00512FC7" w:rsidRDefault="00512FC7" w:rsidP="00533FE7">
            <w:r w:rsidRPr="00512FC7">
              <w:t>1295</w:t>
            </w:r>
          </w:p>
        </w:tc>
        <w:tc>
          <w:tcPr>
            <w:tcW w:w="2699" w:type="dxa"/>
            <w:shd w:val="clear" w:color="auto" w:fill="auto"/>
          </w:tcPr>
          <w:p w14:paraId="395E7A35" w14:textId="77777777" w:rsidR="00512FC7" w:rsidRPr="00512FC7" w:rsidRDefault="00C411EF" w:rsidP="00533FE7">
            <w:hyperlink w:anchor="fld_DerivativeInstrumentPartyRole" w:history="1">
              <w:r w:rsidR="00512FC7" w:rsidRPr="00533FE7">
                <w:rPr>
                  <w:rStyle w:val="Hyperlink"/>
                  <w:rFonts w:ascii="Times New Roman" w:hAnsi="Times New Roman"/>
                  <w:sz w:val="20"/>
                </w:rPr>
                <w:t>DerivativeInstrumentPartyRole</w:t>
              </w:r>
            </w:hyperlink>
          </w:p>
        </w:tc>
      </w:tr>
      <w:tr w:rsidR="00512FC7" w:rsidRPr="00512FC7" w14:paraId="52C446D6" w14:textId="77777777" w:rsidTr="00533FE7">
        <w:tc>
          <w:tcPr>
            <w:tcW w:w="828" w:type="dxa"/>
            <w:shd w:val="clear" w:color="auto" w:fill="auto"/>
          </w:tcPr>
          <w:p w14:paraId="57C6A17C" w14:textId="77777777" w:rsidR="00512FC7" w:rsidRPr="00512FC7" w:rsidRDefault="00512FC7" w:rsidP="00533FE7">
            <w:r w:rsidRPr="00512FC7">
              <w:t>1296</w:t>
            </w:r>
          </w:p>
        </w:tc>
        <w:tc>
          <w:tcPr>
            <w:tcW w:w="2699" w:type="dxa"/>
            <w:shd w:val="clear" w:color="auto" w:fill="auto"/>
          </w:tcPr>
          <w:p w14:paraId="7A2E06B5" w14:textId="77777777" w:rsidR="00512FC7" w:rsidRPr="00512FC7" w:rsidRDefault="00C411EF" w:rsidP="00533FE7">
            <w:hyperlink w:anchor="fld_NoDerivativeInstrumentPartySubIDs" w:history="1">
              <w:r w:rsidR="00512FC7" w:rsidRPr="00533FE7">
                <w:rPr>
                  <w:rStyle w:val="Hyperlink"/>
                  <w:rFonts w:ascii="Times New Roman" w:hAnsi="Times New Roman"/>
                  <w:sz w:val="20"/>
                </w:rPr>
                <w:t>NoDerivativeInstrumentPartySubIDs</w:t>
              </w:r>
            </w:hyperlink>
          </w:p>
        </w:tc>
      </w:tr>
      <w:tr w:rsidR="00512FC7" w:rsidRPr="00512FC7" w14:paraId="5487661F" w14:textId="77777777" w:rsidTr="00533FE7">
        <w:tc>
          <w:tcPr>
            <w:tcW w:w="828" w:type="dxa"/>
            <w:shd w:val="clear" w:color="auto" w:fill="auto"/>
          </w:tcPr>
          <w:p w14:paraId="4EDE6DF6" w14:textId="77777777" w:rsidR="00512FC7" w:rsidRPr="00512FC7" w:rsidRDefault="00512FC7" w:rsidP="00533FE7">
            <w:r w:rsidRPr="00512FC7">
              <w:t>1297</w:t>
            </w:r>
          </w:p>
        </w:tc>
        <w:tc>
          <w:tcPr>
            <w:tcW w:w="2699" w:type="dxa"/>
            <w:shd w:val="clear" w:color="auto" w:fill="auto"/>
          </w:tcPr>
          <w:p w14:paraId="462D57A0" w14:textId="77777777" w:rsidR="00512FC7" w:rsidRPr="00512FC7" w:rsidRDefault="00C411EF" w:rsidP="00533FE7">
            <w:hyperlink w:anchor="fld_DerivativeInstrumentPartySubID" w:history="1">
              <w:r w:rsidR="00512FC7" w:rsidRPr="00533FE7">
                <w:rPr>
                  <w:rStyle w:val="Hyperlink"/>
                  <w:rFonts w:ascii="Times New Roman" w:hAnsi="Times New Roman"/>
                  <w:sz w:val="20"/>
                </w:rPr>
                <w:t>DerivativeInstrumentPartySubID</w:t>
              </w:r>
            </w:hyperlink>
          </w:p>
        </w:tc>
      </w:tr>
      <w:tr w:rsidR="00512FC7" w:rsidRPr="00512FC7" w14:paraId="4FEB667F" w14:textId="77777777" w:rsidTr="00533FE7">
        <w:tc>
          <w:tcPr>
            <w:tcW w:w="828" w:type="dxa"/>
            <w:shd w:val="clear" w:color="auto" w:fill="auto"/>
          </w:tcPr>
          <w:p w14:paraId="69659AA9" w14:textId="77777777" w:rsidR="00512FC7" w:rsidRPr="00512FC7" w:rsidRDefault="00512FC7" w:rsidP="00533FE7">
            <w:r w:rsidRPr="00512FC7">
              <w:t>1298</w:t>
            </w:r>
          </w:p>
        </w:tc>
        <w:tc>
          <w:tcPr>
            <w:tcW w:w="2699" w:type="dxa"/>
            <w:shd w:val="clear" w:color="auto" w:fill="auto"/>
          </w:tcPr>
          <w:p w14:paraId="79EB38B5" w14:textId="77777777" w:rsidR="00512FC7" w:rsidRPr="00512FC7" w:rsidRDefault="00C411EF" w:rsidP="00533FE7">
            <w:hyperlink w:anchor="fld_DerivativeInstrumentPartySubIDType" w:history="1">
              <w:r w:rsidR="00512FC7" w:rsidRPr="00533FE7">
                <w:rPr>
                  <w:rStyle w:val="Hyperlink"/>
                  <w:rFonts w:ascii="Times New Roman" w:hAnsi="Times New Roman"/>
                  <w:sz w:val="20"/>
                </w:rPr>
                <w:t>DerivativeInstrumentPartySubIDType</w:t>
              </w:r>
            </w:hyperlink>
          </w:p>
        </w:tc>
      </w:tr>
      <w:tr w:rsidR="00512FC7" w:rsidRPr="00512FC7" w14:paraId="1284CFED" w14:textId="77777777" w:rsidTr="00533FE7">
        <w:tc>
          <w:tcPr>
            <w:tcW w:w="828" w:type="dxa"/>
            <w:shd w:val="clear" w:color="auto" w:fill="auto"/>
          </w:tcPr>
          <w:p w14:paraId="14C801F6" w14:textId="77777777" w:rsidR="00512FC7" w:rsidRPr="00512FC7" w:rsidRDefault="00512FC7" w:rsidP="00533FE7">
            <w:r w:rsidRPr="00512FC7">
              <w:t>1299</w:t>
            </w:r>
          </w:p>
        </w:tc>
        <w:tc>
          <w:tcPr>
            <w:tcW w:w="2699" w:type="dxa"/>
            <w:shd w:val="clear" w:color="auto" w:fill="auto"/>
          </w:tcPr>
          <w:p w14:paraId="57FFFC74" w14:textId="77777777" w:rsidR="00512FC7" w:rsidRPr="00512FC7" w:rsidRDefault="00C411EF" w:rsidP="00533FE7">
            <w:hyperlink w:anchor="fld_DerivativeExerciseStyle" w:history="1">
              <w:r w:rsidR="00512FC7" w:rsidRPr="00533FE7">
                <w:rPr>
                  <w:rStyle w:val="Hyperlink"/>
                  <w:rFonts w:ascii="Times New Roman" w:hAnsi="Times New Roman"/>
                  <w:sz w:val="20"/>
                </w:rPr>
                <w:t>DerivativeExerciseStyle</w:t>
              </w:r>
            </w:hyperlink>
          </w:p>
        </w:tc>
      </w:tr>
      <w:tr w:rsidR="00512FC7" w:rsidRPr="00512FC7" w14:paraId="647B70FE" w14:textId="77777777" w:rsidTr="00533FE7">
        <w:tc>
          <w:tcPr>
            <w:tcW w:w="828" w:type="dxa"/>
            <w:shd w:val="clear" w:color="auto" w:fill="auto"/>
          </w:tcPr>
          <w:p w14:paraId="0C296C26" w14:textId="77777777" w:rsidR="00512FC7" w:rsidRPr="00512FC7" w:rsidRDefault="00512FC7" w:rsidP="00533FE7">
            <w:r w:rsidRPr="00512FC7">
              <w:t>1300</w:t>
            </w:r>
          </w:p>
        </w:tc>
        <w:tc>
          <w:tcPr>
            <w:tcW w:w="2699" w:type="dxa"/>
            <w:shd w:val="clear" w:color="auto" w:fill="auto"/>
          </w:tcPr>
          <w:p w14:paraId="2C26B85C" w14:textId="77777777" w:rsidR="00512FC7" w:rsidRPr="00512FC7" w:rsidRDefault="00C411EF" w:rsidP="00533FE7">
            <w:hyperlink w:anchor="fld_MarketSegmentID" w:history="1">
              <w:r w:rsidR="00512FC7" w:rsidRPr="00533FE7">
                <w:rPr>
                  <w:rStyle w:val="Hyperlink"/>
                  <w:rFonts w:ascii="Times New Roman" w:hAnsi="Times New Roman"/>
                  <w:sz w:val="20"/>
                </w:rPr>
                <w:t>MarketSegmentID</w:t>
              </w:r>
            </w:hyperlink>
          </w:p>
        </w:tc>
      </w:tr>
      <w:tr w:rsidR="00512FC7" w:rsidRPr="00512FC7" w14:paraId="3D451021" w14:textId="77777777" w:rsidTr="00533FE7">
        <w:tc>
          <w:tcPr>
            <w:tcW w:w="828" w:type="dxa"/>
            <w:shd w:val="clear" w:color="auto" w:fill="auto"/>
          </w:tcPr>
          <w:p w14:paraId="6EAABCBA" w14:textId="77777777" w:rsidR="00512FC7" w:rsidRPr="00512FC7" w:rsidRDefault="00512FC7" w:rsidP="00533FE7">
            <w:r w:rsidRPr="00512FC7">
              <w:t>1301</w:t>
            </w:r>
          </w:p>
        </w:tc>
        <w:tc>
          <w:tcPr>
            <w:tcW w:w="2699" w:type="dxa"/>
            <w:shd w:val="clear" w:color="auto" w:fill="auto"/>
          </w:tcPr>
          <w:p w14:paraId="27172076" w14:textId="77777777" w:rsidR="00512FC7" w:rsidRPr="00512FC7" w:rsidRDefault="00C411EF" w:rsidP="00533FE7">
            <w:hyperlink w:anchor="fld_MarketID" w:history="1">
              <w:r w:rsidR="00512FC7" w:rsidRPr="00533FE7">
                <w:rPr>
                  <w:rStyle w:val="Hyperlink"/>
                  <w:rFonts w:ascii="Times New Roman" w:hAnsi="Times New Roman"/>
                  <w:sz w:val="20"/>
                </w:rPr>
                <w:t>MarketID</w:t>
              </w:r>
            </w:hyperlink>
          </w:p>
        </w:tc>
      </w:tr>
      <w:tr w:rsidR="00512FC7" w:rsidRPr="00512FC7" w14:paraId="5FBCACA0" w14:textId="77777777" w:rsidTr="00533FE7">
        <w:tc>
          <w:tcPr>
            <w:tcW w:w="828" w:type="dxa"/>
            <w:shd w:val="clear" w:color="auto" w:fill="auto"/>
          </w:tcPr>
          <w:p w14:paraId="1D88A3D9" w14:textId="77777777" w:rsidR="00512FC7" w:rsidRPr="00512FC7" w:rsidRDefault="00512FC7" w:rsidP="00533FE7">
            <w:r w:rsidRPr="00512FC7">
              <w:t>1302</w:t>
            </w:r>
          </w:p>
        </w:tc>
        <w:tc>
          <w:tcPr>
            <w:tcW w:w="2699" w:type="dxa"/>
            <w:shd w:val="clear" w:color="auto" w:fill="auto"/>
          </w:tcPr>
          <w:p w14:paraId="1E0277DA" w14:textId="77777777" w:rsidR="00512FC7" w:rsidRPr="00512FC7" w:rsidRDefault="00C411EF" w:rsidP="00533FE7">
            <w:hyperlink w:anchor="fld_MaturityMonthYearIncrementUnits" w:history="1">
              <w:r w:rsidR="00512FC7" w:rsidRPr="00533FE7">
                <w:rPr>
                  <w:rStyle w:val="Hyperlink"/>
                  <w:rFonts w:ascii="Times New Roman" w:hAnsi="Times New Roman"/>
                  <w:sz w:val="20"/>
                </w:rPr>
                <w:t>MaturityMonthYearIncrementUnits</w:t>
              </w:r>
            </w:hyperlink>
          </w:p>
        </w:tc>
      </w:tr>
      <w:tr w:rsidR="00512FC7" w:rsidRPr="00512FC7" w14:paraId="0819DF43" w14:textId="77777777" w:rsidTr="00533FE7">
        <w:tc>
          <w:tcPr>
            <w:tcW w:w="828" w:type="dxa"/>
            <w:shd w:val="clear" w:color="auto" w:fill="auto"/>
          </w:tcPr>
          <w:p w14:paraId="64376C6F" w14:textId="77777777" w:rsidR="00512FC7" w:rsidRPr="00512FC7" w:rsidRDefault="00512FC7" w:rsidP="00533FE7">
            <w:r w:rsidRPr="00512FC7">
              <w:t>1303</w:t>
            </w:r>
          </w:p>
        </w:tc>
        <w:tc>
          <w:tcPr>
            <w:tcW w:w="2699" w:type="dxa"/>
            <w:shd w:val="clear" w:color="auto" w:fill="auto"/>
          </w:tcPr>
          <w:p w14:paraId="3D47D742" w14:textId="77777777" w:rsidR="00512FC7" w:rsidRPr="00512FC7" w:rsidRDefault="00C411EF" w:rsidP="00533FE7">
            <w:hyperlink w:anchor="fld_MaturityMonthYearFormat" w:history="1">
              <w:r w:rsidR="00512FC7" w:rsidRPr="00533FE7">
                <w:rPr>
                  <w:rStyle w:val="Hyperlink"/>
                  <w:rFonts w:ascii="Times New Roman" w:hAnsi="Times New Roman"/>
                  <w:sz w:val="20"/>
                </w:rPr>
                <w:t>MaturityMonthYearFormat</w:t>
              </w:r>
            </w:hyperlink>
          </w:p>
        </w:tc>
      </w:tr>
      <w:tr w:rsidR="00512FC7" w:rsidRPr="00512FC7" w14:paraId="4BF7B11F" w14:textId="77777777" w:rsidTr="00533FE7">
        <w:tc>
          <w:tcPr>
            <w:tcW w:w="828" w:type="dxa"/>
            <w:shd w:val="clear" w:color="auto" w:fill="auto"/>
          </w:tcPr>
          <w:p w14:paraId="6396D079" w14:textId="77777777" w:rsidR="00512FC7" w:rsidRPr="00512FC7" w:rsidRDefault="00512FC7" w:rsidP="00533FE7">
            <w:r w:rsidRPr="00512FC7">
              <w:t>1304</w:t>
            </w:r>
          </w:p>
        </w:tc>
        <w:tc>
          <w:tcPr>
            <w:tcW w:w="2699" w:type="dxa"/>
            <w:shd w:val="clear" w:color="auto" w:fill="auto"/>
          </w:tcPr>
          <w:p w14:paraId="2BC8A892" w14:textId="77777777" w:rsidR="00512FC7" w:rsidRPr="00512FC7" w:rsidRDefault="00C411EF" w:rsidP="00533FE7">
            <w:hyperlink w:anchor="fld_StrikeExerciseStyle" w:history="1">
              <w:r w:rsidR="00512FC7" w:rsidRPr="00533FE7">
                <w:rPr>
                  <w:rStyle w:val="Hyperlink"/>
                  <w:rFonts w:ascii="Times New Roman" w:hAnsi="Times New Roman"/>
                  <w:sz w:val="20"/>
                </w:rPr>
                <w:t>StrikeExerciseStyle</w:t>
              </w:r>
            </w:hyperlink>
          </w:p>
        </w:tc>
      </w:tr>
      <w:tr w:rsidR="00512FC7" w:rsidRPr="00512FC7" w14:paraId="001091F1" w14:textId="77777777" w:rsidTr="00533FE7">
        <w:tc>
          <w:tcPr>
            <w:tcW w:w="828" w:type="dxa"/>
            <w:shd w:val="clear" w:color="auto" w:fill="auto"/>
          </w:tcPr>
          <w:p w14:paraId="7852C20F" w14:textId="77777777" w:rsidR="00512FC7" w:rsidRPr="00512FC7" w:rsidRDefault="00512FC7" w:rsidP="00533FE7">
            <w:r w:rsidRPr="00512FC7">
              <w:t>1305</w:t>
            </w:r>
          </w:p>
        </w:tc>
        <w:tc>
          <w:tcPr>
            <w:tcW w:w="2699" w:type="dxa"/>
            <w:shd w:val="clear" w:color="auto" w:fill="auto"/>
          </w:tcPr>
          <w:p w14:paraId="19EBA473" w14:textId="77777777" w:rsidR="00512FC7" w:rsidRPr="00512FC7" w:rsidRDefault="00C411EF" w:rsidP="00533FE7">
            <w:hyperlink w:anchor="fld_SecondaryPriceLimitType" w:history="1">
              <w:r w:rsidR="00512FC7" w:rsidRPr="00533FE7">
                <w:rPr>
                  <w:rStyle w:val="Hyperlink"/>
                  <w:rFonts w:ascii="Times New Roman" w:hAnsi="Times New Roman"/>
                  <w:sz w:val="20"/>
                </w:rPr>
                <w:t>SecondaryPriceLimitType</w:t>
              </w:r>
            </w:hyperlink>
          </w:p>
        </w:tc>
      </w:tr>
      <w:tr w:rsidR="00512FC7" w:rsidRPr="00512FC7" w14:paraId="7E0B0944" w14:textId="77777777" w:rsidTr="00533FE7">
        <w:tc>
          <w:tcPr>
            <w:tcW w:w="828" w:type="dxa"/>
            <w:shd w:val="clear" w:color="auto" w:fill="auto"/>
          </w:tcPr>
          <w:p w14:paraId="16BB8CF1" w14:textId="77777777" w:rsidR="00512FC7" w:rsidRPr="00512FC7" w:rsidRDefault="00512FC7" w:rsidP="00533FE7">
            <w:r w:rsidRPr="00512FC7">
              <w:t>1306</w:t>
            </w:r>
          </w:p>
        </w:tc>
        <w:tc>
          <w:tcPr>
            <w:tcW w:w="2699" w:type="dxa"/>
            <w:shd w:val="clear" w:color="auto" w:fill="auto"/>
          </w:tcPr>
          <w:p w14:paraId="341AAA7B" w14:textId="77777777" w:rsidR="00512FC7" w:rsidRPr="00512FC7" w:rsidRDefault="00C411EF" w:rsidP="00533FE7">
            <w:hyperlink w:anchor="fld_PriceLimitType" w:history="1">
              <w:r w:rsidR="00512FC7" w:rsidRPr="00533FE7">
                <w:rPr>
                  <w:rStyle w:val="Hyperlink"/>
                  <w:rFonts w:ascii="Times New Roman" w:hAnsi="Times New Roman"/>
                  <w:sz w:val="20"/>
                </w:rPr>
                <w:t>PriceLimitType</w:t>
              </w:r>
            </w:hyperlink>
          </w:p>
        </w:tc>
      </w:tr>
      <w:tr w:rsidR="00DE5358" w:rsidRPr="00DE5358" w14:paraId="45BFB4C9" w14:textId="77777777" w:rsidTr="00BD0927">
        <w:trPr>
          <w:del w:id="3918" w:author="Administrator" w:date="2011-08-18T10:26:00Z"/>
        </w:trPr>
        <w:tc>
          <w:tcPr>
            <w:tcW w:w="828" w:type="dxa"/>
            <w:shd w:val="clear" w:color="auto" w:fill="auto"/>
          </w:tcPr>
          <w:p w14:paraId="450BC15B" w14:textId="77777777" w:rsidR="00DE5358" w:rsidRPr="00DE5358" w:rsidRDefault="00DE5358" w:rsidP="00DE5358">
            <w:pPr>
              <w:rPr>
                <w:del w:id="3919" w:author="Administrator" w:date="2011-08-18T10:26:00Z"/>
              </w:rPr>
            </w:pPr>
            <w:del w:id="3920" w:author="Administrator" w:date="2011-08-18T10:26:00Z">
              <w:r w:rsidRPr="00DE5358">
                <w:delText>1307</w:delText>
              </w:r>
            </w:del>
          </w:p>
        </w:tc>
        <w:tc>
          <w:tcPr>
            <w:tcW w:w="2699" w:type="dxa"/>
            <w:shd w:val="clear" w:color="auto" w:fill="auto"/>
          </w:tcPr>
          <w:p w14:paraId="6F059F5D" w14:textId="77777777" w:rsidR="00DE5358" w:rsidRPr="00DE5358" w:rsidRDefault="00DE5358" w:rsidP="00DE5358">
            <w:pPr>
              <w:rPr>
                <w:del w:id="3921" w:author="Administrator" w:date="2011-08-18T10:26:00Z"/>
              </w:rPr>
            </w:pPr>
            <w:del w:id="3922" w:author="Administrator" w:date="2011-08-18T10:26:00Z">
              <w:r>
                <w:fldChar w:fldCharType="begin"/>
              </w:r>
              <w:r>
                <w:delInstrText xml:space="preserve"> HYPERLINK  \l "fld_DerivativeSecurityListRequestType" </w:delInstrText>
              </w:r>
              <w:r>
                <w:fldChar w:fldCharType="separate"/>
              </w:r>
              <w:r w:rsidRPr="00BD0927">
                <w:rPr>
                  <w:rStyle w:val="Hyperlink"/>
                  <w:rFonts w:ascii="Times New Roman" w:hAnsi="Times New Roman"/>
                  <w:sz w:val="20"/>
                </w:rPr>
                <w:delText>DerivativeSecurityListRequestType</w:delText>
              </w:r>
              <w:r>
                <w:fldChar w:fldCharType="end"/>
              </w:r>
            </w:del>
          </w:p>
        </w:tc>
      </w:tr>
      <w:tr w:rsidR="00512FC7" w:rsidRPr="00512FC7" w14:paraId="2E3F465A" w14:textId="77777777" w:rsidTr="00533FE7">
        <w:tc>
          <w:tcPr>
            <w:tcW w:w="828" w:type="dxa"/>
            <w:shd w:val="clear" w:color="auto" w:fill="auto"/>
          </w:tcPr>
          <w:p w14:paraId="086F6281" w14:textId="77777777" w:rsidR="00512FC7" w:rsidRPr="00512FC7" w:rsidRDefault="00512FC7" w:rsidP="00533FE7">
            <w:r w:rsidRPr="00512FC7">
              <w:t>1308</w:t>
            </w:r>
          </w:p>
        </w:tc>
        <w:tc>
          <w:tcPr>
            <w:tcW w:w="2699" w:type="dxa"/>
            <w:shd w:val="clear" w:color="auto" w:fill="auto"/>
          </w:tcPr>
          <w:p w14:paraId="34229873" w14:textId="77777777" w:rsidR="00512FC7" w:rsidRPr="00512FC7" w:rsidRDefault="00C411EF" w:rsidP="00533FE7">
            <w:hyperlink w:anchor="fld_ExecInstValue" w:history="1">
              <w:r w:rsidR="00512FC7" w:rsidRPr="00533FE7">
                <w:rPr>
                  <w:rStyle w:val="Hyperlink"/>
                  <w:rFonts w:ascii="Times New Roman" w:hAnsi="Times New Roman"/>
                  <w:sz w:val="20"/>
                </w:rPr>
                <w:t>ExecInstValue</w:t>
              </w:r>
            </w:hyperlink>
          </w:p>
        </w:tc>
      </w:tr>
      <w:tr w:rsidR="00512FC7" w:rsidRPr="00512FC7" w14:paraId="535CCC04" w14:textId="77777777" w:rsidTr="00533FE7">
        <w:tc>
          <w:tcPr>
            <w:tcW w:w="828" w:type="dxa"/>
            <w:shd w:val="clear" w:color="auto" w:fill="auto"/>
          </w:tcPr>
          <w:p w14:paraId="4C7AA49D" w14:textId="77777777" w:rsidR="00512FC7" w:rsidRPr="00512FC7" w:rsidRDefault="00512FC7" w:rsidP="00533FE7">
            <w:r w:rsidRPr="00512FC7">
              <w:t>1309</w:t>
            </w:r>
          </w:p>
        </w:tc>
        <w:tc>
          <w:tcPr>
            <w:tcW w:w="2699" w:type="dxa"/>
            <w:shd w:val="clear" w:color="auto" w:fill="auto"/>
          </w:tcPr>
          <w:p w14:paraId="180A0489" w14:textId="77777777" w:rsidR="00512FC7" w:rsidRPr="00512FC7" w:rsidRDefault="00C411EF" w:rsidP="00533FE7">
            <w:hyperlink w:anchor="fld_NoTradingSessionRules" w:history="1">
              <w:r w:rsidR="00512FC7" w:rsidRPr="00533FE7">
                <w:rPr>
                  <w:rStyle w:val="Hyperlink"/>
                  <w:rFonts w:ascii="Times New Roman" w:hAnsi="Times New Roman"/>
                  <w:sz w:val="20"/>
                </w:rPr>
                <w:t>NoTradingSessionRules</w:t>
              </w:r>
            </w:hyperlink>
          </w:p>
        </w:tc>
      </w:tr>
      <w:tr w:rsidR="00512FC7" w:rsidRPr="00512FC7" w14:paraId="374B2DB2" w14:textId="77777777" w:rsidTr="00533FE7">
        <w:tc>
          <w:tcPr>
            <w:tcW w:w="828" w:type="dxa"/>
            <w:shd w:val="clear" w:color="auto" w:fill="auto"/>
          </w:tcPr>
          <w:p w14:paraId="2A0BA3E6" w14:textId="77777777" w:rsidR="00512FC7" w:rsidRPr="00512FC7" w:rsidRDefault="00512FC7" w:rsidP="00533FE7">
            <w:r w:rsidRPr="00512FC7">
              <w:t>1310</w:t>
            </w:r>
          </w:p>
        </w:tc>
        <w:tc>
          <w:tcPr>
            <w:tcW w:w="2699" w:type="dxa"/>
            <w:shd w:val="clear" w:color="auto" w:fill="auto"/>
          </w:tcPr>
          <w:p w14:paraId="1B9B7E5B" w14:textId="77777777" w:rsidR="00512FC7" w:rsidRPr="00512FC7" w:rsidRDefault="00C411EF" w:rsidP="00533FE7">
            <w:hyperlink w:anchor="fld_NoMarketSegments" w:history="1">
              <w:r w:rsidR="00512FC7" w:rsidRPr="00533FE7">
                <w:rPr>
                  <w:rStyle w:val="Hyperlink"/>
                  <w:rFonts w:ascii="Times New Roman" w:hAnsi="Times New Roman"/>
                  <w:sz w:val="20"/>
                </w:rPr>
                <w:t>NoMarketSegments</w:t>
              </w:r>
            </w:hyperlink>
          </w:p>
        </w:tc>
      </w:tr>
      <w:tr w:rsidR="00512FC7" w:rsidRPr="00512FC7" w14:paraId="7D1E90B5" w14:textId="77777777" w:rsidTr="00533FE7">
        <w:tc>
          <w:tcPr>
            <w:tcW w:w="828" w:type="dxa"/>
            <w:shd w:val="clear" w:color="auto" w:fill="auto"/>
          </w:tcPr>
          <w:p w14:paraId="5A24C7D3" w14:textId="77777777" w:rsidR="00512FC7" w:rsidRPr="00512FC7" w:rsidRDefault="00512FC7" w:rsidP="00533FE7">
            <w:r w:rsidRPr="00512FC7">
              <w:t>1311</w:t>
            </w:r>
          </w:p>
        </w:tc>
        <w:tc>
          <w:tcPr>
            <w:tcW w:w="2699" w:type="dxa"/>
            <w:shd w:val="clear" w:color="auto" w:fill="auto"/>
          </w:tcPr>
          <w:p w14:paraId="5012D267" w14:textId="77777777" w:rsidR="00512FC7" w:rsidRPr="00512FC7" w:rsidRDefault="00C411EF" w:rsidP="00533FE7">
            <w:hyperlink w:anchor="fld_NoDerivativeInstrAttrib" w:history="1">
              <w:r w:rsidR="00512FC7" w:rsidRPr="00533FE7">
                <w:rPr>
                  <w:rStyle w:val="Hyperlink"/>
                  <w:rFonts w:ascii="Times New Roman" w:hAnsi="Times New Roman"/>
                  <w:sz w:val="20"/>
                </w:rPr>
                <w:t>NoDerivativeInstrAttrib</w:t>
              </w:r>
            </w:hyperlink>
          </w:p>
        </w:tc>
      </w:tr>
      <w:tr w:rsidR="00512FC7" w:rsidRPr="00512FC7" w14:paraId="321504FF" w14:textId="77777777" w:rsidTr="00533FE7">
        <w:tc>
          <w:tcPr>
            <w:tcW w:w="828" w:type="dxa"/>
            <w:shd w:val="clear" w:color="auto" w:fill="auto"/>
          </w:tcPr>
          <w:p w14:paraId="18A2610C" w14:textId="77777777" w:rsidR="00512FC7" w:rsidRPr="00512FC7" w:rsidRDefault="00512FC7" w:rsidP="00533FE7">
            <w:r w:rsidRPr="00512FC7">
              <w:t>1312</w:t>
            </w:r>
          </w:p>
        </w:tc>
        <w:tc>
          <w:tcPr>
            <w:tcW w:w="2699" w:type="dxa"/>
            <w:shd w:val="clear" w:color="auto" w:fill="auto"/>
          </w:tcPr>
          <w:p w14:paraId="2871D56A" w14:textId="77777777" w:rsidR="00512FC7" w:rsidRPr="00512FC7" w:rsidRDefault="00C411EF" w:rsidP="00533FE7">
            <w:hyperlink w:anchor="fld_NoNestedInstrAttrib" w:history="1">
              <w:r w:rsidR="00512FC7" w:rsidRPr="00533FE7">
                <w:rPr>
                  <w:rStyle w:val="Hyperlink"/>
                  <w:rFonts w:ascii="Times New Roman" w:hAnsi="Times New Roman"/>
                  <w:sz w:val="20"/>
                </w:rPr>
                <w:t>NoNestedInstrAttrib</w:t>
              </w:r>
            </w:hyperlink>
          </w:p>
        </w:tc>
      </w:tr>
      <w:tr w:rsidR="00512FC7" w:rsidRPr="00512FC7" w14:paraId="7BFD8470" w14:textId="77777777" w:rsidTr="00533FE7">
        <w:tc>
          <w:tcPr>
            <w:tcW w:w="828" w:type="dxa"/>
            <w:shd w:val="clear" w:color="auto" w:fill="auto"/>
          </w:tcPr>
          <w:p w14:paraId="6B6D7B08" w14:textId="77777777" w:rsidR="00512FC7" w:rsidRPr="00512FC7" w:rsidRDefault="00512FC7" w:rsidP="00533FE7">
            <w:r w:rsidRPr="00512FC7">
              <w:t>1313</w:t>
            </w:r>
          </w:p>
        </w:tc>
        <w:tc>
          <w:tcPr>
            <w:tcW w:w="2699" w:type="dxa"/>
            <w:shd w:val="clear" w:color="auto" w:fill="auto"/>
          </w:tcPr>
          <w:p w14:paraId="6215DE49" w14:textId="77777777" w:rsidR="00512FC7" w:rsidRPr="00512FC7" w:rsidRDefault="00C411EF" w:rsidP="00533FE7">
            <w:hyperlink w:anchor="fld_DerivativeInstrAttribType" w:history="1">
              <w:r w:rsidR="00512FC7" w:rsidRPr="00533FE7">
                <w:rPr>
                  <w:rStyle w:val="Hyperlink"/>
                  <w:rFonts w:ascii="Times New Roman" w:hAnsi="Times New Roman"/>
                  <w:sz w:val="20"/>
                </w:rPr>
                <w:t>DerivativeInstrAttribType</w:t>
              </w:r>
            </w:hyperlink>
          </w:p>
        </w:tc>
      </w:tr>
      <w:tr w:rsidR="00512FC7" w:rsidRPr="00512FC7" w14:paraId="21A6037B" w14:textId="77777777" w:rsidTr="00533FE7">
        <w:tc>
          <w:tcPr>
            <w:tcW w:w="828" w:type="dxa"/>
            <w:shd w:val="clear" w:color="auto" w:fill="auto"/>
          </w:tcPr>
          <w:p w14:paraId="47CEA86F" w14:textId="77777777" w:rsidR="00512FC7" w:rsidRPr="00512FC7" w:rsidRDefault="00512FC7" w:rsidP="00533FE7">
            <w:r w:rsidRPr="00512FC7">
              <w:t>1314</w:t>
            </w:r>
          </w:p>
        </w:tc>
        <w:tc>
          <w:tcPr>
            <w:tcW w:w="2699" w:type="dxa"/>
            <w:shd w:val="clear" w:color="auto" w:fill="auto"/>
          </w:tcPr>
          <w:p w14:paraId="5E208BF4" w14:textId="77777777" w:rsidR="00512FC7" w:rsidRPr="00512FC7" w:rsidRDefault="00C411EF" w:rsidP="00533FE7">
            <w:hyperlink w:anchor="fld_DerivativeInstrAttribValue" w:history="1">
              <w:r w:rsidR="00512FC7" w:rsidRPr="00533FE7">
                <w:rPr>
                  <w:rStyle w:val="Hyperlink"/>
                  <w:rFonts w:ascii="Times New Roman" w:hAnsi="Times New Roman"/>
                  <w:sz w:val="20"/>
                </w:rPr>
                <w:t>DerivativeInstrAttribValue</w:t>
              </w:r>
            </w:hyperlink>
          </w:p>
        </w:tc>
      </w:tr>
      <w:tr w:rsidR="00512FC7" w:rsidRPr="00512FC7" w14:paraId="49A4995D" w14:textId="77777777" w:rsidTr="00533FE7">
        <w:tc>
          <w:tcPr>
            <w:tcW w:w="828" w:type="dxa"/>
            <w:shd w:val="clear" w:color="auto" w:fill="auto"/>
          </w:tcPr>
          <w:p w14:paraId="78E0587A" w14:textId="77777777" w:rsidR="00512FC7" w:rsidRPr="00512FC7" w:rsidRDefault="00512FC7" w:rsidP="00533FE7">
            <w:r w:rsidRPr="00512FC7">
              <w:t>1315</w:t>
            </w:r>
          </w:p>
        </w:tc>
        <w:tc>
          <w:tcPr>
            <w:tcW w:w="2699" w:type="dxa"/>
            <w:shd w:val="clear" w:color="auto" w:fill="auto"/>
          </w:tcPr>
          <w:p w14:paraId="51AF3582" w14:textId="77777777" w:rsidR="00512FC7" w:rsidRPr="00512FC7" w:rsidRDefault="00C411EF" w:rsidP="00533FE7">
            <w:hyperlink w:anchor="fld_DerivativePriceUnitOfMeasure" w:history="1">
              <w:r w:rsidR="00512FC7" w:rsidRPr="00533FE7">
                <w:rPr>
                  <w:rStyle w:val="Hyperlink"/>
                  <w:rFonts w:ascii="Times New Roman" w:hAnsi="Times New Roman"/>
                  <w:sz w:val="20"/>
                </w:rPr>
                <w:t>DerivativePriceUnitOfMeasure</w:t>
              </w:r>
            </w:hyperlink>
          </w:p>
        </w:tc>
      </w:tr>
      <w:tr w:rsidR="00512FC7" w:rsidRPr="00512FC7" w14:paraId="68C23ADA" w14:textId="77777777" w:rsidTr="00533FE7">
        <w:tc>
          <w:tcPr>
            <w:tcW w:w="828" w:type="dxa"/>
            <w:shd w:val="clear" w:color="auto" w:fill="auto"/>
          </w:tcPr>
          <w:p w14:paraId="4A9C5628" w14:textId="77777777" w:rsidR="00512FC7" w:rsidRPr="00512FC7" w:rsidRDefault="00512FC7" w:rsidP="00533FE7">
            <w:r w:rsidRPr="00512FC7">
              <w:t>1316</w:t>
            </w:r>
          </w:p>
        </w:tc>
        <w:tc>
          <w:tcPr>
            <w:tcW w:w="2699" w:type="dxa"/>
            <w:shd w:val="clear" w:color="auto" w:fill="auto"/>
          </w:tcPr>
          <w:p w14:paraId="6AA22069" w14:textId="77777777" w:rsidR="00512FC7" w:rsidRPr="00512FC7" w:rsidRDefault="00C411EF" w:rsidP="00533FE7">
            <w:hyperlink w:anchor="fld_DerivativePriceUnitOfMeasureQty" w:history="1">
              <w:r w:rsidR="00512FC7" w:rsidRPr="00533FE7">
                <w:rPr>
                  <w:rStyle w:val="Hyperlink"/>
                  <w:rFonts w:ascii="Times New Roman" w:hAnsi="Times New Roman"/>
                  <w:sz w:val="20"/>
                </w:rPr>
                <w:t>DerivativePriceUnitOfMeasureQty</w:t>
              </w:r>
            </w:hyperlink>
          </w:p>
        </w:tc>
      </w:tr>
      <w:tr w:rsidR="00512FC7" w:rsidRPr="00512FC7" w14:paraId="413986DA" w14:textId="77777777" w:rsidTr="00533FE7">
        <w:tc>
          <w:tcPr>
            <w:tcW w:w="828" w:type="dxa"/>
            <w:shd w:val="clear" w:color="auto" w:fill="auto"/>
          </w:tcPr>
          <w:p w14:paraId="7E58ADCF" w14:textId="77777777" w:rsidR="00512FC7" w:rsidRPr="00512FC7" w:rsidRDefault="00512FC7" w:rsidP="00533FE7">
            <w:r w:rsidRPr="00512FC7">
              <w:t>1317</w:t>
            </w:r>
          </w:p>
        </w:tc>
        <w:tc>
          <w:tcPr>
            <w:tcW w:w="2699" w:type="dxa"/>
            <w:shd w:val="clear" w:color="auto" w:fill="auto"/>
          </w:tcPr>
          <w:p w14:paraId="2B10DEA1" w14:textId="77777777" w:rsidR="00512FC7" w:rsidRPr="00512FC7" w:rsidRDefault="00C411EF" w:rsidP="00533FE7">
            <w:hyperlink w:anchor="fld_DerivativeSettlMethod" w:history="1">
              <w:r w:rsidR="00512FC7" w:rsidRPr="00533FE7">
                <w:rPr>
                  <w:rStyle w:val="Hyperlink"/>
                  <w:rFonts w:ascii="Times New Roman" w:hAnsi="Times New Roman"/>
                  <w:sz w:val="20"/>
                </w:rPr>
                <w:t>DerivativeSettlMethod</w:t>
              </w:r>
            </w:hyperlink>
          </w:p>
        </w:tc>
      </w:tr>
      <w:tr w:rsidR="00512FC7" w:rsidRPr="00512FC7" w14:paraId="5570784D" w14:textId="77777777" w:rsidTr="00533FE7">
        <w:tc>
          <w:tcPr>
            <w:tcW w:w="828" w:type="dxa"/>
            <w:shd w:val="clear" w:color="auto" w:fill="auto"/>
          </w:tcPr>
          <w:p w14:paraId="56F73428" w14:textId="77777777" w:rsidR="00512FC7" w:rsidRPr="00512FC7" w:rsidRDefault="00512FC7" w:rsidP="00533FE7">
            <w:r w:rsidRPr="00512FC7">
              <w:t>1318</w:t>
            </w:r>
          </w:p>
        </w:tc>
        <w:tc>
          <w:tcPr>
            <w:tcW w:w="2699" w:type="dxa"/>
            <w:shd w:val="clear" w:color="auto" w:fill="auto"/>
          </w:tcPr>
          <w:p w14:paraId="6498D000" w14:textId="77777777" w:rsidR="00512FC7" w:rsidRPr="00512FC7" w:rsidRDefault="00C411EF" w:rsidP="00533FE7">
            <w:hyperlink w:anchor="fld_DerivativePriceQuoteMethod" w:history="1">
              <w:r w:rsidR="00512FC7" w:rsidRPr="00533FE7">
                <w:rPr>
                  <w:rStyle w:val="Hyperlink"/>
                  <w:rFonts w:ascii="Times New Roman" w:hAnsi="Times New Roman"/>
                  <w:sz w:val="20"/>
                </w:rPr>
                <w:t>DerivativePriceQuoteMethod</w:t>
              </w:r>
            </w:hyperlink>
          </w:p>
        </w:tc>
      </w:tr>
      <w:tr w:rsidR="00512FC7" w:rsidRPr="00512FC7" w14:paraId="20CCBBEF" w14:textId="77777777" w:rsidTr="00533FE7">
        <w:tc>
          <w:tcPr>
            <w:tcW w:w="828" w:type="dxa"/>
            <w:shd w:val="clear" w:color="auto" w:fill="auto"/>
          </w:tcPr>
          <w:p w14:paraId="56C3F5D1" w14:textId="77777777" w:rsidR="00512FC7" w:rsidRPr="00512FC7" w:rsidRDefault="00512FC7" w:rsidP="00533FE7">
            <w:r w:rsidRPr="00512FC7">
              <w:t>1319</w:t>
            </w:r>
          </w:p>
        </w:tc>
        <w:tc>
          <w:tcPr>
            <w:tcW w:w="2699" w:type="dxa"/>
            <w:shd w:val="clear" w:color="auto" w:fill="auto"/>
          </w:tcPr>
          <w:p w14:paraId="36BA3695" w14:textId="77777777" w:rsidR="00512FC7" w:rsidRPr="00512FC7" w:rsidRDefault="00C411EF" w:rsidP="00533FE7">
            <w:hyperlink w:anchor="fld_DerivativeValuationMethod" w:history="1">
              <w:r w:rsidR="00512FC7" w:rsidRPr="00533FE7">
                <w:rPr>
                  <w:rStyle w:val="Hyperlink"/>
                  <w:rFonts w:ascii="Times New Roman" w:hAnsi="Times New Roman"/>
                  <w:sz w:val="20"/>
                </w:rPr>
                <w:t>DerivativeValuationMethod</w:t>
              </w:r>
            </w:hyperlink>
          </w:p>
        </w:tc>
      </w:tr>
      <w:tr w:rsidR="00512FC7" w:rsidRPr="00512FC7" w14:paraId="7523EC0D" w14:textId="77777777" w:rsidTr="00533FE7">
        <w:tc>
          <w:tcPr>
            <w:tcW w:w="828" w:type="dxa"/>
            <w:shd w:val="clear" w:color="auto" w:fill="auto"/>
          </w:tcPr>
          <w:p w14:paraId="69529670" w14:textId="77777777" w:rsidR="00512FC7" w:rsidRPr="00512FC7" w:rsidRDefault="00512FC7" w:rsidP="00533FE7">
            <w:r w:rsidRPr="00512FC7">
              <w:t>1320</w:t>
            </w:r>
          </w:p>
        </w:tc>
        <w:tc>
          <w:tcPr>
            <w:tcW w:w="2699" w:type="dxa"/>
            <w:shd w:val="clear" w:color="auto" w:fill="auto"/>
          </w:tcPr>
          <w:p w14:paraId="206245FE" w14:textId="77777777" w:rsidR="00512FC7" w:rsidRPr="00512FC7" w:rsidRDefault="00C411EF" w:rsidP="00533FE7">
            <w:hyperlink w:anchor="fld_DerivativeListMethod" w:history="1">
              <w:r w:rsidR="00512FC7" w:rsidRPr="00533FE7">
                <w:rPr>
                  <w:rStyle w:val="Hyperlink"/>
                  <w:rFonts w:ascii="Times New Roman" w:hAnsi="Times New Roman"/>
                  <w:sz w:val="20"/>
                </w:rPr>
                <w:t>DerivativeListMethod</w:t>
              </w:r>
            </w:hyperlink>
          </w:p>
        </w:tc>
      </w:tr>
      <w:tr w:rsidR="00512FC7" w:rsidRPr="00512FC7" w14:paraId="7A0EB25A" w14:textId="77777777" w:rsidTr="00533FE7">
        <w:tc>
          <w:tcPr>
            <w:tcW w:w="828" w:type="dxa"/>
            <w:shd w:val="clear" w:color="auto" w:fill="auto"/>
          </w:tcPr>
          <w:p w14:paraId="7E239333" w14:textId="77777777" w:rsidR="00512FC7" w:rsidRPr="00512FC7" w:rsidRDefault="00512FC7" w:rsidP="00533FE7">
            <w:r w:rsidRPr="00512FC7">
              <w:t>1321</w:t>
            </w:r>
          </w:p>
        </w:tc>
        <w:tc>
          <w:tcPr>
            <w:tcW w:w="2699" w:type="dxa"/>
            <w:shd w:val="clear" w:color="auto" w:fill="auto"/>
          </w:tcPr>
          <w:p w14:paraId="35D2FBB2" w14:textId="77777777" w:rsidR="00512FC7" w:rsidRPr="00512FC7" w:rsidRDefault="00C411EF" w:rsidP="00533FE7">
            <w:hyperlink w:anchor="fld_DerivativeCapPrice" w:history="1">
              <w:r w:rsidR="00512FC7" w:rsidRPr="00533FE7">
                <w:rPr>
                  <w:rStyle w:val="Hyperlink"/>
                  <w:rFonts w:ascii="Times New Roman" w:hAnsi="Times New Roman"/>
                  <w:sz w:val="20"/>
                </w:rPr>
                <w:t>DerivativeCapPrice</w:t>
              </w:r>
            </w:hyperlink>
          </w:p>
        </w:tc>
      </w:tr>
      <w:tr w:rsidR="00512FC7" w:rsidRPr="00512FC7" w14:paraId="5111669A" w14:textId="77777777" w:rsidTr="00533FE7">
        <w:tc>
          <w:tcPr>
            <w:tcW w:w="828" w:type="dxa"/>
            <w:shd w:val="clear" w:color="auto" w:fill="auto"/>
          </w:tcPr>
          <w:p w14:paraId="20DD2CF8" w14:textId="77777777" w:rsidR="00512FC7" w:rsidRPr="00512FC7" w:rsidRDefault="00512FC7" w:rsidP="00533FE7">
            <w:r w:rsidRPr="00512FC7">
              <w:t>1322</w:t>
            </w:r>
          </w:p>
        </w:tc>
        <w:tc>
          <w:tcPr>
            <w:tcW w:w="2699" w:type="dxa"/>
            <w:shd w:val="clear" w:color="auto" w:fill="auto"/>
          </w:tcPr>
          <w:p w14:paraId="6012ECC0" w14:textId="77777777" w:rsidR="00512FC7" w:rsidRPr="00512FC7" w:rsidRDefault="00C411EF" w:rsidP="00533FE7">
            <w:hyperlink w:anchor="fld_DerivativeFloorPrice" w:history="1">
              <w:r w:rsidR="00512FC7" w:rsidRPr="00533FE7">
                <w:rPr>
                  <w:rStyle w:val="Hyperlink"/>
                  <w:rFonts w:ascii="Times New Roman" w:hAnsi="Times New Roman"/>
                  <w:sz w:val="20"/>
                </w:rPr>
                <w:t>DerivativeFloorPrice</w:t>
              </w:r>
            </w:hyperlink>
          </w:p>
        </w:tc>
      </w:tr>
      <w:tr w:rsidR="00512FC7" w:rsidRPr="00512FC7" w14:paraId="71590B5A" w14:textId="77777777" w:rsidTr="00533FE7">
        <w:tc>
          <w:tcPr>
            <w:tcW w:w="828" w:type="dxa"/>
            <w:shd w:val="clear" w:color="auto" w:fill="auto"/>
          </w:tcPr>
          <w:p w14:paraId="239A0E85" w14:textId="77777777" w:rsidR="00512FC7" w:rsidRPr="00512FC7" w:rsidRDefault="00512FC7" w:rsidP="00533FE7">
            <w:r w:rsidRPr="00512FC7">
              <w:t>1323</w:t>
            </w:r>
          </w:p>
        </w:tc>
        <w:tc>
          <w:tcPr>
            <w:tcW w:w="2699" w:type="dxa"/>
            <w:shd w:val="clear" w:color="auto" w:fill="auto"/>
          </w:tcPr>
          <w:p w14:paraId="682BBF5C" w14:textId="77777777" w:rsidR="00512FC7" w:rsidRPr="00512FC7" w:rsidRDefault="00C411EF" w:rsidP="00533FE7">
            <w:hyperlink w:anchor="fld_DerivativePutOrCall" w:history="1">
              <w:r w:rsidR="00512FC7" w:rsidRPr="00533FE7">
                <w:rPr>
                  <w:rStyle w:val="Hyperlink"/>
                  <w:rFonts w:ascii="Times New Roman" w:hAnsi="Times New Roman"/>
                  <w:sz w:val="20"/>
                </w:rPr>
                <w:t>DerivativePutOrCall</w:t>
              </w:r>
            </w:hyperlink>
          </w:p>
        </w:tc>
      </w:tr>
      <w:tr w:rsidR="00512FC7" w:rsidRPr="00512FC7" w14:paraId="4752C071" w14:textId="77777777" w:rsidTr="00533FE7">
        <w:tc>
          <w:tcPr>
            <w:tcW w:w="828" w:type="dxa"/>
            <w:shd w:val="clear" w:color="auto" w:fill="auto"/>
          </w:tcPr>
          <w:p w14:paraId="00158139" w14:textId="77777777" w:rsidR="00512FC7" w:rsidRPr="00512FC7" w:rsidRDefault="00512FC7" w:rsidP="00533FE7">
            <w:r w:rsidRPr="00512FC7">
              <w:t>1324</w:t>
            </w:r>
          </w:p>
        </w:tc>
        <w:tc>
          <w:tcPr>
            <w:tcW w:w="2699" w:type="dxa"/>
            <w:shd w:val="clear" w:color="auto" w:fill="auto"/>
          </w:tcPr>
          <w:p w14:paraId="540B0F31" w14:textId="77777777" w:rsidR="00512FC7" w:rsidRPr="00512FC7" w:rsidRDefault="00C411EF" w:rsidP="00533FE7">
            <w:hyperlink w:anchor="fld_ListUpdateAction" w:history="1">
              <w:r w:rsidR="00512FC7" w:rsidRPr="00533FE7">
                <w:rPr>
                  <w:rStyle w:val="Hyperlink"/>
                  <w:rFonts w:ascii="Times New Roman" w:hAnsi="Times New Roman"/>
                  <w:sz w:val="20"/>
                </w:rPr>
                <w:t>ListUpdateAction</w:t>
              </w:r>
            </w:hyperlink>
          </w:p>
        </w:tc>
      </w:tr>
      <w:tr w:rsidR="00512FC7" w:rsidRPr="00512FC7" w14:paraId="5C3E1621" w14:textId="77777777" w:rsidTr="00533FE7">
        <w:tc>
          <w:tcPr>
            <w:tcW w:w="828" w:type="dxa"/>
            <w:shd w:val="clear" w:color="auto" w:fill="auto"/>
          </w:tcPr>
          <w:p w14:paraId="4CAD76E8" w14:textId="77777777" w:rsidR="00512FC7" w:rsidRPr="00512FC7" w:rsidRDefault="00512FC7" w:rsidP="00533FE7">
            <w:r w:rsidRPr="00512FC7">
              <w:t>1325</w:t>
            </w:r>
          </w:p>
        </w:tc>
        <w:tc>
          <w:tcPr>
            <w:tcW w:w="2699" w:type="dxa"/>
            <w:shd w:val="clear" w:color="auto" w:fill="auto"/>
          </w:tcPr>
          <w:p w14:paraId="35B7838A" w14:textId="77777777" w:rsidR="00512FC7" w:rsidRPr="00512FC7" w:rsidRDefault="00C411EF" w:rsidP="00533FE7">
            <w:hyperlink w:anchor="fld_ParentMktSegmID" w:history="1">
              <w:r w:rsidR="00512FC7" w:rsidRPr="00533FE7">
                <w:rPr>
                  <w:rStyle w:val="Hyperlink"/>
                  <w:rFonts w:ascii="Times New Roman" w:hAnsi="Times New Roman"/>
                  <w:sz w:val="20"/>
                </w:rPr>
                <w:t>ParentMktSegmID</w:t>
              </w:r>
            </w:hyperlink>
          </w:p>
        </w:tc>
      </w:tr>
      <w:tr w:rsidR="00512FC7" w:rsidRPr="00512FC7" w14:paraId="59A46689" w14:textId="77777777" w:rsidTr="00533FE7">
        <w:tc>
          <w:tcPr>
            <w:tcW w:w="828" w:type="dxa"/>
            <w:shd w:val="clear" w:color="auto" w:fill="auto"/>
          </w:tcPr>
          <w:p w14:paraId="54E3D763" w14:textId="77777777" w:rsidR="00512FC7" w:rsidRPr="00512FC7" w:rsidRDefault="00512FC7" w:rsidP="00533FE7">
            <w:r w:rsidRPr="00512FC7">
              <w:t>1326</w:t>
            </w:r>
          </w:p>
        </w:tc>
        <w:tc>
          <w:tcPr>
            <w:tcW w:w="2699" w:type="dxa"/>
            <w:shd w:val="clear" w:color="auto" w:fill="auto"/>
          </w:tcPr>
          <w:p w14:paraId="43CAE448" w14:textId="77777777" w:rsidR="00512FC7" w:rsidRPr="00512FC7" w:rsidRDefault="00C411EF" w:rsidP="00533FE7">
            <w:hyperlink w:anchor="fld_TradingSessionDesc" w:history="1">
              <w:r w:rsidR="00512FC7" w:rsidRPr="00533FE7">
                <w:rPr>
                  <w:rStyle w:val="Hyperlink"/>
                  <w:rFonts w:ascii="Times New Roman" w:hAnsi="Times New Roman"/>
                  <w:sz w:val="20"/>
                </w:rPr>
                <w:t>TradingSessionDesc</w:t>
              </w:r>
            </w:hyperlink>
          </w:p>
        </w:tc>
      </w:tr>
      <w:tr w:rsidR="00512FC7" w:rsidRPr="00512FC7" w14:paraId="6EDACC55" w14:textId="77777777" w:rsidTr="00533FE7">
        <w:tc>
          <w:tcPr>
            <w:tcW w:w="828" w:type="dxa"/>
            <w:shd w:val="clear" w:color="auto" w:fill="auto"/>
          </w:tcPr>
          <w:p w14:paraId="12FE8172" w14:textId="77777777" w:rsidR="00512FC7" w:rsidRPr="00512FC7" w:rsidRDefault="00512FC7" w:rsidP="00533FE7">
            <w:r w:rsidRPr="00512FC7">
              <w:t>1327</w:t>
            </w:r>
          </w:p>
        </w:tc>
        <w:tc>
          <w:tcPr>
            <w:tcW w:w="2699" w:type="dxa"/>
            <w:shd w:val="clear" w:color="auto" w:fill="auto"/>
          </w:tcPr>
          <w:p w14:paraId="48B8A690" w14:textId="77777777" w:rsidR="00512FC7" w:rsidRPr="00512FC7" w:rsidRDefault="00C411EF" w:rsidP="00533FE7">
            <w:hyperlink w:anchor="fld_TradSesUpdateAction" w:history="1">
              <w:r w:rsidR="00512FC7" w:rsidRPr="00533FE7">
                <w:rPr>
                  <w:rStyle w:val="Hyperlink"/>
                  <w:rFonts w:ascii="Times New Roman" w:hAnsi="Times New Roman"/>
                  <w:sz w:val="20"/>
                </w:rPr>
                <w:t>TradSesUpdateAction</w:t>
              </w:r>
            </w:hyperlink>
          </w:p>
        </w:tc>
      </w:tr>
      <w:tr w:rsidR="00512FC7" w:rsidRPr="00512FC7" w14:paraId="13FFCBE7" w14:textId="77777777" w:rsidTr="00533FE7">
        <w:tc>
          <w:tcPr>
            <w:tcW w:w="828" w:type="dxa"/>
            <w:shd w:val="clear" w:color="auto" w:fill="auto"/>
          </w:tcPr>
          <w:p w14:paraId="5ADDD9E7" w14:textId="77777777" w:rsidR="00512FC7" w:rsidRPr="00512FC7" w:rsidRDefault="00512FC7" w:rsidP="00533FE7">
            <w:r w:rsidRPr="00512FC7">
              <w:t>1328</w:t>
            </w:r>
          </w:p>
        </w:tc>
        <w:tc>
          <w:tcPr>
            <w:tcW w:w="2699" w:type="dxa"/>
            <w:shd w:val="clear" w:color="auto" w:fill="auto"/>
          </w:tcPr>
          <w:p w14:paraId="0BFD6B08" w14:textId="77777777" w:rsidR="00512FC7" w:rsidRPr="00512FC7" w:rsidRDefault="00C411EF" w:rsidP="00533FE7">
            <w:hyperlink w:anchor="fld_RejectText" w:history="1">
              <w:r w:rsidR="00512FC7" w:rsidRPr="00533FE7">
                <w:rPr>
                  <w:rStyle w:val="Hyperlink"/>
                  <w:rFonts w:ascii="Times New Roman" w:hAnsi="Times New Roman"/>
                  <w:sz w:val="20"/>
                </w:rPr>
                <w:t>RejectText</w:t>
              </w:r>
            </w:hyperlink>
          </w:p>
        </w:tc>
      </w:tr>
      <w:tr w:rsidR="00512FC7" w:rsidRPr="00512FC7" w14:paraId="7315E827" w14:textId="77777777" w:rsidTr="00533FE7">
        <w:tc>
          <w:tcPr>
            <w:tcW w:w="828" w:type="dxa"/>
            <w:shd w:val="clear" w:color="auto" w:fill="auto"/>
          </w:tcPr>
          <w:p w14:paraId="573E2705" w14:textId="77777777" w:rsidR="00512FC7" w:rsidRPr="00512FC7" w:rsidRDefault="00512FC7" w:rsidP="00533FE7">
            <w:r w:rsidRPr="00512FC7">
              <w:t>1329</w:t>
            </w:r>
          </w:p>
        </w:tc>
        <w:tc>
          <w:tcPr>
            <w:tcW w:w="2699" w:type="dxa"/>
            <w:shd w:val="clear" w:color="auto" w:fill="auto"/>
          </w:tcPr>
          <w:p w14:paraId="066BDD50" w14:textId="77777777" w:rsidR="00512FC7" w:rsidRPr="00512FC7" w:rsidRDefault="00C411EF" w:rsidP="00533FE7">
            <w:hyperlink w:anchor="fld_FeeMultiplier" w:history="1">
              <w:r w:rsidR="00512FC7" w:rsidRPr="00533FE7">
                <w:rPr>
                  <w:rStyle w:val="Hyperlink"/>
                  <w:rFonts w:ascii="Times New Roman" w:hAnsi="Times New Roman"/>
                  <w:sz w:val="20"/>
                </w:rPr>
                <w:t>FeeMultiplier</w:t>
              </w:r>
            </w:hyperlink>
          </w:p>
        </w:tc>
      </w:tr>
      <w:tr w:rsidR="00512FC7" w:rsidRPr="00512FC7" w14:paraId="6829FBFE" w14:textId="77777777" w:rsidTr="00533FE7">
        <w:tc>
          <w:tcPr>
            <w:tcW w:w="828" w:type="dxa"/>
            <w:shd w:val="clear" w:color="auto" w:fill="auto"/>
          </w:tcPr>
          <w:p w14:paraId="2A7812CF" w14:textId="77777777" w:rsidR="00512FC7" w:rsidRPr="00512FC7" w:rsidRDefault="00512FC7" w:rsidP="00533FE7">
            <w:r w:rsidRPr="00512FC7">
              <w:t>1330</w:t>
            </w:r>
          </w:p>
        </w:tc>
        <w:tc>
          <w:tcPr>
            <w:tcW w:w="2699" w:type="dxa"/>
            <w:shd w:val="clear" w:color="auto" w:fill="auto"/>
          </w:tcPr>
          <w:p w14:paraId="5B7665BD" w14:textId="77777777" w:rsidR="00512FC7" w:rsidRPr="00512FC7" w:rsidRDefault="00C411EF" w:rsidP="00533FE7">
            <w:hyperlink w:anchor="fld_UnderlyingLegSymbol" w:history="1">
              <w:r w:rsidR="00512FC7" w:rsidRPr="00533FE7">
                <w:rPr>
                  <w:rStyle w:val="Hyperlink"/>
                  <w:rFonts w:ascii="Times New Roman" w:hAnsi="Times New Roman"/>
                  <w:sz w:val="20"/>
                </w:rPr>
                <w:t>UnderlyingLegSymbol</w:t>
              </w:r>
            </w:hyperlink>
          </w:p>
        </w:tc>
      </w:tr>
      <w:tr w:rsidR="00512FC7" w:rsidRPr="00512FC7" w14:paraId="62DE11A0" w14:textId="77777777" w:rsidTr="00533FE7">
        <w:tc>
          <w:tcPr>
            <w:tcW w:w="828" w:type="dxa"/>
            <w:shd w:val="clear" w:color="auto" w:fill="auto"/>
          </w:tcPr>
          <w:p w14:paraId="2DB5348A" w14:textId="77777777" w:rsidR="00512FC7" w:rsidRPr="00512FC7" w:rsidRDefault="00512FC7" w:rsidP="00533FE7">
            <w:r w:rsidRPr="00512FC7">
              <w:t>1331</w:t>
            </w:r>
          </w:p>
        </w:tc>
        <w:tc>
          <w:tcPr>
            <w:tcW w:w="2699" w:type="dxa"/>
            <w:shd w:val="clear" w:color="auto" w:fill="auto"/>
          </w:tcPr>
          <w:p w14:paraId="1BAD4FE0" w14:textId="77777777" w:rsidR="00512FC7" w:rsidRPr="00512FC7" w:rsidRDefault="00C411EF" w:rsidP="00533FE7">
            <w:hyperlink w:anchor="fld_UnderlyingLegSymbolSfx" w:history="1">
              <w:r w:rsidR="00512FC7" w:rsidRPr="00533FE7">
                <w:rPr>
                  <w:rStyle w:val="Hyperlink"/>
                  <w:rFonts w:ascii="Times New Roman" w:hAnsi="Times New Roman"/>
                  <w:sz w:val="20"/>
                </w:rPr>
                <w:t>UnderlyingLegSymbolSfx</w:t>
              </w:r>
            </w:hyperlink>
          </w:p>
        </w:tc>
      </w:tr>
      <w:tr w:rsidR="00512FC7" w:rsidRPr="00512FC7" w14:paraId="1D5F28B0" w14:textId="77777777" w:rsidTr="00533FE7">
        <w:tc>
          <w:tcPr>
            <w:tcW w:w="828" w:type="dxa"/>
            <w:shd w:val="clear" w:color="auto" w:fill="auto"/>
          </w:tcPr>
          <w:p w14:paraId="7C570B60" w14:textId="77777777" w:rsidR="00512FC7" w:rsidRPr="00512FC7" w:rsidRDefault="00512FC7" w:rsidP="00533FE7">
            <w:r w:rsidRPr="00512FC7">
              <w:t>1332</w:t>
            </w:r>
          </w:p>
        </w:tc>
        <w:tc>
          <w:tcPr>
            <w:tcW w:w="2699" w:type="dxa"/>
            <w:shd w:val="clear" w:color="auto" w:fill="auto"/>
          </w:tcPr>
          <w:p w14:paraId="325C636D" w14:textId="77777777" w:rsidR="00512FC7" w:rsidRPr="00512FC7" w:rsidRDefault="00C411EF" w:rsidP="00533FE7">
            <w:hyperlink w:anchor="fld_UnderlyingLegSecurityID" w:history="1">
              <w:r w:rsidR="00512FC7" w:rsidRPr="00533FE7">
                <w:rPr>
                  <w:rStyle w:val="Hyperlink"/>
                  <w:rFonts w:ascii="Times New Roman" w:hAnsi="Times New Roman"/>
                  <w:sz w:val="20"/>
                </w:rPr>
                <w:t>UnderlyingLegSecurityID</w:t>
              </w:r>
            </w:hyperlink>
          </w:p>
        </w:tc>
      </w:tr>
      <w:tr w:rsidR="00512FC7" w:rsidRPr="00512FC7" w14:paraId="1051E1E0" w14:textId="77777777" w:rsidTr="00533FE7">
        <w:tc>
          <w:tcPr>
            <w:tcW w:w="828" w:type="dxa"/>
            <w:shd w:val="clear" w:color="auto" w:fill="auto"/>
          </w:tcPr>
          <w:p w14:paraId="66A8A47A" w14:textId="77777777" w:rsidR="00512FC7" w:rsidRPr="00512FC7" w:rsidRDefault="00512FC7" w:rsidP="00533FE7">
            <w:r w:rsidRPr="00512FC7">
              <w:t>1333</w:t>
            </w:r>
          </w:p>
        </w:tc>
        <w:tc>
          <w:tcPr>
            <w:tcW w:w="2699" w:type="dxa"/>
            <w:shd w:val="clear" w:color="auto" w:fill="auto"/>
          </w:tcPr>
          <w:p w14:paraId="6EBAD387" w14:textId="77777777" w:rsidR="00512FC7" w:rsidRPr="00512FC7" w:rsidRDefault="00C411EF" w:rsidP="00533FE7">
            <w:hyperlink w:anchor="fld_UnderlyingLegSecurityIDSource" w:history="1">
              <w:r w:rsidR="00512FC7" w:rsidRPr="00533FE7">
                <w:rPr>
                  <w:rStyle w:val="Hyperlink"/>
                  <w:rFonts w:ascii="Times New Roman" w:hAnsi="Times New Roman"/>
                  <w:sz w:val="20"/>
                </w:rPr>
                <w:t>UnderlyingLegSecurityIDSource</w:t>
              </w:r>
            </w:hyperlink>
          </w:p>
        </w:tc>
      </w:tr>
      <w:tr w:rsidR="00512FC7" w:rsidRPr="00512FC7" w14:paraId="5A842199" w14:textId="77777777" w:rsidTr="00533FE7">
        <w:tc>
          <w:tcPr>
            <w:tcW w:w="828" w:type="dxa"/>
            <w:shd w:val="clear" w:color="auto" w:fill="auto"/>
          </w:tcPr>
          <w:p w14:paraId="3052FD5B" w14:textId="77777777" w:rsidR="00512FC7" w:rsidRPr="00512FC7" w:rsidRDefault="00512FC7" w:rsidP="00533FE7">
            <w:r w:rsidRPr="00512FC7">
              <w:t>1334</w:t>
            </w:r>
          </w:p>
        </w:tc>
        <w:tc>
          <w:tcPr>
            <w:tcW w:w="2699" w:type="dxa"/>
            <w:shd w:val="clear" w:color="auto" w:fill="auto"/>
          </w:tcPr>
          <w:p w14:paraId="7ACE61A0" w14:textId="77777777" w:rsidR="00512FC7" w:rsidRPr="00512FC7" w:rsidRDefault="00C411EF" w:rsidP="00533FE7">
            <w:hyperlink w:anchor="fld_NoUnderlyingLegSecurityAltID" w:history="1">
              <w:r w:rsidR="00512FC7" w:rsidRPr="00533FE7">
                <w:rPr>
                  <w:rStyle w:val="Hyperlink"/>
                  <w:rFonts w:ascii="Times New Roman" w:hAnsi="Times New Roman"/>
                  <w:sz w:val="20"/>
                </w:rPr>
                <w:t>NoUnderlyingLegSecurityAltID</w:t>
              </w:r>
            </w:hyperlink>
          </w:p>
        </w:tc>
      </w:tr>
      <w:tr w:rsidR="00512FC7" w:rsidRPr="00512FC7" w14:paraId="220B7F55" w14:textId="77777777" w:rsidTr="00533FE7">
        <w:tc>
          <w:tcPr>
            <w:tcW w:w="828" w:type="dxa"/>
            <w:shd w:val="clear" w:color="auto" w:fill="auto"/>
          </w:tcPr>
          <w:p w14:paraId="1A09C8C5" w14:textId="77777777" w:rsidR="00512FC7" w:rsidRPr="00512FC7" w:rsidRDefault="00512FC7" w:rsidP="00533FE7">
            <w:r w:rsidRPr="00512FC7">
              <w:t>1335</w:t>
            </w:r>
          </w:p>
        </w:tc>
        <w:tc>
          <w:tcPr>
            <w:tcW w:w="2699" w:type="dxa"/>
            <w:shd w:val="clear" w:color="auto" w:fill="auto"/>
          </w:tcPr>
          <w:p w14:paraId="0467ED69" w14:textId="77777777" w:rsidR="00512FC7" w:rsidRPr="00512FC7" w:rsidRDefault="00C411EF" w:rsidP="00533FE7">
            <w:hyperlink w:anchor="fld_UnderlyingLegSecurityAltID" w:history="1">
              <w:r w:rsidR="00512FC7" w:rsidRPr="00533FE7">
                <w:rPr>
                  <w:rStyle w:val="Hyperlink"/>
                  <w:rFonts w:ascii="Times New Roman" w:hAnsi="Times New Roman"/>
                  <w:sz w:val="20"/>
                </w:rPr>
                <w:t>UnderlyingLegSecurityAltID</w:t>
              </w:r>
            </w:hyperlink>
          </w:p>
        </w:tc>
      </w:tr>
      <w:tr w:rsidR="00512FC7" w:rsidRPr="00512FC7" w14:paraId="7939458F" w14:textId="77777777" w:rsidTr="00533FE7">
        <w:tc>
          <w:tcPr>
            <w:tcW w:w="828" w:type="dxa"/>
            <w:shd w:val="clear" w:color="auto" w:fill="auto"/>
          </w:tcPr>
          <w:p w14:paraId="2E209D79" w14:textId="77777777" w:rsidR="00512FC7" w:rsidRPr="00512FC7" w:rsidRDefault="00512FC7" w:rsidP="00533FE7">
            <w:r w:rsidRPr="00512FC7">
              <w:t>1336</w:t>
            </w:r>
          </w:p>
        </w:tc>
        <w:tc>
          <w:tcPr>
            <w:tcW w:w="2699" w:type="dxa"/>
            <w:shd w:val="clear" w:color="auto" w:fill="auto"/>
          </w:tcPr>
          <w:p w14:paraId="3445EA46" w14:textId="77777777" w:rsidR="00512FC7" w:rsidRPr="00512FC7" w:rsidRDefault="00C411EF" w:rsidP="00533FE7">
            <w:hyperlink w:anchor="fld_UnderlyingLegSecurityAltIDSource" w:history="1">
              <w:r w:rsidR="00512FC7" w:rsidRPr="00533FE7">
                <w:rPr>
                  <w:rStyle w:val="Hyperlink"/>
                  <w:rFonts w:ascii="Times New Roman" w:hAnsi="Times New Roman"/>
                  <w:sz w:val="20"/>
                </w:rPr>
                <w:t>UnderlyingLegSecurityAltIDSource</w:t>
              </w:r>
            </w:hyperlink>
          </w:p>
        </w:tc>
      </w:tr>
      <w:tr w:rsidR="00512FC7" w:rsidRPr="00512FC7" w14:paraId="6E855C7D" w14:textId="77777777" w:rsidTr="00533FE7">
        <w:tc>
          <w:tcPr>
            <w:tcW w:w="828" w:type="dxa"/>
            <w:shd w:val="clear" w:color="auto" w:fill="auto"/>
          </w:tcPr>
          <w:p w14:paraId="252E7FC1" w14:textId="77777777" w:rsidR="00512FC7" w:rsidRPr="00512FC7" w:rsidRDefault="00512FC7" w:rsidP="00533FE7">
            <w:r w:rsidRPr="00512FC7">
              <w:t>1337</w:t>
            </w:r>
          </w:p>
        </w:tc>
        <w:tc>
          <w:tcPr>
            <w:tcW w:w="2699" w:type="dxa"/>
            <w:shd w:val="clear" w:color="auto" w:fill="auto"/>
          </w:tcPr>
          <w:p w14:paraId="03E7CBE2" w14:textId="77777777" w:rsidR="00512FC7" w:rsidRPr="00512FC7" w:rsidRDefault="00C411EF" w:rsidP="00533FE7">
            <w:hyperlink w:anchor="fld_UnderlyingLegSecurityType" w:history="1">
              <w:r w:rsidR="00512FC7" w:rsidRPr="00533FE7">
                <w:rPr>
                  <w:rStyle w:val="Hyperlink"/>
                  <w:rFonts w:ascii="Times New Roman" w:hAnsi="Times New Roman"/>
                  <w:sz w:val="20"/>
                </w:rPr>
                <w:t>UnderlyingLegSecurityType</w:t>
              </w:r>
            </w:hyperlink>
          </w:p>
        </w:tc>
      </w:tr>
      <w:tr w:rsidR="00512FC7" w:rsidRPr="00512FC7" w14:paraId="0C201E9B" w14:textId="77777777" w:rsidTr="00533FE7">
        <w:tc>
          <w:tcPr>
            <w:tcW w:w="828" w:type="dxa"/>
            <w:shd w:val="clear" w:color="auto" w:fill="auto"/>
          </w:tcPr>
          <w:p w14:paraId="0D3A1AE1" w14:textId="77777777" w:rsidR="00512FC7" w:rsidRPr="00512FC7" w:rsidRDefault="00512FC7" w:rsidP="00533FE7">
            <w:r w:rsidRPr="00512FC7">
              <w:t>1338</w:t>
            </w:r>
          </w:p>
        </w:tc>
        <w:tc>
          <w:tcPr>
            <w:tcW w:w="2699" w:type="dxa"/>
            <w:shd w:val="clear" w:color="auto" w:fill="auto"/>
          </w:tcPr>
          <w:p w14:paraId="0925D9C5" w14:textId="77777777" w:rsidR="00512FC7" w:rsidRPr="00512FC7" w:rsidRDefault="00C411EF" w:rsidP="00533FE7">
            <w:hyperlink w:anchor="fld_UnderlyingLegSecuritySubType" w:history="1">
              <w:r w:rsidR="00512FC7" w:rsidRPr="00533FE7">
                <w:rPr>
                  <w:rStyle w:val="Hyperlink"/>
                  <w:rFonts w:ascii="Times New Roman" w:hAnsi="Times New Roman"/>
                  <w:sz w:val="20"/>
                </w:rPr>
                <w:t>UnderlyingLegSecuritySubType</w:t>
              </w:r>
            </w:hyperlink>
          </w:p>
        </w:tc>
      </w:tr>
      <w:tr w:rsidR="00512FC7" w:rsidRPr="00512FC7" w14:paraId="0DB856A1" w14:textId="77777777" w:rsidTr="00533FE7">
        <w:tc>
          <w:tcPr>
            <w:tcW w:w="828" w:type="dxa"/>
            <w:shd w:val="clear" w:color="auto" w:fill="auto"/>
          </w:tcPr>
          <w:p w14:paraId="4742D116" w14:textId="77777777" w:rsidR="00512FC7" w:rsidRPr="00512FC7" w:rsidRDefault="00512FC7" w:rsidP="00533FE7">
            <w:r w:rsidRPr="00512FC7">
              <w:t>1339</w:t>
            </w:r>
          </w:p>
        </w:tc>
        <w:tc>
          <w:tcPr>
            <w:tcW w:w="2699" w:type="dxa"/>
            <w:shd w:val="clear" w:color="auto" w:fill="auto"/>
          </w:tcPr>
          <w:p w14:paraId="695C1C58" w14:textId="77777777" w:rsidR="00512FC7" w:rsidRPr="00512FC7" w:rsidRDefault="00C411EF" w:rsidP="00533FE7">
            <w:hyperlink w:anchor="fld_UnderlyingLegMaturityMonthYear" w:history="1">
              <w:r w:rsidR="00512FC7" w:rsidRPr="00533FE7">
                <w:rPr>
                  <w:rStyle w:val="Hyperlink"/>
                  <w:rFonts w:ascii="Times New Roman" w:hAnsi="Times New Roman"/>
                  <w:sz w:val="20"/>
                </w:rPr>
                <w:t>UnderlyingLegMaturityMonthYear</w:t>
              </w:r>
            </w:hyperlink>
          </w:p>
        </w:tc>
      </w:tr>
      <w:tr w:rsidR="00512FC7" w:rsidRPr="00512FC7" w14:paraId="36FE3988" w14:textId="77777777" w:rsidTr="00533FE7">
        <w:tc>
          <w:tcPr>
            <w:tcW w:w="828" w:type="dxa"/>
            <w:shd w:val="clear" w:color="auto" w:fill="auto"/>
          </w:tcPr>
          <w:p w14:paraId="73E01F39" w14:textId="77777777" w:rsidR="00512FC7" w:rsidRPr="00512FC7" w:rsidRDefault="00512FC7" w:rsidP="00533FE7">
            <w:r w:rsidRPr="00512FC7">
              <w:t>1340</w:t>
            </w:r>
          </w:p>
        </w:tc>
        <w:tc>
          <w:tcPr>
            <w:tcW w:w="2699" w:type="dxa"/>
            <w:shd w:val="clear" w:color="auto" w:fill="auto"/>
          </w:tcPr>
          <w:p w14:paraId="781ACB82" w14:textId="77777777" w:rsidR="00512FC7" w:rsidRPr="00512FC7" w:rsidRDefault="00C411EF" w:rsidP="00533FE7">
            <w:hyperlink w:anchor="fld_UnderlyingLegStrikePrice" w:history="1">
              <w:r w:rsidR="00512FC7" w:rsidRPr="00533FE7">
                <w:rPr>
                  <w:rStyle w:val="Hyperlink"/>
                  <w:rFonts w:ascii="Times New Roman" w:hAnsi="Times New Roman"/>
                  <w:sz w:val="20"/>
                </w:rPr>
                <w:t>UnderlyingLegStrikePrice</w:t>
              </w:r>
            </w:hyperlink>
          </w:p>
        </w:tc>
      </w:tr>
      <w:tr w:rsidR="00512FC7" w:rsidRPr="00512FC7" w14:paraId="1E26F735" w14:textId="77777777" w:rsidTr="00533FE7">
        <w:tc>
          <w:tcPr>
            <w:tcW w:w="828" w:type="dxa"/>
            <w:shd w:val="clear" w:color="auto" w:fill="auto"/>
          </w:tcPr>
          <w:p w14:paraId="51F1E142" w14:textId="77777777" w:rsidR="00512FC7" w:rsidRPr="00512FC7" w:rsidRDefault="00512FC7" w:rsidP="00533FE7">
            <w:r w:rsidRPr="00512FC7">
              <w:t>1341</w:t>
            </w:r>
          </w:p>
        </w:tc>
        <w:tc>
          <w:tcPr>
            <w:tcW w:w="2699" w:type="dxa"/>
            <w:shd w:val="clear" w:color="auto" w:fill="auto"/>
          </w:tcPr>
          <w:p w14:paraId="475B8C6C" w14:textId="77777777" w:rsidR="00512FC7" w:rsidRPr="00512FC7" w:rsidRDefault="00C411EF" w:rsidP="00533FE7">
            <w:hyperlink w:anchor="fld_UnderlyingLegSecurityExchange" w:history="1">
              <w:r w:rsidR="00512FC7" w:rsidRPr="00533FE7">
                <w:rPr>
                  <w:rStyle w:val="Hyperlink"/>
                  <w:rFonts w:ascii="Times New Roman" w:hAnsi="Times New Roman"/>
                  <w:sz w:val="20"/>
                </w:rPr>
                <w:t>UnderlyingLegSecurityExchange</w:t>
              </w:r>
            </w:hyperlink>
          </w:p>
        </w:tc>
      </w:tr>
      <w:tr w:rsidR="00512FC7" w:rsidRPr="00512FC7" w14:paraId="20B35E0B" w14:textId="77777777" w:rsidTr="00533FE7">
        <w:tc>
          <w:tcPr>
            <w:tcW w:w="828" w:type="dxa"/>
            <w:shd w:val="clear" w:color="auto" w:fill="auto"/>
          </w:tcPr>
          <w:p w14:paraId="57E67C47" w14:textId="77777777" w:rsidR="00512FC7" w:rsidRPr="00512FC7" w:rsidRDefault="00512FC7" w:rsidP="00533FE7">
            <w:r w:rsidRPr="00512FC7">
              <w:t>1342</w:t>
            </w:r>
          </w:p>
        </w:tc>
        <w:tc>
          <w:tcPr>
            <w:tcW w:w="2699" w:type="dxa"/>
            <w:shd w:val="clear" w:color="auto" w:fill="auto"/>
          </w:tcPr>
          <w:p w14:paraId="403A8955" w14:textId="77777777" w:rsidR="00512FC7" w:rsidRPr="00512FC7" w:rsidRDefault="00C411EF" w:rsidP="00533FE7">
            <w:hyperlink w:anchor="fld_NoOfLegUnderlyings" w:history="1">
              <w:r w:rsidR="00512FC7" w:rsidRPr="00533FE7">
                <w:rPr>
                  <w:rStyle w:val="Hyperlink"/>
                  <w:rFonts w:ascii="Times New Roman" w:hAnsi="Times New Roman"/>
                  <w:sz w:val="20"/>
                </w:rPr>
                <w:t>NoOfLegUnderlyings</w:t>
              </w:r>
            </w:hyperlink>
          </w:p>
        </w:tc>
      </w:tr>
      <w:tr w:rsidR="00512FC7" w:rsidRPr="00512FC7" w14:paraId="383B7C7B" w14:textId="77777777" w:rsidTr="00533FE7">
        <w:tc>
          <w:tcPr>
            <w:tcW w:w="828" w:type="dxa"/>
            <w:shd w:val="clear" w:color="auto" w:fill="auto"/>
          </w:tcPr>
          <w:p w14:paraId="1C2B8F82" w14:textId="77777777" w:rsidR="00512FC7" w:rsidRPr="00512FC7" w:rsidRDefault="00512FC7" w:rsidP="00533FE7">
            <w:r w:rsidRPr="00512FC7">
              <w:t>1343</w:t>
            </w:r>
          </w:p>
        </w:tc>
        <w:tc>
          <w:tcPr>
            <w:tcW w:w="2699" w:type="dxa"/>
            <w:shd w:val="clear" w:color="auto" w:fill="auto"/>
          </w:tcPr>
          <w:p w14:paraId="4E2D3AF4" w14:textId="77777777" w:rsidR="00512FC7" w:rsidRPr="00512FC7" w:rsidRDefault="00C411EF" w:rsidP="00533FE7">
            <w:hyperlink w:anchor="fld_UnderlyingLegPutOrCall" w:history="1">
              <w:r w:rsidR="00512FC7" w:rsidRPr="00533FE7">
                <w:rPr>
                  <w:rStyle w:val="Hyperlink"/>
                  <w:rFonts w:ascii="Times New Roman" w:hAnsi="Times New Roman"/>
                  <w:sz w:val="20"/>
                </w:rPr>
                <w:t>UnderlyingLegPutOrCall</w:t>
              </w:r>
            </w:hyperlink>
          </w:p>
        </w:tc>
      </w:tr>
      <w:tr w:rsidR="00512FC7" w:rsidRPr="00512FC7" w14:paraId="45F7C201" w14:textId="77777777" w:rsidTr="00533FE7">
        <w:tc>
          <w:tcPr>
            <w:tcW w:w="828" w:type="dxa"/>
            <w:shd w:val="clear" w:color="auto" w:fill="auto"/>
          </w:tcPr>
          <w:p w14:paraId="5D234C5B" w14:textId="77777777" w:rsidR="00512FC7" w:rsidRPr="00512FC7" w:rsidRDefault="00512FC7" w:rsidP="00533FE7">
            <w:r w:rsidRPr="00512FC7">
              <w:t>1344</w:t>
            </w:r>
          </w:p>
        </w:tc>
        <w:tc>
          <w:tcPr>
            <w:tcW w:w="2699" w:type="dxa"/>
            <w:shd w:val="clear" w:color="auto" w:fill="auto"/>
          </w:tcPr>
          <w:p w14:paraId="2E351873" w14:textId="77777777" w:rsidR="00512FC7" w:rsidRPr="00512FC7" w:rsidRDefault="00C411EF" w:rsidP="00533FE7">
            <w:hyperlink w:anchor="fld_UnderlyingLegCFICode" w:history="1">
              <w:r w:rsidR="00512FC7" w:rsidRPr="00533FE7">
                <w:rPr>
                  <w:rStyle w:val="Hyperlink"/>
                  <w:rFonts w:ascii="Times New Roman" w:hAnsi="Times New Roman"/>
                  <w:sz w:val="20"/>
                </w:rPr>
                <w:t>UnderlyingLegCFICode</w:t>
              </w:r>
            </w:hyperlink>
          </w:p>
        </w:tc>
      </w:tr>
      <w:tr w:rsidR="00512FC7" w:rsidRPr="00512FC7" w14:paraId="2EAD2042" w14:textId="77777777" w:rsidTr="00533FE7">
        <w:tc>
          <w:tcPr>
            <w:tcW w:w="828" w:type="dxa"/>
            <w:shd w:val="clear" w:color="auto" w:fill="auto"/>
          </w:tcPr>
          <w:p w14:paraId="4CDA6C1E" w14:textId="77777777" w:rsidR="00512FC7" w:rsidRPr="00512FC7" w:rsidRDefault="00512FC7" w:rsidP="00533FE7">
            <w:r w:rsidRPr="00512FC7">
              <w:t>1345</w:t>
            </w:r>
          </w:p>
        </w:tc>
        <w:tc>
          <w:tcPr>
            <w:tcW w:w="2699" w:type="dxa"/>
            <w:shd w:val="clear" w:color="auto" w:fill="auto"/>
          </w:tcPr>
          <w:p w14:paraId="727286DF" w14:textId="77777777" w:rsidR="00512FC7" w:rsidRPr="00512FC7" w:rsidRDefault="00C411EF" w:rsidP="00533FE7">
            <w:hyperlink w:anchor="fld_UnderlyingLegMaturityDate" w:history="1">
              <w:r w:rsidR="00512FC7" w:rsidRPr="00533FE7">
                <w:rPr>
                  <w:rStyle w:val="Hyperlink"/>
                  <w:rFonts w:ascii="Times New Roman" w:hAnsi="Times New Roman"/>
                  <w:sz w:val="20"/>
                </w:rPr>
                <w:t>UnderlyingLegMaturityDate</w:t>
              </w:r>
            </w:hyperlink>
          </w:p>
        </w:tc>
      </w:tr>
      <w:tr w:rsidR="00512FC7" w:rsidRPr="00512FC7" w14:paraId="7BE28E9F" w14:textId="77777777" w:rsidTr="00533FE7">
        <w:tc>
          <w:tcPr>
            <w:tcW w:w="828" w:type="dxa"/>
            <w:shd w:val="clear" w:color="auto" w:fill="auto"/>
          </w:tcPr>
          <w:p w14:paraId="42BB5892" w14:textId="77777777" w:rsidR="00512FC7" w:rsidRPr="00512FC7" w:rsidRDefault="00512FC7" w:rsidP="00533FE7">
            <w:r w:rsidRPr="00512FC7">
              <w:t>1346</w:t>
            </w:r>
          </w:p>
        </w:tc>
        <w:tc>
          <w:tcPr>
            <w:tcW w:w="2699" w:type="dxa"/>
            <w:shd w:val="clear" w:color="auto" w:fill="auto"/>
          </w:tcPr>
          <w:p w14:paraId="2841B5A7" w14:textId="77777777" w:rsidR="00512FC7" w:rsidRPr="00512FC7" w:rsidRDefault="00C411EF" w:rsidP="00533FE7">
            <w:hyperlink w:anchor="fld_ApplReqID" w:history="1">
              <w:r w:rsidR="00512FC7" w:rsidRPr="00533FE7">
                <w:rPr>
                  <w:rStyle w:val="Hyperlink"/>
                  <w:rFonts w:ascii="Times New Roman" w:hAnsi="Times New Roman"/>
                  <w:sz w:val="20"/>
                </w:rPr>
                <w:t>ApplReqID</w:t>
              </w:r>
            </w:hyperlink>
          </w:p>
        </w:tc>
      </w:tr>
      <w:tr w:rsidR="00512FC7" w:rsidRPr="00512FC7" w14:paraId="46D4BFC9" w14:textId="77777777" w:rsidTr="00533FE7">
        <w:tc>
          <w:tcPr>
            <w:tcW w:w="828" w:type="dxa"/>
            <w:shd w:val="clear" w:color="auto" w:fill="auto"/>
          </w:tcPr>
          <w:p w14:paraId="3D866A7D" w14:textId="77777777" w:rsidR="00512FC7" w:rsidRPr="00512FC7" w:rsidRDefault="00512FC7" w:rsidP="00533FE7">
            <w:r w:rsidRPr="00512FC7">
              <w:t>1347</w:t>
            </w:r>
          </w:p>
        </w:tc>
        <w:tc>
          <w:tcPr>
            <w:tcW w:w="2699" w:type="dxa"/>
            <w:shd w:val="clear" w:color="auto" w:fill="auto"/>
          </w:tcPr>
          <w:p w14:paraId="68B019A5" w14:textId="77777777" w:rsidR="00512FC7" w:rsidRPr="00512FC7" w:rsidRDefault="00C411EF" w:rsidP="00533FE7">
            <w:hyperlink w:anchor="fld_ApplReqType" w:history="1">
              <w:r w:rsidR="00512FC7" w:rsidRPr="00533FE7">
                <w:rPr>
                  <w:rStyle w:val="Hyperlink"/>
                  <w:rFonts w:ascii="Times New Roman" w:hAnsi="Times New Roman"/>
                  <w:sz w:val="20"/>
                </w:rPr>
                <w:t>ApplReqType</w:t>
              </w:r>
            </w:hyperlink>
          </w:p>
        </w:tc>
      </w:tr>
      <w:tr w:rsidR="00512FC7" w:rsidRPr="00512FC7" w14:paraId="4D8CF5C1" w14:textId="77777777" w:rsidTr="00533FE7">
        <w:tc>
          <w:tcPr>
            <w:tcW w:w="828" w:type="dxa"/>
            <w:shd w:val="clear" w:color="auto" w:fill="auto"/>
          </w:tcPr>
          <w:p w14:paraId="6ACE4A9F" w14:textId="77777777" w:rsidR="00512FC7" w:rsidRPr="00512FC7" w:rsidRDefault="00512FC7" w:rsidP="00533FE7">
            <w:r w:rsidRPr="00512FC7">
              <w:t>1348</w:t>
            </w:r>
          </w:p>
        </w:tc>
        <w:tc>
          <w:tcPr>
            <w:tcW w:w="2699" w:type="dxa"/>
            <w:shd w:val="clear" w:color="auto" w:fill="auto"/>
          </w:tcPr>
          <w:p w14:paraId="0711B658" w14:textId="77777777" w:rsidR="00512FC7" w:rsidRPr="00512FC7" w:rsidRDefault="00C411EF" w:rsidP="00533FE7">
            <w:hyperlink w:anchor="fld_ApplResponseType" w:history="1">
              <w:r w:rsidR="00512FC7" w:rsidRPr="00533FE7">
                <w:rPr>
                  <w:rStyle w:val="Hyperlink"/>
                  <w:rFonts w:ascii="Times New Roman" w:hAnsi="Times New Roman"/>
                  <w:sz w:val="20"/>
                </w:rPr>
                <w:t>ApplResponseType</w:t>
              </w:r>
            </w:hyperlink>
          </w:p>
        </w:tc>
      </w:tr>
      <w:tr w:rsidR="00512FC7" w:rsidRPr="00512FC7" w14:paraId="09847333" w14:textId="77777777" w:rsidTr="00533FE7">
        <w:tc>
          <w:tcPr>
            <w:tcW w:w="828" w:type="dxa"/>
            <w:shd w:val="clear" w:color="auto" w:fill="auto"/>
          </w:tcPr>
          <w:p w14:paraId="33BCD843" w14:textId="77777777" w:rsidR="00512FC7" w:rsidRPr="00512FC7" w:rsidRDefault="00512FC7" w:rsidP="00533FE7">
            <w:r w:rsidRPr="00512FC7">
              <w:t>1349</w:t>
            </w:r>
          </w:p>
        </w:tc>
        <w:tc>
          <w:tcPr>
            <w:tcW w:w="2699" w:type="dxa"/>
            <w:shd w:val="clear" w:color="auto" w:fill="auto"/>
          </w:tcPr>
          <w:p w14:paraId="6EC15270" w14:textId="77777777" w:rsidR="00512FC7" w:rsidRPr="00512FC7" w:rsidRDefault="00C411EF" w:rsidP="00533FE7">
            <w:hyperlink w:anchor="fld_ApplTotalMessageCount" w:history="1">
              <w:r w:rsidR="00512FC7" w:rsidRPr="00533FE7">
                <w:rPr>
                  <w:rStyle w:val="Hyperlink"/>
                  <w:rFonts w:ascii="Times New Roman" w:hAnsi="Times New Roman"/>
                  <w:sz w:val="20"/>
                </w:rPr>
                <w:t>ApplTotalMessageCount</w:t>
              </w:r>
            </w:hyperlink>
          </w:p>
        </w:tc>
      </w:tr>
      <w:tr w:rsidR="00512FC7" w:rsidRPr="00512FC7" w14:paraId="6759B448" w14:textId="77777777" w:rsidTr="00533FE7">
        <w:tc>
          <w:tcPr>
            <w:tcW w:w="828" w:type="dxa"/>
            <w:shd w:val="clear" w:color="auto" w:fill="auto"/>
          </w:tcPr>
          <w:p w14:paraId="39441D35" w14:textId="77777777" w:rsidR="00512FC7" w:rsidRPr="00512FC7" w:rsidRDefault="00512FC7" w:rsidP="00533FE7">
            <w:r w:rsidRPr="00512FC7">
              <w:t>1350</w:t>
            </w:r>
          </w:p>
        </w:tc>
        <w:tc>
          <w:tcPr>
            <w:tcW w:w="2699" w:type="dxa"/>
            <w:shd w:val="clear" w:color="auto" w:fill="auto"/>
          </w:tcPr>
          <w:p w14:paraId="05213E25" w14:textId="77777777" w:rsidR="00512FC7" w:rsidRPr="00512FC7" w:rsidRDefault="00C411EF" w:rsidP="00533FE7">
            <w:hyperlink w:anchor="fld_ApplLastSeqNum" w:history="1">
              <w:r w:rsidR="00512FC7" w:rsidRPr="00533FE7">
                <w:rPr>
                  <w:rStyle w:val="Hyperlink"/>
                  <w:rFonts w:ascii="Times New Roman" w:hAnsi="Times New Roman"/>
                  <w:sz w:val="20"/>
                </w:rPr>
                <w:t>ApplLastSeqNum</w:t>
              </w:r>
            </w:hyperlink>
          </w:p>
        </w:tc>
      </w:tr>
      <w:tr w:rsidR="00512FC7" w:rsidRPr="00512FC7" w14:paraId="72491F3F" w14:textId="77777777" w:rsidTr="00533FE7">
        <w:tc>
          <w:tcPr>
            <w:tcW w:w="828" w:type="dxa"/>
            <w:shd w:val="clear" w:color="auto" w:fill="auto"/>
          </w:tcPr>
          <w:p w14:paraId="776619C0" w14:textId="77777777" w:rsidR="00512FC7" w:rsidRPr="00512FC7" w:rsidRDefault="00512FC7" w:rsidP="00533FE7">
            <w:r w:rsidRPr="00512FC7">
              <w:t>1351</w:t>
            </w:r>
          </w:p>
        </w:tc>
        <w:tc>
          <w:tcPr>
            <w:tcW w:w="2699" w:type="dxa"/>
            <w:shd w:val="clear" w:color="auto" w:fill="auto"/>
          </w:tcPr>
          <w:p w14:paraId="22F6D4A9" w14:textId="77777777" w:rsidR="00512FC7" w:rsidRPr="00512FC7" w:rsidRDefault="00C411EF" w:rsidP="00533FE7">
            <w:hyperlink w:anchor="fld_NoApplIDs" w:history="1">
              <w:r w:rsidR="00512FC7" w:rsidRPr="00533FE7">
                <w:rPr>
                  <w:rStyle w:val="Hyperlink"/>
                  <w:rFonts w:ascii="Times New Roman" w:hAnsi="Times New Roman"/>
                  <w:sz w:val="20"/>
                </w:rPr>
                <w:t>NoApplIDs</w:t>
              </w:r>
            </w:hyperlink>
          </w:p>
        </w:tc>
      </w:tr>
      <w:tr w:rsidR="00512FC7" w:rsidRPr="00512FC7" w14:paraId="0D00A0EE" w14:textId="77777777" w:rsidTr="00533FE7">
        <w:tc>
          <w:tcPr>
            <w:tcW w:w="828" w:type="dxa"/>
            <w:shd w:val="clear" w:color="auto" w:fill="auto"/>
          </w:tcPr>
          <w:p w14:paraId="7A40BB81" w14:textId="77777777" w:rsidR="00512FC7" w:rsidRPr="00512FC7" w:rsidRDefault="00512FC7" w:rsidP="00533FE7">
            <w:r w:rsidRPr="00512FC7">
              <w:t>1352</w:t>
            </w:r>
          </w:p>
        </w:tc>
        <w:tc>
          <w:tcPr>
            <w:tcW w:w="2699" w:type="dxa"/>
            <w:shd w:val="clear" w:color="auto" w:fill="auto"/>
          </w:tcPr>
          <w:p w14:paraId="20663B60" w14:textId="77777777" w:rsidR="00512FC7" w:rsidRPr="00512FC7" w:rsidRDefault="00C411EF" w:rsidP="00533FE7">
            <w:hyperlink w:anchor="fld_ApplResendFlag" w:history="1">
              <w:r w:rsidR="00512FC7" w:rsidRPr="00533FE7">
                <w:rPr>
                  <w:rStyle w:val="Hyperlink"/>
                  <w:rFonts w:ascii="Times New Roman" w:hAnsi="Times New Roman"/>
                  <w:sz w:val="20"/>
                </w:rPr>
                <w:t>ApplResendFlag</w:t>
              </w:r>
            </w:hyperlink>
          </w:p>
        </w:tc>
      </w:tr>
      <w:tr w:rsidR="00512FC7" w:rsidRPr="00512FC7" w14:paraId="5E3F710D" w14:textId="77777777" w:rsidTr="00533FE7">
        <w:tc>
          <w:tcPr>
            <w:tcW w:w="828" w:type="dxa"/>
            <w:shd w:val="clear" w:color="auto" w:fill="auto"/>
          </w:tcPr>
          <w:p w14:paraId="6C2A6FC6" w14:textId="77777777" w:rsidR="00512FC7" w:rsidRPr="00512FC7" w:rsidRDefault="00512FC7" w:rsidP="00533FE7">
            <w:r w:rsidRPr="00512FC7">
              <w:t>1353</w:t>
            </w:r>
          </w:p>
        </w:tc>
        <w:tc>
          <w:tcPr>
            <w:tcW w:w="2699" w:type="dxa"/>
            <w:shd w:val="clear" w:color="auto" w:fill="auto"/>
          </w:tcPr>
          <w:p w14:paraId="330EEA4E" w14:textId="77777777" w:rsidR="00512FC7" w:rsidRPr="00512FC7" w:rsidRDefault="00C411EF" w:rsidP="00533FE7">
            <w:hyperlink w:anchor="fld_ApplResponseID" w:history="1">
              <w:r w:rsidR="00512FC7" w:rsidRPr="00533FE7">
                <w:rPr>
                  <w:rStyle w:val="Hyperlink"/>
                  <w:rFonts w:ascii="Times New Roman" w:hAnsi="Times New Roman"/>
                  <w:sz w:val="20"/>
                </w:rPr>
                <w:t>ApplResponseID</w:t>
              </w:r>
            </w:hyperlink>
          </w:p>
        </w:tc>
      </w:tr>
      <w:tr w:rsidR="00512FC7" w:rsidRPr="00512FC7" w14:paraId="4E1BB714" w14:textId="77777777" w:rsidTr="00533FE7">
        <w:tc>
          <w:tcPr>
            <w:tcW w:w="828" w:type="dxa"/>
            <w:shd w:val="clear" w:color="auto" w:fill="auto"/>
          </w:tcPr>
          <w:p w14:paraId="42E0DAD6" w14:textId="77777777" w:rsidR="00512FC7" w:rsidRPr="00512FC7" w:rsidRDefault="00512FC7" w:rsidP="00533FE7">
            <w:r w:rsidRPr="00512FC7">
              <w:t>1354</w:t>
            </w:r>
          </w:p>
        </w:tc>
        <w:tc>
          <w:tcPr>
            <w:tcW w:w="2699" w:type="dxa"/>
            <w:shd w:val="clear" w:color="auto" w:fill="auto"/>
          </w:tcPr>
          <w:p w14:paraId="473818C9" w14:textId="77777777" w:rsidR="00512FC7" w:rsidRPr="00512FC7" w:rsidRDefault="00C411EF" w:rsidP="00533FE7">
            <w:hyperlink w:anchor="fld_ApplResponseError" w:history="1">
              <w:r w:rsidR="00512FC7" w:rsidRPr="00533FE7">
                <w:rPr>
                  <w:rStyle w:val="Hyperlink"/>
                  <w:rFonts w:ascii="Times New Roman" w:hAnsi="Times New Roman"/>
                  <w:sz w:val="20"/>
                </w:rPr>
                <w:t>ApplResponseError</w:t>
              </w:r>
            </w:hyperlink>
          </w:p>
        </w:tc>
      </w:tr>
      <w:tr w:rsidR="00512FC7" w:rsidRPr="00512FC7" w14:paraId="25F590BB" w14:textId="77777777" w:rsidTr="00533FE7">
        <w:tc>
          <w:tcPr>
            <w:tcW w:w="828" w:type="dxa"/>
            <w:shd w:val="clear" w:color="auto" w:fill="auto"/>
          </w:tcPr>
          <w:p w14:paraId="184B4EDD" w14:textId="77777777" w:rsidR="00512FC7" w:rsidRPr="00512FC7" w:rsidRDefault="00512FC7" w:rsidP="00533FE7">
            <w:r w:rsidRPr="00512FC7">
              <w:t>1355</w:t>
            </w:r>
          </w:p>
        </w:tc>
        <w:tc>
          <w:tcPr>
            <w:tcW w:w="2699" w:type="dxa"/>
            <w:shd w:val="clear" w:color="auto" w:fill="auto"/>
          </w:tcPr>
          <w:p w14:paraId="1C1D2A89" w14:textId="77777777" w:rsidR="00512FC7" w:rsidRPr="00512FC7" w:rsidRDefault="00C411EF" w:rsidP="00533FE7">
            <w:hyperlink w:anchor="fld_RefApplID" w:history="1">
              <w:r w:rsidR="00512FC7" w:rsidRPr="00533FE7">
                <w:rPr>
                  <w:rStyle w:val="Hyperlink"/>
                  <w:rFonts w:ascii="Times New Roman" w:hAnsi="Times New Roman"/>
                  <w:sz w:val="20"/>
                </w:rPr>
                <w:t>RefApplID</w:t>
              </w:r>
            </w:hyperlink>
          </w:p>
        </w:tc>
      </w:tr>
      <w:tr w:rsidR="00512FC7" w:rsidRPr="00512FC7" w14:paraId="66405A8C" w14:textId="77777777" w:rsidTr="00533FE7">
        <w:tc>
          <w:tcPr>
            <w:tcW w:w="828" w:type="dxa"/>
            <w:shd w:val="clear" w:color="auto" w:fill="auto"/>
          </w:tcPr>
          <w:p w14:paraId="58BE09EF" w14:textId="77777777" w:rsidR="00512FC7" w:rsidRPr="00512FC7" w:rsidRDefault="00512FC7" w:rsidP="00533FE7">
            <w:r w:rsidRPr="00512FC7">
              <w:t>1356</w:t>
            </w:r>
          </w:p>
        </w:tc>
        <w:tc>
          <w:tcPr>
            <w:tcW w:w="2699" w:type="dxa"/>
            <w:shd w:val="clear" w:color="auto" w:fill="auto"/>
          </w:tcPr>
          <w:p w14:paraId="0D8FF1EA" w14:textId="77777777" w:rsidR="00512FC7" w:rsidRPr="00512FC7" w:rsidRDefault="00C411EF" w:rsidP="00533FE7">
            <w:hyperlink w:anchor="fld_ApplReportID" w:history="1">
              <w:r w:rsidR="00512FC7" w:rsidRPr="00533FE7">
                <w:rPr>
                  <w:rStyle w:val="Hyperlink"/>
                  <w:rFonts w:ascii="Times New Roman" w:hAnsi="Times New Roman"/>
                  <w:sz w:val="20"/>
                </w:rPr>
                <w:t>ApplReportID</w:t>
              </w:r>
            </w:hyperlink>
          </w:p>
        </w:tc>
      </w:tr>
      <w:tr w:rsidR="00512FC7" w:rsidRPr="00512FC7" w14:paraId="1D5D9B8F" w14:textId="77777777" w:rsidTr="00533FE7">
        <w:tc>
          <w:tcPr>
            <w:tcW w:w="828" w:type="dxa"/>
            <w:shd w:val="clear" w:color="auto" w:fill="auto"/>
          </w:tcPr>
          <w:p w14:paraId="4DDEA412" w14:textId="77777777" w:rsidR="00512FC7" w:rsidRPr="00512FC7" w:rsidRDefault="00512FC7" w:rsidP="00533FE7">
            <w:r w:rsidRPr="00512FC7">
              <w:t>1357</w:t>
            </w:r>
          </w:p>
        </w:tc>
        <w:tc>
          <w:tcPr>
            <w:tcW w:w="2699" w:type="dxa"/>
            <w:shd w:val="clear" w:color="auto" w:fill="auto"/>
          </w:tcPr>
          <w:p w14:paraId="71492000" w14:textId="77777777" w:rsidR="00512FC7" w:rsidRPr="00512FC7" w:rsidRDefault="00C411EF" w:rsidP="00533FE7">
            <w:hyperlink w:anchor="fld_RefApplLastSeqNum" w:history="1">
              <w:r w:rsidR="00512FC7" w:rsidRPr="00533FE7">
                <w:rPr>
                  <w:rStyle w:val="Hyperlink"/>
                  <w:rFonts w:ascii="Times New Roman" w:hAnsi="Times New Roman"/>
                  <w:sz w:val="20"/>
                </w:rPr>
                <w:t>RefApplLastSeqNum</w:t>
              </w:r>
            </w:hyperlink>
          </w:p>
        </w:tc>
      </w:tr>
      <w:tr w:rsidR="00512FC7" w:rsidRPr="00512FC7" w14:paraId="2AD0F9F0" w14:textId="77777777" w:rsidTr="00533FE7">
        <w:tc>
          <w:tcPr>
            <w:tcW w:w="828" w:type="dxa"/>
            <w:shd w:val="clear" w:color="auto" w:fill="auto"/>
          </w:tcPr>
          <w:p w14:paraId="2B2584A8" w14:textId="77777777" w:rsidR="00512FC7" w:rsidRPr="00512FC7" w:rsidRDefault="00512FC7" w:rsidP="00533FE7">
            <w:r w:rsidRPr="00512FC7">
              <w:t>1358</w:t>
            </w:r>
          </w:p>
        </w:tc>
        <w:tc>
          <w:tcPr>
            <w:tcW w:w="2699" w:type="dxa"/>
            <w:shd w:val="clear" w:color="auto" w:fill="auto"/>
          </w:tcPr>
          <w:p w14:paraId="595EF45A" w14:textId="77777777" w:rsidR="00512FC7" w:rsidRPr="00512FC7" w:rsidRDefault="00C411EF" w:rsidP="00533FE7">
            <w:hyperlink w:anchor="fld_LegPutOrCall" w:history="1">
              <w:r w:rsidR="00512FC7" w:rsidRPr="00533FE7">
                <w:rPr>
                  <w:rStyle w:val="Hyperlink"/>
                  <w:rFonts w:ascii="Times New Roman" w:hAnsi="Times New Roman"/>
                  <w:sz w:val="20"/>
                </w:rPr>
                <w:t>LegPutOrCall</w:t>
              </w:r>
            </w:hyperlink>
          </w:p>
        </w:tc>
      </w:tr>
      <w:tr w:rsidR="00DE5358" w:rsidRPr="00DE5358" w14:paraId="16B6514D" w14:textId="77777777" w:rsidTr="00BD0927">
        <w:trPr>
          <w:del w:id="3923" w:author="Administrator" w:date="2011-08-18T10:26:00Z"/>
        </w:trPr>
        <w:tc>
          <w:tcPr>
            <w:tcW w:w="828" w:type="dxa"/>
            <w:shd w:val="clear" w:color="auto" w:fill="auto"/>
          </w:tcPr>
          <w:p w14:paraId="6687628D" w14:textId="77777777" w:rsidR="00DE5358" w:rsidRPr="00DE5358" w:rsidRDefault="00DE5358" w:rsidP="00DE5358">
            <w:pPr>
              <w:rPr>
                <w:del w:id="3924" w:author="Administrator" w:date="2011-08-18T10:26:00Z"/>
              </w:rPr>
            </w:pPr>
            <w:del w:id="3925" w:author="Administrator" w:date="2011-08-18T10:26:00Z">
              <w:r w:rsidRPr="00DE5358">
                <w:delText>1359</w:delText>
              </w:r>
            </w:del>
          </w:p>
        </w:tc>
        <w:tc>
          <w:tcPr>
            <w:tcW w:w="2699" w:type="dxa"/>
            <w:shd w:val="clear" w:color="auto" w:fill="auto"/>
          </w:tcPr>
          <w:p w14:paraId="72DCABC3" w14:textId="77777777" w:rsidR="00DE5358" w:rsidRPr="00DE5358" w:rsidRDefault="00DE5358" w:rsidP="00DE5358">
            <w:pPr>
              <w:rPr>
                <w:del w:id="3926" w:author="Administrator" w:date="2011-08-18T10:26:00Z"/>
              </w:rPr>
            </w:pPr>
            <w:del w:id="3927" w:author="Administrator" w:date="2011-08-18T10:26:00Z">
              <w:r>
                <w:fldChar w:fldCharType="begin"/>
              </w:r>
              <w:r>
                <w:delInstrText xml:space="preserve"> HYPERLINK  \l "fld_EncodedSymbolLen" </w:delInstrText>
              </w:r>
              <w:r>
                <w:fldChar w:fldCharType="separate"/>
              </w:r>
              <w:r w:rsidRPr="00BD0927">
                <w:rPr>
                  <w:rStyle w:val="Hyperlink"/>
                  <w:rFonts w:ascii="Times New Roman" w:hAnsi="Times New Roman"/>
                  <w:sz w:val="20"/>
                </w:rPr>
                <w:delText>EncodedSymbolLen</w:delText>
              </w:r>
              <w:r>
                <w:fldChar w:fldCharType="end"/>
              </w:r>
            </w:del>
          </w:p>
        </w:tc>
      </w:tr>
      <w:tr w:rsidR="00DE5358" w:rsidRPr="00DE5358" w14:paraId="1708C376" w14:textId="77777777" w:rsidTr="00BD0927">
        <w:trPr>
          <w:del w:id="3928" w:author="Administrator" w:date="2011-08-18T10:26:00Z"/>
        </w:trPr>
        <w:tc>
          <w:tcPr>
            <w:tcW w:w="828" w:type="dxa"/>
            <w:shd w:val="clear" w:color="auto" w:fill="auto"/>
          </w:tcPr>
          <w:p w14:paraId="6B59BB61" w14:textId="77777777" w:rsidR="00DE5358" w:rsidRPr="00DE5358" w:rsidRDefault="00DE5358" w:rsidP="00DE5358">
            <w:pPr>
              <w:rPr>
                <w:del w:id="3929" w:author="Administrator" w:date="2011-08-18T10:26:00Z"/>
              </w:rPr>
            </w:pPr>
            <w:del w:id="3930" w:author="Administrator" w:date="2011-08-18T10:26:00Z">
              <w:r w:rsidRPr="00DE5358">
                <w:delText>1360</w:delText>
              </w:r>
            </w:del>
          </w:p>
        </w:tc>
        <w:tc>
          <w:tcPr>
            <w:tcW w:w="2699" w:type="dxa"/>
            <w:shd w:val="clear" w:color="auto" w:fill="auto"/>
          </w:tcPr>
          <w:p w14:paraId="6C767238" w14:textId="77777777" w:rsidR="00DE5358" w:rsidRPr="00DE5358" w:rsidRDefault="00DE5358" w:rsidP="00DE5358">
            <w:pPr>
              <w:rPr>
                <w:del w:id="3931" w:author="Administrator" w:date="2011-08-18T10:26:00Z"/>
              </w:rPr>
            </w:pPr>
            <w:del w:id="3932" w:author="Administrator" w:date="2011-08-18T10:26:00Z">
              <w:r>
                <w:fldChar w:fldCharType="begin"/>
              </w:r>
              <w:r>
                <w:delInstrText xml:space="preserve"> HYPERLINK  \l "fld_EncodedSymbol" </w:delInstrText>
              </w:r>
              <w:r>
                <w:fldChar w:fldCharType="separate"/>
              </w:r>
              <w:r w:rsidRPr="00BD0927">
                <w:rPr>
                  <w:rStyle w:val="Hyperlink"/>
                  <w:rFonts w:ascii="Times New Roman" w:hAnsi="Times New Roman"/>
                  <w:sz w:val="20"/>
                </w:rPr>
                <w:delText>EncodedSymbol</w:delText>
              </w:r>
              <w:r>
                <w:fldChar w:fldCharType="end"/>
              </w:r>
            </w:del>
          </w:p>
        </w:tc>
      </w:tr>
      <w:tr w:rsidR="00512FC7" w:rsidRPr="00512FC7" w14:paraId="4085A6A7" w14:textId="77777777" w:rsidTr="00533FE7">
        <w:tc>
          <w:tcPr>
            <w:tcW w:w="828" w:type="dxa"/>
            <w:shd w:val="clear" w:color="auto" w:fill="auto"/>
          </w:tcPr>
          <w:p w14:paraId="2E112C7A" w14:textId="77777777" w:rsidR="00512FC7" w:rsidRPr="00512FC7" w:rsidRDefault="00512FC7" w:rsidP="00533FE7">
            <w:r w:rsidRPr="00512FC7">
              <w:t>1361</w:t>
            </w:r>
          </w:p>
        </w:tc>
        <w:tc>
          <w:tcPr>
            <w:tcW w:w="2699" w:type="dxa"/>
            <w:shd w:val="clear" w:color="auto" w:fill="auto"/>
          </w:tcPr>
          <w:p w14:paraId="63E41850" w14:textId="77777777" w:rsidR="00512FC7" w:rsidRPr="00512FC7" w:rsidRDefault="00C411EF" w:rsidP="00533FE7">
            <w:hyperlink w:anchor="fld_TotNoFills" w:history="1">
              <w:r w:rsidR="00512FC7" w:rsidRPr="00533FE7">
                <w:rPr>
                  <w:rStyle w:val="Hyperlink"/>
                  <w:rFonts w:ascii="Times New Roman" w:hAnsi="Times New Roman"/>
                  <w:sz w:val="20"/>
                </w:rPr>
                <w:t>TotNoFills</w:t>
              </w:r>
            </w:hyperlink>
          </w:p>
        </w:tc>
      </w:tr>
      <w:tr w:rsidR="00512FC7" w:rsidRPr="00512FC7" w14:paraId="2251CE64" w14:textId="77777777" w:rsidTr="00533FE7">
        <w:tc>
          <w:tcPr>
            <w:tcW w:w="828" w:type="dxa"/>
            <w:shd w:val="clear" w:color="auto" w:fill="auto"/>
          </w:tcPr>
          <w:p w14:paraId="62573C97" w14:textId="77777777" w:rsidR="00512FC7" w:rsidRPr="00512FC7" w:rsidRDefault="00512FC7" w:rsidP="00533FE7">
            <w:r w:rsidRPr="00512FC7">
              <w:t>1362</w:t>
            </w:r>
          </w:p>
        </w:tc>
        <w:tc>
          <w:tcPr>
            <w:tcW w:w="2699" w:type="dxa"/>
            <w:shd w:val="clear" w:color="auto" w:fill="auto"/>
          </w:tcPr>
          <w:p w14:paraId="47BC6A96" w14:textId="77777777" w:rsidR="00512FC7" w:rsidRPr="00512FC7" w:rsidRDefault="00C411EF" w:rsidP="00533FE7">
            <w:hyperlink w:anchor="fld_NoFills" w:history="1">
              <w:r w:rsidR="00512FC7" w:rsidRPr="00533FE7">
                <w:rPr>
                  <w:rStyle w:val="Hyperlink"/>
                  <w:rFonts w:ascii="Times New Roman" w:hAnsi="Times New Roman"/>
                  <w:sz w:val="20"/>
                </w:rPr>
                <w:t>NoFills</w:t>
              </w:r>
            </w:hyperlink>
          </w:p>
        </w:tc>
      </w:tr>
      <w:tr w:rsidR="00512FC7" w:rsidRPr="00512FC7" w14:paraId="37AE9DC5" w14:textId="77777777" w:rsidTr="00533FE7">
        <w:tc>
          <w:tcPr>
            <w:tcW w:w="828" w:type="dxa"/>
            <w:shd w:val="clear" w:color="auto" w:fill="auto"/>
          </w:tcPr>
          <w:p w14:paraId="37679A43" w14:textId="77777777" w:rsidR="00512FC7" w:rsidRPr="00512FC7" w:rsidRDefault="00512FC7" w:rsidP="00533FE7">
            <w:r w:rsidRPr="00512FC7">
              <w:t>1363</w:t>
            </w:r>
          </w:p>
        </w:tc>
        <w:tc>
          <w:tcPr>
            <w:tcW w:w="2699" w:type="dxa"/>
            <w:shd w:val="clear" w:color="auto" w:fill="auto"/>
          </w:tcPr>
          <w:p w14:paraId="1C95BE34" w14:textId="77777777" w:rsidR="00512FC7" w:rsidRPr="00512FC7" w:rsidRDefault="00C411EF" w:rsidP="00533FE7">
            <w:hyperlink w:anchor="fld_FillExecID" w:history="1">
              <w:r w:rsidR="00512FC7" w:rsidRPr="00533FE7">
                <w:rPr>
                  <w:rStyle w:val="Hyperlink"/>
                  <w:rFonts w:ascii="Times New Roman" w:hAnsi="Times New Roman"/>
                  <w:sz w:val="20"/>
                </w:rPr>
                <w:t>FillExecID</w:t>
              </w:r>
            </w:hyperlink>
          </w:p>
        </w:tc>
      </w:tr>
      <w:tr w:rsidR="00512FC7" w:rsidRPr="00512FC7" w14:paraId="2387762D" w14:textId="77777777" w:rsidTr="00533FE7">
        <w:tc>
          <w:tcPr>
            <w:tcW w:w="828" w:type="dxa"/>
            <w:shd w:val="clear" w:color="auto" w:fill="auto"/>
          </w:tcPr>
          <w:p w14:paraId="40E74FFB" w14:textId="77777777" w:rsidR="00512FC7" w:rsidRPr="00512FC7" w:rsidRDefault="00512FC7" w:rsidP="00533FE7">
            <w:r w:rsidRPr="00512FC7">
              <w:t>1364</w:t>
            </w:r>
          </w:p>
        </w:tc>
        <w:tc>
          <w:tcPr>
            <w:tcW w:w="2699" w:type="dxa"/>
            <w:shd w:val="clear" w:color="auto" w:fill="auto"/>
          </w:tcPr>
          <w:p w14:paraId="04F4199E" w14:textId="77777777" w:rsidR="00512FC7" w:rsidRPr="00512FC7" w:rsidRDefault="00C411EF" w:rsidP="00533FE7">
            <w:hyperlink w:anchor="fld_FillPx" w:history="1">
              <w:r w:rsidR="00512FC7" w:rsidRPr="00533FE7">
                <w:rPr>
                  <w:rStyle w:val="Hyperlink"/>
                  <w:rFonts w:ascii="Times New Roman" w:hAnsi="Times New Roman"/>
                  <w:sz w:val="20"/>
                </w:rPr>
                <w:t>FillPx</w:t>
              </w:r>
            </w:hyperlink>
          </w:p>
        </w:tc>
      </w:tr>
      <w:tr w:rsidR="00512FC7" w:rsidRPr="00512FC7" w14:paraId="10BAC9CA" w14:textId="77777777" w:rsidTr="00533FE7">
        <w:tc>
          <w:tcPr>
            <w:tcW w:w="828" w:type="dxa"/>
            <w:shd w:val="clear" w:color="auto" w:fill="auto"/>
          </w:tcPr>
          <w:p w14:paraId="1ECD6388" w14:textId="77777777" w:rsidR="00512FC7" w:rsidRPr="00512FC7" w:rsidRDefault="00512FC7" w:rsidP="00533FE7">
            <w:r w:rsidRPr="00512FC7">
              <w:t>1365</w:t>
            </w:r>
          </w:p>
        </w:tc>
        <w:tc>
          <w:tcPr>
            <w:tcW w:w="2699" w:type="dxa"/>
            <w:shd w:val="clear" w:color="auto" w:fill="auto"/>
          </w:tcPr>
          <w:p w14:paraId="48702150" w14:textId="77777777" w:rsidR="00512FC7" w:rsidRPr="00512FC7" w:rsidRDefault="00C411EF" w:rsidP="00533FE7">
            <w:hyperlink w:anchor="fld_FillQty" w:history="1">
              <w:r w:rsidR="00512FC7" w:rsidRPr="00533FE7">
                <w:rPr>
                  <w:rStyle w:val="Hyperlink"/>
                  <w:rFonts w:ascii="Times New Roman" w:hAnsi="Times New Roman"/>
                  <w:sz w:val="20"/>
                </w:rPr>
                <w:t>FillQty</w:t>
              </w:r>
            </w:hyperlink>
          </w:p>
        </w:tc>
      </w:tr>
      <w:tr w:rsidR="00512FC7" w:rsidRPr="00512FC7" w14:paraId="5D868BBD" w14:textId="77777777" w:rsidTr="00533FE7">
        <w:tc>
          <w:tcPr>
            <w:tcW w:w="828" w:type="dxa"/>
            <w:shd w:val="clear" w:color="auto" w:fill="auto"/>
          </w:tcPr>
          <w:p w14:paraId="68DC080C" w14:textId="77777777" w:rsidR="00512FC7" w:rsidRPr="00512FC7" w:rsidRDefault="00512FC7" w:rsidP="00533FE7">
            <w:r w:rsidRPr="00512FC7">
              <w:t>1366</w:t>
            </w:r>
          </w:p>
        </w:tc>
        <w:tc>
          <w:tcPr>
            <w:tcW w:w="2699" w:type="dxa"/>
            <w:shd w:val="clear" w:color="auto" w:fill="auto"/>
          </w:tcPr>
          <w:p w14:paraId="5C2DA101" w14:textId="77777777" w:rsidR="00512FC7" w:rsidRPr="00512FC7" w:rsidRDefault="00C411EF" w:rsidP="00533FE7">
            <w:hyperlink w:anchor="fld_LegAllocID" w:history="1">
              <w:r w:rsidR="00512FC7" w:rsidRPr="00533FE7">
                <w:rPr>
                  <w:rStyle w:val="Hyperlink"/>
                  <w:rFonts w:ascii="Times New Roman" w:hAnsi="Times New Roman"/>
                  <w:sz w:val="20"/>
                </w:rPr>
                <w:t>LegAllocID</w:t>
              </w:r>
            </w:hyperlink>
          </w:p>
        </w:tc>
      </w:tr>
      <w:tr w:rsidR="00512FC7" w:rsidRPr="00512FC7" w14:paraId="5D4F14F3" w14:textId="77777777" w:rsidTr="00533FE7">
        <w:tc>
          <w:tcPr>
            <w:tcW w:w="828" w:type="dxa"/>
            <w:shd w:val="clear" w:color="auto" w:fill="auto"/>
          </w:tcPr>
          <w:p w14:paraId="0DABAC7A" w14:textId="77777777" w:rsidR="00512FC7" w:rsidRPr="00512FC7" w:rsidRDefault="00512FC7" w:rsidP="00533FE7">
            <w:r w:rsidRPr="00512FC7">
              <w:t>1367</w:t>
            </w:r>
          </w:p>
        </w:tc>
        <w:tc>
          <w:tcPr>
            <w:tcW w:w="2699" w:type="dxa"/>
            <w:shd w:val="clear" w:color="auto" w:fill="auto"/>
          </w:tcPr>
          <w:p w14:paraId="0E047D7E" w14:textId="77777777" w:rsidR="00512FC7" w:rsidRPr="00512FC7" w:rsidRDefault="00C411EF" w:rsidP="00533FE7">
            <w:hyperlink w:anchor="fld_LegAllocSettlCurrency" w:history="1">
              <w:r w:rsidR="00512FC7" w:rsidRPr="00533FE7">
                <w:rPr>
                  <w:rStyle w:val="Hyperlink"/>
                  <w:rFonts w:ascii="Times New Roman" w:hAnsi="Times New Roman"/>
                  <w:sz w:val="20"/>
                </w:rPr>
                <w:t>LegAllocSettlCurrency</w:t>
              </w:r>
            </w:hyperlink>
          </w:p>
        </w:tc>
      </w:tr>
      <w:tr w:rsidR="00512FC7" w:rsidRPr="00512FC7" w14:paraId="556D204A" w14:textId="77777777" w:rsidTr="00533FE7">
        <w:tc>
          <w:tcPr>
            <w:tcW w:w="828" w:type="dxa"/>
            <w:shd w:val="clear" w:color="auto" w:fill="auto"/>
          </w:tcPr>
          <w:p w14:paraId="3DE3A7BD" w14:textId="77777777" w:rsidR="00512FC7" w:rsidRPr="00512FC7" w:rsidRDefault="00512FC7" w:rsidP="00533FE7">
            <w:r w:rsidRPr="00512FC7">
              <w:t>1368</w:t>
            </w:r>
          </w:p>
        </w:tc>
        <w:tc>
          <w:tcPr>
            <w:tcW w:w="2699" w:type="dxa"/>
            <w:shd w:val="clear" w:color="auto" w:fill="auto"/>
          </w:tcPr>
          <w:p w14:paraId="61A6C1FE" w14:textId="77777777" w:rsidR="00512FC7" w:rsidRPr="00512FC7" w:rsidRDefault="00C411EF" w:rsidP="00533FE7">
            <w:hyperlink w:anchor="fld_TradSesEvent" w:history="1">
              <w:r w:rsidR="00512FC7" w:rsidRPr="00533FE7">
                <w:rPr>
                  <w:rStyle w:val="Hyperlink"/>
                  <w:rFonts w:ascii="Times New Roman" w:hAnsi="Times New Roman"/>
                  <w:sz w:val="20"/>
                </w:rPr>
                <w:t>TradSesEvent</w:t>
              </w:r>
            </w:hyperlink>
          </w:p>
        </w:tc>
      </w:tr>
      <w:tr w:rsidR="00512FC7" w:rsidRPr="00512FC7" w14:paraId="3BED4B4C" w14:textId="77777777" w:rsidTr="00533FE7">
        <w:tc>
          <w:tcPr>
            <w:tcW w:w="828" w:type="dxa"/>
            <w:shd w:val="clear" w:color="auto" w:fill="auto"/>
          </w:tcPr>
          <w:p w14:paraId="567C89C1" w14:textId="77777777" w:rsidR="00512FC7" w:rsidRPr="00512FC7" w:rsidRDefault="00512FC7" w:rsidP="00533FE7">
            <w:r w:rsidRPr="00512FC7">
              <w:t>1369</w:t>
            </w:r>
          </w:p>
        </w:tc>
        <w:tc>
          <w:tcPr>
            <w:tcW w:w="2699" w:type="dxa"/>
            <w:shd w:val="clear" w:color="auto" w:fill="auto"/>
          </w:tcPr>
          <w:p w14:paraId="02BD86E9" w14:textId="77777777" w:rsidR="00512FC7" w:rsidRPr="00512FC7" w:rsidRDefault="00C411EF" w:rsidP="00533FE7">
            <w:hyperlink w:anchor="fld_MassActionReportID" w:history="1">
              <w:r w:rsidR="00512FC7" w:rsidRPr="00533FE7">
                <w:rPr>
                  <w:rStyle w:val="Hyperlink"/>
                  <w:rFonts w:ascii="Times New Roman" w:hAnsi="Times New Roman"/>
                  <w:sz w:val="20"/>
                </w:rPr>
                <w:t>MassActionReportID</w:t>
              </w:r>
            </w:hyperlink>
          </w:p>
        </w:tc>
      </w:tr>
      <w:tr w:rsidR="00512FC7" w:rsidRPr="00512FC7" w14:paraId="75FFF645" w14:textId="77777777" w:rsidTr="00533FE7">
        <w:tc>
          <w:tcPr>
            <w:tcW w:w="828" w:type="dxa"/>
            <w:shd w:val="clear" w:color="auto" w:fill="auto"/>
          </w:tcPr>
          <w:p w14:paraId="196E745C" w14:textId="77777777" w:rsidR="00512FC7" w:rsidRPr="00512FC7" w:rsidRDefault="00512FC7" w:rsidP="00533FE7">
            <w:r w:rsidRPr="00512FC7">
              <w:t>1370</w:t>
            </w:r>
          </w:p>
        </w:tc>
        <w:tc>
          <w:tcPr>
            <w:tcW w:w="2699" w:type="dxa"/>
            <w:shd w:val="clear" w:color="auto" w:fill="auto"/>
          </w:tcPr>
          <w:p w14:paraId="3D72BE6B" w14:textId="77777777" w:rsidR="00512FC7" w:rsidRPr="00512FC7" w:rsidRDefault="00C411EF" w:rsidP="00533FE7">
            <w:hyperlink w:anchor="fld_NoNotAffectedOrders" w:history="1">
              <w:r w:rsidR="00512FC7" w:rsidRPr="00533FE7">
                <w:rPr>
                  <w:rStyle w:val="Hyperlink"/>
                  <w:rFonts w:ascii="Times New Roman" w:hAnsi="Times New Roman"/>
                  <w:sz w:val="20"/>
                </w:rPr>
                <w:t>NoNotAffectedOrders</w:t>
              </w:r>
            </w:hyperlink>
          </w:p>
        </w:tc>
      </w:tr>
      <w:tr w:rsidR="00512FC7" w:rsidRPr="00512FC7" w14:paraId="3CF48BCD" w14:textId="77777777" w:rsidTr="00533FE7">
        <w:tc>
          <w:tcPr>
            <w:tcW w:w="828" w:type="dxa"/>
            <w:shd w:val="clear" w:color="auto" w:fill="auto"/>
          </w:tcPr>
          <w:p w14:paraId="7797A861" w14:textId="77777777" w:rsidR="00512FC7" w:rsidRPr="00512FC7" w:rsidRDefault="00512FC7" w:rsidP="00533FE7">
            <w:r w:rsidRPr="00512FC7">
              <w:t>1371</w:t>
            </w:r>
          </w:p>
        </w:tc>
        <w:tc>
          <w:tcPr>
            <w:tcW w:w="2699" w:type="dxa"/>
            <w:shd w:val="clear" w:color="auto" w:fill="auto"/>
          </w:tcPr>
          <w:p w14:paraId="1023800F" w14:textId="77777777" w:rsidR="00512FC7" w:rsidRPr="00512FC7" w:rsidRDefault="00C411EF" w:rsidP="00533FE7">
            <w:hyperlink w:anchor="fld_NotAffectedOrderID" w:history="1">
              <w:r w:rsidR="00512FC7" w:rsidRPr="00533FE7">
                <w:rPr>
                  <w:rStyle w:val="Hyperlink"/>
                  <w:rFonts w:ascii="Times New Roman" w:hAnsi="Times New Roman"/>
                  <w:sz w:val="20"/>
                </w:rPr>
                <w:t>NotAffectedOrderID</w:t>
              </w:r>
            </w:hyperlink>
          </w:p>
        </w:tc>
      </w:tr>
      <w:tr w:rsidR="00512FC7" w:rsidRPr="00512FC7" w14:paraId="1D0BA58D" w14:textId="77777777" w:rsidTr="00533FE7">
        <w:tc>
          <w:tcPr>
            <w:tcW w:w="828" w:type="dxa"/>
            <w:shd w:val="clear" w:color="auto" w:fill="auto"/>
          </w:tcPr>
          <w:p w14:paraId="0CA414D6" w14:textId="77777777" w:rsidR="00512FC7" w:rsidRPr="00512FC7" w:rsidRDefault="00512FC7" w:rsidP="00533FE7">
            <w:r w:rsidRPr="00512FC7">
              <w:t>1372</w:t>
            </w:r>
          </w:p>
        </w:tc>
        <w:tc>
          <w:tcPr>
            <w:tcW w:w="2699" w:type="dxa"/>
            <w:shd w:val="clear" w:color="auto" w:fill="auto"/>
          </w:tcPr>
          <w:p w14:paraId="0DC015A9" w14:textId="77777777" w:rsidR="00512FC7" w:rsidRPr="00512FC7" w:rsidRDefault="00C411EF" w:rsidP="00533FE7">
            <w:hyperlink w:anchor="fld_NotAffOrigClOrdID" w:history="1">
              <w:r w:rsidR="00512FC7" w:rsidRPr="00533FE7">
                <w:rPr>
                  <w:rStyle w:val="Hyperlink"/>
                  <w:rFonts w:ascii="Times New Roman" w:hAnsi="Times New Roman"/>
                  <w:sz w:val="20"/>
                </w:rPr>
                <w:t>NotAffOrigClOrdID</w:t>
              </w:r>
            </w:hyperlink>
          </w:p>
        </w:tc>
      </w:tr>
      <w:tr w:rsidR="00512FC7" w:rsidRPr="00512FC7" w14:paraId="6D1D04AB" w14:textId="77777777" w:rsidTr="00533FE7">
        <w:tc>
          <w:tcPr>
            <w:tcW w:w="828" w:type="dxa"/>
            <w:shd w:val="clear" w:color="auto" w:fill="auto"/>
          </w:tcPr>
          <w:p w14:paraId="62DACBB1" w14:textId="77777777" w:rsidR="00512FC7" w:rsidRPr="00512FC7" w:rsidRDefault="00512FC7" w:rsidP="00533FE7">
            <w:r w:rsidRPr="00512FC7">
              <w:t>1373</w:t>
            </w:r>
          </w:p>
        </w:tc>
        <w:tc>
          <w:tcPr>
            <w:tcW w:w="2699" w:type="dxa"/>
            <w:shd w:val="clear" w:color="auto" w:fill="auto"/>
          </w:tcPr>
          <w:p w14:paraId="7EC52B59" w14:textId="77777777" w:rsidR="00512FC7" w:rsidRPr="00512FC7" w:rsidRDefault="00C411EF" w:rsidP="00533FE7">
            <w:hyperlink w:anchor="fld_MassActionType" w:history="1">
              <w:r w:rsidR="00512FC7" w:rsidRPr="00533FE7">
                <w:rPr>
                  <w:rStyle w:val="Hyperlink"/>
                  <w:rFonts w:ascii="Times New Roman" w:hAnsi="Times New Roman"/>
                  <w:sz w:val="20"/>
                </w:rPr>
                <w:t>MassActionType</w:t>
              </w:r>
            </w:hyperlink>
          </w:p>
        </w:tc>
      </w:tr>
      <w:tr w:rsidR="00512FC7" w:rsidRPr="00512FC7" w14:paraId="6BFCA1FE" w14:textId="77777777" w:rsidTr="00533FE7">
        <w:tc>
          <w:tcPr>
            <w:tcW w:w="828" w:type="dxa"/>
            <w:shd w:val="clear" w:color="auto" w:fill="auto"/>
          </w:tcPr>
          <w:p w14:paraId="0D490065" w14:textId="77777777" w:rsidR="00512FC7" w:rsidRPr="00512FC7" w:rsidRDefault="00512FC7" w:rsidP="00533FE7">
            <w:r w:rsidRPr="00512FC7">
              <w:t>1374</w:t>
            </w:r>
          </w:p>
        </w:tc>
        <w:tc>
          <w:tcPr>
            <w:tcW w:w="2699" w:type="dxa"/>
            <w:shd w:val="clear" w:color="auto" w:fill="auto"/>
          </w:tcPr>
          <w:p w14:paraId="44A0E84D" w14:textId="77777777" w:rsidR="00512FC7" w:rsidRPr="00512FC7" w:rsidRDefault="00C411EF" w:rsidP="00533FE7">
            <w:hyperlink w:anchor="fld_MassActionScope" w:history="1">
              <w:r w:rsidR="00512FC7" w:rsidRPr="00533FE7">
                <w:rPr>
                  <w:rStyle w:val="Hyperlink"/>
                  <w:rFonts w:ascii="Times New Roman" w:hAnsi="Times New Roman"/>
                  <w:sz w:val="20"/>
                </w:rPr>
                <w:t>MassActionScope</w:t>
              </w:r>
            </w:hyperlink>
          </w:p>
        </w:tc>
      </w:tr>
      <w:tr w:rsidR="00512FC7" w:rsidRPr="00512FC7" w14:paraId="04BCEBFA" w14:textId="77777777" w:rsidTr="00533FE7">
        <w:tc>
          <w:tcPr>
            <w:tcW w:w="828" w:type="dxa"/>
            <w:shd w:val="clear" w:color="auto" w:fill="auto"/>
          </w:tcPr>
          <w:p w14:paraId="55DF8D2D" w14:textId="77777777" w:rsidR="00512FC7" w:rsidRPr="00512FC7" w:rsidRDefault="00512FC7" w:rsidP="00533FE7">
            <w:r w:rsidRPr="00512FC7">
              <w:t>1375</w:t>
            </w:r>
          </w:p>
        </w:tc>
        <w:tc>
          <w:tcPr>
            <w:tcW w:w="2699" w:type="dxa"/>
            <w:shd w:val="clear" w:color="auto" w:fill="auto"/>
          </w:tcPr>
          <w:p w14:paraId="7C37D395" w14:textId="77777777" w:rsidR="00512FC7" w:rsidRPr="00512FC7" w:rsidRDefault="00C411EF" w:rsidP="00533FE7">
            <w:hyperlink w:anchor="fld_MassActionResponse" w:history="1">
              <w:r w:rsidR="00512FC7" w:rsidRPr="00533FE7">
                <w:rPr>
                  <w:rStyle w:val="Hyperlink"/>
                  <w:rFonts w:ascii="Times New Roman" w:hAnsi="Times New Roman"/>
                  <w:sz w:val="20"/>
                </w:rPr>
                <w:t>MassActionResponse</w:t>
              </w:r>
            </w:hyperlink>
          </w:p>
        </w:tc>
      </w:tr>
      <w:tr w:rsidR="00512FC7" w:rsidRPr="00512FC7" w14:paraId="6DB82679" w14:textId="77777777" w:rsidTr="00533FE7">
        <w:tc>
          <w:tcPr>
            <w:tcW w:w="828" w:type="dxa"/>
            <w:shd w:val="clear" w:color="auto" w:fill="auto"/>
          </w:tcPr>
          <w:p w14:paraId="5EB57836" w14:textId="77777777" w:rsidR="00512FC7" w:rsidRPr="00512FC7" w:rsidRDefault="00512FC7" w:rsidP="00533FE7">
            <w:r w:rsidRPr="00512FC7">
              <w:t>1376</w:t>
            </w:r>
          </w:p>
        </w:tc>
        <w:tc>
          <w:tcPr>
            <w:tcW w:w="2699" w:type="dxa"/>
            <w:shd w:val="clear" w:color="auto" w:fill="auto"/>
          </w:tcPr>
          <w:p w14:paraId="72D197C4" w14:textId="77777777" w:rsidR="00512FC7" w:rsidRPr="00512FC7" w:rsidRDefault="00C411EF" w:rsidP="00533FE7">
            <w:hyperlink w:anchor="fld_MassActionRejectReason" w:history="1">
              <w:r w:rsidR="00512FC7" w:rsidRPr="00533FE7">
                <w:rPr>
                  <w:rStyle w:val="Hyperlink"/>
                  <w:rFonts w:ascii="Times New Roman" w:hAnsi="Times New Roman"/>
                  <w:sz w:val="20"/>
                </w:rPr>
                <w:t>MassActionRejectReason</w:t>
              </w:r>
            </w:hyperlink>
          </w:p>
        </w:tc>
      </w:tr>
      <w:tr w:rsidR="00512FC7" w:rsidRPr="00512FC7" w14:paraId="6D1D9374" w14:textId="77777777" w:rsidTr="00533FE7">
        <w:tc>
          <w:tcPr>
            <w:tcW w:w="828" w:type="dxa"/>
            <w:shd w:val="clear" w:color="auto" w:fill="auto"/>
          </w:tcPr>
          <w:p w14:paraId="4CA8DBEE" w14:textId="77777777" w:rsidR="00512FC7" w:rsidRPr="00512FC7" w:rsidRDefault="00512FC7" w:rsidP="00533FE7">
            <w:r w:rsidRPr="00512FC7">
              <w:t>1377</w:t>
            </w:r>
          </w:p>
        </w:tc>
        <w:tc>
          <w:tcPr>
            <w:tcW w:w="2699" w:type="dxa"/>
            <w:shd w:val="clear" w:color="auto" w:fill="auto"/>
          </w:tcPr>
          <w:p w14:paraId="050A0990" w14:textId="77777777" w:rsidR="00512FC7" w:rsidRPr="00512FC7" w:rsidRDefault="00C411EF" w:rsidP="00533FE7">
            <w:hyperlink w:anchor="fld_MultilegModel" w:history="1">
              <w:r w:rsidR="00512FC7" w:rsidRPr="00533FE7">
                <w:rPr>
                  <w:rStyle w:val="Hyperlink"/>
                  <w:rFonts w:ascii="Times New Roman" w:hAnsi="Times New Roman"/>
                  <w:sz w:val="20"/>
                </w:rPr>
                <w:t>MultilegModel</w:t>
              </w:r>
            </w:hyperlink>
          </w:p>
        </w:tc>
      </w:tr>
      <w:tr w:rsidR="00512FC7" w:rsidRPr="00512FC7" w14:paraId="35C78D77" w14:textId="77777777" w:rsidTr="00533FE7">
        <w:tc>
          <w:tcPr>
            <w:tcW w:w="828" w:type="dxa"/>
            <w:shd w:val="clear" w:color="auto" w:fill="auto"/>
          </w:tcPr>
          <w:p w14:paraId="22AEC78C" w14:textId="77777777" w:rsidR="00512FC7" w:rsidRPr="00512FC7" w:rsidRDefault="00512FC7" w:rsidP="00533FE7">
            <w:r w:rsidRPr="00512FC7">
              <w:t>1378</w:t>
            </w:r>
          </w:p>
        </w:tc>
        <w:tc>
          <w:tcPr>
            <w:tcW w:w="2699" w:type="dxa"/>
            <w:shd w:val="clear" w:color="auto" w:fill="auto"/>
          </w:tcPr>
          <w:p w14:paraId="262A09D2" w14:textId="77777777" w:rsidR="00512FC7" w:rsidRPr="00512FC7" w:rsidRDefault="00C411EF" w:rsidP="00533FE7">
            <w:hyperlink w:anchor="fld_MultilegPriceMethod" w:history="1">
              <w:r w:rsidR="00512FC7" w:rsidRPr="00533FE7">
                <w:rPr>
                  <w:rStyle w:val="Hyperlink"/>
                  <w:rFonts w:ascii="Times New Roman" w:hAnsi="Times New Roman"/>
                  <w:sz w:val="20"/>
                </w:rPr>
                <w:t>MultilegPriceMethod</w:t>
              </w:r>
            </w:hyperlink>
          </w:p>
        </w:tc>
      </w:tr>
      <w:tr w:rsidR="00512FC7" w:rsidRPr="00512FC7" w14:paraId="43E38D16" w14:textId="77777777" w:rsidTr="00533FE7">
        <w:tc>
          <w:tcPr>
            <w:tcW w:w="828" w:type="dxa"/>
            <w:shd w:val="clear" w:color="auto" w:fill="auto"/>
          </w:tcPr>
          <w:p w14:paraId="438ACF58" w14:textId="77777777" w:rsidR="00512FC7" w:rsidRPr="00512FC7" w:rsidRDefault="00512FC7" w:rsidP="00533FE7">
            <w:r w:rsidRPr="00512FC7">
              <w:t>1379</w:t>
            </w:r>
          </w:p>
        </w:tc>
        <w:tc>
          <w:tcPr>
            <w:tcW w:w="2699" w:type="dxa"/>
            <w:shd w:val="clear" w:color="auto" w:fill="auto"/>
          </w:tcPr>
          <w:p w14:paraId="3F4136E4" w14:textId="77777777" w:rsidR="00512FC7" w:rsidRPr="00512FC7" w:rsidRDefault="00C411EF" w:rsidP="00533FE7">
            <w:hyperlink w:anchor="fld_LegVolatility" w:history="1">
              <w:r w:rsidR="00512FC7" w:rsidRPr="00533FE7">
                <w:rPr>
                  <w:rStyle w:val="Hyperlink"/>
                  <w:rFonts w:ascii="Times New Roman" w:hAnsi="Times New Roman"/>
                  <w:sz w:val="20"/>
                </w:rPr>
                <w:t>LegVolatility</w:t>
              </w:r>
            </w:hyperlink>
          </w:p>
        </w:tc>
      </w:tr>
      <w:tr w:rsidR="00512FC7" w:rsidRPr="00512FC7" w14:paraId="61CBC68B" w14:textId="77777777" w:rsidTr="00533FE7">
        <w:tc>
          <w:tcPr>
            <w:tcW w:w="828" w:type="dxa"/>
            <w:shd w:val="clear" w:color="auto" w:fill="auto"/>
          </w:tcPr>
          <w:p w14:paraId="0BA8710B" w14:textId="77777777" w:rsidR="00512FC7" w:rsidRPr="00512FC7" w:rsidRDefault="00512FC7" w:rsidP="00533FE7">
            <w:r w:rsidRPr="00512FC7">
              <w:t>1380</w:t>
            </w:r>
          </w:p>
        </w:tc>
        <w:tc>
          <w:tcPr>
            <w:tcW w:w="2699" w:type="dxa"/>
            <w:shd w:val="clear" w:color="auto" w:fill="auto"/>
          </w:tcPr>
          <w:p w14:paraId="580563A0" w14:textId="77777777" w:rsidR="00512FC7" w:rsidRPr="00512FC7" w:rsidRDefault="00C411EF" w:rsidP="00533FE7">
            <w:hyperlink w:anchor="fld_DividendYield" w:history="1">
              <w:r w:rsidR="00512FC7" w:rsidRPr="00533FE7">
                <w:rPr>
                  <w:rStyle w:val="Hyperlink"/>
                  <w:rFonts w:ascii="Times New Roman" w:hAnsi="Times New Roman"/>
                  <w:sz w:val="20"/>
                </w:rPr>
                <w:t>DividendYield</w:t>
              </w:r>
            </w:hyperlink>
          </w:p>
        </w:tc>
      </w:tr>
      <w:tr w:rsidR="00512FC7" w:rsidRPr="00512FC7" w14:paraId="10B7AE77" w14:textId="77777777" w:rsidTr="00533FE7">
        <w:tc>
          <w:tcPr>
            <w:tcW w:w="828" w:type="dxa"/>
            <w:shd w:val="clear" w:color="auto" w:fill="auto"/>
          </w:tcPr>
          <w:p w14:paraId="618C9F08" w14:textId="77777777" w:rsidR="00512FC7" w:rsidRPr="00512FC7" w:rsidRDefault="00512FC7" w:rsidP="00533FE7">
            <w:r w:rsidRPr="00512FC7">
              <w:t>1381</w:t>
            </w:r>
          </w:p>
        </w:tc>
        <w:tc>
          <w:tcPr>
            <w:tcW w:w="2699" w:type="dxa"/>
            <w:shd w:val="clear" w:color="auto" w:fill="auto"/>
          </w:tcPr>
          <w:p w14:paraId="6ABDDC42" w14:textId="77777777" w:rsidR="00512FC7" w:rsidRPr="00512FC7" w:rsidRDefault="00C411EF" w:rsidP="00533FE7">
            <w:hyperlink w:anchor="fld_LegDividendYield" w:history="1">
              <w:r w:rsidR="00512FC7" w:rsidRPr="00533FE7">
                <w:rPr>
                  <w:rStyle w:val="Hyperlink"/>
                  <w:rFonts w:ascii="Times New Roman" w:hAnsi="Times New Roman"/>
                  <w:sz w:val="20"/>
                </w:rPr>
                <w:t>LegDividendYield</w:t>
              </w:r>
            </w:hyperlink>
          </w:p>
        </w:tc>
      </w:tr>
      <w:tr w:rsidR="00512FC7" w:rsidRPr="00512FC7" w14:paraId="362D4154" w14:textId="77777777" w:rsidTr="00533FE7">
        <w:tc>
          <w:tcPr>
            <w:tcW w:w="828" w:type="dxa"/>
            <w:shd w:val="clear" w:color="auto" w:fill="auto"/>
          </w:tcPr>
          <w:p w14:paraId="71ACC094" w14:textId="77777777" w:rsidR="00512FC7" w:rsidRPr="00512FC7" w:rsidRDefault="00512FC7" w:rsidP="00533FE7">
            <w:r w:rsidRPr="00512FC7">
              <w:t>1382</w:t>
            </w:r>
          </w:p>
        </w:tc>
        <w:tc>
          <w:tcPr>
            <w:tcW w:w="2699" w:type="dxa"/>
            <w:shd w:val="clear" w:color="auto" w:fill="auto"/>
          </w:tcPr>
          <w:p w14:paraId="0B64D432" w14:textId="77777777" w:rsidR="00512FC7" w:rsidRPr="00512FC7" w:rsidRDefault="00C411EF" w:rsidP="00533FE7">
            <w:hyperlink w:anchor="fld_CurrencyRatio" w:history="1">
              <w:r w:rsidR="00512FC7" w:rsidRPr="00533FE7">
                <w:rPr>
                  <w:rStyle w:val="Hyperlink"/>
                  <w:rFonts w:ascii="Times New Roman" w:hAnsi="Times New Roman"/>
                  <w:sz w:val="20"/>
                </w:rPr>
                <w:t>CurrencyRatio</w:t>
              </w:r>
            </w:hyperlink>
          </w:p>
        </w:tc>
      </w:tr>
      <w:tr w:rsidR="00512FC7" w:rsidRPr="00512FC7" w14:paraId="1FA44770" w14:textId="77777777" w:rsidTr="00533FE7">
        <w:tc>
          <w:tcPr>
            <w:tcW w:w="828" w:type="dxa"/>
            <w:shd w:val="clear" w:color="auto" w:fill="auto"/>
          </w:tcPr>
          <w:p w14:paraId="01301214" w14:textId="77777777" w:rsidR="00512FC7" w:rsidRPr="00512FC7" w:rsidRDefault="00512FC7" w:rsidP="00533FE7">
            <w:r w:rsidRPr="00512FC7">
              <w:t>1383</w:t>
            </w:r>
          </w:p>
        </w:tc>
        <w:tc>
          <w:tcPr>
            <w:tcW w:w="2699" w:type="dxa"/>
            <w:shd w:val="clear" w:color="auto" w:fill="auto"/>
          </w:tcPr>
          <w:p w14:paraId="2C324596" w14:textId="77777777" w:rsidR="00512FC7" w:rsidRPr="00512FC7" w:rsidRDefault="00C411EF" w:rsidP="00533FE7">
            <w:hyperlink w:anchor="fld_LegCurrencyRatio" w:history="1">
              <w:r w:rsidR="00512FC7" w:rsidRPr="00533FE7">
                <w:rPr>
                  <w:rStyle w:val="Hyperlink"/>
                  <w:rFonts w:ascii="Times New Roman" w:hAnsi="Times New Roman"/>
                  <w:sz w:val="20"/>
                </w:rPr>
                <w:t>LegCurrencyRatio</w:t>
              </w:r>
            </w:hyperlink>
          </w:p>
        </w:tc>
      </w:tr>
      <w:tr w:rsidR="00512FC7" w:rsidRPr="00512FC7" w14:paraId="5FE41B9C" w14:textId="77777777" w:rsidTr="00533FE7">
        <w:tc>
          <w:tcPr>
            <w:tcW w:w="828" w:type="dxa"/>
            <w:shd w:val="clear" w:color="auto" w:fill="auto"/>
          </w:tcPr>
          <w:p w14:paraId="7C555EA6" w14:textId="77777777" w:rsidR="00512FC7" w:rsidRPr="00512FC7" w:rsidRDefault="00512FC7" w:rsidP="00533FE7">
            <w:r w:rsidRPr="00512FC7">
              <w:t>1384</w:t>
            </w:r>
          </w:p>
        </w:tc>
        <w:tc>
          <w:tcPr>
            <w:tcW w:w="2699" w:type="dxa"/>
            <w:shd w:val="clear" w:color="auto" w:fill="auto"/>
          </w:tcPr>
          <w:p w14:paraId="721D0F62" w14:textId="77777777" w:rsidR="00512FC7" w:rsidRPr="00512FC7" w:rsidRDefault="00C411EF" w:rsidP="00533FE7">
            <w:hyperlink w:anchor="fld_LegExecInst" w:history="1">
              <w:r w:rsidR="00512FC7" w:rsidRPr="00533FE7">
                <w:rPr>
                  <w:rStyle w:val="Hyperlink"/>
                  <w:rFonts w:ascii="Times New Roman" w:hAnsi="Times New Roman"/>
                  <w:sz w:val="20"/>
                </w:rPr>
                <w:t>LegExecInst</w:t>
              </w:r>
            </w:hyperlink>
          </w:p>
        </w:tc>
      </w:tr>
      <w:tr w:rsidR="00512FC7" w:rsidRPr="00512FC7" w14:paraId="7A45300C" w14:textId="77777777" w:rsidTr="00533FE7">
        <w:tc>
          <w:tcPr>
            <w:tcW w:w="828" w:type="dxa"/>
            <w:shd w:val="clear" w:color="auto" w:fill="auto"/>
          </w:tcPr>
          <w:p w14:paraId="4D0416FF" w14:textId="77777777" w:rsidR="00512FC7" w:rsidRPr="00512FC7" w:rsidRDefault="00512FC7" w:rsidP="00533FE7">
            <w:r w:rsidRPr="00512FC7">
              <w:t>1385</w:t>
            </w:r>
          </w:p>
        </w:tc>
        <w:tc>
          <w:tcPr>
            <w:tcW w:w="2699" w:type="dxa"/>
            <w:shd w:val="clear" w:color="auto" w:fill="auto"/>
          </w:tcPr>
          <w:p w14:paraId="30F320FC" w14:textId="77777777" w:rsidR="00512FC7" w:rsidRPr="00512FC7" w:rsidRDefault="00C411EF" w:rsidP="00533FE7">
            <w:hyperlink w:anchor="fld_ContingencyType" w:history="1">
              <w:r w:rsidR="00512FC7" w:rsidRPr="00533FE7">
                <w:rPr>
                  <w:rStyle w:val="Hyperlink"/>
                  <w:rFonts w:ascii="Times New Roman" w:hAnsi="Times New Roman"/>
                  <w:sz w:val="20"/>
                </w:rPr>
                <w:t>ContingencyType</w:t>
              </w:r>
            </w:hyperlink>
          </w:p>
        </w:tc>
      </w:tr>
      <w:tr w:rsidR="00512FC7" w:rsidRPr="00512FC7" w14:paraId="43060271" w14:textId="77777777" w:rsidTr="00533FE7">
        <w:tc>
          <w:tcPr>
            <w:tcW w:w="828" w:type="dxa"/>
            <w:shd w:val="clear" w:color="auto" w:fill="auto"/>
          </w:tcPr>
          <w:p w14:paraId="4B5127A8" w14:textId="77777777" w:rsidR="00512FC7" w:rsidRPr="00512FC7" w:rsidRDefault="00512FC7" w:rsidP="00533FE7">
            <w:r w:rsidRPr="00512FC7">
              <w:t>1386</w:t>
            </w:r>
          </w:p>
        </w:tc>
        <w:tc>
          <w:tcPr>
            <w:tcW w:w="2699" w:type="dxa"/>
            <w:shd w:val="clear" w:color="auto" w:fill="auto"/>
          </w:tcPr>
          <w:p w14:paraId="036B3612" w14:textId="77777777" w:rsidR="00512FC7" w:rsidRPr="00512FC7" w:rsidRDefault="00C411EF" w:rsidP="00533FE7">
            <w:hyperlink w:anchor="fld_ListRejectReason" w:history="1">
              <w:r w:rsidR="00512FC7" w:rsidRPr="00533FE7">
                <w:rPr>
                  <w:rStyle w:val="Hyperlink"/>
                  <w:rFonts w:ascii="Times New Roman" w:hAnsi="Times New Roman"/>
                  <w:sz w:val="20"/>
                </w:rPr>
                <w:t>ListRejectReason</w:t>
              </w:r>
            </w:hyperlink>
          </w:p>
        </w:tc>
      </w:tr>
      <w:tr w:rsidR="00512FC7" w:rsidRPr="00512FC7" w14:paraId="1277DB6C" w14:textId="77777777" w:rsidTr="00533FE7">
        <w:tc>
          <w:tcPr>
            <w:tcW w:w="828" w:type="dxa"/>
            <w:shd w:val="clear" w:color="auto" w:fill="auto"/>
          </w:tcPr>
          <w:p w14:paraId="589881D7" w14:textId="77777777" w:rsidR="00512FC7" w:rsidRPr="00512FC7" w:rsidRDefault="00512FC7" w:rsidP="00533FE7">
            <w:r w:rsidRPr="00512FC7">
              <w:t>1387</w:t>
            </w:r>
          </w:p>
        </w:tc>
        <w:tc>
          <w:tcPr>
            <w:tcW w:w="2699" w:type="dxa"/>
            <w:shd w:val="clear" w:color="auto" w:fill="auto"/>
          </w:tcPr>
          <w:p w14:paraId="6DB9F84F" w14:textId="77777777" w:rsidR="00512FC7" w:rsidRPr="00512FC7" w:rsidRDefault="00C411EF" w:rsidP="00533FE7">
            <w:hyperlink w:anchor="fld_NoTrdRepIndicators" w:history="1">
              <w:r w:rsidR="00512FC7" w:rsidRPr="00533FE7">
                <w:rPr>
                  <w:rStyle w:val="Hyperlink"/>
                  <w:rFonts w:ascii="Times New Roman" w:hAnsi="Times New Roman"/>
                  <w:sz w:val="20"/>
                </w:rPr>
                <w:t>NoTrdRepIndicators</w:t>
              </w:r>
            </w:hyperlink>
          </w:p>
        </w:tc>
      </w:tr>
      <w:tr w:rsidR="00512FC7" w:rsidRPr="00512FC7" w14:paraId="36535349" w14:textId="77777777" w:rsidTr="00533FE7">
        <w:tc>
          <w:tcPr>
            <w:tcW w:w="828" w:type="dxa"/>
            <w:shd w:val="clear" w:color="auto" w:fill="auto"/>
          </w:tcPr>
          <w:p w14:paraId="1B29874B" w14:textId="77777777" w:rsidR="00512FC7" w:rsidRPr="00512FC7" w:rsidRDefault="00512FC7" w:rsidP="00533FE7">
            <w:r w:rsidRPr="00512FC7">
              <w:t>1388</w:t>
            </w:r>
          </w:p>
        </w:tc>
        <w:tc>
          <w:tcPr>
            <w:tcW w:w="2699" w:type="dxa"/>
            <w:shd w:val="clear" w:color="auto" w:fill="auto"/>
          </w:tcPr>
          <w:p w14:paraId="2337FF8C" w14:textId="77777777" w:rsidR="00512FC7" w:rsidRPr="00512FC7" w:rsidRDefault="00C411EF" w:rsidP="00533FE7">
            <w:hyperlink w:anchor="fld_TrdRepPartyRole" w:history="1">
              <w:r w:rsidR="00512FC7" w:rsidRPr="00533FE7">
                <w:rPr>
                  <w:rStyle w:val="Hyperlink"/>
                  <w:rFonts w:ascii="Times New Roman" w:hAnsi="Times New Roman"/>
                  <w:sz w:val="20"/>
                </w:rPr>
                <w:t>TrdRepPartyRole</w:t>
              </w:r>
            </w:hyperlink>
          </w:p>
        </w:tc>
      </w:tr>
      <w:tr w:rsidR="00512FC7" w:rsidRPr="00512FC7" w14:paraId="64FB278D" w14:textId="77777777" w:rsidTr="00533FE7">
        <w:tc>
          <w:tcPr>
            <w:tcW w:w="828" w:type="dxa"/>
            <w:shd w:val="clear" w:color="auto" w:fill="auto"/>
          </w:tcPr>
          <w:p w14:paraId="35AEDE8D" w14:textId="77777777" w:rsidR="00512FC7" w:rsidRPr="00512FC7" w:rsidRDefault="00512FC7" w:rsidP="00533FE7">
            <w:r w:rsidRPr="00512FC7">
              <w:t>1389</w:t>
            </w:r>
          </w:p>
        </w:tc>
        <w:tc>
          <w:tcPr>
            <w:tcW w:w="2699" w:type="dxa"/>
            <w:shd w:val="clear" w:color="auto" w:fill="auto"/>
          </w:tcPr>
          <w:p w14:paraId="109CA88F" w14:textId="77777777" w:rsidR="00512FC7" w:rsidRPr="00512FC7" w:rsidRDefault="00C411EF" w:rsidP="00533FE7">
            <w:hyperlink w:anchor="fld_TrdRepIndicator" w:history="1">
              <w:r w:rsidR="00512FC7" w:rsidRPr="00533FE7">
                <w:rPr>
                  <w:rStyle w:val="Hyperlink"/>
                  <w:rFonts w:ascii="Times New Roman" w:hAnsi="Times New Roman"/>
                  <w:sz w:val="20"/>
                </w:rPr>
                <w:t>TrdRepIndicator</w:t>
              </w:r>
            </w:hyperlink>
          </w:p>
        </w:tc>
      </w:tr>
      <w:tr w:rsidR="00512FC7" w:rsidRPr="00512FC7" w14:paraId="75D55DA8" w14:textId="77777777" w:rsidTr="00533FE7">
        <w:tc>
          <w:tcPr>
            <w:tcW w:w="828" w:type="dxa"/>
            <w:shd w:val="clear" w:color="auto" w:fill="auto"/>
          </w:tcPr>
          <w:p w14:paraId="12292F81" w14:textId="77777777" w:rsidR="00512FC7" w:rsidRPr="00512FC7" w:rsidRDefault="00512FC7" w:rsidP="00533FE7">
            <w:r w:rsidRPr="00512FC7">
              <w:t>1390</w:t>
            </w:r>
          </w:p>
        </w:tc>
        <w:tc>
          <w:tcPr>
            <w:tcW w:w="2699" w:type="dxa"/>
            <w:shd w:val="clear" w:color="auto" w:fill="auto"/>
          </w:tcPr>
          <w:p w14:paraId="51103530" w14:textId="77777777" w:rsidR="00512FC7" w:rsidRPr="00512FC7" w:rsidRDefault="00C411EF" w:rsidP="00533FE7">
            <w:hyperlink w:anchor="fld_TradePublishIndicator" w:history="1">
              <w:r w:rsidR="00512FC7" w:rsidRPr="00533FE7">
                <w:rPr>
                  <w:rStyle w:val="Hyperlink"/>
                  <w:rFonts w:ascii="Times New Roman" w:hAnsi="Times New Roman"/>
                  <w:sz w:val="20"/>
                </w:rPr>
                <w:t>TradePublishIndicator</w:t>
              </w:r>
            </w:hyperlink>
          </w:p>
        </w:tc>
      </w:tr>
      <w:tr w:rsidR="00512FC7" w:rsidRPr="00512FC7" w14:paraId="76A29FC4" w14:textId="77777777" w:rsidTr="00533FE7">
        <w:tc>
          <w:tcPr>
            <w:tcW w:w="828" w:type="dxa"/>
            <w:shd w:val="clear" w:color="auto" w:fill="auto"/>
          </w:tcPr>
          <w:p w14:paraId="1576F377" w14:textId="77777777" w:rsidR="00512FC7" w:rsidRPr="00512FC7" w:rsidRDefault="00512FC7" w:rsidP="00533FE7">
            <w:r w:rsidRPr="00512FC7">
              <w:t>1391</w:t>
            </w:r>
          </w:p>
        </w:tc>
        <w:tc>
          <w:tcPr>
            <w:tcW w:w="2699" w:type="dxa"/>
            <w:shd w:val="clear" w:color="auto" w:fill="auto"/>
          </w:tcPr>
          <w:p w14:paraId="0F66D268" w14:textId="77777777" w:rsidR="00512FC7" w:rsidRPr="00512FC7" w:rsidRDefault="00C411EF" w:rsidP="00533FE7">
            <w:hyperlink w:anchor="fld_UnderlyingLegOptAttribute" w:history="1">
              <w:r w:rsidR="00512FC7" w:rsidRPr="00533FE7">
                <w:rPr>
                  <w:rStyle w:val="Hyperlink"/>
                  <w:rFonts w:ascii="Times New Roman" w:hAnsi="Times New Roman"/>
                  <w:sz w:val="20"/>
                </w:rPr>
                <w:t>UnderlyingLegOptAttribute</w:t>
              </w:r>
            </w:hyperlink>
          </w:p>
        </w:tc>
      </w:tr>
      <w:tr w:rsidR="00512FC7" w:rsidRPr="00512FC7" w14:paraId="4896DD9F" w14:textId="77777777" w:rsidTr="00533FE7">
        <w:tc>
          <w:tcPr>
            <w:tcW w:w="828" w:type="dxa"/>
            <w:shd w:val="clear" w:color="auto" w:fill="auto"/>
          </w:tcPr>
          <w:p w14:paraId="57D8270D" w14:textId="77777777" w:rsidR="00512FC7" w:rsidRPr="00512FC7" w:rsidRDefault="00512FC7" w:rsidP="00533FE7">
            <w:r w:rsidRPr="00512FC7">
              <w:t>1392</w:t>
            </w:r>
          </w:p>
        </w:tc>
        <w:tc>
          <w:tcPr>
            <w:tcW w:w="2699" w:type="dxa"/>
            <w:shd w:val="clear" w:color="auto" w:fill="auto"/>
          </w:tcPr>
          <w:p w14:paraId="1A5EF983" w14:textId="77777777" w:rsidR="00512FC7" w:rsidRPr="00512FC7" w:rsidRDefault="00C411EF" w:rsidP="00533FE7">
            <w:hyperlink w:anchor="fld_UnderlyingLegSecurityDesc" w:history="1">
              <w:r w:rsidR="00512FC7" w:rsidRPr="00533FE7">
                <w:rPr>
                  <w:rStyle w:val="Hyperlink"/>
                  <w:rFonts w:ascii="Times New Roman" w:hAnsi="Times New Roman"/>
                  <w:sz w:val="20"/>
                </w:rPr>
                <w:t>UnderlyingLegSecurityDesc</w:t>
              </w:r>
            </w:hyperlink>
          </w:p>
        </w:tc>
      </w:tr>
      <w:tr w:rsidR="00512FC7" w:rsidRPr="00512FC7" w14:paraId="43CD3ADB" w14:textId="77777777" w:rsidTr="00533FE7">
        <w:tc>
          <w:tcPr>
            <w:tcW w:w="828" w:type="dxa"/>
            <w:shd w:val="clear" w:color="auto" w:fill="auto"/>
          </w:tcPr>
          <w:p w14:paraId="5EC0FE18" w14:textId="77777777" w:rsidR="00512FC7" w:rsidRPr="00512FC7" w:rsidRDefault="00512FC7" w:rsidP="00533FE7">
            <w:r w:rsidRPr="00512FC7">
              <w:t>1393</w:t>
            </w:r>
          </w:p>
        </w:tc>
        <w:tc>
          <w:tcPr>
            <w:tcW w:w="2699" w:type="dxa"/>
            <w:shd w:val="clear" w:color="auto" w:fill="auto"/>
          </w:tcPr>
          <w:p w14:paraId="2CE0B6B0" w14:textId="77777777" w:rsidR="00512FC7" w:rsidRPr="00512FC7" w:rsidRDefault="00C411EF" w:rsidP="00533FE7">
            <w:hyperlink w:anchor="fld_MarketReqID" w:history="1">
              <w:r w:rsidR="00512FC7" w:rsidRPr="00533FE7">
                <w:rPr>
                  <w:rStyle w:val="Hyperlink"/>
                  <w:rFonts w:ascii="Times New Roman" w:hAnsi="Times New Roman"/>
                  <w:sz w:val="20"/>
                </w:rPr>
                <w:t>MarketReqID</w:t>
              </w:r>
            </w:hyperlink>
          </w:p>
        </w:tc>
      </w:tr>
      <w:tr w:rsidR="00512FC7" w:rsidRPr="00512FC7" w14:paraId="49B77C38" w14:textId="77777777" w:rsidTr="00533FE7">
        <w:tc>
          <w:tcPr>
            <w:tcW w:w="828" w:type="dxa"/>
            <w:shd w:val="clear" w:color="auto" w:fill="auto"/>
          </w:tcPr>
          <w:p w14:paraId="3357B0E3" w14:textId="77777777" w:rsidR="00512FC7" w:rsidRPr="00512FC7" w:rsidRDefault="00512FC7" w:rsidP="00533FE7">
            <w:r w:rsidRPr="00512FC7">
              <w:t>1394</w:t>
            </w:r>
          </w:p>
        </w:tc>
        <w:tc>
          <w:tcPr>
            <w:tcW w:w="2699" w:type="dxa"/>
            <w:shd w:val="clear" w:color="auto" w:fill="auto"/>
          </w:tcPr>
          <w:p w14:paraId="4629B953" w14:textId="77777777" w:rsidR="00512FC7" w:rsidRPr="00512FC7" w:rsidRDefault="00C411EF" w:rsidP="00533FE7">
            <w:hyperlink w:anchor="fld_MarketReportID" w:history="1">
              <w:r w:rsidR="00512FC7" w:rsidRPr="00533FE7">
                <w:rPr>
                  <w:rStyle w:val="Hyperlink"/>
                  <w:rFonts w:ascii="Times New Roman" w:hAnsi="Times New Roman"/>
                  <w:sz w:val="20"/>
                </w:rPr>
                <w:t>MarketReportID</w:t>
              </w:r>
            </w:hyperlink>
          </w:p>
        </w:tc>
      </w:tr>
      <w:tr w:rsidR="00512FC7" w:rsidRPr="00512FC7" w14:paraId="3B4B8F0F" w14:textId="77777777" w:rsidTr="00533FE7">
        <w:tc>
          <w:tcPr>
            <w:tcW w:w="828" w:type="dxa"/>
            <w:shd w:val="clear" w:color="auto" w:fill="auto"/>
          </w:tcPr>
          <w:p w14:paraId="1F254CBC" w14:textId="77777777" w:rsidR="00512FC7" w:rsidRPr="00512FC7" w:rsidRDefault="00512FC7" w:rsidP="00533FE7">
            <w:r w:rsidRPr="00512FC7">
              <w:t>1395</w:t>
            </w:r>
          </w:p>
        </w:tc>
        <w:tc>
          <w:tcPr>
            <w:tcW w:w="2699" w:type="dxa"/>
            <w:shd w:val="clear" w:color="auto" w:fill="auto"/>
          </w:tcPr>
          <w:p w14:paraId="74FD7A59" w14:textId="77777777" w:rsidR="00512FC7" w:rsidRPr="00512FC7" w:rsidRDefault="00C411EF" w:rsidP="00533FE7">
            <w:hyperlink w:anchor="fld_MarketUpdateAction" w:history="1">
              <w:r w:rsidR="00512FC7" w:rsidRPr="00533FE7">
                <w:rPr>
                  <w:rStyle w:val="Hyperlink"/>
                  <w:rFonts w:ascii="Times New Roman" w:hAnsi="Times New Roman"/>
                  <w:sz w:val="20"/>
                </w:rPr>
                <w:t>MarketUpdateAction</w:t>
              </w:r>
            </w:hyperlink>
          </w:p>
        </w:tc>
      </w:tr>
      <w:tr w:rsidR="00512FC7" w:rsidRPr="00512FC7" w14:paraId="7C297339" w14:textId="77777777" w:rsidTr="00533FE7">
        <w:tc>
          <w:tcPr>
            <w:tcW w:w="828" w:type="dxa"/>
            <w:shd w:val="clear" w:color="auto" w:fill="auto"/>
          </w:tcPr>
          <w:p w14:paraId="5CBC0D7C" w14:textId="77777777" w:rsidR="00512FC7" w:rsidRPr="00512FC7" w:rsidRDefault="00512FC7" w:rsidP="00533FE7">
            <w:r w:rsidRPr="00512FC7">
              <w:t>1396</w:t>
            </w:r>
          </w:p>
        </w:tc>
        <w:tc>
          <w:tcPr>
            <w:tcW w:w="2699" w:type="dxa"/>
            <w:shd w:val="clear" w:color="auto" w:fill="auto"/>
          </w:tcPr>
          <w:p w14:paraId="355E427D" w14:textId="77777777" w:rsidR="00512FC7" w:rsidRPr="00512FC7" w:rsidRDefault="00C411EF" w:rsidP="00533FE7">
            <w:hyperlink w:anchor="fld_MarketSegmentDesc" w:history="1">
              <w:r w:rsidR="00512FC7" w:rsidRPr="00533FE7">
                <w:rPr>
                  <w:rStyle w:val="Hyperlink"/>
                  <w:rFonts w:ascii="Times New Roman" w:hAnsi="Times New Roman"/>
                  <w:sz w:val="20"/>
                </w:rPr>
                <w:t>MarketSegmentDesc</w:t>
              </w:r>
            </w:hyperlink>
          </w:p>
        </w:tc>
      </w:tr>
      <w:tr w:rsidR="00512FC7" w:rsidRPr="00512FC7" w14:paraId="7B29DC03" w14:textId="77777777" w:rsidTr="00533FE7">
        <w:tc>
          <w:tcPr>
            <w:tcW w:w="828" w:type="dxa"/>
            <w:shd w:val="clear" w:color="auto" w:fill="auto"/>
          </w:tcPr>
          <w:p w14:paraId="5D364C4A" w14:textId="77777777" w:rsidR="00512FC7" w:rsidRPr="00512FC7" w:rsidRDefault="00512FC7" w:rsidP="00533FE7">
            <w:r w:rsidRPr="00512FC7">
              <w:t>1397</w:t>
            </w:r>
          </w:p>
        </w:tc>
        <w:tc>
          <w:tcPr>
            <w:tcW w:w="2699" w:type="dxa"/>
            <w:shd w:val="clear" w:color="auto" w:fill="auto"/>
          </w:tcPr>
          <w:p w14:paraId="07199305" w14:textId="77777777" w:rsidR="00512FC7" w:rsidRPr="00512FC7" w:rsidRDefault="00C411EF" w:rsidP="00533FE7">
            <w:hyperlink w:anchor="fld_EncodedMktSegmDescLen" w:history="1">
              <w:r w:rsidR="00512FC7" w:rsidRPr="00533FE7">
                <w:rPr>
                  <w:rStyle w:val="Hyperlink"/>
                  <w:rFonts w:ascii="Times New Roman" w:hAnsi="Times New Roman"/>
                  <w:sz w:val="20"/>
                </w:rPr>
                <w:t>EncodedMktSegmDescLen</w:t>
              </w:r>
            </w:hyperlink>
          </w:p>
        </w:tc>
      </w:tr>
      <w:tr w:rsidR="00512FC7" w:rsidRPr="00512FC7" w14:paraId="2C382B9A" w14:textId="77777777" w:rsidTr="00533FE7">
        <w:tc>
          <w:tcPr>
            <w:tcW w:w="828" w:type="dxa"/>
            <w:shd w:val="clear" w:color="auto" w:fill="auto"/>
          </w:tcPr>
          <w:p w14:paraId="0FEA5DF2" w14:textId="77777777" w:rsidR="00512FC7" w:rsidRPr="00512FC7" w:rsidRDefault="00512FC7" w:rsidP="00533FE7">
            <w:r w:rsidRPr="00512FC7">
              <w:t>1398</w:t>
            </w:r>
          </w:p>
        </w:tc>
        <w:tc>
          <w:tcPr>
            <w:tcW w:w="2699" w:type="dxa"/>
            <w:shd w:val="clear" w:color="auto" w:fill="auto"/>
          </w:tcPr>
          <w:p w14:paraId="2D22D452" w14:textId="77777777" w:rsidR="00512FC7" w:rsidRPr="00512FC7" w:rsidRDefault="00C411EF" w:rsidP="00533FE7">
            <w:hyperlink w:anchor="fld_EncodedMktSegmDesc" w:history="1">
              <w:r w:rsidR="00512FC7" w:rsidRPr="00533FE7">
                <w:rPr>
                  <w:rStyle w:val="Hyperlink"/>
                  <w:rFonts w:ascii="Times New Roman" w:hAnsi="Times New Roman"/>
                  <w:sz w:val="20"/>
                </w:rPr>
                <w:t>EncodedMktSegmDesc</w:t>
              </w:r>
            </w:hyperlink>
          </w:p>
        </w:tc>
      </w:tr>
      <w:tr w:rsidR="00512FC7" w:rsidRPr="00512FC7" w14:paraId="76BB647E" w14:textId="77777777" w:rsidTr="00533FE7">
        <w:tc>
          <w:tcPr>
            <w:tcW w:w="828" w:type="dxa"/>
            <w:shd w:val="clear" w:color="auto" w:fill="auto"/>
          </w:tcPr>
          <w:p w14:paraId="01ED764F" w14:textId="77777777" w:rsidR="00512FC7" w:rsidRPr="00512FC7" w:rsidRDefault="00512FC7" w:rsidP="00533FE7">
            <w:r w:rsidRPr="00512FC7">
              <w:t>1399</w:t>
            </w:r>
          </w:p>
        </w:tc>
        <w:tc>
          <w:tcPr>
            <w:tcW w:w="2699" w:type="dxa"/>
            <w:shd w:val="clear" w:color="auto" w:fill="auto"/>
          </w:tcPr>
          <w:p w14:paraId="0DE0737E" w14:textId="77777777" w:rsidR="00512FC7" w:rsidRPr="00512FC7" w:rsidRDefault="00C411EF" w:rsidP="00533FE7">
            <w:hyperlink w:anchor="fld_ApplNewSeqNum" w:history="1">
              <w:r w:rsidR="00512FC7" w:rsidRPr="00533FE7">
                <w:rPr>
                  <w:rStyle w:val="Hyperlink"/>
                  <w:rFonts w:ascii="Times New Roman" w:hAnsi="Times New Roman"/>
                  <w:sz w:val="20"/>
                </w:rPr>
                <w:t>ApplNewSeqNum</w:t>
              </w:r>
            </w:hyperlink>
          </w:p>
        </w:tc>
      </w:tr>
      <w:tr w:rsidR="00512FC7" w:rsidRPr="00512FC7" w14:paraId="39E65B76" w14:textId="77777777" w:rsidTr="00533FE7">
        <w:tc>
          <w:tcPr>
            <w:tcW w:w="828" w:type="dxa"/>
            <w:shd w:val="clear" w:color="auto" w:fill="auto"/>
          </w:tcPr>
          <w:p w14:paraId="0E0B1DB4" w14:textId="77777777" w:rsidR="00512FC7" w:rsidRPr="00512FC7" w:rsidRDefault="00512FC7" w:rsidP="00533FE7">
            <w:r w:rsidRPr="00512FC7">
              <w:t>1400</w:t>
            </w:r>
          </w:p>
        </w:tc>
        <w:tc>
          <w:tcPr>
            <w:tcW w:w="2699" w:type="dxa"/>
            <w:shd w:val="clear" w:color="auto" w:fill="auto"/>
          </w:tcPr>
          <w:p w14:paraId="5B7F3378" w14:textId="77777777" w:rsidR="00512FC7" w:rsidRPr="00512FC7" w:rsidRDefault="00C411EF" w:rsidP="00533FE7">
            <w:hyperlink w:anchor="fld_EncryptedPasswordMethod" w:history="1">
              <w:r w:rsidR="00512FC7" w:rsidRPr="00533FE7">
                <w:rPr>
                  <w:rStyle w:val="Hyperlink"/>
                  <w:rFonts w:ascii="Times New Roman" w:hAnsi="Times New Roman"/>
                  <w:sz w:val="20"/>
                </w:rPr>
                <w:t>EncryptedPasswordMethod</w:t>
              </w:r>
            </w:hyperlink>
          </w:p>
        </w:tc>
      </w:tr>
      <w:tr w:rsidR="00512FC7" w:rsidRPr="00512FC7" w14:paraId="2880AF22" w14:textId="77777777" w:rsidTr="00533FE7">
        <w:tc>
          <w:tcPr>
            <w:tcW w:w="828" w:type="dxa"/>
            <w:shd w:val="clear" w:color="auto" w:fill="auto"/>
          </w:tcPr>
          <w:p w14:paraId="554F81AD" w14:textId="77777777" w:rsidR="00512FC7" w:rsidRPr="00512FC7" w:rsidRDefault="00512FC7" w:rsidP="00533FE7">
            <w:r w:rsidRPr="00512FC7">
              <w:t>1401</w:t>
            </w:r>
          </w:p>
        </w:tc>
        <w:tc>
          <w:tcPr>
            <w:tcW w:w="2699" w:type="dxa"/>
            <w:shd w:val="clear" w:color="auto" w:fill="auto"/>
          </w:tcPr>
          <w:p w14:paraId="662EB272" w14:textId="77777777" w:rsidR="00512FC7" w:rsidRPr="00512FC7" w:rsidRDefault="00C411EF" w:rsidP="00533FE7">
            <w:hyperlink w:anchor="fld_EncryptedPasswordLen" w:history="1">
              <w:r w:rsidR="00512FC7" w:rsidRPr="00533FE7">
                <w:rPr>
                  <w:rStyle w:val="Hyperlink"/>
                  <w:rFonts w:ascii="Times New Roman" w:hAnsi="Times New Roman"/>
                  <w:sz w:val="20"/>
                </w:rPr>
                <w:t>EncryptedPasswordLen</w:t>
              </w:r>
            </w:hyperlink>
          </w:p>
        </w:tc>
      </w:tr>
      <w:tr w:rsidR="00512FC7" w:rsidRPr="00512FC7" w14:paraId="38097D27" w14:textId="77777777" w:rsidTr="00533FE7">
        <w:tc>
          <w:tcPr>
            <w:tcW w:w="828" w:type="dxa"/>
            <w:shd w:val="clear" w:color="auto" w:fill="auto"/>
          </w:tcPr>
          <w:p w14:paraId="6BCB7E85" w14:textId="77777777" w:rsidR="00512FC7" w:rsidRPr="00512FC7" w:rsidRDefault="00512FC7" w:rsidP="00533FE7">
            <w:r w:rsidRPr="00512FC7">
              <w:t>1402</w:t>
            </w:r>
          </w:p>
        </w:tc>
        <w:tc>
          <w:tcPr>
            <w:tcW w:w="2699" w:type="dxa"/>
            <w:shd w:val="clear" w:color="auto" w:fill="auto"/>
          </w:tcPr>
          <w:p w14:paraId="78C1A5FB" w14:textId="77777777" w:rsidR="00512FC7" w:rsidRPr="00512FC7" w:rsidRDefault="00C411EF" w:rsidP="00533FE7">
            <w:hyperlink w:anchor="fld_EncryptedPassword" w:history="1">
              <w:r w:rsidR="00512FC7" w:rsidRPr="00533FE7">
                <w:rPr>
                  <w:rStyle w:val="Hyperlink"/>
                  <w:rFonts w:ascii="Times New Roman" w:hAnsi="Times New Roman"/>
                  <w:sz w:val="20"/>
                </w:rPr>
                <w:t>EncryptedPassword</w:t>
              </w:r>
            </w:hyperlink>
          </w:p>
        </w:tc>
      </w:tr>
      <w:tr w:rsidR="00512FC7" w:rsidRPr="00512FC7" w14:paraId="5CE9B6C9" w14:textId="77777777" w:rsidTr="00533FE7">
        <w:tc>
          <w:tcPr>
            <w:tcW w:w="828" w:type="dxa"/>
            <w:shd w:val="clear" w:color="auto" w:fill="auto"/>
          </w:tcPr>
          <w:p w14:paraId="5F131B74" w14:textId="77777777" w:rsidR="00512FC7" w:rsidRPr="00512FC7" w:rsidRDefault="00512FC7" w:rsidP="00533FE7">
            <w:r w:rsidRPr="00512FC7">
              <w:t>1403</w:t>
            </w:r>
          </w:p>
        </w:tc>
        <w:tc>
          <w:tcPr>
            <w:tcW w:w="2699" w:type="dxa"/>
            <w:shd w:val="clear" w:color="auto" w:fill="auto"/>
          </w:tcPr>
          <w:p w14:paraId="7B112C9F" w14:textId="77777777" w:rsidR="00512FC7" w:rsidRPr="00512FC7" w:rsidRDefault="00C411EF" w:rsidP="00533FE7">
            <w:hyperlink w:anchor="fld_EncryptedNewPasswordLen" w:history="1">
              <w:r w:rsidR="00512FC7" w:rsidRPr="00533FE7">
                <w:rPr>
                  <w:rStyle w:val="Hyperlink"/>
                  <w:rFonts w:ascii="Times New Roman" w:hAnsi="Times New Roman"/>
                  <w:sz w:val="20"/>
                </w:rPr>
                <w:t>EncryptedNewPasswordLen</w:t>
              </w:r>
            </w:hyperlink>
          </w:p>
        </w:tc>
      </w:tr>
      <w:tr w:rsidR="00512FC7" w:rsidRPr="00512FC7" w14:paraId="67E9692F" w14:textId="77777777" w:rsidTr="00533FE7">
        <w:tc>
          <w:tcPr>
            <w:tcW w:w="828" w:type="dxa"/>
            <w:shd w:val="clear" w:color="auto" w:fill="auto"/>
          </w:tcPr>
          <w:p w14:paraId="0D1633EF" w14:textId="77777777" w:rsidR="00512FC7" w:rsidRPr="00512FC7" w:rsidRDefault="00512FC7" w:rsidP="00533FE7">
            <w:r w:rsidRPr="00512FC7">
              <w:t>1404</w:t>
            </w:r>
          </w:p>
        </w:tc>
        <w:tc>
          <w:tcPr>
            <w:tcW w:w="2699" w:type="dxa"/>
            <w:shd w:val="clear" w:color="auto" w:fill="auto"/>
          </w:tcPr>
          <w:p w14:paraId="27D3156B" w14:textId="77777777" w:rsidR="00512FC7" w:rsidRPr="00512FC7" w:rsidRDefault="00C411EF" w:rsidP="00533FE7">
            <w:hyperlink w:anchor="fld_EncryptedNewPassword" w:history="1">
              <w:r w:rsidR="00512FC7" w:rsidRPr="00533FE7">
                <w:rPr>
                  <w:rStyle w:val="Hyperlink"/>
                  <w:rFonts w:ascii="Times New Roman" w:hAnsi="Times New Roman"/>
                  <w:sz w:val="20"/>
                </w:rPr>
                <w:t>EncryptedNewPassword</w:t>
              </w:r>
            </w:hyperlink>
          </w:p>
        </w:tc>
      </w:tr>
      <w:tr w:rsidR="00512FC7" w:rsidRPr="00512FC7" w14:paraId="541E1660" w14:textId="77777777" w:rsidTr="00533FE7">
        <w:tc>
          <w:tcPr>
            <w:tcW w:w="828" w:type="dxa"/>
            <w:shd w:val="clear" w:color="auto" w:fill="auto"/>
          </w:tcPr>
          <w:p w14:paraId="00751C93" w14:textId="77777777" w:rsidR="00512FC7" w:rsidRPr="00512FC7" w:rsidRDefault="00512FC7" w:rsidP="00533FE7">
            <w:r w:rsidRPr="00512FC7">
              <w:t>1405</w:t>
            </w:r>
          </w:p>
        </w:tc>
        <w:tc>
          <w:tcPr>
            <w:tcW w:w="2699" w:type="dxa"/>
            <w:shd w:val="clear" w:color="auto" w:fill="auto"/>
          </w:tcPr>
          <w:p w14:paraId="27D5E77B" w14:textId="77777777" w:rsidR="00512FC7" w:rsidRPr="00512FC7" w:rsidRDefault="00C411EF" w:rsidP="00533FE7">
            <w:hyperlink w:anchor="fld_UnderlyingLegMaturityTime" w:history="1">
              <w:r w:rsidR="00512FC7" w:rsidRPr="00533FE7">
                <w:rPr>
                  <w:rStyle w:val="Hyperlink"/>
                  <w:rFonts w:ascii="Times New Roman" w:hAnsi="Times New Roman"/>
                  <w:sz w:val="20"/>
                </w:rPr>
                <w:t>UnderlyingLegMaturityTime</w:t>
              </w:r>
            </w:hyperlink>
          </w:p>
        </w:tc>
      </w:tr>
      <w:tr w:rsidR="00512FC7" w:rsidRPr="00512FC7" w14:paraId="6EBAFC7E" w14:textId="77777777" w:rsidTr="00533FE7">
        <w:tc>
          <w:tcPr>
            <w:tcW w:w="828" w:type="dxa"/>
            <w:shd w:val="clear" w:color="auto" w:fill="auto"/>
          </w:tcPr>
          <w:p w14:paraId="214D4B2A" w14:textId="77777777" w:rsidR="00512FC7" w:rsidRPr="00512FC7" w:rsidRDefault="00512FC7" w:rsidP="00533FE7">
            <w:r w:rsidRPr="00512FC7">
              <w:t>1406</w:t>
            </w:r>
          </w:p>
        </w:tc>
        <w:tc>
          <w:tcPr>
            <w:tcW w:w="2699" w:type="dxa"/>
            <w:shd w:val="clear" w:color="auto" w:fill="auto"/>
          </w:tcPr>
          <w:p w14:paraId="2D4943CE" w14:textId="77777777" w:rsidR="00512FC7" w:rsidRPr="00512FC7" w:rsidRDefault="00C411EF" w:rsidP="00533FE7">
            <w:hyperlink w:anchor="fld_RefApplExtID" w:history="1">
              <w:r w:rsidR="00512FC7" w:rsidRPr="00533FE7">
                <w:rPr>
                  <w:rStyle w:val="Hyperlink"/>
                  <w:rFonts w:ascii="Times New Roman" w:hAnsi="Times New Roman"/>
                  <w:sz w:val="20"/>
                </w:rPr>
                <w:t>RefApplExtID</w:t>
              </w:r>
            </w:hyperlink>
          </w:p>
        </w:tc>
      </w:tr>
      <w:tr w:rsidR="00512FC7" w:rsidRPr="00512FC7" w14:paraId="5F603DD0" w14:textId="77777777" w:rsidTr="00533FE7">
        <w:tc>
          <w:tcPr>
            <w:tcW w:w="828" w:type="dxa"/>
            <w:shd w:val="clear" w:color="auto" w:fill="auto"/>
          </w:tcPr>
          <w:p w14:paraId="167552A1" w14:textId="77777777" w:rsidR="00512FC7" w:rsidRPr="00512FC7" w:rsidRDefault="00512FC7" w:rsidP="00533FE7">
            <w:r w:rsidRPr="00512FC7">
              <w:t>1407</w:t>
            </w:r>
          </w:p>
        </w:tc>
        <w:tc>
          <w:tcPr>
            <w:tcW w:w="2699" w:type="dxa"/>
            <w:shd w:val="clear" w:color="auto" w:fill="auto"/>
          </w:tcPr>
          <w:p w14:paraId="2DEFB0D9" w14:textId="77777777" w:rsidR="00512FC7" w:rsidRPr="00512FC7" w:rsidRDefault="00C411EF" w:rsidP="00533FE7">
            <w:hyperlink w:anchor="fld_DefaultApplExtID" w:history="1">
              <w:r w:rsidR="00512FC7" w:rsidRPr="00533FE7">
                <w:rPr>
                  <w:rStyle w:val="Hyperlink"/>
                  <w:rFonts w:ascii="Times New Roman" w:hAnsi="Times New Roman"/>
                  <w:sz w:val="20"/>
                </w:rPr>
                <w:t>DefaultApplExtID</w:t>
              </w:r>
            </w:hyperlink>
          </w:p>
        </w:tc>
      </w:tr>
      <w:tr w:rsidR="00512FC7" w:rsidRPr="00512FC7" w14:paraId="7236A756" w14:textId="77777777" w:rsidTr="00533FE7">
        <w:tc>
          <w:tcPr>
            <w:tcW w:w="828" w:type="dxa"/>
            <w:shd w:val="clear" w:color="auto" w:fill="auto"/>
          </w:tcPr>
          <w:p w14:paraId="0A302B42" w14:textId="77777777" w:rsidR="00512FC7" w:rsidRPr="00512FC7" w:rsidRDefault="00512FC7" w:rsidP="00533FE7">
            <w:r w:rsidRPr="00512FC7">
              <w:t>1408</w:t>
            </w:r>
          </w:p>
        </w:tc>
        <w:tc>
          <w:tcPr>
            <w:tcW w:w="2699" w:type="dxa"/>
            <w:shd w:val="clear" w:color="auto" w:fill="auto"/>
          </w:tcPr>
          <w:p w14:paraId="74F83C85" w14:textId="77777777" w:rsidR="00512FC7" w:rsidRPr="00512FC7" w:rsidRDefault="00C411EF" w:rsidP="00533FE7">
            <w:hyperlink w:anchor="fld_DefaultCstmApplVerID" w:history="1">
              <w:r w:rsidR="00512FC7" w:rsidRPr="00533FE7">
                <w:rPr>
                  <w:rStyle w:val="Hyperlink"/>
                  <w:rFonts w:ascii="Times New Roman" w:hAnsi="Times New Roman"/>
                  <w:sz w:val="20"/>
                </w:rPr>
                <w:t>DefaultCstmApplVerID</w:t>
              </w:r>
            </w:hyperlink>
          </w:p>
        </w:tc>
      </w:tr>
      <w:tr w:rsidR="00512FC7" w:rsidRPr="00512FC7" w14:paraId="6C8EDE0C" w14:textId="77777777" w:rsidTr="00533FE7">
        <w:tc>
          <w:tcPr>
            <w:tcW w:w="828" w:type="dxa"/>
            <w:shd w:val="clear" w:color="auto" w:fill="auto"/>
          </w:tcPr>
          <w:p w14:paraId="35BE732C" w14:textId="77777777" w:rsidR="00512FC7" w:rsidRPr="00512FC7" w:rsidRDefault="00512FC7" w:rsidP="00533FE7">
            <w:r w:rsidRPr="00512FC7">
              <w:t>1409</w:t>
            </w:r>
          </w:p>
        </w:tc>
        <w:tc>
          <w:tcPr>
            <w:tcW w:w="2699" w:type="dxa"/>
            <w:shd w:val="clear" w:color="auto" w:fill="auto"/>
          </w:tcPr>
          <w:p w14:paraId="66552C3C" w14:textId="77777777" w:rsidR="00512FC7" w:rsidRPr="00512FC7" w:rsidRDefault="00C411EF" w:rsidP="00533FE7">
            <w:hyperlink w:anchor="fld_SessionStatus" w:history="1">
              <w:r w:rsidR="00512FC7" w:rsidRPr="00533FE7">
                <w:rPr>
                  <w:rStyle w:val="Hyperlink"/>
                  <w:rFonts w:ascii="Times New Roman" w:hAnsi="Times New Roman"/>
                  <w:sz w:val="20"/>
                </w:rPr>
                <w:t>SessionStatus</w:t>
              </w:r>
            </w:hyperlink>
          </w:p>
        </w:tc>
      </w:tr>
      <w:tr w:rsidR="00512FC7" w:rsidRPr="00512FC7" w14:paraId="681A21D6" w14:textId="77777777" w:rsidTr="00533FE7">
        <w:tc>
          <w:tcPr>
            <w:tcW w:w="828" w:type="dxa"/>
            <w:shd w:val="clear" w:color="auto" w:fill="auto"/>
          </w:tcPr>
          <w:p w14:paraId="3FE973E9" w14:textId="77777777" w:rsidR="00512FC7" w:rsidRPr="00512FC7" w:rsidRDefault="00512FC7" w:rsidP="00533FE7">
            <w:r w:rsidRPr="00512FC7">
              <w:t>1410</w:t>
            </w:r>
          </w:p>
        </w:tc>
        <w:tc>
          <w:tcPr>
            <w:tcW w:w="2699" w:type="dxa"/>
            <w:shd w:val="clear" w:color="auto" w:fill="auto"/>
          </w:tcPr>
          <w:p w14:paraId="7A108DBA" w14:textId="77777777" w:rsidR="00512FC7" w:rsidRPr="00512FC7" w:rsidRDefault="00C411EF" w:rsidP="00533FE7">
            <w:hyperlink w:anchor="fld_DefaultVerIndicator" w:history="1">
              <w:r w:rsidR="00512FC7" w:rsidRPr="00533FE7">
                <w:rPr>
                  <w:rStyle w:val="Hyperlink"/>
                  <w:rFonts w:ascii="Times New Roman" w:hAnsi="Times New Roman"/>
                  <w:sz w:val="20"/>
                </w:rPr>
                <w:t>DefaultVerIndicator</w:t>
              </w:r>
            </w:hyperlink>
          </w:p>
        </w:tc>
      </w:tr>
      <w:tr w:rsidR="00512FC7" w:rsidRPr="00512FC7" w14:paraId="044E5002" w14:textId="77777777" w:rsidTr="00533FE7">
        <w:tc>
          <w:tcPr>
            <w:tcW w:w="828" w:type="dxa"/>
            <w:shd w:val="clear" w:color="auto" w:fill="auto"/>
          </w:tcPr>
          <w:p w14:paraId="4D9105F4" w14:textId="77777777" w:rsidR="00512FC7" w:rsidRPr="00512FC7" w:rsidRDefault="00512FC7" w:rsidP="00533FE7">
            <w:r w:rsidRPr="00512FC7">
              <w:t>1411</w:t>
            </w:r>
          </w:p>
        </w:tc>
        <w:tc>
          <w:tcPr>
            <w:tcW w:w="2699" w:type="dxa"/>
            <w:shd w:val="clear" w:color="auto" w:fill="auto"/>
          </w:tcPr>
          <w:p w14:paraId="4F9E3B1B" w14:textId="77777777" w:rsidR="00512FC7" w:rsidRPr="00512FC7" w:rsidRDefault="00C411EF" w:rsidP="00533FE7">
            <w:hyperlink w:anchor="fld_Nested4PartySubIDType" w:history="1">
              <w:r w:rsidR="00512FC7" w:rsidRPr="00533FE7">
                <w:rPr>
                  <w:rStyle w:val="Hyperlink"/>
                  <w:rFonts w:ascii="Times New Roman" w:hAnsi="Times New Roman"/>
                  <w:sz w:val="20"/>
                </w:rPr>
                <w:t>Nested4PartySubIDType</w:t>
              </w:r>
            </w:hyperlink>
          </w:p>
        </w:tc>
      </w:tr>
      <w:tr w:rsidR="00512FC7" w:rsidRPr="00512FC7" w14:paraId="5E2D2645" w14:textId="77777777" w:rsidTr="00533FE7">
        <w:tc>
          <w:tcPr>
            <w:tcW w:w="828" w:type="dxa"/>
            <w:shd w:val="clear" w:color="auto" w:fill="auto"/>
          </w:tcPr>
          <w:p w14:paraId="4B5FFDFF" w14:textId="77777777" w:rsidR="00512FC7" w:rsidRPr="00512FC7" w:rsidRDefault="00512FC7" w:rsidP="00533FE7">
            <w:r w:rsidRPr="00512FC7">
              <w:t>1412</w:t>
            </w:r>
          </w:p>
        </w:tc>
        <w:tc>
          <w:tcPr>
            <w:tcW w:w="2699" w:type="dxa"/>
            <w:shd w:val="clear" w:color="auto" w:fill="auto"/>
          </w:tcPr>
          <w:p w14:paraId="3C9FEBFD" w14:textId="77777777" w:rsidR="00512FC7" w:rsidRPr="00512FC7" w:rsidRDefault="00C411EF" w:rsidP="00533FE7">
            <w:hyperlink w:anchor="fld_Nested4PartySubID" w:history="1">
              <w:r w:rsidR="00512FC7" w:rsidRPr="00533FE7">
                <w:rPr>
                  <w:rStyle w:val="Hyperlink"/>
                  <w:rFonts w:ascii="Times New Roman" w:hAnsi="Times New Roman"/>
                  <w:sz w:val="20"/>
                </w:rPr>
                <w:t>Nested4PartySubID</w:t>
              </w:r>
            </w:hyperlink>
          </w:p>
        </w:tc>
      </w:tr>
      <w:tr w:rsidR="00512FC7" w:rsidRPr="00512FC7" w14:paraId="2F77A2E2" w14:textId="77777777" w:rsidTr="00533FE7">
        <w:tc>
          <w:tcPr>
            <w:tcW w:w="828" w:type="dxa"/>
            <w:shd w:val="clear" w:color="auto" w:fill="auto"/>
          </w:tcPr>
          <w:p w14:paraId="05220B59" w14:textId="77777777" w:rsidR="00512FC7" w:rsidRPr="00512FC7" w:rsidRDefault="00512FC7" w:rsidP="00533FE7">
            <w:r w:rsidRPr="00512FC7">
              <w:t>1413</w:t>
            </w:r>
          </w:p>
        </w:tc>
        <w:tc>
          <w:tcPr>
            <w:tcW w:w="2699" w:type="dxa"/>
            <w:shd w:val="clear" w:color="auto" w:fill="auto"/>
          </w:tcPr>
          <w:p w14:paraId="061A067D" w14:textId="77777777" w:rsidR="00512FC7" w:rsidRPr="00512FC7" w:rsidRDefault="00C411EF" w:rsidP="00533FE7">
            <w:hyperlink w:anchor="fld_NoNested4PartySubIDs" w:history="1">
              <w:r w:rsidR="00512FC7" w:rsidRPr="00533FE7">
                <w:rPr>
                  <w:rStyle w:val="Hyperlink"/>
                  <w:rFonts w:ascii="Times New Roman" w:hAnsi="Times New Roman"/>
                  <w:sz w:val="20"/>
                </w:rPr>
                <w:t>NoNested4PartySubIDs</w:t>
              </w:r>
            </w:hyperlink>
          </w:p>
        </w:tc>
      </w:tr>
      <w:tr w:rsidR="00512FC7" w:rsidRPr="00512FC7" w14:paraId="3106B442" w14:textId="77777777" w:rsidTr="00533FE7">
        <w:tc>
          <w:tcPr>
            <w:tcW w:w="828" w:type="dxa"/>
            <w:shd w:val="clear" w:color="auto" w:fill="auto"/>
          </w:tcPr>
          <w:p w14:paraId="1BB077CB" w14:textId="77777777" w:rsidR="00512FC7" w:rsidRPr="00512FC7" w:rsidRDefault="00512FC7" w:rsidP="00533FE7">
            <w:r w:rsidRPr="00512FC7">
              <w:t>1414</w:t>
            </w:r>
          </w:p>
        </w:tc>
        <w:tc>
          <w:tcPr>
            <w:tcW w:w="2699" w:type="dxa"/>
            <w:shd w:val="clear" w:color="auto" w:fill="auto"/>
          </w:tcPr>
          <w:p w14:paraId="5BF0695B" w14:textId="77777777" w:rsidR="00512FC7" w:rsidRPr="00512FC7" w:rsidRDefault="00C411EF" w:rsidP="00533FE7">
            <w:hyperlink w:anchor="fld_NoNested4PartyIDs" w:history="1">
              <w:r w:rsidR="00512FC7" w:rsidRPr="00533FE7">
                <w:rPr>
                  <w:rStyle w:val="Hyperlink"/>
                  <w:rFonts w:ascii="Times New Roman" w:hAnsi="Times New Roman"/>
                  <w:sz w:val="20"/>
                </w:rPr>
                <w:t>NoNested4PartyIDs</w:t>
              </w:r>
            </w:hyperlink>
          </w:p>
        </w:tc>
      </w:tr>
      <w:tr w:rsidR="00512FC7" w:rsidRPr="00512FC7" w14:paraId="5A64D6C5" w14:textId="77777777" w:rsidTr="00533FE7">
        <w:tc>
          <w:tcPr>
            <w:tcW w:w="828" w:type="dxa"/>
            <w:shd w:val="clear" w:color="auto" w:fill="auto"/>
          </w:tcPr>
          <w:p w14:paraId="693E068A" w14:textId="77777777" w:rsidR="00512FC7" w:rsidRPr="00512FC7" w:rsidRDefault="00512FC7" w:rsidP="00533FE7">
            <w:r w:rsidRPr="00512FC7">
              <w:t>1415</w:t>
            </w:r>
          </w:p>
        </w:tc>
        <w:tc>
          <w:tcPr>
            <w:tcW w:w="2699" w:type="dxa"/>
            <w:shd w:val="clear" w:color="auto" w:fill="auto"/>
          </w:tcPr>
          <w:p w14:paraId="0B8DCFAD" w14:textId="77777777" w:rsidR="00512FC7" w:rsidRPr="00512FC7" w:rsidRDefault="00C411EF" w:rsidP="00533FE7">
            <w:hyperlink w:anchor="fld_Nested4PartyID" w:history="1">
              <w:r w:rsidR="00512FC7" w:rsidRPr="00533FE7">
                <w:rPr>
                  <w:rStyle w:val="Hyperlink"/>
                  <w:rFonts w:ascii="Times New Roman" w:hAnsi="Times New Roman"/>
                  <w:sz w:val="20"/>
                </w:rPr>
                <w:t>Nested4PartyID</w:t>
              </w:r>
            </w:hyperlink>
          </w:p>
        </w:tc>
      </w:tr>
      <w:tr w:rsidR="00512FC7" w:rsidRPr="00512FC7" w14:paraId="085D9D8D" w14:textId="77777777" w:rsidTr="00533FE7">
        <w:tc>
          <w:tcPr>
            <w:tcW w:w="828" w:type="dxa"/>
            <w:shd w:val="clear" w:color="auto" w:fill="auto"/>
          </w:tcPr>
          <w:p w14:paraId="699022DF" w14:textId="77777777" w:rsidR="00512FC7" w:rsidRPr="00512FC7" w:rsidRDefault="00512FC7" w:rsidP="00533FE7">
            <w:r w:rsidRPr="00512FC7">
              <w:t>1416</w:t>
            </w:r>
          </w:p>
        </w:tc>
        <w:tc>
          <w:tcPr>
            <w:tcW w:w="2699" w:type="dxa"/>
            <w:shd w:val="clear" w:color="auto" w:fill="auto"/>
          </w:tcPr>
          <w:p w14:paraId="5996C703" w14:textId="77777777" w:rsidR="00512FC7" w:rsidRPr="00512FC7" w:rsidRDefault="00C411EF" w:rsidP="00533FE7">
            <w:hyperlink w:anchor="fld_Nested4PartyIDSource" w:history="1">
              <w:r w:rsidR="00512FC7" w:rsidRPr="00533FE7">
                <w:rPr>
                  <w:rStyle w:val="Hyperlink"/>
                  <w:rFonts w:ascii="Times New Roman" w:hAnsi="Times New Roman"/>
                  <w:sz w:val="20"/>
                </w:rPr>
                <w:t>Nested4PartyIDSource</w:t>
              </w:r>
            </w:hyperlink>
          </w:p>
        </w:tc>
      </w:tr>
      <w:tr w:rsidR="00512FC7" w:rsidRPr="00512FC7" w14:paraId="7738A274" w14:textId="77777777" w:rsidTr="00533FE7">
        <w:tc>
          <w:tcPr>
            <w:tcW w:w="828" w:type="dxa"/>
            <w:shd w:val="clear" w:color="auto" w:fill="auto"/>
          </w:tcPr>
          <w:p w14:paraId="0A71ED70" w14:textId="77777777" w:rsidR="00512FC7" w:rsidRPr="00512FC7" w:rsidRDefault="00512FC7" w:rsidP="00533FE7">
            <w:r w:rsidRPr="00512FC7">
              <w:t>1417</w:t>
            </w:r>
          </w:p>
        </w:tc>
        <w:tc>
          <w:tcPr>
            <w:tcW w:w="2699" w:type="dxa"/>
            <w:shd w:val="clear" w:color="auto" w:fill="auto"/>
          </w:tcPr>
          <w:p w14:paraId="4FAE928A" w14:textId="77777777" w:rsidR="00512FC7" w:rsidRPr="00512FC7" w:rsidRDefault="00C411EF" w:rsidP="00533FE7">
            <w:hyperlink w:anchor="fld_Nested4PartyRole" w:history="1">
              <w:r w:rsidR="00512FC7" w:rsidRPr="00533FE7">
                <w:rPr>
                  <w:rStyle w:val="Hyperlink"/>
                  <w:rFonts w:ascii="Times New Roman" w:hAnsi="Times New Roman"/>
                  <w:sz w:val="20"/>
                </w:rPr>
                <w:t>Nested4PartyRole</w:t>
              </w:r>
            </w:hyperlink>
          </w:p>
        </w:tc>
      </w:tr>
      <w:tr w:rsidR="00512FC7" w:rsidRPr="00512FC7" w14:paraId="2E2849D1" w14:textId="77777777" w:rsidTr="00533FE7">
        <w:tc>
          <w:tcPr>
            <w:tcW w:w="828" w:type="dxa"/>
            <w:shd w:val="clear" w:color="auto" w:fill="auto"/>
          </w:tcPr>
          <w:p w14:paraId="52BD32AD" w14:textId="77777777" w:rsidR="00512FC7" w:rsidRPr="00512FC7" w:rsidRDefault="00512FC7" w:rsidP="00533FE7">
            <w:r w:rsidRPr="00512FC7">
              <w:t>1418</w:t>
            </w:r>
          </w:p>
        </w:tc>
        <w:tc>
          <w:tcPr>
            <w:tcW w:w="2699" w:type="dxa"/>
            <w:shd w:val="clear" w:color="auto" w:fill="auto"/>
          </w:tcPr>
          <w:p w14:paraId="3F4DFE79" w14:textId="77777777" w:rsidR="00512FC7" w:rsidRPr="00512FC7" w:rsidRDefault="00C411EF" w:rsidP="00533FE7">
            <w:hyperlink w:anchor="fld_LegLastQty" w:history="1">
              <w:r w:rsidR="00512FC7" w:rsidRPr="00533FE7">
                <w:rPr>
                  <w:rStyle w:val="Hyperlink"/>
                  <w:rFonts w:ascii="Times New Roman" w:hAnsi="Times New Roman"/>
                  <w:sz w:val="20"/>
                </w:rPr>
                <w:t>LegLastQty</w:t>
              </w:r>
            </w:hyperlink>
          </w:p>
        </w:tc>
      </w:tr>
      <w:tr w:rsidR="00512FC7" w:rsidRPr="00512FC7" w14:paraId="5C676A47" w14:textId="77777777" w:rsidTr="00533FE7">
        <w:tc>
          <w:tcPr>
            <w:tcW w:w="828" w:type="dxa"/>
            <w:shd w:val="clear" w:color="auto" w:fill="auto"/>
          </w:tcPr>
          <w:p w14:paraId="5AA492F1" w14:textId="77777777" w:rsidR="00512FC7" w:rsidRPr="00512FC7" w:rsidRDefault="00512FC7" w:rsidP="00533FE7">
            <w:r w:rsidRPr="00512FC7">
              <w:t>1419</w:t>
            </w:r>
          </w:p>
        </w:tc>
        <w:tc>
          <w:tcPr>
            <w:tcW w:w="2699" w:type="dxa"/>
            <w:shd w:val="clear" w:color="auto" w:fill="auto"/>
          </w:tcPr>
          <w:p w14:paraId="76A61458" w14:textId="77777777" w:rsidR="00512FC7" w:rsidRPr="00512FC7" w:rsidRDefault="00C411EF" w:rsidP="00533FE7">
            <w:hyperlink w:anchor="fld_UnderlyingExerciseStyle" w:history="1">
              <w:r w:rsidR="00512FC7" w:rsidRPr="00533FE7">
                <w:rPr>
                  <w:rStyle w:val="Hyperlink"/>
                  <w:rFonts w:ascii="Times New Roman" w:hAnsi="Times New Roman"/>
                  <w:sz w:val="20"/>
                </w:rPr>
                <w:t>UnderlyingExerciseStyle</w:t>
              </w:r>
            </w:hyperlink>
          </w:p>
        </w:tc>
      </w:tr>
      <w:tr w:rsidR="00512FC7" w:rsidRPr="00512FC7" w14:paraId="0225EF97" w14:textId="77777777" w:rsidTr="00533FE7">
        <w:tc>
          <w:tcPr>
            <w:tcW w:w="828" w:type="dxa"/>
            <w:shd w:val="clear" w:color="auto" w:fill="auto"/>
          </w:tcPr>
          <w:p w14:paraId="06651ECE" w14:textId="77777777" w:rsidR="00512FC7" w:rsidRPr="00512FC7" w:rsidRDefault="00512FC7" w:rsidP="00533FE7">
            <w:r w:rsidRPr="00512FC7">
              <w:t>1420</w:t>
            </w:r>
          </w:p>
        </w:tc>
        <w:tc>
          <w:tcPr>
            <w:tcW w:w="2699" w:type="dxa"/>
            <w:shd w:val="clear" w:color="auto" w:fill="auto"/>
          </w:tcPr>
          <w:p w14:paraId="705B85B9" w14:textId="77777777" w:rsidR="00512FC7" w:rsidRPr="00512FC7" w:rsidRDefault="00C411EF" w:rsidP="00533FE7">
            <w:hyperlink w:anchor="fld_LegExerciseStyle" w:history="1">
              <w:r w:rsidR="00512FC7" w:rsidRPr="00533FE7">
                <w:rPr>
                  <w:rStyle w:val="Hyperlink"/>
                  <w:rFonts w:ascii="Times New Roman" w:hAnsi="Times New Roman"/>
                  <w:sz w:val="20"/>
                </w:rPr>
                <w:t>LegExerciseStyle</w:t>
              </w:r>
            </w:hyperlink>
          </w:p>
        </w:tc>
      </w:tr>
      <w:tr w:rsidR="00512FC7" w:rsidRPr="00512FC7" w14:paraId="6B26CFF1" w14:textId="77777777" w:rsidTr="00533FE7">
        <w:tc>
          <w:tcPr>
            <w:tcW w:w="828" w:type="dxa"/>
            <w:shd w:val="clear" w:color="auto" w:fill="auto"/>
          </w:tcPr>
          <w:p w14:paraId="04651E32" w14:textId="77777777" w:rsidR="00512FC7" w:rsidRPr="00512FC7" w:rsidRDefault="00512FC7" w:rsidP="00533FE7">
            <w:r w:rsidRPr="00512FC7">
              <w:t>1421</w:t>
            </w:r>
          </w:p>
        </w:tc>
        <w:tc>
          <w:tcPr>
            <w:tcW w:w="2699" w:type="dxa"/>
            <w:shd w:val="clear" w:color="auto" w:fill="auto"/>
          </w:tcPr>
          <w:p w14:paraId="36440955" w14:textId="77777777" w:rsidR="00512FC7" w:rsidRPr="00512FC7" w:rsidRDefault="00C411EF" w:rsidP="00533FE7">
            <w:hyperlink w:anchor="fld_LegPriceUnitOfMeasure" w:history="1">
              <w:r w:rsidR="00512FC7" w:rsidRPr="00533FE7">
                <w:rPr>
                  <w:rStyle w:val="Hyperlink"/>
                  <w:rFonts w:ascii="Times New Roman" w:hAnsi="Times New Roman"/>
                  <w:sz w:val="20"/>
                </w:rPr>
                <w:t>LegPriceUnitOfMeasure</w:t>
              </w:r>
            </w:hyperlink>
          </w:p>
        </w:tc>
      </w:tr>
      <w:tr w:rsidR="00512FC7" w:rsidRPr="00512FC7" w14:paraId="02B10480" w14:textId="77777777" w:rsidTr="00533FE7">
        <w:tc>
          <w:tcPr>
            <w:tcW w:w="828" w:type="dxa"/>
            <w:shd w:val="clear" w:color="auto" w:fill="auto"/>
          </w:tcPr>
          <w:p w14:paraId="4B044BCF" w14:textId="77777777" w:rsidR="00512FC7" w:rsidRPr="00512FC7" w:rsidRDefault="00512FC7" w:rsidP="00533FE7">
            <w:r w:rsidRPr="00512FC7">
              <w:t>1422</w:t>
            </w:r>
          </w:p>
        </w:tc>
        <w:tc>
          <w:tcPr>
            <w:tcW w:w="2699" w:type="dxa"/>
            <w:shd w:val="clear" w:color="auto" w:fill="auto"/>
          </w:tcPr>
          <w:p w14:paraId="7EDD1664" w14:textId="77777777" w:rsidR="00512FC7" w:rsidRPr="00512FC7" w:rsidRDefault="00C411EF" w:rsidP="00533FE7">
            <w:hyperlink w:anchor="fld_LegPriceUnitOfMeasureQty" w:history="1">
              <w:r w:rsidR="00512FC7" w:rsidRPr="00533FE7">
                <w:rPr>
                  <w:rStyle w:val="Hyperlink"/>
                  <w:rFonts w:ascii="Times New Roman" w:hAnsi="Times New Roman"/>
                  <w:sz w:val="20"/>
                </w:rPr>
                <w:t>LegPriceUnitOfMeasureQty</w:t>
              </w:r>
            </w:hyperlink>
          </w:p>
        </w:tc>
      </w:tr>
      <w:tr w:rsidR="00512FC7" w:rsidRPr="00512FC7" w14:paraId="3C1A223A" w14:textId="77777777" w:rsidTr="00533FE7">
        <w:tc>
          <w:tcPr>
            <w:tcW w:w="828" w:type="dxa"/>
            <w:shd w:val="clear" w:color="auto" w:fill="auto"/>
          </w:tcPr>
          <w:p w14:paraId="5C0653E0" w14:textId="77777777" w:rsidR="00512FC7" w:rsidRPr="00512FC7" w:rsidRDefault="00512FC7" w:rsidP="00533FE7">
            <w:r w:rsidRPr="00512FC7">
              <w:t>1423</w:t>
            </w:r>
          </w:p>
        </w:tc>
        <w:tc>
          <w:tcPr>
            <w:tcW w:w="2699" w:type="dxa"/>
            <w:shd w:val="clear" w:color="auto" w:fill="auto"/>
          </w:tcPr>
          <w:p w14:paraId="79CCAD1D" w14:textId="77777777" w:rsidR="00512FC7" w:rsidRPr="00512FC7" w:rsidRDefault="00C411EF" w:rsidP="00533FE7">
            <w:hyperlink w:anchor="fld_UnderlyingUnitOfMeasureQty" w:history="1">
              <w:r w:rsidR="00512FC7" w:rsidRPr="00533FE7">
                <w:rPr>
                  <w:rStyle w:val="Hyperlink"/>
                  <w:rFonts w:ascii="Times New Roman" w:hAnsi="Times New Roman"/>
                  <w:sz w:val="20"/>
                </w:rPr>
                <w:t>UnderlyingUnitOfMeasureQty</w:t>
              </w:r>
            </w:hyperlink>
          </w:p>
        </w:tc>
      </w:tr>
      <w:tr w:rsidR="00512FC7" w:rsidRPr="00512FC7" w14:paraId="299E0252" w14:textId="77777777" w:rsidTr="00533FE7">
        <w:tc>
          <w:tcPr>
            <w:tcW w:w="828" w:type="dxa"/>
            <w:shd w:val="clear" w:color="auto" w:fill="auto"/>
          </w:tcPr>
          <w:p w14:paraId="519FEC1A" w14:textId="77777777" w:rsidR="00512FC7" w:rsidRPr="00512FC7" w:rsidRDefault="00512FC7" w:rsidP="00533FE7">
            <w:r w:rsidRPr="00512FC7">
              <w:t>1424</w:t>
            </w:r>
          </w:p>
        </w:tc>
        <w:tc>
          <w:tcPr>
            <w:tcW w:w="2699" w:type="dxa"/>
            <w:shd w:val="clear" w:color="auto" w:fill="auto"/>
          </w:tcPr>
          <w:p w14:paraId="7F3183E6" w14:textId="77777777" w:rsidR="00512FC7" w:rsidRPr="00512FC7" w:rsidRDefault="00C411EF" w:rsidP="00533FE7">
            <w:hyperlink w:anchor="fld_UnderlyingPriceUnitOfMeasure" w:history="1">
              <w:r w:rsidR="00512FC7" w:rsidRPr="00533FE7">
                <w:rPr>
                  <w:rStyle w:val="Hyperlink"/>
                  <w:rFonts w:ascii="Times New Roman" w:hAnsi="Times New Roman"/>
                  <w:sz w:val="20"/>
                </w:rPr>
                <w:t>UnderlyingPriceUnitOfMeasure</w:t>
              </w:r>
            </w:hyperlink>
          </w:p>
        </w:tc>
      </w:tr>
      <w:tr w:rsidR="00512FC7" w:rsidRPr="00512FC7" w14:paraId="2E7B7D9F" w14:textId="77777777" w:rsidTr="00533FE7">
        <w:tc>
          <w:tcPr>
            <w:tcW w:w="828" w:type="dxa"/>
            <w:shd w:val="clear" w:color="auto" w:fill="auto"/>
          </w:tcPr>
          <w:p w14:paraId="2DCBCFB1" w14:textId="77777777" w:rsidR="00512FC7" w:rsidRPr="00512FC7" w:rsidRDefault="00512FC7" w:rsidP="00533FE7">
            <w:r w:rsidRPr="00512FC7">
              <w:t>1425</w:t>
            </w:r>
          </w:p>
        </w:tc>
        <w:tc>
          <w:tcPr>
            <w:tcW w:w="2699" w:type="dxa"/>
            <w:shd w:val="clear" w:color="auto" w:fill="auto"/>
          </w:tcPr>
          <w:p w14:paraId="7EEB9336" w14:textId="77777777" w:rsidR="00512FC7" w:rsidRPr="00512FC7" w:rsidRDefault="00C411EF" w:rsidP="00533FE7">
            <w:hyperlink w:anchor="fld_UnderlyingPriceUnitOfMeasureQty" w:history="1">
              <w:r w:rsidR="00512FC7" w:rsidRPr="00533FE7">
                <w:rPr>
                  <w:rStyle w:val="Hyperlink"/>
                  <w:rFonts w:ascii="Times New Roman" w:hAnsi="Times New Roman"/>
                  <w:sz w:val="20"/>
                </w:rPr>
                <w:t>UnderlyingPriceUnitOfMeasureQty</w:t>
              </w:r>
            </w:hyperlink>
          </w:p>
        </w:tc>
      </w:tr>
      <w:tr w:rsidR="00512FC7" w:rsidRPr="00512FC7" w14:paraId="52422C59" w14:textId="77777777" w:rsidTr="00533FE7">
        <w:tc>
          <w:tcPr>
            <w:tcW w:w="828" w:type="dxa"/>
            <w:shd w:val="clear" w:color="auto" w:fill="auto"/>
          </w:tcPr>
          <w:p w14:paraId="528F121B" w14:textId="77777777" w:rsidR="00512FC7" w:rsidRPr="00512FC7" w:rsidRDefault="00512FC7" w:rsidP="00533FE7">
            <w:r w:rsidRPr="00512FC7">
              <w:t>1426</w:t>
            </w:r>
          </w:p>
        </w:tc>
        <w:tc>
          <w:tcPr>
            <w:tcW w:w="2699" w:type="dxa"/>
            <w:shd w:val="clear" w:color="auto" w:fill="auto"/>
          </w:tcPr>
          <w:p w14:paraId="55B66B60" w14:textId="77777777" w:rsidR="00512FC7" w:rsidRPr="00512FC7" w:rsidRDefault="00C411EF" w:rsidP="00533FE7">
            <w:hyperlink w:anchor="fld_ApplReportType" w:history="1">
              <w:r w:rsidR="00512FC7" w:rsidRPr="00533FE7">
                <w:rPr>
                  <w:rStyle w:val="Hyperlink"/>
                  <w:rFonts w:ascii="Times New Roman" w:hAnsi="Times New Roman"/>
                  <w:sz w:val="20"/>
                </w:rPr>
                <w:t>ApplReportType</w:t>
              </w:r>
            </w:hyperlink>
          </w:p>
        </w:tc>
      </w:tr>
      <w:tr w:rsidR="00512FC7" w:rsidRPr="00512FC7" w14:paraId="5F214B30" w14:textId="77777777" w:rsidTr="00533FE7">
        <w:tc>
          <w:tcPr>
            <w:tcW w:w="828" w:type="dxa"/>
            <w:shd w:val="clear" w:color="auto" w:fill="auto"/>
          </w:tcPr>
          <w:p w14:paraId="4FAC3071" w14:textId="77777777" w:rsidR="00512FC7" w:rsidRPr="00512FC7" w:rsidRDefault="00512FC7" w:rsidP="00533FE7">
            <w:r w:rsidRPr="00512FC7">
              <w:t>1427</w:t>
            </w:r>
          </w:p>
        </w:tc>
        <w:tc>
          <w:tcPr>
            <w:tcW w:w="2699" w:type="dxa"/>
            <w:shd w:val="clear" w:color="auto" w:fill="auto"/>
          </w:tcPr>
          <w:p w14:paraId="1BCB3E4A" w14:textId="77777777" w:rsidR="00512FC7" w:rsidRPr="00512FC7" w:rsidRDefault="00C411EF" w:rsidP="00533FE7">
            <w:hyperlink w:anchor="fld_SideExecID" w:history="1">
              <w:r w:rsidR="00512FC7" w:rsidRPr="00533FE7">
                <w:rPr>
                  <w:rStyle w:val="Hyperlink"/>
                  <w:rFonts w:ascii="Times New Roman" w:hAnsi="Times New Roman"/>
                  <w:sz w:val="20"/>
                </w:rPr>
                <w:t>SideExecID</w:t>
              </w:r>
            </w:hyperlink>
          </w:p>
        </w:tc>
      </w:tr>
      <w:tr w:rsidR="00512FC7" w:rsidRPr="00512FC7" w14:paraId="60DE0F68" w14:textId="77777777" w:rsidTr="00533FE7">
        <w:tc>
          <w:tcPr>
            <w:tcW w:w="828" w:type="dxa"/>
            <w:shd w:val="clear" w:color="auto" w:fill="auto"/>
          </w:tcPr>
          <w:p w14:paraId="1B4E5405" w14:textId="77777777" w:rsidR="00512FC7" w:rsidRPr="00512FC7" w:rsidRDefault="00512FC7" w:rsidP="00533FE7">
            <w:r w:rsidRPr="00512FC7">
              <w:t>1428</w:t>
            </w:r>
          </w:p>
        </w:tc>
        <w:tc>
          <w:tcPr>
            <w:tcW w:w="2699" w:type="dxa"/>
            <w:shd w:val="clear" w:color="auto" w:fill="auto"/>
          </w:tcPr>
          <w:p w14:paraId="26FA06A8" w14:textId="77777777" w:rsidR="00512FC7" w:rsidRPr="00512FC7" w:rsidRDefault="00C411EF" w:rsidP="00533FE7">
            <w:hyperlink w:anchor="fld_OrderDelay" w:history="1">
              <w:r w:rsidR="00512FC7" w:rsidRPr="00533FE7">
                <w:rPr>
                  <w:rStyle w:val="Hyperlink"/>
                  <w:rFonts w:ascii="Times New Roman" w:hAnsi="Times New Roman"/>
                  <w:sz w:val="20"/>
                </w:rPr>
                <w:t>OrderDelay</w:t>
              </w:r>
            </w:hyperlink>
          </w:p>
        </w:tc>
      </w:tr>
      <w:tr w:rsidR="00512FC7" w:rsidRPr="00512FC7" w14:paraId="6A92D692" w14:textId="77777777" w:rsidTr="00533FE7">
        <w:tc>
          <w:tcPr>
            <w:tcW w:w="828" w:type="dxa"/>
            <w:shd w:val="clear" w:color="auto" w:fill="auto"/>
          </w:tcPr>
          <w:p w14:paraId="4201E159" w14:textId="77777777" w:rsidR="00512FC7" w:rsidRPr="00512FC7" w:rsidRDefault="00512FC7" w:rsidP="00533FE7">
            <w:r w:rsidRPr="00512FC7">
              <w:t>1429</w:t>
            </w:r>
          </w:p>
        </w:tc>
        <w:tc>
          <w:tcPr>
            <w:tcW w:w="2699" w:type="dxa"/>
            <w:shd w:val="clear" w:color="auto" w:fill="auto"/>
          </w:tcPr>
          <w:p w14:paraId="5D2EE1A1" w14:textId="77777777" w:rsidR="00512FC7" w:rsidRPr="00512FC7" w:rsidRDefault="00C411EF" w:rsidP="00533FE7">
            <w:hyperlink w:anchor="fld_OrderDelayUnit" w:history="1">
              <w:r w:rsidR="00512FC7" w:rsidRPr="00533FE7">
                <w:rPr>
                  <w:rStyle w:val="Hyperlink"/>
                  <w:rFonts w:ascii="Times New Roman" w:hAnsi="Times New Roman"/>
                  <w:sz w:val="20"/>
                </w:rPr>
                <w:t>OrderDelayUnit</w:t>
              </w:r>
            </w:hyperlink>
          </w:p>
        </w:tc>
      </w:tr>
      <w:tr w:rsidR="00512FC7" w:rsidRPr="00512FC7" w14:paraId="73CF14CB" w14:textId="77777777" w:rsidTr="00533FE7">
        <w:tc>
          <w:tcPr>
            <w:tcW w:w="828" w:type="dxa"/>
            <w:shd w:val="clear" w:color="auto" w:fill="auto"/>
          </w:tcPr>
          <w:p w14:paraId="1E3E8D43" w14:textId="77777777" w:rsidR="00512FC7" w:rsidRPr="00512FC7" w:rsidRDefault="00512FC7" w:rsidP="00533FE7">
            <w:r w:rsidRPr="00512FC7">
              <w:t>1430</w:t>
            </w:r>
          </w:p>
        </w:tc>
        <w:tc>
          <w:tcPr>
            <w:tcW w:w="2699" w:type="dxa"/>
            <w:shd w:val="clear" w:color="auto" w:fill="auto"/>
          </w:tcPr>
          <w:p w14:paraId="60BDFE3B" w14:textId="77777777" w:rsidR="00512FC7" w:rsidRPr="00512FC7" w:rsidRDefault="00C411EF" w:rsidP="00533FE7">
            <w:hyperlink w:anchor="fld_VenueType" w:history="1">
              <w:r w:rsidR="00512FC7" w:rsidRPr="00533FE7">
                <w:rPr>
                  <w:rStyle w:val="Hyperlink"/>
                  <w:rFonts w:ascii="Times New Roman" w:hAnsi="Times New Roman"/>
                  <w:sz w:val="20"/>
                </w:rPr>
                <w:t>VenueType</w:t>
              </w:r>
            </w:hyperlink>
          </w:p>
        </w:tc>
      </w:tr>
      <w:tr w:rsidR="00512FC7" w:rsidRPr="00512FC7" w14:paraId="748C2FDB" w14:textId="77777777" w:rsidTr="00533FE7">
        <w:tc>
          <w:tcPr>
            <w:tcW w:w="828" w:type="dxa"/>
            <w:shd w:val="clear" w:color="auto" w:fill="auto"/>
          </w:tcPr>
          <w:p w14:paraId="6A5D9725" w14:textId="77777777" w:rsidR="00512FC7" w:rsidRPr="00512FC7" w:rsidRDefault="00512FC7" w:rsidP="00533FE7">
            <w:r w:rsidRPr="00512FC7">
              <w:t>1431</w:t>
            </w:r>
          </w:p>
        </w:tc>
        <w:tc>
          <w:tcPr>
            <w:tcW w:w="2699" w:type="dxa"/>
            <w:shd w:val="clear" w:color="auto" w:fill="auto"/>
          </w:tcPr>
          <w:p w14:paraId="237C59C2" w14:textId="77777777" w:rsidR="00512FC7" w:rsidRPr="00512FC7" w:rsidRDefault="00C411EF" w:rsidP="00533FE7">
            <w:hyperlink w:anchor="fld_RefOrdIDReason" w:history="1">
              <w:r w:rsidR="00512FC7" w:rsidRPr="00533FE7">
                <w:rPr>
                  <w:rStyle w:val="Hyperlink"/>
                  <w:rFonts w:ascii="Times New Roman" w:hAnsi="Times New Roman"/>
                  <w:sz w:val="20"/>
                </w:rPr>
                <w:t>RefOrdIDReason</w:t>
              </w:r>
            </w:hyperlink>
          </w:p>
        </w:tc>
      </w:tr>
      <w:tr w:rsidR="00512FC7" w:rsidRPr="00512FC7" w14:paraId="5142AACF" w14:textId="77777777" w:rsidTr="00533FE7">
        <w:tc>
          <w:tcPr>
            <w:tcW w:w="828" w:type="dxa"/>
            <w:shd w:val="clear" w:color="auto" w:fill="auto"/>
          </w:tcPr>
          <w:p w14:paraId="4114D03B" w14:textId="77777777" w:rsidR="00512FC7" w:rsidRPr="00512FC7" w:rsidRDefault="00512FC7" w:rsidP="00533FE7">
            <w:r w:rsidRPr="00512FC7">
              <w:t>1432</w:t>
            </w:r>
          </w:p>
        </w:tc>
        <w:tc>
          <w:tcPr>
            <w:tcW w:w="2699" w:type="dxa"/>
            <w:shd w:val="clear" w:color="auto" w:fill="auto"/>
          </w:tcPr>
          <w:p w14:paraId="56854205" w14:textId="77777777" w:rsidR="00512FC7" w:rsidRPr="00512FC7" w:rsidRDefault="00C411EF" w:rsidP="00533FE7">
            <w:hyperlink w:anchor="fld_OrigCustOrderCapacity" w:history="1">
              <w:r w:rsidR="00512FC7" w:rsidRPr="00533FE7">
                <w:rPr>
                  <w:rStyle w:val="Hyperlink"/>
                  <w:rFonts w:ascii="Times New Roman" w:hAnsi="Times New Roman"/>
                  <w:sz w:val="20"/>
                </w:rPr>
                <w:t>OrigCustOrderCapacity</w:t>
              </w:r>
            </w:hyperlink>
          </w:p>
        </w:tc>
      </w:tr>
      <w:tr w:rsidR="00512FC7" w:rsidRPr="00512FC7" w14:paraId="7E6A2C88" w14:textId="77777777" w:rsidTr="00533FE7">
        <w:tc>
          <w:tcPr>
            <w:tcW w:w="828" w:type="dxa"/>
            <w:shd w:val="clear" w:color="auto" w:fill="auto"/>
          </w:tcPr>
          <w:p w14:paraId="059F9DBF" w14:textId="77777777" w:rsidR="00512FC7" w:rsidRPr="00512FC7" w:rsidRDefault="00512FC7" w:rsidP="00533FE7">
            <w:r w:rsidRPr="00512FC7">
              <w:t>1433</w:t>
            </w:r>
          </w:p>
        </w:tc>
        <w:tc>
          <w:tcPr>
            <w:tcW w:w="2699" w:type="dxa"/>
            <w:shd w:val="clear" w:color="auto" w:fill="auto"/>
          </w:tcPr>
          <w:p w14:paraId="577353FE" w14:textId="77777777" w:rsidR="00512FC7" w:rsidRPr="00512FC7" w:rsidRDefault="00C411EF" w:rsidP="00533FE7">
            <w:hyperlink w:anchor="fld_RefApplReqID" w:history="1">
              <w:r w:rsidR="00512FC7" w:rsidRPr="00533FE7">
                <w:rPr>
                  <w:rStyle w:val="Hyperlink"/>
                  <w:rFonts w:ascii="Times New Roman" w:hAnsi="Times New Roman"/>
                  <w:sz w:val="20"/>
                </w:rPr>
                <w:t>RefApplReqID</w:t>
              </w:r>
            </w:hyperlink>
          </w:p>
        </w:tc>
      </w:tr>
      <w:tr w:rsidR="00512FC7" w:rsidRPr="00512FC7" w14:paraId="599FE361" w14:textId="77777777" w:rsidTr="00533FE7">
        <w:tc>
          <w:tcPr>
            <w:tcW w:w="828" w:type="dxa"/>
            <w:shd w:val="clear" w:color="auto" w:fill="auto"/>
          </w:tcPr>
          <w:p w14:paraId="4A3B67E0" w14:textId="77777777" w:rsidR="00512FC7" w:rsidRPr="00512FC7" w:rsidRDefault="00512FC7" w:rsidP="00533FE7">
            <w:r w:rsidRPr="00512FC7">
              <w:t>1434</w:t>
            </w:r>
          </w:p>
        </w:tc>
        <w:tc>
          <w:tcPr>
            <w:tcW w:w="2699" w:type="dxa"/>
            <w:shd w:val="clear" w:color="auto" w:fill="auto"/>
          </w:tcPr>
          <w:p w14:paraId="640CC9A0" w14:textId="77777777" w:rsidR="00512FC7" w:rsidRPr="00512FC7" w:rsidRDefault="00C411EF" w:rsidP="00533FE7">
            <w:hyperlink w:anchor="fld_ModelType" w:history="1">
              <w:r w:rsidR="00512FC7" w:rsidRPr="00533FE7">
                <w:rPr>
                  <w:rStyle w:val="Hyperlink"/>
                  <w:rFonts w:ascii="Times New Roman" w:hAnsi="Times New Roman"/>
                  <w:sz w:val="20"/>
                </w:rPr>
                <w:t>ModelType</w:t>
              </w:r>
            </w:hyperlink>
          </w:p>
        </w:tc>
      </w:tr>
      <w:tr w:rsidR="00512FC7" w:rsidRPr="00512FC7" w14:paraId="29D1FC9C" w14:textId="77777777" w:rsidTr="00533FE7">
        <w:tc>
          <w:tcPr>
            <w:tcW w:w="828" w:type="dxa"/>
            <w:shd w:val="clear" w:color="auto" w:fill="auto"/>
          </w:tcPr>
          <w:p w14:paraId="65E2DB6D" w14:textId="77777777" w:rsidR="00512FC7" w:rsidRPr="00512FC7" w:rsidRDefault="00512FC7" w:rsidP="00533FE7">
            <w:r w:rsidRPr="00512FC7">
              <w:t>1435</w:t>
            </w:r>
          </w:p>
        </w:tc>
        <w:tc>
          <w:tcPr>
            <w:tcW w:w="2699" w:type="dxa"/>
            <w:shd w:val="clear" w:color="auto" w:fill="auto"/>
          </w:tcPr>
          <w:p w14:paraId="4B08C09C" w14:textId="77777777" w:rsidR="00512FC7" w:rsidRPr="00512FC7" w:rsidRDefault="00C411EF" w:rsidP="00533FE7">
            <w:hyperlink w:anchor="fld_ContractMultiplierUnit" w:history="1">
              <w:r w:rsidR="00512FC7" w:rsidRPr="00533FE7">
                <w:rPr>
                  <w:rStyle w:val="Hyperlink"/>
                  <w:rFonts w:ascii="Times New Roman" w:hAnsi="Times New Roman"/>
                  <w:sz w:val="20"/>
                </w:rPr>
                <w:t>ContractMultiplierUnit</w:t>
              </w:r>
            </w:hyperlink>
          </w:p>
        </w:tc>
      </w:tr>
      <w:tr w:rsidR="00512FC7" w:rsidRPr="00512FC7" w14:paraId="2D4F3DEA" w14:textId="77777777" w:rsidTr="00533FE7">
        <w:tc>
          <w:tcPr>
            <w:tcW w:w="828" w:type="dxa"/>
            <w:shd w:val="clear" w:color="auto" w:fill="auto"/>
          </w:tcPr>
          <w:p w14:paraId="77D4C1A3" w14:textId="77777777" w:rsidR="00512FC7" w:rsidRPr="00512FC7" w:rsidRDefault="00512FC7" w:rsidP="00533FE7">
            <w:r w:rsidRPr="00512FC7">
              <w:t>1436</w:t>
            </w:r>
          </w:p>
        </w:tc>
        <w:tc>
          <w:tcPr>
            <w:tcW w:w="2699" w:type="dxa"/>
            <w:shd w:val="clear" w:color="auto" w:fill="auto"/>
          </w:tcPr>
          <w:p w14:paraId="381589AB" w14:textId="77777777" w:rsidR="00512FC7" w:rsidRPr="00512FC7" w:rsidRDefault="00C411EF" w:rsidP="00533FE7">
            <w:hyperlink w:anchor="fld_LegContractMultiplierUnit" w:history="1">
              <w:r w:rsidR="00512FC7" w:rsidRPr="00533FE7">
                <w:rPr>
                  <w:rStyle w:val="Hyperlink"/>
                  <w:rFonts w:ascii="Times New Roman" w:hAnsi="Times New Roman"/>
                  <w:sz w:val="20"/>
                </w:rPr>
                <w:t>LegContractMultiplierUnit</w:t>
              </w:r>
            </w:hyperlink>
          </w:p>
        </w:tc>
      </w:tr>
      <w:tr w:rsidR="00512FC7" w:rsidRPr="00512FC7" w14:paraId="607F4390" w14:textId="77777777" w:rsidTr="00533FE7">
        <w:tc>
          <w:tcPr>
            <w:tcW w:w="828" w:type="dxa"/>
            <w:shd w:val="clear" w:color="auto" w:fill="auto"/>
          </w:tcPr>
          <w:p w14:paraId="5406F6D9" w14:textId="77777777" w:rsidR="00512FC7" w:rsidRPr="00512FC7" w:rsidRDefault="00512FC7" w:rsidP="00533FE7">
            <w:r w:rsidRPr="00512FC7">
              <w:t>1437</w:t>
            </w:r>
          </w:p>
        </w:tc>
        <w:tc>
          <w:tcPr>
            <w:tcW w:w="2699" w:type="dxa"/>
            <w:shd w:val="clear" w:color="auto" w:fill="auto"/>
          </w:tcPr>
          <w:p w14:paraId="2A38CF8E" w14:textId="77777777" w:rsidR="00512FC7" w:rsidRPr="00512FC7" w:rsidRDefault="00C411EF" w:rsidP="00533FE7">
            <w:hyperlink w:anchor="fld_UnderlyingContractMultiplierUnit" w:history="1">
              <w:r w:rsidR="00512FC7" w:rsidRPr="00533FE7">
                <w:rPr>
                  <w:rStyle w:val="Hyperlink"/>
                  <w:rFonts w:ascii="Times New Roman" w:hAnsi="Times New Roman"/>
                  <w:sz w:val="20"/>
                </w:rPr>
                <w:t>UnderlyingContractMultiplierUnit</w:t>
              </w:r>
            </w:hyperlink>
          </w:p>
        </w:tc>
      </w:tr>
      <w:tr w:rsidR="00512FC7" w:rsidRPr="00512FC7" w14:paraId="7E638C1A" w14:textId="77777777" w:rsidTr="00533FE7">
        <w:tc>
          <w:tcPr>
            <w:tcW w:w="828" w:type="dxa"/>
            <w:shd w:val="clear" w:color="auto" w:fill="auto"/>
          </w:tcPr>
          <w:p w14:paraId="0D4FE85F" w14:textId="77777777" w:rsidR="00512FC7" w:rsidRPr="00512FC7" w:rsidRDefault="00512FC7" w:rsidP="00533FE7">
            <w:r w:rsidRPr="00512FC7">
              <w:t>1438</w:t>
            </w:r>
          </w:p>
        </w:tc>
        <w:tc>
          <w:tcPr>
            <w:tcW w:w="2699" w:type="dxa"/>
            <w:shd w:val="clear" w:color="auto" w:fill="auto"/>
          </w:tcPr>
          <w:p w14:paraId="4D923E0E" w14:textId="77777777" w:rsidR="00512FC7" w:rsidRPr="00512FC7" w:rsidRDefault="00C411EF" w:rsidP="00533FE7">
            <w:hyperlink w:anchor="fld_DerivativeContractMultiplierUnit" w:history="1">
              <w:r w:rsidR="00512FC7" w:rsidRPr="00533FE7">
                <w:rPr>
                  <w:rStyle w:val="Hyperlink"/>
                  <w:rFonts w:ascii="Times New Roman" w:hAnsi="Times New Roman"/>
                  <w:sz w:val="20"/>
                </w:rPr>
                <w:t>DerivativeContractMultiplierUnit</w:t>
              </w:r>
            </w:hyperlink>
          </w:p>
        </w:tc>
      </w:tr>
      <w:tr w:rsidR="00512FC7" w:rsidRPr="00512FC7" w14:paraId="1844B3E2" w14:textId="77777777" w:rsidTr="00533FE7">
        <w:tc>
          <w:tcPr>
            <w:tcW w:w="828" w:type="dxa"/>
            <w:shd w:val="clear" w:color="auto" w:fill="auto"/>
          </w:tcPr>
          <w:p w14:paraId="4C02CCA9" w14:textId="77777777" w:rsidR="00512FC7" w:rsidRPr="00512FC7" w:rsidRDefault="00512FC7" w:rsidP="00533FE7">
            <w:r w:rsidRPr="00512FC7">
              <w:t>1439</w:t>
            </w:r>
          </w:p>
        </w:tc>
        <w:tc>
          <w:tcPr>
            <w:tcW w:w="2699" w:type="dxa"/>
            <w:shd w:val="clear" w:color="auto" w:fill="auto"/>
          </w:tcPr>
          <w:p w14:paraId="22725C1E" w14:textId="77777777" w:rsidR="00512FC7" w:rsidRPr="00512FC7" w:rsidRDefault="00C411EF" w:rsidP="00533FE7">
            <w:hyperlink w:anchor="fld_FlowScheduleType" w:history="1">
              <w:r w:rsidR="00512FC7" w:rsidRPr="00533FE7">
                <w:rPr>
                  <w:rStyle w:val="Hyperlink"/>
                  <w:rFonts w:ascii="Times New Roman" w:hAnsi="Times New Roman"/>
                  <w:sz w:val="20"/>
                </w:rPr>
                <w:t>FlowScheduleType</w:t>
              </w:r>
            </w:hyperlink>
          </w:p>
        </w:tc>
      </w:tr>
      <w:tr w:rsidR="00512FC7" w:rsidRPr="00512FC7" w14:paraId="26ED3DAC" w14:textId="77777777" w:rsidTr="00533FE7">
        <w:tc>
          <w:tcPr>
            <w:tcW w:w="828" w:type="dxa"/>
            <w:shd w:val="clear" w:color="auto" w:fill="auto"/>
          </w:tcPr>
          <w:p w14:paraId="1EB5956F" w14:textId="77777777" w:rsidR="00512FC7" w:rsidRPr="00512FC7" w:rsidRDefault="00512FC7" w:rsidP="00533FE7">
            <w:r w:rsidRPr="00512FC7">
              <w:t>1440</w:t>
            </w:r>
          </w:p>
        </w:tc>
        <w:tc>
          <w:tcPr>
            <w:tcW w:w="2699" w:type="dxa"/>
            <w:shd w:val="clear" w:color="auto" w:fill="auto"/>
          </w:tcPr>
          <w:p w14:paraId="37327CDF" w14:textId="77777777" w:rsidR="00512FC7" w:rsidRPr="00512FC7" w:rsidRDefault="00C411EF" w:rsidP="00533FE7">
            <w:hyperlink w:anchor="fld_LegFlowScheduleType" w:history="1">
              <w:r w:rsidR="00512FC7" w:rsidRPr="00533FE7">
                <w:rPr>
                  <w:rStyle w:val="Hyperlink"/>
                  <w:rFonts w:ascii="Times New Roman" w:hAnsi="Times New Roman"/>
                  <w:sz w:val="20"/>
                </w:rPr>
                <w:t>LegFlowScheduleType</w:t>
              </w:r>
            </w:hyperlink>
          </w:p>
        </w:tc>
      </w:tr>
      <w:tr w:rsidR="00512FC7" w:rsidRPr="00512FC7" w14:paraId="0F57EC07" w14:textId="77777777" w:rsidTr="00533FE7">
        <w:tc>
          <w:tcPr>
            <w:tcW w:w="828" w:type="dxa"/>
            <w:shd w:val="clear" w:color="auto" w:fill="auto"/>
          </w:tcPr>
          <w:p w14:paraId="7663ADF9" w14:textId="77777777" w:rsidR="00512FC7" w:rsidRPr="00512FC7" w:rsidRDefault="00512FC7" w:rsidP="00533FE7">
            <w:r w:rsidRPr="00512FC7">
              <w:t>1441</w:t>
            </w:r>
          </w:p>
        </w:tc>
        <w:tc>
          <w:tcPr>
            <w:tcW w:w="2699" w:type="dxa"/>
            <w:shd w:val="clear" w:color="auto" w:fill="auto"/>
          </w:tcPr>
          <w:p w14:paraId="69161607" w14:textId="77777777" w:rsidR="00512FC7" w:rsidRPr="00512FC7" w:rsidRDefault="00C411EF" w:rsidP="00533FE7">
            <w:hyperlink w:anchor="fld_UnderlyingFlowScheduleType" w:history="1">
              <w:r w:rsidR="00512FC7" w:rsidRPr="00533FE7">
                <w:rPr>
                  <w:rStyle w:val="Hyperlink"/>
                  <w:rFonts w:ascii="Times New Roman" w:hAnsi="Times New Roman"/>
                  <w:sz w:val="20"/>
                </w:rPr>
                <w:t>UnderlyingFlowScheduleType</w:t>
              </w:r>
            </w:hyperlink>
          </w:p>
        </w:tc>
      </w:tr>
      <w:tr w:rsidR="00512FC7" w:rsidRPr="00512FC7" w14:paraId="727F3632" w14:textId="77777777" w:rsidTr="00533FE7">
        <w:tc>
          <w:tcPr>
            <w:tcW w:w="828" w:type="dxa"/>
            <w:shd w:val="clear" w:color="auto" w:fill="auto"/>
          </w:tcPr>
          <w:p w14:paraId="3B068815" w14:textId="77777777" w:rsidR="00512FC7" w:rsidRPr="00512FC7" w:rsidRDefault="00512FC7" w:rsidP="00533FE7">
            <w:r w:rsidRPr="00512FC7">
              <w:t>1442</w:t>
            </w:r>
          </w:p>
        </w:tc>
        <w:tc>
          <w:tcPr>
            <w:tcW w:w="2699" w:type="dxa"/>
            <w:shd w:val="clear" w:color="auto" w:fill="auto"/>
          </w:tcPr>
          <w:p w14:paraId="049F68AC" w14:textId="77777777" w:rsidR="00512FC7" w:rsidRPr="00512FC7" w:rsidRDefault="00C411EF" w:rsidP="00533FE7">
            <w:hyperlink w:anchor="fld_DerivativeFlowScheduleType" w:history="1">
              <w:r w:rsidR="00512FC7" w:rsidRPr="00533FE7">
                <w:rPr>
                  <w:rStyle w:val="Hyperlink"/>
                  <w:rFonts w:ascii="Times New Roman" w:hAnsi="Times New Roman"/>
                  <w:sz w:val="20"/>
                </w:rPr>
                <w:t>DerivativeFlowScheduleType</w:t>
              </w:r>
            </w:hyperlink>
          </w:p>
        </w:tc>
      </w:tr>
      <w:tr w:rsidR="00512FC7" w:rsidRPr="00512FC7" w14:paraId="5E296571" w14:textId="77777777" w:rsidTr="00533FE7">
        <w:tc>
          <w:tcPr>
            <w:tcW w:w="828" w:type="dxa"/>
            <w:shd w:val="clear" w:color="auto" w:fill="auto"/>
          </w:tcPr>
          <w:p w14:paraId="154F0059" w14:textId="77777777" w:rsidR="00512FC7" w:rsidRPr="00512FC7" w:rsidRDefault="00512FC7" w:rsidP="00533FE7">
            <w:r w:rsidRPr="00512FC7">
              <w:t>1443</w:t>
            </w:r>
          </w:p>
        </w:tc>
        <w:tc>
          <w:tcPr>
            <w:tcW w:w="2699" w:type="dxa"/>
            <w:shd w:val="clear" w:color="auto" w:fill="auto"/>
          </w:tcPr>
          <w:p w14:paraId="12CD0444" w14:textId="77777777" w:rsidR="00512FC7" w:rsidRPr="00512FC7" w:rsidRDefault="00C411EF" w:rsidP="00533FE7">
            <w:hyperlink w:anchor="fld_FillLiquidityInd" w:history="1">
              <w:r w:rsidR="00512FC7" w:rsidRPr="00533FE7">
                <w:rPr>
                  <w:rStyle w:val="Hyperlink"/>
                  <w:rFonts w:ascii="Times New Roman" w:hAnsi="Times New Roman"/>
                  <w:sz w:val="20"/>
                </w:rPr>
                <w:t>FillLiquidityInd</w:t>
              </w:r>
            </w:hyperlink>
          </w:p>
        </w:tc>
      </w:tr>
      <w:tr w:rsidR="00512FC7" w:rsidRPr="00512FC7" w14:paraId="178D588A" w14:textId="77777777" w:rsidTr="00533FE7">
        <w:tc>
          <w:tcPr>
            <w:tcW w:w="828" w:type="dxa"/>
            <w:shd w:val="clear" w:color="auto" w:fill="auto"/>
          </w:tcPr>
          <w:p w14:paraId="7525777D" w14:textId="77777777" w:rsidR="00512FC7" w:rsidRPr="00512FC7" w:rsidRDefault="00512FC7" w:rsidP="00533FE7">
            <w:r w:rsidRPr="00512FC7">
              <w:t>1444</w:t>
            </w:r>
          </w:p>
        </w:tc>
        <w:tc>
          <w:tcPr>
            <w:tcW w:w="2699" w:type="dxa"/>
            <w:shd w:val="clear" w:color="auto" w:fill="auto"/>
          </w:tcPr>
          <w:p w14:paraId="3965F5A4" w14:textId="77777777" w:rsidR="00512FC7" w:rsidRPr="00512FC7" w:rsidRDefault="00C411EF" w:rsidP="00533FE7">
            <w:hyperlink w:anchor="fld_SideLiquidityInd" w:history="1">
              <w:r w:rsidR="00512FC7" w:rsidRPr="00533FE7">
                <w:rPr>
                  <w:rStyle w:val="Hyperlink"/>
                  <w:rFonts w:ascii="Times New Roman" w:hAnsi="Times New Roman"/>
                  <w:sz w:val="20"/>
                </w:rPr>
                <w:t>SideLiquidityInd</w:t>
              </w:r>
            </w:hyperlink>
          </w:p>
        </w:tc>
      </w:tr>
      <w:tr w:rsidR="00512FC7" w:rsidRPr="00512FC7" w14:paraId="0D59807C" w14:textId="77777777" w:rsidTr="00533FE7">
        <w:tc>
          <w:tcPr>
            <w:tcW w:w="828" w:type="dxa"/>
            <w:shd w:val="clear" w:color="auto" w:fill="auto"/>
          </w:tcPr>
          <w:p w14:paraId="248A764F" w14:textId="77777777" w:rsidR="00512FC7" w:rsidRPr="00512FC7" w:rsidRDefault="00512FC7" w:rsidP="00533FE7">
            <w:r w:rsidRPr="00512FC7">
              <w:t>1445</w:t>
            </w:r>
          </w:p>
        </w:tc>
        <w:tc>
          <w:tcPr>
            <w:tcW w:w="2699" w:type="dxa"/>
            <w:shd w:val="clear" w:color="auto" w:fill="auto"/>
          </w:tcPr>
          <w:p w14:paraId="6EE975CF" w14:textId="77777777" w:rsidR="00512FC7" w:rsidRPr="00512FC7" w:rsidRDefault="00C411EF" w:rsidP="00533FE7">
            <w:hyperlink w:anchor="fld_NoRateSources" w:history="1">
              <w:r w:rsidR="00512FC7" w:rsidRPr="00533FE7">
                <w:rPr>
                  <w:rStyle w:val="Hyperlink"/>
                  <w:rFonts w:ascii="Times New Roman" w:hAnsi="Times New Roman"/>
                  <w:sz w:val="20"/>
                </w:rPr>
                <w:t>NoRateSources</w:t>
              </w:r>
            </w:hyperlink>
          </w:p>
        </w:tc>
      </w:tr>
      <w:tr w:rsidR="00512FC7" w:rsidRPr="00512FC7" w14:paraId="20459398" w14:textId="77777777" w:rsidTr="00533FE7">
        <w:tc>
          <w:tcPr>
            <w:tcW w:w="828" w:type="dxa"/>
            <w:shd w:val="clear" w:color="auto" w:fill="auto"/>
          </w:tcPr>
          <w:p w14:paraId="3DA2D94F" w14:textId="77777777" w:rsidR="00512FC7" w:rsidRPr="00512FC7" w:rsidRDefault="00512FC7" w:rsidP="00533FE7">
            <w:r w:rsidRPr="00512FC7">
              <w:t>1446</w:t>
            </w:r>
          </w:p>
        </w:tc>
        <w:tc>
          <w:tcPr>
            <w:tcW w:w="2699" w:type="dxa"/>
            <w:shd w:val="clear" w:color="auto" w:fill="auto"/>
          </w:tcPr>
          <w:p w14:paraId="2B777162" w14:textId="77777777" w:rsidR="00512FC7" w:rsidRPr="00512FC7" w:rsidRDefault="00C411EF" w:rsidP="00533FE7">
            <w:hyperlink w:anchor="fld_RateSource" w:history="1">
              <w:r w:rsidR="00512FC7" w:rsidRPr="00533FE7">
                <w:rPr>
                  <w:rStyle w:val="Hyperlink"/>
                  <w:rFonts w:ascii="Times New Roman" w:hAnsi="Times New Roman"/>
                  <w:sz w:val="20"/>
                </w:rPr>
                <w:t>RateSource</w:t>
              </w:r>
            </w:hyperlink>
          </w:p>
        </w:tc>
      </w:tr>
      <w:tr w:rsidR="00512FC7" w:rsidRPr="00512FC7" w14:paraId="22E08C1B" w14:textId="77777777" w:rsidTr="00533FE7">
        <w:tc>
          <w:tcPr>
            <w:tcW w:w="828" w:type="dxa"/>
            <w:shd w:val="clear" w:color="auto" w:fill="auto"/>
          </w:tcPr>
          <w:p w14:paraId="283C03A4" w14:textId="77777777" w:rsidR="00512FC7" w:rsidRPr="00512FC7" w:rsidRDefault="00512FC7" w:rsidP="00533FE7">
            <w:r w:rsidRPr="00512FC7">
              <w:t>1447</w:t>
            </w:r>
          </w:p>
        </w:tc>
        <w:tc>
          <w:tcPr>
            <w:tcW w:w="2699" w:type="dxa"/>
            <w:shd w:val="clear" w:color="auto" w:fill="auto"/>
          </w:tcPr>
          <w:p w14:paraId="216460C1" w14:textId="77777777" w:rsidR="00512FC7" w:rsidRPr="00512FC7" w:rsidRDefault="00C411EF" w:rsidP="00533FE7">
            <w:hyperlink w:anchor="fld_RateSourceType" w:history="1">
              <w:r w:rsidR="00512FC7" w:rsidRPr="00533FE7">
                <w:rPr>
                  <w:rStyle w:val="Hyperlink"/>
                  <w:rFonts w:ascii="Times New Roman" w:hAnsi="Times New Roman"/>
                  <w:sz w:val="20"/>
                </w:rPr>
                <w:t>RateSourceType</w:t>
              </w:r>
            </w:hyperlink>
          </w:p>
        </w:tc>
      </w:tr>
      <w:tr w:rsidR="00512FC7" w:rsidRPr="00512FC7" w14:paraId="4C7B0369" w14:textId="77777777" w:rsidTr="00533FE7">
        <w:tc>
          <w:tcPr>
            <w:tcW w:w="828" w:type="dxa"/>
            <w:shd w:val="clear" w:color="auto" w:fill="auto"/>
          </w:tcPr>
          <w:p w14:paraId="1B6B9FEF" w14:textId="77777777" w:rsidR="00512FC7" w:rsidRPr="00512FC7" w:rsidRDefault="00512FC7" w:rsidP="00533FE7">
            <w:r w:rsidRPr="00512FC7">
              <w:t>1448</w:t>
            </w:r>
          </w:p>
        </w:tc>
        <w:tc>
          <w:tcPr>
            <w:tcW w:w="2699" w:type="dxa"/>
            <w:shd w:val="clear" w:color="auto" w:fill="auto"/>
          </w:tcPr>
          <w:p w14:paraId="0AE3492D" w14:textId="77777777" w:rsidR="00512FC7" w:rsidRPr="00512FC7" w:rsidRDefault="00C411EF" w:rsidP="00533FE7">
            <w:hyperlink w:anchor="fld_ReferencePage" w:history="1">
              <w:r w:rsidR="00512FC7" w:rsidRPr="00533FE7">
                <w:rPr>
                  <w:rStyle w:val="Hyperlink"/>
                  <w:rFonts w:ascii="Times New Roman" w:hAnsi="Times New Roman"/>
                  <w:sz w:val="20"/>
                </w:rPr>
                <w:t>ReferencePage</w:t>
              </w:r>
            </w:hyperlink>
          </w:p>
        </w:tc>
      </w:tr>
      <w:tr w:rsidR="00512FC7" w:rsidRPr="00512FC7" w14:paraId="636687C9" w14:textId="77777777" w:rsidTr="00533FE7">
        <w:tc>
          <w:tcPr>
            <w:tcW w:w="828" w:type="dxa"/>
            <w:shd w:val="clear" w:color="auto" w:fill="auto"/>
          </w:tcPr>
          <w:p w14:paraId="263EB899" w14:textId="77777777" w:rsidR="00512FC7" w:rsidRPr="00512FC7" w:rsidRDefault="00512FC7" w:rsidP="00533FE7">
            <w:r w:rsidRPr="00512FC7">
              <w:t>1449</w:t>
            </w:r>
          </w:p>
        </w:tc>
        <w:tc>
          <w:tcPr>
            <w:tcW w:w="2699" w:type="dxa"/>
            <w:shd w:val="clear" w:color="auto" w:fill="auto"/>
          </w:tcPr>
          <w:p w14:paraId="4F3C9D2C" w14:textId="77777777" w:rsidR="00512FC7" w:rsidRPr="00512FC7" w:rsidRDefault="00C411EF" w:rsidP="00533FE7">
            <w:hyperlink w:anchor="fld_RestructuringType" w:history="1">
              <w:r w:rsidR="00512FC7" w:rsidRPr="00533FE7">
                <w:rPr>
                  <w:rStyle w:val="Hyperlink"/>
                  <w:rFonts w:ascii="Times New Roman" w:hAnsi="Times New Roman"/>
                  <w:sz w:val="20"/>
                </w:rPr>
                <w:t>RestructuringType</w:t>
              </w:r>
            </w:hyperlink>
          </w:p>
        </w:tc>
      </w:tr>
      <w:tr w:rsidR="00512FC7" w:rsidRPr="00512FC7" w14:paraId="319DACF3" w14:textId="77777777" w:rsidTr="00533FE7">
        <w:tc>
          <w:tcPr>
            <w:tcW w:w="828" w:type="dxa"/>
            <w:shd w:val="clear" w:color="auto" w:fill="auto"/>
          </w:tcPr>
          <w:p w14:paraId="6F740BF3" w14:textId="77777777" w:rsidR="00512FC7" w:rsidRPr="00512FC7" w:rsidRDefault="00512FC7" w:rsidP="00533FE7">
            <w:r w:rsidRPr="00512FC7">
              <w:t>1450</w:t>
            </w:r>
          </w:p>
        </w:tc>
        <w:tc>
          <w:tcPr>
            <w:tcW w:w="2699" w:type="dxa"/>
            <w:shd w:val="clear" w:color="auto" w:fill="auto"/>
          </w:tcPr>
          <w:p w14:paraId="51FB52A0" w14:textId="77777777" w:rsidR="00512FC7" w:rsidRPr="00512FC7" w:rsidRDefault="00C411EF" w:rsidP="00533FE7">
            <w:hyperlink w:anchor="fld_Seniority" w:history="1">
              <w:r w:rsidR="00512FC7" w:rsidRPr="00533FE7">
                <w:rPr>
                  <w:rStyle w:val="Hyperlink"/>
                  <w:rFonts w:ascii="Times New Roman" w:hAnsi="Times New Roman"/>
                  <w:sz w:val="20"/>
                </w:rPr>
                <w:t>Seniority</w:t>
              </w:r>
            </w:hyperlink>
          </w:p>
        </w:tc>
      </w:tr>
      <w:tr w:rsidR="00512FC7" w:rsidRPr="00512FC7" w14:paraId="4BDDF1FA" w14:textId="77777777" w:rsidTr="00533FE7">
        <w:tc>
          <w:tcPr>
            <w:tcW w:w="828" w:type="dxa"/>
            <w:shd w:val="clear" w:color="auto" w:fill="auto"/>
          </w:tcPr>
          <w:p w14:paraId="0900C48A" w14:textId="77777777" w:rsidR="00512FC7" w:rsidRPr="00512FC7" w:rsidRDefault="00512FC7" w:rsidP="00533FE7">
            <w:r w:rsidRPr="00512FC7">
              <w:t>1451</w:t>
            </w:r>
          </w:p>
        </w:tc>
        <w:tc>
          <w:tcPr>
            <w:tcW w:w="2699" w:type="dxa"/>
            <w:shd w:val="clear" w:color="auto" w:fill="auto"/>
          </w:tcPr>
          <w:p w14:paraId="7D80A8F0" w14:textId="77777777" w:rsidR="00512FC7" w:rsidRPr="00512FC7" w:rsidRDefault="00C411EF" w:rsidP="00533FE7">
            <w:hyperlink w:anchor="fld_NotionalPercentageOutstanding" w:history="1">
              <w:r w:rsidR="00512FC7" w:rsidRPr="00533FE7">
                <w:rPr>
                  <w:rStyle w:val="Hyperlink"/>
                  <w:rFonts w:ascii="Times New Roman" w:hAnsi="Times New Roman"/>
                  <w:sz w:val="20"/>
                </w:rPr>
                <w:t>NotionalPercentageOutstanding</w:t>
              </w:r>
            </w:hyperlink>
          </w:p>
        </w:tc>
      </w:tr>
      <w:tr w:rsidR="00512FC7" w:rsidRPr="00512FC7" w14:paraId="22194443" w14:textId="77777777" w:rsidTr="00533FE7">
        <w:tc>
          <w:tcPr>
            <w:tcW w:w="828" w:type="dxa"/>
            <w:shd w:val="clear" w:color="auto" w:fill="auto"/>
          </w:tcPr>
          <w:p w14:paraId="1C98E827" w14:textId="77777777" w:rsidR="00512FC7" w:rsidRPr="00512FC7" w:rsidRDefault="00512FC7" w:rsidP="00533FE7">
            <w:r w:rsidRPr="00512FC7">
              <w:t>1452</w:t>
            </w:r>
          </w:p>
        </w:tc>
        <w:tc>
          <w:tcPr>
            <w:tcW w:w="2699" w:type="dxa"/>
            <w:shd w:val="clear" w:color="auto" w:fill="auto"/>
          </w:tcPr>
          <w:p w14:paraId="310EDBF6" w14:textId="77777777" w:rsidR="00512FC7" w:rsidRPr="00512FC7" w:rsidRDefault="00C411EF" w:rsidP="00533FE7">
            <w:hyperlink w:anchor="fld_OriginalNotionalPercentageOutstanding" w:history="1">
              <w:r w:rsidR="00512FC7" w:rsidRPr="00533FE7">
                <w:rPr>
                  <w:rStyle w:val="Hyperlink"/>
                  <w:rFonts w:ascii="Times New Roman" w:hAnsi="Times New Roman"/>
                  <w:sz w:val="20"/>
                </w:rPr>
                <w:t>OriginalNotionalPercentageOutstanding</w:t>
              </w:r>
            </w:hyperlink>
          </w:p>
        </w:tc>
      </w:tr>
      <w:tr w:rsidR="00512FC7" w:rsidRPr="00512FC7" w14:paraId="4373DD5D" w14:textId="77777777" w:rsidTr="00533FE7">
        <w:tc>
          <w:tcPr>
            <w:tcW w:w="828" w:type="dxa"/>
            <w:shd w:val="clear" w:color="auto" w:fill="auto"/>
          </w:tcPr>
          <w:p w14:paraId="3E5C744A" w14:textId="77777777" w:rsidR="00512FC7" w:rsidRPr="00512FC7" w:rsidRDefault="00512FC7" w:rsidP="00533FE7">
            <w:r w:rsidRPr="00512FC7">
              <w:t>1453</w:t>
            </w:r>
          </w:p>
        </w:tc>
        <w:tc>
          <w:tcPr>
            <w:tcW w:w="2699" w:type="dxa"/>
            <w:shd w:val="clear" w:color="auto" w:fill="auto"/>
          </w:tcPr>
          <w:p w14:paraId="7BE60C54" w14:textId="77777777" w:rsidR="00512FC7" w:rsidRPr="00512FC7" w:rsidRDefault="00C411EF" w:rsidP="00533FE7">
            <w:hyperlink w:anchor="fld_UnderlyingRestructuringType" w:history="1">
              <w:r w:rsidR="00512FC7" w:rsidRPr="00533FE7">
                <w:rPr>
                  <w:rStyle w:val="Hyperlink"/>
                  <w:rFonts w:ascii="Times New Roman" w:hAnsi="Times New Roman"/>
                  <w:sz w:val="20"/>
                </w:rPr>
                <w:t>UnderlyingRestructuringType</w:t>
              </w:r>
            </w:hyperlink>
          </w:p>
        </w:tc>
      </w:tr>
      <w:tr w:rsidR="00512FC7" w:rsidRPr="00512FC7" w14:paraId="1B504330" w14:textId="77777777" w:rsidTr="00533FE7">
        <w:tc>
          <w:tcPr>
            <w:tcW w:w="828" w:type="dxa"/>
            <w:shd w:val="clear" w:color="auto" w:fill="auto"/>
          </w:tcPr>
          <w:p w14:paraId="4F001386" w14:textId="77777777" w:rsidR="00512FC7" w:rsidRPr="00512FC7" w:rsidRDefault="00512FC7" w:rsidP="00533FE7">
            <w:r w:rsidRPr="00512FC7">
              <w:t>1454</w:t>
            </w:r>
          </w:p>
        </w:tc>
        <w:tc>
          <w:tcPr>
            <w:tcW w:w="2699" w:type="dxa"/>
            <w:shd w:val="clear" w:color="auto" w:fill="auto"/>
          </w:tcPr>
          <w:p w14:paraId="50F9D43F" w14:textId="77777777" w:rsidR="00512FC7" w:rsidRPr="00512FC7" w:rsidRDefault="00C411EF" w:rsidP="00533FE7">
            <w:hyperlink w:anchor="fld_UnderlyingSeniority" w:history="1">
              <w:r w:rsidR="00512FC7" w:rsidRPr="00533FE7">
                <w:rPr>
                  <w:rStyle w:val="Hyperlink"/>
                  <w:rFonts w:ascii="Times New Roman" w:hAnsi="Times New Roman"/>
                  <w:sz w:val="20"/>
                </w:rPr>
                <w:t>UnderlyingSeniority</w:t>
              </w:r>
            </w:hyperlink>
          </w:p>
        </w:tc>
      </w:tr>
      <w:tr w:rsidR="00512FC7" w:rsidRPr="00512FC7" w14:paraId="3BA5D615" w14:textId="77777777" w:rsidTr="00533FE7">
        <w:tc>
          <w:tcPr>
            <w:tcW w:w="828" w:type="dxa"/>
            <w:shd w:val="clear" w:color="auto" w:fill="auto"/>
          </w:tcPr>
          <w:p w14:paraId="712E5B28" w14:textId="77777777" w:rsidR="00512FC7" w:rsidRPr="00512FC7" w:rsidRDefault="00512FC7" w:rsidP="00533FE7">
            <w:r w:rsidRPr="00512FC7">
              <w:t>1455</w:t>
            </w:r>
          </w:p>
        </w:tc>
        <w:tc>
          <w:tcPr>
            <w:tcW w:w="2699" w:type="dxa"/>
            <w:shd w:val="clear" w:color="auto" w:fill="auto"/>
          </w:tcPr>
          <w:p w14:paraId="1A6BFBC1" w14:textId="77777777" w:rsidR="00512FC7" w:rsidRPr="00512FC7" w:rsidRDefault="00C411EF" w:rsidP="00533FE7">
            <w:hyperlink w:anchor="fld_UnderlyingNotionalPercentageOutstanding" w:history="1">
              <w:r w:rsidR="00512FC7" w:rsidRPr="00533FE7">
                <w:rPr>
                  <w:rStyle w:val="Hyperlink"/>
                  <w:rFonts w:ascii="Times New Roman" w:hAnsi="Times New Roman"/>
                  <w:sz w:val="20"/>
                </w:rPr>
                <w:t>UnderlyingNotionalPercentageOutstanding</w:t>
              </w:r>
            </w:hyperlink>
          </w:p>
        </w:tc>
      </w:tr>
      <w:tr w:rsidR="00512FC7" w:rsidRPr="00512FC7" w14:paraId="2E1490D4" w14:textId="77777777" w:rsidTr="00533FE7">
        <w:tc>
          <w:tcPr>
            <w:tcW w:w="828" w:type="dxa"/>
            <w:shd w:val="clear" w:color="auto" w:fill="auto"/>
          </w:tcPr>
          <w:p w14:paraId="6412BB98" w14:textId="77777777" w:rsidR="00512FC7" w:rsidRPr="00512FC7" w:rsidRDefault="00512FC7" w:rsidP="00533FE7">
            <w:r w:rsidRPr="00512FC7">
              <w:t>1456</w:t>
            </w:r>
          </w:p>
        </w:tc>
        <w:tc>
          <w:tcPr>
            <w:tcW w:w="2699" w:type="dxa"/>
            <w:shd w:val="clear" w:color="auto" w:fill="auto"/>
          </w:tcPr>
          <w:p w14:paraId="3DB39980" w14:textId="77777777" w:rsidR="00512FC7" w:rsidRPr="00512FC7" w:rsidRDefault="00C411EF" w:rsidP="00533FE7">
            <w:hyperlink w:anchor="fld_UnderlyingOriginalNotionalPercentageOutstanding" w:history="1">
              <w:r w:rsidR="00512FC7" w:rsidRPr="00533FE7">
                <w:rPr>
                  <w:rStyle w:val="Hyperlink"/>
                  <w:rFonts w:ascii="Times New Roman" w:hAnsi="Times New Roman"/>
                  <w:sz w:val="20"/>
                </w:rPr>
                <w:t>UnderlyingOriginalNotionalPercentageOutstanding</w:t>
              </w:r>
            </w:hyperlink>
          </w:p>
        </w:tc>
      </w:tr>
      <w:tr w:rsidR="00512FC7" w:rsidRPr="00512FC7" w14:paraId="736CF46F" w14:textId="77777777" w:rsidTr="00533FE7">
        <w:tc>
          <w:tcPr>
            <w:tcW w:w="828" w:type="dxa"/>
            <w:shd w:val="clear" w:color="auto" w:fill="auto"/>
          </w:tcPr>
          <w:p w14:paraId="6604D9DF" w14:textId="77777777" w:rsidR="00512FC7" w:rsidRPr="00512FC7" w:rsidRDefault="00512FC7" w:rsidP="00533FE7">
            <w:r w:rsidRPr="00512FC7">
              <w:t>1457</w:t>
            </w:r>
          </w:p>
        </w:tc>
        <w:tc>
          <w:tcPr>
            <w:tcW w:w="2699" w:type="dxa"/>
            <w:shd w:val="clear" w:color="auto" w:fill="auto"/>
          </w:tcPr>
          <w:p w14:paraId="63273D71" w14:textId="77777777" w:rsidR="00512FC7" w:rsidRPr="00512FC7" w:rsidRDefault="00C411EF" w:rsidP="00533FE7">
            <w:hyperlink w:anchor="fld_AttachmentPoint" w:history="1">
              <w:r w:rsidR="00512FC7" w:rsidRPr="00533FE7">
                <w:rPr>
                  <w:rStyle w:val="Hyperlink"/>
                  <w:rFonts w:ascii="Times New Roman" w:hAnsi="Times New Roman"/>
                  <w:sz w:val="20"/>
                </w:rPr>
                <w:t>AttachmentPoint</w:t>
              </w:r>
            </w:hyperlink>
          </w:p>
        </w:tc>
      </w:tr>
      <w:tr w:rsidR="00512FC7" w:rsidRPr="00512FC7" w14:paraId="3356BBF3" w14:textId="77777777" w:rsidTr="00533FE7">
        <w:tc>
          <w:tcPr>
            <w:tcW w:w="828" w:type="dxa"/>
            <w:shd w:val="clear" w:color="auto" w:fill="auto"/>
          </w:tcPr>
          <w:p w14:paraId="35EA451B" w14:textId="77777777" w:rsidR="00512FC7" w:rsidRPr="00512FC7" w:rsidRDefault="00512FC7" w:rsidP="00533FE7">
            <w:r w:rsidRPr="00512FC7">
              <w:t>1458</w:t>
            </w:r>
          </w:p>
        </w:tc>
        <w:tc>
          <w:tcPr>
            <w:tcW w:w="2699" w:type="dxa"/>
            <w:shd w:val="clear" w:color="auto" w:fill="auto"/>
          </w:tcPr>
          <w:p w14:paraId="7769DD2B" w14:textId="77777777" w:rsidR="00512FC7" w:rsidRPr="00512FC7" w:rsidRDefault="00C411EF" w:rsidP="00533FE7">
            <w:hyperlink w:anchor="fld_DetachmentPoint" w:history="1">
              <w:r w:rsidR="00512FC7" w:rsidRPr="00533FE7">
                <w:rPr>
                  <w:rStyle w:val="Hyperlink"/>
                  <w:rFonts w:ascii="Times New Roman" w:hAnsi="Times New Roman"/>
                  <w:sz w:val="20"/>
                </w:rPr>
                <w:t>DetachmentPoint</w:t>
              </w:r>
            </w:hyperlink>
          </w:p>
        </w:tc>
      </w:tr>
      <w:tr w:rsidR="00512FC7" w:rsidRPr="00512FC7" w14:paraId="06C2408C" w14:textId="77777777" w:rsidTr="00533FE7">
        <w:tc>
          <w:tcPr>
            <w:tcW w:w="828" w:type="dxa"/>
            <w:shd w:val="clear" w:color="auto" w:fill="auto"/>
          </w:tcPr>
          <w:p w14:paraId="21752089" w14:textId="77777777" w:rsidR="00512FC7" w:rsidRPr="00512FC7" w:rsidRDefault="00512FC7" w:rsidP="00533FE7">
            <w:r w:rsidRPr="00512FC7">
              <w:t>1459</w:t>
            </w:r>
          </w:p>
        </w:tc>
        <w:tc>
          <w:tcPr>
            <w:tcW w:w="2699" w:type="dxa"/>
            <w:shd w:val="clear" w:color="auto" w:fill="auto"/>
          </w:tcPr>
          <w:p w14:paraId="256DF7A5" w14:textId="77777777" w:rsidR="00512FC7" w:rsidRPr="00512FC7" w:rsidRDefault="00C411EF" w:rsidP="00533FE7">
            <w:hyperlink w:anchor="fld_UnderlyingAttachmentPoint" w:history="1">
              <w:r w:rsidR="00512FC7" w:rsidRPr="00533FE7">
                <w:rPr>
                  <w:rStyle w:val="Hyperlink"/>
                  <w:rFonts w:ascii="Times New Roman" w:hAnsi="Times New Roman"/>
                  <w:sz w:val="20"/>
                </w:rPr>
                <w:t>UnderlyingAttachmentPoint</w:t>
              </w:r>
            </w:hyperlink>
          </w:p>
        </w:tc>
      </w:tr>
      <w:tr w:rsidR="00512FC7" w:rsidRPr="00512FC7" w14:paraId="21B97EFC" w14:textId="77777777" w:rsidTr="00533FE7">
        <w:tc>
          <w:tcPr>
            <w:tcW w:w="828" w:type="dxa"/>
            <w:shd w:val="clear" w:color="auto" w:fill="auto"/>
          </w:tcPr>
          <w:p w14:paraId="6532F8E6" w14:textId="77777777" w:rsidR="00512FC7" w:rsidRPr="00512FC7" w:rsidRDefault="00512FC7" w:rsidP="00533FE7">
            <w:r w:rsidRPr="00512FC7">
              <w:t>1460</w:t>
            </w:r>
          </w:p>
        </w:tc>
        <w:tc>
          <w:tcPr>
            <w:tcW w:w="2699" w:type="dxa"/>
            <w:shd w:val="clear" w:color="auto" w:fill="auto"/>
          </w:tcPr>
          <w:p w14:paraId="6F8378AD" w14:textId="77777777" w:rsidR="00512FC7" w:rsidRPr="00512FC7" w:rsidRDefault="00C411EF" w:rsidP="00533FE7">
            <w:hyperlink w:anchor="fld_UnderlyingDetachmentPoint" w:history="1">
              <w:r w:rsidR="00512FC7" w:rsidRPr="00533FE7">
                <w:rPr>
                  <w:rStyle w:val="Hyperlink"/>
                  <w:rFonts w:ascii="Times New Roman" w:hAnsi="Times New Roman"/>
                  <w:sz w:val="20"/>
                </w:rPr>
                <w:t>UnderlyingDetachmentPoint</w:t>
              </w:r>
            </w:hyperlink>
          </w:p>
        </w:tc>
      </w:tr>
      <w:tr w:rsidR="00512FC7" w:rsidRPr="00512FC7" w14:paraId="05DD7037" w14:textId="77777777" w:rsidTr="00533FE7">
        <w:tc>
          <w:tcPr>
            <w:tcW w:w="828" w:type="dxa"/>
            <w:shd w:val="clear" w:color="auto" w:fill="auto"/>
          </w:tcPr>
          <w:p w14:paraId="64494005" w14:textId="77777777" w:rsidR="00512FC7" w:rsidRPr="00512FC7" w:rsidRDefault="00512FC7" w:rsidP="00533FE7">
            <w:r w:rsidRPr="00512FC7">
              <w:t>1461</w:t>
            </w:r>
          </w:p>
        </w:tc>
        <w:tc>
          <w:tcPr>
            <w:tcW w:w="2699" w:type="dxa"/>
            <w:shd w:val="clear" w:color="auto" w:fill="auto"/>
          </w:tcPr>
          <w:p w14:paraId="6929DBAD" w14:textId="77777777" w:rsidR="00512FC7" w:rsidRPr="00512FC7" w:rsidRDefault="00C411EF" w:rsidP="00533FE7">
            <w:hyperlink w:anchor="fld_NoTargetPartyIDs" w:history="1">
              <w:r w:rsidR="00512FC7" w:rsidRPr="00533FE7">
                <w:rPr>
                  <w:rStyle w:val="Hyperlink"/>
                  <w:rFonts w:ascii="Times New Roman" w:hAnsi="Times New Roman"/>
                  <w:sz w:val="20"/>
                </w:rPr>
                <w:t>NoTargetPartyIDs</w:t>
              </w:r>
            </w:hyperlink>
          </w:p>
        </w:tc>
      </w:tr>
      <w:tr w:rsidR="00512FC7" w:rsidRPr="00512FC7" w14:paraId="4E084FD1" w14:textId="77777777" w:rsidTr="00533FE7">
        <w:tc>
          <w:tcPr>
            <w:tcW w:w="828" w:type="dxa"/>
            <w:shd w:val="clear" w:color="auto" w:fill="auto"/>
          </w:tcPr>
          <w:p w14:paraId="1B26A4D5" w14:textId="77777777" w:rsidR="00512FC7" w:rsidRPr="00512FC7" w:rsidRDefault="00512FC7" w:rsidP="00533FE7">
            <w:r w:rsidRPr="00512FC7">
              <w:t>1462</w:t>
            </w:r>
          </w:p>
        </w:tc>
        <w:tc>
          <w:tcPr>
            <w:tcW w:w="2699" w:type="dxa"/>
            <w:shd w:val="clear" w:color="auto" w:fill="auto"/>
          </w:tcPr>
          <w:p w14:paraId="348E315B" w14:textId="77777777" w:rsidR="00512FC7" w:rsidRPr="00512FC7" w:rsidRDefault="00C411EF" w:rsidP="00533FE7">
            <w:hyperlink w:anchor="fld_TargetPartyID" w:history="1">
              <w:r w:rsidR="00512FC7" w:rsidRPr="00533FE7">
                <w:rPr>
                  <w:rStyle w:val="Hyperlink"/>
                  <w:rFonts w:ascii="Times New Roman" w:hAnsi="Times New Roman"/>
                  <w:sz w:val="20"/>
                </w:rPr>
                <w:t>TargetPartyID</w:t>
              </w:r>
            </w:hyperlink>
          </w:p>
        </w:tc>
      </w:tr>
      <w:tr w:rsidR="00512FC7" w:rsidRPr="00512FC7" w14:paraId="0B311D1D" w14:textId="77777777" w:rsidTr="00533FE7">
        <w:tc>
          <w:tcPr>
            <w:tcW w:w="828" w:type="dxa"/>
            <w:shd w:val="clear" w:color="auto" w:fill="auto"/>
          </w:tcPr>
          <w:p w14:paraId="2FEAE403" w14:textId="77777777" w:rsidR="00512FC7" w:rsidRPr="00512FC7" w:rsidRDefault="00512FC7" w:rsidP="00533FE7">
            <w:r w:rsidRPr="00512FC7">
              <w:t>1463</w:t>
            </w:r>
          </w:p>
        </w:tc>
        <w:tc>
          <w:tcPr>
            <w:tcW w:w="2699" w:type="dxa"/>
            <w:shd w:val="clear" w:color="auto" w:fill="auto"/>
          </w:tcPr>
          <w:p w14:paraId="613A0DD2" w14:textId="77777777" w:rsidR="00512FC7" w:rsidRPr="00512FC7" w:rsidRDefault="00C411EF" w:rsidP="00533FE7">
            <w:hyperlink w:anchor="fld_TargetPartyIDSource" w:history="1">
              <w:r w:rsidR="00512FC7" w:rsidRPr="00533FE7">
                <w:rPr>
                  <w:rStyle w:val="Hyperlink"/>
                  <w:rFonts w:ascii="Times New Roman" w:hAnsi="Times New Roman"/>
                  <w:sz w:val="20"/>
                </w:rPr>
                <w:t>TargetPartyIDSource</w:t>
              </w:r>
            </w:hyperlink>
          </w:p>
        </w:tc>
      </w:tr>
      <w:tr w:rsidR="00512FC7" w:rsidRPr="00512FC7" w14:paraId="2E926BFC" w14:textId="77777777" w:rsidTr="00533FE7">
        <w:tc>
          <w:tcPr>
            <w:tcW w:w="828" w:type="dxa"/>
            <w:shd w:val="clear" w:color="auto" w:fill="auto"/>
          </w:tcPr>
          <w:p w14:paraId="7636A39E" w14:textId="77777777" w:rsidR="00512FC7" w:rsidRPr="00512FC7" w:rsidRDefault="00512FC7" w:rsidP="00533FE7">
            <w:r w:rsidRPr="00512FC7">
              <w:t>1464</w:t>
            </w:r>
          </w:p>
        </w:tc>
        <w:tc>
          <w:tcPr>
            <w:tcW w:w="2699" w:type="dxa"/>
            <w:shd w:val="clear" w:color="auto" w:fill="auto"/>
          </w:tcPr>
          <w:p w14:paraId="292FEC8B" w14:textId="77777777" w:rsidR="00512FC7" w:rsidRPr="00512FC7" w:rsidRDefault="00C411EF" w:rsidP="00533FE7">
            <w:hyperlink w:anchor="fld_TargetPartyRole" w:history="1">
              <w:r w:rsidR="00512FC7" w:rsidRPr="00533FE7">
                <w:rPr>
                  <w:rStyle w:val="Hyperlink"/>
                  <w:rFonts w:ascii="Times New Roman" w:hAnsi="Times New Roman"/>
                  <w:sz w:val="20"/>
                </w:rPr>
                <w:t>TargetPartyRole</w:t>
              </w:r>
            </w:hyperlink>
          </w:p>
        </w:tc>
      </w:tr>
      <w:tr w:rsidR="00512FC7" w:rsidRPr="00512FC7" w14:paraId="178D63BE" w14:textId="77777777" w:rsidTr="00533FE7">
        <w:tc>
          <w:tcPr>
            <w:tcW w:w="828" w:type="dxa"/>
            <w:shd w:val="clear" w:color="auto" w:fill="auto"/>
          </w:tcPr>
          <w:p w14:paraId="42457412" w14:textId="77777777" w:rsidR="00512FC7" w:rsidRPr="00512FC7" w:rsidRDefault="00512FC7" w:rsidP="00533FE7">
            <w:r w:rsidRPr="00512FC7">
              <w:t>1465</w:t>
            </w:r>
          </w:p>
        </w:tc>
        <w:tc>
          <w:tcPr>
            <w:tcW w:w="2699" w:type="dxa"/>
            <w:shd w:val="clear" w:color="auto" w:fill="auto"/>
          </w:tcPr>
          <w:p w14:paraId="7D82A1FD" w14:textId="77777777" w:rsidR="00512FC7" w:rsidRPr="00512FC7" w:rsidRDefault="00C411EF" w:rsidP="00533FE7">
            <w:hyperlink w:anchor="fld_SecurityListID" w:history="1">
              <w:r w:rsidR="00512FC7" w:rsidRPr="00533FE7">
                <w:rPr>
                  <w:rStyle w:val="Hyperlink"/>
                  <w:rFonts w:ascii="Times New Roman" w:hAnsi="Times New Roman"/>
                  <w:sz w:val="20"/>
                </w:rPr>
                <w:t>SecurityListID</w:t>
              </w:r>
            </w:hyperlink>
          </w:p>
        </w:tc>
      </w:tr>
      <w:tr w:rsidR="00512FC7" w:rsidRPr="00512FC7" w14:paraId="6588A1D2" w14:textId="77777777" w:rsidTr="00533FE7">
        <w:tc>
          <w:tcPr>
            <w:tcW w:w="828" w:type="dxa"/>
            <w:shd w:val="clear" w:color="auto" w:fill="auto"/>
          </w:tcPr>
          <w:p w14:paraId="26383B2E" w14:textId="77777777" w:rsidR="00512FC7" w:rsidRPr="00512FC7" w:rsidRDefault="00512FC7" w:rsidP="00533FE7">
            <w:r w:rsidRPr="00512FC7">
              <w:t>1466</w:t>
            </w:r>
          </w:p>
        </w:tc>
        <w:tc>
          <w:tcPr>
            <w:tcW w:w="2699" w:type="dxa"/>
            <w:shd w:val="clear" w:color="auto" w:fill="auto"/>
          </w:tcPr>
          <w:p w14:paraId="56430E4E" w14:textId="77777777" w:rsidR="00512FC7" w:rsidRPr="00512FC7" w:rsidRDefault="00C411EF" w:rsidP="00533FE7">
            <w:hyperlink w:anchor="fld_SecurityListRefID" w:history="1">
              <w:r w:rsidR="00512FC7" w:rsidRPr="00533FE7">
                <w:rPr>
                  <w:rStyle w:val="Hyperlink"/>
                  <w:rFonts w:ascii="Times New Roman" w:hAnsi="Times New Roman"/>
                  <w:sz w:val="20"/>
                </w:rPr>
                <w:t>SecurityListRefID</w:t>
              </w:r>
            </w:hyperlink>
          </w:p>
        </w:tc>
      </w:tr>
      <w:tr w:rsidR="00512FC7" w:rsidRPr="00512FC7" w14:paraId="78A168F0" w14:textId="77777777" w:rsidTr="00533FE7">
        <w:tc>
          <w:tcPr>
            <w:tcW w:w="828" w:type="dxa"/>
            <w:shd w:val="clear" w:color="auto" w:fill="auto"/>
          </w:tcPr>
          <w:p w14:paraId="45B4ED2D" w14:textId="77777777" w:rsidR="00512FC7" w:rsidRPr="00512FC7" w:rsidRDefault="00512FC7" w:rsidP="00533FE7">
            <w:r w:rsidRPr="00512FC7">
              <w:t>1467</w:t>
            </w:r>
          </w:p>
        </w:tc>
        <w:tc>
          <w:tcPr>
            <w:tcW w:w="2699" w:type="dxa"/>
            <w:shd w:val="clear" w:color="auto" w:fill="auto"/>
          </w:tcPr>
          <w:p w14:paraId="48FBA2CD" w14:textId="77777777" w:rsidR="00512FC7" w:rsidRPr="00512FC7" w:rsidRDefault="00C411EF" w:rsidP="00533FE7">
            <w:hyperlink w:anchor="fld_SecurityListDesc" w:history="1">
              <w:r w:rsidR="00512FC7" w:rsidRPr="00533FE7">
                <w:rPr>
                  <w:rStyle w:val="Hyperlink"/>
                  <w:rFonts w:ascii="Times New Roman" w:hAnsi="Times New Roman"/>
                  <w:sz w:val="20"/>
                </w:rPr>
                <w:t>SecurityListDesc</w:t>
              </w:r>
            </w:hyperlink>
          </w:p>
        </w:tc>
      </w:tr>
      <w:tr w:rsidR="00512FC7" w:rsidRPr="00512FC7" w14:paraId="3F7B9FE9" w14:textId="77777777" w:rsidTr="00533FE7">
        <w:tc>
          <w:tcPr>
            <w:tcW w:w="828" w:type="dxa"/>
            <w:shd w:val="clear" w:color="auto" w:fill="auto"/>
          </w:tcPr>
          <w:p w14:paraId="6343B08D" w14:textId="77777777" w:rsidR="00512FC7" w:rsidRPr="00512FC7" w:rsidRDefault="00512FC7" w:rsidP="00533FE7">
            <w:r w:rsidRPr="00512FC7">
              <w:t>1468</w:t>
            </w:r>
          </w:p>
        </w:tc>
        <w:tc>
          <w:tcPr>
            <w:tcW w:w="2699" w:type="dxa"/>
            <w:shd w:val="clear" w:color="auto" w:fill="auto"/>
          </w:tcPr>
          <w:p w14:paraId="36D90AAF" w14:textId="77777777" w:rsidR="00512FC7" w:rsidRPr="00512FC7" w:rsidRDefault="00C411EF" w:rsidP="00533FE7">
            <w:hyperlink w:anchor="fld_EncodedSecurityListDescLen" w:history="1">
              <w:r w:rsidR="00512FC7" w:rsidRPr="00533FE7">
                <w:rPr>
                  <w:rStyle w:val="Hyperlink"/>
                  <w:rFonts w:ascii="Times New Roman" w:hAnsi="Times New Roman"/>
                  <w:sz w:val="20"/>
                </w:rPr>
                <w:t>EncodedSecurityListDescLen</w:t>
              </w:r>
            </w:hyperlink>
          </w:p>
        </w:tc>
      </w:tr>
      <w:tr w:rsidR="00512FC7" w:rsidRPr="00512FC7" w14:paraId="0522AC7B" w14:textId="77777777" w:rsidTr="00533FE7">
        <w:tc>
          <w:tcPr>
            <w:tcW w:w="828" w:type="dxa"/>
            <w:shd w:val="clear" w:color="auto" w:fill="auto"/>
          </w:tcPr>
          <w:p w14:paraId="04B27A4D" w14:textId="77777777" w:rsidR="00512FC7" w:rsidRPr="00512FC7" w:rsidRDefault="00512FC7" w:rsidP="00533FE7">
            <w:r w:rsidRPr="00512FC7">
              <w:t>1469</w:t>
            </w:r>
          </w:p>
        </w:tc>
        <w:tc>
          <w:tcPr>
            <w:tcW w:w="2699" w:type="dxa"/>
            <w:shd w:val="clear" w:color="auto" w:fill="auto"/>
          </w:tcPr>
          <w:p w14:paraId="4E0A887B" w14:textId="77777777" w:rsidR="00512FC7" w:rsidRPr="00512FC7" w:rsidRDefault="00C411EF" w:rsidP="00533FE7">
            <w:hyperlink w:anchor="fld_EncodedSecurityListDesc" w:history="1">
              <w:r w:rsidR="00512FC7" w:rsidRPr="00533FE7">
                <w:rPr>
                  <w:rStyle w:val="Hyperlink"/>
                  <w:rFonts w:ascii="Times New Roman" w:hAnsi="Times New Roman"/>
                  <w:sz w:val="20"/>
                </w:rPr>
                <w:t>EncodedSecurityListDesc</w:t>
              </w:r>
            </w:hyperlink>
          </w:p>
        </w:tc>
      </w:tr>
      <w:tr w:rsidR="00512FC7" w:rsidRPr="00512FC7" w14:paraId="1E1C7345" w14:textId="77777777" w:rsidTr="00533FE7">
        <w:tc>
          <w:tcPr>
            <w:tcW w:w="828" w:type="dxa"/>
            <w:shd w:val="clear" w:color="auto" w:fill="auto"/>
          </w:tcPr>
          <w:p w14:paraId="1E3F9D56" w14:textId="77777777" w:rsidR="00512FC7" w:rsidRPr="00512FC7" w:rsidRDefault="00512FC7" w:rsidP="00533FE7">
            <w:r w:rsidRPr="00512FC7">
              <w:t>1470</w:t>
            </w:r>
          </w:p>
        </w:tc>
        <w:tc>
          <w:tcPr>
            <w:tcW w:w="2699" w:type="dxa"/>
            <w:shd w:val="clear" w:color="auto" w:fill="auto"/>
          </w:tcPr>
          <w:p w14:paraId="0983BDFE" w14:textId="77777777" w:rsidR="00512FC7" w:rsidRPr="00512FC7" w:rsidRDefault="00C411EF" w:rsidP="00533FE7">
            <w:hyperlink w:anchor="fld_SecurityListType" w:history="1">
              <w:r w:rsidR="00512FC7" w:rsidRPr="00533FE7">
                <w:rPr>
                  <w:rStyle w:val="Hyperlink"/>
                  <w:rFonts w:ascii="Times New Roman" w:hAnsi="Times New Roman"/>
                  <w:sz w:val="20"/>
                </w:rPr>
                <w:t>SecurityListType</w:t>
              </w:r>
            </w:hyperlink>
          </w:p>
        </w:tc>
      </w:tr>
      <w:tr w:rsidR="00512FC7" w:rsidRPr="00512FC7" w14:paraId="62E09CFD" w14:textId="77777777" w:rsidTr="00533FE7">
        <w:tc>
          <w:tcPr>
            <w:tcW w:w="828" w:type="dxa"/>
            <w:shd w:val="clear" w:color="auto" w:fill="auto"/>
          </w:tcPr>
          <w:p w14:paraId="447EE82C" w14:textId="77777777" w:rsidR="00512FC7" w:rsidRPr="00512FC7" w:rsidRDefault="00512FC7" w:rsidP="00533FE7">
            <w:r w:rsidRPr="00512FC7">
              <w:t>1471</w:t>
            </w:r>
          </w:p>
        </w:tc>
        <w:tc>
          <w:tcPr>
            <w:tcW w:w="2699" w:type="dxa"/>
            <w:shd w:val="clear" w:color="auto" w:fill="auto"/>
          </w:tcPr>
          <w:p w14:paraId="539DAC1C" w14:textId="77777777" w:rsidR="00512FC7" w:rsidRPr="00512FC7" w:rsidRDefault="00C411EF" w:rsidP="00533FE7">
            <w:hyperlink w:anchor="fld_SecurityListTypeSource" w:history="1">
              <w:r w:rsidR="00512FC7" w:rsidRPr="00533FE7">
                <w:rPr>
                  <w:rStyle w:val="Hyperlink"/>
                  <w:rFonts w:ascii="Times New Roman" w:hAnsi="Times New Roman"/>
                  <w:sz w:val="20"/>
                </w:rPr>
                <w:t>SecurityListTypeSource</w:t>
              </w:r>
            </w:hyperlink>
          </w:p>
        </w:tc>
      </w:tr>
      <w:tr w:rsidR="00512FC7" w:rsidRPr="00512FC7" w14:paraId="08C2F470" w14:textId="77777777" w:rsidTr="00533FE7">
        <w:tc>
          <w:tcPr>
            <w:tcW w:w="828" w:type="dxa"/>
            <w:shd w:val="clear" w:color="auto" w:fill="auto"/>
          </w:tcPr>
          <w:p w14:paraId="5DF3888D" w14:textId="77777777" w:rsidR="00512FC7" w:rsidRPr="00512FC7" w:rsidRDefault="00512FC7" w:rsidP="00533FE7">
            <w:r w:rsidRPr="00512FC7">
              <w:t>1472</w:t>
            </w:r>
          </w:p>
        </w:tc>
        <w:tc>
          <w:tcPr>
            <w:tcW w:w="2699" w:type="dxa"/>
            <w:shd w:val="clear" w:color="auto" w:fill="auto"/>
          </w:tcPr>
          <w:p w14:paraId="62CA5F9D" w14:textId="77777777" w:rsidR="00512FC7" w:rsidRPr="00512FC7" w:rsidRDefault="00C411EF" w:rsidP="00533FE7">
            <w:hyperlink w:anchor="fld_NewsID" w:history="1">
              <w:r w:rsidR="00512FC7" w:rsidRPr="00533FE7">
                <w:rPr>
                  <w:rStyle w:val="Hyperlink"/>
                  <w:rFonts w:ascii="Times New Roman" w:hAnsi="Times New Roman"/>
                  <w:sz w:val="20"/>
                </w:rPr>
                <w:t>NewsID</w:t>
              </w:r>
            </w:hyperlink>
          </w:p>
        </w:tc>
      </w:tr>
      <w:tr w:rsidR="00512FC7" w:rsidRPr="00512FC7" w14:paraId="6E83EBC9" w14:textId="77777777" w:rsidTr="00533FE7">
        <w:tc>
          <w:tcPr>
            <w:tcW w:w="828" w:type="dxa"/>
            <w:shd w:val="clear" w:color="auto" w:fill="auto"/>
          </w:tcPr>
          <w:p w14:paraId="3A281D77" w14:textId="77777777" w:rsidR="00512FC7" w:rsidRPr="00512FC7" w:rsidRDefault="00512FC7" w:rsidP="00533FE7">
            <w:r w:rsidRPr="00512FC7">
              <w:t>1473</w:t>
            </w:r>
          </w:p>
        </w:tc>
        <w:tc>
          <w:tcPr>
            <w:tcW w:w="2699" w:type="dxa"/>
            <w:shd w:val="clear" w:color="auto" w:fill="auto"/>
          </w:tcPr>
          <w:p w14:paraId="2FFF4196" w14:textId="77777777" w:rsidR="00512FC7" w:rsidRPr="00512FC7" w:rsidRDefault="00C411EF" w:rsidP="00533FE7">
            <w:hyperlink w:anchor="fld_NewsCategory" w:history="1">
              <w:r w:rsidR="00512FC7" w:rsidRPr="00533FE7">
                <w:rPr>
                  <w:rStyle w:val="Hyperlink"/>
                  <w:rFonts w:ascii="Times New Roman" w:hAnsi="Times New Roman"/>
                  <w:sz w:val="20"/>
                </w:rPr>
                <w:t>NewsCategory</w:t>
              </w:r>
            </w:hyperlink>
          </w:p>
        </w:tc>
      </w:tr>
      <w:tr w:rsidR="00512FC7" w:rsidRPr="00512FC7" w14:paraId="044B2B42" w14:textId="77777777" w:rsidTr="00533FE7">
        <w:tc>
          <w:tcPr>
            <w:tcW w:w="828" w:type="dxa"/>
            <w:shd w:val="clear" w:color="auto" w:fill="auto"/>
          </w:tcPr>
          <w:p w14:paraId="55F9651F" w14:textId="77777777" w:rsidR="00512FC7" w:rsidRPr="00512FC7" w:rsidRDefault="00512FC7" w:rsidP="00533FE7">
            <w:r w:rsidRPr="00512FC7">
              <w:t>1474</w:t>
            </w:r>
          </w:p>
        </w:tc>
        <w:tc>
          <w:tcPr>
            <w:tcW w:w="2699" w:type="dxa"/>
            <w:shd w:val="clear" w:color="auto" w:fill="auto"/>
          </w:tcPr>
          <w:p w14:paraId="5BA92DB4" w14:textId="77777777" w:rsidR="00512FC7" w:rsidRPr="00512FC7" w:rsidRDefault="00C411EF" w:rsidP="00533FE7">
            <w:hyperlink w:anchor="fld_LanguageCode" w:history="1">
              <w:r w:rsidR="00512FC7" w:rsidRPr="00533FE7">
                <w:rPr>
                  <w:rStyle w:val="Hyperlink"/>
                  <w:rFonts w:ascii="Times New Roman" w:hAnsi="Times New Roman"/>
                  <w:sz w:val="20"/>
                </w:rPr>
                <w:t>LanguageCode</w:t>
              </w:r>
            </w:hyperlink>
          </w:p>
        </w:tc>
      </w:tr>
      <w:tr w:rsidR="00512FC7" w:rsidRPr="00512FC7" w14:paraId="33F41E1E" w14:textId="77777777" w:rsidTr="00533FE7">
        <w:tc>
          <w:tcPr>
            <w:tcW w:w="828" w:type="dxa"/>
            <w:shd w:val="clear" w:color="auto" w:fill="auto"/>
          </w:tcPr>
          <w:p w14:paraId="52C746C9" w14:textId="77777777" w:rsidR="00512FC7" w:rsidRPr="00512FC7" w:rsidRDefault="00512FC7" w:rsidP="00533FE7">
            <w:r w:rsidRPr="00512FC7">
              <w:t>1475</w:t>
            </w:r>
          </w:p>
        </w:tc>
        <w:tc>
          <w:tcPr>
            <w:tcW w:w="2699" w:type="dxa"/>
            <w:shd w:val="clear" w:color="auto" w:fill="auto"/>
          </w:tcPr>
          <w:p w14:paraId="41F3759F" w14:textId="77777777" w:rsidR="00512FC7" w:rsidRPr="00512FC7" w:rsidRDefault="00C411EF" w:rsidP="00533FE7">
            <w:hyperlink w:anchor="fld_NoNewsRefIDs" w:history="1">
              <w:r w:rsidR="00512FC7" w:rsidRPr="00533FE7">
                <w:rPr>
                  <w:rStyle w:val="Hyperlink"/>
                  <w:rFonts w:ascii="Times New Roman" w:hAnsi="Times New Roman"/>
                  <w:sz w:val="20"/>
                </w:rPr>
                <w:t>NoNewsRefIDs</w:t>
              </w:r>
            </w:hyperlink>
          </w:p>
        </w:tc>
      </w:tr>
      <w:tr w:rsidR="00512FC7" w:rsidRPr="00512FC7" w14:paraId="69B387FF" w14:textId="77777777" w:rsidTr="00533FE7">
        <w:tc>
          <w:tcPr>
            <w:tcW w:w="828" w:type="dxa"/>
            <w:shd w:val="clear" w:color="auto" w:fill="auto"/>
          </w:tcPr>
          <w:p w14:paraId="37343812" w14:textId="77777777" w:rsidR="00512FC7" w:rsidRPr="00512FC7" w:rsidRDefault="00512FC7" w:rsidP="00533FE7">
            <w:r w:rsidRPr="00512FC7">
              <w:t>1476</w:t>
            </w:r>
          </w:p>
        </w:tc>
        <w:tc>
          <w:tcPr>
            <w:tcW w:w="2699" w:type="dxa"/>
            <w:shd w:val="clear" w:color="auto" w:fill="auto"/>
          </w:tcPr>
          <w:p w14:paraId="6957D5D7" w14:textId="77777777" w:rsidR="00512FC7" w:rsidRPr="00512FC7" w:rsidRDefault="00C411EF" w:rsidP="00533FE7">
            <w:hyperlink w:anchor="fld_NewsRefID" w:history="1">
              <w:r w:rsidR="00512FC7" w:rsidRPr="00533FE7">
                <w:rPr>
                  <w:rStyle w:val="Hyperlink"/>
                  <w:rFonts w:ascii="Times New Roman" w:hAnsi="Times New Roman"/>
                  <w:sz w:val="20"/>
                </w:rPr>
                <w:t>NewsRefID</w:t>
              </w:r>
            </w:hyperlink>
          </w:p>
        </w:tc>
      </w:tr>
      <w:tr w:rsidR="00512FC7" w:rsidRPr="00512FC7" w14:paraId="4CB5934E" w14:textId="77777777" w:rsidTr="00533FE7">
        <w:tc>
          <w:tcPr>
            <w:tcW w:w="828" w:type="dxa"/>
            <w:shd w:val="clear" w:color="auto" w:fill="auto"/>
          </w:tcPr>
          <w:p w14:paraId="27753B3F" w14:textId="77777777" w:rsidR="00512FC7" w:rsidRPr="00512FC7" w:rsidRDefault="00512FC7" w:rsidP="00533FE7">
            <w:r w:rsidRPr="00512FC7">
              <w:t>1477</w:t>
            </w:r>
          </w:p>
        </w:tc>
        <w:tc>
          <w:tcPr>
            <w:tcW w:w="2699" w:type="dxa"/>
            <w:shd w:val="clear" w:color="auto" w:fill="auto"/>
          </w:tcPr>
          <w:p w14:paraId="576EB228" w14:textId="77777777" w:rsidR="00512FC7" w:rsidRPr="00512FC7" w:rsidRDefault="00C411EF" w:rsidP="00533FE7">
            <w:hyperlink w:anchor="fld_NewsRefType" w:history="1">
              <w:r w:rsidR="00512FC7" w:rsidRPr="00533FE7">
                <w:rPr>
                  <w:rStyle w:val="Hyperlink"/>
                  <w:rFonts w:ascii="Times New Roman" w:hAnsi="Times New Roman"/>
                  <w:sz w:val="20"/>
                </w:rPr>
                <w:t>NewsRefType</w:t>
              </w:r>
            </w:hyperlink>
          </w:p>
        </w:tc>
      </w:tr>
      <w:tr w:rsidR="00512FC7" w:rsidRPr="00512FC7" w14:paraId="753ECD5A" w14:textId="77777777" w:rsidTr="00533FE7">
        <w:tc>
          <w:tcPr>
            <w:tcW w:w="828" w:type="dxa"/>
            <w:shd w:val="clear" w:color="auto" w:fill="auto"/>
          </w:tcPr>
          <w:p w14:paraId="6CE0EAF4" w14:textId="77777777" w:rsidR="00512FC7" w:rsidRPr="00512FC7" w:rsidRDefault="00512FC7" w:rsidP="00533FE7">
            <w:r w:rsidRPr="00512FC7">
              <w:t>1478</w:t>
            </w:r>
          </w:p>
        </w:tc>
        <w:tc>
          <w:tcPr>
            <w:tcW w:w="2699" w:type="dxa"/>
            <w:shd w:val="clear" w:color="auto" w:fill="auto"/>
          </w:tcPr>
          <w:p w14:paraId="0BA287C2" w14:textId="77777777" w:rsidR="00512FC7" w:rsidRPr="00512FC7" w:rsidRDefault="00C411EF" w:rsidP="00533FE7">
            <w:hyperlink w:anchor="fld_StrikePriceDeterminationMethod" w:history="1">
              <w:r w:rsidR="00512FC7" w:rsidRPr="00533FE7">
                <w:rPr>
                  <w:rStyle w:val="Hyperlink"/>
                  <w:rFonts w:ascii="Times New Roman" w:hAnsi="Times New Roman"/>
                  <w:sz w:val="20"/>
                </w:rPr>
                <w:t>StrikePriceDeterminationMethod</w:t>
              </w:r>
            </w:hyperlink>
          </w:p>
        </w:tc>
      </w:tr>
      <w:tr w:rsidR="00512FC7" w:rsidRPr="00512FC7" w14:paraId="3E78A660" w14:textId="77777777" w:rsidTr="00533FE7">
        <w:tc>
          <w:tcPr>
            <w:tcW w:w="828" w:type="dxa"/>
            <w:shd w:val="clear" w:color="auto" w:fill="auto"/>
          </w:tcPr>
          <w:p w14:paraId="0558F886" w14:textId="77777777" w:rsidR="00512FC7" w:rsidRPr="00512FC7" w:rsidRDefault="00512FC7" w:rsidP="00533FE7">
            <w:r w:rsidRPr="00512FC7">
              <w:t>1479</w:t>
            </w:r>
          </w:p>
        </w:tc>
        <w:tc>
          <w:tcPr>
            <w:tcW w:w="2699" w:type="dxa"/>
            <w:shd w:val="clear" w:color="auto" w:fill="auto"/>
          </w:tcPr>
          <w:p w14:paraId="4142E5DA" w14:textId="77777777" w:rsidR="00512FC7" w:rsidRPr="00512FC7" w:rsidRDefault="00C411EF" w:rsidP="00533FE7">
            <w:hyperlink w:anchor="fld_StrikePriceBoundaryMethod" w:history="1">
              <w:r w:rsidR="00512FC7" w:rsidRPr="00533FE7">
                <w:rPr>
                  <w:rStyle w:val="Hyperlink"/>
                  <w:rFonts w:ascii="Times New Roman" w:hAnsi="Times New Roman"/>
                  <w:sz w:val="20"/>
                </w:rPr>
                <w:t>StrikePriceBoundaryMethod</w:t>
              </w:r>
            </w:hyperlink>
          </w:p>
        </w:tc>
      </w:tr>
      <w:tr w:rsidR="00512FC7" w:rsidRPr="00512FC7" w14:paraId="20DD5766" w14:textId="77777777" w:rsidTr="00533FE7">
        <w:tc>
          <w:tcPr>
            <w:tcW w:w="828" w:type="dxa"/>
            <w:shd w:val="clear" w:color="auto" w:fill="auto"/>
          </w:tcPr>
          <w:p w14:paraId="359383F9" w14:textId="77777777" w:rsidR="00512FC7" w:rsidRPr="00512FC7" w:rsidRDefault="00512FC7" w:rsidP="00533FE7">
            <w:r w:rsidRPr="00512FC7">
              <w:t>1480</w:t>
            </w:r>
          </w:p>
        </w:tc>
        <w:tc>
          <w:tcPr>
            <w:tcW w:w="2699" w:type="dxa"/>
            <w:shd w:val="clear" w:color="auto" w:fill="auto"/>
          </w:tcPr>
          <w:p w14:paraId="773AABCA" w14:textId="77777777" w:rsidR="00512FC7" w:rsidRPr="00512FC7" w:rsidRDefault="00C411EF" w:rsidP="00533FE7">
            <w:hyperlink w:anchor="fld_StrikePriceBoundaryPrecision" w:history="1">
              <w:r w:rsidR="00512FC7" w:rsidRPr="00533FE7">
                <w:rPr>
                  <w:rStyle w:val="Hyperlink"/>
                  <w:rFonts w:ascii="Times New Roman" w:hAnsi="Times New Roman"/>
                  <w:sz w:val="20"/>
                </w:rPr>
                <w:t>StrikePriceBoundaryPrecision</w:t>
              </w:r>
            </w:hyperlink>
          </w:p>
        </w:tc>
      </w:tr>
      <w:tr w:rsidR="00512FC7" w:rsidRPr="00512FC7" w14:paraId="0A86A8BD" w14:textId="77777777" w:rsidTr="00533FE7">
        <w:tc>
          <w:tcPr>
            <w:tcW w:w="828" w:type="dxa"/>
            <w:shd w:val="clear" w:color="auto" w:fill="auto"/>
          </w:tcPr>
          <w:p w14:paraId="666EB700" w14:textId="77777777" w:rsidR="00512FC7" w:rsidRPr="00512FC7" w:rsidRDefault="00512FC7" w:rsidP="00533FE7">
            <w:r w:rsidRPr="00512FC7">
              <w:t>1481</w:t>
            </w:r>
          </w:p>
        </w:tc>
        <w:tc>
          <w:tcPr>
            <w:tcW w:w="2699" w:type="dxa"/>
            <w:shd w:val="clear" w:color="auto" w:fill="auto"/>
          </w:tcPr>
          <w:p w14:paraId="406F57C3" w14:textId="77777777" w:rsidR="00512FC7" w:rsidRPr="00512FC7" w:rsidRDefault="00C411EF" w:rsidP="00533FE7">
            <w:hyperlink w:anchor="fld_UnderlyingPriceDeterminationMethod" w:history="1">
              <w:r w:rsidR="00512FC7" w:rsidRPr="00533FE7">
                <w:rPr>
                  <w:rStyle w:val="Hyperlink"/>
                  <w:rFonts w:ascii="Times New Roman" w:hAnsi="Times New Roman"/>
                  <w:sz w:val="20"/>
                </w:rPr>
                <w:t>UnderlyingPriceDeterminationMethod</w:t>
              </w:r>
            </w:hyperlink>
          </w:p>
        </w:tc>
      </w:tr>
      <w:tr w:rsidR="00512FC7" w:rsidRPr="00512FC7" w14:paraId="373BE2B1" w14:textId="77777777" w:rsidTr="00533FE7">
        <w:tc>
          <w:tcPr>
            <w:tcW w:w="828" w:type="dxa"/>
            <w:shd w:val="clear" w:color="auto" w:fill="auto"/>
          </w:tcPr>
          <w:p w14:paraId="6B04066A" w14:textId="77777777" w:rsidR="00512FC7" w:rsidRPr="00512FC7" w:rsidRDefault="00512FC7" w:rsidP="00533FE7">
            <w:r w:rsidRPr="00512FC7">
              <w:t>1482</w:t>
            </w:r>
          </w:p>
        </w:tc>
        <w:tc>
          <w:tcPr>
            <w:tcW w:w="2699" w:type="dxa"/>
            <w:shd w:val="clear" w:color="auto" w:fill="auto"/>
          </w:tcPr>
          <w:p w14:paraId="147713B6" w14:textId="77777777" w:rsidR="00512FC7" w:rsidRPr="00512FC7" w:rsidRDefault="00C411EF" w:rsidP="00533FE7">
            <w:hyperlink w:anchor="fld_OptPayoutType" w:history="1">
              <w:r w:rsidR="00512FC7" w:rsidRPr="00533FE7">
                <w:rPr>
                  <w:rStyle w:val="Hyperlink"/>
                  <w:rFonts w:ascii="Times New Roman" w:hAnsi="Times New Roman"/>
                  <w:sz w:val="20"/>
                </w:rPr>
                <w:t>OptPayoutType</w:t>
              </w:r>
            </w:hyperlink>
          </w:p>
        </w:tc>
      </w:tr>
      <w:tr w:rsidR="00512FC7" w:rsidRPr="00512FC7" w14:paraId="4B70243F" w14:textId="77777777" w:rsidTr="00533FE7">
        <w:tc>
          <w:tcPr>
            <w:tcW w:w="828" w:type="dxa"/>
            <w:shd w:val="clear" w:color="auto" w:fill="auto"/>
          </w:tcPr>
          <w:p w14:paraId="0F747546" w14:textId="77777777" w:rsidR="00512FC7" w:rsidRPr="00512FC7" w:rsidRDefault="00512FC7" w:rsidP="00533FE7">
            <w:r w:rsidRPr="00512FC7">
              <w:t>1483</w:t>
            </w:r>
          </w:p>
        </w:tc>
        <w:tc>
          <w:tcPr>
            <w:tcW w:w="2699" w:type="dxa"/>
            <w:shd w:val="clear" w:color="auto" w:fill="auto"/>
          </w:tcPr>
          <w:p w14:paraId="01C3B129" w14:textId="77777777" w:rsidR="00512FC7" w:rsidRPr="00512FC7" w:rsidRDefault="00C411EF" w:rsidP="00533FE7">
            <w:hyperlink w:anchor="fld_NoComplexEvents" w:history="1">
              <w:r w:rsidR="00512FC7" w:rsidRPr="00533FE7">
                <w:rPr>
                  <w:rStyle w:val="Hyperlink"/>
                  <w:rFonts w:ascii="Times New Roman" w:hAnsi="Times New Roman"/>
                  <w:sz w:val="20"/>
                </w:rPr>
                <w:t>NoComplexEvents</w:t>
              </w:r>
            </w:hyperlink>
          </w:p>
        </w:tc>
      </w:tr>
      <w:tr w:rsidR="00512FC7" w:rsidRPr="00512FC7" w14:paraId="7FD6F3B5" w14:textId="77777777" w:rsidTr="00533FE7">
        <w:tc>
          <w:tcPr>
            <w:tcW w:w="828" w:type="dxa"/>
            <w:shd w:val="clear" w:color="auto" w:fill="auto"/>
          </w:tcPr>
          <w:p w14:paraId="282B6121" w14:textId="77777777" w:rsidR="00512FC7" w:rsidRPr="00512FC7" w:rsidRDefault="00512FC7" w:rsidP="00533FE7">
            <w:r w:rsidRPr="00512FC7">
              <w:t>1484</w:t>
            </w:r>
          </w:p>
        </w:tc>
        <w:tc>
          <w:tcPr>
            <w:tcW w:w="2699" w:type="dxa"/>
            <w:shd w:val="clear" w:color="auto" w:fill="auto"/>
          </w:tcPr>
          <w:p w14:paraId="2339EA1C" w14:textId="77777777" w:rsidR="00512FC7" w:rsidRPr="00512FC7" w:rsidRDefault="00C411EF" w:rsidP="00533FE7">
            <w:hyperlink w:anchor="fld_ComplexEventType" w:history="1">
              <w:r w:rsidR="00512FC7" w:rsidRPr="00533FE7">
                <w:rPr>
                  <w:rStyle w:val="Hyperlink"/>
                  <w:rFonts w:ascii="Times New Roman" w:hAnsi="Times New Roman"/>
                  <w:sz w:val="20"/>
                </w:rPr>
                <w:t>ComplexEventType</w:t>
              </w:r>
            </w:hyperlink>
          </w:p>
        </w:tc>
      </w:tr>
      <w:tr w:rsidR="00512FC7" w:rsidRPr="00512FC7" w14:paraId="032CC270" w14:textId="77777777" w:rsidTr="00533FE7">
        <w:tc>
          <w:tcPr>
            <w:tcW w:w="828" w:type="dxa"/>
            <w:shd w:val="clear" w:color="auto" w:fill="auto"/>
          </w:tcPr>
          <w:p w14:paraId="74506827" w14:textId="77777777" w:rsidR="00512FC7" w:rsidRPr="00512FC7" w:rsidRDefault="00512FC7" w:rsidP="00533FE7">
            <w:r w:rsidRPr="00512FC7">
              <w:t>1485</w:t>
            </w:r>
          </w:p>
        </w:tc>
        <w:tc>
          <w:tcPr>
            <w:tcW w:w="2699" w:type="dxa"/>
            <w:shd w:val="clear" w:color="auto" w:fill="auto"/>
          </w:tcPr>
          <w:p w14:paraId="4BB894AE" w14:textId="77777777" w:rsidR="00512FC7" w:rsidRPr="00512FC7" w:rsidRDefault="00C411EF" w:rsidP="00533FE7">
            <w:hyperlink w:anchor="fld_ComplexOptPayoutAmount" w:history="1">
              <w:r w:rsidR="00512FC7" w:rsidRPr="00533FE7">
                <w:rPr>
                  <w:rStyle w:val="Hyperlink"/>
                  <w:rFonts w:ascii="Times New Roman" w:hAnsi="Times New Roman"/>
                  <w:sz w:val="20"/>
                </w:rPr>
                <w:t>ComplexOptPayoutAmount</w:t>
              </w:r>
            </w:hyperlink>
          </w:p>
        </w:tc>
      </w:tr>
      <w:tr w:rsidR="00512FC7" w:rsidRPr="00512FC7" w14:paraId="573E9EE6" w14:textId="77777777" w:rsidTr="00533FE7">
        <w:tc>
          <w:tcPr>
            <w:tcW w:w="828" w:type="dxa"/>
            <w:shd w:val="clear" w:color="auto" w:fill="auto"/>
          </w:tcPr>
          <w:p w14:paraId="672BF364" w14:textId="77777777" w:rsidR="00512FC7" w:rsidRPr="00512FC7" w:rsidRDefault="00512FC7" w:rsidP="00533FE7">
            <w:r w:rsidRPr="00512FC7">
              <w:t>1486</w:t>
            </w:r>
          </w:p>
        </w:tc>
        <w:tc>
          <w:tcPr>
            <w:tcW w:w="2699" w:type="dxa"/>
            <w:shd w:val="clear" w:color="auto" w:fill="auto"/>
          </w:tcPr>
          <w:p w14:paraId="1C251FB8" w14:textId="77777777" w:rsidR="00512FC7" w:rsidRPr="00512FC7" w:rsidRDefault="00C411EF" w:rsidP="00533FE7">
            <w:hyperlink w:anchor="fld_ComplexEventPrice" w:history="1">
              <w:r w:rsidR="00512FC7" w:rsidRPr="00533FE7">
                <w:rPr>
                  <w:rStyle w:val="Hyperlink"/>
                  <w:rFonts w:ascii="Times New Roman" w:hAnsi="Times New Roman"/>
                  <w:sz w:val="20"/>
                </w:rPr>
                <w:t>ComplexEventPrice</w:t>
              </w:r>
            </w:hyperlink>
          </w:p>
        </w:tc>
      </w:tr>
      <w:tr w:rsidR="00512FC7" w:rsidRPr="00512FC7" w14:paraId="221E349A" w14:textId="77777777" w:rsidTr="00533FE7">
        <w:tc>
          <w:tcPr>
            <w:tcW w:w="828" w:type="dxa"/>
            <w:shd w:val="clear" w:color="auto" w:fill="auto"/>
          </w:tcPr>
          <w:p w14:paraId="1862BB38" w14:textId="77777777" w:rsidR="00512FC7" w:rsidRPr="00512FC7" w:rsidRDefault="00512FC7" w:rsidP="00533FE7">
            <w:r w:rsidRPr="00512FC7">
              <w:t>1487</w:t>
            </w:r>
          </w:p>
        </w:tc>
        <w:tc>
          <w:tcPr>
            <w:tcW w:w="2699" w:type="dxa"/>
            <w:shd w:val="clear" w:color="auto" w:fill="auto"/>
          </w:tcPr>
          <w:p w14:paraId="1EB508C5" w14:textId="77777777" w:rsidR="00512FC7" w:rsidRPr="00512FC7" w:rsidRDefault="00C411EF" w:rsidP="00533FE7">
            <w:hyperlink w:anchor="fld_ComplexEventPriceBoundaryMethod" w:history="1">
              <w:r w:rsidR="00512FC7" w:rsidRPr="00533FE7">
                <w:rPr>
                  <w:rStyle w:val="Hyperlink"/>
                  <w:rFonts w:ascii="Times New Roman" w:hAnsi="Times New Roman"/>
                  <w:sz w:val="20"/>
                </w:rPr>
                <w:t>ComplexEventPriceBoundaryMethod</w:t>
              </w:r>
            </w:hyperlink>
          </w:p>
        </w:tc>
      </w:tr>
      <w:tr w:rsidR="00512FC7" w:rsidRPr="00512FC7" w14:paraId="27733DE4" w14:textId="77777777" w:rsidTr="00533FE7">
        <w:tc>
          <w:tcPr>
            <w:tcW w:w="828" w:type="dxa"/>
            <w:shd w:val="clear" w:color="auto" w:fill="auto"/>
          </w:tcPr>
          <w:p w14:paraId="7BD4B2E9" w14:textId="77777777" w:rsidR="00512FC7" w:rsidRPr="00512FC7" w:rsidRDefault="00512FC7" w:rsidP="00533FE7">
            <w:r w:rsidRPr="00512FC7">
              <w:t>1488</w:t>
            </w:r>
          </w:p>
        </w:tc>
        <w:tc>
          <w:tcPr>
            <w:tcW w:w="2699" w:type="dxa"/>
            <w:shd w:val="clear" w:color="auto" w:fill="auto"/>
          </w:tcPr>
          <w:p w14:paraId="29E092FA" w14:textId="77777777" w:rsidR="00512FC7" w:rsidRPr="00512FC7" w:rsidRDefault="00C411EF" w:rsidP="00533FE7">
            <w:hyperlink w:anchor="fld_ComplexEventPriceBoundaryPrecision" w:history="1">
              <w:r w:rsidR="00512FC7" w:rsidRPr="00533FE7">
                <w:rPr>
                  <w:rStyle w:val="Hyperlink"/>
                  <w:rFonts w:ascii="Times New Roman" w:hAnsi="Times New Roman"/>
                  <w:sz w:val="20"/>
                </w:rPr>
                <w:t>ComplexEventPriceBoundaryPrecision</w:t>
              </w:r>
            </w:hyperlink>
          </w:p>
        </w:tc>
      </w:tr>
      <w:tr w:rsidR="00512FC7" w:rsidRPr="00512FC7" w14:paraId="6D14BB09" w14:textId="77777777" w:rsidTr="00533FE7">
        <w:tc>
          <w:tcPr>
            <w:tcW w:w="828" w:type="dxa"/>
            <w:shd w:val="clear" w:color="auto" w:fill="auto"/>
          </w:tcPr>
          <w:p w14:paraId="0B1A08BB" w14:textId="77777777" w:rsidR="00512FC7" w:rsidRPr="00512FC7" w:rsidRDefault="00512FC7" w:rsidP="00533FE7">
            <w:r w:rsidRPr="00512FC7">
              <w:t>1489</w:t>
            </w:r>
          </w:p>
        </w:tc>
        <w:tc>
          <w:tcPr>
            <w:tcW w:w="2699" w:type="dxa"/>
            <w:shd w:val="clear" w:color="auto" w:fill="auto"/>
          </w:tcPr>
          <w:p w14:paraId="00CDAA8E" w14:textId="77777777" w:rsidR="00512FC7" w:rsidRPr="00512FC7" w:rsidRDefault="00C411EF" w:rsidP="00533FE7">
            <w:hyperlink w:anchor="fld_ComplexEventPriceTimeType" w:history="1">
              <w:r w:rsidR="00512FC7" w:rsidRPr="00533FE7">
                <w:rPr>
                  <w:rStyle w:val="Hyperlink"/>
                  <w:rFonts w:ascii="Times New Roman" w:hAnsi="Times New Roman"/>
                  <w:sz w:val="20"/>
                </w:rPr>
                <w:t>ComplexEventPriceTimeType</w:t>
              </w:r>
            </w:hyperlink>
          </w:p>
        </w:tc>
      </w:tr>
      <w:tr w:rsidR="00512FC7" w:rsidRPr="00512FC7" w14:paraId="682A8364" w14:textId="77777777" w:rsidTr="00533FE7">
        <w:tc>
          <w:tcPr>
            <w:tcW w:w="828" w:type="dxa"/>
            <w:shd w:val="clear" w:color="auto" w:fill="auto"/>
          </w:tcPr>
          <w:p w14:paraId="4F5843FA" w14:textId="77777777" w:rsidR="00512FC7" w:rsidRPr="00512FC7" w:rsidRDefault="00512FC7" w:rsidP="00533FE7">
            <w:r w:rsidRPr="00512FC7">
              <w:t>1490</w:t>
            </w:r>
          </w:p>
        </w:tc>
        <w:tc>
          <w:tcPr>
            <w:tcW w:w="2699" w:type="dxa"/>
            <w:shd w:val="clear" w:color="auto" w:fill="auto"/>
          </w:tcPr>
          <w:p w14:paraId="0834AF02" w14:textId="77777777" w:rsidR="00512FC7" w:rsidRPr="00512FC7" w:rsidRDefault="00C411EF" w:rsidP="00533FE7">
            <w:hyperlink w:anchor="fld_ComplexEventCondition" w:history="1">
              <w:r w:rsidR="00512FC7" w:rsidRPr="00533FE7">
                <w:rPr>
                  <w:rStyle w:val="Hyperlink"/>
                  <w:rFonts w:ascii="Times New Roman" w:hAnsi="Times New Roman"/>
                  <w:sz w:val="20"/>
                </w:rPr>
                <w:t>ComplexEventCondition</w:t>
              </w:r>
            </w:hyperlink>
          </w:p>
        </w:tc>
      </w:tr>
      <w:tr w:rsidR="00512FC7" w:rsidRPr="00512FC7" w14:paraId="2DF8A0D5" w14:textId="77777777" w:rsidTr="00533FE7">
        <w:tc>
          <w:tcPr>
            <w:tcW w:w="828" w:type="dxa"/>
            <w:shd w:val="clear" w:color="auto" w:fill="auto"/>
          </w:tcPr>
          <w:p w14:paraId="41FF7EDA" w14:textId="77777777" w:rsidR="00512FC7" w:rsidRPr="00512FC7" w:rsidRDefault="00512FC7" w:rsidP="00533FE7">
            <w:r w:rsidRPr="00512FC7">
              <w:t>1491</w:t>
            </w:r>
          </w:p>
        </w:tc>
        <w:tc>
          <w:tcPr>
            <w:tcW w:w="2699" w:type="dxa"/>
            <w:shd w:val="clear" w:color="auto" w:fill="auto"/>
          </w:tcPr>
          <w:p w14:paraId="01B23DC7" w14:textId="77777777" w:rsidR="00512FC7" w:rsidRPr="00512FC7" w:rsidRDefault="00C411EF" w:rsidP="00533FE7">
            <w:hyperlink w:anchor="fld_NoComplexEventDates" w:history="1">
              <w:r w:rsidR="00512FC7" w:rsidRPr="00533FE7">
                <w:rPr>
                  <w:rStyle w:val="Hyperlink"/>
                  <w:rFonts w:ascii="Times New Roman" w:hAnsi="Times New Roman"/>
                  <w:sz w:val="20"/>
                </w:rPr>
                <w:t>NoComplexEventDates</w:t>
              </w:r>
            </w:hyperlink>
          </w:p>
        </w:tc>
      </w:tr>
      <w:tr w:rsidR="00512FC7" w:rsidRPr="00512FC7" w14:paraId="6AF1C007" w14:textId="77777777" w:rsidTr="00533FE7">
        <w:tc>
          <w:tcPr>
            <w:tcW w:w="828" w:type="dxa"/>
            <w:shd w:val="clear" w:color="auto" w:fill="auto"/>
          </w:tcPr>
          <w:p w14:paraId="363EE54C" w14:textId="77777777" w:rsidR="00512FC7" w:rsidRPr="00512FC7" w:rsidRDefault="00512FC7" w:rsidP="00533FE7">
            <w:r w:rsidRPr="00512FC7">
              <w:t>1492</w:t>
            </w:r>
          </w:p>
        </w:tc>
        <w:tc>
          <w:tcPr>
            <w:tcW w:w="2699" w:type="dxa"/>
            <w:shd w:val="clear" w:color="auto" w:fill="auto"/>
          </w:tcPr>
          <w:p w14:paraId="25EF5DE4" w14:textId="77777777" w:rsidR="00512FC7" w:rsidRPr="00512FC7" w:rsidRDefault="00C411EF" w:rsidP="00533FE7">
            <w:hyperlink w:anchor="fld_ComplexEventStartDate" w:history="1">
              <w:r w:rsidR="00512FC7" w:rsidRPr="00533FE7">
                <w:rPr>
                  <w:rStyle w:val="Hyperlink"/>
                  <w:rFonts w:ascii="Times New Roman" w:hAnsi="Times New Roman"/>
                  <w:sz w:val="20"/>
                </w:rPr>
                <w:t>ComplexEventStartDate</w:t>
              </w:r>
            </w:hyperlink>
          </w:p>
        </w:tc>
      </w:tr>
      <w:tr w:rsidR="00512FC7" w:rsidRPr="00512FC7" w14:paraId="0543D30A" w14:textId="77777777" w:rsidTr="00533FE7">
        <w:tc>
          <w:tcPr>
            <w:tcW w:w="828" w:type="dxa"/>
            <w:shd w:val="clear" w:color="auto" w:fill="auto"/>
          </w:tcPr>
          <w:p w14:paraId="5760C254" w14:textId="77777777" w:rsidR="00512FC7" w:rsidRPr="00512FC7" w:rsidRDefault="00512FC7" w:rsidP="00533FE7">
            <w:r w:rsidRPr="00512FC7">
              <w:t>1493</w:t>
            </w:r>
          </w:p>
        </w:tc>
        <w:tc>
          <w:tcPr>
            <w:tcW w:w="2699" w:type="dxa"/>
            <w:shd w:val="clear" w:color="auto" w:fill="auto"/>
          </w:tcPr>
          <w:p w14:paraId="360BFF09" w14:textId="77777777" w:rsidR="00512FC7" w:rsidRPr="00512FC7" w:rsidRDefault="00C411EF" w:rsidP="00533FE7">
            <w:hyperlink w:anchor="fld_ComplexEventEndDate" w:history="1">
              <w:r w:rsidR="00512FC7" w:rsidRPr="00533FE7">
                <w:rPr>
                  <w:rStyle w:val="Hyperlink"/>
                  <w:rFonts w:ascii="Times New Roman" w:hAnsi="Times New Roman"/>
                  <w:sz w:val="20"/>
                </w:rPr>
                <w:t>ComplexEventEndDate</w:t>
              </w:r>
            </w:hyperlink>
          </w:p>
        </w:tc>
      </w:tr>
      <w:tr w:rsidR="00512FC7" w:rsidRPr="00512FC7" w14:paraId="31A171D6" w14:textId="77777777" w:rsidTr="00533FE7">
        <w:tc>
          <w:tcPr>
            <w:tcW w:w="828" w:type="dxa"/>
            <w:shd w:val="clear" w:color="auto" w:fill="auto"/>
          </w:tcPr>
          <w:p w14:paraId="1603E726" w14:textId="77777777" w:rsidR="00512FC7" w:rsidRPr="00512FC7" w:rsidRDefault="00512FC7" w:rsidP="00533FE7">
            <w:r w:rsidRPr="00512FC7">
              <w:t>1494</w:t>
            </w:r>
          </w:p>
        </w:tc>
        <w:tc>
          <w:tcPr>
            <w:tcW w:w="2699" w:type="dxa"/>
            <w:shd w:val="clear" w:color="auto" w:fill="auto"/>
          </w:tcPr>
          <w:p w14:paraId="2EC75F58" w14:textId="77777777" w:rsidR="00512FC7" w:rsidRPr="00512FC7" w:rsidRDefault="00C411EF" w:rsidP="00533FE7">
            <w:hyperlink w:anchor="fld_NoComplexEventTimes" w:history="1">
              <w:r w:rsidR="00512FC7" w:rsidRPr="00533FE7">
                <w:rPr>
                  <w:rStyle w:val="Hyperlink"/>
                  <w:rFonts w:ascii="Times New Roman" w:hAnsi="Times New Roman"/>
                  <w:sz w:val="20"/>
                </w:rPr>
                <w:t>NoComplexEventTimes</w:t>
              </w:r>
            </w:hyperlink>
          </w:p>
        </w:tc>
      </w:tr>
      <w:tr w:rsidR="00512FC7" w:rsidRPr="00512FC7" w14:paraId="23A2EAA6" w14:textId="77777777" w:rsidTr="00533FE7">
        <w:tc>
          <w:tcPr>
            <w:tcW w:w="828" w:type="dxa"/>
            <w:shd w:val="clear" w:color="auto" w:fill="auto"/>
          </w:tcPr>
          <w:p w14:paraId="1998E16E" w14:textId="77777777" w:rsidR="00512FC7" w:rsidRPr="00512FC7" w:rsidRDefault="00512FC7" w:rsidP="00533FE7">
            <w:r w:rsidRPr="00512FC7">
              <w:t>1495</w:t>
            </w:r>
          </w:p>
        </w:tc>
        <w:tc>
          <w:tcPr>
            <w:tcW w:w="2699" w:type="dxa"/>
            <w:shd w:val="clear" w:color="auto" w:fill="auto"/>
          </w:tcPr>
          <w:p w14:paraId="190D05C4" w14:textId="77777777" w:rsidR="00512FC7" w:rsidRPr="00512FC7" w:rsidRDefault="00C411EF" w:rsidP="00533FE7">
            <w:hyperlink w:anchor="fld_ComplexEventStartTime" w:history="1">
              <w:r w:rsidR="00512FC7" w:rsidRPr="00533FE7">
                <w:rPr>
                  <w:rStyle w:val="Hyperlink"/>
                  <w:rFonts w:ascii="Times New Roman" w:hAnsi="Times New Roman"/>
                  <w:sz w:val="20"/>
                </w:rPr>
                <w:t>ComplexEventStartTime</w:t>
              </w:r>
            </w:hyperlink>
          </w:p>
        </w:tc>
      </w:tr>
      <w:tr w:rsidR="00512FC7" w:rsidRPr="00512FC7" w14:paraId="4D5EC0DB" w14:textId="77777777" w:rsidTr="00533FE7">
        <w:tc>
          <w:tcPr>
            <w:tcW w:w="828" w:type="dxa"/>
            <w:shd w:val="clear" w:color="auto" w:fill="auto"/>
          </w:tcPr>
          <w:p w14:paraId="3C10AFDB" w14:textId="77777777" w:rsidR="00512FC7" w:rsidRPr="00512FC7" w:rsidRDefault="00512FC7" w:rsidP="00533FE7">
            <w:r w:rsidRPr="00512FC7">
              <w:t>1496</w:t>
            </w:r>
          </w:p>
        </w:tc>
        <w:tc>
          <w:tcPr>
            <w:tcW w:w="2699" w:type="dxa"/>
            <w:shd w:val="clear" w:color="auto" w:fill="auto"/>
          </w:tcPr>
          <w:p w14:paraId="67373E52" w14:textId="77777777" w:rsidR="00512FC7" w:rsidRPr="00512FC7" w:rsidRDefault="00C411EF" w:rsidP="00533FE7">
            <w:hyperlink w:anchor="fld_ComplexEventEndTime" w:history="1">
              <w:r w:rsidR="00512FC7" w:rsidRPr="00533FE7">
                <w:rPr>
                  <w:rStyle w:val="Hyperlink"/>
                  <w:rFonts w:ascii="Times New Roman" w:hAnsi="Times New Roman"/>
                  <w:sz w:val="20"/>
                </w:rPr>
                <w:t>ComplexEventEndTime</w:t>
              </w:r>
            </w:hyperlink>
          </w:p>
        </w:tc>
      </w:tr>
      <w:tr w:rsidR="00512FC7" w:rsidRPr="00512FC7" w14:paraId="27A8729B" w14:textId="77777777" w:rsidTr="00533FE7">
        <w:tc>
          <w:tcPr>
            <w:tcW w:w="828" w:type="dxa"/>
            <w:shd w:val="clear" w:color="auto" w:fill="auto"/>
          </w:tcPr>
          <w:p w14:paraId="47196F12" w14:textId="77777777" w:rsidR="00512FC7" w:rsidRPr="00512FC7" w:rsidRDefault="00512FC7" w:rsidP="00533FE7">
            <w:r w:rsidRPr="00512FC7">
              <w:t>1497</w:t>
            </w:r>
          </w:p>
        </w:tc>
        <w:tc>
          <w:tcPr>
            <w:tcW w:w="2699" w:type="dxa"/>
            <w:shd w:val="clear" w:color="auto" w:fill="auto"/>
          </w:tcPr>
          <w:p w14:paraId="35C6D364" w14:textId="77777777" w:rsidR="00512FC7" w:rsidRPr="00512FC7" w:rsidRDefault="00C411EF" w:rsidP="00533FE7">
            <w:hyperlink w:anchor="fld_StreamAsgnReqID" w:history="1">
              <w:r w:rsidR="00512FC7" w:rsidRPr="00533FE7">
                <w:rPr>
                  <w:rStyle w:val="Hyperlink"/>
                  <w:rFonts w:ascii="Times New Roman" w:hAnsi="Times New Roman"/>
                  <w:sz w:val="20"/>
                </w:rPr>
                <w:t>StreamAsgnReqID</w:t>
              </w:r>
            </w:hyperlink>
          </w:p>
        </w:tc>
      </w:tr>
      <w:tr w:rsidR="00512FC7" w:rsidRPr="00512FC7" w14:paraId="1BAA18DA" w14:textId="77777777" w:rsidTr="00533FE7">
        <w:tc>
          <w:tcPr>
            <w:tcW w:w="828" w:type="dxa"/>
            <w:shd w:val="clear" w:color="auto" w:fill="auto"/>
          </w:tcPr>
          <w:p w14:paraId="04415E88" w14:textId="77777777" w:rsidR="00512FC7" w:rsidRPr="00512FC7" w:rsidRDefault="00512FC7" w:rsidP="00533FE7">
            <w:r w:rsidRPr="00512FC7">
              <w:t>1498</w:t>
            </w:r>
          </w:p>
        </w:tc>
        <w:tc>
          <w:tcPr>
            <w:tcW w:w="2699" w:type="dxa"/>
            <w:shd w:val="clear" w:color="auto" w:fill="auto"/>
          </w:tcPr>
          <w:p w14:paraId="5AD4400D" w14:textId="77777777" w:rsidR="00512FC7" w:rsidRPr="00512FC7" w:rsidRDefault="00C411EF" w:rsidP="00533FE7">
            <w:hyperlink w:anchor="fld_StreamAsgnReqType" w:history="1">
              <w:r w:rsidR="00512FC7" w:rsidRPr="00533FE7">
                <w:rPr>
                  <w:rStyle w:val="Hyperlink"/>
                  <w:rFonts w:ascii="Times New Roman" w:hAnsi="Times New Roman"/>
                  <w:sz w:val="20"/>
                </w:rPr>
                <w:t>StreamAsgnReqType</w:t>
              </w:r>
            </w:hyperlink>
          </w:p>
        </w:tc>
      </w:tr>
      <w:tr w:rsidR="00512FC7" w:rsidRPr="00512FC7" w14:paraId="71E35BAA" w14:textId="77777777" w:rsidTr="00533FE7">
        <w:tc>
          <w:tcPr>
            <w:tcW w:w="828" w:type="dxa"/>
            <w:shd w:val="clear" w:color="auto" w:fill="auto"/>
          </w:tcPr>
          <w:p w14:paraId="67882CC6" w14:textId="77777777" w:rsidR="00512FC7" w:rsidRPr="00512FC7" w:rsidRDefault="00512FC7" w:rsidP="00533FE7">
            <w:r w:rsidRPr="00512FC7">
              <w:t>1499</w:t>
            </w:r>
          </w:p>
        </w:tc>
        <w:tc>
          <w:tcPr>
            <w:tcW w:w="2699" w:type="dxa"/>
            <w:shd w:val="clear" w:color="auto" w:fill="auto"/>
          </w:tcPr>
          <w:p w14:paraId="6E2A9001" w14:textId="77777777" w:rsidR="00512FC7" w:rsidRPr="00512FC7" w:rsidRDefault="00C411EF" w:rsidP="00533FE7">
            <w:hyperlink w:anchor="fld_NoAsgnReqs" w:history="1">
              <w:r w:rsidR="00512FC7" w:rsidRPr="00533FE7">
                <w:rPr>
                  <w:rStyle w:val="Hyperlink"/>
                  <w:rFonts w:ascii="Times New Roman" w:hAnsi="Times New Roman"/>
                  <w:sz w:val="20"/>
                </w:rPr>
                <w:t>NoAsgnReqs</w:t>
              </w:r>
            </w:hyperlink>
          </w:p>
        </w:tc>
      </w:tr>
      <w:tr w:rsidR="00512FC7" w:rsidRPr="00512FC7" w14:paraId="29C13B83" w14:textId="77777777" w:rsidTr="00533FE7">
        <w:tc>
          <w:tcPr>
            <w:tcW w:w="828" w:type="dxa"/>
            <w:shd w:val="clear" w:color="auto" w:fill="auto"/>
          </w:tcPr>
          <w:p w14:paraId="3A4078C7" w14:textId="77777777" w:rsidR="00512FC7" w:rsidRPr="00512FC7" w:rsidRDefault="00512FC7" w:rsidP="00533FE7">
            <w:r w:rsidRPr="00512FC7">
              <w:t>1500</w:t>
            </w:r>
          </w:p>
        </w:tc>
        <w:tc>
          <w:tcPr>
            <w:tcW w:w="2699" w:type="dxa"/>
            <w:shd w:val="clear" w:color="auto" w:fill="auto"/>
          </w:tcPr>
          <w:p w14:paraId="5666330C" w14:textId="77777777" w:rsidR="00512FC7" w:rsidRPr="00512FC7" w:rsidRDefault="00C411EF" w:rsidP="00533FE7">
            <w:hyperlink w:anchor="fld_MDStreamID" w:history="1">
              <w:r w:rsidR="00512FC7" w:rsidRPr="00533FE7">
                <w:rPr>
                  <w:rStyle w:val="Hyperlink"/>
                  <w:rFonts w:ascii="Times New Roman" w:hAnsi="Times New Roman"/>
                  <w:sz w:val="20"/>
                </w:rPr>
                <w:t>MDStreamID</w:t>
              </w:r>
            </w:hyperlink>
          </w:p>
        </w:tc>
      </w:tr>
      <w:tr w:rsidR="00512FC7" w:rsidRPr="00512FC7" w14:paraId="2D3BCC53" w14:textId="77777777" w:rsidTr="00533FE7">
        <w:tc>
          <w:tcPr>
            <w:tcW w:w="828" w:type="dxa"/>
            <w:shd w:val="clear" w:color="auto" w:fill="auto"/>
          </w:tcPr>
          <w:p w14:paraId="7514D67F" w14:textId="77777777" w:rsidR="00512FC7" w:rsidRPr="00512FC7" w:rsidRDefault="00512FC7" w:rsidP="00533FE7">
            <w:r w:rsidRPr="00512FC7">
              <w:t>1501</w:t>
            </w:r>
          </w:p>
        </w:tc>
        <w:tc>
          <w:tcPr>
            <w:tcW w:w="2699" w:type="dxa"/>
            <w:shd w:val="clear" w:color="auto" w:fill="auto"/>
          </w:tcPr>
          <w:p w14:paraId="3B75B209" w14:textId="77777777" w:rsidR="00512FC7" w:rsidRPr="00512FC7" w:rsidRDefault="00C411EF" w:rsidP="00533FE7">
            <w:hyperlink w:anchor="fld_StreamAsgnRptID" w:history="1">
              <w:r w:rsidR="00512FC7" w:rsidRPr="00533FE7">
                <w:rPr>
                  <w:rStyle w:val="Hyperlink"/>
                  <w:rFonts w:ascii="Times New Roman" w:hAnsi="Times New Roman"/>
                  <w:sz w:val="20"/>
                </w:rPr>
                <w:t>StreamAsgnRptID</w:t>
              </w:r>
            </w:hyperlink>
          </w:p>
        </w:tc>
      </w:tr>
      <w:tr w:rsidR="00512FC7" w:rsidRPr="00512FC7" w14:paraId="28643FBB" w14:textId="77777777" w:rsidTr="00533FE7">
        <w:tc>
          <w:tcPr>
            <w:tcW w:w="828" w:type="dxa"/>
            <w:shd w:val="clear" w:color="auto" w:fill="auto"/>
          </w:tcPr>
          <w:p w14:paraId="6A1A69CF" w14:textId="77777777" w:rsidR="00512FC7" w:rsidRPr="00512FC7" w:rsidRDefault="00512FC7" w:rsidP="00533FE7">
            <w:r w:rsidRPr="00512FC7">
              <w:t>1502</w:t>
            </w:r>
          </w:p>
        </w:tc>
        <w:tc>
          <w:tcPr>
            <w:tcW w:w="2699" w:type="dxa"/>
            <w:shd w:val="clear" w:color="auto" w:fill="auto"/>
          </w:tcPr>
          <w:p w14:paraId="125A2C5A" w14:textId="77777777" w:rsidR="00512FC7" w:rsidRPr="00512FC7" w:rsidRDefault="00C411EF" w:rsidP="00533FE7">
            <w:hyperlink w:anchor="fld_StreamAsgnRejReason" w:history="1">
              <w:r w:rsidR="00512FC7" w:rsidRPr="00533FE7">
                <w:rPr>
                  <w:rStyle w:val="Hyperlink"/>
                  <w:rFonts w:ascii="Times New Roman" w:hAnsi="Times New Roman"/>
                  <w:sz w:val="20"/>
                </w:rPr>
                <w:t>StreamAsgnRejReason</w:t>
              </w:r>
            </w:hyperlink>
          </w:p>
        </w:tc>
      </w:tr>
      <w:tr w:rsidR="00512FC7" w:rsidRPr="00512FC7" w14:paraId="37B63D62" w14:textId="77777777" w:rsidTr="00533FE7">
        <w:tc>
          <w:tcPr>
            <w:tcW w:w="828" w:type="dxa"/>
            <w:shd w:val="clear" w:color="auto" w:fill="auto"/>
          </w:tcPr>
          <w:p w14:paraId="28EDA3E7" w14:textId="77777777" w:rsidR="00512FC7" w:rsidRPr="00512FC7" w:rsidRDefault="00512FC7" w:rsidP="00533FE7">
            <w:r w:rsidRPr="00512FC7">
              <w:t>1503</w:t>
            </w:r>
          </w:p>
        </w:tc>
        <w:tc>
          <w:tcPr>
            <w:tcW w:w="2699" w:type="dxa"/>
            <w:shd w:val="clear" w:color="auto" w:fill="auto"/>
          </w:tcPr>
          <w:p w14:paraId="3FB5ACE2" w14:textId="77777777" w:rsidR="00512FC7" w:rsidRPr="00512FC7" w:rsidRDefault="00C411EF" w:rsidP="00533FE7">
            <w:hyperlink w:anchor="fld_StreamAsgnAckType" w:history="1">
              <w:r w:rsidR="00512FC7" w:rsidRPr="00533FE7">
                <w:rPr>
                  <w:rStyle w:val="Hyperlink"/>
                  <w:rFonts w:ascii="Times New Roman" w:hAnsi="Times New Roman"/>
                  <w:sz w:val="20"/>
                </w:rPr>
                <w:t>StreamAsgnAckType</w:t>
              </w:r>
            </w:hyperlink>
          </w:p>
        </w:tc>
      </w:tr>
      <w:tr w:rsidR="00512FC7" w:rsidRPr="00512FC7" w14:paraId="008300DC" w14:textId="77777777" w:rsidTr="00533FE7">
        <w:tc>
          <w:tcPr>
            <w:tcW w:w="828" w:type="dxa"/>
            <w:shd w:val="clear" w:color="auto" w:fill="auto"/>
          </w:tcPr>
          <w:p w14:paraId="655DA5ED" w14:textId="77777777" w:rsidR="00512FC7" w:rsidRPr="00512FC7" w:rsidRDefault="00512FC7" w:rsidP="00533FE7">
            <w:r w:rsidRPr="00512FC7">
              <w:t>1504</w:t>
            </w:r>
          </w:p>
        </w:tc>
        <w:tc>
          <w:tcPr>
            <w:tcW w:w="2699" w:type="dxa"/>
            <w:shd w:val="clear" w:color="auto" w:fill="auto"/>
          </w:tcPr>
          <w:p w14:paraId="54B36052" w14:textId="77777777" w:rsidR="00512FC7" w:rsidRPr="00512FC7" w:rsidRDefault="00C411EF" w:rsidP="00533FE7">
            <w:hyperlink w:anchor="fld_RelSymTransactTime" w:history="1">
              <w:r w:rsidR="00512FC7" w:rsidRPr="00533FE7">
                <w:rPr>
                  <w:rStyle w:val="Hyperlink"/>
                  <w:rFonts w:ascii="Times New Roman" w:hAnsi="Times New Roman"/>
                  <w:sz w:val="20"/>
                </w:rPr>
                <w:t>RelSymTransactTime</w:t>
              </w:r>
            </w:hyperlink>
          </w:p>
        </w:tc>
      </w:tr>
      <w:tr w:rsidR="00DE5358" w:rsidRPr="00DE5358" w14:paraId="7E42B036" w14:textId="77777777" w:rsidTr="00BD0927">
        <w:trPr>
          <w:del w:id="3933" w:author="Administrator" w:date="2011-08-18T10:26:00Z"/>
        </w:trPr>
        <w:tc>
          <w:tcPr>
            <w:tcW w:w="828" w:type="dxa"/>
            <w:shd w:val="clear" w:color="auto" w:fill="auto"/>
          </w:tcPr>
          <w:p w14:paraId="463F35BF" w14:textId="77777777" w:rsidR="00DE5358" w:rsidRPr="00DE5358" w:rsidRDefault="00DE5358" w:rsidP="00DE5358">
            <w:pPr>
              <w:rPr>
                <w:del w:id="3934" w:author="Administrator" w:date="2011-08-18T10:26:00Z"/>
              </w:rPr>
            </w:pPr>
            <w:del w:id="3935" w:author="Administrator" w:date="2011-08-18T10:26:00Z">
              <w:r w:rsidRPr="00DE5358">
                <w:delText>1505</w:delText>
              </w:r>
            </w:del>
          </w:p>
        </w:tc>
        <w:tc>
          <w:tcPr>
            <w:tcW w:w="2699" w:type="dxa"/>
            <w:shd w:val="clear" w:color="auto" w:fill="auto"/>
          </w:tcPr>
          <w:p w14:paraId="01FDBCDA" w14:textId="77777777" w:rsidR="00DE5358" w:rsidRPr="00DE5358" w:rsidRDefault="00DE5358" w:rsidP="00DE5358">
            <w:pPr>
              <w:rPr>
                <w:del w:id="3936" w:author="Administrator" w:date="2011-08-18T10:26:00Z"/>
              </w:rPr>
            </w:pPr>
            <w:del w:id="3937" w:author="Administrator" w:date="2011-08-18T10:26:00Z">
              <w:r>
                <w:fldChar w:fldCharType="begin"/>
              </w:r>
              <w:r>
                <w:delInstrText xml:space="preserve"> HYPERLINK  \l "fld_PartyDetailsListRequestID" </w:delInstrText>
              </w:r>
              <w:r>
                <w:fldChar w:fldCharType="separate"/>
              </w:r>
              <w:r w:rsidRPr="00BD0927">
                <w:rPr>
                  <w:rStyle w:val="Hyperlink"/>
                  <w:rFonts w:ascii="Times New Roman" w:hAnsi="Times New Roman"/>
                  <w:sz w:val="20"/>
                </w:rPr>
                <w:delText>PartyDetailsListRequestID</w:delText>
              </w:r>
              <w:r>
                <w:fldChar w:fldCharType="end"/>
              </w:r>
            </w:del>
          </w:p>
        </w:tc>
      </w:tr>
      <w:tr w:rsidR="00DE5358" w:rsidRPr="00DE5358" w14:paraId="16197822" w14:textId="77777777" w:rsidTr="00BD0927">
        <w:trPr>
          <w:del w:id="3938" w:author="Administrator" w:date="2011-08-18T10:26:00Z"/>
        </w:trPr>
        <w:tc>
          <w:tcPr>
            <w:tcW w:w="828" w:type="dxa"/>
            <w:shd w:val="clear" w:color="auto" w:fill="auto"/>
          </w:tcPr>
          <w:p w14:paraId="5F6F1096" w14:textId="77777777" w:rsidR="00DE5358" w:rsidRPr="00DE5358" w:rsidRDefault="00DE5358" w:rsidP="00DE5358">
            <w:pPr>
              <w:rPr>
                <w:del w:id="3939" w:author="Administrator" w:date="2011-08-18T10:26:00Z"/>
              </w:rPr>
            </w:pPr>
            <w:del w:id="3940" w:author="Administrator" w:date="2011-08-18T10:26:00Z">
              <w:r w:rsidRPr="00DE5358">
                <w:delText>1506</w:delText>
              </w:r>
            </w:del>
          </w:p>
        </w:tc>
        <w:tc>
          <w:tcPr>
            <w:tcW w:w="2699" w:type="dxa"/>
            <w:shd w:val="clear" w:color="auto" w:fill="auto"/>
          </w:tcPr>
          <w:p w14:paraId="42DC3CE8" w14:textId="77777777" w:rsidR="00DE5358" w:rsidRPr="00DE5358" w:rsidRDefault="00DE5358" w:rsidP="00DE5358">
            <w:pPr>
              <w:rPr>
                <w:del w:id="3941" w:author="Administrator" w:date="2011-08-18T10:26:00Z"/>
              </w:rPr>
            </w:pPr>
            <w:del w:id="3942" w:author="Administrator" w:date="2011-08-18T10:26:00Z">
              <w:r>
                <w:fldChar w:fldCharType="begin"/>
              </w:r>
              <w:r>
                <w:delInstrText xml:space="preserve"> HYPERLINK  \l "fld_NoPartyListResponseTypes" </w:delInstrText>
              </w:r>
              <w:r>
                <w:fldChar w:fldCharType="separate"/>
              </w:r>
              <w:r w:rsidRPr="00BD0927">
                <w:rPr>
                  <w:rStyle w:val="Hyperlink"/>
                  <w:rFonts w:ascii="Times New Roman" w:hAnsi="Times New Roman"/>
                  <w:sz w:val="20"/>
                </w:rPr>
                <w:delText>NoPartyListResponseTypes</w:delText>
              </w:r>
              <w:r>
                <w:fldChar w:fldCharType="end"/>
              </w:r>
            </w:del>
          </w:p>
        </w:tc>
      </w:tr>
      <w:tr w:rsidR="00DE5358" w:rsidRPr="00DE5358" w14:paraId="73E01C1F" w14:textId="77777777" w:rsidTr="00BD0927">
        <w:trPr>
          <w:del w:id="3943" w:author="Administrator" w:date="2011-08-18T10:26:00Z"/>
        </w:trPr>
        <w:tc>
          <w:tcPr>
            <w:tcW w:w="828" w:type="dxa"/>
            <w:shd w:val="clear" w:color="auto" w:fill="auto"/>
          </w:tcPr>
          <w:p w14:paraId="6A2280BF" w14:textId="77777777" w:rsidR="00DE5358" w:rsidRPr="00DE5358" w:rsidRDefault="00DE5358" w:rsidP="00DE5358">
            <w:pPr>
              <w:rPr>
                <w:del w:id="3944" w:author="Administrator" w:date="2011-08-18T10:26:00Z"/>
              </w:rPr>
            </w:pPr>
            <w:del w:id="3945" w:author="Administrator" w:date="2011-08-18T10:26:00Z">
              <w:r w:rsidRPr="00DE5358">
                <w:delText>1507</w:delText>
              </w:r>
            </w:del>
          </w:p>
        </w:tc>
        <w:tc>
          <w:tcPr>
            <w:tcW w:w="2699" w:type="dxa"/>
            <w:shd w:val="clear" w:color="auto" w:fill="auto"/>
          </w:tcPr>
          <w:p w14:paraId="48B21BC4" w14:textId="77777777" w:rsidR="00DE5358" w:rsidRPr="00DE5358" w:rsidRDefault="00DE5358" w:rsidP="00DE5358">
            <w:pPr>
              <w:rPr>
                <w:del w:id="3946" w:author="Administrator" w:date="2011-08-18T10:26:00Z"/>
              </w:rPr>
            </w:pPr>
            <w:del w:id="3947" w:author="Administrator" w:date="2011-08-18T10:26:00Z">
              <w:r>
                <w:fldChar w:fldCharType="begin"/>
              </w:r>
              <w:r>
                <w:delInstrText xml:space="preserve"> HYPERLINK  \l "fld_PartyListResponseType" </w:delInstrText>
              </w:r>
              <w:r>
                <w:fldChar w:fldCharType="separate"/>
              </w:r>
              <w:r w:rsidRPr="00BD0927">
                <w:rPr>
                  <w:rStyle w:val="Hyperlink"/>
                  <w:rFonts w:ascii="Times New Roman" w:hAnsi="Times New Roman"/>
                  <w:sz w:val="20"/>
                </w:rPr>
                <w:delText>PartyListResponseType</w:delText>
              </w:r>
              <w:r>
                <w:fldChar w:fldCharType="end"/>
              </w:r>
            </w:del>
          </w:p>
        </w:tc>
      </w:tr>
      <w:tr w:rsidR="00DE5358" w:rsidRPr="00DE5358" w14:paraId="38D0B1F9" w14:textId="77777777" w:rsidTr="00BD0927">
        <w:trPr>
          <w:del w:id="3948" w:author="Administrator" w:date="2011-08-18T10:26:00Z"/>
        </w:trPr>
        <w:tc>
          <w:tcPr>
            <w:tcW w:w="828" w:type="dxa"/>
            <w:shd w:val="clear" w:color="auto" w:fill="auto"/>
          </w:tcPr>
          <w:p w14:paraId="77A3BD01" w14:textId="77777777" w:rsidR="00DE5358" w:rsidRPr="00DE5358" w:rsidRDefault="00DE5358" w:rsidP="00DE5358">
            <w:pPr>
              <w:rPr>
                <w:del w:id="3949" w:author="Administrator" w:date="2011-08-18T10:26:00Z"/>
              </w:rPr>
            </w:pPr>
            <w:del w:id="3950" w:author="Administrator" w:date="2011-08-18T10:26:00Z">
              <w:r w:rsidRPr="00DE5358">
                <w:delText>1508</w:delText>
              </w:r>
            </w:del>
          </w:p>
        </w:tc>
        <w:tc>
          <w:tcPr>
            <w:tcW w:w="2699" w:type="dxa"/>
            <w:shd w:val="clear" w:color="auto" w:fill="auto"/>
          </w:tcPr>
          <w:p w14:paraId="5F96D75B" w14:textId="77777777" w:rsidR="00DE5358" w:rsidRPr="00DE5358" w:rsidRDefault="00DE5358" w:rsidP="00DE5358">
            <w:pPr>
              <w:rPr>
                <w:del w:id="3951" w:author="Administrator" w:date="2011-08-18T10:26:00Z"/>
              </w:rPr>
            </w:pPr>
            <w:del w:id="3952" w:author="Administrator" w:date="2011-08-18T10:26:00Z">
              <w:r>
                <w:fldChar w:fldCharType="begin"/>
              </w:r>
              <w:r>
                <w:delInstrText xml:space="preserve"> HYPERLINK  \l "fld_NoRequestedPartyRoles" </w:delInstrText>
              </w:r>
              <w:r>
                <w:fldChar w:fldCharType="separate"/>
              </w:r>
              <w:r w:rsidRPr="00BD0927">
                <w:rPr>
                  <w:rStyle w:val="Hyperlink"/>
                  <w:rFonts w:ascii="Times New Roman" w:hAnsi="Times New Roman"/>
                  <w:sz w:val="20"/>
                </w:rPr>
                <w:delText>NoRequestedPartyRoles</w:delText>
              </w:r>
              <w:r>
                <w:fldChar w:fldCharType="end"/>
              </w:r>
            </w:del>
          </w:p>
        </w:tc>
      </w:tr>
      <w:tr w:rsidR="00DE5358" w:rsidRPr="00DE5358" w14:paraId="5F3AE9A7" w14:textId="77777777" w:rsidTr="00BD0927">
        <w:trPr>
          <w:del w:id="3953" w:author="Administrator" w:date="2011-08-18T10:26:00Z"/>
        </w:trPr>
        <w:tc>
          <w:tcPr>
            <w:tcW w:w="828" w:type="dxa"/>
            <w:shd w:val="clear" w:color="auto" w:fill="auto"/>
          </w:tcPr>
          <w:p w14:paraId="39487739" w14:textId="77777777" w:rsidR="00DE5358" w:rsidRPr="00DE5358" w:rsidRDefault="00DE5358" w:rsidP="00DE5358">
            <w:pPr>
              <w:rPr>
                <w:del w:id="3954" w:author="Administrator" w:date="2011-08-18T10:26:00Z"/>
              </w:rPr>
            </w:pPr>
            <w:del w:id="3955" w:author="Administrator" w:date="2011-08-18T10:26:00Z">
              <w:r w:rsidRPr="00DE5358">
                <w:delText>1509</w:delText>
              </w:r>
            </w:del>
          </w:p>
        </w:tc>
        <w:tc>
          <w:tcPr>
            <w:tcW w:w="2699" w:type="dxa"/>
            <w:shd w:val="clear" w:color="auto" w:fill="auto"/>
          </w:tcPr>
          <w:p w14:paraId="2C129069" w14:textId="77777777" w:rsidR="00DE5358" w:rsidRPr="00DE5358" w:rsidRDefault="00DE5358" w:rsidP="00DE5358">
            <w:pPr>
              <w:rPr>
                <w:del w:id="3956" w:author="Administrator" w:date="2011-08-18T10:26:00Z"/>
              </w:rPr>
            </w:pPr>
            <w:del w:id="3957" w:author="Administrator" w:date="2011-08-18T10:26:00Z">
              <w:r>
                <w:fldChar w:fldCharType="begin"/>
              </w:r>
              <w:r>
                <w:delInstrText xml:space="preserve"> HYPERLINK  \l "fld_RequestedPartyRole" </w:delInstrText>
              </w:r>
              <w:r>
                <w:fldChar w:fldCharType="separate"/>
              </w:r>
              <w:r w:rsidRPr="00BD0927">
                <w:rPr>
                  <w:rStyle w:val="Hyperlink"/>
                  <w:rFonts w:ascii="Times New Roman" w:hAnsi="Times New Roman"/>
                  <w:sz w:val="20"/>
                </w:rPr>
                <w:delText>RequestedPartyRole</w:delText>
              </w:r>
              <w:r>
                <w:fldChar w:fldCharType="end"/>
              </w:r>
            </w:del>
          </w:p>
        </w:tc>
      </w:tr>
      <w:tr w:rsidR="00DE5358" w:rsidRPr="00DE5358" w14:paraId="364FF39C" w14:textId="77777777" w:rsidTr="00BD0927">
        <w:trPr>
          <w:del w:id="3958" w:author="Administrator" w:date="2011-08-18T10:26:00Z"/>
        </w:trPr>
        <w:tc>
          <w:tcPr>
            <w:tcW w:w="828" w:type="dxa"/>
            <w:shd w:val="clear" w:color="auto" w:fill="auto"/>
          </w:tcPr>
          <w:p w14:paraId="72229FE1" w14:textId="77777777" w:rsidR="00DE5358" w:rsidRPr="00DE5358" w:rsidRDefault="00DE5358" w:rsidP="00DE5358">
            <w:pPr>
              <w:rPr>
                <w:del w:id="3959" w:author="Administrator" w:date="2011-08-18T10:26:00Z"/>
              </w:rPr>
            </w:pPr>
            <w:del w:id="3960" w:author="Administrator" w:date="2011-08-18T10:26:00Z">
              <w:r w:rsidRPr="00DE5358">
                <w:delText>1510</w:delText>
              </w:r>
            </w:del>
          </w:p>
        </w:tc>
        <w:tc>
          <w:tcPr>
            <w:tcW w:w="2699" w:type="dxa"/>
            <w:shd w:val="clear" w:color="auto" w:fill="auto"/>
          </w:tcPr>
          <w:p w14:paraId="355C7060" w14:textId="77777777" w:rsidR="00DE5358" w:rsidRPr="00DE5358" w:rsidRDefault="00DE5358" w:rsidP="00DE5358">
            <w:pPr>
              <w:rPr>
                <w:del w:id="3961" w:author="Administrator" w:date="2011-08-18T10:26:00Z"/>
              </w:rPr>
            </w:pPr>
            <w:del w:id="3962" w:author="Administrator" w:date="2011-08-18T10:26:00Z">
              <w:r>
                <w:fldChar w:fldCharType="begin"/>
              </w:r>
              <w:r>
                <w:delInstrText xml:space="preserve"> HYPERLINK  \l "fld_PartyDetailsListReportID" </w:delInstrText>
              </w:r>
              <w:r>
                <w:fldChar w:fldCharType="separate"/>
              </w:r>
              <w:r w:rsidRPr="00BD0927">
                <w:rPr>
                  <w:rStyle w:val="Hyperlink"/>
                  <w:rFonts w:ascii="Times New Roman" w:hAnsi="Times New Roman"/>
                  <w:sz w:val="20"/>
                </w:rPr>
                <w:delText>PartyDetailsListReportID</w:delText>
              </w:r>
              <w:r>
                <w:fldChar w:fldCharType="end"/>
              </w:r>
            </w:del>
          </w:p>
        </w:tc>
      </w:tr>
      <w:tr w:rsidR="00DE5358" w:rsidRPr="00DE5358" w14:paraId="34EDA5D4" w14:textId="77777777" w:rsidTr="00BD0927">
        <w:trPr>
          <w:del w:id="3963" w:author="Administrator" w:date="2011-08-18T10:26:00Z"/>
        </w:trPr>
        <w:tc>
          <w:tcPr>
            <w:tcW w:w="828" w:type="dxa"/>
            <w:shd w:val="clear" w:color="auto" w:fill="auto"/>
          </w:tcPr>
          <w:p w14:paraId="34416E41" w14:textId="77777777" w:rsidR="00DE5358" w:rsidRPr="00DE5358" w:rsidRDefault="00DE5358" w:rsidP="00DE5358">
            <w:pPr>
              <w:rPr>
                <w:del w:id="3964" w:author="Administrator" w:date="2011-08-18T10:26:00Z"/>
              </w:rPr>
            </w:pPr>
            <w:del w:id="3965" w:author="Administrator" w:date="2011-08-18T10:26:00Z">
              <w:r w:rsidRPr="00DE5358">
                <w:delText>1511</w:delText>
              </w:r>
            </w:del>
          </w:p>
        </w:tc>
        <w:tc>
          <w:tcPr>
            <w:tcW w:w="2699" w:type="dxa"/>
            <w:shd w:val="clear" w:color="auto" w:fill="auto"/>
          </w:tcPr>
          <w:p w14:paraId="4D2F917F" w14:textId="77777777" w:rsidR="00DE5358" w:rsidRPr="00DE5358" w:rsidRDefault="00DE5358" w:rsidP="00DE5358">
            <w:pPr>
              <w:rPr>
                <w:del w:id="3966" w:author="Administrator" w:date="2011-08-18T10:26:00Z"/>
              </w:rPr>
            </w:pPr>
            <w:del w:id="3967" w:author="Administrator" w:date="2011-08-18T10:26:00Z">
              <w:r>
                <w:fldChar w:fldCharType="begin"/>
              </w:r>
              <w:r>
                <w:delInstrText xml:space="preserve"> HYPERLINK  \l "fld_PartyDetailsRequestResult" </w:delInstrText>
              </w:r>
              <w:r>
                <w:fldChar w:fldCharType="separate"/>
              </w:r>
              <w:r w:rsidRPr="00BD0927">
                <w:rPr>
                  <w:rStyle w:val="Hyperlink"/>
                  <w:rFonts w:ascii="Times New Roman" w:hAnsi="Times New Roman"/>
                  <w:sz w:val="20"/>
                </w:rPr>
                <w:delText>PartyDetailsRequestResult</w:delText>
              </w:r>
              <w:r>
                <w:fldChar w:fldCharType="end"/>
              </w:r>
            </w:del>
          </w:p>
        </w:tc>
      </w:tr>
      <w:tr w:rsidR="00DE5358" w:rsidRPr="00DE5358" w14:paraId="747DE453" w14:textId="77777777" w:rsidTr="00BD0927">
        <w:trPr>
          <w:del w:id="3968" w:author="Administrator" w:date="2011-08-18T10:26:00Z"/>
        </w:trPr>
        <w:tc>
          <w:tcPr>
            <w:tcW w:w="828" w:type="dxa"/>
            <w:shd w:val="clear" w:color="auto" w:fill="auto"/>
          </w:tcPr>
          <w:p w14:paraId="1BFF970D" w14:textId="77777777" w:rsidR="00DE5358" w:rsidRPr="00DE5358" w:rsidRDefault="00DE5358" w:rsidP="00DE5358">
            <w:pPr>
              <w:rPr>
                <w:del w:id="3969" w:author="Administrator" w:date="2011-08-18T10:26:00Z"/>
              </w:rPr>
            </w:pPr>
            <w:del w:id="3970" w:author="Administrator" w:date="2011-08-18T10:26:00Z">
              <w:r w:rsidRPr="00DE5358">
                <w:delText>1512</w:delText>
              </w:r>
            </w:del>
          </w:p>
        </w:tc>
        <w:tc>
          <w:tcPr>
            <w:tcW w:w="2699" w:type="dxa"/>
            <w:shd w:val="clear" w:color="auto" w:fill="auto"/>
          </w:tcPr>
          <w:p w14:paraId="375289D1" w14:textId="77777777" w:rsidR="00DE5358" w:rsidRPr="00DE5358" w:rsidRDefault="00DE5358" w:rsidP="00DE5358">
            <w:pPr>
              <w:rPr>
                <w:del w:id="3971" w:author="Administrator" w:date="2011-08-18T10:26:00Z"/>
              </w:rPr>
            </w:pPr>
            <w:del w:id="3972" w:author="Administrator" w:date="2011-08-18T10:26:00Z">
              <w:r>
                <w:fldChar w:fldCharType="begin"/>
              </w:r>
              <w:r>
                <w:delInstrText xml:space="preserve"> HYPERLINK  \l "fld_TotNoPartyList" </w:delInstrText>
              </w:r>
              <w:r>
                <w:fldChar w:fldCharType="separate"/>
              </w:r>
              <w:r w:rsidRPr="00BD0927">
                <w:rPr>
                  <w:rStyle w:val="Hyperlink"/>
                  <w:rFonts w:ascii="Times New Roman" w:hAnsi="Times New Roman"/>
                  <w:sz w:val="20"/>
                </w:rPr>
                <w:delText>TotNoPartyList</w:delText>
              </w:r>
              <w:r>
                <w:fldChar w:fldCharType="end"/>
              </w:r>
            </w:del>
          </w:p>
        </w:tc>
      </w:tr>
      <w:tr w:rsidR="00DE5358" w:rsidRPr="00DE5358" w14:paraId="7ECC0DC4" w14:textId="77777777" w:rsidTr="00BD0927">
        <w:trPr>
          <w:del w:id="3973" w:author="Administrator" w:date="2011-08-18T10:26:00Z"/>
        </w:trPr>
        <w:tc>
          <w:tcPr>
            <w:tcW w:w="828" w:type="dxa"/>
            <w:shd w:val="clear" w:color="auto" w:fill="auto"/>
          </w:tcPr>
          <w:p w14:paraId="1CAD3658" w14:textId="77777777" w:rsidR="00DE5358" w:rsidRPr="00DE5358" w:rsidRDefault="00DE5358" w:rsidP="00DE5358">
            <w:pPr>
              <w:rPr>
                <w:del w:id="3974" w:author="Administrator" w:date="2011-08-18T10:26:00Z"/>
              </w:rPr>
            </w:pPr>
            <w:del w:id="3975" w:author="Administrator" w:date="2011-08-18T10:26:00Z">
              <w:r w:rsidRPr="00DE5358">
                <w:delText>1513</w:delText>
              </w:r>
            </w:del>
          </w:p>
        </w:tc>
        <w:tc>
          <w:tcPr>
            <w:tcW w:w="2699" w:type="dxa"/>
            <w:shd w:val="clear" w:color="auto" w:fill="auto"/>
          </w:tcPr>
          <w:p w14:paraId="3C0AA0EA" w14:textId="77777777" w:rsidR="00DE5358" w:rsidRPr="00DE5358" w:rsidRDefault="00DE5358" w:rsidP="00DE5358">
            <w:pPr>
              <w:rPr>
                <w:del w:id="3976" w:author="Administrator" w:date="2011-08-18T10:26:00Z"/>
              </w:rPr>
            </w:pPr>
            <w:del w:id="3977" w:author="Administrator" w:date="2011-08-18T10:26:00Z">
              <w:r>
                <w:fldChar w:fldCharType="begin"/>
              </w:r>
              <w:r>
                <w:delInstrText xml:space="preserve"> HYPERLINK  \l "fld_NoPartyList" </w:delInstrText>
              </w:r>
              <w:r>
                <w:fldChar w:fldCharType="separate"/>
              </w:r>
              <w:r w:rsidRPr="00BD0927">
                <w:rPr>
                  <w:rStyle w:val="Hyperlink"/>
                  <w:rFonts w:ascii="Times New Roman" w:hAnsi="Times New Roman"/>
                  <w:sz w:val="20"/>
                </w:rPr>
                <w:delText>NoPartyList</w:delText>
              </w:r>
              <w:r>
                <w:fldChar w:fldCharType="end"/>
              </w:r>
            </w:del>
          </w:p>
        </w:tc>
      </w:tr>
      <w:tr w:rsidR="00DE5358" w:rsidRPr="00DE5358" w14:paraId="562111B1" w14:textId="77777777" w:rsidTr="00BD0927">
        <w:trPr>
          <w:del w:id="3978" w:author="Administrator" w:date="2011-08-18T10:26:00Z"/>
        </w:trPr>
        <w:tc>
          <w:tcPr>
            <w:tcW w:w="828" w:type="dxa"/>
            <w:shd w:val="clear" w:color="auto" w:fill="auto"/>
          </w:tcPr>
          <w:p w14:paraId="75391375" w14:textId="77777777" w:rsidR="00DE5358" w:rsidRPr="00DE5358" w:rsidRDefault="00DE5358" w:rsidP="00DE5358">
            <w:pPr>
              <w:rPr>
                <w:del w:id="3979" w:author="Administrator" w:date="2011-08-18T10:26:00Z"/>
              </w:rPr>
            </w:pPr>
            <w:del w:id="3980" w:author="Administrator" w:date="2011-08-18T10:26:00Z">
              <w:r w:rsidRPr="00DE5358">
                <w:delText>1514</w:delText>
              </w:r>
            </w:del>
          </w:p>
        </w:tc>
        <w:tc>
          <w:tcPr>
            <w:tcW w:w="2699" w:type="dxa"/>
            <w:shd w:val="clear" w:color="auto" w:fill="auto"/>
          </w:tcPr>
          <w:p w14:paraId="29AC6811" w14:textId="77777777" w:rsidR="00DE5358" w:rsidRPr="00DE5358" w:rsidRDefault="00DE5358" w:rsidP="00DE5358">
            <w:pPr>
              <w:rPr>
                <w:del w:id="3981" w:author="Administrator" w:date="2011-08-18T10:26:00Z"/>
              </w:rPr>
            </w:pPr>
            <w:del w:id="3982" w:author="Administrator" w:date="2011-08-18T10:26:00Z">
              <w:r>
                <w:fldChar w:fldCharType="begin"/>
              </w:r>
              <w:r>
                <w:delInstrText xml:space="preserve"> HYPERLINK  \l "fld_NoPartyRelationships" </w:delInstrText>
              </w:r>
              <w:r>
                <w:fldChar w:fldCharType="separate"/>
              </w:r>
              <w:r w:rsidRPr="00BD0927">
                <w:rPr>
                  <w:rStyle w:val="Hyperlink"/>
                  <w:rFonts w:ascii="Times New Roman" w:hAnsi="Times New Roman"/>
                  <w:sz w:val="20"/>
                </w:rPr>
                <w:delText>NoPartyRelationships</w:delText>
              </w:r>
              <w:r>
                <w:fldChar w:fldCharType="end"/>
              </w:r>
            </w:del>
          </w:p>
        </w:tc>
      </w:tr>
      <w:tr w:rsidR="00DE5358" w:rsidRPr="00DE5358" w14:paraId="2F63D509" w14:textId="77777777" w:rsidTr="00BD0927">
        <w:trPr>
          <w:del w:id="3983" w:author="Administrator" w:date="2011-08-18T10:26:00Z"/>
        </w:trPr>
        <w:tc>
          <w:tcPr>
            <w:tcW w:w="828" w:type="dxa"/>
            <w:shd w:val="clear" w:color="auto" w:fill="auto"/>
          </w:tcPr>
          <w:p w14:paraId="4DB09202" w14:textId="77777777" w:rsidR="00DE5358" w:rsidRPr="00DE5358" w:rsidRDefault="00DE5358" w:rsidP="00DE5358">
            <w:pPr>
              <w:rPr>
                <w:del w:id="3984" w:author="Administrator" w:date="2011-08-18T10:26:00Z"/>
              </w:rPr>
            </w:pPr>
            <w:del w:id="3985" w:author="Administrator" w:date="2011-08-18T10:26:00Z">
              <w:r w:rsidRPr="00DE5358">
                <w:delText>1515</w:delText>
              </w:r>
            </w:del>
          </w:p>
        </w:tc>
        <w:tc>
          <w:tcPr>
            <w:tcW w:w="2699" w:type="dxa"/>
            <w:shd w:val="clear" w:color="auto" w:fill="auto"/>
          </w:tcPr>
          <w:p w14:paraId="09DE4759" w14:textId="77777777" w:rsidR="00DE5358" w:rsidRPr="00DE5358" w:rsidRDefault="00DE5358" w:rsidP="00DE5358">
            <w:pPr>
              <w:rPr>
                <w:del w:id="3986" w:author="Administrator" w:date="2011-08-18T10:26:00Z"/>
              </w:rPr>
            </w:pPr>
            <w:del w:id="3987" w:author="Administrator" w:date="2011-08-18T10:26:00Z">
              <w:r>
                <w:fldChar w:fldCharType="begin"/>
              </w:r>
              <w:r>
                <w:delInstrText xml:space="preserve"> HYPERLINK  \l "fld_PartyRelationship" </w:delInstrText>
              </w:r>
              <w:r>
                <w:fldChar w:fldCharType="separate"/>
              </w:r>
              <w:r w:rsidRPr="00BD0927">
                <w:rPr>
                  <w:rStyle w:val="Hyperlink"/>
                  <w:rFonts w:ascii="Times New Roman" w:hAnsi="Times New Roman"/>
                  <w:sz w:val="20"/>
                </w:rPr>
                <w:delText>PartyRelationship</w:delText>
              </w:r>
              <w:r>
                <w:fldChar w:fldCharType="end"/>
              </w:r>
            </w:del>
          </w:p>
        </w:tc>
      </w:tr>
      <w:tr w:rsidR="00DE5358" w:rsidRPr="00DE5358" w14:paraId="65E40C40" w14:textId="77777777" w:rsidTr="00BD0927">
        <w:trPr>
          <w:del w:id="3988" w:author="Administrator" w:date="2011-08-18T10:26:00Z"/>
        </w:trPr>
        <w:tc>
          <w:tcPr>
            <w:tcW w:w="828" w:type="dxa"/>
            <w:shd w:val="clear" w:color="auto" w:fill="auto"/>
          </w:tcPr>
          <w:p w14:paraId="23F07A7C" w14:textId="77777777" w:rsidR="00DE5358" w:rsidRPr="00DE5358" w:rsidRDefault="00DE5358" w:rsidP="00DE5358">
            <w:pPr>
              <w:rPr>
                <w:del w:id="3989" w:author="Administrator" w:date="2011-08-18T10:26:00Z"/>
              </w:rPr>
            </w:pPr>
            <w:del w:id="3990" w:author="Administrator" w:date="2011-08-18T10:26:00Z">
              <w:r w:rsidRPr="00DE5358">
                <w:delText>1516</w:delText>
              </w:r>
            </w:del>
          </w:p>
        </w:tc>
        <w:tc>
          <w:tcPr>
            <w:tcW w:w="2699" w:type="dxa"/>
            <w:shd w:val="clear" w:color="auto" w:fill="auto"/>
          </w:tcPr>
          <w:p w14:paraId="5B97B412" w14:textId="77777777" w:rsidR="00DE5358" w:rsidRPr="00DE5358" w:rsidRDefault="00DE5358" w:rsidP="00DE5358">
            <w:pPr>
              <w:rPr>
                <w:del w:id="3991" w:author="Administrator" w:date="2011-08-18T10:26:00Z"/>
              </w:rPr>
            </w:pPr>
            <w:del w:id="3992" w:author="Administrator" w:date="2011-08-18T10:26:00Z">
              <w:r>
                <w:fldChar w:fldCharType="begin"/>
              </w:r>
              <w:r>
                <w:delInstrText xml:space="preserve"> HYPERLINK  \l "fld_NoPartyAltIDs" </w:delInstrText>
              </w:r>
              <w:r>
                <w:fldChar w:fldCharType="separate"/>
              </w:r>
              <w:r w:rsidRPr="00BD0927">
                <w:rPr>
                  <w:rStyle w:val="Hyperlink"/>
                  <w:rFonts w:ascii="Times New Roman" w:hAnsi="Times New Roman"/>
                  <w:sz w:val="20"/>
                </w:rPr>
                <w:delText>NoPartyAltIDs</w:delText>
              </w:r>
              <w:r>
                <w:fldChar w:fldCharType="end"/>
              </w:r>
            </w:del>
          </w:p>
        </w:tc>
      </w:tr>
      <w:tr w:rsidR="00DE5358" w:rsidRPr="00DE5358" w14:paraId="5E4440FF" w14:textId="77777777" w:rsidTr="00BD0927">
        <w:trPr>
          <w:del w:id="3993" w:author="Administrator" w:date="2011-08-18T10:26:00Z"/>
        </w:trPr>
        <w:tc>
          <w:tcPr>
            <w:tcW w:w="828" w:type="dxa"/>
            <w:shd w:val="clear" w:color="auto" w:fill="auto"/>
          </w:tcPr>
          <w:p w14:paraId="78B6DACC" w14:textId="77777777" w:rsidR="00DE5358" w:rsidRPr="00DE5358" w:rsidRDefault="00DE5358" w:rsidP="00DE5358">
            <w:pPr>
              <w:rPr>
                <w:del w:id="3994" w:author="Administrator" w:date="2011-08-18T10:26:00Z"/>
              </w:rPr>
            </w:pPr>
            <w:del w:id="3995" w:author="Administrator" w:date="2011-08-18T10:26:00Z">
              <w:r w:rsidRPr="00DE5358">
                <w:delText>1517</w:delText>
              </w:r>
            </w:del>
          </w:p>
        </w:tc>
        <w:tc>
          <w:tcPr>
            <w:tcW w:w="2699" w:type="dxa"/>
            <w:shd w:val="clear" w:color="auto" w:fill="auto"/>
          </w:tcPr>
          <w:p w14:paraId="19F4C55D" w14:textId="77777777" w:rsidR="00DE5358" w:rsidRPr="00DE5358" w:rsidRDefault="00DE5358" w:rsidP="00DE5358">
            <w:pPr>
              <w:rPr>
                <w:del w:id="3996" w:author="Administrator" w:date="2011-08-18T10:26:00Z"/>
              </w:rPr>
            </w:pPr>
            <w:del w:id="3997" w:author="Administrator" w:date="2011-08-18T10:26:00Z">
              <w:r>
                <w:fldChar w:fldCharType="begin"/>
              </w:r>
              <w:r>
                <w:delInstrText xml:space="preserve"> HYPERLINK  \l "fld_PartyAltID" </w:delInstrText>
              </w:r>
              <w:r>
                <w:fldChar w:fldCharType="separate"/>
              </w:r>
              <w:r w:rsidRPr="00BD0927">
                <w:rPr>
                  <w:rStyle w:val="Hyperlink"/>
                  <w:rFonts w:ascii="Times New Roman" w:hAnsi="Times New Roman"/>
                  <w:sz w:val="20"/>
                </w:rPr>
                <w:delText>PartyAltID</w:delText>
              </w:r>
              <w:r>
                <w:fldChar w:fldCharType="end"/>
              </w:r>
            </w:del>
          </w:p>
        </w:tc>
      </w:tr>
      <w:tr w:rsidR="00DE5358" w:rsidRPr="00DE5358" w14:paraId="5E3CDB74" w14:textId="77777777" w:rsidTr="00BD0927">
        <w:trPr>
          <w:del w:id="3998" w:author="Administrator" w:date="2011-08-18T10:26:00Z"/>
        </w:trPr>
        <w:tc>
          <w:tcPr>
            <w:tcW w:w="828" w:type="dxa"/>
            <w:shd w:val="clear" w:color="auto" w:fill="auto"/>
          </w:tcPr>
          <w:p w14:paraId="7B7E6A06" w14:textId="77777777" w:rsidR="00DE5358" w:rsidRPr="00DE5358" w:rsidRDefault="00DE5358" w:rsidP="00DE5358">
            <w:pPr>
              <w:rPr>
                <w:del w:id="3999" w:author="Administrator" w:date="2011-08-18T10:26:00Z"/>
              </w:rPr>
            </w:pPr>
            <w:del w:id="4000" w:author="Administrator" w:date="2011-08-18T10:26:00Z">
              <w:r w:rsidRPr="00DE5358">
                <w:delText>1518</w:delText>
              </w:r>
            </w:del>
          </w:p>
        </w:tc>
        <w:tc>
          <w:tcPr>
            <w:tcW w:w="2699" w:type="dxa"/>
            <w:shd w:val="clear" w:color="auto" w:fill="auto"/>
          </w:tcPr>
          <w:p w14:paraId="3BB65DE5" w14:textId="77777777" w:rsidR="00DE5358" w:rsidRPr="00DE5358" w:rsidRDefault="00DE5358" w:rsidP="00DE5358">
            <w:pPr>
              <w:rPr>
                <w:del w:id="4001" w:author="Administrator" w:date="2011-08-18T10:26:00Z"/>
              </w:rPr>
            </w:pPr>
            <w:del w:id="4002" w:author="Administrator" w:date="2011-08-18T10:26:00Z">
              <w:r>
                <w:fldChar w:fldCharType="begin"/>
              </w:r>
              <w:r>
                <w:delInstrText xml:space="preserve"> HYPERLINK  \l "fld_PartyAltIDSource" </w:delInstrText>
              </w:r>
              <w:r>
                <w:fldChar w:fldCharType="separate"/>
              </w:r>
              <w:r w:rsidRPr="00BD0927">
                <w:rPr>
                  <w:rStyle w:val="Hyperlink"/>
                  <w:rFonts w:ascii="Times New Roman" w:hAnsi="Times New Roman"/>
                  <w:sz w:val="20"/>
                </w:rPr>
                <w:delText>PartyAltIDSource</w:delText>
              </w:r>
              <w:r>
                <w:fldChar w:fldCharType="end"/>
              </w:r>
            </w:del>
          </w:p>
        </w:tc>
      </w:tr>
      <w:tr w:rsidR="00DE5358" w:rsidRPr="00DE5358" w14:paraId="14D57D41" w14:textId="77777777" w:rsidTr="00BD0927">
        <w:trPr>
          <w:del w:id="4003" w:author="Administrator" w:date="2011-08-18T10:26:00Z"/>
        </w:trPr>
        <w:tc>
          <w:tcPr>
            <w:tcW w:w="828" w:type="dxa"/>
            <w:shd w:val="clear" w:color="auto" w:fill="auto"/>
          </w:tcPr>
          <w:p w14:paraId="5FBBD2FF" w14:textId="77777777" w:rsidR="00DE5358" w:rsidRPr="00DE5358" w:rsidRDefault="00DE5358" w:rsidP="00DE5358">
            <w:pPr>
              <w:rPr>
                <w:del w:id="4004" w:author="Administrator" w:date="2011-08-18T10:26:00Z"/>
              </w:rPr>
            </w:pPr>
            <w:del w:id="4005" w:author="Administrator" w:date="2011-08-18T10:26:00Z">
              <w:r w:rsidRPr="00DE5358">
                <w:delText>1519</w:delText>
              </w:r>
            </w:del>
          </w:p>
        </w:tc>
        <w:tc>
          <w:tcPr>
            <w:tcW w:w="2699" w:type="dxa"/>
            <w:shd w:val="clear" w:color="auto" w:fill="auto"/>
          </w:tcPr>
          <w:p w14:paraId="439A6305" w14:textId="77777777" w:rsidR="00DE5358" w:rsidRPr="00DE5358" w:rsidRDefault="00DE5358" w:rsidP="00DE5358">
            <w:pPr>
              <w:rPr>
                <w:del w:id="4006" w:author="Administrator" w:date="2011-08-18T10:26:00Z"/>
              </w:rPr>
            </w:pPr>
            <w:del w:id="4007" w:author="Administrator" w:date="2011-08-18T10:26:00Z">
              <w:r>
                <w:fldChar w:fldCharType="begin"/>
              </w:r>
              <w:r>
                <w:delInstrText xml:space="preserve"> HYPERLINK  \l "fld_NoPartyAltSubIDs" </w:delInstrText>
              </w:r>
              <w:r>
                <w:fldChar w:fldCharType="separate"/>
              </w:r>
              <w:r w:rsidRPr="00BD0927">
                <w:rPr>
                  <w:rStyle w:val="Hyperlink"/>
                  <w:rFonts w:ascii="Times New Roman" w:hAnsi="Times New Roman"/>
                  <w:sz w:val="20"/>
                </w:rPr>
                <w:delText>NoPartyAltSubIDs</w:delText>
              </w:r>
              <w:r>
                <w:fldChar w:fldCharType="end"/>
              </w:r>
            </w:del>
          </w:p>
        </w:tc>
      </w:tr>
      <w:tr w:rsidR="00DE5358" w:rsidRPr="00DE5358" w14:paraId="5B9F2A5D" w14:textId="77777777" w:rsidTr="00BD0927">
        <w:trPr>
          <w:del w:id="4008" w:author="Administrator" w:date="2011-08-18T10:26:00Z"/>
        </w:trPr>
        <w:tc>
          <w:tcPr>
            <w:tcW w:w="828" w:type="dxa"/>
            <w:shd w:val="clear" w:color="auto" w:fill="auto"/>
          </w:tcPr>
          <w:p w14:paraId="5D32D032" w14:textId="77777777" w:rsidR="00DE5358" w:rsidRPr="00DE5358" w:rsidRDefault="00DE5358" w:rsidP="00DE5358">
            <w:pPr>
              <w:rPr>
                <w:del w:id="4009" w:author="Administrator" w:date="2011-08-18T10:26:00Z"/>
              </w:rPr>
            </w:pPr>
            <w:del w:id="4010" w:author="Administrator" w:date="2011-08-18T10:26:00Z">
              <w:r w:rsidRPr="00DE5358">
                <w:delText>1520</w:delText>
              </w:r>
            </w:del>
          </w:p>
        </w:tc>
        <w:tc>
          <w:tcPr>
            <w:tcW w:w="2699" w:type="dxa"/>
            <w:shd w:val="clear" w:color="auto" w:fill="auto"/>
          </w:tcPr>
          <w:p w14:paraId="016A071A" w14:textId="77777777" w:rsidR="00DE5358" w:rsidRPr="00DE5358" w:rsidRDefault="00DE5358" w:rsidP="00DE5358">
            <w:pPr>
              <w:rPr>
                <w:del w:id="4011" w:author="Administrator" w:date="2011-08-18T10:26:00Z"/>
              </w:rPr>
            </w:pPr>
            <w:del w:id="4012" w:author="Administrator" w:date="2011-08-18T10:26:00Z">
              <w:r>
                <w:fldChar w:fldCharType="begin"/>
              </w:r>
              <w:r>
                <w:delInstrText xml:space="preserve"> HYPERLINK  \l "fld_PartyAltSubID" </w:delInstrText>
              </w:r>
              <w:r>
                <w:fldChar w:fldCharType="separate"/>
              </w:r>
              <w:r w:rsidRPr="00BD0927">
                <w:rPr>
                  <w:rStyle w:val="Hyperlink"/>
                  <w:rFonts w:ascii="Times New Roman" w:hAnsi="Times New Roman"/>
                  <w:sz w:val="20"/>
                </w:rPr>
                <w:delText>PartyAltSubID</w:delText>
              </w:r>
              <w:r>
                <w:fldChar w:fldCharType="end"/>
              </w:r>
            </w:del>
          </w:p>
        </w:tc>
      </w:tr>
      <w:tr w:rsidR="00DE5358" w:rsidRPr="00DE5358" w14:paraId="3D380CDC" w14:textId="77777777" w:rsidTr="00BD0927">
        <w:trPr>
          <w:del w:id="4013" w:author="Administrator" w:date="2011-08-18T10:26:00Z"/>
        </w:trPr>
        <w:tc>
          <w:tcPr>
            <w:tcW w:w="828" w:type="dxa"/>
            <w:shd w:val="clear" w:color="auto" w:fill="auto"/>
          </w:tcPr>
          <w:p w14:paraId="04291B4A" w14:textId="77777777" w:rsidR="00DE5358" w:rsidRPr="00DE5358" w:rsidRDefault="00DE5358" w:rsidP="00DE5358">
            <w:pPr>
              <w:rPr>
                <w:del w:id="4014" w:author="Administrator" w:date="2011-08-18T10:26:00Z"/>
              </w:rPr>
            </w:pPr>
            <w:del w:id="4015" w:author="Administrator" w:date="2011-08-18T10:26:00Z">
              <w:r w:rsidRPr="00DE5358">
                <w:delText>1521</w:delText>
              </w:r>
            </w:del>
          </w:p>
        </w:tc>
        <w:tc>
          <w:tcPr>
            <w:tcW w:w="2699" w:type="dxa"/>
            <w:shd w:val="clear" w:color="auto" w:fill="auto"/>
          </w:tcPr>
          <w:p w14:paraId="38089B3C" w14:textId="77777777" w:rsidR="00DE5358" w:rsidRPr="00DE5358" w:rsidRDefault="00DE5358" w:rsidP="00DE5358">
            <w:pPr>
              <w:rPr>
                <w:del w:id="4016" w:author="Administrator" w:date="2011-08-18T10:26:00Z"/>
              </w:rPr>
            </w:pPr>
            <w:del w:id="4017" w:author="Administrator" w:date="2011-08-18T10:26:00Z">
              <w:r>
                <w:fldChar w:fldCharType="begin"/>
              </w:r>
              <w:r>
                <w:delInstrText xml:space="preserve"> HYPERLINK  \l "fld_PartyAltSubIDType" </w:delInstrText>
              </w:r>
              <w:r>
                <w:fldChar w:fldCharType="separate"/>
              </w:r>
              <w:r w:rsidRPr="00BD0927">
                <w:rPr>
                  <w:rStyle w:val="Hyperlink"/>
                  <w:rFonts w:ascii="Times New Roman" w:hAnsi="Times New Roman"/>
                  <w:sz w:val="20"/>
                </w:rPr>
                <w:delText>PartyAltSubIDType</w:delText>
              </w:r>
              <w:r>
                <w:fldChar w:fldCharType="end"/>
              </w:r>
            </w:del>
          </w:p>
        </w:tc>
      </w:tr>
      <w:tr w:rsidR="00DE5358" w:rsidRPr="00DE5358" w14:paraId="74428F07" w14:textId="77777777" w:rsidTr="00BD0927">
        <w:trPr>
          <w:del w:id="4018" w:author="Administrator" w:date="2011-08-18T10:26:00Z"/>
        </w:trPr>
        <w:tc>
          <w:tcPr>
            <w:tcW w:w="828" w:type="dxa"/>
            <w:shd w:val="clear" w:color="auto" w:fill="auto"/>
          </w:tcPr>
          <w:p w14:paraId="2A523960" w14:textId="77777777" w:rsidR="00DE5358" w:rsidRPr="00DE5358" w:rsidRDefault="00DE5358" w:rsidP="00DE5358">
            <w:pPr>
              <w:rPr>
                <w:del w:id="4019" w:author="Administrator" w:date="2011-08-18T10:26:00Z"/>
              </w:rPr>
            </w:pPr>
            <w:del w:id="4020" w:author="Administrator" w:date="2011-08-18T10:26:00Z">
              <w:r w:rsidRPr="00DE5358">
                <w:delText>1522</w:delText>
              </w:r>
            </w:del>
          </w:p>
        </w:tc>
        <w:tc>
          <w:tcPr>
            <w:tcW w:w="2699" w:type="dxa"/>
            <w:shd w:val="clear" w:color="auto" w:fill="auto"/>
          </w:tcPr>
          <w:p w14:paraId="2F6FEF78" w14:textId="77777777" w:rsidR="00DE5358" w:rsidRPr="00DE5358" w:rsidRDefault="00DE5358" w:rsidP="00DE5358">
            <w:pPr>
              <w:rPr>
                <w:del w:id="4021" w:author="Administrator" w:date="2011-08-18T10:26:00Z"/>
              </w:rPr>
            </w:pPr>
            <w:del w:id="4022" w:author="Administrator" w:date="2011-08-18T10:26:00Z">
              <w:r>
                <w:fldChar w:fldCharType="begin"/>
              </w:r>
              <w:r>
                <w:delInstrText xml:space="preserve"> HYPERLINK  \l "fld_NoContextPartyIDs" </w:delInstrText>
              </w:r>
              <w:r>
                <w:fldChar w:fldCharType="separate"/>
              </w:r>
              <w:r w:rsidRPr="00BD0927">
                <w:rPr>
                  <w:rStyle w:val="Hyperlink"/>
                  <w:rFonts w:ascii="Times New Roman" w:hAnsi="Times New Roman"/>
                  <w:sz w:val="20"/>
                </w:rPr>
                <w:delText>NoContextPartyIDs</w:delText>
              </w:r>
              <w:r>
                <w:fldChar w:fldCharType="end"/>
              </w:r>
            </w:del>
          </w:p>
        </w:tc>
      </w:tr>
      <w:tr w:rsidR="00DE5358" w:rsidRPr="00DE5358" w14:paraId="5882E8E6" w14:textId="77777777" w:rsidTr="00BD0927">
        <w:trPr>
          <w:del w:id="4023" w:author="Administrator" w:date="2011-08-18T10:26:00Z"/>
        </w:trPr>
        <w:tc>
          <w:tcPr>
            <w:tcW w:w="828" w:type="dxa"/>
            <w:shd w:val="clear" w:color="auto" w:fill="auto"/>
          </w:tcPr>
          <w:p w14:paraId="387607D7" w14:textId="77777777" w:rsidR="00DE5358" w:rsidRPr="00DE5358" w:rsidRDefault="00DE5358" w:rsidP="00DE5358">
            <w:pPr>
              <w:rPr>
                <w:del w:id="4024" w:author="Administrator" w:date="2011-08-18T10:26:00Z"/>
              </w:rPr>
            </w:pPr>
            <w:del w:id="4025" w:author="Administrator" w:date="2011-08-18T10:26:00Z">
              <w:r w:rsidRPr="00DE5358">
                <w:delText>1523</w:delText>
              </w:r>
            </w:del>
          </w:p>
        </w:tc>
        <w:tc>
          <w:tcPr>
            <w:tcW w:w="2699" w:type="dxa"/>
            <w:shd w:val="clear" w:color="auto" w:fill="auto"/>
          </w:tcPr>
          <w:p w14:paraId="2317862B" w14:textId="77777777" w:rsidR="00DE5358" w:rsidRPr="00DE5358" w:rsidRDefault="00DE5358" w:rsidP="00DE5358">
            <w:pPr>
              <w:rPr>
                <w:del w:id="4026" w:author="Administrator" w:date="2011-08-18T10:26:00Z"/>
              </w:rPr>
            </w:pPr>
            <w:del w:id="4027" w:author="Administrator" w:date="2011-08-18T10:26:00Z">
              <w:r>
                <w:fldChar w:fldCharType="begin"/>
              </w:r>
              <w:r>
                <w:delInstrText xml:space="preserve"> HYPERLINK  \l "fld_ContextPartyID" </w:delInstrText>
              </w:r>
              <w:r>
                <w:fldChar w:fldCharType="separate"/>
              </w:r>
              <w:r w:rsidRPr="00BD0927">
                <w:rPr>
                  <w:rStyle w:val="Hyperlink"/>
                  <w:rFonts w:ascii="Times New Roman" w:hAnsi="Times New Roman"/>
                  <w:sz w:val="20"/>
                </w:rPr>
                <w:delText>ContextPartyID</w:delText>
              </w:r>
              <w:r>
                <w:fldChar w:fldCharType="end"/>
              </w:r>
            </w:del>
          </w:p>
        </w:tc>
      </w:tr>
      <w:tr w:rsidR="00DE5358" w:rsidRPr="00DE5358" w14:paraId="2F010E18" w14:textId="77777777" w:rsidTr="00BD0927">
        <w:trPr>
          <w:del w:id="4028" w:author="Administrator" w:date="2011-08-18T10:26:00Z"/>
        </w:trPr>
        <w:tc>
          <w:tcPr>
            <w:tcW w:w="828" w:type="dxa"/>
            <w:shd w:val="clear" w:color="auto" w:fill="auto"/>
          </w:tcPr>
          <w:p w14:paraId="312DB21F" w14:textId="77777777" w:rsidR="00DE5358" w:rsidRPr="00DE5358" w:rsidRDefault="00DE5358" w:rsidP="00DE5358">
            <w:pPr>
              <w:rPr>
                <w:del w:id="4029" w:author="Administrator" w:date="2011-08-18T10:26:00Z"/>
              </w:rPr>
            </w:pPr>
            <w:del w:id="4030" w:author="Administrator" w:date="2011-08-18T10:26:00Z">
              <w:r w:rsidRPr="00DE5358">
                <w:delText>1524</w:delText>
              </w:r>
            </w:del>
          </w:p>
        </w:tc>
        <w:tc>
          <w:tcPr>
            <w:tcW w:w="2699" w:type="dxa"/>
            <w:shd w:val="clear" w:color="auto" w:fill="auto"/>
          </w:tcPr>
          <w:p w14:paraId="41171EB0" w14:textId="77777777" w:rsidR="00DE5358" w:rsidRPr="00DE5358" w:rsidRDefault="00DE5358" w:rsidP="00DE5358">
            <w:pPr>
              <w:rPr>
                <w:del w:id="4031" w:author="Administrator" w:date="2011-08-18T10:26:00Z"/>
              </w:rPr>
            </w:pPr>
            <w:del w:id="4032" w:author="Administrator" w:date="2011-08-18T10:26:00Z">
              <w:r>
                <w:fldChar w:fldCharType="begin"/>
              </w:r>
              <w:r>
                <w:delInstrText xml:space="preserve"> HYPERLINK  \l "fld_ContextPartyIDSource" </w:delInstrText>
              </w:r>
              <w:r>
                <w:fldChar w:fldCharType="separate"/>
              </w:r>
              <w:r w:rsidRPr="00BD0927">
                <w:rPr>
                  <w:rStyle w:val="Hyperlink"/>
                  <w:rFonts w:ascii="Times New Roman" w:hAnsi="Times New Roman"/>
                  <w:sz w:val="20"/>
                </w:rPr>
                <w:delText>ContextPartyIDSource</w:delText>
              </w:r>
              <w:r>
                <w:fldChar w:fldCharType="end"/>
              </w:r>
            </w:del>
          </w:p>
        </w:tc>
      </w:tr>
      <w:tr w:rsidR="00DE5358" w:rsidRPr="00DE5358" w14:paraId="1CB162A3" w14:textId="77777777" w:rsidTr="00BD0927">
        <w:trPr>
          <w:del w:id="4033" w:author="Administrator" w:date="2011-08-18T10:26:00Z"/>
        </w:trPr>
        <w:tc>
          <w:tcPr>
            <w:tcW w:w="828" w:type="dxa"/>
            <w:shd w:val="clear" w:color="auto" w:fill="auto"/>
          </w:tcPr>
          <w:p w14:paraId="5686857C" w14:textId="77777777" w:rsidR="00DE5358" w:rsidRPr="00DE5358" w:rsidRDefault="00DE5358" w:rsidP="00DE5358">
            <w:pPr>
              <w:rPr>
                <w:del w:id="4034" w:author="Administrator" w:date="2011-08-18T10:26:00Z"/>
              </w:rPr>
            </w:pPr>
            <w:del w:id="4035" w:author="Administrator" w:date="2011-08-18T10:26:00Z">
              <w:r w:rsidRPr="00DE5358">
                <w:delText>1525</w:delText>
              </w:r>
            </w:del>
          </w:p>
        </w:tc>
        <w:tc>
          <w:tcPr>
            <w:tcW w:w="2699" w:type="dxa"/>
            <w:shd w:val="clear" w:color="auto" w:fill="auto"/>
          </w:tcPr>
          <w:p w14:paraId="01BBCCED" w14:textId="77777777" w:rsidR="00DE5358" w:rsidRPr="00DE5358" w:rsidRDefault="00DE5358" w:rsidP="00DE5358">
            <w:pPr>
              <w:rPr>
                <w:del w:id="4036" w:author="Administrator" w:date="2011-08-18T10:26:00Z"/>
              </w:rPr>
            </w:pPr>
            <w:del w:id="4037" w:author="Administrator" w:date="2011-08-18T10:26:00Z">
              <w:r>
                <w:fldChar w:fldCharType="begin"/>
              </w:r>
              <w:r>
                <w:delInstrText xml:space="preserve"> HYPERLINK  \l "fld_ContextPartyRole" </w:delInstrText>
              </w:r>
              <w:r>
                <w:fldChar w:fldCharType="separate"/>
              </w:r>
              <w:r w:rsidRPr="00BD0927">
                <w:rPr>
                  <w:rStyle w:val="Hyperlink"/>
                  <w:rFonts w:ascii="Times New Roman" w:hAnsi="Times New Roman"/>
                  <w:sz w:val="20"/>
                </w:rPr>
                <w:delText>ContextPartyRole</w:delText>
              </w:r>
              <w:r>
                <w:fldChar w:fldCharType="end"/>
              </w:r>
            </w:del>
          </w:p>
        </w:tc>
      </w:tr>
      <w:tr w:rsidR="00DE5358" w:rsidRPr="00DE5358" w14:paraId="4F752686" w14:textId="77777777" w:rsidTr="00BD0927">
        <w:trPr>
          <w:del w:id="4038" w:author="Administrator" w:date="2011-08-18T10:26:00Z"/>
        </w:trPr>
        <w:tc>
          <w:tcPr>
            <w:tcW w:w="828" w:type="dxa"/>
            <w:shd w:val="clear" w:color="auto" w:fill="auto"/>
          </w:tcPr>
          <w:p w14:paraId="5C21C615" w14:textId="77777777" w:rsidR="00DE5358" w:rsidRPr="00DE5358" w:rsidRDefault="00DE5358" w:rsidP="00DE5358">
            <w:pPr>
              <w:rPr>
                <w:del w:id="4039" w:author="Administrator" w:date="2011-08-18T10:26:00Z"/>
              </w:rPr>
            </w:pPr>
            <w:del w:id="4040" w:author="Administrator" w:date="2011-08-18T10:26:00Z">
              <w:r w:rsidRPr="00DE5358">
                <w:delText>1526</w:delText>
              </w:r>
            </w:del>
          </w:p>
        </w:tc>
        <w:tc>
          <w:tcPr>
            <w:tcW w:w="2699" w:type="dxa"/>
            <w:shd w:val="clear" w:color="auto" w:fill="auto"/>
          </w:tcPr>
          <w:p w14:paraId="16B8ED52" w14:textId="77777777" w:rsidR="00DE5358" w:rsidRPr="00DE5358" w:rsidRDefault="00DE5358" w:rsidP="00DE5358">
            <w:pPr>
              <w:rPr>
                <w:del w:id="4041" w:author="Administrator" w:date="2011-08-18T10:26:00Z"/>
              </w:rPr>
            </w:pPr>
            <w:del w:id="4042" w:author="Administrator" w:date="2011-08-18T10:26:00Z">
              <w:r>
                <w:fldChar w:fldCharType="begin"/>
              </w:r>
              <w:r>
                <w:delInstrText xml:space="preserve"> HYPERLINK  \l "fld_NoContextPartySubIDs" </w:delInstrText>
              </w:r>
              <w:r>
                <w:fldChar w:fldCharType="separate"/>
              </w:r>
              <w:r w:rsidRPr="00BD0927">
                <w:rPr>
                  <w:rStyle w:val="Hyperlink"/>
                  <w:rFonts w:ascii="Times New Roman" w:hAnsi="Times New Roman"/>
                  <w:sz w:val="20"/>
                </w:rPr>
                <w:delText>NoContextPartySubIDs</w:delText>
              </w:r>
              <w:r>
                <w:fldChar w:fldCharType="end"/>
              </w:r>
            </w:del>
          </w:p>
        </w:tc>
      </w:tr>
      <w:tr w:rsidR="00DE5358" w:rsidRPr="00DE5358" w14:paraId="3297C6EE" w14:textId="77777777" w:rsidTr="00BD0927">
        <w:trPr>
          <w:del w:id="4043" w:author="Administrator" w:date="2011-08-18T10:26:00Z"/>
        </w:trPr>
        <w:tc>
          <w:tcPr>
            <w:tcW w:w="828" w:type="dxa"/>
            <w:shd w:val="clear" w:color="auto" w:fill="auto"/>
          </w:tcPr>
          <w:p w14:paraId="5C53C44F" w14:textId="77777777" w:rsidR="00DE5358" w:rsidRPr="00DE5358" w:rsidRDefault="00DE5358" w:rsidP="00DE5358">
            <w:pPr>
              <w:rPr>
                <w:del w:id="4044" w:author="Administrator" w:date="2011-08-18T10:26:00Z"/>
              </w:rPr>
            </w:pPr>
            <w:del w:id="4045" w:author="Administrator" w:date="2011-08-18T10:26:00Z">
              <w:r w:rsidRPr="00DE5358">
                <w:delText>1527</w:delText>
              </w:r>
            </w:del>
          </w:p>
        </w:tc>
        <w:tc>
          <w:tcPr>
            <w:tcW w:w="2699" w:type="dxa"/>
            <w:shd w:val="clear" w:color="auto" w:fill="auto"/>
          </w:tcPr>
          <w:p w14:paraId="149EFE8B" w14:textId="77777777" w:rsidR="00DE5358" w:rsidRPr="00DE5358" w:rsidRDefault="00DE5358" w:rsidP="00DE5358">
            <w:pPr>
              <w:rPr>
                <w:del w:id="4046" w:author="Administrator" w:date="2011-08-18T10:26:00Z"/>
              </w:rPr>
            </w:pPr>
            <w:del w:id="4047" w:author="Administrator" w:date="2011-08-18T10:26:00Z">
              <w:r>
                <w:fldChar w:fldCharType="begin"/>
              </w:r>
              <w:r>
                <w:delInstrText xml:space="preserve"> HYPERLINK  \l "fld_ContextPartySubID" </w:delInstrText>
              </w:r>
              <w:r>
                <w:fldChar w:fldCharType="separate"/>
              </w:r>
              <w:r w:rsidRPr="00BD0927">
                <w:rPr>
                  <w:rStyle w:val="Hyperlink"/>
                  <w:rFonts w:ascii="Times New Roman" w:hAnsi="Times New Roman"/>
                  <w:sz w:val="20"/>
                </w:rPr>
                <w:delText>ContextPartySubID</w:delText>
              </w:r>
              <w:r>
                <w:fldChar w:fldCharType="end"/>
              </w:r>
            </w:del>
          </w:p>
        </w:tc>
      </w:tr>
      <w:tr w:rsidR="00DE5358" w:rsidRPr="00DE5358" w14:paraId="26445668" w14:textId="77777777" w:rsidTr="00BD0927">
        <w:trPr>
          <w:del w:id="4048" w:author="Administrator" w:date="2011-08-18T10:26:00Z"/>
        </w:trPr>
        <w:tc>
          <w:tcPr>
            <w:tcW w:w="828" w:type="dxa"/>
            <w:shd w:val="clear" w:color="auto" w:fill="auto"/>
          </w:tcPr>
          <w:p w14:paraId="03B7674A" w14:textId="77777777" w:rsidR="00DE5358" w:rsidRPr="00DE5358" w:rsidRDefault="00DE5358" w:rsidP="00DE5358">
            <w:pPr>
              <w:rPr>
                <w:del w:id="4049" w:author="Administrator" w:date="2011-08-18T10:26:00Z"/>
              </w:rPr>
            </w:pPr>
            <w:del w:id="4050" w:author="Administrator" w:date="2011-08-18T10:26:00Z">
              <w:r w:rsidRPr="00DE5358">
                <w:delText>1528</w:delText>
              </w:r>
            </w:del>
          </w:p>
        </w:tc>
        <w:tc>
          <w:tcPr>
            <w:tcW w:w="2699" w:type="dxa"/>
            <w:shd w:val="clear" w:color="auto" w:fill="auto"/>
          </w:tcPr>
          <w:p w14:paraId="2E0238A8" w14:textId="77777777" w:rsidR="00DE5358" w:rsidRPr="00DE5358" w:rsidRDefault="00DE5358" w:rsidP="00DE5358">
            <w:pPr>
              <w:rPr>
                <w:del w:id="4051" w:author="Administrator" w:date="2011-08-18T10:26:00Z"/>
              </w:rPr>
            </w:pPr>
            <w:del w:id="4052" w:author="Administrator" w:date="2011-08-18T10:26:00Z">
              <w:r>
                <w:fldChar w:fldCharType="begin"/>
              </w:r>
              <w:r>
                <w:delInstrText xml:space="preserve"> HYPERLINK  \l "fld_ContextPartySubIDType" </w:delInstrText>
              </w:r>
              <w:r>
                <w:fldChar w:fldCharType="separate"/>
              </w:r>
              <w:r w:rsidRPr="00BD0927">
                <w:rPr>
                  <w:rStyle w:val="Hyperlink"/>
                  <w:rFonts w:ascii="Times New Roman" w:hAnsi="Times New Roman"/>
                  <w:sz w:val="20"/>
                </w:rPr>
                <w:delText>ContextPartySubIDType</w:delText>
              </w:r>
              <w:r>
                <w:fldChar w:fldCharType="end"/>
              </w:r>
            </w:del>
          </w:p>
        </w:tc>
      </w:tr>
      <w:tr w:rsidR="00DE5358" w:rsidRPr="00DE5358" w14:paraId="30BEE70B" w14:textId="77777777" w:rsidTr="00BD0927">
        <w:trPr>
          <w:del w:id="4053" w:author="Administrator" w:date="2011-08-18T10:26:00Z"/>
        </w:trPr>
        <w:tc>
          <w:tcPr>
            <w:tcW w:w="828" w:type="dxa"/>
            <w:shd w:val="clear" w:color="auto" w:fill="auto"/>
          </w:tcPr>
          <w:p w14:paraId="26B3914D" w14:textId="77777777" w:rsidR="00DE5358" w:rsidRPr="00DE5358" w:rsidRDefault="00DE5358" w:rsidP="00DE5358">
            <w:pPr>
              <w:rPr>
                <w:del w:id="4054" w:author="Administrator" w:date="2011-08-18T10:26:00Z"/>
              </w:rPr>
            </w:pPr>
            <w:del w:id="4055" w:author="Administrator" w:date="2011-08-18T10:26:00Z">
              <w:r w:rsidRPr="00DE5358">
                <w:delText>1529</w:delText>
              </w:r>
            </w:del>
          </w:p>
        </w:tc>
        <w:tc>
          <w:tcPr>
            <w:tcW w:w="2699" w:type="dxa"/>
            <w:shd w:val="clear" w:color="auto" w:fill="auto"/>
          </w:tcPr>
          <w:p w14:paraId="51D9EF51" w14:textId="77777777" w:rsidR="00DE5358" w:rsidRPr="00DE5358" w:rsidRDefault="00DE5358" w:rsidP="00DE5358">
            <w:pPr>
              <w:rPr>
                <w:del w:id="4056" w:author="Administrator" w:date="2011-08-18T10:26:00Z"/>
              </w:rPr>
            </w:pPr>
            <w:del w:id="4057" w:author="Administrator" w:date="2011-08-18T10:26:00Z">
              <w:r>
                <w:fldChar w:fldCharType="begin"/>
              </w:r>
              <w:r>
                <w:delInstrText xml:space="preserve"> HYPERLINK  \l "fld_NoRiskLimits" </w:delInstrText>
              </w:r>
              <w:r>
                <w:fldChar w:fldCharType="separate"/>
              </w:r>
              <w:r w:rsidRPr="00BD0927">
                <w:rPr>
                  <w:rStyle w:val="Hyperlink"/>
                  <w:rFonts w:ascii="Times New Roman" w:hAnsi="Times New Roman"/>
                  <w:sz w:val="20"/>
                </w:rPr>
                <w:delText>NoRiskLimits</w:delText>
              </w:r>
              <w:r>
                <w:fldChar w:fldCharType="end"/>
              </w:r>
            </w:del>
          </w:p>
        </w:tc>
      </w:tr>
      <w:tr w:rsidR="00DE5358" w:rsidRPr="00DE5358" w14:paraId="1F47AA92" w14:textId="77777777" w:rsidTr="00BD0927">
        <w:trPr>
          <w:del w:id="4058" w:author="Administrator" w:date="2011-08-18T10:26:00Z"/>
        </w:trPr>
        <w:tc>
          <w:tcPr>
            <w:tcW w:w="828" w:type="dxa"/>
            <w:shd w:val="clear" w:color="auto" w:fill="auto"/>
          </w:tcPr>
          <w:p w14:paraId="26B26B10" w14:textId="77777777" w:rsidR="00DE5358" w:rsidRPr="00DE5358" w:rsidRDefault="00DE5358" w:rsidP="00DE5358">
            <w:pPr>
              <w:rPr>
                <w:del w:id="4059" w:author="Administrator" w:date="2011-08-18T10:26:00Z"/>
              </w:rPr>
            </w:pPr>
            <w:del w:id="4060" w:author="Administrator" w:date="2011-08-18T10:26:00Z">
              <w:r w:rsidRPr="00DE5358">
                <w:delText>1530</w:delText>
              </w:r>
            </w:del>
          </w:p>
        </w:tc>
        <w:tc>
          <w:tcPr>
            <w:tcW w:w="2699" w:type="dxa"/>
            <w:shd w:val="clear" w:color="auto" w:fill="auto"/>
          </w:tcPr>
          <w:p w14:paraId="25C20507" w14:textId="77777777" w:rsidR="00DE5358" w:rsidRPr="00DE5358" w:rsidRDefault="00DE5358" w:rsidP="00DE5358">
            <w:pPr>
              <w:rPr>
                <w:del w:id="4061" w:author="Administrator" w:date="2011-08-18T10:26:00Z"/>
              </w:rPr>
            </w:pPr>
            <w:del w:id="4062" w:author="Administrator" w:date="2011-08-18T10:26:00Z">
              <w:r>
                <w:fldChar w:fldCharType="begin"/>
              </w:r>
              <w:r>
                <w:delInstrText xml:space="preserve"> HYPERLINK  \l "fld_RiskLimitType" </w:delInstrText>
              </w:r>
              <w:r>
                <w:fldChar w:fldCharType="separate"/>
              </w:r>
              <w:r w:rsidRPr="00BD0927">
                <w:rPr>
                  <w:rStyle w:val="Hyperlink"/>
                  <w:rFonts w:ascii="Times New Roman" w:hAnsi="Times New Roman"/>
                  <w:sz w:val="20"/>
                </w:rPr>
                <w:delText>RiskLimitType</w:delText>
              </w:r>
              <w:r>
                <w:fldChar w:fldCharType="end"/>
              </w:r>
            </w:del>
          </w:p>
        </w:tc>
      </w:tr>
      <w:tr w:rsidR="00DE5358" w:rsidRPr="00DE5358" w14:paraId="03A4CDD8" w14:textId="77777777" w:rsidTr="00BD0927">
        <w:trPr>
          <w:del w:id="4063" w:author="Administrator" w:date="2011-08-18T10:26:00Z"/>
        </w:trPr>
        <w:tc>
          <w:tcPr>
            <w:tcW w:w="828" w:type="dxa"/>
            <w:shd w:val="clear" w:color="auto" w:fill="auto"/>
          </w:tcPr>
          <w:p w14:paraId="1B677264" w14:textId="77777777" w:rsidR="00DE5358" w:rsidRPr="00DE5358" w:rsidRDefault="00DE5358" w:rsidP="00DE5358">
            <w:pPr>
              <w:rPr>
                <w:del w:id="4064" w:author="Administrator" w:date="2011-08-18T10:26:00Z"/>
              </w:rPr>
            </w:pPr>
            <w:del w:id="4065" w:author="Administrator" w:date="2011-08-18T10:26:00Z">
              <w:r w:rsidRPr="00DE5358">
                <w:delText>1531</w:delText>
              </w:r>
            </w:del>
          </w:p>
        </w:tc>
        <w:tc>
          <w:tcPr>
            <w:tcW w:w="2699" w:type="dxa"/>
            <w:shd w:val="clear" w:color="auto" w:fill="auto"/>
          </w:tcPr>
          <w:p w14:paraId="6A9C2783" w14:textId="77777777" w:rsidR="00DE5358" w:rsidRPr="00DE5358" w:rsidRDefault="00DE5358" w:rsidP="00DE5358">
            <w:pPr>
              <w:rPr>
                <w:del w:id="4066" w:author="Administrator" w:date="2011-08-18T10:26:00Z"/>
              </w:rPr>
            </w:pPr>
            <w:del w:id="4067" w:author="Administrator" w:date="2011-08-18T10:26:00Z">
              <w:r>
                <w:fldChar w:fldCharType="begin"/>
              </w:r>
              <w:r>
                <w:delInstrText xml:space="preserve"> HYPERLINK  \l "fld_RiskLimitAmount" </w:delInstrText>
              </w:r>
              <w:r>
                <w:fldChar w:fldCharType="separate"/>
              </w:r>
              <w:r w:rsidRPr="00BD0927">
                <w:rPr>
                  <w:rStyle w:val="Hyperlink"/>
                  <w:rFonts w:ascii="Times New Roman" w:hAnsi="Times New Roman"/>
                  <w:sz w:val="20"/>
                </w:rPr>
                <w:delText>RiskLimitAmount</w:delText>
              </w:r>
              <w:r>
                <w:fldChar w:fldCharType="end"/>
              </w:r>
            </w:del>
          </w:p>
        </w:tc>
      </w:tr>
      <w:tr w:rsidR="00DE5358" w:rsidRPr="00DE5358" w14:paraId="25E13668" w14:textId="77777777" w:rsidTr="00BD0927">
        <w:trPr>
          <w:del w:id="4068" w:author="Administrator" w:date="2011-08-18T10:26:00Z"/>
        </w:trPr>
        <w:tc>
          <w:tcPr>
            <w:tcW w:w="828" w:type="dxa"/>
            <w:shd w:val="clear" w:color="auto" w:fill="auto"/>
          </w:tcPr>
          <w:p w14:paraId="6479979B" w14:textId="77777777" w:rsidR="00DE5358" w:rsidRPr="00DE5358" w:rsidRDefault="00DE5358" w:rsidP="00DE5358">
            <w:pPr>
              <w:rPr>
                <w:del w:id="4069" w:author="Administrator" w:date="2011-08-18T10:26:00Z"/>
              </w:rPr>
            </w:pPr>
            <w:del w:id="4070" w:author="Administrator" w:date="2011-08-18T10:26:00Z">
              <w:r w:rsidRPr="00DE5358">
                <w:delText>1532</w:delText>
              </w:r>
            </w:del>
          </w:p>
        </w:tc>
        <w:tc>
          <w:tcPr>
            <w:tcW w:w="2699" w:type="dxa"/>
            <w:shd w:val="clear" w:color="auto" w:fill="auto"/>
          </w:tcPr>
          <w:p w14:paraId="27BA01BB" w14:textId="77777777" w:rsidR="00DE5358" w:rsidRPr="00DE5358" w:rsidRDefault="00DE5358" w:rsidP="00DE5358">
            <w:pPr>
              <w:rPr>
                <w:del w:id="4071" w:author="Administrator" w:date="2011-08-18T10:26:00Z"/>
              </w:rPr>
            </w:pPr>
            <w:del w:id="4072" w:author="Administrator" w:date="2011-08-18T10:26:00Z">
              <w:r>
                <w:fldChar w:fldCharType="begin"/>
              </w:r>
              <w:r>
                <w:delInstrText xml:space="preserve"> HYPERLINK  \l "fld_RiskLimitCurrency" </w:delInstrText>
              </w:r>
              <w:r>
                <w:fldChar w:fldCharType="separate"/>
              </w:r>
              <w:r w:rsidRPr="00BD0927">
                <w:rPr>
                  <w:rStyle w:val="Hyperlink"/>
                  <w:rFonts w:ascii="Times New Roman" w:hAnsi="Times New Roman"/>
                  <w:sz w:val="20"/>
                </w:rPr>
                <w:delText>RiskLimitCurrency</w:delText>
              </w:r>
              <w:r>
                <w:fldChar w:fldCharType="end"/>
              </w:r>
            </w:del>
          </w:p>
        </w:tc>
      </w:tr>
      <w:tr w:rsidR="00DE5358" w:rsidRPr="00DE5358" w14:paraId="51E97A3B" w14:textId="77777777" w:rsidTr="00BD0927">
        <w:trPr>
          <w:del w:id="4073" w:author="Administrator" w:date="2011-08-18T10:26:00Z"/>
        </w:trPr>
        <w:tc>
          <w:tcPr>
            <w:tcW w:w="828" w:type="dxa"/>
            <w:shd w:val="clear" w:color="auto" w:fill="auto"/>
          </w:tcPr>
          <w:p w14:paraId="4BF0F498" w14:textId="77777777" w:rsidR="00DE5358" w:rsidRPr="00DE5358" w:rsidRDefault="00DE5358" w:rsidP="00DE5358">
            <w:pPr>
              <w:rPr>
                <w:del w:id="4074" w:author="Administrator" w:date="2011-08-18T10:26:00Z"/>
              </w:rPr>
            </w:pPr>
            <w:del w:id="4075" w:author="Administrator" w:date="2011-08-18T10:26:00Z">
              <w:r w:rsidRPr="00DE5358">
                <w:delText>1533</w:delText>
              </w:r>
            </w:del>
          </w:p>
        </w:tc>
        <w:tc>
          <w:tcPr>
            <w:tcW w:w="2699" w:type="dxa"/>
            <w:shd w:val="clear" w:color="auto" w:fill="auto"/>
          </w:tcPr>
          <w:p w14:paraId="75E449A0" w14:textId="77777777" w:rsidR="00DE5358" w:rsidRPr="00DE5358" w:rsidRDefault="00DE5358" w:rsidP="00DE5358">
            <w:pPr>
              <w:rPr>
                <w:del w:id="4076" w:author="Administrator" w:date="2011-08-18T10:26:00Z"/>
              </w:rPr>
            </w:pPr>
            <w:del w:id="4077" w:author="Administrator" w:date="2011-08-18T10:26:00Z">
              <w:r>
                <w:fldChar w:fldCharType="begin"/>
              </w:r>
              <w:r>
                <w:delInstrText xml:space="preserve"> HYPERLINK  \l "fld_RiskLimitPlatform" </w:delInstrText>
              </w:r>
              <w:r>
                <w:fldChar w:fldCharType="separate"/>
              </w:r>
              <w:r w:rsidRPr="00BD0927">
                <w:rPr>
                  <w:rStyle w:val="Hyperlink"/>
                  <w:rFonts w:ascii="Times New Roman" w:hAnsi="Times New Roman"/>
                  <w:sz w:val="20"/>
                </w:rPr>
                <w:delText>RiskLimitPlatform</w:delText>
              </w:r>
              <w:r>
                <w:fldChar w:fldCharType="end"/>
              </w:r>
            </w:del>
          </w:p>
        </w:tc>
      </w:tr>
      <w:tr w:rsidR="00DE5358" w:rsidRPr="00DE5358" w14:paraId="4B737458" w14:textId="77777777" w:rsidTr="00BD0927">
        <w:trPr>
          <w:del w:id="4078" w:author="Administrator" w:date="2011-08-18T10:26:00Z"/>
        </w:trPr>
        <w:tc>
          <w:tcPr>
            <w:tcW w:w="828" w:type="dxa"/>
            <w:shd w:val="clear" w:color="auto" w:fill="auto"/>
          </w:tcPr>
          <w:p w14:paraId="0503140F" w14:textId="77777777" w:rsidR="00DE5358" w:rsidRPr="00DE5358" w:rsidRDefault="00DE5358" w:rsidP="00DE5358">
            <w:pPr>
              <w:rPr>
                <w:del w:id="4079" w:author="Administrator" w:date="2011-08-18T10:26:00Z"/>
              </w:rPr>
            </w:pPr>
            <w:del w:id="4080" w:author="Administrator" w:date="2011-08-18T10:26:00Z">
              <w:r w:rsidRPr="00DE5358">
                <w:delText>1534</w:delText>
              </w:r>
            </w:del>
          </w:p>
        </w:tc>
        <w:tc>
          <w:tcPr>
            <w:tcW w:w="2699" w:type="dxa"/>
            <w:shd w:val="clear" w:color="auto" w:fill="auto"/>
          </w:tcPr>
          <w:p w14:paraId="62254921" w14:textId="77777777" w:rsidR="00DE5358" w:rsidRPr="00DE5358" w:rsidRDefault="00DE5358" w:rsidP="00DE5358">
            <w:pPr>
              <w:rPr>
                <w:del w:id="4081" w:author="Administrator" w:date="2011-08-18T10:26:00Z"/>
              </w:rPr>
            </w:pPr>
            <w:del w:id="4082" w:author="Administrator" w:date="2011-08-18T10:26:00Z">
              <w:r>
                <w:fldChar w:fldCharType="begin"/>
              </w:r>
              <w:r>
                <w:delInstrText xml:space="preserve"> HYPERLINK  \l "fld_NoRiskInstruments" </w:delInstrText>
              </w:r>
              <w:r>
                <w:fldChar w:fldCharType="separate"/>
              </w:r>
              <w:r w:rsidRPr="00BD0927">
                <w:rPr>
                  <w:rStyle w:val="Hyperlink"/>
                  <w:rFonts w:ascii="Times New Roman" w:hAnsi="Times New Roman"/>
                  <w:sz w:val="20"/>
                </w:rPr>
                <w:delText>NoRiskInstruments</w:delText>
              </w:r>
              <w:r>
                <w:fldChar w:fldCharType="end"/>
              </w:r>
            </w:del>
          </w:p>
        </w:tc>
      </w:tr>
      <w:tr w:rsidR="00DE5358" w:rsidRPr="00DE5358" w14:paraId="109BEFDB" w14:textId="77777777" w:rsidTr="00BD0927">
        <w:trPr>
          <w:del w:id="4083" w:author="Administrator" w:date="2011-08-18T10:26:00Z"/>
        </w:trPr>
        <w:tc>
          <w:tcPr>
            <w:tcW w:w="828" w:type="dxa"/>
            <w:shd w:val="clear" w:color="auto" w:fill="auto"/>
          </w:tcPr>
          <w:p w14:paraId="27432964" w14:textId="77777777" w:rsidR="00DE5358" w:rsidRPr="00DE5358" w:rsidRDefault="00DE5358" w:rsidP="00DE5358">
            <w:pPr>
              <w:rPr>
                <w:del w:id="4084" w:author="Administrator" w:date="2011-08-18T10:26:00Z"/>
              </w:rPr>
            </w:pPr>
            <w:del w:id="4085" w:author="Administrator" w:date="2011-08-18T10:26:00Z">
              <w:r w:rsidRPr="00DE5358">
                <w:delText>1535</w:delText>
              </w:r>
            </w:del>
          </w:p>
        </w:tc>
        <w:tc>
          <w:tcPr>
            <w:tcW w:w="2699" w:type="dxa"/>
            <w:shd w:val="clear" w:color="auto" w:fill="auto"/>
          </w:tcPr>
          <w:p w14:paraId="56979780" w14:textId="77777777" w:rsidR="00DE5358" w:rsidRPr="00DE5358" w:rsidRDefault="00DE5358" w:rsidP="00DE5358">
            <w:pPr>
              <w:rPr>
                <w:del w:id="4086" w:author="Administrator" w:date="2011-08-18T10:26:00Z"/>
              </w:rPr>
            </w:pPr>
            <w:del w:id="4087" w:author="Administrator" w:date="2011-08-18T10:26:00Z">
              <w:r>
                <w:fldChar w:fldCharType="begin"/>
              </w:r>
              <w:r>
                <w:delInstrText xml:space="preserve"> HYPERLINK  \l "fld_RiskInstrumentOperator" </w:delInstrText>
              </w:r>
              <w:r>
                <w:fldChar w:fldCharType="separate"/>
              </w:r>
              <w:r w:rsidRPr="00BD0927">
                <w:rPr>
                  <w:rStyle w:val="Hyperlink"/>
                  <w:rFonts w:ascii="Times New Roman" w:hAnsi="Times New Roman"/>
                  <w:sz w:val="20"/>
                </w:rPr>
                <w:delText>RiskInstrumentOperator</w:delText>
              </w:r>
              <w:r>
                <w:fldChar w:fldCharType="end"/>
              </w:r>
            </w:del>
          </w:p>
        </w:tc>
      </w:tr>
      <w:tr w:rsidR="00DE5358" w:rsidRPr="00DE5358" w14:paraId="0E51F62A" w14:textId="77777777" w:rsidTr="00BD0927">
        <w:trPr>
          <w:del w:id="4088" w:author="Administrator" w:date="2011-08-18T10:26:00Z"/>
        </w:trPr>
        <w:tc>
          <w:tcPr>
            <w:tcW w:w="828" w:type="dxa"/>
            <w:shd w:val="clear" w:color="auto" w:fill="auto"/>
          </w:tcPr>
          <w:p w14:paraId="494D5CAE" w14:textId="77777777" w:rsidR="00DE5358" w:rsidRPr="00DE5358" w:rsidRDefault="00DE5358" w:rsidP="00DE5358">
            <w:pPr>
              <w:rPr>
                <w:del w:id="4089" w:author="Administrator" w:date="2011-08-18T10:26:00Z"/>
              </w:rPr>
            </w:pPr>
            <w:del w:id="4090" w:author="Administrator" w:date="2011-08-18T10:26:00Z">
              <w:r w:rsidRPr="00DE5358">
                <w:delText>1536</w:delText>
              </w:r>
            </w:del>
          </w:p>
        </w:tc>
        <w:tc>
          <w:tcPr>
            <w:tcW w:w="2699" w:type="dxa"/>
            <w:shd w:val="clear" w:color="auto" w:fill="auto"/>
          </w:tcPr>
          <w:p w14:paraId="37E95AED" w14:textId="77777777" w:rsidR="00DE5358" w:rsidRPr="00DE5358" w:rsidRDefault="00DE5358" w:rsidP="00DE5358">
            <w:pPr>
              <w:rPr>
                <w:del w:id="4091" w:author="Administrator" w:date="2011-08-18T10:26:00Z"/>
              </w:rPr>
            </w:pPr>
            <w:del w:id="4092" w:author="Administrator" w:date="2011-08-18T10:26:00Z">
              <w:r>
                <w:fldChar w:fldCharType="begin"/>
              </w:r>
              <w:r>
                <w:delInstrText xml:space="preserve"> HYPERLINK  \l "fld_RiskSymbol" </w:delInstrText>
              </w:r>
              <w:r>
                <w:fldChar w:fldCharType="separate"/>
              </w:r>
              <w:r w:rsidRPr="00BD0927">
                <w:rPr>
                  <w:rStyle w:val="Hyperlink"/>
                  <w:rFonts w:ascii="Times New Roman" w:hAnsi="Times New Roman"/>
                  <w:sz w:val="20"/>
                </w:rPr>
                <w:delText>RiskSymbol</w:delText>
              </w:r>
              <w:r>
                <w:fldChar w:fldCharType="end"/>
              </w:r>
            </w:del>
          </w:p>
        </w:tc>
      </w:tr>
      <w:tr w:rsidR="00DE5358" w:rsidRPr="00DE5358" w14:paraId="2E7F459D" w14:textId="77777777" w:rsidTr="00BD0927">
        <w:trPr>
          <w:del w:id="4093" w:author="Administrator" w:date="2011-08-18T10:26:00Z"/>
        </w:trPr>
        <w:tc>
          <w:tcPr>
            <w:tcW w:w="828" w:type="dxa"/>
            <w:shd w:val="clear" w:color="auto" w:fill="auto"/>
          </w:tcPr>
          <w:p w14:paraId="795D6858" w14:textId="77777777" w:rsidR="00DE5358" w:rsidRPr="00DE5358" w:rsidRDefault="00DE5358" w:rsidP="00DE5358">
            <w:pPr>
              <w:rPr>
                <w:del w:id="4094" w:author="Administrator" w:date="2011-08-18T10:26:00Z"/>
              </w:rPr>
            </w:pPr>
            <w:del w:id="4095" w:author="Administrator" w:date="2011-08-18T10:26:00Z">
              <w:r w:rsidRPr="00DE5358">
                <w:delText>1537</w:delText>
              </w:r>
            </w:del>
          </w:p>
        </w:tc>
        <w:tc>
          <w:tcPr>
            <w:tcW w:w="2699" w:type="dxa"/>
            <w:shd w:val="clear" w:color="auto" w:fill="auto"/>
          </w:tcPr>
          <w:p w14:paraId="0F78F5ED" w14:textId="77777777" w:rsidR="00DE5358" w:rsidRPr="00DE5358" w:rsidRDefault="00DE5358" w:rsidP="00DE5358">
            <w:pPr>
              <w:rPr>
                <w:del w:id="4096" w:author="Administrator" w:date="2011-08-18T10:26:00Z"/>
              </w:rPr>
            </w:pPr>
            <w:del w:id="4097" w:author="Administrator" w:date="2011-08-18T10:26:00Z">
              <w:r>
                <w:fldChar w:fldCharType="begin"/>
              </w:r>
              <w:r>
                <w:delInstrText xml:space="preserve"> HYPERLINK  \l "fld_RiskSymbolSfx" </w:delInstrText>
              </w:r>
              <w:r>
                <w:fldChar w:fldCharType="separate"/>
              </w:r>
              <w:r w:rsidRPr="00BD0927">
                <w:rPr>
                  <w:rStyle w:val="Hyperlink"/>
                  <w:rFonts w:ascii="Times New Roman" w:hAnsi="Times New Roman"/>
                  <w:sz w:val="20"/>
                </w:rPr>
                <w:delText>RiskSymbolSfx</w:delText>
              </w:r>
              <w:r>
                <w:fldChar w:fldCharType="end"/>
              </w:r>
            </w:del>
          </w:p>
        </w:tc>
      </w:tr>
      <w:tr w:rsidR="00DE5358" w:rsidRPr="00DE5358" w14:paraId="65E3B1C0" w14:textId="77777777" w:rsidTr="00BD0927">
        <w:trPr>
          <w:del w:id="4098" w:author="Administrator" w:date="2011-08-18T10:26:00Z"/>
        </w:trPr>
        <w:tc>
          <w:tcPr>
            <w:tcW w:w="828" w:type="dxa"/>
            <w:shd w:val="clear" w:color="auto" w:fill="auto"/>
          </w:tcPr>
          <w:p w14:paraId="639E5A92" w14:textId="77777777" w:rsidR="00DE5358" w:rsidRPr="00DE5358" w:rsidRDefault="00DE5358" w:rsidP="00DE5358">
            <w:pPr>
              <w:rPr>
                <w:del w:id="4099" w:author="Administrator" w:date="2011-08-18T10:26:00Z"/>
              </w:rPr>
            </w:pPr>
            <w:del w:id="4100" w:author="Administrator" w:date="2011-08-18T10:26:00Z">
              <w:r w:rsidRPr="00DE5358">
                <w:delText>1538</w:delText>
              </w:r>
            </w:del>
          </w:p>
        </w:tc>
        <w:tc>
          <w:tcPr>
            <w:tcW w:w="2699" w:type="dxa"/>
            <w:shd w:val="clear" w:color="auto" w:fill="auto"/>
          </w:tcPr>
          <w:p w14:paraId="4D057844" w14:textId="77777777" w:rsidR="00DE5358" w:rsidRPr="00DE5358" w:rsidRDefault="00DE5358" w:rsidP="00DE5358">
            <w:pPr>
              <w:rPr>
                <w:del w:id="4101" w:author="Administrator" w:date="2011-08-18T10:26:00Z"/>
              </w:rPr>
            </w:pPr>
            <w:del w:id="4102" w:author="Administrator" w:date="2011-08-18T10:26:00Z">
              <w:r>
                <w:fldChar w:fldCharType="begin"/>
              </w:r>
              <w:r>
                <w:delInstrText xml:space="preserve"> HYPERLINK  \l "fld_RiskSecurityID" </w:delInstrText>
              </w:r>
              <w:r>
                <w:fldChar w:fldCharType="separate"/>
              </w:r>
              <w:r w:rsidRPr="00BD0927">
                <w:rPr>
                  <w:rStyle w:val="Hyperlink"/>
                  <w:rFonts w:ascii="Times New Roman" w:hAnsi="Times New Roman"/>
                  <w:sz w:val="20"/>
                </w:rPr>
                <w:delText>RiskSecurityID</w:delText>
              </w:r>
              <w:r>
                <w:fldChar w:fldCharType="end"/>
              </w:r>
            </w:del>
          </w:p>
        </w:tc>
      </w:tr>
      <w:tr w:rsidR="00DE5358" w:rsidRPr="00DE5358" w14:paraId="44B0997A" w14:textId="77777777" w:rsidTr="00BD0927">
        <w:trPr>
          <w:del w:id="4103" w:author="Administrator" w:date="2011-08-18T10:26:00Z"/>
        </w:trPr>
        <w:tc>
          <w:tcPr>
            <w:tcW w:w="828" w:type="dxa"/>
            <w:shd w:val="clear" w:color="auto" w:fill="auto"/>
          </w:tcPr>
          <w:p w14:paraId="6B2705EA" w14:textId="77777777" w:rsidR="00DE5358" w:rsidRPr="00DE5358" w:rsidRDefault="00DE5358" w:rsidP="00DE5358">
            <w:pPr>
              <w:rPr>
                <w:del w:id="4104" w:author="Administrator" w:date="2011-08-18T10:26:00Z"/>
              </w:rPr>
            </w:pPr>
            <w:del w:id="4105" w:author="Administrator" w:date="2011-08-18T10:26:00Z">
              <w:r w:rsidRPr="00DE5358">
                <w:delText>1539</w:delText>
              </w:r>
            </w:del>
          </w:p>
        </w:tc>
        <w:tc>
          <w:tcPr>
            <w:tcW w:w="2699" w:type="dxa"/>
            <w:shd w:val="clear" w:color="auto" w:fill="auto"/>
          </w:tcPr>
          <w:p w14:paraId="531AC2D0" w14:textId="77777777" w:rsidR="00DE5358" w:rsidRPr="00DE5358" w:rsidRDefault="00DE5358" w:rsidP="00DE5358">
            <w:pPr>
              <w:rPr>
                <w:del w:id="4106" w:author="Administrator" w:date="2011-08-18T10:26:00Z"/>
              </w:rPr>
            </w:pPr>
            <w:del w:id="4107" w:author="Administrator" w:date="2011-08-18T10:26:00Z">
              <w:r>
                <w:fldChar w:fldCharType="begin"/>
              </w:r>
              <w:r>
                <w:delInstrText xml:space="preserve"> HYPERLINK  \l "fld_RiskSecurityIDSource" </w:delInstrText>
              </w:r>
              <w:r>
                <w:fldChar w:fldCharType="separate"/>
              </w:r>
              <w:r w:rsidRPr="00BD0927">
                <w:rPr>
                  <w:rStyle w:val="Hyperlink"/>
                  <w:rFonts w:ascii="Times New Roman" w:hAnsi="Times New Roman"/>
                  <w:sz w:val="20"/>
                </w:rPr>
                <w:delText>RiskSecurityIDSource</w:delText>
              </w:r>
              <w:r>
                <w:fldChar w:fldCharType="end"/>
              </w:r>
            </w:del>
          </w:p>
        </w:tc>
      </w:tr>
      <w:tr w:rsidR="00DE5358" w:rsidRPr="00DE5358" w14:paraId="62CA372C" w14:textId="77777777" w:rsidTr="00BD0927">
        <w:trPr>
          <w:del w:id="4108" w:author="Administrator" w:date="2011-08-18T10:26:00Z"/>
        </w:trPr>
        <w:tc>
          <w:tcPr>
            <w:tcW w:w="828" w:type="dxa"/>
            <w:shd w:val="clear" w:color="auto" w:fill="auto"/>
          </w:tcPr>
          <w:p w14:paraId="45FCB716" w14:textId="77777777" w:rsidR="00DE5358" w:rsidRPr="00DE5358" w:rsidRDefault="00DE5358" w:rsidP="00DE5358">
            <w:pPr>
              <w:rPr>
                <w:del w:id="4109" w:author="Administrator" w:date="2011-08-18T10:26:00Z"/>
              </w:rPr>
            </w:pPr>
            <w:del w:id="4110" w:author="Administrator" w:date="2011-08-18T10:26:00Z">
              <w:r w:rsidRPr="00DE5358">
                <w:delText>1540</w:delText>
              </w:r>
            </w:del>
          </w:p>
        </w:tc>
        <w:tc>
          <w:tcPr>
            <w:tcW w:w="2699" w:type="dxa"/>
            <w:shd w:val="clear" w:color="auto" w:fill="auto"/>
          </w:tcPr>
          <w:p w14:paraId="0B0891B3" w14:textId="77777777" w:rsidR="00DE5358" w:rsidRPr="00DE5358" w:rsidRDefault="00DE5358" w:rsidP="00DE5358">
            <w:pPr>
              <w:rPr>
                <w:del w:id="4111" w:author="Administrator" w:date="2011-08-18T10:26:00Z"/>
              </w:rPr>
            </w:pPr>
            <w:del w:id="4112" w:author="Administrator" w:date="2011-08-18T10:26:00Z">
              <w:r>
                <w:fldChar w:fldCharType="begin"/>
              </w:r>
              <w:r>
                <w:delInstrText xml:space="preserve"> HYPERLINK  \l "fld_NoRiskSecurityAltID" </w:delInstrText>
              </w:r>
              <w:r>
                <w:fldChar w:fldCharType="separate"/>
              </w:r>
              <w:r w:rsidRPr="00BD0927">
                <w:rPr>
                  <w:rStyle w:val="Hyperlink"/>
                  <w:rFonts w:ascii="Times New Roman" w:hAnsi="Times New Roman"/>
                  <w:sz w:val="20"/>
                </w:rPr>
                <w:delText>NoRiskSecurityAltID</w:delText>
              </w:r>
              <w:r>
                <w:fldChar w:fldCharType="end"/>
              </w:r>
            </w:del>
          </w:p>
        </w:tc>
      </w:tr>
      <w:tr w:rsidR="00DE5358" w:rsidRPr="00DE5358" w14:paraId="5D4B5F0E" w14:textId="77777777" w:rsidTr="00BD0927">
        <w:trPr>
          <w:del w:id="4113" w:author="Administrator" w:date="2011-08-18T10:26:00Z"/>
        </w:trPr>
        <w:tc>
          <w:tcPr>
            <w:tcW w:w="828" w:type="dxa"/>
            <w:shd w:val="clear" w:color="auto" w:fill="auto"/>
          </w:tcPr>
          <w:p w14:paraId="02B38734" w14:textId="77777777" w:rsidR="00DE5358" w:rsidRPr="00DE5358" w:rsidRDefault="00DE5358" w:rsidP="00DE5358">
            <w:pPr>
              <w:rPr>
                <w:del w:id="4114" w:author="Administrator" w:date="2011-08-18T10:26:00Z"/>
              </w:rPr>
            </w:pPr>
            <w:del w:id="4115" w:author="Administrator" w:date="2011-08-18T10:26:00Z">
              <w:r w:rsidRPr="00DE5358">
                <w:delText>1541</w:delText>
              </w:r>
            </w:del>
          </w:p>
        </w:tc>
        <w:tc>
          <w:tcPr>
            <w:tcW w:w="2699" w:type="dxa"/>
            <w:shd w:val="clear" w:color="auto" w:fill="auto"/>
          </w:tcPr>
          <w:p w14:paraId="3C567ECD" w14:textId="77777777" w:rsidR="00DE5358" w:rsidRPr="00DE5358" w:rsidRDefault="00DE5358" w:rsidP="00DE5358">
            <w:pPr>
              <w:rPr>
                <w:del w:id="4116" w:author="Administrator" w:date="2011-08-18T10:26:00Z"/>
              </w:rPr>
            </w:pPr>
            <w:del w:id="4117" w:author="Administrator" w:date="2011-08-18T10:26:00Z">
              <w:r>
                <w:fldChar w:fldCharType="begin"/>
              </w:r>
              <w:r>
                <w:delInstrText xml:space="preserve"> HYPERLINK  \l "fld_RiskSecurityAltID" </w:delInstrText>
              </w:r>
              <w:r>
                <w:fldChar w:fldCharType="separate"/>
              </w:r>
              <w:r w:rsidRPr="00BD0927">
                <w:rPr>
                  <w:rStyle w:val="Hyperlink"/>
                  <w:rFonts w:ascii="Times New Roman" w:hAnsi="Times New Roman"/>
                  <w:sz w:val="20"/>
                </w:rPr>
                <w:delText>RiskSecurityAltID</w:delText>
              </w:r>
              <w:r>
                <w:fldChar w:fldCharType="end"/>
              </w:r>
            </w:del>
          </w:p>
        </w:tc>
      </w:tr>
      <w:tr w:rsidR="00DE5358" w:rsidRPr="00DE5358" w14:paraId="76D9A3D8" w14:textId="77777777" w:rsidTr="00BD0927">
        <w:trPr>
          <w:del w:id="4118" w:author="Administrator" w:date="2011-08-18T10:26:00Z"/>
        </w:trPr>
        <w:tc>
          <w:tcPr>
            <w:tcW w:w="828" w:type="dxa"/>
            <w:shd w:val="clear" w:color="auto" w:fill="auto"/>
          </w:tcPr>
          <w:p w14:paraId="2F8A9219" w14:textId="77777777" w:rsidR="00DE5358" w:rsidRPr="00DE5358" w:rsidRDefault="00DE5358" w:rsidP="00DE5358">
            <w:pPr>
              <w:rPr>
                <w:del w:id="4119" w:author="Administrator" w:date="2011-08-18T10:26:00Z"/>
              </w:rPr>
            </w:pPr>
            <w:del w:id="4120" w:author="Administrator" w:date="2011-08-18T10:26:00Z">
              <w:r w:rsidRPr="00DE5358">
                <w:delText>1542</w:delText>
              </w:r>
            </w:del>
          </w:p>
        </w:tc>
        <w:tc>
          <w:tcPr>
            <w:tcW w:w="2699" w:type="dxa"/>
            <w:shd w:val="clear" w:color="auto" w:fill="auto"/>
          </w:tcPr>
          <w:p w14:paraId="7213A624" w14:textId="77777777" w:rsidR="00DE5358" w:rsidRPr="00DE5358" w:rsidRDefault="00DE5358" w:rsidP="00DE5358">
            <w:pPr>
              <w:rPr>
                <w:del w:id="4121" w:author="Administrator" w:date="2011-08-18T10:26:00Z"/>
              </w:rPr>
            </w:pPr>
            <w:del w:id="4122" w:author="Administrator" w:date="2011-08-18T10:26:00Z">
              <w:r>
                <w:fldChar w:fldCharType="begin"/>
              </w:r>
              <w:r>
                <w:delInstrText xml:space="preserve"> HYPERLINK  \l "fld_RiskSecurityAltIDSource" </w:delInstrText>
              </w:r>
              <w:r>
                <w:fldChar w:fldCharType="separate"/>
              </w:r>
              <w:r w:rsidRPr="00BD0927">
                <w:rPr>
                  <w:rStyle w:val="Hyperlink"/>
                  <w:rFonts w:ascii="Times New Roman" w:hAnsi="Times New Roman"/>
                  <w:sz w:val="20"/>
                </w:rPr>
                <w:delText>RiskSecurityAltIDSource</w:delText>
              </w:r>
              <w:r>
                <w:fldChar w:fldCharType="end"/>
              </w:r>
            </w:del>
          </w:p>
        </w:tc>
      </w:tr>
      <w:tr w:rsidR="00DE5358" w:rsidRPr="00DE5358" w14:paraId="27B6BC00" w14:textId="77777777" w:rsidTr="00BD0927">
        <w:trPr>
          <w:del w:id="4123" w:author="Administrator" w:date="2011-08-18T10:26:00Z"/>
        </w:trPr>
        <w:tc>
          <w:tcPr>
            <w:tcW w:w="828" w:type="dxa"/>
            <w:shd w:val="clear" w:color="auto" w:fill="auto"/>
          </w:tcPr>
          <w:p w14:paraId="166F7D8C" w14:textId="77777777" w:rsidR="00DE5358" w:rsidRPr="00DE5358" w:rsidRDefault="00DE5358" w:rsidP="00DE5358">
            <w:pPr>
              <w:rPr>
                <w:del w:id="4124" w:author="Administrator" w:date="2011-08-18T10:26:00Z"/>
              </w:rPr>
            </w:pPr>
            <w:del w:id="4125" w:author="Administrator" w:date="2011-08-18T10:26:00Z">
              <w:r w:rsidRPr="00DE5358">
                <w:delText>1543</w:delText>
              </w:r>
            </w:del>
          </w:p>
        </w:tc>
        <w:tc>
          <w:tcPr>
            <w:tcW w:w="2699" w:type="dxa"/>
            <w:shd w:val="clear" w:color="auto" w:fill="auto"/>
          </w:tcPr>
          <w:p w14:paraId="4E3022E0" w14:textId="77777777" w:rsidR="00DE5358" w:rsidRPr="00DE5358" w:rsidRDefault="00DE5358" w:rsidP="00DE5358">
            <w:pPr>
              <w:rPr>
                <w:del w:id="4126" w:author="Administrator" w:date="2011-08-18T10:26:00Z"/>
              </w:rPr>
            </w:pPr>
            <w:del w:id="4127" w:author="Administrator" w:date="2011-08-18T10:26:00Z">
              <w:r>
                <w:fldChar w:fldCharType="begin"/>
              </w:r>
              <w:r>
                <w:delInstrText xml:space="preserve"> HYPERLINK  \l "fld_RiskProduct" </w:delInstrText>
              </w:r>
              <w:r>
                <w:fldChar w:fldCharType="separate"/>
              </w:r>
              <w:r w:rsidRPr="00BD0927">
                <w:rPr>
                  <w:rStyle w:val="Hyperlink"/>
                  <w:rFonts w:ascii="Times New Roman" w:hAnsi="Times New Roman"/>
                  <w:sz w:val="20"/>
                </w:rPr>
                <w:delText>RiskProduct</w:delText>
              </w:r>
              <w:r>
                <w:fldChar w:fldCharType="end"/>
              </w:r>
            </w:del>
          </w:p>
        </w:tc>
      </w:tr>
      <w:tr w:rsidR="00DE5358" w:rsidRPr="00DE5358" w14:paraId="717C84BB" w14:textId="77777777" w:rsidTr="00BD0927">
        <w:trPr>
          <w:del w:id="4128" w:author="Administrator" w:date="2011-08-18T10:26:00Z"/>
        </w:trPr>
        <w:tc>
          <w:tcPr>
            <w:tcW w:w="828" w:type="dxa"/>
            <w:shd w:val="clear" w:color="auto" w:fill="auto"/>
          </w:tcPr>
          <w:p w14:paraId="28571090" w14:textId="77777777" w:rsidR="00DE5358" w:rsidRPr="00DE5358" w:rsidRDefault="00DE5358" w:rsidP="00DE5358">
            <w:pPr>
              <w:rPr>
                <w:del w:id="4129" w:author="Administrator" w:date="2011-08-18T10:26:00Z"/>
              </w:rPr>
            </w:pPr>
            <w:del w:id="4130" w:author="Administrator" w:date="2011-08-18T10:26:00Z">
              <w:r w:rsidRPr="00DE5358">
                <w:delText>1544</w:delText>
              </w:r>
            </w:del>
          </w:p>
        </w:tc>
        <w:tc>
          <w:tcPr>
            <w:tcW w:w="2699" w:type="dxa"/>
            <w:shd w:val="clear" w:color="auto" w:fill="auto"/>
          </w:tcPr>
          <w:p w14:paraId="2F231F82" w14:textId="77777777" w:rsidR="00DE5358" w:rsidRPr="00DE5358" w:rsidRDefault="00DE5358" w:rsidP="00DE5358">
            <w:pPr>
              <w:rPr>
                <w:del w:id="4131" w:author="Administrator" w:date="2011-08-18T10:26:00Z"/>
              </w:rPr>
            </w:pPr>
            <w:del w:id="4132" w:author="Administrator" w:date="2011-08-18T10:26:00Z">
              <w:r>
                <w:fldChar w:fldCharType="begin"/>
              </w:r>
              <w:r>
                <w:delInstrText xml:space="preserve"> HYPERLINK  \l "fld_RiskProductComplex" </w:delInstrText>
              </w:r>
              <w:r>
                <w:fldChar w:fldCharType="separate"/>
              </w:r>
              <w:r w:rsidRPr="00BD0927">
                <w:rPr>
                  <w:rStyle w:val="Hyperlink"/>
                  <w:rFonts w:ascii="Times New Roman" w:hAnsi="Times New Roman"/>
                  <w:sz w:val="20"/>
                </w:rPr>
                <w:delText>RiskProductComplex</w:delText>
              </w:r>
              <w:r>
                <w:fldChar w:fldCharType="end"/>
              </w:r>
            </w:del>
          </w:p>
        </w:tc>
      </w:tr>
      <w:tr w:rsidR="00DE5358" w:rsidRPr="00DE5358" w14:paraId="3383A79F" w14:textId="77777777" w:rsidTr="00BD0927">
        <w:trPr>
          <w:del w:id="4133" w:author="Administrator" w:date="2011-08-18T10:26:00Z"/>
        </w:trPr>
        <w:tc>
          <w:tcPr>
            <w:tcW w:w="828" w:type="dxa"/>
            <w:shd w:val="clear" w:color="auto" w:fill="auto"/>
          </w:tcPr>
          <w:p w14:paraId="50FCF737" w14:textId="77777777" w:rsidR="00DE5358" w:rsidRPr="00DE5358" w:rsidRDefault="00DE5358" w:rsidP="00DE5358">
            <w:pPr>
              <w:rPr>
                <w:del w:id="4134" w:author="Administrator" w:date="2011-08-18T10:26:00Z"/>
              </w:rPr>
            </w:pPr>
            <w:del w:id="4135" w:author="Administrator" w:date="2011-08-18T10:26:00Z">
              <w:r w:rsidRPr="00DE5358">
                <w:delText>1545</w:delText>
              </w:r>
            </w:del>
          </w:p>
        </w:tc>
        <w:tc>
          <w:tcPr>
            <w:tcW w:w="2699" w:type="dxa"/>
            <w:shd w:val="clear" w:color="auto" w:fill="auto"/>
          </w:tcPr>
          <w:p w14:paraId="13A4C76F" w14:textId="77777777" w:rsidR="00DE5358" w:rsidRPr="00DE5358" w:rsidRDefault="00DE5358" w:rsidP="00DE5358">
            <w:pPr>
              <w:rPr>
                <w:del w:id="4136" w:author="Administrator" w:date="2011-08-18T10:26:00Z"/>
              </w:rPr>
            </w:pPr>
            <w:del w:id="4137" w:author="Administrator" w:date="2011-08-18T10:26:00Z">
              <w:r>
                <w:fldChar w:fldCharType="begin"/>
              </w:r>
              <w:r>
                <w:delInstrText xml:space="preserve"> HYPERLINK  \l "fld_RiskSecurityGroup" </w:delInstrText>
              </w:r>
              <w:r>
                <w:fldChar w:fldCharType="separate"/>
              </w:r>
              <w:r w:rsidRPr="00BD0927">
                <w:rPr>
                  <w:rStyle w:val="Hyperlink"/>
                  <w:rFonts w:ascii="Times New Roman" w:hAnsi="Times New Roman"/>
                  <w:sz w:val="20"/>
                </w:rPr>
                <w:delText>RiskSecurityGroup</w:delText>
              </w:r>
              <w:r>
                <w:fldChar w:fldCharType="end"/>
              </w:r>
            </w:del>
          </w:p>
        </w:tc>
      </w:tr>
      <w:tr w:rsidR="00DE5358" w:rsidRPr="00DE5358" w14:paraId="7E770A0D" w14:textId="77777777" w:rsidTr="00BD0927">
        <w:trPr>
          <w:del w:id="4138" w:author="Administrator" w:date="2011-08-18T10:26:00Z"/>
        </w:trPr>
        <w:tc>
          <w:tcPr>
            <w:tcW w:w="828" w:type="dxa"/>
            <w:shd w:val="clear" w:color="auto" w:fill="auto"/>
          </w:tcPr>
          <w:p w14:paraId="5CC23E60" w14:textId="77777777" w:rsidR="00DE5358" w:rsidRPr="00DE5358" w:rsidRDefault="00DE5358" w:rsidP="00DE5358">
            <w:pPr>
              <w:rPr>
                <w:del w:id="4139" w:author="Administrator" w:date="2011-08-18T10:26:00Z"/>
              </w:rPr>
            </w:pPr>
            <w:del w:id="4140" w:author="Administrator" w:date="2011-08-18T10:26:00Z">
              <w:r w:rsidRPr="00DE5358">
                <w:delText>1546</w:delText>
              </w:r>
            </w:del>
          </w:p>
        </w:tc>
        <w:tc>
          <w:tcPr>
            <w:tcW w:w="2699" w:type="dxa"/>
            <w:shd w:val="clear" w:color="auto" w:fill="auto"/>
          </w:tcPr>
          <w:p w14:paraId="22DFCAE2" w14:textId="77777777" w:rsidR="00DE5358" w:rsidRPr="00DE5358" w:rsidRDefault="00DE5358" w:rsidP="00DE5358">
            <w:pPr>
              <w:rPr>
                <w:del w:id="4141" w:author="Administrator" w:date="2011-08-18T10:26:00Z"/>
              </w:rPr>
            </w:pPr>
            <w:del w:id="4142" w:author="Administrator" w:date="2011-08-18T10:26:00Z">
              <w:r>
                <w:fldChar w:fldCharType="begin"/>
              </w:r>
              <w:r>
                <w:delInstrText xml:space="preserve"> HYPERLINK  \l "fld_RiskCFICode" </w:delInstrText>
              </w:r>
              <w:r>
                <w:fldChar w:fldCharType="separate"/>
              </w:r>
              <w:r w:rsidRPr="00BD0927">
                <w:rPr>
                  <w:rStyle w:val="Hyperlink"/>
                  <w:rFonts w:ascii="Times New Roman" w:hAnsi="Times New Roman"/>
                  <w:sz w:val="20"/>
                </w:rPr>
                <w:delText>RiskCFICode</w:delText>
              </w:r>
              <w:r>
                <w:fldChar w:fldCharType="end"/>
              </w:r>
            </w:del>
          </w:p>
        </w:tc>
      </w:tr>
      <w:tr w:rsidR="00DE5358" w:rsidRPr="00DE5358" w14:paraId="4D3B5A10" w14:textId="77777777" w:rsidTr="00BD0927">
        <w:trPr>
          <w:del w:id="4143" w:author="Administrator" w:date="2011-08-18T10:26:00Z"/>
        </w:trPr>
        <w:tc>
          <w:tcPr>
            <w:tcW w:w="828" w:type="dxa"/>
            <w:shd w:val="clear" w:color="auto" w:fill="auto"/>
          </w:tcPr>
          <w:p w14:paraId="37C99FA4" w14:textId="77777777" w:rsidR="00DE5358" w:rsidRPr="00DE5358" w:rsidRDefault="00DE5358" w:rsidP="00DE5358">
            <w:pPr>
              <w:rPr>
                <w:del w:id="4144" w:author="Administrator" w:date="2011-08-18T10:26:00Z"/>
              </w:rPr>
            </w:pPr>
            <w:del w:id="4145" w:author="Administrator" w:date="2011-08-18T10:26:00Z">
              <w:r w:rsidRPr="00DE5358">
                <w:delText>1547</w:delText>
              </w:r>
            </w:del>
          </w:p>
        </w:tc>
        <w:tc>
          <w:tcPr>
            <w:tcW w:w="2699" w:type="dxa"/>
            <w:shd w:val="clear" w:color="auto" w:fill="auto"/>
          </w:tcPr>
          <w:p w14:paraId="4CFE276D" w14:textId="77777777" w:rsidR="00DE5358" w:rsidRPr="00DE5358" w:rsidRDefault="00DE5358" w:rsidP="00DE5358">
            <w:pPr>
              <w:rPr>
                <w:del w:id="4146" w:author="Administrator" w:date="2011-08-18T10:26:00Z"/>
              </w:rPr>
            </w:pPr>
            <w:del w:id="4147" w:author="Administrator" w:date="2011-08-18T10:26:00Z">
              <w:r>
                <w:fldChar w:fldCharType="begin"/>
              </w:r>
              <w:r>
                <w:delInstrText xml:space="preserve"> HYPERLINK  \l "fld_RiskSecurityType" </w:delInstrText>
              </w:r>
              <w:r>
                <w:fldChar w:fldCharType="separate"/>
              </w:r>
              <w:r w:rsidRPr="00BD0927">
                <w:rPr>
                  <w:rStyle w:val="Hyperlink"/>
                  <w:rFonts w:ascii="Times New Roman" w:hAnsi="Times New Roman"/>
                  <w:sz w:val="20"/>
                </w:rPr>
                <w:delText>RiskSecurityType</w:delText>
              </w:r>
              <w:r>
                <w:fldChar w:fldCharType="end"/>
              </w:r>
            </w:del>
          </w:p>
        </w:tc>
      </w:tr>
      <w:tr w:rsidR="00DE5358" w:rsidRPr="00DE5358" w14:paraId="70CFEEC5" w14:textId="77777777" w:rsidTr="00BD0927">
        <w:trPr>
          <w:del w:id="4148" w:author="Administrator" w:date="2011-08-18T10:26:00Z"/>
        </w:trPr>
        <w:tc>
          <w:tcPr>
            <w:tcW w:w="828" w:type="dxa"/>
            <w:shd w:val="clear" w:color="auto" w:fill="auto"/>
          </w:tcPr>
          <w:p w14:paraId="78FAED01" w14:textId="77777777" w:rsidR="00DE5358" w:rsidRPr="00DE5358" w:rsidRDefault="00DE5358" w:rsidP="00DE5358">
            <w:pPr>
              <w:rPr>
                <w:del w:id="4149" w:author="Administrator" w:date="2011-08-18T10:26:00Z"/>
              </w:rPr>
            </w:pPr>
            <w:del w:id="4150" w:author="Administrator" w:date="2011-08-18T10:26:00Z">
              <w:r w:rsidRPr="00DE5358">
                <w:delText>1548</w:delText>
              </w:r>
            </w:del>
          </w:p>
        </w:tc>
        <w:tc>
          <w:tcPr>
            <w:tcW w:w="2699" w:type="dxa"/>
            <w:shd w:val="clear" w:color="auto" w:fill="auto"/>
          </w:tcPr>
          <w:p w14:paraId="4D632D5C" w14:textId="77777777" w:rsidR="00DE5358" w:rsidRPr="00DE5358" w:rsidRDefault="00DE5358" w:rsidP="00DE5358">
            <w:pPr>
              <w:rPr>
                <w:del w:id="4151" w:author="Administrator" w:date="2011-08-18T10:26:00Z"/>
              </w:rPr>
            </w:pPr>
            <w:del w:id="4152" w:author="Administrator" w:date="2011-08-18T10:26:00Z">
              <w:r>
                <w:fldChar w:fldCharType="begin"/>
              </w:r>
              <w:r>
                <w:delInstrText xml:space="preserve"> HYPERLINK  \l "fld_RiskSecuritySubType" </w:delInstrText>
              </w:r>
              <w:r>
                <w:fldChar w:fldCharType="separate"/>
              </w:r>
              <w:r w:rsidRPr="00BD0927">
                <w:rPr>
                  <w:rStyle w:val="Hyperlink"/>
                  <w:rFonts w:ascii="Times New Roman" w:hAnsi="Times New Roman"/>
                  <w:sz w:val="20"/>
                </w:rPr>
                <w:delText>RiskSecuritySubType</w:delText>
              </w:r>
              <w:r>
                <w:fldChar w:fldCharType="end"/>
              </w:r>
            </w:del>
          </w:p>
        </w:tc>
      </w:tr>
      <w:tr w:rsidR="00DE5358" w:rsidRPr="00DE5358" w14:paraId="44E7DC3A" w14:textId="77777777" w:rsidTr="00BD0927">
        <w:trPr>
          <w:del w:id="4153" w:author="Administrator" w:date="2011-08-18T10:26:00Z"/>
        </w:trPr>
        <w:tc>
          <w:tcPr>
            <w:tcW w:w="828" w:type="dxa"/>
            <w:shd w:val="clear" w:color="auto" w:fill="auto"/>
          </w:tcPr>
          <w:p w14:paraId="7407FF4A" w14:textId="77777777" w:rsidR="00DE5358" w:rsidRPr="00DE5358" w:rsidRDefault="00DE5358" w:rsidP="00DE5358">
            <w:pPr>
              <w:rPr>
                <w:del w:id="4154" w:author="Administrator" w:date="2011-08-18T10:26:00Z"/>
              </w:rPr>
            </w:pPr>
            <w:del w:id="4155" w:author="Administrator" w:date="2011-08-18T10:26:00Z">
              <w:r w:rsidRPr="00DE5358">
                <w:delText>1549</w:delText>
              </w:r>
            </w:del>
          </w:p>
        </w:tc>
        <w:tc>
          <w:tcPr>
            <w:tcW w:w="2699" w:type="dxa"/>
            <w:shd w:val="clear" w:color="auto" w:fill="auto"/>
          </w:tcPr>
          <w:p w14:paraId="71D9A04F" w14:textId="77777777" w:rsidR="00DE5358" w:rsidRPr="00DE5358" w:rsidRDefault="00DE5358" w:rsidP="00DE5358">
            <w:pPr>
              <w:rPr>
                <w:del w:id="4156" w:author="Administrator" w:date="2011-08-18T10:26:00Z"/>
              </w:rPr>
            </w:pPr>
            <w:del w:id="4157" w:author="Administrator" w:date="2011-08-18T10:26:00Z">
              <w:r>
                <w:fldChar w:fldCharType="begin"/>
              </w:r>
              <w:r>
                <w:delInstrText xml:space="preserve"> HYPERLINK  \l "fld_RiskMaturityMonthYear" </w:delInstrText>
              </w:r>
              <w:r>
                <w:fldChar w:fldCharType="separate"/>
              </w:r>
              <w:r w:rsidRPr="00BD0927">
                <w:rPr>
                  <w:rStyle w:val="Hyperlink"/>
                  <w:rFonts w:ascii="Times New Roman" w:hAnsi="Times New Roman"/>
                  <w:sz w:val="20"/>
                </w:rPr>
                <w:delText>RiskMaturityMonthYear</w:delText>
              </w:r>
              <w:r>
                <w:fldChar w:fldCharType="end"/>
              </w:r>
            </w:del>
          </w:p>
        </w:tc>
      </w:tr>
      <w:tr w:rsidR="00DE5358" w:rsidRPr="00DE5358" w14:paraId="142567D2" w14:textId="77777777" w:rsidTr="00BD0927">
        <w:trPr>
          <w:del w:id="4158" w:author="Administrator" w:date="2011-08-18T10:26:00Z"/>
        </w:trPr>
        <w:tc>
          <w:tcPr>
            <w:tcW w:w="828" w:type="dxa"/>
            <w:shd w:val="clear" w:color="auto" w:fill="auto"/>
          </w:tcPr>
          <w:p w14:paraId="0DF87BB5" w14:textId="77777777" w:rsidR="00DE5358" w:rsidRPr="00DE5358" w:rsidRDefault="00DE5358" w:rsidP="00DE5358">
            <w:pPr>
              <w:rPr>
                <w:del w:id="4159" w:author="Administrator" w:date="2011-08-18T10:26:00Z"/>
              </w:rPr>
            </w:pPr>
            <w:del w:id="4160" w:author="Administrator" w:date="2011-08-18T10:26:00Z">
              <w:r w:rsidRPr="00DE5358">
                <w:delText>1550</w:delText>
              </w:r>
            </w:del>
          </w:p>
        </w:tc>
        <w:tc>
          <w:tcPr>
            <w:tcW w:w="2699" w:type="dxa"/>
            <w:shd w:val="clear" w:color="auto" w:fill="auto"/>
          </w:tcPr>
          <w:p w14:paraId="10AE920B" w14:textId="77777777" w:rsidR="00DE5358" w:rsidRPr="00DE5358" w:rsidRDefault="00DE5358" w:rsidP="00DE5358">
            <w:pPr>
              <w:rPr>
                <w:del w:id="4161" w:author="Administrator" w:date="2011-08-18T10:26:00Z"/>
              </w:rPr>
            </w:pPr>
            <w:del w:id="4162" w:author="Administrator" w:date="2011-08-18T10:26:00Z">
              <w:r>
                <w:fldChar w:fldCharType="begin"/>
              </w:r>
              <w:r>
                <w:delInstrText xml:space="preserve"> HYPERLINK  \l "fld_RiskMaturityTime" </w:delInstrText>
              </w:r>
              <w:r>
                <w:fldChar w:fldCharType="separate"/>
              </w:r>
              <w:r w:rsidRPr="00BD0927">
                <w:rPr>
                  <w:rStyle w:val="Hyperlink"/>
                  <w:rFonts w:ascii="Times New Roman" w:hAnsi="Times New Roman"/>
                  <w:sz w:val="20"/>
                </w:rPr>
                <w:delText>RiskMaturityTime</w:delText>
              </w:r>
              <w:r>
                <w:fldChar w:fldCharType="end"/>
              </w:r>
            </w:del>
          </w:p>
        </w:tc>
      </w:tr>
      <w:tr w:rsidR="00DE5358" w:rsidRPr="00DE5358" w14:paraId="58A3E0CC" w14:textId="77777777" w:rsidTr="00BD0927">
        <w:trPr>
          <w:del w:id="4163" w:author="Administrator" w:date="2011-08-18T10:26:00Z"/>
        </w:trPr>
        <w:tc>
          <w:tcPr>
            <w:tcW w:w="828" w:type="dxa"/>
            <w:shd w:val="clear" w:color="auto" w:fill="auto"/>
          </w:tcPr>
          <w:p w14:paraId="7A0CA320" w14:textId="77777777" w:rsidR="00DE5358" w:rsidRPr="00DE5358" w:rsidRDefault="00DE5358" w:rsidP="00DE5358">
            <w:pPr>
              <w:rPr>
                <w:del w:id="4164" w:author="Administrator" w:date="2011-08-18T10:26:00Z"/>
              </w:rPr>
            </w:pPr>
            <w:del w:id="4165" w:author="Administrator" w:date="2011-08-18T10:26:00Z">
              <w:r w:rsidRPr="00DE5358">
                <w:delText>1551</w:delText>
              </w:r>
            </w:del>
          </w:p>
        </w:tc>
        <w:tc>
          <w:tcPr>
            <w:tcW w:w="2699" w:type="dxa"/>
            <w:shd w:val="clear" w:color="auto" w:fill="auto"/>
          </w:tcPr>
          <w:p w14:paraId="51DAF989" w14:textId="77777777" w:rsidR="00DE5358" w:rsidRPr="00DE5358" w:rsidRDefault="00DE5358" w:rsidP="00DE5358">
            <w:pPr>
              <w:rPr>
                <w:del w:id="4166" w:author="Administrator" w:date="2011-08-18T10:26:00Z"/>
              </w:rPr>
            </w:pPr>
            <w:del w:id="4167" w:author="Administrator" w:date="2011-08-18T10:26:00Z">
              <w:r>
                <w:fldChar w:fldCharType="begin"/>
              </w:r>
              <w:r>
                <w:delInstrText xml:space="preserve"> HYPERLINK  \l "fld_RiskRestructuringType" </w:delInstrText>
              </w:r>
              <w:r>
                <w:fldChar w:fldCharType="separate"/>
              </w:r>
              <w:r w:rsidRPr="00BD0927">
                <w:rPr>
                  <w:rStyle w:val="Hyperlink"/>
                  <w:rFonts w:ascii="Times New Roman" w:hAnsi="Times New Roman"/>
                  <w:sz w:val="20"/>
                </w:rPr>
                <w:delText>RiskRestructuringType</w:delText>
              </w:r>
              <w:r>
                <w:fldChar w:fldCharType="end"/>
              </w:r>
            </w:del>
          </w:p>
        </w:tc>
      </w:tr>
      <w:tr w:rsidR="00DE5358" w:rsidRPr="00DE5358" w14:paraId="0428E83A" w14:textId="77777777" w:rsidTr="00BD0927">
        <w:trPr>
          <w:del w:id="4168" w:author="Administrator" w:date="2011-08-18T10:26:00Z"/>
        </w:trPr>
        <w:tc>
          <w:tcPr>
            <w:tcW w:w="828" w:type="dxa"/>
            <w:shd w:val="clear" w:color="auto" w:fill="auto"/>
          </w:tcPr>
          <w:p w14:paraId="21F3DEC2" w14:textId="77777777" w:rsidR="00DE5358" w:rsidRPr="00DE5358" w:rsidRDefault="00DE5358" w:rsidP="00DE5358">
            <w:pPr>
              <w:rPr>
                <w:del w:id="4169" w:author="Administrator" w:date="2011-08-18T10:26:00Z"/>
              </w:rPr>
            </w:pPr>
            <w:del w:id="4170" w:author="Administrator" w:date="2011-08-18T10:26:00Z">
              <w:r w:rsidRPr="00DE5358">
                <w:delText>1552</w:delText>
              </w:r>
            </w:del>
          </w:p>
        </w:tc>
        <w:tc>
          <w:tcPr>
            <w:tcW w:w="2699" w:type="dxa"/>
            <w:shd w:val="clear" w:color="auto" w:fill="auto"/>
          </w:tcPr>
          <w:p w14:paraId="23B57A7E" w14:textId="77777777" w:rsidR="00DE5358" w:rsidRPr="00DE5358" w:rsidRDefault="00DE5358" w:rsidP="00DE5358">
            <w:pPr>
              <w:rPr>
                <w:del w:id="4171" w:author="Administrator" w:date="2011-08-18T10:26:00Z"/>
              </w:rPr>
            </w:pPr>
            <w:del w:id="4172" w:author="Administrator" w:date="2011-08-18T10:26:00Z">
              <w:r>
                <w:fldChar w:fldCharType="begin"/>
              </w:r>
              <w:r>
                <w:delInstrText xml:space="preserve"> HYPERLINK  \l "fld_RiskSeniority" </w:delInstrText>
              </w:r>
              <w:r>
                <w:fldChar w:fldCharType="separate"/>
              </w:r>
              <w:r w:rsidRPr="00BD0927">
                <w:rPr>
                  <w:rStyle w:val="Hyperlink"/>
                  <w:rFonts w:ascii="Times New Roman" w:hAnsi="Times New Roman"/>
                  <w:sz w:val="20"/>
                </w:rPr>
                <w:delText>RiskSeniority</w:delText>
              </w:r>
              <w:r>
                <w:fldChar w:fldCharType="end"/>
              </w:r>
            </w:del>
          </w:p>
        </w:tc>
      </w:tr>
      <w:tr w:rsidR="00DE5358" w:rsidRPr="00DE5358" w14:paraId="2443D27D" w14:textId="77777777" w:rsidTr="00BD0927">
        <w:trPr>
          <w:del w:id="4173" w:author="Administrator" w:date="2011-08-18T10:26:00Z"/>
        </w:trPr>
        <w:tc>
          <w:tcPr>
            <w:tcW w:w="828" w:type="dxa"/>
            <w:shd w:val="clear" w:color="auto" w:fill="auto"/>
          </w:tcPr>
          <w:p w14:paraId="3061B23E" w14:textId="77777777" w:rsidR="00DE5358" w:rsidRPr="00DE5358" w:rsidRDefault="00DE5358" w:rsidP="00DE5358">
            <w:pPr>
              <w:rPr>
                <w:del w:id="4174" w:author="Administrator" w:date="2011-08-18T10:26:00Z"/>
              </w:rPr>
            </w:pPr>
            <w:del w:id="4175" w:author="Administrator" w:date="2011-08-18T10:26:00Z">
              <w:r w:rsidRPr="00DE5358">
                <w:delText>1553</w:delText>
              </w:r>
            </w:del>
          </w:p>
        </w:tc>
        <w:tc>
          <w:tcPr>
            <w:tcW w:w="2699" w:type="dxa"/>
            <w:shd w:val="clear" w:color="auto" w:fill="auto"/>
          </w:tcPr>
          <w:p w14:paraId="2EFFBEB4" w14:textId="77777777" w:rsidR="00DE5358" w:rsidRPr="00DE5358" w:rsidRDefault="00DE5358" w:rsidP="00DE5358">
            <w:pPr>
              <w:rPr>
                <w:del w:id="4176" w:author="Administrator" w:date="2011-08-18T10:26:00Z"/>
              </w:rPr>
            </w:pPr>
            <w:del w:id="4177" w:author="Administrator" w:date="2011-08-18T10:26:00Z">
              <w:r>
                <w:fldChar w:fldCharType="begin"/>
              </w:r>
              <w:r>
                <w:delInstrText xml:space="preserve"> HYPERLINK  \l "fld_RiskPutOrCall" </w:delInstrText>
              </w:r>
              <w:r>
                <w:fldChar w:fldCharType="separate"/>
              </w:r>
              <w:r w:rsidRPr="00BD0927">
                <w:rPr>
                  <w:rStyle w:val="Hyperlink"/>
                  <w:rFonts w:ascii="Times New Roman" w:hAnsi="Times New Roman"/>
                  <w:sz w:val="20"/>
                </w:rPr>
                <w:delText>RiskPutOrCall</w:delText>
              </w:r>
              <w:r>
                <w:fldChar w:fldCharType="end"/>
              </w:r>
            </w:del>
          </w:p>
        </w:tc>
      </w:tr>
      <w:tr w:rsidR="00DE5358" w:rsidRPr="00DE5358" w14:paraId="34035F81" w14:textId="77777777" w:rsidTr="00BD0927">
        <w:trPr>
          <w:del w:id="4178" w:author="Administrator" w:date="2011-08-18T10:26:00Z"/>
        </w:trPr>
        <w:tc>
          <w:tcPr>
            <w:tcW w:w="828" w:type="dxa"/>
            <w:shd w:val="clear" w:color="auto" w:fill="auto"/>
          </w:tcPr>
          <w:p w14:paraId="58EEC9BE" w14:textId="77777777" w:rsidR="00DE5358" w:rsidRPr="00DE5358" w:rsidRDefault="00DE5358" w:rsidP="00DE5358">
            <w:pPr>
              <w:rPr>
                <w:del w:id="4179" w:author="Administrator" w:date="2011-08-18T10:26:00Z"/>
              </w:rPr>
            </w:pPr>
            <w:del w:id="4180" w:author="Administrator" w:date="2011-08-18T10:26:00Z">
              <w:r w:rsidRPr="00DE5358">
                <w:delText>1554</w:delText>
              </w:r>
            </w:del>
          </w:p>
        </w:tc>
        <w:tc>
          <w:tcPr>
            <w:tcW w:w="2699" w:type="dxa"/>
            <w:shd w:val="clear" w:color="auto" w:fill="auto"/>
          </w:tcPr>
          <w:p w14:paraId="5BBE7109" w14:textId="77777777" w:rsidR="00DE5358" w:rsidRPr="00DE5358" w:rsidRDefault="00DE5358" w:rsidP="00DE5358">
            <w:pPr>
              <w:rPr>
                <w:del w:id="4181" w:author="Administrator" w:date="2011-08-18T10:26:00Z"/>
              </w:rPr>
            </w:pPr>
            <w:del w:id="4182" w:author="Administrator" w:date="2011-08-18T10:26:00Z">
              <w:r>
                <w:fldChar w:fldCharType="begin"/>
              </w:r>
              <w:r>
                <w:delInstrText xml:space="preserve"> HYPERLINK  \l "fld_RiskFlexibleIndicator" </w:delInstrText>
              </w:r>
              <w:r>
                <w:fldChar w:fldCharType="separate"/>
              </w:r>
              <w:r w:rsidRPr="00BD0927">
                <w:rPr>
                  <w:rStyle w:val="Hyperlink"/>
                  <w:rFonts w:ascii="Times New Roman" w:hAnsi="Times New Roman"/>
                  <w:sz w:val="20"/>
                </w:rPr>
                <w:delText>RiskFlexibleIndicator</w:delText>
              </w:r>
              <w:r>
                <w:fldChar w:fldCharType="end"/>
              </w:r>
            </w:del>
          </w:p>
        </w:tc>
      </w:tr>
      <w:tr w:rsidR="00DE5358" w:rsidRPr="00DE5358" w14:paraId="714EA11B" w14:textId="77777777" w:rsidTr="00BD0927">
        <w:trPr>
          <w:del w:id="4183" w:author="Administrator" w:date="2011-08-18T10:26:00Z"/>
        </w:trPr>
        <w:tc>
          <w:tcPr>
            <w:tcW w:w="828" w:type="dxa"/>
            <w:shd w:val="clear" w:color="auto" w:fill="auto"/>
          </w:tcPr>
          <w:p w14:paraId="0073ADA9" w14:textId="77777777" w:rsidR="00DE5358" w:rsidRPr="00DE5358" w:rsidRDefault="00DE5358" w:rsidP="00DE5358">
            <w:pPr>
              <w:rPr>
                <w:del w:id="4184" w:author="Administrator" w:date="2011-08-18T10:26:00Z"/>
              </w:rPr>
            </w:pPr>
            <w:del w:id="4185" w:author="Administrator" w:date="2011-08-18T10:26:00Z">
              <w:r w:rsidRPr="00DE5358">
                <w:delText>1555</w:delText>
              </w:r>
            </w:del>
          </w:p>
        </w:tc>
        <w:tc>
          <w:tcPr>
            <w:tcW w:w="2699" w:type="dxa"/>
            <w:shd w:val="clear" w:color="auto" w:fill="auto"/>
          </w:tcPr>
          <w:p w14:paraId="70D9DF0B" w14:textId="77777777" w:rsidR="00DE5358" w:rsidRPr="00DE5358" w:rsidRDefault="00DE5358" w:rsidP="00DE5358">
            <w:pPr>
              <w:rPr>
                <w:del w:id="4186" w:author="Administrator" w:date="2011-08-18T10:26:00Z"/>
              </w:rPr>
            </w:pPr>
            <w:del w:id="4187" w:author="Administrator" w:date="2011-08-18T10:26:00Z">
              <w:r>
                <w:fldChar w:fldCharType="begin"/>
              </w:r>
              <w:r>
                <w:delInstrText xml:space="preserve"> HYPERLINK  \l "fld_RiskCouponRate" </w:delInstrText>
              </w:r>
              <w:r>
                <w:fldChar w:fldCharType="separate"/>
              </w:r>
              <w:r w:rsidRPr="00BD0927">
                <w:rPr>
                  <w:rStyle w:val="Hyperlink"/>
                  <w:rFonts w:ascii="Times New Roman" w:hAnsi="Times New Roman"/>
                  <w:sz w:val="20"/>
                </w:rPr>
                <w:delText>RiskCouponRate</w:delText>
              </w:r>
              <w:r>
                <w:fldChar w:fldCharType="end"/>
              </w:r>
            </w:del>
          </w:p>
        </w:tc>
      </w:tr>
      <w:tr w:rsidR="00DE5358" w:rsidRPr="00DE5358" w14:paraId="3A6288B2" w14:textId="77777777" w:rsidTr="00BD0927">
        <w:trPr>
          <w:del w:id="4188" w:author="Administrator" w:date="2011-08-18T10:26:00Z"/>
        </w:trPr>
        <w:tc>
          <w:tcPr>
            <w:tcW w:w="828" w:type="dxa"/>
            <w:shd w:val="clear" w:color="auto" w:fill="auto"/>
          </w:tcPr>
          <w:p w14:paraId="708774C7" w14:textId="77777777" w:rsidR="00DE5358" w:rsidRPr="00DE5358" w:rsidRDefault="00DE5358" w:rsidP="00DE5358">
            <w:pPr>
              <w:rPr>
                <w:del w:id="4189" w:author="Administrator" w:date="2011-08-18T10:26:00Z"/>
              </w:rPr>
            </w:pPr>
            <w:del w:id="4190" w:author="Administrator" w:date="2011-08-18T10:26:00Z">
              <w:r w:rsidRPr="00DE5358">
                <w:delText>1556</w:delText>
              </w:r>
            </w:del>
          </w:p>
        </w:tc>
        <w:tc>
          <w:tcPr>
            <w:tcW w:w="2699" w:type="dxa"/>
            <w:shd w:val="clear" w:color="auto" w:fill="auto"/>
          </w:tcPr>
          <w:p w14:paraId="1797ECC2" w14:textId="77777777" w:rsidR="00DE5358" w:rsidRPr="00DE5358" w:rsidRDefault="00DE5358" w:rsidP="00DE5358">
            <w:pPr>
              <w:rPr>
                <w:del w:id="4191" w:author="Administrator" w:date="2011-08-18T10:26:00Z"/>
              </w:rPr>
            </w:pPr>
            <w:del w:id="4192" w:author="Administrator" w:date="2011-08-18T10:26:00Z">
              <w:r>
                <w:fldChar w:fldCharType="begin"/>
              </w:r>
              <w:r>
                <w:delInstrText xml:space="preserve"> HYPERLINK  \l "fld_RiskSecurityDesc" </w:delInstrText>
              </w:r>
              <w:r>
                <w:fldChar w:fldCharType="separate"/>
              </w:r>
              <w:r w:rsidRPr="00BD0927">
                <w:rPr>
                  <w:rStyle w:val="Hyperlink"/>
                  <w:rFonts w:ascii="Times New Roman" w:hAnsi="Times New Roman"/>
                  <w:sz w:val="20"/>
                </w:rPr>
                <w:delText>RiskSecurityDesc</w:delText>
              </w:r>
              <w:r>
                <w:fldChar w:fldCharType="end"/>
              </w:r>
            </w:del>
          </w:p>
        </w:tc>
      </w:tr>
      <w:tr w:rsidR="00DE5358" w:rsidRPr="00DE5358" w14:paraId="249097B1" w14:textId="77777777" w:rsidTr="00BD0927">
        <w:trPr>
          <w:del w:id="4193" w:author="Administrator" w:date="2011-08-18T10:26:00Z"/>
        </w:trPr>
        <w:tc>
          <w:tcPr>
            <w:tcW w:w="828" w:type="dxa"/>
            <w:shd w:val="clear" w:color="auto" w:fill="auto"/>
          </w:tcPr>
          <w:p w14:paraId="7122F3AC" w14:textId="77777777" w:rsidR="00DE5358" w:rsidRPr="00DE5358" w:rsidRDefault="00DE5358" w:rsidP="00DE5358">
            <w:pPr>
              <w:rPr>
                <w:del w:id="4194" w:author="Administrator" w:date="2011-08-18T10:26:00Z"/>
              </w:rPr>
            </w:pPr>
            <w:del w:id="4195" w:author="Administrator" w:date="2011-08-18T10:26:00Z">
              <w:r w:rsidRPr="00DE5358">
                <w:delText>1557</w:delText>
              </w:r>
            </w:del>
          </w:p>
        </w:tc>
        <w:tc>
          <w:tcPr>
            <w:tcW w:w="2699" w:type="dxa"/>
            <w:shd w:val="clear" w:color="auto" w:fill="auto"/>
          </w:tcPr>
          <w:p w14:paraId="64EAF39C" w14:textId="77777777" w:rsidR="00DE5358" w:rsidRPr="00DE5358" w:rsidRDefault="00DE5358" w:rsidP="00DE5358">
            <w:pPr>
              <w:rPr>
                <w:del w:id="4196" w:author="Administrator" w:date="2011-08-18T10:26:00Z"/>
              </w:rPr>
            </w:pPr>
            <w:del w:id="4197" w:author="Administrator" w:date="2011-08-18T10:26:00Z">
              <w:r>
                <w:fldChar w:fldCharType="begin"/>
              </w:r>
              <w:r>
                <w:delInstrText xml:space="preserve"> HYPERLINK  \l "fld_RiskInstrumentSettlType" </w:delInstrText>
              </w:r>
              <w:r>
                <w:fldChar w:fldCharType="separate"/>
              </w:r>
              <w:r w:rsidRPr="00BD0927">
                <w:rPr>
                  <w:rStyle w:val="Hyperlink"/>
                  <w:rFonts w:ascii="Times New Roman" w:hAnsi="Times New Roman"/>
                  <w:sz w:val="20"/>
                </w:rPr>
                <w:delText>RiskInstrumentSettlType</w:delText>
              </w:r>
              <w:r>
                <w:fldChar w:fldCharType="end"/>
              </w:r>
            </w:del>
          </w:p>
        </w:tc>
      </w:tr>
      <w:tr w:rsidR="00DE5358" w:rsidRPr="00DE5358" w14:paraId="2563D72E" w14:textId="77777777" w:rsidTr="00BD0927">
        <w:trPr>
          <w:del w:id="4198" w:author="Administrator" w:date="2011-08-18T10:26:00Z"/>
        </w:trPr>
        <w:tc>
          <w:tcPr>
            <w:tcW w:w="828" w:type="dxa"/>
            <w:shd w:val="clear" w:color="auto" w:fill="auto"/>
          </w:tcPr>
          <w:p w14:paraId="5A1829FB" w14:textId="77777777" w:rsidR="00DE5358" w:rsidRPr="00DE5358" w:rsidRDefault="00DE5358" w:rsidP="00DE5358">
            <w:pPr>
              <w:rPr>
                <w:del w:id="4199" w:author="Administrator" w:date="2011-08-18T10:26:00Z"/>
              </w:rPr>
            </w:pPr>
            <w:del w:id="4200" w:author="Administrator" w:date="2011-08-18T10:26:00Z">
              <w:r w:rsidRPr="00DE5358">
                <w:delText>1558</w:delText>
              </w:r>
            </w:del>
          </w:p>
        </w:tc>
        <w:tc>
          <w:tcPr>
            <w:tcW w:w="2699" w:type="dxa"/>
            <w:shd w:val="clear" w:color="auto" w:fill="auto"/>
          </w:tcPr>
          <w:p w14:paraId="6C0F635D" w14:textId="77777777" w:rsidR="00DE5358" w:rsidRPr="00DE5358" w:rsidRDefault="00DE5358" w:rsidP="00DE5358">
            <w:pPr>
              <w:rPr>
                <w:del w:id="4201" w:author="Administrator" w:date="2011-08-18T10:26:00Z"/>
              </w:rPr>
            </w:pPr>
            <w:del w:id="4202" w:author="Administrator" w:date="2011-08-18T10:26:00Z">
              <w:r>
                <w:fldChar w:fldCharType="begin"/>
              </w:r>
              <w:r>
                <w:delInstrText xml:space="preserve"> HYPERLINK  \l "fld_RiskInstrumentMultiplier" </w:delInstrText>
              </w:r>
              <w:r>
                <w:fldChar w:fldCharType="separate"/>
              </w:r>
              <w:r w:rsidRPr="00BD0927">
                <w:rPr>
                  <w:rStyle w:val="Hyperlink"/>
                  <w:rFonts w:ascii="Times New Roman" w:hAnsi="Times New Roman"/>
                  <w:sz w:val="20"/>
                </w:rPr>
                <w:delText>RiskInstrumentMultiplier</w:delText>
              </w:r>
              <w:r>
                <w:fldChar w:fldCharType="end"/>
              </w:r>
            </w:del>
          </w:p>
        </w:tc>
      </w:tr>
      <w:tr w:rsidR="00DE5358" w:rsidRPr="00DE5358" w14:paraId="24374BC3" w14:textId="77777777" w:rsidTr="00BD0927">
        <w:trPr>
          <w:del w:id="4203" w:author="Administrator" w:date="2011-08-18T10:26:00Z"/>
        </w:trPr>
        <w:tc>
          <w:tcPr>
            <w:tcW w:w="828" w:type="dxa"/>
            <w:shd w:val="clear" w:color="auto" w:fill="auto"/>
          </w:tcPr>
          <w:p w14:paraId="0242C4E0" w14:textId="77777777" w:rsidR="00DE5358" w:rsidRPr="00DE5358" w:rsidRDefault="00DE5358" w:rsidP="00DE5358">
            <w:pPr>
              <w:rPr>
                <w:del w:id="4204" w:author="Administrator" w:date="2011-08-18T10:26:00Z"/>
              </w:rPr>
            </w:pPr>
            <w:del w:id="4205" w:author="Administrator" w:date="2011-08-18T10:26:00Z">
              <w:r w:rsidRPr="00DE5358">
                <w:delText>1559</w:delText>
              </w:r>
            </w:del>
          </w:p>
        </w:tc>
        <w:tc>
          <w:tcPr>
            <w:tcW w:w="2699" w:type="dxa"/>
            <w:shd w:val="clear" w:color="auto" w:fill="auto"/>
          </w:tcPr>
          <w:p w14:paraId="56876B96" w14:textId="77777777" w:rsidR="00DE5358" w:rsidRPr="00DE5358" w:rsidRDefault="00DE5358" w:rsidP="00DE5358">
            <w:pPr>
              <w:rPr>
                <w:del w:id="4206" w:author="Administrator" w:date="2011-08-18T10:26:00Z"/>
              </w:rPr>
            </w:pPr>
            <w:del w:id="4207" w:author="Administrator" w:date="2011-08-18T10:26:00Z">
              <w:r>
                <w:fldChar w:fldCharType="begin"/>
              </w:r>
              <w:r>
                <w:delInstrText xml:space="preserve"> HYPERLINK  \l "fld_NoRiskWarningLevels" </w:delInstrText>
              </w:r>
              <w:r>
                <w:fldChar w:fldCharType="separate"/>
              </w:r>
              <w:r w:rsidRPr="00BD0927">
                <w:rPr>
                  <w:rStyle w:val="Hyperlink"/>
                  <w:rFonts w:ascii="Times New Roman" w:hAnsi="Times New Roman"/>
                  <w:sz w:val="20"/>
                </w:rPr>
                <w:delText>NoRiskWarningLevels</w:delText>
              </w:r>
              <w:r>
                <w:fldChar w:fldCharType="end"/>
              </w:r>
            </w:del>
          </w:p>
        </w:tc>
      </w:tr>
      <w:tr w:rsidR="00DE5358" w:rsidRPr="00DE5358" w14:paraId="6809C2F2" w14:textId="77777777" w:rsidTr="00BD0927">
        <w:trPr>
          <w:del w:id="4208" w:author="Administrator" w:date="2011-08-18T10:26:00Z"/>
        </w:trPr>
        <w:tc>
          <w:tcPr>
            <w:tcW w:w="828" w:type="dxa"/>
            <w:shd w:val="clear" w:color="auto" w:fill="auto"/>
          </w:tcPr>
          <w:p w14:paraId="78624264" w14:textId="77777777" w:rsidR="00DE5358" w:rsidRPr="00DE5358" w:rsidRDefault="00DE5358" w:rsidP="00DE5358">
            <w:pPr>
              <w:rPr>
                <w:del w:id="4209" w:author="Administrator" w:date="2011-08-18T10:26:00Z"/>
              </w:rPr>
            </w:pPr>
            <w:del w:id="4210" w:author="Administrator" w:date="2011-08-18T10:26:00Z">
              <w:r w:rsidRPr="00DE5358">
                <w:delText>1560</w:delText>
              </w:r>
            </w:del>
          </w:p>
        </w:tc>
        <w:tc>
          <w:tcPr>
            <w:tcW w:w="2699" w:type="dxa"/>
            <w:shd w:val="clear" w:color="auto" w:fill="auto"/>
          </w:tcPr>
          <w:p w14:paraId="6C99EC43" w14:textId="77777777" w:rsidR="00DE5358" w:rsidRPr="00DE5358" w:rsidRDefault="00DE5358" w:rsidP="00DE5358">
            <w:pPr>
              <w:rPr>
                <w:del w:id="4211" w:author="Administrator" w:date="2011-08-18T10:26:00Z"/>
              </w:rPr>
            </w:pPr>
            <w:del w:id="4212" w:author="Administrator" w:date="2011-08-18T10:26:00Z">
              <w:r>
                <w:fldChar w:fldCharType="begin"/>
              </w:r>
              <w:r>
                <w:delInstrText xml:space="preserve"> HYPERLINK  \l "fld_RiskWarningLevelPercent" </w:delInstrText>
              </w:r>
              <w:r>
                <w:fldChar w:fldCharType="separate"/>
              </w:r>
              <w:r w:rsidRPr="00BD0927">
                <w:rPr>
                  <w:rStyle w:val="Hyperlink"/>
                  <w:rFonts w:ascii="Times New Roman" w:hAnsi="Times New Roman"/>
                  <w:sz w:val="20"/>
                </w:rPr>
                <w:delText>RiskWarningLevelPercent</w:delText>
              </w:r>
              <w:r>
                <w:fldChar w:fldCharType="end"/>
              </w:r>
            </w:del>
          </w:p>
        </w:tc>
      </w:tr>
      <w:tr w:rsidR="00DE5358" w:rsidRPr="00DE5358" w14:paraId="7A031478" w14:textId="77777777" w:rsidTr="00BD0927">
        <w:trPr>
          <w:del w:id="4213" w:author="Administrator" w:date="2011-08-18T10:26:00Z"/>
        </w:trPr>
        <w:tc>
          <w:tcPr>
            <w:tcW w:w="828" w:type="dxa"/>
            <w:shd w:val="clear" w:color="auto" w:fill="auto"/>
          </w:tcPr>
          <w:p w14:paraId="59889A73" w14:textId="77777777" w:rsidR="00DE5358" w:rsidRPr="00DE5358" w:rsidRDefault="00DE5358" w:rsidP="00DE5358">
            <w:pPr>
              <w:rPr>
                <w:del w:id="4214" w:author="Administrator" w:date="2011-08-18T10:26:00Z"/>
              </w:rPr>
            </w:pPr>
            <w:del w:id="4215" w:author="Administrator" w:date="2011-08-18T10:26:00Z">
              <w:r w:rsidRPr="00DE5358">
                <w:delText>1561</w:delText>
              </w:r>
            </w:del>
          </w:p>
        </w:tc>
        <w:tc>
          <w:tcPr>
            <w:tcW w:w="2699" w:type="dxa"/>
            <w:shd w:val="clear" w:color="auto" w:fill="auto"/>
          </w:tcPr>
          <w:p w14:paraId="689A1421" w14:textId="77777777" w:rsidR="00DE5358" w:rsidRPr="00DE5358" w:rsidRDefault="00DE5358" w:rsidP="00DE5358">
            <w:pPr>
              <w:rPr>
                <w:del w:id="4216" w:author="Administrator" w:date="2011-08-18T10:26:00Z"/>
              </w:rPr>
            </w:pPr>
            <w:del w:id="4217" w:author="Administrator" w:date="2011-08-18T10:26:00Z">
              <w:r>
                <w:fldChar w:fldCharType="begin"/>
              </w:r>
              <w:r>
                <w:delInstrText xml:space="preserve"> HYPERLINK  \l "fld_RiskWarningLevelName" </w:delInstrText>
              </w:r>
              <w:r>
                <w:fldChar w:fldCharType="separate"/>
              </w:r>
              <w:r w:rsidRPr="00BD0927">
                <w:rPr>
                  <w:rStyle w:val="Hyperlink"/>
                  <w:rFonts w:ascii="Times New Roman" w:hAnsi="Times New Roman"/>
                  <w:sz w:val="20"/>
                </w:rPr>
                <w:delText>RiskWarningLevelName</w:delText>
              </w:r>
              <w:r>
                <w:fldChar w:fldCharType="end"/>
              </w:r>
            </w:del>
          </w:p>
        </w:tc>
      </w:tr>
      <w:tr w:rsidR="00DE5358" w:rsidRPr="00DE5358" w14:paraId="64D1974F" w14:textId="77777777" w:rsidTr="00BD0927">
        <w:trPr>
          <w:del w:id="4218" w:author="Administrator" w:date="2011-08-18T10:26:00Z"/>
        </w:trPr>
        <w:tc>
          <w:tcPr>
            <w:tcW w:w="828" w:type="dxa"/>
            <w:shd w:val="clear" w:color="auto" w:fill="auto"/>
          </w:tcPr>
          <w:p w14:paraId="633541AB" w14:textId="77777777" w:rsidR="00DE5358" w:rsidRPr="00DE5358" w:rsidRDefault="00DE5358" w:rsidP="00DE5358">
            <w:pPr>
              <w:rPr>
                <w:del w:id="4219" w:author="Administrator" w:date="2011-08-18T10:26:00Z"/>
              </w:rPr>
            </w:pPr>
            <w:del w:id="4220" w:author="Administrator" w:date="2011-08-18T10:26:00Z">
              <w:r w:rsidRPr="00DE5358">
                <w:delText>1562</w:delText>
              </w:r>
            </w:del>
          </w:p>
        </w:tc>
        <w:tc>
          <w:tcPr>
            <w:tcW w:w="2699" w:type="dxa"/>
            <w:shd w:val="clear" w:color="auto" w:fill="auto"/>
          </w:tcPr>
          <w:p w14:paraId="0D25238D" w14:textId="77777777" w:rsidR="00DE5358" w:rsidRPr="00DE5358" w:rsidRDefault="00DE5358" w:rsidP="00DE5358">
            <w:pPr>
              <w:rPr>
                <w:del w:id="4221" w:author="Administrator" w:date="2011-08-18T10:26:00Z"/>
              </w:rPr>
            </w:pPr>
            <w:del w:id="4222" w:author="Administrator" w:date="2011-08-18T10:26:00Z">
              <w:r>
                <w:fldChar w:fldCharType="begin"/>
              </w:r>
              <w:r>
                <w:delInstrText xml:space="preserve"> HYPERLINK  \l "fld_NoRelatedPartyIDs" </w:delInstrText>
              </w:r>
              <w:r>
                <w:fldChar w:fldCharType="separate"/>
              </w:r>
              <w:r w:rsidRPr="00BD0927">
                <w:rPr>
                  <w:rStyle w:val="Hyperlink"/>
                  <w:rFonts w:ascii="Times New Roman" w:hAnsi="Times New Roman"/>
                  <w:sz w:val="20"/>
                </w:rPr>
                <w:delText>NoRelatedPartyIDs</w:delText>
              </w:r>
              <w:r>
                <w:fldChar w:fldCharType="end"/>
              </w:r>
            </w:del>
          </w:p>
        </w:tc>
      </w:tr>
      <w:tr w:rsidR="00DE5358" w:rsidRPr="00DE5358" w14:paraId="0B265D87" w14:textId="77777777" w:rsidTr="00BD0927">
        <w:trPr>
          <w:del w:id="4223" w:author="Administrator" w:date="2011-08-18T10:26:00Z"/>
        </w:trPr>
        <w:tc>
          <w:tcPr>
            <w:tcW w:w="828" w:type="dxa"/>
            <w:shd w:val="clear" w:color="auto" w:fill="auto"/>
          </w:tcPr>
          <w:p w14:paraId="57A6AFA7" w14:textId="77777777" w:rsidR="00DE5358" w:rsidRPr="00DE5358" w:rsidRDefault="00DE5358" w:rsidP="00DE5358">
            <w:pPr>
              <w:rPr>
                <w:del w:id="4224" w:author="Administrator" w:date="2011-08-18T10:26:00Z"/>
              </w:rPr>
            </w:pPr>
            <w:del w:id="4225" w:author="Administrator" w:date="2011-08-18T10:26:00Z">
              <w:r w:rsidRPr="00DE5358">
                <w:delText>1563</w:delText>
              </w:r>
            </w:del>
          </w:p>
        </w:tc>
        <w:tc>
          <w:tcPr>
            <w:tcW w:w="2699" w:type="dxa"/>
            <w:shd w:val="clear" w:color="auto" w:fill="auto"/>
          </w:tcPr>
          <w:p w14:paraId="30AD8079" w14:textId="77777777" w:rsidR="00DE5358" w:rsidRPr="00DE5358" w:rsidRDefault="00DE5358" w:rsidP="00DE5358">
            <w:pPr>
              <w:rPr>
                <w:del w:id="4226" w:author="Administrator" w:date="2011-08-18T10:26:00Z"/>
              </w:rPr>
            </w:pPr>
            <w:del w:id="4227" w:author="Administrator" w:date="2011-08-18T10:26:00Z">
              <w:r>
                <w:fldChar w:fldCharType="begin"/>
              </w:r>
              <w:r>
                <w:delInstrText xml:space="preserve"> HYPERLINK  \l "fld_RelatedPartyID" </w:delInstrText>
              </w:r>
              <w:r>
                <w:fldChar w:fldCharType="separate"/>
              </w:r>
              <w:r w:rsidRPr="00BD0927">
                <w:rPr>
                  <w:rStyle w:val="Hyperlink"/>
                  <w:rFonts w:ascii="Times New Roman" w:hAnsi="Times New Roman"/>
                  <w:sz w:val="20"/>
                </w:rPr>
                <w:delText>RelatedPartyID</w:delText>
              </w:r>
              <w:r>
                <w:fldChar w:fldCharType="end"/>
              </w:r>
            </w:del>
          </w:p>
        </w:tc>
      </w:tr>
      <w:tr w:rsidR="00DE5358" w:rsidRPr="00DE5358" w14:paraId="035A74AC" w14:textId="77777777" w:rsidTr="00BD0927">
        <w:trPr>
          <w:del w:id="4228" w:author="Administrator" w:date="2011-08-18T10:26:00Z"/>
        </w:trPr>
        <w:tc>
          <w:tcPr>
            <w:tcW w:w="828" w:type="dxa"/>
            <w:shd w:val="clear" w:color="auto" w:fill="auto"/>
          </w:tcPr>
          <w:p w14:paraId="59DEC707" w14:textId="77777777" w:rsidR="00DE5358" w:rsidRPr="00DE5358" w:rsidRDefault="00DE5358" w:rsidP="00DE5358">
            <w:pPr>
              <w:rPr>
                <w:del w:id="4229" w:author="Administrator" w:date="2011-08-18T10:26:00Z"/>
              </w:rPr>
            </w:pPr>
            <w:del w:id="4230" w:author="Administrator" w:date="2011-08-18T10:26:00Z">
              <w:r w:rsidRPr="00DE5358">
                <w:delText>1564</w:delText>
              </w:r>
            </w:del>
          </w:p>
        </w:tc>
        <w:tc>
          <w:tcPr>
            <w:tcW w:w="2699" w:type="dxa"/>
            <w:shd w:val="clear" w:color="auto" w:fill="auto"/>
          </w:tcPr>
          <w:p w14:paraId="52864038" w14:textId="77777777" w:rsidR="00DE5358" w:rsidRPr="00DE5358" w:rsidRDefault="00DE5358" w:rsidP="00DE5358">
            <w:pPr>
              <w:rPr>
                <w:del w:id="4231" w:author="Administrator" w:date="2011-08-18T10:26:00Z"/>
              </w:rPr>
            </w:pPr>
            <w:del w:id="4232" w:author="Administrator" w:date="2011-08-18T10:26:00Z">
              <w:r>
                <w:fldChar w:fldCharType="begin"/>
              </w:r>
              <w:r>
                <w:delInstrText xml:space="preserve"> HYPERLINK  \l "fld_RelatedPartyIDSource" </w:delInstrText>
              </w:r>
              <w:r>
                <w:fldChar w:fldCharType="separate"/>
              </w:r>
              <w:r w:rsidRPr="00BD0927">
                <w:rPr>
                  <w:rStyle w:val="Hyperlink"/>
                  <w:rFonts w:ascii="Times New Roman" w:hAnsi="Times New Roman"/>
                  <w:sz w:val="20"/>
                </w:rPr>
                <w:delText>RelatedPartyIDSource</w:delText>
              </w:r>
              <w:r>
                <w:fldChar w:fldCharType="end"/>
              </w:r>
            </w:del>
          </w:p>
        </w:tc>
      </w:tr>
      <w:tr w:rsidR="00DE5358" w:rsidRPr="00DE5358" w14:paraId="2B67A0C5" w14:textId="77777777" w:rsidTr="00BD0927">
        <w:trPr>
          <w:del w:id="4233" w:author="Administrator" w:date="2011-08-18T10:26:00Z"/>
        </w:trPr>
        <w:tc>
          <w:tcPr>
            <w:tcW w:w="828" w:type="dxa"/>
            <w:shd w:val="clear" w:color="auto" w:fill="auto"/>
          </w:tcPr>
          <w:p w14:paraId="403A932C" w14:textId="77777777" w:rsidR="00DE5358" w:rsidRPr="00DE5358" w:rsidRDefault="00DE5358" w:rsidP="00DE5358">
            <w:pPr>
              <w:rPr>
                <w:del w:id="4234" w:author="Administrator" w:date="2011-08-18T10:26:00Z"/>
              </w:rPr>
            </w:pPr>
            <w:del w:id="4235" w:author="Administrator" w:date="2011-08-18T10:26:00Z">
              <w:r w:rsidRPr="00DE5358">
                <w:delText>1565</w:delText>
              </w:r>
            </w:del>
          </w:p>
        </w:tc>
        <w:tc>
          <w:tcPr>
            <w:tcW w:w="2699" w:type="dxa"/>
            <w:shd w:val="clear" w:color="auto" w:fill="auto"/>
          </w:tcPr>
          <w:p w14:paraId="222CCAAA" w14:textId="77777777" w:rsidR="00DE5358" w:rsidRPr="00DE5358" w:rsidRDefault="00DE5358" w:rsidP="00DE5358">
            <w:pPr>
              <w:rPr>
                <w:del w:id="4236" w:author="Administrator" w:date="2011-08-18T10:26:00Z"/>
              </w:rPr>
            </w:pPr>
            <w:del w:id="4237" w:author="Administrator" w:date="2011-08-18T10:26:00Z">
              <w:r>
                <w:fldChar w:fldCharType="begin"/>
              </w:r>
              <w:r>
                <w:delInstrText xml:space="preserve"> HYPERLINK  \l "fld_RelatedPartyRole" </w:delInstrText>
              </w:r>
              <w:r>
                <w:fldChar w:fldCharType="separate"/>
              </w:r>
              <w:r w:rsidRPr="00BD0927">
                <w:rPr>
                  <w:rStyle w:val="Hyperlink"/>
                  <w:rFonts w:ascii="Times New Roman" w:hAnsi="Times New Roman"/>
                  <w:sz w:val="20"/>
                </w:rPr>
                <w:delText>RelatedPartyRole</w:delText>
              </w:r>
              <w:r>
                <w:fldChar w:fldCharType="end"/>
              </w:r>
            </w:del>
          </w:p>
        </w:tc>
      </w:tr>
      <w:tr w:rsidR="00DE5358" w:rsidRPr="00DE5358" w14:paraId="794F3737" w14:textId="77777777" w:rsidTr="00BD0927">
        <w:trPr>
          <w:del w:id="4238" w:author="Administrator" w:date="2011-08-18T10:26:00Z"/>
        </w:trPr>
        <w:tc>
          <w:tcPr>
            <w:tcW w:w="828" w:type="dxa"/>
            <w:shd w:val="clear" w:color="auto" w:fill="auto"/>
          </w:tcPr>
          <w:p w14:paraId="418F6435" w14:textId="77777777" w:rsidR="00DE5358" w:rsidRPr="00DE5358" w:rsidRDefault="00DE5358" w:rsidP="00DE5358">
            <w:pPr>
              <w:rPr>
                <w:del w:id="4239" w:author="Administrator" w:date="2011-08-18T10:26:00Z"/>
              </w:rPr>
            </w:pPr>
            <w:del w:id="4240" w:author="Administrator" w:date="2011-08-18T10:26:00Z">
              <w:r w:rsidRPr="00DE5358">
                <w:delText>1566</w:delText>
              </w:r>
            </w:del>
          </w:p>
        </w:tc>
        <w:tc>
          <w:tcPr>
            <w:tcW w:w="2699" w:type="dxa"/>
            <w:shd w:val="clear" w:color="auto" w:fill="auto"/>
          </w:tcPr>
          <w:p w14:paraId="35041966" w14:textId="77777777" w:rsidR="00DE5358" w:rsidRPr="00DE5358" w:rsidRDefault="00DE5358" w:rsidP="00DE5358">
            <w:pPr>
              <w:rPr>
                <w:del w:id="4241" w:author="Administrator" w:date="2011-08-18T10:26:00Z"/>
              </w:rPr>
            </w:pPr>
            <w:del w:id="4242" w:author="Administrator" w:date="2011-08-18T10:26:00Z">
              <w:r>
                <w:fldChar w:fldCharType="begin"/>
              </w:r>
              <w:r>
                <w:delInstrText xml:space="preserve"> HYPERLINK  \l "fld_NoRelatedPartySubIDs" </w:delInstrText>
              </w:r>
              <w:r>
                <w:fldChar w:fldCharType="separate"/>
              </w:r>
              <w:r w:rsidRPr="00BD0927">
                <w:rPr>
                  <w:rStyle w:val="Hyperlink"/>
                  <w:rFonts w:ascii="Times New Roman" w:hAnsi="Times New Roman"/>
                  <w:sz w:val="20"/>
                </w:rPr>
                <w:delText>NoRelatedPartySubIDs</w:delText>
              </w:r>
              <w:r>
                <w:fldChar w:fldCharType="end"/>
              </w:r>
            </w:del>
          </w:p>
        </w:tc>
      </w:tr>
      <w:tr w:rsidR="00DE5358" w:rsidRPr="00DE5358" w14:paraId="48774931" w14:textId="77777777" w:rsidTr="00BD0927">
        <w:trPr>
          <w:del w:id="4243" w:author="Administrator" w:date="2011-08-18T10:26:00Z"/>
        </w:trPr>
        <w:tc>
          <w:tcPr>
            <w:tcW w:w="828" w:type="dxa"/>
            <w:shd w:val="clear" w:color="auto" w:fill="auto"/>
          </w:tcPr>
          <w:p w14:paraId="6F063F06" w14:textId="77777777" w:rsidR="00DE5358" w:rsidRPr="00DE5358" w:rsidRDefault="00DE5358" w:rsidP="00DE5358">
            <w:pPr>
              <w:rPr>
                <w:del w:id="4244" w:author="Administrator" w:date="2011-08-18T10:26:00Z"/>
              </w:rPr>
            </w:pPr>
            <w:del w:id="4245" w:author="Administrator" w:date="2011-08-18T10:26:00Z">
              <w:r w:rsidRPr="00DE5358">
                <w:delText>1567</w:delText>
              </w:r>
            </w:del>
          </w:p>
        </w:tc>
        <w:tc>
          <w:tcPr>
            <w:tcW w:w="2699" w:type="dxa"/>
            <w:shd w:val="clear" w:color="auto" w:fill="auto"/>
          </w:tcPr>
          <w:p w14:paraId="5DACC7BB" w14:textId="77777777" w:rsidR="00DE5358" w:rsidRPr="00DE5358" w:rsidRDefault="00DE5358" w:rsidP="00DE5358">
            <w:pPr>
              <w:rPr>
                <w:del w:id="4246" w:author="Administrator" w:date="2011-08-18T10:26:00Z"/>
              </w:rPr>
            </w:pPr>
            <w:del w:id="4247" w:author="Administrator" w:date="2011-08-18T10:26:00Z">
              <w:r>
                <w:fldChar w:fldCharType="begin"/>
              </w:r>
              <w:r>
                <w:delInstrText xml:space="preserve"> HYPERLINK  \l "fld_RelatedPartySubID" </w:delInstrText>
              </w:r>
              <w:r>
                <w:fldChar w:fldCharType="separate"/>
              </w:r>
              <w:r w:rsidRPr="00BD0927">
                <w:rPr>
                  <w:rStyle w:val="Hyperlink"/>
                  <w:rFonts w:ascii="Times New Roman" w:hAnsi="Times New Roman"/>
                  <w:sz w:val="20"/>
                </w:rPr>
                <w:delText>RelatedPartySubID</w:delText>
              </w:r>
              <w:r>
                <w:fldChar w:fldCharType="end"/>
              </w:r>
            </w:del>
          </w:p>
        </w:tc>
      </w:tr>
      <w:tr w:rsidR="00DE5358" w:rsidRPr="00DE5358" w14:paraId="1E24F3CB" w14:textId="77777777" w:rsidTr="00BD0927">
        <w:trPr>
          <w:del w:id="4248" w:author="Administrator" w:date="2011-08-18T10:26:00Z"/>
        </w:trPr>
        <w:tc>
          <w:tcPr>
            <w:tcW w:w="828" w:type="dxa"/>
            <w:shd w:val="clear" w:color="auto" w:fill="auto"/>
          </w:tcPr>
          <w:p w14:paraId="233FCB19" w14:textId="77777777" w:rsidR="00DE5358" w:rsidRPr="00DE5358" w:rsidRDefault="00DE5358" w:rsidP="00DE5358">
            <w:pPr>
              <w:rPr>
                <w:del w:id="4249" w:author="Administrator" w:date="2011-08-18T10:26:00Z"/>
              </w:rPr>
            </w:pPr>
            <w:del w:id="4250" w:author="Administrator" w:date="2011-08-18T10:26:00Z">
              <w:r w:rsidRPr="00DE5358">
                <w:delText>1568</w:delText>
              </w:r>
            </w:del>
          </w:p>
        </w:tc>
        <w:tc>
          <w:tcPr>
            <w:tcW w:w="2699" w:type="dxa"/>
            <w:shd w:val="clear" w:color="auto" w:fill="auto"/>
          </w:tcPr>
          <w:p w14:paraId="615F3FF1" w14:textId="77777777" w:rsidR="00DE5358" w:rsidRPr="00DE5358" w:rsidRDefault="00DE5358" w:rsidP="00DE5358">
            <w:pPr>
              <w:rPr>
                <w:del w:id="4251" w:author="Administrator" w:date="2011-08-18T10:26:00Z"/>
              </w:rPr>
            </w:pPr>
            <w:del w:id="4252" w:author="Administrator" w:date="2011-08-18T10:26:00Z">
              <w:r>
                <w:fldChar w:fldCharType="begin"/>
              </w:r>
              <w:r>
                <w:delInstrText xml:space="preserve"> HYPERLINK  \l "fld_RelatedPartySubIDType" </w:delInstrText>
              </w:r>
              <w:r>
                <w:fldChar w:fldCharType="separate"/>
              </w:r>
              <w:r w:rsidRPr="00BD0927">
                <w:rPr>
                  <w:rStyle w:val="Hyperlink"/>
                  <w:rFonts w:ascii="Times New Roman" w:hAnsi="Times New Roman"/>
                  <w:sz w:val="20"/>
                </w:rPr>
                <w:delText>RelatedPartySubIDType</w:delText>
              </w:r>
              <w:r>
                <w:fldChar w:fldCharType="end"/>
              </w:r>
            </w:del>
          </w:p>
        </w:tc>
      </w:tr>
      <w:tr w:rsidR="00DE5358" w:rsidRPr="00DE5358" w14:paraId="45FDD44B" w14:textId="77777777" w:rsidTr="00BD0927">
        <w:trPr>
          <w:del w:id="4253" w:author="Administrator" w:date="2011-08-18T10:26:00Z"/>
        </w:trPr>
        <w:tc>
          <w:tcPr>
            <w:tcW w:w="828" w:type="dxa"/>
            <w:shd w:val="clear" w:color="auto" w:fill="auto"/>
          </w:tcPr>
          <w:p w14:paraId="0AA97429" w14:textId="77777777" w:rsidR="00DE5358" w:rsidRPr="00DE5358" w:rsidRDefault="00DE5358" w:rsidP="00DE5358">
            <w:pPr>
              <w:rPr>
                <w:del w:id="4254" w:author="Administrator" w:date="2011-08-18T10:26:00Z"/>
              </w:rPr>
            </w:pPr>
            <w:del w:id="4255" w:author="Administrator" w:date="2011-08-18T10:26:00Z">
              <w:r w:rsidRPr="00DE5358">
                <w:delText>1569</w:delText>
              </w:r>
            </w:del>
          </w:p>
        </w:tc>
        <w:tc>
          <w:tcPr>
            <w:tcW w:w="2699" w:type="dxa"/>
            <w:shd w:val="clear" w:color="auto" w:fill="auto"/>
          </w:tcPr>
          <w:p w14:paraId="21DA1254" w14:textId="77777777" w:rsidR="00DE5358" w:rsidRPr="00DE5358" w:rsidRDefault="00DE5358" w:rsidP="00DE5358">
            <w:pPr>
              <w:rPr>
                <w:del w:id="4256" w:author="Administrator" w:date="2011-08-18T10:26:00Z"/>
              </w:rPr>
            </w:pPr>
            <w:del w:id="4257" w:author="Administrator" w:date="2011-08-18T10:26:00Z">
              <w:r>
                <w:fldChar w:fldCharType="begin"/>
              </w:r>
              <w:r>
                <w:delInstrText xml:space="preserve"> HYPERLINK  \l "fld_NoRelatedPartyAltIDs" </w:delInstrText>
              </w:r>
              <w:r>
                <w:fldChar w:fldCharType="separate"/>
              </w:r>
              <w:r w:rsidRPr="00BD0927">
                <w:rPr>
                  <w:rStyle w:val="Hyperlink"/>
                  <w:rFonts w:ascii="Times New Roman" w:hAnsi="Times New Roman"/>
                  <w:sz w:val="20"/>
                </w:rPr>
                <w:delText>NoRelatedPartyAltIDs</w:delText>
              </w:r>
              <w:r>
                <w:fldChar w:fldCharType="end"/>
              </w:r>
            </w:del>
          </w:p>
        </w:tc>
      </w:tr>
      <w:tr w:rsidR="00DE5358" w:rsidRPr="00DE5358" w14:paraId="314C1060" w14:textId="77777777" w:rsidTr="00BD0927">
        <w:trPr>
          <w:del w:id="4258" w:author="Administrator" w:date="2011-08-18T10:26:00Z"/>
        </w:trPr>
        <w:tc>
          <w:tcPr>
            <w:tcW w:w="828" w:type="dxa"/>
            <w:shd w:val="clear" w:color="auto" w:fill="auto"/>
          </w:tcPr>
          <w:p w14:paraId="35C6086E" w14:textId="77777777" w:rsidR="00DE5358" w:rsidRPr="00DE5358" w:rsidRDefault="00DE5358" w:rsidP="00DE5358">
            <w:pPr>
              <w:rPr>
                <w:del w:id="4259" w:author="Administrator" w:date="2011-08-18T10:26:00Z"/>
              </w:rPr>
            </w:pPr>
            <w:del w:id="4260" w:author="Administrator" w:date="2011-08-18T10:26:00Z">
              <w:r w:rsidRPr="00DE5358">
                <w:delText>1570</w:delText>
              </w:r>
            </w:del>
          </w:p>
        </w:tc>
        <w:tc>
          <w:tcPr>
            <w:tcW w:w="2699" w:type="dxa"/>
            <w:shd w:val="clear" w:color="auto" w:fill="auto"/>
          </w:tcPr>
          <w:p w14:paraId="093E2CDF" w14:textId="77777777" w:rsidR="00DE5358" w:rsidRPr="00DE5358" w:rsidRDefault="00DE5358" w:rsidP="00DE5358">
            <w:pPr>
              <w:rPr>
                <w:del w:id="4261" w:author="Administrator" w:date="2011-08-18T10:26:00Z"/>
              </w:rPr>
            </w:pPr>
            <w:del w:id="4262" w:author="Administrator" w:date="2011-08-18T10:26:00Z">
              <w:r>
                <w:fldChar w:fldCharType="begin"/>
              </w:r>
              <w:r>
                <w:delInstrText xml:space="preserve"> HYPERLINK  \l "fld_RelatedPartyAltID" </w:delInstrText>
              </w:r>
              <w:r>
                <w:fldChar w:fldCharType="separate"/>
              </w:r>
              <w:r w:rsidRPr="00BD0927">
                <w:rPr>
                  <w:rStyle w:val="Hyperlink"/>
                  <w:rFonts w:ascii="Times New Roman" w:hAnsi="Times New Roman"/>
                  <w:sz w:val="20"/>
                </w:rPr>
                <w:delText>RelatedPartyAltID</w:delText>
              </w:r>
              <w:r>
                <w:fldChar w:fldCharType="end"/>
              </w:r>
            </w:del>
          </w:p>
        </w:tc>
      </w:tr>
      <w:tr w:rsidR="00DE5358" w:rsidRPr="00DE5358" w14:paraId="35241CAB" w14:textId="77777777" w:rsidTr="00BD0927">
        <w:trPr>
          <w:del w:id="4263" w:author="Administrator" w:date="2011-08-18T10:26:00Z"/>
        </w:trPr>
        <w:tc>
          <w:tcPr>
            <w:tcW w:w="828" w:type="dxa"/>
            <w:shd w:val="clear" w:color="auto" w:fill="auto"/>
          </w:tcPr>
          <w:p w14:paraId="4E1CF08A" w14:textId="77777777" w:rsidR="00DE5358" w:rsidRPr="00DE5358" w:rsidRDefault="00DE5358" w:rsidP="00DE5358">
            <w:pPr>
              <w:rPr>
                <w:del w:id="4264" w:author="Administrator" w:date="2011-08-18T10:26:00Z"/>
              </w:rPr>
            </w:pPr>
            <w:del w:id="4265" w:author="Administrator" w:date="2011-08-18T10:26:00Z">
              <w:r w:rsidRPr="00DE5358">
                <w:delText>1571</w:delText>
              </w:r>
            </w:del>
          </w:p>
        </w:tc>
        <w:tc>
          <w:tcPr>
            <w:tcW w:w="2699" w:type="dxa"/>
            <w:shd w:val="clear" w:color="auto" w:fill="auto"/>
          </w:tcPr>
          <w:p w14:paraId="4744CAC7" w14:textId="77777777" w:rsidR="00DE5358" w:rsidRPr="00DE5358" w:rsidRDefault="00DE5358" w:rsidP="00DE5358">
            <w:pPr>
              <w:rPr>
                <w:del w:id="4266" w:author="Administrator" w:date="2011-08-18T10:26:00Z"/>
              </w:rPr>
            </w:pPr>
            <w:del w:id="4267" w:author="Administrator" w:date="2011-08-18T10:26:00Z">
              <w:r>
                <w:fldChar w:fldCharType="begin"/>
              </w:r>
              <w:r>
                <w:delInstrText xml:space="preserve"> HYPERLINK  \l "fld_RelatedPartyAltIDSource" </w:delInstrText>
              </w:r>
              <w:r>
                <w:fldChar w:fldCharType="separate"/>
              </w:r>
              <w:r w:rsidRPr="00BD0927">
                <w:rPr>
                  <w:rStyle w:val="Hyperlink"/>
                  <w:rFonts w:ascii="Times New Roman" w:hAnsi="Times New Roman"/>
                  <w:sz w:val="20"/>
                </w:rPr>
                <w:delText>RelatedPartyAltIDSource</w:delText>
              </w:r>
              <w:r>
                <w:fldChar w:fldCharType="end"/>
              </w:r>
            </w:del>
          </w:p>
        </w:tc>
      </w:tr>
      <w:tr w:rsidR="00DE5358" w:rsidRPr="00DE5358" w14:paraId="48C6D99A" w14:textId="77777777" w:rsidTr="00BD0927">
        <w:trPr>
          <w:del w:id="4268" w:author="Administrator" w:date="2011-08-18T10:26:00Z"/>
        </w:trPr>
        <w:tc>
          <w:tcPr>
            <w:tcW w:w="828" w:type="dxa"/>
            <w:shd w:val="clear" w:color="auto" w:fill="auto"/>
          </w:tcPr>
          <w:p w14:paraId="456CA6EF" w14:textId="77777777" w:rsidR="00DE5358" w:rsidRPr="00DE5358" w:rsidRDefault="00DE5358" w:rsidP="00DE5358">
            <w:pPr>
              <w:rPr>
                <w:del w:id="4269" w:author="Administrator" w:date="2011-08-18T10:26:00Z"/>
              </w:rPr>
            </w:pPr>
            <w:del w:id="4270" w:author="Administrator" w:date="2011-08-18T10:26:00Z">
              <w:r w:rsidRPr="00DE5358">
                <w:delText>1572</w:delText>
              </w:r>
            </w:del>
          </w:p>
        </w:tc>
        <w:tc>
          <w:tcPr>
            <w:tcW w:w="2699" w:type="dxa"/>
            <w:shd w:val="clear" w:color="auto" w:fill="auto"/>
          </w:tcPr>
          <w:p w14:paraId="744CFE5B" w14:textId="77777777" w:rsidR="00DE5358" w:rsidRPr="00DE5358" w:rsidRDefault="00DE5358" w:rsidP="00DE5358">
            <w:pPr>
              <w:rPr>
                <w:del w:id="4271" w:author="Administrator" w:date="2011-08-18T10:26:00Z"/>
              </w:rPr>
            </w:pPr>
            <w:del w:id="4272" w:author="Administrator" w:date="2011-08-18T10:26:00Z">
              <w:r>
                <w:fldChar w:fldCharType="begin"/>
              </w:r>
              <w:r>
                <w:delInstrText xml:space="preserve"> HYPERLINK  \l "fld_NoRelatedPartyAltSubIDs" </w:delInstrText>
              </w:r>
              <w:r>
                <w:fldChar w:fldCharType="separate"/>
              </w:r>
              <w:r w:rsidRPr="00BD0927">
                <w:rPr>
                  <w:rStyle w:val="Hyperlink"/>
                  <w:rFonts w:ascii="Times New Roman" w:hAnsi="Times New Roman"/>
                  <w:sz w:val="20"/>
                </w:rPr>
                <w:delText>NoRelatedPartyAltSubIDs</w:delText>
              </w:r>
              <w:r>
                <w:fldChar w:fldCharType="end"/>
              </w:r>
            </w:del>
          </w:p>
        </w:tc>
      </w:tr>
      <w:tr w:rsidR="00DE5358" w:rsidRPr="00DE5358" w14:paraId="39C47B50" w14:textId="77777777" w:rsidTr="00BD0927">
        <w:trPr>
          <w:del w:id="4273" w:author="Administrator" w:date="2011-08-18T10:26:00Z"/>
        </w:trPr>
        <w:tc>
          <w:tcPr>
            <w:tcW w:w="828" w:type="dxa"/>
            <w:shd w:val="clear" w:color="auto" w:fill="auto"/>
          </w:tcPr>
          <w:p w14:paraId="0F96BC32" w14:textId="77777777" w:rsidR="00DE5358" w:rsidRPr="00DE5358" w:rsidRDefault="00DE5358" w:rsidP="00DE5358">
            <w:pPr>
              <w:rPr>
                <w:del w:id="4274" w:author="Administrator" w:date="2011-08-18T10:26:00Z"/>
              </w:rPr>
            </w:pPr>
            <w:del w:id="4275" w:author="Administrator" w:date="2011-08-18T10:26:00Z">
              <w:r w:rsidRPr="00DE5358">
                <w:delText>1573</w:delText>
              </w:r>
            </w:del>
          </w:p>
        </w:tc>
        <w:tc>
          <w:tcPr>
            <w:tcW w:w="2699" w:type="dxa"/>
            <w:shd w:val="clear" w:color="auto" w:fill="auto"/>
          </w:tcPr>
          <w:p w14:paraId="24BE7613" w14:textId="77777777" w:rsidR="00DE5358" w:rsidRPr="00DE5358" w:rsidRDefault="00DE5358" w:rsidP="00DE5358">
            <w:pPr>
              <w:rPr>
                <w:del w:id="4276" w:author="Administrator" w:date="2011-08-18T10:26:00Z"/>
              </w:rPr>
            </w:pPr>
            <w:del w:id="4277" w:author="Administrator" w:date="2011-08-18T10:26:00Z">
              <w:r>
                <w:fldChar w:fldCharType="begin"/>
              </w:r>
              <w:r>
                <w:delInstrText xml:space="preserve"> HYPERLINK  \l "fld_RelatedPartyAltSubID" </w:delInstrText>
              </w:r>
              <w:r>
                <w:fldChar w:fldCharType="separate"/>
              </w:r>
              <w:r w:rsidRPr="00BD0927">
                <w:rPr>
                  <w:rStyle w:val="Hyperlink"/>
                  <w:rFonts w:ascii="Times New Roman" w:hAnsi="Times New Roman"/>
                  <w:sz w:val="20"/>
                </w:rPr>
                <w:delText>RelatedPartyAltSubID</w:delText>
              </w:r>
              <w:r>
                <w:fldChar w:fldCharType="end"/>
              </w:r>
            </w:del>
          </w:p>
        </w:tc>
      </w:tr>
      <w:tr w:rsidR="00DE5358" w:rsidRPr="00DE5358" w14:paraId="0D70E553" w14:textId="77777777" w:rsidTr="00BD0927">
        <w:trPr>
          <w:del w:id="4278" w:author="Administrator" w:date="2011-08-18T10:26:00Z"/>
        </w:trPr>
        <w:tc>
          <w:tcPr>
            <w:tcW w:w="828" w:type="dxa"/>
            <w:shd w:val="clear" w:color="auto" w:fill="auto"/>
          </w:tcPr>
          <w:p w14:paraId="41BB7FAF" w14:textId="77777777" w:rsidR="00DE5358" w:rsidRPr="00DE5358" w:rsidRDefault="00DE5358" w:rsidP="00DE5358">
            <w:pPr>
              <w:rPr>
                <w:del w:id="4279" w:author="Administrator" w:date="2011-08-18T10:26:00Z"/>
              </w:rPr>
            </w:pPr>
            <w:del w:id="4280" w:author="Administrator" w:date="2011-08-18T10:26:00Z">
              <w:r w:rsidRPr="00DE5358">
                <w:delText>1574</w:delText>
              </w:r>
            </w:del>
          </w:p>
        </w:tc>
        <w:tc>
          <w:tcPr>
            <w:tcW w:w="2699" w:type="dxa"/>
            <w:shd w:val="clear" w:color="auto" w:fill="auto"/>
          </w:tcPr>
          <w:p w14:paraId="511E2B53" w14:textId="77777777" w:rsidR="00DE5358" w:rsidRPr="00DE5358" w:rsidRDefault="00DE5358" w:rsidP="00DE5358">
            <w:pPr>
              <w:rPr>
                <w:del w:id="4281" w:author="Administrator" w:date="2011-08-18T10:26:00Z"/>
              </w:rPr>
            </w:pPr>
            <w:del w:id="4282" w:author="Administrator" w:date="2011-08-18T10:26:00Z">
              <w:r>
                <w:fldChar w:fldCharType="begin"/>
              </w:r>
              <w:r>
                <w:delInstrText xml:space="preserve"> HYPERLINK  \l "fld_RelatedPartyAltSubIDType" </w:delInstrText>
              </w:r>
              <w:r>
                <w:fldChar w:fldCharType="separate"/>
              </w:r>
              <w:r w:rsidRPr="00BD0927">
                <w:rPr>
                  <w:rStyle w:val="Hyperlink"/>
                  <w:rFonts w:ascii="Times New Roman" w:hAnsi="Times New Roman"/>
                  <w:sz w:val="20"/>
                </w:rPr>
                <w:delText>RelatedPartyAltSubIDType</w:delText>
              </w:r>
              <w:r>
                <w:fldChar w:fldCharType="end"/>
              </w:r>
            </w:del>
          </w:p>
        </w:tc>
      </w:tr>
      <w:tr w:rsidR="00DE5358" w:rsidRPr="00DE5358" w14:paraId="1F26DEA1" w14:textId="77777777" w:rsidTr="00BD0927">
        <w:trPr>
          <w:del w:id="4283" w:author="Administrator" w:date="2011-08-18T10:26:00Z"/>
        </w:trPr>
        <w:tc>
          <w:tcPr>
            <w:tcW w:w="828" w:type="dxa"/>
            <w:shd w:val="clear" w:color="auto" w:fill="auto"/>
          </w:tcPr>
          <w:p w14:paraId="3F1A5048" w14:textId="77777777" w:rsidR="00DE5358" w:rsidRPr="00DE5358" w:rsidRDefault="00DE5358" w:rsidP="00DE5358">
            <w:pPr>
              <w:rPr>
                <w:del w:id="4284" w:author="Administrator" w:date="2011-08-18T10:26:00Z"/>
              </w:rPr>
            </w:pPr>
            <w:del w:id="4285" w:author="Administrator" w:date="2011-08-18T10:26:00Z">
              <w:r w:rsidRPr="00DE5358">
                <w:delText>1575</w:delText>
              </w:r>
            </w:del>
          </w:p>
        </w:tc>
        <w:tc>
          <w:tcPr>
            <w:tcW w:w="2699" w:type="dxa"/>
            <w:shd w:val="clear" w:color="auto" w:fill="auto"/>
          </w:tcPr>
          <w:p w14:paraId="6F86BDA9" w14:textId="77777777" w:rsidR="00DE5358" w:rsidRPr="00DE5358" w:rsidRDefault="00DE5358" w:rsidP="00DE5358">
            <w:pPr>
              <w:rPr>
                <w:del w:id="4286" w:author="Administrator" w:date="2011-08-18T10:26:00Z"/>
              </w:rPr>
            </w:pPr>
            <w:del w:id="4287" w:author="Administrator" w:date="2011-08-18T10:26:00Z">
              <w:r>
                <w:fldChar w:fldCharType="begin"/>
              </w:r>
              <w:r>
                <w:delInstrText xml:space="preserve"> HYPERLINK  \l "fld_NoRelatedContextPartyIDs" </w:delInstrText>
              </w:r>
              <w:r>
                <w:fldChar w:fldCharType="separate"/>
              </w:r>
              <w:r w:rsidRPr="00BD0927">
                <w:rPr>
                  <w:rStyle w:val="Hyperlink"/>
                  <w:rFonts w:ascii="Times New Roman" w:hAnsi="Times New Roman"/>
                  <w:sz w:val="20"/>
                </w:rPr>
                <w:delText>NoRelatedContextPartyIDs</w:delText>
              </w:r>
              <w:r>
                <w:fldChar w:fldCharType="end"/>
              </w:r>
            </w:del>
          </w:p>
        </w:tc>
      </w:tr>
      <w:tr w:rsidR="00DE5358" w:rsidRPr="00DE5358" w14:paraId="0C6BCB60" w14:textId="77777777" w:rsidTr="00BD0927">
        <w:trPr>
          <w:del w:id="4288" w:author="Administrator" w:date="2011-08-18T10:26:00Z"/>
        </w:trPr>
        <w:tc>
          <w:tcPr>
            <w:tcW w:w="828" w:type="dxa"/>
            <w:shd w:val="clear" w:color="auto" w:fill="auto"/>
          </w:tcPr>
          <w:p w14:paraId="31377F0F" w14:textId="77777777" w:rsidR="00DE5358" w:rsidRPr="00DE5358" w:rsidRDefault="00DE5358" w:rsidP="00DE5358">
            <w:pPr>
              <w:rPr>
                <w:del w:id="4289" w:author="Administrator" w:date="2011-08-18T10:26:00Z"/>
              </w:rPr>
            </w:pPr>
            <w:del w:id="4290" w:author="Administrator" w:date="2011-08-18T10:26:00Z">
              <w:r w:rsidRPr="00DE5358">
                <w:delText>1576</w:delText>
              </w:r>
            </w:del>
          </w:p>
        </w:tc>
        <w:tc>
          <w:tcPr>
            <w:tcW w:w="2699" w:type="dxa"/>
            <w:shd w:val="clear" w:color="auto" w:fill="auto"/>
          </w:tcPr>
          <w:p w14:paraId="3912419C" w14:textId="77777777" w:rsidR="00DE5358" w:rsidRPr="00DE5358" w:rsidRDefault="00DE5358" w:rsidP="00DE5358">
            <w:pPr>
              <w:rPr>
                <w:del w:id="4291" w:author="Administrator" w:date="2011-08-18T10:26:00Z"/>
              </w:rPr>
            </w:pPr>
            <w:del w:id="4292" w:author="Administrator" w:date="2011-08-18T10:26:00Z">
              <w:r>
                <w:fldChar w:fldCharType="begin"/>
              </w:r>
              <w:r>
                <w:delInstrText xml:space="preserve"> HYPERLINK  \l "fld_RelatedContextPartyID" </w:delInstrText>
              </w:r>
              <w:r>
                <w:fldChar w:fldCharType="separate"/>
              </w:r>
              <w:r w:rsidRPr="00BD0927">
                <w:rPr>
                  <w:rStyle w:val="Hyperlink"/>
                  <w:rFonts w:ascii="Times New Roman" w:hAnsi="Times New Roman"/>
                  <w:sz w:val="20"/>
                </w:rPr>
                <w:delText>RelatedContextPartyID</w:delText>
              </w:r>
              <w:r>
                <w:fldChar w:fldCharType="end"/>
              </w:r>
            </w:del>
          </w:p>
        </w:tc>
      </w:tr>
      <w:tr w:rsidR="00DE5358" w:rsidRPr="00DE5358" w14:paraId="03550851" w14:textId="77777777" w:rsidTr="00BD0927">
        <w:trPr>
          <w:del w:id="4293" w:author="Administrator" w:date="2011-08-18T10:26:00Z"/>
        </w:trPr>
        <w:tc>
          <w:tcPr>
            <w:tcW w:w="828" w:type="dxa"/>
            <w:shd w:val="clear" w:color="auto" w:fill="auto"/>
          </w:tcPr>
          <w:p w14:paraId="1E65E337" w14:textId="77777777" w:rsidR="00DE5358" w:rsidRPr="00DE5358" w:rsidRDefault="00DE5358" w:rsidP="00DE5358">
            <w:pPr>
              <w:rPr>
                <w:del w:id="4294" w:author="Administrator" w:date="2011-08-18T10:26:00Z"/>
              </w:rPr>
            </w:pPr>
            <w:del w:id="4295" w:author="Administrator" w:date="2011-08-18T10:26:00Z">
              <w:r w:rsidRPr="00DE5358">
                <w:delText>1577</w:delText>
              </w:r>
            </w:del>
          </w:p>
        </w:tc>
        <w:tc>
          <w:tcPr>
            <w:tcW w:w="2699" w:type="dxa"/>
            <w:shd w:val="clear" w:color="auto" w:fill="auto"/>
          </w:tcPr>
          <w:p w14:paraId="45CA7771" w14:textId="77777777" w:rsidR="00DE5358" w:rsidRPr="00DE5358" w:rsidRDefault="00DE5358" w:rsidP="00DE5358">
            <w:pPr>
              <w:rPr>
                <w:del w:id="4296" w:author="Administrator" w:date="2011-08-18T10:26:00Z"/>
              </w:rPr>
            </w:pPr>
            <w:del w:id="4297" w:author="Administrator" w:date="2011-08-18T10:26:00Z">
              <w:r>
                <w:fldChar w:fldCharType="begin"/>
              </w:r>
              <w:r>
                <w:delInstrText xml:space="preserve"> HYPERLINK  \l "fld_RelatedContextPartyIDSource" </w:delInstrText>
              </w:r>
              <w:r>
                <w:fldChar w:fldCharType="separate"/>
              </w:r>
              <w:r w:rsidRPr="00BD0927">
                <w:rPr>
                  <w:rStyle w:val="Hyperlink"/>
                  <w:rFonts w:ascii="Times New Roman" w:hAnsi="Times New Roman"/>
                  <w:sz w:val="20"/>
                </w:rPr>
                <w:delText>RelatedContextPartyIDSource</w:delText>
              </w:r>
              <w:r>
                <w:fldChar w:fldCharType="end"/>
              </w:r>
            </w:del>
          </w:p>
        </w:tc>
      </w:tr>
      <w:tr w:rsidR="00DE5358" w:rsidRPr="00DE5358" w14:paraId="79630217" w14:textId="77777777" w:rsidTr="00BD0927">
        <w:trPr>
          <w:del w:id="4298" w:author="Administrator" w:date="2011-08-18T10:26:00Z"/>
        </w:trPr>
        <w:tc>
          <w:tcPr>
            <w:tcW w:w="828" w:type="dxa"/>
            <w:shd w:val="clear" w:color="auto" w:fill="auto"/>
          </w:tcPr>
          <w:p w14:paraId="702CABDE" w14:textId="77777777" w:rsidR="00DE5358" w:rsidRPr="00DE5358" w:rsidRDefault="00DE5358" w:rsidP="00DE5358">
            <w:pPr>
              <w:rPr>
                <w:del w:id="4299" w:author="Administrator" w:date="2011-08-18T10:26:00Z"/>
              </w:rPr>
            </w:pPr>
            <w:del w:id="4300" w:author="Administrator" w:date="2011-08-18T10:26:00Z">
              <w:r w:rsidRPr="00DE5358">
                <w:delText>1578</w:delText>
              </w:r>
            </w:del>
          </w:p>
        </w:tc>
        <w:tc>
          <w:tcPr>
            <w:tcW w:w="2699" w:type="dxa"/>
            <w:shd w:val="clear" w:color="auto" w:fill="auto"/>
          </w:tcPr>
          <w:p w14:paraId="7CCA5670" w14:textId="77777777" w:rsidR="00DE5358" w:rsidRPr="00DE5358" w:rsidRDefault="00DE5358" w:rsidP="00DE5358">
            <w:pPr>
              <w:rPr>
                <w:del w:id="4301" w:author="Administrator" w:date="2011-08-18T10:26:00Z"/>
              </w:rPr>
            </w:pPr>
            <w:del w:id="4302" w:author="Administrator" w:date="2011-08-18T10:26:00Z">
              <w:r>
                <w:fldChar w:fldCharType="begin"/>
              </w:r>
              <w:r>
                <w:delInstrText xml:space="preserve"> HYPERLINK  \l "fld_RelatedContextPartyRole" </w:delInstrText>
              </w:r>
              <w:r>
                <w:fldChar w:fldCharType="separate"/>
              </w:r>
              <w:r w:rsidRPr="00BD0927">
                <w:rPr>
                  <w:rStyle w:val="Hyperlink"/>
                  <w:rFonts w:ascii="Times New Roman" w:hAnsi="Times New Roman"/>
                  <w:sz w:val="20"/>
                </w:rPr>
                <w:delText>RelatedContextPartyRole</w:delText>
              </w:r>
              <w:r>
                <w:fldChar w:fldCharType="end"/>
              </w:r>
            </w:del>
          </w:p>
        </w:tc>
      </w:tr>
      <w:tr w:rsidR="00DE5358" w:rsidRPr="00DE5358" w14:paraId="0B9FBAD7" w14:textId="77777777" w:rsidTr="00BD0927">
        <w:trPr>
          <w:del w:id="4303" w:author="Administrator" w:date="2011-08-18T10:26:00Z"/>
        </w:trPr>
        <w:tc>
          <w:tcPr>
            <w:tcW w:w="828" w:type="dxa"/>
            <w:shd w:val="clear" w:color="auto" w:fill="auto"/>
          </w:tcPr>
          <w:p w14:paraId="665432DA" w14:textId="77777777" w:rsidR="00DE5358" w:rsidRPr="00DE5358" w:rsidRDefault="00DE5358" w:rsidP="00DE5358">
            <w:pPr>
              <w:rPr>
                <w:del w:id="4304" w:author="Administrator" w:date="2011-08-18T10:26:00Z"/>
              </w:rPr>
            </w:pPr>
            <w:del w:id="4305" w:author="Administrator" w:date="2011-08-18T10:26:00Z">
              <w:r w:rsidRPr="00DE5358">
                <w:delText>1579</w:delText>
              </w:r>
            </w:del>
          </w:p>
        </w:tc>
        <w:tc>
          <w:tcPr>
            <w:tcW w:w="2699" w:type="dxa"/>
            <w:shd w:val="clear" w:color="auto" w:fill="auto"/>
          </w:tcPr>
          <w:p w14:paraId="472FB0D5" w14:textId="77777777" w:rsidR="00DE5358" w:rsidRPr="00DE5358" w:rsidRDefault="00DE5358" w:rsidP="00DE5358">
            <w:pPr>
              <w:rPr>
                <w:del w:id="4306" w:author="Administrator" w:date="2011-08-18T10:26:00Z"/>
              </w:rPr>
            </w:pPr>
            <w:del w:id="4307" w:author="Administrator" w:date="2011-08-18T10:26:00Z">
              <w:r>
                <w:fldChar w:fldCharType="begin"/>
              </w:r>
              <w:r>
                <w:delInstrText xml:space="preserve"> HYPERLINK  \l "fld_NoRelatedContextPartySubIDs" </w:delInstrText>
              </w:r>
              <w:r>
                <w:fldChar w:fldCharType="separate"/>
              </w:r>
              <w:r w:rsidRPr="00BD0927">
                <w:rPr>
                  <w:rStyle w:val="Hyperlink"/>
                  <w:rFonts w:ascii="Times New Roman" w:hAnsi="Times New Roman"/>
                  <w:sz w:val="20"/>
                </w:rPr>
                <w:delText>NoRelatedContextPartySubIDs</w:delText>
              </w:r>
              <w:r>
                <w:fldChar w:fldCharType="end"/>
              </w:r>
            </w:del>
          </w:p>
        </w:tc>
      </w:tr>
      <w:tr w:rsidR="00DE5358" w:rsidRPr="00DE5358" w14:paraId="4A6304E7" w14:textId="77777777" w:rsidTr="00BD0927">
        <w:trPr>
          <w:del w:id="4308" w:author="Administrator" w:date="2011-08-18T10:26:00Z"/>
        </w:trPr>
        <w:tc>
          <w:tcPr>
            <w:tcW w:w="828" w:type="dxa"/>
            <w:shd w:val="clear" w:color="auto" w:fill="auto"/>
          </w:tcPr>
          <w:p w14:paraId="09CF8D52" w14:textId="77777777" w:rsidR="00DE5358" w:rsidRPr="00DE5358" w:rsidRDefault="00DE5358" w:rsidP="00DE5358">
            <w:pPr>
              <w:rPr>
                <w:del w:id="4309" w:author="Administrator" w:date="2011-08-18T10:26:00Z"/>
              </w:rPr>
            </w:pPr>
            <w:del w:id="4310" w:author="Administrator" w:date="2011-08-18T10:26:00Z">
              <w:r w:rsidRPr="00DE5358">
                <w:delText>1580</w:delText>
              </w:r>
            </w:del>
          </w:p>
        </w:tc>
        <w:tc>
          <w:tcPr>
            <w:tcW w:w="2699" w:type="dxa"/>
            <w:shd w:val="clear" w:color="auto" w:fill="auto"/>
          </w:tcPr>
          <w:p w14:paraId="7A6D33A4" w14:textId="77777777" w:rsidR="00DE5358" w:rsidRPr="00DE5358" w:rsidRDefault="00DE5358" w:rsidP="00DE5358">
            <w:pPr>
              <w:rPr>
                <w:del w:id="4311" w:author="Administrator" w:date="2011-08-18T10:26:00Z"/>
              </w:rPr>
            </w:pPr>
            <w:del w:id="4312" w:author="Administrator" w:date="2011-08-18T10:26:00Z">
              <w:r>
                <w:fldChar w:fldCharType="begin"/>
              </w:r>
              <w:r>
                <w:delInstrText xml:space="preserve"> HYPERLINK  \l "fld_RelatedContextPartySubID" </w:delInstrText>
              </w:r>
              <w:r>
                <w:fldChar w:fldCharType="separate"/>
              </w:r>
              <w:r w:rsidRPr="00BD0927">
                <w:rPr>
                  <w:rStyle w:val="Hyperlink"/>
                  <w:rFonts w:ascii="Times New Roman" w:hAnsi="Times New Roman"/>
                  <w:sz w:val="20"/>
                </w:rPr>
                <w:delText>RelatedContextPartySubID</w:delText>
              </w:r>
              <w:r>
                <w:fldChar w:fldCharType="end"/>
              </w:r>
            </w:del>
          </w:p>
        </w:tc>
      </w:tr>
      <w:tr w:rsidR="00DE5358" w:rsidRPr="00DE5358" w14:paraId="551BF030" w14:textId="77777777" w:rsidTr="00BD0927">
        <w:trPr>
          <w:del w:id="4313" w:author="Administrator" w:date="2011-08-18T10:26:00Z"/>
        </w:trPr>
        <w:tc>
          <w:tcPr>
            <w:tcW w:w="828" w:type="dxa"/>
            <w:shd w:val="clear" w:color="auto" w:fill="auto"/>
          </w:tcPr>
          <w:p w14:paraId="53BFE22A" w14:textId="77777777" w:rsidR="00DE5358" w:rsidRPr="00DE5358" w:rsidRDefault="00DE5358" w:rsidP="00DE5358">
            <w:pPr>
              <w:rPr>
                <w:del w:id="4314" w:author="Administrator" w:date="2011-08-18T10:26:00Z"/>
              </w:rPr>
            </w:pPr>
            <w:del w:id="4315" w:author="Administrator" w:date="2011-08-18T10:26:00Z">
              <w:r w:rsidRPr="00DE5358">
                <w:delText>1581</w:delText>
              </w:r>
            </w:del>
          </w:p>
        </w:tc>
        <w:tc>
          <w:tcPr>
            <w:tcW w:w="2699" w:type="dxa"/>
            <w:shd w:val="clear" w:color="auto" w:fill="auto"/>
          </w:tcPr>
          <w:p w14:paraId="035453B5" w14:textId="77777777" w:rsidR="00DE5358" w:rsidRPr="00DE5358" w:rsidRDefault="00DE5358" w:rsidP="00DE5358">
            <w:pPr>
              <w:rPr>
                <w:del w:id="4316" w:author="Administrator" w:date="2011-08-18T10:26:00Z"/>
              </w:rPr>
            </w:pPr>
            <w:del w:id="4317" w:author="Administrator" w:date="2011-08-18T10:26:00Z">
              <w:r>
                <w:fldChar w:fldCharType="begin"/>
              </w:r>
              <w:r>
                <w:delInstrText xml:space="preserve"> HYPERLINK  \l "fld_RelatedContextPartySubIDType" </w:delInstrText>
              </w:r>
              <w:r>
                <w:fldChar w:fldCharType="separate"/>
              </w:r>
              <w:r w:rsidRPr="00BD0927">
                <w:rPr>
                  <w:rStyle w:val="Hyperlink"/>
                  <w:rFonts w:ascii="Times New Roman" w:hAnsi="Times New Roman"/>
                  <w:sz w:val="20"/>
                </w:rPr>
                <w:delText>RelatedContextPartySubIDType</w:delText>
              </w:r>
              <w:r>
                <w:fldChar w:fldCharType="end"/>
              </w:r>
            </w:del>
          </w:p>
        </w:tc>
      </w:tr>
      <w:tr w:rsidR="00DE5358" w:rsidRPr="00DE5358" w14:paraId="2758B3E1" w14:textId="77777777" w:rsidTr="00BD0927">
        <w:trPr>
          <w:del w:id="4318" w:author="Administrator" w:date="2011-08-18T10:26:00Z"/>
        </w:trPr>
        <w:tc>
          <w:tcPr>
            <w:tcW w:w="828" w:type="dxa"/>
            <w:shd w:val="clear" w:color="auto" w:fill="auto"/>
          </w:tcPr>
          <w:p w14:paraId="2BDA4C70" w14:textId="77777777" w:rsidR="00DE5358" w:rsidRPr="00DE5358" w:rsidRDefault="00DE5358" w:rsidP="00DE5358">
            <w:pPr>
              <w:rPr>
                <w:del w:id="4319" w:author="Administrator" w:date="2011-08-18T10:26:00Z"/>
              </w:rPr>
            </w:pPr>
            <w:del w:id="4320" w:author="Administrator" w:date="2011-08-18T10:26:00Z">
              <w:r w:rsidRPr="00DE5358">
                <w:delText>1582</w:delText>
              </w:r>
            </w:del>
          </w:p>
        </w:tc>
        <w:tc>
          <w:tcPr>
            <w:tcW w:w="2699" w:type="dxa"/>
            <w:shd w:val="clear" w:color="auto" w:fill="auto"/>
          </w:tcPr>
          <w:p w14:paraId="70B33DD9" w14:textId="77777777" w:rsidR="00DE5358" w:rsidRPr="00DE5358" w:rsidRDefault="00DE5358" w:rsidP="00DE5358">
            <w:pPr>
              <w:rPr>
                <w:del w:id="4321" w:author="Administrator" w:date="2011-08-18T10:26:00Z"/>
              </w:rPr>
            </w:pPr>
            <w:del w:id="4322" w:author="Administrator" w:date="2011-08-18T10:26:00Z">
              <w:r>
                <w:fldChar w:fldCharType="begin"/>
              </w:r>
              <w:r>
                <w:delInstrText xml:space="preserve"> HYPERLINK  \l "fld_NoRelationshipRiskLimits" </w:delInstrText>
              </w:r>
              <w:r>
                <w:fldChar w:fldCharType="separate"/>
              </w:r>
              <w:r w:rsidRPr="00BD0927">
                <w:rPr>
                  <w:rStyle w:val="Hyperlink"/>
                  <w:rFonts w:ascii="Times New Roman" w:hAnsi="Times New Roman"/>
                  <w:sz w:val="20"/>
                </w:rPr>
                <w:delText>NoRelationshipRiskLimits</w:delText>
              </w:r>
              <w:r>
                <w:fldChar w:fldCharType="end"/>
              </w:r>
            </w:del>
          </w:p>
        </w:tc>
      </w:tr>
      <w:tr w:rsidR="00DE5358" w:rsidRPr="00DE5358" w14:paraId="2FD1837C" w14:textId="77777777" w:rsidTr="00BD0927">
        <w:trPr>
          <w:del w:id="4323" w:author="Administrator" w:date="2011-08-18T10:26:00Z"/>
        </w:trPr>
        <w:tc>
          <w:tcPr>
            <w:tcW w:w="828" w:type="dxa"/>
            <w:shd w:val="clear" w:color="auto" w:fill="auto"/>
          </w:tcPr>
          <w:p w14:paraId="10F996EF" w14:textId="77777777" w:rsidR="00DE5358" w:rsidRPr="00DE5358" w:rsidRDefault="00DE5358" w:rsidP="00DE5358">
            <w:pPr>
              <w:rPr>
                <w:del w:id="4324" w:author="Administrator" w:date="2011-08-18T10:26:00Z"/>
              </w:rPr>
            </w:pPr>
            <w:del w:id="4325" w:author="Administrator" w:date="2011-08-18T10:26:00Z">
              <w:r w:rsidRPr="00DE5358">
                <w:delText>1583</w:delText>
              </w:r>
            </w:del>
          </w:p>
        </w:tc>
        <w:tc>
          <w:tcPr>
            <w:tcW w:w="2699" w:type="dxa"/>
            <w:shd w:val="clear" w:color="auto" w:fill="auto"/>
          </w:tcPr>
          <w:p w14:paraId="521FFA48" w14:textId="77777777" w:rsidR="00DE5358" w:rsidRPr="00DE5358" w:rsidRDefault="00DE5358" w:rsidP="00DE5358">
            <w:pPr>
              <w:rPr>
                <w:del w:id="4326" w:author="Administrator" w:date="2011-08-18T10:26:00Z"/>
              </w:rPr>
            </w:pPr>
            <w:del w:id="4327" w:author="Administrator" w:date="2011-08-18T10:26:00Z">
              <w:r>
                <w:fldChar w:fldCharType="begin"/>
              </w:r>
              <w:r>
                <w:delInstrText xml:space="preserve"> HYPERLINK  \l "fld_RelationshipRiskLimitType" </w:delInstrText>
              </w:r>
              <w:r>
                <w:fldChar w:fldCharType="separate"/>
              </w:r>
              <w:r w:rsidRPr="00BD0927">
                <w:rPr>
                  <w:rStyle w:val="Hyperlink"/>
                  <w:rFonts w:ascii="Times New Roman" w:hAnsi="Times New Roman"/>
                  <w:sz w:val="20"/>
                </w:rPr>
                <w:delText>RelationshipRiskLimitType</w:delText>
              </w:r>
              <w:r>
                <w:fldChar w:fldCharType="end"/>
              </w:r>
            </w:del>
          </w:p>
        </w:tc>
      </w:tr>
      <w:tr w:rsidR="00DE5358" w:rsidRPr="00DE5358" w14:paraId="70492613" w14:textId="77777777" w:rsidTr="00BD0927">
        <w:trPr>
          <w:del w:id="4328" w:author="Administrator" w:date="2011-08-18T10:26:00Z"/>
        </w:trPr>
        <w:tc>
          <w:tcPr>
            <w:tcW w:w="828" w:type="dxa"/>
            <w:shd w:val="clear" w:color="auto" w:fill="auto"/>
          </w:tcPr>
          <w:p w14:paraId="13ADF208" w14:textId="77777777" w:rsidR="00DE5358" w:rsidRPr="00DE5358" w:rsidRDefault="00DE5358" w:rsidP="00DE5358">
            <w:pPr>
              <w:rPr>
                <w:del w:id="4329" w:author="Administrator" w:date="2011-08-18T10:26:00Z"/>
              </w:rPr>
            </w:pPr>
            <w:del w:id="4330" w:author="Administrator" w:date="2011-08-18T10:26:00Z">
              <w:r w:rsidRPr="00DE5358">
                <w:delText>1584</w:delText>
              </w:r>
            </w:del>
          </w:p>
        </w:tc>
        <w:tc>
          <w:tcPr>
            <w:tcW w:w="2699" w:type="dxa"/>
            <w:shd w:val="clear" w:color="auto" w:fill="auto"/>
          </w:tcPr>
          <w:p w14:paraId="132AE969" w14:textId="77777777" w:rsidR="00DE5358" w:rsidRPr="00DE5358" w:rsidRDefault="00DE5358" w:rsidP="00DE5358">
            <w:pPr>
              <w:rPr>
                <w:del w:id="4331" w:author="Administrator" w:date="2011-08-18T10:26:00Z"/>
              </w:rPr>
            </w:pPr>
            <w:del w:id="4332" w:author="Administrator" w:date="2011-08-18T10:26:00Z">
              <w:r>
                <w:fldChar w:fldCharType="begin"/>
              </w:r>
              <w:r>
                <w:delInstrText xml:space="preserve"> HYPERLINK  \l "fld_RelationshipRiskLimitAmount" </w:delInstrText>
              </w:r>
              <w:r>
                <w:fldChar w:fldCharType="separate"/>
              </w:r>
              <w:r w:rsidRPr="00BD0927">
                <w:rPr>
                  <w:rStyle w:val="Hyperlink"/>
                  <w:rFonts w:ascii="Times New Roman" w:hAnsi="Times New Roman"/>
                  <w:sz w:val="20"/>
                </w:rPr>
                <w:delText>RelationshipRiskLimitAmount</w:delText>
              </w:r>
              <w:r>
                <w:fldChar w:fldCharType="end"/>
              </w:r>
            </w:del>
          </w:p>
        </w:tc>
      </w:tr>
      <w:tr w:rsidR="00DE5358" w:rsidRPr="00DE5358" w14:paraId="133BB9D3" w14:textId="77777777" w:rsidTr="00BD0927">
        <w:trPr>
          <w:del w:id="4333" w:author="Administrator" w:date="2011-08-18T10:26:00Z"/>
        </w:trPr>
        <w:tc>
          <w:tcPr>
            <w:tcW w:w="828" w:type="dxa"/>
            <w:shd w:val="clear" w:color="auto" w:fill="auto"/>
          </w:tcPr>
          <w:p w14:paraId="4146AB4D" w14:textId="77777777" w:rsidR="00DE5358" w:rsidRPr="00DE5358" w:rsidRDefault="00DE5358" w:rsidP="00DE5358">
            <w:pPr>
              <w:rPr>
                <w:del w:id="4334" w:author="Administrator" w:date="2011-08-18T10:26:00Z"/>
              </w:rPr>
            </w:pPr>
            <w:del w:id="4335" w:author="Administrator" w:date="2011-08-18T10:26:00Z">
              <w:r w:rsidRPr="00DE5358">
                <w:delText>1585</w:delText>
              </w:r>
            </w:del>
          </w:p>
        </w:tc>
        <w:tc>
          <w:tcPr>
            <w:tcW w:w="2699" w:type="dxa"/>
            <w:shd w:val="clear" w:color="auto" w:fill="auto"/>
          </w:tcPr>
          <w:p w14:paraId="4F268150" w14:textId="77777777" w:rsidR="00DE5358" w:rsidRPr="00DE5358" w:rsidRDefault="00DE5358" w:rsidP="00DE5358">
            <w:pPr>
              <w:rPr>
                <w:del w:id="4336" w:author="Administrator" w:date="2011-08-18T10:26:00Z"/>
              </w:rPr>
            </w:pPr>
            <w:del w:id="4337" w:author="Administrator" w:date="2011-08-18T10:26:00Z">
              <w:r>
                <w:fldChar w:fldCharType="begin"/>
              </w:r>
              <w:r>
                <w:delInstrText xml:space="preserve"> HYPERLINK  \l "fld_RelationshipRiskLimitCurrency" </w:delInstrText>
              </w:r>
              <w:r>
                <w:fldChar w:fldCharType="separate"/>
              </w:r>
              <w:r w:rsidRPr="00BD0927">
                <w:rPr>
                  <w:rStyle w:val="Hyperlink"/>
                  <w:rFonts w:ascii="Times New Roman" w:hAnsi="Times New Roman"/>
                  <w:sz w:val="20"/>
                </w:rPr>
                <w:delText>RelationshipRiskLimitCurrency</w:delText>
              </w:r>
              <w:r>
                <w:fldChar w:fldCharType="end"/>
              </w:r>
            </w:del>
          </w:p>
        </w:tc>
      </w:tr>
      <w:tr w:rsidR="00DE5358" w:rsidRPr="00DE5358" w14:paraId="7AD5F721" w14:textId="77777777" w:rsidTr="00BD0927">
        <w:trPr>
          <w:del w:id="4338" w:author="Administrator" w:date="2011-08-18T10:26:00Z"/>
        </w:trPr>
        <w:tc>
          <w:tcPr>
            <w:tcW w:w="828" w:type="dxa"/>
            <w:shd w:val="clear" w:color="auto" w:fill="auto"/>
          </w:tcPr>
          <w:p w14:paraId="75548C5F" w14:textId="77777777" w:rsidR="00DE5358" w:rsidRPr="00DE5358" w:rsidRDefault="00DE5358" w:rsidP="00DE5358">
            <w:pPr>
              <w:rPr>
                <w:del w:id="4339" w:author="Administrator" w:date="2011-08-18T10:26:00Z"/>
              </w:rPr>
            </w:pPr>
            <w:del w:id="4340" w:author="Administrator" w:date="2011-08-18T10:26:00Z">
              <w:r w:rsidRPr="00DE5358">
                <w:delText>1586</w:delText>
              </w:r>
            </w:del>
          </w:p>
        </w:tc>
        <w:tc>
          <w:tcPr>
            <w:tcW w:w="2699" w:type="dxa"/>
            <w:shd w:val="clear" w:color="auto" w:fill="auto"/>
          </w:tcPr>
          <w:p w14:paraId="479A059B" w14:textId="77777777" w:rsidR="00DE5358" w:rsidRPr="00DE5358" w:rsidRDefault="00DE5358" w:rsidP="00DE5358">
            <w:pPr>
              <w:rPr>
                <w:del w:id="4341" w:author="Administrator" w:date="2011-08-18T10:26:00Z"/>
              </w:rPr>
            </w:pPr>
            <w:del w:id="4342" w:author="Administrator" w:date="2011-08-18T10:26:00Z">
              <w:r>
                <w:fldChar w:fldCharType="begin"/>
              </w:r>
              <w:r>
                <w:delInstrText xml:space="preserve"> HYPERLINK  \l "fld_RelationshipRiskLimitPlatform" </w:delInstrText>
              </w:r>
              <w:r>
                <w:fldChar w:fldCharType="separate"/>
              </w:r>
              <w:r w:rsidRPr="00BD0927">
                <w:rPr>
                  <w:rStyle w:val="Hyperlink"/>
                  <w:rFonts w:ascii="Times New Roman" w:hAnsi="Times New Roman"/>
                  <w:sz w:val="20"/>
                </w:rPr>
                <w:delText>RelationshipRiskLimitPlatform</w:delText>
              </w:r>
              <w:r>
                <w:fldChar w:fldCharType="end"/>
              </w:r>
            </w:del>
          </w:p>
        </w:tc>
      </w:tr>
      <w:tr w:rsidR="00DE5358" w:rsidRPr="00DE5358" w14:paraId="154355D3" w14:textId="77777777" w:rsidTr="00BD0927">
        <w:trPr>
          <w:del w:id="4343" w:author="Administrator" w:date="2011-08-18T10:26:00Z"/>
        </w:trPr>
        <w:tc>
          <w:tcPr>
            <w:tcW w:w="828" w:type="dxa"/>
            <w:shd w:val="clear" w:color="auto" w:fill="auto"/>
          </w:tcPr>
          <w:p w14:paraId="7D76956F" w14:textId="77777777" w:rsidR="00DE5358" w:rsidRPr="00DE5358" w:rsidRDefault="00DE5358" w:rsidP="00DE5358">
            <w:pPr>
              <w:rPr>
                <w:del w:id="4344" w:author="Administrator" w:date="2011-08-18T10:26:00Z"/>
              </w:rPr>
            </w:pPr>
            <w:del w:id="4345" w:author="Administrator" w:date="2011-08-18T10:26:00Z">
              <w:r w:rsidRPr="00DE5358">
                <w:delText>1587</w:delText>
              </w:r>
            </w:del>
          </w:p>
        </w:tc>
        <w:tc>
          <w:tcPr>
            <w:tcW w:w="2699" w:type="dxa"/>
            <w:shd w:val="clear" w:color="auto" w:fill="auto"/>
          </w:tcPr>
          <w:p w14:paraId="494FCB9E" w14:textId="77777777" w:rsidR="00DE5358" w:rsidRPr="00DE5358" w:rsidRDefault="00DE5358" w:rsidP="00DE5358">
            <w:pPr>
              <w:rPr>
                <w:del w:id="4346" w:author="Administrator" w:date="2011-08-18T10:26:00Z"/>
              </w:rPr>
            </w:pPr>
            <w:del w:id="4347" w:author="Administrator" w:date="2011-08-18T10:26:00Z">
              <w:r>
                <w:fldChar w:fldCharType="begin"/>
              </w:r>
              <w:r>
                <w:delInstrText xml:space="preserve"> HYPERLINK  \l "fld_NoRelationshipRiskInstruments" </w:delInstrText>
              </w:r>
              <w:r>
                <w:fldChar w:fldCharType="separate"/>
              </w:r>
              <w:r w:rsidRPr="00BD0927">
                <w:rPr>
                  <w:rStyle w:val="Hyperlink"/>
                  <w:rFonts w:ascii="Times New Roman" w:hAnsi="Times New Roman"/>
                  <w:sz w:val="20"/>
                </w:rPr>
                <w:delText>NoRelationshipRiskInstruments</w:delText>
              </w:r>
              <w:r>
                <w:fldChar w:fldCharType="end"/>
              </w:r>
            </w:del>
          </w:p>
        </w:tc>
      </w:tr>
      <w:tr w:rsidR="00DE5358" w:rsidRPr="00DE5358" w14:paraId="3DA56CF8" w14:textId="77777777" w:rsidTr="00BD0927">
        <w:trPr>
          <w:del w:id="4348" w:author="Administrator" w:date="2011-08-18T10:26:00Z"/>
        </w:trPr>
        <w:tc>
          <w:tcPr>
            <w:tcW w:w="828" w:type="dxa"/>
            <w:shd w:val="clear" w:color="auto" w:fill="auto"/>
          </w:tcPr>
          <w:p w14:paraId="534048EE" w14:textId="77777777" w:rsidR="00DE5358" w:rsidRPr="00DE5358" w:rsidRDefault="00DE5358" w:rsidP="00DE5358">
            <w:pPr>
              <w:rPr>
                <w:del w:id="4349" w:author="Administrator" w:date="2011-08-18T10:26:00Z"/>
              </w:rPr>
            </w:pPr>
            <w:del w:id="4350" w:author="Administrator" w:date="2011-08-18T10:26:00Z">
              <w:r w:rsidRPr="00DE5358">
                <w:delText>1588</w:delText>
              </w:r>
            </w:del>
          </w:p>
        </w:tc>
        <w:tc>
          <w:tcPr>
            <w:tcW w:w="2699" w:type="dxa"/>
            <w:shd w:val="clear" w:color="auto" w:fill="auto"/>
          </w:tcPr>
          <w:p w14:paraId="643AC506" w14:textId="77777777" w:rsidR="00DE5358" w:rsidRPr="00DE5358" w:rsidRDefault="00DE5358" w:rsidP="00DE5358">
            <w:pPr>
              <w:rPr>
                <w:del w:id="4351" w:author="Administrator" w:date="2011-08-18T10:26:00Z"/>
              </w:rPr>
            </w:pPr>
            <w:del w:id="4352" w:author="Administrator" w:date="2011-08-18T10:26:00Z">
              <w:r>
                <w:fldChar w:fldCharType="begin"/>
              </w:r>
              <w:r>
                <w:delInstrText xml:space="preserve"> HYPERLINK  \l "fld_RelationshipRiskInstrumentOperator" </w:delInstrText>
              </w:r>
              <w:r>
                <w:fldChar w:fldCharType="separate"/>
              </w:r>
              <w:r w:rsidRPr="00BD0927">
                <w:rPr>
                  <w:rStyle w:val="Hyperlink"/>
                  <w:rFonts w:ascii="Times New Roman" w:hAnsi="Times New Roman"/>
                  <w:sz w:val="20"/>
                </w:rPr>
                <w:delText>RelationshipRiskInstrumentOperator</w:delText>
              </w:r>
              <w:r>
                <w:fldChar w:fldCharType="end"/>
              </w:r>
            </w:del>
          </w:p>
        </w:tc>
      </w:tr>
      <w:tr w:rsidR="00DE5358" w:rsidRPr="00DE5358" w14:paraId="03039455" w14:textId="77777777" w:rsidTr="00BD0927">
        <w:trPr>
          <w:del w:id="4353" w:author="Administrator" w:date="2011-08-18T10:26:00Z"/>
        </w:trPr>
        <w:tc>
          <w:tcPr>
            <w:tcW w:w="828" w:type="dxa"/>
            <w:shd w:val="clear" w:color="auto" w:fill="auto"/>
          </w:tcPr>
          <w:p w14:paraId="0E522E41" w14:textId="77777777" w:rsidR="00DE5358" w:rsidRPr="00DE5358" w:rsidRDefault="00DE5358" w:rsidP="00DE5358">
            <w:pPr>
              <w:rPr>
                <w:del w:id="4354" w:author="Administrator" w:date="2011-08-18T10:26:00Z"/>
              </w:rPr>
            </w:pPr>
            <w:del w:id="4355" w:author="Administrator" w:date="2011-08-18T10:26:00Z">
              <w:r w:rsidRPr="00DE5358">
                <w:delText>1589</w:delText>
              </w:r>
            </w:del>
          </w:p>
        </w:tc>
        <w:tc>
          <w:tcPr>
            <w:tcW w:w="2699" w:type="dxa"/>
            <w:shd w:val="clear" w:color="auto" w:fill="auto"/>
          </w:tcPr>
          <w:p w14:paraId="01C52405" w14:textId="77777777" w:rsidR="00DE5358" w:rsidRPr="00DE5358" w:rsidRDefault="00DE5358" w:rsidP="00DE5358">
            <w:pPr>
              <w:rPr>
                <w:del w:id="4356" w:author="Administrator" w:date="2011-08-18T10:26:00Z"/>
              </w:rPr>
            </w:pPr>
            <w:del w:id="4357" w:author="Administrator" w:date="2011-08-18T10:26:00Z">
              <w:r>
                <w:fldChar w:fldCharType="begin"/>
              </w:r>
              <w:r>
                <w:delInstrText xml:space="preserve"> HYPERLINK  \l "fld_RelationshipRiskSymbol" </w:delInstrText>
              </w:r>
              <w:r>
                <w:fldChar w:fldCharType="separate"/>
              </w:r>
              <w:r w:rsidRPr="00BD0927">
                <w:rPr>
                  <w:rStyle w:val="Hyperlink"/>
                  <w:rFonts w:ascii="Times New Roman" w:hAnsi="Times New Roman"/>
                  <w:sz w:val="20"/>
                </w:rPr>
                <w:delText>RelationshipRiskSymbol</w:delText>
              </w:r>
              <w:r>
                <w:fldChar w:fldCharType="end"/>
              </w:r>
            </w:del>
          </w:p>
        </w:tc>
      </w:tr>
      <w:tr w:rsidR="00DE5358" w:rsidRPr="00DE5358" w14:paraId="6F1345A3" w14:textId="77777777" w:rsidTr="00BD0927">
        <w:trPr>
          <w:del w:id="4358" w:author="Administrator" w:date="2011-08-18T10:26:00Z"/>
        </w:trPr>
        <w:tc>
          <w:tcPr>
            <w:tcW w:w="828" w:type="dxa"/>
            <w:shd w:val="clear" w:color="auto" w:fill="auto"/>
          </w:tcPr>
          <w:p w14:paraId="3B5E436B" w14:textId="77777777" w:rsidR="00DE5358" w:rsidRPr="00DE5358" w:rsidRDefault="00DE5358" w:rsidP="00DE5358">
            <w:pPr>
              <w:rPr>
                <w:del w:id="4359" w:author="Administrator" w:date="2011-08-18T10:26:00Z"/>
              </w:rPr>
            </w:pPr>
            <w:del w:id="4360" w:author="Administrator" w:date="2011-08-18T10:26:00Z">
              <w:r w:rsidRPr="00DE5358">
                <w:delText>1590</w:delText>
              </w:r>
            </w:del>
          </w:p>
        </w:tc>
        <w:tc>
          <w:tcPr>
            <w:tcW w:w="2699" w:type="dxa"/>
            <w:shd w:val="clear" w:color="auto" w:fill="auto"/>
          </w:tcPr>
          <w:p w14:paraId="2A4D35BC" w14:textId="77777777" w:rsidR="00DE5358" w:rsidRPr="00DE5358" w:rsidRDefault="00DE5358" w:rsidP="00DE5358">
            <w:pPr>
              <w:rPr>
                <w:del w:id="4361" w:author="Administrator" w:date="2011-08-18T10:26:00Z"/>
              </w:rPr>
            </w:pPr>
            <w:del w:id="4362" w:author="Administrator" w:date="2011-08-18T10:26:00Z">
              <w:r>
                <w:fldChar w:fldCharType="begin"/>
              </w:r>
              <w:r>
                <w:delInstrText xml:space="preserve"> HYPERLINK  \l "fld_RelationshipRiskSymbolSfx" </w:delInstrText>
              </w:r>
              <w:r>
                <w:fldChar w:fldCharType="separate"/>
              </w:r>
              <w:r w:rsidRPr="00BD0927">
                <w:rPr>
                  <w:rStyle w:val="Hyperlink"/>
                  <w:rFonts w:ascii="Times New Roman" w:hAnsi="Times New Roman"/>
                  <w:sz w:val="20"/>
                </w:rPr>
                <w:delText>RelationshipRiskSymbolSfx</w:delText>
              </w:r>
              <w:r>
                <w:fldChar w:fldCharType="end"/>
              </w:r>
            </w:del>
          </w:p>
        </w:tc>
      </w:tr>
      <w:tr w:rsidR="00DE5358" w:rsidRPr="00DE5358" w14:paraId="150972F9" w14:textId="77777777" w:rsidTr="00BD0927">
        <w:trPr>
          <w:del w:id="4363" w:author="Administrator" w:date="2011-08-18T10:26:00Z"/>
        </w:trPr>
        <w:tc>
          <w:tcPr>
            <w:tcW w:w="828" w:type="dxa"/>
            <w:shd w:val="clear" w:color="auto" w:fill="auto"/>
          </w:tcPr>
          <w:p w14:paraId="51635DF9" w14:textId="77777777" w:rsidR="00DE5358" w:rsidRPr="00DE5358" w:rsidRDefault="00DE5358" w:rsidP="00DE5358">
            <w:pPr>
              <w:rPr>
                <w:del w:id="4364" w:author="Administrator" w:date="2011-08-18T10:26:00Z"/>
              </w:rPr>
            </w:pPr>
            <w:del w:id="4365" w:author="Administrator" w:date="2011-08-18T10:26:00Z">
              <w:r w:rsidRPr="00DE5358">
                <w:delText>1591</w:delText>
              </w:r>
            </w:del>
          </w:p>
        </w:tc>
        <w:tc>
          <w:tcPr>
            <w:tcW w:w="2699" w:type="dxa"/>
            <w:shd w:val="clear" w:color="auto" w:fill="auto"/>
          </w:tcPr>
          <w:p w14:paraId="6C18F8B0" w14:textId="77777777" w:rsidR="00DE5358" w:rsidRPr="00DE5358" w:rsidRDefault="00DE5358" w:rsidP="00DE5358">
            <w:pPr>
              <w:rPr>
                <w:del w:id="4366" w:author="Administrator" w:date="2011-08-18T10:26:00Z"/>
              </w:rPr>
            </w:pPr>
            <w:del w:id="4367" w:author="Administrator" w:date="2011-08-18T10:26:00Z">
              <w:r>
                <w:fldChar w:fldCharType="begin"/>
              </w:r>
              <w:r>
                <w:delInstrText xml:space="preserve"> HYPERLINK  \l "fld_RelationshipRiskSecurityID" </w:delInstrText>
              </w:r>
              <w:r>
                <w:fldChar w:fldCharType="separate"/>
              </w:r>
              <w:r w:rsidRPr="00BD0927">
                <w:rPr>
                  <w:rStyle w:val="Hyperlink"/>
                  <w:rFonts w:ascii="Times New Roman" w:hAnsi="Times New Roman"/>
                  <w:sz w:val="20"/>
                </w:rPr>
                <w:delText>RelationshipRiskSecurityID</w:delText>
              </w:r>
              <w:r>
                <w:fldChar w:fldCharType="end"/>
              </w:r>
            </w:del>
          </w:p>
        </w:tc>
      </w:tr>
      <w:tr w:rsidR="00DE5358" w:rsidRPr="00DE5358" w14:paraId="53DFEA18" w14:textId="77777777" w:rsidTr="00BD0927">
        <w:trPr>
          <w:del w:id="4368" w:author="Administrator" w:date="2011-08-18T10:26:00Z"/>
        </w:trPr>
        <w:tc>
          <w:tcPr>
            <w:tcW w:w="828" w:type="dxa"/>
            <w:shd w:val="clear" w:color="auto" w:fill="auto"/>
          </w:tcPr>
          <w:p w14:paraId="268C77D3" w14:textId="77777777" w:rsidR="00DE5358" w:rsidRPr="00DE5358" w:rsidRDefault="00DE5358" w:rsidP="00DE5358">
            <w:pPr>
              <w:rPr>
                <w:del w:id="4369" w:author="Administrator" w:date="2011-08-18T10:26:00Z"/>
              </w:rPr>
            </w:pPr>
            <w:del w:id="4370" w:author="Administrator" w:date="2011-08-18T10:26:00Z">
              <w:r w:rsidRPr="00DE5358">
                <w:delText>1592</w:delText>
              </w:r>
            </w:del>
          </w:p>
        </w:tc>
        <w:tc>
          <w:tcPr>
            <w:tcW w:w="2699" w:type="dxa"/>
            <w:shd w:val="clear" w:color="auto" w:fill="auto"/>
          </w:tcPr>
          <w:p w14:paraId="75DDAA6C" w14:textId="77777777" w:rsidR="00DE5358" w:rsidRPr="00DE5358" w:rsidRDefault="00DE5358" w:rsidP="00DE5358">
            <w:pPr>
              <w:rPr>
                <w:del w:id="4371" w:author="Administrator" w:date="2011-08-18T10:26:00Z"/>
              </w:rPr>
            </w:pPr>
            <w:del w:id="4372" w:author="Administrator" w:date="2011-08-18T10:26:00Z">
              <w:r>
                <w:fldChar w:fldCharType="begin"/>
              </w:r>
              <w:r>
                <w:delInstrText xml:space="preserve"> HYPERLINK  \l "fld_RelationshipRiskSecurityIDSource" </w:delInstrText>
              </w:r>
              <w:r>
                <w:fldChar w:fldCharType="separate"/>
              </w:r>
              <w:r w:rsidRPr="00BD0927">
                <w:rPr>
                  <w:rStyle w:val="Hyperlink"/>
                  <w:rFonts w:ascii="Times New Roman" w:hAnsi="Times New Roman"/>
                  <w:sz w:val="20"/>
                </w:rPr>
                <w:delText>RelationshipRiskSecurityIDSource</w:delText>
              </w:r>
              <w:r>
                <w:fldChar w:fldCharType="end"/>
              </w:r>
            </w:del>
          </w:p>
        </w:tc>
      </w:tr>
      <w:tr w:rsidR="00DE5358" w:rsidRPr="00DE5358" w14:paraId="588C28CE" w14:textId="77777777" w:rsidTr="00BD0927">
        <w:trPr>
          <w:del w:id="4373" w:author="Administrator" w:date="2011-08-18T10:26:00Z"/>
        </w:trPr>
        <w:tc>
          <w:tcPr>
            <w:tcW w:w="828" w:type="dxa"/>
            <w:shd w:val="clear" w:color="auto" w:fill="auto"/>
          </w:tcPr>
          <w:p w14:paraId="5024741C" w14:textId="77777777" w:rsidR="00DE5358" w:rsidRPr="00DE5358" w:rsidRDefault="00DE5358" w:rsidP="00DE5358">
            <w:pPr>
              <w:rPr>
                <w:del w:id="4374" w:author="Administrator" w:date="2011-08-18T10:26:00Z"/>
              </w:rPr>
            </w:pPr>
            <w:del w:id="4375" w:author="Administrator" w:date="2011-08-18T10:26:00Z">
              <w:r w:rsidRPr="00DE5358">
                <w:delText>1593</w:delText>
              </w:r>
            </w:del>
          </w:p>
        </w:tc>
        <w:tc>
          <w:tcPr>
            <w:tcW w:w="2699" w:type="dxa"/>
            <w:shd w:val="clear" w:color="auto" w:fill="auto"/>
          </w:tcPr>
          <w:p w14:paraId="21872466" w14:textId="77777777" w:rsidR="00DE5358" w:rsidRPr="00DE5358" w:rsidRDefault="00DE5358" w:rsidP="00DE5358">
            <w:pPr>
              <w:rPr>
                <w:del w:id="4376" w:author="Administrator" w:date="2011-08-18T10:26:00Z"/>
              </w:rPr>
            </w:pPr>
            <w:del w:id="4377" w:author="Administrator" w:date="2011-08-18T10:26:00Z">
              <w:r>
                <w:fldChar w:fldCharType="begin"/>
              </w:r>
              <w:r>
                <w:delInstrText xml:space="preserve"> HYPERLINK  \l "fld_NoRelationshipRiskSecurityAltID" </w:delInstrText>
              </w:r>
              <w:r>
                <w:fldChar w:fldCharType="separate"/>
              </w:r>
              <w:r w:rsidRPr="00BD0927">
                <w:rPr>
                  <w:rStyle w:val="Hyperlink"/>
                  <w:rFonts w:ascii="Times New Roman" w:hAnsi="Times New Roman"/>
                  <w:sz w:val="20"/>
                </w:rPr>
                <w:delText>NoRelationshipRiskSecurityAltID</w:delText>
              </w:r>
              <w:r>
                <w:fldChar w:fldCharType="end"/>
              </w:r>
            </w:del>
          </w:p>
        </w:tc>
      </w:tr>
      <w:tr w:rsidR="00DE5358" w:rsidRPr="00DE5358" w14:paraId="2A814FF4" w14:textId="77777777" w:rsidTr="00BD0927">
        <w:trPr>
          <w:del w:id="4378" w:author="Administrator" w:date="2011-08-18T10:26:00Z"/>
        </w:trPr>
        <w:tc>
          <w:tcPr>
            <w:tcW w:w="828" w:type="dxa"/>
            <w:shd w:val="clear" w:color="auto" w:fill="auto"/>
          </w:tcPr>
          <w:p w14:paraId="1406592E" w14:textId="77777777" w:rsidR="00DE5358" w:rsidRPr="00DE5358" w:rsidRDefault="00DE5358" w:rsidP="00DE5358">
            <w:pPr>
              <w:rPr>
                <w:del w:id="4379" w:author="Administrator" w:date="2011-08-18T10:26:00Z"/>
              </w:rPr>
            </w:pPr>
            <w:del w:id="4380" w:author="Administrator" w:date="2011-08-18T10:26:00Z">
              <w:r w:rsidRPr="00DE5358">
                <w:delText>1594</w:delText>
              </w:r>
            </w:del>
          </w:p>
        </w:tc>
        <w:tc>
          <w:tcPr>
            <w:tcW w:w="2699" w:type="dxa"/>
            <w:shd w:val="clear" w:color="auto" w:fill="auto"/>
          </w:tcPr>
          <w:p w14:paraId="5297F43B" w14:textId="77777777" w:rsidR="00DE5358" w:rsidRPr="00DE5358" w:rsidRDefault="00DE5358" w:rsidP="00DE5358">
            <w:pPr>
              <w:rPr>
                <w:del w:id="4381" w:author="Administrator" w:date="2011-08-18T10:26:00Z"/>
              </w:rPr>
            </w:pPr>
            <w:del w:id="4382" w:author="Administrator" w:date="2011-08-18T10:26:00Z">
              <w:r>
                <w:fldChar w:fldCharType="begin"/>
              </w:r>
              <w:r>
                <w:delInstrText xml:space="preserve"> HYPERLINK  \l "fld_RelationshipRiskSecurityAltID" </w:delInstrText>
              </w:r>
              <w:r>
                <w:fldChar w:fldCharType="separate"/>
              </w:r>
              <w:r w:rsidRPr="00BD0927">
                <w:rPr>
                  <w:rStyle w:val="Hyperlink"/>
                  <w:rFonts w:ascii="Times New Roman" w:hAnsi="Times New Roman"/>
                  <w:sz w:val="20"/>
                </w:rPr>
                <w:delText>RelationshipRiskSecurityAltID</w:delText>
              </w:r>
              <w:r>
                <w:fldChar w:fldCharType="end"/>
              </w:r>
            </w:del>
          </w:p>
        </w:tc>
      </w:tr>
      <w:tr w:rsidR="00DE5358" w:rsidRPr="00DE5358" w14:paraId="5BDA5792" w14:textId="77777777" w:rsidTr="00BD0927">
        <w:trPr>
          <w:del w:id="4383" w:author="Administrator" w:date="2011-08-18T10:26:00Z"/>
        </w:trPr>
        <w:tc>
          <w:tcPr>
            <w:tcW w:w="828" w:type="dxa"/>
            <w:shd w:val="clear" w:color="auto" w:fill="auto"/>
          </w:tcPr>
          <w:p w14:paraId="3DE51949" w14:textId="77777777" w:rsidR="00DE5358" w:rsidRPr="00DE5358" w:rsidRDefault="00DE5358" w:rsidP="00DE5358">
            <w:pPr>
              <w:rPr>
                <w:del w:id="4384" w:author="Administrator" w:date="2011-08-18T10:26:00Z"/>
              </w:rPr>
            </w:pPr>
            <w:del w:id="4385" w:author="Administrator" w:date="2011-08-18T10:26:00Z">
              <w:r w:rsidRPr="00DE5358">
                <w:delText>1595</w:delText>
              </w:r>
            </w:del>
          </w:p>
        </w:tc>
        <w:tc>
          <w:tcPr>
            <w:tcW w:w="2699" w:type="dxa"/>
            <w:shd w:val="clear" w:color="auto" w:fill="auto"/>
          </w:tcPr>
          <w:p w14:paraId="1907D09A" w14:textId="77777777" w:rsidR="00DE5358" w:rsidRPr="00DE5358" w:rsidRDefault="00DE5358" w:rsidP="00DE5358">
            <w:pPr>
              <w:rPr>
                <w:del w:id="4386" w:author="Administrator" w:date="2011-08-18T10:26:00Z"/>
              </w:rPr>
            </w:pPr>
            <w:del w:id="4387" w:author="Administrator" w:date="2011-08-18T10:26:00Z">
              <w:r>
                <w:fldChar w:fldCharType="begin"/>
              </w:r>
              <w:r>
                <w:delInstrText xml:space="preserve"> HYPERLINK  \l "fld_RelationshipRiskSecurityAltIDSource" </w:delInstrText>
              </w:r>
              <w:r>
                <w:fldChar w:fldCharType="separate"/>
              </w:r>
              <w:r w:rsidRPr="00BD0927">
                <w:rPr>
                  <w:rStyle w:val="Hyperlink"/>
                  <w:rFonts w:ascii="Times New Roman" w:hAnsi="Times New Roman"/>
                  <w:sz w:val="20"/>
                </w:rPr>
                <w:delText>RelationshipRiskSecurityAltIDSource</w:delText>
              </w:r>
              <w:r>
                <w:fldChar w:fldCharType="end"/>
              </w:r>
            </w:del>
          </w:p>
        </w:tc>
      </w:tr>
      <w:tr w:rsidR="00DE5358" w:rsidRPr="00DE5358" w14:paraId="5A59F11D" w14:textId="77777777" w:rsidTr="00BD0927">
        <w:trPr>
          <w:del w:id="4388" w:author="Administrator" w:date="2011-08-18T10:26:00Z"/>
        </w:trPr>
        <w:tc>
          <w:tcPr>
            <w:tcW w:w="828" w:type="dxa"/>
            <w:shd w:val="clear" w:color="auto" w:fill="auto"/>
          </w:tcPr>
          <w:p w14:paraId="625E5BA5" w14:textId="77777777" w:rsidR="00DE5358" w:rsidRPr="00DE5358" w:rsidRDefault="00DE5358" w:rsidP="00DE5358">
            <w:pPr>
              <w:rPr>
                <w:del w:id="4389" w:author="Administrator" w:date="2011-08-18T10:26:00Z"/>
              </w:rPr>
            </w:pPr>
            <w:del w:id="4390" w:author="Administrator" w:date="2011-08-18T10:26:00Z">
              <w:r w:rsidRPr="00DE5358">
                <w:delText>1596</w:delText>
              </w:r>
            </w:del>
          </w:p>
        </w:tc>
        <w:tc>
          <w:tcPr>
            <w:tcW w:w="2699" w:type="dxa"/>
            <w:shd w:val="clear" w:color="auto" w:fill="auto"/>
          </w:tcPr>
          <w:p w14:paraId="58EEC073" w14:textId="77777777" w:rsidR="00DE5358" w:rsidRPr="00DE5358" w:rsidRDefault="00DE5358" w:rsidP="00DE5358">
            <w:pPr>
              <w:rPr>
                <w:del w:id="4391" w:author="Administrator" w:date="2011-08-18T10:26:00Z"/>
              </w:rPr>
            </w:pPr>
            <w:del w:id="4392" w:author="Administrator" w:date="2011-08-18T10:26:00Z">
              <w:r>
                <w:fldChar w:fldCharType="begin"/>
              </w:r>
              <w:r>
                <w:delInstrText xml:space="preserve"> HYPERLINK  \l "fld_RelationshipRiskProduct" </w:delInstrText>
              </w:r>
              <w:r>
                <w:fldChar w:fldCharType="separate"/>
              </w:r>
              <w:r w:rsidRPr="00BD0927">
                <w:rPr>
                  <w:rStyle w:val="Hyperlink"/>
                  <w:rFonts w:ascii="Times New Roman" w:hAnsi="Times New Roman"/>
                  <w:sz w:val="20"/>
                </w:rPr>
                <w:delText>RelationshipRiskProduct</w:delText>
              </w:r>
              <w:r>
                <w:fldChar w:fldCharType="end"/>
              </w:r>
            </w:del>
          </w:p>
        </w:tc>
      </w:tr>
      <w:tr w:rsidR="00DE5358" w:rsidRPr="00DE5358" w14:paraId="7C72D219" w14:textId="77777777" w:rsidTr="00BD0927">
        <w:trPr>
          <w:del w:id="4393" w:author="Administrator" w:date="2011-08-18T10:26:00Z"/>
        </w:trPr>
        <w:tc>
          <w:tcPr>
            <w:tcW w:w="828" w:type="dxa"/>
            <w:shd w:val="clear" w:color="auto" w:fill="auto"/>
          </w:tcPr>
          <w:p w14:paraId="4783D09C" w14:textId="77777777" w:rsidR="00DE5358" w:rsidRPr="00DE5358" w:rsidRDefault="00DE5358" w:rsidP="00DE5358">
            <w:pPr>
              <w:rPr>
                <w:del w:id="4394" w:author="Administrator" w:date="2011-08-18T10:26:00Z"/>
              </w:rPr>
            </w:pPr>
            <w:del w:id="4395" w:author="Administrator" w:date="2011-08-18T10:26:00Z">
              <w:r w:rsidRPr="00DE5358">
                <w:delText>1597</w:delText>
              </w:r>
            </w:del>
          </w:p>
        </w:tc>
        <w:tc>
          <w:tcPr>
            <w:tcW w:w="2699" w:type="dxa"/>
            <w:shd w:val="clear" w:color="auto" w:fill="auto"/>
          </w:tcPr>
          <w:p w14:paraId="26E6B9CE" w14:textId="77777777" w:rsidR="00DE5358" w:rsidRPr="00DE5358" w:rsidRDefault="00DE5358" w:rsidP="00DE5358">
            <w:pPr>
              <w:rPr>
                <w:del w:id="4396" w:author="Administrator" w:date="2011-08-18T10:26:00Z"/>
              </w:rPr>
            </w:pPr>
            <w:del w:id="4397" w:author="Administrator" w:date="2011-08-18T10:26:00Z">
              <w:r>
                <w:fldChar w:fldCharType="begin"/>
              </w:r>
              <w:r>
                <w:delInstrText xml:space="preserve"> HYPERLINK  \l "fld_RelationshipRiskProductComplex" </w:delInstrText>
              </w:r>
              <w:r>
                <w:fldChar w:fldCharType="separate"/>
              </w:r>
              <w:r w:rsidRPr="00BD0927">
                <w:rPr>
                  <w:rStyle w:val="Hyperlink"/>
                  <w:rFonts w:ascii="Times New Roman" w:hAnsi="Times New Roman"/>
                  <w:sz w:val="20"/>
                </w:rPr>
                <w:delText>RelationshipRiskProductComplex</w:delText>
              </w:r>
              <w:r>
                <w:fldChar w:fldCharType="end"/>
              </w:r>
            </w:del>
          </w:p>
        </w:tc>
      </w:tr>
      <w:tr w:rsidR="00DE5358" w:rsidRPr="00DE5358" w14:paraId="52047D1A" w14:textId="77777777" w:rsidTr="00BD0927">
        <w:trPr>
          <w:del w:id="4398" w:author="Administrator" w:date="2011-08-18T10:26:00Z"/>
        </w:trPr>
        <w:tc>
          <w:tcPr>
            <w:tcW w:w="828" w:type="dxa"/>
            <w:shd w:val="clear" w:color="auto" w:fill="auto"/>
          </w:tcPr>
          <w:p w14:paraId="5BF3071C" w14:textId="77777777" w:rsidR="00DE5358" w:rsidRPr="00DE5358" w:rsidRDefault="00DE5358" w:rsidP="00DE5358">
            <w:pPr>
              <w:rPr>
                <w:del w:id="4399" w:author="Administrator" w:date="2011-08-18T10:26:00Z"/>
              </w:rPr>
            </w:pPr>
            <w:del w:id="4400" w:author="Administrator" w:date="2011-08-18T10:26:00Z">
              <w:r w:rsidRPr="00DE5358">
                <w:delText>1598</w:delText>
              </w:r>
            </w:del>
          </w:p>
        </w:tc>
        <w:tc>
          <w:tcPr>
            <w:tcW w:w="2699" w:type="dxa"/>
            <w:shd w:val="clear" w:color="auto" w:fill="auto"/>
          </w:tcPr>
          <w:p w14:paraId="1564AB18" w14:textId="77777777" w:rsidR="00DE5358" w:rsidRPr="00DE5358" w:rsidRDefault="00DE5358" w:rsidP="00DE5358">
            <w:pPr>
              <w:rPr>
                <w:del w:id="4401" w:author="Administrator" w:date="2011-08-18T10:26:00Z"/>
              </w:rPr>
            </w:pPr>
            <w:del w:id="4402" w:author="Administrator" w:date="2011-08-18T10:26:00Z">
              <w:r>
                <w:fldChar w:fldCharType="begin"/>
              </w:r>
              <w:r>
                <w:delInstrText xml:space="preserve"> HYPERLINK  \l "fld_RelationshipRiskSecurityGroup" </w:delInstrText>
              </w:r>
              <w:r>
                <w:fldChar w:fldCharType="separate"/>
              </w:r>
              <w:r w:rsidRPr="00BD0927">
                <w:rPr>
                  <w:rStyle w:val="Hyperlink"/>
                  <w:rFonts w:ascii="Times New Roman" w:hAnsi="Times New Roman"/>
                  <w:sz w:val="20"/>
                </w:rPr>
                <w:delText>RelationshipRiskSecurityGroup</w:delText>
              </w:r>
              <w:r>
                <w:fldChar w:fldCharType="end"/>
              </w:r>
            </w:del>
          </w:p>
        </w:tc>
      </w:tr>
      <w:tr w:rsidR="00DE5358" w:rsidRPr="00DE5358" w14:paraId="2A77440A" w14:textId="77777777" w:rsidTr="00BD0927">
        <w:trPr>
          <w:del w:id="4403" w:author="Administrator" w:date="2011-08-18T10:26:00Z"/>
        </w:trPr>
        <w:tc>
          <w:tcPr>
            <w:tcW w:w="828" w:type="dxa"/>
            <w:shd w:val="clear" w:color="auto" w:fill="auto"/>
          </w:tcPr>
          <w:p w14:paraId="11402FEE" w14:textId="77777777" w:rsidR="00DE5358" w:rsidRPr="00DE5358" w:rsidRDefault="00DE5358" w:rsidP="00DE5358">
            <w:pPr>
              <w:rPr>
                <w:del w:id="4404" w:author="Administrator" w:date="2011-08-18T10:26:00Z"/>
              </w:rPr>
            </w:pPr>
            <w:del w:id="4405" w:author="Administrator" w:date="2011-08-18T10:26:00Z">
              <w:r w:rsidRPr="00DE5358">
                <w:delText>1599</w:delText>
              </w:r>
            </w:del>
          </w:p>
        </w:tc>
        <w:tc>
          <w:tcPr>
            <w:tcW w:w="2699" w:type="dxa"/>
            <w:shd w:val="clear" w:color="auto" w:fill="auto"/>
          </w:tcPr>
          <w:p w14:paraId="667B7D00" w14:textId="77777777" w:rsidR="00DE5358" w:rsidRPr="00DE5358" w:rsidRDefault="00DE5358" w:rsidP="00DE5358">
            <w:pPr>
              <w:rPr>
                <w:del w:id="4406" w:author="Administrator" w:date="2011-08-18T10:26:00Z"/>
              </w:rPr>
            </w:pPr>
            <w:del w:id="4407" w:author="Administrator" w:date="2011-08-18T10:26:00Z">
              <w:r>
                <w:fldChar w:fldCharType="begin"/>
              </w:r>
              <w:r>
                <w:delInstrText xml:space="preserve"> HYPERLINK  \l "fld_RelationshipRiskCFICode" </w:delInstrText>
              </w:r>
              <w:r>
                <w:fldChar w:fldCharType="separate"/>
              </w:r>
              <w:r w:rsidRPr="00BD0927">
                <w:rPr>
                  <w:rStyle w:val="Hyperlink"/>
                  <w:rFonts w:ascii="Times New Roman" w:hAnsi="Times New Roman"/>
                  <w:sz w:val="20"/>
                </w:rPr>
                <w:delText>RelationshipRiskCFICode</w:delText>
              </w:r>
              <w:r>
                <w:fldChar w:fldCharType="end"/>
              </w:r>
            </w:del>
          </w:p>
        </w:tc>
      </w:tr>
      <w:tr w:rsidR="00DE5358" w:rsidRPr="00DE5358" w14:paraId="36B3850B" w14:textId="77777777" w:rsidTr="00BD0927">
        <w:trPr>
          <w:del w:id="4408" w:author="Administrator" w:date="2011-08-18T10:26:00Z"/>
        </w:trPr>
        <w:tc>
          <w:tcPr>
            <w:tcW w:w="828" w:type="dxa"/>
            <w:shd w:val="clear" w:color="auto" w:fill="auto"/>
          </w:tcPr>
          <w:p w14:paraId="3C7A01B5" w14:textId="77777777" w:rsidR="00DE5358" w:rsidRPr="00DE5358" w:rsidRDefault="00DE5358" w:rsidP="00DE5358">
            <w:pPr>
              <w:rPr>
                <w:del w:id="4409" w:author="Administrator" w:date="2011-08-18T10:26:00Z"/>
              </w:rPr>
            </w:pPr>
            <w:del w:id="4410" w:author="Administrator" w:date="2011-08-18T10:26:00Z">
              <w:r w:rsidRPr="00DE5358">
                <w:delText>1600</w:delText>
              </w:r>
            </w:del>
          </w:p>
        </w:tc>
        <w:tc>
          <w:tcPr>
            <w:tcW w:w="2699" w:type="dxa"/>
            <w:shd w:val="clear" w:color="auto" w:fill="auto"/>
          </w:tcPr>
          <w:p w14:paraId="2FA060EF" w14:textId="77777777" w:rsidR="00DE5358" w:rsidRPr="00DE5358" w:rsidRDefault="00DE5358" w:rsidP="00DE5358">
            <w:pPr>
              <w:rPr>
                <w:del w:id="4411" w:author="Administrator" w:date="2011-08-18T10:26:00Z"/>
              </w:rPr>
            </w:pPr>
            <w:del w:id="4412" w:author="Administrator" w:date="2011-08-18T10:26:00Z">
              <w:r>
                <w:fldChar w:fldCharType="begin"/>
              </w:r>
              <w:r>
                <w:delInstrText xml:space="preserve"> HYPERLINK  \l "fld_RelationshipRiskSecurityType" </w:delInstrText>
              </w:r>
              <w:r>
                <w:fldChar w:fldCharType="separate"/>
              </w:r>
              <w:r w:rsidRPr="00BD0927">
                <w:rPr>
                  <w:rStyle w:val="Hyperlink"/>
                  <w:rFonts w:ascii="Times New Roman" w:hAnsi="Times New Roman"/>
                  <w:sz w:val="20"/>
                </w:rPr>
                <w:delText>RelationshipRiskSecurityType</w:delText>
              </w:r>
              <w:r>
                <w:fldChar w:fldCharType="end"/>
              </w:r>
            </w:del>
          </w:p>
        </w:tc>
      </w:tr>
      <w:tr w:rsidR="00DE5358" w:rsidRPr="00DE5358" w14:paraId="76C641B6" w14:textId="77777777" w:rsidTr="00BD0927">
        <w:trPr>
          <w:del w:id="4413" w:author="Administrator" w:date="2011-08-18T10:26:00Z"/>
        </w:trPr>
        <w:tc>
          <w:tcPr>
            <w:tcW w:w="828" w:type="dxa"/>
            <w:shd w:val="clear" w:color="auto" w:fill="auto"/>
          </w:tcPr>
          <w:p w14:paraId="2003D722" w14:textId="77777777" w:rsidR="00DE5358" w:rsidRPr="00DE5358" w:rsidRDefault="00DE5358" w:rsidP="00DE5358">
            <w:pPr>
              <w:rPr>
                <w:del w:id="4414" w:author="Administrator" w:date="2011-08-18T10:26:00Z"/>
              </w:rPr>
            </w:pPr>
            <w:del w:id="4415" w:author="Administrator" w:date="2011-08-18T10:26:00Z">
              <w:r w:rsidRPr="00DE5358">
                <w:delText>1601</w:delText>
              </w:r>
            </w:del>
          </w:p>
        </w:tc>
        <w:tc>
          <w:tcPr>
            <w:tcW w:w="2699" w:type="dxa"/>
            <w:shd w:val="clear" w:color="auto" w:fill="auto"/>
          </w:tcPr>
          <w:p w14:paraId="4E60E88D" w14:textId="77777777" w:rsidR="00DE5358" w:rsidRPr="00DE5358" w:rsidRDefault="00DE5358" w:rsidP="00DE5358">
            <w:pPr>
              <w:rPr>
                <w:del w:id="4416" w:author="Administrator" w:date="2011-08-18T10:26:00Z"/>
              </w:rPr>
            </w:pPr>
            <w:del w:id="4417" w:author="Administrator" w:date="2011-08-18T10:26:00Z">
              <w:r>
                <w:fldChar w:fldCharType="begin"/>
              </w:r>
              <w:r>
                <w:delInstrText xml:space="preserve"> HYPERLINK  \l "fld_RelationshipRiskSecuritySubType" </w:delInstrText>
              </w:r>
              <w:r>
                <w:fldChar w:fldCharType="separate"/>
              </w:r>
              <w:r w:rsidRPr="00BD0927">
                <w:rPr>
                  <w:rStyle w:val="Hyperlink"/>
                  <w:rFonts w:ascii="Times New Roman" w:hAnsi="Times New Roman"/>
                  <w:sz w:val="20"/>
                </w:rPr>
                <w:delText>RelationshipRiskSecuritySubType</w:delText>
              </w:r>
              <w:r>
                <w:fldChar w:fldCharType="end"/>
              </w:r>
            </w:del>
          </w:p>
        </w:tc>
      </w:tr>
      <w:tr w:rsidR="00DE5358" w:rsidRPr="00DE5358" w14:paraId="57436743" w14:textId="77777777" w:rsidTr="00BD0927">
        <w:trPr>
          <w:del w:id="4418" w:author="Administrator" w:date="2011-08-18T10:26:00Z"/>
        </w:trPr>
        <w:tc>
          <w:tcPr>
            <w:tcW w:w="828" w:type="dxa"/>
            <w:shd w:val="clear" w:color="auto" w:fill="auto"/>
          </w:tcPr>
          <w:p w14:paraId="2ED3D0D0" w14:textId="77777777" w:rsidR="00DE5358" w:rsidRPr="00DE5358" w:rsidRDefault="00DE5358" w:rsidP="00DE5358">
            <w:pPr>
              <w:rPr>
                <w:del w:id="4419" w:author="Administrator" w:date="2011-08-18T10:26:00Z"/>
              </w:rPr>
            </w:pPr>
            <w:del w:id="4420" w:author="Administrator" w:date="2011-08-18T10:26:00Z">
              <w:r w:rsidRPr="00DE5358">
                <w:delText>1602</w:delText>
              </w:r>
            </w:del>
          </w:p>
        </w:tc>
        <w:tc>
          <w:tcPr>
            <w:tcW w:w="2699" w:type="dxa"/>
            <w:shd w:val="clear" w:color="auto" w:fill="auto"/>
          </w:tcPr>
          <w:p w14:paraId="0EFE9268" w14:textId="77777777" w:rsidR="00DE5358" w:rsidRPr="00DE5358" w:rsidRDefault="00DE5358" w:rsidP="00DE5358">
            <w:pPr>
              <w:rPr>
                <w:del w:id="4421" w:author="Administrator" w:date="2011-08-18T10:26:00Z"/>
              </w:rPr>
            </w:pPr>
            <w:del w:id="4422" w:author="Administrator" w:date="2011-08-18T10:26:00Z">
              <w:r>
                <w:fldChar w:fldCharType="begin"/>
              </w:r>
              <w:r>
                <w:delInstrText xml:space="preserve"> HYPERLINK  \l "fld_RelationshipRiskMaturityMonthYear" </w:delInstrText>
              </w:r>
              <w:r>
                <w:fldChar w:fldCharType="separate"/>
              </w:r>
              <w:r w:rsidRPr="00BD0927">
                <w:rPr>
                  <w:rStyle w:val="Hyperlink"/>
                  <w:rFonts w:ascii="Times New Roman" w:hAnsi="Times New Roman"/>
                  <w:sz w:val="20"/>
                </w:rPr>
                <w:delText>RelationshipRiskMaturityMonthYear</w:delText>
              </w:r>
              <w:r>
                <w:fldChar w:fldCharType="end"/>
              </w:r>
            </w:del>
          </w:p>
        </w:tc>
      </w:tr>
      <w:tr w:rsidR="00DE5358" w:rsidRPr="00DE5358" w14:paraId="4B871207" w14:textId="77777777" w:rsidTr="00BD0927">
        <w:trPr>
          <w:del w:id="4423" w:author="Administrator" w:date="2011-08-18T10:26:00Z"/>
        </w:trPr>
        <w:tc>
          <w:tcPr>
            <w:tcW w:w="828" w:type="dxa"/>
            <w:shd w:val="clear" w:color="auto" w:fill="auto"/>
          </w:tcPr>
          <w:p w14:paraId="4FDD5A1E" w14:textId="77777777" w:rsidR="00DE5358" w:rsidRPr="00DE5358" w:rsidRDefault="00DE5358" w:rsidP="00DE5358">
            <w:pPr>
              <w:rPr>
                <w:del w:id="4424" w:author="Administrator" w:date="2011-08-18T10:26:00Z"/>
              </w:rPr>
            </w:pPr>
            <w:del w:id="4425" w:author="Administrator" w:date="2011-08-18T10:26:00Z">
              <w:r w:rsidRPr="00DE5358">
                <w:delText>1603</w:delText>
              </w:r>
            </w:del>
          </w:p>
        </w:tc>
        <w:tc>
          <w:tcPr>
            <w:tcW w:w="2699" w:type="dxa"/>
            <w:shd w:val="clear" w:color="auto" w:fill="auto"/>
          </w:tcPr>
          <w:p w14:paraId="79D7167F" w14:textId="77777777" w:rsidR="00DE5358" w:rsidRPr="00DE5358" w:rsidRDefault="00DE5358" w:rsidP="00DE5358">
            <w:pPr>
              <w:rPr>
                <w:del w:id="4426" w:author="Administrator" w:date="2011-08-18T10:26:00Z"/>
              </w:rPr>
            </w:pPr>
            <w:del w:id="4427" w:author="Administrator" w:date="2011-08-18T10:26:00Z">
              <w:r>
                <w:fldChar w:fldCharType="begin"/>
              </w:r>
              <w:r>
                <w:delInstrText xml:space="preserve"> HYPERLINK  \l "fld_RelationshipRiskMaturityTime" </w:delInstrText>
              </w:r>
              <w:r>
                <w:fldChar w:fldCharType="separate"/>
              </w:r>
              <w:r w:rsidRPr="00BD0927">
                <w:rPr>
                  <w:rStyle w:val="Hyperlink"/>
                  <w:rFonts w:ascii="Times New Roman" w:hAnsi="Times New Roman"/>
                  <w:sz w:val="20"/>
                </w:rPr>
                <w:delText>RelationshipRiskMaturityTime</w:delText>
              </w:r>
              <w:r>
                <w:fldChar w:fldCharType="end"/>
              </w:r>
            </w:del>
          </w:p>
        </w:tc>
      </w:tr>
      <w:tr w:rsidR="00DE5358" w:rsidRPr="00DE5358" w14:paraId="0B409CD3" w14:textId="77777777" w:rsidTr="00BD0927">
        <w:trPr>
          <w:del w:id="4428" w:author="Administrator" w:date="2011-08-18T10:26:00Z"/>
        </w:trPr>
        <w:tc>
          <w:tcPr>
            <w:tcW w:w="828" w:type="dxa"/>
            <w:shd w:val="clear" w:color="auto" w:fill="auto"/>
          </w:tcPr>
          <w:p w14:paraId="17CB752E" w14:textId="77777777" w:rsidR="00DE5358" w:rsidRPr="00DE5358" w:rsidRDefault="00DE5358" w:rsidP="00DE5358">
            <w:pPr>
              <w:rPr>
                <w:del w:id="4429" w:author="Administrator" w:date="2011-08-18T10:26:00Z"/>
              </w:rPr>
            </w:pPr>
            <w:del w:id="4430" w:author="Administrator" w:date="2011-08-18T10:26:00Z">
              <w:r w:rsidRPr="00DE5358">
                <w:delText>1604</w:delText>
              </w:r>
            </w:del>
          </w:p>
        </w:tc>
        <w:tc>
          <w:tcPr>
            <w:tcW w:w="2699" w:type="dxa"/>
            <w:shd w:val="clear" w:color="auto" w:fill="auto"/>
          </w:tcPr>
          <w:p w14:paraId="735B28FE" w14:textId="77777777" w:rsidR="00DE5358" w:rsidRPr="00DE5358" w:rsidRDefault="00DE5358" w:rsidP="00DE5358">
            <w:pPr>
              <w:rPr>
                <w:del w:id="4431" w:author="Administrator" w:date="2011-08-18T10:26:00Z"/>
              </w:rPr>
            </w:pPr>
            <w:del w:id="4432" w:author="Administrator" w:date="2011-08-18T10:26:00Z">
              <w:r>
                <w:fldChar w:fldCharType="begin"/>
              </w:r>
              <w:r>
                <w:delInstrText xml:space="preserve"> HYPERLINK  \l "fld_RelationshipRiskRestructuringType" </w:delInstrText>
              </w:r>
              <w:r>
                <w:fldChar w:fldCharType="separate"/>
              </w:r>
              <w:r w:rsidRPr="00BD0927">
                <w:rPr>
                  <w:rStyle w:val="Hyperlink"/>
                  <w:rFonts w:ascii="Times New Roman" w:hAnsi="Times New Roman"/>
                  <w:sz w:val="20"/>
                </w:rPr>
                <w:delText>RelationshipRiskRestructuringType</w:delText>
              </w:r>
              <w:r>
                <w:fldChar w:fldCharType="end"/>
              </w:r>
            </w:del>
          </w:p>
        </w:tc>
      </w:tr>
      <w:tr w:rsidR="00DE5358" w:rsidRPr="00DE5358" w14:paraId="17AE1BA3" w14:textId="77777777" w:rsidTr="00BD0927">
        <w:trPr>
          <w:del w:id="4433" w:author="Administrator" w:date="2011-08-18T10:26:00Z"/>
        </w:trPr>
        <w:tc>
          <w:tcPr>
            <w:tcW w:w="828" w:type="dxa"/>
            <w:shd w:val="clear" w:color="auto" w:fill="auto"/>
          </w:tcPr>
          <w:p w14:paraId="48CD0A91" w14:textId="77777777" w:rsidR="00DE5358" w:rsidRPr="00DE5358" w:rsidRDefault="00DE5358" w:rsidP="00DE5358">
            <w:pPr>
              <w:rPr>
                <w:del w:id="4434" w:author="Administrator" w:date="2011-08-18T10:26:00Z"/>
              </w:rPr>
            </w:pPr>
            <w:del w:id="4435" w:author="Administrator" w:date="2011-08-18T10:26:00Z">
              <w:r w:rsidRPr="00DE5358">
                <w:delText>1605</w:delText>
              </w:r>
            </w:del>
          </w:p>
        </w:tc>
        <w:tc>
          <w:tcPr>
            <w:tcW w:w="2699" w:type="dxa"/>
            <w:shd w:val="clear" w:color="auto" w:fill="auto"/>
          </w:tcPr>
          <w:p w14:paraId="7D1B3430" w14:textId="77777777" w:rsidR="00DE5358" w:rsidRPr="00DE5358" w:rsidRDefault="00DE5358" w:rsidP="00DE5358">
            <w:pPr>
              <w:rPr>
                <w:del w:id="4436" w:author="Administrator" w:date="2011-08-18T10:26:00Z"/>
              </w:rPr>
            </w:pPr>
            <w:del w:id="4437" w:author="Administrator" w:date="2011-08-18T10:26:00Z">
              <w:r>
                <w:fldChar w:fldCharType="begin"/>
              </w:r>
              <w:r>
                <w:delInstrText xml:space="preserve"> HYPERLINK  \l "fld_RelationshipRiskSeniority" </w:delInstrText>
              </w:r>
              <w:r>
                <w:fldChar w:fldCharType="separate"/>
              </w:r>
              <w:r w:rsidRPr="00BD0927">
                <w:rPr>
                  <w:rStyle w:val="Hyperlink"/>
                  <w:rFonts w:ascii="Times New Roman" w:hAnsi="Times New Roman"/>
                  <w:sz w:val="20"/>
                </w:rPr>
                <w:delText>RelationshipRiskSeniority</w:delText>
              </w:r>
              <w:r>
                <w:fldChar w:fldCharType="end"/>
              </w:r>
            </w:del>
          </w:p>
        </w:tc>
      </w:tr>
      <w:tr w:rsidR="00DE5358" w:rsidRPr="00DE5358" w14:paraId="49C741EA" w14:textId="77777777" w:rsidTr="00BD0927">
        <w:trPr>
          <w:del w:id="4438" w:author="Administrator" w:date="2011-08-18T10:26:00Z"/>
        </w:trPr>
        <w:tc>
          <w:tcPr>
            <w:tcW w:w="828" w:type="dxa"/>
            <w:shd w:val="clear" w:color="auto" w:fill="auto"/>
          </w:tcPr>
          <w:p w14:paraId="0D66FBFB" w14:textId="77777777" w:rsidR="00DE5358" w:rsidRPr="00DE5358" w:rsidRDefault="00DE5358" w:rsidP="00DE5358">
            <w:pPr>
              <w:rPr>
                <w:del w:id="4439" w:author="Administrator" w:date="2011-08-18T10:26:00Z"/>
              </w:rPr>
            </w:pPr>
            <w:del w:id="4440" w:author="Administrator" w:date="2011-08-18T10:26:00Z">
              <w:r w:rsidRPr="00DE5358">
                <w:delText>1606</w:delText>
              </w:r>
            </w:del>
          </w:p>
        </w:tc>
        <w:tc>
          <w:tcPr>
            <w:tcW w:w="2699" w:type="dxa"/>
            <w:shd w:val="clear" w:color="auto" w:fill="auto"/>
          </w:tcPr>
          <w:p w14:paraId="42DD95C3" w14:textId="77777777" w:rsidR="00DE5358" w:rsidRPr="00DE5358" w:rsidRDefault="00DE5358" w:rsidP="00DE5358">
            <w:pPr>
              <w:rPr>
                <w:del w:id="4441" w:author="Administrator" w:date="2011-08-18T10:26:00Z"/>
              </w:rPr>
            </w:pPr>
            <w:del w:id="4442" w:author="Administrator" w:date="2011-08-18T10:26:00Z">
              <w:r>
                <w:fldChar w:fldCharType="begin"/>
              </w:r>
              <w:r>
                <w:delInstrText xml:space="preserve"> HYPERLINK  \l "fld_RelationshipRiskPutOrCall" </w:delInstrText>
              </w:r>
              <w:r>
                <w:fldChar w:fldCharType="separate"/>
              </w:r>
              <w:r w:rsidRPr="00BD0927">
                <w:rPr>
                  <w:rStyle w:val="Hyperlink"/>
                  <w:rFonts w:ascii="Times New Roman" w:hAnsi="Times New Roman"/>
                  <w:sz w:val="20"/>
                </w:rPr>
                <w:delText>RelationshipRiskPutOrCall</w:delText>
              </w:r>
              <w:r>
                <w:fldChar w:fldCharType="end"/>
              </w:r>
            </w:del>
          </w:p>
        </w:tc>
      </w:tr>
      <w:tr w:rsidR="00DE5358" w:rsidRPr="00DE5358" w14:paraId="1A7EB49A" w14:textId="77777777" w:rsidTr="00BD0927">
        <w:trPr>
          <w:del w:id="4443" w:author="Administrator" w:date="2011-08-18T10:26:00Z"/>
        </w:trPr>
        <w:tc>
          <w:tcPr>
            <w:tcW w:w="828" w:type="dxa"/>
            <w:shd w:val="clear" w:color="auto" w:fill="auto"/>
          </w:tcPr>
          <w:p w14:paraId="7C38934F" w14:textId="77777777" w:rsidR="00DE5358" w:rsidRPr="00DE5358" w:rsidRDefault="00DE5358" w:rsidP="00DE5358">
            <w:pPr>
              <w:rPr>
                <w:del w:id="4444" w:author="Administrator" w:date="2011-08-18T10:26:00Z"/>
              </w:rPr>
            </w:pPr>
            <w:del w:id="4445" w:author="Administrator" w:date="2011-08-18T10:26:00Z">
              <w:r w:rsidRPr="00DE5358">
                <w:delText>1607</w:delText>
              </w:r>
            </w:del>
          </w:p>
        </w:tc>
        <w:tc>
          <w:tcPr>
            <w:tcW w:w="2699" w:type="dxa"/>
            <w:shd w:val="clear" w:color="auto" w:fill="auto"/>
          </w:tcPr>
          <w:p w14:paraId="21782DB8" w14:textId="77777777" w:rsidR="00DE5358" w:rsidRPr="00DE5358" w:rsidRDefault="00DE5358" w:rsidP="00DE5358">
            <w:pPr>
              <w:rPr>
                <w:del w:id="4446" w:author="Administrator" w:date="2011-08-18T10:26:00Z"/>
              </w:rPr>
            </w:pPr>
            <w:del w:id="4447" w:author="Administrator" w:date="2011-08-18T10:26:00Z">
              <w:r>
                <w:fldChar w:fldCharType="begin"/>
              </w:r>
              <w:r>
                <w:delInstrText xml:space="preserve"> HYPERLINK  \l "fld_RelationshipRiskFlexibleIndicator" </w:delInstrText>
              </w:r>
              <w:r>
                <w:fldChar w:fldCharType="separate"/>
              </w:r>
              <w:r w:rsidRPr="00BD0927">
                <w:rPr>
                  <w:rStyle w:val="Hyperlink"/>
                  <w:rFonts w:ascii="Times New Roman" w:hAnsi="Times New Roman"/>
                  <w:sz w:val="20"/>
                </w:rPr>
                <w:delText>RelationshipRiskFlexibleIndicator</w:delText>
              </w:r>
              <w:r>
                <w:fldChar w:fldCharType="end"/>
              </w:r>
            </w:del>
          </w:p>
        </w:tc>
      </w:tr>
      <w:tr w:rsidR="00DE5358" w:rsidRPr="00DE5358" w14:paraId="185D61CA" w14:textId="77777777" w:rsidTr="00BD0927">
        <w:trPr>
          <w:del w:id="4448" w:author="Administrator" w:date="2011-08-18T10:26:00Z"/>
        </w:trPr>
        <w:tc>
          <w:tcPr>
            <w:tcW w:w="828" w:type="dxa"/>
            <w:shd w:val="clear" w:color="auto" w:fill="auto"/>
          </w:tcPr>
          <w:p w14:paraId="09E339BC" w14:textId="77777777" w:rsidR="00DE5358" w:rsidRPr="00DE5358" w:rsidRDefault="00DE5358" w:rsidP="00DE5358">
            <w:pPr>
              <w:rPr>
                <w:del w:id="4449" w:author="Administrator" w:date="2011-08-18T10:26:00Z"/>
              </w:rPr>
            </w:pPr>
            <w:del w:id="4450" w:author="Administrator" w:date="2011-08-18T10:26:00Z">
              <w:r w:rsidRPr="00DE5358">
                <w:delText>1608</w:delText>
              </w:r>
            </w:del>
          </w:p>
        </w:tc>
        <w:tc>
          <w:tcPr>
            <w:tcW w:w="2699" w:type="dxa"/>
            <w:shd w:val="clear" w:color="auto" w:fill="auto"/>
          </w:tcPr>
          <w:p w14:paraId="6D2AA734" w14:textId="77777777" w:rsidR="00DE5358" w:rsidRPr="00DE5358" w:rsidRDefault="00DE5358" w:rsidP="00DE5358">
            <w:pPr>
              <w:rPr>
                <w:del w:id="4451" w:author="Administrator" w:date="2011-08-18T10:26:00Z"/>
              </w:rPr>
            </w:pPr>
            <w:del w:id="4452" w:author="Administrator" w:date="2011-08-18T10:26:00Z">
              <w:r>
                <w:fldChar w:fldCharType="begin"/>
              </w:r>
              <w:r>
                <w:delInstrText xml:space="preserve"> HYPERLINK  \l "fld_RelationshipRiskCouponRate" </w:delInstrText>
              </w:r>
              <w:r>
                <w:fldChar w:fldCharType="separate"/>
              </w:r>
              <w:r w:rsidRPr="00BD0927">
                <w:rPr>
                  <w:rStyle w:val="Hyperlink"/>
                  <w:rFonts w:ascii="Times New Roman" w:hAnsi="Times New Roman"/>
                  <w:sz w:val="20"/>
                </w:rPr>
                <w:delText>RelationshipRiskCouponRate</w:delText>
              </w:r>
              <w:r>
                <w:fldChar w:fldCharType="end"/>
              </w:r>
            </w:del>
          </w:p>
        </w:tc>
      </w:tr>
      <w:tr w:rsidR="00DE5358" w:rsidRPr="00DE5358" w14:paraId="4C42631E" w14:textId="77777777" w:rsidTr="00BD0927">
        <w:trPr>
          <w:del w:id="4453" w:author="Administrator" w:date="2011-08-18T10:26:00Z"/>
        </w:trPr>
        <w:tc>
          <w:tcPr>
            <w:tcW w:w="828" w:type="dxa"/>
            <w:shd w:val="clear" w:color="auto" w:fill="auto"/>
          </w:tcPr>
          <w:p w14:paraId="517D4B70" w14:textId="77777777" w:rsidR="00DE5358" w:rsidRPr="00DE5358" w:rsidRDefault="00DE5358" w:rsidP="00DE5358">
            <w:pPr>
              <w:rPr>
                <w:del w:id="4454" w:author="Administrator" w:date="2011-08-18T10:26:00Z"/>
              </w:rPr>
            </w:pPr>
            <w:del w:id="4455" w:author="Administrator" w:date="2011-08-18T10:26:00Z">
              <w:r w:rsidRPr="00DE5358">
                <w:delText>1609</w:delText>
              </w:r>
            </w:del>
          </w:p>
        </w:tc>
        <w:tc>
          <w:tcPr>
            <w:tcW w:w="2699" w:type="dxa"/>
            <w:shd w:val="clear" w:color="auto" w:fill="auto"/>
          </w:tcPr>
          <w:p w14:paraId="4EC3E559" w14:textId="77777777" w:rsidR="00DE5358" w:rsidRPr="00DE5358" w:rsidRDefault="00DE5358" w:rsidP="00DE5358">
            <w:pPr>
              <w:rPr>
                <w:del w:id="4456" w:author="Administrator" w:date="2011-08-18T10:26:00Z"/>
              </w:rPr>
            </w:pPr>
            <w:del w:id="4457" w:author="Administrator" w:date="2011-08-18T10:26:00Z">
              <w:r>
                <w:fldChar w:fldCharType="begin"/>
              </w:r>
              <w:r>
                <w:delInstrText xml:space="preserve"> HYPERLINK  \l "fld_RelationshipRiskSecurityExchange" </w:delInstrText>
              </w:r>
              <w:r>
                <w:fldChar w:fldCharType="separate"/>
              </w:r>
              <w:r w:rsidRPr="00BD0927">
                <w:rPr>
                  <w:rStyle w:val="Hyperlink"/>
                  <w:rFonts w:ascii="Times New Roman" w:hAnsi="Times New Roman"/>
                  <w:sz w:val="20"/>
                </w:rPr>
                <w:delText>RelationshipRiskSecurityExchange</w:delText>
              </w:r>
              <w:r>
                <w:fldChar w:fldCharType="end"/>
              </w:r>
            </w:del>
          </w:p>
        </w:tc>
      </w:tr>
      <w:tr w:rsidR="00DE5358" w:rsidRPr="00DE5358" w14:paraId="2C67A6BC" w14:textId="77777777" w:rsidTr="00BD0927">
        <w:trPr>
          <w:del w:id="4458" w:author="Administrator" w:date="2011-08-18T10:26:00Z"/>
        </w:trPr>
        <w:tc>
          <w:tcPr>
            <w:tcW w:w="828" w:type="dxa"/>
            <w:shd w:val="clear" w:color="auto" w:fill="auto"/>
          </w:tcPr>
          <w:p w14:paraId="29E1634C" w14:textId="77777777" w:rsidR="00DE5358" w:rsidRPr="00DE5358" w:rsidRDefault="00DE5358" w:rsidP="00DE5358">
            <w:pPr>
              <w:rPr>
                <w:del w:id="4459" w:author="Administrator" w:date="2011-08-18T10:26:00Z"/>
              </w:rPr>
            </w:pPr>
            <w:del w:id="4460" w:author="Administrator" w:date="2011-08-18T10:26:00Z">
              <w:r w:rsidRPr="00DE5358">
                <w:delText>1610</w:delText>
              </w:r>
            </w:del>
          </w:p>
        </w:tc>
        <w:tc>
          <w:tcPr>
            <w:tcW w:w="2699" w:type="dxa"/>
            <w:shd w:val="clear" w:color="auto" w:fill="auto"/>
          </w:tcPr>
          <w:p w14:paraId="46AB1594" w14:textId="77777777" w:rsidR="00DE5358" w:rsidRPr="00DE5358" w:rsidRDefault="00DE5358" w:rsidP="00DE5358">
            <w:pPr>
              <w:rPr>
                <w:del w:id="4461" w:author="Administrator" w:date="2011-08-18T10:26:00Z"/>
              </w:rPr>
            </w:pPr>
            <w:del w:id="4462" w:author="Administrator" w:date="2011-08-18T10:26:00Z">
              <w:r>
                <w:fldChar w:fldCharType="begin"/>
              </w:r>
              <w:r>
                <w:delInstrText xml:space="preserve"> HYPERLINK  \l "fld_RelationshipRiskSecurityDesc" </w:delInstrText>
              </w:r>
              <w:r>
                <w:fldChar w:fldCharType="separate"/>
              </w:r>
              <w:r w:rsidRPr="00BD0927">
                <w:rPr>
                  <w:rStyle w:val="Hyperlink"/>
                  <w:rFonts w:ascii="Times New Roman" w:hAnsi="Times New Roman"/>
                  <w:sz w:val="20"/>
                </w:rPr>
                <w:delText>RelationshipRiskSecurityDesc</w:delText>
              </w:r>
              <w:r>
                <w:fldChar w:fldCharType="end"/>
              </w:r>
            </w:del>
          </w:p>
        </w:tc>
      </w:tr>
      <w:tr w:rsidR="00DE5358" w:rsidRPr="00DE5358" w14:paraId="1939C990" w14:textId="77777777" w:rsidTr="00BD0927">
        <w:trPr>
          <w:del w:id="4463" w:author="Administrator" w:date="2011-08-18T10:26:00Z"/>
        </w:trPr>
        <w:tc>
          <w:tcPr>
            <w:tcW w:w="828" w:type="dxa"/>
            <w:shd w:val="clear" w:color="auto" w:fill="auto"/>
          </w:tcPr>
          <w:p w14:paraId="1F743737" w14:textId="77777777" w:rsidR="00DE5358" w:rsidRPr="00DE5358" w:rsidRDefault="00DE5358" w:rsidP="00DE5358">
            <w:pPr>
              <w:rPr>
                <w:del w:id="4464" w:author="Administrator" w:date="2011-08-18T10:26:00Z"/>
              </w:rPr>
            </w:pPr>
            <w:del w:id="4465" w:author="Administrator" w:date="2011-08-18T10:26:00Z">
              <w:r w:rsidRPr="00DE5358">
                <w:delText>1611</w:delText>
              </w:r>
            </w:del>
          </w:p>
        </w:tc>
        <w:tc>
          <w:tcPr>
            <w:tcW w:w="2699" w:type="dxa"/>
            <w:shd w:val="clear" w:color="auto" w:fill="auto"/>
          </w:tcPr>
          <w:p w14:paraId="4877064E" w14:textId="77777777" w:rsidR="00DE5358" w:rsidRPr="00DE5358" w:rsidRDefault="00DE5358" w:rsidP="00DE5358">
            <w:pPr>
              <w:rPr>
                <w:del w:id="4466" w:author="Administrator" w:date="2011-08-18T10:26:00Z"/>
              </w:rPr>
            </w:pPr>
            <w:del w:id="4467" w:author="Administrator" w:date="2011-08-18T10:26:00Z">
              <w:r>
                <w:fldChar w:fldCharType="begin"/>
              </w:r>
              <w:r>
                <w:delInstrText xml:space="preserve"> HYPERLINK  \l "fld_RelationshipRiskInstrumentSettlType" </w:delInstrText>
              </w:r>
              <w:r>
                <w:fldChar w:fldCharType="separate"/>
              </w:r>
              <w:r w:rsidRPr="00BD0927">
                <w:rPr>
                  <w:rStyle w:val="Hyperlink"/>
                  <w:rFonts w:ascii="Times New Roman" w:hAnsi="Times New Roman"/>
                  <w:sz w:val="20"/>
                </w:rPr>
                <w:delText>RelationshipRiskInstrumentSettlType</w:delText>
              </w:r>
              <w:r>
                <w:fldChar w:fldCharType="end"/>
              </w:r>
            </w:del>
          </w:p>
        </w:tc>
      </w:tr>
      <w:tr w:rsidR="00DE5358" w:rsidRPr="00DE5358" w14:paraId="5270AB85" w14:textId="77777777" w:rsidTr="00BD0927">
        <w:trPr>
          <w:del w:id="4468" w:author="Administrator" w:date="2011-08-18T10:26:00Z"/>
        </w:trPr>
        <w:tc>
          <w:tcPr>
            <w:tcW w:w="828" w:type="dxa"/>
            <w:shd w:val="clear" w:color="auto" w:fill="auto"/>
          </w:tcPr>
          <w:p w14:paraId="58F64A04" w14:textId="77777777" w:rsidR="00DE5358" w:rsidRPr="00DE5358" w:rsidRDefault="00DE5358" w:rsidP="00DE5358">
            <w:pPr>
              <w:rPr>
                <w:del w:id="4469" w:author="Administrator" w:date="2011-08-18T10:26:00Z"/>
              </w:rPr>
            </w:pPr>
            <w:del w:id="4470" w:author="Administrator" w:date="2011-08-18T10:26:00Z">
              <w:r w:rsidRPr="00DE5358">
                <w:delText>1612</w:delText>
              </w:r>
            </w:del>
          </w:p>
        </w:tc>
        <w:tc>
          <w:tcPr>
            <w:tcW w:w="2699" w:type="dxa"/>
            <w:shd w:val="clear" w:color="auto" w:fill="auto"/>
          </w:tcPr>
          <w:p w14:paraId="7B8257D6" w14:textId="77777777" w:rsidR="00DE5358" w:rsidRPr="00DE5358" w:rsidRDefault="00DE5358" w:rsidP="00DE5358">
            <w:pPr>
              <w:rPr>
                <w:del w:id="4471" w:author="Administrator" w:date="2011-08-18T10:26:00Z"/>
              </w:rPr>
            </w:pPr>
            <w:del w:id="4472" w:author="Administrator" w:date="2011-08-18T10:26:00Z">
              <w:r>
                <w:fldChar w:fldCharType="begin"/>
              </w:r>
              <w:r>
                <w:delInstrText xml:space="preserve"> HYPERLINK  \l "fld_RelationshipRiskInstrumentMultiplier" </w:delInstrText>
              </w:r>
              <w:r>
                <w:fldChar w:fldCharType="separate"/>
              </w:r>
              <w:r w:rsidRPr="00BD0927">
                <w:rPr>
                  <w:rStyle w:val="Hyperlink"/>
                  <w:rFonts w:ascii="Times New Roman" w:hAnsi="Times New Roman"/>
                  <w:sz w:val="20"/>
                </w:rPr>
                <w:delText>RelationshipRiskInstrumentMultiplier</w:delText>
              </w:r>
              <w:r>
                <w:fldChar w:fldCharType="end"/>
              </w:r>
            </w:del>
          </w:p>
        </w:tc>
      </w:tr>
      <w:tr w:rsidR="00DE5358" w:rsidRPr="00DE5358" w14:paraId="1E49B87A" w14:textId="77777777" w:rsidTr="00BD0927">
        <w:trPr>
          <w:del w:id="4473" w:author="Administrator" w:date="2011-08-18T10:26:00Z"/>
        </w:trPr>
        <w:tc>
          <w:tcPr>
            <w:tcW w:w="828" w:type="dxa"/>
            <w:shd w:val="clear" w:color="auto" w:fill="auto"/>
          </w:tcPr>
          <w:p w14:paraId="4770F40B" w14:textId="77777777" w:rsidR="00DE5358" w:rsidRPr="00DE5358" w:rsidRDefault="00DE5358" w:rsidP="00DE5358">
            <w:pPr>
              <w:rPr>
                <w:del w:id="4474" w:author="Administrator" w:date="2011-08-18T10:26:00Z"/>
              </w:rPr>
            </w:pPr>
            <w:del w:id="4475" w:author="Administrator" w:date="2011-08-18T10:26:00Z">
              <w:r w:rsidRPr="00DE5358">
                <w:delText>1613</w:delText>
              </w:r>
            </w:del>
          </w:p>
        </w:tc>
        <w:tc>
          <w:tcPr>
            <w:tcW w:w="2699" w:type="dxa"/>
            <w:shd w:val="clear" w:color="auto" w:fill="auto"/>
          </w:tcPr>
          <w:p w14:paraId="534F24F5" w14:textId="77777777" w:rsidR="00DE5358" w:rsidRPr="00DE5358" w:rsidRDefault="00DE5358" w:rsidP="00DE5358">
            <w:pPr>
              <w:rPr>
                <w:del w:id="4476" w:author="Administrator" w:date="2011-08-18T10:26:00Z"/>
              </w:rPr>
            </w:pPr>
            <w:del w:id="4477" w:author="Administrator" w:date="2011-08-18T10:26:00Z">
              <w:r>
                <w:fldChar w:fldCharType="begin"/>
              </w:r>
              <w:r>
                <w:delInstrText xml:space="preserve"> HYPERLINK  \l "fld_NoRelationshipRiskWarningLevels" </w:delInstrText>
              </w:r>
              <w:r>
                <w:fldChar w:fldCharType="separate"/>
              </w:r>
              <w:r w:rsidRPr="00BD0927">
                <w:rPr>
                  <w:rStyle w:val="Hyperlink"/>
                  <w:rFonts w:ascii="Times New Roman" w:hAnsi="Times New Roman"/>
                  <w:sz w:val="20"/>
                </w:rPr>
                <w:delText>NoRelationshipRiskWarningLevels</w:delText>
              </w:r>
              <w:r>
                <w:fldChar w:fldCharType="end"/>
              </w:r>
            </w:del>
          </w:p>
        </w:tc>
      </w:tr>
      <w:tr w:rsidR="00DE5358" w:rsidRPr="00DE5358" w14:paraId="548848F1" w14:textId="77777777" w:rsidTr="00BD0927">
        <w:trPr>
          <w:del w:id="4478" w:author="Administrator" w:date="2011-08-18T10:26:00Z"/>
        </w:trPr>
        <w:tc>
          <w:tcPr>
            <w:tcW w:w="828" w:type="dxa"/>
            <w:shd w:val="clear" w:color="auto" w:fill="auto"/>
          </w:tcPr>
          <w:p w14:paraId="0D36E243" w14:textId="77777777" w:rsidR="00DE5358" w:rsidRPr="00DE5358" w:rsidRDefault="00DE5358" w:rsidP="00DE5358">
            <w:pPr>
              <w:rPr>
                <w:del w:id="4479" w:author="Administrator" w:date="2011-08-18T10:26:00Z"/>
              </w:rPr>
            </w:pPr>
            <w:del w:id="4480" w:author="Administrator" w:date="2011-08-18T10:26:00Z">
              <w:r w:rsidRPr="00DE5358">
                <w:delText>1614</w:delText>
              </w:r>
            </w:del>
          </w:p>
        </w:tc>
        <w:tc>
          <w:tcPr>
            <w:tcW w:w="2699" w:type="dxa"/>
            <w:shd w:val="clear" w:color="auto" w:fill="auto"/>
          </w:tcPr>
          <w:p w14:paraId="0D92D1D3" w14:textId="77777777" w:rsidR="00DE5358" w:rsidRPr="00DE5358" w:rsidRDefault="00DE5358" w:rsidP="00DE5358">
            <w:pPr>
              <w:rPr>
                <w:del w:id="4481" w:author="Administrator" w:date="2011-08-18T10:26:00Z"/>
              </w:rPr>
            </w:pPr>
            <w:del w:id="4482" w:author="Administrator" w:date="2011-08-18T10:26:00Z">
              <w:r>
                <w:fldChar w:fldCharType="begin"/>
              </w:r>
              <w:r>
                <w:delInstrText xml:space="preserve"> HYPERLINK  \l "fld_RelationshipRiskWarningLevelPercent" </w:delInstrText>
              </w:r>
              <w:r>
                <w:fldChar w:fldCharType="separate"/>
              </w:r>
              <w:r w:rsidRPr="00BD0927">
                <w:rPr>
                  <w:rStyle w:val="Hyperlink"/>
                  <w:rFonts w:ascii="Times New Roman" w:hAnsi="Times New Roman"/>
                  <w:sz w:val="20"/>
                </w:rPr>
                <w:delText>RelationshipRiskWarningLevelPercent</w:delText>
              </w:r>
              <w:r>
                <w:fldChar w:fldCharType="end"/>
              </w:r>
            </w:del>
          </w:p>
        </w:tc>
      </w:tr>
      <w:tr w:rsidR="00DE5358" w:rsidRPr="00DE5358" w14:paraId="326849CF" w14:textId="77777777" w:rsidTr="00BD0927">
        <w:trPr>
          <w:del w:id="4483" w:author="Administrator" w:date="2011-08-18T10:26:00Z"/>
        </w:trPr>
        <w:tc>
          <w:tcPr>
            <w:tcW w:w="828" w:type="dxa"/>
            <w:shd w:val="clear" w:color="auto" w:fill="auto"/>
          </w:tcPr>
          <w:p w14:paraId="0B6335B9" w14:textId="77777777" w:rsidR="00DE5358" w:rsidRPr="00DE5358" w:rsidRDefault="00DE5358" w:rsidP="00DE5358">
            <w:pPr>
              <w:rPr>
                <w:del w:id="4484" w:author="Administrator" w:date="2011-08-18T10:26:00Z"/>
              </w:rPr>
            </w:pPr>
            <w:del w:id="4485" w:author="Administrator" w:date="2011-08-18T10:26:00Z">
              <w:r w:rsidRPr="00DE5358">
                <w:delText>1615</w:delText>
              </w:r>
            </w:del>
          </w:p>
        </w:tc>
        <w:tc>
          <w:tcPr>
            <w:tcW w:w="2699" w:type="dxa"/>
            <w:shd w:val="clear" w:color="auto" w:fill="auto"/>
          </w:tcPr>
          <w:p w14:paraId="7810AA75" w14:textId="77777777" w:rsidR="00DE5358" w:rsidRPr="00DE5358" w:rsidRDefault="00DE5358" w:rsidP="00DE5358">
            <w:pPr>
              <w:rPr>
                <w:del w:id="4486" w:author="Administrator" w:date="2011-08-18T10:26:00Z"/>
              </w:rPr>
            </w:pPr>
            <w:del w:id="4487" w:author="Administrator" w:date="2011-08-18T10:26:00Z">
              <w:r>
                <w:fldChar w:fldCharType="begin"/>
              </w:r>
              <w:r>
                <w:delInstrText xml:space="preserve"> HYPERLINK  \l "fld_RelationshipRiskWarningLevelName" </w:delInstrText>
              </w:r>
              <w:r>
                <w:fldChar w:fldCharType="separate"/>
              </w:r>
              <w:r w:rsidRPr="00BD0927">
                <w:rPr>
                  <w:rStyle w:val="Hyperlink"/>
                  <w:rFonts w:ascii="Times New Roman" w:hAnsi="Times New Roman"/>
                  <w:sz w:val="20"/>
                </w:rPr>
                <w:delText>RelationshipRiskWarningLevelName</w:delText>
              </w:r>
              <w:r>
                <w:fldChar w:fldCharType="end"/>
              </w:r>
            </w:del>
          </w:p>
        </w:tc>
      </w:tr>
      <w:tr w:rsidR="00DE5358" w:rsidRPr="00DE5358" w14:paraId="2275C098" w14:textId="77777777" w:rsidTr="00BD0927">
        <w:trPr>
          <w:del w:id="4488" w:author="Administrator" w:date="2011-08-18T10:26:00Z"/>
        </w:trPr>
        <w:tc>
          <w:tcPr>
            <w:tcW w:w="828" w:type="dxa"/>
            <w:shd w:val="clear" w:color="auto" w:fill="auto"/>
          </w:tcPr>
          <w:p w14:paraId="65E4550D" w14:textId="77777777" w:rsidR="00DE5358" w:rsidRPr="00DE5358" w:rsidRDefault="00DE5358" w:rsidP="00DE5358">
            <w:pPr>
              <w:rPr>
                <w:del w:id="4489" w:author="Administrator" w:date="2011-08-18T10:26:00Z"/>
              </w:rPr>
            </w:pPr>
            <w:del w:id="4490" w:author="Administrator" w:date="2011-08-18T10:26:00Z">
              <w:r w:rsidRPr="00DE5358">
                <w:delText>1616</w:delText>
              </w:r>
            </w:del>
          </w:p>
        </w:tc>
        <w:tc>
          <w:tcPr>
            <w:tcW w:w="2699" w:type="dxa"/>
            <w:shd w:val="clear" w:color="auto" w:fill="auto"/>
          </w:tcPr>
          <w:p w14:paraId="039FBF2D" w14:textId="77777777" w:rsidR="00DE5358" w:rsidRPr="00DE5358" w:rsidRDefault="00DE5358" w:rsidP="00DE5358">
            <w:pPr>
              <w:rPr>
                <w:del w:id="4491" w:author="Administrator" w:date="2011-08-18T10:26:00Z"/>
              </w:rPr>
            </w:pPr>
            <w:del w:id="4492" w:author="Administrator" w:date="2011-08-18T10:26:00Z">
              <w:r>
                <w:fldChar w:fldCharType="begin"/>
              </w:r>
              <w:r>
                <w:delInstrText xml:space="preserve"> HYPERLINK  \l "fld_RiskSecurityExchange" </w:delInstrText>
              </w:r>
              <w:r>
                <w:fldChar w:fldCharType="separate"/>
              </w:r>
              <w:r w:rsidRPr="00BD0927">
                <w:rPr>
                  <w:rStyle w:val="Hyperlink"/>
                  <w:rFonts w:ascii="Times New Roman" w:hAnsi="Times New Roman"/>
                  <w:sz w:val="20"/>
                </w:rPr>
                <w:delText>RiskSecurityExchange</w:delText>
              </w:r>
              <w:r>
                <w:fldChar w:fldCharType="end"/>
              </w:r>
            </w:del>
          </w:p>
        </w:tc>
      </w:tr>
      <w:tr w:rsidR="00512FC7" w:rsidRPr="00512FC7" w14:paraId="433D89B5" w14:textId="77777777" w:rsidTr="00533FE7">
        <w:tc>
          <w:tcPr>
            <w:tcW w:w="828" w:type="dxa"/>
            <w:shd w:val="clear" w:color="auto" w:fill="auto"/>
          </w:tcPr>
          <w:p w14:paraId="3CC4ADF2" w14:textId="77777777" w:rsidR="00512FC7" w:rsidRPr="00512FC7" w:rsidRDefault="00512FC7" w:rsidP="00533FE7">
            <w:r w:rsidRPr="00512FC7">
              <w:t>1617</w:t>
            </w:r>
          </w:p>
        </w:tc>
        <w:tc>
          <w:tcPr>
            <w:tcW w:w="2699" w:type="dxa"/>
            <w:shd w:val="clear" w:color="auto" w:fill="auto"/>
          </w:tcPr>
          <w:p w14:paraId="6051F554" w14:textId="77777777" w:rsidR="00512FC7" w:rsidRPr="00512FC7" w:rsidRDefault="00C411EF" w:rsidP="00533FE7">
            <w:hyperlink w:anchor="fld_StreamAsgnType" w:history="1">
              <w:r w:rsidR="00512FC7" w:rsidRPr="00533FE7">
                <w:rPr>
                  <w:rStyle w:val="Hyperlink"/>
                  <w:rFonts w:ascii="Times New Roman" w:hAnsi="Times New Roman"/>
                  <w:sz w:val="20"/>
                </w:rPr>
                <w:t>StreamAsgnType</w:t>
              </w:r>
            </w:hyperlink>
          </w:p>
        </w:tc>
      </w:tr>
      <w:bookmarkEnd w:id="3707"/>
      <w:tr w:rsidR="00DE5358" w:rsidRPr="00DE5358" w14:paraId="642BA4F9" w14:textId="77777777" w:rsidTr="00BD0927">
        <w:trPr>
          <w:del w:id="4493" w:author="Administrator" w:date="2011-08-18T10:26:00Z"/>
        </w:trPr>
        <w:tc>
          <w:tcPr>
            <w:tcW w:w="828" w:type="dxa"/>
            <w:shd w:val="clear" w:color="auto" w:fill="auto"/>
          </w:tcPr>
          <w:p w14:paraId="1A6A573F" w14:textId="77777777" w:rsidR="00DE5358" w:rsidRPr="00DE5358" w:rsidRDefault="00DE5358" w:rsidP="00DE5358">
            <w:pPr>
              <w:rPr>
                <w:del w:id="4494" w:author="Administrator" w:date="2011-08-18T10:26:00Z"/>
              </w:rPr>
            </w:pPr>
            <w:del w:id="4495" w:author="Administrator" w:date="2011-08-18T10:26:00Z">
              <w:r w:rsidRPr="00DE5358">
                <w:delText>1618</w:delText>
              </w:r>
            </w:del>
          </w:p>
        </w:tc>
        <w:tc>
          <w:tcPr>
            <w:tcW w:w="2699" w:type="dxa"/>
            <w:shd w:val="clear" w:color="auto" w:fill="auto"/>
          </w:tcPr>
          <w:p w14:paraId="7CA1BF0F" w14:textId="77777777" w:rsidR="00DE5358" w:rsidRPr="00DE5358" w:rsidRDefault="00DE5358" w:rsidP="00DE5358">
            <w:pPr>
              <w:rPr>
                <w:del w:id="4496" w:author="Administrator" w:date="2011-08-18T10:26:00Z"/>
              </w:rPr>
            </w:pPr>
            <w:del w:id="4497" w:author="Administrator" w:date="2011-08-18T10:26:00Z">
              <w:r>
                <w:fldChar w:fldCharType="begin"/>
              </w:r>
              <w:r>
                <w:delInstrText xml:space="preserve"> HYPERLINK  \l "fld_RelationshipRiskEncodedSecurityDescLen" </w:delInstrText>
              </w:r>
              <w:r>
                <w:fldChar w:fldCharType="separate"/>
              </w:r>
              <w:r w:rsidRPr="00BD0927">
                <w:rPr>
                  <w:rStyle w:val="Hyperlink"/>
                  <w:rFonts w:ascii="Times New Roman" w:hAnsi="Times New Roman"/>
                  <w:sz w:val="20"/>
                </w:rPr>
                <w:delText>RelationshipRiskEncodedSecurityDescLen</w:delText>
              </w:r>
              <w:r>
                <w:fldChar w:fldCharType="end"/>
              </w:r>
            </w:del>
          </w:p>
        </w:tc>
      </w:tr>
      <w:tr w:rsidR="00DE5358" w:rsidRPr="00DE5358" w14:paraId="08896B15" w14:textId="77777777" w:rsidTr="00BD0927">
        <w:trPr>
          <w:del w:id="4498" w:author="Administrator" w:date="2011-08-18T10:26:00Z"/>
        </w:trPr>
        <w:tc>
          <w:tcPr>
            <w:tcW w:w="828" w:type="dxa"/>
            <w:shd w:val="clear" w:color="auto" w:fill="auto"/>
          </w:tcPr>
          <w:p w14:paraId="7964CE7A" w14:textId="77777777" w:rsidR="00DE5358" w:rsidRPr="00DE5358" w:rsidRDefault="00DE5358" w:rsidP="00DE5358">
            <w:pPr>
              <w:rPr>
                <w:del w:id="4499" w:author="Administrator" w:date="2011-08-18T10:26:00Z"/>
              </w:rPr>
            </w:pPr>
            <w:del w:id="4500" w:author="Administrator" w:date="2011-08-18T10:26:00Z">
              <w:r w:rsidRPr="00DE5358">
                <w:delText>1619</w:delText>
              </w:r>
            </w:del>
          </w:p>
        </w:tc>
        <w:tc>
          <w:tcPr>
            <w:tcW w:w="2699" w:type="dxa"/>
            <w:shd w:val="clear" w:color="auto" w:fill="auto"/>
          </w:tcPr>
          <w:p w14:paraId="2B521F59" w14:textId="77777777" w:rsidR="00DE5358" w:rsidRPr="00DE5358" w:rsidRDefault="00DE5358" w:rsidP="00DE5358">
            <w:pPr>
              <w:rPr>
                <w:del w:id="4501" w:author="Administrator" w:date="2011-08-18T10:26:00Z"/>
              </w:rPr>
            </w:pPr>
            <w:del w:id="4502" w:author="Administrator" w:date="2011-08-18T10:26:00Z">
              <w:r>
                <w:fldChar w:fldCharType="begin"/>
              </w:r>
              <w:r>
                <w:delInstrText xml:space="preserve"> HYPERLINK  \l "fld_RelationshipRiskEncodedSecurityDesc" </w:delInstrText>
              </w:r>
              <w:r>
                <w:fldChar w:fldCharType="separate"/>
              </w:r>
              <w:r w:rsidRPr="00BD0927">
                <w:rPr>
                  <w:rStyle w:val="Hyperlink"/>
                  <w:rFonts w:ascii="Times New Roman" w:hAnsi="Times New Roman"/>
                  <w:sz w:val="20"/>
                </w:rPr>
                <w:delText>RelationshipRiskEncodedSecurityDesc</w:delText>
              </w:r>
              <w:r>
                <w:fldChar w:fldCharType="end"/>
              </w:r>
            </w:del>
          </w:p>
        </w:tc>
      </w:tr>
      <w:tr w:rsidR="00DE5358" w:rsidRPr="00DE5358" w14:paraId="7BE9058F" w14:textId="77777777" w:rsidTr="00BD0927">
        <w:trPr>
          <w:del w:id="4503" w:author="Administrator" w:date="2011-08-18T10:26:00Z"/>
        </w:trPr>
        <w:tc>
          <w:tcPr>
            <w:tcW w:w="828" w:type="dxa"/>
            <w:shd w:val="clear" w:color="auto" w:fill="auto"/>
          </w:tcPr>
          <w:p w14:paraId="1ADDBEA0" w14:textId="77777777" w:rsidR="00DE5358" w:rsidRPr="00DE5358" w:rsidRDefault="00DE5358" w:rsidP="00DE5358">
            <w:pPr>
              <w:rPr>
                <w:del w:id="4504" w:author="Administrator" w:date="2011-08-18T10:26:00Z"/>
              </w:rPr>
            </w:pPr>
            <w:del w:id="4505" w:author="Administrator" w:date="2011-08-18T10:26:00Z">
              <w:r w:rsidRPr="00DE5358">
                <w:delText>1620</w:delText>
              </w:r>
            </w:del>
          </w:p>
        </w:tc>
        <w:tc>
          <w:tcPr>
            <w:tcW w:w="2699" w:type="dxa"/>
            <w:shd w:val="clear" w:color="auto" w:fill="auto"/>
          </w:tcPr>
          <w:p w14:paraId="47E6CA3B" w14:textId="77777777" w:rsidR="00DE5358" w:rsidRPr="00DE5358" w:rsidRDefault="00DE5358" w:rsidP="00DE5358">
            <w:pPr>
              <w:rPr>
                <w:del w:id="4506" w:author="Administrator" w:date="2011-08-18T10:26:00Z"/>
              </w:rPr>
            </w:pPr>
            <w:del w:id="4507" w:author="Administrator" w:date="2011-08-18T10:26:00Z">
              <w:r>
                <w:fldChar w:fldCharType="begin"/>
              </w:r>
              <w:r>
                <w:delInstrText xml:space="preserve"> HYPERLINK  \l "fld_RiskEncodedSecurityDescLen" </w:delInstrText>
              </w:r>
              <w:r>
                <w:fldChar w:fldCharType="separate"/>
              </w:r>
              <w:r w:rsidRPr="00BD0927">
                <w:rPr>
                  <w:rStyle w:val="Hyperlink"/>
                  <w:rFonts w:ascii="Times New Roman" w:hAnsi="Times New Roman"/>
                  <w:sz w:val="20"/>
                </w:rPr>
                <w:delText>RiskEncodedSecurityDescLen</w:delText>
              </w:r>
              <w:r>
                <w:fldChar w:fldCharType="end"/>
              </w:r>
            </w:del>
          </w:p>
        </w:tc>
      </w:tr>
      <w:tr w:rsidR="00DE5358" w:rsidRPr="00DE5358" w14:paraId="27F0D6BC" w14:textId="77777777" w:rsidTr="00BD0927">
        <w:trPr>
          <w:del w:id="4508" w:author="Administrator" w:date="2011-08-18T10:26:00Z"/>
        </w:trPr>
        <w:tc>
          <w:tcPr>
            <w:tcW w:w="828" w:type="dxa"/>
            <w:shd w:val="clear" w:color="auto" w:fill="auto"/>
          </w:tcPr>
          <w:p w14:paraId="35872DC5" w14:textId="77777777" w:rsidR="00DE5358" w:rsidRPr="00DE5358" w:rsidRDefault="00DE5358" w:rsidP="00DE5358">
            <w:pPr>
              <w:rPr>
                <w:del w:id="4509" w:author="Administrator" w:date="2011-08-18T10:26:00Z"/>
              </w:rPr>
            </w:pPr>
            <w:del w:id="4510" w:author="Administrator" w:date="2011-08-18T10:26:00Z">
              <w:r w:rsidRPr="00DE5358">
                <w:delText>1621</w:delText>
              </w:r>
            </w:del>
          </w:p>
        </w:tc>
        <w:tc>
          <w:tcPr>
            <w:tcW w:w="2699" w:type="dxa"/>
            <w:shd w:val="clear" w:color="auto" w:fill="auto"/>
          </w:tcPr>
          <w:p w14:paraId="1DF3AAEC" w14:textId="77777777" w:rsidR="00DE5358" w:rsidRPr="00DE5358" w:rsidRDefault="00DE5358" w:rsidP="00DE5358">
            <w:pPr>
              <w:rPr>
                <w:del w:id="4511" w:author="Administrator" w:date="2011-08-18T10:26:00Z"/>
              </w:rPr>
            </w:pPr>
            <w:del w:id="4512" w:author="Administrator" w:date="2011-08-18T10:26:00Z">
              <w:r>
                <w:fldChar w:fldCharType="begin"/>
              </w:r>
              <w:r>
                <w:delInstrText xml:space="preserve"> HYPERLINK  \l "fld_RiskEncodedSecurityDesc" </w:delInstrText>
              </w:r>
              <w:r>
                <w:fldChar w:fldCharType="separate"/>
              </w:r>
              <w:r w:rsidRPr="00BD0927">
                <w:rPr>
                  <w:rStyle w:val="Hyperlink"/>
                  <w:rFonts w:ascii="Times New Roman" w:hAnsi="Times New Roman"/>
                  <w:sz w:val="20"/>
                </w:rPr>
                <w:delText>RiskEncodedSecurityDesc</w:delText>
              </w:r>
              <w:r>
                <w:fldChar w:fldCharType="end"/>
              </w:r>
            </w:del>
          </w:p>
        </w:tc>
      </w:tr>
    </w:tbl>
    <w:p w14:paraId="2AD8B7B3" w14:textId="77777777" w:rsidR="00AF5DFE" w:rsidRDefault="00AF5DFE" w:rsidP="00512FC7"/>
    <w:p w14:paraId="570C2ACA" w14:textId="77777777" w:rsidR="00AF5DFE" w:rsidRDefault="00AF5DFE" w:rsidP="008E13A9">
      <w:pPr>
        <w:pStyle w:val="Heading2"/>
        <w:jc w:val="left"/>
        <w:sectPr w:rsidR="00AF5DFE">
          <w:type w:val="continuous"/>
          <w:pgSz w:w="15840" w:h="12240" w:orient="landscape" w:code="1"/>
          <w:pgMar w:top="1440" w:right="1440" w:bottom="1440" w:left="1440" w:header="720" w:footer="720" w:gutter="0"/>
          <w:cols w:num="3" w:space="720" w:equalWidth="0">
            <w:col w:w="3840" w:space="720"/>
            <w:col w:w="3840" w:space="720"/>
            <w:col w:w="3840"/>
          </w:cols>
        </w:sectPr>
      </w:pPr>
      <w:bookmarkStart w:id="4513" w:name="FIXFieldIndexsortedbyfieldname"/>
      <w:bookmarkStart w:id="4514" w:name="_Toc374253605"/>
      <w:bookmarkStart w:id="4515" w:name="_Toc374437180"/>
    </w:p>
    <w:p w14:paraId="08D25C48" w14:textId="77777777" w:rsidR="00AF5DFE" w:rsidRDefault="00AF5DFE">
      <w:pPr>
        <w:pStyle w:val="Heading2"/>
        <w:jc w:val="left"/>
        <w:sectPr w:rsidR="00AF5DFE">
          <w:pgSz w:w="15840" w:h="12240" w:orient="landscape" w:code="1"/>
          <w:pgMar w:top="1440" w:right="1440" w:bottom="1440" w:left="1440" w:header="720" w:footer="720" w:gutter="0"/>
          <w:cols w:space="720"/>
        </w:sectPr>
      </w:pPr>
      <w:bookmarkStart w:id="4516" w:name="_Toc227925165"/>
      <w:r>
        <w:t>FIX Field Index sorted by field name</w:t>
      </w:r>
      <w:bookmarkEnd w:id="4513"/>
      <w:r>
        <w:t>:</w:t>
      </w:r>
      <w:bookmarkEnd w:id="4514"/>
      <w:bookmarkEnd w:id="4515"/>
      <w:bookmarkEnd w:id="4516"/>
    </w:p>
    <w:p w14:paraId="092AE1EB" w14:textId="77777777" w:rsidR="00AF5DFE" w:rsidRDefault="00AF5DFE"/>
    <w:tbl>
      <w:tblPr>
        <w:tblW w:w="0" w:type="auto"/>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5E0" w:firstRow="1" w:lastRow="1" w:firstColumn="1" w:lastColumn="1" w:noHBand="0" w:noVBand="1"/>
      </w:tblPr>
      <w:tblGrid>
        <w:gridCol w:w="828"/>
        <w:gridCol w:w="2699"/>
      </w:tblGrid>
      <w:tr w:rsidR="00512FC7" w:rsidRPr="00533FE7" w14:paraId="5F5C16E1" w14:textId="77777777" w:rsidTr="00533FE7">
        <w:tc>
          <w:tcPr>
            <w:tcW w:w="828" w:type="dxa"/>
            <w:shd w:val="clear" w:color="auto" w:fill="auto"/>
          </w:tcPr>
          <w:p w14:paraId="4D29AAD8" w14:textId="77777777" w:rsidR="00512FC7" w:rsidRPr="00533FE7" w:rsidRDefault="00512FC7" w:rsidP="00533FE7">
            <w:pPr>
              <w:rPr>
                <w:b/>
                <w:i/>
              </w:rPr>
            </w:pPr>
            <w:bookmarkStart w:id="4517" w:name="DataDictFld"/>
            <w:r w:rsidRPr="00533FE7">
              <w:rPr>
                <w:b/>
                <w:i/>
              </w:rPr>
              <w:t>Tag</w:t>
            </w:r>
          </w:p>
        </w:tc>
        <w:tc>
          <w:tcPr>
            <w:tcW w:w="2699" w:type="dxa"/>
            <w:shd w:val="clear" w:color="auto" w:fill="auto"/>
          </w:tcPr>
          <w:p w14:paraId="528BFC54" w14:textId="77777777" w:rsidR="00512FC7" w:rsidRPr="00533FE7" w:rsidRDefault="00512FC7" w:rsidP="00533FE7">
            <w:pPr>
              <w:rPr>
                <w:b/>
                <w:i/>
              </w:rPr>
            </w:pPr>
            <w:r w:rsidRPr="00533FE7">
              <w:rPr>
                <w:b/>
                <w:i/>
              </w:rPr>
              <w:t>FieldName</w:t>
            </w:r>
          </w:p>
        </w:tc>
      </w:tr>
      <w:tr w:rsidR="00DE5358" w:rsidRPr="00DE5358" w14:paraId="7B68452E" w14:textId="77777777" w:rsidTr="00BD0927">
        <w:trPr>
          <w:del w:id="4518" w:author="Administrator" w:date="2011-08-18T10:26:00Z"/>
        </w:trPr>
        <w:tc>
          <w:tcPr>
            <w:tcW w:w="828" w:type="dxa"/>
            <w:shd w:val="clear" w:color="auto" w:fill="auto"/>
          </w:tcPr>
          <w:p w14:paraId="5D6AAA36" w14:textId="77777777" w:rsidR="00DE5358" w:rsidRPr="00DE5358" w:rsidRDefault="00DE5358" w:rsidP="00DE5358">
            <w:pPr>
              <w:rPr>
                <w:del w:id="4519" w:author="Administrator" w:date="2011-08-18T10:26:00Z"/>
              </w:rPr>
            </w:pPr>
            <w:del w:id="4520" w:author="Administrator" w:date="2011-08-18T10:26:00Z">
              <w:r w:rsidRPr="00DE5358">
                <w:delText>101</w:delText>
              </w:r>
            </w:del>
          </w:p>
        </w:tc>
        <w:tc>
          <w:tcPr>
            <w:tcW w:w="2699" w:type="dxa"/>
            <w:shd w:val="clear" w:color="auto" w:fill="auto"/>
          </w:tcPr>
          <w:p w14:paraId="6010B122" w14:textId="77777777" w:rsidR="00DE5358" w:rsidRPr="00DE5358" w:rsidRDefault="00DE5358" w:rsidP="00DE5358">
            <w:pPr>
              <w:rPr>
                <w:del w:id="4521" w:author="Administrator" w:date="2011-08-18T10:26:00Z"/>
              </w:rPr>
            </w:pPr>
            <w:del w:id="4522" w:author="Administrator" w:date="2011-08-18T10:26:00Z">
              <w:r w:rsidRPr="00DE5358">
                <w:delText>(Not Defined)</w:delText>
              </w:r>
            </w:del>
          </w:p>
        </w:tc>
      </w:tr>
      <w:tr w:rsidR="00512FC7" w:rsidRPr="00512FC7" w14:paraId="62A8293B" w14:textId="77777777" w:rsidTr="00533FE7">
        <w:tc>
          <w:tcPr>
            <w:tcW w:w="828" w:type="dxa"/>
            <w:shd w:val="clear" w:color="auto" w:fill="auto"/>
          </w:tcPr>
          <w:p w14:paraId="6AE692F2" w14:textId="77777777" w:rsidR="00512FC7" w:rsidRPr="00512FC7" w:rsidRDefault="00512FC7" w:rsidP="00533FE7">
            <w:r w:rsidRPr="00512FC7">
              <w:t>1</w:t>
            </w:r>
          </w:p>
        </w:tc>
        <w:tc>
          <w:tcPr>
            <w:tcW w:w="2699" w:type="dxa"/>
            <w:shd w:val="clear" w:color="auto" w:fill="auto"/>
          </w:tcPr>
          <w:p w14:paraId="2AA04C9F" w14:textId="77777777" w:rsidR="00512FC7" w:rsidRPr="00512FC7" w:rsidRDefault="00C411EF" w:rsidP="00533FE7">
            <w:hyperlink w:anchor="fld_Account" w:history="1">
              <w:r w:rsidR="00512FC7" w:rsidRPr="00533FE7">
                <w:rPr>
                  <w:rStyle w:val="Hyperlink"/>
                  <w:rFonts w:ascii="Times New Roman" w:hAnsi="Times New Roman"/>
                  <w:sz w:val="20"/>
                </w:rPr>
                <w:t>Account</w:t>
              </w:r>
            </w:hyperlink>
          </w:p>
        </w:tc>
      </w:tr>
      <w:tr w:rsidR="00512FC7" w:rsidRPr="00512FC7" w14:paraId="0E1DA404" w14:textId="77777777" w:rsidTr="00533FE7">
        <w:tc>
          <w:tcPr>
            <w:tcW w:w="828" w:type="dxa"/>
            <w:shd w:val="clear" w:color="auto" w:fill="auto"/>
          </w:tcPr>
          <w:p w14:paraId="6842A27C" w14:textId="77777777" w:rsidR="00512FC7" w:rsidRPr="00512FC7" w:rsidRDefault="00512FC7" w:rsidP="00533FE7">
            <w:r w:rsidRPr="00512FC7">
              <w:t>581</w:t>
            </w:r>
          </w:p>
        </w:tc>
        <w:tc>
          <w:tcPr>
            <w:tcW w:w="2699" w:type="dxa"/>
            <w:shd w:val="clear" w:color="auto" w:fill="auto"/>
          </w:tcPr>
          <w:p w14:paraId="5F605805" w14:textId="77777777" w:rsidR="00512FC7" w:rsidRPr="00512FC7" w:rsidRDefault="00C411EF" w:rsidP="00533FE7">
            <w:hyperlink w:anchor="fld_AccountType" w:history="1">
              <w:r w:rsidR="00512FC7" w:rsidRPr="00533FE7">
                <w:rPr>
                  <w:rStyle w:val="Hyperlink"/>
                  <w:rFonts w:ascii="Times New Roman" w:hAnsi="Times New Roman"/>
                  <w:sz w:val="20"/>
                </w:rPr>
                <w:t>AccountType</w:t>
              </w:r>
            </w:hyperlink>
          </w:p>
        </w:tc>
      </w:tr>
      <w:tr w:rsidR="00512FC7" w:rsidRPr="00512FC7" w14:paraId="4C0D158F" w14:textId="77777777" w:rsidTr="00533FE7">
        <w:tc>
          <w:tcPr>
            <w:tcW w:w="828" w:type="dxa"/>
            <w:shd w:val="clear" w:color="auto" w:fill="auto"/>
          </w:tcPr>
          <w:p w14:paraId="2229EC05" w14:textId="77777777" w:rsidR="00512FC7" w:rsidRPr="00512FC7" w:rsidRDefault="00512FC7" w:rsidP="00533FE7">
            <w:r w:rsidRPr="00512FC7">
              <w:t>159</w:t>
            </w:r>
          </w:p>
        </w:tc>
        <w:tc>
          <w:tcPr>
            <w:tcW w:w="2699" w:type="dxa"/>
            <w:shd w:val="clear" w:color="auto" w:fill="auto"/>
          </w:tcPr>
          <w:p w14:paraId="3D5048FE" w14:textId="77777777" w:rsidR="00512FC7" w:rsidRPr="00512FC7" w:rsidRDefault="00C411EF" w:rsidP="00533FE7">
            <w:hyperlink w:anchor="fld_AccruedInterestAmt" w:history="1">
              <w:r w:rsidR="00512FC7" w:rsidRPr="00533FE7">
                <w:rPr>
                  <w:rStyle w:val="Hyperlink"/>
                  <w:rFonts w:ascii="Times New Roman" w:hAnsi="Times New Roman"/>
                  <w:sz w:val="20"/>
                </w:rPr>
                <w:t>AccruedInterestAmt</w:t>
              </w:r>
            </w:hyperlink>
          </w:p>
        </w:tc>
      </w:tr>
      <w:tr w:rsidR="00512FC7" w:rsidRPr="00512FC7" w14:paraId="6A32A77E" w14:textId="77777777" w:rsidTr="00533FE7">
        <w:tc>
          <w:tcPr>
            <w:tcW w:w="828" w:type="dxa"/>
            <w:shd w:val="clear" w:color="auto" w:fill="auto"/>
          </w:tcPr>
          <w:p w14:paraId="2D00EE42" w14:textId="77777777" w:rsidR="00512FC7" w:rsidRPr="00512FC7" w:rsidRDefault="00512FC7" w:rsidP="00533FE7">
            <w:r w:rsidRPr="00512FC7">
              <w:t>158</w:t>
            </w:r>
          </w:p>
        </w:tc>
        <w:tc>
          <w:tcPr>
            <w:tcW w:w="2699" w:type="dxa"/>
            <w:shd w:val="clear" w:color="auto" w:fill="auto"/>
          </w:tcPr>
          <w:p w14:paraId="17C1359E" w14:textId="77777777" w:rsidR="00512FC7" w:rsidRPr="00512FC7" w:rsidRDefault="00C411EF" w:rsidP="00533FE7">
            <w:hyperlink w:anchor="fld_AccruedInterestRate" w:history="1">
              <w:r w:rsidR="00512FC7" w:rsidRPr="00533FE7">
                <w:rPr>
                  <w:rStyle w:val="Hyperlink"/>
                  <w:rFonts w:ascii="Times New Roman" w:hAnsi="Times New Roman"/>
                  <w:sz w:val="20"/>
                </w:rPr>
                <w:t>AccruedInterestRate</w:t>
              </w:r>
            </w:hyperlink>
          </w:p>
        </w:tc>
      </w:tr>
      <w:tr w:rsidR="00512FC7" w:rsidRPr="00512FC7" w14:paraId="5A9CE42E" w14:textId="77777777" w:rsidTr="00533FE7">
        <w:tc>
          <w:tcPr>
            <w:tcW w:w="828" w:type="dxa"/>
            <w:shd w:val="clear" w:color="auto" w:fill="auto"/>
          </w:tcPr>
          <w:p w14:paraId="34507659" w14:textId="77777777" w:rsidR="00512FC7" w:rsidRPr="00512FC7" w:rsidRDefault="00512FC7" w:rsidP="00533FE7">
            <w:r w:rsidRPr="00512FC7">
              <w:t>660</w:t>
            </w:r>
          </w:p>
        </w:tc>
        <w:tc>
          <w:tcPr>
            <w:tcW w:w="2699" w:type="dxa"/>
            <w:shd w:val="clear" w:color="auto" w:fill="auto"/>
          </w:tcPr>
          <w:p w14:paraId="0DD90B8D" w14:textId="77777777" w:rsidR="00512FC7" w:rsidRPr="00512FC7" w:rsidRDefault="00C411EF" w:rsidP="00533FE7">
            <w:hyperlink w:anchor="fld_AcctIDSource" w:history="1">
              <w:r w:rsidR="00512FC7" w:rsidRPr="00533FE7">
                <w:rPr>
                  <w:rStyle w:val="Hyperlink"/>
                  <w:rFonts w:ascii="Times New Roman" w:hAnsi="Times New Roman"/>
                  <w:sz w:val="20"/>
                </w:rPr>
                <w:t>AcctIDSource</w:t>
              </w:r>
            </w:hyperlink>
          </w:p>
        </w:tc>
      </w:tr>
      <w:tr w:rsidR="00512FC7" w:rsidRPr="00512FC7" w14:paraId="56BF22B4" w14:textId="77777777" w:rsidTr="00533FE7">
        <w:tc>
          <w:tcPr>
            <w:tcW w:w="828" w:type="dxa"/>
            <w:shd w:val="clear" w:color="auto" w:fill="auto"/>
          </w:tcPr>
          <w:p w14:paraId="4FEAAF3F" w14:textId="77777777" w:rsidR="00512FC7" w:rsidRPr="00512FC7" w:rsidRDefault="00512FC7" w:rsidP="00533FE7">
            <w:r w:rsidRPr="00512FC7">
              <w:t>334</w:t>
            </w:r>
          </w:p>
        </w:tc>
        <w:tc>
          <w:tcPr>
            <w:tcW w:w="2699" w:type="dxa"/>
            <w:shd w:val="clear" w:color="auto" w:fill="auto"/>
          </w:tcPr>
          <w:p w14:paraId="7951EB5C" w14:textId="77777777" w:rsidR="00512FC7" w:rsidRPr="00512FC7" w:rsidRDefault="00C411EF" w:rsidP="00533FE7">
            <w:hyperlink w:anchor="fld_Adjustment" w:history="1">
              <w:r w:rsidR="00512FC7" w:rsidRPr="00533FE7">
                <w:rPr>
                  <w:rStyle w:val="Hyperlink"/>
                  <w:rFonts w:ascii="Times New Roman" w:hAnsi="Times New Roman"/>
                  <w:sz w:val="20"/>
                </w:rPr>
                <w:t>Adjustment</w:t>
              </w:r>
            </w:hyperlink>
          </w:p>
        </w:tc>
      </w:tr>
      <w:tr w:rsidR="00512FC7" w:rsidRPr="00512FC7" w14:paraId="56F946DB" w14:textId="77777777" w:rsidTr="00533FE7">
        <w:tc>
          <w:tcPr>
            <w:tcW w:w="828" w:type="dxa"/>
            <w:shd w:val="clear" w:color="auto" w:fill="auto"/>
          </w:tcPr>
          <w:p w14:paraId="7DA33E03" w14:textId="77777777" w:rsidR="00512FC7" w:rsidRPr="00512FC7" w:rsidRDefault="00512FC7" w:rsidP="00533FE7">
            <w:r w:rsidRPr="00512FC7">
              <w:t>718</w:t>
            </w:r>
          </w:p>
        </w:tc>
        <w:tc>
          <w:tcPr>
            <w:tcW w:w="2699" w:type="dxa"/>
            <w:shd w:val="clear" w:color="auto" w:fill="auto"/>
          </w:tcPr>
          <w:p w14:paraId="7A8EE522" w14:textId="77777777" w:rsidR="00512FC7" w:rsidRPr="00512FC7" w:rsidRDefault="00C411EF" w:rsidP="00533FE7">
            <w:hyperlink w:anchor="fld_AdjustmentType" w:history="1">
              <w:r w:rsidR="00512FC7" w:rsidRPr="00533FE7">
                <w:rPr>
                  <w:rStyle w:val="Hyperlink"/>
                  <w:rFonts w:ascii="Times New Roman" w:hAnsi="Times New Roman"/>
                  <w:sz w:val="20"/>
                </w:rPr>
                <w:t>AdjustmentType</w:t>
              </w:r>
            </w:hyperlink>
          </w:p>
        </w:tc>
      </w:tr>
      <w:tr w:rsidR="00512FC7" w:rsidRPr="00512FC7" w14:paraId="0A17BDF8" w14:textId="77777777" w:rsidTr="00533FE7">
        <w:tc>
          <w:tcPr>
            <w:tcW w:w="828" w:type="dxa"/>
            <w:shd w:val="clear" w:color="auto" w:fill="auto"/>
          </w:tcPr>
          <w:p w14:paraId="342022FD" w14:textId="77777777" w:rsidR="00512FC7" w:rsidRPr="00512FC7" w:rsidRDefault="00512FC7" w:rsidP="00533FE7">
            <w:r w:rsidRPr="00512FC7">
              <w:t>2</w:t>
            </w:r>
          </w:p>
        </w:tc>
        <w:tc>
          <w:tcPr>
            <w:tcW w:w="2699" w:type="dxa"/>
            <w:shd w:val="clear" w:color="auto" w:fill="auto"/>
          </w:tcPr>
          <w:p w14:paraId="4FEB1F2C" w14:textId="77777777" w:rsidR="00512FC7" w:rsidRPr="00512FC7" w:rsidRDefault="00C411EF" w:rsidP="00533FE7">
            <w:hyperlink w:anchor="fld_AdvId" w:history="1">
              <w:r w:rsidR="00512FC7" w:rsidRPr="00533FE7">
                <w:rPr>
                  <w:rStyle w:val="Hyperlink"/>
                  <w:rFonts w:ascii="Times New Roman" w:hAnsi="Times New Roman"/>
                  <w:sz w:val="20"/>
                </w:rPr>
                <w:t>AdvId</w:t>
              </w:r>
            </w:hyperlink>
          </w:p>
        </w:tc>
      </w:tr>
      <w:tr w:rsidR="00512FC7" w:rsidRPr="00512FC7" w14:paraId="0E2FD476" w14:textId="77777777" w:rsidTr="00533FE7">
        <w:tc>
          <w:tcPr>
            <w:tcW w:w="828" w:type="dxa"/>
            <w:shd w:val="clear" w:color="auto" w:fill="auto"/>
          </w:tcPr>
          <w:p w14:paraId="4BDF848C" w14:textId="77777777" w:rsidR="00512FC7" w:rsidRPr="00512FC7" w:rsidRDefault="00512FC7" w:rsidP="00533FE7">
            <w:r w:rsidRPr="00512FC7">
              <w:t>3</w:t>
            </w:r>
          </w:p>
        </w:tc>
        <w:tc>
          <w:tcPr>
            <w:tcW w:w="2699" w:type="dxa"/>
            <w:shd w:val="clear" w:color="auto" w:fill="auto"/>
          </w:tcPr>
          <w:p w14:paraId="58ECC434" w14:textId="77777777" w:rsidR="00512FC7" w:rsidRPr="00512FC7" w:rsidRDefault="00C411EF" w:rsidP="00533FE7">
            <w:hyperlink w:anchor="fld_AdvRefID" w:history="1">
              <w:r w:rsidR="00512FC7" w:rsidRPr="00533FE7">
                <w:rPr>
                  <w:rStyle w:val="Hyperlink"/>
                  <w:rFonts w:ascii="Times New Roman" w:hAnsi="Times New Roman"/>
                  <w:sz w:val="20"/>
                </w:rPr>
                <w:t>AdvRefID</w:t>
              </w:r>
            </w:hyperlink>
          </w:p>
        </w:tc>
      </w:tr>
      <w:tr w:rsidR="00512FC7" w:rsidRPr="00512FC7" w14:paraId="2891B3B2" w14:textId="77777777" w:rsidTr="00533FE7">
        <w:tc>
          <w:tcPr>
            <w:tcW w:w="828" w:type="dxa"/>
            <w:shd w:val="clear" w:color="auto" w:fill="auto"/>
          </w:tcPr>
          <w:p w14:paraId="5BF676FA" w14:textId="77777777" w:rsidR="00512FC7" w:rsidRPr="00512FC7" w:rsidRDefault="00512FC7" w:rsidP="00533FE7">
            <w:r w:rsidRPr="00512FC7">
              <w:t>4</w:t>
            </w:r>
          </w:p>
        </w:tc>
        <w:tc>
          <w:tcPr>
            <w:tcW w:w="2699" w:type="dxa"/>
            <w:shd w:val="clear" w:color="auto" w:fill="auto"/>
          </w:tcPr>
          <w:p w14:paraId="193F32EF" w14:textId="77777777" w:rsidR="00512FC7" w:rsidRPr="00512FC7" w:rsidRDefault="00C411EF" w:rsidP="00533FE7">
            <w:hyperlink w:anchor="fld_AdvSide" w:history="1">
              <w:r w:rsidR="00512FC7" w:rsidRPr="00533FE7">
                <w:rPr>
                  <w:rStyle w:val="Hyperlink"/>
                  <w:rFonts w:ascii="Times New Roman" w:hAnsi="Times New Roman"/>
                  <w:sz w:val="20"/>
                </w:rPr>
                <w:t>AdvSide</w:t>
              </w:r>
            </w:hyperlink>
          </w:p>
        </w:tc>
      </w:tr>
      <w:tr w:rsidR="00512FC7" w:rsidRPr="00512FC7" w14:paraId="241F59C8" w14:textId="77777777" w:rsidTr="00533FE7">
        <w:tc>
          <w:tcPr>
            <w:tcW w:w="828" w:type="dxa"/>
            <w:shd w:val="clear" w:color="auto" w:fill="auto"/>
          </w:tcPr>
          <w:p w14:paraId="78A78854" w14:textId="77777777" w:rsidR="00512FC7" w:rsidRPr="00512FC7" w:rsidRDefault="00512FC7" w:rsidP="00533FE7">
            <w:r w:rsidRPr="00512FC7">
              <w:t>5</w:t>
            </w:r>
          </w:p>
        </w:tc>
        <w:tc>
          <w:tcPr>
            <w:tcW w:w="2699" w:type="dxa"/>
            <w:shd w:val="clear" w:color="auto" w:fill="auto"/>
          </w:tcPr>
          <w:p w14:paraId="4E260875" w14:textId="77777777" w:rsidR="00512FC7" w:rsidRPr="00512FC7" w:rsidRDefault="00C411EF" w:rsidP="00533FE7">
            <w:hyperlink w:anchor="fld_AdvTransType" w:history="1">
              <w:r w:rsidR="00512FC7" w:rsidRPr="00533FE7">
                <w:rPr>
                  <w:rStyle w:val="Hyperlink"/>
                  <w:rFonts w:ascii="Times New Roman" w:hAnsi="Times New Roman"/>
                  <w:sz w:val="20"/>
                </w:rPr>
                <w:t>AdvTransType</w:t>
              </w:r>
            </w:hyperlink>
          </w:p>
        </w:tc>
      </w:tr>
      <w:tr w:rsidR="00512FC7" w:rsidRPr="00512FC7" w14:paraId="0ACEF918" w14:textId="77777777" w:rsidTr="00533FE7">
        <w:tc>
          <w:tcPr>
            <w:tcW w:w="828" w:type="dxa"/>
            <w:shd w:val="clear" w:color="auto" w:fill="auto"/>
          </w:tcPr>
          <w:p w14:paraId="61C408FF" w14:textId="77777777" w:rsidR="00512FC7" w:rsidRPr="00512FC7" w:rsidRDefault="00512FC7" w:rsidP="00533FE7">
            <w:r w:rsidRPr="00512FC7">
              <w:t>535</w:t>
            </w:r>
          </w:p>
        </w:tc>
        <w:tc>
          <w:tcPr>
            <w:tcW w:w="2699" w:type="dxa"/>
            <w:shd w:val="clear" w:color="auto" w:fill="auto"/>
          </w:tcPr>
          <w:p w14:paraId="389A1972" w14:textId="77777777" w:rsidR="00512FC7" w:rsidRPr="00512FC7" w:rsidRDefault="00C411EF" w:rsidP="00533FE7">
            <w:hyperlink w:anchor="fld_AffectedOrderID" w:history="1">
              <w:r w:rsidR="00512FC7" w:rsidRPr="00533FE7">
                <w:rPr>
                  <w:rStyle w:val="Hyperlink"/>
                  <w:rFonts w:ascii="Times New Roman" w:hAnsi="Times New Roman"/>
                  <w:sz w:val="20"/>
                </w:rPr>
                <w:t>AffectedOrderID</w:t>
              </w:r>
            </w:hyperlink>
          </w:p>
        </w:tc>
      </w:tr>
      <w:tr w:rsidR="00512FC7" w:rsidRPr="00512FC7" w14:paraId="69B36AA8" w14:textId="77777777" w:rsidTr="00533FE7">
        <w:tc>
          <w:tcPr>
            <w:tcW w:w="828" w:type="dxa"/>
            <w:shd w:val="clear" w:color="auto" w:fill="auto"/>
          </w:tcPr>
          <w:p w14:paraId="4136B68E" w14:textId="77777777" w:rsidR="00512FC7" w:rsidRPr="00512FC7" w:rsidRDefault="00512FC7" w:rsidP="00533FE7">
            <w:r w:rsidRPr="00512FC7">
              <w:t>536</w:t>
            </w:r>
          </w:p>
        </w:tc>
        <w:tc>
          <w:tcPr>
            <w:tcW w:w="2699" w:type="dxa"/>
            <w:shd w:val="clear" w:color="auto" w:fill="auto"/>
          </w:tcPr>
          <w:p w14:paraId="6B063F33" w14:textId="77777777" w:rsidR="00512FC7" w:rsidRPr="00512FC7" w:rsidRDefault="00C411EF" w:rsidP="00533FE7">
            <w:hyperlink w:anchor="fld_AffectedSecondaryOrderID" w:history="1">
              <w:r w:rsidR="00512FC7" w:rsidRPr="00533FE7">
                <w:rPr>
                  <w:rStyle w:val="Hyperlink"/>
                  <w:rFonts w:ascii="Times New Roman" w:hAnsi="Times New Roman"/>
                  <w:sz w:val="20"/>
                </w:rPr>
                <w:t>AffectedSecondaryOrderID</w:t>
              </w:r>
            </w:hyperlink>
          </w:p>
        </w:tc>
      </w:tr>
      <w:tr w:rsidR="00512FC7" w:rsidRPr="00512FC7" w14:paraId="3A76D578" w14:textId="77777777" w:rsidTr="00533FE7">
        <w:tc>
          <w:tcPr>
            <w:tcW w:w="828" w:type="dxa"/>
            <w:shd w:val="clear" w:color="auto" w:fill="auto"/>
          </w:tcPr>
          <w:p w14:paraId="230F94DC" w14:textId="77777777" w:rsidR="00512FC7" w:rsidRPr="00512FC7" w:rsidRDefault="00512FC7" w:rsidP="00533FE7">
            <w:r w:rsidRPr="00512FC7">
              <w:t>940</w:t>
            </w:r>
          </w:p>
        </w:tc>
        <w:tc>
          <w:tcPr>
            <w:tcW w:w="2699" w:type="dxa"/>
            <w:shd w:val="clear" w:color="auto" w:fill="auto"/>
          </w:tcPr>
          <w:p w14:paraId="27CE8FFE" w14:textId="77777777" w:rsidR="00512FC7" w:rsidRPr="00512FC7" w:rsidRDefault="00C411EF" w:rsidP="00533FE7">
            <w:hyperlink w:anchor="fld_AffirmStatus" w:history="1">
              <w:r w:rsidR="00512FC7" w:rsidRPr="00533FE7">
                <w:rPr>
                  <w:rStyle w:val="Hyperlink"/>
                  <w:rFonts w:ascii="Times New Roman" w:hAnsi="Times New Roman"/>
                  <w:sz w:val="20"/>
                </w:rPr>
                <w:t>AffirmStatus</w:t>
              </w:r>
            </w:hyperlink>
          </w:p>
        </w:tc>
      </w:tr>
      <w:tr w:rsidR="00512FC7" w:rsidRPr="00512FC7" w14:paraId="21BD4090" w14:textId="77777777" w:rsidTr="00533FE7">
        <w:tc>
          <w:tcPr>
            <w:tcW w:w="828" w:type="dxa"/>
            <w:shd w:val="clear" w:color="auto" w:fill="auto"/>
          </w:tcPr>
          <w:p w14:paraId="7BE84065" w14:textId="77777777" w:rsidR="00512FC7" w:rsidRPr="00512FC7" w:rsidRDefault="00512FC7" w:rsidP="00533FE7">
            <w:r w:rsidRPr="00512FC7">
              <w:t>266</w:t>
            </w:r>
          </w:p>
        </w:tc>
        <w:tc>
          <w:tcPr>
            <w:tcW w:w="2699" w:type="dxa"/>
            <w:shd w:val="clear" w:color="auto" w:fill="auto"/>
          </w:tcPr>
          <w:p w14:paraId="17FB60CC" w14:textId="77777777" w:rsidR="00512FC7" w:rsidRPr="00512FC7" w:rsidRDefault="00C411EF" w:rsidP="00533FE7">
            <w:hyperlink w:anchor="fld_AggregatedBook" w:history="1">
              <w:r w:rsidR="00512FC7" w:rsidRPr="00533FE7">
                <w:rPr>
                  <w:rStyle w:val="Hyperlink"/>
                  <w:rFonts w:ascii="Times New Roman" w:hAnsi="Times New Roman"/>
                  <w:sz w:val="20"/>
                </w:rPr>
                <w:t>AggregatedBook</w:t>
              </w:r>
            </w:hyperlink>
          </w:p>
        </w:tc>
      </w:tr>
      <w:tr w:rsidR="00512FC7" w:rsidRPr="00512FC7" w14:paraId="6A2EF099" w14:textId="77777777" w:rsidTr="00533FE7">
        <w:tc>
          <w:tcPr>
            <w:tcW w:w="828" w:type="dxa"/>
            <w:shd w:val="clear" w:color="auto" w:fill="auto"/>
          </w:tcPr>
          <w:p w14:paraId="74628E9B" w14:textId="77777777" w:rsidR="00512FC7" w:rsidRPr="00512FC7" w:rsidRDefault="00512FC7" w:rsidP="00533FE7">
            <w:r w:rsidRPr="00512FC7">
              <w:t>1057</w:t>
            </w:r>
          </w:p>
        </w:tc>
        <w:tc>
          <w:tcPr>
            <w:tcW w:w="2699" w:type="dxa"/>
            <w:shd w:val="clear" w:color="auto" w:fill="auto"/>
          </w:tcPr>
          <w:p w14:paraId="0405B64A" w14:textId="77777777" w:rsidR="00512FC7" w:rsidRPr="00512FC7" w:rsidRDefault="00C411EF" w:rsidP="00533FE7">
            <w:hyperlink w:anchor="fld_AggressorIndicator" w:history="1">
              <w:r w:rsidR="00512FC7" w:rsidRPr="00533FE7">
                <w:rPr>
                  <w:rStyle w:val="Hyperlink"/>
                  <w:rFonts w:ascii="Times New Roman" w:hAnsi="Times New Roman"/>
                  <w:sz w:val="20"/>
                </w:rPr>
                <w:t>AggressorIndicator</w:t>
              </w:r>
            </w:hyperlink>
          </w:p>
        </w:tc>
      </w:tr>
      <w:tr w:rsidR="00512FC7" w:rsidRPr="00512FC7" w14:paraId="4D3E1BB3" w14:textId="77777777" w:rsidTr="00533FE7">
        <w:tc>
          <w:tcPr>
            <w:tcW w:w="828" w:type="dxa"/>
            <w:shd w:val="clear" w:color="auto" w:fill="auto"/>
          </w:tcPr>
          <w:p w14:paraId="25D114DF" w14:textId="77777777" w:rsidR="00512FC7" w:rsidRPr="00512FC7" w:rsidRDefault="00512FC7" w:rsidP="00533FE7">
            <w:r w:rsidRPr="00512FC7">
              <w:t>918</w:t>
            </w:r>
          </w:p>
        </w:tc>
        <w:tc>
          <w:tcPr>
            <w:tcW w:w="2699" w:type="dxa"/>
            <w:shd w:val="clear" w:color="auto" w:fill="auto"/>
          </w:tcPr>
          <w:p w14:paraId="611A6914" w14:textId="77777777" w:rsidR="00512FC7" w:rsidRPr="00512FC7" w:rsidRDefault="00C411EF" w:rsidP="00533FE7">
            <w:hyperlink w:anchor="fld_AgreementCurrency" w:history="1">
              <w:r w:rsidR="00512FC7" w:rsidRPr="00533FE7">
                <w:rPr>
                  <w:rStyle w:val="Hyperlink"/>
                  <w:rFonts w:ascii="Times New Roman" w:hAnsi="Times New Roman"/>
                  <w:sz w:val="20"/>
                </w:rPr>
                <w:t>AgreementCurrency</w:t>
              </w:r>
            </w:hyperlink>
          </w:p>
        </w:tc>
      </w:tr>
      <w:tr w:rsidR="00512FC7" w:rsidRPr="00512FC7" w14:paraId="11E90A39" w14:textId="77777777" w:rsidTr="00533FE7">
        <w:tc>
          <w:tcPr>
            <w:tcW w:w="828" w:type="dxa"/>
            <w:shd w:val="clear" w:color="auto" w:fill="auto"/>
          </w:tcPr>
          <w:p w14:paraId="62B99065" w14:textId="77777777" w:rsidR="00512FC7" w:rsidRPr="00512FC7" w:rsidRDefault="00512FC7" w:rsidP="00533FE7">
            <w:r w:rsidRPr="00512FC7">
              <w:t>915</w:t>
            </w:r>
          </w:p>
        </w:tc>
        <w:tc>
          <w:tcPr>
            <w:tcW w:w="2699" w:type="dxa"/>
            <w:shd w:val="clear" w:color="auto" w:fill="auto"/>
          </w:tcPr>
          <w:p w14:paraId="03E561E4" w14:textId="77777777" w:rsidR="00512FC7" w:rsidRPr="00512FC7" w:rsidRDefault="00C411EF" w:rsidP="00533FE7">
            <w:hyperlink w:anchor="fld_AgreementDate" w:history="1">
              <w:r w:rsidR="00512FC7" w:rsidRPr="00533FE7">
                <w:rPr>
                  <w:rStyle w:val="Hyperlink"/>
                  <w:rFonts w:ascii="Times New Roman" w:hAnsi="Times New Roman"/>
                  <w:sz w:val="20"/>
                </w:rPr>
                <w:t>AgreementDate</w:t>
              </w:r>
            </w:hyperlink>
          </w:p>
        </w:tc>
      </w:tr>
      <w:tr w:rsidR="00512FC7" w:rsidRPr="00512FC7" w14:paraId="066245E6" w14:textId="77777777" w:rsidTr="00533FE7">
        <w:tc>
          <w:tcPr>
            <w:tcW w:w="828" w:type="dxa"/>
            <w:shd w:val="clear" w:color="auto" w:fill="auto"/>
          </w:tcPr>
          <w:p w14:paraId="3439EE7F" w14:textId="77777777" w:rsidR="00512FC7" w:rsidRPr="00512FC7" w:rsidRDefault="00512FC7" w:rsidP="00533FE7">
            <w:r w:rsidRPr="00512FC7">
              <w:t>913</w:t>
            </w:r>
          </w:p>
        </w:tc>
        <w:tc>
          <w:tcPr>
            <w:tcW w:w="2699" w:type="dxa"/>
            <w:shd w:val="clear" w:color="auto" w:fill="auto"/>
          </w:tcPr>
          <w:p w14:paraId="2D7F440C" w14:textId="77777777" w:rsidR="00512FC7" w:rsidRPr="00512FC7" w:rsidRDefault="00C411EF" w:rsidP="00533FE7">
            <w:hyperlink w:anchor="fld_AgreementDesc" w:history="1">
              <w:r w:rsidR="00512FC7" w:rsidRPr="00533FE7">
                <w:rPr>
                  <w:rStyle w:val="Hyperlink"/>
                  <w:rFonts w:ascii="Times New Roman" w:hAnsi="Times New Roman"/>
                  <w:sz w:val="20"/>
                </w:rPr>
                <w:t>AgreementDesc</w:t>
              </w:r>
            </w:hyperlink>
          </w:p>
        </w:tc>
      </w:tr>
      <w:tr w:rsidR="00512FC7" w:rsidRPr="00512FC7" w14:paraId="0AD0EFA7" w14:textId="77777777" w:rsidTr="00533FE7">
        <w:tc>
          <w:tcPr>
            <w:tcW w:w="828" w:type="dxa"/>
            <w:shd w:val="clear" w:color="auto" w:fill="auto"/>
          </w:tcPr>
          <w:p w14:paraId="03202B40" w14:textId="77777777" w:rsidR="00512FC7" w:rsidRPr="00512FC7" w:rsidRDefault="00512FC7" w:rsidP="00533FE7">
            <w:r w:rsidRPr="00512FC7">
              <w:t>914</w:t>
            </w:r>
          </w:p>
        </w:tc>
        <w:tc>
          <w:tcPr>
            <w:tcW w:w="2699" w:type="dxa"/>
            <w:shd w:val="clear" w:color="auto" w:fill="auto"/>
          </w:tcPr>
          <w:p w14:paraId="0427ED8D" w14:textId="77777777" w:rsidR="00512FC7" w:rsidRPr="00512FC7" w:rsidRDefault="00C411EF" w:rsidP="00533FE7">
            <w:hyperlink w:anchor="fld_AgreementID" w:history="1">
              <w:r w:rsidR="00512FC7" w:rsidRPr="00533FE7">
                <w:rPr>
                  <w:rStyle w:val="Hyperlink"/>
                  <w:rFonts w:ascii="Times New Roman" w:hAnsi="Times New Roman"/>
                  <w:sz w:val="20"/>
                </w:rPr>
                <w:t>AgreementID</w:t>
              </w:r>
            </w:hyperlink>
          </w:p>
        </w:tc>
      </w:tr>
      <w:tr w:rsidR="00512FC7" w:rsidRPr="00512FC7" w14:paraId="1AE70C91" w14:textId="77777777" w:rsidTr="00533FE7">
        <w:tc>
          <w:tcPr>
            <w:tcW w:w="828" w:type="dxa"/>
            <w:shd w:val="clear" w:color="auto" w:fill="auto"/>
          </w:tcPr>
          <w:p w14:paraId="0C869155" w14:textId="77777777" w:rsidR="00512FC7" w:rsidRPr="00512FC7" w:rsidRDefault="00512FC7" w:rsidP="00533FE7">
            <w:r w:rsidRPr="00512FC7">
              <w:t>79</w:t>
            </w:r>
          </w:p>
        </w:tc>
        <w:tc>
          <w:tcPr>
            <w:tcW w:w="2699" w:type="dxa"/>
            <w:shd w:val="clear" w:color="auto" w:fill="auto"/>
          </w:tcPr>
          <w:p w14:paraId="218232E4" w14:textId="77777777" w:rsidR="00512FC7" w:rsidRPr="00512FC7" w:rsidRDefault="00C411EF" w:rsidP="00533FE7">
            <w:hyperlink w:anchor="fld_AllocAccount" w:history="1">
              <w:r w:rsidR="00512FC7" w:rsidRPr="00533FE7">
                <w:rPr>
                  <w:rStyle w:val="Hyperlink"/>
                  <w:rFonts w:ascii="Times New Roman" w:hAnsi="Times New Roman"/>
                  <w:sz w:val="20"/>
                </w:rPr>
                <w:t>AllocAccount</w:t>
              </w:r>
            </w:hyperlink>
          </w:p>
        </w:tc>
      </w:tr>
      <w:tr w:rsidR="00512FC7" w:rsidRPr="00512FC7" w14:paraId="54D473E4" w14:textId="77777777" w:rsidTr="00533FE7">
        <w:tc>
          <w:tcPr>
            <w:tcW w:w="828" w:type="dxa"/>
            <w:shd w:val="clear" w:color="auto" w:fill="auto"/>
          </w:tcPr>
          <w:p w14:paraId="2CD9E6AA" w14:textId="77777777" w:rsidR="00512FC7" w:rsidRPr="00512FC7" w:rsidRDefault="00512FC7" w:rsidP="00533FE7">
            <w:r w:rsidRPr="00512FC7">
              <w:t>798</w:t>
            </w:r>
          </w:p>
        </w:tc>
        <w:tc>
          <w:tcPr>
            <w:tcW w:w="2699" w:type="dxa"/>
            <w:shd w:val="clear" w:color="auto" w:fill="auto"/>
          </w:tcPr>
          <w:p w14:paraId="3E72CAA2" w14:textId="77777777" w:rsidR="00512FC7" w:rsidRPr="00512FC7" w:rsidRDefault="00C411EF" w:rsidP="00533FE7">
            <w:hyperlink w:anchor="fld_AllocAccountType" w:history="1">
              <w:r w:rsidR="00512FC7" w:rsidRPr="00533FE7">
                <w:rPr>
                  <w:rStyle w:val="Hyperlink"/>
                  <w:rFonts w:ascii="Times New Roman" w:hAnsi="Times New Roman"/>
                  <w:sz w:val="20"/>
                </w:rPr>
                <w:t>AllocAccountType</w:t>
              </w:r>
            </w:hyperlink>
          </w:p>
        </w:tc>
      </w:tr>
      <w:tr w:rsidR="00512FC7" w:rsidRPr="00512FC7" w14:paraId="05CDFC25" w14:textId="77777777" w:rsidTr="00533FE7">
        <w:tc>
          <w:tcPr>
            <w:tcW w:w="828" w:type="dxa"/>
            <w:shd w:val="clear" w:color="auto" w:fill="auto"/>
          </w:tcPr>
          <w:p w14:paraId="756EDB79" w14:textId="77777777" w:rsidR="00512FC7" w:rsidRPr="00512FC7" w:rsidRDefault="00512FC7" w:rsidP="00533FE7">
            <w:r w:rsidRPr="00512FC7">
              <w:t>742</w:t>
            </w:r>
          </w:p>
        </w:tc>
        <w:tc>
          <w:tcPr>
            <w:tcW w:w="2699" w:type="dxa"/>
            <w:shd w:val="clear" w:color="auto" w:fill="auto"/>
          </w:tcPr>
          <w:p w14:paraId="38E6B582" w14:textId="77777777" w:rsidR="00512FC7" w:rsidRPr="00512FC7" w:rsidRDefault="00C411EF" w:rsidP="00533FE7">
            <w:hyperlink w:anchor="fld_AllocAccruedInterestAmt" w:history="1">
              <w:r w:rsidR="00512FC7" w:rsidRPr="00533FE7">
                <w:rPr>
                  <w:rStyle w:val="Hyperlink"/>
                  <w:rFonts w:ascii="Times New Roman" w:hAnsi="Times New Roman"/>
                  <w:sz w:val="20"/>
                </w:rPr>
                <w:t>AllocAccruedInterestAmt</w:t>
              </w:r>
            </w:hyperlink>
          </w:p>
        </w:tc>
      </w:tr>
      <w:tr w:rsidR="00512FC7" w:rsidRPr="00512FC7" w14:paraId="7B4F8BC6" w14:textId="77777777" w:rsidTr="00533FE7">
        <w:tc>
          <w:tcPr>
            <w:tcW w:w="828" w:type="dxa"/>
            <w:shd w:val="clear" w:color="auto" w:fill="auto"/>
          </w:tcPr>
          <w:p w14:paraId="4A4EC898" w14:textId="77777777" w:rsidR="00512FC7" w:rsidRPr="00512FC7" w:rsidRDefault="00512FC7" w:rsidP="00533FE7">
            <w:r w:rsidRPr="00512FC7">
              <w:t>661</w:t>
            </w:r>
          </w:p>
        </w:tc>
        <w:tc>
          <w:tcPr>
            <w:tcW w:w="2699" w:type="dxa"/>
            <w:shd w:val="clear" w:color="auto" w:fill="auto"/>
          </w:tcPr>
          <w:p w14:paraId="4B724F0D" w14:textId="77777777" w:rsidR="00512FC7" w:rsidRPr="00512FC7" w:rsidRDefault="00C411EF" w:rsidP="00533FE7">
            <w:hyperlink w:anchor="fld_AllocAcctIDSource" w:history="1">
              <w:r w:rsidR="00512FC7" w:rsidRPr="00533FE7">
                <w:rPr>
                  <w:rStyle w:val="Hyperlink"/>
                  <w:rFonts w:ascii="Times New Roman" w:hAnsi="Times New Roman"/>
                  <w:sz w:val="20"/>
                </w:rPr>
                <w:t>AllocAcctIDSource</w:t>
              </w:r>
            </w:hyperlink>
          </w:p>
        </w:tc>
      </w:tr>
      <w:tr w:rsidR="00512FC7" w:rsidRPr="00512FC7" w14:paraId="57AD2A55" w14:textId="77777777" w:rsidTr="00533FE7">
        <w:tc>
          <w:tcPr>
            <w:tcW w:w="828" w:type="dxa"/>
            <w:shd w:val="clear" w:color="auto" w:fill="auto"/>
          </w:tcPr>
          <w:p w14:paraId="35B213E8" w14:textId="77777777" w:rsidR="00512FC7" w:rsidRPr="00512FC7" w:rsidRDefault="00512FC7" w:rsidP="00533FE7">
            <w:r w:rsidRPr="00512FC7">
              <w:t>153</w:t>
            </w:r>
          </w:p>
        </w:tc>
        <w:tc>
          <w:tcPr>
            <w:tcW w:w="2699" w:type="dxa"/>
            <w:shd w:val="clear" w:color="auto" w:fill="auto"/>
          </w:tcPr>
          <w:p w14:paraId="0BB27131" w14:textId="77777777" w:rsidR="00512FC7" w:rsidRPr="00512FC7" w:rsidRDefault="00C411EF" w:rsidP="00533FE7">
            <w:hyperlink w:anchor="fld_AllocAvgPx" w:history="1">
              <w:r w:rsidR="00512FC7" w:rsidRPr="00533FE7">
                <w:rPr>
                  <w:rStyle w:val="Hyperlink"/>
                  <w:rFonts w:ascii="Times New Roman" w:hAnsi="Times New Roman"/>
                  <w:sz w:val="20"/>
                </w:rPr>
                <w:t>AllocAvgPx</w:t>
              </w:r>
            </w:hyperlink>
          </w:p>
        </w:tc>
      </w:tr>
      <w:tr w:rsidR="00512FC7" w:rsidRPr="00512FC7" w14:paraId="38E2ADDB" w14:textId="77777777" w:rsidTr="00533FE7">
        <w:tc>
          <w:tcPr>
            <w:tcW w:w="828" w:type="dxa"/>
            <w:shd w:val="clear" w:color="auto" w:fill="auto"/>
          </w:tcPr>
          <w:p w14:paraId="293DEE4D" w14:textId="77777777" w:rsidR="00512FC7" w:rsidRPr="00512FC7" w:rsidRDefault="00512FC7" w:rsidP="00533FE7">
            <w:r w:rsidRPr="00512FC7">
              <w:t>796</w:t>
            </w:r>
          </w:p>
        </w:tc>
        <w:tc>
          <w:tcPr>
            <w:tcW w:w="2699" w:type="dxa"/>
            <w:shd w:val="clear" w:color="auto" w:fill="auto"/>
          </w:tcPr>
          <w:p w14:paraId="47EBB745" w14:textId="77777777" w:rsidR="00512FC7" w:rsidRPr="00512FC7" w:rsidRDefault="00C411EF" w:rsidP="00533FE7">
            <w:hyperlink w:anchor="fld_AllocCancReplaceReason" w:history="1">
              <w:r w:rsidR="00512FC7" w:rsidRPr="00533FE7">
                <w:rPr>
                  <w:rStyle w:val="Hyperlink"/>
                  <w:rFonts w:ascii="Times New Roman" w:hAnsi="Times New Roman"/>
                  <w:sz w:val="20"/>
                </w:rPr>
                <w:t>AllocCancReplaceReason</w:t>
              </w:r>
            </w:hyperlink>
          </w:p>
        </w:tc>
      </w:tr>
      <w:tr w:rsidR="00512FC7" w:rsidRPr="00512FC7" w14:paraId="6EDFFC7A" w14:textId="77777777" w:rsidTr="00533FE7">
        <w:tc>
          <w:tcPr>
            <w:tcW w:w="828" w:type="dxa"/>
            <w:shd w:val="clear" w:color="auto" w:fill="auto"/>
          </w:tcPr>
          <w:p w14:paraId="6B347197" w14:textId="77777777" w:rsidR="00512FC7" w:rsidRPr="00512FC7" w:rsidRDefault="00512FC7" w:rsidP="00533FE7">
            <w:r w:rsidRPr="00512FC7">
              <w:t>1136</w:t>
            </w:r>
          </w:p>
        </w:tc>
        <w:tc>
          <w:tcPr>
            <w:tcW w:w="2699" w:type="dxa"/>
            <w:shd w:val="clear" w:color="auto" w:fill="auto"/>
          </w:tcPr>
          <w:p w14:paraId="55F68F30" w14:textId="77777777" w:rsidR="00512FC7" w:rsidRPr="00512FC7" w:rsidRDefault="00C411EF" w:rsidP="00533FE7">
            <w:hyperlink w:anchor="fld_AllocClearingFeeIndicator" w:history="1">
              <w:r w:rsidR="00512FC7" w:rsidRPr="00533FE7">
                <w:rPr>
                  <w:rStyle w:val="Hyperlink"/>
                  <w:rFonts w:ascii="Times New Roman" w:hAnsi="Times New Roman"/>
                  <w:sz w:val="20"/>
                </w:rPr>
                <w:t>AllocClearingFeeIndicator</w:t>
              </w:r>
            </w:hyperlink>
          </w:p>
        </w:tc>
      </w:tr>
      <w:tr w:rsidR="00512FC7" w:rsidRPr="00512FC7" w14:paraId="1897E5DD" w14:textId="77777777" w:rsidTr="00533FE7">
        <w:tc>
          <w:tcPr>
            <w:tcW w:w="828" w:type="dxa"/>
            <w:shd w:val="clear" w:color="auto" w:fill="auto"/>
          </w:tcPr>
          <w:p w14:paraId="21E5BE92" w14:textId="77777777" w:rsidR="00512FC7" w:rsidRPr="00512FC7" w:rsidRDefault="00512FC7" w:rsidP="00533FE7">
            <w:r w:rsidRPr="00512FC7">
              <w:t>993</w:t>
            </w:r>
          </w:p>
        </w:tc>
        <w:tc>
          <w:tcPr>
            <w:tcW w:w="2699" w:type="dxa"/>
            <w:shd w:val="clear" w:color="auto" w:fill="auto"/>
          </w:tcPr>
          <w:p w14:paraId="05CCB066" w14:textId="77777777" w:rsidR="00512FC7" w:rsidRPr="00512FC7" w:rsidRDefault="00C411EF" w:rsidP="00533FE7">
            <w:hyperlink w:anchor="fld_AllocCustomerCapacity" w:history="1">
              <w:r w:rsidR="00512FC7" w:rsidRPr="00533FE7">
                <w:rPr>
                  <w:rStyle w:val="Hyperlink"/>
                  <w:rFonts w:ascii="Times New Roman" w:hAnsi="Times New Roman"/>
                  <w:sz w:val="20"/>
                </w:rPr>
                <w:t>AllocCustomerCapacity</w:t>
              </w:r>
            </w:hyperlink>
          </w:p>
        </w:tc>
      </w:tr>
      <w:tr w:rsidR="00512FC7" w:rsidRPr="00512FC7" w14:paraId="307F3836" w14:textId="77777777" w:rsidTr="00533FE7">
        <w:tc>
          <w:tcPr>
            <w:tcW w:w="828" w:type="dxa"/>
            <w:shd w:val="clear" w:color="auto" w:fill="auto"/>
          </w:tcPr>
          <w:p w14:paraId="165A1A97" w14:textId="77777777" w:rsidR="00512FC7" w:rsidRPr="00512FC7" w:rsidRDefault="00512FC7" w:rsidP="00533FE7">
            <w:r w:rsidRPr="00512FC7">
              <w:t>209</w:t>
            </w:r>
          </w:p>
        </w:tc>
        <w:tc>
          <w:tcPr>
            <w:tcW w:w="2699" w:type="dxa"/>
            <w:shd w:val="clear" w:color="auto" w:fill="auto"/>
          </w:tcPr>
          <w:p w14:paraId="19BADB64" w14:textId="77777777" w:rsidR="00512FC7" w:rsidRPr="00512FC7" w:rsidRDefault="00C411EF" w:rsidP="00533FE7">
            <w:hyperlink w:anchor="fld_AllocHandlInst" w:history="1">
              <w:r w:rsidR="00512FC7" w:rsidRPr="00533FE7">
                <w:rPr>
                  <w:rStyle w:val="Hyperlink"/>
                  <w:rFonts w:ascii="Times New Roman" w:hAnsi="Times New Roman"/>
                  <w:sz w:val="20"/>
                </w:rPr>
                <w:t>AllocHandlInst</w:t>
              </w:r>
            </w:hyperlink>
          </w:p>
        </w:tc>
      </w:tr>
      <w:tr w:rsidR="00512FC7" w:rsidRPr="00512FC7" w14:paraId="7B48D3C7" w14:textId="77777777" w:rsidTr="00533FE7">
        <w:tc>
          <w:tcPr>
            <w:tcW w:w="828" w:type="dxa"/>
            <w:shd w:val="clear" w:color="auto" w:fill="auto"/>
          </w:tcPr>
          <w:p w14:paraId="1B9C41E4" w14:textId="77777777" w:rsidR="00512FC7" w:rsidRPr="00512FC7" w:rsidRDefault="00512FC7" w:rsidP="00533FE7">
            <w:r w:rsidRPr="00512FC7">
              <w:t>70</w:t>
            </w:r>
          </w:p>
        </w:tc>
        <w:tc>
          <w:tcPr>
            <w:tcW w:w="2699" w:type="dxa"/>
            <w:shd w:val="clear" w:color="auto" w:fill="auto"/>
          </w:tcPr>
          <w:p w14:paraId="54988C3D" w14:textId="77777777" w:rsidR="00512FC7" w:rsidRPr="00512FC7" w:rsidRDefault="00C411EF" w:rsidP="00533FE7">
            <w:hyperlink w:anchor="fld_AllocID" w:history="1">
              <w:r w:rsidR="00512FC7" w:rsidRPr="00533FE7">
                <w:rPr>
                  <w:rStyle w:val="Hyperlink"/>
                  <w:rFonts w:ascii="Times New Roman" w:hAnsi="Times New Roman"/>
                  <w:sz w:val="20"/>
                </w:rPr>
                <w:t>AllocID</w:t>
              </w:r>
            </w:hyperlink>
          </w:p>
        </w:tc>
      </w:tr>
      <w:tr w:rsidR="00512FC7" w:rsidRPr="00512FC7" w14:paraId="452E5CA4" w14:textId="77777777" w:rsidTr="00533FE7">
        <w:tc>
          <w:tcPr>
            <w:tcW w:w="828" w:type="dxa"/>
            <w:shd w:val="clear" w:color="auto" w:fill="auto"/>
          </w:tcPr>
          <w:p w14:paraId="33F16E68" w14:textId="77777777" w:rsidR="00512FC7" w:rsidRPr="00512FC7" w:rsidRDefault="00512FC7" w:rsidP="00533FE7">
            <w:r w:rsidRPr="00512FC7">
              <w:t>741</w:t>
            </w:r>
          </w:p>
        </w:tc>
        <w:tc>
          <w:tcPr>
            <w:tcW w:w="2699" w:type="dxa"/>
            <w:shd w:val="clear" w:color="auto" w:fill="auto"/>
          </w:tcPr>
          <w:p w14:paraId="50256206" w14:textId="77777777" w:rsidR="00512FC7" w:rsidRPr="00512FC7" w:rsidRDefault="00C411EF" w:rsidP="00533FE7">
            <w:hyperlink w:anchor="fld_AllocInterestAtMaturity" w:history="1">
              <w:r w:rsidR="00512FC7" w:rsidRPr="00533FE7">
                <w:rPr>
                  <w:rStyle w:val="Hyperlink"/>
                  <w:rFonts w:ascii="Times New Roman" w:hAnsi="Times New Roman"/>
                  <w:sz w:val="20"/>
                </w:rPr>
                <w:t>AllocInterestAtMaturity</w:t>
              </w:r>
            </w:hyperlink>
          </w:p>
        </w:tc>
      </w:tr>
      <w:tr w:rsidR="00512FC7" w:rsidRPr="00512FC7" w14:paraId="47F6DCCB" w14:textId="77777777" w:rsidTr="00533FE7">
        <w:tc>
          <w:tcPr>
            <w:tcW w:w="828" w:type="dxa"/>
            <w:shd w:val="clear" w:color="auto" w:fill="auto"/>
          </w:tcPr>
          <w:p w14:paraId="1EA4DEF7" w14:textId="77777777" w:rsidR="00512FC7" w:rsidRPr="00512FC7" w:rsidRDefault="00512FC7" w:rsidP="00533FE7">
            <w:r w:rsidRPr="00512FC7">
              <w:t>808</w:t>
            </w:r>
          </w:p>
        </w:tc>
        <w:tc>
          <w:tcPr>
            <w:tcW w:w="2699" w:type="dxa"/>
            <w:shd w:val="clear" w:color="auto" w:fill="auto"/>
          </w:tcPr>
          <w:p w14:paraId="360A65F9" w14:textId="77777777" w:rsidR="00512FC7" w:rsidRPr="00512FC7" w:rsidRDefault="00C411EF" w:rsidP="00533FE7">
            <w:hyperlink w:anchor="fld_AllocIntermedReqType" w:history="1">
              <w:r w:rsidR="00512FC7" w:rsidRPr="00533FE7">
                <w:rPr>
                  <w:rStyle w:val="Hyperlink"/>
                  <w:rFonts w:ascii="Times New Roman" w:hAnsi="Times New Roman"/>
                  <w:sz w:val="20"/>
                </w:rPr>
                <w:t>AllocIntermedReqType</w:t>
              </w:r>
            </w:hyperlink>
          </w:p>
        </w:tc>
      </w:tr>
      <w:tr w:rsidR="00512FC7" w:rsidRPr="00512FC7" w14:paraId="2AED2824" w14:textId="77777777" w:rsidTr="00533FE7">
        <w:tc>
          <w:tcPr>
            <w:tcW w:w="828" w:type="dxa"/>
            <w:shd w:val="clear" w:color="auto" w:fill="auto"/>
          </w:tcPr>
          <w:p w14:paraId="648141B1" w14:textId="77777777" w:rsidR="00512FC7" w:rsidRPr="00512FC7" w:rsidRDefault="00512FC7" w:rsidP="00533FE7">
            <w:r w:rsidRPr="00512FC7">
              <w:t>196</w:t>
            </w:r>
          </w:p>
        </w:tc>
        <w:tc>
          <w:tcPr>
            <w:tcW w:w="2699" w:type="dxa"/>
            <w:shd w:val="clear" w:color="auto" w:fill="auto"/>
          </w:tcPr>
          <w:p w14:paraId="4DC21D5C" w14:textId="77777777" w:rsidR="00512FC7" w:rsidRPr="00512FC7" w:rsidRDefault="00C411EF" w:rsidP="00533FE7">
            <w:hyperlink w:anchor="fld_AllocLinkID" w:history="1">
              <w:r w:rsidR="00512FC7" w:rsidRPr="00533FE7">
                <w:rPr>
                  <w:rStyle w:val="Hyperlink"/>
                  <w:rFonts w:ascii="Times New Roman" w:hAnsi="Times New Roman"/>
                  <w:sz w:val="20"/>
                </w:rPr>
                <w:t>AllocLinkID</w:t>
              </w:r>
            </w:hyperlink>
          </w:p>
        </w:tc>
      </w:tr>
      <w:tr w:rsidR="00512FC7" w:rsidRPr="00512FC7" w14:paraId="613735C1" w14:textId="77777777" w:rsidTr="00533FE7">
        <w:tc>
          <w:tcPr>
            <w:tcW w:w="828" w:type="dxa"/>
            <w:shd w:val="clear" w:color="auto" w:fill="auto"/>
          </w:tcPr>
          <w:p w14:paraId="6729BF1F" w14:textId="77777777" w:rsidR="00512FC7" w:rsidRPr="00512FC7" w:rsidRDefault="00512FC7" w:rsidP="00533FE7">
            <w:r w:rsidRPr="00512FC7">
              <w:t>197</w:t>
            </w:r>
          </w:p>
        </w:tc>
        <w:tc>
          <w:tcPr>
            <w:tcW w:w="2699" w:type="dxa"/>
            <w:shd w:val="clear" w:color="auto" w:fill="auto"/>
          </w:tcPr>
          <w:p w14:paraId="4796047E" w14:textId="77777777" w:rsidR="00512FC7" w:rsidRPr="00512FC7" w:rsidRDefault="00C411EF" w:rsidP="00533FE7">
            <w:hyperlink w:anchor="fld_AllocLinkType" w:history="1">
              <w:r w:rsidR="00512FC7" w:rsidRPr="00533FE7">
                <w:rPr>
                  <w:rStyle w:val="Hyperlink"/>
                  <w:rFonts w:ascii="Times New Roman" w:hAnsi="Times New Roman"/>
                  <w:sz w:val="20"/>
                </w:rPr>
                <w:t>AllocLinkType</w:t>
              </w:r>
            </w:hyperlink>
          </w:p>
        </w:tc>
      </w:tr>
      <w:tr w:rsidR="00512FC7" w:rsidRPr="00512FC7" w14:paraId="024C824C" w14:textId="77777777" w:rsidTr="00533FE7">
        <w:tc>
          <w:tcPr>
            <w:tcW w:w="828" w:type="dxa"/>
            <w:shd w:val="clear" w:color="auto" w:fill="auto"/>
          </w:tcPr>
          <w:p w14:paraId="1E16211B" w14:textId="77777777" w:rsidR="00512FC7" w:rsidRPr="00512FC7" w:rsidRDefault="00512FC7" w:rsidP="00533FE7">
            <w:r w:rsidRPr="00512FC7">
              <w:t>1002</w:t>
            </w:r>
          </w:p>
        </w:tc>
        <w:tc>
          <w:tcPr>
            <w:tcW w:w="2699" w:type="dxa"/>
            <w:shd w:val="clear" w:color="auto" w:fill="auto"/>
          </w:tcPr>
          <w:p w14:paraId="5200C32D" w14:textId="77777777" w:rsidR="00512FC7" w:rsidRPr="00512FC7" w:rsidRDefault="00C411EF" w:rsidP="00533FE7">
            <w:hyperlink w:anchor="fld_AllocMethod" w:history="1">
              <w:r w:rsidR="00512FC7" w:rsidRPr="00533FE7">
                <w:rPr>
                  <w:rStyle w:val="Hyperlink"/>
                  <w:rFonts w:ascii="Times New Roman" w:hAnsi="Times New Roman"/>
                  <w:sz w:val="20"/>
                </w:rPr>
                <w:t>AllocMethod</w:t>
              </w:r>
            </w:hyperlink>
          </w:p>
        </w:tc>
      </w:tr>
      <w:tr w:rsidR="00512FC7" w:rsidRPr="00512FC7" w14:paraId="461CE23F" w14:textId="77777777" w:rsidTr="00533FE7">
        <w:tc>
          <w:tcPr>
            <w:tcW w:w="828" w:type="dxa"/>
            <w:shd w:val="clear" w:color="auto" w:fill="auto"/>
          </w:tcPr>
          <w:p w14:paraId="4C2F5521" w14:textId="77777777" w:rsidR="00512FC7" w:rsidRPr="00512FC7" w:rsidRDefault="00512FC7" w:rsidP="00533FE7">
            <w:r w:rsidRPr="00512FC7">
              <w:t>154</w:t>
            </w:r>
          </w:p>
        </w:tc>
        <w:tc>
          <w:tcPr>
            <w:tcW w:w="2699" w:type="dxa"/>
            <w:shd w:val="clear" w:color="auto" w:fill="auto"/>
          </w:tcPr>
          <w:p w14:paraId="4EE1C3AF" w14:textId="77777777" w:rsidR="00512FC7" w:rsidRPr="00512FC7" w:rsidRDefault="00C411EF" w:rsidP="00533FE7">
            <w:hyperlink w:anchor="fld_AllocNetMoney" w:history="1">
              <w:r w:rsidR="00512FC7" w:rsidRPr="00533FE7">
                <w:rPr>
                  <w:rStyle w:val="Hyperlink"/>
                  <w:rFonts w:ascii="Times New Roman" w:hAnsi="Times New Roman"/>
                  <w:sz w:val="20"/>
                </w:rPr>
                <w:t>AllocNetMoney</w:t>
              </w:r>
            </w:hyperlink>
          </w:p>
        </w:tc>
      </w:tr>
      <w:tr w:rsidR="00512FC7" w:rsidRPr="00512FC7" w14:paraId="11C07992" w14:textId="77777777" w:rsidTr="00533FE7">
        <w:tc>
          <w:tcPr>
            <w:tcW w:w="828" w:type="dxa"/>
            <w:shd w:val="clear" w:color="auto" w:fill="auto"/>
          </w:tcPr>
          <w:p w14:paraId="5D206446" w14:textId="77777777" w:rsidR="00512FC7" w:rsidRPr="00512FC7" w:rsidRDefault="00512FC7" w:rsidP="00533FE7">
            <w:r w:rsidRPr="00512FC7">
              <w:t>857</w:t>
            </w:r>
          </w:p>
        </w:tc>
        <w:tc>
          <w:tcPr>
            <w:tcW w:w="2699" w:type="dxa"/>
            <w:shd w:val="clear" w:color="auto" w:fill="auto"/>
          </w:tcPr>
          <w:p w14:paraId="3EB3C605" w14:textId="77777777" w:rsidR="00512FC7" w:rsidRPr="00512FC7" w:rsidRDefault="00C411EF" w:rsidP="00533FE7">
            <w:hyperlink w:anchor="fld_AllocNoOrdersType" w:history="1">
              <w:r w:rsidR="00512FC7" w:rsidRPr="00533FE7">
                <w:rPr>
                  <w:rStyle w:val="Hyperlink"/>
                  <w:rFonts w:ascii="Times New Roman" w:hAnsi="Times New Roman"/>
                  <w:sz w:val="20"/>
                </w:rPr>
                <w:t>AllocNoOrdersType</w:t>
              </w:r>
            </w:hyperlink>
          </w:p>
        </w:tc>
      </w:tr>
      <w:tr w:rsidR="00512FC7" w:rsidRPr="00512FC7" w14:paraId="5C583BC3" w14:textId="77777777" w:rsidTr="00533FE7">
        <w:tc>
          <w:tcPr>
            <w:tcW w:w="828" w:type="dxa"/>
            <w:shd w:val="clear" w:color="auto" w:fill="auto"/>
          </w:tcPr>
          <w:p w14:paraId="2004A205" w14:textId="77777777" w:rsidR="00512FC7" w:rsidRPr="00512FC7" w:rsidRDefault="00512FC7" w:rsidP="00533FE7">
            <w:r w:rsidRPr="00512FC7">
              <w:t>1047</w:t>
            </w:r>
          </w:p>
        </w:tc>
        <w:tc>
          <w:tcPr>
            <w:tcW w:w="2699" w:type="dxa"/>
            <w:shd w:val="clear" w:color="auto" w:fill="auto"/>
          </w:tcPr>
          <w:p w14:paraId="6CC85455" w14:textId="77777777" w:rsidR="00512FC7" w:rsidRPr="00512FC7" w:rsidRDefault="00C411EF" w:rsidP="00533FE7">
            <w:hyperlink w:anchor="fld_AllocPositionEffect" w:history="1">
              <w:r w:rsidR="00512FC7" w:rsidRPr="00533FE7">
                <w:rPr>
                  <w:rStyle w:val="Hyperlink"/>
                  <w:rFonts w:ascii="Times New Roman" w:hAnsi="Times New Roman"/>
                  <w:sz w:val="20"/>
                </w:rPr>
                <w:t>AllocPositionEffect</w:t>
              </w:r>
            </w:hyperlink>
          </w:p>
        </w:tc>
      </w:tr>
      <w:tr w:rsidR="00512FC7" w:rsidRPr="00512FC7" w14:paraId="4CE3AA9D" w14:textId="77777777" w:rsidTr="00533FE7">
        <w:tc>
          <w:tcPr>
            <w:tcW w:w="828" w:type="dxa"/>
            <w:shd w:val="clear" w:color="auto" w:fill="auto"/>
          </w:tcPr>
          <w:p w14:paraId="3FF97D7C" w14:textId="77777777" w:rsidR="00512FC7" w:rsidRPr="00512FC7" w:rsidRDefault="00512FC7" w:rsidP="00533FE7">
            <w:r w:rsidRPr="00512FC7">
              <w:t>366</w:t>
            </w:r>
          </w:p>
        </w:tc>
        <w:tc>
          <w:tcPr>
            <w:tcW w:w="2699" w:type="dxa"/>
            <w:shd w:val="clear" w:color="auto" w:fill="auto"/>
          </w:tcPr>
          <w:p w14:paraId="614FC920" w14:textId="77777777" w:rsidR="00512FC7" w:rsidRPr="00512FC7" w:rsidRDefault="00C411EF" w:rsidP="00533FE7">
            <w:hyperlink w:anchor="fld_AllocPrice" w:history="1">
              <w:r w:rsidR="00512FC7" w:rsidRPr="00533FE7">
                <w:rPr>
                  <w:rStyle w:val="Hyperlink"/>
                  <w:rFonts w:ascii="Times New Roman" w:hAnsi="Times New Roman"/>
                  <w:sz w:val="20"/>
                </w:rPr>
                <w:t>AllocPrice</w:t>
              </w:r>
            </w:hyperlink>
          </w:p>
        </w:tc>
      </w:tr>
      <w:tr w:rsidR="00512FC7" w:rsidRPr="00512FC7" w14:paraId="4E7A2854" w14:textId="77777777" w:rsidTr="00533FE7">
        <w:tc>
          <w:tcPr>
            <w:tcW w:w="828" w:type="dxa"/>
            <w:shd w:val="clear" w:color="auto" w:fill="auto"/>
          </w:tcPr>
          <w:p w14:paraId="551528A5" w14:textId="77777777" w:rsidR="00512FC7" w:rsidRPr="00512FC7" w:rsidRDefault="00512FC7" w:rsidP="00533FE7">
            <w:r w:rsidRPr="00512FC7">
              <w:t>80</w:t>
            </w:r>
          </w:p>
        </w:tc>
        <w:tc>
          <w:tcPr>
            <w:tcW w:w="2699" w:type="dxa"/>
            <w:shd w:val="clear" w:color="auto" w:fill="auto"/>
          </w:tcPr>
          <w:p w14:paraId="27C51317" w14:textId="77777777" w:rsidR="00512FC7" w:rsidRPr="00512FC7" w:rsidRDefault="00C411EF" w:rsidP="00533FE7">
            <w:hyperlink w:anchor="fld_AllocQty" w:history="1">
              <w:r w:rsidR="00512FC7" w:rsidRPr="00533FE7">
                <w:rPr>
                  <w:rStyle w:val="Hyperlink"/>
                  <w:rFonts w:ascii="Times New Roman" w:hAnsi="Times New Roman"/>
                  <w:sz w:val="20"/>
                </w:rPr>
                <w:t>AllocQty</w:t>
              </w:r>
            </w:hyperlink>
          </w:p>
        </w:tc>
      </w:tr>
      <w:tr w:rsidR="00512FC7" w:rsidRPr="00512FC7" w14:paraId="028BDE2E" w14:textId="77777777" w:rsidTr="00533FE7">
        <w:tc>
          <w:tcPr>
            <w:tcW w:w="828" w:type="dxa"/>
            <w:shd w:val="clear" w:color="auto" w:fill="auto"/>
          </w:tcPr>
          <w:p w14:paraId="3F6A0997" w14:textId="77777777" w:rsidR="00512FC7" w:rsidRPr="00512FC7" w:rsidRDefault="00512FC7" w:rsidP="00533FE7">
            <w:r w:rsidRPr="00512FC7">
              <w:t>88</w:t>
            </w:r>
          </w:p>
        </w:tc>
        <w:tc>
          <w:tcPr>
            <w:tcW w:w="2699" w:type="dxa"/>
            <w:shd w:val="clear" w:color="auto" w:fill="auto"/>
          </w:tcPr>
          <w:p w14:paraId="61FEAEFC" w14:textId="77777777" w:rsidR="00512FC7" w:rsidRPr="00512FC7" w:rsidRDefault="00C411EF" w:rsidP="00533FE7">
            <w:hyperlink w:anchor="fld_AllocRejCode" w:history="1">
              <w:r w:rsidR="00512FC7" w:rsidRPr="00533FE7">
                <w:rPr>
                  <w:rStyle w:val="Hyperlink"/>
                  <w:rFonts w:ascii="Times New Roman" w:hAnsi="Times New Roman"/>
                  <w:sz w:val="20"/>
                </w:rPr>
                <w:t>AllocRejCode</w:t>
              </w:r>
            </w:hyperlink>
          </w:p>
        </w:tc>
      </w:tr>
      <w:tr w:rsidR="00512FC7" w:rsidRPr="00512FC7" w14:paraId="5993E8BC" w14:textId="77777777" w:rsidTr="00533FE7">
        <w:tc>
          <w:tcPr>
            <w:tcW w:w="828" w:type="dxa"/>
            <w:shd w:val="clear" w:color="auto" w:fill="auto"/>
          </w:tcPr>
          <w:p w14:paraId="4AD73C03" w14:textId="77777777" w:rsidR="00512FC7" w:rsidRPr="00512FC7" w:rsidRDefault="00512FC7" w:rsidP="00533FE7">
            <w:r w:rsidRPr="00512FC7">
              <w:t>755</w:t>
            </w:r>
          </w:p>
        </w:tc>
        <w:tc>
          <w:tcPr>
            <w:tcW w:w="2699" w:type="dxa"/>
            <w:shd w:val="clear" w:color="auto" w:fill="auto"/>
          </w:tcPr>
          <w:p w14:paraId="3E262CDD" w14:textId="77777777" w:rsidR="00512FC7" w:rsidRPr="00512FC7" w:rsidRDefault="00C411EF" w:rsidP="00533FE7">
            <w:hyperlink w:anchor="fld_AllocReportID" w:history="1">
              <w:r w:rsidR="00512FC7" w:rsidRPr="00533FE7">
                <w:rPr>
                  <w:rStyle w:val="Hyperlink"/>
                  <w:rFonts w:ascii="Times New Roman" w:hAnsi="Times New Roman"/>
                  <w:sz w:val="20"/>
                </w:rPr>
                <w:t>AllocReportID</w:t>
              </w:r>
            </w:hyperlink>
          </w:p>
        </w:tc>
      </w:tr>
      <w:tr w:rsidR="00512FC7" w:rsidRPr="00512FC7" w14:paraId="6DDA6167" w14:textId="77777777" w:rsidTr="00533FE7">
        <w:tc>
          <w:tcPr>
            <w:tcW w:w="828" w:type="dxa"/>
            <w:shd w:val="clear" w:color="auto" w:fill="auto"/>
          </w:tcPr>
          <w:p w14:paraId="1A5454F5" w14:textId="77777777" w:rsidR="00512FC7" w:rsidRPr="00512FC7" w:rsidRDefault="00512FC7" w:rsidP="00533FE7">
            <w:r w:rsidRPr="00512FC7">
              <w:t>795</w:t>
            </w:r>
          </w:p>
        </w:tc>
        <w:tc>
          <w:tcPr>
            <w:tcW w:w="2699" w:type="dxa"/>
            <w:shd w:val="clear" w:color="auto" w:fill="auto"/>
          </w:tcPr>
          <w:p w14:paraId="304BFA9F" w14:textId="77777777" w:rsidR="00512FC7" w:rsidRPr="00512FC7" w:rsidRDefault="00C411EF" w:rsidP="00533FE7">
            <w:hyperlink w:anchor="fld_AllocReportRefID" w:history="1">
              <w:r w:rsidR="00512FC7" w:rsidRPr="00533FE7">
                <w:rPr>
                  <w:rStyle w:val="Hyperlink"/>
                  <w:rFonts w:ascii="Times New Roman" w:hAnsi="Times New Roman"/>
                  <w:sz w:val="20"/>
                </w:rPr>
                <w:t>AllocReportRefID</w:t>
              </w:r>
            </w:hyperlink>
          </w:p>
        </w:tc>
      </w:tr>
      <w:tr w:rsidR="00512FC7" w:rsidRPr="00512FC7" w14:paraId="61F0A7D6" w14:textId="77777777" w:rsidTr="00533FE7">
        <w:tc>
          <w:tcPr>
            <w:tcW w:w="828" w:type="dxa"/>
            <w:shd w:val="clear" w:color="auto" w:fill="auto"/>
          </w:tcPr>
          <w:p w14:paraId="6DD79CBC" w14:textId="77777777" w:rsidR="00512FC7" w:rsidRPr="00512FC7" w:rsidRDefault="00512FC7" w:rsidP="00533FE7">
            <w:r w:rsidRPr="00512FC7">
              <w:t>794</w:t>
            </w:r>
          </w:p>
        </w:tc>
        <w:tc>
          <w:tcPr>
            <w:tcW w:w="2699" w:type="dxa"/>
            <w:shd w:val="clear" w:color="auto" w:fill="auto"/>
          </w:tcPr>
          <w:p w14:paraId="03A4BCEE" w14:textId="77777777" w:rsidR="00512FC7" w:rsidRPr="00512FC7" w:rsidRDefault="00C411EF" w:rsidP="00533FE7">
            <w:hyperlink w:anchor="fld_AllocReportType" w:history="1">
              <w:r w:rsidR="00512FC7" w:rsidRPr="00533FE7">
                <w:rPr>
                  <w:rStyle w:val="Hyperlink"/>
                  <w:rFonts w:ascii="Times New Roman" w:hAnsi="Times New Roman"/>
                  <w:sz w:val="20"/>
                </w:rPr>
                <w:t>AllocReportType</w:t>
              </w:r>
            </w:hyperlink>
          </w:p>
        </w:tc>
      </w:tr>
      <w:tr w:rsidR="00512FC7" w:rsidRPr="00512FC7" w14:paraId="391B479C" w14:textId="77777777" w:rsidTr="00533FE7">
        <w:tc>
          <w:tcPr>
            <w:tcW w:w="828" w:type="dxa"/>
            <w:shd w:val="clear" w:color="auto" w:fill="auto"/>
          </w:tcPr>
          <w:p w14:paraId="6863B17A" w14:textId="77777777" w:rsidR="00512FC7" w:rsidRPr="00512FC7" w:rsidRDefault="00512FC7" w:rsidP="00533FE7">
            <w:r w:rsidRPr="00512FC7">
              <w:t>737</w:t>
            </w:r>
          </w:p>
        </w:tc>
        <w:tc>
          <w:tcPr>
            <w:tcW w:w="2699" w:type="dxa"/>
            <w:shd w:val="clear" w:color="auto" w:fill="auto"/>
          </w:tcPr>
          <w:p w14:paraId="539C955F" w14:textId="77777777" w:rsidR="00512FC7" w:rsidRPr="00512FC7" w:rsidRDefault="00C411EF" w:rsidP="00533FE7">
            <w:hyperlink w:anchor="fld_AllocSettlCurrAmt" w:history="1">
              <w:r w:rsidR="00512FC7" w:rsidRPr="00533FE7">
                <w:rPr>
                  <w:rStyle w:val="Hyperlink"/>
                  <w:rFonts w:ascii="Times New Roman" w:hAnsi="Times New Roman"/>
                  <w:sz w:val="20"/>
                </w:rPr>
                <w:t>AllocSettlCurrAmt</w:t>
              </w:r>
            </w:hyperlink>
          </w:p>
        </w:tc>
      </w:tr>
      <w:tr w:rsidR="00512FC7" w:rsidRPr="00512FC7" w14:paraId="59D19C5B" w14:textId="77777777" w:rsidTr="00533FE7">
        <w:tc>
          <w:tcPr>
            <w:tcW w:w="828" w:type="dxa"/>
            <w:shd w:val="clear" w:color="auto" w:fill="auto"/>
          </w:tcPr>
          <w:p w14:paraId="66970D4D" w14:textId="77777777" w:rsidR="00512FC7" w:rsidRPr="00512FC7" w:rsidRDefault="00512FC7" w:rsidP="00533FE7">
            <w:r w:rsidRPr="00512FC7">
              <w:t>736</w:t>
            </w:r>
          </w:p>
        </w:tc>
        <w:tc>
          <w:tcPr>
            <w:tcW w:w="2699" w:type="dxa"/>
            <w:shd w:val="clear" w:color="auto" w:fill="auto"/>
          </w:tcPr>
          <w:p w14:paraId="4BE636D0" w14:textId="77777777" w:rsidR="00512FC7" w:rsidRPr="00512FC7" w:rsidRDefault="00C411EF" w:rsidP="00533FE7">
            <w:hyperlink w:anchor="fld_AllocSettlCurrency" w:history="1">
              <w:r w:rsidR="00512FC7" w:rsidRPr="00533FE7">
                <w:rPr>
                  <w:rStyle w:val="Hyperlink"/>
                  <w:rFonts w:ascii="Times New Roman" w:hAnsi="Times New Roman"/>
                  <w:sz w:val="20"/>
                </w:rPr>
                <w:t>AllocSettlCurrency</w:t>
              </w:r>
            </w:hyperlink>
          </w:p>
        </w:tc>
      </w:tr>
      <w:tr w:rsidR="00512FC7" w:rsidRPr="00512FC7" w14:paraId="2ACD718E" w14:textId="77777777" w:rsidTr="00533FE7">
        <w:tc>
          <w:tcPr>
            <w:tcW w:w="828" w:type="dxa"/>
            <w:shd w:val="clear" w:color="auto" w:fill="auto"/>
          </w:tcPr>
          <w:p w14:paraId="5968443F" w14:textId="77777777" w:rsidR="00512FC7" w:rsidRPr="00512FC7" w:rsidRDefault="00512FC7" w:rsidP="00533FE7">
            <w:r w:rsidRPr="00512FC7">
              <w:t>780</w:t>
            </w:r>
          </w:p>
        </w:tc>
        <w:tc>
          <w:tcPr>
            <w:tcW w:w="2699" w:type="dxa"/>
            <w:shd w:val="clear" w:color="auto" w:fill="auto"/>
          </w:tcPr>
          <w:p w14:paraId="100F0207" w14:textId="77777777" w:rsidR="00512FC7" w:rsidRPr="00512FC7" w:rsidRDefault="00C411EF" w:rsidP="00533FE7">
            <w:hyperlink w:anchor="fld_AllocSettlInstType" w:history="1">
              <w:r w:rsidR="00512FC7" w:rsidRPr="00533FE7">
                <w:rPr>
                  <w:rStyle w:val="Hyperlink"/>
                  <w:rFonts w:ascii="Times New Roman" w:hAnsi="Times New Roman"/>
                  <w:sz w:val="20"/>
                </w:rPr>
                <w:t>AllocSettlInstType</w:t>
              </w:r>
            </w:hyperlink>
          </w:p>
        </w:tc>
      </w:tr>
      <w:tr w:rsidR="00512FC7" w:rsidRPr="00512FC7" w14:paraId="0CF41ECA" w14:textId="77777777" w:rsidTr="00533FE7">
        <w:tc>
          <w:tcPr>
            <w:tcW w:w="828" w:type="dxa"/>
            <w:shd w:val="clear" w:color="auto" w:fill="auto"/>
          </w:tcPr>
          <w:p w14:paraId="268A121B" w14:textId="77777777" w:rsidR="00512FC7" w:rsidRPr="00512FC7" w:rsidRDefault="00512FC7" w:rsidP="00533FE7">
            <w:r w:rsidRPr="00512FC7">
              <w:t>87</w:t>
            </w:r>
          </w:p>
        </w:tc>
        <w:tc>
          <w:tcPr>
            <w:tcW w:w="2699" w:type="dxa"/>
            <w:shd w:val="clear" w:color="auto" w:fill="auto"/>
          </w:tcPr>
          <w:p w14:paraId="19E54E28" w14:textId="77777777" w:rsidR="00512FC7" w:rsidRPr="00512FC7" w:rsidRDefault="00C411EF" w:rsidP="00533FE7">
            <w:hyperlink w:anchor="fld_AllocStatus" w:history="1">
              <w:r w:rsidR="00512FC7" w:rsidRPr="00533FE7">
                <w:rPr>
                  <w:rStyle w:val="Hyperlink"/>
                  <w:rFonts w:ascii="Times New Roman" w:hAnsi="Times New Roman"/>
                  <w:sz w:val="20"/>
                </w:rPr>
                <w:t>AllocStatus</w:t>
              </w:r>
            </w:hyperlink>
          </w:p>
        </w:tc>
      </w:tr>
      <w:tr w:rsidR="00512FC7" w:rsidRPr="00512FC7" w14:paraId="59783147" w14:textId="77777777" w:rsidTr="00533FE7">
        <w:tc>
          <w:tcPr>
            <w:tcW w:w="828" w:type="dxa"/>
            <w:shd w:val="clear" w:color="auto" w:fill="auto"/>
          </w:tcPr>
          <w:p w14:paraId="0C4DDF16" w14:textId="77777777" w:rsidR="00512FC7" w:rsidRPr="00512FC7" w:rsidRDefault="00512FC7" w:rsidP="00533FE7">
            <w:r w:rsidRPr="00512FC7">
              <w:t>161</w:t>
            </w:r>
          </w:p>
        </w:tc>
        <w:tc>
          <w:tcPr>
            <w:tcW w:w="2699" w:type="dxa"/>
            <w:shd w:val="clear" w:color="auto" w:fill="auto"/>
          </w:tcPr>
          <w:p w14:paraId="22740F35" w14:textId="77777777" w:rsidR="00512FC7" w:rsidRPr="00512FC7" w:rsidRDefault="00C411EF" w:rsidP="00533FE7">
            <w:hyperlink w:anchor="fld_AllocText" w:history="1">
              <w:r w:rsidR="00512FC7" w:rsidRPr="00533FE7">
                <w:rPr>
                  <w:rStyle w:val="Hyperlink"/>
                  <w:rFonts w:ascii="Times New Roman" w:hAnsi="Times New Roman"/>
                  <w:sz w:val="20"/>
                </w:rPr>
                <w:t>AllocText</w:t>
              </w:r>
            </w:hyperlink>
          </w:p>
        </w:tc>
      </w:tr>
      <w:tr w:rsidR="00512FC7" w:rsidRPr="00512FC7" w14:paraId="1FD79F8C" w14:textId="77777777" w:rsidTr="00533FE7">
        <w:tc>
          <w:tcPr>
            <w:tcW w:w="828" w:type="dxa"/>
            <w:shd w:val="clear" w:color="auto" w:fill="auto"/>
          </w:tcPr>
          <w:p w14:paraId="73076681" w14:textId="77777777" w:rsidR="00512FC7" w:rsidRPr="00512FC7" w:rsidRDefault="00512FC7" w:rsidP="00533FE7">
            <w:r w:rsidRPr="00512FC7">
              <w:t>71</w:t>
            </w:r>
          </w:p>
        </w:tc>
        <w:tc>
          <w:tcPr>
            <w:tcW w:w="2699" w:type="dxa"/>
            <w:shd w:val="clear" w:color="auto" w:fill="auto"/>
          </w:tcPr>
          <w:p w14:paraId="7DF44A69" w14:textId="77777777" w:rsidR="00512FC7" w:rsidRPr="00512FC7" w:rsidRDefault="00C411EF" w:rsidP="00533FE7">
            <w:hyperlink w:anchor="fld_AllocTransType" w:history="1">
              <w:r w:rsidR="00512FC7" w:rsidRPr="00533FE7">
                <w:rPr>
                  <w:rStyle w:val="Hyperlink"/>
                  <w:rFonts w:ascii="Times New Roman" w:hAnsi="Times New Roman"/>
                  <w:sz w:val="20"/>
                </w:rPr>
                <w:t>AllocTransType</w:t>
              </w:r>
            </w:hyperlink>
          </w:p>
        </w:tc>
      </w:tr>
      <w:tr w:rsidR="00512FC7" w:rsidRPr="00512FC7" w14:paraId="3B7F4879" w14:textId="77777777" w:rsidTr="00533FE7">
        <w:tc>
          <w:tcPr>
            <w:tcW w:w="828" w:type="dxa"/>
            <w:shd w:val="clear" w:color="auto" w:fill="auto"/>
          </w:tcPr>
          <w:p w14:paraId="2E108C03" w14:textId="77777777" w:rsidR="00512FC7" w:rsidRPr="00512FC7" w:rsidRDefault="00512FC7" w:rsidP="00533FE7">
            <w:r w:rsidRPr="00512FC7">
              <w:t>626</w:t>
            </w:r>
          </w:p>
        </w:tc>
        <w:tc>
          <w:tcPr>
            <w:tcW w:w="2699" w:type="dxa"/>
            <w:shd w:val="clear" w:color="auto" w:fill="auto"/>
          </w:tcPr>
          <w:p w14:paraId="4BD813E0" w14:textId="77777777" w:rsidR="00512FC7" w:rsidRPr="00512FC7" w:rsidRDefault="00C411EF" w:rsidP="00533FE7">
            <w:hyperlink w:anchor="fld_AllocType" w:history="1">
              <w:r w:rsidR="00512FC7" w:rsidRPr="00533FE7">
                <w:rPr>
                  <w:rStyle w:val="Hyperlink"/>
                  <w:rFonts w:ascii="Times New Roman" w:hAnsi="Times New Roman"/>
                  <w:sz w:val="20"/>
                </w:rPr>
                <w:t>AllocType</w:t>
              </w:r>
            </w:hyperlink>
          </w:p>
        </w:tc>
      </w:tr>
      <w:tr w:rsidR="00512FC7" w:rsidRPr="00512FC7" w14:paraId="22791451" w14:textId="77777777" w:rsidTr="00533FE7">
        <w:tc>
          <w:tcPr>
            <w:tcW w:w="828" w:type="dxa"/>
            <w:shd w:val="clear" w:color="auto" w:fill="auto"/>
          </w:tcPr>
          <w:p w14:paraId="1D0C2A78" w14:textId="77777777" w:rsidR="00512FC7" w:rsidRPr="00512FC7" w:rsidRDefault="00512FC7" w:rsidP="00533FE7">
            <w:r w:rsidRPr="00512FC7">
              <w:t>767</w:t>
            </w:r>
          </w:p>
        </w:tc>
        <w:tc>
          <w:tcPr>
            <w:tcW w:w="2699" w:type="dxa"/>
            <w:shd w:val="clear" w:color="auto" w:fill="auto"/>
          </w:tcPr>
          <w:p w14:paraId="76C5EF45" w14:textId="77777777" w:rsidR="00512FC7" w:rsidRPr="00512FC7" w:rsidRDefault="00C411EF" w:rsidP="00533FE7">
            <w:hyperlink w:anchor="fld_AllowableOneSidednessCurr" w:history="1">
              <w:r w:rsidR="00512FC7" w:rsidRPr="00533FE7">
                <w:rPr>
                  <w:rStyle w:val="Hyperlink"/>
                  <w:rFonts w:ascii="Times New Roman" w:hAnsi="Times New Roman"/>
                  <w:sz w:val="20"/>
                </w:rPr>
                <w:t>AllowableOneSidednessCurr</w:t>
              </w:r>
            </w:hyperlink>
          </w:p>
        </w:tc>
      </w:tr>
      <w:tr w:rsidR="00512FC7" w:rsidRPr="00512FC7" w14:paraId="54A4FF51" w14:textId="77777777" w:rsidTr="00533FE7">
        <w:tc>
          <w:tcPr>
            <w:tcW w:w="828" w:type="dxa"/>
            <w:shd w:val="clear" w:color="auto" w:fill="auto"/>
          </w:tcPr>
          <w:p w14:paraId="1A0D30C9" w14:textId="77777777" w:rsidR="00512FC7" w:rsidRPr="00512FC7" w:rsidRDefault="00512FC7" w:rsidP="00533FE7">
            <w:r w:rsidRPr="00512FC7">
              <w:t>765</w:t>
            </w:r>
          </w:p>
        </w:tc>
        <w:tc>
          <w:tcPr>
            <w:tcW w:w="2699" w:type="dxa"/>
            <w:shd w:val="clear" w:color="auto" w:fill="auto"/>
          </w:tcPr>
          <w:p w14:paraId="07153BD5" w14:textId="77777777" w:rsidR="00512FC7" w:rsidRPr="00512FC7" w:rsidRDefault="00C411EF" w:rsidP="00533FE7">
            <w:hyperlink w:anchor="fld_AllowableOneSidednessPct" w:history="1">
              <w:r w:rsidR="00512FC7" w:rsidRPr="00533FE7">
                <w:rPr>
                  <w:rStyle w:val="Hyperlink"/>
                  <w:rFonts w:ascii="Times New Roman" w:hAnsi="Times New Roman"/>
                  <w:sz w:val="20"/>
                </w:rPr>
                <w:t>AllowableOneSidednessPct</w:t>
              </w:r>
            </w:hyperlink>
          </w:p>
        </w:tc>
      </w:tr>
      <w:tr w:rsidR="00512FC7" w:rsidRPr="00512FC7" w14:paraId="1FE5D18B" w14:textId="77777777" w:rsidTr="00533FE7">
        <w:tc>
          <w:tcPr>
            <w:tcW w:w="828" w:type="dxa"/>
            <w:shd w:val="clear" w:color="auto" w:fill="auto"/>
          </w:tcPr>
          <w:p w14:paraId="58E3B552" w14:textId="77777777" w:rsidR="00512FC7" w:rsidRPr="00512FC7" w:rsidRDefault="00512FC7" w:rsidP="00533FE7">
            <w:r w:rsidRPr="00512FC7">
              <w:t>766</w:t>
            </w:r>
          </w:p>
        </w:tc>
        <w:tc>
          <w:tcPr>
            <w:tcW w:w="2699" w:type="dxa"/>
            <w:shd w:val="clear" w:color="auto" w:fill="auto"/>
          </w:tcPr>
          <w:p w14:paraId="32AFDE09" w14:textId="77777777" w:rsidR="00512FC7" w:rsidRPr="00512FC7" w:rsidRDefault="00C411EF" w:rsidP="00533FE7">
            <w:hyperlink w:anchor="fld_AllowableOneSidednessValue" w:history="1">
              <w:r w:rsidR="00512FC7" w:rsidRPr="00533FE7">
                <w:rPr>
                  <w:rStyle w:val="Hyperlink"/>
                  <w:rFonts w:ascii="Times New Roman" w:hAnsi="Times New Roman"/>
                  <w:sz w:val="20"/>
                </w:rPr>
                <w:t>AllowableOneSidednessValue</w:t>
              </w:r>
            </w:hyperlink>
          </w:p>
        </w:tc>
      </w:tr>
      <w:tr w:rsidR="00512FC7" w:rsidRPr="00512FC7" w14:paraId="7C40B4AA" w14:textId="77777777" w:rsidTr="00533FE7">
        <w:tc>
          <w:tcPr>
            <w:tcW w:w="828" w:type="dxa"/>
            <w:shd w:val="clear" w:color="auto" w:fill="auto"/>
          </w:tcPr>
          <w:p w14:paraId="4EA485E8" w14:textId="77777777" w:rsidR="00512FC7" w:rsidRPr="00512FC7" w:rsidRDefault="00512FC7" w:rsidP="00533FE7">
            <w:r w:rsidRPr="00512FC7">
              <w:t>817</w:t>
            </w:r>
          </w:p>
        </w:tc>
        <w:tc>
          <w:tcPr>
            <w:tcW w:w="2699" w:type="dxa"/>
            <w:shd w:val="clear" w:color="auto" w:fill="auto"/>
          </w:tcPr>
          <w:p w14:paraId="18B1E8E7" w14:textId="77777777" w:rsidR="00512FC7" w:rsidRPr="00512FC7" w:rsidRDefault="00C411EF" w:rsidP="00533FE7">
            <w:hyperlink w:anchor="fld_AltMDSourceID" w:history="1">
              <w:r w:rsidR="00512FC7" w:rsidRPr="00533FE7">
                <w:rPr>
                  <w:rStyle w:val="Hyperlink"/>
                  <w:rFonts w:ascii="Times New Roman" w:hAnsi="Times New Roman"/>
                  <w:sz w:val="20"/>
                </w:rPr>
                <w:t>AltMDSourceID</w:t>
              </w:r>
            </w:hyperlink>
          </w:p>
        </w:tc>
      </w:tr>
      <w:tr w:rsidR="00512FC7" w:rsidRPr="00512FC7" w14:paraId="160DEC20" w14:textId="77777777" w:rsidTr="00533FE7">
        <w:tc>
          <w:tcPr>
            <w:tcW w:w="828" w:type="dxa"/>
            <w:shd w:val="clear" w:color="auto" w:fill="auto"/>
          </w:tcPr>
          <w:p w14:paraId="595FDA4A" w14:textId="77777777" w:rsidR="00512FC7" w:rsidRPr="00512FC7" w:rsidRDefault="00512FC7" w:rsidP="00533FE7">
            <w:r w:rsidRPr="00512FC7">
              <w:t>1182</w:t>
            </w:r>
          </w:p>
        </w:tc>
        <w:tc>
          <w:tcPr>
            <w:tcW w:w="2699" w:type="dxa"/>
            <w:shd w:val="clear" w:color="auto" w:fill="auto"/>
          </w:tcPr>
          <w:p w14:paraId="4D461E86" w14:textId="77777777" w:rsidR="00512FC7" w:rsidRPr="00512FC7" w:rsidRDefault="00C411EF" w:rsidP="00533FE7">
            <w:hyperlink w:anchor="fld_ApplBegSeqNum" w:history="1">
              <w:r w:rsidR="00512FC7" w:rsidRPr="00533FE7">
                <w:rPr>
                  <w:rStyle w:val="Hyperlink"/>
                  <w:rFonts w:ascii="Times New Roman" w:hAnsi="Times New Roman"/>
                  <w:sz w:val="20"/>
                </w:rPr>
                <w:t>ApplBegSeqNum</w:t>
              </w:r>
            </w:hyperlink>
          </w:p>
        </w:tc>
      </w:tr>
      <w:tr w:rsidR="00512FC7" w:rsidRPr="00512FC7" w14:paraId="06FFFA13" w14:textId="77777777" w:rsidTr="00533FE7">
        <w:tc>
          <w:tcPr>
            <w:tcW w:w="828" w:type="dxa"/>
            <w:shd w:val="clear" w:color="auto" w:fill="auto"/>
          </w:tcPr>
          <w:p w14:paraId="2F283B40" w14:textId="77777777" w:rsidR="00512FC7" w:rsidRPr="00512FC7" w:rsidRDefault="00512FC7" w:rsidP="00533FE7">
            <w:r w:rsidRPr="00512FC7">
              <w:t>1183</w:t>
            </w:r>
          </w:p>
        </w:tc>
        <w:tc>
          <w:tcPr>
            <w:tcW w:w="2699" w:type="dxa"/>
            <w:shd w:val="clear" w:color="auto" w:fill="auto"/>
          </w:tcPr>
          <w:p w14:paraId="3575E5DC" w14:textId="77777777" w:rsidR="00512FC7" w:rsidRPr="00512FC7" w:rsidRDefault="00C411EF" w:rsidP="00533FE7">
            <w:hyperlink w:anchor="fld_ApplEndSeqNum" w:history="1">
              <w:r w:rsidR="00512FC7" w:rsidRPr="00533FE7">
                <w:rPr>
                  <w:rStyle w:val="Hyperlink"/>
                  <w:rFonts w:ascii="Times New Roman" w:hAnsi="Times New Roman"/>
                  <w:sz w:val="20"/>
                </w:rPr>
                <w:t>ApplEndSeqNum</w:t>
              </w:r>
            </w:hyperlink>
          </w:p>
        </w:tc>
      </w:tr>
      <w:tr w:rsidR="00512FC7" w:rsidRPr="00512FC7" w14:paraId="677A49E3" w14:textId="77777777" w:rsidTr="00533FE7">
        <w:tc>
          <w:tcPr>
            <w:tcW w:w="828" w:type="dxa"/>
            <w:shd w:val="clear" w:color="auto" w:fill="auto"/>
          </w:tcPr>
          <w:p w14:paraId="25295384" w14:textId="77777777" w:rsidR="00512FC7" w:rsidRPr="00512FC7" w:rsidRDefault="00512FC7" w:rsidP="00533FE7">
            <w:r w:rsidRPr="00512FC7">
              <w:t>1156</w:t>
            </w:r>
          </w:p>
        </w:tc>
        <w:tc>
          <w:tcPr>
            <w:tcW w:w="2699" w:type="dxa"/>
            <w:shd w:val="clear" w:color="auto" w:fill="auto"/>
          </w:tcPr>
          <w:p w14:paraId="3D75B3AA" w14:textId="77777777" w:rsidR="00512FC7" w:rsidRPr="00512FC7" w:rsidRDefault="00C411EF" w:rsidP="00533FE7">
            <w:hyperlink w:anchor="fld_ApplExtID" w:history="1">
              <w:r w:rsidR="00512FC7" w:rsidRPr="00533FE7">
                <w:rPr>
                  <w:rStyle w:val="Hyperlink"/>
                  <w:rFonts w:ascii="Times New Roman" w:hAnsi="Times New Roman"/>
                  <w:sz w:val="20"/>
                </w:rPr>
                <w:t>ApplExtID</w:t>
              </w:r>
            </w:hyperlink>
          </w:p>
        </w:tc>
      </w:tr>
      <w:tr w:rsidR="00512FC7" w:rsidRPr="00512FC7" w14:paraId="6AF9AB5F" w14:textId="77777777" w:rsidTr="00533FE7">
        <w:tc>
          <w:tcPr>
            <w:tcW w:w="828" w:type="dxa"/>
            <w:shd w:val="clear" w:color="auto" w:fill="auto"/>
          </w:tcPr>
          <w:p w14:paraId="59716E18" w14:textId="77777777" w:rsidR="00512FC7" w:rsidRPr="00512FC7" w:rsidRDefault="00512FC7" w:rsidP="00533FE7">
            <w:r w:rsidRPr="00512FC7">
              <w:t>1180</w:t>
            </w:r>
          </w:p>
        </w:tc>
        <w:tc>
          <w:tcPr>
            <w:tcW w:w="2699" w:type="dxa"/>
            <w:shd w:val="clear" w:color="auto" w:fill="auto"/>
          </w:tcPr>
          <w:p w14:paraId="6F996662" w14:textId="77777777" w:rsidR="00512FC7" w:rsidRPr="00512FC7" w:rsidRDefault="00C411EF" w:rsidP="00533FE7">
            <w:hyperlink w:anchor="fld_ApplID" w:history="1">
              <w:r w:rsidR="00512FC7" w:rsidRPr="00533FE7">
                <w:rPr>
                  <w:rStyle w:val="Hyperlink"/>
                  <w:rFonts w:ascii="Times New Roman" w:hAnsi="Times New Roman"/>
                  <w:sz w:val="20"/>
                </w:rPr>
                <w:t>ApplID</w:t>
              </w:r>
            </w:hyperlink>
          </w:p>
        </w:tc>
      </w:tr>
      <w:tr w:rsidR="00512FC7" w:rsidRPr="00512FC7" w14:paraId="65151881" w14:textId="77777777" w:rsidTr="00533FE7">
        <w:tc>
          <w:tcPr>
            <w:tcW w:w="828" w:type="dxa"/>
            <w:shd w:val="clear" w:color="auto" w:fill="auto"/>
          </w:tcPr>
          <w:p w14:paraId="07303967" w14:textId="77777777" w:rsidR="00512FC7" w:rsidRPr="00512FC7" w:rsidRDefault="00512FC7" w:rsidP="00533FE7">
            <w:r w:rsidRPr="00512FC7">
              <w:t>1350</w:t>
            </w:r>
          </w:p>
        </w:tc>
        <w:tc>
          <w:tcPr>
            <w:tcW w:w="2699" w:type="dxa"/>
            <w:shd w:val="clear" w:color="auto" w:fill="auto"/>
          </w:tcPr>
          <w:p w14:paraId="6016C875" w14:textId="77777777" w:rsidR="00512FC7" w:rsidRPr="00512FC7" w:rsidRDefault="00C411EF" w:rsidP="00533FE7">
            <w:hyperlink w:anchor="fld_ApplLastSeqNum" w:history="1">
              <w:r w:rsidR="00512FC7" w:rsidRPr="00533FE7">
                <w:rPr>
                  <w:rStyle w:val="Hyperlink"/>
                  <w:rFonts w:ascii="Times New Roman" w:hAnsi="Times New Roman"/>
                  <w:sz w:val="20"/>
                </w:rPr>
                <w:t>ApplLastSeqNum</w:t>
              </w:r>
            </w:hyperlink>
          </w:p>
        </w:tc>
      </w:tr>
      <w:tr w:rsidR="00512FC7" w:rsidRPr="00512FC7" w14:paraId="558A65CA" w14:textId="77777777" w:rsidTr="00533FE7">
        <w:tc>
          <w:tcPr>
            <w:tcW w:w="828" w:type="dxa"/>
            <w:shd w:val="clear" w:color="auto" w:fill="auto"/>
          </w:tcPr>
          <w:p w14:paraId="7559EB32" w14:textId="77777777" w:rsidR="00512FC7" w:rsidRPr="00512FC7" w:rsidRDefault="00512FC7" w:rsidP="00533FE7">
            <w:r w:rsidRPr="00512FC7">
              <w:t>1399</w:t>
            </w:r>
          </w:p>
        </w:tc>
        <w:tc>
          <w:tcPr>
            <w:tcW w:w="2699" w:type="dxa"/>
            <w:shd w:val="clear" w:color="auto" w:fill="auto"/>
          </w:tcPr>
          <w:p w14:paraId="15A0D14E" w14:textId="77777777" w:rsidR="00512FC7" w:rsidRPr="00512FC7" w:rsidRDefault="00C411EF" w:rsidP="00533FE7">
            <w:hyperlink w:anchor="fld_ApplNewSeqNum" w:history="1">
              <w:r w:rsidR="00512FC7" w:rsidRPr="00533FE7">
                <w:rPr>
                  <w:rStyle w:val="Hyperlink"/>
                  <w:rFonts w:ascii="Times New Roman" w:hAnsi="Times New Roman"/>
                  <w:sz w:val="20"/>
                </w:rPr>
                <w:t>ApplNewSeqNum</w:t>
              </w:r>
            </w:hyperlink>
          </w:p>
        </w:tc>
      </w:tr>
      <w:tr w:rsidR="00512FC7" w:rsidRPr="00512FC7" w14:paraId="07EB0871" w14:textId="77777777" w:rsidTr="00533FE7">
        <w:tc>
          <w:tcPr>
            <w:tcW w:w="828" w:type="dxa"/>
            <w:shd w:val="clear" w:color="auto" w:fill="auto"/>
          </w:tcPr>
          <w:p w14:paraId="396FE906" w14:textId="77777777" w:rsidR="00512FC7" w:rsidRPr="00512FC7" w:rsidRDefault="00512FC7" w:rsidP="00533FE7">
            <w:r w:rsidRPr="00512FC7">
              <w:t>815</w:t>
            </w:r>
          </w:p>
        </w:tc>
        <w:tc>
          <w:tcPr>
            <w:tcW w:w="2699" w:type="dxa"/>
            <w:shd w:val="clear" w:color="auto" w:fill="auto"/>
          </w:tcPr>
          <w:p w14:paraId="154B6193" w14:textId="77777777" w:rsidR="00512FC7" w:rsidRPr="00512FC7" w:rsidRDefault="00C411EF" w:rsidP="00533FE7">
            <w:hyperlink w:anchor="fld_ApplQueueAction" w:history="1">
              <w:r w:rsidR="00512FC7" w:rsidRPr="00533FE7">
                <w:rPr>
                  <w:rStyle w:val="Hyperlink"/>
                  <w:rFonts w:ascii="Times New Roman" w:hAnsi="Times New Roman"/>
                  <w:sz w:val="20"/>
                </w:rPr>
                <w:t>ApplQueueAction</w:t>
              </w:r>
            </w:hyperlink>
          </w:p>
        </w:tc>
      </w:tr>
      <w:tr w:rsidR="00512FC7" w:rsidRPr="00512FC7" w14:paraId="42C017CE" w14:textId="77777777" w:rsidTr="00533FE7">
        <w:tc>
          <w:tcPr>
            <w:tcW w:w="828" w:type="dxa"/>
            <w:shd w:val="clear" w:color="auto" w:fill="auto"/>
          </w:tcPr>
          <w:p w14:paraId="5EAF87D4" w14:textId="77777777" w:rsidR="00512FC7" w:rsidRPr="00512FC7" w:rsidRDefault="00512FC7" w:rsidP="00533FE7">
            <w:r w:rsidRPr="00512FC7">
              <w:t>813</w:t>
            </w:r>
          </w:p>
        </w:tc>
        <w:tc>
          <w:tcPr>
            <w:tcW w:w="2699" w:type="dxa"/>
            <w:shd w:val="clear" w:color="auto" w:fill="auto"/>
          </w:tcPr>
          <w:p w14:paraId="0EFAB360" w14:textId="77777777" w:rsidR="00512FC7" w:rsidRPr="00512FC7" w:rsidRDefault="00C411EF" w:rsidP="00533FE7">
            <w:hyperlink w:anchor="fld_ApplQueueDepth" w:history="1">
              <w:r w:rsidR="00512FC7" w:rsidRPr="00533FE7">
                <w:rPr>
                  <w:rStyle w:val="Hyperlink"/>
                  <w:rFonts w:ascii="Times New Roman" w:hAnsi="Times New Roman"/>
                  <w:sz w:val="20"/>
                </w:rPr>
                <w:t>ApplQueueDepth</w:t>
              </w:r>
            </w:hyperlink>
          </w:p>
        </w:tc>
      </w:tr>
      <w:tr w:rsidR="00512FC7" w:rsidRPr="00512FC7" w14:paraId="2FFAEF5B" w14:textId="77777777" w:rsidTr="00533FE7">
        <w:tc>
          <w:tcPr>
            <w:tcW w:w="828" w:type="dxa"/>
            <w:shd w:val="clear" w:color="auto" w:fill="auto"/>
          </w:tcPr>
          <w:p w14:paraId="5E5E20F0" w14:textId="77777777" w:rsidR="00512FC7" w:rsidRPr="00512FC7" w:rsidRDefault="00512FC7" w:rsidP="00533FE7">
            <w:r w:rsidRPr="00512FC7">
              <w:t>812</w:t>
            </w:r>
          </w:p>
        </w:tc>
        <w:tc>
          <w:tcPr>
            <w:tcW w:w="2699" w:type="dxa"/>
            <w:shd w:val="clear" w:color="auto" w:fill="auto"/>
          </w:tcPr>
          <w:p w14:paraId="5C226EA1" w14:textId="77777777" w:rsidR="00512FC7" w:rsidRPr="00512FC7" w:rsidRDefault="00C411EF" w:rsidP="00533FE7">
            <w:hyperlink w:anchor="fld_ApplQueueMax" w:history="1">
              <w:r w:rsidR="00512FC7" w:rsidRPr="00533FE7">
                <w:rPr>
                  <w:rStyle w:val="Hyperlink"/>
                  <w:rFonts w:ascii="Times New Roman" w:hAnsi="Times New Roman"/>
                  <w:sz w:val="20"/>
                </w:rPr>
                <w:t>ApplQueueMax</w:t>
              </w:r>
            </w:hyperlink>
          </w:p>
        </w:tc>
      </w:tr>
      <w:tr w:rsidR="00512FC7" w:rsidRPr="00512FC7" w14:paraId="2C317A9B" w14:textId="77777777" w:rsidTr="00533FE7">
        <w:tc>
          <w:tcPr>
            <w:tcW w:w="828" w:type="dxa"/>
            <w:shd w:val="clear" w:color="auto" w:fill="auto"/>
          </w:tcPr>
          <w:p w14:paraId="48BD39DE" w14:textId="77777777" w:rsidR="00512FC7" w:rsidRPr="00512FC7" w:rsidRDefault="00512FC7" w:rsidP="00533FE7">
            <w:r w:rsidRPr="00512FC7">
              <w:t>814</w:t>
            </w:r>
          </w:p>
        </w:tc>
        <w:tc>
          <w:tcPr>
            <w:tcW w:w="2699" w:type="dxa"/>
            <w:shd w:val="clear" w:color="auto" w:fill="auto"/>
          </w:tcPr>
          <w:p w14:paraId="1E61E240" w14:textId="77777777" w:rsidR="00512FC7" w:rsidRPr="00512FC7" w:rsidRDefault="00C411EF" w:rsidP="00533FE7">
            <w:hyperlink w:anchor="fld_ApplQueueResolution" w:history="1">
              <w:r w:rsidR="00512FC7" w:rsidRPr="00533FE7">
                <w:rPr>
                  <w:rStyle w:val="Hyperlink"/>
                  <w:rFonts w:ascii="Times New Roman" w:hAnsi="Times New Roman"/>
                  <w:sz w:val="20"/>
                </w:rPr>
                <w:t>ApplQueueResolution</w:t>
              </w:r>
            </w:hyperlink>
          </w:p>
        </w:tc>
      </w:tr>
      <w:tr w:rsidR="00512FC7" w:rsidRPr="00512FC7" w14:paraId="4A2EFE71" w14:textId="77777777" w:rsidTr="00533FE7">
        <w:tc>
          <w:tcPr>
            <w:tcW w:w="828" w:type="dxa"/>
            <w:shd w:val="clear" w:color="auto" w:fill="auto"/>
          </w:tcPr>
          <w:p w14:paraId="01395F7C" w14:textId="77777777" w:rsidR="00512FC7" w:rsidRPr="00512FC7" w:rsidRDefault="00512FC7" w:rsidP="00533FE7">
            <w:r w:rsidRPr="00512FC7">
              <w:t>1356</w:t>
            </w:r>
          </w:p>
        </w:tc>
        <w:tc>
          <w:tcPr>
            <w:tcW w:w="2699" w:type="dxa"/>
            <w:shd w:val="clear" w:color="auto" w:fill="auto"/>
          </w:tcPr>
          <w:p w14:paraId="1110BCFD" w14:textId="77777777" w:rsidR="00512FC7" w:rsidRPr="00512FC7" w:rsidRDefault="00C411EF" w:rsidP="00533FE7">
            <w:hyperlink w:anchor="fld_ApplReportID" w:history="1">
              <w:r w:rsidR="00512FC7" w:rsidRPr="00533FE7">
                <w:rPr>
                  <w:rStyle w:val="Hyperlink"/>
                  <w:rFonts w:ascii="Times New Roman" w:hAnsi="Times New Roman"/>
                  <w:sz w:val="20"/>
                </w:rPr>
                <w:t>ApplReportID</w:t>
              </w:r>
            </w:hyperlink>
          </w:p>
        </w:tc>
      </w:tr>
      <w:tr w:rsidR="00512FC7" w:rsidRPr="00512FC7" w14:paraId="2E0419AA" w14:textId="77777777" w:rsidTr="00533FE7">
        <w:tc>
          <w:tcPr>
            <w:tcW w:w="828" w:type="dxa"/>
            <w:shd w:val="clear" w:color="auto" w:fill="auto"/>
          </w:tcPr>
          <w:p w14:paraId="07E413CD" w14:textId="77777777" w:rsidR="00512FC7" w:rsidRPr="00512FC7" w:rsidRDefault="00512FC7" w:rsidP="00533FE7">
            <w:r w:rsidRPr="00512FC7">
              <w:t>1426</w:t>
            </w:r>
          </w:p>
        </w:tc>
        <w:tc>
          <w:tcPr>
            <w:tcW w:w="2699" w:type="dxa"/>
            <w:shd w:val="clear" w:color="auto" w:fill="auto"/>
          </w:tcPr>
          <w:p w14:paraId="53D85A11" w14:textId="77777777" w:rsidR="00512FC7" w:rsidRPr="00512FC7" w:rsidRDefault="00C411EF" w:rsidP="00533FE7">
            <w:hyperlink w:anchor="fld_ApplReportType" w:history="1">
              <w:r w:rsidR="00512FC7" w:rsidRPr="00533FE7">
                <w:rPr>
                  <w:rStyle w:val="Hyperlink"/>
                  <w:rFonts w:ascii="Times New Roman" w:hAnsi="Times New Roman"/>
                  <w:sz w:val="20"/>
                </w:rPr>
                <w:t>ApplReportType</w:t>
              </w:r>
            </w:hyperlink>
          </w:p>
        </w:tc>
      </w:tr>
      <w:tr w:rsidR="00512FC7" w:rsidRPr="00512FC7" w14:paraId="32DFB837" w14:textId="77777777" w:rsidTr="00533FE7">
        <w:tc>
          <w:tcPr>
            <w:tcW w:w="828" w:type="dxa"/>
            <w:shd w:val="clear" w:color="auto" w:fill="auto"/>
          </w:tcPr>
          <w:p w14:paraId="6E596047" w14:textId="77777777" w:rsidR="00512FC7" w:rsidRPr="00512FC7" w:rsidRDefault="00512FC7" w:rsidP="00533FE7">
            <w:r w:rsidRPr="00512FC7">
              <w:t>1346</w:t>
            </w:r>
          </w:p>
        </w:tc>
        <w:tc>
          <w:tcPr>
            <w:tcW w:w="2699" w:type="dxa"/>
            <w:shd w:val="clear" w:color="auto" w:fill="auto"/>
          </w:tcPr>
          <w:p w14:paraId="75CF759B" w14:textId="77777777" w:rsidR="00512FC7" w:rsidRPr="00512FC7" w:rsidRDefault="00C411EF" w:rsidP="00533FE7">
            <w:hyperlink w:anchor="fld_ApplReqID" w:history="1">
              <w:r w:rsidR="00512FC7" w:rsidRPr="00533FE7">
                <w:rPr>
                  <w:rStyle w:val="Hyperlink"/>
                  <w:rFonts w:ascii="Times New Roman" w:hAnsi="Times New Roman"/>
                  <w:sz w:val="20"/>
                </w:rPr>
                <w:t>ApplReqID</w:t>
              </w:r>
            </w:hyperlink>
          </w:p>
        </w:tc>
      </w:tr>
      <w:tr w:rsidR="00512FC7" w:rsidRPr="00512FC7" w14:paraId="2D2BDE21" w14:textId="77777777" w:rsidTr="00533FE7">
        <w:tc>
          <w:tcPr>
            <w:tcW w:w="828" w:type="dxa"/>
            <w:shd w:val="clear" w:color="auto" w:fill="auto"/>
          </w:tcPr>
          <w:p w14:paraId="4BAAE807" w14:textId="77777777" w:rsidR="00512FC7" w:rsidRPr="00512FC7" w:rsidRDefault="00512FC7" w:rsidP="00533FE7">
            <w:r w:rsidRPr="00512FC7">
              <w:t>1347</w:t>
            </w:r>
          </w:p>
        </w:tc>
        <w:tc>
          <w:tcPr>
            <w:tcW w:w="2699" w:type="dxa"/>
            <w:shd w:val="clear" w:color="auto" w:fill="auto"/>
          </w:tcPr>
          <w:p w14:paraId="76942A68" w14:textId="77777777" w:rsidR="00512FC7" w:rsidRPr="00512FC7" w:rsidRDefault="00C411EF" w:rsidP="00533FE7">
            <w:hyperlink w:anchor="fld_ApplReqType" w:history="1">
              <w:r w:rsidR="00512FC7" w:rsidRPr="00533FE7">
                <w:rPr>
                  <w:rStyle w:val="Hyperlink"/>
                  <w:rFonts w:ascii="Times New Roman" w:hAnsi="Times New Roman"/>
                  <w:sz w:val="20"/>
                </w:rPr>
                <w:t>ApplReqType</w:t>
              </w:r>
            </w:hyperlink>
          </w:p>
        </w:tc>
      </w:tr>
      <w:tr w:rsidR="00512FC7" w:rsidRPr="00512FC7" w14:paraId="4A316E0A" w14:textId="77777777" w:rsidTr="00533FE7">
        <w:tc>
          <w:tcPr>
            <w:tcW w:w="828" w:type="dxa"/>
            <w:shd w:val="clear" w:color="auto" w:fill="auto"/>
          </w:tcPr>
          <w:p w14:paraId="06F565B1" w14:textId="77777777" w:rsidR="00512FC7" w:rsidRPr="00512FC7" w:rsidRDefault="00512FC7" w:rsidP="00533FE7">
            <w:r w:rsidRPr="00512FC7">
              <w:t>1352</w:t>
            </w:r>
          </w:p>
        </w:tc>
        <w:tc>
          <w:tcPr>
            <w:tcW w:w="2699" w:type="dxa"/>
            <w:shd w:val="clear" w:color="auto" w:fill="auto"/>
          </w:tcPr>
          <w:p w14:paraId="0F4AF8A4" w14:textId="77777777" w:rsidR="00512FC7" w:rsidRPr="00512FC7" w:rsidRDefault="00C411EF" w:rsidP="00533FE7">
            <w:hyperlink w:anchor="fld_ApplResendFlag" w:history="1">
              <w:r w:rsidR="00512FC7" w:rsidRPr="00533FE7">
                <w:rPr>
                  <w:rStyle w:val="Hyperlink"/>
                  <w:rFonts w:ascii="Times New Roman" w:hAnsi="Times New Roman"/>
                  <w:sz w:val="20"/>
                </w:rPr>
                <w:t>ApplResendFlag</w:t>
              </w:r>
            </w:hyperlink>
          </w:p>
        </w:tc>
      </w:tr>
      <w:tr w:rsidR="00512FC7" w:rsidRPr="00512FC7" w14:paraId="6F8FAF6D" w14:textId="77777777" w:rsidTr="00533FE7">
        <w:tc>
          <w:tcPr>
            <w:tcW w:w="828" w:type="dxa"/>
            <w:shd w:val="clear" w:color="auto" w:fill="auto"/>
          </w:tcPr>
          <w:p w14:paraId="655753E4" w14:textId="77777777" w:rsidR="00512FC7" w:rsidRPr="00512FC7" w:rsidRDefault="00512FC7" w:rsidP="00533FE7">
            <w:r w:rsidRPr="00512FC7">
              <w:t>1354</w:t>
            </w:r>
          </w:p>
        </w:tc>
        <w:tc>
          <w:tcPr>
            <w:tcW w:w="2699" w:type="dxa"/>
            <w:shd w:val="clear" w:color="auto" w:fill="auto"/>
          </w:tcPr>
          <w:p w14:paraId="623A3EFF" w14:textId="77777777" w:rsidR="00512FC7" w:rsidRPr="00512FC7" w:rsidRDefault="00C411EF" w:rsidP="00533FE7">
            <w:hyperlink w:anchor="fld_ApplResponseError" w:history="1">
              <w:r w:rsidR="00512FC7" w:rsidRPr="00533FE7">
                <w:rPr>
                  <w:rStyle w:val="Hyperlink"/>
                  <w:rFonts w:ascii="Times New Roman" w:hAnsi="Times New Roman"/>
                  <w:sz w:val="20"/>
                </w:rPr>
                <w:t>ApplResponseError</w:t>
              </w:r>
            </w:hyperlink>
          </w:p>
        </w:tc>
      </w:tr>
      <w:tr w:rsidR="00512FC7" w:rsidRPr="00512FC7" w14:paraId="3A5FAF73" w14:textId="77777777" w:rsidTr="00533FE7">
        <w:tc>
          <w:tcPr>
            <w:tcW w:w="828" w:type="dxa"/>
            <w:shd w:val="clear" w:color="auto" w:fill="auto"/>
          </w:tcPr>
          <w:p w14:paraId="7649CCEC" w14:textId="77777777" w:rsidR="00512FC7" w:rsidRPr="00512FC7" w:rsidRDefault="00512FC7" w:rsidP="00533FE7">
            <w:r w:rsidRPr="00512FC7">
              <w:t>1353</w:t>
            </w:r>
          </w:p>
        </w:tc>
        <w:tc>
          <w:tcPr>
            <w:tcW w:w="2699" w:type="dxa"/>
            <w:shd w:val="clear" w:color="auto" w:fill="auto"/>
          </w:tcPr>
          <w:p w14:paraId="08478255" w14:textId="77777777" w:rsidR="00512FC7" w:rsidRPr="00512FC7" w:rsidRDefault="00C411EF" w:rsidP="00533FE7">
            <w:hyperlink w:anchor="fld_ApplResponseID" w:history="1">
              <w:r w:rsidR="00512FC7" w:rsidRPr="00533FE7">
                <w:rPr>
                  <w:rStyle w:val="Hyperlink"/>
                  <w:rFonts w:ascii="Times New Roman" w:hAnsi="Times New Roman"/>
                  <w:sz w:val="20"/>
                </w:rPr>
                <w:t>ApplResponseID</w:t>
              </w:r>
            </w:hyperlink>
          </w:p>
        </w:tc>
      </w:tr>
      <w:tr w:rsidR="00512FC7" w:rsidRPr="00512FC7" w14:paraId="4468F52A" w14:textId="77777777" w:rsidTr="00533FE7">
        <w:tc>
          <w:tcPr>
            <w:tcW w:w="828" w:type="dxa"/>
            <w:shd w:val="clear" w:color="auto" w:fill="auto"/>
          </w:tcPr>
          <w:p w14:paraId="03DAADF1" w14:textId="77777777" w:rsidR="00512FC7" w:rsidRPr="00512FC7" w:rsidRDefault="00512FC7" w:rsidP="00533FE7">
            <w:r w:rsidRPr="00512FC7">
              <w:t>1348</w:t>
            </w:r>
          </w:p>
        </w:tc>
        <w:tc>
          <w:tcPr>
            <w:tcW w:w="2699" w:type="dxa"/>
            <w:shd w:val="clear" w:color="auto" w:fill="auto"/>
          </w:tcPr>
          <w:p w14:paraId="774F9DE3" w14:textId="77777777" w:rsidR="00512FC7" w:rsidRPr="00512FC7" w:rsidRDefault="00C411EF" w:rsidP="00533FE7">
            <w:hyperlink w:anchor="fld_ApplResponseType" w:history="1">
              <w:r w:rsidR="00512FC7" w:rsidRPr="00533FE7">
                <w:rPr>
                  <w:rStyle w:val="Hyperlink"/>
                  <w:rFonts w:ascii="Times New Roman" w:hAnsi="Times New Roman"/>
                  <w:sz w:val="20"/>
                </w:rPr>
                <w:t>ApplResponseType</w:t>
              </w:r>
            </w:hyperlink>
          </w:p>
        </w:tc>
      </w:tr>
      <w:tr w:rsidR="00512FC7" w:rsidRPr="00512FC7" w14:paraId="505EA5A2" w14:textId="77777777" w:rsidTr="00533FE7">
        <w:tc>
          <w:tcPr>
            <w:tcW w:w="828" w:type="dxa"/>
            <w:shd w:val="clear" w:color="auto" w:fill="auto"/>
          </w:tcPr>
          <w:p w14:paraId="09923516" w14:textId="77777777" w:rsidR="00512FC7" w:rsidRPr="00512FC7" w:rsidRDefault="00512FC7" w:rsidP="00533FE7">
            <w:r w:rsidRPr="00512FC7">
              <w:t>1181</w:t>
            </w:r>
          </w:p>
        </w:tc>
        <w:tc>
          <w:tcPr>
            <w:tcW w:w="2699" w:type="dxa"/>
            <w:shd w:val="clear" w:color="auto" w:fill="auto"/>
          </w:tcPr>
          <w:p w14:paraId="490B44E3" w14:textId="77777777" w:rsidR="00512FC7" w:rsidRPr="00512FC7" w:rsidRDefault="00C411EF" w:rsidP="00533FE7">
            <w:hyperlink w:anchor="fld_ApplSeqNum" w:history="1">
              <w:r w:rsidR="00512FC7" w:rsidRPr="00533FE7">
                <w:rPr>
                  <w:rStyle w:val="Hyperlink"/>
                  <w:rFonts w:ascii="Times New Roman" w:hAnsi="Times New Roman"/>
                  <w:sz w:val="20"/>
                </w:rPr>
                <w:t>ApplSeqNum</w:t>
              </w:r>
            </w:hyperlink>
          </w:p>
        </w:tc>
      </w:tr>
      <w:tr w:rsidR="00512FC7" w:rsidRPr="00512FC7" w14:paraId="5B85DB70" w14:textId="77777777" w:rsidTr="00533FE7">
        <w:tc>
          <w:tcPr>
            <w:tcW w:w="828" w:type="dxa"/>
            <w:shd w:val="clear" w:color="auto" w:fill="auto"/>
          </w:tcPr>
          <w:p w14:paraId="5A052AA4" w14:textId="77777777" w:rsidR="00512FC7" w:rsidRPr="00512FC7" w:rsidRDefault="00512FC7" w:rsidP="00533FE7">
            <w:r w:rsidRPr="00512FC7">
              <w:t>1349</w:t>
            </w:r>
          </w:p>
        </w:tc>
        <w:tc>
          <w:tcPr>
            <w:tcW w:w="2699" w:type="dxa"/>
            <w:shd w:val="clear" w:color="auto" w:fill="auto"/>
          </w:tcPr>
          <w:p w14:paraId="1341B9E9" w14:textId="77777777" w:rsidR="00512FC7" w:rsidRPr="00512FC7" w:rsidRDefault="00C411EF" w:rsidP="00533FE7">
            <w:hyperlink w:anchor="fld_ApplTotalMessageCount" w:history="1">
              <w:r w:rsidR="00512FC7" w:rsidRPr="00533FE7">
                <w:rPr>
                  <w:rStyle w:val="Hyperlink"/>
                  <w:rFonts w:ascii="Times New Roman" w:hAnsi="Times New Roman"/>
                  <w:sz w:val="20"/>
                </w:rPr>
                <w:t>ApplTotalMessageCount</w:t>
              </w:r>
            </w:hyperlink>
          </w:p>
        </w:tc>
      </w:tr>
      <w:tr w:rsidR="00512FC7" w:rsidRPr="00512FC7" w14:paraId="115E59B7" w14:textId="77777777" w:rsidTr="00533FE7">
        <w:tc>
          <w:tcPr>
            <w:tcW w:w="828" w:type="dxa"/>
            <w:shd w:val="clear" w:color="auto" w:fill="auto"/>
          </w:tcPr>
          <w:p w14:paraId="39402F94" w14:textId="77777777" w:rsidR="00512FC7" w:rsidRPr="00512FC7" w:rsidRDefault="00512FC7" w:rsidP="00533FE7">
            <w:r w:rsidRPr="00512FC7">
              <w:t>1128</w:t>
            </w:r>
          </w:p>
        </w:tc>
        <w:tc>
          <w:tcPr>
            <w:tcW w:w="2699" w:type="dxa"/>
            <w:shd w:val="clear" w:color="auto" w:fill="auto"/>
          </w:tcPr>
          <w:p w14:paraId="6E6E1D13" w14:textId="77777777" w:rsidR="00512FC7" w:rsidRPr="00512FC7" w:rsidRDefault="00C411EF" w:rsidP="00533FE7">
            <w:hyperlink w:anchor="fld_ApplVerID" w:history="1">
              <w:r w:rsidR="00512FC7" w:rsidRPr="00533FE7">
                <w:rPr>
                  <w:rStyle w:val="Hyperlink"/>
                  <w:rFonts w:ascii="Times New Roman" w:hAnsi="Times New Roman"/>
                  <w:sz w:val="20"/>
                </w:rPr>
                <w:t>ApplVerID</w:t>
              </w:r>
            </w:hyperlink>
          </w:p>
        </w:tc>
      </w:tr>
      <w:tr w:rsidR="00DE5358" w:rsidRPr="00DE5358" w14:paraId="19D68F86" w14:textId="77777777" w:rsidTr="00BD0927">
        <w:trPr>
          <w:del w:id="4523" w:author="Administrator" w:date="2011-08-18T10:26:00Z"/>
        </w:trPr>
        <w:tc>
          <w:tcPr>
            <w:tcW w:w="828" w:type="dxa"/>
            <w:shd w:val="clear" w:color="auto" w:fill="auto"/>
          </w:tcPr>
          <w:p w14:paraId="6A330220" w14:textId="77777777" w:rsidR="00DE5358" w:rsidRPr="00DE5358" w:rsidRDefault="00DE5358" w:rsidP="00DE5358">
            <w:pPr>
              <w:rPr>
                <w:del w:id="4524" w:author="Administrator" w:date="2011-08-18T10:26:00Z"/>
              </w:rPr>
            </w:pPr>
            <w:del w:id="4525" w:author="Administrator" w:date="2011-08-18T10:26:00Z">
              <w:r w:rsidRPr="00DE5358">
                <w:delText>831</w:delText>
              </w:r>
            </w:del>
          </w:p>
        </w:tc>
        <w:tc>
          <w:tcPr>
            <w:tcW w:w="2699" w:type="dxa"/>
            <w:shd w:val="clear" w:color="auto" w:fill="auto"/>
          </w:tcPr>
          <w:p w14:paraId="41E56EC0" w14:textId="77777777" w:rsidR="00DE5358" w:rsidRPr="00DE5358" w:rsidRDefault="00DE5358" w:rsidP="00DE5358">
            <w:pPr>
              <w:rPr>
                <w:del w:id="4526" w:author="Administrator" w:date="2011-08-18T10:26:00Z"/>
              </w:rPr>
            </w:pPr>
            <w:del w:id="4527" w:author="Administrator" w:date="2011-08-18T10:26:00Z">
              <w:r>
                <w:fldChar w:fldCharType="begin"/>
              </w:r>
              <w:r>
                <w:delInstrText xml:space="preserve"> HYPERLINK  \l "fld_AsgnReqID" </w:delInstrText>
              </w:r>
              <w:r>
                <w:fldChar w:fldCharType="separate"/>
              </w:r>
              <w:r w:rsidRPr="00BD0927">
                <w:rPr>
                  <w:rStyle w:val="Hyperlink"/>
                  <w:rFonts w:ascii="Times New Roman" w:hAnsi="Times New Roman"/>
                  <w:sz w:val="20"/>
                </w:rPr>
                <w:delText>AsgnReqID</w:delText>
              </w:r>
              <w:r>
                <w:fldChar w:fldCharType="end"/>
              </w:r>
            </w:del>
          </w:p>
        </w:tc>
      </w:tr>
      <w:tr w:rsidR="00512FC7" w:rsidRPr="00512FC7" w14:paraId="06CE9176" w14:textId="77777777" w:rsidTr="00533FE7">
        <w:tc>
          <w:tcPr>
            <w:tcW w:w="828" w:type="dxa"/>
            <w:shd w:val="clear" w:color="auto" w:fill="auto"/>
          </w:tcPr>
          <w:p w14:paraId="6BA4860A" w14:textId="77777777" w:rsidR="00512FC7" w:rsidRPr="00512FC7" w:rsidRDefault="00512FC7" w:rsidP="00533FE7">
            <w:r w:rsidRPr="00512FC7">
              <w:t>833</w:t>
            </w:r>
          </w:p>
        </w:tc>
        <w:tc>
          <w:tcPr>
            <w:tcW w:w="2699" w:type="dxa"/>
            <w:shd w:val="clear" w:color="auto" w:fill="auto"/>
          </w:tcPr>
          <w:p w14:paraId="21B70F31" w14:textId="77777777" w:rsidR="00512FC7" w:rsidRPr="00512FC7" w:rsidRDefault="00C411EF" w:rsidP="00533FE7">
            <w:hyperlink w:anchor="fld_AsgnRptID" w:history="1">
              <w:r w:rsidR="00512FC7" w:rsidRPr="00533FE7">
                <w:rPr>
                  <w:rStyle w:val="Hyperlink"/>
                  <w:rFonts w:ascii="Times New Roman" w:hAnsi="Times New Roman"/>
                  <w:sz w:val="20"/>
                </w:rPr>
                <w:t>AsgnRptID</w:t>
              </w:r>
            </w:hyperlink>
          </w:p>
        </w:tc>
      </w:tr>
      <w:tr w:rsidR="00512FC7" w:rsidRPr="00512FC7" w14:paraId="7FB25EE4" w14:textId="77777777" w:rsidTr="00533FE7">
        <w:tc>
          <w:tcPr>
            <w:tcW w:w="828" w:type="dxa"/>
            <w:shd w:val="clear" w:color="auto" w:fill="auto"/>
          </w:tcPr>
          <w:p w14:paraId="3DAF1A5C" w14:textId="77777777" w:rsidR="00512FC7" w:rsidRPr="00512FC7" w:rsidRDefault="00512FC7" w:rsidP="00533FE7">
            <w:r w:rsidRPr="00512FC7">
              <w:t>1015</w:t>
            </w:r>
          </w:p>
        </w:tc>
        <w:tc>
          <w:tcPr>
            <w:tcW w:w="2699" w:type="dxa"/>
            <w:shd w:val="clear" w:color="auto" w:fill="auto"/>
          </w:tcPr>
          <w:p w14:paraId="019301A2" w14:textId="77777777" w:rsidR="00512FC7" w:rsidRPr="00512FC7" w:rsidRDefault="00C411EF" w:rsidP="00533FE7">
            <w:hyperlink w:anchor="fld_AsOfIndicator" w:history="1">
              <w:r w:rsidR="00512FC7" w:rsidRPr="00533FE7">
                <w:rPr>
                  <w:rStyle w:val="Hyperlink"/>
                  <w:rFonts w:ascii="Times New Roman" w:hAnsi="Times New Roman"/>
                  <w:sz w:val="20"/>
                </w:rPr>
                <w:t>AsOfIndicator</w:t>
              </w:r>
            </w:hyperlink>
          </w:p>
        </w:tc>
      </w:tr>
      <w:tr w:rsidR="00512FC7" w:rsidRPr="00512FC7" w14:paraId="61F7C0BF" w14:textId="77777777" w:rsidTr="00533FE7">
        <w:tc>
          <w:tcPr>
            <w:tcW w:w="828" w:type="dxa"/>
            <w:shd w:val="clear" w:color="auto" w:fill="auto"/>
          </w:tcPr>
          <w:p w14:paraId="78EF5620" w14:textId="77777777" w:rsidR="00512FC7" w:rsidRPr="00512FC7" w:rsidRDefault="00512FC7" w:rsidP="00533FE7">
            <w:r w:rsidRPr="00512FC7">
              <w:t>744</w:t>
            </w:r>
          </w:p>
        </w:tc>
        <w:tc>
          <w:tcPr>
            <w:tcW w:w="2699" w:type="dxa"/>
            <w:shd w:val="clear" w:color="auto" w:fill="auto"/>
          </w:tcPr>
          <w:p w14:paraId="10C7F467" w14:textId="77777777" w:rsidR="00512FC7" w:rsidRPr="00512FC7" w:rsidRDefault="00C411EF" w:rsidP="00533FE7">
            <w:hyperlink w:anchor="fld_AssignmentMethod" w:history="1">
              <w:r w:rsidR="00512FC7" w:rsidRPr="00533FE7">
                <w:rPr>
                  <w:rStyle w:val="Hyperlink"/>
                  <w:rFonts w:ascii="Times New Roman" w:hAnsi="Times New Roman"/>
                  <w:sz w:val="20"/>
                </w:rPr>
                <w:t>AssignmentMethod</w:t>
              </w:r>
            </w:hyperlink>
          </w:p>
        </w:tc>
      </w:tr>
      <w:tr w:rsidR="00512FC7" w:rsidRPr="00512FC7" w14:paraId="6FB45585" w14:textId="77777777" w:rsidTr="00533FE7">
        <w:tc>
          <w:tcPr>
            <w:tcW w:w="828" w:type="dxa"/>
            <w:shd w:val="clear" w:color="auto" w:fill="auto"/>
          </w:tcPr>
          <w:p w14:paraId="78AA5B77" w14:textId="77777777" w:rsidR="00512FC7" w:rsidRPr="00512FC7" w:rsidRDefault="00512FC7" w:rsidP="00533FE7">
            <w:r w:rsidRPr="00512FC7">
              <w:t>745</w:t>
            </w:r>
          </w:p>
        </w:tc>
        <w:tc>
          <w:tcPr>
            <w:tcW w:w="2699" w:type="dxa"/>
            <w:shd w:val="clear" w:color="auto" w:fill="auto"/>
          </w:tcPr>
          <w:p w14:paraId="3A83DCA4" w14:textId="77777777" w:rsidR="00512FC7" w:rsidRPr="00512FC7" w:rsidRDefault="00C411EF" w:rsidP="00533FE7">
            <w:hyperlink w:anchor="fld_AssignmentUnit" w:history="1">
              <w:r w:rsidR="00512FC7" w:rsidRPr="00533FE7">
                <w:rPr>
                  <w:rStyle w:val="Hyperlink"/>
                  <w:rFonts w:ascii="Times New Roman" w:hAnsi="Times New Roman"/>
                  <w:sz w:val="20"/>
                </w:rPr>
                <w:t>AssignmentUnit</w:t>
              </w:r>
            </w:hyperlink>
          </w:p>
        </w:tc>
      </w:tr>
      <w:tr w:rsidR="00512FC7" w:rsidRPr="00512FC7" w14:paraId="764507F6" w14:textId="77777777" w:rsidTr="00533FE7">
        <w:tc>
          <w:tcPr>
            <w:tcW w:w="828" w:type="dxa"/>
            <w:shd w:val="clear" w:color="auto" w:fill="auto"/>
          </w:tcPr>
          <w:p w14:paraId="7441B644" w14:textId="77777777" w:rsidR="00512FC7" w:rsidRPr="00512FC7" w:rsidRDefault="00512FC7" w:rsidP="00533FE7">
            <w:r w:rsidRPr="00512FC7">
              <w:t>1457</w:t>
            </w:r>
          </w:p>
        </w:tc>
        <w:tc>
          <w:tcPr>
            <w:tcW w:w="2699" w:type="dxa"/>
            <w:shd w:val="clear" w:color="auto" w:fill="auto"/>
          </w:tcPr>
          <w:p w14:paraId="17FA3EB9" w14:textId="77777777" w:rsidR="00512FC7" w:rsidRPr="00512FC7" w:rsidRDefault="00C411EF" w:rsidP="00533FE7">
            <w:hyperlink w:anchor="fld_AttachmentPoint" w:history="1">
              <w:r w:rsidR="00512FC7" w:rsidRPr="00533FE7">
                <w:rPr>
                  <w:rStyle w:val="Hyperlink"/>
                  <w:rFonts w:ascii="Times New Roman" w:hAnsi="Times New Roman"/>
                  <w:sz w:val="20"/>
                </w:rPr>
                <w:t>AttachmentPoint</w:t>
              </w:r>
            </w:hyperlink>
          </w:p>
        </w:tc>
      </w:tr>
      <w:tr w:rsidR="00512FC7" w:rsidRPr="00512FC7" w14:paraId="660A6A58" w14:textId="77777777" w:rsidTr="00533FE7">
        <w:tc>
          <w:tcPr>
            <w:tcW w:w="828" w:type="dxa"/>
            <w:shd w:val="clear" w:color="auto" w:fill="auto"/>
          </w:tcPr>
          <w:p w14:paraId="514F5084" w14:textId="77777777" w:rsidR="00512FC7" w:rsidRPr="00512FC7" w:rsidRDefault="00512FC7" w:rsidP="00533FE7">
            <w:r w:rsidRPr="00512FC7">
              <w:t>754</w:t>
            </w:r>
          </w:p>
        </w:tc>
        <w:tc>
          <w:tcPr>
            <w:tcW w:w="2699" w:type="dxa"/>
            <w:shd w:val="clear" w:color="auto" w:fill="auto"/>
          </w:tcPr>
          <w:p w14:paraId="6AD0C45F" w14:textId="77777777" w:rsidR="00512FC7" w:rsidRPr="00512FC7" w:rsidRDefault="00C411EF" w:rsidP="00533FE7">
            <w:hyperlink w:anchor="fld_AutoAcceptIndicator" w:history="1">
              <w:r w:rsidR="00512FC7" w:rsidRPr="00533FE7">
                <w:rPr>
                  <w:rStyle w:val="Hyperlink"/>
                  <w:rFonts w:ascii="Times New Roman" w:hAnsi="Times New Roman"/>
                  <w:sz w:val="20"/>
                </w:rPr>
                <w:t>AutoAcceptIndicator</w:t>
              </w:r>
            </w:hyperlink>
          </w:p>
        </w:tc>
      </w:tr>
      <w:tr w:rsidR="00512FC7" w:rsidRPr="00512FC7" w14:paraId="3B7B99B9" w14:textId="77777777" w:rsidTr="00533FE7">
        <w:tc>
          <w:tcPr>
            <w:tcW w:w="828" w:type="dxa"/>
            <w:shd w:val="clear" w:color="auto" w:fill="auto"/>
          </w:tcPr>
          <w:p w14:paraId="389E994C" w14:textId="77777777" w:rsidR="00512FC7" w:rsidRPr="00512FC7" w:rsidRDefault="00512FC7" w:rsidP="00533FE7">
            <w:r w:rsidRPr="00512FC7">
              <w:t>860</w:t>
            </w:r>
          </w:p>
        </w:tc>
        <w:tc>
          <w:tcPr>
            <w:tcW w:w="2699" w:type="dxa"/>
            <w:shd w:val="clear" w:color="auto" w:fill="auto"/>
          </w:tcPr>
          <w:p w14:paraId="376BBE98" w14:textId="77777777" w:rsidR="00512FC7" w:rsidRPr="00512FC7" w:rsidRDefault="00C411EF" w:rsidP="00533FE7">
            <w:hyperlink w:anchor="fld_AvgParPx" w:history="1">
              <w:r w:rsidR="00512FC7" w:rsidRPr="00533FE7">
                <w:rPr>
                  <w:rStyle w:val="Hyperlink"/>
                  <w:rFonts w:ascii="Times New Roman" w:hAnsi="Times New Roman"/>
                  <w:sz w:val="20"/>
                </w:rPr>
                <w:t>AvgParPx</w:t>
              </w:r>
            </w:hyperlink>
          </w:p>
        </w:tc>
      </w:tr>
      <w:tr w:rsidR="00512FC7" w:rsidRPr="00512FC7" w14:paraId="346872CD" w14:textId="77777777" w:rsidTr="00533FE7">
        <w:tc>
          <w:tcPr>
            <w:tcW w:w="828" w:type="dxa"/>
            <w:shd w:val="clear" w:color="auto" w:fill="auto"/>
          </w:tcPr>
          <w:p w14:paraId="0FC51325" w14:textId="77777777" w:rsidR="00512FC7" w:rsidRPr="00512FC7" w:rsidRDefault="00512FC7" w:rsidP="00533FE7">
            <w:r w:rsidRPr="00512FC7">
              <w:t>6</w:t>
            </w:r>
          </w:p>
        </w:tc>
        <w:tc>
          <w:tcPr>
            <w:tcW w:w="2699" w:type="dxa"/>
            <w:shd w:val="clear" w:color="auto" w:fill="auto"/>
          </w:tcPr>
          <w:p w14:paraId="167C2A1E" w14:textId="77777777" w:rsidR="00512FC7" w:rsidRPr="00512FC7" w:rsidRDefault="00C411EF" w:rsidP="00533FE7">
            <w:hyperlink w:anchor="fld_AvgPx" w:history="1">
              <w:r w:rsidR="00512FC7" w:rsidRPr="00533FE7">
                <w:rPr>
                  <w:rStyle w:val="Hyperlink"/>
                  <w:rFonts w:ascii="Times New Roman" w:hAnsi="Times New Roman"/>
                  <w:sz w:val="20"/>
                </w:rPr>
                <w:t>AvgPx</w:t>
              </w:r>
            </w:hyperlink>
          </w:p>
        </w:tc>
      </w:tr>
      <w:tr w:rsidR="00512FC7" w:rsidRPr="00512FC7" w14:paraId="1CFFED38" w14:textId="77777777" w:rsidTr="00533FE7">
        <w:tc>
          <w:tcPr>
            <w:tcW w:w="828" w:type="dxa"/>
            <w:shd w:val="clear" w:color="auto" w:fill="auto"/>
          </w:tcPr>
          <w:p w14:paraId="2608FB44" w14:textId="77777777" w:rsidR="00512FC7" w:rsidRPr="00512FC7" w:rsidRDefault="00512FC7" w:rsidP="00533FE7">
            <w:r w:rsidRPr="00512FC7">
              <w:t>819</w:t>
            </w:r>
          </w:p>
        </w:tc>
        <w:tc>
          <w:tcPr>
            <w:tcW w:w="2699" w:type="dxa"/>
            <w:shd w:val="clear" w:color="auto" w:fill="auto"/>
          </w:tcPr>
          <w:p w14:paraId="419C1C8C" w14:textId="77777777" w:rsidR="00512FC7" w:rsidRPr="00512FC7" w:rsidRDefault="00C411EF" w:rsidP="00533FE7">
            <w:hyperlink w:anchor="fld_AvgPxIndicator" w:history="1">
              <w:r w:rsidR="00512FC7" w:rsidRPr="00533FE7">
                <w:rPr>
                  <w:rStyle w:val="Hyperlink"/>
                  <w:rFonts w:ascii="Times New Roman" w:hAnsi="Times New Roman"/>
                  <w:sz w:val="20"/>
                </w:rPr>
                <w:t>AvgPxIndicator</w:t>
              </w:r>
            </w:hyperlink>
          </w:p>
        </w:tc>
      </w:tr>
      <w:tr w:rsidR="00512FC7" w:rsidRPr="00512FC7" w14:paraId="05C0A261" w14:textId="77777777" w:rsidTr="00533FE7">
        <w:tc>
          <w:tcPr>
            <w:tcW w:w="828" w:type="dxa"/>
            <w:shd w:val="clear" w:color="auto" w:fill="auto"/>
          </w:tcPr>
          <w:p w14:paraId="213C4653" w14:textId="77777777" w:rsidR="00512FC7" w:rsidRPr="00512FC7" w:rsidRDefault="00512FC7" w:rsidP="00533FE7">
            <w:r w:rsidRPr="00512FC7">
              <w:t>74</w:t>
            </w:r>
          </w:p>
        </w:tc>
        <w:tc>
          <w:tcPr>
            <w:tcW w:w="2699" w:type="dxa"/>
            <w:shd w:val="clear" w:color="auto" w:fill="auto"/>
          </w:tcPr>
          <w:p w14:paraId="2062B4D9" w14:textId="77777777" w:rsidR="00512FC7" w:rsidRPr="00512FC7" w:rsidRDefault="00C411EF" w:rsidP="00533FE7">
            <w:hyperlink w:anchor="fld_AvgPxPrecision" w:history="1">
              <w:r w:rsidR="00512FC7" w:rsidRPr="00533FE7">
                <w:rPr>
                  <w:rStyle w:val="Hyperlink"/>
                  <w:rFonts w:ascii="Times New Roman" w:hAnsi="Times New Roman"/>
                  <w:sz w:val="20"/>
                </w:rPr>
                <w:t>AvgPxPrecision</w:t>
              </w:r>
            </w:hyperlink>
          </w:p>
        </w:tc>
      </w:tr>
      <w:tr w:rsidR="00512FC7" w:rsidRPr="00512FC7" w14:paraId="01506192" w14:textId="77777777" w:rsidTr="00533FE7">
        <w:tc>
          <w:tcPr>
            <w:tcW w:w="828" w:type="dxa"/>
            <w:shd w:val="clear" w:color="auto" w:fill="auto"/>
          </w:tcPr>
          <w:p w14:paraId="4A2229E5" w14:textId="77777777" w:rsidR="00512FC7" w:rsidRPr="00512FC7" w:rsidRDefault="00512FC7" w:rsidP="00533FE7">
            <w:r w:rsidRPr="00512FC7">
              <w:t>259</w:t>
            </w:r>
          </w:p>
        </w:tc>
        <w:tc>
          <w:tcPr>
            <w:tcW w:w="2699" w:type="dxa"/>
            <w:shd w:val="clear" w:color="auto" w:fill="auto"/>
          </w:tcPr>
          <w:p w14:paraId="1BAE1B0C" w14:textId="77777777" w:rsidR="00512FC7" w:rsidRPr="00512FC7" w:rsidRDefault="00C411EF" w:rsidP="00533FE7">
            <w:hyperlink w:anchor="fld_BasisFeatureDate" w:history="1">
              <w:r w:rsidR="00512FC7" w:rsidRPr="00533FE7">
                <w:rPr>
                  <w:rStyle w:val="Hyperlink"/>
                  <w:rFonts w:ascii="Times New Roman" w:hAnsi="Times New Roman"/>
                  <w:sz w:val="20"/>
                </w:rPr>
                <w:t>BasisFeatureDate</w:t>
              </w:r>
            </w:hyperlink>
          </w:p>
        </w:tc>
      </w:tr>
      <w:tr w:rsidR="00512FC7" w:rsidRPr="00512FC7" w14:paraId="553E53F8" w14:textId="77777777" w:rsidTr="00533FE7">
        <w:tc>
          <w:tcPr>
            <w:tcW w:w="828" w:type="dxa"/>
            <w:shd w:val="clear" w:color="auto" w:fill="auto"/>
          </w:tcPr>
          <w:p w14:paraId="03BBD916" w14:textId="77777777" w:rsidR="00512FC7" w:rsidRPr="00512FC7" w:rsidRDefault="00512FC7" w:rsidP="00533FE7">
            <w:r w:rsidRPr="00512FC7">
              <w:t>260</w:t>
            </w:r>
          </w:p>
        </w:tc>
        <w:tc>
          <w:tcPr>
            <w:tcW w:w="2699" w:type="dxa"/>
            <w:shd w:val="clear" w:color="auto" w:fill="auto"/>
          </w:tcPr>
          <w:p w14:paraId="5883D990" w14:textId="77777777" w:rsidR="00512FC7" w:rsidRPr="00512FC7" w:rsidRDefault="00C411EF" w:rsidP="00533FE7">
            <w:hyperlink w:anchor="fld_BasisFeaturePrice" w:history="1">
              <w:r w:rsidR="00512FC7" w:rsidRPr="00533FE7">
                <w:rPr>
                  <w:rStyle w:val="Hyperlink"/>
                  <w:rFonts w:ascii="Times New Roman" w:hAnsi="Times New Roman"/>
                  <w:sz w:val="20"/>
                </w:rPr>
                <w:t>BasisFeaturePrice</w:t>
              </w:r>
            </w:hyperlink>
          </w:p>
        </w:tc>
      </w:tr>
      <w:tr w:rsidR="00512FC7" w:rsidRPr="00512FC7" w14:paraId="30AD94F6" w14:textId="77777777" w:rsidTr="00533FE7">
        <w:tc>
          <w:tcPr>
            <w:tcW w:w="828" w:type="dxa"/>
            <w:shd w:val="clear" w:color="auto" w:fill="auto"/>
          </w:tcPr>
          <w:p w14:paraId="532825D6" w14:textId="77777777" w:rsidR="00512FC7" w:rsidRPr="00512FC7" w:rsidRDefault="00512FC7" w:rsidP="00533FE7">
            <w:r w:rsidRPr="00512FC7">
              <w:t>419</w:t>
            </w:r>
          </w:p>
        </w:tc>
        <w:tc>
          <w:tcPr>
            <w:tcW w:w="2699" w:type="dxa"/>
            <w:shd w:val="clear" w:color="auto" w:fill="auto"/>
          </w:tcPr>
          <w:p w14:paraId="46406D4A" w14:textId="77777777" w:rsidR="00512FC7" w:rsidRPr="00512FC7" w:rsidRDefault="00C411EF" w:rsidP="00533FE7">
            <w:hyperlink w:anchor="fld_BasisPxType" w:history="1">
              <w:r w:rsidR="00512FC7" w:rsidRPr="00533FE7">
                <w:rPr>
                  <w:rStyle w:val="Hyperlink"/>
                  <w:rFonts w:ascii="Times New Roman" w:hAnsi="Times New Roman"/>
                  <w:sz w:val="20"/>
                </w:rPr>
                <w:t>BasisPxType</w:t>
              </w:r>
            </w:hyperlink>
          </w:p>
        </w:tc>
      </w:tr>
      <w:tr w:rsidR="00512FC7" w:rsidRPr="00512FC7" w14:paraId="7B5B72A0" w14:textId="77777777" w:rsidTr="00533FE7">
        <w:tc>
          <w:tcPr>
            <w:tcW w:w="828" w:type="dxa"/>
            <w:shd w:val="clear" w:color="auto" w:fill="auto"/>
          </w:tcPr>
          <w:p w14:paraId="0E387C7C" w14:textId="77777777" w:rsidR="00512FC7" w:rsidRPr="00512FC7" w:rsidRDefault="00512FC7" w:rsidP="00533FE7">
            <w:r w:rsidRPr="00512FC7">
              <w:t>7</w:t>
            </w:r>
          </w:p>
        </w:tc>
        <w:tc>
          <w:tcPr>
            <w:tcW w:w="2699" w:type="dxa"/>
            <w:shd w:val="clear" w:color="auto" w:fill="auto"/>
          </w:tcPr>
          <w:p w14:paraId="280C4FBB" w14:textId="77777777" w:rsidR="00512FC7" w:rsidRPr="00512FC7" w:rsidRDefault="00C411EF" w:rsidP="00533FE7">
            <w:hyperlink w:anchor="fld_BeginSeqNo" w:history="1">
              <w:r w:rsidR="00512FC7" w:rsidRPr="00533FE7">
                <w:rPr>
                  <w:rStyle w:val="Hyperlink"/>
                  <w:rFonts w:ascii="Times New Roman" w:hAnsi="Times New Roman"/>
                  <w:sz w:val="20"/>
                </w:rPr>
                <w:t>BeginSeqNo</w:t>
              </w:r>
            </w:hyperlink>
          </w:p>
        </w:tc>
      </w:tr>
      <w:tr w:rsidR="00512FC7" w:rsidRPr="00512FC7" w14:paraId="03F4426E" w14:textId="77777777" w:rsidTr="00533FE7">
        <w:tc>
          <w:tcPr>
            <w:tcW w:w="828" w:type="dxa"/>
            <w:shd w:val="clear" w:color="auto" w:fill="auto"/>
          </w:tcPr>
          <w:p w14:paraId="7E495F14" w14:textId="77777777" w:rsidR="00512FC7" w:rsidRPr="00512FC7" w:rsidRDefault="00512FC7" w:rsidP="00533FE7">
            <w:r w:rsidRPr="00512FC7">
              <w:t>8</w:t>
            </w:r>
          </w:p>
        </w:tc>
        <w:tc>
          <w:tcPr>
            <w:tcW w:w="2699" w:type="dxa"/>
            <w:shd w:val="clear" w:color="auto" w:fill="auto"/>
          </w:tcPr>
          <w:p w14:paraId="5FD18550" w14:textId="77777777" w:rsidR="00512FC7" w:rsidRPr="00512FC7" w:rsidRDefault="00C411EF" w:rsidP="00533FE7">
            <w:hyperlink w:anchor="fld_BeginString" w:history="1">
              <w:r w:rsidR="00512FC7" w:rsidRPr="00533FE7">
                <w:rPr>
                  <w:rStyle w:val="Hyperlink"/>
                  <w:rFonts w:ascii="Times New Roman" w:hAnsi="Times New Roman"/>
                  <w:sz w:val="20"/>
                </w:rPr>
                <w:t>BeginString</w:t>
              </w:r>
            </w:hyperlink>
          </w:p>
        </w:tc>
      </w:tr>
      <w:tr w:rsidR="00DE5358" w:rsidRPr="00DE5358" w14:paraId="508BBF20" w14:textId="77777777" w:rsidTr="00BD0927">
        <w:trPr>
          <w:del w:id="4528" w:author="Administrator" w:date="2011-08-18T10:26:00Z"/>
        </w:trPr>
        <w:tc>
          <w:tcPr>
            <w:tcW w:w="828" w:type="dxa"/>
            <w:shd w:val="clear" w:color="auto" w:fill="auto"/>
          </w:tcPr>
          <w:p w14:paraId="574CBE00" w14:textId="77777777" w:rsidR="00DE5358" w:rsidRPr="00DE5358" w:rsidRDefault="00DE5358" w:rsidP="00DE5358">
            <w:pPr>
              <w:rPr>
                <w:del w:id="4529" w:author="Administrator" w:date="2011-08-18T10:26:00Z"/>
              </w:rPr>
            </w:pPr>
            <w:del w:id="4530" w:author="Administrator" w:date="2011-08-18T10:26:00Z">
              <w:r w:rsidRPr="00DE5358">
                <w:delText>219</w:delText>
              </w:r>
            </w:del>
          </w:p>
        </w:tc>
        <w:tc>
          <w:tcPr>
            <w:tcW w:w="2699" w:type="dxa"/>
            <w:shd w:val="clear" w:color="auto" w:fill="auto"/>
          </w:tcPr>
          <w:p w14:paraId="3621FA4A" w14:textId="77777777" w:rsidR="00DE5358" w:rsidRPr="00DE5358" w:rsidRDefault="00DE5358" w:rsidP="00DE5358">
            <w:pPr>
              <w:rPr>
                <w:del w:id="4531" w:author="Administrator" w:date="2011-08-18T10:26:00Z"/>
              </w:rPr>
            </w:pPr>
            <w:del w:id="4532" w:author="Administrator" w:date="2011-08-18T10:26:00Z">
              <w:r>
                <w:fldChar w:fldCharType="begin"/>
              </w:r>
              <w:r>
                <w:delInstrText xml:space="preserve"> HYPERLINK  \l "fld_Benchmark" </w:delInstrText>
              </w:r>
              <w:r>
                <w:fldChar w:fldCharType="separate"/>
              </w:r>
              <w:r w:rsidRPr="00BD0927">
                <w:rPr>
                  <w:rStyle w:val="Hyperlink"/>
                  <w:rFonts w:ascii="Times New Roman" w:hAnsi="Times New Roman"/>
                  <w:sz w:val="20"/>
                </w:rPr>
                <w:delText>Benchmark</w:delText>
              </w:r>
              <w:r>
                <w:fldChar w:fldCharType="end"/>
              </w:r>
            </w:del>
          </w:p>
        </w:tc>
      </w:tr>
      <w:tr w:rsidR="00512FC7" w:rsidRPr="00512FC7" w14:paraId="700A62E3" w14:textId="77777777" w:rsidTr="00533FE7">
        <w:tc>
          <w:tcPr>
            <w:tcW w:w="828" w:type="dxa"/>
            <w:shd w:val="clear" w:color="auto" w:fill="auto"/>
          </w:tcPr>
          <w:p w14:paraId="4CA52CCF" w14:textId="77777777" w:rsidR="00512FC7" w:rsidRPr="00512FC7" w:rsidRDefault="00512FC7" w:rsidP="00533FE7">
            <w:r w:rsidRPr="00512FC7">
              <w:t>220</w:t>
            </w:r>
          </w:p>
        </w:tc>
        <w:tc>
          <w:tcPr>
            <w:tcW w:w="2699" w:type="dxa"/>
            <w:shd w:val="clear" w:color="auto" w:fill="auto"/>
          </w:tcPr>
          <w:p w14:paraId="77B4D989" w14:textId="77777777" w:rsidR="00512FC7" w:rsidRPr="00512FC7" w:rsidRDefault="00C411EF" w:rsidP="00533FE7">
            <w:hyperlink w:anchor="fld_BenchmarkCurveCurrency" w:history="1">
              <w:r w:rsidR="00512FC7" w:rsidRPr="00533FE7">
                <w:rPr>
                  <w:rStyle w:val="Hyperlink"/>
                  <w:rFonts w:ascii="Times New Roman" w:hAnsi="Times New Roman"/>
                  <w:sz w:val="20"/>
                </w:rPr>
                <w:t>BenchmarkCurveCurrency</w:t>
              </w:r>
            </w:hyperlink>
          </w:p>
        </w:tc>
      </w:tr>
      <w:tr w:rsidR="00512FC7" w:rsidRPr="00512FC7" w14:paraId="4D5B0822" w14:textId="77777777" w:rsidTr="00533FE7">
        <w:tc>
          <w:tcPr>
            <w:tcW w:w="828" w:type="dxa"/>
            <w:shd w:val="clear" w:color="auto" w:fill="auto"/>
          </w:tcPr>
          <w:p w14:paraId="5980A410" w14:textId="77777777" w:rsidR="00512FC7" w:rsidRPr="00512FC7" w:rsidRDefault="00512FC7" w:rsidP="00533FE7">
            <w:r w:rsidRPr="00512FC7">
              <w:t>221</w:t>
            </w:r>
          </w:p>
        </w:tc>
        <w:tc>
          <w:tcPr>
            <w:tcW w:w="2699" w:type="dxa"/>
            <w:shd w:val="clear" w:color="auto" w:fill="auto"/>
          </w:tcPr>
          <w:p w14:paraId="3722CE8F" w14:textId="77777777" w:rsidR="00512FC7" w:rsidRPr="00512FC7" w:rsidRDefault="00C411EF" w:rsidP="00533FE7">
            <w:hyperlink w:anchor="fld_BenchmarkCurveName" w:history="1">
              <w:r w:rsidR="00512FC7" w:rsidRPr="00533FE7">
                <w:rPr>
                  <w:rStyle w:val="Hyperlink"/>
                  <w:rFonts w:ascii="Times New Roman" w:hAnsi="Times New Roman"/>
                  <w:sz w:val="20"/>
                </w:rPr>
                <w:t>BenchmarkCurveName</w:t>
              </w:r>
            </w:hyperlink>
          </w:p>
        </w:tc>
      </w:tr>
      <w:tr w:rsidR="00512FC7" w:rsidRPr="00512FC7" w14:paraId="549215F2" w14:textId="77777777" w:rsidTr="00533FE7">
        <w:tc>
          <w:tcPr>
            <w:tcW w:w="828" w:type="dxa"/>
            <w:shd w:val="clear" w:color="auto" w:fill="auto"/>
          </w:tcPr>
          <w:p w14:paraId="3853E56E" w14:textId="77777777" w:rsidR="00512FC7" w:rsidRPr="00512FC7" w:rsidRDefault="00512FC7" w:rsidP="00533FE7">
            <w:r w:rsidRPr="00512FC7">
              <w:t>222</w:t>
            </w:r>
          </w:p>
        </w:tc>
        <w:tc>
          <w:tcPr>
            <w:tcW w:w="2699" w:type="dxa"/>
            <w:shd w:val="clear" w:color="auto" w:fill="auto"/>
          </w:tcPr>
          <w:p w14:paraId="05958814" w14:textId="77777777" w:rsidR="00512FC7" w:rsidRPr="00512FC7" w:rsidRDefault="00C411EF" w:rsidP="00533FE7">
            <w:hyperlink w:anchor="fld_BenchmarkCurvePoint" w:history="1">
              <w:r w:rsidR="00512FC7" w:rsidRPr="00533FE7">
                <w:rPr>
                  <w:rStyle w:val="Hyperlink"/>
                  <w:rFonts w:ascii="Times New Roman" w:hAnsi="Times New Roman"/>
                  <w:sz w:val="20"/>
                </w:rPr>
                <w:t>BenchmarkCurvePoint</w:t>
              </w:r>
            </w:hyperlink>
          </w:p>
        </w:tc>
      </w:tr>
      <w:tr w:rsidR="00512FC7" w:rsidRPr="00512FC7" w14:paraId="41722456" w14:textId="77777777" w:rsidTr="00533FE7">
        <w:tc>
          <w:tcPr>
            <w:tcW w:w="828" w:type="dxa"/>
            <w:shd w:val="clear" w:color="auto" w:fill="auto"/>
          </w:tcPr>
          <w:p w14:paraId="0360C4FA" w14:textId="77777777" w:rsidR="00512FC7" w:rsidRPr="00512FC7" w:rsidRDefault="00512FC7" w:rsidP="00533FE7">
            <w:r w:rsidRPr="00512FC7">
              <w:t>662</w:t>
            </w:r>
          </w:p>
        </w:tc>
        <w:tc>
          <w:tcPr>
            <w:tcW w:w="2699" w:type="dxa"/>
            <w:shd w:val="clear" w:color="auto" w:fill="auto"/>
          </w:tcPr>
          <w:p w14:paraId="3271590D" w14:textId="77777777" w:rsidR="00512FC7" w:rsidRPr="00512FC7" w:rsidRDefault="00C411EF" w:rsidP="00533FE7">
            <w:hyperlink w:anchor="fld_BenchmarkPrice" w:history="1">
              <w:r w:rsidR="00512FC7" w:rsidRPr="00533FE7">
                <w:rPr>
                  <w:rStyle w:val="Hyperlink"/>
                  <w:rFonts w:ascii="Times New Roman" w:hAnsi="Times New Roman"/>
                  <w:sz w:val="20"/>
                </w:rPr>
                <w:t>BenchmarkPrice</w:t>
              </w:r>
            </w:hyperlink>
          </w:p>
        </w:tc>
      </w:tr>
      <w:tr w:rsidR="00512FC7" w:rsidRPr="00512FC7" w14:paraId="2B57FAEB" w14:textId="77777777" w:rsidTr="00533FE7">
        <w:tc>
          <w:tcPr>
            <w:tcW w:w="828" w:type="dxa"/>
            <w:shd w:val="clear" w:color="auto" w:fill="auto"/>
          </w:tcPr>
          <w:p w14:paraId="52E8BE33" w14:textId="77777777" w:rsidR="00512FC7" w:rsidRPr="00512FC7" w:rsidRDefault="00512FC7" w:rsidP="00533FE7">
            <w:r w:rsidRPr="00512FC7">
              <w:t>663</w:t>
            </w:r>
          </w:p>
        </w:tc>
        <w:tc>
          <w:tcPr>
            <w:tcW w:w="2699" w:type="dxa"/>
            <w:shd w:val="clear" w:color="auto" w:fill="auto"/>
          </w:tcPr>
          <w:p w14:paraId="45D584E4" w14:textId="77777777" w:rsidR="00512FC7" w:rsidRPr="00512FC7" w:rsidRDefault="00C411EF" w:rsidP="00533FE7">
            <w:hyperlink w:anchor="fld_BenchmarkPriceType" w:history="1">
              <w:r w:rsidR="00512FC7" w:rsidRPr="00533FE7">
                <w:rPr>
                  <w:rStyle w:val="Hyperlink"/>
                  <w:rFonts w:ascii="Times New Roman" w:hAnsi="Times New Roman"/>
                  <w:sz w:val="20"/>
                </w:rPr>
                <w:t>BenchmarkPriceType</w:t>
              </w:r>
            </w:hyperlink>
          </w:p>
        </w:tc>
      </w:tr>
      <w:tr w:rsidR="00512FC7" w:rsidRPr="00512FC7" w14:paraId="450D1506" w14:textId="77777777" w:rsidTr="00533FE7">
        <w:tc>
          <w:tcPr>
            <w:tcW w:w="828" w:type="dxa"/>
            <w:shd w:val="clear" w:color="auto" w:fill="auto"/>
          </w:tcPr>
          <w:p w14:paraId="6941C5E9" w14:textId="77777777" w:rsidR="00512FC7" w:rsidRPr="00512FC7" w:rsidRDefault="00512FC7" w:rsidP="00533FE7">
            <w:r w:rsidRPr="00512FC7">
              <w:t>699</w:t>
            </w:r>
          </w:p>
        </w:tc>
        <w:tc>
          <w:tcPr>
            <w:tcW w:w="2699" w:type="dxa"/>
            <w:shd w:val="clear" w:color="auto" w:fill="auto"/>
          </w:tcPr>
          <w:p w14:paraId="1B5272DC" w14:textId="77777777" w:rsidR="00512FC7" w:rsidRPr="00512FC7" w:rsidRDefault="00C411EF" w:rsidP="00533FE7">
            <w:hyperlink w:anchor="fld_BenchmarkSecurityID" w:history="1">
              <w:r w:rsidR="00512FC7" w:rsidRPr="00533FE7">
                <w:rPr>
                  <w:rStyle w:val="Hyperlink"/>
                  <w:rFonts w:ascii="Times New Roman" w:hAnsi="Times New Roman"/>
                  <w:sz w:val="20"/>
                </w:rPr>
                <w:t>BenchmarkSecurityID</w:t>
              </w:r>
            </w:hyperlink>
          </w:p>
        </w:tc>
      </w:tr>
      <w:tr w:rsidR="00512FC7" w:rsidRPr="00512FC7" w14:paraId="42BAC594" w14:textId="77777777" w:rsidTr="00533FE7">
        <w:tc>
          <w:tcPr>
            <w:tcW w:w="828" w:type="dxa"/>
            <w:shd w:val="clear" w:color="auto" w:fill="auto"/>
          </w:tcPr>
          <w:p w14:paraId="21EC5C60" w14:textId="77777777" w:rsidR="00512FC7" w:rsidRPr="00512FC7" w:rsidRDefault="00512FC7" w:rsidP="00533FE7">
            <w:r w:rsidRPr="00512FC7">
              <w:t>761</w:t>
            </w:r>
          </w:p>
        </w:tc>
        <w:tc>
          <w:tcPr>
            <w:tcW w:w="2699" w:type="dxa"/>
            <w:shd w:val="clear" w:color="auto" w:fill="auto"/>
          </w:tcPr>
          <w:p w14:paraId="03A09683" w14:textId="77777777" w:rsidR="00512FC7" w:rsidRPr="00512FC7" w:rsidRDefault="00C411EF" w:rsidP="00533FE7">
            <w:hyperlink w:anchor="fld_BenchmarkSecurityIDSource" w:history="1">
              <w:r w:rsidR="00512FC7" w:rsidRPr="00533FE7">
                <w:rPr>
                  <w:rStyle w:val="Hyperlink"/>
                  <w:rFonts w:ascii="Times New Roman" w:hAnsi="Times New Roman"/>
                  <w:sz w:val="20"/>
                </w:rPr>
                <w:t>BenchmarkSecurityIDSource</w:t>
              </w:r>
            </w:hyperlink>
          </w:p>
        </w:tc>
      </w:tr>
      <w:tr w:rsidR="00512FC7" w:rsidRPr="00512FC7" w14:paraId="0A133E70" w14:textId="77777777" w:rsidTr="00533FE7">
        <w:tc>
          <w:tcPr>
            <w:tcW w:w="828" w:type="dxa"/>
            <w:shd w:val="clear" w:color="auto" w:fill="auto"/>
          </w:tcPr>
          <w:p w14:paraId="123A9C21" w14:textId="77777777" w:rsidR="00512FC7" w:rsidRPr="00512FC7" w:rsidRDefault="00512FC7" w:rsidP="00533FE7">
            <w:r w:rsidRPr="00512FC7">
              <w:t>400</w:t>
            </w:r>
          </w:p>
        </w:tc>
        <w:tc>
          <w:tcPr>
            <w:tcW w:w="2699" w:type="dxa"/>
            <w:shd w:val="clear" w:color="auto" w:fill="auto"/>
          </w:tcPr>
          <w:p w14:paraId="6D845DE6" w14:textId="77777777" w:rsidR="00512FC7" w:rsidRPr="00512FC7" w:rsidRDefault="00C411EF" w:rsidP="00533FE7">
            <w:hyperlink w:anchor="fld_BidDescriptor" w:history="1">
              <w:r w:rsidR="00512FC7" w:rsidRPr="00533FE7">
                <w:rPr>
                  <w:rStyle w:val="Hyperlink"/>
                  <w:rFonts w:ascii="Times New Roman" w:hAnsi="Times New Roman"/>
                  <w:sz w:val="20"/>
                </w:rPr>
                <w:t>BidDescriptor</w:t>
              </w:r>
            </w:hyperlink>
          </w:p>
        </w:tc>
      </w:tr>
      <w:tr w:rsidR="00512FC7" w:rsidRPr="00512FC7" w14:paraId="24CD591B" w14:textId="77777777" w:rsidTr="00533FE7">
        <w:tc>
          <w:tcPr>
            <w:tcW w:w="828" w:type="dxa"/>
            <w:shd w:val="clear" w:color="auto" w:fill="auto"/>
          </w:tcPr>
          <w:p w14:paraId="1F4F0829" w14:textId="77777777" w:rsidR="00512FC7" w:rsidRPr="00512FC7" w:rsidRDefault="00512FC7" w:rsidP="00533FE7">
            <w:r w:rsidRPr="00512FC7">
              <w:t>399</w:t>
            </w:r>
          </w:p>
        </w:tc>
        <w:tc>
          <w:tcPr>
            <w:tcW w:w="2699" w:type="dxa"/>
            <w:shd w:val="clear" w:color="auto" w:fill="auto"/>
          </w:tcPr>
          <w:p w14:paraId="35F8CC96" w14:textId="77777777" w:rsidR="00512FC7" w:rsidRPr="00512FC7" w:rsidRDefault="00C411EF" w:rsidP="00533FE7">
            <w:hyperlink w:anchor="fld_BidDescriptorType" w:history="1">
              <w:r w:rsidR="00512FC7" w:rsidRPr="00533FE7">
                <w:rPr>
                  <w:rStyle w:val="Hyperlink"/>
                  <w:rFonts w:ascii="Times New Roman" w:hAnsi="Times New Roman"/>
                  <w:sz w:val="20"/>
                </w:rPr>
                <w:t>BidDescriptorType</w:t>
              </w:r>
            </w:hyperlink>
          </w:p>
        </w:tc>
      </w:tr>
      <w:tr w:rsidR="00512FC7" w:rsidRPr="00512FC7" w14:paraId="2198B67B" w14:textId="77777777" w:rsidTr="00533FE7">
        <w:tc>
          <w:tcPr>
            <w:tcW w:w="828" w:type="dxa"/>
            <w:shd w:val="clear" w:color="auto" w:fill="auto"/>
          </w:tcPr>
          <w:p w14:paraId="74E026A4" w14:textId="77777777" w:rsidR="00512FC7" w:rsidRPr="00512FC7" w:rsidRDefault="00512FC7" w:rsidP="00533FE7">
            <w:r w:rsidRPr="00512FC7">
              <w:t>189</w:t>
            </w:r>
          </w:p>
        </w:tc>
        <w:tc>
          <w:tcPr>
            <w:tcW w:w="2699" w:type="dxa"/>
            <w:shd w:val="clear" w:color="auto" w:fill="auto"/>
          </w:tcPr>
          <w:p w14:paraId="56374681" w14:textId="77777777" w:rsidR="00512FC7" w:rsidRPr="00512FC7" w:rsidRDefault="00C411EF" w:rsidP="00533FE7">
            <w:hyperlink w:anchor="fld_BidForwardPoints" w:history="1">
              <w:r w:rsidR="00512FC7" w:rsidRPr="00533FE7">
                <w:rPr>
                  <w:rStyle w:val="Hyperlink"/>
                  <w:rFonts w:ascii="Times New Roman" w:hAnsi="Times New Roman"/>
                  <w:sz w:val="20"/>
                </w:rPr>
                <w:t>BidForwardPoints</w:t>
              </w:r>
            </w:hyperlink>
          </w:p>
        </w:tc>
      </w:tr>
      <w:tr w:rsidR="00512FC7" w:rsidRPr="00512FC7" w14:paraId="3F7CB0F1" w14:textId="77777777" w:rsidTr="00533FE7">
        <w:tc>
          <w:tcPr>
            <w:tcW w:w="828" w:type="dxa"/>
            <w:shd w:val="clear" w:color="auto" w:fill="auto"/>
          </w:tcPr>
          <w:p w14:paraId="7A9D4A92" w14:textId="77777777" w:rsidR="00512FC7" w:rsidRPr="00512FC7" w:rsidRDefault="00512FC7" w:rsidP="00533FE7">
            <w:r w:rsidRPr="00512FC7">
              <w:t>642</w:t>
            </w:r>
          </w:p>
        </w:tc>
        <w:tc>
          <w:tcPr>
            <w:tcW w:w="2699" w:type="dxa"/>
            <w:shd w:val="clear" w:color="auto" w:fill="auto"/>
          </w:tcPr>
          <w:p w14:paraId="7F42C496" w14:textId="77777777" w:rsidR="00512FC7" w:rsidRPr="00512FC7" w:rsidRDefault="00C411EF" w:rsidP="00533FE7">
            <w:hyperlink w:anchor="fld_BidForwardPoints2" w:history="1">
              <w:r w:rsidR="00512FC7" w:rsidRPr="00533FE7">
                <w:rPr>
                  <w:rStyle w:val="Hyperlink"/>
                  <w:rFonts w:ascii="Times New Roman" w:hAnsi="Times New Roman"/>
                  <w:sz w:val="20"/>
                </w:rPr>
                <w:t>BidForwardPoints2</w:t>
              </w:r>
            </w:hyperlink>
          </w:p>
        </w:tc>
      </w:tr>
      <w:tr w:rsidR="00512FC7" w:rsidRPr="00512FC7" w14:paraId="2205850D" w14:textId="77777777" w:rsidTr="00533FE7">
        <w:tc>
          <w:tcPr>
            <w:tcW w:w="828" w:type="dxa"/>
            <w:shd w:val="clear" w:color="auto" w:fill="auto"/>
          </w:tcPr>
          <w:p w14:paraId="2D9CF088" w14:textId="77777777" w:rsidR="00512FC7" w:rsidRPr="00512FC7" w:rsidRDefault="00512FC7" w:rsidP="00533FE7">
            <w:r w:rsidRPr="00512FC7">
              <w:t>390</w:t>
            </w:r>
          </w:p>
        </w:tc>
        <w:tc>
          <w:tcPr>
            <w:tcW w:w="2699" w:type="dxa"/>
            <w:shd w:val="clear" w:color="auto" w:fill="auto"/>
          </w:tcPr>
          <w:p w14:paraId="78C46938" w14:textId="77777777" w:rsidR="00512FC7" w:rsidRPr="00512FC7" w:rsidRDefault="00C411EF" w:rsidP="00533FE7">
            <w:hyperlink w:anchor="fld_BidID" w:history="1">
              <w:r w:rsidR="00512FC7" w:rsidRPr="00533FE7">
                <w:rPr>
                  <w:rStyle w:val="Hyperlink"/>
                  <w:rFonts w:ascii="Times New Roman" w:hAnsi="Times New Roman"/>
                  <w:sz w:val="20"/>
                </w:rPr>
                <w:t>BidID</w:t>
              </w:r>
            </w:hyperlink>
          </w:p>
        </w:tc>
      </w:tr>
      <w:tr w:rsidR="00512FC7" w:rsidRPr="00512FC7" w14:paraId="6A85E90F" w14:textId="77777777" w:rsidTr="00533FE7">
        <w:tc>
          <w:tcPr>
            <w:tcW w:w="828" w:type="dxa"/>
            <w:shd w:val="clear" w:color="auto" w:fill="auto"/>
          </w:tcPr>
          <w:p w14:paraId="48CE195E" w14:textId="77777777" w:rsidR="00512FC7" w:rsidRPr="00512FC7" w:rsidRDefault="00512FC7" w:rsidP="00533FE7">
            <w:r w:rsidRPr="00512FC7">
              <w:t>132</w:t>
            </w:r>
          </w:p>
        </w:tc>
        <w:tc>
          <w:tcPr>
            <w:tcW w:w="2699" w:type="dxa"/>
            <w:shd w:val="clear" w:color="auto" w:fill="auto"/>
          </w:tcPr>
          <w:p w14:paraId="25AFF63B" w14:textId="77777777" w:rsidR="00512FC7" w:rsidRPr="00512FC7" w:rsidRDefault="00C411EF" w:rsidP="00533FE7">
            <w:hyperlink w:anchor="fld_BidPx" w:history="1">
              <w:r w:rsidR="00512FC7" w:rsidRPr="00533FE7">
                <w:rPr>
                  <w:rStyle w:val="Hyperlink"/>
                  <w:rFonts w:ascii="Times New Roman" w:hAnsi="Times New Roman"/>
                  <w:sz w:val="20"/>
                </w:rPr>
                <w:t>BidPx</w:t>
              </w:r>
            </w:hyperlink>
          </w:p>
        </w:tc>
      </w:tr>
      <w:tr w:rsidR="00512FC7" w:rsidRPr="00512FC7" w14:paraId="7364708E" w14:textId="77777777" w:rsidTr="00533FE7">
        <w:tc>
          <w:tcPr>
            <w:tcW w:w="828" w:type="dxa"/>
            <w:shd w:val="clear" w:color="auto" w:fill="auto"/>
          </w:tcPr>
          <w:p w14:paraId="2E4AC40F" w14:textId="77777777" w:rsidR="00512FC7" w:rsidRPr="00512FC7" w:rsidRDefault="00512FC7" w:rsidP="00533FE7">
            <w:r w:rsidRPr="00512FC7">
              <w:t>374</w:t>
            </w:r>
          </w:p>
        </w:tc>
        <w:tc>
          <w:tcPr>
            <w:tcW w:w="2699" w:type="dxa"/>
            <w:shd w:val="clear" w:color="auto" w:fill="auto"/>
          </w:tcPr>
          <w:p w14:paraId="0550449A" w14:textId="77777777" w:rsidR="00512FC7" w:rsidRPr="00512FC7" w:rsidRDefault="00C411EF" w:rsidP="00533FE7">
            <w:hyperlink w:anchor="fld_BidRequestTransType" w:history="1">
              <w:r w:rsidR="00512FC7" w:rsidRPr="00533FE7">
                <w:rPr>
                  <w:rStyle w:val="Hyperlink"/>
                  <w:rFonts w:ascii="Times New Roman" w:hAnsi="Times New Roman"/>
                  <w:sz w:val="20"/>
                </w:rPr>
                <w:t>BidRequestTransType</w:t>
              </w:r>
            </w:hyperlink>
          </w:p>
        </w:tc>
      </w:tr>
      <w:tr w:rsidR="00512FC7" w:rsidRPr="00512FC7" w14:paraId="035D7742" w14:textId="77777777" w:rsidTr="00533FE7">
        <w:tc>
          <w:tcPr>
            <w:tcW w:w="828" w:type="dxa"/>
            <w:shd w:val="clear" w:color="auto" w:fill="auto"/>
          </w:tcPr>
          <w:p w14:paraId="6F3EE2A8" w14:textId="77777777" w:rsidR="00512FC7" w:rsidRPr="00512FC7" w:rsidRDefault="00512FC7" w:rsidP="00533FE7">
            <w:r w:rsidRPr="00512FC7">
              <w:t>134</w:t>
            </w:r>
          </w:p>
        </w:tc>
        <w:tc>
          <w:tcPr>
            <w:tcW w:w="2699" w:type="dxa"/>
            <w:shd w:val="clear" w:color="auto" w:fill="auto"/>
          </w:tcPr>
          <w:p w14:paraId="5A8A3699" w14:textId="77777777" w:rsidR="00512FC7" w:rsidRPr="00512FC7" w:rsidRDefault="00C411EF" w:rsidP="00533FE7">
            <w:hyperlink w:anchor="fld_BidSize" w:history="1">
              <w:r w:rsidR="00512FC7" w:rsidRPr="00533FE7">
                <w:rPr>
                  <w:rStyle w:val="Hyperlink"/>
                  <w:rFonts w:ascii="Times New Roman" w:hAnsi="Times New Roman"/>
                  <w:sz w:val="20"/>
                </w:rPr>
                <w:t>BidSize</w:t>
              </w:r>
            </w:hyperlink>
          </w:p>
        </w:tc>
      </w:tr>
      <w:tr w:rsidR="00512FC7" w:rsidRPr="00512FC7" w14:paraId="173326F9" w14:textId="77777777" w:rsidTr="00533FE7">
        <w:tc>
          <w:tcPr>
            <w:tcW w:w="828" w:type="dxa"/>
            <w:shd w:val="clear" w:color="auto" w:fill="auto"/>
          </w:tcPr>
          <w:p w14:paraId="33B4D321" w14:textId="77777777" w:rsidR="00512FC7" w:rsidRPr="00512FC7" w:rsidRDefault="00512FC7" w:rsidP="00533FE7">
            <w:r w:rsidRPr="00512FC7">
              <w:t>188</w:t>
            </w:r>
          </w:p>
        </w:tc>
        <w:tc>
          <w:tcPr>
            <w:tcW w:w="2699" w:type="dxa"/>
            <w:shd w:val="clear" w:color="auto" w:fill="auto"/>
          </w:tcPr>
          <w:p w14:paraId="3B145CA6" w14:textId="77777777" w:rsidR="00512FC7" w:rsidRPr="00512FC7" w:rsidRDefault="00C411EF" w:rsidP="00533FE7">
            <w:hyperlink w:anchor="fld_BidSpotRate" w:history="1">
              <w:r w:rsidR="00512FC7" w:rsidRPr="00533FE7">
                <w:rPr>
                  <w:rStyle w:val="Hyperlink"/>
                  <w:rFonts w:ascii="Times New Roman" w:hAnsi="Times New Roman"/>
                  <w:sz w:val="20"/>
                </w:rPr>
                <w:t>BidSpotRate</w:t>
              </w:r>
            </w:hyperlink>
          </w:p>
        </w:tc>
      </w:tr>
      <w:tr w:rsidR="00512FC7" w:rsidRPr="00512FC7" w14:paraId="10C0548E" w14:textId="77777777" w:rsidTr="00533FE7">
        <w:tc>
          <w:tcPr>
            <w:tcW w:w="828" w:type="dxa"/>
            <w:shd w:val="clear" w:color="auto" w:fill="auto"/>
          </w:tcPr>
          <w:p w14:paraId="206AC9B1" w14:textId="77777777" w:rsidR="00512FC7" w:rsidRPr="00512FC7" w:rsidRDefault="00512FC7" w:rsidP="00533FE7">
            <w:r w:rsidRPr="00512FC7">
              <w:t>1065</w:t>
            </w:r>
          </w:p>
        </w:tc>
        <w:tc>
          <w:tcPr>
            <w:tcW w:w="2699" w:type="dxa"/>
            <w:shd w:val="clear" w:color="auto" w:fill="auto"/>
          </w:tcPr>
          <w:p w14:paraId="3BC85DB9" w14:textId="77777777" w:rsidR="00512FC7" w:rsidRPr="00512FC7" w:rsidRDefault="00C411EF" w:rsidP="00533FE7">
            <w:hyperlink w:anchor="fld_BidSwapPoints" w:history="1">
              <w:r w:rsidR="00512FC7" w:rsidRPr="00533FE7">
                <w:rPr>
                  <w:rStyle w:val="Hyperlink"/>
                  <w:rFonts w:ascii="Times New Roman" w:hAnsi="Times New Roman"/>
                  <w:sz w:val="20"/>
                </w:rPr>
                <w:t>BidSwapPoints</w:t>
              </w:r>
            </w:hyperlink>
          </w:p>
        </w:tc>
      </w:tr>
      <w:tr w:rsidR="00512FC7" w:rsidRPr="00512FC7" w14:paraId="15ED1390" w14:textId="77777777" w:rsidTr="00533FE7">
        <w:tc>
          <w:tcPr>
            <w:tcW w:w="828" w:type="dxa"/>
            <w:shd w:val="clear" w:color="auto" w:fill="auto"/>
          </w:tcPr>
          <w:p w14:paraId="3D7896F7" w14:textId="77777777" w:rsidR="00512FC7" w:rsidRPr="00512FC7" w:rsidRDefault="00512FC7" w:rsidP="00533FE7">
            <w:r w:rsidRPr="00512FC7">
              <w:t>418</w:t>
            </w:r>
          </w:p>
        </w:tc>
        <w:tc>
          <w:tcPr>
            <w:tcW w:w="2699" w:type="dxa"/>
            <w:shd w:val="clear" w:color="auto" w:fill="auto"/>
          </w:tcPr>
          <w:p w14:paraId="5644513A" w14:textId="77777777" w:rsidR="00512FC7" w:rsidRPr="00512FC7" w:rsidRDefault="00C411EF" w:rsidP="00533FE7">
            <w:hyperlink w:anchor="fld_BidTradeType" w:history="1">
              <w:r w:rsidR="00512FC7" w:rsidRPr="00533FE7">
                <w:rPr>
                  <w:rStyle w:val="Hyperlink"/>
                  <w:rFonts w:ascii="Times New Roman" w:hAnsi="Times New Roman"/>
                  <w:sz w:val="20"/>
                </w:rPr>
                <w:t>BidTradeType</w:t>
              </w:r>
            </w:hyperlink>
          </w:p>
        </w:tc>
      </w:tr>
      <w:tr w:rsidR="00512FC7" w:rsidRPr="00512FC7" w14:paraId="6786B5F8" w14:textId="77777777" w:rsidTr="00533FE7">
        <w:tc>
          <w:tcPr>
            <w:tcW w:w="828" w:type="dxa"/>
            <w:shd w:val="clear" w:color="auto" w:fill="auto"/>
          </w:tcPr>
          <w:p w14:paraId="43142798" w14:textId="77777777" w:rsidR="00512FC7" w:rsidRPr="00512FC7" w:rsidRDefault="00512FC7" w:rsidP="00533FE7">
            <w:r w:rsidRPr="00512FC7">
              <w:t>394</w:t>
            </w:r>
          </w:p>
        </w:tc>
        <w:tc>
          <w:tcPr>
            <w:tcW w:w="2699" w:type="dxa"/>
            <w:shd w:val="clear" w:color="auto" w:fill="auto"/>
          </w:tcPr>
          <w:p w14:paraId="773FD978" w14:textId="77777777" w:rsidR="00512FC7" w:rsidRPr="00512FC7" w:rsidRDefault="00C411EF" w:rsidP="00533FE7">
            <w:hyperlink w:anchor="fld_BidType" w:history="1">
              <w:r w:rsidR="00512FC7" w:rsidRPr="00533FE7">
                <w:rPr>
                  <w:rStyle w:val="Hyperlink"/>
                  <w:rFonts w:ascii="Times New Roman" w:hAnsi="Times New Roman"/>
                  <w:sz w:val="20"/>
                </w:rPr>
                <w:t>BidType</w:t>
              </w:r>
            </w:hyperlink>
          </w:p>
        </w:tc>
      </w:tr>
      <w:tr w:rsidR="00512FC7" w:rsidRPr="00512FC7" w14:paraId="28A0F0E3" w14:textId="77777777" w:rsidTr="00533FE7">
        <w:tc>
          <w:tcPr>
            <w:tcW w:w="828" w:type="dxa"/>
            <w:shd w:val="clear" w:color="auto" w:fill="auto"/>
          </w:tcPr>
          <w:p w14:paraId="35FFE228" w14:textId="77777777" w:rsidR="00512FC7" w:rsidRPr="00512FC7" w:rsidRDefault="00512FC7" w:rsidP="00533FE7">
            <w:r w:rsidRPr="00512FC7">
              <w:t>632</w:t>
            </w:r>
          </w:p>
        </w:tc>
        <w:tc>
          <w:tcPr>
            <w:tcW w:w="2699" w:type="dxa"/>
            <w:shd w:val="clear" w:color="auto" w:fill="auto"/>
          </w:tcPr>
          <w:p w14:paraId="3493E40F" w14:textId="77777777" w:rsidR="00512FC7" w:rsidRPr="00512FC7" w:rsidRDefault="00C411EF" w:rsidP="00533FE7">
            <w:hyperlink w:anchor="fld_BidYield" w:history="1">
              <w:r w:rsidR="00512FC7" w:rsidRPr="00533FE7">
                <w:rPr>
                  <w:rStyle w:val="Hyperlink"/>
                  <w:rFonts w:ascii="Times New Roman" w:hAnsi="Times New Roman"/>
                  <w:sz w:val="20"/>
                </w:rPr>
                <w:t>BidYield</w:t>
              </w:r>
            </w:hyperlink>
          </w:p>
        </w:tc>
      </w:tr>
      <w:tr w:rsidR="00512FC7" w:rsidRPr="00512FC7" w14:paraId="0500B7C8" w14:textId="77777777" w:rsidTr="00533FE7">
        <w:tc>
          <w:tcPr>
            <w:tcW w:w="828" w:type="dxa"/>
            <w:shd w:val="clear" w:color="auto" w:fill="auto"/>
          </w:tcPr>
          <w:p w14:paraId="4145FB59" w14:textId="77777777" w:rsidR="00512FC7" w:rsidRPr="00512FC7" w:rsidRDefault="00512FC7" w:rsidP="00533FE7">
            <w:r w:rsidRPr="00512FC7">
              <w:t>9</w:t>
            </w:r>
          </w:p>
        </w:tc>
        <w:tc>
          <w:tcPr>
            <w:tcW w:w="2699" w:type="dxa"/>
            <w:shd w:val="clear" w:color="auto" w:fill="auto"/>
          </w:tcPr>
          <w:p w14:paraId="34C858BA" w14:textId="77777777" w:rsidR="00512FC7" w:rsidRPr="00512FC7" w:rsidRDefault="00C411EF" w:rsidP="00533FE7">
            <w:hyperlink w:anchor="fld_BodyLength" w:history="1">
              <w:r w:rsidR="00512FC7" w:rsidRPr="00533FE7">
                <w:rPr>
                  <w:rStyle w:val="Hyperlink"/>
                  <w:rFonts w:ascii="Times New Roman" w:hAnsi="Times New Roman"/>
                  <w:sz w:val="20"/>
                </w:rPr>
                <w:t>BodyLength</w:t>
              </w:r>
            </w:hyperlink>
          </w:p>
        </w:tc>
      </w:tr>
      <w:tr w:rsidR="00512FC7" w:rsidRPr="00512FC7" w14:paraId="37AC5BE3" w14:textId="77777777" w:rsidTr="00533FE7">
        <w:tc>
          <w:tcPr>
            <w:tcW w:w="828" w:type="dxa"/>
            <w:shd w:val="clear" w:color="auto" w:fill="auto"/>
          </w:tcPr>
          <w:p w14:paraId="07972FD4" w14:textId="77777777" w:rsidR="00512FC7" w:rsidRPr="00512FC7" w:rsidRDefault="00512FC7" w:rsidP="00533FE7">
            <w:r w:rsidRPr="00512FC7">
              <w:t>466</w:t>
            </w:r>
          </w:p>
        </w:tc>
        <w:tc>
          <w:tcPr>
            <w:tcW w:w="2699" w:type="dxa"/>
            <w:shd w:val="clear" w:color="auto" w:fill="auto"/>
          </w:tcPr>
          <w:p w14:paraId="4E128605" w14:textId="77777777" w:rsidR="00512FC7" w:rsidRPr="00512FC7" w:rsidRDefault="00C411EF" w:rsidP="00533FE7">
            <w:hyperlink w:anchor="fld_BookingRefID" w:history="1">
              <w:r w:rsidR="00512FC7" w:rsidRPr="00533FE7">
                <w:rPr>
                  <w:rStyle w:val="Hyperlink"/>
                  <w:rFonts w:ascii="Times New Roman" w:hAnsi="Times New Roman"/>
                  <w:sz w:val="20"/>
                </w:rPr>
                <w:t>BookingRefID</w:t>
              </w:r>
            </w:hyperlink>
          </w:p>
        </w:tc>
      </w:tr>
      <w:tr w:rsidR="00512FC7" w:rsidRPr="00512FC7" w14:paraId="6E7A78A0" w14:textId="77777777" w:rsidTr="00533FE7">
        <w:tc>
          <w:tcPr>
            <w:tcW w:w="828" w:type="dxa"/>
            <w:shd w:val="clear" w:color="auto" w:fill="auto"/>
          </w:tcPr>
          <w:p w14:paraId="6A4DE6C8" w14:textId="77777777" w:rsidR="00512FC7" w:rsidRPr="00512FC7" w:rsidRDefault="00512FC7" w:rsidP="00533FE7">
            <w:r w:rsidRPr="00512FC7">
              <w:t>775</w:t>
            </w:r>
          </w:p>
        </w:tc>
        <w:tc>
          <w:tcPr>
            <w:tcW w:w="2699" w:type="dxa"/>
            <w:shd w:val="clear" w:color="auto" w:fill="auto"/>
          </w:tcPr>
          <w:p w14:paraId="499B8642" w14:textId="77777777" w:rsidR="00512FC7" w:rsidRPr="00512FC7" w:rsidRDefault="00C411EF" w:rsidP="00533FE7">
            <w:hyperlink w:anchor="fld_BookingType" w:history="1">
              <w:r w:rsidR="00512FC7" w:rsidRPr="00533FE7">
                <w:rPr>
                  <w:rStyle w:val="Hyperlink"/>
                  <w:rFonts w:ascii="Times New Roman" w:hAnsi="Times New Roman"/>
                  <w:sz w:val="20"/>
                </w:rPr>
                <w:t>BookingType</w:t>
              </w:r>
            </w:hyperlink>
          </w:p>
        </w:tc>
      </w:tr>
      <w:tr w:rsidR="00512FC7" w:rsidRPr="00512FC7" w14:paraId="000C114E" w14:textId="77777777" w:rsidTr="00533FE7">
        <w:tc>
          <w:tcPr>
            <w:tcW w:w="828" w:type="dxa"/>
            <w:shd w:val="clear" w:color="auto" w:fill="auto"/>
          </w:tcPr>
          <w:p w14:paraId="6B728C7B" w14:textId="77777777" w:rsidR="00512FC7" w:rsidRPr="00512FC7" w:rsidRDefault="00512FC7" w:rsidP="00533FE7">
            <w:r w:rsidRPr="00512FC7">
              <w:t>590</w:t>
            </w:r>
          </w:p>
        </w:tc>
        <w:tc>
          <w:tcPr>
            <w:tcW w:w="2699" w:type="dxa"/>
            <w:shd w:val="clear" w:color="auto" w:fill="auto"/>
          </w:tcPr>
          <w:p w14:paraId="24843C5A" w14:textId="77777777" w:rsidR="00512FC7" w:rsidRPr="00512FC7" w:rsidRDefault="00C411EF" w:rsidP="00533FE7">
            <w:hyperlink w:anchor="fld_BookingUnit" w:history="1">
              <w:r w:rsidR="00512FC7" w:rsidRPr="00533FE7">
                <w:rPr>
                  <w:rStyle w:val="Hyperlink"/>
                  <w:rFonts w:ascii="Times New Roman" w:hAnsi="Times New Roman"/>
                  <w:sz w:val="20"/>
                </w:rPr>
                <w:t>BookingUnit</w:t>
              </w:r>
            </w:hyperlink>
          </w:p>
        </w:tc>
      </w:tr>
      <w:tr w:rsidR="00DE5358" w:rsidRPr="00DE5358" w14:paraId="2534877C" w14:textId="77777777" w:rsidTr="00BD0927">
        <w:trPr>
          <w:del w:id="4533" w:author="Administrator" w:date="2011-08-18T10:26:00Z"/>
        </w:trPr>
        <w:tc>
          <w:tcPr>
            <w:tcW w:w="828" w:type="dxa"/>
            <w:shd w:val="clear" w:color="auto" w:fill="auto"/>
          </w:tcPr>
          <w:p w14:paraId="1C300B17" w14:textId="77777777" w:rsidR="00DE5358" w:rsidRPr="00DE5358" w:rsidRDefault="00DE5358" w:rsidP="00DE5358">
            <w:pPr>
              <w:rPr>
                <w:del w:id="4534" w:author="Administrator" w:date="2011-08-18T10:26:00Z"/>
              </w:rPr>
            </w:pPr>
            <w:del w:id="4535" w:author="Administrator" w:date="2011-08-18T10:26:00Z">
              <w:r w:rsidRPr="00DE5358">
                <w:delText>92</w:delText>
              </w:r>
            </w:del>
          </w:p>
        </w:tc>
        <w:tc>
          <w:tcPr>
            <w:tcW w:w="2699" w:type="dxa"/>
            <w:shd w:val="clear" w:color="auto" w:fill="auto"/>
          </w:tcPr>
          <w:p w14:paraId="7A262A5F" w14:textId="77777777" w:rsidR="00DE5358" w:rsidRPr="00DE5358" w:rsidRDefault="00DE5358" w:rsidP="00DE5358">
            <w:pPr>
              <w:rPr>
                <w:del w:id="4536" w:author="Administrator" w:date="2011-08-18T10:26:00Z"/>
              </w:rPr>
            </w:pPr>
            <w:del w:id="4537" w:author="Administrator" w:date="2011-08-18T10:26:00Z">
              <w:r>
                <w:fldChar w:fldCharType="begin"/>
              </w:r>
              <w:r>
                <w:delInstrText xml:space="preserve"> HYPERLINK  \l "fld_BrokerOfCredit" </w:delInstrText>
              </w:r>
              <w:r>
                <w:fldChar w:fldCharType="separate"/>
              </w:r>
              <w:r w:rsidRPr="00BD0927">
                <w:rPr>
                  <w:rStyle w:val="Hyperlink"/>
                  <w:rFonts w:ascii="Times New Roman" w:hAnsi="Times New Roman"/>
                  <w:sz w:val="20"/>
                </w:rPr>
                <w:delText>BrokerOfCredit</w:delText>
              </w:r>
              <w:r>
                <w:fldChar w:fldCharType="end"/>
              </w:r>
            </w:del>
          </w:p>
        </w:tc>
      </w:tr>
      <w:tr w:rsidR="00512FC7" w:rsidRPr="00512FC7" w14:paraId="3DBFEF47" w14:textId="77777777" w:rsidTr="00533FE7">
        <w:tc>
          <w:tcPr>
            <w:tcW w:w="828" w:type="dxa"/>
            <w:shd w:val="clear" w:color="auto" w:fill="auto"/>
          </w:tcPr>
          <w:p w14:paraId="6A00912F" w14:textId="77777777" w:rsidR="00512FC7" w:rsidRPr="00512FC7" w:rsidRDefault="00512FC7" w:rsidP="00533FE7">
            <w:r w:rsidRPr="00512FC7">
              <w:t>380</w:t>
            </w:r>
          </w:p>
        </w:tc>
        <w:tc>
          <w:tcPr>
            <w:tcW w:w="2699" w:type="dxa"/>
            <w:shd w:val="clear" w:color="auto" w:fill="auto"/>
          </w:tcPr>
          <w:p w14:paraId="32CEAC97" w14:textId="77777777" w:rsidR="00512FC7" w:rsidRPr="00512FC7" w:rsidRDefault="00C411EF" w:rsidP="00533FE7">
            <w:hyperlink w:anchor="fld_BusinessRejectReason" w:history="1">
              <w:r w:rsidR="00512FC7" w:rsidRPr="00533FE7">
                <w:rPr>
                  <w:rStyle w:val="Hyperlink"/>
                  <w:rFonts w:ascii="Times New Roman" w:hAnsi="Times New Roman"/>
                  <w:sz w:val="20"/>
                </w:rPr>
                <w:t>BusinessRejectReason</w:t>
              </w:r>
            </w:hyperlink>
          </w:p>
        </w:tc>
      </w:tr>
      <w:tr w:rsidR="00512FC7" w:rsidRPr="00512FC7" w14:paraId="69DB1900" w14:textId="77777777" w:rsidTr="00533FE7">
        <w:tc>
          <w:tcPr>
            <w:tcW w:w="828" w:type="dxa"/>
            <w:shd w:val="clear" w:color="auto" w:fill="auto"/>
          </w:tcPr>
          <w:p w14:paraId="074B4925" w14:textId="77777777" w:rsidR="00512FC7" w:rsidRPr="00512FC7" w:rsidRDefault="00512FC7" w:rsidP="00533FE7">
            <w:r w:rsidRPr="00512FC7">
              <w:t>379</w:t>
            </w:r>
          </w:p>
        </w:tc>
        <w:tc>
          <w:tcPr>
            <w:tcW w:w="2699" w:type="dxa"/>
            <w:shd w:val="clear" w:color="auto" w:fill="auto"/>
          </w:tcPr>
          <w:p w14:paraId="6E41B574" w14:textId="77777777" w:rsidR="00512FC7" w:rsidRPr="00512FC7" w:rsidRDefault="00C411EF" w:rsidP="00533FE7">
            <w:hyperlink w:anchor="fld_BusinessRejectRefID" w:history="1">
              <w:r w:rsidR="00512FC7" w:rsidRPr="00533FE7">
                <w:rPr>
                  <w:rStyle w:val="Hyperlink"/>
                  <w:rFonts w:ascii="Times New Roman" w:hAnsi="Times New Roman"/>
                  <w:sz w:val="20"/>
                </w:rPr>
                <w:t>BusinessRejectRefID</w:t>
              </w:r>
            </w:hyperlink>
          </w:p>
        </w:tc>
      </w:tr>
      <w:tr w:rsidR="00512FC7" w:rsidRPr="00512FC7" w14:paraId="03BCDA3B" w14:textId="77777777" w:rsidTr="00533FE7">
        <w:tc>
          <w:tcPr>
            <w:tcW w:w="828" w:type="dxa"/>
            <w:shd w:val="clear" w:color="auto" w:fill="auto"/>
          </w:tcPr>
          <w:p w14:paraId="155B0A91" w14:textId="77777777" w:rsidR="00512FC7" w:rsidRPr="00512FC7" w:rsidRDefault="00512FC7" w:rsidP="00533FE7">
            <w:r w:rsidRPr="00512FC7">
              <w:t>330</w:t>
            </w:r>
          </w:p>
        </w:tc>
        <w:tc>
          <w:tcPr>
            <w:tcW w:w="2699" w:type="dxa"/>
            <w:shd w:val="clear" w:color="auto" w:fill="auto"/>
          </w:tcPr>
          <w:p w14:paraId="60B10FED" w14:textId="77777777" w:rsidR="00512FC7" w:rsidRPr="00512FC7" w:rsidRDefault="00C411EF" w:rsidP="00533FE7">
            <w:hyperlink w:anchor="fld_BuyVolume" w:history="1">
              <w:r w:rsidR="00512FC7" w:rsidRPr="00533FE7">
                <w:rPr>
                  <w:rStyle w:val="Hyperlink"/>
                  <w:rFonts w:ascii="Times New Roman" w:hAnsi="Times New Roman"/>
                  <w:sz w:val="20"/>
                </w:rPr>
                <w:t>BuyVolume</w:t>
              </w:r>
            </w:hyperlink>
          </w:p>
        </w:tc>
      </w:tr>
      <w:tr w:rsidR="00512FC7" w:rsidRPr="00512FC7" w14:paraId="7ADFA981" w14:textId="77777777" w:rsidTr="00533FE7">
        <w:tc>
          <w:tcPr>
            <w:tcW w:w="828" w:type="dxa"/>
            <w:shd w:val="clear" w:color="auto" w:fill="auto"/>
          </w:tcPr>
          <w:p w14:paraId="7F0CC8D2" w14:textId="77777777" w:rsidR="00512FC7" w:rsidRPr="00512FC7" w:rsidRDefault="00512FC7" w:rsidP="00533FE7">
            <w:r w:rsidRPr="00512FC7">
              <w:t>1056</w:t>
            </w:r>
          </w:p>
        </w:tc>
        <w:tc>
          <w:tcPr>
            <w:tcW w:w="2699" w:type="dxa"/>
            <w:shd w:val="clear" w:color="auto" w:fill="auto"/>
          </w:tcPr>
          <w:p w14:paraId="288113C1" w14:textId="77777777" w:rsidR="00512FC7" w:rsidRPr="00512FC7" w:rsidRDefault="00C411EF" w:rsidP="00533FE7">
            <w:hyperlink w:anchor="fld_CalculatedCcyLastQty" w:history="1">
              <w:r w:rsidR="00512FC7" w:rsidRPr="00533FE7">
                <w:rPr>
                  <w:rStyle w:val="Hyperlink"/>
                  <w:rFonts w:ascii="Times New Roman" w:hAnsi="Times New Roman"/>
                  <w:sz w:val="20"/>
                </w:rPr>
                <w:t>CalculatedCcyLastQty</w:t>
              </w:r>
            </w:hyperlink>
          </w:p>
        </w:tc>
      </w:tr>
      <w:tr w:rsidR="00512FC7" w:rsidRPr="00512FC7" w14:paraId="610FD31D" w14:textId="77777777" w:rsidTr="00533FE7">
        <w:tc>
          <w:tcPr>
            <w:tcW w:w="828" w:type="dxa"/>
            <w:shd w:val="clear" w:color="auto" w:fill="auto"/>
          </w:tcPr>
          <w:p w14:paraId="7176A442" w14:textId="77777777" w:rsidR="00512FC7" w:rsidRPr="00512FC7" w:rsidRDefault="00512FC7" w:rsidP="00533FE7">
            <w:r w:rsidRPr="00512FC7">
              <w:t>480</w:t>
            </w:r>
          </w:p>
        </w:tc>
        <w:tc>
          <w:tcPr>
            <w:tcW w:w="2699" w:type="dxa"/>
            <w:shd w:val="clear" w:color="auto" w:fill="auto"/>
          </w:tcPr>
          <w:p w14:paraId="6F88757B" w14:textId="77777777" w:rsidR="00512FC7" w:rsidRPr="00512FC7" w:rsidRDefault="00C411EF" w:rsidP="00533FE7">
            <w:hyperlink w:anchor="fld_CancellationRights" w:history="1">
              <w:r w:rsidR="00512FC7" w:rsidRPr="00533FE7">
                <w:rPr>
                  <w:rStyle w:val="Hyperlink"/>
                  <w:rFonts w:ascii="Times New Roman" w:hAnsi="Times New Roman"/>
                  <w:sz w:val="20"/>
                </w:rPr>
                <w:t>CancellationRights</w:t>
              </w:r>
            </w:hyperlink>
          </w:p>
        </w:tc>
      </w:tr>
      <w:tr w:rsidR="00512FC7" w:rsidRPr="00512FC7" w14:paraId="06CD5F11" w14:textId="77777777" w:rsidTr="00533FE7">
        <w:tc>
          <w:tcPr>
            <w:tcW w:w="828" w:type="dxa"/>
            <w:shd w:val="clear" w:color="auto" w:fill="auto"/>
          </w:tcPr>
          <w:p w14:paraId="3722DAE0" w14:textId="77777777" w:rsidR="00512FC7" w:rsidRPr="00512FC7" w:rsidRDefault="00512FC7" w:rsidP="00533FE7">
            <w:r w:rsidRPr="00512FC7">
              <w:t>1199</w:t>
            </w:r>
          </w:p>
        </w:tc>
        <w:tc>
          <w:tcPr>
            <w:tcW w:w="2699" w:type="dxa"/>
            <w:shd w:val="clear" w:color="auto" w:fill="auto"/>
          </w:tcPr>
          <w:p w14:paraId="4F3386F6" w14:textId="77777777" w:rsidR="00512FC7" w:rsidRPr="00512FC7" w:rsidRDefault="00C411EF" w:rsidP="00533FE7">
            <w:hyperlink w:anchor="fld_CapPrice" w:history="1">
              <w:r w:rsidR="00512FC7" w:rsidRPr="00533FE7">
                <w:rPr>
                  <w:rStyle w:val="Hyperlink"/>
                  <w:rFonts w:ascii="Times New Roman" w:hAnsi="Times New Roman"/>
                  <w:sz w:val="20"/>
                </w:rPr>
                <w:t>CapPrice</w:t>
              </w:r>
            </w:hyperlink>
          </w:p>
        </w:tc>
      </w:tr>
      <w:tr w:rsidR="00512FC7" w:rsidRPr="00512FC7" w14:paraId="477EED02" w14:textId="77777777" w:rsidTr="00533FE7">
        <w:tc>
          <w:tcPr>
            <w:tcW w:w="828" w:type="dxa"/>
            <w:shd w:val="clear" w:color="auto" w:fill="auto"/>
          </w:tcPr>
          <w:p w14:paraId="0FC4BE89" w14:textId="77777777" w:rsidR="00512FC7" w:rsidRPr="00512FC7" w:rsidRDefault="00512FC7" w:rsidP="00533FE7">
            <w:r w:rsidRPr="00512FC7">
              <w:t>490</w:t>
            </w:r>
          </w:p>
        </w:tc>
        <w:tc>
          <w:tcPr>
            <w:tcW w:w="2699" w:type="dxa"/>
            <w:shd w:val="clear" w:color="auto" w:fill="auto"/>
          </w:tcPr>
          <w:p w14:paraId="09CE3975" w14:textId="77777777" w:rsidR="00512FC7" w:rsidRPr="00512FC7" w:rsidRDefault="00C411EF" w:rsidP="00533FE7">
            <w:hyperlink w:anchor="fld_CardExpDate" w:history="1">
              <w:r w:rsidR="00512FC7" w:rsidRPr="00533FE7">
                <w:rPr>
                  <w:rStyle w:val="Hyperlink"/>
                  <w:rFonts w:ascii="Times New Roman" w:hAnsi="Times New Roman"/>
                  <w:sz w:val="20"/>
                </w:rPr>
                <w:t>CardExpDate</w:t>
              </w:r>
            </w:hyperlink>
          </w:p>
        </w:tc>
      </w:tr>
      <w:tr w:rsidR="00512FC7" w:rsidRPr="00512FC7" w14:paraId="1C006DC2" w14:textId="77777777" w:rsidTr="00533FE7">
        <w:tc>
          <w:tcPr>
            <w:tcW w:w="828" w:type="dxa"/>
            <w:shd w:val="clear" w:color="auto" w:fill="auto"/>
          </w:tcPr>
          <w:p w14:paraId="6B5745B5" w14:textId="77777777" w:rsidR="00512FC7" w:rsidRPr="00512FC7" w:rsidRDefault="00512FC7" w:rsidP="00533FE7">
            <w:r w:rsidRPr="00512FC7">
              <w:t>488</w:t>
            </w:r>
          </w:p>
        </w:tc>
        <w:tc>
          <w:tcPr>
            <w:tcW w:w="2699" w:type="dxa"/>
            <w:shd w:val="clear" w:color="auto" w:fill="auto"/>
          </w:tcPr>
          <w:p w14:paraId="0E1A24BF" w14:textId="77777777" w:rsidR="00512FC7" w:rsidRPr="00512FC7" w:rsidRDefault="00C411EF" w:rsidP="00533FE7">
            <w:hyperlink w:anchor="fld_CardHolderName" w:history="1">
              <w:r w:rsidR="00512FC7" w:rsidRPr="00533FE7">
                <w:rPr>
                  <w:rStyle w:val="Hyperlink"/>
                  <w:rFonts w:ascii="Times New Roman" w:hAnsi="Times New Roman"/>
                  <w:sz w:val="20"/>
                </w:rPr>
                <w:t>CardHolderName</w:t>
              </w:r>
            </w:hyperlink>
          </w:p>
        </w:tc>
      </w:tr>
      <w:tr w:rsidR="00512FC7" w:rsidRPr="00512FC7" w14:paraId="061FB893" w14:textId="77777777" w:rsidTr="00533FE7">
        <w:tc>
          <w:tcPr>
            <w:tcW w:w="828" w:type="dxa"/>
            <w:shd w:val="clear" w:color="auto" w:fill="auto"/>
          </w:tcPr>
          <w:p w14:paraId="577F720F" w14:textId="77777777" w:rsidR="00512FC7" w:rsidRPr="00512FC7" w:rsidRDefault="00512FC7" w:rsidP="00533FE7">
            <w:r w:rsidRPr="00512FC7">
              <w:t>491</w:t>
            </w:r>
          </w:p>
        </w:tc>
        <w:tc>
          <w:tcPr>
            <w:tcW w:w="2699" w:type="dxa"/>
            <w:shd w:val="clear" w:color="auto" w:fill="auto"/>
          </w:tcPr>
          <w:p w14:paraId="4F478755" w14:textId="77777777" w:rsidR="00512FC7" w:rsidRPr="00512FC7" w:rsidRDefault="00C411EF" w:rsidP="00533FE7">
            <w:hyperlink w:anchor="fld_CardIssNum" w:history="1">
              <w:r w:rsidR="00512FC7" w:rsidRPr="00533FE7">
                <w:rPr>
                  <w:rStyle w:val="Hyperlink"/>
                  <w:rFonts w:ascii="Times New Roman" w:hAnsi="Times New Roman"/>
                  <w:sz w:val="20"/>
                </w:rPr>
                <w:t>CardIssNum</w:t>
              </w:r>
            </w:hyperlink>
          </w:p>
        </w:tc>
      </w:tr>
      <w:tr w:rsidR="00512FC7" w:rsidRPr="00512FC7" w14:paraId="03B6B20B" w14:textId="77777777" w:rsidTr="00533FE7">
        <w:tc>
          <w:tcPr>
            <w:tcW w:w="828" w:type="dxa"/>
            <w:shd w:val="clear" w:color="auto" w:fill="auto"/>
          </w:tcPr>
          <w:p w14:paraId="09F89A13" w14:textId="77777777" w:rsidR="00512FC7" w:rsidRPr="00512FC7" w:rsidRDefault="00512FC7" w:rsidP="00533FE7">
            <w:r w:rsidRPr="00512FC7">
              <w:t>489</w:t>
            </w:r>
          </w:p>
        </w:tc>
        <w:tc>
          <w:tcPr>
            <w:tcW w:w="2699" w:type="dxa"/>
            <w:shd w:val="clear" w:color="auto" w:fill="auto"/>
          </w:tcPr>
          <w:p w14:paraId="213B86FF" w14:textId="77777777" w:rsidR="00512FC7" w:rsidRPr="00512FC7" w:rsidRDefault="00C411EF" w:rsidP="00533FE7">
            <w:hyperlink w:anchor="fld_CardNumber" w:history="1">
              <w:r w:rsidR="00512FC7" w:rsidRPr="00533FE7">
                <w:rPr>
                  <w:rStyle w:val="Hyperlink"/>
                  <w:rFonts w:ascii="Times New Roman" w:hAnsi="Times New Roman"/>
                  <w:sz w:val="20"/>
                </w:rPr>
                <w:t>CardNumber</w:t>
              </w:r>
            </w:hyperlink>
          </w:p>
        </w:tc>
      </w:tr>
      <w:tr w:rsidR="00512FC7" w:rsidRPr="00512FC7" w14:paraId="40A04253" w14:textId="77777777" w:rsidTr="00533FE7">
        <w:tc>
          <w:tcPr>
            <w:tcW w:w="828" w:type="dxa"/>
            <w:shd w:val="clear" w:color="auto" w:fill="auto"/>
          </w:tcPr>
          <w:p w14:paraId="12D8F577" w14:textId="77777777" w:rsidR="00512FC7" w:rsidRPr="00512FC7" w:rsidRDefault="00512FC7" w:rsidP="00533FE7">
            <w:r w:rsidRPr="00512FC7">
              <w:t>503</w:t>
            </w:r>
          </w:p>
        </w:tc>
        <w:tc>
          <w:tcPr>
            <w:tcW w:w="2699" w:type="dxa"/>
            <w:shd w:val="clear" w:color="auto" w:fill="auto"/>
          </w:tcPr>
          <w:p w14:paraId="284D82D1" w14:textId="77777777" w:rsidR="00512FC7" w:rsidRPr="00512FC7" w:rsidRDefault="00C411EF" w:rsidP="00533FE7">
            <w:hyperlink w:anchor="fld_CardStartDate" w:history="1">
              <w:r w:rsidR="00512FC7" w:rsidRPr="00533FE7">
                <w:rPr>
                  <w:rStyle w:val="Hyperlink"/>
                  <w:rFonts w:ascii="Times New Roman" w:hAnsi="Times New Roman"/>
                  <w:sz w:val="20"/>
                </w:rPr>
                <w:t>CardStartDate</w:t>
              </w:r>
            </w:hyperlink>
          </w:p>
        </w:tc>
      </w:tr>
      <w:tr w:rsidR="00512FC7" w:rsidRPr="00512FC7" w14:paraId="615C2885" w14:textId="77777777" w:rsidTr="00533FE7">
        <w:tc>
          <w:tcPr>
            <w:tcW w:w="828" w:type="dxa"/>
            <w:shd w:val="clear" w:color="auto" w:fill="auto"/>
          </w:tcPr>
          <w:p w14:paraId="5F1D3F0B" w14:textId="77777777" w:rsidR="00512FC7" w:rsidRPr="00512FC7" w:rsidRDefault="00512FC7" w:rsidP="00533FE7">
            <w:r w:rsidRPr="00512FC7">
              <w:t>502</w:t>
            </w:r>
          </w:p>
        </w:tc>
        <w:tc>
          <w:tcPr>
            <w:tcW w:w="2699" w:type="dxa"/>
            <w:shd w:val="clear" w:color="auto" w:fill="auto"/>
          </w:tcPr>
          <w:p w14:paraId="0008817C" w14:textId="77777777" w:rsidR="00512FC7" w:rsidRPr="00512FC7" w:rsidRDefault="00C411EF" w:rsidP="00533FE7">
            <w:hyperlink w:anchor="fld_CashDistribAgentAcctName" w:history="1">
              <w:r w:rsidR="00512FC7" w:rsidRPr="00533FE7">
                <w:rPr>
                  <w:rStyle w:val="Hyperlink"/>
                  <w:rFonts w:ascii="Times New Roman" w:hAnsi="Times New Roman"/>
                  <w:sz w:val="20"/>
                </w:rPr>
                <w:t>CashDistribAgentAcctName</w:t>
              </w:r>
            </w:hyperlink>
          </w:p>
        </w:tc>
      </w:tr>
      <w:tr w:rsidR="00512FC7" w:rsidRPr="00512FC7" w14:paraId="75B457CA" w14:textId="77777777" w:rsidTr="00533FE7">
        <w:tc>
          <w:tcPr>
            <w:tcW w:w="828" w:type="dxa"/>
            <w:shd w:val="clear" w:color="auto" w:fill="auto"/>
          </w:tcPr>
          <w:p w14:paraId="278B522F" w14:textId="77777777" w:rsidR="00512FC7" w:rsidRPr="00512FC7" w:rsidRDefault="00512FC7" w:rsidP="00533FE7">
            <w:r w:rsidRPr="00512FC7">
              <w:t>500</w:t>
            </w:r>
          </w:p>
        </w:tc>
        <w:tc>
          <w:tcPr>
            <w:tcW w:w="2699" w:type="dxa"/>
            <w:shd w:val="clear" w:color="auto" w:fill="auto"/>
          </w:tcPr>
          <w:p w14:paraId="26DC8A5A" w14:textId="77777777" w:rsidR="00512FC7" w:rsidRPr="00512FC7" w:rsidRDefault="00C411EF" w:rsidP="00533FE7">
            <w:hyperlink w:anchor="fld_CashDistribAgentAcctNumber" w:history="1">
              <w:r w:rsidR="00512FC7" w:rsidRPr="00533FE7">
                <w:rPr>
                  <w:rStyle w:val="Hyperlink"/>
                  <w:rFonts w:ascii="Times New Roman" w:hAnsi="Times New Roman"/>
                  <w:sz w:val="20"/>
                </w:rPr>
                <w:t>CashDistribAgentAcctNumber</w:t>
              </w:r>
            </w:hyperlink>
          </w:p>
        </w:tc>
      </w:tr>
      <w:tr w:rsidR="00512FC7" w:rsidRPr="00512FC7" w14:paraId="4487958A" w14:textId="77777777" w:rsidTr="00533FE7">
        <w:tc>
          <w:tcPr>
            <w:tcW w:w="828" w:type="dxa"/>
            <w:shd w:val="clear" w:color="auto" w:fill="auto"/>
          </w:tcPr>
          <w:p w14:paraId="2298C9F5" w14:textId="77777777" w:rsidR="00512FC7" w:rsidRPr="00512FC7" w:rsidRDefault="00512FC7" w:rsidP="00533FE7">
            <w:r w:rsidRPr="00512FC7">
              <w:t>499</w:t>
            </w:r>
          </w:p>
        </w:tc>
        <w:tc>
          <w:tcPr>
            <w:tcW w:w="2699" w:type="dxa"/>
            <w:shd w:val="clear" w:color="auto" w:fill="auto"/>
          </w:tcPr>
          <w:p w14:paraId="5A88934B" w14:textId="77777777" w:rsidR="00512FC7" w:rsidRPr="00512FC7" w:rsidRDefault="00C411EF" w:rsidP="00533FE7">
            <w:hyperlink w:anchor="fld_CashDistribAgentCode" w:history="1">
              <w:r w:rsidR="00512FC7" w:rsidRPr="00533FE7">
                <w:rPr>
                  <w:rStyle w:val="Hyperlink"/>
                  <w:rFonts w:ascii="Times New Roman" w:hAnsi="Times New Roman"/>
                  <w:sz w:val="20"/>
                </w:rPr>
                <w:t>CashDistribAgentCode</w:t>
              </w:r>
            </w:hyperlink>
          </w:p>
        </w:tc>
      </w:tr>
      <w:tr w:rsidR="00512FC7" w:rsidRPr="00512FC7" w14:paraId="03C3F180" w14:textId="77777777" w:rsidTr="00533FE7">
        <w:tc>
          <w:tcPr>
            <w:tcW w:w="828" w:type="dxa"/>
            <w:shd w:val="clear" w:color="auto" w:fill="auto"/>
          </w:tcPr>
          <w:p w14:paraId="20809B30" w14:textId="77777777" w:rsidR="00512FC7" w:rsidRPr="00512FC7" w:rsidRDefault="00512FC7" w:rsidP="00533FE7">
            <w:r w:rsidRPr="00512FC7">
              <w:t>498</w:t>
            </w:r>
          </w:p>
        </w:tc>
        <w:tc>
          <w:tcPr>
            <w:tcW w:w="2699" w:type="dxa"/>
            <w:shd w:val="clear" w:color="auto" w:fill="auto"/>
          </w:tcPr>
          <w:p w14:paraId="00CE41EE" w14:textId="77777777" w:rsidR="00512FC7" w:rsidRPr="00512FC7" w:rsidRDefault="00C411EF" w:rsidP="00533FE7">
            <w:hyperlink w:anchor="fld_CashDistribAgentName" w:history="1">
              <w:r w:rsidR="00512FC7" w:rsidRPr="00533FE7">
                <w:rPr>
                  <w:rStyle w:val="Hyperlink"/>
                  <w:rFonts w:ascii="Times New Roman" w:hAnsi="Times New Roman"/>
                  <w:sz w:val="20"/>
                </w:rPr>
                <w:t>CashDistribAgentName</w:t>
              </w:r>
            </w:hyperlink>
          </w:p>
        </w:tc>
      </w:tr>
      <w:tr w:rsidR="00512FC7" w:rsidRPr="00512FC7" w14:paraId="7B0636E6" w14:textId="77777777" w:rsidTr="00533FE7">
        <w:tc>
          <w:tcPr>
            <w:tcW w:w="828" w:type="dxa"/>
            <w:shd w:val="clear" w:color="auto" w:fill="auto"/>
          </w:tcPr>
          <w:p w14:paraId="0F146B29" w14:textId="77777777" w:rsidR="00512FC7" w:rsidRPr="00512FC7" w:rsidRDefault="00512FC7" w:rsidP="00533FE7">
            <w:r w:rsidRPr="00512FC7">
              <w:t>478</w:t>
            </w:r>
          </w:p>
        </w:tc>
        <w:tc>
          <w:tcPr>
            <w:tcW w:w="2699" w:type="dxa"/>
            <w:shd w:val="clear" w:color="auto" w:fill="auto"/>
          </w:tcPr>
          <w:p w14:paraId="1D5FB096" w14:textId="77777777" w:rsidR="00512FC7" w:rsidRPr="00512FC7" w:rsidRDefault="00C411EF" w:rsidP="00533FE7">
            <w:hyperlink w:anchor="fld_CashDistribCurr" w:history="1">
              <w:r w:rsidR="00512FC7" w:rsidRPr="00533FE7">
                <w:rPr>
                  <w:rStyle w:val="Hyperlink"/>
                  <w:rFonts w:ascii="Times New Roman" w:hAnsi="Times New Roman"/>
                  <w:sz w:val="20"/>
                </w:rPr>
                <w:t>CashDistribCurr</w:t>
              </w:r>
            </w:hyperlink>
          </w:p>
        </w:tc>
      </w:tr>
      <w:tr w:rsidR="00512FC7" w:rsidRPr="00512FC7" w14:paraId="1D206B64" w14:textId="77777777" w:rsidTr="00533FE7">
        <w:tc>
          <w:tcPr>
            <w:tcW w:w="828" w:type="dxa"/>
            <w:shd w:val="clear" w:color="auto" w:fill="auto"/>
          </w:tcPr>
          <w:p w14:paraId="387501C0" w14:textId="77777777" w:rsidR="00512FC7" w:rsidRPr="00512FC7" w:rsidRDefault="00512FC7" w:rsidP="00533FE7">
            <w:r w:rsidRPr="00512FC7">
              <w:t>501</w:t>
            </w:r>
          </w:p>
        </w:tc>
        <w:tc>
          <w:tcPr>
            <w:tcW w:w="2699" w:type="dxa"/>
            <w:shd w:val="clear" w:color="auto" w:fill="auto"/>
          </w:tcPr>
          <w:p w14:paraId="7BD107AD" w14:textId="77777777" w:rsidR="00512FC7" w:rsidRPr="00512FC7" w:rsidRDefault="00C411EF" w:rsidP="00533FE7">
            <w:hyperlink w:anchor="fld_CashDistribPayRef" w:history="1">
              <w:r w:rsidR="00512FC7" w:rsidRPr="00533FE7">
                <w:rPr>
                  <w:rStyle w:val="Hyperlink"/>
                  <w:rFonts w:ascii="Times New Roman" w:hAnsi="Times New Roman"/>
                  <w:sz w:val="20"/>
                </w:rPr>
                <w:t>CashDistribPayRef</w:t>
              </w:r>
            </w:hyperlink>
          </w:p>
        </w:tc>
      </w:tr>
      <w:tr w:rsidR="00512FC7" w:rsidRPr="00512FC7" w14:paraId="037C9D86" w14:textId="77777777" w:rsidTr="00533FE7">
        <w:tc>
          <w:tcPr>
            <w:tcW w:w="828" w:type="dxa"/>
            <w:shd w:val="clear" w:color="auto" w:fill="auto"/>
          </w:tcPr>
          <w:p w14:paraId="7FC49266" w14:textId="77777777" w:rsidR="00512FC7" w:rsidRPr="00512FC7" w:rsidRDefault="00512FC7" w:rsidP="00533FE7">
            <w:r w:rsidRPr="00512FC7">
              <w:t>544</w:t>
            </w:r>
          </w:p>
        </w:tc>
        <w:tc>
          <w:tcPr>
            <w:tcW w:w="2699" w:type="dxa"/>
            <w:shd w:val="clear" w:color="auto" w:fill="auto"/>
          </w:tcPr>
          <w:p w14:paraId="3331404D" w14:textId="77777777" w:rsidR="00512FC7" w:rsidRPr="00512FC7" w:rsidRDefault="00C411EF" w:rsidP="00533FE7">
            <w:hyperlink w:anchor="fld_CashMargin" w:history="1">
              <w:r w:rsidR="00512FC7" w:rsidRPr="00533FE7">
                <w:rPr>
                  <w:rStyle w:val="Hyperlink"/>
                  <w:rFonts w:ascii="Times New Roman" w:hAnsi="Times New Roman"/>
                  <w:sz w:val="20"/>
                </w:rPr>
                <w:t>CashMargin</w:t>
              </w:r>
            </w:hyperlink>
          </w:p>
        </w:tc>
      </w:tr>
      <w:tr w:rsidR="00512FC7" w:rsidRPr="00512FC7" w14:paraId="76FC9DA1" w14:textId="77777777" w:rsidTr="00533FE7">
        <w:tc>
          <w:tcPr>
            <w:tcW w:w="828" w:type="dxa"/>
            <w:shd w:val="clear" w:color="auto" w:fill="auto"/>
          </w:tcPr>
          <w:p w14:paraId="5EB3BF19" w14:textId="77777777" w:rsidR="00512FC7" w:rsidRPr="00512FC7" w:rsidRDefault="00512FC7" w:rsidP="00533FE7">
            <w:r w:rsidRPr="00512FC7">
              <w:t>152</w:t>
            </w:r>
          </w:p>
        </w:tc>
        <w:tc>
          <w:tcPr>
            <w:tcW w:w="2699" w:type="dxa"/>
            <w:shd w:val="clear" w:color="auto" w:fill="auto"/>
          </w:tcPr>
          <w:p w14:paraId="30B6FC5F" w14:textId="77777777" w:rsidR="00512FC7" w:rsidRPr="00512FC7" w:rsidRDefault="00C411EF" w:rsidP="00533FE7">
            <w:hyperlink w:anchor="fld_CashOrderQty" w:history="1">
              <w:r w:rsidR="00512FC7" w:rsidRPr="00533FE7">
                <w:rPr>
                  <w:rStyle w:val="Hyperlink"/>
                  <w:rFonts w:ascii="Times New Roman" w:hAnsi="Times New Roman"/>
                  <w:sz w:val="20"/>
                </w:rPr>
                <w:t>CashOrderQty</w:t>
              </w:r>
            </w:hyperlink>
          </w:p>
        </w:tc>
      </w:tr>
      <w:tr w:rsidR="00512FC7" w:rsidRPr="00512FC7" w14:paraId="405BDA74" w14:textId="77777777" w:rsidTr="00533FE7">
        <w:tc>
          <w:tcPr>
            <w:tcW w:w="828" w:type="dxa"/>
            <w:shd w:val="clear" w:color="auto" w:fill="auto"/>
          </w:tcPr>
          <w:p w14:paraId="54381084" w14:textId="77777777" w:rsidR="00512FC7" w:rsidRPr="00512FC7" w:rsidRDefault="00512FC7" w:rsidP="00533FE7">
            <w:r w:rsidRPr="00512FC7">
              <w:t>901</w:t>
            </w:r>
          </w:p>
        </w:tc>
        <w:tc>
          <w:tcPr>
            <w:tcW w:w="2699" w:type="dxa"/>
            <w:shd w:val="clear" w:color="auto" w:fill="auto"/>
          </w:tcPr>
          <w:p w14:paraId="05DE6881" w14:textId="77777777" w:rsidR="00512FC7" w:rsidRPr="00512FC7" w:rsidRDefault="00C411EF" w:rsidP="00533FE7">
            <w:hyperlink w:anchor="fld_CashOutstanding" w:history="1">
              <w:r w:rsidR="00512FC7" w:rsidRPr="00533FE7">
                <w:rPr>
                  <w:rStyle w:val="Hyperlink"/>
                  <w:rFonts w:ascii="Times New Roman" w:hAnsi="Times New Roman"/>
                  <w:sz w:val="20"/>
                </w:rPr>
                <w:t>CashOutstanding</w:t>
              </w:r>
            </w:hyperlink>
          </w:p>
        </w:tc>
      </w:tr>
      <w:tr w:rsidR="00DE5358" w:rsidRPr="00DE5358" w14:paraId="19E8550D" w14:textId="77777777" w:rsidTr="00BD0927">
        <w:trPr>
          <w:del w:id="4538" w:author="Administrator" w:date="2011-08-18T10:26:00Z"/>
        </w:trPr>
        <w:tc>
          <w:tcPr>
            <w:tcW w:w="828" w:type="dxa"/>
            <w:shd w:val="clear" w:color="auto" w:fill="auto"/>
          </w:tcPr>
          <w:p w14:paraId="6B3E5505" w14:textId="77777777" w:rsidR="00DE5358" w:rsidRPr="00DE5358" w:rsidRDefault="00DE5358" w:rsidP="00DE5358">
            <w:pPr>
              <w:rPr>
                <w:del w:id="4539" w:author="Administrator" w:date="2011-08-18T10:26:00Z"/>
              </w:rPr>
            </w:pPr>
            <w:del w:id="4540" w:author="Administrator" w:date="2011-08-18T10:26:00Z">
              <w:r w:rsidRPr="00DE5358">
                <w:delText>185</w:delText>
              </w:r>
            </w:del>
          </w:p>
        </w:tc>
        <w:tc>
          <w:tcPr>
            <w:tcW w:w="2699" w:type="dxa"/>
            <w:shd w:val="clear" w:color="auto" w:fill="auto"/>
          </w:tcPr>
          <w:p w14:paraId="51508AC4" w14:textId="77777777" w:rsidR="00DE5358" w:rsidRPr="00DE5358" w:rsidRDefault="00DE5358" w:rsidP="00DE5358">
            <w:pPr>
              <w:rPr>
                <w:del w:id="4541" w:author="Administrator" w:date="2011-08-18T10:26:00Z"/>
              </w:rPr>
            </w:pPr>
            <w:del w:id="4542" w:author="Administrator" w:date="2011-08-18T10:26:00Z">
              <w:r>
                <w:fldChar w:fldCharType="begin"/>
              </w:r>
              <w:r>
                <w:delInstrText xml:space="preserve"> HYPERLINK  \l "fld_CashSettlAgentAcctName" </w:delInstrText>
              </w:r>
              <w:r>
                <w:fldChar w:fldCharType="separate"/>
              </w:r>
              <w:r w:rsidRPr="00BD0927">
                <w:rPr>
                  <w:rStyle w:val="Hyperlink"/>
                  <w:rFonts w:ascii="Times New Roman" w:hAnsi="Times New Roman"/>
                  <w:sz w:val="20"/>
                </w:rPr>
                <w:delText>CashSettlAgentAcctName</w:delText>
              </w:r>
              <w:r>
                <w:fldChar w:fldCharType="end"/>
              </w:r>
            </w:del>
          </w:p>
        </w:tc>
      </w:tr>
      <w:tr w:rsidR="00DE5358" w:rsidRPr="00DE5358" w14:paraId="650F8A98" w14:textId="77777777" w:rsidTr="00BD0927">
        <w:trPr>
          <w:del w:id="4543" w:author="Administrator" w:date="2011-08-18T10:26:00Z"/>
        </w:trPr>
        <w:tc>
          <w:tcPr>
            <w:tcW w:w="828" w:type="dxa"/>
            <w:shd w:val="clear" w:color="auto" w:fill="auto"/>
          </w:tcPr>
          <w:p w14:paraId="01139105" w14:textId="77777777" w:rsidR="00DE5358" w:rsidRPr="00DE5358" w:rsidRDefault="00DE5358" w:rsidP="00DE5358">
            <w:pPr>
              <w:rPr>
                <w:del w:id="4544" w:author="Administrator" w:date="2011-08-18T10:26:00Z"/>
              </w:rPr>
            </w:pPr>
            <w:del w:id="4545" w:author="Administrator" w:date="2011-08-18T10:26:00Z">
              <w:r w:rsidRPr="00DE5358">
                <w:delText>184</w:delText>
              </w:r>
            </w:del>
          </w:p>
        </w:tc>
        <w:tc>
          <w:tcPr>
            <w:tcW w:w="2699" w:type="dxa"/>
            <w:shd w:val="clear" w:color="auto" w:fill="auto"/>
          </w:tcPr>
          <w:p w14:paraId="66AF1041" w14:textId="77777777" w:rsidR="00DE5358" w:rsidRPr="00DE5358" w:rsidRDefault="00DE5358" w:rsidP="00DE5358">
            <w:pPr>
              <w:rPr>
                <w:del w:id="4546" w:author="Administrator" w:date="2011-08-18T10:26:00Z"/>
              </w:rPr>
            </w:pPr>
            <w:del w:id="4547" w:author="Administrator" w:date="2011-08-18T10:26:00Z">
              <w:r>
                <w:fldChar w:fldCharType="begin"/>
              </w:r>
              <w:r>
                <w:delInstrText xml:space="preserve"> HYPERLINK  \l "fld_CashSettlAgentAcctNum" </w:delInstrText>
              </w:r>
              <w:r>
                <w:fldChar w:fldCharType="separate"/>
              </w:r>
              <w:r w:rsidRPr="00BD0927">
                <w:rPr>
                  <w:rStyle w:val="Hyperlink"/>
                  <w:rFonts w:ascii="Times New Roman" w:hAnsi="Times New Roman"/>
                  <w:sz w:val="20"/>
                </w:rPr>
                <w:delText>CashSettlAgentAcctNum</w:delText>
              </w:r>
              <w:r>
                <w:fldChar w:fldCharType="end"/>
              </w:r>
            </w:del>
          </w:p>
        </w:tc>
      </w:tr>
      <w:tr w:rsidR="00DE5358" w:rsidRPr="00DE5358" w14:paraId="7FCD193B" w14:textId="77777777" w:rsidTr="00BD0927">
        <w:trPr>
          <w:del w:id="4548" w:author="Administrator" w:date="2011-08-18T10:26:00Z"/>
        </w:trPr>
        <w:tc>
          <w:tcPr>
            <w:tcW w:w="828" w:type="dxa"/>
            <w:shd w:val="clear" w:color="auto" w:fill="auto"/>
          </w:tcPr>
          <w:p w14:paraId="2044CDA0" w14:textId="77777777" w:rsidR="00DE5358" w:rsidRPr="00DE5358" w:rsidRDefault="00DE5358" w:rsidP="00DE5358">
            <w:pPr>
              <w:rPr>
                <w:del w:id="4549" w:author="Administrator" w:date="2011-08-18T10:26:00Z"/>
              </w:rPr>
            </w:pPr>
            <w:del w:id="4550" w:author="Administrator" w:date="2011-08-18T10:26:00Z">
              <w:r w:rsidRPr="00DE5358">
                <w:delText>183</w:delText>
              </w:r>
            </w:del>
          </w:p>
        </w:tc>
        <w:tc>
          <w:tcPr>
            <w:tcW w:w="2699" w:type="dxa"/>
            <w:shd w:val="clear" w:color="auto" w:fill="auto"/>
          </w:tcPr>
          <w:p w14:paraId="0A9135E4" w14:textId="77777777" w:rsidR="00DE5358" w:rsidRPr="00DE5358" w:rsidRDefault="00DE5358" w:rsidP="00DE5358">
            <w:pPr>
              <w:rPr>
                <w:del w:id="4551" w:author="Administrator" w:date="2011-08-18T10:26:00Z"/>
              </w:rPr>
            </w:pPr>
            <w:del w:id="4552" w:author="Administrator" w:date="2011-08-18T10:26:00Z">
              <w:r>
                <w:fldChar w:fldCharType="begin"/>
              </w:r>
              <w:r>
                <w:delInstrText xml:space="preserve"> HYPERLINK  \l "fld_CashSettlAgentCode" </w:delInstrText>
              </w:r>
              <w:r>
                <w:fldChar w:fldCharType="separate"/>
              </w:r>
              <w:r w:rsidRPr="00BD0927">
                <w:rPr>
                  <w:rStyle w:val="Hyperlink"/>
                  <w:rFonts w:ascii="Times New Roman" w:hAnsi="Times New Roman"/>
                  <w:sz w:val="20"/>
                </w:rPr>
                <w:delText>CashSettlAgentCode</w:delText>
              </w:r>
              <w:r>
                <w:fldChar w:fldCharType="end"/>
              </w:r>
            </w:del>
          </w:p>
        </w:tc>
      </w:tr>
      <w:tr w:rsidR="00DE5358" w:rsidRPr="00DE5358" w14:paraId="7FCB47A4" w14:textId="77777777" w:rsidTr="00BD0927">
        <w:trPr>
          <w:del w:id="4553" w:author="Administrator" w:date="2011-08-18T10:26:00Z"/>
        </w:trPr>
        <w:tc>
          <w:tcPr>
            <w:tcW w:w="828" w:type="dxa"/>
            <w:shd w:val="clear" w:color="auto" w:fill="auto"/>
          </w:tcPr>
          <w:p w14:paraId="7A4DEF7B" w14:textId="77777777" w:rsidR="00DE5358" w:rsidRPr="00DE5358" w:rsidRDefault="00DE5358" w:rsidP="00DE5358">
            <w:pPr>
              <w:rPr>
                <w:del w:id="4554" w:author="Administrator" w:date="2011-08-18T10:26:00Z"/>
              </w:rPr>
            </w:pPr>
            <w:del w:id="4555" w:author="Administrator" w:date="2011-08-18T10:26:00Z">
              <w:r w:rsidRPr="00DE5358">
                <w:delText>186</w:delText>
              </w:r>
            </w:del>
          </w:p>
        </w:tc>
        <w:tc>
          <w:tcPr>
            <w:tcW w:w="2699" w:type="dxa"/>
            <w:shd w:val="clear" w:color="auto" w:fill="auto"/>
          </w:tcPr>
          <w:p w14:paraId="1AE9360D" w14:textId="77777777" w:rsidR="00DE5358" w:rsidRPr="00DE5358" w:rsidRDefault="00DE5358" w:rsidP="00DE5358">
            <w:pPr>
              <w:rPr>
                <w:del w:id="4556" w:author="Administrator" w:date="2011-08-18T10:26:00Z"/>
              </w:rPr>
            </w:pPr>
            <w:del w:id="4557" w:author="Administrator" w:date="2011-08-18T10:26:00Z">
              <w:r>
                <w:fldChar w:fldCharType="begin"/>
              </w:r>
              <w:r>
                <w:delInstrText xml:space="preserve"> HYPERLINK  \l "fld_CashSettlAgentContactName" </w:delInstrText>
              </w:r>
              <w:r>
                <w:fldChar w:fldCharType="separate"/>
              </w:r>
              <w:r w:rsidRPr="00BD0927">
                <w:rPr>
                  <w:rStyle w:val="Hyperlink"/>
                  <w:rFonts w:ascii="Times New Roman" w:hAnsi="Times New Roman"/>
                  <w:sz w:val="20"/>
                </w:rPr>
                <w:delText>CashSettlAgentContactName</w:delText>
              </w:r>
              <w:r>
                <w:fldChar w:fldCharType="end"/>
              </w:r>
            </w:del>
          </w:p>
        </w:tc>
      </w:tr>
      <w:tr w:rsidR="00DE5358" w:rsidRPr="00DE5358" w14:paraId="542CD1EC" w14:textId="77777777" w:rsidTr="00BD0927">
        <w:trPr>
          <w:del w:id="4558" w:author="Administrator" w:date="2011-08-18T10:26:00Z"/>
        </w:trPr>
        <w:tc>
          <w:tcPr>
            <w:tcW w:w="828" w:type="dxa"/>
            <w:shd w:val="clear" w:color="auto" w:fill="auto"/>
          </w:tcPr>
          <w:p w14:paraId="34886440" w14:textId="77777777" w:rsidR="00DE5358" w:rsidRPr="00DE5358" w:rsidRDefault="00DE5358" w:rsidP="00DE5358">
            <w:pPr>
              <w:rPr>
                <w:del w:id="4559" w:author="Administrator" w:date="2011-08-18T10:26:00Z"/>
              </w:rPr>
            </w:pPr>
            <w:del w:id="4560" w:author="Administrator" w:date="2011-08-18T10:26:00Z">
              <w:r w:rsidRPr="00DE5358">
                <w:delText>187</w:delText>
              </w:r>
            </w:del>
          </w:p>
        </w:tc>
        <w:tc>
          <w:tcPr>
            <w:tcW w:w="2699" w:type="dxa"/>
            <w:shd w:val="clear" w:color="auto" w:fill="auto"/>
          </w:tcPr>
          <w:p w14:paraId="6F7AC6E2" w14:textId="77777777" w:rsidR="00DE5358" w:rsidRPr="00DE5358" w:rsidRDefault="00DE5358" w:rsidP="00DE5358">
            <w:pPr>
              <w:rPr>
                <w:del w:id="4561" w:author="Administrator" w:date="2011-08-18T10:26:00Z"/>
              </w:rPr>
            </w:pPr>
            <w:del w:id="4562" w:author="Administrator" w:date="2011-08-18T10:26:00Z">
              <w:r>
                <w:fldChar w:fldCharType="begin"/>
              </w:r>
              <w:r>
                <w:delInstrText xml:space="preserve"> HYPERLINK  \l "fld_CashSettlAgentContactPhone" </w:delInstrText>
              </w:r>
              <w:r>
                <w:fldChar w:fldCharType="separate"/>
              </w:r>
              <w:r w:rsidRPr="00BD0927">
                <w:rPr>
                  <w:rStyle w:val="Hyperlink"/>
                  <w:rFonts w:ascii="Times New Roman" w:hAnsi="Times New Roman"/>
                  <w:sz w:val="20"/>
                </w:rPr>
                <w:delText>CashSettlAgentContactPhone</w:delText>
              </w:r>
              <w:r>
                <w:fldChar w:fldCharType="end"/>
              </w:r>
            </w:del>
          </w:p>
        </w:tc>
      </w:tr>
      <w:tr w:rsidR="00DE5358" w:rsidRPr="00DE5358" w14:paraId="5ADC7C1C" w14:textId="77777777" w:rsidTr="00BD0927">
        <w:trPr>
          <w:del w:id="4563" w:author="Administrator" w:date="2011-08-18T10:26:00Z"/>
        </w:trPr>
        <w:tc>
          <w:tcPr>
            <w:tcW w:w="828" w:type="dxa"/>
            <w:shd w:val="clear" w:color="auto" w:fill="auto"/>
          </w:tcPr>
          <w:p w14:paraId="567E3475" w14:textId="77777777" w:rsidR="00DE5358" w:rsidRPr="00DE5358" w:rsidRDefault="00DE5358" w:rsidP="00DE5358">
            <w:pPr>
              <w:rPr>
                <w:del w:id="4564" w:author="Administrator" w:date="2011-08-18T10:26:00Z"/>
              </w:rPr>
            </w:pPr>
            <w:del w:id="4565" w:author="Administrator" w:date="2011-08-18T10:26:00Z">
              <w:r w:rsidRPr="00DE5358">
                <w:delText>182</w:delText>
              </w:r>
            </w:del>
          </w:p>
        </w:tc>
        <w:tc>
          <w:tcPr>
            <w:tcW w:w="2699" w:type="dxa"/>
            <w:shd w:val="clear" w:color="auto" w:fill="auto"/>
          </w:tcPr>
          <w:p w14:paraId="42AF51A8" w14:textId="77777777" w:rsidR="00DE5358" w:rsidRPr="00DE5358" w:rsidRDefault="00DE5358" w:rsidP="00DE5358">
            <w:pPr>
              <w:rPr>
                <w:del w:id="4566" w:author="Administrator" w:date="2011-08-18T10:26:00Z"/>
              </w:rPr>
            </w:pPr>
            <w:del w:id="4567" w:author="Administrator" w:date="2011-08-18T10:26:00Z">
              <w:r>
                <w:fldChar w:fldCharType="begin"/>
              </w:r>
              <w:r>
                <w:delInstrText xml:space="preserve"> HYPERLINK  \l "fld_CashSettlAgentName" </w:delInstrText>
              </w:r>
              <w:r>
                <w:fldChar w:fldCharType="separate"/>
              </w:r>
              <w:r w:rsidRPr="00BD0927">
                <w:rPr>
                  <w:rStyle w:val="Hyperlink"/>
                  <w:rFonts w:ascii="Times New Roman" w:hAnsi="Times New Roman"/>
                  <w:sz w:val="20"/>
                </w:rPr>
                <w:delText>CashSettlAgentName</w:delText>
              </w:r>
              <w:r>
                <w:fldChar w:fldCharType="end"/>
              </w:r>
            </w:del>
          </w:p>
        </w:tc>
      </w:tr>
      <w:tr w:rsidR="00512FC7" w:rsidRPr="00512FC7" w14:paraId="5BAF90AC" w14:textId="77777777" w:rsidTr="00533FE7">
        <w:tc>
          <w:tcPr>
            <w:tcW w:w="828" w:type="dxa"/>
            <w:shd w:val="clear" w:color="auto" w:fill="auto"/>
          </w:tcPr>
          <w:p w14:paraId="1ED879D2" w14:textId="77777777" w:rsidR="00512FC7" w:rsidRPr="00512FC7" w:rsidRDefault="00512FC7" w:rsidP="00533FE7">
            <w:r w:rsidRPr="00512FC7">
              <w:t>1157</w:t>
            </w:r>
          </w:p>
        </w:tc>
        <w:tc>
          <w:tcPr>
            <w:tcW w:w="2699" w:type="dxa"/>
            <w:shd w:val="clear" w:color="auto" w:fill="auto"/>
          </w:tcPr>
          <w:p w14:paraId="71C6336B" w14:textId="77777777" w:rsidR="00512FC7" w:rsidRPr="00512FC7" w:rsidRDefault="00C411EF" w:rsidP="00533FE7">
            <w:hyperlink w:anchor="fld_CcyAmt" w:history="1">
              <w:r w:rsidR="00512FC7" w:rsidRPr="00533FE7">
                <w:rPr>
                  <w:rStyle w:val="Hyperlink"/>
                  <w:rFonts w:ascii="Times New Roman" w:hAnsi="Times New Roman"/>
                  <w:sz w:val="20"/>
                </w:rPr>
                <w:t>CcyAmt</w:t>
              </w:r>
            </w:hyperlink>
          </w:p>
        </w:tc>
      </w:tr>
      <w:tr w:rsidR="00512FC7" w:rsidRPr="00512FC7" w14:paraId="757BCFA2" w14:textId="77777777" w:rsidTr="00533FE7">
        <w:tc>
          <w:tcPr>
            <w:tcW w:w="828" w:type="dxa"/>
            <w:shd w:val="clear" w:color="auto" w:fill="auto"/>
          </w:tcPr>
          <w:p w14:paraId="794DF99D" w14:textId="77777777" w:rsidR="00512FC7" w:rsidRPr="00512FC7" w:rsidRDefault="00512FC7" w:rsidP="00533FE7">
            <w:r w:rsidRPr="00512FC7">
              <w:t>461</w:t>
            </w:r>
          </w:p>
        </w:tc>
        <w:tc>
          <w:tcPr>
            <w:tcW w:w="2699" w:type="dxa"/>
            <w:shd w:val="clear" w:color="auto" w:fill="auto"/>
          </w:tcPr>
          <w:p w14:paraId="3F6DE1CA" w14:textId="77777777" w:rsidR="00512FC7" w:rsidRPr="00512FC7" w:rsidRDefault="00C411EF" w:rsidP="00533FE7">
            <w:hyperlink w:anchor="fld_CFICode" w:history="1">
              <w:r w:rsidR="00512FC7" w:rsidRPr="00533FE7">
                <w:rPr>
                  <w:rStyle w:val="Hyperlink"/>
                  <w:rFonts w:ascii="Times New Roman" w:hAnsi="Times New Roman"/>
                  <w:sz w:val="20"/>
                </w:rPr>
                <w:t>CFICode</w:t>
              </w:r>
            </w:hyperlink>
          </w:p>
        </w:tc>
      </w:tr>
      <w:tr w:rsidR="00512FC7" w:rsidRPr="00512FC7" w14:paraId="6A912E63" w14:textId="77777777" w:rsidTr="00533FE7">
        <w:tc>
          <w:tcPr>
            <w:tcW w:w="828" w:type="dxa"/>
            <w:shd w:val="clear" w:color="auto" w:fill="auto"/>
          </w:tcPr>
          <w:p w14:paraId="29D95E1B" w14:textId="77777777" w:rsidR="00512FC7" w:rsidRPr="00512FC7" w:rsidRDefault="00512FC7" w:rsidP="00533FE7">
            <w:r w:rsidRPr="00512FC7">
              <w:t>10</w:t>
            </w:r>
          </w:p>
        </w:tc>
        <w:tc>
          <w:tcPr>
            <w:tcW w:w="2699" w:type="dxa"/>
            <w:shd w:val="clear" w:color="auto" w:fill="auto"/>
          </w:tcPr>
          <w:p w14:paraId="12FC0D26" w14:textId="77777777" w:rsidR="00512FC7" w:rsidRPr="00512FC7" w:rsidRDefault="00C411EF" w:rsidP="00533FE7">
            <w:hyperlink w:anchor="fld_CheckSum" w:history="1">
              <w:r w:rsidR="00512FC7" w:rsidRPr="00533FE7">
                <w:rPr>
                  <w:rStyle w:val="Hyperlink"/>
                  <w:rFonts w:ascii="Times New Roman" w:hAnsi="Times New Roman"/>
                  <w:sz w:val="20"/>
                </w:rPr>
                <w:t>CheckSum</w:t>
              </w:r>
            </w:hyperlink>
          </w:p>
        </w:tc>
      </w:tr>
      <w:tr w:rsidR="00DE5358" w:rsidRPr="00DE5358" w14:paraId="36992D43" w14:textId="77777777" w:rsidTr="00BD0927">
        <w:trPr>
          <w:del w:id="4568" w:author="Administrator" w:date="2011-08-18T10:26:00Z"/>
        </w:trPr>
        <w:tc>
          <w:tcPr>
            <w:tcW w:w="828" w:type="dxa"/>
            <w:shd w:val="clear" w:color="auto" w:fill="auto"/>
          </w:tcPr>
          <w:p w14:paraId="57923575" w14:textId="77777777" w:rsidR="00DE5358" w:rsidRPr="00DE5358" w:rsidRDefault="00DE5358" w:rsidP="00DE5358">
            <w:pPr>
              <w:rPr>
                <w:del w:id="4569" w:author="Administrator" w:date="2011-08-18T10:26:00Z"/>
              </w:rPr>
            </w:pPr>
            <w:del w:id="4570" w:author="Administrator" w:date="2011-08-18T10:26:00Z">
              <w:r w:rsidRPr="00DE5358">
                <w:delText>440</w:delText>
              </w:r>
            </w:del>
          </w:p>
        </w:tc>
        <w:tc>
          <w:tcPr>
            <w:tcW w:w="2699" w:type="dxa"/>
            <w:shd w:val="clear" w:color="auto" w:fill="auto"/>
          </w:tcPr>
          <w:p w14:paraId="1F19A9F0" w14:textId="77777777" w:rsidR="00DE5358" w:rsidRPr="00DE5358" w:rsidRDefault="00DE5358" w:rsidP="00DE5358">
            <w:pPr>
              <w:rPr>
                <w:del w:id="4571" w:author="Administrator" w:date="2011-08-18T10:26:00Z"/>
              </w:rPr>
            </w:pPr>
            <w:del w:id="4572" w:author="Administrator" w:date="2011-08-18T10:26:00Z">
              <w:r>
                <w:fldChar w:fldCharType="begin"/>
              </w:r>
              <w:r>
                <w:delInstrText xml:space="preserve"> HYPERLINK  \l "fld_ClearingAccount" </w:delInstrText>
              </w:r>
              <w:r>
                <w:fldChar w:fldCharType="separate"/>
              </w:r>
              <w:r w:rsidRPr="00BD0927">
                <w:rPr>
                  <w:rStyle w:val="Hyperlink"/>
                  <w:rFonts w:ascii="Times New Roman" w:hAnsi="Times New Roman"/>
                  <w:sz w:val="20"/>
                </w:rPr>
                <w:delText>ClearingAccount</w:delText>
              </w:r>
              <w:r>
                <w:fldChar w:fldCharType="end"/>
              </w:r>
            </w:del>
          </w:p>
        </w:tc>
      </w:tr>
      <w:tr w:rsidR="00512FC7" w:rsidRPr="00512FC7" w14:paraId="651A6E99" w14:textId="77777777" w:rsidTr="00533FE7">
        <w:tc>
          <w:tcPr>
            <w:tcW w:w="828" w:type="dxa"/>
            <w:shd w:val="clear" w:color="auto" w:fill="auto"/>
          </w:tcPr>
          <w:p w14:paraId="5EAD8605" w14:textId="77777777" w:rsidR="00512FC7" w:rsidRPr="00512FC7" w:rsidRDefault="00512FC7" w:rsidP="00533FE7">
            <w:r w:rsidRPr="00512FC7">
              <w:t>715</w:t>
            </w:r>
          </w:p>
        </w:tc>
        <w:tc>
          <w:tcPr>
            <w:tcW w:w="2699" w:type="dxa"/>
            <w:shd w:val="clear" w:color="auto" w:fill="auto"/>
          </w:tcPr>
          <w:p w14:paraId="41FB69E6" w14:textId="77777777" w:rsidR="00512FC7" w:rsidRPr="00512FC7" w:rsidRDefault="00C411EF" w:rsidP="00533FE7">
            <w:hyperlink w:anchor="fld_ClearingBusinessDate" w:history="1">
              <w:r w:rsidR="00512FC7" w:rsidRPr="00533FE7">
                <w:rPr>
                  <w:rStyle w:val="Hyperlink"/>
                  <w:rFonts w:ascii="Times New Roman" w:hAnsi="Times New Roman"/>
                  <w:sz w:val="20"/>
                </w:rPr>
                <w:t>ClearingBusinessDate</w:t>
              </w:r>
            </w:hyperlink>
          </w:p>
        </w:tc>
      </w:tr>
      <w:tr w:rsidR="00512FC7" w:rsidRPr="00512FC7" w14:paraId="766EDE7B" w14:textId="77777777" w:rsidTr="00533FE7">
        <w:tc>
          <w:tcPr>
            <w:tcW w:w="828" w:type="dxa"/>
            <w:shd w:val="clear" w:color="auto" w:fill="auto"/>
          </w:tcPr>
          <w:p w14:paraId="4211DFD0" w14:textId="77777777" w:rsidR="00512FC7" w:rsidRPr="00512FC7" w:rsidRDefault="00512FC7" w:rsidP="00533FE7">
            <w:r w:rsidRPr="00512FC7">
              <w:t>635</w:t>
            </w:r>
          </w:p>
        </w:tc>
        <w:tc>
          <w:tcPr>
            <w:tcW w:w="2699" w:type="dxa"/>
            <w:shd w:val="clear" w:color="auto" w:fill="auto"/>
          </w:tcPr>
          <w:p w14:paraId="42C40E8C" w14:textId="77777777" w:rsidR="00512FC7" w:rsidRPr="00512FC7" w:rsidRDefault="00C411EF" w:rsidP="00533FE7">
            <w:hyperlink w:anchor="fld_ClearingFeeIndicator" w:history="1">
              <w:r w:rsidR="00512FC7" w:rsidRPr="00533FE7">
                <w:rPr>
                  <w:rStyle w:val="Hyperlink"/>
                  <w:rFonts w:ascii="Times New Roman" w:hAnsi="Times New Roman"/>
                  <w:sz w:val="20"/>
                </w:rPr>
                <w:t>ClearingFeeIndicator</w:t>
              </w:r>
            </w:hyperlink>
          </w:p>
        </w:tc>
      </w:tr>
      <w:tr w:rsidR="00DE5358" w:rsidRPr="00DE5358" w14:paraId="73451A03" w14:textId="77777777" w:rsidTr="00BD0927">
        <w:trPr>
          <w:del w:id="4573" w:author="Administrator" w:date="2011-08-18T10:26:00Z"/>
        </w:trPr>
        <w:tc>
          <w:tcPr>
            <w:tcW w:w="828" w:type="dxa"/>
            <w:shd w:val="clear" w:color="auto" w:fill="auto"/>
          </w:tcPr>
          <w:p w14:paraId="2D6A2B59" w14:textId="77777777" w:rsidR="00DE5358" w:rsidRPr="00DE5358" w:rsidRDefault="00DE5358" w:rsidP="00DE5358">
            <w:pPr>
              <w:rPr>
                <w:del w:id="4574" w:author="Administrator" w:date="2011-08-18T10:26:00Z"/>
              </w:rPr>
            </w:pPr>
            <w:del w:id="4575" w:author="Administrator" w:date="2011-08-18T10:26:00Z">
              <w:r w:rsidRPr="00DE5358">
                <w:delText>439</w:delText>
              </w:r>
            </w:del>
          </w:p>
        </w:tc>
        <w:tc>
          <w:tcPr>
            <w:tcW w:w="2699" w:type="dxa"/>
            <w:shd w:val="clear" w:color="auto" w:fill="auto"/>
          </w:tcPr>
          <w:p w14:paraId="5D0DBE29" w14:textId="77777777" w:rsidR="00DE5358" w:rsidRPr="00DE5358" w:rsidRDefault="00DE5358" w:rsidP="00DE5358">
            <w:pPr>
              <w:rPr>
                <w:del w:id="4576" w:author="Administrator" w:date="2011-08-18T10:26:00Z"/>
              </w:rPr>
            </w:pPr>
            <w:del w:id="4577" w:author="Administrator" w:date="2011-08-18T10:26:00Z">
              <w:r>
                <w:fldChar w:fldCharType="begin"/>
              </w:r>
              <w:r>
                <w:delInstrText xml:space="preserve"> HYPERLINK  \l "fld_ClearingFirm" </w:delInstrText>
              </w:r>
              <w:r>
                <w:fldChar w:fldCharType="separate"/>
              </w:r>
              <w:r w:rsidRPr="00BD0927">
                <w:rPr>
                  <w:rStyle w:val="Hyperlink"/>
                  <w:rFonts w:ascii="Times New Roman" w:hAnsi="Times New Roman"/>
                  <w:sz w:val="20"/>
                </w:rPr>
                <w:delText>ClearingFirm</w:delText>
              </w:r>
              <w:r>
                <w:fldChar w:fldCharType="end"/>
              </w:r>
            </w:del>
          </w:p>
        </w:tc>
      </w:tr>
      <w:tr w:rsidR="00512FC7" w:rsidRPr="00512FC7" w14:paraId="09A877EB" w14:textId="77777777" w:rsidTr="00533FE7">
        <w:tc>
          <w:tcPr>
            <w:tcW w:w="828" w:type="dxa"/>
            <w:shd w:val="clear" w:color="auto" w:fill="auto"/>
          </w:tcPr>
          <w:p w14:paraId="165A1BC8" w14:textId="77777777" w:rsidR="00512FC7" w:rsidRPr="00512FC7" w:rsidRDefault="00512FC7" w:rsidP="00533FE7">
            <w:r w:rsidRPr="00512FC7">
              <w:t>577</w:t>
            </w:r>
          </w:p>
        </w:tc>
        <w:tc>
          <w:tcPr>
            <w:tcW w:w="2699" w:type="dxa"/>
            <w:shd w:val="clear" w:color="auto" w:fill="auto"/>
          </w:tcPr>
          <w:p w14:paraId="19E88E51" w14:textId="77777777" w:rsidR="00512FC7" w:rsidRPr="00512FC7" w:rsidRDefault="00C411EF" w:rsidP="00533FE7">
            <w:hyperlink w:anchor="fld_ClearingInstruction" w:history="1">
              <w:r w:rsidR="00512FC7" w:rsidRPr="00533FE7">
                <w:rPr>
                  <w:rStyle w:val="Hyperlink"/>
                  <w:rFonts w:ascii="Times New Roman" w:hAnsi="Times New Roman"/>
                  <w:sz w:val="20"/>
                </w:rPr>
                <w:t>ClearingInstruction</w:t>
              </w:r>
            </w:hyperlink>
          </w:p>
        </w:tc>
      </w:tr>
      <w:tr w:rsidR="00512FC7" w:rsidRPr="00512FC7" w14:paraId="16C2E1EC" w14:textId="77777777" w:rsidTr="00533FE7">
        <w:tc>
          <w:tcPr>
            <w:tcW w:w="828" w:type="dxa"/>
            <w:shd w:val="clear" w:color="auto" w:fill="auto"/>
          </w:tcPr>
          <w:p w14:paraId="1F0D3895" w14:textId="77777777" w:rsidR="00512FC7" w:rsidRPr="00512FC7" w:rsidRDefault="00512FC7" w:rsidP="00533FE7">
            <w:r w:rsidRPr="00512FC7">
              <w:t>391</w:t>
            </w:r>
          </w:p>
        </w:tc>
        <w:tc>
          <w:tcPr>
            <w:tcW w:w="2699" w:type="dxa"/>
            <w:shd w:val="clear" w:color="auto" w:fill="auto"/>
          </w:tcPr>
          <w:p w14:paraId="5940672C" w14:textId="77777777" w:rsidR="00512FC7" w:rsidRPr="00512FC7" w:rsidRDefault="00C411EF" w:rsidP="00533FE7">
            <w:hyperlink w:anchor="fld_ClientBidID" w:history="1">
              <w:r w:rsidR="00512FC7" w:rsidRPr="00533FE7">
                <w:rPr>
                  <w:rStyle w:val="Hyperlink"/>
                  <w:rFonts w:ascii="Times New Roman" w:hAnsi="Times New Roman"/>
                  <w:sz w:val="20"/>
                </w:rPr>
                <w:t>ClientBidID</w:t>
              </w:r>
            </w:hyperlink>
          </w:p>
        </w:tc>
      </w:tr>
      <w:tr w:rsidR="00DE5358" w:rsidRPr="00DE5358" w14:paraId="61DBEC99" w14:textId="77777777" w:rsidTr="00BD0927">
        <w:trPr>
          <w:del w:id="4578" w:author="Administrator" w:date="2011-08-18T10:26:00Z"/>
        </w:trPr>
        <w:tc>
          <w:tcPr>
            <w:tcW w:w="828" w:type="dxa"/>
            <w:shd w:val="clear" w:color="auto" w:fill="auto"/>
          </w:tcPr>
          <w:p w14:paraId="3D03CD3E" w14:textId="77777777" w:rsidR="00DE5358" w:rsidRPr="00DE5358" w:rsidRDefault="00DE5358" w:rsidP="00DE5358">
            <w:pPr>
              <w:rPr>
                <w:del w:id="4579" w:author="Administrator" w:date="2011-08-18T10:26:00Z"/>
              </w:rPr>
            </w:pPr>
            <w:del w:id="4580" w:author="Administrator" w:date="2011-08-18T10:26:00Z">
              <w:r w:rsidRPr="00DE5358">
                <w:delText>109</w:delText>
              </w:r>
            </w:del>
          </w:p>
        </w:tc>
        <w:tc>
          <w:tcPr>
            <w:tcW w:w="2699" w:type="dxa"/>
            <w:shd w:val="clear" w:color="auto" w:fill="auto"/>
          </w:tcPr>
          <w:p w14:paraId="55E58995" w14:textId="77777777" w:rsidR="00DE5358" w:rsidRPr="00DE5358" w:rsidRDefault="00DE5358" w:rsidP="00DE5358">
            <w:pPr>
              <w:rPr>
                <w:del w:id="4581" w:author="Administrator" w:date="2011-08-18T10:26:00Z"/>
              </w:rPr>
            </w:pPr>
            <w:del w:id="4582" w:author="Administrator" w:date="2011-08-18T10:26:00Z">
              <w:r>
                <w:fldChar w:fldCharType="begin"/>
              </w:r>
              <w:r>
                <w:delInstrText xml:space="preserve"> HYPERLINK  \l "fld_ClientID" </w:delInstrText>
              </w:r>
              <w:r>
                <w:fldChar w:fldCharType="separate"/>
              </w:r>
              <w:r w:rsidRPr="00BD0927">
                <w:rPr>
                  <w:rStyle w:val="Hyperlink"/>
                  <w:rFonts w:ascii="Times New Roman" w:hAnsi="Times New Roman"/>
                  <w:sz w:val="20"/>
                </w:rPr>
                <w:delText>ClientID</w:delText>
              </w:r>
              <w:r>
                <w:fldChar w:fldCharType="end"/>
              </w:r>
            </w:del>
          </w:p>
        </w:tc>
      </w:tr>
      <w:tr w:rsidR="00512FC7" w:rsidRPr="00512FC7" w14:paraId="4AAEB182" w14:textId="77777777" w:rsidTr="00533FE7">
        <w:tc>
          <w:tcPr>
            <w:tcW w:w="828" w:type="dxa"/>
            <w:shd w:val="clear" w:color="auto" w:fill="auto"/>
          </w:tcPr>
          <w:p w14:paraId="4D61D388" w14:textId="77777777" w:rsidR="00512FC7" w:rsidRPr="00512FC7" w:rsidRDefault="00512FC7" w:rsidP="00533FE7">
            <w:r w:rsidRPr="00512FC7">
              <w:t>11</w:t>
            </w:r>
          </w:p>
        </w:tc>
        <w:tc>
          <w:tcPr>
            <w:tcW w:w="2699" w:type="dxa"/>
            <w:shd w:val="clear" w:color="auto" w:fill="auto"/>
          </w:tcPr>
          <w:p w14:paraId="3CFCD61B" w14:textId="77777777" w:rsidR="00512FC7" w:rsidRPr="00512FC7" w:rsidRDefault="00C411EF" w:rsidP="00533FE7">
            <w:hyperlink w:anchor="fld_ClOrdID" w:history="1">
              <w:r w:rsidR="00512FC7" w:rsidRPr="00533FE7">
                <w:rPr>
                  <w:rStyle w:val="Hyperlink"/>
                  <w:rFonts w:ascii="Times New Roman" w:hAnsi="Times New Roman"/>
                  <w:sz w:val="20"/>
                </w:rPr>
                <w:t>ClOrdID</w:t>
              </w:r>
            </w:hyperlink>
          </w:p>
        </w:tc>
      </w:tr>
      <w:tr w:rsidR="00512FC7" w:rsidRPr="00512FC7" w14:paraId="4768135B" w14:textId="77777777" w:rsidTr="00533FE7">
        <w:tc>
          <w:tcPr>
            <w:tcW w:w="828" w:type="dxa"/>
            <w:shd w:val="clear" w:color="auto" w:fill="auto"/>
          </w:tcPr>
          <w:p w14:paraId="2ADCB10E" w14:textId="77777777" w:rsidR="00512FC7" w:rsidRPr="00512FC7" w:rsidRDefault="00512FC7" w:rsidP="00533FE7">
            <w:r w:rsidRPr="00512FC7">
              <w:t>583</w:t>
            </w:r>
          </w:p>
        </w:tc>
        <w:tc>
          <w:tcPr>
            <w:tcW w:w="2699" w:type="dxa"/>
            <w:shd w:val="clear" w:color="auto" w:fill="auto"/>
          </w:tcPr>
          <w:p w14:paraId="6F811DFB" w14:textId="77777777" w:rsidR="00512FC7" w:rsidRPr="00512FC7" w:rsidRDefault="00C411EF" w:rsidP="00533FE7">
            <w:hyperlink w:anchor="fld_ClOrdLinkID" w:history="1">
              <w:r w:rsidR="00512FC7" w:rsidRPr="00533FE7">
                <w:rPr>
                  <w:rStyle w:val="Hyperlink"/>
                  <w:rFonts w:ascii="Times New Roman" w:hAnsi="Times New Roman"/>
                  <w:sz w:val="20"/>
                </w:rPr>
                <w:t>ClOrdLinkID</w:t>
              </w:r>
            </w:hyperlink>
          </w:p>
        </w:tc>
      </w:tr>
      <w:tr w:rsidR="00512FC7" w:rsidRPr="00512FC7" w14:paraId="095B29ED" w14:textId="77777777" w:rsidTr="00533FE7">
        <w:tc>
          <w:tcPr>
            <w:tcW w:w="828" w:type="dxa"/>
            <w:shd w:val="clear" w:color="auto" w:fill="auto"/>
          </w:tcPr>
          <w:p w14:paraId="7EBB568F" w14:textId="77777777" w:rsidR="00512FC7" w:rsidRPr="00512FC7" w:rsidRDefault="00512FC7" w:rsidP="00533FE7">
            <w:r w:rsidRPr="00512FC7">
              <w:t>944</w:t>
            </w:r>
          </w:p>
        </w:tc>
        <w:tc>
          <w:tcPr>
            <w:tcW w:w="2699" w:type="dxa"/>
            <w:shd w:val="clear" w:color="auto" w:fill="auto"/>
          </w:tcPr>
          <w:p w14:paraId="73F4973E" w14:textId="77777777" w:rsidR="00512FC7" w:rsidRPr="00512FC7" w:rsidRDefault="00C411EF" w:rsidP="00533FE7">
            <w:hyperlink w:anchor="fld_CollAction" w:history="1">
              <w:r w:rsidR="00512FC7" w:rsidRPr="00533FE7">
                <w:rPr>
                  <w:rStyle w:val="Hyperlink"/>
                  <w:rFonts w:ascii="Times New Roman" w:hAnsi="Times New Roman"/>
                  <w:sz w:val="20"/>
                </w:rPr>
                <w:t>CollAction</w:t>
              </w:r>
            </w:hyperlink>
          </w:p>
        </w:tc>
      </w:tr>
      <w:tr w:rsidR="00512FC7" w:rsidRPr="00512FC7" w14:paraId="31B43D7B" w14:textId="77777777" w:rsidTr="00533FE7">
        <w:tc>
          <w:tcPr>
            <w:tcW w:w="828" w:type="dxa"/>
            <w:shd w:val="clear" w:color="auto" w:fill="auto"/>
          </w:tcPr>
          <w:p w14:paraId="09641B14" w14:textId="77777777" w:rsidR="00512FC7" w:rsidRPr="00512FC7" w:rsidRDefault="00512FC7" w:rsidP="00533FE7">
            <w:r w:rsidRPr="00512FC7">
              <w:t>1043</w:t>
            </w:r>
          </w:p>
        </w:tc>
        <w:tc>
          <w:tcPr>
            <w:tcW w:w="2699" w:type="dxa"/>
            <w:shd w:val="clear" w:color="auto" w:fill="auto"/>
          </w:tcPr>
          <w:p w14:paraId="606F87A9" w14:textId="77777777" w:rsidR="00512FC7" w:rsidRPr="00512FC7" w:rsidRDefault="00C411EF" w:rsidP="00533FE7">
            <w:hyperlink w:anchor="fld_CollApplType" w:history="1">
              <w:r w:rsidR="00512FC7" w:rsidRPr="00533FE7">
                <w:rPr>
                  <w:rStyle w:val="Hyperlink"/>
                  <w:rFonts w:ascii="Times New Roman" w:hAnsi="Times New Roman"/>
                  <w:sz w:val="20"/>
                </w:rPr>
                <w:t>CollApplType</w:t>
              </w:r>
            </w:hyperlink>
          </w:p>
        </w:tc>
      </w:tr>
      <w:tr w:rsidR="00512FC7" w:rsidRPr="00512FC7" w14:paraId="2AF322F8" w14:textId="77777777" w:rsidTr="00533FE7">
        <w:tc>
          <w:tcPr>
            <w:tcW w:w="828" w:type="dxa"/>
            <w:shd w:val="clear" w:color="auto" w:fill="auto"/>
          </w:tcPr>
          <w:p w14:paraId="6AA75E6A" w14:textId="77777777" w:rsidR="00512FC7" w:rsidRPr="00512FC7" w:rsidRDefault="00512FC7" w:rsidP="00533FE7">
            <w:r w:rsidRPr="00512FC7">
              <w:t>902</w:t>
            </w:r>
          </w:p>
        </w:tc>
        <w:tc>
          <w:tcPr>
            <w:tcW w:w="2699" w:type="dxa"/>
            <w:shd w:val="clear" w:color="auto" w:fill="auto"/>
          </w:tcPr>
          <w:p w14:paraId="31DDF455" w14:textId="77777777" w:rsidR="00512FC7" w:rsidRPr="00512FC7" w:rsidRDefault="00C411EF" w:rsidP="00533FE7">
            <w:hyperlink w:anchor="fld_CollAsgnID" w:history="1">
              <w:r w:rsidR="00512FC7" w:rsidRPr="00533FE7">
                <w:rPr>
                  <w:rStyle w:val="Hyperlink"/>
                  <w:rFonts w:ascii="Times New Roman" w:hAnsi="Times New Roman"/>
                  <w:sz w:val="20"/>
                </w:rPr>
                <w:t>CollAsgnID</w:t>
              </w:r>
            </w:hyperlink>
          </w:p>
        </w:tc>
      </w:tr>
      <w:tr w:rsidR="00512FC7" w:rsidRPr="00512FC7" w14:paraId="22F5D0EB" w14:textId="77777777" w:rsidTr="00533FE7">
        <w:tc>
          <w:tcPr>
            <w:tcW w:w="828" w:type="dxa"/>
            <w:shd w:val="clear" w:color="auto" w:fill="auto"/>
          </w:tcPr>
          <w:p w14:paraId="4C913F83" w14:textId="77777777" w:rsidR="00512FC7" w:rsidRPr="00512FC7" w:rsidRDefault="00512FC7" w:rsidP="00533FE7">
            <w:r w:rsidRPr="00512FC7">
              <w:t>895</w:t>
            </w:r>
          </w:p>
        </w:tc>
        <w:tc>
          <w:tcPr>
            <w:tcW w:w="2699" w:type="dxa"/>
            <w:shd w:val="clear" w:color="auto" w:fill="auto"/>
          </w:tcPr>
          <w:p w14:paraId="7B3E6000" w14:textId="77777777" w:rsidR="00512FC7" w:rsidRPr="00512FC7" w:rsidRDefault="00C411EF" w:rsidP="00533FE7">
            <w:hyperlink w:anchor="fld_CollAsgnReason" w:history="1">
              <w:r w:rsidR="00512FC7" w:rsidRPr="00533FE7">
                <w:rPr>
                  <w:rStyle w:val="Hyperlink"/>
                  <w:rFonts w:ascii="Times New Roman" w:hAnsi="Times New Roman"/>
                  <w:sz w:val="20"/>
                </w:rPr>
                <w:t>CollAsgnReason</w:t>
              </w:r>
            </w:hyperlink>
          </w:p>
        </w:tc>
      </w:tr>
      <w:tr w:rsidR="00512FC7" w:rsidRPr="00512FC7" w14:paraId="2475BD25" w14:textId="77777777" w:rsidTr="00533FE7">
        <w:tc>
          <w:tcPr>
            <w:tcW w:w="828" w:type="dxa"/>
            <w:shd w:val="clear" w:color="auto" w:fill="auto"/>
          </w:tcPr>
          <w:p w14:paraId="4B5C9705" w14:textId="77777777" w:rsidR="00512FC7" w:rsidRPr="00512FC7" w:rsidRDefault="00512FC7" w:rsidP="00533FE7">
            <w:r w:rsidRPr="00512FC7">
              <w:t>907</w:t>
            </w:r>
          </w:p>
        </w:tc>
        <w:tc>
          <w:tcPr>
            <w:tcW w:w="2699" w:type="dxa"/>
            <w:shd w:val="clear" w:color="auto" w:fill="auto"/>
          </w:tcPr>
          <w:p w14:paraId="3A1A77E1" w14:textId="77777777" w:rsidR="00512FC7" w:rsidRPr="00512FC7" w:rsidRDefault="00C411EF" w:rsidP="00533FE7">
            <w:hyperlink w:anchor="fld_CollAsgnRefID" w:history="1">
              <w:r w:rsidR="00512FC7" w:rsidRPr="00533FE7">
                <w:rPr>
                  <w:rStyle w:val="Hyperlink"/>
                  <w:rFonts w:ascii="Times New Roman" w:hAnsi="Times New Roman"/>
                  <w:sz w:val="20"/>
                </w:rPr>
                <w:t>CollAsgnRefID</w:t>
              </w:r>
            </w:hyperlink>
          </w:p>
        </w:tc>
      </w:tr>
      <w:tr w:rsidR="00512FC7" w:rsidRPr="00512FC7" w14:paraId="7AE150B8" w14:textId="77777777" w:rsidTr="00533FE7">
        <w:tc>
          <w:tcPr>
            <w:tcW w:w="828" w:type="dxa"/>
            <w:shd w:val="clear" w:color="auto" w:fill="auto"/>
          </w:tcPr>
          <w:p w14:paraId="53E5F614" w14:textId="77777777" w:rsidR="00512FC7" w:rsidRPr="00512FC7" w:rsidRDefault="00512FC7" w:rsidP="00533FE7">
            <w:r w:rsidRPr="00512FC7">
              <w:t>906</w:t>
            </w:r>
          </w:p>
        </w:tc>
        <w:tc>
          <w:tcPr>
            <w:tcW w:w="2699" w:type="dxa"/>
            <w:shd w:val="clear" w:color="auto" w:fill="auto"/>
          </w:tcPr>
          <w:p w14:paraId="381E3B9A" w14:textId="77777777" w:rsidR="00512FC7" w:rsidRPr="00512FC7" w:rsidRDefault="00C411EF" w:rsidP="00533FE7">
            <w:hyperlink w:anchor="fld_CollAsgnRejectReason" w:history="1">
              <w:r w:rsidR="00512FC7" w:rsidRPr="00533FE7">
                <w:rPr>
                  <w:rStyle w:val="Hyperlink"/>
                  <w:rFonts w:ascii="Times New Roman" w:hAnsi="Times New Roman"/>
                  <w:sz w:val="20"/>
                </w:rPr>
                <w:t>CollAsgnRejectReason</w:t>
              </w:r>
            </w:hyperlink>
          </w:p>
        </w:tc>
      </w:tr>
      <w:tr w:rsidR="00512FC7" w:rsidRPr="00512FC7" w14:paraId="1FC082C1" w14:textId="77777777" w:rsidTr="00533FE7">
        <w:tc>
          <w:tcPr>
            <w:tcW w:w="828" w:type="dxa"/>
            <w:shd w:val="clear" w:color="auto" w:fill="auto"/>
          </w:tcPr>
          <w:p w14:paraId="30E29184" w14:textId="77777777" w:rsidR="00512FC7" w:rsidRPr="00512FC7" w:rsidRDefault="00512FC7" w:rsidP="00533FE7">
            <w:r w:rsidRPr="00512FC7">
              <w:t>905</w:t>
            </w:r>
          </w:p>
        </w:tc>
        <w:tc>
          <w:tcPr>
            <w:tcW w:w="2699" w:type="dxa"/>
            <w:shd w:val="clear" w:color="auto" w:fill="auto"/>
          </w:tcPr>
          <w:p w14:paraId="7EF5335D" w14:textId="77777777" w:rsidR="00512FC7" w:rsidRPr="00512FC7" w:rsidRDefault="00C411EF" w:rsidP="00533FE7">
            <w:hyperlink w:anchor="fld_CollAsgnRespType" w:history="1">
              <w:r w:rsidR="00512FC7" w:rsidRPr="00533FE7">
                <w:rPr>
                  <w:rStyle w:val="Hyperlink"/>
                  <w:rFonts w:ascii="Times New Roman" w:hAnsi="Times New Roman"/>
                  <w:sz w:val="20"/>
                </w:rPr>
                <w:t>CollAsgnRespType</w:t>
              </w:r>
            </w:hyperlink>
          </w:p>
        </w:tc>
      </w:tr>
      <w:tr w:rsidR="00512FC7" w:rsidRPr="00512FC7" w14:paraId="46396660" w14:textId="77777777" w:rsidTr="00533FE7">
        <w:tc>
          <w:tcPr>
            <w:tcW w:w="828" w:type="dxa"/>
            <w:shd w:val="clear" w:color="auto" w:fill="auto"/>
          </w:tcPr>
          <w:p w14:paraId="3764E547" w14:textId="77777777" w:rsidR="00512FC7" w:rsidRPr="00512FC7" w:rsidRDefault="00512FC7" w:rsidP="00533FE7">
            <w:r w:rsidRPr="00512FC7">
              <w:t>903</w:t>
            </w:r>
          </w:p>
        </w:tc>
        <w:tc>
          <w:tcPr>
            <w:tcW w:w="2699" w:type="dxa"/>
            <w:shd w:val="clear" w:color="auto" w:fill="auto"/>
          </w:tcPr>
          <w:p w14:paraId="34BCB35A" w14:textId="77777777" w:rsidR="00512FC7" w:rsidRPr="00512FC7" w:rsidRDefault="00C411EF" w:rsidP="00533FE7">
            <w:hyperlink w:anchor="fld_CollAsgnTransType" w:history="1">
              <w:r w:rsidR="00512FC7" w:rsidRPr="00533FE7">
                <w:rPr>
                  <w:rStyle w:val="Hyperlink"/>
                  <w:rFonts w:ascii="Times New Roman" w:hAnsi="Times New Roman"/>
                  <w:sz w:val="20"/>
                </w:rPr>
                <w:t>CollAsgnTransType</w:t>
              </w:r>
            </w:hyperlink>
          </w:p>
        </w:tc>
      </w:tr>
      <w:tr w:rsidR="00512FC7" w:rsidRPr="00512FC7" w14:paraId="0F770F35" w14:textId="77777777" w:rsidTr="00533FE7">
        <w:tc>
          <w:tcPr>
            <w:tcW w:w="828" w:type="dxa"/>
            <w:shd w:val="clear" w:color="auto" w:fill="auto"/>
          </w:tcPr>
          <w:p w14:paraId="2319532F" w14:textId="77777777" w:rsidR="00512FC7" w:rsidRPr="00512FC7" w:rsidRDefault="00512FC7" w:rsidP="00533FE7">
            <w:r w:rsidRPr="00512FC7">
              <w:t>909</w:t>
            </w:r>
          </w:p>
        </w:tc>
        <w:tc>
          <w:tcPr>
            <w:tcW w:w="2699" w:type="dxa"/>
            <w:shd w:val="clear" w:color="auto" w:fill="auto"/>
          </w:tcPr>
          <w:p w14:paraId="1D98F18A" w14:textId="77777777" w:rsidR="00512FC7" w:rsidRPr="00512FC7" w:rsidRDefault="00C411EF" w:rsidP="00533FE7">
            <w:hyperlink w:anchor="fld_CollInquiryID" w:history="1">
              <w:r w:rsidR="00512FC7" w:rsidRPr="00533FE7">
                <w:rPr>
                  <w:rStyle w:val="Hyperlink"/>
                  <w:rFonts w:ascii="Times New Roman" w:hAnsi="Times New Roman"/>
                  <w:sz w:val="20"/>
                </w:rPr>
                <w:t>CollInquiryID</w:t>
              </w:r>
            </w:hyperlink>
          </w:p>
        </w:tc>
      </w:tr>
      <w:tr w:rsidR="00512FC7" w:rsidRPr="00512FC7" w14:paraId="232A0CDA" w14:textId="77777777" w:rsidTr="00533FE7">
        <w:tc>
          <w:tcPr>
            <w:tcW w:w="828" w:type="dxa"/>
            <w:shd w:val="clear" w:color="auto" w:fill="auto"/>
          </w:tcPr>
          <w:p w14:paraId="658F1016" w14:textId="77777777" w:rsidR="00512FC7" w:rsidRPr="00512FC7" w:rsidRDefault="00512FC7" w:rsidP="00533FE7">
            <w:r w:rsidRPr="00512FC7">
              <w:t>896</w:t>
            </w:r>
          </w:p>
        </w:tc>
        <w:tc>
          <w:tcPr>
            <w:tcW w:w="2699" w:type="dxa"/>
            <w:shd w:val="clear" w:color="auto" w:fill="auto"/>
          </w:tcPr>
          <w:p w14:paraId="3C68FFCC" w14:textId="77777777" w:rsidR="00512FC7" w:rsidRPr="00512FC7" w:rsidRDefault="00C411EF" w:rsidP="00533FE7">
            <w:hyperlink w:anchor="fld_CollInquiryQualifier" w:history="1">
              <w:r w:rsidR="00512FC7" w:rsidRPr="00533FE7">
                <w:rPr>
                  <w:rStyle w:val="Hyperlink"/>
                  <w:rFonts w:ascii="Times New Roman" w:hAnsi="Times New Roman"/>
                  <w:sz w:val="20"/>
                </w:rPr>
                <w:t>CollInquiryQualifier</w:t>
              </w:r>
            </w:hyperlink>
          </w:p>
        </w:tc>
      </w:tr>
      <w:tr w:rsidR="00512FC7" w:rsidRPr="00512FC7" w14:paraId="3B9D98AB" w14:textId="77777777" w:rsidTr="00533FE7">
        <w:tc>
          <w:tcPr>
            <w:tcW w:w="828" w:type="dxa"/>
            <w:shd w:val="clear" w:color="auto" w:fill="auto"/>
          </w:tcPr>
          <w:p w14:paraId="1F3BD593" w14:textId="77777777" w:rsidR="00512FC7" w:rsidRPr="00512FC7" w:rsidRDefault="00512FC7" w:rsidP="00533FE7">
            <w:r w:rsidRPr="00512FC7">
              <w:t>946</w:t>
            </w:r>
          </w:p>
        </w:tc>
        <w:tc>
          <w:tcPr>
            <w:tcW w:w="2699" w:type="dxa"/>
            <w:shd w:val="clear" w:color="auto" w:fill="auto"/>
          </w:tcPr>
          <w:p w14:paraId="557D1BBA" w14:textId="77777777" w:rsidR="00512FC7" w:rsidRPr="00512FC7" w:rsidRDefault="00C411EF" w:rsidP="00533FE7">
            <w:hyperlink w:anchor="fld_CollInquiryResult" w:history="1">
              <w:r w:rsidR="00512FC7" w:rsidRPr="00533FE7">
                <w:rPr>
                  <w:rStyle w:val="Hyperlink"/>
                  <w:rFonts w:ascii="Times New Roman" w:hAnsi="Times New Roman"/>
                  <w:sz w:val="20"/>
                </w:rPr>
                <w:t>CollInquiryResult</w:t>
              </w:r>
            </w:hyperlink>
          </w:p>
        </w:tc>
      </w:tr>
      <w:tr w:rsidR="00512FC7" w:rsidRPr="00512FC7" w14:paraId="390DE9A7" w14:textId="77777777" w:rsidTr="00533FE7">
        <w:tc>
          <w:tcPr>
            <w:tcW w:w="828" w:type="dxa"/>
            <w:shd w:val="clear" w:color="auto" w:fill="auto"/>
          </w:tcPr>
          <w:p w14:paraId="27F6B9C1" w14:textId="77777777" w:rsidR="00512FC7" w:rsidRPr="00512FC7" w:rsidRDefault="00512FC7" w:rsidP="00533FE7">
            <w:r w:rsidRPr="00512FC7">
              <w:t>945</w:t>
            </w:r>
          </w:p>
        </w:tc>
        <w:tc>
          <w:tcPr>
            <w:tcW w:w="2699" w:type="dxa"/>
            <w:shd w:val="clear" w:color="auto" w:fill="auto"/>
          </w:tcPr>
          <w:p w14:paraId="3F40EE97" w14:textId="77777777" w:rsidR="00512FC7" w:rsidRPr="00512FC7" w:rsidRDefault="00C411EF" w:rsidP="00533FE7">
            <w:hyperlink w:anchor="fld_CollInquiryStatus" w:history="1">
              <w:r w:rsidR="00512FC7" w:rsidRPr="00533FE7">
                <w:rPr>
                  <w:rStyle w:val="Hyperlink"/>
                  <w:rFonts w:ascii="Times New Roman" w:hAnsi="Times New Roman"/>
                  <w:sz w:val="20"/>
                </w:rPr>
                <w:t>CollInquiryStatus</w:t>
              </w:r>
            </w:hyperlink>
          </w:p>
        </w:tc>
      </w:tr>
      <w:tr w:rsidR="00512FC7" w:rsidRPr="00512FC7" w14:paraId="5C2E8C04" w14:textId="77777777" w:rsidTr="00533FE7">
        <w:tc>
          <w:tcPr>
            <w:tcW w:w="828" w:type="dxa"/>
            <w:shd w:val="clear" w:color="auto" w:fill="auto"/>
          </w:tcPr>
          <w:p w14:paraId="65C97A7E" w14:textId="77777777" w:rsidR="00512FC7" w:rsidRPr="00512FC7" w:rsidRDefault="00512FC7" w:rsidP="00533FE7">
            <w:r w:rsidRPr="00512FC7">
              <w:t>894</w:t>
            </w:r>
          </w:p>
        </w:tc>
        <w:tc>
          <w:tcPr>
            <w:tcW w:w="2699" w:type="dxa"/>
            <w:shd w:val="clear" w:color="auto" w:fill="auto"/>
          </w:tcPr>
          <w:p w14:paraId="7D6D10E8" w14:textId="77777777" w:rsidR="00512FC7" w:rsidRPr="00512FC7" w:rsidRDefault="00C411EF" w:rsidP="00533FE7">
            <w:hyperlink w:anchor="fld_CollReqID" w:history="1">
              <w:r w:rsidR="00512FC7" w:rsidRPr="00533FE7">
                <w:rPr>
                  <w:rStyle w:val="Hyperlink"/>
                  <w:rFonts w:ascii="Times New Roman" w:hAnsi="Times New Roman"/>
                  <w:sz w:val="20"/>
                </w:rPr>
                <w:t>CollReqID</w:t>
              </w:r>
            </w:hyperlink>
          </w:p>
        </w:tc>
      </w:tr>
      <w:tr w:rsidR="00512FC7" w:rsidRPr="00512FC7" w14:paraId="21286EE5" w14:textId="77777777" w:rsidTr="00533FE7">
        <w:tc>
          <w:tcPr>
            <w:tcW w:w="828" w:type="dxa"/>
            <w:shd w:val="clear" w:color="auto" w:fill="auto"/>
          </w:tcPr>
          <w:p w14:paraId="00BE597D" w14:textId="77777777" w:rsidR="00512FC7" w:rsidRPr="00512FC7" w:rsidRDefault="00512FC7" w:rsidP="00533FE7">
            <w:r w:rsidRPr="00512FC7">
              <w:t>904</w:t>
            </w:r>
          </w:p>
        </w:tc>
        <w:tc>
          <w:tcPr>
            <w:tcW w:w="2699" w:type="dxa"/>
            <w:shd w:val="clear" w:color="auto" w:fill="auto"/>
          </w:tcPr>
          <w:p w14:paraId="217BB055" w14:textId="77777777" w:rsidR="00512FC7" w:rsidRPr="00512FC7" w:rsidRDefault="00C411EF" w:rsidP="00533FE7">
            <w:hyperlink w:anchor="fld_CollRespID" w:history="1">
              <w:r w:rsidR="00512FC7" w:rsidRPr="00533FE7">
                <w:rPr>
                  <w:rStyle w:val="Hyperlink"/>
                  <w:rFonts w:ascii="Times New Roman" w:hAnsi="Times New Roman"/>
                  <w:sz w:val="20"/>
                </w:rPr>
                <w:t>CollRespID</w:t>
              </w:r>
            </w:hyperlink>
          </w:p>
        </w:tc>
      </w:tr>
      <w:tr w:rsidR="00512FC7" w:rsidRPr="00512FC7" w14:paraId="554C7AEE" w14:textId="77777777" w:rsidTr="00533FE7">
        <w:tc>
          <w:tcPr>
            <w:tcW w:w="828" w:type="dxa"/>
            <w:shd w:val="clear" w:color="auto" w:fill="auto"/>
          </w:tcPr>
          <w:p w14:paraId="27330725" w14:textId="77777777" w:rsidR="00512FC7" w:rsidRPr="00512FC7" w:rsidRDefault="00512FC7" w:rsidP="00533FE7">
            <w:r w:rsidRPr="00512FC7">
              <w:t>908</w:t>
            </w:r>
          </w:p>
        </w:tc>
        <w:tc>
          <w:tcPr>
            <w:tcW w:w="2699" w:type="dxa"/>
            <w:shd w:val="clear" w:color="auto" w:fill="auto"/>
          </w:tcPr>
          <w:p w14:paraId="6BA5DE42" w14:textId="77777777" w:rsidR="00512FC7" w:rsidRPr="00512FC7" w:rsidRDefault="00C411EF" w:rsidP="00533FE7">
            <w:hyperlink w:anchor="fld_CollRptID" w:history="1">
              <w:r w:rsidR="00512FC7" w:rsidRPr="00533FE7">
                <w:rPr>
                  <w:rStyle w:val="Hyperlink"/>
                  <w:rFonts w:ascii="Times New Roman" w:hAnsi="Times New Roman"/>
                  <w:sz w:val="20"/>
                </w:rPr>
                <w:t>CollRptID</w:t>
              </w:r>
            </w:hyperlink>
          </w:p>
        </w:tc>
      </w:tr>
      <w:tr w:rsidR="00512FC7" w:rsidRPr="00512FC7" w14:paraId="3083522F" w14:textId="77777777" w:rsidTr="00533FE7">
        <w:tc>
          <w:tcPr>
            <w:tcW w:w="828" w:type="dxa"/>
            <w:shd w:val="clear" w:color="auto" w:fill="auto"/>
          </w:tcPr>
          <w:p w14:paraId="7214E2BC" w14:textId="77777777" w:rsidR="00512FC7" w:rsidRPr="00512FC7" w:rsidRDefault="00512FC7" w:rsidP="00533FE7">
            <w:r w:rsidRPr="00512FC7">
              <w:t>910</w:t>
            </w:r>
          </w:p>
        </w:tc>
        <w:tc>
          <w:tcPr>
            <w:tcW w:w="2699" w:type="dxa"/>
            <w:shd w:val="clear" w:color="auto" w:fill="auto"/>
          </w:tcPr>
          <w:p w14:paraId="264B442E" w14:textId="77777777" w:rsidR="00512FC7" w:rsidRPr="00512FC7" w:rsidRDefault="00C411EF" w:rsidP="00533FE7">
            <w:hyperlink w:anchor="fld_CollStatus" w:history="1">
              <w:r w:rsidR="00512FC7" w:rsidRPr="00533FE7">
                <w:rPr>
                  <w:rStyle w:val="Hyperlink"/>
                  <w:rFonts w:ascii="Times New Roman" w:hAnsi="Times New Roman"/>
                  <w:sz w:val="20"/>
                </w:rPr>
                <w:t>CollStatus</w:t>
              </w:r>
            </w:hyperlink>
          </w:p>
        </w:tc>
      </w:tr>
      <w:tr w:rsidR="00512FC7" w:rsidRPr="00512FC7" w14:paraId="6FAC48C2" w14:textId="77777777" w:rsidTr="00533FE7">
        <w:tc>
          <w:tcPr>
            <w:tcW w:w="828" w:type="dxa"/>
            <w:shd w:val="clear" w:color="auto" w:fill="auto"/>
          </w:tcPr>
          <w:p w14:paraId="38F494C4" w14:textId="77777777" w:rsidR="00512FC7" w:rsidRPr="00512FC7" w:rsidRDefault="00512FC7" w:rsidP="00533FE7">
            <w:r w:rsidRPr="00512FC7">
              <w:t>479</w:t>
            </w:r>
          </w:p>
        </w:tc>
        <w:tc>
          <w:tcPr>
            <w:tcW w:w="2699" w:type="dxa"/>
            <w:shd w:val="clear" w:color="auto" w:fill="auto"/>
          </w:tcPr>
          <w:p w14:paraId="19FBE5D1" w14:textId="77777777" w:rsidR="00512FC7" w:rsidRPr="00512FC7" w:rsidRDefault="00C411EF" w:rsidP="00533FE7">
            <w:hyperlink w:anchor="fld_CommCurrency" w:history="1">
              <w:r w:rsidR="00512FC7" w:rsidRPr="00533FE7">
                <w:rPr>
                  <w:rStyle w:val="Hyperlink"/>
                  <w:rFonts w:ascii="Times New Roman" w:hAnsi="Times New Roman"/>
                  <w:sz w:val="20"/>
                </w:rPr>
                <w:t>CommCurrency</w:t>
              </w:r>
            </w:hyperlink>
          </w:p>
        </w:tc>
      </w:tr>
      <w:tr w:rsidR="00512FC7" w:rsidRPr="00512FC7" w14:paraId="61FB6529" w14:textId="77777777" w:rsidTr="00533FE7">
        <w:tc>
          <w:tcPr>
            <w:tcW w:w="828" w:type="dxa"/>
            <w:shd w:val="clear" w:color="auto" w:fill="auto"/>
          </w:tcPr>
          <w:p w14:paraId="3F701F68" w14:textId="77777777" w:rsidR="00512FC7" w:rsidRPr="00512FC7" w:rsidRDefault="00512FC7" w:rsidP="00533FE7">
            <w:r w:rsidRPr="00512FC7">
              <w:t>12</w:t>
            </w:r>
          </w:p>
        </w:tc>
        <w:tc>
          <w:tcPr>
            <w:tcW w:w="2699" w:type="dxa"/>
            <w:shd w:val="clear" w:color="auto" w:fill="auto"/>
          </w:tcPr>
          <w:p w14:paraId="4B71A608" w14:textId="77777777" w:rsidR="00512FC7" w:rsidRPr="00512FC7" w:rsidRDefault="00C411EF" w:rsidP="00533FE7">
            <w:hyperlink w:anchor="fld_Commission" w:history="1">
              <w:r w:rsidR="00512FC7" w:rsidRPr="00533FE7">
                <w:rPr>
                  <w:rStyle w:val="Hyperlink"/>
                  <w:rFonts w:ascii="Times New Roman" w:hAnsi="Times New Roman"/>
                  <w:sz w:val="20"/>
                </w:rPr>
                <w:t>Commission</w:t>
              </w:r>
            </w:hyperlink>
          </w:p>
        </w:tc>
      </w:tr>
      <w:tr w:rsidR="00512FC7" w:rsidRPr="00512FC7" w14:paraId="28D7C584" w14:textId="77777777" w:rsidTr="00533FE7">
        <w:tc>
          <w:tcPr>
            <w:tcW w:w="828" w:type="dxa"/>
            <w:shd w:val="clear" w:color="auto" w:fill="auto"/>
          </w:tcPr>
          <w:p w14:paraId="0464B116" w14:textId="77777777" w:rsidR="00512FC7" w:rsidRPr="00512FC7" w:rsidRDefault="00512FC7" w:rsidP="00533FE7">
            <w:r w:rsidRPr="00512FC7">
              <w:t>13</w:t>
            </w:r>
          </w:p>
        </w:tc>
        <w:tc>
          <w:tcPr>
            <w:tcW w:w="2699" w:type="dxa"/>
            <w:shd w:val="clear" w:color="auto" w:fill="auto"/>
          </w:tcPr>
          <w:p w14:paraId="25EA4EA5" w14:textId="77777777" w:rsidR="00512FC7" w:rsidRPr="00512FC7" w:rsidRDefault="00C411EF" w:rsidP="00533FE7">
            <w:hyperlink w:anchor="fld_CommType" w:history="1">
              <w:r w:rsidR="00512FC7" w:rsidRPr="00533FE7">
                <w:rPr>
                  <w:rStyle w:val="Hyperlink"/>
                  <w:rFonts w:ascii="Times New Roman" w:hAnsi="Times New Roman"/>
                  <w:sz w:val="20"/>
                </w:rPr>
                <w:t>CommType</w:t>
              </w:r>
            </w:hyperlink>
          </w:p>
        </w:tc>
      </w:tr>
      <w:tr w:rsidR="00512FC7" w:rsidRPr="00512FC7" w14:paraId="24996A72" w14:textId="77777777" w:rsidTr="00533FE7">
        <w:tc>
          <w:tcPr>
            <w:tcW w:w="828" w:type="dxa"/>
            <w:shd w:val="clear" w:color="auto" w:fill="auto"/>
          </w:tcPr>
          <w:p w14:paraId="78C12DEB" w14:textId="77777777" w:rsidR="00512FC7" w:rsidRPr="00512FC7" w:rsidRDefault="00512FC7" w:rsidP="00533FE7">
            <w:r w:rsidRPr="00512FC7">
              <w:t>1490</w:t>
            </w:r>
          </w:p>
        </w:tc>
        <w:tc>
          <w:tcPr>
            <w:tcW w:w="2699" w:type="dxa"/>
            <w:shd w:val="clear" w:color="auto" w:fill="auto"/>
          </w:tcPr>
          <w:p w14:paraId="260B8FD3" w14:textId="77777777" w:rsidR="00512FC7" w:rsidRPr="00512FC7" w:rsidRDefault="00C411EF" w:rsidP="00533FE7">
            <w:hyperlink w:anchor="fld_ComplexEventCondition" w:history="1">
              <w:r w:rsidR="00512FC7" w:rsidRPr="00533FE7">
                <w:rPr>
                  <w:rStyle w:val="Hyperlink"/>
                  <w:rFonts w:ascii="Times New Roman" w:hAnsi="Times New Roman"/>
                  <w:sz w:val="20"/>
                </w:rPr>
                <w:t>ComplexEventCondition</w:t>
              </w:r>
            </w:hyperlink>
          </w:p>
        </w:tc>
      </w:tr>
      <w:tr w:rsidR="00512FC7" w:rsidRPr="00512FC7" w14:paraId="3BD46239" w14:textId="77777777" w:rsidTr="00533FE7">
        <w:tc>
          <w:tcPr>
            <w:tcW w:w="828" w:type="dxa"/>
            <w:shd w:val="clear" w:color="auto" w:fill="auto"/>
          </w:tcPr>
          <w:p w14:paraId="2C955442" w14:textId="77777777" w:rsidR="00512FC7" w:rsidRPr="00512FC7" w:rsidRDefault="00512FC7" w:rsidP="00533FE7">
            <w:r w:rsidRPr="00512FC7">
              <w:t>1493</w:t>
            </w:r>
          </w:p>
        </w:tc>
        <w:tc>
          <w:tcPr>
            <w:tcW w:w="2699" w:type="dxa"/>
            <w:shd w:val="clear" w:color="auto" w:fill="auto"/>
          </w:tcPr>
          <w:p w14:paraId="77CE2E55" w14:textId="77777777" w:rsidR="00512FC7" w:rsidRPr="00512FC7" w:rsidRDefault="00C411EF" w:rsidP="00533FE7">
            <w:hyperlink w:anchor="fld_ComplexEventEndDate" w:history="1">
              <w:r w:rsidR="00512FC7" w:rsidRPr="00533FE7">
                <w:rPr>
                  <w:rStyle w:val="Hyperlink"/>
                  <w:rFonts w:ascii="Times New Roman" w:hAnsi="Times New Roman"/>
                  <w:sz w:val="20"/>
                </w:rPr>
                <w:t>ComplexEventEndDate</w:t>
              </w:r>
            </w:hyperlink>
          </w:p>
        </w:tc>
      </w:tr>
      <w:tr w:rsidR="00512FC7" w:rsidRPr="00512FC7" w14:paraId="4805392B" w14:textId="77777777" w:rsidTr="00533FE7">
        <w:tc>
          <w:tcPr>
            <w:tcW w:w="828" w:type="dxa"/>
            <w:shd w:val="clear" w:color="auto" w:fill="auto"/>
          </w:tcPr>
          <w:p w14:paraId="5DC8FB8C" w14:textId="77777777" w:rsidR="00512FC7" w:rsidRPr="00512FC7" w:rsidRDefault="00512FC7" w:rsidP="00533FE7">
            <w:r w:rsidRPr="00512FC7">
              <w:t>1496</w:t>
            </w:r>
          </w:p>
        </w:tc>
        <w:tc>
          <w:tcPr>
            <w:tcW w:w="2699" w:type="dxa"/>
            <w:shd w:val="clear" w:color="auto" w:fill="auto"/>
          </w:tcPr>
          <w:p w14:paraId="026717B5" w14:textId="77777777" w:rsidR="00512FC7" w:rsidRPr="00512FC7" w:rsidRDefault="00C411EF" w:rsidP="00533FE7">
            <w:hyperlink w:anchor="fld_ComplexEventEndTime" w:history="1">
              <w:r w:rsidR="00512FC7" w:rsidRPr="00533FE7">
                <w:rPr>
                  <w:rStyle w:val="Hyperlink"/>
                  <w:rFonts w:ascii="Times New Roman" w:hAnsi="Times New Roman"/>
                  <w:sz w:val="20"/>
                </w:rPr>
                <w:t>ComplexEventEndTime</w:t>
              </w:r>
            </w:hyperlink>
          </w:p>
        </w:tc>
      </w:tr>
      <w:tr w:rsidR="00512FC7" w:rsidRPr="00512FC7" w14:paraId="0DFE70A8" w14:textId="77777777" w:rsidTr="00533FE7">
        <w:tc>
          <w:tcPr>
            <w:tcW w:w="828" w:type="dxa"/>
            <w:shd w:val="clear" w:color="auto" w:fill="auto"/>
          </w:tcPr>
          <w:p w14:paraId="0B6F0C3B" w14:textId="77777777" w:rsidR="00512FC7" w:rsidRPr="00512FC7" w:rsidRDefault="00512FC7" w:rsidP="00533FE7">
            <w:r w:rsidRPr="00512FC7">
              <w:t>1486</w:t>
            </w:r>
          </w:p>
        </w:tc>
        <w:tc>
          <w:tcPr>
            <w:tcW w:w="2699" w:type="dxa"/>
            <w:shd w:val="clear" w:color="auto" w:fill="auto"/>
          </w:tcPr>
          <w:p w14:paraId="3E34E33D" w14:textId="77777777" w:rsidR="00512FC7" w:rsidRPr="00512FC7" w:rsidRDefault="00C411EF" w:rsidP="00533FE7">
            <w:hyperlink w:anchor="fld_ComplexEventPrice" w:history="1">
              <w:r w:rsidR="00512FC7" w:rsidRPr="00533FE7">
                <w:rPr>
                  <w:rStyle w:val="Hyperlink"/>
                  <w:rFonts w:ascii="Times New Roman" w:hAnsi="Times New Roman"/>
                  <w:sz w:val="20"/>
                </w:rPr>
                <w:t>ComplexEventPrice</w:t>
              </w:r>
            </w:hyperlink>
          </w:p>
        </w:tc>
      </w:tr>
      <w:tr w:rsidR="00512FC7" w:rsidRPr="00512FC7" w14:paraId="174358EB" w14:textId="77777777" w:rsidTr="00533FE7">
        <w:tc>
          <w:tcPr>
            <w:tcW w:w="828" w:type="dxa"/>
            <w:shd w:val="clear" w:color="auto" w:fill="auto"/>
          </w:tcPr>
          <w:p w14:paraId="75349A2B" w14:textId="77777777" w:rsidR="00512FC7" w:rsidRPr="00512FC7" w:rsidRDefault="00512FC7" w:rsidP="00533FE7">
            <w:r w:rsidRPr="00512FC7">
              <w:t>1487</w:t>
            </w:r>
          </w:p>
        </w:tc>
        <w:tc>
          <w:tcPr>
            <w:tcW w:w="2699" w:type="dxa"/>
            <w:shd w:val="clear" w:color="auto" w:fill="auto"/>
          </w:tcPr>
          <w:p w14:paraId="7E0B6C36" w14:textId="77777777" w:rsidR="00512FC7" w:rsidRPr="00512FC7" w:rsidRDefault="00C411EF" w:rsidP="00533FE7">
            <w:hyperlink w:anchor="fld_ComplexEventPriceBoundaryMethod" w:history="1">
              <w:r w:rsidR="00512FC7" w:rsidRPr="00533FE7">
                <w:rPr>
                  <w:rStyle w:val="Hyperlink"/>
                  <w:rFonts w:ascii="Times New Roman" w:hAnsi="Times New Roman"/>
                  <w:sz w:val="20"/>
                </w:rPr>
                <w:t>ComplexEventPriceBoundaryMethod</w:t>
              </w:r>
            </w:hyperlink>
          </w:p>
        </w:tc>
      </w:tr>
      <w:tr w:rsidR="00512FC7" w:rsidRPr="00512FC7" w14:paraId="209BA662" w14:textId="77777777" w:rsidTr="00533FE7">
        <w:tc>
          <w:tcPr>
            <w:tcW w:w="828" w:type="dxa"/>
            <w:shd w:val="clear" w:color="auto" w:fill="auto"/>
          </w:tcPr>
          <w:p w14:paraId="0DB6E83F" w14:textId="77777777" w:rsidR="00512FC7" w:rsidRPr="00512FC7" w:rsidRDefault="00512FC7" w:rsidP="00533FE7">
            <w:r w:rsidRPr="00512FC7">
              <w:t>1488</w:t>
            </w:r>
          </w:p>
        </w:tc>
        <w:tc>
          <w:tcPr>
            <w:tcW w:w="2699" w:type="dxa"/>
            <w:shd w:val="clear" w:color="auto" w:fill="auto"/>
          </w:tcPr>
          <w:p w14:paraId="3CF86731" w14:textId="77777777" w:rsidR="00512FC7" w:rsidRPr="00512FC7" w:rsidRDefault="00C411EF" w:rsidP="00533FE7">
            <w:hyperlink w:anchor="fld_ComplexEventPriceBoundaryPrecision" w:history="1">
              <w:r w:rsidR="00512FC7" w:rsidRPr="00533FE7">
                <w:rPr>
                  <w:rStyle w:val="Hyperlink"/>
                  <w:rFonts w:ascii="Times New Roman" w:hAnsi="Times New Roman"/>
                  <w:sz w:val="20"/>
                </w:rPr>
                <w:t>ComplexEventPriceBoundaryPrecision</w:t>
              </w:r>
            </w:hyperlink>
          </w:p>
        </w:tc>
      </w:tr>
      <w:tr w:rsidR="00512FC7" w:rsidRPr="00512FC7" w14:paraId="0384252B" w14:textId="77777777" w:rsidTr="00533FE7">
        <w:tc>
          <w:tcPr>
            <w:tcW w:w="828" w:type="dxa"/>
            <w:shd w:val="clear" w:color="auto" w:fill="auto"/>
          </w:tcPr>
          <w:p w14:paraId="0E4AC071" w14:textId="77777777" w:rsidR="00512FC7" w:rsidRPr="00512FC7" w:rsidRDefault="00512FC7" w:rsidP="00533FE7">
            <w:r w:rsidRPr="00512FC7">
              <w:t>1489</w:t>
            </w:r>
          </w:p>
        </w:tc>
        <w:tc>
          <w:tcPr>
            <w:tcW w:w="2699" w:type="dxa"/>
            <w:shd w:val="clear" w:color="auto" w:fill="auto"/>
          </w:tcPr>
          <w:p w14:paraId="64C5636C" w14:textId="77777777" w:rsidR="00512FC7" w:rsidRPr="00512FC7" w:rsidRDefault="00C411EF" w:rsidP="00533FE7">
            <w:hyperlink w:anchor="fld_ComplexEventPriceTimeType" w:history="1">
              <w:r w:rsidR="00512FC7" w:rsidRPr="00533FE7">
                <w:rPr>
                  <w:rStyle w:val="Hyperlink"/>
                  <w:rFonts w:ascii="Times New Roman" w:hAnsi="Times New Roman"/>
                  <w:sz w:val="20"/>
                </w:rPr>
                <w:t>ComplexEventPriceTimeType</w:t>
              </w:r>
            </w:hyperlink>
          </w:p>
        </w:tc>
      </w:tr>
      <w:tr w:rsidR="00512FC7" w:rsidRPr="00512FC7" w14:paraId="5C082857" w14:textId="77777777" w:rsidTr="00533FE7">
        <w:tc>
          <w:tcPr>
            <w:tcW w:w="828" w:type="dxa"/>
            <w:shd w:val="clear" w:color="auto" w:fill="auto"/>
          </w:tcPr>
          <w:p w14:paraId="7F928A8E" w14:textId="77777777" w:rsidR="00512FC7" w:rsidRPr="00512FC7" w:rsidRDefault="00512FC7" w:rsidP="00533FE7">
            <w:r w:rsidRPr="00512FC7">
              <w:t>1492</w:t>
            </w:r>
          </w:p>
        </w:tc>
        <w:tc>
          <w:tcPr>
            <w:tcW w:w="2699" w:type="dxa"/>
            <w:shd w:val="clear" w:color="auto" w:fill="auto"/>
          </w:tcPr>
          <w:p w14:paraId="33DA62AC" w14:textId="77777777" w:rsidR="00512FC7" w:rsidRPr="00512FC7" w:rsidRDefault="00C411EF" w:rsidP="00533FE7">
            <w:hyperlink w:anchor="fld_ComplexEventStartDate" w:history="1">
              <w:r w:rsidR="00512FC7" w:rsidRPr="00533FE7">
                <w:rPr>
                  <w:rStyle w:val="Hyperlink"/>
                  <w:rFonts w:ascii="Times New Roman" w:hAnsi="Times New Roman"/>
                  <w:sz w:val="20"/>
                </w:rPr>
                <w:t>ComplexEventStartDate</w:t>
              </w:r>
            </w:hyperlink>
          </w:p>
        </w:tc>
      </w:tr>
      <w:tr w:rsidR="00512FC7" w:rsidRPr="00512FC7" w14:paraId="6EC5068E" w14:textId="77777777" w:rsidTr="00533FE7">
        <w:tc>
          <w:tcPr>
            <w:tcW w:w="828" w:type="dxa"/>
            <w:shd w:val="clear" w:color="auto" w:fill="auto"/>
          </w:tcPr>
          <w:p w14:paraId="400072DD" w14:textId="77777777" w:rsidR="00512FC7" w:rsidRPr="00512FC7" w:rsidRDefault="00512FC7" w:rsidP="00533FE7">
            <w:r w:rsidRPr="00512FC7">
              <w:t>1495</w:t>
            </w:r>
          </w:p>
        </w:tc>
        <w:tc>
          <w:tcPr>
            <w:tcW w:w="2699" w:type="dxa"/>
            <w:shd w:val="clear" w:color="auto" w:fill="auto"/>
          </w:tcPr>
          <w:p w14:paraId="6C435948" w14:textId="77777777" w:rsidR="00512FC7" w:rsidRPr="00512FC7" w:rsidRDefault="00C411EF" w:rsidP="00533FE7">
            <w:hyperlink w:anchor="fld_ComplexEventStartTime" w:history="1">
              <w:r w:rsidR="00512FC7" w:rsidRPr="00533FE7">
                <w:rPr>
                  <w:rStyle w:val="Hyperlink"/>
                  <w:rFonts w:ascii="Times New Roman" w:hAnsi="Times New Roman"/>
                  <w:sz w:val="20"/>
                </w:rPr>
                <w:t>ComplexEventStartTime</w:t>
              </w:r>
            </w:hyperlink>
          </w:p>
        </w:tc>
      </w:tr>
      <w:tr w:rsidR="00512FC7" w:rsidRPr="00512FC7" w14:paraId="65B1E526" w14:textId="77777777" w:rsidTr="00533FE7">
        <w:tc>
          <w:tcPr>
            <w:tcW w:w="828" w:type="dxa"/>
            <w:shd w:val="clear" w:color="auto" w:fill="auto"/>
          </w:tcPr>
          <w:p w14:paraId="179968E7" w14:textId="77777777" w:rsidR="00512FC7" w:rsidRPr="00512FC7" w:rsidRDefault="00512FC7" w:rsidP="00533FE7">
            <w:r w:rsidRPr="00512FC7">
              <w:t>1484</w:t>
            </w:r>
          </w:p>
        </w:tc>
        <w:tc>
          <w:tcPr>
            <w:tcW w:w="2699" w:type="dxa"/>
            <w:shd w:val="clear" w:color="auto" w:fill="auto"/>
          </w:tcPr>
          <w:p w14:paraId="735A2E5F" w14:textId="77777777" w:rsidR="00512FC7" w:rsidRPr="00512FC7" w:rsidRDefault="00C411EF" w:rsidP="00533FE7">
            <w:hyperlink w:anchor="fld_ComplexEventType" w:history="1">
              <w:r w:rsidR="00512FC7" w:rsidRPr="00533FE7">
                <w:rPr>
                  <w:rStyle w:val="Hyperlink"/>
                  <w:rFonts w:ascii="Times New Roman" w:hAnsi="Times New Roman"/>
                  <w:sz w:val="20"/>
                </w:rPr>
                <w:t>ComplexEventType</w:t>
              </w:r>
            </w:hyperlink>
          </w:p>
        </w:tc>
      </w:tr>
      <w:tr w:rsidR="00512FC7" w:rsidRPr="00512FC7" w14:paraId="00B31069" w14:textId="77777777" w:rsidTr="00533FE7">
        <w:tc>
          <w:tcPr>
            <w:tcW w:w="828" w:type="dxa"/>
            <w:shd w:val="clear" w:color="auto" w:fill="auto"/>
          </w:tcPr>
          <w:p w14:paraId="74B0DFB5" w14:textId="77777777" w:rsidR="00512FC7" w:rsidRPr="00512FC7" w:rsidRDefault="00512FC7" w:rsidP="00533FE7">
            <w:r w:rsidRPr="00512FC7">
              <w:t>1485</w:t>
            </w:r>
          </w:p>
        </w:tc>
        <w:tc>
          <w:tcPr>
            <w:tcW w:w="2699" w:type="dxa"/>
            <w:shd w:val="clear" w:color="auto" w:fill="auto"/>
          </w:tcPr>
          <w:p w14:paraId="40831B17" w14:textId="77777777" w:rsidR="00512FC7" w:rsidRPr="00512FC7" w:rsidRDefault="00C411EF" w:rsidP="00533FE7">
            <w:hyperlink w:anchor="fld_ComplexOptPayoutAmount" w:history="1">
              <w:r w:rsidR="00512FC7" w:rsidRPr="00533FE7">
                <w:rPr>
                  <w:rStyle w:val="Hyperlink"/>
                  <w:rFonts w:ascii="Times New Roman" w:hAnsi="Times New Roman"/>
                  <w:sz w:val="20"/>
                </w:rPr>
                <w:t>ComplexOptPayoutAmount</w:t>
              </w:r>
            </w:hyperlink>
          </w:p>
        </w:tc>
      </w:tr>
      <w:tr w:rsidR="00512FC7" w:rsidRPr="00512FC7" w14:paraId="2E34C1FE" w14:textId="77777777" w:rsidTr="00533FE7">
        <w:tc>
          <w:tcPr>
            <w:tcW w:w="828" w:type="dxa"/>
            <w:shd w:val="clear" w:color="auto" w:fill="auto"/>
          </w:tcPr>
          <w:p w14:paraId="70893175" w14:textId="77777777" w:rsidR="00512FC7" w:rsidRPr="00512FC7" w:rsidRDefault="00512FC7" w:rsidP="00533FE7">
            <w:r w:rsidRPr="00512FC7">
              <w:t>376</w:t>
            </w:r>
          </w:p>
        </w:tc>
        <w:tc>
          <w:tcPr>
            <w:tcW w:w="2699" w:type="dxa"/>
            <w:shd w:val="clear" w:color="auto" w:fill="auto"/>
          </w:tcPr>
          <w:p w14:paraId="5A3B40E0" w14:textId="77777777" w:rsidR="00512FC7" w:rsidRPr="00512FC7" w:rsidRDefault="00C411EF" w:rsidP="00533FE7">
            <w:hyperlink w:anchor="fld_ComplianceID" w:history="1">
              <w:r w:rsidR="00512FC7" w:rsidRPr="00533FE7">
                <w:rPr>
                  <w:rStyle w:val="Hyperlink"/>
                  <w:rFonts w:ascii="Times New Roman" w:hAnsi="Times New Roman"/>
                  <w:sz w:val="20"/>
                </w:rPr>
                <w:t>ComplianceID</w:t>
              </w:r>
            </w:hyperlink>
          </w:p>
        </w:tc>
      </w:tr>
      <w:tr w:rsidR="00512FC7" w:rsidRPr="00512FC7" w14:paraId="7FEBC950" w14:textId="77777777" w:rsidTr="00533FE7">
        <w:tc>
          <w:tcPr>
            <w:tcW w:w="828" w:type="dxa"/>
            <w:shd w:val="clear" w:color="auto" w:fill="auto"/>
          </w:tcPr>
          <w:p w14:paraId="39030757" w14:textId="77777777" w:rsidR="00512FC7" w:rsidRPr="00512FC7" w:rsidRDefault="00512FC7" w:rsidP="00533FE7">
            <w:r w:rsidRPr="00512FC7">
              <w:t>238</w:t>
            </w:r>
          </w:p>
        </w:tc>
        <w:tc>
          <w:tcPr>
            <w:tcW w:w="2699" w:type="dxa"/>
            <w:shd w:val="clear" w:color="auto" w:fill="auto"/>
          </w:tcPr>
          <w:p w14:paraId="443D54D2" w14:textId="77777777" w:rsidR="00512FC7" w:rsidRPr="00512FC7" w:rsidRDefault="00C411EF" w:rsidP="00533FE7">
            <w:hyperlink w:anchor="fld_Concession" w:history="1">
              <w:r w:rsidR="00512FC7" w:rsidRPr="00533FE7">
                <w:rPr>
                  <w:rStyle w:val="Hyperlink"/>
                  <w:rFonts w:ascii="Times New Roman" w:hAnsi="Times New Roman"/>
                  <w:sz w:val="20"/>
                </w:rPr>
                <w:t>Concession</w:t>
              </w:r>
            </w:hyperlink>
          </w:p>
        </w:tc>
      </w:tr>
      <w:tr w:rsidR="00512FC7" w:rsidRPr="00512FC7" w14:paraId="6A4E7F71" w14:textId="77777777" w:rsidTr="00533FE7">
        <w:tc>
          <w:tcPr>
            <w:tcW w:w="828" w:type="dxa"/>
            <w:shd w:val="clear" w:color="auto" w:fill="auto"/>
          </w:tcPr>
          <w:p w14:paraId="1396F7C7" w14:textId="77777777" w:rsidR="00512FC7" w:rsidRPr="00512FC7" w:rsidRDefault="00512FC7" w:rsidP="00533FE7">
            <w:r w:rsidRPr="00512FC7">
              <w:t>664</w:t>
            </w:r>
          </w:p>
        </w:tc>
        <w:tc>
          <w:tcPr>
            <w:tcW w:w="2699" w:type="dxa"/>
            <w:shd w:val="clear" w:color="auto" w:fill="auto"/>
          </w:tcPr>
          <w:p w14:paraId="21AC4E8F" w14:textId="77777777" w:rsidR="00512FC7" w:rsidRPr="00512FC7" w:rsidRDefault="00C411EF" w:rsidP="00533FE7">
            <w:hyperlink w:anchor="fld_ConfirmID" w:history="1">
              <w:r w:rsidR="00512FC7" w:rsidRPr="00533FE7">
                <w:rPr>
                  <w:rStyle w:val="Hyperlink"/>
                  <w:rFonts w:ascii="Times New Roman" w:hAnsi="Times New Roman"/>
                  <w:sz w:val="20"/>
                </w:rPr>
                <w:t>ConfirmID</w:t>
              </w:r>
            </w:hyperlink>
          </w:p>
        </w:tc>
      </w:tr>
      <w:tr w:rsidR="00512FC7" w:rsidRPr="00512FC7" w14:paraId="22BF3E6D" w14:textId="77777777" w:rsidTr="00533FE7">
        <w:tc>
          <w:tcPr>
            <w:tcW w:w="828" w:type="dxa"/>
            <w:shd w:val="clear" w:color="auto" w:fill="auto"/>
          </w:tcPr>
          <w:p w14:paraId="607BF46E" w14:textId="77777777" w:rsidR="00512FC7" w:rsidRPr="00512FC7" w:rsidRDefault="00512FC7" w:rsidP="00533FE7">
            <w:r w:rsidRPr="00512FC7">
              <w:t>772</w:t>
            </w:r>
          </w:p>
        </w:tc>
        <w:tc>
          <w:tcPr>
            <w:tcW w:w="2699" w:type="dxa"/>
            <w:shd w:val="clear" w:color="auto" w:fill="auto"/>
          </w:tcPr>
          <w:p w14:paraId="0E5D0CC3" w14:textId="77777777" w:rsidR="00512FC7" w:rsidRPr="00512FC7" w:rsidRDefault="00C411EF" w:rsidP="00533FE7">
            <w:hyperlink w:anchor="fld_ConfirmRefID" w:history="1">
              <w:r w:rsidR="00512FC7" w:rsidRPr="00533FE7">
                <w:rPr>
                  <w:rStyle w:val="Hyperlink"/>
                  <w:rFonts w:ascii="Times New Roman" w:hAnsi="Times New Roman"/>
                  <w:sz w:val="20"/>
                </w:rPr>
                <w:t>ConfirmRefID</w:t>
              </w:r>
            </w:hyperlink>
          </w:p>
        </w:tc>
      </w:tr>
      <w:tr w:rsidR="00512FC7" w:rsidRPr="00512FC7" w14:paraId="27D2926B" w14:textId="77777777" w:rsidTr="00533FE7">
        <w:tc>
          <w:tcPr>
            <w:tcW w:w="828" w:type="dxa"/>
            <w:shd w:val="clear" w:color="auto" w:fill="auto"/>
          </w:tcPr>
          <w:p w14:paraId="1DCAAE2C" w14:textId="77777777" w:rsidR="00512FC7" w:rsidRPr="00512FC7" w:rsidRDefault="00512FC7" w:rsidP="00533FE7">
            <w:r w:rsidRPr="00512FC7">
              <w:t>774</w:t>
            </w:r>
          </w:p>
        </w:tc>
        <w:tc>
          <w:tcPr>
            <w:tcW w:w="2699" w:type="dxa"/>
            <w:shd w:val="clear" w:color="auto" w:fill="auto"/>
          </w:tcPr>
          <w:p w14:paraId="038887E8" w14:textId="77777777" w:rsidR="00512FC7" w:rsidRPr="00512FC7" w:rsidRDefault="00C411EF" w:rsidP="00533FE7">
            <w:hyperlink w:anchor="fld_ConfirmRejReason" w:history="1">
              <w:r w:rsidR="00512FC7" w:rsidRPr="00533FE7">
                <w:rPr>
                  <w:rStyle w:val="Hyperlink"/>
                  <w:rFonts w:ascii="Times New Roman" w:hAnsi="Times New Roman"/>
                  <w:sz w:val="20"/>
                </w:rPr>
                <w:t>ConfirmRejReason</w:t>
              </w:r>
            </w:hyperlink>
          </w:p>
        </w:tc>
      </w:tr>
      <w:tr w:rsidR="00512FC7" w:rsidRPr="00512FC7" w14:paraId="22A4D3C5" w14:textId="77777777" w:rsidTr="00533FE7">
        <w:tc>
          <w:tcPr>
            <w:tcW w:w="828" w:type="dxa"/>
            <w:shd w:val="clear" w:color="auto" w:fill="auto"/>
          </w:tcPr>
          <w:p w14:paraId="5447E31E" w14:textId="77777777" w:rsidR="00512FC7" w:rsidRPr="00512FC7" w:rsidRDefault="00512FC7" w:rsidP="00533FE7">
            <w:r w:rsidRPr="00512FC7">
              <w:t>859</w:t>
            </w:r>
          </w:p>
        </w:tc>
        <w:tc>
          <w:tcPr>
            <w:tcW w:w="2699" w:type="dxa"/>
            <w:shd w:val="clear" w:color="auto" w:fill="auto"/>
          </w:tcPr>
          <w:p w14:paraId="64E0E457" w14:textId="77777777" w:rsidR="00512FC7" w:rsidRPr="00512FC7" w:rsidRDefault="00C411EF" w:rsidP="00533FE7">
            <w:hyperlink w:anchor="fld_ConfirmReqID" w:history="1">
              <w:r w:rsidR="00512FC7" w:rsidRPr="00533FE7">
                <w:rPr>
                  <w:rStyle w:val="Hyperlink"/>
                  <w:rFonts w:ascii="Times New Roman" w:hAnsi="Times New Roman"/>
                  <w:sz w:val="20"/>
                </w:rPr>
                <w:t>ConfirmReqID</w:t>
              </w:r>
            </w:hyperlink>
          </w:p>
        </w:tc>
      </w:tr>
      <w:tr w:rsidR="00512FC7" w:rsidRPr="00512FC7" w14:paraId="1C5A4D7A" w14:textId="77777777" w:rsidTr="00533FE7">
        <w:tc>
          <w:tcPr>
            <w:tcW w:w="828" w:type="dxa"/>
            <w:shd w:val="clear" w:color="auto" w:fill="auto"/>
          </w:tcPr>
          <w:p w14:paraId="285CF134" w14:textId="77777777" w:rsidR="00512FC7" w:rsidRPr="00512FC7" w:rsidRDefault="00512FC7" w:rsidP="00533FE7">
            <w:r w:rsidRPr="00512FC7">
              <w:t>665</w:t>
            </w:r>
          </w:p>
        </w:tc>
        <w:tc>
          <w:tcPr>
            <w:tcW w:w="2699" w:type="dxa"/>
            <w:shd w:val="clear" w:color="auto" w:fill="auto"/>
          </w:tcPr>
          <w:p w14:paraId="109E1A0E" w14:textId="77777777" w:rsidR="00512FC7" w:rsidRPr="00512FC7" w:rsidRDefault="00C411EF" w:rsidP="00533FE7">
            <w:hyperlink w:anchor="fld_ConfirmStatus" w:history="1">
              <w:r w:rsidR="00512FC7" w:rsidRPr="00533FE7">
                <w:rPr>
                  <w:rStyle w:val="Hyperlink"/>
                  <w:rFonts w:ascii="Times New Roman" w:hAnsi="Times New Roman"/>
                  <w:sz w:val="20"/>
                </w:rPr>
                <w:t>ConfirmStatus</w:t>
              </w:r>
            </w:hyperlink>
          </w:p>
        </w:tc>
      </w:tr>
      <w:tr w:rsidR="00512FC7" w:rsidRPr="00512FC7" w14:paraId="45D34CC3" w14:textId="77777777" w:rsidTr="00533FE7">
        <w:tc>
          <w:tcPr>
            <w:tcW w:w="828" w:type="dxa"/>
            <w:shd w:val="clear" w:color="auto" w:fill="auto"/>
          </w:tcPr>
          <w:p w14:paraId="4F5AF23F" w14:textId="77777777" w:rsidR="00512FC7" w:rsidRPr="00512FC7" w:rsidRDefault="00512FC7" w:rsidP="00533FE7">
            <w:r w:rsidRPr="00512FC7">
              <w:t>666</w:t>
            </w:r>
          </w:p>
        </w:tc>
        <w:tc>
          <w:tcPr>
            <w:tcW w:w="2699" w:type="dxa"/>
            <w:shd w:val="clear" w:color="auto" w:fill="auto"/>
          </w:tcPr>
          <w:p w14:paraId="6F0C4C2D" w14:textId="77777777" w:rsidR="00512FC7" w:rsidRPr="00512FC7" w:rsidRDefault="00C411EF" w:rsidP="00533FE7">
            <w:hyperlink w:anchor="fld_ConfirmTransType" w:history="1">
              <w:r w:rsidR="00512FC7" w:rsidRPr="00533FE7">
                <w:rPr>
                  <w:rStyle w:val="Hyperlink"/>
                  <w:rFonts w:ascii="Times New Roman" w:hAnsi="Times New Roman"/>
                  <w:sz w:val="20"/>
                </w:rPr>
                <w:t>ConfirmTransType</w:t>
              </w:r>
            </w:hyperlink>
          </w:p>
        </w:tc>
      </w:tr>
      <w:tr w:rsidR="00512FC7" w:rsidRPr="00512FC7" w14:paraId="1FAFECF0" w14:textId="77777777" w:rsidTr="00533FE7">
        <w:tc>
          <w:tcPr>
            <w:tcW w:w="828" w:type="dxa"/>
            <w:shd w:val="clear" w:color="auto" w:fill="auto"/>
          </w:tcPr>
          <w:p w14:paraId="5634BCC4" w14:textId="77777777" w:rsidR="00512FC7" w:rsidRPr="00512FC7" w:rsidRDefault="00512FC7" w:rsidP="00533FE7">
            <w:r w:rsidRPr="00512FC7">
              <w:t>773</w:t>
            </w:r>
          </w:p>
        </w:tc>
        <w:tc>
          <w:tcPr>
            <w:tcW w:w="2699" w:type="dxa"/>
            <w:shd w:val="clear" w:color="auto" w:fill="auto"/>
          </w:tcPr>
          <w:p w14:paraId="403A8292" w14:textId="77777777" w:rsidR="00512FC7" w:rsidRPr="00512FC7" w:rsidRDefault="00C411EF" w:rsidP="00533FE7">
            <w:hyperlink w:anchor="fld_ConfirmType" w:history="1">
              <w:r w:rsidR="00512FC7" w:rsidRPr="00533FE7">
                <w:rPr>
                  <w:rStyle w:val="Hyperlink"/>
                  <w:rFonts w:ascii="Times New Roman" w:hAnsi="Times New Roman"/>
                  <w:sz w:val="20"/>
                </w:rPr>
                <w:t>ConfirmType</w:t>
              </w:r>
            </w:hyperlink>
          </w:p>
        </w:tc>
      </w:tr>
      <w:tr w:rsidR="00512FC7" w:rsidRPr="00512FC7" w14:paraId="6FC69680" w14:textId="77777777" w:rsidTr="00533FE7">
        <w:tc>
          <w:tcPr>
            <w:tcW w:w="828" w:type="dxa"/>
            <w:shd w:val="clear" w:color="auto" w:fill="auto"/>
          </w:tcPr>
          <w:p w14:paraId="3B217B1F" w14:textId="77777777" w:rsidR="00512FC7" w:rsidRPr="00512FC7" w:rsidRDefault="00512FC7" w:rsidP="00533FE7">
            <w:r w:rsidRPr="00512FC7">
              <w:t>521</w:t>
            </w:r>
          </w:p>
        </w:tc>
        <w:tc>
          <w:tcPr>
            <w:tcW w:w="2699" w:type="dxa"/>
            <w:shd w:val="clear" w:color="auto" w:fill="auto"/>
          </w:tcPr>
          <w:p w14:paraId="0E7D1621" w14:textId="77777777" w:rsidR="00512FC7" w:rsidRPr="00512FC7" w:rsidRDefault="00C411EF" w:rsidP="00533FE7">
            <w:hyperlink w:anchor="fld_ContAmtCurr" w:history="1">
              <w:r w:rsidR="00512FC7" w:rsidRPr="00533FE7">
                <w:rPr>
                  <w:rStyle w:val="Hyperlink"/>
                  <w:rFonts w:ascii="Times New Roman" w:hAnsi="Times New Roman"/>
                  <w:sz w:val="20"/>
                </w:rPr>
                <w:t>ContAmtCurr</w:t>
              </w:r>
            </w:hyperlink>
          </w:p>
        </w:tc>
      </w:tr>
      <w:tr w:rsidR="00512FC7" w:rsidRPr="00512FC7" w14:paraId="494911B7" w14:textId="77777777" w:rsidTr="00533FE7">
        <w:tc>
          <w:tcPr>
            <w:tcW w:w="828" w:type="dxa"/>
            <w:shd w:val="clear" w:color="auto" w:fill="auto"/>
          </w:tcPr>
          <w:p w14:paraId="30889447" w14:textId="77777777" w:rsidR="00512FC7" w:rsidRPr="00512FC7" w:rsidRDefault="00512FC7" w:rsidP="00533FE7">
            <w:r w:rsidRPr="00512FC7">
              <w:t>519</w:t>
            </w:r>
          </w:p>
        </w:tc>
        <w:tc>
          <w:tcPr>
            <w:tcW w:w="2699" w:type="dxa"/>
            <w:shd w:val="clear" w:color="auto" w:fill="auto"/>
          </w:tcPr>
          <w:p w14:paraId="02AD314D" w14:textId="77777777" w:rsidR="00512FC7" w:rsidRPr="00512FC7" w:rsidRDefault="00C411EF" w:rsidP="00533FE7">
            <w:hyperlink w:anchor="fld_ContAmtType" w:history="1">
              <w:r w:rsidR="00512FC7" w:rsidRPr="00533FE7">
                <w:rPr>
                  <w:rStyle w:val="Hyperlink"/>
                  <w:rFonts w:ascii="Times New Roman" w:hAnsi="Times New Roman"/>
                  <w:sz w:val="20"/>
                </w:rPr>
                <w:t>ContAmtType</w:t>
              </w:r>
            </w:hyperlink>
          </w:p>
        </w:tc>
      </w:tr>
      <w:tr w:rsidR="00512FC7" w:rsidRPr="00512FC7" w14:paraId="18EA23D0" w14:textId="77777777" w:rsidTr="00533FE7">
        <w:tc>
          <w:tcPr>
            <w:tcW w:w="828" w:type="dxa"/>
            <w:shd w:val="clear" w:color="auto" w:fill="auto"/>
          </w:tcPr>
          <w:p w14:paraId="133982E9" w14:textId="77777777" w:rsidR="00512FC7" w:rsidRPr="00512FC7" w:rsidRDefault="00512FC7" w:rsidP="00533FE7">
            <w:r w:rsidRPr="00512FC7">
              <w:t>520</w:t>
            </w:r>
          </w:p>
        </w:tc>
        <w:tc>
          <w:tcPr>
            <w:tcW w:w="2699" w:type="dxa"/>
            <w:shd w:val="clear" w:color="auto" w:fill="auto"/>
          </w:tcPr>
          <w:p w14:paraId="205FDE91" w14:textId="77777777" w:rsidR="00512FC7" w:rsidRPr="00512FC7" w:rsidRDefault="00C411EF" w:rsidP="00533FE7">
            <w:hyperlink w:anchor="fld_ContAmtValue" w:history="1">
              <w:r w:rsidR="00512FC7" w:rsidRPr="00533FE7">
                <w:rPr>
                  <w:rStyle w:val="Hyperlink"/>
                  <w:rFonts w:ascii="Times New Roman" w:hAnsi="Times New Roman"/>
                  <w:sz w:val="20"/>
                </w:rPr>
                <w:t>ContAmtValue</w:t>
              </w:r>
            </w:hyperlink>
          </w:p>
        </w:tc>
      </w:tr>
      <w:tr w:rsidR="00DE5358" w:rsidRPr="00DE5358" w14:paraId="5F5C1935" w14:textId="77777777" w:rsidTr="00BD0927">
        <w:trPr>
          <w:del w:id="4583" w:author="Administrator" w:date="2011-08-18T10:26:00Z"/>
        </w:trPr>
        <w:tc>
          <w:tcPr>
            <w:tcW w:w="828" w:type="dxa"/>
            <w:shd w:val="clear" w:color="auto" w:fill="auto"/>
          </w:tcPr>
          <w:p w14:paraId="4D1090C2" w14:textId="77777777" w:rsidR="00DE5358" w:rsidRPr="00DE5358" w:rsidRDefault="00DE5358" w:rsidP="00DE5358">
            <w:pPr>
              <w:rPr>
                <w:del w:id="4584" w:author="Administrator" w:date="2011-08-18T10:26:00Z"/>
              </w:rPr>
            </w:pPr>
            <w:del w:id="4585" w:author="Administrator" w:date="2011-08-18T10:26:00Z">
              <w:r w:rsidRPr="00DE5358">
                <w:delText>1523</w:delText>
              </w:r>
            </w:del>
          </w:p>
        </w:tc>
        <w:tc>
          <w:tcPr>
            <w:tcW w:w="2699" w:type="dxa"/>
            <w:shd w:val="clear" w:color="auto" w:fill="auto"/>
          </w:tcPr>
          <w:p w14:paraId="0F8E40E4" w14:textId="77777777" w:rsidR="00DE5358" w:rsidRPr="00DE5358" w:rsidRDefault="00DE5358" w:rsidP="00DE5358">
            <w:pPr>
              <w:rPr>
                <w:del w:id="4586" w:author="Administrator" w:date="2011-08-18T10:26:00Z"/>
              </w:rPr>
            </w:pPr>
            <w:del w:id="4587" w:author="Administrator" w:date="2011-08-18T10:26:00Z">
              <w:r>
                <w:fldChar w:fldCharType="begin"/>
              </w:r>
              <w:r>
                <w:delInstrText xml:space="preserve"> HYPERLINK  \l "fld_ContextPartyID" </w:delInstrText>
              </w:r>
              <w:r>
                <w:fldChar w:fldCharType="separate"/>
              </w:r>
              <w:r w:rsidRPr="00BD0927">
                <w:rPr>
                  <w:rStyle w:val="Hyperlink"/>
                  <w:rFonts w:ascii="Times New Roman" w:hAnsi="Times New Roman"/>
                  <w:sz w:val="20"/>
                </w:rPr>
                <w:delText>ContextPartyID</w:delText>
              </w:r>
              <w:r>
                <w:fldChar w:fldCharType="end"/>
              </w:r>
            </w:del>
          </w:p>
        </w:tc>
      </w:tr>
      <w:tr w:rsidR="00DE5358" w:rsidRPr="00DE5358" w14:paraId="6CAB7568" w14:textId="77777777" w:rsidTr="00BD0927">
        <w:trPr>
          <w:del w:id="4588" w:author="Administrator" w:date="2011-08-18T10:26:00Z"/>
        </w:trPr>
        <w:tc>
          <w:tcPr>
            <w:tcW w:w="828" w:type="dxa"/>
            <w:shd w:val="clear" w:color="auto" w:fill="auto"/>
          </w:tcPr>
          <w:p w14:paraId="6B3FF0CD" w14:textId="77777777" w:rsidR="00DE5358" w:rsidRPr="00DE5358" w:rsidRDefault="00DE5358" w:rsidP="00DE5358">
            <w:pPr>
              <w:rPr>
                <w:del w:id="4589" w:author="Administrator" w:date="2011-08-18T10:26:00Z"/>
              </w:rPr>
            </w:pPr>
            <w:del w:id="4590" w:author="Administrator" w:date="2011-08-18T10:26:00Z">
              <w:r w:rsidRPr="00DE5358">
                <w:delText>1524</w:delText>
              </w:r>
            </w:del>
          </w:p>
        </w:tc>
        <w:tc>
          <w:tcPr>
            <w:tcW w:w="2699" w:type="dxa"/>
            <w:shd w:val="clear" w:color="auto" w:fill="auto"/>
          </w:tcPr>
          <w:p w14:paraId="0F05CD8E" w14:textId="77777777" w:rsidR="00DE5358" w:rsidRPr="00DE5358" w:rsidRDefault="00DE5358" w:rsidP="00DE5358">
            <w:pPr>
              <w:rPr>
                <w:del w:id="4591" w:author="Administrator" w:date="2011-08-18T10:26:00Z"/>
              </w:rPr>
            </w:pPr>
            <w:del w:id="4592" w:author="Administrator" w:date="2011-08-18T10:26:00Z">
              <w:r>
                <w:fldChar w:fldCharType="begin"/>
              </w:r>
              <w:r>
                <w:delInstrText xml:space="preserve"> HYPERLINK  \l "fld_ContextPartyIDSource" </w:delInstrText>
              </w:r>
              <w:r>
                <w:fldChar w:fldCharType="separate"/>
              </w:r>
              <w:r w:rsidRPr="00BD0927">
                <w:rPr>
                  <w:rStyle w:val="Hyperlink"/>
                  <w:rFonts w:ascii="Times New Roman" w:hAnsi="Times New Roman"/>
                  <w:sz w:val="20"/>
                </w:rPr>
                <w:delText>ContextPartyIDSource</w:delText>
              </w:r>
              <w:r>
                <w:fldChar w:fldCharType="end"/>
              </w:r>
            </w:del>
          </w:p>
        </w:tc>
      </w:tr>
      <w:tr w:rsidR="00DE5358" w:rsidRPr="00DE5358" w14:paraId="0CC0A391" w14:textId="77777777" w:rsidTr="00BD0927">
        <w:trPr>
          <w:del w:id="4593" w:author="Administrator" w:date="2011-08-18T10:26:00Z"/>
        </w:trPr>
        <w:tc>
          <w:tcPr>
            <w:tcW w:w="828" w:type="dxa"/>
            <w:shd w:val="clear" w:color="auto" w:fill="auto"/>
          </w:tcPr>
          <w:p w14:paraId="08C41929" w14:textId="77777777" w:rsidR="00DE5358" w:rsidRPr="00DE5358" w:rsidRDefault="00DE5358" w:rsidP="00DE5358">
            <w:pPr>
              <w:rPr>
                <w:del w:id="4594" w:author="Administrator" w:date="2011-08-18T10:26:00Z"/>
              </w:rPr>
            </w:pPr>
            <w:del w:id="4595" w:author="Administrator" w:date="2011-08-18T10:26:00Z">
              <w:r w:rsidRPr="00DE5358">
                <w:delText>1525</w:delText>
              </w:r>
            </w:del>
          </w:p>
        </w:tc>
        <w:tc>
          <w:tcPr>
            <w:tcW w:w="2699" w:type="dxa"/>
            <w:shd w:val="clear" w:color="auto" w:fill="auto"/>
          </w:tcPr>
          <w:p w14:paraId="6605EF77" w14:textId="77777777" w:rsidR="00DE5358" w:rsidRPr="00DE5358" w:rsidRDefault="00DE5358" w:rsidP="00DE5358">
            <w:pPr>
              <w:rPr>
                <w:del w:id="4596" w:author="Administrator" w:date="2011-08-18T10:26:00Z"/>
              </w:rPr>
            </w:pPr>
            <w:del w:id="4597" w:author="Administrator" w:date="2011-08-18T10:26:00Z">
              <w:r>
                <w:fldChar w:fldCharType="begin"/>
              </w:r>
              <w:r>
                <w:delInstrText xml:space="preserve"> HYPERLINK  \l "fld_ContextPartyRole" </w:delInstrText>
              </w:r>
              <w:r>
                <w:fldChar w:fldCharType="separate"/>
              </w:r>
              <w:r w:rsidRPr="00BD0927">
                <w:rPr>
                  <w:rStyle w:val="Hyperlink"/>
                  <w:rFonts w:ascii="Times New Roman" w:hAnsi="Times New Roman"/>
                  <w:sz w:val="20"/>
                </w:rPr>
                <w:delText>ContextPartyRole</w:delText>
              </w:r>
              <w:r>
                <w:fldChar w:fldCharType="end"/>
              </w:r>
            </w:del>
          </w:p>
        </w:tc>
      </w:tr>
      <w:tr w:rsidR="00DE5358" w:rsidRPr="00DE5358" w14:paraId="4AA3E097" w14:textId="77777777" w:rsidTr="00BD0927">
        <w:trPr>
          <w:del w:id="4598" w:author="Administrator" w:date="2011-08-18T10:26:00Z"/>
        </w:trPr>
        <w:tc>
          <w:tcPr>
            <w:tcW w:w="828" w:type="dxa"/>
            <w:shd w:val="clear" w:color="auto" w:fill="auto"/>
          </w:tcPr>
          <w:p w14:paraId="554FA467" w14:textId="77777777" w:rsidR="00DE5358" w:rsidRPr="00DE5358" w:rsidRDefault="00DE5358" w:rsidP="00DE5358">
            <w:pPr>
              <w:rPr>
                <w:del w:id="4599" w:author="Administrator" w:date="2011-08-18T10:26:00Z"/>
              </w:rPr>
            </w:pPr>
            <w:del w:id="4600" w:author="Administrator" w:date="2011-08-18T10:26:00Z">
              <w:r w:rsidRPr="00DE5358">
                <w:delText>1527</w:delText>
              </w:r>
            </w:del>
          </w:p>
        </w:tc>
        <w:tc>
          <w:tcPr>
            <w:tcW w:w="2699" w:type="dxa"/>
            <w:shd w:val="clear" w:color="auto" w:fill="auto"/>
          </w:tcPr>
          <w:p w14:paraId="6B62DC21" w14:textId="77777777" w:rsidR="00DE5358" w:rsidRPr="00DE5358" w:rsidRDefault="00DE5358" w:rsidP="00DE5358">
            <w:pPr>
              <w:rPr>
                <w:del w:id="4601" w:author="Administrator" w:date="2011-08-18T10:26:00Z"/>
              </w:rPr>
            </w:pPr>
            <w:del w:id="4602" w:author="Administrator" w:date="2011-08-18T10:26:00Z">
              <w:r>
                <w:fldChar w:fldCharType="begin"/>
              </w:r>
              <w:r>
                <w:delInstrText xml:space="preserve"> HYPERLINK  \l "fld_ContextPartySubID" </w:delInstrText>
              </w:r>
              <w:r>
                <w:fldChar w:fldCharType="separate"/>
              </w:r>
              <w:r w:rsidRPr="00BD0927">
                <w:rPr>
                  <w:rStyle w:val="Hyperlink"/>
                  <w:rFonts w:ascii="Times New Roman" w:hAnsi="Times New Roman"/>
                  <w:sz w:val="20"/>
                </w:rPr>
                <w:delText>ContextPartySubID</w:delText>
              </w:r>
              <w:r>
                <w:fldChar w:fldCharType="end"/>
              </w:r>
            </w:del>
          </w:p>
        </w:tc>
      </w:tr>
      <w:tr w:rsidR="00DE5358" w:rsidRPr="00DE5358" w14:paraId="172A4AF0" w14:textId="77777777" w:rsidTr="00BD0927">
        <w:trPr>
          <w:del w:id="4603" w:author="Administrator" w:date="2011-08-18T10:26:00Z"/>
        </w:trPr>
        <w:tc>
          <w:tcPr>
            <w:tcW w:w="828" w:type="dxa"/>
            <w:shd w:val="clear" w:color="auto" w:fill="auto"/>
          </w:tcPr>
          <w:p w14:paraId="0BEBCB6A" w14:textId="77777777" w:rsidR="00DE5358" w:rsidRPr="00DE5358" w:rsidRDefault="00DE5358" w:rsidP="00DE5358">
            <w:pPr>
              <w:rPr>
                <w:del w:id="4604" w:author="Administrator" w:date="2011-08-18T10:26:00Z"/>
              </w:rPr>
            </w:pPr>
            <w:del w:id="4605" w:author="Administrator" w:date="2011-08-18T10:26:00Z">
              <w:r w:rsidRPr="00DE5358">
                <w:delText>1528</w:delText>
              </w:r>
            </w:del>
          </w:p>
        </w:tc>
        <w:tc>
          <w:tcPr>
            <w:tcW w:w="2699" w:type="dxa"/>
            <w:shd w:val="clear" w:color="auto" w:fill="auto"/>
          </w:tcPr>
          <w:p w14:paraId="6FE74AB7" w14:textId="77777777" w:rsidR="00DE5358" w:rsidRPr="00DE5358" w:rsidRDefault="00DE5358" w:rsidP="00DE5358">
            <w:pPr>
              <w:rPr>
                <w:del w:id="4606" w:author="Administrator" w:date="2011-08-18T10:26:00Z"/>
              </w:rPr>
            </w:pPr>
            <w:del w:id="4607" w:author="Administrator" w:date="2011-08-18T10:26:00Z">
              <w:r>
                <w:fldChar w:fldCharType="begin"/>
              </w:r>
              <w:r>
                <w:delInstrText xml:space="preserve"> HYPERLINK  \l "fld_ContextPartySubIDType" </w:delInstrText>
              </w:r>
              <w:r>
                <w:fldChar w:fldCharType="separate"/>
              </w:r>
              <w:r w:rsidRPr="00BD0927">
                <w:rPr>
                  <w:rStyle w:val="Hyperlink"/>
                  <w:rFonts w:ascii="Times New Roman" w:hAnsi="Times New Roman"/>
                  <w:sz w:val="20"/>
                </w:rPr>
                <w:delText>ContextPartySubIDType</w:delText>
              </w:r>
              <w:r>
                <w:fldChar w:fldCharType="end"/>
              </w:r>
            </w:del>
          </w:p>
        </w:tc>
      </w:tr>
      <w:tr w:rsidR="00512FC7" w:rsidRPr="00512FC7" w14:paraId="53F092BD" w14:textId="77777777" w:rsidTr="00533FE7">
        <w:tc>
          <w:tcPr>
            <w:tcW w:w="828" w:type="dxa"/>
            <w:shd w:val="clear" w:color="auto" w:fill="auto"/>
          </w:tcPr>
          <w:p w14:paraId="696CB2CF" w14:textId="77777777" w:rsidR="00512FC7" w:rsidRPr="00512FC7" w:rsidRDefault="00512FC7" w:rsidP="00533FE7">
            <w:r w:rsidRPr="00512FC7">
              <w:t>1385</w:t>
            </w:r>
          </w:p>
        </w:tc>
        <w:tc>
          <w:tcPr>
            <w:tcW w:w="2699" w:type="dxa"/>
            <w:shd w:val="clear" w:color="auto" w:fill="auto"/>
          </w:tcPr>
          <w:p w14:paraId="0A149DA6" w14:textId="77777777" w:rsidR="00512FC7" w:rsidRPr="00512FC7" w:rsidRDefault="00C411EF" w:rsidP="00533FE7">
            <w:hyperlink w:anchor="fld_ContingencyType" w:history="1">
              <w:r w:rsidR="00512FC7" w:rsidRPr="00533FE7">
                <w:rPr>
                  <w:rStyle w:val="Hyperlink"/>
                  <w:rFonts w:ascii="Times New Roman" w:hAnsi="Times New Roman"/>
                  <w:sz w:val="20"/>
                </w:rPr>
                <w:t>ContingencyType</w:t>
              </w:r>
            </w:hyperlink>
          </w:p>
        </w:tc>
      </w:tr>
      <w:tr w:rsidR="00512FC7" w:rsidRPr="00512FC7" w14:paraId="53429056" w14:textId="77777777" w:rsidTr="00533FE7">
        <w:tc>
          <w:tcPr>
            <w:tcW w:w="828" w:type="dxa"/>
            <w:shd w:val="clear" w:color="auto" w:fill="auto"/>
          </w:tcPr>
          <w:p w14:paraId="4F3A47A8" w14:textId="77777777" w:rsidR="00512FC7" w:rsidRPr="00512FC7" w:rsidRDefault="00512FC7" w:rsidP="00533FE7">
            <w:r w:rsidRPr="00512FC7">
              <w:t>977</w:t>
            </w:r>
          </w:p>
        </w:tc>
        <w:tc>
          <w:tcPr>
            <w:tcW w:w="2699" w:type="dxa"/>
            <w:shd w:val="clear" w:color="auto" w:fill="auto"/>
          </w:tcPr>
          <w:p w14:paraId="09DBE08F" w14:textId="77777777" w:rsidR="00512FC7" w:rsidRPr="00512FC7" w:rsidRDefault="00C411EF" w:rsidP="00533FE7">
            <w:hyperlink w:anchor="fld_ContIntRptID" w:history="1">
              <w:r w:rsidR="00512FC7" w:rsidRPr="00533FE7">
                <w:rPr>
                  <w:rStyle w:val="Hyperlink"/>
                  <w:rFonts w:ascii="Times New Roman" w:hAnsi="Times New Roman"/>
                  <w:sz w:val="20"/>
                </w:rPr>
                <w:t>ContIntRptID</w:t>
              </w:r>
            </w:hyperlink>
          </w:p>
        </w:tc>
      </w:tr>
      <w:tr w:rsidR="00512FC7" w:rsidRPr="00512FC7" w14:paraId="44C04314" w14:textId="77777777" w:rsidTr="00533FE7">
        <w:tc>
          <w:tcPr>
            <w:tcW w:w="828" w:type="dxa"/>
            <w:shd w:val="clear" w:color="auto" w:fill="auto"/>
          </w:tcPr>
          <w:p w14:paraId="3BA80A89" w14:textId="77777777" w:rsidR="00512FC7" w:rsidRPr="00512FC7" w:rsidRDefault="00512FC7" w:rsidP="00533FE7">
            <w:r w:rsidRPr="00512FC7">
              <w:t>375</w:t>
            </w:r>
          </w:p>
        </w:tc>
        <w:tc>
          <w:tcPr>
            <w:tcW w:w="2699" w:type="dxa"/>
            <w:shd w:val="clear" w:color="auto" w:fill="auto"/>
          </w:tcPr>
          <w:p w14:paraId="38A8F4B3" w14:textId="77777777" w:rsidR="00512FC7" w:rsidRPr="00512FC7" w:rsidRDefault="00C411EF" w:rsidP="00533FE7">
            <w:hyperlink w:anchor="fld_ContraBroker" w:history="1">
              <w:r w:rsidR="00512FC7" w:rsidRPr="00533FE7">
                <w:rPr>
                  <w:rStyle w:val="Hyperlink"/>
                  <w:rFonts w:ascii="Times New Roman" w:hAnsi="Times New Roman"/>
                  <w:sz w:val="20"/>
                </w:rPr>
                <w:t>ContraBroker</w:t>
              </w:r>
            </w:hyperlink>
          </w:p>
        </w:tc>
      </w:tr>
      <w:tr w:rsidR="00512FC7" w:rsidRPr="00512FC7" w14:paraId="1D3C9AA1" w14:textId="77777777" w:rsidTr="00533FE7">
        <w:tc>
          <w:tcPr>
            <w:tcW w:w="828" w:type="dxa"/>
            <w:shd w:val="clear" w:color="auto" w:fill="auto"/>
          </w:tcPr>
          <w:p w14:paraId="1EDA3E1E" w14:textId="77777777" w:rsidR="00512FC7" w:rsidRPr="00512FC7" w:rsidRDefault="00512FC7" w:rsidP="00533FE7">
            <w:r w:rsidRPr="00512FC7">
              <w:t>231</w:t>
            </w:r>
          </w:p>
        </w:tc>
        <w:tc>
          <w:tcPr>
            <w:tcW w:w="2699" w:type="dxa"/>
            <w:shd w:val="clear" w:color="auto" w:fill="auto"/>
          </w:tcPr>
          <w:p w14:paraId="358DD54C" w14:textId="77777777" w:rsidR="00512FC7" w:rsidRPr="00512FC7" w:rsidRDefault="00C411EF" w:rsidP="00533FE7">
            <w:hyperlink w:anchor="fld_ContractMultiplier" w:history="1">
              <w:r w:rsidR="00512FC7" w:rsidRPr="00533FE7">
                <w:rPr>
                  <w:rStyle w:val="Hyperlink"/>
                  <w:rFonts w:ascii="Times New Roman" w:hAnsi="Times New Roman"/>
                  <w:sz w:val="20"/>
                </w:rPr>
                <w:t>ContractMultiplier</w:t>
              </w:r>
            </w:hyperlink>
          </w:p>
        </w:tc>
      </w:tr>
      <w:tr w:rsidR="00512FC7" w:rsidRPr="00512FC7" w14:paraId="18BB3182" w14:textId="77777777" w:rsidTr="00533FE7">
        <w:tc>
          <w:tcPr>
            <w:tcW w:w="828" w:type="dxa"/>
            <w:shd w:val="clear" w:color="auto" w:fill="auto"/>
          </w:tcPr>
          <w:p w14:paraId="3904DA0C" w14:textId="77777777" w:rsidR="00512FC7" w:rsidRPr="00512FC7" w:rsidRDefault="00512FC7" w:rsidP="00533FE7">
            <w:r w:rsidRPr="00512FC7">
              <w:t>1435</w:t>
            </w:r>
          </w:p>
        </w:tc>
        <w:tc>
          <w:tcPr>
            <w:tcW w:w="2699" w:type="dxa"/>
            <w:shd w:val="clear" w:color="auto" w:fill="auto"/>
          </w:tcPr>
          <w:p w14:paraId="0A2DC3BF" w14:textId="77777777" w:rsidR="00512FC7" w:rsidRPr="00512FC7" w:rsidRDefault="00C411EF" w:rsidP="00533FE7">
            <w:hyperlink w:anchor="fld_ContractMultiplierUnit" w:history="1">
              <w:r w:rsidR="00512FC7" w:rsidRPr="00533FE7">
                <w:rPr>
                  <w:rStyle w:val="Hyperlink"/>
                  <w:rFonts w:ascii="Times New Roman" w:hAnsi="Times New Roman"/>
                  <w:sz w:val="20"/>
                </w:rPr>
                <w:t>ContractMultiplierUnit</w:t>
              </w:r>
            </w:hyperlink>
          </w:p>
        </w:tc>
      </w:tr>
      <w:tr w:rsidR="00512FC7" w:rsidRPr="00512FC7" w14:paraId="3818A999" w14:textId="77777777" w:rsidTr="00533FE7">
        <w:tc>
          <w:tcPr>
            <w:tcW w:w="828" w:type="dxa"/>
            <w:shd w:val="clear" w:color="auto" w:fill="auto"/>
          </w:tcPr>
          <w:p w14:paraId="606707C4" w14:textId="77777777" w:rsidR="00512FC7" w:rsidRPr="00512FC7" w:rsidRDefault="00512FC7" w:rsidP="00533FE7">
            <w:r w:rsidRPr="00512FC7">
              <w:t>667</w:t>
            </w:r>
          </w:p>
        </w:tc>
        <w:tc>
          <w:tcPr>
            <w:tcW w:w="2699" w:type="dxa"/>
            <w:shd w:val="clear" w:color="auto" w:fill="auto"/>
          </w:tcPr>
          <w:p w14:paraId="6BA1C53D" w14:textId="77777777" w:rsidR="00512FC7" w:rsidRPr="00512FC7" w:rsidRDefault="00C411EF" w:rsidP="00533FE7">
            <w:hyperlink w:anchor="fld_ContractSettlMonth" w:history="1">
              <w:r w:rsidR="00512FC7" w:rsidRPr="00533FE7">
                <w:rPr>
                  <w:rStyle w:val="Hyperlink"/>
                  <w:rFonts w:ascii="Times New Roman" w:hAnsi="Times New Roman"/>
                  <w:sz w:val="20"/>
                </w:rPr>
                <w:t>ContractSettlMonth</w:t>
              </w:r>
            </w:hyperlink>
          </w:p>
        </w:tc>
      </w:tr>
      <w:tr w:rsidR="00512FC7" w:rsidRPr="00512FC7" w14:paraId="6AC0125C" w14:textId="77777777" w:rsidTr="00533FE7">
        <w:tc>
          <w:tcPr>
            <w:tcW w:w="828" w:type="dxa"/>
            <w:shd w:val="clear" w:color="auto" w:fill="auto"/>
          </w:tcPr>
          <w:p w14:paraId="252F36EA" w14:textId="77777777" w:rsidR="00512FC7" w:rsidRPr="00512FC7" w:rsidRDefault="00512FC7" w:rsidP="00533FE7">
            <w:r w:rsidRPr="00512FC7">
              <w:t>655</w:t>
            </w:r>
          </w:p>
        </w:tc>
        <w:tc>
          <w:tcPr>
            <w:tcW w:w="2699" w:type="dxa"/>
            <w:shd w:val="clear" w:color="auto" w:fill="auto"/>
          </w:tcPr>
          <w:p w14:paraId="1F5A6ACE" w14:textId="77777777" w:rsidR="00512FC7" w:rsidRPr="00512FC7" w:rsidRDefault="00C411EF" w:rsidP="00533FE7">
            <w:hyperlink w:anchor="fld_ContraLegRefID" w:history="1">
              <w:r w:rsidR="00512FC7" w:rsidRPr="00533FE7">
                <w:rPr>
                  <w:rStyle w:val="Hyperlink"/>
                  <w:rFonts w:ascii="Times New Roman" w:hAnsi="Times New Roman"/>
                  <w:sz w:val="20"/>
                </w:rPr>
                <w:t>ContraLegRefID</w:t>
              </w:r>
            </w:hyperlink>
          </w:p>
        </w:tc>
      </w:tr>
      <w:tr w:rsidR="00512FC7" w:rsidRPr="00512FC7" w14:paraId="23FBFBE5" w14:textId="77777777" w:rsidTr="00533FE7">
        <w:tc>
          <w:tcPr>
            <w:tcW w:w="828" w:type="dxa"/>
            <w:shd w:val="clear" w:color="auto" w:fill="auto"/>
          </w:tcPr>
          <w:p w14:paraId="658D5618" w14:textId="77777777" w:rsidR="00512FC7" w:rsidRPr="00512FC7" w:rsidRDefault="00512FC7" w:rsidP="00533FE7">
            <w:r w:rsidRPr="00512FC7">
              <w:t>719</w:t>
            </w:r>
          </w:p>
        </w:tc>
        <w:tc>
          <w:tcPr>
            <w:tcW w:w="2699" w:type="dxa"/>
            <w:shd w:val="clear" w:color="auto" w:fill="auto"/>
          </w:tcPr>
          <w:p w14:paraId="7A2CCE87" w14:textId="77777777" w:rsidR="00512FC7" w:rsidRPr="00512FC7" w:rsidRDefault="00C411EF" w:rsidP="00533FE7">
            <w:hyperlink w:anchor="fld_ContraryInstructionIndicator" w:history="1">
              <w:r w:rsidR="00512FC7" w:rsidRPr="00533FE7">
                <w:rPr>
                  <w:rStyle w:val="Hyperlink"/>
                  <w:rFonts w:ascii="Times New Roman" w:hAnsi="Times New Roman"/>
                  <w:sz w:val="20"/>
                </w:rPr>
                <w:t>ContraryInstructionIndicator</w:t>
              </w:r>
            </w:hyperlink>
          </w:p>
        </w:tc>
      </w:tr>
      <w:tr w:rsidR="00512FC7" w:rsidRPr="00512FC7" w14:paraId="531753D3" w14:textId="77777777" w:rsidTr="00533FE7">
        <w:tc>
          <w:tcPr>
            <w:tcW w:w="828" w:type="dxa"/>
            <w:shd w:val="clear" w:color="auto" w:fill="auto"/>
          </w:tcPr>
          <w:p w14:paraId="14FB3492" w14:textId="77777777" w:rsidR="00512FC7" w:rsidRPr="00512FC7" w:rsidRDefault="00512FC7" w:rsidP="00533FE7">
            <w:r w:rsidRPr="00512FC7">
              <w:t>437</w:t>
            </w:r>
          </w:p>
        </w:tc>
        <w:tc>
          <w:tcPr>
            <w:tcW w:w="2699" w:type="dxa"/>
            <w:shd w:val="clear" w:color="auto" w:fill="auto"/>
          </w:tcPr>
          <w:p w14:paraId="041C773F" w14:textId="77777777" w:rsidR="00512FC7" w:rsidRPr="00512FC7" w:rsidRDefault="00C411EF" w:rsidP="00533FE7">
            <w:hyperlink w:anchor="fld_ContraTradeQty" w:history="1">
              <w:r w:rsidR="00512FC7" w:rsidRPr="00533FE7">
                <w:rPr>
                  <w:rStyle w:val="Hyperlink"/>
                  <w:rFonts w:ascii="Times New Roman" w:hAnsi="Times New Roman"/>
                  <w:sz w:val="20"/>
                </w:rPr>
                <w:t>ContraTradeQty</w:t>
              </w:r>
            </w:hyperlink>
          </w:p>
        </w:tc>
      </w:tr>
      <w:tr w:rsidR="00512FC7" w:rsidRPr="00512FC7" w14:paraId="31E18131" w14:textId="77777777" w:rsidTr="00533FE7">
        <w:tc>
          <w:tcPr>
            <w:tcW w:w="828" w:type="dxa"/>
            <w:shd w:val="clear" w:color="auto" w:fill="auto"/>
          </w:tcPr>
          <w:p w14:paraId="40F79860" w14:textId="77777777" w:rsidR="00512FC7" w:rsidRPr="00512FC7" w:rsidRDefault="00512FC7" w:rsidP="00533FE7">
            <w:r w:rsidRPr="00512FC7">
              <w:t>337</w:t>
            </w:r>
          </w:p>
        </w:tc>
        <w:tc>
          <w:tcPr>
            <w:tcW w:w="2699" w:type="dxa"/>
            <w:shd w:val="clear" w:color="auto" w:fill="auto"/>
          </w:tcPr>
          <w:p w14:paraId="759D62BA" w14:textId="77777777" w:rsidR="00512FC7" w:rsidRPr="00512FC7" w:rsidRDefault="00C411EF" w:rsidP="00533FE7">
            <w:hyperlink w:anchor="fld_ContraTrader" w:history="1">
              <w:r w:rsidR="00512FC7" w:rsidRPr="00533FE7">
                <w:rPr>
                  <w:rStyle w:val="Hyperlink"/>
                  <w:rFonts w:ascii="Times New Roman" w:hAnsi="Times New Roman"/>
                  <w:sz w:val="20"/>
                </w:rPr>
                <w:t>ContraTrader</w:t>
              </w:r>
            </w:hyperlink>
          </w:p>
        </w:tc>
      </w:tr>
      <w:tr w:rsidR="00512FC7" w:rsidRPr="00512FC7" w14:paraId="3FF92453" w14:textId="77777777" w:rsidTr="00533FE7">
        <w:tc>
          <w:tcPr>
            <w:tcW w:w="828" w:type="dxa"/>
            <w:shd w:val="clear" w:color="auto" w:fill="auto"/>
          </w:tcPr>
          <w:p w14:paraId="332605F3" w14:textId="77777777" w:rsidR="00512FC7" w:rsidRPr="00512FC7" w:rsidRDefault="00512FC7" w:rsidP="00533FE7">
            <w:r w:rsidRPr="00512FC7">
              <w:t>438</w:t>
            </w:r>
          </w:p>
        </w:tc>
        <w:tc>
          <w:tcPr>
            <w:tcW w:w="2699" w:type="dxa"/>
            <w:shd w:val="clear" w:color="auto" w:fill="auto"/>
          </w:tcPr>
          <w:p w14:paraId="54BF0A40" w14:textId="77777777" w:rsidR="00512FC7" w:rsidRPr="00512FC7" w:rsidRDefault="00C411EF" w:rsidP="00533FE7">
            <w:hyperlink w:anchor="fld_ContraTradeTime" w:history="1">
              <w:r w:rsidR="00512FC7" w:rsidRPr="00533FE7">
                <w:rPr>
                  <w:rStyle w:val="Hyperlink"/>
                  <w:rFonts w:ascii="Times New Roman" w:hAnsi="Times New Roman"/>
                  <w:sz w:val="20"/>
                </w:rPr>
                <w:t>ContraTradeTime</w:t>
              </w:r>
            </w:hyperlink>
          </w:p>
        </w:tc>
      </w:tr>
      <w:tr w:rsidR="00512FC7" w:rsidRPr="00512FC7" w14:paraId="7379A1AF" w14:textId="77777777" w:rsidTr="00533FE7">
        <w:tc>
          <w:tcPr>
            <w:tcW w:w="828" w:type="dxa"/>
            <w:shd w:val="clear" w:color="auto" w:fill="auto"/>
          </w:tcPr>
          <w:p w14:paraId="53F34D48" w14:textId="77777777" w:rsidR="00512FC7" w:rsidRPr="00512FC7" w:rsidRDefault="00512FC7" w:rsidP="00533FE7">
            <w:r w:rsidRPr="00512FC7">
              <w:t>797</w:t>
            </w:r>
          </w:p>
        </w:tc>
        <w:tc>
          <w:tcPr>
            <w:tcW w:w="2699" w:type="dxa"/>
            <w:shd w:val="clear" w:color="auto" w:fill="auto"/>
          </w:tcPr>
          <w:p w14:paraId="37E8A7C9" w14:textId="77777777" w:rsidR="00512FC7" w:rsidRPr="00512FC7" w:rsidRDefault="00C411EF" w:rsidP="00533FE7">
            <w:hyperlink w:anchor="fld_CopyMsgIndicator" w:history="1">
              <w:r w:rsidR="00512FC7" w:rsidRPr="00533FE7">
                <w:rPr>
                  <w:rStyle w:val="Hyperlink"/>
                  <w:rFonts w:ascii="Times New Roman" w:hAnsi="Times New Roman"/>
                  <w:sz w:val="20"/>
                </w:rPr>
                <w:t>CopyMsgIndicator</w:t>
              </w:r>
            </w:hyperlink>
          </w:p>
        </w:tc>
      </w:tr>
      <w:tr w:rsidR="00512FC7" w:rsidRPr="00512FC7" w14:paraId="1E4318E4" w14:textId="77777777" w:rsidTr="00533FE7">
        <w:tc>
          <w:tcPr>
            <w:tcW w:w="828" w:type="dxa"/>
            <w:shd w:val="clear" w:color="auto" w:fill="auto"/>
          </w:tcPr>
          <w:p w14:paraId="1C3CA459" w14:textId="77777777" w:rsidR="00512FC7" w:rsidRPr="00512FC7" w:rsidRDefault="00512FC7" w:rsidP="00533FE7">
            <w:r w:rsidRPr="00512FC7">
              <w:t>292</w:t>
            </w:r>
          </w:p>
        </w:tc>
        <w:tc>
          <w:tcPr>
            <w:tcW w:w="2699" w:type="dxa"/>
            <w:shd w:val="clear" w:color="auto" w:fill="auto"/>
          </w:tcPr>
          <w:p w14:paraId="5D79A1DA" w14:textId="77777777" w:rsidR="00512FC7" w:rsidRPr="00512FC7" w:rsidRDefault="00C411EF" w:rsidP="00533FE7">
            <w:hyperlink w:anchor="fld_CorporateAction" w:history="1">
              <w:r w:rsidR="00512FC7" w:rsidRPr="00533FE7">
                <w:rPr>
                  <w:rStyle w:val="Hyperlink"/>
                  <w:rFonts w:ascii="Times New Roman" w:hAnsi="Times New Roman"/>
                  <w:sz w:val="20"/>
                </w:rPr>
                <w:t>CorporateAction</w:t>
              </w:r>
            </w:hyperlink>
          </w:p>
        </w:tc>
      </w:tr>
      <w:tr w:rsidR="00512FC7" w:rsidRPr="00512FC7" w14:paraId="4E69DB9E" w14:textId="77777777" w:rsidTr="00533FE7">
        <w:tc>
          <w:tcPr>
            <w:tcW w:w="828" w:type="dxa"/>
            <w:shd w:val="clear" w:color="auto" w:fill="auto"/>
          </w:tcPr>
          <w:p w14:paraId="0F1E9D80" w14:textId="77777777" w:rsidR="00512FC7" w:rsidRPr="00512FC7" w:rsidRDefault="00512FC7" w:rsidP="00533FE7">
            <w:r w:rsidRPr="00512FC7">
              <w:t>421</w:t>
            </w:r>
          </w:p>
        </w:tc>
        <w:tc>
          <w:tcPr>
            <w:tcW w:w="2699" w:type="dxa"/>
            <w:shd w:val="clear" w:color="auto" w:fill="auto"/>
          </w:tcPr>
          <w:p w14:paraId="248CF398" w14:textId="77777777" w:rsidR="00512FC7" w:rsidRPr="00512FC7" w:rsidRDefault="00C411EF" w:rsidP="00533FE7">
            <w:hyperlink w:anchor="fld_Country" w:history="1">
              <w:r w:rsidR="00512FC7" w:rsidRPr="00533FE7">
                <w:rPr>
                  <w:rStyle w:val="Hyperlink"/>
                  <w:rFonts w:ascii="Times New Roman" w:hAnsi="Times New Roman"/>
                  <w:sz w:val="20"/>
                </w:rPr>
                <w:t>Country</w:t>
              </w:r>
            </w:hyperlink>
          </w:p>
        </w:tc>
      </w:tr>
      <w:tr w:rsidR="00512FC7" w:rsidRPr="00512FC7" w14:paraId="706B7A3B" w14:textId="77777777" w:rsidTr="00533FE7">
        <w:tc>
          <w:tcPr>
            <w:tcW w:w="828" w:type="dxa"/>
            <w:shd w:val="clear" w:color="auto" w:fill="auto"/>
          </w:tcPr>
          <w:p w14:paraId="4E1B2E97" w14:textId="77777777" w:rsidR="00512FC7" w:rsidRPr="00512FC7" w:rsidRDefault="00512FC7" w:rsidP="00533FE7">
            <w:r w:rsidRPr="00512FC7">
              <w:t>470</w:t>
            </w:r>
          </w:p>
        </w:tc>
        <w:tc>
          <w:tcPr>
            <w:tcW w:w="2699" w:type="dxa"/>
            <w:shd w:val="clear" w:color="auto" w:fill="auto"/>
          </w:tcPr>
          <w:p w14:paraId="03D729CE" w14:textId="77777777" w:rsidR="00512FC7" w:rsidRPr="00512FC7" w:rsidRDefault="00C411EF" w:rsidP="00533FE7">
            <w:hyperlink w:anchor="fld_CountryOfIssue" w:history="1">
              <w:r w:rsidR="00512FC7" w:rsidRPr="00533FE7">
                <w:rPr>
                  <w:rStyle w:val="Hyperlink"/>
                  <w:rFonts w:ascii="Times New Roman" w:hAnsi="Times New Roman"/>
                  <w:sz w:val="20"/>
                </w:rPr>
                <w:t>CountryOfIssue</w:t>
              </w:r>
            </w:hyperlink>
          </w:p>
        </w:tc>
      </w:tr>
      <w:tr w:rsidR="00512FC7" w:rsidRPr="00512FC7" w14:paraId="151027F2" w14:textId="77777777" w:rsidTr="00533FE7">
        <w:tc>
          <w:tcPr>
            <w:tcW w:w="828" w:type="dxa"/>
            <w:shd w:val="clear" w:color="auto" w:fill="auto"/>
          </w:tcPr>
          <w:p w14:paraId="663D24B0" w14:textId="77777777" w:rsidR="00512FC7" w:rsidRPr="00512FC7" w:rsidRDefault="00512FC7" w:rsidP="00533FE7">
            <w:r w:rsidRPr="00512FC7">
              <w:t>224</w:t>
            </w:r>
          </w:p>
        </w:tc>
        <w:tc>
          <w:tcPr>
            <w:tcW w:w="2699" w:type="dxa"/>
            <w:shd w:val="clear" w:color="auto" w:fill="auto"/>
          </w:tcPr>
          <w:p w14:paraId="52B56C7F" w14:textId="77777777" w:rsidR="00512FC7" w:rsidRPr="00512FC7" w:rsidRDefault="00C411EF" w:rsidP="00533FE7">
            <w:hyperlink w:anchor="fld_CouponPaymentDate" w:history="1">
              <w:r w:rsidR="00512FC7" w:rsidRPr="00533FE7">
                <w:rPr>
                  <w:rStyle w:val="Hyperlink"/>
                  <w:rFonts w:ascii="Times New Roman" w:hAnsi="Times New Roman"/>
                  <w:sz w:val="20"/>
                </w:rPr>
                <w:t>CouponPaymentDate</w:t>
              </w:r>
            </w:hyperlink>
          </w:p>
        </w:tc>
      </w:tr>
      <w:tr w:rsidR="00512FC7" w:rsidRPr="00512FC7" w14:paraId="7A9CCC73" w14:textId="77777777" w:rsidTr="00533FE7">
        <w:tc>
          <w:tcPr>
            <w:tcW w:w="828" w:type="dxa"/>
            <w:shd w:val="clear" w:color="auto" w:fill="auto"/>
          </w:tcPr>
          <w:p w14:paraId="27D9204B" w14:textId="77777777" w:rsidR="00512FC7" w:rsidRPr="00512FC7" w:rsidRDefault="00512FC7" w:rsidP="00533FE7">
            <w:r w:rsidRPr="00512FC7">
              <w:t>223</w:t>
            </w:r>
          </w:p>
        </w:tc>
        <w:tc>
          <w:tcPr>
            <w:tcW w:w="2699" w:type="dxa"/>
            <w:shd w:val="clear" w:color="auto" w:fill="auto"/>
          </w:tcPr>
          <w:p w14:paraId="4FB8AB9F" w14:textId="77777777" w:rsidR="00512FC7" w:rsidRPr="00512FC7" w:rsidRDefault="00C411EF" w:rsidP="00533FE7">
            <w:hyperlink w:anchor="fld_CouponRate" w:history="1">
              <w:r w:rsidR="00512FC7" w:rsidRPr="00533FE7">
                <w:rPr>
                  <w:rStyle w:val="Hyperlink"/>
                  <w:rFonts w:ascii="Times New Roman" w:hAnsi="Times New Roman"/>
                  <w:sz w:val="20"/>
                </w:rPr>
                <w:t>CouponRate</w:t>
              </w:r>
            </w:hyperlink>
          </w:p>
        </w:tc>
      </w:tr>
      <w:tr w:rsidR="00512FC7" w:rsidRPr="00512FC7" w14:paraId="0F6AEA48" w14:textId="77777777" w:rsidTr="00533FE7">
        <w:tc>
          <w:tcPr>
            <w:tcW w:w="828" w:type="dxa"/>
            <w:shd w:val="clear" w:color="auto" w:fill="auto"/>
          </w:tcPr>
          <w:p w14:paraId="6C5C41E0" w14:textId="77777777" w:rsidR="00512FC7" w:rsidRPr="00512FC7" w:rsidRDefault="00512FC7" w:rsidP="00533FE7">
            <w:r w:rsidRPr="00512FC7">
              <w:t>203</w:t>
            </w:r>
          </w:p>
        </w:tc>
        <w:tc>
          <w:tcPr>
            <w:tcW w:w="2699" w:type="dxa"/>
            <w:shd w:val="clear" w:color="auto" w:fill="auto"/>
          </w:tcPr>
          <w:p w14:paraId="2A581002" w14:textId="77777777" w:rsidR="00512FC7" w:rsidRPr="00512FC7" w:rsidRDefault="00C411EF" w:rsidP="00533FE7">
            <w:hyperlink w:anchor="fld_CoveredOrUncovered" w:history="1">
              <w:r w:rsidR="00512FC7" w:rsidRPr="00533FE7">
                <w:rPr>
                  <w:rStyle w:val="Hyperlink"/>
                  <w:rFonts w:ascii="Times New Roman" w:hAnsi="Times New Roman"/>
                  <w:sz w:val="20"/>
                </w:rPr>
                <w:t>CoveredOrUncovered</w:t>
              </w:r>
            </w:hyperlink>
          </w:p>
        </w:tc>
      </w:tr>
      <w:tr w:rsidR="00512FC7" w:rsidRPr="00512FC7" w14:paraId="1C84F32E" w14:textId="77777777" w:rsidTr="00533FE7">
        <w:tc>
          <w:tcPr>
            <w:tcW w:w="828" w:type="dxa"/>
            <w:shd w:val="clear" w:color="auto" w:fill="auto"/>
          </w:tcPr>
          <w:p w14:paraId="13AA7F8F" w14:textId="77777777" w:rsidR="00512FC7" w:rsidRPr="00512FC7" w:rsidRDefault="00512FC7" w:rsidP="00533FE7">
            <w:r w:rsidRPr="00512FC7">
              <w:t>875</w:t>
            </w:r>
          </w:p>
        </w:tc>
        <w:tc>
          <w:tcPr>
            <w:tcW w:w="2699" w:type="dxa"/>
            <w:shd w:val="clear" w:color="auto" w:fill="auto"/>
          </w:tcPr>
          <w:p w14:paraId="0EEC5BA8" w14:textId="77777777" w:rsidR="00512FC7" w:rsidRPr="00512FC7" w:rsidRDefault="00C411EF" w:rsidP="00533FE7">
            <w:hyperlink w:anchor="fld_CPProgram" w:history="1">
              <w:r w:rsidR="00512FC7" w:rsidRPr="00533FE7">
                <w:rPr>
                  <w:rStyle w:val="Hyperlink"/>
                  <w:rFonts w:ascii="Times New Roman" w:hAnsi="Times New Roman"/>
                  <w:sz w:val="20"/>
                </w:rPr>
                <w:t>CPProgram</w:t>
              </w:r>
            </w:hyperlink>
          </w:p>
        </w:tc>
      </w:tr>
      <w:tr w:rsidR="00512FC7" w:rsidRPr="00512FC7" w14:paraId="61A4D313" w14:textId="77777777" w:rsidTr="00533FE7">
        <w:tc>
          <w:tcPr>
            <w:tcW w:w="828" w:type="dxa"/>
            <w:shd w:val="clear" w:color="auto" w:fill="auto"/>
          </w:tcPr>
          <w:p w14:paraId="3371F990" w14:textId="77777777" w:rsidR="00512FC7" w:rsidRPr="00512FC7" w:rsidRDefault="00512FC7" w:rsidP="00533FE7">
            <w:r w:rsidRPr="00512FC7">
              <w:t>876</w:t>
            </w:r>
          </w:p>
        </w:tc>
        <w:tc>
          <w:tcPr>
            <w:tcW w:w="2699" w:type="dxa"/>
            <w:shd w:val="clear" w:color="auto" w:fill="auto"/>
          </w:tcPr>
          <w:p w14:paraId="367FD896" w14:textId="77777777" w:rsidR="00512FC7" w:rsidRPr="00512FC7" w:rsidRDefault="00C411EF" w:rsidP="00533FE7">
            <w:hyperlink w:anchor="fld_CPRegType" w:history="1">
              <w:r w:rsidR="00512FC7" w:rsidRPr="00533FE7">
                <w:rPr>
                  <w:rStyle w:val="Hyperlink"/>
                  <w:rFonts w:ascii="Times New Roman" w:hAnsi="Times New Roman"/>
                  <w:sz w:val="20"/>
                </w:rPr>
                <w:t>CPRegType</w:t>
              </w:r>
            </w:hyperlink>
          </w:p>
        </w:tc>
      </w:tr>
      <w:tr w:rsidR="00512FC7" w:rsidRPr="00512FC7" w14:paraId="0CEAD383" w14:textId="77777777" w:rsidTr="00533FE7">
        <w:tc>
          <w:tcPr>
            <w:tcW w:w="828" w:type="dxa"/>
            <w:shd w:val="clear" w:color="auto" w:fill="auto"/>
          </w:tcPr>
          <w:p w14:paraId="0B425EEA" w14:textId="77777777" w:rsidR="00512FC7" w:rsidRPr="00512FC7" w:rsidRDefault="00512FC7" w:rsidP="00533FE7">
            <w:r w:rsidRPr="00512FC7">
              <w:t>255</w:t>
            </w:r>
          </w:p>
        </w:tc>
        <w:tc>
          <w:tcPr>
            <w:tcW w:w="2699" w:type="dxa"/>
            <w:shd w:val="clear" w:color="auto" w:fill="auto"/>
          </w:tcPr>
          <w:p w14:paraId="0C3FF6C6" w14:textId="77777777" w:rsidR="00512FC7" w:rsidRPr="00512FC7" w:rsidRDefault="00C411EF" w:rsidP="00533FE7">
            <w:hyperlink w:anchor="fld_CreditRating" w:history="1">
              <w:r w:rsidR="00512FC7" w:rsidRPr="00533FE7">
                <w:rPr>
                  <w:rStyle w:val="Hyperlink"/>
                  <w:rFonts w:ascii="Times New Roman" w:hAnsi="Times New Roman"/>
                  <w:sz w:val="20"/>
                </w:rPr>
                <w:t>CreditRating</w:t>
              </w:r>
            </w:hyperlink>
          </w:p>
        </w:tc>
      </w:tr>
      <w:tr w:rsidR="00512FC7" w:rsidRPr="00512FC7" w14:paraId="44649A73" w14:textId="77777777" w:rsidTr="00533FE7">
        <w:tc>
          <w:tcPr>
            <w:tcW w:w="828" w:type="dxa"/>
            <w:shd w:val="clear" w:color="auto" w:fill="auto"/>
          </w:tcPr>
          <w:p w14:paraId="27C10A4E" w14:textId="77777777" w:rsidR="00512FC7" w:rsidRPr="00512FC7" w:rsidRDefault="00512FC7" w:rsidP="00533FE7">
            <w:r w:rsidRPr="00512FC7">
              <w:t>548</w:t>
            </w:r>
          </w:p>
        </w:tc>
        <w:tc>
          <w:tcPr>
            <w:tcW w:w="2699" w:type="dxa"/>
            <w:shd w:val="clear" w:color="auto" w:fill="auto"/>
          </w:tcPr>
          <w:p w14:paraId="33B51147" w14:textId="77777777" w:rsidR="00512FC7" w:rsidRPr="00512FC7" w:rsidRDefault="00C411EF" w:rsidP="00533FE7">
            <w:hyperlink w:anchor="fld_CrossID" w:history="1">
              <w:r w:rsidR="00512FC7" w:rsidRPr="00533FE7">
                <w:rPr>
                  <w:rStyle w:val="Hyperlink"/>
                  <w:rFonts w:ascii="Times New Roman" w:hAnsi="Times New Roman"/>
                  <w:sz w:val="20"/>
                </w:rPr>
                <w:t>CrossID</w:t>
              </w:r>
            </w:hyperlink>
          </w:p>
        </w:tc>
      </w:tr>
      <w:tr w:rsidR="00512FC7" w:rsidRPr="00512FC7" w14:paraId="449574F7" w14:textId="77777777" w:rsidTr="00533FE7">
        <w:tc>
          <w:tcPr>
            <w:tcW w:w="828" w:type="dxa"/>
            <w:shd w:val="clear" w:color="auto" w:fill="auto"/>
          </w:tcPr>
          <w:p w14:paraId="6285F675" w14:textId="77777777" w:rsidR="00512FC7" w:rsidRPr="00512FC7" w:rsidRDefault="00512FC7" w:rsidP="00533FE7">
            <w:r w:rsidRPr="00512FC7">
              <w:t>413</w:t>
            </w:r>
          </w:p>
        </w:tc>
        <w:tc>
          <w:tcPr>
            <w:tcW w:w="2699" w:type="dxa"/>
            <w:shd w:val="clear" w:color="auto" w:fill="auto"/>
          </w:tcPr>
          <w:p w14:paraId="484CC7B0" w14:textId="77777777" w:rsidR="00512FC7" w:rsidRPr="00512FC7" w:rsidRDefault="00C411EF" w:rsidP="00533FE7">
            <w:hyperlink w:anchor="fld_CrossPercent" w:history="1">
              <w:r w:rsidR="00512FC7" w:rsidRPr="00533FE7">
                <w:rPr>
                  <w:rStyle w:val="Hyperlink"/>
                  <w:rFonts w:ascii="Times New Roman" w:hAnsi="Times New Roman"/>
                  <w:sz w:val="20"/>
                </w:rPr>
                <w:t>CrossPercent</w:t>
              </w:r>
            </w:hyperlink>
          </w:p>
        </w:tc>
      </w:tr>
      <w:tr w:rsidR="00512FC7" w:rsidRPr="00512FC7" w14:paraId="08F330B5" w14:textId="77777777" w:rsidTr="00533FE7">
        <w:tc>
          <w:tcPr>
            <w:tcW w:w="828" w:type="dxa"/>
            <w:shd w:val="clear" w:color="auto" w:fill="auto"/>
          </w:tcPr>
          <w:p w14:paraId="34B51341" w14:textId="77777777" w:rsidR="00512FC7" w:rsidRPr="00512FC7" w:rsidRDefault="00512FC7" w:rsidP="00533FE7">
            <w:r w:rsidRPr="00512FC7">
              <w:t>550</w:t>
            </w:r>
          </w:p>
        </w:tc>
        <w:tc>
          <w:tcPr>
            <w:tcW w:w="2699" w:type="dxa"/>
            <w:shd w:val="clear" w:color="auto" w:fill="auto"/>
          </w:tcPr>
          <w:p w14:paraId="21B07131" w14:textId="77777777" w:rsidR="00512FC7" w:rsidRPr="00512FC7" w:rsidRDefault="00C411EF" w:rsidP="00533FE7">
            <w:hyperlink w:anchor="fld_CrossPrioritization" w:history="1">
              <w:r w:rsidR="00512FC7" w:rsidRPr="00533FE7">
                <w:rPr>
                  <w:rStyle w:val="Hyperlink"/>
                  <w:rFonts w:ascii="Times New Roman" w:hAnsi="Times New Roman"/>
                  <w:sz w:val="20"/>
                </w:rPr>
                <w:t>CrossPrioritization</w:t>
              </w:r>
            </w:hyperlink>
          </w:p>
        </w:tc>
      </w:tr>
      <w:tr w:rsidR="00512FC7" w:rsidRPr="00512FC7" w14:paraId="77974F29" w14:textId="77777777" w:rsidTr="00533FE7">
        <w:tc>
          <w:tcPr>
            <w:tcW w:w="828" w:type="dxa"/>
            <w:shd w:val="clear" w:color="auto" w:fill="auto"/>
          </w:tcPr>
          <w:p w14:paraId="74A0434D" w14:textId="77777777" w:rsidR="00512FC7" w:rsidRPr="00512FC7" w:rsidRDefault="00512FC7" w:rsidP="00533FE7">
            <w:r w:rsidRPr="00512FC7">
              <w:t>549</w:t>
            </w:r>
          </w:p>
        </w:tc>
        <w:tc>
          <w:tcPr>
            <w:tcW w:w="2699" w:type="dxa"/>
            <w:shd w:val="clear" w:color="auto" w:fill="auto"/>
          </w:tcPr>
          <w:p w14:paraId="4342DFFA" w14:textId="77777777" w:rsidR="00512FC7" w:rsidRPr="00512FC7" w:rsidRDefault="00C411EF" w:rsidP="00533FE7">
            <w:hyperlink w:anchor="fld_CrossType" w:history="1">
              <w:r w:rsidR="00512FC7" w:rsidRPr="00533FE7">
                <w:rPr>
                  <w:rStyle w:val="Hyperlink"/>
                  <w:rFonts w:ascii="Times New Roman" w:hAnsi="Times New Roman"/>
                  <w:sz w:val="20"/>
                </w:rPr>
                <w:t>CrossType</w:t>
              </w:r>
            </w:hyperlink>
          </w:p>
        </w:tc>
      </w:tr>
      <w:tr w:rsidR="00512FC7" w:rsidRPr="00512FC7" w14:paraId="7FEBD97A" w14:textId="77777777" w:rsidTr="00533FE7">
        <w:tc>
          <w:tcPr>
            <w:tcW w:w="828" w:type="dxa"/>
            <w:shd w:val="clear" w:color="auto" w:fill="auto"/>
          </w:tcPr>
          <w:p w14:paraId="02C4D3D4" w14:textId="77777777" w:rsidR="00512FC7" w:rsidRPr="00512FC7" w:rsidRDefault="00512FC7" w:rsidP="00533FE7">
            <w:r w:rsidRPr="00512FC7">
              <w:t>1129</w:t>
            </w:r>
          </w:p>
        </w:tc>
        <w:tc>
          <w:tcPr>
            <w:tcW w:w="2699" w:type="dxa"/>
            <w:shd w:val="clear" w:color="auto" w:fill="auto"/>
          </w:tcPr>
          <w:p w14:paraId="53FF3046" w14:textId="77777777" w:rsidR="00512FC7" w:rsidRPr="00512FC7" w:rsidRDefault="00C411EF" w:rsidP="00533FE7">
            <w:hyperlink w:anchor="fld_CstmApplVerID" w:history="1">
              <w:r w:rsidR="00512FC7" w:rsidRPr="00533FE7">
                <w:rPr>
                  <w:rStyle w:val="Hyperlink"/>
                  <w:rFonts w:ascii="Times New Roman" w:hAnsi="Times New Roman"/>
                  <w:sz w:val="20"/>
                </w:rPr>
                <w:t>CstmApplVerID</w:t>
              </w:r>
            </w:hyperlink>
          </w:p>
        </w:tc>
      </w:tr>
      <w:tr w:rsidR="00512FC7" w:rsidRPr="00512FC7" w14:paraId="633625A7" w14:textId="77777777" w:rsidTr="00533FE7">
        <w:tc>
          <w:tcPr>
            <w:tcW w:w="828" w:type="dxa"/>
            <w:shd w:val="clear" w:color="auto" w:fill="auto"/>
          </w:tcPr>
          <w:p w14:paraId="16030B51" w14:textId="77777777" w:rsidR="00512FC7" w:rsidRPr="00512FC7" w:rsidRDefault="00512FC7" w:rsidP="00533FE7">
            <w:r w:rsidRPr="00512FC7">
              <w:t>14</w:t>
            </w:r>
          </w:p>
        </w:tc>
        <w:tc>
          <w:tcPr>
            <w:tcW w:w="2699" w:type="dxa"/>
            <w:shd w:val="clear" w:color="auto" w:fill="auto"/>
          </w:tcPr>
          <w:p w14:paraId="0DD5EEC8" w14:textId="77777777" w:rsidR="00512FC7" w:rsidRPr="00512FC7" w:rsidRDefault="00C411EF" w:rsidP="00533FE7">
            <w:hyperlink w:anchor="fld_CumQty" w:history="1">
              <w:r w:rsidR="00512FC7" w:rsidRPr="00533FE7">
                <w:rPr>
                  <w:rStyle w:val="Hyperlink"/>
                  <w:rFonts w:ascii="Times New Roman" w:hAnsi="Times New Roman"/>
                  <w:sz w:val="20"/>
                </w:rPr>
                <w:t>CumQty</w:t>
              </w:r>
            </w:hyperlink>
          </w:p>
        </w:tc>
      </w:tr>
      <w:tr w:rsidR="00512FC7" w:rsidRPr="00512FC7" w14:paraId="65EF2FCB" w14:textId="77777777" w:rsidTr="00533FE7">
        <w:tc>
          <w:tcPr>
            <w:tcW w:w="828" w:type="dxa"/>
            <w:shd w:val="clear" w:color="auto" w:fill="auto"/>
          </w:tcPr>
          <w:p w14:paraId="2F4F5DF2" w14:textId="77777777" w:rsidR="00512FC7" w:rsidRPr="00512FC7" w:rsidRDefault="00512FC7" w:rsidP="00533FE7">
            <w:r w:rsidRPr="00512FC7">
              <w:t>15</w:t>
            </w:r>
          </w:p>
        </w:tc>
        <w:tc>
          <w:tcPr>
            <w:tcW w:w="2699" w:type="dxa"/>
            <w:shd w:val="clear" w:color="auto" w:fill="auto"/>
          </w:tcPr>
          <w:p w14:paraId="12D3E46F" w14:textId="77777777" w:rsidR="00512FC7" w:rsidRPr="00512FC7" w:rsidRDefault="00C411EF" w:rsidP="00533FE7">
            <w:hyperlink w:anchor="fld_Currency" w:history="1">
              <w:r w:rsidR="00512FC7" w:rsidRPr="00533FE7">
                <w:rPr>
                  <w:rStyle w:val="Hyperlink"/>
                  <w:rFonts w:ascii="Times New Roman" w:hAnsi="Times New Roman"/>
                  <w:sz w:val="20"/>
                </w:rPr>
                <w:t>Currency</w:t>
              </w:r>
            </w:hyperlink>
          </w:p>
        </w:tc>
      </w:tr>
      <w:tr w:rsidR="00512FC7" w:rsidRPr="00512FC7" w14:paraId="445144D3" w14:textId="77777777" w:rsidTr="00533FE7">
        <w:tc>
          <w:tcPr>
            <w:tcW w:w="828" w:type="dxa"/>
            <w:shd w:val="clear" w:color="auto" w:fill="auto"/>
          </w:tcPr>
          <w:p w14:paraId="240964CD" w14:textId="77777777" w:rsidR="00512FC7" w:rsidRPr="00512FC7" w:rsidRDefault="00512FC7" w:rsidP="00533FE7">
            <w:r w:rsidRPr="00512FC7">
              <w:t>1382</w:t>
            </w:r>
          </w:p>
        </w:tc>
        <w:tc>
          <w:tcPr>
            <w:tcW w:w="2699" w:type="dxa"/>
            <w:shd w:val="clear" w:color="auto" w:fill="auto"/>
          </w:tcPr>
          <w:p w14:paraId="176CCF16" w14:textId="77777777" w:rsidR="00512FC7" w:rsidRPr="00512FC7" w:rsidRDefault="00C411EF" w:rsidP="00533FE7">
            <w:hyperlink w:anchor="fld_CurrencyRatio" w:history="1">
              <w:r w:rsidR="00512FC7" w:rsidRPr="00533FE7">
                <w:rPr>
                  <w:rStyle w:val="Hyperlink"/>
                  <w:rFonts w:ascii="Times New Roman" w:hAnsi="Times New Roman"/>
                  <w:sz w:val="20"/>
                </w:rPr>
                <w:t>CurrencyRatio</w:t>
              </w:r>
            </w:hyperlink>
          </w:p>
        </w:tc>
      </w:tr>
      <w:tr w:rsidR="00512FC7" w:rsidRPr="00512FC7" w14:paraId="7C21B9C5" w14:textId="77777777" w:rsidTr="00533FE7">
        <w:tc>
          <w:tcPr>
            <w:tcW w:w="828" w:type="dxa"/>
            <w:shd w:val="clear" w:color="auto" w:fill="auto"/>
          </w:tcPr>
          <w:p w14:paraId="7CCA3794" w14:textId="77777777" w:rsidR="00512FC7" w:rsidRPr="00512FC7" w:rsidRDefault="00512FC7" w:rsidP="00533FE7">
            <w:r w:rsidRPr="00512FC7">
              <w:t>1029</w:t>
            </w:r>
          </w:p>
        </w:tc>
        <w:tc>
          <w:tcPr>
            <w:tcW w:w="2699" w:type="dxa"/>
            <w:shd w:val="clear" w:color="auto" w:fill="auto"/>
          </w:tcPr>
          <w:p w14:paraId="74C31C4D" w14:textId="77777777" w:rsidR="00512FC7" w:rsidRPr="00512FC7" w:rsidRDefault="00C411EF" w:rsidP="00533FE7">
            <w:hyperlink w:anchor="fld_CustDirectedOrder" w:history="1">
              <w:r w:rsidR="00512FC7" w:rsidRPr="00533FE7">
                <w:rPr>
                  <w:rStyle w:val="Hyperlink"/>
                  <w:rFonts w:ascii="Times New Roman" w:hAnsi="Times New Roman"/>
                  <w:sz w:val="20"/>
                </w:rPr>
                <w:t>CustDirectedOrder</w:t>
              </w:r>
            </w:hyperlink>
          </w:p>
        </w:tc>
      </w:tr>
      <w:tr w:rsidR="00DE5358" w:rsidRPr="00DE5358" w14:paraId="2F153CC6" w14:textId="77777777" w:rsidTr="00BD0927">
        <w:trPr>
          <w:del w:id="4608" w:author="Administrator" w:date="2011-08-18T10:26:00Z"/>
        </w:trPr>
        <w:tc>
          <w:tcPr>
            <w:tcW w:w="828" w:type="dxa"/>
            <w:shd w:val="clear" w:color="auto" w:fill="auto"/>
          </w:tcPr>
          <w:p w14:paraId="4C89A7C9" w14:textId="77777777" w:rsidR="00DE5358" w:rsidRPr="00DE5358" w:rsidRDefault="00DE5358" w:rsidP="00DE5358">
            <w:pPr>
              <w:rPr>
                <w:del w:id="4609" w:author="Administrator" w:date="2011-08-18T10:26:00Z"/>
              </w:rPr>
            </w:pPr>
            <w:del w:id="4610" w:author="Administrator" w:date="2011-08-18T10:26:00Z">
              <w:r w:rsidRPr="00DE5358">
                <w:delText>204</w:delText>
              </w:r>
            </w:del>
          </w:p>
        </w:tc>
        <w:tc>
          <w:tcPr>
            <w:tcW w:w="2699" w:type="dxa"/>
            <w:shd w:val="clear" w:color="auto" w:fill="auto"/>
          </w:tcPr>
          <w:p w14:paraId="57F6B89D" w14:textId="77777777" w:rsidR="00DE5358" w:rsidRPr="00DE5358" w:rsidRDefault="00DE5358" w:rsidP="00DE5358">
            <w:pPr>
              <w:rPr>
                <w:del w:id="4611" w:author="Administrator" w:date="2011-08-18T10:26:00Z"/>
              </w:rPr>
            </w:pPr>
            <w:del w:id="4612" w:author="Administrator" w:date="2011-08-18T10:26:00Z">
              <w:r>
                <w:fldChar w:fldCharType="begin"/>
              </w:r>
              <w:r>
                <w:delInstrText xml:space="preserve"> HYPERLINK  \l "fld_CustomerOrFirm" </w:delInstrText>
              </w:r>
              <w:r>
                <w:fldChar w:fldCharType="separate"/>
              </w:r>
              <w:r w:rsidRPr="00BD0927">
                <w:rPr>
                  <w:rStyle w:val="Hyperlink"/>
                  <w:rFonts w:ascii="Times New Roman" w:hAnsi="Times New Roman"/>
                  <w:sz w:val="20"/>
                </w:rPr>
                <w:delText>CustomerOrFirm</w:delText>
              </w:r>
              <w:r>
                <w:fldChar w:fldCharType="end"/>
              </w:r>
            </w:del>
          </w:p>
        </w:tc>
      </w:tr>
      <w:tr w:rsidR="00512FC7" w:rsidRPr="00512FC7" w14:paraId="68D845F9" w14:textId="77777777" w:rsidTr="00533FE7">
        <w:tc>
          <w:tcPr>
            <w:tcW w:w="828" w:type="dxa"/>
            <w:shd w:val="clear" w:color="auto" w:fill="auto"/>
          </w:tcPr>
          <w:p w14:paraId="34E0A7E3" w14:textId="77777777" w:rsidR="00512FC7" w:rsidRPr="00512FC7" w:rsidRDefault="00512FC7" w:rsidP="00533FE7">
            <w:r w:rsidRPr="00512FC7">
              <w:t>582</w:t>
            </w:r>
          </w:p>
        </w:tc>
        <w:tc>
          <w:tcPr>
            <w:tcW w:w="2699" w:type="dxa"/>
            <w:shd w:val="clear" w:color="auto" w:fill="auto"/>
          </w:tcPr>
          <w:p w14:paraId="299589E8" w14:textId="77777777" w:rsidR="00512FC7" w:rsidRPr="00512FC7" w:rsidRDefault="00C411EF" w:rsidP="00533FE7">
            <w:hyperlink w:anchor="fld_CustOrderCapacity" w:history="1">
              <w:r w:rsidR="00512FC7" w:rsidRPr="00533FE7">
                <w:rPr>
                  <w:rStyle w:val="Hyperlink"/>
                  <w:rFonts w:ascii="Times New Roman" w:hAnsi="Times New Roman"/>
                  <w:sz w:val="20"/>
                </w:rPr>
                <w:t>CustOrderCapacity</w:t>
              </w:r>
            </w:hyperlink>
          </w:p>
        </w:tc>
      </w:tr>
      <w:tr w:rsidR="00512FC7" w:rsidRPr="00512FC7" w14:paraId="136E8455" w14:textId="77777777" w:rsidTr="00533FE7">
        <w:tc>
          <w:tcPr>
            <w:tcW w:w="828" w:type="dxa"/>
            <w:shd w:val="clear" w:color="auto" w:fill="auto"/>
          </w:tcPr>
          <w:p w14:paraId="4C01403E" w14:textId="77777777" w:rsidR="00512FC7" w:rsidRPr="00512FC7" w:rsidRDefault="00512FC7" w:rsidP="00533FE7">
            <w:r w:rsidRPr="00512FC7">
              <w:t>1031</w:t>
            </w:r>
          </w:p>
        </w:tc>
        <w:tc>
          <w:tcPr>
            <w:tcW w:w="2699" w:type="dxa"/>
            <w:shd w:val="clear" w:color="auto" w:fill="auto"/>
          </w:tcPr>
          <w:p w14:paraId="670A5BBE" w14:textId="77777777" w:rsidR="00512FC7" w:rsidRPr="00512FC7" w:rsidRDefault="00C411EF" w:rsidP="00533FE7">
            <w:hyperlink w:anchor="fld_CustOrderHandlingInst" w:history="1">
              <w:r w:rsidR="00512FC7" w:rsidRPr="00533FE7">
                <w:rPr>
                  <w:rStyle w:val="Hyperlink"/>
                  <w:rFonts w:ascii="Times New Roman" w:hAnsi="Times New Roman"/>
                  <w:sz w:val="20"/>
                </w:rPr>
                <w:t>CustOrderHandlingInst</w:t>
              </w:r>
            </w:hyperlink>
          </w:p>
        </w:tc>
      </w:tr>
      <w:tr w:rsidR="00512FC7" w:rsidRPr="00512FC7" w14:paraId="6610EA30" w14:textId="77777777" w:rsidTr="00533FE7">
        <w:tc>
          <w:tcPr>
            <w:tcW w:w="828" w:type="dxa"/>
            <w:shd w:val="clear" w:color="auto" w:fill="auto"/>
          </w:tcPr>
          <w:p w14:paraId="11D77178" w14:textId="77777777" w:rsidR="00512FC7" w:rsidRPr="00512FC7" w:rsidRDefault="00512FC7" w:rsidP="00533FE7">
            <w:r w:rsidRPr="00512FC7">
              <w:t>84</w:t>
            </w:r>
          </w:p>
        </w:tc>
        <w:tc>
          <w:tcPr>
            <w:tcW w:w="2699" w:type="dxa"/>
            <w:shd w:val="clear" w:color="auto" w:fill="auto"/>
          </w:tcPr>
          <w:p w14:paraId="1128D21A" w14:textId="77777777" w:rsidR="00512FC7" w:rsidRPr="00512FC7" w:rsidRDefault="00C411EF" w:rsidP="00533FE7">
            <w:hyperlink w:anchor="fld_CxlQty" w:history="1">
              <w:r w:rsidR="00512FC7" w:rsidRPr="00533FE7">
                <w:rPr>
                  <w:rStyle w:val="Hyperlink"/>
                  <w:rFonts w:ascii="Times New Roman" w:hAnsi="Times New Roman"/>
                  <w:sz w:val="20"/>
                </w:rPr>
                <w:t>CxlQty</w:t>
              </w:r>
            </w:hyperlink>
          </w:p>
        </w:tc>
      </w:tr>
      <w:tr w:rsidR="00512FC7" w:rsidRPr="00512FC7" w14:paraId="5E386DE0" w14:textId="77777777" w:rsidTr="00533FE7">
        <w:tc>
          <w:tcPr>
            <w:tcW w:w="828" w:type="dxa"/>
            <w:shd w:val="clear" w:color="auto" w:fill="auto"/>
          </w:tcPr>
          <w:p w14:paraId="31F51CDD" w14:textId="77777777" w:rsidR="00512FC7" w:rsidRPr="00512FC7" w:rsidRDefault="00512FC7" w:rsidP="00533FE7">
            <w:r w:rsidRPr="00512FC7">
              <w:t>102</w:t>
            </w:r>
          </w:p>
        </w:tc>
        <w:tc>
          <w:tcPr>
            <w:tcW w:w="2699" w:type="dxa"/>
            <w:shd w:val="clear" w:color="auto" w:fill="auto"/>
          </w:tcPr>
          <w:p w14:paraId="23611391" w14:textId="77777777" w:rsidR="00512FC7" w:rsidRPr="00512FC7" w:rsidRDefault="00C411EF" w:rsidP="00533FE7">
            <w:hyperlink w:anchor="fld_CxlRejReason" w:history="1">
              <w:r w:rsidR="00512FC7" w:rsidRPr="00533FE7">
                <w:rPr>
                  <w:rStyle w:val="Hyperlink"/>
                  <w:rFonts w:ascii="Times New Roman" w:hAnsi="Times New Roman"/>
                  <w:sz w:val="20"/>
                </w:rPr>
                <w:t>CxlRejReason</w:t>
              </w:r>
            </w:hyperlink>
          </w:p>
        </w:tc>
      </w:tr>
      <w:tr w:rsidR="00512FC7" w:rsidRPr="00512FC7" w14:paraId="7351C046" w14:textId="77777777" w:rsidTr="00533FE7">
        <w:tc>
          <w:tcPr>
            <w:tcW w:w="828" w:type="dxa"/>
            <w:shd w:val="clear" w:color="auto" w:fill="auto"/>
          </w:tcPr>
          <w:p w14:paraId="35DC202A" w14:textId="77777777" w:rsidR="00512FC7" w:rsidRPr="00512FC7" w:rsidRDefault="00512FC7" w:rsidP="00533FE7">
            <w:r w:rsidRPr="00512FC7">
              <w:t>434</w:t>
            </w:r>
          </w:p>
        </w:tc>
        <w:tc>
          <w:tcPr>
            <w:tcW w:w="2699" w:type="dxa"/>
            <w:shd w:val="clear" w:color="auto" w:fill="auto"/>
          </w:tcPr>
          <w:p w14:paraId="58CAB36A" w14:textId="77777777" w:rsidR="00512FC7" w:rsidRPr="00512FC7" w:rsidRDefault="00C411EF" w:rsidP="00533FE7">
            <w:hyperlink w:anchor="fld_CxlRejResponseTo" w:history="1">
              <w:r w:rsidR="00512FC7" w:rsidRPr="00533FE7">
                <w:rPr>
                  <w:rStyle w:val="Hyperlink"/>
                  <w:rFonts w:ascii="Times New Roman" w:hAnsi="Times New Roman"/>
                  <w:sz w:val="20"/>
                </w:rPr>
                <w:t>CxlRejResponseTo</w:t>
              </w:r>
            </w:hyperlink>
          </w:p>
        </w:tc>
      </w:tr>
      <w:tr w:rsidR="00DE5358" w:rsidRPr="00DE5358" w14:paraId="6226A284" w14:textId="77777777" w:rsidTr="00BD0927">
        <w:trPr>
          <w:del w:id="4613" w:author="Administrator" w:date="2011-08-18T10:26:00Z"/>
        </w:trPr>
        <w:tc>
          <w:tcPr>
            <w:tcW w:w="828" w:type="dxa"/>
            <w:shd w:val="clear" w:color="auto" w:fill="auto"/>
          </w:tcPr>
          <w:p w14:paraId="5CC93452" w14:textId="77777777" w:rsidR="00DE5358" w:rsidRPr="00DE5358" w:rsidRDefault="00DE5358" w:rsidP="00DE5358">
            <w:pPr>
              <w:rPr>
                <w:del w:id="4614" w:author="Administrator" w:date="2011-08-18T10:26:00Z"/>
              </w:rPr>
            </w:pPr>
            <w:del w:id="4615" w:author="Administrator" w:date="2011-08-18T10:26:00Z">
              <w:r w:rsidRPr="00DE5358">
                <w:delText>125</w:delText>
              </w:r>
            </w:del>
          </w:p>
        </w:tc>
        <w:tc>
          <w:tcPr>
            <w:tcW w:w="2699" w:type="dxa"/>
            <w:shd w:val="clear" w:color="auto" w:fill="auto"/>
          </w:tcPr>
          <w:p w14:paraId="2DE91711" w14:textId="77777777" w:rsidR="00DE5358" w:rsidRPr="00DE5358" w:rsidRDefault="00DE5358" w:rsidP="00DE5358">
            <w:pPr>
              <w:rPr>
                <w:del w:id="4616" w:author="Administrator" w:date="2011-08-18T10:26:00Z"/>
              </w:rPr>
            </w:pPr>
            <w:del w:id="4617" w:author="Administrator" w:date="2011-08-18T10:26:00Z">
              <w:r>
                <w:fldChar w:fldCharType="begin"/>
              </w:r>
              <w:r>
                <w:delInstrText xml:space="preserve"> HYPERLINK  \l "fld_CxlType" </w:delInstrText>
              </w:r>
              <w:r>
                <w:fldChar w:fldCharType="separate"/>
              </w:r>
              <w:r w:rsidRPr="00BD0927">
                <w:rPr>
                  <w:rStyle w:val="Hyperlink"/>
                  <w:rFonts w:ascii="Times New Roman" w:hAnsi="Times New Roman"/>
                  <w:sz w:val="20"/>
                </w:rPr>
                <w:delText>CxlType</w:delText>
              </w:r>
              <w:r>
                <w:fldChar w:fldCharType="end"/>
              </w:r>
            </w:del>
          </w:p>
        </w:tc>
      </w:tr>
      <w:tr w:rsidR="00512FC7" w:rsidRPr="00512FC7" w14:paraId="1E889BE6" w14:textId="77777777" w:rsidTr="00533FE7">
        <w:tc>
          <w:tcPr>
            <w:tcW w:w="828" w:type="dxa"/>
            <w:shd w:val="clear" w:color="auto" w:fill="auto"/>
          </w:tcPr>
          <w:p w14:paraId="224A244F" w14:textId="77777777" w:rsidR="00512FC7" w:rsidRPr="00512FC7" w:rsidRDefault="00512FC7" w:rsidP="00533FE7">
            <w:r w:rsidRPr="00512FC7">
              <w:t>873</w:t>
            </w:r>
          </w:p>
        </w:tc>
        <w:tc>
          <w:tcPr>
            <w:tcW w:w="2699" w:type="dxa"/>
            <w:shd w:val="clear" w:color="auto" w:fill="auto"/>
          </w:tcPr>
          <w:p w14:paraId="115FAD50" w14:textId="77777777" w:rsidR="00512FC7" w:rsidRPr="00512FC7" w:rsidRDefault="00C411EF" w:rsidP="00533FE7">
            <w:hyperlink w:anchor="fld_DatedDate" w:history="1">
              <w:r w:rsidR="00512FC7" w:rsidRPr="00533FE7">
                <w:rPr>
                  <w:rStyle w:val="Hyperlink"/>
                  <w:rFonts w:ascii="Times New Roman" w:hAnsi="Times New Roman"/>
                  <w:sz w:val="20"/>
                </w:rPr>
                <w:t>DatedDate</w:t>
              </w:r>
            </w:hyperlink>
          </w:p>
        </w:tc>
      </w:tr>
      <w:tr w:rsidR="00512FC7" w:rsidRPr="00512FC7" w14:paraId="17127D20" w14:textId="77777777" w:rsidTr="00533FE7">
        <w:tc>
          <w:tcPr>
            <w:tcW w:w="828" w:type="dxa"/>
            <w:shd w:val="clear" w:color="auto" w:fill="auto"/>
          </w:tcPr>
          <w:p w14:paraId="79D1851E" w14:textId="77777777" w:rsidR="00512FC7" w:rsidRPr="00512FC7" w:rsidRDefault="00512FC7" w:rsidP="00533FE7">
            <w:r w:rsidRPr="00512FC7">
              <w:t>486</w:t>
            </w:r>
          </w:p>
        </w:tc>
        <w:tc>
          <w:tcPr>
            <w:tcW w:w="2699" w:type="dxa"/>
            <w:shd w:val="clear" w:color="auto" w:fill="auto"/>
          </w:tcPr>
          <w:p w14:paraId="75ECC36F" w14:textId="77777777" w:rsidR="00512FC7" w:rsidRPr="00512FC7" w:rsidRDefault="00C411EF" w:rsidP="00533FE7">
            <w:hyperlink w:anchor="fld_DateOfBirth" w:history="1">
              <w:r w:rsidR="00512FC7" w:rsidRPr="00533FE7">
                <w:rPr>
                  <w:rStyle w:val="Hyperlink"/>
                  <w:rFonts w:ascii="Times New Roman" w:hAnsi="Times New Roman"/>
                  <w:sz w:val="20"/>
                </w:rPr>
                <w:t>DateOfBirth</w:t>
              </w:r>
            </w:hyperlink>
          </w:p>
        </w:tc>
      </w:tr>
      <w:tr w:rsidR="00512FC7" w:rsidRPr="00512FC7" w14:paraId="435586DC" w14:textId="77777777" w:rsidTr="00533FE7">
        <w:tc>
          <w:tcPr>
            <w:tcW w:w="828" w:type="dxa"/>
            <w:shd w:val="clear" w:color="auto" w:fill="auto"/>
          </w:tcPr>
          <w:p w14:paraId="3B56FB95" w14:textId="77777777" w:rsidR="00512FC7" w:rsidRPr="00512FC7" w:rsidRDefault="00512FC7" w:rsidP="00533FE7">
            <w:r w:rsidRPr="00512FC7">
              <w:t>426</w:t>
            </w:r>
          </w:p>
        </w:tc>
        <w:tc>
          <w:tcPr>
            <w:tcW w:w="2699" w:type="dxa"/>
            <w:shd w:val="clear" w:color="auto" w:fill="auto"/>
          </w:tcPr>
          <w:p w14:paraId="12FE5D7F" w14:textId="77777777" w:rsidR="00512FC7" w:rsidRPr="00512FC7" w:rsidRDefault="00C411EF" w:rsidP="00533FE7">
            <w:hyperlink w:anchor="fld_DayAvgPx" w:history="1">
              <w:r w:rsidR="00512FC7" w:rsidRPr="00533FE7">
                <w:rPr>
                  <w:rStyle w:val="Hyperlink"/>
                  <w:rFonts w:ascii="Times New Roman" w:hAnsi="Times New Roman"/>
                  <w:sz w:val="20"/>
                </w:rPr>
                <w:t>DayAvgPx</w:t>
              </w:r>
            </w:hyperlink>
          </w:p>
        </w:tc>
      </w:tr>
      <w:tr w:rsidR="00512FC7" w:rsidRPr="00512FC7" w14:paraId="02CBE0C1" w14:textId="77777777" w:rsidTr="00533FE7">
        <w:tc>
          <w:tcPr>
            <w:tcW w:w="828" w:type="dxa"/>
            <w:shd w:val="clear" w:color="auto" w:fill="auto"/>
          </w:tcPr>
          <w:p w14:paraId="432388D4" w14:textId="77777777" w:rsidR="00512FC7" w:rsidRPr="00512FC7" w:rsidRDefault="00512FC7" w:rsidP="00533FE7">
            <w:r w:rsidRPr="00512FC7">
              <w:t>589</w:t>
            </w:r>
          </w:p>
        </w:tc>
        <w:tc>
          <w:tcPr>
            <w:tcW w:w="2699" w:type="dxa"/>
            <w:shd w:val="clear" w:color="auto" w:fill="auto"/>
          </w:tcPr>
          <w:p w14:paraId="4544FDDD" w14:textId="77777777" w:rsidR="00512FC7" w:rsidRPr="00512FC7" w:rsidRDefault="00C411EF" w:rsidP="00533FE7">
            <w:hyperlink w:anchor="fld_DayBookingInst" w:history="1">
              <w:r w:rsidR="00512FC7" w:rsidRPr="00533FE7">
                <w:rPr>
                  <w:rStyle w:val="Hyperlink"/>
                  <w:rFonts w:ascii="Times New Roman" w:hAnsi="Times New Roman"/>
                  <w:sz w:val="20"/>
                </w:rPr>
                <w:t>DayBookingInst</w:t>
              </w:r>
            </w:hyperlink>
          </w:p>
        </w:tc>
      </w:tr>
      <w:tr w:rsidR="00512FC7" w:rsidRPr="00512FC7" w14:paraId="28EC2737" w14:textId="77777777" w:rsidTr="00533FE7">
        <w:tc>
          <w:tcPr>
            <w:tcW w:w="828" w:type="dxa"/>
            <w:shd w:val="clear" w:color="auto" w:fill="auto"/>
          </w:tcPr>
          <w:p w14:paraId="6279FAF1" w14:textId="77777777" w:rsidR="00512FC7" w:rsidRPr="00512FC7" w:rsidRDefault="00512FC7" w:rsidP="00533FE7">
            <w:r w:rsidRPr="00512FC7">
              <w:t>425</w:t>
            </w:r>
          </w:p>
        </w:tc>
        <w:tc>
          <w:tcPr>
            <w:tcW w:w="2699" w:type="dxa"/>
            <w:shd w:val="clear" w:color="auto" w:fill="auto"/>
          </w:tcPr>
          <w:p w14:paraId="7C9CDD8B" w14:textId="77777777" w:rsidR="00512FC7" w:rsidRPr="00512FC7" w:rsidRDefault="00C411EF" w:rsidP="00533FE7">
            <w:hyperlink w:anchor="fld_DayCumQty" w:history="1">
              <w:r w:rsidR="00512FC7" w:rsidRPr="00533FE7">
                <w:rPr>
                  <w:rStyle w:val="Hyperlink"/>
                  <w:rFonts w:ascii="Times New Roman" w:hAnsi="Times New Roman"/>
                  <w:sz w:val="20"/>
                </w:rPr>
                <w:t>DayCumQty</w:t>
              </w:r>
            </w:hyperlink>
          </w:p>
        </w:tc>
      </w:tr>
      <w:tr w:rsidR="00512FC7" w:rsidRPr="00512FC7" w14:paraId="77EF45A0" w14:textId="77777777" w:rsidTr="00533FE7">
        <w:tc>
          <w:tcPr>
            <w:tcW w:w="828" w:type="dxa"/>
            <w:shd w:val="clear" w:color="auto" w:fill="auto"/>
          </w:tcPr>
          <w:p w14:paraId="06A93D6E" w14:textId="77777777" w:rsidR="00512FC7" w:rsidRPr="00512FC7" w:rsidRDefault="00512FC7" w:rsidP="00533FE7">
            <w:r w:rsidRPr="00512FC7">
              <w:t>424</w:t>
            </w:r>
          </w:p>
        </w:tc>
        <w:tc>
          <w:tcPr>
            <w:tcW w:w="2699" w:type="dxa"/>
            <w:shd w:val="clear" w:color="auto" w:fill="auto"/>
          </w:tcPr>
          <w:p w14:paraId="25A64D46" w14:textId="77777777" w:rsidR="00512FC7" w:rsidRPr="00512FC7" w:rsidRDefault="00C411EF" w:rsidP="00533FE7">
            <w:hyperlink w:anchor="fld_DayOrderQty" w:history="1">
              <w:r w:rsidR="00512FC7" w:rsidRPr="00533FE7">
                <w:rPr>
                  <w:rStyle w:val="Hyperlink"/>
                  <w:rFonts w:ascii="Times New Roman" w:hAnsi="Times New Roman"/>
                  <w:sz w:val="20"/>
                </w:rPr>
                <w:t>DayOrderQty</w:t>
              </w:r>
            </w:hyperlink>
          </w:p>
        </w:tc>
      </w:tr>
      <w:tr w:rsidR="00512FC7" w:rsidRPr="00512FC7" w14:paraId="351A3828" w14:textId="77777777" w:rsidTr="00533FE7">
        <w:tc>
          <w:tcPr>
            <w:tcW w:w="828" w:type="dxa"/>
            <w:shd w:val="clear" w:color="auto" w:fill="auto"/>
          </w:tcPr>
          <w:p w14:paraId="314F0B1B" w14:textId="77777777" w:rsidR="00512FC7" w:rsidRPr="00512FC7" w:rsidRDefault="00512FC7" w:rsidP="00533FE7">
            <w:r w:rsidRPr="00512FC7">
              <w:t>1048</w:t>
            </w:r>
          </w:p>
        </w:tc>
        <w:tc>
          <w:tcPr>
            <w:tcW w:w="2699" w:type="dxa"/>
            <w:shd w:val="clear" w:color="auto" w:fill="auto"/>
          </w:tcPr>
          <w:p w14:paraId="4069C793" w14:textId="77777777" w:rsidR="00512FC7" w:rsidRPr="00512FC7" w:rsidRDefault="00C411EF" w:rsidP="00533FE7">
            <w:hyperlink w:anchor="fld_DealingCapacity" w:history="1">
              <w:r w:rsidR="00512FC7" w:rsidRPr="00533FE7">
                <w:rPr>
                  <w:rStyle w:val="Hyperlink"/>
                  <w:rFonts w:ascii="Times New Roman" w:hAnsi="Times New Roman"/>
                  <w:sz w:val="20"/>
                </w:rPr>
                <w:t>DealingCapacity</w:t>
              </w:r>
            </w:hyperlink>
          </w:p>
        </w:tc>
      </w:tr>
      <w:tr w:rsidR="00512FC7" w:rsidRPr="00512FC7" w14:paraId="3DC0590D" w14:textId="77777777" w:rsidTr="00533FE7">
        <w:tc>
          <w:tcPr>
            <w:tcW w:w="828" w:type="dxa"/>
            <w:shd w:val="clear" w:color="auto" w:fill="auto"/>
          </w:tcPr>
          <w:p w14:paraId="49E923A2" w14:textId="77777777" w:rsidR="00512FC7" w:rsidRPr="00512FC7" w:rsidRDefault="00512FC7" w:rsidP="00533FE7">
            <w:r w:rsidRPr="00512FC7">
              <w:t>1407</w:t>
            </w:r>
          </w:p>
        </w:tc>
        <w:tc>
          <w:tcPr>
            <w:tcW w:w="2699" w:type="dxa"/>
            <w:shd w:val="clear" w:color="auto" w:fill="auto"/>
          </w:tcPr>
          <w:p w14:paraId="1008D42C" w14:textId="77777777" w:rsidR="00512FC7" w:rsidRPr="00512FC7" w:rsidRDefault="00C411EF" w:rsidP="00533FE7">
            <w:hyperlink w:anchor="fld_DefaultApplExtID" w:history="1">
              <w:r w:rsidR="00512FC7" w:rsidRPr="00533FE7">
                <w:rPr>
                  <w:rStyle w:val="Hyperlink"/>
                  <w:rFonts w:ascii="Times New Roman" w:hAnsi="Times New Roman"/>
                  <w:sz w:val="20"/>
                </w:rPr>
                <w:t>DefaultApplExtID</w:t>
              </w:r>
            </w:hyperlink>
          </w:p>
        </w:tc>
      </w:tr>
      <w:tr w:rsidR="00512FC7" w:rsidRPr="00512FC7" w14:paraId="756D12DB" w14:textId="77777777" w:rsidTr="00533FE7">
        <w:tc>
          <w:tcPr>
            <w:tcW w:w="828" w:type="dxa"/>
            <w:shd w:val="clear" w:color="auto" w:fill="auto"/>
          </w:tcPr>
          <w:p w14:paraId="172522FD" w14:textId="77777777" w:rsidR="00512FC7" w:rsidRPr="00512FC7" w:rsidRDefault="00512FC7" w:rsidP="00533FE7">
            <w:r w:rsidRPr="00512FC7">
              <w:t>1137</w:t>
            </w:r>
          </w:p>
        </w:tc>
        <w:tc>
          <w:tcPr>
            <w:tcW w:w="2699" w:type="dxa"/>
            <w:shd w:val="clear" w:color="auto" w:fill="auto"/>
          </w:tcPr>
          <w:p w14:paraId="06BC0088" w14:textId="77777777" w:rsidR="00512FC7" w:rsidRPr="00512FC7" w:rsidRDefault="00C411EF" w:rsidP="00533FE7">
            <w:hyperlink w:anchor="fld_DefaultApplVerID" w:history="1">
              <w:r w:rsidR="00512FC7" w:rsidRPr="00533FE7">
                <w:rPr>
                  <w:rStyle w:val="Hyperlink"/>
                  <w:rFonts w:ascii="Times New Roman" w:hAnsi="Times New Roman"/>
                  <w:sz w:val="20"/>
                </w:rPr>
                <w:t>DefaultApplVerID</w:t>
              </w:r>
            </w:hyperlink>
          </w:p>
        </w:tc>
      </w:tr>
      <w:tr w:rsidR="00512FC7" w:rsidRPr="00512FC7" w14:paraId="4EDB9E7C" w14:textId="77777777" w:rsidTr="00533FE7">
        <w:tc>
          <w:tcPr>
            <w:tcW w:w="828" w:type="dxa"/>
            <w:shd w:val="clear" w:color="auto" w:fill="auto"/>
          </w:tcPr>
          <w:p w14:paraId="74795743" w14:textId="77777777" w:rsidR="00512FC7" w:rsidRPr="00512FC7" w:rsidRDefault="00512FC7" w:rsidP="00533FE7">
            <w:r w:rsidRPr="00512FC7">
              <w:t>1408</w:t>
            </w:r>
          </w:p>
        </w:tc>
        <w:tc>
          <w:tcPr>
            <w:tcW w:w="2699" w:type="dxa"/>
            <w:shd w:val="clear" w:color="auto" w:fill="auto"/>
          </w:tcPr>
          <w:p w14:paraId="6E15A158" w14:textId="77777777" w:rsidR="00512FC7" w:rsidRPr="00512FC7" w:rsidRDefault="00C411EF" w:rsidP="00533FE7">
            <w:hyperlink w:anchor="fld_DefaultCstmApplVerID" w:history="1">
              <w:r w:rsidR="00512FC7" w:rsidRPr="00533FE7">
                <w:rPr>
                  <w:rStyle w:val="Hyperlink"/>
                  <w:rFonts w:ascii="Times New Roman" w:hAnsi="Times New Roman"/>
                  <w:sz w:val="20"/>
                </w:rPr>
                <w:t>DefaultCstmApplVerID</w:t>
              </w:r>
            </w:hyperlink>
          </w:p>
        </w:tc>
      </w:tr>
      <w:tr w:rsidR="00512FC7" w:rsidRPr="00512FC7" w14:paraId="32DEFF9C" w14:textId="77777777" w:rsidTr="00533FE7">
        <w:tc>
          <w:tcPr>
            <w:tcW w:w="828" w:type="dxa"/>
            <w:shd w:val="clear" w:color="auto" w:fill="auto"/>
          </w:tcPr>
          <w:p w14:paraId="5A5BDC14" w14:textId="77777777" w:rsidR="00512FC7" w:rsidRPr="00512FC7" w:rsidRDefault="00512FC7" w:rsidP="00533FE7">
            <w:r w:rsidRPr="00512FC7">
              <w:t>1410</w:t>
            </w:r>
          </w:p>
        </w:tc>
        <w:tc>
          <w:tcPr>
            <w:tcW w:w="2699" w:type="dxa"/>
            <w:shd w:val="clear" w:color="auto" w:fill="auto"/>
          </w:tcPr>
          <w:p w14:paraId="1116CDB9" w14:textId="77777777" w:rsidR="00512FC7" w:rsidRPr="00512FC7" w:rsidRDefault="00C411EF" w:rsidP="00533FE7">
            <w:hyperlink w:anchor="fld_DefaultVerIndicator" w:history="1">
              <w:r w:rsidR="00512FC7" w:rsidRPr="00533FE7">
                <w:rPr>
                  <w:rStyle w:val="Hyperlink"/>
                  <w:rFonts w:ascii="Times New Roman" w:hAnsi="Times New Roman"/>
                  <w:sz w:val="20"/>
                </w:rPr>
                <w:t>DefaultVerIndicator</w:t>
              </w:r>
            </w:hyperlink>
          </w:p>
        </w:tc>
      </w:tr>
      <w:tr w:rsidR="00512FC7" w:rsidRPr="00512FC7" w14:paraId="7059D62C" w14:textId="77777777" w:rsidTr="00533FE7">
        <w:tc>
          <w:tcPr>
            <w:tcW w:w="828" w:type="dxa"/>
            <w:shd w:val="clear" w:color="auto" w:fill="auto"/>
          </w:tcPr>
          <w:p w14:paraId="3000CF80" w14:textId="77777777" w:rsidR="00512FC7" w:rsidRPr="00512FC7" w:rsidRDefault="00512FC7" w:rsidP="00533FE7">
            <w:r w:rsidRPr="00512FC7">
              <w:t>293</w:t>
            </w:r>
          </w:p>
        </w:tc>
        <w:tc>
          <w:tcPr>
            <w:tcW w:w="2699" w:type="dxa"/>
            <w:shd w:val="clear" w:color="auto" w:fill="auto"/>
          </w:tcPr>
          <w:p w14:paraId="2A253473" w14:textId="77777777" w:rsidR="00512FC7" w:rsidRPr="00512FC7" w:rsidRDefault="00C411EF" w:rsidP="00533FE7">
            <w:hyperlink w:anchor="fld_DefBidSize" w:history="1">
              <w:r w:rsidR="00512FC7" w:rsidRPr="00533FE7">
                <w:rPr>
                  <w:rStyle w:val="Hyperlink"/>
                  <w:rFonts w:ascii="Times New Roman" w:hAnsi="Times New Roman"/>
                  <w:sz w:val="20"/>
                </w:rPr>
                <w:t>DefBidSize</w:t>
              </w:r>
            </w:hyperlink>
          </w:p>
        </w:tc>
      </w:tr>
      <w:tr w:rsidR="00512FC7" w:rsidRPr="00512FC7" w14:paraId="602F3BA6" w14:textId="77777777" w:rsidTr="00533FE7">
        <w:tc>
          <w:tcPr>
            <w:tcW w:w="828" w:type="dxa"/>
            <w:shd w:val="clear" w:color="auto" w:fill="auto"/>
          </w:tcPr>
          <w:p w14:paraId="417A513E" w14:textId="77777777" w:rsidR="00512FC7" w:rsidRPr="00512FC7" w:rsidRDefault="00512FC7" w:rsidP="00533FE7">
            <w:r w:rsidRPr="00512FC7">
              <w:t>294</w:t>
            </w:r>
          </w:p>
        </w:tc>
        <w:tc>
          <w:tcPr>
            <w:tcW w:w="2699" w:type="dxa"/>
            <w:shd w:val="clear" w:color="auto" w:fill="auto"/>
          </w:tcPr>
          <w:p w14:paraId="0C8B89B9" w14:textId="77777777" w:rsidR="00512FC7" w:rsidRPr="00512FC7" w:rsidRDefault="00C411EF" w:rsidP="00533FE7">
            <w:hyperlink w:anchor="fld_DefOfferSize" w:history="1">
              <w:r w:rsidR="00512FC7" w:rsidRPr="00533FE7">
                <w:rPr>
                  <w:rStyle w:val="Hyperlink"/>
                  <w:rFonts w:ascii="Times New Roman" w:hAnsi="Times New Roman"/>
                  <w:sz w:val="20"/>
                </w:rPr>
                <w:t>DefOfferSize</w:t>
              </w:r>
            </w:hyperlink>
          </w:p>
        </w:tc>
      </w:tr>
      <w:tr w:rsidR="00512FC7" w:rsidRPr="00512FC7" w14:paraId="73CC96FC" w14:textId="77777777" w:rsidTr="00533FE7">
        <w:tc>
          <w:tcPr>
            <w:tcW w:w="828" w:type="dxa"/>
            <w:shd w:val="clear" w:color="auto" w:fill="auto"/>
          </w:tcPr>
          <w:p w14:paraId="0F10270D" w14:textId="77777777" w:rsidR="00512FC7" w:rsidRPr="00512FC7" w:rsidRDefault="00512FC7" w:rsidP="00533FE7">
            <w:r w:rsidRPr="00512FC7">
              <w:t>285</w:t>
            </w:r>
          </w:p>
        </w:tc>
        <w:tc>
          <w:tcPr>
            <w:tcW w:w="2699" w:type="dxa"/>
            <w:shd w:val="clear" w:color="auto" w:fill="auto"/>
          </w:tcPr>
          <w:p w14:paraId="79B6C5BB" w14:textId="77777777" w:rsidR="00512FC7" w:rsidRPr="00512FC7" w:rsidRDefault="00C411EF" w:rsidP="00533FE7">
            <w:hyperlink w:anchor="fld_DeleteReason" w:history="1">
              <w:r w:rsidR="00512FC7" w:rsidRPr="00533FE7">
                <w:rPr>
                  <w:rStyle w:val="Hyperlink"/>
                  <w:rFonts w:ascii="Times New Roman" w:hAnsi="Times New Roman"/>
                  <w:sz w:val="20"/>
                </w:rPr>
                <w:t>DeleteReason</w:t>
              </w:r>
            </w:hyperlink>
          </w:p>
        </w:tc>
      </w:tr>
      <w:tr w:rsidR="00512FC7" w:rsidRPr="00512FC7" w14:paraId="0CC930A5" w14:textId="77777777" w:rsidTr="00533FE7">
        <w:tc>
          <w:tcPr>
            <w:tcW w:w="828" w:type="dxa"/>
            <w:shd w:val="clear" w:color="auto" w:fill="auto"/>
          </w:tcPr>
          <w:p w14:paraId="0AC92BB9" w14:textId="77777777" w:rsidR="00512FC7" w:rsidRPr="00512FC7" w:rsidRDefault="00512FC7" w:rsidP="00533FE7">
            <w:r w:rsidRPr="00512FC7">
              <w:t>128</w:t>
            </w:r>
          </w:p>
        </w:tc>
        <w:tc>
          <w:tcPr>
            <w:tcW w:w="2699" w:type="dxa"/>
            <w:shd w:val="clear" w:color="auto" w:fill="auto"/>
          </w:tcPr>
          <w:p w14:paraId="629F1A84" w14:textId="77777777" w:rsidR="00512FC7" w:rsidRPr="00512FC7" w:rsidRDefault="00C411EF" w:rsidP="00533FE7">
            <w:hyperlink w:anchor="fld_DeliverToCompID" w:history="1">
              <w:r w:rsidR="00512FC7" w:rsidRPr="00533FE7">
                <w:rPr>
                  <w:rStyle w:val="Hyperlink"/>
                  <w:rFonts w:ascii="Times New Roman" w:hAnsi="Times New Roman"/>
                  <w:sz w:val="20"/>
                </w:rPr>
                <w:t>DeliverToCompID</w:t>
              </w:r>
            </w:hyperlink>
          </w:p>
        </w:tc>
      </w:tr>
      <w:tr w:rsidR="00512FC7" w:rsidRPr="00512FC7" w14:paraId="77A6D4A1" w14:textId="77777777" w:rsidTr="00533FE7">
        <w:tc>
          <w:tcPr>
            <w:tcW w:w="828" w:type="dxa"/>
            <w:shd w:val="clear" w:color="auto" w:fill="auto"/>
          </w:tcPr>
          <w:p w14:paraId="1D5BD2A1" w14:textId="77777777" w:rsidR="00512FC7" w:rsidRPr="00512FC7" w:rsidRDefault="00512FC7" w:rsidP="00533FE7">
            <w:r w:rsidRPr="00512FC7">
              <w:t>145</w:t>
            </w:r>
          </w:p>
        </w:tc>
        <w:tc>
          <w:tcPr>
            <w:tcW w:w="2699" w:type="dxa"/>
            <w:shd w:val="clear" w:color="auto" w:fill="auto"/>
          </w:tcPr>
          <w:p w14:paraId="66AC362A" w14:textId="77777777" w:rsidR="00512FC7" w:rsidRPr="00512FC7" w:rsidRDefault="00C411EF" w:rsidP="00533FE7">
            <w:hyperlink w:anchor="fld_DeliverToLocationID" w:history="1">
              <w:r w:rsidR="00512FC7" w:rsidRPr="00533FE7">
                <w:rPr>
                  <w:rStyle w:val="Hyperlink"/>
                  <w:rFonts w:ascii="Times New Roman" w:hAnsi="Times New Roman"/>
                  <w:sz w:val="20"/>
                </w:rPr>
                <w:t>DeliverToLocationID</w:t>
              </w:r>
            </w:hyperlink>
          </w:p>
        </w:tc>
      </w:tr>
      <w:tr w:rsidR="00512FC7" w:rsidRPr="00512FC7" w14:paraId="7236E288" w14:textId="77777777" w:rsidTr="00533FE7">
        <w:tc>
          <w:tcPr>
            <w:tcW w:w="828" w:type="dxa"/>
            <w:shd w:val="clear" w:color="auto" w:fill="auto"/>
          </w:tcPr>
          <w:p w14:paraId="5638097E" w14:textId="77777777" w:rsidR="00512FC7" w:rsidRPr="00512FC7" w:rsidRDefault="00512FC7" w:rsidP="00533FE7">
            <w:r w:rsidRPr="00512FC7">
              <w:t>129</w:t>
            </w:r>
          </w:p>
        </w:tc>
        <w:tc>
          <w:tcPr>
            <w:tcW w:w="2699" w:type="dxa"/>
            <w:shd w:val="clear" w:color="auto" w:fill="auto"/>
          </w:tcPr>
          <w:p w14:paraId="3ED0FAEB" w14:textId="77777777" w:rsidR="00512FC7" w:rsidRPr="00512FC7" w:rsidRDefault="00C411EF" w:rsidP="00533FE7">
            <w:hyperlink w:anchor="fld_DeliverToSubID" w:history="1">
              <w:r w:rsidR="00512FC7" w:rsidRPr="00533FE7">
                <w:rPr>
                  <w:rStyle w:val="Hyperlink"/>
                  <w:rFonts w:ascii="Times New Roman" w:hAnsi="Times New Roman"/>
                  <w:sz w:val="20"/>
                </w:rPr>
                <w:t>DeliverToSubID</w:t>
              </w:r>
            </w:hyperlink>
          </w:p>
        </w:tc>
      </w:tr>
      <w:tr w:rsidR="00512FC7" w:rsidRPr="00512FC7" w14:paraId="2297E9B4" w14:textId="77777777" w:rsidTr="00533FE7">
        <w:tc>
          <w:tcPr>
            <w:tcW w:w="828" w:type="dxa"/>
            <w:shd w:val="clear" w:color="auto" w:fill="auto"/>
          </w:tcPr>
          <w:p w14:paraId="3E9D8174" w14:textId="77777777" w:rsidR="00512FC7" w:rsidRPr="00512FC7" w:rsidRDefault="00512FC7" w:rsidP="00533FE7">
            <w:r w:rsidRPr="00512FC7">
              <w:t>743</w:t>
            </w:r>
          </w:p>
        </w:tc>
        <w:tc>
          <w:tcPr>
            <w:tcW w:w="2699" w:type="dxa"/>
            <w:shd w:val="clear" w:color="auto" w:fill="auto"/>
          </w:tcPr>
          <w:p w14:paraId="3B7C1755" w14:textId="77777777" w:rsidR="00512FC7" w:rsidRPr="00512FC7" w:rsidRDefault="00C411EF" w:rsidP="00533FE7">
            <w:hyperlink w:anchor="fld_DeliveryDate" w:history="1">
              <w:r w:rsidR="00512FC7" w:rsidRPr="00533FE7">
                <w:rPr>
                  <w:rStyle w:val="Hyperlink"/>
                  <w:rFonts w:ascii="Times New Roman" w:hAnsi="Times New Roman"/>
                  <w:sz w:val="20"/>
                </w:rPr>
                <w:t>DeliveryDate</w:t>
              </w:r>
            </w:hyperlink>
          </w:p>
        </w:tc>
      </w:tr>
      <w:tr w:rsidR="00512FC7" w:rsidRPr="00512FC7" w14:paraId="31BF2E80" w14:textId="77777777" w:rsidTr="00533FE7">
        <w:tc>
          <w:tcPr>
            <w:tcW w:w="828" w:type="dxa"/>
            <w:shd w:val="clear" w:color="auto" w:fill="auto"/>
          </w:tcPr>
          <w:p w14:paraId="38ED5F5B" w14:textId="77777777" w:rsidR="00512FC7" w:rsidRPr="00512FC7" w:rsidRDefault="00512FC7" w:rsidP="00533FE7">
            <w:r w:rsidRPr="00512FC7">
              <w:t>668</w:t>
            </w:r>
          </w:p>
        </w:tc>
        <w:tc>
          <w:tcPr>
            <w:tcW w:w="2699" w:type="dxa"/>
            <w:shd w:val="clear" w:color="auto" w:fill="auto"/>
          </w:tcPr>
          <w:p w14:paraId="056FEC0C" w14:textId="77777777" w:rsidR="00512FC7" w:rsidRPr="00512FC7" w:rsidRDefault="00C411EF" w:rsidP="00533FE7">
            <w:hyperlink w:anchor="fld_DeliveryForm" w:history="1">
              <w:r w:rsidR="00512FC7" w:rsidRPr="00533FE7">
                <w:rPr>
                  <w:rStyle w:val="Hyperlink"/>
                  <w:rFonts w:ascii="Times New Roman" w:hAnsi="Times New Roman"/>
                  <w:sz w:val="20"/>
                </w:rPr>
                <w:t>DeliveryForm</w:t>
              </w:r>
            </w:hyperlink>
          </w:p>
        </w:tc>
      </w:tr>
      <w:tr w:rsidR="00512FC7" w:rsidRPr="00512FC7" w14:paraId="43FAD2B0" w14:textId="77777777" w:rsidTr="00533FE7">
        <w:tc>
          <w:tcPr>
            <w:tcW w:w="828" w:type="dxa"/>
            <w:shd w:val="clear" w:color="auto" w:fill="auto"/>
          </w:tcPr>
          <w:p w14:paraId="0E67A970" w14:textId="77777777" w:rsidR="00512FC7" w:rsidRPr="00512FC7" w:rsidRDefault="00512FC7" w:rsidP="00533FE7">
            <w:r w:rsidRPr="00512FC7">
              <w:t>919</w:t>
            </w:r>
          </w:p>
        </w:tc>
        <w:tc>
          <w:tcPr>
            <w:tcW w:w="2699" w:type="dxa"/>
            <w:shd w:val="clear" w:color="auto" w:fill="auto"/>
          </w:tcPr>
          <w:p w14:paraId="39DBE55C" w14:textId="77777777" w:rsidR="00512FC7" w:rsidRPr="00512FC7" w:rsidRDefault="00C411EF" w:rsidP="00533FE7">
            <w:hyperlink w:anchor="fld_DeliveryType" w:history="1">
              <w:r w:rsidR="00512FC7" w:rsidRPr="00533FE7">
                <w:rPr>
                  <w:rStyle w:val="Hyperlink"/>
                  <w:rFonts w:ascii="Times New Roman" w:hAnsi="Times New Roman"/>
                  <w:sz w:val="20"/>
                </w:rPr>
                <w:t>DeliveryType</w:t>
              </w:r>
            </w:hyperlink>
          </w:p>
        </w:tc>
      </w:tr>
      <w:tr w:rsidR="00512FC7" w:rsidRPr="00512FC7" w14:paraId="71DE24A6" w14:textId="77777777" w:rsidTr="00533FE7">
        <w:tc>
          <w:tcPr>
            <w:tcW w:w="828" w:type="dxa"/>
            <w:shd w:val="clear" w:color="auto" w:fill="auto"/>
          </w:tcPr>
          <w:p w14:paraId="087182BB" w14:textId="77777777" w:rsidR="00512FC7" w:rsidRPr="00512FC7" w:rsidRDefault="00512FC7" w:rsidP="00533FE7">
            <w:r w:rsidRPr="00512FC7">
              <w:t>1321</w:t>
            </w:r>
          </w:p>
        </w:tc>
        <w:tc>
          <w:tcPr>
            <w:tcW w:w="2699" w:type="dxa"/>
            <w:shd w:val="clear" w:color="auto" w:fill="auto"/>
          </w:tcPr>
          <w:p w14:paraId="05B0FCC7" w14:textId="77777777" w:rsidR="00512FC7" w:rsidRPr="00512FC7" w:rsidRDefault="00C411EF" w:rsidP="00533FE7">
            <w:hyperlink w:anchor="fld_DerivativeCapPrice" w:history="1">
              <w:r w:rsidR="00512FC7" w:rsidRPr="00533FE7">
                <w:rPr>
                  <w:rStyle w:val="Hyperlink"/>
                  <w:rFonts w:ascii="Times New Roman" w:hAnsi="Times New Roman"/>
                  <w:sz w:val="20"/>
                </w:rPr>
                <w:t>DerivativeCapPrice</w:t>
              </w:r>
            </w:hyperlink>
          </w:p>
        </w:tc>
      </w:tr>
      <w:tr w:rsidR="00512FC7" w:rsidRPr="00512FC7" w14:paraId="2DE92F5D" w14:textId="77777777" w:rsidTr="00533FE7">
        <w:tc>
          <w:tcPr>
            <w:tcW w:w="828" w:type="dxa"/>
            <w:shd w:val="clear" w:color="auto" w:fill="auto"/>
          </w:tcPr>
          <w:p w14:paraId="7230E3A5" w14:textId="77777777" w:rsidR="00512FC7" w:rsidRPr="00512FC7" w:rsidRDefault="00512FC7" w:rsidP="00533FE7">
            <w:r w:rsidRPr="00512FC7">
              <w:t>1248</w:t>
            </w:r>
          </w:p>
        </w:tc>
        <w:tc>
          <w:tcPr>
            <w:tcW w:w="2699" w:type="dxa"/>
            <w:shd w:val="clear" w:color="auto" w:fill="auto"/>
          </w:tcPr>
          <w:p w14:paraId="589A2E25" w14:textId="77777777" w:rsidR="00512FC7" w:rsidRPr="00512FC7" w:rsidRDefault="00C411EF" w:rsidP="00533FE7">
            <w:hyperlink w:anchor="fld_DerivativeCFICode" w:history="1">
              <w:r w:rsidR="00512FC7" w:rsidRPr="00533FE7">
                <w:rPr>
                  <w:rStyle w:val="Hyperlink"/>
                  <w:rFonts w:ascii="Times New Roman" w:hAnsi="Times New Roman"/>
                  <w:sz w:val="20"/>
                </w:rPr>
                <w:t>DerivativeCFICode</w:t>
              </w:r>
            </w:hyperlink>
          </w:p>
        </w:tc>
      </w:tr>
      <w:tr w:rsidR="00512FC7" w:rsidRPr="00512FC7" w14:paraId="2946FA59" w14:textId="77777777" w:rsidTr="00533FE7">
        <w:tc>
          <w:tcPr>
            <w:tcW w:w="828" w:type="dxa"/>
            <w:shd w:val="clear" w:color="auto" w:fill="auto"/>
          </w:tcPr>
          <w:p w14:paraId="65CAC82B" w14:textId="77777777" w:rsidR="00512FC7" w:rsidRPr="00512FC7" w:rsidRDefault="00512FC7" w:rsidP="00533FE7">
            <w:r w:rsidRPr="00512FC7">
              <w:t>1266</w:t>
            </w:r>
          </w:p>
        </w:tc>
        <w:tc>
          <w:tcPr>
            <w:tcW w:w="2699" w:type="dxa"/>
            <w:shd w:val="clear" w:color="auto" w:fill="auto"/>
          </w:tcPr>
          <w:p w14:paraId="2F6DFB1B" w14:textId="77777777" w:rsidR="00512FC7" w:rsidRPr="00512FC7" w:rsidRDefault="00C411EF" w:rsidP="00533FE7">
            <w:hyperlink w:anchor="fld_DerivativeContractMultiplier" w:history="1">
              <w:r w:rsidR="00512FC7" w:rsidRPr="00533FE7">
                <w:rPr>
                  <w:rStyle w:val="Hyperlink"/>
                  <w:rFonts w:ascii="Times New Roman" w:hAnsi="Times New Roman"/>
                  <w:sz w:val="20"/>
                </w:rPr>
                <w:t>DerivativeContractMultiplier</w:t>
              </w:r>
            </w:hyperlink>
          </w:p>
        </w:tc>
      </w:tr>
      <w:tr w:rsidR="00512FC7" w:rsidRPr="00512FC7" w14:paraId="73E25BAB" w14:textId="77777777" w:rsidTr="00533FE7">
        <w:tc>
          <w:tcPr>
            <w:tcW w:w="828" w:type="dxa"/>
            <w:shd w:val="clear" w:color="auto" w:fill="auto"/>
          </w:tcPr>
          <w:p w14:paraId="22FF035F" w14:textId="77777777" w:rsidR="00512FC7" w:rsidRPr="00512FC7" w:rsidRDefault="00512FC7" w:rsidP="00533FE7">
            <w:r w:rsidRPr="00512FC7">
              <w:t>1438</w:t>
            </w:r>
          </w:p>
        </w:tc>
        <w:tc>
          <w:tcPr>
            <w:tcW w:w="2699" w:type="dxa"/>
            <w:shd w:val="clear" w:color="auto" w:fill="auto"/>
          </w:tcPr>
          <w:p w14:paraId="2C312197" w14:textId="77777777" w:rsidR="00512FC7" w:rsidRPr="00512FC7" w:rsidRDefault="00C411EF" w:rsidP="00533FE7">
            <w:hyperlink w:anchor="fld_DerivativeContractMultiplierUnit" w:history="1">
              <w:r w:rsidR="00512FC7" w:rsidRPr="00533FE7">
                <w:rPr>
                  <w:rStyle w:val="Hyperlink"/>
                  <w:rFonts w:ascii="Times New Roman" w:hAnsi="Times New Roman"/>
                  <w:sz w:val="20"/>
                </w:rPr>
                <w:t>DerivativeContractMultiplierUnit</w:t>
              </w:r>
            </w:hyperlink>
          </w:p>
        </w:tc>
      </w:tr>
      <w:tr w:rsidR="00512FC7" w:rsidRPr="00512FC7" w14:paraId="3555763E" w14:textId="77777777" w:rsidTr="00533FE7">
        <w:tc>
          <w:tcPr>
            <w:tcW w:w="828" w:type="dxa"/>
            <w:shd w:val="clear" w:color="auto" w:fill="auto"/>
          </w:tcPr>
          <w:p w14:paraId="4DE3A9B4" w14:textId="77777777" w:rsidR="00512FC7" w:rsidRPr="00512FC7" w:rsidRDefault="00512FC7" w:rsidP="00533FE7">
            <w:r w:rsidRPr="00512FC7">
              <w:t>1285</w:t>
            </w:r>
          </w:p>
        </w:tc>
        <w:tc>
          <w:tcPr>
            <w:tcW w:w="2699" w:type="dxa"/>
            <w:shd w:val="clear" w:color="auto" w:fill="auto"/>
          </w:tcPr>
          <w:p w14:paraId="31F23E86" w14:textId="77777777" w:rsidR="00512FC7" w:rsidRPr="00512FC7" w:rsidRDefault="00C411EF" w:rsidP="00533FE7">
            <w:hyperlink w:anchor="fld_DerivativeContractSettlMonth" w:history="1">
              <w:r w:rsidR="00512FC7" w:rsidRPr="00533FE7">
                <w:rPr>
                  <w:rStyle w:val="Hyperlink"/>
                  <w:rFonts w:ascii="Times New Roman" w:hAnsi="Times New Roman"/>
                  <w:sz w:val="20"/>
                </w:rPr>
                <w:t>DerivativeContractSettlMonth</w:t>
              </w:r>
            </w:hyperlink>
          </w:p>
        </w:tc>
      </w:tr>
      <w:tr w:rsidR="00512FC7" w:rsidRPr="00512FC7" w14:paraId="355A9EDD" w14:textId="77777777" w:rsidTr="00533FE7">
        <w:tc>
          <w:tcPr>
            <w:tcW w:w="828" w:type="dxa"/>
            <w:shd w:val="clear" w:color="auto" w:fill="auto"/>
          </w:tcPr>
          <w:p w14:paraId="2AA60104" w14:textId="77777777" w:rsidR="00512FC7" w:rsidRPr="00512FC7" w:rsidRDefault="00512FC7" w:rsidP="00533FE7">
            <w:r w:rsidRPr="00512FC7">
              <w:t>1258</w:t>
            </w:r>
          </w:p>
        </w:tc>
        <w:tc>
          <w:tcPr>
            <w:tcW w:w="2699" w:type="dxa"/>
            <w:shd w:val="clear" w:color="auto" w:fill="auto"/>
          </w:tcPr>
          <w:p w14:paraId="3D81BDC9" w14:textId="77777777" w:rsidR="00512FC7" w:rsidRPr="00512FC7" w:rsidRDefault="00C411EF" w:rsidP="00533FE7">
            <w:hyperlink w:anchor="fld_DerivativeCountryOfIssue" w:history="1">
              <w:r w:rsidR="00512FC7" w:rsidRPr="00533FE7">
                <w:rPr>
                  <w:rStyle w:val="Hyperlink"/>
                  <w:rFonts w:ascii="Times New Roman" w:hAnsi="Times New Roman"/>
                  <w:sz w:val="20"/>
                </w:rPr>
                <w:t>DerivativeCountryOfIssue</w:t>
              </w:r>
            </w:hyperlink>
          </w:p>
        </w:tc>
      </w:tr>
      <w:tr w:rsidR="00512FC7" w:rsidRPr="00512FC7" w14:paraId="63CDBCDC" w14:textId="77777777" w:rsidTr="00533FE7">
        <w:tc>
          <w:tcPr>
            <w:tcW w:w="828" w:type="dxa"/>
            <w:shd w:val="clear" w:color="auto" w:fill="auto"/>
          </w:tcPr>
          <w:p w14:paraId="708D4BC4" w14:textId="77777777" w:rsidR="00512FC7" w:rsidRPr="00512FC7" w:rsidRDefault="00512FC7" w:rsidP="00533FE7">
            <w:r w:rsidRPr="00512FC7">
              <w:t>1278</w:t>
            </w:r>
          </w:p>
        </w:tc>
        <w:tc>
          <w:tcPr>
            <w:tcW w:w="2699" w:type="dxa"/>
            <w:shd w:val="clear" w:color="auto" w:fill="auto"/>
          </w:tcPr>
          <w:p w14:paraId="77A082FB" w14:textId="77777777" w:rsidR="00512FC7" w:rsidRPr="00512FC7" w:rsidRDefault="00C411EF" w:rsidP="00533FE7">
            <w:hyperlink w:anchor="fld_DerivativeEncodedIssuer" w:history="1">
              <w:r w:rsidR="00512FC7" w:rsidRPr="00533FE7">
                <w:rPr>
                  <w:rStyle w:val="Hyperlink"/>
                  <w:rFonts w:ascii="Times New Roman" w:hAnsi="Times New Roman"/>
                  <w:sz w:val="20"/>
                </w:rPr>
                <w:t>DerivativeEncodedIssuer</w:t>
              </w:r>
            </w:hyperlink>
          </w:p>
        </w:tc>
      </w:tr>
      <w:tr w:rsidR="00512FC7" w:rsidRPr="00512FC7" w14:paraId="22D04AA6" w14:textId="77777777" w:rsidTr="00533FE7">
        <w:tc>
          <w:tcPr>
            <w:tcW w:w="828" w:type="dxa"/>
            <w:shd w:val="clear" w:color="auto" w:fill="auto"/>
          </w:tcPr>
          <w:p w14:paraId="66D3307E" w14:textId="77777777" w:rsidR="00512FC7" w:rsidRPr="00512FC7" w:rsidRDefault="00512FC7" w:rsidP="00533FE7">
            <w:r w:rsidRPr="00512FC7">
              <w:t>1277</w:t>
            </w:r>
          </w:p>
        </w:tc>
        <w:tc>
          <w:tcPr>
            <w:tcW w:w="2699" w:type="dxa"/>
            <w:shd w:val="clear" w:color="auto" w:fill="auto"/>
          </w:tcPr>
          <w:p w14:paraId="4EF8332E" w14:textId="77777777" w:rsidR="00512FC7" w:rsidRPr="00512FC7" w:rsidRDefault="00C411EF" w:rsidP="00533FE7">
            <w:hyperlink w:anchor="fld_DerivativeEncodedIssuerLen" w:history="1">
              <w:r w:rsidR="00512FC7" w:rsidRPr="00533FE7">
                <w:rPr>
                  <w:rStyle w:val="Hyperlink"/>
                  <w:rFonts w:ascii="Times New Roman" w:hAnsi="Times New Roman"/>
                  <w:sz w:val="20"/>
                </w:rPr>
                <w:t>DerivativeEncodedIssuerLen</w:t>
              </w:r>
            </w:hyperlink>
          </w:p>
        </w:tc>
      </w:tr>
      <w:tr w:rsidR="00512FC7" w:rsidRPr="00512FC7" w14:paraId="0A110D25" w14:textId="77777777" w:rsidTr="00533FE7">
        <w:tc>
          <w:tcPr>
            <w:tcW w:w="828" w:type="dxa"/>
            <w:shd w:val="clear" w:color="auto" w:fill="auto"/>
          </w:tcPr>
          <w:p w14:paraId="2BCC7B1A" w14:textId="77777777" w:rsidR="00512FC7" w:rsidRPr="00512FC7" w:rsidRDefault="00512FC7" w:rsidP="00533FE7">
            <w:r w:rsidRPr="00512FC7">
              <w:t>1281</w:t>
            </w:r>
          </w:p>
        </w:tc>
        <w:tc>
          <w:tcPr>
            <w:tcW w:w="2699" w:type="dxa"/>
            <w:shd w:val="clear" w:color="auto" w:fill="auto"/>
          </w:tcPr>
          <w:p w14:paraId="5E9B6225" w14:textId="77777777" w:rsidR="00512FC7" w:rsidRPr="00512FC7" w:rsidRDefault="00C411EF" w:rsidP="00533FE7">
            <w:hyperlink w:anchor="fld_DerivativeEncodedSecurityDesc" w:history="1">
              <w:r w:rsidR="00512FC7" w:rsidRPr="00533FE7">
                <w:rPr>
                  <w:rStyle w:val="Hyperlink"/>
                  <w:rFonts w:ascii="Times New Roman" w:hAnsi="Times New Roman"/>
                  <w:sz w:val="20"/>
                </w:rPr>
                <w:t>DerivativeEncodedSecurityDesc</w:t>
              </w:r>
            </w:hyperlink>
          </w:p>
        </w:tc>
      </w:tr>
      <w:tr w:rsidR="00512FC7" w:rsidRPr="00512FC7" w14:paraId="7A706D84" w14:textId="77777777" w:rsidTr="00533FE7">
        <w:tc>
          <w:tcPr>
            <w:tcW w:w="828" w:type="dxa"/>
            <w:shd w:val="clear" w:color="auto" w:fill="auto"/>
          </w:tcPr>
          <w:p w14:paraId="4B3206E7" w14:textId="77777777" w:rsidR="00512FC7" w:rsidRPr="00512FC7" w:rsidRDefault="00512FC7" w:rsidP="00533FE7">
            <w:r w:rsidRPr="00512FC7">
              <w:t>1280</w:t>
            </w:r>
          </w:p>
        </w:tc>
        <w:tc>
          <w:tcPr>
            <w:tcW w:w="2699" w:type="dxa"/>
            <w:shd w:val="clear" w:color="auto" w:fill="auto"/>
          </w:tcPr>
          <w:p w14:paraId="593FAA2D" w14:textId="77777777" w:rsidR="00512FC7" w:rsidRPr="00512FC7" w:rsidRDefault="00C411EF" w:rsidP="00533FE7">
            <w:hyperlink w:anchor="fld_DerivativeEncodedSecurityDescLen" w:history="1">
              <w:r w:rsidR="00512FC7" w:rsidRPr="00533FE7">
                <w:rPr>
                  <w:rStyle w:val="Hyperlink"/>
                  <w:rFonts w:ascii="Times New Roman" w:hAnsi="Times New Roman"/>
                  <w:sz w:val="20"/>
                </w:rPr>
                <w:t>DerivativeEncodedSecurityDescLen</w:t>
              </w:r>
            </w:hyperlink>
          </w:p>
        </w:tc>
      </w:tr>
      <w:tr w:rsidR="00512FC7" w:rsidRPr="00512FC7" w14:paraId="694D52D9" w14:textId="77777777" w:rsidTr="00533FE7">
        <w:tc>
          <w:tcPr>
            <w:tcW w:w="828" w:type="dxa"/>
            <w:shd w:val="clear" w:color="auto" w:fill="auto"/>
          </w:tcPr>
          <w:p w14:paraId="462653BE" w14:textId="77777777" w:rsidR="00512FC7" w:rsidRPr="00512FC7" w:rsidRDefault="00512FC7" w:rsidP="00533FE7">
            <w:r w:rsidRPr="00512FC7">
              <w:t>1288</w:t>
            </w:r>
          </w:p>
        </w:tc>
        <w:tc>
          <w:tcPr>
            <w:tcW w:w="2699" w:type="dxa"/>
            <w:shd w:val="clear" w:color="auto" w:fill="auto"/>
          </w:tcPr>
          <w:p w14:paraId="4767845A" w14:textId="77777777" w:rsidR="00512FC7" w:rsidRPr="00512FC7" w:rsidRDefault="00C411EF" w:rsidP="00533FE7">
            <w:hyperlink w:anchor="fld_DerivativeEventDate" w:history="1">
              <w:r w:rsidR="00512FC7" w:rsidRPr="00533FE7">
                <w:rPr>
                  <w:rStyle w:val="Hyperlink"/>
                  <w:rFonts w:ascii="Times New Roman" w:hAnsi="Times New Roman"/>
                  <w:sz w:val="20"/>
                </w:rPr>
                <w:t>DerivativeEventDate</w:t>
              </w:r>
            </w:hyperlink>
          </w:p>
        </w:tc>
      </w:tr>
      <w:tr w:rsidR="00512FC7" w:rsidRPr="00512FC7" w14:paraId="0FEC7EC9" w14:textId="77777777" w:rsidTr="00533FE7">
        <w:tc>
          <w:tcPr>
            <w:tcW w:w="828" w:type="dxa"/>
            <w:shd w:val="clear" w:color="auto" w:fill="auto"/>
          </w:tcPr>
          <w:p w14:paraId="56704D16" w14:textId="77777777" w:rsidR="00512FC7" w:rsidRPr="00512FC7" w:rsidRDefault="00512FC7" w:rsidP="00533FE7">
            <w:r w:rsidRPr="00512FC7">
              <w:t>1290</w:t>
            </w:r>
          </w:p>
        </w:tc>
        <w:tc>
          <w:tcPr>
            <w:tcW w:w="2699" w:type="dxa"/>
            <w:shd w:val="clear" w:color="auto" w:fill="auto"/>
          </w:tcPr>
          <w:p w14:paraId="2D4A214E" w14:textId="77777777" w:rsidR="00512FC7" w:rsidRPr="00512FC7" w:rsidRDefault="00C411EF" w:rsidP="00533FE7">
            <w:hyperlink w:anchor="fld_DerivativeEventPx" w:history="1">
              <w:r w:rsidR="00512FC7" w:rsidRPr="00533FE7">
                <w:rPr>
                  <w:rStyle w:val="Hyperlink"/>
                  <w:rFonts w:ascii="Times New Roman" w:hAnsi="Times New Roman"/>
                  <w:sz w:val="20"/>
                </w:rPr>
                <w:t>DerivativeEventPx</w:t>
              </w:r>
            </w:hyperlink>
          </w:p>
        </w:tc>
      </w:tr>
      <w:tr w:rsidR="00512FC7" w:rsidRPr="00512FC7" w14:paraId="041AF0D9" w14:textId="77777777" w:rsidTr="00533FE7">
        <w:tc>
          <w:tcPr>
            <w:tcW w:w="828" w:type="dxa"/>
            <w:shd w:val="clear" w:color="auto" w:fill="auto"/>
          </w:tcPr>
          <w:p w14:paraId="7EC8A980" w14:textId="77777777" w:rsidR="00512FC7" w:rsidRPr="00512FC7" w:rsidRDefault="00512FC7" w:rsidP="00533FE7">
            <w:r w:rsidRPr="00512FC7">
              <w:t>1291</w:t>
            </w:r>
          </w:p>
        </w:tc>
        <w:tc>
          <w:tcPr>
            <w:tcW w:w="2699" w:type="dxa"/>
            <w:shd w:val="clear" w:color="auto" w:fill="auto"/>
          </w:tcPr>
          <w:p w14:paraId="731B9473" w14:textId="77777777" w:rsidR="00512FC7" w:rsidRPr="00512FC7" w:rsidRDefault="00C411EF" w:rsidP="00533FE7">
            <w:hyperlink w:anchor="fld_DerivativeEventText" w:history="1">
              <w:r w:rsidR="00512FC7" w:rsidRPr="00533FE7">
                <w:rPr>
                  <w:rStyle w:val="Hyperlink"/>
                  <w:rFonts w:ascii="Times New Roman" w:hAnsi="Times New Roman"/>
                  <w:sz w:val="20"/>
                </w:rPr>
                <w:t>DerivativeEventText</w:t>
              </w:r>
            </w:hyperlink>
          </w:p>
        </w:tc>
      </w:tr>
      <w:tr w:rsidR="00512FC7" w:rsidRPr="00512FC7" w14:paraId="16A07470" w14:textId="77777777" w:rsidTr="00533FE7">
        <w:tc>
          <w:tcPr>
            <w:tcW w:w="828" w:type="dxa"/>
            <w:shd w:val="clear" w:color="auto" w:fill="auto"/>
          </w:tcPr>
          <w:p w14:paraId="18966C0F" w14:textId="77777777" w:rsidR="00512FC7" w:rsidRPr="00512FC7" w:rsidRDefault="00512FC7" w:rsidP="00533FE7">
            <w:r w:rsidRPr="00512FC7">
              <w:t>1289</w:t>
            </w:r>
          </w:p>
        </w:tc>
        <w:tc>
          <w:tcPr>
            <w:tcW w:w="2699" w:type="dxa"/>
            <w:shd w:val="clear" w:color="auto" w:fill="auto"/>
          </w:tcPr>
          <w:p w14:paraId="5DBC29E7" w14:textId="77777777" w:rsidR="00512FC7" w:rsidRPr="00512FC7" w:rsidRDefault="00C411EF" w:rsidP="00533FE7">
            <w:hyperlink w:anchor="fld_DerivativeEventTime" w:history="1">
              <w:r w:rsidR="00512FC7" w:rsidRPr="00533FE7">
                <w:rPr>
                  <w:rStyle w:val="Hyperlink"/>
                  <w:rFonts w:ascii="Times New Roman" w:hAnsi="Times New Roman"/>
                  <w:sz w:val="20"/>
                </w:rPr>
                <w:t>DerivativeEventTime</w:t>
              </w:r>
            </w:hyperlink>
          </w:p>
        </w:tc>
      </w:tr>
      <w:tr w:rsidR="00512FC7" w:rsidRPr="00512FC7" w14:paraId="2DDF9B77" w14:textId="77777777" w:rsidTr="00533FE7">
        <w:tc>
          <w:tcPr>
            <w:tcW w:w="828" w:type="dxa"/>
            <w:shd w:val="clear" w:color="auto" w:fill="auto"/>
          </w:tcPr>
          <w:p w14:paraId="249FA749" w14:textId="77777777" w:rsidR="00512FC7" w:rsidRPr="00512FC7" w:rsidRDefault="00512FC7" w:rsidP="00533FE7">
            <w:r w:rsidRPr="00512FC7">
              <w:t>1287</w:t>
            </w:r>
          </w:p>
        </w:tc>
        <w:tc>
          <w:tcPr>
            <w:tcW w:w="2699" w:type="dxa"/>
            <w:shd w:val="clear" w:color="auto" w:fill="auto"/>
          </w:tcPr>
          <w:p w14:paraId="1BE150A5" w14:textId="77777777" w:rsidR="00512FC7" w:rsidRPr="00512FC7" w:rsidRDefault="00C411EF" w:rsidP="00533FE7">
            <w:hyperlink w:anchor="fld_DerivativeEventType" w:history="1">
              <w:r w:rsidR="00512FC7" w:rsidRPr="00533FE7">
                <w:rPr>
                  <w:rStyle w:val="Hyperlink"/>
                  <w:rFonts w:ascii="Times New Roman" w:hAnsi="Times New Roman"/>
                  <w:sz w:val="20"/>
                </w:rPr>
                <w:t>DerivativeEventType</w:t>
              </w:r>
            </w:hyperlink>
          </w:p>
        </w:tc>
      </w:tr>
      <w:tr w:rsidR="00512FC7" w:rsidRPr="00512FC7" w14:paraId="6340E826" w14:textId="77777777" w:rsidTr="00533FE7">
        <w:tc>
          <w:tcPr>
            <w:tcW w:w="828" w:type="dxa"/>
            <w:shd w:val="clear" w:color="auto" w:fill="auto"/>
          </w:tcPr>
          <w:p w14:paraId="765BEFAE" w14:textId="77777777" w:rsidR="00512FC7" w:rsidRPr="00512FC7" w:rsidRDefault="00512FC7" w:rsidP="00533FE7">
            <w:r w:rsidRPr="00512FC7">
              <w:t>1299</w:t>
            </w:r>
          </w:p>
        </w:tc>
        <w:tc>
          <w:tcPr>
            <w:tcW w:w="2699" w:type="dxa"/>
            <w:shd w:val="clear" w:color="auto" w:fill="auto"/>
          </w:tcPr>
          <w:p w14:paraId="4006E30B" w14:textId="77777777" w:rsidR="00512FC7" w:rsidRPr="00512FC7" w:rsidRDefault="00C411EF" w:rsidP="00533FE7">
            <w:hyperlink w:anchor="fld_DerivativeExerciseStyle" w:history="1">
              <w:r w:rsidR="00512FC7" w:rsidRPr="00533FE7">
                <w:rPr>
                  <w:rStyle w:val="Hyperlink"/>
                  <w:rFonts w:ascii="Times New Roman" w:hAnsi="Times New Roman"/>
                  <w:sz w:val="20"/>
                </w:rPr>
                <w:t>DerivativeExerciseStyle</w:t>
              </w:r>
            </w:hyperlink>
          </w:p>
        </w:tc>
      </w:tr>
      <w:tr w:rsidR="00512FC7" w:rsidRPr="00512FC7" w14:paraId="7B3DD609" w14:textId="77777777" w:rsidTr="00533FE7">
        <w:tc>
          <w:tcPr>
            <w:tcW w:w="828" w:type="dxa"/>
            <w:shd w:val="clear" w:color="auto" w:fill="auto"/>
          </w:tcPr>
          <w:p w14:paraId="4C16DAC3" w14:textId="77777777" w:rsidR="00512FC7" w:rsidRPr="00512FC7" w:rsidRDefault="00512FC7" w:rsidP="00533FE7">
            <w:r w:rsidRPr="00512FC7">
              <w:t>1322</w:t>
            </w:r>
          </w:p>
        </w:tc>
        <w:tc>
          <w:tcPr>
            <w:tcW w:w="2699" w:type="dxa"/>
            <w:shd w:val="clear" w:color="auto" w:fill="auto"/>
          </w:tcPr>
          <w:p w14:paraId="23D34654" w14:textId="77777777" w:rsidR="00512FC7" w:rsidRPr="00512FC7" w:rsidRDefault="00C411EF" w:rsidP="00533FE7">
            <w:hyperlink w:anchor="fld_DerivativeFloorPrice" w:history="1">
              <w:r w:rsidR="00512FC7" w:rsidRPr="00533FE7">
                <w:rPr>
                  <w:rStyle w:val="Hyperlink"/>
                  <w:rFonts w:ascii="Times New Roman" w:hAnsi="Times New Roman"/>
                  <w:sz w:val="20"/>
                </w:rPr>
                <w:t>DerivativeFloorPrice</w:t>
              </w:r>
            </w:hyperlink>
          </w:p>
        </w:tc>
      </w:tr>
      <w:tr w:rsidR="00512FC7" w:rsidRPr="00512FC7" w14:paraId="2F06C4BE" w14:textId="77777777" w:rsidTr="00533FE7">
        <w:tc>
          <w:tcPr>
            <w:tcW w:w="828" w:type="dxa"/>
            <w:shd w:val="clear" w:color="auto" w:fill="auto"/>
          </w:tcPr>
          <w:p w14:paraId="0E490917" w14:textId="77777777" w:rsidR="00512FC7" w:rsidRPr="00512FC7" w:rsidRDefault="00512FC7" w:rsidP="00533FE7">
            <w:r w:rsidRPr="00512FC7">
              <w:t>1442</w:t>
            </w:r>
          </w:p>
        </w:tc>
        <w:tc>
          <w:tcPr>
            <w:tcW w:w="2699" w:type="dxa"/>
            <w:shd w:val="clear" w:color="auto" w:fill="auto"/>
          </w:tcPr>
          <w:p w14:paraId="22EE6789" w14:textId="77777777" w:rsidR="00512FC7" w:rsidRPr="00512FC7" w:rsidRDefault="00C411EF" w:rsidP="00533FE7">
            <w:hyperlink w:anchor="fld_DerivativeFlowScheduleType" w:history="1">
              <w:r w:rsidR="00512FC7" w:rsidRPr="00533FE7">
                <w:rPr>
                  <w:rStyle w:val="Hyperlink"/>
                  <w:rFonts w:ascii="Times New Roman" w:hAnsi="Times New Roman"/>
                  <w:sz w:val="20"/>
                </w:rPr>
                <w:t>DerivativeFlowScheduleType</w:t>
              </w:r>
            </w:hyperlink>
          </w:p>
        </w:tc>
      </w:tr>
      <w:tr w:rsidR="00512FC7" w:rsidRPr="00512FC7" w14:paraId="2B70355C" w14:textId="77777777" w:rsidTr="00533FE7">
        <w:tc>
          <w:tcPr>
            <w:tcW w:w="828" w:type="dxa"/>
            <w:shd w:val="clear" w:color="auto" w:fill="auto"/>
          </w:tcPr>
          <w:p w14:paraId="31B67BED" w14:textId="77777777" w:rsidR="00512FC7" w:rsidRPr="00512FC7" w:rsidRDefault="00512FC7" w:rsidP="00533FE7">
            <w:r w:rsidRPr="00512FC7">
              <w:t>1313</w:t>
            </w:r>
          </w:p>
        </w:tc>
        <w:tc>
          <w:tcPr>
            <w:tcW w:w="2699" w:type="dxa"/>
            <w:shd w:val="clear" w:color="auto" w:fill="auto"/>
          </w:tcPr>
          <w:p w14:paraId="40BCF0D7" w14:textId="77777777" w:rsidR="00512FC7" w:rsidRPr="00512FC7" w:rsidRDefault="00C411EF" w:rsidP="00533FE7">
            <w:hyperlink w:anchor="fld_DerivativeInstrAttribType" w:history="1">
              <w:r w:rsidR="00512FC7" w:rsidRPr="00533FE7">
                <w:rPr>
                  <w:rStyle w:val="Hyperlink"/>
                  <w:rFonts w:ascii="Times New Roman" w:hAnsi="Times New Roman"/>
                  <w:sz w:val="20"/>
                </w:rPr>
                <w:t>DerivativeInstrAttribType</w:t>
              </w:r>
            </w:hyperlink>
          </w:p>
        </w:tc>
      </w:tr>
      <w:tr w:rsidR="00512FC7" w:rsidRPr="00512FC7" w14:paraId="6B44F342" w14:textId="77777777" w:rsidTr="00533FE7">
        <w:tc>
          <w:tcPr>
            <w:tcW w:w="828" w:type="dxa"/>
            <w:shd w:val="clear" w:color="auto" w:fill="auto"/>
          </w:tcPr>
          <w:p w14:paraId="0ABBC851" w14:textId="77777777" w:rsidR="00512FC7" w:rsidRPr="00512FC7" w:rsidRDefault="00512FC7" w:rsidP="00533FE7">
            <w:r w:rsidRPr="00512FC7">
              <w:t>1314</w:t>
            </w:r>
          </w:p>
        </w:tc>
        <w:tc>
          <w:tcPr>
            <w:tcW w:w="2699" w:type="dxa"/>
            <w:shd w:val="clear" w:color="auto" w:fill="auto"/>
          </w:tcPr>
          <w:p w14:paraId="61008040" w14:textId="77777777" w:rsidR="00512FC7" w:rsidRPr="00512FC7" w:rsidRDefault="00C411EF" w:rsidP="00533FE7">
            <w:hyperlink w:anchor="fld_DerivativeInstrAttribValue" w:history="1">
              <w:r w:rsidR="00512FC7" w:rsidRPr="00533FE7">
                <w:rPr>
                  <w:rStyle w:val="Hyperlink"/>
                  <w:rFonts w:ascii="Times New Roman" w:hAnsi="Times New Roman"/>
                  <w:sz w:val="20"/>
                </w:rPr>
                <w:t>DerivativeInstrAttribValue</w:t>
              </w:r>
            </w:hyperlink>
          </w:p>
        </w:tc>
      </w:tr>
      <w:tr w:rsidR="00512FC7" w:rsidRPr="00512FC7" w14:paraId="747CDECC" w14:textId="77777777" w:rsidTr="00533FE7">
        <w:tc>
          <w:tcPr>
            <w:tcW w:w="828" w:type="dxa"/>
            <w:shd w:val="clear" w:color="auto" w:fill="auto"/>
          </w:tcPr>
          <w:p w14:paraId="4F352D47" w14:textId="77777777" w:rsidR="00512FC7" w:rsidRPr="00512FC7" w:rsidRDefault="00512FC7" w:rsidP="00533FE7">
            <w:r w:rsidRPr="00512FC7">
              <w:t>1255</w:t>
            </w:r>
          </w:p>
        </w:tc>
        <w:tc>
          <w:tcPr>
            <w:tcW w:w="2699" w:type="dxa"/>
            <w:shd w:val="clear" w:color="auto" w:fill="auto"/>
          </w:tcPr>
          <w:p w14:paraId="4616D1D6" w14:textId="77777777" w:rsidR="00512FC7" w:rsidRPr="00512FC7" w:rsidRDefault="00C411EF" w:rsidP="00533FE7">
            <w:hyperlink w:anchor="fld_DerivativeInstrmtAssignmentMethod" w:history="1">
              <w:r w:rsidR="00512FC7" w:rsidRPr="00533FE7">
                <w:rPr>
                  <w:rStyle w:val="Hyperlink"/>
                  <w:rFonts w:ascii="Times New Roman" w:hAnsi="Times New Roman"/>
                  <w:sz w:val="20"/>
                </w:rPr>
                <w:t>DerivativeInstrmtAssignmentMethod</w:t>
              </w:r>
            </w:hyperlink>
          </w:p>
        </w:tc>
      </w:tr>
      <w:tr w:rsidR="00512FC7" w:rsidRPr="00512FC7" w14:paraId="3661BF49" w14:textId="77777777" w:rsidTr="00533FE7">
        <w:tc>
          <w:tcPr>
            <w:tcW w:w="828" w:type="dxa"/>
            <w:shd w:val="clear" w:color="auto" w:fill="auto"/>
          </w:tcPr>
          <w:p w14:paraId="757C3310" w14:textId="77777777" w:rsidR="00512FC7" w:rsidRPr="00512FC7" w:rsidRDefault="00512FC7" w:rsidP="00533FE7">
            <w:r w:rsidRPr="00512FC7">
              <w:t>1257</w:t>
            </w:r>
          </w:p>
        </w:tc>
        <w:tc>
          <w:tcPr>
            <w:tcW w:w="2699" w:type="dxa"/>
            <w:shd w:val="clear" w:color="auto" w:fill="auto"/>
          </w:tcPr>
          <w:p w14:paraId="38BFEFDD" w14:textId="77777777" w:rsidR="00512FC7" w:rsidRPr="00512FC7" w:rsidRDefault="00C411EF" w:rsidP="00533FE7">
            <w:hyperlink w:anchor="fld_DerivativeInstrRegistry" w:history="1">
              <w:r w:rsidR="00512FC7" w:rsidRPr="00533FE7">
                <w:rPr>
                  <w:rStyle w:val="Hyperlink"/>
                  <w:rFonts w:ascii="Times New Roman" w:hAnsi="Times New Roman"/>
                  <w:sz w:val="20"/>
                </w:rPr>
                <w:t>DerivativeInstrRegistry</w:t>
              </w:r>
            </w:hyperlink>
          </w:p>
        </w:tc>
      </w:tr>
      <w:tr w:rsidR="00512FC7" w:rsidRPr="00512FC7" w14:paraId="2F0DB330" w14:textId="77777777" w:rsidTr="00533FE7">
        <w:tc>
          <w:tcPr>
            <w:tcW w:w="828" w:type="dxa"/>
            <w:shd w:val="clear" w:color="auto" w:fill="auto"/>
          </w:tcPr>
          <w:p w14:paraId="5EF430BB" w14:textId="77777777" w:rsidR="00512FC7" w:rsidRPr="00512FC7" w:rsidRDefault="00512FC7" w:rsidP="00533FE7">
            <w:r w:rsidRPr="00512FC7">
              <w:t>1293</w:t>
            </w:r>
          </w:p>
        </w:tc>
        <w:tc>
          <w:tcPr>
            <w:tcW w:w="2699" w:type="dxa"/>
            <w:shd w:val="clear" w:color="auto" w:fill="auto"/>
          </w:tcPr>
          <w:p w14:paraId="58FE4E46" w14:textId="77777777" w:rsidR="00512FC7" w:rsidRPr="00512FC7" w:rsidRDefault="00C411EF" w:rsidP="00533FE7">
            <w:hyperlink w:anchor="fld_DerivativeInstrumentPartyID" w:history="1">
              <w:r w:rsidR="00512FC7" w:rsidRPr="00533FE7">
                <w:rPr>
                  <w:rStyle w:val="Hyperlink"/>
                  <w:rFonts w:ascii="Times New Roman" w:hAnsi="Times New Roman"/>
                  <w:sz w:val="20"/>
                </w:rPr>
                <w:t>DerivativeInstrumentPartyID</w:t>
              </w:r>
            </w:hyperlink>
          </w:p>
        </w:tc>
      </w:tr>
      <w:tr w:rsidR="00512FC7" w:rsidRPr="00512FC7" w14:paraId="013B45F8" w14:textId="77777777" w:rsidTr="00533FE7">
        <w:tc>
          <w:tcPr>
            <w:tcW w:w="828" w:type="dxa"/>
            <w:shd w:val="clear" w:color="auto" w:fill="auto"/>
          </w:tcPr>
          <w:p w14:paraId="3BA01786" w14:textId="77777777" w:rsidR="00512FC7" w:rsidRPr="00512FC7" w:rsidRDefault="00512FC7" w:rsidP="00533FE7">
            <w:r w:rsidRPr="00512FC7">
              <w:t>1294</w:t>
            </w:r>
          </w:p>
        </w:tc>
        <w:tc>
          <w:tcPr>
            <w:tcW w:w="2699" w:type="dxa"/>
            <w:shd w:val="clear" w:color="auto" w:fill="auto"/>
          </w:tcPr>
          <w:p w14:paraId="07B3366A" w14:textId="77777777" w:rsidR="00512FC7" w:rsidRPr="00512FC7" w:rsidRDefault="00C411EF" w:rsidP="00533FE7">
            <w:hyperlink w:anchor="fld_DerivativeInstrumentPartyIDSource" w:history="1">
              <w:r w:rsidR="00512FC7" w:rsidRPr="00533FE7">
                <w:rPr>
                  <w:rStyle w:val="Hyperlink"/>
                  <w:rFonts w:ascii="Times New Roman" w:hAnsi="Times New Roman"/>
                  <w:sz w:val="20"/>
                </w:rPr>
                <w:t>DerivativeInstrumentPartyIDSource</w:t>
              </w:r>
            </w:hyperlink>
          </w:p>
        </w:tc>
      </w:tr>
      <w:tr w:rsidR="00512FC7" w:rsidRPr="00512FC7" w14:paraId="5D315BA6" w14:textId="77777777" w:rsidTr="00533FE7">
        <w:tc>
          <w:tcPr>
            <w:tcW w:w="828" w:type="dxa"/>
            <w:shd w:val="clear" w:color="auto" w:fill="auto"/>
          </w:tcPr>
          <w:p w14:paraId="59F7FD2E" w14:textId="77777777" w:rsidR="00512FC7" w:rsidRPr="00512FC7" w:rsidRDefault="00512FC7" w:rsidP="00533FE7">
            <w:r w:rsidRPr="00512FC7">
              <w:t>1295</w:t>
            </w:r>
          </w:p>
        </w:tc>
        <w:tc>
          <w:tcPr>
            <w:tcW w:w="2699" w:type="dxa"/>
            <w:shd w:val="clear" w:color="auto" w:fill="auto"/>
          </w:tcPr>
          <w:p w14:paraId="19B8AF7F" w14:textId="77777777" w:rsidR="00512FC7" w:rsidRPr="00512FC7" w:rsidRDefault="00C411EF" w:rsidP="00533FE7">
            <w:hyperlink w:anchor="fld_DerivativeInstrumentPartyRole" w:history="1">
              <w:r w:rsidR="00512FC7" w:rsidRPr="00533FE7">
                <w:rPr>
                  <w:rStyle w:val="Hyperlink"/>
                  <w:rFonts w:ascii="Times New Roman" w:hAnsi="Times New Roman"/>
                  <w:sz w:val="20"/>
                </w:rPr>
                <w:t>DerivativeInstrumentPartyRole</w:t>
              </w:r>
            </w:hyperlink>
          </w:p>
        </w:tc>
      </w:tr>
      <w:tr w:rsidR="00512FC7" w:rsidRPr="00512FC7" w14:paraId="12D3EFF3" w14:textId="77777777" w:rsidTr="00533FE7">
        <w:tc>
          <w:tcPr>
            <w:tcW w:w="828" w:type="dxa"/>
            <w:shd w:val="clear" w:color="auto" w:fill="auto"/>
          </w:tcPr>
          <w:p w14:paraId="4995D834" w14:textId="77777777" w:rsidR="00512FC7" w:rsidRPr="00512FC7" w:rsidRDefault="00512FC7" w:rsidP="00533FE7">
            <w:r w:rsidRPr="00512FC7">
              <w:t>1297</w:t>
            </w:r>
          </w:p>
        </w:tc>
        <w:tc>
          <w:tcPr>
            <w:tcW w:w="2699" w:type="dxa"/>
            <w:shd w:val="clear" w:color="auto" w:fill="auto"/>
          </w:tcPr>
          <w:p w14:paraId="1494281F" w14:textId="77777777" w:rsidR="00512FC7" w:rsidRPr="00512FC7" w:rsidRDefault="00C411EF" w:rsidP="00533FE7">
            <w:hyperlink w:anchor="fld_DerivativeInstrumentPartySubID" w:history="1">
              <w:r w:rsidR="00512FC7" w:rsidRPr="00533FE7">
                <w:rPr>
                  <w:rStyle w:val="Hyperlink"/>
                  <w:rFonts w:ascii="Times New Roman" w:hAnsi="Times New Roman"/>
                  <w:sz w:val="20"/>
                </w:rPr>
                <w:t>DerivativeInstrumentPartySubID</w:t>
              </w:r>
            </w:hyperlink>
          </w:p>
        </w:tc>
      </w:tr>
      <w:tr w:rsidR="00512FC7" w:rsidRPr="00512FC7" w14:paraId="712EE073" w14:textId="77777777" w:rsidTr="00533FE7">
        <w:tc>
          <w:tcPr>
            <w:tcW w:w="828" w:type="dxa"/>
            <w:shd w:val="clear" w:color="auto" w:fill="auto"/>
          </w:tcPr>
          <w:p w14:paraId="67A90A14" w14:textId="77777777" w:rsidR="00512FC7" w:rsidRPr="00512FC7" w:rsidRDefault="00512FC7" w:rsidP="00533FE7">
            <w:r w:rsidRPr="00512FC7">
              <w:t>1298</w:t>
            </w:r>
          </w:p>
        </w:tc>
        <w:tc>
          <w:tcPr>
            <w:tcW w:w="2699" w:type="dxa"/>
            <w:shd w:val="clear" w:color="auto" w:fill="auto"/>
          </w:tcPr>
          <w:p w14:paraId="5AF48212" w14:textId="77777777" w:rsidR="00512FC7" w:rsidRPr="00512FC7" w:rsidRDefault="00C411EF" w:rsidP="00533FE7">
            <w:hyperlink w:anchor="fld_DerivativeInstrumentPartySubIDType" w:history="1">
              <w:r w:rsidR="00512FC7" w:rsidRPr="00533FE7">
                <w:rPr>
                  <w:rStyle w:val="Hyperlink"/>
                  <w:rFonts w:ascii="Times New Roman" w:hAnsi="Times New Roman"/>
                  <w:sz w:val="20"/>
                </w:rPr>
                <w:t>DerivativeInstrumentPartySubIDType</w:t>
              </w:r>
            </w:hyperlink>
          </w:p>
        </w:tc>
      </w:tr>
      <w:tr w:rsidR="00512FC7" w:rsidRPr="00512FC7" w14:paraId="20C8A9CD" w14:textId="77777777" w:rsidTr="00533FE7">
        <w:tc>
          <w:tcPr>
            <w:tcW w:w="828" w:type="dxa"/>
            <w:shd w:val="clear" w:color="auto" w:fill="auto"/>
          </w:tcPr>
          <w:p w14:paraId="2E659BE8" w14:textId="77777777" w:rsidR="00512FC7" w:rsidRPr="00512FC7" w:rsidRDefault="00512FC7" w:rsidP="00533FE7">
            <w:r w:rsidRPr="00512FC7">
              <w:t>1276</w:t>
            </w:r>
          </w:p>
        </w:tc>
        <w:tc>
          <w:tcPr>
            <w:tcW w:w="2699" w:type="dxa"/>
            <w:shd w:val="clear" w:color="auto" w:fill="auto"/>
          </w:tcPr>
          <w:p w14:paraId="0B1ADE23" w14:textId="77777777" w:rsidR="00512FC7" w:rsidRPr="00512FC7" w:rsidRDefault="00C411EF" w:rsidP="00533FE7">
            <w:hyperlink w:anchor="fld_DerivativeIssueDate" w:history="1">
              <w:r w:rsidR="00512FC7" w:rsidRPr="00533FE7">
                <w:rPr>
                  <w:rStyle w:val="Hyperlink"/>
                  <w:rFonts w:ascii="Times New Roman" w:hAnsi="Times New Roman"/>
                  <w:sz w:val="20"/>
                </w:rPr>
                <w:t>DerivativeIssueDate</w:t>
              </w:r>
            </w:hyperlink>
          </w:p>
        </w:tc>
      </w:tr>
      <w:tr w:rsidR="00512FC7" w:rsidRPr="00512FC7" w14:paraId="746F1C34" w14:textId="77777777" w:rsidTr="00533FE7">
        <w:tc>
          <w:tcPr>
            <w:tcW w:w="828" w:type="dxa"/>
            <w:shd w:val="clear" w:color="auto" w:fill="auto"/>
          </w:tcPr>
          <w:p w14:paraId="4D26E315" w14:textId="77777777" w:rsidR="00512FC7" w:rsidRPr="00512FC7" w:rsidRDefault="00512FC7" w:rsidP="00533FE7">
            <w:r w:rsidRPr="00512FC7">
              <w:t>1275</w:t>
            </w:r>
          </w:p>
        </w:tc>
        <w:tc>
          <w:tcPr>
            <w:tcW w:w="2699" w:type="dxa"/>
            <w:shd w:val="clear" w:color="auto" w:fill="auto"/>
          </w:tcPr>
          <w:p w14:paraId="67E26CA6" w14:textId="77777777" w:rsidR="00512FC7" w:rsidRPr="00512FC7" w:rsidRDefault="00C411EF" w:rsidP="00533FE7">
            <w:hyperlink w:anchor="fld_DerivativeIssuer" w:history="1">
              <w:r w:rsidR="00512FC7" w:rsidRPr="00533FE7">
                <w:rPr>
                  <w:rStyle w:val="Hyperlink"/>
                  <w:rFonts w:ascii="Times New Roman" w:hAnsi="Times New Roman"/>
                  <w:sz w:val="20"/>
                </w:rPr>
                <w:t>DerivativeIssuer</w:t>
              </w:r>
            </w:hyperlink>
          </w:p>
        </w:tc>
      </w:tr>
      <w:tr w:rsidR="00512FC7" w:rsidRPr="00512FC7" w14:paraId="7498D911" w14:textId="77777777" w:rsidTr="00533FE7">
        <w:tc>
          <w:tcPr>
            <w:tcW w:w="828" w:type="dxa"/>
            <w:shd w:val="clear" w:color="auto" w:fill="auto"/>
          </w:tcPr>
          <w:p w14:paraId="6599F96A" w14:textId="77777777" w:rsidR="00512FC7" w:rsidRPr="00512FC7" w:rsidRDefault="00512FC7" w:rsidP="00533FE7">
            <w:r w:rsidRPr="00512FC7">
              <w:t>1320</w:t>
            </w:r>
          </w:p>
        </w:tc>
        <w:tc>
          <w:tcPr>
            <w:tcW w:w="2699" w:type="dxa"/>
            <w:shd w:val="clear" w:color="auto" w:fill="auto"/>
          </w:tcPr>
          <w:p w14:paraId="5F024188" w14:textId="77777777" w:rsidR="00512FC7" w:rsidRPr="00512FC7" w:rsidRDefault="00C411EF" w:rsidP="00533FE7">
            <w:hyperlink w:anchor="fld_DerivativeListMethod" w:history="1">
              <w:r w:rsidR="00512FC7" w:rsidRPr="00533FE7">
                <w:rPr>
                  <w:rStyle w:val="Hyperlink"/>
                  <w:rFonts w:ascii="Times New Roman" w:hAnsi="Times New Roman"/>
                  <w:sz w:val="20"/>
                </w:rPr>
                <w:t>DerivativeListMethod</w:t>
              </w:r>
            </w:hyperlink>
          </w:p>
        </w:tc>
      </w:tr>
      <w:tr w:rsidR="00512FC7" w:rsidRPr="00512FC7" w14:paraId="5A51FEEE" w14:textId="77777777" w:rsidTr="00533FE7">
        <w:tc>
          <w:tcPr>
            <w:tcW w:w="828" w:type="dxa"/>
            <w:shd w:val="clear" w:color="auto" w:fill="auto"/>
          </w:tcPr>
          <w:p w14:paraId="26CC5923" w14:textId="77777777" w:rsidR="00512FC7" w:rsidRPr="00512FC7" w:rsidRDefault="00512FC7" w:rsidP="00533FE7">
            <w:r w:rsidRPr="00512FC7">
              <w:t>1260</w:t>
            </w:r>
          </w:p>
        </w:tc>
        <w:tc>
          <w:tcPr>
            <w:tcW w:w="2699" w:type="dxa"/>
            <w:shd w:val="clear" w:color="auto" w:fill="auto"/>
          </w:tcPr>
          <w:p w14:paraId="08846637" w14:textId="77777777" w:rsidR="00512FC7" w:rsidRPr="00512FC7" w:rsidRDefault="00C411EF" w:rsidP="00533FE7">
            <w:hyperlink w:anchor="fld_DerivativeLocaleOfIssue" w:history="1">
              <w:r w:rsidR="00512FC7" w:rsidRPr="00533FE7">
                <w:rPr>
                  <w:rStyle w:val="Hyperlink"/>
                  <w:rFonts w:ascii="Times New Roman" w:hAnsi="Times New Roman"/>
                  <w:sz w:val="20"/>
                </w:rPr>
                <w:t>DerivativeLocaleOfIssue</w:t>
              </w:r>
            </w:hyperlink>
          </w:p>
        </w:tc>
      </w:tr>
      <w:tr w:rsidR="00512FC7" w:rsidRPr="00512FC7" w14:paraId="1BB36F78" w14:textId="77777777" w:rsidTr="00533FE7">
        <w:tc>
          <w:tcPr>
            <w:tcW w:w="828" w:type="dxa"/>
            <w:shd w:val="clear" w:color="auto" w:fill="auto"/>
          </w:tcPr>
          <w:p w14:paraId="16ADDE15" w14:textId="77777777" w:rsidR="00512FC7" w:rsidRPr="00512FC7" w:rsidRDefault="00512FC7" w:rsidP="00533FE7">
            <w:r w:rsidRPr="00512FC7">
              <w:t>1252</w:t>
            </w:r>
          </w:p>
        </w:tc>
        <w:tc>
          <w:tcPr>
            <w:tcW w:w="2699" w:type="dxa"/>
            <w:shd w:val="clear" w:color="auto" w:fill="auto"/>
          </w:tcPr>
          <w:p w14:paraId="272D9B81" w14:textId="77777777" w:rsidR="00512FC7" w:rsidRPr="00512FC7" w:rsidRDefault="00C411EF" w:rsidP="00533FE7">
            <w:hyperlink w:anchor="fld_DerivativeMaturityDate" w:history="1">
              <w:r w:rsidR="00512FC7" w:rsidRPr="00533FE7">
                <w:rPr>
                  <w:rStyle w:val="Hyperlink"/>
                  <w:rFonts w:ascii="Times New Roman" w:hAnsi="Times New Roman"/>
                  <w:sz w:val="20"/>
                </w:rPr>
                <w:t>DerivativeMaturityDate</w:t>
              </w:r>
            </w:hyperlink>
          </w:p>
        </w:tc>
      </w:tr>
      <w:tr w:rsidR="00512FC7" w:rsidRPr="00512FC7" w14:paraId="339BC997" w14:textId="77777777" w:rsidTr="00533FE7">
        <w:tc>
          <w:tcPr>
            <w:tcW w:w="828" w:type="dxa"/>
            <w:shd w:val="clear" w:color="auto" w:fill="auto"/>
          </w:tcPr>
          <w:p w14:paraId="4DC80CA2" w14:textId="77777777" w:rsidR="00512FC7" w:rsidRPr="00512FC7" w:rsidRDefault="00512FC7" w:rsidP="00533FE7">
            <w:r w:rsidRPr="00512FC7">
              <w:t>1251</w:t>
            </w:r>
          </w:p>
        </w:tc>
        <w:tc>
          <w:tcPr>
            <w:tcW w:w="2699" w:type="dxa"/>
            <w:shd w:val="clear" w:color="auto" w:fill="auto"/>
          </w:tcPr>
          <w:p w14:paraId="0E998BFB" w14:textId="77777777" w:rsidR="00512FC7" w:rsidRPr="00512FC7" w:rsidRDefault="00C411EF" w:rsidP="00533FE7">
            <w:hyperlink w:anchor="fld_DerivativeMaturityMonthYear" w:history="1">
              <w:r w:rsidR="00512FC7" w:rsidRPr="00533FE7">
                <w:rPr>
                  <w:rStyle w:val="Hyperlink"/>
                  <w:rFonts w:ascii="Times New Roman" w:hAnsi="Times New Roman"/>
                  <w:sz w:val="20"/>
                </w:rPr>
                <w:t>DerivativeMaturityMonthYear</w:t>
              </w:r>
            </w:hyperlink>
          </w:p>
        </w:tc>
      </w:tr>
      <w:tr w:rsidR="00512FC7" w:rsidRPr="00512FC7" w14:paraId="1B99F17B" w14:textId="77777777" w:rsidTr="00533FE7">
        <w:tc>
          <w:tcPr>
            <w:tcW w:w="828" w:type="dxa"/>
            <w:shd w:val="clear" w:color="auto" w:fill="auto"/>
          </w:tcPr>
          <w:p w14:paraId="7A91828A" w14:textId="77777777" w:rsidR="00512FC7" w:rsidRPr="00512FC7" w:rsidRDefault="00512FC7" w:rsidP="00533FE7">
            <w:r w:rsidRPr="00512FC7">
              <w:t>1253</w:t>
            </w:r>
          </w:p>
        </w:tc>
        <w:tc>
          <w:tcPr>
            <w:tcW w:w="2699" w:type="dxa"/>
            <w:shd w:val="clear" w:color="auto" w:fill="auto"/>
          </w:tcPr>
          <w:p w14:paraId="3B49DC6C" w14:textId="77777777" w:rsidR="00512FC7" w:rsidRPr="00512FC7" w:rsidRDefault="00C411EF" w:rsidP="00533FE7">
            <w:hyperlink w:anchor="fld_DerivativeMaturityTime" w:history="1">
              <w:r w:rsidR="00512FC7" w:rsidRPr="00533FE7">
                <w:rPr>
                  <w:rStyle w:val="Hyperlink"/>
                  <w:rFonts w:ascii="Times New Roman" w:hAnsi="Times New Roman"/>
                  <w:sz w:val="20"/>
                </w:rPr>
                <w:t>DerivativeMaturityTime</w:t>
              </w:r>
            </w:hyperlink>
          </w:p>
        </w:tc>
      </w:tr>
      <w:tr w:rsidR="00512FC7" w:rsidRPr="00512FC7" w14:paraId="6BFFD350" w14:textId="77777777" w:rsidTr="00533FE7">
        <w:tc>
          <w:tcPr>
            <w:tcW w:w="828" w:type="dxa"/>
            <w:shd w:val="clear" w:color="auto" w:fill="auto"/>
          </w:tcPr>
          <w:p w14:paraId="7BD1B1C7" w14:textId="77777777" w:rsidR="00512FC7" w:rsidRPr="00512FC7" w:rsidRDefault="00512FC7" w:rsidP="00533FE7">
            <w:r w:rsidRPr="00512FC7">
              <w:t>1267</w:t>
            </w:r>
          </w:p>
        </w:tc>
        <w:tc>
          <w:tcPr>
            <w:tcW w:w="2699" w:type="dxa"/>
            <w:shd w:val="clear" w:color="auto" w:fill="auto"/>
          </w:tcPr>
          <w:p w14:paraId="369E250A" w14:textId="77777777" w:rsidR="00512FC7" w:rsidRPr="00512FC7" w:rsidRDefault="00C411EF" w:rsidP="00533FE7">
            <w:hyperlink w:anchor="fld_DerivativeMinPriceIncrement" w:history="1">
              <w:r w:rsidR="00512FC7" w:rsidRPr="00533FE7">
                <w:rPr>
                  <w:rStyle w:val="Hyperlink"/>
                  <w:rFonts w:ascii="Times New Roman" w:hAnsi="Times New Roman"/>
                  <w:sz w:val="20"/>
                </w:rPr>
                <w:t>DerivativeMinPriceIncrement</w:t>
              </w:r>
            </w:hyperlink>
          </w:p>
        </w:tc>
      </w:tr>
      <w:tr w:rsidR="00512FC7" w:rsidRPr="00512FC7" w14:paraId="5B42AFE3" w14:textId="77777777" w:rsidTr="00533FE7">
        <w:tc>
          <w:tcPr>
            <w:tcW w:w="828" w:type="dxa"/>
            <w:shd w:val="clear" w:color="auto" w:fill="auto"/>
          </w:tcPr>
          <w:p w14:paraId="505A865E" w14:textId="77777777" w:rsidR="00512FC7" w:rsidRPr="00512FC7" w:rsidRDefault="00512FC7" w:rsidP="00533FE7">
            <w:r w:rsidRPr="00512FC7">
              <w:t>1268</w:t>
            </w:r>
          </w:p>
        </w:tc>
        <w:tc>
          <w:tcPr>
            <w:tcW w:w="2699" w:type="dxa"/>
            <w:shd w:val="clear" w:color="auto" w:fill="auto"/>
          </w:tcPr>
          <w:p w14:paraId="3BE1A9FA" w14:textId="77777777" w:rsidR="00512FC7" w:rsidRPr="00512FC7" w:rsidRDefault="00C411EF" w:rsidP="00533FE7">
            <w:hyperlink w:anchor="fld_DerivativeMinPriceIncrementAmount" w:history="1">
              <w:r w:rsidR="00512FC7" w:rsidRPr="00533FE7">
                <w:rPr>
                  <w:rStyle w:val="Hyperlink"/>
                  <w:rFonts w:ascii="Times New Roman" w:hAnsi="Times New Roman"/>
                  <w:sz w:val="20"/>
                </w:rPr>
                <w:t>DerivativeMinPriceIncrementAmount</w:t>
              </w:r>
            </w:hyperlink>
          </w:p>
        </w:tc>
      </w:tr>
      <w:tr w:rsidR="00512FC7" w:rsidRPr="00512FC7" w14:paraId="64BDB049" w14:textId="77777777" w:rsidTr="00533FE7">
        <w:tc>
          <w:tcPr>
            <w:tcW w:w="828" w:type="dxa"/>
            <w:shd w:val="clear" w:color="auto" w:fill="auto"/>
          </w:tcPr>
          <w:p w14:paraId="28629007" w14:textId="77777777" w:rsidR="00512FC7" w:rsidRPr="00512FC7" w:rsidRDefault="00512FC7" w:rsidP="00533FE7">
            <w:r w:rsidRPr="00512FC7">
              <w:t>1274</w:t>
            </w:r>
          </w:p>
        </w:tc>
        <w:tc>
          <w:tcPr>
            <w:tcW w:w="2699" w:type="dxa"/>
            <w:shd w:val="clear" w:color="auto" w:fill="auto"/>
          </w:tcPr>
          <w:p w14:paraId="683C19FB" w14:textId="77777777" w:rsidR="00512FC7" w:rsidRPr="00512FC7" w:rsidRDefault="00C411EF" w:rsidP="00533FE7">
            <w:hyperlink w:anchor="fld_DerivativeNTPositionLimit" w:history="1">
              <w:r w:rsidR="00512FC7" w:rsidRPr="00533FE7">
                <w:rPr>
                  <w:rStyle w:val="Hyperlink"/>
                  <w:rFonts w:ascii="Times New Roman" w:hAnsi="Times New Roman"/>
                  <w:sz w:val="20"/>
                </w:rPr>
                <w:t>DerivativeNTPositionLimit</w:t>
              </w:r>
            </w:hyperlink>
          </w:p>
        </w:tc>
      </w:tr>
      <w:tr w:rsidR="00512FC7" w:rsidRPr="00512FC7" w14:paraId="507F49DB" w14:textId="77777777" w:rsidTr="00533FE7">
        <w:tc>
          <w:tcPr>
            <w:tcW w:w="828" w:type="dxa"/>
            <w:shd w:val="clear" w:color="auto" w:fill="auto"/>
          </w:tcPr>
          <w:p w14:paraId="5C20D542" w14:textId="77777777" w:rsidR="00512FC7" w:rsidRPr="00512FC7" w:rsidRDefault="00512FC7" w:rsidP="00533FE7">
            <w:r w:rsidRPr="00512FC7">
              <w:t>1265</w:t>
            </w:r>
          </w:p>
        </w:tc>
        <w:tc>
          <w:tcPr>
            <w:tcW w:w="2699" w:type="dxa"/>
            <w:shd w:val="clear" w:color="auto" w:fill="auto"/>
          </w:tcPr>
          <w:p w14:paraId="72A21EAA" w14:textId="77777777" w:rsidR="00512FC7" w:rsidRPr="00512FC7" w:rsidRDefault="00C411EF" w:rsidP="00533FE7">
            <w:hyperlink w:anchor="fld_DerivativeOptAttribute" w:history="1">
              <w:r w:rsidR="00512FC7" w:rsidRPr="00533FE7">
                <w:rPr>
                  <w:rStyle w:val="Hyperlink"/>
                  <w:rFonts w:ascii="Times New Roman" w:hAnsi="Times New Roman"/>
                  <w:sz w:val="20"/>
                </w:rPr>
                <w:t>DerivativeOptAttribute</w:t>
              </w:r>
            </w:hyperlink>
          </w:p>
        </w:tc>
      </w:tr>
      <w:tr w:rsidR="00512FC7" w:rsidRPr="00512FC7" w14:paraId="3E73DF97" w14:textId="77777777" w:rsidTr="00533FE7">
        <w:tc>
          <w:tcPr>
            <w:tcW w:w="828" w:type="dxa"/>
            <w:shd w:val="clear" w:color="auto" w:fill="auto"/>
          </w:tcPr>
          <w:p w14:paraId="3E413831" w14:textId="77777777" w:rsidR="00512FC7" w:rsidRPr="00512FC7" w:rsidRDefault="00512FC7" w:rsidP="00533FE7">
            <w:r w:rsidRPr="00512FC7">
              <w:t>1225</w:t>
            </w:r>
          </w:p>
        </w:tc>
        <w:tc>
          <w:tcPr>
            <w:tcW w:w="2699" w:type="dxa"/>
            <w:shd w:val="clear" w:color="auto" w:fill="auto"/>
          </w:tcPr>
          <w:p w14:paraId="67157D46" w14:textId="77777777" w:rsidR="00512FC7" w:rsidRPr="00512FC7" w:rsidRDefault="00C411EF" w:rsidP="00533FE7">
            <w:hyperlink w:anchor="fld_DerivativeOptPayAmount" w:history="1">
              <w:r w:rsidR="00512FC7" w:rsidRPr="00533FE7">
                <w:rPr>
                  <w:rStyle w:val="Hyperlink"/>
                  <w:rFonts w:ascii="Times New Roman" w:hAnsi="Times New Roman"/>
                  <w:sz w:val="20"/>
                </w:rPr>
                <w:t>DerivativeOptPayAmount</w:t>
              </w:r>
            </w:hyperlink>
          </w:p>
        </w:tc>
      </w:tr>
      <w:tr w:rsidR="00512FC7" w:rsidRPr="00512FC7" w14:paraId="141FD9C8" w14:textId="77777777" w:rsidTr="00533FE7">
        <w:tc>
          <w:tcPr>
            <w:tcW w:w="828" w:type="dxa"/>
            <w:shd w:val="clear" w:color="auto" w:fill="auto"/>
          </w:tcPr>
          <w:p w14:paraId="7E5572AD" w14:textId="77777777" w:rsidR="00512FC7" w:rsidRPr="00512FC7" w:rsidRDefault="00512FC7" w:rsidP="00533FE7">
            <w:r w:rsidRPr="00512FC7">
              <w:t>1273</w:t>
            </w:r>
          </w:p>
        </w:tc>
        <w:tc>
          <w:tcPr>
            <w:tcW w:w="2699" w:type="dxa"/>
            <w:shd w:val="clear" w:color="auto" w:fill="auto"/>
          </w:tcPr>
          <w:p w14:paraId="2F1D5A59" w14:textId="77777777" w:rsidR="00512FC7" w:rsidRPr="00512FC7" w:rsidRDefault="00C411EF" w:rsidP="00533FE7">
            <w:hyperlink w:anchor="fld_DerivativePositionLimit" w:history="1">
              <w:r w:rsidR="00512FC7" w:rsidRPr="00533FE7">
                <w:rPr>
                  <w:rStyle w:val="Hyperlink"/>
                  <w:rFonts w:ascii="Times New Roman" w:hAnsi="Times New Roman"/>
                  <w:sz w:val="20"/>
                </w:rPr>
                <w:t>DerivativePositionLimit</w:t>
              </w:r>
            </w:hyperlink>
          </w:p>
        </w:tc>
      </w:tr>
      <w:tr w:rsidR="00512FC7" w:rsidRPr="00512FC7" w14:paraId="2C5FEFC0" w14:textId="77777777" w:rsidTr="00533FE7">
        <w:tc>
          <w:tcPr>
            <w:tcW w:w="828" w:type="dxa"/>
            <w:shd w:val="clear" w:color="auto" w:fill="auto"/>
          </w:tcPr>
          <w:p w14:paraId="24F29225" w14:textId="77777777" w:rsidR="00512FC7" w:rsidRPr="00512FC7" w:rsidRDefault="00512FC7" w:rsidP="00533FE7">
            <w:r w:rsidRPr="00512FC7">
              <w:t>1318</w:t>
            </w:r>
          </w:p>
        </w:tc>
        <w:tc>
          <w:tcPr>
            <w:tcW w:w="2699" w:type="dxa"/>
            <w:shd w:val="clear" w:color="auto" w:fill="auto"/>
          </w:tcPr>
          <w:p w14:paraId="08DD49AC" w14:textId="77777777" w:rsidR="00512FC7" w:rsidRPr="00512FC7" w:rsidRDefault="00C411EF" w:rsidP="00533FE7">
            <w:hyperlink w:anchor="fld_DerivativePriceQuoteMethod" w:history="1">
              <w:r w:rsidR="00512FC7" w:rsidRPr="00533FE7">
                <w:rPr>
                  <w:rStyle w:val="Hyperlink"/>
                  <w:rFonts w:ascii="Times New Roman" w:hAnsi="Times New Roman"/>
                  <w:sz w:val="20"/>
                </w:rPr>
                <w:t>DerivativePriceQuoteMethod</w:t>
              </w:r>
            </w:hyperlink>
          </w:p>
        </w:tc>
      </w:tr>
      <w:tr w:rsidR="00512FC7" w:rsidRPr="00512FC7" w14:paraId="427BCD65" w14:textId="77777777" w:rsidTr="00533FE7">
        <w:tc>
          <w:tcPr>
            <w:tcW w:w="828" w:type="dxa"/>
            <w:shd w:val="clear" w:color="auto" w:fill="auto"/>
          </w:tcPr>
          <w:p w14:paraId="777D6F4A" w14:textId="77777777" w:rsidR="00512FC7" w:rsidRPr="00512FC7" w:rsidRDefault="00512FC7" w:rsidP="00533FE7">
            <w:r w:rsidRPr="00512FC7">
              <w:t>1315</w:t>
            </w:r>
          </w:p>
        </w:tc>
        <w:tc>
          <w:tcPr>
            <w:tcW w:w="2699" w:type="dxa"/>
            <w:shd w:val="clear" w:color="auto" w:fill="auto"/>
          </w:tcPr>
          <w:p w14:paraId="22236238" w14:textId="77777777" w:rsidR="00512FC7" w:rsidRPr="00512FC7" w:rsidRDefault="00C411EF" w:rsidP="00533FE7">
            <w:hyperlink w:anchor="fld_DerivativePriceUnitOfMeasure" w:history="1">
              <w:r w:rsidR="00512FC7" w:rsidRPr="00533FE7">
                <w:rPr>
                  <w:rStyle w:val="Hyperlink"/>
                  <w:rFonts w:ascii="Times New Roman" w:hAnsi="Times New Roman"/>
                  <w:sz w:val="20"/>
                </w:rPr>
                <w:t>DerivativePriceUnitOfMeasure</w:t>
              </w:r>
            </w:hyperlink>
          </w:p>
        </w:tc>
      </w:tr>
      <w:tr w:rsidR="00512FC7" w:rsidRPr="00512FC7" w14:paraId="6B4D0F51" w14:textId="77777777" w:rsidTr="00533FE7">
        <w:tc>
          <w:tcPr>
            <w:tcW w:w="828" w:type="dxa"/>
            <w:shd w:val="clear" w:color="auto" w:fill="auto"/>
          </w:tcPr>
          <w:p w14:paraId="2283675F" w14:textId="77777777" w:rsidR="00512FC7" w:rsidRPr="00512FC7" w:rsidRDefault="00512FC7" w:rsidP="00533FE7">
            <w:r w:rsidRPr="00512FC7">
              <w:t>1316</w:t>
            </w:r>
          </w:p>
        </w:tc>
        <w:tc>
          <w:tcPr>
            <w:tcW w:w="2699" w:type="dxa"/>
            <w:shd w:val="clear" w:color="auto" w:fill="auto"/>
          </w:tcPr>
          <w:p w14:paraId="26216C86" w14:textId="77777777" w:rsidR="00512FC7" w:rsidRPr="00512FC7" w:rsidRDefault="00C411EF" w:rsidP="00533FE7">
            <w:hyperlink w:anchor="fld_DerivativePriceUnitOfMeasureQty" w:history="1">
              <w:r w:rsidR="00512FC7" w:rsidRPr="00533FE7">
                <w:rPr>
                  <w:rStyle w:val="Hyperlink"/>
                  <w:rFonts w:ascii="Times New Roman" w:hAnsi="Times New Roman"/>
                  <w:sz w:val="20"/>
                </w:rPr>
                <w:t>DerivativePriceUnitOfMeasureQty</w:t>
              </w:r>
            </w:hyperlink>
          </w:p>
        </w:tc>
      </w:tr>
      <w:tr w:rsidR="00512FC7" w:rsidRPr="00512FC7" w14:paraId="52531E77" w14:textId="77777777" w:rsidTr="00533FE7">
        <w:tc>
          <w:tcPr>
            <w:tcW w:w="828" w:type="dxa"/>
            <w:shd w:val="clear" w:color="auto" w:fill="auto"/>
          </w:tcPr>
          <w:p w14:paraId="065190F0" w14:textId="77777777" w:rsidR="00512FC7" w:rsidRPr="00512FC7" w:rsidRDefault="00512FC7" w:rsidP="00533FE7">
            <w:r w:rsidRPr="00512FC7">
              <w:t>1246</w:t>
            </w:r>
          </w:p>
        </w:tc>
        <w:tc>
          <w:tcPr>
            <w:tcW w:w="2699" w:type="dxa"/>
            <w:shd w:val="clear" w:color="auto" w:fill="auto"/>
          </w:tcPr>
          <w:p w14:paraId="0231FA11" w14:textId="77777777" w:rsidR="00512FC7" w:rsidRPr="00512FC7" w:rsidRDefault="00C411EF" w:rsidP="00533FE7">
            <w:hyperlink w:anchor="fld_DerivativeProduct" w:history="1">
              <w:r w:rsidR="00512FC7" w:rsidRPr="00533FE7">
                <w:rPr>
                  <w:rStyle w:val="Hyperlink"/>
                  <w:rFonts w:ascii="Times New Roman" w:hAnsi="Times New Roman"/>
                  <w:sz w:val="20"/>
                </w:rPr>
                <w:t>DerivativeProduct</w:t>
              </w:r>
            </w:hyperlink>
          </w:p>
        </w:tc>
      </w:tr>
      <w:tr w:rsidR="00512FC7" w:rsidRPr="00512FC7" w14:paraId="6FA816D4" w14:textId="77777777" w:rsidTr="00533FE7">
        <w:tc>
          <w:tcPr>
            <w:tcW w:w="828" w:type="dxa"/>
            <w:shd w:val="clear" w:color="auto" w:fill="auto"/>
          </w:tcPr>
          <w:p w14:paraId="59C48F3A" w14:textId="77777777" w:rsidR="00512FC7" w:rsidRPr="00512FC7" w:rsidRDefault="00512FC7" w:rsidP="00533FE7">
            <w:r w:rsidRPr="00512FC7">
              <w:t>1228</w:t>
            </w:r>
          </w:p>
        </w:tc>
        <w:tc>
          <w:tcPr>
            <w:tcW w:w="2699" w:type="dxa"/>
            <w:shd w:val="clear" w:color="auto" w:fill="auto"/>
          </w:tcPr>
          <w:p w14:paraId="64B7864D" w14:textId="77777777" w:rsidR="00512FC7" w:rsidRPr="00512FC7" w:rsidRDefault="00C411EF" w:rsidP="00533FE7">
            <w:hyperlink w:anchor="fld_DerivativeProductComplex" w:history="1">
              <w:r w:rsidR="00512FC7" w:rsidRPr="00533FE7">
                <w:rPr>
                  <w:rStyle w:val="Hyperlink"/>
                  <w:rFonts w:ascii="Times New Roman" w:hAnsi="Times New Roman"/>
                  <w:sz w:val="20"/>
                </w:rPr>
                <w:t>DerivativeProductComplex</w:t>
              </w:r>
            </w:hyperlink>
          </w:p>
        </w:tc>
      </w:tr>
      <w:tr w:rsidR="00512FC7" w:rsidRPr="00512FC7" w14:paraId="1DCBF21F" w14:textId="77777777" w:rsidTr="00533FE7">
        <w:tc>
          <w:tcPr>
            <w:tcW w:w="828" w:type="dxa"/>
            <w:shd w:val="clear" w:color="auto" w:fill="auto"/>
          </w:tcPr>
          <w:p w14:paraId="1E80C192" w14:textId="77777777" w:rsidR="00512FC7" w:rsidRPr="00512FC7" w:rsidRDefault="00512FC7" w:rsidP="00533FE7">
            <w:r w:rsidRPr="00512FC7">
              <w:t>1323</w:t>
            </w:r>
          </w:p>
        </w:tc>
        <w:tc>
          <w:tcPr>
            <w:tcW w:w="2699" w:type="dxa"/>
            <w:shd w:val="clear" w:color="auto" w:fill="auto"/>
          </w:tcPr>
          <w:p w14:paraId="4C8ECFEF" w14:textId="77777777" w:rsidR="00512FC7" w:rsidRPr="00512FC7" w:rsidRDefault="00C411EF" w:rsidP="00533FE7">
            <w:hyperlink w:anchor="fld_DerivativePutOrCall" w:history="1">
              <w:r w:rsidR="00512FC7" w:rsidRPr="00533FE7">
                <w:rPr>
                  <w:rStyle w:val="Hyperlink"/>
                  <w:rFonts w:ascii="Times New Roman" w:hAnsi="Times New Roman"/>
                  <w:sz w:val="20"/>
                </w:rPr>
                <w:t>DerivativePutOrCall</w:t>
              </w:r>
            </w:hyperlink>
          </w:p>
        </w:tc>
      </w:tr>
      <w:tr w:rsidR="00512FC7" w:rsidRPr="00512FC7" w14:paraId="5FD4E746" w14:textId="77777777" w:rsidTr="00533FE7">
        <w:tc>
          <w:tcPr>
            <w:tcW w:w="828" w:type="dxa"/>
            <w:shd w:val="clear" w:color="auto" w:fill="auto"/>
          </w:tcPr>
          <w:p w14:paraId="34145120" w14:textId="77777777" w:rsidR="00512FC7" w:rsidRPr="00512FC7" w:rsidRDefault="00512FC7" w:rsidP="00533FE7">
            <w:r w:rsidRPr="00512FC7">
              <w:t>1219</w:t>
            </w:r>
          </w:p>
        </w:tc>
        <w:tc>
          <w:tcPr>
            <w:tcW w:w="2699" w:type="dxa"/>
            <w:shd w:val="clear" w:color="auto" w:fill="auto"/>
          </w:tcPr>
          <w:p w14:paraId="0A790581" w14:textId="77777777" w:rsidR="00512FC7" w:rsidRPr="00512FC7" w:rsidRDefault="00C411EF" w:rsidP="00533FE7">
            <w:hyperlink w:anchor="fld_DerivativeSecurityAltID" w:history="1">
              <w:r w:rsidR="00512FC7" w:rsidRPr="00533FE7">
                <w:rPr>
                  <w:rStyle w:val="Hyperlink"/>
                  <w:rFonts w:ascii="Times New Roman" w:hAnsi="Times New Roman"/>
                  <w:sz w:val="20"/>
                </w:rPr>
                <w:t>DerivativeSecurityAltID</w:t>
              </w:r>
            </w:hyperlink>
          </w:p>
        </w:tc>
      </w:tr>
      <w:tr w:rsidR="00512FC7" w:rsidRPr="00512FC7" w14:paraId="1B48B804" w14:textId="77777777" w:rsidTr="00533FE7">
        <w:tc>
          <w:tcPr>
            <w:tcW w:w="828" w:type="dxa"/>
            <w:shd w:val="clear" w:color="auto" w:fill="auto"/>
          </w:tcPr>
          <w:p w14:paraId="05B9583A" w14:textId="77777777" w:rsidR="00512FC7" w:rsidRPr="00512FC7" w:rsidRDefault="00512FC7" w:rsidP="00533FE7">
            <w:r w:rsidRPr="00512FC7">
              <w:t>1220</w:t>
            </w:r>
          </w:p>
        </w:tc>
        <w:tc>
          <w:tcPr>
            <w:tcW w:w="2699" w:type="dxa"/>
            <w:shd w:val="clear" w:color="auto" w:fill="auto"/>
          </w:tcPr>
          <w:p w14:paraId="327A5CD9" w14:textId="77777777" w:rsidR="00512FC7" w:rsidRPr="00512FC7" w:rsidRDefault="00C411EF" w:rsidP="00533FE7">
            <w:hyperlink w:anchor="fld_DerivativeSecurityAltIDSource" w:history="1">
              <w:r w:rsidR="00512FC7" w:rsidRPr="00533FE7">
                <w:rPr>
                  <w:rStyle w:val="Hyperlink"/>
                  <w:rFonts w:ascii="Times New Roman" w:hAnsi="Times New Roman"/>
                  <w:sz w:val="20"/>
                </w:rPr>
                <w:t>DerivativeSecurityAltIDSource</w:t>
              </w:r>
            </w:hyperlink>
          </w:p>
        </w:tc>
      </w:tr>
      <w:tr w:rsidR="00512FC7" w:rsidRPr="00512FC7" w14:paraId="23798E79" w14:textId="77777777" w:rsidTr="00533FE7">
        <w:tc>
          <w:tcPr>
            <w:tcW w:w="828" w:type="dxa"/>
            <w:shd w:val="clear" w:color="auto" w:fill="auto"/>
          </w:tcPr>
          <w:p w14:paraId="4FC83A5C" w14:textId="77777777" w:rsidR="00512FC7" w:rsidRPr="00512FC7" w:rsidRDefault="00512FC7" w:rsidP="00533FE7">
            <w:r w:rsidRPr="00512FC7">
              <w:t>1279</w:t>
            </w:r>
          </w:p>
        </w:tc>
        <w:tc>
          <w:tcPr>
            <w:tcW w:w="2699" w:type="dxa"/>
            <w:shd w:val="clear" w:color="auto" w:fill="auto"/>
          </w:tcPr>
          <w:p w14:paraId="4F73AB25" w14:textId="77777777" w:rsidR="00512FC7" w:rsidRPr="00512FC7" w:rsidRDefault="00C411EF" w:rsidP="00533FE7">
            <w:hyperlink w:anchor="fld_DerivativeSecurityDesc" w:history="1">
              <w:r w:rsidR="00512FC7" w:rsidRPr="00533FE7">
                <w:rPr>
                  <w:rStyle w:val="Hyperlink"/>
                  <w:rFonts w:ascii="Times New Roman" w:hAnsi="Times New Roman"/>
                  <w:sz w:val="20"/>
                </w:rPr>
                <w:t>DerivativeSecurityDesc</w:t>
              </w:r>
            </w:hyperlink>
          </w:p>
        </w:tc>
      </w:tr>
      <w:tr w:rsidR="00512FC7" w:rsidRPr="00512FC7" w14:paraId="1EC7AC96" w14:textId="77777777" w:rsidTr="00533FE7">
        <w:tc>
          <w:tcPr>
            <w:tcW w:w="828" w:type="dxa"/>
            <w:shd w:val="clear" w:color="auto" w:fill="auto"/>
          </w:tcPr>
          <w:p w14:paraId="095B7E3E" w14:textId="77777777" w:rsidR="00512FC7" w:rsidRPr="00512FC7" w:rsidRDefault="00512FC7" w:rsidP="00533FE7">
            <w:r w:rsidRPr="00512FC7">
              <w:t>1272</w:t>
            </w:r>
          </w:p>
        </w:tc>
        <w:tc>
          <w:tcPr>
            <w:tcW w:w="2699" w:type="dxa"/>
            <w:shd w:val="clear" w:color="auto" w:fill="auto"/>
          </w:tcPr>
          <w:p w14:paraId="1606D28A" w14:textId="77777777" w:rsidR="00512FC7" w:rsidRPr="00512FC7" w:rsidRDefault="00C411EF" w:rsidP="00533FE7">
            <w:hyperlink w:anchor="fld_DerivativeSecurityExchange" w:history="1">
              <w:r w:rsidR="00512FC7" w:rsidRPr="00533FE7">
                <w:rPr>
                  <w:rStyle w:val="Hyperlink"/>
                  <w:rFonts w:ascii="Times New Roman" w:hAnsi="Times New Roman"/>
                  <w:sz w:val="20"/>
                </w:rPr>
                <w:t>DerivativeSecurityExchange</w:t>
              </w:r>
            </w:hyperlink>
          </w:p>
        </w:tc>
      </w:tr>
      <w:tr w:rsidR="00512FC7" w:rsidRPr="00512FC7" w14:paraId="5A99886E" w14:textId="77777777" w:rsidTr="00533FE7">
        <w:tc>
          <w:tcPr>
            <w:tcW w:w="828" w:type="dxa"/>
            <w:shd w:val="clear" w:color="auto" w:fill="auto"/>
          </w:tcPr>
          <w:p w14:paraId="6D34AFA9" w14:textId="77777777" w:rsidR="00512FC7" w:rsidRPr="00512FC7" w:rsidRDefault="00512FC7" w:rsidP="00533FE7">
            <w:r w:rsidRPr="00512FC7">
              <w:t>1247</w:t>
            </w:r>
          </w:p>
        </w:tc>
        <w:tc>
          <w:tcPr>
            <w:tcW w:w="2699" w:type="dxa"/>
            <w:shd w:val="clear" w:color="auto" w:fill="auto"/>
          </w:tcPr>
          <w:p w14:paraId="1943D6F1" w14:textId="77777777" w:rsidR="00512FC7" w:rsidRPr="00512FC7" w:rsidRDefault="00C411EF" w:rsidP="00533FE7">
            <w:hyperlink w:anchor="fld_DerivativeSecurityGroup" w:history="1">
              <w:r w:rsidR="00512FC7" w:rsidRPr="00533FE7">
                <w:rPr>
                  <w:rStyle w:val="Hyperlink"/>
                  <w:rFonts w:ascii="Times New Roman" w:hAnsi="Times New Roman"/>
                  <w:sz w:val="20"/>
                </w:rPr>
                <w:t>DerivativeSecurityGroup</w:t>
              </w:r>
            </w:hyperlink>
          </w:p>
        </w:tc>
      </w:tr>
      <w:tr w:rsidR="00512FC7" w:rsidRPr="00512FC7" w14:paraId="2773ECE5" w14:textId="77777777" w:rsidTr="00533FE7">
        <w:tc>
          <w:tcPr>
            <w:tcW w:w="828" w:type="dxa"/>
            <w:shd w:val="clear" w:color="auto" w:fill="auto"/>
          </w:tcPr>
          <w:p w14:paraId="4F13DC98" w14:textId="77777777" w:rsidR="00512FC7" w:rsidRPr="00512FC7" w:rsidRDefault="00512FC7" w:rsidP="00533FE7">
            <w:r w:rsidRPr="00512FC7">
              <w:t>1216</w:t>
            </w:r>
          </w:p>
        </w:tc>
        <w:tc>
          <w:tcPr>
            <w:tcW w:w="2699" w:type="dxa"/>
            <w:shd w:val="clear" w:color="auto" w:fill="auto"/>
          </w:tcPr>
          <w:p w14:paraId="48029DFE" w14:textId="77777777" w:rsidR="00512FC7" w:rsidRPr="00512FC7" w:rsidRDefault="00C411EF" w:rsidP="00533FE7">
            <w:hyperlink w:anchor="fld_DerivativeSecurityID" w:history="1">
              <w:r w:rsidR="00512FC7" w:rsidRPr="00533FE7">
                <w:rPr>
                  <w:rStyle w:val="Hyperlink"/>
                  <w:rFonts w:ascii="Times New Roman" w:hAnsi="Times New Roman"/>
                  <w:sz w:val="20"/>
                </w:rPr>
                <w:t>DerivativeSecurityID</w:t>
              </w:r>
            </w:hyperlink>
          </w:p>
        </w:tc>
      </w:tr>
      <w:tr w:rsidR="00512FC7" w:rsidRPr="00512FC7" w14:paraId="5C88A256" w14:textId="77777777" w:rsidTr="00533FE7">
        <w:tc>
          <w:tcPr>
            <w:tcW w:w="828" w:type="dxa"/>
            <w:shd w:val="clear" w:color="auto" w:fill="auto"/>
          </w:tcPr>
          <w:p w14:paraId="2553DBF1" w14:textId="77777777" w:rsidR="00512FC7" w:rsidRPr="00512FC7" w:rsidRDefault="00512FC7" w:rsidP="00533FE7">
            <w:r w:rsidRPr="00512FC7">
              <w:t>1217</w:t>
            </w:r>
          </w:p>
        </w:tc>
        <w:tc>
          <w:tcPr>
            <w:tcW w:w="2699" w:type="dxa"/>
            <w:shd w:val="clear" w:color="auto" w:fill="auto"/>
          </w:tcPr>
          <w:p w14:paraId="1D2982B9" w14:textId="77777777" w:rsidR="00512FC7" w:rsidRPr="00512FC7" w:rsidRDefault="00C411EF" w:rsidP="00533FE7">
            <w:hyperlink w:anchor="fld_DerivativeSecurityIDSource" w:history="1">
              <w:r w:rsidR="00512FC7" w:rsidRPr="00533FE7">
                <w:rPr>
                  <w:rStyle w:val="Hyperlink"/>
                  <w:rFonts w:ascii="Times New Roman" w:hAnsi="Times New Roman"/>
                  <w:sz w:val="20"/>
                </w:rPr>
                <w:t>DerivativeSecurityIDSource</w:t>
              </w:r>
            </w:hyperlink>
          </w:p>
        </w:tc>
      </w:tr>
      <w:tr w:rsidR="00DE5358" w:rsidRPr="00DE5358" w14:paraId="0FB29E4E" w14:textId="77777777" w:rsidTr="00BD0927">
        <w:trPr>
          <w:del w:id="4618" w:author="Administrator" w:date="2011-08-18T10:26:00Z"/>
        </w:trPr>
        <w:tc>
          <w:tcPr>
            <w:tcW w:w="828" w:type="dxa"/>
            <w:shd w:val="clear" w:color="auto" w:fill="auto"/>
          </w:tcPr>
          <w:p w14:paraId="7F359CC2" w14:textId="77777777" w:rsidR="00DE5358" w:rsidRPr="00DE5358" w:rsidRDefault="00DE5358" w:rsidP="00DE5358">
            <w:pPr>
              <w:rPr>
                <w:del w:id="4619" w:author="Administrator" w:date="2011-08-18T10:26:00Z"/>
              </w:rPr>
            </w:pPr>
            <w:del w:id="4620" w:author="Administrator" w:date="2011-08-18T10:26:00Z">
              <w:r w:rsidRPr="00DE5358">
                <w:delText>1307</w:delText>
              </w:r>
            </w:del>
          </w:p>
        </w:tc>
        <w:tc>
          <w:tcPr>
            <w:tcW w:w="2699" w:type="dxa"/>
            <w:shd w:val="clear" w:color="auto" w:fill="auto"/>
          </w:tcPr>
          <w:p w14:paraId="46CBB384" w14:textId="77777777" w:rsidR="00DE5358" w:rsidRPr="00DE5358" w:rsidRDefault="00DE5358" w:rsidP="00DE5358">
            <w:pPr>
              <w:rPr>
                <w:del w:id="4621" w:author="Administrator" w:date="2011-08-18T10:26:00Z"/>
              </w:rPr>
            </w:pPr>
            <w:del w:id="4622" w:author="Administrator" w:date="2011-08-18T10:26:00Z">
              <w:r>
                <w:fldChar w:fldCharType="begin"/>
              </w:r>
              <w:r>
                <w:delInstrText xml:space="preserve"> HYPERLINK  \l "fld_DerivativeSecurityListRequestType" </w:delInstrText>
              </w:r>
              <w:r>
                <w:fldChar w:fldCharType="separate"/>
              </w:r>
              <w:r w:rsidRPr="00BD0927">
                <w:rPr>
                  <w:rStyle w:val="Hyperlink"/>
                  <w:rFonts w:ascii="Times New Roman" w:hAnsi="Times New Roman"/>
                  <w:sz w:val="20"/>
                </w:rPr>
                <w:delText>DerivativeSecurityListRequestType</w:delText>
              </w:r>
              <w:r>
                <w:fldChar w:fldCharType="end"/>
              </w:r>
            </w:del>
          </w:p>
        </w:tc>
      </w:tr>
      <w:tr w:rsidR="00512FC7" w:rsidRPr="00512FC7" w14:paraId="3E040942" w14:textId="77777777" w:rsidTr="00533FE7">
        <w:tc>
          <w:tcPr>
            <w:tcW w:w="828" w:type="dxa"/>
            <w:shd w:val="clear" w:color="auto" w:fill="auto"/>
          </w:tcPr>
          <w:p w14:paraId="00C8A0C0" w14:textId="77777777" w:rsidR="00512FC7" w:rsidRPr="00512FC7" w:rsidRDefault="00512FC7" w:rsidP="00533FE7">
            <w:r w:rsidRPr="00512FC7">
              <w:t>1256</w:t>
            </w:r>
          </w:p>
        </w:tc>
        <w:tc>
          <w:tcPr>
            <w:tcW w:w="2699" w:type="dxa"/>
            <w:shd w:val="clear" w:color="auto" w:fill="auto"/>
          </w:tcPr>
          <w:p w14:paraId="2BCBA19F" w14:textId="77777777" w:rsidR="00512FC7" w:rsidRPr="00512FC7" w:rsidRDefault="00C411EF" w:rsidP="00533FE7">
            <w:hyperlink w:anchor="fld_DerivativeSecurityStatus" w:history="1">
              <w:r w:rsidR="00512FC7" w:rsidRPr="00533FE7">
                <w:rPr>
                  <w:rStyle w:val="Hyperlink"/>
                  <w:rFonts w:ascii="Times New Roman" w:hAnsi="Times New Roman"/>
                  <w:sz w:val="20"/>
                </w:rPr>
                <w:t>DerivativeSecurityStatus</w:t>
              </w:r>
            </w:hyperlink>
          </w:p>
        </w:tc>
      </w:tr>
      <w:tr w:rsidR="00512FC7" w:rsidRPr="00512FC7" w14:paraId="060AE488" w14:textId="77777777" w:rsidTr="00533FE7">
        <w:tc>
          <w:tcPr>
            <w:tcW w:w="828" w:type="dxa"/>
            <w:shd w:val="clear" w:color="auto" w:fill="auto"/>
          </w:tcPr>
          <w:p w14:paraId="3BE40CAB" w14:textId="77777777" w:rsidR="00512FC7" w:rsidRPr="00512FC7" w:rsidRDefault="00512FC7" w:rsidP="00533FE7">
            <w:r w:rsidRPr="00512FC7">
              <w:t>1250</w:t>
            </w:r>
          </w:p>
        </w:tc>
        <w:tc>
          <w:tcPr>
            <w:tcW w:w="2699" w:type="dxa"/>
            <w:shd w:val="clear" w:color="auto" w:fill="auto"/>
          </w:tcPr>
          <w:p w14:paraId="36C6DCA1" w14:textId="77777777" w:rsidR="00512FC7" w:rsidRPr="00512FC7" w:rsidRDefault="00C411EF" w:rsidP="00533FE7">
            <w:hyperlink w:anchor="fld_DerivativeSecuritySubType" w:history="1">
              <w:r w:rsidR="00512FC7" w:rsidRPr="00533FE7">
                <w:rPr>
                  <w:rStyle w:val="Hyperlink"/>
                  <w:rFonts w:ascii="Times New Roman" w:hAnsi="Times New Roman"/>
                  <w:sz w:val="20"/>
                </w:rPr>
                <w:t>DerivativeSecuritySubType</w:t>
              </w:r>
            </w:hyperlink>
          </w:p>
        </w:tc>
      </w:tr>
      <w:tr w:rsidR="00512FC7" w:rsidRPr="00512FC7" w14:paraId="7069D672" w14:textId="77777777" w:rsidTr="00533FE7">
        <w:tc>
          <w:tcPr>
            <w:tcW w:w="828" w:type="dxa"/>
            <w:shd w:val="clear" w:color="auto" w:fill="auto"/>
          </w:tcPr>
          <w:p w14:paraId="6AEDF94A" w14:textId="77777777" w:rsidR="00512FC7" w:rsidRPr="00512FC7" w:rsidRDefault="00512FC7" w:rsidP="00533FE7">
            <w:r w:rsidRPr="00512FC7">
              <w:t>1249</w:t>
            </w:r>
          </w:p>
        </w:tc>
        <w:tc>
          <w:tcPr>
            <w:tcW w:w="2699" w:type="dxa"/>
            <w:shd w:val="clear" w:color="auto" w:fill="auto"/>
          </w:tcPr>
          <w:p w14:paraId="46817B73" w14:textId="77777777" w:rsidR="00512FC7" w:rsidRPr="00512FC7" w:rsidRDefault="00C411EF" w:rsidP="00533FE7">
            <w:hyperlink w:anchor="fld_DerivativeSecurityType" w:history="1">
              <w:r w:rsidR="00512FC7" w:rsidRPr="00533FE7">
                <w:rPr>
                  <w:rStyle w:val="Hyperlink"/>
                  <w:rFonts w:ascii="Times New Roman" w:hAnsi="Times New Roman"/>
                  <w:sz w:val="20"/>
                </w:rPr>
                <w:t>DerivativeSecurityType</w:t>
              </w:r>
            </w:hyperlink>
          </w:p>
        </w:tc>
      </w:tr>
      <w:tr w:rsidR="00512FC7" w:rsidRPr="00512FC7" w14:paraId="310612F2" w14:textId="77777777" w:rsidTr="00533FE7">
        <w:tc>
          <w:tcPr>
            <w:tcW w:w="828" w:type="dxa"/>
            <w:shd w:val="clear" w:color="auto" w:fill="auto"/>
          </w:tcPr>
          <w:p w14:paraId="2754D44B" w14:textId="77777777" w:rsidR="00512FC7" w:rsidRPr="00512FC7" w:rsidRDefault="00512FC7" w:rsidP="00533FE7">
            <w:r w:rsidRPr="00512FC7">
              <w:t>1283</w:t>
            </w:r>
          </w:p>
        </w:tc>
        <w:tc>
          <w:tcPr>
            <w:tcW w:w="2699" w:type="dxa"/>
            <w:shd w:val="clear" w:color="auto" w:fill="auto"/>
          </w:tcPr>
          <w:p w14:paraId="7C6104E7" w14:textId="77777777" w:rsidR="00512FC7" w:rsidRPr="00512FC7" w:rsidRDefault="00C411EF" w:rsidP="00533FE7">
            <w:hyperlink w:anchor="fld_DerivativeSecurityXML" w:history="1">
              <w:r w:rsidR="00512FC7" w:rsidRPr="00533FE7">
                <w:rPr>
                  <w:rStyle w:val="Hyperlink"/>
                  <w:rFonts w:ascii="Times New Roman" w:hAnsi="Times New Roman"/>
                  <w:sz w:val="20"/>
                </w:rPr>
                <w:t>DerivativeSecurityXML</w:t>
              </w:r>
            </w:hyperlink>
          </w:p>
        </w:tc>
      </w:tr>
      <w:tr w:rsidR="00512FC7" w:rsidRPr="00512FC7" w14:paraId="6DD51437" w14:textId="77777777" w:rsidTr="00533FE7">
        <w:tc>
          <w:tcPr>
            <w:tcW w:w="828" w:type="dxa"/>
            <w:shd w:val="clear" w:color="auto" w:fill="auto"/>
          </w:tcPr>
          <w:p w14:paraId="51119FA9" w14:textId="77777777" w:rsidR="00512FC7" w:rsidRPr="00512FC7" w:rsidRDefault="00512FC7" w:rsidP="00533FE7">
            <w:r w:rsidRPr="00512FC7">
              <w:t>1282</w:t>
            </w:r>
          </w:p>
        </w:tc>
        <w:tc>
          <w:tcPr>
            <w:tcW w:w="2699" w:type="dxa"/>
            <w:shd w:val="clear" w:color="auto" w:fill="auto"/>
          </w:tcPr>
          <w:p w14:paraId="2C26F6C1" w14:textId="77777777" w:rsidR="00512FC7" w:rsidRPr="00512FC7" w:rsidRDefault="00C411EF" w:rsidP="00533FE7">
            <w:hyperlink w:anchor="fld_DerivativeSecurityXMLLen" w:history="1">
              <w:r w:rsidR="00512FC7" w:rsidRPr="00533FE7">
                <w:rPr>
                  <w:rStyle w:val="Hyperlink"/>
                  <w:rFonts w:ascii="Times New Roman" w:hAnsi="Times New Roman"/>
                  <w:sz w:val="20"/>
                </w:rPr>
                <w:t>DerivativeSecurityXMLLen</w:t>
              </w:r>
            </w:hyperlink>
          </w:p>
        </w:tc>
      </w:tr>
      <w:tr w:rsidR="00512FC7" w:rsidRPr="00512FC7" w14:paraId="5CEFC4C9" w14:textId="77777777" w:rsidTr="00533FE7">
        <w:tc>
          <w:tcPr>
            <w:tcW w:w="828" w:type="dxa"/>
            <w:shd w:val="clear" w:color="auto" w:fill="auto"/>
          </w:tcPr>
          <w:p w14:paraId="22757479" w14:textId="77777777" w:rsidR="00512FC7" w:rsidRPr="00512FC7" w:rsidRDefault="00512FC7" w:rsidP="00533FE7">
            <w:r w:rsidRPr="00512FC7">
              <w:t>1284</w:t>
            </w:r>
          </w:p>
        </w:tc>
        <w:tc>
          <w:tcPr>
            <w:tcW w:w="2699" w:type="dxa"/>
            <w:shd w:val="clear" w:color="auto" w:fill="auto"/>
          </w:tcPr>
          <w:p w14:paraId="0F020E6A" w14:textId="77777777" w:rsidR="00512FC7" w:rsidRPr="00512FC7" w:rsidRDefault="00C411EF" w:rsidP="00533FE7">
            <w:hyperlink w:anchor="fld_DerivativeSecurityXMLSchema" w:history="1">
              <w:r w:rsidR="00512FC7" w:rsidRPr="00533FE7">
                <w:rPr>
                  <w:rStyle w:val="Hyperlink"/>
                  <w:rFonts w:ascii="Times New Roman" w:hAnsi="Times New Roman"/>
                  <w:sz w:val="20"/>
                </w:rPr>
                <w:t>DerivativeSecurityXMLSchema</w:t>
              </w:r>
            </w:hyperlink>
          </w:p>
        </w:tc>
      </w:tr>
      <w:tr w:rsidR="00512FC7" w:rsidRPr="00512FC7" w14:paraId="39982AA3" w14:textId="77777777" w:rsidTr="00533FE7">
        <w:tc>
          <w:tcPr>
            <w:tcW w:w="828" w:type="dxa"/>
            <w:shd w:val="clear" w:color="auto" w:fill="auto"/>
          </w:tcPr>
          <w:p w14:paraId="755D2969" w14:textId="77777777" w:rsidR="00512FC7" w:rsidRPr="00512FC7" w:rsidRDefault="00512FC7" w:rsidP="00533FE7">
            <w:r w:rsidRPr="00512FC7">
              <w:t>1254</w:t>
            </w:r>
          </w:p>
        </w:tc>
        <w:tc>
          <w:tcPr>
            <w:tcW w:w="2699" w:type="dxa"/>
            <w:shd w:val="clear" w:color="auto" w:fill="auto"/>
          </w:tcPr>
          <w:p w14:paraId="120A8B8C" w14:textId="77777777" w:rsidR="00512FC7" w:rsidRPr="00512FC7" w:rsidRDefault="00C411EF" w:rsidP="00533FE7">
            <w:hyperlink w:anchor="fld_DerivativeSettleOnOpenFlag" w:history="1">
              <w:r w:rsidR="00512FC7" w:rsidRPr="00533FE7">
                <w:rPr>
                  <w:rStyle w:val="Hyperlink"/>
                  <w:rFonts w:ascii="Times New Roman" w:hAnsi="Times New Roman"/>
                  <w:sz w:val="20"/>
                </w:rPr>
                <w:t>DerivativeSettleOnOpenFlag</w:t>
              </w:r>
            </w:hyperlink>
          </w:p>
        </w:tc>
      </w:tr>
      <w:tr w:rsidR="00512FC7" w:rsidRPr="00512FC7" w14:paraId="48B806FB" w14:textId="77777777" w:rsidTr="00533FE7">
        <w:tc>
          <w:tcPr>
            <w:tcW w:w="828" w:type="dxa"/>
            <w:shd w:val="clear" w:color="auto" w:fill="auto"/>
          </w:tcPr>
          <w:p w14:paraId="1DA89292" w14:textId="77777777" w:rsidR="00512FC7" w:rsidRPr="00512FC7" w:rsidRDefault="00512FC7" w:rsidP="00533FE7">
            <w:r w:rsidRPr="00512FC7">
              <w:t>1317</w:t>
            </w:r>
          </w:p>
        </w:tc>
        <w:tc>
          <w:tcPr>
            <w:tcW w:w="2699" w:type="dxa"/>
            <w:shd w:val="clear" w:color="auto" w:fill="auto"/>
          </w:tcPr>
          <w:p w14:paraId="670BBF55" w14:textId="77777777" w:rsidR="00512FC7" w:rsidRPr="00512FC7" w:rsidRDefault="00C411EF" w:rsidP="00533FE7">
            <w:hyperlink w:anchor="fld_DerivativeSettlMethod" w:history="1">
              <w:r w:rsidR="00512FC7" w:rsidRPr="00533FE7">
                <w:rPr>
                  <w:rStyle w:val="Hyperlink"/>
                  <w:rFonts w:ascii="Times New Roman" w:hAnsi="Times New Roman"/>
                  <w:sz w:val="20"/>
                </w:rPr>
                <w:t>DerivativeSettlMethod</w:t>
              </w:r>
            </w:hyperlink>
          </w:p>
        </w:tc>
      </w:tr>
      <w:tr w:rsidR="00512FC7" w:rsidRPr="00512FC7" w14:paraId="37485016" w14:textId="77777777" w:rsidTr="00533FE7">
        <w:tc>
          <w:tcPr>
            <w:tcW w:w="828" w:type="dxa"/>
            <w:shd w:val="clear" w:color="auto" w:fill="auto"/>
          </w:tcPr>
          <w:p w14:paraId="56F0A2A0" w14:textId="77777777" w:rsidR="00512FC7" w:rsidRPr="00512FC7" w:rsidRDefault="00512FC7" w:rsidP="00533FE7">
            <w:r w:rsidRPr="00512FC7">
              <w:t>1259</w:t>
            </w:r>
          </w:p>
        </w:tc>
        <w:tc>
          <w:tcPr>
            <w:tcW w:w="2699" w:type="dxa"/>
            <w:shd w:val="clear" w:color="auto" w:fill="auto"/>
          </w:tcPr>
          <w:p w14:paraId="689BACFD" w14:textId="77777777" w:rsidR="00512FC7" w:rsidRPr="00512FC7" w:rsidRDefault="00C411EF" w:rsidP="00533FE7">
            <w:hyperlink w:anchor="fld_DerivativeStateOrProvinceOfIssue" w:history="1">
              <w:r w:rsidR="00512FC7" w:rsidRPr="00533FE7">
                <w:rPr>
                  <w:rStyle w:val="Hyperlink"/>
                  <w:rFonts w:ascii="Times New Roman" w:hAnsi="Times New Roman"/>
                  <w:sz w:val="20"/>
                </w:rPr>
                <w:t>DerivativeStateOrProvinceOfIssue</w:t>
              </w:r>
            </w:hyperlink>
          </w:p>
        </w:tc>
      </w:tr>
      <w:tr w:rsidR="00512FC7" w:rsidRPr="00512FC7" w14:paraId="36A0C6A1" w14:textId="77777777" w:rsidTr="00533FE7">
        <w:tc>
          <w:tcPr>
            <w:tcW w:w="828" w:type="dxa"/>
            <w:shd w:val="clear" w:color="auto" w:fill="auto"/>
          </w:tcPr>
          <w:p w14:paraId="6C351E3A" w14:textId="77777777" w:rsidR="00512FC7" w:rsidRPr="00512FC7" w:rsidRDefault="00512FC7" w:rsidP="00533FE7">
            <w:r w:rsidRPr="00512FC7">
              <w:t>1262</w:t>
            </w:r>
          </w:p>
        </w:tc>
        <w:tc>
          <w:tcPr>
            <w:tcW w:w="2699" w:type="dxa"/>
            <w:shd w:val="clear" w:color="auto" w:fill="auto"/>
          </w:tcPr>
          <w:p w14:paraId="4CD586CA" w14:textId="77777777" w:rsidR="00512FC7" w:rsidRPr="00512FC7" w:rsidRDefault="00C411EF" w:rsidP="00533FE7">
            <w:hyperlink w:anchor="fld_DerivativeStrikeCurrency" w:history="1">
              <w:r w:rsidR="00512FC7" w:rsidRPr="00533FE7">
                <w:rPr>
                  <w:rStyle w:val="Hyperlink"/>
                  <w:rFonts w:ascii="Times New Roman" w:hAnsi="Times New Roman"/>
                  <w:sz w:val="20"/>
                </w:rPr>
                <w:t>DerivativeStrikeCurrency</w:t>
              </w:r>
            </w:hyperlink>
          </w:p>
        </w:tc>
      </w:tr>
      <w:tr w:rsidR="00512FC7" w:rsidRPr="00512FC7" w14:paraId="376533DF" w14:textId="77777777" w:rsidTr="00533FE7">
        <w:tc>
          <w:tcPr>
            <w:tcW w:w="828" w:type="dxa"/>
            <w:shd w:val="clear" w:color="auto" w:fill="auto"/>
          </w:tcPr>
          <w:p w14:paraId="50F0E0C2" w14:textId="77777777" w:rsidR="00512FC7" w:rsidRPr="00512FC7" w:rsidRDefault="00512FC7" w:rsidP="00533FE7">
            <w:r w:rsidRPr="00512FC7">
              <w:t>1263</w:t>
            </w:r>
          </w:p>
        </w:tc>
        <w:tc>
          <w:tcPr>
            <w:tcW w:w="2699" w:type="dxa"/>
            <w:shd w:val="clear" w:color="auto" w:fill="auto"/>
          </w:tcPr>
          <w:p w14:paraId="43EB5D40" w14:textId="77777777" w:rsidR="00512FC7" w:rsidRPr="00512FC7" w:rsidRDefault="00C411EF" w:rsidP="00533FE7">
            <w:hyperlink w:anchor="fld_DerivativeStrikeMultiplier" w:history="1">
              <w:r w:rsidR="00512FC7" w:rsidRPr="00533FE7">
                <w:rPr>
                  <w:rStyle w:val="Hyperlink"/>
                  <w:rFonts w:ascii="Times New Roman" w:hAnsi="Times New Roman"/>
                  <w:sz w:val="20"/>
                </w:rPr>
                <w:t>DerivativeStrikeMultiplier</w:t>
              </w:r>
            </w:hyperlink>
          </w:p>
        </w:tc>
      </w:tr>
      <w:tr w:rsidR="00512FC7" w:rsidRPr="00512FC7" w14:paraId="63C05538" w14:textId="77777777" w:rsidTr="00533FE7">
        <w:tc>
          <w:tcPr>
            <w:tcW w:w="828" w:type="dxa"/>
            <w:shd w:val="clear" w:color="auto" w:fill="auto"/>
          </w:tcPr>
          <w:p w14:paraId="4083C0C3" w14:textId="77777777" w:rsidR="00512FC7" w:rsidRPr="00512FC7" w:rsidRDefault="00512FC7" w:rsidP="00533FE7">
            <w:r w:rsidRPr="00512FC7">
              <w:t>1261</w:t>
            </w:r>
          </w:p>
        </w:tc>
        <w:tc>
          <w:tcPr>
            <w:tcW w:w="2699" w:type="dxa"/>
            <w:shd w:val="clear" w:color="auto" w:fill="auto"/>
          </w:tcPr>
          <w:p w14:paraId="1986CF03" w14:textId="77777777" w:rsidR="00512FC7" w:rsidRPr="00512FC7" w:rsidRDefault="00C411EF" w:rsidP="00533FE7">
            <w:hyperlink w:anchor="fld_DerivativeStrikePrice" w:history="1">
              <w:r w:rsidR="00512FC7" w:rsidRPr="00533FE7">
                <w:rPr>
                  <w:rStyle w:val="Hyperlink"/>
                  <w:rFonts w:ascii="Times New Roman" w:hAnsi="Times New Roman"/>
                  <w:sz w:val="20"/>
                </w:rPr>
                <w:t>DerivativeStrikePrice</w:t>
              </w:r>
            </w:hyperlink>
          </w:p>
        </w:tc>
      </w:tr>
      <w:tr w:rsidR="00512FC7" w:rsidRPr="00512FC7" w14:paraId="6E2117AB" w14:textId="77777777" w:rsidTr="00533FE7">
        <w:tc>
          <w:tcPr>
            <w:tcW w:w="828" w:type="dxa"/>
            <w:shd w:val="clear" w:color="auto" w:fill="auto"/>
          </w:tcPr>
          <w:p w14:paraId="649228D9" w14:textId="77777777" w:rsidR="00512FC7" w:rsidRPr="00512FC7" w:rsidRDefault="00512FC7" w:rsidP="00533FE7">
            <w:r w:rsidRPr="00512FC7">
              <w:t>1264</w:t>
            </w:r>
          </w:p>
        </w:tc>
        <w:tc>
          <w:tcPr>
            <w:tcW w:w="2699" w:type="dxa"/>
            <w:shd w:val="clear" w:color="auto" w:fill="auto"/>
          </w:tcPr>
          <w:p w14:paraId="5635EF10" w14:textId="77777777" w:rsidR="00512FC7" w:rsidRPr="00512FC7" w:rsidRDefault="00C411EF" w:rsidP="00533FE7">
            <w:hyperlink w:anchor="fld_DerivativeStrikeValue" w:history="1">
              <w:r w:rsidR="00512FC7" w:rsidRPr="00533FE7">
                <w:rPr>
                  <w:rStyle w:val="Hyperlink"/>
                  <w:rFonts w:ascii="Times New Roman" w:hAnsi="Times New Roman"/>
                  <w:sz w:val="20"/>
                </w:rPr>
                <w:t>DerivativeStrikeValue</w:t>
              </w:r>
            </w:hyperlink>
          </w:p>
        </w:tc>
      </w:tr>
      <w:tr w:rsidR="00512FC7" w:rsidRPr="00512FC7" w14:paraId="6405EE51" w14:textId="77777777" w:rsidTr="00533FE7">
        <w:tc>
          <w:tcPr>
            <w:tcW w:w="828" w:type="dxa"/>
            <w:shd w:val="clear" w:color="auto" w:fill="auto"/>
          </w:tcPr>
          <w:p w14:paraId="0695F9AE" w14:textId="77777777" w:rsidR="00512FC7" w:rsidRPr="00512FC7" w:rsidRDefault="00512FC7" w:rsidP="00533FE7">
            <w:r w:rsidRPr="00512FC7">
              <w:t>1214</w:t>
            </w:r>
          </w:p>
        </w:tc>
        <w:tc>
          <w:tcPr>
            <w:tcW w:w="2699" w:type="dxa"/>
            <w:shd w:val="clear" w:color="auto" w:fill="auto"/>
          </w:tcPr>
          <w:p w14:paraId="429833BF" w14:textId="77777777" w:rsidR="00512FC7" w:rsidRPr="00512FC7" w:rsidRDefault="00C411EF" w:rsidP="00533FE7">
            <w:hyperlink w:anchor="fld_DerivativeSymbol" w:history="1">
              <w:r w:rsidR="00512FC7" w:rsidRPr="00533FE7">
                <w:rPr>
                  <w:rStyle w:val="Hyperlink"/>
                  <w:rFonts w:ascii="Times New Roman" w:hAnsi="Times New Roman"/>
                  <w:sz w:val="20"/>
                </w:rPr>
                <w:t>DerivativeSymbol</w:t>
              </w:r>
            </w:hyperlink>
          </w:p>
        </w:tc>
      </w:tr>
      <w:tr w:rsidR="00512FC7" w:rsidRPr="00512FC7" w14:paraId="4E07AC45" w14:textId="77777777" w:rsidTr="00533FE7">
        <w:tc>
          <w:tcPr>
            <w:tcW w:w="828" w:type="dxa"/>
            <w:shd w:val="clear" w:color="auto" w:fill="auto"/>
          </w:tcPr>
          <w:p w14:paraId="529481A6" w14:textId="77777777" w:rsidR="00512FC7" w:rsidRPr="00512FC7" w:rsidRDefault="00512FC7" w:rsidP="00533FE7">
            <w:r w:rsidRPr="00512FC7">
              <w:t>1215</w:t>
            </w:r>
          </w:p>
        </w:tc>
        <w:tc>
          <w:tcPr>
            <w:tcW w:w="2699" w:type="dxa"/>
            <w:shd w:val="clear" w:color="auto" w:fill="auto"/>
          </w:tcPr>
          <w:p w14:paraId="263EB08C" w14:textId="77777777" w:rsidR="00512FC7" w:rsidRPr="00512FC7" w:rsidRDefault="00C411EF" w:rsidP="00533FE7">
            <w:hyperlink w:anchor="fld_DerivativeSymbolSfx" w:history="1">
              <w:r w:rsidR="00512FC7" w:rsidRPr="00533FE7">
                <w:rPr>
                  <w:rStyle w:val="Hyperlink"/>
                  <w:rFonts w:ascii="Times New Roman" w:hAnsi="Times New Roman"/>
                  <w:sz w:val="20"/>
                </w:rPr>
                <w:t>DerivativeSymbolSfx</w:t>
              </w:r>
            </w:hyperlink>
          </w:p>
        </w:tc>
      </w:tr>
      <w:tr w:rsidR="00512FC7" w:rsidRPr="00512FC7" w14:paraId="3E5AC8FF" w14:textId="77777777" w:rsidTr="00533FE7">
        <w:tc>
          <w:tcPr>
            <w:tcW w:w="828" w:type="dxa"/>
            <w:shd w:val="clear" w:color="auto" w:fill="auto"/>
          </w:tcPr>
          <w:p w14:paraId="1768C2DD" w14:textId="77777777" w:rsidR="00512FC7" w:rsidRPr="00512FC7" w:rsidRDefault="00512FC7" w:rsidP="00533FE7">
            <w:r w:rsidRPr="00512FC7">
              <w:t>1271</w:t>
            </w:r>
          </w:p>
        </w:tc>
        <w:tc>
          <w:tcPr>
            <w:tcW w:w="2699" w:type="dxa"/>
            <w:shd w:val="clear" w:color="auto" w:fill="auto"/>
          </w:tcPr>
          <w:p w14:paraId="29084C10" w14:textId="77777777" w:rsidR="00512FC7" w:rsidRPr="00512FC7" w:rsidRDefault="00C411EF" w:rsidP="00533FE7">
            <w:hyperlink w:anchor="fld_DerivativeTimeUnit" w:history="1">
              <w:r w:rsidR="00512FC7" w:rsidRPr="00533FE7">
                <w:rPr>
                  <w:rStyle w:val="Hyperlink"/>
                  <w:rFonts w:ascii="Times New Roman" w:hAnsi="Times New Roman"/>
                  <w:sz w:val="20"/>
                </w:rPr>
                <w:t>DerivativeTimeUnit</w:t>
              </w:r>
            </w:hyperlink>
          </w:p>
        </w:tc>
      </w:tr>
      <w:tr w:rsidR="00512FC7" w:rsidRPr="00512FC7" w14:paraId="32F8FB60" w14:textId="77777777" w:rsidTr="00533FE7">
        <w:tc>
          <w:tcPr>
            <w:tcW w:w="828" w:type="dxa"/>
            <w:shd w:val="clear" w:color="auto" w:fill="auto"/>
          </w:tcPr>
          <w:p w14:paraId="3BDDA78B" w14:textId="77777777" w:rsidR="00512FC7" w:rsidRPr="00512FC7" w:rsidRDefault="00512FC7" w:rsidP="00533FE7">
            <w:r w:rsidRPr="00512FC7">
              <w:t>1269</w:t>
            </w:r>
          </w:p>
        </w:tc>
        <w:tc>
          <w:tcPr>
            <w:tcW w:w="2699" w:type="dxa"/>
            <w:shd w:val="clear" w:color="auto" w:fill="auto"/>
          </w:tcPr>
          <w:p w14:paraId="41714F38" w14:textId="77777777" w:rsidR="00512FC7" w:rsidRPr="00512FC7" w:rsidRDefault="00C411EF" w:rsidP="00533FE7">
            <w:hyperlink w:anchor="fld_DerivativeUnitOfMeasure" w:history="1">
              <w:r w:rsidR="00512FC7" w:rsidRPr="00533FE7">
                <w:rPr>
                  <w:rStyle w:val="Hyperlink"/>
                  <w:rFonts w:ascii="Times New Roman" w:hAnsi="Times New Roman"/>
                  <w:sz w:val="20"/>
                </w:rPr>
                <w:t>DerivativeUnitOfMeasure</w:t>
              </w:r>
            </w:hyperlink>
          </w:p>
        </w:tc>
      </w:tr>
      <w:tr w:rsidR="00512FC7" w:rsidRPr="00512FC7" w14:paraId="0FBE4519" w14:textId="77777777" w:rsidTr="00533FE7">
        <w:tc>
          <w:tcPr>
            <w:tcW w:w="828" w:type="dxa"/>
            <w:shd w:val="clear" w:color="auto" w:fill="auto"/>
          </w:tcPr>
          <w:p w14:paraId="14D05829" w14:textId="77777777" w:rsidR="00512FC7" w:rsidRPr="00512FC7" w:rsidRDefault="00512FC7" w:rsidP="00533FE7">
            <w:r w:rsidRPr="00512FC7">
              <w:t>1270</w:t>
            </w:r>
          </w:p>
        </w:tc>
        <w:tc>
          <w:tcPr>
            <w:tcW w:w="2699" w:type="dxa"/>
            <w:shd w:val="clear" w:color="auto" w:fill="auto"/>
          </w:tcPr>
          <w:p w14:paraId="17D2DEE9" w14:textId="77777777" w:rsidR="00512FC7" w:rsidRPr="00512FC7" w:rsidRDefault="00C411EF" w:rsidP="00533FE7">
            <w:hyperlink w:anchor="fld_DerivativeUnitOfMeasureQty" w:history="1">
              <w:r w:rsidR="00512FC7" w:rsidRPr="00533FE7">
                <w:rPr>
                  <w:rStyle w:val="Hyperlink"/>
                  <w:rFonts w:ascii="Times New Roman" w:hAnsi="Times New Roman"/>
                  <w:sz w:val="20"/>
                </w:rPr>
                <w:t>DerivativeUnitOfMeasureQty</w:t>
              </w:r>
            </w:hyperlink>
          </w:p>
        </w:tc>
      </w:tr>
      <w:tr w:rsidR="00512FC7" w:rsidRPr="00512FC7" w14:paraId="0E89DAD8" w14:textId="77777777" w:rsidTr="00533FE7">
        <w:tc>
          <w:tcPr>
            <w:tcW w:w="828" w:type="dxa"/>
            <w:shd w:val="clear" w:color="auto" w:fill="auto"/>
          </w:tcPr>
          <w:p w14:paraId="116D8941" w14:textId="77777777" w:rsidR="00512FC7" w:rsidRPr="00512FC7" w:rsidRDefault="00512FC7" w:rsidP="00533FE7">
            <w:r w:rsidRPr="00512FC7">
              <w:t>1319</w:t>
            </w:r>
          </w:p>
        </w:tc>
        <w:tc>
          <w:tcPr>
            <w:tcW w:w="2699" w:type="dxa"/>
            <w:shd w:val="clear" w:color="auto" w:fill="auto"/>
          </w:tcPr>
          <w:p w14:paraId="32374CCB" w14:textId="77777777" w:rsidR="00512FC7" w:rsidRPr="00512FC7" w:rsidRDefault="00C411EF" w:rsidP="00533FE7">
            <w:hyperlink w:anchor="fld_DerivativeValuationMethod" w:history="1">
              <w:r w:rsidR="00512FC7" w:rsidRPr="00533FE7">
                <w:rPr>
                  <w:rStyle w:val="Hyperlink"/>
                  <w:rFonts w:ascii="Times New Roman" w:hAnsi="Times New Roman"/>
                  <w:sz w:val="20"/>
                </w:rPr>
                <w:t>DerivativeValuationMethod</w:t>
              </w:r>
            </w:hyperlink>
          </w:p>
        </w:tc>
      </w:tr>
      <w:tr w:rsidR="00512FC7" w:rsidRPr="00512FC7" w14:paraId="24E9A148" w14:textId="77777777" w:rsidTr="00533FE7">
        <w:tc>
          <w:tcPr>
            <w:tcW w:w="828" w:type="dxa"/>
            <w:shd w:val="clear" w:color="auto" w:fill="auto"/>
          </w:tcPr>
          <w:p w14:paraId="599D54CD" w14:textId="77777777" w:rsidR="00512FC7" w:rsidRPr="00512FC7" w:rsidRDefault="00512FC7" w:rsidP="00533FE7">
            <w:r w:rsidRPr="00512FC7">
              <w:t>1243</w:t>
            </w:r>
          </w:p>
        </w:tc>
        <w:tc>
          <w:tcPr>
            <w:tcW w:w="2699" w:type="dxa"/>
            <w:shd w:val="clear" w:color="auto" w:fill="auto"/>
          </w:tcPr>
          <w:p w14:paraId="03CB2F7E" w14:textId="77777777" w:rsidR="00512FC7" w:rsidRPr="00512FC7" w:rsidRDefault="00C411EF" w:rsidP="00533FE7">
            <w:hyperlink w:anchor="fld_DerivFlexProductEligibilityIndicator" w:history="1">
              <w:r w:rsidR="00512FC7" w:rsidRPr="00533FE7">
                <w:rPr>
                  <w:rStyle w:val="Hyperlink"/>
                  <w:rFonts w:ascii="Times New Roman" w:hAnsi="Times New Roman"/>
                  <w:sz w:val="20"/>
                </w:rPr>
                <w:t>DerivFlexProductEligibilityIndicator</w:t>
              </w:r>
            </w:hyperlink>
          </w:p>
        </w:tc>
      </w:tr>
      <w:tr w:rsidR="00512FC7" w:rsidRPr="00512FC7" w14:paraId="143661FF" w14:textId="77777777" w:rsidTr="00533FE7">
        <w:tc>
          <w:tcPr>
            <w:tcW w:w="828" w:type="dxa"/>
            <w:shd w:val="clear" w:color="auto" w:fill="auto"/>
          </w:tcPr>
          <w:p w14:paraId="31DD1CF3" w14:textId="77777777" w:rsidR="00512FC7" w:rsidRPr="00512FC7" w:rsidRDefault="00512FC7" w:rsidP="00533FE7">
            <w:r w:rsidRPr="00512FC7">
              <w:t>494</w:t>
            </w:r>
          </w:p>
        </w:tc>
        <w:tc>
          <w:tcPr>
            <w:tcW w:w="2699" w:type="dxa"/>
            <w:shd w:val="clear" w:color="auto" w:fill="auto"/>
          </w:tcPr>
          <w:p w14:paraId="0AAC6F4C" w14:textId="77777777" w:rsidR="00512FC7" w:rsidRPr="00512FC7" w:rsidRDefault="00C411EF" w:rsidP="00533FE7">
            <w:hyperlink w:anchor="fld_Designation" w:history="1">
              <w:r w:rsidR="00512FC7" w:rsidRPr="00533FE7">
                <w:rPr>
                  <w:rStyle w:val="Hyperlink"/>
                  <w:rFonts w:ascii="Times New Roman" w:hAnsi="Times New Roman"/>
                  <w:sz w:val="20"/>
                </w:rPr>
                <w:t>Designation</w:t>
              </w:r>
            </w:hyperlink>
          </w:p>
        </w:tc>
      </w:tr>
      <w:tr w:rsidR="00512FC7" w:rsidRPr="00512FC7" w14:paraId="520EA821" w14:textId="77777777" w:rsidTr="00533FE7">
        <w:tc>
          <w:tcPr>
            <w:tcW w:w="828" w:type="dxa"/>
            <w:shd w:val="clear" w:color="auto" w:fill="auto"/>
          </w:tcPr>
          <w:p w14:paraId="055A2DA3" w14:textId="77777777" w:rsidR="00512FC7" w:rsidRPr="00512FC7" w:rsidRDefault="00512FC7" w:rsidP="00533FE7">
            <w:r w:rsidRPr="00512FC7">
              <w:t>284</w:t>
            </w:r>
          </w:p>
        </w:tc>
        <w:tc>
          <w:tcPr>
            <w:tcW w:w="2699" w:type="dxa"/>
            <w:shd w:val="clear" w:color="auto" w:fill="auto"/>
          </w:tcPr>
          <w:p w14:paraId="6F9569F4" w14:textId="77777777" w:rsidR="00512FC7" w:rsidRPr="00512FC7" w:rsidRDefault="00C411EF" w:rsidP="00533FE7">
            <w:hyperlink w:anchor="fld_DeskID" w:history="1">
              <w:r w:rsidR="00512FC7" w:rsidRPr="00533FE7">
                <w:rPr>
                  <w:rStyle w:val="Hyperlink"/>
                  <w:rFonts w:ascii="Times New Roman" w:hAnsi="Times New Roman"/>
                  <w:sz w:val="20"/>
                </w:rPr>
                <w:t>DeskID</w:t>
              </w:r>
            </w:hyperlink>
          </w:p>
        </w:tc>
      </w:tr>
      <w:tr w:rsidR="00512FC7" w:rsidRPr="00512FC7" w14:paraId="140233B7" w14:textId="77777777" w:rsidTr="00533FE7">
        <w:tc>
          <w:tcPr>
            <w:tcW w:w="828" w:type="dxa"/>
            <w:shd w:val="clear" w:color="auto" w:fill="auto"/>
          </w:tcPr>
          <w:p w14:paraId="1754E8CF" w14:textId="77777777" w:rsidR="00512FC7" w:rsidRPr="00512FC7" w:rsidRDefault="00512FC7" w:rsidP="00533FE7">
            <w:r w:rsidRPr="00512FC7">
              <w:t>1035</w:t>
            </w:r>
          </w:p>
        </w:tc>
        <w:tc>
          <w:tcPr>
            <w:tcW w:w="2699" w:type="dxa"/>
            <w:shd w:val="clear" w:color="auto" w:fill="auto"/>
          </w:tcPr>
          <w:p w14:paraId="2F74197A" w14:textId="77777777" w:rsidR="00512FC7" w:rsidRPr="00512FC7" w:rsidRDefault="00C411EF" w:rsidP="00533FE7">
            <w:hyperlink w:anchor="fld_DeskOrderHandlingInst" w:history="1">
              <w:r w:rsidR="00512FC7" w:rsidRPr="00533FE7">
                <w:rPr>
                  <w:rStyle w:val="Hyperlink"/>
                  <w:rFonts w:ascii="Times New Roman" w:hAnsi="Times New Roman"/>
                  <w:sz w:val="20"/>
                </w:rPr>
                <w:t>DeskOrderHandlingInst</w:t>
              </w:r>
            </w:hyperlink>
          </w:p>
        </w:tc>
      </w:tr>
      <w:tr w:rsidR="00512FC7" w:rsidRPr="00512FC7" w14:paraId="4064EE13" w14:textId="77777777" w:rsidTr="00533FE7">
        <w:tc>
          <w:tcPr>
            <w:tcW w:w="828" w:type="dxa"/>
            <w:shd w:val="clear" w:color="auto" w:fill="auto"/>
          </w:tcPr>
          <w:p w14:paraId="3386B784" w14:textId="77777777" w:rsidR="00512FC7" w:rsidRPr="00512FC7" w:rsidRDefault="00512FC7" w:rsidP="00533FE7">
            <w:r w:rsidRPr="00512FC7">
              <w:t>1033</w:t>
            </w:r>
          </w:p>
        </w:tc>
        <w:tc>
          <w:tcPr>
            <w:tcW w:w="2699" w:type="dxa"/>
            <w:shd w:val="clear" w:color="auto" w:fill="auto"/>
          </w:tcPr>
          <w:p w14:paraId="523B1A18" w14:textId="77777777" w:rsidR="00512FC7" w:rsidRPr="00512FC7" w:rsidRDefault="00C411EF" w:rsidP="00533FE7">
            <w:hyperlink w:anchor="fld_DeskType" w:history="1">
              <w:r w:rsidR="00512FC7" w:rsidRPr="00533FE7">
                <w:rPr>
                  <w:rStyle w:val="Hyperlink"/>
                  <w:rFonts w:ascii="Times New Roman" w:hAnsi="Times New Roman"/>
                  <w:sz w:val="20"/>
                </w:rPr>
                <w:t>DeskType</w:t>
              </w:r>
            </w:hyperlink>
          </w:p>
        </w:tc>
      </w:tr>
      <w:tr w:rsidR="00512FC7" w:rsidRPr="00512FC7" w14:paraId="236E3426" w14:textId="77777777" w:rsidTr="00533FE7">
        <w:tc>
          <w:tcPr>
            <w:tcW w:w="828" w:type="dxa"/>
            <w:shd w:val="clear" w:color="auto" w:fill="auto"/>
          </w:tcPr>
          <w:p w14:paraId="7B0E2332" w14:textId="77777777" w:rsidR="00512FC7" w:rsidRPr="00512FC7" w:rsidRDefault="00512FC7" w:rsidP="00533FE7">
            <w:r w:rsidRPr="00512FC7">
              <w:t>1034</w:t>
            </w:r>
          </w:p>
        </w:tc>
        <w:tc>
          <w:tcPr>
            <w:tcW w:w="2699" w:type="dxa"/>
            <w:shd w:val="clear" w:color="auto" w:fill="auto"/>
          </w:tcPr>
          <w:p w14:paraId="68691C43" w14:textId="77777777" w:rsidR="00512FC7" w:rsidRPr="00512FC7" w:rsidRDefault="00C411EF" w:rsidP="00533FE7">
            <w:hyperlink w:anchor="fld_DeskTypeSource" w:history="1">
              <w:r w:rsidR="00512FC7" w:rsidRPr="00533FE7">
                <w:rPr>
                  <w:rStyle w:val="Hyperlink"/>
                  <w:rFonts w:ascii="Times New Roman" w:hAnsi="Times New Roman"/>
                  <w:sz w:val="20"/>
                </w:rPr>
                <w:t>DeskTypeSource</w:t>
              </w:r>
            </w:hyperlink>
          </w:p>
        </w:tc>
      </w:tr>
      <w:tr w:rsidR="00512FC7" w:rsidRPr="00512FC7" w14:paraId="30F7DDD4" w14:textId="77777777" w:rsidTr="00533FE7">
        <w:tc>
          <w:tcPr>
            <w:tcW w:w="828" w:type="dxa"/>
            <w:shd w:val="clear" w:color="auto" w:fill="auto"/>
          </w:tcPr>
          <w:p w14:paraId="55D3484E" w14:textId="77777777" w:rsidR="00512FC7" w:rsidRPr="00512FC7" w:rsidRDefault="00512FC7" w:rsidP="00533FE7">
            <w:r w:rsidRPr="00512FC7">
              <w:t>1458</w:t>
            </w:r>
          </w:p>
        </w:tc>
        <w:tc>
          <w:tcPr>
            <w:tcW w:w="2699" w:type="dxa"/>
            <w:shd w:val="clear" w:color="auto" w:fill="auto"/>
          </w:tcPr>
          <w:p w14:paraId="2589C283" w14:textId="77777777" w:rsidR="00512FC7" w:rsidRPr="00512FC7" w:rsidRDefault="00C411EF" w:rsidP="00533FE7">
            <w:hyperlink w:anchor="fld_DetachmentPoint" w:history="1">
              <w:r w:rsidR="00512FC7" w:rsidRPr="00533FE7">
                <w:rPr>
                  <w:rStyle w:val="Hyperlink"/>
                  <w:rFonts w:ascii="Times New Roman" w:hAnsi="Times New Roman"/>
                  <w:sz w:val="20"/>
                </w:rPr>
                <w:t>DetachmentPoint</w:t>
              </w:r>
            </w:hyperlink>
          </w:p>
        </w:tc>
      </w:tr>
      <w:tr w:rsidR="00512FC7" w:rsidRPr="00512FC7" w14:paraId="658646E0" w14:textId="77777777" w:rsidTr="00533FE7">
        <w:tc>
          <w:tcPr>
            <w:tcW w:w="828" w:type="dxa"/>
            <w:shd w:val="clear" w:color="auto" w:fill="auto"/>
          </w:tcPr>
          <w:p w14:paraId="3005D75F" w14:textId="77777777" w:rsidR="00512FC7" w:rsidRPr="00512FC7" w:rsidRDefault="00512FC7" w:rsidP="00533FE7">
            <w:r w:rsidRPr="00512FC7">
              <w:t>388</w:t>
            </w:r>
          </w:p>
        </w:tc>
        <w:tc>
          <w:tcPr>
            <w:tcW w:w="2699" w:type="dxa"/>
            <w:shd w:val="clear" w:color="auto" w:fill="auto"/>
          </w:tcPr>
          <w:p w14:paraId="6B242AAE" w14:textId="77777777" w:rsidR="00512FC7" w:rsidRPr="00512FC7" w:rsidRDefault="00C411EF" w:rsidP="00533FE7">
            <w:hyperlink w:anchor="fld_DiscretionInst" w:history="1">
              <w:r w:rsidR="00512FC7" w:rsidRPr="00533FE7">
                <w:rPr>
                  <w:rStyle w:val="Hyperlink"/>
                  <w:rFonts w:ascii="Times New Roman" w:hAnsi="Times New Roman"/>
                  <w:sz w:val="20"/>
                </w:rPr>
                <w:t>DiscretionInst</w:t>
              </w:r>
            </w:hyperlink>
          </w:p>
        </w:tc>
      </w:tr>
      <w:tr w:rsidR="00512FC7" w:rsidRPr="00512FC7" w14:paraId="1157593A" w14:textId="77777777" w:rsidTr="00533FE7">
        <w:tc>
          <w:tcPr>
            <w:tcW w:w="828" w:type="dxa"/>
            <w:shd w:val="clear" w:color="auto" w:fill="auto"/>
          </w:tcPr>
          <w:p w14:paraId="6B59EE57" w14:textId="77777777" w:rsidR="00512FC7" w:rsidRPr="00512FC7" w:rsidRDefault="00512FC7" w:rsidP="00533FE7">
            <w:r w:rsidRPr="00512FC7">
              <w:t>843</w:t>
            </w:r>
          </w:p>
        </w:tc>
        <w:tc>
          <w:tcPr>
            <w:tcW w:w="2699" w:type="dxa"/>
            <w:shd w:val="clear" w:color="auto" w:fill="auto"/>
          </w:tcPr>
          <w:p w14:paraId="7419802E" w14:textId="77777777" w:rsidR="00512FC7" w:rsidRPr="00512FC7" w:rsidRDefault="00C411EF" w:rsidP="00533FE7">
            <w:hyperlink w:anchor="fld_DiscretionLimitType" w:history="1">
              <w:r w:rsidR="00512FC7" w:rsidRPr="00533FE7">
                <w:rPr>
                  <w:rStyle w:val="Hyperlink"/>
                  <w:rFonts w:ascii="Times New Roman" w:hAnsi="Times New Roman"/>
                  <w:sz w:val="20"/>
                </w:rPr>
                <w:t>DiscretionLimitType</w:t>
              </w:r>
            </w:hyperlink>
          </w:p>
        </w:tc>
      </w:tr>
      <w:tr w:rsidR="00512FC7" w:rsidRPr="00512FC7" w14:paraId="045C8E6F" w14:textId="77777777" w:rsidTr="00533FE7">
        <w:tc>
          <w:tcPr>
            <w:tcW w:w="828" w:type="dxa"/>
            <w:shd w:val="clear" w:color="auto" w:fill="auto"/>
          </w:tcPr>
          <w:p w14:paraId="5F06CAEE" w14:textId="77777777" w:rsidR="00512FC7" w:rsidRPr="00512FC7" w:rsidRDefault="00512FC7" w:rsidP="00533FE7">
            <w:r w:rsidRPr="00512FC7">
              <w:t>841</w:t>
            </w:r>
          </w:p>
        </w:tc>
        <w:tc>
          <w:tcPr>
            <w:tcW w:w="2699" w:type="dxa"/>
            <w:shd w:val="clear" w:color="auto" w:fill="auto"/>
          </w:tcPr>
          <w:p w14:paraId="22A3E388" w14:textId="77777777" w:rsidR="00512FC7" w:rsidRPr="00512FC7" w:rsidRDefault="00C411EF" w:rsidP="00533FE7">
            <w:hyperlink w:anchor="fld_DiscretionMoveType" w:history="1">
              <w:r w:rsidR="00512FC7" w:rsidRPr="00533FE7">
                <w:rPr>
                  <w:rStyle w:val="Hyperlink"/>
                  <w:rFonts w:ascii="Times New Roman" w:hAnsi="Times New Roman"/>
                  <w:sz w:val="20"/>
                </w:rPr>
                <w:t>DiscretionMoveType</w:t>
              </w:r>
            </w:hyperlink>
          </w:p>
        </w:tc>
      </w:tr>
      <w:tr w:rsidR="00512FC7" w:rsidRPr="00512FC7" w14:paraId="0CAD2DFD" w14:textId="77777777" w:rsidTr="00533FE7">
        <w:tc>
          <w:tcPr>
            <w:tcW w:w="828" w:type="dxa"/>
            <w:shd w:val="clear" w:color="auto" w:fill="auto"/>
          </w:tcPr>
          <w:p w14:paraId="6DD0EA60" w14:textId="77777777" w:rsidR="00512FC7" w:rsidRPr="00512FC7" w:rsidRDefault="00512FC7" w:rsidP="00533FE7">
            <w:r w:rsidRPr="00512FC7">
              <w:t>842</w:t>
            </w:r>
          </w:p>
        </w:tc>
        <w:tc>
          <w:tcPr>
            <w:tcW w:w="2699" w:type="dxa"/>
            <w:shd w:val="clear" w:color="auto" w:fill="auto"/>
          </w:tcPr>
          <w:p w14:paraId="02BC4B9B" w14:textId="77777777" w:rsidR="00512FC7" w:rsidRPr="00512FC7" w:rsidRDefault="00C411EF" w:rsidP="00533FE7">
            <w:hyperlink w:anchor="fld_DiscretionOffsetType" w:history="1">
              <w:r w:rsidR="00512FC7" w:rsidRPr="00533FE7">
                <w:rPr>
                  <w:rStyle w:val="Hyperlink"/>
                  <w:rFonts w:ascii="Times New Roman" w:hAnsi="Times New Roman"/>
                  <w:sz w:val="20"/>
                </w:rPr>
                <w:t>DiscretionOffsetType</w:t>
              </w:r>
            </w:hyperlink>
          </w:p>
        </w:tc>
      </w:tr>
      <w:tr w:rsidR="00512FC7" w:rsidRPr="00512FC7" w14:paraId="6E6E4334" w14:textId="77777777" w:rsidTr="00533FE7">
        <w:tc>
          <w:tcPr>
            <w:tcW w:w="828" w:type="dxa"/>
            <w:shd w:val="clear" w:color="auto" w:fill="auto"/>
          </w:tcPr>
          <w:p w14:paraId="6AC9EA9F" w14:textId="77777777" w:rsidR="00512FC7" w:rsidRPr="00512FC7" w:rsidRDefault="00512FC7" w:rsidP="00533FE7">
            <w:r w:rsidRPr="00512FC7">
              <w:t>389</w:t>
            </w:r>
          </w:p>
        </w:tc>
        <w:tc>
          <w:tcPr>
            <w:tcW w:w="2699" w:type="dxa"/>
            <w:shd w:val="clear" w:color="auto" w:fill="auto"/>
          </w:tcPr>
          <w:p w14:paraId="5F3AD0EF" w14:textId="77777777" w:rsidR="00512FC7" w:rsidRPr="00512FC7" w:rsidRDefault="00C411EF" w:rsidP="00533FE7">
            <w:hyperlink w:anchor="fld_DiscretionOffsetValue" w:history="1">
              <w:r w:rsidR="00512FC7" w:rsidRPr="00533FE7">
                <w:rPr>
                  <w:rStyle w:val="Hyperlink"/>
                  <w:rFonts w:ascii="Times New Roman" w:hAnsi="Times New Roman"/>
                  <w:sz w:val="20"/>
                </w:rPr>
                <w:t>DiscretionOffsetValue</w:t>
              </w:r>
            </w:hyperlink>
          </w:p>
        </w:tc>
      </w:tr>
      <w:tr w:rsidR="00512FC7" w:rsidRPr="00512FC7" w14:paraId="6642E809" w14:textId="77777777" w:rsidTr="00533FE7">
        <w:tc>
          <w:tcPr>
            <w:tcW w:w="828" w:type="dxa"/>
            <w:shd w:val="clear" w:color="auto" w:fill="auto"/>
          </w:tcPr>
          <w:p w14:paraId="17150EB0" w14:textId="77777777" w:rsidR="00512FC7" w:rsidRPr="00512FC7" w:rsidRDefault="00512FC7" w:rsidP="00533FE7">
            <w:r w:rsidRPr="00512FC7">
              <w:t>845</w:t>
            </w:r>
          </w:p>
        </w:tc>
        <w:tc>
          <w:tcPr>
            <w:tcW w:w="2699" w:type="dxa"/>
            <w:shd w:val="clear" w:color="auto" w:fill="auto"/>
          </w:tcPr>
          <w:p w14:paraId="1DE145E3" w14:textId="77777777" w:rsidR="00512FC7" w:rsidRPr="00512FC7" w:rsidRDefault="00C411EF" w:rsidP="00533FE7">
            <w:hyperlink w:anchor="fld_DiscretionPrice" w:history="1">
              <w:r w:rsidR="00512FC7" w:rsidRPr="00533FE7">
                <w:rPr>
                  <w:rStyle w:val="Hyperlink"/>
                  <w:rFonts w:ascii="Times New Roman" w:hAnsi="Times New Roman"/>
                  <w:sz w:val="20"/>
                </w:rPr>
                <w:t>DiscretionPrice</w:t>
              </w:r>
            </w:hyperlink>
          </w:p>
        </w:tc>
      </w:tr>
      <w:tr w:rsidR="00512FC7" w:rsidRPr="00512FC7" w14:paraId="45D07475" w14:textId="77777777" w:rsidTr="00533FE7">
        <w:tc>
          <w:tcPr>
            <w:tcW w:w="828" w:type="dxa"/>
            <w:shd w:val="clear" w:color="auto" w:fill="auto"/>
          </w:tcPr>
          <w:p w14:paraId="2FCC818E" w14:textId="77777777" w:rsidR="00512FC7" w:rsidRPr="00512FC7" w:rsidRDefault="00512FC7" w:rsidP="00533FE7">
            <w:r w:rsidRPr="00512FC7">
              <w:t>844</w:t>
            </w:r>
          </w:p>
        </w:tc>
        <w:tc>
          <w:tcPr>
            <w:tcW w:w="2699" w:type="dxa"/>
            <w:shd w:val="clear" w:color="auto" w:fill="auto"/>
          </w:tcPr>
          <w:p w14:paraId="5392E7B9" w14:textId="77777777" w:rsidR="00512FC7" w:rsidRPr="00512FC7" w:rsidRDefault="00C411EF" w:rsidP="00533FE7">
            <w:hyperlink w:anchor="fld_DiscretionRoundDirection" w:history="1">
              <w:r w:rsidR="00512FC7" w:rsidRPr="00533FE7">
                <w:rPr>
                  <w:rStyle w:val="Hyperlink"/>
                  <w:rFonts w:ascii="Times New Roman" w:hAnsi="Times New Roman"/>
                  <w:sz w:val="20"/>
                </w:rPr>
                <w:t>DiscretionRoundDirection</w:t>
              </w:r>
            </w:hyperlink>
          </w:p>
        </w:tc>
      </w:tr>
      <w:tr w:rsidR="00512FC7" w:rsidRPr="00512FC7" w14:paraId="6374F7E1" w14:textId="77777777" w:rsidTr="00533FE7">
        <w:tc>
          <w:tcPr>
            <w:tcW w:w="828" w:type="dxa"/>
            <w:shd w:val="clear" w:color="auto" w:fill="auto"/>
          </w:tcPr>
          <w:p w14:paraId="69107495" w14:textId="77777777" w:rsidR="00512FC7" w:rsidRPr="00512FC7" w:rsidRDefault="00512FC7" w:rsidP="00533FE7">
            <w:r w:rsidRPr="00512FC7">
              <w:t>846</w:t>
            </w:r>
          </w:p>
        </w:tc>
        <w:tc>
          <w:tcPr>
            <w:tcW w:w="2699" w:type="dxa"/>
            <w:shd w:val="clear" w:color="auto" w:fill="auto"/>
          </w:tcPr>
          <w:p w14:paraId="37556E4B" w14:textId="77777777" w:rsidR="00512FC7" w:rsidRPr="00512FC7" w:rsidRDefault="00C411EF" w:rsidP="00533FE7">
            <w:hyperlink w:anchor="fld_DiscretionScope" w:history="1">
              <w:r w:rsidR="00512FC7" w:rsidRPr="00533FE7">
                <w:rPr>
                  <w:rStyle w:val="Hyperlink"/>
                  <w:rFonts w:ascii="Times New Roman" w:hAnsi="Times New Roman"/>
                  <w:sz w:val="20"/>
                </w:rPr>
                <w:t>DiscretionScope</w:t>
              </w:r>
            </w:hyperlink>
          </w:p>
        </w:tc>
      </w:tr>
      <w:tr w:rsidR="00512FC7" w:rsidRPr="00512FC7" w14:paraId="657503A5" w14:textId="77777777" w:rsidTr="00533FE7">
        <w:tc>
          <w:tcPr>
            <w:tcW w:w="828" w:type="dxa"/>
            <w:shd w:val="clear" w:color="auto" w:fill="auto"/>
          </w:tcPr>
          <w:p w14:paraId="19565B44" w14:textId="77777777" w:rsidR="00512FC7" w:rsidRPr="00512FC7" w:rsidRDefault="00512FC7" w:rsidP="00533FE7">
            <w:r w:rsidRPr="00512FC7">
              <w:t>1086</w:t>
            </w:r>
          </w:p>
        </w:tc>
        <w:tc>
          <w:tcPr>
            <w:tcW w:w="2699" w:type="dxa"/>
            <w:shd w:val="clear" w:color="auto" w:fill="auto"/>
          </w:tcPr>
          <w:p w14:paraId="20F80218" w14:textId="77777777" w:rsidR="00512FC7" w:rsidRPr="00512FC7" w:rsidRDefault="00C411EF" w:rsidP="00533FE7">
            <w:hyperlink w:anchor="fld_DisplayHighQty" w:history="1">
              <w:r w:rsidR="00512FC7" w:rsidRPr="00533FE7">
                <w:rPr>
                  <w:rStyle w:val="Hyperlink"/>
                  <w:rFonts w:ascii="Times New Roman" w:hAnsi="Times New Roman"/>
                  <w:sz w:val="20"/>
                </w:rPr>
                <w:t>DisplayHighQty</w:t>
              </w:r>
            </w:hyperlink>
          </w:p>
        </w:tc>
      </w:tr>
      <w:tr w:rsidR="00512FC7" w:rsidRPr="00512FC7" w14:paraId="4160C3AF" w14:textId="77777777" w:rsidTr="00533FE7">
        <w:tc>
          <w:tcPr>
            <w:tcW w:w="828" w:type="dxa"/>
            <w:shd w:val="clear" w:color="auto" w:fill="auto"/>
          </w:tcPr>
          <w:p w14:paraId="5519C23B" w14:textId="77777777" w:rsidR="00512FC7" w:rsidRPr="00512FC7" w:rsidRDefault="00512FC7" w:rsidP="00533FE7">
            <w:r w:rsidRPr="00512FC7">
              <w:t>1085</w:t>
            </w:r>
          </w:p>
        </w:tc>
        <w:tc>
          <w:tcPr>
            <w:tcW w:w="2699" w:type="dxa"/>
            <w:shd w:val="clear" w:color="auto" w:fill="auto"/>
          </w:tcPr>
          <w:p w14:paraId="583D43D9" w14:textId="77777777" w:rsidR="00512FC7" w:rsidRPr="00512FC7" w:rsidRDefault="00C411EF" w:rsidP="00533FE7">
            <w:hyperlink w:anchor="fld_DisplayLowQty" w:history="1">
              <w:r w:rsidR="00512FC7" w:rsidRPr="00533FE7">
                <w:rPr>
                  <w:rStyle w:val="Hyperlink"/>
                  <w:rFonts w:ascii="Times New Roman" w:hAnsi="Times New Roman"/>
                  <w:sz w:val="20"/>
                </w:rPr>
                <w:t>DisplayLowQty</w:t>
              </w:r>
            </w:hyperlink>
          </w:p>
        </w:tc>
      </w:tr>
      <w:tr w:rsidR="00512FC7" w:rsidRPr="00512FC7" w14:paraId="6081BDE0" w14:textId="77777777" w:rsidTr="00533FE7">
        <w:tc>
          <w:tcPr>
            <w:tcW w:w="828" w:type="dxa"/>
            <w:shd w:val="clear" w:color="auto" w:fill="auto"/>
          </w:tcPr>
          <w:p w14:paraId="383FE0F9" w14:textId="77777777" w:rsidR="00512FC7" w:rsidRPr="00512FC7" w:rsidRDefault="00512FC7" w:rsidP="00533FE7">
            <w:r w:rsidRPr="00512FC7">
              <w:t>1084</w:t>
            </w:r>
          </w:p>
        </w:tc>
        <w:tc>
          <w:tcPr>
            <w:tcW w:w="2699" w:type="dxa"/>
            <w:shd w:val="clear" w:color="auto" w:fill="auto"/>
          </w:tcPr>
          <w:p w14:paraId="05A6867B" w14:textId="77777777" w:rsidR="00512FC7" w:rsidRPr="00512FC7" w:rsidRDefault="00C411EF" w:rsidP="00533FE7">
            <w:hyperlink w:anchor="fld_DisplayMethod" w:history="1">
              <w:r w:rsidR="00512FC7" w:rsidRPr="00533FE7">
                <w:rPr>
                  <w:rStyle w:val="Hyperlink"/>
                  <w:rFonts w:ascii="Times New Roman" w:hAnsi="Times New Roman"/>
                  <w:sz w:val="20"/>
                </w:rPr>
                <w:t>DisplayMethod</w:t>
              </w:r>
            </w:hyperlink>
          </w:p>
        </w:tc>
      </w:tr>
      <w:tr w:rsidR="00512FC7" w:rsidRPr="00512FC7" w14:paraId="7C64E2FF" w14:textId="77777777" w:rsidTr="00533FE7">
        <w:tc>
          <w:tcPr>
            <w:tcW w:w="828" w:type="dxa"/>
            <w:shd w:val="clear" w:color="auto" w:fill="auto"/>
          </w:tcPr>
          <w:p w14:paraId="6C5E261F" w14:textId="77777777" w:rsidR="00512FC7" w:rsidRPr="00512FC7" w:rsidRDefault="00512FC7" w:rsidP="00533FE7">
            <w:r w:rsidRPr="00512FC7">
              <w:t>1087</w:t>
            </w:r>
          </w:p>
        </w:tc>
        <w:tc>
          <w:tcPr>
            <w:tcW w:w="2699" w:type="dxa"/>
            <w:shd w:val="clear" w:color="auto" w:fill="auto"/>
          </w:tcPr>
          <w:p w14:paraId="72E954BE" w14:textId="77777777" w:rsidR="00512FC7" w:rsidRPr="00512FC7" w:rsidRDefault="00C411EF" w:rsidP="00533FE7">
            <w:hyperlink w:anchor="fld_DisplayMinIncr" w:history="1">
              <w:r w:rsidR="00512FC7" w:rsidRPr="00533FE7">
                <w:rPr>
                  <w:rStyle w:val="Hyperlink"/>
                  <w:rFonts w:ascii="Times New Roman" w:hAnsi="Times New Roman"/>
                  <w:sz w:val="20"/>
                </w:rPr>
                <w:t>DisplayMinIncr</w:t>
              </w:r>
            </w:hyperlink>
          </w:p>
        </w:tc>
      </w:tr>
      <w:tr w:rsidR="00512FC7" w:rsidRPr="00512FC7" w14:paraId="04BD2088" w14:textId="77777777" w:rsidTr="00533FE7">
        <w:tc>
          <w:tcPr>
            <w:tcW w:w="828" w:type="dxa"/>
            <w:shd w:val="clear" w:color="auto" w:fill="auto"/>
          </w:tcPr>
          <w:p w14:paraId="45655915" w14:textId="77777777" w:rsidR="00512FC7" w:rsidRPr="00512FC7" w:rsidRDefault="00512FC7" w:rsidP="00533FE7">
            <w:r w:rsidRPr="00512FC7">
              <w:t>1138</w:t>
            </w:r>
          </w:p>
        </w:tc>
        <w:tc>
          <w:tcPr>
            <w:tcW w:w="2699" w:type="dxa"/>
            <w:shd w:val="clear" w:color="auto" w:fill="auto"/>
          </w:tcPr>
          <w:p w14:paraId="5C174BA0" w14:textId="77777777" w:rsidR="00512FC7" w:rsidRPr="00512FC7" w:rsidRDefault="00C411EF" w:rsidP="00533FE7">
            <w:hyperlink w:anchor="fld_DisplayQty" w:history="1">
              <w:r w:rsidR="00512FC7" w:rsidRPr="00533FE7">
                <w:rPr>
                  <w:rStyle w:val="Hyperlink"/>
                  <w:rFonts w:ascii="Times New Roman" w:hAnsi="Times New Roman"/>
                  <w:sz w:val="20"/>
                </w:rPr>
                <w:t>DisplayQty</w:t>
              </w:r>
            </w:hyperlink>
          </w:p>
        </w:tc>
      </w:tr>
      <w:tr w:rsidR="00512FC7" w:rsidRPr="00512FC7" w14:paraId="2F394720" w14:textId="77777777" w:rsidTr="00533FE7">
        <w:tc>
          <w:tcPr>
            <w:tcW w:w="828" w:type="dxa"/>
            <w:shd w:val="clear" w:color="auto" w:fill="auto"/>
          </w:tcPr>
          <w:p w14:paraId="6695A7FE" w14:textId="77777777" w:rsidR="00512FC7" w:rsidRPr="00512FC7" w:rsidRDefault="00512FC7" w:rsidP="00533FE7">
            <w:r w:rsidRPr="00512FC7">
              <w:t>1083</w:t>
            </w:r>
          </w:p>
        </w:tc>
        <w:tc>
          <w:tcPr>
            <w:tcW w:w="2699" w:type="dxa"/>
            <w:shd w:val="clear" w:color="auto" w:fill="auto"/>
          </w:tcPr>
          <w:p w14:paraId="165AAA05" w14:textId="77777777" w:rsidR="00512FC7" w:rsidRPr="00512FC7" w:rsidRDefault="00C411EF" w:rsidP="00533FE7">
            <w:hyperlink w:anchor="fld_DisplayWhen" w:history="1">
              <w:r w:rsidR="00512FC7" w:rsidRPr="00533FE7">
                <w:rPr>
                  <w:rStyle w:val="Hyperlink"/>
                  <w:rFonts w:ascii="Times New Roman" w:hAnsi="Times New Roman"/>
                  <w:sz w:val="20"/>
                </w:rPr>
                <w:t>DisplayWhen</w:t>
              </w:r>
            </w:hyperlink>
          </w:p>
        </w:tc>
      </w:tr>
      <w:tr w:rsidR="00512FC7" w:rsidRPr="00512FC7" w14:paraId="75B16E52" w14:textId="77777777" w:rsidTr="00533FE7">
        <w:tc>
          <w:tcPr>
            <w:tcW w:w="828" w:type="dxa"/>
            <w:shd w:val="clear" w:color="auto" w:fill="auto"/>
          </w:tcPr>
          <w:p w14:paraId="436A7123" w14:textId="77777777" w:rsidR="00512FC7" w:rsidRPr="00512FC7" w:rsidRDefault="00512FC7" w:rsidP="00533FE7">
            <w:r w:rsidRPr="00512FC7">
              <w:t>477</w:t>
            </w:r>
          </w:p>
        </w:tc>
        <w:tc>
          <w:tcPr>
            <w:tcW w:w="2699" w:type="dxa"/>
            <w:shd w:val="clear" w:color="auto" w:fill="auto"/>
          </w:tcPr>
          <w:p w14:paraId="658335BD" w14:textId="77777777" w:rsidR="00512FC7" w:rsidRPr="00512FC7" w:rsidRDefault="00C411EF" w:rsidP="00533FE7">
            <w:hyperlink w:anchor="fld_DistribPaymentMethod" w:history="1">
              <w:r w:rsidR="00512FC7" w:rsidRPr="00533FE7">
                <w:rPr>
                  <w:rStyle w:val="Hyperlink"/>
                  <w:rFonts w:ascii="Times New Roman" w:hAnsi="Times New Roman"/>
                  <w:sz w:val="20"/>
                </w:rPr>
                <w:t>DistribPaymentMethod</w:t>
              </w:r>
            </w:hyperlink>
          </w:p>
        </w:tc>
      </w:tr>
      <w:tr w:rsidR="00512FC7" w:rsidRPr="00512FC7" w14:paraId="24FAB134" w14:textId="77777777" w:rsidTr="00533FE7">
        <w:tc>
          <w:tcPr>
            <w:tcW w:w="828" w:type="dxa"/>
            <w:shd w:val="clear" w:color="auto" w:fill="auto"/>
          </w:tcPr>
          <w:p w14:paraId="32E237C0" w14:textId="77777777" w:rsidR="00512FC7" w:rsidRPr="00512FC7" w:rsidRDefault="00512FC7" w:rsidP="00533FE7">
            <w:r w:rsidRPr="00512FC7">
              <w:t>512</w:t>
            </w:r>
          </w:p>
        </w:tc>
        <w:tc>
          <w:tcPr>
            <w:tcW w:w="2699" w:type="dxa"/>
            <w:shd w:val="clear" w:color="auto" w:fill="auto"/>
          </w:tcPr>
          <w:p w14:paraId="2B81933F" w14:textId="77777777" w:rsidR="00512FC7" w:rsidRPr="00512FC7" w:rsidRDefault="00C411EF" w:rsidP="00533FE7">
            <w:hyperlink w:anchor="fld_DistribPercentage" w:history="1">
              <w:r w:rsidR="00512FC7" w:rsidRPr="00533FE7">
                <w:rPr>
                  <w:rStyle w:val="Hyperlink"/>
                  <w:rFonts w:ascii="Times New Roman" w:hAnsi="Times New Roman"/>
                  <w:sz w:val="20"/>
                </w:rPr>
                <w:t>DistribPercentage</w:t>
              </w:r>
            </w:hyperlink>
          </w:p>
        </w:tc>
      </w:tr>
      <w:tr w:rsidR="00512FC7" w:rsidRPr="00512FC7" w14:paraId="0723D2D1" w14:textId="77777777" w:rsidTr="00533FE7">
        <w:tc>
          <w:tcPr>
            <w:tcW w:w="828" w:type="dxa"/>
            <w:shd w:val="clear" w:color="auto" w:fill="auto"/>
          </w:tcPr>
          <w:p w14:paraId="406CDF26" w14:textId="77777777" w:rsidR="00512FC7" w:rsidRPr="00512FC7" w:rsidRDefault="00512FC7" w:rsidP="00533FE7">
            <w:r w:rsidRPr="00512FC7">
              <w:t>1380</w:t>
            </w:r>
          </w:p>
        </w:tc>
        <w:tc>
          <w:tcPr>
            <w:tcW w:w="2699" w:type="dxa"/>
            <w:shd w:val="clear" w:color="auto" w:fill="auto"/>
          </w:tcPr>
          <w:p w14:paraId="2BB984AE" w14:textId="77777777" w:rsidR="00512FC7" w:rsidRPr="00512FC7" w:rsidRDefault="00C411EF" w:rsidP="00533FE7">
            <w:hyperlink w:anchor="fld_DividendYield" w:history="1">
              <w:r w:rsidR="00512FC7" w:rsidRPr="00533FE7">
                <w:rPr>
                  <w:rStyle w:val="Hyperlink"/>
                  <w:rFonts w:ascii="Times New Roman" w:hAnsi="Times New Roman"/>
                  <w:sz w:val="20"/>
                </w:rPr>
                <w:t>DividendYield</w:t>
              </w:r>
            </w:hyperlink>
          </w:p>
        </w:tc>
      </w:tr>
      <w:tr w:rsidR="00512FC7" w:rsidRPr="00512FC7" w14:paraId="28C64255" w14:textId="77777777" w:rsidTr="00533FE7">
        <w:tc>
          <w:tcPr>
            <w:tcW w:w="828" w:type="dxa"/>
            <w:shd w:val="clear" w:color="auto" w:fill="auto"/>
          </w:tcPr>
          <w:p w14:paraId="045B59F8" w14:textId="77777777" w:rsidR="00512FC7" w:rsidRPr="00512FC7" w:rsidRDefault="00512FC7" w:rsidP="00533FE7">
            <w:r w:rsidRPr="00512FC7">
              <w:t>127</w:t>
            </w:r>
          </w:p>
        </w:tc>
        <w:tc>
          <w:tcPr>
            <w:tcW w:w="2699" w:type="dxa"/>
            <w:shd w:val="clear" w:color="auto" w:fill="auto"/>
          </w:tcPr>
          <w:p w14:paraId="3F9741DB" w14:textId="77777777" w:rsidR="00512FC7" w:rsidRPr="00512FC7" w:rsidRDefault="00C411EF" w:rsidP="00533FE7">
            <w:hyperlink w:anchor="fld_DKReason" w:history="1">
              <w:r w:rsidR="00512FC7" w:rsidRPr="00533FE7">
                <w:rPr>
                  <w:rStyle w:val="Hyperlink"/>
                  <w:rFonts w:ascii="Times New Roman" w:hAnsi="Times New Roman"/>
                  <w:sz w:val="20"/>
                </w:rPr>
                <w:t>DKReason</w:t>
              </w:r>
            </w:hyperlink>
          </w:p>
        </w:tc>
      </w:tr>
      <w:tr w:rsidR="00DE5358" w:rsidRPr="00DE5358" w14:paraId="0E1E432E" w14:textId="77777777" w:rsidTr="00BD0927">
        <w:trPr>
          <w:del w:id="4623" w:author="Administrator" w:date="2011-08-18T10:26:00Z"/>
        </w:trPr>
        <w:tc>
          <w:tcPr>
            <w:tcW w:w="828" w:type="dxa"/>
            <w:shd w:val="clear" w:color="auto" w:fill="auto"/>
          </w:tcPr>
          <w:p w14:paraId="526FD786" w14:textId="77777777" w:rsidR="00DE5358" w:rsidRPr="00DE5358" w:rsidRDefault="00DE5358" w:rsidP="00DE5358">
            <w:pPr>
              <w:rPr>
                <w:del w:id="4624" w:author="Administrator" w:date="2011-08-18T10:26:00Z"/>
              </w:rPr>
            </w:pPr>
            <w:del w:id="4625" w:author="Administrator" w:date="2011-08-18T10:26:00Z">
              <w:r w:rsidRPr="00DE5358">
                <w:delText>86</w:delText>
              </w:r>
            </w:del>
          </w:p>
        </w:tc>
        <w:tc>
          <w:tcPr>
            <w:tcW w:w="2699" w:type="dxa"/>
            <w:shd w:val="clear" w:color="auto" w:fill="auto"/>
          </w:tcPr>
          <w:p w14:paraId="27AC0A92" w14:textId="77777777" w:rsidR="00DE5358" w:rsidRPr="00DE5358" w:rsidRDefault="00DE5358" w:rsidP="00DE5358">
            <w:pPr>
              <w:rPr>
                <w:del w:id="4626" w:author="Administrator" w:date="2011-08-18T10:26:00Z"/>
              </w:rPr>
            </w:pPr>
            <w:del w:id="4627" w:author="Administrator" w:date="2011-08-18T10:26:00Z">
              <w:r>
                <w:fldChar w:fldCharType="begin"/>
              </w:r>
              <w:r>
                <w:delInstrText xml:space="preserve"> HYPERLINK  \l "fld_DlvyInst" </w:delInstrText>
              </w:r>
              <w:r>
                <w:fldChar w:fldCharType="separate"/>
              </w:r>
              <w:r w:rsidRPr="00BD0927">
                <w:rPr>
                  <w:rStyle w:val="Hyperlink"/>
                  <w:rFonts w:ascii="Times New Roman" w:hAnsi="Times New Roman"/>
                  <w:sz w:val="20"/>
                </w:rPr>
                <w:delText>DlvyInst</w:delText>
              </w:r>
              <w:r>
                <w:fldChar w:fldCharType="end"/>
              </w:r>
            </w:del>
          </w:p>
        </w:tc>
      </w:tr>
      <w:tr w:rsidR="00512FC7" w:rsidRPr="00512FC7" w14:paraId="7388F52A" w14:textId="77777777" w:rsidTr="00533FE7">
        <w:tc>
          <w:tcPr>
            <w:tcW w:w="828" w:type="dxa"/>
            <w:shd w:val="clear" w:color="auto" w:fill="auto"/>
          </w:tcPr>
          <w:p w14:paraId="58EB6D33" w14:textId="77777777" w:rsidR="00512FC7" w:rsidRPr="00512FC7" w:rsidRDefault="00512FC7" w:rsidP="00533FE7">
            <w:r w:rsidRPr="00512FC7">
              <w:t>787</w:t>
            </w:r>
          </w:p>
        </w:tc>
        <w:tc>
          <w:tcPr>
            <w:tcW w:w="2699" w:type="dxa"/>
            <w:shd w:val="clear" w:color="auto" w:fill="auto"/>
          </w:tcPr>
          <w:p w14:paraId="5AC931D1" w14:textId="77777777" w:rsidR="00512FC7" w:rsidRPr="00512FC7" w:rsidRDefault="00C411EF" w:rsidP="00533FE7">
            <w:hyperlink w:anchor="fld_DlvyInstType" w:history="1">
              <w:r w:rsidR="00512FC7" w:rsidRPr="00533FE7">
                <w:rPr>
                  <w:rStyle w:val="Hyperlink"/>
                  <w:rFonts w:ascii="Times New Roman" w:hAnsi="Times New Roman"/>
                  <w:sz w:val="20"/>
                </w:rPr>
                <w:t>DlvyInstType</w:t>
              </w:r>
            </w:hyperlink>
          </w:p>
        </w:tc>
      </w:tr>
      <w:tr w:rsidR="00512FC7" w:rsidRPr="00512FC7" w14:paraId="3575ED70" w14:textId="77777777" w:rsidTr="00533FE7">
        <w:tc>
          <w:tcPr>
            <w:tcW w:w="828" w:type="dxa"/>
            <w:shd w:val="clear" w:color="auto" w:fill="auto"/>
          </w:tcPr>
          <w:p w14:paraId="68324F15" w14:textId="77777777" w:rsidR="00512FC7" w:rsidRPr="00512FC7" w:rsidRDefault="00512FC7" w:rsidP="00533FE7">
            <w:r w:rsidRPr="00512FC7">
              <w:t>329</w:t>
            </w:r>
          </w:p>
        </w:tc>
        <w:tc>
          <w:tcPr>
            <w:tcW w:w="2699" w:type="dxa"/>
            <w:shd w:val="clear" w:color="auto" w:fill="auto"/>
          </w:tcPr>
          <w:p w14:paraId="6D10B829" w14:textId="77777777" w:rsidR="00512FC7" w:rsidRPr="00512FC7" w:rsidRDefault="00C411EF" w:rsidP="00533FE7">
            <w:hyperlink w:anchor="fld_DueToRelated" w:history="1">
              <w:r w:rsidR="00512FC7" w:rsidRPr="00533FE7">
                <w:rPr>
                  <w:rStyle w:val="Hyperlink"/>
                  <w:rFonts w:ascii="Times New Roman" w:hAnsi="Times New Roman"/>
                  <w:sz w:val="20"/>
                </w:rPr>
                <w:t>DueToRelated</w:t>
              </w:r>
            </w:hyperlink>
          </w:p>
        </w:tc>
      </w:tr>
      <w:tr w:rsidR="00512FC7" w:rsidRPr="00512FC7" w14:paraId="02110E7F" w14:textId="77777777" w:rsidTr="00533FE7">
        <w:tc>
          <w:tcPr>
            <w:tcW w:w="828" w:type="dxa"/>
            <w:shd w:val="clear" w:color="auto" w:fill="auto"/>
          </w:tcPr>
          <w:p w14:paraId="0822B4F0" w14:textId="77777777" w:rsidR="00512FC7" w:rsidRPr="00512FC7" w:rsidRDefault="00512FC7" w:rsidP="00533FE7">
            <w:r w:rsidRPr="00512FC7">
              <w:t>168</w:t>
            </w:r>
          </w:p>
        </w:tc>
        <w:tc>
          <w:tcPr>
            <w:tcW w:w="2699" w:type="dxa"/>
            <w:shd w:val="clear" w:color="auto" w:fill="auto"/>
          </w:tcPr>
          <w:p w14:paraId="36840719" w14:textId="77777777" w:rsidR="00512FC7" w:rsidRPr="00512FC7" w:rsidRDefault="00C411EF" w:rsidP="00533FE7">
            <w:hyperlink w:anchor="fld_EffectiveTime" w:history="1">
              <w:r w:rsidR="00512FC7" w:rsidRPr="00533FE7">
                <w:rPr>
                  <w:rStyle w:val="Hyperlink"/>
                  <w:rFonts w:ascii="Times New Roman" w:hAnsi="Times New Roman"/>
                  <w:sz w:val="20"/>
                </w:rPr>
                <w:t>EffectiveTime</w:t>
              </w:r>
            </w:hyperlink>
          </w:p>
        </w:tc>
      </w:tr>
      <w:tr w:rsidR="00512FC7" w:rsidRPr="00512FC7" w14:paraId="40D5CC39" w14:textId="77777777" w:rsidTr="00533FE7">
        <w:tc>
          <w:tcPr>
            <w:tcW w:w="828" w:type="dxa"/>
            <w:shd w:val="clear" w:color="auto" w:fill="auto"/>
          </w:tcPr>
          <w:p w14:paraId="6365CB64" w14:textId="77777777" w:rsidR="00512FC7" w:rsidRPr="00512FC7" w:rsidRDefault="00512FC7" w:rsidP="00533FE7">
            <w:r w:rsidRPr="00512FC7">
              <w:t>405</w:t>
            </w:r>
          </w:p>
        </w:tc>
        <w:tc>
          <w:tcPr>
            <w:tcW w:w="2699" w:type="dxa"/>
            <w:shd w:val="clear" w:color="auto" w:fill="auto"/>
          </w:tcPr>
          <w:p w14:paraId="5338B071" w14:textId="77777777" w:rsidR="00512FC7" w:rsidRPr="00512FC7" w:rsidRDefault="00C411EF" w:rsidP="00533FE7">
            <w:hyperlink w:anchor="fld_EFPTrackingError" w:history="1">
              <w:r w:rsidR="00512FC7" w:rsidRPr="00533FE7">
                <w:rPr>
                  <w:rStyle w:val="Hyperlink"/>
                  <w:rFonts w:ascii="Times New Roman" w:hAnsi="Times New Roman"/>
                  <w:sz w:val="20"/>
                </w:rPr>
                <w:t>EFPTrackingError</w:t>
              </w:r>
            </w:hyperlink>
          </w:p>
        </w:tc>
      </w:tr>
      <w:tr w:rsidR="00512FC7" w:rsidRPr="00512FC7" w14:paraId="79A0CC5D" w14:textId="77777777" w:rsidTr="00533FE7">
        <w:tc>
          <w:tcPr>
            <w:tcW w:w="828" w:type="dxa"/>
            <w:shd w:val="clear" w:color="auto" w:fill="auto"/>
          </w:tcPr>
          <w:p w14:paraId="65087322" w14:textId="77777777" w:rsidR="00512FC7" w:rsidRPr="00512FC7" w:rsidRDefault="00512FC7" w:rsidP="00533FE7">
            <w:r w:rsidRPr="00512FC7">
              <w:t>164</w:t>
            </w:r>
          </w:p>
        </w:tc>
        <w:tc>
          <w:tcPr>
            <w:tcW w:w="2699" w:type="dxa"/>
            <w:shd w:val="clear" w:color="auto" w:fill="auto"/>
          </w:tcPr>
          <w:p w14:paraId="1035C3AF" w14:textId="77777777" w:rsidR="00512FC7" w:rsidRPr="00512FC7" w:rsidRDefault="00C411EF" w:rsidP="00533FE7">
            <w:hyperlink w:anchor="fld_EmailThreadID" w:history="1">
              <w:r w:rsidR="00512FC7" w:rsidRPr="00533FE7">
                <w:rPr>
                  <w:rStyle w:val="Hyperlink"/>
                  <w:rFonts w:ascii="Times New Roman" w:hAnsi="Times New Roman"/>
                  <w:sz w:val="20"/>
                </w:rPr>
                <w:t>EmailThreadID</w:t>
              </w:r>
            </w:hyperlink>
          </w:p>
        </w:tc>
      </w:tr>
      <w:tr w:rsidR="00512FC7" w:rsidRPr="00512FC7" w14:paraId="704BDE3B" w14:textId="77777777" w:rsidTr="00533FE7">
        <w:tc>
          <w:tcPr>
            <w:tcW w:w="828" w:type="dxa"/>
            <w:shd w:val="clear" w:color="auto" w:fill="auto"/>
          </w:tcPr>
          <w:p w14:paraId="28CD0A0B" w14:textId="77777777" w:rsidR="00512FC7" w:rsidRPr="00512FC7" w:rsidRDefault="00512FC7" w:rsidP="00533FE7">
            <w:r w:rsidRPr="00512FC7">
              <w:t>94</w:t>
            </w:r>
          </w:p>
        </w:tc>
        <w:tc>
          <w:tcPr>
            <w:tcW w:w="2699" w:type="dxa"/>
            <w:shd w:val="clear" w:color="auto" w:fill="auto"/>
          </w:tcPr>
          <w:p w14:paraId="5D06FE05" w14:textId="77777777" w:rsidR="00512FC7" w:rsidRPr="00512FC7" w:rsidRDefault="00C411EF" w:rsidP="00533FE7">
            <w:hyperlink w:anchor="fld_EmailType" w:history="1">
              <w:r w:rsidR="00512FC7" w:rsidRPr="00533FE7">
                <w:rPr>
                  <w:rStyle w:val="Hyperlink"/>
                  <w:rFonts w:ascii="Times New Roman" w:hAnsi="Times New Roman"/>
                  <w:sz w:val="20"/>
                </w:rPr>
                <w:t>EmailType</w:t>
              </w:r>
            </w:hyperlink>
          </w:p>
        </w:tc>
      </w:tr>
      <w:tr w:rsidR="00512FC7" w:rsidRPr="00512FC7" w14:paraId="4734C5E6" w14:textId="77777777" w:rsidTr="00533FE7">
        <w:tc>
          <w:tcPr>
            <w:tcW w:w="828" w:type="dxa"/>
            <w:shd w:val="clear" w:color="auto" w:fill="auto"/>
          </w:tcPr>
          <w:p w14:paraId="29996429" w14:textId="77777777" w:rsidR="00512FC7" w:rsidRPr="00512FC7" w:rsidRDefault="00512FC7" w:rsidP="00533FE7">
            <w:r w:rsidRPr="00512FC7">
              <w:t>361</w:t>
            </w:r>
          </w:p>
        </w:tc>
        <w:tc>
          <w:tcPr>
            <w:tcW w:w="2699" w:type="dxa"/>
            <w:shd w:val="clear" w:color="auto" w:fill="auto"/>
          </w:tcPr>
          <w:p w14:paraId="7CA453EE" w14:textId="77777777" w:rsidR="00512FC7" w:rsidRPr="00512FC7" w:rsidRDefault="00C411EF" w:rsidP="00533FE7">
            <w:hyperlink w:anchor="fld_EncodedAllocText" w:history="1">
              <w:r w:rsidR="00512FC7" w:rsidRPr="00533FE7">
                <w:rPr>
                  <w:rStyle w:val="Hyperlink"/>
                  <w:rFonts w:ascii="Times New Roman" w:hAnsi="Times New Roman"/>
                  <w:sz w:val="20"/>
                </w:rPr>
                <w:t>EncodedAllocText</w:t>
              </w:r>
            </w:hyperlink>
          </w:p>
        </w:tc>
      </w:tr>
      <w:tr w:rsidR="00512FC7" w:rsidRPr="00512FC7" w14:paraId="1BDFC7DF" w14:textId="77777777" w:rsidTr="00533FE7">
        <w:tc>
          <w:tcPr>
            <w:tcW w:w="828" w:type="dxa"/>
            <w:shd w:val="clear" w:color="auto" w:fill="auto"/>
          </w:tcPr>
          <w:p w14:paraId="4E98ECE2" w14:textId="77777777" w:rsidR="00512FC7" w:rsidRPr="00512FC7" w:rsidRDefault="00512FC7" w:rsidP="00533FE7">
            <w:r w:rsidRPr="00512FC7">
              <w:t>360</w:t>
            </w:r>
          </w:p>
        </w:tc>
        <w:tc>
          <w:tcPr>
            <w:tcW w:w="2699" w:type="dxa"/>
            <w:shd w:val="clear" w:color="auto" w:fill="auto"/>
          </w:tcPr>
          <w:p w14:paraId="5BC47C42" w14:textId="77777777" w:rsidR="00512FC7" w:rsidRPr="00512FC7" w:rsidRDefault="00C411EF" w:rsidP="00533FE7">
            <w:hyperlink w:anchor="fld_EncodedAllocTextLen" w:history="1">
              <w:r w:rsidR="00512FC7" w:rsidRPr="00533FE7">
                <w:rPr>
                  <w:rStyle w:val="Hyperlink"/>
                  <w:rFonts w:ascii="Times New Roman" w:hAnsi="Times New Roman"/>
                  <w:sz w:val="20"/>
                </w:rPr>
                <w:t>EncodedAllocTextLen</w:t>
              </w:r>
            </w:hyperlink>
          </w:p>
        </w:tc>
      </w:tr>
      <w:tr w:rsidR="00512FC7" w:rsidRPr="00512FC7" w14:paraId="04BA4F7D" w14:textId="77777777" w:rsidTr="00533FE7">
        <w:tc>
          <w:tcPr>
            <w:tcW w:w="828" w:type="dxa"/>
            <w:shd w:val="clear" w:color="auto" w:fill="auto"/>
          </w:tcPr>
          <w:p w14:paraId="73036BF5" w14:textId="77777777" w:rsidR="00512FC7" w:rsidRPr="00512FC7" w:rsidRDefault="00512FC7" w:rsidP="00533FE7">
            <w:r w:rsidRPr="00512FC7">
              <w:t>359</w:t>
            </w:r>
          </w:p>
        </w:tc>
        <w:tc>
          <w:tcPr>
            <w:tcW w:w="2699" w:type="dxa"/>
            <w:shd w:val="clear" w:color="auto" w:fill="auto"/>
          </w:tcPr>
          <w:p w14:paraId="65518DD0" w14:textId="77777777" w:rsidR="00512FC7" w:rsidRPr="00512FC7" w:rsidRDefault="00C411EF" w:rsidP="00533FE7">
            <w:hyperlink w:anchor="fld_EncodedHeadline" w:history="1">
              <w:r w:rsidR="00512FC7" w:rsidRPr="00533FE7">
                <w:rPr>
                  <w:rStyle w:val="Hyperlink"/>
                  <w:rFonts w:ascii="Times New Roman" w:hAnsi="Times New Roman"/>
                  <w:sz w:val="20"/>
                </w:rPr>
                <w:t>EncodedHeadline</w:t>
              </w:r>
            </w:hyperlink>
          </w:p>
        </w:tc>
      </w:tr>
      <w:tr w:rsidR="00512FC7" w:rsidRPr="00512FC7" w14:paraId="216D59EB" w14:textId="77777777" w:rsidTr="00533FE7">
        <w:tc>
          <w:tcPr>
            <w:tcW w:w="828" w:type="dxa"/>
            <w:shd w:val="clear" w:color="auto" w:fill="auto"/>
          </w:tcPr>
          <w:p w14:paraId="7A88299A" w14:textId="77777777" w:rsidR="00512FC7" w:rsidRPr="00512FC7" w:rsidRDefault="00512FC7" w:rsidP="00533FE7">
            <w:r w:rsidRPr="00512FC7">
              <w:t>358</w:t>
            </w:r>
          </w:p>
        </w:tc>
        <w:tc>
          <w:tcPr>
            <w:tcW w:w="2699" w:type="dxa"/>
            <w:shd w:val="clear" w:color="auto" w:fill="auto"/>
          </w:tcPr>
          <w:p w14:paraId="54B0E5D1" w14:textId="77777777" w:rsidR="00512FC7" w:rsidRPr="00512FC7" w:rsidRDefault="00C411EF" w:rsidP="00533FE7">
            <w:hyperlink w:anchor="fld_EncodedHeadlineLen" w:history="1">
              <w:r w:rsidR="00512FC7" w:rsidRPr="00533FE7">
                <w:rPr>
                  <w:rStyle w:val="Hyperlink"/>
                  <w:rFonts w:ascii="Times New Roman" w:hAnsi="Times New Roman"/>
                  <w:sz w:val="20"/>
                </w:rPr>
                <w:t>EncodedHeadlineLen</w:t>
              </w:r>
            </w:hyperlink>
          </w:p>
        </w:tc>
      </w:tr>
      <w:tr w:rsidR="00512FC7" w:rsidRPr="00512FC7" w14:paraId="160143CD" w14:textId="77777777" w:rsidTr="00533FE7">
        <w:tc>
          <w:tcPr>
            <w:tcW w:w="828" w:type="dxa"/>
            <w:shd w:val="clear" w:color="auto" w:fill="auto"/>
          </w:tcPr>
          <w:p w14:paraId="7B1F61C9" w14:textId="77777777" w:rsidR="00512FC7" w:rsidRPr="00512FC7" w:rsidRDefault="00512FC7" w:rsidP="00533FE7">
            <w:r w:rsidRPr="00512FC7">
              <w:t>349</w:t>
            </w:r>
          </w:p>
        </w:tc>
        <w:tc>
          <w:tcPr>
            <w:tcW w:w="2699" w:type="dxa"/>
            <w:shd w:val="clear" w:color="auto" w:fill="auto"/>
          </w:tcPr>
          <w:p w14:paraId="7DF75EEA" w14:textId="77777777" w:rsidR="00512FC7" w:rsidRPr="00512FC7" w:rsidRDefault="00C411EF" w:rsidP="00533FE7">
            <w:hyperlink w:anchor="fld_EncodedIssuer" w:history="1">
              <w:r w:rsidR="00512FC7" w:rsidRPr="00533FE7">
                <w:rPr>
                  <w:rStyle w:val="Hyperlink"/>
                  <w:rFonts w:ascii="Times New Roman" w:hAnsi="Times New Roman"/>
                  <w:sz w:val="20"/>
                </w:rPr>
                <w:t>EncodedIssuer</w:t>
              </w:r>
            </w:hyperlink>
          </w:p>
        </w:tc>
      </w:tr>
      <w:tr w:rsidR="00512FC7" w:rsidRPr="00512FC7" w14:paraId="59328B9C" w14:textId="77777777" w:rsidTr="00533FE7">
        <w:tc>
          <w:tcPr>
            <w:tcW w:w="828" w:type="dxa"/>
            <w:shd w:val="clear" w:color="auto" w:fill="auto"/>
          </w:tcPr>
          <w:p w14:paraId="4992CEA3" w14:textId="77777777" w:rsidR="00512FC7" w:rsidRPr="00512FC7" w:rsidRDefault="00512FC7" w:rsidP="00533FE7">
            <w:r w:rsidRPr="00512FC7">
              <w:t>348</w:t>
            </w:r>
          </w:p>
        </w:tc>
        <w:tc>
          <w:tcPr>
            <w:tcW w:w="2699" w:type="dxa"/>
            <w:shd w:val="clear" w:color="auto" w:fill="auto"/>
          </w:tcPr>
          <w:p w14:paraId="200E21C7" w14:textId="77777777" w:rsidR="00512FC7" w:rsidRPr="00512FC7" w:rsidRDefault="00C411EF" w:rsidP="00533FE7">
            <w:hyperlink w:anchor="fld_EncodedIssuerLen" w:history="1">
              <w:r w:rsidR="00512FC7" w:rsidRPr="00533FE7">
                <w:rPr>
                  <w:rStyle w:val="Hyperlink"/>
                  <w:rFonts w:ascii="Times New Roman" w:hAnsi="Times New Roman"/>
                  <w:sz w:val="20"/>
                </w:rPr>
                <w:t>EncodedIssuerLen</w:t>
              </w:r>
            </w:hyperlink>
          </w:p>
        </w:tc>
      </w:tr>
      <w:tr w:rsidR="00512FC7" w:rsidRPr="00512FC7" w14:paraId="13DFA961" w14:textId="77777777" w:rsidTr="00533FE7">
        <w:tc>
          <w:tcPr>
            <w:tcW w:w="828" w:type="dxa"/>
            <w:shd w:val="clear" w:color="auto" w:fill="auto"/>
          </w:tcPr>
          <w:p w14:paraId="0322C1FB" w14:textId="77777777" w:rsidR="00512FC7" w:rsidRPr="00512FC7" w:rsidRDefault="00512FC7" w:rsidP="00533FE7">
            <w:r w:rsidRPr="00512FC7">
              <w:t>619</w:t>
            </w:r>
          </w:p>
        </w:tc>
        <w:tc>
          <w:tcPr>
            <w:tcW w:w="2699" w:type="dxa"/>
            <w:shd w:val="clear" w:color="auto" w:fill="auto"/>
          </w:tcPr>
          <w:p w14:paraId="677879A5" w14:textId="77777777" w:rsidR="00512FC7" w:rsidRPr="00512FC7" w:rsidRDefault="00C411EF" w:rsidP="00533FE7">
            <w:hyperlink w:anchor="fld_EncodedLegIssuer" w:history="1">
              <w:r w:rsidR="00512FC7" w:rsidRPr="00533FE7">
                <w:rPr>
                  <w:rStyle w:val="Hyperlink"/>
                  <w:rFonts w:ascii="Times New Roman" w:hAnsi="Times New Roman"/>
                  <w:sz w:val="20"/>
                </w:rPr>
                <w:t>EncodedLegIssuer</w:t>
              </w:r>
            </w:hyperlink>
          </w:p>
        </w:tc>
      </w:tr>
      <w:tr w:rsidR="00512FC7" w:rsidRPr="00512FC7" w14:paraId="525C6C24" w14:textId="77777777" w:rsidTr="00533FE7">
        <w:tc>
          <w:tcPr>
            <w:tcW w:w="828" w:type="dxa"/>
            <w:shd w:val="clear" w:color="auto" w:fill="auto"/>
          </w:tcPr>
          <w:p w14:paraId="0671B114" w14:textId="77777777" w:rsidR="00512FC7" w:rsidRPr="00512FC7" w:rsidRDefault="00512FC7" w:rsidP="00533FE7">
            <w:r w:rsidRPr="00512FC7">
              <w:t>618</w:t>
            </w:r>
          </w:p>
        </w:tc>
        <w:tc>
          <w:tcPr>
            <w:tcW w:w="2699" w:type="dxa"/>
            <w:shd w:val="clear" w:color="auto" w:fill="auto"/>
          </w:tcPr>
          <w:p w14:paraId="52A300A4" w14:textId="77777777" w:rsidR="00512FC7" w:rsidRPr="00512FC7" w:rsidRDefault="00C411EF" w:rsidP="00533FE7">
            <w:hyperlink w:anchor="fld_EncodedLegIssuerLen" w:history="1">
              <w:r w:rsidR="00512FC7" w:rsidRPr="00533FE7">
                <w:rPr>
                  <w:rStyle w:val="Hyperlink"/>
                  <w:rFonts w:ascii="Times New Roman" w:hAnsi="Times New Roman"/>
                  <w:sz w:val="20"/>
                </w:rPr>
                <w:t>EncodedLegIssuerLen</w:t>
              </w:r>
            </w:hyperlink>
          </w:p>
        </w:tc>
      </w:tr>
      <w:tr w:rsidR="00512FC7" w:rsidRPr="00512FC7" w14:paraId="2296A33F" w14:textId="77777777" w:rsidTr="00533FE7">
        <w:tc>
          <w:tcPr>
            <w:tcW w:w="828" w:type="dxa"/>
            <w:shd w:val="clear" w:color="auto" w:fill="auto"/>
          </w:tcPr>
          <w:p w14:paraId="3EAD95BE" w14:textId="77777777" w:rsidR="00512FC7" w:rsidRPr="00512FC7" w:rsidRDefault="00512FC7" w:rsidP="00533FE7">
            <w:r w:rsidRPr="00512FC7">
              <w:t>622</w:t>
            </w:r>
          </w:p>
        </w:tc>
        <w:tc>
          <w:tcPr>
            <w:tcW w:w="2699" w:type="dxa"/>
            <w:shd w:val="clear" w:color="auto" w:fill="auto"/>
          </w:tcPr>
          <w:p w14:paraId="24566CBF" w14:textId="77777777" w:rsidR="00512FC7" w:rsidRPr="00512FC7" w:rsidRDefault="00C411EF" w:rsidP="00533FE7">
            <w:hyperlink w:anchor="fld_EncodedLegSecurityDesc" w:history="1">
              <w:r w:rsidR="00512FC7" w:rsidRPr="00533FE7">
                <w:rPr>
                  <w:rStyle w:val="Hyperlink"/>
                  <w:rFonts w:ascii="Times New Roman" w:hAnsi="Times New Roman"/>
                  <w:sz w:val="20"/>
                </w:rPr>
                <w:t>EncodedLegSecurityDesc</w:t>
              </w:r>
            </w:hyperlink>
          </w:p>
        </w:tc>
      </w:tr>
      <w:tr w:rsidR="00512FC7" w:rsidRPr="00512FC7" w14:paraId="3FF6E512" w14:textId="77777777" w:rsidTr="00533FE7">
        <w:tc>
          <w:tcPr>
            <w:tcW w:w="828" w:type="dxa"/>
            <w:shd w:val="clear" w:color="auto" w:fill="auto"/>
          </w:tcPr>
          <w:p w14:paraId="080162C9" w14:textId="77777777" w:rsidR="00512FC7" w:rsidRPr="00512FC7" w:rsidRDefault="00512FC7" w:rsidP="00533FE7">
            <w:r w:rsidRPr="00512FC7">
              <w:t>621</w:t>
            </w:r>
          </w:p>
        </w:tc>
        <w:tc>
          <w:tcPr>
            <w:tcW w:w="2699" w:type="dxa"/>
            <w:shd w:val="clear" w:color="auto" w:fill="auto"/>
          </w:tcPr>
          <w:p w14:paraId="383763A8" w14:textId="77777777" w:rsidR="00512FC7" w:rsidRPr="00512FC7" w:rsidRDefault="00C411EF" w:rsidP="00533FE7">
            <w:hyperlink w:anchor="fld_EncodedLegSecurityDescLen" w:history="1">
              <w:r w:rsidR="00512FC7" w:rsidRPr="00533FE7">
                <w:rPr>
                  <w:rStyle w:val="Hyperlink"/>
                  <w:rFonts w:ascii="Times New Roman" w:hAnsi="Times New Roman"/>
                  <w:sz w:val="20"/>
                </w:rPr>
                <w:t>EncodedLegSecurityDescLen</w:t>
              </w:r>
            </w:hyperlink>
          </w:p>
        </w:tc>
      </w:tr>
      <w:tr w:rsidR="00512FC7" w:rsidRPr="00512FC7" w14:paraId="7B77B5FD" w14:textId="77777777" w:rsidTr="00533FE7">
        <w:tc>
          <w:tcPr>
            <w:tcW w:w="828" w:type="dxa"/>
            <w:shd w:val="clear" w:color="auto" w:fill="auto"/>
          </w:tcPr>
          <w:p w14:paraId="7DBEB07D" w14:textId="77777777" w:rsidR="00512FC7" w:rsidRPr="00512FC7" w:rsidRDefault="00512FC7" w:rsidP="00533FE7">
            <w:r w:rsidRPr="00512FC7">
              <w:t>353</w:t>
            </w:r>
          </w:p>
        </w:tc>
        <w:tc>
          <w:tcPr>
            <w:tcW w:w="2699" w:type="dxa"/>
            <w:shd w:val="clear" w:color="auto" w:fill="auto"/>
          </w:tcPr>
          <w:p w14:paraId="17859A28" w14:textId="77777777" w:rsidR="00512FC7" w:rsidRPr="00512FC7" w:rsidRDefault="00C411EF" w:rsidP="00533FE7">
            <w:hyperlink w:anchor="fld_EncodedListExecInst" w:history="1">
              <w:r w:rsidR="00512FC7" w:rsidRPr="00533FE7">
                <w:rPr>
                  <w:rStyle w:val="Hyperlink"/>
                  <w:rFonts w:ascii="Times New Roman" w:hAnsi="Times New Roman"/>
                  <w:sz w:val="20"/>
                </w:rPr>
                <w:t>EncodedListExecInst</w:t>
              </w:r>
            </w:hyperlink>
          </w:p>
        </w:tc>
      </w:tr>
      <w:tr w:rsidR="00512FC7" w:rsidRPr="00512FC7" w14:paraId="14DBF00C" w14:textId="77777777" w:rsidTr="00533FE7">
        <w:tc>
          <w:tcPr>
            <w:tcW w:w="828" w:type="dxa"/>
            <w:shd w:val="clear" w:color="auto" w:fill="auto"/>
          </w:tcPr>
          <w:p w14:paraId="3A8D935C" w14:textId="77777777" w:rsidR="00512FC7" w:rsidRPr="00512FC7" w:rsidRDefault="00512FC7" w:rsidP="00533FE7">
            <w:r w:rsidRPr="00512FC7">
              <w:t>352</w:t>
            </w:r>
          </w:p>
        </w:tc>
        <w:tc>
          <w:tcPr>
            <w:tcW w:w="2699" w:type="dxa"/>
            <w:shd w:val="clear" w:color="auto" w:fill="auto"/>
          </w:tcPr>
          <w:p w14:paraId="645B125A" w14:textId="77777777" w:rsidR="00512FC7" w:rsidRPr="00512FC7" w:rsidRDefault="00C411EF" w:rsidP="00533FE7">
            <w:hyperlink w:anchor="fld_EncodedListExecInstLen" w:history="1">
              <w:r w:rsidR="00512FC7" w:rsidRPr="00533FE7">
                <w:rPr>
                  <w:rStyle w:val="Hyperlink"/>
                  <w:rFonts w:ascii="Times New Roman" w:hAnsi="Times New Roman"/>
                  <w:sz w:val="20"/>
                </w:rPr>
                <w:t>EncodedListExecInstLen</w:t>
              </w:r>
            </w:hyperlink>
          </w:p>
        </w:tc>
      </w:tr>
      <w:tr w:rsidR="00512FC7" w:rsidRPr="00512FC7" w14:paraId="2D838040" w14:textId="77777777" w:rsidTr="00533FE7">
        <w:tc>
          <w:tcPr>
            <w:tcW w:w="828" w:type="dxa"/>
            <w:shd w:val="clear" w:color="auto" w:fill="auto"/>
          </w:tcPr>
          <w:p w14:paraId="5494BEAC" w14:textId="77777777" w:rsidR="00512FC7" w:rsidRPr="00512FC7" w:rsidRDefault="00512FC7" w:rsidP="00533FE7">
            <w:r w:rsidRPr="00512FC7">
              <w:t>446</w:t>
            </w:r>
          </w:p>
        </w:tc>
        <w:tc>
          <w:tcPr>
            <w:tcW w:w="2699" w:type="dxa"/>
            <w:shd w:val="clear" w:color="auto" w:fill="auto"/>
          </w:tcPr>
          <w:p w14:paraId="69639CCE" w14:textId="77777777" w:rsidR="00512FC7" w:rsidRPr="00512FC7" w:rsidRDefault="00C411EF" w:rsidP="00533FE7">
            <w:hyperlink w:anchor="fld_EncodedListStatusText" w:history="1">
              <w:r w:rsidR="00512FC7" w:rsidRPr="00533FE7">
                <w:rPr>
                  <w:rStyle w:val="Hyperlink"/>
                  <w:rFonts w:ascii="Times New Roman" w:hAnsi="Times New Roman"/>
                  <w:sz w:val="20"/>
                </w:rPr>
                <w:t>EncodedListStatusText</w:t>
              </w:r>
            </w:hyperlink>
          </w:p>
        </w:tc>
      </w:tr>
      <w:tr w:rsidR="00512FC7" w:rsidRPr="00512FC7" w14:paraId="34AFA599" w14:textId="77777777" w:rsidTr="00533FE7">
        <w:tc>
          <w:tcPr>
            <w:tcW w:w="828" w:type="dxa"/>
            <w:shd w:val="clear" w:color="auto" w:fill="auto"/>
          </w:tcPr>
          <w:p w14:paraId="28DBE2EE" w14:textId="77777777" w:rsidR="00512FC7" w:rsidRPr="00512FC7" w:rsidRDefault="00512FC7" w:rsidP="00533FE7">
            <w:r w:rsidRPr="00512FC7">
              <w:t>445</w:t>
            </w:r>
          </w:p>
        </w:tc>
        <w:tc>
          <w:tcPr>
            <w:tcW w:w="2699" w:type="dxa"/>
            <w:shd w:val="clear" w:color="auto" w:fill="auto"/>
          </w:tcPr>
          <w:p w14:paraId="169D8979" w14:textId="77777777" w:rsidR="00512FC7" w:rsidRPr="00512FC7" w:rsidRDefault="00C411EF" w:rsidP="00533FE7">
            <w:hyperlink w:anchor="fld_EncodedListStatusTextLen" w:history="1">
              <w:r w:rsidR="00512FC7" w:rsidRPr="00533FE7">
                <w:rPr>
                  <w:rStyle w:val="Hyperlink"/>
                  <w:rFonts w:ascii="Times New Roman" w:hAnsi="Times New Roman"/>
                  <w:sz w:val="20"/>
                </w:rPr>
                <w:t>EncodedListStatusTextLen</w:t>
              </w:r>
            </w:hyperlink>
          </w:p>
        </w:tc>
      </w:tr>
      <w:tr w:rsidR="00512FC7" w:rsidRPr="00512FC7" w14:paraId="7729A5FA" w14:textId="77777777" w:rsidTr="00533FE7">
        <w:tc>
          <w:tcPr>
            <w:tcW w:w="828" w:type="dxa"/>
            <w:shd w:val="clear" w:color="auto" w:fill="auto"/>
          </w:tcPr>
          <w:p w14:paraId="5170B2BA" w14:textId="77777777" w:rsidR="00512FC7" w:rsidRPr="00512FC7" w:rsidRDefault="00512FC7" w:rsidP="00533FE7">
            <w:r w:rsidRPr="00512FC7">
              <w:t>1398</w:t>
            </w:r>
          </w:p>
        </w:tc>
        <w:tc>
          <w:tcPr>
            <w:tcW w:w="2699" w:type="dxa"/>
            <w:shd w:val="clear" w:color="auto" w:fill="auto"/>
          </w:tcPr>
          <w:p w14:paraId="6B8562BC" w14:textId="77777777" w:rsidR="00512FC7" w:rsidRPr="00512FC7" w:rsidRDefault="00C411EF" w:rsidP="00533FE7">
            <w:hyperlink w:anchor="fld_EncodedMktSegmDesc" w:history="1">
              <w:r w:rsidR="00512FC7" w:rsidRPr="00533FE7">
                <w:rPr>
                  <w:rStyle w:val="Hyperlink"/>
                  <w:rFonts w:ascii="Times New Roman" w:hAnsi="Times New Roman"/>
                  <w:sz w:val="20"/>
                </w:rPr>
                <w:t>EncodedMktSegmDesc</w:t>
              </w:r>
            </w:hyperlink>
          </w:p>
        </w:tc>
      </w:tr>
      <w:tr w:rsidR="00512FC7" w:rsidRPr="00512FC7" w14:paraId="3F7B6DDC" w14:textId="77777777" w:rsidTr="00533FE7">
        <w:tc>
          <w:tcPr>
            <w:tcW w:w="828" w:type="dxa"/>
            <w:shd w:val="clear" w:color="auto" w:fill="auto"/>
          </w:tcPr>
          <w:p w14:paraId="13D16661" w14:textId="77777777" w:rsidR="00512FC7" w:rsidRPr="00512FC7" w:rsidRDefault="00512FC7" w:rsidP="00533FE7">
            <w:r w:rsidRPr="00512FC7">
              <w:t>1397</w:t>
            </w:r>
          </w:p>
        </w:tc>
        <w:tc>
          <w:tcPr>
            <w:tcW w:w="2699" w:type="dxa"/>
            <w:shd w:val="clear" w:color="auto" w:fill="auto"/>
          </w:tcPr>
          <w:p w14:paraId="635142C5" w14:textId="77777777" w:rsidR="00512FC7" w:rsidRPr="00512FC7" w:rsidRDefault="00C411EF" w:rsidP="00533FE7">
            <w:hyperlink w:anchor="fld_EncodedMktSegmDescLen" w:history="1">
              <w:r w:rsidR="00512FC7" w:rsidRPr="00533FE7">
                <w:rPr>
                  <w:rStyle w:val="Hyperlink"/>
                  <w:rFonts w:ascii="Times New Roman" w:hAnsi="Times New Roman"/>
                  <w:sz w:val="20"/>
                </w:rPr>
                <w:t>EncodedMktSegmDescLen</w:t>
              </w:r>
            </w:hyperlink>
          </w:p>
        </w:tc>
      </w:tr>
      <w:tr w:rsidR="00512FC7" w:rsidRPr="00512FC7" w14:paraId="0688C224" w14:textId="77777777" w:rsidTr="00533FE7">
        <w:tc>
          <w:tcPr>
            <w:tcW w:w="828" w:type="dxa"/>
            <w:shd w:val="clear" w:color="auto" w:fill="auto"/>
          </w:tcPr>
          <w:p w14:paraId="7D327925" w14:textId="77777777" w:rsidR="00512FC7" w:rsidRPr="00512FC7" w:rsidRDefault="00512FC7" w:rsidP="00533FE7">
            <w:r w:rsidRPr="00512FC7">
              <w:t>351</w:t>
            </w:r>
          </w:p>
        </w:tc>
        <w:tc>
          <w:tcPr>
            <w:tcW w:w="2699" w:type="dxa"/>
            <w:shd w:val="clear" w:color="auto" w:fill="auto"/>
          </w:tcPr>
          <w:p w14:paraId="145E73AF" w14:textId="77777777" w:rsidR="00512FC7" w:rsidRPr="00512FC7" w:rsidRDefault="00C411EF" w:rsidP="00533FE7">
            <w:hyperlink w:anchor="fld_EncodedSecurityDesc" w:history="1">
              <w:r w:rsidR="00512FC7" w:rsidRPr="00533FE7">
                <w:rPr>
                  <w:rStyle w:val="Hyperlink"/>
                  <w:rFonts w:ascii="Times New Roman" w:hAnsi="Times New Roman"/>
                  <w:sz w:val="20"/>
                </w:rPr>
                <w:t>EncodedSecurityDesc</w:t>
              </w:r>
            </w:hyperlink>
          </w:p>
        </w:tc>
      </w:tr>
      <w:tr w:rsidR="00512FC7" w:rsidRPr="00512FC7" w14:paraId="3244CDFA" w14:textId="77777777" w:rsidTr="00533FE7">
        <w:tc>
          <w:tcPr>
            <w:tcW w:w="828" w:type="dxa"/>
            <w:shd w:val="clear" w:color="auto" w:fill="auto"/>
          </w:tcPr>
          <w:p w14:paraId="478C9015" w14:textId="77777777" w:rsidR="00512FC7" w:rsidRPr="00512FC7" w:rsidRDefault="00512FC7" w:rsidP="00533FE7">
            <w:r w:rsidRPr="00512FC7">
              <w:t>350</w:t>
            </w:r>
          </w:p>
        </w:tc>
        <w:tc>
          <w:tcPr>
            <w:tcW w:w="2699" w:type="dxa"/>
            <w:shd w:val="clear" w:color="auto" w:fill="auto"/>
          </w:tcPr>
          <w:p w14:paraId="76804786" w14:textId="77777777" w:rsidR="00512FC7" w:rsidRPr="00512FC7" w:rsidRDefault="00C411EF" w:rsidP="00533FE7">
            <w:hyperlink w:anchor="fld_EncodedSecurityDescLen" w:history="1">
              <w:r w:rsidR="00512FC7" w:rsidRPr="00533FE7">
                <w:rPr>
                  <w:rStyle w:val="Hyperlink"/>
                  <w:rFonts w:ascii="Times New Roman" w:hAnsi="Times New Roman"/>
                  <w:sz w:val="20"/>
                </w:rPr>
                <w:t>EncodedSecurityDescLen</w:t>
              </w:r>
            </w:hyperlink>
          </w:p>
        </w:tc>
      </w:tr>
      <w:tr w:rsidR="00512FC7" w:rsidRPr="00512FC7" w14:paraId="2B754A8E" w14:textId="77777777" w:rsidTr="00533FE7">
        <w:tc>
          <w:tcPr>
            <w:tcW w:w="828" w:type="dxa"/>
            <w:shd w:val="clear" w:color="auto" w:fill="auto"/>
          </w:tcPr>
          <w:p w14:paraId="149EB1AF" w14:textId="77777777" w:rsidR="00512FC7" w:rsidRPr="00512FC7" w:rsidRDefault="00512FC7" w:rsidP="00533FE7">
            <w:r w:rsidRPr="00512FC7">
              <w:t>1469</w:t>
            </w:r>
          </w:p>
        </w:tc>
        <w:tc>
          <w:tcPr>
            <w:tcW w:w="2699" w:type="dxa"/>
            <w:shd w:val="clear" w:color="auto" w:fill="auto"/>
          </w:tcPr>
          <w:p w14:paraId="27135374" w14:textId="77777777" w:rsidR="00512FC7" w:rsidRPr="00512FC7" w:rsidRDefault="00C411EF" w:rsidP="00533FE7">
            <w:hyperlink w:anchor="fld_EncodedSecurityListDesc" w:history="1">
              <w:r w:rsidR="00512FC7" w:rsidRPr="00533FE7">
                <w:rPr>
                  <w:rStyle w:val="Hyperlink"/>
                  <w:rFonts w:ascii="Times New Roman" w:hAnsi="Times New Roman"/>
                  <w:sz w:val="20"/>
                </w:rPr>
                <w:t>EncodedSecurityListDesc</w:t>
              </w:r>
            </w:hyperlink>
          </w:p>
        </w:tc>
      </w:tr>
      <w:tr w:rsidR="00512FC7" w:rsidRPr="00512FC7" w14:paraId="0A7F2067" w14:textId="77777777" w:rsidTr="00533FE7">
        <w:tc>
          <w:tcPr>
            <w:tcW w:w="828" w:type="dxa"/>
            <w:shd w:val="clear" w:color="auto" w:fill="auto"/>
          </w:tcPr>
          <w:p w14:paraId="4DB9F304" w14:textId="77777777" w:rsidR="00512FC7" w:rsidRPr="00512FC7" w:rsidRDefault="00512FC7" w:rsidP="00533FE7">
            <w:r w:rsidRPr="00512FC7">
              <w:t>1468</w:t>
            </w:r>
          </w:p>
        </w:tc>
        <w:tc>
          <w:tcPr>
            <w:tcW w:w="2699" w:type="dxa"/>
            <w:shd w:val="clear" w:color="auto" w:fill="auto"/>
          </w:tcPr>
          <w:p w14:paraId="71ACBA97" w14:textId="77777777" w:rsidR="00512FC7" w:rsidRPr="00512FC7" w:rsidRDefault="00C411EF" w:rsidP="00533FE7">
            <w:hyperlink w:anchor="fld_EncodedSecurityListDescLen" w:history="1">
              <w:r w:rsidR="00512FC7" w:rsidRPr="00533FE7">
                <w:rPr>
                  <w:rStyle w:val="Hyperlink"/>
                  <w:rFonts w:ascii="Times New Roman" w:hAnsi="Times New Roman"/>
                  <w:sz w:val="20"/>
                </w:rPr>
                <w:t>EncodedSecurityListDescLen</w:t>
              </w:r>
            </w:hyperlink>
          </w:p>
        </w:tc>
      </w:tr>
      <w:tr w:rsidR="00512FC7" w:rsidRPr="00512FC7" w14:paraId="5B3CC42F" w14:textId="77777777" w:rsidTr="00533FE7">
        <w:tc>
          <w:tcPr>
            <w:tcW w:w="828" w:type="dxa"/>
            <w:shd w:val="clear" w:color="auto" w:fill="auto"/>
          </w:tcPr>
          <w:p w14:paraId="4A0AD879" w14:textId="77777777" w:rsidR="00512FC7" w:rsidRPr="00512FC7" w:rsidRDefault="00512FC7" w:rsidP="00533FE7">
            <w:r w:rsidRPr="00512FC7">
              <w:t>357</w:t>
            </w:r>
          </w:p>
        </w:tc>
        <w:tc>
          <w:tcPr>
            <w:tcW w:w="2699" w:type="dxa"/>
            <w:shd w:val="clear" w:color="auto" w:fill="auto"/>
          </w:tcPr>
          <w:p w14:paraId="1D1F779F" w14:textId="77777777" w:rsidR="00512FC7" w:rsidRPr="00512FC7" w:rsidRDefault="00C411EF" w:rsidP="00533FE7">
            <w:hyperlink w:anchor="fld_EncodedSubject" w:history="1">
              <w:r w:rsidR="00512FC7" w:rsidRPr="00533FE7">
                <w:rPr>
                  <w:rStyle w:val="Hyperlink"/>
                  <w:rFonts w:ascii="Times New Roman" w:hAnsi="Times New Roman"/>
                  <w:sz w:val="20"/>
                </w:rPr>
                <w:t>EncodedSubject</w:t>
              </w:r>
            </w:hyperlink>
          </w:p>
        </w:tc>
      </w:tr>
      <w:tr w:rsidR="00512FC7" w:rsidRPr="00512FC7" w14:paraId="6023D410" w14:textId="77777777" w:rsidTr="00533FE7">
        <w:tc>
          <w:tcPr>
            <w:tcW w:w="828" w:type="dxa"/>
            <w:shd w:val="clear" w:color="auto" w:fill="auto"/>
          </w:tcPr>
          <w:p w14:paraId="453F2C78" w14:textId="77777777" w:rsidR="00512FC7" w:rsidRPr="00512FC7" w:rsidRDefault="00512FC7" w:rsidP="00533FE7">
            <w:r w:rsidRPr="00512FC7">
              <w:t>356</w:t>
            </w:r>
          </w:p>
        </w:tc>
        <w:tc>
          <w:tcPr>
            <w:tcW w:w="2699" w:type="dxa"/>
            <w:shd w:val="clear" w:color="auto" w:fill="auto"/>
          </w:tcPr>
          <w:p w14:paraId="2399D8ED" w14:textId="77777777" w:rsidR="00512FC7" w:rsidRPr="00512FC7" w:rsidRDefault="00C411EF" w:rsidP="00533FE7">
            <w:hyperlink w:anchor="fld_EncodedSubjectLen" w:history="1">
              <w:r w:rsidR="00512FC7" w:rsidRPr="00533FE7">
                <w:rPr>
                  <w:rStyle w:val="Hyperlink"/>
                  <w:rFonts w:ascii="Times New Roman" w:hAnsi="Times New Roman"/>
                  <w:sz w:val="20"/>
                </w:rPr>
                <w:t>EncodedSubjectLen</w:t>
              </w:r>
            </w:hyperlink>
          </w:p>
        </w:tc>
      </w:tr>
      <w:tr w:rsidR="00DE5358" w:rsidRPr="00DE5358" w14:paraId="03885E73" w14:textId="77777777" w:rsidTr="00BD0927">
        <w:trPr>
          <w:del w:id="4628" w:author="Administrator" w:date="2011-08-18T10:26:00Z"/>
        </w:trPr>
        <w:tc>
          <w:tcPr>
            <w:tcW w:w="828" w:type="dxa"/>
            <w:shd w:val="clear" w:color="auto" w:fill="auto"/>
          </w:tcPr>
          <w:p w14:paraId="3A0401C5" w14:textId="77777777" w:rsidR="00DE5358" w:rsidRPr="00DE5358" w:rsidRDefault="00DE5358" w:rsidP="00DE5358">
            <w:pPr>
              <w:rPr>
                <w:del w:id="4629" w:author="Administrator" w:date="2011-08-18T10:26:00Z"/>
              </w:rPr>
            </w:pPr>
            <w:del w:id="4630" w:author="Administrator" w:date="2011-08-18T10:26:00Z">
              <w:r w:rsidRPr="00DE5358">
                <w:delText>1360</w:delText>
              </w:r>
            </w:del>
          </w:p>
        </w:tc>
        <w:tc>
          <w:tcPr>
            <w:tcW w:w="2699" w:type="dxa"/>
            <w:shd w:val="clear" w:color="auto" w:fill="auto"/>
          </w:tcPr>
          <w:p w14:paraId="46C4B609" w14:textId="77777777" w:rsidR="00DE5358" w:rsidRPr="00DE5358" w:rsidRDefault="00DE5358" w:rsidP="00DE5358">
            <w:pPr>
              <w:rPr>
                <w:del w:id="4631" w:author="Administrator" w:date="2011-08-18T10:26:00Z"/>
              </w:rPr>
            </w:pPr>
            <w:del w:id="4632" w:author="Administrator" w:date="2011-08-18T10:26:00Z">
              <w:r>
                <w:fldChar w:fldCharType="begin"/>
              </w:r>
              <w:r>
                <w:delInstrText xml:space="preserve"> HYPERLINK  \l "fld_EncodedSymbol" </w:delInstrText>
              </w:r>
              <w:r>
                <w:fldChar w:fldCharType="separate"/>
              </w:r>
              <w:r w:rsidRPr="00BD0927">
                <w:rPr>
                  <w:rStyle w:val="Hyperlink"/>
                  <w:rFonts w:ascii="Times New Roman" w:hAnsi="Times New Roman"/>
                  <w:sz w:val="20"/>
                </w:rPr>
                <w:delText>EncodedSymbol</w:delText>
              </w:r>
              <w:r>
                <w:fldChar w:fldCharType="end"/>
              </w:r>
            </w:del>
          </w:p>
        </w:tc>
      </w:tr>
      <w:tr w:rsidR="00DE5358" w:rsidRPr="00DE5358" w14:paraId="5C58753D" w14:textId="77777777" w:rsidTr="00BD0927">
        <w:trPr>
          <w:del w:id="4633" w:author="Administrator" w:date="2011-08-18T10:26:00Z"/>
        </w:trPr>
        <w:tc>
          <w:tcPr>
            <w:tcW w:w="828" w:type="dxa"/>
            <w:shd w:val="clear" w:color="auto" w:fill="auto"/>
          </w:tcPr>
          <w:p w14:paraId="219C19D3" w14:textId="77777777" w:rsidR="00DE5358" w:rsidRPr="00DE5358" w:rsidRDefault="00DE5358" w:rsidP="00DE5358">
            <w:pPr>
              <w:rPr>
                <w:del w:id="4634" w:author="Administrator" w:date="2011-08-18T10:26:00Z"/>
              </w:rPr>
            </w:pPr>
            <w:del w:id="4635" w:author="Administrator" w:date="2011-08-18T10:26:00Z">
              <w:r w:rsidRPr="00DE5358">
                <w:delText>1359</w:delText>
              </w:r>
            </w:del>
          </w:p>
        </w:tc>
        <w:tc>
          <w:tcPr>
            <w:tcW w:w="2699" w:type="dxa"/>
            <w:shd w:val="clear" w:color="auto" w:fill="auto"/>
          </w:tcPr>
          <w:p w14:paraId="7C978865" w14:textId="77777777" w:rsidR="00DE5358" w:rsidRPr="00DE5358" w:rsidRDefault="00DE5358" w:rsidP="00DE5358">
            <w:pPr>
              <w:rPr>
                <w:del w:id="4636" w:author="Administrator" w:date="2011-08-18T10:26:00Z"/>
              </w:rPr>
            </w:pPr>
            <w:del w:id="4637" w:author="Administrator" w:date="2011-08-18T10:26:00Z">
              <w:r>
                <w:fldChar w:fldCharType="begin"/>
              </w:r>
              <w:r>
                <w:delInstrText xml:space="preserve"> HYPERLINK  \l "fld_EncodedSymbolLen" </w:delInstrText>
              </w:r>
              <w:r>
                <w:fldChar w:fldCharType="separate"/>
              </w:r>
              <w:r w:rsidRPr="00BD0927">
                <w:rPr>
                  <w:rStyle w:val="Hyperlink"/>
                  <w:rFonts w:ascii="Times New Roman" w:hAnsi="Times New Roman"/>
                  <w:sz w:val="20"/>
                </w:rPr>
                <w:delText>EncodedSymbolLen</w:delText>
              </w:r>
              <w:r>
                <w:fldChar w:fldCharType="end"/>
              </w:r>
            </w:del>
          </w:p>
        </w:tc>
      </w:tr>
      <w:tr w:rsidR="00512FC7" w:rsidRPr="00512FC7" w14:paraId="78601437" w14:textId="77777777" w:rsidTr="00533FE7">
        <w:tc>
          <w:tcPr>
            <w:tcW w:w="828" w:type="dxa"/>
            <w:shd w:val="clear" w:color="auto" w:fill="auto"/>
          </w:tcPr>
          <w:p w14:paraId="598B4D17" w14:textId="77777777" w:rsidR="00512FC7" w:rsidRPr="00512FC7" w:rsidRDefault="00512FC7" w:rsidP="00533FE7">
            <w:r w:rsidRPr="00512FC7">
              <w:t>355</w:t>
            </w:r>
          </w:p>
        </w:tc>
        <w:tc>
          <w:tcPr>
            <w:tcW w:w="2699" w:type="dxa"/>
            <w:shd w:val="clear" w:color="auto" w:fill="auto"/>
          </w:tcPr>
          <w:p w14:paraId="50195F0B" w14:textId="77777777" w:rsidR="00512FC7" w:rsidRPr="00512FC7" w:rsidRDefault="00C411EF" w:rsidP="00533FE7">
            <w:hyperlink w:anchor="fld_EncodedText" w:history="1">
              <w:r w:rsidR="00512FC7" w:rsidRPr="00533FE7">
                <w:rPr>
                  <w:rStyle w:val="Hyperlink"/>
                  <w:rFonts w:ascii="Times New Roman" w:hAnsi="Times New Roman"/>
                  <w:sz w:val="20"/>
                </w:rPr>
                <w:t>EncodedText</w:t>
              </w:r>
            </w:hyperlink>
          </w:p>
        </w:tc>
      </w:tr>
      <w:tr w:rsidR="00512FC7" w:rsidRPr="00512FC7" w14:paraId="0DD4E891" w14:textId="77777777" w:rsidTr="00533FE7">
        <w:tc>
          <w:tcPr>
            <w:tcW w:w="828" w:type="dxa"/>
            <w:shd w:val="clear" w:color="auto" w:fill="auto"/>
          </w:tcPr>
          <w:p w14:paraId="18F47F6A" w14:textId="77777777" w:rsidR="00512FC7" w:rsidRPr="00512FC7" w:rsidRDefault="00512FC7" w:rsidP="00533FE7">
            <w:r w:rsidRPr="00512FC7">
              <w:t>354</w:t>
            </w:r>
          </w:p>
        </w:tc>
        <w:tc>
          <w:tcPr>
            <w:tcW w:w="2699" w:type="dxa"/>
            <w:shd w:val="clear" w:color="auto" w:fill="auto"/>
          </w:tcPr>
          <w:p w14:paraId="76C8BBAE" w14:textId="77777777" w:rsidR="00512FC7" w:rsidRPr="00512FC7" w:rsidRDefault="00C411EF" w:rsidP="00533FE7">
            <w:hyperlink w:anchor="fld_EncodedTextLen" w:history="1">
              <w:r w:rsidR="00512FC7" w:rsidRPr="00533FE7">
                <w:rPr>
                  <w:rStyle w:val="Hyperlink"/>
                  <w:rFonts w:ascii="Times New Roman" w:hAnsi="Times New Roman"/>
                  <w:sz w:val="20"/>
                </w:rPr>
                <w:t>EncodedTextLen</w:t>
              </w:r>
            </w:hyperlink>
          </w:p>
        </w:tc>
      </w:tr>
      <w:tr w:rsidR="00512FC7" w:rsidRPr="00512FC7" w14:paraId="654BD57F" w14:textId="77777777" w:rsidTr="00533FE7">
        <w:tc>
          <w:tcPr>
            <w:tcW w:w="828" w:type="dxa"/>
            <w:shd w:val="clear" w:color="auto" w:fill="auto"/>
          </w:tcPr>
          <w:p w14:paraId="3BEABAF3" w14:textId="77777777" w:rsidR="00512FC7" w:rsidRPr="00512FC7" w:rsidRDefault="00512FC7" w:rsidP="00533FE7">
            <w:r w:rsidRPr="00512FC7">
              <w:t>363</w:t>
            </w:r>
          </w:p>
        </w:tc>
        <w:tc>
          <w:tcPr>
            <w:tcW w:w="2699" w:type="dxa"/>
            <w:shd w:val="clear" w:color="auto" w:fill="auto"/>
          </w:tcPr>
          <w:p w14:paraId="3712BF90" w14:textId="77777777" w:rsidR="00512FC7" w:rsidRPr="00512FC7" w:rsidRDefault="00C411EF" w:rsidP="00533FE7">
            <w:hyperlink w:anchor="fld_EncodedUnderlyingIssuer" w:history="1">
              <w:r w:rsidR="00512FC7" w:rsidRPr="00533FE7">
                <w:rPr>
                  <w:rStyle w:val="Hyperlink"/>
                  <w:rFonts w:ascii="Times New Roman" w:hAnsi="Times New Roman"/>
                  <w:sz w:val="20"/>
                </w:rPr>
                <w:t>EncodedUnderlyingIssuer</w:t>
              </w:r>
            </w:hyperlink>
          </w:p>
        </w:tc>
      </w:tr>
      <w:tr w:rsidR="00512FC7" w:rsidRPr="00512FC7" w14:paraId="027DF520" w14:textId="77777777" w:rsidTr="00533FE7">
        <w:tc>
          <w:tcPr>
            <w:tcW w:w="828" w:type="dxa"/>
            <w:shd w:val="clear" w:color="auto" w:fill="auto"/>
          </w:tcPr>
          <w:p w14:paraId="294A4F57" w14:textId="77777777" w:rsidR="00512FC7" w:rsidRPr="00512FC7" w:rsidRDefault="00512FC7" w:rsidP="00533FE7">
            <w:r w:rsidRPr="00512FC7">
              <w:t>362</w:t>
            </w:r>
          </w:p>
        </w:tc>
        <w:tc>
          <w:tcPr>
            <w:tcW w:w="2699" w:type="dxa"/>
            <w:shd w:val="clear" w:color="auto" w:fill="auto"/>
          </w:tcPr>
          <w:p w14:paraId="22D28D28" w14:textId="77777777" w:rsidR="00512FC7" w:rsidRPr="00512FC7" w:rsidRDefault="00C411EF" w:rsidP="00533FE7">
            <w:hyperlink w:anchor="fld_EncodedUnderlyingIssuerLen" w:history="1">
              <w:r w:rsidR="00512FC7" w:rsidRPr="00533FE7">
                <w:rPr>
                  <w:rStyle w:val="Hyperlink"/>
                  <w:rFonts w:ascii="Times New Roman" w:hAnsi="Times New Roman"/>
                  <w:sz w:val="20"/>
                </w:rPr>
                <w:t>EncodedUnderlyingIssuerLen</w:t>
              </w:r>
            </w:hyperlink>
          </w:p>
        </w:tc>
      </w:tr>
      <w:tr w:rsidR="00512FC7" w:rsidRPr="00512FC7" w14:paraId="4A20C504" w14:textId="77777777" w:rsidTr="00533FE7">
        <w:tc>
          <w:tcPr>
            <w:tcW w:w="828" w:type="dxa"/>
            <w:shd w:val="clear" w:color="auto" w:fill="auto"/>
          </w:tcPr>
          <w:p w14:paraId="35318BF1" w14:textId="77777777" w:rsidR="00512FC7" w:rsidRPr="00512FC7" w:rsidRDefault="00512FC7" w:rsidP="00533FE7">
            <w:r w:rsidRPr="00512FC7">
              <w:t>365</w:t>
            </w:r>
          </w:p>
        </w:tc>
        <w:tc>
          <w:tcPr>
            <w:tcW w:w="2699" w:type="dxa"/>
            <w:shd w:val="clear" w:color="auto" w:fill="auto"/>
          </w:tcPr>
          <w:p w14:paraId="48D262B0" w14:textId="77777777" w:rsidR="00512FC7" w:rsidRPr="00512FC7" w:rsidRDefault="00C411EF" w:rsidP="00533FE7">
            <w:hyperlink w:anchor="fld_EncodedUnderlyingSecurityDesc" w:history="1">
              <w:r w:rsidR="00512FC7" w:rsidRPr="00533FE7">
                <w:rPr>
                  <w:rStyle w:val="Hyperlink"/>
                  <w:rFonts w:ascii="Times New Roman" w:hAnsi="Times New Roman"/>
                  <w:sz w:val="20"/>
                </w:rPr>
                <w:t>EncodedUnderlyingSecurityDesc</w:t>
              </w:r>
            </w:hyperlink>
          </w:p>
        </w:tc>
      </w:tr>
      <w:tr w:rsidR="00512FC7" w:rsidRPr="00512FC7" w14:paraId="45901E8B" w14:textId="77777777" w:rsidTr="00533FE7">
        <w:tc>
          <w:tcPr>
            <w:tcW w:w="828" w:type="dxa"/>
            <w:shd w:val="clear" w:color="auto" w:fill="auto"/>
          </w:tcPr>
          <w:p w14:paraId="66330471" w14:textId="77777777" w:rsidR="00512FC7" w:rsidRPr="00512FC7" w:rsidRDefault="00512FC7" w:rsidP="00533FE7">
            <w:r w:rsidRPr="00512FC7">
              <w:t>364</w:t>
            </w:r>
          </w:p>
        </w:tc>
        <w:tc>
          <w:tcPr>
            <w:tcW w:w="2699" w:type="dxa"/>
            <w:shd w:val="clear" w:color="auto" w:fill="auto"/>
          </w:tcPr>
          <w:p w14:paraId="4E3E42A9" w14:textId="77777777" w:rsidR="00512FC7" w:rsidRPr="00512FC7" w:rsidRDefault="00C411EF" w:rsidP="00533FE7">
            <w:hyperlink w:anchor="fld_EncodedUnderlyingSecurityDescLen" w:history="1">
              <w:r w:rsidR="00512FC7" w:rsidRPr="00533FE7">
                <w:rPr>
                  <w:rStyle w:val="Hyperlink"/>
                  <w:rFonts w:ascii="Times New Roman" w:hAnsi="Times New Roman"/>
                  <w:sz w:val="20"/>
                </w:rPr>
                <w:t>EncodedUnderlyingSecurityDescLen</w:t>
              </w:r>
            </w:hyperlink>
          </w:p>
        </w:tc>
      </w:tr>
      <w:tr w:rsidR="00512FC7" w:rsidRPr="00512FC7" w14:paraId="7884883F" w14:textId="77777777" w:rsidTr="00533FE7">
        <w:tc>
          <w:tcPr>
            <w:tcW w:w="828" w:type="dxa"/>
            <w:shd w:val="clear" w:color="auto" w:fill="auto"/>
          </w:tcPr>
          <w:p w14:paraId="44F08978" w14:textId="77777777" w:rsidR="00512FC7" w:rsidRPr="00512FC7" w:rsidRDefault="00512FC7" w:rsidP="00533FE7">
            <w:r w:rsidRPr="00512FC7">
              <w:t>1404</w:t>
            </w:r>
          </w:p>
        </w:tc>
        <w:tc>
          <w:tcPr>
            <w:tcW w:w="2699" w:type="dxa"/>
            <w:shd w:val="clear" w:color="auto" w:fill="auto"/>
          </w:tcPr>
          <w:p w14:paraId="5AD6ABAA" w14:textId="77777777" w:rsidR="00512FC7" w:rsidRPr="00512FC7" w:rsidRDefault="00C411EF" w:rsidP="00533FE7">
            <w:hyperlink w:anchor="fld_EncryptedNewPassword" w:history="1">
              <w:r w:rsidR="00512FC7" w:rsidRPr="00533FE7">
                <w:rPr>
                  <w:rStyle w:val="Hyperlink"/>
                  <w:rFonts w:ascii="Times New Roman" w:hAnsi="Times New Roman"/>
                  <w:sz w:val="20"/>
                </w:rPr>
                <w:t>EncryptedNewPassword</w:t>
              </w:r>
            </w:hyperlink>
          </w:p>
        </w:tc>
      </w:tr>
      <w:tr w:rsidR="00512FC7" w:rsidRPr="00512FC7" w14:paraId="038F6B10" w14:textId="77777777" w:rsidTr="00533FE7">
        <w:tc>
          <w:tcPr>
            <w:tcW w:w="828" w:type="dxa"/>
            <w:shd w:val="clear" w:color="auto" w:fill="auto"/>
          </w:tcPr>
          <w:p w14:paraId="0F6BE3E2" w14:textId="77777777" w:rsidR="00512FC7" w:rsidRPr="00512FC7" w:rsidRDefault="00512FC7" w:rsidP="00533FE7">
            <w:r w:rsidRPr="00512FC7">
              <w:t>1403</w:t>
            </w:r>
          </w:p>
        </w:tc>
        <w:tc>
          <w:tcPr>
            <w:tcW w:w="2699" w:type="dxa"/>
            <w:shd w:val="clear" w:color="auto" w:fill="auto"/>
          </w:tcPr>
          <w:p w14:paraId="3912067B" w14:textId="77777777" w:rsidR="00512FC7" w:rsidRPr="00512FC7" w:rsidRDefault="00C411EF" w:rsidP="00533FE7">
            <w:hyperlink w:anchor="fld_EncryptedNewPasswordLen" w:history="1">
              <w:r w:rsidR="00512FC7" w:rsidRPr="00533FE7">
                <w:rPr>
                  <w:rStyle w:val="Hyperlink"/>
                  <w:rFonts w:ascii="Times New Roman" w:hAnsi="Times New Roman"/>
                  <w:sz w:val="20"/>
                </w:rPr>
                <w:t>EncryptedNewPasswordLen</w:t>
              </w:r>
            </w:hyperlink>
          </w:p>
        </w:tc>
      </w:tr>
      <w:tr w:rsidR="00512FC7" w:rsidRPr="00512FC7" w14:paraId="7C694D31" w14:textId="77777777" w:rsidTr="00533FE7">
        <w:tc>
          <w:tcPr>
            <w:tcW w:w="828" w:type="dxa"/>
            <w:shd w:val="clear" w:color="auto" w:fill="auto"/>
          </w:tcPr>
          <w:p w14:paraId="300AF824" w14:textId="77777777" w:rsidR="00512FC7" w:rsidRPr="00512FC7" w:rsidRDefault="00512FC7" w:rsidP="00533FE7">
            <w:r w:rsidRPr="00512FC7">
              <w:t>1402</w:t>
            </w:r>
          </w:p>
        </w:tc>
        <w:tc>
          <w:tcPr>
            <w:tcW w:w="2699" w:type="dxa"/>
            <w:shd w:val="clear" w:color="auto" w:fill="auto"/>
          </w:tcPr>
          <w:p w14:paraId="2FDE40D1" w14:textId="77777777" w:rsidR="00512FC7" w:rsidRPr="00512FC7" w:rsidRDefault="00C411EF" w:rsidP="00533FE7">
            <w:hyperlink w:anchor="fld_EncryptedPassword" w:history="1">
              <w:r w:rsidR="00512FC7" w:rsidRPr="00533FE7">
                <w:rPr>
                  <w:rStyle w:val="Hyperlink"/>
                  <w:rFonts w:ascii="Times New Roman" w:hAnsi="Times New Roman"/>
                  <w:sz w:val="20"/>
                </w:rPr>
                <w:t>EncryptedPassword</w:t>
              </w:r>
            </w:hyperlink>
          </w:p>
        </w:tc>
      </w:tr>
      <w:tr w:rsidR="00512FC7" w:rsidRPr="00512FC7" w14:paraId="615F6384" w14:textId="77777777" w:rsidTr="00533FE7">
        <w:tc>
          <w:tcPr>
            <w:tcW w:w="828" w:type="dxa"/>
            <w:shd w:val="clear" w:color="auto" w:fill="auto"/>
          </w:tcPr>
          <w:p w14:paraId="6EC344A3" w14:textId="77777777" w:rsidR="00512FC7" w:rsidRPr="00512FC7" w:rsidRDefault="00512FC7" w:rsidP="00533FE7">
            <w:r w:rsidRPr="00512FC7">
              <w:t>1401</w:t>
            </w:r>
          </w:p>
        </w:tc>
        <w:tc>
          <w:tcPr>
            <w:tcW w:w="2699" w:type="dxa"/>
            <w:shd w:val="clear" w:color="auto" w:fill="auto"/>
          </w:tcPr>
          <w:p w14:paraId="542D1A86" w14:textId="77777777" w:rsidR="00512FC7" w:rsidRPr="00512FC7" w:rsidRDefault="00C411EF" w:rsidP="00533FE7">
            <w:hyperlink w:anchor="fld_EncryptedPasswordLen" w:history="1">
              <w:r w:rsidR="00512FC7" w:rsidRPr="00533FE7">
                <w:rPr>
                  <w:rStyle w:val="Hyperlink"/>
                  <w:rFonts w:ascii="Times New Roman" w:hAnsi="Times New Roman"/>
                  <w:sz w:val="20"/>
                </w:rPr>
                <w:t>EncryptedPasswordLen</w:t>
              </w:r>
            </w:hyperlink>
          </w:p>
        </w:tc>
      </w:tr>
      <w:tr w:rsidR="00512FC7" w:rsidRPr="00512FC7" w14:paraId="0DFD8E50" w14:textId="77777777" w:rsidTr="00533FE7">
        <w:tc>
          <w:tcPr>
            <w:tcW w:w="828" w:type="dxa"/>
            <w:shd w:val="clear" w:color="auto" w:fill="auto"/>
          </w:tcPr>
          <w:p w14:paraId="23799AD1" w14:textId="77777777" w:rsidR="00512FC7" w:rsidRPr="00512FC7" w:rsidRDefault="00512FC7" w:rsidP="00533FE7">
            <w:r w:rsidRPr="00512FC7">
              <w:t>1400</w:t>
            </w:r>
          </w:p>
        </w:tc>
        <w:tc>
          <w:tcPr>
            <w:tcW w:w="2699" w:type="dxa"/>
            <w:shd w:val="clear" w:color="auto" w:fill="auto"/>
          </w:tcPr>
          <w:p w14:paraId="0B3511EE" w14:textId="77777777" w:rsidR="00512FC7" w:rsidRPr="00512FC7" w:rsidRDefault="00C411EF" w:rsidP="00533FE7">
            <w:hyperlink w:anchor="fld_EncryptedPasswordMethod" w:history="1">
              <w:r w:rsidR="00512FC7" w:rsidRPr="00533FE7">
                <w:rPr>
                  <w:rStyle w:val="Hyperlink"/>
                  <w:rFonts w:ascii="Times New Roman" w:hAnsi="Times New Roman"/>
                  <w:sz w:val="20"/>
                </w:rPr>
                <w:t>EncryptedPasswordMethod</w:t>
              </w:r>
            </w:hyperlink>
          </w:p>
        </w:tc>
      </w:tr>
      <w:tr w:rsidR="00512FC7" w:rsidRPr="00512FC7" w14:paraId="08E68B6A" w14:textId="77777777" w:rsidTr="00533FE7">
        <w:tc>
          <w:tcPr>
            <w:tcW w:w="828" w:type="dxa"/>
            <w:shd w:val="clear" w:color="auto" w:fill="auto"/>
          </w:tcPr>
          <w:p w14:paraId="5349450A" w14:textId="77777777" w:rsidR="00512FC7" w:rsidRPr="00512FC7" w:rsidRDefault="00512FC7" w:rsidP="00533FE7">
            <w:r w:rsidRPr="00512FC7">
              <w:t>98</w:t>
            </w:r>
          </w:p>
        </w:tc>
        <w:tc>
          <w:tcPr>
            <w:tcW w:w="2699" w:type="dxa"/>
            <w:shd w:val="clear" w:color="auto" w:fill="auto"/>
          </w:tcPr>
          <w:p w14:paraId="3CEA7064" w14:textId="77777777" w:rsidR="00512FC7" w:rsidRPr="00512FC7" w:rsidRDefault="00C411EF" w:rsidP="00533FE7">
            <w:hyperlink w:anchor="fld_EncryptMethod" w:history="1">
              <w:r w:rsidR="00512FC7" w:rsidRPr="00533FE7">
                <w:rPr>
                  <w:rStyle w:val="Hyperlink"/>
                  <w:rFonts w:ascii="Times New Roman" w:hAnsi="Times New Roman"/>
                  <w:sz w:val="20"/>
                </w:rPr>
                <w:t>EncryptMethod</w:t>
              </w:r>
            </w:hyperlink>
          </w:p>
        </w:tc>
      </w:tr>
      <w:tr w:rsidR="00512FC7" w:rsidRPr="00512FC7" w14:paraId="1BCE60A3" w14:textId="77777777" w:rsidTr="00533FE7">
        <w:tc>
          <w:tcPr>
            <w:tcW w:w="828" w:type="dxa"/>
            <w:shd w:val="clear" w:color="auto" w:fill="auto"/>
          </w:tcPr>
          <w:p w14:paraId="0F7F283E" w14:textId="77777777" w:rsidR="00512FC7" w:rsidRPr="00512FC7" w:rsidRDefault="00512FC7" w:rsidP="00533FE7">
            <w:r w:rsidRPr="00512FC7">
              <w:t>920</w:t>
            </w:r>
          </w:p>
        </w:tc>
        <w:tc>
          <w:tcPr>
            <w:tcW w:w="2699" w:type="dxa"/>
            <w:shd w:val="clear" w:color="auto" w:fill="auto"/>
          </w:tcPr>
          <w:p w14:paraId="1C3797FC" w14:textId="77777777" w:rsidR="00512FC7" w:rsidRPr="00512FC7" w:rsidRDefault="00C411EF" w:rsidP="00533FE7">
            <w:hyperlink w:anchor="fld_EndAccruedInterestAmt" w:history="1">
              <w:r w:rsidR="00512FC7" w:rsidRPr="00533FE7">
                <w:rPr>
                  <w:rStyle w:val="Hyperlink"/>
                  <w:rFonts w:ascii="Times New Roman" w:hAnsi="Times New Roman"/>
                  <w:sz w:val="20"/>
                </w:rPr>
                <w:t>EndAccruedInterestAmt</w:t>
              </w:r>
            </w:hyperlink>
          </w:p>
        </w:tc>
      </w:tr>
      <w:tr w:rsidR="00512FC7" w:rsidRPr="00512FC7" w14:paraId="775C9D41" w14:textId="77777777" w:rsidTr="00533FE7">
        <w:tc>
          <w:tcPr>
            <w:tcW w:w="828" w:type="dxa"/>
            <w:shd w:val="clear" w:color="auto" w:fill="auto"/>
          </w:tcPr>
          <w:p w14:paraId="575E08A2" w14:textId="77777777" w:rsidR="00512FC7" w:rsidRPr="00512FC7" w:rsidRDefault="00512FC7" w:rsidP="00533FE7">
            <w:r w:rsidRPr="00512FC7">
              <w:t>922</w:t>
            </w:r>
          </w:p>
        </w:tc>
        <w:tc>
          <w:tcPr>
            <w:tcW w:w="2699" w:type="dxa"/>
            <w:shd w:val="clear" w:color="auto" w:fill="auto"/>
          </w:tcPr>
          <w:p w14:paraId="4D7E0A43" w14:textId="77777777" w:rsidR="00512FC7" w:rsidRPr="00512FC7" w:rsidRDefault="00C411EF" w:rsidP="00533FE7">
            <w:hyperlink w:anchor="fld_EndCash" w:history="1">
              <w:r w:rsidR="00512FC7" w:rsidRPr="00533FE7">
                <w:rPr>
                  <w:rStyle w:val="Hyperlink"/>
                  <w:rFonts w:ascii="Times New Roman" w:hAnsi="Times New Roman"/>
                  <w:sz w:val="20"/>
                </w:rPr>
                <w:t>EndCash</w:t>
              </w:r>
            </w:hyperlink>
          </w:p>
        </w:tc>
      </w:tr>
      <w:tr w:rsidR="00512FC7" w:rsidRPr="00512FC7" w14:paraId="2B9008B2" w14:textId="77777777" w:rsidTr="00533FE7">
        <w:tc>
          <w:tcPr>
            <w:tcW w:w="828" w:type="dxa"/>
            <w:shd w:val="clear" w:color="auto" w:fill="auto"/>
          </w:tcPr>
          <w:p w14:paraId="3709BC8D" w14:textId="77777777" w:rsidR="00512FC7" w:rsidRPr="00512FC7" w:rsidRDefault="00512FC7" w:rsidP="00533FE7">
            <w:r w:rsidRPr="00512FC7">
              <w:t>917</w:t>
            </w:r>
          </w:p>
        </w:tc>
        <w:tc>
          <w:tcPr>
            <w:tcW w:w="2699" w:type="dxa"/>
            <w:shd w:val="clear" w:color="auto" w:fill="auto"/>
          </w:tcPr>
          <w:p w14:paraId="0B934378" w14:textId="77777777" w:rsidR="00512FC7" w:rsidRPr="00512FC7" w:rsidRDefault="00C411EF" w:rsidP="00533FE7">
            <w:hyperlink w:anchor="fld_EndDate" w:history="1">
              <w:r w:rsidR="00512FC7" w:rsidRPr="00533FE7">
                <w:rPr>
                  <w:rStyle w:val="Hyperlink"/>
                  <w:rFonts w:ascii="Times New Roman" w:hAnsi="Times New Roman"/>
                  <w:sz w:val="20"/>
                </w:rPr>
                <w:t>EndDate</w:t>
              </w:r>
            </w:hyperlink>
          </w:p>
        </w:tc>
      </w:tr>
      <w:tr w:rsidR="00512FC7" w:rsidRPr="00512FC7" w14:paraId="0100610D" w14:textId="77777777" w:rsidTr="00533FE7">
        <w:tc>
          <w:tcPr>
            <w:tcW w:w="828" w:type="dxa"/>
            <w:shd w:val="clear" w:color="auto" w:fill="auto"/>
          </w:tcPr>
          <w:p w14:paraId="4FAA4DAF" w14:textId="77777777" w:rsidR="00512FC7" w:rsidRPr="00512FC7" w:rsidRDefault="00512FC7" w:rsidP="00533FE7">
            <w:r w:rsidRPr="00512FC7">
              <w:t>1226</w:t>
            </w:r>
          </w:p>
        </w:tc>
        <w:tc>
          <w:tcPr>
            <w:tcW w:w="2699" w:type="dxa"/>
            <w:shd w:val="clear" w:color="auto" w:fill="auto"/>
          </w:tcPr>
          <w:p w14:paraId="5373152E" w14:textId="77777777" w:rsidR="00512FC7" w:rsidRPr="00512FC7" w:rsidRDefault="00C411EF" w:rsidP="00533FE7">
            <w:hyperlink w:anchor="fld_EndMaturityMonthYear" w:history="1">
              <w:r w:rsidR="00512FC7" w:rsidRPr="00533FE7">
                <w:rPr>
                  <w:rStyle w:val="Hyperlink"/>
                  <w:rFonts w:ascii="Times New Roman" w:hAnsi="Times New Roman"/>
                  <w:sz w:val="20"/>
                </w:rPr>
                <w:t>EndMaturityMonthYear</w:t>
              </w:r>
            </w:hyperlink>
          </w:p>
        </w:tc>
      </w:tr>
      <w:tr w:rsidR="00512FC7" w:rsidRPr="00512FC7" w14:paraId="450290E8" w14:textId="77777777" w:rsidTr="00533FE7">
        <w:tc>
          <w:tcPr>
            <w:tcW w:w="828" w:type="dxa"/>
            <w:shd w:val="clear" w:color="auto" w:fill="auto"/>
          </w:tcPr>
          <w:p w14:paraId="0697F350" w14:textId="77777777" w:rsidR="00512FC7" w:rsidRPr="00512FC7" w:rsidRDefault="00512FC7" w:rsidP="00533FE7">
            <w:r w:rsidRPr="00512FC7">
              <w:t>16</w:t>
            </w:r>
          </w:p>
        </w:tc>
        <w:tc>
          <w:tcPr>
            <w:tcW w:w="2699" w:type="dxa"/>
            <w:shd w:val="clear" w:color="auto" w:fill="auto"/>
          </w:tcPr>
          <w:p w14:paraId="0E5DF166" w14:textId="77777777" w:rsidR="00512FC7" w:rsidRPr="00512FC7" w:rsidRDefault="00C411EF" w:rsidP="00533FE7">
            <w:hyperlink w:anchor="fld_EndSeqNo" w:history="1">
              <w:r w:rsidR="00512FC7" w:rsidRPr="00533FE7">
                <w:rPr>
                  <w:rStyle w:val="Hyperlink"/>
                  <w:rFonts w:ascii="Times New Roman" w:hAnsi="Times New Roman"/>
                  <w:sz w:val="20"/>
                </w:rPr>
                <w:t>EndSeqNo</w:t>
              </w:r>
            </w:hyperlink>
          </w:p>
        </w:tc>
      </w:tr>
      <w:tr w:rsidR="00512FC7" w:rsidRPr="00512FC7" w14:paraId="095160CE" w14:textId="77777777" w:rsidTr="00533FE7">
        <w:tc>
          <w:tcPr>
            <w:tcW w:w="828" w:type="dxa"/>
            <w:shd w:val="clear" w:color="auto" w:fill="auto"/>
          </w:tcPr>
          <w:p w14:paraId="0E7DED5B" w14:textId="77777777" w:rsidR="00512FC7" w:rsidRPr="00512FC7" w:rsidRDefault="00512FC7" w:rsidP="00533FE7">
            <w:r w:rsidRPr="00512FC7">
              <w:t>1203</w:t>
            </w:r>
          </w:p>
        </w:tc>
        <w:tc>
          <w:tcPr>
            <w:tcW w:w="2699" w:type="dxa"/>
            <w:shd w:val="clear" w:color="auto" w:fill="auto"/>
          </w:tcPr>
          <w:p w14:paraId="10077648" w14:textId="77777777" w:rsidR="00512FC7" w:rsidRPr="00512FC7" w:rsidRDefault="00C411EF" w:rsidP="00533FE7">
            <w:hyperlink w:anchor="fld_EndStrikePxRange" w:history="1">
              <w:r w:rsidR="00512FC7" w:rsidRPr="00533FE7">
                <w:rPr>
                  <w:rStyle w:val="Hyperlink"/>
                  <w:rFonts w:ascii="Times New Roman" w:hAnsi="Times New Roman"/>
                  <w:sz w:val="20"/>
                </w:rPr>
                <w:t>EndStrikePxRange</w:t>
              </w:r>
            </w:hyperlink>
          </w:p>
        </w:tc>
      </w:tr>
      <w:tr w:rsidR="00512FC7" w:rsidRPr="00512FC7" w14:paraId="167233C2" w14:textId="77777777" w:rsidTr="00533FE7">
        <w:tc>
          <w:tcPr>
            <w:tcW w:w="828" w:type="dxa"/>
            <w:shd w:val="clear" w:color="auto" w:fill="auto"/>
          </w:tcPr>
          <w:p w14:paraId="11FB7E9A" w14:textId="77777777" w:rsidR="00512FC7" w:rsidRPr="00512FC7" w:rsidRDefault="00512FC7" w:rsidP="00533FE7">
            <w:r w:rsidRPr="00512FC7">
              <w:t>1207</w:t>
            </w:r>
          </w:p>
        </w:tc>
        <w:tc>
          <w:tcPr>
            <w:tcW w:w="2699" w:type="dxa"/>
            <w:shd w:val="clear" w:color="auto" w:fill="auto"/>
          </w:tcPr>
          <w:p w14:paraId="7834A386" w14:textId="77777777" w:rsidR="00512FC7" w:rsidRPr="00512FC7" w:rsidRDefault="00C411EF" w:rsidP="00533FE7">
            <w:hyperlink w:anchor="fld_EndTickPriceRange" w:history="1">
              <w:r w:rsidR="00512FC7" w:rsidRPr="00533FE7">
                <w:rPr>
                  <w:rStyle w:val="Hyperlink"/>
                  <w:rFonts w:ascii="Times New Roman" w:hAnsi="Times New Roman"/>
                  <w:sz w:val="20"/>
                </w:rPr>
                <w:t>EndTickPriceRange</w:t>
              </w:r>
            </w:hyperlink>
          </w:p>
        </w:tc>
      </w:tr>
      <w:tr w:rsidR="00512FC7" w:rsidRPr="00512FC7" w14:paraId="7D40CF9C" w14:textId="77777777" w:rsidTr="00533FE7">
        <w:tc>
          <w:tcPr>
            <w:tcW w:w="828" w:type="dxa"/>
            <w:shd w:val="clear" w:color="auto" w:fill="auto"/>
          </w:tcPr>
          <w:p w14:paraId="3638587E" w14:textId="77777777" w:rsidR="00512FC7" w:rsidRPr="00512FC7" w:rsidRDefault="00512FC7" w:rsidP="00533FE7">
            <w:r w:rsidRPr="00512FC7">
              <w:t>866</w:t>
            </w:r>
          </w:p>
        </w:tc>
        <w:tc>
          <w:tcPr>
            <w:tcW w:w="2699" w:type="dxa"/>
            <w:shd w:val="clear" w:color="auto" w:fill="auto"/>
          </w:tcPr>
          <w:p w14:paraId="2AA7AA66" w14:textId="77777777" w:rsidR="00512FC7" w:rsidRPr="00512FC7" w:rsidRDefault="00C411EF" w:rsidP="00533FE7">
            <w:hyperlink w:anchor="fld_EventDate" w:history="1">
              <w:r w:rsidR="00512FC7" w:rsidRPr="00533FE7">
                <w:rPr>
                  <w:rStyle w:val="Hyperlink"/>
                  <w:rFonts w:ascii="Times New Roman" w:hAnsi="Times New Roman"/>
                  <w:sz w:val="20"/>
                </w:rPr>
                <w:t>EventDate</w:t>
              </w:r>
            </w:hyperlink>
          </w:p>
        </w:tc>
      </w:tr>
      <w:tr w:rsidR="00512FC7" w:rsidRPr="00512FC7" w14:paraId="3760623B" w14:textId="77777777" w:rsidTr="00533FE7">
        <w:tc>
          <w:tcPr>
            <w:tcW w:w="828" w:type="dxa"/>
            <w:shd w:val="clear" w:color="auto" w:fill="auto"/>
          </w:tcPr>
          <w:p w14:paraId="3A699B98" w14:textId="77777777" w:rsidR="00512FC7" w:rsidRPr="00512FC7" w:rsidRDefault="00512FC7" w:rsidP="00533FE7">
            <w:r w:rsidRPr="00512FC7">
              <w:t>867</w:t>
            </w:r>
          </w:p>
        </w:tc>
        <w:tc>
          <w:tcPr>
            <w:tcW w:w="2699" w:type="dxa"/>
            <w:shd w:val="clear" w:color="auto" w:fill="auto"/>
          </w:tcPr>
          <w:p w14:paraId="0082DCE1" w14:textId="77777777" w:rsidR="00512FC7" w:rsidRPr="00512FC7" w:rsidRDefault="00C411EF" w:rsidP="00533FE7">
            <w:hyperlink w:anchor="fld_EventPx" w:history="1">
              <w:r w:rsidR="00512FC7" w:rsidRPr="00533FE7">
                <w:rPr>
                  <w:rStyle w:val="Hyperlink"/>
                  <w:rFonts w:ascii="Times New Roman" w:hAnsi="Times New Roman"/>
                  <w:sz w:val="20"/>
                </w:rPr>
                <w:t>EventPx</w:t>
              </w:r>
            </w:hyperlink>
          </w:p>
        </w:tc>
      </w:tr>
      <w:tr w:rsidR="00512FC7" w:rsidRPr="00512FC7" w14:paraId="0C10C1B3" w14:textId="77777777" w:rsidTr="00533FE7">
        <w:tc>
          <w:tcPr>
            <w:tcW w:w="828" w:type="dxa"/>
            <w:shd w:val="clear" w:color="auto" w:fill="auto"/>
          </w:tcPr>
          <w:p w14:paraId="07A537A5" w14:textId="77777777" w:rsidR="00512FC7" w:rsidRPr="00512FC7" w:rsidRDefault="00512FC7" w:rsidP="00533FE7">
            <w:r w:rsidRPr="00512FC7">
              <w:t>868</w:t>
            </w:r>
          </w:p>
        </w:tc>
        <w:tc>
          <w:tcPr>
            <w:tcW w:w="2699" w:type="dxa"/>
            <w:shd w:val="clear" w:color="auto" w:fill="auto"/>
          </w:tcPr>
          <w:p w14:paraId="68547B72" w14:textId="77777777" w:rsidR="00512FC7" w:rsidRPr="00512FC7" w:rsidRDefault="00C411EF" w:rsidP="00533FE7">
            <w:hyperlink w:anchor="fld_EventText" w:history="1">
              <w:r w:rsidR="00512FC7" w:rsidRPr="00533FE7">
                <w:rPr>
                  <w:rStyle w:val="Hyperlink"/>
                  <w:rFonts w:ascii="Times New Roman" w:hAnsi="Times New Roman"/>
                  <w:sz w:val="20"/>
                </w:rPr>
                <w:t>EventText</w:t>
              </w:r>
            </w:hyperlink>
          </w:p>
        </w:tc>
      </w:tr>
      <w:tr w:rsidR="00512FC7" w:rsidRPr="00512FC7" w14:paraId="21B64AEE" w14:textId="77777777" w:rsidTr="00533FE7">
        <w:tc>
          <w:tcPr>
            <w:tcW w:w="828" w:type="dxa"/>
            <w:shd w:val="clear" w:color="auto" w:fill="auto"/>
          </w:tcPr>
          <w:p w14:paraId="79E3981C" w14:textId="77777777" w:rsidR="00512FC7" w:rsidRPr="00512FC7" w:rsidRDefault="00512FC7" w:rsidP="00533FE7">
            <w:r w:rsidRPr="00512FC7">
              <w:t>1145</w:t>
            </w:r>
          </w:p>
        </w:tc>
        <w:tc>
          <w:tcPr>
            <w:tcW w:w="2699" w:type="dxa"/>
            <w:shd w:val="clear" w:color="auto" w:fill="auto"/>
          </w:tcPr>
          <w:p w14:paraId="2B4F7132" w14:textId="77777777" w:rsidR="00512FC7" w:rsidRPr="00512FC7" w:rsidRDefault="00C411EF" w:rsidP="00533FE7">
            <w:hyperlink w:anchor="fld_EventTime" w:history="1">
              <w:r w:rsidR="00512FC7" w:rsidRPr="00533FE7">
                <w:rPr>
                  <w:rStyle w:val="Hyperlink"/>
                  <w:rFonts w:ascii="Times New Roman" w:hAnsi="Times New Roman"/>
                  <w:sz w:val="20"/>
                </w:rPr>
                <w:t>EventTime</w:t>
              </w:r>
            </w:hyperlink>
          </w:p>
        </w:tc>
      </w:tr>
      <w:tr w:rsidR="00512FC7" w:rsidRPr="00512FC7" w14:paraId="4DBBF60E" w14:textId="77777777" w:rsidTr="00533FE7">
        <w:tc>
          <w:tcPr>
            <w:tcW w:w="828" w:type="dxa"/>
            <w:shd w:val="clear" w:color="auto" w:fill="auto"/>
          </w:tcPr>
          <w:p w14:paraId="6965560A" w14:textId="77777777" w:rsidR="00512FC7" w:rsidRPr="00512FC7" w:rsidRDefault="00512FC7" w:rsidP="00533FE7">
            <w:r w:rsidRPr="00512FC7">
              <w:t>865</w:t>
            </w:r>
          </w:p>
        </w:tc>
        <w:tc>
          <w:tcPr>
            <w:tcW w:w="2699" w:type="dxa"/>
            <w:shd w:val="clear" w:color="auto" w:fill="auto"/>
          </w:tcPr>
          <w:p w14:paraId="6FA2A5B5" w14:textId="77777777" w:rsidR="00512FC7" w:rsidRPr="00512FC7" w:rsidRDefault="00C411EF" w:rsidP="00533FE7">
            <w:hyperlink w:anchor="fld_EventType" w:history="1">
              <w:r w:rsidR="00512FC7" w:rsidRPr="00533FE7">
                <w:rPr>
                  <w:rStyle w:val="Hyperlink"/>
                  <w:rFonts w:ascii="Times New Roman" w:hAnsi="Times New Roman"/>
                  <w:sz w:val="20"/>
                </w:rPr>
                <w:t>EventType</w:t>
              </w:r>
            </w:hyperlink>
          </w:p>
        </w:tc>
      </w:tr>
      <w:tr w:rsidR="00512FC7" w:rsidRPr="00512FC7" w14:paraId="1E037F98" w14:textId="77777777" w:rsidTr="00533FE7">
        <w:tc>
          <w:tcPr>
            <w:tcW w:w="828" w:type="dxa"/>
            <w:shd w:val="clear" w:color="auto" w:fill="auto"/>
          </w:tcPr>
          <w:p w14:paraId="3EDB671B" w14:textId="77777777" w:rsidR="00512FC7" w:rsidRPr="00512FC7" w:rsidRDefault="00512FC7" w:rsidP="00533FE7">
            <w:r w:rsidRPr="00512FC7">
              <w:t>411</w:t>
            </w:r>
          </w:p>
        </w:tc>
        <w:tc>
          <w:tcPr>
            <w:tcW w:w="2699" w:type="dxa"/>
            <w:shd w:val="clear" w:color="auto" w:fill="auto"/>
          </w:tcPr>
          <w:p w14:paraId="020F3F7E" w14:textId="77777777" w:rsidR="00512FC7" w:rsidRPr="00512FC7" w:rsidRDefault="00C411EF" w:rsidP="00533FE7">
            <w:hyperlink w:anchor="fld_ExchangeForPhysical" w:history="1">
              <w:r w:rsidR="00512FC7" w:rsidRPr="00533FE7">
                <w:rPr>
                  <w:rStyle w:val="Hyperlink"/>
                  <w:rFonts w:ascii="Times New Roman" w:hAnsi="Times New Roman"/>
                  <w:sz w:val="20"/>
                </w:rPr>
                <w:t>ExchangeForPhysical</w:t>
              </w:r>
            </w:hyperlink>
          </w:p>
        </w:tc>
      </w:tr>
      <w:tr w:rsidR="00512FC7" w:rsidRPr="00512FC7" w14:paraId="0599C106" w14:textId="77777777" w:rsidTr="00533FE7">
        <w:tc>
          <w:tcPr>
            <w:tcW w:w="828" w:type="dxa"/>
            <w:shd w:val="clear" w:color="auto" w:fill="auto"/>
          </w:tcPr>
          <w:p w14:paraId="0742B441" w14:textId="77777777" w:rsidR="00512FC7" w:rsidRPr="00512FC7" w:rsidRDefault="00512FC7" w:rsidP="00533FE7">
            <w:r w:rsidRPr="00512FC7">
              <w:t>825</w:t>
            </w:r>
          </w:p>
        </w:tc>
        <w:tc>
          <w:tcPr>
            <w:tcW w:w="2699" w:type="dxa"/>
            <w:shd w:val="clear" w:color="auto" w:fill="auto"/>
          </w:tcPr>
          <w:p w14:paraId="2509D76A" w14:textId="77777777" w:rsidR="00512FC7" w:rsidRPr="00512FC7" w:rsidRDefault="00C411EF" w:rsidP="00533FE7">
            <w:hyperlink w:anchor="fld_ExchangeRule" w:history="1">
              <w:r w:rsidR="00512FC7" w:rsidRPr="00533FE7">
                <w:rPr>
                  <w:rStyle w:val="Hyperlink"/>
                  <w:rFonts w:ascii="Times New Roman" w:hAnsi="Times New Roman"/>
                  <w:sz w:val="20"/>
                </w:rPr>
                <w:t>ExchangeRule</w:t>
              </w:r>
            </w:hyperlink>
          </w:p>
        </w:tc>
      </w:tr>
      <w:tr w:rsidR="00512FC7" w:rsidRPr="00512FC7" w14:paraId="75F19BFC" w14:textId="77777777" w:rsidTr="00533FE7">
        <w:tc>
          <w:tcPr>
            <w:tcW w:w="828" w:type="dxa"/>
            <w:shd w:val="clear" w:color="auto" w:fill="auto"/>
          </w:tcPr>
          <w:p w14:paraId="768EA98A" w14:textId="77777777" w:rsidR="00512FC7" w:rsidRPr="00512FC7" w:rsidRDefault="00512FC7" w:rsidP="00533FE7">
            <w:r w:rsidRPr="00512FC7">
              <w:t>1139</w:t>
            </w:r>
          </w:p>
        </w:tc>
        <w:tc>
          <w:tcPr>
            <w:tcW w:w="2699" w:type="dxa"/>
            <w:shd w:val="clear" w:color="auto" w:fill="auto"/>
          </w:tcPr>
          <w:p w14:paraId="5A0B1355" w14:textId="77777777" w:rsidR="00512FC7" w:rsidRPr="00512FC7" w:rsidRDefault="00C411EF" w:rsidP="00533FE7">
            <w:hyperlink w:anchor="fld_ExchangeSpecialInstructions" w:history="1">
              <w:r w:rsidR="00512FC7" w:rsidRPr="00533FE7">
                <w:rPr>
                  <w:rStyle w:val="Hyperlink"/>
                  <w:rFonts w:ascii="Times New Roman" w:hAnsi="Times New Roman"/>
                  <w:sz w:val="20"/>
                </w:rPr>
                <w:t>ExchangeSpecialInstructions</w:t>
              </w:r>
            </w:hyperlink>
          </w:p>
        </w:tc>
      </w:tr>
      <w:tr w:rsidR="00512FC7" w:rsidRPr="00512FC7" w14:paraId="4138C1DA" w14:textId="77777777" w:rsidTr="00533FE7">
        <w:tc>
          <w:tcPr>
            <w:tcW w:w="828" w:type="dxa"/>
            <w:shd w:val="clear" w:color="auto" w:fill="auto"/>
          </w:tcPr>
          <w:p w14:paraId="50FA1944" w14:textId="77777777" w:rsidR="00512FC7" w:rsidRPr="00512FC7" w:rsidRDefault="00512FC7" w:rsidP="00533FE7">
            <w:r w:rsidRPr="00512FC7">
              <w:t>230</w:t>
            </w:r>
          </w:p>
        </w:tc>
        <w:tc>
          <w:tcPr>
            <w:tcW w:w="2699" w:type="dxa"/>
            <w:shd w:val="clear" w:color="auto" w:fill="auto"/>
          </w:tcPr>
          <w:p w14:paraId="25A83653" w14:textId="77777777" w:rsidR="00512FC7" w:rsidRPr="00512FC7" w:rsidRDefault="00C411EF" w:rsidP="00533FE7">
            <w:hyperlink w:anchor="fld_ExDate" w:history="1">
              <w:r w:rsidR="00512FC7" w:rsidRPr="00533FE7">
                <w:rPr>
                  <w:rStyle w:val="Hyperlink"/>
                  <w:rFonts w:ascii="Times New Roman" w:hAnsi="Times New Roman"/>
                  <w:sz w:val="20"/>
                </w:rPr>
                <w:t>ExDate</w:t>
              </w:r>
            </w:hyperlink>
          </w:p>
        </w:tc>
      </w:tr>
      <w:tr w:rsidR="00512FC7" w:rsidRPr="00512FC7" w14:paraId="2126BC5B" w14:textId="77777777" w:rsidTr="00533FE7">
        <w:tc>
          <w:tcPr>
            <w:tcW w:w="828" w:type="dxa"/>
            <w:shd w:val="clear" w:color="auto" w:fill="auto"/>
          </w:tcPr>
          <w:p w14:paraId="3971AEC6" w14:textId="77777777" w:rsidR="00512FC7" w:rsidRPr="00512FC7" w:rsidRDefault="00512FC7" w:rsidP="00533FE7">
            <w:r w:rsidRPr="00512FC7">
              <w:t>100</w:t>
            </w:r>
          </w:p>
        </w:tc>
        <w:tc>
          <w:tcPr>
            <w:tcW w:w="2699" w:type="dxa"/>
            <w:shd w:val="clear" w:color="auto" w:fill="auto"/>
          </w:tcPr>
          <w:p w14:paraId="594AAEF4" w14:textId="77777777" w:rsidR="00512FC7" w:rsidRPr="00512FC7" w:rsidRDefault="00C411EF" w:rsidP="00533FE7">
            <w:hyperlink w:anchor="fld_ExDestination" w:history="1">
              <w:r w:rsidR="00512FC7" w:rsidRPr="00533FE7">
                <w:rPr>
                  <w:rStyle w:val="Hyperlink"/>
                  <w:rFonts w:ascii="Times New Roman" w:hAnsi="Times New Roman"/>
                  <w:sz w:val="20"/>
                </w:rPr>
                <w:t>ExDestination</w:t>
              </w:r>
            </w:hyperlink>
          </w:p>
        </w:tc>
      </w:tr>
      <w:tr w:rsidR="00512FC7" w:rsidRPr="00512FC7" w14:paraId="7D94016E" w14:textId="77777777" w:rsidTr="00533FE7">
        <w:tc>
          <w:tcPr>
            <w:tcW w:w="828" w:type="dxa"/>
            <w:shd w:val="clear" w:color="auto" w:fill="auto"/>
          </w:tcPr>
          <w:p w14:paraId="6614B03F" w14:textId="77777777" w:rsidR="00512FC7" w:rsidRPr="00512FC7" w:rsidRDefault="00512FC7" w:rsidP="00533FE7">
            <w:r w:rsidRPr="00512FC7">
              <w:t>1133</w:t>
            </w:r>
          </w:p>
        </w:tc>
        <w:tc>
          <w:tcPr>
            <w:tcW w:w="2699" w:type="dxa"/>
            <w:shd w:val="clear" w:color="auto" w:fill="auto"/>
          </w:tcPr>
          <w:p w14:paraId="42BA3BC6" w14:textId="77777777" w:rsidR="00512FC7" w:rsidRPr="00512FC7" w:rsidRDefault="00C411EF" w:rsidP="00533FE7">
            <w:hyperlink w:anchor="fld_ExDestinationIDSource" w:history="1">
              <w:r w:rsidR="00512FC7" w:rsidRPr="00533FE7">
                <w:rPr>
                  <w:rStyle w:val="Hyperlink"/>
                  <w:rFonts w:ascii="Times New Roman" w:hAnsi="Times New Roman"/>
                  <w:sz w:val="20"/>
                </w:rPr>
                <w:t>ExDestinationIDSource</w:t>
              </w:r>
            </w:hyperlink>
          </w:p>
        </w:tc>
      </w:tr>
      <w:tr w:rsidR="00512FC7" w:rsidRPr="00512FC7" w14:paraId="090DBD97" w14:textId="77777777" w:rsidTr="00533FE7">
        <w:tc>
          <w:tcPr>
            <w:tcW w:w="828" w:type="dxa"/>
            <w:shd w:val="clear" w:color="auto" w:fill="auto"/>
          </w:tcPr>
          <w:p w14:paraId="3207C562" w14:textId="77777777" w:rsidR="00512FC7" w:rsidRPr="00512FC7" w:rsidRDefault="00512FC7" w:rsidP="00533FE7">
            <w:r w:rsidRPr="00512FC7">
              <w:t>1036</w:t>
            </w:r>
          </w:p>
        </w:tc>
        <w:tc>
          <w:tcPr>
            <w:tcW w:w="2699" w:type="dxa"/>
            <w:shd w:val="clear" w:color="auto" w:fill="auto"/>
          </w:tcPr>
          <w:p w14:paraId="6F2C1425" w14:textId="77777777" w:rsidR="00512FC7" w:rsidRPr="00512FC7" w:rsidRDefault="00C411EF" w:rsidP="00533FE7">
            <w:hyperlink w:anchor="fld_ExecAckStatus" w:history="1">
              <w:r w:rsidR="00512FC7" w:rsidRPr="00533FE7">
                <w:rPr>
                  <w:rStyle w:val="Hyperlink"/>
                  <w:rFonts w:ascii="Times New Roman" w:hAnsi="Times New Roman"/>
                  <w:sz w:val="20"/>
                </w:rPr>
                <w:t>ExecAckStatus</w:t>
              </w:r>
            </w:hyperlink>
          </w:p>
        </w:tc>
      </w:tr>
      <w:tr w:rsidR="00DE5358" w:rsidRPr="00DE5358" w14:paraId="2A902342" w14:textId="77777777" w:rsidTr="00BD0927">
        <w:trPr>
          <w:del w:id="4638" w:author="Administrator" w:date="2011-08-18T10:26:00Z"/>
        </w:trPr>
        <w:tc>
          <w:tcPr>
            <w:tcW w:w="828" w:type="dxa"/>
            <w:shd w:val="clear" w:color="auto" w:fill="auto"/>
          </w:tcPr>
          <w:p w14:paraId="48968A63" w14:textId="77777777" w:rsidR="00DE5358" w:rsidRPr="00DE5358" w:rsidRDefault="00DE5358" w:rsidP="00DE5358">
            <w:pPr>
              <w:rPr>
                <w:del w:id="4639" w:author="Administrator" w:date="2011-08-18T10:26:00Z"/>
              </w:rPr>
            </w:pPr>
            <w:del w:id="4640" w:author="Administrator" w:date="2011-08-18T10:26:00Z">
              <w:r w:rsidRPr="00DE5358">
                <w:delText>76</w:delText>
              </w:r>
            </w:del>
          </w:p>
        </w:tc>
        <w:tc>
          <w:tcPr>
            <w:tcW w:w="2699" w:type="dxa"/>
            <w:shd w:val="clear" w:color="auto" w:fill="auto"/>
          </w:tcPr>
          <w:p w14:paraId="5247E103" w14:textId="77777777" w:rsidR="00DE5358" w:rsidRPr="00DE5358" w:rsidRDefault="00DE5358" w:rsidP="00DE5358">
            <w:pPr>
              <w:rPr>
                <w:del w:id="4641" w:author="Administrator" w:date="2011-08-18T10:26:00Z"/>
              </w:rPr>
            </w:pPr>
            <w:del w:id="4642" w:author="Administrator" w:date="2011-08-18T10:26:00Z">
              <w:r>
                <w:fldChar w:fldCharType="begin"/>
              </w:r>
              <w:r>
                <w:delInstrText xml:space="preserve"> HYPERLINK  \l "fld_ExecBroker" </w:delInstrText>
              </w:r>
              <w:r>
                <w:fldChar w:fldCharType="separate"/>
              </w:r>
              <w:r w:rsidRPr="00BD0927">
                <w:rPr>
                  <w:rStyle w:val="Hyperlink"/>
                  <w:rFonts w:ascii="Times New Roman" w:hAnsi="Times New Roman"/>
                  <w:sz w:val="20"/>
                </w:rPr>
                <w:delText>ExecBroker</w:delText>
              </w:r>
              <w:r>
                <w:fldChar w:fldCharType="end"/>
              </w:r>
            </w:del>
          </w:p>
        </w:tc>
      </w:tr>
      <w:tr w:rsidR="00512FC7" w:rsidRPr="00512FC7" w14:paraId="705F84E2" w14:textId="77777777" w:rsidTr="00533FE7">
        <w:tc>
          <w:tcPr>
            <w:tcW w:w="828" w:type="dxa"/>
            <w:shd w:val="clear" w:color="auto" w:fill="auto"/>
          </w:tcPr>
          <w:p w14:paraId="6F2EFDEE" w14:textId="77777777" w:rsidR="00512FC7" w:rsidRPr="00512FC7" w:rsidRDefault="00512FC7" w:rsidP="00533FE7">
            <w:r w:rsidRPr="00512FC7">
              <w:t>17</w:t>
            </w:r>
          </w:p>
        </w:tc>
        <w:tc>
          <w:tcPr>
            <w:tcW w:w="2699" w:type="dxa"/>
            <w:shd w:val="clear" w:color="auto" w:fill="auto"/>
          </w:tcPr>
          <w:p w14:paraId="78D07683" w14:textId="77777777" w:rsidR="00512FC7" w:rsidRPr="00512FC7" w:rsidRDefault="00C411EF" w:rsidP="00533FE7">
            <w:hyperlink w:anchor="fld_ExecID" w:history="1">
              <w:r w:rsidR="00512FC7" w:rsidRPr="00533FE7">
                <w:rPr>
                  <w:rStyle w:val="Hyperlink"/>
                  <w:rFonts w:ascii="Times New Roman" w:hAnsi="Times New Roman"/>
                  <w:sz w:val="20"/>
                </w:rPr>
                <w:t>ExecID</w:t>
              </w:r>
            </w:hyperlink>
          </w:p>
        </w:tc>
      </w:tr>
      <w:tr w:rsidR="00512FC7" w:rsidRPr="00512FC7" w14:paraId="4AC0EA1D" w14:textId="77777777" w:rsidTr="00533FE7">
        <w:tc>
          <w:tcPr>
            <w:tcW w:w="828" w:type="dxa"/>
            <w:shd w:val="clear" w:color="auto" w:fill="auto"/>
          </w:tcPr>
          <w:p w14:paraId="1B79D7B4" w14:textId="77777777" w:rsidR="00512FC7" w:rsidRPr="00512FC7" w:rsidRDefault="00512FC7" w:rsidP="00533FE7">
            <w:r w:rsidRPr="00512FC7">
              <w:t>18</w:t>
            </w:r>
          </w:p>
        </w:tc>
        <w:tc>
          <w:tcPr>
            <w:tcW w:w="2699" w:type="dxa"/>
            <w:shd w:val="clear" w:color="auto" w:fill="auto"/>
          </w:tcPr>
          <w:p w14:paraId="2C54C2C6" w14:textId="77777777" w:rsidR="00512FC7" w:rsidRPr="00512FC7" w:rsidRDefault="00C411EF" w:rsidP="00533FE7">
            <w:hyperlink w:anchor="fld_ExecInst" w:history="1">
              <w:r w:rsidR="00512FC7" w:rsidRPr="00533FE7">
                <w:rPr>
                  <w:rStyle w:val="Hyperlink"/>
                  <w:rFonts w:ascii="Times New Roman" w:hAnsi="Times New Roman"/>
                  <w:sz w:val="20"/>
                </w:rPr>
                <w:t>ExecInst</w:t>
              </w:r>
            </w:hyperlink>
          </w:p>
        </w:tc>
      </w:tr>
      <w:tr w:rsidR="00512FC7" w:rsidRPr="00512FC7" w14:paraId="65FC97D9" w14:textId="77777777" w:rsidTr="00533FE7">
        <w:tc>
          <w:tcPr>
            <w:tcW w:w="828" w:type="dxa"/>
            <w:shd w:val="clear" w:color="auto" w:fill="auto"/>
          </w:tcPr>
          <w:p w14:paraId="65E23F9D" w14:textId="77777777" w:rsidR="00512FC7" w:rsidRPr="00512FC7" w:rsidRDefault="00512FC7" w:rsidP="00533FE7">
            <w:r w:rsidRPr="00512FC7">
              <w:t>1308</w:t>
            </w:r>
          </w:p>
        </w:tc>
        <w:tc>
          <w:tcPr>
            <w:tcW w:w="2699" w:type="dxa"/>
            <w:shd w:val="clear" w:color="auto" w:fill="auto"/>
          </w:tcPr>
          <w:p w14:paraId="33AF4526" w14:textId="77777777" w:rsidR="00512FC7" w:rsidRPr="00512FC7" w:rsidRDefault="00C411EF" w:rsidP="00533FE7">
            <w:hyperlink w:anchor="fld_ExecInstValue" w:history="1">
              <w:r w:rsidR="00512FC7" w:rsidRPr="00533FE7">
                <w:rPr>
                  <w:rStyle w:val="Hyperlink"/>
                  <w:rFonts w:ascii="Times New Roman" w:hAnsi="Times New Roman"/>
                  <w:sz w:val="20"/>
                </w:rPr>
                <w:t>ExecInstValue</w:t>
              </w:r>
            </w:hyperlink>
          </w:p>
        </w:tc>
      </w:tr>
      <w:tr w:rsidR="00512FC7" w:rsidRPr="00512FC7" w14:paraId="336825D9" w14:textId="77777777" w:rsidTr="00533FE7">
        <w:tc>
          <w:tcPr>
            <w:tcW w:w="828" w:type="dxa"/>
            <w:shd w:val="clear" w:color="auto" w:fill="auto"/>
          </w:tcPr>
          <w:p w14:paraId="265A3FE4" w14:textId="77777777" w:rsidR="00512FC7" w:rsidRPr="00512FC7" w:rsidRDefault="00512FC7" w:rsidP="00533FE7">
            <w:r w:rsidRPr="00512FC7">
              <w:t>485</w:t>
            </w:r>
          </w:p>
        </w:tc>
        <w:tc>
          <w:tcPr>
            <w:tcW w:w="2699" w:type="dxa"/>
            <w:shd w:val="clear" w:color="auto" w:fill="auto"/>
          </w:tcPr>
          <w:p w14:paraId="6F51E26B" w14:textId="77777777" w:rsidR="00512FC7" w:rsidRPr="00512FC7" w:rsidRDefault="00C411EF" w:rsidP="00533FE7">
            <w:hyperlink w:anchor="fld_ExecPriceAdjustment" w:history="1">
              <w:r w:rsidR="00512FC7" w:rsidRPr="00533FE7">
                <w:rPr>
                  <w:rStyle w:val="Hyperlink"/>
                  <w:rFonts w:ascii="Times New Roman" w:hAnsi="Times New Roman"/>
                  <w:sz w:val="20"/>
                </w:rPr>
                <w:t>ExecPriceAdjustment</w:t>
              </w:r>
            </w:hyperlink>
          </w:p>
        </w:tc>
      </w:tr>
      <w:tr w:rsidR="00512FC7" w:rsidRPr="00512FC7" w14:paraId="794D5A78" w14:textId="77777777" w:rsidTr="00533FE7">
        <w:tc>
          <w:tcPr>
            <w:tcW w:w="828" w:type="dxa"/>
            <w:shd w:val="clear" w:color="auto" w:fill="auto"/>
          </w:tcPr>
          <w:p w14:paraId="3D80BCCA" w14:textId="77777777" w:rsidR="00512FC7" w:rsidRPr="00512FC7" w:rsidRDefault="00512FC7" w:rsidP="00533FE7">
            <w:r w:rsidRPr="00512FC7">
              <w:t>484</w:t>
            </w:r>
          </w:p>
        </w:tc>
        <w:tc>
          <w:tcPr>
            <w:tcW w:w="2699" w:type="dxa"/>
            <w:shd w:val="clear" w:color="auto" w:fill="auto"/>
          </w:tcPr>
          <w:p w14:paraId="0ED76BC0" w14:textId="77777777" w:rsidR="00512FC7" w:rsidRPr="00512FC7" w:rsidRDefault="00C411EF" w:rsidP="00533FE7">
            <w:hyperlink w:anchor="fld_ExecPriceType" w:history="1">
              <w:r w:rsidR="00512FC7" w:rsidRPr="00533FE7">
                <w:rPr>
                  <w:rStyle w:val="Hyperlink"/>
                  <w:rFonts w:ascii="Times New Roman" w:hAnsi="Times New Roman"/>
                  <w:sz w:val="20"/>
                </w:rPr>
                <w:t>ExecPriceType</w:t>
              </w:r>
            </w:hyperlink>
          </w:p>
        </w:tc>
      </w:tr>
      <w:tr w:rsidR="00512FC7" w:rsidRPr="00512FC7" w14:paraId="745CAAD0" w14:textId="77777777" w:rsidTr="00533FE7">
        <w:tc>
          <w:tcPr>
            <w:tcW w:w="828" w:type="dxa"/>
            <w:shd w:val="clear" w:color="auto" w:fill="auto"/>
          </w:tcPr>
          <w:p w14:paraId="2794B6DD" w14:textId="77777777" w:rsidR="00512FC7" w:rsidRPr="00512FC7" w:rsidRDefault="00512FC7" w:rsidP="00533FE7">
            <w:r w:rsidRPr="00512FC7">
              <w:t>19</w:t>
            </w:r>
          </w:p>
        </w:tc>
        <w:tc>
          <w:tcPr>
            <w:tcW w:w="2699" w:type="dxa"/>
            <w:shd w:val="clear" w:color="auto" w:fill="auto"/>
          </w:tcPr>
          <w:p w14:paraId="0F380D23" w14:textId="77777777" w:rsidR="00512FC7" w:rsidRPr="00512FC7" w:rsidRDefault="00C411EF" w:rsidP="00533FE7">
            <w:hyperlink w:anchor="fld_ExecRefID" w:history="1">
              <w:r w:rsidR="00512FC7" w:rsidRPr="00533FE7">
                <w:rPr>
                  <w:rStyle w:val="Hyperlink"/>
                  <w:rFonts w:ascii="Times New Roman" w:hAnsi="Times New Roman"/>
                  <w:sz w:val="20"/>
                </w:rPr>
                <w:t>ExecRefID</w:t>
              </w:r>
            </w:hyperlink>
          </w:p>
        </w:tc>
      </w:tr>
      <w:tr w:rsidR="00512FC7" w:rsidRPr="00512FC7" w14:paraId="56A32A6A" w14:textId="77777777" w:rsidTr="00533FE7">
        <w:tc>
          <w:tcPr>
            <w:tcW w:w="828" w:type="dxa"/>
            <w:shd w:val="clear" w:color="auto" w:fill="auto"/>
          </w:tcPr>
          <w:p w14:paraId="2211E91F" w14:textId="77777777" w:rsidR="00512FC7" w:rsidRPr="00512FC7" w:rsidRDefault="00512FC7" w:rsidP="00533FE7">
            <w:r w:rsidRPr="00512FC7">
              <w:t>378</w:t>
            </w:r>
          </w:p>
        </w:tc>
        <w:tc>
          <w:tcPr>
            <w:tcW w:w="2699" w:type="dxa"/>
            <w:shd w:val="clear" w:color="auto" w:fill="auto"/>
          </w:tcPr>
          <w:p w14:paraId="242911F8" w14:textId="77777777" w:rsidR="00512FC7" w:rsidRPr="00512FC7" w:rsidRDefault="00C411EF" w:rsidP="00533FE7">
            <w:hyperlink w:anchor="fld_ExecRestatementReason" w:history="1">
              <w:r w:rsidR="00512FC7" w:rsidRPr="00533FE7">
                <w:rPr>
                  <w:rStyle w:val="Hyperlink"/>
                  <w:rFonts w:ascii="Times New Roman" w:hAnsi="Times New Roman"/>
                  <w:sz w:val="20"/>
                </w:rPr>
                <w:t>ExecRestatementReason</w:t>
              </w:r>
            </w:hyperlink>
          </w:p>
        </w:tc>
      </w:tr>
      <w:tr w:rsidR="00DE5358" w:rsidRPr="00DE5358" w14:paraId="64AB41DB" w14:textId="77777777" w:rsidTr="00BD0927">
        <w:trPr>
          <w:del w:id="4643" w:author="Administrator" w:date="2011-08-18T10:26:00Z"/>
        </w:trPr>
        <w:tc>
          <w:tcPr>
            <w:tcW w:w="828" w:type="dxa"/>
            <w:shd w:val="clear" w:color="auto" w:fill="auto"/>
          </w:tcPr>
          <w:p w14:paraId="76A5556B" w14:textId="77777777" w:rsidR="00DE5358" w:rsidRPr="00DE5358" w:rsidRDefault="00DE5358" w:rsidP="00DE5358">
            <w:pPr>
              <w:rPr>
                <w:del w:id="4644" w:author="Administrator" w:date="2011-08-18T10:26:00Z"/>
              </w:rPr>
            </w:pPr>
            <w:del w:id="4645" w:author="Administrator" w:date="2011-08-18T10:26:00Z">
              <w:r w:rsidRPr="00DE5358">
                <w:delText>20</w:delText>
              </w:r>
            </w:del>
          </w:p>
        </w:tc>
        <w:tc>
          <w:tcPr>
            <w:tcW w:w="2699" w:type="dxa"/>
            <w:shd w:val="clear" w:color="auto" w:fill="auto"/>
          </w:tcPr>
          <w:p w14:paraId="3FCADDC9" w14:textId="77777777" w:rsidR="00DE5358" w:rsidRPr="00DE5358" w:rsidRDefault="00DE5358" w:rsidP="00DE5358">
            <w:pPr>
              <w:rPr>
                <w:del w:id="4646" w:author="Administrator" w:date="2011-08-18T10:26:00Z"/>
              </w:rPr>
            </w:pPr>
            <w:del w:id="4647" w:author="Administrator" w:date="2011-08-18T10:26:00Z">
              <w:r>
                <w:fldChar w:fldCharType="begin"/>
              </w:r>
              <w:r>
                <w:delInstrText xml:space="preserve"> HYPERLINK  \l "fld_ExecTransType" </w:delInstrText>
              </w:r>
              <w:r>
                <w:fldChar w:fldCharType="separate"/>
              </w:r>
              <w:r w:rsidRPr="00BD0927">
                <w:rPr>
                  <w:rStyle w:val="Hyperlink"/>
                  <w:rFonts w:ascii="Times New Roman" w:hAnsi="Times New Roman"/>
                  <w:sz w:val="20"/>
                </w:rPr>
                <w:delText>ExecTransType</w:delText>
              </w:r>
              <w:r>
                <w:fldChar w:fldCharType="end"/>
              </w:r>
            </w:del>
          </w:p>
        </w:tc>
      </w:tr>
      <w:tr w:rsidR="00512FC7" w:rsidRPr="00512FC7" w14:paraId="6FA5A6A0" w14:textId="77777777" w:rsidTr="00533FE7">
        <w:tc>
          <w:tcPr>
            <w:tcW w:w="828" w:type="dxa"/>
            <w:shd w:val="clear" w:color="auto" w:fill="auto"/>
          </w:tcPr>
          <w:p w14:paraId="4C9EFDBF" w14:textId="77777777" w:rsidR="00512FC7" w:rsidRPr="00512FC7" w:rsidRDefault="00512FC7" w:rsidP="00533FE7">
            <w:r w:rsidRPr="00512FC7">
              <w:t>150</w:t>
            </w:r>
          </w:p>
        </w:tc>
        <w:tc>
          <w:tcPr>
            <w:tcW w:w="2699" w:type="dxa"/>
            <w:shd w:val="clear" w:color="auto" w:fill="auto"/>
          </w:tcPr>
          <w:p w14:paraId="0A796F0B" w14:textId="77777777" w:rsidR="00512FC7" w:rsidRPr="00512FC7" w:rsidRDefault="00C411EF" w:rsidP="00533FE7">
            <w:hyperlink w:anchor="fld_ExecType" w:history="1">
              <w:r w:rsidR="00512FC7" w:rsidRPr="00533FE7">
                <w:rPr>
                  <w:rStyle w:val="Hyperlink"/>
                  <w:rFonts w:ascii="Times New Roman" w:hAnsi="Times New Roman"/>
                  <w:sz w:val="20"/>
                </w:rPr>
                <w:t>ExecType</w:t>
              </w:r>
            </w:hyperlink>
          </w:p>
        </w:tc>
      </w:tr>
      <w:tr w:rsidR="00512FC7" w:rsidRPr="00512FC7" w14:paraId="45A2B226" w14:textId="77777777" w:rsidTr="00533FE7">
        <w:tc>
          <w:tcPr>
            <w:tcW w:w="828" w:type="dxa"/>
            <w:shd w:val="clear" w:color="auto" w:fill="auto"/>
          </w:tcPr>
          <w:p w14:paraId="40F639B7" w14:textId="77777777" w:rsidR="00512FC7" w:rsidRPr="00512FC7" w:rsidRDefault="00512FC7" w:rsidP="00533FE7">
            <w:r w:rsidRPr="00512FC7">
              <w:t>515</w:t>
            </w:r>
          </w:p>
        </w:tc>
        <w:tc>
          <w:tcPr>
            <w:tcW w:w="2699" w:type="dxa"/>
            <w:shd w:val="clear" w:color="auto" w:fill="auto"/>
          </w:tcPr>
          <w:p w14:paraId="41110968" w14:textId="77777777" w:rsidR="00512FC7" w:rsidRPr="00512FC7" w:rsidRDefault="00C411EF" w:rsidP="00533FE7">
            <w:hyperlink w:anchor="fld_ExecValuationPoint" w:history="1">
              <w:r w:rsidR="00512FC7" w:rsidRPr="00533FE7">
                <w:rPr>
                  <w:rStyle w:val="Hyperlink"/>
                  <w:rFonts w:ascii="Times New Roman" w:hAnsi="Times New Roman"/>
                  <w:sz w:val="20"/>
                </w:rPr>
                <w:t>ExecValuationPoint</w:t>
              </w:r>
            </w:hyperlink>
          </w:p>
        </w:tc>
      </w:tr>
      <w:tr w:rsidR="00512FC7" w:rsidRPr="00512FC7" w14:paraId="35ADA404" w14:textId="77777777" w:rsidTr="00533FE7">
        <w:tc>
          <w:tcPr>
            <w:tcW w:w="828" w:type="dxa"/>
            <w:shd w:val="clear" w:color="auto" w:fill="auto"/>
          </w:tcPr>
          <w:p w14:paraId="0D992DB4" w14:textId="77777777" w:rsidR="00512FC7" w:rsidRPr="00512FC7" w:rsidRDefault="00512FC7" w:rsidP="00533FE7">
            <w:r w:rsidRPr="00512FC7">
              <w:t>747</w:t>
            </w:r>
          </w:p>
        </w:tc>
        <w:tc>
          <w:tcPr>
            <w:tcW w:w="2699" w:type="dxa"/>
            <w:shd w:val="clear" w:color="auto" w:fill="auto"/>
          </w:tcPr>
          <w:p w14:paraId="487B1A52" w14:textId="77777777" w:rsidR="00512FC7" w:rsidRPr="00512FC7" w:rsidRDefault="00C411EF" w:rsidP="00533FE7">
            <w:hyperlink w:anchor="fld_ExerciseMethod" w:history="1">
              <w:r w:rsidR="00512FC7" w:rsidRPr="00533FE7">
                <w:rPr>
                  <w:rStyle w:val="Hyperlink"/>
                  <w:rFonts w:ascii="Times New Roman" w:hAnsi="Times New Roman"/>
                  <w:sz w:val="20"/>
                </w:rPr>
                <w:t>ExerciseMethod</w:t>
              </w:r>
            </w:hyperlink>
          </w:p>
        </w:tc>
      </w:tr>
      <w:tr w:rsidR="00512FC7" w:rsidRPr="00512FC7" w14:paraId="586616AD" w14:textId="77777777" w:rsidTr="00533FE7">
        <w:tc>
          <w:tcPr>
            <w:tcW w:w="828" w:type="dxa"/>
            <w:shd w:val="clear" w:color="auto" w:fill="auto"/>
          </w:tcPr>
          <w:p w14:paraId="6179FA54" w14:textId="77777777" w:rsidR="00512FC7" w:rsidRPr="00512FC7" w:rsidRDefault="00512FC7" w:rsidP="00533FE7">
            <w:r w:rsidRPr="00512FC7">
              <w:t>1194</w:t>
            </w:r>
          </w:p>
        </w:tc>
        <w:tc>
          <w:tcPr>
            <w:tcW w:w="2699" w:type="dxa"/>
            <w:shd w:val="clear" w:color="auto" w:fill="auto"/>
          </w:tcPr>
          <w:p w14:paraId="1F85504B" w14:textId="77777777" w:rsidR="00512FC7" w:rsidRPr="00512FC7" w:rsidRDefault="00C411EF" w:rsidP="00533FE7">
            <w:hyperlink w:anchor="fld_ExerciseStyle" w:history="1">
              <w:r w:rsidR="00512FC7" w:rsidRPr="00533FE7">
                <w:rPr>
                  <w:rStyle w:val="Hyperlink"/>
                  <w:rFonts w:ascii="Times New Roman" w:hAnsi="Times New Roman"/>
                  <w:sz w:val="20"/>
                </w:rPr>
                <w:t>ExerciseStyle</w:t>
              </w:r>
            </w:hyperlink>
          </w:p>
        </w:tc>
      </w:tr>
      <w:tr w:rsidR="00512FC7" w:rsidRPr="00512FC7" w14:paraId="4B8E92A0" w14:textId="77777777" w:rsidTr="00533FE7">
        <w:tc>
          <w:tcPr>
            <w:tcW w:w="828" w:type="dxa"/>
            <w:shd w:val="clear" w:color="auto" w:fill="auto"/>
          </w:tcPr>
          <w:p w14:paraId="5F80C4FC" w14:textId="77777777" w:rsidR="00512FC7" w:rsidRPr="00512FC7" w:rsidRDefault="00512FC7" w:rsidP="00533FE7">
            <w:r w:rsidRPr="00512FC7">
              <w:t>827</w:t>
            </w:r>
          </w:p>
        </w:tc>
        <w:tc>
          <w:tcPr>
            <w:tcW w:w="2699" w:type="dxa"/>
            <w:shd w:val="clear" w:color="auto" w:fill="auto"/>
          </w:tcPr>
          <w:p w14:paraId="6A11E517" w14:textId="77777777" w:rsidR="00512FC7" w:rsidRPr="00512FC7" w:rsidRDefault="00C411EF" w:rsidP="00533FE7">
            <w:hyperlink w:anchor="fld_ExpirationCycle" w:history="1">
              <w:r w:rsidR="00512FC7" w:rsidRPr="00533FE7">
                <w:rPr>
                  <w:rStyle w:val="Hyperlink"/>
                  <w:rFonts w:ascii="Times New Roman" w:hAnsi="Times New Roman"/>
                  <w:sz w:val="20"/>
                </w:rPr>
                <w:t>ExpirationCycle</w:t>
              </w:r>
            </w:hyperlink>
          </w:p>
        </w:tc>
      </w:tr>
      <w:tr w:rsidR="00512FC7" w:rsidRPr="00512FC7" w14:paraId="593C5791" w14:textId="77777777" w:rsidTr="00533FE7">
        <w:tc>
          <w:tcPr>
            <w:tcW w:w="828" w:type="dxa"/>
            <w:shd w:val="clear" w:color="auto" w:fill="auto"/>
          </w:tcPr>
          <w:p w14:paraId="379BD3D9" w14:textId="77777777" w:rsidR="00512FC7" w:rsidRPr="00512FC7" w:rsidRDefault="00512FC7" w:rsidP="00533FE7">
            <w:r w:rsidRPr="00512FC7">
              <w:t>982</w:t>
            </w:r>
          </w:p>
        </w:tc>
        <w:tc>
          <w:tcPr>
            <w:tcW w:w="2699" w:type="dxa"/>
            <w:shd w:val="clear" w:color="auto" w:fill="auto"/>
          </w:tcPr>
          <w:p w14:paraId="701B0FDC" w14:textId="77777777" w:rsidR="00512FC7" w:rsidRPr="00512FC7" w:rsidRDefault="00C411EF" w:rsidP="00533FE7">
            <w:hyperlink w:anchor="fld_ExpirationQtyType" w:history="1">
              <w:r w:rsidR="00512FC7" w:rsidRPr="00533FE7">
                <w:rPr>
                  <w:rStyle w:val="Hyperlink"/>
                  <w:rFonts w:ascii="Times New Roman" w:hAnsi="Times New Roman"/>
                  <w:sz w:val="20"/>
                </w:rPr>
                <w:t>ExpirationQtyType</w:t>
              </w:r>
            </w:hyperlink>
          </w:p>
        </w:tc>
      </w:tr>
      <w:tr w:rsidR="00512FC7" w:rsidRPr="00512FC7" w14:paraId="132B623D" w14:textId="77777777" w:rsidTr="00533FE7">
        <w:tc>
          <w:tcPr>
            <w:tcW w:w="828" w:type="dxa"/>
            <w:shd w:val="clear" w:color="auto" w:fill="auto"/>
          </w:tcPr>
          <w:p w14:paraId="7AF83E33" w14:textId="77777777" w:rsidR="00512FC7" w:rsidRPr="00512FC7" w:rsidRDefault="00512FC7" w:rsidP="00533FE7">
            <w:r w:rsidRPr="00512FC7">
              <w:t>432</w:t>
            </w:r>
          </w:p>
        </w:tc>
        <w:tc>
          <w:tcPr>
            <w:tcW w:w="2699" w:type="dxa"/>
            <w:shd w:val="clear" w:color="auto" w:fill="auto"/>
          </w:tcPr>
          <w:p w14:paraId="20771348" w14:textId="77777777" w:rsidR="00512FC7" w:rsidRPr="00512FC7" w:rsidRDefault="00C411EF" w:rsidP="00533FE7">
            <w:hyperlink w:anchor="fld_ExpireDate" w:history="1">
              <w:r w:rsidR="00512FC7" w:rsidRPr="00533FE7">
                <w:rPr>
                  <w:rStyle w:val="Hyperlink"/>
                  <w:rFonts w:ascii="Times New Roman" w:hAnsi="Times New Roman"/>
                  <w:sz w:val="20"/>
                </w:rPr>
                <w:t>ExpireDate</w:t>
              </w:r>
            </w:hyperlink>
          </w:p>
        </w:tc>
      </w:tr>
      <w:tr w:rsidR="00512FC7" w:rsidRPr="00512FC7" w14:paraId="3CA0BC47" w14:textId="77777777" w:rsidTr="00533FE7">
        <w:tc>
          <w:tcPr>
            <w:tcW w:w="828" w:type="dxa"/>
            <w:shd w:val="clear" w:color="auto" w:fill="auto"/>
          </w:tcPr>
          <w:p w14:paraId="026470AA" w14:textId="77777777" w:rsidR="00512FC7" w:rsidRPr="00512FC7" w:rsidRDefault="00512FC7" w:rsidP="00533FE7">
            <w:r w:rsidRPr="00512FC7">
              <w:t>126</w:t>
            </w:r>
          </w:p>
        </w:tc>
        <w:tc>
          <w:tcPr>
            <w:tcW w:w="2699" w:type="dxa"/>
            <w:shd w:val="clear" w:color="auto" w:fill="auto"/>
          </w:tcPr>
          <w:p w14:paraId="6242ED91" w14:textId="77777777" w:rsidR="00512FC7" w:rsidRPr="00512FC7" w:rsidRDefault="00C411EF" w:rsidP="00533FE7">
            <w:hyperlink w:anchor="fld_ExpireTime" w:history="1">
              <w:r w:rsidR="00512FC7" w:rsidRPr="00533FE7">
                <w:rPr>
                  <w:rStyle w:val="Hyperlink"/>
                  <w:rFonts w:ascii="Times New Roman" w:hAnsi="Times New Roman"/>
                  <w:sz w:val="20"/>
                </w:rPr>
                <w:t>ExpireTime</w:t>
              </w:r>
            </w:hyperlink>
          </w:p>
        </w:tc>
      </w:tr>
      <w:tr w:rsidR="00512FC7" w:rsidRPr="00512FC7" w14:paraId="08D673A3" w14:textId="77777777" w:rsidTr="00533FE7">
        <w:tc>
          <w:tcPr>
            <w:tcW w:w="828" w:type="dxa"/>
            <w:shd w:val="clear" w:color="auto" w:fill="auto"/>
          </w:tcPr>
          <w:p w14:paraId="7D63D026" w14:textId="77777777" w:rsidR="00512FC7" w:rsidRPr="00512FC7" w:rsidRDefault="00512FC7" w:rsidP="00533FE7">
            <w:r w:rsidRPr="00512FC7">
              <w:t>983</w:t>
            </w:r>
          </w:p>
        </w:tc>
        <w:tc>
          <w:tcPr>
            <w:tcW w:w="2699" w:type="dxa"/>
            <w:shd w:val="clear" w:color="auto" w:fill="auto"/>
          </w:tcPr>
          <w:p w14:paraId="79353245" w14:textId="77777777" w:rsidR="00512FC7" w:rsidRPr="00512FC7" w:rsidRDefault="00C411EF" w:rsidP="00533FE7">
            <w:hyperlink w:anchor="fld_ExpQty" w:history="1">
              <w:r w:rsidR="00512FC7" w:rsidRPr="00533FE7">
                <w:rPr>
                  <w:rStyle w:val="Hyperlink"/>
                  <w:rFonts w:ascii="Times New Roman" w:hAnsi="Times New Roman"/>
                  <w:sz w:val="20"/>
                </w:rPr>
                <w:t>ExpQty</w:t>
              </w:r>
            </w:hyperlink>
          </w:p>
        </w:tc>
      </w:tr>
      <w:tr w:rsidR="00512FC7" w:rsidRPr="00512FC7" w14:paraId="75400EEF" w14:textId="77777777" w:rsidTr="00533FE7">
        <w:tc>
          <w:tcPr>
            <w:tcW w:w="828" w:type="dxa"/>
            <w:shd w:val="clear" w:color="auto" w:fill="auto"/>
          </w:tcPr>
          <w:p w14:paraId="261EDD5A" w14:textId="77777777" w:rsidR="00512FC7" w:rsidRPr="00512FC7" w:rsidRDefault="00512FC7" w:rsidP="00533FE7">
            <w:r w:rsidRPr="00512FC7">
              <w:t>228</w:t>
            </w:r>
          </w:p>
        </w:tc>
        <w:tc>
          <w:tcPr>
            <w:tcW w:w="2699" w:type="dxa"/>
            <w:shd w:val="clear" w:color="auto" w:fill="auto"/>
          </w:tcPr>
          <w:p w14:paraId="091E94D3" w14:textId="77777777" w:rsidR="00512FC7" w:rsidRPr="00512FC7" w:rsidRDefault="00C411EF" w:rsidP="00533FE7">
            <w:hyperlink w:anchor="fld_Factor" w:history="1">
              <w:r w:rsidR="00512FC7" w:rsidRPr="00533FE7">
                <w:rPr>
                  <w:rStyle w:val="Hyperlink"/>
                  <w:rFonts w:ascii="Times New Roman" w:hAnsi="Times New Roman"/>
                  <w:sz w:val="20"/>
                </w:rPr>
                <w:t>Factor</w:t>
              </w:r>
            </w:hyperlink>
          </w:p>
        </w:tc>
      </w:tr>
      <w:tr w:rsidR="00512FC7" w:rsidRPr="00512FC7" w14:paraId="3E521E85" w14:textId="77777777" w:rsidTr="00533FE7">
        <w:tc>
          <w:tcPr>
            <w:tcW w:w="828" w:type="dxa"/>
            <w:shd w:val="clear" w:color="auto" w:fill="auto"/>
          </w:tcPr>
          <w:p w14:paraId="3589CE14" w14:textId="77777777" w:rsidR="00512FC7" w:rsidRPr="00512FC7" w:rsidRDefault="00512FC7" w:rsidP="00533FE7">
            <w:r w:rsidRPr="00512FC7">
              <w:t>406</w:t>
            </w:r>
          </w:p>
        </w:tc>
        <w:tc>
          <w:tcPr>
            <w:tcW w:w="2699" w:type="dxa"/>
            <w:shd w:val="clear" w:color="auto" w:fill="auto"/>
          </w:tcPr>
          <w:p w14:paraId="02B3946F" w14:textId="77777777" w:rsidR="00512FC7" w:rsidRPr="00512FC7" w:rsidRDefault="00C411EF" w:rsidP="00533FE7">
            <w:hyperlink w:anchor="fld_FairValue" w:history="1">
              <w:r w:rsidR="00512FC7" w:rsidRPr="00533FE7">
                <w:rPr>
                  <w:rStyle w:val="Hyperlink"/>
                  <w:rFonts w:ascii="Times New Roman" w:hAnsi="Times New Roman"/>
                  <w:sz w:val="20"/>
                </w:rPr>
                <w:t>FairValue</w:t>
              </w:r>
            </w:hyperlink>
          </w:p>
        </w:tc>
      </w:tr>
      <w:tr w:rsidR="00512FC7" w:rsidRPr="00512FC7" w14:paraId="652119C0" w14:textId="77777777" w:rsidTr="00533FE7">
        <w:tc>
          <w:tcPr>
            <w:tcW w:w="828" w:type="dxa"/>
            <w:shd w:val="clear" w:color="auto" w:fill="auto"/>
          </w:tcPr>
          <w:p w14:paraId="6F69B6FF" w14:textId="77777777" w:rsidR="00512FC7" w:rsidRPr="00512FC7" w:rsidRDefault="00512FC7" w:rsidP="00533FE7">
            <w:r w:rsidRPr="00512FC7">
              <w:t>1329</w:t>
            </w:r>
          </w:p>
        </w:tc>
        <w:tc>
          <w:tcPr>
            <w:tcW w:w="2699" w:type="dxa"/>
            <w:shd w:val="clear" w:color="auto" w:fill="auto"/>
          </w:tcPr>
          <w:p w14:paraId="459E4DF2" w14:textId="77777777" w:rsidR="00512FC7" w:rsidRPr="00512FC7" w:rsidRDefault="00C411EF" w:rsidP="00533FE7">
            <w:hyperlink w:anchor="fld_FeeMultiplier" w:history="1">
              <w:r w:rsidR="00512FC7" w:rsidRPr="00533FE7">
                <w:rPr>
                  <w:rStyle w:val="Hyperlink"/>
                  <w:rFonts w:ascii="Times New Roman" w:hAnsi="Times New Roman"/>
                  <w:sz w:val="20"/>
                </w:rPr>
                <w:t>FeeMultiplier</w:t>
              </w:r>
            </w:hyperlink>
          </w:p>
        </w:tc>
      </w:tr>
      <w:tr w:rsidR="00512FC7" w:rsidRPr="00512FC7" w14:paraId="7A98FD7A" w14:textId="77777777" w:rsidTr="00533FE7">
        <w:tc>
          <w:tcPr>
            <w:tcW w:w="828" w:type="dxa"/>
            <w:shd w:val="clear" w:color="auto" w:fill="auto"/>
          </w:tcPr>
          <w:p w14:paraId="41E5B69D" w14:textId="77777777" w:rsidR="00512FC7" w:rsidRPr="00512FC7" w:rsidRDefault="00512FC7" w:rsidP="00533FE7">
            <w:r w:rsidRPr="00512FC7">
              <w:t>1363</w:t>
            </w:r>
          </w:p>
        </w:tc>
        <w:tc>
          <w:tcPr>
            <w:tcW w:w="2699" w:type="dxa"/>
            <w:shd w:val="clear" w:color="auto" w:fill="auto"/>
          </w:tcPr>
          <w:p w14:paraId="249B730A" w14:textId="77777777" w:rsidR="00512FC7" w:rsidRPr="00512FC7" w:rsidRDefault="00C411EF" w:rsidP="00533FE7">
            <w:hyperlink w:anchor="fld_FillExecID" w:history="1">
              <w:r w:rsidR="00512FC7" w:rsidRPr="00533FE7">
                <w:rPr>
                  <w:rStyle w:val="Hyperlink"/>
                  <w:rFonts w:ascii="Times New Roman" w:hAnsi="Times New Roman"/>
                  <w:sz w:val="20"/>
                </w:rPr>
                <w:t>FillExecID</w:t>
              </w:r>
            </w:hyperlink>
          </w:p>
        </w:tc>
      </w:tr>
      <w:tr w:rsidR="00512FC7" w:rsidRPr="00512FC7" w14:paraId="4810F724" w14:textId="77777777" w:rsidTr="00533FE7">
        <w:tc>
          <w:tcPr>
            <w:tcW w:w="828" w:type="dxa"/>
            <w:shd w:val="clear" w:color="auto" w:fill="auto"/>
          </w:tcPr>
          <w:p w14:paraId="5A413006" w14:textId="77777777" w:rsidR="00512FC7" w:rsidRPr="00512FC7" w:rsidRDefault="00512FC7" w:rsidP="00533FE7">
            <w:r w:rsidRPr="00512FC7">
              <w:t>1443</w:t>
            </w:r>
          </w:p>
        </w:tc>
        <w:tc>
          <w:tcPr>
            <w:tcW w:w="2699" w:type="dxa"/>
            <w:shd w:val="clear" w:color="auto" w:fill="auto"/>
          </w:tcPr>
          <w:p w14:paraId="11DC3604" w14:textId="77777777" w:rsidR="00512FC7" w:rsidRPr="00512FC7" w:rsidRDefault="00C411EF" w:rsidP="00533FE7">
            <w:hyperlink w:anchor="fld_FillLiquidityInd" w:history="1">
              <w:r w:rsidR="00512FC7" w:rsidRPr="00533FE7">
                <w:rPr>
                  <w:rStyle w:val="Hyperlink"/>
                  <w:rFonts w:ascii="Times New Roman" w:hAnsi="Times New Roman"/>
                  <w:sz w:val="20"/>
                </w:rPr>
                <w:t>FillLiquidityInd</w:t>
              </w:r>
            </w:hyperlink>
          </w:p>
        </w:tc>
      </w:tr>
      <w:tr w:rsidR="00512FC7" w:rsidRPr="00512FC7" w14:paraId="59CCD34C" w14:textId="77777777" w:rsidTr="00533FE7">
        <w:tc>
          <w:tcPr>
            <w:tcW w:w="828" w:type="dxa"/>
            <w:shd w:val="clear" w:color="auto" w:fill="auto"/>
          </w:tcPr>
          <w:p w14:paraId="4DE6090D" w14:textId="77777777" w:rsidR="00512FC7" w:rsidRPr="00512FC7" w:rsidRDefault="00512FC7" w:rsidP="00533FE7">
            <w:r w:rsidRPr="00512FC7">
              <w:t>1364</w:t>
            </w:r>
          </w:p>
        </w:tc>
        <w:tc>
          <w:tcPr>
            <w:tcW w:w="2699" w:type="dxa"/>
            <w:shd w:val="clear" w:color="auto" w:fill="auto"/>
          </w:tcPr>
          <w:p w14:paraId="0CF623EC" w14:textId="77777777" w:rsidR="00512FC7" w:rsidRPr="00512FC7" w:rsidRDefault="00C411EF" w:rsidP="00533FE7">
            <w:hyperlink w:anchor="fld_FillPx" w:history="1">
              <w:r w:rsidR="00512FC7" w:rsidRPr="00533FE7">
                <w:rPr>
                  <w:rStyle w:val="Hyperlink"/>
                  <w:rFonts w:ascii="Times New Roman" w:hAnsi="Times New Roman"/>
                  <w:sz w:val="20"/>
                </w:rPr>
                <w:t>FillPx</w:t>
              </w:r>
            </w:hyperlink>
          </w:p>
        </w:tc>
      </w:tr>
      <w:tr w:rsidR="00512FC7" w:rsidRPr="00512FC7" w14:paraId="0837B2AB" w14:textId="77777777" w:rsidTr="00533FE7">
        <w:tc>
          <w:tcPr>
            <w:tcW w:w="828" w:type="dxa"/>
            <w:shd w:val="clear" w:color="auto" w:fill="auto"/>
          </w:tcPr>
          <w:p w14:paraId="21D2FE27" w14:textId="77777777" w:rsidR="00512FC7" w:rsidRPr="00512FC7" w:rsidRDefault="00512FC7" w:rsidP="00533FE7">
            <w:r w:rsidRPr="00512FC7">
              <w:t>1365</w:t>
            </w:r>
          </w:p>
        </w:tc>
        <w:tc>
          <w:tcPr>
            <w:tcW w:w="2699" w:type="dxa"/>
            <w:shd w:val="clear" w:color="auto" w:fill="auto"/>
          </w:tcPr>
          <w:p w14:paraId="366CD517" w14:textId="77777777" w:rsidR="00512FC7" w:rsidRPr="00512FC7" w:rsidRDefault="00C411EF" w:rsidP="00533FE7">
            <w:hyperlink w:anchor="fld_FillQty" w:history="1">
              <w:r w:rsidR="00512FC7" w:rsidRPr="00533FE7">
                <w:rPr>
                  <w:rStyle w:val="Hyperlink"/>
                  <w:rFonts w:ascii="Times New Roman" w:hAnsi="Times New Roman"/>
                  <w:sz w:val="20"/>
                </w:rPr>
                <w:t>FillQty</w:t>
              </w:r>
            </w:hyperlink>
          </w:p>
        </w:tc>
      </w:tr>
      <w:tr w:rsidR="00512FC7" w:rsidRPr="00512FC7" w14:paraId="078B8C62" w14:textId="77777777" w:rsidTr="00533FE7">
        <w:tc>
          <w:tcPr>
            <w:tcW w:w="828" w:type="dxa"/>
            <w:shd w:val="clear" w:color="auto" w:fill="auto"/>
          </w:tcPr>
          <w:p w14:paraId="5BCDFF65" w14:textId="77777777" w:rsidR="00512FC7" w:rsidRPr="00512FC7" w:rsidRDefault="00512FC7" w:rsidP="00533FE7">
            <w:r w:rsidRPr="00512FC7">
              <w:t>291</w:t>
            </w:r>
          </w:p>
        </w:tc>
        <w:tc>
          <w:tcPr>
            <w:tcW w:w="2699" w:type="dxa"/>
            <w:shd w:val="clear" w:color="auto" w:fill="auto"/>
          </w:tcPr>
          <w:p w14:paraId="08CBA527" w14:textId="77777777" w:rsidR="00512FC7" w:rsidRPr="00512FC7" w:rsidRDefault="00C411EF" w:rsidP="00533FE7">
            <w:hyperlink w:anchor="fld_FinancialStatus" w:history="1">
              <w:r w:rsidR="00512FC7" w:rsidRPr="00533FE7">
                <w:rPr>
                  <w:rStyle w:val="Hyperlink"/>
                  <w:rFonts w:ascii="Times New Roman" w:hAnsi="Times New Roman"/>
                  <w:sz w:val="20"/>
                </w:rPr>
                <w:t>FinancialStatus</w:t>
              </w:r>
            </w:hyperlink>
          </w:p>
        </w:tc>
      </w:tr>
      <w:tr w:rsidR="00512FC7" w:rsidRPr="00512FC7" w14:paraId="21E05D68" w14:textId="77777777" w:rsidTr="00533FE7">
        <w:tc>
          <w:tcPr>
            <w:tcW w:w="828" w:type="dxa"/>
            <w:shd w:val="clear" w:color="auto" w:fill="auto"/>
          </w:tcPr>
          <w:p w14:paraId="0F953C75" w14:textId="77777777" w:rsidR="00512FC7" w:rsidRPr="00512FC7" w:rsidRDefault="00512FC7" w:rsidP="00533FE7">
            <w:r w:rsidRPr="00512FC7">
              <w:t>1041</w:t>
            </w:r>
          </w:p>
        </w:tc>
        <w:tc>
          <w:tcPr>
            <w:tcW w:w="2699" w:type="dxa"/>
            <w:shd w:val="clear" w:color="auto" w:fill="auto"/>
          </w:tcPr>
          <w:p w14:paraId="6B3D1876" w14:textId="77777777" w:rsidR="00512FC7" w:rsidRPr="00512FC7" w:rsidRDefault="00C411EF" w:rsidP="00533FE7">
            <w:hyperlink w:anchor="fld_FirmTradeID" w:history="1">
              <w:r w:rsidR="00512FC7" w:rsidRPr="00533FE7">
                <w:rPr>
                  <w:rStyle w:val="Hyperlink"/>
                  <w:rFonts w:ascii="Times New Roman" w:hAnsi="Times New Roman"/>
                  <w:sz w:val="20"/>
                </w:rPr>
                <w:t>FirmTradeID</w:t>
              </w:r>
            </w:hyperlink>
          </w:p>
        </w:tc>
      </w:tr>
      <w:tr w:rsidR="00512FC7" w:rsidRPr="00512FC7" w14:paraId="4F03B893" w14:textId="77777777" w:rsidTr="00533FE7">
        <w:tc>
          <w:tcPr>
            <w:tcW w:w="828" w:type="dxa"/>
            <w:shd w:val="clear" w:color="auto" w:fill="auto"/>
          </w:tcPr>
          <w:p w14:paraId="376C200B" w14:textId="77777777" w:rsidR="00512FC7" w:rsidRPr="00512FC7" w:rsidRDefault="00512FC7" w:rsidP="00533FE7">
            <w:r w:rsidRPr="00512FC7">
              <w:t>1025</w:t>
            </w:r>
          </w:p>
        </w:tc>
        <w:tc>
          <w:tcPr>
            <w:tcW w:w="2699" w:type="dxa"/>
            <w:shd w:val="clear" w:color="auto" w:fill="auto"/>
          </w:tcPr>
          <w:p w14:paraId="4A1627DA" w14:textId="77777777" w:rsidR="00512FC7" w:rsidRPr="00512FC7" w:rsidRDefault="00C411EF" w:rsidP="00533FE7">
            <w:hyperlink w:anchor="fld_FirstPx" w:history="1">
              <w:r w:rsidR="00512FC7" w:rsidRPr="00533FE7">
                <w:rPr>
                  <w:rStyle w:val="Hyperlink"/>
                  <w:rFonts w:ascii="Times New Roman" w:hAnsi="Times New Roman"/>
                  <w:sz w:val="20"/>
                </w:rPr>
                <w:t>FirstPx</w:t>
              </w:r>
            </w:hyperlink>
          </w:p>
        </w:tc>
      </w:tr>
      <w:tr w:rsidR="00512FC7" w:rsidRPr="00512FC7" w14:paraId="3E2D6AE4" w14:textId="77777777" w:rsidTr="00533FE7">
        <w:tc>
          <w:tcPr>
            <w:tcW w:w="828" w:type="dxa"/>
            <w:shd w:val="clear" w:color="auto" w:fill="auto"/>
          </w:tcPr>
          <w:p w14:paraId="5CCCCC32" w14:textId="77777777" w:rsidR="00512FC7" w:rsidRPr="00512FC7" w:rsidRDefault="00512FC7" w:rsidP="00533FE7">
            <w:r w:rsidRPr="00512FC7">
              <w:t>1244</w:t>
            </w:r>
          </w:p>
        </w:tc>
        <w:tc>
          <w:tcPr>
            <w:tcW w:w="2699" w:type="dxa"/>
            <w:shd w:val="clear" w:color="auto" w:fill="auto"/>
          </w:tcPr>
          <w:p w14:paraId="37C2907A" w14:textId="77777777" w:rsidR="00512FC7" w:rsidRPr="00512FC7" w:rsidRDefault="00C411EF" w:rsidP="00533FE7">
            <w:hyperlink w:anchor="fld_FlexibleIndicator" w:history="1">
              <w:r w:rsidR="00512FC7" w:rsidRPr="00533FE7">
                <w:rPr>
                  <w:rStyle w:val="Hyperlink"/>
                  <w:rFonts w:ascii="Times New Roman" w:hAnsi="Times New Roman"/>
                  <w:sz w:val="20"/>
                </w:rPr>
                <w:t>FlexibleIndicator</w:t>
              </w:r>
            </w:hyperlink>
          </w:p>
        </w:tc>
      </w:tr>
      <w:tr w:rsidR="00512FC7" w:rsidRPr="00512FC7" w14:paraId="52211ABB" w14:textId="77777777" w:rsidTr="00533FE7">
        <w:tc>
          <w:tcPr>
            <w:tcW w:w="828" w:type="dxa"/>
            <w:shd w:val="clear" w:color="auto" w:fill="auto"/>
          </w:tcPr>
          <w:p w14:paraId="6F6A8D1C" w14:textId="77777777" w:rsidR="00512FC7" w:rsidRPr="00512FC7" w:rsidRDefault="00512FC7" w:rsidP="00533FE7">
            <w:r w:rsidRPr="00512FC7">
              <w:t>1242</w:t>
            </w:r>
          </w:p>
        </w:tc>
        <w:tc>
          <w:tcPr>
            <w:tcW w:w="2699" w:type="dxa"/>
            <w:shd w:val="clear" w:color="auto" w:fill="auto"/>
          </w:tcPr>
          <w:p w14:paraId="65B454AB" w14:textId="77777777" w:rsidR="00512FC7" w:rsidRPr="00512FC7" w:rsidRDefault="00C411EF" w:rsidP="00533FE7">
            <w:hyperlink w:anchor="fld_FlexProductEligibilityIndicator" w:history="1">
              <w:r w:rsidR="00512FC7" w:rsidRPr="00533FE7">
                <w:rPr>
                  <w:rStyle w:val="Hyperlink"/>
                  <w:rFonts w:ascii="Times New Roman" w:hAnsi="Times New Roman"/>
                  <w:sz w:val="20"/>
                </w:rPr>
                <w:t>FlexProductEligibilityIndicator</w:t>
              </w:r>
            </w:hyperlink>
          </w:p>
        </w:tc>
      </w:tr>
      <w:tr w:rsidR="00512FC7" w:rsidRPr="00512FC7" w14:paraId="0374AF45" w14:textId="77777777" w:rsidTr="00533FE7">
        <w:tc>
          <w:tcPr>
            <w:tcW w:w="828" w:type="dxa"/>
            <w:shd w:val="clear" w:color="auto" w:fill="auto"/>
          </w:tcPr>
          <w:p w14:paraId="5B0B6660" w14:textId="77777777" w:rsidR="00512FC7" w:rsidRPr="00512FC7" w:rsidRDefault="00512FC7" w:rsidP="00533FE7">
            <w:r w:rsidRPr="00512FC7">
              <w:t>1200</w:t>
            </w:r>
          </w:p>
        </w:tc>
        <w:tc>
          <w:tcPr>
            <w:tcW w:w="2699" w:type="dxa"/>
            <w:shd w:val="clear" w:color="auto" w:fill="auto"/>
          </w:tcPr>
          <w:p w14:paraId="5F636709" w14:textId="77777777" w:rsidR="00512FC7" w:rsidRPr="00512FC7" w:rsidRDefault="00C411EF" w:rsidP="00533FE7">
            <w:hyperlink w:anchor="fld_FloorPrice" w:history="1">
              <w:r w:rsidR="00512FC7" w:rsidRPr="00533FE7">
                <w:rPr>
                  <w:rStyle w:val="Hyperlink"/>
                  <w:rFonts w:ascii="Times New Roman" w:hAnsi="Times New Roman"/>
                  <w:sz w:val="20"/>
                </w:rPr>
                <w:t>FloorPrice</w:t>
              </w:r>
            </w:hyperlink>
          </w:p>
        </w:tc>
      </w:tr>
      <w:tr w:rsidR="00512FC7" w:rsidRPr="00512FC7" w14:paraId="1751F095" w14:textId="77777777" w:rsidTr="00533FE7">
        <w:tc>
          <w:tcPr>
            <w:tcW w:w="828" w:type="dxa"/>
            <w:shd w:val="clear" w:color="auto" w:fill="auto"/>
          </w:tcPr>
          <w:p w14:paraId="2E74AC3B" w14:textId="77777777" w:rsidR="00512FC7" w:rsidRPr="00512FC7" w:rsidRDefault="00512FC7" w:rsidP="00533FE7">
            <w:r w:rsidRPr="00512FC7">
              <w:t>1439</w:t>
            </w:r>
          </w:p>
        </w:tc>
        <w:tc>
          <w:tcPr>
            <w:tcW w:w="2699" w:type="dxa"/>
            <w:shd w:val="clear" w:color="auto" w:fill="auto"/>
          </w:tcPr>
          <w:p w14:paraId="4D0015D2" w14:textId="77777777" w:rsidR="00512FC7" w:rsidRPr="00512FC7" w:rsidRDefault="00C411EF" w:rsidP="00533FE7">
            <w:hyperlink w:anchor="fld_FlowScheduleType" w:history="1">
              <w:r w:rsidR="00512FC7" w:rsidRPr="00533FE7">
                <w:rPr>
                  <w:rStyle w:val="Hyperlink"/>
                  <w:rFonts w:ascii="Times New Roman" w:hAnsi="Times New Roman"/>
                  <w:sz w:val="20"/>
                </w:rPr>
                <w:t>FlowScheduleType</w:t>
              </w:r>
            </w:hyperlink>
          </w:p>
        </w:tc>
      </w:tr>
      <w:tr w:rsidR="00512FC7" w:rsidRPr="00512FC7" w14:paraId="50C91C5A" w14:textId="77777777" w:rsidTr="00533FE7">
        <w:tc>
          <w:tcPr>
            <w:tcW w:w="828" w:type="dxa"/>
            <w:shd w:val="clear" w:color="auto" w:fill="auto"/>
          </w:tcPr>
          <w:p w14:paraId="3D874F0F" w14:textId="77777777" w:rsidR="00512FC7" w:rsidRPr="00512FC7" w:rsidRDefault="00512FC7" w:rsidP="00533FE7">
            <w:r w:rsidRPr="00512FC7">
              <w:t>121</w:t>
            </w:r>
          </w:p>
        </w:tc>
        <w:tc>
          <w:tcPr>
            <w:tcW w:w="2699" w:type="dxa"/>
            <w:shd w:val="clear" w:color="auto" w:fill="auto"/>
          </w:tcPr>
          <w:p w14:paraId="0AF0BE81" w14:textId="77777777" w:rsidR="00512FC7" w:rsidRPr="00512FC7" w:rsidRDefault="00C411EF" w:rsidP="00533FE7">
            <w:hyperlink w:anchor="fld_ForexReq" w:history="1">
              <w:r w:rsidR="00512FC7" w:rsidRPr="00533FE7">
                <w:rPr>
                  <w:rStyle w:val="Hyperlink"/>
                  <w:rFonts w:ascii="Times New Roman" w:hAnsi="Times New Roman"/>
                  <w:sz w:val="20"/>
                </w:rPr>
                <w:t>ForexReq</w:t>
              </w:r>
            </w:hyperlink>
          </w:p>
        </w:tc>
      </w:tr>
      <w:tr w:rsidR="00512FC7" w:rsidRPr="00512FC7" w14:paraId="4BC21137" w14:textId="77777777" w:rsidTr="00533FE7">
        <w:tc>
          <w:tcPr>
            <w:tcW w:w="828" w:type="dxa"/>
            <w:shd w:val="clear" w:color="auto" w:fill="auto"/>
          </w:tcPr>
          <w:p w14:paraId="4E517918" w14:textId="77777777" w:rsidR="00512FC7" w:rsidRPr="00512FC7" w:rsidRDefault="00512FC7" w:rsidP="00533FE7">
            <w:r w:rsidRPr="00512FC7">
              <w:t>497</w:t>
            </w:r>
          </w:p>
        </w:tc>
        <w:tc>
          <w:tcPr>
            <w:tcW w:w="2699" w:type="dxa"/>
            <w:shd w:val="clear" w:color="auto" w:fill="auto"/>
          </w:tcPr>
          <w:p w14:paraId="269F63BD" w14:textId="77777777" w:rsidR="00512FC7" w:rsidRPr="00512FC7" w:rsidRDefault="00C411EF" w:rsidP="00533FE7">
            <w:hyperlink w:anchor="fld_FundRenewWaiv" w:history="1">
              <w:r w:rsidR="00512FC7" w:rsidRPr="00533FE7">
                <w:rPr>
                  <w:rStyle w:val="Hyperlink"/>
                  <w:rFonts w:ascii="Times New Roman" w:hAnsi="Times New Roman"/>
                  <w:sz w:val="20"/>
                </w:rPr>
                <w:t>FundRenewWaiv</w:t>
              </w:r>
            </w:hyperlink>
          </w:p>
        </w:tc>
      </w:tr>
      <w:tr w:rsidR="00512FC7" w:rsidRPr="00512FC7" w14:paraId="1A777BB4" w14:textId="77777777" w:rsidTr="00533FE7">
        <w:tc>
          <w:tcPr>
            <w:tcW w:w="828" w:type="dxa"/>
            <w:shd w:val="clear" w:color="auto" w:fill="auto"/>
          </w:tcPr>
          <w:p w14:paraId="6F1B56BA" w14:textId="77777777" w:rsidR="00512FC7" w:rsidRPr="00512FC7" w:rsidRDefault="00512FC7" w:rsidP="00533FE7">
            <w:r w:rsidRPr="00512FC7">
              <w:t>123</w:t>
            </w:r>
          </w:p>
        </w:tc>
        <w:tc>
          <w:tcPr>
            <w:tcW w:w="2699" w:type="dxa"/>
            <w:shd w:val="clear" w:color="auto" w:fill="auto"/>
          </w:tcPr>
          <w:p w14:paraId="06DAFF0E" w14:textId="77777777" w:rsidR="00512FC7" w:rsidRPr="00512FC7" w:rsidRDefault="00C411EF" w:rsidP="00533FE7">
            <w:hyperlink w:anchor="fld_GapFillFlag" w:history="1">
              <w:r w:rsidR="00512FC7" w:rsidRPr="00533FE7">
                <w:rPr>
                  <w:rStyle w:val="Hyperlink"/>
                  <w:rFonts w:ascii="Times New Roman" w:hAnsi="Times New Roman"/>
                  <w:sz w:val="20"/>
                </w:rPr>
                <w:t>GapFillFlag</w:t>
              </w:r>
            </w:hyperlink>
          </w:p>
        </w:tc>
      </w:tr>
      <w:tr w:rsidR="00512FC7" w:rsidRPr="00512FC7" w14:paraId="73A5AA55" w14:textId="77777777" w:rsidTr="00533FE7">
        <w:tc>
          <w:tcPr>
            <w:tcW w:w="828" w:type="dxa"/>
            <w:shd w:val="clear" w:color="auto" w:fill="auto"/>
          </w:tcPr>
          <w:p w14:paraId="74D16408" w14:textId="77777777" w:rsidR="00512FC7" w:rsidRPr="00512FC7" w:rsidRDefault="00512FC7" w:rsidP="00533FE7">
            <w:r w:rsidRPr="00512FC7">
              <w:t>381</w:t>
            </w:r>
          </w:p>
        </w:tc>
        <w:tc>
          <w:tcPr>
            <w:tcW w:w="2699" w:type="dxa"/>
            <w:shd w:val="clear" w:color="auto" w:fill="auto"/>
          </w:tcPr>
          <w:p w14:paraId="1FF7773A" w14:textId="77777777" w:rsidR="00512FC7" w:rsidRPr="00512FC7" w:rsidRDefault="00C411EF" w:rsidP="00533FE7">
            <w:hyperlink w:anchor="fld_GrossTradeAmt" w:history="1">
              <w:r w:rsidR="00512FC7" w:rsidRPr="00533FE7">
                <w:rPr>
                  <w:rStyle w:val="Hyperlink"/>
                  <w:rFonts w:ascii="Times New Roman" w:hAnsi="Times New Roman"/>
                  <w:sz w:val="20"/>
                </w:rPr>
                <w:t>GrossTradeAmt</w:t>
              </w:r>
            </w:hyperlink>
          </w:p>
        </w:tc>
      </w:tr>
      <w:tr w:rsidR="00512FC7" w:rsidRPr="00512FC7" w14:paraId="68659646" w14:textId="77777777" w:rsidTr="00533FE7">
        <w:tc>
          <w:tcPr>
            <w:tcW w:w="828" w:type="dxa"/>
            <w:shd w:val="clear" w:color="auto" w:fill="auto"/>
          </w:tcPr>
          <w:p w14:paraId="35847CE9" w14:textId="77777777" w:rsidR="00512FC7" w:rsidRPr="00512FC7" w:rsidRDefault="00512FC7" w:rsidP="00533FE7">
            <w:r w:rsidRPr="00512FC7">
              <w:t>427</w:t>
            </w:r>
          </w:p>
        </w:tc>
        <w:tc>
          <w:tcPr>
            <w:tcW w:w="2699" w:type="dxa"/>
            <w:shd w:val="clear" w:color="auto" w:fill="auto"/>
          </w:tcPr>
          <w:p w14:paraId="36B8BE34" w14:textId="77777777" w:rsidR="00512FC7" w:rsidRPr="00512FC7" w:rsidRDefault="00C411EF" w:rsidP="00533FE7">
            <w:hyperlink w:anchor="fld_GTBookingInst" w:history="1">
              <w:r w:rsidR="00512FC7" w:rsidRPr="00533FE7">
                <w:rPr>
                  <w:rStyle w:val="Hyperlink"/>
                  <w:rFonts w:ascii="Times New Roman" w:hAnsi="Times New Roman"/>
                  <w:sz w:val="20"/>
                </w:rPr>
                <w:t>GTBookingInst</w:t>
              </w:r>
            </w:hyperlink>
          </w:p>
        </w:tc>
      </w:tr>
      <w:tr w:rsidR="00512FC7" w:rsidRPr="00512FC7" w14:paraId="454B21E6" w14:textId="77777777" w:rsidTr="00533FE7">
        <w:tc>
          <w:tcPr>
            <w:tcW w:w="828" w:type="dxa"/>
            <w:shd w:val="clear" w:color="auto" w:fill="auto"/>
          </w:tcPr>
          <w:p w14:paraId="1C42DCEA" w14:textId="77777777" w:rsidR="00512FC7" w:rsidRPr="00512FC7" w:rsidRDefault="00512FC7" w:rsidP="00533FE7">
            <w:r w:rsidRPr="00512FC7">
              <w:t>327</w:t>
            </w:r>
          </w:p>
        </w:tc>
        <w:tc>
          <w:tcPr>
            <w:tcW w:w="2699" w:type="dxa"/>
            <w:shd w:val="clear" w:color="auto" w:fill="auto"/>
          </w:tcPr>
          <w:p w14:paraId="4C21BC8C" w14:textId="77777777" w:rsidR="00512FC7" w:rsidRPr="00512FC7" w:rsidRDefault="00C411EF" w:rsidP="00533FE7">
            <w:hyperlink w:anchor="fld_HaltReason" w:history="1">
              <w:r w:rsidR="00512FC7" w:rsidRPr="00533FE7">
                <w:rPr>
                  <w:rStyle w:val="Hyperlink"/>
                  <w:rFonts w:ascii="Times New Roman" w:hAnsi="Times New Roman"/>
                  <w:sz w:val="20"/>
                </w:rPr>
                <w:t>HaltReason</w:t>
              </w:r>
            </w:hyperlink>
          </w:p>
        </w:tc>
      </w:tr>
      <w:tr w:rsidR="00512FC7" w:rsidRPr="00512FC7" w14:paraId="6E7EBA6A" w14:textId="77777777" w:rsidTr="00533FE7">
        <w:tc>
          <w:tcPr>
            <w:tcW w:w="828" w:type="dxa"/>
            <w:shd w:val="clear" w:color="auto" w:fill="auto"/>
          </w:tcPr>
          <w:p w14:paraId="6E6042A1" w14:textId="77777777" w:rsidR="00512FC7" w:rsidRPr="00512FC7" w:rsidRDefault="00512FC7" w:rsidP="00533FE7">
            <w:r w:rsidRPr="00512FC7">
              <w:t>21</w:t>
            </w:r>
          </w:p>
        </w:tc>
        <w:tc>
          <w:tcPr>
            <w:tcW w:w="2699" w:type="dxa"/>
            <w:shd w:val="clear" w:color="auto" w:fill="auto"/>
          </w:tcPr>
          <w:p w14:paraId="7DE8FEAA" w14:textId="77777777" w:rsidR="00512FC7" w:rsidRPr="00512FC7" w:rsidRDefault="00C411EF" w:rsidP="00533FE7">
            <w:hyperlink w:anchor="fld_HandlInst" w:history="1">
              <w:r w:rsidR="00512FC7" w:rsidRPr="00533FE7">
                <w:rPr>
                  <w:rStyle w:val="Hyperlink"/>
                  <w:rFonts w:ascii="Times New Roman" w:hAnsi="Times New Roman"/>
                  <w:sz w:val="20"/>
                </w:rPr>
                <w:t>HandlInst</w:t>
              </w:r>
            </w:hyperlink>
          </w:p>
        </w:tc>
      </w:tr>
      <w:tr w:rsidR="00512FC7" w:rsidRPr="00512FC7" w14:paraId="3E9B4629" w14:textId="77777777" w:rsidTr="00533FE7">
        <w:tc>
          <w:tcPr>
            <w:tcW w:w="828" w:type="dxa"/>
            <w:shd w:val="clear" w:color="auto" w:fill="auto"/>
          </w:tcPr>
          <w:p w14:paraId="0EC25BB0" w14:textId="77777777" w:rsidR="00512FC7" w:rsidRPr="00512FC7" w:rsidRDefault="00512FC7" w:rsidP="00533FE7">
            <w:r w:rsidRPr="00512FC7">
              <w:t>148</w:t>
            </w:r>
          </w:p>
        </w:tc>
        <w:tc>
          <w:tcPr>
            <w:tcW w:w="2699" w:type="dxa"/>
            <w:shd w:val="clear" w:color="auto" w:fill="auto"/>
          </w:tcPr>
          <w:p w14:paraId="5144270F" w14:textId="77777777" w:rsidR="00512FC7" w:rsidRPr="00512FC7" w:rsidRDefault="00C411EF" w:rsidP="00533FE7">
            <w:hyperlink w:anchor="fld_Headline" w:history="1">
              <w:r w:rsidR="00512FC7" w:rsidRPr="00533FE7">
                <w:rPr>
                  <w:rStyle w:val="Hyperlink"/>
                  <w:rFonts w:ascii="Times New Roman" w:hAnsi="Times New Roman"/>
                  <w:sz w:val="20"/>
                </w:rPr>
                <w:t>Headline</w:t>
              </w:r>
            </w:hyperlink>
          </w:p>
        </w:tc>
      </w:tr>
      <w:tr w:rsidR="00512FC7" w:rsidRPr="00512FC7" w14:paraId="7001361D" w14:textId="77777777" w:rsidTr="00533FE7">
        <w:tc>
          <w:tcPr>
            <w:tcW w:w="828" w:type="dxa"/>
            <w:shd w:val="clear" w:color="auto" w:fill="auto"/>
          </w:tcPr>
          <w:p w14:paraId="65DF7952" w14:textId="77777777" w:rsidR="00512FC7" w:rsidRPr="00512FC7" w:rsidRDefault="00512FC7" w:rsidP="00533FE7">
            <w:r w:rsidRPr="00512FC7">
              <w:t>108</w:t>
            </w:r>
          </w:p>
        </w:tc>
        <w:tc>
          <w:tcPr>
            <w:tcW w:w="2699" w:type="dxa"/>
            <w:shd w:val="clear" w:color="auto" w:fill="auto"/>
          </w:tcPr>
          <w:p w14:paraId="493E243E" w14:textId="77777777" w:rsidR="00512FC7" w:rsidRPr="00512FC7" w:rsidRDefault="00C411EF" w:rsidP="00533FE7">
            <w:hyperlink w:anchor="fld_HeartBtInt" w:history="1">
              <w:r w:rsidR="00512FC7" w:rsidRPr="00533FE7">
                <w:rPr>
                  <w:rStyle w:val="Hyperlink"/>
                  <w:rFonts w:ascii="Times New Roman" w:hAnsi="Times New Roman"/>
                  <w:sz w:val="20"/>
                </w:rPr>
                <w:t>HeartBtInt</w:t>
              </w:r>
            </w:hyperlink>
          </w:p>
        </w:tc>
      </w:tr>
      <w:tr w:rsidR="00512FC7" w:rsidRPr="00512FC7" w14:paraId="67F19768" w14:textId="77777777" w:rsidTr="00533FE7">
        <w:tc>
          <w:tcPr>
            <w:tcW w:w="828" w:type="dxa"/>
            <w:shd w:val="clear" w:color="auto" w:fill="auto"/>
          </w:tcPr>
          <w:p w14:paraId="7985DD55" w14:textId="77777777" w:rsidR="00512FC7" w:rsidRPr="00512FC7" w:rsidRDefault="00512FC7" w:rsidP="00533FE7">
            <w:r w:rsidRPr="00512FC7">
              <w:t>1149</w:t>
            </w:r>
          </w:p>
        </w:tc>
        <w:tc>
          <w:tcPr>
            <w:tcW w:w="2699" w:type="dxa"/>
            <w:shd w:val="clear" w:color="auto" w:fill="auto"/>
          </w:tcPr>
          <w:p w14:paraId="1F890E2D" w14:textId="77777777" w:rsidR="00512FC7" w:rsidRPr="00512FC7" w:rsidRDefault="00C411EF" w:rsidP="00533FE7">
            <w:hyperlink w:anchor="fld_HighLimitPrice" w:history="1">
              <w:r w:rsidR="00512FC7" w:rsidRPr="00533FE7">
                <w:rPr>
                  <w:rStyle w:val="Hyperlink"/>
                  <w:rFonts w:ascii="Times New Roman" w:hAnsi="Times New Roman"/>
                  <w:sz w:val="20"/>
                </w:rPr>
                <w:t>HighLimitPrice</w:t>
              </w:r>
            </w:hyperlink>
          </w:p>
        </w:tc>
      </w:tr>
      <w:tr w:rsidR="00512FC7" w:rsidRPr="00512FC7" w14:paraId="14EBE4E6" w14:textId="77777777" w:rsidTr="00533FE7">
        <w:tc>
          <w:tcPr>
            <w:tcW w:w="828" w:type="dxa"/>
            <w:shd w:val="clear" w:color="auto" w:fill="auto"/>
          </w:tcPr>
          <w:p w14:paraId="3A4A606D" w14:textId="77777777" w:rsidR="00512FC7" w:rsidRPr="00512FC7" w:rsidRDefault="00512FC7" w:rsidP="00533FE7">
            <w:r w:rsidRPr="00512FC7">
              <w:t>332</w:t>
            </w:r>
          </w:p>
        </w:tc>
        <w:tc>
          <w:tcPr>
            <w:tcW w:w="2699" w:type="dxa"/>
            <w:shd w:val="clear" w:color="auto" w:fill="auto"/>
          </w:tcPr>
          <w:p w14:paraId="526201CD" w14:textId="77777777" w:rsidR="00512FC7" w:rsidRPr="00512FC7" w:rsidRDefault="00C411EF" w:rsidP="00533FE7">
            <w:hyperlink w:anchor="fld_HighPx" w:history="1">
              <w:r w:rsidR="00512FC7" w:rsidRPr="00533FE7">
                <w:rPr>
                  <w:rStyle w:val="Hyperlink"/>
                  <w:rFonts w:ascii="Times New Roman" w:hAnsi="Times New Roman"/>
                  <w:sz w:val="20"/>
                </w:rPr>
                <w:t>HighPx</w:t>
              </w:r>
            </w:hyperlink>
          </w:p>
        </w:tc>
      </w:tr>
      <w:tr w:rsidR="00512FC7" w:rsidRPr="00512FC7" w14:paraId="463FDBFA" w14:textId="77777777" w:rsidTr="00533FE7">
        <w:tc>
          <w:tcPr>
            <w:tcW w:w="828" w:type="dxa"/>
            <w:shd w:val="clear" w:color="auto" w:fill="auto"/>
          </w:tcPr>
          <w:p w14:paraId="38B913B6" w14:textId="77777777" w:rsidR="00512FC7" w:rsidRPr="00512FC7" w:rsidRDefault="00512FC7" w:rsidP="00533FE7">
            <w:r w:rsidRPr="00512FC7">
              <w:t>628</w:t>
            </w:r>
          </w:p>
        </w:tc>
        <w:tc>
          <w:tcPr>
            <w:tcW w:w="2699" w:type="dxa"/>
            <w:shd w:val="clear" w:color="auto" w:fill="auto"/>
          </w:tcPr>
          <w:p w14:paraId="2F3603E3" w14:textId="77777777" w:rsidR="00512FC7" w:rsidRPr="00512FC7" w:rsidRDefault="00C411EF" w:rsidP="00533FE7">
            <w:hyperlink w:anchor="fld_HopCompID" w:history="1">
              <w:r w:rsidR="00512FC7" w:rsidRPr="00533FE7">
                <w:rPr>
                  <w:rStyle w:val="Hyperlink"/>
                  <w:rFonts w:ascii="Times New Roman" w:hAnsi="Times New Roman"/>
                  <w:sz w:val="20"/>
                </w:rPr>
                <w:t>HopCompID</w:t>
              </w:r>
            </w:hyperlink>
          </w:p>
        </w:tc>
      </w:tr>
      <w:tr w:rsidR="00512FC7" w:rsidRPr="00512FC7" w14:paraId="299A1197" w14:textId="77777777" w:rsidTr="00533FE7">
        <w:tc>
          <w:tcPr>
            <w:tcW w:w="828" w:type="dxa"/>
            <w:shd w:val="clear" w:color="auto" w:fill="auto"/>
          </w:tcPr>
          <w:p w14:paraId="1AE6EEB9" w14:textId="77777777" w:rsidR="00512FC7" w:rsidRPr="00512FC7" w:rsidRDefault="00512FC7" w:rsidP="00533FE7">
            <w:r w:rsidRPr="00512FC7">
              <w:t>630</w:t>
            </w:r>
          </w:p>
        </w:tc>
        <w:tc>
          <w:tcPr>
            <w:tcW w:w="2699" w:type="dxa"/>
            <w:shd w:val="clear" w:color="auto" w:fill="auto"/>
          </w:tcPr>
          <w:p w14:paraId="2860EE13" w14:textId="77777777" w:rsidR="00512FC7" w:rsidRPr="00512FC7" w:rsidRDefault="00C411EF" w:rsidP="00533FE7">
            <w:hyperlink w:anchor="fld_HopRefID" w:history="1">
              <w:r w:rsidR="00512FC7" w:rsidRPr="00533FE7">
                <w:rPr>
                  <w:rStyle w:val="Hyperlink"/>
                  <w:rFonts w:ascii="Times New Roman" w:hAnsi="Times New Roman"/>
                  <w:sz w:val="20"/>
                </w:rPr>
                <w:t>HopRefID</w:t>
              </w:r>
            </w:hyperlink>
          </w:p>
        </w:tc>
      </w:tr>
      <w:tr w:rsidR="00512FC7" w:rsidRPr="00512FC7" w14:paraId="1781A8A9" w14:textId="77777777" w:rsidTr="00533FE7">
        <w:tc>
          <w:tcPr>
            <w:tcW w:w="828" w:type="dxa"/>
            <w:shd w:val="clear" w:color="auto" w:fill="auto"/>
          </w:tcPr>
          <w:p w14:paraId="16A19AA9" w14:textId="77777777" w:rsidR="00512FC7" w:rsidRPr="00512FC7" w:rsidRDefault="00512FC7" w:rsidP="00533FE7">
            <w:r w:rsidRPr="00512FC7">
              <w:t>629</w:t>
            </w:r>
          </w:p>
        </w:tc>
        <w:tc>
          <w:tcPr>
            <w:tcW w:w="2699" w:type="dxa"/>
            <w:shd w:val="clear" w:color="auto" w:fill="auto"/>
          </w:tcPr>
          <w:p w14:paraId="50B6FFD7" w14:textId="77777777" w:rsidR="00512FC7" w:rsidRPr="00512FC7" w:rsidRDefault="00C411EF" w:rsidP="00533FE7">
            <w:hyperlink w:anchor="fld_HopSendingTime" w:history="1">
              <w:r w:rsidR="00512FC7" w:rsidRPr="00533FE7">
                <w:rPr>
                  <w:rStyle w:val="Hyperlink"/>
                  <w:rFonts w:ascii="Times New Roman" w:hAnsi="Times New Roman"/>
                  <w:sz w:val="20"/>
                </w:rPr>
                <w:t>HopSendingTime</w:t>
              </w:r>
            </w:hyperlink>
          </w:p>
        </w:tc>
      </w:tr>
      <w:tr w:rsidR="00512FC7" w:rsidRPr="00512FC7" w14:paraId="7FA57312" w14:textId="77777777" w:rsidTr="00533FE7">
        <w:tc>
          <w:tcPr>
            <w:tcW w:w="828" w:type="dxa"/>
            <w:shd w:val="clear" w:color="auto" w:fill="auto"/>
          </w:tcPr>
          <w:p w14:paraId="64300ECB" w14:textId="77777777" w:rsidR="00512FC7" w:rsidRPr="00512FC7" w:rsidRDefault="00512FC7" w:rsidP="00533FE7">
            <w:r w:rsidRPr="00512FC7">
              <w:t>961</w:t>
            </w:r>
          </w:p>
        </w:tc>
        <w:tc>
          <w:tcPr>
            <w:tcW w:w="2699" w:type="dxa"/>
            <w:shd w:val="clear" w:color="auto" w:fill="auto"/>
          </w:tcPr>
          <w:p w14:paraId="22B472D1" w14:textId="77777777" w:rsidR="00512FC7" w:rsidRPr="00512FC7" w:rsidRDefault="00C411EF" w:rsidP="00533FE7">
            <w:hyperlink w:anchor="fld_HostCrossID" w:history="1">
              <w:r w:rsidR="00512FC7" w:rsidRPr="00533FE7">
                <w:rPr>
                  <w:rStyle w:val="Hyperlink"/>
                  <w:rFonts w:ascii="Times New Roman" w:hAnsi="Times New Roman"/>
                  <w:sz w:val="20"/>
                </w:rPr>
                <w:t>HostCrossID</w:t>
              </w:r>
            </w:hyperlink>
          </w:p>
        </w:tc>
      </w:tr>
      <w:tr w:rsidR="00512FC7" w:rsidRPr="00512FC7" w14:paraId="5AF41A6B" w14:textId="77777777" w:rsidTr="00533FE7">
        <w:tc>
          <w:tcPr>
            <w:tcW w:w="828" w:type="dxa"/>
            <w:shd w:val="clear" w:color="auto" w:fill="auto"/>
          </w:tcPr>
          <w:p w14:paraId="093C6DC2" w14:textId="77777777" w:rsidR="00512FC7" w:rsidRPr="00512FC7" w:rsidRDefault="00512FC7" w:rsidP="00533FE7">
            <w:r w:rsidRPr="00512FC7">
              <w:t>1144</w:t>
            </w:r>
          </w:p>
        </w:tc>
        <w:tc>
          <w:tcPr>
            <w:tcW w:w="2699" w:type="dxa"/>
            <w:shd w:val="clear" w:color="auto" w:fill="auto"/>
          </w:tcPr>
          <w:p w14:paraId="6E4B5476" w14:textId="77777777" w:rsidR="00512FC7" w:rsidRPr="00512FC7" w:rsidRDefault="00C411EF" w:rsidP="00533FE7">
            <w:hyperlink w:anchor="fld_ImpliedMarketIndicator" w:history="1">
              <w:r w:rsidR="00512FC7" w:rsidRPr="00533FE7">
                <w:rPr>
                  <w:rStyle w:val="Hyperlink"/>
                  <w:rFonts w:ascii="Times New Roman" w:hAnsi="Times New Roman"/>
                  <w:sz w:val="20"/>
                </w:rPr>
                <w:t>ImpliedMarketIndicator</w:t>
              </w:r>
            </w:hyperlink>
          </w:p>
        </w:tc>
      </w:tr>
      <w:tr w:rsidR="00512FC7" w:rsidRPr="00512FC7" w14:paraId="74280C05" w14:textId="77777777" w:rsidTr="00533FE7">
        <w:tc>
          <w:tcPr>
            <w:tcW w:w="828" w:type="dxa"/>
            <w:shd w:val="clear" w:color="auto" w:fill="auto"/>
          </w:tcPr>
          <w:p w14:paraId="61A655E8" w14:textId="77777777" w:rsidR="00512FC7" w:rsidRPr="00512FC7" w:rsidRDefault="00512FC7" w:rsidP="00533FE7">
            <w:r w:rsidRPr="00512FC7">
              <w:t>416</w:t>
            </w:r>
          </w:p>
        </w:tc>
        <w:tc>
          <w:tcPr>
            <w:tcW w:w="2699" w:type="dxa"/>
            <w:shd w:val="clear" w:color="auto" w:fill="auto"/>
          </w:tcPr>
          <w:p w14:paraId="453A99B8" w14:textId="77777777" w:rsidR="00512FC7" w:rsidRPr="00512FC7" w:rsidRDefault="00C411EF" w:rsidP="00533FE7">
            <w:hyperlink w:anchor="fld_IncTaxInd" w:history="1">
              <w:r w:rsidR="00512FC7" w:rsidRPr="00533FE7">
                <w:rPr>
                  <w:rStyle w:val="Hyperlink"/>
                  <w:rFonts w:ascii="Times New Roman" w:hAnsi="Times New Roman"/>
                  <w:sz w:val="20"/>
                </w:rPr>
                <w:t>IncTaxInd</w:t>
              </w:r>
            </w:hyperlink>
          </w:p>
        </w:tc>
      </w:tr>
      <w:tr w:rsidR="00512FC7" w:rsidRPr="00512FC7" w14:paraId="3AA63800" w14:textId="77777777" w:rsidTr="00533FE7">
        <w:tc>
          <w:tcPr>
            <w:tcW w:w="828" w:type="dxa"/>
            <w:shd w:val="clear" w:color="auto" w:fill="auto"/>
          </w:tcPr>
          <w:p w14:paraId="3F621666" w14:textId="77777777" w:rsidR="00512FC7" w:rsidRPr="00512FC7" w:rsidRDefault="00512FC7" w:rsidP="00533FE7">
            <w:r w:rsidRPr="00512FC7">
              <w:t>467</w:t>
            </w:r>
          </w:p>
        </w:tc>
        <w:tc>
          <w:tcPr>
            <w:tcW w:w="2699" w:type="dxa"/>
            <w:shd w:val="clear" w:color="auto" w:fill="auto"/>
          </w:tcPr>
          <w:p w14:paraId="31022730" w14:textId="77777777" w:rsidR="00512FC7" w:rsidRPr="00512FC7" w:rsidRDefault="00C411EF" w:rsidP="00533FE7">
            <w:hyperlink w:anchor="fld_IndividualAllocID" w:history="1">
              <w:r w:rsidR="00512FC7" w:rsidRPr="00533FE7">
                <w:rPr>
                  <w:rStyle w:val="Hyperlink"/>
                  <w:rFonts w:ascii="Times New Roman" w:hAnsi="Times New Roman"/>
                  <w:sz w:val="20"/>
                </w:rPr>
                <w:t>IndividualAllocID</w:t>
              </w:r>
            </w:hyperlink>
          </w:p>
        </w:tc>
      </w:tr>
      <w:tr w:rsidR="00512FC7" w:rsidRPr="00512FC7" w14:paraId="3233F7A7" w14:textId="77777777" w:rsidTr="00533FE7">
        <w:tc>
          <w:tcPr>
            <w:tcW w:w="828" w:type="dxa"/>
            <w:shd w:val="clear" w:color="auto" w:fill="auto"/>
          </w:tcPr>
          <w:p w14:paraId="15BF307E" w14:textId="77777777" w:rsidR="00512FC7" w:rsidRPr="00512FC7" w:rsidRDefault="00512FC7" w:rsidP="00533FE7">
            <w:r w:rsidRPr="00512FC7">
              <w:t>776</w:t>
            </w:r>
          </w:p>
        </w:tc>
        <w:tc>
          <w:tcPr>
            <w:tcW w:w="2699" w:type="dxa"/>
            <w:shd w:val="clear" w:color="auto" w:fill="auto"/>
          </w:tcPr>
          <w:p w14:paraId="62B4191A" w14:textId="77777777" w:rsidR="00512FC7" w:rsidRPr="00512FC7" w:rsidRDefault="00C411EF" w:rsidP="00533FE7">
            <w:hyperlink w:anchor="fld_IndividualAllocRejCode" w:history="1">
              <w:r w:rsidR="00512FC7" w:rsidRPr="00533FE7">
                <w:rPr>
                  <w:rStyle w:val="Hyperlink"/>
                  <w:rFonts w:ascii="Times New Roman" w:hAnsi="Times New Roman"/>
                  <w:sz w:val="20"/>
                </w:rPr>
                <w:t>IndividualAllocRejCode</w:t>
              </w:r>
            </w:hyperlink>
          </w:p>
        </w:tc>
      </w:tr>
      <w:tr w:rsidR="00512FC7" w:rsidRPr="00512FC7" w14:paraId="47E848BB" w14:textId="77777777" w:rsidTr="00533FE7">
        <w:tc>
          <w:tcPr>
            <w:tcW w:w="828" w:type="dxa"/>
            <w:shd w:val="clear" w:color="auto" w:fill="auto"/>
          </w:tcPr>
          <w:p w14:paraId="0EB08927" w14:textId="77777777" w:rsidR="00512FC7" w:rsidRPr="00512FC7" w:rsidRDefault="00512FC7" w:rsidP="00533FE7">
            <w:r w:rsidRPr="00512FC7">
              <w:t>992</w:t>
            </w:r>
          </w:p>
        </w:tc>
        <w:tc>
          <w:tcPr>
            <w:tcW w:w="2699" w:type="dxa"/>
            <w:shd w:val="clear" w:color="auto" w:fill="auto"/>
          </w:tcPr>
          <w:p w14:paraId="258A5B96" w14:textId="77777777" w:rsidR="00512FC7" w:rsidRPr="00512FC7" w:rsidRDefault="00C411EF" w:rsidP="00533FE7">
            <w:hyperlink w:anchor="fld_IndividualAllocType" w:history="1">
              <w:r w:rsidR="00512FC7" w:rsidRPr="00533FE7">
                <w:rPr>
                  <w:rStyle w:val="Hyperlink"/>
                  <w:rFonts w:ascii="Times New Roman" w:hAnsi="Times New Roman"/>
                  <w:sz w:val="20"/>
                </w:rPr>
                <w:t>IndividualAllocType</w:t>
              </w:r>
            </w:hyperlink>
          </w:p>
        </w:tc>
      </w:tr>
      <w:tr w:rsidR="00512FC7" w:rsidRPr="00512FC7" w14:paraId="138D5C48" w14:textId="77777777" w:rsidTr="00533FE7">
        <w:tc>
          <w:tcPr>
            <w:tcW w:w="828" w:type="dxa"/>
            <w:shd w:val="clear" w:color="auto" w:fill="auto"/>
          </w:tcPr>
          <w:p w14:paraId="353B1376" w14:textId="77777777" w:rsidR="00512FC7" w:rsidRPr="00512FC7" w:rsidRDefault="00512FC7" w:rsidP="00533FE7">
            <w:r w:rsidRPr="00512FC7">
              <w:t>979</w:t>
            </w:r>
          </w:p>
        </w:tc>
        <w:tc>
          <w:tcPr>
            <w:tcW w:w="2699" w:type="dxa"/>
            <w:shd w:val="clear" w:color="auto" w:fill="auto"/>
          </w:tcPr>
          <w:p w14:paraId="3666746D" w14:textId="77777777" w:rsidR="00512FC7" w:rsidRPr="00512FC7" w:rsidRDefault="00C411EF" w:rsidP="00533FE7">
            <w:hyperlink w:anchor="fld_InputSource" w:history="1">
              <w:r w:rsidR="00512FC7" w:rsidRPr="00533FE7">
                <w:rPr>
                  <w:rStyle w:val="Hyperlink"/>
                  <w:rFonts w:ascii="Times New Roman" w:hAnsi="Times New Roman"/>
                  <w:sz w:val="20"/>
                </w:rPr>
                <w:t>InputSource</w:t>
              </w:r>
            </w:hyperlink>
          </w:p>
        </w:tc>
      </w:tr>
      <w:tr w:rsidR="00512FC7" w:rsidRPr="00512FC7" w14:paraId="2B9C54B7" w14:textId="77777777" w:rsidTr="00533FE7">
        <w:tc>
          <w:tcPr>
            <w:tcW w:w="828" w:type="dxa"/>
            <w:shd w:val="clear" w:color="auto" w:fill="auto"/>
          </w:tcPr>
          <w:p w14:paraId="3119F21A" w14:textId="77777777" w:rsidR="00512FC7" w:rsidRPr="00512FC7" w:rsidRDefault="00512FC7" w:rsidP="00533FE7">
            <w:r w:rsidRPr="00512FC7">
              <w:t>871</w:t>
            </w:r>
          </w:p>
        </w:tc>
        <w:tc>
          <w:tcPr>
            <w:tcW w:w="2699" w:type="dxa"/>
            <w:shd w:val="clear" w:color="auto" w:fill="auto"/>
          </w:tcPr>
          <w:p w14:paraId="4B698EE9" w14:textId="77777777" w:rsidR="00512FC7" w:rsidRPr="00512FC7" w:rsidRDefault="00C411EF" w:rsidP="00533FE7">
            <w:hyperlink w:anchor="fld_InstrAttribType" w:history="1">
              <w:r w:rsidR="00512FC7" w:rsidRPr="00533FE7">
                <w:rPr>
                  <w:rStyle w:val="Hyperlink"/>
                  <w:rFonts w:ascii="Times New Roman" w:hAnsi="Times New Roman"/>
                  <w:sz w:val="20"/>
                </w:rPr>
                <w:t>InstrAttribType</w:t>
              </w:r>
            </w:hyperlink>
          </w:p>
        </w:tc>
      </w:tr>
      <w:tr w:rsidR="00512FC7" w:rsidRPr="00512FC7" w14:paraId="3D2BC069" w14:textId="77777777" w:rsidTr="00533FE7">
        <w:tc>
          <w:tcPr>
            <w:tcW w:w="828" w:type="dxa"/>
            <w:shd w:val="clear" w:color="auto" w:fill="auto"/>
          </w:tcPr>
          <w:p w14:paraId="276AC2AE" w14:textId="77777777" w:rsidR="00512FC7" w:rsidRPr="00512FC7" w:rsidRDefault="00512FC7" w:rsidP="00533FE7">
            <w:r w:rsidRPr="00512FC7">
              <w:t>872</w:t>
            </w:r>
          </w:p>
        </w:tc>
        <w:tc>
          <w:tcPr>
            <w:tcW w:w="2699" w:type="dxa"/>
            <w:shd w:val="clear" w:color="auto" w:fill="auto"/>
          </w:tcPr>
          <w:p w14:paraId="45BB4AA7" w14:textId="77777777" w:rsidR="00512FC7" w:rsidRPr="00512FC7" w:rsidRDefault="00C411EF" w:rsidP="00533FE7">
            <w:hyperlink w:anchor="fld_InstrAttribValue" w:history="1">
              <w:r w:rsidR="00512FC7" w:rsidRPr="00533FE7">
                <w:rPr>
                  <w:rStyle w:val="Hyperlink"/>
                  <w:rFonts w:ascii="Times New Roman" w:hAnsi="Times New Roman"/>
                  <w:sz w:val="20"/>
                </w:rPr>
                <w:t>InstrAttribValue</w:t>
              </w:r>
            </w:hyperlink>
          </w:p>
        </w:tc>
      </w:tr>
      <w:tr w:rsidR="00512FC7" w:rsidRPr="00512FC7" w14:paraId="44CAD276" w14:textId="77777777" w:rsidTr="00533FE7">
        <w:tc>
          <w:tcPr>
            <w:tcW w:w="828" w:type="dxa"/>
            <w:shd w:val="clear" w:color="auto" w:fill="auto"/>
          </w:tcPr>
          <w:p w14:paraId="52814A85" w14:textId="77777777" w:rsidR="00512FC7" w:rsidRPr="00512FC7" w:rsidRDefault="00512FC7" w:rsidP="00533FE7">
            <w:r w:rsidRPr="00512FC7">
              <w:t>1049</w:t>
            </w:r>
          </w:p>
        </w:tc>
        <w:tc>
          <w:tcPr>
            <w:tcW w:w="2699" w:type="dxa"/>
            <w:shd w:val="clear" w:color="auto" w:fill="auto"/>
          </w:tcPr>
          <w:p w14:paraId="4514AA01" w14:textId="77777777" w:rsidR="00512FC7" w:rsidRPr="00512FC7" w:rsidRDefault="00C411EF" w:rsidP="00533FE7">
            <w:hyperlink w:anchor="fld_InstrmtAssignmentMethod" w:history="1">
              <w:r w:rsidR="00512FC7" w:rsidRPr="00533FE7">
                <w:rPr>
                  <w:rStyle w:val="Hyperlink"/>
                  <w:rFonts w:ascii="Times New Roman" w:hAnsi="Times New Roman"/>
                  <w:sz w:val="20"/>
                </w:rPr>
                <w:t>InstrmtAssignmentMethod</w:t>
              </w:r>
            </w:hyperlink>
          </w:p>
        </w:tc>
      </w:tr>
      <w:tr w:rsidR="00512FC7" w:rsidRPr="00512FC7" w14:paraId="6267A29D" w14:textId="77777777" w:rsidTr="00533FE7">
        <w:tc>
          <w:tcPr>
            <w:tcW w:w="828" w:type="dxa"/>
            <w:shd w:val="clear" w:color="auto" w:fill="auto"/>
          </w:tcPr>
          <w:p w14:paraId="33F8DA80" w14:textId="77777777" w:rsidR="00512FC7" w:rsidRPr="00512FC7" w:rsidRDefault="00512FC7" w:rsidP="00533FE7">
            <w:r w:rsidRPr="00512FC7">
              <w:t>543</w:t>
            </w:r>
          </w:p>
        </w:tc>
        <w:tc>
          <w:tcPr>
            <w:tcW w:w="2699" w:type="dxa"/>
            <w:shd w:val="clear" w:color="auto" w:fill="auto"/>
          </w:tcPr>
          <w:p w14:paraId="6CE32DF9" w14:textId="77777777" w:rsidR="00512FC7" w:rsidRPr="00512FC7" w:rsidRDefault="00C411EF" w:rsidP="00533FE7">
            <w:hyperlink w:anchor="fld_InstrRegistry" w:history="1">
              <w:r w:rsidR="00512FC7" w:rsidRPr="00533FE7">
                <w:rPr>
                  <w:rStyle w:val="Hyperlink"/>
                  <w:rFonts w:ascii="Times New Roman" w:hAnsi="Times New Roman"/>
                  <w:sz w:val="20"/>
                </w:rPr>
                <w:t>InstrRegistry</w:t>
              </w:r>
            </w:hyperlink>
          </w:p>
        </w:tc>
      </w:tr>
      <w:tr w:rsidR="00512FC7" w:rsidRPr="00512FC7" w14:paraId="394B8ABB" w14:textId="77777777" w:rsidTr="00533FE7">
        <w:tc>
          <w:tcPr>
            <w:tcW w:w="828" w:type="dxa"/>
            <w:shd w:val="clear" w:color="auto" w:fill="auto"/>
          </w:tcPr>
          <w:p w14:paraId="3CD6564C" w14:textId="77777777" w:rsidR="00512FC7" w:rsidRPr="00512FC7" w:rsidRDefault="00512FC7" w:rsidP="00533FE7">
            <w:r w:rsidRPr="00512FC7">
              <w:t>1019</w:t>
            </w:r>
          </w:p>
        </w:tc>
        <w:tc>
          <w:tcPr>
            <w:tcW w:w="2699" w:type="dxa"/>
            <w:shd w:val="clear" w:color="auto" w:fill="auto"/>
          </w:tcPr>
          <w:p w14:paraId="05B985B8" w14:textId="77777777" w:rsidR="00512FC7" w:rsidRPr="00512FC7" w:rsidRDefault="00C411EF" w:rsidP="00533FE7">
            <w:hyperlink w:anchor="fld_InstrumentPartyID" w:history="1">
              <w:r w:rsidR="00512FC7" w:rsidRPr="00533FE7">
                <w:rPr>
                  <w:rStyle w:val="Hyperlink"/>
                  <w:rFonts w:ascii="Times New Roman" w:hAnsi="Times New Roman"/>
                  <w:sz w:val="20"/>
                </w:rPr>
                <w:t>InstrumentPartyID</w:t>
              </w:r>
            </w:hyperlink>
          </w:p>
        </w:tc>
      </w:tr>
      <w:tr w:rsidR="00512FC7" w:rsidRPr="00512FC7" w14:paraId="69609E22" w14:textId="77777777" w:rsidTr="00533FE7">
        <w:tc>
          <w:tcPr>
            <w:tcW w:w="828" w:type="dxa"/>
            <w:shd w:val="clear" w:color="auto" w:fill="auto"/>
          </w:tcPr>
          <w:p w14:paraId="22160C31" w14:textId="77777777" w:rsidR="00512FC7" w:rsidRPr="00512FC7" w:rsidRDefault="00512FC7" w:rsidP="00533FE7">
            <w:r w:rsidRPr="00512FC7">
              <w:t>1050</w:t>
            </w:r>
          </w:p>
        </w:tc>
        <w:tc>
          <w:tcPr>
            <w:tcW w:w="2699" w:type="dxa"/>
            <w:shd w:val="clear" w:color="auto" w:fill="auto"/>
          </w:tcPr>
          <w:p w14:paraId="42DE68A0" w14:textId="77777777" w:rsidR="00512FC7" w:rsidRPr="00512FC7" w:rsidRDefault="00C411EF" w:rsidP="00533FE7">
            <w:hyperlink w:anchor="fld_InstrumentPartyIDSource" w:history="1">
              <w:r w:rsidR="00512FC7" w:rsidRPr="00533FE7">
                <w:rPr>
                  <w:rStyle w:val="Hyperlink"/>
                  <w:rFonts w:ascii="Times New Roman" w:hAnsi="Times New Roman"/>
                  <w:sz w:val="20"/>
                </w:rPr>
                <w:t>InstrumentPartyIDSource</w:t>
              </w:r>
            </w:hyperlink>
          </w:p>
        </w:tc>
      </w:tr>
      <w:tr w:rsidR="00512FC7" w:rsidRPr="00512FC7" w14:paraId="5F23554E" w14:textId="77777777" w:rsidTr="00533FE7">
        <w:tc>
          <w:tcPr>
            <w:tcW w:w="828" w:type="dxa"/>
            <w:shd w:val="clear" w:color="auto" w:fill="auto"/>
          </w:tcPr>
          <w:p w14:paraId="3A9F80A7" w14:textId="77777777" w:rsidR="00512FC7" w:rsidRPr="00512FC7" w:rsidRDefault="00512FC7" w:rsidP="00533FE7">
            <w:r w:rsidRPr="00512FC7">
              <w:t>1051</w:t>
            </w:r>
          </w:p>
        </w:tc>
        <w:tc>
          <w:tcPr>
            <w:tcW w:w="2699" w:type="dxa"/>
            <w:shd w:val="clear" w:color="auto" w:fill="auto"/>
          </w:tcPr>
          <w:p w14:paraId="14175BA4" w14:textId="77777777" w:rsidR="00512FC7" w:rsidRPr="00512FC7" w:rsidRDefault="00C411EF" w:rsidP="00533FE7">
            <w:hyperlink w:anchor="fld_InstrumentPartyRole" w:history="1">
              <w:r w:rsidR="00512FC7" w:rsidRPr="00533FE7">
                <w:rPr>
                  <w:rStyle w:val="Hyperlink"/>
                  <w:rFonts w:ascii="Times New Roman" w:hAnsi="Times New Roman"/>
                  <w:sz w:val="20"/>
                </w:rPr>
                <w:t>InstrumentPartyRole</w:t>
              </w:r>
            </w:hyperlink>
          </w:p>
        </w:tc>
      </w:tr>
      <w:tr w:rsidR="00512FC7" w:rsidRPr="00512FC7" w14:paraId="41A7B7D9" w14:textId="77777777" w:rsidTr="00533FE7">
        <w:tc>
          <w:tcPr>
            <w:tcW w:w="828" w:type="dxa"/>
            <w:shd w:val="clear" w:color="auto" w:fill="auto"/>
          </w:tcPr>
          <w:p w14:paraId="698C6A0C" w14:textId="77777777" w:rsidR="00512FC7" w:rsidRPr="00512FC7" w:rsidRDefault="00512FC7" w:rsidP="00533FE7">
            <w:r w:rsidRPr="00512FC7">
              <w:t>1053</w:t>
            </w:r>
          </w:p>
        </w:tc>
        <w:tc>
          <w:tcPr>
            <w:tcW w:w="2699" w:type="dxa"/>
            <w:shd w:val="clear" w:color="auto" w:fill="auto"/>
          </w:tcPr>
          <w:p w14:paraId="4ACD50F6" w14:textId="77777777" w:rsidR="00512FC7" w:rsidRPr="00512FC7" w:rsidRDefault="00C411EF" w:rsidP="00533FE7">
            <w:hyperlink w:anchor="fld_InstrumentPartySubID" w:history="1">
              <w:r w:rsidR="00512FC7" w:rsidRPr="00533FE7">
                <w:rPr>
                  <w:rStyle w:val="Hyperlink"/>
                  <w:rFonts w:ascii="Times New Roman" w:hAnsi="Times New Roman"/>
                  <w:sz w:val="20"/>
                </w:rPr>
                <w:t>InstrumentPartySubID</w:t>
              </w:r>
            </w:hyperlink>
          </w:p>
        </w:tc>
      </w:tr>
      <w:tr w:rsidR="00512FC7" w:rsidRPr="00512FC7" w14:paraId="3AA84E12" w14:textId="77777777" w:rsidTr="00533FE7">
        <w:tc>
          <w:tcPr>
            <w:tcW w:w="828" w:type="dxa"/>
            <w:shd w:val="clear" w:color="auto" w:fill="auto"/>
          </w:tcPr>
          <w:p w14:paraId="5A44C870" w14:textId="77777777" w:rsidR="00512FC7" w:rsidRPr="00512FC7" w:rsidRDefault="00512FC7" w:rsidP="00533FE7">
            <w:r w:rsidRPr="00512FC7">
              <w:t>1054</w:t>
            </w:r>
          </w:p>
        </w:tc>
        <w:tc>
          <w:tcPr>
            <w:tcW w:w="2699" w:type="dxa"/>
            <w:shd w:val="clear" w:color="auto" w:fill="auto"/>
          </w:tcPr>
          <w:p w14:paraId="1BCA4AE7" w14:textId="77777777" w:rsidR="00512FC7" w:rsidRPr="00512FC7" w:rsidRDefault="00C411EF" w:rsidP="00533FE7">
            <w:hyperlink w:anchor="fld_InstrumentPartySubIDType" w:history="1">
              <w:r w:rsidR="00512FC7" w:rsidRPr="00533FE7">
                <w:rPr>
                  <w:rStyle w:val="Hyperlink"/>
                  <w:rFonts w:ascii="Times New Roman" w:hAnsi="Times New Roman"/>
                  <w:sz w:val="20"/>
                </w:rPr>
                <w:t>InstrumentPartySubIDType</w:t>
              </w:r>
            </w:hyperlink>
          </w:p>
        </w:tc>
      </w:tr>
      <w:tr w:rsidR="00512FC7" w:rsidRPr="00512FC7" w14:paraId="11FBACC3" w14:textId="77777777" w:rsidTr="00533FE7">
        <w:tc>
          <w:tcPr>
            <w:tcW w:w="828" w:type="dxa"/>
            <w:shd w:val="clear" w:color="auto" w:fill="auto"/>
          </w:tcPr>
          <w:p w14:paraId="65C7CD52" w14:textId="77777777" w:rsidR="00512FC7" w:rsidRPr="00512FC7" w:rsidRDefault="00512FC7" w:rsidP="00533FE7">
            <w:r w:rsidRPr="00512FC7">
              <w:t>874</w:t>
            </w:r>
          </w:p>
        </w:tc>
        <w:tc>
          <w:tcPr>
            <w:tcW w:w="2699" w:type="dxa"/>
            <w:shd w:val="clear" w:color="auto" w:fill="auto"/>
          </w:tcPr>
          <w:p w14:paraId="3D1CB940" w14:textId="77777777" w:rsidR="00512FC7" w:rsidRPr="00512FC7" w:rsidRDefault="00C411EF" w:rsidP="00533FE7">
            <w:hyperlink w:anchor="fld_InterestAccrualDate" w:history="1">
              <w:r w:rsidR="00512FC7" w:rsidRPr="00533FE7">
                <w:rPr>
                  <w:rStyle w:val="Hyperlink"/>
                  <w:rFonts w:ascii="Times New Roman" w:hAnsi="Times New Roman"/>
                  <w:sz w:val="20"/>
                </w:rPr>
                <w:t>InterestAccrualDate</w:t>
              </w:r>
            </w:hyperlink>
          </w:p>
        </w:tc>
      </w:tr>
      <w:tr w:rsidR="00512FC7" w:rsidRPr="00512FC7" w14:paraId="6856543E" w14:textId="77777777" w:rsidTr="00533FE7">
        <w:tc>
          <w:tcPr>
            <w:tcW w:w="828" w:type="dxa"/>
            <w:shd w:val="clear" w:color="auto" w:fill="auto"/>
          </w:tcPr>
          <w:p w14:paraId="7F1F6684" w14:textId="77777777" w:rsidR="00512FC7" w:rsidRPr="00512FC7" w:rsidRDefault="00512FC7" w:rsidP="00533FE7">
            <w:r w:rsidRPr="00512FC7">
              <w:t>738</w:t>
            </w:r>
          </w:p>
        </w:tc>
        <w:tc>
          <w:tcPr>
            <w:tcW w:w="2699" w:type="dxa"/>
            <w:shd w:val="clear" w:color="auto" w:fill="auto"/>
          </w:tcPr>
          <w:p w14:paraId="72ACC033" w14:textId="77777777" w:rsidR="00512FC7" w:rsidRPr="00512FC7" w:rsidRDefault="00C411EF" w:rsidP="00533FE7">
            <w:hyperlink w:anchor="fld_InterestAtMaturity" w:history="1">
              <w:r w:rsidR="00512FC7" w:rsidRPr="00533FE7">
                <w:rPr>
                  <w:rStyle w:val="Hyperlink"/>
                  <w:rFonts w:ascii="Times New Roman" w:hAnsi="Times New Roman"/>
                  <w:sz w:val="20"/>
                </w:rPr>
                <w:t>InterestAtMaturity</w:t>
              </w:r>
            </w:hyperlink>
          </w:p>
        </w:tc>
      </w:tr>
      <w:tr w:rsidR="00512FC7" w:rsidRPr="00512FC7" w14:paraId="4161C889" w14:textId="77777777" w:rsidTr="00533FE7">
        <w:tc>
          <w:tcPr>
            <w:tcW w:w="828" w:type="dxa"/>
            <w:shd w:val="clear" w:color="auto" w:fill="auto"/>
          </w:tcPr>
          <w:p w14:paraId="52EAC822" w14:textId="77777777" w:rsidR="00512FC7" w:rsidRPr="00512FC7" w:rsidRDefault="00512FC7" w:rsidP="00533FE7">
            <w:r w:rsidRPr="00512FC7">
              <w:t>475</w:t>
            </w:r>
          </w:p>
        </w:tc>
        <w:tc>
          <w:tcPr>
            <w:tcW w:w="2699" w:type="dxa"/>
            <w:shd w:val="clear" w:color="auto" w:fill="auto"/>
          </w:tcPr>
          <w:p w14:paraId="140C92A0" w14:textId="77777777" w:rsidR="00512FC7" w:rsidRPr="00512FC7" w:rsidRDefault="00C411EF" w:rsidP="00533FE7">
            <w:hyperlink w:anchor="fld_InvestorCountryOfResidence" w:history="1">
              <w:r w:rsidR="00512FC7" w:rsidRPr="00533FE7">
                <w:rPr>
                  <w:rStyle w:val="Hyperlink"/>
                  <w:rFonts w:ascii="Times New Roman" w:hAnsi="Times New Roman"/>
                  <w:sz w:val="20"/>
                </w:rPr>
                <w:t>InvestorCountryOfResidence</w:t>
              </w:r>
            </w:hyperlink>
          </w:p>
        </w:tc>
      </w:tr>
      <w:tr w:rsidR="00512FC7" w:rsidRPr="00512FC7" w14:paraId="69D2EF6E" w14:textId="77777777" w:rsidTr="00533FE7">
        <w:tc>
          <w:tcPr>
            <w:tcW w:w="828" w:type="dxa"/>
            <w:shd w:val="clear" w:color="auto" w:fill="auto"/>
          </w:tcPr>
          <w:p w14:paraId="5F570363" w14:textId="77777777" w:rsidR="00512FC7" w:rsidRPr="00512FC7" w:rsidRDefault="00512FC7" w:rsidP="00533FE7">
            <w:r w:rsidRPr="00512FC7">
              <w:t>328</w:t>
            </w:r>
          </w:p>
        </w:tc>
        <w:tc>
          <w:tcPr>
            <w:tcW w:w="2699" w:type="dxa"/>
            <w:shd w:val="clear" w:color="auto" w:fill="auto"/>
          </w:tcPr>
          <w:p w14:paraId="2829E214" w14:textId="77777777" w:rsidR="00512FC7" w:rsidRPr="00512FC7" w:rsidRDefault="00C411EF" w:rsidP="00533FE7">
            <w:hyperlink w:anchor="fld_InViewOfCommon" w:history="1">
              <w:r w:rsidR="00512FC7" w:rsidRPr="00533FE7">
                <w:rPr>
                  <w:rStyle w:val="Hyperlink"/>
                  <w:rFonts w:ascii="Times New Roman" w:hAnsi="Times New Roman"/>
                  <w:sz w:val="20"/>
                </w:rPr>
                <w:t>InViewOfCommon</w:t>
              </w:r>
            </w:hyperlink>
          </w:p>
        </w:tc>
      </w:tr>
      <w:tr w:rsidR="00512FC7" w:rsidRPr="00512FC7" w14:paraId="36DEB931" w14:textId="77777777" w:rsidTr="00533FE7">
        <w:tc>
          <w:tcPr>
            <w:tcW w:w="828" w:type="dxa"/>
            <w:shd w:val="clear" w:color="auto" w:fill="auto"/>
          </w:tcPr>
          <w:p w14:paraId="5C384AD1" w14:textId="77777777" w:rsidR="00512FC7" w:rsidRPr="00512FC7" w:rsidRDefault="00512FC7" w:rsidP="00533FE7">
            <w:r w:rsidRPr="00512FC7">
              <w:t>23</w:t>
            </w:r>
          </w:p>
        </w:tc>
        <w:tc>
          <w:tcPr>
            <w:tcW w:w="2699" w:type="dxa"/>
            <w:shd w:val="clear" w:color="auto" w:fill="auto"/>
          </w:tcPr>
          <w:p w14:paraId="769B176D" w14:textId="77777777" w:rsidR="00512FC7" w:rsidRPr="00512FC7" w:rsidRDefault="00C411EF" w:rsidP="00533FE7">
            <w:hyperlink w:anchor="fld_IOIID" w:history="1">
              <w:r w:rsidR="00512FC7" w:rsidRPr="00533FE7">
                <w:rPr>
                  <w:rStyle w:val="Hyperlink"/>
                  <w:rFonts w:ascii="Times New Roman" w:hAnsi="Times New Roman"/>
                  <w:sz w:val="20"/>
                </w:rPr>
                <w:t>IOIID</w:t>
              </w:r>
            </w:hyperlink>
          </w:p>
        </w:tc>
      </w:tr>
      <w:tr w:rsidR="00512FC7" w:rsidRPr="00512FC7" w14:paraId="17475835" w14:textId="77777777" w:rsidTr="00533FE7">
        <w:tc>
          <w:tcPr>
            <w:tcW w:w="828" w:type="dxa"/>
            <w:shd w:val="clear" w:color="auto" w:fill="auto"/>
          </w:tcPr>
          <w:p w14:paraId="19736BBD" w14:textId="77777777" w:rsidR="00512FC7" w:rsidRPr="00512FC7" w:rsidRDefault="00512FC7" w:rsidP="00533FE7">
            <w:r w:rsidRPr="00512FC7">
              <w:t>130</w:t>
            </w:r>
          </w:p>
        </w:tc>
        <w:tc>
          <w:tcPr>
            <w:tcW w:w="2699" w:type="dxa"/>
            <w:shd w:val="clear" w:color="auto" w:fill="auto"/>
          </w:tcPr>
          <w:p w14:paraId="7BF8EA74" w14:textId="77777777" w:rsidR="00512FC7" w:rsidRPr="00512FC7" w:rsidRDefault="00C411EF" w:rsidP="00533FE7">
            <w:hyperlink w:anchor="fld_IOINaturalFlag" w:history="1">
              <w:r w:rsidR="00512FC7" w:rsidRPr="00533FE7">
                <w:rPr>
                  <w:rStyle w:val="Hyperlink"/>
                  <w:rFonts w:ascii="Times New Roman" w:hAnsi="Times New Roman"/>
                  <w:sz w:val="20"/>
                </w:rPr>
                <w:t>IOINaturalFlag</w:t>
              </w:r>
            </w:hyperlink>
          </w:p>
        </w:tc>
      </w:tr>
      <w:tr w:rsidR="00DE5358" w:rsidRPr="00DE5358" w14:paraId="314D64E6" w14:textId="77777777" w:rsidTr="00BD0927">
        <w:trPr>
          <w:del w:id="4648" w:author="Administrator" w:date="2011-08-18T10:26:00Z"/>
        </w:trPr>
        <w:tc>
          <w:tcPr>
            <w:tcW w:w="828" w:type="dxa"/>
            <w:shd w:val="clear" w:color="auto" w:fill="auto"/>
          </w:tcPr>
          <w:p w14:paraId="190A6699" w14:textId="77777777" w:rsidR="00DE5358" w:rsidRPr="00DE5358" w:rsidRDefault="00DE5358" w:rsidP="00DE5358">
            <w:pPr>
              <w:rPr>
                <w:del w:id="4649" w:author="Administrator" w:date="2011-08-18T10:26:00Z"/>
              </w:rPr>
            </w:pPr>
            <w:del w:id="4650" w:author="Administrator" w:date="2011-08-18T10:26:00Z">
              <w:r w:rsidRPr="00DE5358">
                <w:delText>24</w:delText>
              </w:r>
            </w:del>
          </w:p>
        </w:tc>
        <w:tc>
          <w:tcPr>
            <w:tcW w:w="2699" w:type="dxa"/>
            <w:shd w:val="clear" w:color="auto" w:fill="auto"/>
          </w:tcPr>
          <w:p w14:paraId="3F0EAE9C" w14:textId="77777777" w:rsidR="00DE5358" w:rsidRPr="00DE5358" w:rsidRDefault="00DE5358" w:rsidP="00DE5358">
            <w:pPr>
              <w:rPr>
                <w:del w:id="4651" w:author="Administrator" w:date="2011-08-18T10:26:00Z"/>
              </w:rPr>
            </w:pPr>
            <w:del w:id="4652" w:author="Administrator" w:date="2011-08-18T10:26:00Z">
              <w:r>
                <w:fldChar w:fldCharType="begin"/>
              </w:r>
              <w:r>
                <w:delInstrText xml:space="preserve"> HYPERLINK  \l "fld_IOIOthSvc" </w:delInstrText>
              </w:r>
              <w:r>
                <w:fldChar w:fldCharType="separate"/>
              </w:r>
              <w:r w:rsidRPr="00BD0927">
                <w:rPr>
                  <w:rStyle w:val="Hyperlink"/>
                  <w:rFonts w:ascii="Times New Roman" w:hAnsi="Times New Roman"/>
                  <w:sz w:val="20"/>
                </w:rPr>
                <w:delText xml:space="preserve">IOIOthSvc </w:delText>
              </w:r>
              <w:r>
                <w:fldChar w:fldCharType="end"/>
              </w:r>
              <w:r w:rsidRPr="00DE5358">
                <w:delText xml:space="preserve"> (no longer used)</w:delText>
              </w:r>
            </w:del>
          </w:p>
        </w:tc>
      </w:tr>
      <w:tr w:rsidR="00512FC7" w:rsidRPr="00512FC7" w14:paraId="3D7A9A5D" w14:textId="77777777" w:rsidTr="00533FE7">
        <w:tc>
          <w:tcPr>
            <w:tcW w:w="828" w:type="dxa"/>
            <w:shd w:val="clear" w:color="auto" w:fill="auto"/>
          </w:tcPr>
          <w:p w14:paraId="270FAAAB" w14:textId="77777777" w:rsidR="00512FC7" w:rsidRPr="00512FC7" w:rsidRDefault="00512FC7" w:rsidP="00533FE7">
            <w:r w:rsidRPr="00512FC7">
              <w:t>25</w:t>
            </w:r>
          </w:p>
        </w:tc>
        <w:tc>
          <w:tcPr>
            <w:tcW w:w="2699" w:type="dxa"/>
            <w:shd w:val="clear" w:color="auto" w:fill="auto"/>
          </w:tcPr>
          <w:p w14:paraId="1F132B8E" w14:textId="77777777" w:rsidR="00512FC7" w:rsidRPr="00512FC7" w:rsidRDefault="00C411EF" w:rsidP="00533FE7">
            <w:hyperlink w:anchor="fld_IOIQltyInd" w:history="1">
              <w:r w:rsidR="00512FC7" w:rsidRPr="00533FE7">
                <w:rPr>
                  <w:rStyle w:val="Hyperlink"/>
                  <w:rFonts w:ascii="Times New Roman" w:hAnsi="Times New Roman"/>
                  <w:sz w:val="20"/>
                </w:rPr>
                <w:t>IOIQltyInd</w:t>
              </w:r>
            </w:hyperlink>
          </w:p>
        </w:tc>
      </w:tr>
      <w:tr w:rsidR="00512FC7" w:rsidRPr="00512FC7" w14:paraId="1A4FFEBA" w14:textId="77777777" w:rsidTr="00533FE7">
        <w:tc>
          <w:tcPr>
            <w:tcW w:w="828" w:type="dxa"/>
            <w:shd w:val="clear" w:color="auto" w:fill="auto"/>
          </w:tcPr>
          <w:p w14:paraId="2380A8F8" w14:textId="77777777" w:rsidR="00512FC7" w:rsidRPr="00512FC7" w:rsidRDefault="00512FC7" w:rsidP="00533FE7">
            <w:r w:rsidRPr="00512FC7">
              <w:t>27</w:t>
            </w:r>
          </w:p>
        </w:tc>
        <w:tc>
          <w:tcPr>
            <w:tcW w:w="2699" w:type="dxa"/>
            <w:shd w:val="clear" w:color="auto" w:fill="auto"/>
          </w:tcPr>
          <w:p w14:paraId="19DEFB00" w14:textId="77777777" w:rsidR="00512FC7" w:rsidRPr="00512FC7" w:rsidRDefault="00C411EF" w:rsidP="00533FE7">
            <w:hyperlink w:anchor="fld_IOIQty" w:history="1">
              <w:r w:rsidR="00512FC7" w:rsidRPr="00533FE7">
                <w:rPr>
                  <w:rStyle w:val="Hyperlink"/>
                  <w:rFonts w:ascii="Times New Roman" w:hAnsi="Times New Roman"/>
                  <w:sz w:val="20"/>
                </w:rPr>
                <w:t>IOIQty</w:t>
              </w:r>
            </w:hyperlink>
          </w:p>
        </w:tc>
      </w:tr>
      <w:tr w:rsidR="00512FC7" w:rsidRPr="00512FC7" w14:paraId="009C146E" w14:textId="77777777" w:rsidTr="00533FE7">
        <w:tc>
          <w:tcPr>
            <w:tcW w:w="828" w:type="dxa"/>
            <w:shd w:val="clear" w:color="auto" w:fill="auto"/>
          </w:tcPr>
          <w:p w14:paraId="09EBE33D" w14:textId="77777777" w:rsidR="00512FC7" w:rsidRPr="00512FC7" w:rsidRDefault="00512FC7" w:rsidP="00533FE7">
            <w:r w:rsidRPr="00512FC7">
              <w:t>104</w:t>
            </w:r>
          </w:p>
        </w:tc>
        <w:tc>
          <w:tcPr>
            <w:tcW w:w="2699" w:type="dxa"/>
            <w:shd w:val="clear" w:color="auto" w:fill="auto"/>
          </w:tcPr>
          <w:p w14:paraId="39796172" w14:textId="77777777" w:rsidR="00512FC7" w:rsidRPr="00512FC7" w:rsidRDefault="00C411EF" w:rsidP="00533FE7">
            <w:hyperlink w:anchor="fld_IOIQualifier" w:history="1">
              <w:r w:rsidR="00512FC7" w:rsidRPr="00533FE7">
                <w:rPr>
                  <w:rStyle w:val="Hyperlink"/>
                  <w:rFonts w:ascii="Times New Roman" w:hAnsi="Times New Roman"/>
                  <w:sz w:val="20"/>
                </w:rPr>
                <w:t>IOIQualifier</w:t>
              </w:r>
            </w:hyperlink>
          </w:p>
        </w:tc>
      </w:tr>
      <w:tr w:rsidR="00512FC7" w:rsidRPr="00512FC7" w14:paraId="48944C01" w14:textId="77777777" w:rsidTr="00533FE7">
        <w:tc>
          <w:tcPr>
            <w:tcW w:w="828" w:type="dxa"/>
            <w:shd w:val="clear" w:color="auto" w:fill="auto"/>
          </w:tcPr>
          <w:p w14:paraId="7EC87468" w14:textId="77777777" w:rsidR="00512FC7" w:rsidRPr="00512FC7" w:rsidRDefault="00512FC7" w:rsidP="00533FE7">
            <w:r w:rsidRPr="00512FC7">
              <w:t>26</w:t>
            </w:r>
          </w:p>
        </w:tc>
        <w:tc>
          <w:tcPr>
            <w:tcW w:w="2699" w:type="dxa"/>
            <w:shd w:val="clear" w:color="auto" w:fill="auto"/>
          </w:tcPr>
          <w:p w14:paraId="6B26BFAD" w14:textId="77777777" w:rsidR="00512FC7" w:rsidRPr="00512FC7" w:rsidRDefault="00C411EF" w:rsidP="00533FE7">
            <w:hyperlink w:anchor="fld_IOIRefID" w:history="1">
              <w:r w:rsidR="00512FC7" w:rsidRPr="00533FE7">
                <w:rPr>
                  <w:rStyle w:val="Hyperlink"/>
                  <w:rFonts w:ascii="Times New Roman" w:hAnsi="Times New Roman"/>
                  <w:sz w:val="20"/>
                </w:rPr>
                <w:t>IOIRefID</w:t>
              </w:r>
            </w:hyperlink>
          </w:p>
        </w:tc>
      </w:tr>
      <w:tr w:rsidR="00512FC7" w:rsidRPr="00512FC7" w14:paraId="728172CB" w14:textId="77777777" w:rsidTr="00533FE7">
        <w:tc>
          <w:tcPr>
            <w:tcW w:w="828" w:type="dxa"/>
            <w:shd w:val="clear" w:color="auto" w:fill="auto"/>
          </w:tcPr>
          <w:p w14:paraId="7C349B73" w14:textId="77777777" w:rsidR="00512FC7" w:rsidRPr="00512FC7" w:rsidRDefault="00512FC7" w:rsidP="00533FE7">
            <w:r w:rsidRPr="00512FC7">
              <w:t>28</w:t>
            </w:r>
          </w:p>
        </w:tc>
        <w:tc>
          <w:tcPr>
            <w:tcW w:w="2699" w:type="dxa"/>
            <w:shd w:val="clear" w:color="auto" w:fill="auto"/>
          </w:tcPr>
          <w:p w14:paraId="093C89DC" w14:textId="77777777" w:rsidR="00512FC7" w:rsidRPr="00512FC7" w:rsidRDefault="00C411EF" w:rsidP="00533FE7">
            <w:hyperlink w:anchor="fld_IOITransType" w:history="1">
              <w:r w:rsidR="00512FC7" w:rsidRPr="00533FE7">
                <w:rPr>
                  <w:rStyle w:val="Hyperlink"/>
                  <w:rFonts w:ascii="Times New Roman" w:hAnsi="Times New Roman"/>
                  <w:sz w:val="20"/>
                </w:rPr>
                <w:t>IOITransType</w:t>
              </w:r>
            </w:hyperlink>
          </w:p>
        </w:tc>
      </w:tr>
      <w:tr w:rsidR="00512FC7" w:rsidRPr="00512FC7" w14:paraId="0825E3E7" w14:textId="77777777" w:rsidTr="00533FE7">
        <w:tc>
          <w:tcPr>
            <w:tcW w:w="828" w:type="dxa"/>
            <w:shd w:val="clear" w:color="auto" w:fill="auto"/>
          </w:tcPr>
          <w:p w14:paraId="6B1DC696" w14:textId="77777777" w:rsidR="00512FC7" w:rsidRPr="00512FC7" w:rsidRDefault="00512FC7" w:rsidP="00533FE7">
            <w:r w:rsidRPr="00512FC7">
              <w:t>225</w:t>
            </w:r>
          </w:p>
        </w:tc>
        <w:tc>
          <w:tcPr>
            <w:tcW w:w="2699" w:type="dxa"/>
            <w:shd w:val="clear" w:color="auto" w:fill="auto"/>
          </w:tcPr>
          <w:p w14:paraId="7058579C" w14:textId="77777777" w:rsidR="00512FC7" w:rsidRPr="00512FC7" w:rsidRDefault="00C411EF" w:rsidP="00533FE7">
            <w:hyperlink w:anchor="fld_IssueDate" w:history="1">
              <w:r w:rsidR="00512FC7" w:rsidRPr="00533FE7">
                <w:rPr>
                  <w:rStyle w:val="Hyperlink"/>
                  <w:rFonts w:ascii="Times New Roman" w:hAnsi="Times New Roman"/>
                  <w:sz w:val="20"/>
                </w:rPr>
                <w:t>IssueDate</w:t>
              </w:r>
            </w:hyperlink>
          </w:p>
        </w:tc>
      </w:tr>
      <w:tr w:rsidR="00512FC7" w:rsidRPr="00512FC7" w14:paraId="14344FFC" w14:textId="77777777" w:rsidTr="00533FE7">
        <w:tc>
          <w:tcPr>
            <w:tcW w:w="828" w:type="dxa"/>
            <w:shd w:val="clear" w:color="auto" w:fill="auto"/>
          </w:tcPr>
          <w:p w14:paraId="30A4BB82" w14:textId="77777777" w:rsidR="00512FC7" w:rsidRPr="00512FC7" w:rsidRDefault="00512FC7" w:rsidP="00533FE7">
            <w:r w:rsidRPr="00512FC7">
              <w:t>106</w:t>
            </w:r>
          </w:p>
        </w:tc>
        <w:tc>
          <w:tcPr>
            <w:tcW w:w="2699" w:type="dxa"/>
            <w:shd w:val="clear" w:color="auto" w:fill="auto"/>
          </w:tcPr>
          <w:p w14:paraId="3ABA329C" w14:textId="77777777" w:rsidR="00512FC7" w:rsidRPr="00512FC7" w:rsidRDefault="00C411EF" w:rsidP="00533FE7">
            <w:hyperlink w:anchor="fld_Issuer" w:history="1">
              <w:r w:rsidR="00512FC7" w:rsidRPr="00533FE7">
                <w:rPr>
                  <w:rStyle w:val="Hyperlink"/>
                  <w:rFonts w:ascii="Times New Roman" w:hAnsi="Times New Roman"/>
                  <w:sz w:val="20"/>
                </w:rPr>
                <w:t>Issuer</w:t>
              </w:r>
            </w:hyperlink>
          </w:p>
        </w:tc>
      </w:tr>
      <w:tr w:rsidR="00512FC7" w:rsidRPr="00512FC7" w14:paraId="1E04B29A" w14:textId="77777777" w:rsidTr="00533FE7">
        <w:tc>
          <w:tcPr>
            <w:tcW w:w="828" w:type="dxa"/>
            <w:shd w:val="clear" w:color="auto" w:fill="auto"/>
          </w:tcPr>
          <w:p w14:paraId="35ED2AB3" w14:textId="77777777" w:rsidR="00512FC7" w:rsidRPr="00512FC7" w:rsidRDefault="00512FC7" w:rsidP="00533FE7">
            <w:r w:rsidRPr="00512FC7">
              <w:t>1474</w:t>
            </w:r>
          </w:p>
        </w:tc>
        <w:tc>
          <w:tcPr>
            <w:tcW w:w="2699" w:type="dxa"/>
            <w:shd w:val="clear" w:color="auto" w:fill="auto"/>
          </w:tcPr>
          <w:p w14:paraId="668BD8B0" w14:textId="77777777" w:rsidR="00512FC7" w:rsidRPr="00512FC7" w:rsidRDefault="00C411EF" w:rsidP="00533FE7">
            <w:hyperlink w:anchor="fld_LanguageCode" w:history="1">
              <w:r w:rsidR="00512FC7" w:rsidRPr="00533FE7">
                <w:rPr>
                  <w:rStyle w:val="Hyperlink"/>
                  <w:rFonts w:ascii="Times New Roman" w:hAnsi="Times New Roman"/>
                  <w:sz w:val="20"/>
                </w:rPr>
                <w:t>LanguageCode</w:t>
              </w:r>
            </w:hyperlink>
          </w:p>
        </w:tc>
      </w:tr>
      <w:tr w:rsidR="00512FC7" w:rsidRPr="00512FC7" w14:paraId="16749EB8" w14:textId="77777777" w:rsidTr="00533FE7">
        <w:tc>
          <w:tcPr>
            <w:tcW w:w="828" w:type="dxa"/>
            <w:shd w:val="clear" w:color="auto" w:fill="auto"/>
          </w:tcPr>
          <w:p w14:paraId="35448F8B" w14:textId="77777777" w:rsidR="00512FC7" w:rsidRPr="00512FC7" w:rsidRDefault="00512FC7" w:rsidP="00533FE7">
            <w:r w:rsidRPr="00512FC7">
              <w:t>29</w:t>
            </w:r>
          </w:p>
        </w:tc>
        <w:tc>
          <w:tcPr>
            <w:tcW w:w="2699" w:type="dxa"/>
            <w:shd w:val="clear" w:color="auto" w:fill="auto"/>
          </w:tcPr>
          <w:p w14:paraId="224399EB" w14:textId="77777777" w:rsidR="00512FC7" w:rsidRPr="00512FC7" w:rsidRDefault="00C411EF" w:rsidP="00533FE7">
            <w:hyperlink w:anchor="fld_LastCapacity" w:history="1">
              <w:r w:rsidR="00512FC7" w:rsidRPr="00533FE7">
                <w:rPr>
                  <w:rStyle w:val="Hyperlink"/>
                  <w:rFonts w:ascii="Times New Roman" w:hAnsi="Times New Roman"/>
                  <w:sz w:val="20"/>
                </w:rPr>
                <w:t>LastCapacity</w:t>
              </w:r>
            </w:hyperlink>
          </w:p>
        </w:tc>
      </w:tr>
      <w:tr w:rsidR="00512FC7" w:rsidRPr="00512FC7" w14:paraId="25015661" w14:textId="77777777" w:rsidTr="00533FE7">
        <w:tc>
          <w:tcPr>
            <w:tcW w:w="828" w:type="dxa"/>
            <w:shd w:val="clear" w:color="auto" w:fill="auto"/>
          </w:tcPr>
          <w:p w14:paraId="12F9C43A" w14:textId="77777777" w:rsidR="00512FC7" w:rsidRPr="00512FC7" w:rsidRDefault="00512FC7" w:rsidP="00533FE7">
            <w:r w:rsidRPr="00512FC7">
              <w:t>195</w:t>
            </w:r>
          </w:p>
        </w:tc>
        <w:tc>
          <w:tcPr>
            <w:tcW w:w="2699" w:type="dxa"/>
            <w:shd w:val="clear" w:color="auto" w:fill="auto"/>
          </w:tcPr>
          <w:p w14:paraId="12E98E36" w14:textId="77777777" w:rsidR="00512FC7" w:rsidRPr="00512FC7" w:rsidRDefault="00C411EF" w:rsidP="00533FE7">
            <w:hyperlink w:anchor="fld_LastForwardPoints" w:history="1">
              <w:r w:rsidR="00512FC7" w:rsidRPr="00533FE7">
                <w:rPr>
                  <w:rStyle w:val="Hyperlink"/>
                  <w:rFonts w:ascii="Times New Roman" w:hAnsi="Times New Roman"/>
                  <w:sz w:val="20"/>
                </w:rPr>
                <w:t>LastForwardPoints</w:t>
              </w:r>
            </w:hyperlink>
          </w:p>
        </w:tc>
      </w:tr>
      <w:tr w:rsidR="00512FC7" w:rsidRPr="00512FC7" w14:paraId="72361412" w14:textId="77777777" w:rsidTr="00533FE7">
        <w:tc>
          <w:tcPr>
            <w:tcW w:w="828" w:type="dxa"/>
            <w:shd w:val="clear" w:color="auto" w:fill="auto"/>
          </w:tcPr>
          <w:p w14:paraId="3F5B99E2" w14:textId="77777777" w:rsidR="00512FC7" w:rsidRPr="00512FC7" w:rsidRDefault="00512FC7" w:rsidP="00533FE7">
            <w:r w:rsidRPr="00512FC7">
              <w:t>641</w:t>
            </w:r>
          </w:p>
        </w:tc>
        <w:tc>
          <w:tcPr>
            <w:tcW w:w="2699" w:type="dxa"/>
            <w:shd w:val="clear" w:color="auto" w:fill="auto"/>
          </w:tcPr>
          <w:p w14:paraId="382B5A5B" w14:textId="77777777" w:rsidR="00512FC7" w:rsidRPr="00512FC7" w:rsidRDefault="00C411EF" w:rsidP="00533FE7">
            <w:hyperlink w:anchor="fld_LastForwardPoints2" w:history="1">
              <w:r w:rsidR="00512FC7" w:rsidRPr="00533FE7">
                <w:rPr>
                  <w:rStyle w:val="Hyperlink"/>
                  <w:rFonts w:ascii="Times New Roman" w:hAnsi="Times New Roman"/>
                  <w:sz w:val="20"/>
                </w:rPr>
                <w:t>LastForwardPoints2</w:t>
              </w:r>
            </w:hyperlink>
          </w:p>
        </w:tc>
      </w:tr>
      <w:tr w:rsidR="00512FC7" w:rsidRPr="00512FC7" w14:paraId="38B9AD81" w14:textId="77777777" w:rsidTr="00533FE7">
        <w:tc>
          <w:tcPr>
            <w:tcW w:w="828" w:type="dxa"/>
            <w:shd w:val="clear" w:color="auto" w:fill="auto"/>
          </w:tcPr>
          <w:p w14:paraId="1FACED87" w14:textId="77777777" w:rsidR="00512FC7" w:rsidRPr="00512FC7" w:rsidRDefault="00512FC7" w:rsidP="00533FE7">
            <w:r w:rsidRPr="00512FC7">
              <w:t>893</w:t>
            </w:r>
          </w:p>
        </w:tc>
        <w:tc>
          <w:tcPr>
            <w:tcW w:w="2699" w:type="dxa"/>
            <w:shd w:val="clear" w:color="auto" w:fill="auto"/>
          </w:tcPr>
          <w:p w14:paraId="4821189A" w14:textId="77777777" w:rsidR="00512FC7" w:rsidRPr="00512FC7" w:rsidRDefault="00C411EF" w:rsidP="00533FE7">
            <w:hyperlink w:anchor="fld_LastFragment" w:history="1">
              <w:r w:rsidR="00512FC7" w:rsidRPr="00533FE7">
                <w:rPr>
                  <w:rStyle w:val="Hyperlink"/>
                  <w:rFonts w:ascii="Times New Roman" w:hAnsi="Times New Roman"/>
                  <w:sz w:val="20"/>
                </w:rPr>
                <w:t>LastFragment</w:t>
              </w:r>
            </w:hyperlink>
          </w:p>
        </w:tc>
      </w:tr>
      <w:tr w:rsidR="00512FC7" w:rsidRPr="00512FC7" w14:paraId="5FB1C569" w14:textId="77777777" w:rsidTr="00533FE7">
        <w:tc>
          <w:tcPr>
            <w:tcW w:w="828" w:type="dxa"/>
            <w:shd w:val="clear" w:color="auto" w:fill="auto"/>
          </w:tcPr>
          <w:p w14:paraId="4641F45F" w14:textId="77777777" w:rsidR="00512FC7" w:rsidRPr="00512FC7" w:rsidRDefault="00512FC7" w:rsidP="00533FE7">
            <w:r w:rsidRPr="00512FC7">
              <w:t>851</w:t>
            </w:r>
          </w:p>
        </w:tc>
        <w:tc>
          <w:tcPr>
            <w:tcW w:w="2699" w:type="dxa"/>
            <w:shd w:val="clear" w:color="auto" w:fill="auto"/>
          </w:tcPr>
          <w:p w14:paraId="6B48B76D" w14:textId="77777777" w:rsidR="00512FC7" w:rsidRPr="00512FC7" w:rsidRDefault="00C411EF" w:rsidP="00533FE7">
            <w:hyperlink w:anchor="fld_LastLiquidityInd" w:history="1">
              <w:r w:rsidR="00512FC7" w:rsidRPr="00533FE7">
                <w:rPr>
                  <w:rStyle w:val="Hyperlink"/>
                  <w:rFonts w:ascii="Times New Roman" w:hAnsi="Times New Roman"/>
                  <w:sz w:val="20"/>
                </w:rPr>
                <w:t>LastLiquidityInd</w:t>
              </w:r>
            </w:hyperlink>
          </w:p>
        </w:tc>
      </w:tr>
      <w:tr w:rsidR="00512FC7" w:rsidRPr="00512FC7" w14:paraId="4DB442AC" w14:textId="77777777" w:rsidTr="00533FE7">
        <w:tc>
          <w:tcPr>
            <w:tcW w:w="828" w:type="dxa"/>
            <w:shd w:val="clear" w:color="auto" w:fill="auto"/>
          </w:tcPr>
          <w:p w14:paraId="41EF2DE1" w14:textId="77777777" w:rsidR="00512FC7" w:rsidRPr="00512FC7" w:rsidRDefault="00512FC7" w:rsidP="00533FE7">
            <w:r w:rsidRPr="00512FC7">
              <w:t>30</w:t>
            </w:r>
          </w:p>
        </w:tc>
        <w:tc>
          <w:tcPr>
            <w:tcW w:w="2699" w:type="dxa"/>
            <w:shd w:val="clear" w:color="auto" w:fill="auto"/>
          </w:tcPr>
          <w:p w14:paraId="0FBFD753" w14:textId="77777777" w:rsidR="00512FC7" w:rsidRPr="00512FC7" w:rsidRDefault="00C411EF" w:rsidP="00533FE7">
            <w:hyperlink w:anchor="fld_LastMkt" w:history="1">
              <w:r w:rsidR="00512FC7" w:rsidRPr="00533FE7">
                <w:rPr>
                  <w:rStyle w:val="Hyperlink"/>
                  <w:rFonts w:ascii="Times New Roman" w:hAnsi="Times New Roman"/>
                  <w:sz w:val="20"/>
                </w:rPr>
                <w:t>LastMkt</w:t>
              </w:r>
            </w:hyperlink>
          </w:p>
        </w:tc>
      </w:tr>
      <w:tr w:rsidR="00512FC7" w:rsidRPr="00512FC7" w14:paraId="086C27B3" w14:textId="77777777" w:rsidTr="00533FE7">
        <w:tc>
          <w:tcPr>
            <w:tcW w:w="828" w:type="dxa"/>
            <w:shd w:val="clear" w:color="auto" w:fill="auto"/>
          </w:tcPr>
          <w:p w14:paraId="176EB12E" w14:textId="77777777" w:rsidR="00512FC7" w:rsidRPr="00512FC7" w:rsidRDefault="00512FC7" w:rsidP="00533FE7">
            <w:r w:rsidRPr="00512FC7">
              <w:t>369</w:t>
            </w:r>
          </w:p>
        </w:tc>
        <w:tc>
          <w:tcPr>
            <w:tcW w:w="2699" w:type="dxa"/>
            <w:shd w:val="clear" w:color="auto" w:fill="auto"/>
          </w:tcPr>
          <w:p w14:paraId="0C8FEC62" w14:textId="77777777" w:rsidR="00512FC7" w:rsidRPr="00512FC7" w:rsidRDefault="00C411EF" w:rsidP="00533FE7">
            <w:hyperlink w:anchor="fld_LastMsgSeqNumProcessed" w:history="1">
              <w:r w:rsidR="00512FC7" w:rsidRPr="00533FE7">
                <w:rPr>
                  <w:rStyle w:val="Hyperlink"/>
                  <w:rFonts w:ascii="Times New Roman" w:hAnsi="Times New Roman"/>
                  <w:sz w:val="20"/>
                </w:rPr>
                <w:t>LastMsgSeqNumProcessed</w:t>
              </w:r>
            </w:hyperlink>
          </w:p>
        </w:tc>
      </w:tr>
      <w:tr w:rsidR="00512FC7" w:rsidRPr="00512FC7" w14:paraId="01557E50" w14:textId="77777777" w:rsidTr="00533FE7">
        <w:tc>
          <w:tcPr>
            <w:tcW w:w="828" w:type="dxa"/>
            <w:shd w:val="clear" w:color="auto" w:fill="auto"/>
          </w:tcPr>
          <w:p w14:paraId="383BA511" w14:textId="77777777" w:rsidR="00512FC7" w:rsidRPr="00512FC7" w:rsidRDefault="00512FC7" w:rsidP="00533FE7">
            <w:r w:rsidRPr="00512FC7">
              <w:t>934</w:t>
            </w:r>
          </w:p>
        </w:tc>
        <w:tc>
          <w:tcPr>
            <w:tcW w:w="2699" w:type="dxa"/>
            <w:shd w:val="clear" w:color="auto" w:fill="auto"/>
          </w:tcPr>
          <w:p w14:paraId="63384900" w14:textId="77777777" w:rsidR="00512FC7" w:rsidRPr="00512FC7" w:rsidRDefault="00C411EF" w:rsidP="00533FE7">
            <w:hyperlink w:anchor="fld_LastNetworkResponseID" w:history="1">
              <w:r w:rsidR="00512FC7" w:rsidRPr="00533FE7">
                <w:rPr>
                  <w:rStyle w:val="Hyperlink"/>
                  <w:rFonts w:ascii="Times New Roman" w:hAnsi="Times New Roman"/>
                  <w:sz w:val="20"/>
                </w:rPr>
                <w:t>LastNetworkResponseID</w:t>
              </w:r>
            </w:hyperlink>
          </w:p>
        </w:tc>
      </w:tr>
      <w:tr w:rsidR="00512FC7" w:rsidRPr="00512FC7" w14:paraId="3758AE6D" w14:textId="77777777" w:rsidTr="00533FE7">
        <w:tc>
          <w:tcPr>
            <w:tcW w:w="828" w:type="dxa"/>
            <w:shd w:val="clear" w:color="auto" w:fill="auto"/>
          </w:tcPr>
          <w:p w14:paraId="47DB7976" w14:textId="77777777" w:rsidR="00512FC7" w:rsidRPr="00512FC7" w:rsidRDefault="00512FC7" w:rsidP="00533FE7">
            <w:r w:rsidRPr="00512FC7">
              <w:t>669</w:t>
            </w:r>
          </w:p>
        </w:tc>
        <w:tc>
          <w:tcPr>
            <w:tcW w:w="2699" w:type="dxa"/>
            <w:shd w:val="clear" w:color="auto" w:fill="auto"/>
          </w:tcPr>
          <w:p w14:paraId="49CF78C3" w14:textId="77777777" w:rsidR="00512FC7" w:rsidRPr="00512FC7" w:rsidRDefault="00C411EF" w:rsidP="00533FE7">
            <w:hyperlink w:anchor="fld_LastParPx" w:history="1">
              <w:r w:rsidR="00512FC7" w:rsidRPr="00533FE7">
                <w:rPr>
                  <w:rStyle w:val="Hyperlink"/>
                  <w:rFonts w:ascii="Times New Roman" w:hAnsi="Times New Roman"/>
                  <w:sz w:val="20"/>
                </w:rPr>
                <w:t>LastParPx</w:t>
              </w:r>
            </w:hyperlink>
          </w:p>
        </w:tc>
      </w:tr>
      <w:tr w:rsidR="00512FC7" w:rsidRPr="00512FC7" w14:paraId="2A922B23" w14:textId="77777777" w:rsidTr="00533FE7">
        <w:tc>
          <w:tcPr>
            <w:tcW w:w="828" w:type="dxa"/>
            <w:shd w:val="clear" w:color="auto" w:fill="auto"/>
          </w:tcPr>
          <w:p w14:paraId="6028606A" w14:textId="77777777" w:rsidR="00512FC7" w:rsidRPr="00512FC7" w:rsidRDefault="00512FC7" w:rsidP="00533FE7">
            <w:r w:rsidRPr="00512FC7">
              <w:t>31</w:t>
            </w:r>
          </w:p>
        </w:tc>
        <w:tc>
          <w:tcPr>
            <w:tcW w:w="2699" w:type="dxa"/>
            <w:shd w:val="clear" w:color="auto" w:fill="auto"/>
          </w:tcPr>
          <w:p w14:paraId="0807B407" w14:textId="77777777" w:rsidR="00512FC7" w:rsidRPr="00512FC7" w:rsidRDefault="00C411EF" w:rsidP="00533FE7">
            <w:hyperlink w:anchor="fld_LastPx" w:history="1">
              <w:r w:rsidR="00512FC7" w:rsidRPr="00533FE7">
                <w:rPr>
                  <w:rStyle w:val="Hyperlink"/>
                  <w:rFonts w:ascii="Times New Roman" w:hAnsi="Times New Roman"/>
                  <w:sz w:val="20"/>
                </w:rPr>
                <w:t>LastPx</w:t>
              </w:r>
            </w:hyperlink>
          </w:p>
        </w:tc>
      </w:tr>
      <w:tr w:rsidR="00512FC7" w:rsidRPr="00512FC7" w14:paraId="7C9C9AF5" w14:textId="77777777" w:rsidTr="00533FE7">
        <w:tc>
          <w:tcPr>
            <w:tcW w:w="828" w:type="dxa"/>
            <w:shd w:val="clear" w:color="auto" w:fill="auto"/>
          </w:tcPr>
          <w:p w14:paraId="448DB934" w14:textId="77777777" w:rsidR="00512FC7" w:rsidRPr="00512FC7" w:rsidRDefault="00512FC7" w:rsidP="00533FE7">
            <w:r w:rsidRPr="00512FC7">
              <w:t>32</w:t>
            </w:r>
          </w:p>
        </w:tc>
        <w:tc>
          <w:tcPr>
            <w:tcW w:w="2699" w:type="dxa"/>
            <w:shd w:val="clear" w:color="auto" w:fill="auto"/>
          </w:tcPr>
          <w:p w14:paraId="0C06D16B" w14:textId="77777777" w:rsidR="00512FC7" w:rsidRPr="00512FC7" w:rsidRDefault="00C411EF" w:rsidP="00533FE7">
            <w:hyperlink w:anchor="fld_LastQty" w:history="1">
              <w:r w:rsidR="00512FC7" w:rsidRPr="00533FE7">
                <w:rPr>
                  <w:rStyle w:val="Hyperlink"/>
                  <w:rFonts w:ascii="Times New Roman" w:hAnsi="Times New Roman"/>
                  <w:sz w:val="20"/>
                </w:rPr>
                <w:t>LastQty</w:t>
              </w:r>
            </w:hyperlink>
          </w:p>
        </w:tc>
      </w:tr>
      <w:tr w:rsidR="00512FC7" w:rsidRPr="00512FC7" w14:paraId="70AEAB25" w14:textId="77777777" w:rsidTr="00533FE7">
        <w:tc>
          <w:tcPr>
            <w:tcW w:w="828" w:type="dxa"/>
            <w:shd w:val="clear" w:color="auto" w:fill="auto"/>
          </w:tcPr>
          <w:p w14:paraId="1EF1A5D6" w14:textId="77777777" w:rsidR="00512FC7" w:rsidRPr="00512FC7" w:rsidRDefault="00512FC7" w:rsidP="00533FE7">
            <w:r w:rsidRPr="00512FC7">
              <w:t>912</w:t>
            </w:r>
          </w:p>
        </w:tc>
        <w:tc>
          <w:tcPr>
            <w:tcW w:w="2699" w:type="dxa"/>
            <w:shd w:val="clear" w:color="auto" w:fill="auto"/>
          </w:tcPr>
          <w:p w14:paraId="3773CDE5" w14:textId="77777777" w:rsidR="00512FC7" w:rsidRPr="00512FC7" w:rsidRDefault="00C411EF" w:rsidP="00533FE7">
            <w:hyperlink w:anchor="fld_LastRptRequested" w:history="1">
              <w:r w:rsidR="00512FC7" w:rsidRPr="00533FE7">
                <w:rPr>
                  <w:rStyle w:val="Hyperlink"/>
                  <w:rFonts w:ascii="Times New Roman" w:hAnsi="Times New Roman"/>
                  <w:sz w:val="20"/>
                </w:rPr>
                <w:t>LastRptRequested</w:t>
              </w:r>
            </w:hyperlink>
          </w:p>
        </w:tc>
      </w:tr>
      <w:tr w:rsidR="00512FC7" w:rsidRPr="00512FC7" w14:paraId="45A952F7" w14:textId="77777777" w:rsidTr="00533FE7">
        <w:tc>
          <w:tcPr>
            <w:tcW w:w="828" w:type="dxa"/>
            <w:shd w:val="clear" w:color="auto" w:fill="auto"/>
          </w:tcPr>
          <w:p w14:paraId="77E8AC4A" w14:textId="77777777" w:rsidR="00512FC7" w:rsidRPr="00512FC7" w:rsidRDefault="00512FC7" w:rsidP="00533FE7">
            <w:r w:rsidRPr="00512FC7">
              <w:t>194</w:t>
            </w:r>
          </w:p>
        </w:tc>
        <w:tc>
          <w:tcPr>
            <w:tcW w:w="2699" w:type="dxa"/>
            <w:shd w:val="clear" w:color="auto" w:fill="auto"/>
          </w:tcPr>
          <w:p w14:paraId="34268AD8" w14:textId="77777777" w:rsidR="00512FC7" w:rsidRPr="00512FC7" w:rsidRDefault="00C411EF" w:rsidP="00533FE7">
            <w:hyperlink w:anchor="fld_LastSpotRate" w:history="1">
              <w:r w:rsidR="00512FC7" w:rsidRPr="00533FE7">
                <w:rPr>
                  <w:rStyle w:val="Hyperlink"/>
                  <w:rFonts w:ascii="Times New Roman" w:hAnsi="Times New Roman"/>
                  <w:sz w:val="20"/>
                </w:rPr>
                <w:t>LastSpotRate</w:t>
              </w:r>
            </w:hyperlink>
          </w:p>
        </w:tc>
      </w:tr>
      <w:tr w:rsidR="00512FC7" w:rsidRPr="00512FC7" w14:paraId="60F00345" w14:textId="77777777" w:rsidTr="00533FE7">
        <w:tc>
          <w:tcPr>
            <w:tcW w:w="828" w:type="dxa"/>
            <w:shd w:val="clear" w:color="auto" w:fill="auto"/>
          </w:tcPr>
          <w:p w14:paraId="0BE0A70C" w14:textId="77777777" w:rsidR="00512FC7" w:rsidRPr="00512FC7" w:rsidRDefault="00512FC7" w:rsidP="00533FE7">
            <w:r w:rsidRPr="00512FC7">
              <w:t>1071</w:t>
            </w:r>
          </w:p>
        </w:tc>
        <w:tc>
          <w:tcPr>
            <w:tcW w:w="2699" w:type="dxa"/>
            <w:shd w:val="clear" w:color="auto" w:fill="auto"/>
          </w:tcPr>
          <w:p w14:paraId="44753E9E" w14:textId="77777777" w:rsidR="00512FC7" w:rsidRPr="00512FC7" w:rsidRDefault="00C411EF" w:rsidP="00533FE7">
            <w:hyperlink w:anchor="fld_LastSwapPoints" w:history="1">
              <w:r w:rsidR="00512FC7" w:rsidRPr="00533FE7">
                <w:rPr>
                  <w:rStyle w:val="Hyperlink"/>
                  <w:rFonts w:ascii="Times New Roman" w:hAnsi="Times New Roman"/>
                  <w:sz w:val="20"/>
                </w:rPr>
                <w:t>LastSwapPoints</w:t>
              </w:r>
            </w:hyperlink>
          </w:p>
        </w:tc>
      </w:tr>
      <w:tr w:rsidR="00512FC7" w:rsidRPr="00512FC7" w14:paraId="53D67AD3" w14:textId="77777777" w:rsidTr="00533FE7">
        <w:tc>
          <w:tcPr>
            <w:tcW w:w="828" w:type="dxa"/>
            <w:shd w:val="clear" w:color="auto" w:fill="auto"/>
          </w:tcPr>
          <w:p w14:paraId="72BA6008" w14:textId="77777777" w:rsidR="00512FC7" w:rsidRPr="00512FC7" w:rsidRDefault="00512FC7" w:rsidP="00533FE7">
            <w:r w:rsidRPr="00512FC7">
              <w:t>779</w:t>
            </w:r>
          </w:p>
        </w:tc>
        <w:tc>
          <w:tcPr>
            <w:tcW w:w="2699" w:type="dxa"/>
            <w:shd w:val="clear" w:color="auto" w:fill="auto"/>
          </w:tcPr>
          <w:p w14:paraId="7302F74F" w14:textId="77777777" w:rsidR="00512FC7" w:rsidRPr="00512FC7" w:rsidRDefault="00C411EF" w:rsidP="00533FE7">
            <w:hyperlink w:anchor="fld_LastUpdateTime" w:history="1">
              <w:r w:rsidR="00512FC7" w:rsidRPr="00533FE7">
                <w:rPr>
                  <w:rStyle w:val="Hyperlink"/>
                  <w:rFonts w:ascii="Times New Roman" w:hAnsi="Times New Roman"/>
                  <w:sz w:val="20"/>
                </w:rPr>
                <w:t>LastUpdateTime</w:t>
              </w:r>
            </w:hyperlink>
          </w:p>
        </w:tc>
      </w:tr>
      <w:tr w:rsidR="00512FC7" w:rsidRPr="00512FC7" w14:paraId="2735788D" w14:textId="77777777" w:rsidTr="00533FE7">
        <w:tc>
          <w:tcPr>
            <w:tcW w:w="828" w:type="dxa"/>
            <w:shd w:val="clear" w:color="auto" w:fill="auto"/>
          </w:tcPr>
          <w:p w14:paraId="6632C47F" w14:textId="77777777" w:rsidR="00512FC7" w:rsidRPr="00512FC7" w:rsidRDefault="00512FC7" w:rsidP="00533FE7">
            <w:r w:rsidRPr="00512FC7">
              <w:t>978</w:t>
            </w:r>
          </w:p>
        </w:tc>
        <w:tc>
          <w:tcPr>
            <w:tcW w:w="2699" w:type="dxa"/>
            <w:shd w:val="clear" w:color="auto" w:fill="auto"/>
          </w:tcPr>
          <w:p w14:paraId="44A91FCB" w14:textId="77777777" w:rsidR="00512FC7" w:rsidRPr="00512FC7" w:rsidRDefault="00C411EF" w:rsidP="00533FE7">
            <w:hyperlink w:anchor="fld_LateIndicator" w:history="1">
              <w:r w:rsidR="00512FC7" w:rsidRPr="00533FE7">
                <w:rPr>
                  <w:rStyle w:val="Hyperlink"/>
                  <w:rFonts w:ascii="Times New Roman" w:hAnsi="Times New Roman"/>
                  <w:sz w:val="20"/>
                </w:rPr>
                <w:t>LateIndicator</w:t>
              </w:r>
            </w:hyperlink>
          </w:p>
        </w:tc>
      </w:tr>
      <w:tr w:rsidR="00512FC7" w:rsidRPr="00512FC7" w14:paraId="46C50B23" w14:textId="77777777" w:rsidTr="00533FE7">
        <w:tc>
          <w:tcPr>
            <w:tcW w:w="828" w:type="dxa"/>
            <w:shd w:val="clear" w:color="auto" w:fill="auto"/>
          </w:tcPr>
          <w:p w14:paraId="495E8FD7" w14:textId="77777777" w:rsidR="00512FC7" w:rsidRPr="00512FC7" w:rsidRDefault="00512FC7" w:rsidP="00533FE7">
            <w:r w:rsidRPr="00512FC7">
              <w:t>151</w:t>
            </w:r>
          </w:p>
        </w:tc>
        <w:tc>
          <w:tcPr>
            <w:tcW w:w="2699" w:type="dxa"/>
            <w:shd w:val="clear" w:color="auto" w:fill="auto"/>
          </w:tcPr>
          <w:p w14:paraId="4BC1040C" w14:textId="77777777" w:rsidR="00512FC7" w:rsidRPr="00512FC7" w:rsidRDefault="00C411EF" w:rsidP="00533FE7">
            <w:hyperlink w:anchor="fld_LeavesQty" w:history="1">
              <w:r w:rsidR="00512FC7" w:rsidRPr="00533FE7">
                <w:rPr>
                  <w:rStyle w:val="Hyperlink"/>
                  <w:rFonts w:ascii="Times New Roman" w:hAnsi="Times New Roman"/>
                  <w:sz w:val="20"/>
                </w:rPr>
                <w:t>LeavesQty</w:t>
              </w:r>
            </w:hyperlink>
          </w:p>
        </w:tc>
      </w:tr>
      <w:tr w:rsidR="00512FC7" w:rsidRPr="00512FC7" w14:paraId="199C9DD8" w14:textId="77777777" w:rsidTr="00533FE7">
        <w:tc>
          <w:tcPr>
            <w:tcW w:w="828" w:type="dxa"/>
            <w:shd w:val="clear" w:color="auto" w:fill="auto"/>
          </w:tcPr>
          <w:p w14:paraId="10492232" w14:textId="77777777" w:rsidR="00512FC7" w:rsidRPr="00512FC7" w:rsidRDefault="00512FC7" w:rsidP="00533FE7">
            <w:r w:rsidRPr="00512FC7">
              <w:t>650</w:t>
            </w:r>
          </w:p>
        </w:tc>
        <w:tc>
          <w:tcPr>
            <w:tcW w:w="2699" w:type="dxa"/>
            <w:shd w:val="clear" w:color="auto" w:fill="auto"/>
          </w:tcPr>
          <w:p w14:paraId="60B1A1E4" w14:textId="77777777" w:rsidR="00512FC7" w:rsidRPr="00512FC7" w:rsidRDefault="00C411EF" w:rsidP="00533FE7">
            <w:hyperlink w:anchor="fld_LegalConfirm" w:history="1">
              <w:r w:rsidR="00512FC7" w:rsidRPr="00533FE7">
                <w:rPr>
                  <w:rStyle w:val="Hyperlink"/>
                  <w:rFonts w:ascii="Times New Roman" w:hAnsi="Times New Roman"/>
                  <w:sz w:val="20"/>
                </w:rPr>
                <w:t>LegalConfirm</w:t>
              </w:r>
            </w:hyperlink>
          </w:p>
        </w:tc>
      </w:tr>
      <w:tr w:rsidR="00512FC7" w:rsidRPr="00512FC7" w14:paraId="5790282E" w14:textId="77777777" w:rsidTr="00533FE7">
        <w:tc>
          <w:tcPr>
            <w:tcW w:w="828" w:type="dxa"/>
            <w:shd w:val="clear" w:color="auto" w:fill="auto"/>
          </w:tcPr>
          <w:p w14:paraId="28601E2B" w14:textId="77777777" w:rsidR="00512FC7" w:rsidRPr="00512FC7" w:rsidRDefault="00512FC7" w:rsidP="00533FE7">
            <w:r w:rsidRPr="00512FC7">
              <w:t>671</w:t>
            </w:r>
          </w:p>
        </w:tc>
        <w:tc>
          <w:tcPr>
            <w:tcW w:w="2699" w:type="dxa"/>
            <w:shd w:val="clear" w:color="auto" w:fill="auto"/>
          </w:tcPr>
          <w:p w14:paraId="0A722207" w14:textId="77777777" w:rsidR="00512FC7" w:rsidRPr="00512FC7" w:rsidRDefault="00C411EF" w:rsidP="00533FE7">
            <w:hyperlink w:anchor="fld_LegAllocAccount" w:history="1">
              <w:r w:rsidR="00512FC7" w:rsidRPr="00533FE7">
                <w:rPr>
                  <w:rStyle w:val="Hyperlink"/>
                  <w:rFonts w:ascii="Times New Roman" w:hAnsi="Times New Roman"/>
                  <w:sz w:val="20"/>
                </w:rPr>
                <w:t>LegAllocAccount</w:t>
              </w:r>
            </w:hyperlink>
          </w:p>
        </w:tc>
      </w:tr>
      <w:tr w:rsidR="00512FC7" w:rsidRPr="00512FC7" w14:paraId="3DC7DC05" w14:textId="77777777" w:rsidTr="00533FE7">
        <w:tc>
          <w:tcPr>
            <w:tcW w:w="828" w:type="dxa"/>
            <w:shd w:val="clear" w:color="auto" w:fill="auto"/>
          </w:tcPr>
          <w:p w14:paraId="50624B0C" w14:textId="77777777" w:rsidR="00512FC7" w:rsidRPr="00512FC7" w:rsidRDefault="00512FC7" w:rsidP="00533FE7">
            <w:r w:rsidRPr="00512FC7">
              <w:t>674</w:t>
            </w:r>
          </w:p>
        </w:tc>
        <w:tc>
          <w:tcPr>
            <w:tcW w:w="2699" w:type="dxa"/>
            <w:shd w:val="clear" w:color="auto" w:fill="auto"/>
          </w:tcPr>
          <w:p w14:paraId="65E5D922" w14:textId="77777777" w:rsidR="00512FC7" w:rsidRPr="00512FC7" w:rsidRDefault="00C411EF" w:rsidP="00533FE7">
            <w:hyperlink w:anchor="fld_LegAllocAcctIDSource" w:history="1">
              <w:r w:rsidR="00512FC7" w:rsidRPr="00533FE7">
                <w:rPr>
                  <w:rStyle w:val="Hyperlink"/>
                  <w:rFonts w:ascii="Times New Roman" w:hAnsi="Times New Roman"/>
                  <w:sz w:val="20"/>
                </w:rPr>
                <w:t>LegAllocAcctIDSource</w:t>
              </w:r>
            </w:hyperlink>
          </w:p>
        </w:tc>
      </w:tr>
      <w:tr w:rsidR="00512FC7" w:rsidRPr="00512FC7" w14:paraId="2CF47FED" w14:textId="77777777" w:rsidTr="00533FE7">
        <w:tc>
          <w:tcPr>
            <w:tcW w:w="828" w:type="dxa"/>
            <w:shd w:val="clear" w:color="auto" w:fill="auto"/>
          </w:tcPr>
          <w:p w14:paraId="37509085" w14:textId="77777777" w:rsidR="00512FC7" w:rsidRPr="00512FC7" w:rsidRDefault="00512FC7" w:rsidP="00533FE7">
            <w:r w:rsidRPr="00512FC7">
              <w:t>1366</w:t>
            </w:r>
          </w:p>
        </w:tc>
        <w:tc>
          <w:tcPr>
            <w:tcW w:w="2699" w:type="dxa"/>
            <w:shd w:val="clear" w:color="auto" w:fill="auto"/>
          </w:tcPr>
          <w:p w14:paraId="28C51CF4" w14:textId="77777777" w:rsidR="00512FC7" w:rsidRPr="00512FC7" w:rsidRDefault="00C411EF" w:rsidP="00533FE7">
            <w:hyperlink w:anchor="fld_LegAllocID" w:history="1">
              <w:r w:rsidR="00512FC7" w:rsidRPr="00533FE7">
                <w:rPr>
                  <w:rStyle w:val="Hyperlink"/>
                  <w:rFonts w:ascii="Times New Roman" w:hAnsi="Times New Roman"/>
                  <w:sz w:val="20"/>
                </w:rPr>
                <w:t>LegAllocID</w:t>
              </w:r>
            </w:hyperlink>
          </w:p>
        </w:tc>
      </w:tr>
      <w:tr w:rsidR="00512FC7" w:rsidRPr="00512FC7" w14:paraId="372AF6F8" w14:textId="77777777" w:rsidTr="00533FE7">
        <w:tc>
          <w:tcPr>
            <w:tcW w:w="828" w:type="dxa"/>
            <w:shd w:val="clear" w:color="auto" w:fill="auto"/>
          </w:tcPr>
          <w:p w14:paraId="3ADC8548" w14:textId="77777777" w:rsidR="00512FC7" w:rsidRPr="00512FC7" w:rsidRDefault="00512FC7" w:rsidP="00533FE7">
            <w:r w:rsidRPr="00512FC7">
              <w:t>673</w:t>
            </w:r>
          </w:p>
        </w:tc>
        <w:tc>
          <w:tcPr>
            <w:tcW w:w="2699" w:type="dxa"/>
            <w:shd w:val="clear" w:color="auto" w:fill="auto"/>
          </w:tcPr>
          <w:p w14:paraId="38F2015C" w14:textId="77777777" w:rsidR="00512FC7" w:rsidRPr="00512FC7" w:rsidRDefault="00C411EF" w:rsidP="00533FE7">
            <w:hyperlink w:anchor="fld_LegAllocQty" w:history="1">
              <w:r w:rsidR="00512FC7" w:rsidRPr="00533FE7">
                <w:rPr>
                  <w:rStyle w:val="Hyperlink"/>
                  <w:rFonts w:ascii="Times New Roman" w:hAnsi="Times New Roman"/>
                  <w:sz w:val="20"/>
                </w:rPr>
                <w:t>LegAllocQty</w:t>
              </w:r>
            </w:hyperlink>
          </w:p>
        </w:tc>
      </w:tr>
      <w:tr w:rsidR="00512FC7" w:rsidRPr="00512FC7" w14:paraId="447ABBC4" w14:textId="77777777" w:rsidTr="00533FE7">
        <w:tc>
          <w:tcPr>
            <w:tcW w:w="828" w:type="dxa"/>
            <w:shd w:val="clear" w:color="auto" w:fill="auto"/>
          </w:tcPr>
          <w:p w14:paraId="06516C0D" w14:textId="77777777" w:rsidR="00512FC7" w:rsidRPr="00512FC7" w:rsidRDefault="00512FC7" w:rsidP="00533FE7">
            <w:r w:rsidRPr="00512FC7">
              <w:t>1367</w:t>
            </w:r>
          </w:p>
        </w:tc>
        <w:tc>
          <w:tcPr>
            <w:tcW w:w="2699" w:type="dxa"/>
            <w:shd w:val="clear" w:color="auto" w:fill="auto"/>
          </w:tcPr>
          <w:p w14:paraId="7CAAEE09" w14:textId="77777777" w:rsidR="00512FC7" w:rsidRPr="00512FC7" w:rsidRDefault="00C411EF" w:rsidP="00533FE7">
            <w:hyperlink w:anchor="fld_LegAllocSettlCurrency" w:history="1">
              <w:r w:rsidR="00512FC7" w:rsidRPr="00533FE7">
                <w:rPr>
                  <w:rStyle w:val="Hyperlink"/>
                  <w:rFonts w:ascii="Times New Roman" w:hAnsi="Times New Roman"/>
                  <w:sz w:val="20"/>
                </w:rPr>
                <w:t>LegAllocSettlCurrency</w:t>
              </w:r>
            </w:hyperlink>
          </w:p>
        </w:tc>
      </w:tr>
      <w:tr w:rsidR="00512FC7" w:rsidRPr="00512FC7" w14:paraId="67FE6BA2" w14:textId="77777777" w:rsidTr="00533FE7">
        <w:tc>
          <w:tcPr>
            <w:tcW w:w="828" w:type="dxa"/>
            <w:shd w:val="clear" w:color="auto" w:fill="auto"/>
          </w:tcPr>
          <w:p w14:paraId="338228A5" w14:textId="77777777" w:rsidR="00512FC7" w:rsidRPr="00512FC7" w:rsidRDefault="00512FC7" w:rsidP="00533FE7">
            <w:r w:rsidRPr="00512FC7">
              <w:t>676</w:t>
            </w:r>
          </w:p>
        </w:tc>
        <w:tc>
          <w:tcPr>
            <w:tcW w:w="2699" w:type="dxa"/>
            <w:shd w:val="clear" w:color="auto" w:fill="auto"/>
          </w:tcPr>
          <w:p w14:paraId="235DFEA3" w14:textId="77777777" w:rsidR="00512FC7" w:rsidRPr="00512FC7" w:rsidRDefault="00C411EF" w:rsidP="00533FE7">
            <w:hyperlink w:anchor="fld_LegBenchmarkCurveCurrency" w:history="1">
              <w:r w:rsidR="00512FC7" w:rsidRPr="00533FE7">
                <w:rPr>
                  <w:rStyle w:val="Hyperlink"/>
                  <w:rFonts w:ascii="Times New Roman" w:hAnsi="Times New Roman"/>
                  <w:sz w:val="20"/>
                </w:rPr>
                <w:t>LegBenchmarkCurveCurrency</w:t>
              </w:r>
            </w:hyperlink>
          </w:p>
        </w:tc>
      </w:tr>
      <w:tr w:rsidR="00512FC7" w:rsidRPr="00512FC7" w14:paraId="67EF3270" w14:textId="77777777" w:rsidTr="00533FE7">
        <w:tc>
          <w:tcPr>
            <w:tcW w:w="828" w:type="dxa"/>
            <w:shd w:val="clear" w:color="auto" w:fill="auto"/>
          </w:tcPr>
          <w:p w14:paraId="26741D70" w14:textId="77777777" w:rsidR="00512FC7" w:rsidRPr="00512FC7" w:rsidRDefault="00512FC7" w:rsidP="00533FE7">
            <w:r w:rsidRPr="00512FC7">
              <w:t>677</w:t>
            </w:r>
          </w:p>
        </w:tc>
        <w:tc>
          <w:tcPr>
            <w:tcW w:w="2699" w:type="dxa"/>
            <w:shd w:val="clear" w:color="auto" w:fill="auto"/>
          </w:tcPr>
          <w:p w14:paraId="4F9A27A1" w14:textId="77777777" w:rsidR="00512FC7" w:rsidRPr="00512FC7" w:rsidRDefault="00C411EF" w:rsidP="00533FE7">
            <w:hyperlink w:anchor="fld_LegBenchmarkCurveName" w:history="1">
              <w:r w:rsidR="00512FC7" w:rsidRPr="00533FE7">
                <w:rPr>
                  <w:rStyle w:val="Hyperlink"/>
                  <w:rFonts w:ascii="Times New Roman" w:hAnsi="Times New Roman"/>
                  <w:sz w:val="20"/>
                </w:rPr>
                <w:t>LegBenchmarkCurveName</w:t>
              </w:r>
            </w:hyperlink>
          </w:p>
        </w:tc>
      </w:tr>
      <w:tr w:rsidR="00512FC7" w:rsidRPr="00512FC7" w14:paraId="286969BA" w14:textId="77777777" w:rsidTr="00533FE7">
        <w:tc>
          <w:tcPr>
            <w:tcW w:w="828" w:type="dxa"/>
            <w:shd w:val="clear" w:color="auto" w:fill="auto"/>
          </w:tcPr>
          <w:p w14:paraId="5E6EE28E" w14:textId="77777777" w:rsidR="00512FC7" w:rsidRPr="00512FC7" w:rsidRDefault="00512FC7" w:rsidP="00533FE7">
            <w:r w:rsidRPr="00512FC7">
              <w:t>678</w:t>
            </w:r>
          </w:p>
        </w:tc>
        <w:tc>
          <w:tcPr>
            <w:tcW w:w="2699" w:type="dxa"/>
            <w:shd w:val="clear" w:color="auto" w:fill="auto"/>
          </w:tcPr>
          <w:p w14:paraId="5EF642B1" w14:textId="77777777" w:rsidR="00512FC7" w:rsidRPr="00512FC7" w:rsidRDefault="00C411EF" w:rsidP="00533FE7">
            <w:hyperlink w:anchor="fld_LegBenchmarkCurvePoint" w:history="1">
              <w:r w:rsidR="00512FC7" w:rsidRPr="00533FE7">
                <w:rPr>
                  <w:rStyle w:val="Hyperlink"/>
                  <w:rFonts w:ascii="Times New Roman" w:hAnsi="Times New Roman"/>
                  <w:sz w:val="20"/>
                </w:rPr>
                <w:t>LegBenchmarkCurvePoint</w:t>
              </w:r>
            </w:hyperlink>
          </w:p>
        </w:tc>
      </w:tr>
      <w:tr w:rsidR="00512FC7" w:rsidRPr="00512FC7" w14:paraId="1855488E" w14:textId="77777777" w:rsidTr="00533FE7">
        <w:tc>
          <w:tcPr>
            <w:tcW w:w="828" w:type="dxa"/>
            <w:shd w:val="clear" w:color="auto" w:fill="auto"/>
          </w:tcPr>
          <w:p w14:paraId="6F09CDD9" w14:textId="77777777" w:rsidR="00512FC7" w:rsidRPr="00512FC7" w:rsidRDefault="00512FC7" w:rsidP="00533FE7">
            <w:r w:rsidRPr="00512FC7">
              <w:t>679</w:t>
            </w:r>
          </w:p>
        </w:tc>
        <w:tc>
          <w:tcPr>
            <w:tcW w:w="2699" w:type="dxa"/>
            <w:shd w:val="clear" w:color="auto" w:fill="auto"/>
          </w:tcPr>
          <w:p w14:paraId="662AF065" w14:textId="77777777" w:rsidR="00512FC7" w:rsidRPr="00512FC7" w:rsidRDefault="00C411EF" w:rsidP="00533FE7">
            <w:hyperlink w:anchor="fld_LegBenchmarkPrice" w:history="1">
              <w:r w:rsidR="00512FC7" w:rsidRPr="00533FE7">
                <w:rPr>
                  <w:rStyle w:val="Hyperlink"/>
                  <w:rFonts w:ascii="Times New Roman" w:hAnsi="Times New Roman"/>
                  <w:sz w:val="20"/>
                </w:rPr>
                <w:t>LegBenchmarkPrice</w:t>
              </w:r>
            </w:hyperlink>
          </w:p>
        </w:tc>
      </w:tr>
      <w:tr w:rsidR="00512FC7" w:rsidRPr="00512FC7" w14:paraId="40368617" w14:textId="77777777" w:rsidTr="00533FE7">
        <w:tc>
          <w:tcPr>
            <w:tcW w:w="828" w:type="dxa"/>
            <w:shd w:val="clear" w:color="auto" w:fill="auto"/>
          </w:tcPr>
          <w:p w14:paraId="1ACD3EB6" w14:textId="77777777" w:rsidR="00512FC7" w:rsidRPr="00512FC7" w:rsidRDefault="00512FC7" w:rsidP="00533FE7">
            <w:r w:rsidRPr="00512FC7">
              <w:t>680</w:t>
            </w:r>
          </w:p>
        </w:tc>
        <w:tc>
          <w:tcPr>
            <w:tcW w:w="2699" w:type="dxa"/>
            <w:shd w:val="clear" w:color="auto" w:fill="auto"/>
          </w:tcPr>
          <w:p w14:paraId="4EEB9EC3" w14:textId="77777777" w:rsidR="00512FC7" w:rsidRPr="00512FC7" w:rsidRDefault="00C411EF" w:rsidP="00533FE7">
            <w:hyperlink w:anchor="fld_LegBenchmarkPriceType" w:history="1">
              <w:r w:rsidR="00512FC7" w:rsidRPr="00533FE7">
                <w:rPr>
                  <w:rStyle w:val="Hyperlink"/>
                  <w:rFonts w:ascii="Times New Roman" w:hAnsi="Times New Roman"/>
                  <w:sz w:val="20"/>
                </w:rPr>
                <w:t>LegBenchmarkPriceType</w:t>
              </w:r>
            </w:hyperlink>
          </w:p>
        </w:tc>
      </w:tr>
      <w:tr w:rsidR="00512FC7" w:rsidRPr="00512FC7" w14:paraId="134B9B4C" w14:textId="77777777" w:rsidTr="00533FE7">
        <w:tc>
          <w:tcPr>
            <w:tcW w:w="828" w:type="dxa"/>
            <w:shd w:val="clear" w:color="auto" w:fill="auto"/>
          </w:tcPr>
          <w:p w14:paraId="06C305BD" w14:textId="77777777" w:rsidR="00512FC7" w:rsidRPr="00512FC7" w:rsidRDefault="00512FC7" w:rsidP="00533FE7">
            <w:r w:rsidRPr="00512FC7">
              <w:t>1067</w:t>
            </w:r>
          </w:p>
        </w:tc>
        <w:tc>
          <w:tcPr>
            <w:tcW w:w="2699" w:type="dxa"/>
            <w:shd w:val="clear" w:color="auto" w:fill="auto"/>
          </w:tcPr>
          <w:p w14:paraId="02BFCDEC" w14:textId="77777777" w:rsidR="00512FC7" w:rsidRPr="00512FC7" w:rsidRDefault="00C411EF" w:rsidP="00533FE7">
            <w:hyperlink w:anchor="fld_LegBidForwardPoints" w:history="1">
              <w:r w:rsidR="00512FC7" w:rsidRPr="00533FE7">
                <w:rPr>
                  <w:rStyle w:val="Hyperlink"/>
                  <w:rFonts w:ascii="Times New Roman" w:hAnsi="Times New Roman"/>
                  <w:sz w:val="20"/>
                </w:rPr>
                <w:t>LegBidForwardPoints</w:t>
              </w:r>
            </w:hyperlink>
          </w:p>
        </w:tc>
      </w:tr>
      <w:tr w:rsidR="00512FC7" w:rsidRPr="00512FC7" w14:paraId="208D052F" w14:textId="77777777" w:rsidTr="00533FE7">
        <w:tc>
          <w:tcPr>
            <w:tcW w:w="828" w:type="dxa"/>
            <w:shd w:val="clear" w:color="auto" w:fill="auto"/>
          </w:tcPr>
          <w:p w14:paraId="56916DCE" w14:textId="77777777" w:rsidR="00512FC7" w:rsidRPr="00512FC7" w:rsidRDefault="00512FC7" w:rsidP="00533FE7">
            <w:r w:rsidRPr="00512FC7">
              <w:t>681</w:t>
            </w:r>
          </w:p>
        </w:tc>
        <w:tc>
          <w:tcPr>
            <w:tcW w:w="2699" w:type="dxa"/>
            <w:shd w:val="clear" w:color="auto" w:fill="auto"/>
          </w:tcPr>
          <w:p w14:paraId="242E5559" w14:textId="77777777" w:rsidR="00512FC7" w:rsidRPr="00512FC7" w:rsidRDefault="00C411EF" w:rsidP="00533FE7">
            <w:hyperlink w:anchor="fld_LegBidPx" w:history="1">
              <w:r w:rsidR="00512FC7" w:rsidRPr="00533FE7">
                <w:rPr>
                  <w:rStyle w:val="Hyperlink"/>
                  <w:rFonts w:ascii="Times New Roman" w:hAnsi="Times New Roman"/>
                  <w:sz w:val="20"/>
                </w:rPr>
                <w:t>LegBidPx</w:t>
              </w:r>
            </w:hyperlink>
          </w:p>
        </w:tc>
      </w:tr>
      <w:tr w:rsidR="00512FC7" w:rsidRPr="00512FC7" w14:paraId="55EAD104" w14:textId="77777777" w:rsidTr="00533FE7">
        <w:tc>
          <w:tcPr>
            <w:tcW w:w="828" w:type="dxa"/>
            <w:shd w:val="clear" w:color="auto" w:fill="auto"/>
          </w:tcPr>
          <w:p w14:paraId="5D0CAB59" w14:textId="77777777" w:rsidR="00512FC7" w:rsidRPr="00512FC7" w:rsidRDefault="00512FC7" w:rsidP="00533FE7">
            <w:r w:rsidRPr="00512FC7">
              <w:t>1074</w:t>
            </w:r>
          </w:p>
        </w:tc>
        <w:tc>
          <w:tcPr>
            <w:tcW w:w="2699" w:type="dxa"/>
            <w:shd w:val="clear" w:color="auto" w:fill="auto"/>
          </w:tcPr>
          <w:p w14:paraId="4A1655EA" w14:textId="77777777" w:rsidR="00512FC7" w:rsidRPr="00512FC7" w:rsidRDefault="00C411EF" w:rsidP="00533FE7">
            <w:hyperlink w:anchor="fld_LegCalculatedCcyLastQty" w:history="1">
              <w:r w:rsidR="00512FC7" w:rsidRPr="00533FE7">
                <w:rPr>
                  <w:rStyle w:val="Hyperlink"/>
                  <w:rFonts w:ascii="Times New Roman" w:hAnsi="Times New Roman"/>
                  <w:sz w:val="20"/>
                </w:rPr>
                <w:t>LegCalculatedCcyLastQty</w:t>
              </w:r>
            </w:hyperlink>
          </w:p>
        </w:tc>
      </w:tr>
      <w:tr w:rsidR="00512FC7" w:rsidRPr="00512FC7" w14:paraId="06715CD5" w14:textId="77777777" w:rsidTr="00533FE7">
        <w:tc>
          <w:tcPr>
            <w:tcW w:w="828" w:type="dxa"/>
            <w:shd w:val="clear" w:color="auto" w:fill="auto"/>
          </w:tcPr>
          <w:p w14:paraId="2C616C95" w14:textId="77777777" w:rsidR="00512FC7" w:rsidRPr="00512FC7" w:rsidRDefault="00512FC7" w:rsidP="00533FE7">
            <w:r w:rsidRPr="00512FC7">
              <w:t>608</w:t>
            </w:r>
          </w:p>
        </w:tc>
        <w:tc>
          <w:tcPr>
            <w:tcW w:w="2699" w:type="dxa"/>
            <w:shd w:val="clear" w:color="auto" w:fill="auto"/>
          </w:tcPr>
          <w:p w14:paraId="308F59B6" w14:textId="77777777" w:rsidR="00512FC7" w:rsidRPr="00512FC7" w:rsidRDefault="00C411EF" w:rsidP="00533FE7">
            <w:hyperlink w:anchor="fld_LegCFICode" w:history="1">
              <w:r w:rsidR="00512FC7" w:rsidRPr="00533FE7">
                <w:rPr>
                  <w:rStyle w:val="Hyperlink"/>
                  <w:rFonts w:ascii="Times New Roman" w:hAnsi="Times New Roman"/>
                  <w:sz w:val="20"/>
                </w:rPr>
                <w:t>LegCFICode</w:t>
              </w:r>
            </w:hyperlink>
          </w:p>
        </w:tc>
      </w:tr>
      <w:tr w:rsidR="00512FC7" w:rsidRPr="00512FC7" w14:paraId="55B60B18" w14:textId="77777777" w:rsidTr="00533FE7">
        <w:tc>
          <w:tcPr>
            <w:tcW w:w="828" w:type="dxa"/>
            <w:shd w:val="clear" w:color="auto" w:fill="auto"/>
          </w:tcPr>
          <w:p w14:paraId="46031652" w14:textId="77777777" w:rsidR="00512FC7" w:rsidRPr="00512FC7" w:rsidRDefault="00512FC7" w:rsidP="00533FE7">
            <w:r w:rsidRPr="00512FC7">
              <w:t>614</w:t>
            </w:r>
          </w:p>
        </w:tc>
        <w:tc>
          <w:tcPr>
            <w:tcW w:w="2699" w:type="dxa"/>
            <w:shd w:val="clear" w:color="auto" w:fill="auto"/>
          </w:tcPr>
          <w:p w14:paraId="7F7C1171" w14:textId="77777777" w:rsidR="00512FC7" w:rsidRPr="00512FC7" w:rsidRDefault="00C411EF" w:rsidP="00533FE7">
            <w:hyperlink w:anchor="fld_LegContractMultiplier" w:history="1">
              <w:r w:rsidR="00512FC7" w:rsidRPr="00533FE7">
                <w:rPr>
                  <w:rStyle w:val="Hyperlink"/>
                  <w:rFonts w:ascii="Times New Roman" w:hAnsi="Times New Roman"/>
                  <w:sz w:val="20"/>
                </w:rPr>
                <w:t>LegContractMultiplier</w:t>
              </w:r>
            </w:hyperlink>
          </w:p>
        </w:tc>
      </w:tr>
      <w:tr w:rsidR="00512FC7" w:rsidRPr="00512FC7" w14:paraId="07AAA639" w14:textId="77777777" w:rsidTr="00533FE7">
        <w:tc>
          <w:tcPr>
            <w:tcW w:w="828" w:type="dxa"/>
            <w:shd w:val="clear" w:color="auto" w:fill="auto"/>
          </w:tcPr>
          <w:p w14:paraId="43D4790D" w14:textId="77777777" w:rsidR="00512FC7" w:rsidRPr="00512FC7" w:rsidRDefault="00512FC7" w:rsidP="00533FE7">
            <w:r w:rsidRPr="00512FC7">
              <w:t>1436</w:t>
            </w:r>
          </w:p>
        </w:tc>
        <w:tc>
          <w:tcPr>
            <w:tcW w:w="2699" w:type="dxa"/>
            <w:shd w:val="clear" w:color="auto" w:fill="auto"/>
          </w:tcPr>
          <w:p w14:paraId="4934BFB0" w14:textId="77777777" w:rsidR="00512FC7" w:rsidRPr="00512FC7" w:rsidRDefault="00C411EF" w:rsidP="00533FE7">
            <w:hyperlink w:anchor="fld_LegContractMultiplierUnit" w:history="1">
              <w:r w:rsidR="00512FC7" w:rsidRPr="00533FE7">
                <w:rPr>
                  <w:rStyle w:val="Hyperlink"/>
                  <w:rFonts w:ascii="Times New Roman" w:hAnsi="Times New Roman"/>
                  <w:sz w:val="20"/>
                </w:rPr>
                <w:t>LegContractMultiplierUnit</w:t>
              </w:r>
            </w:hyperlink>
          </w:p>
        </w:tc>
      </w:tr>
      <w:tr w:rsidR="00512FC7" w:rsidRPr="00512FC7" w14:paraId="72923D08" w14:textId="77777777" w:rsidTr="00533FE7">
        <w:tc>
          <w:tcPr>
            <w:tcW w:w="828" w:type="dxa"/>
            <w:shd w:val="clear" w:color="auto" w:fill="auto"/>
          </w:tcPr>
          <w:p w14:paraId="38B77FAC" w14:textId="77777777" w:rsidR="00512FC7" w:rsidRPr="00512FC7" w:rsidRDefault="00512FC7" w:rsidP="00533FE7">
            <w:r w:rsidRPr="00512FC7">
              <w:t>955</w:t>
            </w:r>
          </w:p>
        </w:tc>
        <w:tc>
          <w:tcPr>
            <w:tcW w:w="2699" w:type="dxa"/>
            <w:shd w:val="clear" w:color="auto" w:fill="auto"/>
          </w:tcPr>
          <w:p w14:paraId="72A9AE57" w14:textId="77777777" w:rsidR="00512FC7" w:rsidRPr="00512FC7" w:rsidRDefault="00C411EF" w:rsidP="00533FE7">
            <w:hyperlink w:anchor="fld_LegContractSettlMonth" w:history="1">
              <w:r w:rsidR="00512FC7" w:rsidRPr="00533FE7">
                <w:rPr>
                  <w:rStyle w:val="Hyperlink"/>
                  <w:rFonts w:ascii="Times New Roman" w:hAnsi="Times New Roman"/>
                  <w:sz w:val="20"/>
                </w:rPr>
                <w:t>LegContractSettlMonth</w:t>
              </w:r>
            </w:hyperlink>
          </w:p>
        </w:tc>
      </w:tr>
      <w:tr w:rsidR="00512FC7" w:rsidRPr="00512FC7" w14:paraId="03074EDF" w14:textId="77777777" w:rsidTr="00533FE7">
        <w:tc>
          <w:tcPr>
            <w:tcW w:w="828" w:type="dxa"/>
            <w:shd w:val="clear" w:color="auto" w:fill="auto"/>
          </w:tcPr>
          <w:p w14:paraId="6F3C5ECE" w14:textId="77777777" w:rsidR="00512FC7" w:rsidRPr="00512FC7" w:rsidRDefault="00512FC7" w:rsidP="00533FE7">
            <w:r w:rsidRPr="00512FC7">
              <w:t>596</w:t>
            </w:r>
          </w:p>
        </w:tc>
        <w:tc>
          <w:tcPr>
            <w:tcW w:w="2699" w:type="dxa"/>
            <w:shd w:val="clear" w:color="auto" w:fill="auto"/>
          </w:tcPr>
          <w:p w14:paraId="7A0DEB42" w14:textId="77777777" w:rsidR="00512FC7" w:rsidRPr="00512FC7" w:rsidRDefault="00C411EF" w:rsidP="00533FE7">
            <w:hyperlink w:anchor="fld_LegCountryOfIssue" w:history="1">
              <w:r w:rsidR="00512FC7" w:rsidRPr="00533FE7">
                <w:rPr>
                  <w:rStyle w:val="Hyperlink"/>
                  <w:rFonts w:ascii="Times New Roman" w:hAnsi="Times New Roman"/>
                  <w:sz w:val="20"/>
                </w:rPr>
                <w:t>LegCountryOfIssue</w:t>
              </w:r>
            </w:hyperlink>
          </w:p>
        </w:tc>
      </w:tr>
      <w:tr w:rsidR="00512FC7" w:rsidRPr="00512FC7" w14:paraId="097EDC07" w14:textId="77777777" w:rsidTr="00533FE7">
        <w:tc>
          <w:tcPr>
            <w:tcW w:w="828" w:type="dxa"/>
            <w:shd w:val="clear" w:color="auto" w:fill="auto"/>
          </w:tcPr>
          <w:p w14:paraId="4A697948" w14:textId="77777777" w:rsidR="00512FC7" w:rsidRPr="00512FC7" w:rsidRDefault="00512FC7" w:rsidP="00533FE7">
            <w:r w:rsidRPr="00512FC7">
              <w:t>248</w:t>
            </w:r>
          </w:p>
        </w:tc>
        <w:tc>
          <w:tcPr>
            <w:tcW w:w="2699" w:type="dxa"/>
            <w:shd w:val="clear" w:color="auto" w:fill="auto"/>
          </w:tcPr>
          <w:p w14:paraId="4B5EA8CF" w14:textId="77777777" w:rsidR="00512FC7" w:rsidRPr="00512FC7" w:rsidRDefault="00C411EF" w:rsidP="00533FE7">
            <w:hyperlink w:anchor="fld_LegCouponPaymentDate" w:history="1">
              <w:r w:rsidR="00512FC7" w:rsidRPr="00533FE7">
                <w:rPr>
                  <w:rStyle w:val="Hyperlink"/>
                  <w:rFonts w:ascii="Times New Roman" w:hAnsi="Times New Roman"/>
                  <w:sz w:val="20"/>
                </w:rPr>
                <w:t>LegCouponPaymentDate</w:t>
              </w:r>
            </w:hyperlink>
          </w:p>
        </w:tc>
      </w:tr>
      <w:tr w:rsidR="00512FC7" w:rsidRPr="00512FC7" w14:paraId="2A9380FE" w14:textId="77777777" w:rsidTr="00533FE7">
        <w:tc>
          <w:tcPr>
            <w:tcW w:w="828" w:type="dxa"/>
            <w:shd w:val="clear" w:color="auto" w:fill="auto"/>
          </w:tcPr>
          <w:p w14:paraId="62CBAF50" w14:textId="77777777" w:rsidR="00512FC7" w:rsidRPr="00512FC7" w:rsidRDefault="00512FC7" w:rsidP="00533FE7">
            <w:r w:rsidRPr="00512FC7">
              <w:t>615</w:t>
            </w:r>
          </w:p>
        </w:tc>
        <w:tc>
          <w:tcPr>
            <w:tcW w:w="2699" w:type="dxa"/>
            <w:shd w:val="clear" w:color="auto" w:fill="auto"/>
          </w:tcPr>
          <w:p w14:paraId="3B1187CC" w14:textId="77777777" w:rsidR="00512FC7" w:rsidRPr="00512FC7" w:rsidRDefault="00C411EF" w:rsidP="00533FE7">
            <w:hyperlink w:anchor="fld_LegCouponRate" w:history="1">
              <w:r w:rsidR="00512FC7" w:rsidRPr="00533FE7">
                <w:rPr>
                  <w:rStyle w:val="Hyperlink"/>
                  <w:rFonts w:ascii="Times New Roman" w:hAnsi="Times New Roman"/>
                  <w:sz w:val="20"/>
                </w:rPr>
                <w:t>LegCouponRate</w:t>
              </w:r>
            </w:hyperlink>
          </w:p>
        </w:tc>
      </w:tr>
      <w:tr w:rsidR="00512FC7" w:rsidRPr="00512FC7" w14:paraId="08376198" w14:textId="77777777" w:rsidTr="00533FE7">
        <w:tc>
          <w:tcPr>
            <w:tcW w:w="828" w:type="dxa"/>
            <w:shd w:val="clear" w:color="auto" w:fill="auto"/>
          </w:tcPr>
          <w:p w14:paraId="77C8489E" w14:textId="77777777" w:rsidR="00512FC7" w:rsidRPr="00512FC7" w:rsidRDefault="00512FC7" w:rsidP="00533FE7">
            <w:r w:rsidRPr="00512FC7">
              <w:t>565</w:t>
            </w:r>
          </w:p>
        </w:tc>
        <w:tc>
          <w:tcPr>
            <w:tcW w:w="2699" w:type="dxa"/>
            <w:shd w:val="clear" w:color="auto" w:fill="auto"/>
          </w:tcPr>
          <w:p w14:paraId="5996C604" w14:textId="77777777" w:rsidR="00512FC7" w:rsidRPr="00512FC7" w:rsidRDefault="00C411EF" w:rsidP="00533FE7">
            <w:hyperlink w:anchor="fld_LegCoveredOrUncovered" w:history="1">
              <w:r w:rsidR="00512FC7" w:rsidRPr="00533FE7">
                <w:rPr>
                  <w:rStyle w:val="Hyperlink"/>
                  <w:rFonts w:ascii="Times New Roman" w:hAnsi="Times New Roman"/>
                  <w:sz w:val="20"/>
                </w:rPr>
                <w:t>LegCoveredOrUncovered</w:t>
              </w:r>
            </w:hyperlink>
          </w:p>
        </w:tc>
      </w:tr>
      <w:tr w:rsidR="00512FC7" w:rsidRPr="00512FC7" w14:paraId="0546FAE1" w14:textId="77777777" w:rsidTr="00533FE7">
        <w:tc>
          <w:tcPr>
            <w:tcW w:w="828" w:type="dxa"/>
            <w:shd w:val="clear" w:color="auto" w:fill="auto"/>
          </w:tcPr>
          <w:p w14:paraId="4FA7CB66" w14:textId="77777777" w:rsidR="00512FC7" w:rsidRPr="00512FC7" w:rsidRDefault="00512FC7" w:rsidP="00533FE7">
            <w:r w:rsidRPr="00512FC7">
              <w:t>257</w:t>
            </w:r>
          </w:p>
        </w:tc>
        <w:tc>
          <w:tcPr>
            <w:tcW w:w="2699" w:type="dxa"/>
            <w:shd w:val="clear" w:color="auto" w:fill="auto"/>
          </w:tcPr>
          <w:p w14:paraId="7332F752" w14:textId="77777777" w:rsidR="00512FC7" w:rsidRPr="00512FC7" w:rsidRDefault="00C411EF" w:rsidP="00533FE7">
            <w:hyperlink w:anchor="fld_LegCreditRating" w:history="1">
              <w:r w:rsidR="00512FC7" w:rsidRPr="00533FE7">
                <w:rPr>
                  <w:rStyle w:val="Hyperlink"/>
                  <w:rFonts w:ascii="Times New Roman" w:hAnsi="Times New Roman"/>
                  <w:sz w:val="20"/>
                </w:rPr>
                <w:t>LegCreditRating</w:t>
              </w:r>
            </w:hyperlink>
          </w:p>
        </w:tc>
      </w:tr>
      <w:tr w:rsidR="00512FC7" w:rsidRPr="00512FC7" w14:paraId="34927930" w14:textId="77777777" w:rsidTr="00533FE7">
        <w:tc>
          <w:tcPr>
            <w:tcW w:w="828" w:type="dxa"/>
            <w:shd w:val="clear" w:color="auto" w:fill="auto"/>
          </w:tcPr>
          <w:p w14:paraId="0F134768" w14:textId="77777777" w:rsidR="00512FC7" w:rsidRPr="00512FC7" w:rsidRDefault="00512FC7" w:rsidP="00533FE7">
            <w:r w:rsidRPr="00512FC7">
              <w:t>556</w:t>
            </w:r>
          </w:p>
        </w:tc>
        <w:tc>
          <w:tcPr>
            <w:tcW w:w="2699" w:type="dxa"/>
            <w:shd w:val="clear" w:color="auto" w:fill="auto"/>
          </w:tcPr>
          <w:p w14:paraId="71A72710" w14:textId="77777777" w:rsidR="00512FC7" w:rsidRPr="00512FC7" w:rsidRDefault="00C411EF" w:rsidP="00533FE7">
            <w:hyperlink w:anchor="fld_LegCurrency" w:history="1">
              <w:r w:rsidR="00512FC7" w:rsidRPr="00533FE7">
                <w:rPr>
                  <w:rStyle w:val="Hyperlink"/>
                  <w:rFonts w:ascii="Times New Roman" w:hAnsi="Times New Roman"/>
                  <w:sz w:val="20"/>
                </w:rPr>
                <w:t>LegCurrency</w:t>
              </w:r>
            </w:hyperlink>
          </w:p>
        </w:tc>
      </w:tr>
      <w:tr w:rsidR="00512FC7" w:rsidRPr="00512FC7" w14:paraId="6A1BFA16" w14:textId="77777777" w:rsidTr="00533FE7">
        <w:tc>
          <w:tcPr>
            <w:tcW w:w="828" w:type="dxa"/>
            <w:shd w:val="clear" w:color="auto" w:fill="auto"/>
          </w:tcPr>
          <w:p w14:paraId="72400153" w14:textId="77777777" w:rsidR="00512FC7" w:rsidRPr="00512FC7" w:rsidRDefault="00512FC7" w:rsidP="00533FE7">
            <w:r w:rsidRPr="00512FC7">
              <w:t>1383</w:t>
            </w:r>
          </w:p>
        </w:tc>
        <w:tc>
          <w:tcPr>
            <w:tcW w:w="2699" w:type="dxa"/>
            <w:shd w:val="clear" w:color="auto" w:fill="auto"/>
          </w:tcPr>
          <w:p w14:paraId="1C7FB3A8" w14:textId="77777777" w:rsidR="00512FC7" w:rsidRPr="00512FC7" w:rsidRDefault="00C411EF" w:rsidP="00533FE7">
            <w:hyperlink w:anchor="fld_LegCurrencyRatio" w:history="1">
              <w:r w:rsidR="00512FC7" w:rsidRPr="00533FE7">
                <w:rPr>
                  <w:rStyle w:val="Hyperlink"/>
                  <w:rFonts w:ascii="Times New Roman" w:hAnsi="Times New Roman"/>
                  <w:sz w:val="20"/>
                </w:rPr>
                <w:t>LegCurrencyRatio</w:t>
              </w:r>
            </w:hyperlink>
          </w:p>
        </w:tc>
      </w:tr>
      <w:tr w:rsidR="00512FC7" w:rsidRPr="00512FC7" w14:paraId="4FAA036D" w14:textId="77777777" w:rsidTr="00533FE7">
        <w:tc>
          <w:tcPr>
            <w:tcW w:w="828" w:type="dxa"/>
            <w:shd w:val="clear" w:color="auto" w:fill="auto"/>
          </w:tcPr>
          <w:p w14:paraId="4E5617D3" w14:textId="77777777" w:rsidR="00512FC7" w:rsidRPr="00512FC7" w:rsidRDefault="00512FC7" w:rsidP="00533FE7">
            <w:r w:rsidRPr="00512FC7">
              <w:t>739</w:t>
            </w:r>
          </w:p>
        </w:tc>
        <w:tc>
          <w:tcPr>
            <w:tcW w:w="2699" w:type="dxa"/>
            <w:shd w:val="clear" w:color="auto" w:fill="auto"/>
          </w:tcPr>
          <w:p w14:paraId="57DCE0D4" w14:textId="77777777" w:rsidR="00512FC7" w:rsidRPr="00512FC7" w:rsidRDefault="00C411EF" w:rsidP="00533FE7">
            <w:hyperlink w:anchor="fld_LegDatedDate" w:history="1">
              <w:r w:rsidR="00512FC7" w:rsidRPr="00533FE7">
                <w:rPr>
                  <w:rStyle w:val="Hyperlink"/>
                  <w:rFonts w:ascii="Times New Roman" w:hAnsi="Times New Roman"/>
                  <w:sz w:val="20"/>
                </w:rPr>
                <w:t>LegDatedDate</w:t>
              </w:r>
            </w:hyperlink>
          </w:p>
        </w:tc>
      </w:tr>
      <w:tr w:rsidR="00512FC7" w:rsidRPr="00512FC7" w14:paraId="4F4A6A3F" w14:textId="77777777" w:rsidTr="00533FE7">
        <w:tc>
          <w:tcPr>
            <w:tcW w:w="828" w:type="dxa"/>
            <w:shd w:val="clear" w:color="auto" w:fill="auto"/>
          </w:tcPr>
          <w:p w14:paraId="48524157" w14:textId="77777777" w:rsidR="00512FC7" w:rsidRPr="00512FC7" w:rsidRDefault="00512FC7" w:rsidP="00533FE7">
            <w:r w:rsidRPr="00512FC7">
              <w:t>1381</w:t>
            </w:r>
          </w:p>
        </w:tc>
        <w:tc>
          <w:tcPr>
            <w:tcW w:w="2699" w:type="dxa"/>
            <w:shd w:val="clear" w:color="auto" w:fill="auto"/>
          </w:tcPr>
          <w:p w14:paraId="16A19128" w14:textId="77777777" w:rsidR="00512FC7" w:rsidRPr="00512FC7" w:rsidRDefault="00C411EF" w:rsidP="00533FE7">
            <w:hyperlink w:anchor="fld_LegDividendYield" w:history="1">
              <w:r w:rsidR="00512FC7" w:rsidRPr="00533FE7">
                <w:rPr>
                  <w:rStyle w:val="Hyperlink"/>
                  <w:rFonts w:ascii="Times New Roman" w:hAnsi="Times New Roman"/>
                  <w:sz w:val="20"/>
                </w:rPr>
                <w:t>LegDividendYield</w:t>
              </w:r>
            </w:hyperlink>
          </w:p>
        </w:tc>
      </w:tr>
      <w:tr w:rsidR="00512FC7" w:rsidRPr="00512FC7" w14:paraId="5237A521" w14:textId="77777777" w:rsidTr="00533FE7">
        <w:tc>
          <w:tcPr>
            <w:tcW w:w="828" w:type="dxa"/>
            <w:shd w:val="clear" w:color="auto" w:fill="auto"/>
          </w:tcPr>
          <w:p w14:paraId="74DACDFF" w14:textId="77777777" w:rsidR="00512FC7" w:rsidRPr="00512FC7" w:rsidRDefault="00512FC7" w:rsidP="00533FE7">
            <w:r w:rsidRPr="00512FC7">
              <w:t>1384</w:t>
            </w:r>
          </w:p>
        </w:tc>
        <w:tc>
          <w:tcPr>
            <w:tcW w:w="2699" w:type="dxa"/>
            <w:shd w:val="clear" w:color="auto" w:fill="auto"/>
          </w:tcPr>
          <w:p w14:paraId="091DAB0C" w14:textId="77777777" w:rsidR="00512FC7" w:rsidRPr="00512FC7" w:rsidRDefault="00C411EF" w:rsidP="00533FE7">
            <w:hyperlink w:anchor="fld_LegExecInst" w:history="1">
              <w:r w:rsidR="00512FC7" w:rsidRPr="00533FE7">
                <w:rPr>
                  <w:rStyle w:val="Hyperlink"/>
                  <w:rFonts w:ascii="Times New Roman" w:hAnsi="Times New Roman"/>
                  <w:sz w:val="20"/>
                </w:rPr>
                <w:t>LegExecInst</w:t>
              </w:r>
            </w:hyperlink>
          </w:p>
        </w:tc>
      </w:tr>
      <w:tr w:rsidR="00512FC7" w:rsidRPr="00512FC7" w14:paraId="6CC6D6CF" w14:textId="77777777" w:rsidTr="00533FE7">
        <w:tc>
          <w:tcPr>
            <w:tcW w:w="828" w:type="dxa"/>
            <w:shd w:val="clear" w:color="auto" w:fill="auto"/>
          </w:tcPr>
          <w:p w14:paraId="3BC6BE8D" w14:textId="77777777" w:rsidR="00512FC7" w:rsidRPr="00512FC7" w:rsidRDefault="00512FC7" w:rsidP="00533FE7">
            <w:r w:rsidRPr="00512FC7">
              <w:t>1420</w:t>
            </w:r>
          </w:p>
        </w:tc>
        <w:tc>
          <w:tcPr>
            <w:tcW w:w="2699" w:type="dxa"/>
            <w:shd w:val="clear" w:color="auto" w:fill="auto"/>
          </w:tcPr>
          <w:p w14:paraId="5288FFB6" w14:textId="77777777" w:rsidR="00512FC7" w:rsidRPr="00512FC7" w:rsidRDefault="00C411EF" w:rsidP="00533FE7">
            <w:hyperlink w:anchor="fld_LegExerciseStyle" w:history="1">
              <w:r w:rsidR="00512FC7" w:rsidRPr="00533FE7">
                <w:rPr>
                  <w:rStyle w:val="Hyperlink"/>
                  <w:rFonts w:ascii="Times New Roman" w:hAnsi="Times New Roman"/>
                  <w:sz w:val="20"/>
                </w:rPr>
                <w:t>LegExerciseStyle</w:t>
              </w:r>
            </w:hyperlink>
          </w:p>
        </w:tc>
      </w:tr>
      <w:tr w:rsidR="00512FC7" w:rsidRPr="00512FC7" w14:paraId="544F57FD" w14:textId="77777777" w:rsidTr="00533FE7">
        <w:tc>
          <w:tcPr>
            <w:tcW w:w="828" w:type="dxa"/>
            <w:shd w:val="clear" w:color="auto" w:fill="auto"/>
          </w:tcPr>
          <w:p w14:paraId="232BC068" w14:textId="77777777" w:rsidR="00512FC7" w:rsidRPr="00512FC7" w:rsidRDefault="00512FC7" w:rsidP="00533FE7">
            <w:r w:rsidRPr="00512FC7">
              <w:t>253</w:t>
            </w:r>
          </w:p>
        </w:tc>
        <w:tc>
          <w:tcPr>
            <w:tcW w:w="2699" w:type="dxa"/>
            <w:shd w:val="clear" w:color="auto" w:fill="auto"/>
          </w:tcPr>
          <w:p w14:paraId="60811D56" w14:textId="77777777" w:rsidR="00512FC7" w:rsidRPr="00512FC7" w:rsidRDefault="00C411EF" w:rsidP="00533FE7">
            <w:hyperlink w:anchor="fld_LegFactor" w:history="1">
              <w:r w:rsidR="00512FC7" w:rsidRPr="00533FE7">
                <w:rPr>
                  <w:rStyle w:val="Hyperlink"/>
                  <w:rFonts w:ascii="Times New Roman" w:hAnsi="Times New Roman"/>
                  <w:sz w:val="20"/>
                </w:rPr>
                <w:t>LegFactor</w:t>
              </w:r>
            </w:hyperlink>
          </w:p>
        </w:tc>
      </w:tr>
      <w:tr w:rsidR="00512FC7" w:rsidRPr="00512FC7" w14:paraId="3E07E279" w14:textId="77777777" w:rsidTr="00533FE7">
        <w:tc>
          <w:tcPr>
            <w:tcW w:w="828" w:type="dxa"/>
            <w:shd w:val="clear" w:color="auto" w:fill="auto"/>
          </w:tcPr>
          <w:p w14:paraId="02EF6665" w14:textId="77777777" w:rsidR="00512FC7" w:rsidRPr="00512FC7" w:rsidRDefault="00512FC7" w:rsidP="00533FE7">
            <w:r w:rsidRPr="00512FC7">
              <w:t>1440</w:t>
            </w:r>
          </w:p>
        </w:tc>
        <w:tc>
          <w:tcPr>
            <w:tcW w:w="2699" w:type="dxa"/>
            <w:shd w:val="clear" w:color="auto" w:fill="auto"/>
          </w:tcPr>
          <w:p w14:paraId="3537F03B" w14:textId="77777777" w:rsidR="00512FC7" w:rsidRPr="00512FC7" w:rsidRDefault="00C411EF" w:rsidP="00533FE7">
            <w:hyperlink w:anchor="fld_LegFlowScheduleType" w:history="1">
              <w:r w:rsidR="00512FC7" w:rsidRPr="00533FE7">
                <w:rPr>
                  <w:rStyle w:val="Hyperlink"/>
                  <w:rFonts w:ascii="Times New Roman" w:hAnsi="Times New Roman"/>
                  <w:sz w:val="20"/>
                </w:rPr>
                <w:t>LegFlowScheduleType</w:t>
              </w:r>
            </w:hyperlink>
          </w:p>
        </w:tc>
      </w:tr>
      <w:tr w:rsidR="00512FC7" w:rsidRPr="00512FC7" w14:paraId="1C3B51A6" w14:textId="77777777" w:rsidTr="00533FE7">
        <w:tc>
          <w:tcPr>
            <w:tcW w:w="828" w:type="dxa"/>
            <w:shd w:val="clear" w:color="auto" w:fill="auto"/>
          </w:tcPr>
          <w:p w14:paraId="4F882109" w14:textId="77777777" w:rsidR="00512FC7" w:rsidRPr="00512FC7" w:rsidRDefault="00512FC7" w:rsidP="00533FE7">
            <w:r w:rsidRPr="00512FC7">
              <w:t>1075</w:t>
            </w:r>
          </w:p>
        </w:tc>
        <w:tc>
          <w:tcPr>
            <w:tcW w:w="2699" w:type="dxa"/>
            <w:shd w:val="clear" w:color="auto" w:fill="auto"/>
          </w:tcPr>
          <w:p w14:paraId="34683162" w14:textId="77777777" w:rsidR="00512FC7" w:rsidRPr="00512FC7" w:rsidRDefault="00C411EF" w:rsidP="00533FE7">
            <w:hyperlink w:anchor="fld_LegGrossTradeAmt" w:history="1">
              <w:r w:rsidR="00512FC7" w:rsidRPr="00533FE7">
                <w:rPr>
                  <w:rStyle w:val="Hyperlink"/>
                  <w:rFonts w:ascii="Times New Roman" w:hAnsi="Times New Roman"/>
                  <w:sz w:val="20"/>
                </w:rPr>
                <w:t>LegGrossTradeAmt</w:t>
              </w:r>
            </w:hyperlink>
          </w:p>
        </w:tc>
      </w:tr>
      <w:tr w:rsidR="00512FC7" w:rsidRPr="00512FC7" w14:paraId="76ED26D4" w14:textId="77777777" w:rsidTr="00533FE7">
        <w:tc>
          <w:tcPr>
            <w:tcW w:w="828" w:type="dxa"/>
            <w:shd w:val="clear" w:color="auto" w:fill="auto"/>
          </w:tcPr>
          <w:p w14:paraId="2AB80700" w14:textId="77777777" w:rsidR="00512FC7" w:rsidRPr="00512FC7" w:rsidRDefault="00512FC7" w:rsidP="00533FE7">
            <w:r w:rsidRPr="00512FC7">
              <w:t>672</w:t>
            </w:r>
          </w:p>
        </w:tc>
        <w:tc>
          <w:tcPr>
            <w:tcW w:w="2699" w:type="dxa"/>
            <w:shd w:val="clear" w:color="auto" w:fill="auto"/>
          </w:tcPr>
          <w:p w14:paraId="70F15F97" w14:textId="77777777" w:rsidR="00512FC7" w:rsidRPr="00512FC7" w:rsidRDefault="00C411EF" w:rsidP="00533FE7">
            <w:hyperlink w:anchor="fld_LegIndividualAllocID" w:history="1">
              <w:r w:rsidR="00512FC7" w:rsidRPr="00533FE7">
                <w:rPr>
                  <w:rStyle w:val="Hyperlink"/>
                  <w:rFonts w:ascii="Times New Roman" w:hAnsi="Times New Roman"/>
                  <w:sz w:val="20"/>
                </w:rPr>
                <w:t>LegIndividualAllocID</w:t>
              </w:r>
            </w:hyperlink>
          </w:p>
        </w:tc>
      </w:tr>
      <w:tr w:rsidR="00512FC7" w:rsidRPr="00512FC7" w14:paraId="53621F45" w14:textId="77777777" w:rsidTr="00533FE7">
        <w:tc>
          <w:tcPr>
            <w:tcW w:w="828" w:type="dxa"/>
            <w:shd w:val="clear" w:color="auto" w:fill="auto"/>
          </w:tcPr>
          <w:p w14:paraId="02F78057" w14:textId="77777777" w:rsidR="00512FC7" w:rsidRPr="00512FC7" w:rsidRDefault="00512FC7" w:rsidP="00533FE7">
            <w:r w:rsidRPr="00512FC7">
              <w:t>599</w:t>
            </w:r>
          </w:p>
        </w:tc>
        <w:tc>
          <w:tcPr>
            <w:tcW w:w="2699" w:type="dxa"/>
            <w:shd w:val="clear" w:color="auto" w:fill="auto"/>
          </w:tcPr>
          <w:p w14:paraId="6C033DAE" w14:textId="77777777" w:rsidR="00512FC7" w:rsidRPr="00512FC7" w:rsidRDefault="00C411EF" w:rsidP="00533FE7">
            <w:hyperlink w:anchor="fld_LegInstrRegistry" w:history="1">
              <w:r w:rsidR="00512FC7" w:rsidRPr="00533FE7">
                <w:rPr>
                  <w:rStyle w:val="Hyperlink"/>
                  <w:rFonts w:ascii="Times New Roman" w:hAnsi="Times New Roman"/>
                  <w:sz w:val="20"/>
                </w:rPr>
                <w:t>LegInstrRegistry</w:t>
              </w:r>
            </w:hyperlink>
          </w:p>
        </w:tc>
      </w:tr>
      <w:tr w:rsidR="00512FC7" w:rsidRPr="00512FC7" w14:paraId="236AC11F" w14:textId="77777777" w:rsidTr="00533FE7">
        <w:tc>
          <w:tcPr>
            <w:tcW w:w="828" w:type="dxa"/>
            <w:shd w:val="clear" w:color="auto" w:fill="auto"/>
          </w:tcPr>
          <w:p w14:paraId="76566990" w14:textId="77777777" w:rsidR="00512FC7" w:rsidRPr="00512FC7" w:rsidRDefault="00512FC7" w:rsidP="00533FE7">
            <w:r w:rsidRPr="00512FC7">
              <w:t>956</w:t>
            </w:r>
          </w:p>
        </w:tc>
        <w:tc>
          <w:tcPr>
            <w:tcW w:w="2699" w:type="dxa"/>
            <w:shd w:val="clear" w:color="auto" w:fill="auto"/>
          </w:tcPr>
          <w:p w14:paraId="6C1CAECC" w14:textId="77777777" w:rsidR="00512FC7" w:rsidRPr="00512FC7" w:rsidRDefault="00C411EF" w:rsidP="00533FE7">
            <w:hyperlink w:anchor="fld_LegInterestAccrualDate" w:history="1">
              <w:r w:rsidR="00512FC7" w:rsidRPr="00533FE7">
                <w:rPr>
                  <w:rStyle w:val="Hyperlink"/>
                  <w:rFonts w:ascii="Times New Roman" w:hAnsi="Times New Roman"/>
                  <w:sz w:val="20"/>
                </w:rPr>
                <w:t>LegInterestAccrualDate</w:t>
              </w:r>
            </w:hyperlink>
          </w:p>
        </w:tc>
      </w:tr>
      <w:tr w:rsidR="00512FC7" w:rsidRPr="00512FC7" w14:paraId="7F59FB96" w14:textId="77777777" w:rsidTr="00533FE7">
        <w:tc>
          <w:tcPr>
            <w:tcW w:w="828" w:type="dxa"/>
            <w:shd w:val="clear" w:color="auto" w:fill="auto"/>
          </w:tcPr>
          <w:p w14:paraId="517F8339" w14:textId="77777777" w:rsidR="00512FC7" w:rsidRPr="00512FC7" w:rsidRDefault="00512FC7" w:rsidP="00533FE7">
            <w:r w:rsidRPr="00512FC7">
              <w:t>682</w:t>
            </w:r>
          </w:p>
        </w:tc>
        <w:tc>
          <w:tcPr>
            <w:tcW w:w="2699" w:type="dxa"/>
            <w:shd w:val="clear" w:color="auto" w:fill="auto"/>
          </w:tcPr>
          <w:p w14:paraId="23DA0E0E" w14:textId="77777777" w:rsidR="00512FC7" w:rsidRPr="00512FC7" w:rsidRDefault="00C411EF" w:rsidP="00533FE7">
            <w:hyperlink w:anchor="fld_LegIOIQty" w:history="1">
              <w:r w:rsidR="00512FC7" w:rsidRPr="00533FE7">
                <w:rPr>
                  <w:rStyle w:val="Hyperlink"/>
                  <w:rFonts w:ascii="Times New Roman" w:hAnsi="Times New Roman"/>
                  <w:sz w:val="20"/>
                </w:rPr>
                <w:t>LegIOIQty</w:t>
              </w:r>
            </w:hyperlink>
          </w:p>
        </w:tc>
      </w:tr>
      <w:tr w:rsidR="00512FC7" w:rsidRPr="00512FC7" w14:paraId="562FCC23" w14:textId="77777777" w:rsidTr="00533FE7">
        <w:tc>
          <w:tcPr>
            <w:tcW w:w="828" w:type="dxa"/>
            <w:shd w:val="clear" w:color="auto" w:fill="auto"/>
          </w:tcPr>
          <w:p w14:paraId="3A1594CA" w14:textId="77777777" w:rsidR="00512FC7" w:rsidRPr="00512FC7" w:rsidRDefault="00512FC7" w:rsidP="00533FE7">
            <w:r w:rsidRPr="00512FC7">
              <w:t>249</w:t>
            </w:r>
          </w:p>
        </w:tc>
        <w:tc>
          <w:tcPr>
            <w:tcW w:w="2699" w:type="dxa"/>
            <w:shd w:val="clear" w:color="auto" w:fill="auto"/>
          </w:tcPr>
          <w:p w14:paraId="68F9E76A" w14:textId="77777777" w:rsidR="00512FC7" w:rsidRPr="00512FC7" w:rsidRDefault="00C411EF" w:rsidP="00533FE7">
            <w:hyperlink w:anchor="fld_LegIssueDate" w:history="1">
              <w:r w:rsidR="00512FC7" w:rsidRPr="00533FE7">
                <w:rPr>
                  <w:rStyle w:val="Hyperlink"/>
                  <w:rFonts w:ascii="Times New Roman" w:hAnsi="Times New Roman"/>
                  <w:sz w:val="20"/>
                </w:rPr>
                <w:t>LegIssueDate</w:t>
              </w:r>
            </w:hyperlink>
          </w:p>
        </w:tc>
      </w:tr>
      <w:tr w:rsidR="00512FC7" w:rsidRPr="00512FC7" w14:paraId="2D91DBE7" w14:textId="77777777" w:rsidTr="00533FE7">
        <w:tc>
          <w:tcPr>
            <w:tcW w:w="828" w:type="dxa"/>
            <w:shd w:val="clear" w:color="auto" w:fill="auto"/>
          </w:tcPr>
          <w:p w14:paraId="02B73382" w14:textId="77777777" w:rsidR="00512FC7" w:rsidRPr="00512FC7" w:rsidRDefault="00512FC7" w:rsidP="00533FE7">
            <w:r w:rsidRPr="00512FC7">
              <w:t>617</w:t>
            </w:r>
          </w:p>
        </w:tc>
        <w:tc>
          <w:tcPr>
            <w:tcW w:w="2699" w:type="dxa"/>
            <w:shd w:val="clear" w:color="auto" w:fill="auto"/>
          </w:tcPr>
          <w:p w14:paraId="493FBF11" w14:textId="77777777" w:rsidR="00512FC7" w:rsidRPr="00512FC7" w:rsidRDefault="00C411EF" w:rsidP="00533FE7">
            <w:hyperlink w:anchor="fld_LegIssuer" w:history="1">
              <w:r w:rsidR="00512FC7" w:rsidRPr="00533FE7">
                <w:rPr>
                  <w:rStyle w:val="Hyperlink"/>
                  <w:rFonts w:ascii="Times New Roman" w:hAnsi="Times New Roman"/>
                  <w:sz w:val="20"/>
                </w:rPr>
                <w:t>LegIssuer</w:t>
              </w:r>
            </w:hyperlink>
          </w:p>
        </w:tc>
      </w:tr>
      <w:tr w:rsidR="00512FC7" w:rsidRPr="00512FC7" w14:paraId="7AED3835" w14:textId="77777777" w:rsidTr="00533FE7">
        <w:tc>
          <w:tcPr>
            <w:tcW w:w="828" w:type="dxa"/>
            <w:shd w:val="clear" w:color="auto" w:fill="auto"/>
          </w:tcPr>
          <w:p w14:paraId="4FADE68A" w14:textId="77777777" w:rsidR="00512FC7" w:rsidRPr="00512FC7" w:rsidRDefault="00512FC7" w:rsidP="00533FE7">
            <w:r w:rsidRPr="00512FC7">
              <w:t>1073</w:t>
            </w:r>
          </w:p>
        </w:tc>
        <w:tc>
          <w:tcPr>
            <w:tcW w:w="2699" w:type="dxa"/>
            <w:shd w:val="clear" w:color="auto" w:fill="auto"/>
          </w:tcPr>
          <w:p w14:paraId="5D7209C2" w14:textId="77777777" w:rsidR="00512FC7" w:rsidRPr="00512FC7" w:rsidRDefault="00C411EF" w:rsidP="00533FE7">
            <w:hyperlink w:anchor="fld_LegLastForwardPoints" w:history="1">
              <w:r w:rsidR="00512FC7" w:rsidRPr="00533FE7">
                <w:rPr>
                  <w:rStyle w:val="Hyperlink"/>
                  <w:rFonts w:ascii="Times New Roman" w:hAnsi="Times New Roman"/>
                  <w:sz w:val="20"/>
                </w:rPr>
                <w:t>LegLastForwardPoints</w:t>
              </w:r>
            </w:hyperlink>
          </w:p>
        </w:tc>
      </w:tr>
      <w:tr w:rsidR="00512FC7" w:rsidRPr="00512FC7" w14:paraId="2C8C0CA8" w14:textId="77777777" w:rsidTr="00533FE7">
        <w:tc>
          <w:tcPr>
            <w:tcW w:w="828" w:type="dxa"/>
            <w:shd w:val="clear" w:color="auto" w:fill="auto"/>
          </w:tcPr>
          <w:p w14:paraId="79923632" w14:textId="77777777" w:rsidR="00512FC7" w:rsidRPr="00512FC7" w:rsidRDefault="00512FC7" w:rsidP="00533FE7">
            <w:r w:rsidRPr="00512FC7">
              <w:t>637</w:t>
            </w:r>
          </w:p>
        </w:tc>
        <w:tc>
          <w:tcPr>
            <w:tcW w:w="2699" w:type="dxa"/>
            <w:shd w:val="clear" w:color="auto" w:fill="auto"/>
          </w:tcPr>
          <w:p w14:paraId="7936208F" w14:textId="77777777" w:rsidR="00512FC7" w:rsidRPr="00512FC7" w:rsidRDefault="00C411EF" w:rsidP="00533FE7">
            <w:hyperlink w:anchor="fld_LegLastPx" w:history="1">
              <w:r w:rsidR="00512FC7" w:rsidRPr="00533FE7">
                <w:rPr>
                  <w:rStyle w:val="Hyperlink"/>
                  <w:rFonts w:ascii="Times New Roman" w:hAnsi="Times New Roman"/>
                  <w:sz w:val="20"/>
                </w:rPr>
                <w:t>LegLastPx</w:t>
              </w:r>
            </w:hyperlink>
          </w:p>
        </w:tc>
      </w:tr>
      <w:tr w:rsidR="00512FC7" w:rsidRPr="00512FC7" w14:paraId="4A6D2032" w14:textId="77777777" w:rsidTr="00533FE7">
        <w:tc>
          <w:tcPr>
            <w:tcW w:w="828" w:type="dxa"/>
            <w:shd w:val="clear" w:color="auto" w:fill="auto"/>
          </w:tcPr>
          <w:p w14:paraId="13CE4281" w14:textId="77777777" w:rsidR="00512FC7" w:rsidRPr="00512FC7" w:rsidRDefault="00512FC7" w:rsidP="00533FE7">
            <w:r w:rsidRPr="00512FC7">
              <w:t>1418</w:t>
            </w:r>
          </w:p>
        </w:tc>
        <w:tc>
          <w:tcPr>
            <w:tcW w:w="2699" w:type="dxa"/>
            <w:shd w:val="clear" w:color="auto" w:fill="auto"/>
          </w:tcPr>
          <w:p w14:paraId="6ADA0E8D" w14:textId="77777777" w:rsidR="00512FC7" w:rsidRPr="00512FC7" w:rsidRDefault="00C411EF" w:rsidP="00533FE7">
            <w:hyperlink w:anchor="fld_LegLastQty" w:history="1">
              <w:r w:rsidR="00512FC7" w:rsidRPr="00533FE7">
                <w:rPr>
                  <w:rStyle w:val="Hyperlink"/>
                  <w:rFonts w:ascii="Times New Roman" w:hAnsi="Times New Roman"/>
                  <w:sz w:val="20"/>
                </w:rPr>
                <w:t>LegLastQty</w:t>
              </w:r>
            </w:hyperlink>
          </w:p>
        </w:tc>
      </w:tr>
      <w:tr w:rsidR="00512FC7" w:rsidRPr="00512FC7" w14:paraId="5850C3C3" w14:textId="77777777" w:rsidTr="00533FE7">
        <w:tc>
          <w:tcPr>
            <w:tcW w:w="828" w:type="dxa"/>
            <w:shd w:val="clear" w:color="auto" w:fill="auto"/>
          </w:tcPr>
          <w:p w14:paraId="57790A6F" w14:textId="77777777" w:rsidR="00512FC7" w:rsidRPr="00512FC7" w:rsidRDefault="00512FC7" w:rsidP="00533FE7">
            <w:r w:rsidRPr="00512FC7">
              <w:t>598</w:t>
            </w:r>
          </w:p>
        </w:tc>
        <w:tc>
          <w:tcPr>
            <w:tcW w:w="2699" w:type="dxa"/>
            <w:shd w:val="clear" w:color="auto" w:fill="auto"/>
          </w:tcPr>
          <w:p w14:paraId="59923038" w14:textId="77777777" w:rsidR="00512FC7" w:rsidRPr="00512FC7" w:rsidRDefault="00C411EF" w:rsidP="00533FE7">
            <w:hyperlink w:anchor="fld_LegLocaleOfIssue" w:history="1">
              <w:r w:rsidR="00512FC7" w:rsidRPr="00533FE7">
                <w:rPr>
                  <w:rStyle w:val="Hyperlink"/>
                  <w:rFonts w:ascii="Times New Roman" w:hAnsi="Times New Roman"/>
                  <w:sz w:val="20"/>
                </w:rPr>
                <w:t>LegLocaleOfIssue</w:t>
              </w:r>
            </w:hyperlink>
          </w:p>
        </w:tc>
      </w:tr>
      <w:tr w:rsidR="00512FC7" w:rsidRPr="00512FC7" w14:paraId="126C94EB" w14:textId="77777777" w:rsidTr="00533FE7">
        <w:tc>
          <w:tcPr>
            <w:tcW w:w="828" w:type="dxa"/>
            <w:shd w:val="clear" w:color="auto" w:fill="auto"/>
          </w:tcPr>
          <w:p w14:paraId="2D72ED80" w14:textId="77777777" w:rsidR="00512FC7" w:rsidRPr="00512FC7" w:rsidRDefault="00512FC7" w:rsidP="00533FE7">
            <w:r w:rsidRPr="00512FC7">
              <w:t>611</w:t>
            </w:r>
          </w:p>
        </w:tc>
        <w:tc>
          <w:tcPr>
            <w:tcW w:w="2699" w:type="dxa"/>
            <w:shd w:val="clear" w:color="auto" w:fill="auto"/>
          </w:tcPr>
          <w:p w14:paraId="2D0E234A" w14:textId="77777777" w:rsidR="00512FC7" w:rsidRPr="00512FC7" w:rsidRDefault="00C411EF" w:rsidP="00533FE7">
            <w:hyperlink w:anchor="fld_LegMaturityDate" w:history="1">
              <w:r w:rsidR="00512FC7" w:rsidRPr="00533FE7">
                <w:rPr>
                  <w:rStyle w:val="Hyperlink"/>
                  <w:rFonts w:ascii="Times New Roman" w:hAnsi="Times New Roman"/>
                  <w:sz w:val="20"/>
                </w:rPr>
                <w:t>LegMaturityDate</w:t>
              </w:r>
            </w:hyperlink>
          </w:p>
        </w:tc>
      </w:tr>
      <w:tr w:rsidR="00512FC7" w:rsidRPr="00512FC7" w14:paraId="42FD6752" w14:textId="77777777" w:rsidTr="00533FE7">
        <w:tc>
          <w:tcPr>
            <w:tcW w:w="828" w:type="dxa"/>
            <w:shd w:val="clear" w:color="auto" w:fill="auto"/>
          </w:tcPr>
          <w:p w14:paraId="6A99B656" w14:textId="77777777" w:rsidR="00512FC7" w:rsidRPr="00512FC7" w:rsidRDefault="00512FC7" w:rsidP="00533FE7">
            <w:r w:rsidRPr="00512FC7">
              <w:t>610</w:t>
            </w:r>
          </w:p>
        </w:tc>
        <w:tc>
          <w:tcPr>
            <w:tcW w:w="2699" w:type="dxa"/>
            <w:shd w:val="clear" w:color="auto" w:fill="auto"/>
          </w:tcPr>
          <w:p w14:paraId="25F4FF93" w14:textId="77777777" w:rsidR="00512FC7" w:rsidRPr="00512FC7" w:rsidRDefault="00C411EF" w:rsidP="00533FE7">
            <w:hyperlink w:anchor="fld_LegMaturityMonthYear" w:history="1">
              <w:r w:rsidR="00512FC7" w:rsidRPr="00533FE7">
                <w:rPr>
                  <w:rStyle w:val="Hyperlink"/>
                  <w:rFonts w:ascii="Times New Roman" w:hAnsi="Times New Roman"/>
                  <w:sz w:val="20"/>
                </w:rPr>
                <w:t>LegMaturityMonthYear</w:t>
              </w:r>
            </w:hyperlink>
          </w:p>
        </w:tc>
      </w:tr>
      <w:tr w:rsidR="00512FC7" w:rsidRPr="00512FC7" w14:paraId="227A528C" w14:textId="77777777" w:rsidTr="00533FE7">
        <w:tc>
          <w:tcPr>
            <w:tcW w:w="828" w:type="dxa"/>
            <w:shd w:val="clear" w:color="auto" w:fill="auto"/>
          </w:tcPr>
          <w:p w14:paraId="0E71821E" w14:textId="77777777" w:rsidR="00512FC7" w:rsidRPr="00512FC7" w:rsidRDefault="00512FC7" w:rsidP="00533FE7">
            <w:r w:rsidRPr="00512FC7">
              <w:t>1212</w:t>
            </w:r>
          </w:p>
        </w:tc>
        <w:tc>
          <w:tcPr>
            <w:tcW w:w="2699" w:type="dxa"/>
            <w:shd w:val="clear" w:color="auto" w:fill="auto"/>
          </w:tcPr>
          <w:p w14:paraId="33997DC2" w14:textId="77777777" w:rsidR="00512FC7" w:rsidRPr="00512FC7" w:rsidRDefault="00C411EF" w:rsidP="00533FE7">
            <w:hyperlink w:anchor="fld_LegMaturityTime" w:history="1">
              <w:r w:rsidR="00512FC7" w:rsidRPr="00533FE7">
                <w:rPr>
                  <w:rStyle w:val="Hyperlink"/>
                  <w:rFonts w:ascii="Times New Roman" w:hAnsi="Times New Roman"/>
                  <w:sz w:val="20"/>
                </w:rPr>
                <w:t>LegMaturityTime</w:t>
              </w:r>
            </w:hyperlink>
          </w:p>
        </w:tc>
      </w:tr>
      <w:tr w:rsidR="00512FC7" w:rsidRPr="00512FC7" w14:paraId="38F396AE" w14:textId="77777777" w:rsidTr="00533FE7">
        <w:tc>
          <w:tcPr>
            <w:tcW w:w="828" w:type="dxa"/>
            <w:shd w:val="clear" w:color="auto" w:fill="auto"/>
          </w:tcPr>
          <w:p w14:paraId="49BD7AE2" w14:textId="77777777" w:rsidR="00512FC7" w:rsidRPr="00512FC7" w:rsidRDefault="00512FC7" w:rsidP="00533FE7">
            <w:r w:rsidRPr="00512FC7">
              <w:t>1152</w:t>
            </w:r>
          </w:p>
        </w:tc>
        <w:tc>
          <w:tcPr>
            <w:tcW w:w="2699" w:type="dxa"/>
            <w:shd w:val="clear" w:color="auto" w:fill="auto"/>
          </w:tcPr>
          <w:p w14:paraId="05200885" w14:textId="77777777" w:rsidR="00512FC7" w:rsidRPr="00512FC7" w:rsidRDefault="00C411EF" w:rsidP="00533FE7">
            <w:hyperlink w:anchor="fld_LegNumber" w:history="1">
              <w:r w:rsidR="00512FC7" w:rsidRPr="00533FE7">
                <w:rPr>
                  <w:rStyle w:val="Hyperlink"/>
                  <w:rFonts w:ascii="Times New Roman" w:hAnsi="Times New Roman"/>
                  <w:sz w:val="20"/>
                </w:rPr>
                <w:t>LegNumber</w:t>
              </w:r>
            </w:hyperlink>
          </w:p>
        </w:tc>
      </w:tr>
      <w:tr w:rsidR="00512FC7" w:rsidRPr="00512FC7" w14:paraId="042C6785" w14:textId="77777777" w:rsidTr="00533FE7">
        <w:tc>
          <w:tcPr>
            <w:tcW w:w="828" w:type="dxa"/>
            <w:shd w:val="clear" w:color="auto" w:fill="auto"/>
          </w:tcPr>
          <w:p w14:paraId="73E86C2C" w14:textId="77777777" w:rsidR="00512FC7" w:rsidRPr="00512FC7" w:rsidRDefault="00512FC7" w:rsidP="00533FE7">
            <w:r w:rsidRPr="00512FC7">
              <w:t>1068</w:t>
            </w:r>
          </w:p>
        </w:tc>
        <w:tc>
          <w:tcPr>
            <w:tcW w:w="2699" w:type="dxa"/>
            <w:shd w:val="clear" w:color="auto" w:fill="auto"/>
          </w:tcPr>
          <w:p w14:paraId="368AC175" w14:textId="77777777" w:rsidR="00512FC7" w:rsidRPr="00512FC7" w:rsidRDefault="00C411EF" w:rsidP="00533FE7">
            <w:hyperlink w:anchor="fld_LegOfferForwardPoints" w:history="1">
              <w:r w:rsidR="00512FC7" w:rsidRPr="00533FE7">
                <w:rPr>
                  <w:rStyle w:val="Hyperlink"/>
                  <w:rFonts w:ascii="Times New Roman" w:hAnsi="Times New Roman"/>
                  <w:sz w:val="20"/>
                </w:rPr>
                <w:t>LegOfferForwardPoints</w:t>
              </w:r>
            </w:hyperlink>
          </w:p>
        </w:tc>
      </w:tr>
      <w:tr w:rsidR="00512FC7" w:rsidRPr="00512FC7" w14:paraId="2B44D7D7" w14:textId="77777777" w:rsidTr="00533FE7">
        <w:tc>
          <w:tcPr>
            <w:tcW w:w="828" w:type="dxa"/>
            <w:shd w:val="clear" w:color="auto" w:fill="auto"/>
          </w:tcPr>
          <w:p w14:paraId="368C0DC4" w14:textId="77777777" w:rsidR="00512FC7" w:rsidRPr="00512FC7" w:rsidRDefault="00512FC7" w:rsidP="00533FE7">
            <w:r w:rsidRPr="00512FC7">
              <w:t>684</w:t>
            </w:r>
          </w:p>
        </w:tc>
        <w:tc>
          <w:tcPr>
            <w:tcW w:w="2699" w:type="dxa"/>
            <w:shd w:val="clear" w:color="auto" w:fill="auto"/>
          </w:tcPr>
          <w:p w14:paraId="35F8F7BD" w14:textId="77777777" w:rsidR="00512FC7" w:rsidRPr="00512FC7" w:rsidRDefault="00C411EF" w:rsidP="00533FE7">
            <w:hyperlink w:anchor="fld_LegOfferPx" w:history="1">
              <w:r w:rsidR="00512FC7" w:rsidRPr="00533FE7">
                <w:rPr>
                  <w:rStyle w:val="Hyperlink"/>
                  <w:rFonts w:ascii="Times New Roman" w:hAnsi="Times New Roman"/>
                  <w:sz w:val="20"/>
                </w:rPr>
                <w:t>LegOfferPx</w:t>
              </w:r>
            </w:hyperlink>
          </w:p>
        </w:tc>
      </w:tr>
      <w:tr w:rsidR="00512FC7" w:rsidRPr="00512FC7" w14:paraId="209446B9" w14:textId="77777777" w:rsidTr="00533FE7">
        <w:tc>
          <w:tcPr>
            <w:tcW w:w="828" w:type="dxa"/>
            <w:shd w:val="clear" w:color="auto" w:fill="auto"/>
          </w:tcPr>
          <w:p w14:paraId="0B192634" w14:textId="77777777" w:rsidR="00512FC7" w:rsidRPr="00512FC7" w:rsidRDefault="00512FC7" w:rsidP="00533FE7">
            <w:r w:rsidRPr="00512FC7">
              <w:t>613</w:t>
            </w:r>
          </w:p>
        </w:tc>
        <w:tc>
          <w:tcPr>
            <w:tcW w:w="2699" w:type="dxa"/>
            <w:shd w:val="clear" w:color="auto" w:fill="auto"/>
          </w:tcPr>
          <w:p w14:paraId="5EDB5D39" w14:textId="77777777" w:rsidR="00512FC7" w:rsidRPr="00512FC7" w:rsidRDefault="00C411EF" w:rsidP="00533FE7">
            <w:hyperlink w:anchor="fld_LegOptAttribute" w:history="1">
              <w:r w:rsidR="00512FC7" w:rsidRPr="00533FE7">
                <w:rPr>
                  <w:rStyle w:val="Hyperlink"/>
                  <w:rFonts w:ascii="Times New Roman" w:hAnsi="Times New Roman"/>
                  <w:sz w:val="20"/>
                </w:rPr>
                <w:t>LegOptAttribute</w:t>
              </w:r>
            </w:hyperlink>
          </w:p>
        </w:tc>
      </w:tr>
      <w:tr w:rsidR="00512FC7" w:rsidRPr="00512FC7" w14:paraId="2B34C38A" w14:textId="77777777" w:rsidTr="00533FE7">
        <w:tc>
          <w:tcPr>
            <w:tcW w:w="828" w:type="dxa"/>
            <w:shd w:val="clear" w:color="auto" w:fill="auto"/>
          </w:tcPr>
          <w:p w14:paraId="7369FA13" w14:textId="77777777" w:rsidR="00512FC7" w:rsidRPr="00512FC7" w:rsidRDefault="00512FC7" w:rsidP="00533FE7">
            <w:r w:rsidRPr="00512FC7">
              <w:t>1017</w:t>
            </w:r>
          </w:p>
        </w:tc>
        <w:tc>
          <w:tcPr>
            <w:tcW w:w="2699" w:type="dxa"/>
            <w:shd w:val="clear" w:color="auto" w:fill="auto"/>
          </w:tcPr>
          <w:p w14:paraId="43ABA70F" w14:textId="77777777" w:rsidR="00512FC7" w:rsidRPr="00512FC7" w:rsidRDefault="00C411EF" w:rsidP="00533FE7">
            <w:hyperlink w:anchor="fld_LegOptionRatio" w:history="1">
              <w:r w:rsidR="00512FC7" w:rsidRPr="00533FE7">
                <w:rPr>
                  <w:rStyle w:val="Hyperlink"/>
                  <w:rFonts w:ascii="Times New Roman" w:hAnsi="Times New Roman"/>
                  <w:sz w:val="20"/>
                </w:rPr>
                <w:t>LegOptionRatio</w:t>
              </w:r>
            </w:hyperlink>
          </w:p>
        </w:tc>
      </w:tr>
      <w:tr w:rsidR="00512FC7" w:rsidRPr="00512FC7" w14:paraId="0791BF06" w14:textId="77777777" w:rsidTr="00533FE7">
        <w:tc>
          <w:tcPr>
            <w:tcW w:w="828" w:type="dxa"/>
            <w:shd w:val="clear" w:color="auto" w:fill="auto"/>
          </w:tcPr>
          <w:p w14:paraId="223E5DDA" w14:textId="77777777" w:rsidR="00512FC7" w:rsidRPr="00512FC7" w:rsidRDefault="00512FC7" w:rsidP="00533FE7">
            <w:r w:rsidRPr="00512FC7">
              <w:t>685</w:t>
            </w:r>
          </w:p>
        </w:tc>
        <w:tc>
          <w:tcPr>
            <w:tcW w:w="2699" w:type="dxa"/>
            <w:shd w:val="clear" w:color="auto" w:fill="auto"/>
          </w:tcPr>
          <w:p w14:paraId="4DA32A11" w14:textId="77777777" w:rsidR="00512FC7" w:rsidRPr="00512FC7" w:rsidRDefault="00C411EF" w:rsidP="00533FE7">
            <w:hyperlink w:anchor="fld_LegOrderQty" w:history="1">
              <w:r w:rsidR="00512FC7" w:rsidRPr="00533FE7">
                <w:rPr>
                  <w:rStyle w:val="Hyperlink"/>
                  <w:rFonts w:ascii="Times New Roman" w:hAnsi="Times New Roman"/>
                  <w:sz w:val="20"/>
                </w:rPr>
                <w:t>LegOrderQty</w:t>
              </w:r>
            </w:hyperlink>
          </w:p>
        </w:tc>
      </w:tr>
      <w:tr w:rsidR="00512FC7" w:rsidRPr="00512FC7" w14:paraId="6718D1ED" w14:textId="77777777" w:rsidTr="00533FE7">
        <w:tc>
          <w:tcPr>
            <w:tcW w:w="828" w:type="dxa"/>
            <w:shd w:val="clear" w:color="auto" w:fill="auto"/>
          </w:tcPr>
          <w:p w14:paraId="7D59EB6B" w14:textId="77777777" w:rsidR="00512FC7" w:rsidRPr="00512FC7" w:rsidRDefault="00512FC7" w:rsidP="00533FE7">
            <w:r w:rsidRPr="00512FC7">
              <w:t>740</w:t>
            </w:r>
          </w:p>
        </w:tc>
        <w:tc>
          <w:tcPr>
            <w:tcW w:w="2699" w:type="dxa"/>
            <w:shd w:val="clear" w:color="auto" w:fill="auto"/>
          </w:tcPr>
          <w:p w14:paraId="7DA96872" w14:textId="77777777" w:rsidR="00512FC7" w:rsidRPr="00512FC7" w:rsidRDefault="00C411EF" w:rsidP="00533FE7">
            <w:hyperlink w:anchor="fld_LegPool" w:history="1">
              <w:r w:rsidR="00512FC7" w:rsidRPr="00533FE7">
                <w:rPr>
                  <w:rStyle w:val="Hyperlink"/>
                  <w:rFonts w:ascii="Times New Roman" w:hAnsi="Times New Roman"/>
                  <w:sz w:val="20"/>
                </w:rPr>
                <w:t>LegPool</w:t>
              </w:r>
            </w:hyperlink>
          </w:p>
        </w:tc>
      </w:tr>
      <w:tr w:rsidR="00512FC7" w:rsidRPr="00512FC7" w14:paraId="43CC89F2" w14:textId="77777777" w:rsidTr="00533FE7">
        <w:tc>
          <w:tcPr>
            <w:tcW w:w="828" w:type="dxa"/>
            <w:shd w:val="clear" w:color="auto" w:fill="auto"/>
          </w:tcPr>
          <w:p w14:paraId="3E3A5C52" w14:textId="77777777" w:rsidR="00512FC7" w:rsidRPr="00512FC7" w:rsidRDefault="00512FC7" w:rsidP="00533FE7">
            <w:r w:rsidRPr="00512FC7">
              <w:t>564</w:t>
            </w:r>
          </w:p>
        </w:tc>
        <w:tc>
          <w:tcPr>
            <w:tcW w:w="2699" w:type="dxa"/>
            <w:shd w:val="clear" w:color="auto" w:fill="auto"/>
          </w:tcPr>
          <w:p w14:paraId="5FF48CDB" w14:textId="77777777" w:rsidR="00512FC7" w:rsidRPr="00512FC7" w:rsidRDefault="00C411EF" w:rsidP="00533FE7">
            <w:hyperlink w:anchor="fld_LegPositionEffect" w:history="1">
              <w:r w:rsidR="00512FC7" w:rsidRPr="00533FE7">
                <w:rPr>
                  <w:rStyle w:val="Hyperlink"/>
                  <w:rFonts w:ascii="Times New Roman" w:hAnsi="Times New Roman"/>
                  <w:sz w:val="20"/>
                </w:rPr>
                <w:t>LegPositionEffect</w:t>
              </w:r>
            </w:hyperlink>
          </w:p>
        </w:tc>
      </w:tr>
      <w:tr w:rsidR="00512FC7" w:rsidRPr="00512FC7" w14:paraId="4428377D" w14:textId="77777777" w:rsidTr="00533FE7">
        <w:tc>
          <w:tcPr>
            <w:tcW w:w="828" w:type="dxa"/>
            <w:shd w:val="clear" w:color="auto" w:fill="auto"/>
          </w:tcPr>
          <w:p w14:paraId="18D4E155" w14:textId="77777777" w:rsidR="00512FC7" w:rsidRPr="00512FC7" w:rsidRDefault="00512FC7" w:rsidP="00533FE7">
            <w:r w:rsidRPr="00512FC7">
              <w:t>566</w:t>
            </w:r>
          </w:p>
        </w:tc>
        <w:tc>
          <w:tcPr>
            <w:tcW w:w="2699" w:type="dxa"/>
            <w:shd w:val="clear" w:color="auto" w:fill="auto"/>
          </w:tcPr>
          <w:p w14:paraId="39D53A3E" w14:textId="77777777" w:rsidR="00512FC7" w:rsidRPr="00512FC7" w:rsidRDefault="00C411EF" w:rsidP="00533FE7">
            <w:hyperlink w:anchor="fld_LegPrice" w:history="1">
              <w:r w:rsidR="00512FC7" w:rsidRPr="00533FE7">
                <w:rPr>
                  <w:rStyle w:val="Hyperlink"/>
                  <w:rFonts w:ascii="Times New Roman" w:hAnsi="Times New Roman"/>
                  <w:sz w:val="20"/>
                </w:rPr>
                <w:t>LegPrice</w:t>
              </w:r>
            </w:hyperlink>
          </w:p>
        </w:tc>
      </w:tr>
      <w:tr w:rsidR="00512FC7" w:rsidRPr="00512FC7" w14:paraId="718EA675" w14:textId="77777777" w:rsidTr="00533FE7">
        <w:tc>
          <w:tcPr>
            <w:tcW w:w="828" w:type="dxa"/>
            <w:shd w:val="clear" w:color="auto" w:fill="auto"/>
          </w:tcPr>
          <w:p w14:paraId="55E57D84" w14:textId="77777777" w:rsidR="00512FC7" w:rsidRPr="00512FC7" w:rsidRDefault="00512FC7" w:rsidP="00533FE7">
            <w:r w:rsidRPr="00512FC7">
              <w:t>686</w:t>
            </w:r>
          </w:p>
        </w:tc>
        <w:tc>
          <w:tcPr>
            <w:tcW w:w="2699" w:type="dxa"/>
            <w:shd w:val="clear" w:color="auto" w:fill="auto"/>
          </w:tcPr>
          <w:p w14:paraId="600D1940" w14:textId="77777777" w:rsidR="00512FC7" w:rsidRPr="00512FC7" w:rsidRDefault="00C411EF" w:rsidP="00533FE7">
            <w:hyperlink w:anchor="fld_LegPriceType" w:history="1">
              <w:r w:rsidR="00512FC7" w:rsidRPr="00533FE7">
                <w:rPr>
                  <w:rStyle w:val="Hyperlink"/>
                  <w:rFonts w:ascii="Times New Roman" w:hAnsi="Times New Roman"/>
                  <w:sz w:val="20"/>
                </w:rPr>
                <w:t>LegPriceType</w:t>
              </w:r>
            </w:hyperlink>
          </w:p>
        </w:tc>
      </w:tr>
      <w:tr w:rsidR="00512FC7" w:rsidRPr="00512FC7" w14:paraId="1079E964" w14:textId="77777777" w:rsidTr="00533FE7">
        <w:tc>
          <w:tcPr>
            <w:tcW w:w="828" w:type="dxa"/>
            <w:shd w:val="clear" w:color="auto" w:fill="auto"/>
          </w:tcPr>
          <w:p w14:paraId="0894BA2A" w14:textId="77777777" w:rsidR="00512FC7" w:rsidRPr="00512FC7" w:rsidRDefault="00512FC7" w:rsidP="00533FE7">
            <w:r w:rsidRPr="00512FC7">
              <w:t>1421</w:t>
            </w:r>
          </w:p>
        </w:tc>
        <w:tc>
          <w:tcPr>
            <w:tcW w:w="2699" w:type="dxa"/>
            <w:shd w:val="clear" w:color="auto" w:fill="auto"/>
          </w:tcPr>
          <w:p w14:paraId="4CB680D9" w14:textId="77777777" w:rsidR="00512FC7" w:rsidRPr="00512FC7" w:rsidRDefault="00C411EF" w:rsidP="00533FE7">
            <w:hyperlink w:anchor="fld_LegPriceUnitOfMeasure" w:history="1">
              <w:r w:rsidR="00512FC7" w:rsidRPr="00533FE7">
                <w:rPr>
                  <w:rStyle w:val="Hyperlink"/>
                  <w:rFonts w:ascii="Times New Roman" w:hAnsi="Times New Roman"/>
                  <w:sz w:val="20"/>
                </w:rPr>
                <w:t>LegPriceUnitOfMeasure</w:t>
              </w:r>
            </w:hyperlink>
          </w:p>
        </w:tc>
      </w:tr>
      <w:tr w:rsidR="00512FC7" w:rsidRPr="00512FC7" w14:paraId="4DE9C1F4" w14:textId="77777777" w:rsidTr="00533FE7">
        <w:tc>
          <w:tcPr>
            <w:tcW w:w="828" w:type="dxa"/>
            <w:shd w:val="clear" w:color="auto" w:fill="auto"/>
          </w:tcPr>
          <w:p w14:paraId="2FFB4BAA" w14:textId="77777777" w:rsidR="00512FC7" w:rsidRPr="00512FC7" w:rsidRDefault="00512FC7" w:rsidP="00533FE7">
            <w:r w:rsidRPr="00512FC7">
              <w:t>1422</w:t>
            </w:r>
          </w:p>
        </w:tc>
        <w:tc>
          <w:tcPr>
            <w:tcW w:w="2699" w:type="dxa"/>
            <w:shd w:val="clear" w:color="auto" w:fill="auto"/>
          </w:tcPr>
          <w:p w14:paraId="56928449" w14:textId="77777777" w:rsidR="00512FC7" w:rsidRPr="00512FC7" w:rsidRDefault="00C411EF" w:rsidP="00533FE7">
            <w:hyperlink w:anchor="fld_LegPriceUnitOfMeasureQty" w:history="1">
              <w:r w:rsidR="00512FC7" w:rsidRPr="00533FE7">
                <w:rPr>
                  <w:rStyle w:val="Hyperlink"/>
                  <w:rFonts w:ascii="Times New Roman" w:hAnsi="Times New Roman"/>
                  <w:sz w:val="20"/>
                </w:rPr>
                <w:t>LegPriceUnitOfMeasureQty</w:t>
              </w:r>
            </w:hyperlink>
          </w:p>
        </w:tc>
      </w:tr>
      <w:tr w:rsidR="00512FC7" w:rsidRPr="00512FC7" w14:paraId="4C98DD21" w14:textId="77777777" w:rsidTr="00533FE7">
        <w:tc>
          <w:tcPr>
            <w:tcW w:w="828" w:type="dxa"/>
            <w:shd w:val="clear" w:color="auto" w:fill="auto"/>
          </w:tcPr>
          <w:p w14:paraId="1BC29AE3" w14:textId="77777777" w:rsidR="00512FC7" w:rsidRPr="00512FC7" w:rsidRDefault="00512FC7" w:rsidP="00533FE7">
            <w:r w:rsidRPr="00512FC7">
              <w:t>607</w:t>
            </w:r>
          </w:p>
        </w:tc>
        <w:tc>
          <w:tcPr>
            <w:tcW w:w="2699" w:type="dxa"/>
            <w:shd w:val="clear" w:color="auto" w:fill="auto"/>
          </w:tcPr>
          <w:p w14:paraId="13BCC9DD" w14:textId="77777777" w:rsidR="00512FC7" w:rsidRPr="00512FC7" w:rsidRDefault="00C411EF" w:rsidP="00533FE7">
            <w:hyperlink w:anchor="fld_LegProduct" w:history="1">
              <w:r w:rsidR="00512FC7" w:rsidRPr="00533FE7">
                <w:rPr>
                  <w:rStyle w:val="Hyperlink"/>
                  <w:rFonts w:ascii="Times New Roman" w:hAnsi="Times New Roman"/>
                  <w:sz w:val="20"/>
                </w:rPr>
                <w:t>LegProduct</w:t>
              </w:r>
            </w:hyperlink>
          </w:p>
        </w:tc>
      </w:tr>
      <w:tr w:rsidR="00512FC7" w:rsidRPr="00512FC7" w14:paraId="7C0166A4" w14:textId="77777777" w:rsidTr="00533FE7">
        <w:tc>
          <w:tcPr>
            <w:tcW w:w="828" w:type="dxa"/>
            <w:shd w:val="clear" w:color="auto" w:fill="auto"/>
          </w:tcPr>
          <w:p w14:paraId="1F681D85" w14:textId="77777777" w:rsidR="00512FC7" w:rsidRPr="00512FC7" w:rsidRDefault="00512FC7" w:rsidP="00533FE7">
            <w:r w:rsidRPr="00512FC7">
              <w:t>1358</w:t>
            </w:r>
          </w:p>
        </w:tc>
        <w:tc>
          <w:tcPr>
            <w:tcW w:w="2699" w:type="dxa"/>
            <w:shd w:val="clear" w:color="auto" w:fill="auto"/>
          </w:tcPr>
          <w:p w14:paraId="78414BAF" w14:textId="77777777" w:rsidR="00512FC7" w:rsidRPr="00512FC7" w:rsidRDefault="00C411EF" w:rsidP="00533FE7">
            <w:hyperlink w:anchor="fld_LegPutOrCall" w:history="1">
              <w:r w:rsidR="00512FC7" w:rsidRPr="00533FE7">
                <w:rPr>
                  <w:rStyle w:val="Hyperlink"/>
                  <w:rFonts w:ascii="Times New Roman" w:hAnsi="Times New Roman"/>
                  <w:sz w:val="20"/>
                </w:rPr>
                <w:t>LegPutOrCall</w:t>
              </w:r>
            </w:hyperlink>
          </w:p>
        </w:tc>
      </w:tr>
      <w:tr w:rsidR="00512FC7" w:rsidRPr="00512FC7" w14:paraId="18BA882E" w14:textId="77777777" w:rsidTr="00533FE7">
        <w:tc>
          <w:tcPr>
            <w:tcW w:w="828" w:type="dxa"/>
            <w:shd w:val="clear" w:color="auto" w:fill="auto"/>
          </w:tcPr>
          <w:p w14:paraId="5CCB9B56" w14:textId="77777777" w:rsidR="00512FC7" w:rsidRPr="00512FC7" w:rsidRDefault="00512FC7" w:rsidP="00533FE7">
            <w:r w:rsidRPr="00512FC7">
              <w:t>687</w:t>
            </w:r>
          </w:p>
        </w:tc>
        <w:tc>
          <w:tcPr>
            <w:tcW w:w="2699" w:type="dxa"/>
            <w:shd w:val="clear" w:color="auto" w:fill="auto"/>
          </w:tcPr>
          <w:p w14:paraId="0A131287" w14:textId="77777777" w:rsidR="00512FC7" w:rsidRPr="00512FC7" w:rsidRDefault="00C411EF" w:rsidP="00533FE7">
            <w:hyperlink w:anchor="fld_LegQty" w:history="1">
              <w:r w:rsidR="00512FC7" w:rsidRPr="00533FE7">
                <w:rPr>
                  <w:rStyle w:val="Hyperlink"/>
                  <w:rFonts w:ascii="Times New Roman" w:hAnsi="Times New Roman"/>
                  <w:sz w:val="20"/>
                </w:rPr>
                <w:t>LegQty</w:t>
              </w:r>
            </w:hyperlink>
          </w:p>
        </w:tc>
      </w:tr>
      <w:tr w:rsidR="00512FC7" w:rsidRPr="00512FC7" w14:paraId="42E5F893" w14:textId="77777777" w:rsidTr="00533FE7">
        <w:tc>
          <w:tcPr>
            <w:tcW w:w="828" w:type="dxa"/>
            <w:shd w:val="clear" w:color="auto" w:fill="auto"/>
          </w:tcPr>
          <w:p w14:paraId="47071CF6" w14:textId="77777777" w:rsidR="00512FC7" w:rsidRPr="00512FC7" w:rsidRDefault="00512FC7" w:rsidP="00533FE7">
            <w:r w:rsidRPr="00512FC7">
              <w:t>623</w:t>
            </w:r>
          </w:p>
        </w:tc>
        <w:tc>
          <w:tcPr>
            <w:tcW w:w="2699" w:type="dxa"/>
            <w:shd w:val="clear" w:color="auto" w:fill="auto"/>
          </w:tcPr>
          <w:p w14:paraId="76EED172" w14:textId="77777777" w:rsidR="00512FC7" w:rsidRPr="00512FC7" w:rsidRDefault="00C411EF" w:rsidP="00533FE7">
            <w:hyperlink w:anchor="fld_LegRatioQty" w:history="1">
              <w:r w:rsidR="00512FC7" w:rsidRPr="00533FE7">
                <w:rPr>
                  <w:rStyle w:val="Hyperlink"/>
                  <w:rFonts w:ascii="Times New Roman" w:hAnsi="Times New Roman"/>
                  <w:sz w:val="20"/>
                </w:rPr>
                <w:t>LegRatioQty</w:t>
              </w:r>
            </w:hyperlink>
          </w:p>
        </w:tc>
      </w:tr>
      <w:tr w:rsidR="00512FC7" w:rsidRPr="00512FC7" w14:paraId="1B452769" w14:textId="77777777" w:rsidTr="00533FE7">
        <w:tc>
          <w:tcPr>
            <w:tcW w:w="828" w:type="dxa"/>
            <w:shd w:val="clear" w:color="auto" w:fill="auto"/>
          </w:tcPr>
          <w:p w14:paraId="0B7E0A7A" w14:textId="77777777" w:rsidR="00512FC7" w:rsidRPr="00512FC7" w:rsidRDefault="00512FC7" w:rsidP="00533FE7">
            <w:r w:rsidRPr="00512FC7">
              <w:t>254</w:t>
            </w:r>
          </w:p>
        </w:tc>
        <w:tc>
          <w:tcPr>
            <w:tcW w:w="2699" w:type="dxa"/>
            <w:shd w:val="clear" w:color="auto" w:fill="auto"/>
          </w:tcPr>
          <w:p w14:paraId="7D64B372" w14:textId="77777777" w:rsidR="00512FC7" w:rsidRPr="00512FC7" w:rsidRDefault="00C411EF" w:rsidP="00533FE7">
            <w:hyperlink w:anchor="fld_LegRedemptionDate" w:history="1">
              <w:r w:rsidR="00512FC7" w:rsidRPr="00533FE7">
                <w:rPr>
                  <w:rStyle w:val="Hyperlink"/>
                  <w:rFonts w:ascii="Times New Roman" w:hAnsi="Times New Roman"/>
                  <w:sz w:val="20"/>
                </w:rPr>
                <w:t>LegRedemptionDate</w:t>
              </w:r>
            </w:hyperlink>
          </w:p>
        </w:tc>
      </w:tr>
      <w:tr w:rsidR="00512FC7" w:rsidRPr="00512FC7" w14:paraId="244FC1C7" w14:textId="77777777" w:rsidTr="00533FE7">
        <w:tc>
          <w:tcPr>
            <w:tcW w:w="828" w:type="dxa"/>
            <w:shd w:val="clear" w:color="auto" w:fill="auto"/>
          </w:tcPr>
          <w:p w14:paraId="47059886" w14:textId="77777777" w:rsidR="00512FC7" w:rsidRPr="00512FC7" w:rsidRDefault="00512FC7" w:rsidP="00533FE7">
            <w:r w:rsidRPr="00512FC7">
              <w:t>654</w:t>
            </w:r>
          </w:p>
        </w:tc>
        <w:tc>
          <w:tcPr>
            <w:tcW w:w="2699" w:type="dxa"/>
            <w:shd w:val="clear" w:color="auto" w:fill="auto"/>
          </w:tcPr>
          <w:p w14:paraId="3CB91B0E" w14:textId="77777777" w:rsidR="00512FC7" w:rsidRPr="00512FC7" w:rsidRDefault="00C411EF" w:rsidP="00533FE7">
            <w:hyperlink w:anchor="fld_LegRefID" w:history="1">
              <w:r w:rsidR="00512FC7" w:rsidRPr="00533FE7">
                <w:rPr>
                  <w:rStyle w:val="Hyperlink"/>
                  <w:rFonts w:ascii="Times New Roman" w:hAnsi="Times New Roman"/>
                  <w:sz w:val="20"/>
                </w:rPr>
                <w:t>LegRefID</w:t>
              </w:r>
            </w:hyperlink>
          </w:p>
        </w:tc>
      </w:tr>
      <w:tr w:rsidR="00512FC7" w:rsidRPr="00512FC7" w14:paraId="46FB8CD3" w14:textId="77777777" w:rsidTr="00533FE7">
        <w:tc>
          <w:tcPr>
            <w:tcW w:w="828" w:type="dxa"/>
            <w:shd w:val="clear" w:color="auto" w:fill="auto"/>
          </w:tcPr>
          <w:p w14:paraId="22C9B308" w14:textId="77777777" w:rsidR="00512FC7" w:rsidRPr="00512FC7" w:rsidRDefault="00512FC7" w:rsidP="00533FE7">
            <w:r w:rsidRPr="00512FC7">
              <w:t>250</w:t>
            </w:r>
          </w:p>
        </w:tc>
        <w:tc>
          <w:tcPr>
            <w:tcW w:w="2699" w:type="dxa"/>
            <w:shd w:val="clear" w:color="auto" w:fill="auto"/>
          </w:tcPr>
          <w:p w14:paraId="2EE5F52D" w14:textId="77777777" w:rsidR="00512FC7" w:rsidRPr="00512FC7" w:rsidRDefault="00C411EF" w:rsidP="00533FE7">
            <w:hyperlink w:anchor="fld_LegRepoCollateralSecurityType" w:history="1">
              <w:r w:rsidR="00512FC7" w:rsidRPr="00533FE7">
                <w:rPr>
                  <w:rStyle w:val="Hyperlink"/>
                  <w:rFonts w:ascii="Times New Roman" w:hAnsi="Times New Roman"/>
                  <w:sz w:val="20"/>
                </w:rPr>
                <w:t>LegRepoCollateralSecurityType</w:t>
              </w:r>
            </w:hyperlink>
          </w:p>
        </w:tc>
      </w:tr>
      <w:tr w:rsidR="00512FC7" w:rsidRPr="00512FC7" w14:paraId="2B250815" w14:textId="77777777" w:rsidTr="00533FE7">
        <w:tc>
          <w:tcPr>
            <w:tcW w:w="828" w:type="dxa"/>
            <w:shd w:val="clear" w:color="auto" w:fill="auto"/>
          </w:tcPr>
          <w:p w14:paraId="3B564D73" w14:textId="77777777" w:rsidR="00512FC7" w:rsidRPr="00512FC7" w:rsidRDefault="00512FC7" w:rsidP="00533FE7">
            <w:r w:rsidRPr="00512FC7">
              <w:t>990</w:t>
            </w:r>
          </w:p>
        </w:tc>
        <w:tc>
          <w:tcPr>
            <w:tcW w:w="2699" w:type="dxa"/>
            <w:shd w:val="clear" w:color="auto" w:fill="auto"/>
          </w:tcPr>
          <w:p w14:paraId="78E60399" w14:textId="77777777" w:rsidR="00512FC7" w:rsidRPr="00512FC7" w:rsidRDefault="00C411EF" w:rsidP="00533FE7">
            <w:hyperlink w:anchor="fld_LegReportID" w:history="1">
              <w:r w:rsidR="00512FC7" w:rsidRPr="00533FE7">
                <w:rPr>
                  <w:rStyle w:val="Hyperlink"/>
                  <w:rFonts w:ascii="Times New Roman" w:hAnsi="Times New Roman"/>
                  <w:sz w:val="20"/>
                </w:rPr>
                <w:t>LegReportID</w:t>
              </w:r>
            </w:hyperlink>
          </w:p>
        </w:tc>
      </w:tr>
      <w:tr w:rsidR="00512FC7" w:rsidRPr="00512FC7" w14:paraId="76B28E56" w14:textId="77777777" w:rsidTr="00533FE7">
        <w:tc>
          <w:tcPr>
            <w:tcW w:w="828" w:type="dxa"/>
            <w:shd w:val="clear" w:color="auto" w:fill="auto"/>
          </w:tcPr>
          <w:p w14:paraId="46B3DF13" w14:textId="77777777" w:rsidR="00512FC7" w:rsidRPr="00512FC7" w:rsidRDefault="00512FC7" w:rsidP="00533FE7">
            <w:r w:rsidRPr="00512FC7">
              <w:t>252</w:t>
            </w:r>
          </w:p>
        </w:tc>
        <w:tc>
          <w:tcPr>
            <w:tcW w:w="2699" w:type="dxa"/>
            <w:shd w:val="clear" w:color="auto" w:fill="auto"/>
          </w:tcPr>
          <w:p w14:paraId="7D81C6BF" w14:textId="77777777" w:rsidR="00512FC7" w:rsidRPr="00512FC7" w:rsidRDefault="00C411EF" w:rsidP="00533FE7">
            <w:hyperlink w:anchor="fld_LegRepurchaseRate" w:history="1">
              <w:r w:rsidR="00512FC7" w:rsidRPr="00533FE7">
                <w:rPr>
                  <w:rStyle w:val="Hyperlink"/>
                  <w:rFonts w:ascii="Times New Roman" w:hAnsi="Times New Roman"/>
                  <w:sz w:val="20"/>
                </w:rPr>
                <w:t>LegRepurchaseRate</w:t>
              </w:r>
            </w:hyperlink>
          </w:p>
        </w:tc>
      </w:tr>
      <w:tr w:rsidR="00512FC7" w:rsidRPr="00512FC7" w14:paraId="7D016356" w14:textId="77777777" w:rsidTr="00533FE7">
        <w:tc>
          <w:tcPr>
            <w:tcW w:w="828" w:type="dxa"/>
            <w:shd w:val="clear" w:color="auto" w:fill="auto"/>
          </w:tcPr>
          <w:p w14:paraId="3B0B6A4F" w14:textId="77777777" w:rsidR="00512FC7" w:rsidRPr="00512FC7" w:rsidRDefault="00512FC7" w:rsidP="00533FE7">
            <w:r w:rsidRPr="00512FC7">
              <w:t>251</w:t>
            </w:r>
          </w:p>
        </w:tc>
        <w:tc>
          <w:tcPr>
            <w:tcW w:w="2699" w:type="dxa"/>
            <w:shd w:val="clear" w:color="auto" w:fill="auto"/>
          </w:tcPr>
          <w:p w14:paraId="3FFA3649" w14:textId="77777777" w:rsidR="00512FC7" w:rsidRPr="00512FC7" w:rsidRDefault="00C411EF" w:rsidP="00533FE7">
            <w:hyperlink w:anchor="fld_LegRepurchaseTerm" w:history="1">
              <w:r w:rsidR="00512FC7" w:rsidRPr="00533FE7">
                <w:rPr>
                  <w:rStyle w:val="Hyperlink"/>
                  <w:rFonts w:ascii="Times New Roman" w:hAnsi="Times New Roman"/>
                  <w:sz w:val="20"/>
                </w:rPr>
                <w:t>LegRepurchaseTerm</w:t>
              </w:r>
            </w:hyperlink>
          </w:p>
        </w:tc>
      </w:tr>
      <w:tr w:rsidR="00512FC7" w:rsidRPr="00512FC7" w14:paraId="579A07AE" w14:textId="77777777" w:rsidTr="00533FE7">
        <w:tc>
          <w:tcPr>
            <w:tcW w:w="828" w:type="dxa"/>
            <w:shd w:val="clear" w:color="auto" w:fill="auto"/>
          </w:tcPr>
          <w:p w14:paraId="394CCBC2" w14:textId="77777777" w:rsidR="00512FC7" w:rsidRPr="00512FC7" w:rsidRDefault="00512FC7" w:rsidP="00533FE7">
            <w:r w:rsidRPr="00512FC7">
              <w:t>605</w:t>
            </w:r>
          </w:p>
        </w:tc>
        <w:tc>
          <w:tcPr>
            <w:tcW w:w="2699" w:type="dxa"/>
            <w:shd w:val="clear" w:color="auto" w:fill="auto"/>
          </w:tcPr>
          <w:p w14:paraId="5231B282" w14:textId="77777777" w:rsidR="00512FC7" w:rsidRPr="00512FC7" w:rsidRDefault="00C411EF" w:rsidP="00533FE7">
            <w:hyperlink w:anchor="fld_LegSecurityAltID" w:history="1">
              <w:r w:rsidR="00512FC7" w:rsidRPr="00533FE7">
                <w:rPr>
                  <w:rStyle w:val="Hyperlink"/>
                  <w:rFonts w:ascii="Times New Roman" w:hAnsi="Times New Roman"/>
                  <w:sz w:val="20"/>
                </w:rPr>
                <w:t>LegSecurityAltID</w:t>
              </w:r>
            </w:hyperlink>
          </w:p>
        </w:tc>
      </w:tr>
      <w:tr w:rsidR="00512FC7" w:rsidRPr="00512FC7" w14:paraId="5DBF8640" w14:textId="77777777" w:rsidTr="00533FE7">
        <w:tc>
          <w:tcPr>
            <w:tcW w:w="828" w:type="dxa"/>
            <w:shd w:val="clear" w:color="auto" w:fill="auto"/>
          </w:tcPr>
          <w:p w14:paraId="4B2591FA" w14:textId="77777777" w:rsidR="00512FC7" w:rsidRPr="00512FC7" w:rsidRDefault="00512FC7" w:rsidP="00533FE7">
            <w:r w:rsidRPr="00512FC7">
              <w:t>606</w:t>
            </w:r>
          </w:p>
        </w:tc>
        <w:tc>
          <w:tcPr>
            <w:tcW w:w="2699" w:type="dxa"/>
            <w:shd w:val="clear" w:color="auto" w:fill="auto"/>
          </w:tcPr>
          <w:p w14:paraId="7B5DEFA5" w14:textId="77777777" w:rsidR="00512FC7" w:rsidRPr="00512FC7" w:rsidRDefault="00C411EF" w:rsidP="00533FE7">
            <w:hyperlink w:anchor="fld_LegSecurityAltIDSource" w:history="1">
              <w:r w:rsidR="00512FC7" w:rsidRPr="00533FE7">
                <w:rPr>
                  <w:rStyle w:val="Hyperlink"/>
                  <w:rFonts w:ascii="Times New Roman" w:hAnsi="Times New Roman"/>
                  <w:sz w:val="20"/>
                </w:rPr>
                <w:t>LegSecurityAltIDSource</w:t>
              </w:r>
            </w:hyperlink>
          </w:p>
        </w:tc>
      </w:tr>
      <w:tr w:rsidR="00512FC7" w:rsidRPr="00512FC7" w14:paraId="21887C90" w14:textId="77777777" w:rsidTr="00533FE7">
        <w:tc>
          <w:tcPr>
            <w:tcW w:w="828" w:type="dxa"/>
            <w:shd w:val="clear" w:color="auto" w:fill="auto"/>
          </w:tcPr>
          <w:p w14:paraId="178E2217" w14:textId="77777777" w:rsidR="00512FC7" w:rsidRPr="00512FC7" w:rsidRDefault="00512FC7" w:rsidP="00533FE7">
            <w:r w:rsidRPr="00512FC7">
              <w:t>620</w:t>
            </w:r>
          </w:p>
        </w:tc>
        <w:tc>
          <w:tcPr>
            <w:tcW w:w="2699" w:type="dxa"/>
            <w:shd w:val="clear" w:color="auto" w:fill="auto"/>
          </w:tcPr>
          <w:p w14:paraId="42BE81DB" w14:textId="77777777" w:rsidR="00512FC7" w:rsidRPr="00512FC7" w:rsidRDefault="00C411EF" w:rsidP="00533FE7">
            <w:hyperlink w:anchor="fld_LegSecurityDesc" w:history="1">
              <w:r w:rsidR="00512FC7" w:rsidRPr="00533FE7">
                <w:rPr>
                  <w:rStyle w:val="Hyperlink"/>
                  <w:rFonts w:ascii="Times New Roman" w:hAnsi="Times New Roman"/>
                  <w:sz w:val="20"/>
                </w:rPr>
                <w:t>LegSecurityDesc</w:t>
              </w:r>
            </w:hyperlink>
          </w:p>
        </w:tc>
      </w:tr>
      <w:tr w:rsidR="00512FC7" w:rsidRPr="00512FC7" w14:paraId="5360158E" w14:textId="77777777" w:rsidTr="00533FE7">
        <w:tc>
          <w:tcPr>
            <w:tcW w:w="828" w:type="dxa"/>
            <w:shd w:val="clear" w:color="auto" w:fill="auto"/>
          </w:tcPr>
          <w:p w14:paraId="0C1F572A" w14:textId="77777777" w:rsidR="00512FC7" w:rsidRPr="00512FC7" w:rsidRDefault="00512FC7" w:rsidP="00533FE7">
            <w:r w:rsidRPr="00512FC7">
              <w:t>616</w:t>
            </w:r>
          </w:p>
        </w:tc>
        <w:tc>
          <w:tcPr>
            <w:tcW w:w="2699" w:type="dxa"/>
            <w:shd w:val="clear" w:color="auto" w:fill="auto"/>
          </w:tcPr>
          <w:p w14:paraId="295F983D" w14:textId="77777777" w:rsidR="00512FC7" w:rsidRPr="00512FC7" w:rsidRDefault="00C411EF" w:rsidP="00533FE7">
            <w:hyperlink w:anchor="fld_LegSecurityExchange" w:history="1">
              <w:r w:rsidR="00512FC7" w:rsidRPr="00533FE7">
                <w:rPr>
                  <w:rStyle w:val="Hyperlink"/>
                  <w:rFonts w:ascii="Times New Roman" w:hAnsi="Times New Roman"/>
                  <w:sz w:val="20"/>
                </w:rPr>
                <w:t>LegSecurityExchange</w:t>
              </w:r>
            </w:hyperlink>
          </w:p>
        </w:tc>
      </w:tr>
      <w:tr w:rsidR="00512FC7" w:rsidRPr="00512FC7" w14:paraId="0F2AA1CE" w14:textId="77777777" w:rsidTr="00533FE7">
        <w:tc>
          <w:tcPr>
            <w:tcW w:w="828" w:type="dxa"/>
            <w:shd w:val="clear" w:color="auto" w:fill="auto"/>
          </w:tcPr>
          <w:p w14:paraId="2827C7AC" w14:textId="77777777" w:rsidR="00512FC7" w:rsidRPr="00512FC7" w:rsidRDefault="00512FC7" w:rsidP="00533FE7">
            <w:r w:rsidRPr="00512FC7">
              <w:t>602</w:t>
            </w:r>
          </w:p>
        </w:tc>
        <w:tc>
          <w:tcPr>
            <w:tcW w:w="2699" w:type="dxa"/>
            <w:shd w:val="clear" w:color="auto" w:fill="auto"/>
          </w:tcPr>
          <w:p w14:paraId="1923D838" w14:textId="77777777" w:rsidR="00512FC7" w:rsidRPr="00512FC7" w:rsidRDefault="00C411EF" w:rsidP="00533FE7">
            <w:hyperlink w:anchor="fld_LegSecurityID" w:history="1">
              <w:r w:rsidR="00512FC7" w:rsidRPr="00533FE7">
                <w:rPr>
                  <w:rStyle w:val="Hyperlink"/>
                  <w:rFonts w:ascii="Times New Roman" w:hAnsi="Times New Roman"/>
                  <w:sz w:val="20"/>
                </w:rPr>
                <w:t>LegSecurityID</w:t>
              </w:r>
            </w:hyperlink>
          </w:p>
        </w:tc>
      </w:tr>
      <w:tr w:rsidR="00512FC7" w:rsidRPr="00512FC7" w14:paraId="5BFF4B70" w14:textId="77777777" w:rsidTr="00533FE7">
        <w:tc>
          <w:tcPr>
            <w:tcW w:w="828" w:type="dxa"/>
            <w:shd w:val="clear" w:color="auto" w:fill="auto"/>
          </w:tcPr>
          <w:p w14:paraId="718E1DEC" w14:textId="77777777" w:rsidR="00512FC7" w:rsidRPr="00512FC7" w:rsidRDefault="00512FC7" w:rsidP="00533FE7">
            <w:r w:rsidRPr="00512FC7">
              <w:t>603</w:t>
            </w:r>
          </w:p>
        </w:tc>
        <w:tc>
          <w:tcPr>
            <w:tcW w:w="2699" w:type="dxa"/>
            <w:shd w:val="clear" w:color="auto" w:fill="auto"/>
          </w:tcPr>
          <w:p w14:paraId="741EC883" w14:textId="77777777" w:rsidR="00512FC7" w:rsidRPr="00512FC7" w:rsidRDefault="00C411EF" w:rsidP="00533FE7">
            <w:hyperlink w:anchor="fld_LegSecurityIDSource" w:history="1">
              <w:r w:rsidR="00512FC7" w:rsidRPr="00533FE7">
                <w:rPr>
                  <w:rStyle w:val="Hyperlink"/>
                  <w:rFonts w:ascii="Times New Roman" w:hAnsi="Times New Roman"/>
                  <w:sz w:val="20"/>
                </w:rPr>
                <w:t>LegSecurityIDSource</w:t>
              </w:r>
            </w:hyperlink>
          </w:p>
        </w:tc>
      </w:tr>
      <w:tr w:rsidR="00512FC7" w:rsidRPr="00512FC7" w14:paraId="20F692EB" w14:textId="77777777" w:rsidTr="00533FE7">
        <w:tc>
          <w:tcPr>
            <w:tcW w:w="828" w:type="dxa"/>
            <w:shd w:val="clear" w:color="auto" w:fill="auto"/>
          </w:tcPr>
          <w:p w14:paraId="6BFDFFA5" w14:textId="77777777" w:rsidR="00512FC7" w:rsidRPr="00512FC7" w:rsidRDefault="00512FC7" w:rsidP="00533FE7">
            <w:r w:rsidRPr="00512FC7">
              <w:t>764</w:t>
            </w:r>
          </w:p>
        </w:tc>
        <w:tc>
          <w:tcPr>
            <w:tcW w:w="2699" w:type="dxa"/>
            <w:shd w:val="clear" w:color="auto" w:fill="auto"/>
          </w:tcPr>
          <w:p w14:paraId="0A4555BB" w14:textId="77777777" w:rsidR="00512FC7" w:rsidRPr="00512FC7" w:rsidRDefault="00C411EF" w:rsidP="00533FE7">
            <w:hyperlink w:anchor="fld_LegSecuritySubType" w:history="1">
              <w:r w:rsidR="00512FC7" w:rsidRPr="00533FE7">
                <w:rPr>
                  <w:rStyle w:val="Hyperlink"/>
                  <w:rFonts w:ascii="Times New Roman" w:hAnsi="Times New Roman"/>
                  <w:sz w:val="20"/>
                </w:rPr>
                <w:t>LegSecuritySubType</w:t>
              </w:r>
            </w:hyperlink>
          </w:p>
        </w:tc>
      </w:tr>
      <w:tr w:rsidR="00512FC7" w:rsidRPr="00512FC7" w14:paraId="0A5BF361" w14:textId="77777777" w:rsidTr="00533FE7">
        <w:tc>
          <w:tcPr>
            <w:tcW w:w="828" w:type="dxa"/>
            <w:shd w:val="clear" w:color="auto" w:fill="auto"/>
          </w:tcPr>
          <w:p w14:paraId="2E6F0CC0" w14:textId="77777777" w:rsidR="00512FC7" w:rsidRPr="00512FC7" w:rsidRDefault="00512FC7" w:rsidP="00533FE7">
            <w:r w:rsidRPr="00512FC7">
              <w:t>609</w:t>
            </w:r>
          </w:p>
        </w:tc>
        <w:tc>
          <w:tcPr>
            <w:tcW w:w="2699" w:type="dxa"/>
            <w:shd w:val="clear" w:color="auto" w:fill="auto"/>
          </w:tcPr>
          <w:p w14:paraId="7548F13F" w14:textId="77777777" w:rsidR="00512FC7" w:rsidRPr="00512FC7" w:rsidRDefault="00C411EF" w:rsidP="00533FE7">
            <w:hyperlink w:anchor="fld_LegSecurityType" w:history="1">
              <w:r w:rsidR="00512FC7" w:rsidRPr="00533FE7">
                <w:rPr>
                  <w:rStyle w:val="Hyperlink"/>
                  <w:rFonts w:ascii="Times New Roman" w:hAnsi="Times New Roman"/>
                  <w:sz w:val="20"/>
                </w:rPr>
                <w:t>LegSecurityType</w:t>
              </w:r>
            </w:hyperlink>
          </w:p>
        </w:tc>
      </w:tr>
      <w:tr w:rsidR="00512FC7" w:rsidRPr="00512FC7" w14:paraId="11CF5D0F" w14:textId="77777777" w:rsidTr="00533FE7">
        <w:tc>
          <w:tcPr>
            <w:tcW w:w="828" w:type="dxa"/>
            <w:shd w:val="clear" w:color="auto" w:fill="auto"/>
          </w:tcPr>
          <w:p w14:paraId="04947C86" w14:textId="77777777" w:rsidR="00512FC7" w:rsidRPr="00512FC7" w:rsidRDefault="00512FC7" w:rsidP="00533FE7">
            <w:r w:rsidRPr="00512FC7">
              <w:t>675</w:t>
            </w:r>
          </w:p>
        </w:tc>
        <w:tc>
          <w:tcPr>
            <w:tcW w:w="2699" w:type="dxa"/>
            <w:shd w:val="clear" w:color="auto" w:fill="auto"/>
          </w:tcPr>
          <w:p w14:paraId="4F79E191" w14:textId="77777777" w:rsidR="00512FC7" w:rsidRPr="00512FC7" w:rsidRDefault="00C411EF" w:rsidP="00533FE7">
            <w:hyperlink w:anchor="fld_LegSettlCurrency" w:history="1">
              <w:r w:rsidR="00512FC7" w:rsidRPr="00533FE7">
                <w:rPr>
                  <w:rStyle w:val="Hyperlink"/>
                  <w:rFonts w:ascii="Times New Roman" w:hAnsi="Times New Roman"/>
                  <w:sz w:val="20"/>
                </w:rPr>
                <w:t>LegSettlCurrency</w:t>
              </w:r>
            </w:hyperlink>
          </w:p>
        </w:tc>
      </w:tr>
      <w:tr w:rsidR="00512FC7" w:rsidRPr="00512FC7" w14:paraId="029D3269" w14:textId="77777777" w:rsidTr="00533FE7">
        <w:tc>
          <w:tcPr>
            <w:tcW w:w="828" w:type="dxa"/>
            <w:shd w:val="clear" w:color="auto" w:fill="auto"/>
          </w:tcPr>
          <w:p w14:paraId="5B31B2B5" w14:textId="77777777" w:rsidR="00512FC7" w:rsidRPr="00512FC7" w:rsidRDefault="00512FC7" w:rsidP="00533FE7">
            <w:r w:rsidRPr="00512FC7">
              <w:t>588</w:t>
            </w:r>
          </w:p>
        </w:tc>
        <w:tc>
          <w:tcPr>
            <w:tcW w:w="2699" w:type="dxa"/>
            <w:shd w:val="clear" w:color="auto" w:fill="auto"/>
          </w:tcPr>
          <w:p w14:paraId="1CA1B4AE" w14:textId="77777777" w:rsidR="00512FC7" w:rsidRPr="00512FC7" w:rsidRDefault="00C411EF" w:rsidP="00533FE7">
            <w:hyperlink w:anchor="fld_LegSettlDate" w:history="1">
              <w:r w:rsidR="00512FC7" w:rsidRPr="00533FE7">
                <w:rPr>
                  <w:rStyle w:val="Hyperlink"/>
                  <w:rFonts w:ascii="Times New Roman" w:hAnsi="Times New Roman"/>
                  <w:sz w:val="20"/>
                </w:rPr>
                <w:t>LegSettlDate</w:t>
              </w:r>
            </w:hyperlink>
          </w:p>
        </w:tc>
      </w:tr>
      <w:tr w:rsidR="00512FC7" w:rsidRPr="00512FC7" w14:paraId="6F5CECEC" w14:textId="77777777" w:rsidTr="00533FE7">
        <w:tc>
          <w:tcPr>
            <w:tcW w:w="828" w:type="dxa"/>
            <w:shd w:val="clear" w:color="auto" w:fill="auto"/>
          </w:tcPr>
          <w:p w14:paraId="63A38649" w14:textId="77777777" w:rsidR="00512FC7" w:rsidRPr="00512FC7" w:rsidRDefault="00512FC7" w:rsidP="00533FE7">
            <w:r w:rsidRPr="00512FC7">
              <w:t>587</w:t>
            </w:r>
          </w:p>
        </w:tc>
        <w:tc>
          <w:tcPr>
            <w:tcW w:w="2699" w:type="dxa"/>
            <w:shd w:val="clear" w:color="auto" w:fill="auto"/>
          </w:tcPr>
          <w:p w14:paraId="13639BCE" w14:textId="77777777" w:rsidR="00512FC7" w:rsidRPr="00512FC7" w:rsidRDefault="00C411EF" w:rsidP="00533FE7">
            <w:hyperlink w:anchor="fld_LegSettlType" w:history="1">
              <w:r w:rsidR="00512FC7" w:rsidRPr="00533FE7">
                <w:rPr>
                  <w:rStyle w:val="Hyperlink"/>
                  <w:rFonts w:ascii="Times New Roman" w:hAnsi="Times New Roman"/>
                  <w:sz w:val="20"/>
                </w:rPr>
                <w:t>LegSettlType</w:t>
              </w:r>
            </w:hyperlink>
          </w:p>
        </w:tc>
      </w:tr>
      <w:tr w:rsidR="00512FC7" w:rsidRPr="00512FC7" w14:paraId="072B9177" w14:textId="77777777" w:rsidTr="00533FE7">
        <w:tc>
          <w:tcPr>
            <w:tcW w:w="828" w:type="dxa"/>
            <w:shd w:val="clear" w:color="auto" w:fill="auto"/>
          </w:tcPr>
          <w:p w14:paraId="5AFA17B0" w14:textId="77777777" w:rsidR="00512FC7" w:rsidRPr="00512FC7" w:rsidRDefault="00512FC7" w:rsidP="00533FE7">
            <w:r w:rsidRPr="00512FC7">
              <w:t>624</w:t>
            </w:r>
          </w:p>
        </w:tc>
        <w:tc>
          <w:tcPr>
            <w:tcW w:w="2699" w:type="dxa"/>
            <w:shd w:val="clear" w:color="auto" w:fill="auto"/>
          </w:tcPr>
          <w:p w14:paraId="476BA1D0" w14:textId="77777777" w:rsidR="00512FC7" w:rsidRPr="00512FC7" w:rsidRDefault="00C411EF" w:rsidP="00533FE7">
            <w:hyperlink w:anchor="fld_LegSide" w:history="1">
              <w:r w:rsidR="00512FC7" w:rsidRPr="00533FE7">
                <w:rPr>
                  <w:rStyle w:val="Hyperlink"/>
                  <w:rFonts w:ascii="Times New Roman" w:hAnsi="Times New Roman"/>
                  <w:sz w:val="20"/>
                </w:rPr>
                <w:t>LegSide</w:t>
              </w:r>
            </w:hyperlink>
          </w:p>
        </w:tc>
      </w:tr>
      <w:tr w:rsidR="00512FC7" w:rsidRPr="00512FC7" w14:paraId="5DB7385E" w14:textId="77777777" w:rsidTr="00533FE7">
        <w:tc>
          <w:tcPr>
            <w:tcW w:w="828" w:type="dxa"/>
            <w:shd w:val="clear" w:color="auto" w:fill="auto"/>
          </w:tcPr>
          <w:p w14:paraId="2D784119" w14:textId="77777777" w:rsidR="00512FC7" w:rsidRPr="00512FC7" w:rsidRDefault="00512FC7" w:rsidP="00533FE7">
            <w:r w:rsidRPr="00512FC7">
              <w:t>597</w:t>
            </w:r>
          </w:p>
        </w:tc>
        <w:tc>
          <w:tcPr>
            <w:tcW w:w="2699" w:type="dxa"/>
            <w:shd w:val="clear" w:color="auto" w:fill="auto"/>
          </w:tcPr>
          <w:p w14:paraId="79661EC4" w14:textId="77777777" w:rsidR="00512FC7" w:rsidRPr="00512FC7" w:rsidRDefault="00C411EF" w:rsidP="00533FE7">
            <w:hyperlink w:anchor="fld_LegStateOrProvinceOfIssue" w:history="1">
              <w:r w:rsidR="00512FC7" w:rsidRPr="00533FE7">
                <w:rPr>
                  <w:rStyle w:val="Hyperlink"/>
                  <w:rFonts w:ascii="Times New Roman" w:hAnsi="Times New Roman"/>
                  <w:sz w:val="20"/>
                </w:rPr>
                <w:t>LegStateOrProvinceOfIssue</w:t>
              </w:r>
            </w:hyperlink>
          </w:p>
        </w:tc>
      </w:tr>
      <w:tr w:rsidR="00512FC7" w:rsidRPr="00512FC7" w14:paraId="1E1ABD3E" w14:textId="77777777" w:rsidTr="00533FE7">
        <w:tc>
          <w:tcPr>
            <w:tcW w:w="828" w:type="dxa"/>
            <w:shd w:val="clear" w:color="auto" w:fill="auto"/>
          </w:tcPr>
          <w:p w14:paraId="58FA4F08" w14:textId="77777777" w:rsidR="00512FC7" w:rsidRPr="00512FC7" w:rsidRDefault="00512FC7" w:rsidP="00533FE7">
            <w:r w:rsidRPr="00512FC7">
              <w:t>688</w:t>
            </w:r>
          </w:p>
        </w:tc>
        <w:tc>
          <w:tcPr>
            <w:tcW w:w="2699" w:type="dxa"/>
            <w:shd w:val="clear" w:color="auto" w:fill="auto"/>
          </w:tcPr>
          <w:p w14:paraId="15B6BA6E" w14:textId="77777777" w:rsidR="00512FC7" w:rsidRPr="00512FC7" w:rsidRDefault="00C411EF" w:rsidP="00533FE7">
            <w:hyperlink w:anchor="fld_LegStipulationType" w:history="1">
              <w:r w:rsidR="00512FC7" w:rsidRPr="00533FE7">
                <w:rPr>
                  <w:rStyle w:val="Hyperlink"/>
                  <w:rFonts w:ascii="Times New Roman" w:hAnsi="Times New Roman"/>
                  <w:sz w:val="20"/>
                </w:rPr>
                <w:t>LegStipulationType</w:t>
              </w:r>
            </w:hyperlink>
          </w:p>
        </w:tc>
      </w:tr>
      <w:tr w:rsidR="00512FC7" w:rsidRPr="00512FC7" w14:paraId="4A70F76F" w14:textId="77777777" w:rsidTr="00533FE7">
        <w:tc>
          <w:tcPr>
            <w:tcW w:w="828" w:type="dxa"/>
            <w:shd w:val="clear" w:color="auto" w:fill="auto"/>
          </w:tcPr>
          <w:p w14:paraId="02DABE9B" w14:textId="77777777" w:rsidR="00512FC7" w:rsidRPr="00512FC7" w:rsidRDefault="00512FC7" w:rsidP="00533FE7">
            <w:r w:rsidRPr="00512FC7">
              <w:t>689</w:t>
            </w:r>
          </w:p>
        </w:tc>
        <w:tc>
          <w:tcPr>
            <w:tcW w:w="2699" w:type="dxa"/>
            <w:shd w:val="clear" w:color="auto" w:fill="auto"/>
          </w:tcPr>
          <w:p w14:paraId="1CCEF3F0" w14:textId="77777777" w:rsidR="00512FC7" w:rsidRPr="00512FC7" w:rsidRDefault="00C411EF" w:rsidP="00533FE7">
            <w:hyperlink w:anchor="fld_LegStipulationValue" w:history="1">
              <w:r w:rsidR="00512FC7" w:rsidRPr="00533FE7">
                <w:rPr>
                  <w:rStyle w:val="Hyperlink"/>
                  <w:rFonts w:ascii="Times New Roman" w:hAnsi="Times New Roman"/>
                  <w:sz w:val="20"/>
                </w:rPr>
                <w:t>LegStipulationValue</w:t>
              </w:r>
            </w:hyperlink>
          </w:p>
        </w:tc>
      </w:tr>
      <w:tr w:rsidR="00512FC7" w:rsidRPr="00512FC7" w14:paraId="6AB1E00A" w14:textId="77777777" w:rsidTr="00533FE7">
        <w:tc>
          <w:tcPr>
            <w:tcW w:w="828" w:type="dxa"/>
            <w:shd w:val="clear" w:color="auto" w:fill="auto"/>
          </w:tcPr>
          <w:p w14:paraId="6AD14579" w14:textId="77777777" w:rsidR="00512FC7" w:rsidRPr="00512FC7" w:rsidRDefault="00512FC7" w:rsidP="00533FE7">
            <w:r w:rsidRPr="00512FC7">
              <w:t>942</w:t>
            </w:r>
          </w:p>
        </w:tc>
        <w:tc>
          <w:tcPr>
            <w:tcW w:w="2699" w:type="dxa"/>
            <w:shd w:val="clear" w:color="auto" w:fill="auto"/>
          </w:tcPr>
          <w:p w14:paraId="79631F3A" w14:textId="77777777" w:rsidR="00512FC7" w:rsidRPr="00512FC7" w:rsidRDefault="00C411EF" w:rsidP="00533FE7">
            <w:hyperlink w:anchor="fld_LegStrikeCurrency" w:history="1">
              <w:r w:rsidR="00512FC7" w:rsidRPr="00533FE7">
                <w:rPr>
                  <w:rStyle w:val="Hyperlink"/>
                  <w:rFonts w:ascii="Times New Roman" w:hAnsi="Times New Roman"/>
                  <w:sz w:val="20"/>
                </w:rPr>
                <w:t>LegStrikeCurrency</w:t>
              </w:r>
            </w:hyperlink>
          </w:p>
        </w:tc>
      </w:tr>
      <w:tr w:rsidR="00512FC7" w:rsidRPr="00512FC7" w14:paraId="03F9841D" w14:textId="77777777" w:rsidTr="00533FE7">
        <w:tc>
          <w:tcPr>
            <w:tcW w:w="828" w:type="dxa"/>
            <w:shd w:val="clear" w:color="auto" w:fill="auto"/>
          </w:tcPr>
          <w:p w14:paraId="44ECD618" w14:textId="77777777" w:rsidR="00512FC7" w:rsidRPr="00512FC7" w:rsidRDefault="00512FC7" w:rsidP="00533FE7">
            <w:r w:rsidRPr="00512FC7">
              <w:t>612</w:t>
            </w:r>
          </w:p>
        </w:tc>
        <w:tc>
          <w:tcPr>
            <w:tcW w:w="2699" w:type="dxa"/>
            <w:shd w:val="clear" w:color="auto" w:fill="auto"/>
          </w:tcPr>
          <w:p w14:paraId="4CDE373A" w14:textId="77777777" w:rsidR="00512FC7" w:rsidRPr="00512FC7" w:rsidRDefault="00C411EF" w:rsidP="00533FE7">
            <w:hyperlink w:anchor="fld_LegStrikePrice" w:history="1">
              <w:r w:rsidR="00512FC7" w:rsidRPr="00533FE7">
                <w:rPr>
                  <w:rStyle w:val="Hyperlink"/>
                  <w:rFonts w:ascii="Times New Roman" w:hAnsi="Times New Roman"/>
                  <w:sz w:val="20"/>
                </w:rPr>
                <w:t>LegStrikePrice</w:t>
              </w:r>
            </w:hyperlink>
          </w:p>
        </w:tc>
      </w:tr>
      <w:tr w:rsidR="00512FC7" w:rsidRPr="00512FC7" w14:paraId="568E5C49" w14:textId="77777777" w:rsidTr="00533FE7">
        <w:tc>
          <w:tcPr>
            <w:tcW w:w="828" w:type="dxa"/>
            <w:shd w:val="clear" w:color="auto" w:fill="auto"/>
          </w:tcPr>
          <w:p w14:paraId="164E106C" w14:textId="77777777" w:rsidR="00512FC7" w:rsidRPr="00512FC7" w:rsidRDefault="00512FC7" w:rsidP="00533FE7">
            <w:r w:rsidRPr="00512FC7">
              <w:t>690</w:t>
            </w:r>
          </w:p>
        </w:tc>
        <w:tc>
          <w:tcPr>
            <w:tcW w:w="2699" w:type="dxa"/>
            <w:shd w:val="clear" w:color="auto" w:fill="auto"/>
          </w:tcPr>
          <w:p w14:paraId="4BD8C870" w14:textId="77777777" w:rsidR="00512FC7" w:rsidRPr="00512FC7" w:rsidRDefault="00C411EF" w:rsidP="00533FE7">
            <w:hyperlink w:anchor="fld_LegSwapType" w:history="1">
              <w:r w:rsidR="00512FC7" w:rsidRPr="00533FE7">
                <w:rPr>
                  <w:rStyle w:val="Hyperlink"/>
                  <w:rFonts w:ascii="Times New Roman" w:hAnsi="Times New Roman"/>
                  <w:sz w:val="20"/>
                </w:rPr>
                <w:t>LegSwapType</w:t>
              </w:r>
            </w:hyperlink>
          </w:p>
        </w:tc>
      </w:tr>
      <w:tr w:rsidR="00512FC7" w:rsidRPr="00512FC7" w14:paraId="0019684C" w14:textId="77777777" w:rsidTr="00533FE7">
        <w:tc>
          <w:tcPr>
            <w:tcW w:w="828" w:type="dxa"/>
            <w:shd w:val="clear" w:color="auto" w:fill="auto"/>
          </w:tcPr>
          <w:p w14:paraId="2E773011" w14:textId="77777777" w:rsidR="00512FC7" w:rsidRPr="00512FC7" w:rsidRDefault="00512FC7" w:rsidP="00533FE7">
            <w:r w:rsidRPr="00512FC7">
              <w:t>600</w:t>
            </w:r>
          </w:p>
        </w:tc>
        <w:tc>
          <w:tcPr>
            <w:tcW w:w="2699" w:type="dxa"/>
            <w:shd w:val="clear" w:color="auto" w:fill="auto"/>
          </w:tcPr>
          <w:p w14:paraId="2D7BC3F5" w14:textId="77777777" w:rsidR="00512FC7" w:rsidRPr="00512FC7" w:rsidRDefault="00C411EF" w:rsidP="00533FE7">
            <w:hyperlink w:anchor="fld_LegSymbol" w:history="1">
              <w:r w:rsidR="00512FC7" w:rsidRPr="00533FE7">
                <w:rPr>
                  <w:rStyle w:val="Hyperlink"/>
                  <w:rFonts w:ascii="Times New Roman" w:hAnsi="Times New Roman"/>
                  <w:sz w:val="20"/>
                </w:rPr>
                <w:t>LegSymbol</w:t>
              </w:r>
            </w:hyperlink>
          </w:p>
        </w:tc>
      </w:tr>
      <w:tr w:rsidR="00512FC7" w:rsidRPr="00512FC7" w14:paraId="7A9EF1AB" w14:textId="77777777" w:rsidTr="00533FE7">
        <w:tc>
          <w:tcPr>
            <w:tcW w:w="828" w:type="dxa"/>
            <w:shd w:val="clear" w:color="auto" w:fill="auto"/>
          </w:tcPr>
          <w:p w14:paraId="69C2DA5D" w14:textId="77777777" w:rsidR="00512FC7" w:rsidRPr="00512FC7" w:rsidRDefault="00512FC7" w:rsidP="00533FE7">
            <w:r w:rsidRPr="00512FC7">
              <w:t>601</w:t>
            </w:r>
          </w:p>
        </w:tc>
        <w:tc>
          <w:tcPr>
            <w:tcW w:w="2699" w:type="dxa"/>
            <w:shd w:val="clear" w:color="auto" w:fill="auto"/>
          </w:tcPr>
          <w:p w14:paraId="734008CF" w14:textId="77777777" w:rsidR="00512FC7" w:rsidRPr="00512FC7" w:rsidRDefault="00C411EF" w:rsidP="00533FE7">
            <w:hyperlink w:anchor="fld_LegSymbolSfx" w:history="1">
              <w:r w:rsidR="00512FC7" w:rsidRPr="00533FE7">
                <w:rPr>
                  <w:rStyle w:val="Hyperlink"/>
                  <w:rFonts w:ascii="Times New Roman" w:hAnsi="Times New Roman"/>
                  <w:sz w:val="20"/>
                </w:rPr>
                <w:t>LegSymbolSfx</w:t>
              </w:r>
            </w:hyperlink>
          </w:p>
        </w:tc>
      </w:tr>
      <w:tr w:rsidR="00512FC7" w:rsidRPr="00512FC7" w14:paraId="20A6120B" w14:textId="77777777" w:rsidTr="00533FE7">
        <w:tc>
          <w:tcPr>
            <w:tcW w:w="828" w:type="dxa"/>
            <w:shd w:val="clear" w:color="auto" w:fill="auto"/>
          </w:tcPr>
          <w:p w14:paraId="3EAA32B8" w14:textId="77777777" w:rsidR="00512FC7" w:rsidRPr="00512FC7" w:rsidRDefault="00512FC7" w:rsidP="00533FE7">
            <w:r w:rsidRPr="00512FC7">
              <w:t>1001</w:t>
            </w:r>
          </w:p>
        </w:tc>
        <w:tc>
          <w:tcPr>
            <w:tcW w:w="2699" w:type="dxa"/>
            <w:shd w:val="clear" w:color="auto" w:fill="auto"/>
          </w:tcPr>
          <w:p w14:paraId="22689197" w14:textId="77777777" w:rsidR="00512FC7" w:rsidRPr="00512FC7" w:rsidRDefault="00C411EF" w:rsidP="00533FE7">
            <w:hyperlink w:anchor="fld_LegTimeUnit" w:history="1">
              <w:r w:rsidR="00512FC7" w:rsidRPr="00533FE7">
                <w:rPr>
                  <w:rStyle w:val="Hyperlink"/>
                  <w:rFonts w:ascii="Times New Roman" w:hAnsi="Times New Roman"/>
                  <w:sz w:val="20"/>
                </w:rPr>
                <w:t>LegTimeUnit</w:t>
              </w:r>
            </w:hyperlink>
          </w:p>
        </w:tc>
      </w:tr>
      <w:tr w:rsidR="00512FC7" w:rsidRPr="00512FC7" w14:paraId="1EFE877B" w14:textId="77777777" w:rsidTr="00533FE7">
        <w:tc>
          <w:tcPr>
            <w:tcW w:w="828" w:type="dxa"/>
            <w:shd w:val="clear" w:color="auto" w:fill="auto"/>
          </w:tcPr>
          <w:p w14:paraId="1E0EEEB7" w14:textId="77777777" w:rsidR="00512FC7" w:rsidRPr="00512FC7" w:rsidRDefault="00512FC7" w:rsidP="00533FE7">
            <w:r w:rsidRPr="00512FC7">
              <w:t>999</w:t>
            </w:r>
          </w:p>
        </w:tc>
        <w:tc>
          <w:tcPr>
            <w:tcW w:w="2699" w:type="dxa"/>
            <w:shd w:val="clear" w:color="auto" w:fill="auto"/>
          </w:tcPr>
          <w:p w14:paraId="3DE8973B" w14:textId="77777777" w:rsidR="00512FC7" w:rsidRPr="00512FC7" w:rsidRDefault="00C411EF" w:rsidP="00533FE7">
            <w:hyperlink w:anchor="fld_LegUnitOfMeasure" w:history="1">
              <w:r w:rsidR="00512FC7" w:rsidRPr="00533FE7">
                <w:rPr>
                  <w:rStyle w:val="Hyperlink"/>
                  <w:rFonts w:ascii="Times New Roman" w:hAnsi="Times New Roman"/>
                  <w:sz w:val="20"/>
                </w:rPr>
                <w:t>LegUnitOfMeasure</w:t>
              </w:r>
            </w:hyperlink>
          </w:p>
        </w:tc>
      </w:tr>
      <w:tr w:rsidR="00512FC7" w:rsidRPr="00512FC7" w14:paraId="615A9BFD" w14:textId="77777777" w:rsidTr="00533FE7">
        <w:tc>
          <w:tcPr>
            <w:tcW w:w="828" w:type="dxa"/>
            <w:shd w:val="clear" w:color="auto" w:fill="auto"/>
          </w:tcPr>
          <w:p w14:paraId="25A03361" w14:textId="77777777" w:rsidR="00512FC7" w:rsidRPr="00512FC7" w:rsidRDefault="00512FC7" w:rsidP="00533FE7">
            <w:r w:rsidRPr="00512FC7">
              <w:t>1224</w:t>
            </w:r>
          </w:p>
        </w:tc>
        <w:tc>
          <w:tcPr>
            <w:tcW w:w="2699" w:type="dxa"/>
            <w:shd w:val="clear" w:color="auto" w:fill="auto"/>
          </w:tcPr>
          <w:p w14:paraId="0DDFE4D6" w14:textId="77777777" w:rsidR="00512FC7" w:rsidRPr="00512FC7" w:rsidRDefault="00C411EF" w:rsidP="00533FE7">
            <w:hyperlink w:anchor="fld_LegUnitOfMeasureQty" w:history="1">
              <w:r w:rsidR="00512FC7" w:rsidRPr="00533FE7">
                <w:rPr>
                  <w:rStyle w:val="Hyperlink"/>
                  <w:rFonts w:ascii="Times New Roman" w:hAnsi="Times New Roman"/>
                  <w:sz w:val="20"/>
                </w:rPr>
                <w:t>LegUnitOfMeasureQty</w:t>
              </w:r>
            </w:hyperlink>
          </w:p>
        </w:tc>
      </w:tr>
      <w:tr w:rsidR="00512FC7" w:rsidRPr="00512FC7" w14:paraId="67D59158" w14:textId="77777777" w:rsidTr="00533FE7">
        <w:tc>
          <w:tcPr>
            <w:tcW w:w="828" w:type="dxa"/>
            <w:shd w:val="clear" w:color="auto" w:fill="auto"/>
          </w:tcPr>
          <w:p w14:paraId="6C1F263A" w14:textId="77777777" w:rsidR="00512FC7" w:rsidRPr="00512FC7" w:rsidRDefault="00512FC7" w:rsidP="00533FE7">
            <w:r w:rsidRPr="00512FC7">
              <w:t>1379</w:t>
            </w:r>
          </w:p>
        </w:tc>
        <w:tc>
          <w:tcPr>
            <w:tcW w:w="2699" w:type="dxa"/>
            <w:shd w:val="clear" w:color="auto" w:fill="auto"/>
          </w:tcPr>
          <w:p w14:paraId="020A7FCD" w14:textId="77777777" w:rsidR="00512FC7" w:rsidRPr="00512FC7" w:rsidRDefault="00C411EF" w:rsidP="00533FE7">
            <w:hyperlink w:anchor="fld_LegVolatility" w:history="1">
              <w:r w:rsidR="00512FC7" w:rsidRPr="00533FE7">
                <w:rPr>
                  <w:rStyle w:val="Hyperlink"/>
                  <w:rFonts w:ascii="Times New Roman" w:hAnsi="Times New Roman"/>
                  <w:sz w:val="20"/>
                </w:rPr>
                <w:t>LegVolatility</w:t>
              </w:r>
            </w:hyperlink>
          </w:p>
        </w:tc>
      </w:tr>
      <w:tr w:rsidR="00512FC7" w:rsidRPr="00512FC7" w14:paraId="584C5D21" w14:textId="77777777" w:rsidTr="00533FE7">
        <w:tc>
          <w:tcPr>
            <w:tcW w:w="828" w:type="dxa"/>
            <w:shd w:val="clear" w:color="auto" w:fill="auto"/>
          </w:tcPr>
          <w:p w14:paraId="0735CDD1" w14:textId="77777777" w:rsidR="00512FC7" w:rsidRPr="00512FC7" w:rsidRDefault="00512FC7" w:rsidP="00533FE7">
            <w:r w:rsidRPr="00512FC7">
              <w:t>409</w:t>
            </w:r>
          </w:p>
        </w:tc>
        <w:tc>
          <w:tcPr>
            <w:tcW w:w="2699" w:type="dxa"/>
            <w:shd w:val="clear" w:color="auto" w:fill="auto"/>
          </w:tcPr>
          <w:p w14:paraId="3625842C" w14:textId="77777777" w:rsidR="00512FC7" w:rsidRPr="00512FC7" w:rsidRDefault="00C411EF" w:rsidP="00533FE7">
            <w:hyperlink w:anchor="fld_LiquidityIndType" w:history="1">
              <w:r w:rsidR="00512FC7" w:rsidRPr="00533FE7">
                <w:rPr>
                  <w:rStyle w:val="Hyperlink"/>
                  <w:rFonts w:ascii="Times New Roman" w:hAnsi="Times New Roman"/>
                  <w:sz w:val="20"/>
                </w:rPr>
                <w:t>LiquidityIndType</w:t>
              </w:r>
            </w:hyperlink>
          </w:p>
        </w:tc>
      </w:tr>
      <w:tr w:rsidR="00512FC7" w:rsidRPr="00512FC7" w14:paraId="118CB934" w14:textId="77777777" w:rsidTr="00533FE7">
        <w:tc>
          <w:tcPr>
            <w:tcW w:w="828" w:type="dxa"/>
            <w:shd w:val="clear" w:color="auto" w:fill="auto"/>
          </w:tcPr>
          <w:p w14:paraId="049DB054" w14:textId="77777777" w:rsidR="00512FC7" w:rsidRPr="00512FC7" w:rsidRDefault="00512FC7" w:rsidP="00533FE7">
            <w:r w:rsidRPr="00512FC7">
              <w:t>441</w:t>
            </w:r>
          </w:p>
        </w:tc>
        <w:tc>
          <w:tcPr>
            <w:tcW w:w="2699" w:type="dxa"/>
            <w:shd w:val="clear" w:color="auto" w:fill="auto"/>
          </w:tcPr>
          <w:p w14:paraId="30824B3A" w14:textId="77777777" w:rsidR="00512FC7" w:rsidRPr="00512FC7" w:rsidRDefault="00C411EF" w:rsidP="00533FE7">
            <w:hyperlink w:anchor="fld_LiquidityNumSecurities" w:history="1">
              <w:r w:rsidR="00512FC7" w:rsidRPr="00533FE7">
                <w:rPr>
                  <w:rStyle w:val="Hyperlink"/>
                  <w:rFonts w:ascii="Times New Roman" w:hAnsi="Times New Roman"/>
                  <w:sz w:val="20"/>
                </w:rPr>
                <w:t>LiquidityNumSecurities</w:t>
              </w:r>
            </w:hyperlink>
          </w:p>
        </w:tc>
      </w:tr>
      <w:tr w:rsidR="00512FC7" w:rsidRPr="00512FC7" w14:paraId="233C57F0" w14:textId="77777777" w:rsidTr="00533FE7">
        <w:tc>
          <w:tcPr>
            <w:tcW w:w="828" w:type="dxa"/>
            <w:shd w:val="clear" w:color="auto" w:fill="auto"/>
          </w:tcPr>
          <w:p w14:paraId="5EA9BE28" w14:textId="77777777" w:rsidR="00512FC7" w:rsidRPr="00512FC7" w:rsidRDefault="00512FC7" w:rsidP="00533FE7">
            <w:r w:rsidRPr="00512FC7">
              <w:t>403</w:t>
            </w:r>
          </w:p>
        </w:tc>
        <w:tc>
          <w:tcPr>
            <w:tcW w:w="2699" w:type="dxa"/>
            <w:shd w:val="clear" w:color="auto" w:fill="auto"/>
          </w:tcPr>
          <w:p w14:paraId="30F0DC33" w14:textId="77777777" w:rsidR="00512FC7" w:rsidRPr="00512FC7" w:rsidRDefault="00C411EF" w:rsidP="00533FE7">
            <w:hyperlink w:anchor="fld_LiquidityPctHigh" w:history="1">
              <w:r w:rsidR="00512FC7" w:rsidRPr="00533FE7">
                <w:rPr>
                  <w:rStyle w:val="Hyperlink"/>
                  <w:rFonts w:ascii="Times New Roman" w:hAnsi="Times New Roman"/>
                  <w:sz w:val="20"/>
                </w:rPr>
                <w:t>LiquidityPctHigh</w:t>
              </w:r>
            </w:hyperlink>
          </w:p>
        </w:tc>
      </w:tr>
      <w:tr w:rsidR="00512FC7" w:rsidRPr="00512FC7" w14:paraId="2199AD8F" w14:textId="77777777" w:rsidTr="00533FE7">
        <w:tc>
          <w:tcPr>
            <w:tcW w:w="828" w:type="dxa"/>
            <w:shd w:val="clear" w:color="auto" w:fill="auto"/>
          </w:tcPr>
          <w:p w14:paraId="5D0649A2" w14:textId="77777777" w:rsidR="00512FC7" w:rsidRPr="00512FC7" w:rsidRDefault="00512FC7" w:rsidP="00533FE7">
            <w:r w:rsidRPr="00512FC7">
              <w:t>402</w:t>
            </w:r>
          </w:p>
        </w:tc>
        <w:tc>
          <w:tcPr>
            <w:tcW w:w="2699" w:type="dxa"/>
            <w:shd w:val="clear" w:color="auto" w:fill="auto"/>
          </w:tcPr>
          <w:p w14:paraId="5543B593" w14:textId="77777777" w:rsidR="00512FC7" w:rsidRPr="00512FC7" w:rsidRDefault="00C411EF" w:rsidP="00533FE7">
            <w:hyperlink w:anchor="fld_LiquidityPctLow" w:history="1">
              <w:r w:rsidR="00512FC7" w:rsidRPr="00533FE7">
                <w:rPr>
                  <w:rStyle w:val="Hyperlink"/>
                  <w:rFonts w:ascii="Times New Roman" w:hAnsi="Times New Roman"/>
                  <w:sz w:val="20"/>
                </w:rPr>
                <w:t>LiquidityPctLow</w:t>
              </w:r>
            </w:hyperlink>
          </w:p>
        </w:tc>
      </w:tr>
      <w:tr w:rsidR="00512FC7" w:rsidRPr="00512FC7" w14:paraId="180B256E" w14:textId="77777777" w:rsidTr="00533FE7">
        <w:tc>
          <w:tcPr>
            <w:tcW w:w="828" w:type="dxa"/>
            <w:shd w:val="clear" w:color="auto" w:fill="auto"/>
          </w:tcPr>
          <w:p w14:paraId="1FA402AB" w14:textId="77777777" w:rsidR="00512FC7" w:rsidRPr="00512FC7" w:rsidRDefault="00512FC7" w:rsidP="00533FE7">
            <w:r w:rsidRPr="00512FC7">
              <w:t>404</w:t>
            </w:r>
          </w:p>
        </w:tc>
        <w:tc>
          <w:tcPr>
            <w:tcW w:w="2699" w:type="dxa"/>
            <w:shd w:val="clear" w:color="auto" w:fill="auto"/>
          </w:tcPr>
          <w:p w14:paraId="72072B0A" w14:textId="77777777" w:rsidR="00512FC7" w:rsidRPr="00512FC7" w:rsidRDefault="00C411EF" w:rsidP="00533FE7">
            <w:hyperlink w:anchor="fld_LiquidityValue" w:history="1">
              <w:r w:rsidR="00512FC7" w:rsidRPr="00533FE7">
                <w:rPr>
                  <w:rStyle w:val="Hyperlink"/>
                  <w:rFonts w:ascii="Times New Roman" w:hAnsi="Times New Roman"/>
                  <w:sz w:val="20"/>
                </w:rPr>
                <w:t>LiquidityValue</w:t>
              </w:r>
            </w:hyperlink>
          </w:p>
        </w:tc>
      </w:tr>
      <w:tr w:rsidR="00512FC7" w:rsidRPr="00512FC7" w14:paraId="016001AB" w14:textId="77777777" w:rsidTr="00533FE7">
        <w:tc>
          <w:tcPr>
            <w:tcW w:w="828" w:type="dxa"/>
            <w:shd w:val="clear" w:color="auto" w:fill="auto"/>
          </w:tcPr>
          <w:p w14:paraId="7EA7BE1B" w14:textId="77777777" w:rsidR="00512FC7" w:rsidRPr="00512FC7" w:rsidRDefault="00512FC7" w:rsidP="00533FE7">
            <w:r w:rsidRPr="00512FC7">
              <w:t>69</w:t>
            </w:r>
          </w:p>
        </w:tc>
        <w:tc>
          <w:tcPr>
            <w:tcW w:w="2699" w:type="dxa"/>
            <w:shd w:val="clear" w:color="auto" w:fill="auto"/>
          </w:tcPr>
          <w:p w14:paraId="04350726" w14:textId="77777777" w:rsidR="00512FC7" w:rsidRPr="00512FC7" w:rsidRDefault="00C411EF" w:rsidP="00533FE7">
            <w:hyperlink w:anchor="fld_ListExecInst" w:history="1">
              <w:r w:rsidR="00512FC7" w:rsidRPr="00533FE7">
                <w:rPr>
                  <w:rStyle w:val="Hyperlink"/>
                  <w:rFonts w:ascii="Times New Roman" w:hAnsi="Times New Roman"/>
                  <w:sz w:val="20"/>
                </w:rPr>
                <w:t>ListExecInst</w:t>
              </w:r>
            </w:hyperlink>
          </w:p>
        </w:tc>
      </w:tr>
      <w:tr w:rsidR="00512FC7" w:rsidRPr="00512FC7" w14:paraId="3945E783" w14:textId="77777777" w:rsidTr="00533FE7">
        <w:tc>
          <w:tcPr>
            <w:tcW w:w="828" w:type="dxa"/>
            <w:shd w:val="clear" w:color="auto" w:fill="auto"/>
          </w:tcPr>
          <w:p w14:paraId="5B2CADD3" w14:textId="77777777" w:rsidR="00512FC7" w:rsidRPr="00512FC7" w:rsidRDefault="00512FC7" w:rsidP="00533FE7">
            <w:r w:rsidRPr="00512FC7">
              <w:t>433</w:t>
            </w:r>
          </w:p>
        </w:tc>
        <w:tc>
          <w:tcPr>
            <w:tcW w:w="2699" w:type="dxa"/>
            <w:shd w:val="clear" w:color="auto" w:fill="auto"/>
          </w:tcPr>
          <w:p w14:paraId="5C15540A" w14:textId="77777777" w:rsidR="00512FC7" w:rsidRPr="00512FC7" w:rsidRDefault="00C411EF" w:rsidP="00533FE7">
            <w:hyperlink w:anchor="fld_ListExecInstType" w:history="1">
              <w:r w:rsidR="00512FC7" w:rsidRPr="00533FE7">
                <w:rPr>
                  <w:rStyle w:val="Hyperlink"/>
                  <w:rFonts w:ascii="Times New Roman" w:hAnsi="Times New Roman"/>
                  <w:sz w:val="20"/>
                </w:rPr>
                <w:t>ListExecInstType</w:t>
              </w:r>
            </w:hyperlink>
          </w:p>
        </w:tc>
      </w:tr>
      <w:tr w:rsidR="00512FC7" w:rsidRPr="00512FC7" w14:paraId="7A3E1222" w14:textId="77777777" w:rsidTr="00533FE7">
        <w:tc>
          <w:tcPr>
            <w:tcW w:w="828" w:type="dxa"/>
            <w:shd w:val="clear" w:color="auto" w:fill="auto"/>
          </w:tcPr>
          <w:p w14:paraId="49CF6B4D" w14:textId="77777777" w:rsidR="00512FC7" w:rsidRPr="00512FC7" w:rsidRDefault="00512FC7" w:rsidP="00533FE7">
            <w:r w:rsidRPr="00512FC7">
              <w:t>66</w:t>
            </w:r>
          </w:p>
        </w:tc>
        <w:tc>
          <w:tcPr>
            <w:tcW w:w="2699" w:type="dxa"/>
            <w:shd w:val="clear" w:color="auto" w:fill="auto"/>
          </w:tcPr>
          <w:p w14:paraId="3554333A" w14:textId="77777777" w:rsidR="00512FC7" w:rsidRPr="00512FC7" w:rsidRDefault="00C411EF" w:rsidP="00533FE7">
            <w:hyperlink w:anchor="fld_ListID" w:history="1">
              <w:r w:rsidR="00512FC7" w:rsidRPr="00533FE7">
                <w:rPr>
                  <w:rStyle w:val="Hyperlink"/>
                  <w:rFonts w:ascii="Times New Roman" w:hAnsi="Times New Roman"/>
                  <w:sz w:val="20"/>
                </w:rPr>
                <w:t>ListID</w:t>
              </w:r>
            </w:hyperlink>
          </w:p>
        </w:tc>
      </w:tr>
      <w:tr w:rsidR="00512FC7" w:rsidRPr="00512FC7" w14:paraId="70546DA1" w14:textId="77777777" w:rsidTr="00533FE7">
        <w:tc>
          <w:tcPr>
            <w:tcW w:w="828" w:type="dxa"/>
            <w:shd w:val="clear" w:color="auto" w:fill="auto"/>
          </w:tcPr>
          <w:p w14:paraId="3A4A88EE" w14:textId="77777777" w:rsidR="00512FC7" w:rsidRPr="00512FC7" w:rsidRDefault="00512FC7" w:rsidP="00533FE7">
            <w:r w:rsidRPr="00512FC7">
              <w:t>1198</w:t>
            </w:r>
          </w:p>
        </w:tc>
        <w:tc>
          <w:tcPr>
            <w:tcW w:w="2699" w:type="dxa"/>
            <w:shd w:val="clear" w:color="auto" w:fill="auto"/>
          </w:tcPr>
          <w:p w14:paraId="5873DF90" w14:textId="77777777" w:rsidR="00512FC7" w:rsidRPr="00512FC7" w:rsidRDefault="00C411EF" w:rsidP="00533FE7">
            <w:hyperlink w:anchor="fld_ListMethod" w:history="1">
              <w:r w:rsidR="00512FC7" w:rsidRPr="00533FE7">
                <w:rPr>
                  <w:rStyle w:val="Hyperlink"/>
                  <w:rFonts w:ascii="Times New Roman" w:hAnsi="Times New Roman"/>
                  <w:sz w:val="20"/>
                </w:rPr>
                <w:t>ListMethod</w:t>
              </w:r>
            </w:hyperlink>
          </w:p>
        </w:tc>
      </w:tr>
      <w:tr w:rsidR="00512FC7" w:rsidRPr="00512FC7" w14:paraId="7C5F0FC6" w14:textId="77777777" w:rsidTr="00533FE7">
        <w:tc>
          <w:tcPr>
            <w:tcW w:w="828" w:type="dxa"/>
            <w:shd w:val="clear" w:color="auto" w:fill="auto"/>
          </w:tcPr>
          <w:p w14:paraId="71FE9CEA" w14:textId="77777777" w:rsidR="00512FC7" w:rsidRPr="00512FC7" w:rsidRDefault="00512FC7" w:rsidP="00533FE7">
            <w:r w:rsidRPr="00512FC7">
              <w:t>392</w:t>
            </w:r>
          </w:p>
        </w:tc>
        <w:tc>
          <w:tcPr>
            <w:tcW w:w="2699" w:type="dxa"/>
            <w:shd w:val="clear" w:color="auto" w:fill="auto"/>
          </w:tcPr>
          <w:p w14:paraId="4FD6BEB5" w14:textId="77777777" w:rsidR="00512FC7" w:rsidRPr="00512FC7" w:rsidRDefault="00C411EF" w:rsidP="00533FE7">
            <w:hyperlink w:anchor="fld_ListName" w:history="1">
              <w:r w:rsidR="00512FC7" w:rsidRPr="00533FE7">
                <w:rPr>
                  <w:rStyle w:val="Hyperlink"/>
                  <w:rFonts w:ascii="Times New Roman" w:hAnsi="Times New Roman"/>
                  <w:sz w:val="20"/>
                </w:rPr>
                <w:t>ListName</w:t>
              </w:r>
            </w:hyperlink>
          </w:p>
        </w:tc>
      </w:tr>
      <w:tr w:rsidR="00512FC7" w:rsidRPr="00512FC7" w14:paraId="0E68651C" w14:textId="77777777" w:rsidTr="00533FE7">
        <w:tc>
          <w:tcPr>
            <w:tcW w:w="828" w:type="dxa"/>
            <w:shd w:val="clear" w:color="auto" w:fill="auto"/>
          </w:tcPr>
          <w:p w14:paraId="65ED1FF4" w14:textId="77777777" w:rsidR="00512FC7" w:rsidRPr="00512FC7" w:rsidRDefault="00512FC7" w:rsidP="00533FE7">
            <w:r w:rsidRPr="00512FC7">
              <w:t>431</w:t>
            </w:r>
          </w:p>
        </w:tc>
        <w:tc>
          <w:tcPr>
            <w:tcW w:w="2699" w:type="dxa"/>
            <w:shd w:val="clear" w:color="auto" w:fill="auto"/>
          </w:tcPr>
          <w:p w14:paraId="54EFCBC0" w14:textId="77777777" w:rsidR="00512FC7" w:rsidRPr="00512FC7" w:rsidRDefault="00C411EF" w:rsidP="00533FE7">
            <w:hyperlink w:anchor="fld_ListOrderStatus" w:history="1">
              <w:r w:rsidR="00512FC7" w:rsidRPr="00533FE7">
                <w:rPr>
                  <w:rStyle w:val="Hyperlink"/>
                  <w:rFonts w:ascii="Times New Roman" w:hAnsi="Times New Roman"/>
                  <w:sz w:val="20"/>
                </w:rPr>
                <w:t>ListOrderStatus</w:t>
              </w:r>
            </w:hyperlink>
          </w:p>
        </w:tc>
      </w:tr>
      <w:tr w:rsidR="00512FC7" w:rsidRPr="00512FC7" w14:paraId="51814E30" w14:textId="77777777" w:rsidTr="00533FE7">
        <w:tc>
          <w:tcPr>
            <w:tcW w:w="828" w:type="dxa"/>
            <w:shd w:val="clear" w:color="auto" w:fill="auto"/>
          </w:tcPr>
          <w:p w14:paraId="55FBAD46" w14:textId="77777777" w:rsidR="00512FC7" w:rsidRPr="00512FC7" w:rsidRDefault="00512FC7" w:rsidP="00533FE7">
            <w:r w:rsidRPr="00512FC7">
              <w:t>1386</w:t>
            </w:r>
          </w:p>
        </w:tc>
        <w:tc>
          <w:tcPr>
            <w:tcW w:w="2699" w:type="dxa"/>
            <w:shd w:val="clear" w:color="auto" w:fill="auto"/>
          </w:tcPr>
          <w:p w14:paraId="333348EC" w14:textId="77777777" w:rsidR="00512FC7" w:rsidRPr="00512FC7" w:rsidRDefault="00C411EF" w:rsidP="00533FE7">
            <w:hyperlink w:anchor="fld_ListRejectReason" w:history="1">
              <w:r w:rsidR="00512FC7" w:rsidRPr="00533FE7">
                <w:rPr>
                  <w:rStyle w:val="Hyperlink"/>
                  <w:rFonts w:ascii="Times New Roman" w:hAnsi="Times New Roman"/>
                  <w:sz w:val="20"/>
                </w:rPr>
                <w:t>ListRejectReason</w:t>
              </w:r>
            </w:hyperlink>
          </w:p>
        </w:tc>
      </w:tr>
      <w:tr w:rsidR="00512FC7" w:rsidRPr="00512FC7" w14:paraId="2D5F426E" w14:textId="77777777" w:rsidTr="00533FE7">
        <w:tc>
          <w:tcPr>
            <w:tcW w:w="828" w:type="dxa"/>
            <w:shd w:val="clear" w:color="auto" w:fill="auto"/>
          </w:tcPr>
          <w:p w14:paraId="68A17A13" w14:textId="77777777" w:rsidR="00512FC7" w:rsidRPr="00512FC7" w:rsidRDefault="00512FC7" w:rsidP="00533FE7">
            <w:r w:rsidRPr="00512FC7">
              <w:t>67</w:t>
            </w:r>
          </w:p>
        </w:tc>
        <w:tc>
          <w:tcPr>
            <w:tcW w:w="2699" w:type="dxa"/>
            <w:shd w:val="clear" w:color="auto" w:fill="auto"/>
          </w:tcPr>
          <w:p w14:paraId="15D527A9" w14:textId="77777777" w:rsidR="00512FC7" w:rsidRPr="00512FC7" w:rsidRDefault="00C411EF" w:rsidP="00533FE7">
            <w:hyperlink w:anchor="fld_ListSeqNo" w:history="1">
              <w:r w:rsidR="00512FC7" w:rsidRPr="00533FE7">
                <w:rPr>
                  <w:rStyle w:val="Hyperlink"/>
                  <w:rFonts w:ascii="Times New Roman" w:hAnsi="Times New Roman"/>
                  <w:sz w:val="20"/>
                </w:rPr>
                <w:t>ListSeqNo</w:t>
              </w:r>
            </w:hyperlink>
          </w:p>
        </w:tc>
      </w:tr>
      <w:tr w:rsidR="00512FC7" w:rsidRPr="00512FC7" w14:paraId="7FADA9C3" w14:textId="77777777" w:rsidTr="00533FE7">
        <w:tc>
          <w:tcPr>
            <w:tcW w:w="828" w:type="dxa"/>
            <w:shd w:val="clear" w:color="auto" w:fill="auto"/>
          </w:tcPr>
          <w:p w14:paraId="3A844D1A" w14:textId="77777777" w:rsidR="00512FC7" w:rsidRPr="00512FC7" w:rsidRDefault="00512FC7" w:rsidP="00533FE7">
            <w:r w:rsidRPr="00512FC7">
              <w:t>444</w:t>
            </w:r>
          </w:p>
        </w:tc>
        <w:tc>
          <w:tcPr>
            <w:tcW w:w="2699" w:type="dxa"/>
            <w:shd w:val="clear" w:color="auto" w:fill="auto"/>
          </w:tcPr>
          <w:p w14:paraId="008EC1CE" w14:textId="77777777" w:rsidR="00512FC7" w:rsidRPr="00512FC7" w:rsidRDefault="00C411EF" w:rsidP="00533FE7">
            <w:hyperlink w:anchor="fld_ListStatusText" w:history="1">
              <w:r w:rsidR="00512FC7" w:rsidRPr="00533FE7">
                <w:rPr>
                  <w:rStyle w:val="Hyperlink"/>
                  <w:rFonts w:ascii="Times New Roman" w:hAnsi="Times New Roman"/>
                  <w:sz w:val="20"/>
                </w:rPr>
                <w:t>ListStatusText</w:t>
              </w:r>
            </w:hyperlink>
          </w:p>
        </w:tc>
      </w:tr>
      <w:tr w:rsidR="00512FC7" w:rsidRPr="00512FC7" w14:paraId="5223A53E" w14:textId="77777777" w:rsidTr="00533FE7">
        <w:tc>
          <w:tcPr>
            <w:tcW w:w="828" w:type="dxa"/>
            <w:shd w:val="clear" w:color="auto" w:fill="auto"/>
          </w:tcPr>
          <w:p w14:paraId="4456AB4E" w14:textId="77777777" w:rsidR="00512FC7" w:rsidRPr="00512FC7" w:rsidRDefault="00512FC7" w:rsidP="00533FE7">
            <w:r w:rsidRPr="00512FC7">
              <w:t>429</w:t>
            </w:r>
          </w:p>
        </w:tc>
        <w:tc>
          <w:tcPr>
            <w:tcW w:w="2699" w:type="dxa"/>
            <w:shd w:val="clear" w:color="auto" w:fill="auto"/>
          </w:tcPr>
          <w:p w14:paraId="4BF6B251" w14:textId="77777777" w:rsidR="00512FC7" w:rsidRPr="00512FC7" w:rsidRDefault="00C411EF" w:rsidP="00533FE7">
            <w:hyperlink w:anchor="fld_ListStatusType" w:history="1">
              <w:r w:rsidR="00512FC7" w:rsidRPr="00533FE7">
                <w:rPr>
                  <w:rStyle w:val="Hyperlink"/>
                  <w:rFonts w:ascii="Times New Roman" w:hAnsi="Times New Roman"/>
                  <w:sz w:val="20"/>
                </w:rPr>
                <w:t>ListStatusType</w:t>
              </w:r>
            </w:hyperlink>
          </w:p>
        </w:tc>
      </w:tr>
      <w:tr w:rsidR="00512FC7" w:rsidRPr="00512FC7" w14:paraId="7F8C2A73" w14:textId="77777777" w:rsidTr="00533FE7">
        <w:tc>
          <w:tcPr>
            <w:tcW w:w="828" w:type="dxa"/>
            <w:shd w:val="clear" w:color="auto" w:fill="auto"/>
          </w:tcPr>
          <w:p w14:paraId="3C8710DE" w14:textId="77777777" w:rsidR="00512FC7" w:rsidRPr="00512FC7" w:rsidRDefault="00512FC7" w:rsidP="00533FE7">
            <w:r w:rsidRPr="00512FC7">
              <w:t>1324</w:t>
            </w:r>
          </w:p>
        </w:tc>
        <w:tc>
          <w:tcPr>
            <w:tcW w:w="2699" w:type="dxa"/>
            <w:shd w:val="clear" w:color="auto" w:fill="auto"/>
          </w:tcPr>
          <w:p w14:paraId="249EEA38" w14:textId="77777777" w:rsidR="00512FC7" w:rsidRPr="00512FC7" w:rsidRDefault="00C411EF" w:rsidP="00533FE7">
            <w:hyperlink w:anchor="fld_ListUpdateAction" w:history="1">
              <w:r w:rsidR="00512FC7" w:rsidRPr="00533FE7">
                <w:rPr>
                  <w:rStyle w:val="Hyperlink"/>
                  <w:rFonts w:ascii="Times New Roman" w:hAnsi="Times New Roman"/>
                  <w:sz w:val="20"/>
                </w:rPr>
                <w:t>ListUpdateAction</w:t>
              </w:r>
            </w:hyperlink>
          </w:p>
        </w:tc>
      </w:tr>
      <w:tr w:rsidR="00512FC7" w:rsidRPr="00512FC7" w14:paraId="445959B7" w14:textId="77777777" w:rsidTr="00533FE7">
        <w:tc>
          <w:tcPr>
            <w:tcW w:w="828" w:type="dxa"/>
            <w:shd w:val="clear" w:color="auto" w:fill="auto"/>
          </w:tcPr>
          <w:p w14:paraId="3F458240" w14:textId="77777777" w:rsidR="00512FC7" w:rsidRPr="00512FC7" w:rsidRDefault="00512FC7" w:rsidP="00533FE7">
            <w:r w:rsidRPr="00512FC7">
              <w:t>472</w:t>
            </w:r>
          </w:p>
        </w:tc>
        <w:tc>
          <w:tcPr>
            <w:tcW w:w="2699" w:type="dxa"/>
            <w:shd w:val="clear" w:color="auto" w:fill="auto"/>
          </w:tcPr>
          <w:p w14:paraId="68A2B07B" w14:textId="77777777" w:rsidR="00512FC7" w:rsidRPr="00512FC7" w:rsidRDefault="00C411EF" w:rsidP="00533FE7">
            <w:hyperlink w:anchor="fld_LocaleOfIssue" w:history="1">
              <w:r w:rsidR="00512FC7" w:rsidRPr="00533FE7">
                <w:rPr>
                  <w:rStyle w:val="Hyperlink"/>
                  <w:rFonts w:ascii="Times New Roman" w:hAnsi="Times New Roman"/>
                  <w:sz w:val="20"/>
                </w:rPr>
                <w:t>LocaleOfIssue</w:t>
              </w:r>
            </w:hyperlink>
          </w:p>
        </w:tc>
      </w:tr>
      <w:tr w:rsidR="00512FC7" w:rsidRPr="00512FC7" w14:paraId="7394D00A" w14:textId="77777777" w:rsidTr="00533FE7">
        <w:tc>
          <w:tcPr>
            <w:tcW w:w="828" w:type="dxa"/>
            <w:shd w:val="clear" w:color="auto" w:fill="auto"/>
          </w:tcPr>
          <w:p w14:paraId="32D3A510" w14:textId="77777777" w:rsidR="00512FC7" w:rsidRPr="00512FC7" w:rsidRDefault="00512FC7" w:rsidP="00533FE7">
            <w:r w:rsidRPr="00512FC7">
              <w:t>114</w:t>
            </w:r>
          </w:p>
        </w:tc>
        <w:tc>
          <w:tcPr>
            <w:tcW w:w="2699" w:type="dxa"/>
            <w:shd w:val="clear" w:color="auto" w:fill="auto"/>
          </w:tcPr>
          <w:p w14:paraId="7C7019A5" w14:textId="77777777" w:rsidR="00512FC7" w:rsidRPr="00512FC7" w:rsidRDefault="00C411EF" w:rsidP="00533FE7">
            <w:hyperlink w:anchor="fld_LocateReqd" w:history="1">
              <w:r w:rsidR="00512FC7" w:rsidRPr="00533FE7">
                <w:rPr>
                  <w:rStyle w:val="Hyperlink"/>
                  <w:rFonts w:ascii="Times New Roman" w:hAnsi="Times New Roman"/>
                  <w:sz w:val="20"/>
                </w:rPr>
                <w:t>LocateReqd</w:t>
              </w:r>
            </w:hyperlink>
          </w:p>
        </w:tc>
      </w:tr>
      <w:tr w:rsidR="00512FC7" w:rsidRPr="00512FC7" w14:paraId="67463B84" w14:textId="77777777" w:rsidTr="00533FE7">
        <w:tc>
          <w:tcPr>
            <w:tcW w:w="828" w:type="dxa"/>
            <w:shd w:val="clear" w:color="auto" w:fill="auto"/>
          </w:tcPr>
          <w:p w14:paraId="2EFE0EA3" w14:textId="77777777" w:rsidR="00512FC7" w:rsidRPr="00512FC7" w:rsidRDefault="00512FC7" w:rsidP="00533FE7">
            <w:r w:rsidRPr="00512FC7">
              <w:t>283</w:t>
            </w:r>
          </w:p>
        </w:tc>
        <w:tc>
          <w:tcPr>
            <w:tcW w:w="2699" w:type="dxa"/>
            <w:shd w:val="clear" w:color="auto" w:fill="auto"/>
          </w:tcPr>
          <w:p w14:paraId="6384588E" w14:textId="77777777" w:rsidR="00512FC7" w:rsidRPr="00512FC7" w:rsidRDefault="00C411EF" w:rsidP="00533FE7">
            <w:hyperlink w:anchor="fld_LocationID" w:history="1">
              <w:r w:rsidR="00512FC7" w:rsidRPr="00533FE7">
                <w:rPr>
                  <w:rStyle w:val="Hyperlink"/>
                  <w:rFonts w:ascii="Times New Roman" w:hAnsi="Times New Roman"/>
                  <w:sz w:val="20"/>
                </w:rPr>
                <w:t>LocationID</w:t>
              </w:r>
            </w:hyperlink>
          </w:p>
        </w:tc>
      </w:tr>
      <w:tr w:rsidR="00512FC7" w:rsidRPr="00512FC7" w14:paraId="0BE26EFE" w14:textId="77777777" w:rsidTr="00533FE7">
        <w:tc>
          <w:tcPr>
            <w:tcW w:w="828" w:type="dxa"/>
            <w:shd w:val="clear" w:color="auto" w:fill="auto"/>
          </w:tcPr>
          <w:p w14:paraId="0C66216E" w14:textId="77777777" w:rsidR="00512FC7" w:rsidRPr="00512FC7" w:rsidRDefault="00512FC7" w:rsidP="00533FE7">
            <w:r w:rsidRPr="00512FC7">
              <w:t>704</w:t>
            </w:r>
          </w:p>
        </w:tc>
        <w:tc>
          <w:tcPr>
            <w:tcW w:w="2699" w:type="dxa"/>
            <w:shd w:val="clear" w:color="auto" w:fill="auto"/>
          </w:tcPr>
          <w:p w14:paraId="451D30B5" w14:textId="77777777" w:rsidR="00512FC7" w:rsidRPr="00512FC7" w:rsidRDefault="00C411EF" w:rsidP="00533FE7">
            <w:hyperlink w:anchor="fld_LongQty" w:history="1">
              <w:r w:rsidR="00512FC7" w:rsidRPr="00533FE7">
                <w:rPr>
                  <w:rStyle w:val="Hyperlink"/>
                  <w:rFonts w:ascii="Times New Roman" w:hAnsi="Times New Roman"/>
                  <w:sz w:val="20"/>
                </w:rPr>
                <w:t>LongQty</w:t>
              </w:r>
            </w:hyperlink>
          </w:p>
        </w:tc>
      </w:tr>
      <w:tr w:rsidR="00512FC7" w:rsidRPr="00512FC7" w14:paraId="09D69A2C" w14:textId="77777777" w:rsidTr="00533FE7">
        <w:tc>
          <w:tcPr>
            <w:tcW w:w="828" w:type="dxa"/>
            <w:shd w:val="clear" w:color="auto" w:fill="auto"/>
          </w:tcPr>
          <w:p w14:paraId="08C8B495" w14:textId="77777777" w:rsidR="00512FC7" w:rsidRPr="00512FC7" w:rsidRDefault="00512FC7" w:rsidP="00533FE7">
            <w:r w:rsidRPr="00512FC7">
              <w:t>1093</w:t>
            </w:r>
          </w:p>
        </w:tc>
        <w:tc>
          <w:tcPr>
            <w:tcW w:w="2699" w:type="dxa"/>
            <w:shd w:val="clear" w:color="auto" w:fill="auto"/>
          </w:tcPr>
          <w:p w14:paraId="16C47559" w14:textId="77777777" w:rsidR="00512FC7" w:rsidRPr="00512FC7" w:rsidRDefault="00C411EF" w:rsidP="00533FE7">
            <w:hyperlink w:anchor="fld_LotType" w:history="1">
              <w:r w:rsidR="00512FC7" w:rsidRPr="00533FE7">
                <w:rPr>
                  <w:rStyle w:val="Hyperlink"/>
                  <w:rFonts w:ascii="Times New Roman" w:hAnsi="Times New Roman"/>
                  <w:sz w:val="20"/>
                </w:rPr>
                <w:t>LotType</w:t>
              </w:r>
            </w:hyperlink>
          </w:p>
        </w:tc>
      </w:tr>
      <w:tr w:rsidR="00512FC7" w:rsidRPr="00512FC7" w14:paraId="6488E335" w14:textId="77777777" w:rsidTr="00533FE7">
        <w:tc>
          <w:tcPr>
            <w:tcW w:w="828" w:type="dxa"/>
            <w:shd w:val="clear" w:color="auto" w:fill="auto"/>
          </w:tcPr>
          <w:p w14:paraId="08E53E5D" w14:textId="77777777" w:rsidR="00512FC7" w:rsidRPr="00512FC7" w:rsidRDefault="00512FC7" w:rsidP="00533FE7">
            <w:r w:rsidRPr="00512FC7">
              <w:t>1148</w:t>
            </w:r>
          </w:p>
        </w:tc>
        <w:tc>
          <w:tcPr>
            <w:tcW w:w="2699" w:type="dxa"/>
            <w:shd w:val="clear" w:color="auto" w:fill="auto"/>
          </w:tcPr>
          <w:p w14:paraId="5D9627FC" w14:textId="77777777" w:rsidR="00512FC7" w:rsidRPr="00512FC7" w:rsidRDefault="00C411EF" w:rsidP="00533FE7">
            <w:hyperlink w:anchor="fld_LowLimitPrice" w:history="1">
              <w:r w:rsidR="00512FC7" w:rsidRPr="00533FE7">
                <w:rPr>
                  <w:rStyle w:val="Hyperlink"/>
                  <w:rFonts w:ascii="Times New Roman" w:hAnsi="Times New Roman"/>
                  <w:sz w:val="20"/>
                </w:rPr>
                <w:t>LowLimitPrice</w:t>
              </w:r>
            </w:hyperlink>
          </w:p>
        </w:tc>
      </w:tr>
      <w:tr w:rsidR="00512FC7" w:rsidRPr="00512FC7" w14:paraId="13B7A634" w14:textId="77777777" w:rsidTr="00533FE7">
        <w:tc>
          <w:tcPr>
            <w:tcW w:w="828" w:type="dxa"/>
            <w:shd w:val="clear" w:color="auto" w:fill="auto"/>
          </w:tcPr>
          <w:p w14:paraId="72816156" w14:textId="77777777" w:rsidR="00512FC7" w:rsidRPr="00512FC7" w:rsidRDefault="00512FC7" w:rsidP="00533FE7">
            <w:r w:rsidRPr="00512FC7">
              <w:t>333</w:t>
            </w:r>
          </w:p>
        </w:tc>
        <w:tc>
          <w:tcPr>
            <w:tcW w:w="2699" w:type="dxa"/>
            <w:shd w:val="clear" w:color="auto" w:fill="auto"/>
          </w:tcPr>
          <w:p w14:paraId="68800E76" w14:textId="77777777" w:rsidR="00512FC7" w:rsidRPr="00512FC7" w:rsidRDefault="00C411EF" w:rsidP="00533FE7">
            <w:hyperlink w:anchor="fld_LowPx" w:history="1">
              <w:r w:rsidR="00512FC7" w:rsidRPr="00533FE7">
                <w:rPr>
                  <w:rStyle w:val="Hyperlink"/>
                  <w:rFonts w:ascii="Times New Roman" w:hAnsi="Times New Roman"/>
                  <w:sz w:val="20"/>
                </w:rPr>
                <w:t>LowPx</w:t>
              </w:r>
            </w:hyperlink>
          </w:p>
        </w:tc>
      </w:tr>
      <w:tr w:rsidR="00512FC7" w:rsidRPr="00512FC7" w14:paraId="41BF116A" w14:textId="77777777" w:rsidTr="00533FE7">
        <w:tc>
          <w:tcPr>
            <w:tcW w:w="828" w:type="dxa"/>
            <w:shd w:val="clear" w:color="auto" w:fill="auto"/>
          </w:tcPr>
          <w:p w14:paraId="076FCA7F" w14:textId="77777777" w:rsidR="00512FC7" w:rsidRPr="00512FC7" w:rsidRDefault="00512FC7" w:rsidP="00533FE7">
            <w:r w:rsidRPr="00512FC7">
              <w:t>474</w:t>
            </w:r>
          </w:p>
        </w:tc>
        <w:tc>
          <w:tcPr>
            <w:tcW w:w="2699" w:type="dxa"/>
            <w:shd w:val="clear" w:color="auto" w:fill="auto"/>
          </w:tcPr>
          <w:p w14:paraId="66B8270D" w14:textId="77777777" w:rsidR="00512FC7" w:rsidRPr="00512FC7" w:rsidRDefault="00C411EF" w:rsidP="00533FE7">
            <w:hyperlink w:anchor="fld_MailingDtls" w:history="1">
              <w:r w:rsidR="00512FC7" w:rsidRPr="00533FE7">
                <w:rPr>
                  <w:rStyle w:val="Hyperlink"/>
                  <w:rFonts w:ascii="Times New Roman" w:hAnsi="Times New Roman"/>
                  <w:sz w:val="20"/>
                </w:rPr>
                <w:t>MailingDtls</w:t>
              </w:r>
            </w:hyperlink>
          </w:p>
        </w:tc>
      </w:tr>
      <w:tr w:rsidR="00512FC7" w:rsidRPr="00512FC7" w14:paraId="0DD8A75F" w14:textId="77777777" w:rsidTr="00533FE7">
        <w:tc>
          <w:tcPr>
            <w:tcW w:w="828" w:type="dxa"/>
            <w:shd w:val="clear" w:color="auto" w:fill="auto"/>
          </w:tcPr>
          <w:p w14:paraId="5A0BD45E" w14:textId="77777777" w:rsidR="00512FC7" w:rsidRPr="00512FC7" w:rsidRDefault="00512FC7" w:rsidP="00533FE7">
            <w:r w:rsidRPr="00512FC7">
              <w:t>482</w:t>
            </w:r>
          </w:p>
        </w:tc>
        <w:tc>
          <w:tcPr>
            <w:tcW w:w="2699" w:type="dxa"/>
            <w:shd w:val="clear" w:color="auto" w:fill="auto"/>
          </w:tcPr>
          <w:p w14:paraId="12DEF138" w14:textId="77777777" w:rsidR="00512FC7" w:rsidRPr="00512FC7" w:rsidRDefault="00C411EF" w:rsidP="00533FE7">
            <w:hyperlink w:anchor="fld_MailingInst" w:history="1">
              <w:r w:rsidR="00512FC7" w:rsidRPr="00533FE7">
                <w:rPr>
                  <w:rStyle w:val="Hyperlink"/>
                  <w:rFonts w:ascii="Times New Roman" w:hAnsi="Times New Roman"/>
                  <w:sz w:val="20"/>
                </w:rPr>
                <w:t>MailingInst</w:t>
              </w:r>
            </w:hyperlink>
          </w:p>
        </w:tc>
      </w:tr>
      <w:tr w:rsidR="00512FC7" w:rsidRPr="00512FC7" w14:paraId="7D652A98" w14:textId="77777777" w:rsidTr="00533FE7">
        <w:tc>
          <w:tcPr>
            <w:tcW w:w="828" w:type="dxa"/>
            <w:shd w:val="clear" w:color="auto" w:fill="auto"/>
          </w:tcPr>
          <w:p w14:paraId="4B999990" w14:textId="77777777" w:rsidR="00512FC7" w:rsidRPr="00512FC7" w:rsidRDefault="00512FC7" w:rsidP="00533FE7">
            <w:r w:rsidRPr="00512FC7">
              <w:t>1028</w:t>
            </w:r>
          </w:p>
        </w:tc>
        <w:tc>
          <w:tcPr>
            <w:tcW w:w="2699" w:type="dxa"/>
            <w:shd w:val="clear" w:color="auto" w:fill="auto"/>
          </w:tcPr>
          <w:p w14:paraId="5EA5100A" w14:textId="77777777" w:rsidR="00512FC7" w:rsidRPr="00512FC7" w:rsidRDefault="00C411EF" w:rsidP="00533FE7">
            <w:hyperlink w:anchor="fld_ManualOrderIndicator" w:history="1">
              <w:r w:rsidR="00512FC7" w:rsidRPr="00533FE7">
                <w:rPr>
                  <w:rStyle w:val="Hyperlink"/>
                  <w:rFonts w:ascii="Times New Roman" w:hAnsi="Times New Roman"/>
                  <w:sz w:val="20"/>
                </w:rPr>
                <w:t>ManualOrderIndicator</w:t>
              </w:r>
            </w:hyperlink>
          </w:p>
        </w:tc>
      </w:tr>
      <w:tr w:rsidR="00512FC7" w:rsidRPr="00512FC7" w14:paraId="5DC425E0" w14:textId="77777777" w:rsidTr="00533FE7">
        <w:tc>
          <w:tcPr>
            <w:tcW w:w="828" w:type="dxa"/>
            <w:shd w:val="clear" w:color="auto" w:fill="auto"/>
          </w:tcPr>
          <w:p w14:paraId="2D1FF6B1" w14:textId="77777777" w:rsidR="00512FC7" w:rsidRPr="00512FC7" w:rsidRDefault="00512FC7" w:rsidP="00533FE7">
            <w:r w:rsidRPr="00512FC7">
              <w:t>899</w:t>
            </w:r>
          </w:p>
        </w:tc>
        <w:tc>
          <w:tcPr>
            <w:tcW w:w="2699" w:type="dxa"/>
            <w:shd w:val="clear" w:color="auto" w:fill="auto"/>
          </w:tcPr>
          <w:p w14:paraId="3E47A650" w14:textId="77777777" w:rsidR="00512FC7" w:rsidRPr="00512FC7" w:rsidRDefault="00C411EF" w:rsidP="00533FE7">
            <w:hyperlink w:anchor="fld_MarginExcess" w:history="1">
              <w:r w:rsidR="00512FC7" w:rsidRPr="00533FE7">
                <w:rPr>
                  <w:rStyle w:val="Hyperlink"/>
                  <w:rFonts w:ascii="Times New Roman" w:hAnsi="Times New Roman"/>
                  <w:sz w:val="20"/>
                </w:rPr>
                <w:t>MarginExcess</w:t>
              </w:r>
            </w:hyperlink>
          </w:p>
        </w:tc>
      </w:tr>
      <w:tr w:rsidR="00512FC7" w:rsidRPr="00512FC7" w14:paraId="511B7EBF" w14:textId="77777777" w:rsidTr="00533FE7">
        <w:tc>
          <w:tcPr>
            <w:tcW w:w="828" w:type="dxa"/>
            <w:shd w:val="clear" w:color="auto" w:fill="auto"/>
          </w:tcPr>
          <w:p w14:paraId="48EDE1E9" w14:textId="77777777" w:rsidR="00512FC7" w:rsidRPr="00512FC7" w:rsidRDefault="00512FC7" w:rsidP="00533FE7">
            <w:r w:rsidRPr="00512FC7">
              <w:t>898</w:t>
            </w:r>
          </w:p>
        </w:tc>
        <w:tc>
          <w:tcPr>
            <w:tcW w:w="2699" w:type="dxa"/>
            <w:shd w:val="clear" w:color="auto" w:fill="auto"/>
          </w:tcPr>
          <w:p w14:paraId="690071D2" w14:textId="77777777" w:rsidR="00512FC7" w:rsidRPr="00512FC7" w:rsidRDefault="00C411EF" w:rsidP="00533FE7">
            <w:hyperlink w:anchor="fld_MarginRatio" w:history="1">
              <w:r w:rsidR="00512FC7" w:rsidRPr="00533FE7">
                <w:rPr>
                  <w:rStyle w:val="Hyperlink"/>
                  <w:rFonts w:ascii="Times New Roman" w:hAnsi="Times New Roman"/>
                  <w:sz w:val="20"/>
                </w:rPr>
                <w:t>MarginRatio</w:t>
              </w:r>
            </w:hyperlink>
          </w:p>
        </w:tc>
      </w:tr>
      <w:tr w:rsidR="00512FC7" w:rsidRPr="00512FC7" w14:paraId="320714D0" w14:textId="77777777" w:rsidTr="00533FE7">
        <w:tc>
          <w:tcPr>
            <w:tcW w:w="828" w:type="dxa"/>
            <w:shd w:val="clear" w:color="auto" w:fill="auto"/>
          </w:tcPr>
          <w:p w14:paraId="26DA5016" w14:textId="77777777" w:rsidR="00512FC7" w:rsidRPr="00512FC7" w:rsidRDefault="00512FC7" w:rsidP="00533FE7">
            <w:r w:rsidRPr="00512FC7">
              <w:t>264</w:t>
            </w:r>
          </w:p>
        </w:tc>
        <w:tc>
          <w:tcPr>
            <w:tcW w:w="2699" w:type="dxa"/>
            <w:shd w:val="clear" w:color="auto" w:fill="auto"/>
          </w:tcPr>
          <w:p w14:paraId="203F28A5" w14:textId="77777777" w:rsidR="00512FC7" w:rsidRPr="00512FC7" w:rsidRDefault="00C411EF" w:rsidP="00533FE7">
            <w:hyperlink w:anchor="fld_MarketDepth" w:history="1">
              <w:r w:rsidR="00512FC7" w:rsidRPr="00533FE7">
                <w:rPr>
                  <w:rStyle w:val="Hyperlink"/>
                  <w:rFonts w:ascii="Times New Roman" w:hAnsi="Times New Roman"/>
                  <w:sz w:val="20"/>
                </w:rPr>
                <w:t>MarketDepth</w:t>
              </w:r>
            </w:hyperlink>
          </w:p>
        </w:tc>
      </w:tr>
      <w:tr w:rsidR="00512FC7" w:rsidRPr="00512FC7" w14:paraId="7123E3A5" w14:textId="77777777" w:rsidTr="00533FE7">
        <w:tc>
          <w:tcPr>
            <w:tcW w:w="828" w:type="dxa"/>
            <w:shd w:val="clear" w:color="auto" w:fill="auto"/>
          </w:tcPr>
          <w:p w14:paraId="54B6455B" w14:textId="77777777" w:rsidR="00512FC7" w:rsidRPr="00512FC7" w:rsidRDefault="00512FC7" w:rsidP="00533FE7">
            <w:r w:rsidRPr="00512FC7">
              <w:t>1301</w:t>
            </w:r>
          </w:p>
        </w:tc>
        <w:tc>
          <w:tcPr>
            <w:tcW w:w="2699" w:type="dxa"/>
            <w:shd w:val="clear" w:color="auto" w:fill="auto"/>
          </w:tcPr>
          <w:p w14:paraId="6F8F8D12" w14:textId="77777777" w:rsidR="00512FC7" w:rsidRPr="00512FC7" w:rsidRDefault="00C411EF" w:rsidP="00533FE7">
            <w:hyperlink w:anchor="fld_MarketID" w:history="1">
              <w:r w:rsidR="00512FC7" w:rsidRPr="00533FE7">
                <w:rPr>
                  <w:rStyle w:val="Hyperlink"/>
                  <w:rFonts w:ascii="Times New Roman" w:hAnsi="Times New Roman"/>
                  <w:sz w:val="20"/>
                </w:rPr>
                <w:t>MarketID</w:t>
              </w:r>
            </w:hyperlink>
          </w:p>
        </w:tc>
      </w:tr>
      <w:tr w:rsidR="00512FC7" w:rsidRPr="00512FC7" w14:paraId="5BBEBA2C" w14:textId="77777777" w:rsidTr="00533FE7">
        <w:tc>
          <w:tcPr>
            <w:tcW w:w="828" w:type="dxa"/>
            <w:shd w:val="clear" w:color="auto" w:fill="auto"/>
          </w:tcPr>
          <w:p w14:paraId="08E137BE" w14:textId="77777777" w:rsidR="00512FC7" w:rsidRPr="00512FC7" w:rsidRDefault="00512FC7" w:rsidP="00533FE7">
            <w:r w:rsidRPr="00512FC7">
              <w:t>1394</w:t>
            </w:r>
          </w:p>
        </w:tc>
        <w:tc>
          <w:tcPr>
            <w:tcW w:w="2699" w:type="dxa"/>
            <w:shd w:val="clear" w:color="auto" w:fill="auto"/>
          </w:tcPr>
          <w:p w14:paraId="43241ECF" w14:textId="77777777" w:rsidR="00512FC7" w:rsidRPr="00512FC7" w:rsidRDefault="00C411EF" w:rsidP="00533FE7">
            <w:hyperlink w:anchor="fld_MarketReportID" w:history="1">
              <w:r w:rsidR="00512FC7" w:rsidRPr="00533FE7">
                <w:rPr>
                  <w:rStyle w:val="Hyperlink"/>
                  <w:rFonts w:ascii="Times New Roman" w:hAnsi="Times New Roman"/>
                  <w:sz w:val="20"/>
                </w:rPr>
                <w:t>MarketReportID</w:t>
              </w:r>
            </w:hyperlink>
          </w:p>
        </w:tc>
      </w:tr>
      <w:tr w:rsidR="00512FC7" w:rsidRPr="00512FC7" w14:paraId="2BDB7765" w14:textId="77777777" w:rsidTr="00533FE7">
        <w:tc>
          <w:tcPr>
            <w:tcW w:w="828" w:type="dxa"/>
            <w:shd w:val="clear" w:color="auto" w:fill="auto"/>
          </w:tcPr>
          <w:p w14:paraId="3EF9150F" w14:textId="77777777" w:rsidR="00512FC7" w:rsidRPr="00512FC7" w:rsidRDefault="00512FC7" w:rsidP="00533FE7">
            <w:r w:rsidRPr="00512FC7">
              <w:t>1393</w:t>
            </w:r>
          </w:p>
        </w:tc>
        <w:tc>
          <w:tcPr>
            <w:tcW w:w="2699" w:type="dxa"/>
            <w:shd w:val="clear" w:color="auto" w:fill="auto"/>
          </w:tcPr>
          <w:p w14:paraId="74A9A994" w14:textId="77777777" w:rsidR="00512FC7" w:rsidRPr="00512FC7" w:rsidRDefault="00C411EF" w:rsidP="00533FE7">
            <w:hyperlink w:anchor="fld_MarketReqID" w:history="1">
              <w:r w:rsidR="00512FC7" w:rsidRPr="00533FE7">
                <w:rPr>
                  <w:rStyle w:val="Hyperlink"/>
                  <w:rFonts w:ascii="Times New Roman" w:hAnsi="Times New Roman"/>
                  <w:sz w:val="20"/>
                </w:rPr>
                <w:t>MarketReqID</w:t>
              </w:r>
            </w:hyperlink>
          </w:p>
        </w:tc>
      </w:tr>
      <w:tr w:rsidR="00512FC7" w:rsidRPr="00512FC7" w14:paraId="2F43F9B8" w14:textId="77777777" w:rsidTr="00533FE7">
        <w:tc>
          <w:tcPr>
            <w:tcW w:w="828" w:type="dxa"/>
            <w:shd w:val="clear" w:color="auto" w:fill="auto"/>
          </w:tcPr>
          <w:p w14:paraId="1D80356F" w14:textId="77777777" w:rsidR="00512FC7" w:rsidRPr="00512FC7" w:rsidRDefault="00512FC7" w:rsidP="00533FE7">
            <w:r w:rsidRPr="00512FC7">
              <w:t>1396</w:t>
            </w:r>
          </w:p>
        </w:tc>
        <w:tc>
          <w:tcPr>
            <w:tcW w:w="2699" w:type="dxa"/>
            <w:shd w:val="clear" w:color="auto" w:fill="auto"/>
          </w:tcPr>
          <w:p w14:paraId="5A8EB1B3" w14:textId="77777777" w:rsidR="00512FC7" w:rsidRPr="00512FC7" w:rsidRDefault="00C411EF" w:rsidP="00533FE7">
            <w:hyperlink w:anchor="fld_MarketSegmentDesc" w:history="1">
              <w:r w:rsidR="00512FC7" w:rsidRPr="00533FE7">
                <w:rPr>
                  <w:rStyle w:val="Hyperlink"/>
                  <w:rFonts w:ascii="Times New Roman" w:hAnsi="Times New Roman"/>
                  <w:sz w:val="20"/>
                </w:rPr>
                <w:t>MarketSegmentDesc</w:t>
              </w:r>
            </w:hyperlink>
          </w:p>
        </w:tc>
      </w:tr>
      <w:tr w:rsidR="00512FC7" w:rsidRPr="00512FC7" w14:paraId="3117EC88" w14:textId="77777777" w:rsidTr="00533FE7">
        <w:tc>
          <w:tcPr>
            <w:tcW w:w="828" w:type="dxa"/>
            <w:shd w:val="clear" w:color="auto" w:fill="auto"/>
          </w:tcPr>
          <w:p w14:paraId="5DCFCB94" w14:textId="77777777" w:rsidR="00512FC7" w:rsidRPr="00512FC7" w:rsidRDefault="00512FC7" w:rsidP="00533FE7">
            <w:r w:rsidRPr="00512FC7">
              <w:t>1300</w:t>
            </w:r>
          </w:p>
        </w:tc>
        <w:tc>
          <w:tcPr>
            <w:tcW w:w="2699" w:type="dxa"/>
            <w:shd w:val="clear" w:color="auto" w:fill="auto"/>
          </w:tcPr>
          <w:p w14:paraId="07C1CE67" w14:textId="77777777" w:rsidR="00512FC7" w:rsidRPr="00512FC7" w:rsidRDefault="00C411EF" w:rsidP="00533FE7">
            <w:hyperlink w:anchor="fld_MarketSegmentID" w:history="1">
              <w:r w:rsidR="00512FC7" w:rsidRPr="00533FE7">
                <w:rPr>
                  <w:rStyle w:val="Hyperlink"/>
                  <w:rFonts w:ascii="Times New Roman" w:hAnsi="Times New Roman"/>
                  <w:sz w:val="20"/>
                </w:rPr>
                <w:t>MarketSegmentID</w:t>
              </w:r>
            </w:hyperlink>
          </w:p>
        </w:tc>
      </w:tr>
      <w:tr w:rsidR="00512FC7" w:rsidRPr="00512FC7" w14:paraId="46A74E9E" w14:textId="77777777" w:rsidTr="00533FE7">
        <w:tc>
          <w:tcPr>
            <w:tcW w:w="828" w:type="dxa"/>
            <w:shd w:val="clear" w:color="auto" w:fill="auto"/>
          </w:tcPr>
          <w:p w14:paraId="7DD9F033" w14:textId="77777777" w:rsidR="00512FC7" w:rsidRPr="00512FC7" w:rsidRDefault="00512FC7" w:rsidP="00533FE7">
            <w:r w:rsidRPr="00512FC7">
              <w:t>1395</w:t>
            </w:r>
          </w:p>
        </w:tc>
        <w:tc>
          <w:tcPr>
            <w:tcW w:w="2699" w:type="dxa"/>
            <w:shd w:val="clear" w:color="auto" w:fill="auto"/>
          </w:tcPr>
          <w:p w14:paraId="2CE0C9B7" w14:textId="77777777" w:rsidR="00512FC7" w:rsidRPr="00512FC7" w:rsidRDefault="00C411EF" w:rsidP="00533FE7">
            <w:hyperlink w:anchor="fld_MarketUpdateAction" w:history="1">
              <w:r w:rsidR="00512FC7" w:rsidRPr="00533FE7">
                <w:rPr>
                  <w:rStyle w:val="Hyperlink"/>
                  <w:rFonts w:ascii="Times New Roman" w:hAnsi="Times New Roman"/>
                  <w:sz w:val="20"/>
                </w:rPr>
                <w:t>MarketUpdateAction</w:t>
              </w:r>
            </w:hyperlink>
          </w:p>
        </w:tc>
      </w:tr>
      <w:tr w:rsidR="00512FC7" w:rsidRPr="00512FC7" w14:paraId="67FD8D1F" w14:textId="77777777" w:rsidTr="00533FE7">
        <w:tc>
          <w:tcPr>
            <w:tcW w:w="828" w:type="dxa"/>
            <w:shd w:val="clear" w:color="auto" w:fill="auto"/>
          </w:tcPr>
          <w:p w14:paraId="1B7FD4C6" w14:textId="77777777" w:rsidR="00512FC7" w:rsidRPr="00512FC7" w:rsidRDefault="00512FC7" w:rsidP="00533FE7">
            <w:r w:rsidRPr="00512FC7">
              <w:t>1376</w:t>
            </w:r>
          </w:p>
        </w:tc>
        <w:tc>
          <w:tcPr>
            <w:tcW w:w="2699" w:type="dxa"/>
            <w:shd w:val="clear" w:color="auto" w:fill="auto"/>
          </w:tcPr>
          <w:p w14:paraId="12126D73" w14:textId="77777777" w:rsidR="00512FC7" w:rsidRPr="00512FC7" w:rsidRDefault="00C411EF" w:rsidP="00533FE7">
            <w:hyperlink w:anchor="fld_MassActionRejectReason" w:history="1">
              <w:r w:rsidR="00512FC7" w:rsidRPr="00533FE7">
                <w:rPr>
                  <w:rStyle w:val="Hyperlink"/>
                  <w:rFonts w:ascii="Times New Roman" w:hAnsi="Times New Roman"/>
                  <w:sz w:val="20"/>
                </w:rPr>
                <w:t>MassActionRejectReason</w:t>
              </w:r>
            </w:hyperlink>
          </w:p>
        </w:tc>
      </w:tr>
      <w:tr w:rsidR="00512FC7" w:rsidRPr="00512FC7" w14:paraId="20870A0D" w14:textId="77777777" w:rsidTr="00533FE7">
        <w:tc>
          <w:tcPr>
            <w:tcW w:w="828" w:type="dxa"/>
            <w:shd w:val="clear" w:color="auto" w:fill="auto"/>
          </w:tcPr>
          <w:p w14:paraId="051BCEE2" w14:textId="77777777" w:rsidR="00512FC7" w:rsidRPr="00512FC7" w:rsidRDefault="00512FC7" w:rsidP="00533FE7">
            <w:r w:rsidRPr="00512FC7">
              <w:t>1369</w:t>
            </w:r>
          </w:p>
        </w:tc>
        <w:tc>
          <w:tcPr>
            <w:tcW w:w="2699" w:type="dxa"/>
            <w:shd w:val="clear" w:color="auto" w:fill="auto"/>
          </w:tcPr>
          <w:p w14:paraId="16DC67CE" w14:textId="77777777" w:rsidR="00512FC7" w:rsidRPr="00512FC7" w:rsidRDefault="00C411EF" w:rsidP="00533FE7">
            <w:hyperlink w:anchor="fld_MassActionReportID" w:history="1">
              <w:r w:rsidR="00512FC7" w:rsidRPr="00533FE7">
                <w:rPr>
                  <w:rStyle w:val="Hyperlink"/>
                  <w:rFonts w:ascii="Times New Roman" w:hAnsi="Times New Roman"/>
                  <w:sz w:val="20"/>
                </w:rPr>
                <w:t>MassActionReportID</w:t>
              </w:r>
            </w:hyperlink>
          </w:p>
        </w:tc>
      </w:tr>
      <w:tr w:rsidR="00512FC7" w:rsidRPr="00512FC7" w14:paraId="2853F0B6" w14:textId="77777777" w:rsidTr="00533FE7">
        <w:tc>
          <w:tcPr>
            <w:tcW w:w="828" w:type="dxa"/>
            <w:shd w:val="clear" w:color="auto" w:fill="auto"/>
          </w:tcPr>
          <w:p w14:paraId="779961BF" w14:textId="77777777" w:rsidR="00512FC7" w:rsidRPr="00512FC7" w:rsidRDefault="00512FC7" w:rsidP="00533FE7">
            <w:r w:rsidRPr="00512FC7">
              <w:t>1375</w:t>
            </w:r>
          </w:p>
        </w:tc>
        <w:tc>
          <w:tcPr>
            <w:tcW w:w="2699" w:type="dxa"/>
            <w:shd w:val="clear" w:color="auto" w:fill="auto"/>
          </w:tcPr>
          <w:p w14:paraId="5247D219" w14:textId="77777777" w:rsidR="00512FC7" w:rsidRPr="00512FC7" w:rsidRDefault="00C411EF" w:rsidP="00533FE7">
            <w:hyperlink w:anchor="fld_MassActionResponse" w:history="1">
              <w:r w:rsidR="00512FC7" w:rsidRPr="00533FE7">
                <w:rPr>
                  <w:rStyle w:val="Hyperlink"/>
                  <w:rFonts w:ascii="Times New Roman" w:hAnsi="Times New Roman"/>
                  <w:sz w:val="20"/>
                </w:rPr>
                <w:t>MassActionResponse</w:t>
              </w:r>
            </w:hyperlink>
          </w:p>
        </w:tc>
      </w:tr>
      <w:tr w:rsidR="00512FC7" w:rsidRPr="00512FC7" w14:paraId="2076AF85" w14:textId="77777777" w:rsidTr="00533FE7">
        <w:tc>
          <w:tcPr>
            <w:tcW w:w="828" w:type="dxa"/>
            <w:shd w:val="clear" w:color="auto" w:fill="auto"/>
          </w:tcPr>
          <w:p w14:paraId="3746319C" w14:textId="77777777" w:rsidR="00512FC7" w:rsidRPr="00512FC7" w:rsidRDefault="00512FC7" w:rsidP="00533FE7">
            <w:r w:rsidRPr="00512FC7">
              <w:t>1374</w:t>
            </w:r>
          </w:p>
        </w:tc>
        <w:tc>
          <w:tcPr>
            <w:tcW w:w="2699" w:type="dxa"/>
            <w:shd w:val="clear" w:color="auto" w:fill="auto"/>
          </w:tcPr>
          <w:p w14:paraId="1AEA100E" w14:textId="77777777" w:rsidR="00512FC7" w:rsidRPr="00512FC7" w:rsidRDefault="00C411EF" w:rsidP="00533FE7">
            <w:hyperlink w:anchor="fld_MassActionScope" w:history="1">
              <w:r w:rsidR="00512FC7" w:rsidRPr="00533FE7">
                <w:rPr>
                  <w:rStyle w:val="Hyperlink"/>
                  <w:rFonts w:ascii="Times New Roman" w:hAnsi="Times New Roman"/>
                  <w:sz w:val="20"/>
                </w:rPr>
                <w:t>MassActionScope</w:t>
              </w:r>
            </w:hyperlink>
          </w:p>
        </w:tc>
      </w:tr>
      <w:tr w:rsidR="00512FC7" w:rsidRPr="00512FC7" w14:paraId="2FEA0DB7" w14:textId="77777777" w:rsidTr="00533FE7">
        <w:tc>
          <w:tcPr>
            <w:tcW w:w="828" w:type="dxa"/>
            <w:shd w:val="clear" w:color="auto" w:fill="auto"/>
          </w:tcPr>
          <w:p w14:paraId="04385145" w14:textId="77777777" w:rsidR="00512FC7" w:rsidRPr="00512FC7" w:rsidRDefault="00512FC7" w:rsidP="00533FE7">
            <w:r w:rsidRPr="00512FC7">
              <w:t>1373</w:t>
            </w:r>
          </w:p>
        </w:tc>
        <w:tc>
          <w:tcPr>
            <w:tcW w:w="2699" w:type="dxa"/>
            <w:shd w:val="clear" w:color="auto" w:fill="auto"/>
          </w:tcPr>
          <w:p w14:paraId="7F927045" w14:textId="77777777" w:rsidR="00512FC7" w:rsidRPr="00512FC7" w:rsidRDefault="00C411EF" w:rsidP="00533FE7">
            <w:hyperlink w:anchor="fld_MassActionType" w:history="1">
              <w:r w:rsidR="00512FC7" w:rsidRPr="00533FE7">
                <w:rPr>
                  <w:rStyle w:val="Hyperlink"/>
                  <w:rFonts w:ascii="Times New Roman" w:hAnsi="Times New Roman"/>
                  <w:sz w:val="20"/>
                </w:rPr>
                <w:t>MassActionType</w:t>
              </w:r>
            </w:hyperlink>
          </w:p>
        </w:tc>
      </w:tr>
      <w:tr w:rsidR="00512FC7" w:rsidRPr="00512FC7" w14:paraId="5F35A346" w14:textId="77777777" w:rsidTr="00533FE7">
        <w:tc>
          <w:tcPr>
            <w:tcW w:w="828" w:type="dxa"/>
            <w:shd w:val="clear" w:color="auto" w:fill="auto"/>
          </w:tcPr>
          <w:p w14:paraId="411CE8B1" w14:textId="77777777" w:rsidR="00512FC7" w:rsidRPr="00512FC7" w:rsidRDefault="00512FC7" w:rsidP="00533FE7">
            <w:r w:rsidRPr="00512FC7">
              <w:t>532</w:t>
            </w:r>
          </w:p>
        </w:tc>
        <w:tc>
          <w:tcPr>
            <w:tcW w:w="2699" w:type="dxa"/>
            <w:shd w:val="clear" w:color="auto" w:fill="auto"/>
          </w:tcPr>
          <w:p w14:paraId="0D17A585" w14:textId="77777777" w:rsidR="00512FC7" w:rsidRPr="00512FC7" w:rsidRDefault="00C411EF" w:rsidP="00533FE7">
            <w:hyperlink w:anchor="fld_MassCancelRejectReason" w:history="1">
              <w:r w:rsidR="00512FC7" w:rsidRPr="00533FE7">
                <w:rPr>
                  <w:rStyle w:val="Hyperlink"/>
                  <w:rFonts w:ascii="Times New Roman" w:hAnsi="Times New Roman"/>
                  <w:sz w:val="20"/>
                </w:rPr>
                <w:t>MassCancelRejectReason</w:t>
              </w:r>
            </w:hyperlink>
          </w:p>
        </w:tc>
      </w:tr>
      <w:tr w:rsidR="00512FC7" w:rsidRPr="00512FC7" w14:paraId="63CD9E2C" w14:textId="77777777" w:rsidTr="00533FE7">
        <w:tc>
          <w:tcPr>
            <w:tcW w:w="828" w:type="dxa"/>
            <w:shd w:val="clear" w:color="auto" w:fill="auto"/>
          </w:tcPr>
          <w:p w14:paraId="27C5AAF8" w14:textId="77777777" w:rsidR="00512FC7" w:rsidRPr="00512FC7" w:rsidRDefault="00512FC7" w:rsidP="00533FE7">
            <w:r w:rsidRPr="00512FC7">
              <w:t>530</w:t>
            </w:r>
          </w:p>
        </w:tc>
        <w:tc>
          <w:tcPr>
            <w:tcW w:w="2699" w:type="dxa"/>
            <w:shd w:val="clear" w:color="auto" w:fill="auto"/>
          </w:tcPr>
          <w:p w14:paraId="653CAD34" w14:textId="77777777" w:rsidR="00512FC7" w:rsidRPr="00512FC7" w:rsidRDefault="00C411EF" w:rsidP="00533FE7">
            <w:hyperlink w:anchor="fld_MassCancelRequestType" w:history="1">
              <w:r w:rsidR="00512FC7" w:rsidRPr="00533FE7">
                <w:rPr>
                  <w:rStyle w:val="Hyperlink"/>
                  <w:rFonts w:ascii="Times New Roman" w:hAnsi="Times New Roman"/>
                  <w:sz w:val="20"/>
                </w:rPr>
                <w:t>MassCancelRequestType</w:t>
              </w:r>
            </w:hyperlink>
          </w:p>
        </w:tc>
      </w:tr>
      <w:tr w:rsidR="00512FC7" w:rsidRPr="00512FC7" w14:paraId="4C9F700D" w14:textId="77777777" w:rsidTr="00533FE7">
        <w:tc>
          <w:tcPr>
            <w:tcW w:w="828" w:type="dxa"/>
            <w:shd w:val="clear" w:color="auto" w:fill="auto"/>
          </w:tcPr>
          <w:p w14:paraId="6239E89B" w14:textId="77777777" w:rsidR="00512FC7" w:rsidRPr="00512FC7" w:rsidRDefault="00512FC7" w:rsidP="00533FE7">
            <w:r w:rsidRPr="00512FC7">
              <w:t>531</w:t>
            </w:r>
          </w:p>
        </w:tc>
        <w:tc>
          <w:tcPr>
            <w:tcW w:w="2699" w:type="dxa"/>
            <w:shd w:val="clear" w:color="auto" w:fill="auto"/>
          </w:tcPr>
          <w:p w14:paraId="629D6E5A" w14:textId="77777777" w:rsidR="00512FC7" w:rsidRPr="00512FC7" w:rsidRDefault="00C411EF" w:rsidP="00533FE7">
            <w:hyperlink w:anchor="fld_MassCancelResponse" w:history="1">
              <w:r w:rsidR="00512FC7" w:rsidRPr="00533FE7">
                <w:rPr>
                  <w:rStyle w:val="Hyperlink"/>
                  <w:rFonts w:ascii="Times New Roman" w:hAnsi="Times New Roman"/>
                  <w:sz w:val="20"/>
                </w:rPr>
                <w:t>MassCancelResponse</w:t>
              </w:r>
            </w:hyperlink>
          </w:p>
        </w:tc>
      </w:tr>
      <w:tr w:rsidR="00512FC7" w:rsidRPr="00512FC7" w14:paraId="654C4263" w14:textId="77777777" w:rsidTr="00533FE7">
        <w:tc>
          <w:tcPr>
            <w:tcW w:w="828" w:type="dxa"/>
            <w:shd w:val="clear" w:color="auto" w:fill="auto"/>
          </w:tcPr>
          <w:p w14:paraId="1B9A7825" w14:textId="77777777" w:rsidR="00512FC7" w:rsidRPr="00512FC7" w:rsidRDefault="00512FC7" w:rsidP="00533FE7">
            <w:r w:rsidRPr="00512FC7">
              <w:t>584</w:t>
            </w:r>
          </w:p>
        </w:tc>
        <w:tc>
          <w:tcPr>
            <w:tcW w:w="2699" w:type="dxa"/>
            <w:shd w:val="clear" w:color="auto" w:fill="auto"/>
          </w:tcPr>
          <w:p w14:paraId="0FFFD99E" w14:textId="77777777" w:rsidR="00512FC7" w:rsidRPr="00512FC7" w:rsidRDefault="00C411EF" w:rsidP="00533FE7">
            <w:hyperlink w:anchor="fld_MassStatusReqID" w:history="1">
              <w:r w:rsidR="00512FC7" w:rsidRPr="00533FE7">
                <w:rPr>
                  <w:rStyle w:val="Hyperlink"/>
                  <w:rFonts w:ascii="Times New Roman" w:hAnsi="Times New Roman"/>
                  <w:sz w:val="20"/>
                </w:rPr>
                <w:t>MassStatusReqID</w:t>
              </w:r>
            </w:hyperlink>
          </w:p>
        </w:tc>
      </w:tr>
      <w:tr w:rsidR="00512FC7" w:rsidRPr="00512FC7" w14:paraId="69299AD6" w14:textId="77777777" w:rsidTr="00533FE7">
        <w:tc>
          <w:tcPr>
            <w:tcW w:w="828" w:type="dxa"/>
            <w:shd w:val="clear" w:color="auto" w:fill="auto"/>
          </w:tcPr>
          <w:p w14:paraId="399BAE73" w14:textId="77777777" w:rsidR="00512FC7" w:rsidRPr="00512FC7" w:rsidRDefault="00512FC7" w:rsidP="00533FE7">
            <w:r w:rsidRPr="00512FC7">
              <w:t>585</w:t>
            </w:r>
          </w:p>
        </w:tc>
        <w:tc>
          <w:tcPr>
            <w:tcW w:w="2699" w:type="dxa"/>
            <w:shd w:val="clear" w:color="auto" w:fill="auto"/>
          </w:tcPr>
          <w:p w14:paraId="24804D7E" w14:textId="77777777" w:rsidR="00512FC7" w:rsidRPr="00512FC7" w:rsidRDefault="00C411EF" w:rsidP="00533FE7">
            <w:hyperlink w:anchor="fld_MassStatusReqType" w:history="1">
              <w:r w:rsidR="00512FC7" w:rsidRPr="00533FE7">
                <w:rPr>
                  <w:rStyle w:val="Hyperlink"/>
                  <w:rFonts w:ascii="Times New Roman" w:hAnsi="Times New Roman"/>
                  <w:sz w:val="20"/>
                </w:rPr>
                <w:t>MassStatusReqType</w:t>
              </w:r>
            </w:hyperlink>
          </w:p>
        </w:tc>
      </w:tr>
      <w:tr w:rsidR="00512FC7" w:rsidRPr="00512FC7" w14:paraId="43F3A4FD" w14:textId="77777777" w:rsidTr="00533FE7">
        <w:tc>
          <w:tcPr>
            <w:tcW w:w="828" w:type="dxa"/>
            <w:shd w:val="clear" w:color="auto" w:fill="auto"/>
          </w:tcPr>
          <w:p w14:paraId="7C25E931" w14:textId="77777777" w:rsidR="00512FC7" w:rsidRPr="00512FC7" w:rsidRDefault="00512FC7" w:rsidP="00533FE7">
            <w:r w:rsidRPr="00512FC7">
              <w:t>1142</w:t>
            </w:r>
          </w:p>
        </w:tc>
        <w:tc>
          <w:tcPr>
            <w:tcW w:w="2699" w:type="dxa"/>
            <w:shd w:val="clear" w:color="auto" w:fill="auto"/>
          </w:tcPr>
          <w:p w14:paraId="556FFAC1" w14:textId="77777777" w:rsidR="00512FC7" w:rsidRPr="00512FC7" w:rsidRDefault="00C411EF" w:rsidP="00533FE7">
            <w:hyperlink w:anchor="fld_MatchAlgorithm" w:history="1">
              <w:r w:rsidR="00512FC7" w:rsidRPr="00533FE7">
                <w:rPr>
                  <w:rStyle w:val="Hyperlink"/>
                  <w:rFonts w:ascii="Times New Roman" w:hAnsi="Times New Roman"/>
                  <w:sz w:val="20"/>
                </w:rPr>
                <w:t>MatchAlgorithm</w:t>
              </w:r>
            </w:hyperlink>
          </w:p>
        </w:tc>
      </w:tr>
      <w:tr w:rsidR="00512FC7" w:rsidRPr="00512FC7" w14:paraId="64A056B8" w14:textId="77777777" w:rsidTr="00533FE7">
        <w:tc>
          <w:tcPr>
            <w:tcW w:w="828" w:type="dxa"/>
            <w:shd w:val="clear" w:color="auto" w:fill="auto"/>
          </w:tcPr>
          <w:p w14:paraId="750D66CF" w14:textId="77777777" w:rsidR="00512FC7" w:rsidRPr="00512FC7" w:rsidRDefault="00512FC7" w:rsidP="00533FE7">
            <w:r w:rsidRPr="00512FC7">
              <w:t>1089</w:t>
            </w:r>
          </w:p>
        </w:tc>
        <w:tc>
          <w:tcPr>
            <w:tcW w:w="2699" w:type="dxa"/>
            <w:shd w:val="clear" w:color="auto" w:fill="auto"/>
          </w:tcPr>
          <w:p w14:paraId="1E2DF86E" w14:textId="77777777" w:rsidR="00512FC7" w:rsidRPr="00512FC7" w:rsidRDefault="00C411EF" w:rsidP="00533FE7">
            <w:hyperlink w:anchor="fld_MatchIncrement" w:history="1">
              <w:r w:rsidR="00512FC7" w:rsidRPr="00533FE7">
                <w:rPr>
                  <w:rStyle w:val="Hyperlink"/>
                  <w:rFonts w:ascii="Times New Roman" w:hAnsi="Times New Roman"/>
                  <w:sz w:val="20"/>
                </w:rPr>
                <w:t>MatchIncrement</w:t>
              </w:r>
            </w:hyperlink>
          </w:p>
        </w:tc>
      </w:tr>
      <w:tr w:rsidR="00512FC7" w:rsidRPr="00512FC7" w14:paraId="473E0A3A" w14:textId="77777777" w:rsidTr="00533FE7">
        <w:tc>
          <w:tcPr>
            <w:tcW w:w="828" w:type="dxa"/>
            <w:shd w:val="clear" w:color="auto" w:fill="auto"/>
          </w:tcPr>
          <w:p w14:paraId="762BCAF9" w14:textId="77777777" w:rsidR="00512FC7" w:rsidRPr="00512FC7" w:rsidRDefault="00512FC7" w:rsidP="00533FE7">
            <w:r w:rsidRPr="00512FC7">
              <w:t>573</w:t>
            </w:r>
          </w:p>
        </w:tc>
        <w:tc>
          <w:tcPr>
            <w:tcW w:w="2699" w:type="dxa"/>
            <w:shd w:val="clear" w:color="auto" w:fill="auto"/>
          </w:tcPr>
          <w:p w14:paraId="0916B583" w14:textId="77777777" w:rsidR="00512FC7" w:rsidRPr="00512FC7" w:rsidRDefault="00C411EF" w:rsidP="00533FE7">
            <w:hyperlink w:anchor="fld_MatchStatus" w:history="1">
              <w:r w:rsidR="00512FC7" w:rsidRPr="00533FE7">
                <w:rPr>
                  <w:rStyle w:val="Hyperlink"/>
                  <w:rFonts w:ascii="Times New Roman" w:hAnsi="Times New Roman"/>
                  <w:sz w:val="20"/>
                </w:rPr>
                <w:t>MatchStatus</w:t>
              </w:r>
            </w:hyperlink>
          </w:p>
        </w:tc>
      </w:tr>
      <w:tr w:rsidR="00512FC7" w:rsidRPr="00512FC7" w14:paraId="2E8A71E5" w14:textId="77777777" w:rsidTr="00533FE7">
        <w:tc>
          <w:tcPr>
            <w:tcW w:w="828" w:type="dxa"/>
            <w:shd w:val="clear" w:color="auto" w:fill="auto"/>
          </w:tcPr>
          <w:p w14:paraId="321B3048" w14:textId="77777777" w:rsidR="00512FC7" w:rsidRPr="00512FC7" w:rsidRDefault="00512FC7" w:rsidP="00533FE7">
            <w:r w:rsidRPr="00512FC7">
              <w:t>574</w:t>
            </w:r>
          </w:p>
        </w:tc>
        <w:tc>
          <w:tcPr>
            <w:tcW w:w="2699" w:type="dxa"/>
            <w:shd w:val="clear" w:color="auto" w:fill="auto"/>
          </w:tcPr>
          <w:p w14:paraId="5818127F" w14:textId="77777777" w:rsidR="00512FC7" w:rsidRPr="00512FC7" w:rsidRDefault="00C411EF" w:rsidP="00533FE7">
            <w:hyperlink w:anchor="fld_MatchType" w:history="1">
              <w:r w:rsidR="00512FC7" w:rsidRPr="00533FE7">
                <w:rPr>
                  <w:rStyle w:val="Hyperlink"/>
                  <w:rFonts w:ascii="Times New Roman" w:hAnsi="Times New Roman"/>
                  <w:sz w:val="20"/>
                </w:rPr>
                <w:t>MatchType</w:t>
              </w:r>
            </w:hyperlink>
          </w:p>
        </w:tc>
      </w:tr>
      <w:tr w:rsidR="00512FC7" w:rsidRPr="00512FC7" w14:paraId="1ED76781" w14:textId="77777777" w:rsidTr="00533FE7">
        <w:tc>
          <w:tcPr>
            <w:tcW w:w="828" w:type="dxa"/>
            <w:shd w:val="clear" w:color="auto" w:fill="auto"/>
          </w:tcPr>
          <w:p w14:paraId="10403D47" w14:textId="77777777" w:rsidR="00512FC7" w:rsidRPr="00512FC7" w:rsidRDefault="00512FC7" w:rsidP="00533FE7">
            <w:r w:rsidRPr="00512FC7">
              <w:t>541</w:t>
            </w:r>
          </w:p>
        </w:tc>
        <w:tc>
          <w:tcPr>
            <w:tcW w:w="2699" w:type="dxa"/>
            <w:shd w:val="clear" w:color="auto" w:fill="auto"/>
          </w:tcPr>
          <w:p w14:paraId="0B7B9387" w14:textId="77777777" w:rsidR="00512FC7" w:rsidRPr="00512FC7" w:rsidRDefault="00C411EF" w:rsidP="00533FE7">
            <w:hyperlink w:anchor="fld_MaturityDate" w:history="1">
              <w:r w:rsidR="00512FC7" w:rsidRPr="00533FE7">
                <w:rPr>
                  <w:rStyle w:val="Hyperlink"/>
                  <w:rFonts w:ascii="Times New Roman" w:hAnsi="Times New Roman"/>
                  <w:sz w:val="20"/>
                </w:rPr>
                <w:t>MaturityDate</w:t>
              </w:r>
            </w:hyperlink>
          </w:p>
        </w:tc>
      </w:tr>
      <w:tr w:rsidR="00DE5358" w:rsidRPr="00DE5358" w14:paraId="2D5B36BC" w14:textId="77777777" w:rsidTr="00BD0927">
        <w:trPr>
          <w:del w:id="4653" w:author="Administrator" w:date="2011-08-18T10:26:00Z"/>
        </w:trPr>
        <w:tc>
          <w:tcPr>
            <w:tcW w:w="828" w:type="dxa"/>
            <w:shd w:val="clear" w:color="auto" w:fill="auto"/>
          </w:tcPr>
          <w:p w14:paraId="01249750" w14:textId="77777777" w:rsidR="00DE5358" w:rsidRPr="00DE5358" w:rsidRDefault="00DE5358" w:rsidP="00DE5358">
            <w:pPr>
              <w:rPr>
                <w:del w:id="4654" w:author="Administrator" w:date="2011-08-18T10:26:00Z"/>
              </w:rPr>
            </w:pPr>
            <w:del w:id="4655" w:author="Administrator" w:date="2011-08-18T10:26:00Z">
              <w:r w:rsidRPr="00DE5358">
                <w:delText>205</w:delText>
              </w:r>
            </w:del>
          </w:p>
        </w:tc>
        <w:tc>
          <w:tcPr>
            <w:tcW w:w="2699" w:type="dxa"/>
            <w:shd w:val="clear" w:color="auto" w:fill="auto"/>
          </w:tcPr>
          <w:p w14:paraId="73CD7DAC" w14:textId="77777777" w:rsidR="00DE5358" w:rsidRPr="00DE5358" w:rsidRDefault="00DE5358" w:rsidP="00DE5358">
            <w:pPr>
              <w:rPr>
                <w:del w:id="4656" w:author="Administrator" w:date="2011-08-18T10:26:00Z"/>
              </w:rPr>
            </w:pPr>
            <w:del w:id="4657" w:author="Administrator" w:date="2011-08-18T10:26:00Z">
              <w:r>
                <w:fldChar w:fldCharType="begin"/>
              </w:r>
              <w:r>
                <w:delInstrText xml:space="preserve"> HYPERLINK  \l "fld_MaturityDay" </w:delInstrText>
              </w:r>
              <w:r>
                <w:fldChar w:fldCharType="separate"/>
              </w:r>
              <w:r w:rsidRPr="00BD0927">
                <w:rPr>
                  <w:rStyle w:val="Hyperlink"/>
                  <w:rFonts w:ascii="Times New Roman" w:hAnsi="Times New Roman"/>
                  <w:sz w:val="20"/>
                </w:rPr>
                <w:delText>MaturityDay</w:delText>
              </w:r>
              <w:r>
                <w:fldChar w:fldCharType="end"/>
              </w:r>
            </w:del>
          </w:p>
        </w:tc>
      </w:tr>
      <w:tr w:rsidR="00512FC7" w:rsidRPr="00512FC7" w14:paraId="7B5BFFDC" w14:textId="77777777" w:rsidTr="00533FE7">
        <w:tc>
          <w:tcPr>
            <w:tcW w:w="828" w:type="dxa"/>
            <w:shd w:val="clear" w:color="auto" w:fill="auto"/>
          </w:tcPr>
          <w:p w14:paraId="48AA81F3" w14:textId="77777777" w:rsidR="00512FC7" w:rsidRPr="00512FC7" w:rsidRDefault="00512FC7" w:rsidP="00533FE7">
            <w:r w:rsidRPr="00512FC7">
              <w:t>200</w:t>
            </w:r>
          </w:p>
        </w:tc>
        <w:tc>
          <w:tcPr>
            <w:tcW w:w="2699" w:type="dxa"/>
            <w:shd w:val="clear" w:color="auto" w:fill="auto"/>
          </w:tcPr>
          <w:p w14:paraId="5048290F" w14:textId="77777777" w:rsidR="00512FC7" w:rsidRPr="00512FC7" w:rsidRDefault="00C411EF" w:rsidP="00533FE7">
            <w:hyperlink w:anchor="fld_MaturityMonthYear" w:history="1">
              <w:r w:rsidR="00512FC7" w:rsidRPr="00533FE7">
                <w:rPr>
                  <w:rStyle w:val="Hyperlink"/>
                  <w:rFonts w:ascii="Times New Roman" w:hAnsi="Times New Roman"/>
                  <w:sz w:val="20"/>
                </w:rPr>
                <w:t>MaturityMonthYear</w:t>
              </w:r>
            </w:hyperlink>
          </w:p>
        </w:tc>
      </w:tr>
      <w:tr w:rsidR="00512FC7" w:rsidRPr="00512FC7" w14:paraId="71E6772C" w14:textId="77777777" w:rsidTr="00533FE7">
        <w:tc>
          <w:tcPr>
            <w:tcW w:w="828" w:type="dxa"/>
            <w:shd w:val="clear" w:color="auto" w:fill="auto"/>
          </w:tcPr>
          <w:p w14:paraId="13738BD8" w14:textId="77777777" w:rsidR="00512FC7" w:rsidRPr="00512FC7" w:rsidRDefault="00512FC7" w:rsidP="00533FE7">
            <w:r w:rsidRPr="00512FC7">
              <w:t>1303</w:t>
            </w:r>
          </w:p>
        </w:tc>
        <w:tc>
          <w:tcPr>
            <w:tcW w:w="2699" w:type="dxa"/>
            <w:shd w:val="clear" w:color="auto" w:fill="auto"/>
          </w:tcPr>
          <w:p w14:paraId="52C886C1" w14:textId="77777777" w:rsidR="00512FC7" w:rsidRPr="00512FC7" w:rsidRDefault="00C411EF" w:rsidP="00533FE7">
            <w:hyperlink w:anchor="fld_MaturityMonthYearFormat" w:history="1">
              <w:r w:rsidR="00512FC7" w:rsidRPr="00533FE7">
                <w:rPr>
                  <w:rStyle w:val="Hyperlink"/>
                  <w:rFonts w:ascii="Times New Roman" w:hAnsi="Times New Roman"/>
                  <w:sz w:val="20"/>
                </w:rPr>
                <w:t>MaturityMonthYearFormat</w:t>
              </w:r>
            </w:hyperlink>
          </w:p>
        </w:tc>
      </w:tr>
      <w:tr w:rsidR="00512FC7" w:rsidRPr="00512FC7" w14:paraId="2A3477F5" w14:textId="77777777" w:rsidTr="00533FE7">
        <w:tc>
          <w:tcPr>
            <w:tcW w:w="828" w:type="dxa"/>
            <w:shd w:val="clear" w:color="auto" w:fill="auto"/>
          </w:tcPr>
          <w:p w14:paraId="3176C3C1" w14:textId="77777777" w:rsidR="00512FC7" w:rsidRPr="00512FC7" w:rsidRDefault="00512FC7" w:rsidP="00533FE7">
            <w:r w:rsidRPr="00512FC7">
              <w:t>1229</w:t>
            </w:r>
          </w:p>
        </w:tc>
        <w:tc>
          <w:tcPr>
            <w:tcW w:w="2699" w:type="dxa"/>
            <w:shd w:val="clear" w:color="auto" w:fill="auto"/>
          </w:tcPr>
          <w:p w14:paraId="344084D4" w14:textId="77777777" w:rsidR="00512FC7" w:rsidRPr="00512FC7" w:rsidRDefault="00C411EF" w:rsidP="00533FE7">
            <w:hyperlink w:anchor="fld_MaturityMonthYearIncrement" w:history="1">
              <w:r w:rsidR="00512FC7" w:rsidRPr="00533FE7">
                <w:rPr>
                  <w:rStyle w:val="Hyperlink"/>
                  <w:rFonts w:ascii="Times New Roman" w:hAnsi="Times New Roman"/>
                  <w:sz w:val="20"/>
                </w:rPr>
                <w:t>MaturityMonthYearIncrement</w:t>
              </w:r>
            </w:hyperlink>
          </w:p>
        </w:tc>
      </w:tr>
      <w:tr w:rsidR="00512FC7" w:rsidRPr="00512FC7" w14:paraId="6A6BB915" w14:textId="77777777" w:rsidTr="00533FE7">
        <w:tc>
          <w:tcPr>
            <w:tcW w:w="828" w:type="dxa"/>
            <w:shd w:val="clear" w:color="auto" w:fill="auto"/>
          </w:tcPr>
          <w:p w14:paraId="39EABBA9" w14:textId="77777777" w:rsidR="00512FC7" w:rsidRPr="00512FC7" w:rsidRDefault="00512FC7" w:rsidP="00533FE7">
            <w:r w:rsidRPr="00512FC7">
              <w:t>1302</w:t>
            </w:r>
          </w:p>
        </w:tc>
        <w:tc>
          <w:tcPr>
            <w:tcW w:w="2699" w:type="dxa"/>
            <w:shd w:val="clear" w:color="auto" w:fill="auto"/>
          </w:tcPr>
          <w:p w14:paraId="7D2E0B12" w14:textId="77777777" w:rsidR="00512FC7" w:rsidRPr="00512FC7" w:rsidRDefault="00C411EF" w:rsidP="00533FE7">
            <w:hyperlink w:anchor="fld_MaturityMonthYearIncrementUnits" w:history="1">
              <w:r w:rsidR="00512FC7" w:rsidRPr="00533FE7">
                <w:rPr>
                  <w:rStyle w:val="Hyperlink"/>
                  <w:rFonts w:ascii="Times New Roman" w:hAnsi="Times New Roman"/>
                  <w:sz w:val="20"/>
                </w:rPr>
                <w:t>MaturityMonthYearIncrementUnits</w:t>
              </w:r>
            </w:hyperlink>
          </w:p>
        </w:tc>
      </w:tr>
      <w:tr w:rsidR="00512FC7" w:rsidRPr="00512FC7" w14:paraId="263B4213" w14:textId="77777777" w:rsidTr="00533FE7">
        <w:tc>
          <w:tcPr>
            <w:tcW w:w="828" w:type="dxa"/>
            <w:shd w:val="clear" w:color="auto" w:fill="auto"/>
          </w:tcPr>
          <w:p w14:paraId="41A84B19" w14:textId="77777777" w:rsidR="00512FC7" w:rsidRPr="00512FC7" w:rsidRDefault="00512FC7" w:rsidP="00533FE7">
            <w:r w:rsidRPr="00512FC7">
              <w:t>890</w:t>
            </w:r>
          </w:p>
        </w:tc>
        <w:tc>
          <w:tcPr>
            <w:tcW w:w="2699" w:type="dxa"/>
            <w:shd w:val="clear" w:color="auto" w:fill="auto"/>
          </w:tcPr>
          <w:p w14:paraId="7055CA35" w14:textId="77777777" w:rsidR="00512FC7" w:rsidRPr="00512FC7" w:rsidRDefault="00C411EF" w:rsidP="00533FE7">
            <w:hyperlink w:anchor="fld_MaturityNetMoney" w:history="1">
              <w:r w:rsidR="00512FC7" w:rsidRPr="00533FE7">
                <w:rPr>
                  <w:rStyle w:val="Hyperlink"/>
                  <w:rFonts w:ascii="Times New Roman" w:hAnsi="Times New Roman"/>
                  <w:sz w:val="20"/>
                </w:rPr>
                <w:t>MaturityNetMoney</w:t>
              </w:r>
            </w:hyperlink>
          </w:p>
        </w:tc>
      </w:tr>
      <w:tr w:rsidR="00512FC7" w:rsidRPr="00512FC7" w14:paraId="2515FFBC" w14:textId="77777777" w:rsidTr="00533FE7">
        <w:tc>
          <w:tcPr>
            <w:tcW w:w="828" w:type="dxa"/>
            <w:shd w:val="clear" w:color="auto" w:fill="auto"/>
          </w:tcPr>
          <w:p w14:paraId="4A629F41" w14:textId="77777777" w:rsidR="00512FC7" w:rsidRPr="00512FC7" w:rsidRDefault="00512FC7" w:rsidP="00533FE7">
            <w:r w:rsidRPr="00512FC7">
              <w:t>1222</w:t>
            </w:r>
          </w:p>
        </w:tc>
        <w:tc>
          <w:tcPr>
            <w:tcW w:w="2699" w:type="dxa"/>
            <w:shd w:val="clear" w:color="auto" w:fill="auto"/>
          </w:tcPr>
          <w:p w14:paraId="44845DF9" w14:textId="77777777" w:rsidR="00512FC7" w:rsidRPr="00512FC7" w:rsidRDefault="00C411EF" w:rsidP="00533FE7">
            <w:hyperlink w:anchor="fld_MaturityRuleID" w:history="1">
              <w:r w:rsidR="00512FC7" w:rsidRPr="00533FE7">
                <w:rPr>
                  <w:rStyle w:val="Hyperlink"/>
                  <w:rFonts w:ascii="Times New Roman" w:hAnsi="Times New Roman"/>
                  <w:sz w:val="20"/>
                </w:rPr>
                <w:t>MaturityRuleID</w:t>
              </w:r>
            </w:hyperlink>
          </w:p>
        </w:tc>
      </w:tr>
      <w:tr w:rsidR="00512FC7" w:rsidRPr="00512FC7" w14:paraId="70CE5DBE" w14:textId="77777777" w:rsidTr="00533FE7">
        <w:tc>
          <w:tcPr>
            <w:tcW w:w="828" w:type="dxa"/>
            <w:shd w:val="clear" w:color="auto" w:fill="auto"/>
          </w:tcPr>
          <w:p w14:paraId="5800A6D0" w14:textId="77777777" w:rsidR="00512FC7" w:rsidRPr="00512FC7" w:rsidRDefault="00512FC7" w:rsidP="00533FE7">
            <w:r w:rsidRPr="00512FC7">
              <w:t>1079</w:t>
            </w:r>
          </w:p>
        </w:tc>
        <w:tc>
          <w:tcPr>
            <w:tcW w:w="2699" w:type="dxa"/>
            <w:shd w:val="clear" w:color="auto" w:fill="auto"/>
          </w:tcPr>
          <w:p w14:paraId="2C0C5966" w14:textId="77777777" w:rsidR="00512FC7" w:rsidRPr="00512FC7" w:rsidRDefault="00C411EF" w:rsidP="00533FE7">
            <w:hyperlink w:anchor="fld_MaturityTime" w:history="1">
              <w:r w:rsidR="00512FC7" w:rsidRPr="00533FE7">
                <w:rPr>
                  <w:rStyle w:val="Hyperlink"/>
                  <w:rFonts w:ascii="Times New Roman" w:hAnsi="Times New Roman"/>
                  <w:sz w:val="20"/>
                </w:rPr>
                <w:t>MaturityTime</w:t>
              </w:r>
            </w:hyperlink>
          </w:p>
        </w:tc>
      </w:tr>
      <w:tr w:rsidR="00512FC7" w:rsidRPr="00512FC7" w14:paraId="6699042D" w14:textId="77777777" w:rsidTr="00533FE7">
        <w:tc>
          <w:tcPr>
            <w:tcW w:w="828" w:type="dxa"/>
            <w:shd w:val="clear" w:color="auto" w:fill="auto"/>
          </w:tcPr>
          <w:p w14:paraId="37EF2B00" w14:textId="77777777" w:rsidR="00512FC7" w:rsidRPr="00512FC7" w:rsidRDefault="00512FC7" w:rsidP="00533FE7">
            <w:r w:rsidRPr="00512FC7">
              <w:t>111</w:t>
            </w:r>
          </w:p>
        </w:tc>
        <w:tc>
          <w:tcPr>
            <w:tcW w:w="2699" w:type="dxa"/>
            <w:shd w:val="clear" w:color="auto" w:fill="auto"/>
          </w:tcPr>
          <w:p w14:paraId="6D5164E8" w14:textId="77777777" w:rsidR="00512FC7" w:rsidRPr="00512FC7" w:rsidRDefault="00C411EF" w:rsidP="00533FE7">
            <w:hyperlink w:anchor="fld_MaxFloor" w:history="1">
              <w:r w:rsidR="00512FC7" w:rsidRPr="00533FE7">
                <w:rPr>
                  <w:rStyle w:val="Hyperlink"/>
                  <w:rFonts w:ascii="Times New Roman" w:hAnsi="Times New Roman"/>
                  <w:sz w:val="20"/>
                </w:rPr>
                <w:t>MaxFloor</w:t>
              </w:r>
            </w:hyperlink>
          </w:p>
        </w:tc>
      </w:tr>
      <w:tr w:rsidR="00512FC7" w:rsidRPr="00512FC7" w14:paraId="72B6AF12" w14:textId="77777777" w:rsidTr="00533FE7">
        <w:tc>
          <w:tcPr>
            <w:tcW w:w="828" w:type="dxa"/>
            <w:shd w:val="clear" w:color="auto" w:fill="auto"/>
          </w:tcPr>
          <w:p w14:paraId="174221C5" w14:textId="77777777" w:rsidR="00512FC7" w:rsidRPr="00512FC7" w:rsidRDefault="00512FC7" w:rsidP="00533FE7">
            <w:r w:rsidRPr="00512FC7">
              <w:t>383</w:t>
            </w:r>
          </w:p>
        </w:tc>
        <w:tc>
          <w:tcPr>
            <w:tcW w:w="2699" w:type="dxa"/>
            <w:shd w:val="clear" w:color="auto" w:fill="auto"/>
          </w:tcPr>
          <w:p w14:paraId="5F1639DD" w14:textId="77777777" w:rsidR="00512FC7" w:rsidRPr="00512FC7" w:rsidRDefault="00C411EF" w:rsidP="00533FE7">
            <w:hyperlink w:anchor="fld_MaxMessageSize" w:history="1">
              <w:r w:rsidR="00512FC7" w:rsidRPr="00533FE7">
                <w:rPr>
                  <w:rStyle w:val="Hyperlink"/>
                  <w:rFonts w:ascii="Times New Roman" w:hAnsi="Times New Roman"/>
                  <w:sz w:val="20"/>
                </w:rPr>
                <w:t>MaxMessageSize</w:t>
              </w:r>
            </w:hyperlink>
          </w:p>
        </w:tc>
      </w:tr>
      <w:tr w:rsidR="00512FC7" w:rsidRPr="00512FC7" w14:paraId="521FC27F" w14:textId="77777777" w:rsidTr="00533FE7">
        <w:tc>
          <w:tcPr>
            <w:tcW w:w="828" w:type="dxa"/>
            <w:shd w:val="clear" w:color="auto" w:fill="auto"/>
          </w:tcPr>
          <w:p w14:paraId="656732EF" w14:textId="77777777" w:rsidR="00512FC7" w:rsidRPr="00512FC7" w:rsidRDefault="00512FC7" w:rsidP="00533FE7">
            <w:r w:rsidRPr="00512FC7">
              <w:t>1090</w:t>
            </w:r>
          </w:p>
        </w:tc>
        <w:tc>
          <w:tcPr>
            <w:tcW w:w="2699" w:type="dxa"/>
            <w:shd w:val="clear" w:color="auto" w:fill="auto"/>
          </w:tcPr>
          <w:p w14:paraId="4319DC28" w14:textId="77777777" w:rsidR="00512FC7" w:rsidRPr="00512FC7" w:rsidRDefault="00C411EF" w:rsidP="00533FE7">
            <w:hyperlink w:anchor="fld_MaxPriceLevels" w:history="1">
              <w:r w:rsidR="00512FC7" w:rsidRPr="00533FE7">
                <w:rPr>
                  <w:rStyle w:val="Hyperlink"/>
                  <w:rFonts w:ascii="Times New Roman" w:hAnsi="Times New Roman"/>
                  <w:sz w:val="20"/>
                </w:rPr>
                <w:t>MaxPriceLevels</w:t>
              </w:r>
            </w:hyperlink>
          </w:p>
        </w:tc>
      </w:tr>
      <w:tr w:rsidR="00512FC7" w:rsidRPr="00512FC7" w14:paraId="3E0F7463" w14:textId="77777777" w:rsidTr="00533FE7">
        <w:tc>
          <w:tcPr>
            <w:tcW w:w="828" w:type="dxa"/>
            <w:shd w:val="clear" w:color="auto" w:fill="auto"/>
          </w:tcPr>
          <w:p w14:paraId="2775656B" w14:textId="77777777" w:rsidR="00512FC7" w:rsidRPr="00512FC7" w:rsidRDefault="00512FC7" w:rsidP="00533FE7">
            <w:r w:rsidRPr="00512FC7">
              <w:t>1143</w:t>
            </w:r>
          </w:p>
        </w:tc>
        <w:tc>
          <w:tcPr>
            <w:tcW w:w="2699" w:type="dxa"/>
            <w:shd w:val="clear" w:color="auto" w:fill="auto"/>
          </w:tcPr>
          <w:p w14:paraId="5DC08732" w14:textId="77777777" w:rsidR="00512FC7" w:rsidRPr="00512FC7" w:rsidRDefault="00C411EF" w:rsidP="00533FE7">
            <w:hyperlink w:anchor="fld_MaxPriceVariation" w:history="1">
              <w:r w:rsidR="00512FC7" w:rsidRPr="00533FE7">
                <w:rPr>
                  <w:rStyle w:val="Hyperlink"/>
                  <w:rFonts w:ascii="Times New Roman" w:hAnsi="Times New Roman"/>
                  <w:sz w:val="20"/>
                </w:rPr>
                <w:t>MaxPriceVariation</w:t>
              </w:r>
            </w:hyperlink>
          </w:p>
        </w:tc>
      </w:tr>
      <w:tr w:rsidR="00512FC7" w:rsidRPr="00512FC7" w14:paraId="34CEA1BD" w14:textId="77777777" w:rsidTr="00533FE7">
        <w:tc>
          <w:tcPr>
            <w:tcW w:w="828" w:type="dxa"/>
            <w:shd w:val="clear" w:color="auto" w:fill="auto"/>
          </w:tcPr>
          <w:p w14:paraId="71F0D107" w14:textId="77777777" w:rsidR="00512FC7" w:rsidRPr="00512FC7" w:rsidRDefault="00512FC7" w:rsidP="00533FE7">
            <w:r w:rsidRPr="00512FC7">
              <w:t>210</w:t>
            </w:r>
          </w:p>
        </w:tc>
        <w:tc>
          <w:tcPr>
            <w:tcW w:w="2699" w:type="dxa"/>
            <w:shd w:val="clear" w:color="auto" w:fill="auto"/>
          </w:tcPr>
          <w:p w14:paraId="3E8FFC4B" w14:textId="77777777" w:rsidR="00512FC7" w:rsidRPr="00512FC7" w:rsidRDefault="00C411EF" w:rsidP="00533FE7">
            <w:hyperlink w:anchor="fld_MaxShow" w:history="1">
              <w:r w:rsidR="00512FC7" w:rsidRPr="00533FE7">
                <w:rPr>
                  <w:rStyle w:val="Hyperlink"/>
                  <w:rFonts w:ascii="Times New Roman" w:hAnsi="Times New Roman"/>
                  <w:sz w:val="20"/>
                </w:rPr>
                <w:t>MaxShow</w:t>
              </w:r>
            </w:hyperlink>
          </w:p>
        </w:tc>
      </w:tr>
      <w:tr w:rsidR="00512FC7" w:rsidRPr="00512FC7" w14:paraId="0563F775" w14:textId="77777777" w:rsidTr="00533FE7">
        <w:tc>
          <w:tcPr>
            <w:tcW w:w="828" w:type="dxa"/>
            <w:shd w:val="clear" w:color="auto" w:fill="auto"/>
          </w:tcPr>
          <w:p w14:paraId="761F96FD" w14:textId="77777777" w:rsidR="00512FC7" w:rsidRPr="00512FC7" w:rsidRDefault="00512FC7" w:rsidP="00533FE7">
            <w:r w:rsidRPr="00512FC7">
              <w:t>1140</w:t>
            </w:r>
          </w:p>
        </w:tc>
        <w:tc>
          <w:tcPr>
            <w:tcW w:w="2699" w:type="dxa"/>
            <w:shd w:val="clear" w:color="auto" w:fill="auto"/>
          </w:tcPr>
          <w:p w14:paraId="34F0651E" w14:textId="77777777" w:rsidR="00512FC7" w:rsidRPr="00512FC7" w:rsidRDefault="00C411EF" w:rsidP="00533FE7">
            <w:hyperlink w:anchor="fld_MaxTradeVol" w:history="1">
              <w:r w:rsidR="00512FC7" w:rsidRPr="00533FE7">
                <w:rPr>
                  <w:rStyle w:val="Hyperlink"/>
                  <w:rFonts w:ascii="Times New Roman" w:hAnsi="Times New Roman"/>
                  <w:sz w:val="20"/>
                </w:rPr>
                <w:t>MaxTradeVol</w:t>
              </w:r>
            </w:hyperlink>
          </w:p>
        </w:tc>
      </w:tr>
      <w:tr w:rsidR="00512FC7" w:rsidRPr="00512FC7" w14:paraId="56C7A2D1" w14:textId="77777777" w:rsidTr="00533FE7">
        <w:tc>
          <w:tcPr>
            <w:tcW w:w="828" w:type="dxa"/>
            <w:shd w:val="clear" w:color="auto" w:fill="auto"/>
          </w:tcPr>
          <w:p w14:paraId="671908E3" w14:textId="77777777" w:rsidR="00512FC7" w:rsidRPr="00512FC7" w:rsidRDefault="00512FC7" w:rsidP="00533FE7">
            <w:r w:rsidRPr="00512FC7">
              <w:t>1021</w:t>
            </w:r>
          </w:p>
        </w:tc>
        <w:tc>
          <w:tcPr>
            <w:tcW w:w="2699" w:type="dxa"/>
            <w:shd w:val="clear" w:color="auto" w:fill="auto"/>
          </w:tcPr>
          <w:p w14:paraId="4676CDF2" w14:textId="77777777" w:rsidR="00512FC7" w:rsidRPr="00512FC7" w:rsidRDefault="00C411EF" w:rsidP="00533FE7">
            <w:hyperlink w:anchor="fld_MDBookType" w:history="1">
              <w:r w:rsidR="00512FC7" w:rsidRPr="00533FE7">
                <w:rPr>
                  <w:rStyle w:val="Hyperlink"/>
                  <w:rFonts w:ascii="Times New Roman" w:hAnsi="Times New Roman"/>
                  <w:sz w:val="20"/>
                </w:rPr>
                <w:t>MDBookType</w:t>
              </w:r>
            </w:hyperlink>
          </w:p>
        </w:tc>
      </w:tr>
      <w:tr w:rsidR="00512FC7" w:rsidRPr="00512FC7" w14:paraId="55EB6604" w14:textId="77777777" w:rsidTr="00533FE7">
        <w:tc>
          <w:tcPr>
            <w:tcW w:w="828" w:type="dxa"/>
            <w:shd w:val="clear" w:color="auto" w:fill="auto"/>
          </w:tcPr>
          <w:p w14:paraId="43BE06F7" w14:textId="77777777" w:rsidR="00512FC7" w:rsidRPr="00512FC7" w:rsidRDefault="00512FC7" w:rsidP="00533FE7">
            <w:r w:rsidRPr="00512FC7">
              <w:t>288</w:t>
            </w:r>
          </w:p>
        </w:tc>
        <w:tc>
          <w:tcPr>
            <w:tcW w:w="2699" w:type="dxa"/>
            <w:shd w:val="clear" w:color="auto" w:fill="auto"/>
          </w:tcPr>
          <w:p w14:paraId="6C1DFFCE" w14:textId="77777777" w:rsidR="00512FC7" w:rsidRPr="00512FC7" w:rsidRDefault="00C411EF" w:rsidP="00533FE7">
            <w:hyperlink w:anchor="fld_MDEntryBuyer" w:history="1">
              <w:r w:rsidR="00512FC7" w:rsidRPr="00533FE7">
                <w:rPr>
                  <w:rStyle w:val="Hyperlink"/>
                  <w:rFonts w:ascii="Times New Roman" w:hAnsi="Times New Roman"/>
                  <w:sz w:val="20"/>
                </w:rPr>
                <w:t>MDEntryBuyer</w:t>
              </w:r>
            </w:hyperlink>
          </w:p>
        </w:tc>
      </w:tr>
      <w:tr w:rsidR="00512FC7" w:rsidRPr="00512FC7" w14:paraId="4465D3DA" w14:textId="77777777" w:rsidTr="00533FE7">
        <w:tc>
          <w:tcPr>
            <w:tcW w:w="828" w:type="dxa"/>
            <w:shd w:val="clear" w:color="auto" w:fill="auto"/>
          </w:tcPr>
          <w:p w14:paraId="42B57BBF" w14:textId="77777777" w:rsidR="00512FC7" w:rsidRPr="00512FC7" w:rsidRDefault="00512FC7" w:rsidP="00533FE7">
            <w:r w:rsidRPr="00512FC7">
              <w:t>272</w:t>
            </w:r>
          </w:p>
        </w:tc>
        <w:tc>
          <w:tcPr>
            <w:tcW w:w="2699" w:type="dxa"/>
            <w:shd w:val="clear" w:color="auto" w:fill="auto"/>
          </w:tcPr>
          <w:p w14:paraId="4759357D" w14:textId="77777777" w:rsidR="00512FC7" w:rsidRPr="00512FC7" w:rsidRDefault="00C411EF" w:rsidP="00533FE7">
            <w:hyperlink w:anchor="fld_MDEntryDate" w:history="1">
              <w:r w:rsidR="00512FC7" w:rsidRPr="00533FE7">
                <w:rPr>
                  <w:rStyle w:val="Hyperlink"/>
                  <w:rFonts w:ascii="Times New Roman" w:hAnsi="Times New Roman"/>
                  <w:sz w:val="20"/>
                </w:rPr>
                <w:t>MDEntryDate</w:t>
              </w:r>
            </w:hyperlink>
          </w:p>
        </w:tc>
      </w:tr>
      <w:tr w:rsidR="00512FC7" w:rsidRPr="00512FC7" w14:paraId="68C2645C" w14:textId="77777777" w:rsidTr="00533FE7">
        <w:tc>
          <w:tcPr>
            <w:tcW w:w="828" w:type="dxa"/>
            <w:shd w:val="clear" w:color="auto" w:fill="auto"/>
          </w:tcPr>
          <w:p w14:paraId="117D2B10" w14:textId="77777777" w:rsidR="00512FC7" w:rsidRPr="00512FC7" w:rsidRDefault="00512FC7" w:rsidP="00533FE7">
            <w:r w:rsidRPr="00512FC7">
              <w:t>1027</w:t>
            </w:r>
          </w:p>
        </w:tc>
        <w:tc>
          <w:tcPr>
            <w:tcW w:w="2699" w:type="dxa"/>
            <w:shd w:val="clear" w:color="auto" w:fill="auto"/>
          </w:tcPr>
          <w:p w14:paraId="09E9C8A0" w14:textId="77777777" w:rsidR="00512FC7" w:rsidRPr="00512FC7" w:rsidRDefault="00C411EF" w:rsidP="00533FE7">
            <w:hyperlink w:anchor="fld_MDEntryForwardPoints" w:history="1">
              <w:r w:rsidR="00512FC7" w:rsidRPr="00533FE7">
                <w:rPr>
                  <w:rStyle w:val="Hyperlink"/>
                  <w:rFonts w:ascii="Times New Roman" w:hAnsi="Times New Roman"/>
                  <w:sz w:val="20"/>
                </w:rPr>
                <w:t>MDEntryForwardPoints</w:t>
              </w:r>
            </w:hyperlink>
          </w:p>
        </w:tc>
      </w:tr>
      <w:tr w:rsidR="00512FC7" w:rsidRPr="00512FC7" w14:paraId="0480EF8F" w14:textId="77777777" w:rsidTr="00533FE7">
        <w:tc>
          <w:tcPr>
            <w:tcW w:w="828" w:type="dxa"/>
            <w:shd w:val="clear" w:color="auto" w:fill="auto"/>
          </w:tcPr>
          <w:p w14:paraId="04910D25" w14:textId="77777777" w:rsidR="00512FC7" w:rsidRPr="00512FC7" w:rsidRDefault="00512FC7" w:rsidP="00533FE7">
            <w:r w:rsidRPr="00512FC7">
              <w:t>278</w:t>
            </w:r>
          </w:p>
        </w:tc>
        <w:tc>
          <w:tcPr>
            <w:tcW w:w="2699" w:type="dxa"/>
            <w:shd w:val="clear" w:color="auto" w:fill="auto"/>
          </w:tcPr>
          <w:p w14:paraId="4BB1F140" w14:textId="77777777" w:rsidR="00512FC7" w:rsidRPr="00512FC7" w:rsidRDefault="00C411EF" w:rsidP="00533FE7">
            <w:hyperlink w:anchor="fld_MDEntryID" w:history="1">
              <w:r w:rsidR="00512FC7" w:rsidRPr="00533FE7">
                <w:rPr>
                  <w:rStyle w:val="Hyperlink"/>
                  <w:rFonts w:ascii="Times New Roman" w:hAnsi="Times New Roman"/>
                  <w:sz w:val="20"/>
                </w:rPr>
                <w:t>MDEntryID</w:t>
              </w:r>
            </w:hyperlink>
          </w:p>
        </w:tc>
      </w:tr>
      <w:tr w:rsidR="00512FC7" w:rsidRPr="00512FC7" w14:paraId="345462B7" w14:textId="77777777" w:rsidTr="00533FE7">
        <w:tc>
          <w:tcPr>
            <w:tcW w:w="828" w:type="dxa"/>
            <w:shd w:val="clear" w:color="auto" w:fill="auto"/>
          </w:tcPr>
          <w:p w14:paraId="6172E31D" w14:textId="77777777" w:rsidR="00512FC7" w:rsidRPr="00512FC7" w:rsidRDefault="00512FC7" w:rsidP="00533FE7">
            <w:r w:rsidRPr="00512FC7">
              <w:t>282</w:t>
            </w:r>
          </w:p>
        </w:tc>
        <w:tc>
          <w:tcPr>
            <w:tcW w:w="2699" w:type="dxa"/>
            <w:shd w:val="clear" w:color="auto" w:fill="auto"/>
          </w:tcPr>
          <w:p w14:paraId="0F7FC926" w14:textId="77777777" w:rsidR="00512FC7" w:rsidRPr="00512FC7" w:rsidRDefault="00C411EF" w:rsidP="00533FE7">
            <w:hyperlink w:anchor="fld_MDEntryOriginator" w:history="1">
              <w:r w:rsidR="00512FC7" w:rsidRPr="00533FE7">
                <w:rPr>
                  <w:rStyle w:val="Hyperlink"/>
                  <w:rFonts w:ascii="Times New Roman" w:hAnsi="Times New Roman"/>
                  <w:sz w:val="20"/>
                </w:rPr>
                <w:t>MDEntryOriginator</w:t>
              </w:r>
            </w:hyperlink>
          </w:p>
        </w:tc>
      </w:tr>
      <w:tr w:rsidR="00512FC7" w:rsidRPr="00512FC7" w14:paraId="7B17EA86" w14:textId="77777777" w:rsidTr="00533FE7">
        <w:tc>
          <w:tcPr>
            <w:tcW w:w="828" w:type="dxa"/>
            <w:shd w:val="clear" w:color="auto" w:fill="auto"/>
          </w:tcPr>
          <w:p w14:paraId="245BCAE4" w14:textId="77777777" w:rsidR="00512FC7" w:rsidRPr="00512FC7" w:rsidRDefault="00512FC7" w:rsidP="00533FE7">
            <w:r w:rsidRPr="00512FC7">
              <w:t>290</w:t>
            </w:r>
          </w:p>
        </w:tc>
        <w:tc>
          <w:tcPr>
            <w:tcW w:w="2699" w:type="dxa"/>
            <w:shd w:val="clear" w:color="auto" w:fill="auto"/>
          </w:tcPr>
          <w:p w14:paraId="70836072" w14:textId="77777777" w:rsidR="00512FC7" w:rsidRPr="00512FC7" w:rsidRDefault="00C411EF" w:rsidP="00533FE7">
            <w:hyperlink w:anchor="fld_MDEntryPositionNo" w:history="1">
              <w:r w:rsidR="00512FC7" w:rsidRPr="00533FE7">
                <w:rPr>
                  <w:rStyle w:val="Hyperlink"/>
                  <w:rFonts w:ascii="Times New Roman" w:hAnsi="Times New Roman"/>
                  <w:sz w:val="20"/>
                </w:rPr>
                <w:t>MDEntryPositionNo</w:t>
              </w:r>
            </w:hyperlink>
          </w:p>
        </w:tc>
      </w:tr>
      <w:tr w:rsidR="00512FC7" w:rsidRPr="00512FC7" w14:paraId="54ED6370" w14:textId="77777777" w:rsidTr="00533FE7">
        <w:tc>
          <w:tcPr>
            <w:tcW w:w="828" w:type="dxa"/>
            <w:shd w:val="clear" w:color="auto" w:fill="auto"/>
          </w:tcPr>
          <w:p w14:paraId="5F8D1349" w14:textId="77777777" w:rsidR="00512FC7" w:rsidRPr="00512FC7" w:rsidRDefault="00512FC7" w:rsidP="00533FE7">
            <w:r w:rsidRPr="00512FC7">
              <w:t>270</w:t>
            </w:r>
          </w:p>
        </w:tc>
        <w:tc>
          <w:tcPr>
            <w:tcW w:w="2699" w:type="dxa"/>
            <w:shd w:val="clear" w:color="auto" w:fill="auto"/>
          </w:tcPr>
          <w:p w14:paraId="4229B40E" w14:textId="77777777" w:rsidR="00512FC7" w:rsidRPr="00512FC7" w:rsidRDefault="00C411EF" w:rsidP="00533FE7">
            <w:hyperlink w:anchor="fld_MDEntryPx" w:history="1">
              <w:r w:rsidR="00512FC7" w:rsidRPr="00533FE7">
                <w:rPr>
                  <w:rStyle w:val="Hyperlink"/>
                  <w:rFonts w:ascii="Times New Roman" w:hAnsi="Times New Roman"/>
                  <w:sz w:val="20"/>
                </w:rPr>
                <w:t>MDEntryPx</w:t>
              </w:r>
            </w:hyperlink>
          </w:p>
        </w:tc>
      </w:tr>
      <w:tr w:rsidR="00512FC7" w:rsidRPr="00512FC7" w14:paraId="52D86817" w14:textId="77777777" w:rsidTr="00533FE7">
        <w:tc>
          <w:tcPr>
            <w:tcW w:w="828" w:type="dxa"/>
            <w:shd w:val="clear" w:color="auto" w:fill="auto"/>
          </w:tcPr>
          <w:p w14:paraId="320C9E2C" w14:textId="77777777" w:rsidR="00512FC7" w:rsidRPr="00512FC7" w:rsidRDefault="00512FC7" w:rsidP="00533FE7">
            <w:r w:rsidRPr="00512FC7">
              <w:t>280</w:t>
            </w:r>
          </w:p>
        </w:tc>
        <w:tc>
          <w:tcPr>
            <w:tcW w:w="2699" w:type="dxa"/>
            <w:shd w:val="clear" w:color="auto" w:fill="auto"/>
          </w:tcPr>
          <w:p w14:paraId="291CD9B3" w14:textId="77777777" w:rsidR="00512FC7" w:rsidRPr="00512FC7" w:rsidRDefault="00C411EF" w:rsidP="00533FE7">
            <w:hyperlink w:anchor="fld_MDEntryRefID" w:history="1">
              <w:r w:rsidR="00512FC7" w:rsidRPr="00533FE7">
                <w:rPr>
                  <w:rStyle w:val="Hyperlink"/>
                  <w:rFonts w:ascii="Times New Roman" w:hAnsi="Times New Roman"/>
                  <w:sz w:val="20"/>
                </w:rPr>
                <w:t>MDEntryRefID</w:t>
              </w:r>
            </w:hyperlink>
          </w:p>
        </w:tc>
      </w:tr>
      <w:tr w:rsidR="00512FC7" w:rsidRPr="00512FC7" w14:paraId="1D4B6F30" w14:textId="77777777" w:rsidTr="00533FE7">
        <w:tc>
          <w:tcPr>
            <w:tcW w:w="828" w:type="dxa"/>
            <w:shd w:val="clear" w:color="auto" w:fill="auto"/>
          </w:tcPr>
          <w:p w14:paraId="531E1FCF" w14:textId="77777777" w:rsidR="00512FC7" w:rsidRPr="00512FC7" w:rsidRDefault="00512FC7" w:rsidP="00533FE7">
            <w:r w:rsidRPr="00512FC7">
              <w:t>289</w:t>
            </w:r>
          </w:p>
        </w:tc>
        <w:tc>
          <w:tcPr>
            <w:tcW w:w="2699" w:type="dxa"/>
            <w:shd w:val="clear" w:color="auto" w:fill="auto"/>
          </w:tcPr>
          <w:p w14:paraId="45B71FCA" w14:textId="77777777" w:rsidR="00512FC7" w:rsidRPr="00512FC7" w:rsidRDefault="00C411EF" w:rsidP="00533FE7">
            <w:hyperlink w:anchor="fld_MDEntrySeller" w:history="1">
              <w:r w:rsidR="00512FC7" w:rsidRPr="00533FE7">
                <w:rPr>
                  <w:rStyle w:val="Hyperlink"/>
                  <w:rFonts w:ascii="Times New Roman" w:hAnsi="Times New Roman"/>
                  <w:sz w:val="20"/>
                </w:rPr>
                <w:t>MDEntrySeller</w:t>
              </w:r>
            </w:hyperlink>
          </w:p>
        </w:tc>
      </w:tr>
      <w:tr w:rsidR="00512FC7" w:rsidRPr="00512FC7" w14:paraId="28EFE1F2" w14:textId="77777777" w:rsidTr="00533FE7">
        <w:tc>
          <w:tcPr>
            <w:tcW w:w="828" w:type="dxa"/>
            <w:shd w:val="clear" w:color="auto" w:fill="auto"/>
          </w:tcPr>
          <w:p w14:paraId="71F54001" w14:textId="77777777" w:rsidR="00512FC7" w:rsidRPr="00512FC7" w:rsidRDefault="00512FC7" w:rsidP="00533FE7">
            <w:r w:rsidRPr="00512FC7">
              <w:t>271</w:t>
            </w:r>
          </w:p>
        </w:tc>
        <w:tc>
          <w:tcPr>
            <w:tcW w:w="2699" w:type="dxa"/>
            <w:shd w:val="clear" w:color="auto" w:fill="auto"/>
          </w:tcPr>
          <w:p w14:paraId="68A54FB6" w14:textId="77777777" w:rsidR="00512FC7" w:rsidRPr="00512FC7" w:rsidRDefault="00C411EF" w:rsidP="00533FE7">
            <w:hyperlink w:anchor="fld_MDEntrySize" w:history="1">
              <w:r w:rsidR="00512FC7" w:rsidRPr="00533FE7">
                <w:rPr>
                  <w:rStyle w:val="Hyperlink"/>
                  <w:rFonts w:ascii="Times New Roman" w:hAnsi="Times New Roman"/>
                  <w:sz w:val="20"/>
                </w:rPr>
                <w:t>MDEntrySize</w:t>
              </w:r>
            </w:hyperlink>
          </w:p>
        </w:tc>
      </w:tr>
      <w:tr w:rsidR="00512FC7" w:rsidRPr="00512FC7" w14:paraId="6F396AF0" w14:textId="77777777" w:rsidTr="00533FE7">
        <w:tc>
          <w:tcPr>
            <w:tcW w:w="828" w:type="dxa"/>
            <w:shd w:val="clear" w:color="auto" w:fill="auto"/>
          </w:tcPr>
          <w:p w14:paraId="15BBB8D0" w14:textId="77777777" w:rsidR="00512FC7" w:rsidRPr="00512FC7" w:rsidRDefault="00512FC7" w:rsidP="00533FE7">
            <w:r w:rsidRPr="00512FC7">
              <w:t>1026</w:t>
            </w:r>
          </w:p>
        </w:tc>
        <w:tc>
          <w:tcPr>
            <w:tcW w:w="2699" w:type="dxa"/>
            <w:shd w:val="clear" w:color="auto" w:fill="auto"/>
          </w:tcPr>
          <w:p w14:paraId="5DADCA5E" w14:textId="77777777" w:rsidR="00512FC7" w:rsidRPr="00512FC7" w:rsidRDefault="00C411EF" w:rsidP="00533FE7">
            <w:hyperlink w:anchor="fld_MDEntrySpotRate" w:history="1">
              <w:r w:rsidR="00512FC7" w:rsidRPr="00533FE7">
                <w:rPr>
                  <w:rStyle w:val="Hyperlink"/>
                  <w:rFonts w:ascii="Times New Roman" w:hAnsi="Times New Roman"/>
                  <w:sz w:val="20"/>
                </w:rPr>
                <w:t>MDEntrySpotRate</w:t>
              </w:r>
            </w:hyperlink>
          </w:p>
        </w:tc>
      </w:tr>
      <w:tr w:rsidR="00512FC7" w:rsidRPr="00512FC7" w14:paraId="0427B0F0" w14:textId="77777777" w:rsidTr="00533FE7">
        <w:tc>
          <w:tcPr>
            <w:tcW w:w="828" w:type="dxa"/>
            <w:shd w:val="clear" w:color="auto" w:fill="auto"/>
          </w:tcPr>
          <w:p w14:paraId="08C85D85" w14:textId="77777777" w:rsidR="00512FC7" w:rsidRPr="00512FC7" w:rsidRDefault="00512FC7" w:rsidP="00533FE7">
            <w:r w:rsidRPr="00512FC7">
              <w:t>273</w:t>
            </w:r>
          </w:p>
        </w:tc>
        <w:tc>
          <w:tcPr>
            <w:tcW w:w="2699" w:type="dxa"/>
            <w:shd w:val="clear" w:color="auto" w:fill="auto"/>
          </w:tcPr>
          <w:p w14:paraId="09B87330" w14:textId="77777777" w:rsidR="00512FC7" w:rsidRPr="00512FC7" w:rsidRDefault="00C411EF" w:rsidP="00533FE7">
            <w:hyperlink w:anchor="fld_MDEntryTime" w:history="1">
              <w:r w:rsidR="00512FC7" w:rsidRPr="00533FE7">
                <w:rPr>
                  <w:rStyle w:val="Hyperlink"/>
                  <w:rFonts w:ascii="Times New Roman" w:hAnsi="Times New Roman"/>
                  <w:sz w:val="20"/>
                </w:rPr>
                <w:t>MDEntryTime</w:t>
              </w:r>
            </w:hyperlink>
          </w:p>
        </w:tc>
      </w:tr>
      <w:tr w:rsidR="00512FC7" w:rsidRPr="00512FC7" w14:paraId="701964C1" w14:textId="77777777" w:rsidTr="00533FE7">
        <w:tc>
          <w:tcPr>
            <w:tcW w:w="828" w:type="dxa"/>
            <w:shd w:val="clear" w:color="auto" w:fill="auto"/>
          </w:tcPr>
          <w:p w14:paraId="01BB9905" w14:textId="77777777" w:rsidR="00512FC7" w:rsidRPr="00512FC7" w:rsidRDefault="00512FC7" w:rsidP="00533FE7">
            <w:r w:rsidRPr="00512FC7">
              <w:t>269</w:t>
            </w:r>
          </w:p>
        </w:tc>
        <w:tc>
          <w:tcPr>
            <w:tcW w:w="2699" w:type="dxa"/>
            <w:shd w:val="clear" w:color="auto" w:fill="auto"/>
          </w:tcPr>
          <w:p w14:paraId="14EA0047" w14:textId="77777777" w:rsidR="00512FC7" w:rsidRPr="00512FC7" w:rsidRDefault="00C411EF" w:rsidP="00533FE7">
            <w:hyperlink w:anchor="fld_MDEntryType" w:history="1">
              <w:r w:rsidR="00512FC7" w:rsidRPr="00533FE7">
                <w:rPr>
                  <w:rStyle w:val="Hyperlink"/>
                  <w:rFonts w:ascii="Times New Roman" w:hAnsi="Times New Roman"/>
                  <w:sz w:val="20"/>
                </w:rPr>
                <w:t>MDEntryType</w:t>
              </w:r>
            </w:hyperlink>
          </w:p>
        </w:tc>
      </w:tr>
      <w:tr w:rsidR="00512FC7" w:rsidRPr="00512FC7" w14:paraId="0CD518C1" w14:textId="77777777" w:rsidTr="00533FE7">
        <w:tc>
          <w:tcPr>
            <w:tcW w:w="828" w:type="dxa"/>
            <w:shd w:val="clear" w:color="auto" w:fill="auto"/>
          </w:tcPr>
          <w:p w14:paraId="193B4377" w14:textId="77777777" w:rsidR="00512FC7" w:rsidRPr="00512FC7" w:rsidRDefault="00512FC7" w:rsidP="00533FE7">
            <w:r w:rsidRPr="00512FC7">
              <w:t>1022</w:t>
            </w:r>
          </w:p>
        </w:tc>
        <w:tc>
          <w:tcPr>
            <w:tcW w:w="2699" w:type="dxa"/>
            <w:shd w:val="clear" w:color="auto" w:fill="auto"/>
          </w:tcPr>
          <w:p w14:paraId="1197EFBE" w14:textId="77777777" w:rsidR="00512FC7" w:rsidRPr="00512FC7" w:rsidRDefault="00C411EF" w:rsidP="00533FE7">
            <w:hyperlink w:anchor="fld_MDFeedType" w:history="1">
              <w:r w:rsidR="00512FC7" w:rsidRPr="00533FE7">
                <w:rPr>
                  <w:rStyle w:val="Hyperlink"/>
                  <w:rFonts w:ascii="Times New Roman" w:hAnsi="Times New Roman"/>
                  <w:sz w:val="20"/>
                </w:rPr>
                <w:t>MDFeedType</w:t>
              </w:r>
            </w:hyperlink>
          </w:p>
        </w:tc>
      </w:tr>
      <w:tr w:rsidR="00512FC7" w:rsidRPr="00512FC7" w14:paraId="6BE7CD6E" w14:textId="77777777" w:rsidTr="00533FE7">
        <w:tc>
          <w:tcPr>
            <w:tcW w:w="828" w:type="dxa"/>
            <w:shd w:val="clear" w:color="auto" w:fill="auto"/>
          </w:tcPr>
          <w:p w14:paraId="66235796" w14:textId="77777777" w:rsidR="00512FC7" w:rsidRPr="00512FC7" w:rsidRDefault="00512FC7" w:rsidP="00533FE7">
            <w:r w:rsidRPr="00512FC7">
              <w:t>547</w:t>
            </w:r>
          </w:p>
        </w:tc>
        <w:tc>
          <w:tcPr>
            <w:tcW w:w="2699" w:type="dxa"/>
            <w:shd w:val="clear" w:color="auto" w:fill="auto"/>
          </w:tcPr>
          <w:p w14:paraId="74E40D86" w14:textId="77777777" w:rsidR="00512FC7" w:rsidRPr="00512FC7" w:rsidRDefault="00C411EF" w:rsidP="00533FE7">
            <w:hyperlink w:anchor="fld_MDImplicitDelete" w:history="1">
              <w:r w:rsidR="00512FC7" w:rsidRPr="00533FE7">
                <w:rPr>
                  <w:rStyle w:val="Hyperlink"/>
                  <w:rFonts w:ascii="Times New Roman" w:hAnsi="Times New Roman"/>
                  <w:sz w:val="20"/>
                </w:rPr>
                <w:t>MDImplicitDelete</w:t>
              </w:r>
            </w:hyperlink>
          </w:p>
        </w:tc>
      </w:tr>
      <w:tr w:rsidR="00512FC7" w:rsidRPr="00512FC7" w14:paraId="2E52398F" w14:textId="77777777" w:rsidTr="00533FE7">
        <w:tc>
          <w:tcPr>
            <w:tcW w:w="828" w:type="dxa"/>
            <w:shd w:val="clear" w:color="auto" w:fill="auto"/>
          </w:tcPr>
          <w:p w14:paraId="36C0E9A0" w14:textId="77777777" w:rsidR="00512FC7" w:rsidRPr="00512FC7" w:rsidRDefault="00512FC7" w:rsidP="00533FE7">
            <w:r w:rsidRPr="00512FC7">
              <w:t>275</w:t>
            </w:r>
          </w:p>
        </w:tc>
        <w:tc>
          <w:tcPr>
            <w:tcW w:w="2699" w:type="dxa"/>
            <w:shd w:val="clear" w:color="auto" w:fill="auto"/>
          </w:tcPr>
          <w:p w14:paraId="21CF71EC" w14:textId="77777777" w:rsidR="00512FC7" w:rsidRPr="00512FC7" w:rsidRDefault="00C411EF" w:rsidP="00533FE7">
            <w:hyperlink w:anchor="fld_MDMkt" w:history="1">
              <w:r w:rsidR="00512FC7" w:rsidRPr="00533FE7">
                <w:rPr>
                  <w:rStyle w:val="Hyperlink"/>
                  <w:rFonts w:ascii="Times New Roman" w:hAnsi="Times New Roman"/>
                  <w:sz w:val="20"/>
                </w:rPr>
                <w:t>MDMkt</w:t>
              </w:r>
            </w:hyperlink>
          </w:p>
        </w:tc>
      </w:tr>
      <w:tr w:rsidR="00512FC7" w:rsidRPr="00512FC7" w14:paraId="07B25CAB" w14:textId="77777777" w:rsidTr="00533FE7">
        <w:tc>
          <w:tcPr>
            <w:tcW w:w="828" w:type="dxa"/>
            <w:shd w:val="clear" w:color="auto" w:fill="auto"/>
          </w:tcPr>
          <w:p w14:paraId="23770016" w14:textId="77777777" w:rsidR="00512FC7" w:rsidRPr="00512FC7" w:rsidRDefault="00512FC7" w:rsidP="00533FE7">
            <w:r w:rsidRPr="00512FC7">
              <w:t>1024</w:t>
            </w:r>
          </w:p>
        </w:tc>
        <w:tc>
          <w:tcPr>
            <w:tcW w:w="2699" w:type="dxa"/>
            <w:shd w:val="clear" w:color="auto" w:fill="auto"/>
          </w:tcPr>
          <w:p w14:paraId="274B1D5E" w14:textId="77777777" w:rsidR="00512FC7" w:rsidRPr="00512FC7" w:rsidRDefault="00C411EF" w:rsidP="00533FE7">
            <w:hyperlink w:anchor="fld_MDOriginType" w:history="1">
              <w:r w:rsidR="00512FC7" w:rsidRPr="00533FE7">
                <w:rPr>
                  <w:rStyle w:val="Hyperlink"/>
                  <w:rFonts w:ascii="Times New Roman" w:hAnsi="Times New Roman"/>
                  <w:sz w:val="20"/>
                </w:rPr>
                <w:t>MDOriginType</w:t>
              </w:r>
            </w:hyperlink>
          </w:p>
        </w:tc>
      </w:tr>
      <w:tr w:rsidR="00512FC7" w:rsidRPr="00512FC7" w14:paraId="2107D3E6" w14:textId="77777777" w:rsidTr="00533FE7">
        <w:tc>
          <w:tcPr>
            <w:tcW w:w="828" w:type="dxa"/>
            <w:shd w:val="clear" w:color="auto" w:fill="auto"/>
          </w:tcPr>
          <w:p w14:paraId="6099C477" w14:textId="77777777" w:rsidR="00512FC7" w:rsidRPr="00512FC7" w:rsidRDefault="00512FC7" w:rsidP="00533FE7">
            <w:r w:rsidRPr="00512FC7">
              <w:t>1023</w:t>
            </w:r>
          </w:p>
        </w:tc>
        <w:tc>
          <w:tcPr>
            <w:tcW w:w="2699" w:type="dxa"/>
            <w:shd w:val="clear" w:color="auto" w:fill="auto"/>
          </w:tcPr>
          <w:p w14:paraId="0612F9DA" w14:textId="77777777" w:rsidR="00512FC7" w:rsidRPr="00512FC7" w:rsidRDefault="00C411EF" w:rsidP="00533FE7">
            <w:hyperlink w:anchor="fld_MDPriceLevel" w:history="1">
              <w:r w:rsidR="00512FC7" w:rsidRPr="00533FE7">
                <w:rPr>
                  <w:rStyle w:val="Hyperlink"/>
                  <w:rFonts w:ascii="Times New Roman" w:hAnsi="Times New Roman"/>
                  <w:sz w:val="20"/>
                </w:rPr>
                <w:t>MDPriceLevel</w:t>
              </w:r>
            </w:hyperlink>
          </w:p>
        </w:tc>
      </w:tr>
      <w:tr w:rsidR="00512FC7" w:rsidRPr="00512FC7" w14:paraId="295BAE92" w14:textId="77777777" w:rsidTr="00533FE7">
        <w:tc>
          <w:tcPr>
            <w:tcW w:w="828" w:type="dxa"/>
            <w:shd w:val="clear" w:color="auto" w:fill="auto"/>
          </w:tcPr>
          <w:p w14:paraId="4458DEC5" w14:textId="77777777" w:rsidR="00512FC7" w:rsidRPr="00512FC7" w:rsidRDefault="00512FC7" w:rsidP="00533FE7">
            <w:r w:rsidRPr="00512FC7">
              <w:t>1070</w:t>
            </w:r>
          </w:p>
        </w:tc>
        <w:tc>
          <w:tcPr>
            <w:tcW w:w="2699" w:type="dxa"/>
            <w:shd w:val="clear" w:color="auto" w:fill="auto"/>
          </w:tcPr>
          <w:p w14:paraId="2066F898" w14:textId="77777777" w:rsidR="00512FC7" w:rsidRPr="00512FC7" w:rsidRDefault="00C411EF" w:rsidP="00533FE7">
            <w:hyperlink w:anchor="fld_MDQuoteType" w:history="1">
              <w:r w:rsidR="00512FC7" w:rsidRPr="00533FE7">
                <w:rPr>
                  <w:rStyle w:val="Hyperlink"/>
                  <w:rFonts w:ascii="Times New Roman" w:hAnsi="Times New Roman"/>
                  <w:sz w:val="20"/>
                </w:rPr>
                <w:t>MDQuoteType</w:t>
              </w:r>
            </w:hyperlink>
          </w:p>
        </w:tc>
      </w:tr>
      <w:tr w:rsidR="00512FC7" w:rsidRPr="00512FC7" w14:paraId="3B2CB482" w14:textId="77777777" w:rsidTr="00533FE7">
        <w:tc>
          <w:tcPr>
            <w:tcW w:w="828" w:type="dxa"/>
            <w:shd w:val="clear" w:color="auto" w:fill="auto"/>
          </w:tcPr>
          <w:p w14:paraId="3D44D83A" w14:textId="77777777" w:rsidR="00512FC7" w:rsidRPr="00512FC7" w:rsidRDefault="00512FC7" w:rsidP="00533FE7">
            <w:r w:rsidRPr="00512FC7">
              <w:t>963</w:t>
            </w:r>
          </w:p>
        </w:tc>
        <w:tc>
          <w:tcPr>
            <w:tcW w:w="2699" w:type="dxa"/>
            <w:shd w:val="clear" w:color="auto" w:fill="auto"/>
          </w:tcPr>
          <w:p w14:paraId="152803F6" w14:textId="77777777" w:rsidR="00512FC7" w:rsidRPr="00512FC7" w:rsidRDefault="00C411EF" w:rsidP="00533FE7">
            <w:hyperlink w:anchor="fld_MDReportID" w:history="1">
              <w:r w:rsidR="00512FC7" w:rsidRPr="00533FE7">
                <w:rPr>
                  <w:rStyle w:val="Hyperlink"/>
                  <w:rFonts w:ascii="Times New Roman" w:hAnsi="Times New Roman"/>
                  <w:sz w:val="20"/>
                </w:rPr>
                <w:t>MDReportID</w:t>
              </w:r>
            </w:hyperlink>
          </w:p>
        </w:tc>
      </w:tr>
      <w:tr w:rsidR="00512FC7" w:rsidRPr="00512FC7" w14:paraId="05963517" w14:textId="77777777" w:rsidTr="00533FE7">
        <w:tc>
          <w:tcPr>
            <w:tcW w:w="828" w:type="dxa"/>
            <w:shd w:val="clear" w:color="auto" w:fill="auto"/>
          </w:tcPr>
          <w:p w14:paraId="3D15A549" w14:textId="77777777" w:rsidR="00512FC7" w:rsidRPr="00512FC7" w:rsidRDefault="00512FC7" w:rsidP="00533FE7">
            <w:r w:rsidRPr="00512FC7">
              <w:t>262</w:t>
            </w:r>
          </w:p>
        </w:tc>
        <w:tc>
          <w:tcPr>
            <w:tcW w:w="2699" w:type="dxa"/>
            <w:shd w:val="clear" w:color="auto" w:fill="auto"/>
          </w:tcPr>
          <w:p w14:paraId="0272B4FE" w14:textId="77777777" w:rsidR="00512FC7" w:rsidRPr="00512FC7" w:rsidRDefault="00C411EF" w:rsidP="00533FE7">
            <w:hyperlink w:anchor="fld_MDReqID" w:history="1">
              <w:r w:rsidR="00512FC7" w:rsidRPr="00533FE7">
                <w:rPr>
                  <w:rStyle w:val="Hyperlink"/>
                  <w:rFonts w:ascii="Times New Roman" w:hAnsi="Times New Roman"/>
                  <w:sz w:val="20"/>
                </w:rPr>
                <w:t>MDReqID</w:t>
              </w:r>
            </w:hyperlink>
          </w:p>
        </w:tc>
      </w:tr>
      <w:tr w:rsidR="00512FC7" w:rsidRPr="00512FC7" w14:paraId="52EBE2E0" w14:textId="77777777" w:rsidTr="00533FE7">
        <w:tc>
          <w:tcPr>
            <w:tcW w:w="828" w:type="dxa"/>
            <w:shd w:val="clear" w:color="auto" w:fill="auto"/>
          </w:tcPr>
          <w:p w14:paraId="6E7F6B67" w14:textId="77777777" w:rsidR="00512FC7" w:rsidRPr="00512FC7" w:rsidRDefault="00512FC7" w:rsidP="00533FE7">
            <w:r w:rsidRPr="00512FC7">
              <w:t>281</w:t>
            </w:r>
          </w:p>
        </w:tc>
        <w:tc>
          <w:tcPr>
            <w:tcW w:w="2699" w:type="dxa"/>
            <w:shd w:val="clear" w:color="auto" w:fill="auto"/>
          </w:tcPr>
          <w:p w14:paraId="29483A28" w14:textId="77777777" w:rsidR="00512FC7" w:rsidRPr="00512FC7" w:rsidRDefault="00C411EF" w:rsidP="00533FE7">
            <w:hyperlink w:anchor="fld_MDReqRejReason" w:history="1">
              <w:r w:rsidR="00512FC7" w:rsidRPr="00533FE7">
                <w:rPr>
                  <w:rStyle w:val="Hyperlink"/>
                  <w:rFonts w:ascii="Times New Roman" w:hAnsi="Times New Roman"/>
                  <w:sz w:val="20"/>
                </w:rPr>
                <w:t>MDReqRejReason</w:t>
              </w:r>
            </w:hyperlink>
          </w:p>
        </w:tc>
      </w:tr>
      <w:tr w:rsidR="00512FC7" w:rsidRPr="00512FC7" w14:paraId="1A60B32E" w14:textId="77777777" w:rsidTr="00533FE7">
        <w:tc>
          <w:tcPr>
            <w:tcW w:w="828" w:type="dxa"/>
            <w:shd w:val="clear" w:color="auto" w:fill="auto"/>
          </w:tcPr>
          <w:p w14:paraId="3E6B9D1E" w14:textId="77777777" w:rsidR="00512FC7" w:rsidRPr="00512FC7" w:rsidRDefault="00512FC7" w:rsidP="00533FE7">
            <w:r w:rsidRPr="00512FC7">
              <w:t>1179</w:t>
            </w:r>
          </w:p>
        </w:tc>
        <w:tc>
          <w:tcPr>
            <w:tcW w:w="2699" w:type="dxa"/>
            <w:shd w:val="clear" w:color="auto" w:fill="auto"/>
          </w:tcPr>
          <w:p w14:paraId="41775766" w14:textId="77777777" w:rsidR="00512FC7" w:rsidRPr="00512FC7" w:rsidRDefault="00C411EF" w:rsidP="00533FE7">
            <w:hyperlink w:anchor="fld_MDSecSize" w:history="1">
              <w:r w:rsidR="00512FC7" w:rsidRPr="00533FE7">
                <w:rPr>
                  <w:rStyle w:val="Hyperlink"/>
                  <w:rFonts w:ascii="Times New Roman" w:hAnsi="Times New Roman"/>
                  <w:sz w:val="20"/>
                </w:rPr>
                <w:t>MDSecSize</w:t>
              </w:r>
            </w:hyperlink>
          </w:p>
        </w:tc>
      </w:tr>
      <w:tr w:rsidR="00512FC7" w:rsidRPr="00512FC7" w14:paraId="568A0C13" w14:textId="77777777" w:rsidTr="00533FE7">
        <w:tc>
          <w:tcPr>
            <w:tcW w:w="828" w:type="dxa"/>
            <w:shd w:val="clear" w:color="auto" w:fill="auto"/>
          </w:tcPr>
          <w:p w14:paraId="0AC6BE5C" w14:textId="77777777" w:rsidR="00512FC7" w:rsidRPr="00512FC7" w:rsidRDefault="00512FC7" w:rsidP="00533FE7">
            <w:r w:rsidRPr="00512FC7">
              <w:t>1178</w:t>
            </w:r>
          </w:p>
        </w:tc>
        <w:tc>
          <w:tcPr>
            <w:tcW w:w="2699" w:type="dxa"/>
            <w:shd w:val="clear" w:color="auto" w:fill="auto"/>
          </w:tcPr>
          <w:p w14:paraId="05819050" w14:textId="77777777" w:rsidR="00512FC7" w:rsidRPr="00512FC7" w:rsidRDefault="00C411EF" w:rsidP="00533FE7">
            <w:hyperlink w:anchor="fld_MDSecSizeType" w:history="1">
              <w:r w:rsidR="00512FC7" w:rsidRPr="00533FE7">
                <w:rPr>
                  <w:rStyle w:val="Hyperlink"/>
                  <w:rFonts w:ascii="Times New Roman" w:hAnsi="Times New Roman"/>
                  <w:sz w:val="20"/>
                </w:rPr>
                <w:t>MDSecSizeType</w:t>
              </w:r>
            </w:hyperlink>
          </w:p>
        </w:tc>
      </w:tr>
      <w:tr w:rsidR="00512FC7" w:rsidRPr="00512FC7" w14:paraId="3CF14D86" w14:textId="77777777" w:rsidTr="00533FE7">
        <w:tc>
          <w:tcPr>
            <w:tcW w:w="828" w:type="dxa"/>
            <w:shd w:val="clear" w:color="auto" w:fill="auto"/>
          </w:tcPr>
          <w:p w14:paraId="08FE2BE4" w14:textId="77777777" w:rsidR="00512FC7" w:rsidRPr="00512FC7" w:rsidRDefault="00512FC7" w:rsidP="00533FE7">
            <w:r w:rsidRPr="00512FC7">
              <w:t>1500</w:t>
            </w:r>
          </w:p>
        </w:tc>
        <w:tc>
          <w:tcPr>
            <w:tcW w:w="2699" w:type="dxa"/>
            <w:shd w:val="clear" w:color="auto" w:fill="auto"/>
          </w:tcPr>
          <w:p w14:paraId="19E68E64" w14:textId="77777777" w:rsidR="00512FC7" w:rsidRPr="00512FC7" w:rsidRDefault="00C411EF" w:rsidP="00533FE7">
            <w:hyperlink w:anchor="fld_MDStreamID" w:history="1">
              <w:r w:rsidR="00512FC7" w:rsidRPr="00533FE7">
                <w:rPr>
                  <w:rStyle w:val="Hyperlink"/>
                  <w:rFonts w:ascii="Times New Roman" w:hAnsi="Times New Roman"/>
                  <w:sz w:val="20"/>
                </w:rPr>
                <w:t>MDStreamID</w:t>
              </w:r>
            </w:hyperlink>
          </w:p>
        </w:tc>
      </w:tr>
      <w:tr w:rsidR="00512FC7" w:rsidRPr="00512FC7" w14:paraId="09EACD83" w14:textId="77777777" w:rsidTr="00533FE7">
        <w:tc>
          <w:tcPr>
            <w:tcW w:w="828" w:type="dxa"/>
            <w:shd w:val="clear" w:color="auto" w:fill="auto"/>
          </w:tcPr>
          <w:p w14:paraId="1037D431" w14:textId="77777777" w:rsidR="00512FC7" w:rsidRPr="00512FC7" w:rsidRDefault="00512FC7" w:rsidP="00533FE7">
            <w:r w:rsidRPr="00512FC7">
              <w:t>1173</w:t>
            </w:r>
          </w:p>
        </w:tc>
        <w:tc>
          <w:tcPr>
            <w:tcW w:w="2699" w:type="dxa"/>
            <w:shd w:val="clear" w:color="auto" w:fill="auto"/>
          </w:tcPr>
          <w:p w14:paraId="48D40C5B" w14:textId="77777777" w:rsidR="00512FC7" w:rsidRPr="00512FC7" w:rsidRDefault="00C411EF" w:rsidP="00533FE7">
            <w:hyperlink w:anchor="fld_MDSubBookType" w:history="1">
              <w:r w:rsidR="00512FC7" w:rsidRPr="00533FE7">
                <w:rPr>
                  <w:rStyle w:val="Hyperlink"/>
                  <w:rFonts w:ascii="Times New Roman" w:hAnsi="Times New Roman"/>
                  <w:sz w:val="20"/>
                </w:rPr>
                <w:t>MDSubBookType</w:t>
              </w:r>
            </w:hyperlink>
          </w:p>
        </w:tc>
      </w:tr>
      <w:tr w:rsidR="00512FC7" w:rsidRPr="00512FC7" w14:paraId="19798946" w14:textId="77777777" w:rsidTr="00533FE7">
        <w:tc>
          <w:tcPr>
            <w:tcW w:w="828" w:type="dxa"/>
            <w:shd w:val="clear" w:color="auto" w:fill="auto"/>
          </w:tcPr>
          <w:p w14:paraId="0FDAD4E3" w14:textId="77777777" w:rsidR="00512FC7" w:rsidRPr="00512FC7" w:rsidRDefault="00512FC7" w:rsidP="00533FE7">
            <w:r w:rsidRPr="00512FC7">
              <w:t>279</w:t>
            </w:r>
          </w:p>
        </w:tc>
        <w:tc>
          <w:tcPr>
            <w:tcW w:w="2699" w:type="dxa"/>
            <w:shd w:val="clear" w:color="auto" w:fill="auto"/>
          </w:tcPr>
          <w:p w14:paraId="5925C814" w14:textId="77777777" w:rsidR="00512FC7" w:rsidRPr="00512FC7" w:rsidRDefault="00C411EF" w:rsidP="00533FE7">
            <w:hyperlink w:anchor="fld_MDUpdateAction" w:history="1">
              <w:r w:rsidR="00512FC7" w:rsidRPr="00533FE7">
                <w:rPr>
                  <w:rStyle w:val="Hyperlink"/>
                  <w:rFonts w:ascii="Times New Roman" w:hAnsi="Times New Roman"/>
                  <w:sz w:val="20"/>
                </w:rPr>
                <w:t>MDUpdateAction</w:t>
              </w:r>
            </w:hyperlink>
          </w:p>
        </w:tc>
      </w:tr>
      <w:tr w:rsidR="00512FC7" w:rsidRPr="00512FC7" w14:paraId="5728FF3A" w14:textId="77777777" w:rsidTr="00533FE7">
        <w:tc>
          <w:tcPr>
            <w:tcW w:w="828" w:type="dxa"/>
            <w:shd w:val="clear" w:color="auto" w:fill="auto"/>
          </w:tcPr>
          <w:p w14:paraId="66940C62" w14:textId="77777777" w:rsidR="00512FC7" w:rsidRPr="00512FC7" w:rsidRDefault="00512FC7" w:rsidP="00533FE7">
            <w:r w:rsidRPr="00512FC7">
              <w:t>265</w:t>
            </w:r>
          </w:p>
        </w:tc>
        <w:tc>
          <w:tcPr>
            <w:tcW w:w="2699" w:type="dxa"/>
            <w:shd w:val="clear" w:color="auto" w:fill="auto"/>
          </w:tcPr>
          <w:p w14:paraId="58ABF027" w14:textId="77777777" w:rsidR="00512FC7" w:rsidRPr="00512FC7" w:rsidRDefault="00C411EF" w:rsidP="00533FE7">
            <w:hyperlink w:anchor="fld_MDUpdateType" w:history="1">
              <w:r w:rsidR="00512FC7" w:rsidRPr="00533FE7">
                <w:rPr>
                  <w:rStyle w:val="Hyperlink"/>
                  <w:rFonts w:ascii="Times New Roman" w:hAnsi="Times New Roman"/>
                  <w:sz w:val="20"/>
                </w:rPr>
                <w:t>MDUpdateType</w:t>
              </w:r>
            </w:hyperlink>
          </w:p>
        </w:tc>
      </w:tr>
      <w:tr w:rsidR="00512FC7" w:rsidRPr="00512FC7" w14:paraId="607364B7" w14:textId="77777777" w:rsidTr="00533FE7">
        <w:tc>
          <w:tcPr>
            <w:tcW w:w="828" w:type="dxa"/>
            <w:shd w:val="clear" w:color="auto" w:fill="auto"/>
          </w:tcPr>
          <w:p w14:paraId="5AD445F6" w14:textId="77777777" w:rsidR="00512FC7" w:rsidRPr="00512FC7" w:rsidRDefault="00512FC7" w:rsidP="00533FE7">
            <w:r w:rsidRPr="00512FC7">
              <w:t>347</w:t>
            </w:r>
          </w:p>
        </w:tc>
        <w:tc>
          <w:tcPr>
            <w:tcW w:w="2699" w:type="dxa"/>
            <w:shd w:val="clear" w:color="auto" w:fill="auto"/>
          </w:tcPr>
          <w:p w14:paraId="1C8CCBCE" w14:textId="77777777" w:rsidR="00512FC7" w:rsidRPr="00512FC7" w:rsidRDefault="00C411EF" w:rsidP="00533FE7">
            <w:hyperlink w:anchor="fld_MessageEncoding" w:history="1">
              <w:r w:rsidR="00512FC7" w:rsidRPr="00533FE7">
                <w:rPr>
                  <w:rStyle w:val="Hyperlink"/>
                  <w:rFonts w:ascii="Times New Roman" w:hAnsi="Times New Roman"/>
                  <w:sz w:val="20"/>
                </w:rPr>
                <w:t>MessageEncoding</w:t>
              </w:r>
            </w:hyperlink>
          </w:p>
        </w:tc>
      </w:tr>
      <w:tr w:rsidR="00512FC7" w:rsidRPr="00512FC7" w14:paraId="6B1976AD" w14:textId="77777777" w:rsidTr="00533FE7">
        <w:tc>
          <w:tcPr>
            <w:tcW w:w="828" w:type="dxa"/>
            <w:shd w:val="clear" w:color="auto" w:fill="auto"/>
          </w:tcPr>
          <w:p w14:paraId="45EBBA3D" w14:textId="77777777" w:rsidR="00512FC7" w:rsidRPr="00512FC7" w:rsidRDefault="00512FC7" w:rsidP="00533FE7">
            <w:r w:rsidRPr="00512FC7">
              <w:t>1011</w:t>
            </w:r>
          </w:p>
        </w:tc>
        <w:tc>
          <w:tcPr>
            <w:tcW w:w="2699" w:type="dxa"/>
            <w:shd w:val="clear" w:color="auto" w:fill="auto"/>
          </w:tcPr>
          <w:p w14:paraId="7F54965D" w14:textId="77777777" w:rsidR="00512FC7" w:rsidRPr="00512FC7" w:rsidRDefault="00C411EF" w:rsidP="00533FE7">
            <w:hyperlink w:anchor="fld_MessageEventSource" w:history="1">
              <w:r w:rsidR="00512FC7" w:rsidRPr="00533FE7">
                <w:rPr>
                  <w:rStyle w:val="Hyperlink"/>
                  <w:rFonts w:ascii="Times New Roman" w:hAnsi="Times New Roman"/>
                  <w:sz w:val="20"/>
                </w:rPr>
                <w:t>MessageEventSource</w:t>
              </w:r>
            </w:hyperlink>
          </w:p>
        </w:tc>
      </w:tr>
      <w:tr w:rsidR="00512FC7" w:rsidRPr="00512FC7" w14:paraId="3BFEAAD3" w14:textId="77777777" w:rsidTr="00533FE7">
        <w:tc>
          <w:tcPr>
            <w:tcW w:w="828" w:type="dxa"/>
            <w:shd w:val="clear" w:color="auto" w:fill="auto"/>
          </w:tcPr>
          <w:p w14:paraId="4AEAC5A8" w14:textId="77777777" w:rsidR="00512FC7" w:rsidRPr="00512FC7" w:rsidRDefault="00512FC7" w:rsidP="00533FE7">
            <w:r w:rsidRPr="00512FC7">
              <w:t>631</w:t>
            </w:r>
          </w:p>
        </w:tc>
        <w:tc>
          <w:tcPr>
            <w:tcW w:w="2699" w:type="dxa"/>
            <w:shd w:val="clear" w:color="auto" w:fill="auto"/>
          </w:tcPr>
          <w:p w14:paraId="2BAD8CC8" w14:textId="77777777" w:rsidR="00512FC7" w:rsidRPr="00512FC7" w:rsidRDefault="00C411EF" w:rsidP="00533FE7">
            <w:hyperlink w:anchor="fld_MidPx" w:history="1">
              <w:r w:rsidR="00512FC7" w:rsidRPr="00533FE7">
                <w:rPr>
                  <w:rStyle w:val="Hyperlink"/>
                  <w:rFonts w:ascii="Times New Roman" w:hAnsi="Times New Roman"/>
                  <w:sz w:val="20"/>
                </w:rPr>
                <w:t>MidPx</w:t>
              </w:r>
            </w:hyperlink>
          </w:p>
        </w:tc>
      </w:tr>
      <w:tr w:rsidR="00512FC7" w:rsidRPr="00512FC7" w14:paraId="1F8B8226" w14:textId="77777777" w:rsidTr="00533FE7">
        <w:tc>
          <w:tcPr>
            <w:tcW w:w="828" w:type="dxa"/>
            <w:shd w:val="clear" w:color="auto" w:fill="auto"/>
          </w:tcPr>
          <w:p w14:paraId="33EC3626" w14:textId="77777777" w:rsidR="00512FC7" w:rsidRPr="00512FC7" w:rsidRDefault="00512FC7" w:rsidP="00533FE7">
            <w:r w:rsidRPr="00512FC7">
              <w:t>633</w:t>
            </w:r>
          </w:p>
        </w:tc>
        <w:tc>
          <w:tcPr>
            <w:tcW w:w="2699" w:type="dxa"/>
            <w:shd w:val="clear" w:color="auto" w:fill="auto"/>
          </w:tcPr>
          <w:p w14:paraId="07E60CF3" w14:textId="77777777" w:rsidR="00512FC7" w:rsidRPr="00512FC7" w:rsidRDefault="00C411EF" w:rsidP="00533FE7">
            <w:hyperlink w:anchor="fld_MidYield" w:history="1">
              <w:r w:rsidR="00512FC7" w:rsidRPr="00533FE7">
                <w:rPr>
                  <w:rStyle w:val="Hyperlink"/>
                  <w:rFonts w:ascii="Times New Roman" w:hAnsi="Times New Roman"/>
                  <w:sz w:val="20"/>
                </w:rPr>
                <w:t>MidYield</w:t>
              </w:r>
            </w:hyperlink>
          </w:p>
        </w:tc>
      </w:tr>
      <w:tr w:rsidR="00512FC7" w:rsidRPr="00512FC7" w14:paraId="427B7B14" w14:textId="77777777" w:rsidTr="00533FE7">
        <w:tc>
          <w:tcPr>
            <w:tcW w:w="828" w:type="dxa"/>
            <w:shd w:val="clear" w:color="auto" w:fill="auto"/>
          </w:tcPr>
          <w:p w14:paraId="460CA44D" w14:textId="77777777" w:rsidR="00512FC7" w:rsidRPr="00512FC7" w:rsidRDefault="00512FC7" w:rsidP="00533FE7">
            <w:r w:rsidRPr="00512FC7">
              <w:t>647</w:t>
            </w:r>
          </w:p>
        </w:tc>
        <w:tc>
          <w:tcPr>
            <w:tcW w:w="2699" w:type="dxa"/>
            <w:shd w:val="clear" w:color="auto" w:fill="auto"/>
          </w:tcPr>
          <w:p w14:paraId="6E07F629" w14:textId="77777777" w:rsidR="00512FC7" w:rsidRPr="00512FC7" w:rsidRDefault="00C411EF" w:rsidP="00533FE7">
            <w:hyperlink w:anchor="fld_MinBidSize" w:history="1">
              <w:r w:rsidR="00512FC7" w:rsidRPr="00533FE7">
                <w:rPr>
                  <w:rStyle w:val="Hyperlink"/>
                  <w:rFonts w:ascii="Times New Roman" w:hAnsi="Times New Roman"/>
                  <w:sz w:val="20"/>
                </w:rPr>
                <w:t>MinBidSize</w:t>
              </w:r>
            </w:hyperlink>
          </w:p>
        </w:tc>
      </w:tr>
      <w:tr w:rsidR="00512FC7" w:rsidRPr="00512FC7" w14:paraId="79B7CD64" w14:textId="77777777" w:rsidTr="00533FE7">
        <w:tc>
          <w:tcPr>
            <w:tcW w:w="828" w:type="dxa"/>
            <w:shd w:val="clear" w:color="auto" w:fill="auto"/>
          </w:tcPr>
          <w:p w14:paraId="162D9598" w14:textId="77777777" w:rsidR="00512FC7" w:rsidRPr="00512FC7" w:rsidRDefault="00512FC7" w:rsidP="00533FE7">
            <w:r w:rsidRPr="00512FC7">
              <w:t>1231</w:t>
            </w:r>
          </w:p>
        </w:tc>
        <w:tc>
          <w:tcPr>
            <w:tcW w:w="2699" w:type="dxa"/>
            <w:shd w:val="clear" w:color="auto" w:fill="auto"/>
          </w:tcPr>
          <w:p w14:paraId="6DD0AE33" w14:textId="77777777" w:rsidR="00512FC7" w:rsidRPr="00512FC7" w:rsidRDefault="00C411EF" w:rsidP="00533FE7">
            <w:hyperlink w:anchor="fld_MinLotSize" w:history="1">
              <w:r w:rsidR="00512FC7" w:rsidRPr="00533FE7">
                <w:rPr>
                  <w:rStyle w:val="Hyperlink"/>
                  <w:rFonts w:ascii="Times New Roman" w:hAnsi="Times New Roman"/>
                  <w:sz w:val="20"/>
                </w:rPr>
                <w:t>MinLotSize</w:t>
              </w:r>
            </w:hyperlink>
          </w:p>
        </w:tc>
      </w:tr>
      <w:tr w:rsidR="00512FC7" w:rsidRPr="00512FC7" w14:paraId="09011EED" w14:textId="77777777" w:rsidTr="00533FE7">
        <w:tc>
          <w:tcPr>
            <w:tcW w:w="828" w:type="dxa"/>
            <w:shd w:val="clear" w:color="auto" w:fill="auto"/>
          </w:tcPr>
          <w:p w14:paraId="1B4F60B4" w14:textId="77777777" w:rsidR="00512FC7" w:rsidRPr="00512FC7" w:rsidRDefault="00512FC7" w:rsidP="00533FE7">
            <w:r w:rsidRPr="00512FC7">
              <w:t>648</w:t>
            </w:r>
          </w:p>
        </w:tc>
        <w:tc>
          <w:tcPr>
            <w:tcW w:w="2699" w:type="dxa"/>
            <w:shd w:val="clear" w:color="auto" w:fill="auto"/>
          </w:tcPr>
          <w:p w14:paraId="4F3D981B" w14:textId="77777777" w:rsidR="00512FC7" w:rsidRPr="00512FC7" w:rsidRDefault="00C411EF" w:rsidP="00533FE7">
            <w:hyperlink w:anchor="fld_MinOfferSize" w:history="1">
              <w:r w:rsidR="00512FC7" w:rsidRPr="00533FE7">
                <w:rPr>
                  <w:rStyle w:val="Hyperlink"/>
                  <w:rFonts w:ascii="Times New Roman" w:hAnsi="Times New Roman"/>
                  <w:sz w:val="20"/>
                </w:rPr>
                <w:t>MinOfferSize</w:t>
              </w:r>
            </w:hyperlink>
          </w:p>
        </w:tc>
      </w:tr>
      <w:tr w:rsidR="00512FC7" w:rsidRPr="00512FC7" w14:paraId="523FD34A" w14:textId="77777777" w:rsidTr="00533FE7">
        <w:tc>
          <w:tcPr>
            <w:tcW w:w="828" w:type="dxa"/>
            <w:shd w:val="clear" w:color="auto" w:fill="auto"/>
          </w:tcPr>
          <w:p w14:paraId="0B0C18C8" w14:textId="77777777" w:rsidR="00512FC7" w:rsidRPr="00512FC7" w:rsidRDefault="00512FC7" w:rsidP="00533FE7">
            <w:r w:rsidRPr="00512FC7">
              <w:t>969</w:t>
            </w:r>
          </w:p>
        </w:tc>
        <w:tc>
          <w:tcPr>
            <w:tcW w:w="2699" w:type="dxa"/>
            <w:shd w:val="clear" w:color="auto" w:fill="auto"/>
          </w:tcPr>
          <w:p w14:paraId="6A1F6A59" w14:textId="77777777" w:rsidR="00512FC7" w:rsidRPr="00512FC7" w:rsidRDefault="00C411EF" w:rsidP="00533FE7">
            <w:hyperlink w:anchor="fld_MinPriceIncrement" w:history="1">
              <w:r w:rsidR="00512FC7" w:rsidRPr="00533FE7">
                <w:rPr>
                  <w:rStyle w:val="Hyperlink"/>
                  <w:rFonts w:ascii="Times New Roman" w:hAnsi="Times New Roman"/>
                  <w:sz w:val="20"/>
                </w:rPr>
                <w:t>MinPriceIncrement</w:t>
              </w:r>
            </w:hyperlink>
          </w:p>
        </w:tc>
      </w:tr>
      <w:tr w:rsidR="00512FC7" w:rsidRPr="00512FC7" w14:paraId="50A49028" w14:textId="77777777" w:rsidTr="00533FE7">
        <w:tc>
          <w:tcPr>
            <w:tcW w:w="828" w:type="dxa"/>
            <w:shd w:val="clear" w:color="auto" w:fill="auto"/>
          </w:tcPr>
          <w:p w14:paraId="75999A7E" w14:textId="77777777" w:rsidR="00512FC7" w:rsidRPr="00512FC7" w:rsidRDefault="00512FC7" w:rsidP="00533FE7">
            <w:r w:rsidRPr="00512FC7">
              <w:t>1146</w:t>
            </w:r>
          </w:p>
        </w:tc>
        <w:tc>
          <w:tcPr>
            <w:tcW w:w="2699" w:type="dxa"/>
            <w:shd w:val="clear" w:color="auto" w:fill="auto"/>
          </w:tcPr>
          <w:p w14:paraId="20C8C119" w14:textId="77777777" w:rsidR="00512FC7" w:rsidRPr="00512FC7" w:rsidRDefault="00C411EF" w:rsidP="00533FE7">
            <w:hyperlink w:anchor="fld_MinPriceIncrementAmount" w:history="1">
              <w:r w:rsidR="00512FC7" w:rsidRPr="00533FE7">
                <w:rPr>
                  <w:rStyle w:val="Hyperlink"/>
                  <w:rFonts w:ascii="Times New Roman" w:hAnsi="Times New Roman"/>
                  <w:sz w:val="20"/>
                </w:rPr>
                <w:t>MinPriceIncrementAmount</w:t>
              </w:r>
            </w:hyperlink>
          </w:p>
        </w:tc>
      </w:tr>
      <w:tr w:rsidR="00512FC7" w:rsidRPr="00512FC7" w14:paraId="1ACB4305" w14:textId="77777777" w:rsidTr="00533FE7">
        <w:tc>
          <w:tcPr>
            <w:tcW w:w="828" w:type="dxa"/>
            <w:shd w:val="clear" w:color="auto" w:fill="auto"/>
          </w:tcPr>
          <w:p w14:paraId="543B3196" w14:textId="77777777" w:rsidR="00512FC7" w:rsidRPr="00512FC7" w:rsidRDefault="00512FC7" w:rsidP="00533FE7">
            <w:r w:rsidRPr="00512FC7">
              <w:t>110</w:t>
            </w:r>
          </w:p>
        </w:tc>
        <w:tc>
          <w:tcPr>
            <w:tcW w:w="2699" w:type="dxa"/>
            <w:shd w:val="clear" w:color="auto" w:fill="auto"/>
          </w:tcPr>
          <w:p w14:paraId="7DEA2646" w14:textId="77777777" w:rsidR="00512FC7" w:rsidRPr="00512FC7" w:rsidRDefault="00C411EF" w:rsidP="00533FE7">
            <w:hyperlink w:anchor="fld_MinQty" w:history="1">
              <w:r w:rsidR="00512FC7" w:rsidRPr="00533FE7">
                <w:rPr>
                  <w:rStyle w:val="Hyperlink"/>
                  <w:rFonts w:ascii="Times New Roman" w:hAnsi="Times New Roman"/>
                  <w:sz w:val="20"/>
                </w:rPr>
                <w:t>MinQty</w:t>
              </w:r>
            </w:hyperlink>
          </w:p>
        </w:tc>
      </w:tr>
      <w:tr w:rsidR="00512FC7" w:rsidRPr="00512FC7" w14:paraId="227A3E73" w14:textId="77777777" w:rsidTr="00533FE7">
        <w:tc>
          <w:tcPr>
            <w:tcW w:w="828" w:type="dxa"/>
            <w:shd w:val="clear" w:color="auto" w:fill="auto"/>
          </w:tcPr>
          <w:p w14:paraId="02D6C666" w14:textId="77777777" w:rsidR="00512FC7" w:rsidRPr="00512FC7" w:rsidRDefault="00512FC7" w:rsidP="00533FE7">
            <w:r w:rsidRPr="00512FC7">
              <w:t>562</w:t>
            </w:r>
          </w:p>
        </w:tc>
        <w:tc>
          <w:tcPr>
            <w:tcW w:w="2699" w:type="dxa"/>
            <w:shd w:val="clear" w:color="auto" w:fill="auto"/>
          </w:tcPr>
          <w:p w14:paraId="0485F7A6" w14:textId="77777777" w:rsidR="00512FC7" w:rsidRPr="00512FC7" w:rsidRDefault="00C411EF" w:rsidP="00533FE7">
            <w:hyperlink w:anchor="fld_MinTradeVol" w:history="1">
              <w:r w:rsidR="00512FC7" w:rsidRPr="00533FE7">
                <w:rPr>
                  <w:rStyle w:val="Hyperlink"/>
                  <w:rFonts w:ascii="Times New Roman" w:hAnsi="Times New Roman"/>
                  <w:sz w:val="20"/>
                </w:rPr>
                <w:t>MinTradeVol</w:t>
              </w:r>
            </w:hyperlink>
          </w:p>
        </w:tc>
      </w:tr>
      <w:tr w:rsidR="00512FC7" w:rsidRPr="00512FC7" w14:paraId="40A14486" w14:textId="77777777" w:rsidTr="00533FE7">
        <w:tc>
          <w:tcPr>
            <w:tcW w:w="828" w:type="dxa"/>
            <w:shd w:val="clear" w:color="auto" w:fill="auto"/>
          </w:tcPr>
          <w:p w14:paraId="46BA9384" w14:textId="77777777" w:rsidR="00512FC7" w:rsidRPr="00512FC7" w:rsidRDefault="00512FC7" w:rsidP="00533FE7">
            <w:r w:rsidRPr="00512FC7">
              <w:t>137</w:t>
            </w:r>
          </w:p>
        </w:tc>
        <w:tc>
          <w:tcPr>
            <w:tcW w:w="2699" w:type="dxa"/>
            <w:shd w:val="clear" w:color="auto" w:fill="auto"/>
          </w:tcPr>
          <w:p w14:paraId="7EBA000F" w14:textId="77777777" w:rsidR="00512FC7" w:rsidRPr="00512FC7" w:rsidRDefault="00C411EF" w:rsidP="00533FE7">
            <w:hyperlink w:anchor="fld_MiscFeeAmt" w:history="1">
              <w:r w:rsidR="00512FC7" w:rsidRPr="00533FE7">
                <w:rPr>
                  <w:rStyle w:val="Hyperlink"/>
                  <w:rFonts w:ascii="Times New Roman" w:hAnsi="Times New Roman"/>
                  <w:sz w:val="20"/>
                </w:rPr>
                <w:t>MiscFeeAmt</w:t>
              </w:r>
            </w:hyperlink>
          </w:p>
        </w:tc>
      </w:tr>
      <w:tr w:rsidR="00512FC7" w:rsidRPr="00512FC7" w14:paraId="34134F0B" w14:textId="77777777" w:rsidTr="00533FE7">
        <w:tc>
          <w:tcPr>
            <w:tcW w:w="828" w:type="dxa"/>
            <w:shd w:val="clear" w:color="auto" w:fill="auto"/>
          </w:tcPr>
          <w:p w14:paraId="05CE92F0" w14:textId="77777777" w:rsidR="00512FC7" w:rsidRPr="00512FC7" w:rsidRDefault="00512FC7" w:rsidP="00533FE7">
            <w:r w:rsidRPr="00512FC7">
              <w:t>891</w:t>
            </w:r>
          </w:p>
        </w:tc>
        <w:tc>
          <w:tcPr>
            <w:tcW w:w="2699" w:type="dxa"/>
            <w:shd w:val="clear" w:color="auto" w:fill="auto"/>
          </w:tcPr>
          <w:p w14:paraId="60E7B4E3" w14:textId="77777777" w:rsidR="00512FC7" w:rsidRPr="00512FC7" w:rsidRDefault="00C411EF" w:rsidP="00533FE7">
            <w:hyperlink w:anchor="fld_MiscFeeBasis" w:history="1">
              <w:r w:rsidR="00512FC7" w:rsidRPr="00533FE7">
                <w:rPr>
                  <w:rStyle w:val="Hyperlink"/>
                  <w:rFonts w:ascii="Times New Roman" w:hAnsi="Times New Roman"/>
                  <w:sz w:val="20"/>
                </w:rPr>
                <w:t>MiscFeeBasis</w:t>
              </w:r>
            </w:hyperlink>
          </w:p>
        </w:tc>
      </w:tr>
      <w:tr w:rsidR="00512FC7" w:rsidRPr="00512FC7" w14:paraId="6551B998" w14:textId="77777777" w:rsidTr="00533FE7">
        <w:tc>
          <w:tcPr>
            <w:tcW w:w="828" w:type="dxa"/>
            <w:shd w:val="clear" w:color="auto" w:fill="auto"/>
          </w:tcPr>
          <w:p w14:paraId="63CC2605" w14:textId="77777777" w:rsidR="00512FC7" w:rsidRPr="00512FC7" w:rsidRDefault="00512FC7" w:rsidP="00533FE7">
            <w:r w:rsidRPr="00512FC7">
              <w:t>138</w:t>
            </w:r>
          </w:p>
        </w:tc>
        <w:tc>
          <w:tcPr>
            <w:tcW w:w="2699" w:type="dxa"/>
            <w:shd w:val="clear" w:color="auto" w:fill="auto"/>
          </w:tcPr>
          <w:p w14:paraId="29DB8388" w14:textId="77777777" w:rsidR="00512FC7" w:rsidRPr="00512FC7" w:rsidRDefault="00C411EF" w:rsidP="00533FE7">
            <w:hyperlink w:anchor="fld_MiscFeeCurr" w:history="1">
              <w:r w:rsidR="00512FC7" w:rsidRPr="00533FE7">
                <w:rPr>
                  <w:rStyle w:val="Hyperlink"/>
                  <w:rFonts w:ascii="Times New Roman" w:hAnsi="Times New Roman"/>
                  <w:sz w:val="20"/>
                </w:rPr>
                <w:t>MiscFeeCurr</w:t>
              </w:r>
            </w:hyperlink>
          </w:p>
        </w:tc>
      </w:tr>
      <w:tr w:rsidR="00512FC7" w:rsidRPr="00512FC7" w14:paraId="3DE17C1F" w14:textId="77777777" w:rsidTr="00533FE7">
        <w:tc>
          <w:tcPr>
            <w:tcW w:w="828" w:type="dxa"/>
            <w:shd w:val="clear" w:color="auto" w:fill="auto"/>
          </w:tcPr>
          <w:p w14:paraId="0B49D71C" w14:textId="77777777" w:rsidR="00512FC7" w:rsidRPr="00512FC7" w:rsidRDefault="00512FC7" w:rsidP="00533FE7">
            <w:r w:rsidRPr="00512FC7">
              <w:t>139</w:t>
            </w:r>
          </w:p>
        </w:tc>
        <w:tc>
          <w:tcPr>
            <w:tcW w:w="2699" w:type="dxa"/>
            <w:shd w:val="clear" w:color="auto" w:fill="auto"/>
          </w:tcPr>
          <w:p w14:paraId="2ACE0D50" w14:textId="77777777" w:rsidR="00512FC7" w:rsidRPr="00512FC7" w:rsidRDefault="00C411EF" w:rsidP="00533FE7">
            <w:hyperlink w:anchor="fld_MiscFeeType" w:history="1">
              <w:r w:rsidR="00512FC7" w:rsidRPr="00533FE7">
                <w:rPr>
                  <w:rStyle w:val="Hyperlink"/>
                  <w:rFonts w:ascii="Times New Roman" w:hAnsi="Times New Roman"/>
                  <w:sz w:val="20"/>
                </w:rPr>
                <w:t>MiscFeeType</w:t>
              </w:r>
            </w:hyperlink>
          </w:p>
        </w:tc>
      </w:tr>
      <w:tr w:rsidR="00512FC7" w:rsidRPr="00512FC7" w14:paraId="4CB3CD95" w14:textId="77777777" w:rsidTr="00533FE7">
        <w:tc>
          <w:tcPr>
            <w:tcW w:w="828" w:type="dxa"/>
            <w:shd w:val="clear" w:color="auto" w:fill="auto"/>
          </w:tcPr>
          <w:p w14:paraId="0E6384BC" w14:textId="77777777" w:rsidR="00512FC7" w:rsidRPr="00512FC7" w:rsidRDefault="00512FC7" w:rsidP="00533FE7">
            <w:r w:rsidRPr="00512FC7">
              <w:t>645</w:t>
            </w:r>
          </w:p>
        </w:tc>
        <w:tc>
          <w:tcPr>
            <w:tcW w:w="2699" w:type="dxa"/>
            <w:shd w:val="clear" w:color="auto" w:fill="auto"/>
          </w:tcPr>
          <w:p w14:paraId="1AE7E11D" w14:textId="77777777" w:rsidR="00512FC7" w:rsidRPr="00512FC7" w:rsidRDefault="00C411EF" w:rsidP="00533FE7">
            <w:hyperlink w:anchor="fld_MktBidPx" w:history="1">
              <w:r w:rsidR="00512FC7" w:rsidRPr="00533FE7">
                <w:rPr>
                  <w:rStyle w:val="Hyperlink"/>
                  <w:rFonts w:ascii="Times New Roman" w:hAnsi="Times New Roman"/>
                  <w:sz w:val="20"/>
                </w:rPr>
                <w:t>MktBidPx</w:t>
              </w:r>
            </w:hyperlink>
          </w:p>
        </w:tc>
      </w:tr>
      <w:tr w:rsidR="00512FC7" w:rsidRPr="00512FC7" w14:paraId="65629D07" w14:textId="77777777" w:rsidTr="00533FE7">
        <w:tc>
          <w:tcPr>
            <w:tcW w:w="828" w:type="dxa"/>
            <w:shd w:val="clear" w:color="auto" w:fill="auto"/>
          </w:tcPr>
          <w:p w14:paraId="28E2A1E0" w14:textId="77777777" w:rsidR="00512FC7" w:rsidRPr="00512FC7" w:rsidRDefault="00512FC7" w:rsidP="00533FE7">
            <w:r w:rsidRPr="00512FC7">
              <w:t>646</w:t>
            </w:r>
          </w:p>
        </w:tc>
        <w:tc>
          <w:tcPr>
            <w:tcW w:w="2699" w:type="dxa"/>
            <w:shd w:val="clear" w:color="auto" w:fill="auto"/>
          </w:tcPr>
          <w:p w14:paraId="1968D290" w14:textId="77777777" w:rsidR="00512FC7" w:rsidRPr="00512FC7" w:rsidRDefault="00C411EF" w:rsidP="00533FE7">
            <w:hyperlink w:anchor="fld_MktOfferPx" w:history="1">
              <w:r w:rsidR="00512FC7" w:rsidRPr="00533FE7">
                <w:rPr>
                  <w:rStyle w:val="Hyperlink"/>
                  <w:rFonts w:ascii="Times New Roman" w:hAnsi="Times New Roman"/>
                  <w:sz w:val="20"/>
                </w:rPr>
                <w:t>MktOfferPx</w:t>
              </w:r>
            </w:hyperlink>
          </w:p>
        </w:tc>
      </w:tr>
      <w:tr w:rsidR="00512FC7" w:rsidRPr="00512FC7" w14:paraId="6334E2F5" w14:textId="77777777" w:rsidTr="00533FE7">
        <w:tc>
          <w:tcPr>
            <w:tcW w:w="828" w:type="dxa"/>
            <w:shd w:val="clear" w:color="auto" w:fill="auto"/>
          </w:tcPr>
          <w:p w14:paraId="132EF0A9" w14:textId="77777777" w:rsidR="00512FC7" w:rsidRPr="00512FC7" w:rsidRDefault="00512FC7" w:rsidP="00533FE7">
            <w:r w:rsidRPr="00512FC7">
              <w:t>1434</w:t>
            </w:r>
          </w:p>
        </w:tc>
        <w:tc>
          <w:tcPr>
            <w:tcW w:w="2699" w:type="dxa"/>
            <w:shd w:val="clear" w:color="auto" w:fill="auto"/>
          </w:tcPr>
          <w:p w14:paraId="0AD33214" w14:textId="77777777" w:rsidR="00512FC7" w:rsidRPr="00512FC7" w:rsidRDefault="00C411EF" w:rsidP="00533FE7">
            <w:hyperlink w:anchor="fld_ModelType" w:history="1">
              <w:r w:rsidR="00512FC7" w:rsidRPr="00533FE7">
                <w:rPr>
                  <w:rStyle w:val="Hyperlink"/>
                  <w:rFonts w:ascii="Times New Roman" w:hAnsi="Times New Roman"/>
                  <w:sz w:val="20"/>
                </w:rPr>
                <w:t>ModelType</w:t>
              </w:r>
            </w:hyperlink>
          </w:p>
        </w:tc>
      </w:tr>
      <w:tr w:rsidR="00512FC7" w:rsidRPr="00512FC7" w14:paraId="7D01FC23" w14:textId="77777777" w:rsidTr="00533FE7">
        <w:tc>
          <w:tcPr>
            <w:tcW w:w="828" w:type="dxa"/>
            <w:shd w:val="clear" w:color="auto" w:fill="auto"/>
          </w:tcPr>
          <w:p w14:paraId="7EF3CBF5" w14:textId="77777777" w:rsidR="00512FC7" w:rsidRPr="00512FC7" w:rsidRDefault="00512FC7" w:rsidP="00533FE7">
            <w:r w:rsidRPr="00512FC7">
              <w:t>481</w:t>
            </w:r>
          </w:p>
        </w:tc>
        <w:tc>
          <w:tcPr>
            <w:tcW w:w="2699" w:type="dxa"/>
            <w:shd w:val="clear" w:color="auto" w:fill="auto"/>
          </w:tcPr>
          <w:p w14:paraId="69E478FA" w14:textId="77777777" w:rsidR="00512FC7" w:rsidRPr="00512FC7" w:rsidRDefault="00C411EF" w:rsidP="00533FE7">
            <w:hyperlink w:anchor="fld_MoneyLaunderingStatus" w:history="1">
              <w:r w:rsidR="00512FC7" w:rsidRPr="00533FE7">
                <w:rPr>
                  <w:rStyle w:val="Hyperlink"/>
                  <w:rFonts w:ascii="Times New Roman" w:hAnsi="Times New Roman"/>
                  <w:sz w:val="20"/>
                </w:rPr>
                <w:t>MoneyLaunderingStatus</w:t>
              </w:r>
            </w:hyperlink>
          </w:p>
        </w:tc>
      </w:tr>
      <w:tr w:rsidR="00512FC7" w:rsidRPr="00512FC7" w14:paraId="4DCD035C" w14:textId="77777777" w:rsidTr="00533FE7">
        <w:tc>
          <w:tcPr>
            <w:tcW w:w="828" w:type="dxa"/>
            <w:shd w:val="clear" w:color="auto" w:fill="auto"/>
          </w:tcPr>
          <w:p w14:paraId="5032CB71" w14:textId="77777777" w:rsidR="00512FC7" w:rsidRPr="00512FC7" w:rsidRDefault="00512FC7" w:rsidP="00533FE7">
            <w:r w:rsidRPr="00512FC7">
              <w:t>385</w:t>
            </w:r>
          </w:p>
        </w:tc>
        <w:tc>
          <w:tcPr>
            <w:tcW w:w="2699" w:type="dxa"/>
            <w:shd w:val="clear" w:color="auto" w:fill="auto"/>
          </w:tcPr>
          <w:p w14:paraId="47B38A4A" w14:textId="77777777" w:rsidR="00512FC7" w:rsidRPr="00512FC7" w:rsidRDefault="00C411EF" w:rsidP="00533FE7">
            <w:hyperlink w:anchor="fld_MsgDirection" w:history="1">
              <w:r w:rsidR="00512FC7" w:rsidRPr="00533FE7">
                <w:rPr>
                  <w:rStyle w:val="Hyperlink"/>
                  <w:rFonts w:ascii="Times New Roman" w:hAnsi="Times New Roman"/>
                  <w:sz w:val="20"/>
                </w:rPr>
                <w:t>MsgDirection</w:t>
              </w:r>
            </w:hyperlink>
          </w:p>
        </w:tc>
      </w:tr>
      <w:tr w:rsidR="00512FC7" w:rsidRPr="00512FC7" w14:paraId="082DE7A6" w14:textId="77777777" w:rsidTr="00533FE7">
        <w:tc>
          <w:tcPr>
            <w:tcW w:w="828" w:type="dxa"/>
            <w:shd w:val="clear" w:color="auto" w:fill="auto"/>
          </w:tcPr>
          <w:p w14:paraId="4D06CF64" w14:textId="77777777" w:rsidR="00512FC7" w:rsidRPr="00512FC7" w:rsidRDefault="00512FC7" w:rsidP="00533FE7">
            <w:r w:rsidRPr="00512FC7">
              <w:t>34</w:t>
            </w:r>
          </w:p>
        </w:tc>
        <w:tc>
          <w:tcPr>
            <w:tcW w:w="2699" w:type="dxa"/>
            <w:shd w:val="clear" w:color="auto" w:fill="auto"/>
          </w:tcPr>
          <w:p w14:paraId="194F098B" w14:textId="77777777" w:rsidR="00512FC7" w:rsidRPr="00512FC7" w:rsidRDefault="00C411EF" w:rsidP="00533FE7">
            <w:hyperlink w:anchor="fld_MsgSeqNum" w:history="1">
              <w:r w:rsidR="00512FC7" w:rsidRPr="00533FE7">
                <w:rPr>
                  <w:rStyle w:val="Hyperlink"/>
                  <w:rFonts w:ascii="Times New Roman" w:hAnsi="Times New Roman"/>
                  <w:sz w:val="20"/>
                </w:rPr>
                <w:t>MsgSeqNum</w:t>
              </w:r>
            </w:hyperlink>
          </w:p>
        </w:tc>
      </w:tr>
      <w:tr w:rsidR="00512FC7" w:rsidRPr="00512FC7" w14:paraId="7A8F4CA5" w14:textId="77777777" w:rsidTr="00533FE7">
        <w:tc>
          <w:tcPr>
            <w:tcW w:w="828" w:type="dxa"/>
            <w:shd w:val="clear" w:color="auto" w:fill="auto"/>
          </w:tcPr>
          <w:p w14:paraId="641C9016" w14:textId="77777777" w:rsidR="00512FC7" w:rsidRPr="00512FC7" w:rsidRDefault="00512FC7" w:rsidP="00533FE7">
            <w:r w:rsidRPr="00512FC7">
              <w:t>35</w:t>
            </w:r>
          </w:p>
        </w:tc>
        <w:tc>
          <w:tcPr>
            <w:tcW w:w="2699" w:type="dxa"/>
            <w:shd w:val="clear" w:color="auto" w:fill="auto"/>
          </w:tcPr>
          <w:p w14:paraId="36D09274" w14:textId="77777777" w:rsidR="00512FC7" w:rsidRPr="00512FC7" w:rsidRDefault="00C411EF" w:rsidP="00533FE7">
            <w:hyperlink w:anchor="fld_MsgType" w:history="1">
              <w:r w:rsidR="00512FC7" w:rsidRPr="00533FE7">
                <w:rPr>
                  <w:rStyle w:val="Hyperlink"/>
                  <w:rFonts w:ascii="Times New Roman" w:hAnsi="Times New Roman"/>
                  <w:sz w:val="20"/>
                </w:rPr>
                <w:t>MsgType</w:t>
              </w:r>
            </w:hyperlink>
          </w:p>
        </w:tc>
      </w:tr>
      <w:tr w:rsidR="00512FC7" w:rsidRPr="00512FC7" w14:paraId="4111736B" w14:textId="77777777" w:rsidTr="00533FE7">
        <w:tc>
          <w:tcPr>
            <w:tcW w:w="828" w:type="dxa"/>
            <w:shd w:val="clear" w:color="auto" w:fill="auto"/>
          </w:tcPr>
          <w:p w14:paraId="667C5458" w14:textId="77777777" w:rsidR="00512FC7" w:rsidRPr="00512FC7" w:rsidRDefault="00512FC7" w:rsidP="00533FE7">
            <w:r w:rsidRPr="00512FC7">
              <w:t>1377</w:t>
            </w:r>
          </w:p>
        </w:tc>
        <w:tc>
          <w:tcPr>
            <w:tcW w:w="2699" w:type="dxa"/>
            <w:shd w:val="clear" w:color="auto" w:fill="auto"/>
          </w:tcPr>
          <w:p w14:paraId="4ABC9E4B" w14:textId="77777777" w:rsidR="00512FC7" w:rsidRPr="00512FC7" w:rsidRDefault="00C411EF" w:rsidP="00533FE7">
            <w:hyperlink w:anchor="fld_MultilegModel" w:history="1">
              <w:r w:rsidR="00512FC7" w:rsidRPr="00533FE7">
                <w:rPr>
                  <w:rStyle w:val="Hyperlink"/>
                  <w:rFonts w:ascii="Times New Roman" w:hAnsi="Times New Roman"/>
                  <w:sz w:val="20"/>
                </w:rPr>
                <w:t>MultilegModel</w:t>
              </w:r>
            </w:hyperlink>
          </w:p>
        </w:tc>
      </w:tr>
      <w:tr w:rsidR="00512FC7" w:rsidRPr="00512FC7" w14:paraId="3CEB72E0" w14:textId="77777777" w:rsidTr="00533FE7">
        <w:tc>
          <w:tcPr>
            <w:tcW w:w="828" w:type="dxa"/>
            <w:shd w:val="clear" w:color="auto" w:fill="auto"/>
          </w:tcPr>
          <w:p w14:paraId="5585B759" w14:textId="77777777" w:rsidR="00512FC7" w:rsidRPr="00512FC7" w:rsidRDefault="00512FC7" w:rsidP="00533FE7">
            <w:r w:rsidRPr="00512FC7">
              <w:t>1378</w:t>
            </w:r>
          </w:p>
        </w:tc>
        <w:tc>
          <w:tcPr>
            <w:tcW w:w="2699" w:type="dxa"/>
            <w:shd w:val="clear" w:color="auto" w:fill="auto"/>
          </w:tcPr>
          <w:p w14:paraId="05D7A541" w14:textId="77777777" w:rsidR="00512FC7" w:rsidRPr="00512FC7" w:rsidRDefault="00C411EF" w:rsidP="00533FE7">
            <w:hyperlink w:anchor="fld_MultilegPriceMethod" w:history="1">
              <w:r w:rsidR="00512FC7" w:rsidRPr="00533FE7">
                <w:rPr>
                  <w:rStyle w:val="Hyperlink"/>
                  <w:rFonts w:ascii="Times New Roman" w:hAnsi="Times New Roman"/>
                  <w:sz w:val="20"/>
                </w:rPr>
                <w:t>MultilegPriceMethod</w:t>
              </w:r>
            </w:hyperlink>
          </w:p>
        </w:tc>
      </w:tr>
      <w:tr w:rsidR="00512FC7" w:rsidRPr="00512FC7" w14:paraId="3B234B78" w14:textId="77777777" w:rsidTr="00533FE7">
        <w:tc>
          <w:tcPr>
            <w:tcW w:w="828" w:type="dxa"/>
            <w:shd w:val="clear" w:color="auto" w:fill="auto"/>
          </w:tcPr>
          <w:p w14:paraId="2FA2C10F" w14:textId="77777777" w:rsidR="00512FC7" w:rsidRPr="00512FC7" w:rsidRDefault="00512FC7" w:rsidP="00533FE7">
            <w:r w:rsidRPr="00512FC7">
              <w:t>442</w:t>
            </w:r>
          </w:p>
        </w:tc>
        <w:tc>
          <w:tcPr>
            <w:tcW w:w="2699" w:type="dxa"/>
            <w:shd w:val="clear" w:color="auto" w:fill="auto"/>
          </w:tcPr>
          <w:p w14:paraId="11D53372" w14:textId="77777777" w:rsidR="00512FC7" w:rsidRPr="00512FC7" w:rsidRDefault="00C411EF" w:rsidP="00533FE7">
            <w:hyperlink w:anchor="fld_MultiLegReportingType" w:history="1">
              <w:r w:rsidR="00512FC7" w:rsidRPr="00533FE7">
                <w:rPr>
                  <w:rStyle w:val="Hyperlink"/>
                  <w:rFonts w:ascii="Times New Roman" w:hAnsi="Times New Roman"/>
                  <w:sz w:val="20"/>
                </w:rPr>
                <w:t>MultiLegReportingType</w:t>
              </w:r>
            </w:hyperlink>
          </w:p>
        </w:tc>
      </w:tr>
      <w:tr w:rsidR="00512FC7" w:rsidRPr="00512FC7" w14:paraId="5A9D6F17" w14:textId="77777777" w:rsidTr="00533FE7">
        <w:tc>
          <w:tcPr>
            <w:tcW w:w="828" w:type="dxa"/>
            <w:shd w:val="clear" w:color="auto" w:fill="auto"/>
          </w:tcPr>
          <w:p w14:paraId="54131721" w14:textId="77777777" w:rsidR="00512FC7" w:rsidRPr="00512FC7" w:rsidRDefault="00512FC7" w:rsidP="00533FE7">
            <w:r w:rsidRPr="00512FC7">
              <w:t>563</w:t>
            </w:r>
          </w:p>
        </w:tc>
        <w:tc>
          <w:tcPr>
            <w:tcW w:w="2699" w:type="dxa"/>
            <w:shd w:val="clear" w:color="auto" w:fill="auto"/>
          </w:tcPr>
          <w:p w14:paraId="7B6B3356" w14:textId="77777777" w:rsidR="00512FC7" w:rsidRPr="00512FC7" w:rsidRDefault="00C411EF" w:rsidP="00533FE7">
            <w:hyperlink w:anchor="fld_MultiLegRptTypeReq" w:history="1">
              <w:r w:rsidR="00512FC7" w:rsidRPr="00533FE7">
                <w:rPr>
                  <w:rStyle w:val="Hyperlink"/>
                  <w:rFonts w:ascii="Times New Roman" w:hAnsi="Times New Roman"/>
                  <w:sz w:val="20"/>
                </w:rPr>
                <w:t>MultiLegRptTypeReq</w:t>
              </w:r>
            </w:hyperlink>
          </w:p>
        </w:tc>
      </w:tr>
      <w:tr w:rsidR="00512FC7" w:rsidRPr="00512FC7" w14:paraId="65213649" w14:textId="77777777" w:rsidTr="00533FE7">
        <w:tc>
          <w:tcPr>
            <w:tcW w:w="828" w:type="dxa"/>
            <w:shd w:val="clear" w:color="auto" w:fill="auto"/>
          </w:tcPr>
          <w:p w14:paraId="64BBA124" w14:textId="77777777" w:rsidR="00512FC7" w:rsidRPr="00512FC7" w:rsidRDefault="00512FC7" w:rsidP="00533FE7">
            <w:r w:rsidRPr="00512FC7">
              <w:t>757</w:t>
            </w:r>
          </w:p>
        </w:tc>
        <w:tc>
          <w:tcPr>
            <w:tcW w:w="2699" w:type="dxa"/>
            <w:shd w:val="clear" w:color="auto" w:fill="auto"/>
          </w:tcPr>
          <w:p w14:paraId="0D21CF7A" w14:textId="77777777" w:rsidR="00512FC7" w:rsidRPr="00512FC7" w:rsidRDefault="00C411EF" w:rsidP="00533FE7">
            <w:hyperlink w:anchor="fld_Nested2PartyID" w:history="1">
              <w:r w:rsidR="00512FC7" w:rsidRPr="00533FE7">
                <w:rPr>
                  <w:rStyle w:val="Hyperlink"/>
                  <w:rFonts w:ascii="Times New Roman" w:hAnsi="Times New Roman"/>
                  <w:sz w:val="20"/>
                </w:rPr>
                <w:t>Nested2PartyID</w:t>
              </w:r>
            </w:hyperlink>
          </w:p>
        </w:tc>
      </w:tr>
      <w:tr w:rsidR="00512FC7" w:rsidRPr="00512FC7" w14:paraId="2855D9DD" w14:textId="77777777" w:rsidTr="00533FE7">
        <w:tc>
          <w:tcPr>
            <w:tcW w:w="828" w:type="dxa"/>
            <w:shd w:val="clear" w:color="auto" w:fill="auto"/>
          </w:tcPr>
          <w:p w14:paraId="462C8CD9" w14:textId="77777777" w:rsidR="00512FC7" w:rsidRPr="00512FC7" w:rsidRDefault="00512FC7" w:rsidP="00533FE7">
            <w:r w:rsidRPr="00512FC7">
              <w:t>758</w:t>
            </w:r>
          </w:p>
        </w:tc>
        <w:tc>
          <w:tcPr>
            <w:tcW w:w="2699" w:type="dxa"/>
            <w:shd w:val="clear" w:color="auto" w:fill="auto"/>
          </w:tcPr>
          <w:p w14:paraId="3624441D" w14:textId="77777777" w:rsidR="00512FC7" w:rsidRPr="00512FC7" w:rsidRDefault="00C411EF" w:rsidP="00533FE7">
            <w:hyperlink w:anchor="fld_Nested2PartyIDSource" w:history="1">
              <w:r w:rsidR="00512FC7" w:rsidRPr="00533FE7">
                <w:rPr>
                  <w:rStyle w:val="Hyperlink"/>
                  <w:rFonts w:ascii="Times New Roman" w:hAnsi="Times New Roman"/>
                  <w:sz w:val="20"/>
                </w:rPr>
                <w:t>Nested2PartyIDSource</w:t>
              </w:r>
            </w:hyperlink>
          </w:p>
        </w:tc>
      </w:tr>
      <w:tr w:rsidR="00512FC7" w:rsidRPr="00512FC7" w14:paraId="762D699D" w14:textId="77777777" w:rsidTr="00533FE7">
        <w:tc>
          <w:tcPr>
            <w:tcW w:w="828" w:type="dxa"/>
            <w:shd w:val="clear" w:color="auto" w:fill="auto"/>
          </w:tcPr>
          <w:p w14:paraId="0093B826" w14:textId="77777777" w:rsidR="00512FC7" w:rsidRPr="00512FC7" w:rsidRDefault="00512FC7" w:rsidP="00533FE7">
            <w:r w:rsidRPr="00512FC7">
              <w:t>759</w:t>
            </w:r>
          </w:p>
        </w:tc>
        <w:tc>
          <w:tcPr>
            <w:tcW w:w="2699" w:type="dxa"/>
            <w:shd w:val="clear" w:color="auto" w:fill="auto"/>
          </w:tcPr>
          <w:p w14:paraId="3E0C3A82" w14:textId="77777777" w:rsidR="00512FC7" w:rsidRPr="00512FC7" w:rsidRDefault="00C411EF" w:rsidP="00533FE7">
            <w:hyperlink w:anchor="fld_Nested2PartyRole" w:history="1">
              <w:r w:rsidR="00512FC7" w:rsidRPr="00533FE7">
                <w:rPr>
                  <w:rStyle w:val="Hyperlink"/>
                  <w:rFonts w:ascii="Times New Roman" w:hAnsi="Times New Roman"/>
                  <w:sz w:val="20"/>
                </w:rPr>
                <w:t>Nested2PartyRole</w:t>
              </w:r>
            </w:hyperlink>
          </w:p>
        </w:tc>
      </w:tr>
      <w:tr w:rsidR="00512FC7" w:rsidRPr="00512FC7" w14:paraId="34D356F8" w14:textId="77777777" w:rsidTr="00533FE7">
        <w:tc>
          <w:tcPr>
            <w:tcW w:w="828" w:type="dxa"/>
            <w:shd w:val="clear" w:color="auto" w:fill="auto"/>
          </w:tcPr>
          <w:p w14:paraId="47398FEA" w14:textId="77777777" w:rsidR="00512FC7" w:rsidRPr="00512FC7" w:rsidRDefault="00512FC7" w:rsidP="00533FE7">
            <w:r w:rsidRPr="00512FC7">
              <w:t>760</w:t>
            </w:r>
          </w:p>
        </w:tc>
        <w:tc>
          <w:tcPr>
            <w:tcW w:w="2699" w:type="dxa"/>
            <w:shd w:val="clear" w:color="auto" w:fill="auto"/>
          </w:tcPr>
          <w:p w14:paraId="0652E2CC" w14:textId="77777777" w:rsidR="00512FC7" w:rsidRPr="00512FC7" w:rsidRDefault="00C411EF" w:rsidP="00533FE7">
            <w:hyperlink w:anchor="fld_Nested2PartySubID" w:history="1">
              <w:r w:rsidR="00512FC7" w:rsidRPr="00533FE7">
                <w:rPr>
                  <w:rStyle w:val="Hyperlink"/>
                  <w:rFonts w:ascii="Times New Roman" w:hAnsi="Times New Roman"/>
                  <w:sz w:val="20"/>
                </w:rPr>
                <w:t>Nested2PartySubID</w:t>
              </w:r>
            </w:hyperlink>
          </w:p>
        </w:tc>
      </w:tr>
      <w:tr w:rsidR="00512FC7" w:rsidRPr="00512FC7" w14:paraId="56554236" w14:textId="77777777" w:rsidTr="00533FE7">
        <w:tc>
          <w:tcPr>
            <w:tcW w:w="828" w:type="dxa"/>
            <w:shd w:val="clear" w:color="auto" w:fill="auto"/>
          </w:tcPr>
          <w:p w14:paraId="2ABC3E0A" w14:textId="77777777" w:rsidR="00512FC7" w:rsidRPr="00512FC7" w:rsidRDefault="00512FC7" w:rsidP="00533FE7">
            <w:r w:rsidRPr="00512FC7">
              <w:t>807</w:t>
            </w:r>
          </w:p>
        </w:tc>
        <w:tc>
          <w:tcPr>
            <w:tcW w:w="2699" w:type="dxa"/>
            <w:shd w:val="clear" w:color="auto" w:fill="auto"/>
          </w:tcPr>
          <w:p w14:paraId="12A4C639" w14:textId="77777777" w:rsidR="00512FC7" w:rsidRPr="00512FC7" w:rsidRDefault="00C411EF" w:rsidP="00533FE7">
            <w:hyperlink w:anchor="fld_Nested2PartySubIDType" w:history="1">
              <w:r w:rsidR="00512FC7" w:rsidRPr="00533FE7">
                <w:rPr>
                  <w:rStyle w:val="Hyperlink"/>
                  <w:rFonts w:ascii="Times New Roman" w:hAnsi="Times New Roman"/>
                  <w:sz w:val="20"/>
                </w:rPr>
                <w:t>Nested2PartySubIDType</w:t>
              </w:r>
            </w:hyperlink>
          </w:p>
        </w:tc>
      </w:tr>
      <w:tr w:rsidR="00512FC7" w:rsidRPr="00512FC7" w14:paraId="78BCEC21" w14:textId="77777777" w:rsidTr="00533FE7">
        <w:tc>
          <w:tcPr>
            <w:tcW w:w="828" w:type="dxa"/>
            <w:shd w:val="clear" w:color="auto" w:fill="auto"/>
          </w:tcPr>
          <w:p w14:paraId="1FD9F2BA" w14:textId="77777777" w:rsidR="00512FC7" w:rsidRPr="00512FC7" w:rsidRDefault="00512FC7" w:rsidP="00533FE7">
            <w:r w:rsidRPr="00512FC7">
              <w:t>949</w:t>
            </w:r>
          </w:p>
        </w:tc>
        <w:tc>
          <w:tcPr>
            <w:tcW w:w="2699" w:type="dxa"/>
            <w:shd w:val="clear" w:color="auto" w:fill="auto"/>
          </w:tcPr>
          <w:p w14:paraId="07418CA3" w14:textId="77777777" w:rsidR="00512FC7" w:rsidRPr="00512FC7" w:rsidRDefault="00C411EF" w:rsidP="00533FE7">
            <w:hyperlink w:anchor="fld_Nested3PartyID" w:history="1">
              <w:r w:rsidR="00512FC7" w:rsidRPr="00533FE7">
                <w:rPr>
                  <w:rStyle w:val="Hyperlink"/>
                  <w:rFonts w:ascii="Times New Roman" w:hAnsi="Times New Roman"/>
                  <w:sz w:val="20"/>
                </w:rPr>
                <w:t>Nested3PartyID</w:t>
              </w:r>
            </w:hyperlink>
          </w:p>
        </w:tc>
      </w:tr>
      <w:tr w:rsidR="00512FC7" w:rsidRPr="00512FC7" w14:paraId="104D161F" w14:textId="77777777" w:rsidTr="00533FE7">
        <w:tc>
          <w:tcPr>
            <w:tcW w:w="828" w:type="dxa"/>
            <w:shd w:val="clear" w:color="auto" w:fill="auto"/>
          </w:tcPr>
          <w:p w14:paraId="02BBA08F" w14:textId="77777777" w:rsidR="00512FC7" w:rsidRPr="00512FC7" w:rsidRDefault="00512FC7" w:rsidP="00533FE7">
            <w:r w:rsidRPr="00512FC7">
              <w:t>950</w:t>
            </w:r>
          </w:p>
        </w:tc>
        <w:tc>
          <w:tcPr>
            <w:tcW w:w="2699" w:type="dxa"/>
            <w:shd w:val="clear" w:color="auto" w:fill="auto"/>
          </w:tcPr>
          <w:p w14:paraId="730B3715" w14:textId="77777777" w:rsidR="00512FC7" w:rsidRPr="00512FC7" w:rsidRDefault="00C411EF" w:rsidP="00533FE7">
            <w:hyperlink w:anchor="fld_Nested3PartyIDSource" w:history="1">
              <w:r w:rsidR="00512FC7" w:rsidRPr="00533FE7">
                <w:rPr>
                  <w:rStyle w:val="Hyperlink"/>
                  <w:rFonts w:ascii="Times New Roman" w:hAnsi="Times New Roman"/>
                  <w:sz w:val="20"/>
                </w:rPr>
                <w:t>Nested3PartyIDSource</w:t>
              </w:r>
            </w:hyperlink>
          </w:p>
        </w:tc>
      </w:tr>
      <w:tr w:rsidR="00512FC7" w:rsidRPr="00512FC7" w14:paraId="49FAE13D" w14:textId="77777777" w:rsidTr="00533FE7">
        <w:tc>
          <w:tcPr>
            <w:tcW w:w="828" w:type="dxa"/>
            <w:shd w:val="clear" w:color="auto" w:fill="auto"/>
          </w:tcPr>
          <w:p w14:paraId="7856669F" w14:textId="77777777" w:rsidR="00512FC7" w:rsidRPr="00512FC7" w:rsidRDefault="00512FC7" w:rsidP="00533FE7">
            <w:r w:rsidRPr="00512FC7">
              <w:t>951</w:t>
            </w:r>
          </w:p>
        </w:tc>
        <w:tc>
          <w:tcPr>
            <w:tcW w:w="2699" w:type="dxa"/>
            <w:shd w:val="clear" w:color="auto" w:fill="auto"/>
          </w:tcPr>
          <w:p w14:paraId="25ABC6EB" w14:textId="77777777" w:rsidR="00512FC7" w:rsidRPr="00512FC7" w:rsidRDefault="00C411EF" w:rsidP="00533FE7">
            <w:hyperlink w:anchor="fld_Nested3PartyRole" w:history="1">
              <w:r w:rsidR="00512FC7" w:rsidRPr="00533FE7">
                <w:rPr>
                  <w:rStyle w:val="Hyperlink"/>
                  <w:rFonts w:ascii="Times New Roman" w:hAnsi="Times New Roman"/>
                  <w:sz w:val="20"/>
                </w:rPr>
                <w:t>Nested3PartyRole</w:t>
              </w:r>
            </w:hyperlink>
          </w:p>
        </w:tc>
      </w:tr>
      <w:tr w:rsidR="00512FC7" w:rsidRPr="00512FC7" w14:paraId="19BB168D" w14:textId="77777777" w:rsidTr="00533FE7">
        <w:tc>
          <w:tcPr>
            <w:tcW w:w="828" w:type="dxa"/>
            <w:shd w:val="clear" w:color="auto" w:fill="auto"/>
          </w:tcPr>
          <w:p w14:paraId="389FC005" w14:textId="77777777" w:rsidR="00512FC7" w:rsidRPr="00512FC7" w:rsidRDefault="00512FC7" w:rsidP="00533FE7">
            <w:r w:rsidRPr="00512FC7">
              <w:t>953</w:t>
            </w:r>
          </w:p>
        </w:tc>
        <w:tc>
          <w:tcPr>
            <w:tcW w:w="2699" w:type="dxa"/>
            <w:shd w:val="clear" w:color="auto" w:fill="auto"/>
          </w:tcPr>
          <w:p w14:paraId="63965801" w14:textId="77777777" w:rsidR="00512FC7" w:rsidRPr="00512FC7" w:rsidRDefault="00C411EF" w:rsidP="00533FE7">
            <w:hyperlink w:anchor="fld_Nested3PartySubID" w:history="1">
              <w:r w:rsidR="00512FC7" w:rsidRPr="00533FE7">
                <w:rPr>
                  <w:rStyle w:val="Hyperlink"/>
                  <w:rFonts w:ascii="Times New Roman" w:hAnsi="Times New Roman"/>
                  <w:sz w:val="20"/>
                </w:rPr>
                <w:t>Nested3PartySubID</w:t>
              </w:r>
            </w:hyperlink>
          </w:p>
        </w:tc>
      </w:tr>
      <w:tr w:rsidR="00512FC7" w:rsidRPr="00512FC7" w14:paraId="235396BD" w14:textId="77777777" w:rsidTr="00533FE7">
        <w:tc>
          <w:tcPr>
            <w:tcW w:w="828" w:type="dxa"/>
            <w:shd w:val="clear" w:color="auto" w:fill="auto"/>
          </w:tcPr>
          <w:p w14:paraId="395CE030" w14:textId="77777777" w:rsidR="00512FC7" w:rsidRPr="00512FC7" w:rsidRDefault="00512FC7" w:rsidP="00533FE7">
            <w:r w:rsidRPr="00512FC7">
              <w:t>954</w:t>
            </w:r>
          </w:p>
        </w:tc>
        <w:tc>
          <w:tcPr>
            <w:tcW w:w="2699" w:type="dxa"/>
            <w:shd w:val="clear" w:color="auto" w:fill="auto"/>
          </w:tcPr>
          <w:p w14:paraId="3B11576C" w14:textId="77777777" w:rsidR="00512FC7" w:rsidRPr="00512FC7" w:rsidRDefault="00C411EF" w:rsidP="00533FE7">
            <w:hyperlink w:anchor="fld_Nested3PartySubIDType" w:history="1">
              <w:r w:rsidR="00512FC7" w:rsidRPr="00533FE7">
                <w:rPr>
                  <w:rStyle w:val="Hyperlink"/>
                  <w:rFonts w:ascii="Times New Roman" w:hAnsi="Times New Roman"/>
                  <w:sz w:val="20"/>
                </w:rPr>
                <w:t>Nested3PartySubIDType</w:t>
              </w:r>
            </w:hyperlink>
          </w:p>
        </w:tc>
      </w:tr>
      <w:tr w:rsidR="00512FC7" w:rsidRPr="00512FC7" w14:paraId="339783E1" w14:textId="77777777" w:rsidTr="00533FE7">
        <w:tc>
          <w:tcPr>
            <w:tcW w:w="828" w:type="dxa"/>
            <w:shd w:val="clear" w:color="auto" w:fill="auto"/>
          </w:tcPr>
          <w:p w14:paraId="58CA9598" w14:textId="77777777" w:rsidR="00512FC7" w:rsidRPr="00512FC7" w:rsidRDefault="00512FC7" w:rsidP="00533FE7">
            <w:r w:rsidRPr="00512FC7">
              <w:t>1415</w:t>
            </w:r>
          </w:p>
        </w:tc>
        <w:tc>
          <w:tcPr>
            <w:tcW w:w="2699" w:type="dxa"/>
            <w:shd w:val="clear" w:color="auto" w:fill="auto"/>
          </w:tcPr>
          <w:p w14:paraId="6ED9C640" w14:textId="77777777" w:rsidR="00512FC7" w:rsidRPr="00512FC7" w:rsidRDefault="00C411EF" w:rsidP="00533FE7">
            <w:hyperlink w:anchor="fld_Nested4PartyID" w:history="1">
              <w:r w:rsidR="00512FC7" w:rsidRPr="00533FE7">
                <w:rPr>
                  <w:rStyle w:val="Hyperlink"/>
                  <w:rFonts w:ascii="Times New Roman" w:hAnsi="Times New Roman"/>
                  <w:sz w:val="20"/>
                </w:rPr>
                <w:t>Nested4PartyID</w:t>
              </w:r>
            </w:hyperlink>
          </w:p>
        </w:tc>
      </w:tr>
      <w:tr w:rsidR="00512FC7" w:rsidRPr="00512FC7" w14:paraId="3E4BB664" w14:textId="77777777" w:rsidTr="00533FE7">
        <w:tc>
          <w:tcPr>
            <w:tcW w:w="828" w:type="dxa"/>
            <w:shd w:val="clear" w:color="auto" w:fill="auto"/>
          </w:tcPr>
          <w:p w14:paraId="56AB27AD" w14:textId="77777777" w:rsidR="00512FC7" w:rsidRPr="00512FC7" w:rsidRDefault="00512FC7" w:rsidP="00533FE7">
            <w:r w:rsidRPr="00512FC7">
              <w:t>1416</w:t>
            </w:r>
          </w:p>
        </w:tc>
        <w:tc>
          <w:tcPr>
            <w:tcW w:w="2699" w:type="dxa"/>
            <w:shd w:val="clear" w:color="auto" w:fill="auto"/>
          </w:tcPr>
          <w:p w14:paraId="7F1E08FC" w14:textId="77777777" w:rsidR="00512FC7" w:rsidRPr="00512FC7" w:rsidRDefault="00C411EF" w:rsidP="00533FE7">
            <w:hyperlink w:anchor="fld_Nested4PartyIDSource" w:history="1">
              <w:r w:rsidR="00512FC7" w:rsidRPr="00533FE7">
                <w:rPr>
                  <w:rStyle w:val="Hyperlink"/>
                  <w:rFonts w:ascii="Times New Roman" w:hAnsi="Times New Roman"/>
                  <w:sz w:val="20"/>
                </w:rPr>
                <w:t>Nested4PartyIDSource</w:t>
              </w:r>
            </w:hyperlink>
          </w:p>
        </w:tc>
      </w:tr>
      <w:tr w:rsidR="00512FC7" w:rsidRPr="00512FC7" w14:paraId="7DB07D08" w14:textId="77777777" w:rsidTr="00533FE7">
        <w:tc>
          <w:tcPr>
            <w:tcW w:w="828" w:type="dxa"/>
            <w:shd w:val="clear" w:color="auto" w:fill="auto"/>
          </w:tcPr>
          <w:p w14:paraId="79A0E421" w14:textId="77777777" w:rsidR="00512FC7" w:rsidRPr="00512FC7" w:rsidRDefault="00512FC7" w:rsidP="00533FE7">
            <w:r w:rsidRPr="00512FC7">
              <w:t>1417</w:t>
            </w:r>
          </w:p>
        </w:tc>
        <w:tc>
          <w:tcPr>
            <w:tcW w:w="2699" w:type="dxa"/>
            <w:shd w:val="clear" w:color="auto" w:fill="auto"/>
          </w:tcPr>
          <w:p w14:paraId="2C5CC2F8" w14:textId="77777777" w:rsidR="00512FC7" w:rsidRPr="00512FC7" w:rsidRDefault="00C411EF" w:rsidP="00533FE7">
            <w:hyperlink w:anchor="fld_Nested4PartyRole" w:history="1">
              <w:r w:rsidR="00512FC7" w:rsidRPr="00533FE7">
                <w:rPr>
                  <w:rStyle w:val="Hyperlink"/>
                  <w:rFonts w:ascii="Times New Roman" w:hAnsi="Times New Roman"/>
                  <w:sz w:val="20"/>
                </w:rPr>
                <w:t>Nested4PartyRole</w:t>
              </w:r>
            </w:hyperlink>
          </w:p>
        </w:tc>
      </w:tr>
      <w:tr w:rsidR="00512FC7" w:rsidRPr="00512FC7" w14:paraId="057166A8" w14:textId="77777777" w:rsidTr="00533FE7">
        <w:tc>
          <w:tcPr>
            <w:tcW w:w="828" w:type="dxa"/>
            <w:shd w:val="clear" w:color="auto" w:fill="auto"/>
          </w:tcPr>
          <w:p w14:paraId="76B98D0C" w14:textId="77777777" w:rsidR="00512FC7" w:rsidRPr="00512FC7" w:rsidRDefault="00512FC7" w:rsidP="00533FE7">
            <w:r w:rsidRPr="00512FC7">
              <w:t>1412</w:t>
            </w:r>
          </w:p>
        </w:tc>
        <w:tc>
          <w:tcPr>
            <w:tcW w:w="2699" w:type="dxa"/>
            <w:shd w:val="clear" w:color="auto" w:fill="auto"/>
          </w:tcPr>
          <w:p w14:paraId="4764E9FD" w14:textId="77777777" w:rsidR="00512FC7" w:rsidRPr="00512FC7" w:rsidRDefault="00C411EF" w:rsidP="00533FE7">
            <w:hyperlink w:anchor="fld_Nested4PartySubID" w:history="1">
              <w:r w:rsidR="00512FC7" w:rsidRPr="00533FE7">
                <w:rPr>
                  <w:rStyle w:val="Hyperlink"/>
                  <w:rFonts w:ascii="Times New Roman" w:hAnsi="Times New Roman"/>
                  <w:sz w:val="20"/>
                </w:rPr>
                <w:t>Nested4PartySubID</w:t>
              </w:r>
            </w:hyperlink>
          </w:p>
        </w:tc>
      </w:tr>
      <w:tr w:rsidR="00512FC7" w:rsidRPr="00512FC7" w14:paraId="052181AD" w14:textId="77777777" w:rsidTr="00533FE7">
        <w:tc>
          <w:tcPr>
            <w:tcW w:w="828" w:type="dxa"/>
            <w:shd w:val="clear" w:color="auto" w:fill="auto"/>
          </w:tcPr>
          <w:p w14:paraId="6A7BE30A" w14:textId="77777777" w:rsidR="00512FC7" w:rsidRPr="00512FC7" w:rsidRDefault="00512FC7" w:rsidP="00533FE7">
            <w:r w:rsidRPr="00512FC7">
              <w:t>1411</w:t>
            </w:r>
          </w:p>
        </w:tc>
        <w:tc>
          <w:tcPr>
            <w:tcW w:w="2699" w:type="dxa"/>
            <w:shd w:val="clear" w:color="auto" w:fill="auto"/>
          </w:tcPr>
          <w:p w14:paraId="2DC1F6B0" w14:textId="77777777" w:rsidR="00512FC7" w:rsidRPr="00512FC7" w:rsidRDefault="00C411EF" w:rsidP="00533FE7">
            <w:hyperlink w:anchor="fld_Nested4PartySubIDType" w:history="1">
              <w:r w:rsidR="00512FC7" w:rsidRPr="00533FE7">
                <w:rPr>
                  <w:rStyle w:val="Hyperlink"/>
                  <w:rFonts w:ascii="Times New Roman" w:hAnsi="Times New Roman"/>
                  <w:sz w:val="20"/>
                </w:rPr>
                <w:t>Nested4PartySubIDType</w:t>
              </w:r>
            </w:hyperlink>
          </w:p>
        </w:tc>
      </w:tr>
      <w:tr w:rsidR="00512FC7" w:rsidRPr="00512FC7" w14:paraId="4E7D3ED2" w14:textId="77777777" w:rsidTr="00533FE7">
        <w:tc>
          <w:tcPr>
            <w:tcW w:w="828" w:type="dxa"/>
            <w:shd w:val="clear" w:color="auto" w:fill="auto"/>
          </w:tcPr>
          <w:p w14:paraId="7178851D" w14:textId="77777777" w:rsidR="00512FC7" w:rsidRPr="00512FC7" w:rsidRDefault="00512FC7" w:rsidP="00533FE7">
            <w:r w:rsidRPr="00512FC7">
              <w:t>1210</w:t>
            </w:r>
          </w:p>
        </w:tc>
        <w:tc>
          <w:tcPr>
            <w:tcW w:w="2699" w:type="dxa"/>
            <w:shd w:val="clear" w:color="auto" w:fill="auto"/>
          </w:tcPr>
          <w:p w14:paraId="37979D60" w14:textId="77777777" w:rsidR="00512FC7" w:rsidRPr="00512FC7" w:rsidRDefault="00C411EF" w:rsidP="00533FE7">
            <w:hyperlink w:anchor="fld_NestedInstrAttribType" w:history="1">
              <w:r w:rsidR="00512FC7" w:rsidRPr="00533FE7">
                <w:rPr>
                  <w:rStyle w:val="Hyperlink"/>
                  <w:rFonts w:ascii="Times New Roman" w:hAnsi="Times New Roman"/>
                  <w:sz w:val="20"/>
                </w:rPr>
                <w:t>NestedInstrAttribType</w:t>
              </w:r>
            </w:hyperlink>
          </w:p>
        </w:tc>
      </w:tr>
      <w:tr w:rsidR="00512FC7" w:rsidRPr="00512FC7" w14:paraId="177EBD86" w14:textId="77777777" w:rsidTr="00533FE7">
        <w:tc>
          <w:tcPr>
            <w:tcW w:w="828" w:type="dxa"/>
            <w:shd w:val="clear" w:color="auto" w:fill="auto"/>
          </w:tcPr>
          <w:p w14:paraId="35DFDB0D" w14:textId="77777777" w:rsidR="00512FC7" w:rsidRPr="00512FC7" w:rsidRDefault="00512FC7" w:rsidP="00533FE7">
            <w:r w:rsidRPr="00512FC7">
              <w:t>1211</w:t>
            </w:r>
          </w:p>
        </w:tc>
        <w:tc>
          <w:tcPr>
            <w:tcW w:w="2699" w:type="dxa"/>
            <w:shd w:val="clear" w:color="auto" w:fill="auto"/>
          </w:tcPr>
          <w:p w14:paraId="67E3569D" w14:textId="77777777" w:rsidR="00512FC7" w:rsidRPr="00512FC7" w:rsidRDefault="00C411EF" w:rsidP="00533FE7">
            <w:hyperlink w:anchor="fld_NestedInstrAttribValue" w:history="1">
              <w:r w:rsidR="00512FC7" w:rsidRPr="00533FE7">
                <w:rPr>
                  <w:rStyle w:val="Hyperlink"/>
                  <w:rFonts w:ascii="Times New Roman" w:hAnsi="Times New Roman"/>
                  <w:sz w:val="20"/>
                </w:rPr>
                <w:t>NestedInstrAttribValue</w:t>
              </w:r>
            </w:hyperlink>
          </w:p>
        </w:tc>
      </w:tr>
      <w:tr w:rsidR="00512FC7" w:rsidRPr="00512FC7" w14:paraId="6F51790E" w14:textId="77777777" w:rsidTr="00533FE7">
        <w:tc>
          <w:tcPr>
            <w:tcW w:w="828" w:type="dxa"/>
            <w:shd w:val="clear" w:color="auto" w:fill="auto"/>
          </w:tcPr>
          <w:p w14:paraId="74397426" w14:textId="77777777" w:rsidR="00512FC7" w:rsidRPr="00512FC7" w:rsidRDefault="00512FC7" w:rsidP="00533FE7">
            <w:r w:rsidRPr="00512FC7">
              <w:t>524</w:t>
            </w:r>
          </w:p>
        </w:tc>
        <w:tc>
          <w:tcPr>
            <w:tcW w:w="2699" w:type="dxa"/>
            <w:shd w:val="clear" w:color="auto" w:fill="auto"/>
          </w:tcPr>
          <w:p w14:paraId="5B29D807" w14:textId="77777777" w:rsidR="00512FC7" w:rsidRPr="00512FC7" w:rsidRDefault="00C411EF" w:rsidP="00533FE7">
            <w:hyperlink w:anchor="fld_NestedPartyID" w:history="1">
              <w:r w:rsidR="00512FC7" w:rsidRPr="00533FE7">
                <w:rPr>
                  <w:rStyle w:val="Hyperlink"/>
                  <w:rFonts w:ascii="Times New Roman" w:hAnsi="Times New Roman"/>
                  <w:sz w:val="20"/>
                </w:rPr>
                <w:t>NestedPartyID</w:t>
              </w:r>
            </w:hyperlink>
          </w:p>
        </w:tc>
      </w:tr>
      <w:tr w:rsidR="00512FC7" w:rsidRPr="00512FC7" w14:paraId="0D6BEB72" w14:textId="77777777" w:rsidTr="00533FE7">
        <w:tc>
          <w:tcPr>
            <w:tcW w:w="828" w:type="dxa"/>
            <w:shd w:val="clear" w:color="auto" w:fill="auto"/>
          </w:tcPr>
          <w:p w14:paraId="239DF93C" w14:textId="77777777" w:rsidR="00512FC7" w:rsidRPr="00512FC7" w:rsidRDefault="00512FC7" w:rsidP="00533FE7">
            <w:r w:rsidRPr="00512FC7">
              <w:t>525</w:t>
            </w:r>
          </w:p>
        </w:tc>
        <w:tc>
          <w:tcPr>
            <w:tcW w:w="2699" w:type="dxa"/>
            <w:shd w:val="clear" w:color="auto" w:fill="auto"/>
          </w:tcPr>
          <w:p w14:paraId="7E6F430B" w14:textId="77777777" w:rsidR="00512FC7" w:rsidRPr="00512FC7" w:rsidRDefault="00C411EF" w:rsidP="00533FE7">
            <w:hyperlink w:anchor="fld_NestedPartyIDSource" w:history="1">
              <w:r w:rsidR="00512FC7" w:rsidRPr="00533FE7">
                <w:rPr>
                  <w:rStyle w:val="Hyperlink"/>
                  <w:rFonts w:ascii="Times New Roman" w:hAnsi="Times New Roman"/>
                  <w:sz w:val="20"/>
                </w:rPr>
                <w:t>NestedPartyIDSource</w:t>
              </w:r>
            </w:hyperlink>
          </w:p>
        </w:tc>
      </w:tr>
      <w:tr w:rsidR="00512FC7" w:rsidRPr="00512FC7" w14:paraId="5B089952" w14:textId="77777777" w:rsidTr="00533FE7">
        <w:tc>
          <w:tcPr>
            <w:tcW w:w="828" w:type="dxa"/>
            <w:shd w:val="clear" w:color="auto" w:fill="auto"/>
          </w:tcPr>
          <w:p w14:paraId="00341E01" w14:textId="77777777" w:rsidR="00512FC7" w:rsidRPr="00512FC7" w:rsidRDefault="00512FC7" w:rsidP="00533FE7">
            <w:r w:rsidRPr="00512FC7">
              <w:t>538</w:t>
            </w:r>
          </w:p>
        </w:tc>
        <w:tc>
          <w:tcPr>
            <w:tcW w:w="2699" w:type="dxa"/>
            <w:shd w:val="clear" w:color="auto" w:fill="auto"/>
          </w:tcPr>
          <w:p w14:paraId="6A6FB892" w14:textId="77777777" w:rsidR="00512FC7" w:rsidRPr="00512FC7" w:rsidRDefault="00C411EF" w:rsidP="00533FE7">
            <w:hyperlink w:anchor="fld_NestedPartyRole" w:history="1">
              <w:r w:rsidR="00512FC7" w:rsidRPr="00533FE7">
                <w:rPr>
                  <w:rStyle w:val="Hyperlink"/>
                  <w:rFonts w:ascii="Times New Roman" w:hAnsi="Times New Roman"/>
                  <w:sz w:val="20"/>
                </w:rPr>
                <w:t>NestedPartyRole</w:t>
              </w:r>
            </w:hyperlink>
          </w:p>
        </w:tc>
      </w:tr>
      <w:tr w:rsidR="00512FC7" w:rsidRPr="00512FC7" w14:paraId="3BFD3E84" w14:textId="77777777" w:rsidTr="00533FE7">
        <w:tc>
          <w:tcPr>
            <w:tcW w:w="828" w:type="dxa"/>
            <w:shd w:val="clear" w:color="auto" w:fill="auto"/>
          </w:tcPr>
          <w:p w14:paraId="73EED6AC" w14:textId="77777777" w:rsidR="00512FC7" w:rsidRPr="00512FC7" w:rsidRDefault="00512FC7" w:rsidP="00533FE7">
            <w:r w:rsidRPr="00512FC7">
              <w:t>545</w:t>
            </w:r>
          </w:p>
        </w:tc>
        <w:tc>
          <w:tcPr>
            <w:tcW w:w="2699" w:type="dxa"/>
            <w:shd w:val="clear" w:color="auto" w:fill="auto"/>
          </w:tcPr>
          <w:p w14:paraId="2CAE764D" w14:textId="77777777" w:rsidR="00512FC7" w:rsidRPr="00512FC7" w:rsidRDefault="00C411EF" w:rsidP="00533FE7">
            <w:hyperlink w:anchor="fld_NestedPartySubID" w:history="1">
              <w:r w:rsidR="00512FC7" w:rsidRPr="00533FE7">
                <w:rPr>
                  <w:rStyle w:val="Hyperlink"/>
                  <w:rFonts w:ascii="Times New Roman" w:hAnsi="Times New Roman"/>
                  <w:sz w:val="20"/>
                </w:rPr>
                <w:t>NestedPartySubID</w:t>
              </w:r>
            </w:hyperlink>
          </w:p>
        </w:tc>
      </w:tr>
      <w:tr w:rsidR="00512FC7" w:rsidRPr="00512FC7" w14:paraId="4ADC3BD1" w14:textId="77777777" w:rsidTr="00533FE7">
        <w:tc>
          <w:tcPr>
            <w:tcW w:w="828" w:type="dxa"/>
            <w:shd w:val="clear" w:color="auto" w:fill="auto"/>
          </w:tcPr>
          <w:p w14:paraId="7D541FEC" w14:textId="77777777" w:rsidR="00512FC7" w:rsidRPr="00512FC7" w:rsidRDefault="00512FC7" w:rsidP="00533FE7">
            <w:r w:rsidRPr="00512FC7">
              <w:t>805</w:t>
            </w:r>
          </w:p>
        </w:tc>
        <w:tc>
          <w:tcPr>
            <w:tcW w:w="2699" w:type="dxa"/>
            <w:shd w:val="clear" w:color="auto" w:fill="auto"/>
          </w:tcPr>
          <w:p w14:paraId="1F599600" w14:textId="77777777" w:rsidR="00512FC7" w:rsidRPr="00512FC7" w:rsidRDefault="00C411EF" w:rsidP="00533FE7">
            <w:hyperlink w:anchor="fld_NestedPartySubIDType" w:history="1">
              <w:r w:rsidR="00512FC7" w:rsidRPr="00533FE7">
                <w:rPr>
                  <w:rStyle w:val="Hyperlink"/>
                  <w:rFonts w:ascii="Times New Roman" w:hAnsi="Times New Roman"/>
                  <w:sz w:val="20"/>
                </w:rPr>
                <w:t>NestedPartySubIDType</w:t>
              </w:r>
            </w:hyperlink>
          </w:p>
        </w:tc>
      </w:tr>
      <w:tr w:rsidR="00512FC7" w:rsidRPr="00512FC7" w14:paraId="19D2BF0B" w14:textId="77777777" w:rsidTr="00533FE7">
        <w:tc>
          <w:tcPr>
            <w:tcW w:w="828" w:type="dxa"/>
            <w:shd w:val="clear" w:color="auto" w:fill="auto"/>
          </w:tcPr>
          <w:p w14:paraId="7DEF9524" w14:textId="77777777" w:rsidR="00512FC7" w:rsidRPr="00512FC7" w:rsidRDefault="00512FC7" w:rsidP="00533FE7">
            <w:r w:rsidRPr="00512FC7">
              <w:t>451</w:t>
            </w:r>
          </w:p>
        </w:tc>
        <w:tc>
          <w:tcPr>
            <w:tcW w:w="2699" w:type="dxa"/>
            <w:shd w:val="clear" w:color="auto" w:fill="auto"/>
          </w:tcPr>
          <w:p w14:paraId="6B398C92" w14:textId="77777777" w:rsidR="00512FC7" w:rsidRPr="00512FC7" w:rsidRDefault="00C411EF" w:rsidP="00533FE7">
            <w:hyperlink w:anchor="fld_NetChgPrevDay" w:history="1">
              <w:r w:rsidR="00512FC7" w:rsidRPr="00533FE7">
                <w:rPr>
                  <w:rStyle w:val="Hyperlink"/>
                  <w:rFonts w:ascii="Times New Roman" w:hAnsi="Times New Roman"/>
                  <w:sz w:val="20"/>
                </w:rPr>
                <w:t>NetChgPrevDay</w:t>
              </w:r>
            </w:hyperlink>
          </w:p>
        </w:tc>
      </w:tr>
      <w:tr w:rsidR="00512FC7" w:rsidRPr="00512FC7" w14:paraId="1AAB4C92" w14:textId="77777777" w:rsidTr="00533FE7">
        <w:tc>
          <w:tcPr>
            <w:tcW w:w="828" w:type="dxa"/>
            <w:shd w:val="clear" w:color="auto" w:fill="auto"/>
          </w:tcPr>
          <w:p w14:paraId="44F7C22B" w14:textId="77777777" w:rsidR="00512FC7" w:rsidRPr="00512FC7" w:rsidRDefault="00512FC7" w:rsidP="00533FE7">
            <w:r w:rsidRPr="00512FC7">
              <w:t>430</w:t>
            </w:r>
          </w:p>
        </w:tc>
        <w:tc>
          <w:tcPr>
            <w:tcW w:w="2699" w:type="dxa"/>
            <w:shd w:val="clear" w:color="auto" w:fill="auto"/>
          </w:tcPr>
          <w:p w14:paraId="6FE0B5CC" w14:textId="77777777" w:rsidR="00512FC7" w:rsidRPr="00512FC7" w:rsidRDefault="00C411EF" w:rsidP="00533FE7">
            <w:hyperlink w:anchor="fld_NetGrossInd" w:history="1">
              <w:r w:rsidR="00512FC7" w:rsidRPr="00533FE7">
                <w:rPr>
                  <w:rStyle w:val="Hyperlink"/>
                  <w:rFonts w:ascii="Times New Roman" w:hAnsi="Times New Roman"/>
                  <w:sz w:val="20"/>
                </w:rPr>
                <w:t>NetGrossInd</w:t>
              </w:r>
            </w:hyperlink>
          </w:p>
        </w:tc>
      </w:tr>
      <w:tr w:rsidR="00512FC7" w:rsidRPr="00512FC7" w14:paraId="64FE93CD" w14:textId="77777777" w:rsidTr="00533FE7">
        <w:tc>
          <w:tcPr>
            <w:tcW w:w="828" w:type="dxa"/>
            <w:shd w:val="clear" w:color="auto" w:fill="auto"/>
          </w:tcPr>
          <w:p w14:paraId="38A54173" w14:textId="77777777" w:rsidR="00512FC7" w:rsidRPr="00512FC7" w:rsidRDefault="00512FC7" w:rsidP="00533FE7">
            <w:r w:rsidRPr="00512FC7">
              <w:t>118</w:t>
            </w:r>
          </w:p>
        </w:tc>
        <w:tc>
          <w:tcPr>
            <w:tcW w:w="2699" w:type="dxa"/>
            <w:shd w:val="clear" w:color="auto" w:fill="auto"/>
          </w:tcPr>
          <w:p w14:paraId="36CCAC66" w14:textId="77777777" w:rsidR="00512FC7" w:rsidRPr="00512FC7" w:rsidRDefault="00C411EF" w:rsidP="00533FE7">
            <w:hyperlink w:anchor="fld_NetMoney" w:history="1">
              <w:r w:rsidR="00512FC7" w:rsidRPr="00533FE7">
                <w:rPr>
                  <w:rStyle w:val="Hyperlink"/>
                  <w:rFonts w:ascii="Times New Roman" w:hAnsi="Times New Roman"/>
                  <w:sz w:val="20"/>
                </w:rPr>
                <w:t>NetMoney</w:t>
              </w:r>
            </w:hyperlink>
          </w:p>
        </w:tc>
      </w:tr>
      <w:tr w:rsidR="00512FC7" w:rsidRPr="00512FC7" w14:paraId="05E9E011" w14:textId="77777777" w:rsidTr="00533FE7">
        <w:tc>
          <w:tcPr>
            <w:tcW w:w="828" w:type="dxa"/>
            <w:shd w:val="clear" w:color="auto" w:fill="auto"/>
          </w:tcPr>
          <w:p w14:paraId="15791C02" w14:textId="77777777" w:rsidR="00512FC7" w:rsidRPr="00512FC7" w:rsidRDefault="00512FC7" w:rsidP="00533FE7">
            <w:r w:rsidRPr="00512FC7">
              <w:t>933</w:t>
            </w:r>
          </w:p>
        </w:tc>
        <w:tc>
          <w:tcPr>
            <w:tcW w:w="2699" w:type="dxa"/>
            <w:shd w:val="clear" w:color="auto" w:fill="auto"/>
          </w:tcPr>
          <w:p w14:paraId="623427DB" w14:textId="77777777" w:rsidR="00512FC7" w:rsidRPr="00512FC7" w:rsidRDefault="00C411EF" w:rsidP="00533FE7">
            <w:hyperlink w:anchor="fld_NetworkRequestID" w:history="1">
              <w:r w:rsidR="00512FC7" w:rsidRPr="00533FE7">
                <w:rPr>
                  <w:rStyle w:val="Hyperlink"/>
                  <w:rFonts w:ascii="Times New Roman" w:hAnsi="Times New Roman"/>
                  <w:sz w:val="20"/>
                </w:rPr>
                <w:t>NetworkRequestID</w:t>
              </w:r>
            </w:hyperlink>
          </w:p>
        </w:tc>
      </w:tr>
      <w:tr w:rsidR="00512FC7" w:rsidRPr="00512FC7" w14:paraId="4AC485E6" w14:textId="77777777" w:rsidTr="00533FE7">
        <w:tc>
          <w:tcPr>
            <w:tcW w:w="828" w:type="dxa"/>
            <w:shd w:val="clear" w:color="auto" w:fill="auto"/>
          </w:tcPr>
          <w:p w14:paraId="7845A80A" w14:textId="77777777" w:rsidR="00512FC7" w:rsidRPr="00512FC7" w:rsidRDefault="00512FC7" w:rsidP="00533FE7">
            <w:r w:rsidRPr="00512FC7">
              <w:t>935</w:t>
            </w:r>
          </w:p>
        </w:tc>
        <w:tc>
          <w:tcPr>
            <w:tcW w:w="2699" w:type="dxa"/>
            <w:shd w:val="clear" w:color="auto" w:fill="auto"/>
          </w:tcPr>
          <w:p w14:paraId="234C8CDB" w14:textId="77777777" w:rsidR="00512FC7" w:rsidRPr="00512FC7" w:rsidRDefault="00C411EF" w:rsidP="00533FE7">
            <w:hyperlink w:anchor="fld_NetworkRequestType" w:history="1">
              <w:r w:rsidR="00512FC7" w:rsidRPr="00533FE7">
                <w:rPr>
                  <w:rStyle w:val="Hyperlink"/>
                  <w:rFonts w:ascii="Times New Roman" w:hAnsi="Times New Roman"/>
                  <w:sz w:val="20"/>
                </w:rPr>
                <w:t>NetworkRequestType</w:t>
              </w:r>
            </w:hyperlink>
          </w:p>
        </w:tc>
      </w:tr>
      <w:tr w:rsidR="00512FC7" w:rsidRPr="00512FC7" w14:paraId="74E74C9C" w14:textId="77777777" w:rsidTr="00533FE7">
        <w:tc>
          <w:tcPr>
            <w:tcW w:w="828" w:type="dxa"/>
            <w:shd w:val="clear" w:color="auto" w:fill="auto"/>
          </w:tcPr>
          <w:p w14:paraId="7051A84F" w14:textId="77777777" w:rsidR="00512FC7" w:rsidRPr="00512FC7" w:rsidRDefault="00512FC7" w:rsidP="00533FE7">
            <w:r w:rsidRPr="00512FC7">
              <w:t>932</w:t>
            </w:r>
          </w:p>
        </w:tc>
        <w:tc>
          <w:tcPr>
            <w:tcW w:w="2699" w:type="dxa"/>
            <w:shd w:val="clear" w:color="auto" w:fill="auto"/>
          </w:tcPr>
          <w:p w14:paraId="07B2E426" w14:textId="77777777" w:rsidR="00512FC7" w:rsidRPr="00512FC7" w:rsidRDefault="00C411EF" w:rsidP="00533FE7">
            <w:hyperlink w:anchor="fld_NetworkResponseID" w:history="1">
              <w:r w:rsidR="00512FC7" w:rsidRPr="00533FE7">
                <w:rPr>
                  <w:rStyle w:val="Hyperlink"/>
                  <w:rFonts w:ascii="Times New Roman" w:hAnsi="Times New Roman"/>
                  <w:sz w:val="20"/>
                </w:rPr>
                <w:t>NetworkResponseID</w:t>
              </w:r>
            </w:hyperlink>
          </w:p>
        </w:tc>
      </w:tr>
      <w:tr w:rsidR="00512FC7" w:rsidRPr="00512FC7" w14:paraId="2CB26E52" w14:textId="77777777" w:rsidTr="00533FE7">
        <w:tc>
          <w:tcPr>
            <w:tcW w:w="828" w:type="dxa"/>
            <w:shd w:val="clear" w:color="auto" w:fill="auto"/>
          </w:tcPr>
          <w:p w14:paraId="6872EF76" w14:textId="77777777" w:rsidR="00512FC7" w:rsidRPr="00512FC7" w:rsidRDefault="00512FC7" w:rsidP="00533FE7">
            <w:r w:rsidRPr="00512FC7">
              <w:t>937</w:t>
            </w:r>
          </w:p>
        </w:tc>
        <w:tc>
          <w:tcPr>
            <w:tcW w:w="2699" w:type="dxa"/>
            <w:shd w:val="clear" w:color="auto" w:fill="auto"/>
          </w:tcPr>
          <w:p w14:paraId="1C596633" w14:textId="77777777" w:rsidR="00512FC7" w:rsidRPr="00512FC7" w:rsidRDefault="00C411EF" w:rsidP="00533FE7">
            <w:hyperlink w:anchor="fld_NetworkStatusResponseType" w:history="1">
              <w:r w:rsidR="00512FC7" w:rsidRPr="00533FE7">
                <w:rPr>
                  <w:rStyle w:val="Hyperlink"/>
                  <w:rFonts w:ascii="Times New Roman" w:hAnsi="Times New Roman"/>
                  <w:sz w:val="20"/>
                </w:rPr>
                <w:t>NetworkStatusResponseType</w:t>
              </w:r>
            </w:hyperlink>
          </w:p>
        </w:tc>
      </w:tr>
      <w:tr w:rsidR="00512FC7" w:rsidRPr="00512FC7" w14:paraId="2243C821" w14:textId="77777777" w:rsidTr="00533FE7">
        <w:tc>
          <w:tcPr>
            <w:tcW w:w="828" w:type="dxa"/>
            <w:shd w:val="clear" w:color="auto" w:fill="auto"/>
          </w:tcPr>
          <w:p w14:paraId="543F17AE" w14:textId="77777777" w:rsidR="00512FC7" w:rsidRPr="00512FC7" w:rsidRDefault="00512FC7" w:rsidP="00533FE7">
            <w:r w:rsidRPr="00512FC7">
              <w:t>925</w:t>
            </w:r>
          </w:p>
        </w:tc>
        <w:tc>
          <w:tcPr>
            <w:tcW w:w="2699" w:type="dxa"/>
            <w:shd w:val="clear" w:color="auto" w:fill="auto"/>
          </w:tcPr>
          <w:p w14:paraId="137C4A87" w14:textId="77777777" w:rsidR="00512FC7" w:rsidRPr="00512FC7" w:rsidRDefault="00C411EF" w:rsidP="00533FE7">
            <w:hyperlink w:anchor="fld_NewPassword" w:history="1">
              <w:r w:rsidR="00512FC7" w:rsidRPr="00533FE7">
                <w:rPr>
                  <w:rStyle w:val="Hyperlink"/>
                  <w:rFonts w:ascii="Times New Roman" w:hAnsi="Times New Roman"/>
                  <w:sz w:val="20"/>
                </w:rPr>
                <w:t>NewPassword</w:t>
              </w:r>
            </w:hyperlink>
          </w:p>
        </w:tc>
      </w:tr>
      <w:tr w:rsidR="00512FC7" w:rsidRPr="00512FC7" w14:paraId="24A41F7D" w14:textId="77777777" w:rsidTr="00533FE7">
        <w:tc>
          <w:tcPr>
            <w:tcW w:w="828" w:type="dxa"/>
            <w:shd w:val="clear" w:color="auto" w:fill="auto"/>
          </w:tcPr>
          <w:p w14:paraId="1D615E7A" w14:textId="77777777" w:rsidR="00512FC7" w:rsidRPr="00512FC7" w:rsidRDefault="00512FC7" w:rsidP="00533FE7">
            <w:r w:rsidRPr="00512FC7">
              <w:t>1473</w:t>
            </w:r>
          </w:p>
        </w:tc>
        <w:tc>
          <w:tcPr>
            <w:tcW w:w="2699" w:type="dxa"/>
            <w:shd w:val="clear" w:color="auto" w:fill="auto"/>
          </w:tcPr>
          <w:p w14:paraId="3B72228C" w14:textId="77777777" w:rsidR="00512FC7" w:rsidRPr="00512FC7" w:rsidRDefault="00C411EF" w:rsidP="00533FE7">
            <w:hyperlink w:anchor="fld_NewsCategory" w:history="1">
              <w:r w:rsidR="00512FC7" w:rsidRPr="00533FE7">
                <w:rPr>
                  <w:rStyle w:val="Hyperlink"/>
                  <w:rFonts w:ascii="Times New Roman" w:hAnsi="Times New Roman"/>
                  <w:sz w:val="20"/>
                </w:rPr>
                <w:t>NewsCategory</w:t>
              </w:r>
            </w:hyperlink>
          </w:p>
        </w:tc>
      </w:tr>
      <w:tr w:rsidR="00512FC7" w:rsidRPr="00512FC7" w14:paraId="15E363F0" w14:textId="77777777" w:rsidTr="00533FE7">
        <w:tc>
          <w:tcPr>
            <w:tcW w:w="828" w:type="dxa"/>
            <w:shd w:val="clear" w:color="auto" w:fill="auto"/>
          </w:tcPr>
          <w:p w14:paraId="4758D4F4" w14:textId="77777777" w:rsidR="00512FC7" w:rsidRPr="00512FC7" w:rsidRDefault="00512FC7" w:rsidP="00533FE7">
            <w:r w:rsidRPr="00512FC7">
              <w:t>36</w:t>
            </w:r>
          </w:p>
        </w:tc>
        <w:tc>
          <w:tcPr>
            <w:tcW w:w="2699" w:type="dxa"/>
            <w:shd w:val="clear" w:color="auto" w:fill="auto"/>
          </w:tcPr>
          <w:p w14:paraId="35EE669D" w14:textId="77777777" w:rsidR="00512FC7" w:rsidRPr="00512FC7" w:rsidRDefault="00C411EF" w:rsidP="00533FE7">
            <w:hyperlink w:anchor="fld_NewSeqNo" w:history="1">
              <w:r w:rsidR="00512FC7" w:rsidRPr="00533FE7">
                <w:rPr>
                  <w:rStyle w:val="Hyperlink"/>
                  <w:rFonts w:ascii="Times New Roman" w:hAnsi="Times New Roman"/>
                  <w:sz w:val="20"/>
                </w:rPr>
                <w:t>NewSeqNo</w:t>
              </w:r>
            </w:hyperlink>
          </w:p>
        </w:tc>
      </w:tr>
      <w:tr w:rsidR="00512FC7" w:rsidRPr="00512FC7" w14:paraId="7357A85E" w14:textId="77777777" w:rsidTr="00533FE7">
        <w:tc>
          <w:tcPr>
            <w:tcW w:w="828" w:type="dxa"/>
            <w:shd w:val="clear" w:color="auto" w:fill="auto"/>
          </w:tcPr>
          <w:p w14:paraId="4F7DABEE" w14:textId="77777777" w:rsidR="00512FC7" w:rsidRPr="00512FC7" w:rsidRDefault="00512FC7" w:rsidP="00533FE7">
            <w:r w:rsidRPr="00512FC7">
              <w:t>1472</w:t>
            </w:r>
          </w:p>
        </w:tc>
        <w:tc>
          <w:tcPr>
            <w:tcW w:w="2699" w:type="dxa"/>
            <w:shd w:val="clear" w:color="auto" w:fill="auto"/>
          </w:tcPr>
          <w:p w14:paraId="233996B7" w14:textId="77777777" w:rsidR="00512FC7" w:rsidRPr="00512FC7" w:rsidRDefault="00C411EF" w:rsidP="00533FE7">
            <w:hyperlink w:anchor="fld_NewsID" w:history="1">
              <w:r w:rsidR="00512FC7" w:rsidRPr="00533FE7">
                <w:rPr>
                  <w:rStyle w:val="Hyperlink"/>
                  <w:rFonts w:ascii="Times New Roman" w:hAnsi="Times New Roman"/>
                  <w:sz w:val="20"/>
                </w:rPr>
                <w:t>NewsID</w:t>
              </w:r>
            </w:hyperlink>
          </w:p>
        </w:tc>
      </w:tr>
      <w:tr w:rsidR="00512FC7" w:rsidRPr="00512FC7" w14:paraId="01AC2572" w14:textId="77777777" w:rsidTr="00533FE7">
        <w:tc>
          <w:tcPr>
            <w:tcW w:w="828" w:type="dxa"/>
            <w:shd w:val="clear" w:color="auto" w:fill="auto"/>
          </w:tcPr>
          <w:p w14:paraId="04E31FB4" w14:textId="77777777" w:rsidR="00512FC7" w:rsidRPr="00512FC7" w:rsidRDefault="00512FC7" w:rsidP="00533FE7">
            <w:r w:rsidRPr="00512FC7">
              <w:t>1476</w:t>
            </w:r>
          </w:p>
        </w:tc>
        <w:tc>
          <w:tcPr>
            <w:tcW w:w="2699" w:type="dxa"/>
            <w:shd w:val="clear" w:color="auto" w:fill="auto"/>
          </w:tcPr>
          <w:p w14:paraId="1843F21E" w14:textId="77777777" w:rsidR="00512FC7" w:rsidRPr="00512FC7" w:rsidRDefault="00C411EF" w:rsidP="00533FE7">
            <w:hyperlink w:anchor="fld_NewsRefID" w:history="1">
              <w:r w:rsidR="00512FC7" w:rsidRPr="00533FE7">
                <w:rPr>
                  <w:rStyle w:val="Hyperlink"/>
                  <w:rFonts w:ascii="Times New Roman" w:hAnsi="Times New Roman"/>
                  <w:sz w:val="20"/>
                </w:rPr>
                <w:t>NewsRefID</w:t>
              </w:r>
            </w:hyperlink>
          </w:p>
        </w:tc>
      </w:tr>
      <w:tr w:rsidR="00512FC7" w:rsidRPr="00512FC7" w14:paraId="46E6C903" w14:textId="77777777" w:rsidTr="00533FE7">
        <w:tc>
          <w:tcPr>
            <w:tcW w:w="828" w:type="dxa"/>
            <w:shd w:val="clear" w:color="auto" w:fill="auto"/>
          </w:tcPr>
          <w:p w14:paraId="442530E6" w14:textId="77777777" w:rsidR="00512FC7" w:rsidRPr="00512FC7" w:rsidRDefault="00512FC7" w:rsidP="00533FE7">
            <w:r w:rsidRPr="00512FC7">
              <w:t>1477</w:t>
            </w:r>
          </w:p>
        </w:tc>
        <w:tc>
          <w:tcPr>
            <w:tcW w:w="2699" w:type="dxa"/>
            <w:shd w:val="clear" w:color="auto" w:fill="auto"/>
          </w:tcPr>
          <w:p w14:paraId="61D1C105" w14:textId="77777777" w:rsidR="00512FC7" w:rsidRPr="00512FC7" w:rsidRDefault="00C411EF" w:rsidP="00533FE7">
            <w:hyperlink w:anchor="fld_NewsRefType" w:history="1">
              <w:r w:rsidR="00512FC7" w:rsidRPr="00533FE7">
                <w:rPr>
                  <w:rStyle w:val="Hyperlink"/>
                  <w:rFonts w:ascii="Times New Roman" w:hAnsi="Times New Roman"/>
                  <w:sz w:val="20"/>
                </w:rPr>
                <w:t>NewsRefType</w:t>
              </w:r>
            </w:hyperlink>
          </w:p>
        </w:tc>
      </w:tr>
      <w:tr w:rsidR="00512FC7" w:rsidRPr="00512FC7" w14:paraId="0BE2CE90" w14:textId="77777777" w:rsidTr="00533FE7">
        <w:tc>
          <w:tcPr>
            <w:tcW w:w="828" w:type="dxa"/>
            <w:shd w:val="clear" w:color="auto" w:fill="auto"/>
          </w:tcPr>
          <w:p w14:paraId="1EBA5D05" w14:textId="77777777" w:rsidR="00512FC7" w:rsidRPr="00512FC7" w:rsidRDefault="00512FC7" w:rsidP="00533FE7">
            <w:r w:rsidRPr="00512FC7">
              <w:t>789</w:t>
            </w:r>
          </w:p>
        </w:tc>
        <w:tc>
          <w:tcPr>
            <w:tcW w:w="2699" w:type="dxa"/>
            <w:shd w:val="clear" w:color="auto" w:fill="auto"/>
          </w:tcPr>
          <w:p w14:paraId="6E8F55FD" w14:textId="77777777" w:rsidR="00512FC7" w:rsidRPr="00512FC7" w:rsidRDefault="00C411EF" w:rsidP="00533FE7">
            <w:hyperlink w:anchor="fld_NextExpectedMsgSeqNum" w:history="1">
              <w:r w:rsidR="00512FC7" w:rsidRPr="00533FE7">
                <w:rPr>
                  <w:rStyle w:val="Hyperlink"/>
                  <w:rFonts w:ascii="Times New Roman" w:hAnsi="Times New Roman"/>
                  <w:sz w:val="20"/>
                </w:rPr>
                <w:t>NextExpectedMsgSeqNum</w:t>
              </w:r>
            </w:hyperlink>
          </w:p>
        </w:tc>
      </w:tr>
      <w:tr w:rsidR="00512FC7" w:rsidRPr="00512FC7" w14:paraId="0B2DAE63" w14:textId="77777777" w:rsidTr="00533FE7">
        <w:tc>
          <w:tcPr>
            <w:tcW w:w="828" w:type="dxa"/>
            <w:shd w:val="clear" w:color="auto" w:fill="auto"/>
          </w:tcPr>
          <w:p w14:paraId="171B2356" w14:textId="77777777" w:rsidR="00512FC7" w:rsidRPr="00512FC7" w:rsidRDefault="00512FC7" w:rsidP="00533FE7">
            <w:r w:rsidRPr="00512FC7">
              <w:t>534</w:t>
            </w:r>
          </w:p>
        </w:tc>
        <w:tc>
          <w:tcPr>
            <w:tcW w:w="2699" w:type="dxa"/>
            <w:shd w:val="clear" w:color="auto" w:fill="auto"/>
          </w:tcPr>
          <w:p w14:paraId="0727567D" w14:textId="77777777" w:rsidR="00512FC7" w:rsidRPr="00512FC7" w:rsidRDefault="00C411EF" w:rsidP="00533FE7">
            <w:hyperlink w:anchor="fld_NoAffectedOrders" w:history="1">
              <w:r w:rsidR="00512FC7" w:rsidRPr="00533FE7">
                <w:rPr>
                  <w:rStyle w:val="Hyperlink"/>
                  <w:rFonts w:ascii="Times New Roman" w:hAnsi="Times New Roman"/>
                  <w:sz w:val="20"/>
                </w:rPr>
                <w:t>NoAffectedOrders</w:t>
              </w:r>
            </w:hyperlink>
          </w:p>
        </w:tc>
      </w:tr>
      <w:tr w:rsidR="00512FC7" w:rsidRPr="00512FC7" w14:paraId="2232382B" w14:textId="77777777" w:rsidTr="00533FE7">
        <w:tc>
          <w:tcPr>
            <w:tcW w:w="828" w:type="dxa"/>
            <w:shd w:val="clear" w:color="auto" w:fill="auto"/>
          </w:tcPr>
          <w:p w14:paraId="7287CF8C" w14:textId="77777777" w:rsidR="00512FC7" w:rsidRPr="00512FC7" w:rsidRDefault="00512FC7" w:rsidP="00533FE7">
            <w:r w:rsidRPr="00512FC7">
              <w:t>78</w:t>
            </w:r>
          </w:p>
        </w:tc>
        <w:tc>
          <w:tcPr>
            <w:tcW w:w="2699" w:type="dxa"/>
            <w:shd w:val="clear" w:color="auto" w:fill="auto"/>
          </w:tcPr>
          <w:p w14:paraId="5F3227EA" w14:textId="77777777" w:rsidR="00512FC7" w:rsidRPr="00512FC7" w:rsidRDefault="00C411EF" w:rsidP="00533FE7">
            <w:hyperlink w:anchor="fld_NoAllocs" w:history="1">
              <w:r w:rsidR="00512FC7" w:rsidRPr="00533FE7">
                <w:rPr>
                  <w:rStyle w:val="Hyperlink"/>
                  <w:rFonts w:ascii="Times New Roman" w:hAnsi="Times New Roman"/>
                  <w:sz w:val="20"/>
                </w:rPr>
                <w:t>NoAllocs</w:t>
              </w:r>
            </w:hyperlink>
          </w:p>
        </w:tc>
      </w:tr>
      <w:tr w:rsidR="00512FC7" w:rsidRPr="00512FC7" w14:paraId="369BADC8" w14:textId="77777777" w:rsidTr="00533FE7">
        <w:tc>
          <w:tcPr>
            <w:tcW w:w="828" w:type="dxa"/>
            <w:shd w:val="clear" w:color="auto" w:fill="auto"/>
          </w:tcPr>
          <w:p w14:paraId="7BA17C45" w14:textId="77777777" w:rsidR="00512FC7" w:rsidRPr="00512FC7" w:rsidRDefault="00512FC7" w:rsidP="00533FE7">
            <w:r w:rsidRPr="00512FC7">
              <w:t>816</w:t>
            </w:r>
          </w:p>
        </w:tc>
        <w:tc>
          <w:tcPr>
            <w:tcW w:w="2699" w:type="dxa"/>
            <w:shd w:val="clear" w:color="auto" w:fill="auto"/>
          </w:tcPr>
          <w:p w14:paraId="7D295B2C" w14:textId="77777777" w:rsidR="00512FC7" w:rsidRPr="00512FC7" w:rsidRDefault="00C411EF" w:rsidP="00533FE7">
            <w:hyperlink w:anchor="fld_NoAltMDSource" w:history="1">
              <w:r w:rsidR="00512FC7" w:rsidRPr="00533FE7">
                <w:rPr>
                  <w:rStyle w:val="Hyperlink"/>
                  <w:rFonts w:ascii="Times New Roman" w:hAnsi="Times New Roman"/>
                  <w:sz w:val="20"/>
                </w:rPr>
                <w:t>NoAltMDSource</w:t>
              </w:r>
            </w:hyperlink>
          </w:p>
        </w:tc>
      </w:tr>
      <w:tr w:rsidR="00512FC7" w:rsidRPr="00512FC7" w14:paraId="1EE6FB46" w14:textId="77777777" w:rsidTr="00533FE7">
        <w:tc>
          <w:tcPr>
            <w:tcW w:w="828" w:type="dxa"/>
            <w:shd w:val="clear" w:color="auto" w:fill="auto"/>
          </w:tcPr>
          <w:p w14:paraId="0D66A2CF" w14:textId="77777777" w:rsidR="00512FC7" w:rsidRPr="00512FC7" w:rsidRDefault="00512FC7" w:rsidP="00533FE7">
            <w:r w:rsidRPr="00512FC7">
              <w:t>1351</w:t>
            </w:r>
          </w:p>
        </w:tc>
        <w:tc>
          <w:tcPr>
            <w:tcW w:w="2699" w:type="dxa"/>
            <w:shd w:val="clear" w:color="auto" w:fill="auto"/>
          </w:tcPr>
          <w:p w14:paraId="358087D0" w14:textId="77777777" w:rsidR="00512FC7" w:rsidRPr="00512FC7" w:rsidRDefault="00C411EF" w:rsidP="00533FE7">
            <w:hyperlink w:anchor="fld_NoApplIDs" w:history="1">
              <w:r w:rsidR="00512FC7" w:rsidRPr="00533FE7">
                <w:rPr>
                  <w:rStyle w:val="Hyperlink"/>
                  <w:rFonts w:ascii="Times New Roman" w:hAnsi="Times New Roman"/>
                  <w:sz w:val="20"/>
                </w:rPr>
                <w:t>NoApplIDs</w:t>
              </w:r>
            </w:hyperlink>
          </w:p>
        </w:tc>
      </w:tr>
      <w:tr w:rsidR="00512FC7" w:rsidRPr="00512FC7" w14:paraId="2C55AC6F" w14:textId="77777777" w:rsidTr="00533FE7">
        <w:tc>
          <w:tcPr>
            <w:tcW w:w="828" w:type="dxa"/>
            <w:shd w:val="clear" w:color="auto" w:fill="auto"/>
          </w:tcPr>
          <w:p w14:paraId="1E427590" w14:textId="77777777" w:rsidR="00512FC7" w:rsidRPr="00512FC7" w:rsidRDefault="00512FC7" w:rsidP="00533FE7">
            <w:r w:rsidRPr="00512FC7">
              <w:t>1499</w:t>
            </w:r>
          </w:p>
        </w:tc>
        <w:tc>
          <w:tcPr>
            <w:tcW w:w="2699" w:type="dxa"/>
            <w:shd w:val="clear" w:color="auto" w:fill="auto"/>
          </w:tcPr>
          <w:p w14:paraId="76A4D393" w14:textId="77777777" w:rsidR="00512FC7" w:rsidRPr="00512FC7" w:rsidRDefault="00C411EF" w:rsidP="00533FE7">
            <w:hyperlink w:anchor="fld_NoAsgnReqs" w:history="1">
              <w:r w:rsidR="00512FC7" w:rsidRPr="00533FE7">
                <w:rPr>
                  <w:rStyle w:val="Hyperlink"/>
                  <w:rFonts w:ascii="Times New Roman" w:hAnsi="Times New Roman"/>
                  <w:sz w:val="20"/>
                </w:rPr>
                <w:t>NoAsgnReqs</w:t>
              </w:r>
            </w:hyperlink>
          </w:p>
        </w:tc>
      </w:tr>
      <w:tr w:rsidR="00512FC7" w:rsidRPr="00512FC7" w14:paraId="4EEB7AAE" w14:textId="77777777" w:rsidTr="00533FE7">
        <w:tc>
          <w:tcPr>
            <w:tcW w:w="828" w:type="dxa"/>
            <w:shd w:val="clear" w:color="auto" w:fill="auto"/>
          </w:tcPr>
          <w:p w14:paraId="6DC4E5E1" w14:textId="77777777" w:rsidR="00512FC7" w:rsidRPr="00512FC7" w:rsidRDefault="00512FC7" w:rsidP="00533FE7">
            <w:r w:rsidRPr="00512FC7">
              <w:t>420</w:t>
            </w:r>
          </w:p>
        </w:tc>
        <w:tc>
          <w:tcPr>
            <w:tcW w:w="2699" w:type="dxa"/>
            <w:shd w:val="clear" w:color="auto" w:fill="auto"/>
          </w:tcPr>
          <w:p w14:paraId="35B3D47C" w14:textId="77777777" w:rsidR="00512FC7" w:rsidRPr="00512FC7" w:rsidRDefault="00C411EF" w:rsidP="00533FE7">
            <w:hyperlink w:anchor="fld_NoBidComponents" w:history="1">
              <w:r w:rsidR="00512FC7" w:rsidRPr="00533FE7">
                <w:rPr>
                  <w:rStyle w:val="Hyperlink"/>
                  <w:rFonts w:ascii="Times New Roman" w:hAnsi="Times New Roman"/>
                  <w:sz w:val="20"/>
                </w:rPr>
                <w:t>NoBidComponents</w:t>
              </w:r>
            </w:hyperlink>
          </w:p>
        </w:tc>
      </w:tr>
      <w:tr w:rsidR="00512FC7" w:rsidRPr="00512FC7" w14:paraId="7EA1671E" w14:textId="77777777" w:rsidTr="00533FE7">
        <w:tc>
          <w:tcPr>
            <w:tcW w:w="828" w:type="dxa"/>
            <w:shd w:val="clear" w:color="auto" w:fill="auto"/>
          </w:tcPr>
          <w:p w14:paraId="3ACE32B0" w14:textId="77777777" w:rsidR="00512FC7" w:rsidRPr="00512FC7" w:rsidRDefault="00512FC7" w:rsidP="00533FE7">
            <w:r w:rsidRPr="00512FC7">
              <w:t>398</w:t>
            </w:r>
          </w:p>
        </w:tc>
        <w:tc>
          <w:tcPr>
            <w:tcW w:w="2699" w:type="dxa"/>
            <w:shd w:val="clear" w:color="auto" w:fill="auto"/>
          </w:tcPr>
          <w:p w14:paraId="137B5CBC" w14:textId="77777777" w:rsidR="00512FC7" w:rsidRPr="00512FC7" w:rsidRDefault="00C411EF" w:rsidP="00533FE7">
            <w:hyperlink w:anchor="fld_NoBidDescriptors" w:history="1">
              <w:r w:rsidR="00512FC7" w:rsidRPr="00533FE7">
                <w:rPr>
                  <w:rStyle w:val="Hyperlink"/>
                  <w:rFonts w:ascii="Times New Roman" w:hAnsi="Times New Roman"/>
                  <w:sz w:val="20"/>
                </w:rPr>
                <w:t>NoBidDescriptors</w:t>
              </w:r>
            </w:hyperlink>
          </w:p>
        </w:tc>
      </w:tr>
      <w:tr w:rsidR="00512FC7" w:rsidRPr="00512FC7" w14:paraId="4289A059" w14:textId="77777777" w:rsidTr="00533FE7">
        <w:tc>
          <w:tcPr>
            <w:tcW w:w="828" w:type="dxa"/>
            <w:shd w:val="clear" w:color="auto" w:fill="auto"/>
          </w:tcPr>
          <w:p w14:paraId="10FDED67" w14:textId="77777777" w:rsidR="00512FC7" w:rsidRPr="00512FC7" w:rsidRDefault="00512FC7" w:rsidP="00533FE7">
            <w:r w:rsidRPr="00512FC7">
              <w:t>862</w:t>
            </w:r>
          </w:p>
        </w:tc>
        <w:tc>
          <w:tcPr>
            <w:tcW w:w="2699" w:type="dxa"/>
            <w:shd w:val="clear" w:color="auto" w:fill="auto"/>
          </w:tcPr>
          <w:p w14:paraId="78893380" w14:textId="77777777" w:rsidR="00512FC7" w:rsidRPr="00512FC7" w:rsidRDefault="00C411EF" w:rsidP="00533FE7">
            <w:hyperlink w:anchor="fld_NoCapacities" w:history="1">
              <w:r w:rsidR="00512FC7" w:rsidRPr="00533FE7">
                <w:rPr>
                  <w:rStyle w:val="Hyperlink"/>
                  <w:rFonts w:ascii="Times New Roman" w:hAnsi="Times New Roman"/>
                  <w:sz w:val="20"/>
                </w:rPr>
                <w:t>NoCapacities</w:t>
              </w:r>
            </w:hyperlink>
          </w:p>
        </w:tc>
      </w:tr>
      <w:tr w:rsidR="00512FC7" w:rsidRPr="00512FC7" w14:paraId="1CC5F21C" w14:textId="77777777" w:rsidTr="00533FE7">
        <w:tc>
          <w:tcPr>
            <w:tcW w:w="828" w:type="dxa"/>
            <w:shd w:val="clear" w:color="auto" w:fill="auto"/>
          </w:tcPr>
          <w:p w14:paraId="34D95112" w14:textId="77777777" w:rsidR="00512FC7" w:rsidRPr="00512FC7" w:rsidRDefault="00512FC7" w:rsidP="00533FE7">
            <w:r w:rsidRPr="00512FC7">
              <w:t>576</w:t>
            </w:r>
          </w:p>
        </w:tc>
        <w:tc>
          <w:tcPr>
            <w:tcW w:w="2699" w:type="dxa"/>
            <w:shd w:val="clear" w:color="auto" w:fill="auto"/>
          </w:tcPr>
          <w:p w14:paraId="1007F81C" w14:textId="77777777" w:rsidR="00512FC7" w:rsidRPr="00512FC7" w:rsidRDefault="00C411EF" w:rsidP="00533FE7">
            <w:hyperlink w:anchor="fld_NoClearingInstructions" w:history="1">
              <w:r w:rsidR="00512FC7" w:rsidRPr="00533FE7">
                <w:rPr>
                  <w:rStyle w:val="Hyperlink"/>
                  <w:rFonts w:ascii="Times New Roman" w:hAnsi="Times New Roman"/>
                  <w:sz w:val="20"/>
                </w:rPr>
                <w:t>NoClearingInstructions</w:t>
              </w:r>
            </w:hyperlink>
          </w:p>
        </w:tc>
      </w:tr>
      <w:tr w:rsidR="00512FC7" w:rsidRPr="00512FC7" w14:paraId="701EA0B0" w14:textId="77777777" w:rsidTr="00533FE7">
        <w:tc>
          <w:tcPr>
            <w:tcW w:w="828" w:type="dxa"/>
            <w:shd w:val="clear" w:color="auto" w:fill="auto"/>
          </w:tcPr>
          <w:p w14:paraId="70E5EEE4" w14:textId="77777777" w:rsidR="00512FC7" w:rsidRPr="00512FC7" w:rsidRDefault="00512FC7" w:rsidP="00533FE7">
            <w:r w:rsidRPr="00512FC7">
              <w:t>938</w:t>
            </w:r>
          </w:p>
        </w:tc>
        <w:tc>
          <w:tcPr>
            <w:tcW w:w="2699" w:type="dxa"/>
            <w:shd w:val="clear" w:color="auto" w:fill="auto"/>
          </w:tcPr>
          <w:p w14:paraId="400A8F0C" w14:textId="77777777" w:rsidR="00512FC7" w:rsidRPr="00512FC7" w:rsidRDefault="00C411EF" w:rsidP="00533FE7">
            <w:hyperlink w:anchor="fld_NoCollInquiryQualifier" w:history="1">
              <w:r w:rsidR="00512FC7" w:rsidRPr="00533FE7">
                <w:rPr>
                  <w:rStyle w:val="Hyperlink"/>
                  <w:rFonts w:ascii="Times New Roman" w:hAnsi="Times New Roman"/>
                  <w:sz w:val="20"/>
                </w:rPr>
                <w:t>NoCollInquiryQualifier</w:t>
              </w:r>
            </w:hyperlink>
          </w:p>
        </w:tc>
      </w:tr>
      <w:tr w:rsidR="00512FC7" w:rsidRPr="00512FC7" w14:paraId="6154259D" w14:textId="77777777" w:rsidTr="00533FE7">
        <w:tc>
          <w:tcPr>
            <w:tcW w:w="828" w:type="dxa"/>
            <w:shd w:val="clear" w:color="auto" w:fill="auto"/>
          </w:tcPr>
          <w:p w14:paraId="62077E44" w14:textId="77777777" w:rsidR="00512FC7" w:rsidRPr="00512FC7" w:rsidRDefault="00512FC7" w:rsidP="00533FE7">
            <w:r w:rsidRPr="00512FC7">
              <w:t>936</w:t>
            </w:r>
          </w:p>
        </w:tc>
        <w:tc>
          <w:tcPr>
            <w:tcW w:w="2699" w:type="dxa"/>
            <w:shd w:val="clear" w:color="auto" w:fill="auto"/>
          </w:tcPr>
          <w:p w14:paraId="5483DA22" w14:textId="77777777" w:rsidR="00512FC7" w:rsidRPr="00512FC7" w:rsidRDefault="00C411EF" w:rsidP="00533FE7">
            <w:hyperlink w:anchor="fld_NoCompIDs" w:history="1">
              <w:r w:rsidR="00512FC7" w:rsidRPr="00533FE7">
                <w:rPr>
                  <w:rStyle w:val="Hyperlink"/>
                  <w:rFonts w:ascii="Times New Roman" w:hAnsi="Times New Roman"/>
                  <w:sz w:val="20"/>
                </w:rPr>
                <w:t>NoCompIDs</w:t>
              </w:r>
            </w:hyperlink>
          </w:p>
        </w:tc>
      </w:tr>
      <w:tr w:rsidR="00512FC7" w:rsidRPr="00512FC7" w14:paraId="58252C69" w14:textId="77777777" w:rsidTr="00533FE7">
        <w:tc>
          <w:tcPr>
            <w:tcW w:w="828" w:type="dxa"/>
            <w:shd w:val="clear" w:color="auto" w:fill="auto"/>
          </w:tcPr>
          <w:p w14:paraId="7433DB03" w14:textId="77777777" w:rsidR="00512FC7" w:rsidRPr="00512FC7" w:rsidRDefault="00512FC7" w:rsidP="00533FE7">
            <w:r w:rsidRPr="00512FC7">
              <w:t>1491</w:t>
            </w:r>
          </w:p>
        </w:tc>
        <w:tc>
          <w:tcPr>
            <w:tcW w:w="2699" w:type="dxa"/>
            <w:shd w:val="clear" w:color="auto" w:fill="auto"/>
          </w:tcPr>
          <w:p w14:paraId="04660046" w14:textId="77777777" w:rsidR="00512FC7" w:rsidRPr="00512FC7" w:rsidRDefault="00C411EF" w:rsidP="00533FE7">
            <w:hyperlink w:anchor="fld_NoComplexEventDates" w:history="1">
              <w:r w:rsidR="00512FC7" w:rsidRPr="00533FE7">
                <w:rPr>
                  <w:rStyle w:val="Hyperlink"/>
                  <w:rFonts w:ascii="Times New Roman" w:hAnsi="Times New Roman"/>
                  <w:sz w:val="20"/>
                </w:rPr>
                <w:t>NoComplexEventDates</w:t>
              </w:r>
            </w:hyperlink>
          </w:p>
        </w:tc>
      </w:tr>
      <w:tr w:rsidR="00512FC7" w:rsidRPr="00512FC7" w14:paraId="0671A3F8" w14:textId="77777777" w:rsidTr="00533FE7">
        <w:tc>
          <w:tcPr>
            <w:tcW w:w="828" w:type="dxa"/>
            <w:shd w:val="clear" w:color="auto" w:fill="auto"/>
          </w:tcPr>
          <w:p w14:paraId="25258DB7" w14:textId="77777777" w:rsidR="00512FC7" w:rsidRPr="00512FC7" w:rsidRDefault="00512FC7" w:rsidP="00533FE7">
            <w:r w:rsidRPr="00512FC7">
              <w:t>1483</w:t>
            </w:r>
          </w:p>
        </w:tc>
        <w:tc>
          <w:tcPr>
            <w:tcW w:w="2699" w:type="dxa"/>
            <w:shd w:val="clear" w:color="auto" w:fill="auto"/>
          </w:tcPr>
          <w:p w14:paraId="2CBA6997" w14:textId="77777777" w:rsidR="00512FC7" w:rsidRPr="00512FC7" w:rsidRDefault="00C411EF" w:rsidP="00533FE7">
            <w:hyperlink w:anchor="fld_NoComplexEvents" w:history="1">
              <w:r w:rsidR="00512FC7" w:rsidRPr="00533FE7">
                <w:rPr>
                  <w:rStyle w:val="Hyperlink"/>
                  <w:rFonts w:ascii="Times New Roman" w:hAnsi="Times New Roman"/>
                  <w:sz w:val="20"/>
                </w:rPr>
                <w:t>NoComplexEvents</w:t>
              </w:r>
            </w:hyperlink>
          </w:p>
        </w:tc>
      </w:tr>
      <w:tr w:rsidR="00512FC7" w:rsidRPr="00512FC7" w14:paraId="6EDC45A2" w14:textId="77777777" w:rsidTr="00533FE7">
        <w:tc>
          <w:tcPr>
            <w:tcW w:w="828" w:type="dxa"/>
            <w:shd w:val="clear" w:color="auto" w:fill="auto"/>
          </w:tcPr>
          <w:p w14:paraId="50AC19F7" w14:textId="77777777" w:rsidR="00512FC7" w:rsidRPr="00512FC7" w:rsidRDefault="00512FC7" w:rsidP="00533FE7">
            <w:r w:rsidRPr="00512FC7">
              <w:t>1494</w:t>
            </w:r>
          </w:p>
        </w:tc>
        <w:tc>
          <w:tcPr>
            <w:tcW w:w="2699" w:type="dxa"/>
            <w:shd w:val="clear" w:color="auto" w:fill="auto"/>
          </w:tcPr>
          <w:p w14:paraId="756CED66" w14:textId="77777777" w:rsidR="00512FC7" w:rsidRPr="00512FC7" w:rsidRDefault="00C411EF" w:rsidP="00533FE7">
            <w:hyperlink w:anchor="fld_NoComplexEventTimes" w:history="1">
              <w:r w:rsidR="00512FC7" w:rsidRPr="00533FE7">
                <w:rPr>
                  <w:rStyle w:val="Hyperlink"/>
                  <w:rFonts w:ascii="Times New Roman" w:hAnsi="Times New Roman"/>
                  <w:sz w:val="20"/>
                </w:rPr>
                <w:t>NoComplexEventTimes</w:t>
              </w:r>
            </w:hyperlink>
          </w:p>
        </w:tc>
      </w:tr>
      <w:tr w:rsidR="00512FC7" w:rsidRPr="00512FC7" w14:paraId="440E5332" w14:textId="77777777" w:rsidTr="00533FE7">
        <w:tc>
          <w:tcPr>
            <w:tcW w:w="828" w:type="dxa"/>
            <w:shd w:val="clear" w:color="auto" w:fill="auto"/>
          </w:tcPr>
          <w:p w14:paraId="13684121" w14:textId="77777777" w:rsidR="00512FC7" w:rsidRPr="00512FC7" w:rsidRDefault="00512FC7" w:rsidP="00533FE7">
            <w:r w:rsidRPr="00512FC7">
              <w:t>518</w:t>
            </w:r>
          </w:p>
        </w:tc>
        <w:tc>
          <w:tcPr>
            <w:tcW w:w="2699" w:type="dxa"/>
            <w:shd w:val="clear" w:color="auto" w:fill="auto"/>
          </w:tcPr>
          <w:p w14:paraId="21974A69" w14:textId="77777777" w:rsidR="00512FC7" w:rsidRPr="00512FC7" w:rsidRDefault="00C411EF" w:rsidP="00533FE7">
            <w:hyperlink w:anchor="fld_NoContAmts" w:history="1">
              <w:r w:rsidR="00512FC7" w:rsidRPr="00533FE7">
                <w:rPr>
                  <w:rStyle w:val="Hyperlink"/>
                  <w:rFonts w:ascii="Times New Roman" w:hAnsi="Times New Roman"/>
                  <w:sz w:val="20"/>
                </w:rPr>
                <w:t>NoContAmts</w:t>
              </w:r>
            </w:hyperlink>
          </w:p>
        </w:tc>
      </w:tr>
      <w:tr w:rsidR="00DE5358" w:rsidRPr="00DE5358" w14:paraId="7EEE3A26" w14:textId="77777777" w:rsidTr="00BD0927">
        <w:trPr>
          <w:del w:id="4658" w:author="Administrator" w:date="2011-08-18T10:26:00Z"/>
        </w:trPr>
        <w:tc>
          <w:tcPr>
            <w:tcW w:w="828" w:type="dxa"/>
            <w:shd w:val="clear" w:color="auto" w:fill="auto"/>
          </w:tcPr>
          <w:p w14:paraId="1F4F8412" w14:textId="77777777" w:rsidR="00DE5358" w:rsidRPr="00DE5358" w:rsidRDefault="00DE5358" w:rsidP="00DE5358">
            <w:pPr>
              <w:rPr>
                <w:del w:id="4659" w:author="Administrator" w:date="2011-08-18T10:26:00Z"/>
              </w:rPr>
            </w:pPr>
            <w:del w:id="4660" w:author="Administrator" w:date="2011-08-18T10:26:00Z">
              <w:r w:rsidRPr="00DE5358">
                <w:delText>1522</w:delText>
              </w:r>
            </w:del>
          </w:p>
        </w:tc>
        <w:tc>
          <w:tcPr>
            <w:tcW w:w="2699" w:type="dxa"/>
            <w:shd w:val="clear" w:color="auto" w:fill="auto"/>
          </w:tcPr>
          <w:p w14:paraId="488A5BBD" w14:textId="77777777" w:rsidR="00DE5358" w:rsidRPr="00DE5358" w:rsidRDefault="00DE5358" w:rsidP="00DE5358">
            <w:pPr>
              <w:rPr>
                <w:del w:id="4661" w:author="Administrator" w:date="2011-08-18T10:26:00Z"/>
              </w:rPr>
            </w:pPr>
            <w:del w:id="4662" w:author="Administrator" w:date="2011-08-18T10:26:00Z">
              <w:r>
                <w:fldChar w:fldCharType="begin"/>
              </w:r>
              <w:r>
                <w:delInstrText xml:space="preserve"> HYPERLINK  \l "fld_NoContextPartyIDs" </w:delInstrText>
              </w:r>
              <w:r>
                <w:fldChar w:fldCharType="separate"/>
              </w:r>
              <w:r w:rsidRPr="00BD0927">
                <w:rPr>
                  <w:rStyle w:val="Hyperlink"/>
                  <w:rFonts w:ascii="Times New Roman" w:hAnsi="Times New Roman"/>
                  <w:sz w:val="20"/>
                </w:rPr>
                <w:delText>NoContextPartyIDs</w:delText>
              </w:r>
              <w:r>
                <w:fldChar w:fldCharType="end"/>
              </w:r>
            </w:del>
          </w:p>
        </w:tc>
      </w:tr>
      <w:tr w:rsidR="00DE5358" w:rsidRPr="00DE5358" w14:paraId="3E72C173" w14:textId="77777777" w:rsidTr="00BD0927">
        <w:trPr>
          <w:del w:id="4663" w:author="Administrator" w:date="2011-08-18T10:26:00Z"/>
        </w:trPr>
        <w:tc>
          <w:tcPr>
            <w:tcW w:w="828" w:type="dxa"/>
            <w:shd w:val="clear" w:color="auto" w:fill="auto"/>
          </w:tcPr>
          <w:p w14:paraId="1439B181" w14:textId="77777777" w:rsidR="00DE5358" w:rsidRPr="00DE5358" w:rsidRDefault="00DE5358" w:rsidP="00DE5358">
            <w:pPr>
              <w:rPr>
                <w:del w:id="4664" w:author="Administrator" w:date="2011-08-18T10:26:00Z"/>
              </w:rPr>
            </w:pPr>
            <w:del w:id="4665" w:author="Administrator" w:date="2011-08-18T10:26:00Z">
              <w:r w:rsidRPr="00DE5358">
                <w:delText>1526</w:delText>
              </w:r>
            </w:del>
          </w:p>
        </w:tc>
        <w:tc>
          <w:tcPr>
            <w:tcW w:w="2699" w:type="dxa"/>
            <w:shd w:val="clear" w:color="auto" w:fill="auto"/>
          </w:tcPr>
          <w:p w14:paraId="045B5259" w14:textId="77777777" w:rsidR="00DE5358" w:rsidRPr="00DE5358" w:rsidRDefault="00DE5358" w:rsidP="00DE5358">
            <w:pPr>
              <w:rPr>
                <w:del w:id="4666" w:author="Administrator" w:date="2011-08-18T10:26:00Z"/>
              </w:rPr>
            </w:pPr>
            <w:del w:id="4667" w:author="Administrator" w:date="2011-08-18T10:26:00Z">
              <w:r>
                <w:fldChar w:fldCharType="begin"/>
              </w:r>
              <w:r>
                <w:delInstrText xml:space="preserve"> HYPERLINK  \l "fld_NoContextPartySubIDs" </w:delInstrText>
              </w:r>
              <w:r>
                <w:fldChar w:fldCharType="separate"/>
              </w:r>
              <w:r w:rsidRPr="00BD0927">
                <w:rPr>
                  <w:rStyle w:val="Hyperlink"/>
                  <w:rFonts w:ascii="Times New Roman" w:hAnsi="Times New Roman"/>
                  <w:sz w:val="20"/>
                </w:rPr>
                <w:delText>NoContextPartySubIDs</w:delText>
              </w:r>
              <w:r>
                <w:fldChar w:fldCharType="end"/>
              </w:r>
            </w:del>
          </w:p>
        </w:tc>
      </w:tr>
      <w:tr w:rsidR="00512FC7" w:rsidRPr="00512FC7" w14:paraId="5988A01D" w14:textId="77777777" w:rsidTr="00533FE7">
        <w:tc>
          <w:tcPr>
            <w:tcW w:w="828" w:type="dxa"/>
            <w:shd w:val="clear" w:color="auto" w:fill="auto"/>
          </w:tcPr>
          <w:p w14:paraId="749A6FB7" w14:textId="77777777" w:rsidR="00512FC7" w:rsidRPr="00512FC7" w:rsidRDefault="00512FC7" w:rsidP="00533FE7">
            <w:r w:rsidRPr="00512FC7">
              <w:t>382</w:t>
            </w:r>
          </w:p>
        </w:tc>
        <w:tc>
          <w:tcPr>
            <w:tcW w:w="2699" w:type="dxa"/>
            <w:shd w:val="clear" w:color="auto" w:fill="auto"/>
          </w:tcPr>
          <w:p w14:paraId="63BCB56A" w14:textId="77777777" w:rsidR="00512FC7" w:rsidRPr="00512FC7" w:rsidRDefault="00C411EF" w:rsidP="00533FE7">
            <w:hyperlink w:anchor="fld_NoContraBrokers" w:history="1">
              <w:r w:rsidR="00512FC7" w:rsidRPr="00533FE7">
                <w:rPr>
                  <w:rStyle w:val="Hyperlink"/>
                  <w:rFonts w:ascii="Times New Roman" w:hAnsi="Times New Roman"/>
                  <w:sz w:val="20"/>
                </w:rPr>
                <w:t>NoContraBrokers</w:t>
              </w:r>
            </w:hyperlink>
          </w:p>
        </w:tc>
      </w:tr>
      <w:tr w:rsidR="00512FC7" w:rsidRPr="00512FC7" w14:paraId="2E71946C" w14:textId="77777777" w:rsidTr="00533FE7">
        <w:tc>
          <w:tcPr>
            <w:tcW w:w="828" w:type="dxa"/>
            <w:shd w:val="clear" w:color="auto" w:fill="auto"/>
          </w:tcPr>
          <w:p w14:paraId="697354FF" w14:textId="77777777" w:rsidR="00512FC7" w:rsidRPr="00512FC7" w:rsidRDefault="00512FC7" w:rsidP="00533FE7">
            <w:r w:rsidRPr="00512FC7">
              <w:t>580</w:t>
            </w:r>
          </w:p>
        </w:tc>
        <w:tc>
          <w:tcPr>
            <w:tcW w:w="2699" w:type="dxa"/>
            <w:shd w:val="clear" w:color="auto" w:fill="auto"/>
          </w:tcPr>
          <w:p w14:paraId="08909A06" w14:textId="77777777" w:rsidR="00512FC7" w:rsidRPr="00512FC7" w:rsidRDefault="00C411EF" w:rsidP="00533FE7">
            <w:hyperlink w:anchor="fld_NoDates" w:history="1">
              <w:r w:rsidR="00512FC7" w:rsidRPr="00533FE7">
                <w:rPr>
                  <w:rStyle w:val="Hyperlink"/>
                  <w:rFonts w:ascii="Times New Roman" w:hAnsi="Times New Roman"/>
                  <w:sz w:val="20"/>
                </w:rPr>
                <w:t>NoDates</w:t>
              </w:r>
            </w:hyperlink>
          </w:p>
        </w:tc>
      </w:tr>
      <w:tr w:rsidR="00512FC7" w:rsidRPr="00512FC7" w14:paraId="70D8DD9A" w14:textId="77777777" w:rsidTr="00533FE7">
        <w:tc>
          <w:tcPr>
            <w:tcW w:w="828" w:type="dxa"/>
            <w:shd w:val="clear" w:color="auto" w:fill="auto"/>
          </w:tcPr>
          <w:p w14:paraId="5657CE92" w14:textId="77777777" w:rsidR="00512FC7" w:rsidRPr="00512FC7" w:rsidRDefault="00512FC7" w:rsidP="00533FE7">
            <w:r w:rsidRPr="00512FC7">
              <w:t>1286</w:t>
            </w:r>
          </w:p>
        </w:tc>
        <w:tc>
          <w:tcPr>
            <w:tcW w:w="2699" w:type="dxa"/>
            <w:shd w:val="clear" w:color="auto" w:fill="auto"/>
          </w:tcPr>
          <w:p w14:paraId="019CA0FE" w14:textId="77777777" w:rsidR="00512FC7" w:rsidRPr="00512FC7" w:rsidRDefault="00C411EF" w:rsidP="00533FE7">
            <w:hyperlink w:anchor="fld_NoDerivativeEvents" w:history="1">
              <w:r w:rsidR="00512FC7" w:rsidRPr="00533FE7">
                <w:rPr>
                  <w:rStyle w:val="Hyperlink"/>
                  <w:rFonts w:ascii="Times New Roman" w:hAnsi="Times New Roman"/>
                  <w:sz w:val="20"/>
                </w:rPr>
                <w:t>NoDerivativeEvents</w:t>
              </w:r>
            </w:hyperlink>
          </w:p>
        </w:tc>
      </w:tr>
      <w:tr w:rsidR="00512FC7" w:rsidRPr="00512FC7" w14:paraId="26E0A9CF" w14:textId="77777777" w:rsidTr="00533FE7">
        <w:tc>
          <w:tcPr>
            <w:tcW w:w="828" w:type="dxa"/>
            <w:shd w:val="clear" w:color="auto" w:fill="auto"/>
          </w:tcPr>
          <w:p w14:paraId="4ABA5907" w14:textId="77777777" w:rsidR="00512FC7" w:rsidRPr="00512FC7" w:rsidRDefault="00512FC7" w:rsidP="00533FE7">
            <w:r w:rsidRPr="00512FC7">
              <w:t>1311</w:t>
            </w:r>
          </w:p>
        </w:tc>
        <w:tc>
          <w:tcPr>
            <w:tcW w:w="2699" w:type="dxa"/>
            <w:shd w:val="clear" w:color="auto" w:fill="auto"/>
          </w:tcPr>
          <w:p w14:paraId="69F63F20" w14:textId="77777777" w:rsidR="00512FC7" w:rsidRPr="00512FC7" w:rsidRDefault="00C411EF" w:rsidP="00533FE7">
            <w:hyperlink w:anchor="fld_NoDerivativeInstrAttrib" w:history="1">
              <w:r w:rsidR="00512FC7" w:rsidRPr="00533FE7">
                <w:rPr>
                  <w:rStyle w:val="Hyperlink"/>
                  <w:rFonts w:ascii="Times New Roman" w:hAnsi="Times New Roman"/>
                  <w:sz w:val="20"/>
                </w:rPr>
                <w:t>NoDerivativeInstrAttrib</w:t>
              </w:r>
            </w:hyperlink>
          </w:p>
        </w:tc>
      </w:tr>
      <w:tr w:rsidR="00512FC7" w:rsidRPr="00512FC7" w14:paraId="4CE94828" w14:textId="77777777" w:rsidTr="00533FE7">
        <w:tc>
          <w:tcPr>
            <w:tcW w:w="828" w:type="dxa"/>
            <w:shd w:val="clear" w:color="auto" w:fill="auto"/>
          </w:tcPr>
          <w:p w14:paraId="13DF355B" w14:textId="77777777" w:rsidR="00512FC7" w:rsidRPr="00512FC7" w:rsidRDefault="00512FC7" w:rsidP="00533FE7">
            <w:r w:rsidRPr="00512FC7">
              <w:t>1292</w:t>
            </w:r>
          </w:p>
        </w:tc>
        <w:tc>
          <w:tcPr>
            <w:tcW w:w="2699" w:type="dxa"/>
            <w:shd w:val="clear" w:color="auto" w:fill="auto"/>
          </w:tcPr>
          <w:p w14:paraId="750E9EA6" w14:textId="77777777" w:rsidR="00512FC7" w:rsidRPr="00512FC7" w:rsidRDefault="00C411EF" w:rsidP="00533FE7">
            <w:hyperlink w:anchor="fld_NoDerivativeInstrumentParties" w:history="1">
              <w:r w:rsidR="00512FC7" w:rsidRPr="00533FE7">
                <w:rPr>
                  <w:rStyle w:val="Hyperlink"/>
                  <w:rFonts w:ascii="Times New Roman" w:hAnsi="Times New Roman"/>
                  <w:sz w:val="20"/>
                </w:rPr>
                <w:t>NoDerivativeInstrumentParties</w:t>
              </w:r>
            </w:hyperlink>
          </w:p>
        </w:tc>
      </w:tr>
      <w:tr w:rsidR="00512FC7" w:rsidRPr="00512FC7" w14:paraId="01CC7A7F" w14:textId="77777777" w:rsidTr="00533FE7">
        <w:tc>
          <w:tcPr>
            <w:tcW w:w="828" w:type="dxa"/>
            <w:shd w:val="clear" w:color="auto" w:fill="auto"/>
          </w:tcPr>
          <w:p w14:paraId="2C81F821" w14:textId="77777777" w:rsidR="00512FC7" w:rsidRPr="00512FC7" w:rsidRDefault="00512FC7" w:rsidP="00533FE7">
            <w:r w:rsidRPr="00512FC7">
              <w:t>1296</w:t>
            </w:r>
          </w:p>
        </w:tc>
        <w:tc>
          <w:tcPr>
            <w:tcW w:w="2699" w:type="dxa"/>
            <w:shd w:val="clear" w:color="auto" w:fill="auto"/>
          </w:tcPr>
          <w:p w14:paraId="1118DC6A" w14:textId="77777777" w:rsidR="00512FC7" w:rsidRPr="00512FC7" w:rsidRDefault="00C411EF" w:rsidP="00533FE7">
            <w:hyperlink w:anchor="fld_NoDerivativeInstrumentPartySubIDs" w:history="1">
              <w:r w:rsidR="00512FC7" w:rsidRPr="00533FE7">
                <w:rPr>
                  <w:rStyle w:val="Hyperlink"/>
                  <w:rFonts w:ascii="Times New Roman" w:hAnsi="Times New Roman"/>
                  <w:sz w:val="20"/>
                </w:rPr>
                <w:t>NoDerivativeInstrumentPartySubIDs</w:t>
              </w:r>
            </w:hyperlink>
          </w:p>
        </w:tc>
      </w:tr>
      <w:tr w:rsidR="00512FC7" w:rsidRPr="00512FC7" w14:paraId="4D9D683F" w14:textId="77777777" w:rsidTr="00533FE7">
        <w:tc>
          <w:tcPr>
            <w:tcW w:w="828" w:type="dxa"/>
            <w:shd w:val="clear" w:color="auto" w:fill="auto"/>
          </w:tcPr>
          <w:p w14:paraId="1C83FF27" w14:textId="77777777" w:rsidR="00512FC7" w:rsidRPr="00512FC7" w:rsidRDefault="00512FC7" w:rsidP="00533FE7">
            <w:r w:rsidRPr="00512FC7">
              <w:t>1218</w:t>
            </w:r>
          </w:p>
        </w:tc>
        <w:tc>
          <w:tcPr>
            <w:tcW w:w="2699" w:type="dxa"/>
            <w:shd w:val="clear" w:color="auto" w:fill="auto"/>
          </w:tcPr>
          <w:p w14:paraId="0EE04AAC" w14:textId="77777777" w:rsidR="00512FC7" w:rsidRPr="00512FC7" w:rsidRDefault="00C411EF" w:rsidP="00533FE7">
            <w:hyperlink w:anchor="fld_NoDerivativeSecurityAltID" w:history="1">
              <w:r w:rsidR="00512FC7" w:rsidRPr="00533FE7">
                <w:rPr>
                  <w:rStyle w:val="Hyperlink"/>
                  <w:rFonts w:ascii="Times New Roman" w:hAnsi="Times New Roman"/>
                  <w:sz w:val="20"/>
                </w:rPr>
                <w:t>NoDerivativeSecurityAltID</w:t>
              </w:r>
            </w:hyperlink>
          </w:p>
        </w:tc>
      </w:tr>
      <w:tr w:rsidR="00512FC7" w:rsidRPr="00512FC7" w14:paraId="3ABD98A9" w14:textId="77777777" w:rsidTr="00533FE7">
        <w:tc>
          <w:tcPr>
            <w:tcW w:w="828" w:type="dxa"/>
            <w:shd w:val="clear" w:color="auto" w:fill="auto"/>
          </w:tcPr>
          <w:p w14:paraId="2AB528D5" w14:textId="77777777" w:rsidR="00512FC7" w:rsidRPr="00512FC7" w:rsidRDefault="00512FC7" w:rsidP="00533FE7">
            <w:r w:rsidRPr="00512FC7">
              <w:t>510</w:t>
            </w:r>
          </w:p>
        </w:tc>
        <w:tc>
          <w:tcPr>
            <w:tcW w:w="2699" w:type="dxa"/>
            <w:shd w:val="clear" w:color="auto" w:fill="auto"/>
          </w:tcPr>
          <w:p w14:paraId="02EC3518" w14:textId="77777777" w:rsidR="00512FC7" w:rsidRPr="00512FC7" w:rsidRDefault="00C411EF" w:rsidP="00533FE7">
            <w:hyperlink w:anchor="fld_NoDistribInsts" w:history="1">
              <w:r w:rsidR="00512FC7" w:rsidRPr="00533FE7">
                <w:rPr>
                  <w:rStyle w:val="Hyperlink"/>
                  <w:rFonts w:ascii="Times New Roman" w:hAnsi="Times New Roman"/>
                  <w:sz w:val="20"/>
                </w:rPr>
                <w:t>NoDistribInsts</w:t>
              </w:r>
            </w:hyperlink>
          </w:p>
        </w:tc>
      </w:tr>
      <w:tr w:rsidR="00512FC7" w:rsidRPr="00512FC7" w14:paraId="467474E6" w14:textId="77777777" w:rsidTr="00533FE7">
        <w:tc>
          <w:tcPr>
            <w:tcW w:w="828" w:type="dxa"/>
            <w:shd w:val="clear" w:color="auto" w:fill="auto"/>
          </w:tcPr>
          <w:p w14:paraId="1696550E" w14:textId="77777777" w:rsidR="00512FC7" w:rsidRPr="00512FC7" w:rsidRDefault="00512FC7" w:rsidP="00533FE7">
            <w:r w:rsidRPr="00512FC7">
              <w:t>85</w:t>
            </w:r>
          </w:p>
        </w:tc>
        <w:tc>
          <w:tcPr>
            <w:tcW w:w="2699" w:type="dxa"/>
            <w:shd w:val="clear" w:color="auto" w:fill="auto"/>
          </w:tcPr>
          <w:p w14:paraId="2049B369" w14:textId="77777777" w:rsidR="00512FC7" w:rsidRPr="00512FC7" w:rsidRDefault="00C411EF" w:rsidP="00533FE7">
            <w:hyperlink w:anchor="fld_NoDlvyInst" w:history="1">
              <w:r w:rsidR="00512FC7" w:rsidRPr="00533FE7">
                <w:rPr>
                  <w:rStyle w:val="Hyperlink"/>
                  <w:rFonts w:ascii="Times New Roman" w:hAnsi="Times New Roman"/>
                  <w:sz w:val="20"/>
                </w:rPr>
                <w:t>NoDlvyInst</w:t>
              </w:r>
            </w:hyperlink>
          </w:p>
        </w:tc>
      </w:tr>
      <w:tr w:rsidR="00512FC7" w:rsidRPr="00512FC7" w14:paraId="20519032" w14:textId="77777777" w:rsidTr="00533FE7">
        <w:tc>
          <w:tcPr>
            <w:tcW w:w="828" w:type="dxa"/>
            <w:shd w:val="clear" w:color="auto" w:fill="auto"/>
          </w:tcPr>
          <w:p w14:paraId="7CB56668" w14:textId="77777777" w:rsidR="00512FC7" w:rsidRPr="00512FC7" w:rsidRDefault="00512FC7" w:rsidP="00533FE7">
            <w:r w:rsidRPr="00512FC7">
              <w:t>864</w:t>
            </w:r>
          </w:p>
        </w:tc>
        <w:tc>
          <w:tcPr>
            <w:tcW w:w="2699" w:type="dxa"/>
            <w:shd w:val="clear" w:color="auto" w:fill="auto"/>
          </w:tcPr>
          <w:p w14:paraId="56268F3A" w14:textId="77777777" w:rsidR="00512FC7" w:rsidRPr="00512FC7" w:rsidRDefault="00C411EF" w:rsidP="00533FE7">
            <w:hyperlink w:anchor="fld_NoEvents" w:history="1">
              <w:r w:rsidR="00512FC7" w:rsidRPr="00533FE7">
                <w:rPr>
                  <w:rStyle w:val="Hyperlink"/>
                  <w:rFonts w:ascii="Times New Roman" w:hAnsi="Times New Roman"/>
                  <w:sz w:val="20"/>
                </w:rPr>
                <w:t>NoEvents</w:t>
              </w:r>
            </w:hyperlink>
          </w:p>
        </w:tc>
      </w:tr>
      <w:tr w:rsidR="00512FC7" w:rsidRPr="00512FC7" w14:paraId="79EA2AB3" w14:textId="77777777" w:rsidTr="00533FE7">
        <w:tc>
          <w:tcPr>
            <w:tcW w:w="828" w:type="dxa"/>
            <w:shd w:val="clear" w:color="auto" w:fill="auto"/>
          </w:tcPr>
          <w:p w14:paraId="741585C2" w14:textId="77777777" w:rsidR="00512FC7" w:rsidRPr="00512FC7" w:rsidRDefault="00512FC7" w:rsidP="00533FE7">
            <w:r w:rsidRPr="00512FC7">
              <w:t>1232</w:t>
            </w:r>
          </w:p>
        </w:tc>
        <w:tc>
          <w:tcPr>
            <w:tcW w:w="2699" w:type="dxa"/>
            <w:shd w:val="clear" w:color="auto" w:fill="auto"/>
          </w:tcPr>
          <w:p w14:paraId="78B95B22" w14:textId="77777777" w:rsidR="00512FC7" w:rsidRPr="00512FC7" w:rsidRDefault="00C411EF" w:rsidP="00533FE7">
            <w:hyperlink w:anchor="fld_NoExecInstRules" w:history="1">
              <w:r w:rsidR="00512FC7" w:rsidRPr="00533FE7">
                <w:rPr>
                  <w:rStyle w:val="Hyperlink"/>
                  <w:rFonts w:ascii="Times New Roman" w:hAnsi="Times New Roman"/>
                  <w:sz w:val="20"/>
                </w:rPr>
                <w:t>NoExecInstRules</w:t>
              </w:r>
            </w:hyperlink>
          </w:p>
        </w:tc>
      </w:tr>
      <w:tr w:rsidR="00512FC7" w:rsidRPr="00512FC7" w14:paraId="617F63A6" w14:textId="77777777" w:rsidTr="00533FE7">
        <w:tc>
          <w:tcPr>
            <w:tcW w:w="828" w:type="dxa"/>
            <w:shd w:val="clear" w:color="auto" w:fill="auto"/>
          </w:tcPr>
          <w:p w14:paraId="2774FEE7" w14:textId="77777777" w:rsidR="00512FC7" w:rsidRPr="00512FC7" w:rsidRDefault="00512FC7" w:rsidP="00533FE7">
            <w:r w:rsidRPr="00512FC7">
              <w:t>124</w:t>
            </w:r>
          </w:p>
        </w:tc>
        <w:tc>
          <w:tcPr>
            <w:tcW w:w="2699" w:type="dxa"/>
            <w:shd w:val="clear" w:color="auto" w:fill="auto"/>
          </w:tcPr>
          <w:p w14:paraId="4E63B0B8" w14:textId="77777777" w:rsidR="00512FC7" w:rsidRPr="00512FC7" w:rsidRDefault="00C411EF" w:rsidP="00533FE7">
            <w:hyperlink w:anchor="fld_NoExecs" w:history="1">
              <w:r w:rsidR="00512FC7" w:rsidRPr="00533FE7">
                <w:rPr>
                  <w:rStyle w:val="Hyperlink"/>
                  <w:rFonts w:ascii="Times New Roman" w:hAnsi="Times New Roman"/>
                  <w:sz w:val="20"/>
                </w:rPr>
                <w:t>NoExecs</w:t>
              </w:r>
            </w:hyperlink>
          </w:p>
        </w:tc>
      </w:tr>
      <w:tr w:rsidR="00512FC7" w:rsidRPr="00512FC7" w14:paraId="0908E607" w14:textId="77777777" w:rsidTr="00533FE7">
        <w:tc>
          <w:tcPr>
            <w:tcW w:w="828" w:type="dxa"/>
            <w:shd w:val="clear" w:color="auto" w:fill="auto"/>
          </w:tcPr>
          <w:p w14:paraId="6F1ECB37" w14:textId="77777777" w:rsidR="00512FC7" w:rsidRPr="00512FC7" w:rsidRDefault="00512FC7" w:rsidP="00533FE7">
            <w:r w:rsidRPr="00512FC7">
              <w:t>981</w:t>
            </w:r>
          </w:p>
        </w:tc>
        <w:tc>
          <w:tcPr>
            <w:tcW w:w="2699" w:type="dxa"/>
            <w:shd w:val="clear" w:color="auto" w:fill="auto"/>
          </w:tcPr>
          <w:p w14:paraId="0B66FD1D" w14:textId="77777777" w:rsidR="00512FC7" w:rsidRPr="00512FC7" w:rsidRDefault="00C411EF" w:rsidP="00533FE7">
            <w:hyperlink w:anchor="fld_NoExpiration" w:history="1">
              <w:r w:rsidR="00512FC7" w:rsidRPr="00533FE7">
                <w:rPr>
                  <w:rStyle w:val="Hyperlink"/>
                  <w:rFonts w:ascii="Times New Roman" w:hAnsi="Times New Roman"/>
                  <w:sz w:val="20"/>
                </w:rPr>
                <w:t>NoExpiration</w:t>
              </w:r>
            </w:hyperlink>
          </w:p>
        </w:tc>
      </w:tr>
      <w:tr w:rsidR="00512FC7" w:rsidRPr="00512FC7" w14:paraId="049EB41C" w14:textId="77777777" w:rsidTr="00533FE7">
        <w:tc>
          <w:tcPr>
            <w:tcW w:w="828" w:type="dxa"/>
            <w:shd w:val="clear" w:color="auto" w:fill="auto"/>
          </w:tcPr>
          <w:p w14:paraId="356D5FA1" w14:textId="77777777" w:rsidR="00512FC7" w:rsidRPr="00512FC7" w:rsidRDefault="00512FC7" w:rsidP="00533FE7">
            <w:r w:rsidRPr="00512FC7">
              <w:t>1362</w:t>
            </w:r>
          </w:p>
        </w:tc>
        <w:tc>
          <w:tcPr>
            <w:tcW w:w="2699" w:type="dxa"/>
            <w:shd w:val="clear" w:color="auto" w:fill="auto"/>
          </w:tcPr>
          <w:p w14:paraId="3FFA6919" w14:textId="77777777" w:rsidR="00512FC7" w:rsidRPr="00512FC7" w:rsidRDefault="00C411EF" w:rsidP="00533FE7">
            <w:hyperlink w:anchor="fld_NoFills" w:history="1">
              <w:r w:rsidR="00512FC7" w:rsidRPr="00533FE7">
                <w:rPr>
                  <w:rStyle w:val="Hyperlink"/>
                  <w:rFonts w:ascii="Times New Roman" w:hAnsi="Times New Roman"/>
                  <w:sz w:val="20"/>
                </w:rPr>
                <w:t>NoFills</w:t>
              </w:r>
            </w:hyperlink>
          </w:p>
        </w:tc>
      </w:tr>
      <w:tr w:rsidR="00512FC7" w:rsidRPr="00512FC7" w14:paraId="5B1E46A5" w14:textId="77777777" w:rsidTr="00533FE7">
        <w:tc>
          <w:tcPr>
            <w:tcW w:w="828" w:type="dxa"/>
            <w:shd w:val="clear" w:color="auto" w:fill="auto"/>
          </w:tcPr>
          <w:p w14:paraId="57704959" w14:textId="77777777" w:rsidR="00512FC7" w:rsidRPr="00512FC7" w:rsidRDefault="00512FC7" w:rsidP="00533FE7">
            <w:r w:rsidRPr="00512FC7">
              <w:t>627</w:t>
            </w:r>
          </w:p>
        </w:tc>
        <w:tc>
          <w:tcPr>
            <w:tcW w:w="2699" w:type="dxa"/>
            <w:shd w:val="clear" w:color="auto" w:fill="auto"/>
          </w:tcPr>
          <w:p w14:paraId="09BAB77F" w14:textId="77777777" w:rsidR="00512FC7" w:rsidRPr="00512FC7" w:rsidRDefault="00C411EF" w:rsidP="00533FE7">
            <w:hyperlink w:anchor="fld_NoHops" w:history="1">
              <w:r w:rsidR="00512FC7" w:rsidRPr="00533FE7">
                <w:rPr>
                  <w:rStyle w:val="Hyperlink"/>
                  <w:rFonts w:ascii="Times New Roman" w:hAnsi="Times New Roman"/>
                  <w:sz w:val="20"/>
                </w:rPr>
                <w:t>NoHops</w:t>
              </w:r>
            </w:hyperlink>
          </w:p>
        </w:tc>
      </w:tr>
      <w:tr w:rsidR="00512FC7" w:rsidRPr="00512FC7" w14:paraId="59A1000F" w14:textId="77777777" w:rsidTr="00533FE7">
        <w:tc>
          <w:tcPr>
            <w:tcW w:w="828" w:type="dxa"/>
            <w:shd w:val="clear" w:color="auto" w:fill="auto"/>
          </w:tcPr>
          <w:p w14:paraId="33891B08" w14:textId="77777777" w:rsidR="00512FC7" w:rsidRPr="00512FC7" w:rsidRDefault="00512FC7" w:rsidP="00533FE7">
            <w:r w:rsidRPr="00512FC7">
              <w:t>870</w:t>
            </w:r>
          </w:p>
        </w:tc>
        <w:tc>
          <w:tcPr>
            <w:tcW w:w="2699" w:type="dxa"/>
            <w:shd w:val="clear" w:color="auto" w:fill="auto"/>
          </w:tcPr>
          <w:p w14:paraId="2DDEDBBF" w14:textId="77777777" w:rsidR="00512FC7" w:rsidRPr="00512FC7" w:rsidRDefault="00C411EF" w:rsidP="00533FE7">
            <w:hyperlink w:anchor="fld_NoInstrAttrib" w:history="1">
              <w:r w:rsidR="00512FC7" w:rsidRPr="00533FE7">
                <w:rPr>
                  <w:rStyle w:val="Hyperlink"/>
                  <w:rFonts w:ascii="Times New Roman" w:hAnsi="Times New Roman"/>
                  <w:sz w:val="20"/>
                </w:rPr>
                <w:t>NoInstrAttrib</w:t>
              </w:r>
            </w:hyperlink>
          </w:p>
        </w:tc>
      </w:tr>
      <w:tr w:rsidR="00512FC7" w:rsidRPr="00512FC7" w14:paraId="7D0F8EA1" w14:textId="77777777" w:rsidTr="00533FE7">
        <w:tc>
          <w:tcPr>
            <w:tcW w:w="828" w:type="dxa"/>
            <w:shd w:val="clear" w:color="auto" w:fill="auto"/>
          </w:tcPr>
          <w:p w14:paraId="108C18D8" w14:textId="77777777" w:rsidR="00512FC7" w:rsidRPr="00512FC7" w:rsidRDefault="00512FC7" w:rsidP="00533FE7">
            <w:r w:rsidRPr="00512FC7">
              <w:t>1018</w:t>
            </w:r>
          </w:p>
        </w:tc>
        <w:tc>
          <w:tcPr>
            <w:tcW w:w="2699" w:type="dxa"/>
            <w:shd w:val="clear" w:color="auto" w:fill="auto"/>
          </w:tcPr>
          <w:p w14:paraId="69A1BE54" w14:textId="77777777" w:rsidR="00512FC7" w:rsidRPr="00512FC7" w:rsidRDefault="00C411EF" w:rsidP="00533FE7">
            <w:hyperlink w:anchor="fld_NoInstrumentParties" w:history="1">
              <w:r w:rsidR="00512FC7" w:rsidRPr="00533FE7">
                <w:rPr>
                  <w:rStyle w:val="Hyperlink"/>
                  <w:rFonts w:ascii="Times New Roman" w:hAnsi="Times New Roman"/>
                  <w:sz w:val="20"/>
                </w:rPr>
                <w:t>NoInstrumentParties</w:t>
              </w:r>
            </w:hyperlink>
          </w:p>
        </w:tc>
      </w:tr>
      <w:tr w:rsidR="00512FC7" w:rsidRPr="00512FC7" w14:paraId="598DE4D0" w14:textId="77777777" w:rsidTr="00533FE7">
        <w:tc>
          <w:tcPr>
            <w:tcW w:w="828" w:type="dxa"/>
            <w:shd w:val="clear" w:color="auto" w:fill="auto"/>
          </w:tcPr>
          <w:p w14:paraId="58DFA8D4" w14:textId="77777777" w:rsidR="00512FC7" w:rsidRPr="00512FC7" w:rsidRDefault="00512FC7" w:rsidP="00533FE7">
            <w:r w:rsidRPr="00512FC7">
              <w:t>1052</w:t>
            </w:r>
          </w:p>
        </w:tc>
        <w:tc>
          <w:tcPr>
            <w:tcW w:w="2699" w:type="dxa"/>
            <w:shd w:val="clear" w:color="auto" w:fill="auto"/>
          </w:tcPr>
          <w:p w14:paraId="175CAE0D" w14:textId="77777777" w:rsidR="00512FC7" w:rsidRPr="00512FC7" w:rsidRDefault="00C411EF" w:rsidP="00533FE7">
            <w:hyperlink w:anchor="fld_NoInstrumentPartySubIDs" w:history="1">
              <w:r w:rsidR="00512FC7" w:rsidRPr="00533FE7">
                <w:rPr>
                  <w:rStyle w:val="Hyperlink"/>
                  <w:rFonts w:ascii="Times New Roman" w:hAnsi="Times New Roman"/>
                  <w:sz w:val="20"/>
                </w:rPr>
                <w:t>NoInstrumentPartySubIDs</w:t>
              </w:r>
            </w:hyperlink>
          </w:p>
        </w:tc>
      </w:tr>
      <w:tr w:rsidR="00512FC7" w:rsidRPr="00512FC7" w14:paraId="474B67EA" w14:textId="77777777" w:rsidTr="00533FE7">
        <w:tc>
          <w:tcPr>
            <w:tcW w:w="828" w:type="dxa"/>
            <w:shd w:val="clear" w:color="auto" w:fill="auto"/>
          </w:tcPr>
          <w:p w14:paraId="338FF354" w14:textId="77777777" w:rsidR="00512FC7" w:rsidRPr="00512FC7" w:rsidRDefault="00512FC7" w:rsidP="00533FE7">
            <w:r w:rsidRPr="00512FC7">
              <w:t>199</w:t>
            </w:r>
          </w:p>
        </w:tc>
        <w:tc>
          <w:tcPr>
            <w:tcW w:w="2699" w:type="dxa"/>
            <w:shd w:val="clear" w:color="auto" w:fill="auto"/>
          </w:tcPr>
          <w:p w14:paraId="3476A958" w14:textId="77777777" w:rsidR="00512FC7" w:rsidRPr="00512FC7" w:rsidRDefault="00C411EF" w:rsidP="00533FE7">
            <w:hyperlink w:anchor="fld_NoIOIQualifiers" w:history="1">
              <w:r w:rsidR="00512FC7" w:rsidRPr="00533FE7">
                <w:rPr>
                  <w:rStyle w:val="Hyperlink"/>
                  <w:rFonts w:ascii="Times New Roman" w:hAnsi="Times New Roman"/>
                  <w:sz w:val="20"/>
                </w:rPr>
                <w:t>NoIOIQualifiers</w:t>
              </w:r>
            </w:hyperlink>
          </w:p>
        </w:tc>
      </w:tr>
      <w:tr w:rsidR="00512FC7" w:rsidRPr="00512FC7" w14:paraId="02684AFE" w14:textId="77777777" w:rsidTr="00533FE7">
        <w:tc>
          <w:tcPr>
            <w:tcW w:w="828" w:type="dxa"/>
            <w:shd w:val="clear" w:color="auto" w:fill="auto"/>
          </w:tcPr>
          <w:p w14:paraId="32DE58C5" w14:textId="77777777" w:rsidR="00512FC7" w:rsidRPr="00512FC7" w:rsidRDefault="00512FC7" w:rsidP="00533FE7">
            <w:r w:rsidRPr="00512FC7">
              <w:t>670</w:t>
            </w:r>
          </w:p>
        </w:tc>
        <w:tc>
          <w:tcPr>
            <w:tcW w:w="2699" w:type="dxa"/>
            <w:shd w:val="clear" w:color="auto" w:fill="auto"/>
          </w:tcPr>
          <w:p w14:paraId="17005277" w14:textId="77777777" w:rsidR="00512FC7" w:rsidRPr="00512FC7" w:rsidRDefault="00C411EF" w:rsidP="00533FE7">
            <w:hyperlink w:anchor="fld_NoLegAllocs" w:history="1">
              <w:r w:rsidR="00512FC7" w:rsidRPr="00533FE7">
                <w:rPr>
                  <w:rStyle w:val="Hyperlink"/>
                  <w:rFonts w:ascii="Times New Roman" w:hAnsi="Times New Roman"/>
                  <w:sz w:val="20"/>
                </w:rPr>
                <w:t>NoLegAllocs</w:t>
              </w:r>
            </w:hyperlink>
          </w:p>
        </w:tc>
      </w:tr>
      <w:tr w:rsidR="00512FC7" w:rsidRPr="00512FC7" w14:paraId="364F1354" w14:textId="77777777" w:rsidTr="00533FE7">
        <w:tc>
          <w:tcPr>
            <w:tcW w:w="828" w:type="dxa"/>
            <w:shd w:val="clear" w:color="auto" w:fill="auto"/>
          </w:tcPr>
          <w:p w14:paraId="7611A8BE" w14:textId="77777777" w:rsidR="00512FC7" w:rsidRPr="00512FC7" w:rsidRDefault="00512FC7" w:rsidP="00533FE7">
            <w:r w:rsidRPr="00512FC7">
              <w:t>555</w:t>
            </w:r>
          </w:p>
        </w:tc>
        <w:tc>
          <w:tcPr>
            <w:tcW w:w="2699" w:type="dxa"/>
            <w:shd w:val="clear" w:color="auto" w:fill="auto"/>
          </w:tcPr>
          <w:p w14:paraId="1E838341" w14:textId="77777777" w:rsidR="00512FC7" w:rsidRPr="00512FC7" w:rsidRDefault="00C411EF" w:rsidP="00533FE7">
            <w:hyperlink w:anchor="fld_NoLegs" w:history="1">
              <w:r w:rsidR="00512FC7" w:rsidRPr="00533FE7">
                <w:rPr>
                  <w:rStyle w:val="Hyperlink"/>
                  <w:rFonts w:ascii="Times New Roman" w:hAnsi="Times New Roman"/>
                  <w:sz w:val="20"/>
                </w:rPr>
                <w:t>NoLegs</w:t>
              </w:r>
            </w:hyperlink>
          </w:p>
        </w:tc>
      </w:tr>
      <w:tr w:rsidR="00512FC7" w:rsidRPr="00512FC7" w14:paraId="51B65A77" w14:textId="77777777" w:rsidTr="00533FE7">
        <w:tc>
          <w:tcPr>
            <w:tcW w:w="828" w:type="dxa"/>
            <w:shd w:val="clear" w:color="auto" w:fill="auto"/>
          </w:tcPr>
          <w:p w14:paraId="12A558A2" w14:textId="77777777" w:rsidR="00512FC7" w:rsidRPr="00512FC7" w:rsidRDefault="00512FC7" w:rsidP="00533FE7">
            <w:r w:rsidRPr="00512FC7">
              <w:t>604</w:t>
            </w:r>
          </w:p>
        </w:tc>
        <w:tc>
          <w:tcPr>
            <w:tcW w:w="2699" w:type="dxa"/>
            <w:shd w:val="clear" w:color="auto" w:fill="auto"/>
          </w:tcPr>
          <w:p w14:paraId="6C45ED88" w14:textId="77777777" w:rsidR="00512FC7" w:rsidRPr="00512FC7" w:rsidRDefault="00C411EF" w:rsidP="00533FE7">
            <w:hyperlink w:anchor="fld_NoLegSecurityAltID" w:history="1">
              <w:r w:rsidR="00512FC7" w:rsidRPr="00533FE7">
                <w:rPr>
                  <w:rStyle w:val="Hyperlink"/>
                  <w:rFonts w:ascii="Times New Roman" w:hAnsi="Times New Roman"/>
                  <w:sz w:val="20"/>
                </w:rPr>
                <w:t>NoLegSecurityAltID</w:t>
              </w:r>
            </w:hyperlink>
          </w:p>
        </w:tc>
      </w:tr>
      <w:tr w:rsidR="00512FC7" w:rsidRPr="00512FC7" w14:paraId="32C5ED71" w14:textId="77777777" w:rsidTr="00533FE7">
        <w:tc>
          <w:tcPr>
            <w:tcW w:w="828" w:type="dxa"/>
            <w:shd w:val="clear" w:color="auto" w:fill="auto"/>
          </w:tcPr>
          <w:p w14:paraId="5BB95BF9" w14:textId="77777777" w:rsidR="00512FC7" w:rsidRPr="00512FC7" w:rsidRDefault="00512FC7" w:rsidP="00533FE7">
            <w:r w:rsidRPr="00512FC7">
              <w:t>683</w:t>
            </w:r>
          </w:p>
        </w:tc>
        <w:tc>
          <w:tcPr>
            <w:tcW w:w="2699" w:type="dxa"/>
            <w:shd w:val="clear" w:color="auto" w:fill="auto"/>
          </w:tcPr>
          <w:p w14:paraId="710A4A01" w14:textId="77777777" w:rsidR="00512FC7" w:rsidRPr="00512FC7" w:rsidRDefault="00C411EF" w:rsidP="00533FE7">
            <w:hyperlink w:anchor="fld_NoLegStipulations" w:history="1">
              <w:r w:rsidR="00512FC7" w:rsidRPr="00533FE7">
                <w:rPr>
                  <w:rStyle w:val="Hyperlink"/>
                  <w:rFonts w:ascii="Times New Roman" w:hAnsi="Times New Roman"/>
                  <w:sz w:val="20"/>
                </w:rPr>
                <w:t>NoLegStipulations</w:t>
              </w:r>
            </w:hyperlink>
          </w:p>
        </w:tc>
      </w:tr>
      <w:tr w:rsidR="00512FC7" w:rsidRPr="00512FC7" w14:paraId="2A9CAEEC" w14:textId="77777777" w:rsidTr="00533FE7">
        <w:tc>
          <w:tcPr>
            <w:tcW w:w="828" w:type="dxa"/>
            <w:shd w:val="clear" w:color="auto" w:fill="auto"/>
          </w:tcPr>
          <w:p w14:paraId="6E32E33C" w14:textId="77777777" w:rsidR="00512FC7" w:rsidRPr="00512FC7" w:rsidRDefault="00512FC7" w:rsidP="00533FE7">
            <w:r w:rsidRPr="00512FC7">
              <w:t>33</w:t>
            </w:r>
          </w:p>
        </w:tc>
        <w:tc>
          <w:tcPr>
            <w:tcW w:w="2699" w:type="dxa"/>
            <w:shd w:val="clear" w:color="auto" w:fill="auto"/>
          </w:tcPr>
          <w:p w14:paraId="3144772C" w14:textId="77777777" w:rsidR="00512FC7" w:rsidRPr="00512FC7" w:rsidRDefault="00C411EF" w:rsidP="00533FE7">
            <w:hyperlink w:anchor="fld_NoLinesOfText" w:history="1">
              <w:r w:rsidR="00512FC7" w:rsidRPr="00533FE7">
                <w:rPr>
                  <w:rStyle w:val="Hyperlink"/>
                  <w:rFonts w:ascii="Times New Roman" w:hAnsi="Times New Roman"/>
                  <w:sz w:val="20"/>
                </w:rPr>
                <w:t>NoLinesOfText</w:t>
              </w:r>
            </w:hyperlink>
          </w:p>
        </w:tc>
      </w:tr>
      <w:tr w:rsidR="00512FC7" w:rsidRPr="00512FC7" w14:paraId="44833966" w14:textId="77777777" w:rsidTr="00533FE7">
        <w:tc>
          <w:tcPr>
            <w:tcW w:w="828" w:type="dxa"/>
            <w:shd w:val="clear" w:color="auto" w:fill="auto"/>
          </w:tcPr>
          <w:p w14:paraId="57EF68B4" w14:textId="77777777" w:rsidR="00512FC7" w:rsidRPr="00512FC7" w:rsidRDefault="00512FC7" w:rsidP="00533FE7">
            <w:r w:rsidRPr="00512FC7">
              <w:t>1234</w:t>
            </w:r>
          </w:p>
        </w:tc>
        <w:tc>
          <w:tcPr>
            <w:tcW w:w="2699" w:type="dxa"/>
            <w:shd w:val="clear" w:color="auto" w:fill="auto"/>
          </w:tcPr>
          <w:p w14:paraId="16909A7C" w14:textId="77777777" w:rsidR="00512FC7" w:rsidRPr="00512FC7" w:rsidRDefault="00C411EF" w:rsidP="00533FE7">
            <w:hyperlink w:anchor="fld_NoLotTypeRules" w:history="1">
              <w:r w:rsidR="00512FC7" w:rsidRPr="00533FE7">
                <w:rPr>
                  <w:rStyle w:val="Hyperlink"/>
                  <w:rFonts w:ascii="Times New Roman" w:hAnsi="Times New Roman"/>
                  <w:sz w:val="20"/>
                </w:rPr>
                <w:t>NoLotTypeRules</w:t>
              </w:r>
            </w:hyperlink>
          </w:p>
        </w:tc>
      </w:tr>
      <w:tr w:rsidR="00512FC7" w:rsidRPr="00512FC7" w14:paraId="056F5D54" w14:textId="77777777" w:rsidTr="00533FE7">
        <w:tc>
          <w:tcPr>
            <w:tcW w:w="828" w:type="dxa"/>
            <w:shd w:val="clear" w:color="auto" w:fill="auto"/>
          </w:tcPr>
          <w:p w14:paraId="793DDA4A" w14:textId="77777777" w:rsidR="00512FC7" w:rsidRPr="00512FC7" w:rsidRDefault="00512FC7" w:rsidP="00533FE7">
            <w:r w:rsidRPr="00512FC7">
              <w:t>1310</w:t>
            </w:r>
          </w:p>
        </w:tc>
        <w:tc>
          <w:tcPr>
            <w:tcW w:w="2699" w:type="dxa"/>
            <w:shd w:val="clear" w:color="auto" w:fill="auto"/>
          </w:tcPr>
          <w:p w14:paraId="54EC39B9" w14:textId="77777777" w:rsidR="00512FC7" w:rsidRPr="00512FC7" w:rsidRDefault="00C411EF" w:rsidP="00533FE7">
            <w:hyperlink w:anchor="fld_NoMarketSegments" w:history="1">
              <w:r w:rsidR="00512FC7" w:rsidRPr="00533FE7">
                <w:rPr>
                  <w:rStyle w:val="Hyperlink"/>
                  <w:rFonts w:ascii="Times New Roman" w:hAnsi="Times New Roman"/>
                  <w:sz w:val="20"/>
                </w:rPr>
                <w:t>NoMarketSegments</w:t>
              </w:r>
            </w:hyperlink>
          </w:p>
        </w:tc>
      </w:tr>
      <w:tr w:rsidR="00512FC7" w:rsidRPr="00512FC7" w14:paraId="7C2FFD6B" w14:textId="77777777" w:rsidTr="00533FE7">
        <w:tc>
          <w:tcPr>
            <w:tcW w:w="828" w:type="dxa"/>
            <w:shd w:val="clear" w:color="auto" w:fill="auto"/>
          </w:tcPr>
          <w:p w14:paraId="1C5C214E" w14:textId="77777777" w:rsidR="00512FC7" w:rsidRPr="00512FC7" w:rsidRDefault="00512FC7" w:rsidP="00533FE7">
            <w:r w:rsidRPr="00512FC7">
              <w:t>1235</w:t>
            </w:r>
          </w:p>
        </w:tc>
        <w:tc>
          <w:tcPr>
            <w:tcW w:w="2699" w:type="dxa"/>
            <w:shd w:val="clear" w:color="auto" w:fill="auto"/>
          </w:tcPr>
          <w:p w14:paraId="1576733F" w14:textId="77777777" w:rsidR="00512FC7" w:rsidRPr="00512FC7" w:rsidRDefault="00C411EF" w:rsidP="00533FE7">
            <w:hyperlink w:anchor="fld_NoMatchRules" w:history="1">
              <w:r w:rsidR="00512FC7" w:rsidRPr="00533FE7">
                <w:rPr>
                  <w:rStyle w:val="Hyperlink"/>
                  <w:rFonts w:ascii="Times New Roman" w:hAnsi="Times New Roman"/>
                  <w:sz w:val="20"/>
                </w:rPr>
                <w:t>NoMatchRules</w:t>
              </w:r>
            </w:hyperlink>
          </w:p>
        </w:tc>
      </w:tr>
      <w:tr w:rsidR="00512FC7" w:rsidRPr="00512FC7" w14:paraId="277EDD28" w14:textId="77777777" w:rsidTr="00533FE7">
        <w:tc>
          <w:tcPr>
            <w:tcW w:w="828" w:type="dxa"/>
            <w:shd w:val="clear" w:color="auto" w:fill="auto"/>
          </w:tcPr>
          <w:p w14:paraId="5819E14A" w14:textId="77777777" w:rsidR="00512FC7" w:rsidRPr="00512FC7" w:rsidRDefault="00512FC7" w:rsidP="00533FE7">
            <w:r w:rsidRPr="00512FC7">
              <w:t>1236</w:t>
            </w:r>
          </w:p>
        </w:tc>
        <w:tc>
          <w:tcPr>
            <w:tcW w:w="2699" w:type="dxa"/>
            <w:shd w:val="clear" w:color="auto" w:fill="auto"/>
          </w:tcPr>
          <w:p w14:paraId="73E4B19E" w14:textId="77777777" w:rsidR="00512FC7" w:rsidRPr="00512FC7" w:rsidRDefault="00C411EF" w:rsidP="00533FE7">
            <w:hyperlink w:anchor="fld_NoMaturityRules" w:history="1">
              <w:r w:rsidR="00512FC7" w:rsidRPr="00533FE7">
                <w:rPr>
                  <w:rStyle w:val="Hyperlink"/>
                  <w:rFonts w:ascii="Times New Roman" w:hAnsi="Times New Roman"/>
                  <w:sz w:val="20"/>
                </w:rPr>
                <w:t>NoMaturityRules</w:t>
              </w:r>
            </w:hyperlink>
          </w:p>
        </w:tc>
      </w:tr>
      <w:tr w:rsidR="00512FC7" w:rsidRPr="00512FC7" w14:paraId="60C424B3" w14:textId="77777777" w:rsidTr="00533FE7">
        <w:tc>
          <w:tcPr>
            <w:tcW w:w="828" w:type="dxa"/>
            <w:shd w:val="clear" w:color="auto" w:fill="auto"/>
          </w:tcPr>
          <w:p w14:paraId="48F70A98" w14:textId="77777777" w:rsidR="00512FC7" w:rsidRPr="00512FC7" w:rsidRDefault="00512FC7" w:rsidP="00533FE7">
            <w:r w:rsidRPr="00512FC7">
              <w:t>268</w:t>
            </w:r>
          </w:p>
        </w:tc>
        <w:tc>
          <w:tcPr>
            <w:tcW w:w="2699" w:type="dxa"/>
            <w:shd w:val="clear" w:color="auto" w:fill="auto"/>
          </w:tcPr>
          <w:p w14:paraId="485E3280" w14:textId="77777777" w:rsidR="00512FC7" w:rsidRPr="00512FC7" w:rsidRDefault="00C411EF" w:rsidP="00533FE7">
            <w:hyperlink w:anchor="fld_NoMDEntries" w:history="1">
              <w:r w:rsidR="00512FC7" w:rsidRPr="00533FE7">
                <w:rPr>
                  <w:rStyle w:val="Hyperlink"/>
                  <w:rFonts w:ascii="Times New Roman" w:hAnsi="Times New Roman"/>
                  <w:sz w:val="20"/>
                </w:rPr>
                <w:t>NoMDEntries</w:t>
              </w:r>
            </w:hyperlink>
          </w:p>
        </w:tc>
      </w:tr>
      <w:tr w:rsidR="00512FC7" w:rsidRPr="00512FC7" w14:paraId="3ACA2A66" w14:textId="77777777" w:rsidTr="00533FE7">
        <w:tc>
          <w:tcPr>
            <w:tcW w:w="828" w:type="dxa"/>
            <w:shd w:val="clear" w:color="auto" w:fill="auto"/>
          </w:tcPr>
          <w:p w14:paraId="5FC0DCD0" w14:textId="77777777" w:rsidR="00512FC7" w:rsidRPr="00512FC7" w:rsidRDefault="00512FC7" w:rsidP="00533FE7">
            <w:r w:rsidRPr="00512FC7">
              <w:t>267</w:t>
            </w:r>
          </w:p>
        </w:tc>
        <w:tc>
          <w:tcPr>
            <w:tcW w:w="2699" w:type="dxa"/>
            <w:shd w:val="clear" w:color="auto" w:fill="auto"/>
          </w:tcPr>
          <w:p w14:paraId="04E40616" w14:textId="77777777" w:rsidR="00512FC7" w:rsidRPr="00512FC7" w:rsidRDefault="00C411EF" w:rsidP="00533FE7">
            <w:hyperlink w:anchor="fld_NoMDEntryTypes" w:history="1">
              <w:r w:rsidR="00512FC7" w:rsidRPr="00533FE7">
                <w:rPr>
                  <w:rStyle w:val="Hyperlink"/>
                  <w:rFonts w:ascii="Times New Roman" w:hAnsi="Times New Roman"/>
                  <w:sz w:val="20"/>
                </w:rPr>
                <w:t>NoMDEntryTypes</w:t>
              </w:r>
            </w:hyperlink>
          </w:p>
        </w:tc>
      </w:tr>
      <w:tr w:rsidR="00512FC7" w:rsidRPr="00512FC7" w14:paraId="025506A2" w14:textId="77777777" w:rsidTr="00533FE7">
        <w:tc>
          <w:tcPr>
            <w:tcW w:w="828" w:type="dxa"/>
            <w:shd w:val="clear" w:color="auto" w:fill="auto"/>
          </w:tcPr>
          <w:p w14:paraId="78C94B91" w14:textId="77777777" w:rsidR="00512FC7" w:rsidRPr="00512FC7" w:rsidRDefault="00512FC7" w:rsidP="00533FE7">
            <w:r w:rsidRPr="00512FC7">
              <w:t>1141</w:t>
            </w:r>
          </w:p>
        </w:tc>
        <w:tc>
          <w:tcPr>
            <w:tcW w:w="2699" w:type="dxa"/>
            <w:shd w:val="clear" w:color="auto" w:fill="auto"/>
          </w:tcPr>
          <w:p w14:paraId="5D64E293" w14:textId="77777777" w:rsidR="00512FC7" w:rsidRPr="00512FC7" w:rsidRDefault="00C411EF" w:rsidP="00533FE7">
            <w:hyperlink w:anchor="fld_NoMDFeedTypes" w:history="1">
              <w:r w:rsidR="00512FC7" w:rsidRPr="00533FE7">
                <w:rPr>
                  <w:rStyle w:val="Hyperlink"/>
                  <w:rFonts w:ascii="Times New Roman" w:hAnsi="Times New Roman"/>
                  <w:sz w:val="20"/>
                </w:rPr>
                <w:t>NoMDFeedTypes</w:t>
              </w:r>
            </w:hyperlink>
          </w:p>
        </w:tc>
      </w:tr>
      <w:tr w:rsidR="00512FC7" w:rsidRPr="00512FC7" w14:paraId="378849A3" w14:textId="77777777" w:rsidTr="00533FE7">
        <w:tc>
          <w:tcPr>
            <w:tcW w:w="828" w:type="dxa"/>
            <w:shd w:val="clear" w:color="auto" w:fill="auto"/>
          </w:tcPr>
          <w:p w14:paraId="12EC378A" w14:textId="77777777" w:rsidR="00512FC7" w:rsidRPr="00512FC7" w:rsidRDefault="00512FC7" w:rsidP="00533FE7">
            <w:r w:rsidRPr="00512FC7">
              <w:t>136</w:t>
            </w:r>
          </w:p>
        </w:tc>
        <w:tc>
          <w:tcPr>
            <w:tcW w:w="2699" w:type="dxa"/>
            <w:shd w:val="clear" w:color="auto" w:fill="auto"/>
          </w:tcPr>
          <w:p w14:paraId="0B1B75F1" w14:textId="77777777" w:rsidR="00512FC7" w:rsidRPr="00512FC7" w:rsidRDefault="00C411EF" w:rsidP="00533FE7">
            <w:hyperlink w:anchor="fld_NoMiscFees" w:history="1">
              <w:r w:rsidR="00512FC7" w:rsidRPr="00533FE7">
                <w:rPr>
                  <w:rStyle w:val="Hyperlink"/>
                  <w:rFonts w:ascii="Times New Roman" w:hAnsi="Times New Roman"/>
                  <w:sz w:val="20"/>
                </w:rPr>
                <w:t>NoMiscFees</w:t>
              </w:r>
            </w:hyperlink>
          </w:p>
        </w:tc>
      </w:tr>
      <w:tr w:rsidR="00512FC7" w:rsidRPr="00512FC7" w14:paraId="6A4E3707" w14:textId="77777777" w:rsidTr="00533FE7">
        <w:tc>
          <w:tcPr>
            <w:tcW w:w="828" w:type="dxa"/>
            <w:shd w:val="clear" w:color="auto" w:fill="auto"/>
          </w:tcPr>
          <w:p w14:paraId="027DB6B4" w14:textId="77777777" w:rsidR="00512FC7" w:rsidRPr="00512FC7" w:rsidRDefault="00512FC7" w:rsidP="00533FE7">
            <w:r w:rsidRPr="00512FC7">
              <w:t>384</w:t>
            </w:r>
          </w:p>
        </w:tc>
        <w:tc>
          <w:tcPr>
            <w:tcW w:w="2699" w:type="dxa"/>
            <w:shd w:val="clear" w:color="auto" w:fill="auto"/>
          </w:tcPr>
          <w:p w14:paraId="2BD6CB9E" w14:textId="77777777" w:rsidR="00512FC7" w:rsidRPr="00512FC7" w:rsidRDefault="00C411EF" w:rsidP="00533FE7">
            <w:hyperlink w:anchor="fld_NoMsgTypes" w:history="1">
              <w:r w:rsidR="00512FC7" w:rsidRPr="00533FE7">
                <w:rPr>
                  <w:rStyle w:val="Hyperlink"/>
                  <w:rFonts w:ascii="Times New Roman" w:hAnsi="Times New Roman"/>
                  <w:sz w:val="20"/>
                </w:rPr>
                <w:t>NoMsgTypes</w:t>
              </w:r>
            </w:hyperlink>
          </w:p>
        </w:tc>
      </w:tr>
      <w:tr w:rsidR="00512FC7" w:rsidRPr="00512FC7" w14:paraId="71C8A610" w14:textId="77777777" w:rsidTr="00533FE7">
        <w:tc>
          <w:tcPr>
            <w:tcW w:w="828" w:type="dxa"/>
            <w:shd w:val="clear" w:color="auto" w:fill="auto"/>
          </w:tcPr>
          <w:p w14:paraId="55A1F516" w14:textId="77777777" w:rsidR="00512FC7" w:rsidRPr="00512FC7" w:rsidRDefault="00512FC7" w:rsidP="00533FE7">
            <w:r w:rsidRPr="00512FC7">
              <w:t>756</w:t>
            </w:r>
          </w:p>
        </w:tc>
        <w:tc>
          <w:tcPr>
            <w:tcW w:w="2699" w:type="dxa"/>
            <w:shd w:val="clear" w:color="auto" w:fill="auto"/>
          </w:tcPr>
          <w:p w14:paraId="41443C43" w14:textId="77777777" w:rsidR="00512FC7" w:rsidRPr="00512FC7" w:rsidRDefault="00C411EF" w:rsidP="00533FE7">
            <w:hyperlink w:anchor="fld_NoNested2PartyIDs" w:history="1">
              <w:r w:rsidR="00512FC7" w:rsidRPr="00533FE7">
                <w:rPr>
                  <w:rStyle w:val="Hyperlink"/>
                  <w:rFonts w:ascii="Times New Roman" w:hAnsi="Times New Roman"/>
                  <w:sz w:val="20"/>
                </w:rPr>
                <w:t>NoNested2PartyIDs</w:t>
              </w:r>
            </w:hyperlink>
          </w:p>
        </w:tc>
      </w:tr>
      <w:tr w:rsidR="00512FC7" w:rsidRPr="00512FC7" w14:paraId="796B30FE" w14:textId="77777777" w:rsidTr="00533FE7">
        <w:tc>
          <w:tcPr>
            <w:tcW w:w="828" w:type="dxa"/>
            <w:shd w:val="clear" w:color="auto" w:fill="auto"/>
          </w:tcPr>
          <w:p w14:paraId="399797D8" w14:textId="77777777" w:rsidR="00512FC7" w:rsidRPr="00512FC7" w:rsidRDefault="00512FC7" w:rsidP="00533FE7">
            <w:r w:rsidRPr="00512FC7">
              <w:t>806</w:t>
            </w:r>
          </w:p>
        </w:tc>
        <w:tc>
          <w:tcPr>
            <w:tcW w:w="2699" w:type="dxa"/>
            <w:shd w:val="clear" w:color="auto" w:fill="auto"/>
          </w:tcPr>
          <w:p w14:paraId="07A8FFD5" w14:textId="77777777" w:rsidR="00512FC7" w:rsidRPr="00512FC7" w:rsidRDefault="00C411EF" w:rsidP="00533FE7">
            <w:hyperlink w:anchor="fld_NoNested2PartySubIDs" w:history="1">
              <w:r w:rsidR="00512FC7" w:rsidRPr="00533FE7">
                <w:rPr>
                  <w:rStyle w:val="Hyperlink"/>
                  <w:rFonts w:ascii="Times New Roman" w:hAnsi="Times New Roman"/>
                  <w:sz w:val="20"/>
                </w:rPr>
                <w:t>NoNested2PartySubIDs</w:t>
              </w:r>
            </w:hyperlink>
          </w:p>
        </w:tc>
      </w:tr>
      <w:tr w:rsidR="00512FC7" w:rsidRPr="00512FC7" w14:paraId="2629FF21" w14:textId="77777777" w:rsidTr="00533FE7">
        <w:tc>
          <w:tcPr>
            <w:tcW w:w="828" w:type="dxa"/>
            <w:shd w:val="clear" w:color="auto" w:fill="auto"/>
          </w:tcPr>
          <w:p w14:paraId="20437D55" w14:textId="77777777" w:rsidR="00512FC7" w:rsidRPr="00512FC7" w:rsidRDefault="00512FC7" w:rsidP="00533FE7">
            <w:r w:rsidRPr="00512FC7">
              <w:t>948</w:t>
            </w:r>
          </w:p>
        </w:tc>
        <w:tc>
          <w:tcPr>
            <w:tcW w:w="2699" w:type="dxa"/>
            <w:shd w:val="clear" w:color="auto" w:fill="auto"/>
          </w:tcPr>
          <w:p w14:paraId="582BDF7F" w14:textId="77777777" w:rsidR="00512FC7" w:rsidRPr="00512FC7" w:rsidRDefault="00C411EF" w:rsidP="00533FE7">
            <w:hyperlink w:anchor="fld_NoNested3PartyIDs" w:history="1">
              <w:r w:rsidR="00512FC7" w:rsidRPr="00533FE7">
                <w:rPr>
                  <w:rStyle w:val="Hyperlink"/>
                  <w:rFonts w:ascii="Times New Roman" w:hAnsi="Times New Roman"/>
                  <w:sz w:val="20"/>
                </w:rPr>
                <w:t>NoNested3PartyIDs</w:t>
              </w:r>
            </w:hyperlink>
          </w:p>
        </w:tc>
      </w:tr>
      <w:tr w:rsidR="00512FC7" w:rsidRPr="00512FC7" w14:paraId="40F95B40" w14:textId="77777777" w:rsidTr="00533FE7">
        <w:tc>
          <w:tcPr>
            <w:tcW w:w="828" w:type="dxa"/>
            <w:shd w:val="clear" w:color="auto" w:fill="auto"/>
          </w:tcPr>
          <w:p w14:paraId="342D4F5C" w14:textId="77777777" w:rsidR="00512FC7" w:rsidRPr="00512FC7" w:rsidRDefault="00512FC7" w:rsidP="00533FE7">
            <w:r w:rsidRPr="00512FC7">
              <w:t>952</w:t>
            </w:r>
          </w:p>
        </w:tc>
        <w:tc>
          <w:tcPr>
            <w:tcW w:w="2699" w:type="dxa"/>
            <w:shd w:val="clear" w:color="auto" w:fill="auto"/>
          </w:tcPr>
          <w:p w14:paraId="494A4301" w14:textId="77777777" w:rsidR="00512FC7" w:rsidRPr="00512FC7" w:rsidRDefault="00C411EF" w:rsidP="00533FE7">
            <w:hyperlink w:anchor="fld_NoNested3PartySubIDs" w:history="1">
              <w:r w:rsidR="00512FC7" w:rsidRPr="00533FE7">
                <w:rPr>
                  <w:rStyle w:val="Hyperlink"/>
                  <w:rFonts w:ascii="Times New Roman" w:hAnsi="Times New Roman"/>
                  <w:sz w:val="20"/>
                </w:rPr>
                <w:t>NoNested3PartySubIDs</w:t>
              </w:r>
            </w:hyperlink>
          </w:p>
        </w:tc>
      </w:tr>
      <w:tr w:rsidR="00512FC7" w:rsidRPr="00512FC7" w14:paraId="69217A90" w14:textId="77777777" w:rsidTr="00533FE7">
        <w:tc>
          <w:tcPr>
            <w:tcW w:w="828" w:type="dxa"/>
            <w:shd w:val="clear" w:color="auto" w:fill="auto"/>
          </w:tcPr>
          <w:p w14:paraId="392E7094" w14:textId="77777777" w:rsidR="00512FC7" w:rsidRPr="00512FC7" w:rsidRDefault="00512FC7" w:rsidP="00533FE7">
            <w:r w:rsidRPr="00512FC7">
              <w:t>1414</w:t>
            </w:r>
          </w:p>
        </w:tc>
        <w:tc>
          <w:tcPr>
            <w:tcW w:w="2699" w:type="dxa"/>
            <w:shd w:val="clear" w:color="auto" w:fill="auto"/>
          </w:tcPr>
          <w:p w14:paraId="45A1BECC" w14:textId="77777777" w:rsidR="00512FC7" w:rsidRPr="00512FC7" w:rsidRDefault="00C411EF" w:rsidP="00533FE7">
            <w:hyperlink w:anchor="fld_NoNested4PartyIDs" w:history="1">
              <w:r w:rsidR="00512FC7" w:rsidRPr="00533FE7">
                <w:rPr>
                  <w:rStyle w:val="Hyperlink"/>
                  <w:rFonts w:ascii="Times New Roman" w:hAnsi="Times New Roman"/>
                  <w:sz w:val="20"/>
                </w:rPr>
                <w:t>NoNested4PartyIDs</w:t>
              </w:r>
            </w:hyperlink>
          </w:p>
        </w:tc>
      </w:tr>
      <w:tr w:rsidR="00512FC7" w:rsidRPr="00512FC7" w14:paraId="4F6B54AA" w14:textId="77777777" w:rsidTr="00533FE7">
        <w:tc>
          <w:tcPr>
            <w:tcW w:w="828" w:type="dxa"/>
            <w:shd w:val="clear" w:color="auto" w:fill="auto"/>
          </w:tcPr>
          <w:p w14:paraId="4467DA14" w14:textId="77777777" w:rsidR="00512FC7" w:rsidRPr="00512FC7" w:rsidRDefault="00512FC7" w:rsidP="00533FE7">
            <w:r w:rsidRPr="00512FC7">
              <w:t>1413</w:t>
            </w:r>
          </w:p>
        </w:tc>
        <w:tc>
          <w:tcPr>
            <w:tcW w:w="2699" w:type="dxa"/>
            <w:shd w:val="clear" w:color="auto" w:fill="auto"/>
          </w:tcPr>
          <w:p w14:paraId="5F25FD17" w14:textId="77777777" w:rsidR="00512FC7" w:rsidRPr="00512FC7" w:rsidRDefault="00C411EF" w:rsidP="00533FE7">
            <w:hyperlink w:anchor="fld_NoNested4PartySubIDs" w:history="1">
              <w:r w:rsidR="00512FC7" w:rsidRPr="00533FE7">
                <w:rPr>
                  <w:rStyle w:val="Hyperlink"/>
                  <w:rFonts w:ascii="Times New Roman" w:hAnsi="Times New Roman"/>
                  <w:sz w:val="20"/>
                </w:rPr>
                <w:t>NoNested4PartySubIDs</w:t>
              </w:r>
            </w:hyperlink>
          </w:p>
        </w:tc>
      </w:tr>
      <w:tr w:rsidR="00512FC7" w:rsidRPr="00512FC7" w14:paraId="3E3DEABD" w14:textId="77777777" w:rsidTr="00533FE7">
        <w:tc>
          <w:tcPr>
            <w:tcW w:w="828" w:type="dxa"/>
            <w:shd w:val="clear" w:color="auto" w:fill="auto"/>
          </w:tcPr>
          <w:p w14:paraId="639BDA84" w14:textId="77777777" w:rsidR="00512FC7" w:rsidRPr="00512FC7" w:rsidRDefault="00512FC7" w:rsidP="00533FE7">
            <w:r w:rsidRPr="00512FC7">
              <w:t>1312</w:t>
            </w:r>
          </w:p>
        </w:tc>
        <w:tc>
          <w:tcPr>
            <w:tcW w:w="2699" w:type="dxa"/>
            <w:shd w:val="clear" w:color="auto" w:fill="auto"/>
          </w:tcPr>
          <w:p w14:paraId="6D1AF535" w14:textId="77777777" w:rsidR="00512FC7" w:rsidRPr="00512FC7" w:rsidRDefault="00C411EF" w:rsidP="00533FE7">
            <w:hyperlink w:anchor="fld_NoNestedInstrAttrib" w:history="1">
              <w:r w:rsidR="00512FC7" w:rsidRPr="00533FE7">
                <w:rPr>
                  <w:rStyle w:val="Hyperlink"/>
                  <w:rFonts w:ascii="Times New Roman" w:hAnsi="Times New Roman"/>
                  <w:sz w:val="20"/>
                </w:rPr>
                <w:t>NoNestedInstrAttrib</w:t>
              </w:r>
            </w:hyperlink>
          </w:p>
        </w:tc>
      </w:tr>
      <w:tr w:rsidR="00512FC7" w:rsidRPr="00512FC7" w14:paraId="71891AFF" w14:textId="77777777" w:rsidTr="00533FE7">
        <w:tc>
          <w:tcPr>
            <w:tcW w:w="828" w:type="dxa"/>
            <w:shd w:val="clear" w:color="auto" w:fill="auto"/>
          </w:tcPr>
          <w:p w14:paraId="6863317F" w14:textId="77777777" w:rsidR="00512FC7" w:rsidRPr="00512FC7" w:rsidRDefault="00512FC7" w:rsidP="00533FE7">
            <w:r w:rsidRPr="00512FC7">
              <w:t>539</w:t>
            </w:r>
          </w:p>
        </w:tc>
        <w:tc>
          <w:tcPr>
            <w:tcW w:w="2699" w:type="dxa"/>
            <w:shd w:val="clear" w:color="auto" w:fill="auto"/>
          </w:tcPr>
          <w:p w14:paraId="406EB100" w14:textId="77777777" w:rsidR="00512FC7" w:rsidRPr="00512FC7" w:rsidRDefault="00C411EF" w:rsidP="00533FE7">
            <w:hyperlink w:anchor="fld_NoNestedPartyIDs" w:history="1">
              <w:r w:rsidR="00512FC7" w:rsidRPr="00533FE7">
                <w:rPr>
                  <w:rStyle w:val="Hyperlink"/>
                  <w:rFonts w:ascii="Times New Roman" w:hAnsi="Times New Roman"/>
                  <w:sz w:val="20"/>
                </w:rPr>
                <w:t>NoNestedPartyIDs</w:t>
              </w:r>
            </w:hyperlink>
          </w:p>
        </w:tc>
      </w:tr>
      <w:tr w:rsidR="00512FC7" w:rsidRPr="00512FC7" w14:paraId="424E75C3" w14:textId="77777777" w:rsidTr="00533FE7">
        <w:tc>
          <w:tcPr>
            <w:tcW w:w="828" w:type="dxa"/>
            <w:shd w:val="clear" w:color="auto" w:fill="auto"/>
          </w:tcPr>
          <w:p w14:paraId="33DDAC36" w14:textId="77777777" w:rsidR="00512FC7" w:rsidRPr="00512FC7" w:rsidRDefault="00512FC7" w:rsidP="00533FE7">
            <w:r w:rsidRPr="00512FC7">
              <w:t>804</w:t>
            </w:r>
          </w:p>
        </w:tc>
        <w:tc>
          <w:tcPr>
            <w:tcW w:w="2699" w:type="dxa"/>
            <w:shd w:val="clear" w:color="auto" w:fill="auto"/>
          </w:tcPr>
          <w:p w14:paraId="5A246BF5" w14:textId="77777777" w:rsidR="00512FC7" w:rsidRPr="00512FC7" w:rsidRDefault="00C411EF" w:rsidP="00533FE7">
            <w:hyperlink w:anchor="fld_NoNestedPartySubIDs" w:history="1">
              <w:r w:rsidR="00512FC7" w:rsidRPr="00533FE7">
                <w:rPr>
                  <w:rStyle w:val="Hyperlink"/>
                  <w:rFonts w:ascii="Times New Roman" w:hAnsi="Times New Roman"/>
                  <w:sz w:val="20"/>
                </w:rPr>
                <w:t>NoNestedPartySubIDs</w:t>
              </w:r>
            </w:hyperlink>
          </w:p>
        </w:tc>
      </w:tr>
      <w:tr w:rsidR="00512FC7" w:rsidRPr="00512FC7" w14:paraId="3CAAEAD7" w14:textId="77777777" w:rsidTr="00533FE7">
        <w:tc>
          <w:tcPr>
            <w:tcW w:w="828" w:type="dxa"/>
            <w:shd w:val="clear" w:color="auto" w:fill="auto"/>
          </w:tcPr>
          <w:p w14:paraId="570898EC" w14:textId="77777777" w:rsidR="00512FC7" w:rsidRPr="00512FC7" w:rsidRDefault="00512FC7" w:rsidP="00533FE7">
            <w:r w:rsidRPr="00512FC7">
              <w:t>1475</w:t>
            </w:r>
          </w:p>
        </w:tc>
        <w:tc>
          <w:tcPr>
            <w:tcW w:w="2699" w:type="dxa"/>
            <w:shd w:val="clear" w:color="auto" w:fill="auto"/>
          </w:tcPr>
          <w:p w14:paraId="7FDF82D4" w14:textId="77777777" w:rsidR="00512FC7" w:rsidRPr="00512FC7" w:rsidRDefault="00C411EF" w:rsidP="00533FE7">
            <w:hyperlink w:anchor="fld_NoNewsRefIDs" w:history="1">
              <w:r w:rsidR="00512FC7" w:rsidRPr="00533FE7">
                <w:rPr>
                  <w:rStyle w:val="Hyperlink"/>
                  <w:rFonts w:ascii="Times New Roman" w:hAnsi="Times New Roman"/>
                  <w:sz w:val="20"/>
                </w:rPr>
                <w:t>NoNewsRefIDs</w:t>
              </w:r>
            </w:hyperlink>
          </w:p>
        </w:tc>
      </w:tr>
      <w:tr w:rsidR="00512FC7" w:rsidRPr="00512FC7" w14:paraId="05412A70" w14:textId="77777777" w:rsidTr="00533FE7">
        <w:tc>
          <w:tcPr>
            <w:tcW w:w="828" w:type="dxa"/>
            <w:shd w:val="clear" w:color="auto" w:fill="auto"/>
          </w:tcPr>
          <w:p w14:paraId="03FFFC45" w14:textId="77777777" w:rsidR="00512FC7" w:rsidRPr="00512FC7" w:rsidRDefault="00512FC7" w:rsidP="00533FE7">
            <w:r w:rsidRPr="00512FC7">
              <w:t>1370</w:t>
            </w:r>
          </w:p>
        </w:tc>
        <w:tc>
          <w:tcPr>
            <w:tcW w:w="2699" w:type="dxa"/>
            <w:shd w:val="clear" w:color="auto" w:fill="auto"/>
          </w:tcPr>
          <w:p w14:paraId="0E7DA575" w14:textId="77777777" w:rsidR="00512FC7" w:rsidRPr="00512FC7" w:rsidRDefault="00C411EF" w:rsidP="00533FE7">
            <w:hyperlink w:anchor="fld_NoNotAffectedOrders" w:history="1">
              <w:r w:rsidR="00512FC7" w:rsidRPr="00533FE7">
                <w:rPr>
                  <w:rStyle w:val="Hyperlink"/>
                  <w:rFonts w:ascii="Times New Roman" w:hAnsi="Times New Roman"/>
                  <w:sz w:val="20"/>
                </w:rPr>
                <w:t>NoNotAffectedOrders</w:t>
              </w:r>
            </w:hyperlink>
          </w:p>
        </w:tc>
      </w:tr>
      <w:tr w:rsidR="00512FC7" w:rsidRPr="00512FC7" w14:paraId="42558D9C" w14:textId="77777777" w:rsidTr="00533FE7">
        <w:tc>
          <w:tcPr>
            <w:tcW w:w="828" w:type="dxa"/>
            <w:shd w:val="clear" w:color="auto" w:fill="auto"/>
          </w:tcPr>
          <w:p w14:paraId="3005AF41" w14:textId="77777777" w:rsidR="00512FC7" w:rsidRPr="00512FC7" w:rsidRDefault="00512FC7" w:rsidP="00533FE7">
            <w:r w:rsidRPr="00512FC7">
              <w:t>1342</w:t>
            </w:r>
          </w:p>
        </w:tc>
        <w:tc>
          <w:tcPr>
            <w:tcW w:w="2699" w:type="dxa"/>
            <w:shd w:val="clear" w:color="auto" w:fill="auto"/>
          </w:tcPr>
          <w:p w14:paraId="65211CAA" w14:textId="77777777" w:rsidR="00512FC7" w:rsidRPr="00512FC7" w:rsidRDefault="00C411EF" w:rsidP="00533FE7">
            <w:hyperlink w:anchor="fld_NoOfLegUnderlyings" w:history="1">
              <w:r w:rsidR="00512FC7" w:rsidRPr="00533FE7">
                <w:rPr>
                  <w:rStyle w:val="Hyperlink"/>
                  <w:rFonts w:ascii="Times New Roman" w:hAnsi="Times New Roman"/>
                  <w:sz w:val="20"/>
                </w:rPr>
                <w:t>NoOfLegUnderlyings</w:t>
              </w:r>
            </w:hyperlink>
          </w:p>
        </w:tc>
      </w:tr>
      <w:tr w:rsidR="00512FC7" w:rsidRPr="00512FC7" w14:paraId="2D61D782" w14:textId="77777777" w:rsidTr="00533FE7">
        <w:tc>
          <w:tcPr>
            <w:tcW w:w="828" w:type="dxa"/>
            <w:shd w:val="clear" w:color="auto" w:fill="auto"/>
          </w:tcPr>
          <w:p w14:paraId="67266A11" w14:textId="77777777" w:rsidR="00512FC7" w:rsidRPr="00512FC7" w:rsidRDefault="00512FC7" w:rsidP="00533FE7">
            <w:r w:rsidRPr="00512FC7">
              <w:t>1177</w:t>
            </w:r>
          </w:p>
        </w:tc>
        <w:tc>
          <w:tcPr>
            <w:tcW w:w="2699" w:type="dxa"/>
            <w:shd w:val="clear" w:color="auto" w:fill="auto"/>
          </w:tcPr>
          <w:p w14:paraId="47C00A8E" w14:textId="77777777" w:rsidR="00512FC7" w:rsidRPr="00512FC7" w:rsidRDefault="00C411EF" w:rsidP="00533FE7">
            <w:hyperlink w:anchor="fld_NoOfSecSizes" w:history="1">
              <w:r w:rsidR="00512FC7" w:rsidRPr="00533FE7">
                <w:rPr>
                  <w:rStyle w:val="Hyperlink"/>
                  <w:rFonts w:ascii="Times New Roman" w:hAnsi="Times New Roman"/>
                  <w:sz w:val="20"/>
                </w:rPr>
                <w:t>NoOfSecSizes</w:t>
              </w:r>
            </w:hyperlink>
          </w:p>
        </w:tc>
      </w:tr>
      <w:tr w:rsidR="00512FC7" w:rsidRPr="00512FC7" w14:paraId="3C7E2B12" w14:textId="77777777" w:rsidTr="00533FE7">
        <w:tc>
          <w:tcPr>
            <w:tcW w:w="828" w:type="dxa"/>
            <w:shd w:val="clear" w:color="auto" w:fill="auto"/>
          </w:tcPr>
          <w:p w14:paraId="1D955B9D" w14:textId="77777777" w:rsidR="00512FC7" w:rsidRPr="00512FC7" w:rsidRDefault="00512FC7" w:rsidP="00533FE7">
            <w:r w:rsidRPr="00512FC7">
              <w:t>73</w:t>
            </w:r>
          </w:p>
        </w:tc>
        <w:tc>
          <w:tcPr>
            <w:tcW w:w="2699" w:type="dxa"/>
            <w:shd w:val="clear" w:color="auto" w:fill="auto"/>
          </w:tcPr>
          <w:p w14:paraId="05E85128" w14:textId="77777777" w:rsidR="00512FC7" w:rsidRPr="00512FC7" w:rsidRDefault="00C411EF" w:rsidP="00533FE7">
            <w:hyperlink w:anchor="fld_NoOrders" w:history="1">
              <w:r w:rsidR="00512FC7" w:rsidRPr="00533FE7">
                <w:rPr>
                  <w:rStyle w:val="Hyperlink"/>
                  <w:rFonts w:ascii="Times New Roman" w:hAnsi="Times New Roman"/>
                  <w:sz w:val="20"/>
                </w:rPr>
                <w:t>NoOrders</w:t>
              </w:r>
            </w:hyperlink>
          </w:p>
        </w:tc>
      </w:tr>
      <w:tr w:rsidR="00512FC7" w:rsidRPr="00512FC7" w14:paraId="4681D749" w14:textId="77777777" w:rsidTr="00533FE7">
        <w:tc>
          <w:tcPr>
            <w:tcW w:w="828" w:type="dxa"/>
            <w:shd w:val="clear" w:color="auto" w:fill="auto"/>
          </w:tcPr>
          <w:p w14:paraId="4F472C94" w14:textId="77777777" w:rsidR="00512FC7" w:rsidRPr="00512FC7" w:rsidRDefault="00512FC7" w:rsidP="00533FE7">
            <w:r w:rsidRPr="00512FC7">
              <w:t>1237</w:t>
            </w:r>
          </w:p>
        </w:tc>
        <w:tc>
          <w:tcPr>
            <w:tcW w:w="2699" w:type="dxa"/>
            <w:shd w:val="clear" w:color="auto" w:fill="auto"/>
          </w:tcPr>
          <w:p w14:paraId="7885F7D6" w14:textId="77777777" w:rsidR="00512FC7" w:rsidRPr="00512FC7" w:rsidRDefault="00C411EF" w:rsidP="00533FE7">
            <w:hyperlink w:anchor="fld_NoOrdTypeRules" w:history="1">
              <w:r w:rsidR="00512FC7" w:rsidRPr="00533FE7">
                <w:rPr>
                  <w:rStyle w:val="Hyperlink"/>
                  <w:rFonts w:ascii="Times New Roman" w:hAnsi="Times New Roman"/>
                  <w:sz w:val="20"/>
                </w:rPr>
                <w:t>NoOrdTypeRules</w:t>
              </w:r>
            </w:hyperlink>
          </w:p>
        </w:tc>
      </w:tr>
      <w:tr w:rsidR="00DE5358" w:rsidRPr="00DE5358" w14:paraId="637954F7" w14:textId="77777777" w:rsidTr="00BD0927">
        <w:trPr>
          <w:del w:id="4668" w:author="Administrator" w:date="2011-08-18T10:26:00Z"/>
        </w:trPr>
        <w:tc>
          <w:tcPr>
            <w:tcW w:w="828" w:type="dxa"/>
            <w:shd w:val="clear" w:color="auto" w:fill="auto"/>
          </w:tcPr>
          <w:p w14:paraId="53743D8E" w14:textId="77777777" w:rsidR="00DE5358" w:rsidRPr="00DE5358" w:rsidRDefault="00DE5358" w:rsidP="00DE5358">
            <w:pPr>
              <w:rPr>
                <w:del w:id="4669" w:author="Administrator" w:date="2011-08-18T10:26:00Z"/>
              </w:rPr>
            </w:pPr>
            <w:del w:id="4670" w:author="Administrator" w:date="2011-08-18T10:26:00Z">
              <w:r w:rsidRPr="00DE5358">
                <w:delText>1516</w:delText>
              </w:r>
            </w:del>
          </w:p>
        </w:tc>
        <w:tc>
          <w:tcPr>
            <w:tcW w:w="2699" w:type="dxa"/>
            <w:shd w:val="clear" w:color="auto" w:fill="auto"/>
          </w:tcPr>
          <w:p w14:paraId="2D6A5631" w14:textId="77777777" w:rsidR="00DE5358" w:rsidRPr="00DE5358" w:rsidRDefault="00DE5358" w:rsidP="00DE5358">
            <w:pPr>
              <w:rPr>
                <w:del w:id="4671" w:author="Administrator" w:date="2011-08-18T10:26:00Z"/>
              </w:rPr>
            </w:pPr>
            <w:del w:id="4672" w:author="Administrator" w:date="2011-08-18T10:26:00Z">
              <w:r>
                <w:fldChar w:fldCharType="begin"/>
              </w:r>
              <w:r>
                <w:delInstrText xml:space="preserve"> HYPERLINK  \l "fld_NoPartyAltIDs" </w:delInstrText>
              </w:r>
              <w:r>
                <w:fldChar w:fldCharType="separate"/>
              </w:r>
              <w:r w:rsidRPr="00BD0927">
                <w:rPr>
                  <w:rStyle w:val="Hyperlink"/>
                  <w:rFonts w:ascii="Times New Roman" w:hAnsi="Times New Roman"/>
                  <w:sz w:val="20"/>
                </w:rPr>
                <w:delText>NoPartyAltIDs</w:delText>
              </w:r>
              <w:r>
                <w:fldChar w:fldCharType="end"/>
              </w:r>
            </w:del>
          </w:p>
        </w:tc>
      </w:tr>
      <w:tr w:rsidR="00DE5358" w:rsidRPr="00DE5358" w14:paraId="44D1019E" w14:textId="77777777" w:rsidTr="00BD0927">
        <w:trPr>
          <w:del w:id="4673" w:author="Administrator" w:date="2011-08-18T10:26:00Z"/>
        </w:trPr>
        <w:tc>
          <w:tcPr>
            <w:tcW w:w="828" w:type="dxa"/>
            <w:shd w:val="clear" w:color="auto" w:fill="auto"/>
          </w:tcPr>
          <w:p w14:paraId="40BD664A" w14:textId="77777777" w:rsidR="00DE5358" w:rsidRPr="00DE5358" w:rsidRDefault="00DE5358" w:rsidP="00DE5358">
            <w:pPr>
              <w:rPr>
                <w:del w:id="4674" w:author="Administrator" w:date="2011-08-18T10:26:00Z"/>
              </w:rPr>
            </w:pPr>
            <w:del w:id="4675" w:author="Administrator" w:date="2011-08-18T10:26:00Z">
              <w:r w:rsidRPr="00DE5358">
                <w:delText>1519</w:delText>
              </w:r>
            </w:del>
          </w:p>
        </w:tc>
        <w:tc>
          <w:tcPr>
            <w:tcW w:w="2699" w:type="dxa"/>
            <w:shd w:val="clear" w:color="auto" w:fill="auto"/>
          </w:tcPr>
          <w:p w14:paraId="3D0A0790" w14:textId="77777777" w:rsidR="00DE5358" w:rsidRPr="00DE5358" w:rsidRDefault="00DE5358" w:rsidP="00DE5358">
            <w:pPr>
              <w:rPr>
                <w:del w:id="4676" w:author="Administrator" w:date="2011-08-18T10:26:00Z"/>
              </w:rPr>
            </w:pPr>
            <w:del w:id="4677" w:author="Administrator" w:date="2011-08-18T10:26:00Z">
              <w:r>
                <w:fldChar w:fldCharType="begin"/>
              </w:r>
              <w:r>
                <w:delInstrText xml:space="preserve"> HYPERLINK  \l "fld_NoPartyAltSubIDs" </w:delInstrText>
              </w:r>
              <w:r>
                <w:fldChar w:fldCharType="separate"/>
              </w:r>
              <w:r w:rsidRPr="00BD0927">
                <w:rPr>
                  <w:rStyle w:val="Hyperlink"/>
                  <w:rFonts w:ascii="Times New Roman" w:hAnsi="Times New Roman"/>
                  <w:sz w:val="20"/>
                </w:rPr>
                <w:delText>NoPartyAltSubIDs</w:delText>
              </w:r>
              <w:r>
                <w:fldChar w:fldCharType="end"/>
              </w:r>
            </w:del>
          </w:p>
        </w:tc>
      </w:tr>
      <w:tr w:rsidR="00512FC7" w:rsidRPr="00512FC7" w14:paraId="17B2F234" w14:textId="77777777" w:rsidTr="00533FE7">
        <w:tc>
          <w:tcPr>
            <w:tcW w:w="828" w:type="dxa"/>
            <w:shd w:val="clear" w:color="auto" w:fill="auto"/>
          </w:tcPr>
          <w:p w14:paraId="7E2CDFCF" w14:textId="77777777" w:rsidR="00512FC7" w:rsidRPr="00512FC7" w:rsidRDefault="00512FC7" w:rsidP="00533FE7">
            <w:r w:rsidRPr="00512FC7">
              <w:t>453</w:t>
            </w:r>
          </w:p>
        </w:tc>
        <w:tc>
          <w:tcPr>
            <w:tcW w:w="2699" w:type="dxa"/>
            <w:shd w:val="clear" w:color="auto" w:fill="auto"/>
          </w:tcPr>
          <w:p w14:paraId="1A9315AB" w14:textId="77777777" w:rsidR="00512FC7" w:rsidRPr="00512FC7" w:rsidRDefault="00C411EF" w:rsidP="00533FE7">
            <w:hyperlink w:anchor="fld_NoPartyIDs" w:history="1">
              <w:r w:rsidR="00512FC7" w:rsidRPr="00533FE7">
                <w:rPr>
                  <w:rStyle w:val="Hyperlink"/>
                  <w:rFonts w:ascii="Times New Roman" w:hAnsi="Times New Roman"/>
                  <w:sz w:val="20"/>
                </w:rPr>
                <w:t>NoPartyIDs</w:t>
              </w:r>
            </w:hyperlink>
          </w:p>
        </w:tc>
      </w:tr>
      <w:tr w:rsidR="00DE5358" w:rsidRPr="00DE5358" w14:paraId="14BCF847" w14:textId="77777777" w:rsidTr="00BD0927">
        <w:trPr>
          <w:del w:id="4678" w:author="Administrator" w:date="2011-08-18T10:26:00Z"/>
        </w:trPr>
        <w:tc>
          <w:tcPr>
            <w:tcW w:w="828" w:type="dxa"/>
            <w:shd w:val="clear" w:color="auto" w:fill="auto"/>
          </w:tcPr>
          <w:p w14:paraId="2137F03A" w14:textId="77777777" w:rsidR="00DE5358" w:rsidRPr="00DE5358" w:rsidRDefault="00DE5358" w:rsidP="00DE5358">
            <w:pPr>
              <w:rPr>
                <w:del w:id="4679" w:author="Administrator" w:date="2011-08-18T10:26:00Z"/>
              </w:rPr>
            </w:pPr>
            <w:del w:id="4680" w:author="Administrator" w:date="2011-08-18T10:26:00Z">
              <w:r w:rsidRPr="00DE5358">
                <w:delText>1513</w:delText>
              </w:r>
            </w:del>
          </w:p>
        </w:tc>
        <w:tc>
          <w:tcPr>
            <w:tcW w:w="2699" w:type="dxa"/>
            <w:shd w:val="clear" w:color="auto" w:fill="auto"/>
          </w:tcPr>
          <w:p w14:paraId="7A07B523" w14:textId="77777777" w:rsidR="00DE5358" w:rsidRPr="00DE5358" w:rsidRDefault="00DE5358" w:rsidP="00DE5358">
            <w:pPr>
              <w:rPr>
                <w:del w:id="4681" w:author="Administrator" w:date="2011-08-18T10:26:00Z"/>
              </w:rPr>
            </w:pPr>
            <w:del w:id="4682" w:author="Administrator" w:date="2011-08-18T10:26:00Z">
              <w:r>
                <w:fldChar w:fldCharType="begin"/>
              </w:r>
              <w:r>
                <w:delInstrText xml:space="preserve"> HYPERLINK  \l "fld_NoPartyList" </w:delInstrText>
              </w:r>
              <w:r>
                <w:fldChar w:fldCharType="separate"/>
              </w:r>
              <w:r w:rsidRPr="00BD0927">
                <w:rPr>
                  <w:rStyle w:val="Hyperlink"/>
                  <w:rFonts w:ascii="Times New Roman" w:hAnsi="Times New Roman"/>
                  <w:sz w:val="20"/>
                </w:rPr>
                <w:delText>NoPartyList</w:delText>
              </w:r>
              <w:r>
                <w:fldChar w:fldCharType="end"/>
              </w:r>
            </w:del>
          </w:p>
        </w:tc>
      </w:tr>
      <w:tr w:rsidR="00DE5358" w:rsidRPr="00DE5358" w14:paraId="765D4865" w14:textId="77777777" w:rsidTr="00BD0927">
        <w:trPr>
          <w:del w:id="4683" w:author="Administrator" w:date="2011-08-18T10:26:00Z"/>
        </w:trPr>
        <w:tc>
          <w:tcPr>
            <w:tcW w:w="828" w:type="dxa"/>
            <w:shd w:val="clear" w:color="auto" w:fill="auto"/>
          </w:tcPr>
          <w:p w14:paraId="308D794F" w14:textId="77777777" w:rsidR="00DE5358" w:rsidRPr="00DE5358" w:rsidRDefault="00DE5358" w:rsidP="00DE5358">
            <w:pPr>
              <w:rPr>
                <w:del w:id="4684" w:author="Administrator" w:date="2011-08-18T10:26:00Z"/>
              </w:rPr>
            </w:pPr>
            <w:del w:id="4685" w:author="Administrator" w:date="2011-08-18T10:26:00Z">
              <w:r w:rsidRPr="00DE5358">
                <w:delText>1506</w:delText>
              </w:r>
            </w:del>
          </w:p>
        </w:tc>
        <w:tc>
          <w:tcPr>
            <w:tcW w:w="2699" w:type="dxa"/>
            <w:shd w:val="clear" w:color="auto" w:fill="auto"/>
          </w:tcPr>
          <w:p w14:paraId="3E73AA69" w14:textId="77777777" w:rsidR="00DE5358" w:rsidRPr="00DE5358" w:rsidRDefault="00DE5358" w:rsidP="00DE5358">
            <w:pPr>
              <w:rPr>
                <w:del w:id="4686" w:author="Administrator" w:date="2011-08-18T10:26:00Z"/>
              </w:rPr>
            </w:pPr>
            <w:del w:id="4687" w:author="Administrator" w:date="2011-08-18T10:26:00Z">
              <w:r>
                <w:fldChar w:fldCharType="begin"/>
              </w:r>
              <w:r>
                <w:delInstrText xml:space="preserve"> HYPERLINK  \l "fld_NoPartyListResponseTypes" </w:delInstrText>
              </w:r>
              <w:r>
                <w:fldChar w:fldCharType="separate"/>
              </w:r>
              <w:r w:rsidRPr="00BD0927">
                <w:rPr>
                  <w:rStyle w:val="Hyperlink"/>
                  <w:rFonts w:ascii="Times New Roman" w:hAnsi="Times New Roman"/>
                  <w:sz w:val="20"/>
                </w:rPr>
                <w:delText>NoPartyListResponseTypes</w:delText>
              </w:r>
              <w:r>
                <w:fldChar w:fldCharType="end"/>
              </w:r>
            </w:del>
          </w:p>
        </w:tc>
      </w:tr>
      <w:tr w:rsidR="00DE5358" w:rsidRPr="00DE5358" w14:paraId="3975692A" w14:textId="77777777" w:rsidTr="00BD0927">
        <w:trPr>
          <w:del w:id="4688" w:author="Administrator" w:date="2011-08-18T10:26:00Z"/>
        </w:trPr>
        <w:tc>
          <w:tcPr>
            <w:tcW w:w="828" w:type="dxa"/>
            <w:shd w:val="clear" w:color="auto" w:fill="auto"/>
          </w:tcPr>
          <w:p w14:paraId="73AF4B1E" w14:textId="77777777" w:rsidR="00DE5358" w:rsidRPr="00DE5358" w:rsidRDefault="00DE5358" w:rsidP="00DE5358">
            <w:pPr>
              <w:rPr>
                <w:del w:id="4689" w:author="Administrator" w:date="2011-08-18T10:26:00Z"/>
              </w:rPr>
            </w:pPr>
            <w:del w:id="4690" w:author="Administrator" w:date="2011-08-18T10:26:00Z">
              <w:r w:rsidRPr="00DE5358">
                <w:delText>1514</w:delText>
              </w:r>
            </w:del>
          </w:p>
        </w:tc>
        <w:tc>
          <w:tcPr>
            <w:tcW w:w="2699" w:type="dxa"/>
            <w:shd w:val="clear" w:color="auto" w:fill="auto"/>
          </w:tcPr>
          <w:p w14:paraId="26E1A4A1" w14:textId="77777777" w:rsidR="00DE5358" w:rsidRPr="00DE5358" w:rsidRDefault="00DE5358" w:rsidP="00DE5358">
            <w:pPr>
              <w:rPr>
                <w:del w:id="4691" w:author="Administrator" w:date="2011-08-18T10:26:00Z"/>
              </w:rPr>
            </w:pPr>
            <w:del w:id="4692" w:author="Administrator" w:date="2011-08-18T10:26:00Z">
              <w:r>
                <w:fldChar w:fldCharType="begin"/>
              </w:r>
              <w:r>
                <w:delInstrText xml:space="preserve"> HYPERLINK  \l "fld_NoPartyRelationships" </w:delInstrText>
              </w:r>
              <w:r>
                <w:fldChar w:fldCharType="separate"/>
              </w:r>
              <w:r w:rsidRPr="00BD0927">
                <w:rPr>
                  <w:rStyle w:val="Hyperlink"/>
                  <w:rFonts w:ascii="Times New Roman" w:hAnsi="Times New Roman"/>
                  <w:sz w:val="20"/>
                </w:rPr>
                <w:delText>NoPartyRelationships</w:delText>
              </w:r>
              <w:r>
                <w:fldChar w:fldCharType="end"/>
              </w:r>
            </w:del>
          </w:p>
        </w:tc>
      </w:tr>
      <w:tr w:rsidR="00512FC7" w:rsidRPr="00512FC7" w14:paraId="78548419" w14:textId="77777777" w:rsidTr="00533FE7">
        <w:tc>
          <w:tcPr>
            <w:tcW w:w="828" w:type="dxa"/>
            <w:shd w:val="clear" w:color="auto" w:fill="auto"/>
          </w:tcPr>
          <w:p w14:paraId="47026764" w14:textId="77777777" w:rsidR="00512FC7" w:rsidRPr="00512FC7" w:rsidRDefault="00512FC7" w:rsidP="00533FE7">
            <w:r w:rsidRPr="00512FC7">
              <w:t>802</w:t>
            </w:r>
          </w:p>
        </w:tc>
        <w:tc>
          <w:tcPr>
            <w:tcW w:w="2699" w:type="dxa"/>
            <w:shd w:val="clear" w:color="auto" w:fill="auto"/>
          </w:tcPr>
          <w:p w14:paraId="42455180" w14:textId="77777777" w:rsidR="00512FC7" w:rsidRPr="00512FC7" w:rsidRDefault="00C411EF" w:rsidP="00533FE7">
            <w:hyperlink w:anchor="fld_NoPartySubIDs" w:history="1">
              <w:r w:rsidR="00512FC7" w:rsidRPr="00533FE7">
                <w:rPr>
                  <w:rStyle w:val="Hyperlink"/>
                  <w:rFonts w:ascii="Times New Roman" w:hAnsi="Times New Roman"/>
                  <w:sz w:val="20"/>
                </w:rPr>
                <w:t>NoPartySubIDs</w:t>
              </w:r>
            </w:hyperlink>
          </w:p>
        </w:tc>
      </w:tr>
      <w:tr w:rsidR="00512FC7" w:rsidRPr="00512FC7" w14:paraId="7FF1161D" w14:textId="77777777" w:rsidTr="00533FE7">
        <w:tc>
          <w:tcPr>
            <w:tcW w:w="828" w:type="dxa"/>
            <w:shd w:val="clear" w:color="auto" w:fill="auto"/>
          </w:tcPr>
          <w:p w14:paraId="5D5CA2CC" w14:textId="77777777" w:rsidR="00512FC7" w:rsidRPr="00512FC7" w:rsidRDefault="00512FC7" w:rsidP="00533FE7">
            <w:r w:rsidRPr="00512FC7">
              <w:t>753</w:t>
            </w:r>
          </w:p>
        </w:tc>
        <w:tc>
          <w:tcPr>
            <w:tcW w:w="2699" w:type="dxa"/>
            <w:shd w:val="clear" w:color="auto" w:fill="auto"/>
          </w:tcPr>
          <w:p w14:paraId="45DE65B8" w14:textId="77777777" w:rsidR="00512FC7" w:rsidRPr="00512FC7" w:rsidRDefault="00C411EF" w:rsidP="00533FE7">
            <w:hyperlink w:anchor="fld_NoPosAmt" w:history="1">
              <w:r w:rsidR="00512FC7" w:rsidRPr="00533FE7">
                <w:rPr>
                  <w:rStyle w:val="Hyperlink"/>
                  <w:rFonts w:ascii="Times New Roman" w:hAnsi="Times New Roman"/>
                  <w:sz w:val="20"/>
                </w:rPr>
                <w:t>NoPosAmt</w:t>
              </w:r>
            </w:hyperlink>
          </w:p>
        </w:tc>
      </w:tr>
      <w:tr w:rsidR="00512FC7" w:rsidRPr="00512FC7" w14:paraId="1337C36A" w14:textId="77777777" w:rsidTr="00533FE7">
        <w:tc>
          <w:tcPr>
            <w:tcW w:w="828" w:type="dxa"/>
            <w:shd w:val="clear" w:color="auto" w:fill="auto"/>
          </w:tcPr>
          <w:p w14:paraId="5EEA414E" w14:textId="77777777" w:rsidR="00512FC7" w:rsidRPr="00512FC7" w:rsidRDefault="00512FC7" w:rsidP="00533FE7">
            <w:r w:rsidRPr="00512FC7">
              <w:t>702</w:t>
            </w:r>
          </w:p>
        </w:tc>
        <w:tc>
          <w:tcPr>
            <w:tcW w:w="2699" w:type="dxa"/>
            <w:shd w:val="clear" w:color="auto" w:fill="auto"/>
          </w:tcPr>
          <w:p w14:paraId="5BD84765" w14:textId="77777777" w:rsidR="00512FC7" w:rsidRPr="00512FC7" w:rsidRDefault="00C411EF" w:rsidP="00533FE7">
            <w:hyperlink w:anchor="fld_NoPositions" w:history="1">
              <w:r w:rsidR="00512FC7" w:rsidRPr="00533FE7">
                <w:rPr>
                  <w:rStyle w:val="Hyperlink"/>
                  <w:rFonts w:ascii="Times New Roman" w:hAnsi="Times New Roman"/>
                  <w:sz w:val="20"/>
                </w:rPr>
                <w:t>NoPositions</w:t>
              </w:r>
            </w:hyperlink>
          </w:p>
        </w:tc>
      </w:tr>
      <w:tr w:rsidR="00512FC7" w:rsidRPr="00512FC7" w14:paraId="69D9261A" w14:textId="77777777" w:rsidTr="00533FE7">
        <w:tc>
          <w:tcPr>
            <w:tcW w:w="828" w:type="dxa"/>
            <w:shd w:val="clear" w:color="auto" w:fill="auto"/>
          </w:tcPr>
          <w:p w14:paraId="5D506531" w14:textId="77777777" w:rsidR="00512FC7" w:rsidRPr="00512FC7" w:rsidRDefault="00512FC7" w:rsidP="00533FE7">
            <w:r w:rsidRPr="00512FC7">
              <w:t>295</w:t>
            </w:r>
          </w:p>
        </w:tc>
        <w:tc>
          <w:tcPr>
            <w:tcW w:w="2699" w:type="dxa"/>
            <w:shd w:val="clear" w:color="auto" w:fill="auto"/>
          </w:tcPr>
          <w:p w14:paraId="7046DEAA" w14:textId="77777777" w:rsidR="00512FC7" w:rsidRPr="00512FC7" w:rsidRDefault="00C411EF" w:rsidP="00533FE7">
            <w:hyperlink w:anchor="fld_NoQuoteEntries" w:history="1">
              <w:r w:rsidR="00512FC7" w:rsidRPr="00533FE7">
                <w:rPr>
                  <w:rStyle w:val="Hyperlink"/>
                  <w:rFonts w:ascii="Times New Roman" w:hAnsi="Times New Roman"/>
                  <w:sz w:val="20"/>
                </w:rPr>
                <w:t>NoQuoteEntries</w:t>
              </w:r>
            </w:hyperlink>
          </w:p>
        </w:tc>
      </w:tr>
      <w:tr w:rsidR="00512FC7" w:rsidRPr="00512FC7" w14:paraId="64DD25EC" w14:textId="77777777" w:rsidTr="00533FE7">
        <w:tc>
          <w:tcPr>
            <w:tcW w:w="828" w:type="dxa"/>
            <w:shd w:val="clear" w:color="auto" w:fill="auto"/>
          </w:tcPr>
          <w:p w14:paraId="4A97A782" w14:textId="77777777" w:rsidR="00512FC7" w:rsidRPr="00512FC7" w:rsidRDefault="00512FC7" w:rsidP="00533FE7">
            <w:r w:rsidRPr="00512FC7">
              <w:t>735</w:t>
            </w:r>
          </w:p>
        </w:tc>
        <w:tc>
          <w:tcPr>
            <w:tcW w:w="2699" w:type="dxa"/>
            <w:shd w:val="clear" w:color="auto" w:fill="auto"/>
          </w:tcPr>
          <w:p w14:paraId="37020DEE" w14:textId="77777777" w:rsidR="00512FC7" w:rsidRPr="00512FC7" w:rsidRDefault="00C411EF" w:rsidP="00533FE7">
            <w:hyperlink w:anchor="fld_NoQuoteQualifiers" w:history="1">
              <w:r w:rsidR="00512FC7" w:rsidRPr="00533FE7">
                <w:rPr>
                  <w:rStyle w:val="Hyperlink"/>
                  <w:rFonts w:ascii="Times New Roman" w:hAnsi="Times New Roman"/>
                  <w:sz w:val="20"/>
                </w:rPr>
                <w:t>NoQuoteQualifiers</w:t>
              </w:r>
            </w:hyperlink>
          </w:p>
        </w:tc>
      </w:tr>
      <w:tr w:rsidR="00512FC7" w:rsidRPr="00512FC7" w14:paraId="43D8D6D7" w14:textId="77777777" w:rsidTr="00533FE7">
        <w:tc>
          <w:tcPr>
            <w:tcW w:w="828" w:type="dxa"/>
            <w:shd w:val="clear" w:color="auto" w:fill="auto"/>
          </w:tcPr>
          <w:p w14:paraId="1304ACFF" w14:textId="77777777" w:rsidR="00512FC7" w:rsidRPr="00512FC7" w:rsidRDefault="00512FC7" w:rsidP="00533FE7">
            <w:r w:rsidRPr="00512FC7">
              <w:t>296</w:t>
            </w:r>
          </w:p>
        </w:tc>
        <w:tc>
          <w:tcPr>
            <w:tcW w:w="2699" w:type="dxa"/>
            <w:shd w:val="clear" w:color="auto" w:fill="auto"/>
          </w:tcPr>
          <w:p w14:paraId="356D7972" w14:textId="77777777" w:rsidR="00512FC7" w:rsidRPr="00512FC7" w:rsidRDefault="00C411EF" w:rsidP="00533FE7">
            <w:hyperlink w:anchor="fld_NoQuoteSets" w:history="1">
              <w:r w:rsidR="00512FC7" w:rsidRPr="00533FE7">
                <w:rPr>
                  <w:rStyle w:val="Hyperlink"/>
                  <w:rFonts w:ascii="Times New Roman" w:hAnsi="Times New Roman"/>
                  <w:sz w:val="20"/>
                </w:rPr>
                <w:t>NoQuoteSets</w:t>
              </w:r>
            </w:hyperlink>
          </w:p>
        </w:tc>
      </w:tr>
      <w:tr w:rsidR="00512FC7" w:rsidRPr="00512FC7" w14:paraId="7AF364B9" w14:textId="77777777" w:rsidTr="00533FE7">
        <w:tc>
          <w:tcPr>
            <w:tcW w:w="828" w:type="dxa"/>
            <w:shd w:val="clear" w:color="auto" w:fill="auto"/>
          </w:tcPr>
          <w:p w14:paraId="70B6DA6F" w14:textId="77777777" w:rsidR="00512FC7" w:rsidRPr="00512FC7" w:rsidRDefault="00512FC7" w:rsidP="00533FE7">
            <w:r w:rsidRPr="00512FC7">
              <w:t>1445</w:t>
            </w:r>
          </w:p>
        </w:tc>
        <w:tc>
          <w:tcPr>
            <w:tcW w:w="2699" w:type="dxa"/>
            <w:shd w:val="clear" w:color="auto" w:fill="auto"/>
          </w:tcPr>
          <w:p w14:paraId="31E6B67B" w14:textId="77777777" w:rsidR="00512FC7" w:rsidRPr="00512FC7" w:rsidRDefault="00C411EF" w:rsidP="00533FE7">
            <w:hyperlink w:anchor="fld_NoRateSources" w:history="1">
              <w:r w:rsidR="00512FC7" w:rsidRPr="00533FE7">
                <w:rPr>
                  <w:rStyle w:val="Hyperlink"/>
                  <w:rFonts w:ascii="Times New Roman" w:hAnsi="Times New Roman"/>
                  <w:sz w:val="20"/>
                </w:rPr>
                <w:t>NoRateSources</w:t>
              </w:r>
            </w:hyperlink>
          </w:p>
        </w:tc>
      </w:tr>
      <w:tr w:rsidR="00512FC7" w:rsidRPr="00512FC7" w14:paraId="5E572717" w14:textId="77777777" w:rsidTr="00533FE7">
        <w:tc>
          <w:tcPr>
            <w:tcW w:w="828" w:type="dxa"/>
            <w:shd w:val="clear" w:color="auto" w:fill="auto"/>
          </w:tcPr>
          <w:p w14:paraId="666BF774" w14:textId="77777777" w:rsidR="00512FC7" w:rsidRPr="00512FC7" w:rsidRDefault="00512FC7" w:rsidP="00533FE7">
            <w:r w:rsidRPr="00512FC7">
              <w:t>473</w:t>
            </w:r>
          </w:p>
        </w:tc>
        <w:tc>
          <w:tcPr>
            <w:tcW w:w="2699" w:type="dxa"/>
            <w:shd w:val="clear" w:color="auto" w:fill="auto"/>
          </w:tcPr>
          <w:p w14:paraId="57010CDC" w14:textId="77777777" w:rsidR="00512FC7" w:rsidRPr="00512FC7" w:rsidRDefault="00C411EF" w:rsidP="00533FE7">
            <w:hyperlink w:anchor="fld_NoRegistDtls" w:history="1">
              <w:r w:rsidR="00512FC7" w:rsidRPr="00533FE7">
                <w:rPr>
                  <w:rStyle w:val="Hyperlink"/>
                  <w:rFonts w:ascii="Times New Roman" w:hAnsi="Times New Roman"/>
                  <w:sz w:val="20"/>
                </w:rPr>
                <w:t>NoRegistDtls</w:t>
              </w:r>
            </w:hyperlink>
          </w:p>
        </w:tc>
      </w:tr>
      <w:tr w:rsidR="00DE5358" w:rsidRPr="00DE5358" w14:paraId="280B3EAC" w14:textId="77777777" w:rsidTr="00BD0927">
        <w:trPr>
          <w:del w:id="4693" w:author="Administrator" w:date="2011-08-18T10:26:00Z"/>
        </w:trPr>
        <w:tc>
          <w:tcPr>
            <w:tcW w:w="828" w:type="dxa"/>
            <w:shd w:val="clear" w:color="auto" w:fill="auto"/>
          </w:tcPr>
          <w:p w14:paraId="68503E55" w14:textId="77777777" w:rsidR="00DE5358" w:rsidRPr="00DE5358" w:rsidRDefault="00DE5358" w:rsidP="00DE5358">
            <w:pPr>
              <w:rPr>
                <w:del w:id="4694" w:author="Administrator" w:date="2011-08-18T10:26:00Z"/>
              </w:rPr>
            </w:pPr>
            <w:del w:id="4695" w:author="Administrator" w:date="2011-08-18T10:26:00Z">
              <w:r w:rsidRPr="00DE5358">
                <w:delText>1575</w:delText>
              </w:r>
            </w:del>
          </w:p>
        </w:tc>
        <w:tc>
          <w:tcPr>
            <w:tcW w:w="2699" w:type="dxa"/>
            <w:shd w:val="clear" w:color="auto" w:fill="auto"/>
          </w:tcPr>
          <w:p w14:paraId="6974270E" w14:textId="77777777" w:rsidR="00DE5358" w:rsidRPr="00DE5358" w:rsidRDefault="00DE5358" w:rsidP="00DE5358">
            <w:pPr>
              <w:rPr>
                <w:del w:id="4696" w:author="Administrator" w:date="2011-08-18T10:26:00Z"/>
              </w:rPr>
            </w:pPr>
            <w:del w:id="4697" w:author="Administrator" w:date="2011-08-18T10:26:00Z">
              <w:r>
                <w:fldChar w:fldCharType="begin"/>
              </w:r>
              <w:r>
                <w:delInstrText xml:space="preserve"> HYPERLINK  \l "fld_NoRelatedContextPartyIDs" </w:delInstrText>
              </w:r>
              <w:r>
                <w:fldChar w:fldCharType="separate"/>
              </w:r>
              <w:r w:rsidRPr="00BD0927">
                <w:rPr>
                  <w:rStyle w:val="Hyperlink"/>
                  <w:rFonts w:ascii="Times New Roman" w:hAnsi="Times New Roman"/>
                  <w:sz w:val="20"/>
                </w:rPr>
                <w:delText>NoRelatedContextPartyIDs</w:delText>
              </w:r>
              <w:r>
                <w:fldChar w:fldCharType="end"/>
              </w:r>
            </w:del>
          </w:p>
        </w:tc>
      </w:tr>
      <w:tr w:rsidR="00DE5358" w:rsidRPr="00DE5358" w14:paraId="3561E1D7" w14:textId="77777777" w:rsidTr="00BD0927">
        <w:trPr>
          <w:del w:id="4698" w:author="Administrator" w:date="2011-08-18T10:26:00Z"/>
        </w:trPr>
        <w:tc>
          <w:tcPr>
            <w:tcW w:w="828" w:type="dxa"/>
            <w:shd w:val="clear" w:color="auto" w:fill="auto"/>
          </w:tcPr>
          <w:p w14:paraId="52700641" w14:textId="77777777" w:rsidR="00DE5358" w:rsidRPr="00DE5358" w:rsidRDefault="00DE5358" w:rsidP="00DE5358">
            <w:pPr>
              <w:rPr>
                <w:del w:id="4699" w:author="Administrator" w:date="2011-08-18T10:26:00Z"/>
              </w:rPr>
            </w:pPr>
            <w:del w:id="4700" w:author="Administrator" w:date="2011-08-18T10:26:00Z">
              <w:r w:rsidRPr="00DE5358">
                <w:delText>1579</w:delText>
              </w:r>
            </w:del>
          </w:p>
        </w:tc>
        <w:tc>
          <w:tcPr>
            <w:tcW w:w="2699" w:type="dxa"/>
            <w:shd w:val="clear" w:color="auto" w:fill="auto"/>
          </w:tcPr>
          <w:p w14:paraId="2EACC72D" w14:textId="77777777" w:rsidR="00DE5358" w:rsidRPr="00DE5358" w:rsidRDefault="00DE5358" w:rsidP="00DE5358">
            <w:pPr>
              <w:rPr>
                <w:del w:id="4701" w:author="Administrator" w:date="2011-08-18T10:26:00Z"/>
              </w:rPr>
            </w:pPr>
            <w:del w:id="4702" w:author="Administrator" w:date="2011-08-18T10:26:00Z">
              <w:r>
                <w:fldChar w:fldCharType="begin"/>
              </w:r>
              <w:r>
                <w:delInstrText xml:space="preserve"> HYPERLINK  \l "fld_NoRelatedContextPartySubIDs" </w:delInstrText>
              </w:r>
              <w:r>
                <w:fldChar w:fldCharType="separate"/>
              </w:r>
              <w:r w:rsidRPr="00BD0927">
                <w:rPr>
                  <w:rStyle w:val="Hyperlink"/>
                  <w:rFonts w:ascii="Times New Roman" w:hAnsi="Times New Roman"/>
                  <w:sz w:val="20"/>
                </w:rPr>
                <w:delText>NoRelatedContextPartySubIDs</w:delText>
              </w:r>
              <w:r>
                <w:fldChar w:fldCharType="end"/>
              </w:r>
            </w:del>
          </w:p>
        </w:tc>
      </w:tr>
      <w:tr w:rsidR="00DE5358" w:rsidRPr="00DE5358" w14:paraId="1FC687E4" w14:textId="77777777" w:rsidTr="00BD0927">
        <w:trPr>
          <w:del w:id="4703" w:author="Administrator" w:date="2011-08-18T10:26:00Z"/>
        </w:trPr>
        <w:tc>
          <w:tcPr>
            <w:tcW w:w="828" w:type="dxa"/>
            <w:shd w:val="clear" w:color="auto" w:fill="auto"/>
          </w:tcPr>
          <w:p w14:paraId="0721BC71" w14:textId="77777777" w:rsidR="00DE5358" w:rsidRPr="00DE5358" w:rsidRDefault="00DE5358" w:rsidP="00DE5358">
            <w:pPr>
              <w:rPr>
                <w:del w:id="4704" w:author="Administrator" w:date="2011-08-18T10:26:00Z"/>
              </w:rPr>
            </w:pPr>
            <w:del w:id="4705" w:author="Administrator" w:date="2011-08-18T10:26:00Z">
              <w:r w:rsidRPr="00DE5358">
                <w:delText>1569</w:delText>
              </w:r>
            </w:del>
          </w:p>
        </w:tc>
        <w:tc>
          <w:tcPr>
            <w:tcW w:w="2699" w:type="dxa"/>
            <w:shd w:val="clear" w:color="auto" w:fill="auto"/>
          </w:tcPr>
          <w:p w14:paraId="3446EB88" w14:textId="77777777" w:rsidR="00DE5358" w:rsidRPr="00DE5358" w:rsidRDefault="00DE5358" w:rsidP="00DE5358">
            <w:pPr>
              <w:rPr>
                <w:del w:id="4706" w:author="Administrator" w:date="2011-08-18T10:26:00Z"/>
              </w:rPr>
            </w:pPr>
            <w:del w:id="4707" w:author="Administrator" w:date="2011-08-18T10:26:00Z">
              <w:r>
                <w:fldChar w:fldCharType="begin"/>
              </w:r>
              <w:r>
                <w:delInstrText xml:space="preserve"> HYPERLINK  \l "fld_NoRelatedPartyAltIDs" </w:delInstrText>
              </w:r>
              <w:r>
                <w:fldChar w:fldCharType="separate"/>
              </w:r>
              <w:r w:rsidRPr="00BD0927">
                <w:rPr>
                  <w:rStyle w:val="Hyperlink"/>
                  <w:rFonts w:ascii="Times New Roman" w:hAnsi="Times New Roman"/>
                  <w:sz w:val="20"/>
                </w:rPr>
                <w:delText>NoRelatedPartyAltIDs</w:delText>
              </w:r>
              <w:r>
                <w:fldChar w:fldCharType="end"/>
              </w:r>
            </w:del>
          </w:p>
        </w:tc>
      </w:tr>
      <w:tr w:rsidR="00DE5358" w:rsidRPr="00DE5358" w14:paraId="0B73B528" w14:textId="77777777" w:rsidTr="00BD0927">
        <w:trPr>
          <w:del w:id="4708" w:author="Administrator" w:date="2011-08-18T10:26:00Z"/>
        </w:trPr>
        <w:tc>
          <w:tcPr>
            <w:tcW w:w="828" w:type="dxa"/>
            <w:shd w:val="clear" w:color="auto" w:fill="auto"/>
          </w:tcPr>
          <w:p w14:paraId="1E57F43F" w14:textId="77777777" w:rsidR="00DE5358" w:rsidRPr="00DE5358" w:rsidRDefault="00DE5358" w:rsidP="00DE5358">
            <w:pPr>
              <w:rPr>
                <w:del w:id="4709" w:author="Administrator" w:date="2011-08-18T10:26:00Z"/>
              </w:rPr>
            </w:pPr>
            <w:del w:id="4710" w:author="Administrator" w:date="2011-08-18T10:26:00Z">
              <w:r w:rsidRPr="00DE5358">
                <w:delText>1572</w:delText>
              </w:r>
            </w:del>
          </w:p>
        </w:tc>
        <w:tc>
          <w:tcPr>
            <w:tcW w:w="2699" w:type="dxa"/>
            <w:shd w:val="clear" w:color="auto" w:fill="auto"/>
          </w:tcPr>
          <w:p w14:paraId="2F41D421" w14:textId="77777777" w:rsidR="00DE5358" w:rsidRPr="00DE5358" w:rsidRDefault="00DE5358" w:rsidP="00DE5358">
            <w:pPr>
              <w:rPr>
                <w:del w:id="4711" w:author="Administrator" w:date="2011-08-18T10:26:00Z"/>
              </w:rPr>
            </w:pPr>
            <w:del w:id="4712" w:author="Administrator" w:date="2011-08-18T10:26:00Z">
              <w:r>
                <w:fldChar w:fldCharType="begin"/>
              </w:r>
              <w:r>
                <w:delInstrText xml:space="preserve"> HYPERLINK  \l "fld_NoRelatedPartyAltSubIDs" </w:delInstrText>
              </w:r>
              <w:r>
                <w:fldChar w:fldCharType="separate"/>
              </w:r>
              <w:r w:rsidRPr="00BD0927">
                <w:rPr>
                  <w:rStyle w:val="Hyperlink"/>
                  <w:rFonts w:ascii="Times New Roman" w:hAnsi="Times New Roman"/>
                  <w:sz w:val="20"/>
                </w:rPr>
                <w:delText>NoRelatedPartyAltSubIDs</w:delText>
              </w:r>
              <w:r>
                <w:fldChar w:fldCharType="end"/>
              </w:r>
            </w:del>
          </w:p>
        </w:tc>
      </w:tr>
      <w:tr w:rsidR="00DE5358" w:rsidRPr="00DE5358" w14:paraId="2F6A62A2" w14:textId="77777777" w:rsidTr="00BD0927">
        <w:trPr>
          <w:del w:id="4713" w:author="Administrator" w:date="2011-08-18T10:26:00Z"/>
        </w:trPr>
        <w:tc>
          <w:tcPr>
            <w:tcW w:w="828" w:type="dxa"/>
            <w:shd w:val="clear" w:color="auto" w:fill="auto"/>
          </w:tcPr>
          <w:p w14:paraId="70F977BA" w14:textId="77777777" w:rsidR="00DE5358" w:rsidRPr="00DE5358" w:rsidRDefault="00DE5358" w:rsidP="00DE5358">
            <w:pPr>
              <w:rPr>
                <w:del w:id="4714" w:author="Administrator" w:date="2011-08-18T10:26:00Z"/>
              </w:rPr>
            </w:pPr>
            <w:del w:id="4715" w:author="Administrator" w:date="2011-08-18T10:26:00Z">
              <w:r w:rsidRPr="00DE5358">
                <w:delText>1562</w:delText>
              </w:r>
            </w:del>
          </w:p>
        </w:tc>
        <w:tc>
          <w:tcPr>
            <w:tcW w:w="2699" w:type="dxa"/>
            <w:shd w:val="clear" w:color="auto" w:fill="auto"/>
          </w:tcPr>
          <w:p w14:paraId="2D72FD41" w14:textId="77777777" w:rsidR="00DE5358" w:rsidRPr="00DE5358" w:rsidRDefault="00DE5358" w:rsidP="00DE5358">
            <w:pPr>
              <w:rPr>
                <w:del w:id="4716" w:author="Administrator" w:date="2011-08-18T10:26:00Z"/>
              </w:rPr>
            </w:pPr>
            <w:del w:id="4717" w:author="Administrator" w:date="2011-08-18T10:26:00Z">
              <w:r>
                <w:fldChar w:fldCharType="begin"/>
              </w:r>
              <w:r>
                <w:delInstrText xml:space="preserve"> HYPERLINK  \l "fld_NoRelatedPartyIDs" </w:delInstrText>
              </w:r>
              <w:r>
                <w:fldChar w:fldCharType="separate"/>
              </w:r>
              <w:r w:rsidRPr="00BD0927">
                <w:rPr>
                  <w:rStyle w:val="Hyperlink"/>
                  <w:rFonts w:ascii="Times New Roman" w:hAnsi="Times New Roman"/>
                  <w:sz w:val="20"/>
                </w:rPr>
                <w:delText>NoRelatedPartyIDs</w:delText>
              </w:r>
              <w:r>
                <w:fldChar w:fldCharType="end"/>
              </w:r>
            </w:del>
          </w:p>
        </w:tc>
      </w:tr>
      <w:tr w:rsidR="00DE5358" w:rsidRPr="00DE5358" w14:paraId="2693AD2B" w14:textId="77777777" w:rsidTr="00BD0927">
        <w:trPr>
          <w:del w:id="4718" w:author="Administrator" w:date="2011-08-18T10:26:00Z"/>
        </w:trPr>
        <w:tc>
          <w:tcPr>
            <w:tcW w:w="828" w:type="dxa"/>
            <w:shd w:val="clear" w:color="auto" w:fill="auto"/>
          </w:tcPr>
          <w:p w14:paraId="1F56A749" w14:textId="77777777" w:rsidR="00DE5358" w:rsidRPr="00DE5358" w:rsidRDefault="00DE5358" w:rsidP="00DE5358">
            <w:pPr>
              <w:rPr>
                <w:del w:id="4719" w:author="Administrator" w:date="2011-08-18T10:26:00Z"/>
              </w:rPr>
            </w:pPr>
            <w:del w:id="4720" w:author="Administrator" w:date="2011-08-18T10:26:00Z">
              <w:r w:rsidRPr="00DE5358">
                <w:delText>1566</w:delText>
              </w:r>
            </w:del>
          </w:p>
        </w:tc>
        <w:tc>
          <w:tcPr>
            <w:tcW w:w="2699" w:type="dxa"/>
            <w:shd w:val="clear" w:color="auto" w:fill="auto"/>
          </w:tcPr>
          <w:p w14:paraId="5A5C6B77" w14:textId="77777777" w:rsidR="00DE5358" w:rsidRPr="00DE5358" w:rsidRDefault="00DE5358" w:rsidP="00DE5358">
            <w:pPr>
              <w:rPr>
                <w:del w:id="4721" w:author="Administrator" w:date="2011-08-18T10:26:00Z"/>
              </w:rPr>
            </w:pPr>
            <w:del w:id="4722" w:author="Administrator" w:date="2011-08-18T10:26:00Z">
              <w:r>
                <w:fldChar w:fldCharType="begin"/>
              </w:r>
              <w:r>
                <w:delInstrText xml:space="preserve"> HYPERLINK  \l "fld_NoRelatedPartySubIDs" </w:delInstrText>
              </w:r>
              <w:r>
                <w:fldChar w:fldCharType="separate"/>
              </w:r>
              <w:r w:rsidRPr="00BD0927">
                <w:rPr>
                  <w:rStyle w:val="Hyperlink"/>
                  <w:rFonts w:ascii="Times New Roman" w:hAnsi="Times New Roman"/>
                  <w:sz w:val="20"/>
                </w:rPr>
                <w:delText>NoRelatedPartySubIDs</w:delText>
              </w:r>
              <w:r>
                <w:fldChar w:fldCharType="end"/>
              </w:r>
            </w:del>
          </w:p>
        </w:tc>
      </w:tr>
      <w:tr w:rsidR="00512FC7" w:rsidRPr="00512FC7" w14:paraId="7FD2965C" w14:textId="77777777" w:rsidTr="00533FE7">
        <w:tc>
          <w:tcPr>
            <w:tcW w:w="828" w:type="dxa"/>
            <w:shd w:val="clear" w:color="auto" w:fill="auto"/>
          </w:tcPr>
          <w:p w14:paraId="50838F05" w14:textId="77777777" w:rsidR="00512FC7" w:rsidRPr="00512FC7" w:rsidRDefault="00512FC7" w:rsidP="00533FE7">
            <w:r w:rsidRPr="00512FC7">
              <w:t>146</w:t>
            </w:r>
          </w:p>
        </w:tc>
        <w:tc>
          <w:tcPr>
            <w:tcW w:w="2699" w:type="dxa"/>
            <w:shd w:val="clear" w:color="auto" w:fill="auto"/>
          </w:tcPr>
          <w:p w14:paraId="6212A1B5" w14:textId="77777777" w:rsidR="00512FC7" w:rsidRPr="00512FC7" w:rsidRDefault="00C411EF" w:rsidP="00533FE7">
            <w:hyperlink w:anchor="fld_NoRelatedSym" w:history="1">
              <w:r w:rsidR="00512FC7" w:rsidRPr="00533FE7">
                <w:rPr>
                  <w:rStyle w:val="Hyperlink"/>
                  <w:rFonts w:ascii="Times New Roman" w:hAnsi="Times New Roman"/>
                  <w:sz w:val="20"/>
                </w:rPr>
                <w:t>NoRelatedSym</w:t>
              </w:r>
            </w:hyperlink>
          </w:p>
        </w:tc>
      </w:tr>
      <w:tr w:rsidR="00DE5358" w:rsidRPr="00DE5358" w14:paraId="2799161A" w14:textId="77777777" w:rsidTr="00BD0927">
        <w:trPr>
          <w:del w:id="4723" w:author="Administrator" w:date="2011-08-18T10:26:00Z"/>
        </w:trPr>
        <w:tc>
          <w:tcPr>
            <w:tcW w:w="828" w:type="dxa"/>
            <w:shd w:val="clear" w:color="auto" w:fill="auto"/>
          </w:tcPr>
          <w:p w14:paraId="0A67048B" w14:textId="77777777" w:rsidR="00DE5358" w:rsidRPr="00DE5358" w:rsidRDefault="00DE5358" w:rsidP="00DE5358">
            <w:pPr>
              <w:rPr>
                <w:del w:id="4724" w:author="Administrator" w:date="2011-08-18T10:26:00Z"/>
              </w:rPr>
            </w:pPr>
            <w:del w:id="4725" w:author="Administrator" w:date="2011-08-18T10:26:00Z">
              <w:r w:rsidRPr="00DE5358">
                <w:delText>1587</w:delText>
              </w:r>
            </w:del>
          </w:p>
        </w:tc>
        <w:tc>
          <w:tcPr>
            <w:tcW w:w="2699" w:type="dxa"/>
            <w:shd w:val="clear" w:color="auto" w:fill="auto"/>
          </w:tcPr>
          <w:p w14:paraId="2D260BA2" w14:textId="77777777" w:rsidR="00DE5358" w:rsidRPr="00DE5358" w:rsidRDefault="00DE5358" w:rsidP="00DE5358">
            <w:pPr>
              <w:rPr>
                <w:del w:id="4726" w:author="Administrator" w:date="2011-08-18T10:26:00Z"/>
              </w:rPr>
            </w:pPr>
            <w:del w:id="4727" w:author="Administrator" w:date="2011-08-18T10:26:00Z">
              <w:r>
                <w:fldChar w:fldCharType="begin"/>
              </w:r>
              <w:r>
                <w:delInstrText xml:space="preserve"> HYPERLINK  \l "fld_NoRelationshipRiskInstruments" </w:delInstrText>
              </w:r>
              <w:r>
                <w:fldChar w:fldCharType="separate"/>
              </w:r>
              <w:r w:rsidRPr="00BD0927">
                <w:rPr>
                  <w:rStyle w:val="Hyperlink"/>
                  <w:rFonts w:ascii="Times New Roman" w:hAnsi="Times New Roman"/>
                  <w:sz w:val="20"/>
                </w:rPr>
                <w:delText>NoRelationshipRiskInstruments</w:delText>
              </w:r>
              <w:r>
                <w:fldChar w:fldCharType="end"/>
              </w:r>
            </w:del>
          </w:p>
        </w:tc>
      </w:tr>
      <w:tr w:rsidR="00DE5358" w:rsidRPr="00DE5358" w14:paraId="01A8081B" w14:textId="77777777" w:rsidTr="00BD0927">
        <w:trPr>
          <w:del w:id="4728" w:author="Administrator" w:date="2011-08-18T10:26:00Z"/>
        </w:trPr>
        <w:tc>
          <w:tcPr>
            <w:tcW w:w="828" w:type="dxa"/>
            <w:shd w:val="clear" w:color="auto" w:fill="auto"/>
          </w:tcPr>
          <w:p w14:paraId="36F1AB87" w14:textId="77777777" w:rsidR="00DE5358" w:rsidRPr="00DE5358" w:rsidRDefault="00DE5358" w:rsidP="00DE5358">
            <w:pPr>
              <w:rPr>
                <w:del w:id="4729" w:author="Administrator" w:date="2011-08-18T10:26:00Z"/>
              </w:rPr>
            </w:pPr>
            <w:del w:id="4730" w:author="Administrator" w:date="2011-08-18T10:26:00Z">
              <w:r w:rsidRPr="00DE5358">
                <w:delText>1582</w:delText>
              </w:r>
            </w:del>
          </w:p>
        </w:tc>
        <w:tc>
          <w:tcPr>
            <w:tcW w:w="2699" w:type="dxa"/>
            <w:shd w:val="clear" w:color="auto" w:fill="auto"/>
          </w:tcPr>
          <w:p w14:paraId="704E29D7" w14:textId="77777777" w:rsidR="00DE5358" w:rsidRPr="00DE5358" w:rsidRDefault="00DE5358" w:rsidP="00DE5358">
            <w:pPr>
              <w:rPr>
                <w:del w:id="4731" w:author="Administrator" w:date="2011-08-18T10:26:00Z"/>
              </w:rPr>
            </w:pPr>
            <w:del w:id="4732" w:author="Administrator" w:date="2011-08-18T10:26:00Z">
              <w:r>
                <w:fldChar w:fldCharType="begin"/>
              </w:r>
              <w:r>
                <w:delInstrText xml:space="preserve"> HYPERLINK  \l "fld_NoRelationshipRiskLimits" </w:delInstrText>
              </w:r>
              <w:r>
                <w:fldChar w:fldCharType="separate"/>
              </w:r>
              <w:r w:rsidRPr="00BD0927">
                <w:rPr>
                  <w:rStyle w:val="Hyperlink"/>
                  <w:rFonts w:ascii="Times New Roman" w:hAnsi="Times New Roman"/>
                  <w:sz w:val="20"/>
                </w:rPr>
                <w:delText>NoRelationshipRiskLimits</w:delText>
              </w:r>
              <w:r>
                <w:fldChar w:fldCharType="end"/>
              </w:r>
            </w:del>
          </w:p>
        </w:tc>
      </w:tr>
      <w:tr w:rsidR="00DE5358" w:rsidRPr="00DE5358" w14:paraId="6C1BE842" w14:textId="77777777" w:rsidTr="00BD0927">
        <w:trPr>
          <w:del w:id="4733" w:author="Administrator" w:date="2011-08-18T10:26:00Z"/>
        </w:trPr>
        <w:tc>
          <w:tcPr>
            <w:tcW w:w="828" w:type="dxa"/>
            <w:shd w:val="clear" w:color="auto" w:fill="auto"/>
          </w:tcPr>
          <w:p w14:paraId="264BB5F9" w14:textId="77777777" w:rsidR="00DE5358" w:rsidRPr="00DE5358" w:rsidRDefault="00DE5358" w:rsidP="00DE5358">
            <w:pPr>
              <w:rPr>
                <w:del w:id="4734" w:author="Administrator" w:date="2011-08-18T10:26:00Z"/>
              </w:rPr>
            </w:pPr>
            <w:del w:id="4735" w:author="Administrator" w:date="2011-08-18T10:26:00Z">
              <w:r w:rsidRPr="00DE5358">
                <w:delText>1593</w:delText>
              </w:r>
            </w:del>
          </w:p>
        </w:tc>
        <w:tc>
          <w:tcPr>
            <w:tcW w:w="2699" w:type="dxa"/>
            <w:shd w:val="clear" w:color="auto" w:fill="auto"/>
          </w:tcPr>
          <w:p w14:paraId="4190D3D8" w14:textId="77777777" w:rsidR="00DE5358" w:rsidRPr="00DE5358" w:rsidRDefault="00DE5358" w:rsidP="00DE5358">
            <w:pPr>
              <w:rPr>
                <w:del w:id="4736" w:author="Administrator" w:date="2011-08-18T10:26:00Z"/>
              </w:rPr>
            </w:pPr>
            <w:del w:id="4737" w:author="Administrator" w:date="2011-08-18T10:26:00Z">
              <w:r>
                <w:fldChar w:fldCharType="begin"/>
              </w:r>
              <w:r>
                <w:delInstrText xml:space="preserve"> HYPERLINK  \l "fld_NoRelationshipRiskSecurityAltID" </w:delInstrText>
              </w:r>
              <w:r>
                <w:fldChar w:fldCharType="separate"/>
              </w:r>
              <w:r w:rsidRPr="00BD0927">
                <w:rPr>
                  <w:rStyle w:val="Hyperlink"/>
                  <w:rFonts w:ascii="Times New Roman" w:hAnsi="Times New Roman"/>
                  <w:sz w:val="20"/>
                </w:rPr>
                <w:delText>NoRelationshipRiskSecurityAltID</w:delText>
              </w:r>
              <w:r>
                <w:fldChar w:fldCharType="end"/>
              </w:r>
            </w:del>
          </w:p>
        </w:tc>
      </w:tr>
      <w:tr w:rsidR="00DE5358" w:rsidRPr="00DE5358" w14:paraId="7C8DF551" w14:textId="77777777" w:rsidTr="00BD0927">
        <w:trPr>
          <w:del w:id="4738" w:author="Administrator" w:date="2011-08-18T10:26:00Z"/>
        </w:trPr>
        <w:tc>
          <w:tcPr>
            <w:tcW w:w="828" w:type="dxa"/>
            <w:shd w:val="clear" w:color="auto" w:fill="auto"/>
          </w:tcPr>
          <w:p w14:paraId="05AA2BF5" w14:textId="77777777" w:rsidR="00DE5358" w:rsidRPr="00DE5358" w:rsidRDefault="00DE5358" w:rsidP="00DE5358">
            <w:pPr>
              <w:rPr>
                <w:del w:id="4739" w:author="Administrator" w:date="2011-08-18T10:26:00Z"/>
              </w:rPr>
            </w:pPr>
            <w:del w:id="4740" w:author="Administrator" w:date="2011-08-18T10:26:00Z">
              <w:r w:rsidRPr="00DE5358">
                <w:delText>1613</w:delText>
              </w:r>
            </w:del>
          </w:p>
        </w:tc>
        <w:tc>
          <w:tcPr>
            <w:tcW w:w="2699" w:type="dxa"/>
            <w:shd w:val="clear" w:color="auto" w:fill="auto"/>
          </w:tcPr>
          <w:p w14:paraId="6C6512C5" w14:textId="77777777" w:rsidR="00DE5358" w:rsidRPr="00DE5358" w:rsidRDefault="00DE5358" w:rsidP="00DE5358">
            <w:pPr>
              <w:rPr>
                <w:del w:id="4741" w:author="Administrator" w:date="2011-08-18T10:26:00Z"/>
              </w:rPr>
            </w:pPr>
            <w:del w:id="4742" w:author="Administrator" w:date="2011-08-18T10:26:00Z">
              <w:r>
                <w:fldChar w:fldCharType="begin"/>
              </w:r>
              <w:r>
                <w:delInstrText xml:space="preserve"> HYPERLINK  \l "fld_NoRelationshipRiskWarningLevels" </w:delInstrText>
              </w:r>
              <w:r>
                <w:fldChar w:fldCharType="separate"/>
              </w:r>
              <w:r w:rsidRPr="00BD0927">
                <w:rPr>
                  <w:rStyle w:val="Hyperlink"/>
                  <w:rFonts w:ascii="Times New Roman" w:hAnsi="Times New Roman"/>
                  <w:sz w:val="20"/>
                </w:rPr>
                <w:delText>NoRelationshipRiskWarningLevels</w:delText>
              </w:r>
              <w:r>
                <w:fldChar w:fldCharType="end"/>
              </w:r>
            </w:del>
          </w:p>
        </w:tc>
      </w:tr>
      <w:tr w:rsidR="00DE5358" w:rsidRPr="00DE5358" w14:paraId="4CF98E99" w14:textId="77777777" w:rsidTr="00BD0927">
        <w:trPr>
          <w:del w:id="4743" w:author="Administrator" w:date="2011-08-18T10:26:00Z"/>
        </w:trPr>
        <w:tc>
          <w:tcPr>
            <w:tcW w:w="828" w:type="dxa"/>
            <w:shd w:val="clear" w:color="auto" w:fill="auto"/>
          </w:tcPr>
          <w:p w14:paraId="6D09180A" w14:textId="77777777" w:rsidR="00DE5358" w:rsidRPr="00DE5358" w:rsidRDefault="00DE5358" w:rsidP="00DE5358">
            <w:pPr>
              <w:rPr>
                <w:del w:id="4744" w:author="Administrator" w:date="2011-08-18T10:26:00Z"/>
              </w:rPr>
            </w:pPr>
            <w:del w:id="4745" w:author="Administrator" w:date="2011-08-18T10:26:00Z">
              <w:r w:rsidRPr="00DE5358">
                <w:delText>1508</w:delText>
              </w:r>
            </w:del>
          </w:p>
        </w:tc>
        <w:tc>
          <w:tcPr>
            <w:tcW w:w="2699" w:type="dxa"/>
            <w:shd w:val="clear" w:color="auto" w:fill="auto"/>
          </w:tcPr>
          <w:p w14:paraId="10EC1BF7" w14:textId="77777777" w:rsidR="00DE5358" w:rsidRPr="00DE5358" w:rsidRDefault="00DE5358" w:rsidP="00DE5358">
            <w:pPr>
              <w:rPr>
                <w:del w:id="4746" w:author="Administrator" w:date="2011-08-18T10:26:00Z"/>
              </w:rPr>
            </w:pPr>
            <w:del w:id="4747" w:author="Administrator" w:date="2011-08-18T10:26:00Z">
              <w:r>
                <w:fldChar w:fldCharType="begin"/>
              </w:r>
              <w:r>
                <w:delInstrText xml:space="preserve"> HYPERLINK  \l "fld_NoRequestedPartyRoles" </w:delInstrText>
              </w:r>
              <w:r>
                <w:fldChar w:fldCharType="separate"/>
              </w:r>
              <w:r w:rsidRPr="00BD0927">
                <w:rPr>
                  <w:rStyle w:val="Hyperlink"/>
                  <w:rFonts w:ascii="Times New Roman" w:hAnsi="Times New Roman"/>
                  <w:sz w:val="20"/>
                </w:rPr>
                <w:delText>NoRequestedPartyRoles</w:delText>
              </w:r>
              <w:r>
                <w:fldChar w:fldCharType="end"/>
              </w:r>
            </w:del>
          </w:p>
        </w:tc>
      </w:tr>
      <w:tr w:rsidR="00DE5358" w:rsidRPr="00DE5358" w14:paraId="52F85958" w14:textId="77777777" w:rsidTr="00BD0927">
        <w:trPr>
          <w:del w:id="4748" w:author="Administrator" w:date="2011-08-18T10:26:00Z"/>
        </w:trPr>
        <w:tc>
          <w:tcPr>
            <w:tcW w:w="828" w:type="dxa"/>
            <w:shd w:val="clear" w:color="auto" w:fill="auto"/>
          </w:tcPr>
          <w:p w14:paraId="1CE06272" w14:textId="77777777" w:rsidR="00DE5358" w:rsidRPr="00DE5358" w:rsidRDefault="00DE5358" w:rsidP="00DE5358">
            <w:pPr>
              <w:rPr>
                <w:del w:id="4749" w:author="Administrator" w:date="2011-08-18T10:26:00Z"/>
              </w:rPr>
            </w:pPr>
            <w:del w:id="4750" w:author="Administrator" w:date="2011-08-18T10:26:00Z">
              <w:r w:rsidRPr="00DE5358">
                <w:delText>1534</w:delText>
              </w:r>
            </w:del>
          </w:p>
        </w:tc>
        <w:tc>
          <w:tcPr>
            <w:tcW w:w="2699" w:type="dxa"/>
            <w:shd w:val="clear" w:color="auto" w:fill="auto"/>
          </w:tcPr>
          <w:p w14:paraId="672D613D" w14:textId="77777777" w:rsidR="00DE5358" w:rsidRPr="00DE5358" w:rsidRDefault="00DE5358" w:rsidP="00DE5358">
            <w:pPr>
              <w:rPr>
                <w:del w:id="4751" w:author="Administrator" w:date="2011-08-18T10:26:00Z"/>
              </w:rPr>
            </w:pPr>
            <w:del w:id="4752" w:author="Administrator" w:date="2011-08-18T10:26:00Z">
              <w:r>
                <w:fldChar w:fldCharType="begin"/>
              </w:r>
              <w:r>
                <w:delInstrText xml:space="preserve"> HYPERLINK  \l "fld_NoRiskInstruments" </w:delInstrText>
              </w:r>
              <w:r>
                <w:fldChar w:fldCharType="separate"/>
              </w:r>
              <w:r w:rsidRPr="00BD0927">
                <w:rPr>
                  <w:rStyle w:val="Hyperlink"/>
                  <w:rFonts w:ascii="Times New Roman" w:hAnsi="Times New Roman"/>
                  <w:sz w:val="20"/>
                </w:rPr>
                <w:delText>NoRiskInstruments</w:delText>
              </w:r>
              <w:r>
                <w:fldChar w:fldCharType="end"/>
              </w:r>
            </w:del>
          </w:p>
        </w:tc>
      </w:tr>
      <w:tr w:rsidR="00DE5358" w:rsidRPr="00DE5358" w14:paraId="3BD944B9" w14:textId="77777777" w:rsidTr="00BD0927">
        <w:trPr>
          <w:del w:id="4753" w:author="Administrator" w:date="2011-08-18T10:26:00Z"/>
        </w:trPr>
        <w:tc>
          <w:tcPr>
            <w:tcW w:w="828" w:type="dxa"/>
            <w:shd w:val="clear" w:color="auto" w:fill="auto"/>
          </w:tcPr>
          <w:p w14:paraId="1C886C4C" w14:textId="77777777" w:rsidR="00DE5358" w:rsidRPr="00DE5358" w:rsidRDefault="00DE5358" w:rsidP="00DE5358">
            <w:pPr>
              <w:rPr>
                <w:del w:id="4754" w:author="Administrator" w:date="2011-08-18T10:26:00Z"/>
              </w:rPr>
            </w:pPr>
            <w:del w:id="4755" w:author="Administrator" w:date="2011-08-18T10:26:00Z">
              <w:r w:rsidRPr="00DE5358">
                <w:delText>1529</w:delText>
              </w:r>
            </w:del>
          </w:p>
        </w:tc>
        <w:tc>
          <w:tcPr>
            <w:tcW w:w="2699" w:type="dxa"/>
            <w:shd w:val="clear" w:color="auto" w:fill="auto"/>
          </w:tcPr>
          <w:p w14:paraId="38AF6598" w14:textId="77777777" w:rsidR="00DE5358" w:rsidRPr="00DE5358" w:rsidRDefault="00DE5358" w:rsidP="00DE5358">
            <w:pPr>
              <w:rPr>
                <w:del w:id="4756" w:author="Administrator" w:date="2011-08-18T10:26:00Z"/>
              </w:rPr>
            </w:pPr>
            <w:del w:id="4757" w:author="Administrator" w:date="2011-08-18T10:26:00Z">
              <w:r>
                <w:fldChar w:fldCharType="begin"/>
              </w:r>
              <w:r>
                <w:delInstrText xml:space="preserve"> HYPERLINK  \l "fld_NoRiskLimits" </w:delInstrText>
              </w:r>
              <w:r>
                <w:fldChar w:fldCharType="separate"/>
              </w:r>
              <w:r w:rsidRPr="00BD0927">
                <w:rPr>
                  <w:rStyle w:val="Hyperlink"/>
                  <w:rFonts w:ascii="Times New Roman" w:hAnsi="Times New Roman"/>
                  <w:sz w:val="20"/>
                </w:rPr>
                <w:delText>NoRiskLimits</w:delText>
              </w:r>
              <w:r>
                <w:fldChar w:fldCharType="end"/>
              </w:r>
            </w:del>
          </w:p>
        </w:tc>
      </w:tr>
      <w:tr w:rsidR="00DE5358" w:rsidRPr="00DE5358" w14:paraId="54D4C9CD" w14:textId="77777777" w:rsidTr="00BD0927">
        <w:trPr>
          <w:del w:id="4758" w:author="Administrator" w:date="2011-08-18T10:26:00Z"/>
        </w:trPr>
        <w:tc>
          <w:tcPr>
            <w:tcW w:w="828" w:type="dxa"/>
            <w:shd w:val="clear" w:color="auto" w:fill="auto"/>
          </w:tcPr>
          <w:p w14:paraId="192E3225" w14:textId="77777777" w:rsidR="00DE5358" w:rsidRPr="00DE5358" w:rsidRDefault="00DE5358" w:rsidP="00DE5358">
            <w:pPr>
              <w:rPr>
                <w:del w:id="4759" w:author="Administrator" w:date="2011-08-18T10:26:00Z"/>
              </w:rPr>
            </w:pPr>
            <w:del w:id="4760" w:author="Administrator" w:date="2011-08-18T10:26:00Z">
              <w:r w:rsidRPr="00DE5358">
                <w:delText>1540</w:delText>
              </w:r>
            </w:del>
          </w:p>
        </w:tc>
        <w:tc>
          <w:tcPr>
            <w:tcW w:w="2699" w:type="dxa"/>
            <w:shd w:val="clear" w:color="auto" w:fill="auto"/>
          </w:tcPr>
          <w:p w14:paraId="1C466D1E" w14:textId="77777777" w:rsidR="00DE5358" w:rsidRPr="00DE5358" w:rsidRDefault="00DE5358" w:rsidP="00DE5358">
            <w:pPr>
              <w:rPr>
                <w:del w:id="4761" w:author="Administrator" w:date="2011-08-18T10:26:00Z"/>
              </w:rPr>
            </w:pPr>
            <w:del w:id="4762" w:author="Administrator" w:date="2011-08-18T10:26:00Z">
              <w:r>
                <w:fldChar w:fldCharType="begin"/>
              </w:r>
              <w:r>
                <w:delInstrText xml:space="preserve"> HYPERLINK  \l "fld_NoRiskSecurityAltID" </w:delInstrText>
              </w:r>
              <w:r>
                <w:fldChar w:fldCharType="separate"/>
              </w:r>
              <w:r w:rsidRPr="00BD0927">
                <w:rPr>
                  <w:rStyle w:val="Hyperlink"/>
                  <w:rFonts w:ascii="Times New Roman" w:hAnsi="Times New Roman"/>
                  <w:sz w:val="20"/>
                </w:rPr>
                <w:delText>NoRiskSecurityAltID</w:delText>
              </w:r>
              <w:r>
                <w:fldChar w:fldCharType="end"/>
              </w:r>
            </w:del>
          </w:p>
        </w:tc>
      </w:tr>
      <w:tr w:rsidR="00DE5358" w:rsidRPr="00DE5358" w14:paraId="1815A039" w14:textId="77777777" w:rsidTr="00BD0927">
        <w:trPr>
          <w:del w:id="4763" w:author="Administrator" w:date="2011-08-18T10:26:00Z"/>
        </w:trPr>
        <w:tc>
          <w:tcPr>
            <w:tcW w:w="828" w:type="dxa"/>
            <w:shd w:val="clear" w:color="auto" w:fill="auto"/>
          </w:tcPr>
          <w:p w14:paraId="024E9644" w14:textId="77777777" w:rsidR="00DE5358" w:rsidRPr="00DE5358" w:rsidRDefault="00DE5358" w:rsidP="00DE5358">
            <w:pPr>
              <w:rPr>
                <w:del w:id="4764" w:author="Administrator" w:date="2011-08-18T10:26:00Z"/>
              </w:rPr>
            </w:pPr>
            <w:del w:id="4765" w:author="Administrator" w:date="2011-08-18T10:26:00Z">
              <w:r w:rsidRPr="00DE5358">
                <w:delText>1559</w:delText>
              </w:r>
            </w:del>
          </w:p>
        </w:tc>
        <w:tc>
          <w:tcPr>
            <w:tcW w:w="2699" w:type="dxa"/>
            <w:shd w:val="clear" w:color="auto" w:fill="auto"/>
          </w:tcPr>
          <w:p w14:paraId="1BE76B8C" w14:textId="77777777" w:rsidR="00DE5358" w:rsidRPr="00DE5358" w:rsidRDefault="00DE5358" w:rsidP="00DE5358">
            <w:pPr>
              <w:rPr>
                <w:del w:id="4766" w:author="Administrator" w:date="2011-08-18T10:26:00Z"/>
              </w:rPr>
            </w:pPr>
            <w:del w:id="4767" w:author="Administrator" w:date="2011-08-18T10:26:00Z">
              <w:r>
                <w:fldChar w:fldCharType="begin"/>
              </w:r>
              <w:r>
                <w:delInstrText xml:space="preserve"> HYPERLINK  \l "fld_NoRiskWarningLevels" </w:delInstrText>
              </w:r>
              <w:r>
                <w:fldChar w:fldCharType="separate"/>
              </w:r>
              <w:r w:rsidRPr="00BD0927">
                <w:rPr>
                  <w:rStyle w:val="Hyperlink"/>
                  <w:rFonts w:ascii="Times New Roman" w:hAnsi="Times New Roman"/>
                  <w:sz w:val="20"/>
                </w:rPr>
                <w:delText>NoRiskWarningLevels</w:delText>
              </w:r>
              <w:r>
                <w:fldChar w:fldCharType="end"/>
              </w:r>
            </w:del>
          </w:p>
        </w:tc>
      </w:tr>
      <w:tr w:rsidR="00512FC7" w:rsidRPr="00512FC7" w14:paraId="17A2E249" w14:textId="77777777" w:rsidTr="00533FE7">
        <w:tc>
          <w:tcPr>
            <w:tcW w:w="828" w:type="dxa"/>
            <w:shd w:val="clear" w:color="auto" w:fill="auto"/>
          </w:tcPr>
          <w:p w14:paraId="4CDF400E" w14:textId="77777777" w:rsidR="00512FC7" w:rsidRPr="00512FC7" w:rsidRDefault="00512FC7" w:rsidP="00533FE7">
            <w:r w:rsidRPr="00512FC7">
              <w:t>1116</w:t>
            </w:r>
          </w:p>
        </w:tc>
        <w:tc>
          <w:tcPr>
            <w:tcW w:w="2699" w:type="dxa"/>
            <w:shd w:val="clear" w:color="auto" w:fill="auto"/>
          </w:tcPr>
          <w:p w14:paraId="2BA94403" w14:textId="77777777" w:rsidR="00512FC7" w:rsidRPr="00512FC7" w:rsidRDefault="00C411EF" w:rsidP="00533FE7">
            <w:hyperlink w:anchor="fld_NoRootPartyIDs" w:history="1">
              <w:r w:rsidR="00512FC7" w:rsidRPr="00533FE7">
                <w:rPr>
                  <w:rStyle w:val="Hyperlink"/>
                  <w:rFonts w:ascii="Times New Roman" w:hAnsi="Times New Roman"/>
                  <w:sz w:val="20"/>
                </w:rPr>
                <w:t>NoRootPartyIDs</w:t>
              </w:r>
            </w:hyperlink>
          </w:p>
        </w:tc>
      </w:tr>
      <w:tr w:rsidR="00512FC7" w:rsidRPr="00512FC7" w14:paraId="4C540D51" w14:textId="77777777" w:rsidTr="00533FE7">
        <w:tc>
          <w:tcPr>
            <w:tcW w:w="828" w:type="dxa"/>
            <w:shd w:val="clear" w:color="auto" w:fill="auto"/>
          </w:tcPr>
          <w:p w14:paraId="5ECFD107" w14:textId="77777777" w:rsidR="00512FC7" w:rsidRPr="00512FC7" w:rsidRDefault="00512FC7" w:rsidP="00533FE7">
            <w:r w:rsidRPr="00512FC7">
              <w:t>1120</w:t>
            </w:r>
          </w:p>
        </w:tc>
        <w:tc>
          <w:tcPr>
            <w:tcW w:w="2699" w:type="dxa"/>
            <w:shd w:val="clear" w:color="auto" w:fill="auto"/>
          </w:tcPr>
          <w:p w14:paraId="6592D075" w14:textId="77777777" w:rsidR="00512FC7" w:rsidRPr="00512FC7" w:rsidRDefault="00C411EF" w:rsidP="00533FE7">
            <w:hyperlink w:anchor="fld_NoRootPartySubIDs" w:history="1">
              <w:r w:rsidR="00512FC7" w:rsidRPr="00533FE7">
                <w:rPr>
                  <w:rStyle w:val="Hyperlink"/>
                  <w:rFonts w:ascii="Times New Roman" w:hAnsi="Times New Roman"/>
                  <w:sz w:val="20"/>
                </w:rPr>
                <w:t>NoRootPartySubIDs</w:t>
              </w:r>
            </w:hyperlink>
          </w:p>
        </w:tc>
      </w:tr>
      <w:tr w:rsidR="00512FC7" w:rsidRPr="00512FC7" w14:paraId="6AFE8050" w14:textId="77777777" w:rsidTr="00533FE7">
        <w:tc>
          <w:tcPr>
            <w:tcW w:w="828" w:type="dxa"/>
            <w:shd w:val="clear" w:color="auto" w:fill="auto"/>
          </w:tcPr>
          <w:p w14:paraId="4F8FBD15" w14:textId="77777777" w:rsidR="00512FC7" w:rsidRPr="00512FC7" w:rsidRDefault="00512FC7" w:rsidP="00533FE7">
            <w:r w:rsidRPr="00512FC7">
              <w:t>215</w:t>
            </w:r>
          </w:p>
        </w:tc>
        <w:tc>
          <w:tcPr>
            <w:tcW w:w="2699" w:type="dxa"/>
            <w:shd w:val="clear" w:color="auto" w:fill="auto"/>
          </w:tcPr>
          <w:p w14:paraId="5855B49B" w14:textId="77777777" w:rsidR="00512FC7" w:rsidRPr="00512FC7" w:rsidRDefault="00C411EF" w:rsidP="00533FE7">
            <w:hyperlink w:anchor="fld_NoRoutingIDs" w:history="1">
              <w:r w:rsidR="00512FC7" w:rsidRPr="00533FE7">
                <w:rPr>
                  <w:rStyle w:val="Hyperlink"/>
                  <w:rFonts w:ascii="Times New Roman" w:hAnsi="Times New Roman"/>
                  <w:sz w:val="20"/>
                </w:rPr>
                <w:t>NoRoutingIDs</w:t>
              </w:r>
            </w:hyperlink>
          </w:p>
        </w:tc>
      </w:tr>
      <w:tr w:rsidR="00512FC7" w:rsidRPr="00512FC7" w14:paraId="71D64A50" w14:textId="77777777" w:rsidTr="00533FE7">
        <w:tc>
          <w:tcPr>
            <w:tcW w:w="828" w:type="dxa"/>
            <w:shd w:val="clear" w:color="auto" w:fill="auto"/>
          </w:tcPr>
          <w:p w14:paraId="408D6D61" w14:textId="77777777" w:rsidR="00512FC7" w:rsidRPr="00512FC7" w:rsidRDefault="00512FC7" w:rsidP="00533FE7">
            <w:r w:rsidRPr="00512FC7">
              <w:t>82</w:t>
            </w:r>
          </w:p>
        </w:tc>
        <w:tc>
          <w:tcPr>
            <w:tcW w:w="2699" w:type="dxa"/>
            <w:shd w:val="clear" w:color="auto" w:fill="auto"/>
          </w:tcPr>
          <w:p w14:paraId="0CAA06DF" w14:textId="77777777" w:rsidR="00512FC7" w:rsidRPr="00512FC7" w:rsidRDefault="00C411EF" w:rsidP="00533FE7">
            <w:hyperlink w:anchor="fld_NoRpts" w:history="1">
              <w:r w:rsidR="00512FC7" w:rsidRPr="00533FE7">
                <w:rPr>
                  <w:rStyle w:val="Hyperlink"/>
                  <w:rFonts w:ascii="Times New Roman" w:hAnsi="Times New Roman"/>
                  <w:sz w:val="20"/>
                </w:rPr>
                <w:t>NoRpts</w:t>
              </w:r>
            </w:hyperlink>
          </w:p>
        </w:tc>
      </w:tr>
      <w:tr w:rsidR="00512FC7" w:rsidRPr="00512FC7" w14:paraId="02832C09" w14:textId="77777777" w:rsidTr="00533FE7">
        <w:tc>
          <w:tcPr>
            <w:tcW w:w="828" w:type="dxa"/>
            <w:shd w:val="clear" w:color="auto" w:fill="auto"/>
          </w:tcPr>
          <w:p w14:paraId="44EDCCD5" w14:textId="77777777" w:rsidR="00512FC7" w:rsidRPr="00512FC7" w:rsidRDefault="00512FC7" w:rsidP="00533FE7">
            <w:r w:rsidRPr="00512FC7">
              <w:t>454</w:t>
            </w:r>
          </w:p>
        </w:tc>
        <w:tc>
          <w:tcPr>
            <w:tcW w:w="2699" w:type="dxa"/>
            <w:shd w:val="clear" w:color="auto" w:fill="auto"/>
          </w:tcPr>
          <w:p w14:paraId="71D7E543" w14:textId="77777777" w:rsidR="00512FC7" w:rsidRPr="00512FC7" w:rsidRDefault="00C411EF" w:rsidP="00533FE7">
            <w:hyperlink w:anchor="fld_NoSecurityAltID" w:history="1">
              <w:r w:rsidR="00512FC7" w:rsidRPr="00533FE7">
                <w:rPr>
                  <w:rStyle w:val="Hyperlink"/>
                  <w:rFonts w:ascii="Times New Roman" w:hAnsi="Times New Roman"/>
                  <w:sz w:val="20"/>
                </w:rPr>
                <w:t>NoSecurityAltID</w:t>
              </w:r>
            </w:hyperlink>
          </w:p>
        </w:tc>
      </w:tr>
      <w:tr w:rsidR="00512FC7" w:rsidRPr="00512FC7" w14:paraId="561E3A6B" w14:textId="77777777" w:rsidTr="00533FE7">
        <w:tc>
          <w:tcPr>
            <w:tcW w:w="828" w:type="dxa"/>
            <w:shd w:val="clear" w:color="auto" w:fill="auto"/>
          </w:tcPr>
          <w:p w14:paraId="7D3D0FEF" w14:textId="77777777" w:rsidR="00512FC7" w:rsidRPr="00512FC7" w:rsidRDefault="00512FC7" w:rsidP="00533FE7">
            <w:r w:rsidRPr="00512FC7">
              <w:t>558</w:t>
            </w:r>
          </w:p>
        </w:tc>
        <w:tc>
          <w:tcPr>
            <w:tcW w:w="2699" w:type="dxa"/>
            <w:shd w:val="clear" w:color="auto" w:fill="auto"/>
          </w:tcPr>
          <w:p w14:paraId="2A994CA6" w14:textId="77777777" w:rsidR="00512FC7" w:rsidRPr="00512FC7" w:rsidRDefault="00C411EF" w:rsidP="00533FE7">
            <w:hyperlink w:anchor="fld_NoSecurityTypes" w:history="1">
              <w:r w:rsidR="00512FC7" w:rsidRPr="00533FE7">
                <w:rPr>
                  <w:rStyle w:val="Hyperlink"/>
                  <w:rFonts w:ascii="Times New Roman" w:hAnsi="Times New Roman"/>
                  <w:sz w:val="20"/>
                </w:rPr>
                <w:t>NoSecurityTypes</w:t>
              </w:r>
            </w:hyperlink>
          </w:p>
        </w:tc>
      </w:tr>
      <w:tr w:rsidR="00512FC7" w:rsidRPr="00512FC7" w14:paraId="3044E74D" w14:textId="77777777" w:rsidTr="00533FE7">
        <w:tc>
          <w:tcPr>
            <w:tcW w:w="828" w:type="dxa"/>
            <w:shd w:val="clear" w:color="auto" w:fill="auto"/>
          </w:tcPr>
          <w:p w14:paraId="60B40AF6" w14:textId="77777777" w:rsidR="00512FC7" w:rsidRPr="00512FC7" w:rsidRDefault="00512FC7" w:rsidP="00533FE7">
            <w:r w:rsidRPr="00512FC7">
              <w:t>1158</w:t>
            </w:r>
          </w:p>
        </w:tc>
        <w:tc>
          <w:tcPr>
            <w:tcW w:w="2699" w:type="dxa"/>
            <w:shd w:val="clear" w:color="auto" w:fill="auto"/>
          </w:tcPr>
          <w:p w14:paraId="76157560" w14:textId="77777777" w:rsidR="00512FC7" w:rsidRPr="00512FC7" w:rsidRDefault="00C411EF" w:rsidP="00533FE7">
            <w:hyperlink w:anchor="fld_NoSettlDetails" w:history="1">
              <w:r w:rsidR="00512FC7" w:rsidRPr="00533FE7">
                <w:rPr>
                  <w:rStyle w:val="Hyperlink"/>
                  <w:rFonts w:ascii="Times New Roman" w:hAnsi="Times New Roman"/>
                  <w:sz w:val="20"/>
                </w:rPr>
                <w:t>NoSettlDetails</w:t>
              </w:r>
            </w:hyperlink>
          </w:p>
        </w:tc>
      </w:tr>
      <w:tr w:rsidR="00512FC7" w:rsidRPr="00512FC7" w14:paraId="708F9C7D" w14:textId="77777777" w:rsidTr="00533FE7">
        <w:tc>
          <w:tcPr>
            <w:tcW w:w="828" w:type="dxa"/>
            <w:shd w:val="clear" w:color="auto" w:fill="auto"/>
          </w:tcPr>
          <w:p w14:paraId="5E6A3F86" w14:textId="77777777" w:rsidR="00512FC7" w:rsidRPr="00512FC7" w:rsidRDefault="00512FC7" w:rsidP="00533FE7">
            <w:r w:rsidRPr="00512FC7">
              <w:t>778</w:t>
            </w:r>
          </w:p>
        </w:tc>
        <w:tc>
          <w:tcPr>
            <w:tcW w:w="2699" w:type="dxa"/>
            <w:shd w:val="clear" w:color="auto" w:fill="auto"/>
          </w:tcPr>
          <w:p w14:paraId="2D13ED9E" w14:textId="77777777" w:rsidR="00512FC7" w:rsidRPr="00512FC7" w:rsidRDefault="00C411EF" w:rsidP="00533FE7">
            <w:hyperlink w:anchor="fld_NoSettlInst" w:history="1">
              <w:r w:rsidR="00512FC7" w:rsidRPr="00533FE7">
                <w:rPr>
                  <w:rStyle w:val="Hyperlink"/>
                  <w:rFonts w:ascii="Times New Roman" w:hAnsi="Times New Roman"/>
                  <w:sz w:val="20"/>
                </w:rPr>
                <w:t>NoSettlInst</w:t>
              </w:r>
            </w:hyperlink>
          </w:p>
        </w:tc>
      </w:tr>
      <w:tr w:rsidR="00512FC7" w:rsidRPr="00512FC7" w14:paraId="078A5AA8" w14:textId="77777777" w:rsidTr="00533FE7">
        <w:tc>
          <w:tcPr>
            <w:tcW w:w="828" w:type="dxa"/>
            <w:shd w:val="clear" w:color="auto" w:fill="auto"/>
          </w:tcPr>
          <w:p w14:paraId="50735C4C" w14:textId="77777777" w:rsidR="00512FC7" w:rsidRPr="00512FC7" w:rsidRDefault="00512FC7" w:rsidP="00533FE7">
            <w:r w:rsidRPr="00512FC7">
              <w:t>1165</w:t>
            </w:r>
          </w:p>
        </w:tc>
        <w:tc>
          <w:tcPr>
            <w:tcW w:w="2699" w:type="dxa"/>
            <w:shd w:val="clear" w:color="auto" w:fill="auto"/>
          </w:tcPr>
          <w:p w14:paraId="74A8B73B" w14:textId="77777777" w:rsidR="00512FC7" w:rsidRPr="00512FC7" w:rsidRDefault="00C411EF" w:rsidP="00533FE7">
            <w:hyperlink w:anchor="fld_NoSettlOblig" w:history="1">
              <w:r w:rsidR="00512FC7" w:rsidRPr="00533FE7">
                <w:rPr>
                  <w:rStyle w:val="Hyperlink"/>
                  <w:rFonts w:ascii="Times New Roman" w:hAnsi="Times New Roman"/>
                  <w:sz w:val="20"/>
                </w:rPr>
                <w:t>NoSettlOblig</w:t>
              </w:r>
            </w:hyperlink>
          </w:p>
        </w:tc>
      </w:tr>
      <w:tr w:rsidR="00512FC7" w:rsidRPr="00512FC7" w14:paraId="0A3B8A44" w14:textId="77777777" w:rsidTr="00533FE7">
        <w:tc>
          <w:tcPr>
            <w:tcW w:w="828" w:type="dxa"/>
            <w:shd w:val="clear" w:color="auto" w:fill="auto"/>
          </w:tcPr>
          <w:p w14:paraId="61C49B32" w14:textId="77777777" w:rsidR="00512FC7" w:rsidRPr="00512FC7" w:rsidRDefault="00512FC7" w:rsidP="00533FE7">
            <w:r w:rsidRPr="00512FC7">
              <w:t>781</w:t>
            </w:r>
          </w:p>
        </w:tc>
        <w:tc>
          <w:tcPr>
            <w:tcW w:w="2699" w:type="dxa"/>
            <w:shd w:val="clear" w:color="auto" w:fill="auto"/>
          </w:tcPr>
          <w:p w14:paraId="4E82C7E5" w14:textId="77777777" w:rsidR="00512FC7" w:rsidRPr="00512FC7" w:rsidRDefault="00C411EF" w:rsidP="00533FE7">
            <w:hyperlink w:anchor="fld_NoSettlPartyIDs" w:history="1">
              <w:r w:rsidR="00512FC7" w:rsidRPr="00533FE7">
                <w:rPr>
                  <w:rStyle w:val="Hyperlink"/>
                  <w:rFonts w:ascii="Times New Roman" w:hAnsi="Times New Roman"/>
                  <w:sz w:val="20"/>
                </w:rPr>
                <w:t>NoSettlPartyIDs</w:t>
              </w:r>
            </w:hyperlink>
          </w:p>
        </w:tc>
      </w:tr>
      <w:tr w:rsidR="00512FC7" w:rsidRPr="00512FC7" w14:paraId="20A16081" w14:textId="77777777" w:rsidTr="00533FE7">
        <w:tc>
          <w:tcPr>
            <w:tcW w:w="828" w:type="dxa"/>
            <w:shd w:val="clear" w:color="auto" w:fill="auto"/>
          </w:tcPr>
          <w:p w14:paraId="2933FFA9" w14:textId="77777777" w:rsidR="00512FC7" w:rsidRPr="00512FC7" w:rsidRDefault="00512FC7" w:rsidP="00533FE7">
            <w:r w:rsidRPr="00512FC7">
              <w:t>801</w:t>
            </w:r>
          </w:p>
        </w:tc>
        <w:tc>
          <w:tcPr>
            <w:tcW w:w="2699" w:type="dxa"/>
            <w:shd w:val="clear" w:color="auto" w:fill="auto"/>
          </w:tcPr>
          <w:p w14:paraId="4AE3CFA2" w14:textId="77777777" w:rsidR="00512FC7" w:rsidRPr="00512FC7" w:rsidRDefault="00C411EF" w:rsidP="00533FE7">
            <w:hyperlink w:anchor="fld_NoSettlPartySubIDs" w:history="1">
              <w:r w:rsidR="00512FC7" w:rsidRPr="00533FE7">
                <w:rPr>
                  <w:rStyle w:val="Hyperlink"/>
                  <w:rFonts w:ascii="Times New Roman" w:hAnsi="Times New Roman"/>
                  <w:sz w:val="20"/>
                </w:rPr>
                <w:t>NoSettlPartySubIDs</w:t>
              </w:r>
            </w:hyperlink>
          </w:p>
        </w:tc>
      </w:tr>
      <w:tr w:rsidR="00512FC7" w:rsidRPr="00512FC7" w14:paraId="7D92B8BA" w14:textId="77777777" w:rsidTr="00533FE7">
        <w:tc>
          <w:tcPr>
            <w:tcW w:w="828" w:type="dxa"/>
            <w:shd w:val="clear" w:color="auto" w:fill="auto"/>
          </w:tcPr>
          <w:p w14:paraId="6A0008DB" w14:textId="77777777" w:rsidR="00512FC7" w:rsidRPr="00512FC7" w:rsidRDefault="00512FC7" w:rsidP="00533FE7">
            <w:r w:rsidRPr="00512FC7">
              <w:t>552</w:t>
            </w:r>
          </w:p>
        </w:tc>
        <w:tc>
          <w:tcPr>
            <w:tcW w:w="2699" w:type="dxa"/>
            <w:shd w:val="clear" w:color="auto" w:fill="auto"/>
          </w:tcPr>
          <w:p w14:paraId="1E60AB27" w14:textId="77777777" w:rsidR="00512FC7" w:rsidRPr="00512FC7" w:rsidRDefault="00C411EF" w:rsidP="00533FE7">
            <w:hyperlink w:anchor="fld_NoSides" w:history="1">
              <w:r w:rsidR="00512FC7" w:rsidRPr="00533FE7">
                <w:rPr>
                  <w:rStyle w:val="Hyperlink"/>
                  <w:rFonts w:ascii="Times New Roman" w:hAnsi="Times New Roman"/>
                  <w:sz w:val="20"/>
                </w:rPr>
                <w:t>NoSides</w:t>
              </w:r>
            </w:hyperlink>
          </w:p>
        </w:tc>
      </w:tr>
      <w:tr w:rsidR="00512FC7" w:rsidRPr="00512FC7" w14:paraId="2D6B1EB0" w14:textId="77777777" w:rsidTr="00533FE7">
        <w:tc>
          <w:tcPr>
            <w:tcW w:w="828" w:type="dxa"/>
            <w:shd w:val="clear" w:color="auto" w:fill="auto"/>
          </w:tcPr>
          <w:p w14:paraId="00C5B54E" w14:textId="77777777" w:rsidR="00512FC7" w:rsidRPr="00512FC7" w:rsidRDefault="00512FC7" w:rsidP="00533FE7">
            <w:r w:rsidRPr="00512FC7">
              <w:t>1016</w:t>
            </w:r>
          </w:p>
        </w:tc>
        <w:tc>
          <w:tcPr>
            <w:tcW w:w="2699" w:type="dxa"/>
            <w:shd w:val="clear" w:color="auto" w:fill="auto"/>
          </w:tcPr>
          <w:p w14:paraId="3BC91D05" w14:textId="77777777" w:rsidR="00512FC7" w:rsidRPr="00512FC7" w:rsidRDefault="00C411EF" w:rsidP="00533FE7">
            <w:hyperlink w:anchor="fld_NoSideTrdRegTS" w:history="1">
              <w:r w:rsidR="00512FC7" w:rsidRPr="00533FE7">
                <w:rPr>
                  <w:rStyle w:val="Hyperlink"/>
                  <w:rFonts w:ascii="Times New Roman" w:hAnsi="Times New Roman"/>
                  <w:sz w:val="20"/>
                </w:rPr>
                <w:t>NoSideTrdRegTS</w:t>
              </w:r>
            </w:hyperlink>
          </w:p>
        </w:tc>
      </w:tr>
      <w:tr w:rsidR="00512FC7" w:rsidRPr="00512FC7" w14:paraId="1618D769" w14:textId="77777777" w:rsidTr="00533FE7">
        <w:tc>
          <w:tcPr>
            <w:tcW w:w="828" w:type="dxa"/>
            <w:shd w:val="clear" w:color="auto" w:fill="auto"/>
          </w:tcPr>
          <w:p w14:paraId="01850B07" w14:textId="77777777" w:rsidR="00512FC7" w:rsidRPr="00512FC7" w:rsidRDefault="00512FC7" w:rsidP="00533FE7">
            <w:r w:rsidRPr="00512FC7">
              <w:t>1175</w:t>
            </w:r>
          </w:p>
        </w:tc>
        <w:tc>
          <w:tcPr>
            <w:tcW w:w="2699" w:type="dxa"/>
            <w:shd w:val="clear" w:color="auto" w:fill="auto"/>
          </w:tcPr>
          <w:p w14:paraId="6804AAC9" w14:textId="77777777" w:rsidR="00512FC7" w:rsidRPr="00512FC7" w:rsidRDefault="00C411EF" w:rsidP="00533FE7">
            <w:hyperlink w:anchor="fld_NoStatsIndicators" w:history="1">
              <w:r w:rsidR="00512FC7" w:rsidRPr="00533FE7">
                <w:rPr>
                  <w:rStyle w:val="Hyperlink"/>
                  <w:rFonts w:ascii="Times New Roman" w:hAnsi="Times New Roman"/>
                  <w:sz w:val="20"/>
                </w:rPr>
                <w:t>NoStatsIndicators</w:t>
              </w:r>
            </w:hyperlink>
          </w:p>
        </w:tc>
      </w:tr>
      <w:tr w:rsidR="00512FC7" w:rsidRPr="00512FC7" w14:paraId="3AA1686C" w14:textId="77777777" w:rsidTr="00533FE7">
        <w:tc>
          <w:tcPr>
            <w:tcW w:w="828" w:type="dxa"/>
            <w:shd w:val="clear" w:color="auto" w:fill="auto"/>
          </w:tcPr>
          <w:p w14:paraId="520C95C9" w14:textId="77777777" w:rsidR="00512FC7" w:rsidRPr="00512FC7" w:rsidRDefault="00512FC7" w:rsidP="00533FE7">
            <w:r w:rsidRPr="00512FC7">
              <w:t>232</w:t>
            </w:r>
          </w:p>
        </w:tc>
        <w:tc>
          <w:tcPr>
            <w:tcW w:w="2699" w:type="dxa"/>
            <w:shd w:val="clear" w:color="auto" w:fill="auto"/>
          </w:tcPr>
          <w:p w14:paraId="47DB142A" w14:textId="77777777" w:rsidR="00512FC7" w:rsidRPr="00512FC7" w:rsidRDefault="00C411EF" w:rsidP="00533FE7">
            <w:hyperlink w:anchor="fld_NoStipulations" w:history="1">
              <w:r w:rsidR="00512FC7" w:rsidRPr="00533FE7">
                <w:rPr>
                  <w:rStyle w:val="Hyperlink"/>
                  <w:rFonts w:ascii="Times New Roman" w:hAnsi="Times New Roman"/>
                  <w:sz w:val="20"/>
                </w:rPr>
                <w:t>NoStipulations</w:t>
              </w:r>
            </w:hyperlink>
          </w:p>
        </w:tc>
      </w:tr>
      <w:tr w:rsidR="00512FC7" w:rsidRPr="00512FC7" w14:paraId="435BFF43" w14:textId="77777777" w:rsidTr="00533FE7">
        <w:tc>
          <w:tcPr>
            <w:tcW w:w="828" w:type="dxa"/>
            <w:shd w:val="clear" w:color="auto" w:fill="auto"/>
          </w:tcPr>
          <w:p w14:paraId="5D2FD6EB" w14:textId="77777777" w:rsidR="00512FC7" w:rsidRPr="00512FC7" w:rsidRDefault="00512FC7" w:rsidP="00533FE7">
            <w:r w:rsidRPr="00512FC7">
              <w:t>957</w:t>
            </w:r>
          </w:p>
        </w:tc>
        <w:tc>
          <w:tcPr>
            <w:tcW w:w="2699" w:type="dxa"/>
            <w:shd w:val="clear" w:color="auto" w:fill="auto"/>
          </w:tcPr>
          <w:p w14:paraId="0F54CD7D" w14:textId="77777777" w:rsidR="00512FC7" w:rsidRPr="00512FC7" w:rsidRDefault="00C411EF" w:rsidP="00533FE7">
            <w:hyperlink w:anchor="fld_NoStrategyParameters" w:history="1">
              <w:r w:rsidR="00512FC7" w:rsidRPr="00533FE7">
                <w:rPr>
                  <w:rStyle w:val="Hyperlink"/>
                  <w:rFonts w:ascii="Times New Roman" w:hAnsi="Times New Roman"/>
                  <w:sz w:val="20"/>
                </w:rPr>
                <w:t>NoStrategyParameters</w:t>
              </w:r>
            </w:hyperlink>
          </w:p>
        </w:tc>
      </w:tr>
      <w:tr w:rsidR="00512FC7" w:rsidRPr="00512FC7" w14:paraId="3D3CDA4C" w14:textId="77777777" w:rsidTr="00533FE7">
        <w:tc>
          <w:tcPr>
            <w:tcW w:w="828" w:type="dxa"/>
            <w:shd w:val="clear" w:color="auto" w:fill="auto"/>
          </w:tcPr>
          <w:p w14:paraId="3B5C98CA" w14:textId="77777777" w:rsidR="00512FC7" w:rsidRPr="00512FC7" w:rsidRDefault="00512FC7" w:rsidP="00533FE7">
            <w:r w:rsidRPr="00512FC7">
              <w:t>1201</w:t>
            </w:r>
          </w:p>
        </w:tc>
        <w:tc>
          <w:tcPr>
            <w:tcW w:w="2699" w:type="dxa"/>
            <w:shd w:val="clear" w:color="auto" w:fill="auto"/>
          </w:tcPr>
          <w:p w14:paraId="6A5E42FD" w14:textId="77777777" w:rsidR="00512FC7" w:rsidRPr="00512FC7" w:rsidRDefault="00C411EF" w:rsidP="00533FE7">
            <w:hyperlink w:anchor="fld_NoStrikeRules" w:history="1">
              <w:r w:rsidR="00512FC7" w:rsidRPr="00533FE7">
                <w:rPr>
                  <w:rStyle w:val="Hyperlink"/>
                  <w:rFonts w:ascii="Times New Roman" w:hAnsi="Times New Roman"/>
                  <w:sz w:val="20"/>
                </w:rPr>
                <w:t>NoStrikeRules</w:t>
              </w:r>
            </w:hyperlink>
          </w:p>
        </w:tc>
      </w:tr>
      <w:tr w:rsidR="00512FC7" w:rsidRPr="00512FC7" w14:paraId="4A6E4D9B" w14:textId="77777777" w:rsidTr="00533FE7">
        <w:tc>
          <w:tcPr>
            <w:tcW w:w="828" w:type="dxa"/>
            <w:shd w:val="clear" w:color="auto" w:fill="auto"/>
          </w:tcPr>
          <w:p w14:paraId="628F6F26" w14:textId="77777777" w:rsidR="00512FC7" w:rsidRPr="00512FC7" w:rsidRDefault="00512FC7" w:rsidP="00533FE7">
            <w:r w:rsidRPr="00512FC7">
              <w:t>428</w:t>
            </w:r>
          </w:p>
        </w:tc>
        <w:tc>
          <w:tcPr>
            <w:tcW w:w="2699" w:type="dxa"/>
            <w:shd w:val="clear" w:color="auto" w:fill="auto"/>
          </w:tcPr>
          <w:p w14:paraId="33A7E0F8" w14:textId="77777777" w:rsidR="00512FC7" w:rsidRPr="00512FC7" w:rsidRDefault="00C411EF" w:rsidP="00533FE7">
            <w:hyperlink w:anchor="fld_NoStrikes" w:history="1">
              <w:r w:rsidR="00512FC7" w:rsidRPr="00533FE7">
                <w:rPr>
                  <w:rStyle w:val="Hyperlink"/>
                  <w:rFonts w:ascii="Times New Roman" w:hAnsi="Times New Roman"/>
                  <w:sz w:val="20"/>
                </w:rPr>
                <w:t>NoStrikes</w:t>
              </w:r>
            </w:hyperlink>
          </w:p>
        </w:tc>
      </w:tr>
      <w:tr w:rsidR="00512FC7" w:rsidRPr="00512FC7" w14:paraId="438F8AD8" w14:textId="77777777" w:rsidTr="00533FE7">
        <w:tc>
          <w:tcPr>
            <w:tcW w:w="828" w:type="dxa"/>
            <w:shd w:val="clear" w:color="auto" w:fill="auto"/>
          </w:tcPr>
          <w:p w14:paraId="04A4000A" w14:textId="77777777" w:rsidR="00512FC7" w:rsidRPr="00512FC7" w:rsidRDefault="00512FC7" w:rsidP="00533FE7">
            <w:r w:rsidRPr="00512FC7">
              <w:t>1371</w:t>
            </w:r>
          </w:p>
        </w:tc>
        <w:tc>
          <w:tcPr>
            <w:tcW w:w="2699" w:type="dxa"/>
            <w:shd w:val="clear" w:color="auto" w:fill="auto"/>
          </w:tcPr>
          <w:p w14:paraId="22A2331C" w14:textId="77777777" w:rsidR="00512FC7" w:rsidRPr="00512FC7" w:rsidRDefault="00C411EF" w:rsidP="00533FE7">
            <w:hyperlink w:anchor="fld_NotAffectedOrderID" w:history="1">
              <w:r w:rsidR="00512FC7" w:rsidRPr="00533FE7">
                <w:rPr>
                  <w:rStyle w:val="Hyperlink"/>
                  <w:rFonts w:ascii="Times New Roman" w:hAnsi="Times New Roman"/>
                  <w:sz w:val="20"/>
                </w:rPr>
                <w:t>NotAffectedOrderID</w:t>
              </w:r>
            </w:hyperlink>
          </w:p>
        </w:tc>
      </w:tr>
      <w:tr w:rsidR="00512FC7" w:rsidRPr="00512FC7" w14:paraId="3AD04C8F" w14:textId="77777777" w:rsidTr="00533FE7">
        <w:tc>
          <w:tcPr>
            <w:tcW w:w="828" w:type="dxa"/>
            <w:shd w:val="clear" w:color="auto" w:fill="auto"/>
          </w:tcPr>
          <w:p w14:paraId="74CE59DB" w14:textId="77777777" w:rsidR="00512FC7" w:rsidRPr="00512FC7" w:rsidRDefault="00512FC7" w:rsidP="00533FE7">
            <w:r w:rsidRPr="00512FC7">
              <w:t>1372</w:t>
            </w:r>
          </w:p>
        </w:tc>
        <w:tc>
          <w:tcPr>
            <w:tcW w:w="2699" w:type="dxa"/>
            <w:shd w:val="clear" w:color="auto" w:fill="auto"/>
          </w:tcPr>
          <w:p w14:paraId="2B5A1B26" w14:textId="77777777" w:rsidR="00512FC7" w:rsidRPr="00512FC7" w:rsidRDefault="00C411EF" w:rsidP="00533FE7">
            <w:hyperlink w:anchor="fld_NotAffOrigClOrdID" w:history="1">
              <w:r w:rsidR="00512FC7" w:rsidRPr="00533FE7">
                <w:rPr>
                  <w:rStyle w:val="Hyperlink"/>
                  <w:rFonts w:ascii="Times New Roman" w:hAnsi="Times New Roman"/>
                  <w:sz w:val="20"/>
                </w:rPr>
                <w:t>NotAffOrigClOrdID</w:t>
              </w:r>
            </w:hyperlink>
          </w:p>
        </w:tc>
      </w:tr>
      <w:tr w:rsidR="00512FC7" w:rsidRPr="00512FC7" w14:paraId="490402B4" w14:textId="77777777" w:rsidTr="00533FE7">
        <w:tc>
          <w:tcPr>
            <w:tcW w:w="828" w:type="dxa"/>
            <w:shd w:val="clear" w:color="auto" w:fill="auto"/>
          </w:tcPr>
          <w:p w14:paraId="6415D5ED" w14:textId="77777777" w:rsidR="00512FC7" w:rsidRPr="00512FC7" w:rsidRDefault="00512FC7" w:rsidP="00533FE7">
            <w:r w:rsidRPr="00512FC7">
              <w:t>1461</w:t>
            </w:r>
          </w:p>
        </w:tc>
        <w:tc>
          <w:tcPr>
            <w:tcW w:w="2699" w:type="dxa"/>
            <w:shd w:val="clear" w:color="auto" w:fill="auto"/>
          </w:tcPr>
          <w:p w14:paraId="34BCC5FB" w14:textId="77777777" w:rsidR="00512FC7" w:rsidRPr="00512FC7" w:rsidRDefault="00C411EF" w:rsidP="00533FE7">
            <w:hyperlink w:anchor="fld_NoTargetPartyIDs" w:history="1">
              <w:r w:rsidR="00512FC7" w:rsidRPr="00533FE7">
                <w:rPr>
                  <w:rStyle w:val="Hyperlink"/>
                  <w:rFonts w:ascii="Times New Roman" w:hAnsi="Times New Roman"/>
                  <w:sz w:val="20"/>
                </w:rPr>
                <w:t>NoTargetPartyIDs</w:t>
              </w:r>
            </w:hyperlink>
          </w:p>
        </w:tc>
      </w:tr>
      <w:tr w:rsidR="00512FC7" w:rsidRPr="00512FC7" w14:paraId="644DD552" w14:textId="77777777" w:rsidTr="00533FE7">
        <w:tc>
          <w:tcPr>
            <w:tcW w:w="828" w:type="dxa"/>
            <w:shd w:val="clear" w:color="auto" w:fill="auto"/>
          </w:tcPr>
          <w:p w14:paraId="39E88909" w14:textId="77777777" w:rsidR="00512FC7" w:rsidRPr="00512FC7" w:rsidRDefault="00512FC7" w:rsidP="00533FE7">
            <w:r w:rsidRPr="00512FC7">
              <w:t>1205</w:t>
            </w:r>
          </w:p>
        </w:tc>
        <w:tc>
          <w:tcPr>
            <w:tcW w:w="2699" w:type="dxa"/>
            <w:shd w:val="clear" w:color="auto" w:fill="auto"/>
          </w:tcPr>
          <w:p w14:paraId="28DDE959" w14:textId="77777777" w:rsidR="00512FC7" w:rsidRPr="00512FC7" w:rsidRDefault="00C411EF" w:rsidP="00533FE7">
            <w:hyperlink w:anchor="fld_NoTickRules" w:history="1">
              <w:r w:rsidR="00512FC7" w:rsidRPr="00533FE7">
                <w:rPr>
                  <w:rStyle w:val="Hyperlink"/>
                  <w:rFonts w:ascii="Times New Roman" w:hAnsi="Times New Roman"/>
                  <w:sz w:val="20"/>
                </w:rPr>
                <w:t>NoTickRules</w:t>
              </w:r>
            </w:hyperlink>
          </w:p>
        </w:tc>
      </w:tr>
      <w:tr w:rsidR="00512FC7" w:rsidRPr="00512FC7" w14:paraId="641965DD" w14:textId="77777777" w:rsidTr="00533FE7">
        <w:tc>
          <w:tcPr>
            <w:tcW w:w="828" w:type="dxa"/>
            <w:shd w:val="clear" w:color="auto" w:fill="auto"/>
          </w:tcPr>
          <w:p w14:paraId="18FD8A66" w14:textId="77777777" w:rsidR="00512FC7" w:rsidRPr="00512FC7" w:rsidRDefault="00512FC7" w:rsidP="00533FE7">
            <w:r w:rsidRPr="00512FC7">
              <w:t>208</w:t>
            </w:r>
          </w:p>
        </w:tc>
        <w:tc>
          <w:tcPr>
            <w:tcW w:w="2699" w:type="dxa"/>
            <w:shd w:val="clear" w:color="auto" w:fill="auto"/>
          </w:tcPr>
          <w:p w14:paraId="51B33C34" w14:textId="77777777" w:rsidR="00512FC7" w:rsidRPr="00512FC7" w:rsidRDefault="00C411EF" w:rsidP="00533FE7">
            <w:hyperlink w:anchor="fld_NotifyBrokerOfCredit" w:history="1">
              <w:r w:rsidR="00512FC7" w:rsidRPr="00533FE7">
                <w:rPr>
                  <w:rStyle w:val="Hyperlink"/>
                  <w:rFonts w:ascii="Times New Roman" w:hAnsi="Times New Roman"/>
                  <w:sz w:val="20"/>
                </w:rPr>
                <w:t>NotifyBrokerOfCredit</w:t>
              </w:r>
            </w:hyperlink>
          </w:p>
        </w:tc>
      </w:tr>
      <w:tr w:rsidR="00512FC7" w:rsidRPr="00512FC7" w14:paraId="7AA619D9" w14:textId="77777777" w:rsidTr="00533FE7">
        <w:tc>
          <w:tcPr>
            <w:tcW w:w="828" w:type="dxa"/>
            <w:shd w:val="clear" w:color="auto" w:fill="auto"/>
          </w:tcPr>
          <w:p w14:paraId="3D65BA5C" w14:textId="77777777" w:rsidR="00512FC7" w:rsidRPr="00512FC7" w:rsidRDefault="00512FC7" w:rsidP="00533FE7">
            <w:r w:rsidRPr="00512FC7">
              <w:t>1239</w:t>
            </w:r>
          </w:p>
        </w:tc>
        <w:tc>
          <w:tcPr>
            <w:tcW w:w="2699" w:type="dxa"/>
            <w:shd w:val="clear" w:color="auto" w:fill="auto"/>
          </w:tcPr>
          <w:p w14:paraId="02AB248E" w14:textId="77777777" w:rsidR="00512FC7" w:rsidRPr="00512FC7" w:rsidRDefault="00C411EF" w:rsidP="00533FE7">
            <w:hyperlink w:anchor="fld_NoTimeInForceRules" w:history="1">
              <w:r w:rsidR="00512FC7" w:rsidRPr="00533FE7">
                <w:rPr>
                  <w:rStyle w:val="Hyperlink"/>
                  <w:rFonts w:ascii="Times New Roman" w:hAnsi="Times New Roman"/>
                  <w:sz w:val="20"/>
                </w:rPr>
                <w:t>NoTimeInForceRules</w:t>
              </w:r>
            </w:hyperlink>
          </w:p>
        </w:tc>
      </w:tr>
      <w:tr w:rsidR="00512FC7" w:rsidRPr="00512FC7" w14:paraId="7FC27C46" w14:textId="77777777" w:rsidTr="00533FE7">
        <w:tc>
          <w:tcPr>
            <w:tcW w:w="828" w:type="dxa"/>
            <w:shd w:val="clear" w:color="auto" w:fill="auto"/>
          </w:tcPr>
          <w:p w14:paraId="513A97DD" w14:textId="77777777" w:rsidR="00512FC7" w:rsidRPr="00512FC7" w:rsidRDefault="00512FC7" w:rsidP="00533FE7">
            <w:r w:rsidRPr="00512FC7">
              <w:t>1451</w:t>
            </w:r>
          </w:p>
        </w:tc>
        <w:tc>
          <w:tcPr>
            <w:tcW w:w="2699" w:type="dxa"/>
            <w:shd w:val="clear" w:color="auto" w:fill="auto"/>
          </w:tcPr>
          <w:p w14:paraId="4FE0D7C5" w14:textId="77777777" w:rsidR="00512FC7" w:rsidRPr="00512FC7" w:rsidRDefault="00C411EF" w:rsidP="00533FE7">
            <w:hyperlink w:anchor="fld_NotionalPercentageOutstanding" w:history="1">
              <w:r w:rsidR="00512FC7" w:rsidRPr="00533FE7">
                <w:rPr>
                  <w:rStyle w:val="Hyperlink"/>
                  <w:rFonts w:ascii="Times New Roman" w:hAnsi="Times New Roman"/>
                  <w:sz w:val="20"/>
                </w:rPr>
                <w:t>NotionalPercentageOutstanding</w:t>
              </w:r>
            </w:hyperlink>
          </w:p>
        </w:tc>
      </w:tr>
      <w:tr w:rsidR="00512FC7" w:rsidRPr="00512FC7" w14:paraId="5AC99492" w14:textId="77777777" w:rsidTr="00533FE7">
        <w:tc>
          <w:tcPr>
            <w:tcW w:w="828" w:type="dxa"/>
            <w:shd w:val="clear" w:color="auto" w:fill="auto"/>
          </w:tcPr>
          <w:p w14:paraId="63269638" w14:textId="77777777" w:rsidR="00512FC7" w:rsidRPr="00512FC7" w:rsidRDefault="00512FC7" w:rsidP="00533FE7">
            <w:r w:rsidRPr="00512FC7">
              <w:t>897</w:t>
            </w:r>
          </w:p>
        </w:tc>
        <w:tc>
          <w:tcPr>
            <w:tcW w:w="2699" w:type="dxa"/>
            <w:shd w:val="clear" w:color="auto" w:fill="auto"/>
          </w:tcPr>
          <w:p w14:paraId="5A5DC7DF" w14:textId="77777777" w:rsidR="00512FC7" w:rsidRPr="00512FC7" w:rsidRDefault="00C411EF" w:rsidP="00533FE7">
            <w:hyperlink w:anchor="fld_NoTrades" w:history="1">
              <w:r w:rsidR="00512FC7" w:rsidRPr="00533FE7">
                <w:rPr>
                  <w:rStyle w:val="Hyperlink"/>
                  <w:rFonts w:ascii="Times New Roman" w:hAnsi="Times New Roman"/>
                  <w:sz w:val="20"/>
                </w:rPr>
                <w:t>NoTrades</w:t>
              </w:r>
            </w:hyperlink>
          </w:p>
        </w:tc>
      </w:tr>
      <w:tr w:rsidR="00512FC7" w:rsidRPr="00512FC7" w14:paraId="2CF517A3" w14:textId="77777777" w:rsidTr="00533FE7">
        <w:tc>
          <w:tcPr>
            <w:tcW w:w="828" w:type="dxa"/>
            <w:shd w:val="clear" w:color="auto" w:fill="auto"/>
          </w:tcPr>
          <w:p w14:paraId="025587B9" w14:textId="77777777" w:rsidR="00512FC7" w:rsidRPr="00512FC7" w:rsidRDefault="00512FC7" w:rsidP="00533FE7">
            <w:r w:rsidRPr="00512FC7">
              <w:t>1309</w:t>
            </w:r>
          </w:p>
        </w:tc>
        <w:tc>
          <w:tcPr>
            <w:tcW w:w="2699" w:type="dxa"/>
            <w:shd w:val="clear" w:color="auto" w:fill="auto"/>
          </w:tcPr>
          <w:p w14:paraId="26448027" w14:textId="77777777" w:rsidR="00512FC7" w:rsidRPr="00512FC7" w:rsidRDefault="00C411EF" w:rsidP="00533FE7">
            <w:hyperlink w:anchor="fld_NoTradingSessionRules" w:history="1">
              <w:r w:rsidR="00512FC7" w:rsidRPr="00533FE7">
                <w:rPr>
                  <w:rStyle w:val="Hyperlink"/>
                  <w:rFonts w:ascii="Times New Roman" w:hAnsi="Times New Roman"/>
                  <w:sz w:val="20"/>
                </w:rPr>
                <w:t>NoTradingSessionRules</w:t>
              </w:r>
            </w:hyperlink>
          </w:p>
        </w:tc>
      </w:tr>
      <w:tr w:rsidR="00512FC7" w:rsidRPr="00512FC7" w14:paraId="4B317AB3" w14:textId="77777777" w:rsidTr="00533FE7">
        <w:tc>
          <w:tcPr>
            <w:tcW w:w="828" w:type="dxa"/>
            <w:shd w:val="clear" w:color="auto" w:fill="auto"/>
          </w:tcPr>
          <w:p w14:paraId="51988CEC" w14:textId="77777777" w:rsidR="00512FC7" w:rsidRPr="00512FC7" w:rsidRDefault="00512FC7" w:rsidP="00533FE7">
            <w:r w:rsidRPr="00512FC7">
              <w:t>386</w:t>
            </w:r>
          </w:p>
        </w:tc>
        <w:tc>
          <w:tcPr>
            <w:tcW w:w="2699" w:type="dxa"/>
            <w:shd w:val="clear" w:color="auto" w:fill="auto"/>
          </w:tcPr>
          <w:p w14:paraId="6463293A" w14:textId="77777777" w:rsidR="00512FC7" w:rsidRPr="00512FC7" w:rsidRDefault="00C411EF" w:rsidP="00533FE7">
            <w:hyperlink w:anchor="fld_NoTradingSessions" w:history="1">
              <w:r w:rsidR="00512FC7" w:rsidRPr="00533FE7">
                <w:rPr>
                  <w:rStyle w:val="Hyperlink"/>
                  <w:rFonts w:ascii="Times New Roman" w:hAnsi="Times New Roman"/>
                  <w:sz w:val="20"/>
                </w:rPr>
                <w:t>NoTradingSessions</w:t>
              </w:r>
            </w:hyperlink>
          </w:p>
        </w:tc>
      </w:tr>
      <w:tr w:rsidR="00512FC7" w:rsidRPr="00512FC7" w14:paraId="718A9059" w14:textId="77777777" w:rsidTr="00533FE7">
        <w:tc>
          <w:tcPr>
            <w:tcW w:w="828" w:type="dxa"/>
            <w:shd w:val="clear" w:color="auto" w:fill="auto"/>
          </w:tcPr>
          <w:p w14:paraId="443CFCB2" w14:textId="77777777" w:rsidR="00512FC7" w:rsidRPr="00512FC7" w:rsidRDefault="00512FC7" w:rsidP="00533FE7">
            <w:r w:rsidRPr="00512FC7">
              <w:t>768</w:t>
            </w:r>
          </w:p>
        </w:tc>
        <w:tc>
          <w:tcPr>
            <w:tcW w:w="2699" w:type="dxa"/>
            <w:shd w:val="clear" w:color="auto" w:fill="auto"/>
          </w:tcPr>
          <w:p w14:paraId="72B70011" w14:textId="77777777" w:rsidR="00512FC7" w:rsidRPr="00512FC7" w:rsidRDefault="00C411EF" w:rsidP="00533FE7">
            <w:hyperlink w:anchor="fld_NoTrdRegTimestamps" w:history="1">
              <w:r w:rsidR="00512FC7" w:rsidRPr="00533FE7">
                <w:rPr>
                  <w:rStyle w:val="Hyperlink"/>
                  <w:rFonts w:ascii="Times New Roman" w:hAnsi="Times New Roman"/>
                  <w:sz w:val="20"/>
                </w:rPr>
                <w:t>NoTrdRegTimestamps</w:t>
              </w:r>
            </w:hyperlink>
          </w:p>
        </w:tc>
      </w:tr>
      <w:tr w:rsidR="00512FC7" w:rsidRPr="00512FC7" w14:paraId="3A503C30" w14:textId="77777777" w:rsidTr="00533FE7">
        <w:tc>
          <w:tcPr>
            <w:tcW w:w="828" w:type="dxa"/>
            <w:shd w:val="clear" w:color="auto" w:fill="auto"/>
          </w:tcPr>
          <w:p w14:paraId="6BD0900E" w14:textId="77777777" w:rsidR="00512FC7" w:rsidRPr="00512FC7" w:rsidRDefault="00512FC7" w:rsidP="00533FE7">
            <w:r w:rsidRPr="00512FC7">
              <w:t>1387</w:t>
            </w:r>
          </w:p>
        </w:tc>
        <w:tc>
          <w:tcPr>
            <w:tcW w:w="2699" w:type="dxa"/>
            <w:shd w:val="clear" w:color="auto" w:fill="auto"/>
          </w:tcPr>
          <w:p w14:paraId="3B334E51" w14:textId="77777777" w:rsidR="00512FC7" w:rsidRPr="00512FC7" w:rsidRDefault="00C411EF" w:rsidP="00533FE7">
            <w:hyperlink w:anchor="fld_NoTrdRepIndicators" w:history="1">
              <w:r w:rsidR="00512FC7" w:rsidRPr="00533FE7">
                <w:rPr>
                  <w:rStyle w:val="Hyperlink"/>
                  <w:rFonts w:ascii="Times New Roman" w:hAnsi="Times New Roman"/>
                  <w:sz w:val="20"/>
                </w:rPr>
                <w:t>NoTrdRepIndicators</w:t>
              </w:r>
            </w:hyperlink>
          </w:p>
        </w:tc>
      </w:tr>
      <w:tr w:rsidR="00512FC7" w:rsidRPr="00512FC7" w14:paraId="14077D7B" w14:textId="77777777" w:rsidTr="00533FE7">
        <w:tc>
          <w:tcPr>
            <w:tcW w:w="828" w:type="dxa"/>
            <w:shd w:val="clear" w:color="auto" w:fill="auto"/>
          </w:tcPr>
          <w:p w14:paraId="3321D135" w14:textId="77777777" w:rsidR="00512FC7" w:rsidRPr="00512FC7" w:rsidRDefault="00512FC7" w:rsidP="00533FE7">
            <w:r w:rsidRPr="00512FC7">
              <w:t>984</w:t>
            </w:r>
          </w:p>
        </w:tc>
        <w:tc>
          <w:tcPr>
            <w:tcW w:w="2699" w:type="dxa"/>
            <w:shd w:val="clear" w:color="auto" w:fill="auto"/>
          </w:tcPr>
          <w:p w14:paraId="3363BAF1" w14:textId="77777777" w:rsidR="00512FC7" w:rsidRPr="00512FC7" w:rsidRDefault="00C411EF" w:rsidP="00533FE7">
            <w:hyperlink w:anchor="fld_NoUnderlyingAmounts" w:history="1">
              <w:r w:rsidR="00512FC7" w:rsidRPr="00533FE7">
                <w:rPr>
                  <w:rStyle w:val="Hyperlink"/>
                  <w:rFonts w:ascii="Times New Roman" w:hAnsi="Times New Roman"/>
                  <w:sz w:val="20"/>
                </w:rPr>
                <w:t>NoUnderlyingAmounts</w:t>
              </w:r>
            </w:hyperlink>
          </w:p>
        </w:tc>
      </w:tr>
      <w:tr w:rsidR="00512FC7" w:rsidRPr="00512FC7" w14:paraId="7EAF3A76" w14:textId="77777777" w:rsidTr="00533FE7">
        <w:tc>
          <w:tcPr>
            <w:tcW w:w="828" w:type="dxa"/>
            <w:shd w:val="clear" w:color="auto" w:fill="auto"/>
          </w:tcPr>
          <w:p w14:paraId="7E65878F" w14:textId="77777777" w:rsidR="00512FC7" w:rsidRPr="00512FC7" w:rsidRDefault="00512FC7" w:rsidP="00533FE7">
            <w:r w:rsidRPr="00512FC7">
              <w:t>1334</w:t>
            </w:r>
          </w:p>
        </w:tc>
        <w:tc>
          <w:tcPr>
            <w:tcW w:w="2699" w:type="dxa"/>
            <w:shd w:val="clear" w:color="auto" w:fill="auto"/>
          </w:tcPr>
          <w:p w14:paraId="180E7BC7" w14:textId="77777777" w:rsidR="00512FC7" w:rsidRPr="00512FC7" w:rsidRDefault="00C411EF" w:rsidP="00533FE7">
            <w:hyperlink w:anchor="fld_NoUnderlyingLegSecurityAltID" w:history="1">
              <w:r w:rsidR="00512FC7" w:rsidRPr="00533FE7">
                <w:rPr>
                  <w:rStyle w:val="Hyperlink"/>
                  <w:rFonts w:ascii="Times New Roman" w:hAnsi="Times New Roman"/>
                  <w:sz w:val="20"/>
                </w:rPr>
                <w:t>NoUnderlyingLegSecurityAltID</w:t>
              </w:r>
            </w:hyperlink>
          </w:p>
        </w:tc>
      </w:tr>
      <w:tr w:rsidR="00512FC7" w:rsidRPr="00512FC7" w14:paraId="65DFBA99" w14:textId="77777777" w:rsidTr="00533FE7">
        <w:tc>
          <w:tcPr>
            <w:tcW w:w="828" w:type="dxa"/>
            <w:shd w:val="clear" w:color="auto" w:fill="auto"/>
          </w:tcPr>
          <w:p w14:paraId="2362B169" w14:textId="77777777" w:rsidR="00512FC7" w:rsidRPr="00512FC7" w:rsidRDefault="00512FC7" w:rsidP="00533FE7">
            <w:r w:rsidRPr="00512FC7">
              <w:t>711</w:t>
            </w:r>
          </w:p>
        </w:tc>
        <w:tc>
          <w:tcPr>
            <w:tcW w:w="2699" w:type="dxa"/>
            <w:shd w:val="clear" w:color="auto" w:fill="auto"/>
          </w:tcPr>
          <w:p w14:paraId="1C3CDC64" w14:textId="77777777" w:rsidR="00512FC7" w:rsidRPr="00512FC7" w:rsidRDefault="00C411EF" w:rsidP="00533FE7">
            <w:hyperlink w:anchor="fld_NoUnderlyings" w:history="1">
              <w:r w:rsidR="00512FC7" w:rsidRPr="00533FE7">
                <w:rPr>
                  <w:rStyle w:val="Hyperlink"/>
                  <w:rFonts w:ascii="Times New Roman" w:hAnsi="Times New Roman"/>
                  <w:sz w:val="20"/>
                </w:rPr>
                <w:t>NoUnderlyings</w:t>
              </w:r>
            </w:hyperlink>
          </w:p>
        </w:tc>
      </w:tr>
      <w:tr w:rsidR="00512FC7" w:rsidRPr="00512FC7" w14:paraId="6392F9F5" w14:textId="77777777" w:rsidTr="00533FE7">
        <w:tc>
          <w:tcPr>
            <w:tcW w:w="828" w:type="dxa"/>
            <w:shd w:val="clear" w:color="auto" w:fill="auto"/>
          </w:tcPr>
          <w:p w14:paraId="53066A5B" w14:textId="77777777" w:rsidR="00512FC7" w:rsidRPr="00512FC7" w:rsidRDefault="00512FC7" w:rsidP="00533FE7">
            <w:r w:rsidRPr="00512FC7">
              <w:t>457</w:t>
            </w:r>
          </w:p>
        </w:tc>
        <w:tc>
          <w:tcPr>
            <w:tcW w:w="2699" w:type="dxa"/>
            <w:shd w:val="clear" w:color="auto" w:fill="auto"/>
          </w:tcPr>
          <w:p w14:paraId="382AF8AE" w14:textId="77777777" w:rsidR="00512FC7" w:rsidRPr="00512FC7" w:rsidRDefault="00C411EF" w:rsidP="00533FE7">
            <w:hyperlink w:anchor="fld_NoUnderlyingSecurityAltID" w:history="1">
              <w:r w:rsidR="00512FC7" w:rsidRPr="00533FE7">
                <w:rPr>
                  <w:rStyle w:val="Hyperlink"/>
                  <w:rFonts w:ascii="Times New Roman" w:hAnsi="Times New Roman"/>
                  <w:sz w:val="20"/>
                </w:rPr>
                <w:t>NoUnderlyingSecurityAltID</w:t>
              </w:r>
            </w:hyperlink>
          </w:p>
        </w:tc>
      </w:tr>
      <w:tr w:rsidR="00512FC7" w:rsidRPr="00512FC7" w14:paraId="01971ED9" w14:textId="77777777" w:rsidTr="00533FE7">
        <w:tc>
          <w:tcPr>
            <w:tcW w:w="828" w:type="dxa"/>
            <w:shd w:val="clear" w:color="auto" w:fill="auto"/>
          </w:tcPr>
          <w:p w14:paraId="188C288A" w14:textId="77777777" w:rsidR="00512FC7" w:rsidRPr="00512FC7" w:rsidRDefault="00512FC7" w:rsidP="00533FE7">
            <w:r w:rsidRPr="00512FC7">
              <w:t>887</w:t>
            </w:r>
          </w:p>
        </w:tc>
        <w:tc>
          <w:tcPr>
            <w:tcW w:w="2699" w:type="dxa"/>
            <w:shd w:val="clear" w:color="auto" w:fill="auto"/>
          </w:tcPr>
          <w:p w14:paraId="53FBE543" w14:textId="77777777" w:rsidR="00512FC7" w:rsidRPr="00512FC7" w:rsidRDefault="00C411EF" w:rsidP="00533FE7">
            <w:hyperlink w:anchor="fld_NoUnderlyingStips" w:history="1">
              <w:r w:rsidR="00512FC7" w:rsidRPr="00533FE7">
                <w:rPr>
                  <w:rStyle w:val="Hyperlink"/>
                  <w:rFonts w:ascii="Times New Roman" w:hAnsi="Times New Roman"/>
                  <w:sz w:val="20"/>
                </w:rPr>
                <w:t>NoUnderlyingStips</w:t>
              </w:r>
            </w:hyperlink>
          </w:p>
        </w:tc>
      </w:tr>
      <w:tr w:rsidR="00512FC7" w:rsidRPr="00512FC7" w14:paraId="2D0B0B29" w14:textId="77777777" w:rsidTr="00533FE7">
        <w:tc>
          <w:tcPr>
            <w:tcW w:w="828" w:type="dxa"/>
            <w:shd w:val="clear" w:color="auto" w:fill="auto"/>
          </w:tcPr>
          <w:p w14:paraId="1D8726B4" w14:textId="77777777" w:rsidR="00512FC7" w:rsidRPr="00512FC7" w:rsidRDefault="00512FC7" w:rsidP="00533FE7">
            <w:r w:rsidRPr="00512FC7">
              <w:t>1058</w:t>
            </w:r>
          </w:p>
        </w:tc>
        <w:tc>
          <w:tcPr>
            <w:tcW w:w="2699" w:type="dxa"/>
            <w:shd w:val="clear" w:color="auto" w:fill="auto"/>
          </w:tcPr>
          <w:p w14:paraId="64E47FE3" w14:textId="77777777" w:rsidR="00512FC7" w:rsidRPr="00512FC7" w:rsidRDefault="00C411EF" w:rsidP="00533FE7">
            <w:hyperlink w:anchor="fld_NoUndlyInstrumentParties" w:history="1">
              <w:r w:rsidR="00512FC7" w:rsidRPr="00533FE7">
                <w:rPr>
                  <w:rStyle w:val="Hyperlink"/>
                  <w:rFonts w:ascii="Times New Roman" w:hAnsi="Times New Roman"/>
                  <w:sz w:val="20"/>
                </w:rPr>
                <w:t>NoUndlyInstrumentParties</w:t>
              </w:r>
            </w:hyperlink>
          </w:p>
        </w:tc>
      </w:tr>
      <w:tr w:rsidR="00512FC7" w:rsidRPr="00512FC7" w14:paraId="348999BC" w14:textId="77777777" w:rsidTr="00533FE7">
        <w:tc>
          <w:tcPr>
            <w:tcW w:w="828" w:type="dxa"/>
            <w:shd w:val="clear" w:color="auto" w:fill="auto"/>
          </w:tcPr>
          <w:p w14:paraId="1BB7DE0B" w14:textId="77777777" w:rsidR="00512FC7" w:rsidRPr="00512FC7" w:rsidRDefault="00512FC7" w:rsidP="00533FE7">
            <w:r w:rsidRPr="00512FC7">
              <w:t>1062</w:t>
            </w:r>
          </w:p>
        </w:tc>
        <w:tc>
          <w:tcPr>
            <w:tcW w:w="2699" w:type="dxa"/>
            <w:shd w:val="clear" w:color="auto" w:fill="auto"/>
          </w:tcPr>
          <w:p w14:paraId="77CDFDAC" w14:textId="77777777" w:rsidR="00512FC7" w:rsidRPr="00512FC7" w:rsidRDefault="00C411EF" w:rsidP="00533FE7">
            <w:hyperlink w:anchor="fld_NoUndlyInstrumentPartySubIDs" w:history="1">
              <w:r w:rsidR="00512FC7" w:rsidRPr="00533FE7">
                <w:rPr>
                  <w:rStyle w:val="Hyperlink"/>
                  <w:rFonts w:ascii="Times New Roman" w:hAnsi="Times New Roman"/>
                  <w:sz w:val="20"/>
                </w:rPr>
                <w:t>NoUndlyInstrumentPartySubIDs</w:t>
              </w:r>
            </w:hyperlink>
          </w:p>
        </w:tc>
      </w:tr>
      <w:tr w:rsidR="00512FC7" w:rsidRPr="00512FC7" w14:paraId="12643269" w14:textId="77777777" w:rsidTr="00533FE7">
        <w:tc>
          <w:tcPr>
            <w:tcW w:w="828" w:type="dxa"/>
            <w:shd w:val="clear" w:color="auto" w:fill="auto"/>
          </w:tcPr>
          <w:p w14:paraId="1DDB8AA7" w14:textId="77777777" w:rsidR="00512FC7" w:rsidRPr="00512FC7" w:rsidRDefault="00512FC7" w:rsidP="00533FE7">
            <w:r w:rsidRPr="00512FC7">
              <w:t>809</w:t>
            </w:r>
          </w:p>
        </w:tc>
        <w:tc>
          <w:tcPr>
            <w:tcW w:w="2699" w:type="dxa"/>
            <w:shd w:val="clear" w:color="auto" w:fill="auto"/>
          </w:tcPr>
          <w:p w14:paraId="0A62FBD8" w14:textId="77777777" w:rsidR="00512FC7" w:rsidRPr="00512FC7" w:rsidRDefault="00C411EF" w:rsidP="00533FE7">
            <w:hyperlink w:anchor="fld_NoUsernames" w:history="1">
              <w:r w:rsidR="00512FC7" w:rsidRPr="00533FE7">
                <w:rPr>
                  <w:rStyle w:val="Hyperlink"/>
                  <w:rFonts w:ascii="Times New Roman" w:hAnsi="Times New Roman"/>
                  <w:sz w:val="20"/>
                </w:rPr>
                <w:t>NoUsernames</w:t>
              </w:r>
            </w:hyperlink>
          </w:p>
        </w:tc>
      </w:tr>
      <w:tr w:rsidR="00512FC7" w:rsidRPr="00512FC7" w14:paraId="6480C8FD" w14:textId="77777777" w:rsidTr="00533FE7">
        <w:tc>
          <w:tcPr>
            <w:tcW w:w="828" w:type="dxa"/>
            <w:shd w:val="clear" w:color="auto" w:fill="auto"/>
          </w:tcPr>
          <w:p w14:paraId="28EEAEAD" w14:textId="77777777" w:rsidR="00512FC7" w:rsidRPr="00512FC7" w:rsidRDefault="00512FC7" w:rsidP="00533FE7">
            <w:r w:rsidRPr="00512FC7">
              <w:t>971</w:t>
            </w:r>
          </w:p>
        </w:tc>
        <w:tc>
          <w:tcPr>
            <w:tcW w:w="2699" w:type="dxa"/>
            <w:shd w:val="clear" w:color="auto" w:fill="auto"/>
          </w:tcPr>
          <w:p w14:paraId="67AFF617" w14:textId="77777777" w:rsidR="00512FC7" w:rsidRPr="00512FC7" w:rsidRDefault="00C411EF" w:rsidP="00533FE7">
            <w:hyperlink w:anchor="fld_NTPositionLimit" w:history="1">
              <w:r w:rsidR="00512FC7" w:rsidRPr="00533FE7">
                <w:rPr>
                  <w:rStyle w:val="Hyperlink"/>
                  <w:rFonts w:ascii="Times New Roman" w:hAnsi="Times New Roman"/>
                  <w:sz w:val="20"/>
                </w:rPr>
                <w:t>NTPositionLimit</w:t>
              </w:r>
            </w:hyperlink>
          </w:p>
        </w:tc>
      </w:tr>
      <w:tr w:rsidR="00512FC7" w:rsidRPr="00512FC7" w14:paraId="3C6261EA" w14:textId="77777777" w:rsidTr="00533FE7">
        <w:tc>
          <w:tcPr>
            <w:tcW w:w="828" w:type="dxa"/>
            <w:shd w:val="clear" w:color="auto" w:fill="auto"/>
          </w:tcPr>
          <w:p w14:paraId="3BAB7CAF" w14:textId="77777777" w:rsidR="00512FC7" w:rsidRPr="00512FC7" w:rsidRDefault="00512FC7" w:rsidP="00533FE7">
            <w:r w:rsidRPr="00512FC7">
              <w:t>346</w:t>
            </w:r>
          </w:p>
        </w:tc>
        <w:tc>
          <w:tcPr>
            <w:tcW w:w="2699" w:type="dxa"/>
            <w:shd w:val="clear" w:color="auto" w:fill="auto"/>
          </w:tcPr>
          <w:p w14:paraId="3CDB1932" w14:textId="77777777" w:rsidR="00512FC7" w:rsidRPr="00512FC7" w:rsidRDefault="00C411EF" w:rsidP="00533FE7">
            <w:hyperlink w:anchor="fld_NumberOfOrders" w:history="1">
              <w:r w:rsidR="00512FC7" w:rsidRPr="00533FE7">
                <w:rPr>
                  <w:rStyle w:val="Hyperlink"/>
                  <w:rFonts w:ascii="Times New Roman" w:hAnsi="Times New Roman"/>
                  <w:sz w:val="20"/>
                </w:rPr>
                <w:t>NumberOfOrders</w:t>
              </w:r>
            </w:hyperlink>
          </w:p>
        </w:tc>
      </w:tr>
      <w:tr w:rsidR="00512FC7" w:rsidRPr="00512FC7" w14:paraId="64F6C69C" w14:textId="77777777" w:rsidTr="00533FE7">
        <w:tc>
          <w:tcPr>
            <w:tcW w:w="828" w:type="dxa"/>
            <w:shd w:val="clear" w:color="auto" w:fill="auto"/>
          </w:tcPr>
          <w:p w14:paraId="2553242D" w14:textId="77777777" w:rsidR="00512FC7" w:rsidRPr="00512FC7" w:rsidRDefault="00512FC7" w:rsidP="00533FE7">
            <w:r w:rsidRPr="00512FC7">
              <w:t>417</w:t>
            </w:r>
          </w:p>
        </w:tc>
        <w:tc>
          <w:tcPr>
            <w:tcW w:w="2699" w:type="dxa"/>
            <w:shd w:val="clear" w:color="auto" w:fill="auto"/>
          </w:tcPr>
          <w:p w14:paraId="019FA7D8" w14:textId="77777777" w:rsidR="00512FC7" w:rsidRPr="00512FC7" w:rsidRDefault="00C411EF" w:rsidP="00533FE7">
            <w:hyperlink w:anchor="fld_NumBidders" w:history="1">
              <w:r w:rsidR="00512FC7" w:rsidRPr="00533FE7">
                <w:rPr>
                  <w:rStyle w:val="Hyperlink"/>
                  <w:rFonts w:ascii="Times New Roman" w:hAnsi="Times New Roman"/>
                  <w:sz w:val="20"/>
                </w:rPr>
                <w:t>NumBidders</w:t>
              </w:r>
            </w:hyperlink>
          </w:p>
        </w:tc>
      </w:tr>
      <w:tr w:rsidR="00512FC7" w:rsidRPr="00512FC7" w14:paraId="513E32B2" w14:textId="77777777" w:rsidTr="00533FE7">
        <w:tc>
          <w:tcPr>
            <w:tcW w:w="828" w:type="dxa"/>
            <w:shd w:val="clear" w:color="auto" w:fill="auto"/>
          </w:tcPr>
          <w:p w14:paraId="6A2E30E7" w14:textId="77777777" w:rsidR="00512FC7" w:rsidRPr="00512FC7" w:rsidRDefault="00512FC7" w:rsidP="00533FE7">
            <w:r w:rsidRPr="00512FC7">
              <w:t>157</w:t>
            </w:r>
          </w:p>
        </w:tc>
        <w:tc>
          <w:tcPr>
            <w:tcW w:w="2699" w:type="dxa"/>
            <w:shd w:val="clear" w:color="auto" w:fill="auto"/>
          </w:tcPr>
          <w:p w14:paraId="0916F83F" w14:textId="77777777" w:rsidR="00512FC7" w:rsidRPr="00512FC7" w:rsidRDefault="00C411EF" w:rsidP="00533FE7">
            <w:hyperlink w:anchor="fld_NumDaysInterest" w:history="1">
              <w:r w:rsidR="00512FC7" w:rsidRPr="00533FE7">
                <w:rPr>
                  <w:rStyle w:val="Hyperlink"/>
                  <w:rFonts w:ascii="Times New Roman" w:hAnsi="Times New Roman"/>
                  <w:sz w:val="20"/>
                </w:rPr>
                <w:t>NumDaysInterest</w:t>
              </w:r>
            </w:hyperlink>
          </w:p>
        </w:tc>
      </w:tr>
      <w:tr w:rsidR="00512FC7" w:rsidRPr="00512FC7" w14:paraId="7EBFA742" w14:textId="77777777" w:rsidTr="00533FE7">
        <w:tc>
          <w:tcPr>
            <w:tcW w:w="828" w:type="dxa"/>
            <w:shd w:val="clear" w:color="auto" w:fill="auto"/>
          </w:tcPr>
          <w:p w14:paraId="5A2BBE24" w14:textId="77777777" w:rsidR="00512FC7" w:rsidRPr="00512FC7" w:rsidRDefault="00512FC7" w:rsidP="00533FE7">
            <w:r w:rsidRPr="00512FC7">
              <w:t>395</w:t>
            </w:r>
          </w:p>
        </w:tc>
        <w:tc>
          <w:tcPr>
            <w:tcW w:w="2699" w:type="dxa"/>
            <w:shd w:val="clear" w:color="auto" w:fill="auto"/>
          </w:tcPr>
          <w:p w14:paraId="5B2A3EFF" w14:textId="77777777" w:rsidR="00512FC7" w:rsidRPr="00512FC7" w:rsidRDefault="00C411EF" w:rsidP="00533FE7">
            <w:hyperlink w:anchor="fld_NumTickets" w:history="1">
              <w:r w:rsidR="00512FC7" w:rsidRPr="00533FE7">
                <w:rPr>
                  <w:rStyle w:val="Hyperlink"/>
                  <w:rFonts w:ascii="Times New Roman" w:hAnsi="Times New Roman"/>
                  <w:sz w:val="20"/>
                </w:rPr>
                <w:t>NumTickets</w:t>
              </w:r>
            </w:hyperlink>
          </w:p>
        </w:tc>
      </w:tr>
      <w:tr w:rsidR="00512FC7" w:rsidRPr="00512FC7" w14:paraId="1ED46925" w14:textId="77777777" w:rsidTr="00533FE7">
        <w:tc>
          <w:tcPr>
            <w:tcW w:w="828" w:type="dxa"/>
            <w:shd w:val="clear" w:color="auto" w:fill="auto"/>
          </w:tcPr>
          <w:p w14:paraId="19807B07" w14:textId="77777777" w:rsidR="00512FC7" w:rsidRPr="00512FC7" w:rsidRDefault="00512FC7" w:rsidP="00533FE7">
            <w:r w:rsidRPr="00512FC7">
              <w:t>575</w:t>
            </w:r>
          </w:p>
        </w:tc>
        <w:tc>
          <w:tcPr>
            <w:tcW w:w="2699" w:type="dxa"/>
            <w:shd w:val="clear" w:color="auto" w:fill="auto"/>
          </w:tcPr>
          <w:p w14:paraId="70FC6C52" w14:textId="77777777" w:rsidR="00512FC7" w:rsidRPr="00512FC7" w:rsidRDefault="00C411EF" w:rsidP="00533FE7">
            <w:hyperlink w:anchor="fld_OddLot" w:history="1">
              <w:r w:rsidR="00512FC7" w:rsidRPr="00533FE7">
                <w:rPr>
                  <w:rStyle w:val="Hyperlink"/>
                  <w:rFonts w:ascii="Times New Roman" w:hAnsi="Times New Roman"/>
                  <w:sz w:val="20"/>
                </w:rPr>
                <w:t>OddLot</w:t>
              </w:r>
            </w:hyperlink>
          </w:p>
        </w:tc>
      </w:tr>
      <w:tr w:rsidR="00512FC7" w:rsidRPr="00512FC7" w14:paraId="38247F47" w14:textId="77777777" w:rsidTr="00533FE7">
        <w:tc>
          <w:tcPr>
            <w:tcW w:w="828" w:type="dxa"/>
            <w:shd w:val="clear" w:color="auto" w:fill="auto"/>
          </w:tcPr>
          <w:p w14:paraId="55D284E2" w14:textId="77777777" w:rsidR="00512FC7" w:rsidRPr="00512FC7" w:rsidRDefault="00512FC7" w:rsidP="00533FE7">
            <w:r w:rsidRPr="00512FC7">
              <w:t>191</w:t>
            </w:r>
          </w:p>
        </w:tc>
        <w:tc>
          <w:tcPr>
            <w:tcW w:w="2699" w:type="dxa"/>
            <w:shd w:val="clear" w:color="auto" w:fill="auto"/>
          </w:tcPr>
          <w:p w14:paraId="0840C725" w14:textId="77777777" w:rsidR="00512FC7" w:rsidRPr="00512FC7" w:rsidRDefault="00C411EF" w:rsidP="00533FE7">
            <w:hyperlink w:anchor="fld_OfferForwardPoints" w:history="1">
              <w:r w:rsidR="00512FC7" w:rsidRPr="00533FE7">
                <w:rPr>
                  <w:rStyle w:val="Hyperlink"/>
                  <w:rFonts w:ascii="Times New Roman" w:hAnsi="Times New Roman"/>
                  <w:sz w:val="20"/>
                </w:rPr>
                <w:t>OfferForwardPoints</w:t>
              </w:r>
            </w:hyperlink>
          </w:p>
        </w:tc>
      </w:tr>
      <w:tr w:rsidR="00512FC7" w:rsidRPr="00512FC7" w14:paraId="57000879" w14:textId="77777777" w:rsidTr="00533FE7">
        <w:tc>
          <w:tcPr>
            <w:tcW w:w="828" w:type="dxa"/>
            <w:shd w:val="clear" w:color="auto" w:fill="auto"/>
          </w:tcPr>
          <w:p w14:paraId="6B33A068" w14:textId="77777777" w:rsidR="00512FC7" w:rsidRPr="00512FC7" w:rsidRDefault="00512FC7" w:rsidP="00533FE7">
            <w:r w:rsidRPr="00512FC7">
              <w:t>643</w:t>
            </w:r>
          </w:p>
        </w:tc>
        <w:tc>
          <w:tcPr>
            <w:tcW w:w="2699" w:type="dxa"/>
            <w:shd w:val="clear" w:color="auto" w:fill="auto"/>
          </w:tcPr>
          <w:p w14:paraId="369D98EA" w14:textId="77777777" w:rsidR="00512FC7" w:rsidRPr="00512FC7" w:rsidRDefault="00C411EF" w:rsidP="00533FE7">
            <w:hyperlink w:anchor="fld_OfferForwardPoints2" w:history="1">
              <w:r w:rsidR="00512FC7" w:rsidRPr="00533FE7">
                <w:rPr>
                  <w:rStyle w:val="Hyperlink"/>
                  <w:rFonts w:ascii="Times New Roman" w:hAnsi="Times New Roman"/>
                  <w:sz w:val="20"/>
                </w:rPr>
                <w:t>OfferForwardPoints2</w:t>
              </w:r>
            </w:hyperlink>
          </w:p>
        </w:tc>
      </w:tr>
      <w:tr w:rsidR="00512FC7" w:rsidRPr="00512FC7" w14:paraId="00542A78" w14:textId="77777777" w:rsidTr="00533FE7">
        <w:tc>
          <w:tcPr>
            <w:tcW w:w="828" w:type="dxa"/>
            <w:shd w:val="clear" w:color="auto" w:fill="auto"/>
          </w:tcPr>
          <w:p w14:paraId="3751DE07" w14:textId="77777777" w:rsidR="00512FC7" w:rsidRPr="00512FC7" w:rsidRDefault="00512FC7" w:rsidP="00533FE7">
            <w:r w:rsidRPr="00512FC7">
              <w:t>133</w:t>
            </w:r>
          </w:p>
        </w:tc>
        <w:tc>
          <w:tcPr>
            <w:tcW w:w="2699" w:type="dxa"/>
            <w:shd w:val="clear" w:color="auto" w:fill="auto"/>
          </w:tcPr>
          <w:p w14:paraId="5ABF84BD" w14:textId="77777777" w:rsidR="00512FC7" w:rsidRPr="00512FC7" w:rsidRDefault="00C411EF" w:rsidP="00533FE7">
            <w:hyperlink w:anchor="fld_OfferPx" w:history="1">
              <w:r w:rsidR="00512FC7" w:rsidRPr="00533FE7">
                <w:rPr>
                  <w:rStyle w:val="Hyperlink"/>
                  <w:rFonts w:ascii="Times New Roman" w:hAnsi="Times New Roman"/>
                  <w:sz w:val="20"/>
                </w:rPr>
                <w:t>OfferPx</w:t>
              </w:r>
            </w:hyperlink>
          </w:p>
        </w:tc>
      </w:tr>
      <w:tr w:rsidR="00512FC7" w:rsidRPr="00512FC7" w14:paraId="115B9775" w14:textId="77777777" w:rsidTr="00533FE7">
        <w:tc>
          <w:tcPr>
            <w:tcW w:w="828" w:type="dxa"/>
            <w:shd w:val="clear" w:color="auto" w:fill="auto"/>
          </w:tcPr>
          <w:p w14:paraId="37EDEEF9" w14:textId="77777777" w:rsidR="00512FC7" w:rsidRPr="00512FC7" w:rsidRDefault="00512FC7" w:rsidP="00533FE7">
            <w:r w:rsidRPr="00512FC7">
              <w:t>135</w:t>
            </w:r>
          </w:p>
        </w:tc>
        <w:tc>
          <w:tcPr>
            <w:tcW w:w="2699" w:type="dxa"/>
            <w:shd w:val="clear" w:color="auto" w:fill="auto"/>
          </w:tcPr>
          <w:p w14:paraId="3DF594D5" w14:textId="77777777" w:rsidR="00512FC7" w:rsidRPr="00512FC7" w:rsidRDefault="00C411EF" w:rsidP="00533FE7">
            <w:hyperlink w:anchor="fld_OfferSize" w:history="1">
              <w:r w:rsidR="00512FC7" w:rsidRPr="00533FE7">
                <w:rPr>
                  <w:rStyle w:val="Hyperlink"/>
                  <w:rFonts w:ascii="Times New Roman" w:hAnsi="Times New Roman"/>
                  <w:sz w:val="20"/>
                </w:rPr>
                <w:t>OfferSize</w:t>
              </w:r>
            </w:hyperlink>
          </w:p>
        </w:tc>
      </w:tr>
      <w:tr w:rsidR="00512FC7" w:rsidRPr="00512FC7" w14:paraId="5BF63038" w14:textId="77777777" w:rsidTr="00533FE7">
        <w:tc>
          <w:tcPr>
            <w:tcW w:w="828" w:type="dxa"/>
            <w:shd w:val="clear" w:color="auto" w:fill="auto"/>
          </w:tcPr>
          <w:p w14:paraId="01CE2273" w14:textId="77777777" w:rsidR="00512FC7" w:rsidRPr="00512FC7" w:rsidRDefault="00512FC7" w:rsidP="00533FE7">
            <w:r w:rsidRPr="00512FC7">
              <w:t>190</w:t>
            </w:r>
          </w:p>
        </w:tc>
        <w:tc>
          <w:tcPr>
            <w:tcW w:w="2699" w:type="dxa"/>
            <w:shd w:val="clear" w:color="auto" w:fill="auto"/>
          </w:tcPr>
          <w:p w14:paraId="5C0C3911" w14:textId="77777777" w:rsidR="00512FC7" w:rsidRPr="00512FC7" w:rsidRDefault="00C411EF" w:rsidP="00533FE7">
            <w:hyperlink w:anchor="fld_OfferSpotRate" w:history="1">
              <w:r w:rsidR="00512FC7" w:rsidRPr="00533FE7">
                <w:rPr>
                  <w:rStyle w:val="Hyperlink"/>
                  <w:rFonts w:ascii="Times New Roman" w:hAnsi="Times New Roman"/>
                  <w:sz w:val="20"/>
                </w:rPr>
                <w:t>OfferSpotRate</w:t>
              </w:r>
            </w:hyperlink>
          </w:p>
        </w:tc>
      </w:tr>
      <w:tr w:rsidR="00512FC7" w:rsidRPr="00512FC7" w14:paraId="3F30887F" w14:textId="77777777" w:rsidTr="00533FE7">
        <w:tc>
          <w:tcPr>
            <w:tcW w:w="828" w:type="dxa"/>
            <w:shd w:val="clear" w:color="auto" w:fill="auto"/>
          </w:tcPr>
          <w:p w14:paraId="0EA4CC88" w14:textId="77777777" w:rsidR="00512FC7" w:rsidRPr="00512FC7" w:rsidRDefault="00512FC7" w:rsidP="00533FE7">
            <w:r w:rsidRPr="00512FC7">
              <w:t>1066</w:t>
            </w:r>
          </w:p>
        </w:tc>
        <w:tc>
          <w:tcPr>
            <w:tcW w:w="2699" w:type="dxa"/>
            <w:shd w:val="clear" w:color="auto" w:fill="auto"/>
          </w:tcPr>
          <w:p w14:paraId="63473E5E" w14:textId="77777777" w:rsidR="00512FC7" w:rsidRPr="00512FC7" w:rsidRDefault="00C411EF" w:rsidP="00533FE7">
            <w:hyperlink w:anchor="fld_OfferSwapPoints" w:history="1">
              <w:r w:rsidR="00512FC7" w:rsidRPr="00533FE7">
                <w:rPr>
                  <w:rStyle w:val="Hyperlink"/>
                  <w:rFonts w:ascii="Times New Roman" w:hAnsi="Times New Roman"/>
                  <w:sz w:val="20"/>
                </w:rPr>
                <w:t>OfferSwapPoints</w:t>
              </w:r>
            </w:hyperlink>
          </w:p>
        </w:tc>
      </w:tr>
      <w:tr w:rsidR="00512FC7" w:rsidRPr="00512FC7" w14:paraId="387593A0" w14:textId="77777777" w:rsidTr="00533FE7">
        <w:tc>
          <w:tcPr>
            <w:tcW w:w="828" w:type="dxa"/>
            <w:shd w:val="clear" w:color="auto" w:fill="auto"/>
          </w:tcPr>
          <w:p w14:paraId="43F13CA3" w14:textId="77777777" w:rsidR="00512FC7" w:rsidRPr="00512FC7" w:rsidRDefault="00512FC7" w:rsidP="00533FE7">
            <w:r w:rsidRPr="00512FC7">
              <w:t>634</w:t>
            </w:r>
          </w:p>
        </w:tc>
        <w:tc>
          <w:tcPr>
            <w:tcW w:w="2699" w:type="dxa"/>
            <w:shd w:val="clear" w:color="auto" w:fill="auto"/>
          </w:tcPr>
          <w:p w14:paraId="18B02484" w14:textId="77777777" w:rsidR="00512FC7" w:rsidRPr="00512FC7" w:rsidRDefault="00C411EF" w:rsidP="00533FE7">
            <w:hyperlink w:anchor="fld_OfferYield" w:history="1">
              <w:r w:rsidR="00512FC7" w:rsidRPr="00533FE7">
                <w:rPr>
                  <w:rStyle w:val="Hyperlink"/>
                  <w:rFonts w:ascii="Times New Roman" w:hAnsi="Times New Roman"/>
                  <w:sz w:val="20"/>
                </w:rPr>
                <w:t>OfferYield</w:t>
              </w:r>
            </w:hyperlink>
          </w:p>
        </w:tc>
      </w:tr>
      <w:tr w:rsidR="00512FC7" w:rsidRPr="00512FC7" w14:paraId="60E2841A" w14:textId="77777777" w:rsidTr="00533FE7">
        <w:tc>
          <w:tcPr>
            <w:tcW w:w="828" w:type="dxa"/>
            <w:shd w:val="clear" w:color="auto" w:fill="auto"/>
          </w:tcPr>
          <w:p w14:paraId="11AD3965" w14:textId="77777777" w:rsidR="00512FC7" w:rsidRPr="00512FC7" w:rsidRDefault="00512FC7" w:rsidP="00533FE7">
            <w:r w:rsidRPr="00512FC7">
              <w:t>115</w:t>
            </w:r>
          </w:p>
        </w:tc>
        <w:tc>
          <w:tcPr>
            <w:tcW w:w="2699" w:type="dxa"/>
            <w:shd w:val="clear" w:color="auto" w:fill="auto"/>
          </w:tcPr>
          <w:p w14:paraId="3D7F8A1E" w14:textId="77777777" w:rsidR="00512FC7" w:rsidRPr="00512FC7" w:rsidRDefault="00C411EF" w:rsidP="00533FE7">
            <w:hyperlink w:anchor="fld_OnBehalfOfCompID" w:history="1">
              <w:r w:rsidR="00512FC7" w:rsidRPr="00533FE7">
                <w:rPr>
                  <w:rStyle w:val="Hyperlink"/>
                  <w:rFonts w:ascii="Times New Roman" w:hAnsi="Times New Roman"/>
                  <w:sz w:val="20"/>
                </w:rPr>
                <w:t>OnBehalfOfCompID</w:t>
              </w:r>
            </w:hyperlink>
          </w:p>
        </w:tc>
      </w:tr>
      <w:tr w:rsidR="00512FC7" w:rsidRPr="00512FC7" w14:paraId="4C8772C9" w14:textId="77777777" w:rsidTr="00533FE7">
        <w:tc>
          <w:tcPr>
            <w:tcW w:w="828" w:type="dxa"/>
            <w:shd w:val="clear" w:color="auto" w:fill="auto"/>
          </w:tcPr>
          <w:p w14:paraId="6CF2C62A" w14:textId="77777777" w:rsidR="00512FC7" w:rsidRPr="00512FC7" w:rsidRDefault="00512FC7" w:rsidP="00533FE7">
            <w:r w:rsidRPr="00512FC7">
              <w:t>144</w:t>
            </w:r>
          </w:p>
        </w:tc>
        <w:tc>
          <w:tcPr>
            <w:tcW w:w="2699" w:type="dxa"/>
            <w:shd w:val="clear" w:color="auto" w:fill="auto"/>
          </w:tcPr>
          <w:p w14:paraId="38A9289A" w14:textId="77777777" w:rsidR="00512FC7" w:rsidRPr="00512FC7" w:rsidRDefault="00C411EF" w:rsidP="00533FE7">
            <w:hyperlink w:anchor="fld_OnBehalfOfLocationID" w:history="1">
              <w:r w:rsidR="00512FC7" w:rsidRPr="00533FE7">
                <w:rPr>
                  <w:rStyle w:val="Hyperlink"/>
                  <w:rFonts w:ascii="Times New Roman" w:hAnsi="Times New Roman"/>
                  <w:sz w:val="20"/>
                </w:rPr>
                <w:t>OnBehalfOfLocationID</w:t>
              </w:r>
            </w:hyperlink>
          </w:p>
        </w:tc>
      </w:tr>
      <w:tr w:rsidR="00DE5358" w:rsidRPr="00DE5358" w14:paraId="28761DD0" w14:textId="77777777" w:rsidTr="00BD0927">
        <w:trPr>
          <w:del w:id="4768" w:author="Administrator" w:date="2011-08-18T10:26:00Z"/>
        </w:trPr>
        <w:tc>
          <w:tcPr>
            <w:tcW w:w="828" w:type="dxa"/>
            <w:shd w:val="clear" w:color="auto" w:fill="auto"/>
          </w:tcPr>
          <w:p w14:paraId="10B06455" w14:textId="77777777" w:rsidR="00DE5358" w:rsidRPr="00DE5358" w:rsidRDefault="00DE5358" w:rsidP="00DE5358">
            <w:pPr>
              <w:rPr>
                <w:del w:id="4769" w:author="Administrator" w:date="2011-08-18T10:26:00Z"/>
              </w:rPr>
            </w:pPr>
            <w:del w:id="4770" w:author="Administrator" w:date="2011-08-18T10:26:00Z">
              <w:r w:rsidRPr="00DE5358">
                <w:delText>370</w:delText>
              </w:r>
            </w:del>
          </w:p>
        </w:tc>
        <w:tc>
          <w:tcPr>
            <w:tcW w:w="2699" w:type="dxa"/>
            <w:shd w:val="clear" w:color="auto" w:fill="auto"/>
          </w:tcPr>
          <w:p w14:paraId="5A05B824" w14:textId="77777777" w:rsidR="00DE5358" w:rsidRPr="00DE5358" w:rsidRDefault="00DE5358" w:rsidP="00DE5358">
            <w:pPr>
              <w:rPr>
                <w:del w:id="4771" w:author="Administrator" w:date="2011-08-18T10:26:00Z"/>
              </w:rPr>
            </w:pPr>
            <w:del w:id="4772" w:author="Administrator" w:date="2011-08-18T10:26:00Z">
              <w:r>
                <w:fldChar w:fldCharType="begin"/>
              </w:r>
              <w:r>
                <w:delInstrText xml:space="preserve"> HYPERLINK  \l "fld_OnBehalfOfSendingTime" </w:delInstrText>
              </w:r>
              <w:r>
                <w:fldChar w:fldCharType="separate"/>
              </w:r>
              <w:r w:rsidRPr="00BD0927">
                <w:rPr>
                  <w:rStyle w:val="Hyperlink"/>
                  <w:rFonts w:ascii="Times New Roman" w:hAnsi="Times New Roman"/>
                  <w:sz w:val="20"/>
                </w:rPr>
                <w:delText>OnBehalfOfSendingTime</w:delText>
              </w:r>
              <w:r>
                <w:fldChar w:fldCharType="end"/>
              </w:r>
            </w:del>
          </w:p>
        </w:tc>
      </w:tr>
      <w:tr w:rsidR="00512FC7" w:rsidRPr="00512FC7" w14:paraId="2596086B" w14:textId="77777777" w:rsidTr="00533FE7">
        <w:tc>
          <w:tcPr>
            <w:tcW w:w="828" w:type="dxa"/>
            <w:shd w:val="clear" w:color="auto" w:fill="auto"/>
          </w:tcPr>
          <w:p w14:paraId="034B76DE" w14:textId="77777777" w:rsidR="00512FC7" w:rsidRPr="00512FC7" w:rsidRDefault="00512FC7" w:rsidP="00533FE7">
            <w:r w:rsidRPr="00512FC7">
              <w:t>116</w:t>
            </w:r>
          </w:p>
        </w:tc>
        <w:tc>
          <w:tcPr>
            <w:tcW w:w="2699" w:type="dxa"/>
            <w:shd w:val="clear" w:color="auto" w:fill="auto"/>
          </w:tcPr>
          <w:p w14:paraId="011BE111" w14:textId="77777777" w:rsidR="00512FC7" w:rsidRPr="00512FC7" w:rsidRDefault="00C411EF" w:rsidP="00533FE7">
            <w:hyperlink w:anchor="fld_OnBehalfOfSubID" w:history="1">
              <w:r w:rsidR="00512FC7" w:rsidRPr="00533FE7">
                <w:rPr>
                  <w:rStyle w:val="Hyperlink"/>
                  <w:rFonts w:ascii="Times New Roman" w:hAnsi="Times New Roman"/>
                  <w:sz w:val="20"/>
                </w:rPr>
                <w:t>OnBehalfOfSubID</w:t>
              </w:r>
            </w:hyperlink>
          </w:p>
        </w:tc>
      </w:tr>
      <w:tr w:rsidR="00512FC7" w:rsidRPr="00512FC7" w14:paraId="0CC2A264" w14:textId="77777777" w:rsidTr="00533FE7">
        <w:tc>
          <w:tcPr>
            <w:tcW w:w="828" w:type="dxa"/>
            <w:shd w:val="clear" w:color="auto" w:fill="auto"/>
          </w:tcPr>
          <w:p w14:paraId="07CDC709" w14:textId="77777777" w:rsidR="00512FC7" w:rsidRPr="00512FC7" w:rsidRDefault="00512FC7" w:rsidP="00533FE7">
            <w:r w:rsidRPr="00512FC7">
              <w:t>286</w:t>
            </w:r>
          </w:p>
        </w:tc>
        <w:tc>
          <w:tcPr>
            <w:tcW w:w="2699" w:type="dxa"/>
            <w:shd w:val="clear" w:color="auto" w:fill="auto"/>
          </w:tcPr>
          <w:p w14:paraId="7C59669D" w14:textId="77777777" w:rsidR="00512FC7" w:rsidRPr="00512FC7" w:rsidRDefault="00C411EF" w:rsidP="00533FE7">
            <w:hyperlink w:anchor="fld_OpenCloseSettlFlag" w:history="1">
              <w:r w:rsidR="00512FC7" w:rsidRPr="00533FE7">
                <w:rPr>
                  <w:rStyle w:val="Hyperlink"/>
                  <w:rFonts w:ascii="Times New Roman" w:hAnsi="Times New Roman"/>
                  <w:sz w:val="20"/>
                </w:rPr>
                <w:t>OpenCloseSettlFlag</w:t>
              </w:r>
            </w:hyperlink>
          </w:p>
        </w:tc>
      </w:tr>
      <w:tr w:rsidR="00512FC7" w:rsidRPr="00512FC7" w14:paraId="20136837" w14:textId="77777777" w:rsidTr="00533FE7">
        <w:tc>
          <w:tcPr>
            <w:tcW w:w="828" w:type="dxa"/>
            <w:shd w:val="clear" w:color="auto" w:fill="auto"/>
          </w:tcPr>
          <w:p w14:paraId="21DC9040" w14:textId="77777777" w:rsidR="00512FC7" w:rsidRPr="00512FC7" w:rsidRDefault="00512FC7" w:rsidP="00533FE7">
            <w:r w:rsidRPr="00512FC7">
              <w:t>746</w:t>
            </w:r>
          </w:p>
        </w:tc>
        <w:tc>
          <w:tcPr>
            <w:tcW w:w="2699" w:type="dxa"/>
            <w:shd w:val="clear" w:color="auto" w:fill="auto"/>
          </w:tcPr>
          <w:p w14:paraId="2596AA63" w14:textId="77777777" w:rsidR="00512FC7" w:rsidRPr="00512FC7" w:rsidRDefault="00C411EF" w:rsidP="00533FE7">
            <w:hyperlink w:anchor="fld_OpenInterest" w:history="1">
              <w:r w:rsidR="00512FC7" w:rsidRPr="00533FE7">
                <w:rPr>
                  <w:rStyle w:val="Hyperlink"/>
                  <w:rFonts w:ascii="Times New Roman" w:hAnsi="Times New Roman"/>
                  <w:sz w:val="20"/>
                </w:rPr>
                <w:t>OpenInterest</w:t>
              </w:r>
            </w:hyperlink>
          </w:p>
        </w:tc>
      </w:tr>
      <w:tr w:rsidR="00512FC7" w:rsidRPr="00512FC7" w14:paraId="76194AAB" w14:textId="77777777" w:rsidTr="00533FE7">
        <w:tc>
          <w:tcPr>
            <w:tcW w:w="828" w:type="dxa"/>
            <w:shd w:val="clear" w:color="auto" w:fill="auto"/>
          </w:tcPr>
          <w:p w14:paraId="2391CE10" w14:textId="77777777" w:rsidR="00512FC7" w:rsidRPr="00512FC7" w:rsidRDefault="00512FC7" w:rsidP="00533FE7">
            <w:r w:rsidRPr="00512FC7">
              <w:t>206</w:t>
            </w:r>
          </w:p>
        </w:tc>
        <w:tc>
          <w:tcPr>
            <w:tcW w:w="2699" w:type="dxa"/>
            <w:shd w:val="clear" w:color="auto" w:fill="auto"/>
          </w:tcPr>
          <w:p w14:paraId="2B9B0B9D" w14:textId="77777777" w:rsidR="00512FC7" w:rsidRPr="00512FC7" w:rsidRDefault="00C411EF" w:rsidP="00533FE7">
            <w:hyperlink w:anchor="fld_OptAttribute" w:history="1">
              <w:r w:rsidR="00512FC7" w:rsidRPr="00533FE7">
                <w:rPr>
                  <w:rStyle w:val="Hyperlink"/>
                  <w:rFonts w:ascii="Times New Roman" w:hAnsi="Times New Roman"/>
                  <w:sz w:val="20"/>
                </w:rPr>
                <w:t>OptAttribute</w:t>
              </w:r>
            </w:hyperlink>
          </w:p>
        </w:tc>
      </w:tr>
      <w:tr w:rsidR="00512FC7" w:rsidRPr="00512FC7" w14:paraId="57D95176" w14:textId="77777777" w:rsidTr="00533FE7">
        <w:tc>
          <w:tcPr>
            <w:tcW w:w="828" w:type="dxa"/>
            <w:shd w:val="clear" w:color="auto" w:fill="auto"/>
          </w:tcPr>
          <w:p w14:paraId="43526AA5" w14:textId="77777777" w:rsidR="00512FC7" w:rsidRPr="00512FC7" w:rsidRDefault="00512FC7" w:rsidP="00533FE7">
            <w:r w:rsidRPr="00512FC7">
              <w:t>1195</w:t>
            </w:r>
          </w:p>
        </w:tc>
        <w:tc>
          <w:tcPr>
            <w:tcW w:w="2699" w:type="dxa"/>
            <w:shd w:val="clear" w:color="auto" w:fill="auto"/>
          </w:tcPr>
          <w:p w14:paraId="4BD224C4" w14:textId="77777777" w:rsidR="00512FC7" w:rsidRPr="00512FC7" w:rsidRDefault="00C411EF" w:rsidP="00533FE7">
            <w:hyperlink w:anchor="fld_OptPayoutAmount" w:history="1">
              <w:r w:rsidR="00512FC7" w:rsidRPr="00533FE7">
                <w:rPr>
                  <w:rStyle w:val="Hyperlink"/>
                  <w:rFonts w:ascii="Times New Roman" w:hAnsi="Times New Roman"/>
                  <w:sz w:val="20"/>
                </w:rPr>
                <w:t>OptPayoutAmount</w:t>
              </w:r>
            </w:hyperlink>
          </w:p>
        </w:tc>
      </w:tr>
      <w:tr w:rsidR="00512FC7" w:rsidRPr="00512FC7" w14:paraId="1843D0C8" w14:textId="77777777" w:rsidTr="00533FE7">
        <w:tc>
          <w:tcPr>
            <w:tcW w:w="828" w:type="dxa"/>
            <w:shd w:val="clear" w:color="auto" w:fill="auto"/>
          </w:tcPr>
          <w:p w14:paraId="4717090A" w14:textId="77777777" w:rsidR="00512FC7" w:rsidRPr="00512FC7" w:rsidRDefault="00512FC7" w:rsidP="00533FE7">
            <w:r w:rsidRPr="00512FC7">
              <w:t>1482</w:t>
            </w:r>
          </w:p>
        </w:tc>
        <w:tc>
          <w:tcPr>
            <w:tcW w:w="2699" w:type="dxa"/>
            <w:shd w:val="clear" w:color="auto" w:fill="auto"/>
          </w:tcPr>
          <w:p w14:paraId="59C2910F" w14:textId="77777777" w:rsidR="00512FC7" w:rsidRPr="00512FC7" w:rsidRDefault="00C411EF" w:rsidP="00533FE7">
            <w:hyperlink w:anchor="fld_OptPayoutType" w:history="1">
              <w:r w:rsidR="00512FC7" w:rsidRPr="00533FE7">
                <w:rPr>
                  <w:rStyle w:val="Hyperlink"/>
                  <w:rFonts w:ascii="Times New Roman" w:hAnsi="Times New Roman"/>
                  <w:sz w:val="20"/>
                </w:rPr>
                <w:t>OptPayoutType</w:t>
              </w:r>
            </w:hyperlink>
          </w:p>
        </w:tc>
      </w:tr>
      <w:tr w:rsidR="00512FC7" w:rsidRPr="00512FC7" w14:paraId="7723C781" w14:textId="77777777" w:rsidTr="00533FE7">
        <w:tc>
          <w:tcPr>
            <w:tcW w:w="828" w:type="dxa"/>
            <w:shd w:val="clear" w:color="auto" w:fill="auto"/>
          </w:tcPr>
          <w:p w14:paraId="7CAD4472" w14:textId="77777777" w:rsidR="00512FC7" w:rsidRPr="00512FC7" w:rsidRDefault="00512FC7" w:rsidP="00533FE7">
            <w:r w:rsidRPr="00512FC7">
              <w:t>799</w:t>
            </w:r>
          </w:p>
        </w:tc>
        <w:tc>
          <w:tcPr>
            <w:tcW w:w="2699" w:type="dxa"/>
            <w:shd w:val="clear" w:color="auto" w:fill="auto"/>
          </w:tcPr>
          <w:p w14:paraId="1E27C7AC" w14:textId="77777777" w:rsidR="00512FC7" w:rsidRPr="00512FC7" w:rsidRDefault="00C411EF" w:rsidP="00533FE7">
            <w:hyperlink w:anchor="fld_OrderAvgPx" w:history="1">
              <w:r w:rsidR="00512FC7" w:rsidRPr="00533FE7">
                <w:rPr>
                  <w:rStyle w:val="Hyperlink"/>
                  <w:rFonts w:ascii="Times New Roman" w:hAnsi="Times New Roman"/>
                  <w:sz w:val="20"/>
                </w:rPr>
                <w:t>OrderAvgPx</w:t>
              </w:r>
            </w:hyperlink>
          </w:p>
        </w:tc>
      </w:tr>
      <w:tr w:rsidR="00512FC7" w:rsidRPr="00512FC7" w14:paraId="6AA4EB4C" w14:textId="77777777" w:rsidTr="00533FE7">
        <w:tc>
          <w:tcPr>
            <w:tcW w:w="828" w:type="dxa"/>
            <w:shd w:val="clear" w:color="auto" w:fill="auto"/>
          </w:tcPr>
          <w:p w14:paraId="32A99EA5" w14:textId="77777777" w:rsidR="00512FC7" w:rsidRPr="00512FC7" w:rsidRDefault="00512FC7" w:rsidP="00533FE7">
            <w:r w:rsidRPr="00512FC7">
              <w:t>800</w:t>
            </w:r>
          </w:p>
        </w:tc>
        <w:tc>
          <w:tcPr>
            <w:tcW w:w="2699" w:type="dxa"/>
            <w:shd w:val="clear" w:color="auto" w:fill="auto"/>
          </w:tcPr>
          <w:p w14:paraId="3037E04E" w14:textId="77777777" w:rsidR="00512FC7" w:rsidRPr="00512FC7" w:rsidRDefault="00C411EF" w:rsidP="00533FE7">
            <w:hyperlink w:anchor="fld_OrderBookingQty" w:history="1">
              <w:r w:rsidR="00512FC7" w:rsidRPr="00533FE7">
                <w:rPr>
                  <w:rStyle w:val="Hyperlink"/>
                  <w:rFonts w:ascii="Times New Roman" w:hAnsi="Times New Roman"/>
                  <w:sz w:val="20"/>
                </w:rPr>
                <w:t>OrderBookingQty</w:t>
              </w:r>
            </w:hyperlink>
          </w:p>
        </w:tc>
      </w:tr>
      <w:tr w:rsidR="00512FC7" w:rsidRPr="00512FC7" w14:paraId="12E8A986" w14:textId="77777777" w:rsidTr="00533FE7">
        <w:tc>
          <w:tcPr>
            <w:tcW w:w="828" w:type="dxa"/>
            <w:shd w:val="clear" w:color="auto" w:fill="auto"/>
          </w:tcPr>
          <w:p w14:paraId="53E3B014" w14:textId="77777777" w:rsidR="00512FC7" w:rsidRPr="00512FC7" w:rsidRDefault="00512FC7" w:rsidP="00533FE7">
            <w:r w:rsidRPr="00512FC7">
              <w:t>528</w:t>
            </w:r>
          </w:p>
        </w:tc>
        <w:tc>
          <w:tcPr>
            <w:tcW w:w="2699" w:type="dxa"/>
            <w:shd w:val="clear" w:color="auto" w:fill="auto"/>
          </w:tcPr>
          <w:p w14:paraId="60E6D790" w14:textId="77777777" w:rsidR="00512FC7" w:rsidRPr="00512FC7" w:rsidRDefault="00C411EF" w:rsidP="00533FE7">
            <w:hyperlink w:anchor="fld_OrderCapacity" w:history="1">
              <w:r w:rsidR="00512FC7" w:rsidRPr="00533FE7">
                <w:rPr>
                  <w:rStyle w:val="Hyperlink"/>
                  <w:rFonts w:ascii="Times New Roman" w:hAnsi="Times New Roman"/>
                  <w:sz w:val="20"/>
                </w:rPr>
                <w:t>OrderCapacity</w:t>
              </w:r>
            </w:hyperlink>
          </w:p>
        </w:tc>
      </w:tr>
      <w:tr w:rsidR="00512FC7" w:rsidRPr="00512FC7" w14:paraId="4FCAB8F5" w14:textId="77777777" w:rsidTr="00533FE7">
        <w:tc>
          <w:tcPr>
            <w:tcW w:w="828" w:type="dxa"/>
            <w:shd w:val="clear" w:color="auto" w:fill="auto"/>
          </w:tcPr>
          <w:p w14:paraId="02BC36FA" w14:textId="77777777" w:rsidR="00512FC7" w:rsidRPr="00512FC7" w:rsidRDefault="00512FC7" w:rsidP="00533FE7">
            <w:r w:rsidRPr="00512FC7">
              <w:t>863</w:t>
            </w:r>
          </w:p>
        </w:tc>
        <w:tc>
          <w:tcPr>
            <w:tcW w:w="2699" w:type="dxa"/>
            <w:shd w:val="clear" w:color="auto" w:fill="auto"/>
          </w:tcPr>
          <w:p w14:paraId="0995B844" w14:textId="77777777" w:rsidR="00512FC7" w:rsidRPr="00512FC7" w:rsidRDefault="00C411EF" w:rsidP="00533FE7">
            <w:hyperlink w:anchor="fld_OrderCapacityQty" w:history="1">
              <w:r w:rsidR="00512FC7" w:rsidRPr="00533FE7">
                <w:rPr>
                  <w:rStyle w:val="Hyperlink"/>
                  <w:rFonts w:ascii="Times New Roman" w:hAnsi="Times New Roman"/>
                  <w:sz w:val="20"/>
                </w:rPr>
                <w:t>OrderCapacityQty</w:t>
              </w:r>
            </w:hyperlink>
          </w:p>
        </w:tc>
      </w:tr>
      <w:tr w:rsidR="00512FC7" w:rsidRPr="00512FC7" w14:paraId="2CE67B07" w14:textId="77777777" w:rsidTr="00533FE7">
        <w:tc>
          <w:tcPr>
            <w:tcW w:w="828" w:type="dxa"/>
            <w:shd w:val="clear" w:color="auto" w:fill="auto"/>
          </w:tcPr>
          <w:p w14:paraId="2F267EF0" w14:textId="77777777" w:rsidR="00512FC7" w:rsidRPr="00512FC7" w:rsidRDefault="00512FC7" w:rsidP="00533FE7">
            <w:r w:rsidRPr="00512FC7">
              <w:t>1115</w:t>
            </w:r>
          </w:p>
        </w:tc>
        <w:tc>
          <w:tcPr>
            <w:tcW w:w="2699" w:type="dxa"/>
            <w:shd w:val="clear" w:color="auto" w:fill="auto"/>
          </w:tcPr>
          <w:p w14:paraId="72E095FA" w14:textId="77777777" w:rsidR="00512FC7" w:rsidRPr="00512FC7" w:rsidRDefault="00C411EF" w:rsidP="00533FE7">
            <w:hyperlink w:anchor="fld_OrderCategory" w:history="1">
              <w:r w:rsidR="00512FC7" w:rsidRPr="00533FE7">
                <w:rPr>
                  <w:rStyle w:val="Hyperlink"/>
                  <w:rFonts w:ascii="Times New Roman" w:hAnsi="Times New Roman"/>
                  <w:sz w:val="20"/>
                </w:rPr>
                <w:t>OrderCategory</w:t>
              </w:r>
            </w:hyperlink>
          </w:p>
        </w:tc>
      </w:tr>
      <w:tr w:rsidR="00512FC7" w:rsidRPr="00512FC7" w14:paraId="7607A53E" w14:textId="77777777" w:rsidTr="00533FE7">
        <w:tc>
          <w:tcPr>
            <w:tcW w:w="828" w:type="dxa"/>
            <w:shd w:val="clear" w:color="auto" w:fill="auto"/>
          </w:tcPr>
          <w:p w14:paraId="210A81E7" w14:textId="77777777" w:rsidR="00512FC7" w:rsidRPr="00512FC7" w:rsidRDefault="00512FC7" w:rsidP="00533FE7">
            <w:r w:rsidRPr="00512FC7">
              <w:t>1428</w:t>
            </w:r>
          </w:p>
        </w:tc>
        <w:tc>
          <w:tcPr>
            <w:tcW w:w="2699" w:type="dxa"/>
            <w:shd w:val="clear" w:color="auto" w:fill="auto"/>
          </w:tcPr>
          <w:p w14:paraId="2B2643E6" w14:textId="77777777" w:rsidR="00512FC7" w:rsidRPr="00512FC7" w:rsidRDefault="00C411EF" w:rsidP="00533FE7">
            <w:hyperlink w:anchor="fld_OrderDelay" w:history="1">
              <w:r w:rsidR="00512FC7" w:rsidRPr="00533FE7">
                <w:rPr>
                  <w:rStyle w:val="Hyperlink"/>
                  <w:rFonts w:ascii="Times New Roman" w:hAnsi="Times New Roman"/>
                  <w:sz w:val="20"/>
                </w:rPr>
                <w:t>OrderDelay</w:t>
              </w:r>
            </w:hyperlink>
          </w:p>
        </w:tc>
      </w:tr>
      <w:tr w:rsidR="00512FC7" w:rsidRPr="00512FC7" w14:paraId="1C9C450F" w14:textId="77777777" w:rsidTr="00533FE7">
        <w:tc>
          <w:tcPr>
            <w:tcW w:w="828" w:type="dxa"/>
            <w:shd w:val="clear" w:color="auto" w:fill="auto"/>
          </w:tcPr>
          <w:p w14:paraId="1E5B41CC" w14:textId="77777777" w:rsidR="00512FC7" w:rsidRPr="00512FC7" w:rsidRDefault="00512FC7" w:rsidP="00533FE7">
            <w:r w:rsidRPr="00512FC7">
              <w:t>1429</w:t>
            </w:r>
          </w:p>
        </w:tc>
        <w:tc>
          <w:tcPr>
            <w:tcW w:w="2699" w:type="dxa"/>
            <w:shd w:val="clear" w:color="auto" w:fill="auto"/>
          </w:tcPr>
          <w:p w14:paraId="2DF7F5C5" w14:textId="77777777" w:rsidR="00512FC7" w:rsidRPr="00512FC7" w:rsidRDefault="00C411EF" w:rsidP="00533FE7">
            <w:hyperlink w:anchor="fld_OrderDelayUnit" w:history="1">
              <w:r w:rsidR="00512FC7" w:rsidRPr="00533FE7">
                <w:rPr>
                  <w:rStyle w:val="Hyperlink"/>
                  <w:rFonts w:ascii="Times New Roman" w:hAnsi="Times New Roman"/>
                  <w:sz w:val="20"/>
                </w:rPr>
                <w:t>OrderDelayUnit</w:t>
              </w:r>
            </w:hyperlink>
          </w:p>
        </w:tc>
      </w:tr>
      <w:tr w:rsidR="00512FC7" w:rsidRPr="00512FC7" w14:paraId="3276039F" w14:textId="77777777" w:rsidTr="00533FE7">
        <w:tc>
          <w:tcPr>
            <w:tcW w:w="828" w:type="dxa"/>
            <w:shd w:val="clear" w:color="auto" w:fill="auto"/>
          </w:tcPr>
          <w:p w14:paraId="321216A9" w14:textId="77777777" w:rsidR="00512FC7" w:rsidRPr="00512FC7" w:rsidRDefault="00512FC7" w:rsidP="00533FE7">
            <w:r w:rsidRPr="00512FC7">
              <w:t>1032</w:t>
            </w:r>
          </w:p>
        </w:tc>
        <w:tc>
          <w:tcPr>
            <w:tcW w:w="2699" w:type="dxa"/>
            <w:shd w:val="clear" w:color="auto" w:fill="auto"/>
          </w:tcPr>
          <w:p w14:paraId="7AFC0C6F" w14:textId="77777777" w:rsidR="00512FC7" w:rsidRPr="00512FC7" w:rsidRDefault="00C411EF" w:rsidP="00533FE7">
            <w:hyperlink w:anchor="fld_OrderHandlingInstSource" w:history="1">
              <w:r w:rsidR="00512FC7" w:rsidRPr="00533FE7">
                <w:rPr>
                  <w:rStyle w:val="Hyperlink"/>
                  <w:rFonts w:ascii="Times New Roman" w:hAnsi="Times New Roman"/>
                  <w:sz w:val="20"/>
                </w:rPr>
                <w:t>OrderHandlingInstSource</w:t>
              </w:r>
            </w:hyperlink>
          </w:p>
        </w:tc>
      </w:tr>
      <w:tr w:rsidR="00512FC7" w:rsidRPr="00512FC7" w14:paraId="6D256410" w14:textId="77777777" w:rsidTr="00533FE7">
        <w:tc>
          <w:tcPr>
            <w:tcW w:w="828" w:type="dxa"/>
            <w:shd w:val="clear" w:color="auto" w:fill="auto"/>
          </w:tcPr>
          <w:p w14:paraId="7475C9FE" w14:textId="77777777" w:rsidR="00512FC7" w:rsidRPr="00512FC7" w:rsidRDefault="00512FC7" w:rsidP="00533FE7">
            <w:r w:rsidRPr="00512FC7">
              <w:t>37</w:t>
            </w:r>
          </w:p>
        </w:tc>
        <w:tc>
          <w:tcPr>
            <w:tcW w:w="2699" w:type="dxa"/>
            <w:shd w:val="clear" w:color="auto" w:fill="auto"/>
          </w:tcPr>
          <w:p w14:paraId="65D3104E" w14:textId="77777777" w:rsidR="00512FC7" w:rsidRPr="00512FC7" w:rsidRDefault="00C411EF" w:rsidP="00533FE7">
            <w:hyperlink w:anchor="fld_OrderID" w:history="1">
              <w:r w:rsidR="00512FC7" w:rsidRPr="00533FE7">
                <w:rPr>
                  <w:rStyle w:val="Hyperlink"/>
                  <w:rFonts w:ascii="Times New Roman" w:hAnsi="Times New Roman"/>
                  <w:sz w:val="20"/>
                </w:rPr>
                <w:t>OrderID</w:t>
              </w:r>
            </w:hyperlink>
          </w:p>
        </w:tc>
      </w:tr>
      <w:tr w:rsidR="00512FC7" w:rsidRPr="00512FC7" w14:paraId="48D140FC" w14:textId="77777777" w:rsidTr="00533FE7">
        <w:tc>
          <w:tcPr>
            <w:tcW w:w="828" w:type="dxa"/>
            <w:shd w:val="clear" w:color="auto" w:fill="auto"/>
          </w:tcPr>
          <w:p w14:paraId="4E7CB0F3" w14:textId="77777777" w:rsidR="00512FC7" w:rsidRPr="00512FC7" w:rsidRDefault="00512FC7" w:rsidP="00533FE7">
            <w:r w:rsidRPr="00512FC7">
              <w:t>821</w:t>
            </w:r>
          </w:p>
        </w:tc>
        <w:tc>
          <w:tcPr>
            <w:tcW w:w="2699" w:type="dxa"/>
            <w:shd w:val="clear" w:color="auto" w:fill="auto"/>
          </w:tcPr>
          <w:p w14:paraId="209D2CED" w14:textId="77777777" w:rsidR="00512FC7" w:rsidRPr="00512FC7" w:rsidRDefault="00C411EF" w:rsidP="00533FE7">
            <w:hyperlink w:anchor="fld_OrderInputDevice" w:history="1">
              <w:r w:rsidR="00512FC7" w:rsidRPr="00533FE7">
                <w:rPr>
                  <w:rStyle w:val="Hyperlink"/>
                  <w:rFonts w:ascii="Times New Roman" w:hAnsi="Times New Roman"/>
                  <w:sz w:val="20"/>
                </w:rPr>
                <w:t>OrderInputDevice</w:t>
              </w:r>
            </w:hyperlink>
          </w:p>
        </w:tc>
      </w:tr>
      <w:tr w:rsidR="00512FC7" w:rsidRPr="00512FC7" w14:paraId="671329C4" w14:textId="77777777" w:rsidTr="00533FE7">
        <w:tc>
          <w:tcPr>
            <w:tcW w:w="828" w:type="dxa"/>
            <w:shd w:val="clear" w:color="auto" w:fill="auto"/>
          </w:tcPr>
          <w:p w14:paraId="1EB6E8ED" w14:textId="77777777" w:rsidR="00512FC7" w:rsidRPr="00512FC7" w:rsidRDefault="00512FC7" w:rsidP="00533FE7">
            <w:r w:rsidRPr="00512FC7">
              <w:t>516</w:t>
            </w:r>
          </w:p>
        </w:tc>
        <w:tc>
          <w:tcPr>
            <w:tcW w:w="2699" w:type="dxa"/>
            <w:shd w:val="clear" w:color="auto" w:fill="auto"/>
          </w:tcPr>
          <w:p w14:paraId="6A129CB8" w14:textId="77777777" w:rsidR="00512FC7" w:rsidRPr="00512FC7" w:rsidRDefault="00C411EF" w:rsidP="00533FE7">
            <w:hyperlink w:anchor="fld_OrderPercent" w:history="1">
              <w:r w:rsidR="00512FC7" w:rsidRPr="00533FE7">
                <w:rPr>
                  <w:rStyle w:val="Hyperlink"/>
                  <w:rFonts w:ascii="Times New Roman" w:hAnsi="Times New Roman"/>
                  <w:sz w:val="20"/>
                </w:rPr>
                <w:t>OrderPercent</w:t>
              </w:r>
            </w:hyperlink>
          </w:p>
        </w:tc>
      </w:tr>
      <w:tr w:rsidR="00512FC7" w:rsidRPr="00512FC7" w14:paraId="4109DD40" w14:textId="77777777" w:rsidTr="00533FE7">
        <w:tc>
          <w:tcPr>
            <w:tcW w:w="828" w:type="dxa"/>
            <w:shd w:val="clear" w:color="auto" w:fill="auto"/>
          </w:tcPr>
          <w:p w14:paraId="653625C2" w14:textId="77777777" w:rsidR="00512FC7" w:rsidRPr="00512FC7" w:rsidRDefault="00512FC7" w:rsidP="00533FE7">
            <w:r w:rsidRPr="00512FC7">
              <w:t>38</w:t>
            </w:r>
          </w:p>
        </w:tc>
        <w:tc>
          <w:tcPr>
            <w:tcW w:w="2699" w:type="dxa"/>
            <w:shd w:val="clear" w:color="auto" w:fill="auto"/>
          </w:tcPr>
          <w:p w14:paraId="69537058" w14:textId="77777777" w:rsidR="00512FC7" w:rsidRPr="00512FC7" w:rsidRDefault="00C411EF" w:rsidP="00533FE7">
            <w:hyperlink w:anchor="fld_OrderQty" w:history="1">
              <w:r w:rsidR="00512FC7" w:rsidRPr="00533FE7">
                <w:rPr>
                  <w:rStyle w:val="Hyperlink"/>
                  <w:rFonts w:ascii="Times New Roman" w:hAnsi="Times New Roman"/>
                  <w:sz w:val="20"/>
                </w:rPr>
                <w:t>OrderQty</w:t>
              </w:r>
            </w:hyperlink>
          </w:p>
        </w:tc>
      </w:tr>
      <w:tr w:rsidR="00512FC7" w:rsidRPr="00512FC7" w14:paraId="2624C48E" w14:textId="77777777" w:rsidTr="00533FE7">
        <w:tc>
          <w:tcPr>
            <w:tcW w:w="828" w:type="dxa"/>
            <w:shd w:val="clear" w:color="auto" w:fill="auto"/>
          </w:tcPr>
          <w:p w14:paraId="3279AEB3" w14:textId="77777777" w:rsidR="00512FC7" w:rsidRPr="00512FC7" w:rsidRDefault="00512FC7" w:rsidP="00533FE7">
            <w:r w:rsidRPr="00512FC7">
              <w:t>192</w:t>
            </w:r>
          </w:p>
        </w:tc>
        <w:tc>
          <w:tcPr>
            <w:tcW w:w="2699" w:type="dxa"/>
            <w:shd w:val="clear" w:color="auto" w:fill="auto"/>
          </w:tcPr>
          <w:p w14:paraId="012FE9B0" w14:textId="77777777" w:rsidR="00512FC7" w:rsidRPr="00512FC7" w:rsidRDefault="00C411EF" w:rsidP="00533FE7">
            <w:hyperlink w:anchor="fld_OrderQty2" w:history="1">
              <w:r w:rsidR="00512FC7" w:rsidRPr="00533FE7">
                <w:rPr>
                  <w:rStyle w:val="Hyperlink"/>
                  <w:rFonts w:ascii="Times New Roman" w:hAnsi="Times New Roman"/>
                  <w:sz w:val="20"/>
                </w:rPr>
                <w:t>OrderQty2</w:t>
              </w:r>
            </w:hyperlink>
          </w:p>
        </w:tc>
      </w:tr>
      <w:tr w:rsidR="00512FC7" w:rsidRPr="00512FC7" w14:paraId="5459A2C7" w14:textId="77777777" w:rsidTr="00533FE7">
        <w:tc>
          <w:tcPr>
            <w:tcW w:w="828" w:type="dxa"/>
            <w:shd w:val="clear" w:color="auto" w:fill="auto"/>
          </w:tcPr>
          <w:p w14:paraId="6B95373A" w14:textId="77777777" w:rsidR="00512FC7" w:rsidRPr="00512FC7" w:rsidRDefault="00512FC7" w:rsidP="00533FE7">
            <w:r w:rsidRPr="00512FC7">
              <w:t>529</w:t>
            </w:r>
          </w:p>
        </w:tc>
        <w:tc>
          <w:tcPr>
            <w:tcW w:w="2699" w:type="dxa"/>
            <w:shd w:val="clear" w:color="auto" w:fill="auto"/>
          </w:tcPr>
          <w:p w14:paraId="5674A7E3" w14:textId="77777777" w:rsidR="00512FC7" w:rsidRPr="00512FC7" w:rsidRDefault="00C411EF" w:rsidP="00533FE7">
            <w:hyperlink w:anchor="fld_OrderRestrictions" w:history="1">
              <w:r w:rsidR="00512FC7" w:rsidRPr="00533FE7">
                <w:rPr>
                  <w:rStyle w:val="Hyperlink"/>
                  <w:rFonts w:ascii="Times New Roman" w:hAnsi="Times New Roman"/>
                  <w:sz w:val="20"/>
                </w:rPr>
                <w:t>OrderRestrictions</w:t>
              </w:r>
            </w:hyperlink>
          </w:p>
        </w:tc>
      </w:tr>
      <w:tr w:rsidR="00512FC7" w:rsidRPr="00512FC7" w14:paraId="23D65F11" w14:textId="77777777" w:rsidTr="00533FE7">
        <w:tc>
          <w:tcPr>
            <w:tcW w:w="828" w:type="dxa"/>
            <w:shd w:val="clear" w:color="auto" w:fill="auto"/>
          </w:tcPr>
          <w:p w14:paraId="0DC69B0A" w14:textId="77777777" w:rsidR="00512FC7" w:rsidRPr="00512FC7" w:rsidRDefault="00512FC7" w:rsidP="00533FE7">
            <w:r w:rsidRPr="00512FC7">
              <w:t>103</w:t>
            </w:r>
          </w:p>
        </w:tc>
        <w:tc>
          <w:tcPr>
            <w:tcW w:w="2699" w:type="dxa"/>
            <w:shd w:val="clear" w:color="auto" w:fill="auto"/>
          </w:tcPr>
          <w:p w14:paraId="173693F2" w14:textId="77777777" w:rsidR="00512FC7" w:rsidRPr="00512FC7" w:rsidRDefault="00C411EF" w:rsidP="00533FE7">
            <w:hyperlink w:anchor="fld_OrdRejReason" w:history="1">
              <w:r w:rsidR="00512FC7" w:rsidRPr="00533FE7">
                <w:rPr>
                  <w:rStyle w:val="Hyperlink"/>
                  <w:rFonts w:ascii="Times New Roman" w:hAnsi="Times New Roman"/>
                  <w:sz w:val="20"/>
                </w:rPr>
                <w:t>OrdRejReason</w:t>
              </w:r>
            </w:hyperlink>
          </w:p>
        </w:tc>
      </w:tr>
      <w:tr w:rsidR="00512FC7" w:rsidRPr="00512FC7" w14:paraId="1D360588" w14:textId="77777777" w:rsidTr="00533FE7">
        <w:tc>
          <w:tcPr>
            <w:tcW w:w="828" w:type="dxa"/>
            <w:shd w:val="clear" w:color="auto" w:fill="auto"/>
          </w:tcPr>
          <w:p w14:paraId="7209D2D5" w14:textId="77777777" w:rsidR="00512FC7" w:rsidRPr="00512FC7" w:rsidRDefault="00512FC7" w:rsidP="00533FE7">
            <w:r w:rsidRPr="00512FC7">
              <w:t>39</w:t>
            </w:r>
          </w:p>
        </w:tc>
        <w:tc>
          <w:tcPr>
            <w:tcW w:w="2699" w:type="dxa"/>
            <w:shd w:val="clear" w:color="auto" w:fill="auto"/>
          </w:tcPr>
          <w:p w14:paraId="7DEA3667" w14:textId="77777777" w:rsidR="00512FC7" w:rsidRPr="00512FC7" w:rsidRDefault="00C411EF" w:rsidP="00533FE7">
            <w:hyperlink w:anchor="fld_OrdStatus" w:history="1">
              <w:r w:rsidR="00512FC7" w:rsidRPr="00533FE7">
                <w:rPr>
                  <w:rStyle w:val="Hyperlink"/>
                  <w:rFonts w:ascii="Times New Roman" w:hAnsi="Times New Roman"/>
                  <w:sz w:val="20"/>
                </w:rPr>
                <w:t>OrdStatus</w:t>
              </w:r>
            </w:hyperlink>
          </w:p>
        </w:tc>
      </w:tr>
      <w:tr w:rsidR="00512FC7" w:rsidRPr="00512FC7" w14:paraId="5B014BB2" w14:textId="77777777" w:rsidTr="00533FE7">
        <w:tc>
          <w:tcPr>
            <w:tcW w:w="828" w:type="dxa"/>
            <w:shd w:val="clear" w:color="auto" w:fill="auto"/>
          </w:tcPr>
          <w:p w14:paraId="3C7EEC7A" w14:textId="77777777" w:rsidR="00512FC7" w:rsidRPr="00512FC7" w:rsidRDefault="00512FC7" w:rsidP="00533FE7">
            <w:r w:rsidRPr="00512FC7">
              <w:t>790</w:t>
            </w:r>
          </w:p>
        </w:tc>
        <w:tc>
          <w:tcPr>
            <w:tcW w:w="2699" w:type="dxa"/>
            <w:shd w:val="clear" w:color="auto" w:fill="auto"/>
          </w:tcPr>
          <w:p w14:paraId="6C42D564" w14:textId="77777777" w:rsidR="00512FC7" w:rsidRPr="00512FC7" w:rsidRDefault="00C411EF" w:rsidP="00533FE7">
            <w:hyperlink w:anchor="fld_OrdStatusReqID" w:history="1">
              <w:r w:rsidR="00512FC7" w:rsidRPr="00533FE7">
                <w:rPr>
                  <w:rStyle w:val="Hyperlink"/>
                  <w:rFonts w:ascii="Times New Roman" w:hAnsi="Times New Roman"/>
                  <w:sz w:val="20"/>
                </w:rPr>
                <w:t>OrdStatusReqID</w:t>
              </w:r>
            </w:hyperlink>
          </w:p>
        </w:tc>
      </w:tr>
      <w:tr w:rsidR="00512FC7" w:rsidRPr="00512FC7" w14:paraId="02B228E5" w14:textId="77777777" w:rsidTr="00533FE7">
        <w:tc>
          <w:tcPr>
            <w:tcW w:w="828" w:type="dxa"/>
            <w:shd w:val="clear" w:color="auto" w:fill="auto"/>
          </w:tcPr>
          <w:p w14:paraId="5BC1DAEE" w14:textId="77777777" w:rsidR="00512FC7" w:rsidRPr="00512FC7" w:rsidRDefault="00512FC7" w:rsidP="00533FE7">
            <w:r w:rsidRPr="00512FC7">
              <w:t>40</w:t>
            </w:r>
          </w:p>
        </w:tc>
        <w:tc>
          <w:tcPr>
            <w:tcW w:w="2699" w:type="dxa"/>
            <w:shd w:val="clear" w:color="auto" w:fill="auto"/>
          </w:tcPr>
          <w:p w14:paraId="36F8D28C" w14:textId="77777777" w:rsidR="00512FC7" w:rsidRPr="00512FC7" w:rsidRDefault="00C411EF" w:rsidP="00533FE7">
            <w:hyperlink w:anchor="fld_OrdType" w:history="1">
              <w:r w:rsidR="00512FC7" w:rsidRPr="00533FE7">
                <w:rPr>
                  <w:rStyle w:val="Hyperlink"/>
                  <w:rFonts w:ascii="Times New Roman" w:hAnsi="Times New Roman"/>
                  <w:sz w:val="20"/>
                </w:rPr>
                <w:t>OrdType</w:t>
              </w:r>
            </w:hyperlink>
          </w:p>
        </w:tc>
      </w:tr>
      <w:tr w:rsidR="00512FC7" w:rsidRPr="00512FC7" w14:paraId="7DB75FAA" w14:textId="77777777" w:rsidTr="00533FE7">
        <w:tc>
          <w:tcPr>
            <w:tcW w:w="828" w:type="dxa"/>
            <w:shd w:val="clear" w:color="auto" w:fill="auto"/>
          </w:tcPr>
          <w:p w14:paraId="07D7791D" w14:textId="77777777" w:rsidR="00512FC7" w:rsidRPr="00512FC7" w:rsidRDefault="00512FC7" w:rsidP="00533FE7">
            <w:r w:rsidRPr="00512FC7">
              <w:t>41</w:t>
            </w:r>
          </w:p>
        </w:tc>
        <w:tc>
          <w:tcPr>
            <w:tcW w:w="2699" w:type="dxa"/>
            <w:shd w:val="clear" w:color="auto" w:fill="auto"/>
          </w:tcPr>
          <w:p w14:paraId="704E0F8C" w14:textId="77777777" w:rsidR="00512FC7" w:rsidRPr="00512FC7" w:rsidRDefault="00C411EF" w:rsidP="00533FE7">
            <w:hyperlink w:anchor="fld_OrigClOrdID" w:history="1">
              <w:r w:rsidR="00512FC7" w:rsidRPr="00533FE7">
                <w:rPr>
                  <w:rStyle w:val="Hyperlink"/>
                  <w:rFonts w:ascii="Times New Roman" w:hAnsi="Times New Roman"/>
                  <w:sz w:val="20"/>
                </w:rPr>
                <w:t>OrigClOrdID</w:t>
              </w:r>
            </w:hyperlink>
          </w:p>
        </w:tc>
      </w:tr>
      <w:tr w:rsidR="00512FC7" w:rsidRPr="00512FC7" w14:paraId="0B381316" w14:textId="77777777" w:rsidTr="00533FE7">
        <w:tc>
          <w:tcPr>
            <w:tcW w:w="828" w:type="dxa"/>
            <w:shd w:val="clear" w:color="auto" w:fill="auto"/>
          </w:tcPr>
          <w:p w14:paraId="7EDDEA60" w14:textId="77777777" w:rsidR="00512FC7" w:rsidRPr="00512FC7" w:rsidRDefault="00512FC7" w:rsidP="00533FE7">
            <w:r w:rsidRPr="00512FC7">
              <w:t>551</w:t>
            </w:r>
          </w:p>
        </w:tc>
        <w:tc>
          <w:tcPr>
            <w:tcW w:w="2699" w:type="dxa"/>
            <w:shd w:val="clear" w:color="auto" w:fill="auto"/>
          </w:tcPr>
          <w:p w14:paraId="22755B30" w14:textId="77777777" w:rsidR="00512FC7" w:rsidRPr="00512FC7" w:rsidRDefault="00C411EF" w:rsidP="00533FE7">
            <w:hyperlink w:anchor="fld_OrigCrossID" w:history="1">
              <w:r w:rsidR="00512FC7" w:rsidRPr="00533FE7">
                <w:rPr>
                  <w:rStyle w:val="Hyperlink"/>
                  <w:rFonts w:ascii="Times New Roman" w:hAnsi="Times New Roman"/>
                  <w:sz w:val="20"/>
                </w:rPr>
                <w:t>OrigCrossID</w:t>
              </w:r>
            </w:hyperlink>
          </w:p>
        </w:tc>
      </w:tr>
      <w:tr w:rsidR="00512FC7" w:rsidRPr="00512FC7" w14:paraId="22B42386" w14:textId="77777777" w:rsidTr="00533FE7">
        <w:tc>
          <w:tcPr>
            <w:tcW w:w="828" w:type="dxa"/>
            <w:shd w:val="clear" w:color="auto" w:fill="auto"/>
          </w:tcPr>
          <w:p w14:paraId="0140F3E2" w14:textId="77777777" w:rsidR="00512FC7" w:rsidRPr="00512FC7" w:rsidRDefault="00512FC7" w:rsidP="00533FE7">
            <w:r w:rsidRPr="00512FC7">
              <w:t>1432</w:t>
            </w:r>
          </w:p>
        </w:tc>
        <w:tc>
          <w:tcPr>
            <w:tcW w:w="2699" w:type="dxa"/>
            <w:shd w:val="clear" w:color="auto" w:fill="auto"/>
          </w:tcPr>
          <w:p w14:paraId="33D8E41E" w14:textId="77777777" w:rsidR="00512FC7" w:rsidRPr="00512FC7" w:rsidRDefault="00C411EF" w:rsidP="00533FE7">
            <w:hyperlink w:anchor="fld_OrigCustOrderCapacity" w:history="1">
              <w:r w:rsidR="00512FC7" w:rsidRPr="00533FE7">
                <w:rPr>
                  <w:rStyle w:val="Hyperlink"/>
                  <w:rFonts w:ascii="Times New Roman" w:hAnsi="Times New Roman"/>
                  <w:sz w:val="20"/>
                </w:rPr>
                <w:t>OrigCustOrderCapacity</w:t>
              </w:r>
            </w:hyperlink>
          </w:p>
        </w:tc>
      </w:tr>
      <w:tr w:rsidR="00512FC7" w:rsidRPr="00512FC7" w14:paraId="0BFAB89C" w14:textId="77777777" w:rsidTr="00533FE7">
        <w:tc>
          <w:tcPr>
            <w:tcW w:w="828" w:type="dxa"/>
            <w:shd w:val="clear" w:color="auto" w:fill="auto"/>
          </w:tcPr>
          <w:p w14:paraId="73C39BBD" w14:textId="77777777" w:rsidR="00512FC7" w:rsidRPr="00512FC7" w:rsidRDefault="00512FC7" w:rsidP="00533FE7">
            <w:r w:rsidRPr="00512FC7">
              <w:t>1452</w:t>
            </w:r>
          </w:p>
        </w:tc>
        <w:tc>
          <w:tcPr>
            <w:tcW w:w="2699" w:type="dxa"/>
            <w:shd w:val="clear" w:color="auto" w:fill="auto"/>
          </w:tcPr>
          <w:p w14:paraId="323A91DE" w14:textId="77777777" w:rsidR="00512FC7" w:rsidRPr="00512FC7" w:rsidRDefault="00C411EF" w:rsidP="00533FE7">
            <w:hyperlink w:anchor="fld_OriginalNotionalPercentageOutstanding" w:history="1">
              <w:r w:rsidR="00512FC7" w:rsidRPr="00533FE7">
                <w:rPr>
                  <w:rStyle w:val="Hyperlink"/>
                  <w:rFonts w:ascii="Times New Roman" w:hAnsi="Times New Roman"/>
                  <w:sz w:val="20"/>
                </w:rPr>
                <w:t>OriginalNotionalPercentageOutstanding</w:t>
              </w:r>
            </w:hyperlink>
          </w:p>
        </w:tc>
      </w:tr>
      <w:tr w:rsidR="00512FC7" w:rsidRPr="00512FC7" w14:paraId="55F4E9F2" w14:textId="77777777" w:rsidTr="00533FE7">
        <w:tc>
          <w:tcPr>
            <w:tcW w:w="828" w:type="dxa"/>
            <w:shd w:val="clear" w:color="auto" w:fill="auto"/>
          </w:tcPr>
          <w:p w14:paraId="2C88ECAC" w14:textId="77777777" w:rsidR="00512FC7" w:rsidRPr="00512FC7" w:rsidRDefault="00512FC7" w:rsidP="00533FE7">
            <w:r w:rsidRPr="00512FC7">
              <w:t>586</w:t>
            </w:r>
          </w:p>
        </w:tc>
        <w:tc>
          <w:tcPr>
            <w:tcW w:w="2699" w:type="dxa"/>
            <w:shd w:val="clear" w:color="auto" w:fill="auto"/>
          </w:tcPr>
          <w:p w14:paraId="1BEC5E93" w14:textId="77777777" w:rsidR="00512FC7" w:rsidRPr="00512FC7" w:rsidRDefault="00C411EF" w:rsidP="00533FE7">
            <w:hyperlink w:anchor="fld_OrigOrdModTime" w:history="1">
              <w:r w:rsidR="00512FC7" w:rsidRPr="00533FE7">
                <w:rPr>
                  <w:rStyle w:val="Hyperlink"/>
                  <w:rFonts w:ascii="Times New Roman" w:hAnsi="Times New Roman"/>
                  <w:sz w:val="20"/>
                </w:rPr>
                <w:t>OrigOrdModTime</w:t>
              </w:r>
            </w:hyperlink>
          </w:p>
        </w:tc>
      </w:tr>
      <w:tr w:rsidR="00512FC7" w:rsidRPr="00512FC7" w14:paraId="482A5087" w14:textId="77777777" w:rsidTr="00533FE7">
        <w:tc>
          <w:tcPr>
            <w:tcW w:w="828" w:type="dxa"/>
            <w:shd w:val="clear" w:color="auto" w:fill="auto"/>
          </w:tcPr>
          <w:p w14:paraId="2FBFB9C3" w14:textId="77777777" w:rsidR="00512FC7" w:rsidRPr="00512FC7" w:rsidRDefault="00512FC7" w:rsidP="00533FE7">
            <w:r w:rsidRPr="00512FC7">
              <w:t>713</w:t>
            </w:r>
          </w:p>
        </w:tc>
        <w:tc>
          <w:tcPr>
            <w:tcW w:w="2699" w:type="dxa"/>
            <w:shd w:val="clear" w:color="auto" w:fill="auto"/>
          </w:tcPr>
          <w:p w14:paraId="6946474D" w14:textId="77777777" w:rsidR="00512FC7" w:rsidRPr="00512FC7" w:rsidRDefault="00C411EF" w:rsidP="00533FE7">
            <w:hyperlink w:anchor="fld_OrigPosReqRefID" w:history="1">
              <w:r w:rsidR="00512FC7" w:rsidRPr="00533FE7">
                <w:rPr>
                  <w:rStyle w:val="Hyperlink"/>
                  <w:rFonts w:ascii="Times New Roman" w:hAnsi="Times New Roman"/>
                  <w:sz w:val="20"/>
                </w:rPr>
                <w:t>OrigPosReqRefID</w:t>
              </w:r>
            </w:hyperlink>
          </w:p>
        </w:tc>
      </w:tr>
      <w:tr w:rsidR="00512FC7" w:rsidRPr="00512FC7" w14:paraId="5527A0E8" w14:textId="77777777" w:rsidTr="00533FE7">
        <w:tc>
          <w:tcPr>
            <w:tcW w:w="828" w:type="dxa"/>
            <w:shd w:val="clear" w:color="auto" w:fill="auto"/>
          </w:tcPr>
          <w:p w14:paraId="1A60390A" w14:textId="77777777" w:rsidR="00512FC7" w:rsidRPr="00512FC7" w:rsidRDefault="00512FC7" w:rsidP="00533FE7">
            <w:r w:rsidRPr="00512FC7">
              <w:t>1127</w:t>
            </w:r>
          </w:p>
        </w:tc>
        <w:tc>
          <w:tcPr>
            <w:tcW w:w="2699" w:type="dxa"/>
            <w:shd w:val="clear" w:color="auto" w:fill="auto"/>
          </w:tcPr>
          <w:p w14:paraId="787900FB" w14:textId="77777777" w:rsidR="00512FC7" w:rsidRPr="00512FC7" w:rsidRDefault="00C411EF" w:rsidP="00533FE7">
            <w:hyperlink w:anchor="fld_OrigSecondaryTradeID" w:history="1">
              <w:r w:rsidR="00512FC7" w:rsidRPr="00533FE7">
                <w:rPr>
                  <w:rStyle w:val="Hyperlink"/>
                  <w:rFonts w:ascii="Times New Roman" w:hAnsi="Times New Roman"/>
                  <w:sz w:val="20"/>
                </w:rPr>
                <w:t>OrigSecondaryTradeID</w:t>
              </w:r>
            </w:hyperlink>
          </w:p>
        </w:tc>
      </w:tr>
      <w:tr w:rsidR="00512FC7" w:rsidRPr="00512FC7" w14:paraId="471133FF" w14:textId="77777777" w:rsidTr="00533FE7">
        <w:tc>
          <w:tcPr>
            <w:tcW w:w="828" w:type="dxa"/>
            <w:shd w:val="clear" w:color="auto" w:fill="auto"/>
          </w:tcPr>
          <w:p w14:paraId="6C54CAB5" w14:textId="77777777" w:rsidR="00512FC7" w:rsidRPr="00512FC7" w:rsidRDefault="00512FC7" w:rsidP="00533FE7">
            <w:r w:rsidRPr="00512FC7">
              <w:t>122</w:t>
            </w:r>
          </w:p>
        </w:tc>
        <w:tc>
          <w:tcPr>
            <w:tcW w:w="2699" w:type="dxa"/>
            <w:shd w:val="clear" w:color="auto" w:fill="auto"/>
          </w:tcPr>
          <w:p w14:paraId="0BF16736" w14:textId="77777777" w:rsidR="00512FC7" w:rsidRPr="00512FC7" w:rsidRDefault="00C411EF" w:rsidP="00533FE7">
            <w:hyperlink w:anchor="fld_OrigSendingTime" w:history="1">
              <w:r w:rsidR="00512FC7" w:rsidRPr="00533FE7">
                <w:rPr>
                  <w:rStyle w:val="Hyperlink"/>
                  <w:rFonts w:ascii="Times New Roman" w:hAnsi="Times New Roman"/>
                  <w:sz w:val="20"/>
                </w:rPr>
                <w:t>OrigSendingTime</w:t>
              </w:r>
            </w:hyperlink>
          </w:p>
        </w:tc>
      </w:tr>
      <w:tr w:rsidR="00512FC7" w:rsidRPr="00512FC7" w14:paraId="05354478" w14:textId="77777777" w:rsidTr="00533FE7">
        <w:tc>
          <w:tcPr>
            <w:tcW w:w="828" w:type="dxa"/>
            <w:shd w:val="clear" w:color="auto" w:fill="auto"/>
          </w:tcPr>
          <w:p w14:paraId="7A048C02" w14:textId="77777777" w:rsidR="00512FC7" w:rsidRPr="00512FC7" w:rsidRDefault="00512FC7" w:rsidP="00533FE7">
            <w:r w:rsidRPr="00512FC7">
              <w:t>42</w:t>
            </w:r>
          </w:p>
        </w:tc>
        <w:tc>
          <w:tcPr>
            <w:tcW w:w="2699" w:type="dxa"/>
            <w:shd w:val="clear" w:color="auto" w:fill="auto"/>
          </w:tcPr>
          <w:p w14:paraId="1B7C28C8" w14:textId="77777777" w:rsidR="00512FC7" w:rsidRPr="00512FC7" w:rsidRDefault="00C411EF" w:rsidP="00533FE7">
            <w:hyperlink w:anchor="fld_OrigTime" w:history="1">
              <w:r w:rsidR="00512FC7" w:rsidRPr="00533FE7">
                <w:rPr>
                  <w:rStyle w:val="Hyperlink"/>
                  <w:rFonts w:ascii="Times New Roman" w:hAnsi="Times New Roman"/>
                  <w:sz w:val="20"/>
                </w:rPr>
                <w:t>OrigTime</w:t>
              </w:r>
            </w:hyperlink>
          </w:p>
        </w:tc>
      </w:tr>
      <w:tr w:rsidR="00512FC7" w:rsidRPr="00512FC7" w14:paraId="5FF41C77" w14:textId="77777777" w:rsidTr="00533FE7">
        <w:tc>
          <w:tcPr>
            <w:tcW w:w="828" w:type="dxa"/>
            <w:shd w:val="clear" w:color="auto" w:fill="auto"/>
          </w:tcPr>
          <w:p w14:paraId="679071D4" w14:textId="77777777" w:rsidR="00512FC7" w:rsidRPr="00512FC7" w:rsidRDefault="00512FC7" w:rsidP="00533FE7">
            <w:r w:rsidRPr="00512FC7">
              <w:t>1125</w:t>
            </w:r>
          </w:p>
        </w:tc>
        <w:tc>
          <w:tcPr>
            <w:tcW w:w="2699" w:type="dxa"/>
            <w:shd w:val="clear" w:color="auto" w:fill="auto"/>
          </w:tcPr>
          <w:p w14:paraId="2B6BC1BC" w14:textId="77777777" w:rsidR="00512FC7" w:rsidRPr="00512FC7" w:rsidRDefault="00C411EF" w:rsidP="00533FE7">
            <w:hyperlink w:anchor="fld_OrigTradeDate" w:history="1">
              <w:r w:rsidR="00512FC7" w:rsidRPr="00533FE7">
                <w:rPr>
                  <w:rStyle w:val="Hyperlink"/>
                  <w:rFonts w:ascii="Times New Roman" w:hAnsi="Times New Roman"/>
                  <w:sz w:val="20"/>
                </w:rPr>
                <w:t>OrigTradeDate</w:t>
              </w:r>
            </w:hyperlink>
          </w:p>
        </w:tc>
      </w:tr>
      <w:tr w:rsidR="00512FC7" w:rsidRPr="00512FC7" w14:paraId="65B6613C" w14:textId="77777777" w:rsidTr="00533FE7">
        <w:tc>
          <w:tcPr>
            <w:tcW w:w="828" w:type="dxa"/>
            <w:shd w:val="clear" w:color="auto" w:fill="auto"/>
          </w:tcPr>
          <w:p w14:paraId="32F4F2E6" w14:textId="77777777" w:rsidR="00512FC7" w:rsidRPr="00512FC7" w:rsidRDefault="00512FC7" w:rsidP="00533FE7">
            <w:r w:rsidRPr="00512FC7">
              <w:t>1124</w:t>
            </w:r>
          </w:p>
        </w:tc>
        <w:tc>
          <w:tcPr>
            <w:tcW w:w="2699" w:type="dxa"/>
            <w:shd w:val="clear" w:color="auto" w:fill="auto"/>
          </w:tcPr>
          <w:p w14:paraId="7A172A15" w14:textId="77777777" w:rsidR="00512FC7" w:rsidRPr="00512FC7" w:rsidRDefault="00C411EF" w:rsidP="00533FE7">
            <w:hyperlink w:anchor="fld_OrigTradeHandlingInstr" w:history="1">
              <w:r w:rsidR="00512FC7" w:rsidRPr="00533FE7">
                <w:rPr>
                  <w:rStyle w:val="Hyperlink"/>
                  <w:rFonts w:ascii="Times New Roman" w:hAnsi="Times New Roman"/>
                  <w:sz w:val="20"/>
                </w:rPr>
                <w:t>OrigTradeHandlingInstr</w:t>
              </w:r>
            </w:hyperlink>
          </w:p>
        </w:tc>
      </w:tr>
      <w:tr w:rsidR="00512FC7" w:rsidRPr="00512FC7" w14:paraId="307582CF" w14:textId="77777777" w:rsidTr="00533FE7">
        <w:tc>
          <w:tcPr>
            <w:tcW w:w="828" w:type="dxa"/>
            <w:shd w:val="clear" w:color="auto" w:fill="auto"/>
          </w:tcPr>
          <w:p w14:paraId="20BD3382" w14:textId="77777777" w:rsidR="00512FC7" w:rsidRPr="00512FC7" w:rsidRDefault="00512FC7" w:rsidP="00533FE7">
            <w:r w:rsidRPr="00512FC7">
              <w:t>1126</w:t>
            </w:r>
          </w:p>
        </w:tc>
        <w:tc>
          <w:tcPr>
            <w:tcW w:w="2699" w:type="dxa"/>
            <w:shd w:val="clear" w:color="auto" w:fill="auto"/>
          </w:tcPr>
          <w:p w14:paraId="156DCD9B" w14:textId="77777777" w:rsidR="00512FC7" w:rsidRPr="00512FC7" w:rsidRDefault="00C411EF" w:rsidP="00533FE7">
            <w:hyperlink w:anchor="fld_OrigTradeID" w:history="1">
              <w:r w:rsidR="00512FC7" w:rsidRPr="00533FE7">
                <w:rPr>
                  <w:rStyle w:val="Hyperlink"/>
                  <w:rFonts w:ascii="Times New Roman" w:hAnsi="Times New Roman"/>
                  <w:sz w:val="20"/>
                </w:rPr>
                <w:t>OrigTradeID</w:t>
              </w:r>
            </w:hyperlink>
          </w:p>
        </w:tc>
      </w:tr>
      <w:tr w:rsidR="00512FC7" w:rsidRPr="00512FC7" w14:paraId="75ED715C" w14:textId="77777777" w:rsidTr="00533FE7">
        <w:tc>
          <w:tcPr>
            <w:tcW w:w="828" w:type="dxa"/>
            <w:shd w:val="clear" w:color="auto" w:fill="auto"/>
          </w:tcPr>
          <w:p w14:paraId="27280E53" w14:textId="77777777" w:rsidR="00512FC7" w:rsidRPr="00512FC7" w:rsidRDefault="00512FC7" w:rsidP="00533FE7">
            <w:r w:rsidRPr="00512FC7">
              <w:t>412</w:t>
            </w:r>
          </w:p>
        </w:tc>
        <w:tc>
          <w:tcPr>
            <w:tcW w:w="2699" w:type="dxa"/>
            <w:shd w:val="clear" w:color="auto" w:fill="auto"/>
          </w:tcPr>
          <w:p w14:paraId="46BA58CC" w14:textId="77777777" w:rsidR="00512FC7" w:rsidRPr="00512FC7" w:rsidRDefault="00C411EF" w:rsidP="00533FE7">
            <w:hyperlink w:anchor="fld_OutMainCntryUIndex" w:history="1">
              <w:r w:rsidR="00512FC7" w:rsidRPr="00533FE7">
                <w:rPr>
                  <w:rStyle w:val="Hyperlink"/>
                  <w:rFonts w:ascii="Times New Roman" w:hAnsi="Times New Roman"/>
                  <w:sz w:val="20"/>
                </w:rPr>
                <w:t>OutMainCntryUIndex</w:t>
              </w:r>
            </w:hyperlink>
          </w:p>
        </w:tc>
      </w:tr>
      <w:tr w:rsidR="00512FC7" w:rsidRPr="00512FC7" w14:paraId="2D8DFB83" w14:textId="77777777" w:rsidTr="00533FE7">
        <w:tc>
          <w:tcPr>
            <w:tcW w:w="828" w:type="dxa"/>
            <w:shd w:val="clear" w:color="auto" w:fill="auto"/>
          </w:tcPr>
          <w:p w14:paraId="3122BBCD" w14:textId="77777777" w:rsidR="00512FC7" w:rsidRPr="00512FC7" w:rsidRDefault="00512FC7" w:rsidP="00533FE7">
            <w:r w:rsidRPr="00512FC7">
              <w:t>407</w:t>
            </w:r>
          </w:p>
        </w:tc>
        <w:tc>
          <w:tcPr>
            <w:tcW w:w="2699" w:type="dxa"/>
            <w:shd w:val="clear" w:color="auto" w:fill="auto"/>
          </w:tcPr>
          <w:p w14:paraId="1C8B782C" w14:textId="77777777" w:rsidR="00512FC7" w:rsidRPr="00512FC7" w:rsidRDefault="00C411EF" w:rsidP="00533FE7">
            <w:hyperlink w:anchor="fld_OutsideIndexPct" w:history="1">
              <w:r w:rsidR="00512FC7" w:rsidRPr="00533FE7">
                <w:rPr>
                  <w:rStyle w:val="Hyperlink"/>
                  <w:rFonts w:ascii="Times New Roman" w:hAnsi="Times New Roman"/>
                  <w:sz w:val="20"/>
                </w:rPr>
                <w:t>OutsideIndexPct</w:t>
              </w:r>
            </w:hyperlink>
          </w:p>
        </w:tc>
      </w:tr>
      <w:tr w:rsidR="00512FC7" w:rsidRPr="00512FC7" w14:paraId="38996DFE" w14:textId="77777777" w:rsidTr="00533FE7">
        <w:tc>
          <w:tcPr>
            <w:tcW w:w="828" w:type="dxa"/>
            <w:shd w:val="clear" w:color="auto" w:fill="auto"/>
          </w:tcPr>
          <w:p w14:paraId="3AF6AE07" w14:textId="77777777" w:rsidR="00512FC7" w:rsidRPr="00512FC7" w:rsidRDefault="00512FC7" w:rsidP="00533FE7">
            <w:r w:rsidRPr="00512FC7">
              <w:t>517</w:t>
            </w:r>
          </w:p>
        </w:tc>
        <w:tc>
          <w:tcPr>
            <w:tcW w:w="2699" w:type="dxa"/>
            <w:shd w:val="clear" w:color="auto" w:fill="auto"/>
          </w:tcPr>
          <w:p w14:paraId="247F096D" w14:textId="77777777" w:rsidR="00512FC7" w:rsidRPr="00512FC7" w:rsidRDefault="00C411EF" w:rsidP="00533FE7">
            <w:hyperlink w:anchor="fld_OwnershipType" w:history="1">
              <w:r w:rsidR="00512FC7" w:rsidRPr="00533FE7">
                <w:rPr>
                  <w:rStyle w:val="Hyperlink"/>
                  <w:rFonts w:ascii="Times New Roman" w:hAnsi="Times New Roman"/>
                  <w:sz w:val="20"/>
                </w:rPr>
                <w:t>OwnershipType</w:t>
              </w:r>
            </w:hyperlink>
          </w:p>
        </w:tc>
      </w:tr>
      <w:tr w:rsidR="00512FC7" w:rsidRPr="00512FC7" w14:paraId="70D1106C" w14:textId="77777777" w:rsidTr="00533FE7">
        <w:tc>
          <w:tcPr>
            <w:tcW w:w="828" w:type="dxa"/>
            <w:shd w:val="clear" w:color="auto" w:fill="auto"/>
          </w:tcPr>
          <w:p w14:paraId="711D897B" w14:textId="77777777" w:rsidR="00512FC7" w:rsidRPr="00512FC7" w:rsidRDefault="00512FC7" w:rsidP="00533FE7">
            <w:r w:rsidRPr="00512FC7">
              <w:t>522</w:t>
            </w:r>
          </w:p>
        </w:tc>
        <w:tc>
          <w:tcPr>
            <w:tcW w:w="2699" w:type="dxa"/>
            <w:shd w:val="clear" w:color="auto" w:fill="auto"/>
          </w:tcPr>
          <w:p w14:paraId="15301638" w14:textId="77777777" w:rsidR="00512FC7" w:rsidRPr="00512FC7" w:rsidRDefault="00C411EF" w:rsidP="00533FE7">
            <w:hyperlink w:anchor="fld_OwnerType" w:history="1">
              <w:r w:rsidR="00512FC7" w:rsidRPr="00533FE7">
                <w:rPr>
                  <w:rStyle w:val="Hyperlink"/>
                  <w:rFonts w:ascii="Times New Roman" w:hAnsi="Times New Roman"/>
                  <w:sz w:val="20"/>
                </w:rPr>
                <w:t>OwnerType</w:t>
              </w:r>
            </w:hyperlink>
          </w:p>
        </w:tc>
      </w:tr>
      <w:tr w:rsidR="00512FC7" w:rsidRPr="00512FC7" w14:paraId="49F3E9D8" w14:textId="77777777" w:rsidTr="00533FE7">
        <w:tc>
          <w:tcPr>
            <w:tcW w:w="828" w:type="dxa"/>
            <w:shd w:val="clear" w:color="auto" w:fill="auto"/>
          </w:tcPr>
          <w:p w14:paraId="1F6FF446" w14:textId="77777777" w:rsidR="00512FC7" w:rsidRPr="00512FC7" w:rsidRDefault="00512FC7" w:rsidP="00533FE7">
            <w:r w:rsidRPr="00512FC7">
              <w:t>1325</w:t>
            </w:r>
          </w:p>
        </w:tc>
        <w:tc>
          <w:tcPr>
            <w:tcW w:w="2699" w:type="dxa"/>
            <w:shd w:val="clear" w:color="auto" w:fill="auto"/>
          </w:tcPr>
          <w:p w14:paraId="24FAF0C8" w14:textId="77777777" w:rsidR="00512FC7" w:rsidRPr="00512FC7" w:rsidRDefault="00C411EF" w:rsidP="00533FE7">
            <w:hyperlink w:anchor="fld_ParentMktSegmID" w:history="1">
              <w:r w:rsidR="00512FC7" w:rsidRPr="00533FE7">
                <w:rPr>
                  <w:rStyle w:val="Hyperlink"/>
                  <w:rFonts w:ascii="Times New Roman" w:hAnsi="Times New Roman"/>
                  <w:sz w:val="20"/>
                </w:rPr>
                <w:t>ParentMktSegmID</w:t>
              </w:r>
            </w:hyperlink>
          </w:p>
        </w:tc>
      </w:tr>
      <w:tr w:rsidR="00512FC7" w:rsidRPr="00512FC7" w14:paraId="2F7E6D5F" w14:textId="77777777" w:rsidTr="00533FE7">
        <w:tc>
          <w:tcPr>
            <w:tcW w:w="828" w:type="dxa"/>
            <w:shd w:val="clear" w:color="auto" w:fill="auto"/>
          </w:tcPr>
          <w:p w14:paraId="2D5EDE5C" w14:textId="77777777" w:rsidR="00512FC7" w:rsidRPr="00512FC7" w:rsidRDefault="00512FC7" w:rsidP="00533FE7">
            <w:r w:rsidRPr="00512FC7">
              <w:t>849</w:t>
            </w:r>
          </w:p>
        </w:tc>
        <w:tc>
          <w:tcPr>
            <w:tcW w:w="2699" w:type="dxa"/>
            <w:shd w:val="clear" w:color="auto" w:fill="auto"/>
          </w:tcPr>
          <w:p w14:paraId="2B852F90" w14:textId="77777777" w:rsidR="00512FC7" w:rsidRPr="00512FC7" w:rsidRDefault="00C411EF" w:rsidP="00533FE7">
            <w:hyperlink w:anchor="fld_ParticipationRate" w:history="1">
              <w:r w:rsidR="00512FC7" w:rsidRPr="00533FE7">
                <w:rPr>
                  <w:rStyle w:val="Hyperlink"/>
                  <w:rFonts w:ascii="Times New Roman" w:hAnsi="Times New Roman"/>
                  <w:sz w:val="20"/>
                </w:rPr>
                <w:t>ParticipationRate</w:t>
              </w:r>
            </w:hyperlink>
          </w:p>
        </w:tc>
      </w:tr>
      <w:tr w:rsidR="00DE5358" w:rsidRPr="00DE5358" w14:paraId="798118D7" w14:textId="77777777" w:rsidTr="00BD0927">
        <w:trPr>
          <w:del w:id="4773" w:author="Administrator" w:date="2011-08-18T10:26:00Z"/>
        </w:trPr>
        <w:tc>
          <w:tcPr>
            <w:tcW w:w="828" w:type="dxa"/>
            <w:shd w:val="clear" w:color="auto" w:fill="auto"/>
          </w:tcPr>
          <w:p w14:paraId="56627B25" w14:textId="77777777" w:rsidR="00DE5358" w:rsidRPr="00DE5358" w:rsidRDefault="00DE5358" w:rsidP="00DE5358">
            <w:pPr>
              <w:rPr>
                <w:del w:id="4774" w:author="Administrator" w:date="2011-08-18T10:26:00Z"/>
              </w:rPr>
            </w:pPr>
            <w:del w:id="4775" w:author="Administrator" w:date="2011-08-18T10:26:00Z">
              <w:r w:rsidRPr="00DE5358">
                <w:delText>1517</w:delText>
              </w:r>
            </w:del>
          </w:p>
        </w:tc>
        <w:tc>
          <w:tcPr>
            <w:tcW w:w="2699" w:type="dxa"/>
            <w:shd w:val="clear" w:color="auto" w:fill="auto"/>
          </w:tcPr>
          <w:p w14:paraId="1B1B1854" w14:textId="77777777" w:rsidR="00DE5358" w:rsidRPr="00DE5358" w:rsidRDefault="00DE5358" w:rsidP="00DE5358">
            <w:pPr>
              <w:rPr>
                <w:del w:id="4776" w:author="Administrator" w:date="2011-08-18T10:26:00Z"/>
              </w:rPr>
            </w:pPr>
            <w:del w:id="4777" w:author="Administrator" w:date="2011-08-18T10:26:00Z">
              <w:r>
                <w:fldChar w:fldCharType="begin"/>
              </w:r>
              <w:r>
                <w:delInstrText xml:space="preserve"> HYPERLINK  \l "fld_PartyAltID" </w:delInstrText>
              </w:r>
              <w:r>
                <w:fldChar w:fldCharType="separate"/>
              </w:r>
              <w:r w:rsidRPr="00BD0927">
                <w:rPr>
                  <w:rStyle w:val="Hyperlink"/>
                  <w:rFonts w:ascii="Times New Roman" w:hAnsi="Times New Roman"/>
                  <w:sz w:val="20"/>
                </w:rPr>
                <w:delText>PartyAltID</w:delText>
              </w:r>
              <w:r>
                <w:fldChar w:fldCharType="end"/>
              </w:r>
            </w:del>
          </w:p>
        </w:tc>
      </w:tr>
      <w:tr w:rsidR="00DE5358" w:rsidRPr="00DE5358" w14:paraId="79892346" w14:textId="77777777" w:rsidTr="00BD0927">
        <w:trPr>
          <w:del w:id="4778" w:author="Administrator" w:date="2011-08-18T10:26:00Z"/>
        </w:trPr>
        <w:tc>
          <w:tcPr>
            <w:tcW w:w="828" w:type="dxa"/>
            <w:shd w:val="clear" w:color="auto" w:fill="auto"/>
          </w:tcPr>
          <w:p w14:paraId="68A2F780" w14:textId="77777777" w:rsidR="00DE5358" w:rsidRPr="00DE5358" w:rsidRDefault="00DE5358" w:rsidP="00DE5358">
            <w:pPr>
              <w:rPr>
                <w:del w:id="4779" w:author="Administrator" w:date="2011-08-18T10:26:00Z"/>
              </w:rPr>
            </w:pPr>
            <w:del w:id="4780" w:author="Administrator" w:date="2011-08-18T10:26:00Z">
              <w:r w:rsidRPr="00DE5358">
                <w:delText>1518</w:delText>
              </w:r>
            </w:del>
          </w:p>
        </w:tc>
        <w:tc>
          <w:tcPr>
            <w:tcW w:w="2699" w:type="dxa"/>
            <w:shd w:val="clear" w:color="auto" w:fill="auto"/>
          </w:tcPr>
          <w:p w14:paraId="4EFDCC08" w14:textId="77777777" w:rsidR="00DE5358" w:rsidRPr="00DE5358" w:rsidRDefault="00DE5358" w:rsidP="00DE5358">
            <w:pPr>
              <w:rPr>
                <w:del w:id="4781" w:author="Administrator" w:date="2011-08-18T10:26:00Z"/>
              </w:rPr>
            </w:pPr>
            <w:del w:id="4782" w:author="Administrator" w:date="2011-08-18T10:26:00Z">
              <w:r>
                <w:fldChar w:fldCharType="begin"/>
              </w:r>
              <w:r>
                <w:delInstrText xml:space="preserve"> HYPERLINK  \l "fld_PartyAltIDSource" </w:delInstrText>
              </w:r>
              <w:r>
                <w:fldChar w:fldCharType="separate"/>
              </w:r>
              <w:r w:rsidRPr="00BD0927">
                <w:rPr>
                  <w:rStyle w:val="Hyperlink"/>
                  <w:rFonts w:ascii="Times New Roman" w:hAnsi="Times New Roman"/>
                  <w:sz w:val="20"/>
                </w:rPr>
                <w:delText>PartyAltIDSource</w:delText>
              </w:r>
              <w:r>
                <w:fldChar w:fldCharType="end"/>
              </w:r>
            </w:del>
          </w:p>
        </w:tc>
      </w:tr>
      <w:tr w:rsidR="00DE5358" w:rsidRPr="00DE5358" w14:paraId="765D4065" w14:textId="77777777" w:rsidTr="00BD0927">
        <w:trPr>
          <w:del w:id="4783" w:author="Administrator" w:date="2011-08-18T10:26:00Z"/>
        </w:trPr>
        <w:tc>
          <w:tcPr>
            <w:tcW w:w="828" w:type="dxa"/>
            <w:shd w:val="clear" w:color="auto" w:fill="auto"/>
          </w:tcPr>
          <w:p w14:paraId="1D1B2280" w14:textId="77777777" w:rsidR="00DE5358" w:rsidRPr="00DE5358" w:rsidRDefault="00DE5358" w:rsidP="00DE5358">
            <w:pPr>
              <w:rPr>
                <w:del w:id="4784" w:author="Administrator" w:date="2011-08-18T10:26:00Z"/>
              </w:rPr>
            </w:pPr>
            <w:del w:id="4785" w:author="Administrator" w:date="2011-08-18T10:26:00Z">
              <w:r w:rsidRPr="00DE5358">
                <w:delText>1520</w:delText>
              </w:r>
            </w:del>
          </w:p>
        </w:tc>
        <w:tc>
          <w:tcPr>
            <w:tcW w:w="2699" w:type="dxa"/>
            <w:shd w:val="clear" w:color="auto" w:fill="auto"/>
          </w:tcPr>
          <w:p w14:paraId="35075BE5" w14:textId="77777777" w:rsidR="00DE5358" w:rsidRPr="00DE5358" w:rsidRDefault="00DE5358" w:rsidP="00DE5358">
            <w:pPr>
              <w:rPr>
                <w:del w:id="4786" w:author="Administrator" w:date="2011-08-18T10:26:00Z"/>
              </w:rPr>
            </w:pPr>
            <w:del w:id="4787" w:author="Administrator" w:date="2011-08-18T10:26:00Z">
              <w:r>
                <w:fldChar w:fldCharType="begin"/>
              </w:r>
              <w:r>
                <w:delInstrText xml:space="preserve"> HYPERLINK  \l "fld_PartyAltSubID" </w:delInstrText>
              </w:r>
              <w:r>
                <w:fldChar w:fldCharType="separate"/>
              </w:r>
              <w:r w:rsidRPr="00BD0927">
                <w:rPr>
                  <w:rStyle w:val="Hyperlink"/>
                  <w:rFonts w:ascii="Times New Roman" w:hAnsi="Times New Roman"/>
                  <w:sz w:val="20"/>
                </w:rPr>
                <w:delText>PartyAltSubID</w:delText>
              </w:r>
              <w:r>
                <w:fldChar w:fldCharType="end"/>
              </w:r>
            </w:del>
          </w:p>
        </w:tc>
      </w:tr>
      <w:tr w:rsidR="00DE5358" w:rsidRPr="00DE5358" w14:paraId="48471EF0" w14:textId="77777777" w:rsidTr="00BD0927">
        <w:trPr>
          <w:del w:id="4788" w:author="Administrator" w:date="2011-08-18T10:26:00Z"/>
        </w:trPr>
        <w:tc>
          <w:tcPr>
            <w:tcW w:w="828" w:type="dxa"/>
            <w:shd w:val="clear" w:color="auto" w:fill="auto"/>
          </w:tcPr>
          <w:p w14:paraId="727C6B95" w14:textId="77777777" w:rsidR="00DE5358" w:rsidRPr="00DE5358" w:rsidRDefault="00DE5358" w:rsidP="00DE5358">
            <w:pPr>
              <w:rPr>
                <w:del w:id="4789" w:author="Administrator" w:date="2011-08-18T10:26:00Z"/>
              </w:rPr>
            </w:pPr>
            <w:del w:id="4790" w:author="Administrator" w:date="2011-08-18T10:26:00Z">
              <w:r w:rsidRPr="00DE5358">
                <w:delText>1521</w:delText>
              </w:r>
            </w:del>
          </w:p>
        </w:tc>
        <w:tc>
          <w:tcPr>
            <w:tcW w:w="2699" w:type="dxa"/>
            <w:shd w:val="clear" w:color="auto" w:fill="auto"/>
          </w:tcPr>
          <w:p w14:paraId="2A382DF0" w14:textId="77777777" w:rsidR="00DE5358" w:rsidRPr="00DE5358" w:rsidRDefault="00DE5358" w:rsidP="00DE5358">
            <w:pPr>
              <w:rPr>
                <w:del w:id="4791" w:author="Administrator" w:date="2011-08-18T10:26:00Z"/>
              </w:rPr>
            </w:pPr>
            <w:del w:id="4792" w:author="Administrator" w:date="2011-08-18T10:26:00Z">
              <w:r>
                <w:fldChar w:fldCharType="begin"/>
              </w:r>
              <w:r>
                <w:delInstrText xml:space="preserve"> HYPERLINK  \l "fld_PartyAltSubIDType" </w:delInstrText>
              </w:r>
              <w:r>
                <w:fldChar w:fldCharType="separate"/>
              </w:r>
              <w:r w:rsidRPr="00BD0927">
                <w:rPr>
                  <w:rStyle w:val="Hyperlink"/>
                  <w:rFonts w:ascii="Times New Roman" w:hAnsi="Times New Roman"/>
                  <w:sz w:val="20"/>
                </w:rPr>
                <w:delText>PartyAltSubIDType</w:delText>
              </w:r>
              <w:r>
                <w:fldChar w:fldCharType="end"/>
              </w:r>
            </w:del>
          </w:p>
        </w:tc>
      </w:tr>
      <w:tr w:rsidR="00DE5358" w:rsidRPr="00DE5358" w14:paraId="680D27CD" w14:textId="77777777" w:rsidTr="00BD0927">
        <w:trPr>
          <w:del w:id="4793" w:author="Administrator" w:date="2011-08-18T10:26:00Z"/>
        </w:trPr>
        <w:tc>
          <w:tcPr>
            <w:tcW w:w="828" w:type="dxa"/>
            <w:shd w:val="clear" w:color="auto" w:fill="auto"/>
          </w:tcPr>
          <w:p w14:paraId="6B7AB35A" w14:textId="77777777" w:rsidR="00DE5358" w:rsidRPr="00DE5358" w:rsidRDefault="00DE5358" w:rsidP="00DE5358">
            <w:pPr>
              <w:rPr>
                <w:del w:id="4794" w:author="Administrator" w:date="2011-08-18T10:26:00Z"/>
              </w:rPr>
            </w:pPr>
            <w:del w:id="4795" w:author="Administrator" w:date="2011-08-18T10:26:00Z">
              <w:r w:rsidRPr="00DE5358">
                <w:delText>1510</w:delText>
              </w:r>
            </w:del>
          </w:p>
        </w:tc>
        <w:tc>
          <w:tcPr>
            <w:tcW w:w="2699" w:type="dxa"/>
            <w:shd w:val="clear" w:color="auto" w:fill="auto"/>
          </w:tcPr>
          <w:p w14:paraId="5D3F7F8D" w14:textId="77777777" w:rsidR="00DE5358" w:rsidRPr="00DE5358" w:rsidRDefault="00DE5358" w:rsidP="00DE5358">
            <w:pPr>
              <w:rPr>
                <w:del w:id="4796" w:author="Administrator" w:date="2011-08-18T10:26:00Z"/>
              </w:rPr>
            </w:pPr>
            <w:del w:id="4797" w:author="Administrator" w:date="2011-08-18T10:26:00Z">
              <w:r>
                <w:fldChar w:fldCharType="begin"/>
              </w:r>
              <w:r>
                <w:delInstrText xml:space="preserve"> HYPERLINK  \l "fld_PartyDetailsListReportID" </w:delInstrText>
              </w:r>
              <w:r>
                <w:fldChar w:fldCharType="separate"/>
              </w:r>
              <w:r w:rsidRPr="00BD0927">
                <w:rPr>
                  <w:rStyle w:val="Hyperlink"/>
                  <w:rFonts w:ascii="Times New Roman" w:hAnsi="Times New Roman"/>
                  <w:sz w:val="20"/>
                </w:rPr>
                <w:delText>PartyDetailsListReportID</w:delText>
              </w:r>
              <w:r>
                <w:fldChar w:fldCharType="end"/>
              </w:r>
            </w:del>
          </w:p>
        </w:tc>
      </w:tr>
      <w:tr w:rsidR="00DE5358" w:rsidRPr="00DE5358" w14:paraId="51DC0C46" w14:textId="77777777" w:rsidTr="00BD0927">
        <w:trPr>
          <w:del w:id="4798" w:author="Administrator" w:date="2011-08-18T10:26:00Z"/>
        </w:trPr>
        <w:tc>
          <w:tcPr>
            <w:tcW w:w="828" w:type="dxa"/>
            <w:shd w:val="clear" w:color="auto" w:fill="auto"/>
          </w:tcPr>
          <w:p w14:paraId="5BBCCCAC" w14:textId="77777777" w:rsidR="00DE5358" w:rsidRPr="00DE5358" w:rsidRDefault="00DE5358" w:rsidP="00DE5358">
            <w:pPr>
              <w:rPr>
                <w:del w:id="4799" w:author="Administrator" w:date="2011-08-18T10:26:00Z"/>
              </w:rPr>
            </w:pPr>
            <w:del w:id="4800" w:author="Administrator" w:date="2011-08-18T10:26:00Z">
              <w:r w:rsidRPr="00DE5358">
                <w:delText>1505</w:delText>
              </w:r>
            </w:del>
          </w:p>
        </w:tc>
        <w:tc>
          <w:tcPr>
            <w:tcW w:w="2699" w:type="dxa"/>
            <w:shd w:val="clear" w:color="auto" w:fill="auto"/>
          </w:tcPr>
          <w:p w14:paraId="7504BD38" w14:textId="77777777" w:rsidR="00DE5358" w:rsidRPr="00DE5358" w:rsidRDefault="00DE5358" w:rsidP="00DE5358">
            <w:pPr>
              <w:rPr>
                <w:del w:id="4801" w:author="Administrator" w:date="2011-08-18T10:26:00Z"/>
              </w:rPr>
            </w:pPr>
            <w:del w:id="4802" w:author="Administrator" w:date="2011-08-18T10:26:00Z">
              <w:r>
                <w:fldChar w:fldCharType="begin"/>
              </w:r>
              <w:r>
                <w:delInstrText xml:space="preserve"> HYPERLINK  \l "fld_PartyDetailsListRequestID" </w:delInstrText>
              </w:r>
              <w:r>
                <w:fldChar w:fldCharType="separate"/>
              </w:r>
              <w:r w:rsidRPr="00BD0927">
                <w:rPr>
                  <w:rStyle w:val="Hyperlink"/>
                  <w:rFonts w:ascii="Times New Roman" w:hAnsi="Times New Roman"/>
                  <w:sz w:val="20"/>
                </w:rPr>
                <w:delText>PartyDetailsListRequestID</w:delText>
              </w:r>
              <w:r>
                <w:fldChar w:fldCharType="end"/>
              </w:r>
            </w:del>
          </w:p>
        </w:tc>
      </w:tr>
      <w:tr w:rsidR="00DE5358" w:rsidRPr="00DE5358" w14:paraId="38EE5FAC" w14:textId="77777777" w:rsidTr="00BD0927">
        <w:trPr>
          <w:del w:id="4803" w:author="Administrator" w:date="2011-08-18T10:26:00Z"/>
        </w:trPr>
        <w:tc>
          <w:tcPr>
            <w:tcW w:w="828" w:type="dxa"/>
            <w:shd w:val="clear" w:color="auto" w:fill="auto"/>
          </w:tcPr>
          <w:p w14:paraId="01CFA7E2" w14:textId="77777777" w:rsidR="00DE5358" w:rsidRPr="00DE5358" w:rsidRDefault="00DE5358" w:rsidP="00DE5358">
            <w:pPr>
              <w:rPr>
                <w:del w:id="4804" w:author="Administrator" w:date="2011-08-18T10:26:00Z"/>
              </w:rPr>
            </w:pPr>
            <w:del w:id="4805" w:author="Administrator" w:date="2011-08-18T10:26:00Z">
              <w:r w:rsidRPr="00DE5358">
                <w:delText>1511</w:delText>
              </w:r>
            </w:del>
          </w:p>
        </w:tc>
        <w:tc>
          <w:tcPr>
            <w:tcW w:w="2699" w:type="dxa"/>
            <w:shd w:val="clear" w:color="auto" w:fill="auto"/>
          </w:tcPr>
          <w:p w14:paraId="16684366" w14:textId="77777777" w:rsidR="00DE5358" w:rsidRPr="00DE5358" w:rsidRDefault="00DE5358" w:rsidP="00DE5358">
            <w:pPr>
              <w:rPr>
                <w:del w:id="4806" w:author="Administrator" w:date="2011-08-18T10:26:00Z"/>
              </w:rPr>
            </w:pPr>
            <w:del w:id="4807" w:author="Administrator" w:date="2011-08-18T10:26:00Z">
              <w:r>
                <w:fldChar w:fldCharType="begin"/>
              </w:r>
              <w:r>
                <w:delInstrText xml:space="preserve"> HYPERLINK  \l "fld_PartyDetailsRequestResult" </w:delInstrText>
              </w:r>
              <w:r>
                <w:fldChar w:fldCharType="separate"/>
              </w:r>
              <w:r w:rsidRPr="00BD0927">
                <w:rPr>
                  <w:rStyle w:val="Hyperlink"/>
                  <w:rFonts w:ascii="Times New Roman" w:hAnsi="Times New Roman"/>
                  <w:sz w:val="20"/>
                </w:rPr>
                <w:delText>PartyDetailsRequestResult</w:delText>
              </w:r>
              <w:r>
                <w:fldChar w:fldCharType="end"/>
              </w:r>
            </w:del>
          </w:p>
        </w:tc>
      </w:tr>
      <w:tr w:rsidR="00512FC7" w:rsidRPr="00512FC7" w14:paraId="78FE83D4" w14:textId="77777777" w:rsidTr="00533FE7">
        <w:tc>
          <w:tcPr>
            <w:tcW w:w="828" w:type="dxa"/>
            <w:shd w:val="clear" w:color="auto" w:fill="auto"/>
          </w:tcPr>
          <w:p w14:paraId="2036A8FC" w14:textId="77777777" w:rsidR="00512FC7" w:rsidRPr="00512FC7" w:rsidRDefault="00512FC7" w:rsidP="00533FE7">
            <w:r w:rsidRPr="00512FC7">
              <w:t>448</w:t>
            </w:r>
          </w:p>
        </w:tc>
        <w:tc>
          <w:tcPr>
            <w:tcW w:w="2699" w:type="dxa"/>
            <w:shd w:val="clear" w:color="auto" w:fill="auto"/>
          </w:tcPr>
          <w:p w14:paraId="6BFD8C5C" w14:textId="77777777" w:rsidR="00512FC7" w:rsidRPr="00512FC7" w:rsidRDefault="00C411EF" w:rsidP="00533FE7">
            <w:hyperlink w:anchor="fld_PartyID" w:history="1">
              <w:r w:rsidR="00512FC7" w:rsidRPr="00533FE7">
                <w:rPr>
                  <w:rStyle w:val="Hyperlink"/>
                  <w:rFonts w:ascii="Times New Roman" w:hAnsi="Times New Roman"/>
                  <w:sz w:val="20"/>
                </w:rPr>
                <w:t>PartyID</w:t>
              </w:r>
            </w:hyperlink>
          </w:p>
        </w:tc>
      </w:tr>
      <w:tr w:rsidR="00512FC7" w:rsidRPr="00512FC7" w14:paraId="57FD0C26" w14:textId="77777777" w:rsidTr="00533FE7">
        <w:tc>
          <w:tcPr>
            <w:tcW w:w="828" w:type="dxa"/>
            <w:shd w:val="clear" w:color="auto" w:fill="auto"/>
          </w:tcPr>
          <w:p w14:paraId="5714571F" w14:textId="77777777" w:rsidR="00512FC7" w:rsidRPr="00512FC7" w:rsidRDefault="00512FC7" w:rsidP="00533FE7">
            <w:r w:rsidRPr="00512FC7">
              <w:t>447</w:t>
            </w:r>
          </w:p>
        </w:tc>
        <w:tc>
          <w:tcPr>
            <w:tcW w:w="2699" w:type="dxa"/>
            <w:shd w:val="clear" w:color="auto" w:fill="auto"/>
          </w:tcPr>
          <w:p w14:paraId="425F2AE3" w14:textId="77777777" w:rsidR="00512FC7" w:rsidRPr="00512FC7" w:rsidRDefault="00C411EF" w:rsidP="00533FE7">
            <w:hyperlink w:anchor="fld_PartyIDSource" w:history="1">
              <w:r w:rsidR="00512FC7" w:rsidRPr="00533FE7">
                <w:rPr>
                  <w:rStyle w:val="Hyperlink"/>
                  <w:rFonts w:ascii="Times New Roman" w:hAnsi="Times New Roman"/>
                  <w:sz w:val="20"/>
                </w:rPr>
                <w:t>PartyIDSource</w:t>
              </w:r>
            </w:hyperlink>
          </w:p>
        </w:tc>
      </w:tr>
      <w:tr w:rsidR="00DE5358" w:rsidRPr="00DE5358" w14:paraId="31EADA8A" w14:textId="77777777" w:rsidTr="00BD0927">
        <w:trPr>
          <w:del w:id="4808" w:author="Administrator" w:date="2011-08-18T10:26:00Z"/>
        </w:trPr>
        <w:tc>
          <w:tcPr>
            <w:tcW w:w="828" w:type="dxa"/>
            <w:shd w:val="clear" w:color="auto" w:fill="auto"/>
          </w:tcPr>
          <w:p w14:paraId="2BD91C22" w14:textId="77777777" w:rsidR="00DE5358" w:rsidRPr="00DE5358" w:rsidRDefault="00DE5358" w:rsidP="00DE5358">
            <w:pPr>
              <w:rPr>
                <w:del w:id="4809" w:author="Administrator" w:date="2011-08-18T10:26:00Z"/>
              </w:rPr>
            </w:pPr>
            <w:del w:id="4810" w:author="Administrator" w:date="2011-08-18T10:26:00Z">
              <w:r w:rsidRPr="00DE5358">
                <w:delText>1507</w:delText>
              </w:r>
            </w:del>
          </w:p>
        </w:tc>
        <w:tc>
          <w:tcPr>
            <w:tcW w:w="2699" w:type="dxa"/>
            <w:shd w:val="clear" w:color="auto" w:fill="auto"/>
          </w:tcPr>
          <w:p w14:paraId="4319053D" w14:textId="77777777" w:rsidR="00DE5358" w:rsidRPr="00DE5358" w:rsidRDefault="00DE5358" w:rsidP="00DE5358">
            <w:pPr>
              <w:rPr>
                <w:del w:id="4811" w:author="Administrator" w:date="2011-08-18T10:26:00Z"/>
              </w:rPr>
            </w:pPr>
            <w:del w:id="4812" w:author="Administrator" w:date="2011-08-18T10:26:00Z">
              <w:r>
                <w:fldChar w:fldCharType="begin"/>
              </w:r>
              <w:r>
                <w:delInstrText xml:space="preserve"> HYPERLINK  \l "fld_PartyListResponseType" </w:delInstrText>
              </w:r>
              <w:r>
                <w:fldChar w:fldCharType="separate"/>
              </w:r>
              <w:r w:rsidRPr="00BD0927">
                <w:rPr>
                  <w:rStyle w:val="Hyperlink"/>
                  <w:rFonts w:ascii="Times New Roman" w:hAnsi="Times New Roman"/>
                  <w:sz w:val="20"/>
                </w:rPr>
                <w:delText>PartyListResponseType</w:delText>
              </w:r>
              <w:r>
                <w:fldChar w:fldCharType="end"/>
              </w:r>
            </w:del>
          </w:p>
        </w:tc>
      </w:tr>
      <w:tr w:rsidR="00DE5358" w:rsidRPr="00DE5358" w14:paraId="5A6385D3" w14:textId="77777777" w:rsidTr="00BD0927">
        <w:trPr>
          <w:del w:id="4813" w:author="Administrator" w:date="2011-08-18T10:26:00Z"/>
        </w:trPr>
        <w:tc>
          <w:tcPr>
            <w:tcW w:w="828" w:type="dxa"/>
            <w:shd w:val="clear" w:color="auto" w:fill="auto"/>
          </w:tcPr>
          <w:p w14:paraId="19CEB0C2" w14:textId="77777777" w:rsidR="00DE5358" w:rsidRPr="00DE5358" w:rsidRDefault="00DE5358" w:rsidP="00DE5358">
            <w:pPr>
              <w:rPr>
                <w:del w:id="4814" w:author="Administrator" w:date="2011-08-18T10:26:00Z"/>
              </w:rPr>
            </w:pPr>
            <w:del w:id="4815" w:author="Administrator" w:date="2011-08-18T10:26:00Z">
              <w:r w:rsidRPr="00DE5358">
                <w:delText>1515</w:delText>
              </w:r>
            </w:del>
          </w:p>
        </w:tc>
        <w:tc>
          <w:tcPr>
            <w:tcW w:w="2699" w:type="dxa"/>
            <w:shd w:val="clear" w:color="auto" w:fill="auto"/>
          </w:tcPr>
          <w:p w14:paraId="295FC70A" w14:textId="77777777" w:rsidR="00DE5358" w:rsidRPr="00DE5358" w:rsidRDefault="00DE5358" w:rsidP="00DE5358">
            <w:pPr>
              <w:rPr>
                <w:del w:id="4816" w:author="Administrator" w:date="2011-08-18T10:26:00Z"/>
              </w:rPr>
            </w:pPr>
            <w:del w:id="4817" w:author="Administrator" w:date="2011-08-18T10:26:00Z">
              <w:r>
                <w:fldChar w:fldCharType="begin"/>
              </w:r>
              <w:r>
                <w:delInstrText xml:space="preserve"> HYPERLINK  \l "fld_PartyRelationship" </w:delInstrText>
              </w:r>
              <w:r>
                <w:fldChar w:fldCharType="separate"/>
              </w:r>
              <w:r w:rsidRPr="00BD0927">
                <w:rPr>
                  <w:rStyle w:val="Hyperlink"/>
                  <w:rFonts w:ascii="Times New Roman" w:hAnsi="Times New Roman"/>
                  <w:sz w:val="20"/>
                </w:rPr>
                <w:delText>PartyRelationship</w:delText>
              </w:r>
              <w:r>
                <w:fldChar w:fldCharType="end"/>
              </w:r>
            </w:del>
          </w:p>
        </w:tc>
      </w:tr>
      <w:tr w:rsidR="00512FC7" w:rsidRPr="00512FC7" w14:paraId="20758695" w14:textId="77777777" w:rsidTr="00533FE7">
        <w:tc>
          <w:tcPr>
            <w:tcW w:w="828" w:type="dxa"/>
            <w:shd w:val="clear" w:color="auto" w:fill="auto"/>
          </w:tcPr>
          <w:p w14:paraId="21C7E4CC" w14:textId="77777777" w:rsidR="00512FC7" w:rsidRPr="00512FC7" w:rsidRDefault="00512FC7" w:rsidP="00533FE7">
            <w:r w:rsidRPr="00512FC7">
              <w:t>452</w:t>
            </w:r>
          </w:p>
        </w:tc>
        <w:tc>
          <w:tcPr>
            <w:tcW w:w="2699" w:type="dxa"/>
            <w:shd w:val="clear" w:color="auto" w:fill="auto"/>
          </w:tcPr>
          <w:p w14:paraId="0CA13B88" w14:textId="77777777" w:rsidR="00512FC7" w:rsidRPr="00512FC7" w:rsidRDefault="00C411EF" w:rsidP="00533FE7">
            <w:hyperlink w:anchor="fld_PartyRole" w:history="1">
              <w:r w:rsidR="00512FC7" w:rsidRPr="00533FE7">
                <w:rPr>
                  <w:rStyle w:val="Hyperlink"/>
                  <w:rFonts w:ascii="Times New Roman" w:hAnsi="Times New Roman"/>
                  <w:sz w:val="20"/>
                </w:rPr>
                <w:t>PartyRole</w:t>
              </w:r>
            </w:hyperlink>
          </w:p>
        </w:tc>
      </w:tr>
      <w:tr w:rsidR="00512FC7" w:rsidRPr="00512FC7" w14:paraId="0982A651" w14:textId="77777777" w:rsidTr="00533FE7">
        <w:tc>
          <w:tcPr>
            <w:tcW w:w="828" w:type="dxa"/>
            <w:shd w:val="clear" w:color="auto" w:fill="auto"/>
          </w:tcPr>
          <w:p w14:paraId="57B8C21E" w14:textId="77777777" w:rsidR="00512FC7" w:rsidRPr="00512FC7" w:rsidRDefault="00512FC7" w:rsidP="00533FE7">
            <w:r w:rsidRPr="00512FC7">
              <w:t>523</w:t>
            </w:r>
          </w:p>
        </w:tc>
        <w:tc>
          <w:tcPr>
            <w:tcW w:w="2699" w:type="dxa"/>
            <w:shd w:val="clear" w:color="auto" w:fill="auto"/>
          </w:tcPr>
          <w:p w14:paraId="65FBD762" w14:textId="77777777" w:rsidR="00512FC7" w:rsidRPr="00512FC7" w:rsidRDefault="00C411EF" w:rsidP="00533FE7">
            <w:hyperlink w:anchor="fld_PartySubID" w:history="1">
              <w:r w:rsidR="00512FC7" w:rsidRPr="00533FE7">
                <w:rPr>
                  <w:rStyle w:val="Hyperlink"/>
                  <w:rFonts w:ascii="Times New Roman" w:hAnsi="Times New Roman"/>
                  <w:sz w:val="20"/>
                </w:rPr>
                <w:t>PartySubID</w:t>
              </w:r>
            </w:hyperlink>
          </w:p>
        </w:tc>
      </w:tr>
      <w:tr w:rsidR="00512FC7" w:rsidRPr="00512FC7" w14:paraId="3DC98F07" w14:textId="77777777" w:rsidTr="00533FE7">
        <w:tc>
          <w:tcPr>
            <w:tcW w:w="828" w:type="dxa"/>
            <w:shd w:val="clear" w:color="auto" w:fill="auto"/>
          </w:tcPr>
          <w:p w14:paraId="7433317D" w14:textId="77777777" w:rsidR="00512FC7" w:rsidRPr="00512FC7" w:rsidRDefault="00512FC7" w:rsidP="00533FE7">
            <w:r w:rsidRPr="00512FC7">
              <w:t>803</w:t>
            </w:r>
          </w:p>
        </w:tc>
        <w:tc>
          <w:tcPr>
            <w:tcW w:w="2699" w:type="dxa"/>
            <w:shd w:val="clear" w:color="auto" w:fill="auto"/>
          </w:tcPr>
          <w:p w14:paraId="6AFE6DDC" w14:textId="77777777" w:rsidR="00512FC7" w:rsidRPr="00512FC7" w:rsidRDefault="00C411EF" w:rsidP="00533FE7">
            <w:hyperlink w:anchor="fld_PartySubIDType" w:history="1">
              <w:r w:rsidR="00512FC7" w:rsidRPr="00533FE7">
                <w:rPr>
                  <w:rStyle w:val="Hyperlink"/>
                  <w:rFonts w:ascii="Times New Roman" w:hAnsi="Times New Roman"/>
                  <w:sz w:val="20"/>
                </w:rPr>
                <w:t>PartySubIDType</w:t>
              </w:r>
            </w:hyperlink>
          </w:p>
        </w:tc>
      </w:tr>
      <w:tr w:rsidR="00512FC7" w:rsidRPr="00512FC7" w14:paraId="33CBB597" w14:textId="77777777" w:rsidTr="00533FE7">
        <w:tc>
          <w:tcPr>
            <w:tcW w:w="828" w:type="dxa"/>
            <w:shd w:val="clear" w:color="auto" w:fill="auto"/>
          </w:tcPr>
          <w:p w14:paraId="7880CDFD" w14:textId="77777777" w:rsidR="00512FC7" w:rsidRPr="00512FC7" w:rsidRDefault="00512FC7" w:rsidP="00533FE7">
            <w:r w:rsidRPr="00512FC7">
              <w:t>554</w:t>
            </w:r>
          </w:p>
        </w:tc>
        <w:tc>
          <w:tcPr>
            <w:tcW w:w="2699" w:type="dxa"/>
            <w:shd w:val="clear" w:color="auto" w:fill="auto"/>
          </w:tcPr>
          <w:p w14:paraId="006B69EF" w14:textId="77777777" w:rsidR="00512FC7" w:rsidRPr="00512FC7" w:rsidRDefault="00C411EF" w:rsidP="00533FE7">
            <w:hyperlink w:anchor="fld_Password" w:history="1">
              <w:r w:rsidR="00512FC7" w:rsidRPr="00533FE7">
                <w:rPr>
                  <w:rStyle w:val="Hyperlink"/>
                  <w:rFonts w:ascii="Times New Roman" w:hAnsi="Times New Roman"/>
                  <w:sz w:val="20"/>
                </w:rPr>
                <w:t>Password</w:t>
              </w:r>
            </w:hyperlink>
          </w:p>
        </w:tc>
      </w:tr>
      <w:tr w:rsidR="00512FC7" w:rsidRPr="00512FC7" w14:paraId="3A7F4F82" w14:textId="77777777" w:rsidTr="00533FE7">
        <w:tc>
          <w:tcPr>
            <w:tcW w:w="828" w:type="dxa"/>
            <w:shd w:val="clear" w:color="auto" w:fill="auto"/>
          </w:tcPr>
          <w:p w14:paraId="29022B70" w14:textId="77777777" w:rsidR="00512FC7" w:rsidRPr="00512FC7" w:rsidRDefault="00512FC7" w:rsidP="00533FE7">
            <w:r w:rsidRPr="00512FC7">
              <w:t>504</w:t>
            </w:r>
          </w:p>
        </w:tc>
        <w:tc>
          <w:tcPr>
            <w:tcW w:w="2699" w:type="dxa"/>
            <w:shd w:val="clear" w:color="auto" w:fill="auto"/>
          </w:tcPr>
          <w:p w14:paraId="534934E6" w14:textId="77777777" w:rsidR="00512FC7" w:rsidRPr="00512FC7" w:rsidRDefault="00C411EF" w:rsidP="00533FE7">
            <w:hyperlink w:anchor="fld_PaymentDate" w:history="1">
              <w:r w:rsidR="00512FC7" w:rsidRPr="00533FE7">
                <w:rPr>
                  <w:rStyle w:val="Hyperlink"/>
                  <w:rFonts w:ascii="Times New Roman" w:hAnsi="Times New Roman"/>
                  <w:sz w:val="20"/>
                </w:rPr>
                <w:t>PaymentDate</w:t>
              </w:r>
            </w:hyperlink>
          </w:p>
        </w:tc>
      </w:tr>
      <w:tr w:rsidR="00512FC7" w:rsidRPr="00512FC7" w14:paraId="20DF284B" w14:textId="77777777" w:rsidTr="00533FE7">
        <w:tc>
          <w:tcPr>
            <w:tcW w:w="828" w:type="dxa"/>
            <w:shd w:val="clear" w:color="auto" w:fill="auto"/>
          </w:tcPr>
          <w:p w14:paraId="4119F842" w14:textId="77777777" w:rsidR="00512FC7" w:rsidRPr="00512FC7" w:rsidRDefault="00512FC7" w:rsidP="00533FE7">
            <w:r w:rsidRPr="00512FC7">
              <w:t>492</w:t>
            </w:r>
          </w:p>
        </w:tc>
        <w:tc>
          <w:tcPr>
            <w:tcW w:w="2699" w:type="dxa"/>
            <w:shd w:val="clear" w:color="auto" w:fill="auto"/>
          </w:tcPr>
          <w:p w14:paraId="1C55C123" w14:textId="77777777" w:rsidR="00512FC7" w:rsidRPr="00512FC7" w:rsidRDefault="00C411EF" w:rsidP="00533FE7">
            <w:hyperlink w:anchor="fld_PaymentMethod" w:history="1">
              <w:r w:rsidR="00512FC7" w:rsidRPr="00533FE7">
                <w:rPr>
                  <w:rStyle w:val="Hyperlink"/>
                  <w:rFonts w:ascii="Times New Roman" w:hAnsi="Times New Roman"/>
                  <w:sz w:val="20"/>
                </w:rPr>
                <w:t>PaymentMethod</w:t>
              </w:r>
            </w:hyperlink>
          </w:p>
        </w:tc>
      </w:tr>
      <w:tr w:rsidR="00512FC7" w:rsidRPr="00512FC7" w14:paraId="60A6C37B" w14:textId="77777777" w:rsidTr="00533FE7">
        <w:tc>
          <w:tcPr>
            <w:tcW w:w="828" w:type="dxa"/>
            <w:shd w:val="clear" w:color="auto" w:fill="auto"/>
          </w:tcPr>
          <w:p w14:paraId="2C199126" w14:textId="77777777" w:rsidR="00512FC7" w:rsidRPr="00512FC7" w:rsidRDefault="00512FC7" w:rsidP="00533FE7">
            <w:r w:rsidRPr="00512FC7">
              <w:t>476</w:t>
            </w:r>
          </w:p>
        </w:tc>
        <w:tc>
          <w:tcPr>
            <w:tcW w:w="2699" w:type="dxa"/>
            <w:shd w:val="clear" w:color="auto" w:fill="auto"/>
          </w:tcPr>
          <w:p w14:paraId="6BE238B7" w14:textId="77777777" w:rsidR="00512FC7" w:rsidRPr="00512FC7" w:rsidRDefault="00C411EF" w:rsidP="00533FE7">
            <w:hyperlink w:anchor="fld_PaymentRef" w:history="1">
              <w:r w:rsidR="00512FC7" w:rsidRPr="00533FE7">
                <w:rPr>
                  <w:rStyle w:val="Hyperlink"/>
                  <w:rFonts w:ascii="Times New Roman" w:hAnsi="Times New Roman"/>
                  <w:sz w:val="20"/>
                </w:rPr>
                <w:t>PaymentRef</w:t>
              </w:r>
            </w:hyperlink>
          </w:p>
        </w:tc>
      </w:tr>
      <w:tr w:rsidR="00512FC7" w:rsidRPr="00512FC7" w14:paraId="0CD631D1" w14:textId="77777777" w:rsidTr="00533FE7">
        <w:tc>
          <w:tcPr>
            <w:tcW w:w="828" w:type="dxa"/>
            <w:shd w:val="clear" w:color="auto" w:fill="auto"/>
          </w:tcPr>
          <w:p w14:paraId="78A64163" w14:textId="77777777" w:rsidR="00512FC7" w:rsidRPr="00512FC7" w:rsidRDefault="00512FC7" w:rsidP="00533FE7">
            <w:r w:rsidRPr="00512FC7">
              <w:t>505</w:t>
            </w:r>
          </w:p>
        </w:tc>
        <w:tc>
          <w:tcPr>
            <w:tcW w:w="2699" w:type="dxa"/>
            <w:shd w:val="clear" w:color="auto" w:fill="auto"/>
          </w:tcPr>
          <w:p w14:paraId="1D276EE6" w14:textId="77777777" w:rsidR="00512FC7" w:rsidRPr="00512FC7" w:rsidRDefault="00C411EF" w:rsidP="00533FE7">
            <w:hyperlink w:anchor="fld_PaymentRemitterID" w:history="1">
              <w:r w:rsidR="00512FC7" w:rsidRPr="00533FE7">
                <w:rPr>
                  <w:rStyle w:val="Hyperlink"/>
                  <w:rFonts w:ascii="Times New Roman" w:hAnsi="Times New Roman"/>
                  <w:sz w:val="20"/>
                </w:rPr>
                <w:t>PaymentRemitterID</w:t>
              </w:r>
            </w:hyperlink>
          </w:p>
        </w:tc>
      </w:tr>
      <w:tr w:rsidR="00512FC7" w:rsidRPr="00512FC7" w14:paraId="5C884E2D" w14:textId="77777777" w:rsidTr="00533FE7">
        <w:tc>
          <w:tcPr>
            <w:tcW w:w="828" w:type="dxa"/>
            <w:shd w:val="clear" w:color="auto" w:fill="auto"/>
          </w:tcPr>
          <w:p w14:paraId="1041E49D" w14:textId="77777777" w:rsidR="00512FC7" w:rsidRPr="00512FC7" w:rsidRDefault="00512FC7" w:rsidP="00533FE7">
            <w:r w:rsidRPr="00512FC7">
              <w:t>869</w:t>
            </w:r>
          </w:p>
        </w:tc>
        <w:tc>
          <w:tcPr>
            <w:tcW w:w="2699" w:type="dxa"/>
            <w:shd w:val="clear" w:color="auto" w:fill="auto"/>
          </w:tcPr>
          <w:p w14:paraId="4AEC0BAA" w14:textId="77777777" w:rsidR="00512FC7" w:rsidRPr="00512FC7" w:rsidRDefault="00C411EF" w:rsidP="00533FE7">
            <w:hyperlink w:anchor="fld_PctAtRisk" w:history="1">
              <w:r w:rsidR="00512FC7" w:rsidRPr="00533FE7">
                <w:rPr>
                  <w:rStyle w:val="Hyperlink"/>
                  <w:rFonts w:ascii="Times New Roman" w:hAnsi="Times New Roman"/>
                  <w:sz w:val="20"/>
                </w:rPr>
                <w:t>PctAtRisk</w:t>
              </w:r>
            </w:hyperlink>
          </w:p>
        </w:tc>
      </w:tr>
      <w:tr w:rsidR="00512FC7" w:rsidRPr="00512FC7" w14:paraId="22E2E4C7" w14:textId="77777777" w:rsidTr="00533FE7">
        <w:tc>
          <w:tcPr>
            <w:tcW w:w="828" w:type="dxa"/>
            <w:shd w:val="clear" w:color="auto" w:fill="auto"/>
          </w:tcPr>
          <w:p w14:paraId="742BF0E2" w14:textId="77777777" w:rsidR="00512FC7" w:rsidRPr="00512FC7" w:rsidRDefault="00512FC7" w:rsidP="00533FE7">
            <w:r w:rsidRPr="00512FC7">
              <w:t>839</w:t>
            </w:r>
          </w:p>
        </w:tc>
        <w:tc>
          <w:tcPr>
            <w:tcW w:w="2699" w:type="dxa"/>
            <w:shd w:val="clear" w:color="auto" w:fill="auto"/>
          </w:tcPr>
          <w:p w14:paraId="54C4F474" w14:textId="77777777" w:rsidR="00512FC7" w:rsidRPr="00512FC7" w:rsidRDefault="00C411EF" w:rsidP="00533FE7">
            <w:hyperlink w:anchor="fld_PeggedPrice" w:history="1">
              <w:r w:rsidR="00512FC7" w:rsidRPr="00533FE7">
                <w:rPr>
                  <w:rStyle w:val="Hyperlink"/>
                  <w:rFonts w:ascii="Times New Roman" w:hAnsi="Times New Roman"/>
                  <w:sz w:val="20"/>
                </w:rPr>
                <w:t>PeggedPrice</w:t>
              </w:r>
            </w:hyperlink>
          </w:p>
        </w:tc>
      </w:tr>
      <w:tr w:rsidR="00512FC7" w:rsidRPr="00512FC7" w14:paraId="768CC08D" w14:textId="77777777" w:rsidTr="00533FE7">
        <w:tc>
          <w:tcPr>
            <w:tcW w:w="828" w:type="dxa"/>
            <w:shd w:val="clear" w:color="auto" w:fill="auto"/>
          </w:tcPr>
          <w:p w14:paraId="756F6993" w14:textId="77777777" w:rsidR="00512FC7" w:rsidRPr="00512FC7" w:rsidRDefault="00512FC7" w:rsidP="00533FE7">
            <w:r w:rsidRPr="00512FC7">
              <w:t>1095</w:t>
            </w:r>
          </w:p>
        </w:tc>
        <w:tc>
          <w:tcPr>
            <w:tcW w:w="2699" w:type="dxa"/>
            <w:shd w:val="clear" w:color="auto" w:fill="auto"/>
          </w:tcPr>
          <w:p w14:paraId="4E3230F3" w14:textId="77777777" w:rsidR="00512FC7" w:rsidRPr="00512FC7" w:rsidRDefault="00C411EF" w:rsidP="00533FE7">
            <w:hyperlink w:anchor="fld_PeggedRefPrice" w:history="1">
              <w:r w:rsidR="00512FC7" w:rsidRPr="00533FE7">
                <w:rPr>
                  <w:rStyle w:val="Hyperlink"/>
                  <w:rFonts w:ascii="Times New Roman" w:hAnsi="Times New Roman"/>
                  <w:sz w:val="20"/>
                </w:rPr>
                <w:t>PeggedRefPrice</w:t>
              </w:r>
            </w:hyperlink>
          </w:p>
        </w:tc>
      </w:tr>
      <w:tr w:rsidR="00512FC7" w:rsidRPr="00512FC7" w14:paraId="13DA31D9" w14:textId="77777777" w:rsidTr="00533FE7">
        <w:tc>
          <w:tcPr>
            <w:tcW w:w="828" w:type="dxa"/>
            <w:shd w:val="clear" w:color="auto" w:fill="auto"/>
          </w:tcPr>
          <w:p w14:paraId="10C3DF1B" w14:textId="77777777" w:rsidR="00512FC7" w:rsidRPr="00512FC7" w:rsidRDefault="00512FC7" w:rsidP="00533FE7">
            <w:r w:rsidRPr="00512FC7">
              <w:t>837</w:t>
            </w:r>
          </w:p>
        </w:tc>
        <w:tc>
          <w:tcPr>
            <w:tcW w:w="2699" w:type="dxa"/>
            <w:shd w:val="clear" w:color="auto" w:fill="auto"/>
          </w:tcPr>
          <w:p w14:paraId="4552C847" w14:textId="77777777" w:rsidR="00512FC7" w:rsidRPr="00512FC7" w:rsidRDefault="00C411EF" w:rsidP="00533FE7">
            <w:hyperlink w:anchor="fld_PegLimitType" w:history="1">
              <w:r w:rsidR="00512FC7" w:rsidRPr="00533FE7">
                <w:rPr>
                  <w:rStyle w:val="Hyperlink"/>
                  <w:rFonts w:ascii="Times New Roman" w:hAnsi="Times New Roman"/>
                  <w:sz w:val="20"/>
                </w:rPr>
                <w:t>PegLimitType</w:t>
              </w:r>
            </w:hyperlink>
          </w:p>
        </w:tc>
      </w:tr>
      <w:tr w:rsidR="00512FC7" w:rsidRPr="00512FC7" w14:paraId="5CF398D0" w14:textId="77777777" w:rsidTr="00533FE7">
        <w:tc>
          <w:tcPr>
            <w:tcW w:w="828" w:type="dxa"/>
            <w:shd w:val="clear" w:color="auto" w:fill="auto"/>
          </w:tcPr>
          <w:p w14:paraId="34B71472" w14:textId="77777777" w:rsidR="00512FC7" w:rsidRPr="00512FC7" w:rsidRDefault="00512FC7" w:rsidP="00533FE7">
            <w:r w:rsidRPr="00512FC7">
              <w:t>835</w:t>
            </w:r>
          </w:p>
        </w:tc>
        <w:tc>
          <w:tcPr>
            <w:tcW w:w="2699" w:type="dxa"/>
            <w:shd w:val="clear" w:color="auto" w:fill="auto"/>
          </w:tcPr>
          <w:p w14:paraId="6E981F3F" w14:textId="77777777" w:rsidR="00512FC7" w:rsidRPr="00512FC7" w:rsidRDefault="00C411EF" w:rsidP="00533FE7">
            <w:hyperlink w:anchor="fld_PegMoveType" w:history="1">
              <w:r w:rsidR="00512FC7" w:rsidRPr="00533FE7">
                <w:rPr>
                  <w:rStyle w:val="Hyperlink"/>
                  <w:rFonts w:ascii="Times New Roman" w:hAnsi="Times New Roman"/>
                  <w:sz w:val="20"/>
                </w:rPr>
                <w:t>PegMoveType</w:t>
              </w:r>
            </w:hyperlink>
          </w:p>
        </w:tc>
      </w:tr>
      <w:tr w:rsidR="00512FC7" w:rsidRPr="00512FC7" w14:paraId="4C5B1822" w14:textId="77777777" w:rsidTr="00533FE7">
        <w:tc>
          <w:tcPr>
            <w:tcW w:w="828" w:type="dxa"/>
            <w:shd w:val="clear" w:color="auto" w:fill="auto"/>
          </w:tcPr>
          <w:p w14:paraId="083A572E" w14:textId="77777777" w:rsidR="00512FC7" w:rsidRPr="00512FC7" w:rsidRDefault="00512FC7" w:rsidP="00533FE7">
            <w:r w:rsidRPr="00512FC7">
              <w:t>836</w:t>
            </w:r>
          </w:p>
        </w:tc>
        <w:tc>
          <w:tcPr>
            <w:tcW w:w="2699" w:type="dxa"/>
            <w:shd w:val="clear" w:color="auto" w:fill="auto"/>
          </w:tcPr>
          <w:p w14:paraId="412F3D9A" w14:textId="77777777" w:rsidR="00512FC7" w:rsidRPr="00512FC7" w:rsidRDefault="00C411EF" w:rsidP="00533FE7">
            <w:hyperlink w:anchor="fld_PegOffsetType" w:history="1">
              <w:r w:rsidR="00512FC7" w:rsidRPr="00533FE7">
                <w:rPr>
                  <w:rStyle w:val="Hyperlink"/>
                  <w:rFonts w:ascii="Times New Roman" w:hAnsi="Times New Roman"/>
                  <w:sz w:val="20"/>
                </w:rPr>
                <w:t>PegOffsetType</w:t>
              </w:r>
            </w:hyperlink>
          </w:p>
        </w:tc>
      </w:tr>
      <w:tr w:rsidR="00512FC7" w:rsidRPr="00512FC7" w14:paraId="6CCA592C" w14:textId="77777777" w:rsidTr="00533FE7">
        <w:tc>
          <w:tcPr>
            <w:tcW w:w="828" w:type="dxa"/>
            <w:shd w:val="clear" w:color="auto" w:fill="auto"/>
          </w:tcPr>
          <w:p w14:paraId="5DB9AC5D" w14:textId="77777777" w:rsidR="00512FC7" w:rsidRPr="00512FC7" w:rsidRDefault="00512FC7" w:rsidP="00533FE7">
            <w:r w:rsidRPr="00512FC7">
              <w:t>211</w:t>
            </w:r>
          </w:p>
        </w:tc>
        <w:tc>
          <w:tcPr>
            <w:tcW w:w="2699" w:type="dxa"/>
            <w:shd w:val="clear" w:color="auto" w:fill="auto"/>
          </w:tcPr>
          <w:p w14:paraId="371647B9" w14:textId="77777777" w:rsidR="00512FC7" w:rsidRPr="00512FC7" w:rsidRDefault="00C411EF" w:rsidP="00533FE7">
            <w:hyperlink w:anchor="fld_PegOffsetValue" w:history="1">
              <w:r w:rsidR="00512FC7" w:rsidRPr="00533FE7">
                <w:rPr>
                  <w:rStyle w:val="Hyperlink"/>
                  <w:rFonts w:ascii="Times New Roman" w:hAnsi="Times New Roman"/>
                  <w:sz w:val="20"/>
                </w:rPr>
                <w:t>PegOffsetValue</w:t>
              </w:r>
            </w:hyperlink>
          </w:p>
        </w:tc>
      </w:tr>
      <w:tr w:rsidR="00512FC7" w:rsidRPr="00512FC7" w14:paraId="4D20F486" w14:textId="77777777" w:rsidTr="00533FE7">
        <w:tc>
          <w:tcPr>
            <w:tcW w:w="828" w:type="dxa"/>
            <w:shd w:val="clear" w:color="auto" w:fill="auto"/>
          </w:tcPr>
          <w:p w14:paraId="29CBEC70" w14:textId="77777777" w:rsidR="00512FC7" w:rsidRPr="00512FC7" w:rsidRDefault="00512FC7" w:rsidP="00533FE7">
            <w:r w:rsidRPr="00512FC7">
              <w:t>1094</w:t>
            </w:r>
          </w:p>
        </w:tc>
        <w:tc>
          <w:tcPr>
            <w:tcW w:w="2699" w:type="dxa"/>
            <w:shd w:val="clear" w:color="auto" w:fill="auto"/>
          </w:tcPr>
          <w:p w14:paraId="0F3A5D7B" w14:textId="77777777" w:rsidR="00512FC7" w:rsidRPr="00512FC7" w:rsidRDefault="00C411EF" w:rsidP="00533FE7">
            <w:hyperlink w:anchor="fld_PegPriceType" w:history="1">
              <w:r w:rsidR="00512FC7" w:rsidRPr="00533FE7">
                <w:rPr>
                  <w:rStyle w:val="Hyperlink"/>
                  <w:rFonts w:ascii="Times New Roman" w:hAnsi="Times New Roman"/>
                  <w:sz w:val="20"/>
                </w:rPr>
                <w:t>PegPriceType</w:t>
              </w:r>
            </w:hyperlink>
          </w:p>
        </w:tc>
      </w:tr>
      <w:tr w:rsidR="00512FC7" w:rsidRPr="00512FC7" w14:paraId="6A9804BF" w14:textId="77777777" w:rsidTr="00533FE7">
        <w:tc>
          <w:tcPr>
            <w:tcW w:w="828" w:type="dxa"/>
            <w:shd w:val="clear" w:color="auto" w:fill="auto"/>
          </w:tcPr>
          <w:p w14:paraId="0451A568" w14:textId="77777777" w:rsidR="00512FC7" w:rsidRPr="00512FC7" w:rsidRDefault="00512FC7" w:rsidP="00533FE7">
            <w:r w:rsidRPr="00512FC7">
              <w:t>838</w:t>
            </w:r>
          </w:p>
        </w:tc>
        <w:tc>
          <w:tcPr>
            <w:tcW w:w="2699" w:type="dxa"/>
            <w:shd w:val="clear" w:color="auto" w:fill="auto"/>
          </w:tcPr>
          <w:p w14:paraId="4B432966" w14:textId="77777777" w:rsidR="00512FC7" w:rsidRPr="00512FC7" w:rsidRDefault="00C411EF" w:rsidP="00533FE7">
            <w:hyperlink w:anchor="fld_PegRoundDirection" w:history="1">
              <w:r w:rsidR="00512FC7" w:rsidRPr="00533FE7">
                <w:rPr>
                  <w:rStyle w:val="Hyperlink"/>
                  <w:rFonts w:ascii="Times New Roman" w:hAnsi="Times New Roman"/>
                  <w:sz w:val="20"/>
                </w:rPr>
                <w:t>PegRoundDirection</w:t>
              </w:r>
            </w:hyperlink>
          </w:p>
        </w:tc>
      </w:tr>
      <w:tr w:rsidR="00512FC7" w:rsidRPr="00512FC7" w14:paraId="648A228E" w14:textId="77777777" w:rsidTr="00533FE7">
        <w:tc>
          <w:tcPr>
            <w:tcW w:w="828" w:type="dxa"/>
            <w:shd w:val="clear" w:color="auto" w:fill="auto"/>
          </w:tcPr>
          <w:p w14:paraId="64FAF34B" w14:textId="77777777" w:rsidR="00512FC7" w:rsidRPr="00512FC7" w:rsidRDefault="00512FC7" w:rsidP="00533FE7">
            <w:r w:rsidRPr="00512FC7">
              <w:t>840</w:t>
            </w:r>
          </w:p>
        </w:tc>
        <w:tc>
          <w:tcPr>
            <w:tcW w:w="2699" w:type="dxa"/>
            <w:shd w:val="clear" w:color="auto" w:fill="auto"/>
          </w:tcPr>
          <w:p w14:paraId="0A547145" w14:textId="77777777" w:rsidR="00512FC7" w:rsidRPr="00512FC7" w:rsidRDefault="00C411EF" w:rsidP="00533FE7">
            <w:hyperlink w:anchor="fld_PegScope" w:history="1">
              <w:r w:rsidR="00512FC7" w:rsidRPr="00533FE7">
                <w:rPr>
                  <w:rStyle w:val="Hyperlink"/>
                  <w:rFonts w:ascii="Times New Roman" w:hAnsi="Times New Roman"/>
                  <w:sz w:val="20"/>
                </w:rPr>
                <w:t>PegScope</w:t>
              </w:r>
            </w:hyperlink>
          </w:p>
        </w:tc>
      </w:tr>
      <w:tr w:rsidR="00512FC7" w:rsidRPr="00512FC7" w14:paraId="7FA7571E" w14:textId="77777777" w:rsidTr="00533FE7">
        <w:tc>
          <w:tcPr>
            <w:tcW w:w="828" w:type="dxa"/>
            <w:shd w:val="clear" w:color="auto" w:fill="auto"/>
          </w:tcPr>
          <w:p w14:paraId="225C8E29" w14:textId="77777777" w:rsidR="00512FC7" w:rsidRPr="00512FC7" w:rsidRDefault="00512FC7" w:rsidP="00533FE7">
            <w:r w:rsidRPr="00512FC7">
              <w:t>1099</w:t>
            </w:r>
          </w:p>
        </w:tc>
        <w:tc>
          <w:tcPr>
            <w:tcW w:w="2699" w:type="dxa"/>
            <w:shd w:val="clear" w:color="auto" w:fill="auto"/>
          </w:tcPr>
          <w:p w14:paraId="53C675F0" w14:textId="77777777" w:rsidR="00512FC7" w:rsidRPr="00512FC7" w:rsidRDefault="00C411EF" w:rsidP="00533FE7">
            <w:hyperlink w:anchor="fld_PegSecurityDesc" w:history="1">
              <w:r w:rsidR="00512FC7" w:rsidRPr="00533FE7">
                <w:rPr>
                  <w:rStyle w:val="Hyperlink"/>
                  <w:rFonts w:ascii="Times New Roman" w:hAnsi="Times New Roman"/>
                  <w:sz w:val="20"/>
                </w:rPr>
                <w:t>PegSecurityDesc</w:t>
              </w:r>
            </w:hyperlink>
          </w:p>
        </w:tc>
      </w:tr>
      <w:tr w:rsidR="00512FC7" w:rsidRPr="00512FC7" w14:paraId="5C975B44" w14:textId="77777777" w:rsidTr="00533FE7">
        <w:tc>
          <w:tcPr>
            <w:tcW w:w="828" w:type="dxa"/>
            <w:shd w:val="clear" w:color="auto" w:fill="auto"/>
          </w:tcPr>
          <w:p w14:paraId="51C61F6B" w14:textId="77777777" w:rsidR="00512FC7" w:rsidRPr="00512FC7" w:rsidRDefault="00512FC7" w:rsidP="00533FE7">
            <w:r w:rsidRPr="00512FC7">
              <w:t>1097</w:t>
            </w:r>
          </w:p>
        </w:tc>
        <w:tc>
          <w:tcPr>
            <w:tcW w:w="2699" w:type="dxa"/>
            <w:shd w:val="clear" w:color="auto" w:fill="auto"/>
          </w:tcPr>
          <w:p w14:paraId="38B04016" w14:textId="77777777" w:rsidR="00512FC7" w:rsidRPr="00512FC7" w:rsidRDefault="00C411EF" w:rsidP="00533FE7">
            <w:hyperlink w:anchor="fld_PegSecurityID" w:history="1">
              <w:r w:rsidR="00512FC7" w:rsidRPr="00533FE7">
                <w:rPr>
                  <w:rStyle w:val="Hyperlink"/>
                  <w:rFonts w:ascii="Times New Roman" w:hAnsi="Times New Roman"/>
                  <w:sz w:val="20"/>
                </w:rPr>
                <w:t>PegSecurityID</w:t>
              </w:r>
            </w:hyperlink>
          </w:p>
        </w:tc>
      </w:tr>
      <w:tr w:rsidR="00512FC7" w:rsidRPr="00512FC7" w14:paraId="0637742D" w14:textId="77777777" w:rsidTr="00533FE7">
        <w:tc>
          <w:tcPr>
            <w:tcW w:w="828" w:type="dxa"/>
            <w:shd w:val="clear" w:color="auto" w:fill="auto"/>
          </w:tcPr>
          <w:p w14:paraId="35952049" w14:textId="77777777" w:rsidR="00512FC7" w:rsidRPr="00512FC7" w:rsidRDefault="00512FC7" w:rsidP="00533FE7">
            <w:r w:rsidRPr="00512FC7">
              <w:t>1096</w:t>
            </w:r>
          </w:p>
        </w:tc>
        <w:tc>
          <w:tcPr>
            <w:tcW w:w="2699" w:type="dxa"/>
            <w:shd w:val="clear" w:color="auto" w:fill="auto"/>
          </w:tcPr>
          <w:p w14:paraId="35046F88" w14:textId="77777777" w:rsidR="00512FC7" w:rsidRPr="00512FC7" w:rsidRDefault="00C411EF" w:rsidP="00533FE7">
            <w:hyperlink w:anchor="fld_PegSecurityIDSource" w:history="1">
              <w:r w:rsidR="00512FC7" w:rsidRPr="00533FE7">
                <w:rPr>
                  <w:rStyle w:val="Hyperlink"/>
                  <w:rFonts w:ascii="Times New Roman" w:hAnsi="Times New Roman"/>
                  <w:sz w:val="20"/>
                </w:rPr>
                <w:t>PegSecurityIDSource</w:t>
              </w:r>
            </w:hyperlink>
          </w:p>
        </w:tc>
      </w:tr>
      <w:tr w:rsidR="00512FC7" w:rsidRPr="00512FC7" w14:paraId="12943445" w14:textId="77777777" w:rsidTr="00533FE7">
        <w:tc>
          <w:tcPr>
            <w:tcW w:w="828" w:type="dxa"/>
            <w:shd w:val="clear" w:color="auto" w:fill="auto"/>
          </w:tcPr>
          <w:p w14:paraId="18708591" w14:textId="77777777" w:rsidR="00512FC7" w:rsidRPr="00512FC7" w:rsidRDefault="00512FC7" w:rsidP="00533FE7">
            <w:r w:rsidRPr="00512FC7">
              <w:t>1098</w:t>
            </w:r>
          </w:p>
        </w:tc>
        <w:tc>
          <w:tcPr>
            <w:tcW w:w="2699" w:type="dxa"/>
            <w:shd w:val="clear" w:color="auto" w:fill="auto"/>
          </w:tcPr>
          <w:p w14:paraId="2FC0CD64" w14:textId="77777777" w:rsidR="00512FC7" w:rsidRPr="00512FC7" w:rsidRDefault="00C411EF" w:rsidP="00533FE7">
            <w:hyperlink w:anchor="fld_PegSymbol" w:history="1">
              <w:r w:rsidR="00512FC7" w:rsidRPr="00533FE7">
                <w:rPr>
                  <w:rStyle w:val="Hyperlink"/>
                  <w:rFonts w:ascii="Times New Roman" w:hAnsi="Times New Roman"/>
                  <w:sz w:val="20"/>
                </w:rPr>
                <w:t>PegSymbol</w:t>
              </w:r>
            </w:hyperlink>
          </w:p>
        </w:tc>
      </w:tr>
      <w:tr w:rsidR="00512FC7" w:rsidRPr="00512FC7" w14:paraId="3558E6A6" w14:textId="77777777" w:rsidTr="00533FE7">
        <w:tc>
          <w:tcPr>
            <w:tcW w:w="828" w:type="dxa"/>
            <w:shd w:val="clear" w:color="auto" w:fill="auto"/>
          </w:tcPr>
          <w:p w14:paraId="5AA604B8" w14:textId="77777777" w:rsidR="00512FC7" w:rsidRPr="00512FC7" w:rsidRDefault="00512FC7" w:rsidP="00533FE7">
            <w:r w:rsidRPr="00512FC7">
              <w:t>691</w:t>
            </w:r>
          </w:p>
        </w:tc>
        <w:tc>
          <w:tcPr>
            <w:tcW w:w="2699" w:type="dxa"/>
            <w:shd w:val="clear" w:color="auto" w:fill="auto"/>
          </w:tcPr>
          <w:p w14:paraId="2E0FF5E4" w14:textId="77777777" w:rsidR="00512FC7" w:rsidRPr="00512FC7" w:rsidRDefault="00C411EF" w:rsidP="00533FE7">
            <w:hyperlink w:anchor="fld_Pool" w:history="1">
              <w:r w:rsidR="00512FC7" w:rsidRPr="00533FE7">
                <w:rPr>
                  <w:rStyle w:val="Hyperlink"/>
                  <w:rFonts w:ascii="Times New Roman" w:hAnsi="Times New Roman"/>
                  <w:sz w:val="20"/>
                </w:rPr>
                <w:t>Pool</w:t>
              </w:r>
            </w:hyperlink>
          </w:p>
        </w:tc>
      </w:tr>
      <w:tr w:rsidR="00512FC7" w:rsidRPr="00512FC7" w14:paraId="47DF3BFF" w14:textId="77777777" w:rsidTr="00533FE7">
        <w:tc>
          <w:tcPr>
            <w:tcW w:w="828" w:type="dxa"/>
            <w:shd w:val="clear" w:color="auto" w:fill="auto"/>
          </w:tcPr>
          <w:p w14:paraId="2E953856" w14:textId="77777777" w:rsidR="00512FC7" w:rsidRPr="00512FC7" w:rsidRDefault="00512FC7" w:rsidP="00533FE7">
            <w:r w:rsidRPr="00512FC7">
              <w:t>708</w:t>
            </w:r>
          </w:p>
        </w:tc>
        <w:tc>
          <w:tcPr>
            <w:tcW w:w="2699" w:type="dxa"/>
            <w:shd w:val="clear" w:color="auto" w:fill="auto"/>
          </w:tcPr>
          <w:p w14:paraId="2D9F0067" w14:textId="77777777" w:rsidR="00512FC7" w:rsidRPr="00512FC7" w:rsidRDefault="00C411EF" w:rsidP="00533FE7">
            <w:hyperlink w:anchor="fld_PosAmt" w:history="1">
              <w:r w:rsidR="00512FC7" w:rsidRPr="00533FE7">
                <w:rPr>
                  <w:rStyle w:val="Hyperlink"/>
                  <w:rFonts w:ascii="Times New Roman" w:hAnsi="Times New Roman"/>
                  <w:sz w:val="20"/>
                </w:rPr>
                <w:t>PosAmt</w:t>
              </w:r>
            </w:hyperlink>
          </w:p>
        </w:tc>
      </w:tr>
      <w:tr w:rsidR="00512FC7" w:rsidRPr="00512FC7" w14:paraId="6067C5FF" w14:textId="77777777" w:rsidTr="00533FE7">
        <w:tc>
          <w:tcPr>
            <w:tcW w:w="828" w:type="dxa"/>
            <w:shd w:val="clear" w:color="auto" w:fill="auto"/>
          </w:tcPr>
          <w:p w14:paraId="5A0D718A" w14:textId="77777777" w:rsidR="00512FC7" w:rsidRPr="00512FC7" w:rsidRDefault="00512FC7" w:rsidP="00533FE7">
            <w:r w:rsidRPr="00512FC7">
              <w:t>707</w:t>
            </w:r>
          </w:p>
        </w:tc>
        <w:tc>
          <w:tcPr>
            <w:tcW w:w="2699" w:type="dxa"/>
            <w:shd w:val="clear" w:color="auto" w:fill="auto"/>
          </w:tcPr>
          <w:p w14:paraId="50C9950C" w14:textId="77777777" w:rsidR="00512FC7" w:rsidRPr="00512FC7" w:rsidRDefault="00C411EF" w:rsidP="00533FE7">
            <w:hyperlink w:anchor="fld_PosAmtType" w:history="1">
              <w:r w:rsidR="00512FC7" w:rsidRPr="00533FE7">
                <w:rPr>
                  <w:rStyle w:val="Hyperlink"/>
                  <w:rFonts w:ascii="Times New Roman" w:hAnsi="Times New Roman"/>
                  <w:sz w:val="20"/>
                </w:rPr>
                <w:t>PosAmtType</w:t>
              </w:r>
            </w:hyperlink>
          </w:p>
        </w:tc>
      </w:tr>
      <w:tr w:rsidR="00512FC7" w:rsidRPr="00512FC7" w14:paraId="2A17F45B" w14:textId="77777777" w:rsidTr="00533FE7">
        <w:tc>
          <w:tcPr>
            <w:tcW w:w="828" w:type="dxa"/>
            <w:shd w:val="clear" w:color="auto" w:fill="auto"/>
          </w:tcPr>
          <w:p w14:paraId="0823C346" w14:textId="77777777" w:rsidR="00512FC7" w:rsidRPr="00512FC7" w:rsidRDefault="00512FC7" w:rsidP="00533FE7">
            <w:r w:rsidRPr="00512FC7">
              <w:t>1055</w:t>
            </w:r>
          </w:p>
        </w:tc>
        <w:tc>
          <w:tcPr>
            <w:tcW w:w="2699" w:type="dxa"/>
            <w:shd w:val="clear" w:color="auto" w:fill="auto"/>
          </w:tcPr>
          <w:p w14:paraId="5F06FCAA" w14:textId="77777777" w:rsidR="00512FC7" w:rsidRPr="00512FC7" w:rsidRDefault="00C411EF" w:rsidP="00533FE7">
            <w:hyperlink w:anchor="fld_PositionCurrency" w:history="1">
              <w:r w:rsidR="00512FC7" w:rsidRPr="00533FE7">
                <w:rPr>
                  <w:rStyle w:val="Hyperlink"/>
                  <w:rFonts w:ascii="Times New Roman" w:hAnsi="Times New Roman"/>
                  <w:sz w:val="20"/>
                </w:rPr>
                <w:t>PositionCurrency</w:t>
              </w:r>
            </w:hyperlink>
          </w:p>
        </w:tc>
      </w:tr>
      <w:tr w:rsidR="00512FC7" w:rsidRPr="00512FC7" w14:paraId="5801E9E7" w14:textId="77777777" w:rsidTr="00533FE7">
        <w:tc>
          <w:tcPr>
            <w:tcW w:w="828" w:type="dxa"/>
            <w:shd w:val="clear" w:color="auto" w:fill="auto"/>
          </w:tcPr>
          <w:p w14:paraId="7405FE6E" w14:textId="77777777" w:rsidR="00512FC7" w:rsidRPr="00512FC7" w:rsidRDefault="00512FC7" w:rsidP="00533FE7">
            <w:r w:rsidRPr="00512FC7">
              <w:t>77</w:t>
            </w:r>
          </w:p>
        </w:tc>
        <w:tc>
          <w:tcPr>
            <w:tcW w:w="2699" w:type="dxa"/>
            <w:shd w:val="clear" w:color="auto" w:fill="auto"/>
          </w:tcPr>
          <w:p w14:paraId="24FEA4B8" w14:textId="77777777" w:rsidR="00512FC7" w:rsidRPr="00512FC7" w:rsidRDefault="00C411EF" w:rsidP="00533FE7">
            <w:hyperlink w:anchor="fld_PositionEffect" w:history="1">
              <w:r w:rsidR="00512FC7" w:rsidRPr="00533FE7">
                <w:rPr>
                  <w:rStyle w:val="Hyperlink"/>
                  <w:rFonts w:ascii="Times New Roman" w:hAnsi="Times New Roman"/>
                  <w:sz w:val="20"/>
                </w:rPr>
                <w:t>PositionEffect</w:t>
              </w:r>
            </w:hyperlink>
          </w:p>
        </w:tc>
      </w:tr>
      <w:tr w:rsidR="00512FC7" w:rsidRPr="00512FC7" w14:paraId="785DB960" w14:textId="77777777" w:rsidTr="00533FE7">
        <w:tc>
          <w:tcPr>
            <w:tcW w:w="828" w:type="dxa"/>
            <w:shd w:val="clear" w:color="auto" w:fill="auto"/>
          </w:tcPr>
          <w:p w14:paraId="5C77328F" w14:textId="77777777" w:rsidR="00512FC7" w:rsidRPr="00512FC7" w:rsidRDefault="00512FC7" w:rsidP="00533FE7">
            <w:r w:rsidRPr="00512FC7">
              <w:t>970</w:t>
            </w:r>
          </w:p>
        </w:tc>
        <w:tc>
          <w:tcPr>
            <w:tcW w:w="2699" w:type="dxa"/>
            <w:shd w:val="clear" w:color="auto" w:fill="auto"/>
          </w:tcPr>
          <w:p w14:paraId="63DB8A83" w14:textId="77777777" w:rsidR="00512FC7" w:rsidRPr="00512FC7" w:rsidRDefault="00C411EF" w:rsidP="00533FE7">
            <w:hyperlink w:anchor="fld_PositionLimit" w:history="1">
              <w:r w:rsidR="00512FC7" w:rsidRPr="00533FE7">
                <w:rPr>
                  <w:rStyle w:val="Hyperlink"/>
                  <w:rFonts w:ascii="Times New Roman" w:hAnsi="Times New Roman"/>
                  <w:sz w:val="20"/>
                </w:rPr>
                <w:t>PositionLimit</w:t>
              </w:r>
            </w:hyperlink>
          </w:p>
        </w:tc>
      </w:tr>
      <w:tr w:rsidR="00512FC7" w:rsidRPr="00512FC7" w14:paraId="0ADCFA41" w14:textId="77777777" w:rsidTr="00533FE7">
        <w:tc>
          <w:tcPr>
            <w:tcW w:w="828" w:type="dxa"/>
            <w:shd w:val="clear" w:color="auto" w:fill="auto"/>
          </w:tcPr>
          <w:p w14:paraId="3E9D8665" w14:textId="77777777" w:rsidR="00512FC7" w:rsidRPr="00512FC7" w:rsidRDefault="00512FC7" w:rsidP="00533FE7">
            <w:r w:rsidRPr="00512FC7">
              <w:t>712</w:t>
            </w:r>
          </w:p>
        </w:tc>
        <w:tc>
          <w:tcPr>
            <w:tcW w:w="2699" w:type="dxa"/>
            <w:shd w:val="clear" w:color="auto" w:fill="auto"/>
          </w:tcPr>
          <w:p w14:paraId="3C39A789" w14:textId="77777777" w:rsidR="00512FC7" w:rsidRPr="00512FC7" w:rsidRDefault="00C411EF" w:rsidP="00533FE7">
            <w:hyperlink w:anchor="fld_PosMaintAction" w:history="1">
              <w:r w:rsidR="00512FC7" w:rsidRPr="00533FE7">
                <w:rPr>
                  <w:rStyle w:val="Hyperlink"/>
                  <w:rFonts w:ascii="Times New Roman" w:hAnsi="Times New Roman"/>
                  <w:sz w:val="20"/>
                </w:rPr>
                <w:t>PosMaintAction</w:t>
              </w:r>
            </w:hyperlink>
          </w:p>
        </w:tc>
      </w:tr>
      <w:tr w:rsidR="00512FC7" w:rsidRPr="00512FC7" w14:paraId="4AE398F8" w14:textId="77777777" w:rsidTr="00533FE7">
        <w:tc>
          <w:tcPr>
            <w:tcW w:w="828" w:type="dxa"/>
            <w:shd w:val="clear" w:color="auto" w:fill="auto"/>
          </w:tcPr>
          <w:p w14:paraId="5A794E07" w14:textId="77777777" w:rsidR="00512FC7" w:rsidRPr="00512FC7" w:rsidRDefault="00512FC7" w:rsidP="00533FE7">
            <w:r w:rsidRPr="00512FC7">
              <w:t>723</w:t>
            </w:r>
          </w:p>
        </w:tc>
        <w:tc>
          <w:tcPr>
            <w:tcW w:w="2699" w:type="dxa"/>
            <w:shd w:val="clear" w:color="auto" w:fill="auto"/>
          </w:tcPr>
          <w:p w14:paraId="7AB34824" w14:textId="77777777" w:rsidR="00512FC7" w:rsidRPr="00512FC7" w:rsidRDefault="00C411EF" w:rsidP="00533FE7">
            <w:hyperlink w:anchor="fld_PosMaintResult" w:history="1">
              <w:r w:rsidR="00512FC7" w:rsidRPr="00533FE7">
                <w:rPr>
                  <w:rStyle w:val="Hyperlink"/>
                  <w:rFonts w:ascii="Times New Roman" w:hAnsi="Times New Roman"/>
                  <w:sz w:val="20"/>
                </w:rPr>
                <w:t>PosMaintResult</w:t>
              </w:r>
            </w:hyperlink>
          </w:p>
        </w:tc>
      </w:tr>
      <w:tr w:rsidR="00512FC7" w:rsidRPr="00512FC7" w14:paraId="561E8787" w14:textId="77777777" w:rsidTr="00533FE7">
        <w:tc>
          <w:tcPr>
            <w:tcW w:w="828" w:type="dxa"/>
            <w:shd w:val="clear" w:color="auto" w:fill="auto"/>
          </w:tcPr>
          <w:p w14:paraId="187040BB" w14:textId="77777777" w:rsidR="00512FC7" w:rsidRPr="00512FC7" w:rsidRDefault="00512FC7" w:rsidP="00533FE7">
            <w:r w:rsidRPr="00512FC7">
              <w:t>721</w:t>
            </w:r>
          </w:p>
        </w:tc>
        <w:tc>
          <w:tcPr>
            <w:tcW w:w="2699" w:type="dxa"/>
            <w:shd w:val="clear" w:color="auto" w:fill="auto"/>
          </w:tcPr>
          <w:p w14:paraId="25700939" w14:textId="77777777" w:rsidR="00512FC7" w:rsidRPr="00512FC7" w:rsidRDefault="00C411EF" w:rsidP="00533FE7">
            <w:hyperlink w:anchor="fld_PosMaintRptID" w:history="1">
              <w:r w:rsidR="00512FC7" w:rsidRPr="00533FE7">
                <w:rPr>
                  <w:rStyle w:val="Hyperlink"/>
                  <w:rFonts w:ascii="Times New Roman" w:hAnsi="Times New Roman"/>
                  <w:sz w:val="20"/>
                </w:rPr>
                <w:t>PosMaintRptID</w:t>
              </w:r>
            </w:hyperlink>
          </w:p>
        </w:tc>
      </w:tr>
      <w:tr w:rsidR="00512FC7" w:rsidRPr="00512FC7" w14:paraId="6E49AF5A" w14:textId="77777777" w:rsidTr="00533FE7">
        <w:tc>
          <w:tcPr>
            <w:tcW w:w="828" w:type="dxa"/>
            <w:shd w:val="clear" w:color="auto" w:fill="auto"/>
          </w:tcPr>
          <w:p w14:paraId="6C422C3E" w14:textId="77777777" w:rsidR="00512FC7" w:rsidRPr="00512FC7" w:rsidRDefault="00512FC7" w:rsidP="00533FE7">
            <w:r w:rsidRPr="00512FC7">
              <w:t>714</w:t>
            </w:r>
          </w:p>
        </w:tc>
        <w:tc>
          <w:tcPr>
            <w:tcW w:w="2699" w:type="dxa"/>
            <w:shd w:val="clear" w:color="auto" w:fill="auto"/>
          </w:tcPr>
          <w:p w14:paraId="41A83D6F" w14:textId="77777777" w:rsidR="00512FC7" w:rsidRPr="00512FC7" w:rsidRDefault="00C411EF" w:rsidP="00533FE7">
            <w:hyperlink w:anchor="fld_PosMaintRptRefID" w:history="1">
              <w:r w:rsidR="00512FC7" w:rsidRPr="00533FE7">
                <w:rPr>
                  <w:rStyle w:val="Hyperlink"/>
                  <w:rFonts w:ascii="Times New Roman" w:hAnsi="Times New Roman"/>
                  <w:sz w:val="20"/>
                </w:rPr>
                <w:t>PosMaintRptRefID</w:t>
              </w:r>
            </w:hyperlink>
          </w:p>
        </w:tc>
      </w:tr>
      <w:tr w:rsidR="00512FC7" w:rsidRPr="00512FC7" w14:paraId="60D4A0BD" w14:textId="77777777" w:rsidTr="00533FE7">
        <w:tc>
          <w:tcPr>
            <w:tcW w:w="828" w:type="dxa"/>
            <w:shd w:val="clear" w:color="auto" w:fill="auto"/>
          </w:tcPr>
          <w:p w14:paraId="1BD8FC58" w14:textId="77777777" w:rsidR="00512FC7" w:rsidRPr="00512FC7" w:rsidRDefault="00512FC7" w:rsidP="00533FE7">
            <w:r w:rsidRPr="00512FC7">
              <w:t>722</w:t>
            </w:r>
          </w:p>
        </w:tc>
        <w:tc>
          <w:tcPr>
            <w:tcW w:w="2699" w:type="dxa"/>
            <w:shd w:val="clear" w:color="auto" w:fill="auto"/>
          </w:tcPr>
          <w:p w14:paraId="6E557E21" w14:textId="77777777" w:rsidR="00512FC7" w:rsidRPr="00512FC7" w:rsidRDefault="00C411EF" w:rsidP="00533FE7">
            <w:hyperlink w:anchor="fld_PosMaintStatus" w:history="1">
              <w:r w:rsidR="00512FC7" w:rsidRPr="00533FE7">
                <w:rPr>
                  <w:rStyle w:val="Hyperlink"/>
                  <w:rFonts w:ascii="Times New Roman" w:hAnsi="Times New Roman"/>
                  <w:sz w:val="20"/>
                </w:rPr>
                <w:t>PosMaintStatus</w:t>
              </w:r>
            </w:hyperlink>
          </w:p>
        </w:tc>
      </w:tr>
      <w:tr w:rsidR="00512FC7" w:rsidRPr="00512FC7" w14:paraId="5ADCE0DF" w14:textId="77777777" w:rsidTr="00533FE7">
        <w:tc>
          <w:tcPr>
            <w:tcW w:w="828" w:type="dxa"/>
            <w:shd w:val="clear" w:color="auto" w:fill="auto"/>
          </w:tcPr>
          <w:p w14:paraId="58274A1A" w14:textId="77777777" w:rsidR="00512FC7" w:rsidRPr="00512FC7" w:rsidRDefault="00512FC7" w:rsidP="00533FE7">
            <w:r w:rsidRPr="00512FC7">
              <w:t>706</w:t>
            </w:r>
          </w:p>
        </w:tc>
        <w:tc>
          <w:tcPr>
            <w:tcW w:w="2699" w:type="dxa"/>
            <w:shd w:val="clear" w:color="auto" w:fill="auto"/>
          </w:tcPr>
          <w:p w14:paraId="7652A04F" w14:textId="77777777" w:rsidR="00512FC7" w:rsidRPr="00512FC7" w:rsidRDefault="00C411EF" w:rsidP="00533FE7">
            <w:hyperlink w:anchor="fld_PosQtyStatus" w:history="1">
              <w:r w:rsidR="00512FC7" w:rsidRPr="00533FE7">
                <w:rPr>
                  <w:rStyle w:val="Hyperlink"/>
                  <w:rFonts w:ascii="Times New Roman" w:hAnsi="Times New Roman"/>
                  <w:sz w:val="20"/>
                </w:rPr>
                <w:t>PosQtyStatus</w:t>
              </w:r>
            </w:hyperlink>
          </w:p>
        </w:tc>
      </w:tr>
      <w:tr w:rsidR="00512FC7" w:rsidRPr="00512FC7" w14:paraId="3669D464" w14:textId="77777777" w:rsidTr="00533FE7">
        <w:tc>
          <w:tcPr>
            <w:tcW w:w="828" w:type="dxa"/>
            <w:shd w:val="clear" w:color="auto" w:fill="auto"/>
          </w:tcPr>
          <w:p w14:paraId="66ABB3AF" w14:textId="77777777" w:rsidR="00512FC7" w:rsidRPr="00512FC7" w:rsidRDefault="00512FC7" w:rsidP="00533FE7">
            <w:r w:rsidRPr="00512FC7">
              <w:t>710</w:t>
            </w:r>
          </w:p>
        </w:tc>
        <w:tc>
          <w:tcPr>
            <w:tcW w:w="2699" w:type="dxa"/>
            <w:shd w:val="clear" w:color="auto" w:fill="auto"/>
          </w:tcPr>
          <w:p w14:paraId="64193742" w14:textId="77777777" w:rsidR="00512FC7" w:rsidRPr="00512FC7" w:rsidRDefault="00C411EF" w:rsidP="00533FE7">
            <w:hyperlink w:anchor="fld_PosReqID" w:history="1">
              <w:r w:rsidR="00512FC7" w:rsidRPr="00533FE7">
                <w:rPr>
                  <w:rStyle w:val="Hyperlink"/>
                  <w:rFonts w:ascii="Times New Roman" w:hAnsi="Times New Roman"/>
                  <w:sz w:val="20"/>
                </w:rPr>
                <w:t>PosReqID</w:t>
              </w:r>
            </w:hyperlink>
          </w:p>
        </w:tc>
      </w:tr>
      <w:tr w:rsidR="00512FC7" w:rsidRPr="00512FC7" w14:paraId="5C976A4C" w14:textId="77777777" w:rsidTr="00533FE7">
        <w:tc>
          <w:tcPr>
            <w:tcW w:w="828" w:type="dxa"/>
            <w:shd w:val="clear" w:color="auto" w:fill="auto"/>
          </w:tcPr>
          <w:p w14:paraId="1505CC02" w14:textId="77777777" w:rsidR="00512FC7" w:rsidRPr="00512FC7" w:rsidRDefault="00512FC7" w:rsidP="00533FE7">
            <w:r w:rsidRPr="00512FC7">
              <w:t>728</w:t>
            </w:r>
          </w:p>
        </w:tc>
        <w:tc>
          <w:tcPr>
            <w:tcW w:w="2699" w:type="dxa"/>
            <w:shd w:val="clear" w:color="auto" w:fill="auto"/>
          </w:tcPr>
          <w:p w14:paraId="1A702DBD" w14:textId="77777777" w:rsidR="00512FC7" w:rsidRPr="00512FC7" w:rsidRDefault="00C411EF" w:rsidP="00533FE7">
            <w:hyperlink w:anchor="fld_PosReqResult" w:history="1">
              <w:r w:rsidR="00512FC7" w:rsidRPr="00533FE7">
                <w:rPr>
                  <w:rStyle w:val="Hyperlink"/>
                  <w:rFonts w:ascii="Times New Roman" w:hAnsi="Times New Roman"/>
                  <w:sz w:val="20"/>
                </w:rPr>
                <w:t>PosReqResult</w:t>
              </w:r>
            </w:hyperlink>
          </w:p>
        </w:tc>
      </w:tr>
      <w:tr w:rsidR="00512FC7" w:rsidRPr="00512FC7" w14:paraId="60B91D7F" w14:textId="77777777" w:rsidTr="00533FE7">
        <w:tc>
          <w:tcPr>
            <w:tcW w:w="828" w:type="dxa"/>
            <w:shd w:val="clear" w:color="auto" w:fill="auto"/>
          </w:tcPr>
          <w:p w14:paraId="37D5E01E" w14:textId="77777777" w:rsidR="00512FC7" w:rsidRPr="00512FC7" w:rsidRDefault="00512FC7" w:rsidP="00533FE7">
            <w:r w:rsidRPr="00512FC7">
              <w:t>729</w:t>
            </w:r>
          </w:p>
        </w:tc>
        <w:tc>
          <w:tcPr>
            <w:tcW w:w="2699" w:type="dxa"/>
            <w:shd w:val="clear" w:color="auto" w:fill="auto"/>
          </w:tcPr>
          <w:p w14:paraId="2303B811" w14:textId="77777777" w:rsidR="00512FC7" w:rsidRPr="00512FC7" w:rsidRDefault="00C411EF" w:rsidP="00533FE7">
            <w:hyperlink w:anchor="fld_PosReqStatus" w:history="1">
              <w:r w:rsidR="00512FC7" w:rsidRPr="00533FE7">
                <w:rPr>
                  <w:rStyle w:val="Hyperlink"/>
                  <w:rFonts w:ascii="Times New Roman" w:hAnsi="Times New Roman"/>
                  <w:sz w:val="20"/>
                </w:rPr>
                <w:t>PosReqStatus</w:t>
              </w:r>
            </w:hyperlink>
          </w:p>
        </w:tc>
      </w:tr>
      <w:tr w:rsidR="00512FC7" w:rsidRPr="00512FC7" w14:paraId="282A99AE" w14:textId="77777777" w:rsidTr="00533FE7">
        <w:tc>
          <w:tcPr>
            <w:tcW w:w="828" w:type="dxa"/>
            <w:shd w:val="clear" w:color="auto" w:fill="auto"/>
          </w:tcPr>
          <w:p w14:paraId="38AD6941" w14:textId="77777777" w:rsidR="00512FC7" w:rsidRPr="00512FC7" w:rsidRDefault="00512FC7" w:rsidP="00533FE7">
            <w:r w:rsidRPr="00512FC7">
              <w:t>724</w:t>
            </w:r>
          </w:p>
        </w:tc>
        <w:tc>
          <w:tcPr>
            <w:tcW w:w="2699" w:type="dxa"/>
            <w:shd w:val="clear" w:color="auto" w:fill="auto"/>
          </w:tcPr>
          <w:p w14:paraId="6FABAD77" w14:textId="77777777" w:rsidR="00512FC7" w:rsidRPr="00512FC7" w:rsidRDefault="00C411EF" w:rsidP="00533FE7">
            <w:hyperlink w:anchor="fld_PosReqType" w:history="1">
              <w:r w:rsidR="00512FC7" w:rsidRPr="00533FE7">
                <w:rPr>
                  <w:rStyle w:val="Hyperlink"/>
                  <w:rFonts w:ascii="Times New Roman" w:hAnsi="Times New Roman"/>
                  <w:sz w:val="20"/>
                </w:rPr>
                <w:t>PosReqType</w:t>
              </w:r>
            </w:hyperlink>
          </w:p>
        </w:tc>
      </w:tr>
      <w:tr w:rsidR="00512FC7" w:rsidRPr="00512FC7" w14:paraId="3BC06762" w14:textId="77777777" w:rsidTr="00533FE7">
        <w:tc>
          <w:tcPr>
            <w:tcW w:w="828" w:type="dxa"/>
            <w:shd w:val="clear" w:color="auto" w:fill="auto"/>
          </w:tcPr>
          <w:p w14:paraId="05566DF9" w14:textId="77777777" w:rsidR="00512FC7" w:rsidRPr="00512FC7" w:rsidRDefault="00512FC7" w:rsidP="00533FE7">
            <w:r w:rsidRPr="00512FC7">
              <w:t>43</w:t>
            </w:r>
          </w:p>
        </w:tc>
        <w:tc>
          <w:tcPr>
            <w:tcW w:w="2699" w:type="dxa"/>
            <w:shd w:val="clear" w:color="auto" w:fill="auto"/>
          </w:tcPr>
          <w:p w14:paraId="5FC5A10D" w14:textId="77777777" w:rsidR="00512FC7" w:rsidRPr="00512FC7" w:rsidRDefault="00C411EF" w:rsidP="00533FE7">
            <w:hyperlink w:anchor="fld_PossDupFlag" w:history="1">
              <w:r w:rsidR="00512FC7" w:rsidRPr="00533FE7">
                <w:rPr>
                  <w:rStyle w:val="Hyperlink"/>
                  <w:rFonts w:ascii="Times New Roman" w:hAnsi="Times New Roman"/>
                  <w:sz w:val="20"/>
                </w:rPr>
                <w:t>PossDupFlag</w:t>
              </w:r>
            </w:hyperlink>
          </w:p>
        </w:tc>
      </w:tr>
      <w:tr w:rsidR="00512FC7" w:rsidRPr="00512FC7" w14:paraId="3CBBDC1D" w14:textId="77777777" w:rsidTr="00533FE7">
        <w:tc>
          <w:tcPr>
            <w:tcW w:w="828" w:type="dxa"/>
            <w:shd w:val="clear" w:color="auto" w:fill="auto"/>
          </w:tcPr>
          <w:p w14:paraId="5F4AF783" w14:textId="77777777" w:rsidR="00512FC7" w:rsidRPr="00512FC7" w:rsidRDefault="00512FC7" w:rsidP="00533FE7">
            <w:r w:rsidRPr="00512FC7">
              <w:t>97</w:t>
            </w:r>
          </w:p>
        </w:tc>
        <w:tc>
          <w:tcPr>
            <w:tcW w:w="2699" w:type="dxa"/>
            <w:shd w:val="clear" w:color="auto" w:fill="auto"/>
          </w:tcPr>
          <w:p w14:paraId="5A063F6B" w14:textId="77777777" w:rsidR="00512FC7" w:rsidRPr="00512FC7" w:rsidRDefault="00C411EF" w:rsidP="00533FE7">
            <w:hyperlink w:anchor="fld_PossResend" w:history="1">
              <w:r w:rsidR="00512FC7" w:rsidRPr="00533FE7">
                <w:rPr>
                  <w:rStyle w:val="Hyperlink"/>
                  <w:rFonts w:ascii="Times New Roman" w:hAnsi="Times New Roman"/>
                  <w:sz w:val="20"/>
                </w:rPr>
                <w:t>PossResend</w:t>
              </w:r>
            </w:hyperlink>
          </w:p>
        </w:tc>
      </w:tr>
      <w:tr w:rsidR="00512FC7" w:rsidRPr="00512FC7" w14:paraId="0F71F4C9" w14:textId="77777777" w:rsidTr="00533FE7">
        <w:tc>
          <w:tcPr>
            <w:tcW w:w="828" w:type="dxa"/>
            <w:shd w:val="clear" w:color="auto" w:fill="auto"/>
          </w:tcPr>
          <w:p w14:paraId="0DF82220" w14:textId="77777777" w:rsidR="00512FC7" w:rsidRPr="00512FC7" w:rsidRDefault="00512FC7" w:rsidP="00533FE7">
            <w:r w:rsidRPr="00512FC7">
              <w:t>709</w:t>
            </w:r>
          </w:p>
        </w:tc>
        <w:tc>
          <w:tcPr>
            <w:tcW w:w="2699" w:type="dxa"/>
            <w:shd w:val="clear" w:color="auto" w:fill="auto"/>
          </w:tcPr>
          <w:p w14:paraId="0341D416" w14:textId="77777777" w:rsidR="00512FC7" w:rsidRPr="00512FC7" w:rsidRDefault="00C411EF" w:rsidP="00533FE7">
            <w:hyperlink w:anchor="fld_PosTransType" w:history="1">
              <w:r w:rsidR="00512FC7" w:rsidRPr="00533FE7">
                <w:rPr>
                  <w:rStyle w:val="Hyperlink"/>
                  <w:rFonts w:ascii="Times New Roman" w:hAnsi="Times New Roman"/>
                  <w:sz w:val="20"/>
                </w:rPr>
                <w:t>PosTransType</w:t>
              </w:r>
            </w:hyperlink>
          </w:p>
        </w:tc>
      </w:tr>
      <w:tr w:rsidR="00512FC7" w:rsidRPr="00512FC7" w14:paraId="2F0A1D80" w14:textId="77777777" w:rsidTr="00533FE7">
        <w:tc>
          <w:tcPr>
            <w:tcW w:w="828" w:type="dxa"/>
            <w:shd w:val="clear" w:color="auto" w:fill="auto"/>
          </w:tcPr>
          <w:p w14:paraId="21C87D9E" w14:textId="77777777" w:rsidR="00512FC7" w:rsidRPr="00512FC7" w:rsidRDefault="00512FC7" w:rsidP="00533FE7">
            <w:r w:rsidRPr="00512FC7">
              <w:t>703</w:t>
            </w:r>
          </w:p>
        </w:tc>
        <w:tc>
          <w:tcPr>
            <w:tcW w:w="2699" w:type="dxa"/>
            <w:shd w:val="clear" w:color="auto" w:fill="auto"/>
          </w:tcPr>
          <w:p w14:paraId="2387E287" w14:textId="77777777" w:rsidR="00512FC7" w:rsidRPr="00512FC7" w:rsidRDefault="00C411EF" w:rsidP="00533FE7">
            <w:hyperlink w:anchor="fld_PosType" w:history="1">
              <w:r w:rsidR="00512FC7" w:rsidRPr="00533FE7">
                <w:rPr>
                  <w:rStyle w:val="Hyperlink"/>
                  <w:rFonts w:ascii="Times New Roman" w:hAnsi="Times New Roman"/>
                  <w:sz w:val="20"/>
                </w:rPr>
                <w:t>PosType</w:t>
              </w:r>
            </w:hyperlink>
          </w:p>
        </w:tc>
      </w:tr>
      <w:tr w:rsidR="00512FC7" w:rsidRPr="00512FC7" w14:paraId="751E06F8" w14:textId="77777777" w:rsidTr="00533FE7">
        <w:tc>
          <w:tcPr>
            <w:tcW w:w="828" w:type="dxa"/>
            <w:shd w:val="clear" w:color="auto" w:fill="auto"/>
          </w:tcPr>
          <w:p w14:paraId="321A83C7" w14:textId="77777777" w:rsidR="00512FC7" w:rsidRPr="00512FC7" w:rsidRDefault="00512FC7" w:rsidP="00533FE7">
            <w:r w:rsidRPr="00512FC7">
              <w:t>591</w:t>
            </w:r>
          </w:p>
        </w:tc>
        <w:tc>
          <w:tcPr>
            <w:tcW w:w="2699" w:type="dxa"/>
            <w:shd w:val="clear" w:color="auto" w:fill="auto"/>
          </w:tcPr>
          <w:p w14:paraId="3E3E3FB0" w14:textId="77777777" w:rsidR="00512FC7" w:rsidRPr="00512FC7" w:rsidRDefault="00C411EF" w:rsidP="00533FE7">
            <w:hyperlink w:anchor="fld_PreallocMethod" w:history="1">
              <w:r w:rsidR="00512FC7" w:rsidRPr="00533FE7">
                <w:rPr>
                  <w:rStyle w:val="Hyperlink"/>
                  <w:rFonts w:ascii="Times New Roman" w:hAnsi="Times New Roman"/>
                  <w:sz w:val="20"/>
                </w:rPr>
                <w:t>PreallocMethod</w:t>
              </w:r>
            </w:hyperlink>
          </w:p>
        </w:tc>
      </w:tr>
      <w:tr w:rsidR="00512FC7" w:rsidRPr="00512FC7" w14:paraId="7287F85A" w14:textId="77777777" w:rsidTr="00533FE7">
        <w:tc>
          <w:tcPr>
            <w:tcW w:w="828" w:type="dxa"/>
            <w:shd w:val="clear" w:color="auto" w:fill="auto"/>
          </w:tcPr>
          <w:p w14:paraId="1BFE559A" w14:textId="77777777" w:rsidR="00512FC7" w:rsidRPr="00512FC7" w:rsidRDefault="00512FC7" w:rsidP="00533FE7">
            <w:r w:rsidRPr="00512FC7">
              <w:t>1091</w:t>
            </w:r>
          </w:p>
        </w:tc>
        <w:tc>
          <w:tcPr>
            <w:tcW w:w="2699" w:type="dxa"/>
            <w:shd w:val="clear" w:color="auto" w:fill="auto"/>
          </w:tcPr>
          <w:p w14:paraId="0726B204" w14:textId="77777777" w:rsidR="00512FC7" w:rsidRPr="00512FC7" w:rsidRDefault="00C411EF" w:rsidP="00533FE7">
            <w:hyperlink w:anchor="fld_PreTradeAnonymity" w:history="1">
              <w:r w:rsidR="00512FC7" w:rsidRPr="00533FE7">
                <w:rPr>
                  <w:rStyle w:val="Hyperlink"/>
                  <w:rFonts w:ascii="Times New Roman" w:hAnsi="Times New Roman"/>
                  <w:sz w:val="20"/>
                </w:rPr>
                <w:t>PreTradeAnonymity</w:t>
              </w:r>
            </w:hyperlink>
          </w:p>
        </w:tc>
      </w:tr>
      <w:tr w:rsidR="00512FC7" w:rsidRPr="00512FC7" w14:paraId="3895D1F9" w14:textId="77777777" w:rsidTr="00533FE7">
        <w:tc>
          <w:tcPr>
            <w:tcW w:w="828" w:type="dxa"/>
            <w:shd w:val="clear" w:color="auto" w:fill="auto"/>
          </w:tcPr>
          <w:p w14:paraId="654F77AC" w14:textId="77777777" w:rsidR="00512FC7" w:rsidRPr="00512FC7" w:rsidRDefault="00512FC7" w:rsidP="00533FE7">
            <w:r w:rsidRPr="00512FC7">
              <w:t>140</w:t>
            </w:r>
          </w:p>
        </w:tc>
        <w:tc>
          <w:tcPr>
            <w:tcW w:w="2699" w:type="dxa"/>
            <w:shd w:val="clear" w:color="auto" w:fill="auto"/>
          </w:tcPr>
          <w:p w14:paraId="34AEFFBD" w14:textId="77777777" w:rsidR="00512FC7" w:rsidRPr="00512FC7" w:rsidRDefault="00C411EF" w:rsidP="00533FE7">
            <w:hyperlink w:anchor="fld_PrevClosePx" w:history="1">
              <w:r w:rsidR="00512FC7" w:rsidRPr="00533FE7">
                <w:rPr>
                  <w:rStyle w:val="Hyperlink"/>
                  <w:rFonts w:ascii="Times New Roman" w:hAnsi="Times New Roman"/>
                  <w:sz w:val="20"/>
                </w:rPr>
                <w:t>PrevClosePx</w:t>
              </w:r>
            </w:hyperlink>
          </w:p>
        </w:tc>
      </w:tr>
      <w:tr w:rsidR="00512FC7" w:rsidRPr="00512FC7" w14:paraId="6E8C9FCA" w14:textId="77777777" w:rsidTr="00533FE7">
        <w:tc>
          <w:tcPr>
            <w:tcW w:w="828" w:type="dxa"/>
            <w:shd w:val="clear" w:color="auto" w:fill="auto"/>
          </w:tcPr>
          <w:p w14:paraId="66A50EE7" w14:textId="77777777" w:rsidR="00512FC7" w:rsidRPr="00512FC7" w:rsidRDefault="00512FC7" w:rsidP="00533FE7">
            <w:r w:rsidRPr="00512FC7">
              <w:t>570</w:t>
            </w:r>
          </w:p>
        </w:tc>
        <w:tc>
          <w:tcPr>
            <w:tcW w:w="2699" w:type="dxa"/>
            <w:shd w:val="clear" w:color="auto" w:fill="auto"/>
          </w:tcPr>
          <w:p w14:paraId="65399EC4" w14:textId="77777777" w:rsidR="00512FC7" w:rsidRPr="00512FC7" w:rsidRDefault="00C411EF" w:rsidP="00533FE7">
            <w:hyperlink w:anchor="fld_PreviouslyReported" w:history="1">
              <w:r w:rsidR="00512FC7" w:rsidRPr="00533FE7">
                <w:rPr>
                  <w:rStyle w:val="Hyperlink"/>
                  <w:rFonts w:ascii="Times New Roman" w:hAnsi="Times New Roman"/>
                  <w:sz w:val="20"/>
                </w:rPr>
                <w:t>PreviouslyReported</w:t>
              </w:r>
            </w:hyperlink>
          </w:p>
        </w:tc>
      </w:tr>
      <w:tr w:rsidR="00512FC7" w:rsidRPr="00512FC7" w14:paraId="163910D8" w14:textId="77777777" w:rsidTr="00533FE7">
        <w:tc>
          <w:tcPr>
            <w:tcW w:w="828" w:type="dxa"/>
            <w:shd w:val="clear" w:color="auto" w:fill="auto"/>
          </w:tcPr>
          <w:p w14:paraId="23DAF960" w14:textId="77777777" w:rsidR="00512FC7" w:rsidRPr="00512FC7" w:rsidRDefault="00512FC7" w:rsidP="00533FE7">
            <w:r w:rsidRPr="00512FC7">
              <w:t>44</w:t>
            </w:r>
          </w:p>
        </w:tc>
        <w:tc>
          <w:tcPr>
            <w:tcW w:w="2699" w:type="dxa"/>
            <w:shd w:val="clear" w:color="auto" w:fill="auto"/>
          </w:tcPr>
          <w:p w14:paraId="229DAE6B" w14:textId="77777777" w:rsidR="00512FC7" w:rsidRPr="00512FC7" w:rsidRDefault="00C411EF" w:rsidP="00533FE7">
            <w:hyperlink w:anchor="fld_Price" w:history="1">
              <w:r w:rsidR="00512FC7" w:rsidRPr="00533FE7">
                <w:rPr>
                  <w:rStyle w:val="Hyperlink"/>
                  <w:rFonts w:ascii="Times New Roman" w:hAnsi="Times New Roman"/>
                  <w:sz w:val="20"/>
                </w:rPr>
                <w:t>Price</w:t>
              </w:r>
            </w:hyperlink>
          </w:p>
        </w:tc>
      </w:tr>
      <w:tr w:rsidR="00512FC7" w:rsidRPr="00512FC7" w14:paraId="6C4E01DD" w14:textId="77777777" w:rsidTr="00533FE7">
        <w:tc>
          <w:tcPr>
            <w:tcW w:w="828" w:type="dxa"/>
            <w:shd w:val="clear" w:color="auto" w:fill="auto"/>
          </w:tcPr>
          <w:p w14:paraId="2647FD5F" w14:textId="77777777" w:rsidR="00512FC7" w:rsidRPr="00512FC7" w:rsidRDefault="00512FC7" w:rsidP="00533FE7">
            <w:r w:rsidRPr="00512FC7">
              <w:t>640</w:t>
            </w:r>
          </w:p>
        </w:tc>
        <w:tc>
          <w:tcPr>
            <w:tcW w:w="2699" w:type="dxa"/>
            <w:shd w:val="clear" w:color="auto" w:fill="auto"/>
          </w:tcPr>
          <w:p w14:paraId="32CFE341" w14:textId="77777777" w:rsidR="00512FC7" w:rsidRPr="00512FC7" w:rsidRDefault="00C411EF" w:rsidP="00533FE7">
            <w:hyperlink w:anchor="fld_Price2" w:history="1">
              <w:r w:rsidR="00512FC7" w:rsidRPr="00533FE7">
                <w:rPr>
                  <w:rStyle w:val="Hyperlink"/>
                  <w:rFonts w:ascii="Times New Roman" w:hAnsi="Times New Roman"/>
                  <w:sz w:val="20"/>
                </w:rPr>
                <w:t>Price2</w:t>
              </w:r>
            </w:hyperlink>
          </w:p>
        </w:tc>
      </w:tr>
      <w:tr w:rsidR="00512FC7" w:rsidRPr="00512FC7" w14:paraId="1E8B418B" w14:textId="77777777" w:rsidTr="00533FE7">
        <w:tc>
          <w:tcPr>
            <w:tcW w:w="828" w:type="dxa"/>
            <w:shd w:val="clear" w:color="auto" w:fill="auto"/>
          </w:tcPr>
          <w:p w14:paraId="07AA5F8B" w14:textId="77777777" w:rsidR="00512FC7" w:rsidRPr="00512FC7" w:rsidRDefault="00512FC7" w:rsidP="00533FE7">
            <w:r w:rsidRPr="00512FC7">
              <w:t>811</w:t>
            </w:r>
          </w:p>
        </w:tc>
        <w:tc>
          <w:tcPr>
            <w:tcW w:w="2699" w:type="dxa"/>
            <w:shd w:val="clear" w:color="auto" w:fill="auto"/>
          </w:tcPr>
          <w:p w14:paraId="2E200C79" w14:textId="77777777" w:rsidR="00512FC7" w:rsidRPr="00512FC7" w:rsidRDefault="00C411EF" w:rsidP="00533FE7">
            <w:hyperlink w:anchor="fld_PriceDelta" w:history="1">
              <w:r w:rsidR="00512FC7" w:rsidRPr="00533FE7">
                <w:rPr>
                  <w:rStyle w:val="Hyperlink"/>
                  <w:rFonts w:ascii="Times New Roman" w:hAnsi="Times New Roman"/>
                  <w:sz w:val="20"/>
                </w:rPr>
                <w:t>PriceDelta</w:t>
              </w:r>
            </w:hyperlink>
          </w:p>
        </w:tc>
      </w:tr>
      <w:tr w:rsidR="00512FC7" w:rsidRPr="00512FC7" w14:paraId="6518465C" w14:textId="77777777" w:rsidTr="00533FE7">
        <w:tc>
          <w:tcPr>
            <w:tcW w:w="828" w:type="dxa"/>
            <w:shd w:val="clear" w:color="auto" w:fill="auto"/>
          </w:tcPr>
          <w:p w14:paraId="5F5E4530" w14:textId="77777777" w:rsidR="00512FC7" w:rsidRPr="00512FC7" w:rsidRDefault="00512FC7" w:rsidP="00533FE7">
            <w:r w:rsidRPr="00512FC7">
              <w:t>639</w:t>
            </w:r>
          </w:p>
        </w:tc>
        <w:tc>
          <w:tcPr>
            <w:tcW w:w="2699" w:type="dxa"/>
            <w:shd w:val="clear" w:color="auto" w:fill="auto"/>
          </w:tcPr>
          <w:p w14:paraId="3E913E85" w14:textId="77777777" w:rsidR="00512FC7" w:rsidRPr="00512FC7" w:rsidRDefault="00C411EF" w:rsidP="00533FE7">
            <w:hyperlink w:anchor="fld_PriceImprovement" w:history="1">
              <w:r w:rsidR="00512FC7" w:rsidRPr="00533FE7">
                <w:rPr>
                  <w:rStyle w:val="Hyperlink"/>
                  <w:rFonts w:ascii="Times New Roman" w:hAnsi="Times New Roman"/>
                  <w:sz w:val="20"/>
                </w:rPr>
                <w:t>PriceImprovement</w:t>
              </w:r>
            </w:hyperlink>
          </w:p>
        </w:tc>
      </w:tr>
      <w:tr w:rsidR="00512FC7" w:rsidRPr="00512FC7" w14:paraId="40AD6D5E" w14:textId="77777777" w:rsidTr="00533FE7">
        <w:tc>
          <w:tcPr>
            <w:tcW w:w="828" w:type="dxa"/>
            <w:shd w:val="clear" w:color="auto" w:fill="auto"/>
          </w:tcPr>
          <w:p w14:paraId="6F5033A7" w14:textId="77777777" w:rsidR="00512FC7" w:rsidRPr="00512FC7" w:rsidRDefault="00512FC7" w:rsidP="00533FE7">
            <w:r w:rsidRPr="00512FC7">
              <w:t>1306</w:t>
            </w:r>
          </w:p>
        </w:tc>
        <w:tc>
          <w:tcPr>
            <w:tcW w:w="2699" w:type="dxa"/>
            <w:shd w:val="clear" w:color="auto" w:fill="auto"/>
          </w:tcPr>
          <w:p w14:paraId="72DA6DA6" w14:textId="77777777" w:rsidR="00512FC7" w:rsidRPr="00512FC7" w:rsidRDefault="00C411EF" w:rsidP="00533FE7">
            <w:hyperlink w:anchor="fld_PriceLimitType" w:history="1">
              <w:r w:rsidR="00512FC7" w:rsidRPr="00533FE7">
                <w:rPr>
                  <w:rStyle w:val="Hyperlink"/>
                  <w:rFonts w:ascii="Times New Roman" w:hAnsi="Times New Roman"/>
                  <w:sz w:val="20"/>
                </w:rPr>
                <w:t>PriceLimitType</w:t>
              </w:r>
            </w:hyperlink>
          </w:p>
        </w:tc>
      </w:tr>
      <w:tr w:rsidR="00512FC7" w:rsidRPr="00512FC7" w14:paraId="369FD42F" w14:textId="77777777" w:rsidTr="00533FE7">
        <w:tc>
          <w:tcPr>
            <w:tcW w:w="828" w:type="dxa"/>
            <w:shd w:val="clear" w:color="auto" w:fill="auto"/>
          </w:tcPr>
          <w:p w14:paraId="584996EC" w14:textId="77777777" w:rsidR="00512FC7" w:rsidRPr="00512FC7" w:rsidRDefault="00512FC7" w:rsidP="00533FE7">
            <w:r w:rsidRPr="00512FC7">
              <w:t>1092</w:t>
            </w:r>
          </w:p>
        </w:tc>
        <w:tc>
          <w:tcPr>
            <w:tcW w:w="2699" w:type="dxa"/>
            <w:shd w:val="clear" w:color="auto" w:fill="auto"/>
          </w:tcPr>
          <w:p w14:paraId="1A2FCB88" w14:textId="77777777" w:rsidR="00512FC7" w:rsidRPr="00512FC7" w:rsidRDefault="00C411EF" w:rsidP="00533FE7">
            <w:hyperlink w:anchor="fld_PriceProtectionScope" w:history="1">
              <w:r w:rsidR="00512FC7" w:rsidRPr="00533FE7">
                <w:rPr>
                  <w:rStyle w:val="Hyperlink"/>
                  <w:rFonts w:ascii="Times New Roman" w:hAnsi="Times New Roman"/>
                  <w:sz w:val="20"/>
                </w:rPr>
                <w:t>PriceProtectionScope</w:t>
              </w:r>
            </w:hyperlink>
          </w:p>
        </w:tc>
      </w:tr>
      <w:tr w:rsidR="00512FC7" w:rsidRPr="00512FC7" w14:paraId="0D4C2FD4" w14:textId="77777777" w:rsidTr="00533FE7">
        <w:tc>
          <w:tcPr>
            <w:tcW w:w="828" w:type="dxa"/>
            <w:shd w:val="clear" w:color="auto" w:fill="auto"/>
          </w:tcPr>
          <w:p w14:paraId="2C9BD642" w14:textId="77777777" w:rsidR="00512FC7" w:rsidRPr="00512FC7" w:rsidRDefault="00512FC7" w:rsidP="00533FE7">
            <w:r w:rsidRPr="00512FC7">
              <w:t>1196</w:t>
            </w:r>
          </w:p>
        </w:tc>
        <w:tc>
          <w:tcPr>
            <w:tcW w:w="2699" w:type="dxa"/>
            <w:shd w:val="clear" w:color="auto" w:fill="auto"/>
          </w:tcPr>
          <w:p w14:paraId="71776AE1" w14:textId="77777777" w:rsidR="00512FC7" w:rsidRPr="00512FC7" w:rsidRDefault="00C411EF" w:rsidP="00533FE7">
            <w:hyperlink w:anchor="fld_PriceQuoteMethod" w:history="1">
              <w:r w:rsidR="00512FC7" w:rsidRPr="00533FE7">
                <w:rPr>
                  <w:rStyle w:val="Hyperlink"/>
                  <w:rFonts w:ascii="Times New Roman" w:hAnsi="Times New Roman"/>
                  <w:sz w:val="20"/>
                </w:rPr>
                <w:t>PriceQuoteMethod</w:t>
              </w:r>
            </w:hyperlink>
          </w:p>
        </w:tc>
      </w:tr>
      <w:tr w:rsidR="00512FC7" w:rsidRPr="00512FC7" w14:paraId="765359EE" w14:textId="77777777" w:rsidTr="00533FE7">
        <w:tc>
          <w:tcPr>
            <w:tcW w:w="828" w:type="dxa"/>
            <w:shd w:val="clear" w:color="auto" w:fill="auto"/>
          </w:tcPr>
          <w:p w14:paraId="3ED395AF" w14:textId="77777777" w:rsidR="00512FC7" w:rsidRPr="00512FC7" w:rsidRDefault="00512FC7" w:rsidP="00533FE7">
            <w:r w:rsidRPr="00512FC7">
              <w:t>423</w:t>
            </w:r>
          </w:p>
        </w:tc>
        <w:tc>
          <w:tcPr>
            <w:tcW w:w="2699" w:type="dxa"/>
            <w:shd w:val="clear" w:color="auto" w:fill="auto"/>
          </w:tcPr>
          <w:p w14:paraId="562220DB" w14:textId="77777777" w:rsidR="00512FC7" w:rsidRPr="00512FC7" w:rsidRDefault="00C411EF" w:rsidP="00533FE7">
            <w:hyperlink w:anchor="fld_PriceType" w:history="1">
              <w:r w:rsidR="00512FC7" w:rsidRPr="00533FE7">
                <w:rPr>
                  <w:rStyle w:val="Hyperlink"/>
                  <w:rFonts w:ascii="Times New Roman" w:hAnsi="Times New Roman"/>
                  <w:sz w:val="20"/>
                </w:rPr>
                <w:t>PriceType</w:t>
              </w:r>
            </w:hyperlink>
          </w:p>
        </w:tc>
      </w:tr>
      <w:tr w:rsidR="00512FC7" w:rsidRPr="00512FC7" w14:paraId="259C2C02" w14:textId="77777777" w:rsidTr="00533FE7">
        <w:tc>
          <w:tcPr>
            <w:tcW w:w="828" w:type="dxa"/>
            <w:shd w:val="clear" w:color="auto" w:fill="auto"/>
          </w:tcPr>
          <w:p w14:paraId="76AE00A2" w14:textId="77777777" w:rsidR="00512FC7" w:rsidRPr="00512FC7" w:rsidRDefault="00512FC7" w:rsidP="00533FE7">
            <w:r w:rsidRPr="00512FC7">
              <w:t>1191</w:t>
            </w:r>
          </w:p>
        </w:tc>
        <w:tc>
          <w:tcPr>
            <w:tcW w:w="2699" w:type="dxa"/>
            <w:shd w:val="clear" w:color="auto" w:fill="auto"/>
          </w:tcPr>
          <w:p w14:paraId="0C5B4CC0" w14:textId="77777777" w:rsidR="00512FC7" w:rsidRPr="00512FC7" w:rsidRDefault="00C411EF" w:rsidP="00533FE7">
            <w:hyperlink w:anchor="fld_PriceUnitOfMeasure" w:history="1">
              <w:r w:rsidR="00512FC7" w:rsidRPr="00533FE7">
                <w:rPr>
                  <w:rStyle w:val="Hyperlink"/>
                  <w:rFonts w:ascii="Times New Roman" w:hAnsi="Times New Roman"/>
                  <w:sz w:val="20"/>
                </w:rPr>
                <w:t>PriceUnitOfMeasure</w:t>
              </w:r>
            </w:hyperlink>
          </w:p>
        </w:tc>
      </w:tr>
      <w:tr w:rsidR="00512FC7" w:rsidRPr="00512FC7" w14:paraId="243C3373" w14:textId="77777777" w:rsidTr="00533FE7">
        <w:tc>
          <w:tcPr>
            <w:tcW w:w="828" w:type="dxa"/>
            <w:shd w:val="clear" w:color="auto" w:fill="auto"/>
          </w:tcPr>
          <w:p w14:paraId="7350FC6D" w14:textId="77777777" w:rsidR="00512FC7" w:rsidRPr="00512FC7" w:rsidRDefault="00512FC7" w:rsidP="00533FE7">
            <w:r w:rsidRPr="00512FC7">
              <w:t>1192</w:t>
            </w:r>
          </w:p>
        </w:tc>
        <w:tc>
          <w:tcPr>
            <w:tcW w:w="2699" w:type="dxa"/>
            <w:shd w:val="clear" w:color="auto" w:fill="auto"/>
          </w:tcPr>
          <w:p w14:paraId="04F0C82E" w14:textId="77777777" w:rsidR="00512FC7" w:rsidRPr="00512FC7" w:rsidRDefault="00C411EF" w:rsidP="00533FE7">
            <w:hyperlink w:anchor="fld_PriceUnitOfMeasureQty" w:history="1">
              <w:r w:rsidR="00512FC7" w:rsidRPr="00533FE7">
                <w:rPr>
                  <w:rStyle w:val="Hyperlink"/>
                  <w:rFonts w:ascii="Times New Roman" w:hAnsi="Times New Roman"/>
                  <w:sz w:val="20"/>
                </w:rPr>
                <w:t>PriceUnitOfMeasureQty</w:t>
              </w:r>
            </w:hyperlink>
          </w:p>
        </w:tc>
      </w:tr>
      <w:tr w:rsidR="00512FC7" w:rsidRPr="00512FC7" w14:paraId="1462BA12" w14:textId="77777777" w:rsidTr="00533FE7">
        <w:tc>
          <w:tcPr>
            <w:tcW w:w="828" w:type="dxa"/>
            <w:shd w:val="clear" w:color="auto" w:fill="auto"/>
          </w:tcPr>
          <w:p w14:paraId="348E9919" w14:textId="77777777" w:rsidR="00512FC7" w:rsidRPr="00512FC7" w:rsidRDefault="00512FC7" w:rsidP="00533FE7">
            <w:r w:rsidRPr="00512FC7">
              <w:t>638</w:t>
            </w:r>
          </w:p>
        </w:tc>
        <w:tc>
          <w:tcPr>
            <w:tcW w:w="2699" w:type="dxa"/>
            <w:shd w:val="clear" w:color="auto" w:fill="auto"/>
          </w:tcPr>
          <w:p w14:paraId="5D941126" w14:textId="77777777" w:rsidR="00512FC7" w:rsidRPr="00512FC7" w:rsidRDefault="00C411EF" w:rsidP="00533FE7">
            <w:hyperlink w:anchor="fld_PriorityIndicator" w:history="1">
              <w:r w:rsidR="00512FC7" w:rsidRPr="00533FE7">
                <w:rPr>
                  <w:rStyle w:val="Hyperlink"/>
                  <w:rFonts w:ascii="Times New Roman" w:hAnsi="Times New Roman"/>
                  <w:sz w:val="20"/>
                </w:rPr>
                <w:t>PriorityIndicator</w:t>
              </w:r>
            </w:hyperlink>
          </w:p>
        </w:tc>
      </w:tr>
      <w:tr w:rsidR="00512FC7" w:rsidRPr="00512FC7" w14:paraId="0704B2AE" w14:textId="77777777" w:rsidTr="00533FE7">
        <w:tc>
          <w:tcPr>
            <w:tcW w:w="828" w:type="dxa"/>
            <w:shd w:val="clear" w:color="auto" w:fill="auto"/>
          </w:tcPr>
          <w:p w14:paraId="2A890128" w14:textId="77777777" w:rsidR="00512FC7" w:rsidRPr="00512FC7" w:rsidRDefault="00512FC7" w:rsidP="00533FE7">
            <w:r w:rsidRPr="00512FC7">
              <w:t>734</w:t>
            </w:r>
          </w:p>
        </w:tc>
        <w:tc>
          <w:tcPr>
            <w:tcW w:w="2699" w:type="dxa"/>
            <w:shd w:val="clear" w:color="auto" w:fill="auto"/>
          </w:tcPr>
          <w:p w14:paraId="64FE3358" w14:textId="77777777" w:rsidR="00512FC7" w:rsidRPr="00512FC7" w:rsidRDefault="00C411EF" w:rsidP="00533FE7">
            <w:hyperlink w:anchor="fld_PriorSettlPrice" w:history="1">
              <w:r w:rsidR="00512FC7" w:rsidRPr="00533FE7">
                <w:rPr>
                  <w:rStyle w:val="Hyperlink"/>
                  <w:rFonts w:ascii="Times New Roman" w:hAnsi="Times New Roman"/>
                  <w:sz w:val="20"/>
                </w:rPr>
                <w:t>PriorSettlPrice</w:t>
              </w:r>
            </w:hyperlink>
          </w:p>
        </w:tc>
      </w:tr>
      <w:tr w:rsidR="00512FC7" w:rsidRPr="00512FC7" w14:paraId="6BC0634B" w14:textId="77777777" w:rsidTr="00533FE7">
        <w:tc>
          <w:tcPr>
            <w:tcW w:w="828" w:type="dxa"/>
            <w:shd w:val="clear" w:color="auto" w:fill="auto"/>
          </w:tcPr>
          <w:p w14:paraId="5A476C6A" w14:textId="77777777" w:rsidR="00512FC7" w:rsidRPr="00512FC7" w:rsidRDefault="00512FC7" w:rsidP="00533FE7">
            <w:r w:rsidRPr="00512FC7">
              <w:t>720</w:t>
            </w:r>
          </w:p>
        </w:tc>
        <w:tc>
          <w:tcPr>
            <w:tcW w:w="2699" w:type="dxa"/>
            <w:shd w:val="clear" w:color="auto" w:fill="auto"/>
          </w:tcPr>
          <w:p w14:paraId="011708FC" w14:textId="77777777" w:rsidR="00512FC7" w:rsidRPr="00512FC7" w:rsidRDefault="00C411EF" w:rsidP="00533FE7">
            <w:hyperlink w:anchor="fld_PriorSpreadIndicator" w:history="1">
              <w:r w:rsidR="00512FC7" w:rsidRPr="00533FE7">
                <w:rPr>
                  <w:rStyle w:val="Hyperlink"/>
                  <w:rFonts w:ascii="Times New Roman" w:hAnsi="Times New Roman"/>
                  <w:sz w:val="20"/>
                </w:rPr>
                <w:t>PriorSpreadIndicator</w:t>
              </w:r>
            </w:hyperlink>
          </w:p>
        </w:tc>
      </w:tr>
      <w:tr w:rsidR="00512FC7" w:rsidRPr="00512FC7" w14:paraId="12D92E3C" w14:textId="77777777" w:rsidTr="00533FE7">
        <w:tc>
          <w:tcPr>
            <w:tcW w:w="828" w:type="dxa"/>
            <w:shd w:val="clear" w:color="auto" w:fill="auto"/>
          </w:tcPr>
          <w:p w14:paraId="4EAE137B" w14:textId="77777777" w:rsidR="00512FC7" w:rsidRPr="00512FC7" w:rsidRDefault="00512FC7" w:rsidP="00533FE7">
            <w:r w:rsidRPr="00512FC7">
              <w:t>1171</w:t>
            </w:r>
          </w:p>
        </w:tc>
        <w:tc>
          <w:tcPr>
            <w:tcW w:w="2699" w:type="dxa"/>
            <w:shd w:val="clear" w:color="auto" w:fill="auto"/>
          </w:tcPr>
          <w:p w14:paraId="072E35F8" w14:textId="77777777" w:rsidR="00512FC7" w:rsidRPr="00512FC7" w:rsidRDefault="00C411EF" w:rsidP="00533FE7">
            <w:hyperlink w:anchor="fld_PrivateQuote" w:history="1">
              <w:r w:rsidR="00512FC7" w:rsidRPr="00533FE7">
                <w:rPr>
                  <w:rStyle w:val="Hyperlink"/>
                  <w:rFonts w:ascii="Times New Roman" w:hAnsi="Times New Roman"/>
                  <w:sz w:val="20"/>
                </w:rPr>
                <w:t>PrivateQuote</w:t>
              </w:r>
            </w:hyperlink>
          </w:p>
        </w:tc>
      </w:tr>
      <w:tr w:rsidR="00512FC7" w:rsidRPr="00512FC7" w14:paraId="0FF05ED5" w14:textId="77777777" w:rsidTr="00533FE7">
        <w:tc>
          <w:tcPr>
            <w:tcW w:w="828" w:type="dxa"/>
            <w:shd w:val="clear" w:color="auto" w:fill="auto"/>
          </w:tcPr>
          <w:p w14:paraId="30CF5DAF" w14:textId="77777777" w:rsidR="00512FC7" w:rsidRPr="00512FC7" w:rsidRDefault="00512FC7" w:rsidP="00533FE7">
            <w:r w:rsidRPr="00512FC7">
              <w:t>81</w:t>
            </w:r>
          </w:p>
        </w:tc>
        <w:tc>
          <w:tcPr>
            <w:tcW w:w="2699" w:type="dxa"/>
            <w:shd w:val="clear" w:color="auto" w:fill="auto"/>
          </w:tcPr>
          <w:p w14:paraId="1E49CAA8" w14:textId="77777777" w:rsidR="00512FC7" w:rsidRPr="00512FC7" w:rsidRDefault="00C411EF" w:rsidP="00533FE7">
            <w:hyperlink w:anchor="fld_ProcessCode" w:history="1">
              <w:r w:rsidR="00512FC7" w:rsidRPr="00533FE7">
                <w:rPr>
                  <w:rStyle w:val="Hyperlink"/>
                  <w:rFonts w:ascii="Times New Roman" w:hAnsi="Times New Roman"/>
                  <w:sz w:val="20"/>
                </w:rPr>
                <w:t>ProcessCode</w:t>
              </w:r>
            </w:hyperlink>
          </w:p>
        </w:tc>
      </w:tr>
      <w:tr w:rsidR="00512FC7" w:rsidRPr="00512FC7" w14:paraId="21A884C9" w14:textId="77777777" w:rsidTr="00533FE7">
        <w:tc>
          <w:tcPr>
            <w:tcW w:w="828" w:type="dxa"/>
            <w:shd w:val="clear" w:color="auto" w:fill="auto"/>
          </w:tcPr>
          <w:p w14:paraId="1372D604" w14:textId="77777777" w:rsidR="00512FC7" w:rsidRPr="00512FC7" w:rsidRDefault="00512FC7" w:rsidP="00533FE7">
            <w:r w:rsidRPr="00512FC7">
              <w:t>460</w:t>
            </w:r>
          </w:p>
        </w:tc>
        <w:tc>
          <w:tcPr>
            <w:tcW w:w="2699" w:type="dxa"/>
            <w:shd w:val="clear" w:color="auto" w:fill="auto"/>
          </w:tcPr>
          <w:p w14:paraId="3789199E" w14:textId="77777777" w:rsidR="00512FC7" w:rsidRPr="00512FC7" w:rsidRDefault="00C411EF" w:rsidP="00533FE7">
            <w:hyperlink w:anchor="fld_Product" w:history="1">
              <w:r w:rsidR="00512FC7" w:rsidRPr="00533FE7">
                <w:rPr>
                  <w:rStyle w:val="Hyperlink"/>
                  <w:rFonts w:ascii="Times New Roman" w:hAnsi="Times New Roman"/>
                  <w:sz w:val="20"/>
                </w:rPr>
                <w:t>Product</w:t>
              </w:r>
            </w:hyperlink>
          </w:p>
        </w:tc>
      </w:tr>
      <w:tr w:rsidR="00512FC7" w:rsidRPr="00512FC7" w14:paraId="5280E153" w14:textId="77777777" w:rsidTr="00533FE7">
        <w:tc>
          <w:tcPr>
            <w:tcW w:w="828" w:type="dxa"/>
            <w:shd w:val="clear" w:color="auto" w:fill="auto"/>
          </w:tcPr>
          <w:p w14:paraId="58FAEA4F" w14:textId="77777777" w:rsidR="00512FC7" w:rsidRPr="00512FC7" w:rsidRDefault="00512FC7" w:rsidP="00533FE7">
            <w:r w:rsidRPr="00512FC7">
              <w:t>1227</w:t>
            </w:r>
          </w:p>
        </w:tc>
        <w:tc>
          <w:tcPr>
            <w:tcW w:w="2699" w:type="dxa"/>
            <w:shd w:val="clear" w:color="auto" w:fill="auto"/>
          </w:tcPr>
          <w:p w14:paraId="2CFBC9FE" w14:textId="77777777" w:rsidR="00512FC7" w:rsidRPr="00512FC7" w:rsidRDefault="00C411EF" w:rsidP="00533FE7">
            <w:hyperlink w:anchor="fld_ProductComplex" w:history="1">
              <w:r w:rsidR="00512FC7" w:rsidRPr="00533FE7">
                <w:rPr>
                  <w:rStyle w:val="Hyperlink"/>
                  <w:rFonts w:ascii="Times New Roman" w:hAnsi="Times New Roman"/>
                  <w:sz w:val="20"/>
                </w:rPr>
                <w:t>ProductComplex</w:t>
              </w:r>
            </w:hyperlink>
          </w:p>
        </w:tc>
      </w:tr>
      <w:tr w:rsidR="00512FC7" w:rsidRPr="00512FC7" w14:paraId="3F8DE9DC" w14:textId="77777777" w:rsidTr="00533FE7">
        <w:tc>
          <w:tcPr>
            <w:tcW w:w="828" w:type="dxa"/>
            <w:shd w:val="clear" w:color="auto" w:fill="auto"/>
          </w:tcPr>
          <w:p w14:paraId="35511501" w14:textId="77777777" w:rsidR="00512FC7" w:rsidRPr="00512FC7" w:rsidRDefault="00512FC7" w:rsidP="00533FE7">
            <w:r w:rsidRPr="00512FC7">
              <w:t>415</w:t>
            </w:r>
          </w:p>
        </w:tc>
        <w:tc>
          <w:tcPr>
            <w:tcW w:w="2699" w:type="dxa"/>
            <w:shd w:val="clear" w:color="auto" w:fill="auto"/>
          </w:tcPr>
          <w:p w14:paraId="029F97C4" w14:textId="77777777" w:rsidR="00512FC7" w:rsidRPr="00512FC7" w:rsidRDefault="00C411EF" w:rsidP="00533FE7">
            <w:hyperlink w:anchor="fld_ProgPeriodInterval" w:history="1">
              <w:r w:rsidR="00512FC7" w:rsidRPr="00533FE7">
                <w:rPr>
                  <w:rStyle w:val="Hyperlink"/>
                  <w:rFonts w:ascii="Times New Roman" w:hAnsi="Times New Roman"/>
                  <w:sz w:val="20"/>
                </w:rPr>
                <w:t>ProgPeriodInterval</w:t>
              </w:r>
            </w:hyperlink>
          </w:p>
        </w:tc>
      </w:tr>
      <w:tr w:rsidR="00512FC7" w:rsidRPr="00512FC7" w14:paraId="5F4B4DF4" w14:textId="77777777" w:rsidTr="00533FE7">
        <w:tc>
          <w:tcPr>
            <w:tcW w:w="828" w:type="dxa"/>
            <w:shd w:val="clear" w:color="auto" w:fill="auto"/>
          </w:tcPr>
          <w:p w14:paraId="4251647B" w14:textId="77777777" w:rsidR="00512FC7" w:rsidRPr="00512FC7" w:rsidRDefault="00512FC7" w:rsidP="00533FE7">
            <w:r w:rsidRPr="00512FC7">
              <w:t>414</w:t>
            </w:r>
          </w:p>
        </w:tc>
        <w:tc>
          <w:tcPr>
            <w:tcW w:w="2699" w:type="dxa"/>
            <w:shd w:val="clear" w:color="auto" w:fill="auto"/>
          </w:tcPr>
          <w:p w14:paraId="47889F12" w14:textId="77777777" w:rsidR="00512FC7" w:rsidRPr="00512FC7" w:rsidRDefault="00C411EF" w:rsidP="00533FE7">
            <w:hyperlink w:anchor="fld_ProgRptReqs" w:history="1">
              <w:r w:rsidR="00512FC7" w:rsidRPr="00533FE7">
                <w:rPr>
                  <w:rStyle w:val="Hyperlink"/>
                  <w:rFonts w:ascii="Times New Roman" w:hAnsi="Times New Roman"/>
                  <w:sz w:val="20"/>
                </w:rPr>
                <w:t>ProgRptReqs</w:t>
              </w:r>
            </w:hyperlink>
          </w:p>
        </w:tc>
      </w:tr>
      <w:tr w:rsidR="00512FC7" w:rsidRPr="00512FC7" w14:paraId="42F29CA4" w14:textId="77777777" w:rsidTr="00533FE7">
        <w:tc>
          <w:tcPr>
            <w:tcW w:w="828" w:type="dxa"/>
            <w:shd w:val="clear" w:color="auto" w:fill="auto"/>
          </w:tcPr>
          <w:p w14:paraId="66FA705E" w14:textId="77777777" w:rsidR="00512FC7" w:rsidRPr="00512FC7" w:rsidRDefault="00512FC7" w:rsidP="00533FE7">
            <w:r w:rsidRPr="00512FC7">
              <w:t>852</w:t>
            </w:r>
          </w:p>
        </w:tc>
        <w:tc>
          <w:tcPr>
            <w:tcW w:w="2699" w:type="dxa"/>
            <w:shd w:val="clear" w:color="auto" w:fill="auto"/>
          </w:tcPr>
          <w:p w14:paraId="30B5A11D" w14:textId="77777777" w:rsidR="00512FC7" w:rsidRPr="00512FC7" w:rsidRDefault="00C411EF" w:rsidP="00533FE7">
            <w:hyperlink w:anchor="fld_PublishTrdIndicator" w:history="1">
              <w:r w:rsidR="00512FC7" w:rsidRPr="00533FE7">
                <w:rPr>
                  <w:rStyle w:val="Hyperlink"/>
                  <w:rFonts w:ascii="Times New Roman" w:hAnsi="Times New Roman"/>
                  <w:sz w:val="20"/>
                </w:rPr>
                <w:t>PublishTrdIndicator</w:t>
              </w:r>
            </w:hyperlink>
          </w:p>
        </w:tc>
      </w:tr>
      <w:tr w:rsidR="00512FC7" w:rsidRPr="00512FC7" w14:paraId="118755DD" w14:textId="77777777" w:rsidTr="00533FE7">
        <w:tc>
          <w:tcPr>
            <w:tcW w:w="828" w:type="dxa"/>
            <w:shd w:val="clear" w:color="auto" w:fill="auto"/>
          </w:tcPr>
          <w:p w14:paraId="707027E0" w14:textId="77777777" w:rsidR="00512FC7" w:rsidRPr="00512FC7" w:rsidRDefault="00512FC7" w:rsidP="00533FE7">
            <w:r w:rsidRPr="00512FC7">
              <w:t>201</w:t>
            </w:r>
          </w:p>
        </w:tc>
        <w:tc>
          <w:tcPr>
            <w:tcW w:w="2699" w:type="dxa"/>
            <w:shd w:val="clear" w:color="auto" w:fill="auto"/>
          </w:tcPr>
          <w:p w14:paraId="19B6B696" w14:textId="77777777" w:rsidR="00512FC7" w:rsidRPr="00512FC7" w:rsidRDefault="00C411EF" w:rsidP="00533FE7">
            <w:hyperlink w:anchor="fld_PutOrCall" w:history="1">
              <w:r w:rsidR="00512FC7" w:rsidRPr="00533FE7">
                <w:rPr>
                  <w:rStyle w:val="Hyperlink"/>
                  <w:rFonts w:ascii="Times New Roman" w:hAnsi="Times New Roman"/>
                  <w:sz w:val="20"/>
                </w:rPr>
                <w:t>PutOrCall</w:t>
              </w:r>
            </w:hyperlink>
          </w:p>
        </w:tc>
      </w:tr>
      <w:tr w:rsidR="00512FC7" w:rsidRPr="00512FC7" w14:paraId="51ECD235" w14:textId="77777777" w:rsidTr="00533FE7">
        <w:tc>
          <w:tcPr>
            <w:tcW w:w="828" w:type="dxa"/>
            <w:shd w:val="clear" w:color="auto" w:fill="auto"/>
          </w:tcPr>
          <w:p w14:paraId="0FF5A9B3" w14:textId="77777777" w:rsidR="00512FC7" w:rsidRPr="00512FC7" w:rsidRDefault="00512FC7" w:rsidP="00533FE7">
            <w:r w:rsidRPr="00512FC7">
              <w:t>854</w:t>
            </w:r>
          </w:p>
        </w:tc>
        <w:tc>
          <w:tcPr>
            <w:tcW w:w="2699" w:type="dxa"/>
            <w:shd w:val="clear" w:color="auto" w:fill="auto"/>
          </w:tcPr>
          <w:p w14:paraId="5E7BE429" w14:textId="77777777" w:rsidR="00512FC7" w:rsidRPr="00512FC7" w:rsidRDefault="00C411EF" w:rsidP="00533FE7">
            <w:hyperlink w:anchor="fld_QtyType" w:history="1">
              <w:r w:rsidR="00512FC7" w:rsidRPr="00533FE7">
                <w:rPr>
                  <w:rStyle w:val="Hyperlink"/>
                  <w:rFonts w:ascii="Times New Roman" w:hAnsi="Times New Roman"/>
                  <w:sz w:val="20"/>
                </w:rPr>
                <w:t>QtyType</w:t>
              </w:r>
            </w:hyperlink>
          </w:p>
        </w:tc>
      </w:tr>
      <w:tr w:rsidR="00512FC7" w:rsidRPr="00512FC7" w14:paraId="5E4E07DA" w14:textId="77777777" w:rsidTr="00533FE7">
        <w:tc>
          <w:tcPr>
            <w:tcW w:w="828" w:type="dxa"/>
            <w:shd w:val="clear" w:color="auto" w:fill="auto"/>
          </w:tcPr>
          <w:p w14:paraId="054928E1" w14:textId="77777777" w:rsidR="00512FC7" w:rsidRPr="00512FC7" w:rsidRDefault="00512FC7" w:rsidP="00533FE7">
            <w:r w:rsidRPr="00512FC7">
              <w:t>53</w:t>
            </w:r>
          </w:p>
        </w:tc>
        <w:tc>
          <w:tcPr>
            <w:tcW w:w="2699" w:type="dxa"/>
            <w:shd w:val="clear" w:color="auto" w:fill="auto"/>
          </w:tcPr>
          <w:p w14:paraId="62B1E93F" w14:textId="77777777" w:rsidR="00512FC7" w:rsidRPr="00512FC7" w:rsidRDefault="00C411EF" w:rsidP="00533FE7">
            <w:hyperlink w:anchor="fld_Quantity" w:history="1">
              <w:r w:rsidR="00512FC7" w:rsidRPr="00533FE7">
                <w:rPr>
                  <w:rStyle w:val="Hyperlink"/>
                  <w:rFonts w:ascii="Times New Roman" w:hAnsi="Times New Roman"/>
                  <w:sz w:val="20"/>
                </w:rPr>
                <w:t>Quantity</w:t>
              </w:r>
            </w:hyperlink>
          </w:p>
        </w:tc>
      </w:tr>
      <w:tr w:rsidR="00512FC7" w:rsidRPr="00512FC7" w14:paraId="05471B9A" w14:textId="77777777" w:rsidTr="00533FE7">
        <w:tc>
          <w:tcPr>
            <w:tcW w:w="828" w:type="dxa"/>
            <w:shd w:val="clear" w:color="auto" w:fill="auto"/>
          </w:tcPr>
          <w:p w14:paraId="72901A99" w14:textId="77777777" w:rsidR="00512FC7" w:rsidRPr="00512FC7" w:rsidRDefault="00512FC7" w:rsidP="00533FE7">
            <w:r w:rsidRPr="00512FC7">
              <w:t>976</w:t>
            </w:r>
          </w:p>
        </w:tc>
        <w:tc>
          <w:tcPr>
            <w:tcW w:w="2699" w:type="dxa"/>
            <w:shd w:val="clear" w:color="auto" w:fill="auto"/>
          </w:tcPr>
          <w:p w14:paraId="1D5948B5" w14:textId="77777777" w:rsidR="00512FC7" w:rsidRPr="00512FC7" w:rsidRDefault="00C411EF" w:rsidP="00533FE7">
            <w:hyperlink w:anchor="fld_QuantityDate" w:history="1">
              <w:r w:rsidR="00512FC7" w:rsidRPr="00533FE7">
                <w:rPr>
                  <w:rStyle w:val="Hyperlink"/>
                  <w:rFonts w:ascii="Times New Roman" w:hAnsi="Times New Roman"/>
                  <w:sz w:val="20"/>
                </w:rPr>
                <w:t>QuantityDate</w:t>
              </w:r>
            </w:hyperlink>
          </w:p>
        </w:tc>
      </w:tr>
      <w:tr w:rsidR="00DE5358" w:rsidRPr="00DE5358" w14:paraId="696CD708" w14:textId="77777777" w:rsidTr="00BD0927">
        <w:trPr>
          <w:del w:id="4818" w:author="Administrator" w:date="2011-08-18T10:26:00Z"/>
        </w:trPr>
        <w:tc>
          <w:tcPr>
            <w:tcW w:w="828" w:type="dxa"/>
            <w:shd w:val="clear" w:color="auto" w:fill="auto"/>
          </w:tcPr>
          <w:p w14:paraId="3711DC86" w14:textId="77777777" w:rsidR="00DE5358" w:rsidRPr="00DE5358" w:rsidRDefault="00DE5358" w:rsidP="00DE5358">
            <w:pPr>
              <w:rPr>
                <w:del w:id="4819" w:author="Administrator" w:date="2011-08-18T10:26:00Z"/>
              </w:rPr>
            </w:pPr>
            <w:del w:id="4820" w:author="Administrator" w:date="2011-08-18T10:26:00Z">
              <w:r w:rsidRPr="00DE5358">
                <w:delText>465</w:delText>
              </w:r>
            </w:del>
          </w:p>
        </w:tc>
        <w:tc>
          <w:tcPr>
            <w:tcW w:w="2699" w:type="dxa"/>
            <w:shd w:val="clear" w:color="auto" w:fill="auto"/>
          </w:tcPr>
          <w:p w14:paraId="4345D799" w14:textId="77777777" w:rsidR="00DE5358" w:rsidRPr="00DE5358" w:rsidRDefault="00DE5358" w:rsidP="00DE5358">
            <w:pPr>
              <w:rPr>
                <w:del w:id="4821" w:author="Administrator" w:date="2011-08-18T10:26:00Z"/>
              </w:rPr>
            </w:pPr>
            <w:del w:id="4822" w:author="Administrator" w:date="2011-08-18T10:26:00Z">
              <w:r>
                <w:fldChar w:fldCharType="begin"/>
              </w:r>
              <w:r>
                <w:delInstrText xml:space="preserve"> HYPERLINK  \l "fld_QuantityType" </w:delInstrText>
              </w:r>
              <w:r>
                <w:fldChar w:fldCharType="separate"/>
              </w:r>
              <w:r w:rsidRPr="00BD0927">
                <w:rPr>
                  <w:rStyle w:val="Hyperlink"/>
                  <w:rFonts w:ascii="Times New Roman" w:hAnsi="Times New Roman"/>
                  <w:sz w:val="20"/>
                </w:rPr>
                <w:delText>QuantityType</w:delText>
              </w:r>
              <w:r>
                <w:fldChar w:fldCharType="end"/>
              </w:r>
            </w:del>
          </w:p>
        </w:tc>
      </w:tr>
      <w:tr w:rsidR="00512FC7" w:rsidRPr="00512FC7" w14:paraId="4B3E9359" w14:textId="77777777" w:rsidTr="00533FE7">
        <w:tc>
          <w:tcPr>
            <w:tcW w:w="828" w:type="dxa"/>
            <w:shd w:val="clear" w:color="auto" w:fill="auto"/>
          </w:tcPr>
          <w:p w14:paraId="13FAA03D" w14:textId="77777777" w:rsidR="00512FC7" w:rsidRPr="00512FC7" w:rsidRDefault="00512FC7" w:rsidP="00533FE7">
            <w:r w:rsidRPr="00512FC7">
              <w:t>298</w:t>
            </w:r>
          </w:p>
        </w:tc>
        <w:tc>
          <w:tcPr>
            <w:tcW w:w="2699" w:type="dxa"/>
            <w:shd w:val="clear" w:color="auto" w:fill="auto"/>
          </w:tcPr>
          <w:p w14:paraId="10E20DF8" w14:textId="77777777" w:rsidR="00512FC7" w:rsidRPr="00512FC7" w:rsidRDefault="00C411EF" w:rsidP="00533FE7">
            <w:hyperlink w:anchor="fld_QuoteCancelType" w:history="1">
              <w:r w:rsidR="00512FC7" w:rsidRPr="00533FE7">
                <w:rPr>
                  <w:rStyle w:val="Hyperlink"/>
                  <w:rFonts w:ascii="Times New Roman" w:hAnsi="Times New Roman"/>
                  <w:sz w:val="20"/>
                </w:rPr>
                <w:t>QuoteCancelType</w:t>
              </w:r>
            </w:hyperlink>
          </w:p>
        </w:tc>
      </w:tr>
      <w:tr w:rsidR="00512FC7" w:rsidRPr="00512FC7" w14:paraId="188CC3BC" w14:textId="77777777" w:rsidTr="00533FE7">
        <w:tc>
          <w:tcPr>
            <w:tcW w:w="828" w:type="dxa"/>
            <w:shd w:val="clear" w:color="auto" w:fill="auto"/>
          </w:tcPr>
          <w:p w14:paraId="3AA79646" w14:textId="77777777" w:rsidR="00512FC7" w:rsidRPr="00512FC7" w:rsidRDefault="00512FC7" w:rsidP="00533FE7">
            <w:r w:rsidRPr="00512FC7">
              <w:t>276</w:t>
            </w:r>
          </w:p>
        </w:tc>
        <w:tc>
          <w:tcPr>
            <w:tcW w:w="2699" w:type="dxa"/>
            <w:shd w:val="clear" w:color="auto" w:fill="auto"/>
          </w:tcPr>
          <w:p w14:paraId="4A3CC635" w14:textId="77777777" w:rsidR="00512FC7" w:rsidRPr="00512FC7" w:rsidRDefault="00C411EF" w:rsidP="00533FE7">
            <w:hyperlink w:anchor="fld_QuoteCondition" w:history="1">
              <w:r w:rsidR="00512FC7" w:rsidRPr="00533FE7">
                <w:rPr>
                  <w:rStyle w:val="Hyperlink"/>
                  <w:rFonts w:ascii="Times New Roman" w:hAnsi="Times New Roman"/>
                  <w:sz w:val="20"/>
                </w:rPr>
                <w:t>QuoteCondition</w:t>
              </w:r>
            </w:hyperlink>
          </w:p>
        </w:tc>
      </w:tr>
      <w:tr w:rsidR="00512FC7" w:rsidRPr="00512FC7" w14:paraId="44A415F0" w14:textId="77777777" w:rsidTr="00533FE7">
        <w:tc>
          <w:tcPr>
            <w:tcW w:w="828" w:type="dxa"/>
            <w:shd w:val="clear" w:color="auto" w:fill="auto"/>
          </w:tcPr>
          <w:p w14:paraId="6B3DCD06" w14:textId="77777777" w:rsidR="00512FC7" w:rsidRPr="00512FC7" w:rsidRDefault="00512FC7" w:rsidP="00533FE7">
            <w:r w:rsidRPr="00512FC7">
              <w:t>299</w:t>
            </w:r>
          </w:p>
        </w:tc>
        <w:tc>
          <w:tcPr>
            <w:tcW w:w="2699" w:type="dxa"/>
            <w:shd w:val="clear" w:color="auto" w:fill="auto"/>
          </w:tcPr>
          <w:p w14:paraId="3CEF5531" w14:textId="77777777" w:rsidR="00512FC7" w:rsidRPr="00512FC7" w:rsidRDefault="00C411EF" w:rsidP="00533FE7">
            <w:hyperlink w:anchor="fld_QuoteEntryID" w:history="1">
              <w:r w:rsidR="00512FC7" w:rsidRPr="00533FE7">
                <w:rPr>
                  <w:rStyle w:val="Hyperlink"/>
                  <w:rFonts w:ascii="Times New Roman" w:hAnsi="Times New Roman"/>
                  <w:sz w:val="20"/>
                </w:rPr>
                <w:t>QuoteEntryID</w:t>
              </w:r>
            </w:hyperlink>
          </w:p>
        </w:tc>
      </w:tr>
      <w:tr w:rsidR="00512FC7" w:rsidRPr="00512FC7" w14:paraId="7A3B81B9" w14:textId="77777777" w:rsidTr="00533FE7">
        <w:tc>
          <w:tcPr>
            <w:tcW w:w="828" w:type="dxa"/>
            <w:shd w:val="clear" w:color="auto" w:fill="auto"/>
          </w:tcPr>
          <w:p w14:paraId="65EA698F" w14:textId="77777777" w:rsidR="00512FC7" w:rsidRPr="00512FC7" w:rsidRDefault="00512FC7" w:rsidP="00533FE7">
            <w:r w:rsidRPr="00512FC7">
              <w:t>368</w:t>
            </w:r>
          </w:p>
        </w:tc>
        <w:tc>
          <w:tcPr>
            <w:tcW w:w="2699" w:type="dxa"/>
            <w:shd w:val="clear" w:color="auto" w:fill="auto"/>
          </w:tcPr>
          <w:p w14:paraId="6CE076D4" w14:textId="77777777" w:rsidR="00512FC7" w:rsidRPr="00512FC7" w:rsidRDefault="00C411EF" w:rsidP="00533FE7">
            <w:hyperlink w:anchor="fld_QuoteEntryRejectReason" w:history="1">
              <w:r w:rsidR="00512FC7" w:rsidRPr="00533FE7">
                <w:rPr>
                  <w:rStyle w:val="Hyperlink"/>
                  <w:rFonts w:ascii="Times New Roman" w:hAnsi="Times New Roman"/>
                  <w:sz w:val="20"/>
                </w:rPr>
                <w:t>QuoteEntryRejectReason</w:t>
              </w:r>
            </w:hyperlink>
          </w:p>
        </w:tc>
      </w:tr>
      <w:tr w:rsidR="00512FC7" w:rsidRPr="00512FC7" w14:paraId="35C600EE" w14:textId="77777777" w:rsidTr="00533FE7">
        <w:tc>
          <w:tcPr>
            <w:tcW w:w="828" w:type="dxa"/>
            <w:shd w:val="clear" w:color="auto" w:fill="auto"/>
          </w:tcPr>
          <w:p w14:paraId="57EC86D3" w14:textId="77777777" w:rsidR="00512FC7" w:rsidRPr="00512FC7" w:rsidRDefault="00512FC7" w:rsidP="00533FE7">
            <w:r w:rsidRPr="00512FC7">
              <w:t>1167</w:t>
            </w:r>
          </w:p>
        </w:tc>
        <w:tc>
          <w:tcPr>
            <w:tcW w:w="2699" w:type="dxa"/>
            <w:shd w:val="clear" w:color="auto" w:fill="auto"/>
          </w:tcPr>
          <w:p w14:paraId="27FD26CB" w14:textId="77777777" w:rsidR="00512FC7" w:rsidRPr="00512FC7" w:rsidRDefault="00C411EF" w:rsidP="00533FE7">
            <w:hyperlink w:anchor="fld_QuoteEntryStatus" w:history="1">
              <w:r w:rsidR="00512FC7" w:rsidRPr="00533FE7">
                <w:rPr>
                  <w:rStyle w:val="Hyperlink"/>
                  <w:rFonts w:ascii="Times New Roman" w:hAnsi="Times New Roman"/>
                  <w:sz w:val="20"/>
                </w:rPr>
                <w:t>QuoteEntryStatus</w:t>
              </w:r>
            </w:hyperlink>
          </w:p>
        </w:tc>
      </w:tr>
      <w:tr w:rsidR="00512FC7" w:rsidRPr="00512FC7" w14:paraId="19C0CB0B" w14:textId="77777777" w:rsidTr="00533FE7">
        <w:tc>
          <w:tcPr>
            <w:tcW w:w="828" w:type="dxa"/>
            <w:shd w:val="clear" w:color="auto" w:fill="auto"/>
          </w:tcPr>
          <w:p w14:paraId="081E735F" w14:textId="77777777" w:rsidR="00512FC7" w:rsidRPr="00512FC7" w:rsidRDefault="00512FC7" w:rsidP="00533FE7">
            <w:r w:rsidRPr="00512FC7">
              <w:t>117</w:t>
            </w:r>
          </w:p>
        </w:tc>
        <w:tc>
          <w:tcPr>
            <w:tcW w:w="2699" w:type="dxa"/>
            <w:shd w:val="clear" w:color="auto" w:fill="auto"/>
          </w:tcPr>
          <w:p w14:paraId="133CACE0" w14:textId="77777777" w:rsidR="00512FC7" w:rsidRPr="00512FC7" w:rsidRDefault="00C411EF" w:rsidP="00533FE7">
            <w:hyperlink w:anchor="fld_QuoteID" w:history="1">
              <w:r w:rsidR="00512FC7" w:rsidRPr="00533FE7">
                <w:rPr>
                  <w:rStyle w:val="Hyperlink"/>
                  <w:rFonts w:ascii="Times New Roman" w:hAnsi="Times New Roman"/>
                  <w:sz w:val="20"/>
                </w:rPr>
                <w:t>QuoteID</w:t>
              </w:r>
            </w:hyperlink>
          </w:p>
        </w:tc>
      </w:tr>
      <w:tr w:rsidR="00512FC7" w:rsidRPr="00512FC7" w14:paraId="59D3EB6F" w14:textId="77777777" w:rsidTr="00533FE7">
        <w:tc>
          <w:tcPr>
            <w:tcW w:w="828" w:type="dxa"/>
            <w:shd w:val="clear" w:color="auto" w:fill="auto"/>
          </w:tcPr>
          <w:p w14:paraId="143A2B48" w14:textId="77777777" w:rsidR="00512FC7" w:rsidRPr="00512FC7" w:rsidRDefault="00512FC7" w:rsidP="00533FE7">
            <w:r w:rsidRPr="00512FC7">
              <w:t>1166</w:t>
            </w:r>
          </w:p>
        </w:tc>
        <w:tc>
          <w:tcPr>
            <w:tcW w:w="2699" w:type="dxa"/>
            <w:shd w:val="clear" w:color="auto" w:fill="auto"/>
          </w:tcPr>
          <w:p w14:paraId="169B2B2C" w14:textId="77777777" w:rsidR="00512FC7" w:rsidRPr="00512FC7" w:rsidRDefault="00C411EF" w:rsidP="00533FE7">
            <w:hyperlink w:anchor="fld_QuoteMsgID" w:history="1">
              <w:r w:rsidR="00512FC7" w:rsidRPr="00533FE7">
                <w:rPr>
                  <w:rStyle w:val="Hyperlink"/>
                  <w:rFonts w:ascii="Times New Roman" w:hAnsi="Times New Roman"/>
                  <w:sz w:val="20"/>
                </w:rPr>
                <w:t>QuoteMsgID</w:t>
              </w:r>
            </w:hyperlink>
          </w:p>
        </w:tc>
      </w:tr>
      <w:tr w:rsidR="00512FC7" w:rsidRPr="00512FC7" w14:paraId="189F128B" w14:textId="77777777" w:rsidTr="00533FE7">
        <w:tc>
          <w:tcPr>
            <w:tcW w:w="828" w:type="dxa"/>
            <w:shd w:val="clear" w:color="auto" w:fill="auto"/>
          </w:tcPr>
          <w:p w14:paraId="31FBE0DC" w14:textId="77777777" w:rsidR="00512FC7" w:rsidRPr="00512FC7" w:rsidRDefault="00512FC7" w:rsidP="00533FE7">
            <w:r w:rsidRPr="00512FC7">
              <w:t>692</w:t>
            </w:r>
          </w:p>
        </w:tc>
        <w:tc>
          <w:tcPr>
            <w:tcW w:w="2699" w:type="dxa"/>
            <w:shd w:val="clear" w:color="auto" w:fill="auto"/>
          </w:tcPr>
          <w:p w14:paraId="26EE221A" w14:textId="77777777" w:rsidR="00512FC7" w:rsidRPr="00512FC7" w:rsidRDefault="00C411EF" w:rsidP="00533FE7">
            <w:hyperlink w:anchor="fld_QuotePriceType" w:history="1">
              <w:r w:rsidR="00512FC7" w:rsidRPr="00533FE7">
                <w:rPr>
                  <w:rStyle w:val="Hyperlink"/>
                  <w:rFonts w:ascii="Times New Roman" w:hAnsi="Times New Roman"/>
                  <w:sz w:val="20"/>
                </w:rPr>
                <w:t>QuotePriceType</w:t>
              </w:r>
            </w:hyperlink>
          </w:p>
        </w:tc>
      </w:tr>
      <w:tr w:rsidR="00512FC7" w:rsidRPr="00512FC7" w14:paraId="37608FC7" w14:textId="77777777" w:rsidTr="00533FE7">
        <w:tc>
          <w:tcPr>
            <w:tcW w:w="828" w:type="dxa"/>
            <w:shd w:val="clear" w:color="auto" w:fill="auto"/>
          </w:tcPr>
          <w:p w14:paraId="299722D5" w14:textId="77777777" w:rsidR="00512FC7" w:rsidRPr="00512FC7" w:rsidRDefault="00512FC7" w:rsidP="00533FE7">
            <w:r w:rsidRPr="00512FC7">
              <w:t>695</w:t>
            </w:r>
          </w:p>
        </w:tc>
        <w:tc>
          <w:tcPr>
            <w:tcW w:w="2699" w:type="dxa"/>
            <w:shd w:val="clear" w:color="auto" w:fill="auto"/>
          </w:tcPr>
          <w:p w14:paraId="26201208" w14:textId="77777777" w:rsidR="00512FC7" w:rsidRPr="00512FC7" w:rsidRDefault="00C411EF" w:rsidP="00533FE7">
            <w:hyperlink w:anchor="fld_QuoteQualifier" w:history="1">
              <w:r w:rsidR="00512FC7" w:rsidRPr="00533FE7">
                <w:rPr>
                  <w:rStyle w:val="Hyperlink"/>
                  <w:rFonts w:ascii="Times New Roman" w:hAnsi="Times New Roman"/>
                  <w:sz w:val="20"/>
                </w:rPr>
                <w:t>QuoteQualifier</w:t>
              </w:r>
            </w:hyperlink>
          </w:p>
        </w:tc>
      </w:tr>
      <w:tr w:rsidR="00512FC7" w:rsidRPr="00512FC7" w14:paraId="61894279" w14:textId="77777777" w:rsidTr="00533FE7">
        <w:tc>
          <w:tcPr>
            <w:tcW w:w="828" w:type="dxa"/>
            <w:shd w:val="clear" w:color="auto" w:fill="auto"/>
          </w:tcPr>
          <w:p w14:paraId="0E789B17" w14:textId="77777777" w:rsidR="00512FC7" w:rsidRPr="00512FC7" w:rsidRDefault="00512FC7" w:rsidP="00533FE7">
            <w:r w:rsidRPr="00512FC7">
              <w:t>300</w:t>
            </w:r>
          </w:p>
        </w:tc>
        <w:tc>
          <w:tcPr>
            <w:tcW w:w="2699" w:type="dxa"/>
            <w:shd w:val="clear" w:color="auto" w:fill="auto"/>
          </w:tcPr>
          <w:p w14:paraId="43E27402" w14:textId="77777777" w:rsidR="00512FC7" w:rsidRPr="00512FC7" w:rsidRDefault="00C411EF" w:rsidP="00533FE7">
            <w:hyperlink w:anchor="fld_QuoteRejectReason" w:history="1">
              <w:r w:rsidR="00512FC7" w:rsidRPr="00533FE7">
                <w:rPr>
                  <w:rStyle w:val="Hyperlink"/>
                  <w:rFonts w:ascii="Times New Roman" w:hAnsi="Times New Roman"/>
                  <w:sz w:val="20"/>
                </w:rPr>
                <w:t>QuoteRejectReason</w:t>
              </w:r>
            </w:hyperlink>
          </w:p>
        </w:tc>
      </w:tr>
      <w:tr w:rsidR="00512FC7" w:rsidRPr="00512FC7" w14:paraId="5D6E2288" w14:textId="77777777" w:rsidTr="00533FE7">
        <w:tc>
          <w:tcPr>
            <w:tcW w:w="828" w:type="dxa"/>
            <w:shd w:val="clear" w:color="auto" w:fill="auto"/>
          </w:tcPr>
          <w:p w14:paraId="69C7FC50" w14:textId="77777777" w:rsidR="00512FC7" w:rsidRPr="00512FC7" w:rsidRDefault="00512FC7" w:rsidP="00533FE7">
            <w:r w:rsidRPr="00512FC7">
              <w:t>131</w:t>
            </w:r>
          </w:p>
        </w:tc>
        <w:tc>
          <w:tcPr>
            <w:tcW w:w="2699" w:type="dxa"/>
            <w:shd w:val="clear" w:color="auto" w:fill="auto"/>
          </w:tcPr>
          <w:p w14:paraId="38277988" w14:textId="77777777" w:rsidR="00512FC7" w:rsidRPr="00512FC7" w:rsidRDefault="00C411EF" w:rsidP="00533FE7">
            <w:hyperlink w:anchor="fld_QuoteReqID" w:history="1">
              <w:r w:rsidR="00512FC7" w:rsidRPr="00533FE7">
                <w:rPr>
                  <w:rStyle w:val="Hyperlink"/>
                  <w:rFonts w:ascii="Times New Roman" w:hAnsi="Times New Roman"/>
                  <w:sz w:val="20"/>
                </w:rPr>
                <w:t>QuoteReqID</w:t>
              </w:r>
            </w:hyperlink>
          </w:p>
        </w:tc>
      </w:tr>
      <w:tr w:rsidR="00512FC7" w:rsidRPr="00512FC7" w14:paraId="1B650FBA" w14:textId="77777777" w:rsidTr="00533FE7">
        <w:tc>
          <w:tcPr>
            <w:tcW w:w="828" w:type="dxa"/>
            <w:shd w:val="clear" w:color="auto" w:fill="auto"/>
          </w:tcPr>
          <w:p w14:paraId="652FAA39" w14:textId="77777777" w:rsidR="00512FC7" w:rsidRPr="00512FC7" w:rsidRDefault="00512FC7" w:rsidP="00533FE7">
            <w:r w:rsidRPr="00512FC7">
              <w:t>658</w:t>
            </w:r>
          </w:p>
        </w:tc>
        <w:tc>
          <w:tcPr>
            <w:tcW w:w="2699" w:type="dxa"/>
            <w:shd w:val="clear" w:color="auto" w:fill="auto"/>
          </w:tcPr>
          <w:p w14:paraId="70A23F58" w14:textId="77777777" w:rsidR="00512FC7" w:rsidRPr="00512FC7" w:rsidRDefault="00C411EF" w:rsidP="00533FE7">
            <w:hyperlink w:anchor="fld_QuoteRequestRejectReason" w:history="1">
              <w:r w:rsidR="00512FC7" w:rsidRPr="00533FE7">
                <w:rPr>
                  <w:rStyle w:val="Hyperlink"/>
                  <w:rFonts w:ascii="Times New Roman" w:hAnsi="Times New Roman"/>
                  <w:sz w:val="20"/>
                </w:rPr>
                <w:t>QuoteRequestRejectReason</w:t>
              </w:r>
            </w:hyperlink>
          </w:p>
        </w:tc>
      </w:tr>
      <w:tr w:rsidR="00512FC7" w:rsidRPr="00512FC7" w14:paraId="09F4FC07" w14:textId="77777777" w:rsidTr="00533FE7">
        <w:tc>
          <w:tcPr>
            <w:tcW w:w="828" w:type="dxa"/>
            <w:shd w:val="clear" w:color="auto" w:fill="auto"/>
          </w:tcPr>
          <w:p w14:paraId="0F1916AF" w14:textId="77777777" w:rsidR="00512FC7" w:rsidRPr="00512FC7" w:rsidRDefault="00512FC7" w:rsidP="00533FE7">
            <w:r w:rsidRPr="00512FC7">
              <w:t>303</w:t>
            </w:r>
          </w:p>
        </w:tc>
        <w:tc>
          <w:tcPr>
            <w:tcW w:w="2699" w:type="dxa"/>
            <w:shd w:val="clear" w:color="auto" w:fill="auto"/>
          </w:tcPr>
          <w:p w14:paraId="5087EF52" w14:textId="77777777" w:rsidR="00512FC7" w:rsidRPr="00512FC7" w:rsidRDefault="00C411EF" w:rsidP="00533FE7">
            <w:hyperlink w:anchor="fld_QuoteRequestType" w:history="1">
              <w:r w:rsidR="00512FC7" w:rsidRPr="00533FE7">
                <w:rPr>
                  <w:rStyle w:val="Hyperlink"/>
                  <w:rFonts w:ascii="Times New Roman" w:hAnsi="Times New Roman"/>
                  <w:sz w:val="20"/>
                </w:rPr>
                <w:t>QuoteRequestType</w:t>
              </w:r>
            </w:hyperlink>
          </w:p>
        </w:tc>
      </w:tr>
      <w:tr w:rsidR="00512FC7" w:rsidRPr="00512FC7" w14:paraId="28CD6358" w14:textId="77777777" w:rsidTr="00533FE7">
        <w:tc>
          <w:tcPr>
            <w:tcW w:w="828" w:type="dxa"/>
            <w:shd w:val="clear" w:color="auto" w:fill="auto"/>
          </w:tcPr>
          <w:p w14:paraId="167546DA" w14:textId="77777777" w:rsidR="00512FC7" w:rsidRPr="00512FC7" w:rsidRDefault="00512FC7" w:rsidP="00533FE7">
            <w:r w:rsidRPr="00512FC7">
              <w:t>693</w:t>
            </w:r>
          </w:p>
        </w:tc>
        <w:tc>
          <w:tcPr>
            <w:tcW w:w="2699" w:type="dxa"/>
            <w:shd w:val="clear" w:color="auto" w:fill="auto"/>
          </w:tcPr>
          <w:p w14:paraId="2C2BD66A" w14:textId="77777777" w:rsidR="00512FC7" w:rsidRPr="00512FC7" w:rsidRDefault="00C411EF" w:rsidP="00533FE7">
            <w:hyperlink w:anchor="fld_QuoteRespID" w:history="1">
              <w:r w:rsidR="00512FC7" w:rsidRPr="00533FE7">
                <w:rPr>
                  <w:rStyle w:val="Hyperlink"/>
                  <w:rFonts w:ascii="Times New Roman" w:hAnsi="Times New Roman"/>
                  <w:sz w:val="20"/>
                </w:rPr>
                <w:t>QuoteRespID</w:t>
              </w:r>
            </w:hyperlink>
          </w:p>
        </w:tc>
      </w:tr>
      <w:tr w:rsidR="00512FC7" w:rsidRPr="00512FC7" w14:paraId="389CF917" w14:textId="77777777" w:rsidTr="00533FE7">
        <w:tc>
          <w:tcPr>
            <w:tcW w:w="828" w:type="dxa"/>
            <w:shd w:val="clear" w:color="auto" w:fill="auto"/>
          </w:tcPr>
          <w:p w14:paraId="6A6901B4" w14:textId="77777777" w:rsidR="00512FC7" w:rsidRPr="00512FC7" w:rsidRDefault="00512FC7" w:rsidP="00533FE7">
            <w:r w:rsidRPr="00512FC7">
              <w:t>301</w:t>
            </w:r>
          </w:p>
        </w:tc>
        <w:tc>
          <w:tcPr>
            <w:tcW w:w="2699" w:type="dxa"/>
            <w:shd w:val="clear" w:color="auto" w:fill="auto"/>
          </w:tcPr>
          <w:p w14:paraId="59735551" w14:textId="77777777" w:rsidR="00512FC7" w:rsidRPr="00512FC7" w:rsidRDefault="00C411EF" w:rsidP="00533FE7">
            <w:hyperlink w:anchor="fld_QuoteResponseLevel" w:history="1">
              <w:r w:rsidR="00512FC7" w:rsidRPr="00533FE7">
                <w:rPr>
                  <w:rStyle w:val="Hyperlink"/>
                  <w:rFonts w:ascii="Times New Roman" w:hAnsi="Times New Roman"/>
                  <w:sz w:val="20"/>
                </w:rPr>
                <w:t>QuoteResponseLevel</w:t>
              </w:r>
            </w:hyperlink>
          </w:p>
        </w:tc>
      </w:tr>
      <w:tr w:rsidR="00512FC7" w:rsidRPr="00512FC7" w14:paraId="7DA6DB97" w14:textId="77777777" w:rsidTr="00533FE7">
        <w:tc>
          <w:tcPr>
            <w:tcW w:w="828" w:type="dxa"/>
            <w:shd w:val="clear" w:color="auto" w:fill="auto"/>
          </w:tcPr>
          <w:p w14:paraId="790CBA13" w14:textId="77777777" w:rsidR="00512FC7" w:rsidRPr="00512FC7" w:rsidRDefault="00512FC7" w:rsidP="00533FE7">
            <w:r w:rsidRPr="00512FC7">
              <w:t>694</w:t>
            </w:r>
          </w:p>
        </w:tc>
        <w:tc>
          <w:tcPr>
            <w:tcW w:w="2699" w:type="dxa"/>
            <w:shd w:val="clear" w:color="auto" w:fill="auto"/>
          </w:tcPr>
          <w:p w14:paraId="784B591E" w14:textId="77777777" w:rsidR="00512FC7" w:rsidRPr="00512FC7" w:rsidRDefault="00C411EF" w:rsidP="00533FE7">
            <w:hyperlink w:anchor="fld_QuoteRespType" w:history="1">
              <w:r w:rsidR="00512FC7" w:rsidRPr="00533FE7">
                <w:rPr>
                  <w:rStyle w:val="Hyperlink"/>
                  <w:rFonts w:ascii="Times New Roman" w:hAnsi="Times New Roman"/>
                  <w:sz w:val="20"/>
                </w:rPr>
                <w:t>QuoteRespType</w:t>
              </w:r>
            </w:hyperlink>
          </w:p>
        </w:tc>
      </w:tr>
      <w:tr w:rsidR="00512FC7" w:rsidRPr="00512FC7" w14:paraId="61AA4E25" w14:textId="77777777" w:rsidTr="00533FE7">
        <w:tc>
          <w:tcPr>
            <w:tcW w:w="828" w:type="dxa"/>
            <w:shd w:val="clear" w:color="auto" w:fill="auto"/>
          </w:tcPr>
          <w:p w14:paraId="05432E43" w14:textId="77777777" w:rsidR="00512FC7" w:rsidRPr="00512FC7" w:rsidRDefault="00512FC7" w:rsidP="00533FE7">
            <w:r w:rsidRPr="00512FC7">
              <w:t>302</w:t>
            </w:r>
          </w:p>
        </w:tc>
        <w:tc>
          <w:tcPr>
            <w:tcW w:w="2699" w:type="dxa"/>
            <w:shd w:val="clear" w:color="auto" w:fill="auto"/>
          </w:tcPr>
          <w:p w14:paraId="7D52844C" w14:textId="77777777" w:rsidR="00512FC7" w:rsidRPr="00512FC7" w:rsidRDefault="00C411EF" w:rsidP="00533FE7">
            <w:hyperlink w:anchor="fld_QuoteSetID" w:history="1">
              <w:r w:rsidR="00512FC7" w:rsidRPr="00533FE7">
                <w:rPr>
                  <w:rStyle w:val="Hyperlink"/>
                  <w:rFonts w:ascii="Times New Roman" w:hAnsi="Times New Roman"/>
                  <w:sz w:val="20"/>
                </w:rPr>
                <w:t>QuoteSetID</w:t>
              </w:r>
            </w:hyperlink>
          </w:p>
        </w:tc>
      </w:tr>
      <w:tr w:rsidR="00512FC7" w:rsidRPr="00512FC7" w14:paraId="26A3DC4A" w14:textId="77777777" w:rsidTr="00533FE7">
        <w:tc>
          <w:tcPr>
            <w:tcW w:w="828" w:type="dxa"/>
            <w:shd w:val="clear" w:color="auto" w:fill="auto"/>
          </w:tcPr>
          <w:p w14:paraId="5D84C911" w14:textId="77777777" w:rsidR="00512FC7" w:rsidRPr="00512FC7" w:rsidRDefault="00512FC7" w:rsidP="00533FE7">
            <w:r w:rsidRPr="00512FC7">
              <w:t>367</w:t>
            </w:r>
          </w:p>
        </w:tc>
        <w:tc>
          <w:tcPr>
            <w:tcW w:w="2699" w:type="dxa"/>
            <w:shd w:val="clear" w:color="auto" w:fill="auto"/>
          </w:tcPr>
          <w:p w14:paraId="4A227308" w14:textId="77777777" w:rsidR="00512FC7" w:rsidRPr="00512FC7" w:rsidRDefault="00C411EF" w:rsidP="00533FE7">
            <w:hyperlink w:anchor="fld_QuoteSetValidUntilTime" w:history="1">
              <w:r w:rsidR="00512FC7" w:rsidRPr="00533FE7">
                <w:rPr>
                  <w:rStyle w:val="Hyperlink"/>
                  <w:rFonts w:ascii="Times New Roman" w:hAnsi="Times New Roman"/>
                  <w:sz w:val="20"/>
                </w:rPr>
                <w:t>QuoteSetValidUntilTime</w:t>
              </w:r>
            </w:hyperlink>
          </w:p>
        </w:tc>
      </w:tr>
      <w:tr w:rsidR="00512FC7" w:rsidRPr="00512FC7" w14:paraId="07364D86" w14:textId="77777777" w:rsidTr="00533FE7">
        <w:tc>
          <w:tcPr>
            <w:tcW w:w="828" w:type="dxa"/>
            <w:shd w:val="clear" w:color="auto" w:fill="auto"/>
          </w:tcPr>
          <w:p w14:paraId="7746C950" w14:textId="77777777" w:rsidR="00512FC7" w:rsidRPr="00512FC7" w:rsidRDefault="00512FC7" w:rsidP="00533FE7">
            <w:r w:rsidRPr="00512FC7">
              <w:t>297</w:t>
            </w:r>
          </w:p>
        </w:tc>
        <w:tc>
          <w:tcPr>
            <w:tcW w:w="2699" w:type="dxa"/>
            <w:shd w:val="clear" w:color="auto" w:fill="auto"/>
          </w:tcPr>
          <w:p w14:paraId="71A5F85F" w14:textId="77777777" w:rsidR="00512FC7" w:rsidRPr="00512FC7" w:rsidRDefault="00C411EF" w:rsidP="00533FE7">
            <w:hyperlink w:anchor="fld_QuoteStatus" w:history="1">
              <w:r w:rsidR="00512FC7" w:rsidRPr="00533FE7">
                <w:rPr>
                  <w:rStyle w:val="Hyperlink"/>
                  <w:rFonts w:ascii="Times New Roman" w:hAnsi="Times New Roman"/>
                  <w:sz w:val="20"/>
                </w:rPr>
                <w:t>QuoteStatus</w:t>
              </w:r>
            </w:hyperlink>
          </w:p>
        </w:tc>
      </w:tr>
      <w:tr w:rsidR="00512FC7" w:rsidRPr="00512FC7" w14:paraId="04E9319A" w14:textId="77777777" w:rsidTr="00533FE7">
        <w:tc>
          <w:tcPr>
            <w:tcW w:w="828" w:type="dxa"/>
            <w:shd w:val="clear" w:color="auto" w:fill="auto"/>
          </w:tcPr>
          <w:p w14:paraId="4948CEA4" w14:textId="77777777" w:rsidR="00512FC7" w:rsidRPr="00512FC7" w:rsidRDefault="00512FC7" w:rsidP="00533FE7">
            <w:r w:rsidRPr="00512FC7">
              <w:t>649</w:t>
            </w:r>
          </w:p>
        </w:tc>
        <w:tc>
          <w:tcPr>
            <w:tcW w:w="2699" w:type="dxa"/>
            <w:shd w:val="clear" w:color="auto" w:fill="auto"/>
          </w:tcPr>
          <w:p w14:paraId="092C55EE" w14:textId="77777777" w:rsidR="00512FC7" w:rsidRPr="00512FC7" w:rsidRDefault="00C411EF" w:rsidP="00533FE7">
            <w:hyperlink w:anchor="fld_QuoteStatusReqID" w:history="1">
              <w:r w:rsidR="00512FC7" w:rsidRPr="00533FE7">
                <w:rPr>
                  <w:rStyle w:val="Hyperlink"/>
                  <w:rFonts w:ascii="Times New Roman" w:hAnsi="Times New Roman"/>
                  <w:sz w:val="20"/>
                </w:rPr>
                <w:t>QuoteStatusReqID</w:t>
              </w:r>
            </w:hyperlink>
          </w:p>
        </w:tc>
      </w:tr>
      <w:tr w:rsidR="00512FC7" w:rsidRPr="00512FC7" w14:paraId="7CA73231" w14:textId="77777777" w:rsidTr="00533FE7">
        <w:tc>
          <w:tcPr>
            <w:tcW w:w="828" w:type="dxa"/>
            <w:shd w:val="clear" w:color="auto" w:fill="auto"/>
          </w:tcPr>
          <w:p w14:paraId="0120A5E2" w14:textId="77777777" w:rsidR="00512FC7" w:rsidRPr="00512FC7" w:rsidRDefault="00512FC7" w:rsidP="00533FE7">
            <w:r w:rsidRPr="00512FC7">
              <w:t>537</w:t>
            </w:r>
          </w:p>
        </w:tc>
        <w:tc>
          <w:tcPr>
            <w:tcW w:w="2699" w:type="dxa"/>
            <w:shd w:val="clear" w:color="auto" w:fill="auto"/>
          </w:tcPr>
          <w:p w14:paraId="5C8886C6" w14:textId="77777777" w:rsidR="00512FC7" w:rsidRPr="00512FC7" w:rsidRDefault="00C411EF" w:rsidP="00533FE7">
            <w:hyperlink w:anchor="fld_QuoteType" w:history="1">
              <w:r w:rsidR="00512FC7" w:rsidRPr="00533FE7">
                <w:rPr>
                  <w:rStyle w:val="Hyperlink"/>
                  <w:rFonts w:ascii="Times New Roman" w:hAnsi="Times New Roman"/>
                  <w:sz w:val="20"/>
                </w:rPr>
                <w:t>QuoteType</w:t>
              </w:r>
            </w:hyperlink>
          </w:p>
        </w:tc>
      </w:tr>
      <w:tr w:rsidR="00512FC7" w:rsidRPr="00512FC7" w14:paraId="701A9B33" w14:textId="77777777" w:rsidTr="00533FE7">
        <w:tc>
          <w:tcPr>
            <w:tcW w:w="828" w:type="dxa"/>
            <w:shd w:val="clear" w:color="auto" w:fill="auto"/>
          </w:tcPr>
          <w:p w14:paraId="353D8C6B" w14:textId="77777777" w:rsidR="00512FC7" w:rsidRPr="00512FC7" w:rsidRDefault="00512FC7" w:rsidP="00533FE7">
            <w:r w:rsidRPr="00512FC7">
              <w:t>1446</w:t>
            </w:r>
          </w:p>
        </w:tc>
        <w:tc>
          <w:tcPr>
            <w:tcW w:w="2699" w:type="dxa"/>
            <w:shd w:val="clear" w:color="auto" w:fill="auto"/>
          </w:tcPr>
          <w:p w14:paraId="1540C036" w14:textId="77777777" w:rsidR="00512FC7" w:rsidRPr="00512FC7" w:rsidRDefault="00C411EF" w:rsidP="00533FE7">
            <w:hyperlink w:anchor="fld_RateSource" w:history="1">
              <w:r w:rsidR="00512FC7" w:rsidRPr="00533FE7">
                <w:rPr>
                  <w:rStyle w:val="Hyperlink"/>
                  <w:rFonts w:ascii="Times New Roman" w:hAnsi="Times New Roman"/>
                  <w:sz w:val="20"/>
                </w:rPr>
                <w:t>RateSource</w:t>
              </w:r>
            </w:hyperlink>
          </w:p>
        </w:tc>
      </w:tr>
      <w:tr w:rsidR="00512FC7" w:rsidRPr="00512FC7" w14:paraId="4D3EEE89" w14:textId="77777777" w:rsidTr="00533FE7">
        <w:tc>
          <w:tcPr>
            <w:tcW w:w="828" w:type="dxa"/>
            <w:shd w:val="clear" w:color="auto" w:fill="auto"/>
          </w:tcPr>
          <w:p w14:paraId="47C0ED96" w14:textId="77777777" w:rsidR="00512FC7" w:rsidRPr="00512FC7" w:rsidRDefault="00512FC7" w:rsidP="00533FE7">
            <w:r w:rsidRPr="00512FC7">
              <w:t>1447</w:t>
            </w:r>
          </w:p>
        </w:tc>
        <w:tc>
          <w:tcPr>
            <w:tcW w:w="2699" w:type="dxa"/>
            <w:shd w:val="clear" w:color="auto" w:fill="auto"/>
          </w:tcPr>
          <w:p w14:paraId="4F676949" w14:textId="77777777" w:rsidR="00512FC7" w:rsidRPr="00512FC7" w:rsidRDefault="00C411EF" w:rsidP="00533FE7">
            <w:hyperlink w:anchor="fld_RateSourceType" w:history="1">
              <w:r w:rsidR="00512FC7" w:rsidRPr="00533FE7">
                <w:rPr>
                  <w:rStyle w:val="Hyperlink"/>
                  <w:rFonts w:ascii="Times New Roman" w:hAnsi="Times New Roman"/>
                  <w:sz w:val="20"/>
                </w:rPr>
                <w:t>RateSourceType</w:t>
              </w:r>
            </w:hyperlink>
          </w:p>
        </w:tc>
      </w:tr>
      <w:tr w:rsidR="00DE5358" w:rsidRPr="00DE5358" w14:paraId="2FE668E4" w14:textId="77777777" w:rsidTr="00BD0927">
        <w:trPr>
          <w:del w:id="4823" w:author="Administrator" w:date="2011-08-18T10:26:00Z"/>
        </w:trPr>
        <w:tc>
          <w:tcPr>
            <w:tcW w:w="828" w:type="dxa"/>
            <w:shd w:val="clear" w:color="auto" w:fill="auto"/>
          </w:tcPr>
          <w:p w14:paraId="0F822E91" w14:textId="77777777" w:rsidR="00DE5358" w:rsidRPr="00DE5358" w:rsidRDefault="00DE5358" w:rsidP="00DE5358">
            <w:pPr>
              <w:rPr>
                <w:del w:id="4824" w:author="Administrator" w:date="2011-08-18T10:26:00Z"/>
              </w:rPr>
            </w:pPr>
            <w:del w:id="4825" w:author="Administrator" w:date="2011-08-18T10:26:00Z">
              <w:r w:rsidRPr="00DE5358">
                <w:delText>319</w:delText>
              </w:r>
            </w:del>
          </w:p>
        </w:tc>
        <w:tc>
          <w:tcPr>
            <w:tcW w:w="2699" w:type="dxa"/>
            <w:shd w:val="clear" w:color="auto" w:fill="auto"/>
          </w:tcPr>
          <w:p w14:paraId="1041304B" w14:textId="77777777" w:rsidR="00DE5358" w:rsidRPr="00DE5358" w:rsidRDefault="00DE5358" w:rsidP="00DE5358">
            <w:pPr>
              <w:rPr>
                <w:del w:id="4826" w:author="Administrator" w:date="2011-08-18T10:26:00Z"/>
              </w:rPr>
            </w:pPr>
            <w:del w:id="4827" w:author="Administrator" w:date="2011-08-18T10:26:00Z">
              <w:r>
                <w:fldChar w:fldCharType="begin"/>
              </w:r>
              <w:r>
                <w:delInstrText xml:space="preserve"> HYPERLINK  \l "fld_RatioQty" </w:delInstrText>
              </w:r>
              <w:r>
                <w:fldChar w:fldCharType="separate"/>
              </w:r>
              <w:r w:rsidRPr="00BD0927">
                <w:rPr>
                  <w:rStyle w:val="Hyperlink"/>
                  <w:rFonts w:ascii="Times New Roman" w:hAnsi="Times New Roman"/>
                  <w:sz w:val="20"/>
                </w:rPr>
                <w:delText>RatioQty</w:delText>
              </w:r>
              <w:r>
                <w:fldChar w:fldCharType="end"/>
              </w:r>
            </w:del>
          </w:p>
        </w:tc>
      </w:tr>
      <w:tr w:rsidR="00512FC7" w:rsidRPr="00512FC7" w14:paraId="77F4562A" w14:textId="77777777" w:rsidTr="00533FE7">
        <w:tc>
          <w:tcPr>
            <w:tcW w:w="828" w:type="dxa"/>
            <w:shd w:val="clear" w:color="auto" w:fill="auto"/>
          </w:tcPr>
          <w:p w14:paraId="0251CF85" w14:textId="77777777" w:rsidR="00512FC7" w:rsidRPr="00512FC7" w:rsidRDefault="00512FC7" w:rsidP="00533FE7">
            <w:r w:rsidRPr="00512FC7">
              <w:t>96</w:t>
            </w:r>
          </w:p>
        </w:tc>
        <w:tc>
          <w:tcPr>
            <w:tcW w:w="2699" w:type="dxa"/>
            <w:shd w:val="clear" w:color="auto" w:fill="auto"/>
          </w:tcPr>
          <w:p w14:paraId="1792DB50" w14:textId="77777777" w:rsidR="00512FC7" w:rsidRPr="00512FC7" w:rsidRDefault="00C411EF" w:rsidP="00533FE7">
            <w:hyperlink w:anchor="fld_RawData" w:history="1">
              <w:r w:rsidR="00512FC7" w:rsidRPr="00533FE7">
                <w:rPr>
                  <w:rStyle w:val="Hyperlink"/>
                  <w:rFonts w:ascii="Times New Roman" w:hAnsi="Times New Roman"/>
                  <w:sz w:val="20"/>
                </w:rPr>
                <w:t>RawData</w:t>
              </w:r>
            </w:hyperlink>
          </w:p>
        </w:tc>
      </w:tr>
      <w:tr w:rsidR="00512FC7" w:rsidRPr="00512FC7" w14:paraId="78CEC2E8" w14:textId="77777777" w:rsidTr="00533FE7">
        <w:tc>
          <w:tcPr>
            <w:tcW w:w="828" w:type="dxa"/>
            <w:shd w:val="clear" w:color="auto" w:fill="auto"/>
          </w:tcPr>
          <w:p w14:paraId="739A92C0" w14:textId="77777777" w:rsidR="00512FC7" w:rsidRPr="00512FC7" w:rsidRDefault="00512FC7" w:rsidP="00533FE7">
            <w:r w:rsidRPr="00512FC7">
              <w:t>95</w:t>
            </w:r>
          </w:p>
        </w:tc>
        <w:tc>
          <w:tcPr>
            <w:tcW w:w="2699" w:type="dxa"/>
            <w:shd w:val="clear" w:color="auto" w:fill="auto"/>
          </w:tcPr>
          <w:p w14:paraId="0BFCB595" w14:textId="77777777" w:rsidR="00512FC7" w:rsidRPr="00512FC7" w:rsidRDefault="00C411EF" w:rsidP="00533FE7">
            <w:hyperlink w:anchor="fld_RawDataLength" w:history="1">
              <w:r w:rsidR="00512FC7" w:rsidRPr="00533FE7">
                <w:rPr>
                  <w:rStyle w:val="Hyperlink"/>
                  <w:rFonts w:ascii="Times New Roman" w:hAnsi="Times New Roman"/>
                  <w:sz w:val="20"/>
                </w:rPr>
                <w:t>RawDataLength</w:t>
              </w:r>
            </w:hyperlink>
          </w:p>
        </w:tc>
      </w:tr>
      <w:tr w:rsidR="00512FC7" w:rsidRPr="00512FC7" w14:paraId="600F2EF5" w14:textId="77777777" w:rsidTr="00533FE7">
        <w:tc>
          <w:tcPr>
            <w:tcW w:w="828" w:type="dxa"/>
            <w:shd w:val="clear" w:color="auto" w:fill="auto"/>
          </w:tcPr>
          <w:p w14:paraId="2F183DD0" w14:textId="77777777" w:rsidR="00512FC7" w:rsidRPr="00512FC7" w:rsidRDefault="00512FC7" w:rsidP="00533FE7">
            <w:r w:rsidRPr="00512FC7">
              <w:t>1030</w:t>
            </w:r>
          </w:p>
        </w:tc>
        <w:tc>
          <w:tcPr>
            <w:tcW w:w="2699" w:type="dxa"/>
            <w:shd w:val="clear" w:color="auto" w:fill="auto"/>
          </w:tcPr>
          <w:p w14:paraId="50080E08" w14:textId="77777777" w:rsidR="00512FC7" w:rsidRPr="00512FC7" w:rsidRDefault="00C411EF" w:rsidP="00533FE7">
            <w:hyperlink w:anchor="fld_ReceivedDeptID" w:history="1">
              <w:r w:rsidR="00512FC7" w:rsidRPr="00533FE7">
                <w:rPr>
                  <w:rStyle w:val="Hyperlink"/>
                  <w:rFonts w:ascii="Times New Roman" w:hAnsi="Times New Roman"/>
                  <w:sz w:val="20"/>
                </w:rPr>
                <w:t>ReceivedDeptID</w:t>
              </w:r>
            </w:hyperlink>
          </w:p>
        </w:tc>
      </w:tr>
      <w:tr w:rsidR="00512FC7" w:rsidRPr="00512FC7" w14:paraId="3AA23262" w14:textId="77777777" w:rsidTr="00533FE7">
        <w:tc>
          <w:tcPr>
            <w:tcW w:w="828" w:type="dxa"/>
            <w:shd w:val="clear" w:color="auto" w:fill="auto"/>
          </w:tcPr>
          <w:p w14:paraId="418955FB" w14:textId="77777777" w:rsidR="00512FC7" w:rsidRPr="00512FC7" w:rsidRDefault="00512FC7" w:rsidP="00533FE7">
            <w:r w:rsidRPr="00512FC7">
              <w:t>240</w:t>
            </w:r>
          </w:p>
        </w:tc>
        <w:tc>
          <w:tcPr>
            <w:tcW w:w="2699" w:type="dxa"/>
            <w:shd w:val="clear" w:color="auto" w:fill="auto"/>
          </w:tcPr>
          <w:p w14:paraId="4CB44404" w14:textId="77777777" w:rsidR="00512FC7" w:rsidRPr="00512FC7" w:rsidRDefault="00C411EF" w:rsidP="00533FE7">
            <w:hyperlink w:anchor="fld_RedemptionDate" w:history="1">
              <w:r w:rsidR="00512FC7" w:rsidRPr="00533FE7">
                <w:rPr>
                  <w:rStyle w:val="Hyperlink"/>
                  <w:rFonts w:ascii="Times New Roman" w:hAnsi="Times New Roman"/>
                  <w:sz w:val="20"/>
                </w:rPr>
                <w:t>RedemptionDate</w:t>
              </w:r>
            </w:hyperlink>
          </w:p>
        </w:tc>
      </w:tr>
      <w:tr w:rsidR="00512FC7" w:rsidRPr="00512FC7" w14:paraId="78F9F625" w14:textId="77777777" w:rsidTr="00533FE7">
        <w:tc>
          <w:tcPr>
            <w:tcW w:w="828" w:type="dxa"/>
            <w:shd w:val="clear" w:color="auto" w:fill="auto"/>
          </w:tcPr>
          <w:p w14:paraId="7B73A6C6" w14:textId="77777777" w:rsidR="00512FC7" w:rsidRPr="00512FC7" w:rsidRDefault="00512FC7" w:rsidP="00533FE7">
            <w:r w:rsidRPr="00512FC7">
              <w:t>72</w:t>
            </w:r>
          </w:p>
        </w:tc>
        <w:tc>
          <w:tcPr>
            <w:tcW w:w="2699" w:type="dxa"/>
            <w:shd w:val="clear" w:color="auto" w:fill="auto"/>
          </w:tcPr>
          <w:p w14:paraId="1ED1FD95" w14:textId="77777777" w:rsidR="00512FC7" w:rsidRPr="00512FC7" w:rsidRDefault="00C411EF" w:rsidP="00533FE7">
            <w:hyperlink w:anchor="fld_RefAllocID" w:history="1">
              <w:r w:rsidR="00512FC7" w:rsidRPr="00533FE7">
                <w:rPr>
                  <w:rStyle w:val="Hyperlink"/>
                  <w:rFonts w:ascii="Times New Roman" w:hAnsi="Times New Roman"/>
                  <w:sz w:val="20"/>
                </w:rPr>
                <w:t>RefAllocID</w:t>
              </w:r>
            </w:hyperlink>
          </w:p>
        </w:tc>
      </w:tr>
      <w:tr w:rsidR="00512FC7" w:rsidRPr="00512FC7" w14:paraId="7ED835A1" w14:textId="77777777" w:rsidTr="00533FE7">
        <w:tc>
          <w:tcPr>
            <w:tcW w:w="828" w:type="dxa"/>
            <w:shd w:val="clear" w:color="auto" w:fill="auto"/>
          </w:tcPr>
          <w:p w14:paraId="2864F269" w14:textId="77777777" w:rsidR="00512FC7" w:rsidRPr="00512FC7" w:rsidRDefault="00512FC7" w:rsidP="00533FE7">
            <w:r w:rsidRPr="00512FC7">
              <w:t>1406</w:t>
            </w:r>
          </w:p>
        </w:tc>
        <w:tc>
          <w:tcPr>
            <w:tcW w:w="2699" w:type="dxa"/>
            <w:shd w:val="clear" w:color="auto" w:fill="auto"/>
          </w:tcPr>
          <w:p w14:paraId="43B4817B" w14:textId="77777777" w:rsidR="00512FC7" w:rsidRPr="00512FC7" w:rsidRDefault="00C411EF" w:rsidP="00533FE7">
            <w:hyperlink w:anchor="fld_RefApplExtID" w:history="1">
              <w:r w:rsidR="00512FC7" w:rsidRPr="00533FE7">
                <w:rPr>
                  <w:rStyle w:val="Hyperlink"/>
                  <w:rFonts w:ascii="Times New Roman" w:hAnsi="Times New Roman"/>
                  <w:sz w:val="20"/>
                </w:rPr>
                <w:t>RefApplExtID</w:t>
              </w:r>
            </w:hyperlink>
          </w:p>
        </w:tc>
      </w:tr>
      <w:tr w:rsidR="00512FC7" w:rsidRPr="00512FC7" w14:paraId="2842E2AF" w14:textId="77777777" w:rsidTr="00533FE7">
        <w:tc>
          <w:tcPr>
            <w:tcW w:w="828" w:type="dxa"/>
            <w:shd w:val="clear" w:color="auto" w:fill="auto"/>
          </w:tcPr>
          <w:p w14:paraId="478E5B8C" w14:textId="77777777" w:rsidR="00512FC7" w:rsidRPr="00512FC7" w:rsidRDefault="00512FC7" w:rsidP="00533FE7">
            <w:r w:rsidRPr="00512FC7">
              <w:t>1355</w:t>
            </w:r>
          </w:p>
        </w:tc>
        <w:tc>
          <w:tcPr>
            <w:tcW w:w="2699" w:type="dxa"/>
            <w:shd w:val="clear" w:color="auto" w:fill="auto"/>
          </w:tcPr>
          <w:p w14:paraId="3B5ADFA7" w14:textId="77777777" w:rsidR="00512FC7" w:rsidRPr="00512FC7" w:rsidRDefault="00C411EF" w:rsidP="00533FE7">
            <w:hyperlink w:anchor="fld_RefApplID" w:history="1">
              <w:r w:rsidR="00512FC7" w:rsidRPr="00533FE7">
                <w:rPr>
                  <w:rStyle w:val="Hyperlink"/>
                  <w:rFonts w:ascii="Times New Roman" w:hAnsi="Times New Roman"/>
                  <w:sz w:val="20"/>
                </w:rPr>
                <w:t>RefApplID</w:t>
              </w:r>
            </w:hyperlink>
          </w:p>
        </w:tc>
      </w:tr>
      <w:tr w:rsidR="00512FC7" w:rsidRPr="00512FC7" w14:paraId="5917CAE8" w14:textId="77777777" w:rsidTr="00533FE7">
        <w:tc>
          <w:tcPr>
            <w:tcW w:w="828" w:type="dxa"/>
            <w:shd w:val="clear" w:color="auto" w:fill="auto"/>
          </w:tcPr>
          <w:p w14:paraId="28FF2553" w14:textId="77777777" w:rsidR="00512FC7" w:rsidRPr="00512FC7" w:rsidRDefault="00512FC7" w:rsidP="00533FE7">
            <w:r w:rsidRPr="00512FC7">
              <w:t>1357</w:t>
            </w:r>
          </w:p>
        </w:tc>
        <w:tc>
          <w:tcPr>
            <w:tcW w:w="2699" w:type="dxa"/>
            <w:shd w:val="clear" w:color="auto" w:fill="auto"/>
          </w:tcPr>
          <w:p w14:paraId="5F479B25" w14:textId="77777777" w:rsidR="00512FC7" w:rsidRPr="00512FC7" w:rsidRDefault="00C411EF" w:rsidP="00533FE7">
            <w:hyperlink w:anchor="fld_RefApplLastSeqNum" w:history="1">
              <w:r w:rsidR="00512FC7" w:rsidRPr="00533FE7">
                <w:rPr>
                  <w:rStyle w:val="Hyperlink"/>
                  <w:rFonts w:ascii="Times New Roman" w:hAnsi="Times New Roman"/>
                  <w:sz w:val="20"/>
                </w:rPr>
                <w:t>RefApplLastSeqNum</w:t>
              </w:r>
            </w:hyperlink>
          </w:p>
        </w:tc>
      </w:tr>
      <w:tr w:rsidR="00512FC7" w:rsidRPr="00512FC7" w14:paraId="73DA9E3D" w14:textId="77777777" w:rsidTr="00533FE7">
        <w:tc>
          <w:tcPr>
            <w:tcW w:w="828" w:type="dxa"/>
            <w:shd w:val="clear" w:color="auto" w:fill="auto"/>
          </w:tcPr>
          <w:p w14:paraId="00D018C7" w14:textId="77777777" w:rsidR="00512FC7" w:rsidRPr="00512FC7" w:rsidRDefault="00512FC7" w:rsidP="00533FE7">
            <w:r w:rsidRPr="00512FC7">
              <w:t>1433</w:t>
            </w:r>
          </w:p>
        </w:tc>
        <w:tc>
          <w:tcPr>
            <w:tcW w:w="2699" w:type="dxa"/>
            <w:shd w:val="clear" w:color="auto" w:fill="auto"/>
          </w:tcPr>
          <w:p w14:paraId="4A532C63" w14:textId="77777777" w:rsidR="00512FC7" w:rsidRPr="00512FC7" w:rsidRDefault="00C411EF" w:rsidP="00533FE7">
            <w:hyperlink w:anchor="fld_RefApplReqID" w:history="1">
              <w:r w:rsidR="00512FC7" w:rsidRPr="00533FE7">
                <w:rPr>
                  <w:rStyle w:val="Hyperlink"/>
                  <w:rFonts w:ascii="Times New Roman" w:hAnsi="Times New Roman"/>
                  <w:sz w:val="20"/>
                </w:rPr>
                <w:t>RefApplReqID</w:t>
              </w:r>
            </w:hyperlink>
          </w:p>
        </w:tc>
      </w:tr>
      <w:tr w:rsidR="00512FC7" w:rsidRPr="00512FC7" w14:paraId="459BDAF0" w14:textId="77777777" w:rsidTr="00533FE7">
        <w:tc>
          <w:tcPr>
            <w:tcW w:w="828" w:type="dxa"/>
            <w:shd w:val="clear" w:color="auto" w:fill="auto"/>
          </w:tcPr>
          <w:p w14:paraId="24F59262" w14:textId="77777777" w:rsidR="00512FC7" w:rsidRPr="00512FC7" w:rsidRDefault="00512FC7" w:rsidP="00533FE7">
            <w:r w:rsidRPr="00512FC7">
              <w:t>1130</w:t>
            </w:r>
          </w:p>
        </w:tc>
        <w:tc>
          <w:tcPr>
            <w:tcW w:w="2699" w:type="dxa"/>
            <w:shd w:val="clear" w:color="auto" w:fill="auto"/>
          </w:tcPr>
          <w:p w14:paraId="7BFD75C4" w14:textId="77777777" w:rsidR="00512FC7" w:rsidRPr="00512FC7" w:rsidRDefault="00C411EF" w:rsidP="00533FE7">
            <w:hyperlink w:anchor="fld_RefApplVerID" w:history="1">
              <w:r w:rsidR="00512FC7" w:rsidRPr="00533FE7">
                <w:rPr>
                  <w:rStyle w:val="Hyperlink"/>
                  <w:rFonts w:ascii="Times New Roman" w:hAnsi="Times New Roman"/>
                  <w:sz w:val="20"/>
                </w:rPr>
                <w:t>RefApplVerID</w:t>
              </w:r>
            </w:hyperlink>
          </w:p>
        </w:tc>
      </w:tr>
      <w:tr w:rsidR="00512FC7" w:rsidRPr="00512FC7" w14:paraId="3B0BD29D" w14:textId="77777777" w:rsidTr="00533FE7">
        <w:tc>
          <w:tcPr>
            <w:tcW w:w="828" w:type="dxa"/>
            <w:shd w:val="clear" w:color="auto" w:fill="auto"/>
          </w:tcPr>
          <w:p w14:paraId="072AF10C" w14:textId="77777777" w:rsidR="00512FC7" w:rsidRPr="00512FC7" w:rsidRDefault="00512FC7" w:rsidP="00533FE7">
            <w:r w:rsidRPr="00512FC7">
              <w:t>930</w:t>
            </w:r>
          </w:p>
        </w:tc>
        <w:tc>
          <w:tcPr>
            <w:tcW w:w="2699" w:type="dxa"/>
            <w:shd w:val="clear" w:color="auto" w:fill="auto"/>
          </w:tcPr>
          <w:p w14:paraId="156E1442" w14:textId="77777777" w:rsidR="00512FC7" w:rsidRPr="00512FC7" w:rsidRDefault="00C411EF" w:rsidP="00533FE7">
            <w:hyperlink w:anchor="fld_RefCompID" w:history="1">
              <w:r w:rsidR="00512FC7" w:rsidRPr="00533FE7">
                <w:rPr>
                  <w:rStyle w:val="Hyperlink"/>
                  <w:rFonts w:ascii="Times New Roman" w:hAnsi="Times New Roman"/>
                  <w:sz w:val="20"/>
                </w:rPr>
                <w:t>RefCompID</w:t>
              </w:r>
            </w:hyperlink>
          </w:p>
        </w:tc>
      </w:tr>
      <w:tr w:rsidR="00512FC7" w:rsidRPr="00512FC7" w14:paraId="0C4A2CF1" w14:textId="77777777" w:rsidTr="00533FE7">
        <w:tc>
          <w:tcPr>
            <w:tcW w:w="828" w:type="dxa"/>
            <w:shd w:val="clear" w:color="auto" w:fill="auto"/>
          </w:tcPr>
          <w:p w14:paraId="4F9B9213" w14:textId="77777777" w:rsidR="00512FC7" w:rsidRPr="00512FC7" w:rsidRDefault="00512FC7" w:rsidP="00533FE7">
            <w:r w:rsidRPr="00512FC7">
              <w:t>1131</w:t>
            </w:r>
          </w:p>
        </w:tc>
        <w:tc>
          <w:tcPr>
            <w:tcW w:w="2699" w:type="dxa"/>
            <w:shd w:val="clear" w:color="auto" w:fill="auto"/>
          </w:tcPr>
          <w:p w14:paraId="1E3FAFDB" w14:textId="77777777" w:rsidR="00512FC7" w:rsidRPr="00512FC7" w:rsidRDefault="00C411EF" w:rsidP="00533FE7">
            <w:hyperlink w:anchor="fld_RefCstmApplVerID" w:history="1">
              <w:r w:rsidR="00512FC7" w:rsidRPr="00533FE7">
                <w:rPr>
                  <w:rStyle w:val="Hyperlink"/>
                  <w:rFonts w:ascii="Times New Roman" w:hAnsi="Times New Roman"/>
                  <w:sz w:val="20"/>
                </w:rPr>
                <w:t>RefCstmApplVerID</w:t>
              </w:r>
            </w:hyperlink>
          </w:p>
        </w:tc>
      </w:tr>
      <w:tr w:rsidR="00512FC7" w:rsidRPr="00512FC7" w14:paraId="49FD2459" w14:textId="77777777" w:rsidTr="00533FE7">
        <w:tc>
          <w:tcPr>
            <w:tcW w:w="828" w:type="dxa"/>
            <w:shd w:val="clear" w:color="auto" w:fill="auto"/>
          </w:tcPr>
          <w:p w14:paraId="14AADEDD" w14:textId="77777777" w:rsidR="00512FC7" w:rsidRPr="00512FC7" w:rsidRDefault="00512FC7" w:rsidP="00533FE7">
            <w:r w:rsidRPr="00512FC7">
              <w:t>1448</w:t>
            </w:r>
          </w:p>
        </w:tc>
        <w:tc>
          <w:tcPr>
            <w:tcW w:w="2699" w:type="dxa"/>
            <w:shd w:val="clear" w:color="auto" w:fill="auto"/>
          </w:tcPr>
          <w:p w14:paraId="7A34786F" w14:textId="77777777" w:rsidR="00512FC7" w:rsidRPr="00512FC7" w:rsidRDefault="00C411EF" w:rsidP="00533FE7">
            <w:hyperlink w:anchor="fld_ReferencePage" w:history="1">
              <w:r w:rsidR="00512FC7" w:rsidRPr="00533FE7">
                <w:rPr>
                  <w:rStyle w:val="Hyperlink"/>
                  <w:rFonts w:ascii="Times New Roman" w:hAnsi="Times New Roman"/>
                  <w:sz w:val="20"/>
                </w:rPr>
                <w:t>ReferencePage</w:t>
              </w:r>
            </w:hyperlink>
          </w:p>
        </w:tc>
      </w:tr>
      <w:tr w:rsidR="00512FC7" w:rsidRPr="00512FC7" w14:paraId="4D27861C" w14:textId="77777777" w:rsidTr="00533FE7">
        <w:tc>
          <w:tcPr>
            <w:tcW w:w="828" w:type="dxa"/>
            <w:shd w:val="clear" w:color="auto" w:fill="auto"/>
          </w:tcPr>
          <w:p w14:paraId="0F684513" w14:textId="77777777" w:rsidR="00512FC7" w:rsidRPr="00512FC7" w:rsidRDefault="00512FC7" w:rsidP="00533FE7">
            <w:r w:rsidRPr="00512FC7">
              <w:t>372</w:t>
            </w:r>
          </w:p>
        </w:tc>
        <w:tc>
          <w:tcPr>
            <w:tcW w:w="2699" w:type="dxa"/>
            <w:shd w:val="clear" w:color="auto" w:fill="auto"/>
          </w:tcPr>
          <w:p w14:paraId="2E2E9C1B" w14:textId="77777777" w:rsidR="00512FC7" w:rsidRPr="00512FC7" w:rsidRDefault="00C411EF" w:rsidP="00533FE7">
            <w:hyperlink w:anchor="fld_RefMsgType" w:history="1">
              <w:r w:rsidR="00512FC7" w:rsidRPr="00533FE7">
                <w:rPr>
                  <w:rStyle w:val="Hyperlink"/>
                  <w:rFonts w:ascii="Times New Roman" w:hAnsi="Times New Roman"/>
                  <w:sz w:val="20"/>
                </w:rPr>
                <w:t>RefMsgType</w:t>
              </w:r>
            </w:hyperlink>
          </w:p>
        </w:tc>
      </w:tr>
      <w:tr w:rsidR="00512FC7" w:rsidRPr="00512FC7" w14:paraId="19A6849F" w14:textId="77777777" w:rsidTr="00533FE7">
        <w:tc>
          <w:tcPr>
            <w:tcW w:w="828" w:type="dxa"/>
            <w:shd w:val="clear" w:color="auto" w:fill="auto"/>
          </w:tcPr>
          <w:p w14:paraId="0050B2E6" w14:textId="77777777" w:rsidR="00512FC7" w:rsidRPr="00512FC7" w:rsidRDefault="00512FC7" w:rsidP="00533FE7">
            <w:r w:rsidRPr="00512FC7">
              <w:t>1080</w:t>
            </w:r>
          </w:p>
        </w:tc>
        <w:tc>
          <w:tcPr>
            <w:tcW w:w="2699" w:type="dxa"/>
            <w:shd w:val="clear" w:color="auto" w:fill="auto"/>
          </w:tcPr>
          <w:p w14:paraId="32EBC30C" w14:textId="77777777" w:rsidR="00512FC7" w:rsidRPr="00512FC7" w:rsidRDefault="00C411EF" w:rsidP="00533FE7">
            <w:hyperlink w:anchor="fld_RefOrderID" w:history="1">
              <w:r w:rsidR="00512FC7" w:rsidRPr="00533FE7">
                <w:rPr>
                  <w:rStyle w:val="Hyperlink"/>
                  <w:rFonts w:ascii="Times New Roman" w:hAnsi="Times New Roman"/>
                  <w:sz w:val="20"/>
                </w:rPr>
                <w:t>RefOrderID</w:t>
              </w:r>
            </w:hyperlink>
          </w:p>
        </w:tc>
      </w:tr>
      <w:tr w:rsidR="00512FC7" w:rsidRPr="00512FC7" w14:paraId="7898F4AD" w14:textId="77777777" w:rsidTr="00533FE7">
        <w:tc>
          <w:tcPr>
            <w:tcW w:w="828" w:type="dxa"/>
            <w:shd w:val="clear" w:color="auto" w:fill="auto"/>
          </w:tcPr>
          <w:p w14:paraId="243A80C9" w14:textId="77777777" w:rsidR="00512FC7" w:rsidRPr="00512FC7" w:rsidRDefault="00512FC7" w:rsidP="00533FE7">
            <w:r w:rsidRPr="00512FC7">
              <w:t>1081</w:t>
            </w:r>
          </w:p>
        </w:tc>
        <w:tc>
          <w:tcPr>
            <w:tcW w:w="2699" w:type="dxa"/>
            <w:shd w:val="clear" w:color="auto" w:fill="auto"/>
          </w:tcPr>
          <w:p w14:paraId="736B5B42" w14:textId="77777777" w:rsidR="00512FC7" w:rsidRPr="00512FC7" w:rsidRDefault="00C411EF" w:rsidP="00533FE7">
            <w:hyperlink w:anchor="fld_RefOrderIDSource" w:history="1">
              <w:r w:rsidR="00512FC7" w:rsidRPr="00533FE7">
                <w:rPr>
                  <w:rStyle w:val="Hyperlink"/>
                  <w:rFonts w:ascii="Times New Roman" w:hAnsi="Times New Roman"/>
                  <w:sz w:val="20"/>
                </w:rPr>
                <w:t>RefOrderIDSource</w:t>
              </w:r>
            </w:hyperlink>
          </w:p>
        </w:tc>
      </w:tr>
      <w:tr w:rsidR="00512FC7" w:rsidRPr="00512FC7" w14:paraId="764F7950" w14:textId="77777777" w:rsidTr="00533FE7">
        <w:tc>
          <w:tcPr>
            <w:tcW w:w="828" w:type="dxa"/>
            <w:shd w:val="clear" w:color="auto" w:fill="auto"/>
          </w:tcPr>
          <w:p w14:paraId="1EEF7AE0" w14:textId="77777777" w:rsidR="00512FC7" w:rsidRPr="00512FC7" w:rsidRDefault="00512FC7" w:rsidP="00533FE7">
            <w:r w:rsidRPr="00512FC7">
              <w:t>1431</w:t>
            </w:r>
          </w:p>
        </w:tc>
        <w:tc>
          <w:tcPr>
            <w:tcW w:w="2699" w:type="dxa"/>
            <w:shd w:val="clear" w:color="auto" w:fill="auto"/>
          </w:tcPr>
          <w:p w14:paraId="644997BF" w14:textId="77777777" w:rsidR="00512FC7" w:rsidRPr="00512FC7" w:rsidRDefault="00C411EF" w:rsidP="00533FE7">
            <w:hyperlink w:anchor="fld_RefOrdIDReason" w:history="1">
              <w:r w:rsidR="00512FC7" w:rsidRPr="00533FE7">
                <w:rPr>
                  <w:rStyle w:val="Hyperlink"/>
                  <w:rFonts w:ascii="Times New Roman" w:hAnsi="Times New Roman"/>
                  <w:sz w:val="20"/>
                </w:rPr>
                <w:t>RefOrdIDReason</w:t>
              </w:r>
            </w:hyperlink>
          </w:p>
        </w:tc>
      </w:tr>
      <w:tr w:rsidR="00512FC7" w:rsidRPr="00512FC7" w14:paraId="23E724FA" w14:textId="77777777" w:rsidTr="00533FE7">
        <w:tc>
          <w:tcPr>
            <w:tcW w:w="828" w:type="dxa"/>
            <w:shd w:val="clear" w:color="auto" w:fill="auto"/>
          </w:tcPr>
          <w:p w14:paraId="61EDE6B9" w14:textId="77777777" w:rsidR="00512FC7" w:rsidRPr="00512FC7" w:rsidRDefault="00512FC7" w:rsidP="00533FE7">
            <w:r w:rsidRPr="00512FC7">
              <w:t>1187</w:t>
            </w:r>
          </w:p>
        </w:tc>
        <w:tc>
          <w:tcPr>
            <w:tcW w:w="2699" w:type="dxa"/>
            <w:shd w:val="clear" w:color="auto" w:fill="auto"/>
          </w:tcPr>
          <w:p w14:paraId="7EB9405D" w14:textId="77777777" w:rsidR="00512FC7" w:rsidRPr="00512FC7" w:rsidRDefault="00C411EF" w:rsidP="00533FE7">
            <w:hyperlink w:anchor="fld_RefreshIndicator" w:history="1">
              <w:r w:rsidR="00512FC7" w:rsidRPr="00533FE7">
                <w:rPr>
                  <w:rStyle w:val="Hyperlink"/>
                  <w:rFonts w:ascii="Times New Roman" w:hAnsi="Times New Roman"/>
                  <w:sz w:val="20"/>
                </w:rPr>
                <w:t>RefreshIndicator</w:t>
              </w:r>
            </w:hyperlink>
          </w:p>
        </w:tc>
      </w:tr>
      <w:tr w:rsidR="00512FC7" w:rsidRPr="00512FC7" w14:paraId="2BE3C5E3" w14:textId="77777777" w:rsidTr="00533FE7">
        <w:tc>
          <w:tcPr>
            <w:tcW w:w="828" w:type="dxa"/>
            <w:shd w:val="clear" w:color="auto" w:fill="auto"/>
          </w:tcPr>
          <w:p w14:paraId="75824197" w14:textId="77777777" w:rsidR="00512FC7" w:rsidRPr="00512FC7" w:rsidRDefault="00512FC7" w:rsidP="00533FE7">
            <w:r w:rsidRPr="00512FC7">
              <w:t>1088</w:t>
            </w:r>
          </w:p>
        </w:tc>
        <w:tc>
          <w:tcPr>
            <w:tcW w:w="2699" w:type="dxa"/>
            <w:shd w:val="clear" w:color="auto" w:fill="auto"/>
          </w:tcPr>
          <w:p w14:paraId="211B3598" w14:textId="77777777" w:rsidR="00512FC7" w:rsidRPr="00512FC7" w:rsidRDefault="00C411EF" w:rsidP="00533FE7">
            <w:hyperlink w:anchor="fld_RefreshQty" w:history="1">
              <w:r w:rsidR="00512FC7" w:rsidRPr="00533FE7">
                <w:rPr>
                  <w:rStyle w:val="Hyperlink"/>
                  <w:rFonts w:ascii="Times New Roman" w:hAnsi="Times New Roman"/>
                  <w:sz w:val="20"/>
                </w:rPr>
                <w:t>RefreshQty</w:t>
              </w:r>
            </w:hyperlink>
          </w:p>
        </w:tc>
      </w:tr>
      <w:tr w:rsidR="00512FC7" w:rsidRPr="00512FC7" w14:paraId="688391A7" w14:textId="77777777" w:rsidTr="00533FE7">
        <w:tc>
          <w:tcPr>
            <w:tcW w:w="828" w:type="dxa"/>
            <w:shd w:val="clear" w:color="auto" w:fill="auto"/>
          </w:tcPr>
          <w:p w14:paraId="5C2B5BBF" w14:textId="77777777" w:rsidR="00512FC7" w:rsidRPr="00512FC7" w:rsidRDefault="00512FC7" w:rsidP="00533FE7">
            <w:r w:rsidRPr="00512FC7">
              <w:t>45</w:t>
            </w:r>
          </w:p>
        </w:tc>
        <w:tc>
          <w:tcPr>
            <w:tcW w:w="2699" w:type="dxa"/>
            <w:shd w:val="clear" w:color="auto" w:fill="auto"/>
          </w:tcPr>
          <w:p w14:paraId="066B96C4" w14:textId="77777777" w:rsidR="00512FC7" w:rsidRPr="00512FC7" w:rsidRDefault="00C411EF" w:rsidP="00533FE7">
            <w:hyperlink w:anchor="fld_RefSeqNum" w:history="1">
              <w:r w:rsidR="00512FC7" w:rsidRPr="00533FE7">
                <w:rPr>
                  <w:rStyle w:val="Hyperlink"/>
                  <w:rFonts w:ascii="Times New Roman" w:hAnsi="Times New Roman"/>
                  <w:sz w:val="20"/>
                </w:rPr>
                <w:t>RefSeqNum</w:t>
              </w:r>
            </w:hyperlink>
          </w:p>
        </w:tc>
      </w:tr>
      <w:tr w:rsidR="00512FC7" w:rsidRPr="00512FC7" w14:paraId="3C1111A3" w14:textId="77777777" w:rsidTr="00533FE7">
        <w:tc>
          <w:tcPr>
            <w:tcW w:w="828" w:type="dxa"/>
            <w:shd w:val="clear" w:color="auto" w:fill="auto"/>
          </w:tcPr>
          <w:p w14:paraId="1A779334" w14:textId="77777777" w:rsidR="00512FC7" w:rsidRPr="00512FC7" w:rsidRDefault="00512FC7" w:rsidP="00533FE7">
            <w:r w:rsidRPr="00512FC7">
              <w:t>931</w:t>
            </w:r>
          </w:p>
        </w:tc>
        <w:tc>
          <w:tcPr>
            <w:tcW w:w="2699" w:type="dxa"/>
            <w:shd w:val="clear" w:color="auto" w:fill="auto"/>
          </w:tcPr>
          <w:p w14:paraId="7856FC11" w14:textId="77777777" w:rsidR="00512FC7" w:rsidRPr="00512FC7" w:rsidRDefault="00C411EF" w:rsidP="00533FE7">
            <w:hyperlink w:anchor="fld_RefSubID" w:history="1">
              <w:r w:rsidR="00512FC7" w:rsidRPr="00533FE7">
                <w:rPr>
                  <w:rStyle w:val="Hyperlink"/>
                  <w:rFonts w:ascii="Times New Roman" w:hAnsi="Times New Roman"/>
                  <w:sz w:val="20"/>
                </w:rPr>
                <w:t>RefSubID</w:t>
              </w:r>
            </w:hyperlink>
          </w:p>
        </w:tc>
      </w:tr>
      <w:tr w:rsidR="00512FC7" w:rsidRPr="00512FC7" w14:paraId="46F3B523" w14:textId="77777777" w:rsidTr="00533FE7">
        <w:tc>
          <w:tcPr>
            <w:tcW w:w="828" w:type="dxa"/>
            <w:shd w:val="clear" w:color="auto" w:fill="auto"/>
          </w:tcPr>
          <w:p w14:paraId="75DE5E9F" w14:textId="77777777" w:rsidR="00512FC7" w:rsidRPr="00512FC7" w:rsidRDefault="00512FC7" w:rsidP="00533FE7">
            <w:r w:rsidRPr="00512FC7">
              <w:t>371</w:t>
            </w:r>
          </w:p>
        </w:tc>
        <w:tc>
          <w:tcPr>
            <w:tcW w:w="2699" w:type="dxa"/>
            <w:shd w:val="clear" w:color="auto" w:fill="auto"/>
          </w:tcPr>
          <w:p w14:paraId="6EE0F3BE" w14:textId="77777777" w:rsidR="00512FC7" w:rsidRPr="00512FC7" w:rsidRDefault="00C411EF" w:rsidP="00533FE7">
            <w:hyperlink w:anchor="fld_RefTagID" w:history="1">
              <w:r w:rsidR="00512FC7" w:rsidRPr="00533FE7">
                <w:rPr>
                  <w:rStyle w:val="Hyperlink"/>
                  <w:rFonts w:ascii="Times New Roman" w:hAnsi="Times New Roman"/>
                  <w:sz w:val="20"/>
                </w:rPr>
                <w:t>RefTagID</w:t>
              </w:r>
            </w:hyperlink>
          </w:p>
        </w:tc>
      </w:tr>
      <w:tr w:rsidR="00512FC7" w:rsidRPr="00512FC7" w14:paraId="5513589D" w14:textId="77777777" w:rsidTr="00533FE7">
        <w:tc>
          <w:tcPr>
            <w:tcW w:w="828" w:type="dxa"/>
            <w:shd w:val="clear" w:color="auto" w:fill="auto"/>
          </w:tcPr>
          <w:p w14:paraId="0E78D5F6" w14:textId="77777777" w:rsidR="00512FC7" w:rsidRPr="00512FC7" w:rsidRDefault="00512FC7" w:rsidP="00533FE7">
            <w:r w:rsidRPr="00512FC7">
              <w:t>493</w:t>
            </w:r>
          </w:p>
        </w:tc>
        <w:tc>
          <w:tcPr>
            <w:tcW w:w="2699" w:type="dxa"/>
            <w:shd w:val="clear" w:color="auto" w:fill="auto"/>
          </w:tcPr>
          <w:p w14:paraId="4CB4F477" w14:textId="77777777" w:rsidR="00512FC7" w:rsidRPr="00512FC7" w:rsidRDefault="00C411EF" w:rsidP="00533FE7">
            <w:hyperlink w:anchor="fld_RegistAcctType" w:history="1">
              <w:r w:rsidR="00512FC7" w:rsidRPr="00533FE7">
                <w:rPr>
                  <w:rStyle w:val="Hyperlink"/>
                  <w:rFonts w:ascii="Times New Roman" w:hAnsi="Times New Roman"/>
                  <w:sz w:val="20"/>
                </w:rPr>
                <w:t>RegistAcctType</w:t>
              </w:r>
            </w:hyperlink>
          </w:p>
        </w:tc>
      </w:tr>
      <w:tr w:rsidR="00512FC7" w:rsidRPr="00512FC7" w14:paraId="5C5919F4" w14:textId="77777777" w:rsidTr="00533FE7">
        <w:tc>
          <w:tcPr>
            <w:tcW w:w="828" w:type="dxa"/>
            <w:shd w:val="clear" w:color="auto" w:fill="auto"/>
          </w:tcPr>
          <w:p w14:paraId="623B61A4" w14:textId="77777777" w:rsidR="00512FC7" w:rsidRPr="00512FC7" w:rsidRDefault="00512FC7" w:rsidP="00533FE7">
            <w:r w:rsidRPr="00512FC7">
              <w:t>509</w:t>
            </w:r>
          </w:p>
        </w:tc>
        <w:tc>
          <w:tcPr>
            <w:tcW w:w="2699" w:type="dxa"/>
            <w:shd w:val="clear" w:color="auto" w:fill="auto"/>
          </w:tcPr>
          <w:p w14:paraId="1B1DABEB" w14:textId="77777777" w:rsidR="00512FC7" w:rsidRPr="00512FC7" w:rsidRDefault="00C411EF" w:rsidP="00533FE7">
            <w:hyperlink w:anchor="fld_RegistDtls" w:history="1">
              <w:r w:rsidR="00512FC7" w:rsidRPr="00533FE7">
                <w:rPr>
                  <w:rStyle w:val="Hyperlink"/>
                  <w:rFonts w:ascii="Times New Roman" w:hAnsi="Times New Roman"/>
                  <w:sz w:val="20"/>
                </w:rPr>
                <w:t>RegistDtls</w:t>
              </w:r>
            </w:hyperlink>
          </w:p>
        </w:tc>
      </w:tr>
      <w:tr w:rsidR="00512FC7" w:rsidRPr="00512FC7" w14:paraId="428E506F" w14:textId="77777777" w:rsidTr="00533FE7">
        <w:tc>
          <w:tcPr>
            <w:tcW w:w="828" w:type="dxa"/>
            <w:shd w:val="clear" w:color="auto" w:fill="auto"/>
          </w:tcPr>
          <w:p w14:paraId="61459FB2" w14:textId="77777777" w:rsidR="00512FC7" w:rsidRPr="00512FC7" w:rsidRDefault="00512FC7" w:rsidP="00533FE7">
            <w:r w:rsidRPr="00512FC7">
              <w:t>511</w:t>
            </w:r>
          </w:p>
        </w:tc>
        <w:tc>
          <w:tcPr>
            <w:tcW w:w="2699" w:type="dxa"/>
            <w:shd w:val="clear" w:color="auto" w:fill="auto"/>
          </w:tcPr>
          <w:p w14:paraId="470C6BBF" w14:textId="77777777" w:rsidR="00512FC7" w:rsidRPr="00512FC7" w:rsidRDefault="00C411EF" w:rsidP="00533FE7">
            <w:hyperlink w:anchor="fld_RegistEmail" w:history="1">
              <w:r w:rsidR="00512FC7" w:rsidRPr="00533FE7">
                <w:rPr>
                  <w:rStyle w:val="Hyperlink"/>
                  <w:rFonts w:ascii="Times New Roman" w:hAnsi="Times New Roman"/>
                  <w:sz w:val="20"/>
                </w:rPr>
                <w:t>RegistEmail</w:t>
              </w:r>
            </w:hyperlink>
          </w:p>
        </w:tc>
      </w:tr>
      <w:tr w:rsidR="00512FC7" w:rsidRPr="00512FC7" w14:paraId="70AFAFA5" w14:textId="77777777" w:rsidTr="00533FE7">
        <w:tc>
          <w:tcPr>
            <w:tcW w:w="828" w:type="dxa"/>
            <w:shd w:val="clear" w:color="auto" w:fill="auto"/>
          </w:tcPr>
          <w:p w14:paraId="68B08831" w14:textId="77777777" w:rsidR="00512FC7" w:rsidRPr="00512FC7" w:rsidRDefault="00512FC7" w:rsidP="00533FE7">
            <w:r w:rsidRPr="00512FC7">
              <w:t>513</w:t>
            </w:r>
          </w:p>
        </w:tc>
        <w:tc>
          <w:tcPr>
            <w:tcW w:w="2699" w:type="dxa"/>
            <w:shd w:val="clear" w:color="auto" w:fill="auto"/>
          </w:tcPr>
          <w:p w14:paraId="57659FC8" w14:textId="77777777" w:rsidR="00512FC7" w:rsidRPr="00512FC7" w:rsidRDefault="00C411EF" w:rsidP="00533FE7">
            <w:hyperlink w:anchor="fld_RegistID" w:history="1">
              <w:r w:rsidR="00512FC7" w:rsidRPr="00533FE7">
                <w:rPr>
                  <w:rStyle w:val="Hyperlink"/>
                  <w:rFonts w:ascii="Times New Roman" w:hAnsi="Times New Roman"/>
                  <w:sz w:val="20"/>
                </w:rPr>
                <w:t>RegistID</w:t>
              </w:r>
            </w:hyperlink>
          </w:p>
        </w:tc>
      </w:tr>
      <w:tr w:rsidR="00512FC7" w:rsidRPr="00512FC7" w14:paraId="611F95B7" w14:textId="77777777" w:rsidTr="00533FE7">
        <w:tc>
          <w:tcPr>
            <w:tcW w:w="828" w:type="dxa"/>
            <w:shd w:val="clear" w:color="auto" w:fill="auto"/>
          </w:tcPr>
          <w:p w14:paraId="1EF22DAD" w14:textId="77777777" w:rsidR="00512FC7" w:rsidRPr="00512FC7" w:rsidRDefault="00512FC7" w:rsidP="00533FE7">
            <w:r w:rsidRPr="00512FC7">
              <w:t>508</w:t>
            </w:r>
          </w:p>
        </w:tc>
        <w:tc>
          <w:tcPr>
            <w:tcW w:w="2699" w:type="dxa"/>
            <w:shd w:val="clear" w:color="auto" w:fill="auto"/>
          </w:tcPr>
          <w:p w14:paraId="4BCF0C81" w14:textId="77777777" w:rsidR="00512FC7" w:rsidRPr="00512FC7" w:rsidRDefault="00C411EF" w:rsidP="00533FE7">
            <w:hyperlink w:anchor="fld_RegistRefID" w:history="1">
              <w:r w:rsidR="00512FC7" w:rsidRPr="00533FE7">
                <w:rPr>
                  <w:rStyle w:val="Hyperlink"/>
                  <w:rFonts w:ascii="Times New Roman" w:hAnsi="Times New Roman"/>
                  <w:sz w:val="20"/>
                </w:rPr>
                <w:t>RegistRefID</w:t>
              </w:r>
            </w:hyperlink>
          </w:p>
        </w:tc>
      </w:tr>
      <w:tr w:rsidR="00512FC7" w:rsidRPr="00512FC7" w14:paraId="07559EED" w14:textId="77777777" w:rsidTr="00533FE7">
        <w:tc>
          <w:tcPr>
            <w:tcW w:w="828" w:type="dxa"/>
            <w:shd w:val="clear" w:color="auto" w:fill="auto"/>
          </w:tcPr>
          <w:p w14:paraId="13BF7A0E" w14:textId="77777777" w:rsidR="00512FC7" w:rsidRPr="00512FC7" w:rsidRDefault="00512FC7" w:rsidP="00533FE7">
            <w:r w:rsidRPr="00512FC7">
              <w:t>507</w:t>
            </w:r>
          </w:p>
        </w:tc>
        <w:tc>
          <w:tcPr>
            <w:tcW w:w="2699" w:type="dxa"/>
            <w:shd w:val="clear" w:color="auto" w:fill="auto"/>
          </w:tcPr>
          <w:p w14:paraId="33BA2621" w14:textId="77777777" w:rsidR="00512FC7" w:rsidRPr="00512FC7" w:rsidRDefault="00C411EF" w:rsidP="00533FE7">
            <w:hyperlink w:anchor="fld_RegistRejReasonCode" w:history="1">
              <w:r w:rsidR="00512FC7" w:rsidRPr="00533FE7">
                <w:rPr>
                  <w:rStyle w:val="Hyperlink"/>
                  <w:rFonts w:ascii="Times New Roman" w:hAnsi="Times New Roman"/>
                  <w:sz w:val="20"/>
                </w:rPr>
                <w:t>RegistRejReasonCode</w:t>
              </w:r>
            </w:hyperlink>
          </w:p>
        </w:tc>
      </w:tr>
      <w:tr w:rsidR="00512FC7" w:rsidRPr="00512FC7" w14:paraId="75082A9A" w14:textId="77777777" w:rsidTr="00533FE7">
        <w:tc>
          <w:tcPr>
            <w:tcW w:w="828" w:type="dxa"/>
            <w:shd w:val="clear" w:color="auto" w:fill="auto"/>
          </w:tcPr>
          <w:p w14:paraId="7ABEA2E4" w14:textId="77777777" w:rsidR="00512FC7" w:rsidRPr="00512FC7" w:rsidRDefault="00512FC7" w:rsidP="00533FE7">
            <w:r w:rsidRPr="00512FC7">
              <w:t>496</w:t>
            </w:r>
          </w:p>
        </w:tc>
        <w:tc>
          <w:tcPr>
            <w:tcW w:w="2699" w:type="dxa"/>
            <w:shd w:val="clear" w:color="auto" w:fill="auto"/>
          </w:tcPr>
          <w:p w14:paraId="7E7BF8E3" w14:textId="77777777" w:rsidR="00512FC7" w:rsidRPr="00512FC7" w:rsidRDefault="00C411EF" w:rsidP="00533FE7">
            <w:hyperlink w:anchor="fld_RegistRejReasonText" w:history="1">
              <w:r w:rsidR="00512FC7" w:rsidRPr="00533FE7">
                <w:rPr>
                  <w:rStyle w:val="Hyperlink"/>
                  <w:rFonts w:ascii="Times New Roman" w:hAnsi="Times New Roman"/>
                  <w:sz w:val="20"/>
                </w:rPr>
                <w:t>RegistRejReasonText</w:t>
              </w:r>
            </w:hyperlink>
          </w:p>
        </w:tc>
      </w:tr>
      <w:tr w:rsidR="00512FC7" w:rsidRPr="00512FC7" w14:paraId="6E67F26A" w14:textId="77777777" w:rsidTr="00533FE7">
        <w:tc>
          <w:tcPr>
            <w:tcW w:w="828" w:type="dxa"/>
            <w:shd w:val="clear" w:color="auto" w:fill="auto"/>
          </w:tcPr>
          <w:p w14:paraId="555745D0" w14:textId="77777777" w:rsidR="00512FC7" w:rsidRPr="00512FC7" w:rsidRDefault="00512FC7" w:rsidP="00533FE7">
            <w:r w:rsidRPr="00512FC7">
              <w:t>506</w:t>
            </w:r>
          </w:p>
        </w:tc>
        <w:tc>
          <w:tcPr>
            <w:tcW w:w="2699" w:type="dxa"/>
            <w:shd w:val="clear" w:color="auto" w:fill="auto"/>
          </w:tcPr>
          <w:p w14:paraId="101E1DBF" w14:textId="77777777" w:rsidR="00512FC7" w:rsidRPr="00512FC7" w:rsidRDefault="00C411EF" w:rsidP="00533FE7">
            <w:hyperlink w:anchor="fld_RegistStatus" w:history="1">
              <w:r w:rsidR="00512FC7" w:rsidRPr="00533FE7">
                <w:rPr>
                  <w:rStyle w:val="Hyperlink"/>
                  <w:rFonts w:ascii="Times New Roman" w:hAnsi="Times New Roman"/>
                  <w:sz w:val="20"/>
                </w:rPr>
                <w:t>RegistStatus</w:t>
              </w:r>
            </w:hyperlink>
          </w:p>
        </w:tc>
      </w:tr>
      <w:tr w:rsidR="00512FC7" w:rsidRPr="00512FC7" w14:paraId="15DD5BD3" w14:textId="77777777" w:rsidTr="00533FE7">
        <w:tc>
          <w:tcPr>
            <w:tcW w:w="828" w:type="dxa"/>
            <w:shd w:val="clear" w:color="auto" w:fill="auto"/>
          </w:tcPr>
          <w:p w14:paraId="24CBB808" w14:textId="77777777" w:rsidR="00512FC7" w:rsidRPr="00512FC7" w:rsidRDefault="00512FC7" w:rsidP="00533FE7">
            <w:r w:rsidRPr="00512FC7">
              <w:t>514</w:t>
            </w:r>
          </w:p>
        </w:tc>
        <w:tc>
          <w:tcPr>
            <w:tcW w:w="2699" w:type="dxa"/>
            <w:shd w:val="clear" w:color="auto" w:fill="auto"/>
          </w:tcPr>
          <w:p w14:paraId="365FD78F" w14:textId="77777777" w:rsidR="00512FC7" w:rsidRPr="00512FC7" w:rsidRDefault="00C411EF" w:rsidP="00533FE7">
            <w:hyperlink w:anchor="fld_RegistTransType" w:history="1">
              <w:r w:rsidR="00512FC7" w:rsidRPr="00533FE7">
                <w:rPr>
                  <w:rStyle w:val="Hyperlink"/>
                  <w:rFonts w:ascii="Times New Roman" w:hAnsi="Times New Roman"/>
                  <w:sz w:val="20"/>
                </w:rPr>
                <w:t>RegistTransType</w:t>
              </w:r>
            </w:hyperlink>
          </w:p>
        </w:tc>
      </w:tr>
      <w:tr w:rsidR="00512FC7" w:rsidRPr="00512FC7" w14:paraId="6A72D6B0" w14:textId="77777777" w:rsidTr="00533FE7">
        <w:tc>
          <w:tcPr>
            <w:tcW w:w="828" w:type="dxa"/>
            <w:shd w:val="clear" w:color="auto" w:fill="auto"/>
          </w:tcPr>
          <w:p w14:paraId="68185D14" w14:textId="77777777" w:rsidR="00512FC7" w:rsidRPr="00512FC7" w:rsidRDefault="00512FC7" w:rsidP="00533FE7">
            <w:r w:rsidRPr="00512FC7">
              <w:t>1328</w:t>
            </w:r>
          </w:p>
        </w:tc>
        <w:tc>
          <w:tcPr>
            <w:tcW w:w="2699" w:type="dxa"/>
            <w:shd w:val="clear" w:color="auto" w:fill="auto"/>
          </w:tcPr>
          <w:p w14:paraId="09B7C7A6" w14:textId="77777777" w:rsidR="00512FC7" w:rsidRPr="00512FC7" w:rsidRDefault="00C411EF" w:rsidP="00533FE7">
            <w:hyperlink w:anchor="fld_RejectText" w:history="1">
              <w:r w:rsidR="00512FC7" w:rsidRPr="00533FE7">
                <w:rPr>
                  <w:rStyle w:val="Hyperlink"/>
                  <w:rFonts w:ascii="Times New Roman" w:hAnsi="Times New Roman"/>
                  <w:sz w:val="20"/>
                </w:rPr>
                <w:t>RejectText</w:t>
              </w:r>
            </w:hyperlink>
          </w:p>
        </w:tc>
      </w:tr>
      <w:tr w:rsidR="00DE5358" w:rsidRPr="00DE5358" w14:paraId="0D36CD52" w14:textId="77777777" w:rsidTr="00BD0927">
        <w:trPr>
          <w:del w:id="4828" w:author="Administrator" w:date="2011-08-18T10:26:00Z"/>
        </w:trPr>
        <w:tc>
          <w:tcPr>
            <w:tcW w:w="828" w:type="dxa"/>
            <w:shd w:val="clear" w:color="auto" w:fill="auto"/>
          </w:tcPr>
          <w:p w14:paraId="3552BCC9" w14:textId="77777777" w:rsidR="00DE5358" w:rsidRPr="00DE5358" w:rsidRDefault="00DE5358" w:rsidP="00DE5358">
            <w:pPr>
              <w:rPr>
                <w:del w:id="4829" w:author="Administrator" w:date="2011-08-18T10:26:00Z"/>
              </w:rPr>
            </w:pPr>
            <w:del w:id="4830" w:author="Administrator" w:date="2011-08-18T10:26:00Z">
              <w:r w:rsidRPr="00DE5358">
                <w:delText>46</w:delText>
              </w:r>
            </w:del>
          </w:p>
        </w:tc>
        <w:tc>
          <w:tcPr>
            <w:tcW w:w="2699" w:type="dxa"/>
            <w:shd w:val="clear" w:color="auto" w:fill="auto"/>
          </w:tcPr>
          <w:p w14:paraId="42212936" w14:textId="77777777" w:rsidR="00DE5358" w:rsidRPr="00DE5358" w:rsidRDefault="00DE5358" w:rsidP="00DE5358">
            <w:pPr>
              <w:rPr>
                <w:del w:id="4831" w:author="Administrator" w:date="2011-08-18T10:26:00Z"/>
              </w:rPr>
            </w:pPr>
            <w:del w:id="4832" w:author="Administrator" w:date="2011-08-18T10:26:00Z">
              <w:r>
                <w:fldChar w:fldCharType="begin"/>
              </w:r>
              <w:r>
                <w:delInstrText xml:space="preserve"> HYPERLINK  \l "fld_RelatdSym" </w:delInstrText>
              </w:r>
              <w:r>
                <w:fldChar w:fldCharType="separate"/>
              </w:r>
              <w:r w:rsidRPr="00BD0927">
                <w:rPr>
                  <w:rStyle w:val="Hyperlink"/>
                  <w:rFonts w:ascii="Times New Roman" w:hAnsi="Times New Roman"/>
                  <w:sz w:val="20"/>
                </w:rPr>
                <w:delText xml:space="preserve">RelatdSym </w:delText>
              </w:r>
              <w:r>
                <w:fldChar w:fldCharType="end"/>
              </w:r>
              <w:r w:rsidRPr="00DE5358">
                <w:delText xml:space="preserve"> (no longer used)</w:delText>
              </w:r>
            </w:del>
          </w:p>
        </w:tc>
      </w:tr>
      <w:tr w:rsidR="00DE5358" w:rsidRPr="00DE5358" w14:paraId="1BDB9B26" w14:textId="77777777" w:rsidTr="00BD0927">
        <w:trPr>
          <w:del w:id="4833" w:author="Administrator" w:date="2011-08-18T10:26:00Z"/>
        </w:trPr>
        <w:tc>
          <w:tcPr>
            <w:tcW w:w="828" w:type="dxa"/>
            <w:shd w:val="clear" w:color="auto" w:fill="auto"/>
          </w:tcPr>
          <w:p w14:paraId="0A6F67F5" w14:textId="77777777" w:rsidR="00DE5358" w:rsidRPr="00DE5358" w:rsidRDefault="00DE5358" w:rsidP="00DE5358">
            <w:pPr>
              <w:rPr>
                <w:del w:id="4834" w:author="Administrator" w:date="2011-08-18T10:26:00Z"/>
              </w:rPr>
            </w:pPr>
            <w:del w:id="4835" w:author="Administrator" w:date="2011-08-18T10:26:00Z">
              <w:r w:rsidRPr="00DE5358">
                <w:delText>1576</w:delText>
              </w:r>
            </w:del>
          </w:p>
        </w:tc>
        <w:tc>
          <w:tcPr>
            <w:tcW w:w="2699" w:type="dxa"/>
            <w:shd w:val="clear" w:color="auto" w:fill="auto"/>
          </w:tcPr>
          <w:p w14:paraId="6EF3D913" w14:textId="77777777" w:rsidR="00DE5358" w:rsidRPr="00DE5358" w:rsidRDefault="00DE5358" w:rsidP="00DE5358">
            <w:pPr>
              <w:rPr>
                <w:del w:id="4836" w:author="Administrator" w:date="2011-08-18T10:26:00Z"/>
              </w:rPr>
            </w:pPr>
            <w:del w:id="4837" w:author="Administrator" w:date="2011-08-18T10:26:00Z">
              <w:r>
                <w:fldChar w:fldCharType="begin"/>
              </w:r>
              <w:r>
                <w:delInstrText xml:space="preserve"> HYPERLINK  \l "fld_RelatedContextPartyID" </w:delInstrText>
              </w:r>
              <w:r>
                <w:fldChar w:fldCharType="separate"/>
              </w:r>
              <w:r w:rsidRPr="00BD0927">
                <w:rPr>
                  <w:rStyle w:val="Hyperlink"/>
                  <w:rFonts w:ascii="Times New Roman" w:hAnsi="Times New Roman"/>
                  <w:sz w:val="20"/>
                </w:rPr>
                <w:delText>RelatedContextPartyID</w:delText>
              </w:r>
              <w:r>
                <w:fldChar w:fldCharType="end"/>
              </w:r>
            </w:del>
          </w:p>
        </w:tc>
      </w:tr>
      <w:tr w:rsidR="00DE5358" w:rsidRPr="00DE5358" w14:paraId="5FDF4A9B" w14:textId="77777777" w:rsidTr="00BD0927">
        <w:trPr>
          <w:del w:id="4838" w:author="Administrator" w:date="2011-08-18T10:26:00Z"/>
        </w:trPr>
        <w:tc>
          <w:tcPr>
            <w:tcW w:w="828" w:type="dxa"/>
            <w:shd w:val="clear" w:color="auto" w:fill="auto"/>
          </w:tcPr>
          <w:p w14:paraId="52DBD459" w14:textId="77777777" w:rsidR="00DE5358" w:rsidRPr="00DE5358" w:rsidRDefault="00DE5358" w:rsidP="00DE5358">
            <w:pPr>
              <w:rPr>
                <w:del w:id="4839" w:author="Administrator" w:date="2011-08-18T10:26:00Z"/>
              </w:rPr>
            </w:pPr>
            <w:del w:id="4840" w:author="Administrator" w:date="2011-08-18T10:26:00Z">
              <w:r w:rsidRPr="00DE5358">
                <w:delText>1577</w:delText>
              </w:r>
            </w:del>
          </w:p>
        </w:tc>
        <w:tc>
          <w:tcPr>
            <w:tcW w:w="2699" w:type="dxa"/>
            <w:shd w:val="clear" w:color="auto" w:fill="auto"/>
          </w:tcPr>
          <w:p w14:paraId="566E487A" w14:textId="77777777" w:rsidR="00DE5358" w:rsidRPr="00DE5358" w:rsidRDefault="00DE5358" w:rsidP="00DE5358">
            <w:pPr>
              <w:rPr>
                <w:del w:id="4841" w:author="Administrator" w:date="2011-08-18T10:26:00Z"/>
              </w:rPr>
            </w:pPr>
            <w:del w:id="4842" w:author="Administrator" w:date="2011-08-18T10:26:00Z">
              <w:r>
                <w:fldChar w:fldCharType="begin"/>
              </w:r>
              <w:r>
                <w:delInstrText xml:space="preserve"> HYPERLINK  \l "fld_RelatedContextPartyIDSource" </w:delInstrText>
              </w:r>
              <w:r>
                <w:fldChar w:fldCharType="separate"/>
              </w:r>
              <w:r w:rsidRPr="00BD0927">
                <w:rPr>
                  <w:rStyle w:val="Hyperlink"/>
                  <w:rFonts w:ascii="Times New Roman" w:hAnsi="Times New Roman"/>
                  <w:sz w:val="20"/>
                </w:rPr>
                <w:delText>RelatedContextPartyIDSource</w:delText>
              </w:r>
              <w:r>
                <w:fldChar w:fldCharType="end"/>
              </w:r>
            </w:del>
          </w:p>
        </w:tc>
      </w:tr>
      <w:tr w:rsidR="00DE5358" w:rsidRPr="00DE5358" w14:paraId="470E979E" w14:textId="77777777" w:rsidTr="00BD0927">
        <w:trPr>
          <w:del w:id="4843" w:author="Administrator" w:date="2011-08-18T10:26:00Z"/>
        </w:trPr>
        <w:tc>
          <w:tcPr>
            <w:tcW w:w="828" w:type="dxa"/>
            <w:shd w:val="clear" w:color="auto" w:fill="auto"/>
          </w:tcPr>
          <w:p w14:paraId="143E17CB" w14:textId="77777777" w:rsidR="00DE5358" w:rsidRPr="00DE5358" w:rsidRDefault="00DE5358" w:rsidP="00DE5358">
            <w:pPr>
              <w:rPr>
                <w:del w:id="4844" w:author="Administrator" w:date="2011-08-18T10:26:00Z"/>
              </w:rPr>
            </w:pPr>
            <w:del w:id="4845" w:author="Administrator" w:date="2011-08-18T10:26:00Z">
              <w:r w:rsidRPr="00DE5358">
                <w:delText>1578</w:delText>
              </w:r>
            </w:del>
          </w:p>
        </w:tc>
        <w:tc>
          <w:tcPr>
            <w:tcW w:w="2699" w:type="dxa"/>
            <w:shd w:val="clear" w:color="auto" w:fill="auto"/>
          </w:tcPr>
          <w:p w14:paraId="2D238769" w14:textId="77777777" w:rsidR="00DE5358" w:rsidRPr="00DE5358" w:rsidRDefault="00DE5358" w:rsidP="00DE5358">
            <w:pPr>
              <w:rPr>
                <w:del w:id="4846" w:author="Administrator" w:date="2011-08-18T10:26:00Z"/>
              </w:rPr>
            </w:pPr>
            <w:del w:id="4847" w:author="Administrator" w:date="2011-08-18T10:26:00Z">
              <w:r>
                <w:fldChar w:fldCharType="begin"/>
              </w:r>
              <w:r>
                <w:delInstrText xml:space="preserve"> HYPERLINK  \l "fld_RelatedContextPartyRole" </w:delInstrText>
              </w:r>
              <w:r>
                <w:fldChar w:fldCharType="separate"/>
              </w:r>
              <w:r w:rsidRPr="00BD0927">
                <w:rPr>
                  <w:rStyle w:val="Hyperlink"/>
                  <w:rFonts w:ascii="Times New Roman" w:hAnsi="Times New Roman"/>
                  <w:sz w:val="20"/>
                </w:rPr>
                <w:delText>RelatedContextPartyRole</w:delText>
              </w:r>
              <w:r>
                <w:fldChar w:fldCharType="end"/>
              </w:r>
            </w:del>
          </w:p>
        </w:tc>
      </w:tr>
      <w:tr w:rsidR="00DE5358" w:rsidRPr="00DE5358" w14:paraId="0AAC172E" w14:textId="77777777" w:rsidTr="00BD0927">
        <w:trPr>
          <w:del w:id="4848" w:author="Administrator" w:date="2011-08-18T10:26:00Z"/>
        </w:trPr>
        <w:tc>
          <w:tcPr>
            <w:tcW w:w="828" w:type="dxa"/>
            <w:shd w:val="clear" w:color="auto" w:fill="auto"/>
          </w:tcPr>
          <w:p w14:paraId="15DB6563" w14:textId="77777777" w:rsidR="00DE5358" w:rsidRPr="00DE5358" w:rsidRDefault="00DE5358" w:rsidP="00DE5358">
            <w:pPr>
              <w:rPr>
                <w:del w:id="4849" w:author="Administrator" w:date="2011-08-18T10:26:00Z"/>
              </w:rPr>
            </w:pPr>
            <w:del w:id="4850" w:author="Administrator" w:date="2011-08-18T10:26:00Z">
              <w:r w:rsidRPr="00DE5358">
                <w:delText>1580</w:delText>
              </w:r>
            </w:del>
          </w:p>
        </w:tc>
        <w:tc>
          <w:tcPr>
            <w:tcW w:w="2699" w:type="dxa"/>
            <w:shd w:val="clear" w:color="auto" w:fill="auto"/>
          </w:tcPr>
          <w:p w14:paraId="1CCD4A67" w14:textId="77777777" w:rsidR="00DE5358" w:rsidRPr="00DE5358" w:rsidRDefault="00DE5358" w:rsidP="00DE5358">
            <w:pPr>
              <w:rPr>
                <w:del w:id="4851" w:author="Administrator" w:date="2011-08-18T10:26:00Z"/>
              </w:rPr>
            </w:pPr>
            <w:del w:id="4852" w:author="Administrator" w:date="2011-08-18T10:26:00Z">
              <w:r>
                <w:fldChar w:fldCharType="begin"/>
              </w:r>
              <w:r>
                <w:delInstrText xml:space="preserve"> HYPERLINK  \l "fld_RelatedContextPartySubID" </w:delInstrText>
              </w:r>
              <w:r>
                <w:fldChar w:fldCharType="separate"/>
              </w:r>
              <w:r w:rsidRPr="00BD0927">
                <w:rPr>
                  <w:rStyle w:val="Hyperlink"/>
                  <w:rFonts w:ascii="Times New Roman" w:hAnsi="Times New Roman"/>
                  <w:sz w:val="20"/>
                </w:rPr>
                <w:delText>RelatedContextPartySubID</w:delText>
              </w:r>
              <w:r>
                <w:fldChar w:fldCharType="end"/>
              </w:r>
            </w:del>
          </w:p>
        </w:tc>
      </w:tr>
      <w:tr w:rsidR="00DE5358" w:rsidRPr="00DE5358" w14:paraId="58D7AD8C" w14:textId="77777777" w:rsidTr="00BD0927">
        <w:trPr>
          <w:del w:id="4853" w:author="Administrator" w:date="2011-08-18T10:26:00Z"/>
        </w:trPr>
        <w:tc>
          <w:tcPr>
            <w:tcW w:w="828" w:type="dxa"/>
            <w:shd w:val="clear" w:color="auto" w:fill="auto"/>
          </w:tcPr>
          <w:p w14:paraId="0701F750" w14:textId="77777777" w:rsidR="00DE5358" w:rsidRPr="00DE5358" w:rsidRDefault="00DE5358" w:rsidP="00DE5358">
            <w:pPr>
              <w:rPr>
                <w:del w:id="4854" w:author="Administrator" w:date="2011-08-18T10:26:00Z"/>
              </w:rPr>
            </w:pPr>
            <w:del w:id="4855" w:author="Administrator" w:date="2011-08-18T10:26:00Z">
              <w:r w:rsidRPr="00DE5358">
                <w:delText>1581</w:delText>
              </w:r>
            </w:del>
          </w:p>
        </w:tc>
        <w:tc>
          <w:tcPr>
            <w:tcW w:w="2699" w:type="dxa"/>
            <w:shd w:val="clear" w:color="auto" w:fill="auto"/>
          </w:tcPr>
          <w:p w14:paraId="717962FE" w14:textId="77777777" w:rsidR="00DE5358" w:rsidRPr="00DE5358" w:rsidRDefault="00DE5358" w:rsidP="00DE5358">
            <w:pPr>
              <w:rPr>
                <w:del w:id="4856" w:author="Administrator" w:date="2011-08-18T10:26:00Z"/>
              </w:rPr>
            </w:pPr>
            <w:del w:id="4857" w:author="Administrator" w:date="2011-08-18T10:26:00Z">
              <w:r>
                <w:fldChar w:fldCharType="begin"/>
              </w:r>
              <w:r>
                <w:delInstrText xml:space="preserve"> HYPERLINK  \l "fld_RelatedContextPartySubIDType" </w:delInstrText>
              </w:r>
              <w:r>
                <w:fldChar w:fldCharType="separate"/>
              </w:r>
              <w:r w:rsidRPr="00BD0927">
                <w:rPr>
                  <w:rStyle w:val="Hyperlink"/>
                  <w:rFonts w:ascii="Times New Roman" w:hAnsi="Times New Roman"/>
                  <w:sz w:val="20"/>
                </w:rPr>
                <w:delText>RelatedContextPartySubIDType</w:delText>
              </w:r>
              <w:r>
                <w:fldChar w:fldCharType="end"/>
              </w:r>
            </w:del>
          </w:p>
        </w:tc>
      </w:tr>
      <w:tr w:rsidR="00DE5358" w:rsidRPr="00DE5358" w14:paraId="5159B84C" w14:textId="77777777" w:rsidTr="00BD0927">
        <w:trPr>
          <w:del w:id="4858" w:author="Administrator" w:date="2011-08-18T10:26:00Z"/>
        </w:trPr>
        <w:tc>
          <w:tcPr>
            <w:tcW w:w="828" w:type="dxa"/>
            <w:shd w:val="clear" w:color="auto" w:fill="auto"/>
          </w:tcPr>
          <w:p w14:paraId="6529B6B0" w14:textId="77777777" w:rsidR="00DE5358" w:rsidRPr="00DE5358" w:rsidRDefault="00DE5358" w:rsidP="00DE5358">
            <w:pPr>
              <w:rPr>
                <w:del w:id="4859" w:author="Administrator" w:date="2011-08-18T10:26:00Z"/>
              </w:rPr>
            </w:pPr>
            <w:del w:id="4860" w:author="Administrator" w:date="2011-08-18T10:26:00Z">
              <w:r w:rsidRPr="00DE5358">
                <w:delText>1570</w:delText>
              </w:r>
            </w:del>
          </w:p>
        </w:tc>
        <w:tc>
          <w:tcPr>
            <w:tcW w:w="2699" w:type="dxa"/>
            <w:shd w:val="clear" w:color="auto" w:fill="auto"/>
          </w:tcPr>
          <w:p w14:paraId="0C526E2F" w14:textId="77777777" w:rsidR="00DE5358" w:rsidRPr="00DE5358" w:rsidRDefault="00DE5358" w:rsidP="00DE5358">
            <w:pPr>
              <w:rPr>
                <w:del w:id="4861" w:author="Administrator" w:date="2011-08-18T10:26:00Z"/>
              </w:rPr>
            </w:pPr>
            <w:del w:id="4862" w:author="Administrator" w:date="2011-08-18T10:26:00Z">
              <w:r>
                <w:fldChar w:fldCharType="begin"/>
              </w:r>
              <w:r>
                <w:delInstrText xml:space="preserve"> HYPERLINK  \l "fld_RelatedPartyAltID" </w:delInstrText>
              </w:r>
              <w:r>
                <w:fldChar w:fldCharType="separate"/>
              </w:r>
              <w:r w:rsidRPr="00BD0927">
                <w:rPr>
                  <w:rStyle w:val="Hyperlink"/>
                  <w:rFonts w:ascii="Times New Roman" w:hAnsi="Times New Roman"/>
                  <w:sz w:val="20"/>
                </w:rPr>
                <w:delText>RelatedPartyAltID</w:delText>
              </w:r>
              <w:r>
                <w:fldChar w:fldCharType="end"/>
              </w:r>
            </w:del>
          </w:p>
        </w:tc>
      </w:tr>
      <w:tr w:rsidR="00DE5358" w:rsidRPr="00DE5358" w14:paraId="131A9492" w14:textId="77777777" w:rsidTr="00BD0927">
        <w:trPr>
          <w:del w:id="4863" w:author="Administrator" w:date="2011-08-18T10:26:00Z"/>
        </w:trPr>
        <w:tc>
          <w:tcPr>
            <w:tcW w:w="828" w:type="dxa"/>
            <w:shd w:val="clear" w:color="auto" w:fill="auto"/>
          </w:tcPr>
          <w:p w14:paraId="7A00106D" w14:textId="77777777" w:rsidR="00DE5358" w:rsidRPr="00DE5358" w:rsidRDefault="00DE5358" w:rsidP="00DE5358">
            <w:pPr>
              <w:rPr>
                <w:del w:id="4864" w:author="Administrator" w:date="2011-08-18T10:26:00Z"/>
              </w:rPr>
            </w:pPr>
            <w:del w:id="4865" w:author="Administrator" w:date="2011-08-18T10:26:00Z">
              <w:r w:rsidRPr="00DE5358">
                <w:delText>1571</w:delText>
              </w:r>
            </w:del>
          </w:p>
        </w:tc>
        <w:tc>
          <w:tcPr>
            <w:tcW w:w="2699" w:type="dxa"/>
            <w:shd w:val="clear" w:color="auto" w:fill="auto"/>
          </w:tcPr>
          <w:p w14:paraId="6F83171D" w14:textId="77777777" w:rsidR="00DE5358" w:rsidRPr="00DE5358" w:rsidRDefault="00DE5358" w:rsidP="00DE5358">
            <w:pPr>
              <w:rPr>
                <w:del w:id="4866" w:author="Administrator" w:date="2011-08-18T10:26:00Z"/>
              </w:rPr>
            </w:pPr>
            <w:del w:id="4867" w:author="Administrator" w:date="2011-08-18T10:26:00Z">
              <w:r>
                <w:fldChar w:fldCharType="begin"/>
              </w:r>
              <w:r>
                <w:delInstrText xml:space="preserve"> HYPERLINK  \l "fld_RelatedPartyAltIDSource" </w:delInstrText>
              </w:r>
              <w:r>
                <w:fldChar w:fldCharType="separate"/>
              </w:r>
              <w:r w:rsidRPr="00BD0927">
                <w:rPr>
                  <w:rStyle w:val="Hyperlink"/>
                  <w:rFonts w:ascii="Times New Roman" w:hAnsi="Times New Roman"/>
                  <w:sz w:val="20"/>
                </w:rPr>
                <w:delText>RelatedPartyAltIDSource</w:delText>
              </w:r>
              <w:r>
                <w:fldChar w:fldCharType="end"/>
              </w:r>
            </w:del>
          </w:p>
        </w:tc>
      </w:tr>
      <w:tr w:rsidR="00DE5358" w:rsidRPr="00DE5358" w14:paraId="25297BFC" w14:textId="77777777" w:rsidTr="00BD0927">
        <w:trPr>
          <w:del w:id="4868" w:author="Administrator" w:date="2011-08-18T10:26:00Z"/>
        </w:trPr>
        <w:tc>
          <w:tcPr>
            <w:tcW w:w="828" w:type="dxa"/>
            <w:shd w:val="clear" w:color="auto" w:fill="auto"/>
          </w:tcPr>
          <w:p w14:paraId="7DC26134" w14:textId="77777777" w:rsidR="00DE5358" w:rsidRPr="00DE5358" w:rsidRDefault="00DE5358" w:rsidP="00DE5358">
            <w:pPr>
              <w:rPr>
                <w:del w:id="4869" w:author="Administrator" w:date="2011-08-18T10:26:00Z"/>
              </w:rPr>
            </w:pPr>
            <w:del w:id="4870" w:author="Administrator" w:date="2011-08-18T10:26:00Z">
              <w:r w:rsidRPr="00DE5358">
                <w:delText>1573</w:delText>
              </w:r>
            </w:del>
          </w:p>
        </w:tc>
        <w:tc>
          <w:tcPr>
            <w:tcW w:w="2699" w:type="dxa"/>
            <w:shd w:val="clear" w:color="auto" w:fill="auto"/>
          </w:tcPr>
          <w:p w14:paraId="251802A0" w14:textId="77777777" w:rsidR="00DE5358" w:rsidRPr="00DE5358" w:rsidRDefault="00DE5358" w:rsidP="00DE5358">
            <w:pPr>
              <w:rPr>
                <w:del w:id="4871" w:author="Administrator" w:date="2011-08-18T10:26:00Z"/>
              </w:rPr>
            </w:pPr>
            <w:del w:id="4872" w:author="Administrator" w:date="2011-08-18T10:26:00Z">
              <w:r>
                <w:fldChar w:fldCharType="begin"/>
              </w:r>
              <w:r>
                <w:delInstrText xml:space="preserve"> HYPERLINK  \l "fld_RelatedPartyAltSubID" </w:delInstrText>
              </w:r>
              <w:r>
                <w:fldChar w:fldCharType="separate"/>
              </w:r>
              <w:r w:rsidRPr="00BD0927">
                <w:rPr>
                  <w:rStyle w:val="Hyperlink"/>
                  <w:rFonts w:ascii="Times New Roman" w:hAnsi="Times New Roman"/>
                  <w:sz w:val="20"/>
                </w:rPr>
                <w:delText>RelatedPartyAltSubID</w:delText>
              </w:r>
              <w:r>
                <w:fldChar w:fldCharType="end"/>
              </w:r>
            </w:del>
          </w:p>
        </w:tc>
      </w:tr>
      <w:tr w:rsidR="00DE5358" w:rsidRPr="00DE5358" w14:paraId="05EFC8C4" w14:textId="77777777" w:rsidTr="00BD0927">
        <w:trPr>
          <w:del w:id="4873" w:author="Administrator" w:date="2011-08-18T10:26:00Z"/>
        </w:trPr>
        <w:tc>
          <w:tcPr>
            <w:tcW w:w="828" w:type="dxa"/>
            <w:shd w:val="clear" w:color="auto" w:fill="auto"/>
          </w:tcPr>
          <w:p w14:paraId="43862D71" w14:textId="77777777" w:rsidR="00DE5358" w:rsidRPr="00DE5358" w:rsidRDefault="00DE5358" w:rsidP="00DE5358">
            <w:pPr>
              <w:rPr>
                <w:del w:id="4874" w:author="Administrator" w:date="2011-08-18T10:26:00Z"/>
              </w:rPr>
            </w:pPr>
            <w:del w:id="4875" w:author="Administrator" w:date="2011-08-18T10:26:00Z">
              <w:r w:rsidRPr="00DE5358">
                <w:delText>1574</w:delText>
              </w:r>
            </w:del>
          </w:p>
        </w:tc>
        <w:tc>
          <w:tcPr>
            <w:tcW w:w="2699" w:type="dxa"/>
            <w:shd w:val="clear" w:color="auto" w:fill="auto"/>
          </w:tcPr>
          <w:p w14:paraId="0D8A190D" w14:textId="77777777" w:rsidR="00DE5358" w:rsidRPr="00DE5358" w:rsidRDefault="00DE5358" w:rsidP="00DE5358">
            <w:pPr>
              <w:rPr>
                <w:del w:id="4876" w:author="Administrator" w:date="2011-08-18T10:26:00Z"/>
              </w:rPr>
            </w:pPr>
            <w:del w:id="4877" w:author="Administrator" w:date="2011-08-18T10:26:00Z">
              <w:r>
                <w:fldChar w:fldCharType="begin"/>
              </w:r>
              <w:r>
                <w:delInstrText xml:space="preserve"> HYPERLINK  \l "fld_RelatedPartyAltSubIDType" </w:delInstrText>
              </w:r>
              <w:r>
                <w:fldChar w:fldCharType="separate"/>
              </w:r>
              <w:r w:rsidRPr="00BD0927">
                <w:rPr>
                  <w:rStyle w:val="Hyperlink"/>
                  <w:rFonts w:ascii="Times New Roman" w:hAnsi="Times New Roman"/>
                  <w:sz w:val="20"/>
                </w:rPr>
                <w:delText>RelatedPartyAltSubIDType</w:delText>
              </w:r>
              <w:r>
                <w:fldChar w:fldCharType="end"/>
              </w:r>
            </w:del>
          </w:p>
        </w:tc>
      </w:tr>
      <w:tr w:rsidR="00DE5358" w:rsidRPr="00DE5358" w14:paraId="4219704C" w14:textId="77777777" w:rsidTr="00BD0927">
        <w:trPr>
          <w:del w:id="4878" w:author="Administrator" w:date="2011-08-18T10:26:00Z"/>
        </w:trPr>
        <w:tc>
          <w:tcPr>
            <w:tcW w:w="828" w:type="dxa"/>
            <w:shd w:val="clear" w:color="auto" w:fill="auto"/>
          </w:tcPr>
          <w:p w14:paraId="5AF5ADCA" w14:textId="77777777" w:rsidR="00DE5358" w:rsidRPr="00DE5358" w:rsidRDefault="00DE5358" w:rsidP="00DE5358">
            <w:pPr>
              <w:rPr>
                <w:del w:id="4879" w:author="Administrator" w:date="2011-08-18T10:26:00Z"/>
              </w:rPr>
            </w:pPr>
            <w:del w:id="4880" w:author="Administrator" w:date="2011-08-18T10:26:00Z">
              <w:r w:rsidRPr="00DE5358">
                <w:delText>1563</w:delText>
              </w:r>
            </w:del>
          </w:p>
        </w:tc>
        <w:tc>
          <w:tcPr>
            <w:tcW w:w="2699" w:type="dxa"/>
            <w:shd w:val="clear" w:color="auto" w:fill="auto"/>
          </w:tcPr>
          <w:p w14:paraId="1E190D21" w14:textId="77777777" w:rsidR="00DE5358" w:rsidRPr="00DE5358" w:rsidRDefault="00DE5358" w:rsidP="00DE5358">
            <w:pPr>
              <w:rPr>
                <w:del w:id="4881" w:author="Administrator" w:date="2011-08-18T10:26:00Z"/>
              </w:rPr>
            </w:pPr>
            <w:del w:id="4882" w:author="Administrator" w:date="2011-08-18T10:26:00Z">
              <w:r>
                <w:fldChar w:fldCharType="begin"/>
              </w:r>
              <w:r>
                <w:delInstrText xml:space="preserve"> HYPERLINK  \l "fld_RelatedPartyID" </w:delInstrText>
              </w:r>
              <w:r>
                <w:fldChar w:fldCharType="separate"/>
              </w:r>
              <w:r w:rsidRPr="00BD0927">
                <w:rPr>
                  <w:rStyle w:val="Hyperlink"/>
                  <w:rFonts w:ascii="Times New Roman" w:hAnsi="Times New Roman"/>
                  <w:sz w:val="20"/>
                </w:rPr>
                <w:delText>RelatedPartyID</w:delText>
              </w:r>
              <w:r>
                <w:fldChar w:fldCharType="end"/>
              </w:r>
            </w:del>
          </w:p>
        </w:tc>
      </w:tr>
      <w:tr w:rsidR="00DE5358" w:rsidRPr="00DE5358" w14:paraId="73809C2E" w14:textId="77777777" w:rsidTr="00BD0927">
        <w:trPr>
          <w:del w:id="4883" w:author="Administrator" w:date="2011-08-18T10:26:00Z"/>
        </w:trPr>
        <w:tc>
          <w:tcPr>
            <w:tcW w:w="828" w:type="dxa"/>
            <w:shd w:val="clear" w:color="auto" w:fill="auto"/>
          </w:tcPr>
          <w:p w14:paraId="64F5EE1F" w14:textId="77777777" w:rsidR="00DE5358" w:rsidRPr="00DE5358" w:rsidRDefault="00DE5358" w:rsidP="00DE5358">
            <w:pPr>
              <w:rPr>
                <w:del w:id="4884" w:author="Administrator" w:date="2011-08-18T10:26:00Z"/>
              </w:rPr>
            </w:pPr>
            <w:del w:id="4885" w:author="Administrator" w:date="2011-08-18T10:26:00Z">
              <w:r w:rsidRPr="00DE5358">
                <w:delText>1564</w:delText>
              </w:r>
            </w:del>
          </w:p>
        </w:tc>
        <w:tc>
          <w:tcPr>
            <w:tcW w:w="2699" w:type="dxa"/>
            <w:shd w:val="clear" w:color="auto" w:fill="auto"/>
          </w:tcPr>
          <w:p w14:paraId="49BD0549" w14:textId="77777777" w:rsidR="00DE5358" w:rsidRPr="00DE5358" w:rsidRDefault="00DE5358" w:rsidP="00DE5358">
            <w:pPr>
              <w:rPr>
                <w:del w:id="4886" w:author="Administrator" w:date="2011-08-18T10:26:00Z"/>
              </w:rPr>
            </w:pPr>
            <w:del w:id="4887" w:author="Administrator" w:date="2011-08-18T10:26:00Z">
              <w:r>
                <w:fldChar w:fldCharType="begin"/>
              </w:r>
              <w:r>
                <w:delInstrText xml:space="preserve"> HYPERLINK  \l "fld_RelatedPartyIDSource" </w:delInstrText>
              </w:r>
              <w:r>
                <w:fldChar w:fldCharType="separate"/>
              </w:r>
              <w:r w:rsidRPr="00BD0927">
                <w:rPr>
                  <w:rStyle w:val="Hyperlink"/>
                  <w:rFonts w:ascii="Times New Roman" w:hAnsi="Times New Roman"/>
                  <w:sz w:val="20"/>
                </w:rPr>
                <w:delText>RelatedPartyIDSource</w:delText>
              </w:r>
              <w:r>
                <w:fldChar w:fldCharType="end"/>
              </w:r>
            </w:del>
          </w:p>
        </w:tc>
      </w:tr>
      <w:tr w:rsidR="00DE5358" w:rsidRPr="00DE5358" w14:paraId="122E7680" w14:textId="77777777" w:rsidTr="00BD0927">
        <w:trPr>
          <w:del w:id="4888" w:author="Administrator" w:date="2011-08-18T10:26:00Z"/>
        </w:trPr>
        <w:tc>
          <w:tcPr>
            <w:tcW w:w="828" w:type="dxa"/>
            <w:shd w:val="clear" w:color="auto" w:fill="auto"/>
          </w:tcPr>
          <w:p w14:paraId="27F488AC" w14:textId="77777777" w:rsidR="00DE5358" w:rsidRPr="00DE5358" w:rsidRDefault="00DE5358" w:rsidP="00DE5358">
            <w:pPr>
              <w:rPr>
                <w:del w:id="4889" w:author="Administrator" w:date="2011-08-18T10:26:00Z"/>
              </w:rPr>
            </w:pPr>
            <w:del w:id="4890" w:author="Administrator" w:date="2011-08-18T10:26:00Z">
              <w:r w:rsidRPr="00DE5358">
                <w:delText>1565</w:delText>
              </w:r>
            </w:del>
          </w:p>
        </w:tc>
        <w:tc>
          <w:tcPr>
            <w:tcW w:w="2699" w:type="dxa"/>
            <w:shd w:val="clear" w:color="auto" w:fill="auto"/>
          </w:tcPr>
          <w:p w14:paraId="6B2C00FA" w14:textId="77777777" w:rsidR="00DE5358" w:rsidRPr="00DE5358" w:rsidRDefault="00DE5358" w:rsidP="00DE5358">
            <w:pPr>
              <w:rPr>
                <w:del w:id="4891" w:author="Administrator" w:date="2011-08-18T10:26:00Z"/>
              </w:rPr>
            </w:pPr>
            <w:del w:id="4892" w:author="Administrator" w:date="2011-08-18T10:26:00Z">
              <w:r>
                <w:fldChar w:fldCharType="begin"/>
              </w:r>
              <w:r>
                <w:delInstrText xml:space="preserve"> HYPERLINK  \l "fld_RelatedPartyRole" </w:delInstrText>
              </w:r>
              <w:r>
                <w:fldChar w:fldCharType="separate"/>
              </w:r>
              <w:r w:rsidRPr="00BD0927">
                <w:rPr>
                  <w:rStyle w:val="Hyperlink"/>
                  <w:rFonts w:ascii="Times New Roman" w:hAnsi="Times New Roman"/>
                  <w:sz w:val="20"/>
                </w:rPr>
                <w:delText>RelatedPartyRole</w:delText>
              </w:r>
              <w:r>
                <w:fldChar w:fldCharType="end"/>
              </w:r>
            </w:del>
          </w:p>
        </w:tc>
      </w:tr>
      <w:tr w:rsidR="00DE5358" w:rsidRPr="00DE5358" w14:paraId="48EE0D4C" w14:textId="77777777" w:rsidTr="00BD0927">
        <w:trPr>
          <w:del w:id="4893" w:author="Administrator" w:date="2011-08-18T10:26:00Z"/>
        </w:trPr>
        <w:tc>
          <w:tcPr>
            <w:tcW w:w="828" w:type="dxa"/>
            <w:shd w:val="clear" w:color="auto" w:fill="auto"/>
          </w:tcPr>
          <w:p w14:paraId="1B84D3C2" w14:textId="77777777" w:rsidR="00DE5358" w:rsidRPr="00DE5358" w:rsidRDefault="00DE5358" w:rsidP="00DE5358">
            <w:pPr>
              <w:rPr>
                <w:del w:id="4894" w:author="Administrator" w:date="2011-08-18T10:26:00Z"/>
              </w:rPr>
            </w:pPr>
            <w:del w:id="4895" w:author="Administrator" w:date="2011-08-18T10:26:00Z">
              <w:r w:rsidRPr="00DE5358">
                <w:delText>1567</w:delText>
              </w:r>
            </w:del>
          </w:p>
        </w:tc>
        <w:tc>
          <w:tcPr>
            <w:tcW w:w="2699" w:type="dxa"/>
            <w:shd w:val="clear" w:color="auto" w:fill="auto"/>
          </w:tcPr>
          <w:p w14:paraId="51BC8959" w14:textId="77777777" w:rsidR="00DE5358" w:rsidRPr="00DE5358" w:rsidRDefault="00DE5358" w:rsidP="00DE5358">
            <w:pPr>
              <w:rPr>
                <w:del w:id="4896" w:author="Administrator" w:date="2011-08-18T10:26:00Z"/>
              </w:rPr>
            </w:pPr>
            <w:del w:id="4897" w:author="Administrator" w:date="2011-08-18T10:26:00Z">
              <w:r>
                <w:fldChar w:fldCharType="begin"/>
              </w:r>
              <w:r>
                <w:delInstrText xml:space="preserve"> HYPERLINK  \l "fld_RelatedPartySubID" </w:delInstrText>
              </w:r>
              <w:r>
                <w:fldChar w:fldCharType="separate"/>
              </w:r>
              <w:r w:rsidRPr="00BD0927">
                <w:rPr>
                  <w:rStyle w:val="Hyperlink"/>
                  <w:rFonts w:ascii="Times New Roman" w:hAnsi="Times New Roman"/>
                  <w:sz w:val="20"/>
                </w:rPr>
                <w:delText>RelatedPartySubID</w:delText>
              </w:r>
              <w:r>
                <w:fldChar w:fldCharType="end"/>
              </w:r>
            </w:del>
          </w:p>
        </w:tc>
      </w:tr>
      <w:tr w:rsidR="00DE5358" w:rsidRPr="00DE5358" w14:paraId="739E46D3" w14:textId="77777777" w:rsidTr="00BD0927">
        <w:trPr>
          <w:del w:id="4898" w:author="Administrator" w:date="2011-08-18T10:26:00Z"/>
        </w:trPr>
        <w:tc>
          <w:tcPr>
            <w:tcW w:w="828" w:type="dxa"/>
            <w:shd w:val="clear" w:color="auto" w:fill="auto"/>
          </w:tcPr>
          <w:p w14:paraId="6F810103" w14:textId="77777777" w:rsidR="00DE5358" w:rsidRPr="00DE5358" w:rsidRDefault="00DE5358" w:rsidP="00DE5358">
            <w:pPr>
              <w:rPr>
                <w:del w:id="4899" w:author="Administrator" w:date="2011-08-18T10:26:00Z"/>
              </w:rPr>
            </w:pPr>
            <w:del w:id="4900" w:author="Administrator" w:date="2011-08-18T10:26:00Z">
              <w:r w:rsidRPr="00DE5358">
                <w:delText>1568</w:delText>
              </w:r>
            </w:del>
          </w:p>
        </w:tc>
        <w:tc>
          <w:tcPr>
            <w:tcW w:w="2699" w:type="dxa"/>
            <w:shd w:val="clear" w:color="auto" w:fill="auto"/>
          </w:tcPr>
          <w:p w14:paraId="4310B937" w14:textId="77777777" w:rsidR="00DE5358" w:rsidRPr="00DE5358" w:rsidRDefault="00DE5358" w:rsidP="00DE5358">
            <w:pPr>
              <w:rPr>
                <w:del w:id="4901" w:author="Administrator" w:date="2011-08-18T10:26:00Z"/>
              </w:rPr>
            </w:pPr>
            <w:del w:id="4902" w:author="Administrator" w:date="2011-08-18T10:26:00Z">
              <w:r>
                <w:fldChar w:fldCharType="begin"/>
              </w:r>
              <w:r>
                <w:delInstrText xml:space="preserve"> HYPERLINK  \l "fld_RelatedPartySubIDType" </w:delInstrText>
              </w:r>
              <w:r>
                <w:fldChar w:fldCharType="separate"/>
              </w:r>
              <w:r w:rsidRPr="00BD0927">
                <w:rPr>
                  <w:rStyle w:val="Hyperlink"/>
                  <w:rFonts w:ascii="Times New Roman" w:hAnsi="Times New Roman"/>
                  <w:sz w:val="20"/>
                </w:rPr>
                <w:delText>RelatedPartySubIDType</w:delText>
              </w:r>
              <w:r>
                <w:fldChar w:fldCharType="end"/>
              </w:r>
            </w:del>
          </w:p>
        </w:tc>
      </w:tr>
      <w:tr w:rsidR="00DE5358" w:rsidRPr="00DE5358" w14:paraId="658B7B38" w14:textId="77777777" w:rsidTr="00BD0927">
        <w:trPr>
          <w:del w:id="4903" w:author="Administrator" w:date="2011-08-18T10:26:00Z"/>
        </w:trPr>
        <w:tc>
          <w:tcPr>
            <w:tcW w:w="828" w:type="dxa"/>
            <w:shd w:val="clear" w:color="auto" w:fill="auto"/>
          </w:tcPr>
          <w:p w14:paraId="1A0FF04F" w14:textId="77777777" w:rsidR="00DE5358" w:rsidRPr="00DE5358" w:rsidRDefault="00DE5358" w:rsidP="00DE5358">
            <w:pPr>
              <w:rPr>
                <w:del w:id="4904" w:author="Administrator" w:date="2011-08-18T10:26:00Z"/>
              </w:rPr>
            </w:pPr>
            <w:del w:id="4905" w:author="Administrator" w:date="2011-08-18T10:26:00Z">
              <w:r w:rsidRPr="00DE5358">
                <w:delText>1599</w:delText>
              </w:r>
            </w:del>
          </w:p>
        </w:tc>
        <w:tc>
          <w:tcPr>
            <w:tcW w:w="2699" w:type="dxa"/>
            <w:shd w:val="clear" w:color="auto" w:fill="auto"/>
          </w:tcPr>
          <w:p w14:paraId="7082D0A7" w14:textId="77777777" w:rsidR="00DE5358" w:rsidRPr="00DE5358" w:rsidRDefault="00DE5358" w:rsidP="00DE5358">
            <w:pPr>
              <w:rPr>
                <w:del w:id="4906" w:author="Administrator" w:date="2011-08-18T10:26:00Z"/>
              </w:rPr>
            </w:pPr>
            <w:del w:id="4907" w:author="Administrator" w:date="2011-08-18T10:26:00Z">
              <w:r>
                <w:fldChar w:fldCharType="begin"/>
              </w:r>
              <w:r>
                <w:delInstrText xml:space="preserve"> HYPERLINK  \l "fld_RelationshipRiskCFICode" </w:delInstrText>
              </w:r>
              <w:r>
                <w:fldChar w:fldCharType="separate"/>
              </w:r>
              <w:r w:rsidRPr="00BD0927">
                <w:rPr>
                  <w:rStyle w:val="Hyperlink"/>
                  <w:rFonts w:ascii="Times New Roman" w:hAnsi="Times New Roman"/>
                  <w:sz w:val="20"/>
                </w:rPr>
                <w:delText>RelationshipRiskCFICode</w:delText>
              </w:r>
              <w:r>
                <w:fldChar w:fldCharType="end"/>
              </w:r>
            </w:del>
          </w:p>
        </w:tc>
      </w:tr>
      <w:tr w:rsidR="00DE5358" w:rsidRPr="00DE5358" w14:paraId="491F9EEA" w14:textId="77777777" w:rsidTr="00BD0927">
        <w:trPr>
          <w:del w:id="4908" w:author="Administrator" w:date="2011-08-18T10:26:00Z"/>
        </w:trPr>
        <w:tc>
          <w:tcPr>
            <w:tcW w:w="828" w:type="dxa"/>
            <w:shd w:val="clear" w:color="auto" w:fill="auto"/>
          </w:tcPr>
          <w:p w14:paraId="33030A8E" w14:textId="77777777" w:rsidR="00DE5358" w:rsidRPr="00DE5358" w:rsidRDefault="00DE5358" w:rsidP="00DE5358">
            <w:pPr>
              <w:rPr>
                <w:del w:id="4909" w:author="Administrator" w:date="2011-08-18T10:26:00Z"/>
              </w:rPr>
            </w:pPr>
            <w:del w:id="4910" w:author="Administrator" w:date="2011-08-18T10:26:00Z">
              <w:r w:rsidRPr="00DE5358">
                <w:delText>1608</w:delText>
              </w:r>
            </w:del>
          </w:p>
        </w:tc>
        <w:tc>
          <w:tcPr>
            <w:tcW w:w="2699" w:type="dxa"/>
            <w:shd w:val="clear" w:color="auto" w:fill="auto"/>
          </w:tcPr>
          <w:p w14:paraId="16B8C30E" w14:textId="77777777" w:rsidR="00DE5358" w:rsidRPr="00DE5358" w:rsidRDefault="00DE5358" w:rsidP="00DE5358">
            <w:pPr>
              <w:rPr>
                <w:del w:id="4911" w:author="Administrator" w:date="2011-08-18T10:26:00Z"/>
              </w:rPr>
            </w:pPr>
            <w:del w:id="4912" w:author="Administrator" w:date="2011-08-18T10:26:00Z">
              <w:r>
                <w:fldChar w:fldCharType="begin"/>
              </w:r>
              <w:r>
                <w:delInstrText xml:space="preserve"> HYPERLINK  \l "fld_RelationshipRiskCouponRate" </w:delInstrText>
              </w:r>
              <w:r>
                <w:fldChar w:fldCharType="separate"/>
              </w:r>
              <w:r w:rsidRPr="00BD0927">
                <w:rPr>
                  <w:rStyle w:val="Hyperlink"/>
                  <w:rFonts w:ascii="Times New Roman" w:hAnsi="Times New Roman"/>
                  <w:sz w:val="20"/>
                </w:rPr>
                <w:delText>RelationshipRiskCouponRate</w:delText>
              </w:r>
              <w:r>
                <w:fldChar w:fldCharType="end"/>
              </w:r>
            </w:del>
          </w:p>
        </w:tc>
      </w:tr>
      <w:tr w:rsidR="00DE5358" w:rsidRPr="00DE5358" w14:paraId="3EC880D7" w14:textId="77777777" w:rsidTr="00BD0927">
        <w:trPr>
          <w:del w:id="4913" w:author="Administrator" w:date="2011-08-18T10:26:00Z"/>
        </w:trPr>
        <w:tc>
          <w:tcPr>
            <w:tcW w:w="828" w:type="dxa"/>
            <w:shd w:val="clear" w:color="auto" w:fill="auto"/>
          </w:tcPr>
          <w:p w14:paraId="5D206500" w14:textId="77777777" w:rsidR="00DE5358" w:rsidRPr="00DE5358" w:rsidRDefault="00DE5358" w:rsidP="00DE5358">
            <w:pPr>
              <w:rPr>
                <w:del w:id="4914" w:author="Administrator" w:date="2011-08-18T10:26:00Z"/>
              </w:rPr>
            </w:pPr>
            <w:del w:id="4915" w:author="Administrator" w:date="2011-08-18T10:26:00Z">
              <w:r w:rsidRPr="00DE5358">
                <w:delText>1619</w:delText>
              </w:r>
            </w:del>
          </w:p>
        </w:tc>
        <w:tc>
          <w:tcPr>
            <w:tcW w:w="2699" w:type="dxa"/>
            <w:shd w:val="clear" w:color="auto" w:fill="auto"/>
          </w:tcPr>
          <w:p w14:paraId="3ECFA3B7" w14:textId="77777777" w:rsidR="00DE5358" w:rsidRPr="00DE5358" w:rsidRDefault="00DE5358" w:rsidP="00DE5358">
            <w:pPr>
              <w:rPr>
                <w:del w:id="4916" w:author="Administrator" w:date="2011-08-18T10:26:00Z"/>
              </w:rPr>
            </w:pPr>
            <w:del w:id="4917" w:author="Administrator" w:date="2011-08-18T10:26:00Z">
              <w:r>
                <w:fldChar w:fldCharType="begin"/>
              </w:r>
              <w:r>
                <w:delInstrText xml:space="preserve"> HYPERLINK  \l "fld_RelationshipRiskEncodedSecurityDesc" </w:delInstrText>
              </w:r>
              <w:r>
                <w:fldChar w:fldCharType="separate"/>
              </w:r>
              <w:r w:rsidRPr="00BD0927">
                <w:rPr>
                  <w:rStyle w:val="Hyperlink"/>
                  <w:rFonts w:ascii="Times New Roman" w:hAnsi="Times New Roman"/>
                  <w:sz w:val="20"/>
                </w:rPr>
                <w:delText>RelationshipRiskEncodedSecurityDesc</w:delText>
              </w:r>
              <w:r>
                <w:fldChar w:fldCharType="end"/>
              </w:r>
            </w:del>
          </w:p>
        </w:tc>
      </w:tr>
      <w:tr w:rsidR="00DE5358" w:rsidRPr="00DE5358" w14:paraId="6F9877BB" w14:textId="77777777" w:rsidTr="00BD0927">
        <w:trPr>
          <w:del w:id="4918" w:author="Administrator" w:date="2011-08-18T10:26:00Z"/>
        </w:trPr>
        <w:tc>
          <w:tcPr>
            <w:tcW w:w="828" w:type="dxa"/>
            <w:shd w:val="clear" w:color="auto" w:fill="auto"/>
          </w:tcPr>
          <w:p w14:paraId="2D039E62" w14:textId="77777777" w:rsidR="00DE5358" w:rsidRPr="00DE5358" w:rsidRDefault="00DE5358" w:rsidP="00DE5358">
            <w:pPr>
              <w:rPr>
                <w:del w:id="4919" w:author="Administrator" w:date="2011-08-18T10:26:00Z"/>
              </w:rPr>
            </w:pPr>
            <w:del w:id="4920" w:author="Administrator" w:date="2011-08-18T10:26:00Z">
              <w:r w:rsidRPr="00DE5358">
                <w:delText>1618</w:delText>
              </w:r>
            </w:del>
          </w:p>
        </w:tc>
        <w:tc>
          <w:tcPr>
            <w:tcW w:w="2699" w:type="dxa"/>
            <w:shd w:val="clear" w:color="auto" w:fill="auto"/>
          </w:tcPr>
          <w:p w14:paraId="7EDFED1D" w14:textId="77777777" w:rsidR="00DE5358" w:rsidRPr="00DE5358" w:rsidRDefault="00DE5358" w:rsidP="00DE5358">
            <w:pPr>
              <w:rPr>
                <w:del w:id="4921" w:author="Administrator" w:date="2011-08-18T10:26:00Z"/>
              </w:rPr>
            </w:pPr>
            <w:del w:id="4922" w:author="Administrator" w:date="2011-08-18T10:26:00Z">
              <w:r>
                <w:fldChar w:fldCharType="begin"/>
              </w:r>
              <w:r>
                <w:delInstrText xml:space="preserve"> HYPERLINK  \l "fld_RelationshipRiskEncodedSecurityDescLen" </w:delInstrText>
              </w:r>
              <w:r>
                <w:fldChar w:fldCharType="separate"/>
              </w:r>
              <w:r w:rsidRPr="00BD0927">
                <w:rPr>
                  <w:rStyle w:val="Hyperlink"/>
                  <w:rFonts w:ascii="Times New Roman" w:hAnsi="Times New Roman"/>
                  <w:sz w:val="20"/>
                </w:rPr>
                <w:delText>RelationshipRiskEncodedSecurityDescLen</w:delText>
              </w:r>
              <w:r>
                <w:fldChar w:fldCharType="end"/>
              </w:r>
            </w:del>
          </w:p>
        </w:tc>
      </w:tr>
      <w:tr w:rsidR="00DE5358" w:rsidRPr="00DE5358" w14:paraId="2DEC7647" w14:textId="77777777" w:rsidTr="00BD0927">
        <w:trPr>
          <w:del w:id="4923" w:author="Administrator" w:date="2011-08-18T10:26:00Z"/>
        </w:trPr>
        <w:tc>
          <w:tcPr>
            <w:tcW w:w="828" w:type="dxa"/>
            <w:shd w:val="clear" w:color="auto" w:fill="auto"/>
          </w:tcPr>
          <w:p w14:paraId="47362710" w14:textId="77777777" w:rsidR="00DE5358" w:rsidRPr="00DE5358" w:rsidRDefault="00DE5358" w:rsidP="00DE5358">
            <w:pPr>
              <w:rPr>
                <w:del w:id="4924" w:author="Administrator" w:date="2011-08-18T10:26:00Z"/>
              </w:rPr>
            </w:pPr>
            <w:del w:id="4925" w:author="Administrator" w:date="2011-08-18T10:26:00Z">
              <w:r w:rsidRPr="00DE5358">
                <w:delText>1607</w:delText>
              </w:r>
            </w:del>
          </w:p>
        </w:tc>
        <w:tc>
          <w:tcPr>
            <w:tcW w:w="2699" w:type="dxa"/>
            <w:shd w:val="clear" w:color="auto" w:fill="auto"/>
          </w:tcPr>
          <w:p w14:paraId="03855A79" w14:textId="77777777" w:rsidR="00DE5358" w:rsidRPr="00DE5358" w:rsidRDefault="00DE5358" w:rsidP="00DE5358">
            <w:pPr>
              <w:rPr>
                <w:del w:id="4926" w:author="Administrator" w:date="2011-08-18T10:26:00Z"/>
              </w:rPr>
            </w:pPr>
            <w:del w:id="4927" w:author="Administrator" w:date="2011-08-18T10:26:00Z">
              <w:r>
                <w:fldChar w:fldCharType="begin"/>
              </w:r>
              <w:r>
                <w:delInstrText xml:space="preserve"> HYPERLINK  \l "fld_RelationshipRiskFlexibleIndicator" </w:delInstrText>
              </w:r>
              <w:r>
                <w:fldChar w:fldCharType="separate"/>
              </w:r>
              <w:r w:rsidRPr="00BD0927">
                <w:rPr>
                  <w:rStyle w:val="Hyperlink"/>
                  <w:rFonts w:ascii="Times New Roman" w:hAnsi="Times New Roman"/>
                  <w:sz w:val="20"/>
                </w:rPr>
                <w:delText>RelationshipRiskFlexibleIndicator</w:delText>
              </w:r>
              <w:r>
                <w:fldChar w:fldCharType="end"/>
              </w:r>
            </w:del>
          </w:p>
        </w:tc>
      </w:tr>
      <w:tr w:rsidR="00DE5358" w:rsidRPr="00DE5358" w14:paraId="66D3DA55" w14:textId="77777777" w:rsidTr="00BD0927">
        <w:trPr>
          <w:del w:id="4928" w:author="Administrator" w:date="2011-08-18T10:26:00Z"/>
        </w:trPr>
        <w:tc>
          <w:tcPr>
            <w:tcW w:w="828" w:type="dxa"/>
            <w:shd w:val="clear" w:color="auto" w:fill="auto"/>
          </w:tcPr>
          <w:p w14:paraId="63823C9C" w14:textId="77777777" w:rsidR="00DE5358" w:rsidRPr="00DE5358" w:rsidRDefault="00DE5358" w:rsidP="00DE5358">
            <w:pPr>
              <w:rPr>
                <w:del w:id="4929" w:author="Administrator" w:date="2011-08-18T10:26:00Z"/>
              </w:rPr>
            </w:pPr>
            <w:del w:id="4930" w:author="Administrator" w:date="2011-08-18T10:26:00Z">
              <w:r w:rsidRPr="00DE5358">
                <w:delText>1612</w:delText>
              </w:r>
            </w:del>
          </w:p>
        </w:tc>
        <w:tc>
          <w:tcPr>
            <w:tcW w:w="2699" w:type="dxa"/>
            <w:shd w:val="clear" w:color="auto" w:fill="auto"/>
          </w:tcPr>
          <w:p w14:paraId="165C1D11" w14:textId="77777777" w:rsidR="00DE5358" w:rsidRPr="00DE5358" w:rsidRDefault="00DE5358" w:rsidP="00DE5358">
            <w:pPr>
              <w:rPr>
                <w:del w:id="4931" w:author="Administrator" w:date="2011-08-18T10:26:00Z"/>
              </w:rPr>
            </w:pPr>
            <w:del w:id="4932" w:author="Administrator" w:date="2011-08-18T10:26:00Z">
              <w:r>
                <w:fldChar w:fldCharType="begin"/>
              </w:r>
              <w:r>
                <w:delInstrText xml:space="preserve"> HYPERLINK  \l "fld_RelationshipRiskInstrumentMultiplier" </w:delInstrText>
              </w:r>
              <w:r>
                <w:fldChar w:fldCharType="separate"/>
              </w:r>
              <w:r w:rsidRPr="00BD0927">
                <w:rPr>
                  <w:rStyle w:val="Hyperlink"/>
                  <w:rFonts w:ascii="Times New Roman" w:hAnsi="Times New Roman"/>
                  <w:sz w:val="20"/>
                </w:rPr>
                <w:delText>RelationshipRiskInstrumentMultiplier</w:delText>
              </w:r>
              <w:r>
                <w:fldChar w:fldCharType="end"/>
              </w:r>
            </w:del>
          </w:p>
        </w:tc>
      </w:tr>
      <w:tr w:rsidR="00DE5358" w:rsidRPr="00DE5358" w14:paraId="0D118EB8" w14:textId="77777777" w:rsidTr="00BD0927">
        <w:trPr>
          <w:del w:id="4933" w:author="Administrator" w:date="2011-08-18T10:26:00Z"/>
        </w:trPr>
        <w:tc>
          <w:tcPr>
            <w:tcW w:w="828" w:type="dxa"/>
            <w:shd w:val="clear" w:color="auto" w:fill="auto"/>
          </w:tcPr>
          <w:p w14:paraId="686BE1D1" w14:textId="77777777" w:rsidR="00DE5358" w:rsidRPr="00DE5358" w:rsidRDefault="00DE5358" w:rsidP="00DE5358">
            <w:pPr>
              <w:rPr>
                <w:del w:id="4934" w:author="Administrator" w:date="2011-08-18T10:26:00Z"/>
              </w:rPr>
            </w:pPr>
            <w:del w:id="4935" w:author="Administrator" w:date="2011-08-18T10:26:00Z">
              <w:r w:rsidRPr="00DE5358">
                <w:delText>1588</w:delText>
              </w:r>
            </w:del>
          </w:p>
        </w:tc>
        <w:tc>
          <w:tcPr>
            <w:tcW w:w="2699" w:type="dxa"/>
            <w:shd w:val="clear" w:color="auto" w:fill="auto"/>
          </w:tcPr>
          <w:p w14:paraId="0DC30132" w14:textId="77777777" w:rsidR="00DE5358" w:rsidRPr="00DE5358" w:rsidRDefault="00DE5358" w:rsidP="00DE5358">
            <w:pPr>
              <w:rPr>
                <w:del w:id="4936" w:author="Administrator" w:date="2011-08-18T10:26:00Z"/>
              </w:rPr>
            </w:pPr>
            <w:del w:id="4937" w:author="Administrator" w:date="2011-08-18T10:26:00Z">
              <w:r>
                <w:fldChar w:fldCharType="begin"/>
              </w:r>
              <w:r>
                <w:delInstrText xml:space="preserve"> HYPERLINK  \l "fld_RelationshipRiskInstrumentOperator" </w:delInstrText>
              </w:r>
              <w:r>
                <w:fldChar w:fldCharType="separate"/>
              </w:r>
              <w:r w:rsidRPr="00BD0927">
                <w:rPr>
                  <w:rStyle w:val="Hyperlink"/>
                  <w:rFonts w:ascii="Times New Roman" w:hAnsi="Times New Roman"/>
                  <w:sz w:val="20"/>
                </w:rPr>
                <w:delText>RelationshipRiskInstrumentOperator</w:delText>
              </w:r>
              <w:r>
                <w:fldChar w:fldCharType="end"/>
              </w:r>
            </w:del>
          </w:p>
        </w:tc>
      </w:tr>
      <w:tr w:rsidR="00DE5358" w:rsidRPr="00DE5358" w14:paraId="136D7529" w14:textId="77777777" w:rsidTr="00BD0927">
        <w:trPr>
          <w:del w:id="4938" w:author="Administrator" w:date="2011-08-18T10:26:00Z"/>
        </w:trPr>
        <w:tc>
          <w:tcPr>
            <w:tcW w:w="828" w:type="dxa"/>
            <w:shd w:val="clear" w:color="auto" w:fill="auto"/>
          </w:tcPr>
          <w:p w14:paraId="759CDB1E" w14:textId="77777777" w:rsidR="00DE5358" w:rsidRPr="00DE5358" w:rsidRDefault="00DE5358" w:rsidP="00DE5358">
            <w:pPr>
              <w:rPr>
                <w:del w:id="4939" w:author="Administrator" w:date="2011-08-18T10:26:00Z"/>
              </w:rPr>
            </w:pPr>
            <w:del w:id="4940" w:author="Administrator" w:date="2011-08-18T10:26:00Z">
              <w:r w:rsidRPr="00DE5358">
                <w:delText>1611</w:delText>
              </w:r>
            </w:del>
          </w:p>
        </w:tc>
        <w:tc>
          <w:tcPr>
            <w:tcW w:w="2699" w:type="dxa"/>
            <w:shd w:val="clear" w:color="auto" w:fill="auto"/>
          </w:tcPr>
          <w:p w14:paraId="1D8F0988" w14:textId="77777777" w:rsidR="00DE5358" w:rsidRPr="00DE5358" w:rsidRDefault="00DE5358" w:rsidP="00DE5358">
            <w:pPr>
              <w:rPr>
                <w:del w:id="4941" w:author="Administrator" w:date="2011-08-18T10:26:00Z"/>
              </w:rPr>
            </w:pPr>
            <w:del w:id="4942" w:author="Administrator" w:date="2011-08-18T10:26:00Z">
              <w:r>
                <w:fldChar w:fldCharType="begin"/>
              </w:r>
              <w:r>
                <w:delInstrText xml:space="preserve"> HYPERLINK  \l "fld_RelationshipRiskInstrumentSettlType" </w:delInstrText>
              </w:r>
              <w:r>
                <w:fldChar w:fldCharType="separate"/>
              </w:r>
              <w:r w:rsidRPr="00BD0927">
                <w:rPr>
                  <w:rStyle w:val="Hyperlink"/>
                  <w:rFonts w:ascii="Times New Roman" w:hAnsi="Times New Roman"/>
                  <w:sz w:val="20"/>
                </w:rPr>
                <w:delText>RelationshipRiskInstrumentSettlType</w:delText>
              </w:r>
              <w:r>
                <w:fldChar w:fldCharType="end"/>
              </w:r>
            </w:del>
          </w:p>
        </w:tc>
      </w:tr>
      <w:tr w:rsidR="00DE5358" w:rsidRPr="00DE5358" w14:paraId="035096D3" w14:textId="77777777" w:rsidTr="00BD0927">
        <w:trPr>
          <w:del w:id="4943" w:author="Administrator" w:date="2011-08-18T10:26:00Z"/>
        </w:trPr>
        <w:tc>
          <w:tcPr>
            <w:tcW w:w="828" w:type="dxa"/>
            <w:shd w:val="clear" w:color="auto" w:fill="auto"/>
          </w:tcPr>
          <w:p w14:paraId="693455B2" w14:textId="77777777" w:rsidR="00DE5358" w:rsidRPr="00DE5358" w:rsidRDefault="00DE5358" w:rsidP="00DE5358">
            <w:pPr>
              <w:rPr>
                <w:del w:id="4944" w:author="Administrator" w:date="2011-08-18T10:26:00Z"/>
              </w:rPr>
            </w:pPr>
            <w:del w:id="4945" w:author="Administrator" w:date="2011-08-18T10:26:00Z">
              <w:r w:rsidRPr="00DE5358">
                <w:delText>1584</w:delText>
              </w:r>
            </w:del>
          </w:p>
        </w:tc>
        <w:tc>
          <w:tcPr>
            <w:tcW w:w="2699" w:type="dxa"/>
            <w:shd w:val="clear" w:color="auto" w:fill="auto"/>
          </w:tcPr>
          <w:p w14:paraId="17C88986" w14:textId="77777777" w:rsidR="00DE5358" w:rsidRPr="00DE5358" w:rsidRDefault="00DE5358" w:rsidP="00DE5358">
            <w:pPr>
              <w:rPr>
                <w:del w:id="4946" w:author="Administrator" w:date="2011-08-18T10:26:00Z"/>
              </w:rPr>
            </w:pPr>
            <w:del w:id="4947" w:author="Administrator" w:date="2011-08-18T10:26:00Z">
              <w:r>
                <w:fldChar w:fldCharType="begin"/>
              </w:r>
              <w:r>
                <w:delInstrText xml:space="preserve"> HYPERLINK  \l "fld_RelationshipRiskLimitAmount" </w:delInstrText>
              </w:r>
              <w:r>
                <w:fldChar w:fldCharType="separate"/>
              </w:r>
              <w:r w:rsidRPr="00BD0927">
                <w:rPr>
                  <w:rStyle w:val="Hyperlink"/>
                  <w:rFonts w:ascii="Times New Roman" w:hAnsi="Times New Roman"/>
                  <w:sz w:val="20"/>
                </w:rPr>
                <w:delText>RelationshipRiskLimitAmount</w:delText>
              </w:r>
              <w:r>
                <w:fldChar w:fldCharType="end"/>
              </w:r>
            </w:del>
          </w:p>
        </w:tc>
      </w:tr>
      <w:tr w:rsidR="00DE5358" w:rsidRPr="00DE5358" w14:paraId="3673BE8B" w14:textId="77777777" w:rsidTr="00BD0927">
        <w:trPr>
          <w:del w:id="4948" w:author="Administrator" w:date="2011-08-18T10:26:00Z"/>
        </w:trPr>
        <w:tc>
          <w:tcPr>
            <w:tcW w:w="828" w:type="dxa"/>
            <w:shd w:val="clear" w:color="auto" w:fill="auto"/>
          </w:tcPr>
          <w:p w14:paraId="45B6D885" w14:textId="77777777" w:rsidR="00DE5358" w:rsidRPr="00DE5358" w:rsidRDefault="00DE5358" w:rsidP="00DE5358">
            <w:pPr>
              <w:rPr>
                <w:del w:id="4949" w:author="Administrator" w:date="2011-08-18T10:26:00Z"/>
              </w:rPr>
            </w:pPr>
            <w:del w:id="4950" w:author="Administrator" w:date="2011-08-18T10:26:00Z">
              <w:r w:rsidRPr="00DE5358">
                <w:delText>1585</w:delText>
              </w:r>
            </w:del>
          </w:p>
        </w:tc>
        <w:tc>
          <w:tcPr>
            <w:tcW w:w="2699" w:type="dxa"/>
            <w:shd w:val="clear" w:color="auto" w:fill="auto"/>
          </w:tcPr>
          <w:p w14:paraId="129D452E" w14:textId="77777777" w:rsidR="00DE5358" w:rsidRPr="00DE5358" w:rsidRDefault="00DE5358" w:rsidP="00DE5358">
            <w:pPr>
              <w:rPr>
                <w:del w:id="4951" w:author="Administrator" w:date="2011-08-18T10:26:00Z"/>
              </w:rPr>
            </w:pPr>
            <w:del w:id="4952" w:author="Administrator" w:date="2011-08-18T10:26:00Z">
              <w:r>
                <w:fldChar w:fldCharType="begin"/>
              </w:r>
              <w:r>
                <w:delInstrText xml:space="preserve"> HYPERLINK  \l "fld_RelationshipRiskLimitCurrency" </w:delInstrText>
              </w:r>
              <w:r>
                <w:fldChar w:fldCharType="separate"/>
              </w:r>
              <w:r w:rsidRPr="00BD0927">
                <w:rPr>
                  <w:rStyle w:val="Hyperlink"/>
                  <w:rFonts w:ascii="Times New Roman" w:hAnsi="Times New Roman"/>
                  <w:sz w:val="20"/>
                </w:rPr>
                <w:delText>RelationshipRiskLimitCurrency</w:delText>
              </w:r>
              <w:r>
                <w:fldChar w:fldCharType="end"/>
              </w:r>
            </w:del>
          </w:p>
        </w:tc>
      </w:tr>
      <w:tr w:rsidR="00DE5358" w:rsidRPr="00DE5358" w14:paraId="21225354" w14:textId="77777777" w:rsidTr="00BD0927">
        <w:trPr>
          <w:del w:id="4953" w:author="Administrator" w:date="2011-08-18T10:26:00Z"/>
        </w:trPr>
        <w:tc>
          <w:tcPr>
            <w:tcW w:w="828" w:type="dxa"/>
            <w:shd w:val="clear" w:color="auto" w:fill="auto"/>
          </w:tcPr>
          <w:p w14:paraId="1161A341" w14:textId="77777777" w:rsidR="00DE5358" w:rsidRPr="00DE5358" w:rsidRDefault="00DE5358" w:rsidP="00DE5358">
            <w:pPr>
              <w:rPr>
                <w:del w:id="4954" w:author="Administrator" w:date="2011-08-18T10:26:00Z"/>
              </w:rPr>
            </w:pPr>
            <w:del w:id="4955" w:author="Administrator" w:date="2011-08-18T10:26:00Z">
              <w:r w:rsidRPr="00DE5358">
                <w:delText>1586</w:delText>
              </w:r>
            </w:del>
          </w:p>
        </w:tc>
        <w:tc>
          <w:tcPr>
            <w:tcW w:w="2699" w:type="dxa"/>
            <w:shd w:val="clear" w:color="auto" w:fill="auto"/>
          </w:tcPr>
          <w:p w14:paraId="69C0B666" w14:textId="77777777" w:rsidR="00DE5358" w:rsidRPr="00DE5358" w:rsidRDefault="00DE5358" w:rsidP="00DE5358">
            <w:pPr>
              <w:rPr>
                <w:del w:id="4956" w:author="Administrator" w:date="2011-08-18T10:26:00Z"/>
              </w:rPr>
            </w:pPr>
            <w:del w:id="4957" w:author="Administrator" w:date="2011-08-18T10:26:00Z">
              <w:r>
                <w:fldChar w:fldCharType="begin"/>
              </w:r>
              <w:r>
                <w:delInstrText xml:space="preserve"> HYPERLINK  \l "fld_RelationshipRiskLimitPlatform" </w:delInstrText>
              </w:r>
              <w:r>
                <w:fldChar w:fldCharType="separate"/>
              </w:r>
              <w:r w:rsidRPr="00BD0927">
                <w:rPr>
                  <w:rStyle w:val="Hyperlink"/>
                  <w:rFonts w:ascii="Times New Roman" w:hAnsi="Times New Roman"/>
                  <w:sz w:val="20"/>
                </w:rPr>
                <w:delText>RelationshipRiskLimitPlatform</w:delText>
              </w:r>
              <w:r>
                <w:fldChar w:fldCharType="end"/>
              </w:r>
            </w:del>
          </w:p>
        </w:tc>
      </w:tr>
      <w:tr w:rsidR="00DE5358" w:rsidRPr="00DE5358" w14:paraId="229F79F5" w14:textId="77777777" w:rsidTr="00BD0927">
        <w:trPr>
          <w:del w:id="4958" w:author="Administrator" w:date="2011-08-18T10:26:00Z"/>
        </w:trPr>
        <w:tc>
          <w:tcPr>
            <w:tcW w:w="828" w:type="dxa"/>
            <w:shd w:val="clear" w:color="auto" w:fill="auto"/>
          </w:tcPr>
          <w:p w14:paraId="3CE3830D" w14:textId="77777777" w:rsidR="00DE5358" w:rsidRPr="00DE5358" w:rsidRDefault="00DE5358" w:rsidP="00DE5358">
            <w:pPr>
              <w:rPr>
                <w:del w:id="4959" w:author="Administrator" w:date="2011-08-18T10:26:00Z"/>
              </w:rPr>
            </w:pPr>
            <w:del w:id="4960" w:author="Administrator" w:date="2011-08-18T10:26:00Z">
              <w:r w:rsidRPr="00DE5358">
                <w:delText>1583</w:delText>
              </w:r>
            </w:del>
          </w:p>
        </w:tc>
        <w:tc>
          <w:tcPr>
            <w:tcW w:w="2699" w:type="dxa"/>
            <w:shd w:val="clear" w:color="auto" w:fill="auto"/>
          </w:tcPr>
          <w:p w14:paraId="7F2752C6" w14:textId="77777777" w:rsidR="00DE5358" w:rsidRPr="00DE5358" w:rsidRDefault="00DE5358" w:rsidP="00DE5358">
            <w:pPr>
              <w:rPr>
                <w:del w:id="4961" w:author="Administrator" w:date="2011-08-18T10:26:00Z"/>
              </w:rPr>
            </w:pPr>
            <w:del w:id="4962" w:author="Administrator" w:date="2011-08-18T10:26:00Z">
              <w:r>
                <w:fldChar w:fldCharType="begin"/>
              </w:r>
              <w:r>
                <w:delInstrText xml:space="preserve"> HYPERLINK  \l "fld_RelationshipRiskLimitType" </w:delInstrText>
              </w:r>
              <w:r>
                <w:fldChar w:fldCharType="separate"/>
              </w:r>
              <w:r w:rsidRPr="00BD0927">
                <w:rPr>
                  <w:rStyle w:val="Hyperlink"/>
                  <w:rFonts w:ascii="Times New Roman" w:hAnsi="Times New Roman"/>
                  <w:sz w:val="20"/>
                </w:rPr>
                <w:delText>RelationshipRiskLimitType</w:delText>
              </w:r>
              <w:r>
                <w:fldChar w:fldCharType="end"/>
              </w:r>
            </w:del>
          </w:p>
        </w:tc>
      </w:tr>
      <w:tr w:rsidR="00DE5358" w:rsidRPr="00DE5358" w14:paraId="125BE864" w14:textId="77777777" w:rsidTr="00BD0927">
        <w:trPr>
          <w:del w:id="4963" w:author="Administrator" w:date="2011-08-18T10:26:00Z"/>
        </w:trPr>
        <w:tc>
          <w:tcPr>
            <w:tcW w:w="828" w:type="dxa"/>
            <w:shd w:val="clear" w:color="auto" w:fill="auto"/>
          </w:tcPr>
          <w:p w14:paraId="5B166194" w14:textId="77777777" w:rsidR="00DE5358" w:rsidRPr="00DE5358" w:rsidRDefault="00DE5358" w:rsidP="00DE5358">
            <w:pPr>
              <w:rPr>
                <w:del w:id="4964" w:author="Administrator" w:date="2011-08-18T10:26:00Z"/>
              </w:rPr>
            </w:pPr>
            <w:del w:id="4965" w:author="Administrator" w:date="2011-08-18T10:26:00Z">
              <w:r w:rsidRPr="00DE5358">
                <w:delText>1602</w:delText>
              </w:r>
            </w:del>
          </w:p>
        </w:tc>
        <w:tc>
          <w:tcPr>
            <w:tcW w:w="2699" w:type="dxa"/>
            <w:shd w:val="clear" w:color="auto" w:fill="auto"/>
          </w:tcPr>
          <w:p w14:paraId="04AA3FBD" w14:textId="77777777" w:rsidR="00DE5358" w:rsidRPr="00DE5358" w:rsidRDefault="00DE5358" w:rsidP="00DE5358">
            <w:pPr>
              <w:rPr>
                <w:del w:id="4966" w:author="Administrator" w:date="2011-08-18T10:26:00Z"/>
              </w:rPr>
            </w:pPr>
            <w:del w:id="4967" w:author="Administrator" w:date="2011-08-18T10:26:00Z">
              <w:r>
                <w:fldChar w:fldCharType="begin"/>
              </w:r>
              <w:r>
                <w:delInstrText xml:space="preserve"> HYPERLINK  \l "fld_RelationshipRiskMaturityMonthYear" </w:delInstrText>
              </w:r>
              <w:r>
                <w:fldChar w:fldCharType="separate"/>
              </w:r>
              <w:r w:rsidRPr="00BD0927">
                <w:rPr>
                  <w:rStyle w:val="Hyperlink"/>
                  <w:rFonts w:ascii="Times New Roman" w:hAnsi="Times New Roman"/>
                  <w:sz w:val="20"/>
                </w:rPr>
                <w:delText>RelationshipRiskMaturityMonthYear</w:delText>
              </w:r>
              <w:r>
                <w:fldChar w:fldCharType="end"/>
              </w:r>
            </w:del>
          </w:p>
        </w:tc>
      </w:tr>
      <w:tr w:rsidR="00DE5358" w:rsidRPr="00DE5358" w14:paraId="2AF9FF55" w14:textId="77777777" w:rsidTr="00BD0927">
        <w:trPr>
          <w:del w:id="4968" w:author="Administrator" w:date="2011-08-18T10:26:00Z"/>
        </w:trPr>
        <w:tc>
          <w:tcPr>
            <w:tcW w:w="828" w:type="dxa"/>
            <w:shd w:val="clear" w:color="auto" w:fill="auto"/>
          </w:tcPr>
          <w:p w14:paraId="6AEEF6AD" w14:textId="77777777" w:rsidR="00DE5358" w:rsidRPr="00DE5358" w:rsidRDefault="00DE5358" w:rsidP="00DE5358">
            <w:pPr>
              <w:rPr>
                <w:del w:id="4969" w:author="Administrator" w:date="2011-08-18T10:26:00Z"/>
              </w:rPr>
            </w:pPr>
            <w:del w:id="4970" w:author="Administrator" w:date="2011-08-18T10:26:00Z">
              <w:r w:rsidRPr="00DE5358">
                <w:delText>1603</w:delText>
              </w:r>
            </w:del>
          </w:p>
        </w:tc>
        <w:tc>
          <w:tcPr>
            <w:tcW w:w="2699" w:type="dxa"/>
            <w:shd w:val="clear" w:color="auto" w:fill="auto"/>
          </w:tcPr>
          <w:p w14:paraId="6C7A4D72" w14:textId="77777777" w:rsidR="00DE5358" w:rsidRPr="00DE5358" w:rsidRDefault="00DE5358" w:rsidP="00DE5358">
            <w:pPr>
              <w:rPr>
                <w:del w:id="4971" w:author="Administrator" w:date="2011-08-18T10:26:00Z"/>
              </w:rPr>
            </w:pPr>
            <w:del w:id="4972" w:author="Administrator" w:date="2011-08-18T10:26:00Z">
              <w:r>
                <w:fldChar w:fldCharType="begin"/>
              </w:r>
              <w:r>
                <w:delInstrText xml:space="preserve"> HYPERLINK  \l "fld_RelationshipRiskMaturityTime" </w:delInstrText>
              </w:r>
              <w:r>
                <w:fldChar w:fldCharType="separate"/>
              </w:r>
              <w:r w:rsidRPr="00BD0927">
                <w:rPr>
                  <w:rStyle w:val="Hyperlink"/>
                  <w:rFonts w:ascii="Times New Roman" w:hAnsi="Times New Roman"/>
                  <w:sz w:val="20"/>
                </w:rPr>
                <w:delText>RelationshipRiskMaturityTime</w:delText>
              </w:r>
              <w:r>
                <w:fldChar w:fldCharType="end"/>
              </w:r>
            </w:del>
          </w:p>
        </w:tc>
      </w:tr>
      <w:tr w:rsidR="00DE5358" w:rsidRPr="00DE5358" w14:paraId="4A2B7536" w14:textId="77777777" w:rsidTr="00BD0927">
        <w:trPr>
          <w:del w:id="4973" w:author="Administrator" w:date="2011-08-18T10:26:00Z"/>
        </w:trPr>
        <w:tc>
          <w:tcPr>
            <w:tcW w:w="828" w:type="dxa"/>
            <w:shd w:val="clear" w:color="auto" w:fill="auto"/>
          </w:tcPr>
          <w:p w14:paraId="53C52F87" w14:textId="77777777" w:rsidR="00DE5358" w:rsidRPr="00DE5358" w:rsidRDefault="00DE5358" w:rsidP="00DE5358">
            <w:pPr>
              <w:rPr>
                <w:del w:id="4974" w:author="Administrator" w:date="2011-08-18T10:26:00Z"/>
              </w:rPr>
            </w:pPr>
            <w:del w:id="4975" w:author="Administrator" w:date="2011-08-18T10:26:00Z">
              <w:r w:rsidRPr="00DE5358">
                <w:delText>1596</w:delText>
              </w:r>
            </w:del>
          </w:p>
        </w:tc>
        <w:tc>
          <w:tcPr>
            <w:tcW w:w="2699" w:type="dxa"/>
            <w:shd w:val="clear" w:color="auto" w:fill="auto"/>
          </w:tcPr>
          <w:p w14:paraId="4EBD2B1A" w14:textId="77777777" w:rsidR="00DE5358" w:rsidRPr="00DE5358" w:rsidRDefault="00DE5358" w:rsidP="00DE5358">
            <w:pPr>
              <w:rPr>
                <w:del w:id="4976" w:author="Administrator" w:date="2011-08-18T10:26:00Z"/>
              </w:rPr>
            </w:pPr>
            <w:del w:id="4977" w:author="Administrator" w:date="2011-08-18T10:26:00Z">
              <w:r>
                <w:fldChar w:fldCharType="begin"/>
              </w:r>
              <w:r>
                <w:delInstrText xml:space="preserve"> HYPERLINK  \l "fld_RelationshipRiskProduct" </w:delInstrText>
              </w:r>
              <w:r>
                <w:fldChar w:fldCharType="separate"/>
              </w:r>
              <w:r w:rsidRPr="00BD0927">
                <w:rPr>
                  <w:rStyle w:val="Hyperlink"/>
                  <w:rFonts w:ascii="Times New Roman" w:hAnsi="Times New Roman"/>
                  <w:sz w:val="20"/>
                </w:rPr>
                <w:delText>RelationshipRiskProduct</w:delText>
              </w:r>
              <w:r>
                <w:fldChar w:fldCharType="end"/>
              </w:r>
            </w:del>
          </w:p>
        </w:tc>
      </w:tr>
      <w:tr w:rsidR="00DE5358" w:rsidRPr="00DE5358" w14:paraId="3E11F913" w14:textId="77777777" w:rsidTr="00BD0927">
        <w:trPr>
          <w:del w:id="4978" w:author="Administrator" w:date="2011-08-18T10:26:00Z"/>
        </w:trPr>
        <w:tc>
          <w:tcPr>
            <w:tcW w:w="828" w:type="dxa"/>
            <w:shd w:val="clear" w:color="auto" w:fill="auto"/>
          </w:tcPr>
          <w:p w14:paraId="003C809F" w14:textId="77777777" w:rsidR="00DE5358" w:rsidRPr="00DE5358" w:rsidRDefault="00DE5358" w:rsidP="00DE5358">
            <w:pPr>
              <w:rPr>
                <w:del w:id="4979" w:author="Administrator" w:date="2011-08-18T10:26:00Z"/>
              </w:rPr>
            </w:pPr>
            <w:del w:id="4980" w:author="Administrator" w:date="2011-08-18T10:26:00Z">
              <w:r w:rsidRPr="00DE5358">
                <w:delText>1597</w:delText>
              </w:r>
            </w:del>
          </w:p>
        </w:tc>
        <w:tc>
          <w:tcPr>
            <w:tcW w:w="2699" w:type="dxa"/>
            <w:shd w:val="clear" w:color="auto" w:fill="auto"/>
          </w:tcPr>
          <w:p w14:paraId="2C1F0BBC" w14:textId="77777777" w:rsidR="00DE5358" w:rsidRPr="00DE5358" w:rsidRDefault="00DE5358" w:rsidP="00DE5358">
            <w:pPr>
              <w:rPr>
                <w:del w:id="4981" w:author="Administrator" w:date="2011-08-18T10:26:00Z"/>
              </w:rPr>
            </w:pPr>
            <w:del w:id="4982" w:author="Administrator" w:date="2011-08-18T10:26:00Z">
              <w:r>
                <w:fldChar w:fldCharType="begin"/>
              </w:r>
              <w:r>
                <w:delInstrText xml:space="preserve"> HYPERLINK  \l "fld_RelationshipRiskProductComplex" </w:delInstrText>
              </w:r>
              <w:r>
                <w:fldChar w:fldCharType="separate"/>
              </w:r>
              <w:r w:rsidRPr="00BD0927">
                <w:rPr>
                  <w:rStyle w:val="Hyperlink"/>
                  <w:rFonts w:ascii="Times New Roman" w:hAnsi="Times New Roman"/>
                  <w:sz w:val="20"/>
                </w:rPr>
                <w:delText>RelationshipRiskProductComplex</w:delText>
              </w:r>
              <w:r>
                <w:fldChar w:fldCharType="end"/>
              </w:r>
            </w:del>
          </w:p>
        </w:tc>
      </w:tr>
      <w:tr w:rsidR="00DE5358" w:rsidRPr="00DE5358" w14:paraId="2234A7A6" w14:textId="77777777" w:rsidTr="00BD0927">
        <w:trPr>
          <w:del w:id="4983" w:author="Administrator" w:date="2011-08-18T10:26:00Z"/>
        </w:trPr>
        <w:tc>
          <w:tcPr>
            <w:tcW w:w="828" w:type="dxa"/>
            <w:shd w:val="clear" w:color="auto" w:fill="auto"/>
          </w:tcPr>
          <w:p w14:paraId="528D2498" w14:textId="77777777" w:rsidR="00DE5358" w:rsidRPr="00DE5358" w:rsidRDefault="00DE5358" w:rsidP="00DE5358">
            <w:pPr>
              <w:rPr>
                <w:del w:id="4984" w:author="Administrator" w:date="2011-08-18T10:26:00Z"/>
              </w:rPr>
            </w:pPr>
            <w:del w:id="4985" w:author="Administrator" w:date="2011-08-18T10:26:00Z">
              <w:r w:rsidRPr="00DE5358">
                <w:delText>1606</w:delText>
              </w:r>
            </w:del>
          </w:p>
        </w:tc>
        <w:tc>
          <w:tcPr>
            <w:tcW w:w="2699" w:type="dxa"/>
            <w:shd w:val="clear" w:color="auto" w:fill="auto"/>
          </w:tcPr>
          <w:p w14:paraId="0BC1BB21" w14:textId="77777777" w:rsidR="00DE5358" w:rsidRPr="00DE5358" w:rsidRDefault="00DE5358" w:rsidP="00DE5358">
            <w:pPr>
              <w:rPr>
                <w:del w:id="4986" w:author="Administrator" w:date="2011-08-18T10:26:00Z"/>
              </w:rPr>
            </w:pPr>
            <w:del w:id="4987" w:author="Administrator" w:date="2011-08-18T10:26:00Z">
              <w:r>
                <w:fldChar w:fldCharType="begin"/>
              </w:r>
              <w:r>
                <w:delInstrText xml:space="preserve"> HYPERLINK  \l "fld_RelationshipRiskPutOrCall" </w:delInstrText>
              </w:r>
              <w:r>
                <w:fldChar w:fldCharType="separate"/>
              </w:r>
              <w:r w:rsidRPr="00BD0927">
                <w:rPr>
                  <w:rStyle w:val="Hyperlink"/>
                  <w:rFonts w:ascii="Times New Roman" w:hAnsi="Times New Roman"/>
                  <w:sz w:val="20"/>
                </w:rPr>
                <w:delText>RelationshipRiskPutOrCall</w:delText>
              </w:r>
              <w:r>
                <w:fldChar w:fldCharType="end"/>
              </w:r>
            </w:del>
          </w:p>
        </w:tc>
      </w:tr>
      <w:tr w:rsidR="00DE5358" w:rsidRPr="00DE5358" w14:paraId="53964DD5" w14:textId="77777777" w:rsidTr="00BD0927">
        <w:trPr>
          <w:del w:id="4988" w:author="Administrator" w:date="2011-08-18T10:26:00Z"/>
        </w:trPr>
        <w:tc>
          <w:tcPr>
            <w:tcW w:w="828" w:type="dxa"/>
            <w:shd w:val="clear" w:color="auto" w:fill="auto"/>
          </w:tcPr>
          <w:p w14:paraId="591049CB" w14:textId="77777777" w:rsidR="00DE5358" w:rsidRPr="00DE5358" w:rsidRDefault="00DE5358" w:rsidP="00DE5358">
            <w:pPr>
              <w:rPr>
                <w:del w:id="4989" w:author="Administrator" w:date="2011-08-18T10:26:00Z"/>
              </w:rPr>
            </w:pPr>
            <w:del w:id="4990" w:author="Administrator" w:date="2011-08-18T10:26:00Z">
              <w:r w:rsidRPr="00DE5358">
                <w:delText>1604</w:delText>
              </w:r>
            </w:del>
          </w:p>
        </w:tc>
        <w:tc>
          <w:tcPr>
            <w:tcW w:w="2699" w:type="dxa"/>
            <w:shd w:val="clear" w:color="auto" w:fill="auto"/>
          </w:tcPr>
          <w:p w14:paraId="60EBDD51" w14:textId="77777777" w:rsidR="00DE5358" w:rsidRPr="00DE5358" w:rsidRDefault="00DE5358" w:rsidP="00DE5358">
            <w:pPr>
              <w:rPr>
                <w:del w:id="4991" w:author="Administrator" w:date="2011-08-18T10:26:00Z"/>
              </w:rPr>
            </w:pPr>
            <w:del w:id="4992" w:author="Administrator" w:date="2011-08-18T10:26:00Z">
              <w:r>
                <w:fldChar w:fldCharType="begin"/>
              </w:r>
              <w:r>
                <w:delInstrText xml:space="preserve"> HYPERLINK  \l "fld_RelationshipRiskRestructuringType" </w:delInstrText>
              </w:r>
              <w:r>
                <w:fldChar w:fldCharType="separate"/>
              </w:r>
              <w:r w:rsidRPr="00BD0927">
                <w:rPr>
                  <w:rStyle w:val="Hyperlink"/>
                  <w:rFonts w:ascii="Times New Roman" w:hAnsi="Times New Roman"/>
                  <w:sz w:val="20"/>
                </w:rPr>
                <w:delText>RelationshipRiskRestructuringType</w:delText>
              </w:r>
              <w:r>
                <w:fldChar w:fldCharType="end"/>
              </w:r>
            </w:del>
          </w:p>
        </w:tc>
      </w:tr>
      <w:tr w:rsidR="00DE5358" w:rsidRPr="00DE5358" w14:paraId="46295F68" w14:textId="77777777" w:rsidTr="00BD0927">
        <w:trPr>
          <w:del w:id="4993" w:author="Administrator" w:date="2011-08-18T10:26:00Z"/>
        </w:trPr>
        <w:tc>
          <w:tcPr>
            <w:tcW w:w="828" w:type="dxa"/>
            <w:shd w:val="clear" w:color="auto" w:fill="auto"/>
          </w:tcPr>
          <w:p w14:paraId="4834C350" w14:textId="77777777" w:rsidR="00DE5358" w:rsidRPr="00DE5358" w:rsidRDefault="00DE5358" w:rsidP="00DE5358">
            <w:pPr>
              <w:rPr>
                <w:del w:id="4994" w:author="Administrator" w:date="2011-08-18T10:26:00Z"/>
              </w:rPr>
            </w:pPr>
            <w:del w:id="4995" w:author="Administrator" w:date="2011-08-18T10:26:00Z">
              <w:r w:rsidRPr="00DE5358">
                <w:delText>1594</w:delText>
              </w:r>
            </w:del>
          </w:p>
        </w:tc>
        <w:tc>
          <w:tcPr>
            <w:tcW w:w="2699" w:type="dxa"/>
            <w:shd w:val="clear" w:color="auto" w:fill="auto"/>
          </w:tcPr>
          <w:p w14:paraId="2B35B339" w14:textId="77777777" w:rsidR="00DE5358" w:rsidRPr="00DE5358" w:rsidRDefault="00DE5358" w:rsidP="00DE5358">
            <w:pPr>
              <w:rPr>
                <w:del w:id="4996" w:author="Administrator" w:date="2011-08-18T10:26:00Z"/>
              </w:rPr>
            </w:pPr>
            <w:del w:id="4997" w:author="Administrator" w:date="2011-08-18T10:26:00Z">
              <w:r>
                <w:fldChar w:fldCharType="begin"/>
              </w:r>
              <w:r>
                <w:delInstrText xml:space="preserve"> HYPERLINK  \l "fld_RelationshipRiskSecurityAltID" </w:delInstrText>
              </w:r>
              <w:r>
                <w:fldChar w:fldCharType="separate"/>
              </w:r>
              <w:r w:rsidRPr="00BD0927">
                <w:rPr>
                  <w:rStyle w:val="Hyperlink"/>
                  <w:rFonts w:ascii="Times New Roman" w:hAnsi="Times New Roman"/>
                  <w:sz w:val="20"/>
                </w:rPr>
                <w:delText>RelationshipRiskSecurityAltID</w:delText>
              </w:r>
              <w:r>
                <w:fldChar w:fldCharType="end"/>
              </w:r>
            </w:del>
          </w:p>
        </w:tc>
      </w:tr>
      <w:tr w:rsidR="00DE5358" w:rsidRPr="00DE5358" w14:paraId="2F1AF47D" w14:textId="77777777" w:rsidTr="00BD0927">
        <w:trPr>
          <w:del w:id="4998" w:author="Administrator" w:date="2011-08-18T10:26:00Z"/>
        </w:trPr>
        <w:tc>
          <w:tcPr>
            <w:tcW w:w="828" w:type="dxa"/>
            <w:shd w:val="clear" w:color="auto" w:fill="auto"/>
          </w:tcPr>
          <w:p w14:paraId="3C3E007C" w14:textId="77777777" w:rsidR="00DE5358" w:rsidRPr="00DE5358" w:rsidRDefault="00DE5358" w:rsidP="00DE5358">
            <w:pPr>
              <w:rPr>
                <w:del w:id="4999" w:author="Administrator" w:date="2011-08-18T10:26:00Z"/>
              </w:rPr>
            </w:pPr>
            <w:del w:id="5000" w:author="Administrator" w:date="2011-08-18T10:26:00Z">
              <w:r w:rsidRPr="00DE5358">
                <w:delText>1595</w:delText>
              </w:r>
            </w:del>
          </w:p>
        </w:tc>
        <w:tc>
          <w:tcPr>
            <w:tcW w:w="2699" w:type="dxa"/>
            <w:shd w:val="clear" w:color="auto" w:fill="auto"/>
          </w:tcPr>
          <w:p w14:paraId="31A55782" w14:textId="77777777" w:rsidR="00DE5358" w:rsidRPr="00DE5358" w:rsidRDefault="00DE5358" w:rsidP="00DE5358">
            <w:pPr>
              <w:rPr>
                <w:del w:id="5001" w:author="Administrator" w:date="2011-08-18T10:26:00Z"/>
              </w:rPr>
            </w:pPr>
            <w:del w:id="5002" w:author="Administrator" w:date="2011-08-18T10:26:00Z">
              <w:r>
                <w:fldChar w:fldCharType="begin"/>
              </w:r>
              <w:r>
                <w:delInstrText xml:space="preserve"> HYPERLINK  \l "fld_RelationshipRiskSecurityAltIDSource" </w:delInstrText>
              </w:r>
              <w:r>
                <w:fldChar w:fldCharType="separate"/>
              </w:r>
              <w:r w:rsidRPr="00BD0927">
                <w:rPr>
                  <w:rStyle w:val="Hyperlink"/>
                  <w:rFonts w:ascii="Times New Roman" w:hAnsi="Times New Roman"/>
                  <w:sz w:val="20"/>
                </w:rPr>
                <w:delText>RelationshipRiskSecurityAltIDSource</w:delText>
              </w:r>
              <w:r>
                <w:fldChar w:fldCharType="end"/>
              </w:r>
            </w:del>
          </w:p>
        </w:tc>
      </w:tr>
      <w:tr w:rsidR="00DE5358" w:rsidRPr="00DE5358" w14:paraId="39DAAFE5" w14:textId="77777777" w:rsidTr="00BD0927">
        <w:trPr>
          <w:del w:id="5003" w:author="Administrator" w:date="2011-08-18T10:26:00Z"/>
        </w:trPr>
        <w:tc>
          <w:tcPr>
            <w:tcW w:w="828" w:type="dxa"/>
            <w:shd w:val="clear" w:color="auto" w:fill="auto"/>
          </w:tcPr>
          <w:p w14:paraId="38222638" w14:textId="77777777" w:rsidR="00DE5358" w:rsidRPr="00DE5358" w:rsidRDefault="00DE5358" w:rsidP="00DE5358">
            <w:pPr>
              <w:rPr>
                <w:del w:id="5004" w:author="Administrator" w:date="2011-08-18T10:26:00Z"/>
              </w:rPr>
            </w:pPr>
            <w:del w:id="5005" w:author="Administrator" w:date="2011-08-18T10:26:00Z">
              <w:r w:rsidRPr="00DE5358">
                <w:delText>1610</w:delText>
              </w:r>
            </w:del>
          </w:p>
        </w:tc>
        <w:tc>
          <w:tcPr>
            <w:tcW w:w="2699" w:type="dxa"/>
            <w:shd w:val="clear" w:color="auto" w:fill="auto"/>
          </w:tcPr>
          <w:p w14:paraId="1120FEC6" w14:textId="77777777" w:rsidR="00DE5358" w:rsidRPr="00DE5358" w:rsidRDefault="00DE5358" w:rsidP="00DE5358">
            <w:pPr>
              <w:rPr>
                <w:del w:id="5006" w:author="Administrator" w:date="2011-08-18T10:26:00Z"/>
              </w:rPr>
            </w:pPr>
            <w:del w:id="5007" w:author="Administrator" w:date="2011-08-18T10:26:00Z">
              <w:r>
                <w:fldChar w:fldCharType="begin"/>
              </w:r>
              <w:r>
                <w:delInstrText xml:space="preserve"> HYPERLINK  \l "fld_RelationshipRiskSecurityDesc" </w:delInstrText>
              </w:r>
              <w:r>
                <w:fldChar w:fldCharType="separate"/>
              </w:r>
              <w:r w:rsidRPr="00BD0927">
                <w:rPr>
                  <w:rStyle w:val="Hyperlink"/>
                  <w:rFonts w:ascii="Times New Roman" w:hAnsi="Times New Roman"/>
                  <w:sz w:val="20"/>
                </w:rPr>
                <w:delText>RelationshipRiskSecurityDesc</w:delText>
              </w:r>
              <w:r>
                <w:fldChar w:fldCharType="end"/>
              </w:r>
            </w:del>
          </w:p>
        </w:tc>
      </w:tr>
      <w:tr w:rsidR="00DE5358" w:rsidRPr="00DE5358" w14:paraId="4B1F9305" w14:textId="77777777" w:rsidTr="00BD0927">
        <w:trPr>
          <w:del w:id="5008" w:author="Administrator" w:date="2011-08-18T10:26:00Z"/>
        </w:trPr>
        <w:tc>
          <w:tcPr>
            <w:tcW w:w="828" w:type="dxa"/>
            <w:shd w:val="clear" w:color="auto" w:fill="auto"/>
          </w:tcPr>
          <w:p w14:paraId="159AC65A" w14:textId="77777777" w:rsidR="00DE5358" w:rsidRPr="00DE5358" w:rsidRDefault="00DE5358" w:rsidP="00DE5358">
            <w:pPr>
              <w:rPr>
                <w:del w:id="5009" w:author="Administrator" w:date="2011-08-18T10:26:00Z"/>
              </w:rPr>
            </w:pPr>
            <w:del w:id="5010" w:author="Administrator" w:date="2011-08-18T10:26:00Z">
              <w:r w:rsidRPr="00DE5358">
                <w:delText>1609</w:delText>
              </w:r>
            </w:del>
          </w:p>
        </w:tc>
        <w:tc>
          <w:tcPr>
            <w:tcW w:w="2699" w:type="dxa"/>
            <w:shd w:val="clear" w:color="auto" w:fill="auto"/>
          </w:tcPr>
          <w:p w14:paraId="6DB81C38" w14:textId="77777777" w:rsidR="00DE5358" w:rsidRPr="00DE5358" w:rsidRDefault="00DE5358" w:rsidP="00DE5358">
            <w:pPr>
              <w:rPr>
                <w:del w:id="5011" w:author="Administrator" w:date="2011-08-18T10:26:00Z"/>
              </w:rPr>
            </w:pPr>
            <w:del w:id="5012" w:author="Administrator" w:date="2011-08-18T10:26:00Z">
              <w:r>
                <w:fldChar w:fldCharType="begin"/>
              </w:r>
              <w:r>
                <w:delInstrText xml:space="preserve"> HYPERLINK  \l "fld_RelationshipRiskSecurityExchange" </w:delInstrText>
              </w:r>
              <w:r>
                <w:fldChar w:fldCharType="separate"/>
              </w:r>
              <w:r w:rsidRPr="00BD0927">
                <w:rPr>
                  <w:rStyle w:val="Hyperlink"/>
                  <w:rFonts w:ascii="Times New Roman" w:hAnsi="Times New Roman"/>
                  <w:sz w:val="20"/>
                </w:rPr>
                <w:delText>RelationshipRiskSecurityExchange</w:delText>
              </w:r>
              <w:r>
                <w:fldChar w:fldCharType="end"/>
              </w:r>
            </w:del>
          </w:p>
        </w:tc>
      </w:tr>
      <w:tr w:rsidR="00DE5358" w:rsidRPr="00DE5358" w14:paraId="16F2C507" w14:textId="77777777" w:rsidTr="00BD0927">
        <w:trPr>
          <w:del w:id="5013" w:author="Administrator" w:date="2011-08-18T10:26:00Z"/>
        </w:trPr>
        <w:tc>
          <w:tcPr>
            <w:tcW w:w="828" w:type="dxa"/>
            <w:shd w:val="clear" w:color="auto" w:fill="auto"/>
          </w:tcPr>
          <w:p w14:paraId="1557F844" w14:textId="77777777" w:rsidR="00DE5358" w:rsidRPr="00DE5358" w:rsidRDefault="00DE5358" w:rsidP="00DE5358">
            <w:pPr>
              <w:rPr>
                <w:del w:id="5014" w:author="Administrator" w:date="2011-08-18T10:26:00Z"/>
              </w:rPr>
            </w:pPr>
            <w:del w:id="5015" w:author="Administrator" w:date="2011-08-18T10:26:00Z">
              <w:r w:rsidRPr="00DE5358">
                <w:delText>1598</w:delText>
              </w:r>
            </w:del>
          </w:p>
        </w:tc>
        <w:tc>
          <w:tcPr>
            <w:tcW w:w="2699" w:type="dxa"/>
            <w:shd w:val="clear" w:color="auto" w:fill="auto"/>
          </w:tcPr>
          <w:p w14:paraId="6ADC0D2F" w14:textId="77777777" w:rsidR="00DE5358" w:rsidRPr="00DE5358" w:rsidRDefault="00DE5358" w:rsidP="00DE5358">
            <w:pPr>
              <w:rPr>
                <w:del w:id="5016" w:author="Administrator" w:date="2011-08-18T10:26:00Z"/>
              </w:rPr>
            </w:pPr>
            <w:del w:id="5017" w:author="Administrator" w:date="2011-08-18T10:26:00Z">
              <w:r>
                <w:fldChar w:fldCharType="begin"/>
              </w:r>
              <w:r>
                <w:delInstrText xml:space="preserve"> HYPERLINK  \l "fld_RelationshipRiskSecurityGroup" </w:delInstrText>
              </w:r>
              <w:r>
                <w:fldChar w:fldCharType="separate"/>
              </w:r>
              <w:r w:rsidRPr="00BD0927">
                <w:rPr>
                  <w:rStyle w:val="Hyperlink"/>
                  <w:rFonts w:ascii="Times New Roman" w:hAnsi="Times New Roman"/>
                  <w:sz w:val="20"/>
                </w:rPr>
                <w:delText>RelationshipRiskSecurityGroup</w:delText>
              </w:r>
              <w:r>
                <w:fldChar w:fldCharType="end"/>
              </w:r>
            </w:del>
          </w:p>
        </w:tc>
      </w:tr>
      <w:tr w:rsidR="00DE5358" w:rsidRPr="00DE5358" w14:paraId="1C0914E8" w14:textId="77777777" w:rsidTr="00BD0927">
        <w:trPr>
          <w:del w:id="5018" w:author="Administrator" w:date="2011-08-18T10:26:00Z"/>
        </w:trPr>
        <w:tc>
          <w:tcPr>
            <w:tcW w:w="828" w:type="dxa"/>
            <w:shd w:val="clear" w:color="auto" w:fill="auto"/>
          </w:tcPr>
          <w:p w14:paraId="7A7D683E" w14:textId="77777777" w:rsidR="00DE5358" w:rsidRPr="00DE5358" w:rsidRDefault="00DE5358" w:rsidP="00DE5358">
            <w:pPr>
              <w:rPr>
                <w:del w:id="5019" w:author="Administrator" w:date="2011-08-18T10:26:00Z"/>
              </w:rPr>
            </w:pPr>
            <w:del w:id="5020" w:author="Administrator" w:date="2011-08-18T10:26:00Z">
              <w:r w:rsidRPr="00DE5358">
                <w:delText>1591</w:delText>
              </w:r>
            </w:del>
          </w:p>
        </w:tc>
        <w:tc>
          <w:tcPr>
            <w:tcW w:w="2699" w:type="dxa"/>
            <w:shd w:val="clear" w:color="auto" w:fill="auto"/>
          </w:tcPr>
          <w:p w14:paraId="38151666" w14:textId="77777777" w:rsidR="00DE5358" w:rsidRPr="00DE5358" w:rsidRDefault="00DE5358" w:rsidP="00DE5358">
            <w:pPr>
              <w:rPr>
                <w:del w:id="5021" w:author="Administrator" w:date="2011-08-18T10:26:00Z"/>
              </w:rPr>
            </w:pPr>
            <w:del w:id="5022" w:author="Administrator" w:date="2011-08-18T10:26:00Z">
              <w:r>
                <w:fldChar w:fldCharType="begin"/>
              </w:r>
              <w:r>
                <w:delInstrText xml:space="preserve"> HYPERLINK  \l "fld_RelationshipRiskSecurityID" </w:delInstrText>
              </w:r>
              <w:r>
                <w:fldChar w:fldCharType="separate"/>
              </w:r>
              <w:r w:rsidRPr="00BD0927">
                <w:rPr>
                  <w:rStyle w:val="Hyperlink"/>
                  <w:rFonts w:ascii="Times New Roman" w:hAnsi="Times New Roman"/>
                  <w:sz w:val="20"/>
                </w:rPr>
                <w:delText>RelationshipRiskSecurityID</w:delText>
              </w:r>
              <w:r>
                <w:fldChar w:fldCharType="end"/>
              </w:r>
            </w:del>
          </w:p>
        </w:tc>
      </w:tr>
      <w:tr w:rsidR="00DE5358" w:rsidRPr="00DE5358" w14:paraId="4D1AA7A1" w14:textId="77777777" w:rsidTr="00BD0927">
        <w:trPr>
          <w:del w:id="5023" w:author="Administrator" w:date="2011-08-18T10:26:00Z"/>
        </w:trPr>
        <w:tc>
          <w:tcPr>
            <w:tcW w:w="828" w:type="dxa"/>
            <w:shd w:val="clear" w:color="auto" w:fill="auto"/>
          </w:tcPr>
          <w:p w14:paraId="2373D78F" w14:textId="77777777" w:rsidR="00DE5358" w:rsidRPr="00DE5358" w:rsidRDefault="00DE5358" w:rsidP="00DE5358">
            <w:pPr>
              <w:rPr>
                <w:del w:id="5024" w:author="Administrator" w:date="2011-08-18T10:26:00Z"/>
              </w:rPr>
            </w:pPr>
            <w:del w:id="5025" w:author="Administrator" w:date="2011-08-18T10:26:00Z">
              <w:r w:rsidRPr="00DE5358">
                <w:delText>1592</w:delText>
              </w:r>
            </w:del>
          </w:p>
        </w:tc>
        <w:tc>
          <w:tcPr>
            <w:tcW w:w="2699" w:type="dxa"/>
            <w:shd w:val="clear" w:color="auto" w:fill="auto"/>
          </w:tcPr>
          <w:p w14:paraId="2E21432B" w14:textId="77777777" w:rsidR="00DE5358" w:rsidRPr="00DE5358" w:rsidRDefault="00DE5358" w:rsidP="00DE5358">
            <w:pPr>
              <w:rPr>
                <w:del w:id="5026" w:author="Administrator" w:date="2011-08-18T10:26:00Z"/>
              </w:rPr>
            </w:pPr>
            <w:del w:id="5027" w:author="Administrator" w:date="2011-08-18T10:26:00Z">
              <w:r>
                <w:fldChar w:fldCharType="begin"/>
              </w:r>
              <w:r>
                <w:delInstrText xml:space="preserve"> HYPERLINK  \l "fld_RelationshipRiskSecurityIDSource" </w:delInstrText>
              </w:r>
              <w:r>
                <w:fldChar w:fldCharType="separate"/>
              </w:r>
              <w:r w:rsidRPr="00BD0927">
                <w:rPr>
                  <w:rStyle w:val="Hyperlink"/>
                  <w:rFonts w:ascii="Times New Roman" w:hAnsi="Times New Roman"/>
                  <w:sz w:val="20"/>
                </w:rPr>
                <w:delText>RelationshipRiskSecurityIDSource</w:delText>
              </w:r>
              <w:r>
                <w:fldChar w:fldCharType="end"/>
              </w:r>
            </w:del>
          </w:p>
        </w:tc>
      </w:tr>
      <w:tr w:rsidR="00DE5358" w:rsidRPr="00DE5358" w14:paraId="797235E4" w14:textId="77777777" w:rsidTr="00BD0927">
        <w:trPr>
          <w:del w:id="5028" w:author="Administrator" w:date="2011-08-18T10:26:00Z"/>
        </w:trPr>
        <w:tc>
          <w:tcPr>
            <w:tcW w:w="828" w:type="dxa"/>
            <w:shd w:val="clear" w:color="auto" w:fill="auto"/>
          </w:tcPr>
          <w:p w14:paraId="129DB19E" w14:textId="77777777" w:rsidR="00DE5358" w:rsidRPr="00DE5358" w:rsidRDefault="00DE5358" w:rsidP="00DE5358">
            <w:pPr>
              <w:rPr>
                <w:del w:id="5029" w:author="Administrator" w:date="2011-08-18T10:26:00Z"/>
              </w:rPr>
            </w:pPr>
            <w:del w:id="5030" w:author="Administrator" w:date="2011-08-18T10:26:00Z">
              <w:r w:rsidRPr="00DE5358">
                <w:delText>1601</w:delText>
              </w:r>
            </w:del>
          </w:p>
        </w:tc>
        <w:tc>
          <w:tcPr>
            <w:tcW w:w="2699" w:type="dxa"/>
            <w:shd w:val="clear" w:color="auto" w:fill="auto"/>
          </w:tcPr>
          <w:p w14:paraId="46B3C3FA" w14:textId="77777777" w:rsidR="00DE5358" w:rsidRPr="00DE5358" w:rsidRDefault="00DE5358" w:rsidP="00DE5358">
            <w:pPr>
              <w:rPr>
                <w:del w:id="5031" w:author="Administrator" w:date="2011-08-18T10:26:00Z"/>
              </w:rPr>
            </w:pPr>
            <w:del w:id="5032" w:author="Administrator" w:date="2011-08-18T10:26:00Z">
              <w:r>
                <w:fldChar w:fldCharType="begin"/>
              </w:r>
              <w:r>
                <w:delInstrText xml:space="preserve"> HYPERLINK  \l "fld_RelationshipRiskSecuritySubType" </w:delInstrText>
              </w:r>
              <w:r>
                <w:fldChar w:fldCharType="separate"/>
              </w:r>
              <w:r w:rsidRPr="00BD0927">
                <w:rPr>
                  <w:rStyle w:val="Hyperlink"/>
                  <w:rFonts w:ascii="Times New Roman" w:hAnsi="Times New Roman"/>
                  <w:sz w:val="20"/>
                </w:rPr>
                <w:delText>RelationshipRiskSecuritySubType</w:delText>
              </w:r>
              <w:r>
                <w:fldChar w:fldCharType="end"/>
              </w:r>
            </w:del>
          </w:p>
        </w:tc>
      </w:tr>
      <w:tr w:rsidR="00DE5358" w:rsidRPr="00DE5358" w14:paraId="7352906C" w14:textId="77777777" w:rsidTr="00BD0927">
        <w:trPr>
          <w:del w:id="5033" w:author="Administrator" w:date="2011-08-18T10:26:00Z"/>
        </w:trPr>
        <w:tc>
          <w:tcPr>
            <w:tcW w:w="828" w:type="dxa"/>
            <w:shd w:val="clear" w:color="auto" w:fill="auto"/>
          </w:tcPr>
          <w:p w14:paraId="2D8A777F" w14:textId="77777777" w:rsidR="00DE5358" w:rsidRPr="00DE5358" w:rsidRDefault="00DE5358" w:rsidP="00DE5358">
            <w:pPr>
              <w:rPr>
                <w:del w:id="5034" w:author="Administrator" w:date="2011-08-18T10:26:00Z"/>
              </w:rPr>
            </w:pPr>
            <w:del w:id="5035" w:author="Administrator" w:date="2011-08-18T10:26:00Z">
              <w:r w:rsidRPr="00DE5358">
                <w:delText>1600</w:delText>
              </w:r>
            </w:del>
          </w:p>
        </w:tc>
        <w:tc>
          <w:tcPr>
            <w:tcW w:w="2699" w:type="dxa"/>
            <w:shd w:val="clear" w:color="auto" w:fill="auto"/>
          </w:tcPr>
          <w:p w14:paraId="34170CCB" w14:textId="77777777" w:rsidR="00DE5358" w:rsidRPr="00DE5358" w:rsidRDefault="00DE5358" w:rsidP="00DE5358">
            <w:pPr>
              <w:rPr>
                <w:del w:id="5036" w:author="Administrator" w:date="2011-08-18T10:26:00Z"/>
              </w:rPr>
            </w:pPr>
            <w:del w:id="5037" w:author="Administrator" w:date="2011-08-18T10:26:00Z">
              <w:r>
                <w:fldChar w:fldCharType="begin"/>
              </w:r>
              <w:r>
                <w:delInstrText xml:space="preserve"> HYPERLINK  \l "fld_RelationshipRiskSecurityType" </w:delInstrText>
              </w:r>
              <w:r>
                <w:fldChar w:fldCharType="separate"/>
              </w:r>
              <w:r w:rsidRPr="00BD0927">
                <w:rPr>
                  <w:rStyle w:val="Hyperlink"/>
                  <w:rFonts w:ascii="Times New Roman" w:hAnsi="Times New Roman"/>
                  <w:sz w:val="20"/>
                </w:rPr>
                <w:delText>RelationshipRiskSecurityType</w:delText>
              </w:r>
              <w:r>
                <w:fldChar w:fldCharType="end"/>
              </w:r>
            </w:del>
          </w:p>
        </w:tc>
      </w:tr>
      <w:tr w:rsidR="00DE5358" w:rsidRPr="00DE5358" w14:paraId="6868B4F7" w14:textId="77777777" w:rsidTr="00BD0927">
        <w:trPr>
          <w:del w:id="5038" w:author="Administrator" w:date="2011-08-18T10:26:00Z"/>
        </w:trPr>
        <w:tc>
          <w:tcPr>
            <w:tcW w:w="828" w:type="dxa"/>
            <w:shd w:val="clear" w:color="auto" w:fill="auto"/>
          </w:tcPr>
          <w:p w14:paraId="417B86C8" w14:textId="77777777" w:rsidR="00DE5358" w:rsidRPr="00DE5358" w:rsidRDefault="00DE5358" w:rsidP="00DE5358">
            <w:pPr>
              <w:rPr>
                <w:del w:id="5039" w:author="Administrator" w:date="2011-08-18T10:26:00Z"/>
              </w:rPr>
            </w:pPr>
            <w:del w:id="5040" w:author="Administrator" w:date="2011-08-18T10:26:00Z">
              <w:r w:rsidRPr="00DE5358">
                <w:delText>1605</w:delText>
              </w:r>
            </w:del>
          </w:p>
        </w:tc>
        <w:tc>
          <w:tcPr>
            <w:tcW w:w="2699" w:type="dxa"/>
            <w:shd w:val="clear" w:color="auto" w:fill="auto"/>
          </w:tcPr>
          <w:p w14:paraId="3AEE70C3" w14:textId="77777777" w:rsidR="00DE5358" w:rsidRPr="00DE5358" w:rsidRDefault="00DE5358" w:rsidP="00DE5358">
            <w:pPr>
              <w:rPr>
                <w:del w:id="5041" w:author="Administrator" w:date="2011-08-18T10:26:00Z"/>
              </w:rPr>
            </w:pPr>
            <w:del w:id="5042" w:author="Administrator" w:date="2011-08-18T10:26:00Z">
              <w:r>
                <w:fldChar w:fldCharType="begin"/>
              </w:r>
              <w:r>
                <w:delInstrText xml:space="preserve"> HYPERLINK  \l "fld_RelationshipRiskSeniority" </w:delInstrText>
              </w:r>
              <w:r>
                <w:fldChar w:fldCharType="separate"/>
              </w:r>
              <w:r w:rsidRPr="00BD0927">
                <w:rPr>
                  <w:rStyle w:val="Hyperlink"/>
                  <w:rFonts w:ascii="Times New Roman" w:hAnsi="Times New Roman"/>
                  <w:sz w:val="20"/>
                </w:rPr>
                <w:delText>RelationshipRiskSeniority</w:delText>
              </w:r>
              <w:r>
                <w:fldChar w:fldCharType="end"/>
              </w:r>
            </w:del>
          </w:p>
        </w:tc>
      </w:tr>
      <w:tr w:rsidR="00DE5358" w:rsidRPr="00DE5358" w14:paraId="7A2DA3E4" w14:textId="77777777" w:rsidTr="00BD0927">
        <w:trPr>
          <w:del w:id="5043" w:author="Administrator" w:date="2011-08-18T10:26:00Z"/>
        </w:trPr>
        <w:tc>
          <w:tcPr>
            <w:tcW w:w="828" w:type="dxa"/>
            <w:shd w:val="clear" w:color="auto" w:fill="auto"/>
          </w:tcPr>
          <w:p w14:paraId="13F3568D" w14:textId="77777777" w:rsidR="00DE5358" w:rsidRPr="00DE5358" w:rsidRDefault="00DE5358" w:rsidP="00DE5358">
            <w:pPr>
              <w:rPr>
                <w:del w:id="5044" w:author="Administrator" w:date="2011-08-18T10:26:00Z"/>
              </w:rPr>
            </w:pPr>
            <w:del w:id="5045" w:author="Administrator" w:date="2011-08-18T10:26:00Z">
              <w:r w:rsidRPr="00DE5358">
                <w:delText>1589</w:delText>
              </w:r>
            </w:del>
          </w:p>
        </w:tc>
        <w:tc>
          <w:tcPr>
            <w:tcW w:w="2699" w:type="dxa"/>
            <w:shd w:val="clear" w:color="auto" w:fill="auto"/>
          </w:tcPr>
          <w:p w14:paraId="794C2B7F" w14:textId="77777777" w:rsidR="00DE5358" w:rsidRPr="00DE5358" w:rsidRDefault="00DE5358" w:rsidP="00DE5358">
            <w:pPr>
              <w:rPr>
                <w:del w:id="5046" w:author="Administrator" w:date="2011-08-18T10:26:00Z"/>
              </w:rPr>
            </w:pPr>
            <w:del w:id="5047" w:author="Administrator" w:date="2011-08-18T10:26:00Z">
              <w:r>
                <w:fldChar w:fldCharType="begin"/>
              </w:r>
              <w:r>
                <w:delInstrText xml:space="preserve"> HYPERLINK  \l "fld_RelationshipRiskSymbol" </w:delInstrText>
              </w:r>
              <w:r>
                <w:fldChar w:fldCharType="separate"/>
              </w:r>
              <w:r w:rsidRPr="00BD0927">
                <w:rPr>
                  <w:rStyle w:val="Hyperlink"/>
                  <w:rFonts w:ascii="Times New Roman" w:hAnsi="Times New Roman"/>
                  <w:sz w:val="20"/>
                </w:rPr>
                <w:delText>RelationshipRiskSymbol</w:delText>
              </w:r>
              <w:r>
                <w:fldChar w:fldCharType="end"/>
              </w:r>
            </w:del>
          </w:p>
        </w:tc>
      </w:tr>
      <w:tr w:rsidR="00DE5358" w:rsidRPr="00DE5358" w14:paraId="3B1558BC" w14:textId="77777777" w:rsidTr="00BD0927">
        <w:trPr>
          <w:del w:id="5048" w:author="Administrator" w:date="2011-08-18T10:26:00Z"/>
        </w:trPr>
        <w:tc>
          <w:tcPr>
            <w:tcW w:w="828" w:type="dxa"/>
            <w:shd w:val="clear" w:color="auto" w:fill="auto"/>
          </w:tcPr>
          <w:p w14:paraId="43F54C4D" w14:textId="77777777" w:rsidR="00DE5358" w:rsidRPr="00DE5358" w:rsidRDefault="00DE5358" w:rsidP="00DE5358">
            <w:pPr>
              <w:rPr>
                <w:del w:id="5049" w:author="Administrator" w:date="2011-08-18T10:26:00Z"/>
              </w:rPr>
            </w:pPr>
            <w:del w:id="5050" w:author="Administrator" w:date="2011-08-18T10:26:00Z">
              <w:r w:rsidRPr="00DE5358">
                <w:delText>1590</w:delText>
              </w:r>
            </w:del>
          </w:p>
        </w:tc>
        <w:tc>
          <w:tcPr>
            <w:tcW w:w="2699" w:type="dxa"/>
            <w:shd w:val="clear" w:color="auto" w:fill="auto"/>
          </w:tcPr>
          <w:p w14:paraId="347D0429" w14:textId="77777777" w:rsidR="00DE5358" w:rsidRPr="00DE5358" w:rsidRDefault="00DE5358" w:rsidP="00DE5358">
            <w:pPr>
              <w:rPr>
                <w:del w:id="5051" w:author="Administrator" w:date="2011-08-18T10:26:00Z"/>
              </w:rPr>
            </w:pPr>
            <w:del w:id="5052" w:author="Administrator" w:date="2011-08-18T10:26:00Z">
              <w:r>
                <w:fldChar w:fldCharType="begin"/>
              </w:r>
              <w:r>
                <w:delInstrText xml:space="preserve"> HYPERLINK  \l "fld_RelationshipRiskSymbolSfx" </w:delInstrText>
              </w:r>
              <w:r>
                <w:fldChar w:fldCharType="separate"/>
              </w:r>
              <w:r w:rsidRPr="00BD0927">
                <w:rPr>
                  <w:rStyle w:val="Hyperlink"/>
                  <w:rFonts w:ascii="Times New Roman" w:hAnsi="Times New Roman"/>
                  <w:sz w:val="20"/>
                </w:rPr>
                <w:delText>RelationshipRiskSymbolSfx</w:delText>
              </w:r>
              <w:r>
                <w:fldChar w:fldCharType="end"/>
              </w:r>
            </w:del>
          </w:p>
        </w:tc>
      </w:tr>
      <w:tr w:rsidR="00DE5358" w:rsidRPr="00DE5358" w14:paraId="27BEA2EA" w14:textId="77777777" w:rsidTr="00BD0927">
        <w:trPr>
          <w:del w:id="5053" w:author="Administrator" w:date="2011-08-18T10:26:00Z"/>
        </w:trPr>
        <w:tc>
          <w:tcPr>
            <w:tcW w:w="828" w:type="dxa"/>
            <w:shd w:val="clear" w:color="auto" w:fill="auto"/>
          </w:tcPr>
          <w:p w14:paraId="3CF9F4D8" w14:textId="77777777" w:rsidR="00DE5358" w:rsidRPr="00DE5358" w:rsidRDefault="00DE5358" w:rsidP="00DE5358">
            <w:pPr>
              <w:rPr>
                <w:del w:id="5054" w:author="Administrator" w:date="2011-08-18T10:26:00Z"/>
              </w:rPr>
            </w:pPr>
            <w:del w:id="5055" w:author="Administrator" w:date="2011-08-18T10:26:00Z">
              <w:r w:rsidRPr="00DE5358">
                <w:delText>1615</w:delText>
              </w:r>
            </w:del>
          </w:p>
        </w:tc>
        <w:tc>
          <w:tcPr>
            <w:tcW w:w="2699" w:type="dxa"/>
            <w:shd w:val="clear" w:color="auto" w:fill="auto"/>
          </w:tcPr>
          <w:p w14:paraId="5C32E66C" w14:textId="77777777" w:rsidR="00DE5358" w:rsidRPr="00DE5358" w:rsidRDefault="00DE5358" w:rsidP="00DE5358">
            <w:pPr>
              <w:rPr>
                <w:del w:id="5056" w:author="Administrator" w:date="2011-08-18T10:26:00Z"/>
              </w:rPr>
            </w:pPr>
            <w:del w:id="5057" w:author="Administrator" w:date="2011-08-18T10:26:00Z">
              <w:r>
                <w:fldChar w:fldCharType="begin"/>
              </w:r>
              <w:r>
                <w:delInstrText xml:space="preserve"> HYPERLINK  \l "fld_RelationshipRiskWarningLevelName" </w:delInstrText>
              </w:r>
              <w:r>
                <w:fldChar w:fldCharType="separate"/>
              </w:r>
              <w:r w:rsidRPr="00BD0927">
                <w:rPr>
                  <w:rStyle w:val="Hyperlink"/>
                  <w:rFonts w:ascii="Times New Roman" w:hAnsi="Times New Roman"/>
                  <w:sz w:val="20"/>
                </w:rPr>
                <w:delText>RelationshipRiskWarningLevelName</w:delText>
              </w:r>
              <w:r>
                <w:fldChar w:fldCharType="end"/>
              </w:r>
            </w:del>
          </w:p>
        </w:tc>
      </w:tr>
      <w:tr w:rsidR="00DE5358" w:rsidRPr="00DE5358" w14:paraId="74AF8701" w14:textId="77777777" w:rsidTr="00BD0927">
        <w:trPr>
          <w:del w:id="5058" w:author="Administrator" w:date="2011-08-18T10:26:00Z"/>
        </w:trPr>
        <w:tc>
          <w:tcPr>
            <w:tcW w:w="828" w:type="dxa"/>
            <w:shd w:val="clear" w:color="auto" w:fill="auto"/>
          </w:tcPr>
          <w:p w14:paraId="577CB124" w14:textId="77777777" w:rsidR="00DE5358" w:rsidRPr="00DE5358" w:rsidRDefault="00DE5358" w:rsidP="00DE5358">
            <w:pPr>
              <w:rPr>
                <w:del w:id="5059" w:author="Administrator" w:date="2011-08-18T10:26:00Z"/>
              </w:rPr>
            </w:pPr>
            <w:del w:id="5060" w:author="Administrator" w:date="2011-08-18T10:26:00Z">
              <w:r w:rsidRPr="00DE5358">
                <w:delText>1614</w:delText>
              </w:r>
            </w:del>
          </w:p>
        </w:tc>
        <w:tc>
          <w:tcPr>
            <w:tcW w:w="2699" w:type="dxa"/>
            <w:shd w:val="clear" w:color="auto" w:fill="auto"/>
          </w:tcPr>
          <w:p w14:paraId="65A48C84" w14:textId="77777777" w:rsidR="00DE5358" w:rsidRPr="00DE5358" w:rsidRDefault="00DE5358" w:rsidP="00DE5358">
            <w:pPr>
              <w:rPr>
                <w:del w:id="5061" w:author="Administrator" w:date="2011-08-18T10:26:00Z"/>
              </w:rPr>
            </w:pPr>
            <w:del w:id="5062" w:author="Administrator" w:date="2011-08-18T10:26:00Z">
              <w:r>
                <w:fldChar w:fldCharType="begin"/>
              </w:r>
              <w:r>
                <w:delInstrText xml:space="preserve"> HYPERLINK  \l "fld_RelationshipRiskWarningLevelPercent" </w:delInstrText>
              </w:r>
              <w:r>
                <w:fldChar w:fldCharType="separate"/>
              </w:r>
              <w:r w:rsidRPr="00BD0927">
                <w:rPr>
                  <w:rStyle w:val="Hyperlink"/>
                  <w:rFonts w:ascii="Times New Roman" w:hAnsi="Times New Roman"/>
                  <w:sz w:val="20"/>
                </w:rPr>
                <w:delText>RelationshipRiskWarningLevelPercent</w:delText>
              </w:r>
              <w:r>
                <w:fldChar w:fldCharType="end"/>
              </w:r>
            </w:del>
          </w:p>
        </w:tc>
      </w:tr>
      <w:tr w:rsidR="00512FC7" w:rsidRPr="00512FC7" w14:paraId="431DFF9C" w14:textId="77777777" w:rsidTr="00533FE7">
        <w:tc>
          <w:tcPr>
            <w:tcW w:w="828" w:type="dxa"/>
            <w:shd w:val="clear" w:color="auto" w:fill="auto"/>
          </w:tcPr>
          <w:p w14:paraId="52A2FE4B" w14:textId="77777777" w:rsidR="00512FC7" w:rsidRPr="00512FC7" w:rsidRDefault="00512FC7" w:rsidP="00533FE7">
            <w:r w:rsidRPr="00512FC7">
              <w:t>1504</w:t>
            </w:r>
          </w:p>
        </w:tc>
        <w:tc>
          <w:tcPr>
            <w:tcW w:w="2699" w:type="dxa"/>
            <w:shd w:val="clear" w:color="auto" w:fill="auto"/>
          </w:tcPr>
          <w:p w14:paraId="520273B6" w14:textId="77777777" w:rsidR="00512FC7" w:rsidRPr="00512FC7" w:rsidRDefault="00C411EF" w:rsidP="00533FE7">
            <w:hyperlink w:anchor="fld_RelSymTransactTime" w:history="1">
              <w:r w:rsidR="00512FC7" w:rsidRPr="00533FE7">
                <w:rPr>
                  <w:rStyle w:val="Hyperlink"/>
                  <w:rFonts w:ascii="Times New Roman" w:hAnsi="Times New Roman"/>
                  <w:sz w:val="20"/>
                </w:rPr>
                <w:t>RelSymTransactTime</w:t>
              </w:r>
            </w:hyperlink>
          </w:p>
        </w:tc>
      </w:tr>
      <w:tr w:rsidR="00512FC7" w:rsidRPr="00512FC7" w14:paraId="17343940" w14:textId="77777777" w:rsidTr="00533FE7">
        <w:tc>
          <w:tcPr>
            <w:tcW w:w="828" w:type="dxa"/>
            <w:shd w:val="clear" w:color="auto" w:fill="auto"/>
          </w:tcPr>
          <w:p w14:paraId="70E3CC20" w14:textId="77777777" w:rsidR="00512FC7" w:rsidRPr="00512FC7" w:rsidRDefault="00512FC7" w:rsidP="00533FE7">
            <w:r w:rsidRPr="00512FC7">
              <w:t>239</w:t>
            </w:r>
          </w:p>
        </w:tc>
        <w:tc>
          <w:tcPr>
            <w:tcW w:w="2699" w:type="dxa"/>
            <w:shd w:val="clear" w:color="auto" w:fill="auto"/>
          </w:tcPr>
          <w:p w14:paraId="6E1ADA43" w14:textId="77777777" w:rsidR="00512FC7" w:rsidRPr="00512FC7" w:rsidRDefault="00C411EF" w:rsidP="00533FE7">
            <w:hyperlink w:anchor="fld_RepoCollateralSecurityType" w:history="1">
              <w:r w:rsidR="00512FC7" w:rsidRPr="00533FE7">
                <w:rPr>
                  <w:rStyle w:val="Hyperlink"/>
                  <w:rFonts w:ascii="Times New Roman" w:hAnsi="Times New Roman"/>
                  <w:sz w:val="20"/>
                </w:rPr>
                <w:t>RepoCollateralSecurityType</w:t>
              </w:r>
            </w:hyperlink>
          </w:p>
        </w:tc>
      </w:tr>
      <w:tr w:rsidR="00512FC7" w:rsidRPr="00512FC7" w14:paraId="6138A348" w14:textId="77777777" w:rsidTr="00533FE7">
        <w:tc>
          <w:tcPr>
            <w:tcW w:w="828" w:type="dxa"/>
            <w:shd w:val="clear" w:color="auto" w:fill="auto"/>
          </w:tcPr>
          <w:p w14:paraId="4984F7EF" w14:textId="77777777" w:rsidR="00512FC7" w:rsidRPr="00512FC7" w:rsidRDefault="00512FC7" w:rsidP="00533FE7">
            <w:r w:rsidRPr="00512FC7">
              <w:t>861</w:t>
            </w:r>
          </w:p>
        </w:tc>
        <w:tc>
          <w:tcPr>
            <w:tcW w:w="2699" w:type="dxa"/>
            <w:shd w:val="clear" w:color="auto" w:fill="auto"/>
          </w:tcPr>
          <w:p w14:paraId="0D2861B2" w14:textId="77777777" w:rsidR="00512FC7" w:rsidRPr="00512FC7" w:rsidRDefault="00C411EF" w:rsidP="00533FE7">
            <w:hyperlink w:anchor="fld_ReportedPx" w:history="1">
              <w:r w:rsidR="00512FC7" w:rsidRPr="00533FE7">
                <w:rPr>
                  <w:rStyle w:val="Hyperlink"/>
                  <w:rFonts w:ascii="Times New Roman" w:hAnsi="Times New Roman"/>
                  <w:sz w:val="20"/>
                </w:rPr>
                <w:t>ReportedPx</w:t>
              </w:r>
            </w:hyperlink>
          </w:p>
        </w:tc>
      </w:tr>
      <w:tr w:rsidR="00512FC7" w:rsidRPr="00512FC7" w14:paraId="3A2A1DEE" w14:textId="77777777" w:rsidTr="00533FE7">
        <w:tc>
          <w:tcPr>
            <w:tcW w:w="828" w:type="dxa"/>
            <w:shd w:val="clear" w:color="auto" w:fill="auto"/>
          </w:tcPr>
          <w:p w14:paraId="54DCF525" w14:textId="77777777" w:rsidR="00512FC7" w:rsidRPr="00512FC7" w:rsidRDefault="00512FC7" w:rsidP="00533FE7">
            <w:r w:rsidRPr="00512FC7">
              <w:t>1134</w:t>
            </w:r>
          </w:p>
        </w:tc>
        <w:tc>
          <w:tcPr>
            <w:tcW w:w="2699" w:type="dxa"/>
            <w:shd w:val="clear" w:color="auto" w:fill="auto"/>
          </w:tcPr>
          <w:p w14:paraId="3BB56D2D" w14:textId="77777777" w:rsidR="00512FC7" w:rsidRPr="00512FC7" w:rsidRDefault="00C411EF" w:rsidP="00533FE7">
            <w:hyperlink w:anchor="fld_ReportedPxDiff" w:history="1">
              <w:r w:rsidR="00512FC7" w:rsidRPr="00533FE7">
                <w:rPr>
                  <w:rStyle w:val="Hyperlink"/>
                  <w:rFonts w:ascii="Times New Roman" w:hAnsi="Times New Roman"/>
                  <w:sz w:val="20"/>
                </w:rPr>
                <w:t>ReportedPxDiff</w:t>
              </w:r>
            </w:hyperlink>
          </w:p>
        </w:tc>
      </w:tr>
      <w:tr w:rsidR="00512FC7" w:rsidRPr="00512FC7" w14:paraId="6A612D6D" w14:textId="77777777" w:rsidTr="00533FE7">
        <w:tc>
          <w:tcPr>
            <w:tcW w:w="828" w:type="dxa"/>
            <w:shd w:val="clear" w:color="auto" w:fill="auto"/>
          </w:tcPr>
          <w:p w14:paraId="7CCB1158" w14:textId="77777777" w:rsidR="00512FC7" w:rsidRPr="00512FC7" w:rsidRDefault="00512FC7" w:rsidP="00533FE7">
            <w:r w:rsidRPr="00512FC7">
              <w:t>113</w:t>
            </w:r>
          </w:p>
        </w:tc>
        <w:tc>
          <w:tcPr>
            <w:tcW w:w="2699" w:type="dxa"/>
            <w:shd w:val="clear" w:color="auto" w:fill="auto"/>
          </w:tcPr>
          <w:p w14:paraId="15654DAA" w14:textId="77777777" w:rsidR="00512FC7" w:rsidRPr="00512FC7" w:rsidRDefault="00C411EF" w:rsidP="00533FE7">
            <w:hyperlink w:anchor="fld_ReportToExch" w:history="1">
              <w:r w:rsidR="00512FC7" w:rsidRPr="00533FE7">
                <w:rPr>
                  <w:rStyle w:val="Hyperlink"/>
                  <w:rFonts w:ascii="Times New Roman" w:hAnsi="Times New Roman"/>
                  <w:sz w:val="20"/>
                </w:rPr>
                <w:t>ReportToExch</w:t>
              </w:r>
            </w:hyperlink>
          </w:p>
        </w:tc>
      </w:tr>
      <w:tr w:rsidR="00512FC7" w:rsidRPr="00512FC7" w14:paraId="6003EE3C" w14:textId="77777777" w:rsidTr="00533FE7">
        <w:tc>
          <w:tcPr>
            <w:tcW w:w="828" w:type="dxa"/>
            <w:shd w:val="clear" w:color="auto" w:fill="auto"/>
          </w:tcPr>
          <w:p w14:paraId="2D18910E" w14:textId="77777777" w:rsidR="00512FC7" w:rsidRPr="00512FC7" w:rsidRDefault="00512FC7" w:rsidP="00533FE7">
            <w:r w:rsidRPr="00512FC7">
              <w:t>227</w:t>
            </w:r>
          </w:p>
        </w:tc>
        <w:tc>
          <w:tcPr>
            <w:tcW w:w="2699" w:type="dxa"/>
            <w:shd w:val="clear" w:color="auto" w:fill="auto"/>
          </w:tcPr>
          <w:p w14:paraId="2281937D" w14:textId="77777777" w:rsidR="00512FC7" w:rsidRPr="00512FC7" w:rsidRDefault="00C411EF" w:rsidP="00533FE7">
            <w:hyperlink w:anchor="fld_RepurchaseRate" w:history="1">
              <w:r w:rsidR="00512FC7" w:rsidRPr="00533FE7">
                <w:rPr>
                  <w:rStyle w:val="Hyperlink"/>
                  <w:rFonts w:ascii="Times New Roman" w:hAnsi="Times New Roman"/>
                  <w:sz w:val="20"/>
                </w:rPr>
                <w:t>RepurchaseRate</w:t>
              </w:r>
            </w:hyperlink>
          </w:p>
        </w:tc>
      </w:tr>
      <w:tr w:rsidR="00512FC7" w:rsidRPr="00512FC7" w14:paraId="535492EF" w14:textId="77777777" w:rsidTr="00533FE7">
        <w:tc>
          <w:tcPr>
            <w:tcW w:w="828" w:type="dxa"/>
            <w:shd w:val="clear" w:color="auto" w:fill="auto"/>
          </w:tcPr>
          <w:p w14:paraId="11D76D1C" w14:textId="77777777" w:rsidR="00512FC7" w:rsidRPr="00512FC7" w:rsidRDefault="00512FC7" w:rsidP="00533FE7">
            <w:r w:rsidRPr="00512FC7">
              <w:t>226</w:t>
            </w:r>
          </w:p>
        </w:tc>
        <w:tc>
          <w:tcPr>
            <w:tcW w:w="2699" w:type="dxa"/>
            <w:shd w:val="clear" w:color="auto" w:fill="auto"/>
          </w:tcPr>
          <w:p w14:paraId="10818193" w14:textId="77777777" w:rsidR="00512FC7" w:rsidRPr="00512FC7" w:rsidRDefault="00C411EF" w:rsidP="00533FE7">
            <w:hyperlink w:anchor="fld_RepurchaseTerm" w:history="1">
              <w:r w:rsidR="00512FC7" w:rsidRPr="00533FE7">
                <w:rPr>
                  <w:rStyle w:val="Hyperlink"/>
                  <w:rFonts w:ascii="Times New Roman" w:hAnsi="Times New Roman"/>
                  <w:sz w:val="20"/>
                </w:rPr>
                <w:t>RepurchaseTerm</w:t>
              </w:r>
            </w:hyperlink>
          </w:p>
        </w:tc>
      </w:tr>
      <w:tr w:rsidR="00DE5358" w:rsidRPr="00DE5358" w14:paraId="7FDFB15F" w14:textId="77777777" w:rsidTr="00BD0927">
        <w:trPr>
          <w:del w:id="5063" w:author="Administrator" w:date="2011-08-18T10:26:00Z"/>
        </w:trPr>
        <w:tc>
          <w:tcPr>
            <w:tcW w:w="828" w:type="dxa"/>
            <w:shd w:val="clear" w:color="auto" w:fill="auto"/>
          </w:tcPr>
          <w:p w14:paraId="0CDB3684" w14:textId="77777777" w:rsidR="00DE5358" w:rsidRPr="00DE5358" w:rsidRDefault="00DE5358" w:rsidP="00DE5358">
            <w:pPr>
              <w:rPr>
                <w:del w:id="5064" w:author="Administrator" w:date="2011-08-18T10:26:00Z"/>
              </w:rPr>
            </w:pPr>
            <w:del w:id="5065" w:author="Administrator" w:date="2011-08-18T10:26:00Z">
              <w:r w:rsidRPr="00DE5358">
                <w:delText>1509</w:delText>
              </w:r>
            </w:del>
          </w:p>
        </w:tc>
        <w:tc>
          <w:tcPr>
            <w:tcW w:w="2699" w:type="dxa"/>
            <w:shd w:val="clear" w:color="auto" w:fill="auto"/>
          </w:tcPr>
          <w:p w14:paraId="50C710E3" w14:textId="77777777" w:rsidR="00DE5358" w:rsidRPr="00DE5358" w:rsidRDefault="00DE5358" w:rsidP="00DE5358">
            <w:pPr>
              <w:rPr>
                <w:del w:id="5066" w:author="Administrator" w:date="2011-08-18T10:26:00Z"/>
              </w:rPr>
            </w:pPr>
            <w:del w:id="5067" w:author="Administrator" w:date="2011-08-18T10:26:00Z">
              <w:r>
                <w:fldChar w:fldCharType="begin"/>
              </w:r>
              <w:r>
                <w:delInstrText xml:space="preserve"> HYPERLINK  \l "fld_RequestedPartyRole" </w:delInstrText>
              </w:r>
              <w:r>
                <w:fldChar w:fldCharType="separate"/>
              </w:r>
              <w:r w:rsidRPr="00BD0927">
                <w:rPr>
                  <w:rStyle w:val="Hyperlink"/>
                  <w:rFonts w:ascii="Times New Roman" w:hAnsi="Times New Roman"/>
                  <w:sz w:val="20"/>
                </w:rPr>
                <w:delText>RequestedPartyRole</w:delText>
              </w:r>
              <w:r>
                <w:fldChar w:fldCharType="end"/>
              </w:r>
            </w:del>
          </w:p>
        </w:tc>
      </w:tr>
      <w:tr w:rsidR="00DE5358" w:rsidRPr="00DE5358" w14:paraId="6F3E4B4E" w14:textId="77777777" w:rsidTr="00BD0927">
        <w:trPr>
          <w:del w:id="5068" w:author="Administrator" w:date="2011-08-18T10:26:00Z"/>
        </w:trPr>
        <w:tc>
          <w:tcPr>
            <w:tcW w:w="828" w:type="dxa"/>
            <w:shd w:val="clear" w:color="auto" w:fill="auto"/>
          </w:tcPr>
          <w:p w14:paraId="43A492B5" w14:textId="77777777" w:rsidR="00DE5358" w:rsidRPr="00DE5358" w:rsidRDefault="00DE5358" w:rsidP="00DE5358">
            <w:pPr>
              <w:rPr>
                <w:del w:id="5069" w:author="Administrator" w:date="2011-08-18T10:26:00Z"/>
              </w:rPr>
            </w:pPr>
            <w:del w:id="5070" w:author="Administrator" w:date="2011-08-18T10:26:00Z">
              <w:r w:rsidRPr="00DE5358">
                <w:delText>261</w:delText>
              </w:r>
            </w:del>
          </w:p>
        </w:tc>
        <w:tc>
          <w:tcPr>
            <w:tcW w:w="2699" w:type="dxa"/>
            <w:shd w:val="clear" w:color="auto" w:fill="auto"/>
          </w:tcPr>
          <w:p w14:paraId="1B9CF3B6" w14:textId="77777777" w:rsidR="00DE5358" w:rsidRPr="00DE5358" w:rsidRDefault="00DE5358" w:rsidP="00DE5358">
            <w:pPr>
              <w:rPr>
                <w:del w:id="5071" w:author="Administrator" w:date="2011-08-18T10:26:00Z"/>
              </w:rPr>
            </w:pPr>
            <w:del w:id="5072" w:author="Administrator" w:date="2011-08-18T10:26:00Z">
              <w:r>
                <w:fldChar w:fldCharType="begin"/>
              </w:r>
              <w:r>
                <w:delInstrText xml:space="preserve"> HYPERLINK  \l "fld_ReservedAllocated" </w:delInstrText>
              </w:r>
              <w:r>
                <w:fldChar w:fldCharType="separate"/>
              </w:r>
              <w:r w:rsidRPr="00BD0927">
                <w:rPr>
                  <w:rStyle w:val="Hyperlink"/>
                  <w:rFonts w:ascii="Times New Roman" w:hAnsi="Times New Roman"/>
                  <w:sz w:val="20"/>
                </w:rPr>
                <w:delText>Reserved</w:delText>
              </w:r>
              <w:r>
                <w:fldChar w:fldCharType="end"/>
              </w:r>
              <w:r w:rsidRPr="00DE5358">
                <w:delText>/Allocated to the Fixed Income proposal</w:delText>
              </w:r>
            </w:del>
          </w:p>
        </w:tc>
      </w:tr>
      <w:tr w:rsidR="00512FC7" w:rsidRPr="00512FC7" w14:paraId="6E424DAF" w14:textId="77777777" w:rsidTr="00533FE7">
        <w:tc>
          <w:tcPr>
            <w:tcW w:w="828" w:type="dxa"/>
            <w:shd w:val="clear" w:color="auto" w:fill="auto"/>
          </w:tcPr>
          <w:p w14:paraId="6E95ACF1" w14:textId="77777777" w:rsidR="00512FC7" w:rsidRPr="00512FC7" w:rsidRDefault="00512FC7" w:rsidP="00533FE7">
            <w:r w:rsidRPr="00512FC7">
              <w:t>141</w:t>
            </w:r>
          </w:p>
        </w:tc>
        <w:tc>
          <w:tcPr>
            <w:tcW w:w="2699" w:type="dxa"/>
            <w:shd w:val="clear" w:color="auto" w:fill="auto"/>
          </w:tcPr>
          <w:p w14:paraId="7F189CBF" w14:textId="77777777" w:rsidR="00512FC7" w:rsidRPr="00512FC7" w:rsidRDefault="00C411EF" w:rsidP="00533FE7">
            <w:hyperlink w:anchor="fld_ResetSeqNumFlag" w:history="1">
              <w:r w:rsidR="00512FC7" w:rsidRPr="00533FE7">
                <w:rPr>
                  <w:rStyle w:val="Hyperlink"/>
                  <w:rFonts w:ascii="Times New Roman" w:hAnsi="Times New Roman"/>
                  <w:sz w:val="20"/>
                </w:rPr>
                <w:t>ResetSeqNumFlag</w:t>
              </w:r>
            </w:hyperlink>
          </w:p>
        </w:tc>
      </w:tr>
      <w:tr w:rsidR="00512FC7" w:rsidRPr="00512FC7" w14:paraId="749DBCFD" w14:textId="77777777" w:rsidTr="00533FE7">
        <w:tc>
          <w:tcPr>
            <w:tcW w:w="828" w:type="dxa"/>
            <w:shd w:val="clear" w:color="auto" w:fill="auto"/>
          </w:tcPr>
          <w:p w14:paraId="00AB2DFC" w14:textId="77777777" w:rsidR="00512FC7" w:rsidRPr="00512FC7" w:rsidRDefault="00512FC7" w:rsidP="00533FE7">
            <w:r w:rsidRPr="00512FC7">
              <w:t>1172</w:t>
            </w:r>
          </w:p>
        </w:tc>
        <w:tc>
          <w:tcPr>
            <w:tcW w:w="2699" w:type="dxa"/>
            <w:shd w:val="clear" w:color="auto" w:fill="auto"/>
          </w:tcPr>
          <w:p w14:paraId="420FD651" w14:textId="77777777" w:rsidR="00512FC7" w:rsidRPr="00512FC7" w:rsidRDefault="00C411EF" w:rsidP="00533FE7">
            <w:hyperlink w:anchor="fld_RespondentType" w:history="1">
              <w:r w:rsidR="00512FC7" w:rsidRPr="00533FE7">
                <w:rPr>
                  <w:rStyle w:val="Hyperlink"/>
                  <w:rFonts w:ascii="Times New Roman" w:hAnsi="Times New Roman"/>
                  <w:sz w:val="20"/>
                </w:rPr>
                <w:t>RespondentType</w:t>
              </w:r>
            </w:hyperlink>
          </w:p>
        </w:tc>
      </w:tr>
      <w:tr w:rsidR="00512FC7" w:rsidRPr="00512FC7" w14:paraId="1491419C" w14:textId="77777777" w:rsidTr="00533FE7">
        <w:tc>
          <w:tcPr>
            <w:tcW w:w="828" w:type="dxa"/>
            <w:shd w:val="clear" w:color="auto" w:fill="auto"/>
          </w:tcPr>
          <w:p w14:paraId="626819DD" w14:textId="77777777" w:rsidR="00512FC7" w:rsidRPr="00512FC7" w:rsidRDefault="00512FC7" w:rsidP="00533FE7">
            <w:r w:rsidRPr="00512FC7">
              <w:t>726</w:t>
            </w:r>
          </w:p>
        </w:tc>
        <w:tc>
          <w:tcPr>
            <w:tcW w:w="2699" w:type="dxa"/>
            <w:shd w:val="clear" w:color="auto" w:fill="auto"/>
          </w:tcPr>
          <w:p w14:paraId="4EB5191D" w14:textId="77777777" w:rsidR="00512FC7" w:rsidRPr="00512FC7" w:rsidRDefault="00C411EF" w:rsidP="00533FE7">
            <w:hyperlink w:anchor="fld_ResponseDestination" w:history="1">
              <w:r w:rsidR="00512FC7" w:rsidRPr="00533FE7">
                <w:rPr>
                  <w:rStyle w:val="Hyperlink"/>
                  <w:rFonts w:ascii="Times New Roman" w:hAnsi="Times New Roman"/>
                  <w:sz w:val="20"/>
                </w:rPr>
                <w:t>ResponseDestination</w:t>
              </w:r>
            </w:hyperlink>
          </w:p>
        </w:tc>
      </w:tr>
      <w:tr w:rsidR="00512FC7" w:rsidRPr="00512FC7" w14:paraId="12F280DD" w14:textId="77777777" w:rsidTr="00533FE7">
        <w:tc>
          <w:tcPr>
            <w:tcW w:w="828" w:type="dxa"/>
            <w:shd w:val="clear" w:color="auto" w:fill="auto"/>
          </w:tcPr>
          <w:p w14:paraId="238EA982" w14:textId="77777777" w:rsidR="00512FC7" w:rsidRPr="00512FC7" w:rsidRDefault="00512FC7" w:rsidP="00533FE7">
            <w:r w:rsidRPr="00512FC7">
              <w:t>725</w:t>
            </w:r>
          </w:p>
        </w:tc>
        <w:tc>
          <w:tcPr>
            <w:tcW w:w="2699" w:type="dxa"/>
            <w:shd w:val="clear" w:color="auto" w:fill="auto"/>
          </w:tcPr>
          <w:p w14:paraId="33099DAB" w14:textId="77777777" w:rsidR="00512FC7" w:rsidRPr="00512FC7" w:rsidRDefault="00C411EF" w:rsidP="00533FE7">
            <w:hyperlink w:anchor="fld_ResponseTransportType" w:history="1">
              <w:r w:rsidR="00512FC7" w:rsidRPr="00533FE7">
                <w:rPr>
                  <w:rStyle w:val="Hyperlink"/>
                  <w:rFonts w:ascii="Times New Roman" w:hAnsi="Times New Roman"/>
                  <w:sz w:val="20"/>
                </w:rPr>
                <w:t>ResponseTransportType</w:t>
              </w:r>
            </w:hyperlink>
          </w:p>
        </w:tc>
      </w:tr>
      <w:tr w:rsidR="00512FC7" w:rsidRPr="00512FC7" w14:paraId="47A334CD" w14:textId="77777777" w:rsidTr="00533FE7">
        <w:tc>
          <w:tcPr>
            <w:tcW w:w="828" w:type="dxa"/>
            <w:shd w:val="clear" w:color="auto" w:fill="auto"/>
          </w:tcPr>
          <w:p w14:paraId="7C466CA8" w14:textId="77777777" w:rsidR="00512FC7" w:rsidRPr="00512FC7" w:rsidRDefault="00512FC7" w:rsidP="00533FE7">
            <w:r w:rsidRPr="00512FC7">
              <w:t>1449</w:t>
            </w:r>
          </w:p>
        </w:tc>
        <w:tc>
          <w:tcPr>
            <w:tcW w:w="2699" w:type="dxa"/>
            <w:shd w:val="clear" w:color="auto" w:fill="auto"/>
          </w:tcPr>
          <w:p w14:paraId="34C36916" w14:textId="77777777" w:rsidR="00512FC7" w:rsidRPr="00512FC7" w:rsidRDefault="00C411EF" w:rsidP="00533FE7">
            <w:hyperlink w:anchor="fld_RestructuringType" w:history="1">
              <w:r w:rsidR="00512FC7" w:rsidRPr="00533FE7">
                <w:rPr>
                  <w:rStyle w:val="Hyperlink"/>
                  <w:rFonts w:ascii="Times New Roman" w:hAnsi="Times New Roman"/>
                  <w:sz w:val="20"/>
                </w:rPr>
                <w:t>RestructuringType</w:t>
              </w:r>
            </w:hyperlink>
          </w:p>
        </w:tc>
      </w:tr>
      <w:tr w:rsidR="00512FC7" w:rsidRPr="00512FC7" w14:paraId="2EBEFE26" w14:textId="77777777" w:rsidTr="00533FE7">
        <w:tc>
          <w:tcPr>
            <w:tcW w:w="828" w:type="dxa"/>
            <w:shd w:val="clear" w:color="auto" w:fill="auto"/>
          </w:tcPr>
          <w:p w14:paraId="5B2D8512" w14:textId="77777777" w:rsidR="00512FC7" w:rsidRPr="00512FC7" w:rsidRDefault="00512FC7" w:rsidP="00533FE7">
            <w:r w:rsidRPr="00512FC7">
              <w:t>700</w:t>
            </w:r>
          </w:p>
        </w:tc>
        <w:tc>
          <w:tcPr>
            <w:tcW w:w="2699" w:type="dxa"/>
            <w:shd w:val="clear" w:color="auto" w:fill="auto"/>
          </w:tcPr>
          <w:p w14:paraId="7C56F341" w14:textId="77777777" w:rsidR="00512FC7" w:rsidRPr="00512FC7" w:rsidRDefault="00C411EF" w:rsidP="00533FE7">
            <w:hyperlink w:anchor="fld_ReversalIndicator" w:history="1">
              <w:r w:rsidR="00512FC7" w:rsidRPr="00533FE7">
                <w:rPr>
                  <w:rStyle w:val="Hyperlink"/>
                  <w:rFonts w:ascii="Times New Roman" w:hAnsi="Times New Roman"/>
                  <w:sz w:val="20"/>
                </w:rPr>
                <w:t>ReversalIndicator</w:t>
              </w:r>
            </w:hyperlink>
          </w:p>
        </w:tc>
      </w:tr>
      <w:tr w:rsidR="00512FC7" w:rsidRPr="00512FC7" w14:paraId="76F38D90" w14:textId="77777777" w:rsidTr="00533FE7">
        <w:tc>
          <w:tcPr>
            <w:tcW w:w="828" w:type="dxa"/>
            <w:shd w:val="clear" w:color="auto" w:fill="auto"/>
          </w:tcPr>
          <w:p w14:paraId="7028C341" w14:textId="77777777" w:rsidR="00512FC7" w:rsidRPr="00512FC7" w:rsidRDefault="00512FC7" w:rsidP="00533FE7">
            <w:r w:rsidRPr="00512FC7">
              <w:t>644</w:t>
            </w:r>
          </w:p>
        </w:tc>
        <w:tc>
          <w:tcPr>
            <w:tcW w:w="2699" w:type="dxa"/>
            <w:shd w:val="clear" w:color="auto" w:fill="auto"/>
          </w:tcPr>
          <w:p w14:paraId="66D79171" w14:textId="77777777" w:rsidR="00512FC7" w:rsidRPr="00512FC7" w:rsidRDefault="00C411EF" w:rsidP="00533FE7">
            <w:hyperlink w:anchor="fld_RFQReqID" w:history="1">
              <w:r w:rsidR="00512FC7" w:rsidRPr="00533FE7">
                <w:rPr>
                  <w:rStyle w:val="Hyperlink"/>
                  <w:rFonts w:ascii="Times New Roman" w:hAnsi="Times New Roman"/>
                  <w:sz w:val="20"/>
                </w:rPr>
                <w:t>RFQReqID</w:t>
              </w:r>
            </w:hyperlink>
          </w:p>
        </w:tc>
      </w:tr>
      <w:tr w:rsidR="00DE5358" w:rsidRPr="00DE5358" w14:paraId="59C6EB6F" w14:textId="77777777" w:rsidTr="00BD0927">
        <w:trPr>
          <w:del w:id="5073" w:author="Administrator" w:date="2011-08-18T10:26:00Z"/>
        </w:trPr>
        <w:tc>
          <w:tcPr>
            <w:tcW w:w="828" w:type="dxa"/>
            <w:shd w:val="clear" w:color="auto" w:fill="auto"/>
          </w:tcPr>
          <w:p w14:paraId="43DBE666" w14:textId="77777777" w:rsidR="00DE5358" w:rsidRPr="00DE5358" w:rsidRDefault="00DE5358" w:rsidP="00DE5358">
            <w:pPr>
              <w:rPr>
                <w:del w:id="5074" w:author="Administrator" w:date="2011-08-18T10:26:00Z"/>
              </w:rPr>
            </w:pPr>
            <w:del w:id="5075" w:author="Administrator" w:date="2011-08-18T10:26:00Z">
              <w:r w:rsidRPr="00DE5358">
                <w:delText>1546</w:delText>
              </w:r>
            </w:del>
          </w:p>
        </w:tc>
        <w:tc>
          <w:tcPr>
            <w:tcW w:w="2699" w:type="dxa"/>
            <w:shd w:val="clear" w:color="auto" w:fill="auto"/>
          </w:tcPr>
          <w:p w14:paraId="6622A2A8" w14:textId="77777777" w:rsidR="00DE5358" w:rsidRPr="00DE5358" w:rsidRDefault="00DE5358" w:rsidP="00DE5358">
            <w:pPr>
              <w:rPr>
                <w:del w:id="5076" w:author="Administrator" w:date="2011-08-18T10:26:00Z"/>
              </w:rPr>
            </w:pPr>
            <w:del w:id="5077" w:author="Administrator" w:date="2011-08-18T10:26:00Z">
              <w:r>
                <w:fldChar w:fldCharType="begin"/>
              </w:r>
              <w:r>
                <w:delInstrText xml:space="preserve"> HYPERLINK  \l "fld_RiskCFICode" </w:delInstrText>
              </w:r>
              <w:r>
                <w:fldChar w:fldCharType="separate"/>
              </w:r>
              <w:r w:rsidRPr="00BD0927">
                <w:rPr>
                  <w:rStyle w:val="Hyperlink"/>
                  <w:rFonts w:ascii="Times New Roman" w:hAnsi="Times New Roman"/>
                  <w:sz w:val="20"/>
                </w:rPr>
                <w:delText>RiskCFICode</w:delText>
              </w:r>
              <w:r>
                <w:fldChar w:fldCharType="end"/>
              </w:r>
            </w:del>
          </w:p>
        </w:tc>
      </w:tr>
      <w:tr w:rsidR="00DE5358" w:rsidRPr="00DE5358" w14:paraId="1393048C" w14:textId="77777777" w:rsidTr="00BD0927">
        <w:trPr>
          <w:del w:id="5078" w:author="Administrator" w:date="2011-08-18T10:26:00Z"/>
        </w:trPr>
        <w:tc>
          <w:tcPr>
            <w:tcW w:w="828" w:type="dxa"/>
            <w:shd w:val="clear" w:color="auto" w:fill="auto"/>
          </w:tcPr>
          <w:p w14:paraId="3F42EA73" w14:textId="77777777" w:rsidR="00DE5358" w:rsidRPr="00DE5358" w:rsidRDefault="00DE5358" w:rsidP="00DE5358">
            <w:pPr>
              <w:rPr>
                <w:del w:id="5079" w:author="Administrator" w:date="2011-08-18T10:26:00Z"/>
              </w:rPr>
            </w:pPr>
            <w:del w:id="5080" w:author="Administrator" w:date="2011-08-18T10:26:00Z">
              <w:r w:rsidRPr="00DE5358">
                <w:delText>1555</w:delText>
              </w:r>
            </w:del>
          </w:p>
        </w:tc>
        <w:tc>
          <w:tcPr>
            <w:tcW w:w="2699" w:type="dxa"/>
            <w:shd w:val="clear" w:color="auto" w:fill="auto"/>
          </w:tcPr>
          <w:p w14:paraId="0529118D" w14:textId="77777777" w:rsidR="00DE5358" w:rsidRPr="00DE5358" w:rsidRDefault="00DE5358" w:rsidP="00DE5358">
            <w:pPr>
              <w:rPr>
                <w:del w:id="5081" w:author="Administrator" w:date="2011-08-18T10:26:00Z"/>
              </w:rPr>
            </w:pPr>
            <w:del w:id="5082" w:author="Administrator" w:date="2011-08-18T10:26:00Z">
              <w:r>
                <w:fldChar w:fldCharType="begin"/>
              </w:r>
              <w:r>
                <w:delInstrText xml:space="preserve"> HYPERLINK  \l "fld_RiskCouponRate" </w:delInstrText>
              </w:r>
              <w:r>
                <w:fldChar w:fldCharType="separate"/>
              </w:r>
              <w:r w:rsidRPr="00BD0927">
                <w:rPr>
                  <w:rStyle w:val="Hyperlink"/>
                  <w:rFonts w:ascii="Times New Roman" w:hAnsi="Times New Roman"/>
                  <w:sz w:val="20"/>
                </w:rPr>
                <w:delText>RiskCouponRate</w:delText>
              </w:r>
              <w:r>
                <w:fldChar w:fldCharType="end"/>
              </w:r>
            </w:del>
          </w:p>
        </w:tc>
      </w:tr>
      <w:tr w:rsidR="00DE5358" w:rsidRPr="00DE5358" w14:paraId="593D03CD" w14:textId="77777777" w:rsidTr="00BD0927">
        <w:trPr>
          <w:del w:id="5083" w:author="Administrator" w:date="2011-08-18T10:26:00Z"/>
        </w:trPr>
        <w:tc>
          <w:tcPr>
            <w:tcW w:w="828" w:type="dxa"/>
            <w:shd w:val="clear" w:color="auto" w:fill="auto"/>
          </w:tcPr>
          <w:p w14:paraId="0A223CCA" w14:textId="77777777" w:rsidR="00DE5358" w:rsidRPr="00DE5358" w:rsidRDefault="00DE5358" w:rsidP="00DE5358">
            <w:pPr>
              <w:rPr>
                <w:del w:id="5084" w:author="Administrator" w:date="2011-08-18T10:26:00Z"/>
              </w:rPr>
            </w:pPr>
            <w:del w:id="5085" w:author="Administrator" w:date="2011-08-18T10:26:00Z">
              <w:r w:rsidRPr="00DE5358">
                <w:delText>1621</w:delText>
              </w:r>
            </w:del>
          </w:p>
        </w:tc>
        <w:tc>
          <w:tcPr>
            <w:tcW w:w="2699" w:type="dxa"/>
            <w:shd w:val="clear" w:color="auto" w:fill="auto"/>
          </w:tcPr>
          <w:p w14:paraId="5E82C143" w14:textId="77777777" w:rsidR="00DE5358" w:rsidRPr="00DE5358" w:rsidRDefault="00DE5358" w:rsidP="00DE5358">
            <w:pPr>
              <w:rPr>
                <w:del w:id="5086" w:author="Administrator" w:date="2011-08-18T10:26:00Z"/>
              </w:rPr>
            </w:pPr>
            <w:del w:id="5087" w:author="Administrator" w:date="2011-08-18T10:26:00Z">
              <w:r>
                <w:fldChar w:fldCharType="begin"/>
              </w:r>
              <w:r>
                <w:delInstrText xml:space="preserve"> HYPERLINK  \l "fld_RiskEncodedSecurityDesc" </w:delInstrText>
              </w:r>
              <w:r>
                <w:fldChar w:fldCharType="separate"/>
              </w:r>
              <w:r w:rsidRPr="00BD0927">
                <w:rPr>
                  <w:rStyle w:val="Hyperlink"/>
                  <w:rFonts w:ascii="Times New Roman" w:hAnsi="Times New Roman"/>
                  <w:sz w:val="20"/>
                </w:rPr>
                <w:delText>RiskEncodedSecurityDesc</w:delText>
              </w:r>
              <w:r>
                <w:fldChar w:fldCharType="end"/>
              </w:r>
            </w:del>
          </w:p>
        </w:tc>
      </w:tr>
      <w:tr w:rsidR="00DE5358" w:rsidRPr="00DE5358" w14:paraId="51A32898" w14:textId="77777777" w:rsidTr="00BD0927">
        <w:trPr>
          <w:del w:id="5088" w:author="Administrator" w:date="2011-08-18T10:26:00Z"/>
        </w:trPr>
        <w:tc>
          <w:tcPr>
            <w:tcW w:w="828" w:type="dxa"/>
            <w:shd w:val="clear" w:color="auto" w:fill="auto"/>
          </w:tcPr>
          <w:p w14:paraId="14C7AEDC" w14:textId="77777777" w:rsidR="00DE5358" w:rsidRPr="00DE5358" w:rsidRDefault="00DE5358" w:rsidP="00DE5358">
            <w:pPr>
              <w:rPr>
                <w:del w:id="5089" w:author="Administrator" w:date="2011-08-18T10:26:00Z"/>
              </w:rPr>
            </w:pPr>
            <w:del w:id="5090" w:author="Administrator" w:date="2011-08-18T10:26:00Z">
              <w:r w:rsidRPr="00DE5358">
                <w:delText>1620</w:delText>
              </w:r>
            </w:del>
          </w:p>
        </w:tc>
        <w:tc>
          <w:tcPr>
            <w:tcW w:w="2699" w:type="dxa"/>
            <w:shd w:val="clear" w:color="auto" w:fill="auto"/>
          </w:tcPr>
          <w:p w14:paraId="4B8BEA2A" w14:textId="77777777" w:rsidR="00DE5358" w:rsidRPr="00DE5358" w:rsidRDefault="00DE5358" w:rsidP="00DE5358">
            <w:pPr>
              <w:rPr>
                <w:del w:id="5091" w:author="Administrator" w:date="2011-08-18T10:26:00Z"/>
              </w:rPr>
            </w:pPr>
            <w:del w:id="5092" w:author="Administrator" w:date="2011-08-18T10:26:00Z">
              <w:r>
                <w:fldChar w:fldCharType="begin"/>
              </w:r>
              <w:r>
                <w:delInstrText xml:space="preserve"> HYPERLINK  \l "fld_RiskEncodedSecurityDescLen" </w:delInstrText>
              </w:r>
              <w:r>
                <w:fldChar w:fldCharType="separate"/>
              </w:r>
              <w:r w:rsidRPr="00BD0927">
                <w:rPr>
                  <w:rStyle w:val="Hyperlink"/>
                  <w:rFonts w:ascii="Times New Roman" w:hAnsi="Times New Roman"/>
                  <w:sz w:val="20"/>
                </w:rPr>
                <w:delText>RiskEncodedSecurityDescLen</w:delText>
              </w:r>
              <w:r>
                <w:fldChar w:fldCharType="end"/>
              </w:r>
            </w:del>
          </w:p>
        </w:tc>
      </w:tr>
      <w:tr w:rsidR="00DE5358" w:rsidRPr="00DE5358" w14:paraId="0C79CB39" w14:textId="77777777" w:rsidTr="00BD0927">
        <w:trPr>
          <w:del w:id="5093" w:author="Administrator" w:date="2011-08-18T10:26:00Z"/>
        </w:trPr>
        <w:tc>
          <w:tcPr>
            <w:tcW w:w="828" w:type="dxa"/>
            <w:shd w:val="clear" w:color="auto" w:fill="auto"/>
          </w:tcPr>
          <w:p w14:paraId="7B59392A" w14:textId="77777777" w:rsidR="00DE5358" w:rsidRPr="00DE5358" w:rsidRDefault="00DE5358" w:rsidP="00DE5358">
            <w:pPr>
              <w:rPr>
                <w:del w:id="5094" w:author="Administrator" w:date="2011-08-18T10:26:00Z"/>
              </w:rPr>
            </w:pPr>
            <w:del w:id="5095" w:author="Administrator" w:date="2011-08-18T10:26:00Z">
              <w:r w:rsidRPr="00DE5358">
                <w:delText>1554</w:delText>
              </w:r>
            </w:del>
          </w:p>
        </w:tc>
        <w:tc>
          <w:tcPr>
            <w:tcW w:w="2699" w:type="dxa"/>
            <w:shd w:val="clear" w:color="auto" w:fill="auto"/>
          </w:tcPr>
          <w:p w14:paraId="28F2FA51" w14:textId="77777777" w:rsidR="00DE5358" w:rsidRPr="00DE5358" w:rsidRDefault="00DE5358" w:rsidP="00DE5358">
            <w:pPr>
              <w:rPr>
                <w:del w:id="5096" w:author="Administrator" w:date="2011-08-18T10:26:00Z"/>
              </w:rPr>
            </w:pPr>
            <w:del w:id="5097" w:author="Administrator" w:date="2011-08-18T10:26:00Z">
              <w:r>
                <w:fldChar w:fldCharType="begin"/>
              </w:r>
              <w:r>
                <w:delInstrText xml:space="preserve"> HYPERLINK  \l "fld_RiskFlexibleIndicator" </w:delInstrText>
              </w:r>
              <w:r>
                <w:fldChar w:fldCharType="separate"/>
              </w:r>
              <w:r w:rsidRPr="00BD0927">
                <w:rPr>
                  <w:rStyle w:val="Hyperlink"/>
                  <w:rFonts w:ascii="Times New Roman" w:hAnsi="Times New Roman"/>
                  <w:sz w:val="20"/>
                </w:rPr>
                <w:delText>RiskFlexibleIndicator</w:delText>
              </w:r>
              <w:r>
                <w:fldChar w:fldCharType="end"/>
              </w:r>
            </w:del>
          </w:p>
        </w:tc>
      </w:tr>
      <w:tr w:rsidR="00512FC7" w:rsidRPr="00512FC7" w14:paraId="4A2D68F2" w14:textId="77777777" w:rsidTr="00533FE7">
        <w:tc>
          <w:tcPr>
            <w:tcW w:w="828" w:type="dxa"/>
            <w:shd w:val="clear" w:color="auto" w:fill="auto"/>
          </w:tcPr>
          <w:p w14:paraId="788AD4A1" w14:textId="77777777" w:rsidR="00512FC7" w:rsidRPr="00512FC7" w:rsidRDefault="00512FC7" w:rsidP="00533FE7">
            <w:r w:rsidRPr="00512FC7">
              <w:t>1190</w:t>
            </w:r>
          </w:p>
        </w:tc>
        <w:tc>
          <w:tcPr>
            <w:tcW w:w="2699" w:type="dxa"/>
            <w:shd w:val="clear" w:color="auto" w:fill="auto"/>
          </w:tcPr>
          <w:p w14:paraId="010C267E" w14:textId="77777777" w:rsidR="00512FC7" w:rsidRPr="00512FC7" w:rsidRDefault="00C411EF" w:rsidP="00533FE7">
            <w:hyperlink w:anchor="fld_RiskFreeRate" w:history="1">
              <w:r w:rsidR="00512FC7" w:rsidRPr="00533FE7">
                <w:rPr>
                  <w:rStyle w:val="Hyperlink"/>
                  <w:rFonts w:ascii="Times New Roman" w:hAnsi="Times New Roman"/>
                  <w:sz w:val="20"/>
                </w:rPr>
                <w:t>RiskFreeRate</w:t>
              </w:r>
            </w:hyperlink>
          </w:p>
        </w:tc>
      </w:tr>
      <w:tr w:rsidR="00DE5358" w:rsidRPr="00DE5358" w14:paraId="116E7CFB" w14:textId="77777777" w:rsidTr="00BD0927">
        <w:trPr>
          <w:del w:id="5098" w:author="Administrator" w:date="2011-08-18T10:26:00Z"/>
        </w:trPr>
        <w:tc>
          <w:tcPr>
            <w:tcW w:w="828" w:type="dxa"/>
            <w:shd w:val="clear" w:color="auto" w:fill="auto"/>
          </w:tcPr>
          <w:p w14:paraId="3775FC5C" w14:textId="77777777" w:rsidR="00DE5358" w:rsidRPr="00DE5358" w:rsidRDefault="00DE5358" w:rsidP="00DE5358">
            <w:pPr>
              <w:rPr>
                <w:del w:id="5099" w:author="Administrator" w:date="2011-08-18T10:26:00Z"/>
              </w:rPr>
            </w:pPr>
            <w:del w:id="5100" w:author="Administrator" w:date="2011-08-18T10:26:00Z">
              <w:r w:rsidRPr="00DE5358">
                <w:delText>1558</w:delText>
              </w:r>
            </w:del>
          </w:p>
        </w:tc>
        <w:tc>
          <w:tcPr>
            <w:tcW w:w="2699" w:type="dxa"/>
            <w:shd w:val="clear" w:color="auto" w:fill="auto"/>
          </w:tcPr>
          <w:p w14:paraId="445F272B" w14:textId="77777777" w:rsidR="00DE5358" w:rsidRPr="00DE5358" w:rsidRDefault="00DE5358" w:rsidP="00DE5358">
            <w:pPr>
              <w:rPr>
                <w:del w:id="5101" w:author="Administrator" w:date="2011-08-18T10:26:00Z"/>
              </w:rPr>
            </w:pPr>
            <w:del w:id="5102" w:author="Administrator" w:date="2011-08-18T10:26:00Z">
              <w:r>
                <w:fldChar w:fldCharType="begin"/>
              </w:r>
              <w:r>
                <w:delInstrText xml:space="preserve"> HYPERLINK  \l "fld_RiskInstrumentMultiplier" </w:delInstrText>
              </w:r>
              <w:r>
                <w:fldChar w:fldCharType="separate"/>
              </w:r>
              <w:r w:rsidRPr="00BD0927">
                <w:rPr>
                  <w:rStyle w:val="Hyperlink"/>
                  <w:rFonts w:ascii="Times New Roman" w:hAnsi="Times New Roman"/>
                  <w:sz w:val="20"/>
                </w:rPr>
                <w:delText>RiskInstrumentMultiplier</w:delText>
              </w:r>
              <w:r>
                <w:fldChar w:fldCharType="end"/>
              </w:r>
            </w:del>
          </w:p>
        </w:tc>
      </w:tr>
      <w:tr w:rsidR="00DE5358" w:rsidRPr="00DE5358" w14:paraId="4412FD8C" w14:textId="77777777" w:rsidTr="00BD0927">
        <w:trPr>
          <w:del w:id="5103" w:author="Administrator" w:date="2011-08-18T10:26:00Z"/>
        </w:trPr>
        <w:tc>
          <w:tcPr>
            <w:tcW w:w="828" w:type="dxa"/>
            <w:shd w:val="clear" w:color="auto" w:fill="auto"/>
          </w:tcPr>
          <w:p w14:paraId="56BD7349" w14:textId="77777777" w:rsidR="00DE5358" w:rsidRPr="00DE5358" w:rsidRDefault="00DE5358" w:rsidP="00DE5358">
            <w:pPr>
              <w:rPr>
                <w:del w:id="5104" w:author="Administrator" w:date="2011-08-18T10:26:00Z"/>
              </w:rPr>
            </w:pPr>
            <w:del w:id="5105" w:author="Administrator" w:date="2011-08-18T10:26:00Z">
              <w:r w:rsidRPr="00DE5358">
                <w:delText>1535</w:delText>
              </w:r>
            </w:del>
          </w:p>
        </w:tc>
        <w:tc>
          <w:tcPr>
            <w:tcW w:w="2699" w:type="dxa"/>
            <w:shd w:val="clear" w:color="auto" w:fill="auto"/>
          </w:tcPr>
          <w:p w14:paraId="3CFCAA03" w14:textId="77777777" w:rsidR="00DE5358" w:rsidRPr="00DE5358" w:rsidRDefault="00DE5358" w:rsidP="00DE5358">
            <w:pPr>
              <w:rPr>
                <w:del w:id="5106" w:author="Administrator" w:date="2011-08-18T10:26:00Z"/>
              </w:rPr>
            </w:pPr>
            <w:del w:id="5107" w:author="Administrator" w:date="2011-08-18T10:26:00Z">
              <w:r>
                <w:fldChar w:fldCharType="begin"/>
              </w:r>
              <w:r>
                <w:delInstrText xml:space="preserve"> HYPERLINK  \l "fld_RiskInstrumentOperator" </w:delInstrText>
              </w:r>
              <w:r>
                <w:fldChar w:fldCharType="separate"/>
              </w:r>
              <w:r w:rsidRPr="00BD0927">
                <w:rPr>
                  <w:rStyle w:val="Hyperlink"/>
                  <w:rFonts w:ascii="Times New Roman" w:hAnsi="Times New Roman"/>
                  <w:sz w:val="20"/>
                </w:rPr>
                <w:delText>RiskInstrumentOperator</w:delText>
              </w:r>
              <w:r>
                <w:fldChar w:fldCharType="end"/>
              </w:r>
            </w:del>
          </w:p>
        </w:tc>
      </w:tr>
      <w:tr w:rsidR="00DE5358" w:rsidRPr="00DE5358" w14:paraId="0737C736" w14:textId="77777777" w:rsidTr="00BD0927">
        <w:trPr>
          <w:del w:id="5108" w:author="Administrator" w:date="2011-08-18T10:26:00Z"/>
        </w:trPr>
        <w:tc>
          <w:tcPr>
            <w:tcW w:w="828" w:type="dxa"/>
            <w:shd w:val="clear" w:color="auto" w:fill="auto"/>
          </w:tcPr>
          <w:p w14:paraId="2795B023" w14:textId="77777777" w:rsidR="00DE5358" w:rsidRPr="00DE5358" w:rsidRDefault="00DE5358" w:rsidP="00DE5358">
            <w:pPr>
              <w:rPr>
                <w:del w:id="5109" w:author="Administrator" w:date="2011-08-18T10:26:00Z"/>
              </w:rPr>
            </w:pPr>
            <w:del w:id="5110" w:author="Administrator" w:date="2011-08-18T10:26:00Z">
              <w:r w:rsidRPr="00DE5358">
                <w:delText>1557</w:delText>
              </w:r>
            </w:del>
          </w:p>
        </w:tc>
        <w:tc>
          <w:tcPr>
            <w:tcW w:w="2699" w:type="dxa"/>
            <w:shd w:val="clear" w:color="auto" w:fill="auto"/>
          </w:tcPr>
          <w:p w14:paraId="3493051C" w14:textId="77777777" w:rsidR="00DE5358" w:rsidRPr="00DE5358" w:rsidRDefault="00DE5358" w:rsidP="00DE5358">
            <w:pPr>
              <w:rPr>
                <w:del w:id="5111" w:author="Administrator" w:date="2011-08-18T10:26:00Z"/>
              </w:rPr>
            </w:pPr>
            <w:del w:id="5112" w:author="Administrator" w:date="2011-08-18T10:26:00Z">
              <w:r>
                <w:fldChar w:fldCharType="begin"/>
              </w:r>
              <w:r>
                <w:delInstrText xml:space="preserve"> HYPERLINK  \l "fld_RiskInstrumentSettlType" </w:delInstrText>
              </w:r>
              <w:r>
                <w:fldChar w:fldCharType="separate"/>
              </w:r>
              <w:r w:rsidRPr="00BD0927">
                <w:rPr>
                  <w:rStyle w:val="Hyperlink"/>
                  <w:rFonts w:ascii="Times New Roman" w:hAnsi="Times New Roman"/>
                  <w:sz w:val="20"/>
                </w:rPr>
                <w:delText>RiskInstrumentSettlType</w:delText>
              </w:r>
              <w:r>
                <w:fldChar w:fldCharType="end"/>
              </w:r>
            </w:del>
          </w:p>
        </w:tc>
      </w:tr>
      <w:tr w:rsidR="00DE5358" w:rsidRPr="00DE5358" w14:paraId="2CA8B9A8" w14:textId="77777777" w:rsidTr="00BD0927">
        <w:trPr>
          <w:del w:id="5113" w:author="Administrator" w:date="2011-08-18T10:26:00Z"/>
        </w:trPr>
        <w:tc>
          <w:tcPr>
            <w:tcW w:w="828" w:type="dxa"/>
            <w:shd w:val="clear" w:color="auto" w:fill="auto"/>
          </w:tcPr>
          <w:p w14:paraId="01E21366" w14:textId="77777777" w:rsidR="00DE5358" w:rsidRPr="00DE5358" w:rsidRDefault="00DE5358" w:rsidP="00DE5358">
            <w:pPr>
              <w:rPr>
                <w:del w:id="5114" w:author="Administrator" w:date="2011-08-18T10:26:00Z"/>
              </w:rPr>
            </w:pPr>
            <w:del w:id="5115" w:author="Administrator" w:date="2011-08-18T10:26:00Z">
              <w:r w:rsidRPr="00DE5358">
                <w:delText>1531</w:delText>
              </w:r>
            </w:del>
          </w:p>
        </w:tc>
        <w:tc>
          <w:tcPr>
            <w:tcW w:w="2699" w:type="dxa"/>
            <w:shd w:val="clear" w:color="auto" w:fill="auto"/>
          </w:tcPr>
          <w:p w14:paraId="590EED0C" w14:textId="77777777" w:rsidR="00DE5358" w:rsidRPr="00DE5358" w:rsidRDefault="00DE5358" w:rsidP="00DE5358">
            <w:pPr>
              <w:rPr>
                <w:del w:id="5116" w:author="Administrator" w:date="2011-08-18T10:26:00Z"/>
              </w:rPr>
            </w:pPr>
            <w:del w:id="5117" w:author="Administrator" w:date="2011-08-18T10:26:00Z">
              <w:r>
                <w:fldChar w:fldCharType="begin"/>
              </w:r>
              <w:r>
                <w:delInstrText xml:space="preserve"> HYPERLINK  \l "fld_RiskLimitAmount" </w:delInstrText>
              </w:r>
              <w:r>
                <w:fldChar w:fldCharType="separate"/>
              </w:r>
              <w:r w:rsidRPr="00BD0927">
                <w:rPr>
                  <w:rStyle w:val="Hyperlink"/>
                  <w:rFonts w:ascii="Times New Roman" w:hAnsi="Times New Roman"/>
                  <w:sz w:val="20"/>
                </w:rPr>
                <w:delText>RiskLimitAmount</w:delText>
              </w:r>
              <w:r>
                <w:fldChar w:fldCharType="end"/>
              </w:r>
            </w:del>
          </w:p>
        </w:tc>
      </w:tr>
      <w:tr w:rsidR="00DE5358" w:rsidRPr="00DE5358" w14:paraId="50439D06" w14:textId="77777777" w:rsidTr="00BD0927">
        <w:trPr>
          <w:del w:id="5118" w:author="Administrator" w:date="2011-08-18T10:26:00Z"/>
        </w:trPr>
        <w:tc>
          <w:tcPr>
            <w:tcW w:w="828" w:type="dxa"/>
            <w:shd w:val="clear" w:color="auto" w:fill="auto"/>
          </w:tcPr>
          <w:p w14:paraId="5FE739C5" w14:textId="77777777" w:rsidR="00DE5358" w:rsidRPr="00DE5358" w:rsidRDefault="00DE5358" w:rsidP="00DE5358">
            <w:pPr>
              <w:rPr>
                <w:del w:id="5119" w:author="Administrator" w:date="2011-08-18T10:26:00Z"/>
              </w:rPr>
            </w:pPr>
            <w:del w:id="5120" w:author="Administrator" w:date="2011-08-18T10:26:00Z">
              <w:r w:rsidRPr="00DE5358">
                <w:delText>1532</w:delText>
              </w:r>
            </w:del>
          </w:p>
        </w:tc>
        <w:tc>
          <w:tcPr>
            <w:tcW w:w="2699" w:type="dxa"/>
            <w:shd w:val="clear" w:color="auto" w:fill="auto"/>
          </w:tcPr>
          <w:p w14:paraId="44A02F4E" w14:textId="77777777" w:rsidR="00DE5358" w:rsidRPr="00DE5358" w:rsidRDefault="00DE5358" w:rsidP="00DE5358">
            <w:pPr>
              <w:rPr>
                <w:del w:id="5121" w:author="Administrator" w:date="2011-08-18T10:26:00Z"/>
              </w:rPr>
            </w:pPr>
            <w:del w:id="5122" w:author="Administrator" w:date="2011-08-18T10:26:00Z">
              <w:r>
                <w:fldChar w:fldCharType="begin"/>
              </w:r>
              <w:r>
                <w:delInstrText xml:space="preserve"> HYPERLINK  \l "fld_RiskLimitCurrency" </w:delInstrText>
              </w:r>
              <w:r>
                <w:fldChar w:fldCharType="separate"/>
              </w:r>
              <w:r w:rsidRPr="00BD0927">
                <w:rPr>
                  <w:rStyle w:val="Hyperlink"/>
                  <w:rFonts w:ascii="Times New Roman" w:hAnsi="Times New Roman"/>
                  <w:sz w:val="20"/>
                </w:rPr>
                <w:delText>RiskLimitCurrency</w:delText>
              </w:r>
              <w:r>
                <w:fldChar w:fldCharType="end"/>
              </w:r>
            </w:del>
          </w:p>
        </w:tc>
      </w:tr>
      <w:tr w:rsidR="00DE5358" w:rsidRPr="00DE5358" w14:paraId="5BC8D512" w14:textId="77777777" w:rsidTr="00BD0927">
        <w:trPr>
          <w:del w:id="5123" w:author="Administrator" w:date="2011-08-18T10:26:00Z"/>
        </w:trPr>
        <w:tc>
          <w:tcPr>
            <w:tcW w:w="828" w:type="dxa"/>
            <w:shd w:val="clear" w:color="auto" w:fill="auto"/>
          </w:tcPr>
          <w:p w14:paraId="4CEBD947" w14:textId="77777777" w:rsidR="00DE5358" w:rsidRPr="00DE5358" w:rsidRDefault="00DE5358" w:rsidP="00DE5358">
            <w:pPr>
              <w:rPr>
                <w:del w:id="5124" w:author="Administrator" w:date="2011-08-18T10:26:00Z"/>
              </w:rPr>
            </w:pPr>
            <w:del w:id="5125" w:author="Administrator" w:date="2011-08-18T10:26:00Z">
              <w:r w:rsidRPr="00DE5358">
                <w:delText>1533</w:delText>
              </w:r>
            </w:del>
          </w:p>
        </w:tc>
        <w:tc>
          <w:tcPr>
            <w:tcW w:w="2699" w:type="dxa"/>
            <w:shd w:val="clear" w:color="auto" w:fill="auto"/>
          </w:tcPr>
          <w:p w14:paraId="0EFB5A6E" w14:textId="77777777" w:rsidR="00DE5358" w:rsidRPr="00DE5358" w:rsidRDefault="00DE5358" w:rsidP="00DE5358">
            <w:pPr>
              <w:rPr>
                <w:del w:id="5126" w:author="Administrator" w:date="2011-08-18T10:26:00Z"/>
              </w:rPr>
            </w:pPr>
            <w:del w:id="5127" w:author="Administrator" w:date="2011-08-18T10:26:00Z">
              <w:r>
                <w:fldChar w:fldCharType="begin"/>
              </w:r>
              <w:r>
                <w:delInstrText xml:space="preserve"> HYPERLINK  \l "fld_RiskLimitPlatform" </w:delInstrText>
              </w:r>
              <w:r>
                <w:fldChar w:fldCharType="separate"/>
              </w:r>
              <w:r w:rsidRPr="00BD0927">
                <w:rPr>
                  <w:rStyle w:val="Hyperlink"/>
                  <w:rFonts w:ascii="Times New Roman" w:hAnsi="Times New Roman"/>
                  <w:sz w:val="20"/>
                </w:rPr>
                <w:delText>RiskLimitPlatform</w:delText>
              </w:r>
              <w:r>
                <w:fldChar w:fldCharType="end"/>
              </w:r>
            </w:del>
          </w:p>
        </w:tc>
      </w:tr>
      <w:tr w:rsidR="00DE5358" w:rsidRPr="00DE5358" w14:paraId="00597156" w14:textId="77777777" w:rsidTr="00BD0927">
        <w:trPr>
          <w:del w:id="5128" w:author="Administrator" w:date="2011-08-18T10:26:00Z"/>
        </w:trPr>
        <w:tc>
          <w:tcPr>
            <w:tcW w:w="828" w:type="dxa"/>
            <w:shd w:val="clear" w:color="auto" w:fill="auto"/>
          </w:tcPr>
          <w:p w14:paraId="42A30CB3" w14:textId="77777777" w:rsidR="00DE5358" w:rsidRPr="00DE5358" w:rsidRDefault="00DE5358" w:rsidP="00DE5358">
            <w:pPr>
              <w:rPr>
                <w:del w:id="5129" w:author="Administrator" w:date="2011-08-18T10:26:00Z"/>
              </w:rPr>
            </w:pPr>
            <w:del w:id="5130" w:author="Administrator" w:date="2011-08-18T10:26:00Z">
              <w:r w:rsidRPr="00DE5358">
                <w:delText>1530</w:delText>
              </w:r>
            </w:del>
          </w:p>
        </w:tc>
        <w:tc>
          <w:tcPr>
            <w:tcW w:w="2699" w:type="dxa"/>
            <w:shd w:val="clear" w:color="auto" w:fill="auto"/>
          </w:tcPr>
          <w:p w14:paraId="042AFDDB" w14:textId="77777777" w:rsidR="00DE5358" w:rsidRPr="00DE5358" w:rsidRDefault="00DE5358" w:rsidP="00DE5358">
            <w:pPr>
              <w:rPr>
                <w:del w:id="5131" w:author="Administrator" w:date="2011-08-18T10:26:00Z"/>
              </w:rPr>
            </w:pPr>
            <w:del w:id="5132" w:author="Administrator" w:date="2011-08-18T10:26:00Z">
              <w:r>
                <w:fldChar w:fldCharType="begin"/>
              </w:r>
              <w:r>
                <w:delInstrText xml:space="preserve"> HYPERLINK  \l "fld_RiskLimitType" </w:delInstrText>
              </w:r>
              <w:r>
                <w:fldChar w:fldCharType="separate"/>
              </w:r>
              <w:r w:rsidRPr="00BD0927">
                <w:rPr>
                  <w:rStyle w:val="Hyperlink"/>
                  <w:rFonts w:ascii="Times New Roman" w:hAnsi="Times New Roman"/>
                  <w:sz w:val="20"/>
                </w:rPr>
                <w:delText>RiskLimitType</w:delText>
              </w:r>
              <w:r>
                <w:fldChar w:fldCharType="end"/>
              </w:r>
            </w:del>
          </w:p>
        </w:tc>
      </w:tr>
      <w:tr w:rsidR="00DE5358" w:rsidRPr="00DE5358" w14:paraId="646C4112" w14:textId="77777777" w:rsidTr="00BD0927">
        <w:trPr>
          <w:del w:id="5133" w:author="Administrator" w:date="2011-08-18T10:26:00Z"/>
        </w:trPr>
        <w:tc>
          <w:tcPr>
            <w:tcW w:w="828" w:type="dxa"/>
            <w:shd w:val="clear" w:color="auto" w:fill="auto"/>
          </w:tcPr>
          <w:p w14:paraId="025D9B41" w14:textId="77777777" w:rsidR="00DE5358" w:rsidRPr="00DE5358" w:rsidRDefault="00DE5358" w:rsidP="00DE5358">
            <w:pPr>
              <w:rPr>
                <w:del w:id="5134" w:author="Administrator" w:date="2011-08-18T10:26:00Z"/>
              </w:rPr>
            </w:pPr>
            <w:del w:id="5135" w:author="Administrator" w:date="2011-08-18T10:26:00Z">
              <w:r w:rsidRPr="00DE5358">
                <w:delText>1549</w:delText>
              </w:r>
            </w:del>
          </w:p>
        </w:tc>
        <w:tc>
          <w:tcPr>
            <w:tcW w:w="2699" w:type="dxa"/>
            <w:shd w:val="clear" w:color="auto" w:fill="auto"/>
          </w:tcPr>
          <w:p w14:paraId="5C19CA21" w14:textId="77777777" w:rsidR="00DE5358" w:rsidRPr="00DE5358" w:rsidRDefault="00DE5358" w:rsidP="00DE5358">
            <w:pPr>
              <w:rPr>
                <w:del w:id="5136" w:author="Administrator" w:date="2011-08-18T10:26:00Z"/>
              </w:rPr>
            </w:pPr>
            <w:del w:id="5137" w:author="Administrator" w:date="2011-08-18T10:26:00Z">
              <w:r>
                <w:fldChar w:fldCharType="begin"/>
              </w:r>
              <w:r>
                <w:delInstrText xml:space="preserve"> HYPERLINK  \l "fld_RiskMaturityMonthYear" </w:delInstrText>
              </w:r>
              <w:r>
                <w:fldChar w:fldCharType="separate"/>
              </w:r>
              <w:r w:rsidRPr="00BD0927">
                <w:rPr>
                  <w:rStyle w:val="Hyperlink"/>
                  <w:rFonts w:ascii="Times New Roman" w:hAnsi="Times New Roman"/>
                  <w:sz w:val="20"/>
                </w:rPr>
                <w:delText>RiskMaturityMonthYear</w:delText>
              </w:r>
              <w:r>
                <w:fldChar w:fldCharType="end"/>
              </w:r>
            </w:del>
          </w:p>
        </w:tc>
      </w:tr>
      <w:tr w:rsidR="00DE5358" w:rsidRPr="00DE5358" w14:paraId="1D3B56B0" w14:textId="77777777" w:rsidTr="00BD0927">
        <w:trPr>
          <w:del w:id="5138" w:author="Administrator" w:date="2011-08-18T10:26:00Z"/>
        </w:trPr>
        <w:tc>
          <w:tcPr>
            <w:tcW w:w="828" w:type="dxa"/>
            <w:shd w:val="clear" w:color="auto" w:fill="auto"/>
          </w:tcPr>
          <w:p w14:paraId="28093B70" w14:textId="77777777" w:rsidR="00DE5358" w:rsidRPr="00DE5358" w:rsidRDefault="00DE5358" w:rsidP="00DE5358">
            <w:pPr>
              <w:rPr>
                <w:del w:id="5139" w:author="Administrator" w:date="2011-08-18T10:26:00Z"/>
              </w:rPr>
            </w:pPr>
            <w:del w:id="5140" w:author="Administrator" w:date="2011-08-18T10:26:00Z">
              <w:r w:rsidRPr="00DE5358">
                <w:delText>1550</w:delText>
              </w:r>
            </w:del>
          </w:p>
        </w:tc>
        <w:tc>
          <w:tcPr>
            <w:tcW w:w="2699" w:type="dxa"/>
            <w:shd w:val="clear" w:color="auto" w:fill="auto"/>
          </w:tcPr>
          <w:p w14:paraId="053A00BF" w14:textId="77777777" w:rsidR="00DE5358" w:rsidRPr="00DE5358" w:rsidRDefault="00DE5358" w:rsidP="00DE5358">
            <w:pPr>
              <w:rPr>
                <w:del w:id="5141" w:author="Administrator" w:date="2011-08-18T10:26:00Z"/>
              </w:rPr>
            </w:pPr>
            <w:del w:id="5142" w:author="Administrator" w:date="2011-08-18T10:26:00Z">
              <w:r>
                <w:fldChar w:fldCharType="begin"/>
              </w:r>
              <w:r>
                <w:delInstrText xml:space="preserve"> HYPERLINK  \l "fld_RiskMaturityTime" </w:delInstrText>
              </w:r>
              <w:r>
                <w:fldChar w:fldCharType="separate"/>
              </w:r>
              <w:r w:rsidRPr="00BD0927">
                <w:rPr>
                  <w:rStyle w:val="Hyperlink"/>
                  <w:rFonts w:ascii="Times New Roman" w:hAnsi="Times New Roman"/>
                  <w:sz w:val="20"/>
                </w:rPr>
                <w:delText>RiskMaturityTime</w:delText>
              </w:r>
              <w:r>
                <w:fldChar w:fldCharType="end"/>
              </w:r>
            </w:del>
          </w:p>
        </w:tc>
      </w:tr>
      <w:tr w:rsidR="00DE5358" w:rsidRPr="00DE5358" w14:paraId="116D7C43" w14:textId="77777777" w:rsidTr="00BD0927">
        <w:trPr>
          <w:del w:id="5143" w:author="Administrator" w:date="2011-08-18T10:26:00Z"/>
        </w:trPr>
        <w:tc>
          <w:tcPr>
            <w:tcW w:w="828" w:type="dxa"/>
            <w:shd w:val="clear" w:color="auto" w:fill="auto"/>
          </w:tcPr>
          <w:p w14:paraId="0879535D" w14:textId="77777777" w:rsidR="00DE5358" w:rsidRPr="00DE5358" w:rsidRDefault="00DE5358" w:rsidP="00DE5358">
            <w:pPr>
              <w:rPr>
                <w:del w:id="5144" w:author="Administrator" w:date="2011-08-18T10:26:00Z"/>
              </w:rPr>
            </w:pPr>
            <w:del w:id="5145" w:author="Administrator" w:date="2011-08-18T10:26:00Z">
              <w:r w:rsidRPr="00DE5358">
                <w:delText>1543</w:delText>
              </w:r>
            </w:del>
          </w:p>
        </w:tc>
        <w:tc>
          <w:tcPr>
            <w:tcW w:w="2699" w:type="dxa"/>
            <w:shd w:val="clear" w:color="auto" w:fill="auto"/>
          </w:tcPr>
          <w:p w14:paraId="317FDDD2" w14:textId="77777777" w:rsidR="00DE5358" w:rsidRPr="00DE5358" w:rsidRDefault="00DE5358" w:rsidP="00DE5358">
            <w:pPr>
              <w:rPr>
                <w:del w:id="5146" w:author="Administrator" w:date="2011-08-18T10:26:00Z"/>
              </w:rPr>
            </w:pPr>
            <w:del w:id="5147" w:author="Administrator" w:date="2011-08-18T10:26:00Z">
              <w:r>
                <w:fldChar w:fldCharType="begin"/>
              </w:r>
              <w:r>
                <w:delInstrText xml:space="preserve"> HYPERLINK  \l "fld_RiskProduct" </w:delInstrText>
              </w:r>
              <w:r>
                <w:fldChar w:fldCharType="separate"/>
              </w:r>
              <w:r w:rsidRPr="00BD0927">
                <w:rPr>
                  <w:rStyle w:val="Hyperlink"/>
                  <w:rFonts w:ascii="Times New Roman" w:hAnsi="Times New Roman"/>
                  <w:sz w:val="20"/>
                </w:rPr>
                <w:delText>RiskProduct</w:delText>
              </w:r>
              <w:r>
                <w:fldChar w:fldCharType="end"/>
              </w:r>
            </w:del>
          </w:p>
        </w:tc>
      </w:tr>
      <w:tr w:rsidR="00DE5358" w:rsidRPr="00DE5358" w14:paraId="67E4F7B4" w14:textId="77777777" w:rsidTr="00BD0927">
        <w:trPr>
          <w:del w:id="5148" w:author="Administrator" w:date="2011-08-18T10:26:00Z"/>
        </w:trPr>
        <w:tc>
          <w:tcPr>
            <w:tcW w:w="828" w:type="dxa"/>
            <w:shd w:val="clear" w:color="auto" w:fill="auto"/>
          </w:tcPr>
          <w:p w14:paraId="3044C7F2" w14:textId="77777777" w:rsidR="00DE5358" w:rsidRPr="00DE5358" w:rsidRDefault="00DE5358" w:rsidP="00DE5358">
            <w:pPr>
              <w:rPr>
                <w:del w:id="5149" w:author="Administrator" w:date="2011-08-18T10:26:00Z"/>
              </w:rPr>
            </w:pPr>
            <w:del w:id="5150" w:author="Administrator" w:date="2011-08-18T10:26:00Z">
              <w:r w:rsidRPr="00DE5358">
                <w:delText>1544</w:delText>
              </w:r>
            </w:del>
          </w:p>
        </w:tc>
        <w:tc>
          <w:tcPr>
            <w:tcW w:w="2699" w:type="dxa"/>
            <w:shd w:val="clear" w:color="auto" w:fill="auto"/>
          </w:tcPr>
          <w:p w14:paraId="59B74BD4" w14:textId="77777777" w:rsidR="00DE5358" w:rsidRPr="00DE5358" w:rsidRDefault="00DE5358" w:rsidP="00DE5358">
            <w:pPr>
              <w:rPr>
                <w:del w:id="5151" w:author="Administrator" w:date="2011-08-18T10:26:00Z"/>
              </w:rPr>
            </w:pPr>
            <w:del w:id="5152" w:author="Administrator" w:date="2011-08-18T10:26:00Z">
              <w:r>
                <w:fldChar w:fldCharType="begin"/>
              </w:r>
              <w:r>
                <w:delInstrText xml:space="preserve"> HYPERLINK  \l "fld_RiskProductComplex" </w:delInstrText>
              </w:r>
              <w:r>
                <w:fldChar w:fldCharType="separate"/>
              </w:r>
              <w:r w:rsidRPr="00BD0927">
                <w:rPr>
                  <w:rStyle w:val="Hyperlink"/>
                  <w:rFonts w:ascii="Times New Roman" w:hAnsi="Times New Roman"/>
                  <w:sz w:val="20"/>
                </w:rPr>
                <w:delText>RiskProductComplex</w:delText>
              </w:r>
              <w:r>
                <w:fldChar w:fldCharType="end"/>
              </w:r>
            </w:del>
          </w:p>
        </w:tc>
      </w:tr>
      <w:tr w:rsidR="00DE5358" w:rsidRPr="00DE5358" w14:paraId="3C51BED5" w14:textId="77777777" w:rsidTr="00BD0927">
        <w:trPr>
          <w:del w:id="5153" w:author="Administrator" w:date="2011-08-18T10:26:00Z"/>
        </w:trPr>
        <w:tc>
          <w:tcPr>
            <w:tcW w:w="828" w:type="dxa"/>
            <w:shd w:val="clear" w:color="auto" w:fill="auto"/>
          </w:tcPr>
          <w:p w14:paraId="55FF9F9D" w14:textId="77777777" w:rsidR="00DE5358" w:rsidRPr="00DE5358" w:rsidRDefault="00DE5358" w:rsidP="00DE5358">
            <w:pPr>
              <w:rPr>
                <w:del w:id="5154" w:author="Administrator" w:date="2011-08-18T10:26:00Z"/>
              </w:rPr>
            </w:pPr>
            <w:del w:id="5155" w:author="Administrator" w:date="2011-08-18T10:26:00Z">
              <w:r w:rsidRPr="00DE5358">
                <w:delText>1553</w:delText>
              </w:r>
            </w:del>
          </w:p>
        </w:tc>
        <w:tc>
          <w:tcPr>
            <w:tcW w:w="2699" w:type="dxa"/>
            <w:shd w:val="clear" w:color="auto" w:fill="auto"/>
          </w:tcPr>
          <w:p w14:paraId="4A9B211A" w14:textId="77777777" w:rsidR="00DE5358" w:rsidRPr="00DE5358" w:rsidRDefault="00DE5358" w:rsidP="00DE5358">
            <w:pPr>
              <w:rPr>
                <w:del w:id="5156" w:author="Administrator" w:date="2011-08-18T10:26:00Z"/>
              </w:rPr>
            </w:pPr>
            <w:del w:id="5157" w:author="Administrator" w:date="2011-08-18T10:26:00Z">
              <w:r>
                <w:fldChar w:fldCharType="begin"/>
              </w:r>
              <w:r>
                <w:delInstrText xml:space="preserve"> HYPERLINK  \l "fld_RiskPutOrCall" </w:delInstrText>
              </w:r>
              <w:r>
                <w:fldChar w:fldCharType="separate"/>
              </w:r>
              <w:r w:rsidRPr="00BD0927">
                <w:rPr>
                  <w:rStyle w:val="Hyperlink"/>
                  <w:rFonts w:ascii="Times New Roman" w:hAnsi="Times New Roman"/>
                  <w:sz w:val="20"/>
                </w:rPr>
                <w:delText>RiskPutOrCall</w:delText>
              </w:r>
              <w:r>
                <w:fldChar w:fldCharType="end"/>
              </w:r>
            </w:del>
          </w:p>
        </w:tc>
      </w:tr>
      <w:tr w:rsidR="00DE5358" w:rsidRPr="00DE5358" w14:paraId="6B2C97EB" w14:textId="77777777" w:rsidTr="00BD0927">
        <w:trPr>
          <w:del w:id="5158" w:author="Administrator" w:date="2011-08-18T10:26:00Z"/>
        </w:trPr>
        <w:tc>
          <w:tcPr>
            <w:tcW w:w="828" w:type="dxa"/>
            <w:shd w:val="clear" w:color="auto" w:fill="auto"/>
          </w:tcPr>
          <w:p w14:paraId="2712C9CC" w14:textId="77777777" w:rsidR="00DE5358" w:rsidRPr="00DE5358" w:rsidRDefault="00DE5358" w:rsidP="00DE5358">
            <w:pPr>
              <w:rPr>
                <w:del w:id="5159" w:author="Administrator" w:date="2011-08-18T10:26:00Z"/>
              </w:rPr>
            </w:pPr>
            <w:del w:id="5160" w:author="Administrator" w:date="2011-08-18T10:26:00Z">
              <w:r w:rsidRPr="00DE5358">
                <w:delText>1551</w:delText>
              </w:r>
            </w:del>
          </w:p>
        </w:tc>
        <w:tc>
          <w:tcPr>
            <w:tcW w:w="2699" w:type="dxa"/>
            <w:shd w:val="clear" w:color="auto" w:fill="auto"/>
          </w:tcPr>
          <w:p w14:paraId="16D4577A" w14:textId="77777777" w:rsidR="00DE5358" w:rsidRPr="00DE5358" w:rsidRDefault="00DE5358" w:rsidP="00DE5358">
            <w:pPr>
              <w:rPr>
                <w:del w:id="5161" w:author="Administrator" w:date="2011-08-18T10:26:00Z"/>
              </w:rPr>
            </w:pPr>
            <w:del w:id="5162" w:author="Administrator" w:date="2011-08-18T10:26:00Z">
              <w:r>
                <w:fldChar w:fldCharType="begin"/>
              </w:r>
              <w:r>
                <w:delInstrText xml:space="preserve"> HYPERLINK  \l "fld_RiskRestructuringType" </w:delInstrText>
              </w:r>
              <w:r>
                <w:fldChar w:fldCharType="separate"/>
              </w:r>
              <w:r w:rsidRPr="00BD0927">
                <w:rPr>
                  <w:rStyle w:val="Hyperlink"/>
                  <w:rFonts w:ascii="Times New Roman" w:hAnsi="Times New Roman"/>
                  <w:sz w:val="20"/>
                </w:rPr>
                <w:delText>RiskRestructuringType</w:delText>
              </w:r>
              <w:r>
                <w:fldChar w:fldCharType="end"/>
              </w:r>
            </w:del>
          </w:p>
        </w:tc>
      </w:tr>
      <w:tr w:rsidR="00DE5358" w:rsidRPr="00DE5358" w14:paraId="4F7B207F" w14:textId="77777777" w:rsidTr="00BD0927">
        <w:trPr>
          <w:del w:id="5163" w:author="Administrator" w:date="2011-08-18T10:26:00Z"/>
        </w:trPr>
        <w:tc>
          <w:tcPr>
            <w:tcW w:w="828" w:type="dxa"/>
            <w:shd w:val="clear" w:color="auto" w:fill="auto"/>
          </w:tcPr>
          <w:p w14:paraId="28CCFFD8" w14:textId="77777777" w:rsidR="00DE5358" w:rsidRPr="00DE5358" w:rsidRDefault="00DE5358" w:rsidP="00DE5358">
            <w:pPr>
              <w:rPr>
                <w:del w:id="5164" w:author="Administrator" w:date="2011-08-18T10:26:00Z"/>
              </w:rPr>
            </w:pPr>
            <w:del w:id="5165" w:author="Administrator" w:date="2011-08-18T10:26:00Z">
              <w:r w:rsidRPr="00DE5358">
                <w:delText>1541</w:delText>
              </w:r>
            </w:del>
          </w:p>
        </w:tc>
        <w:tc>
          <w:tcPr>
            <w:tcW w:w="2699" w:type="dxa"/>
            <w:shd w:val="clear" w:color="auto" w:fill="auto"/>
          </w:tcPr>
          <w:p w14:paraId="5B7FC37B" w14:textId="77777777" w:rsidR="00DE5358" w:rsidRPr="00DE5358" w:rsidRDefault="00DE5358" w:rsidP="00DE5358">
            <w:pPr>
              <w:rPr>
                <w:del w:id="5166" w:author="Administrator" w:date="2011-08-18T10:26:00Z"/>
              </w:rPr>
            </w:pPr>
            <w:del w:id="5167" w:author="Administrator" w:date="2011-08-18T10:26:00Z">
              <w:r>
                <w:fldChar w:fldCharType="begin"/>
              </w:r>
              <w:r>
                <w:delInstrText xml:space="preserve"> HYPERLINK  \l "fld_RiskSecurityAltID" </w:delInstrText>
              </w:r>
              <w:r>
                <w:fldChar w:fldCharType="separate"/>
              </w:r>
              <w:r w:rsidRPr="00BD0927">
                <w:rPr>
                  <w:rStyle w:val="Hyperlink"/>
                  <w:rFonts w:ascii="Times New Roman" w:hAnsi="Times New Roman"/>
                  <w:sz w:val="20"/>
                </w:rPr>
                <w:delText>RiskSecurityAltID</w:delText>
              </w:r>
              <w:r>
                <w:fldChar w:fldCharType="end"/>
              </w:r>
            </w:del>
          </w:p>
        </w:tc>
      </w:tr>
      <w:tr w:rsidR="00DE5358" w:rsidRPr="00DE5358" w14:paraId="02879BDB" w14:textId="77777777" w:rsidTr="00BD0927">
        <w:trPr>
          <w:del w:id="5168" w:author="Administrator" w:date="2011-08-18T10:26:00Z"/>
        </w:trPr>
        <w:tc>
          <w:tcPr>
            <w:tcW w:w="828" w:type="dxa"/>
            <w:shd w:val="clear" w:color="auto" w:fill="auto"/>
          </w:tcPr>
          <w:p w14:paraId="419A87AC" w14:textId="77777777" w:rsidR="00DE5358" w:rsidRPr="00DE5358" w:rsidRDefault="00DE5358" w:rsidP="00DE5358">
            <w:pPr>
              <w:rPr>
                <w:del w:id="5169" w:author="Administrator" w:date="2011-08-18T10:26:00Z"/>
              </w:rPr>
            </w:pPr>
            <w:del w:id="5170" w:author="Administrator" w:date="2011-08-18T10:26:00Z">
              <w:r w:rsidRPr="00DE5358">
                <w:delText>1542</w:delText>
              </w:r>
            </w:del>
          </w:p>
        </w:tc>
        <w:tc>
          <w:tcPr>
            <w:tcW w:w="2699" w:type="dxa"/>
            <w:shd w:val="clear" w:color="auto" w:fill="auto"/>
          </w:tcPr>
          <w:p w14:paraId="60539BA9" w14:textId="77777777" w:rsidR="00DE5358" w:rsidRPr="00DE5358" w:rsidRDefault="00DE5358" w:rsidP="00DE5358">
            <w:pPr>
              <w:rPr>
                <w:del w:id="5171" w:author="Administrator" w:date="2011-08-18T10:26:00Z"/>
              </w:rPr>
            </w:pPr>
            <w:del w:id="5172" w:author="Administrator" w:date="2011-08-18T10:26:00Z">
              <w:r>
                <w:fldChar w:fldCharType="begin"/>
              </w:r>
              <w:r>
                <w:delInstrText xml:space="preserve"> HYPERLINK  \l "fld_RiskSecurityAltIDSource" </w:delInstrText>
              </w:r>
              <w:r>
                <w:fldChar w:fldCharType="separate"/>
              </w:r>
              <w:r w:rsidRPr="00BD0927">
                <w:rPr>
                  <w:rStyle w:val="Hyperlink"/>
                  <w:rFonts w:ascii="Times New Roman" w:hAnsi="Times New Roman"/>
                  <w:sz w:val="20"/>
                </w:rPr>
                <w:delText>RiskSecurityAltIDSource</w:delText>
              </w:r>
              <w:r>
                <w:fldChar w:fldCharType="end"/>
              </w:r>
            </w:del>
          </w:p>
        </w:tc>
      </w:tr>
      <w:tr w:rsidR="00DE5358" w:rsidRPr="00DE5358" w14:paraId="6121D557" w14:textId="77777777" w:rsidTr="00BD0927">
        <w:trPr>
          <w:del w:id="5173" w:author="Administrator" w:date="2011-08-18T10:26:00Z"/>
        </w:trPr>
        <w:tc>
          <w:tcPr>
            <w:tcW w:w="828" w:type="dxa"/>
            <w:shd w:val="clear" w:color="auto" w:fill="auto"/>
          </w:tcPr>
          <w:p w14:paraId="2772E4E5" w14:textId="77777777" w:rsidR="00DE5358" w:rsidRPr="00DE5358" w:rsidRDefault="00DE5358" w:rsidP="00DE5358">
            <w:pPr>
              <w:rPr>
                <w:del w:id="5174" w:author="Administrator" w:date="2011-08-18T10:26:00Z"/>
              </w:rPr>
            </w:pPr>
            <w:del w:id="5175" w:author="Administrator" w:date="2011-08-18T10:26:00Z">
              <w:r w:rsidRPr="00DE5358">
                <w:delText>1556</w:delText>
              </w:r>
            </w:del>
          </w:p>
        </w:tc>
        <w:tc>
          <w:tcPr>
            <w:tcW w:w="2699" w:type="dxa"/>
            <w:shd w:val="clear" w:color="auto" w:fill="auto"/>
          </w:tcPr>
          <w:p w14:paraId="7DC3F1D8" w14:textId="77777777" w:rsidR="00DE5358" w:rsidRPr="00DE5358" w:rsidRDefault="00DE5358" w:rsidP="00DE5358">
            <w:pPr>
              <w:rPr>
                <w:del w:id="5176" w:author="Administrator" w:date="2011-08-18T10:26:00Z"/>
              </w:rPr>
            </w:pPr>
            <w:del w:id="5177" w:author="Administrator" w:date="2011-08-18T10:26:00Z">
              <w:r>
                <w:fldChar w:fldCharType="begin"/>
              </w:r>
              <w:r>
                <w:delInstrText xml:space="preserve"> HYPERLINK  \l "fld_RiskSecurityDesc" </w:delInstrText>
              </w:r>
              <w:r>
                <w:fldChar w:fldCharType="separate"/>
              </w:r>
              <w:r w:rsidRPr="00BD0927">
                <w:rPr>
                  <w:rStyle w:val="Hyperlink"/>
                  <w:rFonts w:ascii="Times New Roman" w:hAnsi="Times New Roman"/>
                  <w:sz w:val="20"/>
                </w:rPr>
                <w:delText>RiskSecurityDesc</w:delText>
              </w:r>
              <w:r>
                <w:fldChar w:fldCharType="end"/>
              </w:r>
            </w:del>
          </w:p>
        </w:tc>
      </w:tr>
      <w:tr w:rsidR="00DE5358" w:rsidRPr="00DE5358" w14:paraId="222A436E" w14:textId="77777777" w:rsidTr="00BD0927">
        <w:trPr>
          <w:del w:id="5178" w:author="Administrator" w:date="2011-08-18T10:26:00Z"/>
        </w:trPr>
        <w:tc>
          <w:tcPr>
            <w:tcW w:w="828" w:type="dxa"/>
            <w:shd w:val="clear" w:color="auto" w:fill="auto"/>
          </w:tcPr>
          <w:p w14:paraId="6A025DC5" w14:textId="77777777" w:rsidR="00DE5358" w:rsidRPr="00DE5358" w:rsidRDefault="00DE5358" w:rsidP="00DE5358">
            <w:pPr>
              <w:rPr>
                <w:del w:id="5179" w:author="Administrator" w:date="2011-08-18T10:26:00Z"/>
              </w:rPr>
            </w:pPr>
            <w:del w:id="5180" w:author="Administrator" w:date="2011-08-18T10:26:00Z">
              <w:r w:rsidRPr="00DE5358">
                <w:delText>1616</w:delText>
              </w:r>
            </w:del>
          </w:p>
        </w:tc>
        <w:tc>
          <w:tcPr>
            <w:tcW w:w="2699" w:type="dxa"/>
            <w:shd w:val="clear" w:color="auto" w:fill="auto"/>
          </w:tcPr>
          <w:p w14:paraId="77D42F5F" w14:textId="77777777" w:rsidR="00DE5358" w:rsidRPr="00DE5358" w:rsidRDefault="00DE5358" w:rsidP="00DE5358">
            <w:pPr>
              <w:rPr>
                <w:del w:id="5181" w:author="Administrator" w:date="2011-08-18T10:26:00Z"/>
              </w:rPr>
            </w:pPr>
            <w:del w:id="5182" w:author="Administrator" w:date="2011-08-18T10:26:00Z">
              <w:r>
                <w:fldChar w:fldCharType="begin"/>
              </w:r>
              <w:r>
                <w:delInstrText xml:space="preserve"> HYPERLINK  \l "fld_RiskSecurityExchange" </w:delInstrText>
              </w:r>
              <w:r>
                <w:fldChar w:fldCharType="separate"/>
              </w:r>
              <w:r w:rsidRPr="00BD0927">
                <w:rPr>
                  <w:rStyle w:val="Hyperlink"/>
                  <w:rFonts w:ascii="Times New Roman" w:hAnsi="Times New Roman"/>
                  <w:sz w:val="20"/>
                </w:rPr>
                <w:delText>RiskSecurityExchange</w:delText>
              </w:r>
              <w:r>
                <w:fldChar w:fldCharType="end"/>
              </w:r>
            </w:del>
          </w:p>
        </w:tc>
      </w:tr>
      <w:tr w:rsidR="00DE5358" w:rsidRPr="00DE5358" w14:paraId="287FCAD0" w14:textId="77777777" w:rsidTr="00BD0927">
        <w:trPr>
          <w:del w:id="5183" w:author="Administrator" w:date="2011-08-18T10:26:00Z"/>
        </w:trPr>
        <w:tc>
          <w:tcPr>
            <w:tcW w:w="828" w:type="dxa"/>
            <w:shd w:val="clear" w:color="auto" w:fill="auto"/>
          </w:tcPr>
          <w:p w14:paraId="4A698670" w14:textId="77777777" w:rsidR="00DE5358" w:rsidRPr="00DE5358" w:rsidRDefault="00DE5358" w:rsidP="00DE5358">
            <w:pPr>
              <w:rPr>
                <w:del w:id="5184" w:author="Administrator" w:date="2011-08-18T10:26:00Z"/>
              </w:rPr>
            </w:pPr>
            <w:del w:id="5185" w:author="Administrator" w:date="2011-08-18T10:26:00Z">
              <w:r w:rsidRPr="00DE5358">
                <w:delText>1545</w:delText>
              </w:r>
            </w:del>
          </w:p>
        </w:tc>
        <w:tc>
          <w:tcPr>
            <w:tcW w:w="2699" w:type="dxa"/>
            <w:shd w:val="clear" w:color="auto" w:fill="auto"/>
          </w:tcPr>
          <w:p w14:paraId="4D57485C" w14:textId="77777777" w:rsidR="00DE5358" w:rsidRPr="00DE5358" w:rsidRDefault="00DE5358" w:rsidP="00DE5358">
            <w:pPr>
              <w:rPr>
                <w:del w:id="5186" w:author="Administrator" w:date="2011-08-18T10:26:00Z"/>
              </w:rPr>
            </w:pPr>
            <w:del w:id="5187" w:author="Administrator" w:date="2011-08-18T10:26:00Z">
              <w:r>
                <w:fldChar w:fldCharType="begin"/>
              </w:r>
              <w:r>
                <w:delInstrText xml:space="preserve"> HYPERLINK  \l "fld_RiskSecurityGroup" </w:delInstrText>
              </w:r>
              <w:r>
                <w:fldChar w:fldCharType="separate"/>
              </w:r>
              <w:r w:rsidRPr="00BD0927">
                <w:rPr>
                  <w:rStyle w:val="Hyperlink"/>
                  <w:rFonts w:ascii="Times New Roman" w:hAnsi="Times New Roman"/>
                  <w:sz w:val="20"/>
                </w:rPr>
                <w:delText>RiskSecurityGroup</w:delText>
              </w:r>
              <w:r>
                <w:fldChar w:fldCharType="end"/>
              </w:r>
            </w:del>
          </w:p>
        </w:tc>
      </w:tr>
      <w:tr w:rsidR="00DE5358" w:rsidRPr="00DE5358" w14:paraId="0FE7AAB2" w14:textId="77777777" w:rsidTr="00BD0927">
        <w:trPr>
          <w:del w:id="5188" w:author="Administrator" w:date="2011-08-18T10:26:00Z"/>
        </w:trPr>
        <w:tc>
          <w:tcPr>
            <w:tcW w:w="828" w:type="dxa"/>
            <w:shd w:val="clear" w:color="auto" w:fill="auto"/>
          </w:tcPr>
          <w:p w14:paraId="49945BCA" w14:textId="77777777" w:rsidR="00DE5358" w:rsidRPr="00DE5358" w:rsidRDefault="00DE5358" w:rsidP="00DE5358">
            <w:pPr>
              <w:rPr>
                <w:del w:id="5189" w:author="Administrator" w:date="2011-08-18T10:26:00Z"/>
              </w:rPr>
            </w:pPr>
            <w:del w:id="5190" w:author="Administrator" w:date="2011-08-18T10:26:00Z">
              <w:r w:rsidRPr="00DE5358">
                <w:delText>1538</w:delText>
              </w:r>
            </w:del>
          </w:p>
        </w:tc>
        <w:tc>
          <w:tcPr>
            <w:tcW w:w="2699" w:type="dxa"/>
            <w:shd w:val="clear" w:color="auto" w:fill="auto"/>
          </w:tcPr>
          <w:p w14:paraId="5B922022" w14:textId="77777777" w:rsidR="00DE5358" w:rsidRPr="00DE5358" w:rsidRDefault="00DE5358" w:rsidP="00DE5358">
            <w:pPr>
              <w:rPr>
                <w:del w:id="5191" w:author="Administrator" w:date="2011-08-18T10:26:00Z"/>
              </w:rPr>
            </w:pPr>
            <w:del w:id="5192" w:author="Administrator" w:date="2011-08-18T10:26:00Z">
              <w:r>
                <w:fldChar w:fldCharType="begin"/>
              </w:r>
              <w:r>
                <w:delInstrText xml:space="preserve"> HYPERLINK  \l "fld_RiskSecurityID" </w:delInstrText>
              </w:r>
              <w:r>
                <w:fldChar w:fldCharType="separate"/>
              </w:r>
              <w:r w:rsidRPr="00BD0927">
                <w:rPr>
                  <w:rStyle w:val="Hyperlink"/>
                  <w:rFonts w:ascii="Times New Roman" w:hAnsi="Times New Roman"/>
                  <w:sz w:val="20"/>
                </w:rPr>
                <w:delText>RiskSecurityID</w:delText>
              </w:r>
              <w:r>
                <w:fldChar w:fldCharType="end"/>
              </w:r>
            </w:del>
          </w:p>
        </w:tc>
      </w:tr>
      <w:tr w:rsidR="00DE5358" w:rsidRPr="00DE5358" w14:paraId="10C6D0DD" w14:textId="77777777" w:rsidTr="00BD0927">
        <w:trPr>
          <w:del w:id="5193" w:author="Administrator" w:date="2011-08-18T10:26:00Z"/>
        </w:trPr>
        <w:tc>
          <w:tcPr>
            <w:tcW w:w="828" w:type="dxa"/>
            <w:shd w:val="clear" w:color="auto" w:fill="auto"/>
          </w:tcPr>
          <w:p w14:paraId="458C292F" w14:textId="77777777" w:rsidR="00DE5358" w:rsidRPr="00DE5358" w:rsidRDefault="00DE5358" w:rsidP="00DE5358">
            <w:pPr>
              <w:rPr>
                <w:del w:id="5194" w:author="Administrator" w:date="2011-08-18T10:26:00Z"/>
              </w:rPr>
            </w:pPr>
            <w:del w:id="5195" w:author="Administrator" w:date="2011-08-18T10:26:00Z">
              <w:r w:rsidRPr="00DE5358">
                <w:delText>1539</w:delText>
              </w:r>
            </w:del>
          </w:p>
        </w:tc>
        <w:tc>
          <w:tcPr>
            <w:tcW w:w="2699" w:type="dxa"/>
            <w:shd w:val="clear" w:color="auto" w:fill="auto"/>
          </w:tcPr>
          <w:p w14:paraId="2D14C498" w14:textId="77777777" w:rsidR="00DE5358" w:rsidRPr="00DE5358" w:rsidRDefault="00DE5358" w:rsidP="00DE5358">
            <w:pPr>
              <w:rPr>
                <w:del w:id="5196" w:author="Administrator" w:date="2011-08-18T10:26:00Z"/>
              </w:rPr>
            </w:pPr>
            <w:del w:id="5197" w:author="Administrator" w:date="2011-08-18T10:26:00Z">
              <w:r>
                <w:fldChar w:fldCharType="begin"/>
              </w:r>
              <w:r>
                <w:delInstrText xml:space="preserve"> HYPERLINK  \l "fld_RiskSecurityIDSource" </w:delInstrText>
              </w:r>
              <w:r>
                <w:fldChar w:fldCharType="separate"/>
              </w:r>
              <w:r w:rsidRPr="00BD0927">
                <w:rPr>
                  <w:rStyle w:val="Hyperlink"/>
                  <w:rFonts w:ascii="Times New Roman" w:hAnsi="Times New Roman"/>
                  <w:sz w:val="20"/>
                </w:rPr>
                <w:delText>RiskSecurityIDSource</w:delText>
              </w:r>
              <w:r>
                <w:fldChar w:fldCharType="end"/>
              </w:r>
            </w:del>
          </w:p>
        </w:tc>
      </w:tr>
      <w:tr w:rsidR="00DE5358" w:rsidRPr="00DE5358" w14:paraId="172E918A" w14:textId="77777777" w:rsidTr="00BD0927">
        <w:trPr>
          <w:del w:id="5198" w:author="Administrator" w:date="2011-08-18T10:26:00Z"/>
        </w:trPr>
        <w:tc>
          <w:tcPr>
            <w:tcW w:w="828" w:type="dxa"/>
            <w:shd w:val="clear" w:color="auto" w:fill="auto"/>
          </w:tcPr>
          <w:p w14:paraId="3647795D" w14:textId="77777777" w:rsidR="00DE5358" w:rsidRPr="00DE5358" w:rsidRDefault="00DE5358" w:rsidP="00DE5358">
            <w:pPr>
              <w:rPr>
                <w:del w:id="5199" w:author="Administrator" w:date="2011-08-18T10:26:00Z"/>
              </w:rPr>
            </w:pPr>
            <w:del w:id="5200" w:author="Administrator" w:date="2011-08-18T10:26:00Z">
              <w:r w:rsidRPr="00DE5358">
                <w:delText>1548</w:delText>
              </w:r>
            </w:del>
          </w:p>
        </w:tc>
        <w:tc>
          <w:tcPr>
            <w:tcW w:w="2699" w:type="dxa"/>
            <w:shd w:val="clear" w:color="auto" w:fill="auto"/>
          </w:tcPr>
          <w:p w14:paraId="6F07BEC6" w14:textId="77777777" w:rsidR="00DE5358" w:rsidRPr="00DE5358" w:rsidRDefault="00DE5358" w:rsidP="00DE5358">
            <w:pPr>
              <w:rPr>
                <w:del w:id="5201" w:author="Administrator" w:date="2011-08-18T10:26:00Z"/>
              </w:rPr>
            </w:pPr>
            <w:del w:id="5202" w:author="Administrator" w:date="2011-08-18T10:26:00Z">
              <w:r>
                <w:fldChar w:fldCharType="begin"/>
              </w:r>
              <w:r>
                <w:delInstrText xml:space="preserve"> HYPERLINK  \l "fld_RiskSecuritySubType" </w:delInstrText>
              </w:r>
              <w:r>
                <w:fldChar w:fldCharType="separate"/>
              </w:r>
              <w:r w:rsidRPr="00BD0927">
                <w:rPr>
                  <w:rStyle w:val="Hyperlink"/>
                  <w:rFonts w:ascii="Times New Roman" w:hAnsi="Times New Roman"/>
                  <w:sz w:val="20"/>
                </w:rPr>
                <w:delText>RiskSecuritySubType</w:delText>
              </w:r>
              <w:r>
                <w:fldChar w:fldCharType="end"/>
              </w:r>
            </w:del>
          </w:p>
        </w:tc>
      </w:tr>
      <w:tr w:rsidR="00DE5358" w:rsidRPr="00DE5358" w14:paraId="149AFE37" w14:textId="77777777" w:rsidTr="00BD0927">
        <w:trPr>
          <w:del w:id="5203" w:author="Administrator" w:date="2011-08-18T10:26:00Z"/>
        </w:trPr>
        <w:tc>
          <w:tcPr>
            <w:tcW w:w="828" w:type="dxa"/>
            <w:shd w:val="clear" w:color="auto" w:fill="auto"/>
          </w:tcPr>
          <w:p w14:paraId="70922C47" w14:textId="77777777" w:rsidR="00DE5358" w:rsidRPr="00DE5358" w:rsidRDefault="00DE5358" w:rsidP="00DE5358">
            <w:pPr>
              <w:rPr>
                <w:del w:id="5204" w:author="Administrator" w:date="2011-08-18T10:26:00Z"/>
              </w:rPr>
            </w:pPr>
            <w:del w:id="5205" w:author="Administrator" w:date="2011-08-18T10:26:00Z">
              <w:r w:rsidRPr="00DE5358">
                <w:delText>1547</w:delText>
              </w:r>
            </w:del>
          </w:p>
        </w:tc>
        <w:tc>
          <w:tcPr>
            <w:tcW w:w="2699" w:type="dxa"/>
            <w:shd w:val="clear" w:color="auto" w:fill="auto"/>
          </w:tcPr>
          <w:p w14:paraId="32B99522" w14:textId="77777777" w:rsidR="00DE5358" w:rsidRPr="00DE5358" w:rsidRDefault="00DE5358" w:rsidP="00DE5358">
            <w:pPr>
              <w:rPr>
                <w:del w:id="5206" w:author="Administrator" w:date="2011-08-18T10:26:00Z"/>
              </w:rPr>
            </w:pPr>
            <w:del w:id="5207" w:author="Administrator" w:date="2011-08-18T10:26:00Z">
              <w:r>
                <w:fldChar w:fldCharType="begin"/>
              </w:r>
              <w:r>
                <w:delInstrText xml:space="preserve"> HYPERLINK  \l "fld_RiskSecurityType" </w:delInstrText>
              </w:r>
              <w:r>
                <w:fldChar w:fldCharType="separate"/>
              </w:r>
              <w:r w:rsidRPr="00BD0927">
                <w:rPr>
                  <w:rStyle w:val="Hyperlink"/>
                  <w:rFonts w:ascii="Times New Roman" w:hAnsi="Times New Roman"/>
                  <w:sz w:val="20"/>
                </w:rPr>
                <w:delText>RiskSecurityType</w:delText>
              </w:r>
              <w:r>
                <w:fldChar w:fldCharType="end"/>
              </w:r>
            </w:del>
          </w:p>
        </w:tc>
      </w:tr>
      <w:tr w:rsidR="00DE5358" w:rsidRPr="00DE5358" w14:paraId="661E2AC8" w14:textId="77777777" w:rsidTr="00BD0927">
        <w:trPr>
          <w:del w:id="5208" w:author="Administrator" w:date="2011-08-18T10:26:00Z"/>
        </w:trPr>
        <w:tc>
          <w:tcPr>
            <w:tcW w:w="828" w:type="dxa"/>
            <w:shd w:val="clear" w:color="auto" w:fill="auto"/>
          </w:tcPr>
          <w:p w14:paraId="191734B0" w14:textId="77777777" w:rsidR="00DE5358" w:rsidRPr="00DE5358" w:rsidRDefault="00DE5358" w:rsidP="00DE5358">
            <w:pPr>
              <w:rPr>
                <w:del w:id="5209" w:author="Administrator" w:date="2011-08-18T10:26:00Z"/>
              </w:rPr>
            </w:pPr>
            <w:del w:id="5210" w:author="Administrator" w:date="2011-08-18T10:26:00Z">
              <w:r w:rsidRPr="00DE5358">
                <w:delText>1552</w:delText>
              </w:r>
            </w:del>
          </w:p>
        </w:tc>
        <w:tc>
          <w:tcPr>
            <w:tcW w:w="2699" w:type="dxa"/>
            <w:shd w:val="clear" w:color="auto" w:fill="auto"/>
          </w:tcPr>
          <w:p w14:paraId="2A4CF9F6" w14:textId="77777777" w:rsidR="00DE5358" w:rsidRPr="00DE5358" w:rsidRDefault="00DE5358" w:rsidP="00DE5358">
            <w:pPr>
              <w:rPr>
                <w:del w:id="5211" w:author="Administrator" w:date="2011-08-18T10:26:00Z"/>
              </w:rPr>
            </w:pPr>
            <w:del w:id="5212" w:author="Administrator" w:date="2011-08-18T10:26:00Z">
              <w:r>
                <w:fldChar w:fldCharType="begin"/>
              </w:r>
              <w:r>
                <w:delInstrText xml:space="preserve"> HYPERLINK  \l "fld_RiskSeniority" </w:delInstrText>
              </w:r>
              <w:r>
                <w:fldChar w:fldCharType="separate"/>
              </w:r>
              <w:r w:rsidRPr="00BD0927">
                <w:rPr>
                  <w:rStyle w:val="Hyperlink"/>
                  <w:rFonts w:ascii="Times New Roman" w:hAnsi="Times New Roman"/>
                  <w:sz w:val="20"/>
                </w:rPr>
                <w:delText>RiskSeniority</w:delText>
              </w:r>
              <w:r>
                <w:fldChar w:fldCharType="end"/>
              </w:r>
            </w:del>
          </w:p>
        </w:tc>
      </w:tr>
      <w:tr w:rsidR="00DE5358" w:rsidRPr="00DE5358" w14:paraId="14528CC9" w14:textId="77777777" w:rsidTr="00BD0927">
        <w:trPr>
          <w:del w:id="5213" w:author="Administrator" w:date="2011-08-18T10:26:00Z"/>
        </w:trPr>
        <w:tc>
          <w:tcPr>
            <w:tcW w:w="828" w:type="dxa"/>
            <w:shd w:val="clear" w:color="auto" w:fill="auto"/>
          </w:tcPr>
          <w:p w14:paraId="2E5C2162" w14:textId="77777777" w:rsidR="00DE5358" w:rsidRPr="00DE5358" w:rsidRDefault="00DE5358" w:rsidP="00DE5358">
            <w:pPr>
              <w:rPr>
                <w:del w:id="5214" w:author="Administrator" w:date="2011-08-18T10:26:00Z"/>
              </w:rPr>
            </w:pPr>
            <w:del w:id="5215" w:author="Administrator" w:date="2011-08-18T10:26:00Z">
              <w:r w:rsidRPr="00DE5358">
                <w:delText>1536</w:delText>
              </w:r>
            </w:del>
          </w:p>
        </w:tc>
        <w:tc>
          <w:tcPr>
            <w:tcW w:w="2699" w:type="dxa"/>
            <w:shd w:val="clear" w:color="auto" w:fill="auto"/>
          </w:tcPr>
          <w:p w14:paraId="1F798791" w14:textId="77777777" w:rsidR="00DE5358" w:rsidRPr="00DE5358" w:rsidRDefault="00DE5358" w:rsidP="00DE5358">
            <w:pPr>
              <w:rPr>
                <w:del w:id="5216" w:author="Administrator" w:date="2011-08-18T10:26:00Z"/>
              </w:rPr>
            </w:pPr>
            <w:del w:id="5217" w:author="Administrator" w:date="2011-08-18T10:26:00Z">
              <w:r>
                <w:fldChar w:fldCharType="begin"/>
              </w:r>
              <w:r>
                <w:delInstrText xml:space="preserve"> HYPERLINK  \l "fld_RiskSymbol" </w:delInstrText>
              </w:r>
              <w:r>
                <w:fldChar w:fldCharType="separate"/>
              </w:r>
              <w:r w:rsidRPr="00BD0927">
                <w:rPr>
                  <w:rStyle w:val="Hyperlink"/>
                  <w:rFonts w:ascii="Times New Roman" w:hAnsi="Times New Roman"/>
                  <w:sz w:val="20"/>
                </w:rPr>
                <w:delText>RiskSymbol</w:delText>
              </w:r>
              <w:r>
                <w:fldChar w:fldCharType="end"/>
              </w:r>
            </w:del>
          </w:p>
        </w:tc>
      </w:tr>
      <w:tr w:rsidR="00DE5358" w:rsidRPr="00DE5358" w14:paraId="39AF267D" w14:textId="77777777" w:rsidTr="00BD0927">
        <w:trPr>
          <w:del w:id="5218" w:author="Administrator" w:date="2011-08-18T10:26:00Z"/>
        </w:trPr>
        <w:tc>
          <w:tcPr>
            <w:tcW w:w="828" w:type="dxa"/>
            <w:shd w:val="clear" w:color="auto" w:fill="auto"/>
          </w:tcPr>
          <w:p w14:paraId="3DEFBCF5" w14:textId="77777777" w:rsidR="00DE5358" w:rsidRPr="00DE5358" w:rsidRDefault="00DE5358" w:rsidP="00DE5358">
            <w:pPr>
              <w:rPr>
                <w:del w:id="5219" w:author="Administrator" w:date="2011-08-18T10:26:00Z"/>
              </w:rPr>
            </w:pPr>
            <w:del w:id="5220" w:author="Administrator" w:date="2011-08-18T10:26:00Z">
              <w:r w:rsidRPr="00DE5358">
                <w:delText>1537</w:delText>
              </w:r>
            </w:del>
          </w:p>
        </w:tc>
        <w:tc>
          <w:tcPr>
            <w:tcW w:w="2699" w:type="dxa"/>
            <w:shd w:val="clear" w:color="auto" w:fill="auto"/>
          </w:tcPr>
          <w:p w14:paraId="3130D6DA" w14:textId="77777777" w:rsidR="00DE5358" w:rsidRPr="00DE5358" w:rsidRDefault="00DE5358" w:rsidP="00DE5358">
            <w:pPr>
              <w:rPr>
                <w:del w:id="5221" w:author="Administrator" w:date="2011-08-18T10:26:00Z"/>
              </w:rPr>
            </w:pPr>
            <w:del w:id="5222" w:author="Administrator" w:date="2011-08-18T10:26:00Z">
              <w:r>
                <w:fldChar w:fldCharType="begin"/>
              </w:r>
              <w:r>
                <w:delInstrText xml:space="preserve"> HYPERLINK  \l "fld_RiskSymbolSfx" </w:delInstrText>
              </w:r>
              <w:r>
                <w:fldChar w:fldCharType="separate"/>
              </w:r>
              <w:r w:rsidRPr="00BD0927">
                <w:rPr>
                  <w:rStyle w:val="Hyperlink"/>
                  <w:rFonts w:ascii="Times New Roman" w:hAnsi="Times New Roman"/>
                  <w:sz w:val="20"/>
                </w:rPr>
                <w:delText>RiskSymbolSfx</w:delText>
              </w:r>
              <w:r>
                <w:fldChar w:fldCharType="end"/>
              </w:r>
            </w:del>
          </w:p>
        </w:tc>
      </w:tr>
      <w:tr w:rsidR="00DE5358" w:rsidRPr="00DE5358" w14:paraId="26D03586" w14:textId="77777777" w:rsidTr="00BD0927">
        <w:trPr>
          <w:del w:id="5223" w:author="Administrator" w:date="2011-08-18T10:26:00Z"/>
        </w:trPr>
        <w:tc>
          <w:tcPr>
            <w:tcW w:w="828" w:type="dxa"/>
            <w:shd w:val="clear" w:color="auto" w:fill="auto"/>
          </w:tcPr>
          <w:p w14:paraId="0F645338" w14:textId="77777777" w:rsidR="00DE5358" w:rsidRPr="00DE5358" w:rsidRDefault="00DE5358" w:rsidP="00DE5358">
            <w:pPr>
              <w:rPr>
                <w:del w:id="5224" w:author="Administrator" w:date="2011-08-18T10:26:00Z"/>
              </w:rPr>
            </w:pPr>
            <w:del w:id="5225" w:author="Administrator" w:date="2011-08-18T10:26:00Z">
              <w:r w:rsidRPr="00DE5358">
                <w:delText>1561</w:delText>
              </w:r>
            </w:del>
          </w:p>
        </w:tc>
        <w:tc>
          <w:tcPr>
            <w:tcW w:w="2699" w:type="dxa"/>
            <w:shd w:val="clear" w:color="auto" w:fill="auto"/>
          </w:tcPr>
          <w:p w14:paraId="16D93B9A" w14:textId="77777777" w:rsidR="00DE5358" w:rsidRPr="00DE5358" w:rsidRDefault="00DE5358" w:rsidP="00DE5358">
            <w:pPr>
              <w:rPr>
                <w:del w:id="5226" w:author="Administrator" w:date="2011-08-18T10:26:00Z"/>
              </w:rPr>
            </w:pPr>
            <w:del w:id="5227" w:author="Administrator" w:date="2011-08-18T10:26:00Z">
              <w:r>
                <w:fldChar w:fldCharType="begin"/>
              </w:r>
              <w:r>
                <w:delInstrText xml:space="preserve"> HYPERLINK  \l "fld_RiskWarningLevelName" </w:delInstrText>
              </w:r>
              <w:r>
                <w:fldChar w:fldCharType="separate"/>
              </w:r>
              <w:r w:rsidRPr="00BD0927">
                <w:rPr>
                  <w:rStyle w:val="Hyperlink"/>
                  <w:rFonts w:ascii="Times New Roman" w:hAnsi="Times New Roman"/>
                  <w:sz w:val="20"/>
                </w:rPr>
                <w:delText>RiskWarningLevelName</w:delText>
              </w:r>
              <w:r>
                <w:fldChar w:fldCharType="end"/>
              </w:r>
            </w:del>
          </w:p>
        </w:tc>
      </w:tr>
      <w:tr w:rsidR="00DE5358" w:rsidRPr="00DE5358" w14:paraId="0632E948" w14:textId="77777777" w:rsidTr="00BD0927">
        <w:trPr>
          <w:del w:id="5228" w:author="Administrator" w:date="2011-08-18T10:26:00Z"/>
        </w:trPr>
        <w:tc>
          <w:tcPr>
            <w:tcW w:w="828" w:type="dxa"/>
            <w:shd w:val="clear" w:color="auto" w:fill="auto"/>
          </w:tcPr>
          <w:p w14:paraId="1CA22076" w14:textId="77777777" w:rsidR="00DE5358" w:rsidRPr="00DE5358" w:rsidRDefault="00DE5358" w:rsidP="00DE5358">
            <w:pPr>
              <w:rPr>
                <w:del w:id="5229" w:author="Administrator" w:date="2011-08-18T10:26:00Z"/>
              </w:rPr>
            </w:pPr>
            <w:del w:id="5230" w:author="Administrator" w:date="2011-08-18T10:26:00Z">
              <w:r w:rsidRPr="00DE5358">
                <w:delText>1560</w:delText>
              </w:r>
            </w:del>
          </w:p>
        </w:tc>
        <w:tc>
          <w:tcPr>
            <w:tcW w:w="2699" w:type="dxa"/>
            <w:shd w:val="clear" w:color="auto" w:fill="auto"/>
          </w:tcPr>
          <w:p w14:paraId="12C40CFC" w14:textId="77777777" w:rsidR="00DE5358" w:rsidRPr="00DE5358" w:rsidRDefault="00DE5358" w:rsidP="00DE5358">
            <w:pPr>
              <w:rPr>
                <w:del w:id="5231" w:author="Administrator" w:date="2011-08-18T10:26:00Z"/>
              </w:rPr>
            </w:pPr>
            <w:del w:id="5232" w:author="Administrator" w:date="2011-08-18T10:26:00Z">
              <w:r>
                <w:fldChar w:fldCharType="begin"/>
              </w:r>
              <w:r>
                <w:delInstrText xml:space="preserve"> HYPERLINK  \l "fld_RiskWarningLevelPercent" </w:delInstrText>
              </w:r>
              <w:r>
                <w:fldChar w:fldCharType="separate"/>
              </w:r>
              <w:r w:rsidRPr="00BD0927">
                <w:rPr>
                  <w:rStyle w:val="Hyperlink"/>
                  <w:rFonts w:ascii="Times New Roman" w:hAnsi="Times New Roman"/>
                  <w:sz w:val="20"/>
                </w:rPr>
                <w:delText>RiskWarningLevelPercent</w:delText>
              </w:r>
              <w:r>
                <w:fldChar w:fldCharType="end"/>
              </w:r>
            </w:del>
          </w:p>
        </w:tc>
      </w:tr>
      <w:tr w:rsidR="00512FC7" w:rsidRPr="00512FC7" w14:paraId="08B9C77A" w14:textId="77777777" w:rsidTr="00533FE7">
        <w:tc>
          <w:tcPr>
            <w:tcW w:w="828" w:type="dxa"/>
            <w:shd w:val="clear" w:color="auto" w:fill="auto"/>
          </w:tcPr>
          <w:p w14:paraId="4B1FD618" w14:textId="77777777" w:rsidR="00512FC7" w:rsidRPr="00512FC7" w:rsidRDefault="00512FC7" w:rsidP="00533FE7">
            <w:r w:rsidRPr="00512FC7">
              <w:t>991</w:t>
            </w:r>
          </w:p>
        </w:tc>
        <w:tc>
          <w:tcPr>
            <w:tcW w:w="2699" w:type="dxa"/>
            <w:shd w:val="clear" w:color="auto" w:fill="auto"/>
          </w:tcPr>
          <w:p w14:paraId="1F653548" w14:textId="77777777" w:rsidR="00512FC7" w:rsidRPr="00512FC7" w:rsidRDefault="00C411EF" w:rsidP="00533FE7">
            <w:hyperlink w:anchor="fld_RndPx" w:history="1">
              <w:r w:rsidR="00512FC7" w:rsidRPr="00533FE7">
                <w:rPr>
                  <w:rStyle w:val="Hyperlink"/>
                  <w:rFonts w:ascii="Times New Roman" w:hAnsi="Times New Roman"/>
                  <w:sz w:val="20"/>
                </w:rPr>
                <w:t>RndPx</w:t>
              </w:r>
            </w:hyperlink>
          </w:p>
        </w:tc>
      </w:tr>
      <w:tr w:rsidR="00512FC7" w:rsidRPr="00512FC7" w14:paraId="5B6F7CB0" w14:textId="77777777" w:rsidTr="00533FE7">
        <w:tc>
          <w:tcPr>
            <w:tcW w:w="828" w:type="dxa"/>
            <w:shd w:val="clear" w:color="auto" w:fill="auto"/>
          </w:tcPr>
          <w:p w14:paraId="5A264F43" w14:textId="77777777" w:rsidR="00512FC7" w:rsidRPr="00512FC7" w:rsidRDefault="00512FC7" w:rsidP="00533FE7">
            <w:r w:rsidRPr="00512FC7">
              <w:t>1117</w:t>
            </w:r>
          </w:p>
        </w:tc>
        <w:tc>
          <w:tcPr>
            <w:tcW w:w="2699" w:type="dxa"/>
            <w:shd w:val="clear" w:color="auto" w:fill="auto"/>
          </w:tcPr>
          <w:p w14:paraId="0ABBA32C" w14:textId="77777777" w:rsidR="00512FC7" w:rsidRPr="00512FC7" w:rsidRDefault="00C411EF" w:rsidP="00533FE7">
            <w:hyperlink w:anchor="fld_RootPartyID" w:history="1">
              <w:r w:rsidR="00512FC7" w:rsidRPr="00533FE7">
                <w:rPr>
                  <w:rStyle w:val="Hyperlink"/>
                  <w:rFonts w:ascii="Times New Roman" w:hAnsi="Times New Roman"/>
                  <w:sz w:val="20"/>
                </w:rPr>
                <w:t>RootPartyID</w:t>
              </w:r>
            </w:hyperlink>
          </w:p>
        </w:tc>
      </w:tr>
      <w:tr w:rsidR="00512FC7" w:rsidRPr="00512FC7" w14:paraId="4E94D84B" w14:textId="77777777" w:rsidTr="00533FE7">
        <w:tc>
          <w:tcPr>
            <w:tcW w:w="828" w:type="dxa"/>
            <w:shd w:val="clear" w:color="auto" w:fill="auto"/>
          </w:tcPr>
          <w:p w14:paraId="5F0F647F" w14:textId="77777777" w:rsidR="00512FC7" w:rsidRPr="00512FC7" w:rsidRDefault="00512FC7" w:rsidP="00533FE7">
            <w:r w:rsidRPr="00512FC7">
              <w:t>1118</w:t>
            </w:r>
          </w:p>
        </w:tc>
        <w:tc>
          <w:tcPr>
            <w:tcW w:w="2699" w:type="dxa"/>
            <w:shd w:val="clear" w:color="auto" w:fill="auto"/>
          </w:tcPr>
          <w:p w14:paraId="6C8F3FF0" w14:textId="77777777" w:rsidR="00512FC7" w:rsidRPr="00512FC7" w:rsidRDefault="00C411EF" w:rsidP="00533FE7">
            <w:hyperlink w:anchor="fld_RootPartyIDSource" w:history="1">
              <w:r w:rsidR="00512FC7" w:rsidRPr="00533FE7">
                <w:rPr>
                  <w:rStyle w:val="Hyperlink"/>
                  <w:rFonts w:ascii="Times New Roman" w:hAnsi="Times New Roman"/>
                  <w:sz w:val="20"/>
                </w:rPr>
                <w:t>RootPartyIDSource</w:t>
              </w:r>
            </w:hyperlink>
          </w:p>
        </w:tc>
      </w:tr>
      <w:tr w:rsidR="00512FC7" w:rsidRPr="00512FC7" w14:paraId="6C0D43C4" w14:textId="77777777" w:rsidTr="00533FE7">
        <w:tc>
          <w:tcPr>
            <w:tcW w:w="828" w:type="dxa"/>
            <w:shd w:val="clear" w:color="auto" w:fill="auto"/>
          </w:tcPr>
          <w:p w14:paraId="3F3A83B2" w14:textId="77777777" w:rsidR="00512FC7" w:rsidRPr="00512FC7" w:rsidRDefault="00512FC7" w:rsidP="00533FE7">
            <w:r w:rsidRPr="00512FC7">
              <w:t>1119</w:t>
            </w:r>
          </w:p>
        </w:tc>
        <w:tc>
          <w:tcPr>
            <w:tcW w:w="2699" w:type="dxa"/>
            <w:shd w:val="clear" w:color="auto" w:fill="auto"/>
          </w:tcPr>
          <w:p w14:paraId="42DB2452" w14:textId="77777777" w:rsidR="00512FC7" w:rsidRPr="00512FC7" w:rsidRDefault="00C411EF" w:rsidP="00533FE7">
            <w:hyperlink w:anchor="fld_RootPartyRole" w:history="1">
              <w:r w:rsidR="00512FC7" w:rsidRPr="00533FE7">
                <w:rPr>
                  <w:rStyle w:val="Hyperlink"/>
                  <w:rFonts w:ascii="Times New Roman" w:hAnsi="Times New Roman"/>
                  <w:sz w:val="20"/>
                </w:rPr>
                <w:t>RootPartyRole</w:t>
              </w:r>
            </w:hyperlink>
          </w:p>
        </w:tc>
      </w:tr>
      <w:tr w:rsidR="00512FC7" w:rsidRPr="00512FC7" w14:paraId="41E2DA98" w14:textId="77777777" w:rsidTr="00533FE7">
        <w:tc>
          <w:tcPr>
            <w:tcW w:w="828" w:type="dxa"/>
            <w:shd w:val="clear" w:color="auto" w:fill="auto"/>
          </w:tcPr>
          <w:p w14:paraId="53ED9835" w14:textId="77777777" w:rsidR="00512FC7" w:rsidRPr="00512FC7" w:rsidRDefault="00512FC7" w:rsidP="00533FE7">
            <w:r w:rsidRPr="00512FC7">
              <w:t>1121</w:t>
            </w:r>
          </w:p>
        </w:tc>
        <w:tc>
          <w:tcPr>
            <w:tcW w:w="2699" w:type="dxa"/>
            <w:shd w:val="clear" w:color="auto" w:fill="auto"/>
          </w:tcPr>
          <w:p w14:paraId="5CF51992" w14:textId="77777777" w:rsidR="00512FC7" w:rsidRPr="00512FC7" w:rsidRDefault="00C411EF" w:rsidP="00533FE7">
            <w:hyperlink w:anchor="fld_RootPartySubID" w:history="1">
              <w:r w:rsidR="00512FC7" w:rsidRPr="00533FE7">
                <w:rPr>
                  <w:rStyle w:val="Hyperlink"/>
                  <w:rFonts w:ascii="Times New Roman" w:hAnsi="Times New Roman"/>
                  <w:sz w:val="20"/>
                </w:rPr>
                <w:t>RootPartySubID</w:t>
              </w:r>
            </w:hyperlink>
          </w:p>
        </w:tc>
      </w:tr>
      <w:tr w:rsidR="00512FC7" w:rsidRPr="00512FC7" w14:paraId="0C16DFFE" w14:textId="77777777" w:rsidTr="00533FE7">
        <w:tc>
          <w:tcPr>
            <w:tcW w:w="828" w:type="dxa"/>
            <w:shd w:val="clear" w:color="auto" w:fill="auto"/>
          </w:tcPr>
          <w:p w14:paraId="36E8C9EB" w14:textId="77777777" w:rsidR="00512FC7" w:rsidRPr="00512FC7" w:rsidRDefault="00512FC7" w:rsidP="00533FE7">
            <w:r w:rsidRPr="00512FC7">
              <w:t>1122</w:t>
            </w:r>
          </w:p>
        </w:tc>
        <w:tc>
          <w:tcPr>
            <w:tcW w:w="2699" w:type="dxa"/>
            <w:shd w:val="clear" w:color="auto" w:fill="auto"/>
          </w:tcPr>
          <w:p w14:paraId="1B9707E7" w14:textId="77777777" w:rsidR="00512FC7" w:rsidRPr="00512FC7" w:rsidRDefault="00C411EF" w:rsidP="00533FE7">
            <w:hyperlink w:anchor="fld_RootPartySubIDType" w:history="1">
              <w:r w:rsidR="00512FC7" w:rsidRPr="00533FE7">
                <w:rPr>
                  <w:rStyle w:val="Hyperlink"/>
                  <w:rFonts w:ascii="Times New Roman" w:hAnsi="Times New Roman"/>
                  <w:sz w:val="20"/>
                </w:rPr>
                <w:t>RootPartySubIDType</w:t>
              </w:r>
            </w:hyperlink>
          </w:p>
        </w:tc>
      </w:tr>
      <w:tr w:rsidR="00512FC7" w:rsidRPr="00512FC7" w14:paraId="705C7B4E" w14:textId="77777777" w:rsidTr="00533FE7">
        <w:tc>
          <w:tcPr>
            <w:tcW w:w="828" w:type="dxa"/>
            <w:shd w:val="clear" w:color="auto" w:fill="auto"/>
          </w:tcPr>
          <w:p w14:paraId="649BDA27" w14:textId="77777777" w:rsidR="00512FC7" w:rsidRPr="00512FC7" w:rsidRDefault="00512FC7" w:rsidP="00533FE7">
            <w:r w:rsidRPr="00512FC7">
              <w:t>468</w:t>
            </w:r>
          </w:p>
        </w:tc>
        <w:tc>
          <w:tcPr>
            <w:tcW w:w="2699" w:type="dxa"/>
            <w:shd w:val="clear" w:color="auto" w:fill="auto"/>
          </w:tcPr>
          <w:p w14:paraId="4A0D03ED" w14:textId="77777777" w:rsidR="00512FC7" w:rsidRPr="00512FC7" w:rsidRDefault="00C411EF" w:rsidP="00533FE7">
            <w:hyperlink w:anchor="fld_RoundingDirection" w:history="1">
              <w:r w:rsidR="00512FC7" w:rsidRPr="00533FE7">
                <w:rPr>
                  <w:rStyle w:val="Hyperlink"/>
                  <w:rFonts w:ascii="Times New Roman" w:hAnsi="Times New Roman"/>
                  <w:sz w:val="20"/>
                </w:rPr>
                <w:t>RoundingDirection</w:t>
              </w:r>
            </w:hyperlink>
          </w:p>
        </w:tc>
      </w:tr>
      <w:tr w:rsidR="00512FC7" w:rsidRPr="00512FC7" w14:paraId="7D808564" w14:textId="77777777" w:rsidTr="00533FE7">
        <w:tc>
          <w:tcPr>
            <w:tcW w:w="828" w:type="dxa"/>
            <w:shd w:val="clear" w:color="auto" w:fill="auto"/>
          </w:tcPr>
          <w:p w14:paraId="26F341DE" w14:textId="77777777" w:rsidR="00512FC7" w:rsidRPr="00512FC7" w:rsidRDefault="00512FC7" w:rsidP="00533FE7">
            <w:r w:rsidRPr="00512FC7">
              <w:t>469</w:t>
            </w:r>
          </w:p>
        </w:tc>
        <w:tc>
          <w:tcPr>
            <w:tcW w:w="2699" w:type="dxa"/>
            <w:shd w:val="clear" w:color="auto" w:fill="auto"/>
          </w:tcPr>
          <w:p w14:paraId="5D32B617" w14:textId="77777777" w:rsidR="00512FC7" w:rsidRPr="00512FC7" w:rsidRDefault="00C411EF" w:rsidP="00533FE7">
            <w:hyperlink w:anchor="fld_RoundingModulus" w:history="1">
              <w:r w:rsidR="00512FC7" w:rsidRPr="00533FE7">
                <w:rPr>
                  <w:rStyle w:val="Hyperlink"/>
                  <w:rFonts w:ascii="Times New Roman" w:hAnsi="Times New Roman"/>
                  <w:sz w:val="20"/>
                </w:rPr>
                <w:t>RoundingModulus</w:t>
              </w:r>
            </w:hyperlink>
          </w:p>
        </w:tc>
      </w:tr>
      <w:tr w:rsidR="00512FC7" w:rsidRPr="00512FC7" w14:paraId="2914F80E" w14:textId="77777777" w:rsidTr="00533FE7">
        <w:tc>
          <w:tcPr>
            <w:tcW w:w="828" w:type="dxa"/>
            <w:shd w:val="clear" w:color="auto" w:fill="auto"/>
          </w:tcPr>
          <w:p w14:paraId="468A42E4" w14:textId="77777777" w:rsidR="00512FC7" w:rsidRPr="00512FC7" w:rsidRDefault="00512FC7" w:rsidP="00533FE7">
            <w:r w:rsidRPr="00512FC7">
              <w:t>561</w:t>
            </w:r>
          </w:p>
        </w:tc>
        <w:tc>
          <w:tcPr>
            <w:tcW w:w="2699" w:type="dxa"/>
            <w:shd w:val="clear" w:color="auto" w:fill="auto"/>
          </w:tcPr>
          <w:p w14:paraId="4134FE84" w14:textId="77777777" w:rsidR="00512FC7" w:rsidRPr="00512FC7" w:rsidRDefault="00C411EF" w:rsidP="00533FE7">
            <w:hyperlink w:anchor="fld_RoundLot" w:history="1">
              <w:r w:rsidR="00512FC7" w:rsidRPr="00533FE7">
                <w:rPr>
                  <w:rStyle w:val="Hyperlink"/>
                  <w:rFonts w:ascii="Times New Roman" w:hAnsi="Times New Roman"/>
                  <w:sz w:val="20"/>
                </w:rPr>
                <w:t>RoundLot</w:t>
              </w:r>
            </w:hyperlink>
          </w:p>
        </w:tc>
      </w:tr>
      <w:tr w:rsidR="00512FC7" w:rsidRPr="00512FC7" w14:paraId="54AD5690" w14:textId="77777777" w:rsidTr="00533FE7">
        <w:tc>
          <w:tcPr>
            <w:tcW w:w="828" w:type="dxa"/>
            <w:shd w:val="clear" w:color="auto" w:fill="auto"/>
          </w:tcPr>
          <w:p w14:paraId="247CEC5B" w14:textId="77777777" w:rsidR="00512FC7" w:rsidRPr="00512FC7" w:rsidRDefault="00512FC7" w:rsidP="00533FE7">
            <w:r w:rsidRPr="00512FC7">
              <w:t>217</w:t>
            </w:r>
          </w:p>
        </w:tc>
        <w:tc>
          <w:tcPr>
            <w:tcW w:w="2699" w:type="dxa"/>
            <w:shd w:val="clear" w:color="auto" w:fill="auto"/>
          </w:tcPr>
          <w:p w14:paraId="67842C88" w14:textId="77777777" w:rsidR="00512FC7" w:rsidRPr="00512FC7" w:rsidRDefault="00C411EF" w:rsidP="00533FE7">
            <w:hyperlink w:anchor="fld_RoutingID" w:history="1">
              <w:r w:rsidR="00512FC7" w:rsidRPr="00533FE7">
                <w:rPr>
                  <w:rStyle w:val="Hyperlink"/>
                  <w:rFonts w:ascii="Times New Roman" w:hAnsi="Times New Roman"/>
                  <w:sz w:val="20"/>
                </w:rPr>
                <w:t>RoutingID</w:t>
              </w:r>
            </w:hyperlink>
          </w:p>
        </w:tc>
      </w:tr>
      <w:tr w:rsidR="00512FC7" w:rsidRPr="00512FC7" w14:paraId="30407C97" w14:textId="77777777" w:rsidTr="00533FE7">
        <w:tc>
          <w:tcPr>
            <w:tcW w:w="828" w:type="dxa"/>
            <w:shd w:val="clear" w:color="auto" w:fill="auto"/>
          </w:tcPr>
          <w:p w14:paraId="18DEC781" w14:textId="77777777" w:rsidR="00512FC7" w:rsidRPr="00512FC7" w:rsidRDefault="00512FC7" w:rsidP="00533FE7">
            <w:r w:rsidRPr="00512FC7">
              <w:t>216</w:t>
            </w:r>
          </w:p>
        </w:tc>
        <w:tc>
          <w:tcPr>
            <w:tcW w:w="2699" w:type="dxa"/>
            <w:shd w:val="clear" w:color="auto" w:fill="auto"/>
          </w:tcPr>
          <w:p w14:paraId="359856A3" w14:textId="77777777" w:rsidR="00512FC7" w:rsidRPr="00512FC7" w:rsidRDefault="00C411EF" w:rsidP="00533FE7">
            <w:hyperlink w:anchor="fld_RoutingType" w:history="1">
              <w:r w:rsidR="00512FC7" w:rsidRPr="00533FE7">
                <w:rPr>
                  <w:rStyle w:val="Hyperlink"/>
                  <w:rFonts w:ascii="Times New Roman" w:hAnsi="Times New Roman"/>
                  <w:sz w:val="20"/>
                </w:rPr>
                <w:t>RoutingType</w:t>
              </w:r>
            </w:hyperlink>
          </w:p>
        </w:tc>
      </w:tr>
      <w:tr w:rsidR="00512FC7" w:rsidRPr="00512FC7" w14:paraId="0D3D5DF7" w14:textId="77777777" w:rsidTr="00533FE7">
        <w:tc>
          <w:tcPr>
            <w:tcW w:w="828" w:type="dxa"/>
            <w:shd w:val="clear" w:color="auto" w:fill="auto"/>
          </w:tcPr>
          <w:p w14:paraId="34F86A5F" w14:textId="77777777" w:rsidR="00512FC7" w:rsidRPr="00512FC7" w:rsidRDefault="00512FC7" w:rsidP="00533FE7">
            <w:r w:rsidRPr="00512FC7">
              <w:t>83</w:t>
            </w:r>
          </w:p>
        </w:tc>
        <w:tc>
          <w:tcPr>
            <w:tcW w:w="2699" w:type="dxa"/>
            <w:shd w:val="clear" w:color="auto" w:fill="auto"/>
          </w:tcPr>
          <w:p w14:paraId="39159D39" w14:textId="77777777" w:rsidR="00512FC7" w:rsidRPr="00512FC7" w:rsidRDefault="00C411EF" w:rsidP="00533FE7">
            <w:hyperlink w:anchor="fld_RptSeq" w:history="1">
              <w:r w:rsidR="00512FC7" w:rsidRPr="00533FE7">
                <w:rPr>
                  <w:rStyle w:val="Hyperlink"/>
                  <w:rFonts w:ascii="Times New Roman" w:hAnsi="Times New Roman"/>
                  <w:sz w:val="20"/>
                </w:rPr>
                <w:t>RptSeq</w:t>
              </w:r>
            </w:hyperlink>
          </w:p>
        </w:tc>
      </w:tr>
      <w:tr w:rsidR="00512FC7" w:rsidRPr="00512FC7" w14:paraId="42589529" w14:textId="77777777" w:rsidTr="00533FE7">
        <w:tc>
          <w:tcPr>
            <w:tcW w:w="828" w:type="dxa"/>
            <w:shd w:val="clear" w:color="auto" w:fill="auto"/>
          </w:tcPr>
          <w:p w14:paraId="064A806F" w14:textId="77777777" w:rsidR="00512FC7" w:rsidRPr="00512FC7" w:rsidRDefault="00512FC7" w:rsidP="00533FE7">
            <w:r w:rsidRPr="00512FC7">
              <w:t>1135</w:t>
            </w:r>
          </w:p>
        </w:tc>
        <w:tc>
          <w:tcPr>
            <w:tcW w:w="2699" w:type="dxa"/>
            <w:shd w:val="clear" w:color="auto" w:fill="auto"/>
          </w:tcPr>
          <w:p w14:paraId="732DE289" w14:textId="77777777" w:rsidR="00512FC7" w:rsidRPr="00512FC7" w:rsidRDefault="00C411EF" w:rsidP="00533FE7">
            <w:hyperlink w:anchor="fld_RptSys" w:history="1">
              <w:r w:rsidR="00512FC7" w:rsidRPr="00533FE7">
                <w:rPr>
                  <w:rStyle w:val="Hyperlink"/>
                  <w:rFonts w:ascii="Times New Roman" w:hAnsi="Times New Roman"/>
                  <w:sz w:val="20"/>
                </w:rPr>
                <w:t>RptSys</w:t>
              </w:r>
            </w:hyperlink>
          </w:p>
        </w:tc>
      </w:tr>
      <w:tr w:rsidR="00DE5358" w:rsidRPr="00DE5358" w14:paraId="338316F1" w14:textId="77777777" w:rsidTr="00BD0927">
        <w:trPr>
          <w:del w:id="5233" w:author="Administrator" w:date="2011-08-18T10:26:00Z"/>
        </w:trPr>
        <w:tc>
          <w:tcPr>
            <w:tcW w:w="828" w:type="dxa"/>
            <w:shd w:val="clear" w:color="auto" w:fill="auto"/>
          </w:tcPr>
          <w:p w14:paraId="6A2C1871" w14:textId="77777777" w:rsidR="00DE5358" w:rsidRPr="00DE5358" w:rsidRDefault="00DE5358" w:rsidP="00DE5358">
            <w:pPr>
              <w:rPr>
                <w:del w:id="5234" w:author="Administrator" w:date="2011-08-18T10:26:00Z"/>
              </w:rPr>
            </w:pPr>
            <w:del w:id="5235" w:author="Administrator" w:date="2011-08-18T10:26:00Z">
              <w:r w:rsidRPr="00DE5358">
                <w:delText>47</w:delText>
              </w:r>
            </w:del>
          </w:p>
        </w:tc>
        <w:tc>
          <w:tcPr>
            <w:tcW w:w="2699" w:type="dxa"/>
            <w:shd w:val="clear" w:color="auto" w:fill="auto"/>
          </w:tcPr>
          <w:p w14:paraId="38B2841D" w14:textId="77777777" w:rsidR="00DE5358" w:rsidRPr="00DE5358" w:rsidRDefault="00DE5358" w:rsidP="00DE5358">
            <w:pPr>
              <w:rPr>
                <w:del w:id="5236" w:author="Administrator" w:date="2011-08-18T10:26:00Z"/>
              </w:rPr>
            </w:pPr>
            <w:del w:id="5237" w:author="Administrator" w:date="2011-08-18T10:26:00Z">
              <w:r>
                <w:fldChar w:fldCharType="begin"/>
              </w:r>
              <w:r>
                <w:delInstrText xml:space="preserve"> HYPERLINK  \l "fld_Rule80ANo" </w:delInstrText>
              </w:r>
              <w:r>
                <w:fldChar w:fldCharType="separate"/>
              </w:r>
              <w:r w:rsidRPr="00BD0927">
                <w:rPr>
                  <w:rStyle w:val="Hyperlink"/>
                  <w:rFonts w:ascii="Times New Roman" w:hAnsi="Times New Roman"/>
                  <w:sz w:val="20"/>
                </w:rPr>
                <w:delText>Rule80A</w:delText>
              </w:r>
              <w:r>
                <w:fldChar w:fldCharType="end"/>
              </w:r>
              <w:r w:rsidRPr="00DE5358">
                <w:delText>(No Longer Used)</w:delText>
              </w:r>
            </w:del>
          </w:p>
        </w:tc>
      </w:tr>
      <w:tr w:rsidR="00512FC7" w:rsidRPr="00512FC7" w14:paraId="58B45ACA" w14:textId="77777777" w:rsidTr="00533FE7">
        <w:tc>
          <w:tcPr>
            <w:tcW w:w="828" w:type="dxa"/>
            <w:shd w:val="clear" w:color="auto" w:fill="auto"/>
          </w:tcPr>
          <w:p w14:paraId="5B5F153E" w14:textId="77777777" w:rsidR="00512FC7" w:rsidRPr="00512FC7" w:rsidRDefault="00512FC7" w:rsidP="00533FE7">
            <w:r w:rsidRPr="00512FC7">
              <w:t>546</w:t>
            </w:r>
          </w:p>
        </w:tc>
        <w:tc>
          <w:tcPr>
            <w:tcW w:w="2699" w:type="dxa"/>
            <w:shd w:val="clear" w:color="auto" w:fill="auto"/>
          </w:tcPr>
          <w:p w14:paraId="69BED312" w14:textId="77777777" w:rsidR="00512FC7" w:rsidRPr="00512FC7" w:rsidRDefault="00C411EF" w:rsidP="00533FE7">
            <w:hyperlink w:anchor="fld_Scope" w:history="1">
              <w:r w:rsidR="00512FC7" w:rsidRPr="00533FE7">
                <w:rPr>
                  <w:rStyle w:val="Hyperlink"/>
                  <w:rFonts w:ascii="Times New Roman" w:hAnsi="Times New Roman"/>
                  <w:sz w:val="20"/>
                </w:rPr>
                <w:t>Scope</w:t>
              </w:r>
            </w:hyperlink>
          </w:p>
        </w:tc>
      </w:tr>
      <w:tr w:rsidR="00DE5358" w:rsidRPr="00DE5358" w14:paraId="476F71B5" w14:textId="77777777" w:rsidTr="00BD0927">
        <w:trPr>
          <w:del w:id="5238" w:author="Administrator" w:date="2011-08-18T10:26:00Z"/>
        </w:trPr>
        <w:tc>
          <w:tcPr>
            <w:tcW w:w="828" w:type="dxa"/>
            <w:shd w:val="clear" w:color="auto" w:fill="auto"/>
          </w:tcPr>
          <w:p w14:paraId="4713DD30" w14:textId="77777777" w:rsidR="00DE5358" w:rsidRPr="00DE5358" w:rsidRDefault="00DE5358" w:rsidP="00DE5358">
            <w:pPr>
              <w:rPr>
                <w:del w:id="5239" w:author="Administrator" w:date="2011-08-18T10:26:00Z"/>
              </w:rPr>
            </w:pPr>
            <w:del w:id="5240" w:author="Administrator" w:date="2011-08-18T10:26:00Z">
              <w:r w:rsidRPr="00DE5358">
                <w:delText>653</w:delText>
              </w:r>
            </w:del>
          </w:p>
        </w:tc>
        <w:tc>
          <w:tcPr>
            <w:tcW w:w="2699" w:type="dxa"/>
            <w:shd w:val="clear" w:color="auto" w:fill="auto"/>
          </w:tcPr>
          <w:p w14:paraId="601958C5" w14:textId="77777777" w:rsidR="00DE5358" w:rsidRPr="00DE5358" w:rsidRDefault="00DE5358" w:rsidP="00DE5358">
            <w:pPr>
              <w:rPr>
                <w:del w:id="5241" w:author="Administrator" w:date="2011-08-18T10:26:00Z"/>
              </w:rPr>
            </w:pPr>
            <w:del w:id="5242" w:author="Administrator" w:date="2011-08-18T10:26:00Z">
              <w:r>
                <w:fldChar w:fldCharType="begin"/>
              </w:r>
              <w:r>
                <w:delInstrText xml:space="preserve"> HYPERLINK  \l "fld_SecDefStatus" </w:delInstrText>
              </w:r>
              <w:r>
                <w:fldChar w:fldCharType="separate"/>
              </w:r>
              <w:r w:rsidRPr="00BD0927">
                <w:rPr>
                  <w:rStyle w:val="Hyperlink"/>
                  <w:rFonts w:ascii="Times New Roman" w:hAnsi="Times New Roman"/>
                  <w:sz w:val="20"/>
                </w:rPr>
                <w:delText>SecDefStatus</w:delText>
              </w:r>
              <w:r>
                <w:fldChar w:fldCharType="end"/>
              </w:r>
            </w:del>
          </w:p>
        </w:tc>
      </w:tr>
      <w:tr w:rsidR="00512FC7" w:rsidRPr="00512FC7" w14:paraId="0595CF27" w14:textId="77777777" w:rsidTr="00533FE7">
        <w:tc>
          <w:tcPr>
            <w:tcW w:w="828" w:type="dxa"/>
            <w:shd w:val="clear" w:color="auto" w:fill="auto"/>
          </w:tcPr>
          <w:p w14:paraId="1A0BDDE3" w14:textId="77777777" w:rsidR="00512FC7" w:rsidRPr="00512FC7" w:rsidRDefault="00512FC7" w:rsidP="00533FE7">
            <w:r w:rsidRPr="00512FC7">
              <w:t>793</w:t>
            </w:r>
          </w:p>
        </w:tc>
        <w:tc>
          <w:tcPr>
            <w:tcW w:w="2699" w:type="dxa"/>
            <w:shd w:val="clear" w:color="auto" w:fill="auto"/>
          </w:tcPr>
          <w:p w14:paraId="544C1386" w14:textId="77777777" w:rsidR="00512FC7" w:rsidRPr="00512FC7" w:rsidRDefault="00C411EF" w:rsidP="00533FE7">
            <w:hyperlink w:anchor="fld_SecondaryAllocID" w:history="1">
              <w:r w:rsidR="00512FC7" w:rsidRPr="00533FE7">
                <w:rPr>
                  <w:rStyle w:val="Hyperlink"/>
                  <w:rFonts w:ascii="Times New Roman" w:hAnsi="Times New Roman"/>
                  <w:sz w:val="20"/>
                </w:rPr>
                <w:t>SecondaryAllocID</w:t>
              </w:r>
            </w:hyperlink>
          </w:p>
        </w:tc>
      </w:tr>
      <w:tr w:rsidR="00512FC7" w:rsidRPr="00512FC7" w14:paraId="2132ADF7" w14:textId="77777777" w:rsidTr="00533FE7">
        <w:tc>
          <w:tcPr>
            <w:tcW w:w="828" w:type="dxa"/>
            <w:shd w:val="clear" w:color="auto" w:fill="auto"/>
          </w:tcPr>
          <w:p w14:paraId="5F38CBFB" w14:textId="77777777" w:rsidR="00512FC7" w:rsidRPr="00512FC7" w:rsidRDefault="00512FC7" w:rsidP="00533FE7">
            <w:r w:rsidRPr="00512FC7">
              <w:t>526</w:t>
            </w:r>
          </w:p>
        </w:tc>
        <w:tc>
          <w:tcPr>
            <w:tcW w:w="2699" w:type="dxa"/>
            <w:shd w:val="clear" w:color="auto" w:fill="auto"/>
          </w:tcPr>
          <w:p w14:paraId="20F63A98" w14:textId="77777777" w:rsidR="00512FC7" w:rsidRPr="00512FC7" w:rsidRDefault="00C411EF" w:rsidP="00533FE7">
            <w:hyperlink w:anchor="fld_SecondaryClOrdID" w:history="1">
              <w:r w:rsidR="00512FC7" w:rsidRPr="00533FE7">
                <w:rPr>
                  <w:rStyle w:val="Hyperlink"/>
                  <w:rFonts w:ascii="Times New Roman" w:hAnsi="Times New Roman"/>
                  <w:sz w:val="20"/>
                </w:rPr>
                <w:t>SecondaryClOrdID</w:t>
              </w:r>
            </w:hyperlink>
          </w:p>
        </w:tc>
      </w:tr>
      <w:tr w:rsidR="00512FC7" w:rsidRPr="00512FC7" w14:paraId="0126251C" w14:textId="77777777" w:rsidTr="00533FE7">
        <w:tc>
          <w:tcPr>
            <w:tcW w:w="828" w:type="dxa"/>
            <w:shd w:val="clear" w:color="auto" w:fill="auto"/>
          </w:tcPr>
          <w:p w14:paraId="3048A0EB" w14:textId="77777777" w:rsidR="00512FC7" w:rsidRPr="00512FC7" w:rsidRDefault="00512FC7" w:rsidP="00533FE7">
            <w:r w:rsidRPr="00512FC7">
              <w:t>1082</w:t>
            </w:r>
          </w:p>
        </w:tc>
        <w:tc>
          <w:tcPr>
            <w:tcW w:w="2699" w:type="dxa"/>
            <w:shd w:val="clear" w:color="auto" w:fill="auto"/>
          </w:tcPr>
          <w:p w14:paraId="6D521615" w14:textId="77777777" w:rsidR="00512FC7" w:rsidRPr="00512FC7" w:rsidRDefault="00C411EF" w:rsidP="00533FE7">
            <w:hyperlink w:anchor="fld_SecondaryDisplayQty" w:history="1">
              <w:r w:rsidR="00512FC7" w:rsidRPr="00533FE7">
                <w:rPr>
                  <w:rStyle w:val="Hyperlink"/>
                  <w:rFonts w:ascii="Times New Roman" w:hAnsi="Times New Roman"/>
                  <w:sz w:val="20"/>
                </w:rPr>
                <w:t>SecondaryDisplayQty</w:t>
              </w:r>
            </w:hyperlink>
          </w:p>
        </w:tc>
      </w:tr>
      <w:tr w:rsidR="00512FC7" w:rsidRPr="00512FC7" w14:paraId="648AB5B5" w14:textId="77777777" w:rsidTr="00533FE7">
        <w:tc>
          <w:tcPr>
            <w:tcW w:w="828" w:type="dxa"/>
            <w:shd w:val="clear" w:color="auto" w:fill="auto"/>
          </w:tcPr>
          <w:p w14:paraId="2F6A51DB" w14:textId="77777777" w:rsidR="00512FC7" w:rsidRPr="00512FC7" w:rsidRDefault="00512FC7" w:rsidP="00533FE7">
            <w:r w:rsidRPr="00512FC7">
              <w:t>527</w:t>
            </w:r>
          </w:p>
        </w:tc>
        <w:tc>
          <w:tcPr>
            <w:tcW w:w="2699" w:type="dxa"/>
            <w:shd w:val="clear" w:color="auto" w:fill="auto"/>
          </w:tcPr>
          <w:p w14:paraId="1CD2F842" w14:textId="77777777" w:rsidR="00512FC7" w:rsidRPr="00512FC7" w:rsidRDefault="00C411EF" w:rsidP="00533FE7">
            <w:hyperlink w:anchor="fld_SecondaryExecID" w:history="1">
              <w:r w:rsidR="00512FC7" w:rsidRPr="00533FE7">
                <w:rPr>
                  <w:rStyle w:val="Hyperlink"/>
                  <w:rFonts w:ascii="Times New Roman" w:hAnsi="Times New Roman"/>
                  <w:sz w:val="20"/>
                </w:rPr>
                <w:t>SecondaryExecID</w:t>
              </w:r>
            </w:hyperlink>
          </w:p>
        </w:tc>
      </w:tr>
      <w:tr w:rsidR="00512FC7" w:rsidRPr="00512FC7" w14:paraId="05F401DE" w14:textId="77777777" w:rsidTr="00533FE7">
        <w:tc>
          <w:tcPr>
            <w:tcW w:w="828" w:type="dxa"/>
            <w:shd w:val="clear" w:color="auto" w:fill="auto"/>
          </w:tcPr>
          <w:p w14:paraId="3869CC04" w14:textId="77777777" w:rsidR="00512FC7" w:rsidRPr="00512FC7" w:rsidRDefault="00512FC7" w:rsidP="00533FE7">
            <w:r w:rsidRPr="00512FC7">
              <w:t>1042</w:t>
            </w:r>
          </w:p>
        </w:tc>
        <w:tc>
          <w:tcPr>
            <w:tcW w:w="2699" w:type="dxa"/>
            <w:shd w:val="clear" w:color="auto" w:fill="auto"/>
          </w:tcPr>
          <w:p w14:paraId="4DC47CC9" w14:textId="77777777" w:rsidR="00512FC7" w:rsidRPr="00512FC7" w:rsidRDefault="00C411EF" w:rsidP="00533FE7">
            <w:hyperlink w:anchor="fld_SecondaryFirmTradeID" w:history="1">
              <w:r w:rsidR="00512FC7" w:rsidRPr="00533FE7">
                <w:rPr>
                  <w:rStyle w:val="Hyperlink"/>
                  <w:rFonts w:ascii="Times New Roman" w:hAnsi="Times New Roman"/>
                  <w:sz w:val="20"/>
                </w:rPr>
                <w:t>SecondaryFirmTradeID</w:t>
              </w:r>
            </w:hyperlink>
          </w:p>
        </w:tc>
      </w:tr>
      <w:tr w:rsidR="00512FC7" w:rsidRPr="00512FC7" w14:paraId="6524ABDC" w14:textId="77777777" w:rsidTr="00533FE7">
        <w:tc>
          <w:tcPr>
            <w:tcW w:w="828" w:type="dxa"/>
            <w:shd w:val="clear" w:color="auto" w:fill="auto"/>
          </w:tcPr>
          <w:p w14:paraId="7CF842C3" w14:textId="77777777" w:rsidR="00512FC7" w:rsidRPr="00512FC7" w:rsidRDefault="00512FC7" w:rsidP="00533FE7">
            <w:r w:rsidRPr="00512FC7">
              <w:t>1230</w:t>
            </w:r>
          </w:p>
        </w:tc>
        <w:tc>
          <w:tcPr>
            <w:tcW w:w="2699" w:type="dxa"/>
            <w:shd w:val="clear" w:color="auto" w:fill="auto"/>
          </w:tcPr>
          <w:p w14:paraId="5B263DFB" w14:textId="77777777" w:rsidR="00512FC7" w:rsidRPr="00512FC7" w:rsidRDefault="00C411EF" w:rsidP="00533FE7">
            <w:hyperlink w:anchor="fld_SecondaryHighLimitPrice" w:history="1">
              <w:r w:rsidR="00512FC7" w:rsidRPr="00533FE7">
                <w:rPr>
                  <w:rStyle w:val="Hyperlink"/>
                  <w:rFonts w:ascii="Times New Roman" w:hAnsi="Times New Roman"/>
                  <w:sz w:val="20"/>
                </w:rPr>
                <w:t>SecondaryHighLimitPrice</w:t>
              </w:r>
            </w:hyperlink>
          </w:p>
        </w:tc>
      </w:tr>
      <w:tr w:rsidR="00512FC7" w:rsidRPr="00512FC7" w14:paraId="22F48BC2" w14:textId="77777777" w:rsidTr="00533FE7">
        <w:tc>
          <w:tcPr>
            <w:tcW w:w="828" w:type="dxa"/>
            <w:shd w:val="clear" w:color="auto" w:fill="auto"/>
          </w:tcPr>
          <w:p w14:paraId="4AE2036B" w14:textId="77777777" w:rsidR="00512FC7" w:rsidRPr="00512FC7" w:rsidRDefault="00512FC7" w:rsidP="00533FE7">
            <w:r w:rsidRPr="00512FC7">
              <w:t>989</w:t>
            </w:r>
          </w:p>
        </w:tc>
        <w:tc>
          <w:tcPr>
            <w:tcW w:w="2699" w:type="dxa"/>
            <w:shd w:val="clear" w:color="auto" w:fill="auto"/>
          </w:tcPr>
          <w:p w14:paraId="5BA9FA4F" w14:textId="77777777" w:rsidR="00512FC7" w:rsidRPr="00512FC7" w:rsidRDefault="00C411EF" w:rsidP="00533FE7">
            <w:hyperlink w:anchor="fld_SecondaryIndividualAllocID" w:history="1">
              <w:r w:rsidR="00512FC7" w:rsidRPr="00533FE7">
                <w:rPr>
                  <w:rStyle w:val="Hyperlink"/>
                  <w:rFonts w:ascii="Times New Roman" w:hAnsi="Times New Roman"/>
                  <w:sz w:val="20"/>
                </w:rPr>
                <w:t>SecondaryIndividualAllocID</w:t>
              </w:r>
            </w:hyperlink>
          </w:p>
        </w:tc>
      </w:tr>
      <w:tr w:rsidR="00512FC7" w:rsidRPr="00512FC7" w14:paraId="3058213D" w14:textId="77777777" w:rsidTr="00533FE7">
        <w:tc>
          <w:tcPr>
            <w:tcW w:w="828" w:type="dxa"/>
            <w:shd w:val="clear" w:color="auto" w:fill="auto"/>
          </w:tcPr>
          <w:p w14:paraId="1AA249E6" w14:textId="77777777" w:rsidR="00512FC7" w:rsidRPr="00512FC7" w:rsidRDefault="00512FC7" w:rsidP="00533FE7">
            <w:r w:rsidRPr="00512FC7">
              <w:t>1221</w:t>
            </w:r>
          </w:p>
        </w:tc>
        <w:tc>
          <w:tcPr>
            <w:tcW w:w="2699" w:type="dxa"/>
            <w:shd w:val="clear" w:color="auto" w:fill="auto"/>
          </w:tcPr>
          <w:p w14:paraId="5EF9CDC7" w14:textId="77777777" w:rsidR="00512FC7" w:rsidRPr="00512FC7" w:rsidRDefault="00C411EF" w:rsidP="00533FE7">
            <w:hyperlink w:anchor="fld_SecondaryLowLimitPrice" w:history="1">
              <w:r w:rsidR="00512FC7" w:rsidRPr="00533FE7">
                <w:rPr>
                  <w:rStyle w:val="Hyperlink"/>
                  <w:rFonts w:ascii="Times New Roman" w:hAnsi="Times New Roman"/>
                  <w:sz w:val="20"/>
                </w:rPr>
                <w:t>SecondaryLowLimitPrice</w:t>
              </w:r>
            </w:hyperlink>
          </w:p>
        </w:tc>
      </w:tr>
      <w:tr w:rsidR="00512FC7" w:rsidRPr="00512FC7" w14:paraId="2C6E3AB9" w14:textId="77777777" w:rsidTr="00533FE7">
        <w:tc>
          <w:tcPr>
            <w:tcW w:w="828" w:type="dxa"/>
            <w:shd w:val="clear" w:color="auto" w:fill="auto"/>
          </w:tcPr>
          <w:p w14:paraId="3FFFE1C0" w14:textId="77777777" w:rsidR="00512FC7" w:rsidRPr="00512FC7" w:rsidRDefault="00512FC7" w:rsidP="00533FE7">
            <w:r w:rsidRPr="00512FC7">
              <w:t>198</w:t>
            </w:r>
          </w:p>
        </w:tc>
        <w:tc>
          <w:tcPr>
            <w:tcW w:w="2699" w:type="dxa"/>
            <w:shd w:val="clear" w:color="auto" w:fill="auto"/>
          </w:tcPr>
          <w:p w14:paraId="56844C41" w14:textId="77777777" w:rsidR="00512FC7" w:rsidRPr="00512FC7" w:rsidRDefault="00C411EF" w:rsidP="00533FE7">
            <w:hyperlink w:anchor="fld_SecondaryOrderID" w:history="1">
              <w:r w:rsidR="00512FC7" w:rsidRPr="00533FE7">
                <w:rPr>
                  <w:rStyle w:val="Hyperlink"/>
                  <w:rFonts w:ascii="Times New Roman" w:hAnsi="Times New Roman"/>
                  <w:sz w:val="20"/>
                </w:rPr>
                <w:t>SecondaryOrderID</w:t>
              </w:r>
            </w:hyperlink>
          </w:p>
        </w:tc>
      </w:tr>
      <w:tr w:rsidR="00512FC7" w:rsidRPr="00512FC7" w14:paraId="650D4088" w14:textId="77777777" w:rsidTr="00533FE7">
        <w:tc>
          <w:tcPr>
            <w:tcW w:w="828" w:type="dxa"/>
            <w:shd w:val="clear" w:color="auto" w:fill="auto"/>
          </w:tcPr>
          <w:p w14:paraId="1BCF8E45" w14:textId="77777777" w:rsidR="00512FC7" w:rsidRPr="00512FC7" w:rsidRDefault="00512FC7" w:rsidP="00533FE7">
            <w:r w:rsidRPr="00512FC7">
              <w:t>1305</w:t>
            </w:r>
          </w:p>
        </w:tc>
        <w:tc>
          <w:tcPr>
            <w:tcW w:w="2699" w:type="dxa"/>
            <w:shd w:val="clear" w:color="auto" w:fill="auto"/>
          </w:tcPr>
          <w:p w14:paraId="0491B65A" w14:textId="77777777" w:rsidR="00512FC7" w:rsidRPr="00512FC7" w:rsidRDefault="00C411EF" w:rsidP="00533FE7">
            <w:hyperlink w:anchor="fld_SecondaryPriceLimitType" w:history="1">
              <w:r w:rsidR="00512FC7" w:rsidRPr="00533FE7">
                <w:rPr>
                  <w:rStyle w:val="Hyperlink"/>
                  <w:rFonts w:ascii="Times New Roman" w:hAnsi="Times New Roman"/>
                  <w:sz w:val="20"/>
                </w:rPr>
                <w:t>SecondaryPriceLimitType</w:t>
              </w:r>
            </w:hyperlink>
          </w:p>
        </w:tc>
      </w:tr>
      <w:tr w:rsidR="00512FC7" w:rsidRPr="00512FC7" w14:paraId="5A851D8E" w14:textId="77777777" w:rsidTr="00533FE7">
        <w:tc>
          <w:tcPr>
            <w:tcW w:w="828" w:type="dxa"/>
            <w:shd w:val="clear" w:color="auto" w:fill="auto"/>
          </w:tcPr>
          <w:p w14:paraId="48719731" w14:textId="77777777" w:rsidR="00512FC7" w:rsidRPr="00512FC7" w:rsidRDefault="00512FC7" w:rsidP="00533FE7">
            <w:r w:rsidRPr="00512FC7">
              <w:t>1040</w:t>
            </w:r>
          </w:p>
        </w:tc>
        <w:tc>
          <w:tcPr>
            <w:tcW w:w="2699" w:type="dxa"/>
            <w:shd w:val="clear" w:color="auto" w:fill="auto"/>
          </w:tcPr>
          <w:p w14:paraId="48C22152" w14:textId="77777777" w:rsidR="00512FC7" w:rsidRPr="00512FC7" w:rsidRDefault="00C411EF" w:rsidP="00533FE7">
            <w:hyperlink w:anchor="fld_SecondaryTradeID" w:history="1">
              <w:r w:rsidR="00512FC7" w:rsidRPr="00533FE7">
                <w:rPr>
                  <w:rStyle w:val="Hyperlink"/>
                  <w:rFonts w:ascii="Times New Roman" w:hAnsi="Times New Roman"/>
                  <w:sz w:val="20"/>
                </w:rPr>
                <w:t>SecondaryTradeID</w:t>
              </w:r>
            </w:hyperlink>
          </w:p>
        </w:tc>
      </w:tr>
      <w:tr w:rsidR="00512FC7" w:rsidRPr="00512FC7" w14:paraId="05BECE6F" w14:textId="77777777" w:rsidTr="00533FE7">
        <w:tc>
          <w:tcPr>
            <w:tcW w:w="828" w:type="dxa"/>
            <w:shd w:val="clear" w:color="auto" w:fill="auto"/>
          </w:tcPr>
          <w:p w14:paraId="3FCBB776" w14:textId="77777777" w:rsidR="00512FC7" w:rsidRPr="00512FC7" w:rsidRDefault="00512FC7" w:rsidP="00533FE7">
            <w:r w:rsidRPr="00512FC7">
              <w:t>818</w:t>
            </w:r>
          </w:p>
        </w:tc>
        <w:tc>
          <w:tcPr>
            <w:tcW w:w="2699" w:type="dxa"/>
            <w:shd w:val="clear" w:color="auto" w:fill="auto"/>
          </w:tcPr>
          <w:p w14:paraId="054A12C5" w14:textId="77777777" w:rsidR="00512FC7" w:rsidRPr="00512FC7" w:rsidRDefault="00C411EF" w:rsidP="00533FE7">
            <w:hyperlink w:anchor="fld_SecondaryTradeReportID" w:history="1">
              <w:r w:rsidR="00512FC7" w:rsidRPr="00533FE7">
                <w:rPr>
                  <w:rStyle w:val="Hyperlink"/>
                  <w:rFonts w:ascii="Times New Roman" w:hAnsi="Times New Roman"/>
                  <w:sz w:val="20"/>
                </w:rPr>
                <w:t>SecondaryTradeReportID</w:t>
              </w:r>
            </w:hyperlink>
          </w:p>
        </w:tc>
      </w:tr>
      <w:tr w:rsidR="00512FC7" w:rsidRPr="00512FC7" w14:paraId="36A841A3" w14:textId="77777777" w:rsidTr="00533FE7">
        <w:tc>
          <w:tcPr>
            <w:tcW w:w="828" w:type="dxa"/>
            <w:shd w:val="clear" w:color="auto" w:fill="auto"/>
          </w:tcPr>
          <w:p w14:paraId="04023B04" w14:textId="77777777" w:rsidR="00512FC7" w:rsidRPr="00512FC7" w:rsidRDefault="00512FC7" w:rsidP="00533FE7">
            <w:r w:rsidRPr="00512FC7">
              <w:t>881</w:t>
            </w:r>
          </w:p>
        </w:tc>
        <w:tc>
          <w:tcPr>
            <w:tcW w:w="2699" w:type="dxa"/>
            <w:shd w:val="clear" w:color="auto" w:fill="auto"/>
          </w:tcPr>
          <w:p w14:paraId="649EAEE4" w14:textId="77777777" w:rsidR="00512FC7" w:rsidRPr="00512FC7" w:rsidRDefault="00C411EF" w:rsidP="00533FE7">
            <w:hyperlink w:anchor="fld_SecondaryTradeReportRefID" w:history="1">
              <w:r w:rsidR="00512FC7" w:rsidRPr="00533FE7">
                <w:rPr>
                  <w:rStyle w:val="Hyperlink"/>
                  <w:rFonts w:ascii="Times New Roman" w:hAnsi="Times New Roman"/>
                  <w:sz w:val="20"/>
                </w:rPr>
                <w:t>SecondaryTradeReportRefID</w:t>
              </w:r>
            </w:hyperlink>
          </w:p>
        </w:tc>
      </w:tr>
      <w:tr w:rsidR="00512FC7" w:rsidRPr="00512FC7" w14:paraId="66F61BF2" w14:textId="77777777" w:rsidTr="00533FE7">
        <w:tc>
          <w:tcPr>
            <w:tcW w:w="828" w:type="dxa"/>
            <w:shd w:val="clear" w:color="auto" w:fill="auto"/>
          </w:tcPr>
          <w:p w14:paraId="6FEAD7C3" w14:textId="77777777" w:rsidR="00512FC7" w:rsidRPr="00512FC7" w:rsidRDefault="00512FC7" w:rsidP="00533FE7">
            <w:r w:rsidRPr="00512FC7">
              <w:t>1240</w:t>
            </w:r>
          </w:p>
        </w:tc>
        <w:tc>
          <w:tcPr>
            <w:tcW w:w="2699" w:type="dxa"/>
            <w:shd w:val="clear" w:color="auto" w:fill="auto"/>
          </w:tcPr>
          <w:p w14:paraId="1F6453F8" w14:textId="77777777" w:rsidR="00512FC7" w:rsidRPr="00512FC7" w:rsidRDefault="00C411EF" w:rsidP="00533FE7">
            <w:hyperlink w:anchor="fld_SecondaryTradingReferencePrice" w:history="1">
              <w:r w:rsidR="00512FC7" w:rsidRPr="00533FE7">
                <w:rPr>
                  <w:rStyle w:val="Hyperlink"/>
                  <w:rFonts w:ascii="Times New Roman" w:hAnsi="Times New Roman"/>
                  <w:sz w:val="20"/>
                </w:rPr>
                <w:t>SecondaryTradingReferencePrice</w:t>
              </w:r>
            </w:hyperlink>
          </w:p>
        </w:tc>
      </w:tr>
      <w:tr w:rsidR="00512FC7" w:rsidRPr="00512FC7" w14:paraId="2DE521B7" w14:textId="77777777" w:rsidTr="00533FE7">
        <w:tc>
          <w:tcPr>
            <w:tcW w:w="828" w:type="dxa"/>
            <w:shd w:val="clear" w:color="auto" w:fill="auto"/>
          </w:tcPr>
          <w:p w14:paraId="0A9AFE5D" w14:textId="77777777" w:rsidR="00512FC7" w:rsidRPr="00512FC7" w:rsidRDefault="00512FC7" w:rsidP="00533FE7">
            <w:r w:rsidRPr="00512FC7">
              <w:t>855</w:t>
            </w:r>
          </w:p>
        </w:tc>
        <w:tc>
          <w:tcPr>
            <w:tcW w:w="2699" w:type="dxa"/>
            <w:shd w:val="clear" w:color="auto" w:fill="auto"/>
          </w:tcPr>
          <w:p w14:paraId="771CFB64" w14:textId="77777777" w:rsidR="00512FC7" w:rsidRPr="00512FC7" w:rsidRDefault="00C411EF" w:rsidP="00533FE7">
            <w:hyperlink w:anchor="fld_SecondaryTrdType" w:history="1">
              <w:r w:rsidR="00512FC7" w:rsidRPr="00533FE7">
                <w:rPr>
                  <w:rStyle w:val="Hyperlink"/>
                  <w:rFonts w:ascii="Times New Roman" w:hAnsi="Times New Roman"/>
                  <w:sz w:val="20"/>
                </w:rPr>
                <w:t>SecondaryTrdType</w:t>
              </w:r>
            </w:hyperlink>
          </w:p>
        </w:tc>
      </w:tr>
      <w:tr w:rsidR="00512FC7" w:rsidRPr="00512FC7" w14:paraId="56B44AB1" w14:textId="77777777" w:rsidTr="00533FE7">
        <w:tc>
          <w:tcPr>
            <w:tcW w:w="828" w:type="dxa"/>
            <w:shd w:val="clear" w:color="auto" w:fill="auto"/>
          </w:tcPr>
          <w:p w14:paraId="4A4B4305" w14:textId="77777777" w:rsidR="00512FC7" w:rsidRPr="00512FC7" w:rsidRDefault="00512FC7" w:rsidP="00533FE7">
            <w:r w:rsidRPr="00512FC7">
              <w:t>91</w:t>
            </w:r>
          </w:p>
        </w:tc>
        <w:tc>
          <w:tcPr>
            <w:tcW w:w="2699" w:type="dxa"/>
            <w:shd w:val="clear" w:color="auto" w:fill="auto"/>
          </w:tcPr>
          <w:p w14:paraId="4456F2FA" w14:textId="77777777" w:rsidR="00512FC7" w:rsidRPr="00512FC7" w:rsidRDefault="00C411EF" w:rsidP="00533FE7">
            <w:hyperlink w:anchor="fld_SecureData" w:history="1">
              <w:r w:rsidR="00512FC7" w:rsidRPr="00533FE7">
                <w:rPr>
                  <w:rStyle w:val="Hyperlink"/>
                  <w:rFonts w:ascii="Times New Roman" w:hAnsi="Times New Roman"/>
                  <w:sz w:val="20"/>
                </w:rPr>
                <w:t>SecureData</w:t>
              </w:r>
            </w:hyperlink>
          </w:p>
        </w:tc>
      </w:tr>
      <w:tr w:rsidR="00512FC7" w:rsidRPr="00512FC7" w14:paraId="5C9C744B" w14:textId="77777777" w:rsidTr="00533FE7">
        <w:tc>
          <w:tcPr>
            <w:tcW w:w="828" w:type="dxa"/>
            <w:shd w:val="clear" w:color="auto" w:fill="auto"/>
          </w:tcPr>
          <w:p w14:paraId="5DA25B64" w14:textId="77777777" w:rsidR="00512FC7" w:rsidRPr="00512FC7" w:rsidRDefault="00512FC7" w:rsidP="00533FE7">
            <w:r w:rsidRPr="00512FC7">
              <w:t>90</w:t>
            </w:r>
          </w:p>
        </w:tc>
        <w:tc>
          <w:tcPr>
            <w:tcW w:w="2699" w:type="dxa"/>
            <w:shd w:val="clear" w:color="auto" w:fill="auto"/>
          </w:tcPr>
          <w:p w14:paraId="3898E52B" w14:textId="77777777" w:rsidR="00512FC7" w:rsidRPr="00512FC7" w:rsidRDefault="00C411EF" w:rsidP="00533FE7">
            <w:hyperlink w:anchor="fld_SecureDataLen" w:history="1">
              <w:r w:rsidR="00512FC7" w:rsidRPr="00533FE7">
                <w:rPr>
                  <w:rStyle w:val="Hyperlink"/>
                  <w:rFonts w:ascii="Times New Roman" w:hAnsi="Times New Roman"/>
                  <w:sz w:val="20"/>
                </w:rPr>
                <w:t>SecureDataLen</w:t>
              </w:r>
            </w:hyperlink>
          </w:p>
        </w:tc>
      </w:tr>
      <w:tr w:rsidR="00512FC7" w:rsidRPr="00512FC7" w14:paraId="1C3BB3CE" w14:textId="77777777" w:rsidTr="00533FE7">
        <w:tc>
          <w:tcPr>
            <w:tcW w:w="828" w:type="dxa"/>
            <w:shd w:val="clear" w:color="auto" w:fill="auto"/>
          </w:tcPr>
          <w:p w14:paraId="79263AA2" w14:textId="77777777" w:rsidR="00512FC7" w:rsidRPr="00512FC7" w:rsidRDefault="00512FC7" w:rsidP="00533FE7">
            <w:r w:rsidRPr="00512FC7">
              <w:t>455</w:t>
            </w:r>
          </w:p>
        </w:tc>
        <w:tc>
          <w:tcPr>
            <w:tcW w:w="2699" w:type="dxa"/>
            <w:shd w:val="clear" w:color="auto" w:fill="auto"/>
          </w:tcPr>
          <w:p w14:paraId="4AA44D71" w14:textId="77777777" w:rsidR="00512FC7" w:rsidRPr="00512FC7" w:rsidRDefault="00C411EF" w:rsidP="00533FE7">
            <w:hyperlink w:anchor="fld_SecurityAltID" w:history="1">
              <w:r w:rsidR="00512FC7" w:rsidRPr="00533FE7">
                <w:rPr>
                  <w:rStyle w:val="Hyperlink"/>
                  <w:rFonts w:ascii="Times New Roman" w:hAnsi="Times New Roman"/>
                  <w:sz w:val="20"/>
                </w:rPr>
                <w:t>SecurityAltID</w:t>
              </w:r>
            </w:hyperlink>
          </w:p>
        </w:tc>
      </w:tr>
      <w:tr w:rsidR="00512FC7" w:rsidRPr="00512FC7" w14:paraId="25B33EEF" w14:textId="77777777" w:rsidTr="00533FE7">
        <w:tc>
          <w:tcPr>
            <w:tcW w:w="828" w:type="dxa"/>
            <w:shd w:val="clear" w:color="auto" w:fill="auto"/>
          </w:tcPr>
          <w:p w14:paraId="396DB1D0" w14:textId="77777777" w:rsidR="00512FC7" w:rsidRPr="00512FC7" w:rsidRDefault="00512FC7" w:rsidP="00533FE7">
            <w:r w:rsidRPr="00512FC7">
              <w:t>456</w:t>
            </w:r>
          </w:p>
        </w:tc>
        <w:tc>
          <w:tcPr>
            <w:tcW w:w="2699" w:type="dxa"/>
            <w:shd w:val="clear" w:color="auto" w:fill="auto"/>
          </w:tcPr>
          <w:p w14:paraId="404B5972" w14:textId="77777777" w:rsidR="00512FC7" w:rsidRPr="00512FC7" w:rsidRDefault="00C411EF" w:rsidP="00533FE7">
            <w:hyperlink w:anchor="fld_SecurityAltIDSource" w:history="1">
              <w:r w:rsidR="00512FC7" w:rsidRPr="00533FE7">
                <w:rPr>
                  <w:rStyle w:val="Hyperlink"/>
                  <w:rFonts w:ascii="Times New Roman" w:hAnsi="Times New Roman"/>
                  <w:sz w:val="20"/>
                </w:rPr>
                <w:t>SecurityAltIDSource</w:t>
              </w:r>
            </w:hyperlink>
          </w:p>
        </w:tc>
      </w:tr>
      <w:tr w:rsidR="00512FC7" w:rsidRPr="00512FC7" w14:paraId="03691A7A" w14:textId="77777777" w:rsidTr="00533FE7">
        <w:tc>
          <w:tcPr>
            <w:tcW w:w="828" w:type="dxa"/>
            <w:shd w:val="clear" w:color="auto" w:fill="auto"/>
          </w:tcPr>
          <w:p w14:paraId="68822C77" w14:textId="77777777" w:rsidR="00512FC7" w:rsidRPr="00512FC7" w:rsidRDefault="00512FC7" w:rsidP="00533FE7">
            <w:r w:rsidRPr="00512FC7">
              <w:t>107</w:t>
            </w:r>
          </w:p>
        </w:tc>
        <w:tc>
          <w:tcPr>
            <w:tcW w:w="2699" w:type="dxa"/>
            <w:shd w:val="clear" w:color="auto" w:fill="auto"/>
          </w:tcPr>
          <w:p w14:paraId="64F0C2AC" w14:textId="77777777" w:rsidR="00512FC7" w:rsidRPr="00512FC7" w:rsidRDefault="00C411EF" w:rsidP="00533FE7">
            <w:hyperlink w:anchor="fld_SecurityDesc" w:history="1">
              <w:r w:rsidR="00512FC7" w:rsidRPr="00533FE7">
                <w:rPr>
                  <w:rStyle w:val="Hyperlink"/>
                  <w:rFonts w:ascii="Times New Roman" w:hAnsi="Times New Roman"/>
                  <w:sz w:val="20"/>
                </w:rPr>
                <w:t>SecurityDesc</w:t>
              </w:r>
            </w:hyperlink>
          </w:p>
        </w:tc>
      </w:tr>
      <w:tr w:rsidR="00512FC7" w:rsidRPr="00512FC7" w14:paraId="20CD37B4" w14:textId="77777777" w:rsidTr="00533FE7">
        <w:tc>
          <w:tcPr>
            <w:tcW w:w="828" w:type="dxa"/>
            <w:shd w:val="clear" w:color="auto" w:fill="auto"/>
          </w:tcPr>
          <w:p w14:paraId="72297390" w14:textId="77777777" w:rsidR="00512FC7" w:rsidRPr="00512FC7" w:rsidRDefault="00512FC7" w:rsidP="00533FE7">
            <w:r w:rsidRPr="00512FC7">
              <w:t>207</w:t>
            </w:r>
          </w:p>
        </w:tc>
        <w:tc>
          <w:tcPr>
            <w:tcW w:w="2699" w:type="dxa"/>
            <w:shd w:val="clear" w:color="auto" w:fill="auto"/>
          </w:tcPr>
          <w:p w14:paraId="3B4352D3" w14:textId="77777777" w:rsidR="00512FC7" w:rsidRPr="00512FC7" w:rsidRDefault="00C411EF" w:rsidP="00533FE7">
            <w:hyperlink w:anchor="fld_SecurityExchange" w:history="1">
              <w:r w:rsidR="00512FC7" w:rsidRPr="00533FE7">
                <w:rPr>
                  <w:rStyle w:val="Hyperlink"/>
                  <w:rFonts w:ascii="Times New Roman" w:hAnsi="Times New Roman"/>
                  <w:sz w:val="20"/>
                </w:rPr>
                <w:t>SecurityExchange</w:t>
              </w:r>
            </w:hyperlink>
          </w:p>
        </w:tc>
      </w:tr>
      <w:tr w:rsidR="00512FC7" w:rsidRPr="00512FC7" w14:paraId="310EDAF0" w14:textId="77777777" w:rsidTr="00533FE7">
        <w:tc>
          <w:tcPr>
            <w:tcW w:w="828" w:type="dxa"/>
            <w:shd w:val="clear" w:color="auto" w:fill="auto"/>
          </w:tcPr>
          <w:p w14:paraId="7BDEC011" w14:textId="77777777" w:rsidR="00512FC7" w:rsidRPr="00512FC7" w:rsidRDefault="00512FC7" w:rsidP="00533FE7">
            <w:r w:rsidRPr="00512FC7">
              <w:t>1151</w:t>
            </w:r>
          </w:p>
        </w:tc>
        <w:tc>
          <w:tcPr>
            <w:tcW w:w="2699" w:type="dxa"/>
            <w:shd w:val="clear" w:color="auto" w:fill="auto"/>
          </w:tcPr>
          <w:p w14:paraId="2B7B378D" w14:textId="77777777" w:rsidR="00512FC7" w:rsidRPr="00512FC7" w:rsidRDefault="00C411EF" w:rsidP="00533FE7">
            <w:hyperlink w:anchor="fld_SecurityGroup" w:history="1">
              <w:r w:rsidR="00512FC7" w:rsidRPr="00533FE7">
                <w:rPr>
                  <w:rStyle w:val="Hyperlink"/>
                  <w:rFonts w:ascii="Times New Roman" w:hAnsi="Times New Roman"/>
                  <w:sz w:val="20"/>
                </w:rPr>
                <w:t>SecurityGroup</w:t>
              </w:r>
            </w:hyperlink>
          </w:p>
        </w:tc>
      </w:tr>
      <w:tr w:rsidR="00512FC7" w:rsidRPr="00512FC7" w14:paraId="60FB2082" w14:textId="77777777" w:rsidTr="00533FE7">
        <w:tc>
          <w:tcPr>
            <w:tcW w:w="828" w:type="dxa"/>
            <w:shd w:val="clear" w:color="auto" w:fill="auto"/>
          </w:tcPr>
          <w:p w14:paraId="21F2044D" w14:textId="77777777" w:rsidR="00512FC7" w:rsidRPr="00512FC7" w:rsidRDefault="00512FC7" w:rsidP="00533FE7">
            <w:r w:rsidRPr="00512FC7">
              <w:t>48</w:t>
            </w:r>
          </w:p>
        </w:tc>
        <w:tc>
          <w:tcPr>
            <w:tcW w:w="2699" w:type="dxa"/>
            <w:shd w:val="clear" w:color="auto" w:fill="auto"/>
          </w:tcPr>
          <w:p w14:paraId="5C9BD304" w14:textId="77777777" w:rsidR="00512FC7" w:rsidRPr="00512FC7" w:rsidRDefault="00C411EF" w:rsidP="00533FE7">
            <w:hyperlink w:anchor="fld_SecurityID" w:history="1">
              <w:r w:rsidR="00512FC7" w:rsidRPr="00533FE7">
                <w:rPr>
                  <w:rStyle w:val="Hyperlink"/>
                  <w:rFonts w:ascii="Times New Roman" w:hAnsi="Times New Roman"/>
                  <w:sz w:val="20"/>
                </w:rPr>
                <w:t>SecurityID</w:t>
              </w:r>
            </w:hyperlink>
          </w:p>
        </w:tc>
      </w:tr>
      <w:tr w:rsidR="00512FC7" w:rsidRPr="00512FC7" w14:paraId="292E57E5" w14:textId="77777777" w:rsidTr="00533FE7">
        <w:tc>
          <w:tcPr>
            <w:tcW w:w="828" w:type="dxa"/>
            <w:shd w:val="clear" w:color="auto" w:fill="auto"/>
          </w:tcPr>
          <w:p w14:paraId="1D1B1630" w14:textId="77777777" w:rsidR="00512FC7" w:rsidRPr="00512FC7" w:rsidRDefault="00512FC7" w:rsidP="00533FE7">
            <w:r w:rsidRPr="00512FC7">
              <w:t>22</w:t>
            </w:r>
          </w:p>
        </w:tc>
        <w:tc>
          <w:tcPr>
            <w:tcW w:w="2699" w:type="dxa"/>
            <w:shd w:val="clear" w:color="auto" w:fill="auto"/>
          </w:tcPr>
          <w:p w14:paraId="332EE5B0" w14:textId="77777777" w:rsidR="00512FC7" w:rsidRPr="00512FC7" w:rsidRDefault="00C411EF" w:rsidP="00533FE7">
            <w:hyperlink w:anchor="fld_SecurityIDSource" w:history="1">
              <w:r w:rsidR="00512FC7" w:rsidRPr="00533FE7">
                <w:rPr>
                  <w:rStyle w:val="Hyperlink"/>
                  <w:rFonts w:ascii="Times New Roman" w:hAnsi="Times New Roman"/>
                  <w:sz w:val="20"/>
                </w:rPr>
                <w:t>SecurityIDSource</w:t>
              </w:r>
            </w:hyperlink>
          </w:p>
        </w:tc>
      </w:tr>
      <w:tr w:rsidR="00512FC7" w:rsidRPr="00512FC7" w14:paraId="7E66D676" w14:textId="77777777" w:rsidTr="00533FE7">
        <w:tc>
          <w:tcPr>
            <w:tcW w:w="828" w:type="dxa"/>
            <w:shd w:val="clear" w:color="auto" w:fill="auto"/>
          </w:tcPr>
          <w:p w14:paraId="71EEC68D" w14:textId="77777777" w:rsidR="00512FC7" w:rsidRPr="00512FC7" w:rsidRDefault="00512FC7" w:rsidP="00533FE7">
            <w:r w:rsidRPr="00512FC7">
              <w:t>1467</w:t>
            </w:r>
          </w:p>
        </w:tc>
        <w:tc>
          <w:tcPr>
            <w:tcW w:w="2699" w:type="dxa"/>
            <w:shd w:val="clear" w:color="auto" w:fill="auto"/>
          </w:tcPr>
          <w:p w14:paraId="704411AC" w14:textId="77777777" w:rsidR="00512FC7" w:rsidRPr="00512FC7" w:rsidRDefault="00C411EF" w:rsidP="00533FE7">
            <w:hyperlink w:anchor="fld_SecurityListDesc" w:history="1">
              <w:r w:rsidR="00512FC7" w:rsidRPr="00533FE7">
                <w:rPr>
                  <w:rStyle w:val="Hyperlink"/>
                  <w:rFonts w:ascii="Times New Roman" w:hAnsi="Times New Roman"/>
                  <w:sz w:val="20"/>
                </w:rPr>
                <w:t>SecurityListDesc</w:t>
              </w:r>
            </w:hyperlink>
          </w:p>
        </w:tc>
      </w:tr>
      <w:tr w:rsidR="00512FC7" w:rsidRPr="00512FC7" w14:paraId="3EA898B8" w14:textId="77777777" w:rsidTr="00533FE7">
        <w:tc>
          <w:tcPr>
            <w:tcW w:w="828" w:type="dxa"/>
            <w:shd w:val="clear" w:color="auto" w:fill="auto"/>
          </w:tcPr>
          <w:p w14:paraId="4A3E6B1F" w14:textId="77777777" w:rsidR="00512FC7" w:rsidRPr="00512FC7" w:rsidRDefault="00512FC7" w:rsidP="00533FE7">
            <w:r w:rsidRPr="00512FC7">
              <w:t>1465</w:t>
            </w:r>
          </w:p>
        </w:tc>
        <w:tc>
          <w:tcPr>
            <w:tcW w:w="2699" w:type="dxa"/>
            <w:shd w:val="clear" w:color="auto" w:fill="auto"/>
          </w:tcPr>
          <w:p w14:paraId="57A060A6" w14:textId="77777777" w:rsidR="00512FC7" w:rsidRPr="00512FC7" w:rsidRDefault="00C411EF" w:rsidP="00533FE7">
            <w:hyperlink w:anchor="fld_SecurityListID" w:history="1">
              <w:r w:rsidR="00512FC7" w:rsidRPr="00533FE7">
                <w:rPr>
                  <w:rStyle w:val="Hyperlink"/>
                  <w:rFonts w:ascii="Times New Roman" w:hAnsi="Times New Roman"/>
                  <w:sz w:val="20"/>
                </w:rPr>
                <w:t>SecurityListID</w:t>
              </w:r>
            </w:hyperlink>
          </w:p>
        </w:tc>
      </w:tr>
      <w:tr w:rsidR="00512FC7" w:rsidRPr="00512FC7" w14:paraId="51BA3278" w14:textId="77777777" w:rsidTr="00533FE7">
        <w:tc>
          <w:tcPr>
            <w:tcW w:w="828" w:type="dxa"/>
            <w:shd w:val="clear" w:color="auto" w:fill="auto"/>
          </w:tcPr>
          <w:p w14:paraId="64F7B192" w14:textId="77777777" w:rsidR="00512FC7" w:rsidRPr="00512FC7" w:rsidRDefault="00512FC7" w:rsidP="00533FE7">
            <w:r w:rsidRPr="00512FC7">
              <w:t>1466</w:t>
            </w:r>
          </w:p>
        </w:tc>
        <w:tc>
          <w:tcPr>
            <w:tcW w:w="2699" w:type="dxa"/>
            <w:shd w:val="clear" w:color="auto" w:fill="auto"/>
          </w:tcPr>
          <w:p w14:paraId="0D640901" w14:textId="77777777" w:rsidR="00512FC7" w:rsidRPr="00512FC7" w:rsidRDefault="00C411EF" w:rsidP="00533FE7">
            <w:hyperlink w:anchor="fld_SecurityListRefID" w:history="1">
              <w:r w:rsidR="00512FC7" w:rsidRPr="00533FE7">
                <w:rPr>
                  <w:rStyle w:val="Hyperlink"/>
                  <w:rFonts w:ascii="Times New Roman" w:hAnsi="Times New Roman"/>
                  <w:sz w:val="20"/>
                </w:rPr>
                <w:t>SecurityListRefID</w:t>
              </w:r>
            </w:hyperlink>
          </w:p>
        </w:tc>
      </w:tr>
      <w:tr w:rsidR="00512FC7" w:rsidRPr="00512FC7" w14:paraId="3636E300" w14:textId="77777777" w:rsidTr="00533FE7">
        <w:tc>
          <w:tcPr>
            <w:tcW w:w="828" w:type="dxa"/>
            <w:shd w:val="clear" w:color="auto" w:fill="auto"/>
          </w:tcPr>
          <w:p w14:paraId="6F2F0DE4" w14:textId="77777777" w:rsidR="00512FC7" w:rsidRPr="00512FC7" w:rsidRDefault="00512FC7" w:rsidP="00533FE7">
            <w:r w:rsidRPr="00512FC7">
              <w:t>559</w:t>
            </w:r>
          </w:p>
        </w:tc>
        <w:tc>
          <w:tcPr>
            <w:tcW w:w="2699" w:type="dxa"/>
            <w:shd w:val="clear" w:color="auto" w:fill="auto"/>
          </w:tcPr>
          <w:p w14:paraId="7B34DE08" w14:textId="77777777" w:rsidR="00512FC7" w:rsidRPr="00512FC7" w:rsidRDefault="00C411EF" w:rsidP="00533FE7">
            <w:hyperlink w:anchor="fld_SecurityListRequestType" w:history="1">
              <w:r w:rsidR="00512FC7" w:rsidRPr="00533FE7">
                <w:rPr>
                  <w:rStyle w:val="Hyperlink"/>
                  <w:rFonts w:ascii="Times New Roman" w:hAnsi="Times New Roman"/>
                  <w:sz w:val="20"/>
                </w:rPr>
                <w:t>SecurityListRequestType</w:t>
              </w:r>
            </w:hyperlink>
          </w:p>
        </w:tc>
      </w:tr>
      <w:tr w:rsidR="00512FC7" w:rsidRPr="00512FC7" w14:paraId="22911DF4" w14:textId="77777777" w:rsidTr="00533FE7">
        <w:tc>
          <w:tcPr>
            <w:tcW w:w="828" w:type="dxa"/>
            <w:shd w:val="clear" w:color="auto" w:fill="auto"/>
          </w:tcPr>
          <w:p w14:paraId="72AF47D8" w14:textId="77777777" w:rsidR="00512FC7" w:rsidRPr="00512FC7" w:rsidRDefault="00512FC7" w:rsidP="00533FE7">
            <w:r w:rsidRPr="00512FC7">
              <w:t>1470</w:t>
            </w:r>
          </w:p>
        </w:tc>
        <w:tc>
          <w:tcPr>
            <w:tcW w:w="2699" w:type="dxa"/>
            <w:shd w:val="clear" w:color="auto" w:fill="auto"/>
          </w:tcPr>
          <w:p w14:paraId="4964294C" w14:textId="77777777" w:rsidR="00512FC7" w:rsidRPr="00512FC7" w:rsidRDefault="00C411EF" w:rsidP="00533FE7">
            <w:hyperlink w:anchor="fld_SecurityListType" w:history="1">
              <w:r w:rsidR="00512FC7" w:rsidRPr="00533FE7">
                <w:rPr>
                  <w:rStyle w:val="Hyperlink"/>
                  <w:rFonts w:ascii="Times New Roman" w:hAnsi="Times New Roman"/>
                  <w:sz w:val="20"/>
                </w:rPr>
                <w:t>SecurityListType</w:t>
              </w:r>
            </w:hyperlink>
          </w:p>
        </w:tc>
      </w:tr>
      <w:tr w:rsidR="00512FC7" w:rsidRPr="00512FC7" w14:paraId="68D2F3AE" w14:textId="77777777" w:rsidTr="00533FE7">
        <w:tc>
          <w:tcPr>
            <w:tcW w:w="828" w:type="dxa"/>
            <w:shd w:val="clear" w:color="auto" w:fill="auto"/>
          </w:tcPr>
          <w:p w14:paraId="3436EF36" w14:textId="77777777" w:rsidR="00512FC7" w:rsidRPr="00512FC7" w:rsidRDefault="00512FC7" w:rsidP="00533FE7">
            <w:r w:rsidRPr="00512FC7">
              <w:t>1471</w:t>
            </w:r>
          </w:p>
        </w:tc>
        <w:tc>
          <w:tcPr>
            <w:tcW w:w="2699" w:type="dxa"/>
            <w:shd w:val="clear" w:color="auto" w:fill="auto"/>
          </w:tcPr>
          <w:p w14:paraId="3A83AEBA" w14:textId="77777777" w:rsidR="00512FC7" w:rsidRPr="00512FC7" w:rsidRDefault="00C411EF" w:rsidP="00533FE7">
            <w:hyperlink w:anchor="fld_SecurityListTypeSource" w:history="1">
              <w:r w:rsidR="00512FC7" w:rsidRPr="00533FE7">
                <w:rPr>
                  <w:rStyle w:val="Hyperlink"/>
                  <w:rFonts w:ascii="Times New Roman" w:hAnsi="Times New Roman"/>
                  <w:sz w:val="20"/>
                </w:rPr>
                <w:t>SecurityListTypeSource</w:t>
              </w:r>
            </w:hyperlink>
          </w:p>
        </w:tc>
      </w:tr>
      <w:tr w:rsidR="00512FC7" w:rsidRPr="00512FC7" w14:paraId="28DECC5C" w14:textId="77777777" w:rsidTr="00533FE7">
        <w:tc>
          <w:tcPr>
            <w:tcW w:w="828" w:type="dxa"/>
            <w:shd w:val="clear" w:color="auto" w:fill="auto"/>
          </w:tcPr>
          <w:p w14:paraId="7FDB3971" w14:textId="77777777" w:rsidR="00512FC7" w:rsidRPr="00512FC7" w:rsidRDefault="00512FC7" w:rsidP="00533FE7">
            <w:r w:rsidRPr="00512FC7">
              <w:t>964</w:t>
            </w:r>
          </w:p>
        </w:tc>
        <w:tc>
          <w:tcPr>
            <w:tcW w:w="2699" w:type="dxa"/>
            <w:shd w:val="clear" w:color="auto" w:fill="auto"/>
          </w:tcPr>
          <w:p w14:paraId="18379F16" w14:textId="77777777" w:rsidR="00512FC7" w:rsidRPr="00512FC7" w:rsidRDefault="00C411EF" w:rsidP="00533FE7">
            <w:hyperlink w:anchor="fld_SecurityReportID" w:history="1">
              <w:r w:rsidR="00512FC7" w:rsidRPr="00533FE7">
                <w:rPr>
                  <w:rStyle w:val="Hyperlink"/>
                  <w:rFonts w:ascii="Times New Roman" w:hAnsi="Times New Roman"/>
                  <w:sz w:val="20"/>
                </w:rPr>
                <w:t>SecurityReportID</w:t>
              </w:r>
            </w:hyperlink>
          </w:p>
        </w:tc>
      </w:tr>
      <w:tr w:rsidR="00512FC7" w:rsidRPr="00512FC7" w14:paraId="46B622B5" w14:textId="77777777" w:rsidTr="00533FE7">
        <w:tc>
          <w:tcPr>
            <w:tcW w:w="828" w:type="dxa"/>
            <w:shd w:val="clear" w:color="auto" w:fill="auto"/>
          </w:tcPr>
          <w:p w14:paraId="0652B633" w14:textId="77777777" w:rsidR="00512FC7" w:rsidRPr="00512FC7" w:rsidRDefault="00512FC7" w:rsidP="00533FE7">
            <w:r w:rsidRPr="00512FC7">
              <w:t>320</w:t>
            </w:r>
          </w:p>
        </w:tc>
        <w:tc>
          <w:tcPr>
            <w:tcW w:w="2699" w:type="dxa"/>
            <w:shd w:val="clear" w:color="auto" w:fill="auto"/>
          </w:tcPr>
          <w:p w14:paraId="2E246EA9" w14:textId="77777777" w:rsidR="00512FC7" w:rsidRPr="00512FC7" w:rsidRDefault="00C411EF" w:rsidP="00533FE7">
            <w:hyperlink w:anchor="fld_SecurityReqID" w:history="1">
              <w:r w:rsidR="00512FC7" w:rsidRPr="00533FE7">
                <w:rPr>
                  <w:rStyle w:val="Hyperlink"/>
                  <w:rFonts w:ascii="Times New Roman" w:hAnsi="Times New Roman"/>
                  <w:sz w:val="20"/>
                </w:rPr>
                <w:t>SecurityReqID</w:t>
              </w:r>
            </w:hyperlink>
          </w:p>
        </w:tc>
      </w:tr>
      <w:tr w:rsidR="00512FC7" w:rsidRPr="00512FC7" w14:paraId="46A09A5A" w14:textId="77777777" w:rsidTr="00533FE7">
        <w:tc>
          <w:tcPr>
            <w:tcW w:w="828" w:type="dxa"/>
            <w:shd w:val="clear" w:color="auto" w:fill="auto"/>
          </w:tcPr>
          <w:p w14:paraId="545E6760" w14:textId="77777777" w:rsidR="00512FC7" w:rsidRPr="00512FC7" w:rsidRDefault="00512FC7" w:rsidP="00533FE7">
            <w:r w:rsidRPr="00512FC7">
              <w:t>560</w:t>
            </w:r>
          </w:p>
        </w:tc>
        <w:tc>
          <w:tcPr>
            <w:tcW w:w="2699" w:type="dxa"/>
            <w:shd w:val="clear" w:color="auto" w:fill="auto"/>
          </w:tcPr>
          <w:p w14:paraId="44B09DC0" w14:textId="77777777" w:rsidR="00512FC7" w:rsidRPr="00512FC7" w:rsidRDefault="00C411EF" w:rsidP="00533FE7">
            <w:hyperlink w:anchor="fld_SecurityRequestResult" w:history="1">
              <w:r w:rsidR="00512FC7" w:rsidRPr="00533FE7">
                <w:rPr>
                  <w:rStyle w:val="Hyperlink"/>
                  <w:rFonts w:ascii="Times New Roman" w:hAnsi="Times New Roman"/>
                  <w:sz w:val="20"/>
                </w:rPr>
                <w:t>SecurityRequestResult</w:t>
              </w:r>
            </w:hyperlink>
          </w:p>
        </w:tc>
      </w:tr>
      <w:tr w:rsidR="00512FC7" w:rsidRPr="00512FC7" w14:paraId="50D7F806" w14:textId="77777777" w:rsidTr="00533FE7">
        <w:tc>
          <w:tcPr>
            <w:tcW w:w="828" w:type="dxa"/>
            <w:shd w:val="clear" w:color="auto" w:fill="auto"/>
          </w:tcPr>
          <w:p w14:paraId="1A4E531A" w14:textId="77777777" w:rsidR="00512FC7" w:rsidRPr="00512FC7" w:rsidRDefault="00512FC7" w:rsidP="00533FE7">
            <w:r w:rsidRPr="00512FC7">
              <w:t>321</w:t>
            </w:r>
          </w:p>
        </w:tc>
        <w:tc>
          <w:tcPr>
            <w:tcW w:w="2699" w:type="dxa"/>
            <w:shd w:val="clear" w:color="auto" w:fill="auto"/>
          </w:tcPr>
          <w:p w14:paraId="49D6CF35" w14:textId="77777777" w:rsidR="00512FC7" w:rsidRPr="00512FC7" w:rsidRDefault="00C411EF" w:rsidP="00533FE7">
            <w:hyperlink w:anchor="fld_SecurityRequestType" w:history="1">
              <w:r w:rsidR="00512FC7" w:rsidRPr="00533FE7">
                <w:rPr>
                  <w:rStyle w:val="Hyperlink"/>
                  <w:rFonts w:ascii="Times New Roman" w:hAnsi="Times New Roman"/>
                  <w:sz w:val="20"/>
                </w:rPr>
                <w:t>SecurityRequestType</w:t>
              </w:r>
            </w:hyperlink>
          </w:p>
        </w:tc>
      </w:tr>
      <w:tr w:rsidR="00512FC7" w:rsidRPr="00512FC7" w14:paraId="2B8A91A5" w14:textId="77777777" w:rsidTr="00533FE7">
        <w:tc>
          <w:tcPr>
            <w:tcW w:w="828" w:type="dxa"/>
            <w:shd w:val="clear" w:color="auto" w:fill="auto"/>
          </w:tcPr>
          <w:p w14:paraId="0852DADF" w14:textId="77777777" w:rsidR="00512FC7" w:rsidRPr="00512FC7" w:rsidRDefault="00512FC7" w:rsidP="00533FE7">
            <w:r w:rsidRPr="00512FC7">
              <w:t>322</w:t>
            </w:r>
          </w:p>
        </w:tc>
        <w:tc>
          <w:tcPr>
            <w:tcW w:w="2699" w:type="dxa"/>
            <w:shd w:val="clear" w:color="auto" w:fill="auto"/>
          </w:tcPr>
          <w:p w14:paraId="6DA34492" w14:textId="77777777" w:rsidR="00512FC7" w:rsidRPr="00512FC7" w:rsidRDefault="00C411EF" w:rsidP="00533FE7">
            <w:hyperlink w:anchor="fld_SecurityResponseID" w:history="1">
              <w:r w:rsidR="00512FC7" w:rsidRPr="00533FE7">
                <w:rPr>
                  <w:rStyle w:val="Hyperlink"/>
                  <w:rFonts w:ascii="Times New Roman" w:hAnsi="Times New Roman"/>
                  <w:sz w:val="20"/>
                </w:rPr>
                <w:t>SecurityResponseID</w:t>
              </w:r>
            </w:hyperlink>
          </w:p>
        </w:tc>
      </w:tr>
      <w:tr w:rsidR="00512FC7" w:rsidRPr="00512FC7" w14:paraId="2E8BF61F" w14:textId="77777777" w:rsidTr="00533FE7">
        <w:tc>
          <w:tcPr>
            <w:tcW w:w="828" w:type="dxa"/>
            <w:shd w:val="clear" w:color="auto" w:fill="auto"/>
          </w:tcPr>
          <w:p w14:paraId="7E024379" w14:textId="77777777" w:rsidR="00512FC7" w:rsidRPr="00512FC7" w:rsidRDefault="00512FC7" w:rsidP="00533FE7">
            <w:r w:rsidRPr="00512FC7">
              <w:t>323</w:t>
            </w:r>
          </w:p>
        </w:tc>
        <w:tc>
          <w:tcPr>
            <w:tcW w:w="2699" w:type="dxa"/>
            <w:shd w:val="clear" w:color="auto" w:fill="auto"/>
          </w:tcPr>
          <w:p w14:paraId="37E385AC" w14:textId="77777777" w:rsidR="00512FC7" w:rsidRPr="00512FC7" w:rsidRDefault="00C411EF" w:rsidP="00533FE7">
            <w:hyperlink w:anchor="fld_SecurityResponseType" w:history="1">
              <w:r w:rsidR="00512FC7" w:rsidRPr="00533FE7">
                <w:rPr>
                  <w:rStyle w:val="Hyperlink"/>
                  <w:rFonts w:ascii="Times New Roman" w:hAnsi="Times New Roman"/>
                  <w:sz w:val="20"/>
                </w:rPr>
                <w:t>SecurityResponseType</w:t>
              </w:r>
            </w:hyperlink>
          </w:p>
        </w:tc>
      </w:tr>
      <w:tr w:rsidR="00DE5358" w:rsidRPr="00DE5358" w14:paraId="27FD27CE" w14:textId="77777777" w:rsidTr="00BD0927">
        <w:trPr>
          <w:del w:id="5243" w:author="Administrator" w:date="2011-08-18T10:26:00Z"/>
        </w:trPr>
        <w:tc>
          <w:tcPr>
            <w:tcW w:w="828" w:type="dxa"/>
            <w:shd w:val="clear" w:color="auto" w:fill="auto"/>
          </w:tcPr>
          <w:p w14:paraId="1969F510" w14:textId="77777777" w:rsidR="00DE5358" w:rsidRPr="00DE5358" w:rsidRDefault="00DE5358" w:rsidP="00DE5358">
            <w:pPr>
              <w:rPr>
                <w:del w:id="5244" w:author="Administrator" w:date="2011-08-18T10:26:00Z"/>
              </w:rPr>
            </w:pPr>
            <w:del w:id="5245" w:author="Administrator" w:date="2011-08-18T10:26:00Z">
              <w:r w:rsidRPr="00DE5358">
                <w:delText>179</w:delText>
              </w:r>
            </w:del>
          </w:p>
        </w:tc>
        <w:tc>
          <w:tcPr>
            <w:tcW w:w="2699" w:type="dxa"/>
            <w:shd w:val="clear" w:color="auto" w:fill="auto"/>
          </w:tcPr>
          <w:p w14:paraId="10EB2528" w14:textId="77777777" w:rsidR="00DE5358" w:rsidRPr="00DE5358" w:rsidRDefault="00DE5358" w:rsidP="00DE5358">
            <w:pPr>
              <w:rPr>
                <w:del w:id="5246" w:author="Administrator" w:date="2011-08-18T10:26:00Z"/>
              </w:rPr>
            </w:pPr>
            <w:del w:id="5247" w:author="Administrator" w:date="2011-08-18T10:26:00Z">
              <w:r>
                <w:fldChar w:fldCharType="begin"/>
              </w:r>
              <w:r>
                <w:delInstrText xml:space="preserve"> HYPERLINK  \l "fld_SecuritySettlAgentAcctName" </w:delInstrText>
              </w:r>
              <w:r>
                <w:fldChar w:fldCharType="separate"/>
              </w:r>
              <w:r w:rsidRPr="00BD0927">
                <w:rPr>
                  <w:rStyle w:val="Hyperlink"/>
                  <w:rFonts w:ascii="Times New Roman" w:hAnsi="Times New Roman"/>
                  <w:sz w:val="20"/>
                </w:rPr>
                <w:delText>SecuritySettlAgentAcctName</w:delText>
              </w:r>
              <w:r>
                <w:fldChar w:fldCharType="end"/>
              </w:r>
            </w:del>
          </w:p>
        </w:tc>
      </w:tr>
      <w:tr w:rsidR="00DE5358" w:rsidRPr="00DE5358" w14:paraId="2732879E" w14:textId="77777777" w:rsidTr="00BD0927">
        <w:trPr>
          <w:del w:id="5248" w:author="Administrator" w:date="2011-08-18T10:26:00Z"/>
        </w:trPr>
        <w:tc>
          <w:tcPr>
            <w:tcW w:w="828" w:type="dxa"/>
            <w:shd w:val="clear" w:color="auto" w:fill="auto"/>
          </w:tcPr>
          <w:p w14:paraId="35ECCD1F" w14:textId="77777777" w:rsidR="00DE5358" w:rsidRPr="00DE5358" w:rsidRDefault="00DE5358" w:rsidP="00DE5358">
            <w:pPr>
              <w:rPr>
                <w:del w:id="5249" w:author="Administrator" w:date="2011-08-18T10:26:00Z"/>
              </w:rPr>
            </w:pPr>
            <w:del w:id="5250" w:author="Administrator" w:date="2011-08-18T10:26:00Z">
              <w:r w:rsidRPr="00DE5358">
                <w:delText>178</w:delText>
              </w:r>
            </w:del>
          </w:p>
        </w:tc>
        <w:tc>
          <w:tcPr>
            <w:tcW w:w="2699" w:type="dxa"/>
            <w:shd w:val="clear" w:color="auto" w:fill="auto"/>
          </w:tcPr>
          <w:p w14:paraId="5885FC72" w14:textId="77777777" w:rsidR="00DE5358" w:rsidRPr="00DE5358" w:rsidRDefault="00DE5358" w:rsidP="00DE5358">
            <w:pPr>
              <w:rPr>
                <w:del w:id="5251" w:author="Administrator" w:date="2011-08-18T10:26:00Z"/>
              </w:rPr>
            </w:pPr>
            <w:del w:id="5252" w:author="Administrator" w:date="2011-08-18T10:26:00Z">
              <w:r>
                <w:fldChar w:fldCharType="begin"/>
              </w:r>
              <w:r>
                <w:delInstrText xml:space="preserve"> HYPERLINK  \l "fld_SecuritySettlAgentAcctNum" </w:delInstrText>
              </w:r>
              <w:r>
                <w:fldChar w:fldCharType="separate"/>
              </w:r>
              <w:r w:rsidRPr="00BD0927">
                <w:rPr>
                  <w:rStyle w:val="Hyperlink"/>
                  <w:rFonts w:ascii="Times New Roman" w:hAnsi="Times New Roman"/>
                  <w:sz w:val="20"/>
                </w:rPr>
                <w:delText>SecuritySettlAgentAcctNum</w:delText>
              </w:r>
              <w:r>
                <w:fldChar w:fldCharType="end"/>
              </w:r>
            </w:del>
          </w:p>
        </w:tc>
      </w:tr>
      <w:tr w:rsidR="00DE5358" w:rsidRPr="00DE5358" w14:paraId="4D371D53" w14:textId="77777777" w:rsidTr="00BD0927">
        <w:trPr>
          <w:del w:id="5253" w:author="Administrator" w:date="2011-08-18T10:26:00Z"/>
        </w:trPr>
        <w:tc>
          <w:tcPr>
            <w:tcW w:w="828" w:type="dxa"/>
            <w:shd w:val="clear" w:color="auto" w:fill="auto"/>
          </w:tcPr>
          <w:p w14:paraId="588988F2" w14:textId="77777777" w:rsidR="00DE5358" w:rsidRPr="00DE5358" w:rsidRDefault="00DE5358" w:rsidP="00DE5358">
            <w:pPr>
              <w:rPr>
                <w:del w:id="5254" w:author="Administrator" w:date="2011-08-18T10:26:00Z"/>
              </w:rPr>
            </w:pPr>
            <w:del w:id="5255" w:author="Administrator" w:date="2011-08-18T10:26:00Z">
              <w:r w:rsidRPr="00DE5358">
                <w:delText>177</w:delText>
              </w:r>
            </w:del>
          </w:p>
        </w:tc>
        <w:tc>
          <w:tcPr>
            <w:tcW w:w="2699" w:type="dxa"/>
            <w:shd w:val="clear" w:color="auto" w:fill="auto"/>
          </w:tcPr>
          <w:p w14:paraId="2F578FDF" w14:textId="77777777" w:rsidR="00DE5358" w:rsidRPr="00DE5358" w:rsidRDefault="00DE5358" w:rsidP="00DE5358">
            <w:pPr>
              <w:rPr>
                <w:del w:id="5256" w:author="Administrator" w:date="2011-08-18T10:26:00Z"/>
              </w:rPr>
            </w:pPr>
            <w:del w:id="5257" w:author="Administrator" w:date="2011-08-18T10:26:00Z">
              <w:r>
                <w:fldChar w:fldCharType="begin"/>
              </w:r>
              <w:r>
                <w:delInstrText xml:space="preserve"> HYPERLINK  \l "fld_SecuritySettlAgentCode" </w:delInstrText>
              </w:r>
              <w:r>
                <w:fldChar w:fldCharType="separate"/>
              </w:r>
              <w:r w:rsidRPr="00BD0927">
                <w:rPr>
                  <w:rStyle w:val="Hyperlink"/>
                  <w:rFonts w:ascii="Times New Roman" w:hAnsi="Times New Roman"/>
                  <w:sz w:val="20"/>
                </w:rPr>
                <w:delText>SecuritySettlAgentCode</w:delText>
              </w:r>
              <w:r>
                <w:fldChar w:fldCharType="end"/>
              </w:r>
            </w:del>
          </w:p>
        </w:tc>
      </w:tr>
      <w:tr w:rsidR="00DE5358" w:rsidRPr="00DE5358" w14:paraId="2D0ABB15" w14:textId="77777777" w:rsidTr="00BD0927">
        <w:trPr>
          <w:del w:id="5258" w:author="Administrator" w:date="2011-08-18T10:26:00Z"/>
        </w:trPr>
        <w:tc>
          <w:tcPr>
            <w:tcW w:w="828" w:type="dxa"/>
            <w:shd w:val="clear" w:color="auto" w:fill="auto"/>
          </w:tcPr>
          <w:p w14:paraId="566CE5A6" w14:textId="77777777" w:rsidR="00DE5358" w:rsidRPr="00DE5358" w:rsidRDefault="00DE5358" w:rsidP="00DE5358">
            <w:pPr>
              <w:rPr>
                <w:del w:id="5259" w:author="Administrator" w:date="2011-08-18T10:26:00Z"/>
              </w:rPr>
            </w:pPr>
            <w:del w:id="5260" w:author="Administrator" w:date="2011-08-18T10:26:00Z">
              <w:r w:rsidRPr="00DE5358">
                <w:delText>180</w:delText>
              </w:r>
            </w:del>
          </w:p>
        </w:tc>
        <w:tc>
          <w:tcPr>
            <w:tcW w:w="2699" w:type="dxa"/>
            <w:shd w:val="clear" w:color="auto" w:fill="auto"/>
          </w:tcPr>
          <w:p w14:paraId="2AB2EBBF" w14:textId="77777777" w:rsidR="00DE5358" w:rsidRPr="00DE5358" w:rsidRDefault="00DE5358" w:rsidP="00DE5358">
            <w:pPr>
              <w:rPr>
                <w:del w:id="5261" w:author="Administrator" w:date="2011-08-18T10:26:00Z"/>
              </w:rPr>
            </w:pPr>
            <w:del w:id="5262" w:author="Administrator" w:date="2011-08-18T10:26:00Z">
              <w:r>
                <w:fldChar w:fldCharType="begin"/>
              </w:r>
              <w:r>
                <w:delInstrText xml:space="preserve"> HYPERLINK  \l "fld_SecuritySettlAgentContactName" </w:delInstrText>
              </w:r>
              <w:r>
                <w:fldChar w:fldCharType="separate"/>
              </w:r>
              <w:r w:rsidRPr="00BD0927">
                <w:rPr>
                  <w:rStyle w:val="Hyperlink"/>
                  <w:rFonts w:ascii="Times New Roman" w:hAnsi="Times New Roman"/>
                  <w:sz w:val="20"/>
                </w:rPr>
                <w:delText>SecuritySettlAgentContactName</w:delText>
              </w:r>
              <w:r>
                <w:fldChar w:fldCharType="end"/>
              </w:r>
            </w:del>
          </w:p>
        </w:tc>
      </w:tr>
      <w:tr w:rsidR="00DE5358" w:rsidRPr="00DE5358" w14:paraId="1D28E5DC" w14:textId="77777777" w:rsidTr="00BD0927">
        <w:trPr>
          <w:del w:id="5263" w:author="Administrator" w:date="2011-08-18T10:26:00Z"/>
        </w:trPr>
        <w:tc>
          <w:tcPr>
            <w:tcW w:w="828" w:type="dxa"/>
            <w:shd w:val="clear" w:color="auto" w:fill="auto"/>
          </w:tcPr>
          <w:p w14:paraId="0FB7CD0E" w14:textId="77777777" w:rsidR="00DE5358" w:rsidRPr="00DE5358" w:rsidRDefault="00DE5358" w:rsidP="00DE5358">
            <w:pPr>
              <w:rPr>
                <w:del w:id="5264" w:author="Administrator" w:date="2011-08-18T10:26:00Z"/>
              </w:rPr>
            </w:pPr>
            <w:del w:id="5265" w:author="Administrator" w:date="2011-08-18T10:26:00Z">
              <w:r w:rsidRPr="00DE5358">
                <w:delText>181</w:delText>
              </w:r>
            </w:del>
          </w:p>
        </w:tc>
        <w:tc>
          <w:tcPr>
            <w:tcW w:w="2699" w:type="dxa"/>
            <w:shd w:val="clear" w:color="auto" w:fill="auto"/>
          </w:tcPr>
          <w:p w14:paraId="19423CF3" w14:textId="77777777" w:rsidR="00DE5358" w:rsidRPr="00DE5358" w:rsidRDefault="00DE5358" w:rsidP="00DE5358">
            <w:pPr>
              <w:rPr>
                <w:del w:id="5266" w:author="Administrator" w:date="2011-08-18T10:26:00Z"/>
              </w:rPr>
            </w:pPr>
            <w:del w:id="5267" w:author="Administrator" w:date="2011-08-18T10:26:00Z">
              <w:r>
                <w:fldChar w:fldCharType="begin"/>
              </w:r>
              <w:r>
                <w:delInstrText xml:space="preserve"> HYPERLINK  \l "fld_SecuritySettlAgentContactPhone" </w:delInstrText>
              </w:r>
              <w:r>
                <w:fldChar w:fldCharType="separate"/>
              </w:r>
              <w:r w:rsidRPr="00BD0927">
                <w:rPr>
                  <w:rStyle w:val="Hyperlink"/>
                  <w:rFonts w:ascii="Times New Roman" w:hAnsi="Times New Roman"/>
                  <w:sz w:val="20"/>
                </w:rPr>
                <w:delText>SecuritySettlAgentContactPhone</w:delText>
              </w:r>
              <w:r>
                <w:fldChar w:fldCharType="end"/>
              </w:r>
            </w:del>
          </w:p>
        </w:tc>
      </w:tr>
      <w:tr w:rsidR="00DE5358" w:rsidRPr="00DE5358" w14:paraId="692B49D3" w14:textId="77777777" w:rsidTr="00BD0927">
        <w:trPr>
          <w:del w:id="5268" w:author="Administrator" w:date="2011-08-18T10:26:00Z"/>
        </w:trPr>
        <w:tc>
          <w:tcPr>
            <w:tcW w:w="828" w:type="dxa"/>
            <w:shd w:val="clear" w:color="auto" w:fill="auto"/>
          </w:tcPr>
          <w:p w14:paraId="4506E983" w14:textId="77777777" w:rsidR="00DE5358" w:rsidRPr="00DE5358" w:rsidRDefault="00DE5358" w:rsidP="00DE5358">
            <w:pPr>
              <w:rPr>
                <w:del w:id="5269" w:author="Administrator" w:date="2011-08-18T10:26:00Z"/>
              </w:rPr>
            </w:pPr>
            <w:del w:id="5270" w:author="Administrator" w:date="2011-08-18T10:26:00Z">
              <w:r w:rsidRPr="00DE5358">
                <w:delText>176</w:delText>
              </w:r>
            </w:del>
          </w:p>
        </w:tc>
        <w:tc>
          <w:tcPr>
            <w:tcW w:w="2699" w:type="dxa"/>
            <w:shd w:val="clear" w:color="auto" w:fill="auto"/>
          </w:tcPr>
          <w:p w14:paraId="35391018" w14:textId="77777777" w:rsidR="00DE5358" w:rsidRPr="00DE5358" w:rsidRDefault="00DE5358" w:rsidP="00DE5358">
            <w:pPr>
              <w:rPr>
                <w:del w:id="5271" w:author="Administrator" w:date="2011-08-18T10:26:00Z"/>
              </w:rPr>
            </w:pPr>
            <w:del w:id="5272" w:author="Administrator" w:date="2011-08-18T10:26:00Z">
              <w:r>
                <w:fldChar w:fldCharType="begin"/>
              </w:r>
              <w:r>
                <w:delInstrText xml:space="preserve"> HYPERLINK  \l "fld_SecuritySettlAgentName" </w:delInstrText>
              </w:r>
              <w:r>
                <w:fldChar w:fldCharType="separate"/>
              </w:r>
              <w:r w:rsidRPr="00BD0927">
                <w:rPr>
                  <w:rStyle w:val="Hyperlink"/>
                  <w:rFonts w:ascii="Times New Roman" w:hAnsi="Times New Roman"/>
                  <w:sz w:val="20"/>
                </w:rPr>
                <w:delText>SecuritySettlAgentName</w:delText>
              </w:r>
              <w:r>
                <w:fldChar w:fldCharType="end"/>
              </w:r>
            </w:del>
          </w:p>
        </w:tc>
      </w:tr>
      <w:tr w:rsidR="00512FC7" w:rsidRPr="00512FC7" w14:paraId="31EED733" w14:textId="77777777" w:rsidTr="00533FE7">
        <w:tc>
          <w:tcPr>
            <w:tcW w:w="828" w:type="dxa"/>
            <w:shd w:val="clear" w:color="auto" w:fill="auto"/>
          </w:tcPr>
          <w:p w14:paraId="4A6DC68C" w14:textId="77777777" w:rsidR="00512FC7" w:rsidRPr="00512FC7" w:rsidRDefault="00512FC7" w:rsidP="00533FE7">
            <w:r w:rsidRPr="00512FC7">
              <w:t>965</w:t>
            </w:r>
          </w:p>
        </w:tc>
        <w:tc>
          <w:tcPr>
            <w:tcW w:w="2699" w:type="dxa"/>
            <w:shd w:val="clear" w:color="auto" w:fill="auto"/>
          </w:tcPr>
          <w:p w14:paraId="7066C70B" w14:textId="77777777" w:rsidR="00512FC7" w:rsidRPr="00512FC7" w:rsidRDefault="00C411EF" w:rsidP="00533FE7">
            <w:hyperlink w:anchor="fld_SecurityStatus" w:history="1">
              <w:r w:rsidR="00512FC7" w:rsidRPr="00533FE7">
                <w:rPr>
                  <w:rStyle w:val="Hyperlink"/>
                  <w:rFonts w:ascii="Times New Roman" w:hAnsi="Times New Roman"/>
                  <w:sz w:val="20"/>
                </w:rPr>
                <w:t>SecurityStatus</w:t>
              </w:r>
            </w:hyperlink>
          </w:p>
        </w:tc>
      </w:tr>
      <w:tr w:rsidR="00512FC7" w:rsidRPr="00512FC7" w14:paraId="34E0133D" w14:textId="77777777" w:rsidTr="00533FE7">
        <w:tc>
          <w:tcPr>
            <w:tcW w:w="828" w:type="dxa"/>
            <w:shd w:val="clear" w:color="auto" w:fill="auto"/>
          </w:tcPr>
          <w:p w14:paraId="32C29014" w14:textId="77777777" w:rsidR="00512FC7" w:rsidRPr="00512FC7" w:rsidRDefault="00512FC7" w:rsidP="00533FE7">
            <w:r w:rsidRPr="00512FC7">
              <w:t>324</w:t>
            </w:r>
          </w:p>
        </w:tc>
        <w:tc>
          <w:tcPr>
            <w:tcW w:w="2699" w:type="dxa"/>
            <w:shd w:val="clear" w:color="auto" w:fill="auto"/>
          </w:tcPr>
          <w:p w14:paraId="6D1E0CDB" w14:textId="77777777" w:rsidR="00512FC7" w:rsidRPr="00512FC7" w:rsidRDefault="00C411EF" w:rsidP="00533FE7">
            <w:hyperlink w:anchor="fld_SecurityStatusReqID" w:history="1">
              <w:r w:rsidR="00512FC7" w:rsidRPr="00533FE7">
                <w:rPr>
                  <w:rStyle w:val="Hyperlink"/>
                  <w:rFonts w:ascii="Times New Roman" w:hAnsi="Times New Roman"/>
                  <w:sz w:val="20"/>
                </w:rPr>
                <w:t>SecurityStatusReqID</w:t>
              </w:r>
            </w:hyperlink>
          </w:p>
        </w:tc>
      </w:tr>
      <w:tr w:rsidR="00512FC7" w:rsidRPr="00512FC7" w14:paraId="3CC6FA85" w14:textId="77777777" w:rsidTr="00533FE7">
        <w:tc>
          <w:tcPr>
            <w:tcW w:w="828" w:type="dxa"/>
            <w:shd w:val="clear" w:color="auto" w:fill="auto"/>
          </w:tcPr>
          <w:p w14:paraId="134ED15F" w14:textId="77777777" w:rsidR="00512FC7" w:rsidRPr="00512FC7" w:rsidRDefault="00512FC7" w:rsidP="00533FE7">
            <w:r w:rsidRPr="00512FC7">
              <w:t>762</w:t>
            </w:r>
          </w:p>
        </w:tc>
        <w:tc>
          <w:tcPr>
            <w:tcW w:w="2699" w:type="dxa"/>
            <w:shd w:val="clear" w:color="auto" w:fill="auto"/>
          </w:tcPr>
          <w:p w14:paraId="51C2E48E" w14:textId="77777777" w:rsidR="00512FC7" w:rsidRPr="00512FC7" w:rsidRDefault="00C411EF" w:rsidP="00533FE7">
            <w:hyperlink w:anchor="fld_SecuritySubType" w:history="1">
              <w:r w:rsidR="00512FC7" w:rsidRPr="00533FE7">
                <w:rPr>
                  <w:rStyle w:val="Hyperlink"/>
                  <w:rFonts w:ascii="Times New Roman" w:hAnsi="Times New Roman"/>
                  <w:sz w:val="20"/>
                </w:rPr>
                <w:t>SecuritySubType</w:t>
              </w:r>
            </w:hyperlink>
          </w:p>
        </w:tc>
      </w:tr>
      <w:tr w:rsidR="00512FC7" w:rsidRPr="00512FC7" w14:paraId="3AE97C85" w14:textId="77777777" w:rsidTr="00533FE7">
        <w:tc>
          <w:tcPr>
            <w:tcW w:w="828" w:type="dxa"/>
            <w:shd w:val="clear" w:color="auto" w:fill="auto"/>
          </w:tcPr>
          <w:p w14:paraId="38859F7A" w14:textId="77777777" w:rsidR="00512FC7" w:rsidRPr="00512FC7" w:rsidRDefault="00512FC7" w:rsidP="00533FE7">
            <w:r w:rsidRPr="00512FC7">
              <w:t>1174</w:t>
            </w:r>
          </w:p>
        </w:tc>
        <w:tc>
          <w:tcPr>
            <w:tcW w:w="2699" w:type="dxa"/>
            <w:shd w:val="clear" w:color="auto" w:fill="auto"/>
          </w:tcPr>
          <w:p w14:paraId="7943D905" w14:textId="77777777" w:rsidR="00512FC7" w:rsidRPr="00512FC7" w:rsidRDefault="00C411EF" w:rsidP="00533FE7">
            <w:hyperlink w:anchor="fld_SecurityTradingEvent" w:history="1">
              <w:r w:rsidR="00512FC7" w:rsidRPr="00533FE7">
                <w:rPr>
                  <w:rStyle w:val="Hyperlink"/>
                  <w:rFonts w:ascii="Times New Roman" w:hAnsi="Times New Roman"/>
                  <w:sz w:val="20"/>
                </w:rPr>
                <w:t>SecurityTradingEvent</w:t>
              </w:r>
            </w:hyperlink>
          </w:p>
        </w:tc>
      </w:tr>
      <w:tr w:rsidR="00512FC7" w:rsidRPr="00512FC7" w14:paraId="51CD9A64" w14:textId="77777777" w:rsidTr="00533FE7">
        <w:tc>
          <w:tcPr>
            <w:tcW w:w="828" w:type="dxa"/>
            <w:shd w:val="clear" w:color="auto" w:fill="auto"/>
          </w:tcPr>
          <w:p w14:paraId="2A5ABCC8" w14:textId="77777777" w:rsidR="00512FC7" w:rsidRPr="00512FC7" w:rsidRDefault="00512FC7" w:rsidP="00533FE7">
            <w:r w:rsidRPr="00512FC7">
              <w:t>326</w:t>
            </w:r>
          </w:p>
        </w:tc>
        <w:tc>
          <w:tcPr>
            <w:tcW w:w="2699" w:type="dxa"/>
            <w:shd w:val="clear" w:color="auto" w:fill="auto"/>
          </w:tcPr>
          <w:p w14:paraId="7608FC8D" w14:textId="77777777" w:rsidR="00512FC7" w:rsidRPr="00512FC7" w:rsidRDefault="00C411EF" w:rsidP="00533FE7">
            <w:hyperlink w:anchor="fld_SecurityTradingStatus" w:history="1">
              <w:r w:rsidR="00512FC7" w:rsidRPr="00533FE7">
                <w:rPr>
                  <w:rStyle w:val="Hyperlink"/>
                  <w:rFonts w:ascii="Times New Roman" w:hAnsi="Times New Roman"/>
                  <w:sz w:val="20"/>
                </w:rPr>
                <w:t>SecurityTradingStatus</w:t>
              </w:r>
            </w:hyperlink>
          </w:p>
        </w:tc>
      </w:tr>
      <w:tr w:rsidR="00512FC7" w:rsidRPr="00512FC7" w14:paraId="54149D1E" w14:textId="77777777" w:rsidTr="00533FE7">
        <w:tc>
          <w:tcPr>
            <w:tcW w:w="828" w:type="dxa"/>
            <w:shd w:val="clear" w:color="auto" w:fill="auto"/>
          </w:tcPr>
          <w:p w14:paraId="57A8E131" w14:textId="77777777" w:rsidR="00512FC7" w:rsidRPr="00512FC7" w:rsidRDefault="00512FC7" w:rsidP="00533FE7">
            <w:r w:rsidRPr="00512FC7">
              <w:t>167</w:t>
            </w:r>
          </w:p>
        </w:tc>
        <w:tc>
          <w:tcPr>
            <w:tcW w:w="2699" w:type="dxa"/>
            <w:shd w:val="clear" w:color="auto" w:fill="auto"/>
          </w:tcPr>
          <w:p w14:paraId="04D4001A" w14:textId="77777777" w:rsidR="00512FC7" w:rsidRPr="00512FC7" w:rsidRDefault="00C411EF" w:rsidP="00533FE7">
            <w:hyperlink w:anchor="fld_SecurityType" w:history="1">
              <w:r w:rsidR="00512FC7" w:rsidRPr="00533FE7">
                <w:rPr>
                  <w:rStyle w:val="Hyperlink"/>
                  <w:rFonts w:ascii="Times New Roman" w:hAnsi="Times New Roman"/>
                  <w:sz w:val="20"/>
                </w:rPr>
                <w:t>SecurityType</w:t>
              </w:r>
            </w:hyperlink>
          </w:p>
        </w:tc>
      </w:tr>
      <w:tr w:rsidR="00512FC7" w:rsidRPr="00512FC7" w14:paraId="65422390" w14:textId="77777777" w:rsidTr="00533FE7">
        <w:tc>
          <w:tcPr>
            <w:tcW w:w="828" w:type="dxa"/>
            <w:shd w:val="clear" w:color="auto" w:fill="auto"/>
          </w:tcPr>
          <w:p w14:paraId="35DC602A" w14:textId="77777777" w:rsidR="00512FC7" w:rsidRPr="00512FC7" w:rsidRDefault="00512FC7" w:rsidP="00533FE7">
            <w:r w:rsidRPr="00512FC7">
              <w:t>980</w:t>
            </w:r>
          </w:p>
        </w:tc>
        <w:tc>
          <w:tcPr>
            <w:tcW w:w="2699" w:type="dxa"/>
            <w:shd w:val="clear" w:color="auto" w:fill="auto"/>
          </w:tcPr>
          <w:p w14:paraId="6262040C" w14:textId="77777777" w:rsidR="00512FC7" w:rsidRPr="00512FC7" w:rsidRDefault="00C411EF" w:rsidP="00533FE7">
            <w:hyperlink w:anchor="fld_SecurityUpdateAction" w:history="1">
              <w:r w:rsidR="00512FC7" w:rsidRPr="00533FE7">
                <w:rPr>
                  <w:rStyle w:val="Hyperlink"/>
                  <w:rFonts w:ascii="Times New Roman" w:hAnsi="Times New Roman"/>
                  <w:sz w:val="20"/>
                </w:rPr>
                <w:t>SecurityUpdateAction</w:t>
              </w:r>
            </w:hyperlink>
          </w:p>
        </w:tc>
      </w:tr>
      <w:tr w:rsidR="00512FC7" w:rsidRPr="00512FC7" w14:paraId="0D3BBFF2" w14:textId="77777777" w:rsidTr="00533FE7">
        <w:tc>
          <w:tcPr>
            <w:tcW w:w="828" w:type="dxa"/>
            <w:shd w:val="clear" w:color="auto" w:fill="auto"/>
          </w:tcPr>
          <w:p w14:paraId="355B3809" w14:textId="77777777" w:rsidR="00512FC7" w:rsidRPr="00512FC7" w:rsidRDefault="00512FC7" w:rsidP="00533FE7">
            <w:r w:rsidRPr="00512FC7">
              <w:t>1185</w:t>
            </w:r>
          </w:p>
        </w:tc>
        <w:tc>
          <w:tcPr>
            <w:tcW w:w="2699" w:type="dxa"/>
            <w:shd w:val="clear" w:color="auto" w:fill="auto"/>
          </w:tcPr>
          <w:p w14:paraId="07817A41" w14:textId="77777777" w:rsidR="00512FC7" w:rsidRPr="00512FC7" w:rsidRDefault="00C411EF" w:rsidP="00533FE7">
            <w:hyperlink w:anchor="fld_SecurityXML" w:history="1">
              <w:r w:rsidR="00512FC7" w:rsidRPr="00533FE7">
                <w:rPr>
                  <w:rStyle w:val="Hyperlink"/>
                  <w:rFonts w:ascii="Times New Roman" w:hAnsi="Times New Roman"/>
                  <w:sz w:val="20"/>
                </w:rPr>
                <w:t>SecurityXML</w:t>
              </w:r>
            </w:hyperlink>
          </w:p>
        </w:tc>
      </w:tr>
      <w:tr w:rsidR="00512FC7" w:rsidRPr="00512FC7" w14:paraId="1E31DA89" w14:textId="77777777" w:rsidTr="00533FE7">
        <w:tc>
          <w:tcPr>
            <w:tcW w:w="828" w:type="dxa"/>
            <w:shd w:val="clear" w:color="auto" w:fill="auto"/>
          </w:tcPr>
          <w:p w14:paraId="483F6075" w14:textId="77777777" w:rsidR="00512FC7" w:rsidRPr="00512FC7" w:rsidRDefault="00512FC7" w:rsidP="00533FE7">
            <w:r w:rsidRPr="00512FC7">
              <w:t>1184</w:t>
            </w:r>
          </w:p>
        </w:tc>
        <w:tc>
          <w:tcPr>
            <w:tcW w:w="2699" w:type="dxa"/>
            <w:shd w:val="clear" w:color="auto" w:fill="auto"/>
          </w:tcPr>
          <w:p w14:paraId="42645586" w14:textId="77777777" w:rsidR="00512FC7" w:rsidRPr="00512FC7" w:rsidRDefault="00C411EF" w:rsidP="00533FE7">
            <w:hyperlink w:anchor="fld_SecurityXMLLen" w:history="1">
              <w:r w:rsidR="00512FC7" w:rsidRPr="00533FE7">
                <w:rPr>
                  <w:rStyle w:val="Hyperlink"/>
                  <w:rFonts w:ascii="Times New Roman" w:hAnsi="Times New Roman"/>
                  <w:sz w:val="20"/>
                </w:rPr>
                <w:t>SecurityXMLLen</w:t>
              </w:r>
            </w:hyperlink>
          </w:p>
        </w:tc>
      </w:tr>
      <w:tr w:rsidR="00512FC7" w:rsidRPr="00512FC7" w14:paraId="02B73F02" w14:textId="77777777" w:rsidTr="00533FE7">
        <w:tc>
          <w:tcPr>
            <w:tcW w:w="828" w:type="dxa"/>
            <w:shd w:val="clear" w:color="auto" w:fill="auto"/>
          </w:tcPr>
          <w:p w14:paraId="79997FF9" w14:textId="77777777" w:rsidR="00512FC7" w:rsidRPr="00512FC7" w:rsidRDefault="00512FC7" w:rsidP="00533FE7">
            <w:r w:rsidRPr="00512FC7">
              <w:t>1186</w:t>
            </w:r>
          </w:p>
        </w:tc>
        <w:tc>
          <w:tcPr>
            <w:tcW w:w="2699" w:type="dxa"/>
            <w:shd w:val="clear" w:color="auto" w:fill="auto"/>
          </w:tcPr>
          <w:p w14:paraId="10CF7B3B" w14:textId="77777777" w:rsidR="00512FC7" w:rsidRPr="00512FC7" w:rsidRDefault="00C411EF" w:rsidP="00533FE7">
            <w:hyperlink w:anchor="fld_SecurityXMLSchema" w:history="1">
              <w:r w:rsidR="00512FC7" w:rsidRPr="00533FE7">
                <w:rPr>
                  <w:rStyle w:val="Hyperlink"/>
                  <w:rFonts w:ascii="Times New Roman" w:hAnsi="Times New Roman"/>
                  <w:sz w:val="20"/>
                </w:rPr>
                <w:t>SecurityXMLSchema</w:t>
              </w:r>
            </w:hyperlink>
          </w:p>
        </w:tc>
      </w:tr>
      <w:tr w:rsidR="00512FC7" w:rsidRPr="00512FC7" w14:paraId="104FC9F2" w14:textId="77777777" w:rsidTr="00533FE7">
        <w:tc>
          <w:tcPr>
            <w:tcW w:w="828" w:type="dxa"/>
            <w:shd w:val="clear" w:color="auto" w:fill="auto"/>
          </w:tcPr>
          <w:p w14:paraId="4AF8E886" w14:textId="77777777" w:rsidR="00512FC7" w:rsidRPr="00512FC7" w:rsidRDefault="00512FC7" w:rsidP="00533FE7">
            <w:r w:rsidRPr="00512FC7">
              <w:t>287</w:t>
            </w:r>
          </w:p>
        </w:tc>
        <w:tc>
          <w:tcPr>
            <w:tcW w:w="2699" w:type="dxa"/>
            <w:shd w:val="clear" w:color="auto" w:fill="auto"/>
          </w:tcPr>
          <w:p w14:paraId="49FD2A62" w14:textId="77777777" w:rsidR="00512FC7" w:rsidRPr="00512FC7" w:rsidRDefault="00C411EF" w:rsidP="00533FE7">
            <w:hyperlink w:anchor="fld_SellerDays" w:history="1">
              <w:r w:rsidR="00512FC7" w:rsidRPr="00533FE7">
                <w:rPr>
                  <w:rStyle w:val="Hyperlink"/>
                  <w:rFonts w:ascii="Times New Roman" w:hAnsi="Times New Roman"/>
                  <w:sz w:val="20"/>
                </w:rPr>
                <w:t>SellerDays</w:t>
              </w:r>
            </w:hyperlink>
          </w:p>
        </w:tc>
      </w:tr>
      <w:tr w:rsidR="00512FC7" w:rsidRPr="00512FC7" w14:paraId="36D938C1" w14:textId="77777777" w:rsidTr="00533FE7">
        <w:tc>
          <w:tcPr>
            <w:tcW w:w="828" w:type="dxa"/>
            <w:shd w:val="clear" w:color="auto" w:fill="auto"/>
          </w:tcPr>
          <w:p w14:paraId="6003024F" w14:textId="77777777" w:rsidR="00512FC7" w:rsidRPr="00512FC7" w:rsidRDefault="00512FC7" w:rsidP="00533FE7">
            <w:r w:rsidRPr="00512FC7">
              <w:t>331</w:t>
            </w:r>
          </w:p>
        </w:tc>
        <w:tc>
          <w:tcPr>
            <w:tcW w:w="2699" w:type="dxa"/>
            <w:shd w:val="clear" w:color="auto" w:fill="auto"/>
          </w:tcPr>
          <w:p w14:paraId="6E7C6FC8" w14:textId="77777777" w:rsidR="00512FC7" w:rsidRPr="00512FC7" w:rsidRDefault="00C411EF" w:rsidP="00533FE7">
            <w:hyperlink w:anchor="fld_SellVolume" w:history="1">
              <w:r w:rsidR="00512FC7" w:rsidRPr="00533FE7">
                <w:rPr>
                  <w:rStyle w:val="Hyperlink"/>
                  <w:rFonts w:ascii="Times New Roman" w:hAnsi="Times New Roman"/>
                  <w:sz w:val="20"/>
                </w:rPr>
                <w:t>SellVolume</w:t>
              </w:r>
            </w:hyperlink>
          </w:p>
        </w:tc>
      </w:tr>
      <w:tr w:rsidR="00512FC7" w:rsidRPr="00512FC7" w14:paraId="38FFB331" w14:textId="77777777" w:rsidTr="00533FE7">
        <w:tc>
          <w:tcPr>
            <w:tcW w:w="828" w:type="dxa"/>
            <w:shd w:val="clear" w:color="auto" w:fill="auto"/>
          </w:tcPr>
          <w:p w14:paraId="46630992" w14:textId="77777777" w:rsidR="00512FC7" w:rsidRPr="00512FC7" w:rsidRDefault="00512FC7" w:rsidP="00533FE7">
            <w:r w:rsidRPr="00512FC7">
              <w:t>49</w:t>
            </w:r>
          </w:p>
        </w:tc>
        <w:tc>
          <w:tcPr>
            <w:tcW w:w="2699" w:type="dxa"/>
            <w:shd w:val="clear" w:color="auto" w:fill="auto"/>
          </w:tcPr>
          <w:p w14:paraId="60730E7D" w14:textId="77777777" w:rsidR="00512FC7" w:rsidRPr="00512FC7" w:rsidRDefault="00C411EF" w:rsidP="00533FE7">
            <w:hyperlink w:anchor="fld_SenderCompID" w:history="1">
              <w:r w:rsidR="00512FC7" w:rsidRPr="00533FE7">
                <w:rPr>
                  <w:rStyle w:val="Hyperlink"/>
                  <w:rFonts w:ascii="Times New Roman" w:hAnsi="Times New Roman"/>
                  <w:sz w:val="20"/>
                </w:rPr>
                <w:t>SenderCompID</w:t>
              </w:r>
            </w:hyperlink>
          </w:p>
        </w:tc>
      </w:tr>
      <w:tr w:rsidR="00512FC7" w:rsidRPr="00512FC7" w14:paraId="344EC958" w14:textId="77777777" w:rsidTr="00533FE7">
        <w:tc>
          <w:tcPr>
            <w:tcW w:w="828" w:type="dxa"/>
            <w:shd w:val="clear" w:color="auto" w:fill="auto"/>
          </w:tcPr>
          <w:p w14:paraId="448A3A37" w14:textId="77777777" w:rsidR="00512FC7" w:rsidRPr="00512FC7" w:rsidRDefault="00512FC7" w:rsidP="00533FE7">
            <w:r w:rsidRPr="00512FC7">
              <w:t>142</w:t>
            </w:r>
          </w:p>
        </w:tc>
        <w:tc>
          <w:tcPr>
            <w:tcW w:w="2699" w:type="dxa"/>
            <w:shd w:val="clear" w:color="auto" w:fill="auto"/>
          </w:tcPr>
          <w:p w14:paraId="05E81A8A" w14:textId="77777777" w:rsidR="00512FC7" w:rsidRPr="00512FC7" w:rsidRDefault="00C411EF" w:rsidP="00533FE7">
            <w:hyperlink w:anchor="fld_SenderLocationID" w:history="1">
              <w:r w:rsidR="00512FC7" w:rsidRPr="00533FE7">
                <w:rPr>
                  <w:rStyle w:val="Hyperlink"/>
                  <w:rFonts w:ascii="Times New Roman" w:hAnsi="Times New Roman"/>
                  <w:sz w:val="20"/>
                </w:rPr>
                <w:t>SenderLocationID</w:t>
              </w:r>
            </w:hyperlink>
          </w:p>
        </w:tc>
      </w:tr>
      <w:tr w:rsidR="00512FC7" w:rsidRPr="00512FC7" w14:paraId="66C651DE" w14:textId="77777777" w:rsidTr="00533FE7">
        <w:tc>
          <w:tcPr>
            <w:tcW w:w="828" w:type="dxa"/>
            <w:shd w:val="clear" w:color="auto" w:fill="auto"/>
          </w:tcPr>
          <w:p w14:paraId="4D8F0B10" w14:textId="77777777" w:rsidR="00512FC7" w:rsidRPr="00512FC7" w:rsidRDefault="00512FC7" w:rsidP="00533FE7">
            <w:r w:rsidRPr="00512FC7">
              <w:t>50</w:t>
            </w:r>
          </w:p>
        </w:tc>
        <w:tc>
          <w:tcPr>
            <w:tcW w:w="2699" w:type="dxa"/>
            <w:shd w:val="clear" w:color="auto" w:fill="auto"/>
          </w:tcPr>
          <w:p w14:paraId="03A83357" w14:textId="77777777" w:rsidR="00512FC7" w:rsidRPr="00512FC7" w:rsidRDefault="00C411EF" w:rsidP="00533FE7">
            <w:hyperlink w:anchor="fld_SenderSubID" w:history="1">
              <w:r w:rsidR="00512FC7" w:rsidRPr="00533FE7">
                <w:rPr>
                  <w:rStyle w:val="Hyperlink"/>
                  <w:rFonts w:ascii="Times New Roman" w:hAnsi="Times New Roman"/>
                  <w:sz w:val="20"/>
                </w:rPr>
                <w:t>SenderSubID</w:t>
              </w:r>
            </w:hyperlink>
          </w:p>
        </w:tc>
      </w:tr>
      <w:tr w:rsidR="00DE5358" w:rsidRPr="00DE5358" w14:paraId="7FCCA40F" w14:textId="77777777" w:rsidTr="00BD0927">
        <w:trPr>
          <w:del w:id="5273" w:author="Administrator" w:date="2011-08-18T10:26:00Z"/>
        </w:trPr>
        <w:tc>
          <w:tcPr>
            <w:tcW w:w="828" w:type="dxa"/>
            <w:shd w:val="clear" w:color="auto" w:fill="auto"/>
          </w:tcPr>
          <w:p w14:paraId="3CBC0D14" w14:textId="77777777" w:rsidR="00DE5358" w:rsidRPr="00DE5358" w:rsidRDefault="00DE5358" w:rsidP="00DE5358">
            <w:pPr>
              <w:rPr>
                <w:del w:id="5274" w:author="Administrator" w:date="2011-08-18T10:26:00Z"/>
              </w:rPr>
            </w:pPr>
            <w:del w:id="5275" w:author="Administrator" w:date="2011-08-18T10:26:00Z">
              <w:r w:rsidRPr="00DE5358">
                <w:delText>51</w:delText>
              </w:r>
            </w:del>
          </w:p>
        </w:tc>
        <w:tc>
          <w:tcPr>
            <w:tcW w:w="2699" w:type="dxa"/>
            <w:shd w:val="clear" w:color="auto" w:fill="auto"/>
          </w:tcPr>
          <w:p w14:paraId="154E818C" w14:textId="77777777" w:rsidR="00DE5358" w:rsidRPr="00DE5358" w:rsidRDefault="00DE5358" w:rsidP="00DE5358">
            <w:pPr>
              <w:rPr>
                <w:del w:id="5276" w:author="Administrator" w:date="2011-08-18T10:26:00Z"/>
              </w:rPr>
            </w:pPr>
            <w:del w:id="5277" w:author="Administrator" w:date="2011-08-18T10:26:00Z">
              <w:r>
                <w:fldChar w:fldCharType="begin"/>
              </w:r>
              <w:r>
                <w:delInstrText xml:space="preserve"> HYPERLINK  \l "fld_SendingDate" </w:delInstrText>
              </w:r>
              <w:r>
                <w:fldChar w:fldCharType="separate"/>
              </w:r>
              <w:r w:rsidRPr="00BD0927">
                <w:rPr>
                  <w:rStyle w:val="Hyperlink"/>
                  <w:rFonts w:ascii="Times New Roman" w:hAnsi="Times New Roman"/>
                  <w:sz w:val="20"/>
                </w:rPr>
                <w:delText xml:space="preserve">SendingDate </w:delText>
              </w:r>
              <w:r>
                <w:fldChar w:fldCharType="end"/>
              </w:r>
              <w:r w:rsidRPr="00DE5358">
                <w:delText xml:space="preserve"> (no longer used)</w:delText>
              </w:r>
            </w:del>
          </w:p>
        </w:tc>
      </w:tr>
      <w:tr w:rsidR="00512FC7" w:rsidRPr="00512FC7" w14:paraId="35659D52" w14:textId="77777777" w:rsidTr="00533FE7">
        <w:tc>
          <w:tcPr>
            <w:tcW w:w="828" w:type="dxa"/>
            <w:shd w:val="clear" w:color="auto" w:fill="auto"/>
          </w:tcPr>
          <w:p w14:paraId="613F9381" w14:textId="77777777" w:rsidR="00512FC7" w:rsidRPr="00512FC7" w:rsidRDefault="00512FC7" w:rsidP="00533FE7">
            <w:r w:rsidRPr="00512FC7">
              <w:t>52</w:t>
            </w:r>
          </w:p>
        </w:tc>
        <w:tc>
          <w:tcPr>
            <w:tcW w:w="2699" w:type="dxa"/>
            <w:shd w:val="clear" w:color="auto" w:fill="auto"/>
          </w:tcPr>
          <w:p w14:paraId="5F0A9E3E" w14:textId="77777777" w:rsidR="00512FC7" w:rsidRPr="00512FC7" w:rsidRDefault="00C411EF" w:rsidP="00533FE7">
            <w:hyperlink w:anchor="fld_SendingTime" w:history="1">
              <w:r w:rsidR="00512FC7" w:rsidRPr="00533FE7">
                <w:rPr>
                  <w:rStyle w:val="Hyperlink"/>
                  <w:rFonts w:ascii="Times New Roman" w:hAnsi="Times New Roman"/>
                  <w:sz w:val="20"/>
                </w:rPr>
                <w:t>SendingTime</w:t>
              </w:r>
            </w:hyperlink>
          </w:p>
        </w:tc>
      </w:tr>
      <w:tr w:rsidR="00512FC7" w:rsidRPr="00512FC7" w14:paraId="5E53DAB7" w14:textId="77777777" w:rsidTr="00533FE7">
        <w:tc>
          <w:tcPr>
            <w:tcW w:w="828" w:type="dxa"/>
            <w:shd w:val="clear" w:color="auto" w:fill="auto"/>
          </w:tcPr>
          <w:p w14:paraId="165122BE" w14:textId="77777777" w:rsidR="00512FC7" w:rsidRPr="00512FC7" w:rsidRDefault="00512FC7" w:rsidP="00533FE7">
            <w:r w:rsidRPr="00512FC7">
              <w:t>1450</w:t>
            </w:r>
          </w:p>
        </w:tc>
        <w:tc>
          <w:tcPr>
            <w:tcW w:w="2699" w:type="dxa"/>
            <w:shd w:val="clear" w:color="auto" w:fill="auto"/>
          </w:tcPr>
          <w:p w14:paraId="41AE7F3B" w14:textId="77777777" w:rsidR="00512FC7" w:rsidRPr="00512FC7" w:rsidRDefault="00C411EF" w:rsidP="00533FE7">
            <w:hyperlink w:anchor="fld_Seniority" w:history="1">
              <w:r w:rsidR="00512FC7" w:rsidRPr="00533FE7">
                <w:rPr>
                  <w:rStyle w:val="Hyperlink"/>
                  <w:rFonts w:ascii="Times New Roman" w:hAnsi="Times New Roman"/>
                  <w:sz w:val="20"/>
                </w:rPr>
                <w:t>Seniority</w:t>
              </w:r>
            </w:hyperlink>
          </w:p>
        </w:tc>
      </w:tr>
      <w:tr w:rsidR="00512FC7" w:rsidRPr="00512FC7" w14:paraId="04FC0269" w14:textId="77777777" w:rsidTr="00533FE7">
        <w:tc>
          <w:tcPr>
            <w:tcW w:w="828" w:type="dxa"/>
            <w:shd w:val="clear" w:color="auto" w:fill="auto"/>
          </w:tcPr>
          <w:p w14:paraId="51FA87FB" w14:textId="77777777" w:rsidR="00512FC7" w:rsidRPr="00512FC7" w:rsidRDefault="00512FC7" w:rsidP="00533FE7">
            <w:r w:rsidRPr="00512FC7">
              <w:t>373</w:t>
            </w:r>
          </w:p>
        </w:tc>
        <w:tc>
          <w:tcPr>
            <w:tcW w:w="2699" w:type="dxa"/>
            <w:shd w:val="clear" w:color="auto" w:fill="auto"/>
          </w:tcPr>
          <w:p w14:paraId="133F786F" w14:textId="77777777" w:rsidR="00512FC7" w:rsidRPr="00512FC7" w:rsidRDefault="00C411EF" w:rsidP="00533FE7">
            <w:hyperlink w:anchor="fld_SessionRejectReason" w:history="1">
              <w:r w:rsidR="00512FC7" w:rsidRPr="00533FE7">
                <w:rPr>
                  <w:rStyle w:val="Hyperlink"/>
                  <w:rFonts w:ascii="Times New Roman" w:hAnsi="Times New Roman"/>
                  <w:sz w:val="20"/>
                </w:rPr>
                <w:t>SessionRejectReason</w:t>
              </w:r>
            </w:hyperlink>
          </w:p>
        </w:tc>
      </w:tr>
      <w:tr w:rsidR="00512FC7" w:rsidRPr="00512FC7" w14:paraId="67D2305D" w14:textId="77777777" w:rsidTr="00533FE7">
        <w:tc>
          <w:tcPr>
            <w:tcW w:w="828" w:type="dxa"/>
            <w:shd w:val="clear" w:color="auto" w:fill="auto"/>
          </w:tcPr>
          <w:p w14:paraId="52F51F94" w14:textId="77777777" w:rsidR="00512FC7" w:rsidRPr="00512FC7" w:rsidRDefault="00512FC7" w:rsidP="00533FE7">
            <w:r w:rsidRPr="00512FC7">
              <w:t>1409</w:t>
            </w:r>
          </w:p>
        </w:tc>
        <w:tc>
          <w:tcPr>
            <w:tcW w:w="2699" w:type="dxa"/>
            <w:shd w:val="clear" w:color="auto" w:fill="auto"/>
          </w:tcPr>
          <w:p w14:paraId="20C95BC4" w14:textId="77777777" w:rsidR="00512FC7" w:rsidRPr="00512FC7" w:rsidRDefault="00C411EF" w:rsidP="00533FE7">
            <w:hyperlink w:anchor="fld_SessionStatus" w:history="1">
              <w:r w:rsidR="00512FC7" w:rsidRPr="00533FE7">
                <w:rPr>
                  <w:rStyle w:val="Hyperlink"/>
                  <w:rFonts w:ascii="Times New Roman" w:hAnsi="Times New Roman"/>
                  <w:sz w:val="20"/>
                </w:rPr>
                <w:t>SessionStatus</w:t>
              </w:r>
            </w:hyperlink>
          </w:p>
        </w:tc>
      </w:tr>
      <w:tr w:rsidR="00DE5358" w:rsidRPr="00DE5358" w14:paraId="42488731" w14:textId="77777777" w:rsidTr="00BD0927">
        <w:trPr>
          <w:del w:id="5278" w:author="Administrator" w:date="2011-08-18T10:26:00Z"/>
        </w:trPr>
        <w:tc>
          <w:tcPr>
            <w:tcW w:w="828" w:type="dxa"/>
            <w:shd w:val="clear" w:color="auto" w:fill="auto"/>
          </w:tcPr>
          <w:p w14:paraId="68BEC93C" w14:textId="77777777" w:rsidR="00DE5358" w:rsidRPr="00DE5358" w:rsidRDefault="00DE5358" w:rsidP="00DE5358">
            <w:pPr>
              <w:rPr>
                <w:del w:id="5279" w:author="Administrator" w:date="2011-08-18T10:26:00Z"/>
              </w:rPr>
            </w:pPr>
            <w:del w:id="5280" w:author="Administrator" w:date="2011-08-18T10:26:00Z">
              <w:r w:rsidRPr="00DE5358">
                <w:delText>174</w:delText>
              </w:r>
            </w:del>
          </w:p>
        </w:tc>
        <w:tc>
          <w:tcPr>
            <w:tcW w:w="2699" w:type="dxa"/>
            <w:shd w:val="clear" w:color="auto" w:fill="auto"/>
          </w:tcPr>
          <w:p w14:paraId="7A3AF150" w14:textId="77777777" w:rsidR="00DE5358" w:rsidRPr="00DE5358" w:rsidRDefault="00DE5358" w:rsidP="00DE5358">
            <w:pPr>
              <w:rPr>
                <w:del w:id="5281" w:author="Administrator" w:date="2011-08-18T10:26:00Z"/>
              </w:rPr>
            </w:pPr>
            <w:del w:id="5282" w:author="Administrator" w:date="2011-08-18T10:26:00Z">
              <w:r>
                <w:fldChar w:fldCharType="begin"/>
              </w:r>
              <w:r>
                <w:delInstrText xml:space="preserve"> HYPERLINK  \l "fld_SettlBrkrCode" </w:delInstrText>
              </w:r>
              <w:r>
                <w:fldChar w:fldCharType="separate"/>
              </w:r>
              <w:r w:rsidRPr="00BD0927">
                <w:rPr>
                  <w:rStyle w:val="Hyperlink"/>
                  <w:rFonts w:ascii="Times New Roman" w:hAnsi="Times New Roman"/>
                  <w:sz w:val="20"/>
                </w:rPr>
                <w:delText>SettlBrkrCode</w:delText>
              </w:r>
              <w:r>
                <w:fldChar w:fldCharType="end"/>
              </w:r>
              <w:r w:rsidRPr="00DE5358">
                <w:delText xml:space="preserve"> </w:delText>
              </w:r>
            </w:del>
          </w:p>
        </w:tc>
      </w:tr>
      <w:tr w:rsidR="00512FC7" w:rsidRPr="00512FC7" w14:paraId="786F3BBD" w14:textId="77777777" w:rsidTr="00533FE7">
        <w:tc>
          <w:tcPr>
            <w:tcW w:w="828" w:type="dxa"/>
            <w:shd w:val="clear" w:color="auto" w:fill="auto"/>
          </w:tcPr>
          <w:p w14:paraId="0596488A" w14:textId="77777777" w:rsidR="00512FC7" w:rsidRPr="00512FC7" w:rsidRDefault="00512FC7" w:rsidP="00533FE7">
            <w:r w:rsidRPr="00512FC7">
              <w:t>119</w:t>
            </w:r>
          </w:p>
        </w:tc>
        <w:tc>
          <w:tcPr>
            <w:tcW w:w="2699" w:type="dxa"/>
            <w:shd w:val="clear" w:color="auto" w:fill="auto"/>
          </w:tcPr>
          <w:p w14:paraId="7169870F" w14:textId="77777777" w:rsidR="00512FC7" w:rsidRPr="00512FC7" w:rsidRDefault="00C411EF" w:rsidP="00533FE7">
            <w:hyperlink w:anchor="fld_SettlCurrAmt" w:history="1">
              <w:r w:rsidR="00512FC7" w:rsidRPr="00533FE7">
                <w:rPr>
                  <w:rStyle w:val="Hyperlink"/>
                  <w:rFonts w:ascii="Times New Roman" w:hAnsi="Times New Roman"/>
                  <w:sz w:val="20"/>
                </w:rPr>
                <w:t>SettlCurrAmt</w:t>
              </w:r>
            </w:hyperlink>
          </w:p>
        </w:tc>
      </w:tr>
      <w:tr w:rsidR="00512FC7" w:rsidRPr="00512FC7" w14:paraId="6E01B061" w14:textId="77777777" w:rsidTr="00533FE7">
        <w:tc>
          <w:tcPr>
            <w:tcW w:w="828" w:type="dxa"/>
            <w:shd w:val="clear" w:color="auto" w:fill="auto"/>
          </w:tcPr>
          <w:p w14:paraId="5E53B413" w14:textId="77777777" w:rsidR="00512FC7" w:rsidRPr="00512FC7" w:rsidRDefault="00512FC7" w:rsidP="00533FE7">
            <w:r w:rsidRPr="00512FC7">
              <w:t>656</w:t>
            </w:r>
          </w:p>
        </w:tc>
        <w:tc>
          <w:tcPr>
            <w:tcW w:w="2699" w:type="dxa"/>
            <w:shd w:val="clear" w:color="auto" w:fill="auto"/>
          </w:tcPr>
          <w:p w14:paraId="4C3024D4" w14:textId="77777777" w:rsidR="00512FC7" w:rsidRPr="00512FC7" w:rsidRDefault="00C411EF" w:rsidP="00533FE7">
            <w:hyperlink w:anchor="fld_SettlCurrBidFxRate" w:history="1">
              <w:r w:rsidR="00512FC7" w:rsidRPr="00533FE7">
                <w:rPr>
                  <w:rStyle w:val="Hyperlink"/>
                  <w:rFonts w:ascii="Times New Roman" w:hAnsi="Times New Roman"/>
                  <w:sz w:val="20"/>
                </w:rPr>
                <w:t>SettlCurrBidFxRate</w:t>
              </w:r>
            </w:hyperlink>
          </w:p>
        </w:tc>
      </w:tr>
      <w:tr w:rsidR="00512FC7" w:rsidRPr="00512FC7" w14:paraId="119E5B0F" w14:textId="77777777" w:rsidTr="00533FE7">
        <w:tc>
          <w:tcPr>
            <w:tcW w:w="828" w:type="dxa"/>
            <w:shd w:val="clear" w:color="auto" w:fill="auto"/>
          </w:tcPr>
          <w:p w14:paraId="51D8717F" w14:textId="77777777" w:rsidR="00512FC7" w:rsidRPr="00512FC7" w:rsidRDefault="00512FC7" w:rsidP="00533FE7">
            <w:r w:rsidRPr="00512FC7">
              <w:t>120</w:t>
            </w:r>
          </w:p>
        </w:tc>
        <w:tc>
          <w:tcPr>
            <w:tcW w:w="2699" w:type="dxa"/>
            <w:shd w:val="clear" w:color="auto" w:fill="auto"/>
          </w:tcPr>
          <w:p w14:paraId="77870381" w14:textId="77777777" w:rsidR="00512FC7" w:rsidRPr="00512FC7" w:rsidRDefault="00C411EF" w:rsidP="00533FE7">
            <w:hyperlink w:anchor="fld_SettlCurrency" w:history="1">
              <w:r w:rsidR="00512FC7" w:rsidRPr="00533FE7">
                <w:rPr>
                  <w:rStyle w:val="Hyperlink"/>
                  <w:rFonts w:ascii="Times New Roman" w:hAnsi="Times New Roman"/>
                  <w:sz w:val="20"/>
                </w:rPr>
                <w:t>SettlCurrency</w:t>
              </w:r>
            </w:hyperlink>
          </w:p>
        </w:tc>
      </w:tr>
      <w:tr w:rsidR="00512FC7" w:rsidRPr="00512FC7" w14:paraId="640A81E8" w14:textId="77777777" w:rsidTr="00533FE7">
        <w:tc>
          <w:tcPr>
            <w:tcW w:w="828" w:type="dxa"/>
            <w:shd w:val="clear" w:color="auto" w:fill="auto"/>
          </w:tcPr>
          <w:p w14:paraId="03181735" w14:textId="77777777" w:rsidR="00512FC7" w:rsidRPr="00512FC7" w:rsidRDefault="00512FC7" w:rsidP="00533FE7">
            <w:r w:rsidRPr="00512FC7">
              <w:t>155</w:t>
            </w:r>
          </w:p>
        </w:tc>
        <w:tc>
          <w:tcPr>
            <w:tcW w:w="2699" w:type="dxa"/>
            <w:shd w:val="clear" w:color="auto" w:fill="auto"/>
          </w:tcPr>
          <w:p w14:paraId="4E3F0E0A" w14:textId="77777777" w:rsidR="00512FC7" w:rsidRPr="00512FC7" w:rsidRDefault="00C411EF" w:rsidP="00533FE7">
            <w:hyperlink w:anchor="fld_SettlCurrFxRate" w:history="1">
              <w:r w:rsidR="00512FC7" w:rsidRPr="00533FE7">
                <w:rPr>
                  <w:rStyle w:val="Hyperlink"/>
                  <w:rFonts w:ascii="Times New Roman" w:hAnsi="Times New Roman"/>
                  <w:sz w:val="20"/>
                </w:rPr>
                <w:t>SettlCurrFxRate</w:t>
              </w:r>
            </w:hyperlink>
          </w:p>
        </w:tc>
      </w:tr>
      <w:tr w:rsidR="00512FC7" w:rsidRPr="00512FC7" w14:paraId="67F8FF47" w14:textId="77777777" w:rsidTr="00533FE7">
        <w:tc>
          <w:tcPr>
            <w:tcW w:w="828" w:type="dxa"/>
            <w:shd w:val="clear" w:color="auto" w:fill="auto"/>
          </w:tcPr>
          <w:p w14:paraId="02267DD2" w14:textId="77777777" w:rsidR="00512FC7" w:rsidRPr="00512FC7" w:rsidRDefault="00512FC7" w:rsidP="00533FE7">
            <w:r w:rsidRPr="00512FC7">
              <w:t>156</w:t>
            </w:r>
          </w:p>
        </w:tc>
        <w:tc>
          <w:tcPr>
            <w:tcW w:w="2699" w:type="dxa"/>
            <w:shd w:val="clear" w:color="auto" w:fill="auto"/>
          </w:tcPr>
          <w:p w14:paraId="19B5A148" w14:textId="77777777" w:rsidR="00512FC7" w:rsidRPr="00512FC7" w:rsidRDefault="00C411EF" w:rsidP="00533FE7">
            <w:hyperlink w:anchor="fld_SettlCurrFxRateCalc" w:history="1">
              <w:r w:rsidR="00512FC7" w:rsidRPr="00533FE7">
                <w:rPr>
                  <w:rStyle w:val="Hyperlink"/>
                  <w:rFonts w:ascii="Times New Roman" w:hAnsi="Times New Roman"/>
                  <w:sz w:val="20"/>
                </w:rPr>
                <w:t>SettlCurrFxRateCalc</w:t>
              </w:r>
            </w:hyperlink>
          </w:p>
        </w:tc>
      </w:tr>
      <w:tr w:rsidR="00512FC7" w:rsidRPr="00512FC7" w14:paraId="184B19C6" w14:textId="77777777" w:rsidTr="00533FE7">
        <w:tc>
          <w:tcPr>
            <w:tcW w:w="828" w:type="dxa"/>
            <w:shd w:val="clear" w:color="auto" w:fill="auto"/>
          </w:tcPr>
          <w:p w14:paraId="56663982" w14:textId="77777777" w:rsidR="00512FC7" w:rsidRPr="00512FC7" w:rsidRDefault="00512FC7" w:rsidP="00533FE7">
            <w:r w:rsidRPr="00512FC7">
              <w:t>657</w:t>
            </w:r>
          </w:p>
        </w:tc>
        <w:tc>
          <w:tcPr>
            <w:tcW w:w="2699" w:type="dxa"/>
            <w:shd w:val="clear" w:color="auto" w:fill="auto"/>
          </w:tcPr>
          <w:p w14:paraId="2AB90D97" w14:textId="77777777" w:rsidR="00512FC7" w:rsidRPr="00512FC7" w:rsidRDefault="00C411EF" w:rsidP="00533FE7">
            <w:hyperlink w:anchor="fld_SettlCurrOfferFxRate" w:history="1">
              <w:r w:rsidR="00512FC7" w:rsidRPr="00533FE7">
                <w:rPr>
                  <w:rStyle w:val="Hyperlink"/>
                  <w:rFonts w:ascii="Times New Roman" w:hAnsi="Times New Roman"/>
                  <w:sz w:val="20"/>
                </w:rPr>
                <w:t>SettlCurrOfferFxRate</w:t>
              </w:r>
            </w:hyperlink>
          </w:p>
        </w:tc>
      </w:tr>
      <w:tr w:rsidR="00512FC7" w:rsidRPr="00512FC7" w14:paraId="0E99E7EC" w14:textId="77777777" w:rsidTr="00533FE7">
        <w:tc>
          <w:tcPr>
            <w:tcW w:w="828" w:type="dxa"/>
            <w:shd w:val="clear" w:color="auto" w:fill="auto"/>
          </w:tcPr>
          <w:p w14:paraId="14287216" w14:textId="77777777" w:rsidR="00512FC7" w:rsidRPr="00512FC7" w:rsidRDefault="00512FC7" w:rsidP="00533FE7">
            <w:r w:rsidRPr="00512FC7">
              <w:t>64</w:t>
            </w:r>
          </w:p>
        </w:tc>
        <w:tc>
          <w:tcPr>
            <w:tcW w:w="2699" w:type="dxa"/>
            <w:shd w:val="clear" w:color="auto" w:fill="auto"/>
          </w:tcPr>
          <w:p w14:paraId="6EAD6F76" w14:textId="77777777" w:rsidR="00512FC7" w:rsidRPr="00512FC7" w:rsidRDefault="00C411EF" w:rsidP="00533FE7">
            <w:hyperlink w:anchor="fld_SettlDate" w:history="1">
              <w:r w:rsidR="00512FC7" w:rsidRPr="00533FE7">
                <w:rPr>
                  <w:rStyle w:val="Hyperlink"/>
                  <w:rFonts w:ascii="Times New Roman" w:hAnsi="Times New Roman"/>
                  <w:sz w:val="20"/>
                </w:rPr>
                <w:t>SettlDate</w:t>
              </w:r>
            </w:hyperlink>
          </w:p>
        </w:tc>
      </w:tr>
      <w:tr w:rsidR="00512FC7" w:rsidRPr="00512FC7" w14:paraId="5B26D2F7" w14:textId="77777777" w:rsidTr="00533FE7">
        <w:tc>
          <w:tcPr>
            <w:tcW w:w="828" w:type="dxa"/>
            <w:shd w:val="clear" w:color="auto" w:fill="auto"/>
          </w:tcPr>
          <w:p w14:paraId="41630B7F" w14:textId="77777777" w:rsidR="00512FC7" w:rsidRPr="00512FC7" w:rsidRDefault="00512FC7" w:rsidP="00533FE7">
            <w:r w:rsidRPr="00512FC7">
              <w:t>193</w:t>
            </w:r>
          </w:p>
        </w:tc>
        <w:tc>
          <w:tcPr>
            <w:tcW w:w="2699" w:type="dxa"/>
            <w:shd w:val="clear" w:color="auto" w:fill="auto"/>
          </w:tcPr>
          <w:p w14:paraId="0FBCDAE9" w14:textId="77777777" w:rsidR="00512FC7" w:rsidRPr="00512FC7" w:rsidRDefault="00C411EF" w:rsidP="00533FE7">
            <w:hyperlink w:anchor="fld_SettlDate2" w:history="1">
              <w:r w:rsidR="00512FC7" w:rsidRPr="00533FE7">
                <w:rPr>
                  <w:rStyle w:val="Hyperlink"/>
                  <w:rFonts w:ascii="Times New Roman" w:hAnsi="Times New Roman"/>
                  <w:sz w:val="20"/>
                </w:rPr>
                <w:t>SettlDate2</w:t>
              </w:r>
            </w:hyperlink>
          </w:p>
        </w:tc>
      </w:tr>
      <w:tr w:rsidR="00512FC7" w:rsidRPr="00512FC7" w14:paraId="6B686BFC" w14:textId="77777777" w:rsidTr="00533FE7">
        <w:tc>
          <w:tcPr>
            <w:tcW w:w="828" w:type="dxa"/>
            <w:shd w:val="clear" w:color="auto" w:fill="auto"/>
          </w:tcPr>
          <w:p w14:paraId="7B784204" w14:textId="77777777" w:rsidR="00512FC7" w:rsidRPr="00512FC7" w:rsidRDefault="00512FC7" w:rsidP="00533FE7">
            <w:r w:rsidRPr="00512FC7">
              <w:t>172</w:t>
            </w:r>
          </w:p>
        </w:tc>
        <w:tc>
          <w:tcPr>
            <w:tcW w:w="2699" w:type="dxa"/>
            <w:shd w:val="clear" w:color="auto" w:fill="auto"/>
          </w:tcPr>
          <w:p w14:paraId="4F89900F" w14:textId="77777777" w:rsidR="00512FC7" w:rsidRPr="00512FC7" w:rsidRDefault="00C411EF" w:rsidP="00533FE7">
            <w:hyperlink w:anchor="fld_SettlDeliveryType" w:history="1">
              <w:r w:rsidR="00512FC7" w:rsidRPr="00533FE7">
                <w:rPr>
                  <w:rStyle w:val="Hyperlink"/>
                  <w:rFonts w:ascii="Times New Roman" w:hAnsi="Times New Roman"/>
                  <w:sz w:val="20"/>
                </w:rPr>
                <w:t>SettlDeliveryType</w:t>
              </w:r>
            </w:hyperlink>
          </w:p>
        </w:tc>
      </w:tr>
      <w:tr w:rsidR="00DE5358" w:rsidRPr="00DE5358" w14:paraId="48FD0A8C" w14:textId="77777777" w:rsidTr="00BD0927">
        <w:trPr>
          <w:del w:id="5283" w:author="Administrator" w:date="2011-08-18T10:26:00Z"/>
        </w:trPr>
        <w:tc>
          <w:tcPr>
            <w:tcW w:w="828" w:type="dxa"/>
            <w:shd w:val="clear" w:color="auto" w:fill="auto"/>
          </w:tcPr>
          <w:p w14:paraId="737749D3" w14:textId="77777777" w:rsidR="00DE5358" w:rsidRPr="00DE5358" w:rsidRDefault="00DE5358" w:rsidP="00DE5358">
            <w:pPr>
              <w:rPr>
                <w:del w:id="5284" w:author="Administrator" w:date="2011-08-18T10:26:00Z"/>
              </w:rPr>
            </w:pPr>
            <w:del w:id="5285" w:author="Administrator" w:date="2011-08-18T10:26:00Z">
              <w:r w:rsidRPr="00DE5358">
                <w:delText>173</w:delText>
              </w:r>
            </w:del>
          </w:p>
        </w:tc>
        <w:tc>
          <w:tcPr>
            <w:tcW w:w="2699" w:type="dxa"/>
            <w:shd w:val="clear" w:color="auto" w:fill="auto"/>
          </w:tcPr>
          <w:p w14:paraId="42581A7D" w14:textId="77777777" w:rsidR="00DE5358" w:rsidRPr="00DE5358" w:rsidRDefault="00DE5358" w:rsidP="00DE5358">
            <w:pPr>
              <w:rPr>
                <w:del w:id="5286" w:author="Administrator" w:date="2011-08-18T10:26:00Z"/>
              </w:rPr>
            </w:pPr>
            <w:del w:id="5287" w:author="Administrator" w:date="2011-08-18T10:26:00Z">
              <w:r>
                <w:fldChar w:fldCharType="begin"/>
              </w:r>
              <w:r>
                <w:delInstrText xml:space="preserve"> HYPERLINK  \l "fld_SettlDepositoryCode" </w:delInstrText>
              </w:r>
              <w:r>
                <w:fldChar w:fldCharType="separate"/>
              </w:r>
              <w:r w:rsidRPr="00BD0927">
                <w:rPr>
                  <w:rStyle w:val="Hyperlink"/>
                  <w:rFonts w:ascii="Times New Roman" w:hAnsi="Times New Roman"/>
                  <w:sz w:val="20"/>
                </w:rPr>
                <w:delText>SettlDepositoryCode</w:delText>
              </w:r>
              <w:r>
                <w:fldChar w:fldCharType="end"/>
              </w:r>
              <w:r w:rsidRPr="00DE5358">
                <w:delText xml:space="preserve"> </w:delText>
              </w:r>
            </w:del>
          </w:p>
        </w:tc>
      </w:tr>
      <w:tr w:rsidR="00512FC7" w:rsidRPr="00512FC7" w14:paraId="38382116" w14:textId="77777777" w:rsidTr="00533FE7">
        <w:tc>
          <w:tcPr>
            <w:tcW w:w="828" w:type="dxa"/>
            <w:shd w:val="clear" w:color="auto" w:fill="auto"/>
          </w:tcPr>
          <w:p w14:paraId="200388E7" w14:textId="77777777" w:rsidR="00512FC7" w:rsidRPr="00512FC7" w:rsidRDefault="00512FC7" w:rsidP="00533FE7">
            <w:r w:rsidRPr="00512FC7">
              <w:t>1153</w:t>
            </w:r>
          </w:p>
        </w:tc>
        <w:tc>
          <w:tcPr>
            <w:tcW w:w="2699" w:type="dxa"/>
            <w:shd w:val="clear" w:color="auto" w:fill="auto"/>
          </w:tcPr>
          <w:p w14:paraId="42A7BE30" w14:textId="77777777" w:rsidR="00512FC7" w:rsidRPr="00512FC7" w:rsidRDefault="00C411EF" w:rsidP="00533FE7">
            <w:hyperlink w:anchor="fld_SettlementCycleNo" w:history="1">
              <w:r w:rsidR="00512FC7" w:rsidRPr="00533FE7">
                <w:rPr>
                  <w:rStyle w:val="Hyperlink"/>
                  <w:rFonts w:ascii="Times New Roman" w:hAnsi="Times New Roman"/>
                  <w:sz w:val="20"/>
                </w:rPr>
                <w:t>SettlementCycleNo</w:t>
              </w:r>
            </w:hyperlink>
          </w:p>
        </w:tc>
      </w:tr>
      <w:tr w:rsidR="00512FC7" w:rsidRPr="00512FC7" w14:paraId="063024C6" w14:textId="77777777" w:rsidTr="00533FE7">
        <w:tc>
          <w:tcPr>
            <w:tcW w:w="828" w:type="dxa"/>
            <w:shd w:val="clear" w:color="auto" w:fill="auto"/>
          </w:tcPr>
          <w:p w14:paraId="5C5A272D" w14:textId="77777777" w:rsidR="00512FC7" w:rsidRPr="00512FC7" w:rsidRDefault="00512FC7" w:rsidP="00533FE7">
            <w:r w:rsidRPr="00512FC7">
              <w:t>966</w:t>
            </w:r>
          </w:p>
        </w:tc>
        <w:tc>
          <w:tcPr>
            <w:tcW w:w="2699" w:type="dxa"/>
            <w:shd w:val="clear" w:color="auto" w:fill="auto"/>
          </w:tcPr>
          <w:p w14:paraId="099DCF8E" w14:textId="77777777" w:rsidR="00512FC7" w:rsidRPr="00512FC7" w:rsidRDefault="00C411EF" w:rsidP="00533FE7">
            <w:hyperlink w:anchor="fld_SettleOnOpenFlag" w:history="1">
              <w:r w:rsidR="00512FC7" w:rsidRPr="00533FE7">
                <w:rPr>
                  <w:rStyle w:val="Hyperlink"/>
                  <w:rFonts w:ascii="Times New Roman" w:hAnsi="Times New Roman"/>
                  <w:sz w:val="20"/>
                </w:rPr>
                <w:t>SettleOnOpenFlag</w:t>
              </w:r>
            </w:hyperlink>
          </w:p>
        </w:tc>
      </w:tr>
      <w:tr w:rsidR="00DE5358" w:rsidRPr="00DE5358" w14:paraId="7BA628C5" w14:textId="77777777" w:rsidTr="00BD0927">
        <w:trPr>
          <w:del w:id="5288" w:author="Administrator" w:date="2011-08-18T10:26:00Z"/>
        </w:trPr>
        <w:tc>
          <w:tcPr>
            <w:tcW w:w="828" w:type="dxa"/>
            <w:shd w:val="clear" w:color="auto" w:fill="auto"/>
          </w:tcPr>
          <w:p w14:paraId="2E8A6E3C" w14:textId="77777777" w:rsidR="00DE5358" w:rsidRPr="00DE5358" w:rsidRDefault="00DE5358" w:rsidP="00DE5358">
            <w:pPr>
              <w:rPr>
                <w:del w:id="5289" w:author="Administrator" w:date="2011-08-18T10:26:00Z"/>
              </w:rPr>
            </w:pPr>
            <w:del w:id="5290" w:author="Administrator" w:date="2011-08-18T10:26:00Z">
              <w:r w:rsidRPr="00DE5358">
                <w:delText>175</w:delText>
              </w:r>
            </w:del>
          </w:p>
        </w:tc>
        <w:tc>
          <w:tcPr>
            <w:tcW w:w="2699" w:type="dxa"/>
            <w:shd w:val="clear" w:color="auto" w:fill="auto"/>
          </w:tcPr>
          <w:p w14:paraId="0FB3B151" w14:textId="77777777" w:rsidR="00DE5358" w:rsidRPr="00DE5358" w:rsidRDefault="00DE5358" w:rsidP="00DE5358">
            <w:pPr>
              <w:rPr>
                <w:del w:id="5291" w:author="Administrator" w:date="2011-08-18T10:26:00Z"/>
              </w:rPr>
            </w:pPr>
            <w:del w:id="5292" w:author="Administrator" w:date="2011-08-18T10:26:00Z">
              <w:r>
                <w:fldChar w:fldCharType="begin"/>
              </w:r>
              <w:r>
                <w:delInstrText xml:space="preserve"> HYPERLINK  \l "fld_SettlInstCode" </w:delInstrText>
              </w:r>
              <w:r>
                <w:fldChar w:fldCharType="separate"/>
              </w:r>
              <w:r w:rsidRPr="00BD0927">
                <w:rPr>
                  <w:rStyle w:val="Hyperlink"/>
                  <w:rFonts w:ascii="Times New Roman" w:hAnsi="Times New Roman"/>
                  <w:sz w:val="20"/>
                </w:rPr>
                <w:delText>SettlInstCode</w:delText>
              </w:r>
              <w:r>
                <w:fldChar w:fldCharType="end"/>
              </w:r>
              <w:r w:rsidRPr="00DE5358">
                <w:delText xml:space="preserve"> </w:delText>
              </w:r>
            </w:del>
          </w:p>
        </w:tc>
      </w:tr>
      <w:tr w:rsidR="00512FC7" w:rsidRPr="00512FC7" w14:paraId="3753C8D8" w14:textId="77777777" w:rsidTr="00533FE7">
        <w:tc>
          <w:tcPr>
            <w:tcW w:w="828" w:type="dxa"/>
            <w:shd w:val="clear" w:color="auto" w:fill="auto"/>
          </w:tcPr>
          <w:p w14:paraId="7FFF7D84" w14:textId="77777777" w:rsidR="00512FC7" w:rsidRPr="00512FC7" w:rsidRDefault="00512FC7" w:rsidP="00533FE7">
            <w:r w:rsidRPr="00512FC7">
              <w:t>162</w:t>
            </w:r>
          </w:p>
        </w:tc>
        <w:tc>
          <w:tcPr>
            <w:tcW w:w="2699" w:type="dxa"/>
            <w:shd w:val="clear" w:color="auto" w:fill="auto"/>
          </w:tcPr>
          <w:p w14:paraId="077F3CFF" w14:textId="77777777" w:rsidR="00512FC7" w:rsidRPr="00512FC7" w:rsidRDefault="00C411EF" w:rsidP="00533FE7">
            <w:hyperlink w:anchor="fld_SettlInstID" w:history="1">
              <w:r w:rsidR="00512FC7" w:rsidRPr="00533FE7">
                <w:rPr>
                  <w:rStyle w:val="Hyperlink"/>
                  <w:rFonts w:ascii="Times New Roman" w:hAnsi="Times New Roman"/>
                  <w:sz w:val="20"/>
                </w:rPr>
                <w:t>SettlInstID</w:t>
              </w:r>
            </w:hyperlink>
          </w:p>
        </w:tc>
      </w:tr>
      <w:tr w:rsidR="00512FC7" w:rsidRPr="00512FC7" w14:paraId="7F83C4DB" w14:textId="77777777" w:rsidTr="00533FE7">
        <w:tc>
          <w:tcPr>
            <w:tcW w:w="828" w:type="dxa"/>
            <w:shd w:val="clear" w:color="auto" w:fill="auto"/>
          </w:tcPr>
          <w:p w14:paraId="244CE7E1" w14:textId="77777777" w:rsidR="00512FC7" w:rsidRPr="00512FC7" w:rsidRDefault="00512FC7" w:rsidP="00533FE7">
            <w:r w:rsidRPr="00512FC7">
              <w:t>160</w:t>
            </w:r>
          </w:p>
        </w:tc>
        <w:tc>
          <w:tcPr>
            <w:tcW w:w="2699" w:type="dxa"/>
            <w:shd w:val="clear" w:color="auto" w:fill="auto"/>
          </w:tcPr>
          <w:p w14:paraId="35685B4F" w14:textId="77777777" w:rsidR="00512FC7" w:rsidRPr="00512FC7" w:rsidRDefault="00C411EF" w:rsidP="00533FE7">
            <w:hyperlink w:anchor="fld_SettlInstMode" w:history="1">
              <w:r w:rsidR="00512FC7" w:rsidRPr="00533FE7">
                <w:rPr>
                  <w:rStyle w:val="Hyperlink"/>
                  <w:rFonts w:ascii="Times New Roman" w:hAnsi="Times New Roman"/>
                  <w:sz w:val="20"/>
                </w:rPr>
                <w:t>SettlInstMode</w:t>
              </w:r>
            </w:hyperlink>
          </w:p>
        </w:tc>
      </w:tr>
      <w:tr w:rsidR="00512FC7" w:rsidRPr="00512FC7" w14:paraId="024EE7A4" w14:textId="77777777" w:rsidTr="00533FE7">
        <w:tc>
          <w:tcPr>
            <w:tcW w:w="828" w:type="dxa"/>
            <w:shd w:val="clear" w:color="auto" w:fill="auto"/>
          </w:tcPr>
          <w:p w14:paraId="7D23F99E" w14:textId="77777777" w:rsidR="00512FC7" w:rsidRPr="00512FC7" w:rsidRDefault="00512FC7" w:rsidP="00533FE7">
            <w:r w:rsidRPr="00512FC7">
              <w:t>777</w:t>
            </w:r>
          </w:p>
        </w:tc>
        <w:tc>
          <w:tcPr>
            <w:tcW w:w="2699" w:type="dxa"/>
            <w:shd w:val="clear" w:color="auto" w:fill="auto"/>
          </w:tcPr>
          <w:p w14:paraId="682C3089" w14:textId="77777777" w:rsidR="00512FC7" w:rsidRPr="00512FC7" w:rsidRDefault="00C411EF" w:rsidP="00533FE7">
            <w:hyperlink w:anchor="fld_SettlInstMsgID" w:history="1">
              <w:r w:rsidR="00512FC7" w:rsidRPr="00533FE7">
                <w:rPr>
                  <w:rStyle w:val="Hyperlink"/>
                  <w:rFonts w:ascii="Times New Roman" w:hAnsi="Times New Roman"/>
                  <w:sz w:val="20"/>
                </w:rPr>
                <w:t>SettlInstMsgID</w:t>
              </w:r>
            </w:hyperlink>
          </w:p>
        </w:tc>
      </w:tr>
      <w:tr w:rsidR="00512FC7" w:rsidRPr="00512FC7" w14:paraId="52B16643" w14:textId="77777777" w:rsidTr="00533FE7">
        <w:tc>
          <w:tcPr>
            <w:tcW w:w="828" w:type="dxa"/>
            <w:shd w:val="clear" w:color="auto" w:fill="auto"/>
          </w:tcPr>
          <w:p w14:paraId="28193953" w14:textId="77777777" w:rsidR="00512FC7" w:rsidRPr="00512FC7" w:rsidRDefault="00512FC7" w:rsidP="00533FE7">
            <w:r w:rsidRPr="00512FC7">
              <w:t>214</w:t>
            </w:r>
          </w:p>
        </w:tc>
        <w:tc>
          <w:tcPr>
            <w:tcW w:w="2699" w:type="dxa"/>
            <w:shd w:val="clear" w:color="auto" w:fill="auto"/>
          </w:tcPr>
          <w:p w14:paraId="6AB8E837" w14:textId="77777777" w:rsidR="00512FC7" w:rsidRPr="00512FC7" w:rsidRDefault="00C411EF" w:rsidP="00533FE7">
            <w:hyperlink w:anchor="fld_SettlInstRefID" w:history="1">
              <w:r w:rsidR="00512FC7" w:rsidRPr="00533FE7">
                <w:rPr>
                  <w:rStyle w:val="Hyperlink"/>
                  <w:rFonts w:ascii="Times New Roman" w:hAnsi="Times New Roman"/>
                  <w:sz w:val="20"/>
                </w:rPr>
                <w:t>SettlInstRefID</w:t>
              </w:r>
            </w:hyperlink>
          </w:p>
        </w:tc>
      </w:tr>
      <w:tr w:rsidR="00512FC7" w:rsidRPr="00512FC7" w14:paraId="74391C36" w14:textId="77777777" w:rsidTr="00533FE7">
        <w:tc>
          <w:tcPr>
            <w:tcW w:w="828" w:type="dxa"/>
            <w:shd w:val="clear" w:color="auto" w:fill="auto"/>
          </w:tcPr>
          <w:p w14:paraId="7AAD01D6" w14:textId="77777777" w:rsidR="00512FC7" w:rsidRPr="00512FC7" w:rsidRDefault="00512FC7" w:rsidP="00533FE7">
            <w:r w:rsidRPr="00512FC7">
              <w:t>791</w:t>
            </w:r>
          </w:p>
        </w:tc>
        <w:tc>
          <w:tcPr>
            <w:tcW w:w="2699" w:type="dxa"/>
            <w:shd w:val="clear" w:color="auto" w:fill="auto"/>
          </w:tcPr>
          <w:p w14:paraId="5A2C655A" w14:textId="77777777" w:rsidR="00512FC7" w:rsidRPr="00512FC7" w:rsidRDefault="00C411EF" w:rsidP="00533FE7">
            <w:hyperlink w:anchor="fld_SettlInstReqID" w:history="1">
              <w:r w:rsidR="00512FC7" w:rsidRPr="00533FE7">
                <w:rPr>
                  <w:rStyle w:val="Hyperlink"/>
                  <w:rFonts w:ascii="Times New Roman" w:hAnsi="Times New Roman"/>
                  <w:sz w:val="20"/>
                </w:rPr>
                <w:t>SettlInstReqID</w:t>
              </w:r>
            </w:hyperlink>
          </w:p>
        </w:tc>
      </w:tr>
      <w:tr w:rsidR="00512FC7" w:rsidRPr="00512FC7" w14:paraId="5964A0FB" w14:textId="77777777" w:rsidTr="00533FE7">
        <w:tc>
          <w:tcPr>
            <w:tcW w:w="828" w:type="dxa"/>
            <w:shd w:val="clear" w:color="auto" w:fill="auto"/>
          </w:tcPr>
          <w:p w14:paraId="4DFC40BF" w14:textId="77777777" w:rsidR="00512FC7" w:rsidRPr="00512FC7" w:rsidRDefault="00512FC7" w:rsidP="00533FE7">
            <w:r w:rsidRPr="00512FC7">
              <w:t>792</w:t>
            </w:r>
          </w:p>
        </w:tc>
        <w:tc>
          <w:tcPr>
            <w:tcW w:w="2699" w:type="dxa"/>
            <w:shd w:val="clear" w:color="auto" w:fill="auto"/>
          </w:tcPr>
          <w:p w14:paraId="614CC669" w14:textId="77777777" w:rsidR="00512FC7" w:rsidRPr="00512FC7" w:rsidRDefault="00C411EF" w:rsidP="00533FE7">
            <w:hyperlink w:anchor="fld_SettlInstReqRejCode" w:history="1">
              <w:r w:rsidR="00512FC7" w:rsidRPr="00533FE7">
                <w:rPr>
                  <w:rStyle w:val="Hyperlink"/>
                  <w:rFonts w:ascii="Times New Roman" w:hAnsi="Times New Roman"/>
                  <w:sz w:val="20"/>
                </w:rPr>
                <w:t>SettlInstReqRejCode</w:t>
              </w:r>
            </w:hyperlink>
          </w:p>
        </w:tc>
      </w:tr>
      <w:tr w:rsidR="00512FC7" w:rsidRPr="00512FC7" w14:paraId="3151EDFE" w14:textId="77777777" w:rsidTr="00533FE7">
        <w:tc>
          <w:tcPr>
            <w:tcW w:w="828" w:type="dxa"/>
            <w:shd w:val="clear" w:color="auto" w:fill="auto"/>
          </w:tcPr>
          <w:p w14:paraId="04809A2C" w14:textId="77777777" w:rsidR="00512FC7" w:rsidRPr="00512FC7" w:rsidRDefault="00512FC7" w:rsidP="00533FE7">
            <w:r w:rsidRPr="00512FC7">
              <w:t>165</w:t>
            </w:r>
          </w:p>
        </w:tc>
        <w:tc>
          <w:tcPr>
            <w:tcW w:w="2699" w:type="dxa"/>
            <w:shd w:val="clear" w:color="auto" w:fill="auto"/>
          </w:tcPr>
          <w:p w14:paraId="54A74D6B" w14:textId="77777777" w:rsidR="00512FC7" w:rsidRPr="00512FC7" w:rsidRDefault="00C411EF" w:rsidP="00533FE7">
            <w:hyperlink w:anchor="fld_SettlInstSource" w:history="1">
              <w:r w:rsidR="00512FC7" w:rsidRPr="00533FE7">
                <w:rPr>
                  <w:rStyle w:val="Hyperlink"/>
                  <w:rFonts w:ascii="Times New Roman" w:hAnsi="Times New Roman"/>
                  <w:sz w:val="20"/>
                </w:rPr>
                <w:t>SettlInstSource</w:t>
              </w:r>
            </w:hyperlink>
          </w:p>
        </w:tc>
      </w:tr>
      <w:tr w:rsidR="00512FC7" w:rsidRPr="00512FC7" w14:paraId="042B27A2" w14:textId="77777777" w:rsidTr="00533FE7">
        <w:tc>
          <w:tcPr>
            <w:tcW w:w="828" w:type="dxa"/>
            <w:shd w:val="clear" w:color="auto" w:fill="auto"/>
          </w:tcPr>
          <w:p w14:paraId="2F24073C" w14:textId="77777777" w:rsidR="00512FC7" w:rsidRPr="00512FC7" w:rsidRDefault="00512FC7" w:rsidP="00533FE7">
            <w:r w:rsidRPr="00512FC7">
              <w:t>163</w:t>
            </w:r>
          </w:p>
        </w:tc>
        <w:tc>
          <w:tcPr>
            <w:tcW w:w="2699" w:type="dxa"/>
            <w:shd w:val="clear" w:color="auto" w:fill="auto"/>
          </w:tcPr>
          <w:p w14:paraId="14365A19" w14:textId="77777777" w:rsidR="00512FC7" w:rsidRPr="00512FC7" w:rsidRDefault="00C411EF" w:rsidP="00533FE7">
            <w:hyperlink w:anchor="fld_SettlInstTransType" w:history="1">
              <w:r w:rsidR="00512FC7" w:rsidRPr="00533FE7">
                <w:rPr>
                  <w:rStyle w:val="Hyperlink"/>
                  <w:rFonts w:ascii="Times New Roman" w:hAnsi="Times New Roman"/>
                  <w:sz w:val="20"/>
                </w:rPr>
                <w:t>SettlInstTransType</w:t>
              </w:r>
            </w:hyperlink>
          </w:p>
        </w:tc>
      </w:tr>
      <w:tr w:rsidR="00DE5358" w:rsidRPr="00DE5358" w14:paraId="4E40A429" w14:textId="77777777" w:rsidTr="00BD0927">
        <w:trPr>
          <w:del w:id="5293" w:author="Administrator" w:date="2011-08-18T10:26:00Z"/>
        </w:trPr>
        <w:tc>
          <w:tcPr>
            <w:tcW w:w="828" w:type="dxa"/>
            <w:shd w:val="clear" w:color="auto" w:fill="auto"/>
          </w:tcPr>
          <w:p w14:paraId="3076FE2F" w14:textId="77777777" w:rsidR="00DE5358" w:rsidRPr="00DE5358" w:rsidRDefault="00DE5358" w:rsidP="00DE5358">
            <w:pPr>
              <w:rPr>
                <w:del w:id="5294" w:author="Administrator" w:date="2011-08-18T10:26:00Z"/>
              </w:rPr>
            </w:pPr>
            <w:del w:id="5295" w:author="Administrator" w:date="2011-08-18T10:26:00Z">
              <w:r w:rsidRPr="00DE5358">
                <w:delText>166</w:delText>
              </w:r>
            </w:del>
          </w:p>
        </w:tc>
        <w:tc>
          <w:tcPr>
            <w:tcW w:w="2699" w:type="dxa"/>
            <w:shd w:val="clear" w:color="auto" w:fill="auto"/>
          </w:tcPr>
          <w:p w14:paraId="60022B36" w14:textId="77777777" w:rsidR="00DE5358" w:rsidRPr="00DE5358" w:rsidRDefault="00DE5358" w:rsidP="00DE5358">
            <w:pPr>
              <w:rPr>
                <w:del w:id="5296" w:author="Administrator" w:date="2011-08-18T10:26:00Z"/>
              </w:rPr>
            </w:pPr>
            <w:del w:id="5297" w:author="Administrator" w:date="2011-08-18T10:26:00Z">
              <w:r>
                <w:fldChar w:fldCharType="begin"/>
              </w:r>
              <w:r>
                <w:delInstrText xml:space="preserve"> HYPERLINK  \l "fld_SettlLocation" </w:delInstrText>
              </w:r>
              <w:r>
                <w:fldChar w:fldCharType="separate"/>
              </w:r>
              <w:r w:rsidRPr="00BD0927">
                <w:rPr>
                  <w:rStyle w:val="Hyperlink"/>
                  <w:rFonts w:ascii="Times New Roman" w:hAnsi="Times New Roman"/>
                  <w:sz w:val="20"/>
                </w:rPr>
                <w:delText>SettlLocation</w:delText>
              </w:r>
              <w:r>
                <w:fldChar w:fldCharType="end"/>
              </w:r>
            </w:del>
          </w:p>
        </w:tc>
      </w:tr>
      <w:tr w:rsidR="00512FC7" w:rsidRPr="00512FC7" w14:paraId="7CAA82B4" w14:textId="77777777" w:rsidTr="00533FE7">
        <w:tc>
          <w:tcPr>
            <w:tcW w:w="828" w:type="dxa"/>
            <w:shd w:val="clear" w:color="auto" w:fill="auto"/>
          </w:tcPr>
          <w:p w14:paraId="069C2E53" w14:textId="77777777" w:rsidR="00512FC7" w:rsidRPr="00512FC7" w:rsidRDefault="00512FC7" w:rsidP="00533FE7">
            <w:r w:rsidRPr="00512FC7">
              <w:t>1193</w:t>
            </w:r>
          </w:p>
        </w:tc>
        <w:tc>
          <w:tcPr>
            <w:tcW w:w="2699" w:type="dxa"/>
            <w:shd w:val="clear" w:color="auto" w:fill="auto"/>
          </w:tcPr>
          <w:p w14:paraId="30A9C9AB" w14:textId="77777777" w:rsidR="00512FC7" w:rsidRPr="00512FC7" w:rsidRDefault="00C411EF" w:rsidP="00533FE7">
            <w:hyperlink w:anchor="fld_SettlMethod" w:history="1">
              <w:r w:rsidR="00512FC7" w:rsidRPr="00533FE7">
                <w:rPr>
                  <w:rStyle w:val="Hyperlink"/>
                  <w:rFonts w:ascii="Times New Roman" w:hAnsi="Times New Roman"/>
                  <w:sz w:val="20"/>
                </w:rPr>
                <w:t>SettlMethod</w:t>
              </w:r>
            </w:hyperlink>
          </w:p>
        </w:tc>
      </w:tr>
      <w:tr w:rsidR="00512FC7" w:rsidRPr="00512FC7" w14:paraId="4A5B908B" w14:textId="77777777" w:rsidTr="00533FE7">
        <w:tc>
          <w:tcPr>
            <w:tcW w:w="828" w:type="dxa"/>
            <w:shd w:val="clear" w:color="auto" w:fill="auto"/>
          </w:tcPr>
          <w:p w14:paraId="34652E93" w14:textId="77777777" w:rsidR="00512FC7" w:rsidRPr="00512FC7" w:rsidRDefault="00512FC7" w:rsidP="00533FE7">
            <w:r w:rsidRPr="00512FC7">
              <w:t>1161</w:t>
            </w:r>
          </w:p>
        </w:tc>
        <w:tc>
          <w:tcPr>
            <w:tcW w:w="2699" w:type="dxa"/>
            <w:shd w:val="clear" w:color="auto" w:fill="auto"/>
          </w:tcPr>
          <w:p w14:paraId="28B8888F" w14:textId="77777777" w:rsidR="00512FC7" w:rsidRPr="00512FC7" w:rsidRDefault="00C411EF" w:rsidP="00533FE7">
            <w:hyperlink w:anchor="fld_SettlObligID" w:history="1">
              <w:r w:rsidR="00512FC7" w:rsidRPr="00533FE7">
                <w:rPr>
                  <w:rStyle w:val="Hyperlink"/>
                  <w:rFonts w:ascii="Times New Roman" w:hAnsi="Times New Roman"/>
                  <w:sz w:val="20"/>
                </w:rPr>
                <w:t>SettlObligID</w:t>
              </w:r>
            </w:hyperlink>
          </w:p>
        </w:tc>
      </w:tr>
      <w:tr w:rsidR="00512FC7" w:rsidRPr="00512FC7" w14:paraId="677CD5FD" w14:textId="77777777" w:rsidTr="00533FE7">
        <w:tc>
          <w:tcPr>
            <w:tcW w:w="828" w:type="dxa"/>
            <w:shd w:val="clear" w:color="auto" w:fill="auto"/>
          </w:tcPr>
          <w:p w14:paraId="35C4FFFC" w14:textId="77777777" w:rsidR="00512FC7" w:rsidRPr="00512FC7" w:rsidRDefault="00512FC7" w:rsidP="00533FE7">
            <w:r w:rsidRPr="00512FC7">
              <w:t>1159</w:t>
            </w:r>
          </w:p>
        </w:tc>
        <w:tc>
          <w:tcPr>
            <w:tcW w:w="2699" w:type="dxa"/>
            <w:shd w:val="clear" w:color="auto" w:fill="auto"/>
          </w:tcPr>
          <w:p w14:paraId="619D3811" w14:textId="77777777" w:rsidR="00512FC7" w:rsidRPr="00512FC7" w:rsidRDefault="00C411EF" w:rsidP="00533FE7">
            <w:hyperlink w:anchor="fld_SettlObligMode" w:history="1">
              <w:r w:rsidR="00512FC7" w:rsidRPr="00533FE7">
                <w:rPr>
                  <w:rStyle w:val="Hyperlink"/>
                  <w:rFonts w:ascii="Times New Roman" w:hAnsi="Times New Roman"/>
                  <w:sz w:val="20"/>
                </w:rPr>
                <w:t>SettlObligMode</w:t>
              </w:r>
            </w:hyperlink>
          </w:p>
        </w:tc>
      </w:tr>
      <w:tr w:rsidR="00512FC7" w:rsidRPr="00512FC7" w14:paraId="3CC05290" w14:textId="77777777" w:rsidTr="00533FE7">
        <w:tc>
          <w:tcPr>
            <w:tcW w:w="828" w:type="dxa"/>
            <w:shd w:val="clear" w:color="auto" w:fill="auto"/>
          </w:tcPr>
          <w:p w14:paraId="3B2A47BE" w14:textId="77777777" w:rsidR="00512FC7" w:rsidRPr="00512FC7" w:rsidRDefault="00512FC7" w:rsidP="00533FE7">
            <w:r w:rsidRPr="00512FC7">
              <w:t>1160</w:t>
            </w:r>
          </w:p>
        </w:tc>
        <w:tc>
          <w:tcPr>
            <w:tcW w:w="2699" w:type="dxa"/>
            <w:shd w:val="clear" w:color="auto" w:fill="auto"/>
          </w:tcPr>
          <w:p w14:paraId="600F0F06" w14:textId="77777777" w:rsidR="00512FC7" w:rsidRPr="00512FC7" w:rsidRDefault="00C411EF" w:rsidP="00533FE7">
            <w:hyperlink w:anchor="fld_SettlObligMsgID" w:history="1">
              <w:r w:rsidR="00512FC7" w:rsidRPr="00533FE7">
                <w:rPr>
                  <w:rStyle w:val="Hyperlink"/>
                  <w:rFonts w:ascii="Times New Roman" w:hAnsi="Times New Roman"/>
                  <w:sz w:val="20"/>
                </w:rPr>
                <w:t>SettlObligMsgID</w:t>
              </w:r>
            </w:hyperlink>
          </w:p>
        </w:tc>
      </w:tr>
      <w:tr w:rsidR="00512FC7" w:rsidRPr="00512FC7" w14:paraId="63690810" w14:textId="77777777" w:rsidTr="00533FE7">
        <w:tc>
          <w:tcPr>
            <w:tcW w:w="828" w:type="dxa"/>
            <w:shd w:val="clear" w:color="auto" w:fill="auto"/>
          </w:tcPr>
          <w:p w14:paraId="392C420B" w14:textId="77777777" w:rsidR="00512FC7" w:rsidRPr="00512FC7" w:rsidRDefault="00512FC7" w:rsidP="00533FE7">
            <w:r w:rsidRPr="00512FC7">
              <w:t>1163</w:t>
            </w:r>
          </w:p>
        </w:tc>
        <w:tc>
          <w:tcPr>
            <w:tcW w:w="2699" w:type="dxa"/>
            <w:shd w:val="clear" w:color="auto" w:fill="auto"/>
          </w:tcPr>
          <w:p w14:paraId="71EE70C4" w14:textId="77777777" w:rsidR="00512FC7" w:rsidRPr="00512FC7" w:rsidRDefault="00C411EF" w:rsidP="00533FE7">
            <w:hyperlink w:anchor="fld_SettlObligRefID" w:history="1">
              <w:r w:rsidR="00512FC7" w:rsidRPr="00533FE7">
                <w:rPr>
                  <w:rStyle w:val="Hyperlink"/>
                  <w:rFonts w:ascii="Times New Roman" w:hAnsi="Times New Roman"/>
                  <w:sz w:val="20"/>
                </w:rPr>
                <w:t>SettlObligRefID</w:t>
              </w:r>
            </w:hyperlink>
          </w:p>
        </w:tc>
      </w:tr>
      <w:tr w:rsidR="00512FC7" w:rsidRPr="00512FC7" w14:paraId="190B7EA7" w14:textId="77777777" w:rsidTr="00533FE7">
        <w:tc>
          <w:tcPr>
            <w:tcW w:w="828" w:type="dxa"/>
            <w:shd w:val="clear" w:color="auto" w:fill="auto"/>
          </w:tcPr>
          <w:p w14:paraId="4F672734" w14:textId="77777777" w:rsidR="00512FC7" w:rsidRPr="00512FC7" w:rsidRDefault="00512FC7" w:rsidP="00533FE7">
            <w:r w:rsidRPr="00512FC7">
              <w:t>1164</w:t>
            </w:r>
          </w:p>
        </w:tc>
        <w:tc>
          <w:tcPr>
            <w:tcW w:w="2699" w:type="dxa"/>
            <w:shd w:val="clear" w:color="auto" w:fill="auto"/>
          </w:tcPr>
          <w:p w14:paraId="4357C41E" w14:textId="77777777" w:rsidR="00512FC7" w:rsidRPr="00512FC7" w:rsidRDefault="00C411EF" w:rsidP="00533FE7">
            <w:hyperlink w:anchor="fld_SettlObligSource" w:history="1">
              <w:r w:rsidR="00512FC7" w:rsidRPr="00533FE7">
                <w:rPr>
                  <w:rStyle w:val="Hyperlink"/>
                  <w:rFonts w:ascii="Times New Roman" w:hAnsi="Times New Roman"/>
                  <w:sz w:val="20"/>
                </w:rPr>
                <w:t>SettlObligSource</w:t>
              </w:r>
            </w:hyperlink>
          </w:p>
        </w:tc>
      </w:tr>
      <w:tr w:rsidR="00512FC7" w:rsidRPr="00512FC7" w14:paraId="4916BD2C" w14:textId="77777777" w:rsidTr="00533FE7">
        <w:tc>
          <w:tcPr>
            <w:tcW w:w="828" w:type="dxa"/>
            <w:shd w:val="clear" w:color="auto" w:fill="auto"/>
          </w:tcPr>
          <w:p w14:paraId="690698A5" w14:textId="77777777" w:rsidR="00512FC7" w:rsidRPr="00512FC7" w:rsidRDefault="00512FC7" w:rsidP="00533FE7">
            <w:r w:rsidRPr="00512FC7">
              <w:t>1162</w:t>
            </w:r>
          </w:p>
        </w:tc>
        <w:tc>
          <w:tcPr>
            <w:tcW w:w="2699" w:type="dxa"/>
            <w:shd w:val="clear" w:color="auto" w:fill="auto"/>
          </w:tcPr>
          <w:p w14:paraId="3D1AD2D3" w14:textId="77777777" w:rsidR="00512FC7" w:rsidRPr="00512FC7" w:rsidRDefault="00C411EF" w:rsidP="00533FE7">
            <w:hyperlink w:anchor="fld_SettlObligTransType" w:history="1">
              <w:r w:rsidR="00512FC7" w:rsidRPr="00533FE7">
                <w:rPr>
                  <w:rStyle w:val="Hyperlink"/>
                  <w:rFonts w:ascii="Times New Roman" w:hAnsi="Times New Roman"/>
                  <w:sz w:val="20"/>
                </w:rPr>
                <w:t>SettlObligTransType</w:t>
              </w:r>
            </w:hyperlink>
          </w:p>
        </w:tc>
      </w:tr>
      <w:tr w:rsidR="00512FC7" w:rsidRPr="00512FC7" w14:paraId="574139AA" w14:textId="77777777" w:rsidTr="00533FE7">
        <w:tc>
          <w:tcPr>
            <w:tcW w:w="828" w:type="dxa"/>
            <w:shd w:val="clear" w:color="auto" w:fill="auto"/>
          </w:tcPr>
          <w:p w14:paraId="086416A2" w14:textId="77777777" w:rsidR="00512FC7" w:rsidRPr="00512FC7" w:rsidRDefault="00512FC7" w:rsidP="00533FE7">
            <w:r w:rsidRPr="00512FC7">
              <w:t>782</w:t>
            </w:r>
          </w:p>
        </w:tc>
        <w:tc>
          <w:tcPr>
            <w:tcW w:w="2699" w:type="dxa"/>
            <w:shd w:val="clear" w:color="auto" w:fill="auto"/>
          </w:tcPr>
          <w:p w14:paraId="02C4E992" w14:textId="77777777" w:rsidR="00512FC7" w:rsidRPr="00512FC7" w:rsidRDefault="00C411EF" w:rsidP="00533FE7">
            <w:hyperlink w:anchor="fld_SettlPartyID" w:history="1">
              <w:r w:rsidR="00512FC7" w:rsidRPr="00533FE7">
                <w:rPr>
                  <w:rStyle w:val="Hyperlink"/>
                  <w:rFonts w:ascii="Times New Roman" w:hAnsi="Times New Roman"/>
                  <w:sz w:val="20"/>
                </w:rPr>
                <w:t>SettlPartyID</w:t>
              </w:r>
            </w:hyperlink>
          </w:p>
        </w:tc>
      </w:tr>
      <w:tr w:rsidR="00512FC7" w:rsidRPr="00512FC7" w14:paraId="21399408" w14:textId="77777777" w:rsidTr="00533FE7">
        <w:tc>
          <w:tcPr>
            <w:tcW w:w="828" w:type="dxa"/>
            <w:shd w:val="clear" w:color="auto" w:fill="auto"/>
          </w:tcPr>
          <w:p w14:paraId="7C4E0E5E" w14:textId="77777777" w:rsidR="00512FC7" w:rsidRPr="00512FC7" w:rsidRDefault="00512FC7" w:rsidP="00533FE7">
            <w:r w:rsidRPr="00512FC7">
              <w:t>783</w:t>
            </w:r>
          </w:p>
        </w:tc>
        <w:tc>
          <w:tcPr>
            <w:tcW w:w="2699" w:type="dxa"/>
            <w:shd w:val="clear" w:color="auto" w:fill="auto"/>
          </w:tcPr>
          <w:p w14:paraId="598A144C" w14:textId="77777777" w:rsidR="00512FC7" w:rsidRPr="00512FC7" w:rsidRDefault="00C411EF" w:rsidP="00533FE7">
            <w:hyperlink w:anchor="fld_SettlPartyIDSource" w:history="1">
              <w:r w:rsidR="00512FC7" w:rsidRPr="00533FE7">
                <w:rPr>
                  <w:rStyle w:val="Hyperlink"/>
                  <w:rFonts w:ascii="Times New Roman" w:hAnsi="Times New Roman"/>
                  <w:sz w:val="20"/>
                </w:rPr>
                <w:t>SettlPartyIDSource</w:t>
              </w:r>
            </w:hyperlink>
          </w:p>
        </w:tc>
      </w:tr>
      <w:tr w:rsidR="00512FC7" w:rsidRPr="00512FC7" w14:paraId="31254D22" w14:textId="77777777" w:rsidTr="00533FE7">
        <w:tc>
          <w:tcPr>
            <w:tcW w:w="828" w:type="dxa"/>
            <w:shd w:val="clear" w:color="auto" w:fill="auto"/>
          </w:tcPr>
          <w:p w14:paraId="38F0CA61" w14:textId="77777777" w:rsidR="00512FC7" w:rsidRPr="00512FC7" w:rsidRDefault="00512FC7" w:rsidP="00533FE7">
            <w:r w:rsidRPr="00512FC7">
              <w:t>784</w:t>
            </w:r>
          </w:p>
        </w:tc>
        <w:tc>
          <w:tcPr>
            <w:tcW w:w="2699" w:type="dxa"/>
            <w:shd w:val="clear" w:color="auto" w:fill="auto"/>
          </w:tcPr>
          <w:p w14:paraId="0890AC0E" w14:textId="77777777" w:rsidR="00512FC7" w:rsidRPr="00512FC7" w:rsidRDefault="00C411EF" w:rsidP="00533FE7">
            <w:hyperlink w:anchor="fld_SettlPartyRole" w:history="1">
              <w:r w:rsidR="00512FC7" w:rsidRPr="00533FE7">
                <w:rPr>
                  <w:rStyle w:val="Hyperlink"/>
                  <w:rFonts w:ascii="Times New Roman" w:hAnsi="Times New Roman"/>
                  <w:sz w:val="20"/>
                </w:rPr>
                <w:t>SettlPartyRole</w:t>
              </w:r>
            </w:hyperlink>
          </w:p>
        </w:tc>
      </w:tr>
      <w:tr w:rsidR="00512FC7" w:rsidRPr="00512FC7" w14:paraId="447742EE" w14:textId="77777777" w:rsidTr="00533FE7">
        <w:tc>
          <w:tcPr>
            <w:tcW w:w="828" w:type="dxa"/>
            <w:shd w:val="clear" w:color="auto" w:fill="auto"/>
          </w:tcPr>
          <w:p w14:paraId="7F0CE618" w14:textId="77777777" w:rsidR="00512FC7" w:rsidRPr="00512FC7" w:rsidRDefault="00512FC7" w:rsidP="00533FE7">
            <w:r w:rsidRPr="00512FC7">
              <w:t>785</w:t>
            </w:r>
          </w:p>
        </w:tc>
        <w:tc>
          <w:tcPr>
            <w:tcW w:w="2699" w:type="dxa"/>
            <w:shd w:val="clear" w:color="auto" w:fill="auto"/>
          </w:tcPr>
          <w:p w14:paraId="2CE41145" w14:textId="77777777" w:rsidR="00512FC7" w:rsidRPr="00512FC7" w:rsidRDefault="00C411EF" w:rsidP="00533FE7">
            <w:hyperlink w:anchor="fld_SettlPartySubID" w:history="1">
              <w:r w:rsidR="00512FC7" w:rsidRPr="00533FE7">
                <w:rPr>
                  <w:rStyle w:val="Hyperlink"/>
                  <w:rFonts w:ascii="Times New Roman" w:hAnsi="Times New Roman"/>
                  <w:sz w:val="20"/>
                </w:rPr>
                <w:t>SettlPartySubID</w:t>
              </w:r>
            </w:hyperlink>
          </w:p>
        </w:tc>
      </w:tr>
      <w:tr w:rsidR="00512FC7" w:rsidRPr="00512FC7" w14:paraId="10C68824" w14:textId="77777777" w:rsidTr="00533FE7">
        <w:tc>
          <w:tcPr>
            <w:tcW w:w="828" w:type="dxa"/>
            <w:shd w:val="clear" w:color="auto" w:fill="auto"/>
          </w:tcPr>
          <w:p w14:paraId="2E4F8D83" w14:textId="77777777" w:rsidR="00512FC7" w:rsidRPr="00512FC7" w:rsidRDefault="00512FC7" w:rsidP="00533FE7">
            <w:r w:rsidRPr="00512FC7">
              <w:t>786</w:t>
            </w:r>
          </w:p>
        </w:tc>
        <w:tc>
          <w:tcPr>
            <w:tcW w:w="2699" w:type="dxa"/>
            <w:shd w:val="clear" w:color="auto" w:fill="auto"/>
          </w:tcPr>
          <w:p w14:paraId="3CF4A764" w14:textId="77777777" w:rsidR="00512FC7" w:rsidRPr="00512FC7" w:rsidRDefault="00C411EF" w:rsidP="00533FE7">
            <w:hyperlink w:anchor="fld_SettlPartySubIDType" w:history="1">
              <w:r w:rsidR="00512FC7" w:rsidRPr="00533FE7">
                <w:rPr>
                  <w:rStyle w:val="Hyperlink"/>
                  <w:rFonts w:ascii="Times New Roman" w:hAnsi="Times New Roman"/>
                  <w:sz w:val="20"/>
                </w:rPr>
                <w:t>SettlPartySubIDType</w:t>
              </w:r>
            </w:hyperlink>
          </w:p>
        </w:tc>
      </w:tr>
      <w:tr w:rsidR="00512FC7" w:rsidRPr="00512FC7" w14:paraId="6C217C4B" w14:textId="77777777" w:rsidTr="00533FE7">
        <w:tc>
          <w:tcPr>
            <w:tcW w:w="828" w:type="dxa"/>
            <w:shd w:val="clear" w:color="auto" w:fill="auto"/>
          </w:tcPr>
          <w:p w14:paraId="2B617444" w14:textId="77777777" w:rsidR="00512FC7" w:rsidRPr="00512FC7" w:rsidRDefault="00512FC7" w:rsidP="00533FE7">
            <w:r w:rsidRPr="00512FC7">
              <w:t>730</w:t>
            </w:r>
          </w:p>
        </w:tc>
        <w:tc>
          <w:tcPr>
            <w:tcW w:w="2699" w:type="dxa"/>
            <w:shd w:val="clear" w:color="auto" w:fill="auto"/>
          </w:tcPr>
          <w:p w14:paraId="54B62E77" w14:textId="77777777" w:rsidR="00512FC7" w:rsidRPr="00512FC7" w:rsidRDefault="00C411EF" w:rsidP="00533FE7">
            <w:hyperlink w:anchor="fld_SettlPrice" w:history="1">
              <w:r w:rsidR="00512FC7" w:rsidRPr="00533FE7">
                <w:rPr>
                  <w:rStyle w:val="Hyperlink"/>
                  <w:rFonts w:ascii="Times New Roman" w:hAnsi="Times New Roman"/>
                  <w:sz w:val="20"/>
                </w:rPr>
                <w:t>SettlPrice</w:t>
              </w:r>
            </w:hyperlink>
          </w:p>
        </w:tc>
      </w:tr>
      <w:tr w:rsidR="00512FC7" w:rsidRPr="00512FC7" w14:paraId="2E0963D0" w14:textId="77777777" w:rsidTr="00533FE7">
        <w:tc>
          <w:tcPr>
            <w:tcW w:w="828" w:type="dxa"/>
            <w:shd w:val="clear" w:color="auto" w:fill="auto"/>
          </w:tcPr>
          <w:p w14:paraId="5BAA4D1E" w14:textId="77777777" w:rsidR="00512FC7" w:rsidRPr="00512FC7" w:rsidRDefault="00512FC7" w:rsidP="00533FE7">
            <w:r w:rsidRPr="00512FC7">
              <w:t>731</w:t>
            </w:r>
          </w:p>
        </w:tc>
        <w:tc>
          <w:tcPr>
            <w:tcW w:w="2699" w:type="dxa"/>
            <w:shd w:val="clear" w:color="auto" w:fill="auto"/>
          </w:tcPr>
          <w:p w14:paraId="2F5D6C1D" w14:textId="77777777" w:rsidR="00512FC7" w:rsidRPr="00512FC7" w:rsidRDefault="00C411EF" w:rsidP="00533FE7">
            <w:hyperlink w:anchor="fld_SettlPriceType" w:history="1">
              <w:r w:rsidR="00512FC7" w:rsidRPr="00533FE7">
                <w:rPr>
                  <w:rStyle w:val="Hyperlink"/>
                  <w:rFonts w:ascii="Times New Roman" w:hAnsi="Times New Roman"/>
                  <w:sz w:val="20"/>
                </w:rPr>
                <w:t>SettlPriceType</w:t>
              </w:r>
            </w:hyperlink>
          </w:p>
        </w:tc>
      </w:tr>
      <w:tr w:rsidR="00512FC7" w:rsidRPr="00512FC7" w14:paraId="42AF36E3" w14:textId="77777777" w:rsidTr="00533FE7">
        <w:tc>
          <w:tcPr>
            <w:tcW w:w="828" w:type="dxa"/>
            <w:shd w:val="clear" w:color="auto" w:fill="auto"/>
          </w:tcPr>
          <w:p w14:paraId="3946DCC8" w14:textId="77777777" w:rsidR="00512FC7" w:rsidRPr="00512FC7" w:rsidRDefault="00512FC7" w:rsidP="00533FE7">
            <w:r w:rsidRPr="00512FC7">
              <w:t>716</w:t>
            </w:r>
          </w:p>
        </w:tc>
        <w:tc>
          <w:tcPr>
            <w:tcW w:w="2699" w:type="dxa"/>
            <w:shd w:val="clear" w:color="auto" w:fill="auto"/>
          </w:tcPr>
          <w:p w14:paraId="6E90C3AA" w14:textId="77777777" w:rsidR="00512FC7" w:rsidRPr="00512FC7" w:rsidRDefault="00C411EF" w:rsidP="00533FE7">
            <w:hyperlink w:anchor="fld_SettlSessID" w:history="1">
              <w:r w:rsidR="00512FC7" w:rsidRPr="00533FE7">
                <w:rPr>
                  <w:rStyle w:val="Hyperlink"/>
                  <w:rFonts w:ascii="Times New Roman" w:hAnsi="Times New Roman"/>
                  <w:sz w:val="20"/>
                </w:rPr>
                <w:t>SettlSessID</w:t>
              </w:r>
            </w:hyperlink>
          </w:p>
        </w:tc>
      </w:tr>
      <w:tr w:rsidR="00512FC7" w:rsidRPr="00512FC7" w14:paraId="502563BB" w14:textId="77777777" w:rsidTr="00533FE7">
        <w:tc>
          <w:tcPr>
            <w:tcW w:w="828" w:type="dxa"/>
            <w:shd w:val="clear" w:color="auto" w:fill="auto"/>
          </w:tcPr>
          <w:p w14:paraId="56D96C1E" w14:textId="77777777" w:rsidR="00512FC7" w:rsidRPr="00512FC7" w:rsidRDefault="00512FC7" w:rsidP="00533FE7">
            <w:r w:rsidRPr="00512FC7">
              <w:t>717</w:t>
            </w:r>
          </w:p>
        </w:tc>
        <w:tc>
          <w:tcPr>
            <w:tcW w:w="2699" w:type="dxa"/>
            <w:shd w:val="clear" w:color="auto" w:fill="auto"/>
          </w:tcPr>
          <w:p w14:paraId="6E15A9F1" w14:textId="77777777" w:rsidR="00512FC7" w:rsidRPr="00512FC7" w:rsidRDefault="00C411EF" w:rsidP="00533FE7">
            <w:hyperlink w:anchor="fld_SettlSessSubID" w:history="1">
              <w:r w:rsidR="00512FC7" w:rsidRPr="00533FE7">
                <w:rPr>
                  <w:rStyle w:val="Hyperlink"/>
                  <w:rFonts w:ascii="Times New Roman" w:hAnsi="Times New Roman"/>
                  <w:sz w:val="20"/>
                </w:rPr>
                <w:t>SettlSessSubID</w:t>
              </w:r>
            </w:hyperlink>
          </w:p>
        </w:tc>
      </w:tr>
      <w:tr w:rsidR="00512FC7" w:rsidRPr="00512FC7" w14:paraId="1EFF4751" w14:textId="77777777" w:rsidTr="00533FE7">
        <w:tc>
          <w:tcPr>
            <w:tcW w:w="828" w:type="dxa"/>
            <w:shd w:val="clear" w:color="auto" w:fill="auto"/>
          </w:tcPr>
          <w:p w14:paraId="456FED67" w14:textId="77777777" w:rsidR="00512FC7" w:rsidRPr="00512FC7" w:rsidRDefault="00512FC7" w:rsidP="00533FE7">
            <w:r w:rsidRPr="00512FC7">
              <w:t>63</w:t>
            </w:r>
          </w:p>
        </w:tc>
        <w:tc>
          <w:tcPr>
            <w:tcW w:w="2699" w:type="dxa"/>
            <w:shd w:val="clear" w:color="auto" w:fill="auto"/>
          </w:tcPr>
          <w:p w14:paraId="71F3548B" w14:textId="77777777" w:rsidR="00512FC7" w:rsidRPr="00512FC7" w:rsidRDefault="00C411EF" w:rsidP="00533FE7">
            <w:hyperlink w:anchor="fld_SettlType" w:history="1">
              <w:r w:rsidR="00512FC7" w:rsidRPr="00533FE7">
                <w:rPr>
                  <w:rStyle w:val="Hyperlink"/>
                  <w:rFonts w:ascii="Times New Roman" w:hAnsi="Times New Roman"/>
                  <w:sz w:val="20"/>
                </w:rPr>
                <w:t>SettlType</w:t>
              </w:r>
            </w:hyperlink>
          </w:p>
        </w:tc>
      </w:tr>
      <w:tr w:rsidR="00512FC7" w:rsidRPr="00512FC7" w14:paraId="5F1C89F2" w14:textId="77777777" w:rsidTr="00533FE7">
        <w:tc>
          <w:tcPr>
            <w:tcW w:w="828" w:type="dxa"/>
            <w:shd w:val="clear" w:color="auto" w:fill="auto"/>
          </w:tcPr>
          <w:p w14:paraId="425FBAC7" w14:textId="77777777" w:rsidR="00512FC7" w:rsidRPr="00512FC7" w:rsidRDefault="00512FC7" w:rsidP="00533FE7">
            <w:r w:rsidRPr="00512FC7">
              <w:t>858</w:t>
            </w:r>
          </w:p>
        </w:tc>
        <w:tc>
          <w:tcPr>
            <w:tcW w:w="2699" w:type="dxa"/>
            <w:shd w:val="clear" w:color="auto" w:fill="auto"/>
          </w:tcPr>
          <w:p w14:paraId="6D8D41A7" w14:textId="77777777" w:rsidR="00512FC7" w:rsidRPr="00512FC7" w:rsidRDefault="00C411EF" w:rsidP="00533FE7">
            <w:hyperlink w:anchor="fld_SharedCommission" w:history="1">
              <w:r w:rsidR="00512FC7" w:rsidRPr="00533FE7">
                <w:rPr>
                  <w:rStyle w:val="Hyperlink"/>
                  <w:rFonts w:ascii="Times New Roman" w:hAnsi="Times New Roman"/>
                  <w:sz w:val="20"/>
                </w:rPr>
                <w:t>SharedCommission</w:t>
              </w:r>
            </w:hyperlink>
          </w:p>
        </w:tc>
      </w:tr>
      <w:tr w:rsidR="00512FC7" w:rsidRPr="00512FC7" w14:paraId="0FB1AAB1" w14:textId="77777777" w:rsidTr="00533FE7">
        <w:tc>
          <w:tcPr>
            <w:tcW w:w="828" w:type="dxa"/>
            <w:shd w:val="clear" w:color="auto" w:fill="auto"/>
          </w:tcPr>
          <w:p w14:paraId="64E4E081" w14:textId="77777777" w:rsidR="00512FC7" w:rsidRPr="00512FC7" w:rsidRDefault="00512FC7" w:rsidP="00533FE7">
            <w:r w:rsidRPr="00512FC7">
              <w:t>705</w:t>
            </w:r>
          </w:p>
        </w:tc>
        <w:tc>
          <w:tcPr>
            <w:tcW w:w="2699" w:type="dxa"/>
            <w:shd w:val="clear" w:color="auto" w:fill="auto"/>
          </w:tcPr>
          <w:p w14:paraId="3B859BAA" w14:textId="77777777" w:rsidR="00512FC7" w:rsidRPr="00512FC7" w:rsidRDefault="00C411EF" w:rsidP="00533FE7">
            <w:hyperlink w:anchor="fld_ShortQty" w:history="1">
              <w:r w:rsidR="00512FC7" w:rsidRPr="00533FE7">
                <w:rPr>
                  <w:rStyle w:val="Hyperlink"/>
                  <w:rFonts w:ascii="Times New Roman" w:hAnsi="Times New Roman"/>
                  <w:sz w:val="20"/>
                </w:rPr>
                <w:t>ShortQty</w:t>
              </w:r>
            </w:hyperlink>
          </w:p>
        </w:tc>
      </w:tr>
      <w:tr w:rsidR="00512FC7" w:rsidRPr="00512FC7" w14:paraId="7FF9C67C" w14:textId="77777777" w:rsidTr="00533FE7">
        <w:tc>
          <w:tcPr>
            <w:tcW w:w="828" w:type="dxa"/>
            <w:shd w:val="clear" w:color="auto" w:fill="auto"/>
          </w:tcPr>
          <w:p w14:paraId="2DEE0B4A" w14:textId="77777777" w:rsidR="00512FC7" w:rsidRPr="00512FC7" w:rsidRDefault="00512FC7" w:rsidP="00533FE7">
            <w:r w:rsidRPr="00512FC7">
              <w:t>853</w:t>
            </w:r>
          </w:p>
        </w:tc>
        <w:tc>
          <w:tcPr>
            <w:tcW w:w="2699" w:type="dxa"/>
            <w:shd w:val="clear" w:color="auto" w:fill="auto"/>
          </w:tcPr>
          <w:p w14:paraId="2033D832" w14:textId="77777777" w:rsidR="00512FC7" w:rsidRPr="00512FC7" w:rsidRDefault="00C411EF" w:rsidP="00533FE7">
            <w:hyperlink w:anchor="fld_ShortSaleReason" w:history="1">
              <w:r w:rsidR="00512FC7" w:rsidRPr="00533FE7">
                <w:rPr>
                  <w:rStyle w:val="Hyperlink"/>
                  <w:rFonts w:ascii="Times New Roman" w:hAnsi="Times New Roman"/>
                  <w:sz w:val="20"/>
                </w:rPr>
                <w:t>ShortSaleReason</w:t>
              </w:r>
            </w:hyperlink>
          </w:p>
        </w:tc>
      </w:tr>
      <w:tr w:rsidR="00512FC7" w:rsidRPr="00512FC7" w14:paraId="5A8929BD" w14:textId="77777777" w:rsidTr="00533FE7">
        <w:tc>
          <w:tcPr>
            <w:tcW w:w="828" w:type="dxa"/>
            <w:shd w:val="clear" w:color="auto" w:fill="auto"/>
          </w:tcPr>
          <w:p w14:paraId="2C407876" w14:textId="77777777" w:rsidR="00512FC7" w:rsidRPr="00512FC7" w:rsidRDefault="00512FC7" w:rsidP="00533FE7">
            <w:r w:rsidRPr="00512FC7">
              <w:t>54</w:t>
            </w:r>
          </w:p>
        </w:tc>
        <w:tc>
          <w:tcPr>
            <w:tcW w:w="2699" w:type="dxa"/>
            <w:shd w:val="clear" w:color="auto" w:fill="auto"/>
          </w:tcPr>
          <w:p w14:paraId="405A129F" w14:textId="77777777" w:rsidR="00512FC7" w:rsidRPr="00512FC7" w:rsidRDefault="00C411EF" w:rsidP="00533FE7">
            <w:hyperlink w:anchor="fld_Side" w:history="1">
              <w:r w:rsidR="00512FC7" w:rsidRPr="00533FE7">
                <w:rPr>
                  <w:rStyle w:val="Hyperlink"/>
                  <w:rFonts w:ascii="Times New Roman" w:hAnsi="Times New Roman"/>
                  <w:sz w:val="20"/>
                </w:rPr>
                <w:t>Side</w:t>
              </w:r>
            </w:hyperlink>
          </w:p>
        </w:tc>
      </w:tr>
      <w:tr w:rsidR="00512FC7" w:rsidRPr="00512FC7" w14:paraId="7813AC18" w14:textId="77777777" w:rsidTr="00533FE7">
        <w:tc>
          <w:tcPr>
            <w:tcW w:w="828" w:type="dxa"/>
            <w:shd w:val="clear" w:color="auto" w:fill="auto"/>
          </w:tcPr>
          <w:p w14:paraId="5B13188B" w14:textId="77777777" w:rsidR="00512FC7" w:rsidRPr="00512FC7" w:rsidRDefault="00512FC7" w:rsidP="00533FE7">
            <w:r w:rsidRPr="00512FC7">
              <w:t>659</w:t>
            </w:r>
          </w:p>
        </w:tc>
        <w:tc>
          <w:tcPr>
            <w:tcW w:w="2699" w:type="dxa"/>
            <w:shd w:val="clear" w:color="auto" w:fill="auto"/>
          </w:tcPr>
          <w:p w14:paraId="06A16105" w14:textId="77777777" w:rsidR="00512FC7" w:rsidRPr="00512FC7" w:rsidRDefault="00C411EF" w:rsidP="00533FE7">
            <w:hyperlink w:anchor="fld_SideComplianceID" w:history="1">
              <w:r w:rsidR="00512FC7" w:rsidRPr="00533FE7">
                <w:rPr>
                  <w:rStyle w:val="Hyperlink"/>
                  <w:rFonts w:ascii="Times New Roman" w:hAnsi="Times New Roman"/>
                  <w:sz w:val="20"/>
                </w:rPr>
                <w:t>SideComplianceID</w:t>
              </w:r>
            </w:hyperlink>
          </w:p>
        </w:tc>
      </w:tr>
      <w:tr w:rsidR="00512FC7" w:rsidRPr="00512FC7" w14:paraId="296F7974" w14:textId="77777777" w:rsidTr="00533FE7">
        <w:tc>
          <w:tcPr>
            <w:tcW w:w="828" w:type="dxa"/>
            <w:shd w:val="clear" w:color="auto" w:fill="auto"/>
          </w:tcPr>
          <w:p w14:paraId="25BE062A" w14:textId="77777777" w:rsidR="00512FC7" w:rsidRPr="00512FC7" w:rsidRDefault="00512FC7" w:rsidP="00533FE7">
            <w:r w:rsidRPr="00512FC7">
              <w:t>1154</w:t>
            </w:r>
          </w:p>
        </w:tc>
        <w:tc>
          <w:tcPr>
            <w:tcW w:w="2699" w:type="dxa"/>
            <w:shd w:val="clear" w:color="auto" w:fill="auto"/>
          </w:tcPr>
          <w:p w14:paraId="05FF2D0A" w14:textId="77777777" w:rsidR="00512FC7" w:rsidRPr="00512FC7" w:rsidRDefault="00C411EF" w:rsidP="00533FE7">
            <w:hyperlink w:anchor="fld_SideCurrency" w:history="1">
              <w:r w:rsidR="00512FC7" w:rsidRPr="00533FE7">
                <w:rPr>
                  <w:rStyle w:val="Hyperlink"/>
                  <w:rFonts w:ascii="Times New Roman" w:hAnsi="Times New Roman"/>
                  <w:sz w:val="20"/>
                </w:rPr>
                <w:t>SideCurrency</w:t>
              </w:r>
            </w:hyperlink>
          </w:p>
        </w:tc>
      </w:tr>
      <w:tr w:rsidR="00512FC7" w:rsidRPr="00512FC7" w14:paraId="60AAD5A8" w14:textId="77777777" w:rsidTr="00533FE7">
        <w:tc>
          <w:tcPr>
            <w:tcW w:w="828" w:type="dxa"/>
            <w:shd w:val="clear" w:color="auto" w:fill="auto"/>
          </w:tcPr>
          <w:p w14:paraId="3493200C" w14:textId="77777777" w:rsidR="00512FC7" w:rsidRPr="00512FC7" w:rsidRDefault="00512FC7" w:rsidP="00533FE7">
            <w:r w:rsidRPr="00512FC7">
              <w:t>1427</w:t>
            </w:r>
          </w:p>
        </w:tc>
        <w:tc>
          <w:tcPr>
            <w:tcW w:w="2699" w:type="dxa"/>
            <w:shd w:val="clear" w:color="auto" w:fill="auto"/>
          </w:tcPr>
          <w:p w14:paraId="0B413C16" w14:textId="77777777" w:rsidR="00512FC7" w:rsidRPr="00512FC7" w:rsidRDefault="00C411EF" w:rsidP="00533FE7">
            <w:hyperlink w:anchor="fld_SideExecID" w:history="1">
              <w:r w:rsidR="00512FC7" w:rsidRPr="00533FE7">
                <w:rPr>
                  <w:rStyle w:val="Hyperlink"/>
                  <w:rFonts w:ascii="Times New Roman" w:hAnsi="Times New Roman"/>
                  <w:sz w:val="20"/>
                </w:rPr>
                <w:t>SideExecID</w:t>
              </w:r>
            </w:hyperlink>
          </w:p>
        </w:tc>
      </w:tr>
      <w:tr w:rsidR="00512FC7" w:rsidRPr="00512FC7" w14:paraId="3CEB9085" w14:textId="77777777" w:rsidTr="00533FE7">
        <w:tc>
          <w:tcPr>
            <w:tcW w:w="828" w:type="dxa"/>
            <w:shd w:val="clear" w:color="auto" w:fill="auto"/>
          </w:tcPr>
          <w:p w14:paraId="14D37AAE" w14:textId="77777777" w:rsidR="00512FC7" w:rsidRPr="00512FC7" w:rsidRDefault="00512FC7" w:rsidP="00533FE7">
            <w:r w:rsidRPr="00512FC7">
              <w:t>1006</w:t>
            </w:r>
          </w:p>
        </w:tc>
        <w:tc>
          <w:tcPr>
            <w:tcW w:w="2699" w:type="dxa"/>
            <w:shd w:val="clear" w:color="auto" w:fill="auto"/>
          </w:tcPr>
          <w:p w14:paraId="1016273A" w14:textId="77777777" w:rsidR="00512FC7" w:rsidRPr="00512FC7" w:rsidRDefault="00C411EF" w:rsidP="00533FE7">
            <w:hyperlink w:anchor="fld_SideFillStationCd" w:history="1">
              <w:r w:rsidR="00512FC7" w:rsidRPr="00533FE7">
                <w:rPr>
                  <w:rStyle w:val="Hyperlink"/>
                  <w:rFonts w:ascii="Times New Roman" w:hAnsi="Times New Roman"/>
                  <w:sz w:val="20"/>
                </w:rPr>
                <w:t>SideFillStationCd</w:t>
              </w:r>
            </w:hyperlink>
          </w:p>
        </w:tc>
      </w:tr>
      <w:tr w:rsidR="00512FC7" w:rsidRPr="00512FC7" w14:paraId="1A307BF9" w14:textId="77777777" w:rsidTr="00533FE7">
        <w:tc>
          <w:tcPr>
            <w:tcW w:w="828" w:type="dxa"/>
            <w:shd w:val="clear" w:color="auto" w:fill="auto"/>
          </w:tcPr>
          <w:p w14:paraId="34141DDA" w14:textId="77777777" w:rsidR="00512FC7" w:rsidRPr="00512FC7" w:rsidRDefault="00512FC7" w:rsidP="00533FE7">
            <w:r w:rsidRPr="00512FC7">
              <w:t>1072</w:t>
            </w:r>
          </w:p>
        </w:tc>
        <w:tc>
          <w:tcPr>
            <w:tcW w:w="2699" w:type="dxa"/>
            <w:shd w:val="clear" w:color="auto" w:fill="auto"/>
          </w:tcPr>
          <w:p w14:paraId="02C9FE61" w14:textId="77777777" w:rsidR="00512FC7" w:rsidRPr="00512FC7" w:rsidRDefault="00C411EF" w:rsidP="00533FE7">
            <w:hyperlink w:anchor="fld_SideGrossTradeAmt" w:history="1">
              <w:r w:rsidR="00512FC7" w:rsidRPr="00533FE7">
                <w:rPr>
                  <w:rStyle w:val="Hyperlink"/>
                  <w:rFonts w:ascii="Times New Roman" w:hAnsi="Times New Roman"/>
                  <w:sz w:val="20"/>
                </w:rPr>
                <w:t>SideGrossTradeAmt</w:t>
              </w:r>
            </w:hyperlink>
          </w:p>
        </w:tc>
      </w:tr>
      <w:tr w:rsidR="00512FC7" w:rsidRPr="00512FC7" w14:paraId="6AB20738" w14:textId="77777777" w:rsidTr="00533FE7">
        <w:tc>
          <w:tcPr>
            <w:tcW w:w="828" w:type="dxa"/>
            <w:shd w:val="clear" w:color="auto" w:fill="auto"/>
          </w:tcPr>
          <w:p w14:paraId="5110C3CB" w14:textId="77777777" w:rsidR="00512FC7" w:rsidRPr="00512FC7" w:rsidRDefault="00512FC7" w:rsidP="00533FE7">
            <w:r w:rsidRPr="00512FC7">
              <w:t>1009</w:t>
            </w:r>
          </w:p>
        </w:tc>
        <w:tc>
          <w:tcPr>
            <w:tcW w:w="2699" w:type="dxa"/>
            <w:shd w:val="clear" w:color="auto" w:fill="auto"/>
          </w:tcPr>
          <w:p w14:paraId="0B342667" w14:textId="77777777" w:rsidR="00512FC7" w:rsidRPr="00512FC7" w:rsidRDefault="00C411EF" w:rsidP="00533FE7">
            <w:hyperlink w:anchor="fld_SideLastQty" w:history="1">
              <w:r w:rsidR="00512FC7" w:rsidRPr="00533FE7">
                <w:rPr>
                  <w:rStyle w:val="Hyperlink"/>
                  <w:rFonts w:ascii="Times New Roman" w:hAnsi="Times New Roman"/>
                  <w:sz w:val="20"/>
                </w:rPr>
                <w:t>SideLastQty</w:t>
              </w:r>
            </w:hyperlink>
          </w:p>
        </w:tc>
      </w:tr>
      <w:tr w:rsidR="00512FC7" w:rsidRPr="00512FC7" w14:paraId="0F6E3480" w14:textId="77777777" w:rsidTr="00533FE7">
        <w:tc>
          <w:tcPr>
            <w:tcW w:w="828" w:type="dxa"/>
            <w:shd w:val="clear" w:color="auto" w:fill="auto"/>
          </w:tcPr>
          <w:p w14:paraId="4ACBEC53" w14:textId="77777777" w:rsidR="00512FC7" w:rsidRPr="00512FC7" w:rsidRDefault="00512FC7" w:rsidP="00533FE7">
            <w:r w:rsidRPr="00512FC7">
              <w:t>1444</w:t>
            </w:r>
          </w:p>
        </w:tc>
        <w:tc>
          <w:tcPr>
            <w:tcW w:w="2699" w:type="dxa"/>
            <w:shd w:val="clear" w:color="auto" w:fill="auto"/>
          </w:tcPr>
          <w:p w14:paraId="0C360519" w14:textId="77777777" w:rsidR="00512FC7" w:rsidRPr="00512FC7" w:rsidRDefault="00C411EF" w:rsidP="00533FE7">
            <w:hyperlink w:anchor="fld_SideLiquidityInd" w:history="1">
              <w:r w:rsidR="00512FC7" w:rsidRPr="00533FE7">
                <w:rPr>
                  <w:rStyle w:val="Hyperlink"/>
                  <w:rFonts w:ascii="Times New Roman" w:hAnsi="Times New Roman"/>
                  <w:sz w:val="20"/>
                </w:rPr>
                <w:t>SideLiquidityInd</w:t>
              </w:r>
            </w:hyperlink>
          </w:p>
        </w:tc>
      </w:tr>
      <w:tr w:rsidR="00512FC7" w:rsidRPr="00512FC7" w14:paraId="140E4CA4" w14:textId="77777777" w:rsidTr="00533FE7">
        <w:tc>
          <w:tcPr>
            <w:tcW w:w="828" w:type="dxa"/>
            <w:shd w:val="clear" w:color="auto" w:fill="auto"/>
          </w:tcPr>
          <w:p w14:paraId="11E0D09E" w14:textId="77777777" w:rsidR="00512FC7" w:rsidRPr="00512FC7" w:rsidRDefault="00512FC7" w:rsidP="00533FE7">
            <w:r w:rsidRPr="00512FC7">
              <w:t>752</w:t>
            </w:r>
          </w:p>
        </w:tc>
        <w:tc>
          <w:tcPr>
            <w:tcW w:w="2699" w:type="dxa"/>
            <w:shd w:val="clear" w:color="auto" w:fill="auto"/>
          </w:tcPr>
          <w:p w14:paraId="78B00720" w14:textId="77777777" w:rsidR="00512FC7" w:rsidRPr="00512FC7" w:rsidRDefault="00C411EF" w:rsidP="00533FE7">
            <w:hyperlink w:anchor="fld_SideMultiLegReportingType" w:history="1">
              <w:r w:rsidR="00512FC7" w:rsidRPr="00533FE7">
                <w:rPr>
                  <w:rStyle w:val="Hyperlink"/>
                  <w:rFonts w:ascii="Times New Roman" w:hAnsi="Times New Roman"/>
                  <w:sz w:val="20"/>
                </w:rPr>
                <w:t>SideMultiLegReportingType</w:t>
              </w:r>
            </w:hyperlink>
          </w:p>
        </w:tc>
      </w:tr>
      <w:tr w:rsidR="00512FC7" w:rsidRPr="00512FC7" w14:paraId="1CC25C0F" w14:textId="77777777" w:rsidTr="00533FE7">
        <w:tc>
          <w:tcPr>
            <w:tcW w:w="828" w:type="dxa"/>
            <w:shd w:val="clear" w:color="auto" w:fill="auto"/>
          </w:tcPr>
          <w:p w14:paraId="039EE65B" w14:textId="77777777" w:rsidR="00512FC7" w:rsidRPr="00512FC7" w:rsidRDefault="00512FC7" w:rsidP="00533FE7">
            <w:r w:rsidRPr="00512FC7">
              <w:t>1007</w:t>
            </w:r>
          </w:p>
        </w:tc>
        <w:tc>
          <w:tcPr>
            <w:tcW w:w="2699" w:type="dxa"/>
            <w:shd w:val="clear" w:color="auto" w:fill="auto"/>
          </w:tcPr>
          <w:p w14:paraId="01F7DC12" w14:textId="77777777" w:rsidR="00512FC7" w:rsidRPr="00512FC7" w:rsidRDefault="00C411EF" w:rsidP="00533FE7">
            <w:hyperlink w:anchor="fld_SideReasonCd" w:history="1">
              <w:r w:rsidR="00512FC7" w:rsidRPr="00533FE7">
                <w:rPr>
                  <w:rStyle w:val="Hyperlink"/>
                  <w:rFonts w:ascii="Times New Roman" w:hAnsi="Times New Roman"/>
                  <w:sz w:val="20"/>
                </w:rPr>
                <w:t>SideReasonCd</w:t>
              </w:r>
            </w:hyperlink>
          </w:p>
        </w:tc>
      </w:tr>
      <w:tr w:rsidR="00512FC7" w:rsidRPr="00512FC7" w14:paraId="3CBC6925" w14:textId="77777777" w:rsidTr="00533FE7">
        <w:tc>
          <w:tcPr>
            <w:tcW w:w="828" w:type="dxa"/>
            <w:shd w:val="clear" w:color="auto" w:fill="auto"/>
          </w:tcPr>
          <w:p w14:paraId="675263CC" w14:textId="77777777" w:rsidR="00512FC7" w:rsidRPr="00512FC7" w:rsidRDefault="00512FC7" w:rsidP="00533FE7">
            <w:r w:rsidRPr="00512FC7">
              <w:t>1155</w:t>
            </w:r>
          </w:p>
        </w:tc>
        <w:tc>
          <w:tcPr>
            <w:tcW w:w="2699" w:type="dxa"/>
            <w:shd w:val="clear" w:color="auto" w:fill="auto"/>
          </w:tcPr>
          <w:p w14:paraId="5ECB6A5D" w14:textId="77777777" w:rsidR="00512FC7" w:rsidRPr="00512FC7" w:rsidRDefault="00C411EF" w:rsidP="00533FE7">
            <w:hyperlink w:anchor="fld_SideSettlCurrency" w:history="1">
              <w:r w:rsidR="00512FC7" w:rsidRPr="00533FE7">
                <w:rPr>
                  <w:rStyle w:val="Hyperlink"/>
                  <w:rFonts w:ascii="Times New Roman" w:hAnsi="Times New Roman"/>
                  <w:sz w:val="20"/>
                </w:rPr>
                <w:t>SideSettlCurrency</w:t>
              </w:r>
            </w:hyperlink>
          </w:p>
        </w:tc>
      </w:tr>
      <w:tr w:rsidR="00512FC7" w:rsidRPr="00512FC7" w14:paraId="0943259E" w14:textId="77777777" w:rsidTr="00533FE7">
        <w:tc>
          <w:tcPr>
            <w:tcW w:w="828" w:type="dxa"/>
            <w:shd w:val="clear" w:color="auto" w:fill="auto"/>
          </w:tcPr>
          <w:p w14:paraId="231A97D8" w14:textId="77777777" w:rsidR="00512FC7" w:rsidRPr="00512FC7" w:rsidRDefault="00512FC7" w:rsidP="00533FE7">
            <w:r w:rsidRPr="00512FC7">
              <w:t>962</w:t>
            </w:r>
          </w:p>
        </w:tc>
        <w:tc>
          <w:tcPr>
            <w:tcW w:w="2699" w:type="dxa"/>
            <w:shd w:val="clear" w:color="auto" w:fill="auto"/>
          </w:tcPr>
          <w:p w14:paraId="4E40066B" w14:textId="77777777" w:rsidR="00512FC7" w:rsidRPr="00512FC7" w:rsidRDefault="00C411EF" w:rsidP="00533FE7">
            <w:hyperlink w:anchor="fld_SideTimeInForce" w:history="1">
              <w:r w:rsidR="00512FC7" w:rsidRPr="00533FE7">
                <w:rPr>
                  <w:rStyle w:val="Hyperlink"/>
                  <w:rFonts w:ascii="Times New Roman" w:hAnsi="Times New Roman"/>
                  <w:sz w:val="20"/>
                </w:rPr>
                <w:t>SideTimeInForce</w:t>
              </w:r>
            </w:hyperlink>
          </w:p>
        </w:tc>
      </w:tr>
      <w:tr w:rsidR="00512FC7" w:rsidRPr="00512FC7" w14:paraId="4FB827BA" w14:textId="77777777" w:rsidTr="00533FE7">
        <w:tc>
          <w:tcPr>
            <w:tcW w:w="828" w:type="dxa"/>
            <w:shd w:val="clear" w:color="auto" w:fill="auto"/>
          </w:tcPr>
          <w:p w14:paraId="7006E3B4" w14:textId="77777777" w:rsidR="00512FC7" w:rsidRPr="00512FC7" w:rsidRDefault="00512FC7" w:rsidP="00533FE7">
            <w:r w:rsidRPr="00512FC7">
              <w:t>1005</w:t>
            </w:r>
          </w:p>
        </w:tc>
        <w:tc>
          <w:tcPr>
            <w:tcW w:w="2699" w:type="dxa"/>
            <w:shd w:val="clear" w:color="auto" w:fill="auto"/>
          </w:tcPr>
          <w:p w14:paraId="535A7144" w14:textId="77777777" w:rsidR="00512FC7" w:rsidRPr="00512FC7" w:rsidRDefault="00C411EF" w:rsidP="00533FE7">
            <w:hyperlink w:anchor="fld_SideTradeReportID" w:history="1">
              <w:r w:rsidR="00512FC7" w:rsidRPr="00533FE7">
                <w:rPr>
                  <w:rStyle w:val="Hyperlink"/>
                  <w:rFonts w:ascii="Times New Roman" w:hAnsi="Times New Roman"/>
                  <w:sz w:val="20"/>
                </w:rPr>
                <w:t>SideTradeReportID</w:t>
              </w:r>
            </w:hyperlink>
          </w:p>
        </w:tc>
      </w:tr>
      <w:tr w:rsidR="00512FC7" w:rsidRPr="00512FC7" w14:paraId="6B1EF51C" w14:textId="77777777" w:rsidTr="00533FE7">
        <w:tc>
          <w:tcPr>
            <w:tcW w:w="828" w:type="dxa"/>
            <w:shd w:val="clear" w:color="auto" w:fill="auto"/>
          </w:tcPr>
          <w:p w14:paraId="66D8E53B" w14:textId="77777777" w:rsidR="00512FC7" w:rsidRPr="00512FC7" w:rsidRDefault="00512FC7" w:rsidP="00533FE7">
            <w:r w:rsidRPr="00512FC7">
              <w:t>1012</w:t>
            </w:r>
          </w:p>
        </w:tc>
        <w:tc>
          <w:tcPr>
            <w:tcW w:w="2699" w:type="dxa"/>
            <w:shd w:val="clear" w:color="auto" w:fill="auto"/>
          </w:tcPr>
          <w:p w14:paraId="29DF0065" w14:textId="77777777" w:rsidR="00512FC7" w:rsidRPr="00512FC7" w:rsidRDefault="00C411EF" w:rsidP="00533FE7">
            <w:hyperlink w:anchor="fld_SideTrdRegTimestamp" w:history="1">
              <w:r w:rsidR="00512FC7" w:rsidRPr="00533FE7">
                <w:rPr>
                  <w:rStyle w:val="Hyperlink"/>
                  <w:rFonts w:ascii="Times New Roman" w:hAnsi="Times New Roman"/>
                  <w:sz w:val="20"/>
                </w:rPr>
                <w:t>SideTrdRegTimestamp</w:t>
              </w:r>
            </w:hyperlink>
          </w:p>
        </w:tc>
      </w:tr>
      <w:tr w:rsidR="00512FC7" w:rsidRPr="00512FC7" w14:paraId="60AA460D" w14:textId="77777777" w:rsidTr="00533FE7">
        <w:tc>
          <w:tcPr>
            <w:tcW w:w="828" w:type="dxa"/>
            <w:shd w:val="clear" w:color="auto" w:fill="auto"/>
          </w:tcPr>
          <w:p w14:paraId="1DAE2BE2" w14:textId="77777777" w:rsidR="00512FC7" w:rsidRPr="00512FC7" w:rsidRDefault="00512FC7" w:rsidP="00533FE7">
            <w:r w:rsidRPr="00512FC7">
              <w:t>1014</w:t>
            </w:r>
          </w:p>
        </w:tc>
        <w:tc>
          <w:tcPr>
            <w:tcW w:w="2699" w:type="dxa"/>
            <w:shd w:val="clear" w:color="auto" w:fill="auto"/>
          </w:tcPr>
          <w:p w14:paraId="3DD6488E" w14:textId="77777777" w:rsidR="00512FC7" w:rsidRPr="00512FC7" w:rsidRDefault="00C411EF" w:rsidP="00533FE7">
            <w:hyperlink w:anchor="fld_SideTrdRegTimestampSrc" w:history="1">
              <w:r w:rsidR="00512FC7" w:rsidRPr="00533FE7">
                <w:rPr>
                  <w:rStyle w:val="Hyperlink"/>
                  <w:rFonts w:ascii="Times New Roman" w:hAnsi="Times New Roman"/>
                  <w:sz w:val="20"/>
                </w:rPr>
                <w:t>SideTrdRegTimestampSrc</w:t>
              </w:r>
            </w:hyperlink>
          </w:p>
        </w:tc>
      </w:tr>
      <w:tr w:rsidR="00512FC7" w:rsidRPr="00512FC7" w14:paraId="4F4AB99B" w14:textId="77777777" w:rsidTr="00533FE7">
        <w:tc>
          <w:tcPr>
            <w:tcW w:w="828" w:type="dxa"/>
            <w:shd w:val="clear" w:color="auto" w:fill="auto"/>
          </w:tcPr>
          <w:p w14:paraId="7F4E5216" w14:textId="77777777" w:rsidR="00512FC7" w:rsidRPr="00512FC7" w:rsidRDefault="00512FC7" w:rsidP="00533FE7">
            <w:r w:rsidRPr="00512FC7">
              <w:t>1013</w:t>
            </w:r>
          </w:p>
        </w:tc>
        <w:tc>
          <w:tcPr>
            <w:tcW w:w="2699" w:type="dxa"/>
            <w:shd w:val="clear" w:color="auto" w:fill="auto"/>
          </w:tcPr>
          <w:p w14:paraId="7AB00F5F" w14:textId="77777777" w:rsidR="00512FC7" w:rsidRPr="00512FC7" w:rsidRDefault="00C411EF" w:rsidP="00533FE7">
            <w:hyperlink w:anchor="fld_SideTrdRegTimestampType" w:history="1">
              <w:r w:rsidR="00512FC7" w:rsidRPr="00533FE7">
                <w:rPr>
                  <w:rStyle w:val="Hyperlink"/>
                  <w:rFonts w:ascii="Times New Roman" w:hAnsi="Times New Roman"/>
                  <w:sz w:val="20"/>
                </w:rPr>
                <w:t>SideTrdRegTimestampType</w:t>
              </w:r>
            </w:hyperlink>
          </w:p>
        </w:tc>
      </w:tr>
      <w:tr w:rsidR="00512FC7" w:rsidRPr="00512FC7" w14:paraId="455E66D5" w14:textId="77777777" w:rsidTr="00533FE7">
        <w:tc>
          <w:tcPr>
            <w:tcW w:w="828" w:type="dxa"/>
            <w:shd w:val="clear" w:color="auto" w:fill="auto"/>
          </w:tcPr>
          <w:p w14:paraId="00BF4029" w14:textId="77777777" w:rsidR="00512FC7" w:rsidRPr="00512FC7" w:rsidRDefault="00512FC7" w:rsidP="00533FE7">
            <w:r w:rsidRPr="00512FC7">
              <w:t>1008</w:t>
            </w:r>
          </w:p>
        </w:tc>
        <w:tc>
          <w:tcPr>
            <w:tcW w:w="2699" w:type="dxa"/>
            <w:shd w:val="clear" w:color="auto" w:fill="auto"/>
          </w:tcPr>
          <w:p w14:paraId="440D17FF" w14:textId="77777777" w:rsidR="00512FC7" w:rsidRPr="00512FC7" w:rsidRDefault="00C411EF" w:rsidP="00533FE7">
            <w:hyperlink w:anchor="fld_SideTrdSubTyp" w:history="1">
              <w:r w:rsidR="00512FC7" w:rsidRPr="00533FE7">
                <w:rPr>
                  <w:rStyle w:val="Hyperlink"/>
                  <w:rFonts w:ascii="Times New Roman" w:hAnsi="Times New Roman"/>
                  <w:sz w:val="20"/>
                </w:rPr>
                <w:t>SideTrdSubTyp</w:t>
              </w:r>
            </w:hyperlink>
          </w:p>
        </w:tc>
      </w:tr>
      <w:tr w:rsidR="00512FC7" w:rsidRPr="00512FC7" w14:paraId="5E2481AE" w14:textId="77777777" w:rsidTr="00533FE7">
        <w:tc>
          <w:tcPr>
            <w:tcW w:w="828" w:type="dxa"/>
            <w:shd w:val="clear" w:color="auto" w:fill="auto"/>
          </w:tcPr>
          <w:p w14:paraId="519BCC79" w14:textId="77777777" w:rsidR="00512FC7" w:rsidRPr="00512FC7" w:rsidRDefault="00512FC7" w:rsidP="00533FE7">
            <w:r w:rsidRPr="00512FC7">
              <w:t>396</w:t>
            </w:r>
          </w:p>
        </w:tc>
        <w:tc>
          <w:tcPr>
            <w:tcW w:w="2699" w:type="dxa"/>
            <w:shd w:val="clear" w:color="auto" w:fill="auto"/>
          </w:tcPr>
          <w:p w14:paraId="610028A7" w14:textId="77777777" w:rsidR="00512FC7" w:rsidRPr="00512FC7" w:rsidRDefault="00C411EF" w:rsidP="00533FE7">
            <w:hyperlink w:anchor="fld_SideValue1" w:history="1">
              <w:r w:rsidR="00512FC7" w:rsidRPr="00533FE7">
                <w:rPr>
                  <w:rStyle w:val="Hyperlink"/>
                  <w:rFonts w:ascii="Times New Roman" w:hAnsi="Times New Roman"/>
                  <w:sz w:val="20"/>
                </w:rPr>
                <w:t>SideValue1</w:t>
              </w:r>
            </w:hyperlink>
          </w:p>
        </w:tc>
      </w:tr>
      <w:tr w:rsidR="00512FC7" w:rsidRPr="00512FC7" w14:paraId="2DD81A45" w14:textId="77777777" w:rsidTr="00533FE7">
        <w:tc>
          <w:tcPr>
            <w:tcW w:w="828" w:type="dxa"/>
            <w:shd w:val="clear" w:color="auto" w:fill="auto"/>
          </w:tcPr>
          <w:p w14:paraId="398FE972" w14:textId="77777777" w:rsidR="00512FC7" w:rsidRPr="00512FC7" w:rsidRDefault="00512FC7" w:rsidP="00533FE7">
            <w:r w:rsidRPr="00512FC7">
              <w:t>397</w:t>
            </w:r>
          </w:p>
        </w:tc>
        <w:tc>
          <w:tcPr>
            <w:tcW w:w="2699" w:type="dxa"/>
            <w:shd w:val="clear" w:color="auto" w:fill="auto"/>
          </w:tcPr>
          <w:p w14:paraId="60FB9035" w14:textId="77777777" w:rsidR="00512FC7" w:rsidRPr="00512FC7" w:rsidRDefault="00C411EF" w:rsidP="00533FE7">
            <w:hyperlink w:anchor="fld_SideValue2" w:history="1">
              <w:r w:rsidR="00512FC7" w:rsidRPr="00533FE7">
                <w:rPr>
                  <w:rStyle w:val="Hyperlink"/>
                  <w:rFonts w:ascii="Times New Roman" w:hAnsi="Times New Roman"/>
                  <w:sz w:val="20"/>
                </w:rPr>
                <w:t>SideValue2</w:t>
              </w:r>
            </w:hyperlink>
          </w:p>
        </w:tc>
      </w:tr>
      <w:tr w:rsidR="00512FC7" w:rsidRPr="00512FC7" w14:paraId="611110D6" w14:textId="77777777" w:rsidTr="00533FE7">
        <w:tc>
          <w:tcPr>
            <w:tcW w:w="828" w:type="dxa"/>
            <w:shd w:val="clear" w:color="auto" w:fill="auto"/>
          </w:tcPr>
          <w:p w14:paraId="56749AD0" w14:textId="77777777" w:rsidR="00512FC7" w:rsidRPr="00512FC7" w:rsidRDefault="00512FC7" w:rsidP="00533FE7">
            <w:r w:rsidRPr="00512FC7">
              <w:t>401</w:t>
            </w:r>
          </w:p>
        </w:tc>
        <w:tc>
          <w:tcPr>
            <w:tcW w:w="2699" w:type="dxa"/>
            <w:shd w:val="clear" w:color="auto" w:fill="auto"/>
          </w:tcPr>
          <w:p w14:paraId="5263FDEB" w14:textId="77777777" w:rsidR="00512FC7" w:rsidRPr="00512FC7" w:rsidRDefault="00C411EF" w:rsidP="00533FE7">
            <w:hyperlink w:anchor="fld_SideValueInd" w:history="1">
              <w:r w:rsidR="00512FC7" w:rsidRPr="00533FE7">
                <w:rPr>
                  <w:rStyle w:val="Hyperlink"/>
                  <w:rFonts w:ascii="Times New Roman" w:hAnsi="Times New Roman"/>
                  <w:sz w:val="20"/>
                </w:rPr>
                <w:t>SideValueInd</w:t>
              </w:r>
            </w:hyperlink>
          </w:p>
        </w:tc>
      </w:tr>
      <w:tr w:rsidR="00512FC7" w:rsidRPr="00512FC7" w14:paraId="2584EBE4" w14:textId="77777777" w:rsidTr="00533FE7">
        <w:tc>
          <w:tcPr>
            <w:tcW w:w="828" w:type="dxa"/>
            <w:shd w:val="clear" w:color="auto" w:fill="auto"/>
          </w:tcPr>
          <w:p w14:paraId="66BFD43B" w14:textId="77777777" w:rsidR="00512FC7" w:rsidRPr="00512FC7" w:rsidRDefault="00512FC7" w:rsidP="00533FE7">
            <w:r w:rsidRPr="00512FC7">
              <w:t>89</w:t>
            </w:r>
          </w:p>
        </w:tc>
        <w:tc>
          <w:tcPr>
            <w:tcW w:w="2699" w:type="dxa"/>
            <w:shd w:val="clear" w:color="auto" w:fill="auto"/>
          </w:tcPr>
          <w:p w14:paraId="683DCA40" w14:textId="77777777" w:rsidR="00512FC7" w:rsidRPr="00512FC7" w:rsidRDefault="00C411EF" w:rsidP="00533FE7">
            <w:hyperlink w:anchor="fld_Signature" w:history="1">
              <w:r w:rsidR="00512FC7" w:rsidRPr="00533FE7">
                <w:rPr>
                  <w:rStyle w:val="Hyperlink"/>
                  <w:rFonts w:ascii="Times New Roman" w:hAnsi="Times New Roman"/>
                  <w:sz w:val="20"/>
                </w:rPr>
                <w:t>Signature</w:t>
              </w:r>
            </w:hyperlink>
          </w:p>
        </w:tc>
      </w:tr>
      <w:tr w:rsidR="00512FC7" w:rsidRPr="00512FC7" w14:paraId="2A50062B" w14:textId="77777777" w:rsidTr="00533FE7">
        <w:tc>
          <w:tcPr>
            <w:tcW w:w="828" w:type="dxa"/>
            <w:shd w:val="clear" w:color="auto" w:fill="auto"/>
          </w:tcPr>
          <w:p w14:paraId="775A6038" w14:textId="77777777" w:rsidR="00512FC7" w:rsidRPr="00512FC7" w:rsidRDefault="00512FC7" w:rsidP="00533FE7">
            <w:r w:rsidRPr="00512FC7">
              <w:t>93</w:t>
            </w:r>
          </w:p>
        </w:tc>
        <w:tc>
          <w:tcPr>
            <w:tcW w:w="2699" w:type="dxa"/>
            <w:shd w:val="clear" w:color="auto" w:fill="auto"/>
          </w:tcPr>
          <w:p w14:paraId="612A2EBD" w14:textId="77777777" w:rsidR="00512FC7" w:rsidRPr="00512FC7" w:rsidRDefault="00C411EF" w:rsidP="00533FE7">
            <w:hyperlink w:anchor="fld_SignatureLength" w:history="1">
              <w:r w:rsidR="00512FC7" w:rsidRPr="00533FE7">
                <w:rPr>
                  <w:rStyle w:val="Hyperlink"/>
                  <w:rFonts w:ascii="Times New Roman" w:hAnsi="Times New Roman"/>
                  <w:sz w:val="20"/>
                </w:rPr>
                <w:t>SignatureLength</w:t>
              </w:r>
            </w:hyperlink>
          </w:p>
        </w:tc>
      </w:tr>
      <w:tr w:rsidR="00512FC7" w:rsidRPr="00512FC7" w14:paraId="6415C89D" w14:textId="77777777" w:rsidTr="00533FE7">
        <w:tc>
          <w:tcPr>
            <w:tcW w:w="828" w:type="dxa"/>
            <w:shd w:val="clear" w:color="auto" w:fill="auto"/>
          </w:tcPr>
          <w:p w14:paraId="5B095C9D" w14:textId="77777777" w:rsidR="00512FC7" w:rsidRPr="00512FC7" w:rsidRDefault="00512FC7" w:rsidP="00533FE7">
            <w:r w:rsidRPr="00512FC7">
              <w:t>377</w:t>
            </w:r>
          </w:p>
        </w:tc>
        <w:tc>
          <w:tcPr>
            <w:tcW w:w="2699" w:type="dxa"/>
            <w:shd w:val="clear" w:color="auto" w:fill="auto"/>
          </w:tcPr>
          <w:p w14:paraId="1132C755" w14:textId="77777777" w:rsidR="00512FC7" w:rsidRPr="00512FC7" w:rsidRDefault="00C411EF" w:rsidP="00533FE7">
            <w:hyperlink w:anchor="fld_SolicitedFlag" w:history="1">
              <w:r w:rsidR="00512FC7" w:rsidRPr="00533FE7">
                <w:rPr>
                  <w:rStyle w:val="Hyperlink"/>
                  <w:rFonts w:ascii="Times New Roman" w:hAnsi="Times New Roman"/>
                  <w:sz w:val="20"/>
                </w:rPr>
                <w:t>SolicitedFlag</w:t>
              </w:r>
            </w:hyperlink>
          </w:p>
        </w:tc>
      </w:tr>
      <w:tr w:rsidR="00512FC7" w:rsidRPr="00512FC7" w14:paraId="3CBD7045" w14:textId="77777777" w:rsidTr="00533FE7">
        <w:tc>
          <w:tcPr>
            <w:tcW w:w="828" w:type="dxa"/>
            <w:shd w:val="clear" w:color="auto" w:fill="auto"/>
          </w:tcPr>
          <w:p w14:paraId="32BE2CD7" w14:textId="77777777" w:rsidR="00512FC7" w:rsidRPr="00512FC7" w:rsidRDefault="00512FC7" w:rsidP="00533FE7">
            <w:r w:rsidRPr="00512FC7">
              <w:t>218</w:t>
            </w:r>
          </w:p>
        </w:tc>
        <w:tc>
          <w:tcPr>
            <w:tcW w:w="2699" w:type="dxa"/>
            <w:shd w:val="clear" w:color="auto" w:fill="auto"/>
          </w:tcPr>
          <w:p w14:paraId="44CB0CF8" w14:textId="77777777" w:rsidR="00512FC7" w:rsidRPr="00512FC7" w:rsidRDefault="00C411EF" w:rsidP="00533FE7">
            <w:hyperlink w:anchor="fld_Spread" w:history="1">
              <w:r w:rsidR="00512FC7" w:rsidRPr="00533FE7">
                <w:rPr>
                  <w:rStyle w:val="Hyperlink"/>
                  <w:rFonts w:ascii="Times New Roman" w:hAnsi="Times New Roman"/>
                  <w:sz w:val="20"/>
                </w:rPr>
                <w:t>Spread</w:t>
              </w:r>
            </w:hyperlink>
          </w:p>
        </w:tc>
      </w:tr>
      <w:tr w:rsidR="00512FC7" w:rsidRPr="00512FC7" w14:paraId="0DCC1F79" w14:textId="77777777" w:rsidTr="00533FE7">
        <w:tc>
          <w:tcPr>
            <w:tcW w:w="828" w:type="dxa"/>
            <w:shd w:val="clear" w:color="auto" w:fill="auto"/>
          </w:tcPr>
          <w:p w14:paraId="4A88C94D" w14:textId="77777777" w:rsidR="00512FC7" w:rsidRPr="00512FC7" w:rsidRDefault="00512FC7" w:rsidP="00533FE7">
            <w:r w:rsidRPr="00512FC7">
              <w:t>171</w:t>
            </w:r>
          </w:p>
        </w:tc>
        <w:tc>
          <w:tcPr>
            <w:tcW w:w="2699" w:type="dxa"/>
            <w:shd w:val="clear" w:color="auto" w:fill="auto"/>
          </w:tcPr>
          <w:p w14:paraId="7C9F7EB0" w14:textId="77777777" w:rsidR="00512FC7" w:rsidRPr="00512FC7" w:rsidRDefault="00C411EF" w:rsidP="00533FE7">
            <w:hyperlink w:anchor="fld_StandInstDbID" w:history="1">
              <w:r w:rsidR="00512FC7" w:rsidRPr="00533FE7">
                <w:rPr>
                  <w:rStyle w:val="Hyperlink"/>
                  <w:rFonts w:ascii="Times New Roman" w:hAnsi="Times New Roman"/>
                  <w:sz w:val="20"/>
                </w:rPr>
                <w:t>StandInstDbID</w:t>
              </w:r>
            </w:hyperlink>
          </w:p>
        </w:tc>
      </w:tr>
      <w:tr w:rsidR="00512FC7" w:rsidRPr="00512FC7" w14:paraId="6FA70C30" w14:textId="77777777" w:rsidTr="00533FE7">
        <w:tc>
          <w:tcPr>
            <w:tcW w:w="828" w:type="dxa"/>
            <w:shd w:val="clear" w:color="auto" w:fill="auto"/>
          </w:tcPr>
          <w:p w14:paraId="6AE03068" w14:textId="77777777" w:rsidR="00512FC7" w:rsidRPr="00512FC7" w:rsidRDefault="00512FC7" w:rsidP="00533FE7">
            <w:r w:rsidRPr="00512FC7">
              <w:t>170</w:t>
            </w:r>
          </w:p>
        </w:tc>
        <w:tc>
          <w:tcPr>
            <w:tcW w:w="2699" w:type="dxa"/>
            <w:shd w:val="clear" w:color="auto" w:fill="auto"/>
          </w:tcPr>
          <w:p w14:paraId="35AE029D" w14:textId="77777777" w:rsidR="00512FC7" w:rsidRPr="00512FC7" w:rsidRDefault="00C411EF" w:rsidP="00533FE7">
            <w:hyperlink w:anchor="fld_StandInstDbName" w:history="1">
              <w:r w:rsidR="00512FC7" w:rsidRPr="00533FE7">
                <w:rPr>
                  <w:rStyle w:val="Hyperlink"/>
                  <w:rFonts w:ascii="Times New Roman" w:hAnsi="Times New Roman"/>
                  <w:sz w:val="20"/>
                </w:rPr>
                <w:t>StandInstDbName</w:t>
              </w:r>
            </w:hyperlink>
          </w:p>
        </w:tc>
      </w:tr>
      <w:tr w:rsidR="00512FC7" w:rsidRPr="00512FC7" w14:paraId="31A81A0D" w14:textId="77777777" w:rsidTr="00533FE7">
        <w:tc>
          <w:tcPr>
            <w:tcW w:w="828" w:type="dxa"/>
            <w:shd w:val="clear" w:color="auto" w:fill="auto"/>
          </w:tcPr>
          <w:p w14:paraId="768B6E64" w14:textId="77777777" w:rsidR="00512FC7" w:rsidRPr="00512FC7" w:rsidRDefault="00512FC7" w:rsidP="00533FE7">
            <w:r w:rsidRPr="00512FC7">
              <w:t>169</w:t>
            </w:r>
          </w:p>
        </w:tc>
        <w:tc>
          <w:tcPr>
            <w:tcW w:w="2699" w:type="dxa"/>
            <w:shd w:val="clear" w:color="auto" w:fill="auto"/>
          </w:tcPr>
          <w:p w14:paraId="5E16F454" w14:textId="77777777" w:rsidR="00512FC7" w:rsidRPr="00512FC7" w:rsidRDefault="00C411EF" w:rsidP="00533FE7">
            <w:hyperlink w:anchor="fld_StandInstDbType" w:history="1">
              <w:r w:rsidR="00512FC7" w:rsidRPr="00533FE7">
                <w:rPr>
                  <w:rStyle w:val="Hyperlink"/>
                  <w:rFonts w:ascii="Times New Roman" w:hAnsi="Times New Roman"/>
                  <w:sz w:val="20"/>
                </w:rPr>
                <w:t>StandInstDbType</w:t>
              </w:r>
            </w:hyperlink>
          </w:p>
        </w:tc>
      </w:tr>
      <w:tr w:rsidR="00512FC7" w:rsidRPr="00512FC7" w14:paraId="240588CA" w14:textId="77777777" w:rsidTr="00533FE7">
        <w:tc>
          <w:tcPr>
            <w:tcW w:w="828" w:type="dxa"/>
            <w:shd w:val="clear" w:color="auto" w:fill="auto"/>
          </w:tcPr>
          <w:p w14:paraId="18FC2EE8" w14:textId="77777777" w:rsidR="00512FC7" w:rsidRPr="00512FC7" w:rsidRDefault="00512FC7" w:rsidP="00533FE7">
            <w:r w:rsidRPr="00512FC7">
              <w:t>921</w:t>
            </w:r>
          </w:p>
        </w:tc>
        <w:tc>
          <w:tcPr>
            <w:tcW w:w="2699" w:type="dxa"/>
            <w:shd w:val="clear" w:color="auto" w:fill="auto"/>
          </w:tcPr>
          <w:p w14:paraId="1DA02704" w14:textId="77777777" w:rsidR="00512FC7" w:rsidRPr="00512FC7" w:rsidRDefault="00C411EF" w:rsidP="00533FE7">
            <w:hyperlink w:anchor="fld_StartCash" w:history="1">
              <w:r w:rsidR="00512FC7" w:rsidRPr="00533FE7">
                <w:rPr>
                  <w:rStyle w:val="Hyperlink"/>
                  <w:rFonts w:ascii="Times New Roman" w:hAnsi="Times New Roman"/>
                  <w:sz w:val="20"/>
                </w:rPr>
                <w:t>StartCash</w:t>
              </w:r>
            </w:hyperlink>
          </w:p>
        </w:tc>
      </w:tr>
      <w:tr w:rsidR="00512FC7" w:rsidRPr="00512FC7" w14:paraId="373700DF" w14:textId="77777777" w:rsidTr="00533FE7">
        <w:tc>
          <w:tcPr>
            <w:tcW w:w="828" w:type="dxa"/>
            <w:shd w:val="clear" w:color="auto" w:fill="auto"/>
          </w:tcPr>
          <w:p w14:paraId="035D7A0A" w14:textId="77777777" w:rsidR="00512FC7" w:rsidRPr="00512FC7" w:rsidRDefault="00512FC7" w:rsidP="00533FE7">
            <w:r w:rsidRPr="00512FC7">
              <w:t>916</w:t>
            </w:r>
          </w:p>
        </w:tc>
        <w:tc>
          <w:tcPr>
            <w:tcW w:w="2699" w:type="dxa"/>
            <w:shd w:val="clear" w:color="auto" w:fill="auto"/>
          </w:tcPr>
          <w:p w14:paraId="341F7E24" w14:textId="77777777" w:rsidR="00512FC7" w:rsidRPr="00512FC7" w:rsidRDefault="00C411EF" w:rsidP="00533FE7">
            <w:hyperlink w:anchor="fld_StartDate" w:history="1">
              <w:r w:rsidR="00512FC7" w:rsidRPr="00533FE7">
                <w:rPr>
                  <w:rStyle w:val="Hyperlink"/>
                  <w:rFonts w:ascii="Times New Roman" w:hAnsi="Times New Roman"/>
                  <w:sz w:val="20"/>
                </w:rPr>
                <w:t>StartDate</w:t>
              </w:r>
            </w:hyperlink>
          </w:p>
        </w:tc>
      </w:tr>
      <w:tr w:rsidR="00512FC7" w:rsidRPr="00512FC7" w14:paraId="45B0013E" w14:textId="77777777" w:rsidTr="00533FE7">
        <w:tc>
          <w:tcPr>
            <w:tcW w:w="828" w:type="dxa"/>
            <w:shd w:val="clear" w:color="auto" w:fill="auto"/>
          </w:tcPr>
          <w:p w14:paraId="54294407" w14:textId="77777777" w:rsidR="00512FC7" w:rsidRPr="00512FC7" w:rsidRDefault="00512FC7" w:rsidP="00533FE7">
            <w:r w:rsidRPr="00512FC7">
              <w:t>1241</w:t>
            </w:r>
          </w:p>
        </w:tc>
        <w:tc>
          <w:tcPr>
            <w:tcW w:w="2699" w:type="dxa"/>
            <w:shd w:val="clear" w:color="auto" w:fill="auto"/>
          </w:tcPr>
          <w:p w14:paraId="4E23924A" w14:textId="77777777" w:rsidR="00512FC7" w:rsidRPr="00512FC7" w:rsidRDefault="00C411EF" w:rsidP="00533FE7">
            <w:hyperlink w:anchor="fld_StartMaturityMonthYear" w:history="1">
              <w:r w:rsidR="00512FC7" w:rsidRPr="00533FE7">
                <w:rPr>
                  <w:rStyle w:val="Hyperlink"/>
                  <w:rFonts w:ascii="Times New Roman" w:hAnsi="Times New Roman"/>
                  <w:sz w:val="20"/>
                </w:rPr>
                <w:t>StartMaturityMonthYear</w:t>
              </w:r>
            </w:hyperlink>
          </w:p>
        </w:tc>
      </w:tr>
      <w:tr w:rsidR="00512FC7" w:rsidRPr="00512FC7" w14:paraId="1FE7EADB" w14:textId="77777777" w:rsidTr="00533FE7">
        <w:tc>
          <w:tcPr>
            <w:tcW w:w="828" w:type="dxa"/>
            <w:shd w:val="clear" w:color="auto" w:fill="auto"/>
          </w:tcPr>
          <w:p w14:paraId="0C2C71A2" w14:textId="77777777" w:rsidR="00512FC7" w:rsidRPr="00512FC7" w:rsidRDefault="00512FC7" w:rsidP="00533FE7">
            <w:r w:rsidRPr="00512FC7">
              <w:t>1202</w:t>
            </w:r>
          </w:p>
        </w:tc>
        <w:tc>
          <w:tcPr>
            <w:tcW w:w="2699" w:type="dxa"/>
            <w:shd w:val="clear" w:color="auto" w:fill="auto"/>
          </w:tcPr>
          <w:p w14:paraId="200FF99E" w14:textId="77777777" w:rsidR="00512FC7" w:rsidRPr="00512FC7" w:rsidRDefault="00C411EF" w:rsidP="00533FE7">
            <w:hyperlink w:anchor="fld_StartStrikePxRange" w:history="1">
              <w:r w:rsidR="00512FC7" w:rsidRPr="00533FE7">
                <w:rPr>
                  <w:rStyle w:val="Hyperlink"/>
                  <w:rFonts w:ascii="Times New Roman" w:hAnsi="Times New Roman"/>
                  <w:sz w:val="20"/>
                </w:rPr>
                <w:t>StartStrikePxRange</w:t>
              </w:r>
            </w:hyperlink>
          </w:p>
        </w:tc>
      </w:tr>
      <w:tr w:rsidR="00512FC7" w:rsidRPr="00512FC7" w14:paraId="77E321BF" w14:textId="77777777" w:rsidTr="00533FE7">
        <w:tc>
          <w:tcPr>
            <w:tcW w:w="828" w:type="dxa"/>
            <w:shd w:val="clear" w:color="auto" w:fill="auto"/>
          </w:tcPr>
          <w:p w14:paraId="1F299FD7" w14:textId="77777777" w:rsidR="00512FC7" w:rsidRPr="00512FC7" w:rsidRDefault="00512FC7" w:rsidP="00533FE7">
            <w:r w:rsidRPr="00512FC7">
              <w:t>1206</w:t>
            </w:r>
          </w:p>
        </w:tc>
        <w:tc>
          <w:tcPr>
            <w:tcW w:w="2699" w:type="dxa"/>
            <w:shd w:val="clear" w:color="auto" w:fill="auto"/>
          </w:tcPr>
          <w:p w14:paraId="1AE5AB23" w14:textId="77777777" w:rsidR="00512FC7" w:rsidRPr="00512FC7" w:rsidRDefault="00C411EF" w:rsidP="00533FE7">
            <w:hyperlink w:anchor="fld_StartTickPriceRange" w:history="1">
              <w:r w:rsidR="00512FC7" w:rsidRPr="00533FE7">
                <w:rPr>
                  <w:rStyle w:val="Hyperlink"/>
                  <w:rFonts w:ascii="Times New Roman" w:hAnsi="Times New Roman"/>
                  <w:sz w:val="20"/>
                </w:rPr>
                <w:t>StartTickPriceRange</w:t>
              </w:r>
            </w:hyperlink>
          </w:p>
        </w:tc>
      </w:tr>
      <w:tr w:rsidR="00512FC7" w:rsidRPr="00512FC7" w14:paraId="6351F63D" w14:textId="77777777" w:rsidTr="00533FE7">
        <w:tc>
          <w:tcPr>
            <w:tcW w:w="828" w:type="dxa"/>
            <w:shd w:val="clear" w:color="auto" w:fill="auto"/>
          </w:tcPr>
          <w:p w14:paraId="5F9299E4" w14:textId="77777777" w:rsidR="00512FC7" w:rsidRPr="00512FC7" w:rsidRDefault="00512FC7" w:rsidP="00533FE7">
            <w:r w:rsidRPr="00512FC7">
              <w:t>471</w:t>
            </w:r>
          </w:p>
        </w:tc>
        <w:tc>
          <w:tcPr>
            <w:tcW w:w="2699" w:type="dxa"/>
            <w:shd w:val="clear" w:color="auto" w:fill="auto"/>
          </w:tcPr>
          <w:p w14:paraId="1626A343" w14:textId="77777777" w:rsidR="00512FC7" w:rsidRPr="00512FC7" w:rsidRDefault="00C411EF" w:rsidP="00533FE7">
            <w:hyperlink w:anchor="fld_StateOrProvinceOfIssue" w:history="1">
              <w:r w:rsidR="00512FC7" w:rsidRPr="00533FE7">
                <w:rPr>
                  <w:rStyle w:val="Hyperlink"/>
                  <w:rFonts w:ascii="Times New Roman" w:hAnsi="Times New Roman"/>
                  <w:sz w:val="20"/>
                </w:rPr>
                <w:t>StateOrProvinceOfIssue</w:t>
              </w:r>
            </w:hyperlink>
          </w:p>
        </w:tc>
      </w:tr>
      <w:tr w:rsidR="00512FC7" w:rsidRPr="00512FC7" w14:paraId="20F73F89" w14:textId="77777777" w:rsidTr="00533FE7">
        <w:tc>
          <w:tcPr>
            <w:tcW w:w="828" w:type="dxa"/>
            <w:shd w:val="clear" w:color="auto" w:fill="auto"/>
          </w:tcPr>
          <w:p w14:paraId="5A606524" w14:textId="77777777" w:rsidR="00512FC7" w:rsidRPr="00512FC7" w:rsidRDefault="00512FC7" w:rsidP="00533FE7">
            <w:r w:rsidRPr="00512FC7">
              <w:t>1176</w:t>
            </w:r>
          </w:p>
        </w:tc>
        <w:tc>
          <w:tcPr>
            <w:tcW w:w="2699" w:type="dxa"/>
            <w:shd w:val="clear" w:color="auto" w:fill="auto"/>
          </w:tcPr>
          <w:p w14:paraId="3F14EDE5" w14:textId="77777777" w:rsidR="00512FC7" w:rsidRPr="00512FC7" w:rsidRDefault="00C411EF" w:rsidP="00533FE7">
            <w:hyperlink w:anchor="fld_StatsType" w:history="1">
              <w:r w:rsidR="00512FC7" w:rsidRPr="00533FE7">
                <w:rPr>
                  <w:rStyle w:val="Hyperlink"/>
                  <w:rFonts w:ascii="Times New Roman" w:hAnsi="Times New Roman"/>
                  <w:sz w:val="20"/>
                </w:rPr>
                <w:t>StatsType</w:t>
              </w:r>
            </w:hyperlink>
          </w:p>
        </w:tc>
      </w:tr>
      <w:tr w:rsidR="00512FC7" w:rsidRPr="00512FC7" w14:paraId="54DD0397" w14:textId="77777777" w:rsidTr="00533FE7">
        <w:tc>
          <w:tcPr>
            <w:tcW w:w="828" w:type="dxa"/>
            <w:shd w:val="clear" w:color="auto" w:fill="auto"/>
          </w:tcPr>
          <w:p w14:paraId="484D4056" w14:textId="77777777" w:rsidR="00512FC7" w:rsidRPr="00512FC7" w:rsidRDefault="00512FC7" w:rsidP="00533FE7">
            <w:r w:rsidRPr="00512FC7">
              <w:t>929</w:t>
            </w:r>
          </w:p>
        </w:tc>
        <w:tc>
          <w:tcPr>
            <w:tcW w:w="2699" w:type="dxa"/>
            <w:shd w:val="clear" w:color="auto" w:fill="auto"/>
          </w:tcPr>
          <w:p w14:paraId="56AA0DB7" w14:textId="77777777" w:rsidR="00512FC7" w:rsidRPr="00512FC7" w:rsidRDefault="00C411EF" w:rsidP="00533FE7">
            <w:hyperlink w:anchor="fld_StatusText" w:history="1">
              <w:r w:rsidR="00512FC7" w:rsidRPr="00533FE7">
                <w:rPr>
                  <w:rStyle w:val="Hyperlink"/>
                  <w:rFonts w:ascii="Times New Roman" w:hAnsi="Times New Roman"/>
                  <w:sz w:val="20"/>
                </w:rPr>
                <w:t>StatusText</w:t>
              </w:r>
            </w:hyperlink>
          </w:p>
        </w:tc>
      </w:tr>
      <w:tr w:rsidR="00512FC7" w:rsidRPr="00512FC7" w14:paraId="2A8A23C3" w14:textId="77777777" w:rsidTr="00533FE7">
        <w:tc>
          <w:tcPr>
            <w:tcW w:w="828" w:type="dxa"/>
            <w:shd w:val="clear" w:color="auto" w:fill="auto"/>
          </w:tcPr>
          <w:p w14:paraId="3DDF9717" w14:textId="77777777" w:rsidR="00512FC7" w:rsidRPr="00512FC7" w:rsidRDefault="00512FC7" w:rsidP="00533FE7">
            <w:r w:rsidRPr="00512FC7">
              <w:t>928</w:t>
            </w:r>
          </w:p>
        </w:tc>
        <w:tc>
          <w:tcPr>
            <w:tcW w:w="2699" w:type="dxa"/>
            <w:shd w:val="clear" w:color="auto" w:fill="auto"/>
          </w:tcPr>
          <w:p w14:paraId="45B42206" w14:textId="77777777" w:rsidR="00512FC7" w:rsidRPr="00512FC7" w:rsidRDefault="00C411EF" w:rsidP="00533FE7">
            <w:hyperlink w:anchor="fld_StatusValue" w:history="1">
              <w:r w:rsidR="00512FC7" w:rsidRPr="00533FE7">
                <w:rPr>
                  <w:rStyle w:val="Hyperlink"/>
                  <w:rFonts w:ascii="Times New Roman" w:hAnsi="Times New Roman"/>
                  <w:sz w:val="20"/>
                </w:rPr>
                <w:t>StatusValue</w:t>
              </w:r>
            </w:hyperlink>
          </w:p>
        </w:tc>
      </w:tr>
      <w:tr w:rsidR="00512FC7" w:rsidRPr="00512FC7" w14:paraId="6A13600E" w14:textId="77777777" w:rsidTr="00533FE7">
        <w:tc>
          <w:tcPr>
            <w:tcW w:w="828" w:type="dxa"/>
            <w:shd w:val="clear" w:color="auto" w:fill="auto"/>
          </w:tcPr>
          <w:p w14:paraId="108AB2AE" w14:textId="77777777" w:rsidR="00512FC7" w:rsidRPr="00512FC7" w:rsidRDefault="00512FC7" w:rsidP="00533FE7">
            <w:r w:rsidRPr="00512FC7">
              <w:t>233</w:t>
            </w:r>
          </w:p>
        </w:tc>
        <w:tc>
          <w:tcPr>
            <w:tcW w:w="2699" w:type="dxa"/>
            <w:shd w:val="clear" w:color="auto" w:fill="auto"/>
          </w:tcPr>
          <w:p w14:paraId="33F57196" w14:textId="77777777" w:rsidR="00512FC7" w:rsidRPr="00512FC7" w:rsidRDefault="00C411EF" w:rsidP="00533FE7">
            <w:hyperlink w:anchor="fld_StipulationType" w:history="1">
              <w:r w:rsidR="00512FC7" w:rsidRPr="00533FE7">
                <w:rPr>
                  <w:rStyle w:val="Hyperlink"/>
                  <w:rFonts w:ascii="Times New Roman" w:hAnsi="Times New Roman"/>
                  <w:sz w:val="20"/>
                </w:rPr>
                <w:t>StipulationType</w:t>
              </w:r>
            </w:hyperlink>
          </w:p>
        </w:tc>
      </w:tr>
      <w:tr w:rsidR="00512FC7" w:rsidRPr="00512FC7" w14:paraId="099636D1" w14:textId="77777777" w:rsidTr="00533FE7">
        <w:tc>
          <w:tcPr>
            <w:tcW w:w="828" w:type="dxa"/>
            <w:shd w:val="clear" w:color="auto" w:fill="auto"/>
          </w:tcPr>
          <w:p w14:paraId="0458EDC1" w14:textId="77777777" w:rsidR="00512FC7" w:rsidRPr="00512FC7" w:rsidRDefault="00512FC7" w:rsidP="00533FE7">
            <w:r w:rsidRPr="00512FC7">
              <w:t>234</w:t>
            </w:r>
          </w:p>
        </w:tc>
        <w:tc>
          <w:tcPr>
            <w:tcW w:w="2699" w:type="dxa"/>
            <w:shd w:val="clear" w:color="auto" w:fill="auto"/>
          </w:tcPr>
          <w:p w14:paraId="62A5B178" w14:textId="77777777" w:rsidR="00512FC7" w:rsidRPr="00512FC7" w:rsidRDefault="00C411EF" w:rsidP="00533FE7">
            <w:hyperlink w:anchor="fld_StipulationValue" w:history="1">
              <w:r w:rsidR="00512FC7" w:rsidRPr="00533FE7">
                <w:rPr>
                  <w:rStyle w:val="Hyperlink"/>
                  <w:rFonts w:ascii="Times New Roman" w:hAnsi="Times New Roman"/>
                  <w:sz w:val="20"/>
                </w:rPr>
                <w:t>StipulationValue</w:t>
              </w:r>
            </w:hyperlink>
          </w:p>
        </w:tc>
      </w:tr>
      <w:tr w:rsidR="00512FC7" w:rsidRPr="00512FC7" w14:paraId="6794D6EB" w14:textId="77777777" w:rsidTr="00533FE7">
        <w:tc>
          <w:tcPr>
            <w:tcW w:w="828" w:type="dxa"/>
            <w:shd w:val="clear" w:color="auto" w:fill="auto"/>
          </w:tcPr>
          <w:p w14:paraId="62C1AAD1" w14:textId="77777777" w:rsidR="00512FC7" w:rsidRPr="00512FC7" w:rsidRDefault="00512FC7" w:rsidP="00533FE7">
            <w:r w:rsidRPr="00512FC7">
              <w:t>99</w:t>
            </w:r>
          </w:p>
        </w:tc>
        <w:tc>
          <w:tcPr>
            <w:tcW w:w="2699" w:type="dxa"/>
            <w:shd w:val="clear" w:color="auto" w:fill="auto"/>
          </w:tcPr>
          <w:p w14:paraId="3AC30B4A" w14:textId="77777777" w:rsidR="00512FC7" w:rsidRPr="00512FC7" w:rsidRDefault="00C411EF" w:rsidP="00533FE7">
            <w:hyperlink w:anchor="fld_StopPx" w:history="1">
              <w:r w:rsidR="00512FC7" w:rsidRPr="00533FE7">
                <w:rPr>
                  <w:rStyle w:val="Hyperlink"/>
                  <w:rFonts w:ascii="Times New Roman" w:hAnsi="Times New Roman"/>
                  <w:sz w:val="20"/>
                </w:rPr>
                <w:t>StopPx</w:t>
              </w:r>
            </w:hyperlink>
          </w:p>
        </w:tc>
      </w:tr>
      <w:tr w:rsidR="00512FC7" w:rsidRPr="00512FC7" w14:paraId="352DBF19" w14:textId="77777777" w:rsidTr="00533FE7">
        <w:tc>
          <w:tcPr>
            <w:tcW w:w="828" w:type="dxa"/>
            <w:shd w:val="clear" w:color="auto" w:fill="auto"/>
          </w:tcPr>
          <w:p w14:paraId="5405E8AF" w14:textId="77777777" w:rsidR="00512FC7" w:rsidRPr="00512FC7" w:rsidRDefault="00512FC7" w:rsidP="00533FE7">
            <w:r w:rsidRPr="00512FC7">
              <w:t>958</w:t>
            </w:r>
          </w:p>
        </w:tc>
        <w:tc>
          <w:tcPr>
            <w:tcW w:w="2699" w:type="dxa"/>
            <w:shd w:val="clear" w:color="auto" w:fill="auto"/>
          </w:tcPr>
          <w:p w14:paraId="01BC7053" w14:textId="77777777" w:rsidR="00512FC7" w:rsidRPr="00512FC7" w:rsidRDefault="00C411EF" w:rsidP="00533FE7">
            <w:hyperlink w:anchor="fld_StrategyParameterName" w:history="1">
              <w:r w:rsidR="00512FC7" w:rsidRPr="00533FE7">
                <w:rPr>
                  <w:rStyle w:val="Hyperlink"/>
                  <w:rFonts w:ascii="Times New Roman" w:hAnsi="Times New Roman"/>
                  <w:sz w:val="20"/>
                </w:rPr>
                <w:t>StrategyParameterName</w:t>
              </w:r>
            </w:hyperlink>
          </w:p>
        </w:tc>
      </w:tr>
      <w:tr w:rsidR="00512FC7" w:rsidRPr="00512FC7" w14:paraId="22DFC67C" w14:textId="77777777" w:rsidTr="00533FE7">
        <w:tc>
          <w:tcPr>
            <w:tcW w:w="828" w:type="dxa"/>
            <w:shd w:val="clear" w:color="auto" w:fill="auto"/>
          </w:tcPr>
          <w:p w14:paraId="3708FC99" w14:textId="77777777" w:rsidR="00512FC7" w:rsidRPr="00512FC7" w:rsidRDefault="00512FC7" w:rsidP="00533FE7">
            <w:r w:rsidRPr="00512FC7">
              <w:t>959</w:t>
            </w:r>
          </w:p>
        </w:tc>
        <w:tc>
          <w:tcPr>
            <w:tcW w:w="2699" w:type="dxa"/>
            <w:shd w:val="clear" w:color="auto" w:fill="auto"/>
          </w:tcPr>
          <w:p w14:paraId="6ECF543E" w14:textId="77777777" w:rsidR="00512FC7" w:rsidRPr="00512FC7" w:rsidRDefault="00C411EF" w:rsidP="00533FE7">
            <w:hyperlink w:anchor="fld_StrategyParameterType" w:history="1">
              <w:r w:rsidR="00512FC7" w:rsidRPr="00533FE7">
                <w:rPr>
                  <w:rStyle w:val="Hyperlink"/>
                  <w:rFonts w:ascii="Times New Roman" w:hAnsi="Times New Roman"/>
                  <w:sz w:val="20"/>
                </w:rPr>
                <w:t>StrategyParameterType</w:t>
              </w:r>
            </w:hyperlink>
          </w:p>
        </w:tc>
      </w:tr>
      <w:tr w:rsidR="00512FC7" w:rsidRPr="00512FC7" w14:paraId="7CD788D1" w14:textId="77777777" w:rsidTr="00533FE7">
        <w:tc>
          <w:tcPr>
            <w:tcW w:w="828" w:type="dxa"/>
            <w:shd w:val="clear" w:color="auto" w:fill="auto"/>
          </w:tcPr>
          <w:p w14:paraId="7DCE558A" w14:textId="77777777" w:rsidR="00512FC7" w:rsidRPr="00512FC7" w:rsidRDefault="00512FC7" w:rsidP="00533FE7">
            <w:r w:rsidRPr="00512FC7">
              <w:t>960</w:t>
            </w:r>
          </w:p>
        </w:tc>
        <w:tc>
          <w:tcPr>
            <w:tcW w:w="2699" w:type="dxa"/>
            <w:shd w:val="clear" w:color="auto" w:fill="auto"/>
          </w:tcPr>
          <w:p w14:paraId="6FB48ECF" w14:textId="77777777" w:rsidR="00512FC7" w:rsidRPr="00512FC7" w:rsidRDefault="00C411EF" w:rsidP="00533FE7">
            <w:hyperlink w:anchor="fld_StrategyParameterValue" w:history="1">
              <w:r w:rsidR="00512FC7" w:rsidRPr="00533FE7">
                <w:rPr>
                  <w:rStyle w:val="Hyperlink"/>
                  <w:rFonts w:ascii="Times New Roman" w:hAnsi="Times New Roman"/>
                  <w:sz w:val="20"/>
                </w:rPr>
                <w:t>StrategyParameterValue</w:t>
              </w:r>
            </w:hyperlink>
          </w:p>
        </w:tc>
      </w:tr>
      <w:tr w:rsidR="00512FC7" w:rsidRPr="00512FC7" w14:paraId="5E0C5429" w14:textId="77777777" w:rsidTr="00533FE7">
        <w:tc>
          <w:tcPr>
            <w:tcW w:w="828" w:type="dxa"/>
            <w:shd w:val="clear" w:color="auto" w:fill="auto"/>
          </w:tcPr>
          <w:p w14:paraId="73A8B03C" w14:textId="77777777" w:rsidR="00512FC7" w:rsidRPr="00512FC7" w:rsidRDefault="00512FC7" w:rsidP="00533FE7">
            <w:r w:rsidRPr="00512FC7">
              <w:t>1503</w:t>
            </w:r>
          </w:p>
        </w:tc>
        <w:tc>
          <w:tcPr>
            <w:tcW w:w="2699" w:type="dxa"/>
            <w:shd w:val="clear" w:color="auto" w:fill="auto"/>
          </w:tcPr>
          <w:p w14:paraId="297DE6CF" w14:textId="77777777" w:rsidR="00512FC7" w:rsidRPr="00512FC7" w:rsidRDefault="00C411EF" w:rsidP="00533FE7">
            <w:hyperlink w:anchor="fld_StreamAsgnAckType" w:history="1">
              <w:r w:rsidR="00512FC7" w:rsidRPr="00533FE7">
                <w:rPr>
                  <w:rStyle w:val="Hyperlink"/>
                  <w:rFonts w:ascii="Times New Roman" w:hAnsi="Times New Roman"/>
                  <w:sz w:val="20"/>
                </w:rPr>
                <w:t>StreamAsgnAckType</w:t>
              </w:r>
            </w:hyperlink>
          </w:p>
        </w:tc>
      </w:tr>
      <w:tr w:rsidR="00512FC7" w:rsidRPr="00512FC7" w14:paraId="71E12979" w14:textId="77777777" w:rsidTr="00533FE7">
        <w:tc>
          <w:tcPr>
            <w:tcW w:w="828" w:type="dxa"/>
            <w:shd w:val="clear" w:color="auto" w:fill="auto"/>
          </w:tcPr>
          <w:p w14:paraId="1A05953E" w14:textId="77777777" w:rsidR="00512FC7" w:rsidRPr="00512FC7" w:rsidRDefault="00512FC7" w:rsidP="00533FE7">
            <w:r w:rsidRPr="00512FC7">
              <w:t>1502</w:t>
            </w:r>
          </w:p>
        </w:tc>
        <w:tc>
          <w:tcPr>
            <w:tcW w:w="2699" w:type="dxa"/>
            <w:shd w:val="clear" w:color="auto" w:fill="auto"/>
          </w:tcPr>
          <w:p w14:paraId="633B3806" w14:textId="77777777" w:rsidR="00512FC7" w:rsidRPr="00512FC7" w:rsidRDefault="00C411EF" w:rsidP="00533FE7">
            <w:hyperlink w:anchor="fld_StreamAsgnRejReason" w:history="1">
              <w:r w:rsidR="00512FC7" w:rsidRPr="00533FE7">
                <w:rPr>
                  <w:rStyle w:val="Hyperlink"/>
                  <w:rFonts w:ascii="Times New Roman" w:hAnsi="Times New Roman"/>
                  <w:sz w:val="20"/>
                </w:rPr>
                <w:t>StreamAsgnRejReason</w:t>
              </w:r>
            </w:hyperlink>
          </w:p>
        </w:tc>
      </w:tr>
      <w:tr w:rsidR="00512FC7" w:rsidRPr="00512FC7" w14:paraId="72ED7ACF" w14:textId="77777777" w:rsidTr="00533FE7">
        <w:tc>
          <w:tcPr>
            <w:tcW w:w="828" w:type="dxa"/>
            <w:shd w:val="clear" w:color="auto" w:fill="auto"/>
          </w:tcPr>
          <w:p w14:paraId="66010B5A" w14:textId="77777777" w:rsidR="00512FC7" w:rsidRPr="00512FC7" w:rsidRDefault="00512FC7" w:rsidP="00533FE7">
            <w:r w:rsidRPr="00512FC7">
              <w:t>1497</w:t>
            </w:r>
          </w:p>
        </w:tc>
        <w:tc>
          <w:tcPr>
            <w:tcW w:w="2699" w:type="dxa"/>
            <w:shd w:val="clear" w:color="auto" w:fill="auto"/>
          </w:tcPr>
          <w:p w14:paraId="511D7A66" w14:textId="77777777" w:rsidR="00512FC7" w:rsidRPr="00512FC7" w:rsidRDefault="00C411EF" w:rsidP="00533FE7">
            <w:hyperlink w:anchor="fld_StreamAsgnReqID" w:history="1">
              <w:r w:rsidR="00512FC7" w:rsidRPr="00533FE7">
                <w:rPr>
                  <w:rStyle w:val="Hyperlink"/>
                  <w:rFonts w:ascii="Times New Roman" w:hAnsi="Times New Roman"/>
                  <w:sz w:val="20"/>
                </w:rPr>
                <w:t>StreamAsgnReqID</w:t>
              </w:r>
            </w:hyperlink>
          </w:p>
        </w:tc>
      </w:tr>
      <w:tr w:rsidR="00512FC7" w:rsidRPr="00512FC7" w14:paraId="31720BF7" w14:textId="77777777" w:rsidTr="00533FE7">
        <w:tc>
          <w:tcPr>
            <w:tcW w:w="828" w:type="dxa"/>
            <w:shd w:val="clear" w:color="auto" w:fill="auto"/>
          </w:tcPr>
          <w:p w14:paraId="1B8D5CA6" w14:textId="77777777" w:rsidR="00512FC7" w:rsidRPr="00512FC7" w:rsidRDefault="00512FC7" w:rsidP="00533FE7">
            <w:r w:rsidRPr="00512FC7">
              <w:t>1498</w:t>
            </w:r>
          </w:p>
        </w:tc>
        <w:tc>
          <w:tcPr>
            <w:tcW w:w="2699" w:type="dxa"/>
            <w:shd w:val="clear" w:color="auto" w:fill="auto"/>
          </w:tcPr>
          <w:p w14:paraId="1928131D" w14:textId="77777777" w:rsidR="00512FC7" w:rsidRPr="00512FC7" w:rsidRDefault="00C411EF" w:rsidP="00533FE7">
            <w:hyperlink w:anchor="fld_StreamAsgnReqType" w:history="1">
              <w:r w:rsidR="00512FC7" w:rsidRPr="00533FE7">
                <w:rPr>
                  <w:rStyle w:val="Hyperlink"/>
                  <w:rFonts w:ascii="Times New Roman" w:hAnsi="Times New Roman"/>
                  <w:sz w:val="20"/>
                </w:rPr>
                <w:t>StreamAsgnReqType</w:t>
              </w:r>
            </w:hyperlink>
          </w:p>
        </w:tc>
      </w:tr>
      <w:tr w:rsidR="00512FC7" w:rsidRPr="00512FC7" w14:paraId="0CFEA655" w14:textId="77777777" w:rsidTr="00533FE7">
        <w:tc>
          <w:tcPr>
            <w:tcW w:w="828" w:type="dxa"/>
            <w:shd w:val="clear" w:color="auto" w:fill="auto"/>
          </w:tcPr>
          <w:p w14:paraId="7F41C0B1" w14:textId="77777777" w:rsidR="00512FC7" w:rsidRPr="00512FC7" w:rsidRDefault="00512FC7" w:rsidP="00533FE7">
            <w:r w:rsidRPr="00512FC7">
              <w:t>1501</w:t>
            </w:r>
          </w:p>
        </w:tc>
        <w:tc>
          <w:tcPr>
            <w:tcW w:w="2699" w:type="dxa"/>
            <w:shd w:val="clear" w:color="auto" w:fill="auto"/>
          </w:tcPr>
          <w:p w14:paraId="188A4ED3" w14:textId="77777777" w:rsidR="00512FC7" w:rsidRPr="00512FC7" w:rsidRDefault="00C411EF" w:rsidP="00533FE7">
            <w:hyperlink w:anchor="fld_StreamAsgnRptID" w:history="1">
              <w:r w:rsidR="00512FC7" w:rsidRPr="00533FE7">
                <w:rPr>
                  <w:rStyle w:val="Hyperlink"/>
                  <w:rFonts w:ascii="Times New Roman" w:hAnsi="Times New Roman"/>
                  <w:sz w:val="20"/>
                </w:rPr>
                <w:t>StreamAsgnRptID</w:t>
              </w:r>
            </w:hyperlink>
          </w:p>
        </w:tc>
      </w:tr>
      <w:tr w:rsidR="00512FC7" w:rsidRPr="00512FC7" w14:paraId="5A8BC761" w14:textId="77777777" w:rsidTr="00533FE7">
        <w:tc>
          <w:tcPr>
            <w:tcW w:w="828" w:type="dxa"/>
            <w:shd w:val="clear" w:color="auto" w:fill="auto"/>
          </w:tcPr>
          <w:p w14:paraId="203FCEC4" w14:textId="77777777" w:rsidR="00512FC7" w:rsidRPr="00512FC7" w:rsidRDefault="00512FC7" w:rsidP="00533FE7">
            <w:r w:rsidRPr="00512FC7">
              <w:t>1617</w:t>
            </w:r>
          </w:p>
        </w:tc>
        <w:tc>
          <w:tcPr>
            <w:tcW w:w="2699" w:type="dxa"/>
            <w:shd w:val="clear" w:color="auto" w:fill="auto"/>
          </w:tcPr>
          <w:p w14:paraId="4AEBFE68" w14:textId="77777777" w:rsidR="00512FC7" w:rsidRPr="00512FC7" w:rsidRDefault="00C411EF" w:rsidP="00533FE7">
            <w:hyperlink w:anchor="fld_StreamAsgnType" w:history="1">
              <w:r w:rsidR="00512FC7" w:rsidRPr="00533FE7">
                <w:rPr>
                  <w:rStyle w:val="Hyperlink"/>
                  <w:rFonts w:ascii="Times New Roman" w:hAnsi="Times New Roman"/>
                  <w:sz w:val="20"/>
                </w:rPr>
                <w:t>StreamAsgnType</w:t>
              </w:r>
            </w:hyperlink>
          </w:p>
        </w:tc>
      </w:tr>
      <w:tr w:rsidR="00512FC7" w:rsidRPr="00512FC7" w14:paraId="747F3FC2" w14:textId="77777777" w:rsidTr="00533FE7">
        <w:tc>
          <w:tcPr>
            <w:tcW w:w="828" w:type="dxa"/>
            <w:shd w:val="clear" w:color="auto" w:fill="auto"/>
          </w:tcPr>
          <w:p w14:paraId="3F6CA7C9" w14:textId="77777777" w:rsidR="00512FC7" w:rsidRPr="00512FC7" w:rsidRDefault="00512FC7" w:rsidP="00533FE7">
            <w:r w:rsidRPr="00512FC7">
              <w:t>947</w:t>
            </w:r>
          </w:p>
        </w:tc>
        <w:tc>
          <w:tcPr>
            <w:tcW w:w="2699" w:type="dxa"/>
            <w:shd w:val="clear" w:color="auto" w:fill="auto"/>
          </w:tcPr>
          <w:p w14:paraId="466D91CD" w14:textId="77777777" w:rsidR="00512FC7" w:rsidRPr="00512FC7" w:rsidRDefault="00C411EF" w:rsidP="00533FE7">
            <w:hyperlink w:anchor="fld_StrikeCurrency" w:history="1">
              <w:r w:rsidR="00512FC7" w:rsidRPr="00533FE7">
                <w:rPr>
                  <w:rStyle w:val="Hyperlink"/>
                  <w:rFonts w:ascii="Times New Roman" w:hAnsi="Times New Roman"/>
                  <w:sz w:val="20"/>
                </w:rPr>
                <w:t>StrikeCurrency</w:t>
              </w:r>
            </w:hyperlink>
          </w:p>
        </w:tc>
      </w:tr>
      <w:tr w:rsidR="00512FC7" w:rsidRPr="00512FC7" w14:paraId="08D9D962" w14:textId="77777777" w:rsidTr="00533FE7">
        <w:tc>
          <w:tcPr>
            <w:tcW w:w="828" w:type="dxa"/>
            <w:shd w:val="clear" w:color="auto" w:fill="auto"/>
          </w:tcPr>
          <w:p w14:paraId="50BDF0F5" w14:textId="77777777" w:rsidR="00512FC7" w:rsidRPr="00512FC7" w:rsidRDefault="00512FC7" w:rsidP="00533FE7">
            <w:r w:rsidRPr="00512FC7">
              <w:t>1304</w:t>
            </w:r>
          </w:p>
        </w:tc>
        <w:tc>
          <w:tcPr>
            <w:tcW w:w="2699" w:type="dxa"/>
            <w:shd w:val="clear" w:color="auto" w:fill="auto"/>
          </w:tcPr>
          <w:p w14:paraId="21D1CE08" w14:textId="77777777" w:rsidR="00512FC7" w:rsidRPr="00512FC7" w:rsidRDefault="00C411EF" w:rsidP="00533FE7">
            <w:hyperlink w:anchor="fld_StrikeExerciseStyle" w:history="1">
              <w:r w:rsidR="00512FC7" w:rsidRPr="00533FE7">
                <w:rPr>
                  <w:rStyle w:val="Hyperlink"/>
                  <w:rFonts w:ascii="Times New Roman" w:hAnsi="Times New Roman"/>
                  <w:sz w:val="20"/>
                </w:rPr>
                <w:t>StrikeExerciseStyle</w:t>
              </w:r>
            </w:hyperlink>
          </w:p>
        </w:tc>
      </w:tr>
      <w:tr w:rsidR="00512FC7" w:rsidRPr="00512FC7" w14:paraId="76BDB7FB" w14:textId="77777777" w:rsidTr="00533FE7">
        <w:tc>
          <w:tcPr>
            <w:tcW w:w="828" w:type="dxa"/>
            <w:shd w:val="clear" w:color="auto" w:fill="auto"/>
          </w:tcPr>
          <w:p w14:paraId="28753B3A" w14:textId="77777777" w:rsidR="00512FC7" w:rsidRPr="00512FC7" w:rsidRDefault="00512FC7" w:rsidP="00533FE7">
            <w:r w:rsidRPr="00512FC7">
              <w:t>1204</w:t>
            </w:r>
          </w:p>
        </w:tc>
        <w:tc>
          <w:tcPr>
            <w:tcW w:w="2699" w:type="dxa"/>
            <w:shd w:val="clear" w:color="auto" w:fill="auto"/>
          </w:tcPr>
          <w:p w14:paraId="346DE382" w14:textId="77777777" w:rsidR="00512FC7" w:rsidRPr="00512FC7" w:rsidRDefault="00C411EF" w:rsidP="00533FE7">
            <w:hyperlink w:anchor="fld_StrikeIncrement" w:history="1">
              <w:r w:rsidR="00512FC7" w:rsidRPr="00533FE7">
                <w:rPr>
                  <w:rStyle w:val="Hyperlink"/>
                  <w:rFonts w:ascii="Times New Roman" w:hAnsi="Times New Roman"/>
                  <w:sz w:val="20"/>
                </w:rPr>
                <w:t>StrikeIncrement</w:t>
              </w:r>
            </w:hyperlink>
          </w:p>
        </w:tc>
      </w:tr>
      <w:tr w:rsidR="00512FC7" w:rsidRPr="00512FC7" w14:paraId="79744954" w14:textId="77777777" w:rsidTr="00533FE7">
        <w:tc>
          <w:tcPr>
            <w:tcW w:w="828" w:type="dxa"/>
            <w:shd w:val="clear" w:color="auto" w:fill="auto"/>
          </w:tcPr>
          <w:p w14:paraId="67481C81" w14:textId="77777777" w:rsidR="00512FC7" w:rsidRPr="00512FC7" w:rsidRDefault="00512FC7" w:rsidP="00533FE7">
            <w:r w:rsidRPr="00512FC7">
              <w:t>967</w:t>
            </w:r>
          </w:p>
        </w:tc>
        <w:tc>
          <w:tcPr>
            <w:tcW w:w="2699" w:type="dxa"/>
            <w:shd w:val="clear" w:color="auto" w:fill="auto"/>
          </w:tcPr>
          <w:p w14:paraId="547A78AC" w14:textId="77777777" w:rsidR="00512FC7" w:rsidRPr="00512FC7" w:rsidRDefault="00C411EF" w:rsidP="00533FE7">
            <w:hyperlink w:anchor="fld_StrikeMultiplier" w:history="1">
              <w:r w:rsidR="00512FC7" w:rsidRPr="00533FE7">
                <w:rPr>
                  <w:rStyle w:val="Hyperlink"/>
                  <w:rFonts w:ascii="Times New Roman" w:hAnsi="Times New Roman"/>
                  <w:sz w:val="20"/>
                </w:rPr>
                <w:t>StrikeMultiplier</w:t>
              </w:r>
            </w:hyperlink>
          </w:p>
        </w:tc>
      </w:tr>
      <w:tr w:rsidR="00512FC7" w:rsidRPr="00512FC7" w14:paraId="3E8A2B32" w14:textId="77777777" w:rsidTr="00533FE7">
        <w:tc>
          <w:tcPr>
            <w:tcW w:w="828" w:type="dxa"/>
            <w:shd w:val="clear" w:color="auto" w:fill="auto"/>
          </w:tcPr>
          <w:p w14:paraId="7D2E1C77" w14:textId="77777777" w:rsidR="00512FC7" w:rsidRPr="00512FC7" w:rsidRDefault="00512FC7" w:rsidP="00533FE7">
            <w:r w:rsidRPr="00512FC7">
              <w:t>202</w:t>
            </w:r>
          </w:p>
        </w:tc>
        <w:tc>
          <w:tcPr>
            <w:tcW w:w="2699" w:type="dxa"/>
            <w:shd w:val="clear" w:color="auto" w:fill="auto"/>
          </w:tcPr>
          <w:p w14:paraId="6D06F24B" w14:textId="77777777" w:rsidR="00512FC7" w:rsidRPr="00512FC7" w:rsidRDefault="00C411EF" w:rsidP="00533FE7">
            <w:hyperlink w:anchor="fld_StrikePrice" w:history="1">
              <w:r w:rsidR="00512FC7" w:rsidRPr="00533FE7">
                <w:rPr>
                  <w:rStyle w:val="Hyperlink"/>
                  <w:rFonts w:ascii="Times New Roman" w:hAnsi="Times New Roman"/>
                  <w:sz w:val="20"/>
                </w:rPr>
                <w:t>StrikePrice</w:t>
              </w:r>
            </w:hyperlink>
          </w:p>
        </w:tc>
      </w:tr>
      <w:tr w:rsidR="00512FC7" w:rsidRPr="00512FC7" w14:paraId="78A8ECDF" w14:textId="77777777" w:rsidTr="00533FE7">
        <w:tc>
          <w:tcPr>
            <w:tcW w:w="828" w:type="dxa"/>
            <w:shd w:val="clear" w:color="auto" w:fill="auto"/>
          </w:tcPr>
          <w:p w14:paraId="55A7F20F" w14:textId="77777777" w:rsidR="00512FC7" w:rsidRPr="00512FC7" w:rsidRDefault="00512FC7" w:rsidP="00533FE7">
            <w:r w:rsidRPr="00512FC7">
              <w:t>1479</w:t>
            </w:r>
          </w:p>
        </w:tc>
        <w:tc>
          <w:tcPr>
            <w:tcW w:w="2699" w:type="dxa"/>
            <w:shd w:val="clear" w:color="auto" w:fill="auto"/>
          </w:tcPr>
          <w:p w14:paraId="26FDFB93" w14:textId="77777777" w:rsidR="00512FC7" w:rsidRPr="00512FC7" w:rsidRDefault="00C411EF" w:rsidP="00533FE7">
            <w:hyperlink w:anchor="fld_StrikePriceBoundaryMethod" w:history="1">
              <w:r w:rsidR="00512FC7" w:rsidRPr="00533FE7">
                <w:rPr>
                  <w:rStyle w:val="Hyperlink"/>
                  <w:rFonts w:ascii="Times New Roman" w:hAnsi="Times New Roman"/>
                  <w:sz w:val="20"/>
                </w:rPr>
                <w:t>StrikePriceBoundaryMethod</w:t>
              </w:r>
            </w:hyperlink>
          </w:p>
        </w:tc>
      </w:tr>
      <w:tr w:rsidR="00512FC7" w:rsidRPr="00512FC7" w14:paraId="7C96DCD8" w14:textId="77777777" w:rsidTr="00533FE7">
        <w:tc>
          <w:tcPr>
            <w:tcW w:w="828" w:type="dxa"/>
            <w:shd w:val="clear" w:color="auto" w:fill="auto"/>
          </w:tcPr>
          <w:p w14:paraId="0394293E" w14:textId="77777777" w:rsidR="00512FC7" w:rsidRPr="00512FC7" w:rsidRDefault="00512FC7" w:rsidP="00533FE7">
            <w:r w:rsidRPr="00512FC7">
              <w:t>1480</w:t>
            </w:r>
          </w:p>
        </w:tc>
        <w:tc>
          <w:tcPr>
            <w:tcW w:w="2699" w:type="dxa"/>
            <w:shd w:val="clear" w:color="auto" w:fill="auto"/>
          </w:tcPr>
          <w:p w14:paraId="65FED74F" w14:textId="77777777" w:rsidR="00512FC7" w:rsidRPr="00512FC7" w:rsidRDefault="00C411EF" w:rsidP="00533FE7">
            <w:hyperlink w:anchor="fld_StrikePriceBoundaryPrecision" w:history="1">
              <w:r w:rsidR="00512FC7" w:rsidRPr="00533FE7">
                <w:rPr>
                  <w:rStyle w:val="Hyperlink"/>
                  <w:rFonts w:ascii="Times New Roman" w:hAnsi="Times New Roman"/>
                  <w:sz w:val="20"/>
                </w:rPr>
                <w:t>StrikePriceBoundaryPrecision</w:t>
              </w:r>
            </w:hyperlink>
          </w:p>
        </w:tc>
      </w:tr>
      <w:tr w:rsidR="00512FC7" w:rsidRPr="00512FC7" w14:paraId="48C04401" w14:textId="77777777" w:rsidTr="00533FE7">
        <w:tc>
          <w:tcPr>
            <w:tcW w:w="828" w:type="dxa"/>
            <w:shd w:val="clear" w:color="auto" w:fill="auto"/>
          </w:tcPr>
          <w:p w14:paraId="42A340EE" w14:textId="77777777" w:rsidR="00512FC7" w:rsidRPr="00512FC7" w:rsidRDefault="00512FC7" w:rsidP="00533FE7">
            <w:r w:rsidRPr="00512FC7">
              <w:t>1478</w:t>
            </w:r>
          </w:p>
        </w:tc>
        <w:tc>
          <w:tcPr>
            <w:tcW w:w="2699" w:type="dxa"/>
            <w:shd w:val="clear" w:color="auto" w:fill="auto"/>
          </w:tcPr>
          <w:p w14:paraId="0BFECB0C" w14:textId="77777777" w:rsidR="00512FC7" w:rsidRPr="00512FC7" w:rsidRDefault="00C411EF" w:rsidP="00533FE7">
            <w:hyperlink w:anchor="fld_StrikePriceDeterminationMethod" w:history="1">
              <w:r w:rsidR="00512FC7" w:rsidRPr="00533FE7">
                <w:rPr>
                  <w:rStyle w:val="Hyperlink"/>
                  <w:rFonts w:ascii="Times New Roman" w:hAnsi="Times New Roman"/>
                  <w:sz w:val="20"/>
                </w:rPr>
                <w:t>StrikePriceDeterminationMethod</w:t>
              </w:r>
            </w:hyperlink>
          </w:p>
        </w:tc>
      </w:tr>
      <w:tr w:rsidR="00512FC7" w:rsidRPr="00512FC7" w14:paraId="28F943C6" w14:textId="77777777" w:rsidTr="00533FE7">
        <w:tc>
          <w:tcPr>
            <w:tcW w:w="828" w:type="dxa"/>
            <w:shd w:val="clear" w:color="auto" w:fill="auto"/>
          </w:tcPr>
          <w:p w14:paraId="12FDC07E" w14:textId="77777777" w:rsidR="00512FC7" w:rsidRPr="00512FC7" w:rsidRDefault="00512FC7" w:rsidP="00533FE7">
            <w:r w:rsidRPr="00512FC7">
              <w:t>1223</w:t>
            </w:r>
          </w:p>
        </w:tc>
        <w:tc>
          <w:tcPr>
            <w:tcW w:w="2699" w:type="dxa"/>
            <w:shd w:val="clear" w:color="auto" w:fill="auto"/>
          </w:tcPr>
          <w:p w14:paraId="2BCE6B5B" w14:textId="77777777" w:rsidR="00512FC7" w:rsidRPr="00512FC7" w:rsidRDefault="00C411EF" w:rsidP="00533FE7">
            <w:hyperlink w:anchor="fld_StrikeRuleID" w:history="1">
              <w:r w:rsidR="00512FC7" w:rsidRPr="00533FE7">
                <w:rPr>
                  <w:rStyle w:val="Hyperlink"/>
                  <w:rFonts w:ascii="Times New Roman" w:hAnsi="Times New Roman"/>
                  <w:sz w:val="20"/>
                </w:rPr>
                <w:t>StrikeRuleID</w:t>
              </w:r>
            </w:hyperlink>
          </w:p>
        </w:tc>
      </w:tr>
      <w:tr w:rsidR="00512FC7" w:rsidRPr="00512FC7" w14:paraId="536CD5E0" w14:textId="77777777" w:rsidTr="00533FE7">
        <w:tc>
          <w:tcPr>
            <w:tcW w:w="828" w:type="dxa"/>
            <w:shd w:val="clear" w:color="auto" w:fill="auto"/>
          </w:tcPr>
          <w:p w14:paraId="7DA9C1DE" w14:textId="77777777" w:rsidR="00512FC7" w:rsidRPr="00512FC7" w:rsidRDefault="00512FC7" w:rsidP="00533FE7">
            <w:r w:rsidRPr="00512FC7">
              <w:t>443</w:t>
            </w:r>
          </w:p>
        </w:tc>
        <w:tc>
          <w:tcPr>
            <w:tcW w:w="2699" w:type="dxa"/>
            <w:shd w:val="clear" w:color="auto" w:fill="auto"/>
          </w:tcPr>
          <w:p w14:paraId="747F51AA" w14:textId="77777777" w:rsidR="00512FC7" w:rsidRPr="00512FC7" w:rsidRDefault="00C411EF" w:rsidP="00533FE7">
            <w:hyperlink w:anchor="fld_StrikeTime" w:history="1">
              <w:r w:rsidR="00512FC7" w:rsidRPr="00533FE7">
                <w:rPr>
                  <w:rStyle w:val="Hyperlink"/>
                  <w:rFonts w:ascii="Times New Roman" w:hAnsi="Times New Roman"/>
                  <w:sz w:val="20"/>
                </w:rPr>
                <w:t>StrikeTime</w:t>
              </w:r>
            </w:hyperlink>
          </w:p>
        </w:tc>
      </w:tr>
      <w:tr w:rsidR="00512FC7" w:rsidRPr="00512FC7" w14:paraId="6ECEEA10" w14:textId="77777777" w:rsidTr="00533FE7">
        <w:tc>
          <w:tcPr>
            <w:tcW w:w="828" w:type="dxa"/>
            <w:shd w:val="clear" w:color="auto" w:fill="auto"/>
          </w:tcPr>
          <w:p w14:paraId="1155DA9A" w14:textId="77777777" w:rsidR="00512FC7" w:rsidRPr="00512FC7" w:rsidRDefault="00512FC7" w:rsidP="00533FE7">
            <w:r w:rsidRPr="00512FC7">
              <w:t>968</w:t>
            </w:r>
          </w:p>
        </w:tc>
        <w:tc>
          <w:tcPr>
            <w:tcW w:w="2699" w:type="dxa"/>
            <w:shd w:val="clear" w:color="auto" w:fill="auto"/>
          </w:tcPr>
          <w:p w14:paraId="25B012D3" w14:textId="77777777" w:rsidR="00512FC7" w:rsidRPr="00512FC7" w:rsidRDefault="00C411EF" w:rsidP="00533FE7">
            <w:hyperlink w:anchor="fld_StrikeValue" w:history="1">
              <w:r w:rsidR="00512FC7" w:rsidRPr="00533FE7">
                <w:rPr>
                  <w:rStyle w:val="Hyperlink"/>
                  <w:rFonts w:ascii="Times New Roman" w:hAnsi="Times New Roman"/>
                  <w:sz w:val="20"/>
                </w:rPr>
                <w:t>StrikeValue</w:t>
              </w:r>
            </w:hyperlink>
          </w:p>
        </w:tc>
      </w:tr>
      <w:tr w:rsidR="00512FC7" w:rsidRPr="00512FC7" w14:paraId="7CD695F5" w14:textId="77777777" w:rsidTr="00533FE7">
        <w:tc>
          <w:tcPr>
            <w:tcW w:w="828" w:type="dxa"/>
            <w:shd w:val="clear" w:color="auto" w:fill="auto"/>
          </w:tcPr>
          <w:p w14:paraId="12F6579C" w14:textId="77777777" w:rsidR="00512FC7" w:rsidRPr="00512FC7" w:rsidRDefault="00512FC7" w:rsidP="00533FE7">
            <w:r w:rsidRPr="00512FC7">
              <w:t>147</w:t>
            </w:r>
          </w:p>
        </w:tc>
        <w:tc>
          <w:tcPr>
            <w:tcW w:w="2699" w:type="dxa"/>
            <w:shd w:val="clear" w:color="auto" w:fill="auto"/>
          </w:tcPr>
          <w:p w14:paraId="0F8BAF73" w14:textId="77777777" w:rsidR="00512FC7" w:rsidRPr="00512FC7" w:rsidRDefault="00C411EF" w:rsidP="00533FE7">
            <w:hyperlink w:anchor="fld_Subject" w:history="1">
              <w:r w:rsidR="00512FC7" w:rsidRPr="00533FE7">
                <w:rPr>
                  <w:rStyle w:val="Hyperlink"/>
                  <w:rFonts w:ascii="Times New Roman" w:hAnsi="Times New Roman"/>
                  <w:sz w:val="20"/>
                </w:rPr>
                <w:t>Subject</w:t>
              </w:r>
            </w:hyperlink>
          </w:p>
        </w:tc>
      </w:tr>
      <w:tr w:rsidR="00512FC7" w:rsidRPr="00512FC7" w14:paraId="271CD412" w14:textId="77777777" w:rsidTr="00533FE7">
        <w:tc>
          <w:tcPr>
            <w:tcW w:w="828" w:type="dxa"/>
            <w:shd w:val="clear" w:color="auto" w:fill="auto"/>
          </w:tcPr>
          <w:p w14:paraId="4F43C746" w14:textId="77777777" w:rsidR="00512FC7" w:rsidRPr="00512FC7" w:rsidRDefault="00512FC7" w:rsidP="00533FE7">
            <w:r w:rsidRPr="00512FC7">
              <w:t>263</w:t>
            </w:r>
          </w:p>
        </w:tc>
        <w:tc>
          <w:tcPr>
            <w:tcW w:w="2699" w:type="dxa"/>
            <w:shd w:val="clear" w:color="auto" w:fill="auto"/>
          </w:tcPr>
          <w:p w14:paraId="7640983A" w14:textId="77777777" w:rsidR="00512FC7" w:rsidRPr="00512FC7" w:rsidRDefault="00C411EF" w:rsidP="00533FE7">
            <w:hyperlink w:anchor="fld_SubscriptionRequestType" w:history="1">
              <w:r w:rsidR="00512FC7" w:rsidRPr="00533FE7">
                <w:rPr>
                  <w:rStyle w:val="Hyperlink"/>
                  <w:rFonts w:ascii="Times New Roman" w:hAnsi="Times New Roman"/>
                  <w:sz w:val="20"/>
                </w:rPr>
                <w:t>SubscriptionRequestType</w:t>
              </w:r>
            </w:hyperlink>
          </w:p>
        </w:tc>
      </w:tr>
      <w:tr w:rsidR="00512FC7" w:rsidRPr="00512FC7" w14:paraId="1751D096" w14:textId="77777777" w:rsidTr="00533FE7">
        <w:tc>
          <w:tcPr>
            <w:tcW w:w="828" w:type="dxa"/>
            <w:shd w:val="clear" w:color="auto" w:fill="auto"/>
          </w:tcPr>
          <w:p w14:paraId="180078B4" w14:textId="77777777" w:rsidR="00512FC7" w:rsidRPr="00512FC7" w:rsidRDefault="00512FC7" w:rsidP="00533FE7">
            <w:r w:rsidRPr="00512FC7">
              <w:t>1069</w:t>
            </w:r>
          </w:p>
        </w:tc>
        <w:tc>
          <w:tcPr>
            <w:tcW w:w="2699" w:type="dxa"/>
            <w:shd w:val="clear" w:color="auto" w:fill="auto"/>
          </w:tcPr>
          <w:p w14:paraId="652353C6" w14:textId="77777777" w:rsidR="00512FC7" w:rsidRPr="00512FC7" w:rsidRDefault="00C411EF" w:rsidP="00533FE7">
            <w:hyperlink w:anchor="fld_SwapPoints" w:history="1">
              <w:r w:rsidR="00512FC7" w:rsidRPr="00533FE7">
                <w:rPr>
                  <w:rStyle w:val="Hyperlink"/>
                  <w:rFonts w:ascii="Times New Roman" w:hAnsi="Times New Roman"/>
                  <w:sz w:val="20"/>
                </w:rPr>
                <w:t>SwapPoints</w:t>
              </w:r>
            </w:hyperlink>
          </w:p>
        </w:tc>
      </w:tr>
      <w:tr w:rsidR="00512FC7" w:rsidRPr="00512FC7" w14:paraId="649C445E" w14:textId="77777777" w:rsidTr="00533FE7">
        <w:tc>
          <w:tcPr>
            <w:tcW w:w="828" w:type="dxa"/>
            <w:shd w:val="clear" w:color="auto" w:fill="auto"/>
          </w:tcPr>
          <w:p w14:paraId="38BBD56C" w14:textId="77777777" w:rsidR="00512FC7" w:rsidRPr="00512FC7" w:rsidRDefault="00512FC7" w:rsidP="00533FE7">
            <w:r w:rsidRPr="00512FC7">
              <w:t>55</w:t>
            </w:r>
          </w:p>
        </w:tc>
        <w:tc>
          <w:tcPr>
            <w:tcW w:w="2699" w:type="dxa"/>
            <w:shd w:val="clear" w:color="auto" w:fill="auto"/>
          </w:tcPr>
          <w:p w14:paraId="18F75C4A" w14:textId="77777777" w:rsidR="00512FC7" w:rsidRPr="00512FC7" w:rsidRDefault="00C411EF" w:rsidP="00533FE7">
            <w:hyperlink w:anchor="fld_Symbol" w:history="1">
              <w:r w:rsidR="00512FC7" w:rsidRPr="00533FE7">
                <w:rPr>
                  <w:rStyle w:val="Hyperlink"/>
                  <w:rFonts w:ascii="Times New Roman" w:hAnsi="Times New Roman"/>
                  <w:sz w:val="20"/>
                </w:rPr>
                <w:t>Symbol</w:t>
              </w:r>
            </w:hyperlink>
          </w:p>
        </w:tc>
      </w:tr>
      <w:tr w:rsidR="00512FC7" w:rsidRPr="00512FC7" w14:paraId="5E44C150" w14:textId="77777777" w:rsidTr="00533FE7">
        <w:tc>
          <w:tcPr>
            <w:tcW w:w="828" w:type="dxa"/>
            <w:shd w:val="clear" w:color="auto" w:fill="auto"/>
          </w:tcPr>
          <w:p w14:paraId="59F7C0E9" w14:textId="77777777" w:rsidR="00512FC7" w:rsidRPr="00512FC7" w:rsidRDefault="00512FC7" w:rsidP="00533FE7">
            <w:r w:rsidRPr="00512FC7">
              <w:t>65</w:t>
            </w:r>
          </w:p>
        </w:tc>
        <w:tc>
          <w:tcPr>
            <w:tcW w:w="2699" w:type="dxa"/>
            <w:shd w:val="clear" w:color="auto" w:fill="auto"/>
          </w:tcPr>
          <w:p w14:paraId="10B080AA" w14:textId="77777777" w:rsidR="00512FC7" w:rsidRPr="00512FC7" w:rsidRDefault="00C411EF" w:rsidP="00533FE7">
            <w:hyperlink w:anchor="fld_SymbolSfx" w:history="1">
              <w:r w:rsidR="00512FC7" w:rsidRPr="00533FE7">
                <w:rPr>
                  <w:rStyle w:val="Hyperlink"/>
                  <w:rFonts w:ascii="Times New Roman" w:hAnsi="Times New Roman"/>
                  <w:sz w:val="20"/>
                </w:rPr>
                <w:t>SymbolSfx</w:t>
              </w:r>
            </w:hyperlink>
          </w:p>
        </w:tc>
      </w:tr>
      <w:tr w:rsidR="00512FC7" w:rsidRPr="00512FC7" w14:paraId="6133741D" w14:textId="77777777" w:rsidTr="00533FE7">
        <w:tc>
          <w:tcPr>
            <w:tcW w:w="828" w:type="dxa"/>
            <w:shd w:val="clear" w:color="auto" w:fill="auto"/>
          </w:tcPr>
          <w:p w14:paraId="0EB905D0" w14:textId="77777777" w:rsidR="00512FC7" w:rsidRPr="00512FC7" w:rsidRDefault="00512FC7" w:rsidP="00533FE7">
            <w:r w:rsidRPr="00512FC7">
              <w:t>56</w:t>
            </w:r>
          </w:p>
        </w:tc>
        <w:tc>
          <w:tcPr>
            <w:tcW w:w="2699" w:type="dxa"/>
            <w:shd w:val="clear" w:color="auto" w:fill="auto"/>
          </w:tcPr>
          <w:p w14:paraId="6B20B7AE" w14:textId="77777777" w:rsidR="00512FC7" w:rsidRPr="00512FC7" w:rsidRDefault="00C411EF" w:rsidP="00533FE7">
            <w:hyperlink w:anchor="fld_TargetCompID" w:history="1">
              <w:r w:rsidR="00512FC7" w:rsidRPr="00533FE7">
                <w:rPr>
                  <w:rStyle w:val="Hyperlink"/>
                  <w:rFonts w:ascii="Times New Roman" w:hAnsi="Times New Roman"/>
                  <w:sz w:val="20"/>
                </w:rPr>
                <w:t>TargetCompID</w:t>
              </w:r>
            </w:hyperlink>
          </w:p>
        </w:tc>
      </w:tr>
      <w:tr w:rsidR="00512FC7" w:rsidRPr="00512FC7" w14:paraId="572DDC80" w14:textId="77777777" w:rsidTr="00533FE7">
        <w:tc>
          <w:tcPr>
            <w:tcW w:w="828" w:type="dxa"/>
            <w:shd w:val="clear" w:color="auto" w:fill="auto"/>
          </w:tcPr>
          <w:p w14:paraId="0DFA5794" w14:textId="77777777" w:rsidR="00512FC7" w:rsidRPr="00512FC7" w:rsidRDefault="00512FC7" w:rsidP="00533FE7">
            <w:r w:rsidRPr="00512FC7">
              <w:t>143</w:t>
            </w:r>
          </w:p>
        </w:tc>
        <w:tc>
          <w:tcPr>
            <w:tcW w:w="2699" w:type="dxa"/>
            <w:shd w:val="clear" w:color="auto" w:fill="auto"/>
          </w:tcPr>
          <w:p w14:paraId="57FE707A" w14:textId="77777777" w:rsidR="00512FC7" w:rsidRPr="00512FC7" w:rsidRDefault="00C411EF" w:rsidP="00533FE7">
            <w:hyperlink w:anchor="fld_TargetLocationID" w:history="1">
              <w:r w:rsidR="00512FC7" w:rsidRPr="00533FE7">
                <w:rPr>
                  <w:rStyle w:val="Hyperlink"/>
                  <w:rFonts w:ascii="Times New Roman" w:hAnsi="Times New Roman"/>
                  <w:sz w:val="20"/>
                </w:rPr>
                <w:t>TargetLocationID</w:t>
              </w:r>
            </w:hyperlink>
          </w:p>
        </w:tc>
      </w:tr>
      <w:tr w:rsidR="00512FC7" w:rsidRPr="00512FC7" w14:paraId="41309A62" w14:textId="77777777" w:rsidTr="00533FE7">
        <w:tc>
          <w:tcPr>
            <w:tcW w:w="828" w:type="dxa"/>
            <w:shd w:val="clear" w:color="auto" w:fill="auto"/>
          </w:tcPr>
          <w:p w14:paraId="1570EEB9" w14:textId="77777777" w:rsidR="00512FC7" w:rsidRPr="00512FC7" w:rsidRDefault="00512FC7" w:rsidP="00533FE7">
            <w:r w:rsidRPr="00512FC7">
              <w:t>1462</w:t>
            </w:r>
          </w:p>
        </w:tc>
        <w:tc>
          <w:tcPr>
            <w:tcW w:w="2699" w:type="dxa"/>
            <w:shd w:val="clear" w:color="auto" w:fill="auto"/>
          </w:tcPr>
          <w:p w14:paraId="2882E8FA" w14:textId="77777777" w:rsidR="00512FC7" w:rsidRPr="00512FC7" w:rsidRDefault="00C411EF" w:rsidP="00533FE7">
            <w:hyperlink w:anchor="fld_TargetPartyID" w:history="1">
              <w:r w:rsidR="00512FC7" w:rsidRPr="00533FE7">
                <w:rPr>
                  <w:rStyle w:val="Hyperlink"/>
                  <w:rFonts w:ascii="Times New Roman" w:hAnsi="Times New Roman"/>
                  <w:sz w:val="20"/>
                </w:rPr>
                <w:t>TargetPartyID</w:t>
              </w:r>
            </w:hyperlink>
          </w:p>
        </w:tc>
      </w:tr>
      <w:tr w:rsidR="00512FC7" w:rsidRPr="00512FC7" w14:paraId="1E8A7391" w14:textId="77777777" w:rsidTr="00533FE7">
        <w:tc>
          <w:tcPr>
            <w:tcW w:w="828" w:type="dxa"/>
            <w:shd w:val="clear" w:color="auto" w:fill="auto"/>
          </w:tcPr>
          <w:p w14:paraId="009F7A19" w14:textId="77777777" w:rsidR="00512FC7" w:rsidRPr="00512FC7" w:rsidRDefault="00512FC7" w:rsidP="00533FE7">
            <w:r w:rsidRPr="00512FC7">
              <w:t>1463</w:t>
            </w:r>
          </w:p>
        </w:tc>
        <w:tc>
          <w:tcPr>
            <w:tcW w:w="2699" w:type="dxa"/>
            <w:shd w:val="clear" w:color="auto" w:fill="auto"/>
          </w:tcPr>
          <w:p w14:paraId="011BB20E" w14:textId="77777777" w:rsidR="00512FC7" w:rsidRPr="00512FC7" w:rsidRDefault="00C411EF" w:rsidP="00533FE7">
            <w:hyperlink w:anchor="fld_TargetPartyIDSource" w:history="1">
              <w:r w:rsidR="00512FC7" w:rsidRPr="00533FE7">
                <w:rPr>
                  <w:rStyle w:val="Hyperlink"/>
                  <w:rFonts w:ascii="Times New Roman" w:hAnsi="Times New Roman"/>
                  <w:sz w:val="20"/>
                </w:rPr>
                <w:t>TargetPartyIDSource</w:t>
              </w:r>
            </w:hyperlink>
          </w:p>
        </w:tc>
      </w:tr>
      <w:tr w:rsidR="00512FC7" w:rsidRPr="00512FC7" w14:paraId="2C0B8A30" w14:textId="77777777" w:rsidTr="00533FE7">
        <w:tc>
          <w:tcPr>
            <w:tcW w:w="828" w:type="dxa"/>
            <w:shd w:val="clear" w:color="auto" w:fill="auto"/>
          </w:tcPr>
          <w:p w14:paraId="408054A8" w14:textId="77777777" w:rsidR="00512FC7" w:rsidRPr="00512FC7" w:rsidRDefault="00512FC7" w:rsidP="00533FE7">
            <w:r w:rsidRPr="00512FC7">
              <w:t>1464</w:t>
            </w:r>
          </w:p>
        </w:tc>
        <w:tc>
          <w:tcPr>
            <w:tcW w:w="2699" w:type="dxa"/>
            <w:shd w:val="clear" w:color="auto" w:fill="auto"/>
          </w:tcPr>
          <w:p w14:paraId="163C8D75" w14:textId="77777777" w:rsidR="00512FC7" w:rsidRPr="00512FC7" w:rsidRDefault="00C411EF" w:rsidP="00533FE7">
            <w:hyperlink w:anchor="fld_TargetPartyRole" w:history="1">
              <w:r w:rsidR="00512FC7" w:rsidRPr="00533FE7">
                <w:rPr>
                  <w:rStyle w:val="Hyperlink"/>
                  <w:rFonts w:ascii="Times New Roman" w:hAnsi="Times New Roman"/>
                  <w:sz w:val="20"/>
                </w:rPr>
                <w:t>TargetPartyRole</w:t>
              </w:r>
            </w:hyperlink>
          </w:p>
        </w:tc>
      </w:tr>
      <w:tr w:rsidR="00512FC7" w:rsidRPr="00512FC7" w14:paraId="7A0845E2" w14:textId="77777777" w:rsidTr="00533FE7">
        <w:tc>
          <w:tcPr>
            <w:tcW w:w="828" w:type="dxa"/>
            <w:shd w:val="clear" w:color="auto" w:fill="auto"/>
          </w:tcPr>
          <w:p w14:paraId="51C10E41" w14:textId="77777777" w:rsidR="00512FC7" w:rsidRPr="00512FC7" w:rsidRDefault="00512FC7" w:rsidP="00533FE7">
            <w:r w:rsidRPr="00512FC7">
              <w:t>847</w:t>
            </w:r>
          </w:p>
        </w:tc>
        <w:tc>
          <w:tcPr>
            <w:tcW w:w="2699" w:type="dxa"/>
            <w:shd w:val="clear" w:color="auto" w:fill="auto"/>
          </w:tcPr>
          <w:p w14:paraId="764CC401" w14:textId="77777777" w:rsidR="00512FC7" w:rsidRPr="00512FC7" w:rsidRDefault="00C411EF" w:rsidP="00533FE7">
            <w:hyperlink w:anchor="fld_TargetStrategy" w:history="1">
              <w:r w:rsidR="00512FC7" w:rsidRPr="00533FE7">
                <w:rPr>
                  <w:rStyle w:val="Hyperlink"/>
                  <w:rFonts w:ascii="Times New Roman" w:hAnsi="Times New Roman"/>
                  <w:sz w:val="20"/>
                </w:rPr>
                <w:t>TargetStrategy</w:t>
              </w:r>
            </w:hyperlink>
          </w:p>
        </w:tc>
      </w:tr>
      <w:tr w:rsidR="00512FC7" w:rsidRPr="00512FC7" w14:paraId="109E1A3C" w14:textId="77777777" w:rsidTr="00533FE7">
        <w:tc>
          <w:tcPr>
            <w:tcW w:w="828" w:type="dxa"/>
            <w:shd w:val="clear" w:color="auto" w:fill="auto"/>
          </w:tcPr>
          <w:p w14:paraId="2A6DE21E" w14:textId="77777777" w:rsidR="00512FC7" w:rsidRPr="00512FC7" w:rsidRDefault="00512FC7" w:rsidP="00533FE7">
            <w:r w:rsidRPr="00512FC7">
              <w:t>848</w:t>
            </w:r>
          </w:p>
        </w:tc>
        <w:tc>
          <w:tcPr>
            <w:tcW w:w="2699" w:type="dxa"/>
            <w:shd w:val="clear" w:color="auto" w:fill="auto"/>
          </w:tcPr>
          <w:p w14:paraId="54886BD8" w14:textId="77777777" w:rsidR="00512FC7" w:rsidRPr="00512FC7" w:rsidRDefault="00C411EF" w:rsidP="00533FE7">
            <w:hyperlink w:anchor="fld_TargetStrategyParameters" w:history="1">
              <w:r w:rsidR="00512FC7" w:rsidRPr="00533FE7">
                <w:rPr>
                  <w:rStyle w:val="Hyperlink"/>
                  <w:rFonts w:ascii="Times New Roman" w:hAnsi="Times New Roman"/>
                  <w:sz w:val="20"/>
                </w:rPr>
                <w:t>TargetStrategyParameters</w:t>
              </w:r>
            </w:hyperlink>
          </w:p>
        </w:tc>
      </w:tr>
      <w:tr w:rsidR="00512FC7" w:rsidRPr="00512FC7" w14:paraId="1636A00E" w14:textId="77777777" w:rsidTr="00533FE7">
        <w:tc>
          <w:tcPr>
            <w:tcW w:w="828" w:type="dxa"/>
            <w:shd w:val="clear" w:color="auto" w:fill="auto"/>
          </w:tcPr>
          <w:p w14:paraId="1C611E54" w14:textId="77777777" w:rsidR="00512FC7" w:rsidRPr="00512FC7" w:rsidRDefault="00512FC7" w:rsidP="00533FE7">
            <w:r w:rsidRPr="00512FC7">
              <w:t>850</w:t>
            </w:r>
          </w:p>
        </w:tc>
        <w:tc>
          <w:tcPr>
            <w:tcW w:w="2699" w:type="dxa"/>
            <w:shd w:val="clear" w:color="auto" w:fill="auto"/>
          </w:tcPr>
          <w:p w14:paraId="54D54EA3" w14:textId="77777777" w:rsidR="00512FC7" w:rsidRPr="00512FC7" w:rsidRDefault="00C411EF" w:rsidP="00533FE7">
            <w:hyperlink w:anchor="fld_TargetStrategyPerformance" w:history="1">
              <w:r w:rsidR="00512FC7" w:rsidRPr="00533FE7">
                <w:rPr>
                  <w:rStyle w:val="Hyperlink"/>
                  <w:rFonts w:ascii="Times New Roman" w:hAnsi="Times New Roman"/>
                  <w:sz w:val="20"/>
                </w:rPr>
                <w:t>TargetStrategyPerformance</w:t>
              </w:r>
            </w:hyperlink>
          </w:p>
        </w:tc>
      </w:tr>
      <w:tr w:rsidR="00512FC7" w:rsidRPr="00512FC7" w14:paraId="0E67C4FD" w14:textId="77777777" w:rsidTr="00533FE7">
        <w:tc>
          <w:tcPr>
            <w:tcW w:w="828" w:type="dxa"/>
            <w:shd w:val="clear" w:color="auto" w:fill="auto"/>
          </w:tcPr>
          <w:p w14:paraId="48A6EE96" w14:textId="77777777" w:rsidR="00512FC7" w:rsidRPr="00512FC7" w:rsidRDefault="00512FC7" w:rsidP="00533FE7">
            <w:r w:rsidRPr="00512FC7">
              <w:t>57</w:t>
            </w:r>
          </w:p>
        </w:tc>
        <w:tc>
          <w:tcPr>
            <w:tcW w:w="2699" w:type="dxa"/>
            <w:shd w:val="clear" w:color="auto" w:fill="auto"/>
          </w:tcPr>
          <w:p w14:paraId="471BBE7E" w14:textId="77777777" w:rsidR="00512FC7" w:rsidRPr="00512FC7" w:rsidRDefault="00C411EF" w:rsidP="00533FE7">
            <w:hyperlink w:anchor="fld_TargetSubID" w:history="1">
              <w:r w:rsidR="00512FC7" w:rsidRPr="00533FE7">
                <w:rPr>
                  <w:rStyle w:val="Hyperlink"/>
                  <w:rFonts w:ascii="Times New Roman" w:hAnsi="Times New Roman"/>
                  <w:sz w:val="20"/>
                </w:rPr>
                <w:t>TargetSubID</w:t>
              </w:r>
            </w:hyperlink>
          </w:p>
        </w:tc>
      </w:tr>
      <w:tr w:rsidR="00512FC7" w:rsidRPr="00512FC7" w14:paraId="3247C4CB" w14:textId="77777777" w:rsidTr="00533FE7">
        <w:tc>
          <w:tcPr>
            <w:tcW w:w="828" w:type="dxa"/>
            <w:shd w:val="clear" w:color="auto" w:fill="auto"/>
          </w:tcPr>
          <w:p w14:paraId="3DFCCFE3" w14:textId="77777777" w:rsidR="00512FC7" w:rsidRPr="00512FC7" w:rsidRDefault="00512FC7" w:rsidP="00533FE7">
            <w:r w:rsidRPr="00512FC7">
              <w:t>495</w:t>
            </w:r>
          </w:p>
        </w:tc>
        <w:tc>
          <w:tcPr>
            <w:tcW w:w="2699" w:type="dxa"/>
            <w:shd w:val="clear" w:color="auto" w:fill="auto"/>
          </w:tcPr>
          <w:p w14:paraId="26C0173A" w14:textId="77777777" w:rsidR="00512FC7" w:rsidRPr="00512FC7" w:rsidRDefault="00C411EF" w:rsidP="00533FE7">
            <w:hyperlink w:anchor="fld_TaxAdvantageType" w:history="1">
              <w:r w:rsidR="00512FC7" w:rsidRPr="00533FE7">
                <w:rPr>
                  <w:rStyle w:val="Hyperlink"/>
                  <w:rFonts w:ascii="Times New Roman" w:hAnsi="Times New Roman"/>
                  <w:sz w:val="20"/>
                </w:rPr>
                <w:t>TaxAdvantageType</w:t>
              </w:r>
            </w:hyperlink>
          </w:p>
        </w:tc>
      </w:tr>
      <w:tr w:rsidR="00512FC7" w:rsidRPr="00512FC7" w14:paraId="367B4787" w14:textId="77777777" w:rsidTr="00533FE7">
        <w:tc>
          <w:tcPr>
            <w:tcW w:w="828" w:type="dxa"/>
            <w:shd w:val="clear" w:color="auto" w:fill="auto"/>
          </w:tcPr>
          <w:p w14:paraId="0655667B" w14:textId="77777777" w:rsidR="00512FC7" w:rsidRPr="00512FC7" w:rsidRDefault="00512FC7" w:rsidP="00533FE7">
            <w:r w:rsidRPr="00512FC7">
              <w:t>788</w:t>
            </w:r>
          </w:p>
        </w:tc>
        <w:tc>
          <w:tcPr>
            <w:tcW w:w="2699" w:type="dxa"/>
            <w:shd w:val="clear" w:color="auto" w:fill="auto"/>
          </w:tcPr>
          <w:p w14:paraId="15494225" w14:textId="77777777" w:rsidR="00512FC7" w:rsidRPr="00512FC7" w:rsidRDefault="00C411EF" w:rsidP="00533FE7">
            <w:hyperlink w:anchor="fld_TerminationType" w:history="1">
              <w:r w:rsidR="00512FC7" w:rsidRPr="00533FE7">
                <w:rPr>
                  <w:rStyle w:val="Hyperlink"/>
                  <w:rFonts w:ascii="Times New Roman" w:hAnsi="Times New Roman"/>
                  <w:sz w:val="20"/>
                </w:rPr>
                <w:t>TerminationType</w:t>
              </w:r>
            </w:hyperlink>
          </w:p>
        </w:tc>
      </w:tr>
      <w:tr w:rsidR="00512FC7" w:rsidRPr="00512FC7" w14:paraId="1BDF07BB" w14:textId="77777777" w:rsidTr="00533FE7">
        <w:tc>
          <w:tcPr>
            <w:tcW w:w="828" w:type="dxa"/>
            <w:shd w:val="clear" w:color="auto" w:fill="auto"/>
          </w:tcPr>
          <w:p w14:paraId="3273E7D3" w14:textId="77777777" w:rsidR="00512FC7" w:rsidRPr="00512FC7" w:rsidRDefault="00512FC7" w:rsidP="00533FE7">
            <w:r w:rsidRPr="00512FC7">
              <w:t>464</w:t>
            </w:r>
          </w:p>
        </w:tc>
        <w:tc>
          <w:tcPr>
            <w:tcW w:w="2699" w:type="dxa"/>
            <w:shd w:val="clear" w:color="auto" w:fill="auto"/>
          </w:tcPr>
          <w:p w14:paraId="23916511" w14:textId="77777777" w:rsidR="00512FC7" w:rsidRPr="00512FC7" w:rsidRDefault="00C411EF" w:rsidP="00533FE7">
            <w:hyperlink w:anchor="fld_TestMessageIndicator" w:history="1">
              <w:r w:rsidR="00512FC7" w:rsidRPr="00533FE7">
                <w:rPr>
                  <w:rStyle w:val="Hyperlink"/>
                  <w:rFonts w:ascii="Times New Roman" w:hAnsi="Times New Roman"/>
                  <w:sz w:val="20"/>
                </w:rPr>
                <w:t>TestMessageIndicator</w:t>
              </w:r>
            </w:hyperlink>
          </w:p>
        </w:tc>
      </w:tr>
      <w:tr w:rsidR="00512FC7" w:rsidRPr="00512FC7" w14:paraId="32FFE551" w14:textId="77777777" w:rsidTr="00533FE7">
        <w:tc>
          <w:tcPr>
            <w:tcW w:w="828" w:type="dxa"/>
            <w:shd w:val="clear" w:color="auto" w:fill="auto"/>
          </w:tcPr>
          <w:p w14:paraId="56386082" w14:textId="77777777" w:rsidR="00512FC7" w:rsidRPr="00512FC7" w:rsidRDefault="00512FC7" w:rsidP="00533FE7">
            <w:r w:rsidRPr="00512FC7">
              <w:t>112</w:t>
            </w:r>
          </w:p>
        </w:tc>
        <w:tc>
          <w:tcPr>
            <w:tcW w:w="2699" w:type="dxa"/>
            <w:shd w:val="clear" w:color="auto" w:fill="auto"/>
          </w:tcPr>
          <w:p w14:paraId="4BDB3152" w14:textId="77777777" w:rsidR="00512FC7" w:rsidRPr="00512FC7" w:rsidRDefault="00C411EF" w:rsidP="00533FE7">
            <w:hyperlink w:anchor="fld_TestReqID" w:history="1">
              <w:r w:rsidR="00512FC7" w:rsidRPr="00533FE7">
                <w:rPr>
                  <w:rStyle w:val="Hyperlink"/>
                  <w:rFonts w:ascii="Times New Roman" w:hAnsi="Times New Roman"/>
                  <w:sz w:val="20"/>
                </w:rPr>
                <w:t>TestReqID</w:t>
              </w:r>
            </w:hyperlink>
          </w:p>
        </w:tc>
      </w:tr>
      <w:tr w:rsidR="00512FC7" w:rsidRPr="00512FC7" w14:paraId="37DA6821" w14:textId="77777777" w:rsidTr="00533FE7">
        <w:tc>
          <w:tcPr>
            <w:tcW w:w="828" w:type="dxa"/>
            <w:shd w:val="clear" w:color="auto" w:fill="auto"/>
          </w:tcPr>
          <w:p w14:paraId="1E0D15B1" w14:textId="77777777" w:rsidR="00512FC7" w:rsidRPr="00512FC7" w:rsidRDefault="00512FC7" w:rsidP="00533FE7">
            <w:r w:rsidRPr="00512FC7">
              <w:t>58</w:t>
            </w:r>
          </w:p>
        </w:tc>
        <w:tc>
          <w:tcPr>
            <w:tcW w:w="2699" w:type="dxa"/>
            <w:shd w:val="clear" w:color="auto" w:fill="auto"/>
          </w:tcPr>
          <w:p w14:paraId="7705E2CA" w14:textId="77777777" w:rsidR="00512FC7" w:rsidRPr="00512FC7" w:rsidRDefault="00C411EF" w:rsidP="00533FE7">
            <w:hyperlink w:anchor="fld_Text" w:history="1">
              <w:r w:rsidR="00512FC7" w:rsidRPr="00533FE7">
                <w:rPr>
                  <w:rStyle w:val="Hyperlink"/>
                  <w:rFonts w:ascii="Times New Roman" w:hAnsi="Times New Roman"/>
                  <w:sz w:val="20"/>
                </w:rPr>
                <w:t>Text</w:t>
              </w:r>
            </w:hyperlink>
          </w:p>
        </w:tc>
      </w:tr>
      <w:tr w:rsidR="00512FC7" w:rsidRPr="00512FC7" w14:paraId="3F026A89" w14:textId="77777777" w:rsidTr="00533FE7">
        <w:tc>
          <w:tcPr>
            <w:tcW w:w="828" w:type="dxa"/>
            <w:shd w:val="clear" w:color="auto" w:fill="auto"/>
          </w:tcPr>
          <w:p w14:paraId="50D9807F" w14:textId="77777777" w:rsidR="00512FC7" w:rsidRPr="00512FC7" w:rsidRDefault="00512FC7" w:rsidP="00533FE7">
            <w:r w:rsidRPr="00512FC7">
              <w:t>834</w:t>
            </w:r>
          </w:p>
        </w:tc>
        <w:tc>
          <w:tcPr>
            <w:tcW w:w="2699" w:type="dxa"/>
            <w:shd w:val="clear" w:color="auto" w:fill="auto"/>
          </w:tcPr>
          <w:p w14:paraId="43235F0E" w14:textId="77777777" w:rsidR="00512FC7" w:rsidRPr="00512FC7" w:rsidRDefault="00C411EF" w:rsidP="00533FE7">
            <w:hyperlink w:anchor="fld_ThresholdAmount" w:history="1">
              <w:r w:rsidR="00512FC7" w:rsidRPr="00533FE7">
                <w:rPr>
                  <w:rStyle w:val="Hyperlink"/>
                  <w:rFonts w:ascii="Times New Roman" w:hAnsi="Times New Roman"/>
                  <w:sz w:val="20"/>
                </w:rPr>
                <w:t>ThresholdAmount</w:t>
              </w:r>
            </w:hyperlink>
          </w:p>
        </w:tc>
      </w:tr>
      <w:tr w:rsidR="00512FC7" w:rsidRPr="00512FC7" w14:paraId="56621268" w14:textId="77777777" w:rsidTr="00533FE7">
        <w:tc>
          <w:tcPr>
            <w:tcW w:w="828" w:type="dxa"/>
            <w:shd w:val="clear" w:color="auto" w:fill="auto"/>
          </w:tcPr>
          <w:p w14:paraId="5ABDEA6D" w14:textId="77777777" w:rsidR="00512FC7" w:rsidRPr="00512FC7" w:rsidRDefault="00512FC7" w:rsidP="00533FE7">
            <w:r w:rsidRPr="00512FC7">
              <w:t>274</w:t>
            </w:r>
          </w:p>
        </w:tc>
        <w:tc>
          <w:tcPr>
            <w:tcW w:w="2699" w:type="dxa"/>
            <w:shd w:val="clear" w:color="auto" w:fill="auto"/>
          </w:tcPr>
          <w:p w14:paraId="42D73D93" w14:textId="77777777" w:rsidR="00512FC7" w:rsidRPr="00512FC7" w:rsidRDefault="00C411EF" w:rsidP="00533FE7">
            <w:hyperlink w:anchor="fld_TickDirection" w:history="1">
              <w:r w:rsidR="00512FC7" w:rsidRPr="00533FE7">
                <w:rPr>
                  <w:rStyle w:val="Hyperlink"/>
                  <w:rFonts w:ascii="Times New Roman" w:hAnsi="Times New Roman"/>
                  <w:sz w:val="20"/>
                </w:rPr>
                <w:t>TickDirection</w:t>
              </w:r>
            </w:hyperlink>
          </w:p>
        </w:tc>
      </w:tr>
      <w:tr w:rsidR="00512FC7" w:rsidRPr="00512FC7" w14:paraId="5EB004E9" w14:textId="77777777" w:rsidTr="00533FE7">
        <w:tc>
          <w:tcPr>
            <w:tcW w:w="828" w:type="dxa"/>
            <w:shd w:val="clear" w:color="auto" w:fill="auto"/>
          </w:tcPr>
          <w:p w14:paraId="0B69101A" w14:textId="77777777" w:rsidR="00512FC7" w:rsidRPr="00512FC7" w:rsidRDefault="00512FC7" w:rsidP="00533FE7">
            <w:r w:rsidRPr="00512FC7">
              <w:t>1208</w:t>
            </w:r>
          </w:p>
        </w:tc>
        <w:tc>
          <w:tcPr>
            <w:tcW w:w="2699" w:type="dxa"/>
            <w:shd w:val="clear" w:color="auto" w:fill="auto"/>
          </w:tcPr>
          <w:p w14:paraId="589B73A2" w14:textId="77777777" w:rsidR="00512FC7" w:rsidRPr="00512FC7" w:rsidRDefault="00C411EF" w:rsidP="00533FE7">
            <w:hyperlink w:anchor="fld_TickIncrement" w:history="1">
              <w:r w:rsidR="00512FC7" w:rsidRPr="00533FE7">
                <w:rPr>
                  <w:rStyle w:val="Hyperlink"/>
                  <w:rFonts w:ascii="Times New Roman" w:hAnsi="Times New Roman"/>
                  <w:sz w:val="20"/>
                </w:rPr>
                <w:t>TickIncrement</w:t>
              </w:r>
            </w:hyperlink>
          </w:p>
        </w:tc>
      </w:tr>
      <w:tr w:rsidR="00512FC7" w:rsidRPr="00512FC7" w14:paraId="65C43922" w14:textId="77777777" w:rsidTr="00533FE7">
        <w:tc>
          <w:tcPr>
            <w:tcW w:w="828" w:type="dxa"/>
            <w:shd w:val="clear" w:color="auto" w:fill="auto"/>
          </w:tcPr>
          <w:p w14:paraId="21B9508A" w14:textId="77777777" w:rsidR="00512FC7" w:rsidRPr="00512FC7" w:rsidRDefault="00512FC7" w:rsidP="00533FE7">
            <w:r w:rsidRPr="00512FC7">
              <w:t>1209</w:t>
            </w:r>
          </w:p>
        </w:tc>
        <w:tc>
          <w:tcPr>
            <w:tcW w:w="2699" w:type="dxa"/>
            <w:shd w:val="clear" w:color="auto" w:fill="auto"/>
          </w:tcPr>
          <w:p w14:paraId="5D537534" w14:textId="77777777" w:rsidR="00512FC7" w:rsidRPr="00512FC7" w:rsidRDefault="00C411EF" w:rsidP="00533FE7">
            <w:hyperlink w:anchor="fld_TickRuleType" w:history="1">
              <w:r w:rsidR="00512FC7" w:rsidRPr="00533FE7">
                <w:rPr>
                  <w:rStyle w:val="Hyperlink"/>
                  <w:rFonts w:ascii="Times New Roman" w:hAnsi="Times New Roman"/>
                  <w:sz w:val="20"/>
                </w:rPr>
                <w:t>TickRuleType</w:t>
              </w:r>
            </w:hyperlink>
          </w:p>
        </w:tc>
      </w:tr>
      <w:tr w:rsidR="00512FC7" w:rsidRPr="00512FC7" w14:paraId="43D234C5" w14:textId="77777777" w:rsidTr="00533FE7">
        <w:tc>
          <w:tcPr>
            <w:tcW w:w="828" w:type="dxa"/>
            <w:shd w:val="clear" w:color="auto" w:fill="auto"/>
          </w:tcPr>
          <w:p w14:paraId="33D0C71C" w14:textId="77777777" w:rsidR="00512FC7" w:rsidRPr="00512FC7" w:rsidRDefault="00512FC7" w:rsidP="00533FE7">
            <w:r w:rsidRPr="00512FC7">
              <w:t>994</w:t>
            </w:r>
          </w:p>
        </w:tc>
        <w:tc>
          <w:tcPr>
            <w:tcW w:w="2699" w:type="dxa"/>
            <w:shd w:val="clear" w:color="auto" w:fill="auto"/>
          </w:tcPr>
          <w:p w14:paraId="6B735D61" w14:textId="77777777" w:rsidR="00512FC7" w:rsidRPr="00512FC7" w:rsidRDefault="00C411EF" w:rsidP="00533FE7">
            <w:hyperlink w:anchor="fld_TierCode" w:history="1">
              <w:r w:rsidR="00512FC7" w:rsidRPr="00533FE7">
                <w:rPr>
                  <w:rStyle w:val="Hyperlink"/>
                  <w:rFonts w:ascii="Times New Roman" w:hAnsi="Times New Roman"/>
                  <w:sz w:val="20"/>
                </w:rPr>
                <w:t>TierCode</w:t>
              </w:r>
            </w:hyperlink>
          </w:p>
        </w:tc>
      </w:tr>
      <w:tr w:rsidR="00512FC7" w:rsidRPr="00512FC7" w14:paraId="0D0E798E" w14:textId="77777777" w:rsidTr="00533FE7">
        <w:tc>
          <w:tcPr>
            <w:tcW w:w="828" w:type="dxa"/>
            <w:shd w:val="clear" w:color="auto" w:fill="auto"/>
          </w:tcPr>
          <w:p w14:paraId="723F3E02" w14:textId="77777777" w:rsidR="00512FC7" w:rsidRPr="00512FC7" w:rsidRDefault="00512FC7" w:rsidP="00533FE7">
            <w:r w:rsidRPr="00512FC7">
              <w:t>943</w:t>
            </w:r>
          </w:p>
        </w:tc>
        <w:tc>
          <w:tcPr>
            <w:tcW w:w="2699" w:type="dxa"/>
            <w:shd w:val="clear" w:color="auto" w:fill="auto"/>
          </w:tcPr>
          <w:p w14:paraId="7F3AC7C3" w14:textId="77777777" w:rsidR="00512FC7" w:rsidRPr="00512FC7" w:rsidRDefault="00C411EF" w:rsidP="00533FE7">
            <w:hyperlink w:anchor="fld_TimeBracket" w:history="1">
              <w:r w:rsidR="00512FC7" w:rsidRPr="00533FE7">
                <w:rPr>
                  <w:rStyle w:val="Hyperlink"/>
                  <w:rFonts w:ascii="Times New Roman" w:hAnsi="Times New Roman"/>
                  <w:sz w:val="20"/>
                </w:rPr>
                <w:t>TimeBracket</w:t>
              </w:r>
            </w:hyperlink>
          </w:p>
        </w:tc>
      </w:tr>
      <w:tr w:rsidR="00512FC7" w:rsidRPr="00512FC7" w14:paraId="6839F577" w14:textId="77777777" w:rsidTr="00533FE7">
        <w:tc>
          <w:tcPr>
            <w:tcW w:w="828" w:type="dxa"/>
            <w:shd w:val="clear" w:color="auto" w:fill="auto"/>
          </w:tcPr>
          <w:p w14:paraId="7F59FDD8" w14:textId="77777777" w:rsidR="00512FC7" w:rsidRPr="00512FC7" w:rsidRDefault="00512FC7" w:rsidP="00533FE7">
            <w:r w:rsidRPr="00512FC7">
              <w:t>59</w:t>
            </w:r>
          </w:p>
        </w:tc>
        <w:tc>
          <w:tcPr>
            <w:tcW w:w="2699" w:type="dxa"/>
            <w:shd w:val="clear" w:color="auto" w:fill="auto"/>
          </w:tcPr>
          <w:p w14:paraId="3A6C4FB0" w14:textId="77777777" w:rsidR="00512FC7" w:rsidRPr="00512FC7" w:rsidRDefault="00C411EF" w:rsidP="00533FE7">
            <w:hyperlink w:anchor="fld_TimeInForce" w:history="1">
              <w:r w:rsidR="00512FC7" w:rsidRPr="00533FE7">
                <w:rPr>
                  <w:rStyle w:val="Hyperlink"/>
                  <w:rFonts w:ascii="Times New Roman" w:hAnsi="Times New Roman"/>
                  <w:sz w:val="20"/>
                </w:rPr>
                <w:t>TimeInForce</w:t>
              </w:r>
            </w:hyperlink>
          </w:p>
        </w:tc>
      </w:tr>
      <w:tr w:rsidR="00512FC7" w:rsidRPr="00512FC7" w14:paraId="1AE3AB03" w14:textId="77777777" w:rsidTr="00533FE7">
        <w:tc>
          <w:tcPr>
            <w:tcW w:w="828" w:type="dxa"/>
            <w:shd w:val="clear" w:color="auto" w:fill="auto"/>
          </w:tcPr>
          <w:p w14:paraId="128AD0F7" w14:textId="77777777" w:rsidR="00512FC7" w:rsidRPr="00512FC7" w:rsidRDefault="00512FC7" w:rsidP="00533FE7">
            <w:r w:rsidRPr="00512FC7">
              <w:t>1189</w:t>
            </w:r>
          </w:p>
        </w:tc>
        <w:tc>
          <w:tcPr>
            <w:tcW w:w="2699" w:type="dxa"/>
            <w:shd w:val="clear" w:color="auto" w:fill="auto"/>
          </w:tcPr>
          <w:p w14:paraId="727F5B6F" w14:textId="77777777" w:rsidR="00512FC7" w:rsidRPr="00512FC7" w:rsidRDefault="00C411EF" w:rsidP="00533FE7">
            <w:hyperlink w:anchor="fld_TimeToExpiration" w:history="1">
              <w:r w:rsidR="00512FC7" w:rsidRPr="00533FE7">
                <w:rPr>
                  <w:rStyle w:val="Hyperlink"/>
                  <w:rFonts w:ascii="Times New Roman" w:hAnsi="Times New Roman"/>
                  <w:sz w:val="20"/>
                </w:rPr>
                <w:t>TimeToExpiration</w:t>
              </w:r>
            </w:hyperlink>
          </w:p>
        </w:tc>
      </w:tr>
      <w:tr w:rsidR="00512FC7" w:rsidRPr="00512FC7" w14:paraId="46A6E999" w14:textId="77777777" w:rsidTr="00533FE7">
        <w:tc>
          <w:tcPr>
            <w:tcW w:w="828" w:type="dxa"/>
            <w:shd w:val="clear" w:color="auto" w:fill="auto"/>
          </w:tcPr>
          <w:p w14:paraId="2B2444F8" w14:textId="77777777" w:rsidR="00512FC7" w:rsidRPr="00512FC7" w:rsidRDefault="00512FC7" w:rsidP="00533FE7">
            <w:r w:rsidRPr="00512FC7">
              <w:t>997</w:t>
            </w:r>
          </w:p>
        </w:tc>
        <w:tc>
          <w:tcPr>
            <w:tcW w:w="2699" w:type="dxa"/>
            <w:shd w:val="clear" w:color="auto" w:fill="auto"/>
          </w:tcPr>
          <w:p w14:paraId="29769E62" w14:textId="77777777" w:rsidR="00512FC7" w:rsidRPr="00512FC7" w:rsidRDefault="00C411EF" w:rsidP="00533FE7">
            <w:hyperlink w:anchor="fld_TimeUnit" w:history="1">
              <w:r w:rsidR="00512FC7" w:rsidRPr="00533FE7">
                <w:rPr>
                  <w:rStyle w:val="Hyperlink"/>
                  <w:rFonts w:ascii="Times New Roman" w:hAnsi="Times New Roman"/>
                  <w:sz w:val="20"/>
                </w:rPr>
                <w:t>TimeUnit</w:t>
              </w:r>
            </w:hyperlink>
          </w:p>
        </w:tc>
      </w:tr>
      <w:tr w:rsidR="00512FC7" w:rsidRPr="00512FC7" w14:paraId="4762C0FE" w14:textId="77777777" w:rsidTr="00533FE7">
        <w:tc>
          <w:tcPr>
            <w:tcW w:w="828" w:type="dxa"/>
            <w:shd w:val="clear" w:color="auto" w:fill="auto"/>
          </w:tcPr>
          <w:p w14:paraId="0C5C5DD0" w14:textId="77777777" w:rsidR="00512FC7" w:rsidRPr="00512FC7" w:rsidRDefault="00512FC7" w:rsidP="00533FE7">
            <w:r w:rsidRPr="00512FC7">
              <w:t>540</w:t>
            </w:r>
          </w:p>
        </w:tc>
        <w:tc>
          <w:tcPr>
            <w:tcW w:w="2699" w:type="dxa"/>
            <w:shd w:val="clear" w:color="auto" w:fill="auto"/>
          </w:tcPr>
          <w:p w14:paraId="4E87B620" w14:textId="77777777" w:rsidR="00512FC7" w:rsidRPr="00512FC7" w:rsidRDefault="00C411EF" w:rsidP="00533FE7">
            <w:hyperlink w:anchor="fld_TotalAccruedInterestAmt" w:history="1">
              <w:r w:rsidR="00512FC7" w:rsidRPr="00533FE7">
                <w:rPr>
                  <w:rStyle w:val="Hyperlink"/>
                  <w:rFonts w:ascii="Times New Roman" w:hAnsi="Times New Roman"/>
                  <w:sz w:val="20"/>
                </w:rPr>
                <w:t>TotalAccruedInterestAmt</w:t>
              </w:r>
            </w:hyperlink>
          </w:p>
        </w:tc>
      </w:tr>
      <w:tr w:rsidR="00512FC7" w:rsidRPr="00512FC7" w14:paraId="260EAE3C" w14:textId="77777777" w:rsidTr="00533FE7">
        <w:tc>
          <w:tcPr>
            <w:tcW w:w="828" w:type="dxa"/>
            <w:shd w:val="clear" w:color="auto" w:fill="auto"/>
          </w:tcPr>
          <w:p w14:paraId="3292A22C" w14:textId="77777777" w:rsidR="00512FC7" w:rsidRPr="00512FC7" w:rsidRDefault="00512FC7" w:rsidP="00533FE7">
            <w:r w:rsidRPr="00512FC7">
              <w:t>533</w:t>
            </w:r>
          </w:p>
        </w:tc>
        <w:tc>
          <w:tcPr>
            <w:tcW w:w="2699" w:type="dxa"/>
            <w:shd w:val="clear" w:color="auto" w:fill="auto"/>
          </w:tcPr>
          <w:p w14:paraId="3E6439EA" w14:textId="77777777" w:rsidR="00512FC7" w:rsidRPr="00512FC7" w:rsidRDefault="00C411EF" w:rsidP="00533FE7">
            <w:hyperlink w:anchor="fld_TotalAffectedOrders" w:history="1">
              <w:r w:rsidR="00512FC7" w:rsidRPr="00533FE7">
                <w:rPr>
                  <w:rStyle w:val="Hyperlink"/>
                  <w:rFonts w:ascii="Times New Roman" w:hAnsi="Times New Roman"/>
                  <w:sz w:val="20"/>
                </w:rPr>
                <w:t>TotalAffectedOrders</w:t>
              </w:r>
            </w:hyperlink>
          </w:p>
        </w:tc>
      </w:tr>
      <w:tr w:rsidR="00512FC7" w:rsidRPr="00512FC7" w14:paraId="666F09C4" w14:textId="77777777" w:rsidTr="00533FE7">
        <w:tc>
          <w:tcPr>
            <w:tcW w:w="828" w:type="dxa"/>
            <w:shd w:val="clear" w:color="auto" w:fill="auto"/>
          </w:tcPr>
          <w:p w14:paraId="1C3F00AD" w14:textId="77777777" w:rsidR="00512FC7" w:rsidRPr="00512FC7" w:rsidRDefault="00512FC7" w:rsidP="00533FE7">
            <w:r w:rsidRPr="00512FC7">
              <w:t>900</w:t>
            </w:r>
          </w:p>
        </w:tc>
        <w:tc>
          <w:tcPr>
            <w:tcW w:w="2699" w:type="dxa"/>
            <w:shd w:val="clear" w:color="auto" w:fill="auto"/>
          </w:tcPr>
          <w:p w14:paraId="3809AE43" w14:textId="77777777" w:rsidR="00512FC7" w:rsidRPr="00512FC7" w:rsidRDefault="00C411EF" w:rsidP="00533FE7">
            <w:hyperlink w:anchor="fld_TotalNetValue" w:history="1">
              <w:r w:rsidR="00512FC7" w:rsidRPr="00533FE7">
                <w:rPr>
                  <w:rStyle w:val="Hyperlink"/>
                  <w:rFonts w:ascii="Times New Roman" w:hAnsi="Times New Roman"/>
                  <w:sz w:val="20"/>
                </w:rPr>
                <w:t>TotalNetValue</w:t>
              </w:r>
            </w:hyperlink>
          </w:p>
        </w:tc>
      </w:tr>
      <w:tr w:rsidR="00512FC7" w:rsidRPr="00512FC7" w14:paraId="0C6E1219" w14:textId="77777777" w:rsidTr="00533FE7">
        <w:tc>
          <w:tcPr>
            <w:tcW w:w="828" w:type="dxa"/>
            <w:shd w:val="clear" w:color="auto" w:fill="auto"/>
          </w:tcPr>
          <w:p w14:paraId="4CD6A4B4" w14:textId="77777777" w:rsidR="00512FC7" w:rsidRPr="00512FC7" w:rsidRDefault="00512FC7" w:rsidP="00533FE7">
            <w:r w:rsidRPr="00512FC7">
              <w:t>727</w:t>
            </w:r>
          </w:p>
        </w:tc>
        <w:tc>
          <w:tcPr>
            <w:tcW w:w="2699" w:type="dxa"/>
            <w:shd w:val="clear" w:color="auto" w:fill="auto"/>
          </w:tcPr>
          <w:p w14:paraId="61797AEF" w14:textId="77777777" w:rsidR="00512FC7" w:rsidRPr="00512FC7" w:rsidRDefault="00C411EF" w:rsidP="00533FE7">
            <w:hyperlink w:anchor="fld_TotalNumPosReports" w:history="1">
              <w:r w:rsidR="00512FC7" w:rsidRPr="00533FE7">
                <w:rPr>
                  <w:rStyle w:val="Hyperlink"/>
                  <w:rFonts w:ascii="Times New Roman" w:hAnsi="Times New Roman"/>
                  <w:sz w:val="20"/>
                </w:rPr>
                <w:t>TotalNumPosReports</w:t>
              </w:r>
            </w:hyperlink>
          </w:p>
        </w:tc>
      </w:tr>
      <w:tr w:rsidR="00512FC7" w:rsidRPr="00512FC7" w14:paraId="691794FC" w14:textId="77777777" w:rsidTr="00533FE7">
        <w:tc>
          <w:tcPr>
            <w:tcW w:w="828" w:type="dxa"/>
            <w:shd w:val="clear" w:color="auto" w:fill="auto"/>
          </w:tcPr>
          <w:p w14:paraId="75B8F271" w14:textId="77777777" w:rsidR="00512FC7" w:rsidRPr="00512FC7" w:rsidRDefault="00512FC7" w:rsidP="00533FE7">
            <w:r w:rsidRPr="00512FC7">
              <w:t>237</w:t>
            </w:r>
          </w:p>
        </w:tc>
        <w:tc>
          <w:tcPr>
            <w:tcW w:w="2699" w:type="dxa"/>
            <w:shd w:val="clear" w:color="auto" w:fill="auto"/>
          </w:tcPr>
          <w:p w14:paraId="5339BD14" w14:textId="77777777" w:rsidR="00512FC7" w:rsidRPr="00512FC7" w:rsidRDefault="00C411EF" w:rsidP="00533FE7">
            <w:hyperlink w:anchor="fld_TotalTakedown" w:history="1">
              <w:r w:rsidR="00512FC7" w:rsidRPr="00533FE7">
                <w:rPr>
                  <w:rStyle w:val="Hyperlink"/>
                  <w:rFonts w:ascii="Times New Roman" w:hAnsi="Times New Roman"/>
                  <w:sz w:val="20"/>
                </w:rPr>
                <w:t>TotalTakedown</w:t>
              </w:r>
            </w:hyperlink>
          </w:p>
        </w:tc>
      </w:tr>
      <w:tr w:rsidR="00512FC7" w:rsidRPr="00512FC7" w14:paraId="00A7D13B" w14:textId="77777777" w:rsidTr="00533FE7">
        <w:tc>
          <w:tcPr>
            <w:tcW w:w="828" w:type="dxa"/>
            <w:shd w:val="clear" w:color="auto" w:fill="auto"/>
          </w:tcPr>
          <w:p w14:paraId="48BB76E4" w14:textId="77777777" w:rsidR="00512FC7" w:rsidRPr="00512FC7" w:rsidRDefault="00512FC7" w:rsidP="00533FE7">
            <w:r w:rsidRPr="00512FC7">
              <w:t>387</w:t>
            </w:r>
          </w:p>
        </w:tc>
        <w:tc>
          <w:tcPr>
            <w:tcW w:w="2699" w:type="dxa"/>
            <w:shd w:val="clear" w:color="auto" w:fill="auto"/>
          </w:tcPr>
          <w:p w14:paraId="5ACCDF85" w14:textId="77777777" w:rsidR="00512FC7" w:rsidRPr="00512FC7" w:rsidRDefault="00C411EF" w:rsidP="00533FE7">
            <w:hyperlink w:anchor="fld_TotalVolumeTraded" w:history="1">
              <w:r w:rsidR="00512FC7" w:rsidRPr="00533FE7">
                <w:rPr>
                  <w:rStyle w:val="Hyperlink"/>
                  <w:rFonts w:ascii="Times New Roman" w:hAnsi="Times New Roman"/>
                  <w:sz w:val="20"/>
                </w:rPr>
                <w:t>TotalVolumeTraded</w:t>
              </w:r>
            </w:hyperlink>
          </w:p>
        </w:tc>
      </w:tr>
      <w:tr w:rsidR="00DE5358" w:rsidRPr="00DE5358" w14:paraId="3E20DB37" w14:textId="77777777" w:rsidTr="00BD0927">
        <w:trPr>
          <w:del w:id="5298" w:author="Administrator" w:date="2011-08-18T10:26:00Z"/>
        </w:trPr>
        <w:tc>
          <w:tcPr>
            <w:tcW w:w="828" w:type="dxa"/>
            <w:shd w:val="clear" w:color="auto" w:fill="auto"/>
          </w:tcPr>
          <w:p w14:paraId="20E6A82A" w14:textId="77777777" w:rsidR="00DE5358" w:rsidRPr="00DE5358" w:rsidRDefault="00DE5358" w:rsidP="00DE5358">
            <w:pPr>
              <w:rPr>
                <w:del w:id="5299" w:author="Administrator" w:date="2011-08-18T10:26:00Z"/>
              </w:rPr>
            </w:pPr>
            <w:del w:id="5300" w:author="Administrator" w:date="2011-08-18T10:26:00Z">
              <w:r w:rsidRPr="00DE5358">
                <w:delText>450</w:delText>
              </w:r>
            </w:del>
          </w:p>
        </w:tc>
        <w:tc>
          <w:tcPr>
            <w:tcW w:w="2699" w:type="dxa"/>
            <w:shd w:val="clear" w:color="auto" w:fill="auto"/>
          </w:tcPr>
          <w:p w14:paraId="4BCE22FB" w14:textId="77777777" w:rsidR="00DE5358" w:rsidRPr="00DE5358" w:rsidRDefault="00DE5358" w:rsidP="00DE5358">
            <w:pPr>
              <w:rPr>
                <w:del w:id="5301" w:author="Administrator" w:date="2011-08-18T10:26:00Z"/>
              </w:rPr>
            </w:pPr>
            <w:del w:id="5302" w:author="Administrator" w:date="2011-08-18T10:26:00Z">
              <w:r>
                <w:fldChar w:fldCharType="begin"/>
              </w:r>
              <w:r>
                <w:delInstrText xml:space="preserve"> HYPERLINK  \l "fld_TotalVolumeTraded" </w:delInstrText>
              </w:r>
              <w:r>
                <w:fldChar w:fldCharType="separate"/>
              </w:r>
              <w:r w:rsidRPr="00BD0927">
                <w:rPr>
                  <w:rStyle w:val="Hyperlink"/>
                  <w:rFonts w:ascii="Times New Roman" w:hAnsi="Times New Roman"/>
                  <w:sz w:val="20"/>
                </w:rPr>
                <w:delText>TotalVolumeTraded</w:delText>
              </w:r>
              <w:r>
                <w:fldChar w:fldCharType="end"/>
              </w:r>
              <w:r w:rsidRPr="00DE5358">
                <w:delText xml:space="preserve"> Time</w:delText>
              </w:r>
            </w:del>
          </w:p>
        </w:tc>
      </w:tr>
      <w:tr w:rsidR="00DE5358" w:rsidRPr="00DE5358" w14:paraId="009A9C4C" w14:textId="77777777" w:rsidTr="00BD0927">
        <w:trPr>
          <w:del w:id="5303" w:author="Administrator" w:date="2011-08-18T10:26:00Z"/>
        </w:trPr>
        <w:tc>
          <w:tcPr>
            <w:tcW w:w="828" w:type="dxa"/>
            <w:shd w:val="clear" w:color="auto" w:fill="auto"/>
          </w:tcPr>
          <w:p w14:paraId="0D869344" w14:textId="77777777" w:rsidR="00DE5358" w:rsidRPr="00DE5358" w:rsidRDefault="00DE5358" w:rsidP="00DE5358">
            <w:pPr>
              <w:rPr>
                <w:del w:id="5304" w:author="Administrator" w:date="2011-08-18T10:26:00Z"/>
              </w:rPr>
            </w:pPr>
            <w:del w:id="5305" w:author="Administrator" w:date="2011-08-18T10:26:00Z">
              <w:r w:rsidRPr="00DE5358">
                <w:delText>449</w:delText>
              </w:r>
            </w:del>
          </w:p>
        </w:tc>
        <w:tc>
          <w:tcPr>
            <w:tcW w:w="2699" w:type="dxa"/>
            <w:shd w:val="clear" w:color="auto" w:fill="auto"/>
          </w:tcPr>
          <w:p w14:paraId="7ECC59B6" w14:textId="77777777" w:rsidR="00DE5358" w:rsidRPr="00DE5358" w:rsidRDefault="00DE5358" w:rsidP="00DE5358">
            <w:pPr>
              <w:rPr>
                <w:del w:id="5306" w:author="Administrator" w:date="2011-08-18T10:26:00Z"/>
              </w:rPr>
            </w:pPr>
            <w:del w:id="5307" w:author="Administrator" w:date="2011-08-18T10:26:00Z">
              <w:r>
                <w:fldChar w:fldCharType="begin"/>
              </w:r>
              <w:r>
                <w:delInstrText xml:space="preserve"> HYPERLINK  \l "fld_TotalVolumeTradedDate" </w:delInstrText>
              </w:r>
              <w:r>
                <w:fldChar w:fldCharType="separate"/>
              </w:r>
              <w:r w:rsidRPr="00BD0927">
                <w:rPr>
                  <w:rStyle w:val="Hyperlink"/>
                  <w:rFonts w:ascii="Times New Roman" w:hAnsi="Times New Roman"/>
                  <w:sz w:val="20"/>
                </w:rPr>
                <w:delText>TotalVolumeTradedDate</w:delText>
              </w:r>
              <w:r>
                <w:fldChar w:fldCharType="end"/>
              </w:r>
            </w:del>
          </w:p>
        </w:tc>
      </w:tr>
      <w:tr w:rsidR="00512FC7" w:rsidRPr="00512FC7" w14:paraId="4D48DF45" w14:textId="77777777" w:rsidTr="00533FE7">
        <w:tc>
          <w:tcPr>
            <w:tcW w:w="828" w:type="dxa"/>
            <w:shd w:val="clear" w:color="auto" w:fill="auto"/>
          </w:tcPr>
          <w:p w14:paraId="411264BA" w14:textId="77777777" w:rsidR="00512FC7" w:rsidRPr="00512FC7" w:rsidRDefault="00512FC7" w:rsidP="00533FE7">
            <w:r w:rsidRPr="00512FC7">
              <w:t>1169</w:t>
            </w:r>
          </w:p>
        </w:tc>
        <w:tc>
          <w:tcPr>
            <w:tcW w:w="2699" w:type="dxa"/>
            <w:shd w:val="clear" w:color="auto" w:fill="auto"/>
          </w:tcPr>
          <w:p w14:paraId="79AF186C" w14:textId="77777777" w:rsidR="00512FC7" w:rsidRPr="00512FC7" w:rsidRDefault="00C411EF" w:rsidP="00533FE7">
            <w:hyperlink w:anchor="fld_TotNoAccQuotes" w:history="1">
              <w:r w:rsidR="00512FC7" w:rsidRPr="00533FE7">
                <w:rPr>
                  <w:rStyle w:val="Hyperlink"/>
                  <w:rFonts w:ascii="Times New Roman" w:hAnsi="Times New Roman"/>
                  <w:sz w:val="20"/>
                </w:rPr>
                <w:t>TotNoAccQuotes</w:t>
              </w:r>
            </w:hyperlink>
          </w:p>
        </w:tc>
      </w:tr>
      <w:tr w:rsidR="00512FC7" w:rsidRPr="00512FC7" w14:paraId="43C7EE9E" w14:textId="77777777" w:rsidTr="00533FE7">
        <w:tc>
          <w:tcPr>
            <w:tcW w:w="828" w:type="dxa"/>
            <w:shd w:val="clear" w:color="auto" w:fill="auto"/>
          </w:tcPr>
          <w:p w14:paraId="7FAA339A" w14:textId="77777777" w:rsidR="00512FC7" w:rsidRPr="00512FC7" w:rsidRDefault="00512FC7" w:rsidP="00533FE7">
            <w:r w:rsidRPr="00512FC7">
              <w:t>892</w:t>
            </w:r>
          </w:p>
        </w:tc>
        <w:tc>
          <w:tcPr>
            <w:tcW w:w="2699" w:type="dxa"/>
            <w:shd w:val="clear" w:color="auto" w:fill="auto"/>
          </w:tcPr>
          <w:p w14:paraId="3F8A9D79" w14:textId="77777777" w:rsidR="00512FC7" w:rsidRPr="00512FC7" w:rsidRDefault="00C411EF" w:rsidP="00533FE7">
            <w:hyperlink w:anchor="fld_TotNoAllocs" w:history="1">
              <w:r w:rsidR="00512FC7" w:rsidRPr="00533FE7">
                <w:rPr>
                  <w:rStyle w:val="Hyperlink"/>
                  <w:rFonts w:ascii="Times New Roman" w:hAnsi="Times New Roman"/>
                  <w:sz w:val="20"/>
                </w:rPr>
                <w:t>TotNoAllocs</w:t>
              </w:r>
            </w:hyperlink>
          </w:p>
        </w:tc>
      </w:tr>
      <w:tr w:rsidR="00512FC7" w:rsidRPr="00512FC7" w14:paraId="20BBF791" w14:textId="77777777" w:rsidTr="00533FE7">
        <w:tc>
          <w:tcPr>
            <w:tcW w:w="828" w:type="dxa"/>
            <w:shd w:val="clear" w:color="auto" w:fill="auto"/>
          </w:tcPr>
          <w:p w14:paraId="6819FE0F" w14:textId="77777777" w:rsidR="00512FC7" w:rsidRPr="00512FC7" w:rsidRDefault="00512FC7" w:rsidP="00533FE7">
            <w:r w:rsidRPr="00512FC7">
              <w:t>1168</w:t>
            </w:r>
          </w:p>
        </w:tc>
        <w:tc>
          <w:tcPr>
            <w:tcW w:w="2699" w:type="dxa"/>
            <w:shd w:val="clear" w:color="auto" w:fill="auto"/>
          </w:tcPr>
          <w:p w14:paraId="48347D69" w14:textId="77777777" w:rsidR="00512FC7" w:rsidRPr="00512FC7" w:rsidRDefault="00C411EF" w:rsidP="00533FE7">
            <w:hyperlink w:anchor="fld_TotNoCxldQuotes" w:history="1">
              <w:r w:rsidR="00512FC7" w:rsidRPr="00533FE7">
                <w:rPr>
                  <w:rStyle w:val="Hyperlink"/>
                  <w:rFonts w:ascii="Times New Roman" w:hAnsi="Times New Roman"/>
                  <w:sz w:val="20"/>
                </w:rPr>
                <w:t>TotNoCxldQuotes</w:t>
              </w:r>
            </w:hyperlink>
          </w:p>
        </w:tc>
      </w:tr>
      <w:tr w:rsidR="00512FC7" w:rsidRPr="00512FC7" w14:paraId="0C3F1274" w14:textId="77777777" w:rsidTr="00533FE7">
        <w:tc>
          <w:tcPr>
            <w:tcW w:w="828" w:type="dxa"/>
            <w:shd w:val="clear" w:color="auto" w:fill="auto"/>
          </w:tcPr>
          <w:p w14:paraId="66154805" w14:textId="77777777" w:rsidR="00512FC7" w:rsidRPr="00512FC7" w:rsidRDefault="00512FC7" w:rsidP="00533FE7">
            <w:r w:rsidRPr="00512FC7">
              <w:t>1361</w:t>
            </w:r>
          </w:p>
        </w:tc>
        <w:tc>
          <w:tcPr>
            <w:tcW w:w="2699" w:type="dxa"/>
            <w:shd w:val="clear" w:color="auto" w:fill="auto"/>
          </w:tcPr>
          <w:p w14:paraId="5978D98E" w14:textId="77777777" w:rsidR="00512FC7" w:rsidRPr="00512FC7" w:rsidRDefault="00C411EF" w:rsidP="00533FE7">
            <w:hyperlink w:anchor="fld_TotNoFills" w:history="1">
              <w:r w:rsidR="00512FC7" w:rsidRPr="00533FE7">
                <w:rPr>
                  <w:rStyle w:val="Hyperlink"/>
                  <w:rFonts w:ascii="Times New Roman" w:hAnsi="Times New Roman"/>
                  <w:sz w:val="20"/>
                </w:rPr>
                <w:t>TotNoFills</w:t>
              </w:r>
            </w:hyperlink>
          </w:p>
        </w:tc>
      </w:tr>
      <w:tr w:rsidR="00512FC7" w:rsidRPr="00512FC7" w14:paraId="4D415F90" w14:textId="77777777" w:rsidTr="00533FE7">
        <w:tc>
          <w:tcPr>
            <w:tcW w:w="828" w:type="dxa"/>
            <w:shd w:val="clear" w:color="auto" w:fill="auto"/>
          </w:tcPr>
          <w:p w14:paraId="6AB394E6" w14:textId="77777777" w:rsidR="00512FC7" w:rsidRPr="00512FC7" w:rsidRDefault="00512FC7" w:rsidP="00533FE7">
            <w:r w:rsidRPr="00512FC7">
              <w:t>68</w:t>
            </w:r>
          </w:p>
        </w:tc>
        <w:tc>
          <w:tcPr>
            <w:tcW w:w="2699" w:type="dxa"/>
            <w:shd w:val="clear" w:color="auto" w:fill="auto"/>
          </w:tcPr>
          <w:p w14:paraId="06643491" w14:textId="77777777" w:rsidR="00512FC7" w:rsidRPr="00512FC7" w:rsidRDefault="00C411EF" w:rsidP="00533FE7">
            <w:hyperlink w:anchor="fld_TotNoOrders" w:history="1">
              <w:r w:rsidR="00512FC7" w:rsidRPr="00533FE7">
                <w:rPr>
                  <w:rStyle w:val="Hyperlink"/>
                  <w:rFonts w:ascii="Times New Roman" w:hAnsi="Times New Roman"/>
                  <w:sz w:val="20"/>
                </w:rPr>
                <w:t>TotNoOrders</w:t>
              </w:r>
            </w:hyperlink>
          </w:p>
        </w:tc>
      </w:tr>
      <w:tr w:rsidR="00DE5358" w:rsidRPr="00DE5358" w14:paraId="2A00724E" w14:textId="77777777" w:rsidTr="00BD0927">
        <w:trPr>
          <w:del w:id="5308" w:author="Administrator" w:date="2011-08-18T10:26:00Z"/>
        </w:trPr>
        <w:tc>
          <w:tcPr>
            <w:tcW w:w="828" w:type="dxa"/>
            <w:shd w:val="clear" w:color="auto" w:fill="auto"/>
          </w:tcPr>
          <w:p w14:paraId="466AC8C8" w14:textId="77777777" w:rsidR="00DE5358" w:rsidRPr="00DE5358" w:rsidRDefault="00DE5358" w:rsidP="00DE5358">
            <w:pPr>
              <w:rPr>
                <w:del w:id="5309" w:author="Administrator" w:date="2011-08-18T10:26:00Z"/>
              </w:rPr>
            </w:pPr>
            <w:del w:id="5310" w:author="Administrator" w:date="2011-08-18T10:26:00Z">
              <w:r w:rsidRPr="00DE5358">
                <w:delText>1512</w:delText>
              </w:r>
            </w:del>
          </w:p>
        </w:tc>
        <w:tc>
          <w:tcPr>
            <w:tcW w:w="2699" w:type="dxa"/>
            <w:shd w:val="clear" w:color="auto" w:fill="auto"/>
          </w:tcPr>
          <w:p w14:paraId="09A56AD7" w14:textId="77777777" w:rsidR="00DE5358" w:rsidRPr="00DE5358" w:rsidRDefault="00DE5358" w:rsidP="00DE5358">
            <w:pPr>
              <w:rPr>
                <w:del w:id="5311" w:author="Administrator" w:date="2011-08-18T10:26:00Z"/>
              </w:rPr>
            </w:pPr>
            <w:del w:id="5312" w:author="Administrator" w:date="2011-08-18T10:26:00Z">
              <w:r>
                <w:fldChar w:fldCharType="begin"/>
              </w:r>
              <w:r>
                <w:delInstrText xml:space="preserve"> HYPERLINK  \l "fld_TotNoPartyList" </w:delInstrText>
              </w:r>
              <w:r>
                <w:fldChar w:fldCharType="separate"/>
              </w:r>
              <w:r w:rsidRPr="00BD0927">
                <w:rPr>
                  <w:rStyle w:val="Hyperlink"/>
                  <w:rFonts w:ascii="Times New Roman" w:hAnsi="Times New Roman"/>
                  <w:sz w:val="20"/>
                </w:rPr>
                <w:delText>TotNoPartyList</w:delText>
              </w:r>
              <w:r>
                <w:fldChar w:fldCharType="end"/>
              </w:r>
            </w:del>
          </w:p>
        </w:tc>
      </w:tr>
      <w:tr w:rsidR="00512FC7" w:rsidRPr="00512FC7" w14:paraId="392362A8" w14:textId="77777777" w:rsidTr="00533FE7">
        <w:tc>
          <w:tcPr>
            <w:tcW w:w="828" w:type="dxa"/>
            <w:shd w:val="clear" w:color="auto" w:fill="auto"/>
          </w:tcPr>
          <w:p w14:paraId="5FFBFCB0" w14:textId="77777777" w:rsidR="00512FC7" w:rsidRPr="00512FC7" w:rsidRDefault="00512FC7" w:rsidP="00533FE7">
            <w:r w:rsidRPr="00512FC7">
              <w:t>304</w:t>
            </w:r>
          </w:p>
        </w:tc>
        <w:tc>
          <w:tcPr>
            <w:tcW w:w="2699" w:type="dxa"/>
            <w:shd w:val="clear" w:color="auto" w:fill="auto"/>
          </w:tcPr>
          <w:p w14:paraId="6119E2EC" w14:textId="77777777" w:rsidR="00512FC7" w:rsidRPr="00512FC7" w:rsidRDefault="00C411EF" w:rsidP="00533FE7">
            <w:hyperlink w:anchor="fld_TotNoQuoteEntries" w:history="1">
              <w:r w:rsidR="00512FC7" w:rsidRPr="00533FE7">
                <w:rPr>
                  <w:rStyle w:val="Hyperlink"/>
                  <w:rFonts w:ascii="Times New Roman" w:hAnsi="Times New Roman"/>
                  <w:sz w:val="20"/>
                </w:rPr>
                <w:t>TotNoQuoteEntries</w:t>
              </w:r>
            </w:hyperlink>
          </w:p>
        </w:tc>
      </w:tr>
      <w:tr w:rsidR="00512FC7" w:rsidRPr="00512FC7" w14:paraId="1BB919B4" w14:textId="77777777" w:rsidTr="00533FE7">
        <w:tc>
          <w:tcPr>
            <w:tcW w:w="828" w:type="dxa"/>
            <w:shd w:val="clear" w:color="auto" w:fill="auto"/>
          </w:tcPr>
          <w:p w14:paraId="1D8CA897" w14:textId="77777777" w:rsidR="00512FC7" w:rsidRPr="00512FC7" w:rsidRDefault="00512FC7" w:rsidP="00533FE7">
            <w:r w:rsidRPr="00512FC7">
              <w:t>1170</w:t>
            </w:r>
          </w:p>
        </w:tc>
        <w:tc>
          <w:tcPr>
            <w:tcW w:w="2699" w:type="dxa"/>
            <w:shd w:val="clear" w:color="auto" w:fill="auto"/>
          </w:tcPr>
          <w:p w14:paraId="382C6F5D" w14:textId="77777777" w:rsidR="00512FC7" w:rsidRPr="00512FC7" w:rsidRDefault="00C411EF" w:rsidP="00533FE7">
            <w:hyperlink w:anchor="fld_TotNoRejQuotes" w:history="1">
              <w:r w:rsidR="00512FC7" w:rsidRPr="00533FE7">
                <w:rPr>
                  <w:rStyle w:val="Hyperlink"/>
                  <w:rFonts w:ascii="Times New Roman" w:hAnsi="Times New Roman"/>
                  <w:sz w:val="20"/>
                </w:rPr>
                <w:t>TotNoRejQuotes</w:t>
              </w:r>
            </w:hyperlink>
          </w:p>
        </w:tc>
      </w:tr>
      <w:tr w:rsidR="00512FC7" w:rsidRPr="00512FC7" w14:paraId="166792D2" w14:textId="77777777" w:rsidTr="00533FE7">
        <w:tc>
          <w:tcPr>
            <w:tcW w:w="828" w:type="dxa"/>
            <w:shd w:val="clear" w:color="auto" w:fill="auto"/>
          </w:tcPr>
          <w:p w14:paraId="271BDCD8" w14:textId="77777777" w:rsidR="00512FC7" w:rsidRPr="00512FC7" w:rsidRDefault="00512FC7" w:rsidP="00533FE7">
            <w:r w:rsidRPr="00512FC7">
              <w:t>393</w:t>
            </w:r>
          </w:p>
        </w:tc>
        <w:tc>
          <w:tcPr>
            <w:tcW w:w="2699" w:type="dxa"/>
            <w:shd w:val="clear" w:color="auto" w:fill="auto"/>
          </w:tcPr>
          <w:p w14:paraId="72F404C3" w14:textId="77777777" w:rsidR="00512FC7" w:rsidRPr="00512FC7" w:rsidRDefault="00C411EF" w:rsidP="00533FE7">
            <w:hyperlink w:anchor="fld_TotNoRelatedSym" w:history="1">
              <w:r w:rsidR="00512FC7" w:rsidRPr="00533FE7">
                <w:rPr>
                  <w:rStyle w:val="Hyperlink"/>
                  <w:rFonts w:ascii="Times New Roman" w:hAnsi="Times New Roman"/>
                  <w:sz w:val="20"/>
                </w:rPr>
                <w:t>TotNoRelatedSym</w:t>
              </w:r>
            </w:hyperlink>
          </w:p>
        </w:tc>
      </w:tr>
      <w:tr w:rsidR="00512FC7" w:rsidRPr="00512FC7" w14:paraId="5565F7BD" w14:textId="77777777" w:rsidTr="00533FE7">
        <w:tc>
          <w:tcPr>
            <w:tcW w:w="828" w:type="dxa"/>
            <w:shd w:val="clear" w:color="auto" w:fill="auto"/>
          </w:tcPr>
          <w:p w14:paraId="1E783E02" w14:textId="77777777" w:rsidR="00512FC7" w:rsidRPr="00512FC7" w:rsidRDefault="00512FC7" w:rsidP="00533FE7">
            <w:r w:rsidRPr="00512FC7">
              <w:t>557</w:t>
            </w:r>
          </w:p>
        </w:tc>
        <w:tc>
          <w:tcPr>
            <w:tcW w:w="2699" w:type="dxa"/>
            <w:shd w:val="clear" w:color="auto" w:fill="auto"/>
          </w:tcPr>
          <w:p w14:paraId="05EFA3A7" w14:textId="77777777" w:rsidR="00512FC7" w:rsidRPr="00512FC7" w:rsidRDefault="00C411EF" w:rsidP="00533FE7">
            <w:hyperlink w:anchor="fld_TotNoSecurityTypes" w:history="1">
              <w:r w:rsidR="00512FC7" w:rsidRPr="00533FE7">
                <w:rPr>
                  <w:rStyle w:val="Hyperlink"/>
                  <w:rFonts w:ascii="Times New Roman" w:hAnsi="Times New Roman"/>
                  <w:sz w:val="20"/>
                </w:rPr>
                <w:t>TotNoSecurityTypes</w:t>
              </w:r>
            </w:hyperlink>
          </w:p>
        </w:tc>
      </w:tr>
      <w:tr w:rsidR="00512FC7" w:rsidRPr="00512FC7" w14:paraId="454A6B2B" w14:textId="77777777" w:rsidTr="00533FE7">
        <w:tc>
          <w:tcPr>
            <w:tcW w:w="828" w:type="dxa"/>
            <w:shd w:val="clear" w:color="auto" w:fill="auto"/>
          </w:tcPr>
          <w:p w14:paraId="43DDDEBC" w14:textId="77777777" w:rsidR="00512FC7" w:rsidRPr="00512FC7" w:rsidRDefault="00512FC7" w:rsidP="00533FE7">
            <w:r w:rsidRPr="00512FC7">
              <w:t>422</w:t>
            </w:r>
          </w:p>
        </w:tc>
        <w:tc>
          <w:tcPr>
            <w:tcW w:w="2699" w:type="dxa"/>
            <w:shd w:val="clear" w:color="auto" w:fill="auto"/>
          </w:tcPr>
          <w:p w14:paraId="31B69A4E" w14:textId="77777777" w:rsidR="00512FC7" w:rsidRPr="00512FC7" w:rsidRDefault="00C411EF" w:rsidP="00533FE7">
            <w:hyperlink w:anchor="fld_TotNoStrikes" w:history="1">
              <w:r w:rsidR="00512FC7" w:rsidRPr="00533FE7">
                <w:rPr>
                  <w:rStyle w:val="Hyperlink"/>
                  <w:rFonts w:ascii="Times New Roman" w:hAnsi="Times New Roman"/>
                  <w:sz w:val="20"/>
                </w:rPr>
                <w:t>TotNoStrikes</w:t>
              </w:r>
            </w:hyperlink>
          </w:p>
        </w:tc>
      </w:tr>
      <w:tr w:rsidR="00512FC7" w:rsidRPr="00512FC7" w14:paraId="6A10B273" w14:textId="77777777" w:rsidTr="00533FE7">
        <w:tc>
          <w:tcPr>
            <w:tcW w:w="828" w:type="dxa"/>
            <w:shd w:val="clear" w:color="auto" w:fill="auto"/>
          </w:tcPr>
          <w:p w14:paraId="52FE1960" w14:textId="77777777" w:rsidR="00512FC7" w:rsidRPr="00512FC7" w:rsidRDefault="00512FC7" w:rsidP="00533FE7">
            <w:r w:rsidRPr="00512FC7">
              <w:t>832</w:t>
            </w:r>
          </w:p>
        </w:tc>
        <w:tc>
          <w:tcPr>
            <w:tcW w:w="2699" w:type="dxa"/>
            <w:shd w:val="clear" w:color="auto" w:fill="auto"/>
          </w:tcPr>
          <w:p w14:paraId="79206006" w14:textId="77777777" w:rsidR="00512FC7" w:rsidRPr="00512FC7" w:rsidRDefault="00C411EF" w:rsidP="00533FE7">
            <w:hyperlink w:anchor="fld_TotNumAssignmentReports" w:history="1">
              <w:r w:rsidR="00512FC7" w:rsidRPr="00533FE7">
                <w:rPr>
                  <w:rStyle w:val="Hyperlink"/>
                  <w:rFonts w:ascii="Times New Roman" w:hAnsi="Times New Roman"/>
                  <w:sz w:val="20"/>
                </w:rPr>
                <w:t>TotNumAssignmentReports</w:t>
              </w:r>
            </w:hyperlink>
          </w:p>
        </w:tc>
      </w:tr>
      <w:tr w:rsidR="00512FC7" w:rsidRPr="00512FC7" w14:paraId="1F3EBF79" w14:textId="77777777" w:rsidTr="00533FE7">
        <w:tc>
          <w:tcPr>
            <w:tcW w:w="828" w:type="dxa"/>
            <w:shd w:val="clear" w:color="auto" w:fill="auto"/>
          </w:tcPr>
          <w:p w14:paraId="1D9AD1C0" w14:textId="77777777" w:rsidR="00512FC7" w:rsidRPr="00512FC7" w:rsidRDefault="00512FC7" w:rsidP="00533FE7">
            <w:r w:rsidRPr="00512FC7">
              <w:t>911</w:t>
            </w:r>
          </w:p>
        </w:tc>
        <w:tc>
          <w:tcPr>
            <w:tcW w:w="2699" w:type="dxa"/>
            <w:shd w:val="clear" w:color="auto" w:fill="auto"/>
          </w:tcPr>
          <w:p w14:paraId="576D82C6" w14:textId="77777777" w:rsidR="00512FC7" w:rsidRPr="00512FC7" w:rsidRDefault="00C411EF" w:rsidP="00533FE7">
            <w:hyperlink w:anchor="fld_TotNumReports" w:history="1">
              <w:r w:rsidR="00512FC7" w:rsidRPr="00533FE7">
                <w:rPr>
                  <w:rStyle w:val="Hyperlink"/>
                  <w:rFonts w:ascii="Times New Roman" w:hAnsi="Times New Roman"/>
                  <w:sz w:val="20"/>
                </w:rPr>
                <w:t>TotNumReports</w:t>
              </w:r>
            </w:hyperlink>
          </w:p>
        </w:tc>
      </w:tr>
      <w:tr w:rsidR="00512FC7" w:rsidRPr="00512FC7" w14:paraId="3666A1A3" w14:textId="77777777" w:rsidTr="00533FE7">
        <w:tc>
          <w:tcPr>
            <w:tcW w:w="828" w:type="dxa"/>
            <w:shd w:val="clear" w:color="auto" w:fill="auto"/>
          </w:tcPr>
          <w:p w14:paraId="45443AC1" w14:textId="77777777" w:rsidR="00512FC7" w:rsidRPr="00512FC7" w:rsidRDefault="00512FC7" w:rsidP="00533FE7">
            <w:r w:rsidRPr="00512FC7">
              <w:t>748</w:t>
            </w:r>
          </w:p>
        </w:tc>
        <w:tc>
          <w:tcPr>
            <w:tcW w:w="2699" w:type="dxa"/>
            <w:shd w:val="clear" w:color="auto" w:fill="auto"/>
          </w:tcPr>
          <w:p w14:paraId="658EE7FC" w14:textId="77777777" w:rsidR="00512FC7" w:rsidRPr="00512FC7" w:rsidRDefault="00C411EF" w:rsidP="00533FE7">
            <w:hyperlink w:anchor="fld_TotNumTradeReports" w:history="1">
              <w:r w:rsidR="00512FC7" w:rsidRPr="00533FE7">
                <w:rPr>
                  <w:rStyle w:val="Hyperlink"/>
                  <w:rFonts w:ascii="Times New Roman" w:hAnsi="Times New Roman"/>
                  <w:sz w:val="20"/>
                </w:rPr>
                <w:t>TotNumTradeReports</w:t>
              </w:r>
            </w:hyperlink>
          </w:p>
        </w:tc>
      </w:tr>
      <w:tr w:rsidR="00512FC7" w:rsidRPr="00512FC7" w14:paraId="65C9D1DD" w14:textId="77777777" w:rsidTr="00533FE7">
        <w:tc>
          <w:tcPr>
            <w:tcW w:w="828" w:type="dxa"/>
            <w:shd w:val="clear" w:color="auto" w:fill="auto"/>
          </w:tcPr>
          <w:p w14:paraId="1A53C40E" w14:textId="77777777" w:rsidR="00512FC7" w:rsidRPr="00512FC7" w:rsidRDefault="00512FC7" w:rsidP="00533FE7">
            <w:r w:rsidRPr="00512FC7">
              <w:t>826</w:t>
            </w:r>
          </w:p>
        </w:tc>
        <w:tc>
          <w:tcPr>
            <w:tcW w:w="2699" w:type="dxa"/>
            <w:shd w:val="clear" w:color="auto" w:fill="auto"/>
          </w:tcPr>
          <w:p w14:paraId="1A951EC3" w14:textId="77777777" w:rsidR="00512FC7" w:rsidRPr="00512FC7" w:rsidRDefault="00C411EF" w:rsidP="00533FE7">
            <w:hyperlink w:anchor="fld_TradeAllocIndicator" w:history="1">
              <w:r w:rsidR="00512FC7" w:rsidRPr="00533FE7">
                <w:rPr>
                  <w:rStyle w:val="Hyperlink"/>
                  <w:rFonts w:ascii="Times New Roman" w:hAnsi="Times New Roman"/>
                  <w:sz w:val="20"/>
                </w:rPr>
                <w:t>TradeAllocIndicator</w:t>
              </w:r>
            </w:hyperlink>
          </w:p>
        </w:tc>
      </w:tr>
      <w:tr w:rsidR="00512FC7" w:rsidRPr="00512FC7" w14:paraId="1066BDF8" w14:textId="77777777" w:rsidTr="00533FE7">
        <w:tc>
          <w:tcPr>
            <w:tcW w:w="828" w:type="dxa"/>
            <w:shd w:val="clear" w:color="auto" w:fill="auto"/>
          </w:tcPr>
          <w:p w14:paraId="0A84FFE1" w14:textId="77777777" w:rsidR="00512FC7" w:rsidRPr="00512FC7" w:rsidRDefault="00512FC7" w:rsidP="00533FE7">
            <w:r w:rsidRPr="00512FC7">
              <w:t>277</w:t>
            </w:r>
          </w:p>
        </w:tc>
        <w:tc>
          <w:tcPr>
            <w:tcW w:w="2699" w:type="dxa"/>
            <w:shd w:val="clear" w:color="auto" w:fill="auto"/>
          </w:tcPr>
          <w:p w14:paraId="2B590021" w14:textId="77777777" w:rsidR="00512FC7" w:rsidRPr="00512FC7" w:rsidRDefault="00C411EF" w:rsidP="00533FE7">
            <w:hyperlink w:anchor="fld_TradeCondition" w:history="1">
              <w:r w:rsidR="00512FC7" w:rsidRPr="00533FE7">
                <w:rPr>
                  <w:rStyle w:val="Hyperlink"/>
                  <w:rFonts w:ascii="Times New Roman" w:hAnsi="Times New Roman"/>
                  <w:sz w:val="20"/>
                </w:rPr>
                <w:t>TradeCondition</w:t>
              </w:r>
            </w:hyperlink>
          </w:p>
        </w:tc>
      </w:tr>
      <w:tr w:rsidR="00512FC7" w:rsidRPr="00512FC7" w14:paraId="0502E13C" w14:textId="77777777" w:rsidTr="00533FE7">
        <w:tc>
          <w:tcPr>
            <w:tcW w:w="828" w:type="dxa"/>
            <w:shd w:val="clear" w:color="auto" w:fill="auto"/>
          </w:tcPr>
          <w:p w14:paraId="50928D9D" w14:textId="77777777" w:rsidR="00512FC7" w:rsidRPr="00512FC7" w:rsidRDefault="00512FC7" w:rsidP="00533FE7">
            <w:r w:rsidRPr="00512FC7">
              <w:t>75</w:t>
            </w:r>
          </w:p>
        </w:tc>
        <w:tc>
          <w:tcPr>
            <w:tcW w:w="2699" w:type="dxa"/>
            <w:shd w:val="clear" w:color="auto" w:fill="auto"/>
          </w:tcPr>
          <w:p w14:paraId="214F948E" w14:textId="77777777" w:rsidR="00512FC7" w:rsidRPr="00512FC7" w:rsidRDefault="00C411EF" w:rsidP="00533FE7">
            <w:hyperlink w:anchor="fld_TradeDate" w:history="1">
              <w:r w:rsidR="00512FC7" w:rsidRPr="00533FE7">
                <w:rPr>
                  <w:rStyle w:val="Hyperlink"/>
                  <w:rFonts w:ascii="Times New Roman" w:hAnsi="Times New Roman"/>
                  <w:sz w:val="20"/>
                </w:rPr>
                <w:t>TradeDate</w:t>
              </w:r>
            </w:hyperlink>
          </w:p>
        </w:tc>
      </w:tr>
      <w:tr w:rsidR="00512FC7" w:rsidRPr="00512FC7" w14:paraId="2E9E5360" w14:textId="77777777" w:rsidTr="00533FE7">
        <w:tc>
          <w:tcPr>
            <w:tcW w:w="828" w:type="dxa"/>
            <w:shd w:val="clear" w:color="auto" w:fill="auto"/>
          </w:tcPr>
          <w:p w14:paraId="5A875F83" w14:textId="77777777" w:rsidR="00512FC7" w:rsidRPr="00512FC7" w:rsidRDefault="00512FC7" w:rsidP="00533FE7">
            <w:r w:rsidRPr="00512FC7">
              <w:t>258</w:t>
            </w:r>
          </w:p>
        </w:tc>
        <w:tc>
          <w:tcPr>
            <w:tcW w:w="2699" w:type="dxa"/>
            <w:shd w:val="clear" w:color="auto" w:fill="auto"/>
          </w:tcPr>
          <w:p w14:paraId="1667FE95" w14:textId="77777777" w:rsidR="00512FC7" w:rsidRPr="00512FC7" w:rsidRDefault="00C411EF" w:rsidP="00533FE7">
            <w:hyperlink w:anchor="fld_TradedFlatSwitch" w:history="1">
              <w:r w:rsidR="00512FC7" w:rsidRPr="00533FE7">
                <w:rPr>
                  <w:rStyle w:val="Hyperlink"/>
                  <w:rFonts w:ascii="Times New Roman" w:hAnsi="Times New Roman"/>
                  <w:sz w:val="20"/>
                </w:rPr>
                <w:t>TradedFlatSwitch</w:t>
              </w:r>
            </w:hyperlink>
          </w:p>
        </w:tc>
      </w:tr>
      <w:tr w:rsidR="00512FC7" w:rsidRPr="00512FC7" w14:paraId="249AF73E" w14:textId="77777777" w:rsidTr="00533FE7">
        <w:tc>
          <w:tcPr>
            <w:tcW w:w="828" w:type="dxa"/>
            <w:shd w:val="clear" w:color="auto" w:fill="auto"/>
          </w:tcPr>
          <w:p w14:paraId="0AF15B07" w14:textId="77777777" w:rsidR="00512FC7" w:rsidRPr="00512FC7" w:rsidRDefault="00512FC7" w:rsidP="00533FE7">
            <w:r w:rsidRPr="00512FC7">
              <w:t>1123</w:t>
            </w:r>
          </w:p>
        </w:tc>
        <w:tc>
          <w:tcPr>
            <w:tcW w:w="2699" w:type="dxa"/>
            <w:shd w:val="clear" w:color="auto" w:fill="auto"/>
          </w:tcPr>
          <w:p w14:paraId="683DC427" w14:textId="77777777" w:rsidR="00512FC7" w:rsidRPr="00512FC7" w:rsidRDefault="00C411EF" w:rsidP="00533FE7">
            <w:hyperlink w:anchor="fld_TradeHandlingInstr" w:history="1">
              <w:r w:rsidR="00512FC7" w:rsidRPr="00533FE7">
                <w:rPr>
                  <w:rStyle w:val="Hyperlink"/>
                  <w:rFonts w:ascii="Times New Roman" w:hAnsi="Times New Roman"/>
                  <w:sz w:val="20"/>
                </w:rPr>
                <w:t>TradeHandlingInstr</w:t>
              </w:r>
            </w:hyperlink>
          </w:p>
        </w:tc>
      </w:tr>
      <w:tr w:rsidR="00512FC7" w:rsidRPr="00512FC7" w14:paraId="331B5847" w14:textId="77777777" w:rsidTr="00533FE7">
        <w:tc>
          <w:tcPr>
            <w:tcW w:w="828" w:type="dxa"/>
            <w:shd w:val="clear" w:color="auto" w:fill="auto"/>
          </w:tcPr>
          <w:p w14:paraId="680BCEA7" w14:textId="77777777" w:rsidR="00512FC7" w:rsidRPr="00512FC7" w:rsidRDefault="00512FC7" w:rsidP="00533FE7">
            <w:r w:rsidRPr="00512FC7">
              <w:t>1003</w:t>
            </w:r>
          </w:p>
        </w:tc>
        <w:tc>
          <w:tcPr>
            <w:tcW w:w="2699" w:type="dxa"/>
            <w:shd w:val="clear" w:color="auto" w:fill="auto"/>
          </w:tcPr>
          <w:p w14:paraId="2803C14C" w14:textId="77777777" w:rsidR="00512FC7" w:rsidRPr="00512FC7" w:rsidRDefault="00C411EF" w:rsidP="00533FE7">
            <w:hyperlink w:anchor="fld_TradeID" w:history="1">
              <w:r w:rsidR="00512FC7" w:rsidRPr="00533FE7">
                <w:rPr>
                  <w:rStyle w:val="Hyperlink"/>
                  <w:rFonts w:ascii="Times New Roman" w:hAnsi="Times New Roman"/>
                  <w:sz w:val="20"/>
                </w:rPr>
                <w:t>TradeID</w:t>
              </w:r>
            </w:hyperlink>
          </w:p>
        </w:tc>
      </w:tr>
      <w:tr w:rsidR="00512FC7" w:rsidRPr="00512FC7" w14:paraId="4583C1F7" w14:textId="77777777" w:rsidTr="00533FE7">
        <w:tc>
          <w:tcPr>
            <w:tcW w:w="828" w:type="dxa"/>
            <w:shd w:val="clear" w:color="auto" w:fill="auto"/>
          </w:tcPr>
          <w:p w14:paraId="3B166333" w14:textId="77777777" w:rsidR="00512FC7" w:rsidRPr="00512FC7" w:rsidRDefault="00512FC7" w:rsidP="00533FE7">
            <w:r w:rsidRPr="00512FC7">
              <w:t>579</w:t>
            </w:r>
          </w:p>
        </w:tc>
        <w:tc>
          <w:tcPr>
            <w:tcW w:w="2699" w:type="dxa"/>
            <w:shd w:val="clear" w:color="auto" w:fill="auto"/>
          </w:tcPr>
          <w:p w14:paraId="64E87956" w14:textId="77777777" w:rsidR="00512FC7" w:rsidRPr="00512FC7" w:rsidRDefault="00C411EF" w:rsidP="00533FE7">
            <w:hyperlink w:anchor="fld_TradeInputDevice" w:history="1">
              <w:r w:rsidR="00512FC7" w:rsidRPr="00533FE7">
                <w:rPr>
                  <w:rStyle w:val="Hyperlink"/>
                  <w:rFonts w:ascii="Times New Roman" w:hAnsi="Times New Roman"/>
                  <w:sz w:val="20"/>
                </w:rPr>
                <w:t>TradeInputDevice</w:t>
              </w:r>
            </w:hyperlink>
          </w:p>
        </w:tc>
      </w:tr>
      <w:tr w:rsidR="00512FC7" w:rsidRPr="00512FC7" w14:paraId="13618900" w14:textId="77777777" w:rsidTr="00533FE7">
        <w:tc>
          <w:tcPr>
            <w:tcW w:w="828" w:type="dxa"/>
            <w:shd w:val="clear" w:color="auto" w:fill="auto"/>
          </w:tcPr>
          <w:p w14:paraId="6AB505E2" w14:textId="77777777" w:rsidR="00512FC7" w:rsidRPr="00512FC7" w:rsidRDefault="00512FC7" w:rsidP="00533FE7">
            <w:r w:rsidRPr="00512FC7">
              <w:t>578</w:t>
            </w:r>
          </w:p>
        </w:tc>
        <w:tc>
          <w:tcPr>
            <w:tcW w:w="2699" w:type="dxa"/>
            <w:shd w:val="clear" w:color="auto" w:fill="auto"/>
          </w:tcPr>
          <w:p w14:paraId="3DAF912F" w14:textId="77777777" w:rsidR="00512FC7" w:rsidRPr="00512FC7" w:rsidRDefault="00C411EF" w:rsidP="00533FE7">
            <w:hyperlink w:anchor="fld_TradeInputSource" w:history="1">
              <w:r w:rsidR="00512FC7" w:rsidRPr="00533FE7">
                <w:rPr>
                  <w:rStyle w:val="Hyperlink"/>
                  <w:rFonts w:ascii="Times New Roman" w:hAnsi="Times New Roman"/>
                  <w:sz w:val="20"/>
                </w:rPr>
                <w:t>TradeInputSource</w:t>
              </w:r>
            </w:hyperlink>
          </w:p>
        </w:tc>
      </w:tr>
      <w:tr w:rsidR="00512FC7" w:rsidRPr="00512FC7" w14:paraId="24789D0B" w14:textId="77777777" w:rsidTr="00533FE7">
        <w:tc>
          <w:tcPr>
            <w:tcW w:w="828" w:type="dxa"/>
            <w:shd w:val="clear" w:color="auto" w:fill="auto"/>
          </w:tcPr>
          <w:p w14:paraId="1FD17F12" w14:textId="77777777" w:rsidR="00512FC7" w:rsidRPr="00512FC7" w:rsidRDefault="00512FC7" w:rsidP="00533FE7">
            <w:r w:rsidRPr="00512FC7">
              <w:t>824</w:t>
            </w:r>
          </w:p>
        </w:tc>
        <w:tc>
          <w:tcPr>
            <w:tcW w:w="2699" w:type="dxa"/>
            <w:shd w:val="clear" w:color="auto" w:fill="auto"/>
          </w:tcPr>
          <w:p w14:paraId="4304A69D" w14:textId="77777777" w:rsidR="00512FC7" w:rsidRPr="00512FC7" w:rsidRDefault="00C411EF" w:rsidP="00533FE7">
            <w:hyperlink w:anchor="fld_TradeLegRefID" w:history="1">
              <w:r w:rsidR="00512FC7" w:rsidRPr="00533FE7">
                <w:rPr>
                  <w:rStyle w:val="Hyperlink"/>
                  <w:rFonts w:ascii="Times New Roman" w:hAnsi="Times New Roman"/>
                  <w:sz w:val="20"/>
                </w:rPr>
                <w:t>TradeLegRefID</w:t>
              </w:r>
            </w:hyperlink>
          </w:p>
        </w:tc>
      </w:tr>
      <w:tr w:rsidR="00512FC7" w:rsidRPr="00512FC7" w14:paraId="66D515B7" w14:textId="77777777" w:rsidTr="00533FE7">
        <w:tc>
          <w:tcPr>
            <w:tcW w:w="828" w:type="dxa"/>
            <w:shd w:val="clear" w:color="auto" w:fill="auto"/>
          </w:tcPr>
          <w:p w14:paraId="422D77D4" w14:textId="77777777" w:rsidR="00512FC7" w:rsidRPr="00512FC7" w:rsidRDefault="00512FC7" w:rsidP="00533FE7">
            <w:r w:rsidRPr="00512FC7">
              <w:t>820</w:t>
            </w:r>
          </w:p>
        </w:tc>
        <w:tc>
          <w:tcPr>
            <w:tcW w:w="2699" w:type="dxa"/>
            <w:shd w:val="clear" w:color="auto" w:fill="auto"/>
          </w:tcPr>
          <w:p w14:paraId="655AC8C5" w14:textId="77777777" w:rsidR="00512FC7" w:rsidRPr="00512FC7" w:rsidRDefault="00C411EF" w:rsidP="00533FE7">
            <w:hyperlink w:anchor="fld_TradeLinkID" w:history="1">
              <w:r w:rsidR="00512FC7" w:rsidRPr="00533FE7">
                <w:rPr>
                  <w:rStyle w:val="Hyperlink"/>
                  <w:rFonts w:ascii="Times New Roman" w:hAnsi="Times New Roman"/>
                  <w:sz w:val="20"/>
                </w:rPr>
                <w:t>TradeLinkID</w:t>
              </w:r>
            </w:hyperlink>
          </w:p>
        </w:tc>
      </w:tr>
      <w:tr w:rsidR="00512FC7" w:rsidRPr="00512FC7" w14:paraId="36C7775C" w14:textId="77777777" w:rsidTr="00533FE7">
        <w:tc>
          <w:tcPr>
            <w:tcW w:w="828" w:type="dxa"/>
            <w:shd w:val="clear" w:color="auto" w:fill="auto"/>
          </w:tcPr>
          <w:p w14:paraId="17AEF9C1" w14:textId="77777777" w:rsidR="00512FC7" w:rsidRPr="00512FC7" w:rsidRDefault="00512FC7" w:rsidP="00533FE7">
            <w:r w:rsidRPr="00512FC7">
              <w:t>229</w:t>
            </w:r>
          </w:p>
        </w:tc>
        <w:tc>
          <w:tcPr>
            <w:tcW w:w="2699" w:type="dxa"/>
            <w:shd w:val="clear" w:color="auto" w:fill="auto"/>
          </w:tcPr>
          <w:p w14:paraId="2EB026A6" w14:textId="77777777" w:rsidR="00512FC7" w:rsidRPr="00512FC7" w:rsidRDefault="00C411EF" w:rsidP="00533FE7">
            <w:hyperlink w:anchor="fld_TradeOriginationDate" w:history="1">
              <w:r w:rsidR="00512FC7" w:rsidRPr="00533FE7">
                <w:rPr>
                  <w:rStyle w:val="Hyperlink"/>
                  <w:rFonts w:ascii="Times New Roman" w:hAnsi="Times New Roman"/>
                  <w:sz w:val="20"/>
                </w:rPr>
                <w:t>TradeOriginationDate</w:t>
              </w:r>
            </w:hyperlink>
          </w:p>
        </w:tc>
      </w:tr>
      <w:tr w:rsidR="00512FC7" w:rsidRPr="00512FC7" w14:paraId="5A289EE7" w14:textId="77777777" w:rsidTr="00533FE7">
        <w:tc>
          <w:tcPr>
            <w:tcW w:w="828" w:type="dxa"/>
            <w:shd w:val="clear" w:color="auto" w:fill="auto"/>
          </w:tcPr>
          <w:p w14:paraId="1D3AE216" w14:textId="77777777" w:rsidR="00512FC7" w:rsidRPr="00512FC7" w:rsidRDefault="00512FC7" w:rsidP="00533FE7">
            <w:r w:rsidRPr="00512FC7">
              <w:t>1390</w:t>
            </w:r>
          </w:p>
        </w:tc>
        <w:tc>
          <w:tcPr>
            <w:tcW w:w="2699" w:type="dxa"/>
            <w:shd w:val="clear" w:color="auto" w:fill="auto"/>
          </w:tcPr>
          <w:p w14:paraId="77001B6A" w14:textId="77777777" w:rsidR="00512FC7" w:rsidRPr="00512FC7" w:rsidRDefault="00C411EF" w:rsidP="00533FE7">
            <w:hyperlink w:anchor="fld_TradePublishIndicator" w:history="1">
              <w:r w:rsidR="00512FC7" w:rsidRPr="00533FE7">
                <w:rPr>
                  <w:rStyle w:val="Hyperlink"/>
                  <w:rFonts w:ascii="Times New Roman" w:hAnsi="Times New Roman"/>
                  <w:sz w:val="20"/>
                </w:rPr>
                <w:t>TradePublishIndicator</w:t>
              </w:r>
            </w:hyperlink>
          </w:p>
        </w:tc>
      </w:tr>
      <w:tr w:rsidR="00512FC7" w:rsidRPr="00512FC7" w14:paraId="28FE4143" w14:textId="77777777" w:rsidTr="00533FE7">
        <w:tc>
          <w:tcPr>
            <w:tcW w:w="828" w:type="dxa"/>
            <w:shd w:val="clear" w:color="auto" w:fill="auto"/>
          </w:tcPr>
          <w:p w14:paraId="6364E53F" w14:textId="77777777" w:rsidR="00512FC7" w:rsidRPr="00512FC7" w:rsidRDefault="00512FC7" w:rsidP="00533FE7">
            <w:r w:rsidRPr="00512FC7">
              <w:t>571</w:t>
            </w:r>
          </w:p>
        </w:tc>
        <w:tc>
          <w:tcPr>
            <w:tcW w:w="2699" w:type="dxa"/>
            <w:shd w:val="clear" w:color="auto" w:fill="auto"/>
          </w:tcPr>
          <w:p w14:paraId="30BBA038" w14:textId="77777777" w:rsidR="00512FC7" w:rsidRPr="00512FC7" w:rsidRDefault="00C411EF" w:rsidP="00533FE7">
            <w:hyperlink w:anchor="fld_TradeReportID" w:history="1">
              <w:r w:rsidR="00512FC7" w:rsidRPr="00533FE7">
                <w:rPr>
                  <w:rStyle w:val="Hyperlink"/>
                  <w:rFonts w:ascii="Times New Roman" w:hAnsi="Times New Roman"/>
                  <w:sz w:val="20"/>
                </w:rPr>
                <w:t>TradeReportID</w:t>
              </w:r>
            </w:hyperlink>
          </w:p>
        </w:tc>
      </w:tr>
      <w:tr w:rsidR="00512FC7" w:rsidRPr="00512FC7" w14:paraId="3865DC40" w14:textId="77777777" w:rsidTr="00533FE7">
        <w:tc>
          <w:tcPr>
            <w:tcW w:w="828" w:type="dxa"/>
            <w:shd w:val="clear" w:color="auto" w:fill="auto"/>
          </w:tcPr>
          <w:p w14:paraId="3D1A74AB" w14:textId="77777777" w:rsidR="00512FC7" w:rsidRPr="00512FC7" w:rsidRDefault="00512FC7" w:rsidP="00533FE7">
            <w:r w:rsidRPr="00512FC7">
              <w:t>572</w:t>
            </w:r>
          </w:p>
        </w:tc>
        <w:tc>
          <w:tcPr>
            <w:tcW w:w="2699" w:type="dxa"/>
            <w:shd w:val="clear" w:color="auto" w:fill="auto"/>
          </w:tcPr>
          <w:p w14:paraId="3AFA88FB" w14:textId="77777777" w:rsidR="00512FC7" w:rsidRPr="00512FC7" w:rsidRDefault="00C411EF" w:rsidP="00533FE7">
            <w:hyperlink w:anchor="fld_TradeReportRefID" w:history="1">
              <w:r w:rsidR="00512FC7" w:rsidRPr="00533FE7">
                <w:rPr>
                  <w:rStyle w:val="Hyperlink"/>
                  <w:rFonts w:ascii="Times New Roman" w:hAnsi="Times New Roman"/>
                  <w:sz w:val="20"/>
                </w:rPr>
                <w:t>TradeReportRefID</w:t>
              </w:r>
            </w:hyperlink>
          </w:p>
        </w:tc>
      </w:tr>
      <w:tr w:rsidR="00512FC7" w:rsidRPr="00512FC7" w14:paraId="2651AF38" w14:textId="77777777" w:rsidTr="00533FE7">
        <w:tc>
          <w:tcPr>
            <w:tcW w:w="828" w:type="dxa"/>
            <w:shd w:val="clear" w:color="auto" w:fill="auto"/>
          </w:tcPr>
          <w:p w14:paraId="36BF5FA3" w14:textId="77777777" w:rsidR="00512FC7" w:rsidRPr="00512FC7" w:rsidRDefault="00512FC7" w:rsidP="00533FE7">
            <w:r w:rsidRPr="00512FC7">
              <w:t>751</w:t>
            </w:r>
          </w:p>
        </w:tc>
        <w:tc>
          <w:tcPr>
            <w:tcW w:w="2699" w:type="dxa"/>
            <w:shd w:val="clear" w:color="auto" w:fill="auto"/>
          </w:tcPr>
          <w:p w14:paraId="66C4C8A1" w14:textId="77777777" w:rsidR="00512FC7" w:rsidRPr="00512FC7" w:rsidRDefault="00C411EF" w:rsidP="00533FE7">
            <w:hyperlink w:anchor="fld_TradeReportRejectReason" w:history="1">
              <w:r w:rsidR="00512FC7" w:rsidRPr="00533FE7">
                <w:rPr>
                  <w:rStyle w:val="Hyperlink"/>
                  <w:rFonts w:ascii="Times New Roman" w:hAnsi="Times New Roman"/>
                  <w:sz w:val="20"/>
                </w:rPr>
                <w:t>TradeReportRejectReason</w:t>
              </w:r>
            </w:hyperlink>
          </w:p>
        </w:tc>
      </w:tr>
      <w:tr w:rsidR="00512FC7" w:rsidRPr="00512FC7" w14:paraId="4F18EA1E" w14:textId="77777777" w:rsidTr="00533FE7">
        <w:tc>
          <w:tcPr>
            <w:tcW w:w="828" w:type="dxa"/>
            <w:shd w:val="clear" w:color="auto" w:fill="auto"/>
          </w:tcPr>
          <w:p w14:paraId="26BBABF2" w14:textId="77777777" w:rsidR="00512FC7" w:rsidRPr="00512FC7" w:rsidRDefault="00512FC7" w:rsidP="00533FE7">
            <w:r w:rsidRPr="00512FC7">
              <w:t>487</w:t>
            </w:r>
          </w:p>
        </w:tc>
        <w:tc>
          <w:tcPr>
            <w:tcW w:w="2699" w:type="dxa"/>
            <w:shd w:val="clear" w:color="auto" w:fill="auto"/>
          </w:tcPr>
          <w:p w14:paraId="08C02A06" w14:textId="77777777" w:rsidR="00512FC7" w:rsidRPr="00512FC7" w:rsidRDefault="00C411EF" w:rsidP="00533FE7">
            <w:hyperlink w:anchor="fld_TradeReportTransType" w:history="1">
              <w:r w:rsidR="00512FC7" w:rsidRPr="00533FE7">
                <w:rPr>
                  <w:rStyle w:val="Hyperlink"/>
                  <w:rFonts w:ascii="Times New Roman" w:hAnsi="Times New Roman"/>
                  <w:sz w:val="20"/>
                </w:rPr>
                <w:t>TradeReportTransType</w:t>
              </w:r>
            </w:hyperlink>
          </w:p>
        </w:tc>
      </w:tr>
      <w:tr w:rsidR="00512FC7" w:rsidRPr="00512FC7" w14:paraId="35453D04" w14:textId="77777777" w:rsidTr="00533FE7">
        <w:tc>
          <w:tcPr>
            <w:tcW w:w="828" w:type="dxa"/>
            <w:shd w:val="clear" w:color="auto" w:fill="auto"/>
          </w:tcPr>
          <w:p w14:paraId="09DA54BF" w14:textId="77777777" w:rsidR="00512FC7" w:rsidRPr="00512FC7" w:rsidRDefault="00512FC7" w:rsidP="00533FE7">
            <w:r w:rsidRPr="00512FC7">
              <w:t>856</w:t>
            </w:r>
          </w:p>
        </w:tc>
        <w:tc>
          <w:tcPr>
            <w:tcW w:w="2699" w:type="dxa"/>
            <w:shd w:val="clear" w:color="auto" w:fill="auto"/>
          </w:tcPr>
          <w:p w14:paraId="17F1E0AE" w14:textId="77777777" w:rsidR="00512FC7" w:rsidRPr="00512FC7" w:rsidRDefault="00C411EF" w:rsidP="00533FE7">
            <w:hyperlink w:anchor="fld_TradeReportType" w:history="1">
              <w:r w:rsidR="00512FC7" w:rsidRPr="00533FE7">
                <w:rPr>
                  <w:rStyle w:val="Hyperlink"/>
                  <w:rFonts w:ascii="Times New Roman" w:hAnsi="Times New Roman"/>
                  <w:sz w:val="20"/>
                </w:rPr>
                <w:t>TradeReportType</w:t>
              </w:r>
            </w:hyperlink>
          </w:p>
        </w:tc>
      </w:tr>
      <w:tr w:rsidR="00512FC7" w:rsidRPr="00512FC7" w14:paraId="60A5D976" w14:textId="77777777" w:rsidTr="00533FE7">
        <w:tc>
          <w:tcPr>
            <w:tcW w:w="828" w:type="dxa"/>
            <w:shd w:val="clear" w:color="auto" w:fill="auto"/>
          </w:tcPr>
          <w:p w14:paraId="3C429912" w14:textId="77777777" w:rsidR="00512FC7" w:rsidRPr="00512FC7" w:rsidRDefault="00512FC7" w:rsidP="00533FE7">
            <w:r w:rsidRPr="00512FC7">
              <w:t>568</w:t>
            </w:r>
          </w:p>
        </w:tc>
        <w:tc>
          <w:tcPr>
            <w:tcW w:w="2699" w:type="dxa"/>
            <w:shd w:val="clear" w:color="auto" w:fill="auto"/>
          </w:tcPr>
          <w:p w14:paraId="61F7207A" w14:textId="77777777" w:rsidR="00512FC7" w:rsidRPr="00512FC7" w:rsidRDefault="00C411EF" w:rsidP="00533FE7">
            <w:hyperlink w:anchor="fld_TradeRequestID" w:history="1">
              <w:r w:rsidR="00512FC7" w:rsidRPr="00533FE7">
                <w:rPr>
                  <w:rStyle w:val="Hyperlink"/>
                  <w:rFonts w:ascii="Times New Roman" w:hAnsi="Times New Roman"/>
                  <w:sz w:val="20"/>
                </w:rPr>
                <w:t>TradeRequestID</w:t>
              </w:r>
            </w:hyperlink>
          </w:p>
        </w:tc>
      </w:tr>
      <w:tr w:rsidR="00512FC7" w:rsidRPr="00512FC7" w14:paraId="2E9A7D76" w14:textId="77777777" w:rsidTr="00533FE7">
        <w:tc>
          <w:tcPr>
            <w:tcW w:w="828" w:type="dxa"/>
            <w:shd w:val="clear" w:color="auto" w:fill="auto"/>
          </w:tcPr>
          <w:p w14:paraId="55946858" w14:textId="77777777" w:rsidR="00512FC7" w:rsidRPr="00512FC7" w:rsidRDefault="00512FC7" w:rsidP="00533FE7">
            <w:r w:rsidRPr="00512FC7">
              <w:t>749</w:t>
            </w:r>
          </w:p>
        </w:tc>
        <w:tc>
          <w:tcPr>
            <w:tcW w:w="2699" w:type="dxa"/>
            <w:shd w:val="clear" w:color="auto" w:fill="auto"/>
          </w:tcPr>
          <w:p w14:paraId="3973E810" w14:textId="77777777" w:rsidR="00512FC7" w:rsidRPr="00512FC7" w:rsidRDefault="00C411EF" w:rsidP="00533FE7">
            <w:hyperlink w:anchor="fld_TradeRequestResult" w:history="1">
              <w:r w:rsidR="00512FC7" w:rsidRPr="00533FE7">
                <w:rPr>
                  <w:rStyle w:val="Hyperlink"/>
                  <w:rFonts w:ascii="Times New Roman" w:hAnsi="Times New Roman"/>
                  <w:sz w:val="20"/>
                </w:rPr>
                <w:t>TradeRequestResult</w:t>
              </w:r>
            </w:hyperlink>
          </w:p>
        </w:tc>
      </w:tr>
      <w:tr w:rsidR="00512FC7" w:rsidRPr="00512FC7" w14:paraId="5B46BE5C" w14:textId="77777777" w:rsidTr="00533FE7">
        <w:tc>
          <w:tcPr>
            <w:tcW w:w="828" w:type="dxa"/>
            <w:shd w:val="clear" w:color="auto" w:fill="auto"/>
          </w:tcPr>
          <w:p w14:paraId="77CBF4ED" w14:textId="77777777" w:rsidR="00512FC7" w:rsidRPr="00512FC7" w:rsidRDefault="00512FC7" w:rsidP="00533FE7">
            <w:r w:rsidRPr="00512FC7">
              <w:t>750</w:t>
            </w:r>
          </w:p>
        </w:tc>
        <w:tc>
          <w:tcPr>
            <w:tcW w:w="2699" w:type="dxa"/>
            <w:shd w:val="clear" w:color="auto" w:fill="auto"/>
          </w:tcPr>
          <w:p w14:paraId="668018DD" w14:textId="77777777" w:rsidR="00512FC7" w:rsidRPr="00512FC7" w:rsidRDefault="00C411EF" w:rsidP="00533FE7">
            <w:hyperlink w:anchor="fld_TradeRequestStatus" w:history="1">
              <w:r w:rsidR="00512FC7" w:rsidRPr="00533FE7">
                <w:rPr>
                  <w:rStyle w:val="Hyperlink"/>
                  <w:rFonts w:ascii="Times New Roman" w:hAnsi="Times New Roman"/>
                  <w:sz w:val="20"/>
                </w:rPr>
                <w:t>TradeRequestStatus</w:t>
              </w:r>
            </w:hyperlink>
          </w:p>
        </w:tc>
      </w:tr>
      <w:tr w:rsidR="00512FC7" w:rsidRPr="00512FC7" w14:paraId="752B32BF" w14:textId="77777777" w:rsidTr="00533FE7">
        <w:tc>
          <w:tcPr>
            <w:tcW w:w="828" w:type="dxa"/>
            <w:shd w:val="clear" w:color="auto" w:fill="auto"/>
          </w:tcPr>
          <w:p w14:paraId="4401B4BA" w14:textId="77777777" w:rsidR="00512FC7" w:rsidRPr="00512FC7" w:rsidRDefault="00512FC7" w:rsidP="00533FE7">
            <w:r w:rsidRPr="00512FC7">
              <w:t>569</w:t>
            </w:r>
          </w:p>
        </w:tc>
        <w:tc>
          <w:tcPr>
            <w:tcW w:w="2699" w:type="dxa"/>
            <w:shd w:val="clear" w:color="auto" w:fill="auto"/>
          </w:tcPr>
          <w:p w14:paraId="107F0D3A" w14:textId="77777777" w:rsidR="00512FC7" w:rsidRPr="00512FC7" w:rsidRDefault="00C411EF" w:rsidP="00533FE7">
            <w:hyperlink w:anchor="fld_TradeRequestType" w:history="1">
              <w:r w:rsidR="00512FC7" w:rsidRPr="00533FE7">
                <w:rPr>
                  <w:rStyle w:val="Hyperlink"/>
                  <w:rFonts w:ascii="Times New Roman" w:hAnsi="Times New Roman"/>
                  <w:sz w:val="20"/>
                </w:rPr>
                <w:t>TradeRequestType</w:t>
              </w:r>
            </w:hyperlink>
          </w:p>
        </w:tc>
      </w:tr>
      <w:tr w:rsidR="00512FC7" w:rsidRPr="00512FC7" w14:paraId="5EDDB896" w14:textId="77777777" w:rsidTr="00533FE7">
        <w:tc>
          <w:tcPr>
            <w:tcW w:w="828" w:type="dxa"/>
            <w:shd w:val="clear" w:color="auto" w:fill="auto"/>
          </w:tcPr>
          <w:p w14:paraId="1546D0EF" w14:textId="77777777" w:rsidR="00512FC7" w:rsidRPr="00512FC7" w:rsidRDefault="00512FC7" w:rsidP="00533FE7">
            <w:r w:rsidRPr="00512FC7">
              <w:t>1020</w:t>
            </w:r>
          </w:p>
        </w:tc>
        <w:tc>
          <w:tcPr>
            <w:tcW w:w="2699" w:type="dxa"/>
            <w:shd w:val="clear" w:color="auto" w:fill="auto"/>
          </w:tcPr>
          <w:p w14:paraId="58CA2AED" w14:textId="77777777" w:rsidR="00512FC7" w:rsidRPr="00512FC7" w:rsidRDefault="00C411EF" w:rsidP="00533FE7">
            <w:hyperlink w:anchor="fld_TradeVolume" w:history="1">
              <w:r w:rsidR="00512FC7" w:rsidRPr="00533FE7">
                <w:rPr>
                  <w:rStyle w:val="Hyperlink"/>
                  <w:rFonts w:ascii="Times New Roman" w:hAnsi="Times New Roman"/>
                  <w:sz w:val="20"/>
                </w:rPr>
                <w:t>TradeVolume</w:t>
              </w:r>
            </w:hyperlink>
          </w:p>
        </w:tc>
      </w:tr>
      <w:tr w:rsidR="00512FC7" w:rsidRPr="00512FC7" w14:paraId="2557EE26" w14:textId="77777777" w:rsidTr="00533FE7">
        <w:tc>
          <w:tcPr>
            <w:tcW w:w="828" w:type="dxa"/>
            <w:shd w:val="clear" w:color="auto" w:fill="auto"/>
          </w:tcPr>
          <w:p w14:paraId="7AFF414F" w14:textId="77777777" w:rsidR="00512FC7" w:rsidRPr="00512FC7" w:rsidRDefault="00512FC7" w:rsidP="00533FE7">
            <w:r w:rsidRPr="00512FC7">
              <w:t>1245</w:t>
            </w:r>
          </w:p>
        </w:tc>
        <w:tc>
          <w:tcPr>
            <w:tcW w:w="2699" w:type="dxa"/>
            <w:shd w:val="clear" w:color="auto" w:fill="auto"/>
          </w:tcPr>
          <w:p w14:paraId="2D796657" w14:textId="77777777" w:rsidR="00512FC7" w:rsidRPr="00512FC7" w:rsidRDefault="00C411EF" w:rsidP="00533FE7">
            <w:hyperlink w:anchor="fld_TradingCurrency" w:history="1">
              <w:r w:rsidR="00512FC7" w:rsidRPr="00533FE7">
                <w:rPr>
                  <w:rStyle w:val="Hyperlink"/>
                  <w:rFonts w:ascii="Times New Roman" w:hAnsi="Times New Roman"/>
                  <w:sz w:val="20"/>
                </w:rPr>
                <w:t>TradingCurrency</w:t>
              </w:r>
            </w:hyperlink>
          </w:p>
        </w:tc>
      </w:tr>
      <w:tr w:rsidR="00512FC7" w:rsidRPr="00512FC7" w14:paraId="0D5E39E9" w14:textId="77777777" w:rsidTr="00533FE7">
        <w:tc>
          <w:tcPr>
            <w:tcW w:w="828" w:type="dxa"/>
            <w:shd w:val="clear" w:color="auto" w:fill="auto"/>
          </w:tcPr>
          <w:p w14:paraId="3957F9C7" w14:textId="77777777" w:rsidR="00512FC7" w:rsidRPr="00512FC7" w:rsidRDefault="00512FC7" w:rsidP="00533FE7">
            <w:r w:rsidRPr="00512FC7">
              <w:t>1150</w:t>
            </w:r>
          </w:p>
        </w:tc>
        <w:tc>
          <w:tcPr>
            <w:tcW w:w="2699" w:type="dxa"/>
            <w:shd w:val="clear" w:color="auto" w:fill="auto"/>
          </w:tcPr>
          <w:p w14:paraId="7F161630" w14:textId="77777777" w:rsidR="00512FC7" w:rsidRPr="00512FC7" w:rsidRDefault="00C411EF" w:rsidP="00533FE7">
            <w:hyperlink w:anchor="fld_TradingReferencePrice" w:history="1">
              <w:r w:rsidR="00512FC7" w:rsidRPr="00533FE7">
                <w:rPr>
                  <w:rStyle w:val="Hyperlink"/>
                  <w:rFonts w:ascii="Times New Roman" w:hAnsi="Times New Roman"/>
                  <w:sz w:val="20"/>
                </w:rPr>
                <w:t>TradingReferencePrice</w:t>
              </w:r>
            </w:hyperlink>
          </w:p>
        </w:tc>
      </w:tr>
      <w:tr w:rsidR="00512FC7" w:rsidRPr="00512FC7" w14:paraId="663F35BB" w14:textId="77777777" w:rsidTr="00533FE7">
        <w:tc>
          <w:tcPr>
            <w:tcW w:w="828" w:type="dxa"/>
            <w:shd w:val="clear" w:color="auto" w:fill="auto"/>
          </w:tcPr>
          <w:p w14:paraId="72E04688" w14:textId="77777777" w:rsidR="00512FC7" w:rsidRPr="00512FC7" w:rsidRDefault="00512FC7" w:rsidP="00533FE7">
            <w:r w:rsidRPr="00512FC7">
              <w:t>1326</w:t>
            </w:r>
          </w:p>
        </w:tc>
        <w:tc>
          <w:tcPr>
            <w:tcW w:w="2699" w:type="dxa"/>
            <w:shd w:val="clear" w:color="auto" w:fill="auto"/>
          </w:tcPr>
          <w:p w14:paraId="20FEB3AA" w14:textId="77777777" w:rsidR="00512FC7" w:rsidRPr="00512FC7" w:rsidRDefault="00C411EF" w:rsidP="00533FE7">
            <w:hyperlink w:anchor="fld_TradingSessionDesc" w:history="1">
              <w:r w:rsidR="00512FC7" w:rsidRPr="00533FE7">
                <w:rPr>
                  <w:rStyle w:val="Hyperlink"/>
                  <w:rFonts w:ascii="Times New Roman" w:hAnsi="Times New Roman"/>
                  <w:sz w:val="20"/>
                </w:rPr>
                <w:t>TradingSessionDesc</w:t>
              </w:r>
            </w:hyperlink>
          </w:p>
        </w:tc>
      </w:tr>
      <w:tr w:rsidR="00512FC7" w:rsidRPr="00512FC7" w14:paraId="55A264D4" w14:textId="77777777" w:rsidTr="00533FE7">
        <w:tc>
          <w:tcPr>
            <w:tcW w:w="828" w:type="dxa"/>
            <w:shd w:val="clear" w:color="auto" w:fill="auto"/>
          </w:tcPr>
          <w:p w14:paraId="21FD30E2" w14:textId="77777777" w:rsidR="00512FC7" w:rsidRPr="00512FC7" w:rsidRDefault="00512FC7" w:rsidP="00533FE7">
            <w:r w:rsidRPr="00512FC7">
              <w:t>336</w:t>
            </w:r>
          </w:p>
        </w:tc>
        <w:tc>
          <w:tcPr>
            <w:tcW w:w="2699" w:type="dxa"/>
            <w:shd w:val="clear" w:color="auto" w:fill="auto"/>
          </w:tcPr>
          <w:p w14:paraId="094921CD" w14:textId="77777777" w:rsidR="00512FC7" w:rsidRPr="00512FC7" w:rsidRDefault="00C411EF" w:rsidP="00533FE7">
            <w:hyperlink w:anchor="fld_TradingSessionID" w:history="1">
              <w:r w:rsidR="00512FC7" w:rsidRPr="00533FE7">
                <w:rPr>
                  <w:rStyle w:val="Hyperlink"/>
                  <w:rFonts w:ascii="Times New Roman" w:hAnsi="Times New Roman"/>
                  <w:sz w:val="20"/>
                </w:rPr>
                <w:t>TradingSessionID</w:t>
              </w:r>
            </w:hyperlink>
          </w:p>
        </w:tc>
      </w:tr>
      <w:tr w:rsidR="00512FC7" w:rsidRPr="00512FC7" w14:paraId="133AE532" w14:textId="77777777" w:rsidTr="00533FE7">
        <w:tc>
          <w:tcPr>
            <w:tcW w:w="828" w:type="dxa"/>
            <w:shd w:val="clear" w:color="auto" w:fill="auto"/>
          </w:tcPr>
          <w:p w14:paraId="5202EB10" w14:textId="77777777" w:rsidR="00512FC7" w:rsidRPr="00512FC7" w:rsidRDefault="00512FC7" w:rsidP="00533FE7">
            <w:r w:rsidRPr="00512FC7">
              <w:t>625</w:t>
            </w:r>
          </w:p>
        </w:tc>
        <w:tc>
          <w:tcPr>
            <w:tcW w:w="2699" w:type="dxa"/>
            <w:shd w:val="clear" w:color="auto" w:fill="auto"/>
          </w:tcPr>
          <w:p w14:paraId="55009AAE" w14:textId="77777777" w:rsidR="00512FC7" w:rsidRPr="00512FC7" w:rsidRDefault="00C411EF" w:rsidP="00533FE7">
            <w:hyperlink w:anchor="fld_TradingSessionSubID" w:history="1">
              <w:r w:rsidR="00512FC7" w:rsidRPr="00533FE7">
                <w:rPr>
                  <w:rStyle w:val="Hyperlink"/>
                  <w:rFonts w:ascii="Times New Roman" w:hAnsi="Times New Roman"/>
                  <w:sz w:val="20"/>
                </w:rPr>
                <w:t>TradingSessionSubID</w:t>
              </w:r>
            </w:hyperlink>
          </w:p>
        </w:tc>
      </w:tr>
      <w:tr w:rsidR="00512FC7" w:rsidRPr="00512FC7" w14:paraId="36BE6F7B" w14:textId="77777777" w:rsidTr="00533FE7">
        <w:tc>
          <w:tcPr>
            <w:tcW w:w="828" w:type="dxa"/>
            <w:shd w:val="clear" w:color="auto" w:fill="auto"/>
          </w:tcPr>
          <w:p w14:paraId="55777CCA" w14:textId="77777777" w:rsidR="00512FC7" w:rsidRPr="00512FC7" w:rsidRDefault="00512FC7" w:rsidP="00533FE7">
            <w:r w:rsidRPr="00512FC7">
              <w:t>344</w:t>
            </w:r>
          </w:p>
        </w:tc>
        <w:tc>
          <w:tcPr>
            <w:tcW w:w="2699" w:type="dxa"/>
            <w:shd w:val="clear" w:color="auto" w:fill="auto"/>
          </w:tcPr>
          <w:p w14:paraId="63FB321D" w14:textId="77777777" w:rsidR="00512FC7" w:rsidRPr="00512FC7" w:rsidRDefault="00C411EF" w:rsidP="00533FE7">
            <w:hyperlink w:anchor="fld_TradSesCloseTime" w:history="1">
              <w:r w:rsidR="00512FC7" w:rsidRPr="00533FE7">
                <w:rPr>
                  <w:rStyle w:val="Hyperlink"/>
                  <w:rFonts w:ascii="Times New Roman" w:hAnsi="Times New Roman"/>
                  <w:sz w:val="20"/>
                </w:rPr>
                <w:t>TradSesCloseTime</w:t>
              </w:r>
            </w:hyperlink>
          </w:p>
        </w:tc>
      </w:tr>
      <w:tr w:rsidR="00512FC7" w:rsidRPr="00512FC7" w14:paraId="0C33ED2F" w14:textId="77777777" w:rsidTr="00533FE7">
        <w:tc>
          <w:tcPr>
            <w:tcW w:w="828" w:type="dxa"/>
            <w:shd w:val="clear" w:color="auto" w:fill="auto"/>
          </w:tcPr>
          <w:p w14:paraId="42C79F92" w14:textId="77777777" w:rsidR="00512FC7" w:rsidRPr="00512FC7" w:rsidRDefault="00512FC7" w:rsidP="00533FE7">
            <w:r w:rsidRPr="00512FC7">
              <w:t>345</w:t>
            </w:r>
          </w:p>
        </w:tc>
        <w:tc>
          <w:tcPr>
            <w:tcW w:w="2699" w:type="dxa"/>
            <w:shd w:val="clear" w:color="auto" w:fill="auto"/>
          </w:tcPr>
          <w:p w14:paraId="7F416E5D" w14:textId="77777777" w:rsidR="00512FC7" w:rsidRPr="00512FC7" w:rsidRDefault="00C411EF" w:rsidP="00533FE7">
            <w:hyperlink w:anchor="fld_TradSesEndTime" w:history="1">
              <w:r w:rsidR="00512FC7" w:rsidRPr="00533FE7">
                <w:rPr>
                  <w:rStyle w:val="Hyperlink"/>
                  <w:rFonts w:ascii="Times New Roman" w:hAnsi="Times New Roman"/>
                  <w:sz w:val="20"/>
                </w:rPr>
                <w:t>TradSesEndTime</w:t>
              </w:r>
            </w:hyperlink>
          </w:p>
        </w:tc>
      </w:tr>
      <w:tr w:rsidR="00512FC7" w:rsidRPr="00512FC7" w14:paraId="3549DEE6" w14:textId="77777777" w:rsidTr="00533FE7">
        <w:tc>
          <w:tcPr>
            <w:tcW w:w="828" w:type="dxa"/>
            <w:shd w:val="clear" w:color="auto" w:fill="auto"/>
          </w:tcPr>
          <w:p w14:paraId="3F1EE03E" w14:textId="77777777" w:rsidR="00512FC7" w:rsidRPr="00512FC7" w:rsidRDefault="00512FC7" w:rsidP="00533FE7">
            <w:r w:rsidRPr="00512FC7">
              <w:t>1368</w:t>
            </w:r>
          </w:p>
        </w:tc>
        <w:tc>
          <w:tcPr>
            <w:tcW w:w="2699" w:type="dxa"/>
            <w:shd w:val="clear" w:color="auto" w:fill="auto"/>
          </w:tcPr>
          <w:p w14:paraId="1E8D7EE5" w14:textId="77777777" w:rsidR="00512FC7" w:rsidRPr="00512FC7" w:rsidRDefault="00C411EF" w:rsidP="00533FE7">
            <w:hyperlink w:anchor="fld_TradSesEvent" w:history="1">
              <w:r w:rsidR="00512FC7" w:rsidRPr="00533FE7">
                <w:rPr>
                  <w:rStyle w:val="Hyperlink"/>
                  <w:rFonts w:ascii="Times New Roman" w:hAnsi="Times New Roman"/>
                  <w:sz w:val="20"/>
                </w:rPr>
                <w:t>TradSesEvent</w:t>
              </w:r>
            </w:hyperlink>
          </w:p>
        </w:tc>
      </w:tr>
      <w:tr w:rsidR="00512FC7" w:rsidRPr="00512FC7" w14:paraId="10615FC4" w14:textId="77777777" w:rsidTr="00533FE7">
        <w:tc>
          <w:tcPr>
            <w:tcW w:w="828" w:type="dxa"/>
            <w:shd w:val="clear" w:color="auto" w:fill="auto"/>
          </w:tcPr>
          <w:p w14:paraId="6DF8F0DF" w14:textId="77777777" w:rsidR="00512FC7" w:rsidRPr="00512FC7" w:rsidRDefault="00512FC7" w:rsidP="00533FE7">
            <w:r w:rsidRPr="00512FC7">
              <w:t>338</w:t>
            </w:r>
          </w:p>
        </w:tc>
        <w:tc>
          <w:tcPr>
            <w:tcW w:w="2699" w:type="dxa"/>
            <w:shd w:val="clear" w:color="auto" w:fill="auto"/>
          </w:tcPr>
          <w:p w14:paraId="023D9A9E" w14:textId="77777777" w:rsidR="00512FC7" w:rsidRPr="00512FC7" w:rsidRDefault="00C411EF" w:rsidP="00533FE7">
            <w:hyperlink w:anchor="fld_TradSesMethod" w:history="1">
              <w:r w:rsidR="00512FC7" w:rsidRPr="00533FE7">
                <w:rPr>
                  <w:rStyle w:val="Hyperlink"/>
                  <w:rFonts w:ascii="Times New Roman" w:hAnsi="Times New Roman"/>
                  <w:sz w:val="20"/>
                </w:rPr>
                <w:t>TradSesMethod</w:t>
              </w:r>
            </w:hyperlink>
          </w:p>
        </w:tc>
      </w:tr>
      <w:tr w:rsidR="00512FC7" w:rsidRPr="00512FC7" w14:paraId="3A2B3527" w14:textId="77777777" w:rsidTr="00533FE7">
        <w:tc>
          <w:tcPr>
            <w:tcW w:w="828" w:type="dxa"/>
            <w:shd w:val="clear" w:color="auto" w:fill="auto"/>
          </w:tcPr>
          <w:p w14:paraId="02A396CF" w14:textId="77777777" w:rsidR="00512FC7" w:rsidRPr="00512FC7" w:rsidRDefault="00512FC7" w:rsidP="00533FE7">
            <w:r w:rsidRPr="00512FC7">
              <w:t>339</w:t>
            </w:r>
          </w:p>
        </w:tc>
        <w:tc>
          <w:tcPr>
            <w:tcW w:w="2699" w:type="dxa"/>
            <w:shd w:val="clear" w:color="auto" w:fill="auto"/>
          </w:tcPr>
          <w:p w14:paraId="58DD3AF2" w14:textId="77777777" w:rsidR="00512FC7" w:rsidRPr="00512FC7" w:rsidRDefault="00C411EF" w:rsidP="00533FE7">
            <w:hyperlink w:anchor="fld_TradSesMode" w:history="1">
              <w:r w:rsidR="00512FC7" w:rsidRPr="00533FE7">
                <w:rPr>
                  <w:rStyle w:val="Hyperlink"/>
                  <w:rFonts w:ascii="Times New Roman" w:hAnsi="Times New Roman"/>
                  <w:sz w:val="20"/>
                </w:rPr>
                <w:t>TradSesMode</w:t>
              </w:r>
            </w:hyperlink>
          </w:p>
        </w:tc>
      </w:tr>
      <w:tr w:rsidR="00512FC7" w:rsidRPr="00512FC7" w14:paraId="4A4E7D67" w14:textId="77777777" w:rsidTr="00533FE7">
        <w:tc>
          <w:tcPr>
            <w:tcW w:w="828" w:type="dxa"/>
            <w:shd w:val="clear" w:color="auto" w:fill="auto"/>
          </w:tcPr>
          <w:p w14:paraId="26A2DE7A" w14:textId="77777777" w:rsidR="00512FC7" w:rsidRPr="00512FC7" w:rsidRDefault="00512FC7" w:rsidP="00533FE7">
            <w:r w:rsidRPr="00512FC7">
              <w:t>342</w:t>
            </w:r>
          </w:p>
        </w:tc>
        <w:tc>
          <w:tcPr>
            <w:tcW w:w="2699" w:type="dxa"/>
            <w:shd w:val="clear" w:color="auto" w:fill="auto"/>
          </w:tcPr>
          <w:p w14:paraId="513DC8D5" w14:textId="77777777" w:rsidR="00512FC7" w:rsidRPr="00512FC7" w:rsidRDefault="00C411EF" w:rsidP="00533FE7">
            <w:hyperlink w:anchor="fld_TradSesOpenTime" w:history="1">
              <w:r w:rsidR="00512FC7" w:rsidRPr="00533FE7">
                <w:rPr>
                  <w:rStyle w:val="Hyperlink"/>
                  <w:rFonts w:ascii="Times New Roman" w:hAnsi="Times New Roman"/>
                  <w:sz w:val="20"/>
                </w:rPr>
                <w:t>TradSesOpenTime</w:t>
              </w:r>
            </w:hyperlink>
          </w:p>
        </w:tc>
      </w:tr>
      <w:tr w:rsidR="00512FC7" w:rsidRPr="00512FC7" w14:paraId="7C94C97D" w14:textId="77777777" w:rsidTr="00533FE7">
        <w:tc>
          <w:tcPr>
            <w:tcW w:w="828" w:type="dxa"/>
            <w:shd w:val="clear" w:color="auto" w:fill="auto"/>
          </w:tcPr>
          <w:p w14:paraId="402DB315" w14:textId="77777777" w:rsidR="00512FC7" w:rsidRPr="00512FC7" w:rsidRDefault="00512FC7" w:rsidP="00533FE7">
            <w:r w:rsidRPr="00512FC7">
              <w:t>343</w:t>
            </w:r>
          </w:p>
        </w:tc>
        <w:tc>
          <w:tcPr>
            <w:tcW w:w="2699" w:type="dxa"/>
            <w:shd w:val="clear" w:color="auto" w:fill="auto"/>
          </w:tcPr>
          <w:p w14:paraId="343BFE3A" w14:textId="77777777" w:rsidR="00512FC7" w:rsidRPr="00512FC7" w:rsidRDefault="00C411EF" w:rsidP="00533FE7">
            <w:hyperlink w:anchor="fld_TradSesPreCloseTime" w:history="1">
              <w:r w:rsidR="00512FC7" w:rsidRPr="00533FE7">
                <w:rPr>
                  <w:rStyle w:val="Hyperlink"/>
                  <w:rFonts w:ascii="Times New Roman" w:hAnsi="Times New Roman"/>
                  <w:sz w:val="20"/>
                </w:rPr>
                <w:t>TradSesPreCloseTime</w:t>
              </w:r>
            </w:hyperlink>
          </w:p>
        </w:tc>
      </w:tr>
      <w:tr w:rsidR="00512FC7" w:rsidRPr="00512FC7" w14:paraId="5DD63405" w14:textId="77777777" w:rsidTr="00533FE7">
        <w:tc>
          <w:tcPr>
            <w:tcW w:w="828" w:type="dxa"/>
            <w:shd w:val="clear" w:color="auto" w:fill="auto"/>
          </w:tcPr>
          <w:p w14:paraId="7302B91E" w14:textId="77777777" w:rsidR="00512FC7" w:rsidRPr="00512FC7" w:rsidRDefault="00512FC7" w:rsidP="00533FE7">
            <w:r w:rsidRPr="00512FC7">
              <w:t>335</w:t>
            </w:r>
          </w:p>
        </w:tc>
        <w:tc>
          <w:tcPr>
            <w:tcW w:w="2699" w:type="dxa"/>
            <w:shd w:val="clear" w:color="auto" w:fill="auto"/>
          </w:tcPr>
          <w:p w14:paraId="4A84A5B7" w14:textId="77777777" w:rsidR="00512FC7" w:rsidRPr="00512FC7" w:rsidRDefault="00C411EF" w:rsidP="00533FE7">
            <w:hyperlink w:anchor="fld_TradSesReqID" w:history="1">
              <w:r w:rsidR="00512FC7" w:rsidRPr="00533FE7">
                <w:rPr>
                  <w:rStyle w:val="Hyperlink"/>
                  <w:rFonts w:ascii="Times New Roman" w:hAnsi="Times New Roman"/>
                  <w:sz w:val="20"/>
                </w:rPr>
                <w:t>TradSesReqID</w:t>
              </w:r>
            </w:hyperlink>
          </w:p>
        </w:tc>
      </w:tr>
      <w:tr w:rsidR="00512FC7" w:rsidRPr="00512FC7" w14:paraId="660C975A" w14:textId="77777777" w:rsidTr="00533FE7">
        <w:tc>
          <w:tcPr>
            <w:tcW w:w="828" w:type="dxa"/>
            <w:shd w:val="clear" w:color="auto" w:fill="auto"/>
          </w:tcPr>
          <w:p w14:paraId="7D969C26" w14:textId="77777777" w:rsidR="00512FC7" w:rsidRPr="00512FC7" w:rsidRDefault="00512FC7" w:rsidP="00533FE7">
            <w:r w:rsidRPr="00512FC7">
              <w:t>341</w:t>
            </w:r>
          </w:p>
        </w:tc>
        <w:tc>
          <w:tcPr>
            <w:tcW w:w="2699" w:type="dxa"/>
            <w:shd w:val="clear" w:color="auto" w:fill="auto"/>
          </w:tcPr>
          <w:p w14:paraId="15F15312" w14:textId="77777777" w:rsidR="00512FC7" w:rsidRPr="00512FC7" w:rsidRDefault="00C411EF" w:rsidP="00533FE7">
            <w:hyperlink w:anchor="fld_TradSesStartTime" w:history="1">
              <w:r w:rsidR="00512FC7" w:rsidRPr="00533FE7">
                <w:rPr>
                  <w:rStyle w:val="Hyperlink"/>
                  <w:rFonts w:ascii="Times New Roman" w:hAnsi="Times New Roman"/>
                  <w:sz w:val="20"/>
                </w:rPr>
                <w:t>TradSesStartTime</w:t>
              </w:r>
            </w:hyperlink>
          </w:p>
        </w:tc>
      </w:tr>
      <w:tr w:rsidR="00512FC7" w:rsidRPr="00512FC7" w14:paraId="540658A9" w14:textId="77777777" w:rsidTr="00533FE7">
        <w:tc>
          <w:tcPr>
            <w:tcW w:w="828" w:type="dxa"/>
            <w:shd w:val="clear" w:color="auto" w:fill="auto"/>
          </w:tcPr>
          <w:p w14:paraId="0C175248" w14:textId="77777777" w:rsidR="00512FC7" w:rsidRPr="00512FC7" w:rsidRDefault="00512FC7" w:rsidP="00533FE7">
            <w:r w:rsidRPr="00512FC7">
              <w:t>340</w:t>
            </w:r>
          </w:p>
        </w:tc>
        <w:tc>
          <w:tcPr>
            <w:tcW w:w="2699" w:type="dxa"/>
            <w:shd w:val="clear" w:color="auto" w:fill="auto"/>
          </w:tcPr>
          <w:p w14:paraId="75BC4DEC" w14:textId="77777777" w:rsidR="00512FC7" w:rsidRPr="00512FC7" w:rsidRDefault="00C411EF" w:rsidP="00533FE7">
            <w:hyperlink w:anchor="fld_TradSesStatus" w:history="1">
              <w:r w:rsidR="00512FC7" w:rsidRPr="00533FE7">
                <w:rPr>
                  <w:rStyle w:val="Hyperlink"/>
                  <w:rFonts w:ascii="Times New Roman" w:hAnsi="Times New Roman"/>
                  <w:sz w:val="20"/>
                </w:rPr>
                <w:t>TradSesStatus</w:t>
              </w:r>
            </w:hyperlink>
          </w:p>
        </w:tc>
      </w:tr>
      <w:tr w:rsidR="00512FC7" w:rsidRPr="00512FC7" w14:paraId="7E7076BB" w14:textId="77777777" w:rsidTr="00533FE7">
        <w:tc>
          <w:tcPr>
            <w:tcW w:w="828" w:type="dxa"/>
            <w:shd w:val="clear" w:color="auto" w:fill="auto"/>
          </w:tcPr>
          <w:p w14:paraId="1284240A" w14:textId="77777777" w:rsidR="00512FC7" w:rsidRPr="00512FC7" w:rsidRDefault="00512FC7" w:rsidP="00533FE7">
            <w:r w:rsidRPr="00512FC7">
              <w:t>567</w:t>
            </w:r>
          </w:p>
        </w:tc>
        <w:tc>
          <w:tcPr>
            <w:tcW w:w="2699" w:type="dxa"/>
            <w:shd w:val="clear" w:color="auto" w:fill="auto"/>
          </w:tcPr>
          <w:p w14:paraId="72674289" w14:textId="77777777" w:rsidR="00512FC7" w:rsidRPr="00512FC7" w:rsidRDefault="00C411EF" w:rsidP="00533FE7">
            <w:hyperlink w:anchor="fld_TradSesStatusRejReason" w:history="1">
              <w:r w:rsidR="00512FC7" w:rsidRPr="00533FE7">
                <w:rPr>
                  <w:rStyle w:val="Hyperlink"/>
                  <w:rFonts w:ascii="Times New Roman" w:hAnsi="Times New Roman"/>
                  <w:sz w:val="20"/>
                </w:rPr>
                <w:t>TradSesStatusRejReason</w:t>
              </w:r>
            </w:hyperlink>
          </w:p>
        </w:tc>
      </w:tr>
      <w:tr w:rsidR="00512FC7" w:rsidRPr="00512FC7" w14:paraId="7FB798CE" w14:textId="77777777" w:rsidTr="00533FE7">
        <w:tc>
          <w:tcPr>
            <w:tcW w:w="828" w:type="dxa"/>
            <w:shd w:val="clear" w:color="auto" w:fill="auto"/>
          </w:tcPr>
          <w:p w14:paraId="3B87D29A" w14:textId="77777777" w:rsidR="00512FC7" w:rsidRPr="00512FC7" w:rsidRDefault="00512FC7" w:rsidP="00533FE7">
            <w:r w:rsidRPr="00512FC7">
              <w:t>1327</w:t>
            </w:r>
          </w:p>
        </w:tc>
        <w:tc>
          <w:tcPr>
            <w:tcW w:w="2699" w:type="dxa"/>
            <w:shd w:val="clear" w:color="auto" w:fill="auto"/>
          </w:tcPr>
          <w:p w14:paraId="64A742B9" w14:textId="77777777" w:rsidR="00512FC7" w:rsidRPr="00512FC7" w:rsidRDefault="00C411EF" w:rsidP="00533FE7">
            <w:hyperlink w:anchor="fld_TradSesUpdateAction" w:history="1">
              <w:r w:rsidR="00512FC7" w:rsidRPr="00533FE7">
                <w:rPr>
                  <w:rStyle w:val="Hyperlink"/>
                  <w:rFonts w:ascii="Times New Roman" w:hAnsi="Times New Roman"/>
                  <w:sz w:val="20"/>
                </w:rPr>
                <w:t>TradSesUpdateAction</w:t>
              </w:r>
            </w:hyperlink>
          </w:p>
        </w:tc>
      </w:tr>
      <w:tr w:rsidR="00512FC7" w:rsidRPr="00512FC7" w14:paraId="11A86C8B" w14:textId="77777777" w:rsidTr="00533FE7">
        <w:tc>
          <w:tcPr>
            <w:tcW w:w="828" w:type="dxa"/>
            <w:shd w:val="clear" w:color="auto" w:fill="auto"/>
          </w:tcPr>
          <w:p w14:paraId="416E22BA" w14:textId="77777777" w:rsidR="00512FC7" w:rsidRPr="00512FC7" w:rsidRDefault="00512FC7" w:rsidP="00533FE7">
            <w:r w:rsidRPr="00512FC7">
              <w:t>60</w:t>
            </w:r>
          </w:p>
        </w:tc>
        <w:tc>
          <w:tcPr>
            <w:tcW w:w="2699" w:type="dxa"/>
            <w:shd w:val="clear" w:color="auto" w:fill="auto"/>
          </w:tcPr>
          <w:p w14:paraId="39371835" w14:textId="77777777" w:rsidR="00512FC7" w:rsidRPr="00512FC7" w:rsidRDefault="00C411EF" w:rsidP="00533FE7">
            <w:hyperlink w:anchor="fld_TransactTime" w:history="1">
              <w:r w:rsidR="00512FC7" w:rsidRPr="00533FE7">
                <w:rPr>
                  <w:rStyle w:val="Hyperlink"/>
                  <w:rFonts w:ascii="Times New Roman" w:hAnsi="Times New Roman"/>
                  <w:sz w:val="20"/>
                </w:rPr>
                <w:t>TransactTime</w:t>
              </w:r>
            </w:hyperlink>
          </w:p>
        </w:tc>
      </w:tr>
      <w:tr w:rsidR="00512FC7" w:rsidRPr="00512FC7" w14:paraId="20F03E0A" w14:textId="77777777" w:rsidTr="00533FE7">
        <w:tc>
          <w:tcPr>
            <w:tcW w:w="828" w:type="dxa"/>
            <w:shd w:val="clear" w:color="auto" w:fill="auto"/>
          </w:tcPr>
          <w:p w14:paraId="0558C852" w14:textId="77777777" w:rsidR="00512FC7" w:rsidRPr="00512FC7" w:rsidRDefault="00512FC7" w:rsidP="00533FE7">
            <w:r w:rsidRPr="00512FC7">
              <w:t>483</w:t>
            </w:r>
          </w:p>
        </w:tc>
        <w:tc>
          <w:tcPr>
            <w:tcW w:w="2699" w:type="dxa"/>
            <w:shd w:val="clear" w:color="auto" w:fill="auto"/>
          </w:tcPr>
          <w:p w14:paraId="3A09B1A1" w14:textId="77777777" w:rsidR="00512FC7" w:rsidRPr="00512FC7" w:rsidRDefault="00C411EF" w:rsidP="00533FE7">
            <w:hyperlink w:anchor="fld_TransBkdTime" w:history="1">
              <w:r w:rsidR="00512FC7" w:rsidRPr="00533FE7">
                <w:rPr>
                  <w:rStyle w:val="Hyperlink"/>
                  <w:rFonts w:ascii="Times New Roman" w:hAnsi="Times New Roman"/>
                  <w:sz w:val="20"/>
                </w:rPr>
                <w:t>TransBkdTime</w:t>
              </w:r>
            </w:hyperlink>
          </w:p>
        </w:tc>
      </w:tr>
      <w:tr w:rsidR="00512FC7" w:rsidRPr="00512FC7" w14:paraId="53DD6719" w14:textId="77777777" w:rsidTr="00533FE7">
        <w:tc>
          <w:tcPr>
            <w:tcW w:w="828" w:type="dxa"/>
            <w:shd w:val="clear" w:color="auto" w:fill="auto"/>
          </w:tcPr>
          <w:p w14:paraId="3B88C339" w14:textId="77777777" w:rsidR="00512FC7" w:rsidRPr="00512FC7" w:rsidRDefault="00512FC7" w:rsidP="00533FE7">
            <w:r w:rsidRPr="00512FC7">
              <w:t>830</w:t>
            </w:r>
          </w:p>
        </w:tc>
        <w:tc>
          <w:tcPr>
            <w:tcW w:w="2699" w:type="dxa"/>
            <w:shd w:val="clear" w:color="auto" w:fill="auto"/>
          </w:tcPr>
          <w:p w14:paraId="08B64763" w14:textId="77777777" w:rsidR="00512FC7" w:rsidRPr="00512FC7" w:rsidRDefault="00C411EF" w:rsidP="00533FE7">
            <w:hyperlink w:anchor="fld_TransferReason" w:history="1">
              <w:r w:rsidR="00512FC7" w:rsidRPr="00533FE7">
                <w:rPr>
                  <w:rStyle w:val="Hyperlink"/>
                  <w:rFonts w:ascii="Times New Roman" w:hAnsi="Times New Roman"/>
                  <w:sz w:val="20"/>
                </w:rPr>
                <w:t>TransferReason</w:t>
              </w:r>
            </w:hyperlink>
          </w:p>
        </w:tc>
      </w:tr>
      <w:tr w:rsidR="00512FC7" w:rsidRPr="00512FC7" w14:paraId="7DD52C71" w14:textId="77777777" w:rsidTr="00533FE7">
        <w:tc>
          <w:tcPr>
            <w:tcW w:w="828" w:type="dxa"/>
            <w:shd w:val="clear" w:color="auto" w:fill="auto"/>
          </w:tcPr>
          <w:p w14:paraId="6FC90485" w14:textId="77777777" w:rsidR="00512FC7" w:rsidRPr="00512FC7" w:rsidRDefault="00512FC7" w:rsidP="00533FE7">
            <w:r w:rsidRPr="00512FC7">
              <w:t>880</w:t>
            </w:r>
          </w:p>
        </w:tc>
        <w:tc>
          <w:tcPr>
            <w:tcW w:w="2699" w:type="dxa"/>
            <w:shd w:val="clear" w:color="auto" w:fill="auto"/>
          </w:tcPr>
          <w:p w14:paraId="0DBF4560" w14:textId="77777777" w:rsidR="00512FC7" w:rsidRPr="00512FC7" w:rsidRDefault="00C411EF" w:rsidP="00533FE7">
            <w:hyperlink w:anchor="fld_TrdMatchID" w:history="1">
              <w:r w:rsidR="00512FC7" w:rsidRPr="00533FE7">
                <w:rPr>
                  <w:rStyle w:val="Hyperlink"/>
                  <w:rFonts w:ascii="Times New Roman" w:hAnsi="Times New Roman"/>
                  <w:sz w:val="20"/>
                </w:rPr>
                <w:t>TrdMatchID</w:t>
              </w:r>
            </w:hyperlink>
          </w:p>
        </w:tc>
      </w:tr>
      <w:tr w:rsidR="00512FC7" w:rsidRPr="00512FC7" w14:paraId="598E5DF6" w14:textId="77777777" w:rsidTr="00533FE7">
        <w:tc>
          <w:tcPr>
            <w:tcW w:w="828" w:type="dxa"/>
            <w:shd w:val="clear" w:color="auto" w:fill="auto"/>
          </w:tcPr>
          <w:p w14:paraId="7616F092" w14:textId="77777777" w:rsidR="00512FC7" w:rsidRPr="00512FC7" w:rsidRDefault="00512FC7" w:rsidP="00533FE7">
            <w:r w:rsidRPr="00512FC7">
              <w:t>769</w:t>
            </w:r>
          </w:p>
        </w:tc>
        <w:tc>
          <w:tcPr>
            <w:tcW w:w="2699" w:type="dxa"/>
            <w:shd w:val="clear" w:color="auto" w:fill="auto"/>
          </w:tcPr>
          <w:p w14:paraId="69180540" w14:textId="77777777" w:rsidR="00512FC7" w:rsidRPr="00512FC7" w:rsidRDefault="00C411EF" w:rsidP="00533FE7">
            <w:hyperlink w:anchor="fld_TrdRegTimestamp" w:history="1">
              <w:r w:rsidR="00512FC7" w:rsidRPr="00533FE7">
                <w:rPr>
                  <w:rStyle w:val="Hyperlink"/>
                  <w:rFonts w:ascii="Times New Roman" w:hAnsi="Times New Roman"/>
                  <w:sz w:val="20"/>
                </w:rPr>
                <w:t>TrdRegTimestamp</w:t>
              </w:r>
            </w:hyperlink>
          </w:p>
        </w:tc>
      </w:tr>
      <w:tr w:rsidR="00512FC7" w:rsidRPr="00512FC7" w14:paraId="1170097B" w14:textId="77777777" w:rsidTr="00533FE7">
        <w:tc>
          <w:tcPr>
            <w:tcW w:w="828" w:type="dxa"/>
            <w:shd w:val="clear" w:color="auto" w:fill="auto"/>
          </w:tcPr>
          <w:p w14:paraId="45B78DEB" w14:textId="77777777" w:rsidR="00512FC7" w:rsidRPr="00512FC7" w:rsidRDefault="00512FC7" w:rsidP="00533FE7">
            <w:r w:rsidRPr="00512FC7">
              <w:t>771</w:t>
            </w:r>
          </w:p>
        </w:tc>
        <w:tc>
          <w:tcPr>
            <w:tcW w:w="2699" w:type="dxa"/>
            <w:shd w:val="clear" w:color="auto" w:fill="auto"/>
          </w:tcPr>
          <w:p w14:paraId="2DCC4B43" w14:textId="77777777" w:rsidR="00512FC7" w:rsidRPr="00512FC7" w:rsidRDefault="00C411EF" w:rsidP="00533FE7">
            <w:hyperlink w:anchor="fld_TrdRegTimestampOrigin" w:history="1">
              <w:r w:rsidR="00512FC7" w:rsidRPr="00533FE7">
                <w:rPr>
                  <w:rStyle w:val="Hyperlink"/>
                  <w:rFonts w:ascii="Times New Roman" w:hAnsi="Times New Roman"/>
                  <w:sz w:val="20"/>
                </w:rPr>
                <w:t>TrdRegTimestampOrigin</w:t>
              </w:r>
            </w:hyperlink>
          </w:p>
        </w:tc>
      </w:tr>
      <w:tr w:rsidR="00512FC7" w:rsidRPr="00512FC7" w14:paraId="048465F4" w14:textId="77777777" w:rsidTr="00533FE7">
        <w:tc>
          <w:tcPr>
            <w:tcW w:w="828" w:type="dxa"/>
            <w:shd w:val="clear" w:color="auto" w:fill="auto"/>
          </w:tcPr>
          <w:p w14:paraId="122879BF" w14:textId="77777777" w:rsidR="00512FC7" w:rsidRPr="00512FC7" w:rsidRDefault="00512FC7" w:rsidP="00533FE7">
            <w:r w:rsidRPr="00512FC7">
              <w:t>770</w:t>
            </w:r>
          </w:p>
        </w:tc>
        <w:tc>
          <w:tcPr>
            <w:tcW w:w="2699" w:type="dxa"/>
            <w:shd w:val="clear" w:color="auto" w:fill="auto"/>
          </w:tcPr>
          <w:p w14:paraId="35D3417F" w14:textId="77777777" w:rsidR="00512FC7" w:rsidRPr="00512FC7" w:rsidRDefault="00C411EF" w:rsidP="00533FE7">
            <w:hyperlink w:anchor="fld_TrdRegTimestampType" w:history="1">
              <w:r w:rsidR="00512FC7" w:rsidRPr="00533FE7">
                <w:rPr>
                  <w:rStyle w:val="Hyperlink"/>
                  <w:rFonts w:ascii="Times New Roman" w:hAnsi="Times New Roman"/>
                  <w:sz w:val="20"/>
                </w:rPr>
                <w:t>TrdRegTimestampType</w:t>
              </w:r>
            </w:hyperlink>
          </w:p>
        </w:tc>
      </w:tr>
      <w:tr w:rsidR="00512FC7" w:rsidRPr="00512FC7" w14:paraId="027462C3" w14:textId="77777777" w:rsidTr="00533FE7">
        <w:tc>
          <w:tcPr>
            <w:tcW w:w="828" w:type="dxa"/>
            <w:shd w:val="clear" w:color="auto" w:fill="auto"/>
          </w:tcPr>
          <w:p w14:paraId="6647F9AF" w14:textId="77777777" w:rsidR="00512FC7" w:rsidRPr="00512FC7" w:rsidRDefault="00512FC7" w:rsidP="00533FE7">
            <w:r w:rsidRPr="00512FC7">
              <w:t>1389</w:t>
            </w:r>
          </w:p>
        </w:tc>
        <w:tc>
          <w:tcPr>
            <w:tcW w:w="2699" w:type="dxa"/>
            <w:shd w:val="clear" w:color="auto" w:fill="auto"/>
          </w:tcPr>
          <w:p w14:paraId="7242A9AE" w14:textId="77777777" w:rsidR="00512FC7" w:rsidRPr="00512FC7" w:rsidRDefault="00C411EF" w:rsidP="00533FE7">
            <w:hyperlink w:anchor="fld_TrdRepIndicator" w:history="1">
              <w:r w:rsidR="00512FC7" w:rsidRPr="00533FE7">
                <w:rPr>
                  <w:rStyle w:val="Hyperlink"/>
                  <w:rFonts w:ascii="Times New Roman" w:hAnsi="Times New Roman"/>
                  <w:sz w:val="20"/>
                </w:rPr>
                <w:t>TrdRepIndicator</w:t>
              </w:r>
            </w:hyperlink>
          </w:p>
        </w:tc>
      </w:tr>
      <w:tr w:rsidR="00512FC7" w:rsidRPr="00512FC7" w14:paraId="3B4AC5DB" w14:textId="77777777" w:rsidTr="00533FE7">
        <w:tc>
          <w:tcPr>
            <w:tcW w:w="828" w:type="dxa"/>
            <w:shd w:val="clear" w:color="auto" w:fill="auto"/>
          </w:tcPr>
          <w:p w14:paraId="45FD91B4" w14:textId="77777777" w:rsidR="00512FC7" w:rsidRPr="00512FC7" w:rsidRDefault="00512FC7" w:rsidP="00533FE7">
            <w:r w:rsidRPr="00512FC7">
              <w:t>1388</w:t>
            </w:r>
          </w:p>
        </w:tc>
        <w:tc>
          <w:tcPr>
            <w:tcW w:w="2699" w:type="dxa"/>
            <w:shd w:val="clear" w:color="auto" w:fill="auto"/>
          </w:tcPr>
          <w:p w14:paraId="2BCB8F72" w14:textId="77777777" w:rsidR="00512FC7" w:rsidRPr="00512FC7" w:rsidRDefault="00C411EF" w:rsidP="00533FE7">
            <w:hyperlink w:anchor="fld_TrdRepPartyRole" w:history="1">
              <w:r w:rsidR="00512FC7" w:rsidRPr="00533FE7">
                <w:rPr>
                  <w:rStyle w:val="Hyperlink"/>
                  <w:rFonts w:ascii="Times New Roman" w:hAnsi="Times New Roman"/>
                  <w:sz w:val="20"/>
                </w:rPr>
                <w:t>TrdRepPartyRole</w:t>
              </w:r>
            </w:hyperlink>
          </w:p>
        </w:tc>
      </w:tr>
      <w:tr w:rsidR="00512FC7" w:rsidRPr="00512FC7" w14:paraId="24FEB206" w14:textId="77777777" w:rsidTr="00533FE7">
        <w:tc>
          <w:tcPr>
            <w:tcW w:w="828" w:type="dxa"/>
            <w:shd w:val="clear" w:color="auto" w:fill="auto"/>
          </w:tcPr>
          <w:p w14:paraId="3E953A4D" w14:textId="77777777" w:rsidR="00512FC7" w:rsidRPr="00512FC7" w:rsidRDefault="00512FC7" w:rsidP="00533FE7">
            <w:r w:rsidRPr="00512FC7">
              <w:t>939</w:t>
            </w:r>
          </w:p>
        </w:tc>
        <w:tc>
          <w:tcPr>
            <w:tcW w:w="2699" w:type="dxa"/>
            <w:shd w:val="clear" w:color="auto" w:fill="auto"/>
          </w:tcPr>
          <w:p w14:paraId="7DEA6A58" w14:textId="77777777" w:rsidR="00512FC7" w:rsidRPr="00512FC7" w:rsidRDefault="00C411EF" w:rsidP="00533FE7">
            <w:hyperlink w:anchor="fld_TrdRptStatus" w:history="1">
              <w:r w:rsidR="00512FC7" w:rsidRPr="00533FE7">
                <w:rPr>
                  <w:rStyle w:val="Hyperlink"/>
                  <w:rFonts w:ascii="Times New Roman" w:hAnsi="Times New Roman"/>
                  <w:sz w:val="20"/>
                </w:rPr>
                <w:t>TrdRptStatus</w:t>
              </w:r>
            </w:hyperlink>
          </w:p>
        </w:tc>
      </w:tr>
      <w:tr w:rsidR="00512FC7" w:rsidRPr="00512FC7" w14:paraId="5C4ADFF1" w14:textId="77777777" w:rsidTr="00533FE7">
        <w:tc>
          <w:tcPr>
            <w:tcW w:w="828" w:type="dxa"/>
            <w:shd w:val="clear" w:color="auto" w:fill="auto"/>
          </w:tcPr>
          <w:p w14:paraId="5A0053FD" w14:textId="77777777" w:rsidR="00512FC7" w:rsidRPr="00512FC7" w:rsidRDefault="00512FC7" w:rsidP="00533FE7">
            <w:r w:rsidRPr="00512FC7">
              <w:t>829</w:t>
            </w:r>
          </w:p>
        </w:tc>
        <w:tc>
          <w:tcPr>
            <w:tcW w:w="2699" w:type="dxa"/>
            <w:shd w:val="clear" w:color="auto" w:fill="auto"/>
          </w:tcPr>
          <w:p w14:paraId="59A2F982" w14:textId="77777777" w:rsidR="00512FC7" w:rsidRPr="00512FC7" w:rsidRDefault="00C411EF" w:rsidP="00533FE7">
            <w:hyperlink w:anchor="fld_TrdSubType" w:history="1">
              <w:r w:rsidR="00512FC7" w:rsidRPr="00533FE7">
                <w:rPr>
                  <w:rStyle w:val="Hyperlink"/>
                  <w:rFonts w:ascii="Times New Roman" w:hAnsi="Times New Roman"/>
                  <w:sz w:val="20"/>
                </w:rPr>
                <w:t>TrdSubType</w:t>
              </w:r>
            </w:hyperlink>
          </w:p>
        </w:tc>
      </w:tr>
      <w:tr w:rsidR="00512FC7" w:rsidRPr="00512FC7" w14:paraId="2C8EF124" w14:textId="77777777" w:rsidTr="00533FE7">
        <w:tc>
          <w:tcPr>
            <w:tcW w:w="828" w:type="dxa"/>
            <w:shd w:val="clear" w:color="auto" w:fill="auto"/>
          </w:tcPr>
          <w:p w14:paraId="3F7E1A16" w14:textId="77777777" w:rsidR="00512FC7" w:rsidRPr="00512FC7" w:rsidRDefault="00512FC7" w:rsidP="00533FE7">
            <w:r w:rsidRPr="00512FC7">
              <w:t>828</w:t>
            </w:r>
          </w:p>
        </w:tc>
        <w:tc>
          <w:tcPr>
            <w:tcW w:w="2699" w:type="dxa"/>
            <w:shd w:val="clear" w:color="auto" w:fill="auto"/>
          </w:tcPr>
          <w:p w14:paraId="63BB894B" w14:textId="77777777" w:rsidR="00512FC7" w:rsidRPr="00512FC7" w:rsidRDefault="00C411EF" w:rsidP="00533FE7">
            <w:hyperlink w:anchor="fld_TrdType" w:history="1">
              <w:r w:rsidR="00512FC7" w:rsidRPr="00533FE7">
                <w:rPr>
                  <w:rStyle w:val="Hyperlink"/>
                  <w:rFonts w:ascii="Times New Roman" w:hAnsi="Times New Roman"/>
                  <w:sz w:val="20"/>
                </w:rPr>
                <w:t>TrdType</w:t>
              </w:r>
            </w:hyperlink>
          </w:p>
        </w:tc>
      </w:tr>
      <w:tr w:rsidR="00512FC7" w:rsidRPr="00512FC7" w14:paraId="5DCEC102" w14:textId="77777777" w:rsidTr="00533FE7">
        <w:tc>
          <w:tcPr>
            <w:tcW w:w="828" w:type="dxa"/>
            <w:shd w:val="clear" w:color="auto" w:fill="auto"/>
          </w:tcPr>
          <w:p w14:paraId="02C5C554" w14:textId="77777777" w:rsidR="00512FC7" w:rsidRPr="00512FC7" w:rsidRDefault="00512FC7" w:rsidP="00533FE7">
            <w:r w:rsidRPr="00512FC7">
              <w:t>1101</w:t>
            </w:r>
          </w:p>
        </w:tc>
        <w:tc>
          <w:tcPr>
            <w:tcW w:w="2699" w:type="dxa"/>
            <w:shd w:val="clear" w:color="auto" w:fill="auto"/>
          </w:tcPr>
          <w:p w14:paraId="782FD36C" w14:textId="77777777" w:rsidR="00512FC7" w:rsidRPr="00512FC7" w:rsidRDefault="00C411EF" w:rsidP="00533FE7">
            <w:hyperlink w:anchor="fld_TriggerAction" w:history="1">
              <w:r w:rsidR="00512FC7" w:rsidRPr="00533FE7">
                <w:rPr>
                  <w:rStyle w:val="Hyperlink"/>
                  <w:rFonts w:ascii="Times New Roman" w:hAnsi="Times New Roman"/>
                  <w:sz w:val="20"/>
                </w:rPr>
                <w:t>TriggerAction</w:t>
              </w:r>
            </w:hyperlink>
          </w:p>
        </w:tc>
      </w:tr>
      <w:tr w:rsidR="00512FC7" w:rsidRPr="00512FC7" w14:paraId="503E4E3B" w14:textId="77777777" w:rsidTr="00533FE7">
        <w:tc>
          <w:tcPr>
            <w:tcW w:w="828" w:type="dxa"/>
            <w:shd w:val="clear" w:color="auto" w:fill="auto"/>
          </w:tcPr>
          <w:p w14:paraId="5FCF5459" w14:textId="77777777" w:rsidR="00512FC7" w:rsidRPr="00512FC7" w:rsidRDefault="00512FC7" w:rsidP="00533FE7">
            <w:r w:rsidRPr="00512FC7">
              <w:t>1110</w:t>
            </w:r>
          </w:p>
        </w:tc>
        <w:tc>
          <w:tcPr>
            <w:tcW w:w="2699" w:type="dxa"/>
            <w:shd w:val="clear" w:color="auto" w:fill="auto"/>
          </w:tcPr>
          <w:p w14:paraId="2FE3C661" w14:textId="77777777" w:rsidR="00512FC7" w:rsidRPr="00512FC7" w:rsidRDefault="00C411EF" w:rsidP="00533FE7">
            <w:hyperlink w:anchor="fld_TriggerNewPrice" w:history="1">
              <w:r w:rsidR="00512FC7" w:rsidRPr="00533FE7">
                <w:rPr>
                  <w:rStyle w:val="Hyperlink"/>
                  <w:rFonts w:ascii="Times New Roman" w:hAnsi="Times New Roman"/>
                  <w:sz w:val="20"/>
                </w:rPr>
                <w:t>TriggerNewPrice</w:t>
              </w:r>
            </w:hyperlink>
          </w:p>
        </w:tc>
      </w:tr>
      <w:tr w:rsidR="00512FC7" w:rsidRPr="00512FC7" w14:paraId="5CE48949" w14:textId="77777777" w:rsidTr="00533FE7">
        <w:tc>
          <w:tcPr>
            <w:tcW w:w="828" w:type="dxa"/>
            <w:shd w:val="clear" w:color="auto" w:fill="auto"/>
          </w:tcPr>
          <w:p w14:paraId="014C02DB" w14:textId="77777777" w:rsidR="00512FC7" w:rsidRPr="00512FC7" w:rsidRDefault="00512FC7" w:rsidP="00533FE7">
            <w:r w:rsidRPr="00512FC7">
              <w:t>1112</w:t>
            </w:r>
          </w:p>
        </w:tc>
        <w:tc>
          <w:tcPr>
            <w:tcW w:w="2699" w:type="dxa"/>
            <w:shd w:val="clear" w:color="auto" w:fill="auto"/>
          </w:tcPr>
          <w:p w14:paraId="5C1641BB" w14:textId="77777777" w:rsidR="00512FC7" w:rsidRPr="00512FC7" w:rsidRDefault="00C411EF" w:rsidP="00533FE7">
            <w:hyperlink w:anchor="fld_TriggerNewQty" w:history="1">
              <w:r w:rsidR="00512FC7" w:rsidRPr="00533FE7">
                <w:rPr>
                  <w:rStyle w:val="Hyperlink"/>
                  <w:rFonts w:ascii="Times New Roman" w:hAnsi="Times New Roman"/>
                  <w:sz w:val="20"/>
                </w:rPr>
                <w:t>TriggerNewQty</w:t>
              </w:r>
            </w:hyperlink>
          </w:p>
        </w:tc>
      </w:tr>
      <w:tr w:rsidR="00512FC7" w:rsidRPr="00512FC7" w14:paraId="562DF69A" w14:textId="77777777" w:rsidTr="00533FE7">
        <w:tc>
          <w:tcPr>
            <w:tcW w:w="828" w:type="dxa"/>
            <w:shd w:val="clear" w:color="auto" w:fill="auto"/>
          </w:tcPr>
          <w:p w14:paraId="46739F78" w14:textId="77777777" w:rsidR="00512FC7" w:rsidRPr="00512FC7" w:rsidRDefault="00512FC7" w:rsidP="00533FE7">
            <w:r w:rsidRPr="00512FC7">
              <w:t>1111</w:t>
            </w:r>
          </w:p>
        </w:tc>
        <w:tc>
          <w:tcPr>
            <w:tcW w:w="2699" w:type="dxa"/>
            <w:shd w:val="clear" w:color="auto" w:fill="auto"/>
          </w:tcPr>
          <w:p w14:paraId="5CB9924A" w14:textId="77777777" w:rsidR="00512FC7" w:rsidRPr="00512FC7" w:rsidRDefault="00C411EF" w:rsidP="00533FE7">
            <w:hyperlink w:anchor="fld_TriggerOrderType" w:history="1">
              <w:r w:rsidR="00512FC7" w:rsidRPr="00533FE7">
                <w:rPr>
                  <w:rStyle w:val="Hyperlink"/>
                  <w:rFonts w:ascii="Times New Roman" w:hAnsi="Times New Roman"/>
                  <w:sz w:val="20"/>
                </w:rPr>
                <w:t>TriggerOrderType</w:t>
              </w:r>
            </w:hyperlink>
          </w:p>
        </w:tc>
      </w:tr>
      <w:tr w:rsidR="00512FC7" w:rsidRPr="00512FC7" w14:paraId="0E096E11" w14:textId="77777777" w:rsidTr="00533FE7">
        <w:tc>
          <w:tcPr>
            <w:tcW w:w="828" w:type="dxa"/>
            <w:shd w:val="clear" w:color="auto" w:fill="auto"/>
          </w:tcPr>
          <w:p w14:paraId="3C5A43FE" w14:textId="77777777" w:rsidR="00512FC7" w:rsidRPr="00512FC7" w:rsidRDefault="00512FC7" w:rsidP="00533FE7">
            <w:r w:rsidRPr="00512FC7">
              <w:t>1102</w:t>
            </w:r>
          </w:p>
        </w:tc>
        <w:tc>
          <w:tcPr>
            <w:tcW w:w="2699" w:type="dxa"/>
            <w:shd w:val="clear" w:color="auto" w:fill="auto"/>
          </w:tcPr>
          <w:p w14:paraId="6DEF3D24" w14:textId="77777777" w:rsidR="00512FC7" w:rsidRPr="00512FC7" w:rsidRDefault="00C411EF" w:rsidP="00533FE7">
            <w:hyperlink w:anchor="fld_TriggerPrice" w:history="1">
              <w:r w:rsidR="00512FC7" w:rsidRPr="00533FE7">
                <w:rPr>
                  <w:rStyle w:val="Hyperlink"/>
                  <w:rFonts w:ascii="Times New Roman" w:hAnsi="Times New Roman"/>
                  <w:sz w:val="20"/>
                </w:rPr>
                <w:t>TriggerPrice</w:t>
              </w:r>
            </w:hyperlink>
          </w:p>
        </w:tc>
      </w:tr>
      <w:tr w:rsidR="00512FC7" w:rsidRPr="00512FC7" w14:paraId="1CF4F5B6" w14:textId="77777777" w:rsidTr="00533FE7">
        <w:tc>
          <w:tcPr>
            <w:tcW w:w="828" w:type="dxa"/>
            <w:shd w:val="clear" w:color="auto" w:fill="auto"/>
          </w:tcPr>
          <w:p w14:paraId="1AD02984" w14:textId="77777777" w:rsidR="00512FC7" w:rsidRPr="00512FC7" w:rsidRDefault="00512FC7" w:rsidP="00533FE7">
            <w:r w:rsidRPr="00512FC7">
              <w:t>1109</w:t>
            </w:r>
          </w:p>
        </w:tc>
        <w:tc>
          <w:tcPr>
            <w:tcW w:w="2699" w:type="dxa"/>
            <w:shd w:val="clear" w:color="auto" w:fill="auto"/>
          </w:tcPr>
          <w:p w14:paraId="3ED56E4A" w14:textId="77777777" w:rsidR="00512FC7" w:rsidRPr="00512FC7" w:rsidRDefault="00C411EF" w:rsidP="00533FE7">
            <w:hyperlink w:anchor="fld_TriggerPriceDirection" w:history="1">
              <w:r w:rsidR="00512FC7" w:rsidRPr="00533FE7">
                <w:rPr>
                  <w:rStyle w:val="Hyperlink"/>
                  <w:rFonts w:ascii="Times New Roman" w:hAnsi="Times New Roman"/>
                  <w:sz w:val="20"/>
                </w:rPr>
                <w:t>TriggerPriceDirection</w:t>
              </w:r>
            </w:hyperlink>
          </w:p>
        </w:tc>
      </w:tr>
      <w:tr w:rsidR="00512FC7" w:rsidRPr="00512FC7" w14:paraId="254FEDD8" w14:textId="77777777" w:rsidTr="00533FE7">
        <w:tc>
          <w:tcPr>
            <w:tcW w:w="828" w:type="dxa"/>
            <w:shd w:val="clear" w:color="auto" w:fill="auto"/>
          </w:tcPr>
          <w:p w14:paraId="7C82FF03" w14:textId="77777777" w:rsidR="00512FC7" w:rsidRPr="00512FC7" w:rsidRDefault="00512FC7" w:rsidP="00533FE7">
            <w:r w:rsidRPr="00512FC7">
              <w:t>1107</w:t>
            </w:r>
          </w:p>
        </w:tc>
        <w:tc>
          <w:tcPr>
            <w:tcW w:w="2699" w:type="dxa"/>
            <w:shd w:val="clear" w:color="auto" w:fill="auto"/>
          </w:tcPr>
          <w:p w14:paraId="487E0343" w14:textId="77777777" w:rsidR="00512FC7" w:rsidRPr="00512FC7" w:rsidRDefault="00C411EF" w:rsidP="00533FE7">
            <w:hyperlink w:anchor="fld_TriggerPriceType" w:history="1">
              <w:r w:rsidR="00512FC7" w:rsidRPr="00533FE7">
                <w:rPr>
                  <w:rStyle w:val="Hyperlink"/>
                  <w:rFonts w:ascii="Times New Roman" w:hAnsi="Times New Roman"/>
                  <w:sz w:val="20"/>
                </w:rPr>
                <w:t>TriggerPriceType</w:t>
              </w:r>
            </w:hyperlink>
          </w:p>
        </w:tc>
      </w:tr>
      <w:tr w:rsidR="00512FC7" w:rsidRPr="00512FC7" w14:paraId="70D34F67" w14:textId="77777777" w:rsidTr="00533FE7">
        <w:tc>
          <w:tcPr>
            <w:tcW w:w="828" w:type="dxa"/>
            <w:shd w:val="clear" w:color="auto" w:fill="auto"/>
          </w:tcPr>
          <w:p w14:paraId="06643C68" w14:textId="77777777" w:rsidR="00512FC7" w:rsidRPr="00512FC7" w:rsidRDefault="00512FC7" w:rsidP="00533FE7">
            <w:r w:rsidRPr="00512FC7">
              <w:t>1108</w:t>
            </w:r>
          </w:p>
        </w:tc>
        <w:tc>
          <w:tcPr>
            <w:tcW w:w="2699" w:type="dxa"/>
            <w:shd w:val="clear" w:color="auto" w:fill="auto"/>
          </w:tcPr>
          <w:p w14:paraId="4E6E1974" w14:textId="77777777" w:rsidR="00512FC7" w:rsidRPr="00512FC7" w:rsidRDefault="00C411EF" w:rsidP="00533FE7">
            <w:hyperlink w:anchor="fld_TriggerPriceTypeScope" w:history="1">
              <w:r w:rsidR="00512FC7" w:rsidRPr="00533FE7">
                <w:rPr>
                  <w:rStyle w:val="Hyperlink"/>
                  <w:rFonts w:ascii="Times New Roman" w:hAnsi="Times New Roman"/>
                  <w:sz w:val="20"/>
                </w:rPr>
                <w:t>TriggerPriceTypeScope</w:t>
              </w:r>
            </w:hyperlink>
          </w:p>
        </w:tc>
      </w:tr>
      <w:tr w:rsidR="00512FC7" w:rsidRPr="00512FC7" w14:paraId="5F333430" w14:textId="77777777" w:rsidTr="00533FE7">
        <w:tc>
          <w:tcPr>
            <w:tcW w:w="828" w:type="dxa"/>
            <w:shd w:val="clear" w:color="auto" w:fill="auto"/>
          </w:tcPr>
          <w:p w14:paraId="759A2191" w14:textId="77777777" w:rsidR="00512FC7" w:rsidRPr="00512FC7" w:rsidRDefault="00512FC7" w:rsidP="00533FE7">
            <w:r w:rsidRPr="00512FC7">
              <w:t>1106</w:t>
            </w:r>
          </w:p>
        </w:tc>
        <w:tc>
          <w:tcPr>
            <w:tcW w:w="2699" w:type="dxa"/>
            <w:shd w:val="clear" w:color="auto" w:fill="auto"/>
          </w:tcPr>
          <w:p w14:paraId="3506C152" w14:textId="77777777" w:rsidR="00512FC7" w:rsidRPr="00512FC7" w:rsidRDefault="00C411EF" w:rsidP="00533FE7">
            <w:hyperlink w:anchor="fld_TriggerSecurityDesc" w:history="1">
              <w:r w:rsidR="00512FC7" w:rsidRPr="00533FE7">
                <w:rPr>
                  <w:rStyle w:val="Hyperlink"/>
                  <w:rFonts w:ascii="Times New Roman" w:hAnsi="Times New Roman"/>
                  <w:sz w:val="20"/>
                </w:rPr>
                <w:t>TriggerSecurityDesc</w:t>
              </w:r>
            </w:hyperlink>
          </w:p>
        </w:tc>
      </w:tr>
      <w:tr w:rsidR="00512FC7" w:rsidRPr="00512FC7" w14:paraId="69E24515" w14:textId="77777777" w:rsidTr="00533FE7">
        <w:tc>
          <w:tcPr>
            <w:tcW w:w="828" w:type="dxa"/>
            <w:shd w:val="clear" w:color="auto" w:fill="auto"/>
          </w:tcPr>
          <w:p w14:paraId="4A6607A1" w14:textId="77777777" w:rsidR="00512FC7" w:rsidRPr="00512FC7" w:rsidRDefault="00512FC7" w:rsidP="00533FE7">
            <w:r w:rsidRPr="00512FC7">
              <w:t>1104</w:t>
            </w:r>
          </w:p>
        </w:tc>
        <w:tc>
          <w:tcPr>
            <w:tcW w:w="2699" w:type="dxa"/>
            <w:shd w:val="clear" w:color="auto" w:fill="auto"/>
          </w:tcPr>
          <w:p w14:paraId="473F7E6F" w14:textId="77777777" w:rsidR="00512FC7" w:rsidRPr="00512FC7" w:rsidRDefault="00C411EF" w:rsidP="00533FE7">
            <w:hyperlink w:anchor="fld_TriggerSecurityID" w:history="1">
              <w:r w:rsidR="00512FC7" w:rsidRPr="00533FE7">
                <w:rPr>
                  <w:rStyle w:val="Hyperlink"/>
                  <w:rFonts w:ascii="Times New Roman" w:hAnsi="Times New Roman"/>
                  <w:sz w:val="20"/>
                </w:rPr>
                <w:t>TriggerSecurityID</w:t>
              </w:r>
            </w:hyperlink>
          </w:p>
        </w:tc>
      </w:tr>
      <w:tr w:rsidR="00512FC7" w:rsidRPr="00512FC7" w14:paraId="2C878E54" w14:textId="77777777" w:rsidTr="00533FE7">
        <w:tc>
          <w:tcPr>
            <w:tcW w:w="828" w:type="dxa"/>
            <w:shd w:val="clear" w:color="auto" w:fill="auto"/>
          </w:tcPr>
          <w:p w14:paraId="288131E3" w14:textId="77777777" w:rsidR="00512FC7" w:rsidRPr="00512FC7" w:rsidRDefault="00512FC7" w:rsidP="00533FE7">
            <w:r w:rsidRPr="00512FC7">
              <w:t>1105</w:t>
            </w:r>
          </w:p>
        </w:tc>
        <w:tc>
          <w:tcPr>
            <w:tcW w:w="2699" w:type="dxa"/>
            <w:shd w:val="clear" w:color="auto" w:fill="auto"/>
          </w:tcPr>
          <w:p w14:paraId="7F63A395" w14:textId="77777777" w:rsidR="00512FC7" w:rsidRPr="00512FC7" w:rsidRDefault="00C411EF" w:rsidP="00533FE7">
            <w:hyperlink w:anchor="fld_TriggerSecurityIDSource" w:history="1">
              <w:r w:rsidR="00512FC7" w:rsidRPr="00533FE7">
                <w:rPr>
                  <w:rStyle w:val="Hyperlink"/>
                  <w:rFonts w:ascii="Times New Roman" w:hAnsi="Times New Roman"/>
                  <w:sz w:val="20"/>
                </w:rPr>
                <w:t>TriggerSecurityIDSource</w:t>
              </w:r>
            </w:hyperlink>
          </w:p>
        </w:tc>
      </w:tr>
      <w:tr w:rsidR="00512FC7" w:rsidRPr="00512FC7" w14:paraId="5EEF4E43" w14:textId="77777777" w:rsidTr="00533FE7">
        <w:tc>
          <w:tcPr>
            <w:tcW w:w="828" w:type="dxa"/>
            <w:shd w:val="clear" w:color="auto" w:fill="auto"/>
          </w:tcPr>
          <w:p w14:paraId="676C0873" w14:textId="77777777" w:rsidR="00512FC7" w:rsidRPr="00512FC7" w:rsidRDefault="00512FC7" w:rsidP="00533FE7">
            <w:r w:rsidRPr="00512FC7">
              <w:t>1103</w:t>
            </w:r>
          </w:p>
        </w:tc>
        <w:tc>
          <w:tcPr>
            <w:tcW w:w="2699" w:type="dxa"/>
            <w:shd w:val="clear" w:color="auto" w:fill="auto"/>
          </w:tcPr>
          <w:p w14:paraId="368D1F1C" w14:textId="77777777" w:rsidR="00512FC7" w:rsidRPr="00512FC7" w:rsidRDefault="00C411EF" w:rsidP="00533FE7">
            <w:hyperlink w:anchor="fld_TriggerSymbol" w:history="1">
              <w:r w:rsidR="00512FC7" w:rsidRPr="00533FE7">
                <w:rPr>
                  <w:rStyle w:val="Hyperlink"/>
                  <w:rFonts w:ascii="Times New Roman" w:hAnsi="Times New Roman"/>
                  <w:sz w:val="20"/>
                </w:rPr>
                <w:t>TriggerSymbol</w:t>
              </w:r>
            </w:hyperlink>
          </w:p>
        </w:tc>
      </w:tr>
      <w:tr w:rsidR="00512FC7" w:rsidRPr="00512FC7" w14:paraId="4911FCA1" w14:textId="77777777" w:rsidTr="00533FE7">
        <w:tc>
          <w:tcPr>
            <w:tcW w:w="828" w:type="dxa"/>
            <w:shd w:val="clear" w:color="auto" w:fill="auto"/>
          </w:tcPr>
          <w:p w14:paraId="1D9A390F" w14:textId="77777777" w:rsidR="00512FC7" w:rsidRPr="00512FC7" w:rsidRDefault="00512FC7" w:rsidP="00533FE7">
            <w:r w:rsidRPr="00512FC7">
              <w:t>1113</w:t>
            </w:r>
          </w:p>
        </w:tc>
        <w:tc>
          <w:tcPr>
            <w:tcW w:w="2699" w:type="dxa"/>
            <w:shd w:val="clear" w:color="auto" w:fill="auto"/>
          </w:tcPr>
          <w:p w14:paraId="408BAA53" w14:textId="77777777" w:rsidR="00512FC7" w:rsidRPr="00512FC7" w:rsidRDefault="00C411EF" w:rsidP="00533FE7">
            <w:hyperlink w:anchor="fld_TriggerTradingSessionID" w:history="1">
              <w:r w:rsidR="00512FC7" w:rsidRPr="00533FE7">
                <w:rPr>
                  <w:rStyle w:val="Hyperlink"/>
                  <w:rFonts w:ascii="Times New Roman" w:hAnsi="Times New Roman"/>
                  <w:sz w:val="20"/>
                </w:rPr>
                <w:t>TriggerTradingSessionID</w:t>
              </w:r>
            </w:hyperlink>
          </w:p>
        </w:tc>
      </w:tr>
      <w:tr w:rsidR="00512FC7" w:rsidRPr="00512FC7" w14:paraId="0323ADFF" w14:textId="77777777" w:rsidTr="00533FE7">
        <w:tc>
          <w:tcPr>
            <w:tcW w:w="828" w:type="dxa"/>
            <w:shd w:val="clear" w:color="auto" w:fill="auto"/>
          </w:tcPr>
          <w:p w14:paraId="52159B75" w14:textId="77777777" w:rsidR="00512FC7" w:rsidRPr="00512FC7" w:rsidRDefault="00512FC7" w:rsidP="00533FE7">
            <w:r w:rsidRPr="00512FC7">
              <w:t>1114</w:t>
            </w:r>
          </w:p>
        </w:tc>
        <w:tc>
          <w:tcPr>
            <w:tcW w:w="2699" w:type="dxa"/>
            <w:shd w:val="clear" w:color="auto" w:fill="auto"/>
          </w:tcPr>
          <w:p w14:paraId="21F9B1B8" w14:textId="77777777" w:rsidR="00512FC7" w:rsidRPr="00512FC7" w:rsidRDefault="00C411EF" w:rsidP="00533FE7">
            <w:hyperlink w:anchor="fld_TriggerTradingSessionSubID" w:history="1">
              <w:r w:rsidR="00512FC7" w:rsidRPr="00533FE7">
                <w:rPr>
                  <w:rStyle w:val="Hyperlink"/>
                  <w:rFonts w:ascii="Times New Roman" w:hAnsi="Times New Roman"/>
                  <w:sz w:val="20"/>
                </w:rPr>
                <w:t>TriggerTradingSessionSubID</w:t>
              </w:r>
            </w:hyperlink>
          </w:p>
        </w:tc>
      </w:tr>
      <w:tr w:rsidR="00512FC7" w:rsidRPr="00512FC7" w14:paraId="0BACCB62" w14:textId="77777777" w:rsidTr="00533FE7">
        <w:tc>
          <w:tcPr>
            <w:tcW w:w="828" w:type="dxa"/>
            <w:shd w:val="clear" w:color="auto" w:fill="auto"/>
          </w:tcPr>
          <w:p w14:paraId="0AD6D46D" w14:textId="77777777" w:rsidR="00512FC7" w:rsidRPr="00512FC7" w:rsidRDefault="00512FC7" w:rsidP="00533FE7">
            <w:r w:rsidRPr="00512FC7">
              <w:t>1100</w:t>
            </w:r>
          </w:p>
        </w:tc>
        <w:tc>
          <w:tcPr>
            <w:tcW w:w="2699" w:type="dxa"/>
            <w:shd w:val="clear" w:color="auto" w:fill="auto"/>
          </w:tcPr>
          <w:p w14:paraId="6EA00355" w14:textId="77777777" w:rsidR="00512FC7" w:rsidRPr="00512FC7" w:rsidRDefault="00C411EF" w:rsidP="00533FE7">
            <w:hyperlink w:anchor="fld_TriggerType" w:history="1">
              <w:r w:rsidR="00512FC7" w:rsidRPr="00533FE7">
                <w:rPr>
                  <w:rStyle w:val="Hyperlink"/>
                  <w:rFonts w:ascii="Times New Roman" w:hAnsi="Times New Roman"/>
                  <w:sz w:val="20"/>
                </w:rPr>
                <w:t>TriggerType</w:t>
              </w:r>
            </w:hyperlink>
          </w:p>
        </w:tc>
      </w:tr>
      <w:tr w:rsidR="00512FC7" w:rsidRPr="00512FC7" w14:paraId="557AE8CB" w14:textId="77777777" w:rsidTr="00533FE7">
        <w:tc>
          <w:tcPr>
            <w:tcW w:w="828" w:type="dxa"/>
            <w:shd w:val="clear" w:color="auto" w:fill="auto"/>
          </w:tcPr>
          <w:p w14:paraId="7F032E5D" w14:textId="77777777" w:rsidR="00512FC7" w:rsidRPr="00512FC7" w:rsidRDefault="00512FC7" w:rsidP="00533FE7">
            <w:r w:rsidRPr="00512FC7">
              <w:t>1132</w:t>
            </w:r>
          </w:p>
        </w:tc>
        <w:tc>
          <w:tcPr>
            <w:tcW w:w="2699" w:type="dxa"/>
            <w:shd w:val="clear" w:color="auto" w:fill="auto"/>
          </w:tcPr>
          <w:p w14:paraId="381695BB" w14:textId="77777777" w:rsidR="00512FC7" w:rsidRPr="00512FC7" w:rsidRDefault="00C411EF" w:rsidP="00533FE7">
            <w:hyperlink w:anchor="fld_TZTransactTime" w:history="1">
              <w:r w:rsidR="00512FC7" w:rsidRPr="00533FE7">
                <w:rPr>
                  <w:rStyle w:val="Hyperlink"/>
                  <w:rFonts w:ascii="Times New Roman" w:hAnsi="Times New Roman"/>
                  <w:sz w:val="20"/>
                </w:rPr>
                <w:t>TZTransactTime</w:t>
              </w:r>
            </w:hyperlink>
          </w:p>
        </w:tc>
      </w:tr>
      <w:tr w:rsidR="00512FC7" w:rsidRPr="00512FC7" w14:paraId="65FCAE95" w14:textId="77777777" w:rsidTr="00533FE7">
        <w:tc>
          <w:tcPr>
            <w:tcW w:w="828" w:type="dxa"/>
            <w:shd w:val="clear" w:color="auto" w:fill="auto"/>
          </w:tcPr>
          <w:p w14:paraId="6741A6FC" w14:textId="77777777" w:rsidR="00512FC7" w:rsidRPr="00512FC7" w:rsidRDefault="00512FC7" w:rsidP="00533FE7">
            <w:r w:rsidRPr="00512FC7">
              <w:t>1044</w:t>
            </w:r>
          </w:p>
        </w:tc>
        <w:tc>
          <w:tcPr>
            <w:tcW w:w="2699" w:type="dxa"/>
            <w:shd w:val="clear" w:color="auto" w:fill="auto"/>
          </w:tcPr>
          <w:p w14:paraId="5CAFF952" w14:textId="77777777" w:rsidR="00512FC7" w:rsidRPr="00512FC7" w:rsidRDefault="00C411EF" w:rsidP="00533FE7">
            <w:hyperlink w:anchor="fld_UnderlyingAdjustedQuantity" w:history="1">
              <w:r w:rsidR="00512FC7" w:rsidRPr="00533FE7">
                <w:rPr>
                  <w:rStyle w:val="Hyperlink"/>
                  <w:rFonts w:ascii="Times New Roman" w:hAnsi="Times New Roman"/>
                  <w:sz w:val="20"/>
                </w:rPr>
                <w:t>UnderlyingAdjustedQuantity</w:t>
              </w:r>
            </w:hyperlink>
          </w:p>
        </w:tc>
      </w:tr>
      <w:tr w:rsidR="00512FC7" w:rsidRPr="00512FC7" w14:paraId="4A64CA28" w14:textId="77777777" w:rsidTr="00533FE7">
        <w:tc>
          <w:tcPr>
            <w:tcW w:w="828" w:type="dxa"/>
            <w:shd w:val="clear" w:color="auto" w:fill="auto"/>
          </w:tcPr>
          <w:p w14:paraId="29C26445" w14:textId="77777777" w:rsidR="00512FC7" w:rsidRPr="00512FC7" w:rsidRDefault="00512FC7" w:rsidP="00533FE7">
            <w:r w:rsidRPr="00512FC7">
              <w:t>972</w:t>
            </w:r>
          </w:p>
        </w:tc>
        <w:tc>
          <w:tcPr>
            <w:tcW w:w="2699" w:type="dxa"/>
            <w:shd w:val="clear" w:color="auto" w:fill="auto"/>
          </w:tcPr>
          <w:p w14:paraId="218D7240" w14:textId="77777777" w:rsidR="00512FC7" w:rsidRPr="00512FC7" w:rsidRDefault="00C411EF" w:rsidP="00533FE7">
            <w:hyperlink w:anchor="fld_UnderlyingAllocationPercent" w:history="1">
              <w:r w:rsidR="00512FC7" w:rsidRPr="00533FE7">
                <w:rPr>
                  <w:rStyle w:val="Hyperlink"/>
                  <w:rFonts w:ascii="Times New Roman" w:hAnsi="Times New Roman"/>
                  <w:sz w:val="20"/>
                </w:rPr>
                <w:t>UnderlyingAllocationPercent</w:t>
              </w:r>
            </w:hyperlink>
          </w:p>
        </w:tc>
      </w:tr>
      <w:tr w:rsidR="00512FC7" w:rsidRPr="00512FC7" w14:paraId="53E5AD39" w14:textId="77777777" w:rsidTr="00533FE7">
        <w:tc>
          <w:tcPr>
            <w:tcW w:w="828" w:type="dxa"/>
            <w:shd w:val="clear" w:color="auto" w:fill="auto"/>
          </w:tcPr>
          <w:p w14:paraId="17AC3042" w14:textId="77777777" w:rsidR="00512FC7" w:rsidRPr="00512FC7" w:rsidRDefault="00512FC7" w:rsidP="00533FE7">
            <w:r w:rsidRPr="00512FC7">
              <w:t>1459</w:t>
            </w:r>
          </w:p>
        </w:tc>
        <w:tc>
          <w:tcPr>
            <w:tcW w:w="2699" w:type="dxa"/>
            <w:shd w:val="clear" w:color="auto" w:fill="auto"/>
          </w:tcPr>
          <w:p w14:paraId="43C411A5" w14:textId="77777777" w:rsidR="00512FC7" w:rsidRPr="00512FC7" w:rsidRDefault="00C411EF" w:rsidP="00533FE7">
            <w:hyperlink w:anchor="fld_UnderlyingAttachmentPoint" w:history="1">
              <w:r w:rsidR="00512FC7" w:rsidRPr="00533FE7">
                <w:rPr>
                  <w:rStyle w:val="Hyperlink"/>
                  <w:rFonts w:ascii="Times New Roman" w:hAnsi="Times New Roman"/>
                  <w:sz w:val="20"/>
                </w:rPr>
                <w:t>UnderlyingAttachmentPoint</w:t>
              </w:r>
            </w:hyperlink>
          </w:p>
        </w:tc>
      </w:tr>
      <w:tr w:rsidR="00512FC7" w:rsidRPr="00512FC7" w14:paraId="60507A95" w14:textId="77777777" w:rsidTr="00533FE7">
        <w:tc>
          <w:tcPr>
            <w:tcW w:w="828" w:type="dxa"/>
            <w:shd w:val="clear" w:color="auto" w:fill="auto"/>
          </w:tcPr>
          <w:p w14:paraId="2D334C15" w14:textId="77777777" w:rsidR="00512FC7" w:rsidRPr="00512FC7" w:rsidRDefault="00512FC7" w:rsidP="00533FE7">
            <w:r w:rsidRPr="00512FC7">
              <w:t>1038</w:t>
            </w:r>
          </w:p>
        </w:tc>
        <w:tc>
          <w:tcPr>
            <w:tcW w:w="2699" w:type="dxa"/>
            <w:shd w:val="clear" w:color="auto" w:fill="auto"/>
          </w:tcPr>
          <w:p w14:paraId="23FA9C72" w14:textId="77777777" w:rsidR="00512FC7" w:rsidRPr="00512FC7" w:rsidRDefault="00C411EF" w:rsidP="00533FE7">
            <w:hyperlink w:anchor="fld_UnderlyingCapValue" w:history="1">
              <w:r w:rsidR="00512FC7" w:rsidRPr="00533FE7">
                <w:rPr>
                  <w:rStyle w:val="Hyperlink"/>
                  <w:rFonts w:ascii="Times New Roman" w:hAnsi="Times New Roman"/>
                  <w:sz w:val="20"/>
                </w:rPr>
                <w:t>UnderlyingCapValue</w:t>
              </w:r>
            </w:hyperlink>
          </w:p>
        </w:tc>
      </w:tr>
      <w:tr w:rsidR="00512FC7" w:rsidRPr="00512FC7" w14:paraId="15A57377" w14:textId="77777777" w:rsidTr="00533FE7">
        <w:tc>
          <w:tcPr>
            <w:tcW w:w="828" w:type="dxa"/>
            <w:shd w:val="clear" w:color="auto" w:fill="auto"/>
          </w:tcPr>
          <w:p w14:paraId="0A7B96AD" w14:textId="77777777" w:rsidR="00512FC7" w:rsidRPr="00512FC7" w:rsidRDefault="00512FC7" w:rsidP="00533FE7">
            <w:r w:rsidRPr="00512FC7">
              <w:t>973</w:t>
            </w:r>
          </w:p>
        </w:tc>
        <w:tc>
          <w:tcPr>
            <w:tcW w:w="2699" w:type="dxa"/>
            <w:shd w:val="clear" w:color="auto" w:fill="auto"/>
          </w:tcPr>
          <w:p w14:paraId="42501794" w14:textId="77777777" w:rsidR="00512FC7" w:rsidRPr="00512FC7" w:rsidRDefault="00C411EF" w:rsidP="00533FE7">
            <w:hyperlink w:anchor="fld_UnderlyingCashAmount" w:history="1">
              <w:r w:rsidR="00512FC7" w:rsidRPr="00533FE7">
                <w:rPr>
                  <w:rStyle w:val="Hyperlink"/>
                  <w:rFonts w:ascii="Times New Roman" w:hAnsi="Times New Roman"/>
                  <w:sz w:val="20"/>
                </w:rPr>
                <w:t>UnderlyingCashAmount</w:t>
              </w:r>
            </w:hyperlink>
          </w:p>
        </w:tc>
      </w:tr>
      <w:tr w:rsidR="00512FC7" w:rsidRPr="00512FC7" w14:paraId="6744BE3F" w14:textId="77777777" w:rsidTr="00533FE7">
        <w:tc>
          <w:tcPr>
            <w:tcW w:w="828" w:type="dxa"/>
            <w:shd w:val="clear" w:color="auto" w:fill="auto"/>
          </w:tcPr>
          <w:p w14:paraId="074B68E3" w14:textId="77777777" w:rsidR="00512FC7" w:rsidRPr="00512FC7" w:rsidRDefault="00512FC7" w:rsidP="00533FE7">
            <w:r w:rsidRPr="00512FC7">
              <w:t>974</w:t>
            </w:r>
          </w:p>
        </w:tc>
        <w:tc>
          <w:tcPr>
            <w:tcW w:w="2699" w:type="dxa"/>
            <w:shd w:val="clear" w:color="auto" w:fill="auto"/>
          </w:tcPr>
          <w:p w14:paraId="730378F8" w14:textId="77777777" w:rsidR="00512FC7" w:rsidRPr="00512FC7" w:rsidRDefault="00C411EF" w:rsidP="00533FE7">
            <w:hyperlink w:anchor="fld_UnderlyingCashType" w:history="1">
              <w:r w:rsidR="00512FC7" w:rsidRPr="00533FE7">
                <w:rPr>
                  <w:rStyle w:val="Hyperlink"/>
                  <w:rFonts w:ascii="Times New Roman" w:hAnsi="Times New Roman"/>
                  <w:sz w:val="20"/>
                </w:rPr>
                <w:t>UnderlyingCashType</w:t>
              </w:r>
            </w:hyperlink>
          </w:p>
        </w:tc>
      </w:tr>
      <w:tr w:rsidR="00512FC7" w:rsidRPr="00512FC7" w14:paraId="0321E608" w14:textId="77777777" w:rsidTr="00533FE7">
        <w:tc>
          <w:tcPr>
            <w:tcW w:w="828" w:type="dxa"/>
            <w:shd w:val="clear" w:color="auto" w:fill="auto"/>
          </w:tcPr>
          <w:p w14:paraId="53437657" w14:textId="77777777" w:rsidR="00512FC7" w:rsidRPr="00512FC7" w:rsidRDefault="00512FC7" w:rsidP="00533FE7">
            <w:r w:rsidRPr="00512FC7">
              <w:t>463</w:t>
            </w:r>
          </w:p>
        </w:tc>
        <w:tc>
          <w:tcPr>
            <w:tcW w:w="2699" w:type="dxa"/>
            <w:shd w:val="clear" w:color="auto" w:fill="auto"/>
          </w:tcPr>
          <w:p w14:paraId="5E1FC052" w14:textId="77777777" w:rsidR="00512FC7" w:rsidRPr="00512FC7" w:rsidRDefault="00C411EF" w:rsidP="00533FE7">
            <w:hyperlink w:anchor="fld_UnderlyingCFICode" w:history="1">
              <w:r w:rsidR="00512FC7" w:rsidRPr="00533FE7">
                <w:rPr>
                  <w:rStyle w:val="Hyperlink"/>
                  <w:rFonts w:ascii="Times New Roman" w:hAnsi="Times New Roman"/>
                  <w:sz w:val="20"/>
                </w:rPr>
                <w:t>UnderlyingCFICode</w:t>
              </w:r>
            </w:hyperlink>
          </w:p>
        </w:tc>
      </w:tr>
      <w:tr w:rsidR="00512FC7" w:rsidRPr="00512FC7" w14:paraId="72E9933C" w14:textId="77777777" w:rsidTr="00533FE7">
        <w:tc>
          <w:tcPr>
            <w:tcW w:w="828" w:type="dxa"/>
            <w:shd w:val="clear" w:color="auto" w:fill="auto"/>
          </w:tcPr>
          <w:p w14:paraId="46826506" w14:textId="77777777" w:rsidR="00512FC7" w:rsidRPr="00512FC7" w:rsidRDefault="00512FC7" w:rsidP="00533FE7">
            <w:r w:rsidRPr="00512FC7">
              <w:t>986</w:t>
            </w:r>
          </w:p>
        </w:tc>
        <w:tc>
          <w:tcPr>
            <w:tcW w:w="2699" w:type="dxa"/>
            <w:shd w:val="clear" w:color="auto" w:fill="auto"/>
          </w:tcPr>
          <w:p w14:paraId="136A5FCA" w14:textId="77777777" w:rsidR="00512FC7" w:rsidRPr="00512FC7" w:rsidRDefault="00C411EF" w:rsidP="00533FE7">
            <w:hyperlink w:anchor="fld_UnderlyingCollectAmount" w:history="1">
              <w:r w:rsidR="00512FC7" w:rsidRPr="00533FE7">
                <w:rPr>
                  <w:rStyle w:val="Hyperlink"/>
                  <w:rFonts w:ascii="Times New Roman" w:hAnsi="Times New Roman"/>
                  <w:sz w:val="20"/>
                </w:rPr>
                <w:t>UnderlyingCollectAmount</w:t>
              </w:r>
            </w:hyperlink>
          </w:p>
        </w:tc>
      </w:tr>
      <w:tr w:rsidR="00512FC7" w:rsidRPr="00512FC7" w14:paraId="68DC05E6" w14:textId="77777777" w:rsidTr="00533FE7">
        <w:tc>
          <w:tcPr>
            <w:tcW w:w="828" w:type="dxa"/>
            <w:shd w:val="clear" w:color="auto" w:fill="auto"/>
          </w:tcPr>
          <w:p w14:paraId="05C2503F" w14:textId="77777777" w:rsidR="00512FC7" w:rsidRPr="00512FC7" w:rsidRDefault="00512FC7" w:rsidP="00533FE7">
            <w:r w:rsidRPr="00512FC7">
              <w:t>436</w:t>
            </w:r>
          </w:p>
        </w:tc>
        <w:tc>
          <w:tcPr>
            <w:tcW w:w="2699" w:type="dxa"/>
            <w:shd w:val="clear" w:color="auto" w:fill="auto"/>
          </w:tcPr>
          <w:p w14:paraId="0A8D46A6" w14:textId="77777777" w:rsidR="00512FC7" w:rsidRPr="00512FC7" w:rsidRDefault="00C411EF" w:rsidP="00533FE7">
            <w:hyperlink w:anchor="fld_UnderlyingContractMultiplier" w:history="1">
              <w:r w:rsidR="00512FC7" w:rsidRPr="00533FE7">
                <w:rPr>
                  <w:rStyle w:val="Hyperlink"/>
                  <w:rFonts w:ascii="Times New Roman" w:hAnsi="Times New Roman"/>
                  <w:sz w:val="20"/>
                </w:rPr>
                <w:t>UnderlyingContractMultiplier</w:t>
              </w:r>
            </w:hyperlink>
          </w:p>
        </w:tc>
      </w:tr>
      <w:tr w:rsidR="00512FC7" w:rsidRPr="00512FC7" w14:paraId="511ABFA8" w14:textId="77777777" w:rsidTr="00533FE7">
        <w:tc>
          <w:tcPr>
            <w:tcW w:w="828" w:type="dxa"/>
            <w:shd w:val="clear" w:color="auto" w:fill="auto"/>
          </w:tcPr>
          <w:p w14:paraId="5BDB4037" w14:textId="77777777" w:rsidR="00512FC7" w:rsidRPr="00512FC7" w:rsidRDefault="00512FC7" w:rsidP="00533FE7">
            <w:r w:rsidRPr="00512FC7">
              <w:t>1437</w:t>
            </w:r>
          </w:p>
        </w:tc>
        <w:tc>
          <w:tcPr>
            <w:tcW w:w="2699" w:type="dxa"/>
            <w:shd w:val="clear" w:color="auto" w:fill="auto"/>
          </w:tcPr>
          <w:p w14:paraId="053B5AE5" w14:textId="77777777" w:rsidR="00512FC7" w:rsidRPr="00512FC7" w:rsidRDefault="00C411EF" w:rsidP="00533FE7">
            <w:hyperlink w:anchor="fld_UnderlyingContractMultiplierUnit" w:history="1">
              <w:r w:rsidR="00512FC7" w:rsidRPr="00533FE7">
                <w:rPr>
                  <w:rStyle w:val="Hyperlink"/>
                  <w:rFonts w:ascii="Times New Roman" w:hAnsi="Times New Roman"/>
                  <w:sz w:val="20"/>
                </w:rPr>
                <w:t>UnderlyingContractMultiplierUnit</w:t>
              </w:r>
            </w:hyperlink>
          </w:p>
        </w:tc>
      </w:tr>
      <w:tr w:rsidR="00512FC7" w:rsidRPr="00512FC7" w14:paraId="691EFD45" w14:textId="77777777" w:rsidTr="00533FE7">
        <w:tc>
          <w:tcPr>
            <w:tcW w:w="828" w:type="dxa"/>
            <w:shd w:val="clear" w:color="auto" w:fill="auto"/>
          </w:tcPr>
          <w:p w14:paraId="0A378047" w14:textId="77777777" w:rsidR="00512FC7" w:rsidRPr="00512FC7" w:rsidRDefault="00512FC7" w:rsidP="00533FE7">
            <w:r w:rsidRPr="00512FC7">
              <w:t>592</w:t>
            </w:r>
          </w:p>
        </w:tc>
        <w:tc>
          <w:tcPr>
            <w:tcW w:w="2699" w:type="dxa"/>
            <w:shd w:val="clear" w:color="auto" w:fill="auto"/>
          </w:tcPr>
          <w:p w14:paraId="0E40DB05" w14:textId="77777777" w:rsidR="00512FC7" w:rsidRPr="00512FC7" w:rsidRDefault="00C411EF" w:rsidP="00533FE7">
            <w:hyperlink w:anchor="fld_UnderlyingCountryOfIssue" w:history="1">
              <w:r w:rsidR="00512FC7" w:rsidRPr="00533FE7">
                <w:rPr>
                  <w:rStyle w:val="Hyperlink"/>
                  <w:rFonts w:ascii="Times New Roman" w:hAnsi="Times New Roman"/>
                  <w:sz w:val="20"/>
                </w:rPr>
                <w:t>UnderlyingCountryOfIssue</w:t>
              </w:r>
            </w:hyperlink>
          </w:p>
        </w:tc>
      </w:tr>
      <w:tr w:rsidR="00512FC7" w:rsidRPr="00512FC7" w14:paraId="286AE17B" w14:textId="77777777" w:rsidTr="00533FE7">
        <w:tc>
          <w:tcPr>
            <w:tcW w:w="828" w:type="dxa"/>
            <w:shd w:val="clear" w:color="auto" w:fill="auto"/>
          </w:tcPr>
          <w:p w14:paraId="64E73195" w14:textId="77777777" w:rsidR="00512FC7" w:rsidRPr="00512FC7" w:rsidRDefault="00512FC7" w:rsidP="00533FE7">
            <w:r w:rsidRPr="00512FC7">
              <w:t>241</w:t>
            </w:r>
          </w:p>
        </w:tc>
        <w:tc>
          <w:tcPr>
            <w:tcW w:w="2699" w:type="dxa"/>
            <w:shd w:val="clear" w:color="auto" w:fill="auto"/>
          </w:tcPr>
          <w:p w14:paraId="14660217" w14:textId="77777777" w:rsidR="00512FC7" w:rsidRPr="00512FC7" w:rsidRDefault="00C411EF" w:rsidP="00533FE7">
            <w:hyperlink w:anchor="fld_UnderlyingCouponPaymentDate" w:history="1">
              <w:r w:rsidR="00512FC7" w:rsidRPr="00533FE7">
                <w:rPr>
                  <w:rStyle w:val="Hyperlink"/>
                  <w:rFonts w:ascii="Times New Roman" w:hAnsi="Times New Roman"/>
                  <w:sz w:val="20"/>
                </w:rPr>
                <w:t>UnderlyingCouponPaymentDate</w:t>
              </w:r>
            </w:hyperlink>
          </w:p>
        </w:tc>
      </w:tr>
      <w:tr w:rsidR="00512FC7" w:rsidRPr="00512FC7" w14:paraId="603FE738" w14:textId="77777777" w:rsidTr="00533FE7">
        <w:tc>
          <w:tcPr>
            <w:tcW w:w="828" w:type="dxa"/>
            <w:shd w:val="clear" w:color="auto" w:fill="auto"/>
          </w:tcPr>
          <w:p w14:paraId="2758FD35" w14:textId="77777777" w:rsidR="00512FC7" w:rsidRPr="00512FC7" w:rsidRDefault="00512FC7" w:rsidP="00533FE7">
            <w:r w:rsidRPr="00512FC7">
              <w:t>435</w:t>
            </w:r>
          </w:p>
        </w:tc>
        <w:tc>
          <w:tcPr>
            <w:tcW w:w="2699" w:type="dxa"/>
            <w:shd w:val="clear" w:color="auto" w:fill="auto"/>
          </w:tcPr>
          <w:p w14:paraId="1BF6A5B6" w14:textId="77777777" w:rsidR="00512FC7" w:rsidRPr="00512FC7" w:rsidRDefault="00C411EF" w:rsidP="00533FE7">
            <w:hyperlink w:anchor="fld_UnderlyingCouponRate" w:history="1">
              <w:r w:rsidR="00512FC7" w:rsidRPr="00533FE7">
                <w:rPr>
                  <w:rStyle w:val="Hyperlink"/>
                  <w:rFonts w:ascii="Times New Roman" w:hAnsi="Times New Roman"/>
                  <w:sz w:val="20"/>
                </w:rPr>
                <w:t>UnderlyingCouponRate</w:t>
              </w:r>
            </w:hyperlink>
          </w:p>
        </w:tc>
      </w:tr>
      <w:tr w:rsidR="00512FC7" w:rsidRPr="00512FC7" w14:paraId="0D917773" w14:textId="77777777" w:rsidTr="00533FE7">
        <w:tc>
          <w:tcPr>
            <w:tcW w:w="828" w:type="dxa"/>
            <w:shd w:val="clear" w:color="auto" w:fill="auto"/>
          </w:tcPr>
          <w:p w14:paraId="0E9640B7" w14:textId="77777777" w:rsidR="00512FC7" w:rsidRPr="00512FC7" w:rsidRDefault="00512FC7" w:rsidP="00533FE7">
            <w:r w:rsidRPr="00512FC7">
              <w:t>877</w:t>
            </w:r>
          </w:p>
        </w:tc>
        <w:tc>
          <w:tcPr>
            <w:tcW w:w="2699" w:type="dxa"/>
            <w:shd w:val="clear" w:color="auto" w:fill="auto"/>
          </w:tcPr>
          <w:p w14:paraId="353D5924" w14:textId="77777777" w:rsidR="00512FC7" w:rsidRPr="00512FC7" w:rsidRDefault="00C411EF" w:rsidP="00533FE7">
            <w:hyperlink w:anchor="fld_UnderlyingCPProgram" w:history="1">
              <w:r w:rsidR="00512FC7" w:rsidRPr="00533FE7">
                <w:rPr>
                  <w:rStyle w:val="Hyperlink"/>
                  <w:rFonts w:ascii="Times New Roman" w:hAnsi="Times New Roman"/>
                  <w:sz w:val="20"/>
                </w:rPr>
                <w:t>UnderlyingCPProgram</w:t>
              </w:r>
            </w:hyperlink>
          </w:p>
        </w:tc>
      </w:tr>
      <w:tr w:rsidR="00512FC7" w:rsidRPr="00512FC7" w14:paraId="5EFEAA23" w14:textId="77777777" w:rsidTr="00533FE7">
        <w:tc>
          <w:tcPr>
            <w:tcW w:w="828" w:type="dxa"/>
            <w:shd w:val="clear" w:color="auto" w:fill="auto"/>
          </w:tcPr>
          <w:p w14:paraId="20A02130" w14:textId="77777777" w:rsidR="00512FC7" w:rsidRPr="00512FC7" w:rsidRDefault="00512FC7" w:rsidP="00533FE7">
            <w:r w:rsidRPr="00512FC7">
              <w:t>878</w:t>
            </w:r>
          </w:p>
        </w:tc>
        <w:tc>
          <w:tcPr>
            <w:tcW w:w="2699" w:type="dxa"/>
            <w:shd w:val="clear" w:color="auto" w:fill="auto"/>
          </w:tcPr>
          <w:p w14:paraId="3A2600EF" w14:textId="77777777" w:rsidR="00512FC7" w:rsidRPr="00512FC7" w:rsidRDefault="00C411EF" w:rsidP="00533FE7">
            <w:hyperlink w:anchor="fld_UnderlyingCPRegType" w:history="1">
              <w:r w:rsidR="00512FC7" w:rsidRPr="00533FE7">
                <w:rPr>
                  <w:rStyle w:val="Hyperlink"/>
                  <w:rFonts w:ascii="Times New Roman" w:hAnsi="Times New Roman"/>
                  <w:sz w:val="20"/>
                </w:rPr>
                <w:t>UnderlyingCPRegType</w:t>
              </w:r>
            </w:hyperlink>
          </w:p>
        </w:tc>
      </w:tr>
      <w:tr w:rsidR="00512FC7" w:rsidRPr="00512FC7" w14:paraId="31832FA7" w14:textId="77777777" w:rsidTr="00533FE7">
        <w:tc>
          <w:tcPr>
            <w:tcW w:w="828" w:type="dxa"/>
            <w:shd w:val="clear" w:color="auto" w:fill="auto"/>
          </w:tcPr>
          <w:p w14:paraId="6AD1EE55" w14:textId="77777777" w:rsidR="00512FC7" w:rsidRPr="00512FC7" w:rsidRDefault="00512FC7" w:rsidP="00533FE7">
            <w:r w:rsidRPr="00512FC7">
              <w:t>256</w:t>
            </w:r>
          </w:p>
        </w:tc>
        <w:tc>
          <w:tcPr>
            <w:tcW w:w="2699" w:type="dxa"/>
            <w:shd w:val="clear" w:color="auto" w:fill="auto"/>
          </w:tcPr>
          <w:p w14:paraId="12B1291E" w14:textId="77777777" w:rsidR="00512FC7" w:rsidRPr="00512FC7" w:rsidRDefault="00C411EF" w:rsidP="00533FE7">
            <w:hyperlink w:anchor="fld_UnderlyingCreditRating" w:history="1">
              <w:r w:rsidR="00512FC7" w:rsidRPr="00533FE7">
                <w:rPr>
                  <w:rStyle w:val="Hyperlink"/>
                  <w:rFonts w:ascii="Times New Roman" w:hAnsi="Times New Roman"/>
                  <w:sz w:val="20"/>
                </w:rPr>
                <w:t>UnderlyingCreditRating</w:t>
              </w:r>
            </w:hyperlink>
          </w:p>
        </w:tc>
      </w:tr>
      <w:tr w:rsidR="00512FC7" w:rsidRPr="00512FC7" w14:paraId="28B5322C" w14:textId="77777777" w:rsidTr="00533FE7">
        <w:tc>
          <w:tcPr>
            <w:tcW w:w="828" w:type="dxa"/>
            <w:shd w:val="clear" w:color="auto" w:fill="auto"/>
          </w:tcPr>
          <w:p w14:paraId="10C7E5A6" w14:textId="77777777" w:rsidR="00512FC7" w:rsidRPr="00512FC7" w:rsidRDefault="00512FC7" w:rsidP="00533FE7">
            <w:r w:rsidRPr="00512FC7">
              <w:t>318</w:t>
            </w:r>
          </w:p>
        </w:tc>
        <w:tc>
          <w:tcPr>
            <w:tcW w:w="2699" w:type="dxa"/>
            <w:shd w:val="clear" w:color="auto" w:fill="auto"/>
          </w:tcPr>
          <w:p w14:paraId="5FC1CBD2" w14:textId="77777777" w:rsidR="00512FC7" w:rsidRPr="00512FC7" w:rsidRDefault="00C411EF" w:rsidP="00533FE7">
            <w:hyperlink w:anchor="fld_UnderlyingCurrency" w:history="1">
              <w:r w:rsidR="00512FC7" w:rsidRPr="00533FE7">
                <w:rPr>
                  <w:rStyle w:val="Hyperlink"/>
                  <w:rFonts w:ascii="Times New Roman" w:hAnsi="Times New Roman"/>
                  <w:sz w:val="20"/>
                </w:rPr>
                <w:t>UnderlyingCurrency</w:t>
              </w:r>
            </w:hyperlink>
          </w:p>
        </w:tc>
      </w:tr>
      <w:tr w:rsidR="00512FC7" w:rsidRPr="00512FC7" w14:paraId="6FC182A9" w14:textId="77777777" w:rsidTr="00533FE7">
        <w:tc>
          <w:tcPr>
            <w:tcW w:w="828" w:type="dxa"/>
            <w:shd w:val="clear" w:color="auto" w:fill="auto"/>
          </w:tcPr>
          <w:p w14:paraId="4A5297A1" w14:textId="77777777" w:rsidR="00512FC7" w:rsidRPr="00512FC7" w:rsidRDefault="00512FC7" w:rsidP="00533FE7">
            <w:r w:rsidRPr="00512FC7">
              <w:t>885</w:t>
            </w:r>
          </w:p>
        </w:tc>
        <w:tc>
          <w:tcPr>
            <w:tcW w:w="2699" w:type="dxa"/>
            <w:shd w:val="clear" w:color="auto" w:fill="auto"/>
          </w:tcPr>
          <w:p w14:paraId="5D8FC691" w14:textId="77777777" w:rsidR="00512FC7" w:rsidRPr="00512FC7" w:rsidRDefault="00C411EF" w:rsidP="00533FE7">
            <w:hyperlink w:anchor="fld_UnderlyingCurrentValue" w:history="1">
              <w:r w:rsidR="00512FC7" w:rsidRPr="00533FE7">
                <w:rPr>
                  <w:rStyle w:val="Hyperlink"/>
                  <w:rFonts w:ascii="Times New Roman" w:hAnsi="Times New Roman"/>
                  <w:sz w:val="20"/>
                </w:rPr>
                <w:t>UnderlyingCurrentValue</w:t>
              </w:r>
            </w:hyperlink>
          </w:p>
        </w:tc>
      </w:tr>
      <w:tr w:rsidR="00512FC7" w:rsidRPr="00512FC7" w14:paraId="7C5088A8" w14:textId="77777777" w:rsidTr="00533FE7">
        <w:tc>
          <w:tcPr>
            <w:tcW w:w="828" w:type="dxa"/>
            <w:shd w:val="clear" w:color="auto" w:fill="auto"/>
          </w:tcPr>
          <w:p w14:paraId="6DBE935D" w14:textId="77777777" w:rsidR="00512FC7" w:rsidRPr="00512FC7" w:rsidRDefault="00512FC7" w:rsidP="00533FE7">
            <w:r w:rsidRPr="00512FC7">
              <w:t>1037</w:t>
            </w:r>
          </w:p>
        </w:tc>
        <w:tc>
          <w:tcPr>
            <w:tcW w:w="2699" w:type="dxa"/>
            <w:shd w:val="clear" w:color="auto" w:fill="auto"/>
          </w:tcPr>
          <w:p w14:paraId="43284E4C" w14:textId="77777777" w:rsidR="00512FC7" w:rsidRPr="00512FC7" w:rsidRDefault="00C411EF" w:rsidP="00533FE7">
            <w:hyperlink w:anchor="fld_UnderlyingDeliveryAmount" w:history="1">
              <w:r w:rsidR="00512FC7" w:rsidRPr="00533FE7">
                <w:rPr>
                  <w:rStyle w:val="Hyperlink"/>
                  <w:rFonts w:ascii="Times New Roman" w:hAnsi="Times New Roman"/>
                  <w:sz w:val="20"/>
                </w:rPr>
                <w:t>UnderlyingDeliveryAmount</w:t>
              </w:r>
            </w:hyperlink>
          </w:p>
        </w:tc>
      </w:tr>
      <w:tr w:rsidR="00512FC7" w:rsidRPr="00512FC7" w14:paraId="47D39764" w14:textId="77777777" w:rsidTr="00533FE7">
        <w:tc>
          <w:tcPr>
            <w:tcW w:w="828" w:type="dxa"/>
            <w:shd w:val="clear" w:color="auto" w:fill="auto"/>
          </w:tcPr>
          <w:p w14:paraId="38978713" w14:textId="77777777" w:rsidR="00512FC7" w:rsidRPr="00512FC7" w:rsidRDefault="00512FC7" w:rsidP="00533FE7">
            <w:r w:rsidRPr="00512FC7">
              <w:t>1460</w:t>
            </w:r>
          </w:p>
        </w:tc>
        <w:tc>
          <w:tcPr>
            <w:tcW w:w="2699" w:type="dxa"/>
            <w:shd w:val="clear" w:color="auto" w:fill="auto"/>
          </w:tcPr>
          <w:p w14:paraId="2825A910" w14:textId="77777777" w:rsidR="00512FC7" w:rsidRPr="00512FC7" w:rsidRDefault="00C411EF" w:rsidP="00533FE7">
            <w:hyperlink w:anchor="fld_UnderlyingDetachmentPoint" w:history="1">
              <w:r w:rsidR="00512FC7" w:rsidRPr="00533FE7">
                <w:rPr>
                  <w:rStyle w:val="Hyperlink"/>
                  <w:rFonts w:ascii="Times New Roman" w:hAnsi="Times New Roman"/>
                  <w:sz w:val="20"/>
                </w:rPr>
                <w:t>UnderlyingDetachmentPoint</w:t>
              </w:r>
            </w:hyperlink>
          </w:p>
        </w:tc>
      </w:tr>
      <w:tr w:rsidR="00512FC7" w:rsidRPr="00512FC7" w14:paraId="57D376F9" w14:textId="77777777" w:rsidTr="00533FE7">
        <w:tc>
          <w:tcPr>
            <w:tcW w:w="828" w:type="dxa"/>
            <w:shd w:val="clear" w:color="auto" w:fill="auto"/>
          </w:tcPr>
          <w:p w14:paraId="1B63A33C" w14:textId="77777777" w:rsidR="00512FC7" w:rsidRPr="00512FC7" w:rsidRDefault="00512FC7" w:rsidP="00533FE7">
            <w:r w:rsidRPr="00512FC7">
              <w:t>882</w:t>
            </w:r>
          </w:p>
        </w:tc>
        <w:tc>
          <w:tcPr>
            <w:tcW w:w="2699" w:type="dxa"/>
            <w:shd w:val="clear" w:color="auto" w:fill="auto"/>
          </w:tcPr>
          <w:p w14:paraId="5879E859" w14:textId="77777777" w:rsidR="00512FC7" w:rsidRPr="00512FC7" w:rsidRDefault="00C411EF" w:rsidP="00533FE7">
            <w:hyperlink w:anchor="fld_UnderlyingDirtyPrice" w:history="1">
              <w:r w:rsidR="00512FC7" w:rsidRPr="00533FE7">
                <w:rPr>
                  <w:rStyle w:val="Hyperlink"/>
                  <w:rFonts w:ascii="Times New Roman" w:hAnsi="Times New Roman"/>
                  <w:sz w:val="20"/>
                </w:rPr>
                <w:t>UnderlyingDirtyPrice</w:t>
              </w:r>
            </w:hyperlink>
          </w:p>
        </w:tc>
      </w:tr>
      <w:tr w:rsidR="00512FC7" w:rsidRPr="00512FC7" w14:paraId="2AAFF138" w14:textId="77777777" w:rsidTr="00533FE7">
        <w:tc>
          <w:tcPr>
            <w:tcW w:w="828" w:type="dxa"/>
            <w:shd w:val="clear" w:color="auto" w:fill="auto"/>
          </w:tcPr>
          <w:p w14:paraId="668803B9" w14:textId="77777777" w:rsidR="00512FC7" w:rsidRPr="00512FC7" w:rsidRDefault="00512FC7" w:rsidP="00533FE7">
            <w:r w:rsidRPr="00512FC7">
              <w:t>883</w:t>
            </w:r>
          </w:p>
        </w:tc>
        <w:tc>
          <w:tcPr>
            <w:tcW w:w="2699" w:type="dxa"/>
            <w:shd w:val="clear" w:color="auto" w:fill="auto"/>
          </w:tcPr>
          <w:p w14:paraId="0B03C52C" w14:textId="77777777" w:rsidR="00512FC7" w:rsidRPr="00512FC7" w:rsidRDefault="00C411EF" w:rsidP="00533FE7">
            <w:hyperlink w:anchor="fld_UnderlyingEndPrice" w:history="1">
              <w:r w:rsidR="00512FC7" w:rsidRPr="00533FE7">
                <w:rPr>
                  <w:rStyle w:val="Hyperlink"/>
                  <w:rFonts w:ascii="Times New Roman" w:hAnsi="Times New Roman"/>
                  <w:sz w:val="20"/>
                </w:rPr>
                <w:t>UnderlyingEndPrice</w:t>
              </w:r>
            </w:hyperlink>
          </w:p>
        </w:tc>
      </w:tr>
      <w:tr w:rsidR="00512FC7" w:rsidRPr="00512FC7" w14:paraId="5EAD8212" w14:textId="77777777" w:rsidTr="00533FE7">
        <w:tc>
          <w:tcPr>
            <w:tcW w:w="828" w:type="dxa"/>
            <w:shd w:val="clear" w:color="auto" w:fill="auto"/>
          </w:tcPr>
          <w:p w14:paraId="3AC5A8B7" w14:textId="77777777" w:rsidR="00512FC7" w:rsidRPr="00512FC7" w:rsidRDefault="00512FC7" w:rsidP="00533FE7">
            <w:r w:rsidRPr="00512FC7">
              <w:t>886</w:t>
            </w:r>
          </w:p>
        </w:tc>
        <w:tc>
          <w:tcPr>
            <w:tcW w:w="2699" w:type="dxa"/>
            <w:shd w:val="clear" w:color="auto" w:fill="auto"/>
          </w:tcPr>
          <w:p w14:paraId="4BE6573C" w14:textId="77777777" w:rsidR="00512FC7" w:rsidRPr="00512FC7" w:rsidRDefault="00C411EF" w:rsidP="00533FE7">
            <w:hyperlink w:anchor="fld_UnderlyingEndValue" w:history="1">
              <w:r w:rsidR="00512FC7" w:rsidRPr="00533FE7">
                <w:rPr>
                  <w:rStyle w:val="Hyperlink"/>
                  <w:rFonts w:ascii="Times New Roman" w:hAnsi="Times New Roman"/>
                  <w:sz w:val="20"/>
                </w:rPr>
                <w:t>UnderlyingEndValue</w:t>
              </w:r>
            </w:hyperlink>
          </w:p>
        </w:tc>
      </w:tr>
      <w:tr w:rsidR="00512FC7" w:rsidRPr="00512FC7" w14:paraId="78E15A8D" w14:textId="77777777" w:rsidTr="00533FE7">
        <w:tc>
          <w:tcPr>
            <w:tcW w:w="828" w:type="dxa"/>
            <w:shd w:val="clear" w:color="auto" w:fill="auto"/>
          </w:tcPr>
          <w:p w14:paraId="4163CE3F" w14:textId="77777777" w:rsidR="00512FC7" w:rsidRPr="00512FC7" w:rsidRDefault="00512FC7" w:rsidP="00533FE7">
            <w:r w:rsidRPr="00512FC7">
              <w:t>1419</w:t>
            </w:r>
          </w:p>
        </w:tc>
        <w:tc>
          <w:tcPr>
            <w:tcW w:w="2699" w:type="dxa"/>
            <w:shd w:val="clear" w:color="auto" w:fill="auto"/>
          </w:tcPr>
          <w:p w14:paraId="2CEC1B55" w14:textId="77777777" w:rsidR="00512FC7" w:rsidRPr="00512FC7" w:rsidRDefault="00C411EF" w:rsidP="00533FE7">
            <w:hyperlink w:anchor="fld_UnderlyingExerciseStyle" w:history="1">
              <w:r w:rsidR="00512FC7" w:rsidRPr="00533FE7">
                <w:rPr>
                  <w:rStyle w:val="Hyperlink"/>
                  <w:rFonts w:ascii="Times New Roman" w:hAnsi="Times New Roman"/>
                  <w:sz w:val="20"/>
                </w:rPr>
                <w:t>UnderlyingExerciseStyle</w:t>
              </w:r>
            </w:hyperlink>
          </w:p>
        </w:tc>
      </w:tr>
      <w:tr w:rsidR="00512FC7" w:rsidRPr="00512FC7" w14:paraId="554C29ED" w14:textId="77777777" w:rsidTr="00533FE7">
        <w:tc>
          <w:tcPr>
            <w:tcW w:w="828" w:type="dxa"/>
            <w:shd w:val="clear" w:color="auto" w:fill="auto"/>
          </w:tcPr>
          <w:p w14:paraId="785BC8C8" w14:textId="77777777" w:rsidR="00512FC7" w:rsidRPr="00512FC7" w:rsidRDefault="00512FC7" w:rsidP="00533FE7">
            <w:r w:rsidRPr="00512FC7">
              <w:t>246</w:t>
            </w:r>
          </w:p>
        </w:tc>
        <w:tc>
          <w:tcPr>
            <w:tcW w:w="2699" w:type="dxa"/>
            <w:shd w:val="clear" w:color="auto" w:fill="auto"/>
          </w:tcPr>
          <w:p w14:paraId="7432A0B5" w14:textId="77777777" w:rsidR="00512FC7" w:rsidRPr="00512FC7" w:rsidRDefault="00C411EF" w:rsidP="00533FE7">
            <w:hyperlink w:anchor="fld_UnderlyingFactor" w:history="1">
              <w:r w:rsidR="00512FC7" w:rsidRPr="00533FE7">
                <w:rPr>
                  <w:rStyle w:val="Hyperlink"/>
                  <w:rFonts w:ascii="Times New Roman" w:hAnsi="Times New Roman"/>
                  <w:sz w:val="20"/>
                </w:rPr>
                <w:t>UnderlyingFactor</w:t>
              </w:r>
            </w:hyperlink>
          </w:p>
        </w:tc>
      </w:tr>
      <w:tr w:rsidR="00512FC7" w:rsidRPr="00512FC7" w14:paraId="6A3331A9" w14:textId="77777777" w:rsidTr="00533FE7">
        <w:tc>
          <w:tcPr>
            <w:tcW w:w="828" w:type="dxa"/>
            <w:shd w:val="clear" w:color="auto" w:fill="auto"/>
          </w:tcPr>
          <w:p w14:paraId="65F151C5" w14:textId="77777777" w:rsidR="00512FC7" w:rsidRPr="00512FC7" w:rsidRDefault="00512FC7" w:rsidP="00533FE7">
            <w:r w:rsidRPr="00512FC7">
              <w:t>1441</w:t>
            </w:r>
          </w:p>
        </w:tc>
        <w:tc>
          <w:tcPr>
            <w:tcW w:w="2699" w:type="dxa"/>
            <w:shd w:val="clear" w:color="auto" w:fill="auto"/>
          </w:tcPr>
          <w:p w14:paraId="75DAE940" w14:textId="77777777" w:rsidR="00512FC7" w:rsidRPr="00512FC7" w:rsidRDefault="00C411EF" w:rsidP="00533FE7">
            <w:hyperlink w:anchor="fld_UnderlyingFlowScheduleType" w:history="1">
              <w:r w:rsidR="00512FC7" w:rsidRPr="00533FE7">
                <w:rPr>
                  <w:rStyle w:val="Hyperlink"/>
                  <w:rFonts w:ascii="Times New Roman" w:hAnsi="Times New Roman"/>
                  <w:sz w:val="20"/>
                </w:rPr>
                <w:t>UnderlyingFlowScheduleType</w:t>
              </w:r>
            </w:hyperlink>
          </w:p>
        </w:tc>
      </w:tr>
      <w:tr w:rsidR="00512FC7" w:rsidRPr="00512FC7" w14:paraId="475D568F" w14:textId="77777777" w:rsidTr="00533FE7">
        <w:tc>
          <w:tcPr>
            <w:tcW w:w="828" w:type="dxa"/>
            <w:shd w:val="clear" w:color="auto" w:fill="auto"/>
          </w:tcPr>
          <w:p w14:paraId="49051283" w14:textId="77777777" w:rsidR="00512FC7" w:rsidRPr="00512FC7" w:rsidRDefault="00512FC7" w:rsidP="00533FE7">
            <w:r w:rsidRPr="00512FC7">
              <w:t>1045</w:t>
            </w:r>
          </w:p>
        </w:tc>
        <w:tc>
          <w:tcPr>
            <w:tcW w:w="2699" w:type="dxa"/>
            <w:shd w:val="clear" w:color="auto" w:fill="auto"/>
          </w:tcPr>
          <w:p w14:paraId="62A3F791" w14:textId="77777777" w:rsidR="00512FC7" w:rsidRPr="00512FC7" w:rsidRDefault="00C411EF" w:rsidP="00533FE7">
            <w:hyperlink w:anchor="fld_UnderlyingFXRate" w:history="1">
              <w:r w:rsidR="00512FC7" w:rsidRPr="00533FE7">
                <w:rPr>
                  <w:rStyle w:val="Hyperlink"/>
                  <w:rFonts w:ascii="Times New Roman" w:hAnsi="Times New Roman"/>
                  <w:sz w:val="20"/>
                </w:rPr>
                <w:t>UnderlyingFXRate</w:t>
              </w:r>
            </w:hyperlink>
          </w:p>
        </w:tc>
      </w:tr>
      <w:tr w:rsidR="00512FC7" w:rsidRPr="00512FC7" w14:paraId="10F05C3E" w14:textId="77777777" w:rsidTr="00533FE7">
        <w:tc>
          <w:tcPr>
            <w:tcW w:w="828" w:type="dxa"/>
            <w:shd w:val="clear" w:color="auto" w:fill="auto"/>
          </w:tcPr>
          <w:p w14:paraId="62CE8077" w14:textId="77777777" w:rsidR="00512FC7" w:rsidRPr="00512FC7" w:rsidRDefault="00512FC7" w:rsidP="00533FE7">
            <w:r w:rsidRPr="00512FC7">
              <w:t>1046</w:t>
            </w:r>
          </w:p>
        </w:tc>
        <w:tc>
          <w:tcPr>
            <w:tcW w:w="2699" w:type="dxa"/>
            <w:shd w:val="clear" w:color="auto" w:fill="auto"/>
          </w:tcPr>
          <w:p w14:paraId="2723513D" w14:textId="77777777" w:rsidR="00512FC7" w:rsidRPr="00512FC7" w:rsidRDefault="00C411EF" w:rsidP="00533FE7">
            <w:hyperlink w:anchor="fld_UnderlyingFXRateCalc" w:history="1">
              <w:r w:rsidR="00512FC7" w:rsidRPr="00533FE7">
                <w:rPr>
                  <w:rStyle w:val="Hyperlink"/>
                  <w:rFonts w:ascii="Times New Roman" w:hAnsi="Times New Roman"/>
                  <w:sz w:val="20"/>
                </w:rPr>
                <w:t>UnderlyingFXRateCalc</w:t>
              </w:r>
            </w:hyperlink>
          </w:p>
        </w:tc>
      </w:tr>
      <w:tr w:rsidR="00512FC7" w:rsidRPr="00512FC7" w14:paraId="25BD9AA8" w14:textId="77777777" w:rsidTr="00533FE7">
        <w:tc>
          <w:tcPr>
            <w:tcW w:w="828" w:type="dxa"/>
            <w:shd w:val="clear" w:color="auto" w:fill="auto"/>
          </w:tcPr>
          <w:p w14:paraId="700F6A25" w14:textId="77777777" w:rsidR="00512FC7" w:rsidRPr="00512FC7" w:rsidRDefault="00512FC7" w:rsidP="00533FE7">
            <w:r w:rsidRPr="00512FC7">
              <w:t>595</w:t>
            </w:r>
          </w:p>
        </w:tc>
        <w:tc>
          <w:tcPr>
            <w:tcW w:w="2699" w:type="dxa"/>
            <w:shd w:val="clear" w:color="auto" w:fill="auto"/>
          </w:tcPr>
          <w:p w14:paraId="1A68136A" w14:textId="77777777" w:rsidR="00512FC7" w:rsidRPr="00512FC7" w:rsidRDefault="00C411EF" w:rsidP="00533FE7">
            <w:hyperlink w:anchor="fld_UnderlyingInstrRegistry" w:history="1">
              <w:r w:rsidR="00512FC7" w:rsidRPr="00533FE7">
                <w:rPr>
                  <w:rStyle w:val="Hyperlink"/>
                  <w:rFonts w:ascii="Times New Roman" w:hAnsi="Times New Roman"/>
                  <w:sz w:val="20"/>
                </w:rPr>
                <w:t>UnderlyingInstrRegistry</w:t>
              </w:r>
            </w:hyperlink>
          </w:p>
        </w:tc>
      </w:tr>
      <w:tr w:rsidR="00512FC7" w:rsidRPr="00512FC7" w14:paraId="0A459CE5" w14:textId="77777777" w:rsidTr="00533FE7">
        <w:tc>
          <w:tcPr>
            <w:tcW w:w="828" w:type="dxa"/>
            <w:shd w:val="clear" w:color="auto" w:fill="auto"/>
          </w:tcPr>
          <w:p w14:paraId="75E2EE01" w14:textId="77777777" w:rsidR="00512FC7" w:rsidRPr="00512FC7" w:rsidRDefault="00512FC7" w:rsidP="00533FE7">
            <w:r w:rsidRPr="00512FC7">
              <w:t>1059</w:t>
            </w:r>
          </w:p>
        </w:tc>
        <w:tc>
          <w:tcPr>
            <w:tcW w:w="2699" w:type="dxa"/>
            <w:shd w:val="clear" w:color="auto" w:fill="auto"/>
          </w:tcPr>
          <w:p w14:paraId="1DD18770" w14:textId="77777777" w:rsidR="00512FC7" w:rsidRPr="00512FC7" w:rsidRDefault="00C411EF" w:rsidP="00533FE7">
            <w:hyperlink w:anchor="fld_UnderlyingInstrumentPartyID" w:history="1">
              <w:r w:rsidR="00512FC7" w:rsidRPr="00533FE7">
                <w:rPr>
                  <w:rStyle w:val="Hyperlink"/>
                  <w:rFonts w:ascii="Times New Roman" w:hAnsi="Times New Roman"/>
                  <w:sz w:val="20"/>
                </w:rPr>
                <w:t>UnderlyingInstrumentPartyID</w:t>
              </w:r>
            </w:hyperlink>
          </w:p>
        </w:tc>
      </w:tr>
      <w:tr w:rsidR="00512FC7" w:rsidRPr="00512FC7" w14:paraId="77328A38" w14:textId="77777777" w:rsidTr="00533FE7">
        <w:tc>
          <w:tcPr>
            <w:tcW w:w="828" w:type="dxa"/>
            <w:shd w:val="clear" w:color="auto" w:fill="auto"/>
          </w:tcPr>
          <w:p w14:paraId="2BA0C26D" w14:textId="77777777" w:rsidR="00512FC7" w:rsidRPr="00512FC7" w:rsidRDefault="00512FC7" w:rsidP="00533FE7">
            <w:r w:rsidRPr="00512FC7">
              <w:t>1060</w:t>
            </w:r>
          </w:p>
        </w:tc>
        <w:tc>
          <w:tcPr>
            <w:tcW w:w="2699" w:type="dxa"/>
            <w:shd w:val="clear" w:color="auto" w:fill="auto"/>
          </w:tcPr>
          <w:p w14:paraId="514FA324" w14:textId="77777777" w:rsidR="00512FC7" w:rsidRPr="00512FC7" w:rsidRDefault="00C411EF" w:rsidP="00533FE7">
            <w:hyperlink w:anchor="fld_UnderlyingInstrumentPartyIDSource" w:history="1">
              <w:r w:rsidR="00512FC7" w:rsidRPr="00533FE7">
                <w:rPr>
                  <w:rStyle w:val="Hyperlink"/>
                  <w:rFonts w:ascii="Times New Roman" w:hAnsi="Times New Roman"/>
                  <w:sz w:val="20"/>
                </w:rPr>
                <w:t>UnderlyingInstrumentPartyIDSource</w:t>
              </w:r>
            </w:hyperlink>
          </w:p>
        </w:tc>
      </w:tr>
      <w:tr w:rsidR="00512FC7" w:rsidRPr="00512FC7" w14:paraId="48C5E803" w14:textId="77777777" w:rsidTr="00533FE7">
        <w:tc>
          <w:tcPr>
            <w:tcW w:w="828" w:type="dxa"/>
            <w:shd w:val="clear" w:color="auto" w:fill="auto"/>
          </w:tcPr>
          <w:p w14:paraId="68ED86FE" w14:textId="77777777" w:rsidR="00512FC7" w:rsidRPr="00512FC7" w:rsidRDefault="00512FC7" w:rsidP="00533FE7">
            <w:r w:rsidRPr="00512FC7">
              <w:t>1061</w:t>
            </w:r>
          </w:p>
        </w:tc>
        <w:tc>
          <w:tcPr>
            <w:tcW w:w="2699" w:type="dxa"/>
            <w:shd w:val="clear" w:color="auto" w:fill="auto"/>
          </w:tcPr>
          <w:p w14:paraId="7B60B9D4" w14:textId="77777777" w:rsidR="00512FC7" w:rsidRPr="00512FC7" w:rsidRDefault="00C411EF" w:rsidP="00533FE7">
            <w:hyperlink w:anchor="fld_UnderlyingInstrumentPartyRole" w:history="1">
              <w:r w:rsidR="00512FC7" w:rsidRPr="00533FE7">
                <w:rPr>
                  <w:rStyle w:val="Hyperlink"/>
                  <w:rFonts w:ascii="Times New Roman" w:hAnsi="Times New Roman"/>
                  <w:sz w:val="20"/>
                </w:rPr>
                <w:t>UnderlyingInstrumentPartyRole</w:t>
              </w:r>
            </w:hyperlink>
          </w:p>
        </w:tc>
      </w:tr>
      <w:tr w:rsidR="00512FC7" w:rsidRPr="00512FC7" w14:paraId="283EBD93" w14:textId="77777777" w:rsidTr="00533FE7">
        <w:tc>
          <w:tcPr>
            <w:tcW w:w="828" w:type="dxa"/>
            <w:shd w:val="clear" w:color="auto" w:fill="auto"/>
          </w:tcPr>
          <w:p w14:paraId="6B628770" w14:textId="77777777" w:rsidR="00512FC7" w:rsidRPr="00512FC7" w:rsidRDefault="00512FC7" w:rsidP="00533FE7">
            <w:r w:rsidRPr="00512FC7">
              <w:t>1063</w:t>
            </w:r>
          </w:p>
        </w:tc>
        <w:tc>
          <w:tcPr>
            <w:tcW w:w="2699" w:type="dxa"/>
            <w:shd w:val="clear" w:color="auto" w:fill="auto"/>
          </w:tcPr>
          <w:p w14:paraId="3DF2D769" w14:textId="77777777" w:rsidR="00512FC7" w:rsidRPr="00512FC7" w:rsidRDefault="00C411EF" w:rsidP="00533FE7">
            <w:hyperlink w:anchor="fld_UnderlyingInstrumentPartySubID" w:history="1">
              <w:r w:rsidR="00512FC7" w:rsidRPr="00533FE7">
                <w:rPr>
                  <w:rStyle w:val="Hyperlink"/>
                  <w:rFonts w:ascii="Times New Roman" w:hAnsi="Times New Roman"/>
                  <w:sz w:val="20"/>
                </w:rPr>
                <w:t>UnderlyingInstrumentPartySubID</w:t>
              </w:r>
            </w:hyperlink>
          </w:p>
        </w:tc>
      </w:tr>
      <w:tr w:rsidR="00512FC7" w:rsidRPr="00512FC7" w14:paraId="73743295" w14:textId="77777777" w:rsidTr="00533FE7">
        <w:tc>
          <w:tcPr>
            <w:tcW w:w="828" w:type="dxa"/>
            <w:shd w:val="clear" w:color="auto" w:fill="auto"/>
          </w:tcPr>
          <w:p w14:paraId="09FB6F7F" w14:textId="77777777" w:rsidR="00512FC7" w:rsidRPr="00512FC7" w:rsidRDefault="00512FC7" w:rsidP="00533FE7">
            <w:r w:rsidRPr="00512FC7">
              <w:t>1064</w:t>
            </w:r>
          </w:p>
        </w:tc>
        <w:tc>
          <w:tcPr>
            <w:tcW w:w="2699" w:type="dxa"/>
            <w:shd w:val="clear" w:color="auto" w:fill="auto"/>
          </w:tcPr>
          <w:p w14:paraId="0DF10C5E" w14:textId="77777777" w:rsidR="00512FC7" w:rsidRPr="00512FC7" w:rsidRDefault="00C411EF" w:rsidP="00533FE7">
            <w:hyperlink w:anchor="fld_UnderlyingInstrumentPartySubIDType" w:history="1">
              <w:r w:rsidR="00512FC7" w:rsidRPr="00533FE7">
                <w:rPr>
                  <w:rStyle w:val="Hyperlink"/>
                  <w:rFonts w:ascii="Times New Roman" w:hAnsi="Times New Roman"/>
                  <w:sz w:val="20"/>
                </w:rPr>
                <w:t>UnderlyingInstrumentPartySubIDType</w:t>
              </w:r>
            </w:hyperlink>
          </w:p>
        </w:tc>
      </w:tr>
      <w:tr w:rsidR="00512FC7" w:rsidRPr="00512FC7" w14:paraId="124C0AAD" w14:textId="77777777" w:rsidTr="00533FE7">
        <w:tc>
          <w:tcPr>
            <w:tcW w:w="828" w:type="dxa"/>
            <w:shd w:val="clear" w:color="auto" w:fill="auto"/>
          </w:tcPr>
          <w:p w14:paraId="4BC5866C" w14:textId="77777777" w:rsidR="00512FC7" w:rsidRPr="00512FC7" w:rsidRDefault="00512FC7" w:rsidP="00533FE7">
            <w:r w:rsidRPr="00512FC7">
              <w:t>242</w:t>
            </w:r>
          </w:p>
        </w:tc>
        <w:tc>
          <w:tcPr>
            <w:tcW w:w="2699" w:type="dxa"/>
            <w:shd w:val="clear" w:color="auto" w:fill="auto"/>
          </w:tcPr>
          <w:p w14:paraId="73C2C6A8" w14:textId="77777777" w:rsidR="00512FC7" w:rsidRPr="00512FC7" w:rsidRDefault="00C411EF" w:rsidP="00533FE7">
            <w:hyperlink w:anchor="fld_UnderlyingIssueDate" w:history="1">
              <w:r w:rsidR="00512FC7" w:rsidRPr="00533FE7">
                <w:rPr>
                  <w:rStyle w:val="Hyperlink"/>
                  <w:rFonts w:ascii="Times New Roman" w:hAnsi="Times New Roman"/>
                  <w:sz w:val="20"/>
                </w:rPr>
                <w:t>UnderlyingIssueDate</w:t>
              </w:r>
            </w:hyperlink>
          </w:p>
        </w:tc>
      </w:tr>
      <w:tr w:rsidR="00512FC7" w:rsidRPr="00512FC7" w14:paraId="6D103ABD" w14:textId="77777777" w:rsidTr="00533FE7">
        <w:tc>
          <w:tcPr>
            <w:tcW w:w="828" w:type="dxa"/>
            <w:shd w:val="clear" w:color="auto" w:fill="auto"/>
          </w:tcPr>
          <w:p w14:paraId="0A425B34" w14:textId="77777777" w:rsidR="00512FC7" w:rsidRPr="00512FC7" w:rsidRDefault="00512FC7" w:rsidP="00533FE7">
            <w:r w:rsidRPr="00512FC7">
              <w:t>306</w:t>
            </w:r>
          </w:p>
        </w:tc>
        <w:tc>
          <w:tcPr>
            <w:tcW w:w="2699" w:type="dxa"/>
            <w:shd w:val="clear" w:color="auto" w:fill="auto"/>
          </w:tcPr>
          <w:p w14:paraId="2EB190E4" w14:textId="77777777" w:rsidR="00512FC7" w:rsidRPr="00512FC7" w:rsidRDefault="00C411EF" w:rsidP="00533FE7">
            <w:hyperlink w:anchor="fld_UnderlyingIssuer" w:history="1">
              <w:r w:rsidR="00512FC7" w:rsidRPr="00533FE7">
                <w:rPr>
                  <w:rStyle w:val="Hyperlink"/>
                  <w:rFonts w:ascii="Times New Roman" w:hAnsi="Times New Roman"/>
                  <w:sz w:val="20"/>
                </w:rPr>
                <w:t>UnderlyingIssuer</w:t>
              </w:r>
            </w:hyperlink>
          </w:p>
        </w:tc>
      </w:tr>
      <w:tr w:rsidR="00512FC7" w:rsidRPr="00512FC7" w14:paraId="117114C9" w14:textId="77777777" w:rsidTr="00533FE7">
        <w:tc>
          <w:tcPr>
            <w:tcW w:w="828" w:type="dxa"/>
            <w:shd w:val="clear" w:color="auto" w:fill="auto"/>
          </w:tcPr>
          <w:p w14:paraId="22AA628B" w14:textId="77777777" w:rsidR="00512FC7" w:rsidRPr="00512FC7" w:rsidRDefault="00512FC7" w:rsidP="00533FE7">
            <w:r w:rsidRPr="00512FC7">
              <w:t>651</w:t>
            </w:r>
          </w:p>
        </w:tc>
        <w:tc>
          <w:tcPr>
            <w:tcW w:w="2699" w:type="dxa"/>
            <w:shd w:val="clear" w:color="auto" w:fill="auto"/>
          </w:tcPr>
          <w:p w14:paraId="7D9327F6" w14:textId="77777777" w:rsidR="00512FC7" w:rsidRPr="00512FC7" w:rsidRDefault="00C411EF" w:rsidP="00533FE7">
            <w:hyperlink w:anchor="fld_UnderlyingLastPx" w:history="1">
              <w:r w:rsidR="00512FC7" w:rsidRPr="00533FE7">
                <w:rPr>
                  <w:rStyle w:val="Hyperlink"/>
                  <w:rFonts w:ascii="Times New Roman" w:hAnsi="Times New Roman"/>
                  <w:sz w:val="20"/>
                </w:rPr>
                <w:t>UnderlyingLastPx</w:t>
              </w:r>
            </w:hyperlink>
          </w:p>
        </w:tc>
      </w:tr>
      <w:tr w:rsidR="00512FC7" w:rsidRPr="00512FC7" w14:paraId="5A8E5B48" w14:textId="77777777" w:rsidTr="00533FE7">
        <w:tc>
          <w:tcPr>
            <w:tcW w:w="828" w:type="dxa"/>
            <w:shd w:val="clear" w:color="auto" w:fill="auto"/>
          </w:tcPr>
          <w:p w14:paraId="3A3725C8" w14:textId="77777777" w:rsidR="00512FC7" w:rsidRPr="00512FC7" w:rsidRDefault="00512FC7" w:rsidP="00533FE7">
            <w:r w:rsidRPr="00512FC7">
              <w:t>652</w:t>
            </w:r>
          </w:p>
        </w:tc>
        <w:tc>
          <w:tcPr>
            <w:tcW w:w="2699" w:type="dxa"/>
            <w:shd w:val="clear" w:color="auto" w:fill="auto"/>
          </w:tcPr>
          <w:p w14:paraId="70B13D6C" w14:textId="77777777" w:rsidR="00512FC7" w:rsidRPr="00512FC7" w:rsidRDefault="00C411EF" w:rsidP="00533FE7">
            <w:hyperlink w:anchor="fld_UnderlyingLastQty" w:history="1">
              <w:r w:rsidR="00512FC7" w:rsidRPr="00533FE7">
                <w:rPr>
                  <w:rStyle w:val="Hyperlink"/>
                  <w:rFonts w:ascii="Times New Roman" w:hAnsi="Times New Roman"/>
                  <w:sz w:val="20"/>
                </w:rPr>
                <w:t>UnderlyingLastQty</w:t>
              </w:r>
            </w:hyperlink>
          </w:p>
        </w:tc>
      </w:tr>
      <w:tr w:rsidR="00512FC7" w:rsidRPr="00512FC7" w14:paraId="5FF6C762" w14:textId="77777777" w:rsidTr="00533FE7">
        <w:tc>
          <w:tcPr>
            <w:tcW w:w="828" w:type="dxa"/>
            <w:shd w:val="clear" w:color="auto" w:fill="auto"/>
          </w:tcPr>
          <w:p w14:paraId="2250CD86" w14:textId="77777777" w:rsidR="00512FC7" w:rsidRPr="00512FC7" w:rsidRDefault="00512FC7" w:rsidP="00533FE7">
            <w:r w:rsidRPr="00512FC7">
              <w:t>1344</w:t>
            </w:r>
          </w:p>
        </w:tc>
        <w:tc>
          <w:tcPr>
            <w:tcW w:w="2699" w:type="dxa"/>
            <w:shd w:val="clear" w:color="auto" w:fill="auto"/>
          </w:tcPr>
          <w:p w14:paraId="10E94488" w14:textId="77777777" w:rsidR="00512FC7" w:rsidRPr="00512FC7" w:rsidRDefault="00C411EF" w:rsidP="00533FE7">
            <w:hyperlink w:anchor="fld_UnderlyingLegCFICode" w:history="1">
              <w:r w:rsidR="00512FC7" w:rsidRPr="00533FE7">
                <w:rPr>
                  <w:rStyle w:val="Hyperlink"/>
                  <w:rFonts w:ascii="Times New Roman" w:hAnsi="Times New Roman"/>
                  <w:sz w:val="20"/>
                </w:rPr>
                <w:t>UnderlyingLegCFICode</w:t>
              </w:r>
            </w:hyperlink>
          </w:p>
        </w:tc>
      </w:tr>
      <w:tr w:rsidR="00512FC7" w:rsidRPr="00512FC7" w14:paraId="6B3F73F5" w14:textId="77777777" w:rsidTr="00533FE7">
        <w:tc>
          <w:tcPr>
            <w:tcW w:w="828" w:type="dxa"/>
            <w:shd w:val="clear" w:color="auto" w:fill="auto"/>
          </w:tcPr>
          <w:p w14:paraId="194BDA5D" w14:textId="77777777" w:rsidR="00512FC7" w:rsidRPr="00512FC7" w:rsidRDefault="00512FC7" w:rsidP="00533FE7">
            <w:r w:rsidRPr="00512FC7">
              <w:t>1345</w:t>
            </w:r>
          </w:p>
        </w:tc>
        <w:tc>
          <w:tcPr>
            <w:tcW w:w="2699" w:type="dxa"/>
            <w:shd w:val="clear" w:color="auto" w:fill="auto"/>
          </w:tcPr>
          <w:p w14:paraId="0E04DA82" w14:textId="77777777" w:rsidR="00512FC7" w:rsidRPr="00512FC7" w:rsidRDefault="00C411EF" w:rsidP="00533FE7">
            <w:hyperlink w:anchor="fld_UnderlyingLegMaturityDate" w:history="1">
              <w:r w:rsidR="00512FC7" w:rsidRPr="00533FE7">
                <w:rPr>
                  <w:rStyle w:val="Hyperlink"/>
                  <w:rFonts w:ascii="Times New Roman" w:hAnsi="Times New Roman"/>
                  <w:sz w:val="20"/>
                </w:rPr>
                <w:t>UnderlyingLegMaturityDate</w:t>
              </w:r>
            </w:hyperlink>
          </w:p>
        </w:tc>
      </w:tr>
      <w:tr w:rsidR="00512FC7" w:rsidRPr="00512FC7" w14:paraId="65F2232C" w14:textId="77777777" w:rsidTr="00533FE7">
        <w:tc>
          <w:tcPr>
            <w:tcW w:w="828" w:type="dxa"/>
            <w:shd w:val="clear" w:color="auto" w:fill="auto"/>
          </w:tcPr>
          <w:p w14:paraId="7C5069D3" w14:textId="77777777" w:rsidR="00512FC7" w:rsidRPr="00512FC7" w:rsidRDefault="00512FC7" w:rsidP="00533FE7">
            <w:r w:rsidRPr="00512FC7">
              <w:t>1339</w:t>
            </w:r>
          </w:p>
        </w:tc>
        <w:tc>
          <w:tcPr>
            <w:tcW w:w="2699" w:type="dxa"/>
            <w:shd w:val="clear" w:color="auto" w:fill="auto"/>
          </w:tcPr>
          <w:p w14:paraId="33F8AC2E" w14:textId="77777777" w:rsidR="00512FC7" w:rsidRPr="00512FC7" w:rsidRDefault="00C411EF" w:rsidP="00533FE7">
            <w:hyperlink w:anchor="fld_UnderlyingLegMaturityMonthYear" w:history="1">
              <w:r w:rsidR="00512FC7" w:rsidRPr="00533FE7">
                <w:rPr>
                  <w:rStyle w:val="Hyperlink"/>
                  <w:rFonts w:ascii="Times New Roman" w:hAnsi="Times New Roman"/>
                  <w:sz w:val="20"/>
                </w:rPr>
                <w:t>UnderlyingLegMaturityMonthYear</w:t>
              </w:r>
            </w:hyperlink>
          </w:p>
        </w:tc>
      </w:tr>
      <w:tr w:rsidR="00512FC7" w:rsidRPr="00512FC7" w14:paraId="6ADBC917" w14:textId="77777777" w:rsidTr="00533FE7">
        <w:tc>
          <w:tcPr>
            <w:tcW w:w="828" w:type="dxa"/>
            <w:shd w:val="clear" w:color="auto" w:fill="auto"/>
          </w:tcPr>
          <w:p w14:paraId="153C2D3F" w14:textId="77777777" w:rsidR="00512FC7" w:rsidRPr="00512FC7" w:rsidRDefault="00512FC7" w:rsidP="00533FE7">
            <w:r w:rsidRPr="00512FC7">
              <w:t>1405</w:t>
            </w:r>
          </w:p>
        </w:tc>
        <w:tc>
          <w:tcPr>
            <w:tcW w:w="2699" w:type="dxa"/>
            <w:shd w:val="clear" w:color="auto" w:fill="auto"/>
          </w:tcPr>
          <w:p w14:paraId="40A090B2" w14:textId="77777777" w:rsidR="00512FC7" w:rsidRPr="00512FC7" w:rsidRDefault="00C411EF" w:rsidP="00533FE7">
            <w:hyperlink w:anchor="fld_UnderlyingLegMaturityTime" w:history="1">
              <w:r w:rsidR="00512FC7" w:rsidRPr="00533FE7">
                <w:rPr>
                  <w:rStyle w:val="Hyperlink"/>
                  <w:rFonts w:ascii="Times New Roman" w:hAnsi="Times New Roman"/>
                  <w:sz w:val="20"/>
                </w:rPr>
                <w:t>UnderlyingLegMaturityTime</w:t>
              </w:r>
            </w:hyperlink>
          </w:p>
        </w:tc>
      </w:tr>
      <w:tr w:rsidR="00512FC7" w:rsidRPr="00512FC7" w14:paraId="3606FFB2" w14:textId="77777777" w:rsidTr="00533FE7">
        <w:tc>
          <w:tcPr>
            <w:tcW w:w="828" w:type="dxa"/>
            <w:shd w:val="clear" w:color="auto" w:fill="auto"/>
          </w:tcPr>
          <w:p w14:paraId="0CBE5BB0" w14:textId="77777777" w:rsidR="00512FC7" w:rsidRPr="00512FC7" w:rsidRDefault="00512FC7" w:rsidP="00533FE7">
            <w:r w:rsidRPr="00512FC7">
              <w:t>1391</w:t>
            </w:r>
          </w:p>
        </w:tc>
        <w:tc>
          <w:tcPr>
            <w:tcW w:w="2699" w:type="dxa"/>
            <w:shd w:val="clear" w:color="auto" w:fill="auto"/>
          </w:tcPr>
          <w:p w14:paraId="7DD02ACD" w14:textId="77777777" w:rsidR="00512FC7" w:rsidRPr="00512FC7" w:rsidRDefault="00C411EF" w:rsidP="00533FE7">
            <w:hyperlink w:anchor="fld_UnderlyingLegOptAttribute" w:history="1">
              <w:r w:rsidR="00512FC7" w:rsidRPr="00533FE7">
                <w:rPr>
                  <w:rStyle w:val="Hyperlink"/>
                  <w:rFonts w:ascii="Times New Roman" w:hAnsi="Times New Roman"/>
                  <w:sz w:val="20"/>
                </w:rPr>
                <w:t>UnderlyingLegOptAttribute</w:t>
              </w:r>
            </w:hyperlink>
          </w:p>
        </w:tc>
      </w:tr>
      <w:tr w:rsidR="00512FC7" w:rsidRPr="00512FC7" w14:paraId="4A441A58" w14:textId="77777777" w:rsidTr="00533FE7">
        <w:tc>
          <w:tcPr>
            <w:tcW w:w="828" w:type="dxa"/>
            <w:shd w:val="clear" w:color="auto" w:fill="auto"/>
          </w:tcPr>
          <w:p w14:paraId="458C2801" w14:textId="77777777" w:rsidR="00512FC7" w:rsidRPr="00512FC7" w:rsidRDefault="00512FC7" w:rsidP="00533FE7">
            <w:r w:rsidRPr="00512FC7">
              <w:t>1343</w:t>
            </w:r>
          </w:p>
        </w:tc>
        <w:tc>
          <w:tcPr>
            <w:tcW w:w="2699" w:type="dxa"/>
            <w:shd w:val="clear" w:color="auto" w:fill="auto"/>
          </w:tcPr>
          <w:p w14:paraId="2CE78E20" w14:textId="77777777" w:rsidR="00512FC7" w:rsidRPr="00512FC7" w:rsidRDefault="00C411EF" w:rsidP="00533FE7">
            <w:hyperlink w:anchor="fld_UnderlyingLegPutOrCall" w:history="1">
              <w:r w:rsidR="00512FC7" w:rsidRPr="00533FE7">
                <w:rPr>
                  <w:rStyle w:val="Hyperlink"/>
                  <w:rFonts w:ascii="Times New Roman" w:hAnsi="Times New Roman"/>
                  <w:sz w:val="20"/>
                </w:rPr>
                <w:t>UnderlyingLegPutOrCall</w:t>
              </w:r>
            </w:hyperlink>
          </w:p>
        </w:tc>
      </w:tr>
      <w:tr w:rsidR="00512FC7" w:rsidRPr="00512FC7" w14:paraId="7D49E34C" w14:textId="77777777" w:rsidTr="00533FE7">
        <w:tc>
          <w:tcPr>
            <w:tcW w:w="828" w:type="dxa"/>
            <w:shd w:val="clear" w:color="auto" w:fill="auto"/>
          </w:tcPr>
          <w:p w14:paraId="31B38F11" w14:textId="77777777" w:rsidR="00512FC7" w:rsidRPr="00512FC7" w:rsidRDefault="00512FC7" w:rsidP="00533FE7">
            <w:r w:rsidRPr="00512FC7">
              <w:t>1335</w:t>
            </w:r>
          </w:p>
        </w:tc>
        <w:tc>
          <w:tcPr>
            <w:tcW w:w="2699" w:type="dxa"/>
            <w:shd w:val="clear" w:color="auto" w:fill="auto"/>
          </w:tcPr>
          <w:p w14:paraId="508444A2" w14:textId="77777777" w:rsidR="00512FC7" w:rsidRPr="00512FC7" w:rsidRDefault="00C411EF" w:rsidP="00533FE7">
            <w:hyperlink w:anchor="fld_UnderlyingLegSecurityAltID" w:history="1">
              <w:r w:rsidR="00512FC7" w:rsidRPr="00533FE7">
                <w:rPr>
                  <w:rStyle w:val="Hyperlink"/>
                  <w:rFonts w:ascii="Times New Roman" w:hAnsi="Times New Roman"/>
                  <w:sz w:val="20"/>
                </w:rPr>
                <w:t>UnderlyingLegSecurityAltID</w:t>
              </w:r>
            </w:hyperlink>
          </w:p>
        </w:tc>
      </w:tr>
      <w:tr w:rsidR="00512FC7" w:rsidRPr="00512FC7" w14:paraId="13CFA278" w14:textId="77777777" w:rsidTr="00533FE7">
        <w:tc>
          <w:tcPr>
            <w:tcW w:w="828" w:type="dxa"/>
            <w:shd w:val="clear" w:color="auto" w:fill="auto"/>
          </w:tcPr>
          <w:p w14:paraId="16A1E2C2" w14:textId="77777777" w:rsidR="00512FC7" w:rsidRPr="00512FC7" w:rsidRDefault="00512FC7" w:rsidP="00533FE7">
            <w:r w:rsidRPr="00512FC7">
              <w:t>1336</w:t>
            </w:r>
          </w:p>
        </w:tc>
        <w:tc>
          <w:tcPr>
            <w:tcW w:w="2699" w:type="dxa"/>
            <w:shd w:val="clear" w:color="auto" w:fill="auto"/>
          </w:tcPr>
          <w:p w14:paraId="5B84E199" w14:textId="77777777" w:rsidR="00512FC7" w:rsidRPr="00512FC7" w:rsidRDefault="00C411EF" w:rsidP="00533FE7">
            <w:hyperlink w:anchor="fld_UnderlyingLegSecurityAltIDSource" w:history="1">
              <w:r w:rsidR="00512FC7" w:rsidRPr="00533FE7">
                <w:rPr>
                  <w:rStyle w:val="Hyperlink"/>
                  <w:rFonts w:ascii="Times New Roman" w:hAnsi="Times New Roman"/>
                  <w:sz w:val="20"/>
                </w:rPr>
                <w:t>UnderlyingLegSecurityAltIDSource</w:t>
              </w:r>
            </w:hyperlink>
          </w:p>
        </w:tc>
      </w:tr>
      <w:tr w:rsidR="00512FC7" w:rsidRPr="00512FC7" w14:paraId="383CD305" w14:textId="77777777" w:rsidTr="00533FE7">
        <w:tc>
          <w:tcPr>
            <w:tcW w:w="828" w:type="dxa"/>
            <w:shd w:val="clear" w:color="auto" w:fill="auto"/>
          </w:tcPr>
          <w:p w14:paraId="1F98A10D" w14:textId="77777777" w:rsidR="00512FC7" w:rsidRPr="00512FC7" w:rsidRDefault="00512FC7" w:rsidP="00533FE7">
            <w:r w:rsidRPr="00512FC7">
              <w:t>1392</w:t>
            </w:r>
          </w:p>
        </w:tc>
        <w:tc>
          <w:tcPr>
            <w:tcW w:w="2699" w:type="dxa"/>
            <w:shd w:val="clear" w:color="auto" w:fill="auto"/>
          </w:tcPr>
          <w:p w14:paraId="3D671FD4" w14:textId="77777777" w:rsidR="00512FC7" w:rsidRPr="00512FC7" w:rsidRDefault="00C411EF" w:rsidP="00533FE7">
            <w:hyperlink w:anchor="fld_UnderlyingLegSecurityDesc" w:history="1">
              <w:r w:rsidR="00512FC7" w:rsidRPr="00533FE7">
                <w:rPr>
                  <w:rStyle w:val="Hyperlink"/>
                  <w:rFonts w:ascii="Times New Roman" w:hAnsi="Times New Roman"/>
                  <w:sz w:val="20"/>
                </w:rPr>
                <w:t>UnderlyingLegSecurityDesc</w:t>
              </w:r>
            </w:hyperlink>
          </w:p>
        </w:tc>
      </w:tr>
      <w:tr w:rsidR="00512FC7" w:rsidRPr="00512FC7" w14:paraId="5E4BB4BA" w14:textId="77777777" w:rsidTr="00533FE7">
        <w:tc>
          <w:tcPr>
            <w:tcW w:w="828" w:type="dxa"/>
            <w:shd w:val="clear" w:color="auto" w:fill="auto"/>
          </w:tcPr>
          <w:p w14:paraId="107839D7" w14:textId="77777777" w:rsidR="00512FC7" w:rsidRPr="00512FC7" w:rsidRDefault="00512FC7" w:rsidP="00533FE7">
            <w:r w:rsidRPr="00512FC7">
              <w:t>1341</w:t>
            </w:r>
          </w:p>
        </w:tc>
        <w:tc>
          <w:tcPr>
            <w:tcW w:w="2699" w:type="dxa"/>
            <w:shd w:val="clear" w:color="auto" w:fill="auto"/>
          </w:tcPr>
          <w:p w14:paraId="6F4FAA78" w14:textId="77777777" w:rsidR="00512FC7" w:rsidRPr="00512FC7" w:rsidRDefault="00C411EF" w:rsidP="00533FE7">
            <w:hyperlink w:anchor="fld_UnderlyingLegSecurityExchange" w:history="1">
              <w:r w:rsidR="00512FC7" w:rsidRPr="00533FE7">
                <w:rPr>
                  <w:rStyle w:val="Hyperlink"/>
                  <w:rFonts w:ascii="Times New Roman" w:hAnsi="Times New Roman"/>
                  <w:sz w:val="20"/>
                </w:rPr>
                <w:t>UnderlyingLegSecurityExchange</w:t>
              </w:r>
            </w:hyperlink>
          </w:p>
        </w:tc>
      </w:tr>
      <w:tr w:rsidR="00512FC7" w:rsidRPr="00512FC7" w14:paraId="268E3BD5" w14:textId="77777777" w:rsidTr="00533FE7">
        <w:tc>
          <w:tcPr>
            <w:tcW w:w="828" w:type="dxa"/>
            <w:shd w:val="clear" w:color="auto" w:fill="auto"/>
          </w:tcPr>
          <w:p w14:paraId="19613C95" w14:textId="77777777" w:rsidR="00512FC7" w:rsidRPr="00512FC7" w:rsidRDefault="00512FC7" w:rsidP="00533FE7">
            <w:r w:rsidRPr="00512FC7">
              <w:t>1332</w:t>
            </w:r>
          </w:p>
        </w:tc>
        <w:tc>
          <w:tcPr>
            <w:tcW w:w="2699" w:type="dxa"/>
            <w:shd w:val="clear" w:color="auto" w:fill="auto"/>
          </w:tcPr>
          <w:p w14:paraId="425DE104" w14:textId="77777777" w:rsidR="00512FC7" w:rsidRPr="00512FC7" w:rsidRDefault="00C411EF" w:rsidP="00533FE7">
            <w:hyperlink w:anchor="fld_UnderlyingLegSecurityID" w:history="1">
              <w:r w:rsidR="00512FC7" w:rsidRPr="00533FE7">
                <w:rPr>
                  <w:rStyle w:val="Hyperlink"/>
                  <w:rFonts w:ascii="Times New Roman" w:hAnsi="Times New Roman"/>
                  <w:sz w:val="20"/>
                </w:rPr>
                <w:t>UnderlyingLegSecurityID</w:t>
              </w:r>
            </w:hyperlink>
          </w:p>
        </w:tc>
      </w:tr>
      <w:tr w:rsidR="00512FC7" w:rsidRPr="00512FC7" w14:paraId="7A68044A" w14:textId="77777777" w:rsidTr="00533FE7">
        <w:tc>
          <w:tcPr>
            <w:tcW w:w="828" w:type="dxa"/>
            <w:shd w:val="clear" w:color="auto" w:fill="auto"/>
          </w:tcPr>
          <w:p w14:paraId="399A2B01" w14:textId="77777777" w:rsidR="00512FC7" w:rsidRPr="00512FC7" w:rsidRDefault="00512FC7" w:rsidP="00533FE7">
            <w:r w:rsidRPr="00512FC7">
              <w:t>1333</w:t>
            </w:r>
          </w:p>
        </w:tc>
        <w:tc>
          <w:tcPr>
            <w:tcW w:w="2699" w:type="dxa"/>
            <w:shd w:val="clear" w:color="auto" w:fill="auto"/>
          </w:tcPr>
          <w:p w14:paraId="6A7089EC" w14:textId="77777777" w:rsidR="00512FC7" w:rsidRPr="00512FC7" w:rsidRDefault="00C411EF" w:rsidP="00533FE7">
            <w:hyperlink w:anchor="fld_UnderlyingLegSecurityIDSource" w:history="1">
              <w:r w:rsidR="00512FC7" w:rsidRPr="00533FE7">
                <w:rPr>
                  <w:rStyle w:val="Hyperlink"/>
                  <w:rFonts w:ascii="Times New Roman" w:hAnsi="Times New Roman"/>
                  <w:sz w:val="20"/>
                </w:rPr>
                <w:t>UnderlyingLegSecurityIDSource</w:t>
              </w:r>
            </w:hyperlink>
          </w:p>
        </w:tc>
      </w:tr>
      <w:tr w:rsidR="00512FC7" w:rsidRPr="00512FC7" w14:paraId="5C68273A" w14:textId="77777777" w:rsidTr="00533FE7">
        <w:tc>
          <w:tcPr>
            <w:tcW w:w="828" w:type="dxa"/>
            <w:shd w:val="clear" w:color="auto" w:fill="auto"/>
          </w:tcPr>
          <w:p w14:paraId="037977C2" w14:textId="77777777" w:rsidR="00512FC7" w:rsidRPr="00512FC7" w:rsidRDefault="00512FC7" w:rsidP="00533FE7">
            <w:r w:rsidRPr="00512FC7">
              <w:t>1338</w:t>
            </w:r>
          </w:p>
        </w:tc>
        <w:tc>
          <w:tcPr>
            <w:tcW w:w="2699" w:type="dxa"/>
            <w:shd w:val="clear" w:color="auto" w:fill="auto"/>
          </w:tcPr>
          <w:p w14:paraId="65F3FE1A" w14:textId="77777777" w:rsidR="00512FC7" w:rsidRPr="00512FC7" w:rsidRDefault="00C411EF" w:rsidP="00533FE7">
            <w:hyperlink w:anchor="fld_UnderlyingLegSecuritySubType" w:history="1">
              <w:r w:rsidR="00512FC7" w:rsidRPr="00533FE7">
                <w:rPr>
                  <w:rStyle w:val="Hyperlink"/>
                  <w:rFonts w:ascii="Times New Roman" w:hAnsi="Times New Roman"/>
                  <w:sz w:val="20"/>
                </w:rPr>
                <w:t>UnderlyingLegSecuritySubType</w:t>
              </w:r>
            </w:hyperlink>
          </w:p>
        </w:tc>
      </w:tr>
      <w:tr w:rsidR="00512FC7" w:rsidRPr="00512FC7" w14:paraId="058B49E2" w14:textId="77777777" w:rsidTr="00533FE7">
        <w:tc>
          <w:tcPr>
            <w:tcW w:w="828" w:type="dxa"/>
            <w:shd w:val="clear" w:color="auto" w:fill="auto"/>
          </w:tcPr>
          <w:p w14:paraId="22B5B89C" w14:textId="77777777" w:rsidR="00512FC7" w:rsidRPr="00512FC7" w:rsidRDefault="00512FC7" w:rsidP="00533FE7">
            <w:r w:rsidRPr="00512FC7">
              <w:t>1337</w:t>
            </w:r>
          </w:p>
        </w:tc>
        <w:tc>
          <w:tcPr>
            <w:tcW w:w="2699" w:type="dxa"/>
            <w:shd w:val="clear" w:color="auto" w:fill="auto"/>
          </w:tcPr>
          <w:p w14:paraId="3077F8A9" w14:textId="77777777" w:rsidR="00512FC7" w:rsidRPr="00512FC7" w:rsidRDefault="00C411EF" w:rsidP="00533FE7">
            <w:hyperlink w:anchor="fld_UnderlyingLegSecurityType" w:history="1">
              <w:r w:rsidR="00512FC7" w:rsidRPr="00533FE7">
                <w:rPr>
                  <w:rStyle w:val="Hyperlink"/>
                  <w:rFonts w:ascii="Times New Roman" w:hAnsi="Times New Roman"/>
                  <w:sz w:val="20"/>
                </w:rPr>
                <w:t>UnderlyingLegSecurityType</w:t>
              </w:r>
            </w:hyperlink>
          </w:p>
        </w:tc>
      </w:tr>
      <w:tr w:rsidR="00512FC7" w:rsidRPr="00512FC7" w14:paraId="6CEBE257" w14:textId="77777777" w:rsidTr="00533FE7">
        <w:tc>
          <w:tcPr>
            <w:tcW w:w="828" w:type="dxa"/>
            <w:shd w:val="clear" w:color="auto" w:fill="auto"/>
          </w:tcPr>
          <w:p w14:paraId="4B9E1873" w14:textId="77777777" w:rsidR="00512FC7" w:rsidRPr="00512FC7" w:rsidRDefault="00512FC7" w:rsidP="00533FE7">
            <w:r w:rsidRPr="00512FC7">
              <w:t>1340</w:t>
            </w:r>
          </w:p>
        </w:tc>
        <w:tc>
          <w:tcPr>
            <w:tcW w:w="2699" w:type="dxa"/>
            <w:shd w:val="clear" w:color="auto" w:fill="auto"/>
          </w:tcPr>
          <w:p w14:paraId="0B1CDA35" w14:textId="77777777" w:rsidR="00512FC7" w:rsidRPr="00512FC7" w:rsidRDefault="00C411EF" w:rsidP="00533FE7">
            <w:hyperlink w:anchor="fld_UnderlyingLegStrikePrice" w:history="1">
              <w:r w:rsidR="00512FC7" w:rsidRPr="00533FE7">
                <w:rPr>
                  <w:rStyle w:val="Hyperlink"/>
                  <w:rFonts w:ascii="Times New Roman" w:hAnsi="Times New Roman"/>
                  <w:sz w:val="20"/>
                </w:rPr>
                <w:t>UnderlyingLegStrikePrice</w:t>
              </w:r>
            </w:hyperlink>
          </w:p>
        </w:tc>
      </w:tr>
      <w:tr w:rsidR="00512FC7" w:rsidRPr="00512FC7" w14:paraId="75E2F48D" w14:textId="77777777" w:rsidTr="00533FE7">
        <w:tc>
          <w:tcPr>
            <w:tcW w:w="828" w:type="dxa"/>
            <w:shd w:val="clear" w:color="auto" w:fill="auto"/>
          </w:tcPr>
          <w:p w14:paraId="30572190" w14:textId="77777777" w:rsidR="00512FC7" w:rsidRPr="00512FC7" w:rsidRDefault="00512FC7" w:rsidP="00533FE7">
            <w:r w:rsidRPr="00512FC7">
              <w:t>1330</w:t>
            </w:r>
          </w:p>
        </w:tc>
        <w:tc>
          <w:tcPr>
            <w:tcW w:w="2699" w:type="dxa"/>
            <w:shd w:val="clear" w:color="auto" w:fill="auto"/>
          </w:tcPr>
          <w:p w14:paraId="19AF51D4" w14:textId="77777777" w:rsidR="00512FC7" w:rsidRPr="00512FC7" w:rsidRDefault="00C411EF" w:rsidP="00533FE7">
            <w:hyperlink w:anchor="fld_UnderlyingLegSymbol" w:history="1">
              <w:r w:rsidR="00512FC7" w:rsidRPr="00533FE7">
                <w:rPr>
                  <w:rStyle w:val="Hyperlink"/>
                  <w:rFonts w:ascii="Times New Roman" w:hAnsi="Times New Roman"/>
                  <w:sz w:val="20"/>
                </w:rPr>
                <w:t>UnderlyingLegSymbol</w:t>
              </w:r>
            </w:hyperlink>
          </w:p>
        </w:tc>
      </w:tr>
      <w:tr w:rsidR="00512FC7" w:rsidRPr="00512FC7" w14:paraId="0CADFFB1" w14:textId="77777777" w:rsidTr="00533FE7">
        <w:tc>
          <w:tcPr>
            <w:tcW w:w="828" w:type="dxa"/>
            <w:shd w:val="clear" w:color="auto" w:fill="auto"/>
          </w:tcPr>
          <w:p w14:paraId="1ECCAA74" w14:textId="77777777" w:rsidR="00512FC7" w:rsidRPr="00512FC7" w:rsidRDefault="00512FC7" w:rsidP="00533FE7">
            <w:r w:rsidRPr="00512FC7">
              <w:t>1331</w:t>
            </w:r>
          </w:p>
        </w:tc>
        <w:tc>
          <w:tcPr>
            <w:tcW w:w="2699" w:type="dxa"/>
            <w:shd w:val="clear" w:color="auto" w:fill="auto"/>
          </w:tcPr>
          <w:p w14:paraId="2CB3E6E7" w14:textId="77777777" w:rsidR="00512FC7" w:rsidRPr="00512FC7" w:rsidRDefault="00C411EF" w:rsidP="00533FE7">
            <w:hyperlink w:anchor="fld_UnderlyingLegSymbolSfx" w:history="1">
              <w:r w:rsidR="00512FC7" w:rsidRPr="00533FE7">
                <w:rPr>
                  <w:rStyle w:val="Hyperlink"/>
                  <w:rFonts w:ascii="Times New Roman" w:hAnsi="Times New Roman"/>
                  <w:sz w:val="20"/>
                </w:rPr>
                <w:t>UnderlyingLegSymbolSfx</w:t>
              </w:r>
            </w:hyperlink>
          </w:p>
        </w:tc>
      </w:tr>
      <w:tr w:rsidR="00512FC7" w:rsidRPr="00512FC7" w14:paraId="55D387F7" w14:textId="77777777" w:rsidTr="00533FE7">
        <w:tc>
          <w:tcPr>
            <w:tcW w:w="828" w:type="dxa"/>
            <w:shd w:val="clear" w:color="auto" w:fill="auto"/>
          </w:tcPr>
          <w:p w14:paraId="0A36DFA1" w14:textId="77777777" w:rsidR="00512FC7" w:rsidRPr="00512FC7" w:rsidRDefault="00512FC7" w:rsidP="00533FE7">
            <w:r w:rsidRPr="00512FC7">
              <w:t>594</w:t>
            </w:r>
          </w:p>
        </w:tc>
        <w:tc>
          <w:tcPr>
            <w:tcW w:w="2699" w:type="dxa"/>
            <w:shd w:val="clear" w:color="auto" w:fill="auto"/>
          </w:tcPr>
          <w:p w14:paraId="762DCB0C" w14:textId="77777777" w:rsidR="00512FC7" w:rsidRPr="00512FC7" w:rsidRDefault="00C411EF" w:rsidP="00533FE7">
            <w:hyperlink w:anchor="fld_UnderlyingLocaleOfIssue" w:history="1">
              <w:r w:rsidR="00512FC7" w:rsidRPr="00533FE7">
                <w:rPr>
                  <w:rStyle w:val="Hyperlink"/>
                  <w:rFonts w:ascii="Times New Roman" w:hAnsi="Times New Roman"/>
                  <w:sz w:val="20"/>
                </w:rPr>
                <w:t>UnderlyingLocaleOfIssue</w:t>
              </w:r>
            </w:hyperlink>
          </w:p>
        </w:tc>
      </w:tr>
      <w:tr w:rsidR="00512FC7" w:rsidRPr="00512FC7" w14:paraId="5FFED592" w14:textId="77777777" w:rsidTr="00533FE7">
        <w:tc>
          <w:tcPr>
            <w:tcW w:w="828" w:type="dxa"/>
            <w:shd w:val="clear" w:color="auto" w:fill="auto"/>
          </w:tcPr>
          <w:p w14:paraId="2F13EB45" w14:textId="77777777" w:rsidR="00512FC7" w:rsidRPr="00512FC7" w:rsidRDefault="00512FC7" w:rsidP="00533FE7">
            <w:r w:rsidRPr="00512FC7">
              <w:t>542</w:t>
            </w:r>
          </w:p>
        </w:tc>
        <w:tc>
          <w:tcPr>
            <w:tcW w:w="2699" w:type="dxa"/>
            <w:shd w:val="clear" w:color="auto" w:fill="auto"/>
          </w:tcPr>
          <w:p w14:paraId="2A35760F" w14:textId="77777777" w:rsidR="00512FC7" w:rsidRPr="00512FC7" w:rsidRDefault="00C411EF" w:rsidP="00533FE7">
            <w:hyperlink w:anchor="fld_UnderlyingMaturityDate" w:history="1">
              <w:r w:rsidR="00512FC7" w:rsidRPr="00533FE7">
                <w:rPr>
                  <w:rStyle w:val="Hyperlink"/>
                  <w:rFonts w:ascii="Times New Roman" w:hAnsi="Times New Roman"/>
                  <w:sz w:val="20"/>
                </w:rPr>
                <w:t>UnderlyingMaturityDate</w:t>
              </w:r>
            </w:hyperlink>
          </w:p>
        </w:tc>
      </w:tr>
      <w:tr w:rsidR="00DE5358" w:rsidRPr="00DE5358" w14:paraId="1B62844A" w14:textId="77777777" w:rsidTr="00BD0927">
        <w:trPr>
          <w:del w:id="5313" w:author="Administrator" w:date="2011-08-18T10:26:00Z"/>
        </w:trPr>
        <w:tc>
          <w:tcPr>
            <w:tcW w:w="828" w:type="dxa"/>
            <w:shd w:val="clear" w:color="auto" w:fill="auto"/>
          </w:tcPr>
          <w:p w14:paraId="6E2DD6A7" w14:textId="77777777" w:rsidR="00DE5358" w:rsidRPr="00DE5358" w:rsidRDefault="00DE5358" w:rsidP="00DE5358">
            <w:pPr>
              <w:rPr>
                <w:del w:id="5314" w:author="Administrator" w:date="2011-08-18T10:26:00Z"/>
              </w:rPr>
            </w:pPr>
            <w:del w:id="5315" w:author="Administrator" w:date="2011-08-18T10:26:00Z">
              <w:r w:rsidRPr="00DE5358">
                <w:delText>314</w:delText>
              </w:r>
            </w:del>
          </w:p>
        </w:tc>
        <w:tc>
          <w:tcPr>
            <w:tcW w:w="2699" w:type="dxa"/>
            <w:shd w:val="clear" w:color="auto" w:fill="auto"/>
          </w:tcPr>
          <w:p w14:paraId="6F90A6F9" w14:textId="77777777" w:rsidR="00DE5358" w:rsidRPr="00DE5358" w:rsidRDefault="00DE5358" w:rsidP="00DE5358">
            <w:pPr>
              <w:rPr>
                <w:del w:id="5316" w:author="Administrator" w:date="2011-08-18T10:26:00Z"/>
              </w:rPr>
            </w:pPr>
            <w:del w:id="5317" w:author="Administrator" w:date="2011-08-18T10:26:00Z">
              <w:r>
                <w:fldChar w:fldCharType="begin"/>
              </w:r>
              <w:r>
                <w:delInstrText xml:space="preserve"> HYPERLINK  \l "fld_UnderlyingMaturityDay" </w:delInstrText>
              </w:r>
              <w:r>
                <w:fldChar w:fldCharType="separate"/>
              </w:r>
              <w:r w:rsidRPr="00BD0927">
                <w:rPr>
                  <w:rStyle w:val="Hyperlink"/>
                  <w:rFonts w:ascii="Times New Roman" w:hAnsi="Times New Roman"/>
                  <w:sz w:val="20"/>
                </w:rPr>
                <w:delText>UnderlyingMaturityDay</w:delText>
              </w:r>
              <w:r>
                <w:fldChar w:fldCharType="end"/>
              </w:r>
            </w:del>
          </w:p>
        </w:tc>
      </w:tr>
      <w:tr w:rsidR="00512FC7" w:rsidRPr="00512FC7" w14:paraId="6532E4CC" w14:textId="77777777" w:rsidTr="00533FE7">
        <w:tc>
          <w:tcPr>
            <w:tcW w:w="828" w:type="dxa"/>
            <w:shd w:val="clear" w:color="auto" w:fill="auto"/>
          </w:tcPr>
          <w:p w14:paraId="4E541DC0" w14:textId="77777777" w:rsidR="00512FC7" w:rsidRPr="00512FC7" w:rsidRDefault="00512FC7" w:rsidP="00533FE7">
            <w:r w:rsidRPr="00512FC7">
              <w:t>313</w:t>
            </w:r>
          </w:p>
        </w:tc>
        <w:tc>
          <w:tcPr>
            <w:tcW w:w="2699" w:type="dxa"/>
            <w:shd w:val="clear" w:color="auto" w:fill="auto"/>
          </w:tcPr>
          <w:p w14:paraId="0C06352E" w14:textId="77777777" w:rsidR="00512FC7" w:rsidRPr="00512FC7" w:rsidRDefault="00C411EF" w:rsidP="00533FE7">
            <w:hyperlink w:anchor="fld_UnderlyingMaturityMonthYear" w:history="1">
              <w:r w:rsidR="00512FC7" w:rsidRPr="00533FE7">
                <w:rPr>
                  <w:rStyle w:val="Hyperlink"/>
                  <w:rFonts w:ascii="Times New Roman" w:hAnsi="Times New Roman"/>
                  <w:sz w:val="20"/>
                </w:rPr>
                <w:t>UnderlyingMaturityMonthYear</w:t>
              </w:r>
            </w:hyperlink>
          </w:p>
        </w:tc>
      </w:tr>
      <w:tr w:rsidR="00512FC7" w:rsidRPr="00512FC7" w14:paraId="4B9D88F7" w14:textId="77777777" w:rsidTr="00533FE7">
        <w:tc>
          <w:tcPr>
            <w:tcW w:w="828" w:type="dxa"/>
            <w:shd w:val="clear" w:color="auto" w:fill="auto"/>
          </w:tcPr>
          <w:p w14:paraId="6C806410" w14:textId="77777777" w:rsidR="00512FC7" w:rsidRPr="00512FC7" w:rsidRDefault="00512FC7" w:rsidP="00533FE7">
            <w:r w:rsidRPr="00512FC7">
              <w:t>1213</w:t>
            </w:r>
          </w:p>
        </w:tc>
        <w:tc>
          <w:tcPr>
            <w:tcW w:w="2699" w:type="dxa"/>
            <w:shd w:val="clear" w:color="auto" w:fill="auto"/>
          </w:tcPr>
          <w:p w14:paraId="148BA09E" w14:textId="77777777" w:rsidR="00512FC7" w:rsidRPr="00512FC7" w:rsidRDefault="00C411EF" w:rsidP="00533FE7">
            <w:hyperlink w:anchor="fld_UnderlyingMaturityTime" w:history="1">
              <w:r w:rsidR="00512FC7" w:rsidRPr="00533FE7">
                <w:rPr>
                  <w:rStyle w:val="Hyperlink"/>
                  <w:rFonts w:ascii="Times New Roman" w:hAnsi="Times New Roman"/>
                  <w:sz w:val="20"/>
                </w:rPr>
                <w:t>UnderlyingMaturityTime</w:t>
              </w:r>
            </w:hyperlink>
          </w:p>
        </w:tc>
      </w:tr>
      <w:tr w:rsidR="00512FC7" w:rsidRPr="00512FC7" w14:paraId="79C195F2" w14:textId="77777777" w:rsidTr="00533FE7">
        <w:tc>
          <w:tcPr>
            <w:tcW w:w="828" w:type="dxa"/>
            <w:shd w:val="clear" w:color="auto" w:fill="auto"/>
          </w:tcPr>
          <w:p w14:paraId="759C5514" w14:textId="77777777" w:rsidR="00512FC7" w:rsidRPr="00512FC7" w:rsidRDefault="00512FC7" w:rsidP="00533FE7">
            <w:r w:rsidRPr="00512FC7">
              <w:t>1455</w:t>
            </w:r>
          </w:p>
        </w:tc>
        <w:tc>
          <w:tcPr>
            <w:tcW w:w="2699" w:type="dxa"/>
            <w:shd w:val="clear" w:color="auto" w:fill="auto"/>
          </w:tcPr>
          <w:p w14:paraId="0978C8F2" w14:textId="77777777" w:rsidR="00512FC7" w:rsidRPr="00512FC7" w:rsidRDefault="00C411EF" w:rsidP="00533FE7">
            <w:hyperlink w:anchor="fld_UnderlyingNotionalPercentageOutstanding" w:history="1">
              <w:r w:rsidR="00512FC7" w:rsidRPr="00533FE7">
                <w:rPr>
                  <w:rStyle w:val="Hyperlink"/>
                  <w:rFonts w:ascii="Times New Roman" w:hAnsi="Times New Roman"/>
                  <w:sz w:val="20"/>
                </w:rPr>
                <w:t>UnderlyingNotionalPercentageOutstanding</w:t>
              </w:r>
            </w:hyperlink>
          </w:p>
        </w:tc>
      </w:tr>
      <w:tr w:rsidR="00512FC7" w:rsidRPr="00512FC7" w14:paraId="6B57FF01" w14:textId="77777777" w:rsidTr="00533FE7">
        <w:tc>
          <w:tcPr>
            <w:tcW w:w="828" w:type="dxa"/>
            <w:shd w:val="clear" w:color="auto" w:fill="auto"/>
          </w:tcPr>
          <w:p w14:paraId="12A2614C" w14:textId="77777777" w:rsidR="00512FC7" w:rsidRPr="00512FC7" w:rsidRDefault="00512FC7" w:rsidP="00533FE7">
            <w:r w:rsidRPr="00512FC7">
              <w:t>317</w:t>
            </w:r>
          </w:p>
        </w:tc>
        <w:tc>
          <w:tcPr>
            <w:tcW w:w="2699" w:type="dxa"/>
            <w:shd w:val="clear" w:color="auto" w:fill="auto"/>
          </w:tcPr>
          <w:p w14:paraId="7A7B682A" w14:textId="77777777" w:rsidR="00512FC7" w:rsidRPr="00512FC7" w:rsidRDefault="00C411EF" w:rsidP="00533FE7">
            <w:hyperlink w:anchor="fld_UnderlyingOptAttribute" w:history="1">
              <w:r w:rsidR="00512FC7" w:rsidRPr="00533FE7">
                <w:rPr>
                  <w:rStyle w:val="Hyperlink"/>
                  <w:rFonts w:ascii="Times New Roman" w:hAnsi="Times New Roman"/>
                  <w:sz w:val="20"/>
                </w:rPr>
                <w:t>UnderlyingOptAttribute</w:t>
              </w:r>
            </w:hyperlink>
          </w:p>
        </w:tc>
      </w:tr>
      <w:tr w:rsidR="00512FC7" w:rsidRPr="00512FC7" w14:paraId="2889F934" w14:textId="77777777" w:rsidTr="00533FE7">
        <w:tc>
          <w:tcPr>
            <w:tcW w:w="828" w:type="dxa"/>
            <w:shd w:val="clear" w:color="auto" w:fill="auto"/>
          </w:tcPr>
          <w:p w14:paraId="29DEAAFF" w14:textId="77777777" w:rsidR="00512FC7" w:rsidRPr="00512FC7" w:rsidRDefault="00512FC7" w:rsidP="00533FE7">
            <w:r w:rsidRPr="00512FC7">
              <w:t>1456</w:t>
            </w:r>
          </w:p>
        </w:tc>
        <w:tc>
          <w:tcPr>
            <w:tcW w:w="2699" w:type="dxa"/>
            <w:shd w:val="clear" w:color="auto" w:fill="auto"/>
          </w:tcPr>
          <w:p w14:paraId="5E52C630" w14:textId="77777777" w:rsidR="00512FC7" w:rsidRPr="00512FC7" w:rsidRDefault="00C411EF" w:rsidP="00533FE7">
            <w:hyperlink w:anchor="fld_UnderlyingOriginalNotionalPercentageOutstanding" w:history="1">
              <w:r w:rsidR="00512FC7" w:rsidRPr="00533FE7">
                <w:rPr>
                  <w:rStyle w:val="Hyperlink"/>
                  <w:rFonts w:ascii="Times New Roman" w:hAnsi="Times New Roman"/>
                  <w:sz w:val="20"/>
                </w:rPr>
                <w:t>UnderlyingOriginalNotionalPercentageOutstanding</w:t>
              </w:r>
            </w:hyperlink>
          </w:p>
        </w:tc>
      </w:tr>
      <w:tr w:rsidR="00512FC7" w:rsidRPr="00512FC7" w14:paraId="31D741C9" w14:textId="77777777" w:rsidTr="00533FE7">
        <w:tc>
          <w:tcPr>
            <w:tcW w:w="828" w:type="dxa"/>
            <w:shd w:val="clear" w:color="auto" w:fill="auto"/>
          </w:tcPr>
          <w:p w14:paraId="502A0A98" w14:textId="77777777" w:rsidR="00512FC7" w:rsidRPr="00512FC7" w:rsidRDefault="00512FC7" w:rsidP="00533FE7">
            <w:r w:rsidRPr="00512FC7">
              <w:t>985</w:t>
            </w:r>
          </w:p>
        </w:tc>
        <w:tc>
          <w:tcPr>
            <w:tcW w:w="2699" w:type="dxa"/>
            <w:shd w:val="clear" w:color="auto" w:fill="auto"/>
          </w:tcPr>
          <w:p w14:paraId="77E546BA" w14:textId="77777777" w:rsidR="00512FC7" w:rsidRPr="00512FC7" w:rsidRDefault="00C411EF" w:rsidP="00533FE7">
            <w:hyperlink w:anchor="fld_UnderlyingPayAmount" w:history="1">
              <w:r w:rsidR="00512FC7" w:rsidRPr="00533FE7">
                <w:rPr>
                  <w:rStyle w:val="Hyperlink"/>
                  <w:rFonts w:ascii="Times New Roman" w:hAnsi="Times New Roman"/>
                  <w:sz w:val="20"/>
                </w:rPr>
                <w:t>UnderlyingPayAmount</w:t>
              </w:r>
            </w:hyperlink>
          </w:p>
        </w:tc>
      </w:tr>
      <w:tr w:rsidR="00512FC7" w:rsidRPr="00512FC7" w14:paraId="44EAB9EA" w14:textId="77777777" w:rsidTr="00533FE7">
        <w:tc>
          <w:tcPr>
            <w:tcW w:w="828" w:type="dxa"/>
            <w:shd w:val="clear" w:color="auto" w:fill="auto"/>
          </w:tcPr>
          <w:p w14:paraId="2A038B5F" w14:textId="77777777" w:rsidR="00512FC7" w:rsidRPr="00512FC7" w:rsidRDefault="00512FC7" w:rsidP="00533FE7">
            <w:r w:rsidRPr="00512FC7">
              <w:t>1481</w:t>
            </w:r>
          </w:p>
        </w:tc>
        <w:tc>
          <w:tcPr>
            <w:tcW w:w="2699" w:type="dxa"/>
            <w:shd w:val="clear" w:color="auto" w:fill="auto"/>
          </w:tcPr>
          <w:p w14:paraId="65067CB3" w14:textId="77777777" w:rsidR="00512FC7" w:rsidRPr="00512FC7" w:rsidRDefault="00C411EF" w:rsidP="00533FE7">
            <w:hyperlink w:anchor="fld_UnderlyingPriceDeterminationMethod" w:history="1">
              <w:r w:rsidR="00512FC7" w:rsidRPr="00533FE7">
                <w:rPr>
                  <w:rStyle w:val="Hyperlink"/>
                  <w:rFonts w:ascii="Times New Roman" w:hAnsi="Times New Roman"/>
                  <w:sz w:val="20"/>
                </w:rPr>
                <w:t>UnderlyingPriceDeterminationMethod</w:t>
              </w:r>
            </w:hyperlink>
          </w:p>
        </w:tc>
      </w:tr>
      <w:tr w:rsidR="00512FC7" w:rsidRPr="00512FC7" w14:paraId="0456AADB" w14:textId="77777777" w:rsidTr="00533FE7">
        <w:tc>
          <w:tcPr>
            <w:tcW w:w="828" w:type="dxa"/>
            <w:shd w:val="clear" w:color="auto" w:fill="auto"/>
          </w:tcPr>
          <w:p w14:paraId="7BEB2C82" w14:textId="77777777" w:rsidR="00512FC7" w:rsidRPr="00512FC7" w:rsidRDefault="00512FC7" w:rsidP="00533FE7">
            <w:r w:rsidRPr="00512FC7">
              <w:t>1424</w:t>
            </w:r>
          </w:p>
        </w:tc>
        <w:tc>
          <w:tcPr>
            <w:tcW w:w="2699" w:type="dxa"/>
            <w:shd w:val="clear" w:color="auto" w:fill="auto"/>
          </w:tcPr>
          <w:p w14:paraId="081763A7" w14:textId="77777777" w:rsidR="00512FC7" w:rsidRPr="00512FC7" w:rsidRDefault="00C411EF" w:rsidP="00533FE7">
            <w:hyperlink w:anchor="fld_UnderlyingPriceUnitOfMeasure" w:history="1">
              <w:r w:rsidR="00512FC7" w:rsidRPr="00533FE7">
                <w:rPr>
                  <w:rStyle w:val="Hyperlink"/>
                  <w:rFonts w:ascii="Times New Roman" w:hAnsi="Times New Roman"/>
                  <w:sz w:val="20"/>
                </w:rPr>
                <w:t>UnderlyingPriceUnitOfMeasure</w:t>
              </w:r>
            </w:hyperlink>
          </w:p>
        </w:tc>
      </w:tr>
      <w:tr w:rsidR="00512FC7" w:rsidRPr="00512FC7" w14:paraId="4EB8484A" w14:textId="77777777" w:rsidTr="00533FE7">
        <w:tc>
          <w:tcPr>
            <w:tcW w:w="828" w:type="dxa"/>
            <w:shd w:val="clear" w:color="auto" w:fill="auto"/>
          </w:tcPr>
          <w:p w14:paraId="0BE534FB" w14:textId="77777777" w:rsidR="00512FC7" w:rsidRPr="00512FC7" w:rsidRDefault="00512FC7" w:rsidP="00533FE7">
            <w:r w:rsidRPr="00512FC7">
              <w:t>1425</w:t>
            </w:r>
          </w:p>
        </w:tc>
        <w:tc>
          <w:tcPr>
            <w:tcW w:w="2699" w:type="dxa"/>
            <w:shd w:val="clear" w:color="auto" w:fill="auto"/>
          </w:tcPr>
          <w:p w14:paraId="732E351B" w14:textId="77777777" w:rsidR="00512FC7" w:rsidRPr="00512FC7" w:rsidRDefault="00C411EF" w:rsidP="00533FE7">
            <w:hyperlink w:anchor="fld_UnderlyingPriceUnitOfMeasureQty" w:history="1">
              <w:r w:rsidR="00512FC7" w:rsidRPr="00533FE7">
                <w:rPr>
                  <w:rStyle w:val="Hyperlink"/>
                  <w:rFonts w:ascii="Times New Roman" w:hAnsi="Times New Roman"/>
                  <w:sz w:val="20"/>
                </w:rPr>
                <w:t>UnderlyingPriceUnitOfMeasureQty</w:t>
              </w:r>
            </w:hyperlink>
          </w:p>
        </w:tc>
      </w:tr>
      <w:tr w:rsidR="00512FC7" w:rsidRPr="00512FC7" w14:paraId="29A257E3" w14:textId="77777777" w:rsidTr="00533FE7">
        <w:tc>
          <w:tcPr>
            <w:tcW w:w="828" w:type="dxa"/>
            <w:shd w:val="clear" w:color="auto" w:fill="auto"/>
          </w:tcPr>
          <w:p w14:paraId="0EBA25EA" w14:textId="77777777" w:rsidR="00512FC7" w:rsidRPr="00512FC7" w:rsidRDefault="00512FC7" w:rsidP="00533FE7">
            <w:r w:rsidRPr="00512FC7">
              <w:t>462</w:t>
            </w:r>
          </w:p>
        </w:tc>
        <w:tc>
          <w:tcPr>
            <w:tcW w:w="2699" w:type="dxa"/>
            <w:shd w:val="clear" w:color="auto" w:fill="auto"/>
          </w:tcPr>
          <w:p w14:paraId="164D2C1F" w14:textId="77777777" w:rsidR="00512FC7" w:rsidRPr="00512FC7" w:rsidRDefault="00C411EF" w:rsidP="00533FE7">
            <w:hyperlink w:anchor="fld_UnderlyingProduct" w:history="1">
              <w:r w:rsidR="00512FC7" w:rsidRPr="00533FE7">
                <w:rPr>
                  <w:rStyle w:val="Hyperlink"/>
                  <w:rFonts w:ascii="Times New Roman" w:hAnsi="Times New Roman"/>
                  <w:sz w:val="20"/>
                </w:rPr>
                <w:t>UnderlyingProduct</w:t>
              </w:r>
            </w:hyperlink>
          </w:p>
        </w:tc>
      </w:tr>
      <w:tr w:rsidR="00512FC7" w:rsidRPr="00512FC7" w14:paraId="36D8B3CF" w14:textId="77777777" w:rsidTr="00533FE7">
        <w:tc>
          <w:tcPr>
            <w:tcW w:w="828" w:type="dxa"/>
            <w:shd w:val="clear" w:color="auto" w:fill="auto"/>
          </w:tcPr>
          <w:p w14:paraId="541262E6" w14:textId="77777777" w:rsidR="00512FC7" w:rsidRPr="00512FC7" w:rsidRDefault="00512FC7" w:rsidP="00533FE7">
            <w:r w:rsidRPr="00512FC7">
              <w:t>315</w:t>
            </w:r>
          </w:p>
        </w:tc>
        <w:tc>
          <w:tcPr>
            <w:tcW w:w="2699" w:type="dxa"/>
            <w:shd w:val="clear" w:color="auto" w:fill="auto"/>
          </w:tcPr>
          <w:p w14:paraId="6068FDAD" w14:textId="77777777" w:rsidR="00512FC7" w:rsidRPr="00512FC7" w:rsidRDefault="00C411EF" w:rsidP="00533FE7">
            <w:hyperlink w:anchor="fld_UnderlyingPutOrCall" w:history="1">
              <w:r w:rsidR="00512FC7" w:rsidRPr="00533FE7">
                <w:rPr>
                  <w:rStyle w:val="Hyperlink"/>
                  <w:rFonts w:ascii="Times New Roman" w:hAnsi="Times New Roman"/>
                  <w:sz w:val="20"/>
                </w:rPr>
                <w:t>UnderlyingPutOrCall</w:t>
              </w:r>
            </w:hyperlink>
          </w:p>
        </w:tc>
      </w:tr>
      <w:tr w:rsidR="00512FC7" w:rsidRPr="00512FC7" w14:paraId="751F6530" w14:textId="77777777" w:rsidTr="00533FE7">
        <w:tc>
          <w:tcPr>
            <w:tcW w:w="828" w:type="dxa"/>
            <w:shd w:val="clear" w:color="auto" w:fill="auto"/>
          </w:tcPr>
          <w:p w14:paraId="3276DD7F" w14:textId="77777777" w:rsidR="00512FC7" w:rsidRPr="00512FC7" w:rsidRDefault="00512FC7" w:rsidP="00533FE7">
            <w:r w:rsidRPr="00512FC7">
              <w:t>810</w:t>
            </w:r>
          </w:p>
        </w:tc>
        <w:tc>
          <w:tcPr>
            <w:tcW w:w="2699" w:type="dxa"/>
            <w:shd w:val="clear" w:color="auto" w:fill="auto"/>
          </w:tcPr>
          <w:p w14:paraId="151C2E0D" w14:textId="77777777" w:rsidR="00512FC7" w:rsidRPr="00512FC7" w:rsidRDefault="00C411EF" w:rsidP="00533FE7">
            <w:hyperlink w:anchor="fld_UnderlyingPx" w:history="1">
              <w:r w:rsidR="00512FC7" w:rsidRPr="00533FE7">
                <w:rPr>
                  <w:rStyle w:val="Hyperlink"/>
                  <w:rFonts w:ascii="Times New Roman" w:hAnsi="Times New Roman"/>
                  <w:sz w:val="20"/>
                </w:rPr>
                <w:t>UnderlyingPx</w:t>
              </w:r>
            </w:hyperlink>
          </w:p>
        </w:tc>
      </w:tr>
      <w:tr w:rsidR="00512FC7" w:rsidRPr="00512FC7" w14:paraId="0DA638AC" w14:textId="77777777" w:rsidTr="00533FE7">
        <w:tc>
          <w:tcPr>
            <w:tcW w:w="828" w:type="dxa"/>
            <w:shd w:val="clear" w:color="auto" w:fill="auto"/>
          </w:tcPr>
          <w:p w14:paraId="5079D2AE" w14:textId="77777777" w:rsidR="00512FC7" w:rsidRPr="00512FC7" w:rsidRDefault="00512FC7" w:rsidP="00533FE7">
            <w:r w:rsidRPr="00512FC7">
              <w:t>879</w:t>
            </w:r>
          </w:p>
        </w:tc>
        <w:tc>
          <w:tcPr>
            <w:tcW w:w="2699" w:type="dxa"/>
            <w:shd w:val="clear" w:color="auto" w:fill="auto"/>
          </w:tcPr>
          <w:p w14:paraId="6C943AF2" w14:textId="77777777" w:rsidR="00512FC7" w:rsidRPr="00512FC7" w:rsidRDefault="00C411EF" w:rsidP="00533FE7">
            <w:hyperlink w:anchor="fld_UnderlyingQty" w:history="1">
              <w:r w:rsidR="00512FC7" w:rsidRPr="00533FE7">
                <w:rPr>
                  <w:rStyle w:val="Hyperlink"/>
                  <w:rFonts w:ascii="Times New Roman" w:hAnsi="Times New Roman"/>
                  <w:sz w:val="20"/>
                </w:rPr>
                <w:t>UnderlyingQty</w:t>
              </w:r>
            </w:hyperlink>
          </w:p>
        </w:tc>
      </w:tr>
      <w:tr w:rsidR="00512FC7" w:rsidRPr="00512FC7" w14:paraId="3CD40E48" w14:textId="77777777" w:rsidTr="00533FE7">
        <w:tc>
          <w:tcPr>
            <w:tcW w:w="828" w:type="dxa"/>
            <w:shd w:val="clear" w:color="auto" w:fill="auto"/>
          </w:tcPr>
          <w:p w14:paraId="3CD8E18C" w14:textId="77777777" w:rsidR="00512FC7" w:rsidRPr="00512FC7" w:rsidRDefault="00512FC7" w:rsidP="00533FE7">
            <w:r w:rsidRPr="00512FC7">
              <w:t>247</w:t>
            </w:r>
          </w:p>
        </w:tc>
        <w:tc>
          <w:tcPr>
            <w:tcW w:w="2699" w:type="dxa"/>
            <w:shd w:val="clear" w:color="auto" w:fill="auto"/>
          </w:tcPr>
          <w:p w14:paraId="67518123" w14:textId="77777777" w:rsidR="00512FC7" w:rsidRPr="00512FC7" w:rsidRDefault="00C411EF" w:rsidP="00533FE7">
            <w:hyperlink w:anchor="fld_UnderlyingRedemptionDate" w:history="1">
              <w:r w:rsidR="00512FC7" w:rsidRPr="00533FE7">
                <w:rPr>
                  <w:rStyle w:val="Hyperlink"/>
                  <w:rFonts w:ascii="Times New Roman" w:hAnsi="Times New Roman"/>
                  <w:sz w:val="20"/>
                </w:rPr>
                <w:t>UnderlyingRedemptionDate</w:t>
              </w:r>
            </w:hyperlink>
          </w:p>
        </w:tc>
      </w:tr>
      <w:tr w:rsidR="00512FC7" w:rsidRPr="00512FC7" w14:paraId="6A915A49" w14:textId="77777777" w:rsidTr="00533FE7">
        <w:tc>
          <w:tcPr>
            <w:tcW w:w="828" w:type="dxa"/>
            <w:shd w:val="clear" w:color="auto" w:fill="auto"/>
          </w:tcPr>
          <w:p w14:paraId="2E34AF95" w14:textId="77777777" w:rsidR="00512FC7" w:rsidRPr="00512FC7" w:rsidRDefault="00512FC7" w:rsidP="00533FE7">
            <w:r w:rsidRPr="00512FC7">
              <w:t>243</w:t>
            </w:r>
          </w:p>
        </w:tc>
        <w:tc>
          <w:tcPr>
            <w:tcW w:w="2699" w:type="dxa"/>
            <w:shd w:val="clear" w:color="auto" w:fill="auto"/>
          </w:tcPr>
          <w:p w14:paraId="3640AF49" w14:textId="77777777" w:rsidR="00512FC7" w:rsidRPr="00512FC7" w:rsidRDefault="00C411EF" w:rsidP="00533FE7">
            <w:hyperlink w:anchor="fld_UnderlyingRepoCollateralSecurityType" w:history="1">
              <w:r w:rsidR="00512FC7" w:rsidRPr="00533FE7">
                <w:rPr>
                  <w:rStyle w:val="Hyperlink"/>
                  <w:rFonts w:ascii="Times New Roman" w:hAnsi="Times New Roman"/>
                  <w:sz w:val="20"/>
                </w:rPr>
                <w:t>UnderlyingRepoCollateralSecurityType</w:t>
              </w:r>
            </w:hyperlink>
          </w:p>
        </w:tc>
      </w:tr>
      <w:tr w:rsidR="00512FC7" w:rsidRPr="00512FC7" w14:paraId="378F1616" w14:textId="77777777" w:rsidTr="00533FE7">
        <w:tc>
          <w:tcPr>
            <w:tcW w:w="828" w:type="dxa"/>
            <w:shd w:val="clear" w:color="auto" w:fill="auto"/>
          </w:tcPr>
          <w:p w14:paraId="65418965" w14:textId="77777777" w:rsidR="00512FC7" w:rsidRPr="00512FC7" w:rsidRDefault="00512FC7" w:rsidP="00533FE7">
            <w:r w:rsidRPr="00512FC7">
              <w:t>245</w:t>
            </w:r>
          </w:p>
        </w:tc>
        <w:tc>
          <w:tcPr>
            <w:tcW w:w="2699" w:type="dxa"/>
            <w:shd w:val="clear" w:color="auto" w:fill="auto"/>
          </w:tcPr>
          <w:p w14:paraId="1E40D098" w14:textId="77777777" w:rsidR="00512FC7" w:rsidRPr="00512FC7" w:rsidRDefault="00C411EF" w:rsidP="00533FE7">
            <w:hyperlink w:anchor="fld_UnderlyingRepurchaseRate" w:history="1">
              <w:r w:rsidR="00512FC7" w:rsidRPr="00533FE7">
                <w:rPr>
                  <w:rStyle w:val="Hyperlink"/>
                  <w:rFonts w:ascii="Times New Roman" w:hAnsi="Times New Roman"/>
                  <w:sz w:val="20"/>
                </w:rPr>
                <w:t>UnderlyingRepurchaseRate</w:t>
              </w:r>
            </w:hyperlink>
          </w:p>
        </w:tc>
      </w:tr>
      <w:tr w:rsidR="00512FC7" w:rsidRPr="00512FC7" w14:paraId="4A591FE6" w14:textId="77777777" w:rsidTr="00533FE7">
        <w:tc>
          <w:tcPr>
            <w:tcW w:w="828" w:type="dxa"/>
            <w:shd w:val="clear" w:color="auto" w:fill="auto"/>
          </w:tcPr>
          <w:p w14:paraId="074F0CAF" w14:textId="77777777" w:rsidR="00512FC7" w:rsidRPr="00512FC7" w:rsidRDefault="00512FC7" w:rsidP="00533FE7">
            <w:r w:rsidRPr="00512FC7">
              <w:t>244</w:t>
            </w:r>
          </w:p>
        </w:tc>
        <w:tc>
          <w:tcPr>
            <w:tcW w:w="2699" w:type="dxa"/>
            <w:shd w:val="clear" w:color="auto" w:fill="auto"/>
          </w:tcPr>
          <w:p w14:paraId="7EA63C02" w14:textId="77777777" w:rsidR="00512FC7" w:rsidRPr="00512FC7" w:rsidRDefault="00C411EF" w:rsidP="00533FE7">
            <w:hyperlink w:anchor="fld_UnderlyingRepurchaseTerm" w:history="1">
              <w:r w:rsidR="00512FC7" w:rsidRPr="00533FE7">
                <w:rPr>
                  <w:rStyle w:val="Hyperlink"/>
                  <w:rFonts w:ascii="Times New Roman" w:hAnsi="Times New Roman"/>
                  <w:sz w:val="20"/>
                </w:rPr>
                <w:t>UnderlyingRepurchaseTerm</w:t>
              </w:r>
            </w:hyperlink>
          </w:p>
        </w:tc>
      </w:tr>
      <w:tr w:rsidR="00512FC7" w:rsidRPr="00512FC7" w14:paraId="4C47CB1B" w14:textId="77777777" w:rsidTr="00533FE7">
        <w:tc>
          <w:tcPr>
            <w:tcW w:w="828" w:type="dxa"/>
            <w:shd w:val="clear" w:color="auto" w:fill="auto"/>
          </w:tcPr>
          <w:p w14:paraId="5829881B" w14:textId="77777777" w:rsidR="00512FC7" w:rsidRPr="00512FC7" w:rsidRDefault="00512FC7" w:rsidP="00533FE7">
            <w:r w:rsidRPr="00512FC7">
              <w:t>1453</w:t>
            </w:r>
          </w:p>
        </w:tc>
        <w:tc>
          <w:tcPr>
            <w:tcW w:w="2699" w:type="dxa"/>
            <w:shd w:val="clear" w:color="auto" w:fill="auto"/>
          </w:tcPr>
          <w:p w14:paraId="4C574D92" w14:textId="77777777" w:rsidR="00512FC7" w:rsidRPr="00512FC7" w:rsidRDefault="00C411EF" w:rsidP="00533FE7">
            <w:hyperlink w:anchor="fld_UnderlyingRestructuringType" w:history="1">
              <w:r w:rsidR="00512FC7" w:rsidRPr="00533FE7">
                <w:rPr>
                  <w:rStyle w:val="Hyperlink"/>
                  <w:rFonts w:ascii="Times New Roman" w:hAnsi="Times New Roman"/>
                  <w:sz w:val="20"/>
                </w:rPr>
                <w:t>UnderlyingRestructuringType</w:t>
              </w:r>
            </w:hyperlink>
          </w:p>
        </w:tc>
      </w:tr>
      <w:tr w:rsidR="00512FC7" w:rsidRPr="00512FC7" w14:paraId="24F7A5EE" w14:textId="77777777" w:rsidTr="00533FE7">
        <w:tc>
          <w:tcPr>
            <w:tcW w:w="828" w:type="dxa"/>
            <w:shd w:val="clear" w:color="auto" w:fill="auto"/>
          </w:tcPr>
          <w:p w14:paraId="7947A851" w14:textId="77777777" w:rsidR="00512FC7" w:rsidRPr="00512FC7" w:rsidRDefault="00512FC7" w:rsidP="00533FE7">
            <w:r w:rsidRPr="00512FC7">
              <w:t>458</w:t>
            </w:r>
          </w:p>
        </w:tc>
        <w:tc>
          <w:tcPr>
            <w:tcW w:w="2699" w:type="dxa"/>
            <w:shd w:val="clear" w:color="auto" w:fill="auto"/>
          </w:tcPr>
          <w:p w14:paraId="4D111FA4" w14:textId="77777777" w:rsidR="00512FC7" w:rsidRPr="00512FC7" w:rsidRDefault="00C411EF" w:rsidP="00533FE7">
            <w:hyperlink w:anchor="fld_UnderlyingSecurityAltID" w:history="1">
              <w:r w:rsidR="00512FC7" w:rsidRPr="00533FE7">
                <w:rPr>
                  <w:rStyle w:val="Hyperlink"/>
                  <w:rFonts w:ascii="Times New Roman" w:hAnsi="Times New Roman"/>
                  <w:sz w:val="20"/>
                </w:rPr>
                <w:t>UnderlyingSecurityAltID</w:t>
              </w:r>
            </w:hyperlink>
          </w:p>
        </w:tc>
      </w:tr>
      <w:tr w:rsidR="00512FC7" w:rsidRPr="00512FC7" w14:paraId="2F4C694E" w14:textId="77777777" w:rsidTr="00533FE7">
        <w:tc>
          <w:tcPr>
            <w:tcW w:w="828" w:type="dxa"/>
            <w:shd w:val="clear" w:color="auto" w:fill="auto"/>
          </w:tcPr>
          <w:p w14:paraId="4BA55CA6" w14:textId="77777777" w:rsidR="00512FC7" w:rsidRPr="00512FC7" w:rsidRDefault="00512FC7" w:rsidP="00533FE7">
            <w:r w:rsidRPr="00512FC7">
              <w:t>459</w:t>
            </w:r>
          </w:p>
        </w:tc>
        <w:tc>
          <w:tcPr>
            <w:tcW w:w="2699" w:type="dxa"/>
            <w:shd w:val="clear" w:color="auto" w:fill="auto"/>
          </w:tcPr>
          <w:p w14:paraId="21E02732" w14:textId="77777777" w:rsidR="00512FC7" w:rsidRPr="00512FC7" w:rsidRDefault="00C411EF" w:rsidP="00533FE7">
            <w:hyperlink w:anchor="fld_UnderlyingSecurityAltIDSource" w:history="1">
              <w:r w:rsidR="00512FC7" w:rsidRPr="00533FE7">
                <w:rPr>
                  <w:rStyle w:val="Hyperlink"/>
                  <w:rFonts w:ascii="Times New Roman" w:hAnsi="Times New Roman"/>
                  <w:sz w:val="20"/>
                </w:rPr>
                <w:t>UnderlyingSecurityAltIDSource</w:t>
              </w:r>
            </w:hyperlink>
          </w:p>
        </w:tc>
      </w:tr>
      <w:tr w:rsidR="00512FC7" w:rsidRPr="00512FC7" w14:paraId="23981D13" w14:textId="77777777" w:rsidTr="00533FE7">
        <w:tc>
          <w:tcPr>
            <w:tcW w:w="828" w:type="dxa"/>
            <w:shd w:val="clear" w:color="auto" w:fill="auto"/>
          </w:tcPr>
          <w:p w14:paraId="21709B65" w14:textId="77777777" w:rsidR="00512FC7" w:rsidRPr="00512FC7" w:rsidRDefault="00512FC7" w:rsidP="00533FE7">
            <w:r w:rsidRPr="00512FC7">
              <w:t>307</w:t>
            </w:r>
          </w:p>
        </w:tc>
        <w:tc>
          <w:tcPr>
            <w:tcW w:w="2699" w:type="dxa"/>
            <w:shd w:val="clear" w:color="auto" w:fill="auto"/>
          </w:tcPr>
          <w:p w14:paraId="78064529" w14:textId="77777777" w:rsidR="00512FC7" w:rsidRPr="00512FC7" w:rsidRDefault="00C411EF" w:rsidP="00533FE7">
            <w:hyperlink w:anchor="fld_UnderlyingSecurityDesc" w:history="1">
              <w:r w:rsidR="00512FC7" w:rsidRPr="00533FE7">
                <w:rPr>
                  <w:rStyle w:val="Hyperlink"/>
                  <w:rFonts w:ascii="Times New Roman" w:hAnsi="Times New Roman"/>
                  <w:sz w:val="20"/>
                </w:rPr>
                <w:t>UnderlyingSecurityDesc</w:t>
              </w:r>
            </w:hyperlink>
          </w:p>
        </w:tc>
      </w:tr>
      <w:tr w:rsidR="00512FC7" w:rsidRPr="00512FC7" w14:paraId="55BA9841" w14:textId="77777777" w:rsidTr="00533FE7">
        <w:tc>
          <w:tcPr>
            <w:tcW w:w="828" w:type="dxa"/>
            <w:shd w:val="clear" w:color="auto" w:fill="auto"/>
          </w:tcPr>
          <w:p w14:paraId="1DA01A07" w14:textId="77777777" w:rsidR="00512FC7" w:rsidRPr="00512FC7" w:rsidRDefault="00512FC7" w:rsidP="00533FE7">
            <w:r w:rsidRPr="00512FC7">
              <w:t>308</w:t>
            </w:r>
          </w:p>
        </w:tc>
        <w:tc>
          <w:tcPr>
            <w:tcW w:w="2699" w:type="dxa"/>
            <w:shd w:val="clear" w:color="auto" w:fill="auto"/>
          </w:tcPr>
          <w:p w14:paraId="221333E5" w14:textId="77777777" w:rsidR="00512FC7" w:rsidRPr="00512FC7" w:rsidRDefault="00C411EF" w:rsidP="00533FE7">
            <w:hyperlink w:anchor="fld_UnderlyingSecurityExchange" w:history="1">
              <w:r w:rsidR="00512FC7" w:rsidRPr="00533FE7">
                <w:rPr>
                  <w:rStyle w:val="Hyperlink"/>
                  <w:rFonts w:ascii="Times New Roman" w:hAnsi="Times New Roman"/>
                  <w:sz w:val="20"/>
                </w:rPr>
                <w:t>UnderlyingSecurityExchange</w:t>
              </w:r>
            </w:hyperlink>
          </w:p>
        </w:tc>
      </w:tr>
      <w:tr w:rsidR="00512FC7" w:rsidRPr="00512FC7" w14:paraId="0BF53015" w14:textId="77777777" w:rsidTr="00533FE7">
        <w:tc>
          <w:tcPr>
            <w:tcW w:w="828" w:type="dxa"/>
            <w:shd w:val="clear" w:color="auto" w:fill="auto"/>
          </w:tcPr>
          <w:p w14:paraId="726FDB10" w14:textId="77777777" w:rsidR="00512FC7" w:rsidRPr="00512FC7" w:rsidRDefault="00512FC7" w:rsidP="00533FE7">
            <w:r w:rsidRPr="00512FC7">
              <w:t>309</w:t>
            </w:r>
          </w:p>
        </w:tc>
        <w:tc>
          <w:tcPr>
            <w:tcW w:w="2699" w:type="dxa"/>
            <w:shd w:val="clear" w:color="auto" w:fill="auto"/>
          </w:tcPr>
          <w:p w14:paraId="4833F2C4" w14:textId="77777777" w:rsidR="00512FC7" w:rsidRPr="00512FC7" w:rsidRDefault="00C411EF" w:rsidP="00533FE7">
            <w:hyperlink w:anchor="fld_UnderlyingSecurityID" w:history="1">
              <w:r w:rsidR="00512FC7" w:rsidRPr="00533FE7">
                <w:rPr>
                  <w:rStyle w:val="Hyperlink"/>
                  <w:rFonts w:ascii="Times New Roman" w:hAnsi="Times New Roman"/>
                  <w:sz w:val="20"/>
                </w:rPr>
                <w:t>UnderlyingSecurityID</w:t>
              </w:r>
            </w:hyperlink>
          </w:p>
        </w:tc>
      </w:tr>
      <w:tr w:rsidR="00512FC7" w:rsidRPr="00512FC7" w14:paraId="39470619" w14:textId="77777777" w:rsidTr="00533FE7">
        <w:tc>
          <w:tcPr>
            <w:tcW w:w="828" w:type="dxa"/>
            <w:shd w:val="clear" w:color="auto" w:fill="auto"/>
          </w:tcPr>
          <w:p w14:paraId="5842582A" w14:textId="77777777" w:rsidR="00512FC7" w:rsidRPr="00512FC7" w:rsidRDefault="00512FC7" w:rsidP="00533FE7">
            <w:r w:rsidRPr="00512FC7">
              <w:t>305</w:t>
            </w:r>
          </w:p>
        </w:tc>
        <w:tc>
          <w:tcPr>
            <w:tcW w:w="2699" w:type="dxa"/>
            <w:shd w:val="clear" w:color="auto" w:fill="auto"/>
          </w:tcPr>
          <w:p w14:paraId="043D287D" w14:textId="77777777" w:rsidR="00512FC7" w:rsidRPr="00512FC7" w:rsidRDefault="00C411EF" w:rsidP="00533FE7">
            <w:hyperlink w:anchor="fld_UnderlyingSecurityIDSource" w:history="1">
              <w:r w:rsidR="00512FC7" w:rsidRPr="00533FE7">
                <w:rPr>
                  <w:rStyle w:val="Hyperlink"/>
                  <w:rFonts w:ascii="Times New Roman" w:hAnsi="Times New Roman"/>
                  <w:sz w:val="20"/>
                </w:rPr>
                <w:t>UnderlyingSecurityIDSource</w:t>
              </w:r>
            </w:hyperlink>
          </w:p>
        </w:tc>
      </w:tr>
      <w:tr w:rsidR="00512FC7" w:rsidRPr="00512FC7" w14:paraId="240DFF33" w14:textId="77777777" w:rsidTr="00533FE7">
        <w:tc>
          <w:tcPr>
            <w:tcW w:w="828" w:type="dxa"/>
            <w:shd w:val="clear" w:color="auto" w:fill="auto"/>
          </w:tcPr>
          <w:p w14:paraId="74C1B9E1" w14:textId="77777777" w:rsidR="00512FC7" w:rsidRPr="00512FC7" w:rsidRDefault="00512FC7" w:rsidP="00533FE7">
            <w:r w:rsidRPr="00512FC7">
              <w:t>763</w:t>
            </w:r>
          </w:p>
        </w:tc>
        <w:tc>
          <w:tcPr>
            <w:tcW w:w="2699" w:type="dxa"/>
            <w:shd w:val="clear" w:color="auto" w:fill="auto"/>
          </w:tcPr>
          <w:p w14:paraId="4704F3E9" w14:textId="77777777" w:rsidR="00512FC7" w:rsidRPr="00512FC7" w:rsidRDefault="00C411EF" w:rsidP="00533FE7">
            <w:hyperlink w:anchor="fld_UnderlyingSecuritySubType" w:history="1">
              <w:r w:rsidR="00512FC7" w:rsidRPr="00533FE7">
                <w:rPr>
                  <w:rStyle w:val="Hyperlink"/>
                  <w:rFonts w:ascii="Times New Roman" w:hAnsi="Times New Roman"/>
                  <w:sz w:val="20"/>
                </w:rPr>
                <w:t>UnderlyingSecuritySubType</w:t>
              </w:r>
            </w:hyperlink>
          </w:p>
        </w:tc>
      </w:tr>
      <w:tr w:rsidR="00512FC7" w:rsidRPr="00512FC7" w14:paraId="2DBCF3C5" w14:textId="77777777" w:rsidTr="00533FE7">
        <w:tc>
          <w:tcPr>
            <w:tcW w:w="828" w:type="dxa"/>
            <w:shd w:val="clear" w:color="auto" w:fill="auto"/>
          </w:tcPr>
          <w:p w14:paraId="4803FAEE" w14:textId="77777777" w:rsidR="00512FC7" w:rsidRPr="00512FC7" w:rsidRDefault="00512FC7" w:rsidP="00533FE7">
            <w:r w:rsidRPr="00512FC7">
              <w:t>310</w:t>
            </w:r>
          </w:p>
        </w:tc>
        <w:tc>
          <w:tcPr>
            <w:tcW w:w="2699" w:type="dxa"/>
            <w:shd w:val="clear" w:color="auto" w:fill="auto"/>
          </w:tcPr>
          <w:p w14:paraId="5BBE472A" w14:textId="77777777" w:rsidR="00512FC7" w:rsidRPr="00512FC7" w:rsidRDefault="00C411EF" w:rsidP="00533FE7">
            <w:hyperlink w:anchor="fld_UnderlyingSecurityType" w:history="1">
              <w:r w:rsidR="00512FC7" w:rsidRPr="00533FE7">
                <w:rPr>
                  <w:rStyle w:val="Hyperlink"/>
                  <w:rFonts w:ascii="Times New Roman" w:hAnsi="Times New Roman"/>
                  <w:sz w:val="20"/>
                </w:rPr>
                <w:t>UnderlyingSecurityType</w:t>
              </w:r>
            </w:hyperlink>
          </w:p>
        </w:tc>
      </w:tr>
      <w:tr w:rsidR="00512FC7" w:rsidRPr="00512FC7" w14:paraId="08A7CE07" w14:textId="77777777" w:rsidTr="00533FE7">
        <w:tc>
          <w:tcPr>
            <w:tcW w:w="828" w:type="dxa"/>
            <w:shd w:val="clear" w:color="auto" w:fill="auto"/>
          </w:tcPr>
          <w:p w14:paraId="44E09A6B" w14:textId="77777777" w:rsidR="00512FC7" w:rsidRPr="00512FC7" w:rsidRDefault="00512FC7" w:rsidP="00533FE7">
            <w:r w:rsidRPr="00512FC7">
              <w:t>1454</w:t>
            </w:r>
          </w:p>
        </w:tc>
        <w:tc>
          <w:tcPr>
            <w:tcW w:w="2699" w:type="dxa"/>
            <w:shd w:val="clear" w:color="auto" w:fill="auto"/>
          </w:tcPr>
          <w:p w14:paraId="7790CA24" w14:textId="77777777" w:rsidR="00512FC7" w:rsidRPr="00512FC7" w:rsidRDefault="00C411EF" w:rsidP="00533FE7">
            <w:hyperlink w:anchor="fld_UnderlyingSeniority" w:history="1">
              <w:r w:rsidR="00512FC7" w:rsidRPr="00533FE7">
                <w:rPr>
                  <w:rStyle w:val="Hyperlink"/>
                  <w:rFonts w:ascii="Times New Roman" w:hAnsi="Times New Roman"/>
                  <w:sz w:val="20"/>
                </w:rPr>
                <w:t>UnderlyingSeniority</w:t>
              </w:r>
            </w:hyperlink>
          </w:p>
        </w:tc>
      </w:tr>
      <w:tr w:rsidR="00512FC7" w:rsidRPr="00512FC7" w14:paraId="4C96FC25" w14:textId="77777777" w:rsidTr="00533FE7">
        <w:tc>
          <w:tcPr>
            <w:tcW w:w="828" w:type="dxa"/>
            <w:shd w:val="clear" w:color="auto" w:fill="auto"/>
          </w:tcPr>
          <w:p w14:paraId="28979B44" w14:textId="77777777" w:rsidR="00512FC7" w:rsidRPr="00512FC7" w:rsidRDefault="00512FC7" w:rsidP="00533FE7">
            <w:r w:rsidRPr="00512FC7">
              <w:t>987</w:t>
            </w:r>
          </w:p>
        </w:tc>
        <w:tc>
          <w:tcPr>
            <w:tcW w:w="2699" w:type="dxa"/>
            <w:shd w:val="clear" w:color="auto" w:fill="auto"/>
          </w:tcPr>
          <w:p w14:paraId="5B2C466F" w14:textId="77777777" w:rsidR="00512FC7" w:rsidRPr="00512FC7" w:rsidRDefault="00C411EF" w:rsidP="00533FE7">
            <w:hyperlink w:anchor="fld_UnderlyingSettlementDate" w:history="1">
              <w:r w:rsidR="00512FC7" w:rsidRPr="00533FE7">
                <w:rPr>
                  <w:rStyle w:val="Hyperlink"/>
                  <w:rFonts w:ascii="Times New Roman" w:hAnsi="Times New Roman"/>
                  <w:sz w:val="20"/>
                </w:rPr>
                <w:t>UnderlyingSettlementDate</w:t>
              </w:r>
            </w:hyperlink>
          </w:p>
        </w:tc>
      </w:tr>
      <w:tr w:rsidR="00512FC7" w:rsidRPr="00512FC7" w14:paraId="4C39CF15" w14:textId="77777777" w:rsidTr="00533FE7">
        <w:tc>
          <w:tcPr>
            <w:tcW w:w="828" w:type="dxa"/>
            <w:shd w:val="clear" w:color="auto" w:fill="auto"/>
          </w:tcPr>
          <w:p w14:paraId="5753FFE4" w14:textId="77777777" w:rsidR="00512FC7" w:rsidRPr="00512FC7" w:rsidRDefault="00512FC7" w:rsidP="00533FE7">
            <w:r w:rsidRPr="00512FC7">
              <w:t>988</w:t>
            </w:r>
          </w:p>
        </w:tc>
        <w:tc>
          <w:tcPr>
            <w:tcW w:w="2699" w:type="dxa"/>
            <w:shd w:val="clear" w:color="auto" w:fill="auto"/>
          </w:tcPr>
          <w:p w14:paraId="4C8CAF9C" w14:textId="77777777" w:rsidR="00512FC7" w:rsidRPr="00512FC7" w:rsidRDefault="00C411EF" w:rsidP="00533FE7">
            <w:hyperlink w:anchor="fld_UnderlyingSettlementStatus" w:history="1">
              <w:r w:rsidR="00512FC7" w:rsidRPr="00533FE7">
                <w:rPr>
                  <w:rStyle w:val="Hyperlink"/>
                  <w:rFonts w:ascii="Times New Roman" w:hAnsi="Times New Roman"/>
                  <w:sz w:val="20"/>
                </w:rPr>
                <w:t>UnderlyingSettlementStatus</w:t>
              </w:r>
            </w:hyperlink>
          </w:p>
        </w:tc>
      </w:tr>
      <w:tr w:rsidR="00512FC7" w:rsidRPr="00512FC7" w14:paraId="48182B6B" w14:textId="77777777" w:rsidTr="00533FE7">
        <w:tc>
          <w:tcPr>
            <w:tcW w:w="828" w:type="dxa"/>
            <w:shd w:val="clear" w:color="auto" w:fill="auto"/>
          </w:tcPr>
          <w:p w14:paraId="60CA498B" w14:textId="77777777" w:rsidR="00512FC7" w:rsidRPr="00512FC7" w:rsidRDefault="00512FC7" w:rsidP="00533FE7">
            <w:r w:rsidRPr="00512FC7">
              <w:t>975</w:t>
            </w:r>
          </w:p>
        </w:tc>
        <w:tc>
          <w:tcPr>
            <w:tcW w:w="2699" w:type="dxa"/>
            <w:shd w:val="clear" w:color="auto" w:fill="auto"/>
          </w:tcPr>
          <w:p w14:paraId="4B744F6F" w14:textId="77777777" w:rsidR="00512FC7" w:rsidRPr="00512FC7" w:rsidRDefault="00C411EF" w:rsidP="00533FE7">
            <w:hyperlink w:anchor="fld_UnderlyingSettlementType" w:history="1">
              <w:r w:rsidR="00512FC7" w:rsidRPr="00533FE7">
                <w:rPr>
                  <w:rStyle w:val="Hyperlink"/>
                  <w:rFonts w:ascii="Times New Roman" w:hAnsi="Times New Roman"/>
                  <w:sz w:val="20"/>
                </w:rPr>
                <w:t>UnderlyingSettlementType</w:t>
              </w:r>
            </w:hyperlink>
          </w:p>
        </w:tc>
      </w:tr>
      <w:tr w:rsidR="00512FC7" w:rsidRPr="00512FC7" w14:paraId="56354D48" w14:textId="77777777" w:rsidTr="00533FE7">
        <w:tc>
          <w:tcPr>
            <w:tcW w:w="828" w:type="dxa"/>
            <w:shd w:val="clear" w:color="auto" w:fill="auto"/>
          </w:tcPr>
          <w:p w14:paraId="62467665" w14:textId="77777777" w:rsidR="00512FC7" w:rsidRPr="00512FC7" w:rsidRDefault="00512FC7" w:rsidP="00533FE7">
            <w:r w:rsidRPr="00512FC7">
              <w:t>1039</w:t>
            </w:r>
          </w:p>
        </w:tc>
        <w:tc>
          <w:tcPr>
            <w:tcW w:w="2699" w:type="dxa"/>
            <w:shd w:val="clear" w:color="auto" w:fill="auto"/>
          </w:tcPr>
          <w:p w14:paraId="4438E851" w14:textId="77777777" w:rsidR="00512FC7" w:rsidRPr="00512FC7" w:rsidRDefault="00C411EF" w:rsidP="00533FE7">
            <w:hyperlink w:anchor="fld_UnderlyingSettlMethod" w:history="1">
              <w:r w:rsidR="00512FC7" w:rsidRPr="00533FE7">
                <w:rPr>
                  <w:rStyle w:val="Hyperlink"/>
                  <w:rFonts w:ascii="Times New Roman" w:hAnsi="Times New Roman"/>
                  <w:sz w:val="20"/>
                </w:rPr>
                <w:t>UnderlyingSettlMethod</w:t>
              </w:r>
            </w:hyperlink>
          </w:p>
        </w:tc>
      </w:tr>
      <w:tr w:rsidR="00512FC7" w:rsidRPr="00512FC7" w14:paraId="4B463BA0" w14:textId="77777777" w:rsidTr="00533FE7">
        <w:tc>
          <w:tcPr>
            <w:tcW w:w="828" w:type="dxa"/>
            <w:shd w:val="clear" w:color="auto" w:fill="auto"/>
          </w:tcPr>
          <w:p w14:paraId="55E2A589" w14:textId="77777777" w:rsidR="00512FC7" w:rsidRPr="00512FC7" w:rsidRDefault="00512FC7" w:rsidP="00533FE7">
            <w:r w:rsidRPr="00512FC7">
              <w:t>732</w:t>
            </w:r>
          </w:p>
        </w:tc>
        <w:tc>
          <w:tcPr>
            <w:tcW w:w="2699" w:type="dxa"/>
            <w:shd w:val="clear" w:color="auto" w:fill="auto"/>
          </w:tcPr>
          <w:p w14:paraId="72F56590" w14:textId="77777777" w:rsidR="00512FC7" w:rsidRPr="00512FC7" w:rsidRDefault="00C411EF" w:rsidP="00533FE7">
            <w:hyperlink w:anchor="fld_UnderlyingSettlPrice" w:history="1">
              <w:r w:rsidR="00512FC7" w:rsidRPr="00533FE7">
                <w:rPr>
                  <w:rStyle w:val="Hyperlink"/>
                  <w:rFonts w:ascii="Times New Roman" w:hAnsi="Times New Roman"/>
                  <w:sz w:val="20"/>
                </w:rPr>
                <w:t>UnderlyingSettlPrice</w:t>
              </w:r>
            </w:hyperlink>
          </w:p>
        </w:tc>
      </w:tr>
      <w:tr w:rsidR="00512FC7" w:rsidRPr="00512FC7" w14:paraId="6B94C64D" w14:textId="77777777" w:rsidTr="00533FE7">
        <w:tc>
          <w:tcPr>
            <w:tcW w:w="828" w:type="dxa"/>
            <w:shd w:val="clear" w:color="auto" w:fill="auto"/>
          </w:tcPr>
          <w:p w14:paraId="606A3BC5" w14:textId="77777777" w:rsidR="00512FC7" w:rsidRPr="00512FC7" w:rsidRDefault="00512FC7" w:rsidP="00533FE7">
            <w:r w:rsidRPr="00512FC7">
              <w:t>733</w:t>
            </w:r>
          </w:p>
        </w:tc>
        <w:tc>
          <w:tcPr>
            <w:tcW w:w="2699" w:type="dxa"/>
            <w:shd w:val="clear" w:color="auto" w:fill="auto"/>
          </w:tcPr>
          <w:p w14:paraId="6683DBD1" w14:textId="77777777" w:rsidR="00512FC7" w:rsidRPr="00512FC7" w:rsidRDefault="00C411EF" w:rsidP="00533FE7">
            <w:hyperlink w:anchor="fld_UnderlyingSettlPriceType" w:history="1">
              <w:r w:rsidR="00512FC7" w:rsidRPr="00533FE7">
                <w:rPr>
                  <w:rStyle w:val="Hyperlink"/>
                  <w:rFonts w:ascii="Times New Roman" w:hAnsi="Times New Roman"/>
                  <w:sz w:val="20"/>
                </w:rPr>
                <w:t>UnderlyingSettlPriceType</w:t>
              </w:r>
            </w:hyperlink>
          </w:p>
        </w:tc>
      </w:tr>
      <w:tr w:rsidR="00512FC7" w:rsidRPr="00512FC7" w14:paraId="3D7240A8" w14:textId="77777777" w:rsidTr="00533FE7">
        <w:tc>
          <w:tcPr>
            <w:tcW w:w="828" w:type="dxa"/>
            <w:shd w:val="clear" w:color="auto" w:fill="auto"/>
          </w:tcPr>
          <w:p w14:paraId="45886EF5" w14:textId="77777777" w:rsidR="00512FC7" w:rsidRPr="00512FC7" w:rsidRDefault="00512FC7" w:rsidP="00533FE7">
            <w:r w:rsidRPr="00512FC7">
              <w:t>884</w:t>
            </w:r>
          </w:p>
        </w:tc>
        <w:tc>
          <w:tcPr>
            <w:tcW w:w="2699" w:type="dxa"/>
            <w:shd w:val="clear" w:color="auto" w:fill="auto"/>
          </w:tcPr>
          <w:p w14:paraId="1E1597EE" w14:textId="77777777" w:rsidR="00512FC7" w:rsidRPr="00512FC7" w:rsidRDefault="00C411EF" w:rsidP="00533FE7">
            <w:hyperlink w:anchor="fld_UnderlyingStartValue" w:history="1">
              <w:r w:rsidR="00512FC7" w:rsidRPr="00533FE7">
                <w:rPr>
                  <w:rStyle w:val="Hyperlink"/>
                  <w:rFonts w:ascii="Times New Roman" w:hAnsi="Times New Roman"/>
                  <w:sz w:val="20"/>
                </w:rPr>
                <w:t>UnderlyingStartValue</w:t>
              </w:r>
            </w:hyperlink>
          </w:p>
        </w:tc>
      </w:tr>
      <w:tr w:rsidR="00512FC7" w:rsidRPr="00512FC7" w14:paraId="47681D2C" w14:textId="77777777" w:rsidTr="00533FE7">
        <w:tc>
          <w:tcPr>
            <w:tcW w:w="828" w:type="dxa"/>
            <w:shd w:val="clear" w:color="auto" w:fill="auto"/>
          </w:tcPr>
          <w:p w14:paraId="63273389" w14:textId="77777777" w:rsidR="00512FC7" w:rsidRPr="00512FC7" w:rsidRDefault="00512FC7" w:rsidP="00533FE7">
            <w:r w:rsidRPr="00512FC7">
              <w:t>593</w:t>
            </w:r>
          </w:p>
        </w:tc>
        <w:tc>
          <w:tcPr>
            <w:tcW w:w="2699" w:type="dxa"/>
            <w:shd w:val="clear" w:color="auto" w:fill="auto"/>
          </w:tcPr>
          <w:p w14:paraId="71F10C0C" w14:textId="77777777" w:rsidR="00512FC7" w:rsidRPr="00512FC7" w:rsidRDefault="00C411EF" w:rsidP="00533FE7">
            <w:hyperlink w:anchor="fld_UnderlyingStateOrProvinceOfIssue" w:history="1">
              <w:r w:rsidR="00512FC7" w:rsidRPr="00533FE7">
                <w:rPr>
                  <w:rStyle w:val="Hyperlink"/>
                  <w:rFonts w:ascii="Times New Roman" w:hAnsi="Times New Roman"/>
                  <w:sz w:val="20"/>
                </w:rPr>
                <w:t>UnderlyingStateOrProvinceOfIssue</w:t>
              </w:r>
            </w:hyperlink>
          </w:p>
        </w:tc>
      </w:tr>
      <w:tr w:rsidR="00512FC7" w:rsidRPr="00512FC7" w14:paraId="428D517C" w14:textId="77777777" w:rsidTr="00533FE7">
        <w:tc>
          <w:tcPr>
            <w:tcW w:w="828" w:type="dxa"/>
            <w:shd w:val="clear" w:color="auto" w:fill="auto"/>
          </w:tcPr>
          <w:p w14:paraId="003401B9" w14:textId="77777777" w:rsidR="00512FC7" w:rsidRPr="00512FC7" w:rsidRDefault="00512FC7" w:rsidP="00533FE7">
            <w:r w:rsidRPr="00512FC7">
              <w:t>888</w:t>
            </w:r>
          </w:p>
        </w:tc>
        <w:tc>
          <w:tcPr>
            <w:tcW w:w="2699" w:type="dxa"/>
            <w:shd w:val="clear" w:color="auto" w:fill="auto"/>
          </w:tcPr>
          <w:p w14:paraId="6632B66D" w14:textId="77777777" w:rsidR="00512FC7" w:rsidRPr="00512FC7" w:rsidRDefault="00C411EF" w:rsidP="00533FE7">
            <w:hyperlink w:anchor="fld_UnderlyingStipType" w:history="1">
              <w:r w:rsidR="00512FC7" w:rsidRPr="00533FE7">
                <w:rPr>
                  <w:rStyle w:val="Hyperlink"/>
                  <w:rFonts w:ascii="Times New Roman" w:hAnsi="Times New Roman"/>
                  <w:sz w:val="20"/>
                </w:rPr>
                <w:t>UnderlyingStipType</w:t>
              </w:r>
            </w:hyperlink>
          </w:p>
        </w:tc>
      </w:tr>
      <w:tr w:rsidR="00512FC7" w:rsidRPr="00512FC7" w14:paraId="01A794C0" w14:textId="77777777" w:rsidTr="00533FE7">
        <w:tc>
          <w:tcPr>
            <w:tcW w:w="828" w:type="dxa"/>
            <w:shd w:val="clear" w:color="auto" w:fill="auto"/>
          </w:tcPr>
          <w:p w14:paraId="427BDAC3" w14:textId="77777777" w:rsidR="00512FC7" w:rsidRPr="00512FC7" w:rsidRDefault="00512FC7" w:rsidP="00533FE7">
            <w:r w:rsidRPr="00512FC7">
              <w:t>889</w:t>
            </w:r>
          </w:p>
        </w:tc>
        <w:tc>
          <w:tcPr>
            <w:tcW w:w="2699" w:type="dxa"/>
            <w:shd w:val="clear" w:color="auto" w:fill="auto"/>
          </w:tcPr>
          <w:p w14:paraId="24844714" w14:textId="77777777" w:rsidR="00512FC7" w:rsidRPr="00512FC7" w:rsidRDefault="00C411EF" w:rsidP="00533FE7">
            <w:hyperlink w:anchor="fld_UnderlyingStipValue" w:history="1">
              <w:r w:rsidR="00512FC7" w:rsidRPr="00533FE7">
                <w:rPr>
                  <w:rStyle w:val="Hyperlink"/>
                  <w:rFonts w:ascii="Times New Roman" w:hAnsi="Times New Roman"/>
                  <w:sz w:val="20"/>
                </w:rPr>
                <w:t>UnderlyingStipValue</w:t>
              </w:r>
            </w:hyperlink>
          </w:p>
        </w:tc>
      </w:tr>
      <w:tr w:rsidR="00512FC7" w:rsidRPr="00512FC7" w14:paraId="38CD5A10" w14:textId="77777777" w:rsidTr="00533FE7">
        <w:tc>
          <w:tcPr>
            <w:tcW w:w="828" w:type="dxa"/>
            <w:shd w:val="clear" w:color="auto" w:fill="auto"/>
          </w:tcPr>
          <w:p w14:paraId="15022BFF" w14:textId="77777777" w:rsidR="00512FC7" w:rsidRPr="00512FC7" w:rsidRDefault="00512FC7" w:rsidP="00533FE7">
            <w:r w:rsidRPr="00512FC7">
              <w:t>941</w:t>
            </w:r>
          </w:p>
        </w:tc>
        <w:tc>
          <w:tcPr>
            <w:tcW w:w="2699" w:type="dxa"/>
            <w:shd w:val="clear" w:color="auto" w:fill="auto"/>
          </w:tcPr>
          <w:p w14:paraId="0F5E897E" w14:textId="77777777" w:rsidR="00512FC7" w:rsidRPr="00512FC7" w:rsidRDefault="00C411EF" w:rsidP="00533FE7">
            <w:hyperlink w:anchor="fld_UnderlyingStrikeCurrency" w:history="1">
              <w:r w:rsidR="00512FC7" w:rsidRPr="00533FE7">
                <w:rPr>
                  <w:rStyle w:val="Hyperlink"/>
                  <w:rFonts w:ascii="Times New Roman" w:hAnsi="Times New Roman"/>
                  <w:sz w:val="20"/>
                </w:rPr>
                <w:t>UnderlyingStrikeCurrency</w:t>
              </w:r>
            </w:hyperlink>
          </w:p>
        </w:tc>
      </w:tr>
      <w:tr w:rsidR="00512FC7" w:rsidRPr="00512FC7" w14:paraId="7B31C668" w14:textId="77777777" w:rsidTr="00533FE7">
        <w:tc>
          <w:tcPr>
            <w:tcW w:w="828" w:type="dxa"/>
            <w:shd w:val="clear" w:color="auto" w:fill="auto"/>
          </w:tcPr>
          <w:p w14:paraId="3904EB3F" w14:textId="77777777" w:rsidR="00512FC7" w:rsidRPr="00512FC7" w:rsidRDefault="00512FC7" w:rsidP="00533FE7">
            <w:r w:rsidRPr="00512FC7">
              <w:t>316</w:t>
            </w:r>
          </w:p>
        </w:tc>
        <w:tc>
          <w:tcPr>
            <w:tcW w:w="2699" w:type="dxa"/>
            <w:shd w:val="clear" w:color="auto" w:fill="auto"/>
          </w:tcPr>
          <w:p w14:paraId="0CC1A05D" w14:textId="77777777" w:rsidR="00512FC7" w:rsidRPr="00512FC7" w:rsidRDefault="00C411EF" w:rsidP="00533FE7">
            <w:hyperlink w:anchor="fld_UnderlyingStrikePrice" w:history="1">
              <w:r w:rsidR="00512FC7" w:rsidRPr="00533FE7">
                <w:rPr>
                  <w:rStyle w:val="Hyperlink"/>
                  <w:rFonts w:ascii="Times New Roman" w:hAnsi="Times New Roman"/>
                  <w:sz w:val="20"/>
                </w:rPr>
                <w:t>UnderlyingStrikePrice</w:t>
              </w:r>
            </w:hyperlink>
          </w:p>
        </w:tc>
      </w:tr>
      <w:tr w:rsidR="00512FC7" w:rsidRPr="00512FC7" w14:paraId="3D708C6D" w14:textId="77777777" w:rsidTr="00533FE7">
        <w:tc>
          <w:tcPr>
            <w:tcW w:w="828" w:type="dxa"/>
            <w:shd w:val="clear" w:color="auto" w:fill="auto"/>
          </w:tcPr>
          <w:p w14:paraId="3F956D95" w14:textId="77777777" w:rsidR="00512FC7" w:rsidRPr="00512FC7" w:rsidRDefault="00512FC7" w:rsidP="00533FE7">
            <w:r w:rsidRPr="00512FC7">
              <w:t>311</w:t>
            </w:r>
          </w:p>
        </w:tc>
        <w:tc>
          <w:tcPr>
            <w:tcW w:w="2699" w:type="dxa"/>
            <w:shd w:val="clear" w:color="auto" w:fill="auto"/>
          </w:tcPr>
          <w:p w14:paraId="6299B2E3" w14:textId="77777777" w:rsidR="00512FC7" w:rsidRPr="00512FC7" w:rsidRDefault="00C411EF" w:rsidP="00533FE7">
            <w:hyperlink w:anchor="fld_UnderlyingSymbol" w:history="1">
              <w:r w:rsidR="00512FC7" w:rsidRPr="00533FE7">
                <w:rPr>
                  <w:rStyle w:val="Hyperlink"/>
                  <w:rFonts w:ascii="Times New Roman" w:hAnsi="Times New Roman"/>
                  <w:sz w:val="20"/>
                </w:rPr>
                <w:t>UnderlyingSymbol</w:t>
              </w:r>
            </w:hyperlink>
          </w:p>
        </w:tc>
      </w:tr>
      <w:tr w:rsidR="00512FC7" w:rsidRPr="00512FC7" w14:paraId="298C1047" w14:textId="77777777" w:rsidTr="00533FE7">
        <w:tc>
          <w:tcPr>
            <w:tcW w:w="828" w:type="dxa"/>
            <w:shd w:val="clear" w:color="auto" w:fill="auto"/>
          </w:tcPr>
          <w:p w14:paraId="21C802E6" w14:textId="77777777" w:rsidR="00512FC7" w:rsidRPr="00512FC7" w:rsidRDefault="00512FC7" w:rsidP="00533FE7">
            <w:r w:rsidRPr="00512FC7">
              <w:t>312</w:t>
            </w:r>
          </w:p>
        </w:tc>
        <w:tc>
          <w:tcPr>
            <w:tcW w:w="2699" w:type="dxa"/>
            <w:shd w:val="clear" w:color="auto" w:fill="auto"/>
          </w:tcPr>
          <w:p w14:paraId="1123E81B" w14:textId="77777777" w:rsidR="00512FC7" w:rsidRPr="00512FC7" w:rsidRDefault="00C411EF" w:rsidP="00533FE7">
            <w:hyperlink w:anchor="fld_UnderlyingSymbolSfx" w:history="1">
              <w:r w:rsidR="00512FC7" w:rsidRPr="00533FE7">
                <w:rPr>
                  <w:rStyle w:val="Hyperlink"/>
                  <w:rFonts w:ascii="Times New Roman" w:hAnsi="Times New Roman"/>
                  <w:sz w:val="20"/>
                </w:rPr>
                <w:t>UnderlyingSymbolSfx</w:t>
              </w:r>
            </w:hyperlink>
          </w:p>
        </w:tc>
      </w:tr>
      <w:tr w:rsidR="00512FC7" w:rsidRPr="00512FC7" w14:paraId="048B0070" w14:textId="77777777" w:rsidTr="00533FE7">
        <w:tc>
          <w:tcPr>
            <w:tcW w:w="828" w:type="dxa"/>
            <w:shd w:val="clear" w:color="auto" w:fill="auto"/>
          </w:tcPr>
          <w:p w14:paraId="7D593DAB" w14:textId="77777777" w:rsidR="00512FC7" w:rsidRPr="00512FC7" w:rsidRDefault="00512FC7" w:rsidP="00533FE7">
            <w:r w:rsidRPr="00512FC7">
              <w:t>1000</w:t>
            </w:r>
          </w:p>
        </w:tc>
        <w:tc>
          <w:tcPr>
            <w:tcW w:w="2699" w:type="dxa"/>
            <w:shd w:val="clear" w:color="auto" w:fill="auto"/>
          </w:tcPr>
          <w:p w14:paraId="639FCD11" w14:textId="77777777" w:rsidR="00512FC7" w:rsidRPr="00512FC7" w:rsidRDefault="00C411EF" w:rsidP="00533FE7">
            <w:hyperlink w:anchor="fld_UnderlyingTimeUnit" w:history="1">
              <w:r w:rsidR="00512FC7" w:rsidRPr="00533FE7">
                <w:rPr>
                  <w:rStyle w:val="Hyperlink"/>
                  <w:rFonts w:ascii="Times New Roman" w:hAnsi="Times New Roman"/>
                  <w:sz w:val="20"/>
                </w:rPr>
                <w:t>UnderlyingTimeUnit</w:t>
              </w:r>
            </w:hyperlink>
          </w:p>
        </w:tc>
      </w:tr>
      <w:tr w:rsidR="00512FC7" w:rsidRPr="00512FC7" w14:paraId="2A5E711D" w14:textId="77777777" w:rsidTr="00533FE7">
        <w:tc>
          <w:tcPr>
            <w:tcW w:w="828" w:type="dxa"/>
            <w:shd w:val="clear" w:color="auto" w:fill="auto"/>
          </w:tcPr>
          <w:p w14:paraId="639C7472" w14:textId="77777777" w:rsidR="00512FC7" w:rsidRPr="00512FC7" w:rsidRDefault="00512FC7" w:rsidP="00533FE7">
            <w:r w:rsidRPr="00512FC7">
              <w:t>822</w:t>
            </w:r>
          </w:p>
        </w:tc>
        <w:tc>
          <w:tcPr>
            <w:tcW w:w="2699" w:type="dxa"/>
            <w:shd w:val="clear" w:color="auto" w:fill="auto"/>
          </w:tcPr>
          <w:p w14:paraId="042C1641" w14:textId="77777777" w:rsidR="00512FC7" w:rsidRPr="00512FC7" w:rsidRDefault="00C411EF" w:rsidP="00533FE7">
            <w:hyperlink w:anchor="fld_UnderlyingTradingSessionID" w:history="1">
              <w:r w:rsidR="00512FC7" w:rsidRPr="00533FE7">
                <w:rPr>
                  <w:rStyle w:val="Hyperlink"/>
                  <w:rFonts w:ascii="Times New Roman" w:hAnsi="Times New Roman"/>
                  <w:sz w:val="20"/>
                </w:rPr>
                <w:t>UnderlyingTradingSessionID</w:t>
              </w:r>
            </w:hyperlink>
          </w:p>
        </w:tc>
      </w:tr>
      <w:tr w:rsidR="00512FC7" w:rsidRPr="00512FC7" w14:paraId="6DD0D486" w14:textId="77777777" w:rsidTr="00533FE7">
        <w:tc>
          <w:tcPr>
            <w:tcW w:w="828" w:type="dxa"/>
            <w:shd w:val="clear" w:color="auto" w:fill="auto"/>
          </w:tcPr>
          <w:p w14:paraId="0426338A" w14:textId="77777777" w:rsidR="00512FC7" w:rsidRPr="00512FC7" w:rsidRDefault="00512FC7" w:rsidP="00533FE7">
            <w:r w:rsidRPr="00512FC7">
              <w:t>823</w:t>
            </w:r>
          </w:p>
        </w:tc>
        <w:tc>
          <w:tcPr>
            <w:tcW w:w="2699" w:type="dxa"/>
            <w:shd w:val="clear" w:color="auto" w:fill="auto"/>
          </w:tcPr>
          <w:p w14:paraId="4893EBFB" w14:textId="77777777" w:rsidR="00512FC7" w:rsidRPr="00512FC7" w:rsidRDefault="00C411EF" w:rsidP="00533FE7">
            <w:hyperlink w:anchor="fld_UnderlyingTradingSessionSubID" w:history="1">
              <w:r w:rsidR="00512FC7" w:rsidRPr="00533FE7">
                <w:rPr>
                  <w:rStyle w:val="Hyperlink"/>
                  <w:rFonts w:ascii="Times New Roman" w:hAnsi="Times New Roman"/>
                  <w:sz w:val="20"/>
                </w:rPr>
                <w:t>UnderlyingTradingSessionSubID</w:t>
              </w:r>
            </w:hyperlink>
          </w:p>
        </w:tc>
      </w:tr>
      <w:tr w:rsidR="00512FC7" w:rsidRPr="00512FC7" w14:paraId="0F77957B" w14:textId="77777777" w:rsidTr="00533FE7">
        <w:tc>
          <w:tcPr>
            <w:tcW w:w="828" w:type="dxa"/>
            <w:shd w:val="clear" w:color="auto" w:fill="auto"/>
          </w:tcPr>
          <w:p w14:paraId="7F75F86F" w14:textId="77777777" w:rsidR="00512FC7" w:rsidRPr="00512FC7" w:rsidRDefault="00512FC7" w:rsidP="00533FE7">
            <w:r w:rsidRPr="00512FC7">
              <w:t>998</w:t>
            </w:r>
          </w:p>
        </w:tc>
        <w:tc>
          <w:tcPr>
            <w:tcW w:w="2699" w:type="dxa"/>
            <w:shd w:val="clear" w:color="auto" w:fill="auto"/>
          </w:tcPr>
          <w:p w14:paraId="6BC8BFEB" w14:textId="77777777" w:rsidR="00512FC7" w:rsidRPr="00512FC7" w:rsidRDefault="00C411EF" w:rsidP="00533FE7">
            <w:hyperlink w:anchor="fld_UnderlyingUnitOfMeasure" w:history="1">
              <w:r w:rsidR="00512FC7" w:rsidRPr="00533FE7">
                <w:rPr>
                  <w:rStyle w:val="Hyperlink"/>
                  <w:rFonts w:ascii="Times New Roman" w:hAnsi="Times New Roman"/>
                  <w:sz w:val="20"/>
                </w:rPr>
                <w:t>UnderlyingUnitOfMeasure</w:t>
              </w:r>
            </w:hyperlink>
          </w:p>
        </w:tc>
      </w:tr>
      <w:tr w:rsidR="00512FC7" w:rsidRPr="00512FC7" w14:paraId="6D7034B9" w14:textId="77777777" w:rsidTr="00533FE7">
        <w:tc>
          <w:tcPr>
            <w:tcW w:w="828" w:type="dxa"/>
            <w:shd w:val="clear" w:color="auto" w:fill="auto"/>
          </w:tcPr>
          <w:p w14:paraId="79AE53F1" w14:textId="77777777" w:rsidR="00512FC7" w:rsidRPr="00512FC7" w:rsidRDefault="00512FC7" w:rsidP="00533FE7">
            <w:r w:rsidRPr="00512FC7">
              <w:t>1423</w:t>
            </w:r>
          </w:p>
        </w:tc>
        <w:tc>
          <w:tcPr>
            <w:tcW w:w="2699" w:type="dxa"/>
            <w:shd w:val="clear" w:color="auto" w:fill="auto"/>
          </w:tcPr>
          <w:p w14:paraId="2FD73099" w14:textId="77777777" w:rsidR="00512FC7" w:rsidRPr="00512FC7" w:rsidRDefault="00C411EF" w:rsidP="00533FE7">
            <w:hyperlink w:anchor="fld_UnderlyingUnitOfMeasureQty" w:history="1">
              <w:r w:rsidR="00512FC7" w:rsidRPr="00533FE7">
                <w:rPr>
                  <w:rStyle w:val="Hyperlink"/>
                  <w:rFonts w:ascii="Times New Roman" w:hAnsi="Times New Roman"/>
                  <w:sz w:val="20"/>
                </w:rPr>
                <w:t>UnderlyingUnitOfMeasureQty</w:t>
              </w:r>
            </w:hyperlink>
          </w:p>
        </w:tc>
      </w:tr>
      <w:tr w:rsidR="00512FC7" w:rsidRPr="00512FC7" w14:paraId="6BF92926" w14:textId="77777777" w:rsidTr="00533FE7">
        <w:tc>
          <w:tcPr>
            <w:tcW w:w="828" w:type="dxa"/>
            <w:shd w:val="clear" w:color="auto" w:fill="auto"/>
          </w:tcPr>
          <w:p w14:paraId="04A38091" w14:textId="77777777" w:rsidR="00512FC7" w:rsidRPr="00512FC7" w:rsidRDefault="00512FC7" w:rsidP="00533FE7">
            <w:r w:rsidRPr="00512FC7">
              <w:t>996</w:t>
            </w:r>
          </w:p>
        </w:tc>
        <w:tc>
          <w:tcPr>
            <w:tcW w:w="2699" w:type="dxa"/>
            <w:shd w:val="clear" w:color="auto" w:fill="auto"/>
          </w:tcPr>
          <w:p w14:paraId="0F87E8C3" w14:textId="77777777" w:rsidR="00512FC7" w:rsidRPr="00512FC7" w:rsidRDefault="00C411EF" w:rsidP="00533FE7">
            <w:hyperlink w:anchor="fld_UnitOfMeasure" w:history="1">
              <w:r w:rsidR="00512FC7" w:rsidRPr="00533FE7">
                <w:rPr>
                  <w:rStyle w:val="Hyperlink"/>
                  <w:rFonts w:ascii="Times New Roman" w:hAnsi="Times New Roman"/>
                  <w:sz w:val="20"/>
                </w:rPr>
                <w:t>UnitOfMeasure</w:t>
              </w:r>
            </w:hyperlink>
          </w:p>
        </w:tc>
      </w:tr>
      <w:tr w:rsidR="00512FC7" w:rsidRPr="00512FC7" w14:paraId="2245BAD8" w14:textId="77777777" w:rsidTr="00533FE7">
        <w:tc>
          <w:tcPr>
            <w:tcW w:w="828" w:type="dxa"/>
            <w:shd w:val="clear" w:color="auto" w:fill="auto"/>
          </w:tcPr>
          <w:p w14:paraId="50AC8C5E" w14:textId="77777777" w:rsidR="00512FC7" w:rsidRPr="00512FC7" w:rsidRDefault="00512FC7" w:rsidP="00533FE7">
            <w:r w:rsidRPr="00512FC7">
              <w:t>1147</w:t>
            </w:r>
          </w:p>
        </w:tc>
        <w:tc>
          <w:tcPr>
            <w:tcW w:w="2699" w:type="dxa"/>
            <w:shd w:val="clear" w:color="auto" w:fill="auto"/>
          </w:tcPr>
          <w:p w14:paraId="0691CBD7" w14:textId="77777777" w:rsidR="00512FC7" w:rsidRPr="00512FC7" w:rsidRDefault="00C411EF" w:rsidP="00533FE7">
            <w:hyperlink w:anchor="fld_UnitOfMeasureQty" w:history="1">
              <w:r w:rsidR="00512FC7" w:rsidRPr="00533FE7">
                <w:rPr>
                  <w:rStyle w:val="Hyperlink"/>
                  <w:rFonts w:ascii="Times New Roman" w:hAnsi="Times New Roman"/>
                  <w:sz w:val="20"/>
                </w:rPr>
                <w:t>UnitOfMeasureQty</w:t>
              </w:r>
            </w:hyperlink>
          </w:p>
        </w:tc>
      </w:tr>
      <w:tr w:rsidR="00512FC7" w:rsidRPr="00512FC7" w14:paraId="4F4CF483" w14:textId="77777777" w:rsidTr="00533FE7">
        <w:tc>
          <w:tcPr>
            <w:tcW w:w="828" w:type="dxa"/>
            <w:shd w:val="clear" w:color="auto" w:fill="auto"/>
          </w:tcPr>
          <w:p w14:paraId="681DABBC" w14:textId="77777777" w:rsidR="00512FC7" w:rsidRPr="00512FC7" w:rsidRDefault="00512FC7" w:rsidP="00533FE7">
            <w:r w:rsidRPr="00512FC7">
              <w:t>325</w:t>
            </w:r>
          </w:p>
        </w:tc>
        <w:tc>
          <w:tcPr>
            <w:tcW w:w="2699" w:type="dxa"/>
            <w:shd w:val="clear" w:color="auto" w:fill="auto"/>
          </w:tcPr>
          <w:p w14:paraId="55523F23" w14:textId="77777777" w:rsidR="00512FC7" w:rsidRPr="00512FC7" w:rsidRDefault="00C411EF" w:rsidP="00533FE7">
            <w:hyperlink w:anchor="fld_UnsolicitedIndicator" w:history="1">
              <w:r w:rsidR="00512FC7" w:rsidRPr="00533FE7">
                <w:rPr>
                  <w:rStyle w:val="Hyperlink"/>
                  <w:rFonts w:ascii="Times New Roman" w:hAnsi="Times New Roman"/>
                  <w:sz w:val="20"/>
                </w:rPr>
                <w:t>UnsolicitedIndicator</w:t>
              </w:r>
            </w:hyperlink>
          </w:p>
        </w:tc>
      </w:tr>
      <w:tr w:rsidR="00512FC7" w:rsidRPr="00512FC7" w14:paraId="4F39A250" w14:textId="77777777" w:rsidTr="00533FE7">
        <w:tc>
          <w:tcPr>
            <w:tcW w:w="828" w:type="dxa"/>
            <w:shd w:val="clear" w:color="auto" w:fill="auto"/>
          </w:tcPr>
          <w:p w14:paraId="564D146A" w14:textId="77777777" w:rsidR="00512FC7" w:rsidRPr="00512FC7" w:rsidRDefault="00512FC7" w:rsidP="00533FE7">
            <w:r w:rsidRPr="00512FC7">
              <w:t>61</w:t>
            </w:r>
          </w:p>
        </w:tc>
        <w:tc>
          <w:tcPr>
            <w:tcW w:w="2699" w:type="dxa"/>
            <w:shd w:val="clear" w:color="auto" w:fill="auto"/>
          </w:tcPr>
          <w:p w14:paraId="661503A4" w14:textId="77777777" w:rsidR="00512FC7" w:rsidRPr="00512FC7" w:rsidRDefault="00C411EF" w:rsidP="00533FE7">
            <w:hyperlink w:anchor="fld_Urgency" w:history="1">
              <w:r w:rsidR="00512FC7" w:rsidRPr="00533FE7">
                <w:rPr>
                  <w:rStyle w:val="Hyperlink"/>
                  <w:rFonts w:ascii="Times New Roman" w:hAnsi="Times New Roman"/>
                  <w:sz w:val="20"/>
                </w:rPr>
                <w:t>Urgency</w:t>
              </w:r>
            </w:hyperlink>
          </w:p>
        </w:tc>
      </w:tr>
      <w:tr w:rsidR="00512FC7" w:rsidRPr="00512FC7" w14:paraId="1DE26A99" w14:textId="77777777" w:rsidTr="00533FE7">
        <w:tc>
          <w:tcPr>
            <w:tcW w:w="828" w:type="dxa"/>
            <w:shd w:val="clear" w:color="auto" w:fill="auto"/>
          </w:tcPr>
          <w:p w14:paraId="7114BAF0" w14:textId="77777777" w:rsidR="00512FC7" w:rsidRPr="00512FC7" w:rsidRDefault="00512FC7" w:rsidP="00533FE7">
            <w:r w:rsidRPr="00512FC7">
              <w:t>149</w:t>
            </w:r>
          </w:p>
        </w:tc>
        <w:tc>
          <w:tcPr>
            <w:tcW w:w="2699" w:type="dxa"/>
            <w:shd w:val="clear" w:color="auto" w:fill="auto"/>
          </w:tcPr>
          <w:p w14:paraId="43548E43" w14:textId="77777777" w:rsidR="00512FC7" w:rsidRPr="00512FC7" w:rsidRDefault="00C411EF" w:rsidP="00533FE7">
            <w:hyperlink w:anchor="fld_URLLink" w:history="1">
              <w:r w:rsidR="00512FC7" w:rsidRPr="00533FE7">
                <w:rPr>
                  <w:rStyle w:val="Hyperlink"/>
                  <w:rFonts w:ascii="Times New Roman" w:hAnsi="Times New Roman"/>
                  <w:sz w:val="20"/>
                </w:rPr>
                <w:t>URLLink</w:t>
              </w:r>
            </w:hyperlink>
          </w:p>
        </w:tc>
      </w:tr>
      <w:tr w:rsidR="00512FC7" w:rsidRPr="00512FC7" w14:paraId="08F66454" w14:textId="77777777" w:rsidTr="00533FE7">
        <w:tc>
          <w:tcPr>
            <w:tcW w:w="828" w:type="dxa"/>
            <w:shd w:val="clear" w:color="auto" w:fill="auto"/>
          </w:tcPr>
          <w:p w14:paraId="12202349" w14:textId="77777777" w:rsidR="00512FC7" w:rsidRPr="00512FC7" w:rsidRDefault="00512FC7" w:rsidP="00533FE7">
            <w:r w:rsidRPr="00512FC7">
              <w:t>553</w:t>
            </w:r>
          </w:p>
        </w:tc>
        <w:tc>
          <w:tcPr>
            <w:tcW w:w="2699" w:type="dxa"/>
            <w:shd w:val="clear" w:color="auto" w:fill="auto"/>
          </w:tcPr>
          <w:p w14:paraId="75F667BB" w14:textId="77777777" w:rsidR="00512FC7" w:rsidRPr="00512FC7" w:rsidRDefault="00C411EF" w:rsidP="00533FE7">
            <w:hyperlink w:anchor="fld_Username" w:history="1">
              <w:r w:rsidR="00512FC7" w:rsidRPr="00533FE7">
                <w:rPr>
                  <w:rStyle w:val="Hyperlink"/>
                  <w:rFonts w:ascii="Times New Roman" w:hAnsi="Times New Roman"/>
                  <w:sz w:val="20"/>
                </w:rPr>
                <w:t>Username</w:t>
              </w:r>
            </w:hyperlink>
          </w:p>
        </w:tc>
      </w:tr>
      <w:tr w:rsidR="00512FC7" w:rsidRPr="00512FC7" w14:paraId="3B4036C3" w14:textId="77777777" w:rsidTr="00533FE7">
        <w:tc>
          <w:tcPr>
            <w:tcW w:w="828" w:type="dxa"/>
            <w:shd w:val="clear" w:color="auto" w:fill="auto"/>
          </w:tcPr>
          <w:p w14:paraId="6F739380" w14:textId="77777777" w:rsidR="00512FC7" w:rsidRPr="00512FC7" w:rsidRDefault="00512FC7" w:rsidP="00533FE7">
            <w:r w:rsidRPr="00512FC7">
              <w:t>923</w:t>
            </w:r>
          </w:p>
        </w:tc>
        <w:tc>
          <w:tcPr>
            <w:tcW w:w="2699" w:type="dxa"/>
            <w:shd w:val="clear" w:color="auto" w:fill="auto"/>
          </w:tcPr>
          <w:p w14:paraId="3FEE7D0D" w14:textId="77777777" w:rsidR="00512FC7" w:rsidRPr="00512FC7" w:rsidRDefault="00C411EF" w:rsidP="00533FE7">
            <w:hyperlink w:anchor="fld_UserRequestID" w:history="1">
              <w:r w:rsidR="00512FC7" w:rsidRPr="00533FE7">
                <w:rPr>
                  <w:rStyle w:val="Hyperlink"/>
                  <w:rFonts w:ascii="Times New Roman" w:hAnsi="Times New Roman"/>
                  <w:sz w:val="20"/>
                </w:rPr>
                <w:t>UserRequestID</w:t>
              </w:r>
            </w:hyperlink>
          </w:p>
        </w:tc>
      </w:tr>
      <w:tr w:rsidR="00512FC7" w:rsidRPr="00512FC7" w14:paraId="42BBCAA8" w14:textId="77777777" w:rsidTr="00533FE7">
        <w:tc>
          <w:tcPr>
            <w:tcW w:w="828" w:type="dxa"/>
            <w:shd w:val="clear" w:color="auto" w:fill="auto"/>
          </w:tcPr>
          <w:p w14:paraId="2981A4EB" w14:textId="77777777" w:rsidR="00512FC7" w:rsidRPr="00512FC7" w:rsidRDefault="00512FC7" w:rsidP="00533FE7">
            <w:r w:rsidRPr="00512FC7">
              <w:t>924</w:t>
            </w:r>
          </w:p>
        </w:tc>
        <w:tc>
          <w:tcPr>
            <w:tcW w:w="2699" w:type="dxa"/>
            <w:shd w:val="clear" w:color="auto" w:fill="auto"/>
          </w:tcPr>
          <w:p w14:paraId="6DA0892F" w14:textId="77777777" w:rsidR="00512FC7" w:rsidRPr="00512FC7" w:rsidRDefault="00C411EF" w:rsidP="00533FE7">
            <w:hyperlink w:anchor="fld_UserRequestType" w:history="1">
              <w:r w:rsidR="00512FC7" w:rsidRPr="00533FE7">
                <w:rPr>
                  <w:rStyle w:val="Hyperlink"/>
                  <w:rFonts w:ascii="Times New Roman" w:hAnsi="Times New Roman"/>
                  <w:sz w:val="20"/>
                </w:rPr>
                <w:t>UserRequestType</w:t>
              </w:r>
            </w:hyperlink>
          </w:p>
        </w:tc>
      </w:tr>
      <w:tr w:rsidR="00512FC7" w:rsidRPr="00512FC7" w14:paraId="65B945C7" w14:textId="77777777" w:rsidTr="00533FE7">
        <w:tc>
          <w:tcPr>
            <w:tcW w:w="828" w:type="dxa"/>
            <w:shd w:val="clear" w:color="auto" w:fill="auto"/>
          </w:tcPr>
          <w:p w14:paraId="395A6F2A" w14:textId="77777777" w:rsidR="00512FC7" w:rsidRPr="00512FC7" w:rsidRDefault="00512FC7" w:rsidP="00533FE7">
            <w:r w:rsidRPr="00512FC7">
              <w:t>926</w:t>
            </w:r>
          </w:p>
        </w:tc>
        <w:tc>
          <w:tcPr>
            <w:tcW w:w="2699" w:type="dxa"/>
            <w:shd w:val="clear" w:color="auto" w:fill="auto"/>
          </w:tcPr>
          <w:p w14:paraId="5D6779D2" w14:textId="77777777" w:rsidR="00512FC7" w:rsidRPr="00512FC7" w:rsidRDefault="00C411EF" w:rsidP="00533FE7">
            <w:hyperlink w:anchor="fld_UserStatus" w:history="1">
              <w:r w:rsidR="00512FC7" w:rsidRPr="00533FE7">
                <w:rPr>
                  <w:rStyle w:val="Hyperlink"/>
                  <w:rFonts w:ascii="Times New Roman" w:hAnsi="Times New Roman"/>
                  <w:sz w:val="20"/>
                </w:rPr>
                <w:t>UserStatus</w:t>
              </w:r>
            </w:hyperlink>
          </w:p>
        </w:tc>
      </w:tr>
      <w:tr w:rsidR="00512FC7" w:rsidRPr="00512FC7" w14:paraId="0332C399" w14:textId="77777777" w:rsidTr="00533FE7">
        <w:tc>
          <w:tcPr>
            <w:tcW w:w="828" w:type="dxa"/>
            <w:shd w:val="clear" w:color="auto" w:fill="auto"/>
          </w:tcPr>
          <w:p w14:paraId="0FB6D0FE" w14:textId="77777777" w:rsidR="00512FC7" w:rsidRPr="00512FC7" w:rsidRDefault="00512FC7" w:rsidP="00533FE7">
            <w:r w:rsidRPr="00512FC7">
              <w:t>927</w:t>
            </w:r>
          </w:p>
        </w:tc>
        <w:tc>
          <w:tcPr>
            <w:tcW w:w="2699" w:type="dxa"/>
            <w:shd w:val="clear" w:color="auto" w:fill="auto"/>
          </w:tcPr>
          <w:p w14:paraId="737C50C0" w14:textId="77777777" w:rsidR="00512FC7" w:rsidRPr="00512FC7" w:rsidRDefault="00C411EF" w:rsidP="00533FE7">
            <w:hyperlink w:anchor="fld_UserStatusText" w:history="1">
              <w:r w:rsidR="00512FC7" w:rsidRPr="00533FE7">
                <w:rPr>
                  <w:rStyle w:val="Hyperlink"/>
                  <w:rFonts w:ascii="Times New Roman" w:hAnsi="Times New Roman"/>
                  <w:sz w:val="20"/>
                </w:rPr>
                <w:t>UserStatusText</w:t>
              </w:r>
            </w:hyperlink>
          </w:p>
        </w:tc>
      </w:tr>
      <w:tr w:rsidR="00512FC7" w:rsidRPr="00512FC7" w14:paraId="19F2327A" w14:textId="77777777" w:rsidTr="00533FE7">
        <w:tc>
          <w:tcPr>
            <w:tcW w:w="828" w:type="dxa"/>
            <w:shd w:val="clear" w:color="auto" w:fill="auto"/>
          </w:tcPr>
          <w:p w14:paraId="4D868326" w14:textId="77777777" w:rsidR="00512FC7" w:rsidRPr="00512FC7" w:rsidRDefault="00512FC7" w:rsidP="00533FE7">
            <w:r w:rsidRPr="00512FC7">
              <w:t>62</w:t>
            </w:r>
          </w:p>
        </w:tc>
        <w:tc>
          <w:tcPr>
            <w:tcW w:w="2699" w:type="dxa"/>
            <w:shd w:val="clear" w:color="auto" w:fill="auto"/>
          </w:tcPr>
          <w:p w14:paraId="3C6215FC" w14:textId="77777777" w:rsidR="00512FC7" w:rsidRPr="00512FC7" w:rsidRDefault="00C411EF" w:rsidP="00533FE7">
            <w:hyperlink w:anchor="fld_ValidUntilTime" w:history="1">
              <w:r w:rsidR="00512FC7" w:rsidRPr="00533FE7">
                <w:rPr>
                  <w:rStyle w:val="Hyperlink"/>
                  <w:rFonts w:ascii="Times New Roman" w:hAnsi="Times New Roman"/>
                  <w:sz w:val="20"/>
                </w:rPr>
                <w:t>ValidUntilTime</w:t>
              </w:r>
            </w:hyperlink>
          </w:p>
        </w:tc>
      </w:tr>
      <w:tr w:rsidR="00512FC7" w:rsidRPr="00512FC7" w14:paraId="1BD8FB72" w14:textId="77777777" w:rsidTr="00533FE7">
        <w:tc>
          <w:tcPr>
            <w:tcW w:w="828" w:type="dxa"/>
            <w:shd w:val="clear" w:color="auto" w:fill="auto"/>
          </w:tcPr>
          <w:p w14:paraId="7B872232" w14:textId="77777777" w:rsidR="00512FC7" w:rsidRPr="00512FC7" w:rsidRDefault="00512FC7" w:rsidP="00533FE7">
            <w:r w:rsidRPr="00512FC7">
              <w:t>1197</w:t>
            </w:r>
          </w:p>
        </w:tc>
        <w:tc>
          <w:tcPr>
            <w:tcW w:w="2699" w:type="dxa"/>
            <w:shd w:val="clear" w:color="auto" w:fill="auto"/>
          </w:tcPr>
          <w:p w14:paraId="0A37DAFE" w14:textId="77777777" w:rsidR="00512FC7" w:rsidRPr="00512FC7" w:rsidRDefault="00C411EF" w:rsidP="00533FE7">
            <w:hyperlink w:anchor="fld_ValuationMethod" w:history="1">
              <w:r w:rsidR="00512FC7" w:rsidRPr="00533FE7">
                <w:rPr>
                  <w:rStyle w:val="Hyperlink"/>
                  <w:rFonts w:ascii="Times New Roman" w:hAnsi="Times New Roman"/>
                  <w:sz w:val="20"/>
                </w:rPr>
                <w:t>ValuationMethod</w:t>
              </w:r>
            </w:hyperlink>
          </w:p>
        </w:tc>
      </w:tr>
      <w:tr w:rsidR="00512FC7" w:rsidRPr="00512FC7" w14:paraId="694FD7D5" w14:textId="77777777" w:rsidTr="00533FE7">
        <w:tc>
          <w:tcPr>
            <w:tcW w:w="828" w:type="dxa"/>
            <w:shd w:val="clear" w:color="auto" w:fill="auto"/>
          </w:tcPr>
          <w:p w14:paraId="6E330E97" w14:textId="77777777" w:rsidR="00512FC7" w:rsidRPr="00512FC7" w:rsidRDefault="00512FC7" w:rsidP="00533FE7">
            <w:r w:rsidRPr="00512FC7">
              <w:t>408</w:t>
            </w:r>
          </w:p>
        </w:tc>
        <w:tc>
          <w:tcPr>
            <w:tcW w:w="2699" w:type="dxa"/>
            <w:shd w:val="clear" w:color="auto" w:fill="auto"/>
          </w:tcPr>
          <w:p w14:paraId="37C3B051" w14:textId="77777777" w:rsidR="00512FC7" w:rsidRPr="00512FC7" w:rsidRDefault="00C411EF" w:rsidP="00533FE7">
            <w:hyperlink w:anchor="fld_ValueOfFutures" w:history="1">
              <w:r w:rsidR="00512FC7" w:rsidRPr="00533FE7">
                <w:rPr>
                  <w:rStyle w:val="Hyperlink"/>
                  <w:rFonts w:ascii="Times New Roman" w:hAnsi="Times New Roman"/>
                  <w:sz w:val="20"/>
                </w:rPr>
                <w:t>ValueOfFutures</w:t>
              </w:r>
            </w:hyperlink>
          </w:p>
        </w:tc>
      </w:tr>
      <w:tr w:rsidR="00512FC7" w:rsidRPr="00512FC7" w14:paraId="65E463EF" w14:textId="77777777" w:rsidTr="00533FE7">
        <w:tc>
          <w:tcPr>
            <w:tcW w:w="828" w:type="dxa"/>
            <w:shd w:val="clear" w:color="auto" w:fill="auto"/>
          </w:tcPr>
          <w:p w14:paraId="3718005D" w14:textId="77777777" w:rsidR="00512FC7" w:rsidRPr="00512FC7" w:rsidRDefault="00512FC7" w:rsidP="00533FE7">
            <w:r w:rsidRPr="00512FC7">
              <w:t>1430</w:t>
            </w:r>
          </w:p>
        </w:tc>
        <w:tc>
          <w:tcPr>
            <w:tcW w:w="2699" w:type="dxa"/>
            <w:shd w:val="clear" w:color="auto" w:fill="auto"/>
          </w:tcPr>
          <w:p w14:paraId="2ED2BE89" w14:textId="77777777" w:rsidR="00512FC7" w:rsidRPr="00512FC7" w:rsidRDefault="00C411EF" w:rsidP="00533FE7">
            <w:hyperlink w:anchor="fld_VenueType" w:history="1">
              <w:r w:rsidR="00512FC7" w:rsidRPr="00533FE7">
                <w:rPr>
                  <w:rStyle w:val="Hyperlink"/>
                  <w:rFonts w:ascii="Times New Roman" w:hAnsi="Times New Roman"/>
                  <w:sz w:val="20"/>
                </w:rPr>
                <w:t>VenueType</w:t>
              </w:r>
            </w:hyperlink>
          </w:p>
        </w:tc>
      </w:tr>
      <w:tr w:rsidR="00512FC7" w:rsidRPr="00512FC7" w14:paraId="588DC7B6" w14:textId="77777777" w:rsidTr="00533FE7">
        <w:tc>
          <w:tcPr>
            <w:tcW w:w="828" w:type="dxa"/>
            <w:shd w:val="clear" w:color="auto" w:fill="auto"/>
          </w:tcPr>
          <w:p w14:paraId="05DAC3AF" w14:textId="77777777" w:rsidR="00512FC7" w:rsidRPr="00512FC7" w:rsidRDefault="00512FC7" w:rsidP="00533FE7">
            <w:r w:rsidRPr="00512FC7">
              <w:t>1188</w:t>
            </w:r>
          </w:p>
        </w:tc>
        <w:tc>
          <w:tcPr>
            <w:tcW w:w="2699" w:type="dxa"/>
            <w:shd w:val="clear" w:color="auto" w:fill="auto"/>
          </w:tcPr>
          <w:p w14:paraId="3491CDB7" w14:textId="77777777" w:rsidR="00512FC7" w:rsidRPr="00512FC7" w:rsidRDefault="00C411EF" w:rsidP="00533FE7">
            <w:hyperlink w:anchor="fld_Volatility" w:history="1">
              <w:r w:rsidR="00512FC7" w:rsidRPr="00533FE7">
                <w:rPr>
                  <w:rStyle w:val="Hyperlink"/>
                  <w:rFonts w:ascii="Times New Roman" w:hAnsi="Times New Roman"/>
                  <w:sz w:val="20"/>
                </w:rPr>
                <w:t>Volatility</w:t>
              </w:r>
            </w:hyperlink>
          </w:p>
        </w:tc>
      </w:tr>
      <w:tr w:rsidR="00DE5358" w:rsidRPr="00DE5358" w14:paraId="01B17F6C" w14:textId="77777777" w:rsidTr="00BD0927">
        <w:trPr>
          <w:del w:id="5318" w:author="Administrator" w:date="2011-08-18T10:26:00Z"/>
        </w:trPr>
        <w:tc>
          <w:tcPr>
            <w:tcW w:w="828" w:type="dxa"/>
            <w:shd w:val="clear" w:color="auto" w:fill="auto"/>
          </w:tcPr>
          <w:p w14:paraId="2D79B8AA" w14:textId="77777777" w:rsidR="00DE5358" w:rsidRPr="00DE5358" w:rsidRDefault="00DE5358" w:rsidP="00DE5358">
            <w:pPr>
              <w:rPr>
                <w:del w:id="5319" w:author="Administrator" w:date="2011-08-18T10:26:00Z"/>
              </w:rPr>
            </w:pPr>
            <w:del w:id="5320" w:author="Administrator" w:date="2011-08-18T10:26:00Z">
              <w:r w:rsidRPr="00DE5358">
                <w:delText>105</w:delText>
              </w:r>
            </w:del>
          </w:p>
        </w:tc>
        <w:tc>
          <w:tcPr>
            <w:tcW w:w="2699" w:type="dxa"/>
            <w:shd w:val="clear" w:color="auto" w:fill="auto"/>
          </w:tcPr>
          <w:p w14:paraId="31AE2AEC" w14:textId="77777777" w:rsidR="00DE5358" w:rsidRPr="00DE5358" w:rsidRDefault="00DE5358" w:rsidP="00DE5358">
            <w:pPr>
              <w:rPr>
                <w:del w:id="5321" w:author="Administrator" w:date="2011-08-18T10:26:00Z"/>
              </w:rPr>
            </w:pPr>
            <w:del w:id="5322" w:author="Administrator" w:date="2011-08-18T10:26:00Z">
              <w:r>
                <w:fldChar w:fldCharType="begin"/>
              </w:r>
              <w:r>
                <w:delInstrText xml:space="preserve"> HYPERLINK  \l "fld_WaveNo" </w:delInstrText>
              </w:r>
              <w:r>
                <w:fldChar w:fldCharType="separate"/>
              </w:r>
              <w:r w:rsidRPr="00BD0927">
                <w:rPr>
                  <w:rStyle w:val="Hyperlink"/>
                  <w:rFonts w:ascii="Times New Roman" w:hAnsi="Times New Roman"/>
                  <w:sz w:val="20"/>
                </w:rPr>
                <w:delText>WaveNo</w:delText>
              </w:r>
              <w:r>
                <w:fldChar w:fldCharType="end"/>
              </w:r>
            </w:del>
          </w:p>
        </w:tc>
      </w:tr>
      <w:tr w:rsidR="00512FC7" w:rsidRPr="00512FC7" w14:paraId="48631EE9" w14:textId="77777777" w:rsidTr="00533FE7">
        <w:tc>
          <w:tcPr>
            <w:tcW w:w="828" w:type="dxa"/>
            <w:shd w:val="clear" w:color="auto" w:fill="auto"/>
          </w:tcPr>
          <w:p w14:paraId="52336FFA" w14:textId="77777777" w:rsidR="00512FC7" w:rsidRPr="00512FC7" w:rsidRDefault="00512FC7" w:rsidP="00533FE7">
            <w:r w:rsidRPr="00512FC7">
              <w:t>636</w:t>
            </w:r>
          </w:p>
        </w:tc>
        <w:tc>
          <w:tcPr>
            <w:tcW w:w="2699" w:type="dxa"/>
            <w:shd w:val="clear" w:color="auto" w:fill="auto"/>
          </w:tcPr>
          <w:p w14:paraId="1A5BA203" w14:textId="77777777" w:rsidR="00512FC7" w:rsidRPr="00512FC7" w:rsidRDefault="00C411EF" w:rsidP="00533FE7">
            <w:hyperlink w:anchor="fld_WorkingIndicator" w:history="1">
              <w:r w:rsidR="00512FC7" w:rsidRPr="00533FE7">
                <w:rPr>
                  <w:rStyle w:val="Hyperlink"/>
                  <w:rFonts w:ascii="Times New Roman" w:hAnsi="Times New Roman"/>
                  <w:sz w:val="20"/>
                </w:rPr>
                <w:t>WorkingIndicator</w:t>
              </w:r>
            </w:hyperlink>
          </w:p>
        </w:tc>
      </w:tr>
      <w:tr w:rsidR="00512FC7" w:rsidRPr="00512FC7" w14:paraId="13CB688E" w14:textId="77777777" w:rsidTr="00533FE7">
        <w:tc>
          <w:tcPr>
            <w:tcW w:w="828" w:type="dxa"/>
            <w:shd w:val="clear" w:color="auto" w:fill="auto"/>
          </w:tcPr>
          <w:p w14:paraId="1DA5B7F9" w14:textId="77777777" w:rsidR="00512FC7" w:rsidRPr="00512FC7" w:rsidRDefault="00512FC7" w:rsidP="00533FE7">
            <w:r w:rsidRPr="00512FC7">
              <w:t>410</w:t>
            </w:r>
          </w:p>
        </w:tc>
        <w:tc>
          <w:tcPr>
            <w:tcW w:w="2699" w:type="dxa"/>
            <w:shd w:val="clear" w:color="auto" w:fill="auto"/>
          </w:tcPr>
          <w:p w14:paraId="798F9170" w14:textId="77777777" w:rsidR="00512FC7" w:rsidRPr="00512FC7" w:rsidRDefault="00C411EF" w:rsidP="00533FE7">
            <w:hyperlink w:anchor="fld_WtAverageLiquidity" w:history="1">
              <w:r w:rsidR="00512FC7" w:rsidRPr="00533FE7">
                <w:rPr>
                  <w:rStyle w:val="Hyperlink"/>
                  <w:rFonts w:ascii="Times New Roman" w:hAnsi="Times New Roman"/>
                  <w:sz w:val="20"/>
                </w:rPr>
                <w:t>WtAverageLiquidity</w:t>
              </w:r>
            </w:hyperlink>
          </w:p>
        </w:tc>
      </w:tr>
      <w:tr w:rsidR="00512FC7" w:rsidRPr="00512FC7" w14:paraId="2B634EDA" w14:textId="77777777" w:rsidTr="00533FE7">
        <w:tc>
          <w:tcPr>
            <w:tcW w:w="828" w:type="dxa"/>
            <w:shd w:val="clear" w:color="auto" w:fill="auto"/>
          </w:tcPr>
          <w:p w14:paraId="7D76D497" w14:textId="77777777" w:rsidR="00512FC7" w:rsidRPr="00512FC7" w:rsidRDefault="00512FC7" w:rsidP="00533FE7">
            <w:r w:rsidRPr="00512FC7">
              <w:t>213</w:t>
            </w:r>
          </w:p>
        </w:tc>
        <w:tc>
          <w:tcPr>
            <w:tcW w:w="2699" w:type="dxa"/>
            <w:shd w:val="clear" w:color="auto" w:fill="auto"/>
          </w:tcPr>
          <w:p w14:paraId="52C6B039" w14:textId="77777777" w:rsidR="00512FC7" w:rsidRPr="00512FC7" w:rsidRDefault="00C411EF" w:rsidP="00533FE7">
            <w:hyperlink w:anchor="fld_XmlData" w:history="1">
              <w:r w:rsidR="00512FC7" w:rsidRPr="00533FE7">
                <w:rPr>
                  <w:rStyle w:val="Hyperlink"/>
                  <w:rFonts w:ascii="Times New Roman" w:hAnsi="Times New Roman"/>
                  <w:sz w:val="20"/>
                </w:rPr>
                <w:t>XmlData</w:t>
              </w:r>
            </w:hyperlink>
          </w:p>
        </w:tc>
      </w:tr>
      <w:tr w:rsidR="00512FC7" w:rsidRPr="00512FC7" w14:paraId="0DE772ED" w14:textId="77777777" w:rsidTr="00533FE7">
        <w:tc>
          <w:tcPr>
            <w:tcW w:w="828" w:type="dxa"/>
            <w:shd w:val="clear" w:color="auto" w:fill="auto"/>
          </w:tcPr>
          <w:p w14:paraId="1BD4DA5D" w14:textId="77777777" w:rsidR="00512FC7" w:rsidRPr="00512FC7" w:rsidRDefault="00512FC7" w:rsidP="00533FE7">
            <w:r w:rsidRPr="00512FC7">
              <w:t>212</w:t>
            </w:r>
          </w:p>
        </w:tc>
        <w:tc>
          <w:tcPr>
            <w:tcW w:w="2699" w:type="dxa"/>
            <w:shd w:val="clear" w:color="auto" w:fill="auto"/>
          </w:tcPr>
          <w:p w14:paraId="4FC9DB1B" w14:textId="77777777" w:rsidR="00512FC7" w:rsidRPr="00512FC7" w:rsidRDefault="00C411EF" w:rsidP="00533FE7">
            <w:hyperlink w:anchor="fld_XmlDataLen" w:history="1">
              <w:r w:rsidR="00512FC7" w:rsidRPr="00533FE7">
                <w:rPr>
                  <w:rStyle w:val="Hyperlink"/>
                  <w:rFonts w:ascii="Times New Roman" w:hAnsi="Times New Roman"/>
                  <w:sz w:val="20"/>
                </w:rPr>
                <w:t>XmlDataLen</w:t>
              </w:r>
            </w:hyperlink>
          </w:p>
        </w:tc>
      </w:tr>
      <w:tr w:rsidR="00512FC7" w:rsidRPr="00512FC7" w14:paraId="0FCAFE2F" w14:textId="77777777" w:rsidTr="00533FE7">
        <w:tc>
          <w:tcPr>
            <w:tcW w:w="828" w:type="dxa"/>
            <w:shd w:val="clear" w:color="auto" w:fill="auto"/>
          </w:tcPr>
          <w:p w14:paraId="0330B8F4" w14:textId="77777777" w:rsidR="00512FC7" w:rsidRPr="00512FC7" w:rsidRDefault="00512FC7" w:rsidP="00533FE7">
            <w:r w:rsidRPr="00512FC7">
              <w:t>236</w:t>
            </w:r>
          </w:p>
        </w:tc>
        <w:tc>
          <w:tcPr>
            <w:tcW w:w="2699" w:type="dxa"/>
            <w:shd w:val="clear" w:color="auto" w:fill="auto"/>
          </w:tcPr>
          <w:p w14:paraId="7F342DB9" w14:textId="77777777" w:rsidR="00512FC7" w:rsidRPr="00512FC7" w:rsidRDefault="00C411EF" w:rsidP="00533FE7">
            <w:hyperlink w:anchor="fld_Yield" w:history="1">
              <w:r w:rsidR="00512FC7" w:rsidRPr="00533FE7">
                <w:rPr>
                  <w:rStyle w:val="Hyperlink"/>
                  <w:rFonts w:ascii="Times New Roman" w:hAnsi="Times New Roman"/>
                  <w:sz w:val="20"/>
                </w:rPr>
                <w:t>Yield</w:t>
              </w:r>
            </w:hyperlink>
          </w:p>
        </w:tc>
      </w:tr>
      <w:tr w:rsidR="00512FC7" w:rsidRPr="00512FC7" w14:paraId="2806057D" w14:textId="77777777" w:rsidTr="00533FE7">
        <w:tc>
          <w:tcPr>
            <w:tcW w:w="828" w:type="dxa"/>
            <w:shd w:val="clear" w:color="auto" w:fill="auto"/>
          </w:tcPr>
          <w:p w14:paraId="798611BC" w14:textId="77777777" w:rsidR="00512FC7" w:rsidRPr="00512FC7" w:rsidRDefault="00512FC7" w:rsidP="00533FE7">
            <w:r w:rsidRPr="00512FC7">
              <w:t>701</w:t>
            </w:r>
          </w:p>
        </w:tc>
        <w:tc>
          <w:tcPr>
            <w:tcW w:w="2699" w:type="dxa"/>
            <w:shd w:val="clear" w:color="auto" w:fill="auto"/>
          </w:tcPr>
          <w:p w14:paraId="27635023" w14:textId="77777777" w:rsidR="00512FC7" w:rsidRPr="00512FC7" w:rsidRDefault="00C411EF" w:rsidP="00533FE7">
            <w:hyperlink w:anchor="fld_YieldCalcDate" w:history="1">
              <w:r w:rsidR="00512FC7" w:rsidRPr="00533FE7">
                <w:rPr>
                  <w:rStyle w:val="Hyperlink"/>
                  <w:rFonts w:ascii="Times New Roman" w:hAnsi="Times New Roman"/>
                  <w:sz w:val="20"/>
                </w:rPr>
                <w:t>YieldCalcDate</w:t>
              </w:r>
            </w:hyperlink>
          </w:p>
        </w:tc>
      </w:tr>
      <w:tr w:rsidR="00512FC7" w:rsidRPr="00512FC7" w14:paraId="7B82577A" w14:textId="77777777" w:rsidTr="00533FE7">
        <w:tc>
          <w:tcPr>
            <w:tcW w:w="828" w:type="dxa"/>
            <w:shd w:val="clear" w:color="auto" w:fill="auto"/>
          </w:tcPr>
          <w:p w14:paraId="0A0D5DC9" w14:textId="77777777" w:rsidR="00512FC7" w:rsidRPr="00512FC7" w:rsidRDefault="00512FC7" w:rsidP="00533FE7">
            <w:r w:rsidRPr="00512FC7">
              <w:t>696</w:t>
            </w:r>
          </w:p>
        </w:tc>
        <w:tc>
          <w:tcPr>
            <w:tcW w:w="2699" w:type="dxa"/>
            <w:shd w:val="clear" w:color="auto" w:fill="auto"/>
          </w:tcPr>
          <w:p w14:paraId="3DD3A589" w14:textId="77777777" w:rsidR="00512FC7" w:rsidRPr="00512FC7" w:rsidRDefault="00C411EF" w:rsidP="00533FE7">
            <w:hyperlink w:anchor="fld_YieldRedemptionDate" w:history="1">
              <w:r w:rsidR="00512FC7" w:rsidRPr="00533FE7">
                <w:rPr>
                  <w:rStyle w:val="Hyperlink"/>
                  <w:rFonts w:ascii="Times New Roman" w:hAnsi="Times New Roman"/>
                  <w:sz w:val="20"/>
                </w:rPr>
                <w:t>YieldRedemptionDate</w:t>
              </w:r>
            </w:hyperlink>
          </w:p>
        </w:tc>
      </w:tr>
      <w:tr w:rsidR="00512FC7" w:rsidRPr="00512FC7" w14:paraId="4D39F5B2" w14:textId="77777777" w:rsidTr="00533FE7">
        <w:tc>
          <w:tcPr>
            <w:tcW w:w="828" w:type="dxa"/>
            <w:shd w:val="clear" w:color="auto" w:fill="auto"/>
          </w:tcPr>
          <w:p w14:paraId="5262D3F0" w14:textId="77777777" w:rsidR="00512FC7" w:rsidRPr="00512FC7" w:rsidRDefault="00512FC7" w:rsidP="00533FE7">
            <w:r w:rsidRPr="00512FC7">
              <w:t>697</w:t>
            </w:r>
          </w:p>
        </w:tc>
        <w:tc>
          <w:tcPr>
            <w:tcW w:w="2699" w:type="dxa"/>
            <w:shd w:val="clear" w:color="auto" w:fill="auto"/>
          </w:tcPr>
          <w:p w14:paraId="34697854" w14:textId="77777777" w:rsidR="00512FC7" w:rsidRPr="00512FC7" w:rsidRDefault="00C411EF" w:rsidP="00533FE7">
            <w:hyperlink w:anchor="fld_YieldRedemptionPrice" w:history="1">
              <w:r w:rsidR="00512FC7" w:rsidRPr="00533FE7">
                <w:rPr>
                  <w:rStyle w:val="Hyperlink"/>
                  <w:rFonts w:ascii="Times New Roman" w:hAnsi="Times New Roman"/>
                  <w:sz w:val="20"/>
                </w:rPr>
                <w:t>YieldRedemptionPrice</w:t>
              </w:r>
            </w:hyperlink>
          </w:p>
        </w:tc>
      </w:tr>
      <w:tr w:rsidR="00512FC7" w:rsidRPr="00512FC7" w14:paraId="209D7AE4" w14:textId="77777777" w:rsidTr="00533FE7">
        <w:tc>
          <w:tcPr>
            <w:tcW w:w="828" w:type="dxa"/>
            <w:shd w:val="clear" w:color="auto" w:fill="auto"/>
          </w:tcPr>
          <w:p w14:paraId="43939CEF" w14:textId="77777777" w:rsidR="00512FC7" w:rsidRPr="00512FC7" w:rsidRDefault="00512FC7" w:rsidP="00533FE7">
            <w:r w:rsidRPr="00512FC7">
              <w:t>698</w:t>
            </w:r>
          </w:p>
        </w:tc>
        <w:tc>
          <w:tcPr>
            <w:tcW w:w="2699" w:type="dxa"/>
            <w:shd w:val="clear" w:color="auto" w:fill="auto"/>
          </w:tcPr>
          <w:p w14:paraId="10F84C8D" w14:textId="77777777" w:rsidR="00512FC7" w:rsidRPr="00512FC7" w:rsidRDefault="00C411EF" w:rsidP="00533FE7">
            <w:hyperlink w:anchor="fld_YieldRedemptionPriceType" w:history="1">
              <w:r w:rsidR="00512FC7" w:rsidRPr="00533FE7">
                <w:rPr>
                  <w:rStyle w:val="Hyperlink"/>
                  <w:rFonts w:ascii="Times New Roman" w:hAnsi="Times New Roman"/>
                  <w:sz w:val="20"/>
                </w:rPr>
                <w:t>YieldRedemptionPriceType</w:t>
              </w:r>
            </w:hyperlink>
          </w:p>
        </w:tc>
      </w:tr>
      <w:tr w:rsidR="00512FC7" w:rsidRPr="00512FC7" w14:paraId="015FE2AD" w14:textId="77777777" w:rsidTr="00533FE7">
        <w:tc>
          <w:tcPr>
            <w:tcW w:w="828" w:type="dxa"/>
            <w:shd w:val="clear" w:color="auto" w:fill="auto"/>
          </w:tcPr>
          <w:p w14:paraId="5480431C" w14:textId="77777777" w:rsidR="00512FC7" w:rsidRPr="00512FC7" w:rsidRDefault="00512FC7" w:rsidP="00533FE7">
            <w:r w:rsidRPr="00512FC7">
              <w:t>235</w:t>
            </w:r>
          </w:p>
        </w:tc>
        <w:tc>
          <w:tcPr>
            <w:tcW w:w="2699" w:type="dxa"/>
            <w:shd w:val="clear" w:color="auto" w:fill="auto"/>
          </w:tcPr>
          <w:p w14:paraId="579B718C" w14:textId="77777777" w:rsidR="00512FC7" w:rsidRPr="00512FC7" w:rsidRDefault="00C411EF" w:rsidP="00533FE7">
            <w:hyperlink w:anchor="fld_YieldType" w:history="1">
              <w:r w:rsidR="00512FC7" w:rsidRPr="00533FE7">
                <w:rPr>
                  <w:rStyle w:val="Hyperlink"/>
                  <w:rFonts w:ascii="Times New Roman" w:hAnsi="Times New Roman"/>
                  <w:sz w:val="20"/>
                </w:rPr>
                <w:t>YieldType</w:t>
              </w:r>
            </w:hyperlink>
          </w:p>
        </w:tc>
      </w:tr>
      <w:bookmarkEnd w:id="4517"/>
    </w:tbl>
    <w:p w14:paraId="5687C004" w14:textId="77777777" w:rsidR="00AF5DFE" w:rsidRDefault="00AF5DFE" w:rsidP="00512FC7"/>
    <w:p w14:paraId="30DE49FF" w14:textId="77777777" w:rsidR="00AF5DFE" w:rsidRDefault="00AF5DFE" w:rsidP="008E13A9">
      <w:pPr>
        <w:pStyle w:val="Heading1"/>
        <w:jc w:val="center"/>
        <w:sectPr w:rsidR="00AF5DFE">
          <w:type w:val="continuous"/>
          <w:pgSz w:w="15840" w:h="12240" w:orient="landscape" w:code="1"/>
          <w:pgMar w:top="1440" w:right="1440" w:bottom="1440" w:left="1440" w:header="720" w:footer="720" w:gutter="0"/>
          <w:cols w:num="3" w:space="720" w:equalWidth="0">
            <w:col w:w="3840" w:space="720"/>
            <w:col w:w="3840" w:space="720"/>
            <w:col w:w="3840"/>
          </w:cols>
        </w:sectPr>
      </w:pPr>
      <w:bookmarkStart w:id="5323" w:name="_Hlt470945542"/>
      <w:bookmarkStart w:id="5324" w:name="_Toc374253606"/>
      <w:bookmarkStart w:id="5325" w:name="_Toc374437020"/>
      <w:bookmarkStart w:id="5326" w:name="_Toc374437181"/>
      <w:bookmarkStart w:id="5327" w:name="Appendix6A_ValidCurrencyCodes"/>
      <w:bookmarkEnd w:id="5323"/>
    </w:p>
    <w:p w14:paraId="5AC99A32" w14:textId="77777777" w:rsidR="00AF5DFE" w:rsidRDefault="00AF5DFE">
      <w:pPr>
        <w:pStyle w:val="Heading1"/>
        <w:jc w:val="center"/>
      </w:pPr>
      <w:bookmarkStart w:id="5328" w:name="_Toc227925166"/>
      <w:r>
        <w:t>Appendix 6-A</w:t>
      </w:r>
      <w:bookmarkEnd w:id="132"/>
      <w:bookmarkEnd w:id="133"/>
      <w:bookmarkEnd w:id="134"/>
      <w:bookmarkEnd w:id="135"/>
      <w:bookmarkEnd w:id="136"/>
      <w:bookmarkEnd w:id="137"/>
      <w:bookmarkEnd w:id="138"/>
      <w:bookmarkEnd w:id="139"/>
      <w:bookmarkEnd w:id="140"/>
      <w:bookmarkEnd w:id="141"/>
      <w:bookmarkEnd w:id="142"/>
      <w:bookmarkEnd w:id="143"/>
      <w:bookmarkEnd w:id="5324"/>
      <w:bookmarkEnd w:id="5325"/>
      <w:bookmarkEnd w:id="5326"/>
      <w:bookmarkEnd w:id="5328"/>
    </w:p>
    <w:p w14:paraId="032D52D9" w14:textId="77777777" w:rsidR="00AF5DFE" w:rsidRDefault="00AF5DFE">
      <w:pPr>
        <w:pStyle w:val="Heading2"/>
        <w:jc w:val="center"/>
      </w:pPr>
      <w:bookmarkStart w:id="5329" w:name="_Toc285271219"/>
      <w:bookmarkStart w:id="5330" w:name="_Toc285272044"/>
      <w:bookmarkStart w:id="5331" w:name="_Toc285272816"/>
      <w:bookmarkStart w:id="5332" w:name="_Toc285273054"/>
      <w:bookmarkStart w:id="5333" w:name="_Toc285273902"/>
      <w:bookmarkStart w:id="5334" w:name="_Toc285274282"/>
      <w:bookmarkStart w:id="5335" w:name="_Toc285274349"/>
      <w:bookmarkStart w:id="5336" w:name="_Toc298808656"/>
      <w:bookmarkStart w:id="5337" w:name="_Toc298834611"/>
      <w:bookmarkStart w:id="5338" w:name="_Toc331494240"/>
      <w:bookmarkStart w:id="5339" w:name="_Toc331494852"/>
      <w:bookmarkStart w:id="5340" w:name="_Toc331495071"/>
      <w:bookmarkStart w:id="5341" w:name="_Toc374253607"/>
      <w:bookmarkStart w:id="5342" w:name="_Toc374437021"/>
      <w:bookmarkStart w:id="5343" w:name="_Toc374437182"/>
      <w:bookmarkStart w:id="5344" w:name="_Toc227925167"/>
      <w:r>
        <w:t>Valid Currency Codes</w:t>
      </w:r>
      <w:bookmarkEnd w:id="5327"/>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p>
    <w:p w14:paraId="7CD00AC5" w14:textId="77777777" w:rsidR="00AF5DFE" w:rsidRDefault="00AF5DFE">
      <w:pPr>
        <w:numPr>
          <w:ilvl w:val="12"/>
          <w:numId w:val="0"/>
        </w:numPr>
      </w:pPr>
      <w:r>
        <w:t>Currency codes used in FIX are those defined in ISO 4217 standard.   To obtain the current valid list please contact the ISO 4217 secretariat at +44-181-996-9000 or on World Wide Web at:</w:t>
      </w:r>
    </w:p>
    <w:p w14:paraId="543A33C2" w14:textId="77777777" w:rsidR="00AF5DFE" w:rsidRDefault="00C411EF">
      <w:pPr>
        <w:numPr>
          <w:ilvl w:val="12"/>
          <w:numId w:val="0"/>
        </w:numPr>
      </w:pPr>
      <w:hyperlink r:id="rId14" w:history="1">
        <w:r w:rsidR="00AF5DFE">
          <w:rPr>
            <w:rStyle w:val="Hyperlink"/>
          </w:rPr>
          <w:t>http://www.bsi.org.uk/bsi/products/standards/products/currency.xhtml</w:t>
        </w:r>
      </w:hyperlink>
    </w:p>
    <w:p w14:paraId="57E0848C" w14:textId="77777777" w:rsidR="00AF5DFE" w:rsidRDefault="00AF5DFE">
      <w:pPr>
        <w:numPr>
          <w:ilvl w:val="12"/>
          <w:numId w:val="0"/>
        </w:numPr>
      </w:pPr>
      <w:r>
        <w:t xml:space="preserve">Another online reference at the time of this writing is: </w:t>
      </w:r>
      <w:hyperlink r:id="rId15" w:history="1">
        <w:r>
          <w:rPr>
            <w:rStyle w:val="Hyperlink"/>
          </w:rPr>
          <w:t>http://www.xe.com/iso4217.htm</w:t>
        </w:r>
      </w:hyperlink>
    </w:p>
    <w:p w14:paraId="5B49DE5A" w14:textId="77777777" w:rsidR="00AF5DFE" w:rsidRDefault="00AF5DFE">
      <w:pPr>
        <w:numPr>
          <w:ilvl w:val="12"/>
          <w:numId w:val="0"/>
        </w:numPr>
      </w:pPr>
    </w:p>
    <w:p w14:paraId="3BE40753" w14:textId="77777777" w:rsidR="00AF5DFE" w:rsidRDefault="00AF5DFE">
      <w:pPr>
        <w:numPr>
          <w:ilvl w:val="12"/>
          <w:numId w:val="0"/>
        </w:numPr>
        <w:rPr>
          <w:i/>
        </w:rPr>
      </w:pPr>
      <w:r>
        <w:rPr>
          <w:i/>
        </w:rPr>
        <w:t xml:space="preserve">Note: Prices defined in FIX messages should be made consistent with the currency code used.  In some markets, prices are quoted as multiples or fractions of the currency,  FIX messages should normalize the amount to coincide with the indicated code  (e.g.  </w:t>
      </w:r>
      <w:smartTag w:uri="urn:schemas-microsoft-com:office:smarttags" w:element="country-region">
        <w:smartTag w:uri="urn:schemas-microsoft-com:office:smarttags" w:element="place">
          <w:r>
            <w:rPr>
              <w:i/>
            </w:rPr>
            <w:t>UK</w:t>
          </w:r>
        </w:smartTag>
      </w:smartTag>
      <w:r>
        <w:rPr>
          <w:i/>
        </w:rPr>
        <w:t xml:space="preserve"> securities are quoted in pence but must be represented in FIX messages as pounds).</w:t>
      </w:r>
    </w:p>
    <w:p w14:paraId="35F9D2D2" w14:textId="77777777" w:rsidR="00AF5DFE" w:rsidRDefault="00AF5DFE">
      <w:pPr>
        <w:pStyle w:val="Heading1"/>
        <w:jc w:val="center"/>
      </w:pPr>
      <w:r>
        <w:br w:type="page"/>
      </w:r>
      <w:bookmarkStart w:id="5345" w:name="_Hlt37320352"/>
      <w:bookmarkStart w:id="5346" w:name="_Toc227925168"/>
      <w:bookmarkStart w:id="5347" w:name="Appendix6B_FIXFieldsBasedUponOtherStds"/>
      <w:bookmarkEnd w:id="5345"/>
      <w:r>
        <w:t>Appendix 6-B</w:t>
      </w:r>
      <w:bookmarkEnd w:id="5346"/>
    </w:p>
    <w:p w14:paraId="4C1989B2" w14:textId="77777777" w:rsidR="00AF5DFE" w:rsidRDefault="00AF5DFE">
      <w:pPr>
        <w:pStyle w:val="Heading2"/>
        <w:jc w:val="center"/>
      </w:pPr>
      <w:bookmarkStart w:id="5348" w:name="_Toc227925169"/>
      <w:r>
        <w:t>FIX Fields Based Upon Other Standards</w:t>
      </w:r>
      <w:bookmarkEnd w:id="5347"/>
      <w:bookmarkEnd w:id="5348"/>
    </w:p>
    <w:p w14:paraId="0AC44F7A" w14:textId="77777777" w:rsidR="00AF5DFE" w:rsidRDefault="00AF5DFE"/>
    <w:p w14:paraId="2829BEAF" w14:textId="77777777" w:rsidR="00AF5DFE" w:rsidRDefault="00AF5DFE">
      <w:r>
        <w:t xml:space="preserve">Values for many of the fields within the FIX Protocol specification are based upon several ISO standards.  See </w:t>
      </w:r>
      <w:hyperlink r:id="rId16" w:history="1">
        <w:r>
          <w:rPr>
            <w:rStyle w:val="Hyperlink"/>
          </w:rPr>
          <w:t>http://www.iso.ch</w:t>
        </w:r>
      </w:hyperlink>
      <w:r>
        <w:t xml:space="preserve"> for the official ISO website.</w:t>
      </w:r>
    </w:p>
    <w:p w14:paraId="6484FE5D" w14:textId="77777777" w:rsidR="00AF5DFE" w:rsidRDefault="00AF5DFE"/>
    <w:p w14:paraId="5D1F17DD" w14:textId="77777777" w:rsidR="00AF5DFE" w:rsidRDefault="00AF5DFE">
      <w:pPr>
        <w:pStyle w:val="Heading3"/>
      </w:pPr>
      <w:bookmarkStart w:id="5349" w:name="_Toc227925170"/>
      <w:r>
        <w:t>ISO Standards used by the FIX Protocol Specification</w:t>
      </w:r>
      <w:bookmarkEnd w:id="5349"/>
    </w:p>
    <w:p w14:paraId="0CE37093" w14:textId="77777777" w:rsidR="00AF5DFE" w:rsidRDefault="00AF5DFE">
      <w:pPr>
        <w:pStyle w:val="NormalInd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700"/>
        <w:gridCol w:w="4428"/>
      </w:tblGrid>
      <w:tr w:rsidR="00AF5DFE" w14:paraId="3D47ABD7" w14:textId="77777777">
        <w:tc>
          <w:tcPr>
            <w:tcW w:w="1728" w:type="dxa"/>
          </w:tcPr>
          <w:p w14:paraId="0C62717A" w14:textId="77777777" w:rsidR="00AF5DFE" w:rsidRDefault="00AF5DFE">
            <w:pPr>
              <w:pStyle w:val="NormalIndent"/>
              <w:ind w:left="0"/>
              <w:jc w:val="center"/>
              <w:rPr>
                <w:b/>
              </w:rPr>
            </w:pPr>
            <w:r>
              <w:rPr>
                <w:b/>
              </w:rPr>
              <w:t>Description</w:t>
            </w:r>
          </w:p>
        </w:tc>
        <w:tc>
          <w:tcPr>
            <w:tcW w:w="2700" w:type="dxa"/>
          </w:tcPr>
          <w:p w14:paraId="37A80008" w14:textId="77777777" w:rsidR="00AF5DFE" w:rsidRDefault="00AF5DFE">
            <w:pPr>
              <w:pStyle w:val="NormalIndent"/>
              <w:ind w:left="0"/>
              <w:jc w:val="center"/>
              <w:rPr>
                <w:b/>
              </w:rPr>
            </w:pPr>
            <w:r>
              <w:rPr>
                <w:b/>
              </w:rPr>
              <w:t>FIX Fields</w:t>
            </w:r>
          </w:p>
        </w:tc>
        <w:tc>
          <w:tcPr>
            <w:tcW w:w="4428" w:type="dxa"/>
          </w:tcPr>
          <w:p w14:paraId="4315FAEA" w14:textId="77777777" w:rsidR="00AF5DFE" w:rsidRDefault="00AF5DFE">
            <w:pPr>
              <w:pStyle w:val="NormalIndent"/>
              <w:ind w:left="0"/>
              <w:jc w:val="center"/>
              <w:rPr>
                <w:b/>
              </w:rPr>
            </w:pPr>
            <w:r>
              <w:rPr>
                <w:b/>
              </w:rPr>
              <w:t>ISO Standard</w:t>
            </w:r>
          </w:p>
        </w:tc>
      </w:tr>
      <w:tr w:rsidR="00AF5DFE" w14:paraId="69324D7C" w14:textId="77777777">
        <w:tc>
          <w:tcPr>
            <w:tcW w:w="1728" w:type="dxa"/>
          </w:tcPr>
          <w:p w14:paraId="01981FDD" w14:textId="77777777" w:rsidR="00AF5DFE" w:rsidRDefault="00AF5DFE">
            <w:pPr>
              <w:pStyle w:val="NormalIndent"/>
              <w:ind w:left="0"/>
            </w:pPr>
            <w:r>
              <w:t>Bank Identification Code</w:t>
            </w:r>
          </w:p>
        </w:tc>
        <w:tc>
          <w:tcPr>
            <w:tcW w:w="2700" w:type="dxa"/>
          </w:tcPr>
          <w:p w14:paraId="440B2313" w14:textId="77777777" w:rsidR="00AF5DFE" w:rsidRDefault="00AF5DFE">
            <w:r>
              <w:t>SettlBrkrCode</w:t>
            </w:r>
          </w:p>
          <w:p w14:paraId="7A4D55CF" w14:textId="77777777" w:rsidR="00AF5DFE" w:rsidRDefault="00AF5DFE">
            <w:r>
              <w:t>SettlInstCode</w:t>
            </w:r>
          </w:p>
          <w:p w14:paraId="03E1DD90" w14:textId="77777777" w:rsidR="00AF5DFE" w:rsidRDefault="00AF5DFE">
            <w:r>
              <w:t>SecuritySettlAgentCode</w:t>
            </w:r>
          </w:p>
          <w:p w14:paraId="0AFD9E6E" w14:textId="77777777" w:rsidR="00AF5DFE" w:rsidRDefault="00AF5DFE">
            <w:r>
              <w:t>CashSettlAgentCode</w:t>
            </w:r>
          </w:p>
          <w:p w14:paraId="3EB38F85" w14:textId="77777777" w:rsidR="00AF5DFE" w:rsidRDefault="00AF5DFE"/>
        </w:tc>
        <w:tc>
          <w:tcPr>
            <w:tcW w:w="4428" w:type="dxa"/>
          </w:tcPr>
          <w:p w14:paraId="0995A594" w14:textId="77777777" w:rsidR="00AF5DFE" w:rsidRDefault="00AF5DFE">
            <w:pPr>
              <w:pStyle w:val="Heading5"/>
            </w:pPr>
            <w:r>
              <w:t>ISO 9362:1994</w:t>
            </w:r>
          </w:p>
          <w:p w14:paraId="4CFDE473" w14:textId="77777777" w:rsidR="00AF5DFE" w:rsidRDefault="00AF5DFE">
            <w:pPr>
              <w:pStyle w:val="Heading5"/>
              <w:jc w:val="left"/>
              <w:rPr>
                <w:b w:val="0"/>
              </w:rPr>
            </w:pPr>
            <w:r>
              <w:rPr>
                <w:b w:val="0"/>
              </w:rPr>
              <w:t>Banking–Banking telecommunication messages – Bank identifier codes</w:t>
            </w:r>
          </w:p>
          <w:p w14:paraId="4331E6C5" w14:textId="77777777" w:rsidR="00AF5DFE" w:rsidRDefault="00AF5DFE">
            <w:pPr>
              <w:pStyle w:val="Heading5"/>
            </w:pPr>
            <w:r>
              <w:t xml:space="preserve">Registration Authority </w:t>
            </w:r>
          </w:p>
          <w:p w14:paraId="6C6EE8FB" w14:textId="77777777" w:rsidR="00AF5DFE" w:rsidRDefault="00AF5DFE">
            <w:pPr>
              <w:pStyle w:val="Heading5"/>
              <w:ind w:left="0"/>
              <w:rPr>
                <w:b w:val="0"/>
              </w:rPr>
            </w:pPr>
            <w:r>
              <w:t xml:space="preserve">      </w:t>
            </w:r>
            <w:r>
              <w:rPr>
                <w:b w:val="0"/>
              </w:rPr>
              <w:t>Bank Identifier Code Register</w:t>
            </w:r>
          </w:p>
          <w:p w14:paraId="75ECE815" w14:textId="77777777" w:rsidR="00AF5DFE" w:rsidRDefault="00AF5DFE">
            <w:pPr>
              <w:pStyle w:val="Heading5"/>
              <w:rPr>
                <w:b w:val="0"/>
                <w:lang w:val="fr-FR"/>
              </w:rPr>
            </w:pPr>
            <w:r>
              <w:rPr>
                <w:b w:val="0"/>
                <w:lang w:val="fr-FR"/>
              </w:rPr>
              <w:t>c/o S.W.I.F.T.</w:t>
            </w:r>
          </w:p>
          <w:p w14:paraId="1C90540F" w14:textId="77777777" w:rsidR="00AF5DFE" w:rsidRDefault="00AF5DFE">
            <w:pPr>
              <w:pStyle w:val="Heading5"/>
              <w:rPr>
                <w:b w:val="0"/>
                <w:lang w:val="fr-FR"/>
              </w:rPr>
            </w:pPr>
            <w:r>
              <w:rPr>
                <w:b w:val="0"/>
                <w:lang w:val="fr-FR"/>
              </w:rPr>
              <w:t>Avenue Adèle 1</w:t>
            </w:r>
          </w:p>
          <w:p w14:paraId="67F5829D" w14:textId="77777777" w:rsidR="00AF5DFE" w:rsidRDefault="00AF5DFE">
            <w:pPr>
              <w:pStyle w:val="Heading5"/>
              <w:rPr>
                <w:b w:val="0"/>
              </w:rPr>
            </w:pPr>
            <w:r>
              <w:rPr>
                <w:b w:val="0"/>
              </w:rPr>
              <w:t>B-1310 La Hulpe</w:t>
            </w:r>
          </w:p>
          <w:p w14:paraId="50A09F98" w14:textId="77777777" w:rsidR="00AF5DFE" w:rsidRDefault="00AF5DFE">
            <w:pPr>
              <w:pStyle w:val="Heading5"/>
              <w:rPr>
                <w:b w:val="0"/>
              </w:rPr>
            </w:pPr>
            <w:smartTag w:uri="urn:schemas-microsoft-com:office:smarttags" w:element="country-region">
              <w:smartTag w:uri="urn:schemas-microsoft-com:office:smarttags" w:element="place">
                <w:r>
                  <w:rPr>
                    <w:b w:val="0"/>
                  </w:rPr>
                  <w:t>Belgium</w:t>
                </w:r>
              </w:smartTag>
            </w:smartTag>
          </w:p>
          <w:p w14:paraId="3D176CE6" w14:textId="77777777" w:rsidR="00AF5DFE" w:rsidRDefault="00AF5DFE">
            <w:pPr>
              <w:pStyle w:val="Heading5"/>
              <w:rPr>
                <w:b w:val="0"/>
              </w:rPr>
            </w:pPr>
            <w:r>
              <w:rPr>
                <w:b w:val="0"/>
              </w:rPr>
              <w:t>Tel. + 32 2 655 31 11</w:t>
            </w:r>
          </w:p>
          <w:p w14:paraId="46B995DC" w14:textId="77777777" w:rsidR="00AF5DFE" w:rsidRDefault="00AF5DFE">
            <w:pPr>
              <w:pStyle w:val="Heading5"/>
              <w:rPr>
                <w:b w:val="0"/>
              </w:rPr>
            </w:pPr>
            <w:r>
              <w:rPr>
                <w:b w:val="0"/>
              </w:rPr>
              <w:t>Fax + 32 2 655 32 26</w:t>
            </w:r>
          </w:p>
          <w:p w14:paraId="58B6FEC0" w14:textId="77777777" w:rsidR="00AF5DFE" w:rsidRDefault="00AF5DFE">
            <w:pPr>
              <w:pStyle w:val="Heading5"/>
              <w:ind w:left="0"/>
            </w:pPr>
            <w:r>
              <w:rPr>
                <w:b w:val="0"/>
              </w:rPr>
              <w:t xml:space="preserve">      </w:t>
            </w:r>
            <w:hyperlink r:id="rId17" w:history="1">
              <w:r>
                <w:rPr>
                  <w:rStyle w:val="Hyperlink"/>
                </w:rPr>
                <w:t>www.swift.com</w:t>
              </w:r>
            </w:hyperlink>
          </w:p>
          <w:p w14:paraId="7F57DFD1" w14:textId="77777777" w:rsidR="00AF5DFE" w:rsidRDefault="00AF5DFE">
            <w:pPr>
              <w:pStyle w:val="NormalIndent"/>
              <w:ind w:left="0"/>
            </w:pPr>
          </w:p>
        </w:tc>
      </w:tr>
      <w:tr w:rsidR="00AF5DFE" w14:paraId="200FCD37" w14:textId="77777777">
        <w:tc>
          <w:tcPr>
            <w:tcW w:w="1728" w:type="dxa"/>
          </w:tcPr>
          <w:p w14:paraId="49D371ED" w14:textId="77777777" w:rsidR="00AF5DFE" w:rsidRDefault="00AF5DFE">
            <w:pPr>
              <w:pStyle w:val="NormalIndent"/>
              <w:ind w:left="0"/>
            </w:pPr>
            <w:r>
              <w:t>Country</w:t>
            </w:r>
          </w:p>
        </w:tc>
        <w:tc>
          <w:tcPr>
            <w:tcW w:w="2700" w:type="dxa"/>
          </w:tcPr>
          <w:p w14:paraId="4FC66FCE" w14:textId="77777777" w:rsidR="00AF5DFE" w:rsidRDefault="00AF5DFE">
            <w:pPr>
              <w:pStyle w:val="NormalIndent"/>
              <w:ind w:left="0"/>
              <w:rPr>
                <w:color w:val="auto"/>
              </w:rPr>
            </w:pPr>
            <w:r>
              <w:t>Security</w:t>
            </w:r>
            <w:r>
              <w:rPr>
                <w:color w:val="auto"/>
              </w:rPr>
              <w:t>IDSource + SecurityID</w:t>
            </w:r>
          </w:p>
          <w:p w14:paraId="0ABC2275" w14:textId="77777777" w:rsidR="00AF5DFE" w:rsidRDefault="00AF5DFE">
            <w:pPr>
              <w:pStyle w:val="NormalIndent"/>
              <w:ind w:left="0"/>
              <w:rPr>
                <w:color w:val="auto"/>
              </w:rPr>
            </w:pPr>
            <w:r>
              <w:t>UnderlyingSecurity</w:t>
            </w:r>
            <w:r>
              <w:rPr>
                <w:color w:val="auto"/>
              </w:rPr>
              <w:t>IDSource + UnderlyingSecurityID</w:t>
            </w:r>
          </w:p>
          <w:p w14:paraId="6E829634" w14:textId="77777777" w:rsidR="00AF5DFE" w:rsidRDefault="00AF5DFE">
            <w:pPr>
              <w:pStyle w:val="NormalIndent"/>
              <w:ind w:left="0"/>
              <w:rPr>
                <w:color w:val="auto"/>
              </w:rPr>
            </w:pPr>
            <w:r>
              <w:rPr>
                <w:color w:val="auto"/>
              </w:rPr>
              <w:t>SettlLocation</w:t>
            </w:r>
          </w:p>
          <w:p w14:paraId="22C92F78" w14:textId="77777777" w:rsidR="00AF5DFE" w:rsidRDefault="00AF5DFE">
            <w:pPr>
              <w:pStyle w:val="NormalIndent"/>
              <w:ind w:left="0"/>
            </w:pPr>
            <w:r>
              <w:t>BidDescriptor</w:t>
            </w:r>
          </w:p>
          <w:p w14:paraId="1B2EDBB3" w14:textId="77777777" w:rsidR="00AF5DFE" w:rsidRDefault="00AF5DFE">
            <w:pPr>
              <w:pStyle w:val="NormalIndent"/>
              <w:ind w:left="0"/>
            </w:pPr>
            <w:r>
              <w:t>Country</w:t>
            </w:r>
          </w:p>
          <w:p w14:paraId="6FAF11FB" w14:textId="77777777" w:rsidR="00AF5DFE" w:rsidRDefault="00AF5DFE">
            <w:pPr>
              <w:pStyle w:val="NormalIndent"/>
              <w:ind w:left="0"/>
            </w:pPr>
            <w:r>
              <w:t>CountryOfIssue</w:t>
            </w:r>
          </w:p>
        </w:tc>
        <w:tc>
          <w:tcPr>
            <w:tcW w:w="4428" w:type="dxa"/>
          </w:tcPr>
          <w:p w14:paraId="2A51AD9D" w14:textId="77777777" w:rsidR="00AF5DFE" w:rsidRDefault="00AF5DFE">
            <w:pPr>
              <w:pStyle w:val="Heading5"/>
            </w:pPr>
            <w:r>
              <w:t>ISO3166-1:1997</w:t>
            </w:r>
          </w:p>
          <w:p w14:paraId="1A7E3B60" w14:textId="77777777" w:rsidR="00AF5DFE" w:rsidRDefault="00AF5DFE">
            <w:pPr>
              <w:pStyle w:val="Heading5"/>
              <w:rPr>
                <w:b w:val="0"/>
              </w:rPr>
            </w:pPr>
            <w:r>
              <w:rPr>
                <w:b w:val="0"/>
              </w:rPr>
              <w:t>ISO 3166-2:1998</w:t>
            </w:r>
          </w:p>
          <w:p w14:paraId="77B89575" w14:textId="77777777" w:rsidR="00AF5DFE" w:rsidRDefault="00AF5DFE">
            <w:pPr>
              <w:pStyle w:val="Heading5"/>
              <w:rPr>
                <w:b w:val="0"/>
              </w:rPr>
            </w:pPr>
            <w:r>
              <w:rPr>
                <w:b w:val="0"/>
              </w:rPr>
              <w:t xml:space="preserve">Codes for the representation of names of countries and their subdivisions – </w:t>
            </w:r>
          </w:p>
          <w:p w14:paraId="7F4AA38F" w14:textId="77777777" w:rsidR="00AF5DFE" w:rsidRDefault="00AF5DFE">
            <w:pPr>
              <w:pStyle w:val="Heading5"/>
            </w:pPr>
            <w:r>
              <w:t>Part 1: Country codes</w:t>
            </w:r>
          </w:p>
          <w:p w14:paraId="6D71A11A" w14:textId="77777777" w:rsidR="00AF5DFE" w:rsidRDefault="00AF5DFE">
            <w:pPr>
              <w:pStyle w:val="Heading5"/>
              <w:rPr>
                <w:b w:val="0"/>
              </w:rPr>
            </w:pPr>
            <w:r>
              <w:rPr>
                <w:b w:val="0"/>
              </w:rPr>
              <w:t>Part 2: Country subdivision code</w:t>
            </w:r>
          </w:p>
          <w:p w14:paraId="3B3E61E6" w14:textId="77777777" w:rsidR="00AF5DFE" w:rsidRDefault="00AF5DFE">
            <w:pPr>
              <w:pStyle w:val="Heading5"/>
              <w:rPr>
                <w:b w:val="0"/>
                <w:lang w:val="de-DE"/>
              </w:rPr>
            </w:pPr>
            <w:r>
              <w:rPr>
                <w:b w:val="0"/>
                <w:lang w:val="de-DE"/>
              </w:rPr>
              <w:t>Bilingual edition</w:t>
            </w:r>
          </w:p>
          <w:p w14:paraId="633E8D58" w14:textId="77777777" w:rsidR="00AF5DFE" w:rsidRDefault="00AF5DFE">
            <w:pPr>
              <w:pStyle w:val="Heading5"/>
              <w:ind w:left="0"/>
              <w:rPr>
                <w:lang w:val="de-DE"/>
              </w:rPr>
            </w:pPr>
            <w:r>
              <w:rPr>
                <w:b w:val="0"/>
                <w:lang w:val="de-DE"/>
              </w:rPr>
              <w:t xml:space="preserve">      </w:t>
            </w:r>
            <w:r>
              <w:rPr>
                <w:lang w:val="de-DE"/>
              </w:rPr>
              <w:t>Maintenance Agency</w:t>
            </w:r>
          </w:p>
          <w:p w14:paraId="71C14C2C" w14:textId="77777777" w:rsidR="00AF5DFE" w:rsidRDefault="00AF5DFE">
            <w:pPr>
              <w:pStyle w:val="Heading5"/>
              <w:ind w:left="0"/>
              <w:rPr>
                <w:b w:val="0"/>
                <w:lang w:val="de-DE"/>
              </w:rPr>
            </w:pPr>
            <w:r>
              <w:rPr>
                <w:b w:val="0"/>
                <w:lang w:val="de-DE"/>
              </w:rPr>
              <w:t xml:space="preserve">    C/o DIN Deutsches Institut für Normung</w:t>
            </w:r>
          </w:p>
          <w:p w14:paraId="1F9420B5" w14:textId="77777777" w:rsidR="00AF5DFE" w:rsidRDefault="00AF5DFE">
            <w:pPr>
              <w:pStyle w:val="Heading5"/>
              <w:rPr>
                <w:b w:val="0"/>
                <w:lang w:val="de-DE"/>
              </w:rPr>
            </w:pPr>
            <w:r>
              <w:rPr>
                <w:b w:val="0"/>
                <w:lang w:val="de-DE"/>
              </w:rPr>
              <w:t>Burggrafenstrasse 6</w:t>
            </w:r>
          </w:p>
          <w:p w14:paraId="10B788D0" w14:textId="77777777" w:rsidR="00AF5DFE" w:rsidRDefault="00AF5DFE">
            <w:pPr>
              <w:pStyle w:val="Heading5"/>
              <w:rPr>
                <w:b w:val="0"/>
              </w:rPr>
            </w:pPr>
            <w:r>
              <w:rPr>
                <w:b w:val="0"/>
              </w:rPr>
              <w:t xml:space="preserve">D-10787 </w:t>
            </w:r>
            <w:smartTag w:uri="urn:schemas-microsoft-com:office:smarttags" w:element="State">
              <w:r>
                <w:rPr>
                  <w:b w:val="0"/>
                </w:rPr>
                <w:t>Berlin</w:t>
              </w:r>
            </w:smartTag>
            <w:r>
              <w:rPr>
                <w:b w:val="0"/>
              </w:rPr>
              <w:t xml:space="preserve"> </w:t>
            </w:r>
            <w:smartTag w:uri="urn:schemas-microsoft-com:office:smarttags" w:element="country-region">
              <w:smartTag w:uri="urn:schemas-microsoft-com:office:smarttags" w:element="place">
                <w:r>
                  <w:rPr>
                    <w:b w:val="0"/>
                  </w:rPr>
                  <w:t>Germany</w:t>
                </w:r>
              </w:smartTag>
            </w:smartTag>
          </w:p>
          <w:p w14:paraId="6C084ADB" w14:textId="77777777" w:rsidR="00AF5DFE" w:rsidRDefault="00AF5DFE">
            <w:pPr>
              <w:pStyle w:val="Heading5"/>
              <w:ind w:left="0"/>
              <w:rPr>
                <w:b w:val="0"/>
              </w:rPr>
            </w:pPr>
            <w:r>
              <w:rPr>
                <w:b w:val="0"/>
              </w:rPr>
              <w:t xml:space="preserve">      Postal address:</w:t>
            </w:r>
          </w:p>
          <w:p w14:paraId="152CB5B6" w14:textId="77777777" w:rsidR="00AF5DFE" w:rsidRDefault="00AF5DFE">
            <w:pPr>
              <w:pStyle w:val="Heading5"/>
              <w:rPr>
                <w:b w:val="0"/>
                <w:lang w:val="de-DE"/>
              </w:rPr>
            </w:pPr>
            <w:r>
              <w:rPr>
                <w:b w:val="0"/>
                <w:lang w:val="de-DE"/>
              </w:rPr>
              <w:t>D-10772 Berlin</w:t>
            </w:r>
          </w:p>
          <w:p w14:paraId="6F43CE39" w14:textId="77777777" w:rsidR="00AF5DFE" w:rsidRDefault="00AF5DFE">
            <w:pPr>
              <w:pStyle w:val="Heading5"/>
              <w:ind w:left="0"/>
              <w:rPr>
                <w:b w:val="0"/>
                <w:lang w:val="de-DE"/>
              </w:rPr>
            </w:pPr>
            <w:r>
              <w:rPr>
                <w:b w:val="0"/>
                <w:lang w:val="de-DE"/>
              </w:rPr>
              <w:t xml:space="preserve">      Tel. + 49 30 2601 2791</w:t>
            </w:r>
          </w:p>
          <w:p w14:paraId="174B4903" w14:textId="77777777" w:rsidR="00AF5DFE" w:rsidRDefault="00AF5DFE">
            <w:pPr>
              <w:pStyle w:val="Heading5"/>
              <w:rPr>
                <w:b w:val="0"/>
                <w:lang w:val="de-DE"/>
              </w:rPr>
            </w:pPr>
            <w:r>
              <w:rPr>
                <w:b w:val="0"/>
                <w:lang w:val="de-DE"/>
              </w:rPr>
              <w:t>Fax + 49 30 2601 1231</w:t>
            </w:r>
          </w:p>
          <w:p w14:paraId="3E3CA592" w14:textId="77777777" w:rsidR="00AF5DFE" w:rsidRDefault="00AF5DFE">
            <w:pPr>
              <w:pStyle w:val="Heading5"/>
              <w:rPr>
                <w:b w:val="0"/>
                <w:lang w:val="de-DE"/>
              </w:rPr>
            </w:pPr>
            <w:r>
              <w:rPr>
                <w:b w:val="0"/>
                <w:lang w:val="de-DE"/>
              </w:rPr>
              <w:t xml:space="preserve">E-mail lechner@nabd.din.de </w:t>
            </w:r>
          </w:p>
          <w:p w14:paraId="37A8B5B2" w14:textId="77777777" w:rsidR="00AF5DFE" w:rsidRDefault="00C411EF">
            <w:pPr>
              <w:pStyle w:val="Heading5"/>
              <w:ind w:left="0"/>
              <w:rPr>
                <w:b w:val="0"/>
                <w:lang w:val="de-DE"/>
              </w:rPr>
            </w:pPr>
            <w:hyperlink r:id="rId18" w:history="1">
              <w:r w:rsidR="00AF5DFE">
                <w:rPr>
                  <w:rStyle w:val="Hyperlink"/>
                  <w:lang w:val="de-DE"/>
                </w:rPr>
                <w:t>http://www.din.de/gremien/nas/nabd/iso3166ma/index.html</w:t>
              </w:r>
            </w:hyperlink>
          </w:p>
          <w:p w14:paraId="5E4F3778" w14:textId="77777777" w:rsidR="00AF5DFE" w:rsidRDefault="00AF5DFE">
            <w:pPr>
              <w:pStyle w:val="NormalIndent"/>
              <w:ind w:left="0"/>
              <w:rPr>
                <w:lang w:val="de-DE"/>
              </w:rPr>
            </w:pPr>
          </w:p>
        </w:tc>
      </w:tr>
      <w:tr w:rsidR="00AF5DFE" w14:paraId="6B3BA518" w14:textId="77777777">
        <w:tc>
          <w:tcPr>
            <w:tcW w:w="1728" w:type="dxa"/>
          </w:tcPr>
          <w:p w14:paraId="1940698F" w14:textId="77777777" w:rsidR="00AF5DFE" w:rsidRDefault="00AF5DFE">
            <w:pPr>
              <w:pStyle w:val="NormalIndent"/>
              <w:ind w:left="0"/>
            </w:pPr>
            <w:r>
              <w:t>Currency</w:t>
            </w:r>
          </w:p>
        </w:tc>
        <w:tc>
          <w:tcPr>
            <w:tcW w:w="2700" w:type="dxa"/>
          </w:tcPr>
          <w:p w14:paraId="571E5DBA" w14:textId="77777777" w:rsidR="00AF5DFE" w:rsidRDefault="00AF5DFE">
            <w:pPr>
              <w:pStyle w:val="NormalIndent"/>
              <w:ind w:left="0"/>
            </w:pPr>
            <w:r>
              <w:t>Currency</w:t>
            </w:r>
          </w:p>
          <w:p w14:paraId="42FE8D0D" w14:textId="77777777" w:rsidR="00AF5DFE" w:rsidRDefault="00AF5DFE">
            <w:pPr>
              <w:pStyle w:val="NormalIndent"/>
              <w:ind w:left="0"/>
              <w:rPr>
                <w:color w:val="auto"/>
              </w:rPr>
            </w:pPr>
            <w:r>
              <w:t>Security</w:t>
            </w:r>
            <w:r>
              <w:rPr>
                <w:color w:val="auto"/>
              </w:rPr>
              <w:t>IDSource + SecurityID</w:t>
            </w:r>
          </w:p>
          <w:p w14:paraId="3A75F574" w14:textId="77777777" w:rsidR="00AF5DFE" w:rsidRDefault="00AF5DFE">
            <w:pPr>
              <w:pStyle w:val="NormalIndent"/>
              <w:ind w:left="0"/>
              <w:rPr>
                <w:color w:val="auto"/>
              </w:rPr>
            </w:pPr>
            <w:r>
              <w:t>UnderlyingSecurity</w:t>
            </w:r>
            <w:r>
              <w:rPr>
                <w:color w:val="auto"/>
              </w:rPr>
              <w:t>IDSource + UnderlyingSecurityID</w:t>
            </w:r>
          </w:p>
          <w:p w14:paraId="5A5632CA" w14:textId="77777777" w:rsidR="00AF5DFE" w:rsidRDefault="00AF5DFE">
            <w:pPr>
              <w:pStyle w:val="NormalIndent"/>
              <w:ind w:left="0"/>
            </w:pPr>
            <w:r>
              <w:t>SettlCurrency</w:t>
            </w:r>
          </w:p>
          <w:p w14:paraId="37E74C72" w14:textId="77777777" w:rsidR="00AF5DFE" w:rsidRDefault="00AF5DFE">
            <w:pPr>
              <w:pStyle w:val="NormalIndent"/>
              <w:ind w:left="0"/>
            </w:pPr>
            <w:r>
              <w:t>MiscFeeCurr</w:t>
            </w:r>
          </w:p>
          <w:p w14:paraId="3F6C7BD1" w14:textId="77777777" w:rsidR="00AF5DFE" w:rsidRDefault="00AF5DFE">
            <w:pPr>
              <w:pStyle w:val="NormalIndent"/>
              <w:ind w:left="0"/>
            </w:pPr>
            <w:r>
              <w:rPr>
                <w:color w:val="auto"/>
              </w:rPr>
              <w:t>Underlying Currency</w:t>
            </w:r>
          </w:p>
        </w:tc>
        <w:tc>
          <w:tcPr>
            <w:tcW w:w="4428" w:type="dxa"/>
          </w:tcPr>
          <w:p w14:paraId="3FD6E8ED" w14:textId="77777777" w:rsidR="00AF5DFE" w:rsidRDefault="00AF5DFE">
            <w:pPr>
              <w:pStyle w:val="Heading5"/>
            </w:pPr>
            <w:r>
              <w:t>ISO 4217:1995</w:t>
            </w:r>
          </w:p>
          <w:p w14:paraId="32B2AA6F" w14:textId="77777777" w:rsidR="00AF5DFE" w:rsidRDefault="00AF5DFE">
            <w:pPr>
              <w:pStyle w:val="Heading5"/>
              <w:rPr>
                <w:b w:val="0"/>
              </w:rPr>
            </w:pPr>
            <w:r>
              <w:rPr>
                <w:b w:val="0"/>
              </w:rPr>
              <w:t>Codes for the representation of currencies and funds</w:t>
            </w:r>
          </w:p>
          <w:p w14:paraId="0B41321A" w14:textId="77777777" w:rsidR="00AF5DFE" w:rsidRDefault="00AF5DFE">
            <w:pPr>
              <w:pStyle w:val="Heading5"/>
              <w:rPr>
                <w:b w:val="0"/>
              </w:rPr>
            </w:pPr>
            <w:r>
              <w:rPr>
                <w:b w:val="0"/>
              </w:rPr>
              <w:t>Bilingual edition</w:t>
            </w:r>
          </w:p>
          <w:p w14:paraId="5F2BD7C0" w14:textId="77777777" w:rsidR="00AF5DFE" w:rsidRDefault="00AF5DFE">
            <w:pPr>
              <w:pStyle w:val="Heading5"/>
              <w:ind w:left="0"/>
            </w:pPr>
            <w:r>
              <w:rPr>
                <w:b w:val="0"/>
              </w:rPr>
              <w:t xml:space="preserve">      </w:t>
            </w:r>
            <w:r>
              <w:t>Maintenance Agency</w:t>
            </w:r>
          </w:p>
          <w:p w14:paraId="3000C574" w14:textId="77777777" w:rsidR="00AF5DFE" w:rsidRDefault="00AF5DFE">
            <w:pPr>
              <w:pStyle w:val="Heading5"/>
              <w:ind w:left="0"/>
              <w:rPr>
                <w:b w:val="0"/>
              </w:rPr>
            </w:pPr>
            <w:r>
              <w:rPr>
                <w:b w:val="0"/>
              </w:rPr>
              <w:t xml:space="preserve">     c/o British Standards Institution</w:t>
            </w:r>
          </w:p>
          <w:p w14:paraId="28A3D1C7" w14:textId="77777777" w:rsidR="00AF5DFE" w:rsidRDefault="00AF5DFE">
            <w:pPr>
              <w:pStyle w:val="Heading5"/>
              <w:rPr>
                <w:b w:val="0"/>
              </w:rPr>
            </w:pPr>
            <w:smartTag w:uri="urn:schemas-microsoft-com:office:smarttags" w:element="Street">
              <w:smartTag w:uri="urn:schemas-microsoft-com:office:smarttags" w:element="address">
                <w:r>
                  <w:rPr>
                    <w:b w:val="0"/>
                  </w:rPr>
                  <w:t>389 Chiswick High Road</w:t>
                </w:r>
              </w:smartTag>
            </w:smartTag>
          </w:p>
          <w:p w14:paraId="2FB38294" w14:textId="77777777" w:rsidR="00AF5DFE" w:rsidRDefault="00AF5DFE">
            <w:pPr>
              <w:pStyle w:val="Heading5"/>
              <w:rPr>
                <w:b w:val="0"/>
              </w:rPr>
            </w:pPr>
            <w:smartTag w:uri="urn:schemas-microsoft-com:office:smarttags" w:element="City">
              <w:smartTag w:uri="urn:schemas-microsoft-com:office:smarttags" w:element="place">
                <w:r>
                  <w:rPr>
                    <w:b w:val="0"/>
                  </w:rPr>
                  <w:t>London</w:t>
                </w:r>
              </w:smartTag>
            </w:smartTag>
            <w:r>
              <w:rPr>
                <w:b w:val="0"/>
              </w:rPr>
              <w:t xml:space="preserve"> W4 4AL</w:t>
            </w:r>
          </w:p>
          <w:p w14:paraId="14A545F4" w14:textId="77777777" w:rsidR="00AF5DFE" w:rsidRDefault="00AF5DFE">
            <w:pPr>
              <w:pStyle w:val="Heading5"/>
              <w:rPr>
                <w:b w:val="0"/>
              </w:rPr>
            </w:pPr>
            <w:smartTag w:uri="urn:schemas-microsoft-com:office:smarttags" w:element="country-region">
              <w:smartTag w:uri="urn:schemas-microsoft-com:office:smarttags" w:element="place">
                <w:r>
                  <w:rPr>
                    <w:b w:val="0"/>
                  </w:rPr>
                  <w:t>United Kingdom</w:t>
                </w:r>
              </w:smartTag>
            </w:smartTag>
          </w:p>
          <w:p w14:paraId="2379617B" w14:textId="77777777" w:rsidR="00AF5DFE" w:rsidRDefault="00AF5DFE">
            <w:pPr>
              <w:pStyle w:val="Heading5"/>
              <w:ind w:left="0"/>
              <w:rPr>
                <w:b w:val="0"/>
              </w:rPr>
            </w:pPr>
            <w:r>
              <w:rPr>
                <w:b w:val="0"/>
              </w:rPr>
              <w:t xml:space="preserve">      Tel. + 44 181 996 9000</w:t>
            </w:r>
          </w:p>
          <w:p w14:paraId="029D7C3C" w14:textId="77777777" w:rsidR="00AF5DFE" w:rsidRDefault="00AF5DFE">
            <w:pPr>
              <w:pStyle w:val="Heading5"/>
              <w:rPr>
                <w:b w:val="0"/>
              </w:rPr>
            </w:pPr>
            <w:r>
              <w:rPr>
                <w:b w:val="0"/>
              </w:rPr>
              <w:t>Fax + 44 181 996 7400</w:t>
            </w:r>
          </w:p>
          <w:p w14:paraId="6EB3C763" w14:textId="77777777" w:rsidR="00AF5DFE" w:rsidRDefault="00AF5DFE">
            <w:pPr>
              <w:pStyle w:val="Heading5"/>
              <w:rPr>
                <w:b w:val="0"/>
              </w:rPr>
            </w:pPr>
            <w:r>
              <w:rPr>
                <w:b w:val="0"/>
              </w:rPr>
              <w:t>Telex 82 57 77 bsi mk g</w:t>
            </w:r>
          </w:p>
          <w:p w14:paraId="01F506A6" w14:textId="77777777" w:rsidR="00AF5DFE" w:rsidRPr="008E13A9" w:rsidRDefault="00AF5DFE">
            <w:pPr>
              <w:pStyle w:val="Heading5"/>
              <w:rPr>
                <w:b w:val="0"/>
                <w:lang w:val="de-DE"/>
                <w:rPrChange w:id="5350" w:author="Administrator" w:date="2011-08-18T10:26:00Z">
                  <w:rPr>
                    <w:b w:val="0"/>
                    <w:lang w:val="fr-FR"/>
                  </w:rPr>
                </w:rPrChange>
              </w:rPr>
            </w:pPr>
            <w:r w:rsidRPr="008E13A9">
              <w:rPr>
                <w:b w:val="0"/>
                <w:lang w:val="de-DE"/>
                <w:rPrChange w:id="5351" w:author="Administrator" w:date="2011-08-18T10:26:00Z">
                  <w:rPr>
                    <w:rFonts w:ascii="Times New Roman" w:hAnsi="Times New Roman"/>
                    <w:b w:val="0"/>
                    <w:i w:val="0"/>
                    <w:lang w:val="fr-FR"/>
                  </w:rPr>
                </w:rPrChange>
              </w:rPr>
              <w:t>E-mail Anna_Wadsworth@BSI.ORG.UK</w:t>
            </w:r>
          </w:p>
          <w:p w14:paraId="300CC514" w14:textId="77777777" w:rsidR="00AF5DFE" w:rsidRDefault="00AF5DFE">
            <w:pPr>
              <w:pStyle w:val="Heading5"/>
              <w:ind w:left="0"/>
              <w:rPr>
                <w:b w:val="0"/>
              </w:rPr>
            </w:pPr>
            <w:r w:rsidRPr="008E13A9">
              <w:rPr>
                <w:b w:val="0"/>
                <w:lang w:val="de-DE"/>
                <w:rPrChange w:id="5352" w:author="Administrator" w:date="2011-08-18T10:26:00Z">
                  <w:rPr>
                    <w:rFonts w:ascii="Times New Roman" w:hAnsi="Times New Roman"/>
                    <w:b w:val="0"/>
                    <w:i w:val="0"/>
                    <w:lang w:val="fr-FR"/>
                  </w:rPr>
                </w:rPrChange>
              </w:rPr>
              <w:t xml:space="preserve">      </w:t>
            </w:r>
            <w:hyperlink r:id="rId19" w:history="1">
              <w:r>
                <w:rPr>
                  <w:rStyle w:val="Hyperlink"/>
                </w:rPr>
                <w:t>http://www.bsi.org.uk</w:t>
              </w:r>
            </w:hyperlink>
            <w:r>
              <w:rPr>
                <w:b w:val="0"/>
              </w:rPr>
              <w:t xml:space="preserve"> </w:t>
            </w:r>
          </w:p>
          <w:p w14:paraId="74F161A3" w14:textId="77777777" w:rsidR="00AF5DFE" w:rsidRDefault="00AF5DFE">
            <w:pPr>
              <w:pStyle w:val="NormalIndent"/>
              <w:ind w:left="0"/>
            </w:pPr>
          </w:p>
        </w:tc>
      </w:tr>
      <w:tr w:rsidR="00AF5DFE" w14:paraId="2555A366" w14:textId="77777777">
        <w:tc>
          <w:tcPr>
            <w:tcW w:w="1728" w:type="dxa"/>
          </w:tcPr>
          <w:p w14:paraId="6A3985B9" w14:textId="77777777" w:rsidR="00AF5DFE" w:rsidRDefault="00AF5DFE">
            <w:pPr>
              <w:pStyle w:val="NormalIndent"/>
              <w:ind w:left="0"/>
            </w:pPr>
            <w:r>
              <w:t>Exchange/Market Code</w:t>
            </w:r>
          </w:p>
        </w:tc>
        <w:tc>
          <w:tcPr>
            <w:tcW w:w="2700" w:type="dxa"/>
          </w:tcPr>
          <w:p w14:paraId="3BCBFBB9" w14:textId="77777777" w:rsidR="00AF5DFE" w:rsidRDefault="00AF5DFE">
            <w:pPr>
              <w:pStyle w:val="NormalIndent"/>
              <w:ind w:left="0"/>
              <w:rPr>
                <w:color w:val="auto"/>
              </w:rPr>
            </w:pPr>
            <w:r>
              <w:rPr>
                <w:color w:val="auto"/>
              </w:rPr>
              <w:t>LastMkt</w:t>
            </w:r>
          </w:p>
          <w:p w14:paraId="1B84C92B" w14:textId="77777777" w:rsidR="00AF5DFE" w:rsidRDefault="00AF5DFE">
            <w:pPr>
              <w:pStyle w:val="NormalIndent"/>
              <w:ind w:left="0"/>
              <w:rPr>
                <w:color w:val="auto"/>
              </w:rPr>
            </w:pPr>
            <w:r>
              <w:rPr>
                <w:color w:val="auto"/>
              </w:rPr>
              <w:t>ExDestination</w:t>
            </w:r>
          </w:p>
          <w:p w14:paraId="50262BBF" w14:textId="77777777" w:rsidR="00AF5DFE" w:rsidRDefault="00AF5DFE">
            <w:pPr>
              <w:pStyle w:val="NormalIndent"/>
              <w:ind w:left="0"/>
              <w:rPr>
                <w:color w:val="auto"/>
              </w:rPr>
            </w:pPr>
            <w:r>
              <w:rPr>
                <w:color w:val="auto"/>
              </w:rPr>
              <w:t>SecurityExchange</w:t>
            </w:r>
          </w:p>
          <w:p w14:paraId="63690FE8" w14:textId="77777777" w:rsidR="00AF5DFE" w:rsidRDefault="00AF5DFE">
            <w:pPr>
              <w:pStyle w:val="NormalIndent"/>
              <w:ind w:left="0"/>
              <w:rPr>
                <w:color w:val="auto"/>
              </w:rPr>
            </w:pPr>
            <w:r>
              <w:rPr>
                <w:color w:val="auto"/>
              </w:rPr>
              <w:t>MDMkt</w:t>
            </w:r>
          </w:p>
          <w:p w14:paraId="50942919" w14:textId="77777777" w:rsidR="00AF5DFE" w:rsidRDefault="00AF5DFE">
            <w:pPr>
              <w:pStyle w:val="NormalIndent"/>
              <w:ind w:left="0"/>
            </w:pPr>
            <w:r>
              <w:rPr>
                <w:color w:val="auto"/>
              </w:rPr>
              <w:t>UnderlyingSecurityExchange</w:t>
            </w:r>
          </w:p>
        </w:tc>
        <w:tc>
          <w:tcPr>
            <w:tcW w:w="4428" w:type="dxa"/>
          </w:tcPr>
          <w:p w14:paraId="5EF97A8C" w14:textId="77777777" w:rsidR="00AF5DFE" w:rsidRDefault="00AF5DFE">
            <w:pPr>
              <w:pStyle w:val="Heading5"/>
            </w:pPr>
            <w:r>
              <w:t>ISO 10383:1992</w:t>
            </w:r>
          </w:p>
          <w:p w14:paraId="23DF3E3A" w14:textId="77777777" w:rsidR="00AF5DFE" w:rsidRDefault="00AF5DFE">
            <w:pPr>
              <w:pStyle w:val="Heading5"/>
              <w:rPr>
                <w:b w:val="0"/>
              </w:rPr>
            </w:pPr>
            <w:r>
              <w:rPr>
                <w:b w:val="0"/>
              </w:rPr>
              <w:t>Codes for exchanges and regulated markets - Market identifier codes (MIC)</w:t>
            </w:r>
          </w:p>
          <w:p w14:paraId="46630A17" w14:textId="77777777" w:rsidR="00AF5DFE" w:rsidRDefault="00AF5DFE">
            <w:pPr>
              <w:pStyle w:val="Heading5"/>
              <w:ind w:left="0"/>
            </w:pPr>
            <w:r>
              <w:t xml:space="preserve">       Registration Authority</w:t>
            </w:r>
          </w:p>
          <w:p w14:paraId="6086F815" w14:textId="77777777" w:rsidR="00AF5DFE" w:rsidRDefault="00AF5DFE">
            <w:pPr>
              <w:pStyle w:val="Heading5"/>
              <w:rPr>
                <w:b w:val="0"/>
              </w:rPr>
            </w:pPr>
            <w:r>
              <w:rPr>
                <w:b w:val="0"/>
              </w:rPr>
              <w:t xml:space="preserve"> Market Identifier Code Register</w:t>
            </w:r>
          </w:p>
          <w:p w14:paraId="34E834C4" w14:textId="77777777" w:rsidR="00AF5DFE" w:rsidRDefault="00AF5DFE">
            <w:pPr>
              <w:pStyle w:val="Heading5"/>
              <w:rPr>
                <w:b w:val="0"/>
                <w:lang w:val="fr-FR"/>
              </w:rPr>
            </w:pPr>
            <w:r>
              <w:rPr>
                <w:b w:val="0"/>
                <w:lang w:val="fr-FR"/>
              </w:rPr>
              <w:t>c/o S.W.I.F.T.</w:t>
            </w:r>
          </w:p>
          <w:p w14:paraId="4B3D15B3" w14:textId="77777777" w:rsidR="00AF5DFE" w:rsidRDefault="00AF5DFE">
            <w:pPr>
              <w:pStyle w:val="Heading5"/>
              <w:rPr>
                <w:b w:val="0"/>
                <w:lang w:val="fr-FR"/>
              </w:rPr>
            </w:pPr>
            <w:r>
              <w:rPr>
                <w:b w:val="0"/>
                <w:lang w:val="fr-FR"/>
              </w:rPr>
              <w:t>Avenue Adèle 1</w:t>
            </w:r>
          </w:p>
          <w:p w14:paraId="01764D59" w14:textId="77777777" w:rsidR="00AF5DFE" w:rsidRDefault="00AF5DFE">
            <w:pPr>
              <w:pStyle w:val="Heading5"/>
              <w:rPr>
                <w:b w:val="0"/>
              </w:rPr>
            </w:pPr>
            <w:r>
              <w:rPr>
                <w:b w:val="0"/>
              </w:rPr>
              <w:t>B-1310 La Hulpe</w:t>
            </w:r>
          </w:p>
          <w:p w14:paraId="3281F03A" w14:textId="77777777" w:rsidR="00AF5DFE" w:rsidRDefault="00AF5DFE">
            <w:pPr>
              <w:pStyle w:val="Heading5"/>
              <w:rPr>
                <w:b w:val="0"/>
              </w:rPr>
            </w:pPr>
            <w:smartTag w:uri="urn:schemas-microsoft-com:office:smarttags" w:element="country-region">
              <w:smartTag w:uri="urn:schemas-microsoft-com:office:smarttags" w:element="place">
                <w:r>
                  <w:rPr>
                    <w:b w:val="0"/>
                  </w:rPr>
                  <w:t>Belgium</w:t>
                </w:r>
              </w:smartTag>
            </w:smartTag>
          </w:p>
          <w:p w14:paraId="3DE9B0F2" w14:textId="77777777" w:rsidR="00AF5DFE" w:rsidRDefault="00AF5DFE">
            <w:pPr>
              <w:pStyle w:val="Heading5"/>
              <w:rPr>
                <w:b w:val="0"/>
              </w:rPr>
            </w:pPr>
            <w:r>
              <w:rPr>
                <w:b w:val="0"/>
              </w:rPr>
              <w:t>Tel. + 32 2 655 31 11</w:t>
            </w:r>
          </w:p>
          <w:p w14:paraId="49360B05" w14:textId="77777777" w:rsidR="00AF5DFE" w:rsidRDefault="00AF5DFE">
            <w:pPr>
              <w:pStyle w:val="Heading5"/>
            </w:pPr>
            <w:r>
              <w:rPr>
                <w:b w:val="0"/>
              </w:rPr>
              <w:t>Fax + 32 2 655 32 26</w:t>
            </w:r>
          </w:p>
          <w:p w14:paraId="39518B8B" w14:textId="77777777" w:rsidR="00AF5DFE" w:rsidRDefault="00AF5DFE">
            <w:pPr>
              <w:pStyle w:val="Heading5"/>
              <w:rPr>
                <w:b w:val="0"/>
              </w:rPr>
            </w:pPr>
            <w:r>
              <w:rPr>
                <w:b w:val="0"/>
              </w:rPr>
              <w:t xml:space="preserve">Telex 26 532 swbru b </w:t>
            </w:r>
          </w:p>
          <w:p w14:paraId="08632D57" w14:textId="77777777" w:rsidR="00AF5DFE" w:rsidRDefault="00AF5DFE">
            <w:pPr>
              <w:pStyle w:val="NormalIndent"/>
              <w:ind w:left="0"/>
              <w:rPr>
                <w:b/>
              </w:rPr>
            </w:pPr>
            <w:r>
              <w:rPr>
                <w:b/>
              </w:rPr>
              <w:t xml:space="preserve">       </w:t>
            </w:r>
            <w:hyperlink r:id="rId20" w:history="1">
              <w:r>
                <w:rPr>
                  <w:rStyle w:val="Hyperlink"/>
                </w:rPr>
                <w:t>www.swift.com</w:t>
              </w:r>
            </w:hyperlink>
          </w:p>
          <w:p w14:paraId="5FCF0DEA" w14:textId="77777777" w:rsidR="00AF5DFE" w:rsidRDefault="00AF5DFE">
            <w:pPr>
              <w:pStyle w:val="NormalIndent"/>
              <w:jc w:val="left"/>
            </w:pPr>
            <w:r>
              <w:rPr>
                <w:i/>
              </w:rPr>
              <w:t xml:space="preserve">As of the time of this publication the current list of MIC values as well as the ability to request a MIC value online is: </w:t>
            </w:r>
            <w:r>
              <w:t xml:space="preserve"> </w:t>
            </w:r>
            <w:hyperlink r:id="rId21" w:history="1">
              <w:r>
                <w:rPr>
                  <w:rStyle w:val="Hyperlink"/>
                </w:rPr>
                <w:t>http://www.iso15022.org/MIC/homepageMIC.htm</w:t>
              </w:r>
            </w:hyperlink>
          </w:p>
        </w:tc>
      </w:tr>
      <w:tr w:rsidR="00AF5DFE" w14:paraId="10186D79" w14:textId="77777777">
        <w:tc>
          <w:tcPr>
            <w:tcW w:w="1728" w:type="dxa"/>
          </w:tcPr>
          <w:p w14:paraId="616A4E47" w14:textId="77777777" w:rsidR="00AF5DFE" w:rsidRDefault="00AF5DFE">
            <w:pPr>
              <w:pStyle w:val="NormalIndent"/>
              <w:ind w:left="0"/>
            </w:pPr>
            <w:r>
              <w:t>Security Identification</w:t>
            </w:r>
          </w:p>
        </w:tc>
        <w:tc>
          <w:tcPr>
            <w:tcW w:w="2700" w:type="dxa"/>
          </w:tcPr>
          <w:p w14:paraId="4649EBE9" w14:textId="77777777" w:rsidR="00AF5DFE" w:rsidRDefault="00AF5DFE">
            <w:pPr>
              <w:pStyle w:val="NormalIndent"/>
              <w:ind w:left="0"/>
              <w:rPr>
                <w:color w:val="auto"/>
              </w:rPr>
            </w:pPr>
            <w:r>
              <w:t>Security</w:t>
            </w:r>
            <w:r>
              <w:rPr>
                <w:color w:val="auto"/>
              </w:rPr>
              <w:t>IDSource + SecurityID</w:t>
            </w:r>
          </w:p>
          <w:p w14:paraId="1CEC15A0" w14:textId="77777777" w:rsidR="00AF5DFE" w:rsidRDefault="00AF5DFE">
            <w:pPr>
              <w:pStyle w:val="NormalIndent"/>
              <w:ind w:left="0"/>
              <w:rPr>
                <w:color w:val="auto"/>
              </w:rPr>
            </w:pPr>
            <w:r>
              <w:t>UnderlyingSecurity</w:t>
            </w:r>
            <w:r>
              <w:rPr>
                <w:color w:val="auto"/>
              </w:rPr>
              <w:t>IDSource + UnderlyingSecurityID</w:t>
            </w:r>
          </w:p>
          <w:p w14:paraId="280655A5" w14:textId="77777777" w:rsidR="00AF5DFE" w:rsidRDefault="00AF5DFE">
            <w:pPr>
              <w:pStyle w:val="NormalIndent"/>
              <w:ind w:left="0"/>
            </w:pPr>
          </w:p>
        </w:tc>
        <w:tc>
          <w:tcPr>
            <w:tcW w:w="4428" w:type="dxa"/>
          </w:tcPr>
          <w:p w14:paraId="16106F77" w14:textId="77777777" w:rsidR="00AF5DFE" w:rsidRDefault="00AF5DFE">
            <w:pPr>
              <w:pStyle w:val="Heading5"/>
            </w:pPr>
            <w:r>
              <w:t>ISO 6166:2001</w:t>
            </w:r>
          </w:p>
          <w:p w14:paraId="0F90D783" w14:textId="77777777" w:rsidR="00AF5DFE" w:rsidRDefault="00AF5DFE">
            <w:pPr>
              <w:pStyle w:val="Heading5"/>
              <w:rPr>
                <w:b w:val="0"/>
              </w:rPr>
            </w:pPr>
            <w:r>
              <w:rPr>
                <w:b w:val="0"/>
              </w:rPr>
              <w:t>Securities – International Securities Identification Numbering System (ISIN)</w:t>
            </w:r>
          </w:p>
          <w:p w14:paraId="42A887AB" w14:textId="77777777" w:rsidR="00AF5DFE" w:rsidRDefault="00AF5DFE">
            <w:pPr>
              <w:pStyle w:val="Heading5"/>
              <w:ind w:left="0"/>
            </w:pPr>
            <w:r>
              <w:t xml:space="preserve">      Registration Authority</w:t>
            </w:r>
          </w:p>
          <w:p w14:paraId="5669851C" w14:textId="77777777" w:rsidR="00AF5DFE" w:rsidRDefault="00AF5DFE">
            <w:pPr>
              <w:pStyle w:val="Heading5"/>
              <w:ind w:left="0"/>
              <w:rPr>
                <w:b w:val="0"/>
              </w:rPr>
            </w:pPr>
            <w:r>
              <w:rPr>
                <w:b w:val="0"/>
              </w:rPr>
              <w:t xml:space="preserve">      ANNA</w:t>
            </w:r>
          </w:p>
          <w:p w14:paraId="292462C8" w14:textId="77777777" w:rsidR="00AF5DFE" w:rsidRDefault="00AF5DFE">
            <w:pPr>
              <w:pStyle w:val="Heading5"/>
              <w:rPr>
                <w:b w:val="0"/>
              </w:rPr>
            </w:pPr>
            <w:r>
              <w:rPr>
                <w:b w:val="0"/>
              </w:rPr>
              <w:t>c/o SICOVAM SA</w:t>
            </w:r>
          </w:p>
          <w:p w14:paraId="73EE63CD" w14:textId="77777777" w:rsidR="00AF5DFE" w:rsidRDefault="00AF5DFE">
            <w:pPr>
              <w:pStyle w:val="Heading5"/>
              <w:rPr>
                <w:b w:val="0"/>
                <w:lang w:val="fr-FR"/>
              </w:rPr>
            </w:pPr>
            <w:r>
              <w:rPr>
                <w:b w:val="0"/>
                <w:lang w:val="fr-FR"/>
              </w:rPr>
              <w:t>115, rue Réaumur</w:t>
            </w:r>
          </w:p>
          <w:p w14:paraId="1B77A4D0" w14:textId="77777777" w:rsidR="00AF5DFE" w:rsidRDefault="00AF5DFE">
            <w:pPr>
              <w:pStyle w:val="Heading5"/>
              <w:rPr>
                <w:b w:val="0"/>
                <w:lang w:val="fr-FR"/>
              </w:rPr>
            </w:pPr>
            <w:r>
              <w:rPr>
                <w:b w:val="0"/>
                <w:lang w:val="fr-FR"/>
              </w:rPr>
              <w:t>F-75081 Paris Cedex 02</w:t>
            </w:r>
          </w:p>
          <w:p w14:paraId="57FA846C" w14:textId="77777777" w:rsidR="00AF5DFE" w:rsidRDefault="00AF5DFE">
            <w:pPr>
              <w:pStyle w:val="Heading5"/>
              <w:rPr>
                <w:b w:val="0"/>
                <w:lang w:val="fr-FR"/>
              </w:rPr>
            </w:pPr>
            <w:r>
              <w:rPr>
                <w:b w:val="0"/>
                <w:lang w:val="fr-FR"/>
              </w:rPr>
              <w:t>France</w:t>
            </w:r>
          </w:p>
          <w:p w14:paraId="40B6FA4D" w14:textId="77777777" w:rsidR="00AF5DFE" w:rsidRDefault="00AF5DFE">
            <w:pPr>
              <w:pStyle w:val="Heading5"/>
              <w:rPr>
                <w:b w:val="0"/>
                <w:lang w:val="fr-FR"/>
              </w:rPr>
            </w:pPr>
            <w:r>
              <w:rPr>
                <w:b w:val="0"/>
                <w:lang w:val="fr-FR"/>
              </w:rPr>
              <w:t>Tel. + 33 1 55 34 55 86</w:t>
            </w:r>
          </w:p>
          <w:p w14:paraId="46AD385C" w14:textId="77777777" w:rsidR="00AF5DFE" w:rsidRDefault="00AF5DFE">
            <w:pPr>
              <w:pStyle w:val="Heading5"/>
              <w:rPr>
                <w:b w:val="0"/>
                <w:lang w:val="fr-FR"/>
              </w:rPr>
            </w:pPr>
            <w:r>
              <w:rPr>
                <w:b w:val="0"/>
                <w:lang w:val="fr-FR"/>
              </w:rPr>
              <w:t>Fax + 33 1 55 34 57 71</w:t>
            </w:r>
          </w:p>
          <w:p w14:paraId="7E57F9D5" w14:textId="77777777" w:rsidR="00AF5DFE" w:rsidRDefault="00AF5DFE">
            <w:pPr>
              <w:pStyle w:val="Heading5"/>
              <w:ind w:left="0"/>
              <w:rPr>
                <w:lang w:val="fr-FR"/>
              </w:rPr>
            </w:pPr>
            <w:r>
              <w:rPr>
                <w:b w:val="0"/>
                <w:lang w:val="fr-FR"/>
              </w:rPr>
              <w:t xml:space="preserve">      </w:t>
            </w:r>
            <w:hyperlink r:id="rId22" w:history="1">
              <w:r>
                <w:rPr>
                  <w:rStyle w:val="Hyperlink"/>
                  <w:lang w:val="fr-FR"/>
                </w:rPr>
                <w:t>http://www.anna-nna.com</w:t>
              </w:r>
            </w:hyperlink>
            <w:r>
              <w:rPr>
                <w:b w:val="0"/>
                <w:lang w:val="fr-FR"/>
              </w:rPr>
              <w:t>)</w:t>
            </w:r>
            <w:r>
              <w:rPr>
                <w:lang w:val="fr-FR"/>
              </w:rPr>
              <w:br/>
            </w:r>
          </w:p>
        </w:tc>
      </w:tr>
      <w:tr w:rsidR="00AF5DFE" w14:paraId="4540421B" w14:textId="77777777">
        <w:tc>
          <w:tcPr>
            <w:tcW w:w="1728" w:type="dxa"/>
          </w:tcPr>
          <w:p w14:paraId="142C6FA2" w14:textId="77777777" w:rsidR="00AF5DFE" w:rsidRDefault="00AF5DFE">
            <w:pPr>
              <w:pStyle w:val="NormalIndent"/>
              <w:ind w:left="0"/>
            </w:pPr>
            <w:r>
              <w:t>Security Type/Classification</w:t>
            </w:r>
          </w:p>
        </w:tc>
        <w:tc>
          <w:tcPr>
            <w:tcW w:w="2700" w:type="dxa"/>
          </w:tcPr>
          <w:p w14:paraId="07C367EE" w14:textId="77777777" w:rsidR="00AF5DFE" w:rsidRDefault="00AF5DFE">
            <w:pPr>
              <w:pStyle w:val="NormalIndent"/>
              <w:ind w:left="0"/>
            </w:pPr>
            <w:r>
              <w:t>CFICode</w:t>
            </w:r>
          </w:p>
        </w:tc>
        <w:tc>
          <w:tcPr>
            <w:tcW w:w="4428" w:type="dxa"/>
          </w:tcPr>
          <w:p w14:paraId="6E76D346" w14:textId="77777777" w:rsidR="00AF5DFE" w:rsidRDefault="00AF5DFE">
            <w:pPr>
              <w:pStyle w:val="Heading5"/>
            </w:pPr>
            <w:r>
              <w:t>ISO 10962:2001</w:t>
            </w:r>
          </w:p>
          <w:p w14:paraId="5F941F03" w14:textId="77777777" w:rsidR="00AF5DFE" w:rsidRDefault="00AF5DFE">
            <w:pPr>
              <w:pStyle w:val="Heading5"/>
              <w:jc w:val="left"/>
              <w:rPr>
                <w:b w:val="0"/>
              </w:rPr>
            </w:pPr>
            <w:r>
              <w:rPr>
                <w:b w:val="0"/>
              </w:rPr>
              <w:t>Securities–Classification of Financial Instruments (CFI code)</w:t>
            </w:r>
          </w:p>
          <w:p w14:paraId="50769639" w14:textId="77777777" w:rsidR="00AF5DFE" w:rsidRDefault="00AF5DFE">
            <w:pPr>
              <w:pStyle w:val="Heading5"/>
            </w:pPr>
            <w:r>
              <w:t>Registration Authority</w:t>
            </w:r>
          </w:p>
          <w:p w14:paraId="706DE444" w14:textId="77777777" w:rsidR="00AF5DFE" w:rsidRDefault="00AF5DFE">
            <w:pPr>
              <w:pStyle w:val="Heading5"/>
              <w:rPr>
                <w:b w:val="0"/>
                <w:lang w:val="fr-FR"/>
              </w:rPr>
            </w:pPr>
            <w:r>
              <w:rPr>
                <w:b w:val="0"/>
                <w:lang w:val="fr-FR"/>
              </w:rPr>
              <w:t>ANNA</w:t>
            </w:r>
          </w:p>
          <w:p w14:paraId="42DB038F" w14:textId="77777777" w:rsidR="00AF5DFE" w:rsidRDefault="00AF5DFE">
            <w:pPr>
              <w:pStyle w:val="Heading5"/>
              <w:rPr>
                <w:b w:val="0"/>
                <w:lang w:val="fr-FR"/>
              </w:rPr>
            </w:pPr>
            <w:r>
              <w:rPr>
                <w:b w:val="0"/>
                <w:lang w:val="fr-FR"/>
              </w:rPr>
              <w:t>c/o SICOVAM SA</w:t>
            </w:r>
          </w:p>
          <w:p w14:paraId="67244C5B" w14:textId="77777777" w:rsidR="00AF5DFE" w:rsidRDefault="00AF5DFE">
            <w:pPr>
              <w:pStyle w:val="Heading5"/>
              <w:rPr>
                <w:b w:val="0"/>
                <w:lang w:val="fr-FR"/>
              </w:rPr>
            </w:pPr>
            <w:r>
              <w:rPr>
                <w:b w:val="0"/>
                <w:lang w:val="fr-FR"/>
              </w:rPr>
              <w:t>115, rue Réaumur</w:t>
            </w:r>
          </w:p>
          <w:p w14:paraId="76921CDE" w14:textId="77777777" w:rsidR="00AF5DFE" w:rsidRDefault="00AF5DFE">
            <w:pPr>
              <w:pStyle w:val="Heading5"/>
              <w:rPr>
                <w:b w:val="0"/>
                <w:lang w:val="fr-FR"/>
              </w:rPr>
            </w:pPr>
            <w:r>
              <w:rPr>
                <w:b w:val="0"/>
                <w:lang w:val="fr-FR"/>
              </w:rPr>
              <w:t>F-75081 Paris Cedex 02</w:t>
            </w:r>
          </w:p>
          <w:p w14:paraId="5E6A5A5F" w14:textId="77777777" w:rsidR="00AF5DFE" w:rsidRDefault="00AF5DFE">
            <w:pPr>
              <w:pStyle w:val="Heading5"/>
              <w:rPr>
                <w:b w:val="0"/>
                <w:lang w:val="fr-FR"/>
              </w:rPr>
            </w:pPr>
            <w:r>
              <w:rPr>
                <w:b w:val="0"/>
                <w:lang w:val="fr-FR"/>
              </w:rPr>
              <w:t>France</w:t>
            </w:r>
          </w:p>
          <w:p w14:paraId="3119D3BE" w14:textId="77777777" w:rsidR="00AF5DFE" w:rsidRDefault="00AF5DFE">
            <w:pPr>
              <w:pStyle w:val="Heading5"/>
              <w:rPr>
                <w:b w:val="0"/>
                <w:lang w:val="fr-FR"/>
              </w:rPr>
            </w:pPr>
          </w:p>
          <w:p w14:paraId="46DCE2B6" w14:textId="77777777" w:rsidR="00AF5DFE" w:rsidRDefault="00AF5DFE">
            <w:pPr>
              <w:pStyle w:val="Heading5"/>
              <w:rPr>
                <w:b w:val="0"/>
                <w:lang w:val="fr-FR"/>
              </w:rPr>
            </w:pPr>
            <w:r>
              <w:rPr>
                <w:b w:val="0"/>
                <w:lang w:val="fr-FR"/>
              </w:rPr>
              <w:t>Tel. + 33 1 55 34 55 86</w:t>
            </w:r>
          </w:p>
          <w:p w14:paraId="22F22CEC" w14:textId="77777777" w:rsidR="00AF5DFE" w:rsidRDefault="00AF5DFE">
            <w:pPr>
              <w:pStyle w:val="Heading5"/>
              <w:rPr>
                <w:b w:val="0"/>
                <w:lang w:val="fr-FR"/>
              </w:rPr>
            </w:pPr>
            <w:r>
              <w:rPr>
                <w:b w:val="0"/>
                <w:lang w:val="fr-FR"/>
              </w:rPr>
              <w:t>Fax + 33 1 55 34 57 71</w:t>
            </w:r>
          </w:p>
          <w:p w14:paraId="3FB2142E" w14:textId="77777777" w:rsidR="00AF5DFE" w:rsidRDefault="00AF5DFE">
            <w:pPr>
              <w:pStyle w:val="List"/>
              <w:jc w:val="left"/>
              <w:rPr>
                <w:lang w:val="fr-FR"/>
              </w:rPr>
            </w:pPr>
            <w:r>
              <w:rPr>
                <w:b/>
                <w:lang w:val="fr-FR"/>
              </w:rPr>
              <w:t xml:space="preserve">      </w:t>
            </w:r>
            <w:hyperlink r:id="rId23" w:history="1">
              <w:r>
                <w:rPr>
                  <w:rStyle w:val="Hyperlink"/>
                  <w:lang w:val="fr-FR"/>
                </w:rPr>
                <w:t>http://www.anna-nna.com</w:t>
              </w:r>
            </w:hyperlink>
          </w:p>
          <w:p w14:paraId="2DBCF643" w14:textId="77777777" w:rsidR="00AF5DFE" w:rsidRDefault="00AF5DFE">
            <w:pPr>
              <w:pStyle w:val="NormalIndent"/>
              <w:ind w:left="0"/>
              <w:rPr>
                <w:lang w:val="fr-FR"/>
              </w:rPr>
            </w:pPr>
          </w:p>
        </w:tc>
      </w:tr>
      <w:tr w:rsidR="00AF5DFE" w14:paraId="440180DA" w14:textId="77777777">
        <w:tc>
          <w:tcPr>
            <w:tcW w:w="1728" w:type="dxa"/>
          </w:tcPr>
          <w:p w14:paraId="4D34D083" w14:textId="77777777" w:rsidR="00AF5DFE" w:rsidRDefault="00AF5DFE">
            <w:pPr>
              <w:pStyle w:val="NormalIndent"/>
              <w:ind w:left="0"/>
            </w:pPr>
            <w:r>
              <w:t>URI (Uniforml Resource Identifier)</w:t>
            </w:r>
          </w:p>
        </w:tc>
        <w:tc>
          <w:tcPr>
            <w:tcW w:w="2700" w:type="dxa"/>
          </w:tcPr>
          <w:p w14:paraId="7E300F19" w14:textId="77777777" w:rsidR="00AF5DFE" w:rsidRDefault="00AF5DFE">
            <w:pPr>
              <w:pStyle w:val="NormalIndent"/>
              <w:ind w:left="0"/>
            </w:pPr>
            <w:r>
              <w:t>URLLink</w:t>
            </w:r>
          </w:p>
          <w:p w14:paraId="14C0264C" w14:textId="77777777" w:rsidR="00AF5DFE" w:rsidRDefault="00AF5DFE">
            <w:pPr>
              <w:pStyle w:val="NormalIndent"/>
              <w:ind w:left="0"/>
            </w:pPr>
            <w:r>
              <w:t>ResponseDestination</w:t>
            </w:r>
          </w:p>
          <w:p w14:paraId="2A8A00F6" w14:textId="77777777" w:rsidR="00AF5DFE" w:rsidRDefault="00AF5DFE">
            <w:pPr>
              <w:pStyle w:val="NormalIndent"/>
              <w:ind w:left="0"/>
            </w:pPr>
          </w:p>
        </w:tc>
        <w:tc>
          <w:tcPr>
            <w:tcW w:w="4428" w:type="dxa"/>
          </w:tcPr>
          <w:p w14:paraId="0B539E8F" w14:textId="77777777" w:rsidR="00AF5DFE" w:rsidRDefault="00AF5DFE">
            <w:pPr>
              <w:pStyle w:val="Heading5"/>
            </w:pPr>
            <w:r>
              <w:t>W3C Web Resource Naming and Addressing</w:t>
            </w:r>
          </w:p>
          <w:p w14:paraId="21F6887A" w14:textId="77777777" w:rsidR="00AF5DFE" w:rsidRDefault="00AF5DFE">
            <w:pPr>
              <w:pStyle w:val="NormalIndent"/>
            </w:pPr>
            <w:r>
              <w:t>Note that "URL" (Uniform Resource Locator), commonly referred to by web browsers, is a subset of the URI standard.  The W3C standards body considers URL an "informal term (no longer used in technical specifications)".</w:t>
            </w:r>
          </w:p>
          <w:p w14:paraId="09DE7076" w14:textId="77777777" w:rsidR="00AF5DFE" w:rsidRDefault="00AF5DFE">
            <w:pPr>
              <w:pStyle w:val="NormalIndent"/>
            </w:pPr>
            <w:r>
              <w:t xml:space="preserve">Discussion:  </w:t>
            </w:r>
            <w:bookmarkStart w:id="5353" w:name="uri-bunip"/>
            <w:r>
              <w:fldChar w:fldCharType="begin"/>
            </w:r>
            <w:r>
              <w:instrText xml:space="preserve"> HYPERLINK "mailto:uri@w3.org" </w:instrText>
            </w:r>
            <w:r>
              <w:fldChar w:fldCharType="separate"/>
            </w:r>
            <w:r>
              <w:rPr>
                <w:rStyle w:val="Hyperlink"/>
                <w:rFonts w:ascii="Times New Roman" w:hAnsi="Times New Roman"/>
                <w:sz w:val="20"/>
              </w:rPr>
              <w:t>uri@w</w:t>
            </w:r>
            <w:bookmarkStart w:id="5354" w:name="_Hlt33245876"/>
            <w:r>
              <w:rPr>
                <w:rStyle w:val="Hyperlink"/>
                <w:rFonts w:ascii="Times New Roman" w:hAnsi="Times New Roman"/>
                <w:sz w:val="20"/>
              </w:rPr>
              <w:t>3</w:t>
            </w:r>
            <w:bookmarkEnd w:id="5354"/>
            <w:r>
              <w:rPr>
                <w:rStyle w:val="Hyperlink"/>
                <w:rFonts w:ascii="Times New Roman" w:hAnsi="Times New Roman"/>
                <w:sz w:val="20"/>
              </w:rPr>
              <w:t>c.org</w:t>
            </w:r>
            <w:bookmarkEnd w:id="5353"/>
            <w:r>
              <w:fldChar w:fldCharType="end"/>
            </w:r>
          </w:p>
          <w:p w14:paraId="358D24ED" w14:textId="77777777" w:rsidR="00AF5DFE" w:rsidRDefault="00AF5DFE">
            <w:pPr>
              <w:pStyle w:val="NormalIndent"/>
            </w:pPr>
            <w:r>
              <w:t xml:space="preserve">Owner:    </w:t>
            </w:r>
            <w:hyperlink r:id="rId24" w:history="1">
              <w:r>
                <w:rPr>
                  <w:rStyle w:val="Hyperlink"/>
                </w:rPr>
                <w:t>http://www.w3c.org/People/Connolly/</w:t>
              </w:r>
            </w:hyperlink>
          </w:p>
          <w:p w14:paraId="02CE6B92" w14:textId="77777777" w:rsidR="00AF5DFE" w:rsidRDefault="00C411EF">
            <w:pPr>
              <w:pStyle w:val="Heading5"/>
            </w:pPr>
            <w:hyperlink r:id="rId25" w:history="1">
              <w:r w:rsidR="00AF5DFE">
                <w:rPr>
                  <w:rStyle w:val="Hyperlink"/>
                </w:rPr>
                <w:t>http://www.w3c.org/Addressing/</w:t>
              </w:r>
            </w:hyperlink>
          </w:p>
        </w:tc>
      </w:tr>
      <w:tr w:rsidR="00AF5DFE" w14:paraId="1D57AB97" w14:textId="77777777">
        <w:tc>
          <w:tcPr>
            <w:tcW w:w="1728" w:type="dxa"/>
          </w:tcPr>
          <w:p w14:paraId="08B9099C" w14:textId="77777777" w:rsidR="00AF5DFE" w:rsidRDefault="00AF5DFE">
            <w:pPr>
              <w:pStyle w:val="NormalIndent"/>
              <w:ind w:left="0"/>
            </w:pPr>
            <w:r>
              <w:t>Language</w:t>
            </w:r>
          </w:p>
        </w:tc>
        <w:tc>
          <w:tcPr>
            <w:tcW w:w="2700" w:type="dxa"/>
          </w:tcPr>
          <w:p w14:paraId="3DB26B0E" w14:textId="77777777" w:rsidR="00AF5DFE" w:rsidRDefault="00AF5DFE">
            <w:pPr>
              <w:pStyle w:val="NormalIndent"/>
              <w:ind w:left="0"/>
            </w:pPr>
            <w:r>
              <w:t>LanguageCode</w:t>
            </w:r>
          </w:p>
        </w:tc>
        <w:tc>
          <w:tcPr>
            <w:tcW w:w="4428" w:type="dxa"/>
          </w:tcPr>
          <w:p w14:paraId="00C1D992" w14:textId="77777777" w:rsidR="00AF5DFE" w:rsidRDefault="00AF5DFE">
            <w:pPr>
              <w:pStyle w:val="Heading5"/>
            </w:pPr>
            <w:r>
              <w:t>ISO 639-1</w:t>
            </w:r>
          </w:p>
          <w:p w14:paraId="27C47594" w14:textId="77777777" w:rsidR="00AF5DFE" w:rsidRDefault="00AF5DFE">
            <w:pPr>
              <w:pStyle w:val="NormalIndent"/>
            </w:pPr>
            <w:r>
              <w:rPr>
                <w:b/>
                <w:bCs/>
              </w:rPr>
              <w:t>Codes for the representation of names of languages -- Part 1: Alpha-2 code</w:t>
            </w:r>
          </w:p>
          <w:p w14:paraId="36DF89CE" w14:textId="77777777" w:rsidR="00AF5DFE" w:rsidRDefault="00AF5DFE">
            <w:pPr>
              <w:pStyle w:val="NormalIndent"/>
              <w:rPr>
                <w:b/>
                <w:bCs/>
              </w:rPr>
            </w:pPr>
            <w:r>
              <w:rPr>
                <w:b/>
                <w:bCs/>
              </w:rPr>
              <w:t xml:space="preserve">Registration Authority </w:t>
            </w:r>
          </w:p>
          <w:p w14:paraId="38B67D6A" w14:textId="77777777" w:rsidR="00AF5DFE" w:rsidRDefault="00AF5DFE">
            <w:pPr>
              <w:pStyle w:val="NormalIndent"/>
              <w:jc w:val="left"/>
            </w:pPr>
            <w:r>
              <w:t>c/o International Information Centre for Terminology (Infoterm)</w:t>
            </w:r>
          </w:p>
          <w:p w14:paraId="4BF617EF" w14:textId="77777777" w:rsidR="00AF5DFE" w:rsidRPr="008E13A9" w:rsidRDefault="00AF5DFE">
            <w:pPr>
              <w:pStyle w:val="NormalIndent"/>
              <w:ind w:hanging="360"/>
              <w:jc w:val="left"/>
              <w:rPr>
                <w:lang w:val="de-DE"/>
                <w:rPrChange w:id="5355" w:author="Administrator" w:date="2011-08-18T10:26:00Z">
                  <w:rPr/>
                </w:rPrChange>
              </w:rPr>
            </w:pPr>
            <w:r w:rsidRPr="008E13A9">
              <w:rPr>
                <w:lang w:val="de-DE"/>
                <w:rPrChange w:id="5356" w:author="Administrator" w:date="2011-08-18T10:26:00Z">
                  <w:rPr/>
                </w:rPrChange>
              </w:rPr>
              <w:t>Zentrum für Translationswissenschaft, Universität Wien</w:t>
            </w:r>
          </w:p>
          <w:p w14:paraId="3B011027" w14:textId="77777777" w:rsidR="00AF5DFE" w:rsidRPr="008E13A9" w:rsidRDefault="00AF5DFE">
            <w:pPr>
              <w:pStyle w:val="NormalIndent"/>
              <w:jc w:val="left"/>
              <w:rPr>
                <w:lang w:val="de-DE"/>
                <w:rPrChange w:id="5357" w:author="Administrator" w:date="2011-08-18T10:26:00Z">
                  <w:rPr/>
                </w:rPrChange>
              </w:rPr>
            </w:pPr>
            <w:r w:rsidRPr="008E13A9">
              <w:rPr>
                <w:lang w:val="de-DE"/>
                <w:rPrChange w:id="5358" w:author="Administrator" w:date="2011-08-18T10:26:00Z">
                  <w:rPr/>
                </w:rPrChange>
              </w:rPr>
              <w:t>Gymnasiumstrasse 50</w:t>
            </w:r>
          </w:p>
          <w:p w14:paraId="32D58A53" w14:textId="77777777" w:rsidR="00AF5DFE" w:rsidRDefault="00AF5DFE">
            <w:pPr>
              <w:pStyle w:val="NormalIndent"/>
              <w:jc w:val="left"/>
              <w:rPr>
                <w:b/>
                <w:bCs/>
              </w:rPr>
            </w:pPr>
            <w:r>
              <w:rPr>
                <w:b/>
                <w:bCs/>
              </w:rPr>
              <w:t>AT-1190 Wien</w:t>
            </w:r>
          </w:p>
          <w:p w14:paraId="45286A0B" w14:textId="77777777" w:rsidR="00AF5DFE" w:rsidRDefault="00AF5DFE">
            <w:pPr>
              <w:pStyle w:val="NormalIndent"/>
              <w:jc w:val="left"/>
            </w:pPr>
            <w:smartTag w:uri="urn:schemas-microsoft-com:office:smarttags" w:element="country-region">
              <w:smartTag w:uri="urn:schemas-microsoft-com:office:smarttags" w:element="place">
                <w:r>
                  <w:t>Austria</w:t>
                </w:r>
              </w:smartTag>
            </w:smartTag>
          </w:p>
          <w:p w14:paraId="3A79044F" w14:textId="77777777" w:rsidR="00AF5DFE" w:rsidRDefault="00AF5DFE">
            <w:pPr>
              <w:pStyle w:val="NormalIndent"/>
              <w:jc w:val="left"/>
            </w:pPr>
            <w:r>
              <w:t>Tel:  +43 664 3446181</w:t>
            </w:r>
          </w:p>
          <w:p w14:paraId="4FA71C25" w14:textId="77777777" w:rsidR="00AF5DFE" w:rsidRDefault="00AF5DFE">
            <w:pPr>
              <w:pStyle w:val="NormalIndent"/>
              <w:jc w:val="left"/>
            </w:pPr>
            <w:r>
              <w:t>Fax: +43 1 524 06 06 99</w:t>
            </w:r>
          </w:p>
          <w:p w14:paraId="58EFA24A" w14:textId="77777777" w:rsidR="00AF5DFE" w:rsidRDefault="00AF5DFE">
            <w:pPr>
              <w:pStyle w:val="NormalIndent"/>
              <w:jc w:val="left"/>
            </w:pPr>
            <w:r>
              <w:t>E-mail: </w:t>
            </w:r>
            <w:hyperlink r:id="rId26" w:history="1">
              <w:r>
                <w:rPr>
                  <w:rStyle w:val="Hyperlink"/>
                  <w:rFonts w:ascii="Times New Roman" w:hAnsi="Times New Roman"/>
                  <w:sz w:val="20"/>
                </w:rPr>
                <w:t>infopoint@infoterm.org</w:t>
              </w:r>
            </w:hyperlink>
          </w:p>
          <w:p w14:paraId="7C31CB78" w14:textId="77777777" w:rsidR="00AF5DFE" w:rsidRDefault="00AF5DFE">
            <w:pPr>
              <w:pStyle w:val="NormalIndent"/>
            </w:pPr>
          </w:p>
        </w:tc>
      </w:tr>
    </w:tbl>
    <w:p w14:paraId="475E7009" w14:textId="77777777" w:rsidR="00AF5DFE" w:rsidRDefault="00AF5DFE">
      <w:pPr>
        <w:pStyle w:val="NormalIndent"/>
        <w:ind w:left="0"/>
      </w:pPr>
    </w:p>
    <w:p w14:paraId="0CFCDB3F" w14:textId="77777777" w:rsidR="00AF5DFE" w:rsidRDefault="00AF5DFE">
      <w:pPr>
        <w:pStyle w:val="Heading1"/>
        <w:jc w:val="center"/>
        <w:rPr>
          <w:lang w:val="fr-FR"/>
        </w:rPr>
      </w:pPr>
      <w:bookmarkStart w:id="5359" w:name="_Hlt470945341"/>
      <w:bookmarkStart w:id="5360" w:name="_Toc331494243"/>
      <w:bookmarkStart w:id="5361" w:name="_Toc331494855"/>
      <w:bookmarkStart w:id="5362" w:name="_Toc331495074"/>
      <w:bookmarkStart w:id="5363" w:name="_Toc374253610"/>
      <w:bookmarkStart w:id="5364" w:name="_Toc374437024"/>
      <w:bookmarkStart w:id="5365" w:name="_Toc374437185"/>
      <w:bookmarkStart w:id="5366" w:name="Appendix6C_MIC_ExchangeCodes"/>
      <w:bookmarkEnd w:id="5359"/>
      <w:r>
        <w:rPr>
          <w:lang w:val="fr-FR"/>
        </w:rPr>
        <w:br w:type="page"/>
      </w:r>
      <w:bookmarkStart w:id="5367" w:name="_Toc227925171"/>
      <w:r>
        <w:rPr>
          <w:lang w:val="fr-FR"/>
        </w:rPr>
        <w:t>Appendix 6-C</w:t>
      </w:r>
      <w:bookmarkEnd w:id="5360"/>
      <w:bookmarkEnd w:id="5361"/>
      <w:bookmarkEnd w:id="5362"/>
      <w:bookmarkEnd w:id="5363"/>
      <w:bookmarkEnd w:id="5364"/>
      <w:bookmarkEnd w:id="5365"/>
      <w:bookmarkEnd w:id="5367"/>
    </w:p>
    <w:p w14:paraId="5B73A86C" w14:textId="77777777" w:rsidR="00AF5DFE" w:rsidRPr="008E13A9" w:rsidRDefault="00AF5DFE">
      <w:pPr>
        <w:pStyle w:val="Heading2"/>
        <w:jc w:val="center"/>
        <w:rPr>
          <w:lang w:val="fr-FR"/>
          <w:rPrChange w:id="5368" w:author="Administrator" w:date="2011-08-18T10:26:00Z">
            <w:rPr/>
          </w:rPrChange>
        </w:rPr>
      </w:pPr>
      <w:bookmarkStart w:id="5369" w:name="_Toc227925172"/>
      <w:r w:rsidRPr="008E13A9">
        <w:rPr>
          <w:lang w:val="fr-FR"/>
          <w:rPrChange w:id="5370" w:author="Administrator" w:date="2011-08-18T10:26:00Z">
            <w:rPr>
              <w:b w:val="0"/>
              <w:sz w:val="20"/>
            </w:rPr>
          </w:rPrChange>
        </w:rPr>
        <w:t>Exchange Codes - ISO 10383 Market Identifier Code (MIC)</w:t>
      </w:r>
      <w:bookmarkEnd w:id="5369"/>
    </w:p>
    <w:p w14:paraId="7F111B56" w14:textId="77777777" w:rsidR="00AF5DFE" w:rsidRDefault="00AF5DFE">
      <w:pPr>
        <w:numPr>
          <w:ilvl w:val="12"/>
          <w:numId w:val="0"/>
        </w:numPr>
        <w:rPr>
          <w:lang w:val="fr-FR"/>
        </w:rPr>
      </w:pPr>
      <w:bookmarkStart w:id="5371" w:name="_Toc331494244"/>
      <w:bookmarkStart w:id="5372" w:name="_Toc331494856"/>
      <w:bookmarkStart w:id="5373" w:name="_Toc331495075"/>
      <w:bookmarkStart w:id="5374" w:name="_Toc374253611"/>
      <w:bookmarkStart w:id="5375" w:name="_Toc374437025"/>
      <w:bookmarkStart w:id="5376" w:name="_Toc374437186"/>
      <w:bookmarkEnd w:id="5366"/>
    </w:p>
    <w:p w14:paraId="4E52A5DB" w14:textId="77777777" w:rsidR="00AF5DFE" w:rsidRDefault="00AF5DFE">
      <w:pPr>
        <w:numPr>
          <w:ilvl w:val="12"/>
          <w:numId w:val="0"/>
        </w:numPr>
      </w:pPr>
      <w:r>
        <w:t xml:space="preserve">As of FIX 4.3, Exchange Codes used in FIX are those defined in ISO 10383 standard: Market Identifier Code (MIC).   The cross-reference list below is a subset of ISO 10383 values as of the time of this publication.  It is provided to facilitate the transition from the Reuters exchange suffix codes which versions of FIX prior to FIX 4.2 were based upon.  The official standard and set of values are maintained by the ISO 10383 standard and any discrepancies below should be considered typographical errors using the ISO 10383 standard as the correct set of values.  These values are maintained by ISO 10383 secretariat (see "Appendix 6-B") and  as of the time of this publication the website link to view current list of MIC values is:  </w:t>
      </w:r>
      <w:hyperlink r:id="rId27" w:history="1">
        <w:r>
          <w:rPr>
            <w:rStyle w:val="Hyperlink"/>
          </w:rPr>
          <w:t>http://www.iso15022.org/MIC/homepageMIC.htm</w:t>
        </w:r>
      </w:hyperlink>
      <w:r>
        <w:t xml:space="preserve"> </w:t>
      </w:r>
    </w:p>
    <w:p w14:paraId="53B1A6E3" w14:textId="77777777" w:rsidR="00AF5DFE" w:rsidRDefault="00AF5DFE">
      <w:pPr>
        <w:numPr>
          <w:ilvl w:val="12"/>
          <w:numId w:val="0"/>
        </w:numPr>
      </w:pPr>
    </w:p>
    <w:p w14:paraId="615C349F" w14:textId="77777777" w:rsidR="00AF5DFE" w:rsidRDefault="00AF5DFE">
      <w:r>
        <w:t>Note that "Old FIX 4.2" values which are underlined represent "numeric codes" assigned by the FIX organization in lieu of a valid Reuters exchange suffix. Such values which have a valid MIC value should use the MIC value.  Markets without a MIC value should apply to the ISO 10383  Registration Authority (SWIFT) for an appropriate value.  The FIX organization will maintain numeric values for  required market identifiers which are unable to establish a MIC value for some reason.</w:t>
      </w:r>
    </w:p>
    <w:p w14:paraId="295B8FA8" w14:textId="77777777" w:rsidR="00AF5DFE" w:rsidRDefault="00AF5DFE"/>
    <w:p w14:paraId="38A2D5FB" w14:textId="77777777" w:rsidR="00AF5DFE" w:rsidRDefault="00AF5DFE">
      <w:r>
        <w:rPr>
          <w:b/>
        </w:rPr>
        <w:t>Disclaimer:</w:t>
      </w:r>
      <w:r>
        <w:t xml:space="preserve">  Please refer to the current ISO 10383 standard for the complete list.  The following list is a </w:t>
      </w:r>
      <w:r>
        <w:rPr>
          <w:b/>
        </w:rPr>
        <w:t>subset</w:t>
      </w:r>
      <w:r>
        <w:t xml:space="preserve"> and designed primarily to support cross-referencing mapping from FIX versions &lt;= 4.2 to FIX versions &gt;= 4.3 (when the FIX specification standard changed from Reuters exchange suffix to ISO 10383 MIC code).</w:t>
      </w:r>
    </w:p>
    <w:p w14:paraId="59F7CFA1" w14:textId="77777777" w:rsidR="00AF5DFE" w:rsidRDefault="00AF5DFE"/>
    <w:p w14:paraId="12E53E57" w14:textId="77777777" w:rsidR="00AF5DFE" w:rsidRDefault="00AF5DFE">
      <w:pPr>
        <w:rPr>
          <w:b/>
          <w:sz w:val="24"/>
        </w:rPr>
      </w:pPr>
      <w:r>
        <w:rPr>
          <w:b/>
          <w:sz w:val="24"/>
        </w:rPr>
        <w:t>MIC STANDARD CROSS_REF TO FIX 4.2 20010501 Errata: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750"/>
        <w:gridCol w:w="1530"/>
        <w:gridCol w:w="3960"/>
        <w:gridCol w:w="2700"/>
        <w:gridCol w:w="720"/>
      </w:tblGrid>
      <w:tr w:rsidR="00AF5DFE" w14:paraId="5918D840" w14:textId="77777777">
        <w:trPr>
          <w:trHeight w:val="413"/>
        </w:trPr>
        <w:tc>
          <w:tcPr>
            <w:tcW w:w="750" w:type="dxa"/>
          </w:tcPr>
          <w:p w14:paraId="7F9543D4" w14:textId="77777777" w:rsidR="00AF5DFE" w:rsidRDefault="00AF5DFE">
            <w:pPr>
              <w:rPr>
                <w:rFonts w:ascii="Arial" w:hAnsi="Arial"/>
                <w:b/>
                <w:snapToGrid w:val="0"/>
                <w:color w:val="auto"/>
              </w:rPr>
            </w:pPr>
            <w:r>
              <w:rPr>
                <w:rFonts w:ascii="Arial" w:hAnsi="Arial"/>
                <w:b/>
                <w:snapToGrid w:val="0"/>
                <w:color w:val="auto"/>
              </w:rPr>
              <w:t>MIC Value</w:t>
            </w:r>
          </w:p>
        </w:tc>
        <w:tc>
          <w:tcPr>
            <w:tcW w:w="1530" w:type="dxa"/>
          </w:tcPr>
          <w:p w14:paraId="1C580D03" w14:textId="77777777" w:rsidR="00AF5DFE" w:rsidRDefault="00AF5DFE">
            <w:pPr>
              <w:rPr>
                <w:rFonts w:ascii="Arial" w:hAnsi="Arial"/>
                <w:b/>
                <w:snapToGrid w:val="0"/>
                <w:color w:val="auto"/>
              </w:rPr>
            </w:pPr>
            <w:r>
              <w:rPr>
                <w:rFonts w:ascii="Arial" w:hAnsi="Arial"/>
                <w:b/>
                <w:snapToGrid w:val="0"/>
                <w:color w:val="auto"/>
              </w:rPr>
              <w:t>BIC</w:t>
            </w:r>
          </w:p>
        </w:tc>
        <w:tc>
          <w:tcPr>
            <w:tcW w:w="3960" w:type="dxa"/>
          </w:tcPr>
          <w:p w14:paraId="78F7DC44" w14:textId="77777777" w:rsidR="00AF5DFE" w:rsidRDefault="00AF5DFE">
            <w:pPr>
              <w:rPr>
                <w:rFonts w:ascii="Arial" w:hAnsi="Arial"/>
                <w:b/>
                <w:snapToGrid w:val="0"/>
                <w:color w:val="auto"/>
              </w:rPr>
            </w:pPr>
            <w:r>
              <w:rPr>
                <w:rFonts w:ascii="Arial" w:hAnsi="Arial"/>
                <w:b/>
                <w:snapToGrid w:val="0"/>
                <w:color w:val="auto"/>
              </w:rPr>
              <w:t>Institution</w:t>
            </w:r>
          </w:p>
        </w:tc>
        <w:tc>
          <w:tcPr>
            <w:tcW w:w="2700" w:type="dxa"/>
          </w:tcPr>
          <w:p w14:paraId="57CA1509" w14:textId="77777777" w:rsidR="00AF5DFE" w:rsidRDefault="00AF5DFE">
            <w:pPr>
              <w:jc w:val="center"/>
              <w:rPr>
                <w:rFonts w:ascii="Arial" w:hAnsi="Arial"/>
                <w:b/>
                <w:snapToGrid w:val="0"/>
                <w:color w:val="auto"/>
              </w:rPr>
            </w:pPr>
            <w:r>
              <w:rPr>
                <w:rFonts w:ascii="Arial" w:hAnsi="Arial"/>
                <w:b/>
                <w:snapToGrid w:val="0"/>
                <w:color w:val="auto"/>
              </w:rPr>
              <w:t>Old FIX 4.2 Exchange Name</w:t>
            </w:r>
          </w:p>
        </w:tc>
        <w:tc>
          <w:tcPr>
            <w:tcW w:w="720" w:type="dxa"/>
          </w:tcPr>
          <w:p w14:paraId="7E95EFAE" w14:textId="77777777" w:rsidR="00AF5DFE" w:rsidRDefault="00AF5DFE">
            <w:pPr>
              <w:jc w:val="center"/>
              <w:rPr>
                <w:rFonts w:ascii="Arial" w:hAnsi="Arial"/>
                <w:b/>
                <w:snapToGrid w:val="0"/>
                <w:color w:val="auto"/>
              </w:rPr>
            </w:pPr>
            <w:r>
              <w:rPr>
                <w:rFonts w:ascii="Arial" w:hAnsi="Arial"/>
                <w:b/>
                <w:snapToGrid w:val="0"/>
                <w:color w:val="auto"/>
              </w:rPr>
              <w:t>Old FIX 4.2 Value</w:t>
            </w:r>
          </w:p>
        </w:tc>
      </w:tr>
      <w:tr w:rsidR="00AF5DFE" w14:paraId="7A04514A" w14:textId="77777777">
        <w:trPr>
          <w:trHeight w:val="281"/>
        </w:trPr>
        <w:tc>
          <w:tcPr>
            <w:tcW w:w="750" w:type="dxa"/>
            <w:tcBorders>
              <w:bottom w:val="nil"/>
            </w:tcBorders>
          </w:tcPr>
          <w:p w14:paraId="292CFAC6" w14:textId="77777777" w:rsidR="00AF5DFE" w:rsidRDefault="00AF5DFE">
            <w:pPr>
              <w:rPr>
                <w:rFonts w:ascii="Arial" w:hAnsi="Arial"/>
                <w:b/>
                <w:snapToGrid w:val="0"/>
              </w:rPr>
            </w:pPr>
            <w:r>
              <w:rPr>
                <w:rFonts w:ascii="Arial" w:hAnsi="Arial"/>
                <w:b/>
                <w:snapToGrid w:val="0"/>
              </w:rPr>
              <w:t>DSMD</w:t>
            </w:r>
          </w:p>
        </w:tc>
        <w:tc>
          <w:tcPr>
            <w:tcW w:w="1530" w:type="dxa"/>
            <w:tcBorders>
              <w:bottom w:val="nil"/>
            </w:tcBorders>
          </w:tcPr>
          <w:p w14:paraId="3D9D4A82" w14:textId="77777777" w:rsidR="00AF5DFE" w:rsidRDefault="00AF5DFE">
            <w:pPr>
              <w:rPr>
                <w:rFonts w:ascii="Courier New" w:hAnsi="Courier New"/>
                <w:snapToGrid w:val="0"/>
              </w:rPr>
            </w:pPr>
          </w:p>
        </w:tc>
        <w:tc>
          <w:tcPr>
            <w:tcW w:w="3960" w:type="dxa"/>
            <w:tcBorders>
              <w:bottom w:val="nil"/>
            </w:tcBorders>
          </w:tcPr>
          <w:p w14:paraId="56402921" w14:textId="77777777" w:rsidR="00AF5DFE" w:rsidRDefault="00AF5DFE">
            <w:pPr>
              <w:rPr>
                <w:rFonts w:ascii="Arial" w:hAnsi="Arial"/>
                <w:snapToGrid w:val="0"/>
              </w:rPr>
            </w:pPr>
            <w:smartTag w:uri="urn:schemas-microsoft-com:office:smarttags" w:element="City">
              <w:smartTag w:uri="urn:schemas-microsoft-com:office:smarttags" w:element="place">
                <w:r>
                  <w:rPr>
                    <w:rFonts w:ascii="Arial" w:hAnsi="Arial"/>
                    <w:snapToGrid w:val="0"/>
                  </w:rPr>
                  <w:t>DOHA</w:t>
                </w:r>
              </w:smartTag>
            </w:smartTag>
            <w:r>
              <w:rPr>
                <w:rFonts w:ascii="Arial" w:hAnsi="Arial"/>
                <w:snapToGrid w:val="0"/>
              </w:rPr>
              <w:t xml:space="preserve"> SECURITIES MARKET</w:t>
            </w:r>
          </w:p>
        </w:tc>
        <w:tc>
          <w:tcPr>
            <w:tcW w:w="2700" w:type="dxa"/>
          </w:tcPr>
          <w:p w14:paraId="7676B0E6" w14:textId="77777777" w:rsidR="00AF5DFE" w:rsidRDefault="00AF5DFE">
            <w:pPr>
              <w:rPr>
                <w:rFonts w:ascii="Arial" w:hAnsi="Arial"/>
                <w:snapToGrid w:val="0"/>
              </w:rPr>
            </w:pPr>
            <w:smartTag w:uri="urn:schemas-microsoft-com:office:smarttags" w:element="City">
              <w:smartTag w:uri="urn:schemas-microsoft-com:office:smarttags" w:element="place">
                <w:r>
                  <w:rPr>
                    <w:rFonts w:ascii="Arial" w:hAnsi="Arial"/>
                    <w:snapToGrid w:val="0"/>
                  </w:rPr>
                  <w:t>Doha</w:t>
                </w:r>
              </w:smartTag>
            </w:smartTag>
            <w:r>
              <w:rPr>
                <w:rFonts w:ascii="Arial" w:hAnsi="Arial"/>
                <w:snapToGrid w:val="0"/>
              </w:rPr>
              <w:t xml:space="preserve"> Securities Market</w:t>
            </w:r>
          </w:p>
        </w:tc>
        <w:tc>
          <w:tcPr>
            <w:tcW w:w="720" w:type="dxa"/>
          </w:tcPr>
          <w:p w14:paraId="426D668F" w14:textId="77777777" w:rsidR="00AF5DFE" w:rsidRDefault="00AF5DFE">
            <w:pPr>
              <w:jc w:val="center"/>
              <w:rPr>
                <w:rFonts w:ascii="Arial" w:hAnsi="Arial"/>
                <w:snapToGrid w:val="0"/>
              </w:rPr>
            </w:pPr>
            <w:r>
              <w:rPr>
                <w:rFonts w:ascii="Arial" w:hAnsi="Arial"/>
                <w:snapToGrid w:val="0"/>
              </w:rPr>
              <w:t>QA</w:t>
            </w:r>
          </w:p>
        </w:tc>
      </w:tr>
      <w:tr w:rsidR="00AF5DFE" w14:paraId="36D7193A" w14:textId="77777777">
        <w:trPr>
          <w:trHeight w:val="281"/>
        </w:trPr>
        <w:tc>
          <w:tcPr>
            <w:tcW w:w="750" w:type="dxa"/>
            <w:tcBorders>
              <w:top w:val="single" w:sz="6" w:space="0" w:color="auto"/>
              <w:bottom w:val="single" w:sz="6" w:space="0" w:color="auto"/>
            </w:tcBorders>
          </w:tcPr>
          <w:p w14:paraId="12AF7FD1" w14:textId="77777777" w:rsidR="00AF5DFE" w:rsidRDefault="00AF5DFE">
            <w:pPr>
              <w:rPr>
                <w:rFonts w:ascii="Arial" w:hAnsi="Arial"/>
                <w:b/>
                <w:snapToGrid w:val="0"/>
              </w:rPr>
            </w:pPr>
            <w:r>
              <w:rPr>
                <w:rFonts w:ascii="Arial" w:hAnsi="Arial"/>
                <w:b/>
                <w:snapToGrid w:val="0"/>
              </w:rPr>
              <w:t>IEPA</w:t>
            </w:r>
          </w:p>
        </w:tc>
        <w:tc>
          <w:tcPr>
            <w:tcW w:w="1530" w:type="dxa"/>
            <w:tcBorders>
              <w:top w:val="single" w:sz="6" w:space="0" w:color="auto"/>
              <w:bottom w:val="single" w:sz="6" w:space="0" w:color="auto"/>
            </w:tcBorders>
          </w:tcPr>
          <w:p w14:paraId="71C7392F"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02E9AC20" w14:textId="77777777" w:rsidR="00AF5DFE" w:rsidRDefault="00AF5DFE">
            <w:pPr>
              <w:pStyle w:val="Index1"/>
              <w:rPr>
                <w:rFonts w:ascii="Arial" w:hAnsi="Arial"/>
                <w:snapToGrid w:val="0"/>
              </w:rPr>
            </w:pPr>
            <w:r>
              <w:rPr>
                <w:rFonts w:ascii="Arial" w:hAnsi="Arial"/>
                <w:snapToGrid w:val="0"/>
              </w:rPr>
              <w:t>INTERCONTINENTAL EXCHANGE LTD.</w:t>
            </w:r>
          </w:p>
        </w:tc>
        <w:tc>
          <w:tcPr>
            <w:tcW w:w="2700" w:type="dxa"/>
          </w:tcPr>
          <w:p w14:paraId="597CF867" w14:textId="77777777" w:rsidR="00AF5DFE" w:rsidRDefault="00AF5DFE">
            <w:pPr>
              <w:rPr>
                <w:rFonts w:ascii="Arial" w:hAnsi="Arial"/>
                <w:snapToGrid w:val="0"/>
                <w:u w:val="single"/>
              </w:rPr>
            </w:pPr>
            <w:r>
              <w:rPr>
                <w:rFonts w:ascii="Arial" w:hAnsi="Arial"/>
                <w:snapToGrid w:val="0"/>
                <w:u w:val="single"/>
              </w:rPr>
              <w:t>Intercontinental Exchange</w:t>
            </w:r>
          </w:p>
        </w:tc>
        <w:tc>
          <w:tcPr>
            <w:tcW w:w="720" w:type="dxa"/>
          </w:tcPr>
          <w:p w14:paraId="2A526AC7" w14:textId="77777777" w:rsidR="00AF5DFE" w:rsidRDefault="00AF5DFE">
            <w:pPr>
              <w:jc w:val="center"/>
              <w:rPr>
                <w:rFonts w:ascii="Arial" w:hAnsi="Arial"/>
                <w:snapToGrid w:val="0"/>
                <w:u w:val="single"/>
              </w:rPr>
            </w:pPr>
            <w:r>
              <w:rPr>
                <w:rFonts w:ascii="Arial" w:hAnsi="Arial"/>
                <w:snapToGrid w:val="0"/>
                <w:u w:val="single"/>
              </w:rPr>
              <w:t>48</w:t>
            </w:r>
          </w:p>
        </w:tc>
      </w:tr>
      <w:tr w:rsidR="00AF5DFE" w14:paraId="4EF75EE1" w14:textId="77777777">
        <w:trPr>
          <w:trHeight w:val="281"/>
        </w:trPr>
        <w:tc>
          <w:tcPr>
            <w:tcW w:w="750" w:type="dxa"/>
          </w:tcPr>
          <w:p w14:paraId="74EFA41A" w14:textId="77777777" w:rsidR="00AF5DFE" w:rsidRDefault="00AF5DFE">
            <w:pPr>
              <w:rPr>
                <w:rFonts w:ascii="Arial" w:hAnsi="Arial"/>
                <w:b/>
                <w:snapToGrid w:val="0"/>
              </w:rPr>
            </w:pPr>
            <w:r>
              <w:rPr>
                <w:rFonts w:ascii="Arial" w:hAnsi="Arial"/>
                <w:b/>
                <w:snapToGrid w:val="0"/>
              </w:rPr>
              <w:t>PINX</w:t>
            </w:r>
          </w:p>
        </w:tc>
        <w:tc>
          <w:tcPr>
            <w:tcW w:w="1530" w:type="dxa"/>
          </w:tcPr>
          <w:p w14:paraId="28777813" w14:textId="77777777" w:rsidR="00AF5DFE" w:rsidRDefault="00AF5DFE">
            <w:pPr>
              <w:rPr>
                <w:rFonts w:ascii="Courier New" w:hAnsi="Courier New"/>
                <w:snapToGrid w:val="0"/>
              </w:rPr>
            </w:pPr>
          </w:p>
        </w:tc>
        <w:tc>
          <w:tcPr>
            <w:tcW w:w="3960" w:type="dxa"/>
          </w:tcPr>
          <w:p w14:paraId="0A4649D9" w14:textId="77777777" w:rsidR="00AF5DFE" w:rsidRDefault="00AF5DFE">
            <w:pPr>
              <w:rPr>
                <w:rFonts w:ascii="Arial" w:hAnsi="Arial"/>
                <w:snapToGrid w:val="0"/>
              </w:rPr>
            </w:pPr>
            <w:r>
              <w:rPr>
                <w:rFonts w:ascii="Arial" w:hAnsi="Arial"/>
                <w:snapToGrid w:val="0"/>
              </w:rPr>
              <w:t>PINK SHEETS LLC (NQB)</w:t>
            </w:r>
          </w:p>
        </w:tc>
        <w:tc>
          <w:tcPr>
            <w:tcW w:w="2700" w:type="dxa"/>
          </w:tcPr>
          <w:p w14:paraId="458BAE3F" w14:textId="77777777" w:rsidR="00AF5DFE" w:rsidRDefault="00AF5DFE">
            <w:pPr>
              <w:rPr>
                <w:rFonts w:ascii="Arial" w:hAnsi="Arial"/>
                <w:snapToGrid w:val="0"/>
              </w:rPr>
            </w:pPr>
            <w:r>
              <w:rPr>
                <w:rFonts w:ascii="Arial" w:hAnsi="Arial"/>
                <w:snapToGrid w:val="0"/>
              </w:rPr>
              <w:t>Pink Sheets (National Quotation Bureau)</w:t>
            </w:r>
          </w:p>
        </w:tc>
        <w:tc>
          <w:tcPr>
            <w:tcW w:w="720" w:type="dxa"/>
          </w:tcPr>
          <w:p w14:paraId="1AA88B5E" w14:textId="77777777" w:rsidR="00AF5DFE" w:rsidRDefault="00AF5DFE">
            <w:pPr>
              <w:jc w:val="center"/>
              <w:rPr>
                <w:rFonts w:ascii="Arial" w:hAnsi="Arial"/>
                <w:snapToGrid w:val="0"/>
              </w:rPr>
            </w:pPr>
            <w:r>
              <w:rPr>
                <w:rFonts w:ascii="Arial" w:hAnsi="Arial"/>
                <w:snapToGrid w:val="0"/>
              </w:rPr>
              <w:t>PNK</w:t>
            </w:r>
          </w:p>
        </w:tc>
      </w:tr>
      <w:tr w:rsidR="00AF5DFE" w14:paraId="119F0A2E" w14:textId="77777777">
        <w:trPr>
          <w:trHeight w:val="281"/>
        </w:trPr>
        <w:tc>
          <w:tcPr>
            <w:tcW w:w="750" w:type="dxa"/>
          </w:tcPr>
          <w:p w14:paraId="02FFAD64" w14:textId="77777777" w:rsidR="00AF5DFE" w:rsidRDefault="00AF5DFE">
            <w:pPr>
              <w:rPr>
                <w:rFonts w:ascii="Arial" w:hAnsi="Arial"/>
                <w:b/>
                <w:snapToGrid w:val="0"/>
              </w:rPr>
            </w:pPr>
            <w:r>
              <w:rPr>
                <w:rFonts w:ascii="Arial" w:hAnsi="Arial"/>
                <w:b/>
                <w:snapToGrid w:val="0"/>
              </w:rPr>
              <w:t>THRD</w:t>
            </w:r>
          </w:p>
        </w:tc>
        <w:tc>
          <w:tcPr>
            <w:tcW w:w="1530" w:type="dxa"/>
          </w:tcPr>
          <w:p w14:paraId="25AB8C07" w14:textId="77777777" w:rsidR="00AF5DFE" w:rsidRDefault="00AF5DFE">
            <w:pPr>
              <w:rPr>
                <w:rFonts w:ascii="Courier New" w:hAnsi="Courier New"/>
                <w:snapToGrid w:val="0"/>
              </w:rPr>
            </w:pPr>
          </w:p>
        </w:tc>
        <w:tc>
          <w:tcPr>
            <w:tcW w:w="3960" w:type="dxa"/>
          </w:tcPr>
          <w:p w14:paraId="4127B2F3" w14:textId="77777777" w:rsidR="00AF5DFE" w:rsidRDefault="00AF5DFE">
            <w:pPr>
              <w:rPr>
                <w:rFonts w:ascii="Arial" w:hAnsi="Arial"/>
                <w:snapToGrid w:val="0"/>
              </w:rPr>
            </w:pPr>
            <w:r>
              <w:rPr>
                <w:rFonts w:ascii="Arial" w:hAnsi="Arial"/>
                <w:snapToGrid w:val="0"/>
              </w:rPr>
              <w:t>THE THIRD MARKET CORPORATION</w:t>
            </w:r>
          </w:p>
        </w:tc>
        <w:tc>
          <w:tcPr>
            <w:tcW w:w="2700" w:type="dxa"/>
          </w:tcPr>
          <w:p w14:paraId="2B08ECEB" w14:textId="77777777" w:rsidR="00AF5DFE" w:rsidRDefault="00AF5DFE">
            <w:pPr>
              <w:rPr>
                <w:rFonts w:ascii="Arial" w:hAnsi="Arial"/>
                <w:snapToGrid w:val="0"/>
              </w:rPr>
            </w:pPr>
            <w:r>
              <w:rPr>
                <w:rFonts w:ascii="Arial" w:hAnsi="Arial"/>
                <w:snapToGrid w:val="0"/>
              </w:rPr>
              <w:t>Third Market</w:t>
            </w:r>
          </w:p>
        </w:tc>
        <w:tc>
          <w:tcPr>
            <w:tcW w:w="720" w:type="dxa"/>
          </w:tcPr>
          <w:p w14:paraId="1075C8A5" w14:textId="77777777" w:rsidR="00AF5DFE" w:rsidRDefault="00AF5DFE">
            <w:pPr>
              <w:jc w:val="center"/>
              <w:rPr>
                <w:rFonts w:ascii="Arial" w:hAnsi="Arial"/>
                <w:snapToGrid w:val="0"/>
              </w:rPr>
            </w:pPr>
            <w:r>
              <w:rPr>
                <w:rFonts w:ascii="Arial" w:hAnsi="Arial"/>
                <w:snapToGrid w:val="0"/>
              </w:rPr>
              <w:t>TH</w:t>
            </w:r>
          </w:p>
        </w:tc>
      </w:tr>
      <w:tr w:rsidR="00AF5DFE" w14:paraId="6C317886" w14:textId="77777777">
        <w:trPr>
          <w:trHeight w:val="281"/>
        </w:trPr>
        <w:tc>
          <w:tcPr>
            <w:tcW w:w="750" w:type="dxa"/>
          </w:tcPr>
          <w:p w14:paraId="1D564EF2" w14:textId="77777777" w:rsidR="00AF5DFE" w:rsidRDefault="00AF5DFE">
            <w:pPr>
              <w:rPr>
                <w:rFonts w:ascii="Arial" w:hAnsi="Arial"/>
                <w:b/>
                <w:snapToGrid w:val="0"/>
              </w:rPr>
            </w:pPr>
            <w:r>
              <w:rPr>
                <w:rFonts w:ascii="Arial" w:hAnsi="Arial"/>
                <w:b/>
                <w:snapToGrid w:val="0"/>
              </w:rPr>
              <w:t>TRWB</w:t>
            </w:r>
          </w:p>
        </w:tc>
        <w:tc>
          <w:tcPr>
            <w:tcW w:w="1530" w:type="dxa"/>
          </w:tcPr>
          <w:p w14:paraId="131F514A" w14:textId="77777777" w:rsidR="00AF5DFE" w:rsidRDefault="00AF5DFE">
            <w:pPr>
              <w:rPr>
                <w:rFonts w:ascii="Courier New" w:hAnsi="Courier New"/>
                <w:snapToGrid w:val="0"/>
              </w:rPr>
            </w:pPr>
          </w:p>
        </w:tc>
        <w:tc>
          <w:tcPr>
            <w:tcW w:w="3960" w:type="dxa"/>
          </w:tcPr>
          <w:p w14:paraId="337E4047" w14:textId="77777777" w:rsidR="00AF5DFE" w:rsidRDefault="00AF5DFE">
            <w:pPr>
              <w:rPr>
                <w:rFonts w:ascii="Arial" w:hAnsi="Arial"/>
                <w:snapToGrid w:val="0"/>
              </w:rPr>
            </w:pPr>
            <w:r>
              <w:rPr>
                <w:rFonts w:ascii="Arial" w:hAnsi="Arial"/>
                <w:snapToGrid w:val="0"/>
              </w:rPr>
              <w:t>TRADEWEB LLC</w:t>
            </w:r>
          </w:p>
        </w:tc>
        <w:tc>
          <w:tcPr>
            <w:tcW w:w="2700" w:type="dxa"/>
          </w:tcPr>
          <w:p w14:paraId="0D74A6B5" w14:textId="77777777" w:rsidR="00AF5DFE" w:rsidRDefault="00AF5DFE">
            <w:pPr>
              <w:rPr>
                <w:rFonts w:ascii="Arial" w:hAnsi="Arial"/>
                <w:snapToGrid w:val="0"/>
                <w:u w:val="single"/>
              </w:rPr>
            </w:pPr>
            <w:r>
              <w:rPr>
                <w:rFonts w:ascii="Arial" w:hAnsi="Arial"/>
                <w:snapToGrid w:val="0"/>
                <w:u w:val="single"/>
              </w:rPr>
              <w:t>TradeWeb</w:t>
            </w:r>
          </w:p>
        </w:tc>
        <w:tc>
          <w:tcPr>
            <w:tcW w:w="720" w:type="dxa"/>
          </w:tcPr>
          <w:p w14:paraId="4F2C2919" w14:textId="77777777" w:rsidR="00AF5DFE" w:rsidRDefault="00AF5DFE">
            <w:pPr>
              <w:jc w:val="center"/>
              <w:rPr>
                <w:rFonts w:ascii="Arial" w:hAnsi="Arial"/>
                <w:snapToGrid w:val="0"/>
                <w:u w:val="single"/>
              </w:rPr>
            </w:pPr>
            <w:r>
              <w:rPr>
                <w:rFonts w:ascii="Arial" w:hAnsi="Arial"/>
                <w:snapToGrid w:val="0"/>
                <w:u w:val="single"/>
              </w:rPr>
              <w:t>30</w:t>
            </w:r>
          </w:p>
        </w:tc>
      </w:tr>
      <w:tr w:rsidR="00AF5DFE" w14:paraId="5DFFB7E8" w14:textId="77777777">
        <w:trPr>
          <w:trHeight w:val="281"/>
        </w:trPr>
        <w:tc>
          <w:tcPr>
            <w:tcW w:w="750" w:type="dxa"/>
          </w:tcPr>
          <w:p w14:paraId="40E9A1B8" w14:textId="77777777" w:rsidR="00AF5DFE" w:rsidRDefault="00AF5DFE">
            <w:pPr>
              <w:rPr>
                <w:rFonts w:ascii="Arial" w:hAnsi="Arial"/>
                <w:b/>
                <w:snapToGrid w:val="0"/>
                <w:color w:val="auto"/>
              </w:rPr>
            </w:pPr>
            <w:r>
              <w:rPr>
                <w:rFonts w:ascii="Arial" w:hAnsi="Arial"/>
                <w:b/>
                <w:snapToGrid w:val="0"/>
                <w:color w:val="auto"/>
              </w:rPr>
              <w:t>XABJ</w:t>
            </w:r>
          </w:p>
        </w:tc>
        <w:tc>
          <w:tcPr>
            <w:tcW w:w="1530" w:type="dxa"/>
          </w:tcPr>
          <w:p w14:paraId="5DEDDF31" w14:textId="77777777" w:rsidR="00AF5DFE" w:rsidRDefault="00AF5DFE">
            <w:pPr>
              <w:rPr>
                <w:rFonts w:ascii="Courier New" w:hAnsi="Courier New"/>
                <w:snapToGrid w:val="0"/>
                <w:color w:val="auto"/>
              </w:rPr>
            </w:pPr>
            <w:r>
              <w:rPr>
                <w:rFonts w:ascii="Courier New" w:hAnsi="Courier New"/>
                <w:snapToGrid w:val="0"/>
                <w:color w:val="auto"/>
              </w:rPr>
              <w:t>XABJCIA1XXX</w:t>
            </w:r>
          </w:p>
        </w:tc>
        <w:tc>
          <w:tcPr>
            <w:tcW w:w="3960" w:type="dxa"/>
          </w:tcPr>
          <w:p w14:paraId="0998425B" w14:textId="77777777" w:rsidR="00AF5DFE" w:rsidRDefault="00AF5DFE">
            <w:pPr>
              <w:rPr>
                <w:rFonts w:ascii="Arial" w:hAnsi="Arial"/>
                <w:snapToGrid w:val="0"/>
                <w:color w:val="auto"/>
              </w:rPr>
            </w:pPr>
            <w:r>
              <w:rPr>
                <w:rFonts w:ascii="Arial" w:hAnsi="Arial"/>
                <w:snapToGrid w:val="0"/>
                <w:color w:val="auto"/>
              </w:rPr>
              <w:t xml:space="preserve">BOURSE DES VALEURS </w:t>
            </w:r>
            <w:smartTag w:uri="urn:schemas-microsoft-com:office:smarttags" w:element="City">
              <w:smartTag w:uri="urn:schemas-microsoft-com:office:smarttags" w:element="place">
                <w:r>
                  <w:rPr>
                    <w:rFonts w:ascii="Arial" w:hAnsi="Arial"/>
                    <w:snapToGrid w:val="0"/>
                    <w:color w:val="auto"/>
                  </w:rPr>
                  <w:t>ABIDJAN</w:t>
                </w:r>
              </w:smartTag>
            </w:smartTag>
          </w:p>
        </w:tc>
        <w:tc>
          <w:tcPr>
            <w:tcW w:w="2700" w:type="dxa"/>
          </w:tcPr>
          <w:p w14:paraId="31365196"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Abidjan</w:t>
                </w:r>
              </w:smartTag>
            </w:smartTag>
            <w:r>
              <w:rPr>
                <w:rFonts w:ascii="Arial" w:hAnsi="Arial"/>
                <w:snapToGrid w:val="0"/>
                <w:color w:val="auto"/>
              </w:rPr>
              <w:t xml:space="preserve"> Stock Exchange</w:t>
            </w:r>
          </w:p>
        </w:tc>
        <w:tc>
          <w:tcPr>
            <w:tcW w:w="720" w:type="dxa"/>
          </w:tcPr>
          <w:p w14:paraId="0BE4A7A2" w14:textId="77777777" w:rsidR="00AF5DFE" w:rsidRDefault="00AF5DFE">
            <w:pPr>
              <w:jc w:val="center"/>
              <w:rPr>
                <w:rFonts w:ascii="Arial" w:hAnsi="Arial"/>
                <w:snapToGrid w:val="0"/>
                <w:color w:val="auto"/>
              </w:rPr>
            </w:pPr>
            <w:r>
              <w:rPr>
                <w:rFonts w:ascii="Arial" w:hAnsi="Arial"/>
                <w:snapToGrid w:val="0"/>
                <w:color w:val="auto"/>
              </w:rPr>
              <w:t>CI</w:t>
            </w:r>
          </w:p>
        </w:tc>
      </w:tr>
      <w:tr w:rsidR="00AF5DFE" w14:paraId="20DC93C2" w14:textId="77777777">
        <w:trPr>
          <w:trHeight w:val="281"/>
        </w:trPr>
        <w:tc>
          <w:tcPr>
            <w:tcW w:w="750" w:type="dxa"/>
          </w:tcPr>
          <w:p w14:paraId="363F391E" w14:textId="77777777" w:rsidR="00AF5DFE" w:rsidRDefault="00AF5DFE">
            <w:pPr>
              <w:rPr>
                <w:rFonts w:ascii="Arial" w:hAnsi="Arial"/>
                <w:b/>
                <w:snapToGrid w:val="0"/>
                <w:color w:val="auto"/>
              </w:rPr>
            </w:pPr>
            <w:r>
              <w:rPr>
                <w:rFonts w:ascii="Arial" w:hAnsi="Arial"/>
                <w:b/>
                <w:snapToGrid w:val="0"/>
                <w:color w:val="auto"/>
              </w:rPr>
              <w:t>XACE</w:t>
            </w:r>
          </w:p>
        </w:tc>
        <w:tc>
          <w:tcPr>
            <w:tcW w:w="1530" w:type="dxa"/>
          </w:tcPr>
          <w:p w14:paraId="327EF4B6" w14:textId="77777777" w:rsidR="00AF5DFE" w:rsidRDefault="00AF5DFE">
            <w:pPr>
              <w:rPr>
                <w:rFonts w:ascii="Courier New" w:hAnsi="Courier New"/>
                <w:snapToGrid w:val="0"/>
                <w:color w:val="auto"/>
              </w:rPr>
            </w:pPr>
            <w:r>
              <w:rPr>
                <w:rFonts w:ascii="Courier New" w:hAnsi="Courier New"/>
                <w:snapToGrid w:val="0"/>
                <w:color w:val="auto"/>
              </w:rPr>
              <w:t>XACENL21XXX</w:t>
            </w:r>
          </w:p>
        </w:tc>
        <w:tc>
          <w:tcPr>
            <w:tcW w:w="3960" w:type="dxa"/>
          </w:tcPr>
          <w:p w14:paraId="4B7EC887"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AMSTERDAM</w:t>
                </w:r>
              </w:smartTag>
            </w:smartTag>
            <w:r>
              <w:rPr>
                <w:rFonts w:ascii="Arial" w:hAnsi="Arial"/>
                <w:snapToGrid w:val="0"/>
                <w:color w:val="auto"/>
              </w:rPr>
              <w:t xml:space="preserve"> COMMODITY EXCHANGE</w:t>
            </w:r>
          </w:p>
        </w:tc>
        <w:tc>
          <w:tcPr>
            <w:tcW w:w="2700" w:type="dxa"/>
          </w:tcPr>
          <w:p w14:paraId="59DFB7C9" w14:textId="77777777" w:rsidR="00AF5DFE" w:rsidRDefault="00AF5DFE">
            <w:pPr>
              <w:jc w:val="left"/>
              <w:rPr>
                <w:rFonts w:ascii="Arial" w:hAnsi="Arial"/>
                <w:snapToGrid w:val="0"/>
                <w:color w:val="auto"/>
              </w:rPr>
            </w:pPr>
          </w:p>
        </w:tc>
        <w:tc>
          <w:tcPr>
            <w:tcW w:w="720" w:type="dxa"/>
          </w:tcPr>
          <w:p w14:paraId="769A8491" w14:textId="77777777" w:rsidR="00AF5DFE" w:rsidRDefault="00AF5DFE">
            <w:pPr>
              <w:jc w:val="center"/>
              <w:rPr>
                <w:rFonts w:ascii="Arial" w:hAnsi="Arial"/>
                <w:snapToGrid w:val="0"/>
                <w:color w:val="auto"/>
              </w:rPr>
            </w:pPr>
          </w:p>
        </w:tc>
      </w:tr>
      <w:tr w:rsidR="00AF5DFE" w14:paraId="01B0E11B" w14:textId="77777777">
        <w:trPr>
          <w:trHeight w:val="281"/>
        </w:trPr>
        <w:tc>
          <w:tcPr>
            <w:tcW w:w="750" w:type="dxa"/>
          </w:tcPr>
          <w:p w14:paraId="491D2E4D" w14:textId="77777777" w:rsidR="00AF5DFE" w:rsidRDefault="00AF5DFE">
            <w:pPr>
              <w:rPr>
                <w:rFonts w:ascii="Arial" w:hAnsi="Arial"/>
                <w:b/>
                <w:snapToGrid w:val="0"/>
                <w:color w:val="auto"/>
              </w:rPr>
            </w:pPr>
            <w:r>
              <w:rPr>
                <w:rFonts w:ascii="Arial" w:hAnsi="Arial"/>
                <w:b/>
                <w:snapToGrid w:val="0"/>
                <w:color w:val="auto"/>
              </w:rPr>
              <w:t>XADE</w:t>
            </w:r>
          </w:p>
        </w:tc>
        <w:tc>
          <w:tcPr>
            <w:tcW w:w="1530" w:type="dxa"/>
          </w:tcPr>
          <w:p w14:paraId="7F861BFB" w14:textId="77777777" w:rsidR="00AF5DFE" w:rsidRDefault="00AF5DFE">
            <w:pPr>
              <w:rPr>
                <w:rFonts w:ascii="Courier New" w:hAnsi="Courier New"/>
                <w:snapToGrid w:val="0"/>
                <w:color w:val="auto"/>
              </w:rPr>
            </w:pPr>
            <w:r>
              <w:rPr>
                <w:rFonts w:ascii="Courier New" w:hAnsi="Courier New"/>
                <w:snapToGrid w:val="0"/>
                <w:color w:val="auto"/>
              </w:rPr>
              <w:t>XADEGRA1XXX</w:t>
            </w:r>
          </w:p>
        </w:tc>
        <w:tc>
          <w:tcPr>
            <w:tcW w:w="3960" w:type="dxa"/>
          </w:tcPr>
          <w:p w14:paraId="56EC6E7C" w14:textId="77777777" w:rsidR="00AF5DFE" w:rsidRDefault="00AF5DFE">
            <w:pPr>
              <w:rPr>
                <w:rFonts w:ascii="Arial" w:hAnsi="Arial"/>
                <w:snapToGrid w:val="0"/>
                <w:color w:val="auto"/>
              </w:rPr>
            </w:pPr>
            <w:r>
              <w:rPr>
                <w:rFonts w:ascii="Arial" w:hAnsi="Arial"/>
                <w:snapToGrid w:val="0"/>
                <w:color w:val="auto"/>
              </w:rPr>
              <w:t>ATHENS DERIVATIVES EXCHANGE S.A. (ADEX), THE</w:t>
            </w:r>
          </w:p>
        </w:tc>
        <w:tc>
          <w:tcPr>
            <w:tcW w:w="2700" w:type="dxa"/>
          </w:tcPr>
          <w:p w14:paraId="47576017" w14:textId="77777777" w:rsidR="00AF5DFE" w:rsidRDefault="00AF5DFE">
            <w:pPr>
              <w:jc w:val="left"/>
              <w:rPr>
                <w:rFonts w:ascii="Arial" w:hAnsi="Arial"/>
                <w:snapToGrid w:val="0"/>
                <w:color w:val="auto"/>
              </w:rPr>
            </w:pPr>
          </w:p>
        </w:tc>
        <w:tc>
          <w:tcPr>
            <w:tcW w:w="720" w:type="dxa"/>
          </w:tcPr>
          <w:p w14:paraId="7E0E3269" w14:textId="77777777" w:rsidR="00AF5DFE" w:rsidRDefault="00AF5DFE">
            <w:pPr>
              <w:jc w:val="center"/>
              <w:rPr>
                <w:rFonts w:ascii="Arial" w:hAnsi="Arial"/>
                <w:snapToGrid w:val="0"/>
                <w:color w:val="auto"/>
              </w:rPr>
            </w:pPr>
          </w:p>
        </w:tc>
      </w:tr>
      <w:tr w:rsidR="00AF5DFE" w14:paraId="42090D7C" w14:textId="77777777">
        <w:trPr>
          <w:trHeight w:val="281"/>
        </w:trPr>
        <w:tc>
          <w:tcPr>
            <w:tcW w:w="750" w:type="dxa"/>
          </w:tcPr>
          <w:p w14:paraId="79B87F21" w14:textId="77777777" w:rsidR="00AF5DFE" w:rsidRDefault="00AF5DFE">
            <w:pPr>
              <w:rPr>
                <w:rFonts w:ascii="Arial" w:hAnsi="Arial"/>
                <w:b/>
                <w:snapToGrid w:val="0"/>
                <w:color w:val="auto"/>
              </w:rPr>
            </w:pPr>
            <w:r>
              <w:rPr>
                <w:rFonts w:ascii="Arial" w:hAnsi="Arial"/>
                <w:b/>
                <w:snapToGrid w:val="0"/>
                <w:color w:val="auto"/>
              </w:rPr>
              <w:t>XAEX</w:t>
            </w:r>
          </w:p>
        </w:tc>
        <w:tc>
          <w:tcPr>
            <w:tcW w:w="1530" w:type="dxa"/>
          </w:tcPr>
          <w:p w14:paraId="35F20948" w14:textId="77777777" w:rsidR="00AF5DFE" w:rsidRDefault="00AF5DFE">
            <w:pPr>
              <w:rPr>
                <w:rFonts w:ascii="Courier New" w:hAnsi="Courier New"/>
                <w:snapToGrid w:val="0"/>
                <w:color w:val="auto"/>
              </w:rPr>
            </w:pPr>
            <w:r>
              <w:rPr>
                <w:rFonts w:ascii="Courier New" w:hAnsi="Courier New"/>
                <w:snapToGrid w:val="0"/>
                <w:color w:val="auto"/>
              </w:rPr>
              <w:t>XAEXNL21XXX</w:t>
            </w:r>
          </w:p>
        </w:tc>
        <w:tc>
          <w:tcPr>
            <w:tcW w:w="3960" w:type="dxa"/>
          </w:tcPr>
          <w:p w14:paraId="215AD61E" w14:textId="77777777" w:rsidR="00AF5DFE" w:rsidRDefault="00AF5DFE">
            <w:pPr>
              <w:rPr>
                <w:rFonts w:ascii="Arial" w:hAnsi="Arial"/>
                <w:snapToGrid w:val="0"/>
                <w:color w:val="auto"/>
              </w:rPr>
            </w:pPr>
            <w:r>
              <w:rPr>
                <w:rFonts w:ascii="Arial" w:hAnsi="Arial"/>
                <w:snapToGrid w:val="0"/>
                <w:color w:val="auto"/>
              </w:rPr>
              <w:t>AEX-AGRICULTURAL FUTURES EXCHANGE</w:t>
            </w:r>
          </w:p>
        </w:tc>
        <w:tc>
          <w:tcPr>
            <w:tcW w:w="2700" w:type="dxa"/>
          </w:tcPr>
          <w:p w14:paraId="34D4F0E6" w14:textId="77777777" w:rsidR="00AF5DFE" w:rsidRDefault="00AF5DFE">
            <w:pPr>
              <w:jc w:val="left"/>
              <w:rPr>
                <w:rFonts w:ascii="Arial" w:hAnsi="Arial"/>
                <w:i/>
                <w:snapToGrid w:val="0"/>
                <w:color w:val="auto"/>
              </w:rPr>
            </w:pPr>
            <w:r>
              <w:rPr>
                <w:rFonts w:ascii="Arial" w:hAnsi="Arial"/>
                <w:i/>
                <w:snapToGrid w:val="0"/>
                <w:color w:val="auto"/>
              </w:rPr>
              <w:t>AEX Options and Futures Exchange</w:t>
            </w:r>
          </w:p>
        </w:tc>
        <w:tc>
          <w:tcPr>
            <w:tcW w:w="720" w:type="dxa"/>
          </w:tcPr>
          <w:p w14:paraId="682A83A4" w14:textId="77777777" w:rsidR="00AF5DFE" w:rsidRDefault="00AF5DFE">
            <w:pPr>
              <w:jc w:val="center"/>
              <w:rPr>
                <w:rFonts w:ascii="Arial" w:hAnsi="Arial"/>
                <w:i/>
                <w:snapToGrid w:val="0"/>
                <w:color w:val="auto"/>
              </w:rPr>
            </w:pPr>
            <w:r>
              <w:rPr>
                <w:rFonts w:ascii="Arial" w:hAnsi="Arial"/>
                <w:i/>
                <w:snapToGrid w:val="0"/>
                <w:color w:val="auto"/>
              </w:rPr>
              <w:t>E</w:t>
            </w:r>
          </w:p>
        </w:tc>
      </w:tr>
      <w:tr w:rsidR="00AF5DFE" w14:paraId="3549D9CA" w14:textId="77777777">
        <w:trPr>
          <w:trHeight w:val="281"/>
        </w:trPr>
        <w:tc>
          <w:tcPr>
            <w:tcW w:w="750" w:type="dxa"/>
          </w:tcPr>
          <w:p w14:paraId="70571EE4" w14:textId="77777777" w:rsidR="00AF5DFE" w:rsidRDefault="00AF5DFE">
            <w:pPr>
              <w:rPr>
                <w:rFonts w:ascii="Arial" w:hAnsi="Arial"/>
                <w:b/>
                <w:snapToGrid w:val="0"/>
                <w:color w:val="auto"/>
              </w:rPr>
            </w:pPr>
            <w:r>
              <w:rPr>
                <w:rFonts w:ascii="Arial" w:hAnsi="Arial"/>
                <w:b/>
                <w:snapToGrid w:val="0"/>
                <w:color w:val="auto"/>
              </w:rPr>
              <w:t>XALB</w:t>
            </w:r>
          </w:p>
        </w:tc>
        <w:tc>
          <w:tcPr>
            <w:tcW w:w="1530" w:type="dxa"/>
          </w:tcPr>
          <w:p w14:paraId="594910A8" w14:textId="77777777" w:rsidR="00AF5DFE" w:rsidRDefault="00AF5DFE">
            <w:pPr>
              <w:rPr>
                <w:rFonts w:ascii="Courier New" w:hAnsi="Courier New"/>
                <w:snapToGrid w:val="0"/>
                <w:color w:val="auto"/>
              </w:rPr>
            </w:pPr>
            <w:r>
              <w:rPr>
                <w:rFonts w:ascii="Courier New" w:hAnsi="Courier New"/>
                <w:snapToGrid w:val="0"/>
                <w:color w:val="auto"/>
              </w:rPr>
              <w:t>XALBCA61XXX</w:t>
            </w:r>
          </w:p>
        </w:tc>
        <w:tc>
          <w:tcPr>
            <w:tcW w:w="3960" w:type="dxa"/>
          </w:tcPr>
          <w:p w14:paraId="6310D25F" w14:textId="77777777" w:rsidR="00AF5DFE" w:rsidRDefault="00AF5DFE">
            <w:pPr>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ALBERTA</w:t>
                </w:r>
              </w:smartTag>
            </w:smartTag>
            <w:r>
              <w:rPr>
                <w:rFonts w:ascii="Arial" w:hAnsi="Arial"/>
                <w:snapToGrid w:val="0"/>
                <w:color w:val="auto"/>
              </w:rPr>
              <w:t xml:space="preserve"> STOCK EXCHANGE, THE</w:t>
            </w:r>
          </w:p>
        </w:tc>
        <w:tc>
          <w:tcPr>
            <w:tcW w:w="2700" w:type="dxa"/>
          </w:tcPr>
          <w:p w14:paraId="17638272"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5F901386" w14:textId="77777777" w:rsidR="00AF5DFE" w:rsidRDefault="00AF5DFE">
            <w:pPr>
              <w:jc w:val="center"/>
              <w:rPr>
                <w:rFonts w:ascii="Arial" w:hAnsi="Arial"/>
                <w:snapToGrid w:val="0"/>
                <w:color w:val="auto"/>
              </w:rPr>
            </w:pPr>
          </w:p>
        </w:tc>
      </w:tr>
      <w:tr w:rsidR="00AF5DFE" w14:paraId="35D55B72" w14:textId="77777777">
        <w:trPr>
          <w:trHeight w:val="281"/>
        </w:trPr>
        <w:tc>
          <w:tcPr>
            <w:tcW w:w="750" w:type="dxa"/>
          </w:tcPr>
          <w:p w14:paraId="6D34F99D" w14:textId="77777777" w:rsidR="00AF5DFE" w:rsidRDefault="00AF5DFE">
            <w:pPr>
              <w:rPr>
                <w:rFonts w:ascii="Arial" w:hAnsi="Arial"/>
                <w:b/>
                <w:snapToGrid w:val="0"/>
                <w:color w:val="auto"/>
              </w:rPr>
            </w:pPr>
            <w:r>
              <w:rPr>
                <w:rFonts w:ascii="Arial" w:hAnsi="Arial"/>
                <w:b/>
                <w:snapToGrid w:val="0"/>
                <w:color w:val="auto"/>
              </w:rPr>
              <w:t>XAMM</w:t>
            </w:r>
          </w:p>
        </w:tc>
        <w:tc>
          <w:tcPr>
            <w:tcW w:w="1530" w:type="dxa"/>
          </w:tcPr>
          <w:p w14:paraId="2458F712" w14:textId="77777777" w:rsidR="00AF5DFE" w:rsidRDefault="00AF5DFE">
            <w:pPr>
              <w:rPr>
                <w:rFonts w:ascii="Courier New" w:hAnsi="Courier New"/>
                <w:snapToGrid w:val="0"/>
                <w:color w:val="auto"/>
              </w:rPr>
            </w:pPr>
            <w:r>
              <w:rPr>
                <w:rFonts w:ascii="Courier New" w:hAnsi="Courier New"/>
                <w:snapToGrid w:val="0"/>
                <w:color w:val="auto"/>
              </w:rPr>
              <w:t>XAMMJOA1XXX</w:t>
            </w:r>
          </w:p>
        </w:tc>
        <w:tc>
          <w:tcPr>
            <w:tcW w:w="3960" w:type="dxa"/>
          </w:tcPr>
          <w:p w14:paraId="040B2AE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AMMAN</w:t>
                </w:r>
              </w:smartTag>
            </w:smartTag>
            <w:r>
              <w:rPr>
                <w:rFonts w:ascii="Arial" w:hAnsi="Arial"/>
                <w:snapToGrid w:val="0"/>
                <w:color w:val="auto"/>
              </w:rPr>
              <w:t xml:space="preserve"> STOCK EXCHANGE</w:t>
            </w:r>
          </w:p>
        </w:tc>
        <w:tc>
          <w:tcPr>
            <w:tcW w:w="2700" w:type="dxa"/>
          </w:tcPr>
          <w:p w14:paraId="3B79D70E"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Amman</w:t>
                </w:r>
              </w:smartTag>
            </w:smartTag>
            <w:r>
              <w:rPr>
                <w:rFonts w:ascii="Arial" w:hAnsi="Arial"/>
                <w:snapToGrid w:val="0"/>
                <w:color w:val="auto"/>
              </w:rPr>
              <w:t xml:space="preserve"> Stock Exchange</w:t>
            </w:r>
          </w:p>
        </w:tc>
        <w:tc>
          <w:tcPr>
            <w:tcW w:w="720" w:type="dxa"/>
          </w:tcPr>
          <w:p w14:paraId="4C3C0695" w14:textId="77777777" w:rsidR="00AF5DFE" w:rsidRDefault="00AF5DFE">
            <w:pPr>
              <w:jc w:val="center"/>
              <w:rPr>
                <w:rFonts w:ascii="Arial" w:hAnsi="Arial"/>
                <w:snapToGrid w:val="0"/>
                <w:color w:val="auto"/>
              </w:rPr>
            </w:pPr>
            <w:r>
              <w:rPr>
                <w:rFonts w:ascii="Arial" w:hAnsi="Arial"/>
                <w:snapToGrid w:val="0"/>
                <w:color w:val="auto"/>
              </w:rPr>
              <w:t>AM</w:t>
            </w:r>
          </w:p>
        </w:tc>
      </w:tr>
      <w:tr w:rsidR="00AF5DFE" w14:paraId="52A94275" w14:textId="77777777">
        <w:trPr>
          <w:trHeight w:val="281"/>
        </w:trPr>
        <w:tc>
          <w:tcPr>
            <w:tcW w:w="750" w:type="dxa"/>
          </w:tcPr>
          <w:p w14:paraId="5521EBAB" w14:textId="77777777" w:rsidR="00AF5DFE" w:rsidRDefault="00AF5DFE">
            <w:pPr>
              <w:rPr>
                <w:rFonts w:ascii="Arial" w:hAnsi="Arial"/>
                <w:b/>
                <w:snapToGrid w:val="0"/>
                <w:color w:val="auto"/>
              </w:rPr>
            </w:pPr>
            <w:r>
              <w:rPr>
                <w:rFonts w:ascii="Arial" w:hAnsi="Arial"/>
                <w:b/>
                <w:snapToGrid w:val="0"/>
                <w:color w:val="auto"/>
              </w:rPr>
              <w:t>XAMS</w:t>
            </w:r>
          </w:p>
        </w:tc>
        <w:tc>
          <w:tcPr>
            <w:tcW w:w="1530" w:type="dxa"/>
          </w:tcPr>
          <w:p w14:paraId="115AF55C" w14:textId="77777777" w:rsidR="00AF5DFE" w:rsidRDefault="00AF5DFE">
            <w:pPr>
              <w:rPr>
                <w:rFonts w:ascii="Courier New" w:hAnsi="Courier New"/>
                <w:snapToGrid w:val="0"/>
                <w:color w:val="auto"/>
              </w:rPr>
            </w:pPr>
            <w:r>
              <w:rPr>
                <w:rFonts w:ascii="Courier New" w:hAnsi="Courier New"/>
                <w:snapToGrid w:val="0"/>
                <w:color w:val="auto"/>
              </w:rPr>
              <w:t>XAMSNL21XXX</w:t>
            </w:r>
          </w:p>
        </w:tc>
        <w:tc>
          <w:tcPr>
            <w:tcW w:w="3960" w:type="dxa"/>
          </w:tcPr>
          <w:p w14:paraId="69839606" w14:textId="77777777" w:rsidR="00AF5DFE" w:rsidRDefault="00AF5DFE">
            <w:pPr>
              <w:rPr>
                <w:rFonts w:ascii="Arial" w:hAnsi="Arial"/>
                <w:snapToGrid w:val="0"/>
                <w:color w:val="auto"/>
              </w:rPr>
            </w:pPr>
            <w:r>
              <w:rPr>
                <w:rFonts w:ascii="Arial" w:hAnsi="Arial"/>
                <w:snapToGrid w:val="0"/>
                <w:color w:val="auto"/>
              </w:rPr>
              <w:t>AMSTERDAMSE EFFECTENBEURS</w:t>
            </w:r>
          </w:p>
        </w:tc>
        <w:tc>
          <w:tcPr>
            <w:tcW w:w="2700" w:type="dxa"/>
          </w:tcPr>
          <w:p w14:paraId="781F4895" w14:textId="77777777" w:rsidR="00AF5DFE" w:rsidRDefault="00AF5DFE">
            <w:pPr>
              <w:jc w:val="left"/>
              <w:rPr>
                <w:rFonts w:ascii="Arial" w:hAnsi="Arial"/>
                <w:i/>
                <w:snapToGrid w:val="0"/>
                <w:color w:val="auto"/>
              </w:rPr>
            </w:pPr>
            <w:r>
              <w:rPr>
                <w:rFonts w:ascii="Arial" w:hAnsi="Arial"/>
                <w:i/>
                <w:snapToGrid w:val="0"/>
                <w:color w:val="auto"/>
              </w:rPr>
              <w:t>AEX Stock Exchange</w:t>
            </w:r>
          </w:p>
        </w:tc>
        <w:tc>
          <w:tcPr>
            <w:tcW w:w="720" w:type="dxa"/>
          </w:tcPr>
          <w:p w14:paraId="63306540" w14:textId="77777777" w:rsidR="00AF5DFE" w:rsidRDefault="00AF5DFE">
            <w:pPr>
              <w:jc w:val="center"/>
              <w:rPr>
                <w:rFonts w:ascii="Arial" w:hAnsi="Arial"/>
                <w:i/>
                <w:snapToGrid w:val="0"/>
                <w:color w:val="auto"/>
              </w:rPr>
            </w:pPr>
            <w:r>
              <w:rPr>
                <w:rFonts w:ascii="Arial" w:hAnsi="Arial"/>
                <w:i/>
                <w:snapToGrid w:val="0"/>
                <w:color w:val="auto"/>
              </w:rPr>
              <w:t>AS</w:t>
            </w:r>
          </w:p>
        </w:tc>
      </w:tr>
      <w:tr w:rsidR="00AF5DFE" w14:paraId="67014F37" w14:textId="77777777">
        <w:trPr>
          <w:trHeight w:val="281"/>
        </w:trPr>
        <w:tc>
          <w:tcPr>
            <w:tcW w:w="750" w:type="dxa"/>
          </w:tcPr>
          <w:p w14:paraId="42676629" w14:textId="77777777" w:rsidR="00AF5DFE" w:rsidRDefault="00AF5DFE">
            <w:pPr>
              <w:rPr>
                <w:rFonts w:ascii="Arial" w:hAnsi="Arial"/>
                <w:b/>
                <w:snapToGrid w:val="0"/>
                <w:color w:val="auto"/>
              </w:rPr>
            </w:pPr>
            <w:r>
              <w:rPr>
                <w:rFonts w:ascii="Arial" w:hAnsi="Arial"/>
                <w:b/>
                <w:snapToGrid w:val="0"/>
                <w:color w:val="auto"/>
              </w:rPr>
              <w:t>XANT</w:t>
            </w:r>
          </w:p>
        </w:tc>
        <w:tc>
          <w:tcPr>
            <w:tcW w:w="1530" w:type="dxa"/>
          </w:tcPr>
          <w:p w14:paraId="13C6FCB4" w14:textId="77777777" w:rsidR="00AF5DFE" w:rsidRDefault="00AF5DFE">
            <w:pPr>
              <w:rPr>
                <w:rFonts w:ascii="Courier New" w:hAnsi="Courier New"/>
                <w:snapToGrid w:val="0"/>
                <w:color w:val="auto"/>
              </w:rPr>
            </w:pPr>
            <w:r>
              <w:rPr>
                <w:rFonts w:ascii="Courier New" w:hAnsi="Courier New"/>
                <w:snapToGrid w:val="0"/>
                <w:color w:val="auto"/>
              </w:rPr>
              <w:t>XANTBE21XXX</w:t>
            </w:r>
          </w:p>
        </w:tc>
        <w:tc>
          <w:tcPr>
            <w:tcW w:w="3960" w:type="dxa"/>
          </w:tcPr>
          <w:p w14:paraId="53D935A5" w14:textId="77777777" w:rsidR="00AF5DFE" w:rsidRDefault="00AF5DFE">
            <w:pPr>
              <w:rPr>
                <w:rFonts w:ascii="Arial" w:hAnsi="Arial"/>
                <w:snapToGrid w:val="0"/>
                <w:color w:val="auto"/>
                <w:lang w:val="de-DE"/>
              </w:rPr>
            </w:pPr>
            <w:r>
              <w:rPr>
                <w:rFonts w:ascii="Arial" w:hAnsi="Arial"/>
                <w:snapToGrid w:val="0"/>
                <w:color w:val="auto"/>
                <w:lang w:val="de-DE"/>
              </w:rPr>
              <w:t>BEURS VAN ANTWERPEN (ANTWERP STOCK EXCHANGE)</w:t>
            </w:r>
          </w:p>
        </w:tc>
        <w:tc>
          <w:tcPr>
            <w:tcW w:w="2700" w:type="dxa"/>
          </w:tcPr>
          <w:p w14:paraId="4EEBD3E1" w14:textId="77777777" w:rsidR="00AF5DFE" w:rsidRDefault="00AF5DFE">
            <w:pPr>
              <w:jc w:val="left"/>
              <w:rPr>
                <w:rFonts w:ascii="Arial" w:hAnsi="Arial"/>
                <w:snapToGrid w:val="0"/>
                <w:color w:val="auto"/>
                <w:lang w:val="de-DE"/>
              </w:rPr>
            </w:pPr>
          </w:p>
        </w:tc>
        <w:tc>
          <w:tcPr>
            <w:tcW w:w="720" w:type="dxa"/>
          </w:tcPr>
          <w:p w14:paraId="482C4FE1" w14:textId="77777777" w:rsidR="00AF5DFE" w:rsidRDefault="00AF5DFE">
            <w:pPr>
              <w:jc w:val="center"/>
              <w:rPr>
                <w:rFonts w:ascii="Arial" w:hAnsi="Arial"/>
                <w:snapToGrid w:val="0"/>
                <w:color w:val="auto"/>
                <w:lang w:val="de-DE"/>
              </w:rPr>
            </w:pPr>
          </w:p>
        </w:tc>
      </w:tr>
      <w:tr w:rsidR="00AF5DFE" w14:paraId="191190A2" w14:textId="77777777">
        <w:trPr>
          <w:trHeight w:val="281"/>
        </w:trPr>
        <w:tc>
          <w:tcPr>
            <w:tcW w:w="750" w:type="dxa"/>
          </w:tcPr>
          <w:p w14:paraId="3848E113" w14:textId="77777777" w:rsidR="00AF5DFE" w:rsidRDefault="00AF5DFE">
            <w:pPr>
              <w:rPr>
                <w:rFonts w:ascii="Arial" w:hAnsi="Arial"/>
                <w:b/>
                <w:snapToGrid w:val="0"/>
                <w:color w:val="auto"/>
              </w:rPr>
            </w:pPr>
            <w:r>
              <w:rPr>
                <w:rFonts w:ascii="Arial" w:hAnsi="Arial"/>
                <w:b/>
                <w:snapToGrid w:val="0"/>
                <w:color w:val="auto"/>
              </w:rPr>
              <w:t>XAOM</w:t>
            </w:r>
          </w:p>
        </w:tc>
        <w:tc>
          <w:tcPr>
            <w:tcW w:w="1530" w:type="dxa"/>
          </w:tcPr>
          <w:p w14:paraId="5EEF658D" w14:textId="77777777" w:rsidR="00AF5DFE" w:rsidRDefault="00AF5DFE">
            <w:pPr>
              <w:rPr>
                <w:rFonts w:ascii="Courier New" w:hAnsi="Courier New"/>
                <w:snapToGrid w:val="0"/>
                <w:color w:val="auto"/>
              </w:rPr>
            </w:pPr>
            <w:r>
              <w:rPr>
                <w:rFonts w:ascii="Courier New" w:hAnsi="Courier New"/>
                <w:snapToGrid w:val="0"/>
                <w:color w:val="auto"/>
              </w:rPr>
              <w:t>XAOMAU21XXX</w:t>
            </w:r>
          </w:p>
        </w:tc>
        <w:tc>
          <w:tcPr>
            <w:tcW w:w="3960" w:type="dxa"/>
          </w:tcPr>
          <w:p w14:paraId="2117AF49" w14:textId="77777777" w:rsidR="00AF5DFE" w:rsidRDefault="00AF5DFE">
            <w:pPr>
              <w:rPr>
                <w:rFonts w:ascii="Arial" w:hAnsi="Arial"/>
                <w:snapToGrid w:val="0"/>
                <w:color w:val="auto"/>
              </w:rPr>
            </w:pPr>
            <w:r>
              <w:rPr>
                <w:rFonts w:ascii="Arial" w:hAnsi="Arial"/>
                <w:snapToGrid w:val="0"/>
                <w:color w:val="auto"/>
              </w:rPr>
              <w:t>AUSTRALIAN OPTIONS MARKET</w:t>
            </w:r>
          </w:p>
        </w:tc>
        <w:tc>
          <w:tcPr>
            <w:tcW w:w="2700" w:type="dxa"/>
          </w:tcPr>
          <w:p w14:paraId="24AC4DED" w14:textId="77777777" w:rsidR="00AF5DFE" w:rsidRDefault="00AF5DFE">
            <w:pPr>
              <w:jc w:val="left"/>
              <w:rPr>
                <w:rFonts w:ascii="Arial" w:hAnsi="Arial"/>
                <w:snapToGrid w:val="0"/>
                <w:color w:val="auto"/>
              </w:rPr>
            </w:pPr>
          </w:p>
        </w:tc>
        <w:tc>
          <w:tcPr>
            <w:tcW w:w="720" w:type="dxa"/>
          </w:tcPr>
          <w:p w14:paraId="01363EBD" w14:textId="77777777" w:rsidR="00AF5DFE" w:rsidRDefault="00AF5DFE">
            <w:pPr>
              <w:jc w:val="center"/>
              <w:rPr>
                <w:rFonts w:ascii="Arial" w:hAnsi="Arial"/>
                <w:snapToGrid w:val="0"/>
                <w:color w:val="auto"/>
              </w:rPr>
            </w:pPr>
          </w:p>
        </w:tc>
      </w:tr>
      <w:tr w:rsidR="00AF5DFE" w14:paraId="268C5C0C" w14:textId="77777777">
        <w:trPr>
          <w:trHeight w:val="281"/>
        </w:trPr>
        <w:tc>
          <w:tcPr>
            <w:tcW w:w="750" w:type="dxa"/>
          </w:tcPr>
          <w:p w14:paraId="51E664A1" w14:textId="77777777" w:rsidR="00AF5DFE" w:rsidRDefault="00AF5DFE">
            <w:pPr>
              <w:rPr>
                <w:rFonts w:ascii="Arial" w:hAnsi="Arial"/>
                <w:b/>
                <w:snapToGrid w:val="0"/>
                <w:color w:val="auto"/>
              </w:rPr>
            </w:pPr>
            <w:r>
              <w:rPr>
                <w:rFonts w:ascii="Arial" w:hAnsi="Arial"/>
                <w:b/>
                <w:snapToGrid w:val="0"/>
                <w:color w:val="auto"/>
              </w:rPr>
              <w:t>XAPI</w:t>
            </w:r>
          </w:p>
        </w:tc>
        <w:tc>
          <w:tcPr>
            <w:tcW w:w="1530" w:type="dxa"/>
          </w:tcPr>
          <w:p w14:paraId="0EAF484D" w14:textId="77777777" w:rsidR="00AF5DFE" w:rsidRDefault="00AF5DFE">
            <w:pPr>
              <w:rPr>
                <w:rFonts w:ascii="Courier New" w:hAnsi="Courier New"/>
                <w:snapToGrid w:val="0"/>
                <w:color w:val="auto"/>
              </w:rPr>
            </w:pPr>
            <w:r>
              <w:rPr>
                <w:rFonts w:ascii="Courier New" w:hAnsi="Courier New"/>
                <w:snapToGrid w:val="0"/>
                <w:color w:val="auto"/>
              </w:rPr>
              <w:t>XAPIRU81XXX</w:t>
            </w:r>
          </w:p>
        </w:tc>
        <w:tc>
          <w:tcPr>
            <w:tcW w:w="3960" w:type="dxa"/>
          </w:tcPr>
          <w:p w14:paraId="757558A2" w14:textId="77777777" w:rsidR="00AF5DFE" w:rsidRDefault="00AF5DFE">
            <w:pPr>
              <w:rPr>
                <w:rFonts w:ascii="Arial" w:hAnsi="Arial"/>
                <w:snapToGrid w:val="0"/>
                <w:color w:val="auto"/>
              </w:rPr>
            </w:pPr>
            <w:r>
              <w:rPr>
                <w:rFonts w:ascii="Arial" w:hAnsi="Arial"/>
                <w:snapToGrid w:val="0"/>
                <w:color w:val="auto"/>
              </w:rPr>
              <w:t>ASIA-PACIFIC INTERBANK CURRENCY EXCHANGE THE, JOINT STOCK COMPANY</w:t>
            </w:r>
          </w:p>
        </w:tc>
        <w:tc>
          <w:tcPr>
            <w:tcW w:w="2700" w:type="dxa"/>
          </w:tcPr>
          <w:p w14:paraId="31D63491" w14:textId="77777777" w:rsidR="00AF5DFE" w:rsidRDefault="00AF5DFE">
            <w:pPr>
              <w:jc w:val="left"/>
              <w:rPr>
                <w:rFonts w:ascii="Arial" w:hAnsi="Arial"/>
                <w:snapToGrid w:val="0"/>
                <w:color w:val="auto"/>
              </w:rPr>
            </w:pPr>
          </w:p>
        </w:tc>
        <w:tc>
          <w:tcPr>
            <w:tcW w:w="720" w:type="dxa"/>
          </w:tcPr>
          <w:p w14:paraId="01AB5FF1" w14:textId="77777777" w:rsidR="00AF5DFE" w:rsidRDefault="00AF5DFE">
            <w:pPr>
              <w:jc w:val="center"/>
              <w:rPr>
                <w:rFonts w:ascii="Arial" w:hAnsi="Arial"/>
                <w:snapToGrid w:val="0"/>
                <w:color w:val="auto"/>
              </w:rPr>
            </w:pPr>
          </w:p>
        </w:tc>
      </w:tr>
      <w:tr w:rsidR="00AF5DFE" w14:paraId="174AD3F1" w14:textId="77777777">
        <w:trPr>
          <w:cantSplit/>
          <w:trHeight w:val="281"/>
        </w:trPr>
        <w:tc>
          <w:tcPr>
            <w:tcW w:w="750" w:type="dxa"/>
            <w:vMerge w:val="restart"/>
          </w:tcPr>
          <w:p w14:paraId="71B3F460" w14:textId="77777777" w:rsidR="00AF5DFE" w:rsidRDefault="00AF5DFE">
            <w:pPr>
              <w:rPr>
                <w:rFonts w:ascii="Arial" w:hAnsi="Arial"/>
                <w:b/>
                <w:snapToGrid w:val="0"/>
                <w:color w:val="auto"/>
              </w:rPr>
            </w:pPr>
            <w:r>
              <w:rPr>
                <w:rFonts w:ascii="Arial" w:hAnsi="Arial"/>
                <w:b/>
                <w:snapToGrid w:val="0"/>
                <w:color w:val="auto"/>
              </w:rPr>
              <w:t>XASE</w:t>
            </w:r>
          </w:p>
        </w:tc>
        <w:tc>
          <w:tcPr>
            <w:tcW w:w="1530" w:type="dxa"/>
            <w:vMerge w:val="restart"/>
          </w:tcPr>
          <w:p w14:paraId="1FB30AAD" w14:textId="77777777" w:rsidR="00AF5DFE" w:rsidRDefault="00AF5DFE">
            <w:pPr>
              <w:rPr>
                <w:rFonts w:ascii="Courier New" w:hAnsi="Courier New"/>
                <w:snapToGrid w:val="0"/>
                <w:color w:val="auto"/>
              </w:rPr>
            </w:pPr>
            <w:r>
              <w:rPr>
                <w:rFonts w:ascii="Courier New" w:hAnsi="Courier New"/>
                <w:snapToGrid w:val="0"/>
                <w:color w:val="auto"/>
              </w:rPr>
              <w:t>XASEUS31XXX</w:t>
            </w:r>
          </w:p>
        </w:tc>
        <w:tc>
          <w:tcPr>
            <w:tcW w:w="3960" w:type="dxa"/>
          </w:tcPr>
          <w:p w14:paraId="32AD55CE" w14:textId="77777777" w:rsidR="00AF5DFE" w:rsidRDefault="00AF5DFE">
            <w:pPr>
              <w:rPr>
                <w:rFonts w:ascii="Arial" w:hAnsi="Arial"/>
                <w:snapToGrid w:val="0"/>
                <w:color w:val="auto"/>
              </w:rPr>
            </w:pPr>
            <w:r>
              <w:rPr>
                <w:rFonts w:ascii="Arial" w:hAnsi="Arial"/>
                <w:snapToGrid w:val="0"/>
                <w:color w:val="auto"/>
              </w:rPr>
              <w:t>AMERICAN STOCK EXCHANGE</w:t>
            </w:r>
          </w:p>
        </w:tc>
        <w:tc>
          <w:tcPr>
            <w:tcW w:w="2700" w:type="dxa"/>
            <w:vMerge w:val="restart"/>
          </w:tcPr>
          <w:p w14:paraId="3EC19A33" w14:textId="77777777" w:rsidR="00AF5DFE" w:rsidRDefault="00AF5DFE">
            <w:pPr>
              <w:jc w:val="left"/>
              <w:rPr>
                <w:rFonts w:ascii="Arial" w:hAnsi="Arial"/>
                <w:snapToGrid w:val="0"/>
                <w:color w:val="auto"/>
              </w:rPr>
            </w:pPr>
            <w:r>
              <w:rPr>
                <w:rFonts w:ascii="Arial" w:hAnsi="Arial"/>
                <w:snapToGrid w:val="0"/>
                <w:color w:val="auto"/>
              </w:rPr>
              <w:t>American Stock Exchange</w:t>
            </w:r>
          </w:p>
        </w:tc>
        <w:tc>
          <w:tcPr>
            <w:tcW w:w="720" w:type="dxa"/>
            <w:vMerge w:val="restart"/>
          </w:tcPr>
          <w:p w14:paraId="2445729E" w14:textId="77777777" w:rsidR="00AF5DFE" w:rsidRDefault="00AF5DFE">
            <w:pPr>
              <w:jc w:val="center"/>
              <w:rPr>
                <w:rFonts w:ascii="Arial" w:hAnsi="Arial"/>
                <w:snapToGrid w:val="0"/>
                <w:color w:val="auto"/>
              </w:rPr>
            </w:pPr>
            <w:r>
              <w:rPr>
                <w:rFonts w:ascii="Arial" w:hAnsi="Arial"/>
                <w:snapToGrid w:val="0"/>
                <w:color w:val="auto"/>
              </w:rPr>
              <w:t>A</w:t>
            </w:r>
          </w:p>
        </w:tc>
      </w:tr>
      <w:tr w:rsidR="00AF5DFE" w14:paraId="4A25AACF" w14:textId="77777777">
        <w:trPr>
          <w:cantSplit/>
          <w:trHeight w:val="281"/>
        </w:trPr>
        <w:tc>
          <w:tcPr>
            <w:tcW w:w="750" w:type="dxa"/>
            <w:vMerge/>
          </w:tcPr>
          <w:p w14:paraId="2CB19566" w14:textId="77777777" w:rsidR="00AF5DFE" w:rsidRDefault="00AF5DFE">
            <w:pPr>
              <w:rPr>
                <w:rFonts w:ascii="Arial" w:hAnsi="Arial"/>
                <w:b/>
                <w:snapToGrid w:val="0"/>
                <w:color w:val="auto"/>
              </w:rPr>
            </w:pPr>
          </w:p>
        </w:tc>
        <w:tc>
          <w:tcPr>
            <w:tcW w:w="1530" w:type="dxa"/>
            <w:vMerge/>
          </w:tcPr>
          <w:p w14:paraId="33BD4385" w14:textId="77777777" w:rsidR="00AF5DFE" w:rsidRDefault="00AF5DFE">
            <w:pPr>
              <w:rPr>
                <w:rFonts w:ascii="Courier New" w:hAnsi="Courier New"/>
                <w:snapToGrid w:val="0"/>
                <w:color w:val="auto"/>
              </w:rPr>
            </w:pPr>
          </w:p>
        </w:tc>
        <w:tc>
          <w:tcPr>
            <w:tcW w:w="3960" w:type="dxa"/>
          </w:tcPr>
          <w:p w14:paraId="7ED41A82" w14:textId="77777777" w:rsidR="00AF5DFE" w:rsidRDefault="00AF5DFE">
            <w:pPr>
              <w:rPr>
                <w:rFonts w:ascii="Arial" w:hAnsi="Arial"/>
                <w:snapToGrid w:val="0"/>
                <w:color w:val="auto"/>
              </w:rPr>
            </w:pPr>
            <w:r>
              <w:rPr>
                <w:rFonts w:ascii="Arial" w:hAnsi="Arial"/>
                <w:snapToGrid w:val="0"/>
                <w:color w:val="auto"/>
                <w:lang w:eastAsia="en-US"/>
              </w:rPr>
              <w:t>AMERICAN STOCK EXCHANGE (ASE) BONDS</w:t>
            </w:r>
          </w:p>
        </w:tc>
        <w:tc>
          <w:tcPr>
            <w:tcW w:w="2700" w:type="dxa"/>
            <w:vMerge/>
          </w:tcPr>
          <w:p w14:paraId="2A09DB39" w14:textId="77777777" w:rsidR="00AF5DFE" w:rsidRDefault="00AF5DFE">
            <w:pPr>
              <w:jc w:val="left"/>
              <w:rPr>
                <w:rFonts w:ascii="Arial" w:hAnsi="Arial"/>
                <w:snapToGrid w:val="0"/>
                <w:color w:val="auto"/>
              </w:rPr>
            </w:pPr>
          </w:p>
        </w:tc>
        <w:tc>
          <w:tcPr>
            <w:tcW w:w="720" w:type="dxa"/>
            <w:vMerge/>
          </w:tcPr>
          <w:p w14:paraId="572BE60F" w14:textId="77777777" w:rsidR="00AF5DFE" w:rsidRDefault="00AF5DFE">
            <w:pPr>
              <w:jc w:val="center"/>
              <w:rPr>
                <w:rFonts w:ascii="Arial" w:hAnsi="Arial"/>
                <w:snapToGrid w:val="0"/>
                <w:color w:val="auto"/>
              </w:rPr>
            </w:pPr>
          </w:p>
        </w:tc>
      </w:tr>
      <w:tr w:rsidR="00AF5DFE" w14:paraId="7BADC5BA" w14:textId="77777777">
        <w:trPr>
          <w:cantSplit/>
          <w:trHeight w:val="281"/>
        </w:trPr>
        <w:tc>
          <w:tcPr>
            <w:tcW w:w="750" w:type="dxa"/>
            <w:vMerge/>
          </w:tcPr>
          <w:p w14:paraId="2216AD7A" w14:textId="77777777" w:rsidR="00AF5DFE" w:rsidRDefault="00AF5DFE">
            <w:pPr>
              <w:rPr>
                <w:rFonts w:ascii="Arial" w:hAnsi="Arial"/>
                <w:b/>
                <w:snapToGrid w:val="0"/>
                <w:color w:val="auto"/>
              </w:rPr>
            </w:pPr>
          </w:p>
        </w:tc>
        <w:tc>
          <w:tcPr>
            <w:tcW w:w="1530" w:type="dxa"/>
            <w:vMerge/>
          </w:tcPr>
          <w:p w14:paraId="5B09F8D6" w14:textId="77777777" w:rsidR="00AF5DFE" w:rsidRDefault="00AF5DFE">
            <w:pPr>
              <w:rPr>
                <w:rFonts w:ascii="Courier New" w:hAnsi="Courier New"/>
                <w:snapToGrid w:val="0"/>
                <w:color w:val="auto"/>
              </w:rPr>
            </w:pPr>
          </w:p>
        </w:tc>
        <w:tc>
          <w:tcPr>
            <w:tcW w:w="3960" w:type="dxa"/>
          </w:tcPr>
          <w:p w14:paraId="289C0994" w14:textId="77777777" w:rsidR="00AF5DFE" w:rsidRDefault="00AF5DFE">
            <w:pPr>
              <w:rPr>
                <w:rFonts w:ascii="Arial" w:hAnsi="Arial"/>
                <w:snapToGrid w:val="0"/>
                <w:color w:val="auto"/>
              </w:rPr>
            </w:pPr>
            <w:r>
              <w:rPr>
                <w:rFonts w:ascii="Arial" w:hAnsi="Arial"/>
                <w:snapToGrid w:val="0"/>
                <w:color w:val="auto"/>
                <w:lang w:eastAsia="en-US"/>
              </w:rPr>
              <w:t>AMERICAN STOCK OPTIONS EXCHANGE</w:t>
            </w:r>
          </w:p>
        </w:tc>
        <w:tc>
          <w:tcPr>
            <w:tcW w:w="2700" w:type="dxa"/>
          </w:tcPr>
          <w:p w14:paraId="05283275" w14:textId="77777777" w:rsidR="00AF5DFE" w:rsidRDefault="00AF5DFE">
            <w:pPr>
              <w:jc w:val="left"/>
              <w:rPr>
                <w:rFonts w:ascii="Arial" w:hAnsi="Arial"/>
                <w:snapToGrid w:val="0"/>
                <w:color w:val="auto"/>
              </w:rPr>
            </w:pPr>
            <w:r>
              <w:rPr>
                <w:rFonts w:ascii="Arial" w:hAnsi="Arial"/>
                <w:snapToGrid w:val="0"/>
                <w:u w:val="single"/>
              </w:rPr>
              <w:t>American Stock Exchange Options</w:t>
            </w:r>
          </w:p>
        </w:tc>
        <w:tc>
          <w:tcPr>
            <w:tcW w:w="720" w:type="dxa"/>
          </w:tcPr>
          <w:p w14:paraId="7224751D" w14:textId="77777777" w:rsidR="00AF5DFE" w:rsidRDefault="00AF5DFE">
            <w:pPr>
              <w:jc w:val="center"/>
              <w:rPr>
                <w:rFonts w:ascii="Arial" w:hAnsi="Arial"/>
                <w:snapToGrid w:val="0"/>
                <w:color w:val="auto"/>
              </w:rPr>
            </w:pPr>
            <w:r>
              <w:rPr>
                <w:rFonts w:ascii="Arial" w:hAnsi="Arial"/>
                <w:snapToGrid w:val="0"/>
                <w:u w:val="single"/>
              </w:rPr>
              <w:t>1</w:t>
            </w:r>
          </w:p>
        </w:tc>
      </w:tr>
      <w:tr w:rsidR="00AF5DFE" w14:paraId="4073FD7C" w14:textId="77777777">
        <w:trPr>
          <w:trHeight w:val="281"/>
        </w:trPr>
        <w:tc>
          <w:tcPr>
            <w:tcW w:w="750" w:type="dxa"/>
          </w:tcPr>
          <w:p w14:paraId="54877BDC" w14:textId="77777777" w:rsidR="00AF5DFE" w:rsidRDefault="00AF5DFE">
            <w:pPr>
              <w:rPr>
                <w:rFonts w:ascii="Arial" w:hAnsi="Arial"/>
                <w:b/>
                <w:snapToGrid w:val="0"/>
                <w:color w:val="auto"/>
              </w:rPr>
            </w:pPr>
            <w:r>
              <w:rPr>
                <w:rFonts w:ascii="Arial" w:hAnsi="Arial"/>
                <w:b/>
                <w:snapToGrid w:val="0"/>
                <w:color w:val="auto"/>
              </w:rPr>
              <w:t>XASX</w:t>
            </w:r>
          </w:p>
        </w:tc>
        <w:tc>
          <w:tcPr>
            <w:tcW w:w="1530" w:type="dxa"/>
          </w:tcPr>
          <w:p w14:paraId="6CA79A89" w14:textId="77777777" w:rsidR="00AF5DFE" w:rsidRDefault="00AF5DFE">
            <w:pPr>
              <w:rPr>
                <w:rFonts w:ascii="Courier New" w:hAnsi="Courier New"/>
                <w:snapToGrid w:val="0"/>
                <w:color w:val="auto"/>
              </w:rPr>
            </w:pPr>
            <w:r>
              <w:rPr>
                <w:rFonts w:ascii="Courier New" w:hAnsi="Courier New"/>
                <w:snapToGrid w:val="0"/>
                <w:color w:val="auto"/>
              </w:rPr>
              <w:t>XASXAU2SXXX</w:t>
            </w:r>
          </w:p>
        </w:tc>
        <w:tc>
          <w:tcPr>
            <w:tcW w:w="3960" w:type="dxa"/>
          </w:tcPr>
          <w:p w14:paraId="74E05E05" w14:textId="77777777" w:rsidR="00AF5DFE" w:rsidRDefault="00AF5DFE">
            <w:pPr>
              <w:rPr>
                <w:rFonts w:ascii="Arial" w:hAnsi="Arial"/>
                <w:snapToGrid w:val="0"/>
                <w:color w:val="auto"/>
              </w:rPr>
            </w:pPr>
            <w:r>
              <w:rPr>
                <w:rFonts w:ascii="Arial" w:hAnsi="Arial"/>
                <w:snapToGrid w:val="0"/>
                <w:color w:val="auto"/>
              </w:rPr>
              <w:t>ASX OPERATIONS PTY LIMITED</w:t>
            </w:r>
          </w:p>
        </w:tc>
        <w:tc>
          <w:tcPr>
            <w:tcW w:w="2700" w:type="dxa"/>
          </w:tcPr>
          <w:p w14:paraId="5E83E784" w14:textId="77777777" w:rsidR="00AF5DFE" w:rsidRDefault="00AF5DFE">
            <w:pPr>
              <w:jc w:val="left"/>
              <w:rPr>
                <w:rFonts w:ascii="Arial" w:hAnsi="Arial"/>
                <w:snapToGrid w:val="0"/>
                <w:color w:val="auto"/>
              </w:rPr>
            </w:pPr>
            <w:r>
              <w:rPr>
                <w:rFonts w:ascii="Arial" w:hAnsi="Arial"/>
                <w:snapToGrid w:val="0"/>
                <w:color w:val="auto"/>
              </w:rPr>
              <w:t>Australian Stock Exchange</w:t>
            </w:r>
          </w:p>
        </w:tc>
        <w:tc>
          <w:tcPr>
            <w:tcW w:w="720" w:type="dxa"/>
          </w:tcPr>
          <w:p w14:paraId="05559CFB" w14:textId="77777777" w:rsidR="00AF5DFE" w:rsidRDefault="00AF5DFE">
            <w:pPr>
              <w:jc w:val="center"/>
              <w:rPr>
                <w:rFonts w:ascii="Arial" w:hAnsi="Arial"/>
                <w:snapToGrid w:val="0"/>
                <w:color w:val="auto"/>
              </w:rPr>
            </w:pPr>
            <w:r>
              <w:rPr>
                <w:rFonts w:ascii="Arial" w:hAnsi="Arial"/>
                <w:snapToGrid w:val="0"/>
                <w:color w:val="auto"/>
              </w:rPr>
              <w:t>AX</w:t>
            </w:r>
          </w:p>
        </w:tc>
      </w:tr>
      <w:tr w:rsidR="00AF5DFE" w14:paraId="6E214685" w14:textId="77777777">
        <w:trPr>
          <w:trHeight w:val="281"/>
        </w:trPr>
        <w:tc>
          <w:tcPr>
            <w:tcW w:w="750" w:type="dxa"/>
          </w:tcPr>
          <w:p w14:paraId="3CD04FA5" w14:textId="77777777" w:rsidR="00AF5DFE" w:rsidRDefault="00AF5DFE">
            <w:pPr>
              <w:rPr>
                <w:rFonts w:ascii="Arial" w:hAnsi="Arial"/>
                <w:b/>
                <w:snapToGrid w:val="0"/>
                <w:color w:val="auto"/>
              </w:rPr>
            </w:pPr>
            <w:r>
              <w:rPr>
                <w:rFonts w:ascii="Arial" w:hAnsi="Arial"/>
                <w:b/>
                <w:snapToGrid w:val="0"/>
                <w:color w:val="auto"/>
              </w:rPr>
              <w:t>XATH</w:t>
            </w:r>
          </w:p>
        </w:tc>
        <w:tc>
          <w:tcPr>
            <w:tcW w:w="1530" w:type="dxa"/>
          </w:tcPr>
          <w:p w14:paraId="1E8C3F5D" w14:textId="77777777" w:rsidR="00AF5DFE" w:rsidRDefault="00AF5DFE">
            <w:pPr>
              <w:rPr>
                <w:rFonts w:ascii="Courier New" w:hAnsi="Courier New"/>
                <w:snapToGrid w:val="0"/>
                <w:color w:val="auto"/>
              </w:rPr>
            </w:pPr>
            <w:r>
              <w:rPr>
                <w:rFonts w:ascii="Courier New" w:hAnsi="Courier New"/>
                <w:snapToGrid w:val="0"/>
                <w:color w:val="auto"/>
              </w:rPr>
              <w:t>XATHGRA1XXX</w:t>
            </w:r>
          </w:p>
        </w:tc>
        <w:tc>
          <w:tcPr>
            <w:tcW w:w="3960" w:type="dxa"/>
          </w:tcPr>
          <w:p w14:paraId="0567A523"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ATHENS</w:t>
                </w:r>
              </w:smartTag>
            </w:smartTag>
            <w:r>
              <w:rPr>
                <w:rFonts w:ascii="Arial" w:hAnsi="Arial"/>
                <w:snapToGrid w:val="0"/>
                <w:color w:val="auto"/>
              </w:rPr>
              <w:t xml:space="preserve"> STOCK EXCHANGE</w:t>
            </w:r>
          </w:p>
        </w:tc>
        <w:tc>
          <w:tcPr>
            <w:tcW w:w="2700" w:type="dxa"/>
          </w:tcPr>
          <w:p w14:paraId="7436D4BA" w14:textId="77777777" w:rsidR="00AF5DFE" w:rsidRDefault="00AF5DFE">
            <w:pPr>
              <w:jc w:val="left"/>
              <w:rPr>
                <w:rFonts w:ascii="Arial" w:hAnsi="Arial"/>
                <w:snapToGrid w:val="0"/>
                <w:color w:val="auto"/>
              </w:rPr>
            </w:pPr>
          </w:p>
        </w:tc>
        <w:tc>
          <w:tcPr>
            <w:tcW w:w="720" w:type="dxa"/>
          </w:tcPr>
          <w:p w14:paraId="768BD96E" w14:textId="77777777" w:rsidR="00AF5DFE" w:rsidRDefault="00AF5DFE">
            <w:pPr>
              <w:jc w:val="center"/>
              <w:rPr>
                <w:rFonts w:ascii="Arial" w:hAnsi="Arial"/>
                <w:snapToGrid w:val="0"/>
                <w:color w:val="auto"/>
              </w:rPr>
            </w:pPr>
          </w:p>
        </w:tc>
      </w:tr>
      <w:tr w:rsidR="00AF5DFE" w14:paraId="2B5F7990" w14:textId="77777777">
        <w:trPr>
          <w:trHeight w:val="281"/>
        </w:trPr>
        <w:tc>
          <w:tcPr>
            <w:tcW w:w="750" w:type="dxa"/>
          </w:tcPr>
          <w:p w14:paraId="0D9B5C5F" w14:textId="77777777" w:rsidR="00AF5DFE" w:rsidRDefault="00AF5DFE">
            <w:pPr>
              <w:rPr>
                <w:rFonts w:ascii="Arial" w:hAnsi="Arial"/>
                <w:b/>
                <w:snapToGrid w:val="0"/>
                <w:color w:val="auto"/>
              </w:rPr>
            </w:pPr>
            <w:r>
              <w:rPr>
                <w:rFonts w:ascii="Arial" w:hAnsi="Arial"/>
                <w:b/>
                <w:snapToGrid w:val="0"/>
                <w:color w:val="auto"/>
              </w:rPr>
              <w:t>XAUK</w:t>
            </w:r>
          </w:p>
        </w:tc>
        <w:tc>
          <w:tcPr>
            <w:tcW w:w="1530" w:type="dxa"/>
          </w:tcPr>
          <w:p w14:paraId="1C336C53" w14:textId="77777777" w:rsidR="00AF5DFE" w:rsidRDefault="00AF5DFE">
            <w:pPr>
              <w:rPr>
                <w:rFonts w:ascii="Courier New" w:hAnsi="Courier New"/>
                <w:snapToGrid w:val="0"/>
                <w:color w:val="auto"/>
              </w:rPr>
            </w:pPr>
            <w:r>
              <w:rPr>
                <w:rFonts w:ascii="Courier New" w:hAnsi="Courier New"/>
                <w:snapToGrid w:val="0"/>
                <w:color w:val="auto"/>
              </w:rPr>
              <w:t>XAUKNZ21XXX</w:t>
            </w:r>
          </w:p>
        </w:tc>
        <w:tc>
          <w:tcPr>
            <w:tcW w:w="3960" w:type="dxa"/>
          </w:tcPr>
          <w:p w14:paraId="7BCF6E63" w14:textId="77777777" w:rsidR="00AF5DFE" w:rsidRDefault="00AF5DFE">
            <w:pPr>
              <w:rPr>
                <w:rFonts w:ascii="Arial" w:hAnsi="Arial"/>
                <w:snapToGrid w:val="0"/>
                <w:color w:val="auto"/>
              </w:rPr>
            </w:pPr>
            <w:smartTag w:uri="urn:schemas-microsoft-com:office:smarttags" w:element="country-region">
              <w:r>
                <w:rPr>
                  <w:rFonts w:ascii="Arial" w:hAnsi="Arial"/>
                  <w:snapToGrid w:val="0"/>
                  <w:color w:val="auto"/>
                </w:rPr>
                <w:t>NEW ZEALAND</w:t>
              </w:r>
            </w:smartTag>
            <w:r>
              <w:rPr>
                <w:rFonts w:ascii="Arial" w:hAnsi="Arial"/>
                <w:snapToGrid w:val="0"/>
                <w:color w:val="auto"/>
              </w:rPr>
              <w:t xml:space="preserve"> STOCK EXCHANGE - </w:t>
            </w:r>
            <w:smartTag w:uri="urn:schemas-microsoft-com:office:smarttags" w:element="City">
              <w:smartTag w:uri="urn:schemas-microsoft-com:office:smarttags" w:element="place">
                <w:r>
                  <w:rPr>
                    <w:rFonts w:ascii="Arial" w:hAnsi="Arial"/>
                    <w:snapToGrid w:val="0"/>
                    <w:color w:val="auto"/>
                  </w:rPr>
                  <w:t>AUCKLAND</w:t>
                </w:r>
              </w:smartTag>
            </w:smartTag>
          </w:p>
        </w:tc>
        <w:tc>
          <w:tcPr>
            <w:tcW w:w="2700" w:type="dxa"/>
          </w:tcPr>
          <w:p w14:paraId="5FCABBAE" w14:textId="77777777" w:rsidR="00AF5DFE" w:rsidRDefault="00AF5DFE">
            <w:pPr>
              <w:jc w:val="left"/>
              <w:rPr>
                <w:rFonts w:ascii="Arial" w:hAnsi="Arial"/>
                <w:snapToGrid w:val="0"/>
                <w:color w:val="auto"/>
              </w:rPr>
            </w:pPr>
          </w:p>
        </w:tc>
        <w:tc>
          <w:tcPr>
            <w:tcW w:w="720" w:type="dxa"/>
          </w:tcPr>
          <w:p w14:paraId="7F8EFBD1" w14:textId="77777777" w:rsidR="00AF5DFE" w:rsidRDefault="00AF5DFE">
            <w:pPr>
              <w:jc w:val="center"/>
              <w:rPr>
                <w:rFonts w:ascii="Arial" w:hAnsi="Arial"/>
                <w:snapToGrid w:val="0"/>
                <w:color w:val="auto"/>
              </w:rPr>
            </w:pPr>
          </w:p>
        </w:tc>
      </w:tr>
      <w:tr w:rsidR="00AF5DFE" w14:paraId="64D32AAE" w14:textId="77777777">
        <w:trPr>
          <w:trHeight w:val="281"/>
        </w:trPr>
        <w:tc>
          <w:tcPr>
            <w:tcW w:w="750" w:type="dxa"/>
          </w:tcPr>
          <w:p w14:paraId="08C74DE0" w14:textId="77777777" w:rsidR="00AF5DFE" w:rsidRDefault="00AF5DFE">
            <w:pPr>
              <w:rPr>
                <w:rFonts w:ascii="Arial" w:hAnsi="Arial"/>
                <w:b/>
                <w:snapToGrid w:val="0"/>
                <w:color w:val="auto"/>
              </w:rPr>
            </w:pPr>
            <w:r>
              <w:rPr>
                <w:rFonts w:ascii="Arial" w:hAnsi="Arial"/>
                <w:b/>
                <w:snapToGrid w:val="0"/>
                <w:color w:val="auto"/>
              </w:rPr>
              <w:t>XAVB</w:t>
            </w:r>
          </w:p>
        </w:tc>
        <w:tc>
          <w:tcPr>
            <w:tcW w:w="1530" w:type="dxa"/>
          </w:tcPr>
          <w:p w14:paraId="61034591" w14:textId="77777777" w:rsidR="00AF5DFE" w:rsidRDefault="00AF5DFE">
            <w:pPr>
              <w:rPr>
                <w:rFonts w:ascii="Courier New" w:hAnsi="Courier New"/>
                <w:snapToGrid w:val="0"/>
                <w:color w:val="auto"/>
              </w:rPr>
            </w:pPr>
            <w:r>
              <w:rPr>
                <w:rFonts w:ascii="Courier New" w:hAnsi="Courier New"/>
                <w:snapToGrid w:val="0"/>
                <w:color w:val="auto"/>
              </w:rPr>
              <w:t>XAVBESM1XXX</w:t>
            </w:r>
          </w:p>
        </w:tc>
        <w:tc>
          <w:tcPr>
            <w:tcW w:w="3960" w:type="dxa"/>
          </w:tcPr>
          <w:p w14:paraId="5590B88C" w14:textId="77777777" w:rsidR="00AF5DFE" w:rsidRDefault="00AF5DFE">
            <w:pPr>
              <w:rPr>
                <w:rFonts w:ascii="Arial" w:hAnsi="Arial"/>
                <w:snapToGrid w:val="0"/>
                <w:color w:val="auto"/>
                <w:lang w:val="fr-FR"/>
              </w:rPr>
            </w:pPr>
            <w:r>
              <w:rPr>
                <w:rFonts w:ascii="Arial" w:hAnsi="Arial"/>
                <w:snapToGrid w:val="0"/>
                <w:color w:val="auto"/>
                <w:lang w:val="fr-FR"/>
              </w:rPr>
              <w:t>CMB, AGENCIA DE VALORES Y BOLSA</w:t>
            </w:r>
          </w:p>
        </w:tc>
        <w:tc>
          <w:tcPr>
            <w:tcW w:w="2700" w:type="dxa"/>
          </w:tcPr>
          <w:p w14:paraId="2C04A9C7" w14:textId="77777777" w:rsidR="00AF5DFE" w:rsidRDefault="00AF5DFE">
            <w:pPr>
              <w:jc w:val="left"/>
              <w:rPr>
                <w:rFonts w:ascii="Arial" w:hAnsi="Arial"/>
                <w:snapToGrid w:val="0"/>
                <w:color w:val="auto"/>
                <w:lang w:val="fr-FR"/>
              </w:rPr>
            </w:pPr>
          </w:p>
        </w:tc>
        <w:tc>
          <w:tcPr>
            <w:tcW w:w="720" w:type="dxa"/>
          </w:tcPr>
          <w:p w14:paraId="49F205BE" w14:textId="77777777" w:rsidR="00AF5DFE" w:rsidRDefault="00AF5DFE">
            <w:pPr>
              <w:jc w:val="center"/>
              <w:rPr>
                <w:rFonts w:ascii="Arial" w:hAnsi="Arial"/>
                <w:snapToGrid w:val="0"/>
                <w:color w:val="auto"/>
                <w:lang w:val="fr-FR"/>
              </w:rPr>
            </w:pPr>
          </w:p>
        </w:tc>
      </w:tr>
      <w:tr w:rsidR="00AF5DFE" w14:paraId="0FC666E3" w14:textId="77777777">
        <w:trPr>
          <w:trHeight w:val="281"/>
        </w:trPr>
        <w:tc>
          <w:tcPr>
            <w:tcW w:w="750" w:type="dxa"/>
          </w:tcPr>
          <w:p w14:paraId="14193B31" w14:textId="77777777" w:rsidR="00AF5DFE" w:rsidRDefault="00AF5DFE">
            <w:pPr>
              <w:rPr>
                <w:rFonts w:ascii="Arial" w:hAnsi="Arial"/>
                <w:b/>
                <w:snapToGrid w:val="0"/>
                <w:color w:val="auto"/>
              </w:rPr>
            </w:pPr>
            <w:r>
              <w:rPr>
                <w:rFonts w:ascii="Arial" w:hAnsi="Arial"/>
                <w:b/>
                <w:snapToGrid w:val="0"/>
                <w:color w:val="auto"/>
              </w:rPr>
              <w:t>XBAH</w:t>
            </w:r>
          </w:p>
        </w:tc>
        <w:tc>
          <w:tcPr>
            <w:tcW w:w="1530" w:type="dxa"/>
          </w:tcPr>
          <w:p w14:paraId="27008272" w14:textId="77777777" w:rsidR="00AF5DFE" w:rsidRDefault="00AF5DFE">
            <w:pPr>
              <w:rPr>
                <w:rFonts w:ascii="Courier New" w:hAnsi="Courier New"/>
                <w:snapToGrid w:val="0"/>
                <w:color w:val="auto"/>
              </w:rPr>
            </w:pPr>
            <w:r>
              <w:rPr>
                <w:rFonts w:ascii="Courier New" w:hAnsi="Courier New"/>
                <w:snapToGrid w:val="0"/>
                <w:color w:val="auto"/>
              </w:rPr>
              <w:t>XBAHBHB1XXX</w:t>
            </w:r>
          </w:p>
        </w:tc>
        <w:tc>
          <w:tcPr>
            <w:tcW w:w="3960" w:type="dxa"/>
          </w:tcPr>
          <w:p w14:paraId="5999195E"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BAHRAIN</w:t>
                </w:r>
              </w:smartTag>
            </w:smartTag>
            <w:r>
              <w:rPr>
                <w:rFonts w:ascii="Arial" w:hAnsi="Arial"/>
                <w:snapToGrid w:val="0"/>
                <w:color w:val="auto"/>
              </w:rPr>
              <w:t xml:space="preserve"> STOCK EXCHANGE</w:t>
            </w:r>
          </w:p>
        </w:tc>
        <w:tc>
          <w:tcPr>
            <w:tcW w:w="2700" w:type="dxa"/>
          </w:tcPr>
          <w:p w14:paraId="616F0FB3"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Bahrain</w:t>
                </w:r>
              </w:smartTag>
            </w:smartTag>
            <w:r>
              <w:rPr>
                <w:rFonts w:ascii="Arial" w:hAnsi="Arial"/>
                <w:snapToGrid w:val="0"/>
                <w:color w:val="auto"/>
              </w:rPr>
              <w:t xml:space="preserve"> Stock Exchange</w:t>
            </w:r>
          </w:p>
        </w:tc>
        <w:tc>
          <w:tcPr>
            <w:tcW w:w="720" w:type="dxa"/>
          </w:tcPr>
          <w:p w14:paraId="7CBA3D16" w14:textId="77777777" w:rsidR="00AF5DFE" w:rsidRDefault="00AF5DFE">
            <w:pPr>
              <w:jc w:val="center"/>
              <w:rPr>
                <w:rFonts w:ascii="Arial" w:hAnsi="Arial"/>
                <w:snapToGrid w:val="0"/>
                <w:color w:val="auto"/>
              </w:rPr>
            </w:pPr>
            <w:r>
              <w:rPr>
                <w:rFonts w:ascii="Arial" w:hAnsi="Arial"/>
                <w:snapToGrid w:val="0"/>
                <w:color w:val="auto"/>
              </w:rPr>
              <w:t>BH</w:t>
            </w:r>
          </w:p>
        </w:tc>
      </w:tr>
      <w:tr w:rsidR="00AF5DFE" w14:paraId="5BEBBCA0" w14:textId="77777777">
        <w:trPr>
          <w:trHeight w:val="281"/>
        </w:trPr>
        <w:tc>
          <w:tcPr>
            <w:tcW w:w="750" w:type="dxa"/>
          </w:tcPr>
          <w:p w14:paraId="4965C989" w14:textId="77777777" w:rsidR="00AF5DFE" w:rsidRDefault="00AF5DFE">
            <w:pPr>
              <w:rPr>
                <w:rFonts w:ascii="Arial" w:hAnsi="Arial"/>
                <w:b/>
                <w:snapToGrid w:val="0"/>
                <w:color w:val="auto"/>
              </w:rPr>
            </w:pPr>
            <w:r>
              <w:rPr>
                <w:rFonts w:ascii="Arial" w:hAnsi="Arial"/>
                <w:b/>
                <w:snapToGrid w:val="0"/>
                <w:color w:val="auto"/>
              </w:rPr>
              <w:t>XBAN</w:t>
            </w:r>
          </w:p>
        </w:tc>
        <w:tc>
          <w:tcPr>
            <w:tcW w:w="1530" w:type="dxa"/>
          </w:tcPr>
          <w:p w14:paraId="60F17A03" w14:textId="77777777" w:rsidR="00AF5DFE" w:rsidRDefault="00AF5DFE">
            <w:pPr>
              <w:rPr>
                <w:rFonts w:ascii="Courier New" w:hAnsi="Courier New"/>
                <w:snapToGrid w:val="0"/>
                <w:color w:val="auto"/>
              </w:rPr>
            </w:pPr>
            <w:r>
              <w:rPr>
                <w:rFonts w:ascii="Courier New" w:hAnsi="Courier New"/>
                <w:snapToGrid w:val="0"/>
                <w:color w:val="auto"/>
              </w:rPr>
              <w:t>XBANIN51XXX</w:t>
            </w:r>
          </w:p>
        </w:tc>
        <w:tc>
          <w:tcPr>
            <w:tcW w:w="3960" w:type="dxa"/>
          </w:tcPr>
          <w:p w14:paraId="2AE2BEDA" w14:textId="77777777" w:rsidR="00AF5DFE" w:rsidRDefault="00AF5DFE">
            <w:pPr>
              <w:rPr>
                <w:rFonts w:ascii="Arial" w:hAnsi="Arial"/>
                <w:snapToGrid w:val="0"/>
                <w:color w:val="auto"/>
              </w:rPr>
            </w:pPr>
            <w:r>
              <w:rPr>
                <w:rFonts w:ascii="Arial" w:hAnsi="Arial"/>
                <w:snapToGrid w:val="0"/>
                <w:color w:val="auto"/>
              </w:rPr>
              <w:t>BANGALORE STOCK EXCHANGE LTD</w:t>
            </w:r>
          </w:p>
        </w:tc>
        <w:tc>
          <w:tcPr>
            <w:tcW w:w="2700" w:type="dxa"/>
          </w:tcPr>
          <w:p w14:paraId="57C06B0A" w14:textId="77777777" w:rsidR="00AF5DFE" w:rsidRDefault="00AF5DFE">
            <w:pPr>
              <w:jc w:val="left"/>
              <w:rPr>
                <w:rFonts w:ascii="Arial" w:hAnsi="Arial"/>
                <w:snapToGrid w:val="0"/>
                <w:color w:val="auto"/>
              </w:rPr>
            </w:pPr>
          </w:p>
        </w:tc>
        <w:tc>
          <w:tcPr>
            <w:tcW w:w="720" w:type="dxa"/>
          </w:tcPr>
          <w:p w14:paraId="0BD7412B" w14:textId="77777777" w:rsidR="00AF5DFE" w:rsidRDefault="00AF5DFE">
            <w:pPr>
              <w:jc w:val="center"/>
              <w:rPr>
                <w:rFonts w:ascii="Arial" w:hAnsi="Arial"/>
                <w:snapToGrid w:val="0"/>
                <w:color w:val="auto"/>
              </w:rPr>
            </w:pPr>
          </w:p>
        </w:tc>
      </w:tr>
      <w:tr w:rsidR="00AF5DFE" w14:paraId="4BE5EB4D" w14:textId="77777777">
        <w:trPr>
          <w:trHeight w:val="281"/>
        </w:trPr>
        <w:tc>
          <w:tcPr>
            <w:tcW w:w="750" w:type="dxa"/>
          </w:tcPr>
          <w:p w14:paraId="7DB03431" w14:textId="77777777" w:rsidR="00AF5DFE" w:rsidRDefault="00AF5DFE">
            <w:pPr>
              <w:rPr>
                <w:rFonts w:ascii="Arial" w:hAnsi="Arial"/>
                <w:b/>
                <w:snapToGrid w:val="0"/>
                <w:color w:val="auto"/>
              </w:rPr>
            </w:pPr>
            <w:r>
              <w:rPr>
                <w:rFonts w:ascii="Arial" w:hAnsi="Arial"/>
                <w:b/>
                <w:snapToGrid w:val="0"/>
                <w:color w:val="auto"/>
              </w:rPr>
              <w:t>XBAR</w:t>
            </w:r>
          </w:p>
        </w:tc>
        <w:tc>
          <w:tcPr>
            <w:tcW w:w="1530" w:type="dxa"/>
          </w:tcPr>
          <w:p w14:paraId="6BCF357B" w14:textId="77777777" w:rsidR="00AF5DFE" w:rsidRDefault="00AF5DFE">
            <w:pPr>
              <w:rPr>
                <w:rFonts w:ascii="Courier New" w:hAnsi="Courier New"/>
                <w:snapToGrid w:val="0"/>
                <w:color w:val="auto"/>
              </w:rPr>
            </w:pPr>
            <w:r>
              <w:rPr>
                <w:rFonts w:ascii="Courier New" w:hAnsi="Courier New"/>
                <w:snapToGrid w:val="0"/>
                <w:color w:val="auto"/>
              </w:rPr>
              <w:t>XBARESB1XXX</w:t>
            </w:r>
          </w:p>
        </w:tc>
        <w:tc>
          <w:tcPr>
            <w:tcW w:w="3960" w:type="dxa"/>
          </w:tcPr>
          <w:p w14:paraId="0743AF4A"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BARCELONA</w:t>
                </w:r>
              </w:smartTag>
            </w:smartTag>
            <w:r>
              <w:rPr>
                <w:rFonts w:ascii="Arial" w:hAnsi="Arial"/>
                <w:snapToGrid w:val="0"/>
                <w:color w:val="auto"/>
              </w:rPr>
              <w:t xml:space="preserve"> STOCK EXCHANGE</w:t>
            </w:r>
          </w:p>
        </w:tc>
        <w:tc>
          <w:tcPr>
            <w:tcW w:w="2700" w:type="dxa"/>
          </w:tcPr>
          <w:p w14:paraId="4AA86A3F"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Barcelona</w:t>
                </w:r>
              </w:smartTag>
            </w:smartTag>
            <w:r>
              <w:rPr>
                <w:rFonts w:ascii="Arial" w:hAnsi="Arial"/>
                <w:snapToGrid w:val="0"/>
                <w:color w:val="auto"/>
              </w:rPr>
              <w:t xml:space="preserve"> Stock Exchange - Floor Trading</w:t>
            </w:r>
          </w:p>
        </w:tc>
        <w:tc>
          <w:tcPr>
            <w:tcW w:w="720" w:type="dxa"/>
          </w:tcPr>
          <w:p w14:paraId="3A00CDDA" w14:textId="77777777" w:rsidR="00AF5DFE" w:rsidRDefault="00AF5DFE">
            <w:pPr>
              <w:jc w:val="center"/>
              <w:rPr>
                <w:rFonts w:ascii="Arial" w:hAnsi="Arial"/>
                <w:snapToGrid w:val="0"/>
                <w:color w:val="auto"/>
              </w:rPr>
            </w:pPr>
            <w:r>
              <w:rPr>
                <w:rFonts w:ascii="Arial" w:hAnsi="Arial"/>
                <w:snapToGrid w:val="0"/>
                <w:color w:val="auto"/>
              </w:rPr>
              <w:t>BC</w:t>
            </w:r>
          </w:p>
        </w:tc>
      </w:tr>
      <w:tr w:rsidR="00AF5DFE" w14:paraId="68198082" w14:textId="77777777">
        <w:trPr>
          <w:trHeight w:val="281"/>
        </w:trPr>
        <w:tc>
          <w:tcPr>
            <w:tcW w:w="750" w:type="dxa"/>
          </w:tcPr>
          <w:p w14:paraId="4E80D146" w14:textId="77777777" w:rsidR="00AF5DFE" w:rsidRDefault="00AF5DFE">
            <w:pPr>
              <w:rPr>
                <w:rFonts w:ascii="Arial" w:hAnsi="Arial"/>
                <w:b/>
                <w:snapToGrid w:val="0"/>
                <w:color w:val="auto"/>
              </w:rPr>
            </w:pPr>
            <w:r>
              <w:rPr>
                <w:rFonts w:ascii="Arial" w:hAnsi="Arial"/>
                <w:b/>
                <w:snapToGrid w:val="0"/>
                <w:color w:val="auto"/>
              </w:rPr>
              <w:t>XBAV</w:t>
            </w:r>
          </w:p>
        </w:tc>
        <w:tc>
          <w:tcPr>
            <w:tcW w:w="1530" w:type="dxa"/>
          </w:tcPr>
          <w:p w14:paraId="3EE93E46" w14:textId="77777777" w:rsidR="00AF5DFE" w:rsidRDefault="00AF5DFE">
            <w:pPr>
              <w:rPr>
                <w:rFonts w:ascii="Courier New" w:hAnsi="Courier New"/>
                <w:snapToGrid w:val="0"/>
                <w:color w:val="auto"/>
              </w:rPr>
            </w:pPr>
            <w:r>
              <w:rPr>
                <w:rFonts w:ascii="Courier New" w:hAnsi="Courier New"/>
                <w:snapToGrid w:val="0"/>
                <w:color w:val="auto"/>
              </w:rPr>
              <w:t>XBAVESB1XXX</w:t>
            </w:r>
          </w:p>
        </w:tc>
        <w:tc>
          <w:tcPr>
            <w:tcW w:w="3960" w:type="dxa"/>
          </w:tcPr>
          <w:p w14:paraId="1506E716" w14:textId="77777777" w:rsidR="00AF5DFE" w:rsidRDefault="00AF5DFE">
            <w:pPr>
              <w:rPr>
                <w:rFonts w:ascii="Arial" w:hAnsi="Arial"/>
                <w:snapToGrid w:val="0"/>
                <w:color w:val="auto"/>
                <w:lang w:val="fr-FR"/>
              </w:rPr>
            </w:pPr>
            <w:r>
              <w:rPr>
                <w:rFonts w:ascii="Arial" w:hAnsi="Arial"/>
                <w:snapToGrid w:val="0"/>
                <w:color w:val="auto"/>
                <w:lang w:val="fr-FR"/>
              </w:rPr>
              <w:t>MERCHBOLSA AGENCIA DE VALORES, S.A.</w:t>
            </w:r>
          </w:p>
        </w:tc>
        <w:tc>
          <w:tcPr>
            <w:tcW w:w="2700" w:type="dxa"/>
          </w:tcPr>
          <w:p w14:paraId="44DC00CC" w14:textId="77777777" w:rsidR="00AF5DFE" w:rsidRDefault="00AF5DFE">
            <w:pPr>
              <w:jc w:val="left"/>
              <w:rPr>
                <w:rFonts w:ascii="Arial" w:hAnsi="Arial"/>
                <w:snapToGrid w:val="0"/>
                <w:color w:val="auto"/>
                <w:lang w:val="fr-FR"/>
              </w:rPr>
            </w:pPr>
          </w:p>
        </w:tc>
        <w:tc>
          <w:tcPr>
            <w:tcW w:w="720" w:type="dxa"/>
          </w:tcPr>
          <w:p w14:paraId="471768BA" w14:textId="77777777" w:rsidR="00AF5DFE" w:rsidRDefault="00AF5DFE">
            <w:pPr>
              <w:jc w:val="center"/>
              <w:rPr>
                <w:rFonts w:ascii="Arial" w:hAnsi="Arial"/>
                <w:snapToGrid w:val="0"/>
                <w:color w:val="auto"/>
                <w:lang w:val="fr-FR"/>
              </w:rPr>
            </w:pPr>
          </w:p>
        </w:tc>
      </w:tr>
      <w:tr w:rsidR="00AF5DFE" w14:paraId="3209F9A6" w14:textId="77777777">
        <w:trPr>
          <w:trHeight w:val="281"/>
        </w:trPr>
        <w:tc>
          <w:tcPr>
            <w:tcW w:w="750" w:type="dxa"/>
          </w:tcPr>
          <w:p w14:paraId="3563EC5F" w14:textId="77777777" w:rsidR="00AF5DFE" w:rsidRDefault="00AF5DFE">
            <w:pPr>
              <w:rPr>
                <w:rFonts w:ascii="Arial" w:hAnsi="Arial"/>
                <w:b/>
                <w:snapToGrid w:val="0"/>
                <w:color w:val="auto"/>
              </w:rPr>
            </w:pPr>
            <w:r>
              <w:rPr>
                <w:rFonts w:ascii="Arial" w:hAnsi="Arial"/>
                <w:b/>
                <w:snapToGrid w:val="0"/>
                <w:color w:val="auto"/>
              </w:rPr>
              <w:t>XBCE</w:t>
            </w:r>
          </w:p>
        </w:tc>
        <w:tc>
          <w:tcPr>
            <w:tcW w:w="1530" w:type="dxa"/>
          </w:tcPr>
          <w:p w14:paraId="556FB6A0" w14:textId="77777777" w:rsidR="00AF5DFE" w:rsidRDefault="00AF5DFE">
            <w:pPr>
              <w:rPr>
                <w:rFonts w:ascii="Courier New" w:hAnsi="Courier New"/>
                <w:snapToGrid w:val="0"/>
                <w:color w:val="auto"/>
              </w:rPr>
            </w:pPr>
            <w:r>
              <w:rPr>
                <w:rFonts w:ascii="Courier New" w:hAnsi="Courier New"/>
                <w:snapToGrid w:val="0"/>
                <w:color w:val="auto"/>
              </w:rPr>
              <w:t>XBCEHUH1XXX</w:t>
            </w:r>
          </w:p>
        </w:tc>
        <w:tc>
          <w:tcPr>
            <w:tcW w:w="3960" w:type="dxa"/>
          </w:tcPr>
          <w:p w14:paraId="39BE083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BUDAPEST</w:t>
                </w:r>
              </w:smartTag>
            </w:smartTag>
            <w:r>
              <w:rPr>
                <w:rFonts w:ascii="Arial" w:hAnsi="Arial"/>
                <w:snapToGrid w:val="0"/>
                <w:color w:val="auto"/>
              </w:rPr>
              <w:t xml:space="preserve"> COMMODITY EXCHANGE</w:t>
            </w:r>
          </w:p>
        </w:tc>
        <w:tc>
          <w:tcPr>
            <w:tcW w:w="2700" w:type="dxa"/>
          </w:tcPr>
          <w:p w14:paraId="4A4E1BFE" w14:textId="77777777" w:rsidR="00AF5DFE" w:rsidRDefault="00AF5DFE">
            <w:pPr>
              <w:jc w:val="left"/>
              <w:rPr>
                <w:rFonts w:ascii="Arial" w:hAnsi="Arial"/>
                <w:snapToGrid w:val="0"/>
                <w:color w:val="auto"/>
              </w:rPr>
            </w:pPr>
          </w:p>
        </w:tc>
        <w:tc>
          <w:tcPr>
            <w:tcW w:w="720" w:type="dxa"/>
          </w:tcPr>
          <w:p w14:paraId="3194BC56" w14:textId="77777777" w:rsidR="00AF5DFE" w:rsidRDefault="00AF5DFE">
            <w:pPr>
              <w:jc w:val="center"/>
              <w:rPr>
                <w:rFonts w:ascii="Arial" w:hAnsi="Arial"/>
                <w:snapToGrid w:val="0"/>
                <w:color w:val="auto"/>
              </w:rPr>
            </w:pPr>
          </w:p>
        </w:tc>
      </w:tr>
      <w:tr w:rsidR="00AF5DFE" w14:paraId="7BF50F20" w14:textId="77777777">
        <w:trPr>
          <w:trHeight w:val="281"/>
        </w:trPr>
        <w:tc>
          <w:tcPr>
            <w:tcW w:w="750" w:type="dxa"/>
          </w:tcPr>
          <w:p w14:paraId="43BB16F1" w14:textId="77777777" w:rsidR="00AF5DFE" w:rsidRDefault="00AF5DFE">
            <w:pPr>
              <w:rPr>
                <w:rFonts w:ascii="Arial" w:hAnsi="Arial"/>
                <w:b/>
                <w:snapToGrid w:val="0"/>
                <w:color w:val="auto"/>
              </w:rPr>
            </w:pPr>
            <w:r>
              <w:rPr>
                <w:rFonts w:ascii="Arial" w:hAnsi="Arial"/>
                <w:b/>
                <w:snapToGrid w:val="0"/>
                <w:color w:val="auto"/>
              </w:rPr>
              <w:t>XBCN</w:t>
            </w:r>
          </w:p>
        </w:tc>
        <w:tc>
          <w:tcPr>
            <w:tcW w:w="1530" w:type="dxa"/>
          </w:tcPr>
          <w:p w14:paraId="7B6BF9E2" w14:textId="77777777" w:rsidR="00AF5DFE" w:rsidRDefault="00AF5DFE">
            <w:pPr>
              <w:rPr>
                <w:rFonts w:ascii="Courier New" w:hAnsi="Courier New"/>
                <w:snapToGrid w:val="0"/>
                <w:color w:val="auto"/>
              </w:rPr>
            </w:pPr>
            <w:r>
              <w:rPr>
                <w:rFonts w:ascii="Courier New" w:hAnsi="Courier New"/>
                <w:snapToGrid w:val="0"/>
                <w:color w:val="auto"/>
              </w:rPr>
              <w:t>XBCNESB1XXX</w:t>
            </w:r>
          </w:p>
        </w:tc>
        <w:tc>
          <w:tcPr>
            <w:tcW w:w="3960" w:type="dxa"/>
          </w:tcPr>
          <w:p w14:paraId="785E473D" w14:textId="77777777" w:rsidR="00AF5DFE" w:rsidRDefault="00AF5DFE">
            <w:pPr>
              <w:rPr>
                <w:rFonts w:ascii="Arial" w:hAnsi="Arial"/>
                <w:snapToGrid w:val="0"/>
                <w:color w:val="auto"/>
                <w:lang w:val="fr-FR"/>
              </w:rPr>
            </w:pPr>
            <w:r>
              <w:rPr>
                <w:rFonts w:ascii="Arial" w:hAnsi="Arial"/>
                <w:snapToGrid w:val="0"/>
                <w:color w:val="auto"/>
                <w:lang w:val="fr-FR"/>
              </w:rPr>
              <w:t>SOCIEDAD RECTORA DE LA BOLSA DE VALORES DE BARCELONA S.A.</w:t>
            </w:r>
          </w:p>
        </w:tc>
        <w:tc>
          <w:tcPr>
            <w:tcW w:w="2700" w:type="dxa"/>
          </w:tcPr>
          <w:p w14:paraId="53DFDDFA" w14:textId="77777777" w:rsidR="00AF5DFE" w:rsidRDefault="00AF5DFE">
            <w:pPr>
              <w:jc w:val="left"/>
              <w:rPr>
                <w:rFonts w:ascii="Arial" w:hAnsi="Arial"/>
                <w:snapToGrid w:val="0"/>
                <w:color w:val="auto"/>
                <w:lang w:val="fr-FR"/>
              </w:rPr>
            </w:pPr>
          </w:p>
        </w:tc>
        <w:tc>
          <w:tcPr>
            <w:tcW w:w="720" w:type="dxa"/>
          </w:tcPr>
          <w:p w14:paraId="4E53B289" w14:textId="77777777" w:rsidR="00AF5DFE" w:rsidRDefault="00AF5DFE">
            <w:pPr>
              <w:jc w:val="center"/>
              <w:rPr>
                <w:rFonts w:ascii="Arial" w:hAnsi="Arial"/>
                <w:snapToGrid w:val="0"/>
                <w:color w:val="auto"/>
                <w:lang w:val="fr-FR"/>
              </w:rPr>
            </w:pPr>
          </w:p>
        </w:tc>
      </w:tr>
      <w:tr w:rsidR="00AF5DFE" w14:paraId="08549455" w14:textId="77777777">
        <w:trPr>
          <w:trHeight w:val="281"/>
        </w:trPr>
        <w:tc>
          <w:tcPr>
            <w:tcW w:w="750" w:type="dxa"/>
          </w:tcPr>
          <w:p w14:paraId="03524B45" w14:textId="77777777" w:rsidR="00AF5DFE" w:rsidRDefault="00AF5DFE">
            <w:pPr>
              <w:rPr>
                <w:rFonts w:ascii="Arial" w:hAnsi="Arial"/>
                <w:b/>
                <w:snapToGrid w:val="0"/>
                <w:color w:val="auto"/>
              </w:rPr>
            </w:pPr>
            <w:r>
              <w:rPr>
                <w:rFonts w:ascii="Arial" w:hAnsi="Arial"/>
                <w:b/>
                <w:snapToGrid w:val="0"/>
                <w:color w:val="auto"/>
              </w:rPr>
              <w:t>XBDA</w:t>
            </w:r>
          </w:p>
        </w:tc>
        <w:tc>
          <w:tcPr>
            <w:tcW w:w="1530" w:type="dxa"/>
          </w:tcPr>
          <w:p w14:paraId="071E474C" w14:textId="77777777" w:rsidR="00AF5DFE" w:rsidRDefault="00AF5DFE">
            <w:pPr>
              <w:rPr>
                <w:rFonts w:ascii="Courier New" w:hAnsi="Courier New"/>
                <w:snapToGrid w:val="0"/>
                <w:color w:val="auto"/>
              </w:rPr>
            </w:pPr>
            <w:r>
              <w:rPr>
                <w:rFonts w:ascii="Courier New" w:hAnsi="Courier New"/>
                <w:snapToGrid w:val="0"/>
                <w:color w:val="auto"/>
              </w:rPr>
              <w:t>XBDABMH1XXX</w:t>
            </w:r>
          </w:p>
        </w:tc>
        <w:tc>
          <w:tcPr>
            <w:tcW w:w="3960" w:type="dxa"/>
          </w:tcPr>
          <w:p w14:paraId="2FA1EF0D" w14:textId="77777777" w:rsidR="00AF5DFE" w:rsidRDefault="00AF5DFE">
            <w:pPr>
              <w:rPr>
                <w:rFonts w:ascii="Arial" w:hAnsi="Arial"/>
                <w:snapToGrid w:val="0"/>
                <w:color w:val="auto"/>
              </w:rPr>
            </w:pPr>
            <w:r>
              <w:rPr>
                <w:rFonts w:ascii="Arial" w:hAnsi="Arial"/>
                <w:snapToGrid w:val="0"/>
                <w:color w:val="auto"/>
              </w:rPr>
              <w:t>BERMUDA STOCK EXCHANGE LTD, THE</w:t>
            </w:r>
          </w:p>
        </w:tc>
        <w:tc>
          <w:tcPr>
            <w:tcW w:w="2700" w:type="dxa"/>
          </w:tcPr>
          <w:p w14:paraId="725C9848" w14:textId="77777777" w:rsidR="00AF5DFE" w:rsidRDefault="00AF5DFE">
            <w:pPr>
              <w:jc w:val="left"/>
              <w:rPr>
                <w:rFonts w:ascii="Arial" w:hAnsi="Arial"/>
                <w:snapToGrid w:val="0"/>
                <w:color w:val="auto"/>
              </w:rPr>
            </w:pPr>
          </w:p>
        </w:tc>
        <w:tc>
          <w:tcPr>
            <w:tcW w:w="720" w:type="dxa"/>
          </w:tcPr>
          <w:p w14:paraId="654AF98D" w14:textId="77777777" w:rsidR="00AF5DFE" w:rsidRDefault="00AF5DFE">
            <w:pPr>
              <w:jc w:val="center"/>
              <w:rPr>
                <w:rFonts w:ascii="Arial" w:hAnsi="Arial"/>
                <w:snapToGrid w:val="0"/>
                <w:color w:val="auto"/>
              </w:rPr>
            </w:pPr>
          </w:p>
        </w:tc>
      </w:tr>
      <w:tr w:rsidR="00AF5DFE" w:rsidRPr="008E13A9" w14:paraId="42AA44B7" w14:textId="77777777">
        <w:trPr>
          <w:trHeight w:val="281"/>
        </w:trPr>
        <w:tc>
          <w:tcPr>
            <w:tcW w:w="750" w:type="dxa"/>
          </w:tcPr>
          <w:p w14:paraId="2FCB28E4" w14:textId="77777777" w:rsidR="00AF5DFE" w:rsidRDefault="00AF5DFE">
            <w:pPr>
              <w:rPr>
                <w:rFonts w:ascii="Arial" w:hAnsi="Arial"/>
                <w:b/>
                <w:snapToGrid w:val="0"/>
                <w:color w:val="auto"/>
              </w:rPr>
            </w:pPr>
            <w:r>
              <w:rPr>
                <w:rFonts w:ascii="Arial" w:hAnsi="Arial"/>
                <w:b/>
                <w:snapToGrid w:val="0"/>
                <w:color w:val="auto"/>
              </w:rPr>
              <w:t>XBDP</w:t>
            </w:r>
          </w:p>
        </w:tc>
        <w:tc>
          <w:tcPr>
            <w:tcW w:w="1530" w:type="dxa"/>
          </w:tcPr>
          <w:p w14:paraId="1FEC8C85" w14:textId="77777777" w:rsidR="00AF5DFE" w:rsidRDefault="00AF5DFE">
            <w:pPr>
              <w:rPr>
                <w:rFonts w:ascii="Courier New" w:hAnsi="Courier New"/>
                <w:snapToGrid w:val="0"/>
                <w:color w:val="auto"/>
              </w:rPr>
            </w:pPr>
            <w:r>
              <w:rPr>
                <w:rFonts w:ascii="Courier New" w:hAnsi="Courier New"/>
                <w:snapToGrid w:val="0"/>
                <w:color w:val="auto"/>
              </w:rPr>
              <w:t>XBDPPTPPXXX</w:t>
            </w:r>
          </w:p>
        </w:tc>
        <w:tc>
          <w:tcPr>
            <w:tcW w:w="3960" w:type="dxa"/>
          </w:tcPr>
          <w:p w14:paraId="50D78E0D" w14:textId="77777777" w:rsidR="00AF5DFE" w:rsidRPr="008E13A9" w:rsidRDefault="00AF5DFE">
            <w:pPr>
              <w:ind w:left="1080" w:hanging="360"/>
              <w:rPr>
                <w:rFonts w:ascii="Arial" w:hAnsi="Arial"/>
                <w:color w:val="auto"/>
                <w:lang w:val="sv-SE"/>
                <w:rPrChange w:id="5377" w:author="Administrator" w:date="2011-08-18T10:26:00Z">
                  <w:rPr>
                    <w:rFonts w:ascii="Arial" w:hAnsi="Arial"/>
                    <w:color w:val="auto"/>
                    <w:lang w:val="fr-FR"/>
                  </w:rPr>
                </w:rPrChange>
              </w:rPr>
            </w:pPr>
            <w:r w:rsidRPr="008E13A9">
              <w:rPr>
                <w:rFonts w:ascii="Arial" w:hAnsi="Arial"/>
                <w:color w:val="auto"/>
                <w:lang w:val="sv-SE"/>
                <w:rPrChange w:id="5378" w:author="Administrator" w:date="2011-08-18T10:26:00Z">
                  <w:rPr>
                    <w:rFonts w:ascii="Arial" w:hAnsi="Arial"/>
                    <w:color w:val="auto"/>
                    <w:lang w:val="fr-FR"/>
                  </w:rPr>
                </w:rPrChange>
              </w:rPr>
              <w:t>BOLSA DE DERIVADOS DO PORTO</w:t>
            </w:r>
          </w:p>
        </w:tc>
        <w:tc>
          <w:tcPr>
            <w:tcW w:w="2700" w:type="dxa"/>
          </w:tcPr>
          <w:p w14:paraId="78716A5A" w14:textId="77777777" w:rsidR="00AF5DFE" w:rsidRPr="008E13A9" w:rsidRDefault="00AF5DFE">
            <w:pPr>
              <w:jc w:val="left"/>
              <w:rPr>
                <w:rFonts w:ascii="Arial" w:hAnsi="Arial"/>
                <w:color w:val="auto"/>
                <w:lang w:val="sv-SE"/>
                <w:rPrChange w:id="5379" w:author="Administrator" w:date="2011-08-18T10:26:00Z">
                  <w:rPr>
                    <w:rFonts w:ascii="Arial" w:hAnsi="Arial"/>
                    <w:color w:val="auto"/>
                    <w:lang w:val="fr-FR"/>
                  </w:rPr>
                </w:rPrChange>
              </w:rPr>
            </w:pPr>
          </w:p>
        </w:tc>
        <w:tc>
          <w:tcPr>
            <w:tcW w:w="720" w:type="dxa"/>
          </w:tcPr>
          <w:p w14:paraId="3209F289" w14:textId="77777777" w:rsidR="00AF5DFE" w:rsidRPr="008E13A9" w:rsidRDefault="00AF5DFE">
            <w:pPr>
              <w:jc w:val="center"/>
              <w:rPr>
                <w:rFonts w:ascii="Arial" w:hAnsi="Arial"/>
                <w:color w:val="auto"/>
                <w:lang w:val="sv-SE"/>
                <w:rPrChange w:id="5380" w:author="Administrator" w:date="2011-08-18T10:26:00Z">
                  <w:rPr>
                    <w:rFonts w:ascii="Arial" w:hAnsi="Arial"/>
                    <w:color w:val="auto"/>
                    <w:lang w:val="fr-FR"/>
                  </w:rPr>
                </w:rPrChange>
              </w:rPr>
            </w:pPr>
          </w:p>
        </w:tc>
      </w:tr>
      <w:tr w:rsidR="00AF5DFE" w14:paraId="687A1C45" w14:textId="77777777">
        <w:trPr>
          <w:trHeight w:val="281"/>
        </w:trPr>
        <w:tc>
          <w:tcPr>
            <w:tcW w:w="750" w:type="dxa"/>
          </w:tcPr>
          <w:p w14:paraId="191AFD3F" w14:textId="77777777" w:rsidR="00AF5DFE" w:rsidRDefault="00AF5DFE">
            <w:pPr>
              <w:rPr>
                <w:rFonts w:ascii="Arial" w:hAnsi="Arial"/>
                <w:b/>
                <w:snapToGrid w:val="0"/>
                <w:color w:val="auto"/>
              </w:rPr>
            </w:pPr>
            <w:r>
              <w:rPr>
                <w:rFonts w:ascii="Arial" w:hAnsi="Arial"/>
                <w:b/>
                <w:snapToGrid w:val="0"/>
                <w:color w:val="auto"/>
              </w:rPr>
              <w:t>XBER</w:t>
            </w:r>
          </w:p>
        </w:tc>
        <w:tc>
          <w:tcPr>
            <w:tcW w:w="1530" w:type="dxa"/>
          </w:tcPr>
          <w:p w14:paraId="3B72086B" w14:textId="77777777" w:rsidR="00AF5DFE" w:rsidRDefault="00AF5DFE">
            <w:pPr>
              <w:rPr>
                <w:rFonts w:ascii="Courier New" w:hAnsi="Courier New"/>
                <w:snapToGrid w:val="0"/>
                <w:color w:val="auto"/>
              </w:rPr>
            </w:pPr>
            <w:r>
              <w:rPr>
                <w:rFonts w:ascii="Courier New" w:hAnsi="Courier New"/>
                <w:snapToGrid w:val="0"/>
                <w:color w:val="auto"/>
              </w:rPr>
              <w:t>XBERDEB1XXX</w:t>
            </w:r>
          </w:p>
        </w:tc>
        <w:tc>
          <w:tcPr>
            <w:tcW w:w="3960" w:type="dxa"/>
          </w:tcPr>
          <w:p w14:paraId="20B9C2FF" w14:textId="77777777" w:rsidR="00AF5DFE" w:rsidRDefault="00AF5DFE">
            <w:pPr>
              <w:rPr>
                <w:rFonts w:ascii="Arial" w:hAnsi="Arial"/>
                <w:snapToGrid w:val="0"/>
                <w:color w:val="auto"/>
              </w:rPr>
            </w:pPr>
            <w:r>
              <w:rPr>
                <w:rFonts w:ascii="Arial" w:hAnsi="Arial"/>
                <w:snapToGrid w:val="0"/>
                <w:color w:val="auto"/>
              </w:rPr>
              <w:t>BERLINER WERTPAPIERBOERSE</w:t>
            </w:r>
          </w:p>
        </w:tc>
        <w:tc>
          <w:tcPr>
            <w:tcW w:w="2700" w:type="dxa"/>
          </w:tcPr>
          <w:p w14:paraId="117A671D" w14:textId="77777777" w:rsidR="00AF5DFE" w:rsidRDefault="00AF5DFE">
            <w:pPr>
              <w:jc w:val="left"/>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Berlin</w:t>
                </w:r>
              </w:smartTag>
            </w:smartTag>
            <w:r>
              <w:rPr>
                <w:rFonts w:ascii="Arial" w:hAnsi="Arial"/>
                <w:snapToGrid w:val="0"/>
                <w:color w:val="auto"/>
              </w:rPr>
              <w:t xml:space="preserve"> Stock Exchange</w:t>
            </w:r>
          </w:p>
        </w:tc>
        <w:tc>
          <w:tcPr>
            <w:tcW w:w="720" w:type="dxa"/>
          </w:tcPr>
          <w:p w14:paraId="1FD27909" w14:textId="77777777" w:rsidR="00AF5DFE" w:rsidRDefault="00AF5DFE">
            <w:pPr>
              <w:jc w:val="center"/>
              <w:rPr>
                <w:rFonts w:ascii="Arial" w:hAnsi="Arial"/>
                <w:snapToGrid w:val="0"/>
                <w:color w:val="auto"/>
              </w:rPr>
            </w:pPr>
            <w:r>
              <w:rPr>
                <w:rFonts w:ascii="Arial" w:hAnsi="Arial"/>
                <w:snapToGrid w:val="0"/>
                <w:color w:val="auto"/>
              </w:rPr>
              <w:t>BE</w:t>
            </w:r>
          </w:p>
        </w:tc>
      </w:tr>
      <w:tr w:rsidR="00AF5DFE" w14:paraId="2CA1EE5C" w14:textId="77777777">
        <w:trPr>
          <w:trHeight w:val="281"/>
        </w:trPr>
        <w:tc>
          <w:tcPr>
            <w:tcW w:w="750" w:type="dxa"/>
          </w:tcPr>
          <w:p w14:paraId="2F9B6047" w14:textId="77777777" w:rsidR="00AF5DFE" w:rsidRDefault="00AF5DFE">
            <w:pPr>
              <w:rPr>
                <w:rFonts w:ascii="Arial" w:hAnsi="Arial"/>
                <w:b/>
                <w:snapToGrid w:val="0"/>
                <w:color w:val="auto"/>
              </w:rPr>
            </w:pPr>
            <w:r>
              <w:rPr>
                <w:rFonts w:ascii="Arial" w:hAnsi="Arial"/>
                <w:b/>
                <w:snapToGrid w:val="0"/>
                <w:color w:val="auto"/>
              </w:rPr>
              <w:t>XBEY</w:t>
            </w:r>
          </w:p>
        </w:tc>
        <w:tc>
          <w:tcPr>
            <w:tcW w:w="1530" w:type="dxa"/>
          </w:tcPr>
          <w:p w14:paraId="76C95C21" w14:textId="77777777" w:rsidR="00AF5DFE" w:rsidRDefault="00AF5DFE">
            <w:pPr>
              <w:rPr>
                <w:rFonts w:ascii="Courier New" w:hAnsi="Courier New"/>
                <w:snapToGrid w:val="0"/>
                <w:color w:val="auto"/>
              </w:rPr>
            </w:pPr>
            <w:r>
              <w:rPr>
                <w:rFonts w:ascii="Courier New" w:hAnsi="Courier New"/>
                <w:snapToGrid w:val="0"/>
                <w:color w:val="auto"/>
              </w:rPr>
              <w:t>XBEYLBB1XXX</w:t>
            </w:r>
          </w:p>
        </w:tc>
        <w:tc>
          <w:tcPr>
            <w:tcW w:w="3960" w:type="dxa"/>
          </w:tcPr>
          <w:p w14:paraId="25E0641D" w14:textId="77777777" w:rsidR="00AF5DFE" w:rsidRDefault="00AF5DFE">
            <w:pPr>
              <w:rPr>
                <w:rFonts w:ascii="Arial" w:hAnsi="Arial"/>
                <w:snapToGrid w:val="0"/>
                <w:color w:val="auto"/>
              </w:rPr>
            </w:pPr>
            <w:r>
              <w:rPr>
                <w:rFonts w:ascii="Arial" w:hAnsi="Arial"/>
                <w:snapToGrid w:val="0"/>
                <w:color w:val="auto"/>
              </w:rPr>
              <w:t>BOURSE DE BEYROUTH</w:t>
            </w:r>
          </w:p>
        </w:tc>
        <w:tc>
          <w:tcPr>
            <w:tcW w:w="2700" w:type="dxa"/>
          </w:tcPr>
          <w:p w14:paraId="2C6D6568"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Beirut</w:t>
                </w:r>
              </w:smartTag>
            </w:smartTag>
            <w:r>
              <w:rPr>
                <w:rFonts w:ascii="Arial" w:hAnsi="Arial"/>
                <w:snapToGrid w:val="0"/>
                <w:color w:val="auto"/>
              </w:rPr>
              <w:t xml:space="preserve"> Stock Exchange</w:t>
            </w:r>
          </w:p>
        </w:tc>
        <w:tc>
          <w:tcPr>
            <w:tcW w:w="720" w:type="dxa"/>
          </w:tcPr>
          <w:p w14:paraId="7BD81B72" w14:textId="77777777" w:rsidR="00AF5DFE" w:rsidRDefault="00AF5DFE">
            <w:pPr>
              <w:jc w:val="center"/>
              <w:rPr>
                <w:rFonts w:ascii="Arial" w:hAnsi="Arial"/>
                <w:snapToGrid w:val="0"/>
                <w:color w:val="auto"/>
              </w:rPr>
            </w:pPr>
            <w:r>
              <w:rPr>
                <w:rFonts w:ascii="Arial" w:hAnsi="Arial"/>
                <w:snapToGrid w:val="0"/>
                <w:color w:val="auto"/>
              </w:rPr>
              <w:t>BY</w:t>
            </w:r>
          </w:p>
        </w:tc>
      </w:tr>
      <w:tr w:rsidR="00AF5DFE" w14:paraId="086892AA" w14:textId="77777777">
        <w:trPr>
          <w:trHeight w:val="281"/>
        </w:trPr>
        <w:tc>
          <w:tcPr>
            <w:tcW w:w="750" w:type="dxa"/>
          </w:tcPr>
          <w:p w14:paraId="5B420255" w14:textId="77777777" w:rsidR="00AF5DFE" w:rsidRDefault="00AF5DFE">
            <w:pPr>
              <w:rPr>
                <w:rFonts w:ascii="Arial" w:hAnsi="Arial"/>
                <w:b/>
                <w:snapToGrid w:val="0"/>
                <w:color w:val="auto"/>
              </w:rPr>
            </w:pPr>
            <w:r>
              <w:rPr>
                <w:rFonts w:ascii="Arial" w:hAnsi="Arial"/>
                <w:b/>
                <w:snapToGrid w:val="0"/>
                <w:color w:val="auto"/>
              </w:rPr>
              <w:t>XBFO</w:t>
            </w:r>
          </w:p>
        </w:tc>
        <w:tc>
          <w:tcPr>
            <w:tcW w:w="1530" w:type="dxa"/>
          </w:tcPr>
          <w:p w14:paraId="0E605897" w14:textId="77777777" w:rsidR="00AF5DFE" w:rsidRDefault="00AF5DFE">
            <w:pPr>
              <w:rPr>
                <w:rFonts w:ascii="Courier New" w:hAnsi="Courier New"/>
                <w:snapToGrid w:val="0"/>
                <w:color w:val="auto"/>
              </w:rPr>
            </w:pPr>
            <w:r>
              <w:rPr>
                <w:rFonts w:ascii="Courier New" w:hAnsi="Courier New"/>
                <w:snapToGrid w:val="0"/>
                <w:color w:val="auto"/>
              </w:rPr>
              <w:t>XBFOBEB1XXX</w:t>
            </w:r>
          </w:p>
        </w:tc>
        <w:tc>
          <w:tcPr>
            <w:tcW w:w="3960" w:type="dxa"/>
          </w:tcPr>
          <w:p w14:paraId="213346F0" w14:textId="77777777" w:rsidR="00AF5DFE" w:rsidRDefault="00AF5DFE">
            <w:pPr>
              <w:rPr>
                <w:rFonts w:ascii="Arial" w:hAnsi="Arial"/>
                <w:snapToGrid w:val="0"/>
                <w:color w:val="auto"/>
              </w:rPr>
            </w:pPr>
            <w:r>
              <w:rPr>
                <w:rFonts w:ascii="Arial" w:hAnsi="Arial"/>
                <w:snapToGrid w:val="0"/>
                <w:color w:val="auto"/>
              </w:rPr>
              <w:t>BELFOX (BELGIAN FUTURES AND OPTIONS EXCHANGE)</w:t>
            </w:r>
          </w:p>
        </w:tc>
        <w:tc>
          <w:tcPr>
            <w:tcW w:w="2700" w:type="dxa"/>
          </w:tcPr>
          <w:p w14:paraId="473533DD" w14:textId="77777777" w:rsidR="00AF5DFE" w:rsidRDefault="00AF5DFE">
            <w:pPr>
              <w:jc w:val="left"/>
              <w:rPr>
                <w:rFonts w:ascii="Arial" w:hAnsi="Arial"/>
                <w:snapToGrid w:val="0"/>
                <w:color w:val="auto"/>
              </w:rPr>
            </w:pPr>
            <w:r>
              <w:rPr>
                <w:rFonts w:ascii="Arial" w:hAnsi="Arial"/>
                <w:snapToGrid w:val="0"/>
                <w:color w:val="auto"/>
              </w:rPr>
              <w:t>Belfox</w:t>
            </w:r>
          </w:p>
        </w:tc>
        <w:tc>
          <w:tcPr>
            <w:tcW w:w="720" w:type="dxa"/>
          </w:tcPr>
          <w:p w14:paraId="5F13747C" w14:textId="77777777" w:rsidR="00AF5DFE" w:rsidRDefault="00AF5DFE">
            <w:pPr>
              <w:jc w:val="center"/>
              <w:rPr>
                <w:rFonts w:ascii="Arial" w:hAnsi="Arial"/>
                <w:snapToGrid w:val="0"/>
                <w:color w:val="auto"/>
              </w:rPr>
            </w:pPr>
            <w:r>
              <w:rPr>
                <w:rFonts w:ascii="Arial" w:hAnsi="Arial"/>
                <w:snapToGrid w:val="0"/>
                <w:color w:val="auto"/>
              </w:rPr>
              <w:t>B</w:t>
            </w:r>
          </w:p>
        </w:tc>
      </w:tr>
      <w:tr w:rsidR="00AF5DFE" w14:paraId="38128FF3" w14:textId="77777777">
        <w:trPr>
          <w:trHeight w:val="281"/>
        </w:trPr>
        <w:tc>
          <w:tcPr>
            <w:tcW w:w="750" w:type="dxa"/>
          </w:tcPr>
          <w:p w14:paraId="2ECF4087" w14:textId="77777777" w:rsidR="00AF5DFE" w:rsidRDefault="00AF5DFE">
            <w:pPr>
              <w:rPr>
                <w:rFonts w:ascii="Arial" w:hAnsi="Arial"/>
                <w:b/>
                <w:snapToGrid w:val="0"/>
                <w:color w:val="auto"/>
              </w:rPr>
            </w:pPr>
            <w:r>
              <w:rPr>
                <w:rFonts w:ascii="Arial" w:hAnsi="Arial"/>
                <w:b/>
                <w:snapToGrid w:val="0"/>
                <w:color w:val="auto"/>
              </w:rPr>
              <w:t>XBIL</w:t>
            </w:r>
          </w:p>
        </w:tc>
        <w:tc>
          <w:tcPr>
            <w:tcW w:w="1530" w:type="dxa"/>
          </w:tcPr>
          <w:p w14:paraId="5FEB3A6E" w14:textId="77777777" w:rsidR="00AF5DFE" w:rsidRDefault="00AF5DFE">
            <w:pPr>
              <w:rPr>
                <w:rFonts w:ascii="Courier New" w:hAnsi="Courier New"/>
                <w:snapToGrid w:val="0"/>
                <w:color w:val="auto"/>
              </w:rPr>
            </w:pPr>
            <w:r>
              <w:rPr>
                <w:rFonts w:ascii="Courier New" w:hAnsi="Courier New"/>
                <w:snapToGrid w:val="0"/>
                <w:color w:val="auto"/>
              </w:rPr>
              <w:t>XBILES21XXX</w:t>
            </w:r>
          </w:p>
        </w:tc>
        <w:tc>
          <w:tcPr>
            <w:tcW w:w="3960" w:type="dxa"/>
          </w:tcPr>
          <w:p w14:paraId="5E2D816D" w14:textId="77777777" w:rsidR="00AF5DFE" w:rsidRDefault="00AF5DFE">
            <w:pPr>
              <w:rPr>
                <w:rFonts w:ascii="Arial" w:hAnsi="Arial"/>
                <w:snapToGrid w:val="0"/>
                <w:color w:val="auto"/>
                <w:lang w:val="fr-FR"/>
              </w:rPr>
            </w:pPr>
            <w:r>
              <w:rPr>
                <w:rFonts w:ascii="Arial" w:hAnsi="Arial"/>
                <w:snapToGrid w:val="0"/>
                <w:color w:val="auto"/>
                <w:lang w:val="fr-FR"/>
              </w:rPr>
              <w:t>BOLSA DE VALORES DE BILBAO</w:t>
            </w:r>
          </w:p>
        </w:tc>
        <w:tc>
          <w:tcPr>
            <w:tcW w:w="2700" w:type="dxa"/>
          </w:tcPr>
          <w:p w14:paraId="12CB08EB"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Bilbao</w:t>
                </w:r>
              </w:smartTag>
            </w:smartTag>
            <w:r>
              <w:rPr>
                <w:rFonts w:ascii="Arial" w:hAnsi="Arial"/>
                <w:snapToGrid w:val="0"/>
                <w:color w:val="auto"/>
              </w:rPr>
              <w:t xml:space="preserve"> Stock Exchange</w:t>
            </w:r>
          </w:p>
        </w:tc>
        <w:tc>
          <w:tcPr>
            <w:tcW w:w="720" w:type="dxa"/>
          </w:tcPr>
          <w:p w14:paraId="1221DC71" w14:textId="77777777" w:rsidR="00AF5DFE" w:rsidRDefault="00AF5DFE">
            <w:pPr>
              <w:jc w:val="center"/>
              <w:rPr>
                <w:rFonts w:ascii="Arial" w:hAnsi="Arial"/>
                <w:snapToGrid w:val="0"/>
                <w:color w:val="auto"/>
              </w:rPr>
            </w:pPr>
            <w:r>
              <w:rPr>
                <w:rFonts w:ascii="Arial" w:hAnsi="Arial"/>
                <w:snapToGrid w:val="0"/>
                <w:color w:val="auto"/>
              </w:rPr>
              <w:t>BI</w:t>
            </w:r>
          </w:p>
        </w:tc>
      </w:tr>
      <w:tr w:rsidR="00AF5DFE" w14:paraId="7C23A61A" w14:textId="77777777">
        <w:trPr>
          <w:cantSplit/>
          <w:trHeight w:val="180"/>
        </w:trPr>
        <w:tc>
          <w:tcPr>
            <w:tcW w:w="750" w:type="dxa"/>
            <w:vMerge w:val="restart"/>
          </w:tcPr>
          <w:p w14:paraId="3B294042" w14:textId="77777777" w:rsidR="00AF5DFE" w:rsidRDefault="00AF5DFE">
            <w:pPr>
              <w:rPr>
                <w:rFonts w:ascii="Arial" w:hAnsi="Arial"/>
                <w:b/>
                <w:snapToGrid w:val="0"/>
                <w:color w:val="auto"/>
              </w:rPr>
            </w:pPr>
            <w:r>
              <w:rPr>
                <w:rFonts w:ascii="Arial" w:hAnsi="Arial"/>
                <w:b/>
                <w:snapToGrid w:val="0"/>
                <w:color w:val="auto"/>
              </w:rPr>
              <w:t>XBKK</w:t>
            </w:r>
          </w:p>
        </w:tc>
        <w:tc>
          <w:tcPr>
            <w:tcW w:w="1530" w:type="dxa"/>
            <w:vMerge w:val="restart"/>
          </w:tcPr>
          <w:p w14:paraId="3892FBCB" w14:textId="77777777" w:rsidR="00AF5DFE" w:rsidRDefault="00AF5DFE">
            <w:pPr>
              <w:rPr>
                <w:rFonts w:ascii="Courier New" w:hAnsi="Courier New"/>
                <w:snapToGrid w:val="0"/>
                <w:color w:val="auto"/>
              </w:rPr>
            </w:pPr>
            <w:r>
              <w:rPr>
                <w:rFonts w:ascii="Courier New" w:hAnsi="Courier New"/>
                <w:snapToGrid w:val="0"/>
                <w:color w:val="auto"/>
              </w:rPr>
              <w:t>XBKKTHB1XXX</w:t>
            </w:r>
          </w:p>
        </w:tc>
        <w:tc>
          <w:tcPr>
            <w:tcW w:w="3960" w:type="dxa"/>
          </w:tcPr>
          <w:p w14:paraId="79D27016" w14:textId="77777777" w:rsidR="00AF5DFE" w:rsidRDefault="00AF5DFE">
            <w:pPr>
              <w:rPr>
                <w:rFonts w:ascii="Arial" w:hAnsi="Arial"/>
                <w:snapToGrid w:val="0"/>
                <w:color w:val="auto"/>
              </w:rPr>
            </w:pPr>
            <w:r>
              <w:rPr>
                <w:rFonts w:ascii="Arial" w:hAnsi="Arial"/>
                <w:snapToGrid w:val="0"/>
                <w:color w:val="auto"/>
              </w:rPr>
              <w:t xml:space="preserve">STOCK EXCHANGE OF </w:t>
            </w:r>
            <w:smartTag w:uri="urn:schemas-microsoft-com:office:smarttags" w:element="country-region">
              <w:smartTag w:uri="urn:schemas-microsoft-com:office:smarttags" w:element="place">
                <w:r>
                  <w:rPr>
                    <w:rFonts w:ascii="Arial" w:hAnsi="Arial"/>
                    <w:snapToGrid w:val="0"/>
                    <w:color w:val="auto"/>
                  </w:rPr>
                  <w:t>THAILAND</w:t>
                </w:r>
              </w:smartTag>
            </w:smartTag>
          </w:p>
        </w:tc>
        <w:tc>
          <w:tcPr>
            <w:tcW w:w="2700" w:type="dxa"/>
            <w:vMerge w:val="restart"/>
          </w:tcPr>
          <w:p w14:paraId="1922F7ED"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Thailand</w:t>
                </w:r>
              </w:smartTag>
            </w:smartTag>
            <w:r>
              <w:rPr>
                <w:rFonts w:ascii="Arial" w:hAnsi="Arial"/>
                <w:snapToGrid w:val="0"/>
                <w:color w:val="auto"/>
              </w:rPr>
              <w:t xml:space="preserve"> Stock Exchange</w:t>
            </w:r>
          </w:p>
        </w:tc>
        <w:tc>
          <w:tcPr>
            <w:tcW w:w="720" w:type="dxa"/>
            <w:vMerge w:val="restart"/>
          </w:tcPr>
          <w:p w14:paraId="6D8E035B" w14:textId="77777777" w:rsidR="00AF5DFE" w:rsidRDefault="00AF5DFE">
            <w:pPr>
              <w:jc w:val="center"/>
              <w:rPr>
                <w:rFonts w:ascii="Arial" w:hAnsi="Arial"/>
                <w:snapToGrid w:val="0"/>
                <w:color w:val="auto"/>
              </w:rPr>
            </w:pPr>
            <w:r>
              <w:rPr>
                <w:rFonts w:ascii="Arial" w:hAnsi="Arial"/>
                <w:snapToGrid w:val="0"/>
                <w:color w:val="auto"/>
              </w:rPr>
              <w:t>BK</w:t>
            </w:r>
          </w:p>
        </w:tc>
      </w:tr>
      <w:tr w:rsidR="00AF5DFE" w14:paraId="41616CA0" w14:textId="77777777">
        <w:trPr>
          <w:cantSplit/>
          <w:trHeight w:val="180"/>
        </w:trPr>
        <w:tc>
          <w:tcPr>
            <w:tcW w:w="750" w:type="dxa"/>
            <w:vMerge/>
          </w:tcPr>
          <w:p w14:paraId="7EA830F2" w14:textId="77777777" w:rsidR="00AF5DFE" w:rsidRDefault="00AF5DFE">
            <w:pPr>
              <w:rPr>
                <w:rFonts w:ascii="Arial" w:hAnsi="Arial"/>
                <w:b/>
                <w:snapToGrid w:val="0"/>
                <w:color w:val="auto"/>
              </w:rPr>
            </w:pPr>
          </w:p>
        </w:tc>
        <w:tc>
          <w:tcPr>
            <w:tcW w:w="1530" w:type="dxa"/>
            <w:vMerge/>
          </w:tcPr>
          <w:p w14:paraId="156ABDB6" w14:textId="77777777" w:rsidR="00AF5DFE" w:rsidRDefault="00AF5DFE">
            <w:pPr>
              <w:rPr>
                <w:rFonts w:ascii="Courier New" w:hAnsi="Courier New"/>
                <w:snapToGrid w:val="0"/>
                <w:color w:val="auto"/>
              </w:rPr>
            </w:pPr>
          </w:p>
        </w:tc>
        <w:tc>
          <w:tcPr>
            <w:tcW w:w="3960" w:type="dxa"/>
          </w:tcPr>
          <w:p w14:paraId="3AFCA41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lang w:eastAsia="en-US"/>
                  </w:rPr>
                  <w:t>BANGKOK</w:t>
                </w:r>
              </w:smartTag>
            </w:smartTag>
            <w:r>
              <w:rPr>
                <w:rFonts w:ascii="Arial" w:hAnsi="Arial"/>
                <w:snapToGrid w:val="0"/>
                <w:color w:val="auto"/>
                <w:lang w:eastAsia="en-US"/>
              </w:rPr>
              <w:t xml:space="preserve"> FOREIGN</w:t>
            </w:r>
          </w:p>
        </w:tc>
        <w:tc>
          <w:tcPr>
            <w:tcW w:w="2700" w:type="dxa"/>
            <w:vMerge/>
          </w:tcPr>
          <w:p w14:paraId="092FF04F" w14:textId="77777777" w:rsidR="00AF5DFE" w:rsidRDefault="00AF5DFE">
            <w:pPr>
              <w:jc w:val="left"/>
              <w:rPr>
                <w:rFonts w:ascii="Arial" w:hAnsi="Arial"/>
                <w:snapToGrid w:val="0"/>
                <w:color w:val="auto"/>
              </w:rPr>
            </w:pPr>
          </w:p>
        </w:tc>
        <w:tc>
          <w:tcPr>
            <w:tcW w:w="720" w:type="dxa"/>
            <w:vMerge/>
          </w:tcPr>
          <w:p w14:paraId="0F22B409" w14:textId="77777777" w:rsidR="00AF5DFE" w:rsidRDefault="00AF5DFE">
            <w:pPr>
              <w:jc w:val="center"/>
              <w:rPr>
                <w:rFonts w:ascii="Arial" w:hAnsi="Arial"/>
                <w:snapToGrid w:val="0"/>
                <w:color w:val="auto"/>
              </w:rPr>
            </w:pPr>
          </w:p>
        </w:tc>
      </w:tr>
      <w:tr w:rsidR="00AF5DFE" w14:paraId="0FB7F268" w14:textId="77777777">
        <w:trPr>
          <w:trHeight w:val="281"/>
        </w:trPr>
        <w:tc>
          <w:tcPr>
            <w:tcW w:w="750" w:type="dxa"/>
          </w:tcPr>
          <w:p w14:paraId="5191082C" w14:textId="77777777" w:rsidR="00AF5DFE" w:rsidRDefault="00AF5DFE">
            <w:pPr>
              <w:rPr>
                <w:rFonts w:ascii="Arial" w:hAnsi="Arial"/>
                <w:b/>
                <w:snapToGrid w:val="0"/>
                <w:color w:val="auto"/>
              </w:rPr>
            </w:pPr>
            <w:r>
              <w:rPr>
                <w:rFonts w:ascii="Arial" w:hAnsi="Arial"/>
                <w:b/>
                <w:snapToGrid w:val="0"/>
                <w:color w:val="auto"/>
              </w:rPr>
              <w:t>XBMF</w:t>
            </w:r>
          </w:p>
        </w:tc>
        <w:tc>
          <w:tcPr>
            <w:tcW w:w="1530" w:type="dxa"/>
          </w:tcPr>
          <w:p w14:paraId="43F355DA" w14:textId="77777777" w:rsidR="00AF5DFE" w:rsidRDefault="00AF5DFE">
            <w:pPr>
              <w:rPr>
                <w:rFonts w:ascii="Courier New" w:hAnsi="Courier New"/>
                <w:snapToGrid w:val="0"/>
                <w:color w:val="auto"/>
              </w:rPr>
            </w:pPr>
            <w:r>
              <w:rPr>
                <w:rFonts w:ascii="Courier New" w:hAnsi="Courier New"/>
                <w:snapToGrid w:val="0"/>
                <w:color w:val="auto"/>
              </w:rPr>
              <w:t>XBMFBRSPXXX</w:t>
            </w:r>
          </w:p>
        </w:tc>
        <w:tc>
          <w:tcPr>
            <w:tcW w:w="3960" w:type="dxa"/>
          </w:tcPr>
          <w:p w14:paraId="69316C2D" w14:textId="77777777" w:rsidR="00AF5DFE" w:rsidRDefault="00AF5DFE">
            <w:pPr>
              <w:rPr>
                <w:rFonts w:ascii="Arial" w:hAnsi="Arial"/>
                <w:snapToGrid w:val="0"/>
                <w:color w:val="auto"/>
                <w:lang w:val="fr-FR"/>
              </w:rPr>
            </w:pPr>
            <w:r>
              <w:rPr>
                <w:rFonts w:ascii="Arial" w:hAnsi="Arial"/>
                <w:snapToGrid w:val="0"/>
                <w:color w:val="auto"/>
                <w:lang w:val="fr-FR"/>
              </w:rPr>
              <w:t>BOLSA DE MERCADORIAS E FUTUROS - BM E F</w:t>
            </w:r>
          </w:p>
        </w:tc>
        <w:tc>
          <w:tcPr>
            <w:tcW w:w="2700" w:type="dxa"/>
          </w:tcPr>
          <w:p w14:paraId="280FEE57" w14:textId="77777777" w:rsidR="00AF5DFE" w:rsidRDefault="00AF5DFE">
            <w:pPr>
              <w:jc w:val="left"/>
              <w:rPr>
                <w:rFonts w:ascii="Arial" w:hAnsi="Arial"/>
                <w:snapToGrid w:val="0"/>
                <w:color w:val="auto"/>
                <w:lang w:val="fr-FR"/>
              </w:rPr>
            </w:pPr>
          </w:p>
        </w:tc>
        <w:tc>
          <w:tcPr>
            <w:tcW w:w="720" w:type="dxa"/>
          </w:tcPr>
          <w:p w14:paraId="063739FA" w14:textId="77777777" w:rsidR="00AF5DFE" w:rsidRDefault="00AF5DFE">
            <w:pPr>
              <w:jc w:val="center"/>
              <w:rPr>
                <w:rFonts w:ascii="Arial" w:hAnsi="Arial"/>
                <w:snapToGrid w:val="0"/>
                <w:color w:val="auto"/>
                <w:lang w:val="fr-FR"/>
              </w:rPr>
            </w:pPr>
          </w:p>
        </w:tc>
      </w:tr>
      <w:tr w:rsidR="00AF5DFE" w14:paraId="465CFE0E" w14:textId="77777777">
        <w:trPr>
          <w:trHeight w:val="281"/>
        </w:trPr>
        <w:tc>
          <w:tcPr>
            <w:tcW w:w="750" w:type="dxa"/>
          </w:tcPr>
          <w:p w14:paraId="1EDB374E" w14:textId="77777777" w:rsidR="00AF5DFE" w:rsidRDefault="00AF5DFE">
            <w:pPr>
              <w:rPr>
                <w:rFonts w:ascii="Arial" w:hAnsi="Arial"/>
                <w:b/>
                <w:snapToGrid w:val="0"/>
                <w:color w:val="auto"/>
              </w:rPr>
            </w:pPr>
            <w:r>
              <w:rPr>
                <w:rFonts w:ascii="Arial" w:hAnsi="Arial"/>
                <w:b/>
                <w:snapToGrid w:val="0"/>
                <w:color w:val="auto"/>
              </w:rPr>
              <w:t>XBNV</w:t>
            </w:r>
          </w:p>
        </w:tc>
        <w:tc>
          <w:tcPr>
            <w:tcW w:w="1530" w:type="dxa"/>
          </w:tcPr>
          <w:p w14:paraId="5AE575AA" w14:textId="77777777" w:rsidR="00AF5DFE" w:rsidRDefault="00AF5DFE">
            <w:pPr>
              <w:rPr>
                <w:rFonts w:ascii="Courier New" w:hAnsi="Courier New"/>
                <w:snapToGrid w:val="0"/>
                <w:color w:val="auto"/>
              </w:rPr>
            </w:pPr>
            <w:r>
              <w:rPr>
                <w:rFonts w:ascii="Courier New" w:hAnsi="Courier New"/>
                <w:snapToGrid w:val="0"/>
                <w:color w:val="auto"/>
              </w:rPr>
              <w:t>XBNVCRS1XXX</w:t>
            </w:r>
          </w:p>
        </w:tc>
        <w:tc>
          <w:tcPr>
            <w:tcW w:w="3960" w:type="dxa"/>
          </w:tcPr>
          <w:p w14:paraId="2FDFDBCB" w14:textId="77777777" w:rsidR="00AF5DFE" w:rsidRDefault="00AF5DFE">
            <w:pPr>
              <w:rPr>
                <w:rFonts w:ascii="Arial" w:hAnsi="Arial"/>
                <w:snapToGrid w:val="0"/>
                <w:color w:val="auto"/>
                <w:lang w:val="fr-FR"/>
              </w:rPr>
            </w:pPr>
            <w:r>
              <w:rPr>
                <w:rFonts w:ascii="Arial" w:hAnsi="Arial"/>
                <w:snapToGrid w:val="0"/>
                <w:color w:val="auto"/>
                <w:lang w:val="fr-FR"/>
              </w:rPr>
              <w:t>BOLSA NACIONAL DE VALORES, S.A.</w:t>
            </w:r>
          </w:p>
        </w:tc>
        <w:tc>
          <w:tcPr>
            <w:tcW w:w="2700" w:type="dxa"/>
          </w:tcPr>
          <w:p w14:paraId="39FFB6D7" w14:textId="77777777" w:rsidR="00AF5DFE" w:rsidRDefault="00AF5DFE">
            <w:pPr>
              <w:jc w:val="left"/>
              <w:rPr>
                <w:rFonts w:ascii="Arial" w:hAnsi="Arial"/>
                <w:snapToGrid w:val="0"/>
                <w:color w:val="auto"/>
                <w:lang w:val="fr-FR"/>
              </w:rPr>
            </w:pPr>
          </w:p>
        </w:tc>
        <w:tc>
          <w:tcPr>
            <w:tcW w:w="720" w:type="dxa"/>
          </w:tcPr>
          <w:p w14:paraId="22162382" w14:textId="77777777" w:rsidR="00AF5DFE" w:rsidRDefault="00AF5DFE">
            <w:pPr>
              <w:jc w:val="center"/>
              <w:rPr>
                <w:rFonts w:ascii="Arial" w:hAnsi="Arial"/>
                <w:snapToGrid w:val="0"/>
                <w:color w:val="auto"/>
                <w:lang w:val="fr-FR"/>
              </w:rPr>
            </w:pPr>
          </w:p>
        </w:tc>
      </w:tr>
      <w:tr w:rsidR="00AF5DFE" w:rsidRPr="008E13A9" w14:paraId="13FC496E" w14:textId="77777777">
        <w:trPr>
          <w:trHeight w:val="281"/>
        </w:trPr>
        <w:tc>
          <w:tcPr>
            <w:tcW w:w="750" w:type="dxa"/>
          </w:tcPr>
          <w:p w14:paraId="788B3207" w14:textId="77777777" w:rsidR="00AF5DFE" w:rsidRDefault="00AF5DFE">
            <w:pPr>
              <w:rPr>
                <w:rFonts w:ascii="Arial" w:hAnsi="Arial"/>
                <w:b/>
                <w:snapToGrid w:val="0"/>
                <w:color w:val="auto"/>
              </w:rPr>
            </w:pPr>
            <w:r>
              <w:rPr>
                <w:rFonts w:ascii="Arial" w:hAnsi="Arial"/>
                <w:b/>
                <w:snapToGrid w:val="0"/>
                <w:color w:val="auto"/>
              </w:rPr>
              <w:t>XBOG</w:t>
            </w:r>
          </w:p>
        </w:tc>
        <w:tc>
          <w:tcPr>
            <w:tcW w:w="1530" w:type="dxa"/>
          </w:tcPr>
          <w:p w14:paraId="0F0B39AC" w14:textId="77777777" w:rsidR="00AF5DFE" w:rsidRDefault="00AF5DFE">
            <w:pPr>
              <w:rPr>
                <w:rFonts w:ascii="Courier New" w:hAnsi="Courier New"/>
                <w:snapToGrid w:val="0"/>
                <w:color w:val="auto"/>
              </w:rPr>
            </w:pPr>
            <w:r>
              <w:rPr>
                <w:rFonts w:ascii="Courier New" w:hAnsi="Courier New"/>
                <w:snapToGrid w:val="0"/>
                <w:color w:val="auto"/>
              </w:rPr>
              <w:t>XBOGCOB1XXX</w:t>
            </w:r>
          </w:p>
        </w:tc>
        <w:tc>
          <w:tcPr>
            <w:tcW w:w="3960" w:type="dxa"/>
          </w:tcPr>
          <w:p w14:paraId="3CB02A2A" w14:textId="77777777" w:rsidR="00AF5DFE" w:rsidRPr="008E13A9" w:rsidRDefault="00AF5DFE">
            <w:pPr>
              <w:ind w:left="1080" w:hanging="360"/>
              <w:rPr>
                <w:rFonts w:ascii="Arial" w:hAnsi="Arial"/>
                <w:color w:val="auto"/>
                <w:lang w:val="sv-SE"/>
                <w:rPrChange w:id="5381" w:author="Administrator" w:date="2011-08-18T10:26:00Z">
                  <w:rPr>
                    <w:rFonts w:ascii="Arial" w:hAnsi="Arial"/>
                    <w:color w:val="auto"/>
                    <w:lang w:val="fr-FR"/>
                  </w:rPr>
                </w:rPrChange>
              </w:rPr>
            </w:pPr>
            <w:r w:rsidRPr="008E13A9">
              <w:rPr>
                <w:rFonts w:ascii="Arial" w:hAnsi="Arial"/>
                <w:color w:val="auto"/>
                <w:lang w:val="sv-SE"/>
                <w:rPrChange w:id="5382" w:author="Administrator" w:date="2011-08-18T10:26:00Z">
                  <w:rPr>
                    <w:rFonts w:ascii="Arial" w:hAnsi="Arial"/>
                    <w:color w:val="auto"/>
                    <w:lang w:val="fr-FR"/>
                  </w:rPr>
                </w:rPrChange>
              </w:rPr>
              <w:t>BOLSA DE BOGOTA S.A.</w:t>
            </w:r>
          </w:p>
        </w:tc>
        <w:tc>
          <w:tcPr>
            <w:tcW w:w="2700" w:type="dxa"/>
          </w:tcPr>
          <w:p w14:paraId="4D4E6D51" w14:textId="77777777" w:rsidR="00AF5DFE" w:rsidRPr="008E13A9" w:rsidRDefault="00AF5DFE">
            <w:pPr>
              <w:jc w:val="left"/>
              <w:rPr>
                <w:rFonts w:ascii="Arial" w:hAnsi="Arial"/>
                <w:color w:val="auto"/>
                <w:lang w:val="sv-SE"/>
                <w:rPrChange w:id="5383" w:author="Administrator" w:date="2011-08-18T10:26:00Z">
                  <w:rPr>
                    <w:rFonts w:ascii="Arial" w:hAnsi="Arial"/>
                    <w:color w:val="auto"/>
                    <w:lang w:val="fr-FR"/>
                  </w:rPr>
                </w:rPrChange>
              </w:rPr>
            </w:pPr>
          </w:p>
        </w:tc>
        <w:tc>
          <w:tcPr>
            <w:tcW w:w="720" w:type="dxa"/>
          </w:tcPr>
          <w:p w14:paraId="54C49105" w14:textId="77777777" w:rsidR="00AF5DFE" w:rsidRPr="008E13A9" w:rsidRDefault="00AF5DFE">
            <w:pPr>
              <w:jc w:val="center"/>
              <w:rPr>
                <w:rFonts w:ascii="Arial" w:hAnsi="Arial"/>
                <w:color w:val="auto"/>
                <w:lang w:val="sv-SE"/>
                <w:rPrChange w:id="5384" w:author="Administrator" w:date="2011-08-18T10:26:00Z">
                  <w:rPr>
                    <w:rFonts w:ascii="Arial" w:hAnsi="Arial"/>
                    <w:color w:val="auto"/>
                    <w:lang w:val="fr-FR"/>
                  </w:rPr>
                </w:rPrChange>
              </w:rPr>
            </w:pPr>
          </w:p>
        </w:tc>
      </w:tr>
      <w:tr w:rsidR="00AF5DFE" w:rsidRPr="008E13A9" w14:paraId="7826345D" w14:textId="77777777">
        <w:trPr>
          <w:trHeight w:val="281"/>
        </w:trPr>
        <w:tc>
          <w:tcPr>
            <w:tcW w:w="750" w:type="dxa"/>
          </w:tcPr>
          <w:p w14:paraId="5099C7EB" w14:textId="77777777" w:rsidR="00AF5DFE" w:rsidRDefault="00AF5DFE">
            <w:pPr>
              <w:rPr>
                <w:rFonts w:ascii="Arial" w:hAnsi="Arial"/>
                <w:b/>
                <w:snapToGrid w:val="0"/>
                <w:color w:val="auto"/>
              </w:rPr>
            </w:pPr>
            <w:r>
              <w:rPr>
                <w:rFonts w:ascii="Arial" w:hAnsi="Arial"/>
                <w:b/>
                <w:snapToGrid w:val="0"/>
                <w:color w:val="auto"/>
              </w:rPr>
              <w:t>XBOL</w:t>
            </w:r>
          </w:p>
        </w:tc>
        <w:tc>
          <w:tcPr>
            <w:tcW w:w="1530" w:type="dxa"/>
          </w:tcPr>
          <w:p w14:paraId="36975CBC" w14:textId="77777777" w:rsidR="00AF5DFE" w:rsidRDefault="00AF5DFE">
            <w:pPr>
              <w:rPr>
                <w:rFonts w:ascii="Courier New" w:hAnsi="Courier New"/>
                <w:snapToGrid w:val="0"/>
                <w:color w:val="auto"/>
              </w:rPr>
            </w:pPr>
            <w:r>
              <w:rPr>
                <w:rFonts w:ascii="Courier New" w:hAnsi="Courier New"/>
                <w:snapToGrid w:val="0"/>
                <w:color w:val="auto"/>
              </w:rPr>
              <w:t>XBOLBOL1XXX</w:t>
            </w:r>
          </w:p>
        </w:tc>
        <w:tc>
          <w:tcPr>
            <w:tcW w:w="3960" w:type="dxa"/>
          </w:tcPr>
          <w:p w14:paraId="67CD7462" w14:textId="77777777" w:rsidR="00AF5DFE" w:rsidRPr="008E13A9" w:rsidRDefault="00AF5DFE">
            <w:pPr>
              <w:ind w:left="1080" w:hanging="360"/>
              <w:rPr>
                <w:rFonts w:ascii="Arial" w:hAnsi="Arial"/>
                <w:color w:val="auto"/>
                <w:lang w:val="sv-SE"/>
                <w:rPrChange w:id="5385" w:author="Administrator" w:date="2011-08-18T10:26:00Z">
                  <w:rPr>
                    <w:rFonts w:ascii="Arial" w:hAnsi="Arial"/>
                    <w:color w:val="auto"/>
                    <w:lang w:val="fr-FR"/>
                  </w:rPr>
                </w:rPrChange>
              </w:rPr>
            </w:pPr>
            <w:r w:rsidRPr="008E13A9">
              <w:rPr>
                <w:rFonts w:ascii="Arial" w:hAnsi="Arial"/>
                <w:color w:val="auto"/>
                <w:lang w:val="sv-SE"/>
                <w:rPrChange w:id="5386" w:author="Administrator" w:date="2011-08-18T10:26:00Z">
                  <w:rPr>
                    <w:rFonts w:ascii="Arial" w:hAnsi="Arial"/>
                    <w:color w:val="auto"/>
                    <w:lang w:val="fr-FR"/>
                  </w:rPr>
                </w:rPrChange>
              </w:rPr>
              <w:t>BOLSA BOLIVIANA DE VALORES S.A.</w:t>
            </w:r>
          </w:p>
        </w:tc>
        <w:tc>
          <w:tcPr>
            <w:tcW w:w="2700" w:type="dxa"/>
          </w:tcPr>
          <w:p w14:paraId="4FF6B682" w14:textId="77777777" w:rsidR="00AF5DFE" w:rsidRPr="008E13A9" w:rsidRDefault="00AF5DFE">
            <w:pPr>
              <w:jc w:val="left"/>
              <w:rPr>
                <w:rFonts w:ascii="Arial" w:hAnsi="Arial"/>
                <w:color w:val="auto"/>
                <w:lang w:val="sv-SE"/>
                <w:rPrChange w:id="5387" w:author="Administrator" w:date="2011-08-18T10:26:00Z">
                  <w:rPr>
                    <w:rFonts w:ascii="Arial" w:hAnsi="Arial"/>
                    <w:color w:val="auto"/>
                    <w:lang w:val="fr-FR"/>
                  </w:rPr>
                </w:rPrChange>
              </w:rPr>
            </w:pPr>
          </w:p>
        </w:tc>
        <w:tc>
          <w:tcPr>
            <w:tcW w:w="720" w:type="dxa"/>
          </w:tcPr>
          <w:p w14:paraId="46C46A13" w14:textId="77777777" w:rsidR="00AF5DFE" w:rsidRPr="008E13A9" w:rsidRDefault="00AF5DFE">
            <w:pPr>
              <w:jc w:val="center"/>
              <w:rPr>
                <w:rFonts w:ascii="Arial" w:hAnsi="Arial"/>
                <w:color w:val="auto"/>
                <w:lang w:val="sv-SE"/>
                <w:rPrChange w:id="5388" w:author="Administrator" w:date="2011-08-18T10:26:00Z">
                  <w:rPr>
                    <w:rFonts w:ascii="Arial" w:hAnsi="Arial"/>
                    <w:color w:val="auto"/>
                    <w:lang w:val="fr-FR"/>
                  </w:rPr>
                </w:rPrChange>
              </w:rPr>
            </w:pPr>
          </w:p>
        </w:tc>
      </w:tr>
      <w:tr w:rsidR="00AF5DFE" w14:paraId="63A3F599" w14:textId="77777777">
        <w:trPr>
          <w:trHeight w:val="281"/>
        </w:trPr>
        <w:tc>
          <w:tcPr>
            <w:tcW w:w="750" w:type="dxa"/>
          </w:tcPr>
          <w:p w14:paraId="6CB3CF57" w14:textId="77777777" w:rsidR="00AF5DFE" w:rsidRDefault="00AF5DFE">
            <w:pPr>
              <w:rPr>
                <w:rFonts w:ascii="Arial" w:hAnsi="Arial"/>
                <w:b/>
                <w:snapToGrid w:val="0"/>
                <w:color w:val="auto"/>
              </w:rPr>
            </w:pPr>
            <w:r>
              <w:rPr>
                <w:rFonts w:ascii="Arial" w:hAnsi="Arial"/>
                <w:b/>
                <w:snapToGrid w:val="0"/>
                <w:color w:val="auto"/>
              </w:rPr>
              <w:t>XBOM</w:t>
            </w:r>
          </w:p>
        </w:tc>
        <w:tc>
          <w:tcPr>
            <w:tcW w:w="1530" w:type="dxa"/>
          </w:tcPr>
          <w:p w14:paraId="49262AAD" w14:textId="77777777" w:rsidR="00AF5DFE" w:rsidRDefault="00AF5DFE">
            <w:pPr>
              <w:rPr>
                <w:rFonts w:ascii="Courier New" w:hAnsi="Courier New"/>
                <w:snapToGrid w:val="0"/>
                <w:color w:val="auto"/>
              </w:rPr>
            </w:pPr>
            <w:r>
              <w:rPr>
                <w:rFonts w:ascii="Courier New" w:hAnsi="Courier New"/>
                <w:snapToGrid w:val="0"/>
                <w:color w:val="auto"/>
              </w:rPr>
              <w:t>XBOMINB1XXX</w:t>
            </w:r>
          </w:p>
        </w:tc>
        <w:tc>
          <w:tcPr>
            <w:tcW w:w="3960" w:type="dxa"/>
          </w:tcPr>
          <w:p w14:paraId="5840023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BOMBAY</w:t>
                </w:r>
              </w:smartTag>
            </w:smartTag>
            <w:r>
              <w:rPr>
                <w:rFonts w:ascii="Arial" w:hAnsi="Arial"/>
                <w:snapToGrid w:val="0"/>
                <w:color w:val="auto"/>
              </w:rPr>
              <w:t xml:space="preserve"> STOCK EXCHANGE</w:t>
            </w:r>
          </w:p>
        </w:tc>
        <w:tc>
          <w:tcPr>
            <w:tcW w:w="2700" w:type="dxa"/>
          </w:tcPr>
          <w:p w14:paraId="2AA2E4BC"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Bombay</w:t>
                </w:r>
              </w:smartTag>
            </w:smartTag>
            <w:r>
              <w:rPr>
                <w:rFonts w:ascii="Arial" w:hAnsi="Arial"/>
                <w:snapToGrid w:val="0"/>
                <w:color w:val="auto"/>
              </w:rPr>
              <w:t xml:space="preserve"> Stock Exchange</w:t>
            </w:r>
          </w:p>
        </w:tc>
        <w:tc>
          <w:tcPr>
            <w:tcW w:w="720" w:type="dxa"/>
          </w:tcPr>
          <w:p w14:paraId="462DBC77" w14:textId="77777777" w:rsidR="00AF5DFE" w:rsidRDefault="00AF5DFE">
            <w:pPr>
              <w:jc w:val="center"/>
              <w:rPr>
                <w:rFonts w:ascii="Arial" w:hAnsi="Arial"/>
                <w:snapToGrid w:val="0"/>
                <w:color w:val="auto"/>
              </w:rPr>
            </w:pPr>
            <w:r>
              <w:rPr>
                <w:rFonts w:ascii="Arial" w:hAnsi="Arial"/>
                <w:snapToGrid w:val="0"/>
                <w:color w:val="auto"/>
              </w:rPr>
              <w:t>BO</w:t>
            </w:r>
          </w:p>
        </w:tc>
      </w:tr>
      <w:tr w:rsidR="00AF5DFE" w14:paraId="524461BA" w14:textId="77777777">
        <w:trPr>
          <w:trHeight w:val="281"/>
        </w:trPr>
        <w:tc>
          <w:tcPr>
            <w:tcW w:w="750" w:type="dxa"/>
          </w:tcPr>
          <w:p w14:paraId="2411DCA7" w14:textId="77777777" w:rsidR="00AF5DFE" w:rsidRDefault="00AF5DFE">
            <w:pPr>
              <w:rPr>
                <w:rFonts w:ascii="Arial" w:hAnsi="Arial"/>
                <w:b/>
                <w:snapToGrid w:val="0"/>
                <w:color w:val="auto"/>
              </w:rPr>
            </w:pPr>
            <w:r>
              <w:rPr>
                <w:rFonts w:ascii="Arial" w:hAnsi="Arial"/>
                <w:b/>
                <w:snapToGrid w:val="0"/>
                <w:color w:val="auto"/>
              </w:rPr>
              <w:t>XBOR</w:t>
            </w:r>
          </w:p>
        </w:tc>
        <w:tc>
          <w:tcPr>
            <w:tcW w:w="1530" w:type="dxa"/>
          </w:tcPr>
          <w:p w14:paraId="5C4AC5FD" w14:textId="77777777" w:rsidR="00AF5DFE" w:rsidRDefault="00AF5DFE">
            <w:pPr>
              <w:rPr>
                <w:rFonts w:ascii="Courier New" w:hAnsi="Courier New"/>
                <w:snapToGrid w:val="0"/>
                <w:color w:val="auto"/>
              </w:rPr>
            </w:pPr>
            <w:r>
              <w:rPr>
                <w:rFonts w:ascii="Courier New" w:hAnsi="Courier New"/>
                <w:snapToGrid w:val="0"/>
                <w:color w:val="auto"/>
              </w:rPr>
              <w:t>XBORFR21XXX</w:t>
            </w:r>
          </w:p>
        </w:tc>
        <w:tc>
          <w:tcPr>
            <w:tcW w:w="3960" w:type="dxa"/>
          </w:tcPr>
          <w:p w14:paraId="3B9A542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BORDEAUX</w:t>
                </w:r>
              </w:smartTag>
            </w:smartTag>
            <w:r>
              <w:rPr>
                <w:rFonts w:ascii="Arial" w:hAnsi="Arial"/>
                <w:snapToGrid w:val="0"/>
                <w:color w:val="auto"/>
              </w:rPr>
              <w:t xml:space="preserve"> STOCK EXCHANGE</w:t>
            </w:r>
          </w:p>
        </w:tc>
        <w:tc>
          <w:tcPr>
            <w:tcW w:w="2700" w:type="dxa"/>
          </w:tcPr>
          <w:p w14:paraId="2A9B1C75" w14:textId="77777777" w:rsidR="00AF5DFE" w:rsidRDefault="00AF5DFE">
            <w:pPr>
              <w:jc w:val="left"/>
              <w:rPr>
                <w:rFonts w:ascii="Arial" w:hAnsi="Arial"/>
                <w:snapToGrid w:val="0"/>
                <w:color w:val="auto"/>
              </w:rPr>
            </w:pPr>
          </w:p>
        </w:tc>
        <w:tc>
          <w:tcPr>
            <w:tcW w:w="720" w:type="dxa"/>
          </w:tcPr>
          <w:p w14:paraId="1B9F8880" w14:textId="77777777" w:rsidR="00AF5DFE" w:rsidRDefault="00AF5DFE">
            <w:pPr>
              <w:jc w:val="center"/>
              <w:rPr>
                <w:rFonts w:ascii="Arial" w:hAnsi="Arial"/>
                <w:snapToGrid w:val="0"/>
                <w:color w:val="auto"/>
              </w:rPr>
            </w:pPr>
          </w:p>
        </w:tc>
      </w:tr>
      <w:tr w:rsidR="00AF5DFE" w14:paraId="2E73BC84" w14:textId="77777777">
        <w:trPr>
          <w:trHeight w:val="281"/>
        </w:trPr>
        <w:tc>
          <w:tcPr>
            <w:tcW w:w="750" w:type="dxa"/>
          </w:tcPr>
          <w:p w14:paraId="2466047F" w14:textId="77777777" w:rsidR="00AF5DFE" w:rsidRDefault="00AF5DFE">
            <w:pPr>
              <w:rPr>
                <w:rFonts w:ascii="Arial" w:hAnsi="Arial"/>
                <w:b/>
                <w:snapToGrid w:val="0"/>
                <w:color w:val="auto"/>
              </w:rPr>
            </w:pPr>
            <w:r>
              <w:rPr>
                <w:rFonts w:ascii="Arial" w:hAnsi="Arial"/>
                <w:b/>
                <w:snapToGrid w:val="0"/>
                <w:color w:val="auto"/>
              </w:rPr>
              <w:t>XBOS</w:t>
            </w:r>
          </w:p>
        </w:tc>
        <w:tc>
          <w:tcPr>
            <w:tcW w:w="1530" w:type="dxa"/>
          </w:tcPr>
          <w:p w14:paraId="78C75380" w14:textId="77777777" w:rsidR="00AF5DFE" w:rsidRDefault="00AF5DFE">
            <w:pPr>
              <w:rPr>
                <w:rFonts w:ascii="Courier New" w:hAnsi="Courier New"/>
                <w:snapToGrid w:val="0"/>
                <w:color w:val="auto"/>
              </w:rPr>
            </w:pPr>
            <w:r>
              <w:rPr>
                <w:rFonts w:ascii="Courier New" w:hAnsi="Courier New"/>
                <w:snapToGrid w:val="0"/>
                <w:color w:val="auto"/>
              </w:rPr>
              <w:t>XBOSUS31XXX</w:t>
            </w:r>
          </w:p>
        </w:tc>
        <w:tc>
          <w:tcPr>
            <w:tcW w:w="3960" w:type="dxa"/>
          </w:tcPr>
          <w:p w14:paraId="11DB4DC3"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BOSTON</w:t>
                </w:r>
              </w:smartTag>
            </w:smartTag>
            <w:r>
              <w:rPr>
                <w:rFonts w:ascii="Arial" w:hAnsi="Arial"/>
                <w:snapToGrid w:val="0"/>
                <w:color w:val="auto"/>
              </w:rPr>
              <w:t xml:space="preserve"> STOCK EXCHANGE</w:t>
            </w:r>
          </w:p>
        </w:tc>
        <w:tc>
          <w:tcPr>
            <w:tcW w:w="2700" w:type="dxa"/>
          </w:tcPr>
          <w:p w14:paraId="2542F9D9"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Boston</w:t>
                </w:r>
              </w:smartTag>
            </w:smartTag>
            <w:r>
              <w:rPr>
                <w:rFonts w:ascii="Arial" w:hAnsi="Arial"/>
                <w:snapToGrid w:val="0"/>
                <w:color w:val="auto"/>
              </w:rPr>
              <w:t xml:space="preserve"> Stock Exchange</w:t>
            </w:r>
          </w:p>
        </w:tc>
        <w:tc>
          <w:tcPr>
            <w:tcW w:w="720" w:type="dxa"/>
          </w:tcPr>
          <w:p w14:paraId="1577C2AA" w14:textId="77777777" w:rsidR="00AF5DFE" w:rsidRDefault="00AF5DFE">
            <w:pPr>
              <w:jc w:val="center"/>
              <w:rPr>
                <w:rFonts w:ascii="Arial" w:hAnsi="Arial"/>
                <w:snapToGrid w:val="0"/>
                <w:color w:val="auto"/>
              </w:rPr>
            </w:pPr>
            <w:r>
              <w:rPr>
                <w:rFonts w:ascii="Arial" w:hAnsi="Arial"/>
                <w:snapToGrid w:val="0"/>
                <w:color w:val="auto"/>
              </w:rPr>
              <w:t>B</w:t>
            </w:r>
          </w:p>
        </w:tc>
      </w:tr>
      <w:tr w:rsidR="00AF5DFE" w14:paraId="6A3048F8" w14:textId="77777777">
        <w:trPr>
          <w:trHeight w:val="281"/>
        </w:trPr>
        <w:tc>
          <w:tcPr>
            <w:tcW w:w="750" w:type="dxa"/>
          </w:tcPr>
          <w:p w14:paraId="2913D5BE" w14:textId="77777777" w:rsidR="00AF5DFE" w:rsidRDefault="00AF5DFE">
            <w:pPr>
              <w:rPr>
                <w:rFonts w:ascii="Arial" w:hAnsi="Arial"/>
                <w:b/>
                <w:snapToGrid w:val="0"/>
                <w:color w:val="auto"/>
              </w:rPr>
            </w:pPr>
            <w:r>
              <w:rPr>
                <w:rFonts w:ascii="Arial" w:hAnsi="Arial"/>
                <w:b/>
                <w:snapToGrid w:val="0"/>
                <w:color w:val="auto"/>
              </w:rPr>
              <w:t>XBOT</w:t>
            </w:r>
          </w:p>
        </w:tc>
        <w:tc>
          <w:tcPr>
            <w:tcW w:w="1530" w:type="dxa"/>
          </w:tcPr>
          <w:p w14:paraId="78FB9FEE" w14:textId="77777777" w:rsidR="00AF5DFE" w:rsidRDefault="00AF5DFE">
            <w:pPr>
              <w:rPr>
                <w:rFonts w:ascii="Courier New" w:hAnsi="Courier New"/>
                <w:snapToGrid w:val="0"/>
                <w:color w:val="auto"/>
              </w:rPr>
            </w:pPr>
            <w:r>
              <w:rPr>
                <w:rFonts w:ascii="Courier New" w:hAnsi="Courier New"/>
                <w:snapToGrid w:val="0"/>
                <w:color w:val="auto"/>
              </w:rPr>
              <w:t>XBOTBWG1XXX</w:t>
            </w:r>
          </w:p>
        </w:tc>
        <w:tc>
          <w:tcPr>
            <w:tcW w:w="3960" w:type="dxa"/>
          </w:tcPr>
          <w:p w14:paraId="6833595B"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BOTSWANA</w:t>
                </w:r>
              </w:smartTag>
            </w:smartTag>
            <w:r>
              <w:rPr>
                <w:rFonts w:ascii="Arial" w:hAnsi="Arial"/>
                <w:snapToGrid w:val="0"/>
                <w:color w:val="auto"/>
              </w:rPr>
              <w:t xml:space="preserve"> SHARE MARKET</w:t>
            </w:r>
          </w:p>
        </w:tc>
        <w:tc>
          <w:tcPr>
            <w:tcW w:w="2700" w:type="dxa"/>
          </w:tcPr>
          <w:p w14:paraId="14F7E77B"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Botswana</w:t>
                </w:r>
              </w:smartTag>
            </w:smartTag>
            <w:r>
              <w:rPr>
                <w:rFonts w:ascii="Arial" w:hAnsi="Arial"/>
                <w:snapToGrid w:val="0"/>
                <w:color w:val="auto"/>
              </w:rPr>
              <w:t xml:space="preserve"> Share Market</w:t>
            </w:r>
          </w:p>
        </w:tc>
        <w:tc>
          <w:tcPr>
            <w:tcW w:w="720" w:type="dxa"/>
          </w:tcPr>
          <w:p w14:paraId="057810FC" w14:textId="77777777" w:rsidR="00AF5DFE" w:rsidRDefault="00AF5DFE">
            <w:pPr>
              <w:jc w:val="center"/>
              <w:rPr>
                <w:rFonts w:ascii="Arial" w:hAnsi="Arial"/>
                <w:snapToGrid w:val="0"/>
                <w:color w:val="auto"/>
              </w:rPr>
            </w:pPr>
            <w:r>
              <w:rPr>
                <w:rFonts w:ascii="Arial" w:hAnsi="Arial"/>
                <w:snapToGrid w:val="0"/>
                <w:color w:val="auto"/>
              </w:rPr>
              <w:t>BT</w:t>
            </w:r>
          </w:p>
        </w:tc>
      </w:tr>
      <w:tr w:rsidR="00AF5DFE" w14:paraId="72785BD8" w14:textId="77777777">
        <w:trPr>
          <w:trHeight w:val="281"/>
        </w:trPr>
        <w:tc>
          <w:tcPr>
            <w:tcW w:w="750" w:type="dxa"/>
          </w:tcPr>
          <w:p w14:paraId="596C3F7D" w14:textId="77777777" w:rsidR="00AF5DFE" w:rsidRDefault="00AF5DFE">
            <w:pPr>
              <w:rPr>
                <w:rFonts w:ascii="Arial" w:hAnsi="Arial"/>
                <w:b/>
                <w:snapToGrid w:val="0"/>
                <w:color w:val="auto"/>
              </w:rPr>
            </w:pPr>
            <w:r>
              <w:rPr>
                <w:rFonts w:ascii="Arial" w:hAnsi="Arial"/>
                <w:b/>
                <w:snapToGrid w:val="0"/>
                <w:color w:val="auto"/>
              </w:rPr>
              <w:t>XBOX</w:t>
            </w:r>
          </w:p>
        </w:tc>
        <w:tc>
          <w:tcPr>
            <w:tcW w:w="1530" w:type="dxa"/>
          </w:tcPr>
          <w:p w14:paraId="28CC7FBE" w14:textId="77777777" w:rsidR="00AF5DFE" w:rsidRDefault="00AF5DFE">
            <w:pPr>
              <w:rPr>
                <w:rFonts w:ascii="Courier New" w:hAnsi="Courier New"/>
                <w:snapToGrid w:val="0"/>
                <w:color w:val="auto"/>
              </w:rPr>
            </w:pPr>
          </w:p>
        </w:tc>
        <w:tc>
          <w:tcPr>
            <w:tcW w:w="3960" w:type="dxa"/>
          </w:tcPr>
          <w:p w14:paraId="484D73FD"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BOSTON</w:t>
                </w:r>
              </w:smartTag>
            </w:smartTag>
            <w:r>
              <w:rPr>
                <w:rFonts w:ascii="Arial" w:hAnsi="Arial"/>
                <w:snapToGrid w:val="0"/>
                <w:color w:val="auto"/>
              </w:rPr>
              <w:t xml:space="preserve"> OPTIONS EXCHANGE (BOX)</w:t>
            </w:r>
          </w:p>
        </w:tc>
        <w:tc>
          <w:tcPr>
            <w:tcW w:w="2700" w:type="dxa"/>
          </w:tcPr>
          <w:p w14:paraId="5E679430" w14:textId="77777777" w:rsidR="00AF5DFE" w:rsidRDefault="00AF5DFE">
            <w:pPr>
              <w:jc w:val="left"/>
              <w:rPr>
                <w:rFonts w:ascii="Arial" w:hAnsi="Arial"/>
                <w:snapToGrid w:val="0"/>
                <w:color w:val="auto"/>
              </w:rPr>
            </w:pPr>
          </w:p>
        </w:tc>
        <w:tc>
          <w:tcPr>
            <w:tcW w:w="720" w:type="dxa"/>
          </w:tcPr>
          <w:p w14:paraId="46ACE920" w14:textId="77777777" w:rsidR="00AF5DFE" w:rsidRDefault="00AF5DFE">
            <w:pPr>
              <w:jc w:val="center"/>
              <w:rPr>
                <w:rFonts w:ascii="Arial" w:hAnsi="Arial"/>
                <w:snapToGrid w:val="0"/>
                <w:color w:val="auto"/>
              </w:rPr>
            </w:pPr>
          </w:p>
        </w:tc>
      </w:tr>
      <w:tr w:rsidR="00AF5DFE" w14:paraId="31F8B050" w14:textId="77777777">
        <w:trPr>
          <w:trHeight w:val="281"/>
        </w:trPr>
        <w:tc>
          <w:tcPr>
            <w:tcW w:w="750" w:type="dxa"/>
          </w:tcPr>
          <w:p w14:paraId="0E686AE7" w14:textId="77777777" w:rsidR="00AF5DFE" w:rsidRDefault="00AF5DFE">
            <w:pPr>
              <w:rPr>
                <w:rFonts w:ascii="Arial" w:hAnsi="Arial"/>
                <w:b/>
                <w:snapToGrid w:val="0"/>
                <w:color w:val="auto"/>
              </w:rPr>
            </w:pPr>
            <w:r>
              <w:rPr>
                <w:rFonts w:ascii="Arial" w:hAnsi="Arial"/>
                <w:b/>
                <w:snapToGrid w:val="0"/>
                <w:color w:val="auto"/>
              </w:rPr>
              <w:t>XBPR</w:t>
            </w:r>
          </w:p>
        </w:tc>
        <w:tc>
          <w:tcPr>
            <w:tcW w:w="1530" w:type="dxa"/>
          </w:tcPr>
          <w:p w14:paraId="56D9D617" w14:textId="77777777" w:rsidR="00AF5DFE" w:rsidRDefault="00AF5DFE">
            <w:pPr>
              <w:rPr>
                <w:rFonts w:ascii="Courier New" w:hAnsi="Courier New"/>
                <w:snapToGrid w:val="0"/>
                <w:color w:val="auto"/>
              </w:rPr>
            </w:pPr>
            <w:r>
              <w:rPr>
                <w:rFonts w:ascii="Courier New" w:hAnsi="Courier New"/>
                <w:snapToGrid w:val="0"/>
                <w:color w:val="auto"/>
              </w:rPr>
              <w:t>XBPRDEF1XXX</w:t>
            </w:r>
          </w:p>
        </w:tc>
        <w:tc>
          <w:tcPr>
            <w:tcW w:w="3960" w:type="dxa"/>
          </w:tcPr>
          <w:p w14:paraId="7DF716B4" w14:textId="77777777" w:rsidR="00AF5DFE" w:rsidRDefault="00AF5DFE">
            <w:pPr>
              <w:rPr>
                <w:rFonts w:ascii="Arial" w:hAnsi="Arial"/>
                <w:snapToGrid w:val="0"/>
                <w:color w:val="auto"/>
              </w:rPr>
            </w:pPr>
            <w:r>
              <w:rPr>
                <w:rFonts w:ascii="Arial" w:hAnsi="Arial"/>
                <w:snapToGrid w:val="0"/>
                <w:color w:val="auto"/>
              </w:rPr>
              <w:t>DEUTSCHE BOERSE (BOX-PRODUCT)</w:t>
            </w:r>
          </w:p>
        </w:tc>
        <w:tc>
          <w:tcPr>
            <w:tcW w:w="2700" w:type="dxa"/>
          </w:tcPr>
          <w:p w14:paraId="0B2EFC3E" w14:textId="77777777" w:rsidR="00AF5DFE" w:rsidRDefault="00AF5DFE">
            <w:pPr>
              <w:jc w:val="left"/>
              <w:rPr>
                <w:rFonts w:ascii="Arial" w:hAnsi="Arial"/>
                <w:snapToGrid w:val="0"/>
                <w:color w:val="auto"/>
              </w:rPr>
            </w:pPr>
          </w:p>
        </w:tc>
        <w:tc>
          <w:tcPr>
            <w:tcW w:w="720" w:type="dxa"/>
          </w:tcPr>
          <w:p w14:paraId="248F8BF3" w14:textId="77777777" w:rsidR="00AF5DFE" w:rsidRDefault="00AF5DFE">
            <w:pPr>
              <w:jc w:val="center"/>
              <w:rPr>
                <w:rFonts w:ascii="Arial" w:hAnsi="Arial"/>
                <w:snapToGrid w:val="0"/>
                <w:color w:val="auto"/>
              </w:rPr>
            </w:pPr>
          </w:p>
        </w:tc>
      </w:tr>
      <w:tr w:rsidR="00AF5DFE" w14:paraId="44E40F68" w14:textId="77777777">
        <w:trPr>
          <w:trHeight w:val="281"/>
        </w:trPr>
        <w:tc>
          <w:tcPr>
            <w:tcW w:w="750" w:type="dxa"/>
          </w:tcPr>
          <w:p w14:paraId="2C90A808" w14:textId="77777777" w:rsidR="00AF5DFE" w:rsidRDefault="00AF5DFE">
            <w:pPr>
              <w:rPr>
                <w:rFonts w:ascii="Arial" w:hAnsi="Arial"/>
                <w:b/>
                <w:snapToGrid w:val="0"/>
                <w:color w:val="auto"/>
              </w:rPr>
            </w:pPr>
            <w:r>
              <w:rPr>
                <w:rFonts w:ascii="Arial" w:hAnsi="Arial"/>
                <w:b/>
                <w:snapToGrid w:val="0"/>
                <w:color w:val="auto"/>
              </w:rPr>
              <w:t>XBRA</w:t>
            </w:r>
          </w:p>
        </w:tc>
        <w:tc>
          <w:tcPr>
            <w:tcW w:w="1530" w:type="dxa"/>
          </w:tcPr>
          <w:p w14:paraId="448B12DF" w14:textId="77777777" w:rsidR="00AF5DFE" w:rsidRDefault="00AF5DFE">
            <w:pPr>
              <w:rPr>
                <w:rFonts w:ascii="Courier New" w:hAnsi="Courier New"/>
                <w:snapToGrid w:val="0"/>
                <w:color w:val="auto"/>
              </w:rPr>
            </w:pPr>
            <w:r>
              <w:rPr>
                <w:rFonts w:ascii="Courier New" w:hAnsi="Courier New"/>
                <w:snapToGrid w:val="0"/>
                <w:color w:val="auto"/>
              </w:rPr>
              <w:t>XBRASKB1XXX</w:t>
            </w:r>
          </w:p>
        </w:tc>
        <w:tc>
          <w:tcPr>
            <w:tcW w:w="3960" w:type="dxa"/>
          </w:tcPr>
          <w:p w14:paraId="265FD84B"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BRATISLAVA</w:t>
                </w:r>
              </w:smartTag>
            </w:smartTag>
            <w:r>
              <w:rPr>
                <w:rFonts w:ascii="Arial" w:hAnsi="Arial"/>
                <w:snapToGrid w:val="0"/>
                <w:color w:val="auto"/>
              </w:rPr>
              <w:t xml:space="preserve"> STOCK EXCHANGE, THE</w:t>
            </w:r>
          </w:p>
        </w:tc>
        <w:tc>
          <w:tcPr>
            <w:tcW w:w="2700" w:type="dxa"/>
          </w:tcPr>
          <w:p w14:paraId="45F98292" w14:textId="77777777" w:rsidR="00AF5DFE" w:rsidRDefault="00AF5DFE">
            <w:pPr>
              <w:jc w:val="left"/>
              <w:rPr>
                <w:rFonts w:ascii="Arial" w:hAnsi="Arial"/>
                <w:snapToGrid w:val="0"/>
                <w:color w:val="auto"/>
              </w:rPr>
            </w:pPr>
          </w:p>
        </w:tc>
        <w:tc>
          <w:tcPr>
            <w:tcW w:w="720" w:type="dxa"/>
          </w:tcPr>
          <w:p w14:paraId="10130644" w14:textId="77777777" w:rsidR="00AF5DFE" w:rsidRDefault="00AF5DFE">
            <w:pPr>
              <w:jc w:val="center"/>
              <w:rPr>
                <w:rFonts w:ascii="Arial" w:hAnsi="Arial"/>
                <w:snapToGrid w:val="0"/>
                <w:color w:val="auto"/>
              </w:rPr>
            </w:pPr>
          </w:p>
        </w:tc>
      </w:tr>
      <w:tr w:rsidR="00AF5DFE" w14:paraId="04C46907" w14:textId="77777777">
        <w:trPr>
          <w:trHeight w:val="281"/>
        </w:trPr>
        <w:tc>
          <w:tcPr>
            <w:tcW w:w="750" w:type="dxa"/>
          </w:tcPr>
          <w:p w14:paraId="7C2FE52A" w14:textId="77777777" w:rsidR="00AF5DFE" w:rsidRDefault="00AF5DFE">
            <w:pPr>
              <w:rPr>
                <w:rFonts w:ascii="Arial" w:hAnsi="Arial"/>
                <w:b/>
                <w:snapToGrid w:val="0"/>
                <w:color w:val="auto"/>
              </w:rPr>
            </w:pPr>
            <w:r>
              <w:rPr>
                <w:rFonts w:ascii="Arial" w:hAnsi="Arial"/>
                <w:b/>
                <w:snapToGrid w:val="0"/>
                <w:color w:val="auto"/>
              </w:rPr>
              <w:t>XBRE</w:t>
            </w:r>
          </w:p>
        </w:tc>
        <w:tc>
          <w:tcPr>
            <w:tcW w:w="1530" w:type="dxa"/>
          </w:tcPr>
          <w:p w14:paraId="54777B09" w14:textId="77777777" w:rsidR="00AF5DFE" w:rsidRDefault="00AF5DFE">
            <w:pPr>
              <w:rPr>
                <w:rFonts w:ascii="Courier New" w:hAnsi="Courier New"/>
                <w:snapToGrid w:val="0"/>
                <w:color w:val="auto"/>
              </w:rPr>
            </w:pPr>
            <w:r>
              <w:rPr>
                <w:rFonts w:ascii="Courier New" w:hAnsi="Courier New"/>
                <w:snapToGrid w:val="0"/>
                <w:color w:val="auto"/>
              </w:rPr>
              <w:t>XBREDE21XXX</w:t>
            </w:r>
          </w:p>
        </w:tc>
        <w:tc>
          <w:tcPr>
            <w:tcW w:w="3960" w:type="dxa"/>
          </w:tcPr>
          <w:p w14:paraId="06B7EF00" w14:textId="77777777" w:rsidR="00AF5DFE" w:rsidRDefault="00AF5DFE">
            <w:pPr>
              <w:rPr>
                <w:rFonts w:ascii="Arial" w:hAnsi="Arial"/>
                <w:snapToGrid w:val="0"/>
                <w:color w:val="auto"/>
              </w:rPr>
            </w:pPr>
            <w:r>
              <w:rPr>
                <w:rFonts w:ascii="Arial" w:hAnsi="Arial"/>
                <w:snapToGrid w:val="0"/>
                <w:color w:val="auto"/>
              </w:rPr>
              <w:t>BREMER WERTPAPIERBOERSE</w:t>
            </w:r>
          </w:p>
        </w:tc>
        <w:tc>
          <w:tcPr>
            <w:tcW w:w="2700" w:type="dxa"/>
          </w:tcPr>
          <w:p w14:paraId="59588799" w14:textId="77777777" w:rsidR="00AF5DFE" w:rsidRDefault="00AF5DFE">
            <w:pPr>
              <w:jc w:val="left"/>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Bremen</w:t>
                </w:r>
              </w:smartTag>
            </w:smartTag>
            <w:r>
              <w:rPr>
                <w:rFonts w:ascii="Arial" w:hAnsi="Arial"/>
                <w:snapToGrid w:val="0"/>
                <w:color w:val="auto"/>
              </w:rPr>
              <w:t xml:space="preserve"> Stock Exchange</w:t>
            </w:r>
          </w:p>
        </w:tc>
        <w:tc>
          <w:tcPr>
            <w:tcW w:w="720" w:type="dxa"/>
          </w:tcPr>
          <w:p w14:paraId="3456E60E" w14:textId="77777777" w:rsidR="00AF5DFE" w:rsidRDefault="00AF5DFE">
            <w:pPr>
              <w:jc w:val="center"/>
              <w:rPr>
                <w:rFonts w:ascii="Arial" w:hAnsi="Arial"/>
                <w:snapToGrid w:val="0"/>
                <w:color w:val="auto"/>
              </w:rPr>
            </w:pPr>
            <w:r>
              <w:rPr>
                <w:rFonts w:ascii="Arial" w:hAnsi="Arial"/>
                <w:snapToGrid w:val="0"/>
                <w:color w:val="auto"/>
              </w:rPr>
              <w:t>BM</w:t>
            </w:r>
          </w:p>
        </w:tc>
      </w:tr>
      <w:tr w:rsidR="00AF5DFE" w14:paraId="4AA25E86" w14:textId="77777777">
        <w:trPr>
          <w:trHeight w:val="281"/>
        </w:trPr>
        <w:tc>
          <w:tcPr>
            <w:tcW w:w="750" w:type="dxa"/>
          </w:tcPr>
          <w:p w14:paraId="7DFDDF05" w14:textId="77777777" w:rsidR="00AF5DFE" w:rsidRDefault="00AF5DFE">
            <w:pPr>
              <w:rPr>
                <w:rFonts w:ascii="Arial" w:hAnsi="Arial"/>
                <w:b/>
                <w:snapToGrid w:val="0"/>
                <w:color w:val="auto"/>
              </w:rPr>
            </w:pPr>
            <w:r>
              <w:rPr>
                <w:rFonts w:ascii="Arial" w:hAnsi="Arial"/>
                <w:b/>
                <w:snapToGrid w:val="0"/>
                <w:color w:val="auto"/>
              </w:rPr>
              <w:t>XBRN</w:t>
            </w:r>
          </w:p>
        </w:tc>
        <w:tc>
          <w:tcPr>
            <w:tcW w:w="1530" w:type="dxa"/>
          </w:tcPr>
          <w:p w14:paraId="0F61CCD6" w14:textId="77777777" w:rsidR="00AF5DFE" w:rsidRDefault="00AF5DFE">
            <w:pPr>
              <w:rPr>
                <w:rFonts w:ascii="Courier New" w:hAnsi="Courier New"/>
                <w:snapToGrid w:val="0"/>
                <w:color w:val="auto"/>
              </w:rPr>
            </w:pPr>
            <w:r>
              <w:rPr>
                <w:rFonts w:ascii="Courier New" w:hAnsi="Courier New"/>
                <w:snapToGrid w:val="0"/>
                <w:color w:val="auto"/>
              </w:rPr>
              <w:t>XBRNCH21XXX</w:t>
            </w:r>
          </w:p>
        </w:tc>
        <w:tc>
          <w:tcPr>
            <w:tcW w:w="3960" w:type="dxa"/>
          </w:tcPr>
          <w:p w14:paraId="35FBF7B3"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BERNE</w:t>
              </w:r>
            </w:smartTag>
            <w:r>
              <w:rPr>
                <w:rFonts w:ascii="Arial" w:hAnsi="Arial"/>
                <w:snapToGrid w:val="0"/>
                <w:color w:val="auto"/>
              </w:rPr>
              <w:t xml:space="preserve"> STOCK EXCHANGE</w:t>
            </w:r>
          </w:p>
        </w:tc>
        <w:tc>
          <w:tcPr>
            <w:tcW w:w="2700" w:type="dxa"/>
          </w:tcPr>
          <w:p w14:paraId="1E5A4C38" w14:textId="77777777" w:rsidR="00AF5DFE" w:rsidRDefault="00AF5DFE">
            <w:pPr>
              <w:jc w:val="left"/>
              <w:rPr>
                <w:rFonts w:ascii="Arial" w:hAnsi="Arial"/>
                <w:snapToGrid w:val="0"/>
                <w:color w:val="auto"/>
              </w:rPr>
            </w:pPr>
            <w:smartTag w:uri="urn:schemas-microsoft-com:office:smarttags" w:element="place">
              <w:r>
                <w:rPr>
                  <w:rFonts w:ascii="Arial" w:hAnsi="Arial"/>
                  <w:snapToGrid w:val="0"/>
                  <w:color w:val="auto"/>
                </w:rPr>
                <w:t>Berne</w:t>
              </w:r>
            </w:smartTag>
            <w:r>
              <w:rPr>
                <w:rFonts w:ascii="Arial" w:hAnsi="Arial"/>
                <w:snapToGrid w:val="0"/>
                <w:color w:val="auto"/>
              </w:rPr>
              <w:t xml:space="preserve"> Stock Exchange</w:t>
            </w:r>
          </w:p>
        </w:tc>
        <w:tc>
          <w:tcPr>
            <w:tcW w:w="720" w:type="dxa"/>
          </w:tcPr>
          <w:p w14:paraId="092AD10C" w14:textId="77777777" w:rsidR="00AF5DFE" w:rsidRDefault="00AF5DFE">
            <w:pPr>
              <w:jc w:val="center"/>
              <w:rPr>
                <w:rFonts w:ascii="Arial" w:hAnsi="Arial"/>
                <w:snapToGrid w:val="0"/>
                <w:color w:val="auto"/>
              </w:rPr>
            </w:pPr>
            <w:r>
              <w:rPr>
                <w:rFonts w:ascii="Arial" w:hAnsi="Arial"/>
                <w:snapToGrid w:val="0"/>
                <w:color w:val="auto"/>
              </w:rPr>
              <w:t>BN</w:t>
            </w:r>
          </w:p>
        </w:tc>
      </w:tr>
      <w:tr w:rsidR="00AF5DFE" w14:paraId="1B197568" w14:textId="77777777">
        <w:trPr>
          <w:trHeight w:val="281"/>
        </w:trPr>
        <w:tc>
          <w:tcPr>
            <w:tcW w:w="750" w:type="dxa"/>
          </w:tcPr>
          <w:p w14:paraId="5211181D" w14:textId="77777777" w:rsidR="00AF5DFE" w:rsidRDefault="00AF5DFE">
            <w:pPr>
              <w:rPr>
                <w:rFonts w:ascii="Arial" w:hAnsi="Arial"/>
                <w:b/>
                <w:snapToGrid w:val="0"/>
                <w:color w:val="auto"/>
              </w:rPr>
            </w:pPr>
            <w:r>
              <w:rPr>
                <w:rFonts w:ascii="Arial" w:hAnsi="Arial"/>
                <w:b/>
                <w:snapToGrid w:val="0"/>
                <w:color w:val="auto"/>
              </w:rPr>
              <w:t>XBRU</w:t>
            </w:r>
          </w:p>
        </w:tc>
        <w:tc>
          <w:tcPr>
            <w:tcW w:w="1530" w:type="dxa"/>
          </w:tcPr>
          <w:p w14:paraId="74D6FDC7" w14:textId="77777777" w:rsidR="00AF5DFE" w:rsidRDefault="00AF5DFE">
            <w:pPr>
              <w:rPr>
                <w:rFonts w:ascii="Courier New" w:hAnsi="Courier New"/>
                <w:snapToGrid w:val="0"/>
                <w:color w:val="auto"/>
              </w:rPr>
            </w:pPr>
            <w:r>
              <w:rPr>
                <w:rFonts w:ascii="Courier New" w:hAnsi="Courier New"/>
                <w:snapToGrid w:val="0"/>
                <w:color w:val="auto"/>
              </w:rPr>
              <w:t>XBRUBEB1XXX</w:t>
            </w:r>
          </w:p>
        </w:tc>
        <w:tc>
          <w:tcPr>
            <w:tcW w:w="3960" w:type="dxa"/>
          </w:tcPr>
          <w:p w14:paraId="76D2B50C"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BRUSSELS</w:t>
                </w:r>
              </w:smartTag>
            </w:smartTag>
            <w:r>
              <w:rPr>
                <w:rFonts w:ascii="Arial" w:hAnsi="Arial"/>
                <w:snapToGrid w:val="0"/>
                <w:color w:val="auto"/>
              </w:rPr>
              <w:t xml:space="preserve"> STOCK EXCHANGE</w:t>
            </w:r>
          </w:p>
        </w:tc>
        <w:tc>
          <w:tcPr>
            <w:tcW w:w="2700" w:type="dxa"/>
          </w:tcPr>
          <w:p w14:paraId="0C789402"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Brussels</w:t>
                </w:r>
              </w:smartTag>
            </w:smartTag>
            <w:r>
              <w:rPr>
                <w:rFonts w:ascii="Arial" w:hAnsi="Arial"/>
                <w:snapToGrid w:val="0"/>
                <w:color w:val="auto"/>
              </w:rPr>
              <w:t xml:space="preserve"> Stock Exchange</w:t>
            </w:r>
          </w:p>
        </w:tc>
        <w:tc>
          <w:tcPr>
            <w:tcW w:w="720" w:type="dxa"/>
          </w:tcPr>
          <w:p w14:paraId="08D2D3F1" w14:textId="77777777" w:rsidR="00AF5DFE" w:rsidRDefault="00AF5DFE">
            <w:pPr>
              <w:jc w:val="center"/>
              <w:rPr>
                <w:rFonts w:ascii="Arial" w:hAnsi="Arial"/>
                <w:snapToGrid w:val="0"/>
                <w:color w:val="auto"/>
              </w:rPr>
            </w:pPr>
            <w:r>
              <w:rPr>
                <w:rFonts w:ascii="Arial" w:hAnsi="Arial"/>
                <w:snapToGrid w:val="0"/>
                <w:color w:val="auto"/>
              </w:rPr>
              <w:t>BR</w:t>
            </w:r>
          </w:p>
        </w:tc>
      </w:tr>
      <w:tr w:rsidR="00AF5DFE" w14:paraId="1EA22B87" w14:textId="77777777">
        <w:trPr>
          <w:trHeight w:val="281"/>
        </w:trPr>
        <w:tc>
          <w:tcPr>
            <w:tcW w:w="750" w:type="dxa"/>
          </w:tcPr>
          <w:p w14:paraId="3AB9DABE" w14:textId="77777777" w:rsidR="00AF5DFE" w:rsidRDefault="00AF5DFE">
            <w:pPr>
              <w:rPr>
                <w:rFonts w:ascii="Arial" w:hAnsi="Arial"/>
                <w:b/>
                <w:snapToGrid w:val="0"/>
                <w:color w:val="auto"/>
              </w:rPr>
            </w:pPr>
            <w:r>
              <w:rPr>
                <w:rFonts w:ascii="Arial" w:hAnsi="Arial"/>
                <w:b/>
                <w:snapToGrid w:val="0"/>
                <w:color w:val="auto"/>
              </w:rPr>
              <w:t>XBSE</w:t>
            </w:r>
          </w:p>
        </w:tc>
        <w:tc>
          <w:tcPr>
            <w:tcW w:w="1530" w:type="dxa"/>
          </w:tcPr>
          <w:p w14:paraId="07097B33" w14:textId="77777777" w:rsidR="00AF5DFE" w:rsidRDefault="00AF5DFE">
            <w:pPr>
              <w:rPr>
                <w:rFonts w:ascii="Courier New" w:hAnsi="Courier New"/>
                <w:snapToGrid w:val="0"/>
                <w:color w:val="auto"/>
              </w:rPr>
            </w:pPr>
            <w:r>
              <w:rPr>
                <w:rFonts w:ascii="Courier New" w:hAnsi="Courier New"/>
                <w:snapToGrid w:val="0"/>
                <w:color w:val="auto"/>
              </w:rPr>
              <w:t>XBSEROB1XXX</w:t>
            </w:r>
          </w:p>
        </w:tc>
        <w:tc>
          <w:tcPr>
            <w:tcW w:w="3960" w:type="dxa"/>
          </w:tcPr>
          <w:p w14:paraId="11C814A5"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BUCHAREST</w:t>
                </w:r>
              </w:smartTag>
            </w:smartTag>
            <w:r>
              <w:rPr>
                <w:rFonts w:ascii="Arial" w:hAnsi="Arial"/>
                <w:snapToGrid w:val="0"/>
                <w:color w:val="auto"/>
              </w:rPr>
              <w:t xml:space="preserve"> STOCK EXCHANGE</w:t>
            </w:r>
          </w:p>
        </w:tc>
        <w:tc>
          <w:tcPr>
            <w:tcW w:w="2700" w:type="dxa"/>
          </w:tcPr>
          <w:p w14:paraId="43CCAB7F" w14:textId="77777777" w:rsidR="00AF5DFE" w:rsidRDefault="00AF5DFE">
            <w:pPr>
              <w:jc w:val="left"/>
              <w:rPr>
                <w:rFonts w:ascii="Arial" w:hAnsi="Arial"/>
                <w:snapToGrid w:val="0"/>
                <w:color w:val="auto"/>
              </w:rPr>
            </w:pPr>
          </w:p>
        </w:tc>
        <w:tc>
          <w:tcPr>
            <w:tcW w:w="720" w:type="dxa"/>
          </w:tcPr>
          <w:p w14:paraId="1DDC11C3" w14:textId="77777777" w:rsidR="00AF5DFE" w:rsidRDefault="00AF5DFE">
            <w:pPr>
              <w:jc w:val="center"/>
              <w:rPr>
                <w:rFonts w:ascii="Arial" w:hAnsi="Arial"/>
                <w:snapToGrid w:val="0"/>
                <w:color w:val="auto"/>
              </w:rPr>
            </w:pPr>
          </w:p>
        </w:tc>
      </w:tr>
      <w:tr w:rsidR="00AF5DFE" w14:paraId="6600B6B0" w14:textId="77777777">
        <w:trPr>
          <w:trHeight w:val="281"/>
        </w:trPr>
        <w:tc>
          <w:tcPr>
            <w:tcW w:w="750" w:type="dxa"/>
          </w:tcPr>
          <w:p w14:paraId="4E6C8AAC" w14:textId="77777777" w:rsidR="00AF5DFE" w:rsidRDefault="00AF5DFE">
            <w:pPr>
              <w:rPr>
                <w:rFonts w:ascii="Arial" w:hAnsi="Arial"/>
                <w:b/>
                <w:snapToGrid w:val="0"/>
                <w:color w:val="auto"/>
              </w:rPr>
            </w:pPr>
            <w:r>
              <w:rPr>
                <w:rFonts w:ascii="Arial" w:hAnsi="Arial"/>
                <w:b/>
                <w:snapToGrid w:val="0"/>
                <w:color w:val="auto"/>
              </w:rPr>
              <w:t>XBSL</w:t>
            </w:r>
          </w:p>
        </w:tc>
        <w:tc>
          <w:tcPr>
            <w:tcW w:w="1530" w:type="dxa"/>
          </w:tcPr>
          <w:p w14:paraId="3510BDE7" w14:textId="77777777" w:rsidR="00AF5DFE" w:rsidRDefault="00AF5DFE">
            <w:pPr>
              <w:rPr>
                <w:rFonts w:ascii="Courier New" w:hAnsi="Courier New"/>
                <w:snapToGrid w:val="0"/>
                <w:color w:val="auto"/>
              </w:rPr>
            </w:pPr>
            <w:r>
              <w:rPr>
                <w:rFonts w:ascii="Courier New" w:hAnsi="Courier New"/>
                <w:snapToGrid w:val="0"/>
                <w:color w:val="auto"/>
              </w:rPr>
              <w:t>XBSLCHB1XXX</w:t>
            </w:r>
          </w:p>
        </w:tc>
        <w:tc>
          <w:tcPr>
            <w:tcW w:w="3960" w:type="dxa"/>
          </w:tcPr>
          <w:p w14:paraId="5E522374"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BASLE</w:t>
              </w:r>
            </w:smartTag>
            <w:r>
              <w:rPr>
                <w:rFonts w:ascii="Arial" w:hAnsi="Arial"/>
                <w:snapToGrid w:val="0"/>
                <w:color w:val="auto"/>
              </w:rPr>
              <w:t xml:space="preserve"> STOCK EXCHANGE</w:t>
            </w:r>
          </w:p>
        </w:tc>
        <w:tc>
          <w:tcPr>
            <w:tcW w:w="2700" w:type="dxa"/>
          </w:tcPr>
          <w:p w14:paraId="1026FF7F"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43246342" w14:textId="77777777" w:rsidR="00AF5DFE" w:rsidRDefault="00AF5DFE">
            <w:pPr>
              <w:jc w:val="center"/>
              <w:rPr>
                <w:rFonts w:ascii="Arial" w:hAnsi="Arial"/>
                <w:snapToGrid w:val="0"/>
                <w:color w:val="auto"/>
              </w:rPr>
            </w:pPr>
          </w:p>
        </w:tc>
      </w:tr>
      <w:tr w:rsidR="00AF5DFE" w14:paraId="366A4498" w14:textId="77777777">
        <w:trPr>
          <w:trHeight w:val="281"/>
        </w:trPr>
        <w:tc>
          <w:tcPr>
            <w:tcW w:w="750" w:type="dxa"/>
          </w:tcPr>
          <w:p w14:paraId="446D645D" w14:textId="77777777" w:rsidR="00AF5DFE" w:rsidRDefault="00AF5DFE">
            <w:pPr>
              <w:rPr>
                <w:rFonts w:ascii="Arial" w:hAnsi="Arial"/>
                <w:b/>
                <w:snapToGrid w:val="0"/>
                <w:color w:val="auto"/>
              </w:rPr>
            </w:pPr>
            <w:r>
              <w:rPr>
                <w:rFonts w:ascii="Arial" w:hAnsi="Arial"/>
                <w:b/>
                <w:snapToGrid w:val="0"/>
                <w:color w:val="auto"/>
              </w:rPr>
              <w:t>XBSP</w:t>
            </w:r>
          </w:p>
        </w:tc>
        <w:tc>
          <w:tcPr>
            <w:tcW w:w="1530" w:type="dxa"/>
          </w:tcPr>
          <w:p w14:paraId="33B0293D" w14:textId="77777777" w:rsidR="00AF5DFE" w:rsidRDefault="00AF5DFE">
            <w:pPr>
              <w:rPr>
                <w:rFonts w:ascii="Courier New" w:hAnsi="Courier New"/>
                <w:snapToGrid w:val="0"/>
                <w:color w:val="auto"/>
              </w:rPr>
            </w:pPr>
            <w:r>
              <w:rPr>
                <w:rFonts w:ascii="Courier New" w:hAnsi="Courier New"/>
                <w:snapToGrid w:val="0"/>
                <w:color w:val="auto"/>
              </w:rPr>
              <w:t>XBSPBRS1XXX</w:t>
            </w:r>
          </w:p>
        </w:tc>
        <w:tc>
          <w:tcPr>
            <w:tcW w:w="3960" w:type="dxa"/>
          </w:tcPr>
          <w:p w14:paraId="082AE0C1" w14:textId="77777777" w:rsidR="00AF5DFE" w:rsidRDefault="00AF5DFE">
            <w:pPr>
              <w:rPr>
                <w:rFonts w:ascii="Arial" w:hAnsi="Arial"/>
                <w:snapToGrid w:val="0"/>
                <w:color w:val="auto"/>
                <w:lang w:val="fr-FR"/>
              </w:rPr>
            </w:pPr>
            <w:r>
              <w:rPr>
                <w:rFonts w:ascii="Arial" w:hAnsi="Arial"/>
                <w:snapToGrid w:val="0"/>
                <w:color w:val="auto"/>
                <w:lang w:val="fr-FR"/>
              </w:rPr>
              <w:t>BOLSA DE VALORES DE SAO PAULO</w:t>
            </w:r>
          </w:p>
        </w:tc>
        <w:tc>
          <w:tcPr>
            <w:tcW w:w="2700" w:type="dxa"/>
          </w:tcPr>
          <w:p w14:paraId="6FFD0C8D"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Sao Paulo</w:t>
                </w:r>
              </w:smartTag>
            </w:smartTag>
            <w:r>
              <w:rPr>
                <w:rFonts w:ascii="Arial" w:hAnsi="Arial"/>
                <w:snapToGrid w:val="0"/>
                <w:color w:val="auto"/>
              </w:rPr>
              <w:t xml:space="preserve"> Stock Exchange</w:t>
            </w:r>
          </w:p>
        </w:tc>
        <w:tc>
          <w:tcPr>
            <w:tcW w:w="720" w:type="dxa"/>
          </w:tcPr>
          <w:p w14:paraId="59D75F27" w14:textId="77777777" w:rsidR="00AF5DFE" w:rsidRDefault="00AF5DFE">
            <w:pPr>
              <w:jc w:val="center"/>
              <w:rPr>
                <w:rFonts w:ascii="Arial" w:hAnsi="Arial"/>
                <w:snapToGrid w:val="0"/>
                <w:color w:val="auto"/>
              </w:rPr>
            </w:pPr>
            <w:r>
              <w:rPr>
                <w:rFonts w:ascii="Arial" w:hAnsi="Arial"/>
                <w:snapToGrid w:val="0"/>
                <w:color w:val="auto"/>
              </w:rPr>
              <w:t>SA</w:t>
            </w:r>
          </w:p>
        </w:tc>
      </w:tr>
      <w:tr w:rsidR="00AF5DFE" w14:paraId="6A29F5B7" w14:textId="77777777">
        <w:trPr>
          <w:trHeight w:val="281"/>
        </w:trPr>
        <w:tc>
          <w:tcPr>
            <w:tcW w:w="750" w:type="dxa"/>
          </w:tcPr>
          <w:p w14:paraId="25D64480" w14:textId="77777777" w:rsidR="00AF5DFE" w:rsidRDefault="00AF5DFE">
            <w:pPr>
              <w:rPr>
                <w:rFonts w:ascii="Arial" w:hAnsi="Arial"/>
                <w:b/>
                <w:snapToGrid w:val="0"/>
                <w:color w:val="auto"/>
              </w:rPr>
            </w:pPr>
            <w:r>
              <w:rPr>
                <w:rFonts w:ascii="Arial" w:hAnsi="Arial"/>
                <w:b/>
                <w:snapToGrid w:val="0"/>
                <w:color w:val="auto"/>
              </w:rPr>
              <w:t>XBUD</w:t>
            </w:r>
          </w:p>
        </w:tc>
        <w:tc>
          <w:tcPr>
            <w:tcW w:w="1530" w:type="dxa"/>
          </w:tcPr>
          <w:p w14:paraId="280EAEB4" w14:textId="77777777" w:rsidR="00AF5DFE" w:rsidRDefault="00AF5DFE">
            <w:pPr>
              <w:rPr>
                <w:rFonts w:ascii="Courier New" w:hAnsi="Courier New"/>
                <w:snapToGrid w:val="0"/>
                <w:color w:val="auto"/>
              </w:rPr>
            </w:pPr>
            <w:r>
              <w:rPr>
                <w:rFonts w:ascii="Courier New" w:hAnsi="Courier New"/>
                <w:snapToGrid w:val="0"/>
                <w:color w:val="auto"/>
              </w:rPr>
              <w:t>XBUDHUH1XXX</w:t>
            </w:r>
          </w:p>
        </w:tc>
        <w:tc>
          <w:tcPr>
            <w:tcW w:w="3960" w:type="dxa"/>
          </w:tcPr>
          <w:p w14:paraId="5650FED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BUDAPEST</w:t>
                </w:r>
              </w:smartTag>
            </w:smartTag>
            <w:r>
              <w:rPr>
                <w:rFonts w:ascii="Arial" w:hAnsi="Arial"/>
                <w:snapToGrid w:val="0"/>
                <w:color w:val="auto"/>
              </w:rPr>
              <w:t xml:space="preserve"> STOCK EXCHANGE</w:t>
            </w:r>
          </w:p>
        </w:tc>
        <w:tc>
          <w:tcPr>
            <w:tcW w:w="2700" w:type="dxa"/>
          </w:tcPr>
          <w:p w14:paraId="7C4C6014" w14:textId="77777777" w:rsidR="00AF5DFE" w:rsidRDefault="00AF5DFE">
            <w:pPr>
              <w:jc w:val="left"/>
              <w:rPr>
                <w:rFonts w:ascii="Arial" w:hAnsi="Arial"/>
                <w:snapToGrid w:val="0"/>
                <w:color w:val="auto"/>
              </w:rPr>
            </w:pPr>
          </w:p>
        </w:tc>
        <w:tc>
          <w:tcPr>
            <w:tcW w:w="720" w:type="dxa"/>
          </w:tcPr>
          <w:p w14:paraId="190EDC66" w14:textId="77777777" w:rsidR="00AF5DFE" w:rsidRDefault="00AF5DFE">
            <w:pPr>
              <w:jc w:val="center"/>
              <w:rPr>
                <w:rFonts w:ascii="Arial" w:hAnsi="Arial"/>
                <w:snapToGrid w:val="0"/>
                <w:color w:val="auto"/>
              </w:rPr>
            </w:pPr>
          </w:p>
        </w:tc>
      </w:tr>
      <w:tr w:rsidR="00AF5DFE" w14:paraId="63C83894" w14:textId="77777777">
        <w:trPr>
          <w:trHeight w:val="281"/>
        </w:trPr>
        <w:tc>
          <w:tcPr>
            <w:tcW w:w="750" w:type="dxa"/>
          </w:tcPr>
          <w:p w14:paraId="66C46451" w14:textId="77777777" w:rsidR="00AF5DFE" w:rsidRDefault="00AF5DFE">
            <w:pPr>
              <w:rPr>
                <w:rFonts w:ascii="Arial" w:hAnsi="Arial"/>
                <w:b/>
                <w:snapToGrid w:val="0"/>
                <w:color w:val="auto"/>
              </w:rPr>
            </w:pPr>
            <w:r>
              <w:rPr>
                <w:rFonts w:ascii="Arial" w:hAnsi="Arial"/>
                <w:b/>
                <w:snapToGrid w:val="0"/>
                <w:color w:val="auto"/>
              </w:rPr>
              <w:t>XBUE</w:t>
            </w:r>
          </w:p>
        </w:tc>
        <w:tc>
          <w:tcPr>
            <w:tcW w:w="1530" w:type="dxa"/>
          </w:tcPr>
          <w:p w14:paraId="1749546A" w14:textId="77777777" w:rsidR="00AF5DFE" w:rsidRDefault="00AF5DFE">
            <w:pPr>
              <w:rPr>
                <w:rFonts w:ascii="Courier New" w:hAnsi="Courier New"/>
                <w:snapToGrid w:val="0"/>
                <w:color w:val="auto"/>
              </w:rPr>
            </w:pPr>
            <w:r>
              <w:rPr>
                <w:rFonts w:ascii="Courier New" w:hAnsi="Courier New"/>
                <w:snapToGrid w:val="0"/>
                <w:color w:val="auto"/>
              </w:rPr>
              <w:t>XBUEARB1XXX</w:t>
            </w:r>
          </w:p>
        </w:tc>
        <w:tc>
          <w:tcPr>
            <w:tcW w:w="3960" w:type="dxa"/>
          </w:tcPr>
          <w:p w14:paraId="733829F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BUENOS AIRES</w:t>
                </w:r>
              </w:smartTag>
            </w:smartTag>
            <w:r>
              <w:rPr>
                <w:rFonts w:ascii="Arial" w:hAnsi="Arial"/>
                <w:snapToGrid w:val="0"/>
                <w:color w:val="auto"/>
              </w:rPr>
              <w:t xml:space="preserve"> STOCK EXCHANGE</w:t>
            </w:r>
          </w:p>
        </w:tc>
        <w:tc>
          <w:tcPr>
            <w:tcW w:w="2700" w:type="dxa"/>
          </w:tcPr>
          <w:p w14:paraId="4CADEEAC" w14:textId="77777777" w:rsidR="00AF5DFE" w:rsidRDefault="00AF5DFE">
            <w:pPr>
              <w:jc w:val="left"/>
              <w:rPr>
                <w:rFonts w:ascii="Arial" w:hAnsi="Arial"/>
                <w:snapToGrid w:val="0"/>
                <w:color w:val="auto"/>
              </w:rPr>
            </w:pPr>
          </w:p>
        </w:tc>
        <w:tc>
          <w:tcPr>
            <w:tcW w:w="720" w:type="dxa"/>
          </w:tcPr>
          <w:p w14:paraId="47AA1A85" w14:textId="77777777" w:rsidR="00AF5DFE" w:rsidRDefault="00AF5DFE">
            <w:pPr>
              <w:jc w:val="center"/>
              <w:rPr>
                <w:rFonts w:ascii="Arial" w:hAnsi="Arial"/>
                <w:snapToGrid w:val="0"/>
                <w:color w:val="auto"/>
              </w:rPr>
            </w:pPr>
          </w:p>
        </w:tc>
      </w:tr>
      <w:tr w:rsidR="00AF5DFE" w14:paraId="17B572E9" w14:textId="77777777">
        <w:trPr>
          <w:trHeight w:val="281"/>
        </w:trPr>
        <w:tc>
          <w:tcPr>
            <w:tcW w:w="750" w:type="dxa"/>
          </w:tcPr>
          <w:p w14:paraId="132F84EC" w14:textId="77777777" w:rsidR="00AF5DFE" w:rsidRDefault="00AF5DFE">
            <w:pPr>
              <w:rPr>
                <w:rFonts w:ascii="Arial" w:hAnsi="Arial"/>
                <w:b/>
                <w:snapToGrid w:val="0"/>
                <w:color w:val="auto"/>
              </w:rPr>
            </w:pPr>
            <w:r>
              <w:rPr>
                <w:rFonts w:ascii="Arial" w:hAnsi="Arial"/>
                <w:b/>
                <w:snapToGrid w:val="0"/>
                <w:color w:val="auto"/>
              </w:rPr>
              <w:t>XBUL</w:t>
            </w:r>
          </w:p>
        </w:tc>
        <w:tc>
          <w:tcPr>
            <w:tcW w:w="1530" w:type="dxa"/>
          </w:tcPr>
          <w:p w14:paraId="210B0E94" w14:textId="77777777" w:rsidR="00AF5DFE" w:rsidRDefault="00AF5DFE">
            <w:pPr>
              <w:rPr>
                <w:rFonts w:ascii="Courier New" w:hAnsi="Courier New"/>
                <w:snapToGrid w:val="0"/>
                <w:color w:val="auto"/>
              </w:rPr>
            </w:pPr>
            <w:r>
              <w:rPr>
                <w:rFonts w:ascii="Courier New" w:hAnsi="Courier New"/>
                <w:snapToGrid w:val="0"/>
                <w:color w:val="auto"/>
              </w:rPr>
              <w:t>XBULBGS1XXX</w:t>
            </w:r>
          </w:p>
        </w:tc>
        <w:tc>
          <w:tcPr>
            <w:tcW w:w="3960" w:type="dxa"/>
          </w:tcPr>
          <w:p w14:paraId="403B0A20" w14:textId="77777777" w:rsidR="00AF5DFE" w:rsidRDefault="00AF5DFE">
            <w:pPr>
              <w:rPr>
                <w:rFonts w:ascii="Arial" w:hAnsi="Arial"/>
                <w:snapToGrid w:val="0"/>
                <w:color w:val="auto"/>
              </w:rPr>
            </w:pPr>
            <w:r>
              <w:rPr>
                <w:rFonts w:ascii="Arial" w:hAnsi="Arial"/>
                <w:snapToGrid w:val="0"/>
                <w:color w:val="auto"/>
              </w:rPr>
              <w:t>FIRST BULGARIAN STOCK EXCHANGE</w:t>
            </w:r>
          </w:p>
        </w:tc>
        <w:tc>
          <w:tcPr>
            <w:tcW w:w="2700" w:type="dxa"/>
          </w:tcPr>
          <w:p w14:paraId="3400369B" w14:textId="77777777" w:rsidR="00AF5DFE" w:rsidRDefault="00AF5DFE">
            <w:pPr>
              <w:jc w:val="left"/>
              <w:rPr>
                <w:rFonts w:ascii="Arial" w:hAnsi="Arial"/>
                <w:snapToGrid w:val="0"/>
                <w:color w:val="auto"/>
              </w:rPr>
            </w:pPr>
          </w:p>
        </w:tc>
        <w:tc>
          <w:tcPr>
            <w:tcW w:w="720" w:type="dxa"/>
          </w:tcPr>
          <w:p w14:paraId="073BAF01" w14:textId="77777777" w:rsidR="00AF5DFE" w:rsidRDefault="00AF5DFE">
            <w:pPr>
              <w:jc w:val="center"/>
              <w:rPr>
                <w:rFonts w:ascii="Arial" w:hAnsi="Arial"/>
                <w:snapToGrid w:val="0"/>
                <w:color w:val="auto"/>
              </w:rPr>
            </w:pPr>
          </w:p>
        </w:tc>
      </w:tr>
      <w:tr w:rsidR="00AF5DFE" w14:paraId="363D25C1" w14:textId="77777777">
        <w:trPr>
          <w:trHeight w:val="281"/>
        </w:trPr>
        <w:tc>
          <w:tcPr>
            <w:tcW w:w="750" w:type="dxa"/>
          </w:tcPr>
          <w:p w14:paraId="27061B4E" w14:textId="77777777" w:rsidR="00AF5DFE" w:rsidRDefault="00AF5DFE">
            <w:pPr>
              <w:rPr>
                <w:rFonts w:ascii="Arial" w:hAnsi="Arial"/>
                <w:b/>
                <w:snapToGrid w:val="0"/>
                <w:color w:val="auto"/>
              </w:rPr>
            </w:pPr>
            <w:r>
              <w:rPr>
                <w:rFonts w:ascii="Arial" w:hAnsi="Arial"/>
                <w:b/>
                <w:snapToGrid w:val="0"/>
                <w:color w:val="auto"/>
              </w:rPr>
              <w:t>XCAI</w:t>
            </w:r>
          </w:p>
        </w:tc>
        <w:tc>
          <w:tcPr>
            <w:tcW w:w="1530" w:type="dxa"/>
          </w:tcPr>
          <w:p w14:paraId="30523DD4" w14:textId="77777777" w:rsidR="00AF5DFE" w:rsidRDefault="00AF5DFE">
            <w:pPr>
              <w:rPr>
                <w:rFonts w:ascii="Courier New" w:hAnsi="Courier New"/>
                <w:snapToGrid w:val="0"/>
                <w:color w:val="auto"/>
              </w:rPr>
            </w:pPr>
            <w:r>
              <w:rPr>
                <w:rFonts w:ascii="Courier New" w:hAnsi="Courier New"/>
                <w:snapToGrid w:val="0"/>
                <w:color w:val="auto"/>
              </w:rPr>
              <w:t>XCAIEGC1XXX</w:t>
            </w:r>
          </w:p>
        </w:tc>
        <w:tc>
          <w:tcPr>
            <w:tcW w:w="3960" w:type="dxa"/>
          </w:tcPr>
          <w:p w14:paraId="5E1AB43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CAIRO</w:t>
                </w:r>
              </w:smartTag>
            </w:smartTag>
            <w:r>
              <w:rPr>
                <w:rFonts w:ascii="Arial" w:hAnsi="Arial"/>
                <w:snapToGrid w:val="0"/>
                <w:color w:val="auto"/>
              </w:rPr>
              <w:t xml:space="preserve"> STOCK EXCHANGE</w:t>
            </w:r>
          </w:p>
        </w:tc>
        <w:tc>
          <w:tcPr>
            <w:tcW w:w="2700" w:type="dxa"/>
          </w:tcPr>
          <w:p w14:paraId="4180D01D" w14:textId="77777777" w:rsidR="00AF5DFE" w:rsidRDefault="00AF5DFE">
            <w:pPr>
              <w:jc w:val="left"/>
              <w:rPr>
                <w:rFonts w:ascii="Arial" w:hAnsi="Arial"/>
                <w:snapToGrid w:val="0"/>
                <w:color w:val="auto"/>
              </w:rPr>
            </w:pPr>
          </w:p>
        </w:tc>
        <w:tc>
          <w:tcPr>
            <w:tcW w:w="720" w:type="dxa"/>
          </w:tcPr>
          <w:p w14:paraId="05BCC779" w14:textId="77777777" w:rsidR="00AF5DFE" w:rsidRDefault="00AF5DFE">
            <w:pPr>
              <w:jc w:val="center"/>
              <w:rPr>
                <w:rFonts w:ascii="Arial" w:hAnsi="Arial"/>
                <w:snapToGrid w:val="0"/>
                <w:color w:val="auto"/>
              </w:rPr>
            </w:pPr>
          </w:p>
        </w:tc>
      </w:tr>
      <w:tr w:rsidR="00AF5DFE" w14:paraId="14B91C7F" w14:textId="77777777">
        <w:trPr>
          <w:trHeight w:val="281"/>
        </w:trPr>
        <w:tc>
          <w:tcPr>
            <w:tcW w:w="750" w:type="dxa"/>
          </w:tcPr>
          <w:p w14:paraId="62DE2AD0" w14:textId="77777777" w:rsidR="00AF5DFE" w:rsidRDefault="00AF5DFE">
            <w:pPr>
              <w:rPr>
                <w:rFonts w:ascii="Arial" w:hAnsi="Arial"/>
                <w:b/>
                <w:snapToGrid w:val="0"/>
                <w:color w:val="auto"/>
              </w:rPr>
            </w:pPr>
            <w:r>
              <w:rPr>
                <w:rFonts w:ascii="Arial" w:hAnsi="Arial"/>
                <w:b/>
                <w:snapToGrid w:val="0"/>
                <w:color w:val="auto"/>
              </w:rPr>
              <w:t>XCAL</w:t>
            </w:r>
          </w:p>
        </w:tc>
        <w:tc>
          <w:tcPr>
            <w:tcW w:w="1530" w:type="dxa"/>
          </w:tcPr>
          <w:p w14:paraId="001D5544" w14:textId="77777777" w:rsidR="00AF5DFE" w:rsidRDefault="00AF5DFE">
            <w:pPr>
              <w:rPr>
                <w:rFonts w:ascii="Courier New" w:hAnsi="Courier New"/>
                <w:snapToGrid w:val="0"/>
                <w:color w:val="auto"/>
              </w:rPr>
            </w:pPr>
            <w:r>
              <w:rPr>
                <w:rFonts w:ascii="Courier New" w:hAnsi="Courier New"/>
                <w:snapToGrid w:val="0"/>
                <w:color w:val="auto"/>
              </w:rPr>
              <w:t>XCALINC1XXX</w:t>
            </w:r>
          </w:p>
        </w:tc>
        <w:tc>
          <w:tcPr>
            <w:tcW w:w="3960" w:type="dxa"/>
          </w:tcPr>
          <w:p w14:paraId="005CD42B"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CALCUTTA</w:t>
                </w:r>
              </w:smartTag>
            </w:smartTag>
            <w:r>
              <w:rPr>
                <w:rFonts w:ascii="Arial" w:hAnsi="Arial"/>
                <w:snapToGrid w:val="0"/>
                <w:color w:val="auto"/>
              </w:rPr>
              <w:t xml:space="preserve"> STOCK EXCHANGE</w:t>
            </w:r>
          </w:p>
        </w:tc>
        <w:tc>
          <w:tcPr>
            <w:tcW w:w="2700" w:type="dxa"/>
          </w:tcPr>
          <w:p w14:paraId="04442D86"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Calcutta</w:t>
                </w:r>
              </w:smartTag>
            </w:smartTag>
            <w:r>
              <w:rPr>
                <w:rFonts w:ascii="Arial" w:hAnsi="Arial"/>
                <w:snapToGrid w:val="0"/>
                <w:color w:val="auto"/>
              </w:rPr>
              <w:t xml:space="preserve"> Stock Exchange</w:t>
            </w:r>
          </w:p>
        </w:tc>
        <w:tc>
          <w:tcPr>
            <w:tcW w:w="720" w:type="dxa"/>
          </w:tcPr>
          <w:p w14:paraId="46931C7F" w14:textId="77777777" w:rsidR="00AF5DFE" w:rsidRDefault="00AF5DFE">
            <w:pPr>
              <w:jc w:val="center"/>
              <w:rPr>
                <w:rFonts w:ascii="Arial" w:hAnsi="Arial"/>
                <w:snapToGrid w:val="0"/>
                <w:color w:val="auto"/>
              </w:rPr>
            </w:pPr>
            <w:r>
              <w:rPr>
                <w:rFonts w:ascii="Arial" w:hAnsi="Arial"/>
                <w:snapToGrid w:val="0"/>
                <w:color w:val="auto"/>
              </w:rPr>
              <w:t>CL</w:t>
            </w:r>
          </w:p>
        </w:tc>
      </w:tr>
      <w:tr w:rsidR="00AF5DFE" w14:paraId="6F76EE33" w14:textId="77777777">
        <w:trPr>
          <w:trHeight w:val="281"/>
        </w:trPr>
        <w:tc>
          <w:tcPr>
            <w:tcW w:w="750" w:type="dxa"/>
          </w:tcPr>
          <w:p w14:paraId="1C86F075" w14:textId="77777777" w:rsidR="00AF5DFE" w:rsidRDefault="00AF5DFE">
            <w:pPr>
              <w:rPr>
                <w:rFonts w:ascii="Arial" w:hAnsi="Arial"/>
                <w:b/>
                <w:snapToGrid w:val="0"/>
                <w:color w:val="auto"/>
              </w:rPr>
            </w:pPr>
            <w:r>
              <w:rPr>
                <w:rFonts w:ascii="Arial" w:hAnsi="Arial"/>
                <w:b/>
                <w:snapToGrid w:val="0"/>
                <w:color w:val="auto"/>
              </w:rPr>
              <w:t>XCAR</w:t>
            </w:r>
          </w:p>
        </w:tc>
        <w:tc>
          <w:tcPr>
            <w:tcW w:w="1530" w:type="dxa"/>
          </w:tcPr>
          <w:p w14:paraId="7FC37471" w14:textId="77777777" w:rsidR="00AF5DFE" w:rsidRDefault="00AF5DFE">
            <w:pPr>
              <w:rPr>
                <w:rFonts w:ascii="Courier New" w:hAnsi="Courier New"/>
                <w:snapToGrid w:val="0"/>
                <w:color w:val="auto"/>
              </w:rPr>
            </w:pPr>
            <w:r>
              <w:rPr>
                <w:rFonts w:ascii="Courier New" w:hAnsi="Courier New"/>
                <w:snapToGrid w:val="0"/>
                <w:color w:val="auto"/>
              </w:rPr>
              <w:t>XCARVEC1XXX</w:t>
            </w:r>
          </w:p>
        </w:tc>
        <w:tc>
          <w:tcPr>
            <w:tcW w:w="3960" w:type="dxa"/>
          </w:tcPr>
          <w:p w14:paraId="08571F3F"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CARACAS</w:t>
                </w:r>
              </w:smartTag>
            </w:smartTag>
            <w:r>
              <w:rPr>
                <w:rFonts w:ascii="Arial" w:hAnsi="Arial"/>
                <w:snapToGrid w:val="0"/>
                <w:color w:val="auto"/>
              </w:rPr>
              <w:t xml:space="preserve"> STOCK EXCHANGE</w:t>
            </w:r>
          </w:p>
        </w:tc>
        <w:tc>
          <w:tcPr>
            <w:tcW w:w="2700" w:type="dxa"/>
          </w:tcPr>
          <w:p w14:paraId="115661AC" w14:textId="77777777" w:rsidR="00AF5DFE" w:rsidRDefault="00AF5DFE">
            <w:pPr>
              <w:jc w:val="left"/>
              <w:rPr>
                <w:rFonts w:ascii="Arial" w:hAnsi="Arial"/>
                <w:snapToGrid w:val="0"/>
                <w:color w:val="auto"/>
              </w:rPr>
            </w:pPr>
          </w:p>
        </w:tc>
        <w:tc>
          <w:tcPr>
            <w:tcW w:w="720" w:type="dxa"/>
          </w:tcPr>
          <w:p w14:paraId="39EDB649" w14:textId="77777777" w:rsidR="00AF5DFE" w:rsidRDefault="00AF5DFE">
            <w:pPr>
              <w:jc w:val="center"/>
              <w:rPr>
                <w:rFonts w:ascii="Arial" w:hAnsi="Arial"/>
                <w:snapToGrid w:val="0"/>
                <w:color w:val="auto"/>
              </w:rPr>
            </w:pPr>
          </w:p>
        </w:tc>
      </w:tr>
      <w:tr w:rsidR="00AF5DFE" w14:paraId="33590547" w14:textId="77777777">
        <w:trPr>
          <w:trHeight w:val="281"/>
        </w:trPr>
        <w:tc>
          <w:tcPr>
            <w:tcW w:w="750" w:type="dxa"/>
          </w:tcPr>
          <w:p w14:paraId="409D1902" w14:textId="77777777" w:rsidR="00AF5DFE" w:rsidRDefault="00AF5DFE">
            <w:pPr>
              <w:rPr>
                <w:rFonts w:ascii="Arial" w:hAnsi="Arial"/>
                <w:b/>
                <w:snapToGrid w:val="0"/>
                <w:color w:val="auto"/>
              </w:rPr>
            </w:pPr>
            <w:r>
              <w:rPr>
                <w:rFonts w:ascii="Arial" w:hAnsi="Arial"/>
                <w:b/>
                <w:snapToGrid w:val="0"/>
                <w:color w:val="auto"/>
              </w:rPr>
              <w:t>XCAS</w:t>
            </w:r>
          </w:p>
        </w:tc>
        <w:tc>
          <w:tcPr>
            <w:tcW w:w="1530" w:type="dxa"/>
          </w:tcPr>
          <w:p w14:paraId="65D52C94" w14:textId="77777777" w:rsidR="00AF5DFE" w:rsidRDefault="00AF5DFE">
            <w:pPr>
              <w:rPr>
                <w:rFonts w:ascii="Courier New" w:hAnsi="Courier New"/>
                <w:snapToGrid w:val="0"/>
                <w:color w:val="auto"/>
              </w:rPr>
            </w:pPr>
            <w:r>
              <w:rPr>
                <w:rFonts w:ascii="Courier New" w:hAnsi="Courier New"/>
                <w:snapToGrid w:val="0"/>
                <w:color w:val="auto"/>
              </w:rPr>
              <w:t>XCASMAM1XXX</w:t>
            </w:r>
          </w:p>
        </w:tc>
        <w:tc>
          <w:tcPr>
            <w:tcW w:w="3960" w:type="dxa"/>
          </w:tcPr>
          <w:p w14:paraId="3E1C1537"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CASABLANCA</w:t>
                </w:r>
              </w:smartTag>
            </w:smartTag>
            <w:r>
              <w:rPr>
                <w:rFonts w:ascii="Arial" w:hAnsi="Arial"/>
                <w:snapToGrid w:val="0"/>
                <w:color w:val="auto"/>
              </w:rPr>
              <w:t xml:space="preserve"> STOCK EXCHANGE</w:t>
            </w:r>
          </w:p>
        </w:tc>
        <w:tc>
          <w:tcPr>
            <w:tcW w:w="2700" w:type="dxa"/>
          </w:tcPr>
          <w:p w14:paraId="5666A496" w14:textId="77777777" w:rsidR="00AF5DFE" w:rsidRDefault="00AF5DFE">
            <w:pPr>
              <w:jc w:val="left"/>
              <w:rPr>
                <w:rFonts w:ascii="Arial" w:hAnsi="Arial"/>
                <w:snapToGrid w:val="0"/>
                <w:color w:val="auto"/>
              </w:rPr>
            </w:pPr>
          </w:p>
        </w:tc>
        <w:tc>
          <w:tcPr>
            <w:tcW w:w="720" w:type="dxa"/>
          </w:tcPr>
          <w:p w14:paraId="3AC504E1" w14:textId="77777777" w:rsidR="00AF5DFE" w:rsidRDefault="00AF5DFE">
            <w:pPr>
              <w:jc w:val="center"/>
              <w:rPr>
                <w:rFonts w:ascii="Arial" w:hAnsi="Arial"/>
                <w:snapToGrid w:val="0"/>
                <w:color w:val="auto"/>
              </w:rPr>
            </w:pPr>
          </w:p>
        </w:tc>
      </w:tr>
      <w:tr w:rsidR="00AF5DFE" w14:paraId="70EA2348" w14:textId="77777777">
        <w:trPr>
          <w:trHeight w:val="281"/>
        </w:trPr>
        <w:tc>
          <w:tcPr>
            <w:tcW w:w="750" w:type="dxa"/>
          </w:tcPr>
          <w:p w14:paraId="792C50F4" w14:textId="77777777" w:rsidR="00AF5DFE" w:rsidRDefault="00AF5DFE">
            <w:pPr>
              <w:rPr>
                <w:rFonts w:ascii="Arial" w:hAnsi="Arial"/>
                <w:b/>
                <w:snapToGrid w:val="0"/>
                <w:color w:val="auto"/>
              </w:rPr>
            </w:pPr>
            <w:r>
              <w:rPr>
                <w:rFonts w:ascii="Arial" w:hAnsi="Arial"/>
                <w:b/>
                <w:snapToGrid w:val="0"/>
                <w:color w:val="auto"/>
              </w:rPr>
              <w:t>XCBO</w:t>
            </w:r>
          </w:p>
        </w:tc>
        <w:tc>
          <w:tcPr>
            <w:tcW w:w="1530" w:type="dxa"/>
          </w:tcPr>
          <w:p w14:paraId="342A8A84" w14:textId="77777777" w:rsidR="00AF5DFE" w:rsidRDefault="00AF5DFE">
            <w:pPr>
              <w:rPr>
                <w:rFonts w:ascii="Courier New" w:hAnsi="Courier New"/>
                <w:snapToGrid w:val="0"/>
                <w:color w:val="auto"/>
              </w:rPr>
            </w:pPr>
            <w:r>
              <w:rPr>
                <w:rFonts w:ascii="Courier New" w:hAnsi="Courier New"/>
                <w:snapToGrid w:val="0"/>
                <w:color w:val="auto"/>
              </w:rPr>
              <w:t>XCBOUS41XXX</w:t>
            </w:r>
          </w:p>
        </w:tc>
        <w:tc>
          <w:tcPr>
            <w:tcW w:w="3960" w:type="dxa"/>
          </w:tcPr>
          <w:p w14:paraId="5F10B6C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CHICAGO</w:t>
                </w:r>
              </w:smartTag>
            </w:smartTag>
            <w:r>
              <w:rPr>
                <w:rFonts w:ascii="Arial" w:hAnsi="Arial"/>
                <w:snapToGrid w:val="0"/>
                <w:color w:val="auto"/>
              </w:rPr>
              <w:t xml:space="preserve"> BOARD OPTIONS EXCHANGE</w:t>
            </w:r>
          </w:p>
        </w:tc>
        <w:tc>
          <w:tcPr>
            <w:tcW w:w="2700" w:type="dxa"/>
          </w:tcPr>
          <w:p w14:paraId="1F3FEAEC"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Chicago</w:t>
                </w:r>
              </w:smartTag>
            </w:smartTag>
            <w:r>
              <w:rPr>
                <w:rFonts w:ascii="Arial" w:hAnsi="Arial"/>
                <w:snapToGrid w:val="0"/>
                <w:color w:val="auto"/>
              </w:rPr>
              <w:t xml:space="preserve"> Board Options Exchange</w:t>
            </w:r>
          </w:p>
        </w:tc>
        <w:tc>
          <w:tcPr>
            <w:tcW w:w="720" w:type="dxa"/>
          </w:tcPr>
          <w:p w14:paraId="72242D48" w14:textId="77777777" w:rsidR="00AF5DFE" w:rsidRDefault="00AF5DFE">
            <w:pPr>
              <w:jc w:val="center"/>
              <w:rPr>
                <w:rFonts w:ascii="Arial" w:hAnsi="Arial"/>
                <w:snapToGrid w:val="0"/>
                <w:color w:val="auto"/>
              </w:rPr>
            </w:pPr>
            <w:r>
              <w:rPr>
                <w:rFonts w:ascii="Arial" w:hAnsi="Arial"/>
                <w:snapToGrid w:val="0"/>
                <w:color w:val="auto"/>
              </w:rPr>
              <w:t>W</w:t>
            </w:r>
          </w:p>
        </w:tc>
      </w:tr>
      <w:tr w:rsidR="00AF5DFE" w14:paraId="3A8FD942" w14:textId="77777777">
        <w:trPr>
          <w:trHeight w:val="281"/>
        </w:trPr>
        <w:tc>
          <w:tcPr>
            <w:tcW w:w="750" w:type="dxa"/>
          </w:tcPr>
          <w:p w14:paraId="6158725F" w14:textId="77777777" w:rsidR="00AF5DFE" w:rsidRDefault="00AF5DFE">
            <w:pPr>
              <w:rPr>
                <w:rFonts w:ascii="Arial" w:hAnsi="Arial"/>
                <w:b/>
                <w:snapToGrid w:val="0"/>
                <w:color w:val="auto"/>
              </w:rPr>
            </w:pPr>
            <w:r>
              <w:rPr>
                <w:rFonts w:ascii="Arial" w:hAnsi="Arial"/>
                <w:b/>
                <w:snapToGrid w:val="0"/>
                <w:color w:val="auto"/>
              </w:rPr>
              <w:t>XCBT</w:t>
            </w:r>
          </w:p>
        </w:tc>
        <w:tc>
          <w:tcPr>
            <w:tcW w:w="1530" w:type="dxa"/>
          </w:tcPr>
          <w:p w14:paraId="19289209" w14:textId="77777777" w:rsidR="00AF5DFE" w:rsidRDefault="00AF5DFE">
            <w:pPr>
              <w:rPr>
                <w:rFonts w:ascii="Courier New" w:hAnsi="Courier New"/>
                <w:snapToGrid w:val="0"/>
                <w:color w:val="auto"/>
              </w:rPr>
            </w:pPr>
            <w:r>
              <w:rPr>
                <w:rFonts w:ascii="Courier New" w:hAnsi="Courier New"/>
                <w:snapToGrid w:val="0"/>
                <w:color w:val="auto"/>
              </w:rPr>
              <w:t>XCBTUS41XXX</w:t>
            </w:r>
          </w:p>
        </w:tc>
        <w:tc>
          <w:tcPr>
            <w:tcW w:w="3960" w:type="dxa"/>
          </w:tcPr>
          <w:p w14:paraId="44772FD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CHICAGO</w:t>
                </w:r>
              </w:smartTag>
            </w:smartTag>
            <w:r>
              <w:rPr>
                <w:rFonts w:ascii="Arial" w:hAnsi="Arial"/>
                <w:snapToGrid w:val="0"/>
                <w:color w:val="auto"/>
              </w:rPr>
              <w:t xml:space="preserve"> BOARD OF TRADE</w:t>
            </w:r>
          </w:p>
        </w:tc>
        <w:tc>
          <w:tcPr>
            <w:tcW w:w="2700" w:type="dxa"/>
          </w:tcPr>
          <w:p w14:paraId="2B7363BC" w14:textId="77777777" w:rsidR="00AF5DFE" w:rsidRDefault="00AF5DFE">
            <w:pPr>
              <w:jc w:val="left"/>
              <w:rPr>
                <w:rFonts w:ascii="Arial" w:hAnsi="Arial"/>
                <w:snapToGrid w:val="0"/>
                <w:color w:val="auto"/>
              </w:rPr>
            </w:pPr>
          </w:p>
        </w:tc>
        <w:tc>
          <w:tcPr>
            <w:tcW w:w="720" w:type="dxa"/>
          </w:tcPr>
          <w:p w14:paraId="04C5FD37" w14:textId="77777777" w:rsidR="00AF5DFE" w:rsidRDefault="00AF5DFE">
            <w:pPr>
              <w:jc w:val="center"/>
              <w:rPr>
                <w:rFonts w:ascii="Arial" w:hAnsi="Arial"/>
                <w:snapToGrid w:val="0"/>
                <w:color w:val="auto"/>
              </w:rPr>
            </w:pPr>
          </w:p>
        </w:tc>
      </w:tr>
      <w:tr w:rsidR="00AF5DFE" w14:paraId="4EDB6B33" w14:textId="77777777">
        <w:trPr>
          <w:trHeight w:val="281"/>
        </w:trPr>
        <w:tc>
          <w:tcPr>
            <w:tcW w:w="750" w:type="dxa"/>
          </w:tcPr>
          <w:p w14:paraId="3B8E8E3F" w14:textId="77777777" w:rsidR="00AF5DFE" w:rsidRDefault="00AF5DFE">
            <w:pPr>
              <w:rPr>
                <w:rFonts w:ascii="Arial" w:hAnsi="Arial"/>
                <w:b/>
                <w:snapToGrid w:val="0"/>
                <w:color w:val="auto"/>
              </w:rPr>
            </w:pPr>
            <w:r>
              <w:rPr>
                <w:rFonts w:ascii="Arial" w:hAnsi="Arial"/>
                <w:b/>
                <w:snapToGrid w:val="0"/>
                <w:color w:val="auto"/>
              </w:rPr>
              <w:t>XCCE</w:t>
            </w:r>
          </w:p>
        </w:tc>
        <w:tc>
          <w:tcPr>
            <w:tcW w:w="1530" w:type="dxa"/>
          </w:tcPr>
          <w:p w14:paraId="66F3D57C" w14:textId="77777777" w:rsidR="00AF5DFE" w:rsidRDefault="00AF5DFE">
            <w:pPr>
              <w:rPr>
                <w:rFonts w:ascii="Courier New" w:hAnsi="Courier New"/>
                <w:snapToGrid w:val="0"/>
                <w:color w:val="auto"/>
              </w:rPr>
            </w:pPr>
            <w:r>
              <w:rPr>
                <w:rFonts w:ascii="Courier New" w:hAnsi="Courier New"/>
                <w:snapToGrid w:val="0"/>
                <w:color w:val="auto"/>
              </w:rPr>
              <w:t>XCCEJPJ1XXX</w:t>
            </w:r>
          </w:p>
        </w:tc>
        <w:tc>
          <w:tcPr>
            <w:tcW w:w="3960" w:type="dxa"/>
          </w:tcPr>
          <w:p w14:paraId="3351E4A4" w14:textId="77777777" w:rsidR="00AF5DFE" w:rsidRDefault="00AF5DFE">
            <w:pPr>
              <w:rPr>
                <w:rFonts w:ascii="Arial" w:hAnsi="Arial"/>
                <w:snapToGrid w:val="0"/>
                <w:color w:val="auto"/>
              </w:rPr>
            </w:pPr>
            <w:r>
              <w:rPr>
                <w:rFonts w:ascii="Arial" w:hAnsi="Arial"/>
                <w:snapToGrid w:val="0"/>
                <w:color w:val="auto"/>
              </w:rPr>
              <w:t>CHUBU COMMODITY EXCHANGE</w:t>
            </w:r>
          </w:p>
        </w:tc>
        <w:tc>
          <w:tcPr>
            <w:tcW w:w="2700" w:type="dxa"/>
          </w:tcPr>
          <w:p w14:paraId="67BD4550" w14:textId="77777777" w:rsidR="00AF5DFE" w:rsidRDefault="00AF5DFE">
            <w:pPr>
              <w:jc w:val="left"/>
              <w:rPr>
                <w:rFonts w:ascii="Arial" w:hAnsi="Arial"/>
                <w:snapToGrid w:val="0"/>
                <w:color w:val="auto"/>
              </w:rPr>
            </w:pPr>
          </w:p>
        </w:tc>
        <w:tc>
          <w:tcPr>
            <w:tcW w:w="720" w:type="dxa"/>
          </w:tcPr>
          <w:p w14:paraId="6318F0D1" w14:textId="77777777" w:rsidR="00AF5DFE" w:rsidRDefault="00AF5DFE">
            <w:pPr>
              <w:jc w:val="center"/>
              <w:rPr>
                <w:rFonts w:ascii="Arial" w:hAnsi="Arial"/>
                <w:snapToGrid w:val="0"/>
                <w:color w:val="auto"/>
              </w:rPr>
            </w:pPr>
          </w:p>
        </w:tc>
      </w:tr>
      <w:tr w:rsidR="00AF5DFE" w14:paraId="0154DE35" w14:textId="77777777">
        <w:trPr>
          <w:trHeight w:val="281"/>
        </w:trPr>
        <w:tc>
          <w:tcPr>
            <w:tcW w:w="750" w:type="dxa"/>
          </w:tcPr>
          <w:p w14:paraId="52AC653C" w14:textId="77777777" w:rsidR="00AF5DFE" w:rsidRDefault="00AF5DFE">
            <w:pPr>
              <w:rPr>
                <w:rFonts w:ascii="Arial" w:hAnsi="Arial"/>
                <w:b/>
                <w:snapToGrid w:val="0"/>
                <w:color w:val="auto"/>
              </w:rPr>
            </w:pPr>
            <w:r>
              <w:rPr>
                <w:rFonts w:ascii="Arial" w:hAnsi="Arial"/>
                <w:b/>
                <w:snapToGrid w:val="0"/>
                <w:color w:val="auto"/>
              </w:rPr>
              <w:t>XCEC</w:t>
            </w:r>
          </w:p>
        </w:tc>
        <w:tc>
          <w:tcPr>
            <w:tcW w:w="1530" w:type="dxa"/>
          </w:tcPr>
          <w:p w14:paraId="3AB4833E" w14:textId="77777777" w:rsidR="00AF5DFE" w:rsidRDefault="00AF5DFE">
            <w:pPr>
              <w:rPr>
                <w:rFonts w:ascii="Courier New" w:hAnsi="Courier New"/>
                <w:snapToGrid w:val="0"/>
                <w:color w:val="auto"/>
              </w:rPr>
            </w:pPr>
            <w:r>
              <w:rPr>
                <w:rFonts w:ascii="Courier New" w:hAnsi="Courier New"/>
                <w:snapToGrid w:val="0"/>
                <w:color w:val="auto"/>
              </w:rPr>
              <w:t>XCECUS31XXX</w:t>
            </w:r>
          </w:p>
        </w:tc>
        <w:tc>
          <w:tcPr>
            <w:tcW w:w="3960" w:type="dxa"/>
          </w:tcPr>
          <w:p w14:paraId="3A1BB033" w14:textId="77777777" w:rsidR="00AF5DFE" w:rsidRDefault="00AF5DFE">
            <w:pPr>
              <w:rPr>
                <w:rFonts w:ascii="Arial" w:hAnsi="Arial"/>
                <w:snapToGrid w:val="0"/>
                <w:color w:val="auto"/>
              </w:rPr>
            </w:pPr>
            <w:smartTag w:uri="urn:schemas-microsoft-com:office:smarttags" w:element="place">
              <w:smartTag w:uri="urn:schemas-microsoft-com:office:smarttags" w:element="PlaceName">
                <w:r>
                  <w:rPr>
                    <w:rFonts w:ascii="Arial" w:hAnsi="Arial"/>
                    <w:snapToGrid w:val="0"/>
                    <w:color w:val="auto"/>
                  </w:rPr>
                  <w:t>COMMODITIES</w:t>
                </w:r>
              </w:smartTag>
              <w:r>
                <w:rPr>
                  <w:rFonts w:ascii="Arial" w:hAnsi="Arial"/>
                  <w:snapToGrid w:val="0"/>
                  <w:color w:val="auto"/>
                </w:rPr>
                <w:t xml:space="preserve"> </w:t>
              </w:r>
              <w:smartTag w:uri="urn:schemas-microsoft-com:office:smarttags" w:element="PlaceName">
                <w:r>
                  <w:rPr>
                    <w:rFonts w:ascii="Arial" w:hAnsi="Arial"/>
                    <w:snapToGrid w:val="0"/>
                    <w:color w:val="auto"/>
                  </w:rPr>
                  <w:t>EXCHANGE</w:t>
                </w:r>
              </w:smartTag>
              <w:r>
                <w:rPr>
                  <w:rFonts w:ascii="Arial" w:hAnsi="Arial"/>
                  <w:snapToGrid w:val="0"/>
                  <w:color w:val="auto"/>
                </w:rPr>
                <w:t xml:space="preserve"> </w:t>
              </w:r>
              <w:smartTag w:uri="urn:schemas-microsoft-com:office:smarttags" w:element="PlaceType">
                <w:r>
                  <w:rPr>
                    <w:rFonts w:ascii="Arial" w:hAnsi="Arial"/>
                    <w:snapToGrid w:val="0"/>
                    <w:color w:val="auto"/>
                  </w:rPr>
                  <w:t>CENTER</w:t>
                </w:r>
              </w:smartTag>
            </w:smartTag>
          </w:p>
        </w:tc>
        <w:tc>
          <w:tcPr>
            <w:tcW w:w="2700" w:type="dxa"/>
          </w:tcPr>
          <w:p w14:paraId="534363BA" w14:textId="77777777" w:rsidR="00AF5DFE" w:rsidRDefault="00AF5DFE">
            <w:pPr>
              <w:jc w:val="left"/>
              <w:rPr>
                <w:rFonts w:ascii="Arial" w:hAnsi="Arial"/>
                <w:snapToGrid w:val="0"/>
                <w:color w:val="auto"/>
              </w:rPr>
            </w:pPr>
          </w:p>
        </w:tc>
        <w:tc>
          <w:tcPr>
            <w:tcW w:w="720" w:type="dxa"/>
          </w:tcPr>
          <w:p w14:paraId="5B55B02F" w14:textId="77777777" w:rsidR="00AF5DFE" w:rsidRDefault="00AF5DFE">
            <w:pPr>
              <w:jc w:val="center"/>
              <w:rPr>
                <w:rFonts w:ascii="Arial" w:hAnsi="Arial"/>
                <w:snapToGrid w:val="0"/>
                <w:color w:val="auto"/>
              </w:rPr>
            </w:pPr>
          </w:p>
        </w:tc>
      </w:tr>
      <w:tr w:rsidR="00AF5DFE" w14:paraId="70D7E86D" w14:textId="77777777">
        <w:trPr>
          <w:trHeight w:val="281"/>
        </w:trPr>
        <w:tc>
          <w:tcPr>
            <w:tcW w:w="750" w:type="dxa"/>
          </w:tcPr>
          <w:p w14:paraId="2FDD56A5" w14:textId="77777777" w:rsidR="00AF5DFE" w:rsidRDefault="00AF5DFE">
            <w:pPr>
              <w:rPr>
                <w:rFonts w:ascii="Arial" w:hAnsi="Arial"/>
                <w:b/>
                <w:snapToGrid w:val="0"/>
                <w:color w:val="auto"/>
              </w:rPr>
            </w:pPr>
            <w:r>
              <w:rPr>
                <w:rFonts w:ascii="Arial" w:hAnsi="Arial"/>
                <w:b/>
                <w:snapToGrid w:val="0"/>
                <w:color w:val="auto"/>
              </w:rPr>
              <w:t>XCEL</w:t>
            </w:r>
          </w:p>
        </w:tc>
        <w:tc>
          <w:tcPr>
            <w:tcW w:w="1530" w:type="dxa"/>
          </w:tcPr>
          <w:p w14:paraId="5951C50B" w14:textId="77777777" w:rsidR="00AF5DFE" w:rsidRDefault="00AF5DFE">
            <w:pPr>
              <w:rPr>
                <w:rFonts w:ascii="Courier New" w:hAnsi="Courier New"/>
                <w:snapToGrid w:val="0"/>
                <w:color w:val="auto"/>
              </w:rPr>
            </w:pPr>
            <w:r>
              <w:rPr>
                <w:rFonts w:ascii="Courier New" w:hAnsi="Courier New"/>
                <w:snapToGrid w:val="0"/>
                <w:color w:val="auto"/>
              </w:rPr>
              <w:t>XCELSI21XXX</w:t>
            </w:r>
          </w:p>
        </w:tc>
        <w:tc>
          <w:tcPr>
            <w:tcW w:w="3960" w:type="dxa"/>
          </w:tcPr>
          <w:p w14:paraId="310118D1" w14:textId="77777777" w:rsidR="00AF5DFE" w:rsidRDefault="00AF5DFE">
            <w:pPr>
              <w:rPr>
                <w:rFonts w:ascii="Arial" w:hAnsi="Arial"/>
                <w:snapToGrid w:val="0"/>
                <w:color w:val="auto"/>
              </w:rPr>
            </w:pPr>
            <w:r>
              <w:rPr>
                <w:rFonts w:ascii="Arial" w:hAnsi="Arial"/>
                <w:snapToGrid w:val="0"/>
                <w:color w:val="auto"/>
              </w:rPr>
              <w:t xml:space="preserve">COMMODITY EXCHANGE OF </w:t>
            </w:r>
            <w:smartTag w:uri="urn:schemas-microsoft-com:office:smarttags" w:element="City">
              <w:smartTag w:uri="urn:schemas-microsoft-com:office:smarttags" w:element="place">
                <w:r>
                  <w:rPr>
                    <w:rFonts w:ascii="Arial" w:hAnsi="Arial"/>
                    <w:snapToGrid w:val="0"/>
                    <w:color w:val="auto"/>
                  </w:rPr>
                  <w:t>LJUBLJANA</w:t>
                </w:r>
              </w:smartTag>
            </w:smartTag>
          </w:p>
        </w:tc>
        <w:tc>
          <w:tcPr>
            <w:tcW w:w="2700" w:type="dxa"/>
          </w:tcPr>
          <w:p w14:paraId="1221D59B" w14:textId="77777777" w:rsidR="00AF5DFE" w:rsidRDefault="00AF5DFE">
            <w:pPr>
              <w:jc w:val="left"/>
              <w:rPr>
                <w:rFonts w:ascii="Arial" w:hAnsi="Arial"/>
                <w:snapToGrid w:val="0"/>
                <w:color w:val="auto"/>
              </w:rPr>
            </w:pPr>
          </w:p>
        </w:tc>
        <w:tc>
          <w:tcPr>
            <w:tcW w:w="720" w:type="dxa"/>
          </w:tcPr>
          <w:p w14:paraId="370C6052" w14:textId="77777777" w:rsidR="00AF5DFE" w:rsidRDefault="00AF5DFE">
            <w:pPr>
              <w:jc w:val="center"/>
              <w:rPr>
                <w:rFonts w:ascii="Arial" w:hAnsi="Arial"/>
                <w:snapToGrid w:val="0"/>
                <w:color w:val="auto"/>
              </w:rPr>
            </w:pPr>
          </w:p>
        </w:tc>
      </w:tr>
      <w:tr w:rsidR="00AF5DFE" w14:paraId="62B79244" w14:textId="77777777">
        <w:trPr>
          <w:trHeight w:val="281"/>
        </w:trPr>
        <w:tc>
          <w:tcPr>
            <w:tcW w:w="750" w:type="dxa"/>
          </w:tcPr>
          <w:p w14:paraId="25FC981B" w14:textId="77777777" w:rsidR="00AF5DFE" w:rsidRDefault="00AF5DFE">
            <w:pPr>
              <w:rPr>
                <w:rFonts w:ascii="Arial" w:hAnsi="Arial"/>
                <w:b/>
                <w:snapToGrid w:val="0"/>
                <w:color w:val="auto"/>
              </w:rPr>
            </w:pPr>
            <w:r>
              <w:rPr>
                <w:rFonts w:ascii="Arial" w:hAnsi="Arial"/>
                <w:b/>
                <w:snapToGrid w:val="0"/>
                <w:color w:val="auto"/>
              </w:rPr>
              <w:t>XCET</w:t>
            </w:r>
          </w:p>
        </w:tc>
        <w:tc>
          <w:tcPr>
            <w:tcW w:w="1530" w:type="dxa"/>
          </w:tcPr>
          <w:p w14:paraId="66641D0C" w14:textId="77777777" w:rsidR="00AF5DFE" w:rsidRDefault="00AF5DFE">
            <w:pPr>
              <w:rPr>
                <w:rFonts w:ascii="Courier New" w:hAnsi="Courier New"/>
                <w:snapToGrid w:val="0"/>
                <w:color w:val="auto"/>
              </w:rPr>
            </w:pPr>
            <w:r>
              <w:rPr>
                <w:rFonts w:ascii="Courier New" w:hAnsi="Courier New"/>
                <w:snapToGrid w:val="0"/>
                <w:color w:val="auto"/>
              </w:rPr>
              <w:t>XCETUZ21XXX</w:t>
            </w:r>
          </w:p>
        </w:tc>
        <w:tc>
          <w:tcPr>
            <w:tcW w:w="3960" w:type="dxa"/>
          </w:tcPr>
          <w:p w14:paraId="29BB3C03" w14:textId="77777777" w:rsidR="00AF5DFE" w:rsidRDefault="00AF5DFE">
            <w:pPr>
              <w:rPr>
                <w:rFonts w:ascii="Arial" w:hAnsi="Arial"/>
                <w:snapToGrid w:val="0"/>
                <w:color w:val="auto"/>
              </w:rPr>
            </w:pPr>
            <w:r>
              <w:rPr>
                <w:rFonts w:ascii="Arial" w:hAnsi="Arial"/>
                <w:snapToGrid w:val="0"/>
                <w:color w:val="auto"/>
              </w:rPr>
              <w:t>COMMODITY EXCHANGE '</w:t>
            </w:r>
            <w:smartTag w:uri="urn:schemas-microsoft-com:office:smarttags" w:element="City">
              <w:smartTag w:uri="urn:schemas-microsoft-com:office:smarttags" w:element="place">
                <w:r>
                  <w:rPr>
                    <w:rFonts w:ascii="Arial" w:hAnsi="Arial"/>
                    <w:snapToGrid w:val="0"/>
                    <w:color w:val="auto"/>
                  </w:rPr>
                  <w:t>TASHKENT</w:t>
                </w:r>
              </w:smartTag>
            </w:smartTag>
            <w:r>
              <w:rPr>
                <w:rFonts w:ascii="Arial" w:hAnsi="Arial"/>
                <w:snapToGrid w:val="0"/>
                <w:color w:val="auto"/>
              </w:rPr>
              <w:t>'</w:t>
            </w:r>
          </w:p>
        </w:tc>
        <w:tc>
          <w:tcPr>
            <w:tcW w:w="2700" w:type="dxa"/>
          </w:tcPr>
          <w:p w14:paraId="0EFA1316" w14:textId="77777777" w:rsidR="00AF5DFE" w:rsidRDefault="00AF5DFE">
            <w:pPr>
              <w:jc w:val="left"/>
              <w:rPr>
                <w:rFonts w:ascii="Arial" w:hAnsi="Arial"/>
                <w:snapToGrid w:val="0"/>
                <w:color w:val="auto"/>
              </w:rPr>
            </w:pPr>
          </w:p>
        </w:tc>
        <w:tc>
          <w:tcPr>
            <w:tcW w:w="720" w:type="dxa"/>
          </w:tcPr>
          <w:p w14:paraId="2ABAFE39" w14:textId="77777777" w:rsidR="00AF5DFE" w:rsidRDefault="00AF5DFE">
            <w:pPr>
              <w:jc w:val="center"/>
              <w:rPr>
                <w:rFonts w:ascii="Arial" w:hAnsi="Arial"/>
                <w:snapToGrid w:val="0"/>
                <w:color w:val="auto"/>
              </w:rPr>
            </w:pPr>
          </w:p>
        </w:tc>
      </w:tr>
      <w:tr w:rsidR="00AF5DFE" w14:paraId="6ECD3E05" w14:textId="77777777">
        <w:trPr>
          <w:trHeight w:val="281"/>
        </w:trPr>
        <w:tc>
          <w:tcPr>
            <w:tcW w:w="750" w:type="dxa"/>
          </w:tcPr>
          <w:p w14:paraId="3773386F" w14:textId="77777777" w:rsidR="00AF5DFE" w:rsidRDefault="00AF5DFE">
            <w:pPr>
              <w:rPr>
                <w:rFonts w:ascii="Arial" w:hAnsi="Arial"/>
                <w:b/>
                <w:snapToGrid w:val="0"/>
                <w:color w:val="auto"/>
              </w:rPr>
            </w:pPr>
            <w:r>
              <w:rPr>
                <w:rFonts w:ascii="Arial" w:hAnsi="Arial"/>
                <w:b/>
                <w:snapToGrid w:val="0"/>
                <w:color w:val="auto"/>
              </w:rPr>
              <w:t>XCFE</w:t>
            </w:r>
          </w:p>
        </w:tc>
        <w:tc>
          <w:tcPr>
            <w:tcW w:w="1530" w:type="dxa"/>
          </w:tcPr>
          <w:p w14:paraId="5A48CC38" w14:textId="77777777" w:rsidR="00AF5DFE" w:rsidRDefault="00AF5DFE">
            <w:pPr>
              <w:rPr>
                <w:rFonts w:ascii="Courier New" w:hAnsi="Courier New"/>
                <w:snapToGrid w:val="0"/>
                <w:color w:val="auto"/>
              </w:rPr>
            </w:pPr>
            <w:r>
              <w:rPr>
                <w:rFonts w:ascii="Courier New" w:hAnsi="Courier New"/>
                <w:snapToGrid w:val="0"/>
                <w:color w:val="auto"/>
              </w:rPr>
              <w:t>XCFECNS1XXX</w:t>
            </w:r>
          </w:p>
        </w:tc>
        <w:tc>
          <w:tcPr>
            <w:tcW w:w="3960" w:type="dxa"/>
          </w:tcPr>
          <w:p w14:paraId="35CF6EA4"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CHINA</w:t>
                </w:r>
              </w:smartTag>
            </w:smartTag>
            <w:r>
              <w:rPr>
                <w:rFonts w:ascii="Arial" w:hAnsi="Arial"/>
                <w:snapToGrid w:val="0"/>
                <w:color w:val="auto"/>
              </w:rPr>
              <w:t xml:space="preserve"> FOREIGN EXCHANGE TRADE SYSTEM</w:t>
            </w:r>
          </w:p>
        </w:tc>
        <w:tc>
          <w:tcPr>
            <w:tcW w:w="2700" w:type="dxa"/>
          </w:tcPr>
          <w:p w14:paraId="71D44B70" w14:textId="77777777" w:rsidR="00AF5DFE" w:rsidRDefault="00AF5DFE">
            <w:pPr>
              <w:jc w:val="left"/>
              <w:rPr>
                <w:rFonts w:ascii="Arial" w:hAnsi="Arial"/>
                <w:snapToGrid w:val="0"/>
                <w:color w:val="auto"/>
              </w:rPr>
            </w:pPr>
          </w:p>
        </w:tc>
        <w:tc>
          <w:tcPr>
            <w:tcW w:w="720" w:type="dxa"/>
          </w:tcPr>
          <w:p w14:paraId="785EFAED" w14:textId="77777777" w:rsidR="00AF5DFE" w:rsidRDefault="00AF5DFE">
            <w:pPr>
              <w:jc w:val="center"/>
              <w:rPr>
                <w:rFonts w:ascii="Arial" w:hAnsi="Arial"/>
                <w:snapToGrid w:val="0"/>
                <w:color w:val="auto"/>
              </w:rPr>
            </w:pPr>
          </w:p>
        </w:tc>
      </w:tr>
      <w:tr w:rsidR="00AF5DFE" w14:paraId="0EC6CDDF" w14:textId="77777777">
        <w:trPr>
          <w:trHeight w:val="281"/>
        </w:trPr>
        <w:tc>
          <w:tcPr>
            <w:tcW w:w="750" w:type="dxa"/>
          </w:tcPr>
          <w:p w14:paraId="52D1439F" w14:textId="77777777" w:rsidR="00AF5DFE" w:rsidRDefault="00AF5DFE">
            <w:pPr>
              <w:rPr>
                <w:rFonts w:ascii="Arial" w:hAnsi="Arial"/>
                <w:b/>
                <w:snapToGrid w:val="0"/>
                <w:color w:val="auto"/>
              </w:rPr>
            </w:pPr>
            <w:r>
              <w:rPr>
                <w:rFonts w:ascii="Arial" w:hAnsi="Arial"/>
                <w:b/>
                <w:snapToGrid w:val="0"/>
                <w:color w:val="auto"/>
              </w:rPr>
              <w:t>XCFF</w:t>
            </w:r>
          </w:p>
        </w:tc>
        <w:tc>
          <w:tcPr>
            <w:tcW w:w="1530" w:type="dxa"/>
          </w:tcPr>
          <w:p w14:paraId="411C03B4" w14:textId="77777777" w:rsidR="00AF5DFE" w:rsidRDefault="00AF5DFE">
            <w:pPr>
              <w:rPr>
                <w:rFonts w:ascii="Courier New" w:hAnsi="Courier New"/>
                <w:snapToGrid w:val="0"/>
                <w:color w:val="auto"/>
              </w:rPr>
            </w:pPr>
            <w:r>
              <w:rPr>
                <w:rFonts w:ascii="Courier New" w:hAnsi="Courier New"/>
                <w:snapToGrid w:val="0"/>
                <w:color w:val="auto"/>
              </w:rPr>
              <w:t>XCFFUS31XXX</w:t>
            </w:r>
          </w:p>
        </w:tc>
        <w:tc>
          <w:tcPr>
            <w:tcW w:w="3960" w:type="dxa"/>
          </w:tcPr>
          <w:p w14:paraId="6AC6DB2B" w14:textId="77777777" w:rsidR="00AF5DFE" w:rsidRDefault="00AF5DFE">
            <w:pPr>
              <w:rPr>
                <w:rFonts w:ascii="Arial" w:hAnsi="Arial"/>
                <w:snapToGrid w:val="0"/>
                <w:color w:val="auto"/>
              </w:rPr>
            </w:pPr>
            <w:r>
              <w:rPr>
                <w:rFonts w:ascii="Arial" w:hAnsi="Arial"/>
                <w:snapToGrid w:val="0"/>
                <w:color w:val="auto"/>
              </w:rPr>
              <w:t>CANTOR FINANCIAL FURTURES EXCHANGE</w:t>
            </w:r>
          </w:p>
        </w:tc>
        <w:tc>
          <w:tcPr>
            <w:tcW w:w="2700" w:type="dxa"/>
          </w:tcPr>
          <w:p w14:paraId="69D2E519" w14:textId="77777777" w:rsidR="00AF5DFE" w:rsidRDefault="00AF5DFE">
            <w:pPr>
              <w:jc w:val="left"/>
              <w:rPr>
                <w:rFonts w:ascii="Arial" w:hAnsi="Arial"/>
                <w:snapToGrid w:val="0"/>
                <w:color w:val="auto"/>
              </w:rPr>
            </w:pPr>
          </w:p>
        </w:tc>
        <w:tc>
          <w:tcPr>
            <w:tcW w:w="720" w:type="dxa"/>
          </w:tcPr>
          <w:p w14:paraId="5AABE040" w14:textId="77777777" w:rsidR="00AF5DFE" w:rsidRDefault="00AF5DFE">
            <w:pPr>
              <w:jc w:val="center"/>
              <w:rPr>
                <w:rFonts w:ascii="Arial" w:hAnsi="Arial"/>
                <w:snapToGrid w:val="0"/>
                <w:color w:val="auto"/>
              </w:rPr>
            </w:pPr>
          </w:p>
        </w:tc>
      </w:tr>
      <w:tr w:rsidR="00AF5DFE" w14:paraId="762F7D41" w14:textId="77777777">
        <w:trPr>
          <w:trHeight w:val="281"/>
        </w:trPr>
        <w:tc>
          <w:tcPr>
            <w:tcW w:w="750" w:type="dxa"/>
          </w:tcPr>
          <w:p w14:paraId="7BD49696" w14:textId="77777777" w:rsidR="00AF5DFE" w:rsidRDefault="00AF5DFE">
            <w:pPr>
              <w:rPr>
                <w:rFonts w:ascii="Arial" w:hAnsi="Arial"/>
                <w:b/>
                <w:snapToGrid w:val="0"/>
                <w:color w:val="auto"/>
              </w:rPr>
            </w:pPr>
            <w:r>
              <w:rPr>
                <w:rFonts w:ascii="Arial" w:hAnsi="Arial"/>
                <w:b/>
                <w:snapToGrid w:val="0"/>
                <w:color w:val="auto"/>
              </w:rPr>
              <w:t>XCFV</w:t>
            </w:r>
          </w:p>
        </w:tc>
        <w:tc>
          <w:tcPr>
            <w:tcW w:w="1530" w:type="dxa"/>
          </w:tcPr>
          <w:p w14:paraId="25A1E9A3" w14:textId="77777777" w:rsidR="00AF5DFE" w:rsidRDefault="00AF5DFE">
            <w:pPr>
              <w:rPr>
                <w:rFonts w:ascii="Courier New" w:hAnsi="Courier New"/>
                <w:snapToGrid w:val="0"/>
                <w:color w:val="auto"/>
              </w:rPr>
            </w:pPr>
            <w:r>
              <w:rPr>
                <w:rFonts w:ascii="Courier New" w:hAnsi="Courier New"/>
                <w:snapToGrid w:val="0"/>
                <w:color w:val="auto"/>
              </w:rPr>
              <w:t>XCFVVEC1XXX</w:t>
            </w:r>
          </w:p>
        </w:tc>
        <w:tc>
          <w:tcPr>
            <w:tcW w:w="3960" w:type="dxa"/>
          </w:tcPr>
          <w:p w14:paraId="4F8CD07B" w14:textId="77777777" w:rsidR="00AF5DFE" w:rsidRDefault="00AF5DFE">
            <w:pPr>
              <w:rPr>
                <w:rFonts w:ascii="Arial" w:hAnsi="Arial"/>
                <w:snapToGrid w:val="0"/>
                <w:color w:val="auto"/>
                <w:lang w:val="fr-FR"/>
              </w:rPr>
            </w:pPr>
            <w:r>
              <w:rPr>
                <w:rFonts w:ascii="Arial" w:hAnsi="Arial"/>
                <w:snapToGrid w:val="0"/>
                <w:color w:val="auto"/>
                <w:lang w:val="fr-FR"/>
              </w:rPr>
              <w:t>CAMARA DE COMPSENSACISON DE OPCIONES Y FUTUROS DE VENEZUELA</w:t>
            </w:r>
          </w:p>
        </w:tc>
        <w:tc>
          <w:tcPr>
            <w:tcW w:w="2700" w:type="dxa"/>
          </w:tcPr>
          <w:p w14:paraId="6826D659" w14:textId="77777777" w:rsidR="00AF5DFE" w:rsidRDefault="00AF5DFE">
            <w:pPr>
              <w:jc w:val="left"/>
              <w:rPr>
                <w:rFonts w:ascii="Arial" w:hAnsi="Arial"/>
                <w:i/>
                <w:snapToGrid w:val="0"/>
                <w:color w:val="auto"/>
              </w:rPr>
            </w:pPr>
            <w:r>
              <w:rPr>
                <w:rFonts w:ascii="Arial" w:hAnsi="Arial"/>
                <w:i/>
                <w:snapToGrid w:val="0"/>
                <w:color w:val="auto"/>
              </w:rPr>
              <w:t xml:space="preserve">Electronic Stock Exchange of </w:t>
            </w:r>
            <w:smartTag w:uri="urn:schemas-microsoft-com:office:smarttags" w:element="country-region">
              <w:smartTag w:uri="urn:schemas-microsoft-com:office:smarttags" w:element="place">
                <w:r>
                  <w:rPr>
                    <w:rFonts w:ascii="Arial" w:hAnsi="Arial"/>
                    <w:i/>
                    <w:snapToGrid w:val="0"/>
                    <w:color w:val="auto"/>
                  </w:rPr>
                  <w:t>Venezuela</w:t>
                </w:r>
              </w:smartTag>
            </w:smartTag>
          </w:p>
        </w:tc>
        <w:tc>
          <w:tcPr>
            <w:tcW w:w="720" w:type="dxa"/>
          </w:tcPr>
          <w:p w14:paraId="34FA021A" w14:textId="77777777" w:rsidR="00AF5DFE" w:rsidRDefault="00AF5DFE">
            <w:pPr>
              <w:jc w:val="center"/>
              <w:rPr>
                <w:rFonts w:ascii="Arial" w:hAnsi="Arial"/>
                <w:i/>
                <w:snapToGrid w:val="0"/>
                <w:color w:val="auto"/>
              </w:rPr>
            </w:pPr>
            <w:r>
              <w:rPr>
                <w:rFonts w:ascii="Arial" w:hAnsi="Arial"/>
                <w:i/>
                <w:snapToGrid w:val="0"/>
                <w:color w:val="auto"/>
              </w:rPr>
              <w:t>EB</w:t>
            </w:r>
          </w:p>
        </w:tc>
      </w:tr>
      <w:tr w:rsidR="00AF5DFE" w14:paraId="5667A3B6" w14:textId="77777777">
        <w:trPr>
          <w:trHeight w:val="281"/>
        </w:trPr>
        <w:tc>
          <w:tcPr>
            <w:tcW w:w="750" w:type="dxa"/>
          </w:tcPr>
          <w:p w14:paraId="16E51057" w14:textId="77777777" w:rsidR="00AF5DFE" w:rsidRDefault="00AF5DFE">
            <w:pPr>
              <w:rPr>
                <w:rFonts w:ascii="Arial" w:hAnsi="Arial"/>
                <w:b/>
                <w:snapToGrid w:val="0"/>
                <w:color w:val="auto"/>
              </w:rPr>
            </w:pPr>
            <w:r>
              <w:rPr>
                <w:rFonts w:ascii="Arial" w:hAnsi="Arial"/>
                <w:b/>
                <w:snapToGrid w:val="0"/>
                <w:color w:val="auto"/>
              </w:rPr>
              <w:t>XCHI</w:t>
            </w:r>
          </w:p>
        </w:tc>
        <w:tc>
          <w:tcPr>
            <w:tcW w:w="1530" w:type="dxa"/>
          </w:tcPr>
          <w:p w14:paraId="6CB09878" w14:textId="77777777" w:rsidR="00AF5DFE" w:rsidRDefault="00AF5DFE">
            <w:pPr>
              <w:rPr>
                <w:rFonts w:ascii="Courier New" w:hAnsi="Courier New"/>
                <w:snapToGrid w:val="0"/>
                <w:color w:val="auto"/>
              </w:rPr>
            </w:pPr>
            <w:r>
              <w:rPr>
                <w:rFonts w:ascii="Courier New" w:hAnsi="Courier New"/>
                <w:snapToGrid w:val="0"/>
                <w:color w:val="auto"/>
              </w:rPr>
              <w:t>XCHIUS41XXX</w:t>
            </w:r>
          </w:p>
        </w:tc>
        <w:tc>
          <w:tcPr>
            <w:tcW w:w="3960" w:type="dxa"/>
          </w:tcPr>
          <w:p w14:paraId="4DD61CA5" w14:textId="77777777" w:rsidR="00AF5DFE" w:rsidRDefault="00AF5DFE">
            <w:pPr>
              <w:rPr>
                <w:rFonts w:ascii="Arial" w:hAnsi="Arial"/>
                <w:snapToGrid w:val="0"/>
                <w:color w:val="auto"/>
              </w:rPr>
            </w:pPr>
            <w:r>
              <w:rPr>
                <w:rFonts w:ascii="Arial" w:hAnsi="Arial"/>
                <w:snapToGrid w:val="0"/>
                <w:color w:val="auto"/>
              </w:rPr>
              <w:t>CHICAGO STOCK EXCHANGE, INC.</w:t>
            </w:r>
          </w:p>
        </w:tc>
        <w:tc>
          <w:tcPr>
            <w:tcW w:w="2700" w:type="dxa"/>
          </w:tcPr>
          <w:p w14:paraId="2A15B2E5"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Chicago</w:t>
                </w:r>
              </w:smartTag>
            </w:smartTag>
            <w:r>
              <w:rPr>
                <w:rFonts w:ascii="Arial" w:hAnsi="Arial"/>
                <w:snapToGrid w:val="0"/>
                <w:color w:val="auto"/>
              </w:rPr>
              <w:t xml:space="preserve"> Stock Exchange</w:t>
            </w:r>
          </w:p>
        </w:tc>
        <w:tc>
          <w:tcPr>
            <w:tcW w:w="720" w:type="dxa"/>
          </w:tcPr>
          <w:p w14:paraId="1D7CC393" w14:textId="77777777" w:rsidR="00AF5DFE" w:rsidRDefault="00AF5DFE">
            <w:pPr>
              <w:jc w:val="center"/>
              <w:rPr>
                <w:rFonts w:ascii="Arial" w:hAnsi="Arial"/>
                <w:snapToGrid w:val="0"/>
                <w:color w:val="auto"/>
              </w:rPr>
            </w:pPr>
            <w:r>
              <w:rPr>
                <w:rFonts w:ascii="Arial" w:hAnsi="Arial"/>
                <w:snapToGrid w:val="0"/>
                <w:color w:val="auto"/>
              </w:rPr>
              <w:t>MW</w:t>
            </w:r>
          </w:p>
        </w:tc>
      </w:tr>
      <w:tr w:rsidR="00AF5DFE" w14:paraId="45A6BBFB" w14:textId="77777777">
        <w:trPr>
          <w:trHeight w:val="281"/>
        </w:trPr>
        <w:tc>
          <w:tcPr>
            <w:tcW w:w="750" w:type="dxa"/>
          </w:tcPr>
          <w:p w14:paraId="610057A1" w14:textId="77777777" w:rsidR="00AF5DFE" w:rsidRDefault="00AF5DFE">
            <w:pPr>
              <w:rPr>
                <w:rFonts w:ascii="Arial" w:hAnsi="Arial"/>
                <w:b/>
                <w:snapToGrid w:val="0"/>
              </w:rPr>
            </w:pPr>
            <w:r>
              <w:rPr>
                <w:rFonts w:ascii="Arial" w:hAnsi="Arial"/>
                <w:b/>
                <w:snapToGrid w:val="0"/>
              </w:rPr>
              <w:t>XCIE</w:t>
            </w:r>
          </w:p>
        </w:tc>
        <w:tc>
          <w:tcPr>
            <w:tcW w:w="1530" w:type="dxa"/>
          </w:tcPr>
          <w:p w14:paraId="652EA583" w14:textId="77777777" w:rsidR="00AF5DFE" w:rsidRDefault="00AF5DFE">
            <w:pPr>
              <w:rPr>
                <w:rFonts w:ascii="Courier New" w:hAnsi="Courier New"/>
                <w:snapToGrid w:val="0"/>
              </w:rPr>
            </w:pPr>
          </w:p>
        </w:tc>
        <w:tc>
          <w:tcPr>
            <w:tcW w:w="3960" w:type="dxa"/>
          </w:tcPr>
          <w:p w14:paraId="49906D41" w14:textId="77777777" w:rsidR="00AF5DFE" w:rsidRDefault="00AF5DFE">
            <w:pPr>
              <w:rPr>
                <w:rFonts w:ascii="Arial" w:hAnsi="Arial"/>
                <w:snapToGrid w:val="0"/>
              </w:rPr>
            </w:pPr>
            <w:r>
              <w:rPr>
                <w:rFonts w:ascii="Arial" w:hAnsi="Arial"/>
                <w:snapToGrid w:val="0"/>
              </w:rPr>
              <w:t xml:space="preserve">THE </w:t>
            </w:r>
            <w:smartTag w:uri="urn:schemas-microsoft-com:office:smarttags" w:element="place">
              <w:smartTag w:uri="urn:schemas-microsoft-com:office:smarttags" w:element="PlaceName">
                <w:r>
                  <w:rPr>
                    <w:rFonts w:ascii="Arial" w:hAnsi="Arial"/>
                    <w:snapToGrid w:val="0"/>
                  </w:rPr>
                  <w:t>CHANNEL</w:t>
                </w:r>
              </w:smartTag>
              <w:r>
                <w:rPr>
                  <w:rFonts w:ascii="Arial" w:hAnsi="Arial"/>
                  <w:snapToGrid w:val="0"/>
                </w:rPr>
                <w:t xml:space="preserve"> </w:t>
              </w:r>
              <w:smartTag w:uri="urn:schemas-microsoft-com:office:smarttags" w:element="PlaceType">
                <w:r>
                  <w:rPr>
                    <w:rFonts w:ascii="Arial" w:hAnsi="Arial"/>
                    <w:snapToGrid w:val="0"/>
                  </w:rPr>
                  <w:t>ISLANDS</w:t>
                </w:r>
              </w:smartTag>
            </w:smartTag>
            <w:r>
              <w:rPr>
                <w:rFonts w:ascii="Arial" w:hAnsi="Arial"/>
                <w:snapToGrid w:val="0"/>
              </w:rPr>
              <w:t xml:space="preserve"> STOCK EXCHANGE</w:t>
            </w:r>
          </w:p>
        </w:tc>
        <w:tc>
          <w:tcPr>
            <w:tcW w:w="2700" w:type="dxa"/>
          </w:tcPr>
          <w:p w14:paraId="44BC2836" w14:textId="77777777" w:rsidR="00AF5DFE" w:rsidRDefault="00AF5DFE">
            <w:pPr>
              <w:rPr>
                <w:rFonts w:ascii="Arial" w:hAnsi="Arial"/>
                <w:snapToGrid w:val="0"/>
              </w:rPr>
            </w:pPr>
            <w:smartTag w:uri="urn:schemas-microsoft-com:office:smarttags" w:element="place">
              <w:r>
                <w:rPr>
                  <w:rFonts w:ascii="Arial" w:hAnsi="Arial"/>
                  <w:snapToGrid w:val="0"/>
                </w:rPr>
                <w:t>Channel Islands</w:t>
              </w:r>
            </w:smartTag>
          </w:p>
        </w:tc>
        <w:tc>
          <w:tcPr>
            <w:tcW w:w="720" w:type="dxa"/>
          </w:tcPr>
          <w:p w14:paraId="015F720B" w14:textId="77777777" w:rsidR="00AF5DFE" w:rsidRDefault="00AF5DFE">
            <w:pPr>
              <w:jc w:val="center"/>
              <w:rPr>
                <w:rFonts w:ascii="Arial" w:hAnsi="Arial"/>
                <w:snapToGrid w:val="0"/>
              </w:rPr>
            </w:pPr>
            <w:r>
              <w:rPr>
                <w:rFonts w:ascii="Arial" w:hAnsi="Arial"/>
                <w:snapToGrid w:val="0"/>
              </w:rPr>
              <w:t>CH</w:t>
            </w:r>
          </w:p>
        </w:tc>
      </w:tr>
      <w:tr w:rsidR="00AF5DFE" w14:paraId="53D11726" w14:textId="77777777">
        <w:trPr>
          <w:trHeight w:val="281"/>
        </w:trPr>
        <w:tc>
          <w:tcPr>
            <w:tcW w:w="750" w:type="dxa"/>
          </w:tcPr>
          <w:p w14:paraId="28865790" w14:textId="77777777" w:rsidR="00AF5DFE" w:rsidRDefault="00AF5DFE">
            <w:pPr>
              <w:rPr>
                <w:rFonts w:ascii="Arial" w:hAnsi="Arial"/>
                <w:b/>
                <w:snapToGrid w:val="0"/>
                <w:color w:val="auto"/>
              </w:rPr>
            </w:pPr>
            <w:r>
              <w:rPr>
                <w:rFonts w:ascii="Arial" w:hAnsi="Arial"/>
                <w:b/>
                <w:snapToGrid w:val="0"/>
                <w:color w:val="auto"/>
              </w:rPr>
              <w:t>XCIS</w:t>
            </w:r>
          </w:p>
        </w:tc>
        <w:tc>
          <w:tcPr>
            <w:tcW w:w="1530" w:type="dxa"/>
          </w:tcPr>
          <w:p w14:paraId="44DA0A47" w14:textId="77777777" w:rsidR="00AF5DFE" w:rsidRDefault="00AF5DFE">
            <w:pPr>
              <w:rPr>
                <w:rFonts w:ascii="Courier New" w:hAnsi="Courier New"/>
                <w:snapToGrid w:val="0"/>
                <w:color w:val="auto"/>
              </w:rPr>
            </w:pPr>
            <w:r>
              <w:rPr>
                <w:rFonts w:ascii="Courier New" w:hAnsi="Courier New"/>
                <w:snapToGrid w:val="0"/>
                <w:color w:val="auto"/>
                <w:lang w:eastAsia="en-US"/>
              </w:rPr>
              <w:t>XCISUS41XXX</w:t>
            </w:r>
          </w:p>
        </w:tc>
        <w:tc>
          <w:tcPr>
            <w:tcW w:w="3960" w:type="dxa"/>
          </w:tcPr>
          <w:p w14:paraId="7BC90CE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lang w:eastAsia="en-US"/>
                  </w:rPr>
                  <w:t>CINCINNATI</w:t>
                </w:r>
              </w:smartTag>
            </w:smartTag>
            <w:r>
              <w:rPr>
                <w:rFonts w:ascii="Arial" w:hAnsi="Arial"/>
                <w:snapToGrid w:val="0"/>
                <w:color w:val="auto"/>
                <w:lang w:eastAsia="en-US"/>
              </w:rPr>
              <w:t xml:space="preserve"> STOCK EXCHANGE</w:t>
            </w:r>
          </w:p>
        </w:tc>
        <w:tc>
          <w:tcPr>
            <w:tcW w:w="2700" w:type="dxa"/>
          </w:tcPr>
          <w:p w14:paraId="6B00BBDA" w14:textId="77777777" w:rsidR="00AF5DFE" w:rsidRDefault="00AF5DFE">
            <w:pPr>
              <w:jc w:val="left"/>
              <w:rPr>
                <w:rFonts w:ascii="Arial" w:hAnsi="Arial"/>
                <w:snapToGrid w:val="0"/>
                <w:color w:val="auto"/>
                <w:u w:val="single"/>
              </w:rPr>
            </w:pPr>
            <w:smartTag w:uri="urn:schemas-microsoft-com:office:smarttags" w:element="City">
              <w:smartTag w:uri="urn:schemas-microsoft-com:office:smarttags" w:element="place">
                <w:r>
                  <w:rPr>
                    <w:rFonts w:ascii="Arial" w:hAnsi="Arial"/>
                    <w:snapToGrid w:val="0"/>
                    <w:color w:val="auto"/>
                    <w:lang w:eastAsia="en-US"/>
                  </w:rPr>
                  <w:t>Cincinnati</w:t>
                </w:r>
              </w:smartTag>
            </w:smartTag>
            <w:r>
              <w:rPr>
                <w:rFonts w:ascii="Arial" w:hAnsi="Arial"/>
                <w:snapToGrid w:val="0"/>
                <w:color w:val="auto"/>
                <w:lang w:eastAsia="en-US"/>
              </w:rPr>
              <w:t xml:space="preserve"> Stock Exchange</w:t>
            </w:r>
          </w:p>
        </w:tc>
        <w:tc>
          <w:tcPr>
            <w:tcW w:w="720" w:type="dxa"/>
          </w:tcPr>
          <w:p w14:paraId="16339468" w14:textId="77777777" w:rsidR="00AF5DFE" w:rsidRDefault="00AF5DFE">
            <w:pPr>
              <w:jc w:val="center"/>
              <w:rPr>
                <w:rFonts w:ascii="Arial" w:hAnsi="Arial"/>
                <w:snapToGrid w:val="0"/>
                <w:color w:val="auto"/>
                <w:u w:val="single"/>
              </w:rPr>
            </w:pPr>
            <w:r>
              <w:rPr>
                <w:rFonts w:ascii="Arial" w:hAnsi="Arial"/>
                <w:snapToGrid w:val="0"/>
                <w:color w:val="auto"/>
                <w:lang w:eastAsia="en-US"/>
              </w:rPr>
              <w:t>C</w:t>
            </w:r>
          </w:p>
        </w:tc>
      </w:tr>
      <w:tr w:rsidR="00AF5DFE" w14:paraId="28000815" w14:textId="77777777">
        <w:trPr>
          <w:cantSplit/>
          <w:trHeight w:val="285"/>
        </w:trPr>
        <w:tc>
          <w:tcPr>
            <w:tcW w:w="750" w:type="dxa"/>
            <w:vMerge w:val="restart"/>
          </w:tcPr>
          <w:p w14:paraId="1771DD95" w14:textId="77777777" w:rsidR="00AF5DFE" w:rsidRDefault="00AF5DFE">
            <w:pPr>
              <w:rPr>
                <w:rFonts w:ascii="Arial" w:hAnsi="Arial"/>
                <w:b/>
                <w:snapToGrid w:val="0"/>
                <w:color w:val="auto"/>
              </w:rPr>
            </w:pPr>
            <w:r>
              <w:rPr>
                <w:rFonts w:ascii="Arial" w:hAnsi="Arial"/>
                <w:b/>
                <w:snapToGrid w:val="0"/>
                <w:color w:val="auto"/>
              </w:rPr>
              <w:t>XCME</w:t>
            </w:r>
          </w:p>
        </w:tc>
        <w:tc>
          <w:tcPr>
            <w:tcW w:w="1530" w:type="dxa"/>
            <w:vMerge w:val="restart"/>
          </w:tcPr>
          <w:p w14:paraId="064E4944" w14:textId="77777777" w:rsidR="00AF5DFE" w:rsidRDefault="00AF5DFE">
            <w:pPr>
              <w:rPr>
                <w:rFonts w:ascii="Courier New" w:hAnsi="Courier New"/>
                <w:snapToGrid w:val="0"/>
                <w:color w:val="auto"/>
              </w:rPr>
            </w:pPr>
            <w:r>
              <w:rPr>
                <w:rFonts w:ascii="Courier New" w:hAnsi="Courier New"/>
                <w:snapToGrid w:val="0"/>
                <w:color w:val="auto"/>
              </w:rPr>
              <w:t>XCMEUS4CXXX</w:t>
            </w:r>
          </w:p>
        </w:tc>
        <w:tc>
          <w:tcPr>
            <w:tcW w:w="3960" w:type="dxa"/>
          </w:tcPr>
          <w:p w14:paraId="045D68A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CHICAGO</w:t>
                </w:r>
              </w:smartTag>
            </w:smartTag>
            <w:r>
              <w:rPr>
                <w:rFonts w:ascii="Arial" w:hAnsi="Arial"/>
                <w:snapToGrid w:val="0"/>
                <w:color w:val="auto"/>
              </w:rPr>
              <w:t xml:space="preserve"> MERCANTILE EXCHANGE</w:t>
            </w:r>
          </w:p>
        </w:tc>
        <w:tc>
          <w:tcPr>
            <w:tcW w:w="2700" w:type="dxa"/>
            <w:vMerge w:val="restart"/>
          </w:tcPr>
          <w:p w14:paraId="0E84BC4B" w14:textId="77777777" w:rsidR="00AF5DFE" w:rsidRDefault="00AF5DFE">
            <w:pPr>
              <w:jc w:val="left"/>
              <w:rPr>
                <w:rFonts w:ascii="Arial" w:hAnsi="Arial"/>
                <w:snapToGrid w:val="0"/>
                <w:color w:val="auto"/>
                <w:u w:val="single"/>
              </w:rPr>
            </w:pPr>
            <w:smartTag w:uri="urn:schemas-microsoft-com:office:smarttags" w:element="City">
              <w:smartTag w:uri="urn:schemas-microsoft-com:office:smarttags" w:element="place">
                <w:r>
                  <w:rPr>
                    <w:rFonts w:ascii="Arial" w:hAnsi="Arial"/>
                    <w:snapToGrid w:val="0"/>
                    <w:color w:val="auto"/>
                    <w:u w:val="single"/>
                  </w:rPr>
                  <w:t>Chicago</w:t>
                </w:r>
              </w:smartTag>
            </w:smartTag>
            <w:r>
              <w:rPr>
                <w:rFonts w:ascii="Arial" w:hAnsi="Arial"/>
                <w:snapToGrid w:val="0"/>
                <w:color w:val="auto"/>
                <w:u w:val="single"/>
              </w:rPr>
              <w:t xml:space="preserve"> Mercantile Exchange (CME)</w:t>
            </w:r>
          </w:p>
        </w:tc>
        <w:tc>
          <w:tcPr>
            <w:tcW w:w="720" w:type="dxa"/>
            <w:vMerge w:val="restart"/>
          </w:tcPr>
          <w:p w14:paraId="153832C2" w14:textId="77777777" w:rsidR="00AF5DFE" w:rsidRDefault="00AF5DFE">
            <w:pPr>
              <w:jc w:val="center"/>
              <w:rPr>
                <w:rFonts w:ascii="Arial" w:hAnsi="Arial"/>
                <w:snapToGrid w:val="0"/>
                <w:color w:val="auto"/>
                <w:u w:val="single"/>
              </w:rPr>
            </w:pPr>
            <w:r>
              <w:rPr>
                <w:rFonts w:ascii="Arial" w:hAnsi="Arial"/>
                <w:snapToGrid w:val="0"/>
                <w:color w:val="auto"/>
                <w:u w:val="single"/>
              </w:rPr>
              <w:t>2</w:t>
            </w:r>
          </w:p>
        </w:tc>
      </w:tr>
      <w:tr w:rsidR="00AF5DFE" w14:paraId="70A848C0" w14:textId="77777777">
        <w:trPr>
          <w:cantSplit/>
          <w:trHeight w:val="285"/>
        </w:trPr>
        <w:tc>
          <w:tcPr>
            <w:tcW w:w="750" w:type="dxa"/>
            <w:vMerge/>
          </w:tcPr>
          <w:p w14:paraId="2442CBAC" w14:textId="77777777" w:rsidR="00AF5DFE" w:rsidRDefault="00AF5DFE">
            <w:pPr>
              <w:rPr>
                <w:rFonts w:ascii="Arial" w:hAnsi="Arial"/>
                <w:b/>
                <w:snapToGrid w:val="0"/>
                <w:color w:val="auto"/>
              </w:rPr>
            </w:pPr>
          </w:p>
        </w:tc>
        <w:tc>
          <w:tcPr>
            <w:tcW w:w="1530" w:type="dxa"/>
            <w:vMerge/>
          </w:tcPr>
          <w:p w14:paraId="318C483F" w14:textId="77777777" w:rsidR="00AF5DFE" w:rsidRDefault="00AF5DFE">
            <w:pPr>
              <w:rPr>
                <w:rFonts w:ascii="Courier New" w:hAnsi="Courier New"/>
                <w:snapToGrid w:val="0"/>
                <w:color w:val="auto"/>
              </w:rPr>
            </w:pPr>
          </w:p>
        </w:tc>
        <w:tc>
          <w:tcPr>
            <w:tcW w:w="3960" w:type="dxa"/>
          </w:tcPr>
          <w:p w14:paraId="6DBC6CA7" w14:textId="77777777" w:rsidR="00AF5DFE" w:rsidRDefault="00AF5DFE">
            <w:pPr>
              <w:rPr>
                <w:rFonts w:ascii="Arial" w:hAnsi="Arial"/>
                <w:snapToGrid w:val="0"/>
                <w:color w:val="auto"/>
              </w:rPr>
            </w:pPr>
            <w:r>
              <w:rPr>
                <w:rFonts w:ascii="Arial" w:hAnsi="Arial"/>
                <w:snapToGrid w:val="0"/>
                <w:color w:val="auto"/>
                <w:lang w:eastAsia="en-US"/>
              </w:rPr>
              <w:t xml:space="preserve">GLOBEX </w:t>
            </w:r>
            <w:smartTag w:uri="urn:schemas-microsoft-com:office:smarttags" w:element="City">
              <w:smartTag w:uri="urn:schemas-microsoft-com:office:smarttags" w:element="place">
                <w:r>
                  <w:rPr>
                    <w:rFonts w:ascii="Arial" w:hAnsi="Arial"/>
                    <w:snapToGrid w:val="0"/>
                    <w:color w:val="auto"/>
                    <w:lang w:eastAsia="en-US"/>
                  </w:rPr>
                  <w:t>CHICAGO</w:t>
                </w:r>
              </w:smartTag>
            </w:smartTag>
            <w:r>
              <w:rPr>
                <w:rFonts w:ascii="Arial" w:hAnsi="Arial"/>
                <w:snapToGrid w:val="0"/>
                <w:color w:val="auto"/>
                <w:lang w:eastAsia="en-US"/>
              </w:rPr>
              <w:t xml:space="preserve"> MERCANTILE EXCHANGE</w:t>
            </w:r>
          </w:p>
        </w:tc>
        <w:tc>
          <w:tcPr>
            <w:tcW w:w="2700" w:type="dxa"/>
            <w:vMerge/>
          </w:tcPr>
          <w:p w14:paraId="70A145B7" w14:textId="77777777" w:rsidR="00AF5DFE" w:rsidRDefault="00AF5DFE">
            <w:pPr>
              <w:jc w:val="left"/>
              <w:rPr>
                <w:rFonts w:ascii="Arial" w:hAnsi="Arial"/>
                <w:snapToGrid w:val="0"/>
                <w:color w:val="auto"/>
                <w:u w:val="single"/>
              </w:rPr>
            </w:pPr>
          </w:p>
        </w:tc>
        <w:tc>
          <w:tcPr>
            <w:tcW w:w="720" w:type="dxa"/>
            <w:vMerge/>
          </w:tcPr>
          <w:p w14:paraId="75FC71D7" w14:textId="77777777" w:rsidR="00AF5DFE" w:rsidRDefault="00AF5DFE">
            <w:pPr>
              <w:jc w:val="center"/>
              <w:rPr>
                <w:rFonts w:ascii="Arial" w:hAnsi="Arial"/>
                <w:snapToGrid w:val="0"/>
                <w:color w:val="auto"/>
                <w:u w:val="single"/>
              </w:rPr>
            </w:pPr>
          </w:p>
        </w:tc>
      </w:tr>
      <w:tr w:rsidR="00AF5DFE" w14:paraId="05CF9AC7" w14:textId="77777777">
        <w:trPr>
          <w:trHeight w:val="281"/>
        </w:trPr>
        <w:tc>
          <w:tcPr>
            <w:tcW w:w="750" w:type="dxa"/>
          </w:tcPr>
          <w:p w14:paraId="02FBF380" w14:textId="77777777" w:rsidR="00AF5DFE" w:rsidRDefault="00AF5DFE">
            <w:pPr>
              <w:rPr>
                <w:rFonts w:ascii="Arial" w:hAnsi="Arial"/>
                <w:b/>
                <w:snapToGrid w:val="0"/>
                <w:color w:val="auto"/>
              </w:rPr>
            </w:pPr>
            <w:r>
              <w:rPr>
                <w:rFonts w:ascii="Arial" w:hAnsi="Arial"/>
                <w:b/>
                <w:snapToGrid w:val="0"/>
                <w:color w:val="auto"/>
              </w:rPr>
              <w:t>XCMO</w:t>
            </w:r>
          </w:p>
        </w:tc>
        <w:tc>
          <w:tcPr>
            <w:tcW w:w="1530" w:type="dxa"/>
          </w:tcPr>
          <w:p w14:paraId="16B931D2" w14:textId="77777777" w:rsidR="00AF5DFE" w:rsidRDefault="00AF5DFE">
            <w:pPr>
              <w:rPr>
                <w:rFonts w:ascii="Courier New" w:hAnsi="Courier New"/>
                <w:snapToGrid w:val="0"/>
                <w:color w:val="auto"/>
              </w:rPr>
            </w:pPr>
            <w:r>
              <w:rPr>
                <w:rFonts w:ascii="Courier New" w:hAnsi="Courier New"/>
                <w:snapToGrid w:val="0"/>
                <w:color w:val="auto"/>
              </w:rPr>
              <w:t>XCMOMYK1XXX</w:t>
            </w:r>
          </w:p>
        </w:tc>
        <w:tc>
          <w:tcPr>
            <w:tcW w:w="3960" w:type="dxa"/>
          </w:tcPr>
          <w:p w14:paraId="59B9013C" w14:textId="77777777" w:rsidR="00AF5DFE" w:rsidRDefault="00AF5DFE">
            <w:pPr>
              <w:rPr>
                <w:rFonts w:ascii="Arial" w:hAnsi="Arial"/>
                <w:snapToGrid w:val="0"/>
                <w:color w:val="auto"/>
              </w:rPr>
            </w:pPr>
            <w:r>
              <w:rPr>
                <w:rFonts w:ascii="Arial" w:hAnsi="Arial"/>
                <w:snapToGrid w:val="0"/>
                <w:color w:val="auto"/>
              </w:rPr>
              <w:t xml:space="preserve">COMMODITY AND MONETARY EXCHANGE OF </w:t>
            </w:r>
            <w:smartTag w:uri="urn:schemas-microsoft-com:office:smarttags" w:element="country-region">
              <w:smartTag w:uri="urn:schemas-microsoft-com:office:smarttags" w:element="place">
                <w:r>
                  <w:rPr>
                    <w:rFonts w:ascii="Arial" w:hAnsi="Arial"/>
                    <w:snapToGrid w:val="0"/>
                    <w:color w:val="auto"/>
                  </w:rPr>
                  <w:t>MALAYSIA</w:t>
                </w:r>
              </w:smartTag>
            </w:smartTag>
          </w:p>
        </w:tc>
        <w:tc>
          <w:tcPr>
            <w:tcW w:w="2700" w:type="dxa"/>
          </w:tcPr>
          <w:p w14:paraId="29713144" w14:textId="77777777" w:rsidR="00AF5DFE" w:rsidRDefault="00AF5DFE">
            <w:pPr>
              <w:jc w:val="left"/>
              <w:rPr>
                <w:rFonts w:ascii="Arial" w:hAnsi="Arial"/>
                <w:snapToGrid w:val="0"/>
                <w:color w:val="auto"/>
              </w:rPr>
            </w:pPr>
          </w:p>
        </w:tc>
        <w:tc>
          <w:tcPr>
            <w:tcW w:w="720" w:type="dxa"/>
          </w:tcPr>
          <w:p w14:paraId="767BC8B4" w14:textId="77777777" w:rsidR="00AF5DFE" w:rsidRDefault="00AF5DFE">
            <w:pPr>
              <w:jc w:val="center"/>
              <w:rPr>
                <w:rFonts w:ascii="Arial" w:hAnsi="Arial"/>
                <w:snapToGrid w:val="0"/>
                <w:color w:val="auto"/>
              </w:rPr>
            </w:pPr>
          </w:p>
        </w:tc>
      </w:tr>
      <w:tr w:rsidR="00AF5DFE" w14:paraId="43FD0209" w14:textId="77777777">
        <w:trPr>
          <w:trHeight w:val="281"/>
        </w:trPr>
        <w:tc>
          <w:tcPr>
            <w:tcW w:w="750" w:type="dxa"/>
          </w:tcPr>
          <w:p w14:paraId="087181AA" w14:textId="77777777" w:rsidR="00AF5DFE" w:rsidRDefault="00AF5DFE">
            <w:pPr>
              <w:rPr>
                <w:rFonts w:ascii="Arial" w:hAnsi="Arial"/>
                <w:b/>
                <w:snapToGrid w:val="0"/>
                <w:color w:val="auto"/>
              </w:rPr>
            </w:pPr>
            <w:r>
              <w:rPr>
                <w:rFonts w:ascii="Arial" w:hAnsi="Arial"/>
                <w:b/>
                <w:snapToGrid w:val="0"/>
                <w:color w:val="auto"/>
              </w:rPr>
              <w:t>XCOL</w:t>
            </w:r>
          </w:p>
        </w:tc>
        <w:tc>
          <w:tcPr>
            <w:tcW w:w="1530" w:type="dxa"/>
          </w:tcPr>
          <w:p w14:paraId="0588012C" w14:textId="77777777" w:rsidR="00AF5DFE" w:rsidRDefault="00AF5DFE">
            <w:pPr>
              <w:rPr>
                <w:rFonts w:ascii="Courier New" w:hAnsi="Courier New"/>
                <w:snapToGrid w:val="0"/>
                <w:color w:val="auto"/>
              </w:rPr>
            </w:pPr>
            <w:r>
              <w:rPr>
                <w:rFonts w:ascii="Courier New" w:hAnsi="Courier New"/>
                <w:snapToGrid w:val="0"/>
                <w:color w:val="auto"/>
              </w:rPr>
              <w:t>XCOLLKL1XXX</w:t>
            </w:r>
          </w:p>
        </w:tc>
        <w:tc>
          <w:tcPr>
            <w:tcW w:w="3960" w:type="dxa"/>
          </w:tcPr>
          <w:p w14:paraId="4DA1A11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COLOMBO</w:t>
                </w:r>
              </w:smartTag>
            </w:smartTag>
            <w:r>
              <w:rPr>
                <w:rFonts w:ascii="Arial" w:hAnsi="Arial"/>
                <w:snapToGrid w:val="0"/>
                <w:color w:val="auto"/>
              </w:rPr>
              <w:t xml:space="preserve"> STOCK EXCHANGE</w:t>
            </w:r>
          </w:p>
        </w:tc>
        <w:tc>
          <w:tcPr>
            <w:tcW w:w="2700" w:type="dxa"/>
          </w:tcPr>
          <w:p w14:paraId="4CAED536"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Colombo</w:t>
                </w:r>
              </w:smartTag>
            </w:smartTag>
            <w:r>
              <w:rPr>
                <w:rFonts w:ascii="Arial" w:hAnsi="Arial"/>
                <w:snapToGrid w:val="0"/>
                <w:color w:val="auto"/>
              </w:rPr>
              <w:t xml:space="preserve"> Stock Exchange</w:t>
            </w:r>
          </w:p>
        </w:tc>
        <w:tc>
          <w:tcPr>
            <w:tcW w:w="720" w:type="dxa"/>
          </w:tcPr>
          <w:p w14:paraId="6A36663C" w14:textId="77777777" w:rsidR="00AF5DFE" w:rsidRDefault="00AF5DFE">
            <w:pPr>
              <w:jc w:val="center"/>
              <w:rPr>
                <w:rFonts w:ascii="Arial" w:hAnsi="Arial"/>
                <w:snapToGrid w:val="0"/>
                <w:color w:val="auto"/>
              </w:rPr>
            </w:pPr>
            <w:r>
              <w:rPr>
                <w:rFonts w:ascii="Arial" w:hAnsi="Arial"/>
                <w:snapToGrid w:val="0"/>
                <w:color w:val="auto"/>
              </w:rPr>
              <w:t>CM</w:t>
            </w:r>
          </w:p>
        </w:tc>
      </w:tr>
      <w:tr w:rsidR="00AF5DFE" w14:paraId="33815FB5" w14:textId="77777777">
        <w:trPr>
          <w:trHeight w:val="281"/>
        </w:trPr>
        <w:tc>
          <w:tcPr>
            <w:tcW w:w="750" w:type="dxa"/>
          </w:tcPr>
          <w:p w14:paraId="5C43DEDF" w14:textId="77777777" w:rsidR="00AF5DFE" w:rsidRDefault="00AF5DFE">
            <w:pPr>
              <w:rPr>
                <w:rFonts w:ascii="Arial" w:hAnsi="Arial"/>
                <w:b/>
                <w:snapToGrid w:val="0"/>
                <w:color w:val="auto"/>
              </w:rPr>
            </w:pPr>
            <w:r>
              <w:rPr>
                <w:rFonts w:ascii="Arial" w:hAnsi="Arial"/>
                <w:b/>
                <w:snapToGrid w:val="0"/>
                <w:color w:val="auto"/>
              </w:rPr>
              <w:t>XCOR</w:t>
            </w:r>
          </w:p>
        </w:tc>
        <w:tc>
          <w:tcPr>
            <w:tcW w:w="1530" w:type="dxa"/>
          </w:tcPr>
          <w:p w14:paraId="32C9F56B" w14:textId="77777777" w:rsidR="00AF5DFE" w:rsidRDefault="00AF5DFE">
            <w:pPr>
              <w:rPr>
                <w:rFonts w:ascii="Courier New" w:hAnsi="Courier New"/>
                <w:snapToGrid w:val="0"/>
                <w:color w:val="auto"/>
              </w:rPr>
            </w:pPr>
            <w:r>
              <w:rPr>
                <w:rFonts w:ascii="Courier New" w:hAnsi="Courier New"/>
                <w:snapToGrid w:val="0"/>
                <w:color w:val="auto"/>
              </w:rPr>
              <w:t>XCORGB21XXX</w:t>
            </w:r>
          </w:p>
        </w:tc>
        <w:tc>
          <w:tcPr>
            <w:tcW w:w="3960" w:type="dxa"/>
          </w:tcPr>
          <w:p w14:paraId="08D8CCA3" w14:textId="77777777" w:rsidR="00AF5DFE" w:rsidRDefault="00AF5DFE">
            <w:pPr>
              <w:rPr>
                <w:rFonts w:ascii="Arial" w:hAnsi="Arial"/>
                <w:snapToGrid w:val="0"/>
                <w:color w:val="auto"/>
              </w:rPr>
            </w:pPr>
            <w:r>
              <w:rPr>
                <w:rFonts w:ascii="Arial" w:hAnsi="Arial"/>
                <w:snapToGrid w:val="0"/>
                <w:color w:val="auto"/>
              </w:rPr>
              <w:t>COREDEAL</w:t>
            </w:r>
          </w:p>
        </w:tc>
        <w:tc>
          <w:tcPr>
            <w:tcW w:w="2700" w:type="dxa"/>
          </w:tcPr>
          <w:p w14:paraId="002F36A0" w14:textId="77777777" w:rsidR="00AF5DFE" w:rsidRDefault="00AF5DFE">
            <w:pPr>
              <w:jc w:val="left"/>
              <w:rPr>
                <w:rFonts w:ascii="Arial" w:hAnsi="Arial"/>
                <w:snapToGrid w:val="0"/>
                <w:color w:val="auto"/>
              </w:rPr>
            </w:pPr>
          </w:p>
        </w:tc>
        <w:tc>
          <w:tcPr>
            <w:tcW w:w="720" w:type="dxa"/>
          </w:tcPr>
          <w:p w14:paraId="2E4F4E73" w14:textId="77777777" w:rsidR="00AF5DFE" w:rsidRDefault="00AF5DFE">
            <w:pPr>
              <w:jc w:val="center"/>
              <w:rPr>
                <w:rFonts w:ascii="Arial" w:hAnsi="Arial"/>
                <w:snapToGrid w:val="0"/>
                <w:color w:val="auto"/>
              </w:rPr>
            </w:pPr>
          </w:p>
        </w:tc>
      </w:tr>
      <w:tr w:rsidR="00AF5DFE" w14:paraId="06CBC028" w14:textId="77777777">
        <w:trPr>
          <w:trHeight w:val="281"/>
        </w:trPr>
        <w:tc>
          <w:tcPr>
            <w:tcW w:w="750" w:type="dxa"/>
          </w:tcPr>
          <w:p w14:paraId="05416106" w14:textId="77777777" w:rsidR="00AF5DFE" w:rsidRDefault="00AF5DFE">
            <w:pPr>
              <w:rPr>
                <w:rFonts w:ascii="Arial" w:hAnsi="Arial"/>
                <w:b/>
                <w:snapToGrid w:val="0"/>
                <w:color w:val="auto"/>
              </w:rPr>
            </w:pPr>
            <w:r>
              <w:rPr>
                <w:rFonts w:ascii="Arial" w:hAnsi="Arial"/>
                <w:b/>
                <w:snapToGrid w:val="0"/>
                <w:color w:val="auto"/>
              </w:rPr>
              <w:t>XCRC</w:t>
            </w:r>
          </w:p>
        </w:tc>
        <w:tc>
          <w:tcPr>
            <w:tcW w:w="1530" w:type="dxa"/>
          </w:tcPr>
          <w:p w14:paraId="3833D47C" w14:textId="77777777" w:rsidR="00AF5DFE" w:rsidRDefault="00AF5DFE">
            <w:pPr>
              <w:rPr>
                <w:rFonts w:ascii="Courier New" w:hAnsi="Courier New"/>
                <w:snapToGrid w:val="0"/>
                <w:color w:val="auto"/>
              </w:rPr>
            </w:pPr>
            <w:r>
              <w:rPr>
                <w:rFonts w:ascii="Courier New" w:hAnsi="Courier New"/>
                <w:snapToGrid w:val="0"/>
                <w:color w:val="auto"/>
              </w:rPr>
              <w:t>XCRCUS41XXX</w:t>
            </w:r>
          </w:p>
        </w:tc>
        <w:tc>
          <w:tcPr>
            <w:tcW w:w="3960" w:type="dxa"/>
          </w:tcPr>
          <w:p w14:paraId="376B6074"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CHICAGO</w:t>
                </w:r>
              </w:smartTag>
            </w:smartTag>
            <w:r>
              <w:rPr>
                <w:rFonts w:ascii="Arial" w:hAnsi="Arial"/>
                <w:snapToGrid w:val="0"/>
                <w:color w:val="auto"/>
              </w:rPr>
              <w:t xml:space="preserve"> RICE AND COTTON EXCHANGE</w:t>
            </w:r>
          </w:p>
        </w:tc>
        <w:tc>
          <w:tcPr>
            <w:tcW w:w="2700" w:type="dxa"/>
          </w:tcPr>
          <w:p w14:paraId="2D601FF4" w14:textId="77777777" w:rsidR="00AF5DFE" w:rsidRDefault="00AF5DFE">
            <w:pPr>
              <w:jc w:val="left"/>
              <w:rPr>
                <w:rFonts w:ascii="Arial" w:hAnsi="Arial"/>
                <w:snapToGrid w:val="0"/>
                <w:color w:val="auto"/>
              </w:rPr>
            </w:pPr>
          </w:p>
        </w:tc>
        <w:tc>
          <w:tcPr>
            <w:tcW w:w="720" w:type="dxa"/>
          </w:tcPr>
          <w:p w14:paraId="5BB69700" w14:textId="77777777" w:rsidR="00AF5DFE" w:rsidRDefault="00AF5DFE">
            <w:pPr>
              <w:jc w:val="center"/>
              <w:rPr>
                <w:rFonts w:ascii="Arial" w:hAnsi="Arial"/>
                <w:snapToGrid w:val="0"/>
                <w:color w:val="auto"/>
              </w:rPr>
            </w:pPr>
          </w:p>
        </w:tc>
      </w:tr>
      <w:tr w:rsidR="00AF5DFE" w14:paraId="3996B891" w14:textId="77777777">
        <w:trPr>
          <w:trHeight w:val="281"/>
        </w:trPr>
        <w:tc>
          <w:tcPr>
            <w:tcW w:w="750" w:type="dxa"/>
          </w:tcPr>
          <w:p w14:paraId="51977A40" w14:textId="77777777" w:rsidR="00AF5DFE" w:rsidRDefault="00AF5DFE">
            <w:pPr>
              <w:rPr>
                <w:rFonts w:ascii="Arial" w:hAnsi="Arial"/>
                <w:b/>
                <w:snapToGrid w:val="0"/>
                <w:color w:val="auto"/>
              </w:rPr>
            </w:pPr>
            <w:r>
              <w:rPr>
                <w:rFonts w:ascii="Arial" w:hAnsi="Arial"/>
                <w:b/>
                <w:snapToGrid w:val="0"/>
                <w:color w:val="auto"/>
              </w:rPr>
              <w:t>XCSC</w:t>
            </w:r>
          </w:p>
        </w:tc>
        <w:tc>
          <w:tcPr>
            <w:tcW w:w="1530" w:type="dxa"/>
          </w:tcPr>
          <w:p w14:paraId="3B39BA2C" w14:textId="77777777" w:rsidR="00AF5DFE" w:rsidRDefault="00AF5DFE">
            <w:pPr>
              <w:rPr>
                <w:rFonts w:ascii="Courier New" w:hAnsi="Courier New"/>
                <w:snapToGrid w:val="0"/>
                <w:color w:val="auto"/>
              </w:rPr>
            </w:pPr>
            <w:r>
              <w:rPr>
                <w:rFonts w:ascii="Courier New" w:hAnsi="Courier New"/>
                <w:snapToGrid w:val="0"/>
                <w:color w:val="auto"/>
              </w:rPr>
              <w:t>XCSCUS31XXX</w:t>
            </w:r>
          </w:p>
        </w:tc>
        <w:tc>
          <w:tcPr>
            <w:tcW w:w="3960" w:type="dxa"/>
          </w:tcPr>
          <w:p w14:paraId="30A80A6B" w14:textId="77777777" w:rsidR="00AF5DFE" w:rsidRDefault="00AF5DFE">
            <w:pPr>
              <w:rPr>
                <w:rFonts w:ascii="Arial" w:hAnsi="Arial"/>
                <w:snapToGrid w:val="0"/>
                <w:color w:val="auto"/>
              </w:rPr>
            </w:pPr>
            <w:smartTag w:uri="urn:schemas-microsoft-com:office:smarttags" w:element="State">
              <w:r>
                <w:rPr>
                  <w:rFonts w:ascii="Arial" w:hAnsi="Arial"/>
                  <w:snapToGrid w:val="0"/>
                  <w:color w:val="auto"/>
                </w:rPr>
                <w:t>NEW YORK</w:t>
              </w:r>
            </w:smartTag>
            <w:r>
              <w:rPr>
                <w:rFonts w:ascii="Arial" w:hAnsi="Arial"/>
                <w:snapToGrid w:val="0"/>
                <w:color w:val="auto"/>
              </w:rPr>
              <w:t xml:space="preserve"> </w:t>
            </w:r>
            <w:smartTag w:uri="urn:schemas-microsoft-com:office:smarttags" w:element="City">
              <w:smartTag w:uri="urn:schemas-microsoft-com:office:smarttags" w:element="place">
                <w:r>
                  <w:rPr>
                    <w:rFonts w:ascii="Arial" w:hAnsi="Arial"/>
                    <w:snapToGrid w:val="0"/>
                    <w:color w:val="auto"/>
                  </w:rPr>
                  <w:t>COCOA</w:t>
                </w:r>
              </w:smartTag>
            </w:smartTag>
            <w:r>
              <w:rPr>
                <w:rFonts w:ascii="Arial" w:hAnsi="Arial"/>
                <w:snapToGrid w:val="0"/>
                <w:color w:val="auto"/>
              </w:rPr>
              <w:t>, COFFEE AND SUGAR EXCHANGE</w:t>
            </w:r>
          </w:p>
        </w:tc>
        <w:tc>
          <w:tcPr>
            <w:tcW w:w="2700" w:type="dxa"/>
          </w:tcPr>
          <w:p w14:paraId="39A47BF2" w14:textId="77777777" w:rsidR="00AF5DFE" w:rsidRDefault="00AF5DFE">
            <w:pPr>
              <w:jc w:val="left"/>
              <w:rPr>
                <w:rFonts w:ascii="Arial" w:hAnsi="Arial"/>
                <w:snapToGrid w:val="0"/>
                <w:color w:val="auto"/>
              </w:rPr>
            </w:pPr>
          </w:p>
        </w:tc>
        <w:tc>
          <w:tcPr>
            <w:tcW w:w="720" w:type="dxa"/>
          </w:tcPr>
          <w:p w14:paraId="7633BAEB" w14:textId="77777777" w:rsidR="00AF5DFE" w:rsidRDefault="00AF5DFE">
            <w:pPr>
              <w:jc w:val="center"/>
              <w:rPr>
                <w:rFonts w:ascii="Arial" w:hAnsi="Arial"/>
                <w:snapToGrid w:val="0"/>
                <w:color w:val="auto"/>
              </w:rPr>
            </w:pPr>
          </w:p>
        </w:tc>
      </w:tr>
      <w:tr w:rsidR="00AF5DFE" w14:paraId="094CC48B" w14:textId="77777777">
        <w:trPr>
          <w:trHeight w:val="281"/>
        </w:trPr>
        <w:tc>
          <w:tcPr>
            <w:tcW w:w="750" w:type="dxa"/>
          </w:tcPr>
          <w:p w14:paraId="66335B6E" w14:textId="77777777" w:rsidR="00AF5DFE" w:rsidRDefault="00AF5DFE">
            <w:pPr>
              <w:rPr>
                <w:rFonts w:ascii="Arial" w:hAnsi="Arial"/>
                <w:b/>
                <w:snapToGrid w:val="0"/>
                <w:color w:val="auto"/>
              </w:rPr>
            </w:pPr>
            <w:r>
              <w:rPr>
                <w:rFonts w:ascii="Arial" w:hAnsi="Arial"/>
                <w:b/>
                <w:snapToGrid w:val="0"/>
                <w:color w:val="auto"/>
              </w:rPr>
              <w:t>XCSE</w:t>
            </w:r>
          </w:p>
        </w:tc>
        <w:tc>
          <w:tcPr>
            <w:tcW w:w="1530" w:type="dxa"/>
          </w:tcPr>
          <w:p w14:paraId="5B47731C" w14:textId="77777777" w:rsidR="00AF5DFE" w:rsidRDefault="00AF5DFE">
            <w:pPr>
              <w:rPr>
                <w:rFonts w:ascii="Courier New" w:hAnsi="Courier New"/>
                <w:snapToGrid w:val="0"/>
                <w:color w:val="auto"/>
              </w:rPr>
            </w:pPr>
            <w:r>
              <w:rPr>
                <w:rFonts w:ascii="Courier New" w:hAnsi="Courier New"/>
                <w:snapToGrid w:val="0"/>
                <w:color w:val="auto"/>
              </w:rPr>
              <w:t>XCSEDKK1XXX</w:t>
            </w:r>
          </w:p>
        </w:tc>
        <w:tc>
          <w:tcPr>
            <w:tcW w:w="3960" w:type="dxa"/>
          </w:tcPr>
          <w:p w14:paraId="5F17E57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COPENHAGEN</w:t>
                </w:r>
              </w:smartTag>
            </w:smartTag>
            <w:r>
              <w:rPr>
                <w:rFonts w:ascii="Arial" w:hAnsi="Arial"/>
                <w:snapToGrid w:val="0"/>
                <w:color w:val="auto"/>
              </w:rPr>
              <w:t xml:space="preserve"> STOCK EXCHANGE</w:t>
            </w:r>
          </w:p>
        </w:tc>
        <w:tc>
          <w:tcPr>
            <w:tcW w:w="2700" w:type="dxa"/>
          </w:tcPr>
          <w:p w14:paraId="32CA0BF3"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Copenhagen</w:t>
                </w:r>
              </w:smartTag>
            </w:smartTag>
            <w:r>
              <w:rPr>
                <w:rFonts w:ascii="Arial" w:hAnsi="Arial"/>
                <w:snapToGrid w:val="0"/>
                <w:color w:val="auto"/>
              </w:rPr>
              <w:t xml:space="preserve"> Stock Exchange</w:t>
            </w:r>
          </w:p>
        </w:tc>
        <w:tc>
          <w:tcPr>
            <w:tcW w:w="720" w:type="dxa"/>
          </w:tcPr>
          <w:p w14:paraId="0C393256" w14:textId="77777777" w:rsidR="00AF5DFE" w:rsidRDefault="00AF5DFE">
            <w:pPr>
              <w:jc w:val="center"/>
              <w:rPr>
                <w:rFonts w:ascii="Arial" w:hAnsi="Arial"/>
                <w:snapToGrid w:val="0"/>
                <w:color w:val="auto"/>
              </w:rPr>
            </w:pPr>
            <w:r>
              <w:rPr>
                <w:rFonts w:ascii="Arial" w:hAnsi="Arial"/>
                <w:snapToGrid w:val="0"/>
                <w:color w:val="auto"/>
              </w:rPr>
              <w:t>CO</w:t>
            </w:r>
          </w:p>
        </w:tc>
      </w:tr>
      <w:tr w:rsidR="00AF5DFE" w14:paraId="35A1A218" w14:textId="77777777">
        <w:trPr>
          <w:trHeight w:val="281"/>
        </w:trPr>
        <w:tc>
          <w:tcPr>
            <w:tcW w:w="750" w:type="dxa"/>
          </w:tcPr>
          <w:p w14:paraId="611CBDEB" w14:textId="77777777" w:rsidR="00AF5DFE" w:rsidRDefault="00AF5DFE">
            <w:pPr>
              <w:rPr>
                <w:rFonts w:ascii="Arial" w:hAnsi="Arial"/>
                <w:b/>
                <w:snapToGrid w:val="0"/>
                <w:color w:val="auto"/>
              </w:rPr>
            </w:pPr>
            <w:r>
              <w:rPr>
                <w:rFonts w:ascii="Arial" w:hAnsi="Arial"/>
                <w:b/>
                <w:snapToGrid w:val="0"/>
                <w:color w:val="auto"/>
              </w:rPr>
              <w:t>XCUE</w:t>
            </w:r>
          </w:p>
        </w:tc>
        <w:tc>
          <w:tcPr>
            <w:tcW w:w="1530" w:type="dxa"/>
          </w:tcPr>
          <w:p w14:paraId="26AECDC5" w14:textId="77777777" w:rsidR="00AF5DFE" w:rsidRDefault="00AF5DFE">
            <w:pPr>
              <w:rPr>
                <w:rFonts w:ascii="Courier New" w:hAnsi="Courier New"/>
                <w:snapToGrid w:val="0"/>
                <w:color w:val="auto"/>
              </w:rPr>
            </w:pPr>
            <w:r>
              <w:rPr>
                <w:rFonts w:ascii="Courier New" w:hAnsi="Courier New"/>
                <w:snapToGrid w:val="0"/>
                <w:color w:val="auto"/>
              </w:rPr>
              <w:t>XCUEUZ21XXX</w:t>
            </w:r>
          </w:p>
        </w:tc>
        <w:tc>
          <w:tcPr>
            <w:tcW w:w="3960" w:type="dxa"/>
          </w:tcPr>
          <w:p w14:paraId="1B18B98A" w14:textId="77777777" w:rsidR="00AF5DFE" w:rsidRDefault="00AF5DFE">
            <w:pPr>
              <w:rPr>
                <w:rFonts w:ascii="Arial" w:hAnsi="Arial"/>
                <w:snapToGrid w:val="0"/>
                <w:color w:val="auto"/>
              </w:rPr>
            </w:pPr>
            <w:r>
              <w:rPr>
                <w:rFonts w:ascii="Arial" w:hAnsi="Arial"/>
                <w:snapToGrid w:val="0"/>
                <w:color w:val="auto"/>
              </w:rPr>
              <w:t>CURRENCY EXCHANGE</w:t>
            </w:r>
          </w:p>
        </w:tc>
        <w:tc>
          <w:tcPr>
            <w:tcW w:w="2700" w:type="dxa"/>
          </w:tcPr>
          <w:p w14:paraId="1E9294BD" w14:textId="77777777" w:rsidR="00AF5DFE" w:rsidRDefault="00AF5DFE">
            <w:pPr>
              <w:jc w:val="left"/>
              <w:rPr>
                <w:rFonts w:ascii="Arial" w:hAnsi="Arial"/>
                <w:snapToGrid w:val="0"/>
                <w:color w:val="auto"/>
              </w:rPr>
            </w:pPr>
          </w:p>
        </w:tc>
        <w:tc>
          <w:tcPr>
            <w:tcW w:w="720" w:type="dxa"/>
          </w:tcPr>
          <w:p w14:paraId="7860D393" w14:textId="77777777" w:rsidR="00AF5DFE" w:rsidRDefault="00AF5DFE">
            <w:pPr>
              <w:jc w:val="center"/>
              <w:rPr>
                <w:rFonts w:ascii="Arial" w:hAnsi="Arial"/>
                <w:snapToGrid w:val="0"/>
                <w:color w:val="auto"/>
              </w:rPr>
            </w:pPr>
          </w:p>
        </w:tc>
      </w:tr>
      <w:tr w:rsidR="00AF5DFE" w14:paraId="3678AB97" w14:textId="77777777">
        <w:trPr>
          <w:trHeight w:val="281"/>
        </w:trPr>
        <w:tc>
          <w:tcPr>
            <w:tcW w:w="750" w:type="dxa"/>
          </w:tcPr>
          <w:p w14:paraId="14D43795" w14:textId="77777777" w:rsidR="00AF5DFE" w:rsidRDefault="00AF5DFE">
            <w:pPr>
              <w:rPr>
                <w:rFonts w:ascii="Arial" w:hAnsi="Arial"/>
                <w:b/>
                <w:snapToGrid w:val="0"/>
                <w:color w:val="auto"/>
              </w:rPr>
            </w:pPr>
            <w:r>
              <w:rPr>
                <w:rFonts w:ascii="Arial" w:hAnsi="Arial"/>
                <w:b/>
                <w:snapToGrid w:val="0"/>
                <w:color w:val="auto"/>
              </w:rPr>
              <w:t>XCVM</w:t>
            </w:r>
          </w:p>
        </w:tc>
        <w:tc>
          <w:tcPr>
            <w:tcW w:w="1530" w:type="dxa"/>
          </w:tcPr>
          <w:p w14:paraId="2C64FFD5" w14:textId="77777777" w:rsidR="00AF5DFE" w:rsidRDefault="00AF5DFE">
            <w:pPr>
              <w:rPr>
                <w:rFonts w:ascii="Courier New" w:hAnsi="Courier New"/>
                <w:snapToGrid w:val="0"/>
                <w:color w:val="auto"/>
              </w:rPr>
            </w:pPr>
            <w:r>
              <w:rPr>
                <w:rFonts w:ascii="Courier New" w:hAnsi="Courier New"/>
                <w:snapToGrid w:val="0"/>
                <w:color w:val="auto"/>
              </w:rPr>
              <w:t>XCVMPTPPXXX</w:t>
            </w:r>
          </w:p>
        </w:tc>
        <w:tc>
          <w:tcPr>
            <w:tcW w:w="3960" w:type="dxa"/>
          </w:tcPr>
          <w:p w14:paraId="39B76AC4" w14:textId="77777777" w:rsidR="00AF5DFE" w:rsidRDefault="00AF5DFE">
            <w:pPr>
              <w:rPr>
                <w:rFonts w:ascii="Arial" w:hAnsi="Arial"/>
                <w:snapToGrid w:val="0"/>
                <w:color w:val="auto"/>
                <w:lang w:val="fr-FR"/>
              </w:rPr>
            </w:pPr>
            <w:r>
              <w:rPr>
                <w:rFonts w:ascii="Arial" w:hAnsi="Arial"/>
                <w:snapToGrid w:val="0"/>
                <w:color w:val="auto"/>
                <w:lang w:val="fr-FR"/>
              </w:rPr>
              <w:t>INTERBOLSA, SOC. GESTORA DE SISTEMAS DE LIQUIDACAO E DE SISTEMAS CENTRALIZADOS DE VALORES MOBILIARIOS, SA</w:t>
            </w:r>
          </w:p>
        </w:tc>
        <w:tc>
          <w:tcPr>
            <w:tcW w:w="2700" w:type="dxa"/>
          </w:tcPr>
          <w:p w14:paraId="4C87B99E" w14:textId="77777777" w:rsidR="00AF5DFE" w:rsidRDefault="00AF5DFE">
            <w:pPr>
              <w:jc w:val="left"/>
              <w:rPr>
                <w:rFonts w:ascii="Arial" w:hAnsi="Arial"/>
                <w:snapToGrid w:val="0"/>
                <w:color w:val="auto"/>
              </w:rPr>
            </w:pPr>
            <w:r>
              <w:rPr>
                <w:rFonts w:ascii="Arial" w:hAnsi="Arial"/>
                <w:snapToGrid w:val="0"/>
                <w:color w:val="auto"/>
              </w:rPr>
              <w:t>Interbolsa (</w:t>
            </w:r>
            <w:smartTag w:uri="urn:schemas-microsoft-com:office:smarttags" w:element="country-region">
              <w:smartTag w:uri="urn:schemas-microsoft-com:office:smarttags" w:element="place">
                <w:r>
                  <w:rPr>
                    <w:rFonts w:ascii="Arial" w:hAnsi="Arial"/>
                    <w:snapToGrid w:val="0"/>
                    <w:color w:val="auto"/>
                  </w:rPr>
                  <w:t>Portugal</w:t>
                </w:r>
              </w:smartTag>
            </w:smartTag>
            <w:r>
              <w:rPr>
                <w:rFonts w:ascii="Arial" w:hAnsi="Arial"/>
                <w:snapToGrid w:val="0"/>
                <w:color w:val="auto"/>
              </w:rPr>
              <w:t>)</w:t>
            </w:r>
          </w:p>
        </w:tc>
        <w:tc>
          <w:tcPr>
            <w:tcW w:w="720" w:type="dxa"/>
          </w:tcPr>
          <w:p w14:paraId="0DE8C921" w14:textId="77777777" w:rsidR="00AF5DFE" w:rsidRDefault="00AF5DFE">
            <w:pPr>
              <w:jc w:val="center"/>
              <w:rPr>
                <w:rFonts w:ascii="Arial" w:hAnsi="Arial"/>
                <w:snapToGrid w:val="0"/>
                <w:color w:val="auto"/>
              </w:rPr>
            </w:pPr>
            <w:r>
              <w:rPr>
                <w:rFonts w:ascii="Arial" w:hAnsi="Arial"/>
                <w:snapToGrid w:val="0"/>
                <w:color w:val="auto"/>
              </w:rPr>
              <w:t>IN</w:t>
            </w:r>
          </w:p>
        </w:tc>
      </w:tr>
      <w:tr w:rsidR="00AF5DFE" w14:paraId="222C5FED" w14:textId="77777777">
        <w:trPr>
          <w:trHeight w:val="281"/>
        </w:trPr>
        <w:tc>
          <w:tcPr>
            <w:tcW w:w="750" w:type="dxa"/>
          </w:tcPr>
          <w:p w14:paraId="4E5B86F6" w14:textId="77777777" w:rsidR="00AF5DFE" w:rsidRDefault="00AF5DFE">
            <w:pPr>
              <w:rPr>
                <w:rFonts w:ascii="Arial" w:hAnsi="Arial"/>
                <w:b/>
                <w:snapToGrid w:val="0"/>
                <w:color w:val="auto"/>
              </w:rPr>
            </w:pPr>
            <w:r>
              <w:rPr>
                <w:rFonts w:ascii="Arial" w:hAnsi="Arial"/>
                <w:b/>
                <w:snapToGrid w:val="0"/>
                <w:color w:val="auto"/>
              </w:rPr>
              <w:t>XCYS</w:t>
            </w:r>
          </w:p>
        </w:tc>
        <w:tc>
          <w:tcPr>
            <w:tcW w:w="1530" w:type="dxa"/>
          </w:tcPr>
          <w:p w14:paraId="285573AB" w14:textId="77777777" w:rsidR="00AF5DFE" w:rsidRDefault="00AF5DFE">
            <w:pPr>
              <w:rPr>
                <w:rFonts w:ascii="Courier New" w:hAnsi="Courier New"/>
                <w:snapToGrid w:val="0"/>
                <w:color w:val="auto"/>
              </w:rPr>
            </w:pPr>
            <w:r>
              <w:rPr>
                <w:rFonts w:ascii="Courier New" w:hAnsi="Courier New"/>
                <w:snapToGrid w:val="0"/>
                <w:color w:val="auto"/>
              </w:rPr>
              <w:t>XCYSCY21XXX</w:t>
            </w:r>
          </w:p>
        </w:tc>
        <w:tc>
          <w:tcPr>
            <w:tcW w:w="3960" w:type="dxa"/>
          </w:tcPr>
          <w:p w14:paraId="71433AF7"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CYPRUS</w:t>
                </w:r>
              </w:smartTag>
            </w:smartTag>
            <w:r>
              <w:rPr>
                <w:rFonts w:ascii="Arial" w:hAnsi="Arial"/>
                <w:snapToGrid w:val="0"/>
                <w:color w:val="auto"/>
              </w:rPr>
              <w:t xml:space="preserve"> STOCK EXCHANGE INSTITUTION</w:t>
            </w:r>
          </w:p>
        </w:tc>
        <w:tc>
          <w:tcPr>
            <w:tcW w:w="2700" w:type="dxa"/>
          </w:tcPr>
          <w:p w14:paraId="3B39F963" w14:textId="77777777" w:rsidR="00AF5DFE" w:rsidRDefault="00AF5DFE">
            <w:pPr>
              <w:jc w:val="left"/>
              <w:rPr>
                <w:rFonts w:ascii="Arial" w:hAnsi="Arial"/>
                <w:snapToGrid w:val="0"/>
                <w:color w:val="auto"/>
              </w:rPr>
            </w:pPr>
          </w:p>
        </w:tc>
        <w:tc>
          <w:tcPr>
            <w:tcW w:w="720" w:type="dxa"/>
          </w:tcPr>
          <w:p w14:paraId="3A2114EB" w14:textId="77777777" w:rsidR="00AF5DFE" w:rsidRDefault="00AF5DFE">
            <w:pPr>
              <w:jc w:val="center"/>
              <w:rPr>
                <w:rFonts w:ascii="Arial" w:hAnsi="Arial"/>
                <w:snapToGrid w:val="0"/>
                <w:color w:val="auto"/>
              </w:rPr>
            </w:pPr>
          </w:p>
        </w:tc>
      </w:tr>
      <w:tr w:rsidR="00AF5DFE" w14:paraId="1508909C" w14:textId="77777777">
        <w:trPr>
          <w:trHeight w:val="281"/>
        </w:trPr>
        <w:tc>
          <w:tcPr>
            <w:tcW w:w="750" w:type="dxa"/>
          </w:tcPr>
          <w:p w14:paraId="1B68D7CC" w14:textId="77777777" w:rsidR="00AF5DFE" w:rsidRDefault="00AF5DFE">
            <w:pPr>
              <w:rPr>
                <w:rFonts w:ascii="Arial" w:hAnsi="Arial"/>
                <w:b/>
                <w:snapToGrid w:val="0"/>
                <w:color w:val="auto"/>
              </w:rPr>
            </w:pPr>
            <w:r>
              <w:rPr>
                <w:rFonts w:ascii="Arial" w:hAnsi="Arial"/>
                <w:b/>
                <w:snapToGrid w:val="0"/>
                <w:color w:val="auto"/>
              </w:rPr>
              <w:t>XDES</w:t>
            </w:r>
          </w:p>
        </w:tc>
        <w:tc>
          <w:tcPr>
            <w:tcW w:w="1530" w:type="dxa"/>
          </w:tcPr>
          <w:p w14:paraId="202B78A4" w14:textId="77777777" w:rsidR="00AF5DFE" w:rsidRDefault="00AF5DFE">
            <w:pPr>
              <w:rPr>
                <w:rFonts w:ascii="Courier New" w:hAnsi="Courier New"/>
                <w:snapToGrid w:val="0"/>
                <w:color w:val="auto"/>
              </w:rPr>
            </w:pPr>
            <w:r>
              <w:rPr>
                <w:rFonts w:ascii="Courier New" w:hAnsi="Courier New"/>
                <w:snapToGrid w:val="0"/>
                <w:color w:val="auto"/>
              </w:rPr>
              <w:t>XDESIND1XXX</w:t>
            </w:r>
          </w:p>
        </w:tc>
        <w:tc>
          <w:tcPr>
            <w:tcW w:w="3960" w:type="dxa"/>
          </w:tcPr>
          <w:p w14:paraId="3EBFE2A7"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DELHI</w:t>
                </w:r>
              </w:smartTag>
            </w:smartTag>
            <w:r>
              <w:rPr>
                <w:rFonts w:ascii="Arial" w:hAnsi="Arial"/>
                <w:snapToGrid w:val="0"/>
                <w:color w:val="auto"/>
              </w:rPr>
              <w:t xml:space="preserve"> STOCK EXCHANGE</w:t>
            </w:r>
          </w:p>
        </w:tc>
        <w:tc>
          <w:tcPr>
            <w:tcW w:w="2700" w:type="dxa"/>
          </w:tcPr>
          <w:p w14:paraId="6266E78C" w14:textId="77777777" w:rsidR="00AF5DFE" w:rsidRDefault="00AF5DFE">
            <w:pPr>
              <w:jc w:val="left"/>
              <w:rPr>
                <w:rFonts w:ascii="Arial" w:hAnsi="Arial"/>
                <w:snapToGrid w:val="0"/>
                <w:color w:val="auto"/>
              </w:rPr>
            </w:pPr>
            <w:r>
              <w:rPr>
                <w:rFonts w:ascii="Arial" w:hAnsi="Arial"/>
                <w:snapToGrid w:val="0"/>
                <w:color w:val="auto"/>
              </w:rPr>
              <w:t>Dehli Stock Exchange</w:t>
            </w:r>
          </w:p>
        </w:tc>
        <w:tc>
          <w:tcPr>
            <w:tcW w:w="720" w:type="dxa"/>
          </w:tcPr>
          <w:p w14:paraId="20CDDF9F" w14:textId="77777777" w:rsidR="00AF5DFE" w:rsidRDefault="00AF5DFE">
            <w:pPr>
              <w:jc w:val="center"/>
              <w:rPr>
                <w:rFonts w:ascii="Arial" w:hAnsi="Arial"/>
                <w:snapToGrid w:val="0"/>
                <w:color w:val="auto"/>
              </w:rPr>
            </w:pPr>
            <w:r>
              <w:rPr>
                <w:rFonts w:ascii="Arial" w:hAnsi="Arial"/>
                <w:snapToGrid w:val="0"/>
                <w:color w:val="auto"/>
              </w:rPr>
              <w:t>DL</w:t>
            </w:r>
          </w:p>
        </w:tc>
      </w:tr>
      <w:tr w:rsidR="00AF5DFE" w14:paraId="758EE554" w14:textId="77777777">
        <w:trPr>
          <w:trHeight w:val="281"/>
        </w:trPr>
        <w:tc>
          <w:tcPr>
            <w:tcW w:w="750" w:type="dxa"/>
          </w:tcPr>
          <w:p w14:paraId="04A06CD8" w14:textId="77777777" w:rsidR="00AF5DFE" w:rsidRDefault="00AF5DFE">
            <w:pPr>
              <w:rPr>
                <w:rFonts w:ascii="Arial" w:hAnsi="Arial"/>
                <w:b/>
                <w:snapToGrid w:val="0"/>
              </w:rPr>
            </w:pPr>
            <w:r>
              <w:rPr>
                <w:rFonts w:ascii="Arial" w:hAnsi="Arial"/>
                <w:b/>
                <w:snapToGrid w:val="0"/>
              </w:rPr>
              <w:t>XDFM</w:t>
            </w:r>
          </w:p>
        </w:tc>
        <w:tc>
          <w:tcPr>
            <w:tcW w:w="1530" w:type="dxa"/>
          </w:tcPr>
          <w:p w14:paraId="197C487A" w14:textId="77777777" w:rsidR="00AF5DFE" w:rsidRDefault="00AF5DFE">
            <w:pPr>
              <w:rPr>
                <w:rFonts w:ascii="Courier New" w:hAnsi="Courier New"/>
                <w:snapToGrid w:val="0"/>
              </w:rPr>
            </w:pPr>
          </w:p>
        </w:tc>
        <w:tc>
          <w:tcPr>
            <w:tcW w:w="3960" w:type="dxa"/>
          </w:tcPr>
          <w:p w14:paraId="4FF53807" w14:textId="77777777" w:rsidR="00AF5DFE" w:rsidRDefault="00AF5DFE">
            <w:pPr>
              <w:rPr>
                <w:rFonts w:ascii="Arial" w:hAnsi="Arial"/>
                <w:snapToGrid w:val="0"/>
              </w:rPr>
            </w:pPr>
            <w:smartTag w:uri="urn:schemas-microsoft-com:office:smarttags" w:element="City">
              <w:smartTag w:uri="urn:schemas-microsoft-com:office:smarttags" w:element="place">
                <w:r>
                  <w:rPr>
                    <w:rFonts w:ascii="Arial" w:hAnsi="Arial"/>
                    <w:snapToGrid w:val="0"/>
                  </w:rPr>
                  <w:t>DUBAI</w:t>
                </w:r>
              </w:smartTag>
            </w:smartTag>
            <w:r>
              <w:rPr>
                <w:rFonts w:ascii="Arial" w:hAnsi="Arial"/>
                <w:snapToGrid w:val="0"/>
              </w:rPr>
              <w:t xml:space="preserve"> FINANCIAL MARKET</w:t>
            </w:r>
          </w:p>
        </w:tc>
        <w:tc>
          <w:tcPr>
            <w:tcW w:w="2700" w:type="dxa"/>
          </w:tcPr>
          <w:p w14:paraId="0D7337DE" w14:textId="77777777" w:rsidR="00AF5DFE" w:rsidRDefault="00AF5DFE">
            <w:pPr>
              <w:rPr>
                <w:rFonts w:ascii="Arial" w:hAnsi="Arial"/>
                <w:snapToGrid w:val="0"/>
              </w:rPr>
            </w:pPr>
            <w:smartTag w:uri="urn:schemas-microsoft-com:office:smarttags" w:element="City">
              <w:smartTag w:uri="urn:schemas-microsoft-com:office:smarttags" w:element="place">
                <w:r>
                  <w:rPr>
                    <w:rFonts w:ascii="Arial" w:hAnsi="Arial"/>
                    <w:snapToGrid w:val="0"/>
                  </w:rPr>
                  <w:t>Dubai</w:t>
                </w:r>
              </w:smartTag>
            </w:smartTag>
            <w:r>
              <w:rPr>
                <w:rFonts w:ascii="Arial" w:hAnsi="Arial"/>
                <w:snapToGrid w:val="0"/>
              </w:rPr>
              <w:t xml:space="preserve"> Financial Market</w:t>
            </w:r>
          </w:p>
        </w:tc>
        <w:tc>
          <w:tcPr>
            <w:tcW w:w="720" w:type="dxa"/>
          </w:tcPr>
          <w:p w14:paraId="1832F287" w14:textId="77777777" w:rsidR="00AF5DFE" w:rsidRDefault="00AF5DFE">
            <w:pPr>
              <w:jc w:val="center"/>
              <w:rPr>
                <w:rFonts w:ascii="Arial" w:hAnsi="Arial"/>
                <w:snapToGrid w:val="0"/>
              </w:rPr>
            </w:pPr>
            <w:r>
              <w:rPr>
                <w:rFonts w:ascii="Arial" w:hAnsi="Arial"/>
                <w:snapToGrid w:val="0"/>
              </w:rPr>
              <w:t>DU</w:t>
            </w:r>
          </w:p>
        </w:tc>
      </w:tr>
      <w:tr w:rsidR="00AF5DFE" w14:paraId="6D486F03" w14:textId="77777777">
        <w:trPr>
          <w:trHeight w:val="281"/>
        </w:trPr>
        <w:tc>
          <w:tcPr>
            <w:tcW w:w="750" w:type="dxa"/>
          </w:tcPr>
          <w:p w14:paraId="0600C1E1" w14:textId="77777777" w:rsidR="00AF5DFE" w:rsidRDefault="00AF5DFE">
            <w:pPr>
              <w:rPr>
                <w:rFonts w:ascii="Arial" w:hAnsi="Arial"/>
                <w:b/>
                <w:snapToGrid w:val="0"/>
                <w:color w:val="auto"/>
              </w:rPr>
            </w:pPr>
            <w:r>
              <w:rPr>
                <w:rFonts w:ascii="Arial" w:hAnsi="Arial"/>
                <w:b/>
                <w:snapToGrid w:val="0"/>
                <w:color w:val="auto"/>
              </w:rPr>
              <w:t>XDHA</w:t>
            </w:r>
          </w:p>
        </w:tc>
        <w:tc>
          <w:tcPr>
            <w:tcW w:w="1530" w:type="dxa"/>
          </w:tcPr>
          <w:p w14:paraId="661A79AD" w14:textId="77777777" w:rsidR="00AF5DFE" w:rsidRDefault="00AF5DFE">
            <w:pPr>
              <w:rPr>
                <w:rFonts w:ascii="Courier New" w:hAnsi="Courier New"/>
                <w:snapToGrid w:val="0"/>
                <w:color w:val="auto"/>
              </w:rPr>
            </w:pPr>
            <w:r>
              <w:rPr>
                <w:rFonts w:ascii="Courier New" w:hAnsi="Courier New"/>
                <w:snapToGrid w:val="0"/>
                <w:color w:val="auto"/>
              </w:rPr>
              <w:t>XDHABDD1XXX</w:t>
            </w:r>
          </w:p>
        </w:tc>
        <w:tc>
          <w:tcPr>
            <w:tcW w:w="3960" w:type="dxa"/>
          </w:tcPr>
          <w:p w14:paraId="20BAD0BE" w14:textId="77777777" w:rsidR="00AF5DFE" w:rsidRDefault="00AF5DFE">
            <w:pPr>
              <w:rPr>
                <w:rFonts w:ascii="Arial" w:hAnsi="Arial"/>
                <w:snapToGrid w:val="0"/>
                <w:color w:val="auto"/>
              </w:rPr>
            </w:pPr>
            <w:r>
              <w:rPr>
                <w:rFonts w:ascii="Arial" w:hAnsi="Arial"/>
                <w:snapToGrid w:val="0"/>
                <w:color w:val="auto"/>
              </w:rPr>
              <w:t>DHAKA STOCK EXCHANGE LTD</w:t>
            </w:r>
          </w:p>
        </w:tc>
        <w:tc>
          <w:tcPr>
            <w:tcW w:w="2700" w:type="dxa"/>
          </w:tcPr>
          <w:p w14:paraId="39E6DC45" w14:textId="77777777" w:rsidR="00AF5DFE" w:rsidRDefault="00AF5DFE">
            <w:pPr>
              <w:jc w:val="left"/>
              <w:rPr>
                <w:rFonts w:ascii="Arial" w:hAnsi="Arial"/>
                <w:snapToGrid w:val="0"/>
                <w:color w:val="auto"/>
              </w:rPr>
            </w:pPr>
          </w:p>
        </w:tc>
        <w:tc>
          <w:tcPr>
            <w:tcW w:w="720" w:type="dxa"/>
          </w:tcPr>
          <w:p w14:paraId="689D1556" w14:textId="77777777" w:rsidR="00AF5DFE" w:rsidRDefault="00AF5DFE">
            <w:pPr>
              <w:jc w:val="center"/>
              <w:rPr>
                <w:rFonts w:ascii="Arial" w:hAnsi="Arial"/>
                <w:snapToGrid w:val="0"/>
                <w:color w:val="auto"/>
              </w:rPr>
            </w:pPr>
          </w:p>
        </w:tc>
      </w:tr>
      <w:tr w:rsidR="00AF5DFE" w14:paraId="6992CB12" w14:textId="77777777">
        <w:trPr>
          <w:trHeight w:val="281"/>
        </w:trPr>
        <w:tc>
          <w:tcPr>
            <w:tcW w:w="750" w:type="dxa"/>
          </w:tcPr>
          <w:p w14:paraId="0ED7C014" w14:textId="77777777" w:rsidR="00AF5DFE" w:rsidRDefault="00AF5DFE">
            <w:pPr>
              <w:rPr>
                <w:rFonts w:ascii="Arial" w:hAnsi="Arial"/>
                <w:b/>
                <w:snapToGrid w:val="0"/>
                <w:color w:val="auto"/>
              </w:rPr>
            </w:pPr>
            <w:r>
              <w:rPr>
                <w:rFonts w:ascii="Arial" w:hAnsi="Arial"/>
                <w:b/>
                <w:snapToGrid w:val="0"/>
                <w:color w:val="auto"/>
              </w:rPr>
              <w:t>XDMI</w:t>
            </w:r>
          </w:p>
        </w:tc>
        <w:tc>
          <w:tcPr>
            <w:tcW w:w="1530" w:type="dxa"/>
          </w:tcPr>
          <w:p w14:paraId="05F067A8" w14:textId="77777777" w:rsidR="00AF5DFE" w:rsidRDefault="00AF5DFE">
            <w:pPr>
              <w:rPr>
                <w:rFonts w:ascii="Courier New" w:hAnsi="Courier New"/>
                <w:snapToGrid w:val="0"/>
                <w:color w:val="auto"/>
              </w:rPr>
            </w:pPr>
            <w:r>
              <w:rPr>
                <w:rFonts w:ascii="Courier New" w:hAnsi="Courier New"/>
                <w:snapToGrid w:val="0"/>
                <w:color w:val="auto"/>
              </w:rPr>
              <w:t>XDMIITM1XXX</w:t>
            </w:r>
          </w:p>
        </w:tc>
        <w:tc>
          <w:tcPr>
            <w:tcW w:w="3960" w:type="dxa"/>
          </w:tcPr>
          <w:p w14:paraId="72C547D5" w14:textId="77777777" w:rsidR="00AF5DFE" w:rsidRDefault="00AF5DFE">
            <w:pPr>
              <w:rPr>
                <w:rFonts w:ascii="Arial" w:hAnsi="Arial"/>
                <w:snapToGrid w:val="0"/>
                <w:color w:val="auto"/>
              </w:rPr>
            </w:pPr>
            <w:r>
              <w:rPr>
                <w:rFonts w:ascii="Arial" w:hAnsi="Arial"/>
                <w:snapToGrid w:val="0"/>
                <w:color w:val="auto"/>
              </w:rPr>
              <w:t>ITALIAN DERIVATIVES MARKET (IDEM)</w:t>
            </w:r>
          </w:p>
        </w:tc>
        <w:tc>
          <w:tcPr>
            <w:tcW w:w="2700" w:type="dxa"/>
          </w:tcPr>
          <w:p w14:paraId="1561B23D" w14:textId="77777777" w:rsidR="00AF5DFE" w:rsidRDefault="00AF5DFE">
            <w:pPr>
              <w:jc w:val="left"/>
              <w:rPr>
                <w:rFonts w:ascii="Arial" w:hAnsi="Arial"/>
                <w:snapToGrid w:val="0"/>
                <w:color w:val="auto"/>
              </w:rPr>
            </w:pPr>
          </w:p>
        </w:tc>
        <w:tc>
          <w:tcPr>
            <w:tcW w:w="720" w:type="dxa"/>
          </w:tcPr>
          <w:p w14:paraId="5FFF8B60" w14:textId="77777777" w:rsidR="00AF5DFE" w:rsidRDefault="00AF5DFE">
            <w:pPr>
              <w:jc w:val="center"/>
              <w:rPr>
                <w:rFonts w:ascii="Arial" w:hAnsi="Arial"/>
                <w:snapToGrid w:val="0"/>
                <w:color w:val="auto"/>
              </w:rPr>
            </w:pPr>
          </w:p>
        </w:tc>
      </w:tr>
      <w:tr w:rsidR="00AF5DFE" w14:paraId="0BA6368C" w14:textId="77777777">
        <w:trPr>
          <w:trHeight w:val="281"/>
        </w:trPr>
        <w:tc>
          <w:tcPr>
            <w:tcW w:w="750" w:type="dxa"/>
          </w:tcPr>
          <w:p w14:paraId="3F8572A4" w14:textId="77777777" w:rsidR="00AF5DFE" w:rsidRDefault="00AF5DFE">
            <w:pPr>
              <w:rPr>
                <w:rFonts w:ascii="Arial" w:hAnsi="Arial"/>
                <w:b/>
                <w:snapToGrid w:val="0"/>
                <w:color w:val="auto"/>
              </w:rPr>
            </w:pPr>
            <w:r>
              <w:rPr>
                <w:rFonts w:ascii="Arial" w:hAnsi="Arial"/>
                <w:b/>
                <w:snapToGrid w:val="0"/>
                <w:color w:val="auto"/>
              </w:rPr>
              <w:t>XDTB</w:t>
            </w:r>
          </w:p>
        </w:tc>
        <w:tc>
          <w:tcPr>
            <w:tcW w:w="1530" w:type="dxa"/>
          </w:tcPr>
          <w:p w14:paraId="7D8BD624" w14:textId="77777777" w:rsidR="00AF5DFE" w:rsidRDefault="00AF5DFE">
            <w:pPr>
              <w:rPr>
                <w:rFonts w:ascii="Courier New" w:hAnsi="Courier New"/>
                <w:snapToGrid w:val="0"/>
                <w:color w:val="auto"/>
              </w:rPr>
            </w:pPr>
            <w:r>
              <w:rPr>
                <w:rFonts w:ascii="Courier New" w:hAnsi="Courier New"/>
                <w:snapToGrid w:val="0"/>
                <w:color w:val="auto"/>
              </w:rPr>
              <w:t>XDTBDEF1XXX</w:t>
            </w:r>
          </w:p>
        </w:tc>
        <w:tc>
          <w:tcPr>
            <w:tcW w:w="3960" w:type="dxa"/>
          </w:tcPr>
          <w:p w14:paraId="78A317BD" w14:textId="77777777" w:rsidR="00AF5DFE" w:rsidRDefault="00AF5DFE">
            <w:pPr>
              <w:rPr>
                <w:rFonts w:ascii="Arial" w:hAnsi="Arial"/>
                <w:snapToGrid w:val="0"/>
                <w:color w:val="auto"/>
              </w:rPr>
            </w:pPr>
            <w:r>
              <w:rPr>
                <w:rFonts w:ascii="Arial" w:hAnsi="Arial"/>
                <w:snapToGrid w:val="0"/>
                <w:color w:val="auto"/>
              </w:rPr>
              <w:t>DTB DEUTSCHE TERMINBOERSE GMBH</w:t>
            </w:r>
          </w:p>
        </w:tc>
        <w:tc>
          <w:tcPr>
            <w:tcW w:w="2700" w:type="dxa"/>
          </w:tcPr>
          <w:p w14:paraId="23D2A6D2" w14:textId="77777777" w:rsidR="00AF5DFE" w:rsidRDefault="00AF5DFE">
            <w:pPr>
              <w:jc w:val="left"/>
              <w:rPr>
                <w:rFonts w:ascii="Arial" w:hAnsi="Arial"/>
                <w:snapToGrid w:val="0"/>
                <w:color w:val="auto"/>
              </w:rPr>
            </w:pPr>
          </w:p>
        </w:tc>
        <w:tc>
          <w:tcPr>
            <w:tcW w:w="720" w:type="dxa"/>
          </w:tcPr>
          <w:p w14:paraId="63569530" w14:textId="77777777" w:rsidR="00AF5DFE" w:rsidRDefault="00AF5DFE">
            <w:pPr>
              <w:jc w:val="center"/>
              <w:rPr>
                <w:rFonts w:ascii="Arial" w:hAnsi="Arial"/>
                <w:snapToGrid w:val="0"/>
                <w:color w:val="auto"/>
              </w:rPr>
            </w:pPr>
          </w:p>
        </w:tc>
      </w:tr>
      <w:tr w:rsidR="00AF5DFE" w14:paraId="0478BCA6" w14:textId="77777777">
        <w:trPr>
          <w:trHeight w:val="281"/>
        </w:trPr>
        <w:tc>
          <w:tcPr>
            <w:tcW w:w="750" w:type="dxa"/>
          </w:tcPr>
          <w:p w14:paraId="02873FC0" w14:textId="77777777" w:rsidR="00AF5DFE" w:rsidRDefault="00AF5DFE">
            <w:pPr>
              <w:rPr>
                <w:rFonts w:ascii="Arial" w:hAnsi="Arial"/>
                <w:b/>
                <w:snapToGrid w:val="0"/>
                <w:color w:val="auto"/>
              </w:rPr>
            </w:pPr>
            <w:r>
              <w:rPr>
                <w:rFonts w:ascii="Arial" w:hAnsi="Arial"/>
                <w:b/>
                <w:snapToGrid w:val="0"/>
                <w:color w:val="auto"/>
              </w:rPr>
              <w:t>XDUB</w:t>
            </w:r>
          </w:p>
        </w:tc>
        <w:tc>
          <w:tcPr>
            <w:tcW w:w="1530" w:type="dxa"/>
          </w:tcPr>
          <w:p w14:paraId="19A566A5" w14:textId="77777777" w:rsidR="00AF5DFE" w:rsidRDefault="00AF5DFE">
            <w:pPr>
              <w:rPr>
                <w:rFonts w:ascii="Courier New" w:hAnsi="Courier New"/>
                <w:snapToGrid w:val="0"/>
                <w:color w:val="auto"/>
              </w:rPr>
            </w:pPr>
            <w:r>
              <w:rPr>
                <w:rFonts w:ascii="Courier New" w:hAnsi="Courier New"/>
                <w:snapToGrid w:val="0"/>
                <w:color w:val="auto"/>
              </w:rPr>
              <w:t>XDUBIE21XXX</w:t>
            </w:r>
          </w:p>
        </w:tc>
        <w:tc>
          <w:tcPr>
            <w:tcW w:w="3960" w:type="dxa"/>
          </w:tcPr>
          <w:p w14:paraId="795F7CC4" w14:textId="77777777" w:rsidR="00AF5DFE" w:rsidRDefault="00AF5DFE">
            <w:pPr>
              <w:rPr>
                <w:rFonts w:ascii="Arial" w:hAnsi="Arial"/>
                <w:snapToGrid w:val="0"/>
                <w:color w:val="auto"/>
              </w:rPr>
            </w:pPr>
            <w:r>
              <w:rPr>
                <w:rFonts w:ascii="Arial" w:hAnsi="Arial"/>
                <w:snapToGrid w:val="0"/>
                <w:color w:val="auto"/>
              </w:rPr>
              <w:t>IRISH STOCK EXCHANGE</w:t>
            </w:r>
          </w:p>
        </w:tc>
        <w:tc>
          <w:tcPr>
            <w:tcW w:w="2700" w:type="dxa"/>
          </w:tcPr>
          <w:p w14:paraId="5F425E37" w14:textId="77777777" w:rsidR="00AF5DFE" w:rsidRDefault="00AF5DFE">
            <w:pPr>
              <w:jc w:val="left"/>
              <w:rPr>
                <w:rFonts w:ascii="Arial" w:hAnsi="Arial"/>
                <w:snapToGrid w:val="0"/>
                <w:color w:val="auto"/>
              </w:rPr>
            </w:pPr>
            <w:r>
              <w:rPr>
                <w:rFonts w:ascii="Arial" w:hAnsi="Arial"/>
                <w:snapToGrid w:val="0"/>
                <w:color w:val="auto"/>
              </w:rPr>
              <w:t>Irish Stock Exchange</w:t>
            </w:r>
          </w:p>
        </w:tc>
        <w:tc>
          <w:tcPr>
            <w:tcW w:w="720" w:type="dxa"/>
          </w:tcPr>
          <w:p w14:paraId="10255D4B" w14:textId="77777777" w:rsidR="00AF5DFE" w:rsidRDefault="00AF5DFE">
            <w:pPr>
              <w:jc w:val="center"/>
              <w:rPr>
                <w:rFonts w:ascii="Arial" w:hAnsi="Arial"/>
                <w:snapToGrid w:val="0"/>
                <w:color w:val="auto"/>
              </w:rPr>
            </w:pPr>
            <w:r>
              <w:rPr>
                <w:rFonts w:ascii="Arial" w:hAnsi="Arial"/>
                <w:snapToGrid w:val="0"/>
                <w:color w:val="auto"/>
              </w:rPr>
              <w:t>I</w:t>
            </w:r>
          </w:p>
        </w:tc>
      </w:tr>
      <w:tr w:rsidR="00AF5DFE" w14:paraId="4A130B19" w14:textId="77777777">
        <w:trPr>
          <w:trHeight w:val="281"/>
        </w:trPr>
        <w:tc>
          <w:tcPr>
            <w:tcW w:w="750" w:type="dxa"/>
          </w:tcPr>
          <w:p w14:paraId="26E9DAD6" w14:textId="77777777" w:rsidR="00AF5DFE" w:rsidRDefault="00AF5DFE">
            <w:pPr>
              <w:rPr>
                <w:rFonts w:ascii="Arial" w:hAnsi="Arial"/>
                <w:b/>
                <w:snapToGrid w:val="0"/>
                <w:color w:val="auto"/>
              </w:rPr>
            </w:pPr>
            <w:r>
              <w:rPr>
                <w:rFonts w:ascii="Arial" w:hAnsi="Arial"/>
                <w:b/>
                <w:snapToGrid w:val="0"/>
                <w:color w:val="auto"/>
              </w:rPr>
              <w:t>XDUS</w:t>
            </w:r>
          </w:p>
        </w:tc>
        <w:tc>
          <w:tcPr>
            <w:tcW w:w="1530" w:type="dxa"/>
          </w:tcPr>
          <w:p w14:paraId="747D15DC" w14:textId="77777777" w:rsidR="00AF5DFE" w:rsidRDefault="00AF5DFE">
            <w:pPr>
              <w:rPr>
                <w:rFonts w:ascii="Courier New" w:hAnsi="Courier New"/>
                <w:snapToGrid w:val="0"/>
                <w:color w:val="auto"/>
              </w:rPr>
            </w:pPr>
            <w:r>
              <w:rPr>
                <w:rFonts w:ascii="Courier New" w:hAnsi="Courier New"/>
                <w:snapToGrid w:val="0"/>
                <w:color w:val="auto"/>
              </w:rPr>
              <w:t>XDUSDED1XXX</w:t>
            </w:r>
          </w:p>
        </w:tc>
        <w:tc>
          <w:tcPr>
            <w:tcW w:w="3960" w:type="dxa"/>
          </w:tcPr>
          <w:p w14:paraId="7DBC9C1E" w14:textId="77777777" w:rsidR="00AF5DFE" w:rsidRDefault="00AF5DFE">
            <w:pPr>
              <w:rPr>
                <w:rFonts w:ascii="Arial" w:hAnsi="Arial"/>
                <w:snapToGrid w:val="0"/>
                <w:color w:val="auto"/>
                <w:lang w:val="de-DE"/>
              </w:rPr>
            </w:pPr>
            <w:r>
              <w:rPr>
                <w:rFonts w:ascii="Arial" w:hAnsi="Arial"/>
                <w:snapToGrid w:val="0"/>
                <w:color w:val="auto"/>
                <w:lang w:val="de-DE"/>
              </w:rPr>
              <w:t>RHEINISCHE-WESTFAELISCHE BOERSE ZU DUESSELDORF</w:t>
            </w:r>
          </w:p>
        </w:tc>
        <w:tc>
          <w:tcPr>
            <w:tcW w:w="2700" w:type="dxa"/>
          </w:tcPr>
          <w:p w14:paraId="47BE2D33"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Dusseldorf</w:t>
                </w:r>
              </w:smartTag>
            </w:smartTag>
            <w:r>
              <w:rPr>
                <w:rFonts w:ascii="Arial" w:hAnsi="Arial"/>
                <w:snapToGrid w:val="0"/>
                <w:color w:val="auto"/>
              </w:rPr>
              <w:t xml:space="preserve"> Stock Exchange</w:t>
            </w:r>
          </w:p>
        </w:tc>
        <w:tc>
          <w:tcPr>
            <w:tcW w:w="720" w:type="dxa"/>
          </w:tcPr>
          <w:p w14:paraId="65D8D292" w14:textId="77777777" w:rsidR="00AF5DFE" w:rsidRDefault="00AF5DFE">
            <w:pPr>
              <w:jc w:val="center"/>
              <w:rPr>
                <w:rFonts w:ascii="Arial" w:hAnsi="Arial"/>
                <w:snapToGrid w:val="0"/>
                <w:color w:val="auto"/>
              </w:rPr>
            </w:pPr>
            <w:r>
              <w:rPr>
                <w:rFonts w:ascii="Arial" w:hAnsi="Arial"/>
                <w:snapToGrid w:val="0"/>
                <w:color w:val="auto"/>
              </w:rPr>
              <w:t>D</w:t>
            </w:r>
          </w:p>
        </w:tc>
      </w:tr>
      <w:tr w:rsidR="00AF5DFE" w14:paraId="18449F0A" w14:textId="77777777">
        <w:trPr>
          <w:cantSplit/>
          <w:trHeight w:val="114"/>
        </w:trPr>
        <w:tc>
          <w:tcPr>
            <w:tcW w:w="750" w:type="dxa"/>
            <w:vMerge w:val="restart"/>
          </w:tcPr>
          <w:p w14:paraId="579D92AD" w14:textId="77777777" w:rsidR="00AF5DFE" w:rsidRDefault="00AF5DFE">
            <w:pPr>
              <w:rPr>
                <w:rFonts w:ascii="Arial" w:hAnsi="Arial"/>
                <w:b/>
                <w:snapToGrid w:val="0"/>
                <w:color w:val="auto"/>
              </w:rPr>
            </w:pPr>
            <w:r>
              <w:rPr>
                <w:rFonts w:ascii="Arial" w:hAnsi="Arial"/>
                <w:b/>
                <w:snapToGrid w:val="0"/>
                <w:color w:val="auto"/>
              </w:rPr>
              <w:t>XDWZ</w:t>
            </w:r>
          </w:p>
        </w:tc>
        <w:tc>
          <w:tcPr>
            <w:tcW w:w="1530" w:type="dxa"/>
            <w:vMerge w:val="restart"/>
          </w:tcPr>
          <w:p w14:paraId="5310D375" w14:textId="77777777" w:rsidR="00AF5DFE" w:rsidRDefault="00AF5DFE">
            <w:pPr>
              <w:rPr>
                <w:rFonts w:ascii="Courier New" w:hAnsi="Courier New"/>
                <w:snapToGrid w:val="0"/>
                <w:color w:val="auto"/>
              </w:rPr>
            </w:pPr>
            <w:r>
              <w:rPr>
                <w:rFonts w:ascii="Courier New" w:hAnsi="Courier New"/>
                <w:snapToGrid w:val="0"/>
                <w:color w:val="auto"/>
              </w:rPr>
              <w:t>XDWZDEF1XXX</w:t>
            </w:r>
          </w:p>
        </w:tc>
        <w:tc>
          <w:tcPr>
            <w:tcW w:w="3960" w:type="dxa"/>
          </w:tcPr>
          <w:p w14:paraId="478D1CD3" w14:textId="77777777" w:rsidR="00AF5DFE" w:rsidRDefault="00AF5DFE">
            <w:pPr>
              <w:rPr>
                <w:rFonts w:ascii="Arial" w:hAnsi="Arial"/>
                <w:snapToGrid w:val="0"/>
                <w:color w:val="auto"/>
                <w:lang w:val="de-DE"/>
              </w:rPr>
            </w:pPr>
            <w:r>
              <w:rPr>
                <w:rFonts w:ascii="Arial" w:hAnsi="Arial"/>
                <w:snapToGrid w:val="0"/>
                <w:color w:val="auto"/>
                <w:lang w:val="de-DE"/>
              </w:rPr>
              <w:t>DEUTSCHE BOERSE AG, FRANKFURT AM MAIN</w:t>
            </w:r>
          </w:p>
        </w:tc>
        <w:tc>
          <w:tcPr>
            <w:tcW w:w="2700" w:type="dxa"/>
            <w:vMerge w:val="restart"/>
          </w:tcPr>
          <w:p w14:paraId="0B97A505" w14:textId="77777777" w:rsidR="00AF5DFE" w:rsidRDefault="00AF5DFE">
            <w:pPr>
              <w:jc w:val="left"/>
              <w:rPr>
                <w:rFonts w:ascii="Arial" w:hAnsi="Arial"/>
                <w:snapToGrid w:val="0"/>
                <w:color w:val="auto"/>
                <w:lang w:val="de-DE"/>
              </w:rPr>
            </w:pPr>
          </w:p>
        </w:tc>
        <w:tc>
          <w:tcPr>
            <w:tcW w:w="720" w:type="dxa"/>
            <w:vMerge w:val="restart"/>
          </w:tcPr>
          <w:p w14:paraId="53A2668A" w14:textId="77777777" w:rsidR="00AF5DFE" w:rsidRDefault="00AF5DFE">
            <w:pPr>
              <w:jc w:val="center"/>
              <w:rPr>
                <w:rFonts w:ascii="Arial" w:hAnsi="Arial"/>
                <w:snapToGrid w:val="0"/>
                <w:color w:val="auto"/>
                <w:lang w:val="de-DE"/>
              </w:rPr>
            </w:pPr>
          </w:p>
        </w:tc>
      </w:tr>
      <w:tr w:rsidR="00AF5DFE" w14:paraId="478BD040" w14:textId="77777777">
        <w:trPr>
          <w:cantSplit/>
          <w:trHeight w:val="114"/>
        </w:trPr>
        <w:tc>
          <w:tcPr>
            <w:tcW w:w="750" w:type="dxa"/>
            <w:vMerge/>
          </w:tcPr>
          <w:p w14:paraId="1B96137C" w14:textId="77777777" w:rsidR="00AF5DFE" w:rsidRDefault="00AF5DFE">
            <w:pPr>
              <w:rPr>
                <w:rFonts w:ascii="Arial" w:hAnsi="Arial"/>
                <w:b/>
                <w:snapToGrid w:val="0"/>
                <w:color w:val="auto"/>
                <w:lang w:val="de-DE"/>
              </w:rPr>
            </w:pPr>
          </w:p>
        </w:tc>
        <w:tc>
          <w:tcPr>
            <w:tcW w:w="1530" w:type="dxa"/>
            <w:vMerge/>
          </w:tcPr>
          <w:p w14:paraId="67762F25" w14:textId="77777777" w:rsidR="00AF5DFE" w:rsidRDefault="00AF5DFE">
            <w:pPr>
              <w:rPr>
                <w:rFonts w:ascii="Courier New" w:hAnsi="Courier New"/>
                <w:snapToGrid w:val="0"/>
                <w:color w:val="auto"/>
                <w:lang w:val="de-DE"/>
              </w:rPr>
            </w:pPr>
          </w:p>
        </w:tc>
        <w:tc>
          <w:tcPr>
            <w:tcW w:w="3960" w:type="dxa"/>
          </w:tcPr>
          <w:p w14:paraId="3BFB9A00" w14:textId="77777777" w:rsidR="00AF5DFE" w:rsidRDefault="00AF5DFE">
            <w:pPr>
              <w:rPr>
                <w:rFonts w:ascii="Arial" w:hAnsi="Arial"/>
                <w:snapToGrid w:val="0"/>
                <w:color w:val="auto"/>
              </w:rPr>
            </w:pPr>
            <w:r>
              <w:rPr>
                <w:rFonts w:ascii="Arial" w:hAnsi="Arial"/>
                <w:snapToGrid w:val="0"/>
                <w:color w:val="auto"/>
                <w:lang w:eastAsia="en-US"/>
              </w:rPr>
              <w:t>XETRA</w:t>
            </w:r>
          </w:p>
        </w:tc>
        <w:tc>
          <w:tcPr>
            <w:tcW w:w="2700" w:type="dxa"/>
            <w:vMerge/>
          </w:tcPr>
          <w:p w14:paraId="3E4FB9A2" w14:textId="77777777" w:rsidR="00AF5DFE" w:rsidRDefault="00AF5DFE">
            <w:pPr>
              <w:jc w:val="left"/>
              <w:rPr>
                <w:rFonts w:ascii="Arial" w:hAnsi="Arial"/>
                <w:snapToGrid w:val="0"/>
                <w:color w:val="auto"/>
              </w:rPr>
            </w:pPr>
          </w:p>
        </w:tc>
        <w:tc>
          <w:tcPr>
            <w:tcW w:w="720" w:type="dxa"/>
            <w:vMerge/>
          </w:tcPr>
          <w:p w14:paraId="13914835" w14:textId="77777777" w:rsidR="00AF5DFE" w:rsidRDefault="00AF5DFE">
            <w:pPr>
              <w:jc w:val="center"/>
              <w:rPr>
                <w:rFonts w:ascii="Arial" w:hAnsi="Arial"/>
                <w:snapToGrid w:val="0"/>
                <w:color w:val="auto"/>
              </w:rPr>
            </w:pPr>
          </w:p>
        </w:tc>
      </w:tr>
      <w:tr w:rsidR="00AF5DFE" w14:paraId="38C83DD8" w14:textId="77777777">
        <w:trPr>
          <w:cantSplit/>
          <w:trHeight w:val="114"/>
        </w:trPr>
        <w:tc>
          <w:tcPr>
            <w:tcW w:w="750" w:type="dxa"/>
            <w:vMerge/>
          </w:tcPr>
          <w:p w14:paraId="59C10D87" w14:textId="77777777" w:rsidR="00AF5DFE" w:rsidRDefault="00AF5DFE">
            <w:pPr>
              <w:rPr>
                <w:rFonts w:ascii="Arial" w:hAnsi="Arial"/>
                <w:b/>
                <w:snapToGrid w:val="0"/>
                <w:color w:val="auto"/>
              </w:rPr>
            </w:pPr>
          </w:p>
        </w:tc>
        <w:tc>
          <w:tcPr>
            <w:tcW w:w="1530" w:type="dxa"/>
            <w:vMerge/>
          </w:tcPr>
          <w:p w14:paraId="5E30CB8F" w14:textId="77777777" w:rsidR="00AF5DFE" w:rsidRDefault="00AF5DFE">
            <w:pPr>
              <w:rPr>
                <w:rFonts w:ascii="Courier New" w:hAnsi="Courier New"/>
                <w:snapToGrid w:val="0"/>
                <w:color w:val="auto"/>
              </w:rPr>
            </w:pPr>
          </w:p>
        </w:tc>
        <w:tc>
          <w:tcPr>
            <w:tcW w:w="3960" w:type="dxa"/>
          </w:tcPr>
          <w:p w14:paraId="10FE0CC9" w14:textId="77777777" w:rsidR="00AF5DFE" w:rsidRDefault="00AF5DFE">
            <w:pPr>
              <w:rPr>
                <w:rFonts w:ascii="Arial" w:hAnsi="Arial"/>
                <w:snapToGrid w:val="0"/>
                <w:color w:val="auto"/>
              </w:rPr>
            </w:pPr>
            <w:r>
              <w:rPr>
                <w:rFonts w:ascii="Arial" w:hAnsi="Arial"/>
                <w:snapToGrid w:val="0"/>
                <w:color w:val="auto"/>
                <w:lang w:eastAsia="en-US"/>
              </w:rPr>
              <w:t xml:space="preserve">EURO MTS, </w:t>
            </w:r>
            <w:smartTag w:uri="urn:schemas-microsoft-com:office:smarttags" w:element="place">
              <w:r>
                <w:rPr>
                  <w:rFonts w:ascii="Arial" w:hAnsi="Arial"/>
                  <w:snapToGrid w:val="0"/>
                  <w:color w:val="auto"/>
                  <w:lang w:eastAsia="en-US"/>
                </w:rPr>
                <w:t>Frankfurt</w:t>
              </w:r>
            </w:smartTag>
          </w:p>
        </w:tc>
        <w:tc>
          <w:tcPr>
            <w:tcW w:w="2700" w:type="dxa"/>
            <w:vMerge/>
          </w:tcPr>
          <w:p w14:paraId="7D3D3AB5" w14:textId="77777777" w:rsidR="00AF5DFE" w:rsidRDefault="00AF5DFE">
            <w:pPr>
              <w:jc w:val="left"/>
              <w:rPr>
                <w:rFonts w:ascii="Arial" w:hAnsi="Arial"/>
                <w:snapToGrid w:val="0"/>
                <w:color w:val="auto"/>
              </w:rPr>
            </w:pPr>
          </w:p>
        </w:tc>
        <w:tc>
          <w:tcPr>
            <w:tcW w:w="720" w:type="dxa"/>
            <w:vMerge/>
          </w:tcPr>
          <w:p w14:paraId="31021ABB" w14:textId="77777777" w:rsidR="00AF5DFE" w:rsidRDefault="00AF5DFE">
            <w:pPr>
              <w:jc w:val="center"/>
              <w:rPr>
                <w:rFonts w:ascii="Arial" w:hAnsi="Arial"/>
                <w:snapToGrid w:val="0"/>
                <w:color w:val="auto"/>
              </w:rPr>
            </w:pPr>
          </w:p>
        </w:tc>
      </w:tr>
      <w:tr w:rsidR="00AF5DFE" w14:paraId="5D6E8BB2" w14:textId="77777777">
        <w:trPr>
          <w:cantSplit/>
          <w:trHeight w:val="114"/>
        </w:trPr>
        <w:tc>
          <w:tcPr>
            <w:tcW w:w="750" w:type="dxa"/>
            <w:vMerge/>
          </w:tcPr>
          <w:p w14:paraId="74F94D00" w14:textId="77777777" w:rsidR="00AF5DFE" w:rsidRDefault="00AF5DFE">
            <w:pPr>
              <w:rPr>
                <w:rFonts w:ascii="Arial" w:hAnsi="Arial"/>
                <w:b/>
                <w:snapToGrid w:val="0"/>
                <w:color w:val="auto"/>
              </w:rPr>
            </w:pPr>
          </w:p>
        </w:tc>
        <w:tc>
          <w:tcPr>
            <w:tcW w:w="1530" w:type="dxa"/>
            <w:vMerge/>
          </w:tcPr>
          <w:p w14:paraId="1B0BE86C" w14:textId="77777777" w:rsidR="00AF5DFE" w:rsidRDefault="00AF5DFE">
            <w:pPr>
              <w:rPr>
                <w:rFonts w:ascii="Courier New" w:hAnsi="Courier New"/>
                <w:snapToGrid w:val="0"/>
                <w:color w:val="auto"/>
              </w:rPr>
            </w:pPr>
          </w:p>
        </w:tc>
        <w:tc>
          <w:tcPr>
            <w:tcW w:w="3960" w:type="dxa"/>
          </w:tcPr>
          <w:p w14:paraId="32E02E9C" w14:textId="77777777" w:rsidR="00AF5DFE" w:rsidRDefault="00AF5DFE">
            <w:pPr>
              <w:rPr>
                <w:rFonts w:ascii="Arial" w:hAnsi="Arial"/>
                <w:snapToGrid w:val="0"/>
                <w:color w:val="auto"/>
              </w:rPr>
            </w:pPr>
            <w:r>
              <w:rPr>
                <w:rFonts w:ascii="Arial" w:hAnsi="Arial"/>
                <w:snapToGrid w:val="0"/>
                <w:color w:val="auto"/>
                <w:lang w:eastAsia="en-US"/>
              </w:rPr>
              <w:t>NEW MARKET XETRA</w:t>
            </w:r>
          </w:p>
        </w:tc>
        <w:tc>
          <w:tcPr>
            <w:tcW w:w="2700" w:type="dxa"/>
            <w:vMerge/>
          </w:tcPr>
          <w:p w14:paraId="5D68D310" w14:textId="77777777" w:rsidR="00AF5DFE" w:rsidRDefault="00AF5DFE">
            <w:pPr>
              <w:jc w:val="left"/>
              <w:rPr>
                <w:rFonts w:ascii="Arial" w:hAnsi="Arial"/>
                <w:snapToGrid w:val="0"/>
                <w:color w:val="auto"/>
              </w:rPr>
            </w:pPr>
          </w:p>
        </w:tc>
        <w:tc>
          <w:tcPr>
            <w:tcW w:w="720" w:type="dxa"/>
            <w:vMerge/>
          </w:tcPr>
          <w:p w14:paraId="1975F617" w14:textId="77777777" w:rsidR="00AF5DFE" w:rsidRDefault="00AF5DFE">
            <w:pPr>
              <w:jc w:val="center"/>
              <w:rPr>
                <w:rFonts w:ascii="Arial" w:hAnsi="Arial"/>
                <w:snapToGrid w:val="0"/>
                <w:color w:val="auto"/>
              </w:rPr>
            </w:pPr>
          </w:p>
        </w:tc>
      </w:tr>
      <w:tr w:rsidR="00AF5DFE" w14:paraId="5285287C" w14:textId="77777777">
        <w:trPr>
          <w:cantSplit/>
          <w:trHeight w:val="114"/>
        </w:trPr>
        <w:tc>
          <w:tcPr>
            <w:tcW w:w="750" w:type="dxa"/>
            <w:vMerge/>
          </w:tcPr>
          <w:p w14:paraId="74F22678" w14:textId="77777777" w:rsidR="00AF5DFE" w:rsidRDefault="00AF5DFE">
            <w:pPr>
              <w:rPr>
                <w:rFonts w:ascii="Arial" w:hAnsi="Arial"/>
                <w:b/>
                <w:snapToGrid w:val="0"/>
                <w:color w:val="auto"/>
              </w:rPr>
            </w:pPr>
          </w:p>
        </w:tc>
        <w:tc>
          <w:tcPr>
            <w:tcW w:w="1530" w:type="dxa"/>
            <w:vMerge/>
          </w:tcPr>
          <w:p w14:paraId="08BABEA3" w14:textId="77777777" w:rsidR="00AF5DFE" w:rsidRDefault="00AF5DFE">
            <w:pPr>
              <w:rPr>
                <w:rFonts w:ascii="Courier New" w:hAnsi="Courier New"/>
                <w:snapToGrid w:val="0"/>
                <w:color w:val="auto"/>
              </w:rPr>
            </w:pPr>
          </w:p>
        </w:tc>
        <w:tc>
          <w:tcPr>
            <w:tcW w:w="3960" w:type="dxa"/>
          </w:tcPr>
          <w:p w14:paraId="7F301C32" w14:textId="77777777" w:rsidR="00AF5DFE" w:rsidRDefault="00AF5DFE">
            <w:pPr>
              <w:rPr>
                <w:rFonts w:ascii="Arial" w:hAnsi="Arial"/>
                <w:snapToGrid w:val="0"/>
                <w:color w:val="auto"/>
              </w:rPr>
            </w:pPr>
            <w:r>
              <w:rPr>
                <w:rFonts w:ascii="Arial" w:hAnsi="Arial"/>
                <w:snapToGrid w:val="0"/>
                <w:color w:val="auto"/>
                <w:lang w:eastAsia="en-US"/>
              </w:rPr>
              <w:t xml:space="preserve">NEW MARKET </w:t>
            </w:r>
            <w:smartTag w:uri="urn:schemas-microsoft-com:office:smarttags" w:element="place">
              <w:r>
                <w:rPr>
                  <w:rFonts w:ascii="Arial" w:hAnsi="Arial"/>
                  <w:snapToGrid w:val="0"/>
                  <w:color w:val="auto"/>
                  <w:lang w:eastAsia="en-US"/>
                </w:rPr>
                <w:t>FRANKFURT</w:t>
              </w:r>
            </w:smartTag>
          </w:p>
        </w:tc>
        <w:tc>
          <w:tcPr>
            <w:tcW w:w="2700" w:type="dxa"/>
            <w:vMerge/>
          </w:tcPr>
          <w:p w14:paraId="73B6B813" w14:textId="77777777" w:rsidR="00AF5DFE" w:rsidRDefault="00AF5DFE">
            <w:pPr>
              <w:jc w:val="left"/>
              <w:rPr>
                <w:rFonts w:ascii="Arial" w:hAnsi="Arial"/>
                <w:snapToGrid w:val="0"/>
                <w:color w:val="auto"/>
              </w:rPr>
            </w:pPr>
          </w:p>
        </w:tc>
        <w:tc>
          <w:tcPr>
            <w:tcW w:w="720" w:type="dxa"/>
            <w:vMerge/>
          </w:tcPr>
          <w:p w14:paraId="43C0B24E" w14:textId="77777777" w:rsidR="00AF5DFE" w:rsidRDefault="00AF5DFE">
            <w:pPr>
              <w:jc w:val="center"/>
              <w:rPr>
                <w:rFonts w:ascii="Arial" w:hAnsi="Arial"/>
                <w:snapToGrid w:val="0"/>
                <w:color w:val="auto"/>
              </w:rPr>
            </w:pPr>
          </w:p>
        </w:tc>
      </w:tr>
      <w:tr w:rsidR="00AF5DFE" w14:paraId="6BF5988B" w14:textId="77777777">
        <w:trPr>
          <w:trHeight w:val="281"/>
        </w:trPr>
        <w:tc>
          <w:tcPr>
            <w:tcW w:w="750" w:type="dxa"/>
          </w:tcPr>
          <w:p w14:paraId="596F0831" w14:textId="77777777" w:rsidR="00AF5DFE" w:rsidRDefault="00AF5DFE">
            <w:pPr>
              <w:rPr>
                <w:rFonts w:ascii="Arial" w:hAnsi="Arial"/>
                <w:b/>
                <w:snapToGrid w:val="0"/>
                <w:color w:val="auto"/>
              </w:rPr>
            </w:pPr>
            <w:r>
              <w:rPr>
                <w:rFonts w:ascii="Arial" w:hAnsi="Arial"/>
                <w:b/>
                <w:snapToGrid w:val="0"/>
                <w:color w:val="auto"/>
              </w:rPr>
              <w:t>XEAS</w:t>
            </w:r>
          </w:p>
        </w:tc>
        <w:tc>
          <w:tcPr>
            <w:tcW w:w="1530" w:type="dxa"/>
          </w:tcPr>
          <w:p w14:paraId="139A3644" w14:textId="77777777" w:rsidR="00AF5DFE" w:rsidRDefault="00AF5DFE">
            <w:pPr>
              <w:rPr>
                <w:rFonts w:ascii="Courier New" w:hAnsi="Courier New"/>
                <w:snapToGrid w:val="0"/>
                <w:color w:val="auto"/>
              </w:rPr>
            </w:pPr>
            <w:r>
              <w:rPr>
                <w:rFonts w:ascii="Courier New" w:hAnsi="Courier New"/>
                <w:snapToGrid w:val="0"/>
                <w:color w:val="auto"/>
              </w:rPr>
              <w:t>XEASBEB1XXX</w:t>
            </w:r>
          </w:p>
        </w:tc>
        <w:tc>
          <w:tcPr>
            <w:tcW w:w="3960" w:type="dxa"/>
          </w:tcPr>
          <w:p w14:paraId="1E2088DA" w14:textId="77777777" w:rsidR="00AF5DFE" w:rsidRDefault="00AF5DFE">
            <w:pPr>
              <w:rPr>
                <w:rFonts w:ascii="Arial" w:hAnsi="Arial"/>
                <w:snapToGrid w:val="0"/>
                <w:color w:val="auto"/>
              </w:rPr>
            </w:pPr>
            <w:r>
              <w:rPr>
                <w:rFonts w:ascii="Arial" w:hAnsi="Arial"/>
                <w:snapToGrid w:val="0"/>
                <w:color w:val="auto"/>
              </w:rPr>
              <w:t xml:space="preserve">EASDAQ </w:t>
            </w:r>
            <w:smartTag w:uri="urn:schemas-microsoft-com:office:smarttags" w:element="country-region">
              <w:smartTag w:uri="urn:schemas-microsoft-com:office:smarttags" w:element="place">
                <w:r>
                  <w:rPr>
                    <w:rFonts w:ascii="Arial" w:hAnsi="Arial"/>
                    <w:snapToGrid w:val="0"/>
                    <w:color w:val="auto"/>
                  </w:rPr>
                  <w:t>S.A.</w:t>
                </w:r>
              </w:smartTag>
            </w:smartTag>
          </w:p>
        </w:tc>
        <w:tc>
          <w:tcPr>
            <w:tcW w:w="2700" w:type="dxa"/>
          </w:tcPr>
          <w:p w14:paraId="612EC4DF" w14:textId="77777777" w:rsidR="00AF5DFE" w:rsidRDefault="00AF5DFE">
            <w:pPr>
              <w:jc w:val="left"/>
              <w:rPr>
                <w:rFonts w:ascii="Arial" w:hAnsi="Arial"/>
                <w:snapToGrid w:val="0"/>
                <w:color w:val="auto"/>
              </w:rPr>
            </w:pPr>
          </w:p>
        </w:tc>
        <w:tc>
          <w:tcPr>
            <w:tcW w:w="720" w:type="dxa"/>
          </w:tcPr>
          <w:p w14:paraId="5A438942" w14:textId="77777777" w:rsidR="00AF5DFE" w:rsidRDefault="00AF5DFE">
            <w:pPr>
              <w:jc w:val="center"/>
              <w:rPr>
                <w:rFonts w:ascii="Arial" w:hAnsi="Arial"/>
                <w:snapToGrid w:val="0"/>
                <w:color w:val="auto"/>
              </w:rPr>
            </w:pPr>
          </w:p>
        </w:tc>
      </w:tr>
      <w:tr w:rsidR="00AF5DFE" w14:paraId="7DBA1F3A" w14:textId="77777777">
        <w:trPr>
          <w:trHeight w:val="281"/>
        </w:trPr>
        <w:tc>
          <w:tcPr>
            <w:tcW w:w="750" w:type="dxa"/>
          </w:tcPr>
          <w:p w14:paraId="47E9F818" w14:textId="77777777" w:rsidR="00AF5DFE" w:rsidRDefault="00AF5DFE">
            <w:pPr>
              <w:rPr>
                <w:rFonts w:ascii="Arial" w:hAnsi="Arial"/>
                <w:b/>
                <w:snapToGrid w:val="0"/>
                <w:color w:val="auto"/>
              </w:rPr>
            </w:pPr>
            <w:r>
              <w:rPr>
                <w:rFonts w:ascii="Arial" w:hAnsi="Arial"/>
                <w:b/>
                <w:snapToGrid w:val="0"/>
                <w:color w:val="auto"/>
              </w:rPr>
              <w:t>XEEE</w:t>
            </w:r>
          </w:p>
        </w:tc>
        <w:tc>
          <w:tcPr>
            <w:tcW w:w="1530" w:type="dxa"/>
          </w:tcPr>
          <w:p w14:paraId="75DF8443" w14:textId="77777777" w:rsidR="00AF5DFE" w:rsidRDefault="00AF5DFE">
            <w:pPr>
              <w:rPr>
                <w:rFonts w:ascii="Courier New" w:hAnsi="Courier New"/>
                <w:snapToGrid w:val="0"/>
                <w:color w:val="auto"/>
              </w:rPr>
            </w:pPr>
            <w:r>
              <w:rPr>
                <w:rFonts w:ascii="Courier New" w:hAnsi="Courier New"/>
                <w:snapToGrid w:val="0"/>
                <w:color w:val="auto"/>
              </w:rPr>
              <w:t>XEEEDEF1XXX</w:t>
            </w:r>
          </w:p>
        </w:tc>
        <w:tc>
          <w:tcPr>
            <w:tcW w:w="3960" w:type="dxa"/>
          </w:tcPr>
          <w:p w14:paraId="1AE1EC7D" w14:textId="77777777" w:rsidR="00AF5DFE" w:rsidRDefault="00AF5DFE">
            <w:pPr>
              <w:rPr>
                <w:rFonts w:ascii="Arial" w:hAnsi="Arial"/>
                <w:snapToGrid w:val="0"/>
                <w:color w:val="auto"/>
              </w:rPr>
            </w:pPr>
            <w:r>
              <w:rPr>
                <w:rFonts w:ascii="Arial" w:hAnsi="Arial"/>
                <w:snapToGrid w:val="0"/>
                <w:color w:val="auto"/>
              </w:rPr>
              <w:t>EUROPEAN ENERGY EXCHANGE AG</w:t>
            </w:r>
          </w:p>
        </w:tc>
        <w:tc>
          <w:tcPr>
            <w:tcW w:w="2700" w:type="dxa"/>
          </w:tcPr>
          <w:p w14:paraId="683A2B7C" w14:textId="77777777" w:rsidR="00AF5DFE" w:rsidRDefault="00AF5DFE">
            <w:pPr>
              <w:jc w:val="left"/>
              <w:rPr>
                <w:rFonts w:ascii="Arial" w:hAnsi="Arial"/>
                <w:snapToGrid w:val="0"/>
                <w:color w:val="auto"/>
              </w:rPr>
            </w:pPr>
          </w:p>
        </w:tc>
        <w:tc>
          <w:tcPr>
            <w:tcW w:w="720" w:type="dxa"/>
          </w:tcPr>
          <w:p w14:paraId="1AA3171B" w14:textId="77777777" w:rsidR="00AF5DFE" w:rsidRDefault="00AF5DFE">
            <w:pPr>
              <w:jc w:val="center"/>
              <w:rPr>
                <w:rFonts w:ascii="Arial" w:hAnsi="Arial"/>
                <w:snapToGrid w:val="0"/>
                <w:color w:val="auto"/>
              </w:rPr>
            </w:pPr>
          </w:p>
        </w:tc>
      </w:tr>
      <w:tr w:rsidR="00AF5DFE" w14:paraId="37A17392" w14:textId="77777777">
        <w:trPr>
          <w:trHeight w:val="281"/>
        </w:trPr>
        <w:tc>
          <w:tcPr>
            <w:tcW w:w="750" w:type="dxa"/>
          </w:tcPr>
          <w:p w14:paraId="684CEBA7" w14:textId="77777777" w:rsidR="00AF5DFE" w:rsidRDefault="00AF5DFE">
            <w:pPr>
              <w:rPr>
                <w:rFonts w:ascii="Arial" w:hAnsi="Arial"/>
                <w:b/>
                <w:snapToGrid w:val="0"/>
                <w:color w:val="auto"/>
              </w:rPr>
            </w:pPr>
            <w:r>
              <w:rPr>
                <w:rFonts w:ascii="Arial" w:hAnsi="Arial"/>
                <w:b/>
                <w:snapToGrid w:val="0"/>
                <w:color w:val="auto"/>
              </w:rPr>
              <w:t>XEMD</w:t>
            </w:r>
          </w:p>
        </w:tc>
        <w:tc>
          <w:tcPr>
            <w:tcW w:w="1530" w:type="dxa"/>
          </w:tcPr>
          <w:p w14:paraId="69F961F9" w14:textId="77777777" w:rsidR="00AF5DFE" w:rsidRDefault="00AF5DFE">
            <w:pPr>
              <w:rPr>
                <w:rFonts w:ascii="Courier New" w:hAnsi="Courier New"/>
                <w:snapToGrid w:val="0"/>
                <w:color w:val="auto"/>
              </w:rPr>
            </w:pPr>
            <w:r>
              <w:rPr>
                <w:rFonts w:ascii="Courier New" w:hAnsi="Courier New"/>
                <w:snapToGrid w:val="0"/>
                <w:color w:val="auto"/>
              </w:rPr>
              <w:t>XEMDMXM1XXX</w:t>
            </w:r>
          </w:p>
        </w:tc>
        <w:tc>
          <w:tcPr>
            <w:tcW w:w="3960" w:type="dxa"/>
          </w:tcPr>
          <w:p w14:paraId="1F307469" w14:textId="77777777" w:rsidR="00AF5DFE" w:rsidRDefault="00AF5DFE">
            <w:pPr>
              <w:rPr>
                <w:rFonts w:ascii="Arial" w:hAnsi="Arial"/>
                <w:snapToGrid w:val="0"/>
                <w:color w:val="auto"/>
              </w:rPr>
            </w:pPr>
            <w:r>
              <w:rPr>
                <w:rFonts w:ascii="Arial" w:hAnsi="Arial"/>
                <w:snapToGrid w:val="0"/>
                <w:color w:val="auto"/>
              </w:rPr>
              <w:t>MERCADO MEXICANO DE DERIVADOS</w:t>
            </w:r>
          </w:p>
        </w:tc>
        <w:tc>
          <w:tcPr>
            <w:tcW w:w="2700" w:type="dxa"/>
          </w:tcPr>
          <w:p w14:paraId="20EEA9A7" w14:textId="77777777" w:rsidR="00AF5DFE" w:rsidRDefault="00AF5DFE">
            <w:pPr>
              <w:jc w:val="left"/>
              <w:rPr>
                <w:rFonts w:ascii="Arial" w:hAnsi="Arial"/>
                <w:snapToGrid w:val="0"/>
                <w:color w:val="auto"/>
              </w:rPr>
            </w:pPr>
          </w:p>
        </w:tc>
        <w:tc>
          <w:tcPr>
            <w:tcW w:w="720" w:type="dxa"/>
          </w:tcPr>
          <w:p w14:paraId="7EEF2669" w14:textId="77777777" w:rsidR="00AF5DFE" w:rsidRDefault="00AF5DFE">
            <w:pPr>
              <w:jc w:val="center"/>
              <w:rPr>
                <w:rFonts w:ascii="Arial" w:hAnsi="Arial"/>
                <w:snapToGrid w:val="0"/>
                <w:color w:val="auto"/>
              </w:rPr>
            </w:pPr>
          </w:p>
        </w:tc>
      </w:tr>
      <w:tr w:rsidR="00AF5DFE" w14:paraId="4700EEF7" w14:textId="77777777">
        <w:trPr>
          <w:trHeight w:val="281"/>
        </w:trPr>
        <w:tc>
          <w:tcPr>
            <w:tcW w:w="750" w:type="dxa"/>
          </w:tcPr>
          <w:p w14:paraId="47DB7165" w14:textId="77777777" w:rsidR="00AF5DFE" w:rsidRDefault="00AF5DFE">
            <w:pPr>
              <w:rPr>
                <w:rFonts w:ascii="Arial" w:hAnsi="Arial"/>
                <w:b/>
                <w:snapToGrid w:val="0"/>
                <w:color w:val="auto"/>
              </w:rPr>
            </w:pPr>
            <w:r>
              <w:rPr>
                <w:rFonts w:ascii="Arial" w:hAnsi="Arial"/>
                <w:b/>
                <w:snapToGrid w:val="0"/>
                <w:color w:val="auto"/>
              </w:rPr>
              <w:t>XETR</w:t>
            </w:r>
          </w:p>
        </w:tc>
        <w:tc>
          <w:tcPr>
            <w:tcW w:w="1530" w:type="dxa"/>
          </w:tcPr>
          <w:p w14:paraId="489A02DD" w14:textId="77777777" w:rsidR="00AF5DFE" w:rsidRDefault="00AF5DFE">
            <w:pPr>
              <w:rPr>
                <w:rFonts w:ascii="Courier New" w:hAnsi="Courier New"/>
                <w:snapToGrid w:val="0"/>
                <w:color w:val="auto"/>
              </w:rPr>
            </w:pPr>
            <w:r>
              <w:rPr>
                <w:rFonts w:ascii="Courier New" w:hAnsi="Courier New"/>
                <w:snapToGrid w:val="0"/>
                <w:color w:val="auto"/>
              </w:rPr>
              <w:t>XETRDEF1XXX</w:t>
            </w:r>
          </w:p>
        </w:tc>
        <w:tc>
          <w:tcPr>
            <w:tcW w:w="3960" w:type="dxa"/>
          </w:tcPr>
          <w:p w14:paraId="576CA396" w14:textId="77777777" w:rsidR="00AF5DFE" w:rsidRDefault="00AF5DFE">
            <w:pPr>
              <w:rPr>
                <w:rFonts w:ascii="Arial" w:hAnsi="Arial"/>
                <w:snapToGrid w:val="0"/>
                <w:color w:val="auto"/>
                <w:lang w:val="de-DE"/>
              </w:rPr>
            </w:pPr>
            <w:r>
              <w:rPr>
                <w:rFonts w:ascii="Arial" w:hAnsi="Arial"/>
                <w:snapToGrid w:val="0"/>
                <w:color w:val="auto"/>
                <w:lang w:val="de-DE"/>
              </w:rPr>
              <w:t>DEUTSCHER KASSENVEREIN AG GRUPPE DEUTSCHE BOERSE</w:t>
            </w:r>
          </w:p>
        </w:tc>
        <w:tc>
          <w:tcPr>
            <w:tcW w:w="2700" w:type="dxa"/>
          </w:tcPr>
          <w:p w14:paraId="7DCCA062" w14:textId="77777777" w:rsidR="00AF5DFE" w:rsidRDefault="00AF5DFE">
            <w:pPr>
              <w:jc w:val="left"/>
              <w:rPr>
                <w:rFonts w:ascii="Arial" w:hAnsi="Arial"/>
                <w:snapToGrid w:val="0"/>
                <w:color w:val="auto"/>
                <w:lang w:val="de-DE"/>
              </w:rPr>
            </w:pPr>
          </w:p>
        </w:tc>
        <w:tc>
          <w:tcPr>
            <w:tcW w:w="720" w:type="dxa"/>
          </w:tcPr>
          <w:p w14:paraId="2E31C936" w14:textId="77777777" w:rsidR="00AF5DFE" w:rsidRDefault="00AF5DFE">
            <w:pPr>
              <w:jc w:val="center"/>
              <w:rPr>
                <w:rFonts w:ascii="Arial" w:hAnsi="Arial"/>
                <w:snapToGrid w:val="0"/>
                <w:color w:val="auto"/>
                <w:lang w:val="de-DE"/>
              </w:rPr>
            </w:pPr>
          </w:p>
        </w:tc>
      </w:tr>
      <w:tr w:rsidR="00AF5DFE" w14:paraId="15D81A3B" w14:textId="77777777">
        <w:trPr>
          <w:trHeight w:val="281"/>
        </w:trPr>
        <w:tc>
          <w:tcPr>
            <w:tcW w:w="750" w:type="dxa"/>
          </w:tcPr>
          <w:p w14:paraId="09DC451D" w14:textId="77777777" w:rsidR="00AF5DFE" w:rsidRDefault="00AF5DFE">
            <w:pPr>
              <w:rPr>
                <w:rFonts w:ascii="Arial" w:hAnsi="Arial"/>
                <w:b/>
                <w:snapToGrid w:val="0"/>
                <w:color w:val="auto"/>
              </w:rPr>
            </w:pPr>
            <w:r>
              <w:rPr>
                <w:rFonts w:ascii="Arial" w:hAnsi="Arial"/>
                <w:b/>
                <w:snapToGrid w:val="0"/>
                <w:color w:val="auto"/>
              </w:rPr>
              <w:t>XEUB</w:t>
            </w:r>
          </w:p>
        </w:tc>
        <w:tc>
          <w:tcPr>
            <w:tcW w:w="1530" w:type="dxa"/>
          </w:tcPr>
          <w:p w14:paraId="625412AB" w14:textId="77777777" w:rsidR="00AF5DFE" w:rsidRDefault="00AF5DFE">
            <w:pPr>
              <w:rPr>
                <w:rFonts w:ascii="Courier New" w:hAnsi="Courier New"/>
                <w:snapToGrid w:val="0"/>
                <w:color w:val="auto"/>
              </w:rPr>
            </w:pPr>
            <w:r>
              <w:rPr>
                <w:rFonts w:ascii="Courier New" w:hAnsi="Courier New"/>
                <w:snapToGrid w:val="0"/>
                <w:color w:val="auto"/>
              </w:rPr>
              <w:t>XEUBDEF1XXX</w:t>
            </w:r>
          </w:p>
        </w:tc>
        <w:tc>
          <w:tcPr>
            <w:tcW w:w="3960" w:type="dxa"/>
          </w:tcPr>
          <w:p w14:paraId="4E5D1F9C" w14:textId="77777777" w:rsidR="00AF5DFE" w:rsidRDefault="00AF5DFE">
            <w:pPr>
              <w:rPr>
                <w:rFonts w:ascii="Arial" w:hAnsi="Arial"/>
                <w:snapToGrid w:val="0"/>
                <w:color w:val="auto"/>
              </w:rPr>
            </w:pPr>
            <w:r>
              <w:rPr>
                <w:rFonts w:ascii="Arial" w:hAnsi="Arial"/>
                <w:snapToGrid w:val="0"/>
                <w:color w:val="auto"/>
              </w:rPr>
              <w:t>EUREX BONDS</w:t>
            </w:r>
          </w:p>
        </w:tc>
        <w:tc>
          <w:tcPr>
            <w:tcW w:w="2700" w:type="dxa"/>
          </w:tcPr>
          <w:p w14:paraId="65927651" w14:textId="77777777" w:rsidR="00AF5DFE" w:rsidRDefault="00AF5DFE">
            <w:pPr>
              <w:jc w:val="left"/>
              <w:rPr>
                <w:rFonts w:ascii="Arial" w:hAnsi="Arial"/>
                <w:snapToGrid w:val="0"/>
                <w:color w:val="auto"/>
              </w:rPr>
            </w:pPr>
          </w:p>
        </w:tc>
        <w:tc>
          <w:tcPr>
            <w:tcW w:w="720" w:type="dxa"/>
          </w:tcPr>
          <w:p w14:paraId="3ED1E8AD" w14:textId="77777777" w:rsidR="00AF5DFE" w:rsidRDefault="00AF5DFE">
            <w:pPr>
              <w:jc w:val="center"/>
              <w:rPr>
                <w:rFonts w:ascii="Arial" w:hAnsi="Arial"/>
                <w:snapToGrid w:val="0"/>
                <w:color w:val="auto"/>
              </w:rPr>
            </w:pPr>
          </w:p>
        </w:tc>
      </w:tr>
      <w:tr w:rsidR="00AF5DFE" w14:paraId="45C70F38" w14:textId="77777777">
        <w:trPr>
          <w:cantSplit/>
          <w:trHeight w:val="281"/>
        </w:trPr>
        <w:tc>
          <w:tcPr>
            <w:tcW w:w="750" w:type="dxa"/>
          </w:tcPr>
          <w:p w14:paraId="1E72F3B2" w14:textId="77777777" w:rsidR="00AF5DFE" w:rsidRDefault="00AF5DFE">
            <w:pPr>
              <w:rPr>
                <w:rFonts w:ascii="Arial" w:hAnsi="Arial"/>
                <w:b/>
                <w:snapToGrid w:val="0"/>
                <w:color w:val="auto"/>
              </w:rPr>
            </w:pPr>
            <w:r>
              <w:rPr>
                <w:rFonts w:ascii="Arial" w:hAnsi="Arial"/>
                <w:b/>
                <w:snapToGrid w:val="0"/>
                <w:color w:val="auto"/>
              </w:rPr>
              <w:t>XEUC</w:t>
            </w:r>
          </w:p>
        </w:tc>
        <w:tc>
          <w:tcPr>
            <w:tcW w:w="1530" w:type="dxa"/>
          </w:tcPr>
          <w:p w14:paraId="3AFBB839" w14:textId="77777777" w:rsidR="00AF5DFE" w:rsidRDefault="00AF5DFE">
            <w:pPr>
              <w:rPr>
                <w:rFonts w:ascii="Courier New" w:hAnsi="Courier New"/>
                <w:snapToGrid w:val="0"/>
                <w:color w:val="auto"/>
              </w:rPr>
            </w:pPr>
            <w:r>
              <w:rPr>
                <w:rFonts w:ascii="Courier New" w:hAnsi="Courier New"/>
                <w:snapToGrid w:val="0"/>
                <w:color w:val="auto"/>
              </w:rPr>
              <w:t>XEUCNL21XXX</w:t>
            </w:r>
          </w:p>
        </w:tc>
        <w:tc>
          <w:tcPr>
            <w:tcW w:w="3960" w:type="dxa"/>
          </w:tcPr>
          <w:p w14:paraId="65D74443" w14:textId="77777777" w:rsidR="00AF5DFE" w:rsidRDefault="00AF5DFE">
            <w:pPr>
              <w:rPr>
                <w:rFonts w:ascii="Arial" w:hAnsi="Arial"/>
                <w:snapToGrid w:val="0"/>
                <w:color w:val="auto"/>
              </w:rPr>
            </w:pPr>
            <w:r>
              <w:rPr>
                <w:rFonts w:ascii="Arial" w:hAnsi="Arial"/>
                <w:snapToGrid w:val="0"/>
                <w:color w:val="auto"/>
                <w:lang w:eastAsia="en-US"/>
              </w:rPr>
              <w:t>EURONEXT COM, COMMODITIES FUTURES &amp; OPTIONS</w:t>
            </w:r>
          </w:p>
        </w:tc>
        <w:tc>
          <w:tcPr>
            <w:tcW w:w="2700" w:type="dxa"/>
          </w:tcPr>
          <w:p w14:paraId="0E62AB37" w14:textId="77777777" w:rsidR="00AF5DFE" w:rsidRDefault="00AF5DFE">
            <w:pPr>
              <w:jc w:val="left"/>
              <w:rPr>
                <w:rFonts w:ascii="Arial" w:hAnsi="Arial"/>
                <w:snapToGrid w:val="0"/>
                <w:color w:val="auto"/>
              </w:rPr>
            </w:pPr>
          </w:p>
        </w:tc>
        <w:tc>
          <w:tcPr>
            <w:tcW w:w="720" w:type="dxa"/>
          </w:tcPr>
          <w:p w14:paraId="7A4F0D88" w14:textId="77777777" w:rsidR="00AF5DFE" w:rsidRDefault="00AF5DFE">
            <w:pPr>
              <w:jc w:val="center"/>
              <w:rPr>
                <w:rFonts w:ascii="Arial" w:hAnsi="Arial"/>
                <w:snapToGrid w:val="0"/>
                <w:color w:val="auto"/>
              </w:rPr>
            </w:pPr>
          </w:p>
        </w:tc>
      </w:tr>
      <w:tr w:rsidR="00AF5DFE" w14:paraId="383D7B10" w14:textId="77777777">
        <w:trPr>
          <w:cantSplit/>
          <w:trHeight w:val="281"/>
        </w:trPr>
        <w:tc>
          <w:tcPr>
            <w:tcW w:w="750" w:type="dxa"/>
          </w:tcPr>
          <w:p w14:paraId="009FB815" w14:textId="77777777" w:rsidR="00AF5DFE" w:rsidRDefault="00AF5DFE">
            <w:pPr>
              <w:rPr>
                <w:rFonts w:ascii="Arial" w:hAnsi="Arial"/>
                <w:b/>
                <w:snapToGrid w:val="0"/>
                <w:color w:val="auto"/>
              </w:rPr>
            </w:pPr>
            <w:r>
              <w:rPr>
                <w:rFonts w:ascii="Arial" w:hAnsi="Arial"/>
                <w:b/>
                <w:snapToGrid w:val="0"/>
                <w:color w:val="auto"/>
              </w:rPr>
              <w:t>XEUE</w:t>
            </w:r>
          </w:p>
        </w:tc>
        <w:tc>
          <w:tcPr>
            <w:tcW w:w="1530" w:type="dxa"/>
          </w:tcPr>
          <w:p w14:paraId="0A659DDA" w14:textId="77777777" w:rsidR="00AF5DFE" w:rsidRDefault="00AF5DFE">
            <w:pPr>
              <w:rPr>
                <w:rFonts w:ascii="Courier New" w:hAnsi="Courier New"/>
                <w:snapToGrid w:val="0"/>
                <w:color w:val="auto"/>
              </w:rPr>
            </w:pPr>
            <w:r>
              <w:rPr>
                <w:rFonts w:ascii="Courier New" w:hAnsi="Courier New"/>
                <w:snapToGrid w:val="0"/>
                <w:color w:val="auto"/>
              </w:rPr>
              <w:t>XEUENL21XXX</w:t>
            </w:r>
          </w:p>
        </w:tc>
        <w:tc>
          <w:tcPr>
            <w:tcW w:w="3960" w:type="dxa"/>
          </w:tcPr>
          <w:p w14:paraId="77656BB7" w14:textId="77777777" w:rsidR="00AF5DFE" w:rsidRDefault="00AF5DFE">
            <w:pPr>
              <w:rPr>
                <w:rFonts w:ascii="Arial" w:hAnsi="Arial"/>
                <w:snapToGrid w:val="0"/>
                <w:color w:val="auto"/>
              </w:rPr>
            </w:pPr>
            <w:r>
              <w:rPr>
                <w:rFonts w:ascii="Arial" w:hAnsi="Arial"/>
                <w:snapToGrid w:val="0"/>
                <w:color w:val="auto"/>
              </w:rPr>
              <w:t>EURONEXT EQF, EQUITIES &amp; INDICES DERIVATIVES</w:t>
            </w:r>
          </w:p>
        </w:tc>
        <w:tc>
          <w:tcPr>
            <w:tcW w:w="2700" w:type="dxa"/>
          </w:tcPr>
          <w:p w14:paraId="08E247AE" w14:textId="77777777" w:rsidR="00AF5DFE" w:rsidRDefault="00AF5DFE">
            <w:pPr>
              <w:jc w:val="left"/>
              <w:rPr>
                <w:rFonts w:ascii="Arial" w:hAnsi="Arial"/>
                <w:snapToGrid w:val="0"/>
                <w:color w:val="auto"/>
              </w:rPr>
            </w:pPr>
          </w:p>
        </w:tc>
        <w:tc>
          <w:tcPr>
            <w:tcW w:w="720" w:type="dxa"/>
          </w:tcPr>
          <w:p w14:paraId="6BE48133" w14:textId="77777777" w:rsidR="00AF5DFE" w:rsidRDefault="00AF5DFE">
            <w:pPr>
              <w:jc w:val="center"/>
              <w:rPr>
                <w:rFonts w:ascii="Arial" w:hAnsi="Arial"/>
                <w:snapToGrid w:val="0"/>
                <w:color w:val="auto"/>
              </w:rPr>
            </w:pPr>
          </w:p>
        </w:tc>
      </w:tr>
      <w:tr w:rsidR="00AF5DFE" w14:paraId="576BD3DF" w14:textId="77777777">
        <w:trPr>
          <w:cantSplit/>
          <w:trHeight w:val="281"/>
        </w:trPr>
        <w:tc>
          <w:tcPr>
            <w:tcW w:w="750" w:type="dxa"/>
          </w:tcPr>
          <w:p w14:paraId="29A6E044" w14:textId="77777777" w:rsidR="00AF5DFE" w:rsidRDefault="00AF5DFE">
            <w:pPr>
              <w:rPr>
                <w:rFonts w:ascii="Arial" w:hAnsi="Arial"/>
                <w:b/>
                <w:snapToGrid w:val="0"/>
                <w:color w:val="auto"/>
              </w:rPr>
            </w:pPr>
            <w:r>
              <w:rPr>
                <w:rFonts w:ascii="Arial" w:hAnsi="Arial"/>
                <w:b/>
                <w:snapToGrid w:val="0"/>
                <w:color w:val="auto"/>
              </w:rPr>
              <w:t>XEUI</w:t>
            </w:r>
          </w:p>
        </w:tc>
        <w:tc>
          <w:tcPr>
            <w:tcW w:w="1530" w:type="dxa"/>
          </w:tcPr>
          <w:p w14:paraId="01F6672D" w14:textId="77777777" w:rsidR="00AF5DFE" w:rsidRDefault="00AF5DFE">
            <w:pPr>
              <w:rPr>
                <w:rFonts w:ascii="Courier New" w:hAnsi="Courier New"/>
                <w:snapToGrid w:val="0"/>
                <w:color w:val="auto"/>
              </w:rPr>
            </w:pPr>
            <w:r>
              <w:rPr>
                <w:rFonts w:ascii="Courier New" w:hAnsi="Courier New"/>
                <w:snapToGrid w:val="0"/>
                <w:color w:val="auto"/>
              </w:rPr>
              <w:t>XEUINL21XXX</w:t>
            </w:r>
          </w:p>
        </w:tc>
        <w:tc>
          <w:tcPr>
            <w:tcW w:w="3960" w:type="dxa"/>
          </w:tcPr>
          <w:p w14:paraId="64E0CDFC" w14:textId="77777777" w:rsidR="00AF5DFE" w:rsidRDefault="00AF5DFE">
            <w:pPr>
              <w:rPr>
                <w:rFonts w:ascii="Arial" w:hAnsi="Arial"/>
                <w:snapToGrid w:val="0"/>
                <w:color w:val="auto"/>
              </w:rPr>
            </w:pPr>
            <w:r>
              <w:rPr>
                <w:rFonts w:ascii="Arial" w:hAnsi="Arial"/>
                <w:snapToGrid w:val="0"/>
                <w:color w:val="auto"/>
              </w:rPr>
              <w:t>EURONEXT IRF, INTEREST RATE FUTURE&amp; OPTIONS</w:t>
            </w:r>
          </w:p>
        </w:tc>
        <w:tc>
          <w:tcPr>
            <w:tcW w:w="2700" w:type="dxa"/>
          </w:tcPr>
          <w:p w14:paraId="1F4B35EF" w14:textId="77777777" w:rsidR="00AF5DFE" w:rsidRDefault="00AF5DFE">
            <w:pPr>
              <w:jc w:val="left"/>
              <w:rPr>
                <w:rFonts w:ascii="Arial" w:hAnsi="Arial"/>
                <w:snapToGrid w:val="0"/>
                <w:color w:val="auto"/>
              </w:rPr>
            </w:pPr>
          </w:p>
        </w:tc>
        <w:tc>
          <w:tcPr>
            <w:tcW w:w="720" w:type="dxa"/>
          </w:tcPr>
          <w:p w14:paraId="2360E632" w14:textId="77777777" w:rsidR="00AF5DFE" w:rsidRDefault="00AF5DFE">
            <w:pPr>
              <w:jc w:val="center"/>
              <w:rPr>
                <w:rFonts w:ascii="Arial" w:hAnsi="Arial"/>
                <w:snapToGrid w:val="0"/>
                <w:color w:val="auto"/>
              </w:rPr>
            </w:pPr>
          </w:p>
        </w:tc>
      </w:tr>
      <w:tr w:rsidR="00AF5DFE" w14:paraId="5124A8F7" w14:textId="77777777">
        <w:trPr>
          <w:cantSplit/>
          <w:trHeight w:val="281"/>
        </w:trPr>
        <w:tc>
          <w:tcPr>
            <w:tcW w:w="750" w:type="dxa"/>
          </w:tcPr>
          <w:p w14:paraId="5EABE555" w14:textId="77777777" w:rsidR="00AF5DFE" w:rsidRDefault="00AF5DFE">
            <w:pPr>
              <w:rPr>
                <w:rFonts w:ascii="Arial" w:hAnsi="Arial"/>
                <w:b/>
                <w:snapToGrid w:val="0"/>
                <w:color w:val="auto"/>
              </w:rPr>
            </w:pPr>
            <w:r>
              <w:rPr>
                <w:rFonts w:ascii="Arial" w:hAnsi="Arial"/>
                <w:b/>
                <w:snapToGrid w:val="0"/>
                <w:color w:val="auto"/>
              </w:rPr>
              <w:t>XEUM</w:t>
            </w:r>
          </w:p>
        </w:tc>
        <w:tc>
          <w:tcPr>
            <w:tcW w:w="1530" w:type="dxa"/>
          </w:tcPr>
          <w:p w14:paraId="0389C71F" w14:textId="77777777" w:rsidR="00AF5DFE" w:rsidRDefault="00AF5DFE">
            <w:pPr>
              <w:rPr>
                <w:rFonts w:ascii="Courier New" w:hAnsi="Courier New"/>
                <w:snapToGrid w:val="0"/>
                <w:color w:val="auto"/>
              </w:rPr>
            </w:pPr>
            <w:r>
              <w:rPr>
                <w:rFonts w:ascii="Courier New" w:hAnsi="Courier New"/>
                <w:snapToGrid w:val="0"/>
                <w:color w:val="auto"/>
              </w:rPr>
              <w:t>XEUMFRP1XXX</w:t>
            </w:r>
          </w:p>
        </w:tc>
        <w:tc>
          <w:tcPr>
            <w:tcW w:w="3960" w:type="dxa"/>
          </w:tcPr>
          <w:p w14:paraId="57A8B08D" w14:textId="77777777" w:rsidR="00AF5DFE" w:rsidRDefault="00AF5DFE">
            <w:pPr>
              <w:rPr>
                <w:rFonts w:ascii="Arial" w:hAnsi="Arial"/>
                <w:snapToGrid w:val="0"/>
                <w:color w:val="auto"/>
              </w:rPr>
            </w:pPr>
            <w:r>
              <w:rPr>
                <w:rFonts w:ascii="Arial" w:hAnsi="Arial"/>
                <w:snapToGrid w:val="0"/>
                <w:color w:val="auto"/>
              </w:rPr>
              <w:t>EURONEXT MONEP</w:t>
            </w:r>
          </w:p>
        </w:tc>
        <w:tc>
          <w:tcPr>
            <w:tcW w:w="2700" w:type="dxa"/>
          </w:tcPr>
          <w:p w14:paraId="7D89E537" w14:textId="77777777" w:rsidR="00AF5DFE" w:rsidRDefault="00AF5DFE">
            <w:pPr>
              <w:jc w:val="left"/>
              <w:rPr>
                <w:rFonts w:ascii="Arial" w:hAnsi="Arial"/>
                <w:snapToGrid w:val="0"/>
                <w:color w:val="auto"/>
              </w:rPr>
            </w:pPr>
          </w:p>
        </w:tc>
        <w:tc>
          <w:tcPr>
            <w:tcW w:w="720" w:type="dxa"/>
          </w:tcPr>
          <w:p w14:paraId="2E2B6093" w14:textId="77777777" w:rsidR="00AF5DFE" w:rsidRDefault="00AF5DFE">
            <w:pPr>
              <w:jc w:val="center"/>
              <w:rPr>
                <w:rFonts w:ascii="Arial" w:hAnsi="Arial"/>
                <w:snapToGrid w:val="0"/>
                <w:color w:val="auto"/>
              </w:rPr>
            </w:pPr>
          </w:p>
        </w:tc>
      </w:tr>
      <w:tr w:rsidR="00AF5DFE" w14:paraId="7E18515D" w14:textId="77777777">
        <w:trPr>
          <w:cantSplit/>
          <w:trHeight w:val="281"/>
        </w:trPr>
        <w:tc>
          <w:tcPr>
            <w:tcW w:w="750" w:type="dxa"/>
          </w:tcPr>
          <w:p w14:paraId="0672E31A" w14:textId="77777777" w:rsidR="00AF5DFE" w:rsidRDefault="00AF5DFE">
            <w:pPr>
              <w:rPr>
                <w:rFonts w:ascii="Arial" w:hAnsi="Arial"/>
                <w:b/>
                <w:snapToGrid w:val="0"/>
                <w:color w:val="auto"/>
              </w:rPr>
            </w:pPr>
            <w:r>
              <w:rPr>
                <w:rFonts w:ascii="Arial" w:hAnsi="Arial"/>
                <w:b/>
                <w:snapToGrid w:val="0"/>
                <w:color w:val="auto"/>
              </w:rPr>
              <w:t>XEUN</w:t>
            </w:r>
          </w:p>
        </w:tc>
        <w:tc>
          <w:tcPr>
            <w:tcW w:w="1530" w:type="dxa"/>
          </w:tcPr>
          <w:p w14:paraId="007F07FC" w14:textId="77777777" w:rsidR="00AF5DFE" w:rsidRDefault="00AF5DFE">
            <w:pPr>
              <w:rPr>
                <w:rFonts w:ascii="Courier New" w:hAnsi="Courier New"/>
                <w:snapToGrid w:val="0"/>
                <w:color w:val="auto"/>
              </w:rPr>
            </w:pPr>
            <w:r>
              <w:rPr>
                <w:rFonts w:ascii="Courier New" w:hAnsi="Courier New"/>
                <w:snapToGrid w:val="0"/>
                <w:color w:val="auto"/>
              </w:rPr>
              <w:t>XEUNFRP1XXX</w:t>
            </w:r>
          </w:p>
        </w:tc>
        <w:tc>
          <w:tcPr>
            <w:tcW w:w="3960" w:type="dxa"/>
          </w:tcPr>
          <w:p w14:paraId="2461F01E" w14:textId="77777777" w:rsidR="00AF5DFE" w:rsidRDefault="00AF5DFE">
            <w:pPr>
              <w:rPr>
                <w:rFonts w:ascii="Arial" w:hAnsi="Arial"/>
                <w:snapToGrid w:val="0"/>
                <w:color w:val="auto"/>
              </w:rPr>
            </w:pPr>
            <w:r>
              <w:rPr>
                <w:rFonts w:ascii="Arial" w:hAnsi="Arial"/>
                <w:snapToGrid w:val="0"/>
                <w:color w:val="auto"/>
              </w:rPr>
              <w:t xml:space="preserve">EURONEXT </w:t>
            </w:r>
            <w:smartTag w:uri="urn:schemas-microsoft-com:office:smarttags" w:element="City">
              <w:smartTag w:uri="urn:schemas-microsoft-com:office:smarttags" w:element="place">
                <w:r>
                  <w:rPr>
                    <w:rFonts w:ascii="Arial" w:hAnsi="Arial"/>
                    <w:snapToGrid w:val="0"/>
                    <w:color w:val="auto"/>
                  </w:rPr>
                  <w:t>PARIS</w:t>
                </w:r>
              </w:smartTag>
            </w:smartTag>
          </w:p>
        </w:tc>
        <w:tc>
          <w:tcPr>
            <w:tcW w:w="2700" w:type="dxa"/>
          </w:tcPr>
          <w:p w14:paraId="5C4570C3" w14:textId="77777777" w:rsidR="00AF5DFE" w:rsidRDefault="00AF5DFE">
            <w:pPr>
              <w:jc w:val="left"/>
              <w:rPr>
                <w:rFonts w:ascii="Arial" w:hAnsi="Arial"/>
                <w:snapToGrid w:val="0"/>
                <w:color w:val="auto"/>
              </w:rPr>
            </w:pPr>
          </w:p>
        </w:tc>
        <w:tc>
          <w:tcPr>
            <w:tcW w:w="720" w:type="dxa"/>
          </w:tcPr>
          <w:p w14:paraId="6F03C137" w14:textId="77777777" w:rsidR="00AF5DFE" w:rsidRDefault="00AF5DFE">
            <w:pPr>
              <w:jc w:val="center"/>
              <w:rPr>
                <w:rFonts w:ascii="Arial" w:hAnsi="Arial"/>
                <w:snapToGrid w:val="0"/>
                <w:color w:val="auto"/>
              </w:rPr>
            </w:pPr>
          </w:p>
        </w:tc>
      </w:tr>
      <w:tr w:rsidR="00AF5DFE" w14:paraId="24BA82D8" w14:textId="77777777">
        <w:trPr>
          <w:cantSplit/>
          <w:trHeight w:val="281"/>
        </w:trPr>
        <w:tc>
          <w:tcPr>
            <w:tcW w:w="750" w:type="dxa"/>
            <w:vMerge w:val="restart"/>
          </w:tcPr>
          <w:p w14:paraId="05F65CB1" w14:textId="77777777" w:rsidR="00AF5DFE" w:rsidRDefault="00AF5DFE">
            <w:pPr>
              <w:rPr>
                <w:rFonts w:ascii="Arial" w:hAnsi="Arial"/>
                <w:b/>
                <w:snapToGrid w:val="0"/>
                <w:color w:val="auto"/>
              </w:rPr>
            </w:pPr>
            <w:r>
              <w:rPr>
                <w:rFonts w:ascii="Arial" w:hAnsi="Arial"/>
                <w:b/>
                <w:snapToGrid w:val="0"/>
                <w:color w:val="auto"/>
              </w:rPr>
              <w:t>XEUR</w:t>
            </w:r>
          </w:p>
        </w:tc>
        <w:tc>
          <w:tcPr>
            <w:tcW w:w="1530" w:type="dxa"/>
          </w:tcPr>
          <w:p w14:paraId="574EA82C" w14:textId="77777777" w:rsidR="00AF5DFE" w:rsidRDefault="00AF5DFE">
            <w:pPr>
              <w:rPr>
                <w:rFonts w:ascii="Courier New" w:hAnsi="Courier New"/>
                <w:snapToGrid w:val="0"/>
                <w:color w:val="auto"/>
              </w:rPr>
            </w:pPr>
            <w:r>
              <w:rPr>
                <w:rFonts w:ascii="Courier New" w:hAnsi="Courier New"/>
                <w:snapToGrid w:val="0"/>
                <w:color w:val="auto"/>
              </w:rPr>
              <w:t>XEURCHZ1XXX</w:t>
            </w:r>
          </w:p>
        </w:tc>
        <w:tc>
          <w:tcPr>
            <w:tcW w:w="3960" w:type="dxa"/>
          </w:tcPr>
          <w:p w14:paraId="7F9690D3" w14:textId="77777777" w:rsidR="00AF5DFE" w:rsidRDefault="00AF5DFE">
            <w:pPr>
              <w:rPr>
                <w:rFonts w:ascii="Arial" w:hAnsi="Arial"/>
                <w:snapToGrid w:val="0"/>
                <w:color w:val="auto"/>
              </w:rPr>
            </w:pPr>
            <w:r>
              <w:rPr>
                <w:rFonts w:ascii="Arial" w:hAnsi="Arial"/>
                <w:snapToGrid w:val="0"/>
                <w:color w:val="auto"/>
              </w:rPr>
              <w:t>EUREX AG</w:t>
            </w:r>
          </w:p>
        </w:tc>
        <w:tc>
          <w:tcPr>
            <w:tcW w:w="2700" w:type="dxa"/>
            <w:vMerge w:val="restart"/>
          </w:tcPr>
          <w:p w14:paraId="4E3EDD9F" w14:textId="77777777" w:rsidR="00AF5DFE" w:rsidRDefault="00AF5DFE">
            <w:pPr>
              <w:jc w:val="left"/>
              <w:rPr>
                <w:rFonts w:ascii="Arial" w:hAnsi="Arial"/>
                <w:snapToGrid w:val="0"/>
                <w:color w:val="auto"/>
              </w:rPr>
            </w:pPr>
            <w:r>
              <w:rPr>
                <w:rFonts w:ascii="Arial" w:hAnsi="Arial"/>
                <w:snapToGrid w:val="0"/>
                <w:color w:val="auto"/>
              </w:rPr>
              <w:t xml:space="preserve">Eurex </w:t>
            </w:r>
            <w:smartTag w:uri="urn:schemas-microsoft-com:office:smarttags" w:element="country-region">
              <w:smartTag w:uri="urn:schemas-microsoft-com:office:smarttags" w:element="place">
                <w:r>
                  <w:rPr>
                    <w:rFonts w:ascii="Arial" w:hAnsi="Arial"/>
                    <w:snapToGrid w:val="0"/>
                    <w:color w:val="auto"/>
                  </w:rPr>
                  <w:t>Germany</w:t>
                </w:r>
              </w:smartTag>
            </w:smartTag>
            <w:r>
              <w:rPr>
                <w:rFonts w:ascii="Arial" w:hAnsi="Arial"/>
                <w:snapToGrid w:val="0"/>
                <w:color w:val="auto"/>
              </w:rPr>
              <w:t xml:space="preserve"> (DTB)</w:t>
            </w:r>
          </w:p>
        </w:tc>
        <w:tc>
          <w:tcPr>
            <w:tcW w:w="720" w:type="dxa"/>
            <w:vMerge w:val="restart"/>
          </w:tcPr>
          <w:p w14:paraId="5CC8F70D" w14:textId="77777777" w:rsidR="00AF5DFE" w:rsidRDefault="00AF5DFE">
            <w:pPr>
              <w:jc w:val="center"/>
              <w:rPr>
                <w:rFonts w:ascii="Arial" w:hAnsi="Arial"/>
                <w:snapToGrid w:val="0"/>
                <w:color w:val="auto"/>
              </w:rPr>
            </w:pPr>
            <w:r>
              <w:rPr>
                <w:rFonts w:ascii="Arial" w:hAnsi="Arial"/>
                <w:snapToGrid w:val="0"/>
                <w:color w:val="auto"/>
              </w:rPr>
              <w:t>d</w:t>
            </w:r>
          </w:p>
        </w:tc>
      </w:tr>
      <w:tr w:rsidR="00AF5DFE" w14:paraId="33E3FB94" w14:textId="77777777">
        <w:trPr>
          <w:cantSplit/>
          <w:trHeight w:val="281"/>
        </w:trPr>
        <w:tc>
          <w:tcPr>
            <w:tcW w:w="750" w:type="dxa"/>
            <w:vMerge/>
          </w:tcPr>
          <w:p w14:paraId="223A5922" w14:textId="77777777" w:rsidR="00AF5DFE" w:rsidRDefault="00AF5DFE">
            <w:pPr>
              <w:rPr>
                <w:rFonts w:ascii="Arial" w:hAnsi="Arial"/>
                <w:b/>
                <w:snapToGrid w:val="0"/>
                <w:color w:val="auto"/>
              </w:rPr>
            </w:pPr>
          </w:p>
        </w:tc>
        <w:tc>
          <w:tcPr>
            <w:tcW w:w="1530" w:type="dxa"/>
          </w:tcPr>
          <w:p w14:paraId="337A3DD3" w14:textId="77777777" w:rsidR="00AF5DFE" w:rsidRDefault="00AF5DFE">
            <w:pPr>
              <w:rPr>
                <w:rFonts w:ascii="Courier New" w:hAnsi="Courier New"/>
                <w:snapToGrid w:val="0"/>
                <w:color w:val="auto"/>
              </w:rPr>
            </w:pPr>
            <w:r>
              <w:rPr>
                <w:rFonts w:ascii="Courier New" w:hAnsi="Courier New"/>
                <w:snapToGrid w:val="0"/>
                <w:color w:val="auto"/>
              </w:rPr>
              <w:t>XEURDEF1XXX</w:t>
            </w:r>
          </w:p>
        </w:tc>
        <w:tc>
          <w:tcPr>
            <w:tcW w:w="3960" w:type="dxa"/>
          </w:tcPr>
          <w:p w14:paraId="73A2A4A3" w14:textId="77777777" w:rsidR="00AF5DFE" w:rsidRDefault="00AF5DFE">
            <w:pPr>
              <w:rPr>
                <w:rFonts w:ascii="Arial" w:hAnsi="Arial"/>
                <w:snapToGrid w:val="0"/>
                <w:color w:val="auto"/>
              </w:rPr>
            </w:pPr>
            <w:r>
              <w:rPr>
                <w:rFonts w:ascii="Arial" w:hAnsi="Arial"/>
                <w:snapToGrid w:val="0"/>
                <w:color w:val="auto"/>
              </w:rPr>
              <w:t>EUREX DEUTSCHLAND</w:t>
            </w:r>
          </w:p>
        </w:tc>
        <w:tc>
          <w:tcPr>
            <w:tcW w:w="2700" w:type="dxa"/>
            <w:vMerge/>
          </w:tcPr>
          <w:p w14:paraId="4192EB04" w14:textId="77777777" w:rsidR="00AF5DFE" w:rsidRDefault="00AF5DFE">
            <w:pPr>
              <w:jc w:val="left"/>
              <w:rPr>
                <w:rFonts w:ascii="Arial" w:hAnsi="Arial"/>
                <w:snapToGrid w:val="0"/>
                <w:color w:val="auto"/>
              </w:rPr>
            </w:pPr>
          </w:p>
        </w:tc>
        <w:tc>
          <w:tcPr>
            <w:tcW w:w="720" w:type="dxa"/>
            <w:vMerge/>
          </w:tcPr>
          <w:p w14:paraId="3C4EBE36" w14:textId="77777777" w:rsidR="00AF5DFE" w:rsidRDefault="00AF5DFE">
            <w:pPr>
              <w:jc w:val="center"/>
              <w:rPr>
                <w:rFonts w:ascii="Arial" w:hAnsi="Arial"/>
                <w:snapToGrid w:val="0"/>
                <w:color w:val="auto"/>
              </w:rPr>
            </w:pPr>
          </w:p>
        </w:tc>
      </w:tr>
      <w:tr w:rsidR="00AF5DFE" w14:paraId="21A9F50F" w14:textId="77777777">
        <w:trPr>
          <w:trHeight w:val="281"/>
        </w:trPr>
        <w:tc>
          <w:tcPr>
            <w:tcW w:w="750" w:type="dxa"/>
          </w:tcPr>
          <w:p w14:paraId="4C372E10" w14:textId="77777777" w:rsidR="00AF5DFE" w:rsidRDefault="00AF5DFE">
            <w:pPr>
              <w:rPr>
                <w:rFonts w:ascii="Arial" w:hAnsi="Arial"/>
                <w:b/>
                <w:snapToGrid w:val="0"/>
                <w:color w:val="auto"/>
              </w:rPr>
            </w:pPr>
            <w:r>
              <w:rPr>
                <w:rFonts w:ascii="Arial" w:hAnsi="Arial"/>
                <w:b/>
                <w:snapToGrid w:val="0"/>
                <w:color w:val="auto"/>
              </w:rPr>
              <w:t>XFIR</w:t>
            </w:r>
          </w:p>
        </w:tc>
        <w:tc>
          <w:tcPr>
            <w:tcW w:w="1530" w:type="dxa"/>
          </w:tcPr>
          <w:p w14:paraId="7BEEF8B8" w14:textId="77777777" w:rsidR="00AF5DFE" w:rsidRDefault="00AF5DFE">
            <w:pPr>
              <w:rPr>
                <w:rFonts w:ascii="Courier New" w:hAnsi="Courier New"/>
                <w:snapToGrid w:val="0"/>
                <w:color w:val="auto"/>
              </w:rPr>
            </w:pPr>
            <w:r>
              <w:rPr>
                <w:rFonts w:ascii="Courier New" w:hAnsi="Courier New"/>
                <w:snapToGrid w:val="0"/>
                <w:color w:val="auto"/>
              </w:rPr>
              <w:t>XFIRIT31XXX</w:t>
            </w:r>
          </w:p>
        </w:tc>
        <w:tc>
          <w:tcPr>
            <w:tcW w:w="3960" w:type="dxa"/>
          </w:tcPr>
          <w:p w14:paraId="19C8B40A" w14:textId="77777777" w:rsidR="00AF5DFE" w:rsidRDefault="00AF5DFE">
            <w:pPr>
              <w:rPr>
                <w:rFonts w:ascii="Arial" w:hAnsi="Arial"/>
                <w:snapToGrid w:val="0"/>
                <w:color w:val="auto"/>
                <w:lang w:val="fr-FR"/>
              </w:rPr>
            </w:pPr>
            <w:r>
              <w:rPr>
                <w:rFonts w:ascii="Arial" w:hAnsi="Arial"/>
                <w:snapToGrid w:val="0"/>
                <w:color w:val="auto"/>
                <w:lang w:val="fr-FR"/>
              </w:rPr>
              <w:t>BORSA VALORI DI FIRENZE (STOCK EXCHANGE)</w:t>
            </w:r>
          </w:p>
        </w:tc>
        <w:tc>
          <w:tcPr>
            <w:tcW w:w="2700" w:type="dxa"/>
          </w:tcPr>
          <w:p w14:paraId="43AFAD96"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45A3380C" w14:textId="77777777" w:rsidR="00AF5DFE" w:rsidRDefault="00AF5DFE">
            <w:pPr>
              <w:jc w:val="center"/>
              <w:rPr>
                <w:rFonts w:ascii="Arial" w:hAnsi="Arial"/>
                <w:snapToGrid w:val="0"/>
                <w:color w:val="auto"/>
              </w:rPr>
            </w:pPr>
          </w:p>
        </w:tc>
      </w:tr>
      <w:tr w:rsidR="00AF5DFE" w14:paraId="2091B863" w14:textId="77777777">
        <w:trPr>
          <w:trHeight w:val="281"/>
        </w:trPr>
        <w:tc>
          <w:tcPr>
            <w:tcW w:w="750" w:type="dxa"/>
          </w:tcPr>
          <w:p w14:paraId="102B0BFB" w14:textId="77777777" w:rsidR="00AF5DFE" w:rsidRDefault="00AF5DFE">
            <w:pPr>
              <w:rPr>
                <w:rFonts w:ascii="Arial" w:hAnsi="Arial"/>
                <w:b/>
                <w:snapToGrid w:val="0"/>
                <w:color w:val="auto"/>
              </w:rPr>
            </w:pPr>
            <w:r>
              <w:rPr>
                <w:rFonts w:ascii="Arial" w:hAnsi="Arial"/>
                <w:b/>
                <w:snapToGrid w:val="0"/>
                <w:color w:val="auto"/>
              </w:rPr>
              <w:t>XFKA</w:t>
            </w:r>
          </w:p>
        </w:tc>
        <w:tc>
          <w:tcPr>
            <w:tcW w:w="1530" w:type="dxa"/>
          </w:tcPr>
          <w:p w14:paraId="5E775341" w14:textId="77777777" w:rsidR="00AF5DFE" w:rsidRDefault="00AF5DFE">
            <w:pPr>
              <w:rPr>
                <w:rFonts w:ascii="Courier New" w:hAnsi="Courier New"/>
                <w:snapToGrid w:val="0"/>
                <w:color w:val="auto"/>
              </w:rPr>
            </w:pPr>
            <w:r>
              <w:rPr>
                <w:rFonts w:ascii="Courier New" w:hAnsi="Courier New"/>
                <w:snapToGrid w:val="0"/>
                <w:color w:val="auto"/>
              </w:rPr>
              <w:t>XFKAJPJ1XXX</w:t>
            </w:r>
          </w:p>
        </w:tc>
        <w:tc>
          <w:tcPr>
            <w:tcW w:w="3960" w:type="dxa"/>
          </w:tcPr>
          <w:p w14:paraId="22C1D1DC"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FUKUOKA</w:t>
                </w:r>
              </w:smartTag>
            </w:smartTag>
            <w:r>
              <w:rPr>
                <w:rFonts w:ascii="Arial" w:hAnsi="Arial"/>
                <w:snapToGrid w:val="0"/>
                <w:color w:val="auto"/>
              </w:rPr>
              <w:t xml:space="preserve"> STOCK EXCHANGE</w:t>
            </w:r>
          </w:p>
        </w:tc>
        <w:tc>
          <w:tcPr>
            <w:tcW w:w="2700" w:type="dxa"/>
          </w:tcPr>
          <w:p w14:paraId="009CB852"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Fukuoka</w:t>
                </w:r>
              </w:smartTag>
            </w:smartTag>
            <w:r>
              <w:rPr>
                <w:rFonts w:ascii="Arial" w:hAnsi="Arial"/>
                <w:snapToGrid w:val="0"/>
                <w:color w:val="auto"/>
              </w:rPr>
              <w:t xml:space="preserve"> Stock Exchange</w:t>
            </w:r>
          </w:p>
        </w:tc>
        <w:tc>
          <w:tcPr>
            <w:tcW w:w="720" w:type="dxa"/>
          </w:tcPr>
          <w:p w14:paraId="1757DBA3" w14:textId="77777777" w:rsidR="00AF5DFE" w:rsidRDefault="00AF5DFE">
            <w:pPr>
              <w:jc w:val="center"/>
              <w:rPr>
                <w:rFonts w:ascii="Arial" w:hAnsi="Arial"/>
                <w:snapToGrid w:val="0"/>
                <w:color w:val="auto"/>
              </w:rPr>
            </w:pPr>
            <w:r>
              <w:rPr>
                <w:rFonts w:ascii="Arial" w:hAnsi="Arial"/>
                <w:snapToGrid w:val="0"/>
                <w:color w:val="auto"/>
              </w:rPr>
              <w:t>FU</w:t>
            </w:r>
          </w:p>
        </w:tc>
      </w:tr>
      <w:tr w:rsidR="00AF5DFE" w14:paraId="719D7C9B" w14:textId="77777777">
        <w:trPr>
          <w:trHeight w:val="281"/>
        </w:trPr>
        <w:tc>
          <w:tcPr>
            <w:tcW w:w="750" w:type="dxa"/>
          </w:tcPr>
          <w:p w14:paraId="115B677A" w14:textId="77777777" w:rsidR="00AF5DFE" w:rsidRDefault="00AF5DFE">
            <w:pPr>
              <w:rPr>
                <w:rFonts w:ascii="Arial" w:hAnsi="Arial"/>
                <w:b/>
                <w:snapToGrid w:val="0"/>
                <w:color w:val="auto"/>
              </w:rPr>
            </w:pPr>
            <w:r>
              <w:rPr>
                <w:rFonts w:ascii="Arial" w:hAnsi="Arial"/>
                <w:b/>
                <w:snapToGrid w:val="0"/>
                <w:color w:val="auto"/>
              </w:rPr>
              <w:t>XFMN</w:t>
            </w:r>
          </w:p>
        </w:tc>
        <w:tc>
          <w:tcPr>
            <w:tcW w:w="1530" w:type="dxa"/>
          </w:tcPr>
          <w:p w14:paraId="7A9D634F" w14:textId="77777777" w:rsidR="00AF5DFE" w:rsidRDefault="00AF5DFE">
            <w:pPr>
              <w:rPr>
                <w:rFonts w:ascii="Courier New" w:hAnsi="Courier New"/>
                <w:snapToGrid w:val="0"/>
                <w:color w:val="auto"/>
              </w:rPr>
            </w:pPr>
            <w:r>
              <w:rPr>
                <w:rFonts w:ascii="Courier New" w:hAnsi="Courier New"/>
                <w:snapToGrid w:val="0"/>
                <w:color w:val="auto"/>
              </w:rPr>
              <w:t>XFMNFRP1XXX</w:t>
            </w:r>
          </w:p>
        </w:tc>
        <w:tc>
          <w:tcPr>
            <w:tcW w:w="3960" w:type="dxa"/>
          </w:tcPr>
          <w:p w14:paraId="02F7C7CD" w14:textId="77777777" w:rsidR="00AF5DFE" w:rsidRDefault="00AF5DFE">
            <w:pPr>
              <w:rPr>
                <w:rFonts w:ascii="Arial" w:hAnsi="Arial"/>
                <w:snapToGrid w:val="0"/>
                <w:color w:val="auto"/>
              </w:rPr>
            </w:pPr>
            <w:r>
              <w:rPr>
                <w:rFonts w:ascii="Arial" w:hAnsi="Arial"/>
                <w:snapToGrid w:val="0"/>
                <w:color w:val="auto"/>
              </w:rPr>
              <w:t xml:space="preserve">SOCIETE DU NOUVEAU </w:t>
            </w:r>
            <w:smartTag w:uri="urn:schemas-microsoft-com:office:smarttags" w:element="State">
              <w:smartTag w:uri="urn:schemas-microsoft-com:office:smarttags" w:element="place">
                <w:r>
                  <w:rPr>
                    <w:rFonts w:ascii="Arial" w:hAnsi="Arial"/>
                    <w:snapToGrid w:val="0"/>
                    <w:color w:val="auto"/>
                  </w:rPr>
                  <w:t>MARCHE</w:t>
                </w:r>
              </w:smartTag>
            </w:smartTag>
          </w:p>
        </w:tc>
        <w:tc>
          <w:tcPr>
            <w:tcW w:w="2700" w:type="dxa"/>
          </w:tcPr>
          <w:p w14:paraId="76B8A32A" w14:textId="77777777" w:rsidR="00AF5DFE" w:rsidRDefault="00AF5DFE">
            <w:pPr>
              <w:jc w:val="left"/>
              <w:rPr>
                <w:rFonts w:ascii="Arial" w:hAnsi="Arial"/>
                <w:snapToGrid w:val="0"/>
                <w:color w:val="auto"/>
              </w:rPr>
            </w:pPr>
            <w:r>
              <w:rPr>
                <w:rFonts w:ascii="Arial" w:hAnsi="Arial"/>
                <w:snapToGrid w:val="0"/>
                <w:color w:val="auto"/>
              </w:rPr>
              <w:t xml:space="preserve">Le Nouveau </w:t>
            </w:r>
            <w:smartTag w:uri="urn:schemas-microsoft-com:office:smarttags" w:element="State">
              <w:smartTag w:uri="urn:schemas-microsoft-com:office:smarttags" w:element="place">
                <w:r>
                  <w:rPr>
                    <w:rFonts w:ascii="Arial" w:hAnsi="Arial"/>
                    <w:snapToGrid w:val="0"/>
                    <w:color w:val="auto"/>
                  </w:rPr>
                  <w:t>Marche</w:t>
                </w:r>
              </w:smartTag>
            </w:smartTag>
          </w:p>
        </w:tc>
        <w:tc>
          <w:tcPr>
            <w:tcW w:w="720" w:type="dxa"/>
          </w:tcPr>
          <w:p w14:paraId="24587C18" w14:textId="77777777" w:rsidR="00AF5DFE" w:rsidRDefault="00AF5DFE">
            <w:pPr>
              <w:jc w:val="center"/>
              <w:rPr>
                <w:rFonts w:ascii="Arial" w:hAnsi="Arial"/>
                <w:snapToGrid w:val="0"/>
                <w:color w:val="auto"/>
              </w:rPr>
            </w:pPr>
            <w:r>
              <w:rPr>
                <w:rFonts w:ascii="Arial" w:hAnsi="Arial"/>
                <w:snapToGrid w:val="0"/>
                <w:color w:val="auto"/>
              </w:rPr>
              <w:t>LN</w:t>
            </w:r>
          </w:p>
        </w:tc>
      </w:tr>
      <w:tr w:rsidR="00AF5DFE" w14:paraId="6F381031" w14:textId="77777777">
        <w:trPr>
          <w:cantSplit/>
          <w:trHeight w:val="281"/>
        </w:trPr>
        <w:tc>
          <w:tcPr>
            <w:tcW w:w="750" w:type="dxa"/>
            <w:vMerge w:val="restart"/>
          </w:tcPr>
          <w:p w14:paraId="41C248FC" w14:textId="77777777" w:rsidR="00AF5DFE" w:rsidRDefault="00AF5DFE">
            <w:pPr>
              <w:rPr>
                <w:rFonts w:ascii="Arial" w:hAnsi="Arial"/>
                <w:b/>
                <w:snapToGrid w:val="0"/>
                <w:color w:val="auto"/>
              </w:rPr>
            </w:pPr>
            <w:r>
              <w:rPr>
                <w:rFonts w:ascii="Arial" w:hAnsi="Arial"/>
                <w:b/>
                <w:snapToGrid w:val="0"/>
                <w:color w:val="auto"/>
              </w:rPr>
              <w:t>XFNX</w:t>
            </w:r>
          </w:p>
        </w:tc>
        <w:tc>
          <w:tcPr>
            <w:tcW w:w="1530" w:type="dxa"/>
          </w:tcPr>
          <w:p w14:paraId="5576BCFE" w14:textId="77777777" w:rsidR="00AF5DFE" w:rsidRDefault="00AF5DFE">
            <w:pPr>
              <w:rPr>
                <w:rFonts w:ascii="Courier New" w:hAnsi="Courier New"/>
                <w:snapToGrid w:val="0"/>
                <w:color w:val="auto"/>
              </w:rPr>
            </w:pPr>
            <w:r>
              <w:rPr>
                <w:rFonts w:ascii="Courier New" w:hAnsi="Courier New"/>
                <w:snapToGrid w:val="0"/>
                <w:color w:val="auto"/>
              </w:rPr>
              <w:t>XFNXIE21XXX</w:t>
            </w:r>
          </w:p>
        </w:tc>
        <w:tc>
          <w:tcPr>
            <w:tcW w:w="3960" w:type="dxa"/>
          </w:tcPr>
          <w:p w14:paraId="473D471F" w14:textId="77777777" w:rsidR="00AF5DFE" w:rsidRDefault="00AF5DFE">
            <w:pPr>
              <w:rPr>
                <w:rFonts w:ascii="Arial" w:hAnsi="Arial"/>
                <w:snapToGrid w:val="0"/>
                <w:color w:val="auto"/>
              </w:rPr>
            </w:pPr>
            <w:r>
              <w:rPr>
                <w:rFonts w:ascii="Arial" w:hAnsi="Arial"/>
                <w:snapToGrid w:val="0"/>
                <w:color w:val="auto"/>
              </w:rPr>
              <w:t>FINEX</w:t>
            </w:r>
          </w:p>
        </w:tc>
        <w:tc>
          <w:tcPr>
            <w:tcW w:w="2700" w:type="dxa"/>
            <w:vMerge w:val="restart"/>
          </w:tcPr>
          <w:p w14:paraId="14DE4ADA" w14:textId="77777777" w:rsidR="00AF5DFE" w:rsidRDefault="00AF5DFE">
            <w:pPr>
              <w:jc w:val="left"/>
              <w:rPr>
                <w:rFonts w:ascii="Arial" w:hAnsi="Arial"/>
                <w:snapToGrid w:val="0"/>
                <w:color w:val="auto"/>
              </w:rPr>
            </w:pPr>
          </w:p>
        </w:tc>
        <w:tc>
          <w:tcPr>
            <w:tcW w:w="720" w:type="dxa"/>
            <w:vMerge w:val="restart"/>
          </w:tcPr>
          <w:p w14:paraId="2EEA57D3" w14:textId="77777777" w:rsidR="00AF5DFE" w:rsidRDefault="00AF5DFE">
            <w:pPr>
              <w:jc w:val="center"/>
              <w:rPr>
                <w:rFonts w:ascii="Arial" w:hAnsi="Arial"/>
                <w:snapToGrid w:val="0"/>
                <w:color w:val="auto"/>
              </w:rPr>
            </w:pPr>
          </w:p>
        </w:tc>
      </w:tr>
      <w:tr w:rsidR="00AF5DFE" w14:paraId="0649F77F" w14:textId="77777777">
        <w:trPr>
          <w:cantSplit/>
          <w:trHeight w:val="281"/>
        </w:trPr>
        <w:tc>
          <w:tcPr>
            <w:tcW w:w="750" w:type="dxa"/>
            <w:vMerge/>
          </w:tcPr>
          <w:p w14:paraId="54D22022" w14:textId="77777777" w:rsidR="00AF5DFE" w:rsidRDefault="00AF5DFE">
            <w:pPr>
              <w:rPr>
                <w:rFonts w:ascii="Arial" w:hAnsi="Arial"/>
                <w:b/>
                <w:snapToGrid w:val="0"/>
                <w:color w:val="auto"/>
              </w:rPr>
            </w:pPr>
          </w:p>
        </w:tc>
        <w:tc>
          <w:tcPr>
            <w:tcW w:w="1530" w:type="dxa"/>
          </w:tcPr>
          <w:p w14:paraId="1C27ADC4" w14:textId="77777777" w:rsidR="00AF5DFE" w:rsidRDefault="00AF5DFE">
            <w:pPr>
              <w:rPr>
                <w:rFonts w:ascii="Courier New" w:hAnsi="Courier New"/>
                <w:snapToGrid w:val="0"/>
                <w:color w:val="auto"/>
              </w:rPr>
            </w:pPr>
            <w:r>
              <w:rPr>
                <w:rFonts w:ascii="Courier New" w:hAnsi="Courier New"/>
                <w:snapToGrid w:val="0"/>
                <w:color w:val="auto"/>
              </w:rPr>
              <w:t>XFNXUS31XXX</w:t>
            </w:r>
          </w:p>
        </w:tc>
        <w:tc>
          <w:tcPr>
            <w:tcW w:w="3960" w:type="dxa"/>
          </w:tcPr>
          <w:p w14:paraId="394203E2" w14:textId="77777777" w:rsidR="00AF5DFE" w:rsidRDefault="00AF5DFE">
            <w:pPr>
              <w:rPr>
                <w:rFonts w:ascii="Arial" w:hAnsi="Arial"/>
                <w:snapToGrid w:val="0"/>
                <w:color w:val="auto"/>
              </w:rPr>
            </w:pPr>
            <w:r>
              <w:rPr>
                <w:rFonts w:ascii="Arial" w:hAnsi="Arial"/>
                <w:snapToGrid w:val="0"/>
                <w:color w:val="auto"/>
              </w:rPr>
              <w:t>FINEX</w:t>
            </w:r>
          </w:p>
        </w:tc>
        <w:tc>
          <w:tcPr>
            <w:tcW w:w="2700" w:type="dxa"/>
            <w:vMerge/>
          </w:tcPr>
          <w:p w14:paraId="349BBA1D" w14:textId="77777777" w:rsidR="00AF5DFE" w:rsidRDefault="00AF5DFE">
            <w:pPr>
              <w:jc w:val="left"/>
              <w:rPr>
                <w:rFonts w:ascii="Arial" w:hAnsi="Arial"/>
                <w:snapToGrid w:val="0"/>
                <w:color w:val="auto"/>
              </w:rPr>
            </w:pPr>
          </w:p>
        </w:tc>
        <w:tc>
          <w:tcPr>
            <w:tcW w:w="720" w:type="dxa"/>
            <w:vMerge/>
          </w:tcPr>
          <w:p w14:paraId="553FA92D" w14:textId="77777777" w:rsidR="00AF5DFE" w:rsidRDefault="00AF5DFE">
            <w:pPr>
              <w:jc w:val="center"/>
              <w:rPr>
                <w:rFonts w:ascii="Arial" w:hAnsi="Arial"/>
                <w:snapToGrid w:val="0"/>
                <w:color w:val="auto"/>
              </w:rPr>
            </w:pPr>
          </w:p>
        </w:tc>
      </w:tr>
      <w:tr w:rsidR="00AF5DFE" w14:paraId="268AB632" w14:textId="77777777">
        <w:trPr>
          <w:trHeight w:val="281"/>
        </w:trPr>
        <w:tc>
          <w:tcPr>
            <w:tcW w:w="750" w:type="dxa"/>
          </w:tcPr>
          <w:p w14:paraId="5EA875F0" w14:textId="77777777" w:rsidR="00AF5DFE" w:rsidRDefault="00AF5DFE">
            <w:pPr>
              <w:rPr>
                <w:rFonts w:ascii="Arial" w:hAnsi="Arial"/>
                <w:b/>
                <w:snapToGrid w:val="0"/>
                <w:color w:val="auto"/>
              </w:rPr>
            </w:pPr>
            <w:r>
              <w:rPr>
                <w:rFonts w:ascii="Arial" w:hAnsi="Arial"/>
                <w:b/>
                <w:snapToGrid w:val="0"/>
                <w:color w:val="auto"/>
              </w:rPr>
              <w:t>XFOM</w:t>
            </w:r>
          </w:p>
        </w:tc>
        <w:tc>
          <w:tcPr>
            <w:tcW w:w="1530" w:type="dxa"/>
          </w:tcPr>
          <w:p w14:paraId="7FC157DE" w14:textId="77777777" w:rsidR="00AF5DFE" w:rsidRDefault="00AF5DFE">
            <w:pPr>
              <w:rPr>
                <w:rFonts w:ascii="Courier New" w:hAnsi="Courier New"/>
                <w:snapToGrid w:val="0"/>
                <w:color w:val="auto"/>
              </w:rPr>
            </w:pPr>
            <w:r>
              <w:rPr>
                <w:rFonts w:ascii="Courier New" w:hAnsi="Courier New"/>
                <w:snapToGrid w:val="0"/>
                <w:color w:val="auto"/>
              </w:rPr>
              <w:t>XFOMFIH1XXX</w:t>
            </w:r>
          </w:p>
        </w:tc>
        <w:tc>
          <w:tcPr>
            <w:tcW w:w="3960" w:type="dxa"/>
          </w:tcPr>
          <w:p w14:paraId="3754DE21" w14:textId="77777777" w:rsidR="00AF5DFE" w:rsidRDefault="00AF5DFE">
            <w:pPr>
              <w:rPr>
                <w:rFonts w:ascii="Arial" w:hAnsi="Arial"/>
                <w:snapToGrid w:val="0"/>
                <w:color w:val="auto"/>
              </w:rPr>
            </w:pPr>
            <w:r>
              <w:rPr>
                <w:rFonts w:ascii="Arial" w:hAnsi="Arial"/>
                <w:snapToGrid w:val="0"/>
                <w:color w:val="auto"/>
              </w:rPr>
              <w:t>FINNISH OPTIONS MARKET</w:t>
            </w:r>
          </w:p>
        </w:tc>
        <w:tc>
          <w:tcPr>
            <w:tcW w:w="2700" w:type="dxa"/>
          </w:tcPr>
          <w:p w14:paraId="4DDA62D7" w14:textId="77777777" w:rsidR="00AF5DFE" w:rsidRDefault="00AF5DFE">
            <w:pPr>
              <w:jc w:val="left"/>
              <w:rPr>
                <w:rFonts w:ascii="Arial" w:hAnsi="Arial"/>
                <w:snapToGrid w:val="0"/>
                <w:color w:val="auto"/>
              </w:rPr>
            </w:pPr>
          </w:p>
        </w:tc>
        <w:tc>
          <w:tcPr>
            <w:tcW w:w="720" w:type="dxa"/>
          </w:tcPr>
          <w:p w14:paraId="4E0EBD8D" w14:textId="77777777" w:rsidR="00AF5DFE" w:rsidRDefault="00AF5DFE">
            <w:pPr>
              <w:jc w:val="center"/>
              <w:rPr>
                <w:rFonts w:ascii="Arial" w:hAnsi="Arial"/>
                <w:snapToGrid w:val="0"/>
                <w:color w:val="auto"/>
              </w:rPr>
            </w:pPr>
          </w:p>
        </w:tc>
      </w:tr>
      <w:tr w:rsidR="00AF5DFE" w14:paraId="6A9A930E" w14:textId="77777777">
        <w:trPr>
          <w:trHeight w:val="281"/>
        </w:trPr>
        <w:tc>
          <w:tcPr>
            <w:tcW w:w="750" w:type="dxa"/>
          </w:tcPr>
          <w:p w14:paraId="327C6C30" w14:textId="77777777" w:rsidR="00AF5DFE" w:rsidRDefault="00AF5DFE">
            <w:pPr>
              <w:rPr>
                <w:rFonts w:ascii="Arial" w:hAnsi="Arial"/>
                <w:b/>
                <w:snapToGrid w:val="0"/>
                <w:color w:val="auto"/>
              </w:rPr>
            </w:pPr>
            <w:r>
              <w:rPr>
                <w:rFonts w:ascii="Arial" w:hAnsi="Arial"/>
                <w:b/>
                <w:snapToGrid w:val="0"/>
                <w:color w:val="auto"/>
              </w:rPr>
              <w:t>XFRA</w:t>
            </w:r>
          </w:p>
        </w:tc>
        <w:tc>
          <w:tcPr>
            <w:tcW w:w="1530" w:type="dxa"/>
          </w:tcPr>
          <w:p w14:paraId="6A4F46F9" w14:textId="77777777" w:rsidR="00AF5DFE" w:rsidRDefault="00AF5DFE">
            <w:pPr>
              <w:rPr>
                <w:rFonts w:ascii="Courier New" w:hAnsi="Courier New"/>
                <w:snapToGrid w:val="0"/>
                <w:color w:val="auto"/>
              </w:rPr>
            </w:pPr>
            <w:r>
              <w:rPr>
                <w:rFonts w:ascii="Courier New" w:hAnsi="Courier New"/>
                <w:snapToGrid w:val="0"/>
                <w:color w:val="auto"/>
              </w:rPr>
              <w:t>XFRADEF1XXX</w:t>
            </w:r>
          </w:p>
        </w:tc>
        <w:tc>
          <w:tcPr>
            <w:tcW w:w="3960" w:type="dxa"/>
          </w:tcPr>
          <w:p w14:paraId="7E62C0FB" w14:textId="77777777" w:rsidR="00AF5DFE" w:rsidRDefault="00AF5DFE">
            <w:pPr>
              <w:rPr>
                <w:rFonts w:ascii="Arial" w:hAnsi="Arial"/>
                <w:snapToGrid w:val="0"/>
                <w:color w:val="auto"/>
              </w:rPr>
            </w:pPr>
            <w:r>
              <w:rPr>
                <w:rFonts w:ascii="Arial" w:hAnsi="Arial"/>
                <w:snapToGrid w:val="0"/>
                <w:color w:val="auto"/>
              </w:rPr>
              <w:t>FRANKFURTER WERTPAPIERBOERSE</w:t>
            </w:r>
          </w:p>
        </w:tc>
        <w:tc>
          <w:tcPr>
            <w:tcW w:w="2700" w:type="dxa"/>
          </w:tcPr>
          <w:p w14:paraId="2D92470F" w14:textId="77777777" w:rsidR="00AF5DFE" w:rsidRDefault="00AF5DFE">
            <w:pPr>
              <w:jc w:val="left"/>
              <w:rPr>
                <w:rFonts w:ascii="Arial" w:hAnsi="Arial"/>
                <w:i/>
                <w:snapToGrid w:val="0"/>
                <w:color w:val="auto"/>
              </w:rPr>
            </w:pPr>
            <w:smartTag w:uri="urn:schemas-microsoft-com:office:smarttags" w:element="place">
              <w:r>
                <w:rPr>
                  <w:rFonts w:ascii="Arial" w:hAnsi="Arial"/>
                  <w:i/>
                  <w:snapToGrid w:val="0"/>
                  <w:color w:val="auto"/>
                </w:rPr>
                <w:t>Frankfurt</w:t>
              </w:r>
            </w:smartTag>
            <w:r>
              <w:rPr>
                <w:rFonts w:ascii="Arial" w:hAnsi="Arial"/>
                <w:i/>
                <w:snapToGrid w:val="0"/>
                <w:color w:val="auto"/>
              </w:rPr>
              <w:t xml:space="preserve"> Stock Exchange</w:t>
            </w:r>
          </w:p>
        </w:tc>
        <w:tc>
          <w:tcPr>
            <w:tcW w:w="720" w:type="dxa"/>
          </w:tcPr>
          <w:p w14:paraId="5FBCD740" w14:textId="77777777" w:rsidR="00AF5DFE" w:rsidRDefault="00AF5DFE">
            <w:pPr>
              <w:jc w:val="center"/>
              <w:rPr>
                <w:rFonts w:ascii="Arial" w:hAnsi="Arial"/>
                <w:i/>
                <w:snapToGrid w:val="0"/>
                <w:color w:val="auto"/>
              </w:rPr>
            </w:pPr>
            <w:r>
              <w:rPr>
                <w:rFonts w:ascii="Arial" w:hAnsi="Arial"/>
                <w:i/>
                <w:snapToGrid w:val="0"/>
                <w:color w:val="auto"/>
              </w:rPr>
              <w:t>F</w:t>
            </w:r>
          </w:p>
        </w:tc>
      </w:tr>
      <w:tr w:rsidR="00AF5DFE" w14:paraId="793A34EE" w14:textId="77777777">
        <w:trPr>
          <w:trHeight w:val="281"/>
        </w:trPr>
        <w:tc>
          <w:tcPr>
            <w:tcW w:w="750" w:type="dxa"/>
          </w:tcPr>
          <w:p w14:paraId="47087400" w14:textId="77777777" w:rsidR="00AF5DFE" w:rsidRDefault="00AF5DFE">
            <w:pPr>
              <w:rPr>
                <w:rFonts w:ascii="Arial" w:hAnsi="Arial"/>
                <w:b/>
                <w:snapToGrid w:val="0"/>
                <w:color w:val="auto"/>
              </w:rPr>
            </w:pPr>
            <w:r>
              <w:rPr>
                <w:rFonts w:ascii="Arial" w:hAnsi="Arial"/>
                <w:b/>
                <w:snapToGrid w:val="0"/>
                <w:color w:val="auto"/>
              </w:rPr>
              <w:t>XFTA</w:t>
            </w:r>
          </w:p>
        </w:tc>
        <w:tc>
          <w:tcPr>
            <w:tcW w:w="1530" w:type="dxa"/>
          </w:tcPr>
          <w:p w14:paraId="2A56FDC4" w14:textId="77777777" w:rsidR="00AF5DFE" w:rsidRDefault="00AF5DFE">
            <w:pPr>
              <w:rPr>
                <w:rFonts w:ascii="Courier New" w:hAnsi="Courier New"/>
                <w:snapToGrid w:val="0"/>
                <w:color w:val="auto"/>
              </w:rPr>
            </w:pPr>
            <w:r>
              <w:rPr>
                <w:rFonts w:ascii="Courier New" w:hAnsi="Courier New"/>
                <w:snapToGrid w:val="0"/>
                <w:color w:val="auto"/>
              </w:rPr>
              <w:t>XFTANL21XXX</w:t>
            </w:r>
          </w:p>
        </w:tc>
        <w:tc>
          <w:tcPr>
            <w:tcW w:w="3960" w:type="dxa"/>
          </w:tcPr>
          <w:p w14:paraId="665212E8" w14:textId="77777777" w:rsidR="00AF5DFE" w:rsidRDefault="00AF5DFE">
            <w:pPr>
              <w:rPr>
                <w:rFonts w:ascii="Arial" w:hAnsi="Arial"/>
                <w:snapToGrid w:val="0"/>
                <w:color w:val="auto"/>
              </w:rPr>
            </w:pPr>
            <w:r>
              <w:rPr>
                <w:rFonts w:ascii="Arial" w:hAnsi="Arial"/>
                <w:snapToGrid w:val="0"/>
                <w:color w:val="auto"/>
              </w:rPr>
              <w:t xml:space="preserve">FINANCIELE TERMIJNMARKET </w:t>
            </w:r>
            <w:smartTag w:uri="urn:schemas-microsoft-com:office:smarttags" w:element="City">
              <w:smartTag w:uri="urn:schemas-microsoft-com:office:smarttags" w:element="place">
                <w:r>
                  <w:rPr>
                    <w:rFonts w:ascii="Arial" w:hAnsi="Arial"/>
                    <w:snapToGrid w:val="0"/>
                    <w:color w:val="auto"/>
                  </w:rPr>
                  <w:t>AMSTERDAM</w:t>
                </w:r>
              </w:smartTag>
            </w:smartTag>
          </w:p>
        </w:tc>
        <w:tc>
          <w:tcPr>
            <w:tcW w:w="2700" w:type="dxa"/>
          </w:tcPr>
          <w:p w14:paraId="75AC2BCA" w14:textId="77777777" w:rsidR="00AF5DFE" w:rsidRDefault="00AF5DFE">
            <w:pPr>
              <w:jc w:val="left"/>
              <w:rPr>
                <w:rFonts w:ascii="Arial" w:hAnsi="Arial"/>
                <w:snapToGrid w:val="0"/>
                <w:color w:val="auto"/>
              </w:rPr>
            </w:pPr>
          </w:p>
        </w:tc>
        <w:tc>
          <w:tcPr>
            <w:tcW w:w="720" w:type="dxa"/>
          </w:tcPr>
          <w:p w14:paraId="6918D898" w14:textId="77777777" w:rsidR="00AF5DFE" w:rsidRDefault="00AF5DFE">
            <w:pPr>
              <w:jc w:val="center"/>
              <w:rPr>
                <w:rFonts w:ascii="Arial" w:hAnsi="Arial"/>
                <w:snapToGrid w:val="0"/>
                <w:color w:val="auto"/>
              </w:rPr>
            </w:pPr>
          </w:p>
        </w:tc>
      </w:tr>
      <w:tr w:rsidR="00AF5DFE" w14:paraId="170F92E9" w14:textId="77777777">
        <w:trPr>
          <w:trHeight w:val="281"/>
        </w:trPr>
        <w:tc>
          <w:tcPr>
            <w:tcW w:w="750" w:type="dxa"/>
          </w:tcPr>
          <w:p w14:paraId="490D7603" w14:textId="77777777" w:rsidR="00AF5DFE" w:rsidRDefault="00AF5DFE">
            <w:pPr>
              <w:rPr>
                <w:rFonts w:ascii="Arial" w:hAnsi="Arial"/>
                <w:b/>
                <w:snapToGrid w:val="0"/>
                <w:color w:val="auto"/>
              </w:rPr>
            </w:pPr>
            <w:r>
              <w:rPr>
                <w:rFonts w:ascii="Arial" w:hAnsi="Arial"/>
                <w:b/>
                <w:snapToGrid w:val="0"/>
                <w:color w:val="auto"/>
              </w:rPr>
              <w:t>XGAL</w:t>
            </w:r>
          </w:p>
        </w:tc>
        <w:tc>
          <w:tcPr>
            <w:tcW w:w="1530" w:type="dxa"/>
          </w:tcPr>
          <w:p w14:paraId="24752C21" w14:textId="77777777" w:rsidR="00AF5DFE" w:rsidRDefault="00AF5DFE">
            <w:pPr>
              <w:rPr>
                <w:rFonts w:ascii="Courier New" w:hAnsi="Courier New"/>
                <w:snapToGrid w:val="0"/>
                <w:color w:val="auto"/>
              </w:rPr>
            </w:pPr>
            <w:r>
              <w:rPr>
                <w:rFonts w:ascii="Courier New" w:hAnsi="Courier New"/>
                <w:snapToGrid w:val="0"/>
                <w:color w:val="auto"/>
              </w:rPr>
              <w:t>XGALCH21XXX</w:t>
            </w:r>
          </w:p>
        </w:tc>
        <w:tc>
          <w:tcPr>
            <w:tcW w:w="3960" w:type="dxa"/>
          </w:tcPr>
          <w:p w14:paraId="3E2ABC10" w14:textId="77777777" w:rsidR="00AF5DFE" w:rsidRDefault="00AF5DFE">
            <w:pPr>
              <w:rPr>
                <w:rFonts w:ascii="Arial" w:hAnsi="Arial"/>
                <w:snapToGrid w:val="0"/>
                <w:color w:val="auto"/>
              </w:rPr>
            </w:pPr>
            <w:r>
              <w:rPr>
                <w:rFonts w:ascii="Arial" w:hAnsi="Arial"/>
                <w:snapToGrid w:val="0"/>
                <w:color w:val="auto"/>
              </w:rPr>
              <w:t>ST. GALLEN STOCK EXCHANGE</w:t>
            </w:r>
          </w:p>
        </w:tc>
        <w:tc>
          <w:tcPr>
            <w:tcW w:w="2700" w:type="dxa"/>
          </w:tcPr>
          <w:p w14:paraId="087D95FF" w14:textId="77777777" w:rsidR="00AF5DFE" w:rsidRDefault="00AF5DFE">
            <w:pPr>
              <w:jc w:val="left"/>
              <w:rPr>
                <w:rFonts w:ascii="Arial" w:hAnsi="Arial"/>
                <w:snapToGrid w:val="0"/>
                <w:color w:val="auto"/>
              </w:rPr>
            </w:pPr>
          </w:p>
        </w:tc>
        <w:tc>
          <w:tcPr>
            <w:tcW w:w="720" w:type="dxa"/>
          </w:tcPr>
          <w:p w14:paraId="54F0057E" w14:textId="77777777" w:rsidR="00AF5DFE" w:rsidRDefault="00AF5DFE">
            <w:pPr>
              <w:jc w:val="center"/>
              <w:rPr>
                <w:rFonts w:ascii="Arial" w:hAnsi="Arial"/>
                <w:snapToGrid w:val="0"/>
                <w:color w:val="auto"/>
              </w:rPr>
            </w:pPr>
          </w:p>
        </w:tc>
      </w:tr>
      <w:tr w:rsidR="00AF5DFE" w14:paraId="1AF760B4" w14:textId="77777777">
        <w:trPr>
          <w:trHeight w:val="281"/>
        </w:trPr>
        <w:tc>
          <w:tcPr>
            <w:tcW w:w="750" w:type="dxa"/>
          </w:tcPr>
          <w:p w14:paraId="4B83A9D8" w14:textId="77777777" w:rsidR="00AF5DFE" w:rsidRDefault="00AF5DFE">
            <w:pPr>
              <w:rPr>
                <w:rFonts w:ascii="Arial" w:hAnsi="Arial"/>
                <w:b/>
                <w:snapToGrid w:val="0"/>
                <w:color w:val="auto"/>
              </w:rPr>
            </w:pPr>
            <w:r>
              <w:rPr>
                <w:rFonts w:ascii="Arial" w:hAnsi="Arial"/>
                <w:b/>
                <w:snapToGrid w:val="0"/>
                <w:color w:val="auto"/>
              </w:rPr>
              <w:t>XGEN</w:t>
            </w:r>
          </w:p>
        </w:tc>
        <w:tc>
          <w:tcPr>
            <w:tcW w:w="1530" w:type="dxa"/>
          </w:tcPr>
          <w:p w14:paraId="15179BF6" w14:textId="77777777" w:rsidR="00AF5DFE" w:rsidRDefault="00AF5DFE">
            <w:pPr>
              <w:rPr>
                <w:rFonts w:ascii="Courier New" w:hAnsi="Courier New"/>
                <w:snapToGrid w:val="0"/>
                <w:color w:val="auto"/>
              </w:rPr>
            </w:pPr>
            <w:r>
              <w:rPr>
                <w:rFonts w:ascii="Courier New" w:hAnsi="Courier New"/>
                <w:snapToGrid w:val="0"/>
                <w:color w:val="auto"/>
              </w:rPr>
              <w:t>XGENITG1XXX</w:t>
            </w:r>
          </w:p>
        </w:tc>
        <w:tc>
          <w:tcPr>
            <w:tcW w:w="3960" w:type="dxa"/>
          </w:tcPr>
          <w:p w14:paraId="45C6F3B3" w14:textId="77777777" w:rsidR="00AF5DFE" w:rsidRPr="008E13A9" w:rsidRDefault="00AF5DFE">
            <w:pPr>
              <w:ind w:left="1080" w:hanging="360"/>
              <w:rPr>
                <w:rFonts w:ascii="Arial" w:hAnsi="Arial"/>
                <w:color w:val="auto"/>
                <w:lang w:val="sv-SE"/>
                <w:rPrChange w:id="5389" w:author="Administrator" w:date="2011-08-18T10:26:00Z">
                  <w:rPr>
                    <w:rFonts w:ascii="Arial" w:hAnsi="Arial"/>
                    <w:color w:val="auto"/>
                    <w:lang w:val="fr-FR"/>
                  </w:rPr>
                </w:rPrChange>
              </w:rPr>
            </w:pPr>
            <w:r w:rsidRPr="008E13A9">
              <w:rPr>
                <w:rFonts w:ascii="Arial" w:hAnsi="Arial"/>
                <w:color w:val="auto"/>
                <w:lang w:val="sv-SE"/>
                <w:rPrChange w:id="5390" w:author="Administrator" w:date="2011-08-18T10:26:00Z">
                  <w:rPr>
                    <w:rFonts w:ascii="Arial" w:hAnsi="Arial"/>
                    <w:color w:val="auto"/>
                    <w:lang w:val="fr-FR"/>
                  </w:rPr>
                </w:rPrChange>
              </w:rPr>
              <w:t>BORSA VALORI DI GENOVA (STOCK EXCHANGE)</w:t>
            </w:r>
          </w:p>
        </w:tc>
        <w:tc>
          <w:tcPr>
            <w:tcW w:w="2700" w:type="dxa"/>
          </w:tcPr>
          <w:p w14:paraId="7C7FF0DE" w14:textId="77777777" w:rsidR="00AF5DFE" w:rsidRDefault="00AF5DFE">
            <w:pPr>
              <w:jc w:val="left"/>
              <w:rPr>
                <w:rFonts w:ascii="Arial" w:hAnsi="Arial"/>
                <w:i/>
                <w:snapToGrid w:val="0"/>
                <w:color w:val="auto"/>
              </w:rPr>
            </w:pPr>
            <w:r>
              <w:rPr>
                <w:rFonts w:ascii="Arial" w:hAnsi="Arial"/>
                <w:i/>
                <w:snapToGrid w:val="0"/>
                <w:color w:val="auto"/>
              </w:rPr>
              <w:t>&lt;&lt; defunct exchange &gt;&gt;</w:t>
            </w:r>
          </w:p>
        </w:tc>
        <w:tc>
          <w:tcPr>
            <w:tcW w:w="720" w:type="dxa"/>
          </w:tcPr>
          <w:p w14:paraId="5348627E" w14:textId="77777777" w:rsidR="00AF5DFE" w:rsidRDefault="00AF5DFE">
            <w:pPr>
              <w:jc w:val="center"/>
              <w:rPr>
                <w:rFonts w:ascii="Arial" w:hAnsi="Arial"/>
                <w:i/>
                <w:snapToGrid w:val="0"/>
                <w:color w:val="auto"/>
              </w:rPr>
            </w:pPr>
          </w:p>
        </w:tc>
      </w:tr>
      <w:tr w:rsidR="00AF5DFE" w14:paraId="021CEB50" w14:textId="77777777">
        <w:trPr>
          <w:trHeight w:val="281"/>
        </w:trPr>
        <w:tc>
          <w:tcPr>
            <w:tcW w:w="750" w:type="dxa"/>
          </w:tcPr>
          <w:p w14:paraId="1F45A692" w14:textId="77777777" w:rsidR="00AF5DFE" w:rsidRDefault="00AF5DFE">
            <w:pPr>
              <w:rPr>
                <w:rFonts w:ascii="Arial" w:hAnsi="Arial"/>
                <w:b/>
                <w:snapToGrid w:val="0"/>
                <w:color w:val="auto"/>
              </w:rPr>
            </w:pPr>
            <w:r>
              <w:rPr>
                <w:rFonts w:ascii="Arial" w:hAnsi="Arial"/>
                <w:b/>
                <w:snapToGrid w:val="0"/>
                <w:color w:val="auto"/>
              </w:rPr>
              <w:t>XGTG</w:t>
            </w:r>
          </w:p>
        </w:tc>
        <w:tc>
          <w:tcPr>
            <w:tcW w:w="1530" w:type="dxa"/>
          </w:tcPr>
          <w:p w14:paraId="4E13E5F6" w14:textId="77777777" w:rsidR="00AF5DFE" w:rsidRDefault="00AF5DFE">
            <w:pPr>
              <w:rPr>
                <w:rFonts w:ascii="Courier New" w:hAnsi="Courier New"/>
                <w:snapToGrid w:val="0"/>
                <w:color w:val="auto"/>
              </w:rPr>
            </w:pPr>
            <w:r>
              <w:rPr>
                <w:rFonts w:ascii="Courier New" w:hAnsi="Courier New"/>
                <w:snapToGrid w:val="0"/>
                <w:color w:val="auto"/>
              </w:rPr>
              <w:t>XGTGGTG1XXX</w:t>
            </w:r>
          </w:p>
        </w:tc>
        <w:tc>
          <w:tcPr>
            <w:tcW w:w="3960" w:type="dxa"/>
          </w:tcPr>
          <w:p w14:paraId="6C69EDAC" w14:textId="77777777" w:rsidR="00AF5DFE" w:rsidRDefault="00AF5DFE">
            <w:pPr>
              <w:rPr>
                <w:rFonts w:ascii="Arial" w:hAnsi="Arial"/>
                <w:snapToGrid w:val="0"/>
                <w:color w:val="auto"/>
                <w:lang w:val="fr-FR"/>
              </w:rPr>
            </w:pPr>
            <w:r>
              <w:rPr>
                <w:rFonts w:ascii="Arial" w:hAnsi="Arial"/>
                <w:snapToGrid w:val="0"/>
                <w:color w:val="auto"/>
                <w:lang w:val="fr-FR"/>
              </w:rPr>
              <w:t>BOLSA DE VALORES NACIONAL SA</w:t>
            </w:r>
          </w:p>
        </w:tc>
        <w:tc>
          <w:tcPr>
            <w:tcW w:w="2700" w:type="dxa"/>
          </w:tcPr>
          <w:p w14:paraId="36CFE17C" w14:textId="77777777" w:rsidR="00AF5DFE" w:rsidRDefault="00AF5DFE">
            <w:pPr>
              <w:jc w:val="left"/>
              <w:rPr>
                <w:rFonts w:ascii="Arial" w:hAnsi="Arial"/>
                <w:snapToGrid w:val="0"/>
                <w:color w:val="auto"/>
                <w:lang w:val="fr-FR"/>
              </w:rPr>
            </w:pPr>
          </w:p>
        </w:tc>
        <w:tc>
          <w:tcPr>
            <w:tcW w:w="720" w:type="dxa"/>
          </w:tcPr>
          <w:p w14:paraId="600A3194" w14:textId="77777777" w:rsidR="00AF5DFE" w:rsidRDefault="00AF5DFE">
            <w:pPr>
              <w:jc w:val="center"/>
              <w:rPr>
                <w:rFonts w:ascii="Arial" w:hAnsi="Arial"/>
                <w:snapToGrid w:val="0"/>
                <w:color w:val="auto"/>
                <w:lang w:val="fr-FR"/>
              </w:rPr>
            </w:pPr>
          </w:p>
        </w:tc>
      </w:tr>
      <w:tr w:rsidR="00AF5DFE" w14:paraId="44892C37" w14:textId="77777777">
        <w:trPr>
          <w:trHeight w:val="281"/>
        </w:trPr>
        <w:tc>
          <w:tcPr>
            <w:tcW w:w="750" w:type="dxa"/>
          </w:tcPr>
          <w:p w14:paraId="2A7C08CC" w14:textId="77777777" w:rsidR="00AF5DFE" w:rsidRDefault="00AF5DFE">
            <w:pPr>
              <w:rPr>
                <w:rFonts w:ascii="Arial" w:hAnsi="Arial"/>
                <w:b/>
                <w:snapToGrid w:val="0"/>
                <w:color w:val="auto"/>
              </w:rPr>
            </w:pPr>
            <w:r>
              <w:rPr>
                <w:rFonts w:ascii="Arial" w:hAnsi="Arial"/>
                <w:b/>
                <w:snapToGrid w:val="0"/>
                <w:color w:val="auto"/>
              </w:rPr>
              <w:t>XGHA</w:t>
            </w:r>
          </w:p>
        </w:tc>
        <w:tc>
          <w:tcPr>
            <w:tcW w:w="1530" w:type="dxa"/>
          </w:tcPr>
          <w:p w14:paraId="736A3E72" w14:textId="77777777" w:rsidR="00AF5DFE" w:rsidRDefault="00AF5DFE">
            <w:pPr>
              <w:rPr>
                <w:rFonts w:ascii="Courier New" w:hAnsi="Courier New"/>
                <w:snapToGrid w:val="0"/>
                <w:color w:val="auto"/>
              </w:rPr>
            </w:pPr>
            <w:r>
              <w:rPr>
                <w:rFonts w:ascii="Courier New" w:hAnsi="Courier New"/>
                <w:snapToGrid w:val="0"/>
                <w:color w:val="auto"/>
              </w:rPr>
              <w:t>XGHAGHA1XXX</w:t>
            </w:r>
          </w:p>
        </w:tc>
        <w:tc>
          <w:tcPr>
            <w:tcW w:w="3960" w:type="dxa"/>
          </w:tcPr>
          <w:p w14:paraId="4DEA7F11"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GHANA</w:t>
                </w:r>
              </w:smartTag>
            </w:smartTag>
            <w:r>
              <w:rPr>
                <w:rFonts w:ascii="Arial" w:hAnsi="Arial"/>
                <w:snapToGrid w:val="0"/>
                <w:color w:val="auto"/>
              </w:rPr>
              <w:t xml:space="preserve"> STOCK EXCHANGE</w:t>
            </w:r>
          </w:p>
        </w:tc>
        <w:tc>
          <w:tcPr>
            <w:tcW w:w="2700" w:type="dxa"/>
          </w:tcPr>
          <w:p w14:paraId="38199F7E"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Ghana</w:t>
                </w:r>
              </w:smartTag>
            </w:smartTag>
            <w:r>
              <w:rPr>
                <w:rFonts w:ascii="Arial" w:hAnsi="Arial"/>
                <w:snapToGrid w:val="0"/>
                <w:color w:val="auto"/>
              </w:rPr>
              <w:t xml:space="preserve"> Stock Exchange</w:t>
            </w:r>
          </w:p>
        </w:tc>
        <w:tc>
          <w:tcPr>
            <w:tcW w:w="720" w:type="dxa"/>
          </w:tcPr>
          <w:p w14:paraId="4A088954" w14:textId="77777777" w:rsidR="00AF5DFE" w:rsidRDefault="00AF5DFE">
            <w:pPr>
              <w:jc w:val="center"/>
              <w:rPr>
                <w:rFonts w:ascii="Arial" w:hAnsi="Arial"/>
                <w:snapToGrid w:val="0"/>
                <w:color w:val="auto"/>
              </w:rPr>
            </w:pPr>
            <w:r>
              <w:rPr>
                <w:rFonts w:ascii="Arial" w:hAnsi="Arial"/>
                <w:snapToGrid w:val="0"/>
                <w:color w:val="auto"/>
              </w:rPr>
              <w:t>GH</w:t>
            </w:r>
          </w:p>
        </w:tc>
      </w:tr>
      <w:tr w:rsidR="00AF5DFE" w14:paraId="49836F12" w14:textId="77777777">
        <w:trPr>
          <w:trHeight w:val="281"/>
        </w:trPr>
        <w:tc>
          <w:tcPr>
            <w:tcW w:w="750" w:type="dxa"/>
          </w:tcPr>
          <w:p w14:paraId="5D720582" w14:textId="77777777" w:rsidR="00AF5DFE" w:rsidRDefault="00AF5DFE">
            <w:pPr>
              <w:rPr>
                <w:rFonts w:ascii="Arial" w:hAnsi="Arial"/>
                <w:b/>
                <w:snapToGrid w:val="0"/>
                <w:color w:val="auto"/>
              </w:rPr>
            </w:pPr>
            <w:r>
              <w:rPr>
                <w:rFonts w:ascii="Arial" w:hAnsi="Arial"/>
                <w:b/>
                <w:snapToGrid w:val="0"/>
                <w:color w:val="auto"/>
              </w:rPr>
              <w:t>XGUA</w:t>
            </w:r>
          </w:p>
        </w:tc>
        <w:tc>
          <w:tcPr>
            <w:tcW w:w="1530" w:type="dxa"/>
          </w:tcPr>
          <w:p w14:paraId="7A4A29A9" w14:textId="77777777" w:rsidR="00AF5DFE" w:rsidRDefault="00AF5DFE">
            <w:pPr>
              <w:rPr>
                <w:rFonts w:ascii="Courier New" w:hAnsi="Courier New"/>
                <w:snapToGrid w:val="0"/>
                <w:color w:val="auto"/>
              </w:rPr>
            </w:pPr>
            <w:r>
              <w:rPr>
                <w:rFonts w:ascii="Courier New" w:hAnsi="Courier New"/>
                <w:snapToGrid w:val="0"/>
                <w:color w:val="auto"/>
              </w:rPr>
              <w:t>XGUAECE1XXX</w:t>
            </w:r>
          </w:p>
        </w:tc>
        <w:tc>
          <w:tcPr>
            <w:tcW w:w="3960" w:type="dxa"/>
          </w:tcPr>
          <w:p w14:paraId="0A2D25A5"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GUAYAQUIL</w:t>
                </w:r>
              </w:smartTag>
            </w:smartTag>
            <w:r>
              <w:rPr>
                <w:rFonts w:ascii="Arial" w:hAnsi="Arial"/>
                <w:snapToGrid w:val="0"/>
                <w:color w:val="auto"/>
              </w:rPr>
              <w:t xml:space="preserve"> STOCK EXCHANGE</w:t>
            </w:r>
          </w:p>
        </w:tc>
        <w:tc>
          <w:tcPr>
            <w:tcW w:w="2700" w:type="dxa"/>
          </w:tcPr>
          <w:p w14:paraId="0109D821" w14:textId="77777777" w:rsidR="00AF5DFE" w:rsidRDefault="00AF5DFE">
            <w:pPr>
              <w:jc w:val="left"/>
              <w:rPr>
                <w:rFonts w:ascii="Arial" w:hAnsi="Arial"/>
                <w:snapToGrid w:val="0"/>
                <w:color w:val="auto"/>
              </w:rPr>
            </w:pPr>
          </w:p>
        </w:tc>
        <w:tc>
          <w:tcPr>
            <w:tcW w:w="720" w:type="dxa"/>
          </w:tcPr>
          <w:p w14:paraId="71B50B67" w14:textId="77777777" w:rsidR="00AF5DFE" w:rsidRDefault="00AF5DFE">
            <w:pPr>
              <w:jc w:val="center"/>
              <w:rPr>
                <w:rFonts w:ascii="Arial" w:hAnsi="Arial"/>
                <w:snapToGrid w:val="0"/>
                <w:color w:val="auto"/>
              </w:rPr>
            </w:pPr>
          </w:p>
        </w:tc>
      </w:tr>
      <w:tr w:rsidR="00AF5DFE" w14:paraId="088C0934" w14:textId="77777777">
        <w:trPr>
          <w:trHeight w:val="281"/>
        </w:trPr>
        <w:tc>
          <w:tcPr>
            <w:tcW w:w="750" w:type="dxa"/>
          </w:tcPr>
          <w:p w14:paraId="5248E645" w14:textId="77777777" w:rsidR="00AF5DFE" w:rsidRDefault="00AF5DFE">
            <w:pPr>
              <w:rPr>
                <w:rFonts w:ascii="Arial" w:hAnsi="Arial"/>
                <w:b/>
                <w:snapToGrid w:val="0"/>
                <w:color w:val="auto"/>
              </w:rPr>
            </w:pPr>
            <w:r>
              <w:rPr>
                <w:rFonts w:ascii="Arial" w:hAnsi="Arial"/>
                <w:b/>
                <w:snapToGrid w:val="0"/>
                <w:color w:val="auto"/>
              </w:rPr>
              <w:t>XGVA</w:t>
            </w:r>
          </w:p>
        </w:tc>
        <w:tc>
          <w:tcPr>
            <w:tcW w:w="1530" w:type="dxa"/>
          </w:tcPr>
          <w:p w14:paraId="51B6D203" w14:textId="77777777" w:rsidR="00AF5DFE" w:rsidRDefault="00AF5DFE">
            <w:pPr>
              <w:rPr>
                <w:rFonts w:ascii="Courier New" w:hAnsi="Courier New"/>
                <w:snapToGrid w:val="0"/>
                <w:color w:val="auto"/>
              </w:rPr>
            </w:pPr>
            <w:r>
              <w:rPr>
                <w:rFonts w:ascii="Courier New" w:hAnsi="Courier New"/>
                <w:snapToGrid w:val="0"/>
                <w:color w:val="auto"/>
              </w:rPr>
              <w:t>XGVACHG1XXX</w:t>
            </w:r>
          </w:p>
        </w:tc>
        <w:tc>
          <w:tcPr>
            <w:tcW w:w="3960" w:type="dxa"/>
          </w:tcPr>
          <w:p w14:paraId="6DA39AF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GENEVA</w:t>
                </w:r>
              </w:smartTag>
            </w:smartTag>
            <w:r>
              <w:rPr>
                <w:rFonts w:ascii="Arial" w:hAnsi="Arial"/>
                <w:snapToGrid w:val="0"/>
                <w:color w:val="auto"/>
              </w:rPr>
              <w:t xml:space="preserve"> STOCK EXCHANGE</w:t>
            </w:r>
          </w:p>
        </w:tc>
        <w:tc>
          <w:tcPr>
            <w:tcW w:w="2700" w:type="dxa"/>
          </w:tcPr>
          <w:p w14:paraId="387D3326"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362019D6" w14:textId="77777777" w:rsidR="00AF5DFE" w:rsidRDefault="00AF5DFE">
            <w:pPr>
              <w:jc w:val="center"/>
              <w:rPr>
                <w:rFonts w:ascii="Arial" w:hAnsi="Arial"/>
                <w:snapToGrid w:val="0"/>
                <w:color w:val="auto"/>
              </w:rPr>
            </w:pPr>
          </w:p>
        </w:tc>
      </w:tr>
      <w:tr w:rsidR="00AF5DFE" w14:paraId="15B37890" w14:textId="77777777">
        <w:trPr>
          <w:trHeight w:val="281"/>
        </w:trPr>
        <w:tc>
          <w:tcPr>
            <w:tcW w:w="750" w:type="dxa"/>
          </w:tcPr>
          <w:p w14:paraId="7F49B6ED" w14:textId="77777777" w:rsidR="00AF5DFE" w:rsidRDefault="00AF5DFE">
            <w:pPr>
              <w:rPr>
                <w:rFonts w:ascii="Arial" w:hAnsi="Arial"/>
                <w:b/>
                <w:snapToGrid w:val="0"/>
                <w:color w:val="auto"/>
              </w:rPr>
            </w:pPr>
            <w:r>
              <w:rPr>
                <w:rFonts w:ascii="Arial" w:hAnsi="Arial"/>
                <w:b/>
                <w:snapToGrid w:val="0"/>
                <w:color w:val="auto"/>
              </w:rPr>
              <w:t>XHAM</w:t>
            </w:r>
          </w:p>
        </w:tc>
        <w:tc>
          <w:tcPr>
            <w:tcW w:w="1530" w:type="dxa"/>
          </w:tcPr>
          <w:p w14:paraId="49FB944A" w14:textId="77777777" w:rsidR="00AF5DFE" w:rsidRDefault="00AF5DFE">
            <w:pPr>
              <w:rPr>
                <w:rFonts w:ascii="Courier New" w:hAnsi="Courier New"/>
                <w:snapToGrid w:val="0"/>
                <w:color w:val="auto"/>
              </w:rPr>
            </w:pPr>
            <w:r>
              <w:rPr>
                <w:rFonts w:ascii="Courier New" w:hAnsi="Courier New"/>
                <w:snapToGrid w:val="0"/>
                <w:color w:val="auto"/>
              </w:rPr>
              <w:t>XHAMDEH1XXX</w:t>
            </w:r>
          </w:p>
        </w:tc>
        <w:tc>
          <w:tcPr>
            <w:tcW w:w="3960" w:type="dxa"/>
          </w:tcPr>
          <w:p w14:paraId="5374ADD4" w14:textId="77777777" w:rsidR="00AF5DFE" w:rsidRDefault="00AF5DFE">
            <w:pPr>
              <w:rPr>
                <w:rFonts w:ascii="Arial" w:hAnsi="Arial"/>
                <w:snapToGrid w:val="0"/>
                <w:color w:val="auto"/>
              </w:rPr>
            </w:pPr>
            <w:r>
              <w:rPr>
                <w:rFonts w:ascii="Arial" w:hAnsi="Arial"/>
                <w:snapToGrid w:val="0"/>
                <w:color w:val="auto"/>
              </w:rPr>
              <w:t xml:space="preserve">HANSEATISCHE WERTPAPIERBOERSE </w:t>
            </w:r>
            <w:smartTag w:uri="urn:schemas-microsoft-com:office:smarttags" w:element="State">
              <w:smartTag w:uri="urn:schemas-microsoft-com:office:smarttags" w:element="place">
                <w:r>
                  <w:rPr>
                    <w:rFonts w:ascii="Arial" w:hAnsi="Arial"/>
                    <w:snapToGrid w:val="0"/>
                    <w:color w:val="auto"/>
                  </w:rPr>
                  <w:t>HAMBURG</w:t>
                </w:r>
              </w:smartTag>
            </w:smartTag>
          </w:p>
        </w:tc>
        <w:tc>
          <w:tcPr>
            <w:tcW w:w="2700" w:type="dxa"/>
          </w:tcPr>
          <w:p w14:paraId="3E3D7AC7" w14:textId="77777777" w:rsidR="00AF5DFE" w:rsidRDefault="00AF5DFE">
            <w:pPr>
              <w:jc w:val="left"/>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Hamburg</w:t>
                </w:r>
              </w:smartTag>
            </w:smartTag>
            <w:r>
              <w:rPr>
                <w:rFonts w:ascii="Arial" w:hAnsi="Arial"/>
                <w:snapToGrid w:val="0"/>
                <w:color w:val="auto"/>
              </w:rPr>
              <w:t xml:space="preserve"> Stock Exchange</w:t>
            </w:r>
          </w:p>
        </w:tc>
        <w:tc>
          <w:tcPr>
            <w:tcW w:w="720" w:type="dxa"/>
          </w:tcPr>
          <w:p w14:paraId="579BF930" w14:textId="77777777" w:rsidR="00AF5DFE" w:rsidRDefault="00AF5DFE">
            <w:pPr>
              <w:jc w:val="center"/>
              <w:rPr>
                <w:rFonts w:ascii="Arial" w:hAnsi="Arial"/>
                <w:snapToGrid w:val="0"/>
                <w:color w:val="auto"/>
              </w:rPr>
            </w:pPr>
            <w:r>
              <w:rPr>
                <w:rFonts w:ascii="Arial" w:hAnsi="Arial"/>
                <w:snapToGrid w:val="0"/>
                <w:color w:val="auto"/>
              </w:rPr>
              <w:t>H</w:t>
            </w:r>
          </w:p>
        </w:tc>
      </w:tr>
      <w:tr w:rsidR="00AF5DFE" w14:paraId="561DEF45" w14:textId="77777777">
        <w:trPr>
          <w:trHeight w:val="281"/>
        </w:trPr>
        <w:tc>
          <w:tcPr>
            <w:tcW w:w="750" w:type="dxa"/>
          </w:tcPr>
          <w:p w14:paraId="2124E2CA" w14:textId="77777777" w:rsidR="00AF5DFE" w:rsidRDefault="00AF5DFE">
            <w:pPr>
              <w:rPr>
                <w:rFonts w:ascii="Arial" w:hAnsi="Arial"/>
                <w:b/>
                <w:snapToGrid w:val="0"/>
                <w:color w:val="auto"/>
              </w:rPr>
            </w:pPr>
            <w:r>
              <w:rPr>
                <w:rFonts w:ascii="Arial" w:hAnsi="Arial"/>
                <w:b/>
                <w:snapToGrid w:val="0"/>
                <w:color w:val="auto"/>
              </w:rPr>
              <w:t>XHAN</w:t>
            </w:r>
          </w:p>
        </w:tc>
        <w:tc>
          <w:tcPr>
            <w:tcW w:w="1530" w:type="dxa"/>
          </w:tcPr>
          <w:p w14:paraId="1F1D14E2" w14:textId="77777777" w:rsidR="00AF5DFE" w:rsidRDefault="00AF5DFE">
            <w:pPr>
              <w:rPr>
                <w:rFonts w:ascii="Courier New" w:hAnsi="Courier New"/>
                <w:snapToGrid w:val="0"/>
                <w:color w:val="auto"/>
              </w:rPr>
            </w:pPr>
            <w:r>
              <w:rPr>
                <w:rFonts w:ascii="Courier New" w:hAnsi="Courier New"/>
                <w:snapToGrid w:val="0"/>
                <w:color w:val="auto"/>
              </w:rPr>
              <w:t>XHANDE21XXX</w:t>
            </w:r>
          </w:p>
        </w:tc>
        <w:tc>
          <w:tcPr>
            <w:tcW w:w="3960" w:type="dxa"/>
          </w:tcPr>
          <w:p w14:paraId="39B6F01A" w14:textId="77777777" w:rsidR="00AF5DFE" w:rsidRDefault="00AF5DFE">
            <w:pPr>
              <w:rPr>
                <w:rFonts w:ascii="Arial" w:hAnsi="Arial"/>
                <w:snapToGrid w:val="0"/>
                <w:color w:val="auto"/>
              </w:rPr>
            </w:pPr>
            <w:r>
              <w:rPr>
                <w:rFonts w:ascii="Arial" w:hAnsi="Arial"/>
                <w:snapToGrid w:val="0"/>
                <w:color w:val="auto"/>
              </w:rPr>
              <w:t xml:space="preserve">NIEDERSAECHSISCHE BOERSE ZU </w:t>
            </w:r>
            <w:smartTag w:uri="urn:schemas-microsoft-com:office:smarttags" w:element="place">
              <w:r>
                <w:rPr>
                  <w:rFonts w:ascii="Arial" w:hAnsi="Arial"/>
                  <w:snapToGrid w:val="0"/>
                  <w:color w:val="auto"/>
                </w:rPr>
                <w:t>HANNOVER</w:t>
              </w:r>
            </w:smartTag>
          </w:p>
        </w:tc>
        <w:tc>
          <w:tcPr>
            <w:tcW w:w="2700" w:type="dxa"/>
          </w:tcPr>
          <w:p w14:paraId="3A25F2A8" w14:textId="77777777" w:rsidR="00AF5DFE" w:rsidRDefault="00AF5DFE">
            <w:pPr>
              <w:jc w:val="left"/>
              <w:rPr>
                <w:rFonts w:ascii="Arial" w:hAnsi="Arial"/>
                <w:snapToGrid w:val="0"/>
                <w:color w:val="auto"/>
              </w:rPr>
            </w:pPr>
            <w:smartTag w:uri="urn:schemas-microsoft-com:office:smarttags" w:element="place">
              <w:r>
                <w:rPr>
                  <w:rFonts w:ascii="Arial" w:hAnsi="Arial"/>
                  <w:snapToGrid w:val="0"/>
                  <w:color w:val="auto"/>
                </w:rPr>
                <w:t>Hannover</w:t>
              </w:r>
            </w:smartTag>
            <w:r>
              <w:rPr>
                <w:rFonts w:ascii="Arial" w:hAnsi="Arial"/>
                <w:snapToGrid w:val="0"/>
                <w:color w:val="auto"/>
              </w:rPr>
              <w:t xml:space="preserve"> Stock Exchange</w:t>
            </w:r>
          </w:p>
        </w:tc>
        <w:tc>
          <w:tcPr>
            <w:tcW w:w="720" w:type="dxa"/>
          </w:tcPr>
          <w:p w14:paraId="5CDAEF5F" w14:textId="77777777" w:rsidR="00AF5DFE" w:rsidRDefault="00AF5DFE">
            <w:pPr>
              <w:jc w:val="center"/>
              <w:rPr>
                <w:rFonts w:ascii="Arial" w:hAnsi="Arial"/>
                <w:snapToGrid w:val="0"/>
                <w:color w:val="auto"/>
              </w:rPr>
            </w:pPr>
            <w:r>
              <w:rPr>
                <w:rFonts w:ascii="Arial" w:hAnsi="Arial"/>
                <w:snapToGrid w:val="0"/>
                <w:color w:val="auto"/>
              </w:rPr>
              <w:t>HA</w:t>
            </w:r>
          </w:p>
        </w:tc>
      </w:tr>
      <w:tr w:rsidR="00AF5DFE" w14:paraId="3FCA8800" w14:textId="77777777">
        <w:trPr>
          <w:trHeight w:val="281"/>
        </w:trPr>
        <w:tc>
          <w:tcPr>
            <w:tcW w:w="750" w:type="dxa"/>
          </w:tcPr>
          <w:p w14:paraId="55710926" w14:textId="77777777" w:rsidR="00AF5DFE" w:rsidRDefault="00AF5DFE">
            <w:pPr>
              <w:rPr>
                <w:rFonts w:ascii="Arial" w:hAnsi="Arial"/>
                <w:b/>
                <w:snapToGrid w:val="0"/>
                <w:color w:val="auto"/>
              </w:rPr>
            </w:pPr>
            <w:r>
              <w:rPr>
                <w:rFonts w:ascii="Arial" w:hAnsi="Arial"/>
                <w:b/>
                <w:snapToGrid w:val="0"/>
                <w:color w:val="auto"/>
              </w:rPr>
              <w:t>XHCE</w:t>
            </w:r>
          </w:p>
        </w:tc>
        <w:tc>
          <w:tcPr>
            <w:tcW w:w="1530" w:type="dxa"/>
          </w:tcPr>
          <w:p w14:paraId="6C78E3E6" w14:textId="77777777" w:rsidR="00AF5DFE" w:rsidRDefault="00AF5DFE">
            <w:pPr>
              <w:rPr>
                <w:rFonts w:ascii="Courier New" w:hAnsi="Courier New"/>
                <w:snapToGrid w:val="0"/>
                <w:color w:val="auto"/>
              </w:rPr>
            </w:pPr>
            <w:r>
              <w:rPr>
                <w:rFonts w:ascii="Courier New" w:hAnsi="Courier New"/>
                <w:snapToGrid w:val="0"/>
                <w:color w:val="auto"/>
              </w:rPr>
              <w:t>XHCEDE21XXX</w:t>
            </w:r>
          </w:p>
        </w:tc>
        <w:tc>
          <w:tcPr>
            <w:tcW w:w="3960" w:type="dxa"/>
          </w:tcPr>
          <w:p w14:paraId="74CBDA60" w14:textId="77777777" w:rsidR="00AF5DFE" w:rsidRDefault="00AF5DFE">
            <w:pPr>
              <w:rPr>
                <w:rFonts w:ascii="Arial" w:hAnsi="Arial"/>
                <w:snapToGrid w:val="0"/>
                <w:color w:val="auto"/>
              </w:rPr>
            </w:pPr>
            <w:r>
              <w:rPr>
                <w:rFonts w:ascii="Arial" w:hAnsi="Arial"/>
                <w:snapToGrid w:val="0"/>
                <w:color w:val="auto"/>
              </w:rPr>
              <w:t xml:space="preserve">WARENTERMINBOERSE </w:t>
            </w:r>
            <w:smartTag w:uri="urn:schemas-microsoft-com:office:smarttags" w:element="place">
              <w:r>
                <w:rPr>
                  <w:rFonts w:ascii="Arial" w:hAnsi="Arial"/>
                  <w:snapToGrid w:val="0"/>
                  <w:color w:val="auto"/>
                </w:rPr>
                <w:t>HANNOVER</w:t>
              </w:r>
            </w:smartTag>
          </w:p>
        </w:tc>
        <w:tc>
          <w:tcPr>
            <w:tcW w:w="2700" w:type="dxa"/>
          </w:tcPr>
          <w:p w14:paraId="4B857D66" w14:textId="77777777" w:rsidR="00AF5DFE" w:rsidRDefault="00AF5DFE">
            <w:pPr>
              <w:jc w:val="left"/>
              <w:rPr>
                <w:rFonts w:ascii="Arial" w:hAnsi="Arial"/>
                <w:snapToGrid w:val="0"/>
                <w:color w:val="auto"/>
              </w:rPr>
            </w:pPr>
          </w:p>
        </w:tc>
        <w:tc>
          <w:tcPr>
            <w:tcW w:w="720" w:type="dxa"/>
          </w:tcPr>
          <w:p w14:paraId="5B289AE1" w14:textId="77777777" w:rsidR="00AF5DFE" w:rsidRDefault="00AF5DFE">
            <w:pPr>
              <w:jc w:val="center"/>
              <w:rPr>
                <w:rFonts w:ascii="Arial" w:hAnsi="Arial"/>
                <w:snapToGrid w:val="0"/>
                <w:color w:val="auto"/>
              </w:rPr>
            </w:pPr>
          </w:p>
        </w:tc>
      </w:tr>
      <w:tr w:rsidR="00AF5DFE" w14:paraId="1B342A8E" w14:textId="77777777">
        <w:trPr>
          <w:trHeight w:val="281"/>
        </w:trPr>
        <w:tc>
          <w:tcPr>
            <w:tcW w:w="750" w:type="dxa"/>
          </w:tcPr>
          <w:p w14:paraId="57D02ECE" w14:textId="77777777" w:rsidR="00AF5DFE" w:rsidRDefault="00AF5DFE">
            <w:pPr>
              <w:rPr>
                <w:rFonts w:ascii="Arial" w:hAnsi="Arial"/>
                <w:b/>
                <w:snapToGrid w:val="0"/>
                <w:color w:val="auto"/>
              </w:rPr>
            </w:pPr>
            <w:r>
              <w:rPr>
                <w:rFonts w:ascii="Arial" w:hAnsi="Arial"/>
                <w:b/>
                <w:snapToGrid w:val="0"/>
                <w:color w:val="auto"/>
              </w:rPr>
              <w:t>XHEL</w:t>
            </w:r>
          </w:p>
        </w:tc>
        <w:tc>
          <w:tcPr>
            <w:tcW w:w="1530" w:type="dxa"/>
          </w:tcPr>
          <w:p w14:paraId="68A087A0" w14:textId="77777777" w:rsidR="00AF5DFE" w:rsidRDefault="00AF5DFE">
            <w:pPr>
              <w:rPr>
                <w:rFonts w:ascii="Courier New" w:hAnsi="Courier New"/>
                <w:snapToGrid w:val="0"/>
                <w:color w:val="auto"/>
              </w:rPr>
            </w:pPr>
            <w:r>
              <w:rPr>
                <w:rFonts w:ascii="Courier New" w:hAnsi="Courier New"/>
                <w:snapToGrid w:val="0"/>
                <w:color w:val="auto"/>
              </w:rPr>
              <w:t>XHELFIH1XXX</w:t>
            </w:r>
          </w:p>
        </w:tc>
        <w:tc>
          <w:tcPr>
            <w:tcW w:w="3960" w:type="dxa"/>
          </w:tcPr>
          <w:p w14:paraId="717FE974" w14:textId="77777777" w:rsidR="00AF5DFE" w:rsidRDefault="00AF5DFE">
            <w:pPr>
              <w:rPr>
                <w:rFonts w:ascii="Arial" w:hAnsi="Arial"/>
                <w:snapToGrid w:val="0"/>
                <w:color w:val="auto"/>
              </w:rPr>
            </w:pPr>
            <w:r>
              <w:rPr>
                <w:rFonts w:ascii="Arial" w:hAnsi="Arial"/>
                <w:snapToGrid w:val="0"/>
                <w:color w:val="auto"/>
              </w:rPr>
              <w:t xml:space="preserve">THE </w:t>
            </w:r>
            <w:smartTag w:uri="urn:schemas-microsoft-com:office:smarttags" w:element="City">
              <w:smartTag w:uri="urn:schemas-microsoft-com:office:smarttags" w:element="place">
                <w:r>
                  <w:rPr>
                    <w:rFonts w:ascii="Arial" w:hAnsi="Arial"/>
                    <w:snapToGrid w:val="0"/>
                    <w:color w:val="auto"/>
                  </w:rPr>
                  <w:t>HELSINKI</w:t>
                </w:r>
              </w:smartTag>
            </w:smartTag>
            <w:r>
              <w:rPr>
                <w:rFonts w:ascii="Arial" w:hAnsi="Arial"/>
                <w:snapToGrid w:val="0"/>
                <w:color w:val="auto"/>
              </w:rPr>
              <w:t xml:space="preserve"> STOCK EXCHANGE</w:t>
            </w:r>
          </w:p>
        </w:tc>
        <w:tc>
          <w:tcPr>
            <w:tcW w:w="2700" w:type="dxa"/>
          </w:tcPr>
          <w:p w14:paraId="532BE94C"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Helsinki</w:t>
                </w:r>
              </w:smartTag>
            </w:smartTag>
            <w:r>
              <w:rPr>
                <w:rFonts w:ascii="Arial" w:hAnsi="Arial"/>
                <w:snapToGrid w:val="0"/>
                <w:color w:val="auto"/>
              </w:rPr>
              <w:t xml:space="preserve"> Stock Exchange</w:t>
            </w:r>
          </w:p>
        </w:tc>
        <w:tc>
          <w:tcPr>
            <w:tcW w:w="720" w:type="dxa"/>
          </w:tcPr>
          <w:p w14:paraId="56A1E0A6" w14:textId="77777777" w:rsidR="00AF5DFE" w:rsidRDefault="00AF5DFE">
            <w:pPr>
              <w:jc w:val="center"/>
              <w:rPr>
                <w:rFonts w:ascii="Arial" w:hAnsi="Arial"/>
                <w:snapToGrid w:val="0"/>
                <w:color w:val="auto"/>
              </w:rPr>
            </w:pPr>
            <w:r>
              <w:rPr>
                <w:rFonts w:ascii="Arial" w:hAnsi="Arial"/>
                <w:snapToGrid w:val="0"/>
                <w:color w:val="auto"/>
              </w:rPr>
              <w:t>HE</w:t>
            </w:r>
          </w:p>
        </w:tc>
      </w:tr>
      <w:tr w:rsidR="00AF5DFE" w14:paraId="052107B0" w14:textId="77777777">
        <w:trPr>
          <w:trHeight w:val="281"/>
        </w:trPr>
        <w:tc>
          <w:tcPr>
            <w:tcW w:w="750" w:type="dxa"/>
          </w:tcPr>
          <w:p w14:paraId="3B5152CB" w14:textId="77777777" w:rsidR="00AF5DFE" w:rsidRDefault="00AF5DFE">
            <w:pPr>
              <w:rPr>
                <w:rFonts w:ascii="Arial" w:hAnsi="Arial"/>
                <w:b/>
                <w:snapToGrid w:val="0"/>
                <w:color w:val="auto"/>
              </w:rPr>
            </w:pPr>
            <w:r>
              <w:rPr>
                <w:rFonts w:ascii="Arial" w:hAnsi="Arial"/>
                <w:b/>
                <w:snapToGrid w:val="0"/>
                <w:color w:val="auto"/>
              </w:rPr>
              <w:t>XHIR</w:t>
            </w:r>
          </w:p>
        </w:tc>
        <w:tc>
          <w:tcPr>
            <w:tcW w:w="1530" w:type="dxa"/>
          </w:tcPr>
          <w:p w14:paraId="39E1FAFB" w14:textId="77777777" w:rsidR="00AF5DFE" w:rsidRDefault="00AF5DFE">
            <w:pPr>
              <w:rPr>
                <w:rFonts w:ascii="Courier New" w:hAnsi="Courier New"/>
                <w:snapToGrid w:val="0"/>
                <w:color w:val="auto"/>
              </w:rPr>
            </w:pPr>
            <w:r>
              <w:rPr>
                <w:rFonts w:ascii="Courier New" w:hAnsi="Courier New"/>
                <w:snapToGrid w:val="0"/>
                <w:color w:val="auto"/>
              </w:rPr>
              <w:t>XHIRJPJ1XXX</w:t>
            </w:r>
          </w:p>
        </w:tc>
        <w:tc>
          <w:tcPr>
            <w:tcW w:w="3960" w:type="dxa"/>
          </w:tcPr>
          <w:p w14:paraId="2D6642BB"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HIROSHIMA</w:t>
                </w:r>
              </w:smartTag>
            </w:smartTag>
            <w:r>
              <w:rPr>
                <w:rFonts w:ascii="Arial" w:hAnsi="Arial"/>
                <w:snapToGrid w:val="0"/>
                <w:color w:val="auto"/>
              </w:rPr>
              <w:t xml:space="preserve"> STOCK EXCHANGE</w:t>
            </w:r>
          </w:p>
        </w:tc>
        <w:tc>
          <w:tcPr>
            <w:tcW w:w="2700" w:type="dxa"/>
          </w:tcPr>
          <w:p w14:paraId="471AC7B7"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696C91C4" w14:textId="77777777" w:rsidR="00AF5DFE" w:rsidRDefault="00AF5DFE">
            <w:pPr>
              <w:jc w:val="center"/>
              <w:rPr>
                <w:rFonts w:ascii="Arial" w:hAnsi="Arial"/>
                <w:snapToGrid w:val="0"/>
                <w:color w:val="auto"/>
              </w:rPr>
            </w:pPr>
          </w:p>
        </w:tc>
      </w:tr>
      <w:tr w:rsidR="00AF5DFE" w14:paraId="0E0E74C0" w14:textId="77777777">
        <w:trPr>
          <w:cantSplit/>
          <w:trHeight w:val="281"/>
        </w:trPr>
        <w:tc>
          <w:tcPr>
            <w:tcW w:w="750" w:type="dxa"/>
          </w:tcPr>
          <w:p w14:paraId="5F30AB99" w14:textId="77777777" w:rsidR="00AF5DFE" w:rsidRDefault="00AF5DFE">
            <w:pPr>
              <w:rPr>
                <w:rFonts w:ascii="Arial" w:hAnsi="Arial"/>
                <w:b/>
                <w:snapToGrid w:val="0"/>
                <w:color w:val="auto"/>
              </w:rPr>
            </w:pPr>
            <w:r>
              <w:rPr>
                <w:rFonts w:ascii="Arial" w:hAnsi="Arial"/>
                <w:b/>
                <w:snapToGrid w:val="0"/>
                <w:color w:val="auto"/>
              </w:rPr>
              <w:t>XHKC</w:t>
            </w:r>
          </w:p>
        </w:tc>
        <w:tc>
          <w:tcPr>
            <w:tcW w:w="1530" w:type="dxa"/>
          </w:tcPr>
          <w:p w14:paraId="6934036B" w14:textId="77777777" w:rsidR="00AF5DFE" w:rsidRDefault="00AF5DFE">
            <w:pPr>
              <w:rPr>
                <w:rFonts w:ascii="Courier New" w:hAnsi="Courier New"/>
                <w:snapToGrid w:val="0"/>
                <w:color w:val="auto"/>
              </w:rPr>
            </w:pPr>
            <w:r>
              <w:rPr>
                <w:rFonts w:ascii="Courier New" w:hAnsi="Courier New"/>
                <w:snapToGrid w:val="0"/>
                <w:color w:val="auto"/>
              </w:rPr>
              <w:t>XHKCHKHHXXX</w:t>
            </w:r>
          </w:p>
        </w:tc>
        <w:tc>
          <w:tcPr>
            <w:tcW w:w="3960" w:type="dxa"/>
          </w:tcPr>
          <w:p w14:paraId="0B73FCDC" w14:textId="77777777" w:rsidR="00AF5DFE" w:rsidRDefault="00AF5DFE">
            <w:pPr>
              <w:rPr>
                <w:rFonts w:ascii="Arial" w:hAnsi="Arial"/>
                <w:snapToGrid w:val="0"/>
                <w:color w:val="auto"/>
              </w:rPr>
            </w:pPr>
            <w:r>
              <w:rPr>
                <w:rFonts w:ascii="Arial" w:hAnsi="Arial"/>
                <w:snapToGrid w:val="0"/>
                <w:color w:val="auto"/>
              </w:rPr>
              <w:t>HONG KONG SECURITIES CLEARING COMPANY, LIMITED</w:t>
            </w:r>
          </w:p>
        </w:tc>
        <w:tc>
          <w:tcPr>
            <w:tcW w:w="2700" w:type="dxa"/>
          </w:tcPr>
          <w:p w14:paraId="7BB8475B" w14:textId="77777777" w:rsidR="00AF5DFE" w:rsidRDefault="00AF5DFE">
            <w:pPr>
              <w:jc w:val="left"/>
              <w:rPr>
                <w:rFonts w:ascii="Arial" w:hAnsi="Arial"/>
                <w:snapToGrid w:val="0"/>
                <w:color w:val="auto"/>
              </w:rPr>
            </w:pPr>
          </w:p>
        </w:tc>
        <w:tc>
          <w:tcPr>
            <w:tcW w:w="720" w:type="dxa"/>
          </w:tcPr>
          <w:p w14:paraId="67965A2E" w14:textId="77777777" w:rsidR="00AF5DFE" w:rsidRDefault="00AF5DFE">
            <w:pPr>
              <w:jc w:val="center"/>
              <w:rPr>
                <w:rFonts w:ascii="Arial" w:hAnsi="Arial"/>
                <w:snapToGrid w:val="0"/>
                <w:color w:val="auto"/>
              </w:rPr>
            </w:pPr>
          </w:p>
        </w:tc>
      </w:tr>
      <w:tr w:rsidR="00AF5DFE" w14:paraId="087C7E9D" w14:textId="77777777">
        <w:trPr>
          <w:cantSplit/>
          <w:trHeight w:val="281"/>
        </w:trPr>
        <w:tc>
          <w:tcPr>
            <w:tcW w:w="750" w:type="dxa"/>
            <w:vMerge w:val="restart"/>
          </w:tcPr>
          <w:p w14:paraId="5BA19BA7" w14:textId="77777777" w:rsidR="00AF5DFE" w:rsidRDefault="00AF5DFE">
            <w:pPr>
              <w:rPr>
                <w:rFonts w:ascii="Arial" w:hAnsi="Arial"/>
                <w:b/>
                <w:snapToGrid w:val="0"/>
                <w:color w:val="auto"/>
              </w:rPr>
            </w:pPr>
            <w:r>
              <w:rPr>
                <w:rFonts w:ascii="Arial" w:hAnsi="Arial"/>
                <w:b/>
                <w:snapToGrid w:val="0"/>
                <w:color w:val="auto"/>
              </w:rPr>
              <w:t>XHKF</w:t>
            </w:r>
          </w:p>
        </w:tc>
        <w:tc>
          <w:tcPr>
            <w:tcW w:w="1530" w:type="dxa"/>
          </w:tcPr>
          <w:p w14:paraId="61DD2E75" w14:textId="77777777" w:rsidR="00AF5DFE" w:rsidRDefault="00AF5DFE">
            <w:pPr>
              <w:rPr>
                <w:rFonts w:ascii="Courier New" w:hAnsi="Courier New"/>
                <w:snapToGrid w:val="0"/>
                <w:color w:val="auto"/>
              </w:rPr>
            </w:pPr>
            <w:r>
              <w:rPr>
                <w:rFonts w:ascii="Courier New" w:hAnsi="Courier New"/>
                <w:snapToGrid w:val="0"/>
                <w:color w:val="auto"/>
              </w:rPr>
              <w:t>XHKFHKHHTRE</w:t>
            </w:r>
          </w:p>
        </w:tc>
        <w:tc>
          <w:tcPr>
            <w:tcW w:w="3960" w:type="dxa"/>
          </w:tcPr>
          <w:p w14:paraId="7D4C21B5" w14:textId="77777777" w:rsidR="00AF5DFE" w:rsidRDefault="00AF5DFE">
            <w:pPr>
              <w:rPr>
                <w:rFonts w:ascii="Arial" w:hAnsi="Arial"/>
                <w:snapToGrid w:val="0"/>
                <w:color w:val="auto"/>
              </w:rPr>
            </w:pPr>
            <w:r>
              <w:rPr>
                <w:rFonts w:ascii="Arial" w:hAnsi="Arial"/>
                <w:snapToGrid w:val="0"/>
                <w:color w:val="auto"/>
              </w:rPr>
              <w:t>HONG KONG FUTURES EXCHANGE LTD.</w:t>
            </w:r>
          </w:p>
        </w:tc>
        <w:tc>
          <w:tcPr>
            <w:tcW w:w="2700" w:type="dxa"/>
            <w:vMerge w:val="restart"/>
          </w:tcPr>
          <w:p w14:paraId="6CB60979" w14:textId="77777777" w:rsidR="00AF5DFE" w:rsidRDefault="00AF5DFE">
            <w:pPr>
              <w:jc w:val="left"/>
              <w:rPr>
                <w:rFonts w:ascii="Arial" w:hAnsi="Arial"/>
                <w:snapToGrid w:val="0"/>
                <w:color w:val="auto"/>
              </w:rPr>
            </w:pPr>
          </w:p>
        </w:tc>
        <w:tc>
          <w:tcPr>
            <w:tcW w:w="720" w:type="dxa"/>
            <w:vMerge w:val="restart"/>
          </w:tcPr>
          <w:p w14:paraId="1E965661" w14:textId="77777777" w:rsidR="00AF5DFE" w:rsidRDefault="00AF5DFE">
            <w:pPr>
              <w:jc w:val="center"/>
              <w:rPr>
                <w:rFonts w:ascii="Arial" w:hAnsi="Arial"/>
                <w:snapToGrid w:val="0"/>
                <w:color w:val="auto"/>
              </w:rPr>
            </w:pPr>
          </w:p>
        </w:tc>
      </w:tr>
      <w:tr w:rsidR="00AF5DFE" w14:paraId="38F9BC26" w14:textId="77777777">
        <w:trPr>
          <w:cantSplit/>
          <w:trHeight w:val="281"/>
        </w:trPr>
        <w:tc>
          <w:tcPr>
            <w:tcW w:w="750" w:type="dxa"/>
            <w:vMerge/>
          </w:tcPr>
          <w:p w14:paraId="2B12096E" w14:textId="77777777" w:rsidR="00AF5DFE" w:rsidRDefault="00AF5DFE">
            <w:pPr>
              <w:rPr>
                <w:rFonts w:ascii="Arial" w:hAnsi="Arial"/>
                <w:b/>
                <w:snapToGrid w:val="0"/>
                <w:color w:val="auto"/>
              </w:rPr>
            </w:pPr>
          </w:p>
        </w:tc>
        <w:tc>
          <w:tcPr>
            <w:tcW w:w="1530" w:type="dxa"/>
          </w:tcPr>
          <w:p w14:paraId="6E0083DF" w14:textId="77777777" w:rsidR="00AF5DFE" w:rsidRDefault="00AF5DFE">
            <w:pPr>
              <w:rPr>
                <w:rFonts w:ascii="Courier New" w:hAnsi="Courier New"/>
                <w:snapToGrid w:val="0"/>
                <w:color w:val="auto"/>
              </w:rPr>
            </w:pPr>
            <w:r>
              <w:rPr>
                <w:rFonts w:ascii="Courier New" w:hAnsi="Courier New"/>
                <w:snapToGrid w:val="0"/>
                <w:color w:val="auto"/>
              </w:rPr>
              <w:t>XHKFHKHHXXX</w:t>
            </w:r>
          </w:p>
        </w:tc>
        <w:tc>
          <w:tcPr>
            <w:tcW w:w="3960" w:type="dxa"/>
          </w:tcPr>
          <w:p w14:paraId="24CFE3B8" w14:textId="77777777" w:rsidR="00AF5DFE" w:rsidRDefault="00AF5DFE">
            <w:pPr>
              <w:rPr>
                <w:rFonts w:ascii="Arial" w:hAnsi="Arial"/>
                <w:snapToGrid w:val="0"/>
                <w:color w:val="auto"/>
              </w:rPr>
            </w:pPr>
            <w:r>
              <w:rPr>
                <w:rFonts w:ascii="Arial" w:hAnsi="Arial"/>
                <w:snapToGrid w:val="0"/>
                <w:color w:val="auto"/>
              </w:rPr>
              <w:t>HONG KONG FUTURES EXCHANGE LTD.</w:t>
            </w:r>
          </w:p>
        </w:tc>
        <w:tc>
          <w:tcPr>
            <w:tcW w:w="2700" w:type="dxa"/>
            <w:vMerge/>
          </w:tcPr>
          <w:p w14:paraId="565FDE49" w14:textId="77777777" w:rsidR="00AF5DFE" w:rsidRDefault="00AF5DFE">
            <w:pPr>
              <w:jc w:val="left"/>
              <w:rPr>
                <w:rFonts w:ascii="Arial" w:hAnsi="Arial"/>
                <w:snapToGrid w:val="0"/>
                <w:color w:val="auto"/>
              </w:rPr>
            </w:pPr>
          </w:p>
        </w:tc>
        <w:tc>
          <w:tcPr>
            <w:tcW w:w="720" w:type="dxa"/>
            <w:vMerge/>
          </w:tcPr>
          <w:p w14:paraId="36DF8B8F" w14:textId="77777777" w:rsidR="00AF5DFE" w:rsidRDefault="00AF5DFE">
            <w:pPr>
              <w:jc w:val="center"/>
              <w:rPr>
                <w:rFonts w:ascii="Arial" w:hAnsi="Arial"/>
                <w:snapToGrid w:val="0"/>
                <w:color w:val="auto"/>
              </w:rPr>
            </w:pPr>
          </w:p>
        </w:tc>
      </w:tr>
      <w:tr w:rsidR="00AF5DFE" w14:paraId="272AFC0B" w14:textId="77777777">
        <w:trPr>
          <w:cantSplit/>
          <w:trHeight w:val="285"/>
        </w:trPr>
        <w:tc>
          <w:tcPr>
            <w:tcW w:w="750" w:type="dxa"/>
            <w:vMerge w:val="restart"/>
          </w:tcPr>
          <w:p w14:paraId="5FB3D76B" w14:textId="77777777" w:rsidR="00AF5DFE" w:rsidRDefault="00AF5DFE">
            <w:pPr>
              <w:rPr>
                <w:rFonts w:ascii="Arial" w:hAnsi="Arial"/>
                <w:b/>
                <w:snapToGrid w:val="0"/>
                <w:color w:val="auto"/>
              </w:rPr>
            </w:pPr>
            <w:r>
              <w:rPr>
                <w:rFonts w:ascii="Arial" w:hAnsi="Arial"/>
                <w:b/>
                <w:snapToGrid w:val="0"/>
                <w:color w:val="auto"/>
              </w:rPr>
              <w:t>XHKG</w:t>
            </w:r>
          </w:p>
        </w:tc>
        <w:tc>
          <w:tcPr>
            <w:tcW w:w="1530" w:type="dxa"/>
            <w:vMerge w:val="restart"/>
          </w:tcPr>
          <w:p w14:paraId="115C0701" w14:textId="77777777" w:rsidR="00AF5DFE" w:rsidRDefault="00AF5DFE">
            <w:pPr>
              <w:rPr>
                <w:rFonts w:ascii="Courier New" w:hAnsi="Courier New"/>
                <w:snapToGrid w:val="0"/>
                <w:color w:val="auto"/>
              </w:rPr>
            </w:pPr>
            <w:r>
              <w:rPr>
                <w:rFonts w:ascii="Courier New" w:hAnsi="Courier New"/>
                <w:snapToGrid w:val="0"/>
                <w:color w:val="auto"/>
              </w:rPr>
              <w:t>XHKGHKH1XXX</w:t>
            </w:r>
          </w:p>
        </w:tc>
        <w:tc>
          <w:tcPr>
            <w:tcW w:w="3960" w:type="dxa"/>
          </w:tcPr>
          <w:p w14:paraId="128570C1" w14:textId="77777777" w:rsidR="00AF5DFE" w:rsidRDefault="00AF5DFE">
            <w:pPr>
              <w:rPr>
                <w:rFonts w:ascii="Arial" w:hAnsi="Arial"/>
                <w:snapToGrid w:val="0"/>
                <w:color w:val="auto"/>
              </w:rPr>
            </w:pPr>
            <w:r>
              <w:rPr>
                <w:rFonts w:ascii="Arial" w:hAnsi="Arial"/>
                <w:snapToGrid w:val="0"/>
                <w:color w:val="auto"/>
              </w:rPr>
              <w:t>STOCK EXCHANGE OF HONG KONG LTD, THE</w:t>
            </w:r>
          </w:p>
        </w:tc>
        <w:tc>
          <w:tcPr>
            <w:tcW w:w="2700" w:type="dxa"/>
            <w:vMerge w:val="restart"/>
          </w:tcPr>
          <w:p w14:paraId="24436937" w14:textId="77777777" w:rsidR="00AF5DFE" w:rsidRDefault="00AF5DFE">
            <w:pPr>
              <w:jc w:val="left"/>
              <w:rPr>
                <w:rFonts w:ascii="Arial" w:hAnsi="Arial"/>
                <w:snapToGrid w:val="0"/>
                <w:color w:val="auto"/>
              </w:rPr>
            </w:pPr>
            <w:smartTag w:uri="urn:schemas-microsoft-com:office:smarttags" w:element="place">
              <w:r>
                <w:rPr>
                  <w:rFonts w:ascii="Arial" w:hAnsi="Arial"/>
                  <w:snapToGrid w:val="0"/>
                  <w:color w:val="auto"/>
                </w:rPr>
                <w:t>Hong Kong</w:t>
              </w:r>
            </w:smartTag>
            <w:r>
              <w:rPr>
                <w:rFonts w:ascii="Arial" w:hAnsi="Arial"/>
                <w:snapToGrid w:val="0"/>
                <w:color w:val="auto"/>
              </w:rPr>
              <w:t xml:space="preserve"> Stock Exchange</w:t>
            </w:r>
          </w:p>
        </w:tc>
        <w:tc>
          <w:tcPr>
            <w:tcW w:w="720" w:type="dxa"/>
            <w:vMerge w:val="restart"/>
          </w:tcPr>
          <w:p w14:paraId="4928394C" w14:textId="77777777" w:rsidR="00AF5DFE" w:rsidRDefault="00AF5DFE">
            <w:pPr>
              <w:jc w:val="center"/>
              <w:rPr>
                <w:rFonts w:ascii="Arial" w:hAnsi="Arial"/>
                <w:snapToGrid w:val="0"/>
                <w:color w:val="auto"/>
              </w:rPr>
            </w:pPr>
            <w:r>
              <w:rPr>
                <w:rFonts w:ascii="Arial" w:hAnsi="Arial"/>
                <w:snapToGrid w:val="0"/>
                <w:color w:val="auto"/>
              </w:rPr>
              <w:t>HK</w:t>
            </w:r>
          </w:p>
        </w:tc>
      </w:tr>
      <w:tr w:rsidR="00AF5DFE" w14:paraId="08213941" w14:textId="77777777">
        <w:trPr>
          <w:cantSplit/>
          <w:trHeight w:val="285"/>
        </w:trPr>
        <w:tc>
          <w:tcPr>
            <w:tcW w:w="750" w:type="dxa"/>
            <w:vMerge/>
          </w:tcPr>
          <w:p w14:paraId="3713E6E5" w14:textId="77777777" w:rsidR="00AF5DFE" w:rsidRDefault="00AF5DFE">
            <w:pPr>
              <w:rPr>
                <w:rFonts w:ascii="Arial" w:hAnsi="Arial"/>
                <w:b/>
                <w:snapToGrid w:val="0"/>
                <w:color w:val="auto"/>
              </w:rPr>
            </w:pPr>
          </w:p>
        </w:tc>
        <w:tc>
          <w:tcPr>
            <w:tcW w:w="1530" w:type="dxa"/>
            <w:vMerge/>
          </w:tcPr>
          <w:p w14:paraId="118DC22D" w14:textId="77777777" w:rsidR="00AF5DFE" w:rsidRDefault="00AF5DFE">
            <w:pPr>
              <w:rPr>
                <w:rFonts w:ascii="Courier New" w:hAnsi="Courier New"/>
                <w:snapToGrid w:val="0"/>
                <w:color w:val="auto"/>
              </w:rPr>
            </w:pPr>
          </w:p>
        </w:tc>
        <w:tc>
          <w:tcPr>
            <w:tcW w:w="3960" w:type="dxa"/>
          </w:tcPr>
          <w:p w14:paraId="065EE9CE"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HONG KONG</w:t>
              </w:r>
            </w:smartTag>
            <w:r>
              <w:rPr>
                <w:rFonts w:ascii="Arial" w:hAnsi="Arial"/>
                <w:snapToGrid w:val="0"/>
                <w:color w:val="auto"/>
              </w:rPr>
              <w:t xml:space="preserve"> STOCK EXCHANGE OPTIONS</w:t>
            </w:r>
          </w:p>
        </w:tc>
        <w:tc>
          <w:tcPr>
            <w:tcW w:w="2700" w:type="dxa"/>
            <w:vMerge/>
          </w:tcPr>
          <w:p w14:paraId="023C32D2" w14:textId="77777777" w:rsidR="00AF5DFE" w:rsidRDefault="00AF5DFE">
            <w:pPr>
              <w:jc w:val="left"/>
              <w:rPr>
                <w:rFonts w:ascii="Arial" w:hAnsi="Arial"/>
                <w:snapToGrid w:val="0"/>
                <w:color w:val="auto"/>
              </w:rPr>
            </w:pPr>
          </w:p>
        </w:tc>
        <w:tc>
          <w:tcPr>
            <w:tcW w:w="720" w:type="dxa"/>
            <w:vMerge/>
          </w:tcPr>
          <w:p w14:paraId="5A76517E" w14:textId="77777777" w:rsidR="00AF5DFE" w:rsidRDefault="00AF5DFE">
            <w:pPr>
              <w:jc w:val="center"/>
              <w:rPr>
                <w:rFonts w:ascii="Arial" w:hAnsi="Arial"/>
                <w:snapToGrid w:val="0"/>
                <w:color w:val="auto"/>
              </w:rPr>
            </w:pPr>
          </w:p>
        </w:tc>
      </w:tr>
      <w:tr w:rsidR="00AF5DFE" w14:paraId="32DA0E8D" w14:textId="77777777">
        <w:trPr>
          <w:trHeight w:val="281"/>
        </w:trPr>
        <w:tc>
          <w:tcPr>
            <w:tcW w:w="750" w:type="dxa"/>
          </w:tcPr>
          <w:p w14:paraId="7D9E1AFF" w14:textId="77777777" w:rsidR="00AF5DFE" w:rsidRDefault="00AF5DFE">
            <w:pPr>
              <w:rPr>
                <w:rFonts w:ascii="Arial" w:hAnsi="Arial"/>
                <w:b/>
                <w:snapToGrid w:val="0"/>
                <w:color w:val="auto"/>
              </w:rPr>
            </w:pPr>
            <w:r>
              <w:rPr>
                <w:rFonts w:ascii="Arial" w:hAnsi="Arial"/>
                <w:b/>
                <w:snapToGrid w:val="0"/>
                <w:color w:val="auto"/>
              </w:rPr>
              <w:t>XIBE</w:t>
            </w:r>
          </w:p>
        </w:tc>
        <w:tc>
          <w:tcPr>
            <w:tcW w:w="1530" w:type="dxa"/>
          </w:tcPr>
          <w:p w14:paraId="357EA52B" w14:textId="77777777" w:rsidR="00AF5DFE" w:rsidRDefault="00AF5DFE">
            <w:pPr>
              <w:rPr>
                <w:rFonts w:ascii="Courier New" w:hAnsi="Courier New"/>
                <w:snapToGrid w:val="0"/>
                <w:color w:val="auto"/>
              </w:rPr>
            </w:pPr>
            <w:r>
              <w:rPr>
                <w:rFonts w:ascii="Courier New" w:hAnsi="Courier New"/>
                <w:snapToGrid w:val="0"/>
                <w:color w:val="auto"/>
              </w:rPr>
              <w:t>XIBEAZ21XXX</w:t>
            </w:r>
          </w:p>
        </w:tc>
        <w:tc>
          <w:tcPr>
            <w:tcW w:w="3960" w:type="dxa"/>
          </w:tcPr>
          <w:p w14:paraId="56933843"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BAKU</w:t>
                </w:r>
              </w:smartTag>
            </w:smartTag>
            <w:r>
              <w:rPr>
                <w:rFonts w:ascii="Arial" w:hAnsi="Arial"/>
                <w:snapToGrid w:val="0"/>
                <w:color w:val="auto"/>
              </w:rPr>
              <w:t xml:space="preserve"> INTERBANK CURRENCY EXCHANGE</w:t>
            </w:r>
          </w:p>
        </w:tc>
        <w:tc>
          <w:tcPr>
            <w:tcW w:w="2700" w:type="dxa"/>
          </w:tcPr>
          <w:p w14:paraId="68E253C7" w14:textId="77777777" w:rsidR="00AF5DFE" w:rsidRDefault="00AF5DFE">
            <w:pPr>
              <w:jc w:val="left"/>
              <w:rPr>
                <w:rFonts w:ascii="Arial" w:hAnsi="Arial"/>
                <w:snapToGrid w:val="0"/>
                <w:color w:val="auto"/>
              </w:rPr>
            </w:pPr>
          </w:p>
        </w:tc>
        <w:tc>
          <w:tcPr>
            <w:tcW w:w="720" w:type="dxa"/>
          </w:tcPr>
          <w:p w14:paraId="4DB4F9A5" w14:textId="77777777" w:rsidR="00AF5DFE" w:rsidRDefault="00AF5DFE">
            <w:pPr>
              <w:jc w:val="center"/>
              <w:rPr>
                <w:rFonts w:ascii="Arial" w:hAnsi="Arial"/>
                <w:snapToGrid w:val="0"/>
                <w:color w:val="auto"/>
              </w:rPr>
            </w:pPr>
          </w:p>
        </w:tc>
      </w:tr>
      <w:tr w:rsidR="00AF5DFE" w14:paraId="45FED013" w14:textId="77777777">
        <w:trPr>
          <w:trHeight w:val="281"/>
        </w:trPr>
        <w:tc>
          <w:tcPr>
            <w:tcW w:w="750" w:type="dxa"/>
          </w:tcPr>
          <w:p w14:paraId="726D085E" w14:textId="77777777" w:rsidR="00AF5DFE" w:rsidRDefault="00AF5DFE">
            <w:pPr>
              <w:rPr>
                <w:rFonts w:ascii="Arial" w:hAnsi="Arial"/>
                <w:b/>
                <w:snapToGrid w:val="0"/>
                <w:color w:val="auto"/>
              </w:rPr>
            </w:pPr>
            <w:r>
              <w:rPr>
                <w:rFonts w:ascii="Arial" w:hAnsi="Arial"/>
                <w:b/>
                <w:snapToGrid w:val="0"/>
                <w:color w:val="auto"/>
              </w:rPr>
              <w:t>XIBR</w:t>
            </w:r>
          </w:p>
        </w:tc>
        <w:tc>
          <w:tcPr>
            <w:tcW w:w="1530" w:type="dxa"/>
          </w:tcPr>
          <w:p w14:paraId="5BE6F37C" w14:textId="77777777" w:rsidR="00AF5DFE" w:rsidRDefault="00AF5DFE">
            <w:pPr>
              <w:rPr>
                <w:rFonts w:ascii="Courier New" w:hAnsi="Courier New"/>
                <w:snapToGrid w:val="0"/>
                <w:color w:val="auto"/>
              </w:rPr>
            </w:pPr>
            <w:r>
              <w:rPr>
                <w:rFonts w:ascii="Courier New" w:hAnsi="Courier New"/>
                <w:snapToGrid w:val="0"/>
                <w:color w:val="auto"/>
              </w:rPr>
              <w:t>XIBRDEF1XXX</w:t>
            </w:r>
          </w:p>
        </w:tc>
        <w:tc>
          <w:tcPr>
            <w:tcW w:w="3960" w:type="dxa"/>
          </w:tcPr>
          <w:p w14:paraId="4617C745" w14:textId="77777777" w:rsidR="00AF5DFE" w:rsidRDefault="00AF5DFE">
            <w:pPr>
              <w:rPr>
                <w:rFonts w:ascii="Arial" w:hAnsi="Arial"/>
                <w:snapToGrid w:val="0"/>
                <w:color w:val="auto"/>
              </w:rPr>
            </w:pPr>
            <w:r>
              <w:rPr>
                <w:rFonts w:ascii="Arial" w:hAnsi="Arial"/>
                <w:snapToGrid w:val="0"/>
                <w:color w:val="auto"/>
              </w:rPr>
              <w:t>IBIS-R</w:t>
            </w:r>
          </w:p>
        </w:tc>
        <w:tc>
          <w:tcPr>
            <w:tcW w:w="2700" w:type="dxa"/>
          </w:tcPr>
          <w:p w14:paraId="19447923" w14:textId="77777777" w:rsidR="00AF5DFE" w:rsidRDefault="00AF5DFE">
            <w:pPr>
              <w:jc w:val="left"/>
              <w:rPr>
                <w:rFonts w:ascii="Arial" w:hAnsi="Arial"/>
                <w:i/>
                <w:snapToGrid w:val="0"/>
                <w:color w:val="auto"/>
              </w:rPr>
            </w:pPr>
            <w:r>
              <w:rPr>
                <w:rFonts w:ascii="Arial" w:hAnsi="Arial"/>
                <w:i/>
                <w:snapToGrid w:val="0"/>
                <w:color w:val="auto"/>
              </w:rPr>
              <w:t>&lt;&lt; defunct exchange &gt;&gt;</w:t>
            </w:r>
          </w:p>
        </w:tc>
        <w:tc>
          <w:tcPr>
            <w:tcW w:w="720" w:type="dxa"/>
          </w:tcPr>
          <w:p w14:paraId="72E7E9BC" w14:textId="77777777" w:rsidR="00AF5DFE" w:rsidRDefault="00AF5DFE">
            <w:pPr>
              <w:jc w:val="center"/>
              <w:rPr>
                <w:rFonts w:ascii="Arial" w:hAnsi="Arial"/>
                <w:i/>
                <w:snapToGrid w:val="0"/>
                <w:color w:val="auto"/>
              </w:rPr>
            </w:pPr>
          </w:p>
        </w:tc>
      </w:tr>
      <w:tr w:rsidR="00AF5DFE" w14:paraId="40E33AD0" w14:textId="77777777">
        <w:trPr>
          <w:trHeight w:val="281"/>
        </w:trPr>
        <w:tc>
          <w:tcPr>
            <w:tcW w:w="750" w:type="dxa"/>
          </w:tcPr>
          <w:p w14:paraId="5B814FA1" w14:textId="77777777" w:rsidR="00AF5DFE" w:rsidRDefault="00AF5DFE">
            <w:pPr>
              <w:rPr>
                <w:rFonts w:ascii="Arial" w:hAnsi="Arial"/>
                <w:b/>
                <w:snapToGrid w:val="0"/>
                <w:color w:val="auto"/>
              </w:rPr>
            </w:pPr>
            <w:r>
              <w:rPr>
                <w:rFonts w:ascii="Arial" w:hAnsi="Arial"/>
                <w:b/>
                <w:snapToGrid w:val="0"/>
                <w:color w:val="auto"/>
              </w:rPr>
              <w:t>XICE</w:t>
            </w:r>
          </w:p>
        </w:tc>
        <w:tc>
          <w:tcPr>
            <w:tcW w:w="1530" w:type="dxa"/>
          </w:tcPr>
          <w:p w14:paraId="0AD8AE74" w14:textId="77777777" w:rsidR="00AF5DFE" w:rsidRDefault="00AF5DFE">
            <w:pPr>
              <w:rPr>
                <w:rFonts w:ascii="Courier New" w:hAnsi="Courier New"/>
                <w:snapToGrid w:val="0"/>
                <w:color w:val="auto"/>
              </w:rPr>
            </w:pPr>
            <w:r>
              <w:rPr>
                <w:rFonts w:ascii="Courier New" w:hAnsi="Courier New"/>
                <w:snapToGrid w:val="0"/>
                <w:color w:val="auto"/>
              </w:rPr>
              <w:t>XICEISR1XXX</w:t>
            </w:r>
          </w:p>
        </w:tc>
        <w:tc>
          <w:tcPr>
            <w:tcW w:w="3960" w:type="dxa"/>
          </w:tcPr>
          <w:p w14:paraId="35A95F40"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ICELAND</w:t>
                </w:r>
              </w:smartTag>
            </w:smartTag>
            <w:r>
              <w:rPr>
                <w:rFonts w:ascii="Arial" w:hAnsi="Arial"/>
                <w:snapToGrid w:val="0"/>
                <w:color w:val="auto"/>
              </w:rPr>
              <w:t xml:space="preserve"> STOCK EXCHANGE</w:t>
            </w:r>
          </w:p>
        </w:tc>
        <w:tc>
          <w:tcPr>
            <w:tcW w:w="2700" w:type="dxa"/>
          </w:tcPr>
          <w:p w14:paraId="3DB7DC30"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Iceland</w:t>
                </w:r>
              </w:smartTag>
            </w:smartTag>
            <w:r>
              <w:rPr>
                <w:rFonts w:ascii="Arial" w:hAnsi="Arial"/>
                <w:snapToGrid w:val="0"/>
                <w:color w:val="auto"/>
              </w:rPr>
              <w:t xml:space="preserve"> Stock Exchange</w:t>
            </w:r>
          </w:p>
        </w:tc>
        <w:tc>
          <w:tcPr>
            <w:tcW w:w="720" w:type="dxa"/>
          </w:tcPr>
          <w:p w14:paraId="5186F148" w14:textId="77777777" w:rsidR="00AF5DFE" w:rsidRDefault="00AF5DFE">
            <w:pPr>
              <w:jc w:val="center"/>
              <w:rPr>
                <w:rFonts w:ascii="Arial" w:hAnsi="Arial"/>
                <w:snapToGrid w:val="0"/>
                <w:color w:val="auto"/>
              </w:rPr>
            </w:pPr>
            <w:r>
              <w:rPr>
                <w:rFonts w:ascii="Arial" w:hAnsi="Arial"/>
                <w:snapToGrid w:val="0"/>
                <w:color w:val="auto"/>
              </w:rPr>
              <w:t>IC</w:t>
            </w:r>
          </w:p>
        </w:tc>
      </w:tr>
      <w:tr w:rsidR="00AF5DFE" w14:paraId="2C31BF6D" w14:textId="77777777">
        <w:trPr>
          <w:trHeight w:val="281"/>
        </w:trPr>
        <w:tc>
          <w:tcPr>
            <w:tcW w:w="750" w:type="dxa"/>
          </w:tcPr>
          <w:p w14:paraId="6854075D" w14:textId="77777777" w:rsidR="00AF5DFE" w:rsidRDefault="00AF5DFE">
            <w:pPr>
              <w:rPr>
                <w:rFonts w:ascii="Arial" w:hAnsi="Arial"/>
                <w:b/>
                <w:snapToGrid w:val="0"/>
                <w:color w:val="auto"/>
              </w:rPr>
            </w:pPr>
            <w:r>
              <w:rPr>
                <w:rFonts w:ascii="Arial" w:hAnsi="Arial"/>
                <w:b/>
                <w:snapToGrid w:val="0"/>
                <w:color w:val="auto"/>
              </w:rPr>
              <w:t>XIFO</w:t>
            </w:r>
          </w:p>
        </w:tc>
        <w:tc>
          <w:tcPr>
            <w:tcW w:w="1530" w:type="dxa"/>
          </w:tcPr>
          <w:p w14:paraId="7AAB77C3" w14:textId="77777777" w:rsidR="00AF5DFE" w:rsidRDefault="00AF5DFE">
            <w:pPr>
              <w:rPr>
                <w:rFonts w:ascii="Courier New" w:hAnsi="Courier New"/>
                <w:snapToGrid w:val="0"/>
                <w:color w:val="auto"/>
              </w:rPr>
            </w:pPr>
            <w:r>
              <w:rPr>
                <w:rFonts w:ascii="Courier New" w:hAnsi="Courier New"/>
                <w:snapToGrid w:val="0"/>
                <w:color w:val="auto"/>
              </w:rPr>
              <w:t>XIFOIE21XXX</w:t>
            </w:r>
          </w:p>
        </w:tc>
        <w:tc>
          <w:tcPr>
            <w:tcW w:w="3960" w:type="dxa"/>
          </w:tcPr>
          <w:p w14:paraId="1F1E7325" w14:textId="77777777" w:rsidR="00AF5DFE" w:rsidRDefault="00AF5DFE">
            <w:pPr>
              <w:rPr>
                <w:rFonts w:ascii="Arial" w:hAnsi="Arial"/>
                <w:snapToGrid w:val="0"/>
                <w:color w:val="auto"/>
              </w:rPr>
            </w:pPr>
            <w:r>
              <w:rPr>
                <w:rFonts w:ascii="Arial" w:hAnsi="Arial"/>
                <w:snapToGrid w:val="0"/>
                <w:color w:val="auto"/>
              </w:rPr>
              <w:t>IRISH FUTURES AND OPTIONS EXCHANGE (</w:t>
            </w:r>
            <w:smartTag w:uri="urn:schemas-microsoft-com:office:smarttags" w:element="City">
              <w:smartTag w:uri="urn:schemas-microsoft-com:office:smarttags" w:element="place">
                <w:r>
                  <w:rPr>
                    <w:rFonts w:ascii="Arial" w:hAnsi="Arial"/>
                    <w:snapToGrid w:val="0"/>
                    <w:color w:val="auto"/>
                  </w:rPr>
                  <w:t>DUBLIN</w:t>
                </w:r>
              </w:smartTag>
            </w:smartTag>
            <w:r>
              <w:rPr>
                <w:rFonts w:ascii="Arial" w:hAnsi="Arial"/>
                <w:snapToGrid w:val="0"/>
                <w:color w:val="auto"/>
              </w:rPr>
              <w:t>)</w:t>
            </w:r>
          </w:p>
        </w:tc>
        <w:tc>
          <w:tcPr>
            <w:tcW w:w="2700" w:type="dxa"/>
          </w:tcPr>
          <w:p w14:paraId="6E341D4B" w14:textId="77777777" w:rsidR="00AF5DFE" w:rsidRDefault="00AF5DFE">
            <w:pPr>
              <w:jc w:val="left"/>
              <w:rPr>
                <w:rFonts w:ascii="Arial" w:hAnsi="Arial"/>
                <w:snapToGrid w:val="0"/>
                <w:color w:val="auto"/>
              </w:rPr>
            </w:pPr>
          </w:p>
        </w:tc>
        <w:tc>
          <w:tcPr>
            <w:tcW w:w="720" w:type="dxa"/>
          </w:tcPr>
          <w:p w14:paraId="6054B1B1" w14:textId="77777777" w:rsidR="00AF5DFE" w:rsidRDefault="00AF5DFE">
            <w:pPr>
              <w:jc w:val="center"/>
              <w:rPr>
                <w:rFonts w:ascii="Arial" w:hAnsi="Arial"/>
                <w:snapToGrid w:val="0"/>
                <w:color w:val="auto"/>
              </w:rPr>
            </w:pPr>
          </w:p>
        </w:tc>
      </w:tr>
      <w:tr w:rsidR="00AF5DFE" w14:paraId="4CD55673" w14:textId="77777777">
        <w:trPr>
          <w:trHeight w:val="281"/>
        </w:trPr>
        <w:tc>
          <w:tcPr>
            <w:tcW w:w="750" w:type="dxa"/>
          </w:tcPr>
          <w:p w14:paraId="0B897033" w14:textId="77777777" w:rsidR="00AF5DFE" w:rsidRDefault="00AF5DFE">
            <w:pPr>
              <w:rPr>
                <w:rFonts w:ascii="Arial" w:hAnsi="Arial"/>
                <w:b/>
                <w:snapToGrid w:val="0"/>
                <w:color w:val="auto"/>
              </w:rPr>
            </w:pPr>
            <w:r>
              <w:rPr>
                <w:rFonts w:ascii="Arial" w:hAnsi="Arial"/>
                <w:b/>
                <w:snapToGrid w:val="0"/>
                <w:color w:val="auto"/>
              </w:rPr>
              <w:t>XIME</w:t>
            </w:r>
          </w:p>
        </w:tc>
        <w:tc>
          <w:tcPr>
            <w:tcW w:w="1530" w:type="dxa"/>
          </w:tcPr>
          <w:p w14:paraId="32A1FF76" w14:textId="77777777" w:rsidR="00AF5DFE" w:rsidRDefault="00AF5DFE">
            <w:pPr>
              <w:rPr>
                <w:rFonts w:ascii="Courier New" w:hAnsi="Courier New"/>
                <w:snapToGrid w:val="0"/>
                <w:color w:val="auto"/>
              </w:rPr>
            </w:pPr>
            <w:r>
              <w:rPr>
                <w:rFonts w:ascii="Courier New" w:hAnsi="Courier New"/>
                <w:snapToGrid w:val="0"/>
                <w:color w:val="auto"/>
              </w:rPr>
              <w:t>XIMETWT1XXX</w:t>
            </w:r>
          </w:p>
        </w:tc>
        <w:tc>
          <w:tcPr>
            <w:tcW w:w="3960" w:type="dxa"/>
          </w:tcPr>
          <w:p w14:paraId="0BD22EC8"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TAIWAN</w:t>
                </w:r>
              </w:smartTag>
            </w:smartTag>
            <w:r>
              <w:rPr>
                <w:rFonts w:ascii="Arial" w:hAnsi="Arial"/>
                <w:snapToGrid w:val="0"/>
                <w:color w:val="auto"/>
              </w:rPr>
              <w:t xml:space="preserve"> INTERNATIONAL MERCANTILE EXCHANGE</w:t>
            </w:r>
          </w:p>
        </w:tc>
        <w:tc>
          <w:tcPr>
            <w:tcW w:w="2700" w:type="dxa"/>
          </w:tcPr>
          <w:p w14:paraId="19596B20" w14:textId="77777777" w:rsidR="00AF5DFE" w:rsidRDefault="00AF5DFE">
            <w:pPr>
              <w:jc w:val="left"/>
              <w:rPr>
                <w:rFonts w:ascii="Arial" w:hAnsi="Arial"/>
                <w:snapToGrid w:val="0"/>
                <w:color w:val="auto"/>
              </w:rPr>
            </w:pPr>
          </w:p>
        </w:tc>
        <w:tc>
          <w:tcPr>
            <w:tcW w:w="720" w:type="dxa"/>
          </w:tcPr>
          <w:p w14:paraId="166F7482" w14:textId="77777777" w:rsidR="00AF5DFE" w:rsidRDefault="00AF5DFE">
            <w:pPr>
              <w:jc w:val="center"/>
              <w:rPr>
                <w:rFonts w:ascii="Arial" w:hAnsi="Arial"/>
                <w:snapToGrid w:val="0"/>
                <w:color w:val="auto"/>
              </w:rPr>
            </w:pPr>
          </w:p>
        </w:tc>
      </w:tr>
      <w:tr w:rsidR="00AF5DFE" w14:paraId="716BE38B" w14:textId="77777777">
        <w:trPr>
          <w:trHeight w:val="281"/>
        </w:trPr>
        <w:tc>
          <w:tcPr>
            <w:tcW w:w="750" w:type="dxa"/>
          </w:tcPr>
          <w:p w14:paraId="2F624E99" w14:textId="77777777" w:rsidR="00AF5DFE" w:rsidRDefault="00AF5DFE">
            <w:pPr>
              <w:rPr>
                <w:rFonts w:ascii="Arial" w:hAnsi="Arial"/>
                <w:b/>
                <w:snapToGrid w:val="0"/>
                <w:color w:val="auto"/>
              </w:rPr>
            </w:pPr>
            <w:r>
              <w:rPr>
                <w:rFonts w:ascii="Arial" w:hAnsi="Arial"/>
                <w:b/>
                <w:snapToGrid w:val="0"/>
                <w:color w:val="auto"/>
              </w:rPr>
              <w:t>XIMM</w:t>
            </w:r>
          </w:p>
        </w:tc>
        <w:tc>
          <w:tcPr>
            <w:tcW w:w="1530" w:type="dxa"/>
          </w:tcPr>
          <w:p w14:paraId="696E0EBC" w14:textId="77777777" w:rsidR="00AF5DFE" w:rsidRDefault="00AF5DFE">
            <w:pPr>
              <w:rPr>
                <w:rFonts w:ascii="Courier New" w:hAnsi="Courier New"/>
                <w:snapToGrid w:val="0"/>
                <w:color w:val="auto"/>
              </w:rPr>
            </w:pPr>
            <w:r>
              <w:rPr>
                <w:rFonts w:ascii="Courier New" w:hAnsi="Courier New"/>
                <w:snapToGrid w:val="0"/>
                <w:color w:val="auto"/>
              </w:rPr>
              <w:t>XIMMUS41XXX</w:t>
            </w:r>
          </w:p>
        </w:tc>
        <w:tc>
          <w:tcPr>
            <w:tcW w:w="3960" w:type="dxa"/>
          </w:tcPr>
          <w:p w14:paraId="3E382341" w14:textId="77777777" w:rsidR="00AF5DFE" w:rsidRDefault="00AF5DFE">
            <w:pPr>
              <w:rPr>
                <w:rFonts w:ascii="Arial" w:hAnsi="Arial"/>
                <w:snapToGrid w:val="0"/>
                <w:color w:val="auto"/>
              </w:rPr>
            </w:pPr>
            <w:r>
              <w:rPr>
                <w:rFonts w:ascii="Arial" w:hAnsi="Arial"/>
                <w:snapToGrid w:val="0"/>
                <w:color w:val="auto"/>
              </w:rPr>
              <w:t>INTERNATIONAL MONETARY MARKET</w:t>
            </w:r>
          </w:p>
        </w:tc>
        <w:tc>
          <w:tcPr>
            <w:tcW w:w="2700" w:type="dxa"/>
          </w:tcPr>
          <w:p w14:paraId="0AAD501B" w14:textId="77777777" w:rsidR="00AF5DFE" w:rsidRDefault="00AF5DFE">
            <w:pPr>
              <w:jc w:val="left"/>
              <w:rPr>
                <w:rFonts w:ascii="Arial" w:hAnsi="Arial"/>
                <w:snapToGrid w:val="0"/>
                <w:color w:val="auto"/>
              </w:rPr>
            </w:pPr>
          </w:p>
        </w:tc>
        <w:tc>
          <w:tcPr>
            <w:tcW w:w="720" w:type="dxa"/>
          </w:tcPr>
          <w:p w14:paraId="35E6C6F8" w14:textId="77777777" w:rsidR="00AF5DFE" w:rsidRDefault="00AF5DFE">
            <w:pPr>
              <w:jc w:val="center"/>
              <w:rPr>
                <w:rFonts w:ascii="Arial" w:hAnsi="Arial"/>
                <w:snapToGrid w:val="0"/>
                <w:color w:val="auto"/>
              </w:rPr>
            </w:pPr>
          </w:p>
        </w:tc>
      </w:tr>
      <w:tr w:rsidR="00AF5DFE" w14:paraId="56CC69AB" w14:textId="77777777">
        <w:trPr>
          <w:trHeight w:val="281"/>
        </w:trPr>
        <w:tc>
          <w:tcPr>
            <w:tcW w:w="750" w:type="dxa"/>
          </w:tcPr>
          <w:p w14:paraId="53054853" w14:textId="77777777" w:rsidR="00AF5DFE" w:rsidRDefault="00AF5DFE">
            <w:pPr>
              <w:rPr>
                <w:rFonts w:ascii="Arial" w:hAnsi="Arial"/>
                <w:b/>
                <w:snapToGrid w:val="0"/>
                <w:color w:val="auto"/>
              </w:rPr>
            </w:pPr>
            <w:r>
              <w:rPr>
                <w:rFonts w:ascii="Arial" w:hAnsi="Arial"/>
                <w:b/>
                <w:snapToGrid w:val="0"/>
                <w:color w:val="auto"/>
              </w:rPr>
              <w:t>XIOM</w:t>
            </w:r>
          </w:p>
        </w:tc>
        <w:tc>
          <w:tcPr>
            <w:tcW w:w="1530" w:type="dxa"/>
          </w:tcPr>
          <w:p w14:paraId="0CB489AC" w14:textId="77777777" w:rsidR="00AF5DFE" w:rsidRDefault="00AF5DFE">
            <w:pPr>
              <w:rPr>
                <w:rFonts w:ascii="Courier New" w:hAnsi="Courier New"/>
                <w:snapToGrid w:val="0"/>
                <w:color w:val="auto"/>
              </w:rPr>
            </w:pPr>
            <w:r>
              <w:rPr>
                <w:rFonts w:ascii="Courier New" w:hAnsi="Courier New"/>
                <w:snapToGrid w:val="0"/>
                <w:color w:val="auto"/>
              </w:rPr>
              <w:t>XIOMUS41XXX</w:t>
            </w:r>
          </w:p>
        </w:tc>
        <w:tc>
          <w:tcPr>
            <w:tcW w:w="3960" w:type="dxa"/>
          </w:tcPr>
          <w:p w14:paraId="05124615" w14:textId="77777777" w:rsidR="00AF5DFE" w:rsidRDefault="00AF5DFE">
            <w:pPr>
              <w:rPr>
                <w:rFonts w:ascii="Arial" w:hAnsi="Arial"/>
                <w:snapToGrid w:val="0"/>
                <w:color w:val="auto"/>
              </w:rPr>
            </w:pPr>
            <w:r>
              <w:rPr>
                <w:rFonts w:ascii="Arial" w:hAnsi="Arial"/>
                <w:snapToGrid w:val="0"/>
                <w:color w:val="auto"/>
              </w:rPr>
              <w:t>INDEX AND OPTIONS MARKET</w:t>
            </w:r>
          </w:p>
        </w:tc>
        <w:tc>
          <w:tcPr>
            <w:tcW w:w="2700" w:type="dxa"/>
          </w:tcPr>
          <w:p w14:paraId="291748C1" w14:textId="77777777" w:rsidR="00AF5DFE" w:rsidRDefault="00AF5DFE">
            <w:pPr>
              <w:jc w:val="left"/>
              <w:rPr>
                <w:rFonts w:ascii="Arial" w:hAnsi="Arial"/>
                <w:snapToGrid w:val="0"/>
                <w:color w:val="auto"/>
              </w:rPr>
            </w:pPr>
          </w:p>
        </w:tc>
        <w:tc>
          <w:tcPr>
            <w:tcW w:w="720" w:type="dxa"/>
          </w:tcPr>
          <w:p w14:paraId="7D4EE5A2" w14:textId="77777777" w:rsidR="00AF5DFE" w:rsidRDefault="00AF5DFE">
            <w:pPr>
              <w:jc w:val="center"/>
              <w:rPr>
                <w:rFonts w:ascii="Arial" w:hAnsi="Arial"/>
                <w:snapToGrid w:val="0"/>
                <w:color w:val="auto"/>
              </w:rPr>
            </w:pPr>
          </w:p>
        </w:tc>
      </w:tr>
      <w:tr w:rsidR="00AF5DFE" w14:paraId="4E0AE745" w14:textId="77777777">
        <w:trPr>
          <w:trHeight w:val="281"/>
        </w:trPr>
        <w:tc>
          <w:tcPr>
            <w:tcW w:w="750" w:type="dxa"/>
          </w:tcPr>
          <w:p w14:paraId="7AFE9BA9" w14:textId="77777777" w:rsidR="00AF5DFE" w:rsidRDefault="00AF5DFE">
            <w:pPr>
              <w:rPr>
                <w:rFonts w:ascii="Arial" w:hAnsi="Arial"/>
                <w:b/>
                <w:snapToGrid w:val="0"/>
                <w:color w:val="auto"/>
              </w:rPr>
            </w:pPr>
            <w:r>
              <w:rPr>
                <w:rFonts w:ascii="Arial" w:hAnsi="Arial"/>
                <w:b/>
                <w:snapToGrid w:val="0"/>
                <w:color w:val="auto"/>
              </w:rPr>
              <w:t>XIPE</w:t>
            </w:r>
          </w:p>
        </w:tc>
        <w:tc>
          <w:tcPr>
            <w:tcW w:w="1530" w:type="dxa"/>
          </w:tcPr>
          <w:p w14:paraId="14A69ABB" w14:textId="77777777" w:rsidR="00AF5DFE" w:rsidRDefault="00AF5DFE">
            <w:pPr>
              <w:rPr>
                <w:rFonts w:ascii="Courier New" w:hAnsi="Courier New"/>
                <w:snapToGrid w:val="0"/>
                <w:color w:val="auto"/>
              </w:rPr>
            </w:pPr>
            <w:r>
              <w:rPr>
                <w:rFonts w:ascii="Courier New" w:hAnsi="Courier New"/>
                <w:snapToGrid w:val="0"/>
                <w:color w:val="auto"/>
              </w:rPr>
              <w:t>XIPEGB21XXX</w:t>
            </w:r>
          </w:p>
        </w:tc>
        <w:tc>
          <w:tcPr>
            <w:tcW w:w="3960" w:type="dxa"/>
          </w:tcPr>
          <w:p w14:paraId="568AC6FB" w14:textId="77777777" w:rsidR="00AF5DFE" w:rsidRDefault="00AF5DFE">
            <w:pPr>
              <w:rPr>
                <w:rFonts w:ascii="Arial" w:hAnsi="Arial"/>
                <w:snapToGrid w:val="0"/>
                <w:color w:val="auto"/>
              </w:rPr>
            </w:pPr>
            <w:r>
              <w:rPr>
                <w:rFonts w:ascii="Arial" w:hAnsi="Arial"/>
                <w:snapToGrid w:val="0"/>
                <w:color w:val="auto"/>
              </w:rPr>
              <w:t>INTERNATIONAL PETROLEUM EXCHANGE</w:t>
            </w:r>
          </w:p>
        </w:tc>
        <w:tc>
          <w:tcPr>
            <w:tcW w:w="2700" w:type="dxa"/>
          </w:tcPr>
          <w:p w14:paraId="25007D3A" w14:textId="77777777" w:rsidR="00AF5DFE" w:rsidRDefault="00AF5DFE">
            <w:pPr>
              <w:jc w:val="left"/>
              <w:rPr>
                <w:rFonts w:ascii="Arial" w:hAnsi="Arial"/>
                <w:snapToGrid w:val="0"/>
                <w:color w:val="auto"/>
                <w:u w:val="single"/>
              </w:rPr>
            </w:pPr>
          </w:p>
        </w:tc>
        <w:tc>
          <w:tcPr>
            <w:tcW w:w="720" w:type="dxa"/>
          </w:tcPr>
          <w:p w14:paraId="1ED0DF15" w14:textId="77777777" w:rsidR="00AF5DFE" w:rsidRDefault="00AF5DFE">
            <w:pPr>
              <w:jc w:val="center"/>
              <w:rPr>
                <w:rFonts w:ascii="Arial" w:hAnsi="Arial"/>
                <w:snapToGrid w:val="0"/>
                <w:color w:val="auto"/>
                <w:u w:val="single"/>
              </w:rPr>
            </w:pPr>
          </w:p>
        </w:tc>
      </w:tr>
      <w:tr w:rsidR="00AF5DFE" w14:paraId="1ED34DE6" w14:textId="77777777">
        <w:trPr>
          <w:trHeight w:val="281"/>
        </w:trPr>
        <w:tc>
          <w:tcPr>
            <w:tcW w:w="750" w:type="dxa"/>
          </w:tcPr>
          <w:p w14:paraId="13571637" w14:textId="77777777" w:rsidR="00AF5DFE" w:rsidRDefault="00AF5DFE">
            <w:pPr>
              <w:rPr>
                <w:rFonts w:ascii="Arial" w:hAnsi="Arial"/>
                <w:b/>
                <w:snapToGrid w:val="0"/>
                <w:color w:val="auto"/>
              </w:rPr>
            </w:pPr>
            <w:r>
              <w:rPr>
                <w:rFonts w:ascii="Arial" w:hAnsi="Arial"/>
                <w:b/>
                <w:snapToGrid w:val="0"/>
                <w:color w:val="auto"/>
              </w:rPr>
              <w:t>XISM</w:t>
            </w:r>
          </w:p>
        </w:tc>
        <w:tc>
          <w:tcPr>
            <w:tcW w:w="1530" w:type="dxa"/>
          </w:tcPr>
          <w:p w14:paraId="0EFBEEC9" w14:textId="77777777" w:rsidR="00AF5DFE" w:rsidRDefault="00AF5DFE">
            <w:pPr>
              <w:rPr>
                <w:rFonts w:ascii="Courier New" w:hAnsi="Courier New"/>
                <w:snapToGrid w:val="0"/>
                <w:color w:val="auto"/>
              </w:rPr>
            </w:pPr>
            <w:r>
              <w:rPr>
                <w:rFonts w:ascii="Courier New" w:hAnsi="Courier New"/>
                <w:snapToGrid w:val="0"/>
                <w:color w:val="auto"/>
              </w:rPr>
              <w:t>XISMGB21XXX</w:t>
            </w:r>
          </w:p>
        </w:tc>
        <w:tc>
          <w:tcPr>
            <w:tcW w:w="3960" w:type="dxa"/>
          </w:tcPr>
          <w:p w14:paraId="72044E56" w14:textId="77777777" w:rsidR="00AF5DFE" w:rsidRDefault="00AF5DFE">
            <w:pPr>
              <w:rPr>
                <w:rFonts w:ascii="Arial" w:hAnsi="Arial"/>
                <w:snapToGrid w:val="0"/>
                <w:color w:val="auto"/>
              </w:rPr>
            </w:pPr>
            <w:r>
              <w:rPr>
                <w:rFonts w:ascii="Arial" w:hAnsi="Arial"/>
                <w:snapToGrid w:val="0"/>
                <w:color w:val="auto"/>
              </w:rPr>
              <w:t>I.S.M.A. - THE INTERNATIONAL SECURITIES MARKETS ASSOCIATION</w:t>
            </w:r>
          </w:p>
        </w:tc>
        <w:tc>
          <w:tcPr>
            <w:tcW w:w="2700" w:type="dxa"/>
          </w:tcPr>
          <w:p w14:paraId="2A3E37B9" w14:textId="77777777" w:rsidR="00AF5DFE" w:rsidRDefault="00AF5DFE">
            <w:pPr>
              <w:jc w:val="left"/>
              <w:rPr>
                <w:rFonts w:ascii="Arial" w:hAnsi="Arial"/>
                <w:snapToGrid w:val="0"/>
                <w:color w:val="auto"/>
                <w:u w:val="single"/>
              </w:rPr>
            </w:pPr>
            <w:r>
              <w:rPr>
                <w:rFonts w:ascii="Arial" w:hAnsi="Arial"/>
                <w:snapToGrid w:val="0"/>
                <w:color w:val="auto"/>
                <w:u w:val="single"/>
              </w:rPr>
              <w:t>International Securities Market Association(ISMA)</w:t>
            </w:r>
          </w:p>
        </w:tc>
        <w:tc>
          <w:tcPr>
            <w:tcW w:w="720" w:type="dxa"/>
          </w:tcPr>
          <w:p w14:paraId="2FEC7F10" w14:textId="77777777" w:rsidR="00AF5DFE" w:rsidRDefault="00AF5DFE">
            <w:pPr>
              <w:jc w:val="center"/>
              <w:rPr>
                <w:rFonts w:ascii="Arial" w:hAnsi="Arial"/>
                <w:snapToGrid w:val="0"/>
                <w:color w:val="auto"/>
                <w:u w:val="single"/>
              </w:rPr>
            </w:pPr>
            <w:r>
              <w:rPr>
                <w:rFonts w:ascii="Arial" w:hAnsi="Arial"/>
                <w:snapToGrid w:val="0"/>
                <w:color w:val="auto"/>
                <w:u w:val="single"/>
              </w:rPr>
              <w:t>15</w:t>
            </w:r>
          </w:p>
        </w:tc>
      </w:tr>
      <w:tr w:rsidR="00AF5DFE" w14:paraId="15EE6FD9" w14:textId="77777777">
        <w:trPr>
          <w:trHeight w:val="281"/>
        </w:trPr>
        <w:tc>
          <w:tcPr>
            <w:tcW w:w="750" w:type="dxa"/>
          </w:tcPr>
          <w:p w14:paraId="2B60362A" w14:textId="77777777" w:rsidR="00AF5DFE" w:rsidRDefault="00AF5DFE">
            <w:pPr>
              <w:rPr>
                <w:rFonts w:ascii="Arial" w:hAnsi="Arial"/>
                <w:b/>
                <w:snapToGrid w:val="0"/>
                <w:color w:val="auto"/>
              </w:rPr>
            </w:pPr>
            <w:r>
              <w:rPr>
                <w:rFonts w:ascii="Arial" w:hAnsi="Arial"/>
                <w:b/>
                <w:snapToGrid w:val="0"/>
                <w:color w:val="auto"/>
              </w:rPr>
              <w:t>XIST</w:t>
            </w:r>
          </w:p>
        </w:tc>
        <w:tc>
          <w:tcPr>
            <w:tcW w:w="1530" w:type="dxa"/>
          </w:tcPr>
          <w:p w14:paraId="250AB948" w14:textId="77777777" w:rsidR="00AF5DFE" w:rsidRDefault="00AF5DFE">
            <w:pPr>
              <w:rPr>
                <w:rFonts w:ascii="Courier New" w:hAnsi="Courier New"/>
                <w:snapToGrid w:val="0"/>
                <w:color w:val="auto"/>
              </w:rPr>
            </w:pPr>
            <w:r>
              <w:rPr>
                <w:rFonts w:ascii="Courier New" w:hAnsi="Courier New"/>
                <w:snapToGrid w:val="0"/>
                <w:color w:val="auto"/>
              </w:rPr>
              <w:t>XISTTRI1XXX</w:t>
            </w:r>
          </w:p>
        </w:tc>
        <w:tc>
          <w:tcPr>
            <w:tcW w:w="3960" w:type="dxa"/>
          </w:tcPr>
          <w:p w14:paraId="2772D8B3" w14:textId="77777777" w:rsidR="00AF5DFE" w:rsidRDefault="00AF5DFE">
            <w:pPr>
              <w:rPr>
                <w:rFonts w:ascii="Arial" w:hAnsi="Arial"/>
                <w:snapToGrid w:val="0"/>
                <w:color w:val="auto"/>
              </w:rPr>
            </w:pPr>
            <w:r>
              <w:rPr>
                <w:rFonts w:ascii="Arial" w:hAnsi="Arial"/>
                <w:snapToGrid w:val="0"/>
                <w:color w:val="auto"/>
              </w:rPr>
              <w:t>I.M.K.B. (</w:t>
            </w:r>
            <w:smartTag w:uri="urn:schemas-microsoft-com:office:smarttags" w:element="City">
              <w:smartTag w:uri="urn:schemas-microsoft-com:office:smarttags" w:element="place">
                <w:r>
                  <w:rPr>
                    <w:rFonts w:ascii="Arial" w:hAnsi="Arial"/>
                    <w:snapToGrid w:val="0"/>
                    <w:color w:val="auto"/>
                  </w:rPr>
                  <w:t>ISTANBUL</w:t>
                </w:r>
              </w:smartTag>
            </w:smartTag>
            <w:r>
              <w:rPr>
                <w:rFonts w:ascii="Arial" w:hAnsi="Arial"/>
                <w:snapToGrid w:val="0"/>
                <w:color w:val="auto"/>
              </w:rPr>
              <w:t xml:space="preserve"> STOCK EXCHANGE)</w:t>
            </w:r>
          </w:p>
        </w:tc>
        <w:tc>
          <w:tcPr>
            <w:tcW w:w="2700" w:type="dxa"/>
          </w:tcPr>
          <w:p w14:paraId="7BF000D3"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Istanbul</w:t>
                </w:r>
              </w:smartTag>
            </w:smartTag>
            <w:r>
              <w:rPr>
                <w:rFonts w:ascii="Arial" w:hAnsi="Arial"/>
                <w:snapToGrid w:val="0"/>
                <w:color w:val="auto"/>
              </w:rPr>
              <w:t xml:space="preserve"> Stock Exchange</w:t>
            </w:r>
          </w:p>
        </w:tc>
        <w:tc>
          <w:tcPr>
            <w:tcW w:w="720" w:type="dxa"/>
          </w:tcPr>
          <w:p w14:paraId="415C8887" w14:textId="77777777" w:rsidR="00AF5DFE" w:rsidRDefault="00AF5DFE">
            <w:pPr>
              <w:jc w:val="center"/>
              <w:rPr>
                <w:rFonts w:ascii="Arial" w:hAnsi="Arial"/>
                <w:snapToGrid w:val="0"/>
                <w:color w:val="auto"/>
              </w:rPr>
            </w:pPr>
            <w:r>
              <w:rPr>
                <w:rFonts w:ascii="Arial" w:hAnsi="Arial"/>
                <w:snapToGrid w:val="0"/>
                <w:color w:val="auto"/>
              </w:rPr>
              <w:t>IS</w:t>
            </w:r>
          </w:p>
        </w:tc>
      </w:tr>
      <w:tr w:rsidR="00AF5DFE" w14:paraId="6A308FA4" w14:textId="77777777">
        <w:trPr>
          <w:trHeight w:val="281"/>
        </w:trPr>
        <w:tc>
          <w:tcPr>
            <w:tcW w:w="750" w:type="dxa"/>
          </w:tcPr>
          <w:p w14:paraId="77459246" w14:textId="77777777" w:rsidR="00AF5DFE" w:rsidRDefault="00AF5DFE">
            <w:pPr>
              <w:rPr>
                <w:rFonts w:ascii="Arial" w:hAnsi="Arial"/>
                <w:b/>
                <w:snapToGrid w:val="0"/>
                <w:color w:val="auto"/>
              </w:rPr>
            </w:pPr>
            <w:r>
              <w:rPr>
                <w:rFonts w:ascii="Arial" w:hAnsi="Arial"/>
                <w:b/>
                <w:snapToGrid w:val="0"/>
                <w:color w:val="auto"/>
              </w:rPr>
              <w:t>XISX</w:t>
            </w:r>
          </w:p>
        </w:tc>
        <w:tc>
          <w:tcPr>
            <w:tcW w:w="1530" w:type="dxa"/>
          </w:tcPr>
          <w:p w14:paraId="43097B58" w14:textId="77777777" w:rsidR="00AF5DFE" w:rsidRDefault="00AF5DFE">
            <w:pPr>
              <w:rPr>
                <w:rFonts w:ascii="Courier New" w:hAnsi="Courier New"/>
                <w:snapToGrid w:val="0"/>
                <w:color w:val="auto"/>
              </w:rPr>
            </w:pPr>
            <w:r>
              <w:rPr>
                <w:rFonts w:ascii="Courier New" w:hAnsi="Courier New"/>
                <w:snapToGrid w:val="0"/>
                <w:color w:val="auto"/>
              </w:rPr>
              <w:t>XISXUS31XXX</w:t>
            </w:r>
          </w:p>
        </w:tc>
        <w:tc>
          <w:tcPr>
            <w:tcW w:w="3960" w:type="dxa"/>
          </w:tcPr>
          <w:p w14:paraId="5DCDB8CE" w14:textId="77777777" w:rsidR="00AF5DFE" w:rsidRDefault="00AF5DFE">
            <w:pPr>
              <w:rPr>
                <w:rFonts w:ascii="Arial" w:hAnsi="Arial"/>
                <w:snapToGrid w:val="0"/>
                <w:color w:val="auto"/>
              </w:rPr>
            </w:pPr>
            <w:r>
              <w:rPr>
                <w:rFonts w:ascii="Arial" w:hAnsi="Arial"/>
                <w:snapToGrid w:val="0"/>
                <w:color w:val="auto"/>
              </w:rPr>
              <w:t>INTERNATIONAL SECURITIES EXCHANGE, LLC.</w:t>
            </w:r>
          </w:p>
        </w:tc>
        <w:tc>
          <w:tcPr>
            <w:tcW w:w="2700" w:type="dxa"/>
          </w:tcPr>
          <w:p w14:paraId="3837AEDF" w14:textId="77777777" w:rsidR="00AF5DFE" w:rsidRDefault="00AF5DFE">
            <w:pPr>
              <w:jc w:val="left"/>
              <w:rPr>
                <w:rFonts w:ascii="Arial" w:hAnsi="Arial"/>
                <w:snapToGrid w:val="0"/>
                <w:color w:val="auto"/>
              </w:rPr>
            </w:pPr>
            <w:r>
              <w:rPr>
                <w:rFonts w:ascii="Arial" w:hAnsi="Arial"/>
                <w:snapToGrid w:val="0"/>
              </w:rPr>
              <w:t>International Securities Exchange (ISE)</w:t>
            </w:r>
          </w:p>
        </w:tc>
        <w:tc>
          <w:tcPr>
            <w:tcW w:w="720" w:type="dxa"/>
          </w:tcPr>
          <w:p w14:paraId="4B3C7A67" w14:textId="77777777" w:rsidR="00AF5DFE" w:rsidRDefault="00AF5DFE">
            <w:pPr>
              <w:jc w:val="center"/>
              <w:rPr>
                <w:rFonts w:ascii="Arial" w:hAnsi="Arial"/>
                <w:snapToGrid w:val="0"/>
                <w:color w:val="auto"/>
              </w:rPr>
            </w:pPr>
            <w:r>
              <w:rPr>
                <w:rFonts w:ascii="Arial" w:hAnsi="Arial"/>
                <w:snapToGrid w:val="0"/>
              </w:rPr>
              <w:t>Y</w:t>
            </w:r>
          </w:p>
        </w:tc>
      </w:tr>
      <w:tr w:rsidR="00AF5DFE" w14:paraId="32BAC383" w14:textId="77777777">
        <w:trPr>
          <w:trHeight w:val="281"/>
        </w:trPr>
        <w:tc>
          <w:tcPr>
            <w:tcW w:w="750" w:type="dxa"/>
          </w:tcPr>
          <w:p w14:paraId="640378B1" w14:textId="77777777" w:rsidR="00AF5DFE" w:rsidRDefault="00AF5DFE">
            <w:pPr>
              <w:rPr>
                <w:rFonts w:ascii="Arial" w:hAnsi="Arial"/>
                <w:b/>
                <w:snapToGrid w:val="0"/>
                <w:color w:val="auto"/>
              </w:rPr>
            </w:pPr>
            <w:r>
              <w:rPr>
                <w:rFonts w:ascii="Arial" w:hAnsi="Arial"/>
                <w:b/>
                <w:snapToGrid w:val="0"/>
                <w:color w:val="auto"/>
              </w:rPr>
              <w:t>XJAM</w:t>
            </w:r>
          </w:p>
        </w:tc>
        <w:tc>
          <w:tcPr>
            <w:tcW w:w="1530" w:type="dxa"/>
          </w:tcPr>
          <w:p w14:paraId="743A10A3" w14:textId="77777777" w:rsidR="00AF5DFE" w:rsidRDefault="00AF5DFE">
            <w:pPr>
              <w:rPr>
                <w:rFonts w:ascii="Courier New" w:hAnsi="Courier New"/>
                <w:snapToGrid w:val="0"/>
                <w:color w:val="auto"/>
              </w:rPr>
            </w:pPr>
            <w:r>
              <w:rPr>
                <w:rFonts w:ascii="Courier New" w:hAnsi="Courier New"/>
                <w:snapToGrid w:val="0"/>
                <w:color w:val="auto"/>
              </w:rPr>
              <w:t>XJAMJMK1XXX</w:t>
            </w:r>
          </w:p>
        </w:tc>
        <w:tc>
          <w:tcPr>
            <w:tcW w:w="3960" w:type="dxa"/>
          </w:tcPr>
          <w:p w14:paraId="729D4475"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JAMAICA</w:t>
                </w:r>
              </w:smartTag>
            </w:smartTag>
            <w:r>
              <w:rPr>
                <w:rFonts w:ascii="Arial" w:hAnsi="Arial"/>
                <w:snapToGrid w:val="0"/>
                <w:color w:val="auto"/>
              </w:rPr>
              <w:t xml:space="preserve"> STOCK EXCHANGE, THE</w:t>
            </w:r>
          </w:p>
        </w:tc>
        <w:tc>
          <w:tcPr>
            <w:tcW w:w="2700" w:type="dxa"/>
          </w:tcPr>
          <w:p w14:paraId="16583777" w14:textId="77777777" w:rsidR="00AF5DFE" w:rsidRDefault="00AF5DFE">
            <w:pPr>
              <w:jc w:val="left"/>
              <w:rPr>
                <w:rFonts w:ascii="Arial" w:hAnsi="Arial"/>
                <w:snapToGrid w:val="0"/>
                <w:color w:val="auto"/>
              </w:rPr>
            </w:pPr>
          </w:p>
        </w:tc>
        <w:tc>
          <w:tcPr>
            <w:tcW w:w="720" w:type="dxa"/>
          </w:tcPr>
          <w:p w14:paraId="5154868E" w14:textId="77777777" w:rsidR="00AF5DFE" w:rsidRDefault="00AF5DFE">
            <w:pPr>
              <w:jc w:val="center"/>
              <w:rPr>
                <w:rFonts w:ascii="Arial" w:hAnsi="Arial"/>
                <w:snapToGrid w:val="0"/>
                <w:color w:val="auto"/>
              </w:rPr>
            </w:pPr>
          </w:p>
        </w:tc>
      </w:tr>
      <w:tr w:rsidR="00AF5DFE" w14:paraId="049DEB3A" w14:textId="77777777">
        <w:trPr>
          <w:cantSplit/>
          <w:trHeight w:val="281"/>
        </w:trPr>
        <w:tc>
          <w:tcPr>
            <w:tcW w:w="750" w:type="dxa"/>
            <w:vMerge w:val="restart"/>
          </w:tcPr>
          <w:p w14:paraId="41EB4ED5" w14:textId="77777777" w:rsidR="00AF5DFE" w:rsidRDefault="00AF5DFE">
            <w:pPr>
              <w:rPr>
                <w:rFonts w:ascii="Arial" w:hAnsi="Arial"/>
                <w:b/>
                <w:snapToGrid w:val="0"/>
              </w:rPr>
            </w:pPr>
            <w:r>
              <w:rPr>
                <w:rFonts w:ascii="Arial" w:hAnsi="Arial"/>
                <w:b/>
                <w:snapToGrid w:val="0"/>
              </w:rPr>
              <w:t>XJAS</w:t>
            </w:r>
          </w:p>
        </w:tc>
        <w:tc>
          <w:tcPr>
            <w:tcW w:w="1530" w:type="dxa"/>
            <w:vMerge w:val="restart"/>
          </w:tcPr>
          <w:p w14:paraId="7B3C1DD6" w14:textId="77777777" w:rsidR="00AF5DFE" w:rsidRDefault="00AF5DFE">
            <w:pPr>
              <w:rPr>
                <w:rFonts w:ascii="Courier New" w:hAnsi="Courier New"/>
                <w:snapToGrid w:val="0"/>
              </w:rPr>
            </w:pPr>
          </w:p>
        </w:tc>
        <w:tc>
          <w:tcPr>
            <w:tcW w:w="3960" w:type="dxa"/>
            <w:vMerge w:val="restart"/>
          </w:tcPr>
          <w:p w14:paraId="4C51A07D" w14:textId="77777777" w:rsidR="00AF5DFE" w:rsidRDefault="00AF5DFE">
            <w:pPr>
              <w:rPr>
                <w:rFonts w:ascii="Arial" w:hAnsi="Arial"/>
                <w:snapToGrid w:val="0"/>
              </w:rPr>
            </w:pPr>
            <w:r>
              <w:rPr>
                <w:rFonts w:ascii="Arial" w:hAnsi="Arial"/>
                <w:snapToGrid w:val="0"/>
              </w:rPr>
              <w:t>JASDAQ</w:t>
            </w:r>
          </w:p>
        </w:tc>
        <w:tc>
          <w:tcPr>
            <w:tcW w:w="2700" w:type="dxa"/>
          </w:tcPr>
          <w:p w14:paraId="7286BE17" w14:textId="77777777" w:rsidR="00AF5DFE" w:rsidRDefault="00AF5DFE">
            <w:pPr>
              <w:rPr>
                <w:rFonts w:ascii="Arial" w:hAnsi="Arial"/>
                <w:snapToGrid w:val="0"/>
              </w:rPr>
            </w:pPr>
            <w:r>
              <w:rPr>
                <w:rFonts w:ascii="Arial" w:hAnsi="Arial"/>
                <w:snapToGrid w:val="0"/>
              </w:rPr>
              <w:t>Japanese Securities Dealers Association (JASDAQ)</w:t>
            </w:r>
          </w:p>
        </w:tc>
        <w:tc>
          <w:tcPr>
            <w:tcW w:w="720" w:type="dxa"/>
          </w:tcPr>
          <w:p w14:paraId="36375AAA" w14:textId="77777777" w:rsidR="00AF5DFE" w:rsidRDefault="00AF5DFE">
            <w:pPr>
              <w:jc w:val="center"/>
              <w:rPr>
                <w:rFonts w:ascii="Arial" w:hAnsi="Arial"/>
                <w:snapToGrid w:val="0"/>
              </w:rPr>
            </w:pPr>
            <w:r>
              <w:rPr>
                <w:rFonts w:ascii="Arial" w:hAnsi="Arial"/>
                <w:snapToGrid w:val="0"/>
              </w:rPr>
              <w:t>Q</w:t>
            </w:r>
          </w:p>
        </w:tc>
      </w:tr>
      <w:tr w:rsidR="00AF5DFE" w14:paraId="1BC2ADD2" w14:textId="77777777">
        <w:trPr>
          <w:cantSplit/>
          <w:trHeight w:val="281"/>
        </w:trPr>
        <w:tc>
          <w:tcPr>
            <w:tcW w:w="750" w:type="dxa"/>
            <w:vMerge/>
          </w:tcPr>
          <w:p w14:paraId="3955BDC7" w14:textId="77777777" w:rsidR="00AF5DFE" w:rsidRDefault="00AF5DFE">
            <w:pPr>
              <w:rPr>
                <w:rFonts w:ascii="Arial" w:hAnsi="Arial"/>
                <w:b/>
                <w:snapToGrid w:val="0"/>
              </w:rPr>
            </w:pPr>
          </w:p>
        </w:tc>
        <w:tc>
          <w:tcPr>
            <w:tcW w:w="1530" w:type="dxa"/>
            <w:vMerge/>
          </w:tcPr>
          <w:p w14:paraId="295E4D7E" w14:textId="77777777" w:rsidR="00AF5DFE" w:rsidRDefault="00AF5DFE">
            <w:pPr>
              <w:rPr>
                <w:rFonts w:ascii="Courier New" w:hAnsi="Courier New"/>
                <w:snapToGrid w:val="0"/>
              </w:rPr>
            </w:pPr>
          </w:p>
        </w:tc>
        <w:tc>
          <w:tcPr>
            <w:tcW w:w="3960" w:type="dxa"/>
            <w:vMerge/>
          </w:tcPr>
          <w:p w14:paraId="21CF9838" w14:textId="77777777" w:rsidR="00AF5DFE" w:rsidRDefault="00AF5DFE">
            <w:pPr>
              <w:rPr>
                <w:rFonts w:ascii="Arial" w:hAnsi="Arial"/>
                <w:snapToGrid w:val="0"/>
              </w:rPr>
            </w:pPr>
          </w:p>
        </w:tc>
        <w:tc>
          <w:tcPr>
            <w:tcW w:w="2700" w:type="dxa"/>
          </w:tcPr>
          <w:p w14:paraId="340F4DB9" w14:textId="77777777" w:rsidR="00AF5DFE" w:rsidRDefault="00AF5DFE">
            <w:pPr>
              <w:rPr>
                <w:rFonts w:ascii="Arial" w:hAnsi="Arial"/>
                <w:snapToGrid w:val="0"/>
              </w:rPr>
            </w:pPr>
            <w:r>
              <w:rPr>
                <w:rFonts w:ascii="Arial" w:hAnsi="Arial"/>
                <w:snapToGrid w:val="0"/>
              </w:rPr>
              <w:t xml:space="preserve">NASDAQ </w:t>
            </w:r>
            <w:smartTag w:uri="urn:schemas-microsoft-com:office:smarttags" w:element="country-region">
              <w:smartTag w:uri="urn:schemas-microsoft-com:office:smarttags" w:element="place">
                <w:r>
                  <w:rPr>
                    <w:rFonts w:ascii="Arial" w:hAnsi="Arial"/>
                    <w:snapToGrid w:val="0"/>
                  </w:rPr>
                  <w:t>Japan</w:t>
                </w:r>
              </w:smartTag>
            </w:smartTag>
          </w:p>
        </w:tc>
        <w:tc>
          <w:tcPr>
            <w:tcW w:w="720" w:type="dxa"/>
          </w:tcPr>
          <w:p w14:paraId="4A258095" w14:textId="77777777" w:rsidR="00AF5DFE" w:rsidRDefault="00AF5DFE">
            <w:pPr>
              <w:jc w:val="center"/>
              <w:rPr>
                <w:rFonts w:ascii="Arial" w:hAnsi="Arial"/>
                <w:snapToGrid w:val="0"/>
              </w:rPr>
            </w:pPr>
            <w:r>
              <w:rPr>
                <w:rFonts w:ascii="Arial" w:hAnsi="Arial"/>
                <w:snapToGrid w:val="0"/>
              </w:rPr>
              <w:t>OJ</w:t>
            </w:r>
          </w:p>
        </w:tc>
      </w:tr>
      <w:tr w:rsidR="00AF5DFE" w14:paraId="1AE0E507" w14:textId="77777777">
        <w:trPr>
          <w:trHeight w:val="281"/>
        </w:trPr>
        <w:tc>
          <w:tcPr>
            <w:tcW w:w="750" w:type="dxa"/>
          </w:tcPr>
          <w:p w14:paraId="16931507" w14:textId="77777777" w:rsidR="00AF5DFE" w:rsidRDefault="00AF5DFE">
            <w:pPr>
              <w:rPr>
                <w:rFonts w:ascii="Arial" w:hAnsi="Arial"/>
                <w:b/>
                <w:snapToGrid w:val="0"/>
                <w:color w:val="auto"/>
              </w:rPr>
            </w:pPr>
            <w:r>
              <w:rPr>
                <w:rFonts w:ascii="Arial" w:hAnsi="Arial"/>
                <w:b/>
                <w:snapToGrid w:val="0"/>
                <w:color w:val="auto"/>
              </w:rPr>
              <w:t>XJNB</w:t>
            </w:r>
          </w:p>
        </w:tc>
        <w:tc>
          <w:tcPr>
            <w:tcW w:w="1530" w:type="dxa"/>
          </w:tcPr>
          <w:p w14:paraId="239A68D0" w14:textId="77777777" w:rsidR="00AF5DFE" w:rsidRDefault="00AF5DFE">
            <w:pPr>
              <w:rPr>
                <w:rFonts w:ascii="Courier New" w:hAnsi="Courier New"/>
                <w:snapToGrid w:val="0"/>
                <w:color w:val="auto"/>
              </w:rPr>
            </w:pPr>
            <w:r>
              <w:rPr>
                <w:rFonts w:ascii="Courier New" w:hAnsi="Courier New"/>
                <w:snapToGrid w:val="0"/>
                <w:color w:val="auto"/>
              </w:rPr>
              <w:t>XJNBIDJ1XXX</w:t>
            </w:r>
          </w:p>
        </w:tc>
        <w:tc>
          <w:tcPr>
            <w:tcW w:w="3960" w:type="dxa"/>
          </w:tcPr>
          <w:p w14:paraId="75B3C10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JAKARTA</w:t>
                </w:r>
              </w:smartTag>
            </w:smartTag>
            <w:r>
              <w:rPr>
                <w:rFonts w:ascii="Arial" w:hAnsi="Arial"/>
                <w:snapToGrid w:val="0"/>
                <w:color w:val="auto"/>
              </w:rPr>
              <w:t xml:space="preserve"> NEGOTIATED BOARD</w:t>
            </w:r>
          </w:p>
        </w:tc>
        <w:tc>
          <w:tcPr>
            <w:tcW w:w="2700" w:type="dxa"/>
          </w:tcPr>
          <w:p w14:paraId="0C016F6F" w14:textId="77777777" w:rsidR="00AF5DFE" w:rsidRDefault="00AF5DFE">
            <w:pPr>
              <w:jc w:val="left"/>
              <w:rPr>
                <w:rFonts w:ascii="Arial" w:hAnsi="Arial"/>
                <w:snapToGrid w:val="0"/>
                <w:color w:val="auto"/>
              </w:rPr>
            </w:pPr>
          </w:p>
        </w:tc>
        <w:tc>
          <w:tcPr>
            <w:tcW w:w="720" w:type="dxa"/>
          </w:tcPr>
          <w:p w14:paraId="2E1C9DDD" w14:textId="77777777" w:rsidR="00AF5DFE" w:rsidRDefault="00AF5DFE">
            <w:pPr>
              <w:jc w:val="center"/>
              <w:rPr>
                <w:rFonts w:ascii="Arial" w:hAnsi="Arial"/>
                <w:snapToGrid w:val="0"/>
                <w:color w:val="auto"/>
              </w:rPr>
            </w:pPr>
          </w:p>
        </w:tc>
      </w:tr>
      <w:tr w:rsidR="00AF5DFE" w14:paraId="55371457" w14:textId="77777777">
        <w:trPr>
          <w:trHeight w:val="281"/>
        </w:trPr>
        <w:tc>
          <w:tcPr>
            <w:tcW w:w="750" w:type="dxa"/>
          </w:tcPr>
          <w:p w14:paraId="40BF0ACB" w14:textId="77777777" w:rsidR="00AF5DFE" w:rsidRDefault="00AF5DFE">
            <w:pPr>
              <w:rPr>
                <w:rFonts w:ascii="Arial" w:hAnsi="Arial"/>
                <w:b/>
                <w:snapToGrid w:val="0"/>
                <w:color w:val="auto"/>
              </w:rPr>
            </w:pPr>
            <w:r>
              <w:rPr>
                <w:rFonts w:ascii="Arial" w:hAnsi="Arial"/>
                <w:b/>
                <w:snapToGrid w:val="0"/>
                <w:color w:val="auto"/>
              </w:rPr>
              <w:t>XJKT</w:t>
            </w:r>
          </w:p>
        </w:tc>
        <w:tc>
          <w:tcPr>
            <w:tcW w:w="1530" w:type="dxa"/>
          </w:tcPr>
          <w:p w14:paraId="7C0DF1FF" w14:textId="77777777" w:rsidR="00AF5DFE" w:rsidRDefault="00AF5DFE">
            <w:pPr>
              <w:rPr>
                <w:rFonts w:ascii="Courier New" w:hAnsi="Courier New"/>
                <w:snapToGrid w:val="0"/>
                <w:color w:val="auto"/>
              </w:rPr>
            </w:pPr>
            <w:r>
              <w:rPr>
                <w:rFonts w:ascii="Courier New" w:hAnsi="Courier New"/>
                <w:snapToGrid w:val="0"/>
                <w:color w:val="auto"/>
              </w:rPr>
              <w:t>XJKTIDJ1XXX</w:t>
            </w:r>
          </w:p>
        </w:tc>
        <w:tc>
          <w:tcPr>
            <w:tcW w:w="3960" w:type="dxa"/>
          </w:tcPr>
          <w:p w14:paraId="3E09C53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JAKARTA</w:t>
                </w:r>
              </w:smartTag>
            </w:smartTag>
            <w:r>
              <w:rPr>
                <w:rFonts w:ascii="Arial" w:hAnsi="Arial"/>
                <w:snapToGrid w:val="0"/>
                <w:color w:val="auto"/>
              </w:rPr>
              <w:t xml:space="preserve"> STOCK EXCHANGE</w:t>
            </w:r>
          </w:p>
        </w:tc>
        <w:tc>
          <w:tcPr>
            <w:tcW w:w="2700" w:type="dxa"/>
          </w:tcPr>
          <w:p w14:paraId="17DE9E87"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Jakarta</w:t>
                </w:r>
              </w:smartTag>
            </w:smartTag>
            <w:r>
              <w:rPr>
                <w:rFonts w:ascii="Arial" w:hAnsi="Arial"/>
                <w:snapToGrid w:val="0"/>
                <w:color w:val="auto"/>
              </w:rPr>
              <w:t xml:space="preserve"> Stock Exchange</w:t>
            </w:r>
          </w:p>
        </w:tc>
        <w:tc>
          <w:tcPr>
            <w:tcW w:w="720" w:type="dxa"/>
          </w:tcPr>
          <w:p w14:paraId="52745D96" w14:textId="77777777" w:rsidR="00AF5DFE" w:rsidRDefault="00AF5DFE">
            <w:pPr>
              <w:jc w:val="center"/>
              <w:rPr>
                <w:rFonts w:ascii="Arial" w:hAnsi="Arial"/>
                <w:snapToGrid w:val="0"/>
                <w:color w:val="auto"/>
              </w:rPr>
            </w:pPr>
            <w:r>
              <w:rPr>
                <w:rFonts w:ascii="Arial" w:hAnsi="Arial"/>
                <w:snapToGrid w:val="0"/>
                <w:color w:val="auto"/>
              </w:rPr>
              <w:t>JK</w:t>
            </w:r>
          </w:p>
        </w:tc>
      </w:tr>
      <w:tr w:rsidR="00AF5DFE" w14:paraId="0D78E304" w14:textId="77777777">
        <w:trPr>
          <w:cantSplit/>
          <w:trHeight w:val="281"/>
        </w:trPr>
        <w:tc>
          <w:tcPr>
            <w:tcW w:w="750" w:type="dxa"/>
            <w:vMerge w:val="restart"/>
          </w:tcPr>
          <w:p w14:paraId="3D142712" w14:textId="77777777" w:rsidR="00AF5DFE" w:rsidRDefault="00AF5DFE">
            <w:pPr>
              <w:rPr>
                <w:rFonts w:ascii="Arial" w:hAnsi="Arial"/>
                <w:b/>
                <w:snapToGrid w:val="0"/>
                <w:color w:val="auto"/>
              </w:rPr>
            </w:pPr>
            <w:r>
              <w:rPr>
                <w:rFonts w:ascii="Arial" w:hAnsi="Arial"/>
                <w:b/>
                <w:snapToGrid w:val="0"/>
                <w:color w:val="auto"/>
              </w:rPr>
              <w:t>XJSE</w:t>
            </w:r>
          </w:p>
        </w:tc>
        <w:tc>
          <w:tcPr>
            <w:tcW w:w="1530" w:type="dxa"/>
          </w:tcPr>
          <w:p w14:paraId="492BB2BB" w14:textId="77777777" w:rsidR="00AF5DFE" w:rsidRDefault="00AF5DFE">
            <w:pPr>
              <w:rPr>
                <w:rFonts w:ascii="Courier New" w:hAnsi="Courier New"/>
                <w:snapToGrid w:val="0"/>
                <w:color w:val="auto"/>
              </w:rPr>
            </w:pPr>
            <w:r>
              <w:rPr>
                <w:rFonts w:ascii="Courier New" w:hAnsi="Courier New"/>
                <w:snapToGrid w:val="0"/>
                <w:color w:val="auto"/>
              </w:rPr>
              <w:t>XJSEZAJJXXX</w:t>
            </w:r>
          </w:p>
        </w:tc>
        <w:tc>
          <w:tcPr>
            <w:tcW w:w="3960" w:type="dxa"/>
          </w:tcPr>
          <w:p w14:paraId="2C749DE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JOHANNESBURG</w:t>
                </w:r>
              </w:smartTag>
            </w:smartTag>
            <w:r>
              <w:rPr>
                <w:rFonts w:ascii="Arial" w:hAnsi="Arial"/>
                <w:snapToGrid w:val="0"/>
                <w:color w:val="auto"/>
              </w:rPr>
              <w:t xml:space="preserve"> STOCK EXCHANGE, THE</w:t>
            </w:r>
          </w:p>
        </w:tc>
        <w:tc>
          <w:tcPr>
            <w:tcW w:w="2700" w:type="dxa"/>
          </w:tcPr>
          <w:p w14:paraId="10DB7FD1"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Johannesburg</w:t>
                </w:r>
              </w:smartTag>
            </w:smartTag>
            <w:r>
              <w:rPr>
                <w:rFonts w:ascii="Arial" w:hAnsi="Arial"/>
                <w:snapToGrid w:val="0"/>
                <w:color w:val="auto"/>
              </w:rPr>
              <w:t xml:space="preserve"> Stock Exchange</w:t>
            </w:r>
          </w:p>
        </w:tc>
        <w:tc>
          <w:tcPr>
            <w:tcW w:w="720" w:type="dxa"/>
          </w:tcPr>
          <w:p w14:paraId="4FC32BEC" w14:textId="77777777" w:rsidR="00AF5DFE" w:rsidRDefault="00AF5DFE">
            <w:pPr>
              <w:jc w:val="center"/>
              <w:rPr>
                <w:rFonts w:ascii="Arial" w:hAnsi="Arial"/>
                <w:snapToGrid w:val="0"/>
                <w:color w:val="auto"/>
              </w:rPr>
            </w:pPr>
            <w:r>
              <w:rPr>
                <w:rFonts w:ascii="Arial" w:hAnsi="Arial"/>
                <w:snapToGrid w:val="0"/>
                <w:color w:val="auto"/>
              </w:rPr>
              <w:t>J</w:t>
            </w:r>
          </w:p>
        </w:tc>
      </w:tr>
      <w:tr w:rsidR="00AF5DFE" w14:paraId="1C175685" w14:textId="77777777">
        <w:trPr>
          <w:cantSplit/>
          <w:trHeight w:val="195"/>
        </w:trPr>
        <w:tc>
          <w:tcPr>
            <w:tcW w:w="750" w:type="dxa"/>
            <w:vMerge/>
          </w:tcPr>
          <w:p w14:paraId="71A9C19A" w14:textId="77777777" w:rsidR="00AF5DFE" w:rsidRDefault="00AF5DFE">
            <w:pPr>
              <w:rPr>
                <w:rFonts w:ascii="Arial" w:hAnsi="Arial"/>
                <w:b/>
                <w:snapToGrid w:val="0"/>
                <w:color w:val="auto"/>
              </w:rPr>
            </w:pPr>
          </w:p>
        </w:tc>
        <w:tc>
          <w:tcPr>
            <w:tcW w:w="1530" w:type="dxa"/>
          </w:tcPr>
          <w:p w14:paraId="18753725" w14:textId="77777777" w:rsidR="00AF5DFE" w:rsidRDefault="00AF5DFE">
            <w:pPr>
              <w:rPr>
                <w:rFonts w:ascii="Courier New" w:hAnsi="Courier New"/>
                <w:snapToGrid w:val="0"/>
                <w:color w:val="auto"/>
              </w:rPr>
            </w:pPr>
            <w:r>
              <w:rPr>
                <w:rFonts w:ascii="Courier New" w:hAnsi="Courier New"/>
                <w:snapToGrid w:val="0"/>
                <w:color w:val="auto"/>
              </w:rPr>
              <w:t>XJSEZAJJMRG</w:t>
            </w:r>
          </w:p>
        </w:tc>
        <w:tc>
          <w:tcPr>
            <w:tcW w:w="3960" w:type="dxa"/>
          </w:tcPr>
          <w:p w14:paraId="63D14634"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JOHANNESBURG</w:t>
                </w:r>
              </w:smartTag>
            </w:smartTag>
            <w:r>
              <w:rPr>
                <w:rFonts w:ascii="Arial" w:hAnsi="Arial"/>
                <w:snapToGrid w:val="0"/>
                <w:color w:val="auto"/>
              </w:rPr>
              <w:t xml:space="preserve"> STOCK EXCHANGE, THE</w:t>
            </w:r>
          </w:p>
        </w:tc>
        <w:tc>
          <w:tcPr>
            <w:tcW w:w="2700" w:type="dxa"/>
            <w:vMerge w:val="restart"/>
          </w:tcPr>
          <w:p w14:paraId="6E7F28D5" w14:textId="77777777" w:rsidR="00AF5DFE" w:rsidRDefault="00AF5DFE">
            <w:pPr>
              <w:jc w:val="left"/>
              <w:rPr>
                <w:rFonts w:ascii="Arial" w:hAnsi="Arial"/>
                <w:snapToGrid w:val="0"/>
                <w:color w:val="auto"/>
              </w:rPr>
            </w:pPr>
          </w:p>
        </w:tc>
        <w:tc>
          <w:tcPr>
            <w:tcW w:w="720" w:type="dxa"/>
            <w:vMerge w:val="restart"/>
          </w:tcPr>
          <w:p w14:paraId="1F4E5B75" w14:textId="77777777" w:rsidR="00AF5DFE" w:rsidRDefault="00AF5DFE">
            <w:pPr>
              <w:jc w:val="center"/>
              <w:rPr>
                <w:rFonts w:ascii="Arial" w:hAnsi="Arial"/>
                <w:snapToGrid w:val="0"/>
                <w:color w:val="auto"/>
              </w:rPr>
            </w:pPr>
          </w:p>
        </w:tc>
      </w:tr>
      <w:tr w:rsidR="00AF5DFE" w14:paraId="59E7E28B" w14:textId="77777777">
        <w:trPr>
          <w:cantSplit/>
          <w:trHeight w:val="195"/>
        </w:trPr>
        <w:tc>
          <w:tcPr>
            <w:tcW w:w="750" w:type="dxa"/>
            <w:vMerge/>
          </w:tcPr>
          <w:p w14:paraId="465EFCF0" w14:textId="77777777" w:rsidR="00AF5DFE" w:rsidRDefault="00AF5DFE">
            <w:pPr>
              <w:rPr>
                <w:rFonts w:ascii="Arial" w:hAnsi="Arial"/>
                <w:b/>
                <w:snapToGrid w:val="0"/>
                <w:color w:val="auto"/>
              </w:rPr>
            </w:pPr>
          </w:p>
        </w:tc>
        <w:tc>
          <w:tcPr>
            <w:tcW w:w="1530" w:type="dxa"/>
          </w:tcPr>
          <w:p w14:paraId="451A6E1C" w14:textId="77777777" w:rsidR="00AF5DFE" w:rsidRDefault="00AF5DFE">
            <w:pPr>
              <w:rPr>
                <w:rFonts w:ascii="Courier New" w:hAnsi="Courier New"/>
                <w:snapToGrid w:val="0"/>
                <w:color w:val="auto"/>
              </w:rPr>
            </w:pPr>
            <w:r>
              <w:rPr>
                <w:rFonts w:ascii="Courier New" w:hAnsi="Courier New"/>
                <w:snapToGrid w:val="0"/>
                <w:color w:val="auto"/>
              </w:rPr>
              <w:t>XJSEZAJJSLB</w:t>
            </w:r>
          </w:p>
        </w:tc>
        <w:tc>
          <w:tcPr>
            <w:tcW w:w="3960" w:type="dxa"/>
          </w:tcPr>
          <w:p w14:paraId="21FF09BB"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JOHANNESBURG</w:t>
                </w:r>
              </w:smartTag>
            </w:smartTag>
            <w:r>
              <w:rPr>
                <w:rFonts w:ascii="Arial" w:hAnsi="Arial"/>
                <w:snapToGrid w:val="0"/>
                <w:color w:val="auto"/>
              </w:rPr>
              <w:t xml:space="preserve"> STOCK EXCHANGE, THE</w:t>
            </w:r>
          </w:p>
        </w:tc>
        <w:tc>
          <w:tcPr>
            <w:tcW w:w="2700" w:type="dxa"/>
            <w:vMerge/>
          </w:tcPr>
          <w:p w14:paraId="50251171" w14:textId="77777777" w:rsidR="00AF5DFE" w:rsidRDefault="00AF5DFE">
            <w:pPr>
              <w:jc w:val="left"/>
              <w:rPr>
                <w:rFonts w:ascii="Arial" w:hAnsi="Arial"/>
                <w:snapToGrid w:val="0"/>
                <w:color w:val="auto"/>
              </w:rPr>
            </w:pPr>
          </w:p>
        </w:tc>
        <w:tc>
          <w:tcPr>
            <w:tcW w:w="720" w:type="dxa"/>
            <w:vMerge/>
          </w:tcPr>
          <w:p w14:paraId="391AF2F8" w14:textId="77777777" w:rsidR="00AF5DFE" w:rsidRDefault="00AF5DFE">
            <w:pPr>
              <w:jc w:val="center"/>
              <w:rPr>
                <w:rFonts w:ascii="Arial" w:hAnsi="Arial"/>
                <w:snapToGrid w:val="0"/>
                <w:color w:val="auto"/>
              </w:rPr>
            </w:pPr>
          </w:p>
        </w:tc>
      </w:tr>
      <w:tr w:rsidR="00AF5DFE" w14:paraId="61A45D1B" w14:textId="77777777">
        <w:trPr>
          <w:trHeight w:val="281"/>
        </w:trPr>
        <w:tc>
          <w:tcPr>
            <w:tcW w:w="750" w:type="dxa"/>
          </w:tcPr>
          <w:p w14:paraId="2FEACF28" w14:textId="77777777" w:rsidR="00AF5DFE" w:rsidRDefault="00AF5DFE">
            <w:pPr>
              <w:rPr>
                <w:rFonts w:ascii="Arial" w:hAnsi="Arial"/>
                <w:b/>
                <w:snapToGrid w:val="0"/>
                <w:color w:val="auto"/>
              </w:rPr>
            </w:pPr>
            <w:r>
              <w:rPr>
                <w:rFonts w:ascii="Arial" w:hAnsi="Arial"/>
                <w:b/>
                <w:snapToGrid w:val="0"/>
                <w:color w:val="auto"/>
              </w:rPr>
              <w:t>XJWY</w:t>
            </w:r>
          </w:p>
        </w:tc>
        <w:tc>
          <w:tcPr>
            <w:tcW w:w="1530" w:type="dxa"/>
          </w:tcPr>
          <w:p w14:paraId="5E19F125" w14:textId="77777777" w:rsidR="00AF5DFE" w:rsidRDefault="00AF5DFE">
            <w:pPr>
              <w:rPr>
                <w:rFonts w:ascii="Courier New" w:hAnsi="Courier New"/>
                <w:snapToGrid w:val="0"/>
                <w:color w:val="auto"/>
              </w:rPr>
            </w:pPr>
            <w:r>
              <w:rPr>
                <w:rFonts w:ascii="Courier New" w:hAnsi="Courier New"/>
                <w:snapToGrid w:val="0"/>
                <w:color w:val="auto"/>
              </w:rPr>
              <w:t>XJWYGB21XXX</w:t>
            </w:r>
          </w:p>
        </w:tc>
        <w:tc>
          <w:tcPr>
            <w:tcW w:w="3960" w:type="dxa"/>
          </w:tcPr>
          <w:p w14:paraId="2444FA73" w14:textId="77777777" w:rsidR="00AF5DFE" w:rsidRDefault="00AF5DFE">
            <w:pPr>
              <w:rPr>
                <w:rFonts w:ascii="Arial" w:hAnsi="Arial"/>
                <w:snapToGrid w:val="0"/>
                <w:color w:val="auto"/>
              </w:rPr>
            </w:pPr>
            <w:r>
              <w:rPr>
                <w:rFonts w:ascii="Arial" w:hAnsi="Arial"/>
                <w:snapToGrid w:val="0"/>
                <w:color w:val="auto"/>
              </w:rPr>
              <w:t>JIWAY EXCHANGE LTD</w:t>
            </w:r>
          </w:p>
        </w:tc>
        <w:tc>
          <w:tcPr>
            <w:tcW w:w="2700" w:type="dxa"/>
          </w:tcPr>
          <w:p w14:paraId="0548D7BC" w14:textId="77777777" w:rsidR="00AF5DFE" w:rsidRDefault="00AF5DFE">
            <w:pPr>
              <w:jc w:val="left"/>
              <w:rPr>
                <w:rFonts w:ascii="Arial" w:hAnsi="Arial"/>
                <w:snapToGrid w:val="0"/>
                <w:color w:val="auto"/>
                <w:u w:val="single"/>
              </w:rPr>
            </w:pPr>
            <w:r>
              <w:rPr>
                <w:rFonts w:ascii="Arial" w:hAnsi="Arial"/>
                <w:snapToGrid w:val="0"/>
                <w:color w:val="auto"/>
                <w:u w:val="single"/>
              </w:rPr>
              <w:t>Jiway</w:t>
            </w:r>
          </w:p>
        </w:tc>
        <w:tc>
          <w:tcPr>
            <w:tcW w:w="720" w:type="dxa"/>
          </w:tcPr>
          <w:p w14:paraId="5689057C" w14:textId="77777777" w:rsidR="00AF5DFE" w:rsidRDefault="00AF5DFE">
            <w:pPr>
              <w:jc w:val="center"/>
              <w:rPr>
                <w:rFonts w:ascii="Arial" w:hAnsi="Arial"/>
                <w:snapToGrid w:val="0"/>
                <w:color w:val="auto"/>
                <w:u w:val="single"/>
              </w:rPr>
            </w:pPr>
            <w:r>
              <w:rPr>
                <w:rFonts w:ascii="Arial" w:hAnsi="Arial"/>
                <w:snapToGrid w:val="0"/>
                <w:color w:val="auto"/>
                <w:u w:val="single"/>
              </w:rPr>
              <w:t>14</w:t>
            </w:r>
          </w:p>
        </w:tc>
      </w:tr>
      <w:tr w:rsidR="00AF5DFE" w14:paraId="429DC1DB" w14:textId="77777777">
        <w:trPr>
          <w:trHeight w:val="281"/>
        </w:trPr>
        <w:tc>
          <w:tcPr>
            <w:tcW w:w="750" w:type="dxa"/>
          </w:tcPr>
          <w:p w14:paraId="7994C6B2" w14:textId="77777777" w:rsidR="00AF5DFE" w:rsidRDefault="00AF5DFE">
            <w:pPr>
              <w:rPr>
                <w:rFonts w:ascii="Arial" w:hAnsi="Arial"/>
                <w:b/>
                <w:snapToGrid w:val="0"/>
                <w:color w:val="auto"/>
              </w:rPr>
            </w:pPr>
            <w:r>
              <w:rPr>
                <w:rFonts w:ascii="Arial" w:hAnsi="Arial"/>
                <w:b/>
                <w:snapToGrid w:val="0"/>
                <w:color w:val="auto"/>
              </w:rPr>
              <w:t>XKAC</w:t>
            </w:r>
          </w:p>
        </w:tc>
        <w:tc>
          <w:tcPr>
            <w:tcW w:w="1530" w:type="dxa"/>
          </w:tcPr>
          <w:p w14:paraId="5B979E76" w14:textId="77777777" w:rsidR="00AF5DFE" w:rsidRDefault="00AF5DFE">
            <w:pPr>
              <w:rPr>
                <w:rFonts w:ascii="Courier New" w:hAnsi="Courier New"/>
                <w:snapToGrid w:val="0"/>
                <w:color w:val="auto"/>
              </w:rPr>
            </w:pPr>
            <w:r>
              <w:rPr>
                <w:rFonts w:ascii="Courier New" w:hAnsi="Courier New"/>
                <w:snapToGrid w:val="0"/>
                <w:color w:val="auto"/>
              </w:rPr>
              <w:t>XKACJPJ1XXX</w:t>
            </w:r>
          </w:p>
        </w:tc>
        <w:tc>
          <w:tcPr>
            <w:tcW w:w="3960" w:type="dxa"/>
          </w:tcPr>
          <w:p w14:paraId="62A70230" w14:textId="77777777" w:rsidR="00AF5DFE" w:rsidRDefault="00AF5DFE">
            <w:pPr>
              <w:rPr>
                <w:rFonts w:ascii="Arial" w:hAnsi="Arial"/>
                <w:snapToGrid w:val="0"/>
                <w:color w:val="auto"/>
              </w:rPr>
            </w:pPr>
            <w:r>
              <w:rPr>
                <w:rFonts w:ascii="Arial" w:hAnsi="Arial"/>
                <w:snapToGrid w:val="0"/>
                <w:color w:val="auto"/>
              </w:rPr>
              <w:t>KANSAI AGRICULTURAL COMMODITIES EXCHANGE</w:t>
            </w:r>
          </w:p>
        </w:tc>
        <w:tc>
          <w:tcPr>
            <w:tcW w:w="2700" w:type="dxa"/>
          </w:tcPr>
          <w:p w14:paraId="3C0BC5CD" w14:textId="77777777" w:rsidR="00AF5DFE" w:rsidRDefault="00AF5DFE">
            <w:pPr>
              <w:jc w:val="left"/>
              <w:rPr>
                <w:rFonts w:ascii="Arial" w:hAnsi="Arial"/>
                <w:snapToGrid w:val="0"/>
                <w:color w:val="auto"/>
              </w:rPr>
            </w:pPr>
          </w:p>
        </w:tc>
        <w:tc>
          <w:tcPr>
            <w:tcW w:w="720" w:type="dxa"/>
          </w:tcPr>
          <w:p w14:paraId="2AB02590" w14:textId="77777777" w:rsidR="00AF5DFE" w:rsidRDefault="00AF5DFE">
            <w:pPr>
              <w:jc w:val="center"/>
              <w:rPr>
                <w:rFonts w:ascii="Arial" w:hAnsi="Arial"/>
                <w:snapToGrid w:val="0"/>
                <w:color w:val="auto"/>
              </w:rPr>
            </w:pPr>
          </w:p>
        </w:tc>
      </w:tr>
      <w:tr w:rsidR="00AF5DFE" w14:paraId="791F06A9" w14:textId="77777777">
        <w:trPr>
          <w:trHeight w:val="281"/>
        </w:trPr>
        <w:tc>
          <w:tcPr>
            <w:tcW w:w="750" w:type="dxa"/>
          </w:tcPr>
          <w:p w14:paraId="3922BF68" w14:textId="77777777" w:rsidR="00AF5DFE" w:rsidRDefault="00AF5DFE">
            <w:pPr>
              <w:rPr>
                <w:rFonts w:ascii="Arial" w:hAnsi="Arial"/>
                <w:b/>
                <w:snapToGrid w:val="0"/>
                <w:color w:val="auto"/>
              </w:rPr>
            </w:pPr>
            <w:r>
              <w:rPr>
                <w:rFonts w:ascii="Arial" w:hAnsi="Arial"/>
                <w:b/>
                <w:snapToGrid w:val="0"/>
                <w:color w:val="auto"/>
              </w:rPr>
              <w:t>XKAR</w:t>
            </w:r>
          </w:p>
        </w:tc>
        <w:tc>
          <w:tcPr>
            <w:tcW w:w="1530" w:type="dxa"/>
          </w:tcPr>
          <w:p w14:paraId="0515D240" w14:textId="77777777" w:rsidR="00AF5DFE" w:rsidRDefault="00AF5DFE">
            <w:pPr>
              <w:rPr>
                <w:rFonts w:ascii="Courier New" w:hAnsi="Courier New"/>
                <w:snapToGrid w:val="0"/>
                <w:color w:val="auto"/>
              </w:rPr>
            </w:pPr>
            <w:r>
              <w:rPr>
                <w:rFonts w:ascii="Courier New" w:hAnsi="Courier New"/>
                <w:snapToGrid w:val="0"/>
                <w:color w:val="auto"/>
              </w:rPr>
              <w:t>XKARPKK1XXX</w:t>
            </w:r>
          </w:p>
        </w:tc>
        <w:tc>
          <w:tcPr>
            <w:tcW w:w="3960" w:type="dxa"/>
          </w:tcPr>
          <w:p w14:paraId="312F9015"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KARACHI</w:t>
                </w:r>
              </w:smartTag>
            </w:smartTag>
            <w:r>
              <w:rPr>
                <w:rFonts w:ascii="Arial" w:hAnsi="Arial"/>
                <w:snapToGrid w:val="0"/>
                <w:color w:val="auto"/>
              </w:rPr>
              <w:t xml:space="preserve"> STOCK EXCHANGE (GUARANTEE) LIMITED, THE</w:t>
            </w:r>
          </w:p>
        </w:tc>
        <w:tc>
          <w:tcPr>
            <w:tcW w:w="2700" w:type="dxa"/>
          </w:tcPr>
          <w:p w14:paraId="08B73D44"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Karachi</w:t>
                </w:r>
              </w:smartTag>
            </w:smartTag>
            <w:r>
              <w:rPr>
                <w:rFonts w:ascii="Arial" w:hAnsi="Arial"/>
                <w:snapToGrid w:val="0"/>
                <w:color w:val="auto"/>
              </w:rPr>
              <w:t xml:space="preserve"> Stock Exchange</w:t>
            </w:r>
          </w:p>
        </w:tc>
        <w:tc>
          <w:tcPr>
            <w:tcW w:w="720" w:type="dxa"/>
          </w:tcPr>
          <w:p w14:paraId="78B5FFB0" w14:textId="77777777" w:rsidR="00AF5DFE" w:rsidRDefault="00AF5DFE">
            <w:pPr>
              <w:jc w:val="center"/>
              <w:rPr>
                <w:rFonts w:ascii="Arial" w:hAnsi="Arial"/>
                <w:snapToGrid w:val="0"/>
                <w:color w:val="auto"/>
              </w:rPr>
            </w:pPr>
            <w:r>
              <w:rPr>
                <w:rFonts w:ascii="Arial" w:hAnsi="Arial"/>
                <w:snapToGrid w:val="0"/>
                <w:color w:val="auto"/>
              </w:rPr>
              <w:t>KA</w:t>
            </w:r>
          </w:p>
        </w:tc>
      </w:tr>
      <w:tr w:rsidR="00AF5DFE" w14:paraId="34583B34" w14:textId="77777777">
        <w:trPr>
          <w:trHeight w:val="281"/>
        </w:trPr>
        <w:tc>
          <w:tcPr>
            <w:tcW w:w="750" w:type="dxa"/>
          </w:tcPr>
          <w:p w14:paraId="364F67D3" w14:textId="77777777" w:rsidR="00AF5DFE" w:rsidRDefault="00AF5DFE">
            <w:pPr>
              <w:rPr>
                <w:rFonts w:ascii="Arial" w:hAnsi="Arial"/>
                <w:b/>
                <w:snapToGrid w:val="0"/>
                <w:color w:val="auto"/>
              </w:rPr>
            </w:pPr>
            <w:r>
              <w:rPr>
                <w:rFonts w:ascii="Arial" w:hAnsi="Arial"/>
                <w:b/>
                <w:snapToGrid w:val="0"/>
                <w:color w:val="auto"/>
              </w:rPr>
              <w:t>XKAZ</w:t>
            </w:r>
          </w:p>
        </w:tc>
        <w:tc>
          <w:tcPr>
            <w:tcW w:w="1530" w:type="dxa"/>
          </w:tcPr>
          <w:p w14:paraId="1F4EC8D2" w14:textId="77777777" w:rsidR="00AF5DFE" w:rsidRDefault="00AF5DFE">
            <w:pPr>
              <w:rPr>
                <w:rFonts w:ascii="Courier New" w:hAnsi="Courier New"/>
                <w:snapToGrid w:val="0"/>
                <w:color w:val="auto"/>
              </w:rPr>
            </w:pPr>
            <w:r>
              <w:rPr>
                <w:rFonts w:ascii="Courier New" w:hAnsi="Courier New"/>
                <w:snapToGrid w:val="0"/>
                <w:color w:val="auto"/>
              </w:rPr>
              <w:t>XKAZKZK1XXX</w:t>
            </w:r>
          </w:p>
        </w:tc>
        <w:tc>
          <w:tcPr>
            <w:tcW w:w="3960" w:type="dxa"/>
          </w:tcPr>
          <w:p w14:paraId="2C7AD87D" w14:textId="77777777" w:rsidR="00AF5DFE" w:rsidRDefault="00AF5DFE">
            <w:pPr>
              <w:rPr>
                <w:rFonts w:ascii="Arial" w:hAnsi="Arial"/>
                <w:snapToGrid w:val="0"/>
                <w:color w:val="auto"/>
              </w:rPr>
            </w:pPr>
            <w:r>
              <w:rPr>
                <w:rFonts w:ascii="Arial" w:hAnsi="Arial"/>
                <w:snapToGrid w:val="0"/>
                <w:color w:val="auto"/>
              </w:rPr>
              <w:t>CENTRAL ASIAN STOCK EXCHANGE</w:t>
            </w:r>
          </w:p>
        </w:tc>
        <w:tc>
          <w:tcPr>
            <w:tcW w:w="2700" w:type="dxa"/>
          </w:tcPr>
          <w:p w14:paraId="7FCFEFB9"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Kazakhstan</w:t>
                </w:r>
              </w:smartTag>
            </w:smartTag>
            <w:r>
              <w:rPr>
                <w:rFonts w:ascii="Arial" w:hAnsi="Arial"/>
                <w:snapToGrid w:val="0"/>
                <w:color w:val="auto"/>
              </w:rPr>
              <w:t xml:space="preserve"> Stock Exchange</w:t>
            </w:r>
          </w:p>
        </w:tc>
        <w:tc>
          <w:tcPr>
            <w:tcW w:w="720" w:type="dxa"/>
          </w:tcPr>
          <w:p w14:paraId="672C94E0" w14:textId="77777777" w:rsidR="00AF5DFE" w:rsidRDefault="00AF5DFE">
            <w:pPr>
              <w:jc w:val="center"/>
              <w:rPr>
                <w:rFonts w:ascii="Arial" w:hAnsi="Arial"/>
                <w:snapToGrid w:val="0"/>
                <w:color w:val="auto"/>
              </w:rPr>
            </w:pPr>
            <w:r>
              <w:rPr>
                <w:rFonts w:ascii="Arial" w:hAnsi="Arial"/>
                <w:snapToGrid w:val="0"/>
                <w:color w:val="auto"/>
              </w:rPr>
              <w:t>KZ</w:t>
            </w:r>
          </w:p>
        </w:tc>
      </w:tr>
      <w:tr w:rsidR="00AF5DFE" w14:paraId="37576D55" w14:textId="77777777">
        <w:trPr>
          <w:trHeight w:val="281"/>
        </w:trPr>
        <w:tc>
          <w:tcPr>
            <w:tcW w:w="750" w:type="dxa"/>
          </w:tcPr>
          <w:p w14:paraId="37E40DF6" w14:textId="77777777" w:rsidR="00AF5DFE" w:rsidRDefault="00AF5DFE">
            <w:pPr>
              <w:rPr>
                <w:rFonts w:ascii="Arial" w:hAnsi="Arial"/>
                <w:b/>
                <w:snapToGrid w:val="0"/>
                <w:color w:val="auto"/>
              </w:rPr>
            </w:pPr>
            <w:r>
              <w:rPr>
                <w:rFonts w:ascii="Arial" w:hAnsi="Arial"/>
                <w:b/>
                <w:snapToGrid w:val="0"/>
                <w:color w:val="auto"/>
              </w:rPr>
              <w:t>XKBT</w:t>
            </w:r>
          </w:p>
        </w:tc>
        <w:tc>
          <w:tcPr>
            <w:tcW w:w="1530" w:type="dxa"/>
          </w:tcPr>
          <w:p w14:paraId="42F86890" w14:textId="77777777" w:rsidR="00AF5DFE" w:rsidRDefault="00AF5DFE">
            <w:pPr>
              <w:rPr>
                <w:rFonts w:ascii="Courier New" w:hAnsi="Courier New"/>
                <w:snapToGrid w:val="0"/>
                <w:color w:val="auto"/>
              </w:rPr>
            </w:pPr>
            <w:r>
              <w:rPr>
                <w:rFonts w:ascii="Courier New" w:hAnsi="Courier New"/>
                <w:snapToGrid w:val="0"/>
                <w:color w:val="auto"/>
              </w:rPr>
              <w:t>XKBTUS41XXX</w:t>
            </w:r>
          </w:p>
        </w:tc>
        <w:tc>
          <w:tcPr>
            <w:tcW w:w="3960" w:type="dxa"/>
          </w:tcPr>
          <w:p w14:paraId="4ED0401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KANSAS CITY</w:t>
                </w:r>
              </w:smartTag>
            </w:smartTag>
            <w:r>
              <w:rPr>
                <w:rFonts w:ascii="Arial" w:hAnsi="Arial"/>
                <w:snapToGrid w:val="0"/>
                <w:color w:val="auto"/>
              </w:rPr>
              <w:t xml:space="preserve"> BOARD OF TRADE</w:t>
            </w:r>
          </w:p>
        </w:tc>
        <w:tc>
          <w:tcPr>
            <w:tcW w:w="2700" w:type="dxa"/>
          </w:tcPr>
          <w:p w14:paraId="263896A4" w14:textId="77777777" w:rsidR="00AF5DFE" w:rsidRDefault="00AF5DFE">
            <w:pPr>
              <w:jc w:val="left"/>
              <w:rPr>
                <w:rFonts w:ascii="Arial" w:hAnsi="Arial"/>
                <w:snapToGrid w:val="0"/>
                <w:color w:val="auto"/>
              </w:rPr>
            </w:pPr>
          </w:p>
        </w:tc>
        <w:tc>
          <w:tcPr>
            <w:tcW w:w="720" w:type="dxa"/>
          </w:tcPr>
          <w:p w14:paraId="63F7DFF4" w14:textId="77777777" w:rsidR="00AF5DFE" w:rsidRDefault="00AF5DFE">
            <w:pPr>
              <w:jc w:val="center"/>
              <w:rPr>
                <w:rFonts w:ascii="Arial" w:hAnsi="Arial"/>
                <w:snapToGrid w:val="0"/>
                <w:color w:val="auto"/>
              </w:rPr>
            </w:pPr>
          </w:p>
        </w:tc>
      </w:tr>
      <w:tr w:rsidR="00AF5DFE" w14:paraId="0B0E28F4" w14:textId="77777777">
        <w:trPr>
          <w:trHeight w:val="281"/>
        </w:trPr>
        <w:tc>
          <w:tcPr>
            <w:tcW w:w="750" w:type="dxa"/>
          </w:tcPr>
          <w:p w14:paraId="300A199E" w14:textId="77777777" w:rsidR="00AF5DFE" w:rsidRDefault="00AF5DFE">
            <w:pPr>
              <w:rPr>
                <w:rFonts w:ascii="Arial" w:hAnsi="Arial"/>
                <w:b/>
                <w:snapToGrid w:val="0"/>
                <w:color w:val="auto"/>
              </w:rPr>
            </w:pPr>
            <w:r>
              <w:rPr>
                <w:rFonts w:ascii="Arial" w:hAnsi="Arial"/>
                <w:b/>
                <w:snapToGrid w:val="0"/>
                <w:color w:val="auto"/>
              </w:rPr>
              <w:t>XKCE</w:t>
            </w:r>
          </w:p>
        </w:tc>
        <w:tc>
          <w:tcPr>
            <w:tcW w:w="1530" w:type="dxa"/>
          </w:tcPr>
          <w:p w14:paraId="0E857DAC" w14:textId="77777777" w:rsidR="00AF5DFE" w:rsidRDefault="00AF5DFE">
            <w:pPr>
              <w:rPr>
                <w:rFonts w:ascii="Courier New" w:hAnsi="Courier New"/>
                <w:snapToGrid w:val="0"/>
                <w:color w:val="auto"/>
              </w:rPr>
            </w:pPr>
            <w:r>
              <w:rPr>
                <w:rFonts w:ascii="Courier New" w:hAnsi="Courier New"/>
                <w:snapToGrid w:val="0"/>
                <w:color w:val="auto"/>
              </w:rPr>
              <w:t>XKCEUZ31XXX</w:t>
            </w:r>
          </w:p>
        </w:tc>
        <w:tc>
          <w:tcPr>
            <w:tcW w:w="3960" w:type="dxa"/>
          </w:tcPr>
          <w:p w14:paraId="3232D699" w14:textId="77777777" w:rsidR="00AF5DFE" w:rsidRDefault="00AF5DFE">
            <w:pPr>
              <w:rPr>
                <w:rFonts w:ascii="Arial" w:hAnsi="Arial"/>
                <w:snapToGrid w:val="0"/>
                <w:color w:val="auto"/>
              </w:rPr>
            </w:pPr>
            <w:r>
              <w:rPr>
                <w:rFonts w:ascii="Arial" w:hAnsi="Arial"/>
                <w:snapToGrid w:val="0"/>
                <w:color w:val="auto"/>
              </w:rPr>
              <w:t>KHOREZM INTERREGION COMMODITY EXCHANGE</w:t>
            </w:r>
          </w:p>
        </w:tc>
        <w:tc>
          <w:tcPr>
            <w:tcW w:w="2700" w:type="dxa"/>
          </w:tcPr>
          <w:p w14:paraId="635F7E60" w14:textId="77777777" w:rsidR="00AF5DFE" w:rsidRDefault="00AF5DFE">
            <w:pPr>
              <w:jc w:val="left"/>
              <w:rPr>
                <w:rFonts w:ascii="Arial" w:hAnsi="Arial"/>
                <w:snapToGrid w:val="0"/>
                <w:color w:val="auto"/>
              </w:rPr>
            </w:pPr>
          </w:p>
        </w:tc>
        <w:tc>
          <w:tcPr>
            <w:tcW w:w="720" w:type="dxa"/>
          </w:tcPr>
          <w:p w14:paraId="61801E10" w14:textId="77777777" w:rsidR="00AF5DFE" w:rsidRDefault="00AF5DFE">
            <w:pPr>
              <w:jc w:val="center"/>
              <w:rPr>
                <w:rFonts w:ascii="Arial" w:hAnsi="Arial"/>
                <w:snapToGrid w:val="0"/>
                <w:color w:val="auto"/>
              </w:rPr>
            </w:pPr>
          </w:p>
        </w:tc>
      </w:tr>
      <w:tr w:rsidR="00AF5DFE" w14:paraId="0A206C5B" w14:textId="77777777">
        <w:trPr>
          <w:trHeight w:val="281"/>
        </w:trPr>
        <w:tc>
          <w:tcPr>
            <w:tcW w:w="750" w:type="dxa"/>
          </w:tcPr>
          <w:p w14:paraId="3945C3A6" w14:textId="77777777" w:rsidR="00AF5DFE" w:rsidRDefault="00AF5DFE">
            <w:pPr>
              <w:rPr>
                <w:rFonts w:ascii="Arial" w:hAnsi="Arial"/>
                <w:b/>
                <w:snapToGrid w:val="0"/>
                <w:color w:val="auto"/>
              </w:rPr>
            </w:pPr>
            <w:r>
              <w:rPr>
                <w:rFonts w:ascii="Arial" w:hAnsi="Arial"/>
                <w:b/>
                <w:snapToGrid w:val="0"/>
                <w:color w:val="auto"/>
              </w:rPr>
              <w:t>XKFE</w:t>
            </w:r>
          </w:p>
        </w:tc>
        <w:tc>
          <w:tcPr>
            <w:tcW w:w="1530" w:type="dxa"/>
          </w:tcPr>
          <w:p w14:paraId="446F9B2F" w14:textId="77777777" w:rsidR="00AF5DFE" w:rsidRDefault="00AF5DFE">
            <w:pPr>
              <w:rPr>
                <w:rFonts w:ascii="Courier New" w:hAnsi="Courier New"/>
                <w:snapToGrid w:val="0"/>
                <w:color w:val="auto"/>
              </w:rPr>
            </w:pPr>
            <w:r>
              <w:rPr>
                <w:rFonts w:ascii="Courier New" w:hAnsi="Courier New"/>
                <w:snapToGrid w:val="0"/>
                <w:color w:val="auto"/>
              </w:rPr>
              <w:t>XKFEKR21XXX</w:t>
            </w:r>
          </w:p>
        </w:tc>
        <w:tc>
          <w:tcPr>
            <w:tcW w:w="3960" w:type="dxa"/>
          </w:tcPr>
          <w:p w14:paraId="08A138CA"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KOREA</w:t>
                </w:r>
              </w:smartTag>
            </w:smartTag>
            <w:r>
              <w:rPr>
                <w:rFonts w:ascii="Arial" w:hAnsi="Arial"/>
                <w:snapToGrid w:val="0"/>
                <w:color w:val="auto"/>
              </w:rPr>
              <w:t xml:space="preserve"> FUTURES EXCHANGE</w:t>
            </w:r>
          </w:p>
        </w:tc>
        <w:tc>
          <w:tcPr>
            <w:tcW w:w="2700" w:type="dxa"/>
          </w:tcPr>
          <w:p w14:paraId="2C0C4146" w14:textId="77777777" w:rsidR="00AF5DFE" w:rsidRDefault="00AF5DFE">
            <w:pPr>
              <w:jc w:val="left"/>
              <w:rPr>
                <w:rFonts w:ascii="Arial" w:hAnsi="Arial"/>
                <w:snapToGrid w:val="0"/>
                <w:color w:val="auto"/>
              </w:rPr>
            </w:pPr>
          </w:p>
        </w:tc>
        <w:tc>
          <w:tcPr>
            <w:tcW w:w="720" w:type="dxa"/>
          </w:tcPr>
          <w:p w14:paraId="6D30F47E" w14:textId="77777777" w:rsidR="00AF5DFE" w:rsidRDefault="00AF5DFE">
            <w:pPr>
              <w:jc w:val="center"/>
              <w:rPr>
                <w:rFonts w:ascii="Arial" w:hAnsi="Arial"/>
                <w:snapToGrid w:val="0"/>
                <w:color w:val="auto"/>
              </w:rPr>
            </w:pPr>
          </w:p>
        </w:tc>
      </w:tr>
      <w:tr w:rsidR="00AF5DFE" w14:paraId="436ACBBE" w14:textId="77777777">
        <w:trPr>
          <w:trHeight w:val="281"/>
        </w:trPr>
        <w:tc>
          <w:tcPr>
            <w:tcW w:w="750" w:type="dxa"/>
          </w:tcPr>
          <w:p w14:paraId="18E985CD" w14:textId="77777777" w:rsidR="00AF5DFE" w:rsidRDefault="00AF5DFE">
            <w:pPr>
              <w:rPr>
                <w:rFonts w:ascii="Arial" w:hAnsi="Arial"/>
                <w:b/>
                <w:snapToGrid w:val="0"/>
                <w:color w:val="auto"/>
              </w:rPr>
            </w:pPr>
            <w:r>
              <w:rPr>
                <w:rFonts w:ascii="Arial" w:hAnsi="Arial"/>
                <w:b/>
                <w:snapToGrid w:val="0"/>
                <w:color w:val="auto"/>
              </w:rPr>
              <w:t>XKGT</w:t>
            </w:r>
          </w:p>
        </w:tc>
        <w:tc>
          <w:tcPr>
            <w:tcW w:w="1530" w:type="dxa"/>
          </w:tcPr>
          <w:p w14:paraId="51BEB96D" w14:textId="77777777" w:rsidR="00AF5DFE" w:rsidRDefault="00AF5DFE">
            <w:pPr>
              <w:rPr>
                <w:rFonts w:ascii="Courier New" w:hAnsi="Courier New"/>
                <w:snapToGrid w:val="0"/>
                <w:color w:val="auto"/>
              </w:rPr>
            </w:pPr>
            <w:r>
              <w:rPr>
                <w:rFonts w:ascii="Courier New" w:hAnsi="Courier New"/>
                <w:snapToGrid w:val="0"/>
                <w:color w:val="auto"/>
              </w:rPr>
              <w:t>XKGTJPJ1XXX</w:t>
            </w:r>
          </w:p>
        </w:tc>
        <w:tc>
          <w:tcPr>
            <w:tcW w:w="3960" w:type="dxa"/>
          </w:tcPr>
          <w:p w14:paraId="1CDC6E0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KOBE</w:t>
                </w:r>
              </w:smartTag>
            </w:smartTag>
            <w:r>
              <w:rPr>
                <w:rFonts w:ascii="Arial" w:hAnsi="Arial"/>
                <w:snapToGrid w:val="0"/>
                <w:color w:val="auto"/>
              </w:rPr>
              <w:t xml:space="preserve"> GOMU TORIHIKIJO (RUBBER EXCHANGE)</w:t>
            </w:r>
          </w:p>
        </w:tc>
        <w:tc>
          <w:tcPr>
            <w:tcW w:w="2700" w:type="dxa"/>
          </w:tcPr>
          <w:p w14:paraId="4F75DDCE" w14:textId="77777777" w:rsidR="00AF5DFE" w:rsidRDefault="00AF5DFE">
            <w:pPr>
              <w:jc w:val="left"/>
              <w:rPr>
                <w:rFonts w:ascii="Arial" w:hAnsi="Arial"/>
                <w:snapToGrid w:val="0"/>
                <w:color w:val="auto"/>
              </w:rPr>
            </w:pPr>
          </w:p>
        </w:tc>
        <w:tc>
          <w:tcPr>
            <w:tcW w:w="720" w:type="dxa"/>
          </w:tcPr>
          <w:p w14:paraId="77CB0AD0" w14:textId="77777777" w:rsidR="00AF5DFE" w:rsidRDefault="00AF5DFE">
            <w:pPr>
              <w:jc w:val="center"/>
              <w:rPr>
                <w:rFonts w:ascii="Arial" w:hAnsi="Arial"/>
                <w:snapToGrid w:val="0"/>
                <w:color w:val="auto"/>
              </w:rPr>
            </w:pPr>
          </w:p>
        </w:tc>
      </w:tr>
      <w:tr w:rsidR="00AF5DFE" w14:paraId="2AACBCB3" w14:textId="77777777">
        <w:trPr>
          <w:trHeight w:val="281"/>
        </w:trPr>
        <w:tc>
          <w:tcPr>
            <w:tcW w:w="750" w:type="dxa"/>
          </w:tcPr>
          <w:p w14:paraId="73170D5D" w14:textId="77777777" w:rsidR="00AF5DFE" w:rsidRDefault="00AF5DFE">
            <w:pPr>
              <w:rPr>
                <w:rFonts w:ascii="Arial" w:hAnsi="Arial"/>
                <w:b/>
                <w:snapToGrid w:val="0"/>
                <w:color w:val="auto"/>
              </w:rPr>
            </w:pPr>
            <w:r>
              <w:rPr>
                <w:rFonts w:ascii="Arial" w:hAnsi="Arial"/>
                <w:b/>
                <w:snapToGrid w:val="0"/>
                <w:color w:val="auto"/>
              </w:rPr>
              <w:t>XKHR</w:t>
            </w:r>
          </w:p>
        </w:tc>
        <w:tc>
          <w:tcPr>
            <w:tcW w:w="1530" w:type="dxa"/>
          </w:tcPr>
          <w:p w14:paraId="5668A4B7" w14:textId="77777777" w:rsidR="00AF5DFE" w:rsidRDefault="00AF5DFE">
            <w:pPr>
              <w:rPr>
                <w:rFonts w:ascii="Courier New" w:hAnsi="Courier New"/>
                <w:snapToGrid w:val="0"/>
                <w:color w:val="auto"/>
              </w:rPr>
            </w:pPr>
            <w:r>
              <w:rPr>
                <w:rFonts w:ascii="Courier New" w:hAnsi="Courier New"/>
                <w:snapToGrid w:val="0"/>
                <w:color w:val="auto"/>
              </w:rPr>
              <w:t>XKHRUA21XXX</w:t>
            </w:r>
          </w:p>
        </w:tc>
        <w:tc>
          <w:tcPr>
            <w:tcW w:w="3960" w:type="dxa"/>
          </w:tcPr>
          <w:p w14:paraId="0783EB1B"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KHARKOV</w:t>
                </w:r>
              </w:smartTag>
            </w:smartTag>
            <w:r>
              <w:rPr>
                <w:rFonts w:ascii="Arial" w:hAnsi="Arial"/>
                <w:snapToGrid w:val="0"/>
                <w:color w:val="auto"/>
              </w:rPr>
              <w:t xml:space="preserve"> COMMODITY EXCHANGE</w:t>
            </w:r>
          </w:p>
        </w:tc>
        <w:tc>
          <w:tcPr>
            <w:tcW w:w="2700" w:type="dxa"/>
          </w:tcPr>
          <w:p w14:paraId="6ADF307D" w14:textId="77777777" w:rsidR="00AF5DFE" w:rsidRDefault="00AF5DFE">
            <w:pPr>
              <w:jc w:val="left"/>
              <w:rPr>
                <w:rFonts w:ascii="Arial" w:hAnsi="Arial"/>
                <w:snapToGrid w:val="0"/>
                <w:color w:val="auto"/>
              </w:rPr>
            </w:pPr>
          </w:p>
        </w:tc>
        <w:tc>
          <w:tcPr>
            <w:tcW w:w="720" w:type="dxa"/>
          </w:tcPr>
          <w:p w14:paraId="0F5428C5" w14:textId="77777777" w:rsidR="00AF5DFE" w:rsidRDefault="00AF5DFE">
            <w:pPr>
              <w:jc w:val="center"/>
              <w:rPr>
                <w:rFonts w:ascii="Arial" w:hAnsi="Arial"/>
                <w:snapToGrid w:val="0"/>
                <w:color w:val="auto"/>
              </w:rPr>
            </w:pPr>
          </w:p>
        </w:tc>
      </w:tr>
      <w:tr w:rsidR="00AF5DFE" w14:paraId="5F8E605D" w14:textId="77777777">
        <w:trPr>
          <w:trHeight w:val="281"/>
        </w:trPr>
        <w:tc>
          <w:tcPr>
            <w:tcW w:w="750" w:type="dxa"/>
          </w:tcPr>
          <w:p w14:paraId="3FCFDC2B" w14:textId="77777777" w:rsidR="00AF5DFE" w:rsidRDefault="00AF5DFE">
            <w:pPr>
              <w:rPr>
                <w:rFonts w:ascii="Arial" w:hAnsi="Arial"/>
                <w:b/>
                <w:snapToGrid w:val="0"/>
                <w:color w:val="auto"/>
              </w:rPr>
            </w:pPr>
            <w:r>
              <w:rPr>
                <w:rFonts w:ascii="Arial" w:hAnsi="Arial"/>
                <w:b/>
                <w:snapToGrid w:val="0"/>
                <w:color w:val="auto"/>
              </w:rPr>
              <w:t>XKIE</w:t>
            </w:r>
          </w:p>
        </w:tc>
        <w:tc>
          <w:tcPr>
            <w:tcW w:w="1530" w:type="dxa"/>
          </w:tcPr>
          <w:p w14:paraId="243E3FDB" w14:textId="77777777" w:rsidR="00AF5DFE" w:rsidRDefault="00AF5DFE">
            <w:pPr>
              <w:rPr>
                <w:rFonts w:ascii="Courier New" w:hAnsi="Courier New"/>
                <w:snapToGrid w:val="0"/>
                <w:color w:val="auto"/>
              </w:rPr>
            </w:pPr>
            <w:r>
              <w:rPr>
                <w:rFonts w:ascii="Courier New" w:hAnsi="Courier New"/>
                <w:snapToGrid w:val="0"/>
                <w:color w:val="auto"/>
              </w:rPr>
              <w:t>XKIEUAU1XXX</w:t>
            </w:r>
          </w:p>
        </w:tc>
        <w:tc>
          <w:tcPr>
            <w:tcW w:w="3960" w:type="dxa"/>
          </w:tcPr>
          <w:p w14:paraId="03246D0F"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KIEV</w:t>
                </w:r>
              </w:smartTag>
            </w:smartTag>
            <w:r>
              <w:rPr>
                <w:rFonts w:ascii="Arial" w:hAnsi="Arial"/>
                <w:snapToGrid w:val="0"/>
                <w:color w:val="auto"/>
              </w:rPr>
              <w:t xml:space="preserve"> UNIVERSAL EXCHANGE</w:t>
            </w:r>
          </w:p>
        </w:tc>
        <w:tc>
          <w:tcPr>
            <w:tcW w:w="2700" w:type="dxa"/>
          </w:tcPr>
          <w:p w14:paraId="27788A47" w14:textId="77777777" w:rsidR="00AF5DFE" w:rsidRDefault="00AF5DFE">
            <w:pPr>
              <w:jc w:val="left"/>
              <w:rPr>
                <w:rFonts w:ascii="Arial" w:hAnsi="Arial"/>
                <w:snapToGrid w:val="0"/>
                <w:color w:val="auto"/>
              </w:rPr>
            </w:pPr>
          </w:p>
        </w:tc>
        <w:tc>
          <w:tcPr>
            <w:tcW w:w="720" w:type="dxa"/>
          </w:tcPr>
          <w:p w14:paraId="565D979E" w14:textId="77777777" w:rsidR="00AF5DFE" w:rsidRDefault="00AF5DFE">
            <w:pPr>
              <w:jc w:val="center"/>
              <w:rPr>
                <w:rFonts w:ascii="Arial" w:hAnsi="Arial"/>
                <w:snapToGrid w:val="0"/>
                <w:color w:val="auto"/>
              </w:rPr>
            </w:pPr>
          </w:p>
        </w:tc>
      </w:tr>
      <w:tr w:rsidR="00AF5DFE" w14:paraId="513C2C15" w14:textId="77777777">
        <w:trPr>
          <w:trHeight w:val="281"/>
        </w:trPr>
        <w:tc>
          <w:tcPr>
            <w:tcW w:w="750" w:type="dxa"/>
          </w:tcPr>
          <w:p w14:paraId="7413B310" w14:textId="77777777" w:rsidR="00AF5DFE" w:rsidRDefault="00AF5DFE">
            <w:pPr>
              <w:rPr>
                <w:rFonts w:ascii="Arial" w:hAnsi="Arial"/>
                <w:b/>
                <w:snapToGrid w:val="0"/>
                <w:color w:val="auto"/>
              </w:rPr>
            </w:pPr>
            <w:r>
              <w:rPr>
                <w:rFonts w:ascii="Arial" w:hAnsi="Arial"/>
                <w:b/>
                <w:snapToGrid w:val="0"/>
                <w:color w:val="auto"/>
              </w:rPr>
              <w:t>XKKT</w:t>
            </w:r>
          </w:p>
        </w:tc>
        <w:tc>
          <w:tcPr>
            <w:tcW w:w="1530" w:type="dxa"/>
          </w:tcPr>
          <w:p w14:paraId="32C96081" w14:textId="77777777" w:rsidR="00AF5DFE" w:rsidRDefault="00AF5DFE">
            <w:pPr>
              <w:rPr>
                <w:rFonts w:ascii="Courier New" w:hAnsi="Courier New"/>
                <w:snapToGrid w:val="0"/>
                <w:color w:val="auto"/>
              </w:rPr>
            </w:pPr>
            <w:r>
              <w:rPr>
                <w:rFonts w:ascii="Courier New" w:hAnsi="Courier New"/>
                <w:snapToGrid w:val="0"/>
                <w:color w:val="auto"/>
              </w:rPr>
              <w:t>XKKTJPJ1XXX</w:t>
            </w:r>
          </w:p>
        </w:tc>
        <w:tc>
          <w:tcPr>
            <w:tcW w:w="3960" w:type="dxa"/>
          </w:tcPr>
          <w:p w14:paraId="7287F9B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KOBE</w:t>
                </w:r>
              </w:smartTag>
            </w:smartTag>
            <w:r>
              <w:rPr>
                <w:rFonts w:ascii="Arial" w:hAnsi="Arial"/>
                <w:snapToGrid w:val="0"/>
                <w:color w:val="auto"/>
              </w:rPr>
              <w:t xml:space="preserve"> KIITO TORIHIKIJO (RAW SILK EXCHANGE)</w:t>
            </w:r>
          </w:p>
        </w:tc>
        <w:tc>
          <w:tcPr>
            <w:tcW w:w="2700" w:type="dxa"/>
          </w:tcPr>
          <w:p w14:paraId="65840546" w14:textId="77777777" w:rsidR="00AF5DFE" w:rsidRDefault="00AF5DFE">
            <w:pPr>
              <w:jc w:val="left"/>
              <w:rPr>
                <w:rFonts w:ascii="Arial" w:hAnsi="Arial"/>
                <w:snapToGrid w:val="0"/>
                <w:color w:val="auto"/>
              </w:rPr>
            </w:pPr>
          </w:p>
        </w:tc>
        <w:tc>
          <w:tcPr>
            <w:tcW w:w="720" w:type="dxa"/>
          </w:tcPr>
          <w:p w14:paraId="14CB2AF8" w14:textId="77777777" w:rsidR="00AF5DFE" w:rsidRDefault="00AF5DFE">
            <w:pPr>
              <w:jc w:val="center"/>
              <w:rPr>
                <w:rFonts w:ascii="Arial" w:hAnsi="Arial"/>
                <w:snapToGrid w:val="0"/>
                <w:color w:val="auto"/>
              </w:rPr>
            </w:pPr>
          </w:p>
        </w:tc>
      </w:tr>
      <w:tr w:rsidR="00AF5DFE" w14:paraId="7DBC174B" w14:textId="77777777">
        <w:trPr>
          <w:cantSplit/>
          <w:trHeight w:val="285"/>
        </w:trPr>
        <w:tc>
          <w:tcPr>
            <w:tcW w:w="750" w:type="dxa"/>
            <w:vMerge w:val="restart"/>
          </w:tcPr>
          <w:p w14:paraId="0C74001E" w14:textId="77777777" w:rsidR="00AF5DFE" w:rsidRDefault="00AF5DFE">
            <w:pPr>
              <w:rPr>
                <w:rFonts w:ascii="Arial" w:hAnsi="Arial"/>
                <w:b/>
                <w:snapToGrid w:val="0"/>
                <w:color w:val="auto"/>
              </w:rPr>
            </w:pPr>
            <w:r>
              <w:rPr>
                <w:rFonts w:ascii="Arial" w:hAnsi="Arial"/>
                <w:b/>
                <w:snapToGrid w:val="0"/>
                <w:color w:val="auto"/>
              </w:rPr>
              <w:t>XKLS</w:t>
            </w:r>
          </w:p>
        </w:tc>
        <w:tc>
          <w:tcPr>
            <w:tcW w:w="1530" w:type="dxa"/>
            <w:vMerge w:val="restart"/>
          </w:tcPr>
          <w:p w14:paraId="5935343F" w14:textId="77777777" w:rsidR="00AF5DFE" w:rsidRDefault="00AF5DFE">
            <w:pPr>
              <w:rPr>
                <w:rFonts w:ascii="Courier New" w:hAnsi="Courier New"/>
                <w:snapToGrid w:val="0"/>
                <w:color w:val="auto"/>
              </w:rPr>
            </w:pPr>
            <w:r>
              <w:rPr>
                <w:rFonts w:ascii="Courier New" w:hAnsi="Courier New"/>
                <w:snapToGrid w:val="0"/>
                <w:color w:val="auto"/>
              </w:rPr>
              <w:t>XKLSMYK1XXX</w:t>
            </w:r>
          </w:p>
        </w:tc>
        <w:tc>
          <w:tcPr>
            <w:tcW w:w="3960" w:type="dxa"/>
          </w:tcPr>
          <w:p w14:paraId="69223B5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KUALA LUMPUR</w:t>
                </w:r>
              </w:smartTag>
            </w:smartTag>
            <w:r>
              <w:rPr>
                <w:rFonts w:ascii="Arial" w:hAnsi="Arial"/>
                <w:snapToGrid w:val="0"/>
                <w:color w:val="auto"/>
              </w:rPr>
              <w:t xml:space="preserve"> STOCK EXCHANGE, THE</w:t>
            </w:r>
          </w:p>
        </w:tc>
        <w:tc>
          <w:tcPr>
            <w:tcW w:w="2700" w:type="dxa"/>
            <w:vMerge w:val="restart"/>
          </w:tcPr>
          <w:p w14:paraId="614A5184"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Kuala Lumpur</w:t>
                </w:r>
              </w:smartTag>
            </w:smartTag>
            <w:r>
              <w:rPr>
                <w:rFonts w:ascii="Arial" w:hAnsi="Arial"/>
                <w:snapToGrid w:val="0"/>
                <w:color w:val="auto"/>
              </w:rPr>
              <w:t xml:space="preserve"> Stock Exchange</w:t>
            </w:r>
          </w:p>
        </w:tc>
        <w:tc>
          <w:tcPr>
            <w:tcW w:w="720" w:type="dxa"/>
            <w:vMerge w:val="restart"/>
          </w:tcPr>
          <w:p w14:paraId="7B260C8A" w14:textId="77777777" w:rsidR="00AF5DFE" w:rsidRDefault="00AF5DFE">
            <w:pPr>
              <w:jc w:val="center"/>
              <w:rPr>
                <w:rFonts w:ascii="Arial" w:hAnsi="Arial"/>
                <w:snapToGrid w:val="0"/>
                <w:color w:val="auto"/>
              </w:rPr>
            </w:pPr>
            <w:r>
              <w:rPr>
                <w:rFonts w:ascii="Arial" w:hAnsi="Arial"/>
                <w:snapToGrid w:val="0"/>
                <w:color w:val="auto"/>
              </w:rPr>
              <w:t>KL</w:t>
            </w:r>
          </w:p>
        </w:tc>
      </w:tr>
      <w:tr w:rsidR="00AF5DFE" w14:paraId="55ED7C9B" w14:textId="77777777">
        <w:trPr>
          <w:cantSplit/>
          <w:trHeight w:val="285"/>
        </w:trPr>
        <w:tc>
          <w:tcPr>
            <w:tcW w:w="750" w:type="dxa"/>
            <w:vMerge/>
          </w:tcPr>
          <w:p w14:paraId="33D6A08B" w14:textId="77777777" w:rsidR="00AF5DFE" w:rsidRDefault="00AF5DFE">
            <w:pPr>
              <w:rPr>
                <w:rFonts w:ascii="Arial" w:hAnsi="Arial"/>
                <w:b/>
                <w:snapToGrid w:val="0"/>
                <w:color w:val="auto"/>
              </w:rPr>
            </w:pPr>
          </w:p>
        </w:tc>
        <w:tc>
          <w:tcPr>
            <w:tcW w:w="1530" w:type="dxa"/>
            <w:vMerge/>
          </w:tcPr>
          <w:p w14:paraId="4BD9B78E" w14:textId="77777777" w:rsidR="00AF5DFE" w:rsidRDefault="00AF5DFE">
            <w:pPr>
              <w:rPr>
                <w:rFonts w:ascii="Courier New" w:hAnsi="Courier New"/>
                <w:snapToGrid w:val="0"/>
                <w:color w:val="auto"/>
              </w:rPr>
            </w:pPr>
          </w:p>
        </w:tc>
        <w:tc>
          <w:tcPr>
            <w:tcW w:w="3960" w:type="dxa"/>
          </w:tcPr>
          <w:p w14:paraId="7A63B23A"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sz w:val="22"/>
                  </w:rPr>
                  <w:t>KUALA LUMPUR</w:t>
                </w:r>
              </w:smartTag>
            </w:smartTag>
            <w:r>
              <w:rPr>
                <w:rFonts w:ascii="Arial" w:hAnsi="Arial"/>
                <w:snapToGrid w:val="0"/>
                <w:color w:val="auto"/>
                <w:sz w:val="22"/>
              </w:rPr>
              <w:t xml:space="preserve"> FOREIGN</w:t>
            </w:r>
          </w:p>
        </w:tc>
        <w:tc>
          <w:tcPr>
            <w:tcW w:w="2700" w:type="dxa"/>
            <w:vMerge/>
          </w:tcPr>
          <w:p w14:paraId="5DB94DA2" w14:textId="77777777" w:rsidR="00AF5DFE" w:rsidRDefault="00AF5DFE">
            <w:pPr>
              <w:jc w:val="left"/>
              <w:rPr>
                <w:rFonts w:ascii="Arial" w:hAnsi="Arial"/>
                <w:snapToGrid w:val="0"/>
                <w:color w:val="auto"/>
              </w:rPr>
            </w:pPr>
          </w:p>
        </w:tc>
        <w:tc>
          <w:tcPr>
            <w:tcW w:w="720" w:type="dxa"/>
            <w:vMerge/>
          </w:tcPr>
          <w:p w14:paraId="28E435B7" w14:textId="77777777" w:rsidR="00AF5DFE" w:rsidRDefault="00AF5DFE">
            <w:pPr>
              <w:jc w:val="center"/>
              <w:rPr>
                <w:rFonts w:ascii="Arial" w:hAnsi="Arial"/>
                <w:snapToGrid w:val="0"/>
                <w:color w:val="auto"/>
              </w:rPr>
            </w:pPr>
          </w:p>
        </w:tc>
      </w:tr>
      <w:tr w:rsidR="00AF5DFE" w14:paraId="72FA892A" w14:textId="77777777">
        <w:trPr>
          <w:cantSplit/>
          <w:trHeight w:val="281"/>
        </w:trPr>
        <w:tc>
          <w:tcPr>
            <w:tcW w:w="750" w:type="dxa"/>
            <w:vMerge w:val="restart"/>
          </w:tcPr>
          <w:p w14:paraId="12D218F5" w14:textId="77777777" w:rsidR="00AF5DFE" w:rsidRDefault="00AF5DFE">
            <w:pPr>
              <w:rPr>
                <w:rFonts w:ascii="Arial" w:hAnsi="Arial"/>
                <w:b/>
                <w:snapToGrid w:val="0"/>
                <w:color w:val="auto"/>
              </w:rPr>
            </w:pPr>
            <w:r>
              <w:rPr>
                <w:rFonts w:ascii="Arial" w:hAnsi="Arial"/>
                <w:b/>
                <w:snapToGrid w:val="0"/>
                <w:color w:val="auto"/>
              </w:rPr>
              <w:t>XKOR</w:t>
            </w:r>
          </w:p>
        </w:tc>
        <w:tc>
          <w:tcPr>
            <w:tcW w:w="1530" w:type="dxa"/>
            <w:vMerge w:val="restart"/>
          </w:tcPr>
          <w:p w14:paraId="21142FE5" w14:textId="77777777" w:rsidR="00AF5DFE" w:rsidRDefault="00AF5DFE">
            <w:pPr>
              <w:rPr>
                <w:rFonts w:ascii="Courier New" w:hAnsi="Courier New"/>
                <w:snapToGrid w:val="0"/>
                <w:color w:val="auto"/>
              </w:rPr>
            </w:pPr>
            <w:r>
              <w:rPr>
                <w:rFonts w:ascii="Courier New" w:hAnsi="Courier New"/>
                <w:snapToGrid w:val="0"/>
                <w:color w:val="auto"/>
              </w:rPr>
              <w:t>XKORKRS1XXX</w:t>
            </w:r>
          </w:p>
        </w:tc>
        <w:tc>
          <w:tcPr>
            <w:tcW w:w="3960" w:type="dxa"/>
          </w:tcPr>
          <w:p w14:paraId="1E7E2335"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KOREA</w:t>
                </w:r>
              </w:smartTag>
            </w:smartTag>
            <w:r>
              <w:rPr>
                <w:rFonts w:ascii="Arial" w:hAnsi="Arial"/>
                <w:snapToGrid w:val="0"/>
                <w:color w:val="auto"/>
              </w:rPr>
              <w:t xml:space="preserve"> STOCK EXCHANGE</w:t>
            </w:r>
          </w:p>
        </w:tc>
        <w:tc>
          <w:tcPr>
            <w:tcW w:w="2700" w:type="dxa"/>
          </w:tcPr>
          <w:p w14:paraId="681978E0"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Korea</w:t>
                </w:r>
              </w:smartTag>
            </w:smartTag>
            <w:r>
              <w:rPr>
                <w:rFonts w:ascii="Arial" w:hAnsi="Arial"/>
                <w:snapToGrid w:val="0"/>
                <w:color w:val="auto"/>
              </w:rPr>
              <w:t xml:space="preserve"> Stock Exchange</w:t>
            </w:r>
          </w:p>
        </w:tc>
        <w:tc>
          <w:tcPr>
            <w:tcW w:w="720" w:type="dxa"/>
          </w:tcPr>
          <w:p w14:paraId="343F144C" w14:textId="77777777" w:rsidR="00AF5DFE" w:rsidRDefault="00AF5DFE">
            <w:pPr>
              <w:jc w:val="center"/>
              <w:rPr>
                <w:rFonts w:ascii="Arial" w:hAnsi="Arial"/>
                <w:snapToGrid w:val="0"/>
                <w:color w:val="auto"/>
              </w:rPr>
            </w:pPr>
            <w:r>
              <w:rPr>
                <w:rFonts w:ascii="Arial" w:hAnsi="Arial"/>
                <w:snapToGrid w:val="0"/>
                <w:color w:val="auto"/>
              </w:rPr>
              <w:t>KS</w:t>
            </w:r>
          </w:p>
        </w:tc>
      </w:tr>
      <w:tr w:rsidR="00AF5DFE" w14:paraId="603043C1" w14:textId="77777777">
        <w:trPr>
          <w:cantSplit/>
          <w:trHeight w:val="281"/>
        </w:trPr>
        <w:tc>
          <w:tcPr>
            <w:tcW w:w="750" w:type="dxa"/>
            <w:vMerge/>
          </w:tcPr>
          <w:p w14:paraId="106CFD22" w14:textId="77777777" w:rsidR="00AF5DFE" w:rsidRDefault="00AF5DFE">
            <w:pPr>
              <w:rPr>
                <w:rFonts w:ascii="Arial" w:hAnsi="Arial"/>
                <w:b/>
                <w:snapToGrid w:val="0"/>
                <w:color w:val="auto"/>
              </w:rPr>
            </w:pPr>
          </w:p>
        </w:tc>
        <w:tc>
          <w:tcPr>
            <w:tcW w:w="1530" w:type="dxa"/>
            <w:vMerge/>
          </w:tcPr>
          <w:p w14:paraId="4037B1FB" w14:textId="77777777" w:rsidR="00AF5DFE" w:rsidRDefault="00AF5DFE">
            <w:pPr>
              <w:rPr>
                <w:rFonts w:ascii="Courier New" w:hAnsi="Courier New"/>
                <w:snapToGrid w:val="0"/>
                <w:color w:val="auto"/>
              </w:rPr>
            </w:pPr>
          </w:p>
        </w:tc>
        <w:tc>
          <w:tcPr>
            <w:tcW w:w="3960" w:type="dxa"/>
          </w:tcPr>
          <w:p w14:paraId="33B3BF9A" w14:textId="77777777" w:rsidR="00AF5DFE" w:rsidRDefault="00AF5DFE">
            <w:pPr>
              <w:rPr>
                <w:rFonts w:ascii="Arial" w:hAnsi="Arial"/>
                <w:snapToGrid w:val="0"/>
                <w:color w:val="auto"/>
              </w:rPr>
            </w:pPr>
            <w:smartTag w:uri="urn:schemas-microsoft-com:office:smarttags" w:element="place">
              <w:smartTag w:uri="urn:schemas-microsoft-com:office:smarttags" w:element="City">
                <w:r>
                  <w:rPr>
                    <w:rFonts w:ascii="Arial" w:hAnsi="Arial"/>
                    <w:snapToGrid w:val="0"/>
                    <w:color w:val="auto"/>
                  </w:rPr>
                  <w:t>KOSDAQ</w:t>
                </w:r>
              </w:smartTag>
              <w:r>
                <w:rPr>
                  <w:rFonts w:ascii="Arial" w:hAnsi="Arial"/>
                  <w:snapToGrid w:val="0"/>
                  <w:color w:val="auto"/>
                </w:rPr>
                <w:t xml:space="preserve">, </w:t>
              </w:r>
              <w:smartTag w:uri="urn:schemas-microsoft-com:office:smarttags" w:element="country-region">
                <w:r>
                  <w:rPr>
                    <w:rFonts w:ascii="Arial" w:hAnsi="Arial"/>
                    <w:snapToGrid w:val="0"/>
                    <w:color w:val="auto"/>
                  </w:rPr>
                  <w:t>KOREA</w:t>
                </w:r>
              </w:smartTag>
            </w:smartTag>
          </w:p>
        </w:tc>
        <w:tc>
          <w:tcPr>
            <w:tcW w:w="2700" w:type="dxa"/>
          </w:tcPr>
          <w:p w14:paraId="11CA537C" w14:textId="77777777" w:rsidR="00AF5DFE" w:rsidRDefault="00AF5DFE">
            <w:pPr>
              <w:jc w:val="left"/>
              <w:rPr>
                <w:rFonts w:ascii="Arial" w:hAnsi="Arial"/>
                <w:snapToGrid w:val="0"/>
                <w:color w:val="auto"/>
              </w:rPr>
            </w:pPr>
            <w:r>
              <w:rPr>
                <w:rFonts w:ascii="Arial" w:hAnsi="Arial"/>
                <w:snapToGrid w:val="0"/>
                <w:color w:val="auto"/>
              </w:rPr>
              <w:t>KOSDAQ (</w:t>
            </w:r>
            <w:smartTag w:uri="urn:schemas-microsoft-com:office:smarttags" w:element="country-region">
              <w:smartTag w:uri="urn:schemas-microsoft-com:office:smarttags" w:element="place">
                <w:r>
                  <w:rPr>
                    <w:rFonts w:ascii="Arial" w:hAnsi="Arial"/>
                    <w:snapToGrid w:val="0"/>
                    <w:color w:val="auto"/>
                  </w:rPr>
                  <w:t>Korea</w:t>
                </w:r>
              </w:smartTag>
            </w:smartTag>
            <w:r>
              <w:rPr>
                <w:rFonts w:ascii="Arial" w:hAnsi="Arial"/>
                <w:snapToGrid w:val="0"/>
                <w:color w:val="auto"/>
              </w:rPr>
              <w:t>)</w:t>
            </w:r>
          </w:p>
        </w:tc>
        <w:tc>
          <w:tcPr>
            <w:tcW w:w="720" w:type="dxa"/>
          </w:tcPr>
          <w:p w14:paraId="19F17C0A" w14:textId="77777777" w:rsidR="00AF5DFE" w:rsidRDefault="00AF5DFE">
            <w:pPr>
              <w:jc w:val="center"/>
              <w:rPr>
                <w:rFonts w:ascii="Arial" w:hAnsi="Arial"/>
                <w:snapToGrid w:val="0"/>
                <w:color w:val="auto"/>
              </w:rPr>
            </w:pPr>
            <w:r>
              <w:rPr>
                <w:rFonts w:ascii="Arial" w:hAnsi="Arial"/>
                <w:snapToGrid w:val="0"/>
                <w:color w:val="auto"/>
              </w:rPr>
              <w:t>KQ</w:t>
            </w:r>
          </w:p>
        </w:tc>
      </w:tr>
      <w:tr w:rsidR="00AF5DFE" w14:paraId="2C627B8F" w14:textId="77777777">
        <w:trPr>
          <w:trHeight w:val="281"/>
        </w:trPr>
        <w:tc>
          <w:tcPr>
            <w:tcW w:w="750" w:type="dxa"/>
          </w:tcPr>
          <w:p w14:paraId="36A41ED4" w14:textId="77777777" w:rsidR="00AF5DFE" w:rsidRDefault="00AF5DFE">
            <w:pPr>
              <w:rPr>
                <w:rFonts w:ascii="Arial" w:hAnsi="Arial"/>
                <w:b/>
                <w:snapToGrid w:val="0"/>
                <w:color w:val="auto"/>
              </w:rPr>
            </w:pPr>
            <w:r>
              <w:rPr>
                <w:rFonts w:ascii="Arial" w:hAnsi="Arial"/>
                <w:b/>
                <w:snapToGrid w:val="0"/>
                <w:color w:val="auto"/>
              </w:rPr>
              <w:t>XKST</w:t>
            </w:r>
          </w:p>
        </w:tc>
        <w:tc>
          <w:tcPr>
            <w:tcW w:w="1530" w:type="dxa"/>
          </w:tcPr>
          <w:p w14:paraId="513F6B14" w14:textId="77777777" w:rsidR="00AF5DFE" w:rsidRDefault="00AF5DFE">
            <w:pPr>
              <w:rPr>
                <w:rFonts w:ascii="Courier New" w:hAnsi="Courier New"/>
                <w:snapToGrid w:val="0"/>
                <w:color w:val="auto"/>
              </w:rPr>
            </w:pPr>
            <w:r>
              <w:rPr>
                <w:rFonts w:ascii="Courier New" w:hAnsi="Courier New"/>
                <w:snapToGrid w:val="0"/>
                <w:color w:val="auto"/>
              </w:rPr>
              <w:t>XKSTJPJ1XXX</w:t>
            </w:r>
          </w:p>
        </w:tc>
        <w:tc>
          <w:tcPr>
            <w:tcW w:w="3960" w:type="dxa"/>
          </w:tcPr>
          <w:p w14:paraId="08FBC3B9" w14:textId="77777777" w:rsidR="00AF5DFE" w:rsidRDefault="00AF5DFE">
            <w:pPr>
              <w:rPr>
                <w:rFonts w:ascii="Arial" w:hAnsi="Arial"/>
                <w:snapToGrid w:val="0"/>
                <w:color w:val="auto"/>
              </w:rPr>
            </w:pPr>
            <w:r>
              <w:rPr>
                <w:rFonts w:ascii="Arial" w:hAnsi="Arial"/>
                <w:snapToGrid w:val="0"/>
                <w:color w:val="auto"/>
              </w:rPr>
              <w:t>KANMON SHOHIN TORIHIKIJO (COMMODITY EXCHANGE)</w:t>
            </w:r>
          </w:p>
        </w:tc>
        <w:tc>
          <w:tcPr>
            <w:tcW w:w="2700" w:type="dxa"/>
          </w:tcPr>
          <w:p w14:paraId="3D90416F" w14:textId="77777777" w:rsidR="00AF5DFE" w:rsidRDefault="00AF5DFE">
            <w:pPr>
              <w:jc w:val="left"/>
              <w:rPr>
                <w:rFonts w:ascii="Arial" w:hAnsi="Arial"/>
                <w:snapToGrid w:val="0"/>
                <w:color w:val="auto"/>
              </w:rPr>
            </w:pPr>
          </w:p>
        </w:tc>
        <w:tc>
          <w:tcPr>
            <w:tcW w:w="720" w:type="dxa"/>
          </w:tcPr>
          <w:p w14:paraId="622B2620" w14:textId="77777777" w:rsidR="00AF5DFE" w:rsidRDefault="00AF5DFE">
            <w:pPr>
              <w:jc w:val="center"/>
              <w:rPr>
                <w:rFonts w:ascii="Arial" w:hAnsi="Arial"/>
                <w:snapToGrid w:val="0"/>
                <w:color w:val="auto"/>
              </w:rPr>
            </w:pPr>
          </w:p>
        </w:tc>
      </w:tr>
      <w:tr w:rsidR="00AF5DFE" w14:paraId="3CD50F8C" w14:textId="77777777">
        <w:trPr>
          <w:trHeight w:val="281"/>
        </w:trPr>
        <w:tc>
          <w:tcPr>
            <w:tcW w:w="750" w:type="dxa"/>
          </w:tcPr>
          <w:p w14:paraId="592ADFEF" w14:textId="77777777" w:rsidR="00AF5DFE" w:rsidRDefault="00AF5DFE">
            <w:pPr>
              <w:rPr>
                <w:rFonts w:ascii="Arial" w:hAnsi="Arial"/>
                <w:b/>
                <w:snapToGrid w:val="0"/>
                <w:color w:val="auto"/>
              </w:rPr>
            </w:pPr>
            <w:r>
              <w:rPr>
                <w:rFonts w:ascii="Arial" w:hAnsi="Arial"/>
                <w:b/>
                <w:snapToGrid w:val="0"/>
                <w:color w:val="auto"/>
              </w:rPr>
              <w:t>XKUW</w:t>
            </w:r>
          </w:p>
        </w:tc>
        <w:tc>
          <w:tcPr>
            <w:tcW w:w="1530" w:type="dxa"/>
          </w:tcPr>
          <w:p w14:paraId="5CDDBC7F" w14:textId="77777777" w:rsidR="00AF5DFE" w:rsidRDefault="00AF5DFE">
            <w:pPr>
              <w:rPr>
                <w:rFonts w:ascii="Courier New" w:hAnsi="Courier New"/>
                <w:snapToGrid w:val="0"/>
                <w:color w:val="auto"/>
              </w:rPr>
            </w:pPr>
            <w:r>
              <w:rPr>
                <w:rFonts w:ascii="Courier New" w:hAnsi="Courier New"/>
                <w:snapToGrid w:val="0"/>
                <w:color w:val="auto"/>
              </w:rPr>
              <w:t>XKUWKWK1XXX</w:t>
            </w:r>
          </w:p>
        </w:tc>
        <w:tc>
          <w:tcPr>
            <w:tcW w:w="3960" w:type="dxa"/>
          </w:tcPr>
          <w:p w14:paraId="41954AD3"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KUWAIT</w:t>
                </w:r>
              </w:smartTag>
            </w:smartTag>
            <w:r>
              <w:rPr>
                <w:rFonts w:ascii="Arial" w:hAnsi="Arial"/>
                <w:snapToGrid w:val="0"/>
                <w:color w:val="auto"/>
              </w:rPr>
              <w:t xml:space="preserve"> STOCK EXCHANGE</w:t>
            </w:r>
          </w:p>
        </w:tc>
        <w:tc>
          <w:tcPr>
            <w:tcW w:w="2700" w:type="dxa"/>
          </w:tcPr>
          <w:p w14:paraId="17644FB4"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Kuwait</w:t>
                </w:r>
              </w:smartTag>
            </w:smartTag>
            <w:r>
              <w:rPr>
                <w:rFonts w:ascii="Arial" w:hAnsi="Arial"/>
                <w:snapToGrid w:val="0"/>
                <w:color w:val="auto"/>
              </w:rPr>
              <w:t xml:space="preserve"> Stock Exchange</w:t>
            </w:r>
          </w:p>
        </w:tc>
        <w:tc>
          <w:tcPr>
            <w:tcW w:w="720" w:type="dxa"/>
          </w:tcPr>
          <w:p w14:paraId="7E527811" w14:textId="77777777" w:rsidR="00AF5DFE" w:rsidRDefault="00AF5DFE">
            <w:pPr>
              <w:jc w:val="center"/>
              <w:rPr>
                <w:rFonts w:ascii="Arial" w:hAnsi="Arial"/>
                <w:snapToGrid w:val="0"/>
                <w:color w:val="auto"/>
              </w:rPr>
            </w:pPr>
            <w:r>
              <w:rPr>
                <w:rFonts w:ascii="Arial" w:hAnsi="Arial"/>
                <w:snapToGrid w:val="0"/>
                <w:color w:val="auto"/>
              </w:rPr>
              <w:t>KW</w:t>
            </w:r>
          </w:p>
        </w:tc>
      </w:tr>
      <w:tr w:rsidR="00AF5DFE" w14:paraId="1C7ABD6E" w14:textId="77777777">
        <w:trPr>
          <w:trHeight w:val="281"/>
        </w:trPr>
        <w:tc>
          <w:tcPr>
            <w:tcW w:w="750" w:type="dxa"/>
          </w:tcPr>
          <w:p w14:paraId="54C252F0" w14:textId="77777777" w:rsidR="00AF5DFE" w:rsidRDefault="00AF5DFE">
            <w:pPr>
              <w:rPr>
                <w:rFonts w:ascii="Arial" w:hAnsi="Arial"/>
                <w:b/>
                <w:snapToGrid w:val="0"/>
                <w:color w:val="auto"/>
              </w:rPr>
            </w:pPr>
            <w:r>
              <w:rPr>
                <w:rFonts w:ascii="Arial" w:hAnsi="Arial"/>
                <w:b/>
                <w:snapToGrid w:val="0"/>
                <w:color w:val="auto"/>
              </w:rPr>
              <w:t>XKYO</w:t>
            </w:r>
          </w:p>
        </w:tc>
        <w:tc>
          <w:tcPr>
            <w:tcW w:w="1530" w:type="dxa"/>
          </w:tcPr>
          <w:p w14:paraId="3DF49C4D" w14:textId="77777777" w:rsidR="00AF5DFE" w:rsidRDefault="00AF5DFE">
            <w:pPr>
              <w:rPr>
                <w:rFonts w:ascii="Courier New" w:hAnsi="Courier New"/>
                <w:snapToGrid w:val="0"/>
                <w:color w:val="auto"/>
              </w:rPr>
            </w:pPr>
            <w:r>
              <w:rPr>
                <w:rFonts w:ascii="Courier New" w:hAnsi="Courier New"/>
                <w:snapToGrid w:val="0"/>
                <w:color w:val="auto"/>
              </w:rPr>
              <w:t>XKYOJPJ1XXX</w:t>
            </w:r>
          </w:p>
        </w:tc>
        <w:tc>
          <w:tcPr>
            <w:tcW w:w="3960" w:type="dxa"/>
          </w:tcPr>
          <w:p w14:paraId="6C1D0B04"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KYOTO</w:t>
                </w:r>
              </w:smartTag>
            </w:smartTag>
            <w:r>
              <w:rPr>
                <w:rFonts w:ascii="Arial" w:hAnsi="Arial"/>
                <w:snapToGrid w:val="0"/>
                <w:color w:val="auto"/>
              </w:rPr>
              <w:t xml:space="preserve"> STOCK EXCHANGE</w:t>
            </w:r>
          </w:p>
        </w:tc>
        <w:tc>
          <w:tcPr>
            <w:tcW w:w="2700" w:type="dxa"/>
          </w:tcPr>
          <w:p w14:paraId="313C7883"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Kyoto</w:t>
                </w:r>
              </w:smartTag>
            </w:smartTag>
            <w:r>
              <w:rPr>
                <w:rFonts w:ascii="Arial" w:hAnsi="Arial"/>
                <w:snapToGrid w:val="0"/>
                <w:color w:val="auto"/>
              </w:rPr>
              <w:t xml:space="preserve"> Stock Exchange</w:t>
            </w:r>
          </w:p>
        </w:tc>
        <w:tc>
          <w:tcPr>
            <w:tcW w:w="720" w:type="dxa"/>
          </w:tcPr>
          <w:p w14:paraId="77E80E55" w14:textId="77777777" w:rsidR="00AF5DFE" w:rsidRDefault="00AF5DFE">
            <w:pPr>
              <w:jc w:val="center"/>
              <w:rPr>
                <w:rFonts w:ascii="Arial" w:hAnsi="Arial"/>
                <w:snapToGrid w:val="0"/>
                <w:color w:val="auto"/>
              </w:rPr>
            </w:pPr>
            <w:r>
              <w:rPr>
                <w:rFonts w:ascii="Arial" w:hAnsi="Arial"/>
                <w:snapToGrid w:val="0"/>
                <w:color w:val="auto"/>
              </w:rPr>
              <w:t>KY</w:t>
            </w:r>
          </w:p>
        </w:tc>
      </w:tr>
      <w:tr w:rsidR="00AF5DFE" w14:paraId="439B4E79" w14:textId="77777777">
        <w:trPr>
          <w:trHeight w:val="281"/>
        </w:trPr>
        <w:tc>
          <w:tcPr>
            <w:tcW w:w="750" w:type="dxa"/>
          </w:tcPr>
          <w:p w14:paraId="2BC1E3D4" w14:textId="77777777" w:rsidR="00AF5DFE" w:rsidRDefault="00AF5DFE">
            <w:pPr>
              <w:rPr>
                <w:rFonts w:ascii="Arial" w:hAnsi="Arial"/>
                <w:b/>
                <w:snapToGrid w:val="0"/>
                <w:color w:val="auto"/>
              </w:rPr>
            </w:pPr>
            <w:r>
              <w:rPr>
                <w:rFonts w:ascii="Arial" w:hAnsi="Arial"/>
                <w:b/>
                <w:snapToGrid w:val="0"/>
                <w:color w:val="auto"/>
              </w:rPr>
              <w:t>XLAU</w:t>
            </w:r>
          </w:p>
        </w:tc>
        <w:tc>
          <w:tcPr>
            <w:tcW w:w="1530" w:type="dxa"/>
          </w:tcPr>
          <w:p w14:paraId="484DFEB4" w14:textId="77777777" w:rsidR="00AF5DFE" w:rsidRDefault="00AF5DFE">
            <w:pPr>
              <w:rPr>
                <w:rFonts w:ascii="Courier New" w:hAnsi="Courier New"/>
                <w:snapToGrid w:val="0"/>
                <w:color w:val="auto"/>
              </w:rPr>
            </w:pPr>
            <w:r>
              <w:rPr>
                <w:rFonts w:ascii="Courier New" w:hAnsi="Courier New"/>
                <w:snapToGrid w:val="0"/>
                <w:color w:val="auto"/>
              </w:rPr>
              <w:t>XLAUCH21XXX</w:t>
            </w:r>
          </w:p>
        </w:tc>
        <w:tc>
          <w:tcPr>
            <w:tcW w:w="3960" w:type="dxa"/>
          </w:tcPr>
          <w:p w14:paraId="73310C3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LAUSANNE</w:t>
                </w:r>
              </w:smartTag>
            </w:smartTag>
            <w:r>
              <w:rPr>
                <w:rFonts w:ascii="Arial" w:hAnsi="Arial"/>
                <w:snapToGrid w:val="0"/>
                <w:color w:val="auto"/>
              </w:rPr>
              <w:t xml:space="preserve"> STOCK EXCHANGE</w:t>
            </w:r>
          </w:p>
        </w:tc>
        <w:tc>
          <w:tcPr>
            <w:tcW w:w="2700" w:type="dxa"/>
          </w:tcPr>
          <w:p w14:paraId="3BAD949C"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0D2AF23A" w14:textId="77777777" w:rsidR="00AF5DFE" w:rsidRDefault="00AF5DFE">
            <w:pPr>
              <w:jc w:val="center"/>
              <w:rPr>
                <w:rFonts w:ascii="Arial" w:hAnsi="Arial"/>
                <w:snapToGrid w:val="0"/>
                <w:color w:val="auto"/>
              </w:rPr>
            </w:pPr>
          </w:p>
        </w:tc>
      </w:tr>
      <w:tr w:rsidR="00AF5DFE" w14:paraId="47BD1DCE" w14:textId="77777777">
        <w:trPr>
          <w:trHeight w:val="281"/>
        </w:trPr>
        <w:tc>
          <w:tcPr>
            <w:tcW w:w="750" w:type="dxa"/>
          </w:tcPr>
          <w:p w14:paraId="381E42A9" w14:textId="77777777" w:rsidR="00AF5DFE" w:rsidRDefault="00AF5DFE">
            <w:pPr>
              <w:rPr>
                <w:rFonts w:ascii="Arial" w:hAnsi="Arial"/>
                <w:b/>
                <w:snapToGrid w:val="0"/>
                <w:color w:val="auto"/>
              </w:rPr>
            </w:pPr>
            <w:r>
              <w:rPr>
                <w:rFonts w:ascii="Arial" w:hAnsi="Arial"/>
                <w:b/>
                <w:snapToGrid w:val="0"/>
                <w:color w:val="auto"/>
              </w:rPr>
              <w:t>XLIC</w:t>
            </w:r>
          </w:p>
        </w:tc>
        <w:tc>
          <w:tcPr>
            <w:tcW w:w="1530" w:type="dxa"/>
          </w:tcPr>
          <w:p w14:paraId="7BF02AE7" w14:textId="77777777" w:rsidR="00AF5DFE" w:rsidRDefault="00AF5DFE">
            <w:pPr>
              <w:rPr>
                <w:rFonts w:ascii="Courier New" w:hAnsi="Courier New"/>
                <w:snapToGrid w:val="0"/>
                <w:color w:val="auto"/>
              </w:rPr>
            </w:pPr>
            <w:r>
              <w:rPr>
                <w:rFonts w:ascii="Courier New" w:hAnsi="Courier New"/>
                <w:snapToGrid w:val="0"/>
                <w:color w:val="auto"/>
              </w:rPr>
              <w:t>XLICFR21XXX</w:t>
            </w:r>
          </w:p>
        </w:tc>
        <w:tc>
          <w:tcPr>
            <w:tcW w:w="3960" w:type="dxa"/>
          </w:tcPr>
          <w:p w14:paraId="47AAD422"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LILLE</w:t>
                </w:r>
              </w:smartTag>
            </w:smartTag>
            <w:r>
              <w:rPr>
                <w:rFonts w:ascii="Arial" w:hAnsi="Arial"/>
                <w:snapToGrid w:val="0"/>
                <w:color w:val="auto"/>
              </w:rPr>
              <w:t xml:space="preserve"> COMMODITY EXCHANGE</w:t>
            </w:r>
          </w:p>
        </w:tc>
        <w:tc>
          <w:tcPr>
            <w:tcW w:w="2700" w:type="dxa"/>
          </w:tcPr>
          <w:p w14:paraId="7F98EBB2" w14:textId="77777777" w:rsidR="00AF5DFE" w:rsidRDefault="00AF5DFE">
            <w:pPr>
              <w:jc w:val="left"/>
              <w:rPr>
                <w:rFonts w:ascii="Arial" w:hAnsi="Arial"/>
                <w:snapToGrid w:val="0"/>
                <w:color w:val="auto"/>
              </w:rPr>
            </w:pPr>
          </w:p>
        </w:tc>
        <w:tc>
          <w:tcPr>
            <w:tcW w:w="720" w:type="dxa"/>
          </w:tcPr>
          <w:p w14:paraId="28971994" w14:textId="77777777" w:rsidR="00AF5DFE" w:rsidRDefault="00AF5DFE">
            <w:pPr>
              <w:jc w:val="center"/>
              <w:rPr>
                <w:rFonts w:ascii="Arial" w:hAnsi="Arial"/>
                <w:snapToGrid w:val="0"/>
                <w:color w:val="auto"/>
              </w:rPr>
            </w:pPr>
          </w:p>
        </w:tc>
      </w:tr>
      <w:tr w:rsidR="00AF5DFE" w14:paraId="665BC5DA" w14:textId="77777777">
        <w:trPr>
          <w:trHeight w:val="281"/>
        </w:trPr>
        <w:tc>
          <w:tcPr>
            <w:tcW w:w="750" w:type="dxa"/>
          </w:tcPr>
          <w:p w14:paraId="3D2D35E9" w14:textId="77777777" w:rsidR="00AF5DFE" w:rsidRDefault="00AF5DFE">
            <w:pPr>
              <w:rPr>
                <w:rFonts w:ascii="Arial" w:hAnsi="Arial"/>
                <w:b/>
                <w:snapToGrid w:val="0"/>
                <w:color w:val="auto"/>
              </w:rPr>
            </w:pPr>
            <w:r>
              <w:rPr>
                <w:rFonts w:ascii="Arial" w:hAnsi="Arial"/>
                <w:b/>
                <w:snapToGrid w:val="0"/>
                <w:color w:val="auto"/>
              </w:rPr>
              <w:t>XLIF</w:t>
            </w:r>
          </w:p>
        </w:tc>
        <w:tc>
          <w:tcPr>
            <w:tcW w:w="1530" w:type="dxa"/>
          </w:tcPr>
          <w:p w14:paraId="0A7A0FD4" w14:textId="77777777" w:rsidR="00AF5DFE" w:rsidRDefault="00AF5DFE">
            <w:pPr>
              <w:rPr>
                <w:rFonts w:ascii="Courier New" w:hAnsi="Courier New"/>
                <w:snapToGrid w:val="0"/>
                <w:color w:val="auto"/>
              </w:rPr>
            </w:pPr>
            <w:r>
              <w:rPr>
                <w:rFonts w:ascii="Courier New" w:hAnsi="Courier New"/>
                <w:snapToGrid w:val="0"/>
                <w:color w:val="auto"/>
              </w:rPr>
              <w:t>XLIFGB21XXX</w:t>
            </w:r>
          </w:p>
        </w:tc>
        <w:tc>
          <w:tcPr>
            <w:tcW w:w="3960" w:type="dxa"/>
          </w:tcPr>
          <w:p w14:paraId="07BDE5E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INTERNATIONAL FINANCIAL FUTURES AND OPTIONS EXCHANGE</w:t>
            </w:r>
          </w:p>
        </w:tc>
        <w:tc>
          <w:tcPr>
            <w:tcW w:w="2700" w:type="dxa"/>
          </w:tcPr>
          <w:p w14:paraId="1B287C26" w14:textId="77777777" w:rsidR="00AF5DFE" w:rsidRDefault="00AF5DFE">
            <w:pPr>
              <w:jc w:val="left"/>
              <w:rPr>
                <w:rFonts w:ascii="Arial" w:hAnsi="Arial"/>
                <w:snapToGrid w:val="0"/>
                <w:color w:val="auto"/>
                <w:u w:val="single"/>
              </w:rPr>
            </w:pPr>
            <w:smartTag w:uri="urn:schemas-microsoft-com:office:smarttags" w:element="City">
              <w:smartTag w:uri="urn:schemas-microsoft-com:office:smarttags" w:element="place">
                <w:r>
                  <w:rPr>
                    <w:rFonts w:ascii="Arial" w:hAnsi="Arial"/>
                    <w:snapToGrid w:val="0"/>
                    <w:color w:val="auto"/>
                    <w:u w:val="single"/>
                  </w:rPr>
                  <w:t>London</w:t>
                </w:r>
              </w:smartTag>
            </w:smartTag>
            <w:r>
              <w:rPr>
                <w:rFonts w:ascii="Arial" w:hAnsi="Arial"/>
                <w:snapToGrid w:val="0"/>
                <w:color w:val="auto"/>
                <w:u w:val="single"/>
              </w:rPr>
              <w:t xml:space="preserve"> International Financial Futures Exchange (LIFFE)</w:t>
            </w:r>
          </w:p>
        </w:tc>
        <w:tc>
          <w:tcPr>
            <w:tcW w:w="720" w:type="dxa"/>
          </w:tcPr>
          <w:p w14:paraId="7B2F7300" w14:textId="77777777" w:rsidR="00AF5DFE" w:rsidRDefault="00AF5DFE">
            <w:pPr>
              <w:jc w:val="center"/>
              <w:rPr>
                <w:rFonts w:ascii="Arial" w:hAnsi="Arial"/>
                <w:snapToGrid w:val="0"/>
                <w:color w:val="auto"/>
                <w:u w:val="single"/>
              </w:rPr>
            </w:pPr>
            <w:r>
              <w:rPr>
                <w:rFonts w:ascii="Arial" w:hAnsi="Arial"/>
                <w:snapToGrid w:val="0"/>
                <w:color w:val="auto"/>
                <w:u w:val="single"/>
              </w:rPr>
              <w:t>3</w:t>
            </w:r>
          </w:p>
        </w:tc>
      </w:tr>
      <w:tr w:rsidR="00AF5DFE" w14:paraId="4B987C73" w14:textId="77777777">
        <w:trPr>
          <w:trHeight w:val="281"/>
        </w:trPr>
        <w:tc>
          <w:tcPr>
            <w:tcW w:w="750" w:type="dxa"/>
          </w:tcPr>
          <w:p w14:paraId="69C229F7" w14:textId="77777777" w:rsidR="00AF5DFE" w:rsidRDefault="00AF5DFE">
            <w:pPr>
              <w:rPr>
                <w:rFonts w:ascii="Arial" w:hAnsi="Arial"/>
                <w:b/>
                <w:snapToGrid w:val="0"/>
                <w:color w:val="auto"/>
              </w:rPr>
            </w:pPr>
            <w:r>
              <w:rPr>
                <w:rFonts w:ascii="Arial" w:hAnsi="Arial"/>
                <w:b/>
                <w:snapToGrid w:val="0"/>
                <w:color w:val="auto"/>
              </w:rPr>
              <w:t>XLIL</w:t>
            </w:r>
          </w:p>
        </w:tc>
        <w:tc>
          <w:tcPr>
            <w:tcW w:w="1530" w:type="dxa"/>
          </w:tcPr>
          <w:p w14:paraId="58D0C68A" w14:textId="77777777" w:rsidR="00AF5DFE" w:rsidRDefault="00AF5DFE">
            <w:pPr>
              <w:rPr>
                <w:rFonts w:ascii="Courier New" w:hAnsi="Courier New"/>
                <w:snapToGrid w:val="0"/>
                <w:color w:val="auto"/>
              </w:rPr>
            </w:pPr>
            <w:r>
              <w:rPr>
                <w:rFonts w:ascii="Courier New" w:hAnsi="Courier New"/>
                <w:snapToGrid w:val="0"/>
                <w:color w:val="auto"/>
              </w:rPr>
              <w:t>XLILFR21XXX</w:t>
            </w:r>
          </w:p>
        </w:tc>
        <w:tc>
          <w:tcPr>
            <w:tcW w:w="3960" w:type="dxa"/>
          </w:tcPr>
          <w:p w14:paraId="5C5D85DB"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LILLE</w:t>
                </w:r>
              </w:smartTag>
            </w:smartTag>
            <w:r>
              <w:rPr>
                <w:rFonts w:ascii="Arial" w:hAnsi="Arial"/>
                <w:snapToGrid w:val="0"/>
                <w:color w:val="auto"/>
              </w:rPr>
              <w:t xml:space="preserve"> STOCK EXCHANGE</w:t>
            </w:r>
          </w:p>
        </w:tc>
        <w:tc>
          <w:tcPr>
            <w:tcW w:w="2700" w:type="dxa"/>
          </w:tcPr>
          <w:p w14:paraId="0AE507B7"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0F65B334" w14:textId="77777777" w:rsidR="00AF5DFE" w:rsidRDefault="00AF5DFE">
            <w:pPr>
              <w:jc w:val="center"/>
              <w:rPr>
                <w:rFonts w:ascii="Arial" w:hAnsi="Arial"/>
                <w:snapToGrid w:val="0"/>
                <w:color w:val="auto"/>
              </w:rPr>
            </w:pPr>
          </w:p>
        </w:tc>
      </w:tr>
      <w:tr w:rsidR="00AF5DFE" w14:paraId="75451C0B" w14:textId="77777777">
        <w:trPr>
          <w:trHeight w:val="281"/>
        </w:trPr>
        <w:tc>
          <w:tcPr>
            <w:tcW w:w="750" w:type="dxa"/>
          </w:tcPr>
          <w:p w14:paraId="33EB2836" w14:textId="77777777" w:rsidR="00AF5DFE" w:rsidRDefault="00AF5DFE">
            <w:pPr>
              <w:rPr>
                <w:rFonts w:ascii="Arial" w:hAnsi="Arial"/>
                <w:b/>
                <w:snapToGrid w:val="0"/>
              </w:rPr>
            </w:pPr>
            <w:r>
              <w:rPr>
                <w:rFonts w:ascii="Arial" w:hAnsi="Arial"/>
                <w:b/>
                <w:snapToGrid w:val="0"/>
              </w:rPr>
              <w:t>XLIM</w:t>
            </w:r>
          </w:p>
        </w:tc>
        <w:tc>
          <w:tcPr>
            <w:tcW w:w="1530" w:type="dxa"/>
          </w:tcPr>
          <w:p w14:paraId="5F7270B0" w14:textId="77777777" w:rsidR="00AF5DFE" w:rsidRDefault="00AF5DFE">
            <w:pPr>
              <w:rPr>
                <w:rFonts w:ascii="Courier New" w:hAnsi="Courier New"/>
                <w:snapToGrid w:val="0"/>
              </w:rPr>
            </w:pPr>
          </w:p>
        </w:tc>
        <w:tc>
          <w:tcPr>
            <w:tcW w:w="3960" w:type="dxa"/>
          </w:tcPr>
          <w:p w14:paraId="4459FE4F" w14:textId="77777777" w:rsidR="00AF5DFE" w:rsidRDefault="00AF5DFE">
            <w:pPr>
              <w:rPr>
                <w:rFonts w:ascii="Arial" w:hAnsi="Arial"/>
                <w:snapToGrid w:val="0"/>
              </w:rPr>
            </w:pPr>
            <w:r>
              <w:rPr>
                <w:rFonts w:ascii="Arial" w:hAnsi="Arial"/>
                <w:snapToGrid w:val="0"/>
              </w:rPr>
              <w:t>CAVALI ICLV S.A.</w:t>
            </w:r>
          </w:p>
        </w:tc>
        <w:tc>
          <w:tcPr>
            <w:tcW w:w="2700" w:type="dxa"/>
          </w:tcPr>
          <w:p w14:paraId="4B7DE587" w14:textId="77777777" w:rsidR="00AF5DFE" w:rsidRDefault="00AF5DFE">
            <w:pPr>
              <w:rPr>
                <w:rFonts w:ascii="Arial" w:hAnsi="Arial"/>
                <w:snapToGrid w:val="0"/>
              </w:rPr>
            </w:pPr>
            <w:smartTag w:uri="urn:schemas-microsoft-com:office:smarttags" w:element="City">
              <w:smartTag w:uri="urn:schemas-microsoft-com:office:smarttags" w:element="place">
                <w:r>
                  <w:rPr>
                    <w:rFonts w:ascii="Arial" w:hAnsi="Arial"/>
                    <w:snapToGrid w:val="0"/>
                  </w:rPr>
                  <w:t>Lima</w:t>
                </w:r>
              </w:smartTag>
            </w:smartTag>
            <w:r>
              <w:rPr>
                <w:rFonts w:ascii="Arial" w:hAnsi="Arial"/>
                <w:snapToGrid w:val="0"/>
              </w:rPr>
              <w:t xml:space="preserve"> Stock Exchange</w:t>
            </w:r>
          </w:p>
        </w:tc>
        <w:tc>
          <w:tcPr>
            <w:tcW w:w="720" w:type="dxa"/>
          </w:tcPr>
          <w:p w14:paraId="37DB5B2A" w14:textId="77777777" w:rsidR="00AF5DFE" w:rsidRDefault="00AF5DFE">
            <w:pPr>
              <w:jc w:val="center"/>
              <w:rPr>
                <w:rFonts w:ascii="Arial" w:hAnsi="Arial"/>
                <w:snapToGrid w:val="0"/>
              </w:rPr>
            </w:pPr>
            <w:r>
              <w:rPr>
                <w:rFonts w:ascii="Arial" w:hAnsi="Arial"/>
                <w:snapToGrid w:val="0"/>
              </w:rPr>
              <w:t>LM</w:t>
            </w:r>
          </w:p>
        </w:tc>
      </w:tr>
      <w:tr w:rsidR="00AF5DFE" w14:paraId="0BCEA4AE" w14:textId="77777777">
        <w:trPr>
          <w:trHeight w:val="281"/>
        </w:trPr>
        <w:tc>
          <w:tcPr>
            <w:tcW w:w="750" w:type="dxa"/>
          </w:tcPr>
          <w:p w14:paraId="7751BE44" w14:textId="77777777" w:rsidR="00AF5DFE" w:rsidRDefault="00AF5DFE">
            <w:pPr>
              <w:rPr>
                <w:rFonts w:ascii="Arial" w:hAnsi="Arial"/>
                <w:b/>
                <w:snapToGrid w:val="0"/>
                <w:color w:val="auto"/>
              </w:rPr>
            </w:pPr>
            <w:r>
              <w:rPr>
                <w:rFonts w:ascii="Arial" w:hAnsi="Arial"/>
                <w:b/>
                <w:snapToGrid w:val="0"/>
                <w:color w:val="auto"/>
              </w:rPr>
              <w:t>XLIS</w:t>
            </w:r>
          </w:p>
        </w:tc>
        <w:tc>
          <w:tcPr>
            <w:tcW w:w="1530" w:type="dxa"/>
          </w:tcPr>
          <w:p w14:paraId="15FD22AD" w14:textId="77777777" w:rsidR="00AF5DFE" w:rsidRDefault="00AF5DFE">
            <w:pPr>
              <w:rPr>
                <w:rFonts w:ascii="Courier New" w:hAnsi="Courier New"/>
                <w:snapToGrid w:val="0"/>
                <w:color w:val="auto"/>
              </w:rPr>
            </w:pPr>
            <w:r>
              <w:rPr>
                <w:rFonts w:ascii="Courier New" w:hAnsi="Courier New"/>
                <w:snapToGrid w:val="0"/>
                <w:color w:val="auto"/>
              </w:rPr>
              <w:t>XLISPTP1XXX</w:t>
            </w:r>
          </w:p>
        </w:tc>
        <w:tc>
          <w:tcPr>
            <w:tcW w:w="3960" w:type="dxa"/>
          </w:tcPr>
          <w:p w14:paraId="2B2816F3" w14:textId="77777777" w:rsidR="00AF5DFE" w:rsidRDefault="00AF5DFE">
            <w:pPr>
              <w:rPr>
                <w:rFonts w:ascii="Arial" w:hAnsi="Arial"/>
                <w:snapToGrid w:val="0"/>
                <w:color w:val="auto"/>
                <w:lang w:val="fr-FR"/>
              </w:rPr>
            </w:pPr>
            <w:r>
              <w:rPr>
                <w:rFonts w:ascii="Arial" w:hAnsi="Arial"/>
                <w:snapToGrid w:val="0"/>
                <w:color w:val="auto"/>
                <w:lang w:val="fr-FR"/>
              </w:rPr>
              <w:t>BOLSA DE VALORES DE LISBOA</w:t>
            </w:r>
          </w:p>
        </w:tc>
        <w:tc>
          <w:tcPr>
            <w:tcW w:w="2700" w:type="dxa"/>
          </w:tcPr>
          <w:p w14:paraId="3C05226C" w14:textId="77777777" w:rsidR="00AF5DFE" w:rsidRDefault="00AF5DFE">
            <w:pPr>
              <w:jc w:val="left"/>
              <w:rPr>
                <w:rFonts w:ascii="Arial" w:hAnsi="Arial"/>
                <w:snapToGrid w:val="0"/>
                <w:color w:val="auto"/>
              </w:rPr>
            </w:pPr>
            <w:smartTag w:uri="urn:schemas-microsoft-com:office:smarttags" w:element="City">
              <w:r>
                <w:rPr>
                  <w:rFonts w:ascii="Arial" w:hAnsi="Arial"/>
                  <w:snapToGrid w:val="0"/>
                  <w:color w:val="auto"/>
                </w:rPr>
                <w:t>Lisbon</w:t>
              </w:r>
            </w:smartTag>
            <w:r>
              <w:rPr>
                <w:rFonts w:ascii="Arial" w:hAnsi="Arial"/>
                <w:snapToGrid w:val="0"/>
                <w:color w:val="auto"/>
              </w:rPr>
              <w:t xml:space="preserve"> Stock Exchange (</w:t>
            </w:r>
            <w:smartTag w:uri="urn:schemas-microsoft-com:office:smarttags" w:element="country-region">
              <w:smartTag w:uri="urn:schemas-microsoft-com:office:smarttags" w:element="place">
                <w:r>
                  <w:rPr>
                    <w:rFonts w:ascii="Arial" w:hAnsi="Arial"/>
                    <w:snapToGrid w:val="0"/>
                    <w:color w:val="auto"/>
                  </w:rPr>
                  <w:t>Portugal</w:t>
                </w:r>
              </w:smartTag>
            </w:smartTag>
            <w:r>
              <w:rPr>
                <w:rFonts w:ascii="Arial" w:hAnsi="Arial"/>
                <w:snapToGrid w:val="0"/>
                <w:color w:val="auto"/>
              </w:rPr>
              <w:t>)</w:t>
            </w:r>
          </w:p>
        </w:tc>
        <w:tc>
          <w:tcPr>
            <w:tcW w:w="720" w:type="dxa"/>
          </w:tcPr>
          <w:p w14:paraId="2C066147" w14:textId="77777777" w:rsidR="00AF5DFE" w:rsidRDefault="00AF5DFE">
            <w:pPr>
              <w:jc w:val="center"/>
              <w:rPr>
                <w:rFonts w:ascii="Arial" w:hAnsi="Arial"/>
                <w:snapToGrid w:val="0"/>
                <w:color w:val="auto"/>
              </w:rPr>
            </w:pPr>
            <w:r>
              <w:rPr>
                <w:rFonts w:ascii="Arial" w:hAnsi="Arial"/>
                <w:snapToGrid w:val="0"/>
                <w:color w:val="auto"/>
              </w:rPr>
              <w:t>LS</w:t>
            </w:r>
          </w:p>
        </w:tc>
      </w:tr>
      <w:tr w:rsidR="00AF5DFE" w14:paraId="68575EB3" w14:textId="77777777">
        <w:trPr>
          <w:trHeight w:val="281"/>
        </w:trPr>
        <w:tc>
          <w:tcPr>
            <w:tcW w:w="750" w:type="dxa"/>
          </w:tcPr>
          <w:p w14:paraId="1190706B" w14:textId="77777777" w:rsidR="00AF5DFE" w:rsidRDefault="00AF5DFE">
            <w:pPr>
              <w:rPr>
                <w:rFonts w:ascii="Arial" w:hAnsi="Arial"/>
                <w:b/>
                <w:snapToGrid w:val="0"/>
                <w:color w:val="auto"/>
              </w:rPr>
            </w:pPr>
            <w:r>
              <w:rPr>
                <w:rFonts w:ascii="Arial" w:hAnsi="Arial"/>
                <w:b/>
                <w:snapToGrid w:val="0"/>
                <w:color w:val="auto"/>
              </w:rPr>
              <w:t>XLIT</w:t>
            </w:r>
          </w:p>
        </w:tc>
        <w:tc>
          <w:tcPr>
            <w:tcW w:w="1530" w:type="dxa"/>
          </w:tcPr>
          <w:p w14:paraId="6D357E1A" w14:textId="77777777" w:rsidR="00AF5DFE" w:rsidRDefault="00AF5DFE">
            <w:pPr>
              <w:rPr>
                <w:rFonts w:ascii="Courier New" w:hAnsi="Courier New"/>
                <w:snapToGrid w:val="0"/>
                <w:color w:val="auto"/>
              </w:rPr>
            </w:pPr>
            <w:r>
              <w:rPr>
                <w:rFonts w:ascii="Courier New" w:hAnsi="Courier New"/>
                <w:snapToGrid w:val="0"/>
                <w:color w:val="auto"/>
              </w:rPr>
              <w:t>XLITLT21XXX</w:t>
            </w:r>
          </w:p>
        </w:tc>
        <w:tc>
          <w:tcPr>
            <w:tcW w:w="3960" w:type="dxa"/>
          </w:tcPr>
          <w:p w14:paraId="3833A55B" w14:textId="77777777" w:rsidR="00AF5DFE" w:rsidRDefault="00AF5DFE">
            <w:pPr>
              <w:rPr>
                <w:rFonts w:ascii="Arial" w:hAnsi="Arial"/>
                <w:snapToGrid w:val="0"/>
                <w:color w:val="auto"/>
              </w:rPr>
            </w:pPr>
            <w:r>
              <w:rPr>
                <w:rFonts w:ascii="Arial" w:hAnsi="Arial"/>
                <w:snapToGrid w:val="0"/>
                <w:color w:val="auto"/>
              </w:rPr>
              <w:t xml:space="preserve">NATIONAL STOCK EXCHANGE OF </w:t>
            </w:r>
            <w:smartTag w:uri="urn:schemas-microsoft-com:office:smarttags" w:element="country-region">
              <w:smartTag w:uri="urn:schemas-microsoft-com:office:smarttags" w:element="place">
                <w:r>
                  <w:rPr>
                    <w:rFonts w:ascii="Arial" w:hAnsi="Arial"/>
                    <w:snapToGrid w:val="0"/>
                    <w:color w:val="auto"/>
                  </w:rPr>
                  <w:t>LITHUANIA</w:t>
                </w:r>
              </w:smartTag>
            </w:smartTag>
          </w:p>
        </w:tc>
        <w:tc>
          <w:tcPr>
            <w:tcW w:w="2700" w:type="dxa"/>
          </w:tcPr>
          <w:p w14:paraId="305B5BEB" w14:textId="77777777" w:rsidR="00AF5DFE" w:rsidRDefault="00AF5DFE">
            <w:pPr>
              <w:jc w:val="left"/>
              <w:rPr>
                <w:rFonts w:ascii="Arial" w:hAnsi="Arial"/>
                <w:snapToGrid w:val="0"/>
                <w:color w:val="auto"/>
              </w:rPr>
            </w:pPr>
            <w:r>
              <w:rPr>
                <w:rFonts w:ascii="Arial" w:hAnsi="Arial"/>
                <w:snapToGrid w:val="0"/>
                <w:color w:val="auto"/>
              </w:rPr>
              <w:t>Vilnus Stock Exchange</w:t>
            </w:r>
          </w:p>
        </w:tc>
        <w:tc>
          <w:tcPr>
            <w:tcW w:w="720" w:type="dxa"/>
          </w:tcPr>
          <w:p w14:paraId="3BE20144" w14:textId="77777777" w:rsidR="00AF5DFE" w:rsidRDefault="00AF5DFE">
            <w:pPr>
              <w:jc w:val="center"/>
              <w:rPr>
                <w:rFonts w:ascii="Arial" w:hAnsi="Arial"/>
                <w:snapToGrid w:val="0"/>
                <w:color w:val="auto"/>
              </w:rPr>
            </w:pPr>
            <w:r>
              <w:rPr>
                <w:rFonts w:ascii="Arial" w:hAnsi="Arial"/>
                <w:snapToGrid w:val="0"/>
                <w:color w:val="auto"/>
              </w:rPr>
              <w:t>VL</w:t>
            </w:r>
          </w:p>
        </w:tc>
      </w:tr>
      <w:tr w:rsidR="00AF5DFE" w14:paraId="25B91C8F" w14:textId="77777777">
        <w:trPr>
          <w:trHeight w:val="281"/>
        </w:trPr>
        <w:tc>
          <w:tcPr>
            <w:tcW w:w="750" w:type="dxa"/>
          </w:tcPr>
          <w:p w14:paraId="7AD8E06D" w14:textId="77777777" w:rsidR="00AF5DFE" w:rsidRDefault="00AF5DFE">
            <w:pPr>
              <w:rPr>
                <w:rFonts w:ascii="Arial" w:hAnsi="Arial"/>
                <w:b/>
                <w:snapToGrid w:val="0"/>
                <w:color w:val="auto"/>
              </w:rPr>
            </w:pPr>
            <w:r>
              <w:rPr>
                <w:rFonts w:ascii="Arial" w:hAnsi="Arial"/>
                <w:b/>
                <w:snapToGrid w:val="0"/>
                <w:color w:val="auto"/>
              </w:rPr>
              <w:t>XLJU</w:t>
            </w:r>
          </w:p>
        </w:tc>
        <w:tc>
          <w:tcPr>
            <w:tcW w:w="1530" w:type="dxa"/>
          </w:tcPr>
          <w:p w14:paraId="6D26A8E9" w14:textId="77777777" w:rsidR="00AF5DFE" w:rsidRDefault="00AF5DFE">
            <w:pPr>
              <w:rPr>
                <w:rFonts w:ascii="Courier New" w:hAnsi="Courier New"/>
                <w:snapToGrid w:val="0"/>
                <w:color w:val="auto"/>
              </w:rPr>
            </w:pPr>
            <w:r>
              <w:rPr>
                <w:rFonts w:ascii="Courier New" w:hAnsi="Courier New"/>
                <w:snapToGrid w:val="0"/>
                <w:color w:val="auto"/>
              </w:rPr>
              <w:t>XLJUSI21XXX</w:t>
            </w:r>
          </w:p>
        </w:tc>
        <w:tc>
          <w:tcPr>
            <w:tcW w:w="3960" w:type="dxa"/>
          </w:tcPr>
          <w:p w14:paraId="7F2AE176" w14:textId="77777777" w:rsidR="00AF5DFE" w:rsidRDefault="00AF5DFE">
            <w:pPr>
              <w:rPr>
                <w:rFonts w:ascii="Arial" w:hAnsi="Arial"/>
                <w:snapToGrid w:val="0"/>
                <w:color w:val="auto"/>
              </w:rPr>
            </w:pPr>
            <w:r>
              <w:rPr>
                <w:rFonts w:ascii="Arial" w:hAnsi="Arial"/>
                <w:snapToGrid w:val="0"/>
                <w:color w:val="auto"/>
              </w:rPr>
              <w:t>LJUBLJANA STOCK EXCHANGE, INC.</w:t>
            </w:r>
          </w:p>
        </w:tc>
        <w:tc>
          <w:tcPr>
            <w:tcW w:w="2700" w:type="dxa"/>
          </w:tcPr>
          <w:p w14:paraId="2B185E96" w14:textId="77777777" w:rsidR="00AF5DFE" w:rsidRDefault="00AF5DFE">
            <w:pPr>
              <w:jc w:val="left"/>
              <w:rPr>
                <w:rFonts w:ascii="Arial" w:hAnsi="Arial"/>
                <w:snapToGrid w:val="0"/>
                <w:color w:val="auto"/>
              </w:rPr>
            </w:pPr>
          </w:p>
        </w:tc>
        <w:tc>
          <w:tcPr>
            <w:tcW w:w="720" w:type="dxa"/>
          </w:tcPr>
          <w:p w14:paraId="60F15790" w14:textId="77777777" w:rsidR="00AF5DFE" w:rsidRDefault="00AF5DFE">
            <w:pPr>
              <w:jc w:val="center"/>
              <w:rPr>
                <w:rFonts w:ascii="Arial" w:hAnsi="Arial"/>
                <w:snapToGrid w:val="0"/>
                <w:color w:val="auto"/>
              </w:rPr>
            </w:pPr>
          </w:p>
        </w:tc>
      </w:tr>
      <w:tr w:rsidR="00AF5DFE" w14:paraId="0D960523" w14:textId="77777777">
        <w:trPr>
          <w:trHeight w:val="281"/>
        </w:trPr>
        <w:tc>
          <w:tcPr>
            <w:tcW w:w="750" w:type="dxa"/>
          </w:tcPr>
          <w:p w14:paraId="49896D58" w14:textId="77777777" w:rsidR="00AF5DFE" w:rsidRDefault="00AF5DFE">
            <w:pPr>
              <w:rPr>
                <w:rFonts w:ascii="Arial" w:hAnsi="Arial"/>
                <w:b/>
                <w:snapToGrid w:val="0"/>
                <w:color w:val="auto"/>
              </w:rPr>
            </w:pPr>
            <w:r>
              <w:rPr>
                <w:rFonts w:ascii="Arial" w:hAnsi="Arial"/>
                <w:b/>
                <w:snapToGrid w:val="0"/>
                <w:color w:val="auto"/>
              </w:rPr>
              <w:t>XLME</w:t>
            </w:r>
          </w:p>
        </w:tc>
        <w:tc>
          <w:tcPr>
            <w:tcW w:w="1530" w:type="dxa"/>
          </w:tcPr>
          <w:p w14:paraId="3834A92D" w14:textId="77777777" w:rsidR="00AF5DFE" w:rsidRDefault="00AF5DFE">
            <w:pPr>
              <w:rPr>
                <w:rFonts w:ascii="Courier New" w:hAnsi="Courier New"/>
                <w:snapToGrid w:val="0"/>
                <w:color w:val="auto"/>
              </w:rPr>
            </w:pPr>
            <w:r>
              <w:rPr>
                <w:rFonts w:ascii="Courier New" w:hAnsi="Courier New"/>
                <w:snapToGrid w:val="0"/>
                <w:color w:val="auto"/>
              </w:rPr>
              <w:t>XLMEGB21XXX</w:t>
            </w:r>
          </w:p>
        </w:tc>
        <w:tc>
          <w:tcPr>
            <w:tcW w:w="3960" w:type="dxa"/>
          </w:tcPr>
          <w:p w14:paraId="574B05E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METAL EXCHANGE</w:t>
            </w:r>
          </w:p>
        </w:tc>
        <w:tc>
          <w:tcPr>
            <w:tcW w:w="2700" w:type="dxa"/>
          </w:tcPr>
          <w:p w14:paraId="742D5D1B" w14:textId="77777777" w:rsidR="00AF5DFE" w:rsidRDefault="00AF5DFE">
            <w:pPr>
              <w:jc w:val="left"/>
              <w:rPr>
                <w:rFonts w:ascii="Arial" w:hAnsi="Arial"/>
                <w:snapToGrid w:val="0"/>
                <w:color w:val="auto"/>
              </w:rPr>
            </w:pPr>
          </w:p>
        </w:tc>
        <w:tc>
          <w:tcPr>
            <w:tcW w:w="720" w:type="dxa"/>
          </w:tcPr>
          <w:p w14:paraId="0B59C2E2" w14:textId="77777777" w:rsidR="00AF5DFE" w:rsidRDefault="00AF5DFE">
            <w:pPr>
              <w:jc w:val="center"/>
              <w:rPr>
                <w:rFonts w:ascii="Arial" w:hAnsi="Arial"/>
                <w:snapToGrid w:val="0"/>
                <w:color w:val="auto"/>
              </w:rPr>
            </w:pPr>
          </w:p>
        </w:tc>
      </w:tr>
      <w:tr w:rsidR="00AF5DFE" w14:paraId="03CDDC6B" w14:textId="77777777">
        <w:trPr>
          <w:trHeight w:val="281"/>
        </w:trPr>
        <w:tc>
          <w:tcPr>
            <w:tcW w:w="750" w:type="dxa"/>
          </w:tcPr>
          <w:p w14:paraId="4F4FC98F" w14:textId="77777777" w:rsidR="00AF5DFE" w:rsidRDefault="00AF5DFE">
            <w:pPr>
              <w:rPr>
                <w:rFonts w:ascii="Arial" w:hAnsi="Arial"/>
                <w:b/>
                <w:snapToGrid w:val="0"/>
                <w:color w:val="auto"/>
              </w:rPr>
            </w:pPr>
            <w:r>
              <w:rPr>
                <w:rFonts w:ascii="Arial" w:hAnsi="Arial"/>
                <w:b/>
                <w:snapToGrid w:val="0"/>
                <w:color w:val="auto"/>
              </w:rPr>
              <w:t>XLOF</w:t>
            </w:r>
          </w:p>
        </w:tc>
        <w:tc>
          <w:tcPr>
            <w:tcW w:w="1530" w:type="dxa"/>
          </w:tcPr>
          <w:p w14:paraId="42F4557B" w14:textId="77777777" w:rsidR="00AF5DFE" w:rsidRDefault="00AF5DFE">
            <w:pPr>
              <w:rPr>
                <w:rFonts w:ascii="Courier New" w:hAnsi="Courier New"/>
                <w:snapToGrid w:val="0"/>
                <w:color w:val="auto"/>
              </w:rPr>
            </w:pPr>
            <w:r>
              <w:rPr>
                <w:rFonts w:ascii="Courier New" w:hAnsi="Courier New"/>
                <w:snapToGrid w:val="0"/>
                <w:color w:val="auto"/>
              </w:rPr>
              <w:t>XLOFMYK1XXX</w:t>
            </w:r>
          </w:p>
        </w:tc>
        <w:tc>
          <w:tcPr>
            <w:tcW w:w="3960" w:type="dxa"/>
          </w:tcPr>
          <w:p w14:paraId="3280240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KUALA LUMPUR</w:t>
                </w:r>
              </w:smartTag>
            </w:smartTag>
            <w:r>
              <w:rPr>
                <w:rFonts w:ascii="Arial" w:hAnsi="Arial"/>
                <w:snapToGrid w:val="0"/>
                <w:color w:val="auto"/>
              </w:rPr>
              <w:t xml:space="preserve"> OPTIONS AND FINANCIAL FUTURES EXCHANGE</w:t>
            </w:r>
          </w:p>
        </w:tc>
        <w:tc>
          <w:tcPr>
            <w:tcW w:w="2700" w:type="dxa"/>
          </w:tcPr>
          <w:p w14:paraId="78F3F4CA" w14:textId="77777777" w:rsidR="00AF5DFE" w:rsidRDefault="00AF5DFE">
            <w:pPr>
              <w:jc w:val="left"/>
              <w:rPr>
                <w:rFonts w:ascii="Arial" w:hAnsi="Arial"/>
                <w:snapToGrid w:val="0"/>
                <w:color w:val="auto"/>
              </w:rPr>
            </w:pPr>
          </w:p>
        </w:tc>
        <w:tc>
          <w:tcPr>
            <w:tcW w:w="720" w:type="dxa"/>
          </w:tcPr>
          <w:p w14:paraId="4202E311" w14:textId="77777777" w:rsidR="00AF5DFE" w:rsidRDefault="00AF5DFE">
            <w:pPr>
              <w:jc w:val="center"/>
              <w:rPr>
                <w:rFonts w:ascii="Arial" w:hAnsi="Arial"/>
                <w:snapToGrid w:val="0"/>
                <w:color w:val="auto"/>
              </w:rPr>
            </w:pPr>
          </w:p>
        </w:tc>
      </w:tr>
      <w:tr w:rsidR="00AF5DFE" w14:paraId="78F1BC45" w14:textId="77777777">
        <w:trPr>
          <w:cantSplit/>
          <w:trHeight w:val="72"/>
        </w:trPr>
        <w:tc>
          <w:tcPr>
            <w:tcW w:w="750" w:type="dxa"/>
            <w:vMerge w:val="restart"/>
          </w:tcPr>
          <w:p w14:paraId="0B8DB52A" w14:textId="77777777" w:rsidR="00AF5DFE" w:rsidRDefault="00AF5DFE">
            <w:pPr>
              <w:rPr>
                <w:rFonts w:ascii="Arial" w:hAnsi="Arial"/>
                <w:b/>
                <w:snapToGrid w:val="0"/>
                <w:color w:val="auto"/>
              </w:rPr>
            </w:pPr>
            <w:r>
              <w:rPr>
                <w:rFonts w:ascii="Arial" w:hAnsi="Arial"/>
                <w:b/>
                <w:snapToGrid w:val="0"/>
                <w:color w:val="auto"/>
              </w:rPr>
              <w:t>XLON</w:t>
            </w:r>
          </w:p>
        </w:tc>
        <w:tc>
          <w:tcPr>
            <w:tcW w:w="1530" w:type="dxa"/>
            <w:vMerge w:val="restart"/>
          </w:tcPr>
          <w:p w14:paraId="566BB9E3" w14:textId="77777777" w:rsidR="00AF5DFE" w:rsidRDefault="00AF5DFE">
            <w:pPr>
              <w:rPr>
                <w:rFonts w:ascii="Courier New" w:hAnsi="Courier New"/>
                <w:snapToGrid w:val="0"/>
                <w:color w:val="auto"/>
              </w:rPr>
            </w:pPr>
            <w:r>
              <w:rPr>
                <w:rFonts w:ascii="Courier New" w:hAnsi="Courier New"/>
                <w:snapToGrid w:val="0"/>
                <w:color w:val="auto"/>
              </w:rPr>
              <w:t>XLONGB21XXX</w:t>
            </w:r>
          </w:p>
        </w:tc>
        <w:tc>
          <w:tcPr>
            <w:tcW w:w="3960" w:type="dxa"/>
          </w:tcPr>
          <w:p w14:paraId="7DC72B0D"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STOCK EXCHANGE, THE</w:t>
            </w:r>
          </w:p>
        </w:tc>
        <w:tc>
          <w:tcPr>
            <w:tcW w:w="2700" w:type="dxa"/>
            <w:vMerge w:val="restart"/>
          </w:tcPr>
          <w:p w14:paraId="5CCBA003"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Stock Exchange</w:t>
            </w:r>
          </w:p>
        </w:tc>
        <w:tc>
          <w:tcPr>
            <w:tcW w:w="720" w:type="dxa"/>
            <w:vMerge w:val="restart"/>
          </w:tcPr>
          <w:p w14:paraId="0AC66A89" w14:textId="77777777" w:rsidR="00AF5DFE" w:rsidRDefault="00AF5DFE">
            <w:pPr>
              <w:jc w:val="center"/>
              <w:rPr>
                <w:rFonts w:ascii="Arial" w:hAnsi="Arial"/>
                <w:snapToGrid w:val="0"/>
                <w:color w:val="auto"/>
              </w:rPr>
            </w:pPr>
            <w:r>
              <w:rPr>
                <w:rFonts w:ascii="Arial" w:hAnsi="Arial"/>
                <w:snapToGrid w:val="0"/>
                <w:color w:val="auto"/>
              </w:rPr>
              <w:t>L</w:t>
            </w:r>
          </w:p>
        </w:tc>
      </w:tr>
      <w:tr w:rsidR="00AF5DFE" w14:paraId="34CC18F6" w14:textId="77777777">
        <w:trPr>
          <w:cantSplit/>
          <w:trHeight w:val="72"/>
        </w:trPr>
        <w:tc>
          <w:tcPr>
            <w:tcW w:w="750" w:type="dxa"/>
            <w:vMerge/>
          </w:tcPr>
          <w:p w14:paraId="6CD08D3D" w14:textId="77777777" w:rsidR="00AF5DFE" w:rsidRDefault="00AF5DFE">
            <w:pPr>
              <w:rPr>
                <w:rFonts w:ascii="Arial" w:hAnsi="Arial"/>
                <w:b/>
                <w:snapToGrid w:val="0"/>
                <w:color w:val="auto"/>
              </w:rPr>
            </w:pPr>
          </w:p>
        </w:tc>
        <w:tc>
          <w:tcPr>
            <w:tcW w:w="1530" w:type="dxa"/>
            <w:vMerge/>
          </w:tcPr>
          <w:p w14:paraId="17C745D6" w14:textId="77777777" w:rsidR="00AF5DFE" w:rsidRDefault="00AF5DFE">
            <w:pPr>
              <w:rPr>
                <w:rFonts w:ascii="Courier New" w:hAnsi="Courier New"/>
                <w:snapToGrid w:val="0"/>
                <w:color w:val="auto"/>
              </w:rPr>
            </w:pPr>
          </w:p>
        </w:tc>
        <w:tc>
          <w:tcPr>
            <w:tcW w:w="3960" w:type="dxa"/>
          </w:tcPr>
          <w:p w14:paraId="52CEF324"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STOCK EXCHANGE (LSE), TRADED IN FOREIGN CURRENCIES</w:t>
            </w:r>
          </w:p>
        </w:tc>
        <w:tc>
          <w:tcPr>
            <w:tcW w:w="2700" w:type="dxa"/>
            <w:vMerge/>
          </w:tcPr>
          <w:p w14:paraId="68528218" w14:textId="77777777" w:rsidR="00AF5DFE" w:rsidRDefault="00AF5DFE">
            <w:pPr>
              <w:jc w:val="left"/>
              <w:rPr>
                <w:rFonts w:ascii="Arial" w:hAnsi="Arial"/>
                <w:snapToGrid w:val="0"/>
                <w:color w:val="auto"/>
              </w:rPr>
            </w:pPr>
          </w:p>
        </w:tc>
        <w:tc>
          <w:tcPr>
            <w:tcW w:w="720" w:type="dxa"/>
            <w:vMerge/>
          </w:tcPr>
          <w:p w14:paraId="4055C0A4" w14:textId="77777777" w:rsidR="00AF5DFE" w:rsidRDefault="00AF5DFE">
            <w:pPr>
              <w:jc w:val="center"/>
              <w:rPr>
                <w:rFonts w:ascii="Arial" w:hAnsi="Arial"/>
                <w:snapToGrid w:val="0"/>
                <w:color w:val="auto"/>
              </w:rPr>
            </w:pPr>
          </w:p>
        </w:tc>
      </w:tr>
      <w:tr w:rsidR="00AF5DFE" w14:paraId="54207D87" w14:textId="77777777">
        <w:trPr>
          <w:cantSplit/>
          <w:trHeight w:val="72"/>
        </w:trPr>
        <w:tc>
          <w:tcPr>
            <w:tcW w:w="750" w:type="dxa"/>
            <w:vMerge/>
          </w:tcPr>
          <w:p w14:paraId="14E676DA" w14:textId="77777777" w:rsidR="00AF5DFE" w:rsidRDefault="00AF5DFE">
            <w:pPr>
              <w:rPr>
                <w:rFonts w:ascii="Arial" w:hAnsi="Arial"/>
                <w:b/>
                <w:snapToGrid w:val="0"/>
                <w:color w:val="auto"/>
              </w:rPr>
            </w:pPr>
          </w:p>
        </w:tc>
        <w:tc>
          <w:tcPr>
            <w:tcW w:w="1530" w:type="dxa"/>
            <w:vMerge/>
          </w:tcPr>
          <w:p w14:paraId="686A48BB" w14:textId="77777777" w:rsidR="00AF5DFE" w:rsidRDefault="00AF5DFE">
            <w:pPr>
              <w:rPr>
                <w:rFonts w:ascii="Courier New" w:hAnsi="Courier New"/>
                <w:snapToGrid w:val="0"/>
                <w:color w:val="auto"/>
              </w:rPr>
            </w:pPr>
          </w:p>
        </w:tc>
        <w:tc>
          <w:tcPr>
            <w:tcW w:w="3960" w:type="dxa"/>
          </w:tcPr>
          <w:p w14:paraId="50752F56" w14:textId="77777777" w:rsidR="00AF5DFE" w:rsidRDefault="00AF5DFE">
            <w:pPr>
              <w:rPr>
                <w:rFonts w:ascii="Arial" w:hAnsi="Arial"/>
                <w:snapToGrid w:val="0"/>
                <w:color w:val="auto"/>
              </w:rPr>
            </w:pPr>
            <w:r>
              <w:rPr>
                <w:rFonts w:ascii="Arial" w:hAnsi="Arial"/>
                <w:snapToGrid w:val="0"/>
                <w:color w:val="auto"/>
              </w:rPr>
              <w:t xml:space="preserve">SEATS </w:t>
            </w:r>
            <w:smartTag w:uri="urn:schemas-microsoft-com:office:smarttags" w:element="City">
              <w:smartTag w:uri="urn:schemas-microsoft-com:office:smarttags" w:element="place">
                <w:r>
                  <w:rPr>
                    <w:rFonts w:ascii="Arial" w:hAnsi="Arial"/>
                    <w:snapToGrid w:val="0"/>
                    <w:color w:val="auto"/>
                  </w:rPr>
                  <w:t>LONDON</w:t>
                </w:r>
              </w:smartTag>
            </w:smartTag>
          </w:p>
        </w:tc>
        <w:tc>
          <w:tcPr>
            <w:tcW w:w="2700" w:type="dxa"/>
            <w:vMerge/>
          </w:tcPr>
          <w:p w14:paraId="3AA5C451" w14:textId="77777777" w:rsidR="00AF5DFE" w:rsidRDefault="00AF5DFE">
            <w:pPr>
              <w:jc w:val="left"/>
              <w:rPr>
                <w:rFonts w:ascii="Arial" w:hAnsi="Arial"/>
                <w:snapToGrid w:val="0"/>
                <w:color w:val="auto"/>
              </w:rPr>
            </w:pPr>
          </w:p>
        </w:tc>
        <w:tc>
          <w:tcPr>
            <w:tcW w:w="720" w:type="dxa"/>
            <w:vMerge/>
          </w:tcPr>
          <w:p w14:paraId="04693B9C" w14:textId="77777777" w:rsidR="00AF5DFE" w:rsidRDefault="00AF5DFE">
            <w:pPr>
              <w:jc w:val="center"/>
              <w:rPr>
                <w:rFonts w:ascii="Arial" w:hAnsi="Arial"/>
                <w:snapToGrid w:val="0"/>
                <w:color w:val="auto"/>
              </w:rPr>
            </w:pPr>
          </w:p>
        </w:tc>
      </w:tr>
      <w:tr w:rsidR="00AF5DFE" w14:paraId="2FD10BDB" w14:textId="77777777">
        <w:trPr>
          <w:cantSplit/>
          <w:trHeight w:val="72"/>
        </w:trPr>
        <w:tc>
          <w:tcPr>
            <w:tcW w:w="750" w:type="dxa"/>
            <w:vMerge/>
          </w:tcPr>
          <w:p w14:paraId="7D7C842C" w14:textId="77777777" w:rsidR="00AF5DFE" w:rsidRDefault="00AF5DFE">
            <w:pPr>
              <w:rPr>
                <w:rFonts w:ascii="Arial" w:hAnsi="Arial"/>
                <w:b/>
                <w:snapToGrid w:val="0"/>
                <w:color w:val="auto"/>
              </w:rPr>
            </w:pPr>
          </w:p>
        </w:tc>
        <w:tc>
          <w:tcPr>
            <w:tcW w:w="1530" w:type="dxa"/>
            <w:vMerge/>
          </w:tcPr>
          <w:p w14:paraId="2CE78DE9" w14:textId="77777777" w:rsidR="00AF5DFE" w:rsidRDefault="00AF5DFE">
            <w:pPr>
              <w:rPr>
                <w:rFonts w:ascii="Courier New" w:hAnsi="Courier New"/>
                <w:snapToGrid w:val="0"/>
                <w:color w:val="auto"/>
              </w:rPr>
            </w:pPr>
          </w:p>
        </w:tc>
        <w:tc>
          <w:tcPr>
            <w:tcW w:w="3960" w:type="dxa"/>
          </w:tcPr>
          <w:p w14:paraId="4A3BFC4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STOCK EXCHANGE SETS</w:t>
            </w:r>
          </w:p>
        </w:tc>
        <w:tc>
          <w:tcPr>
            <w:tcW w:w="2700" w:type="dxa"/>
            <w:vMerge/>
          </w:tcPr>
          <w:p w14:paraId="7A4A51C9" w14:textId="77777777" w:rsidR="00AF5DFE" w:rsidRDefault="00AF5DFE">
            <w:pPr>
              <w:jc w:val="left"/>
              <w:rPr>
                <w:rFonts w:ascii="Arial" w:hAnsi="Arial"/>
                <w:snapToGrid w:val="0"/>
                <w:color w:val="auto"/>
              </w:rPr>
            </w:pPr>
          </w:p>
        </w:tc>
        <w:tc>
          <w:tcPr>
            <w:tcW w:w="720" w:type="dxa"/>
            <w:vMerge/>
          </w:tcPr>
          <w:p w14:paraId="103080FC" w14:textId="77777777" w:rsidR="00AF5DFE" w:rsidRDefault="00AF5DFE">
            <w:pPr>
              <w:jc w:val="center"/>
              <w:rPr>
                <w:rFonts w:ascii="Arial" w:hAnsi="Arial"/>
                <w:snapToGrid w:val="0"/>
                <w:color w:val="auto"/>
              </w:rPr>
            </w:pPr>
          </w:p>
        </w:tc>
      </w:tr>
      <w:tr w:rsidR="00AF5DFE" w14:paraId="2507AF35" w14:textId="77777777">
        <w:trPr>
          <w:cantSplit/>
          <w:trHeight w:val="72"/>
        </w:trPr>
        <w:tc>
          <w:tcPr>
            <w:tcW w:w="750" w:type="dxa"/>
            <w:vMerge/>
          </w:tcPr>
          <w:p w14:paraId="01C08EE7" w14:textId="77777777" w:rsidR="00AF5DFE" w:rsidRDefault="00AF5DFE">
            <w:pPr>
              <w:rPr>
                <w:rFonts w:ascii="Arial" w:hAnsi="Arial"/>
                <w:b/>
                <w:snapToGrid w:val="0"/>
                <w:color w:val="auto"/>
              </w:rPr>
            </w:pPr>
          </w:p>
        </w:tc>
        <w:tc>
          <w:tcPr>
            <w:tcW w:w="1530" w:type="dxa"/>
            <w:vMerge/>
          </w:tcPr>
          <w:p w14:paraId="5336EC30" w14:textId="77777777" w:rsidR="00AF5DFE" w:rsidRDefault="00AF5DFE">
            <w:pPr>
              <w:rPr>
                <w:rFonts w:ascii="Courier New" w:hAnsi="Courier New"/>
                <w:snapToGrid w:val="0"/>
                <w:color w:val="auto"/>
              </w:rPr>
            </w:pPr>
          </w:p>
        </w:tc>
        <w:tc>
          <w:tcPr>
            <w:tcW w:w="3960" w:type="dxa"/>
          </w:tcPr>
          <w:p w14:paraId="7D0FD71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STOCK EXCHANGE EURO</w:t>
            </w:r>
          </w:p>
        </w:tc>
        <w:tc>
          <w:tcPr>
            <w:tcW w:w="2700" w:type="dxa"/>
            <w:vMerge/>
          </w:tcPr>
          <w:p w14:paraId="63BB5C2E" w14:textId="77777777" w:rsidR="00AF5DFE" w:rsidRDefault="00AF5DFE">
            <w:pPr>
              <w:jc w:val="left"/>
              <w:rPr>
                <w:rFonts w:ascii="Arial" w:hAnsi="Arial"/>
                <w:snapToGrid w:val="0"/>
                <w:color w:val="auto"/>
              </w:rPr>
            </w:pPr>
          </w:p>
        </w:tc>
        <w:tc>
          <w:tcPr>
            <w:tcW w:w="720" w:type="dxa"/>
            <w:vMerge/>
          </w:tcPr>
          <w:p w14:paraId="25CC2DD9" w14:textId="77777777" w:rsidR="00AF5DFE" w:rsidRDefault="00AF5DFE">
            <w:pPr>
              <w:jc w:val="center"/>
              <w:rPr>
                <w:rFonts w:ascii="Arial" w:hAnsi="Arial"/>
                <w:snapToGrid w:val="0"/>
                <w:color w:val="auto"/>
              </w:rPr>
            </w:pPr>
          </w:p>
        </w:tc>
      </w:tr>
      <w:tr w:rsidR="00AF5DFE" w14:paraId="3702E6AA" w14:textId="77777777">
        <w:trPr>
          <w:trHeight w:val="281"/>
        </w:trPr>
        <w:tc>
          <w:tcPr>
            <w:tcW w:w="750" w:type="dxa"/>
          </w:tcPr>
          <w:p w14:paraId="32D941C5" w14:textId="77777777" w:rsidR="00AF5DFE" w:rsidRDefault="00AF5DFE">
            <w:pPr>
              <w:rPr>
                <w:rFonts w:ascii="Arial" w:hAnsi="Arial"/>
                <w:b/>
                <w:snapToGrid w:val="0"/>
                <w:color w:val="auto"/>
              </w:rPr>
            </w:pPr>
            <w:r>
              <w:rPr>
                <w:rFonts w:ascii="Arial" w:hAnsi="Arial"/>
                <w:b/>
                <w:snapToGrid w:val="0"/>
                <w:color w:val="auto"/>
              </w:rPr>
              <w:t>XLTO</w:t>
            </w:r>
          </w:p>
        </w:tc>
        <w:tc>
          <w:tcPr>
            <w:tcW w:w="1530" w:type="dxa"/>
          </w:tcPr>
          <w:p w14:paraId="53BD0146" w14:textId="77777777" w:rsidR="00AF5DFE" w:rsidRDefault="00AF5DFE">
            <w:pPr>
              <w:rPr>
                <w:rFonts w:ascii="Courier New" w:hAnsi="Courier New"/>
                <w:snapToGrid w:val="0"/>
                <w:color w:val="auto"/>
              </w:rPr>
            </w:pPr>
            <w:r>
              <w:rPr>
                <w:rFonts w:ascii="Courier New" w:hAnsi="Courier New"/>
                <w:snapToGrid w:val="0"/>
                <w:color w:val="auto"/>
              </w:rPr>
              <w:t>XLTOGB21XXX</w:t>
            </w:r>
          </w:p>
        </w:tc>
        <w:tc>
          <w:tcPr>
            <w:tcW w:w="3960" w:type="dxa"/>
          </w:tcPr>
          <w:p w14:paraId="14E6CB0D"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TRADE OPTIONS MARKET</w:t>
            </w:r>
          </w:p>
        </w:tc>
        <w:tc>
          <w:tcPr>
            <w:tcW w:w="2700" w:type="dxa"/>
          </w:tcPr>
          <w:p w14:paraId="7508656C" w14:textId="77777777" w:rsidR="00AF5DFE" w:rsidRDefault="00AF5DFE">
            <w:pPr>
              <w:jc w:val="left"/>
              <w:rPr>
                <w:rFonts w:ascii="Arial" w:hAnsi="Arial"/>
                <w:snapToGrid w:val="0"/>
                <w:color w:val="auto"/>
                <w:u w:val="single"/>
              </w:rPr>
            </w:pPr>
            <w:smartTag w:uri="urn:schemas-microsoft-com:office:smarttags" w:element="City">
              <w:smartTag w:uri="urn:schemas-microsoft-com:office:smarttags" w:element="place">
                <w:r>
                  <w:rPr>
                    <w:rFonts w:ascii="Arial" w:hAnsi="Arial"/>
                    <w:snapToGrid w:val="0"/>
                    <w:color w:val="auto"/>
                    <w:u w:val="single"/>
                  </w:rPr>
                  <w:t>London</w:t>
                </w:r>
              </w:smartTag>
            </w:smartTag>
            <w:r>
              <w:rPr>
                <w:rFonts w:ascii="Arial" w:hAnsi="Arial"/>
                <w:snapToGrid w:val="0"/>
                <w:color w:val="auto"/>
                <w:u w:val="single"/>
              </w:rPr>
              <w:t xml:space="preserve"> Traded  Options Market</w:t>
            </w:r>
          </w:p>
        </w:tc>
        <w:tc>
          <w:tcPr>
            <w:tcW w:w="720" w:type="dxa"/>
          </w:tcPr>
          <w:p w14:paraId="5E27C6CF" w14:textId="77777777" w:rsidR="00AF5DFE" w:rsidRDefault="00AF5DFE">
            <w:pPr>
              <w:jc w:val="center"/>
              <w:rPr>
                <w:rFonts w:ascii="Arial" w:hAnsi="Arial"/>
                <w:snapToGrid w:val="0"/>
                <w:color w:val="auto"/>
                <w:u w:val="single"/>
              </w:rPr>
            </w:pPr>
            <w:r>
              <w:rPr>
                <w:rFonts w:ascii="Arial" w:hAnsi="Arial"/>
                <w:snapToGrid w:val="0"/>
                <w:color w:val="auto"/>
                <w:u w:val="single"/>
              </w:rPr>
              <w:t>5</w:t>
            </w:r>
          </w:p>
        </w:tc>
      </w:tr>
      <w:tr w:rsidR="00AF5DFE" w14:paraId="3D9EC2EB" w14:textId="77777777">
        <w:trPr>
          <w:trHeight w:val="281"/>
        </w:trPr>
        <w:tc>
          <w:tcPr>
            <w:tcW w:w="750" w:type="dxa"/>
          </w:tcPr>
          <w:p w14:paraId="0557DE14" w14:textId="77777777" w:rsidR="00AF5DFE" w:rsidRDefault="00AF5DFE">
            <w:pPr>
              <w:rPr>
                <w:rFonts w:ascii="Arial" w:hAnsi="Arial"/>
                <w:b/>
                <w:snapToGrid w:val="0"/>
                <w:color w:val="auto"/>
              </w:rPr>
            </w:pPr>
            <w:r>
              <w:rPr>
                <w:rFonts w:ascii="Arial" w:hAnsi="Arial"/>
                <w:b/>
                <w:snapToGrid w:val="0"/>
                <w:color w:val="auto"/>
              </w:rPr>
              <w:t>XLUS</w:t>
            </w:r>
          </w:p>
        </w:tc>
        <w:tc>
          <w:tcPr>
            <w:tcW w:w="1530" w:type="dxa"/>
          </w:tcPr>
          <w:p w14:paraId="16EF6256" w14:textId="77777777" w:rsidR="00AF5DFE" w:rsidRDefault="00AF5DFE">
            <w:pPr>
              <w:rPr>
                <w:rFonts w:ascii="Courier New" w:hAnsi="Courier New"/>
                <w:snapToGrid w:val="0"/>
                <w:color w:val="auto"/>
              </w:rPr>
            </w:pPr>
            <w:r>
              <w:rPr>
                <w:rFonts w:ascii="Courier New" w:hAnsi="Courier New"/>
                <w:snapToGrid w:val="0"/>
                <w:color w:val="auto"/>
              </w:rPr>
              <w:t>XLUSZML1XXX</w:t>
            </w:r>
          </w:p>
        </w:tc>
        <w:tc>
          <w:tcPr>
            <w:tcW w:w="3960" w:type="dxa"/>
          </w:tcPr>
          <w:p w14:paraId="789C3223"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LUSAKA</w:t>
                </w:r>
              </w:smartTag>
            </w:smartTag>
            <w:r>
              <w:rPr>
                <w:rFonts w:ascii="Arial" w:hAnsi="Arial"/>
                <w:snapToGrid w:val="0"/>
                <w:color w:val="auto"/>
              </w:rPr>
              <w:t xml:space="preserve"> STOCK EXCHANGE</w:t>
            </w:r>
          </w:p>
        </w:tc>
        <w:tc>
          <w:tcPr>
            <w:tcW w:w="2700" w:type="dxa"/>
          </w:tcPr>
          <w:p w14:paraId="1B3C7210"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Lusaka</w:t>
                </w:r>
              </w:smartTag>
            </w:smartTag>
            <w:r>
              <w:rPr>
                <w:rFonts w:ascii="Arial" w:hAnsi="Arial"/>
                <w:snapToGrid w:val="0"/>
                <w:color w:val="auto"/>
              </w:rPr>
              <w:t xml:space="preserve"> Stock Exchange</w:t>
            </w:r>
          </w:p>
        </w:tc>
        <w:tc>
          <w:tcPr>
            <w:tcW w:w="720" w:type="dxa"/>
          </w:tcPr>
          <w:p w14:paraId="78F08156" w14:textId="77777777" w:rsidR="00AF5DFE" w:rsidRDefault="00AF5DFE">
            <w:pPr>
              <w:jc w:val="center"/>
              <w:rPr>
                <w:rFonts w:ascii="Arial" w:hAnsi="Arial"/>
                <w:snapToGrid w:val="0"/>
                <w:color w:val="auto"/>
              </w:rPr>
            </w:pPr>
            <w:r>
              <w:rPr>
                <w:rFonts w:ascii="Arial" w:hAnsi="Arial"/>
                <w:snapToGrid w:val="0"/>
                <w:color w:val="auto"/>
              </w:rPr>
              <w:t>LZ</w:t>
            </w:r>
          </w:p>
        </w:tc>
      </w:tr>
      <w:tr w:rsidR="00AF5DFE" w14:paraId="4BE0823D" w14:textId="77777777">
        <w:trPr>
          <w:trHeight w:val="281"/>
        </w:trPr>
        <w:tc>
          <w:tcPr>
            <w:tcW w:w="750" w:type="dxa"/>
          </w:tcPr>
          <w:p w14:paraId="0EA882D2" w14:textId="77777777" w:rsidR="00AF5DFE" w:rsidRDefault="00AF5DFE">
            <w:pPr>
              <w:rPr>
                <w:rFonts w:ascii="Arial" w:hAnsi="Arial"/>
                <w:b/>
                <w:snapToGrid w:val="0"/>
                <w:color w:val="auto"/>
              </w:rPr>
            </w:pPr>
            <w:r>
              <w:rPr>
                <w:rFonts w:ascii="Arial" w:hAnsi="Arial"/>
                <w:b/>
                <w:snapToGrid w:val="0"/>
                <w:color w:val="auto"/>
              </w:rPr>
              <w:t>XLUX</w:t>
            </w:r>
          </w:p>
        </w:tc>
        <w:tc>
          <w:tcPr>
            <w:tcW w:w="1530" w:type="dxa"/>
          </w:tcPr>
          <w:p w14:paraId="71AF76C5" w14:textId="77777777" w:rsidR="00AF5DFE" w:rsidRDefault="00AF5DFE">
            <w:pPr>
              <w:rPr>
                <w:rFonts w:ascii="Courier New" w:hAnsi="Courier New"/>
                <w:snapToGrid w:val="0"/>
                <w:color w:val="auto"/>
              </w:rPr>
            </w:pPr>
            <w:r>
              <w:rPr>
                <w:rFonts w:ascii="Courier New" w:hAnsi="Courier New"/>
                <w:snapToGrid w:val="0"/>
                <w:color w:val="auto"/>
              </w:rPr>
              <w:t>XLUXLUL1XXX</w:t>
            </w:r>
          </w:p>
        </w:tc>
        <w:tc>
          <w:tcPr>
            <w:tcW w:w="3960" w:type="dxa"/>
          </w:tcPr>
          <w:p w14:paraId="736C6484"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LUXEMBOURG</w:t>
                </w:r>
              </w:smartTag>
            </w:smartTag>
            <w:r>
              <w:rPr>
                <w:rFonts w:ascii="Arial" w:hAnsi="Arial"/>
                <w:snapToGrid w:val="0"/>
                <w:color w:val="auto"/>
              </w:rPr>
              <w:t xml:space="preserve"> STOCK EXCHANGE</w:t>
            </w:r>
          </w:p>
        </w:tc>
        <w:tc>
          <w:tcPr>
            <w:tcW w:w="2700" w:type="dxa"/>
          </w:tcPr>
          <w:p w14:paraId="20590D06"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Luxembourg</w:t>
                </w:r>
              </w:smartTag>
            </w:smartTag>
            <w:r>
              <w:rPr>
                <w:rFonts w:ascii="Arial" w:hAnsi="Arial"/>
                <w:snapToGrid w:val="0"/>
                <w:color w:val="auto"/>
              </w:rPr>
              <w:t xml:space="preserve"> Stock Exchange</w:t>
            </w:r>
          </w:p>
        </w:tc>
        <w:tc>
          <w:tcPr>
            <w:tcW w:w="720" w:type="dxa"/>
          </w:tcPr>
          <w:p w14:paraId="13555668" w14:textId="77777777" w:rsidR="00AF5DFE" w:rsidRDefault="00AF5DFE">
            <w:pPr>
              <w:jc w:val="center"/>
              <w:rPr>
                <w:rFonts w:ascii="Arial" w:hAnsi="Arial"/>
                <w:snapToGrid w:val="0"/>
                <w:color w:val="auto"/>
              </w:rPr>
            </w:pPr>
            <w:r>
              <w:rPr>
                <w:rFonts w:ascii="Arial" w:hAnsi="Arial"/>
                <w:snapToGrid w:val="0"/>
                <w:color w:val="auto"/>
              </w:rPr>
              <w:t>LU</w:t>
            </w:r>
          </w:p>
        </w:tc>
      </w:tr>
      <w:tr w:rsidR="00AF5DFE" w14:paraId="301FF37E" w14:textId="77777777">
        <w:trPr>
          <w:trHeight w:val="281"/>
        </w:trPr>
        <w:tc>
          <w:tcPr>
            <w:tcW w:w="750" w:type="dxa"/>
          </w:tcPr>
          <w:p w14:paraId="7EF1294F" w14:textId="77777777" w:rsidR="00AF5DFE" w:rsidRDefault="00AF5DFE">
            <w:pPr>
              <w:rPr>
                <w:rFonts w:ascii="Arial" w:hAnsi="Arial"/>
                <w:b/>
                <w:snapToGrid w:val="0"/>
                <w:color w:val="auto"/>
              </w:rPr>
            </w:pPr>
            <w:r>
              <w:rPr>
                <w:rFonts w:ascii="Arial" w:hAnsi="Arial"/>
                <w:b/>
                <w:snapToGrid w:val="0"/>
                <w:color w:val="auto"/>
              </w:rPr>
              <w:t>XLYO</w:t>
            </w:r>
          </w:p>
        </w:tc>
        <w:tc>
          <w:tcPr>
            <w:tcW w:w="1530" w:type="dxa"/>
          </w:tcPr>
          <w:p w14:paraId="04CAC306" w14:textId="77777777" w:rsidR="00AF5DFE" w:rsidRDefault="00AF5DFE">
            <w:pPr>
              <w:rPr>
                <w:rFonts w:ascii="Courier New" w:hAnsi="Courier New"/>
                <w:snapToGrid w:val="0"/>
                <w:color w:val="auto"/>
              </w:rPr>
            </w:pPr>
            <w:r>
              <w:rPr>
                <w:rFonts w:ascii="Courier New" w:hAnsi="Courier New"/>
                <w:snapToGrid w:val="0"/>
                <w:color w:val="auto"/>
              </w:rPr>
              <w:t>XLYOFR21XXX</w:t>
            </w:r>
          </w:p>
        </w:tc>
        <w:tc>
          <w:tcPr>
            <w:tcW w:w="3960" w:type="dxa"/>
          </w:tcPr>
          <w:p w14:paraId="71A87273"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LYON</w:t>
              </w:r>
            </w:smartTag>
            <w:r>
              <w:rPr>
                <w:rFonts w:ascii="Arial" w:hAnsi="Arial"/>
                <w:snapToGrid w:val="0"/>
                <w:color w:val="auto"/>
              </w:rPr>
              <w:t xml:space="preserve"> STOCK EXCHANGE</w:t>
            </w:r>
          </w:p>
        </w:tc>
        <w:tc>
          <w:tcPr>
            <w:tcW w:w="2700" w:type="dxa"/>
          </w:tcPr>
          <w:p w14:paraId="663BAB99" w14:textId="77777777" w:rsidR="00AF5DFE" w:rsidRDefault="00AF5DFE">
            <w:pPr>
              <w:jc w:val="left"/>
              <w:rPr>
                <w:rFonts w:ascii="Arial" w:hAnsi="Arial"/>
                <w:snapToGrid w:val="0"/>
                <w:color w:val="auto"/>
              </w:rPr>
            </w:pPr>
          </w:p>
        </w:tc>
        <w:tc>
          <w:tcPr>
            <w:tcW w:w="720" w:type="dxa"/>
          </w:tcPr>
          <w:p w14:paraId="1A32F64F" w14:textId="77777777" w:rsidR="00AF5DFE" w:rsidRDefault="00AF5DFE">
            <w:pPr>
              <w:jc w:val="center"/>
              <w:rPr>
                <w:rFonts w:ascii="Arial" w:hAnsi="Arial"/>
                <w:snapToGrid w:val="0"/>
                <w:color w:val="auto"/>
              </w:rPr>
            </w:pPr>
          </w:p>
        </w:tc>
      </w:tr>
      <w:tr w:rsidR="00AF5DFE" w14:paraId="60339C09" w14:textId="77777777">
        <w:trPr>
          <w:trHeight w:val="281"/>
        </w:trPr>
        <w:tc>
          <w:tcPr>
            <w:tcW w:w="750" w:type="dxa"/>
          </w:tcPr>
          <w:p w14:paraId="54CCE47E" w14:textId="77777777" w:rsidR="00AF5DFE" w:rsidRDefault="00AF5DFE">
            <w:pPr>
              <w:rPr>
                <w:rFonts w:ascii="Arial" w:hAnsi="Arial"/>
                <w:b/>
                <w:snapToGrid w:val="0"/>
                <w:color w:val="auto"/>
              </w:rPr>
            </w:pPr>
            <w:r>
              <w:rPr>
                <w:rFonts w:ascii="Arial" w:hAnsi="Arial"/>
                <w:b/>
                <w:snapToGrid w:val="0"/>
                <w:color w:val="auto"/>
              </w:rPr>
              <w:t>XMAC</w:t>
            </w:r>
          </w:p>
        </w:tc>
        <w:tc>
          <w:tcPr>
            <w:tcW w:w="1530" w:type="dxa"/>
          </w:tcPr>
          <w:p w14:paraId="536686B2" w14:textId="77777777" w:rsidR="00AF5DFE" w:rsidRDefault="00AF5DFE">
            <w:pPr>
              <w:rPr>
                <w:rFonts w:ascii="Courier New" w:hAnsi="Courier New"/>
                <w:snapToGrid w:val="0"/>
                <w:color w:val="auto"/>
              </w:rPr>
            </w:pPr>
            <w:r>
              <w:rPr>
                <w:rFonts w:ascii="Courier New" w:hAnsi="Courier New"/>
                <w:snapToGrid w:val="0"/>
                <w:color w:val="auto"/>
              </w:rPr>
              <w:t>XMACUS41XXX</w:t>
            </w:r>
          </w:p>
        </w:tc>
        <w:tc>
          <w:tcPr>
            <w:tcW w:w="3960" w:type="dxa"/>
          </w:tcPr>
          <w:p w14:paraId="1F4A3B19" w14:textId="77777777" w:rsidR="00AF5DFE" w:rsidRDefault="00AF5DFE">
            <w:pPr>
              <w:rPr>
                <w:rFonts w:ascii="Arial" w:hAnsi="Arial"/>
                <w:snapToGrid w:val="0"/>
                <w:color w:val="auto"/>
              </w:rPr>
            </w:pPr>
            <w:r>
              <w:rPr>
                <w:rFonts w:ascii="Arial" w:hAnsi="Arial"/>
                <w:snapToGrid w:val="0"/>
                <w:color w:val="auto"/>
              </w:rPr>
              <w:t xml:space="preserve">MID </w:t>
            </w:r>
            <w:smartTag w:uri="urn:schemas-microsoft-com:office:smarttags" w:element="country-region">
              <w:smartTag w:uri="urn:schemas-microsoft-com:office:smarttags" w:element="place">
                <w:r>
                  <w:rPr>
                    <w:rFonts w:ascii="Arial" w:hAnsi="Arial"/>
                    <w:snapToGrid w:val="0"/>
                    <w:color w:val="auto"/>
                  </w:rPr>
                  <w:t>AMERICA</w:t>
                </w:r>
              </w:smartTag>
            </w:smartTag>
            <w:r>
              <w:rPr>
                <w:rFonts w:ascii="Arial" w:hAnsi="Arial"/>
                <w:snapToGrid w:val="0"/>
                <w:color w:val="auto"/>
              </w:rPr>
              <w:t xml:space="preserve"> COMMODITY EXCHANGE</w:t>
            </w:r>
          </w:p>
        </w:tc>
        <w:tc>
          <w:tcPr>
            <w:tcW w:w="2700" w:type="dxa"/>
          </w:tcPr>
          <w:p w14:paraId="7DC9FF27" w14:textId="77777777" w:rsidR="00AF5DFE" w:rsidRDefault="00AF5DFE">
            <w:pPr>
              <w:jc w:val="left"/>
              <w:rPr>
                <w:rFonts w:ascii="Arial" w:hAnsi="Arial"/>
                <w:snapToGrid w:val="0"/>
                <w:color w:val="auto"/>
              </w:rPr>
            </w:pPr>
          </w:p>
        </w:tc>
        <w:tc>
          <w:tcPr>
            <w:tcW w:w="720" w:type="dxa"/>
          </w:tcPr>
          <w:p w14:paraId="494E6989" w14:textId="77777777" w:rsidR="00AF5DFE" w:rsidRDefault="00AF5DFE">
            <w:pPr>
              <w:jc w:val="center"/>
              <w:rPr>
                <w:rFonts w:ascii="Arial" w:hAnsi="Arial"/>
                <w:snapToGrid w:val="0"/>
                <w:color w:val="auto"/>
              </w:rPr>
            </w:pPr>
          </w:p>
        </w:tc>
      </w:tr>
      <w:tr w:rsidR="00AF5DFE" w14:paraId="2E7499A8" w14:textId="77777777">
        <w:trPr>
          <w:trHeight w:val="281"/>
        </w:trPr>
        <w:tc>
          <w:tcPr>
            <w:tcW w:w="750" w:type="dxa"/>
          </w:tcPr>
          <w:p w14:paraId="36F5FB5B" w14:textId="77777777" w:rsidR="00AF5DFE" w:rsidRDefault="00AF5DFE">
            <w:pPr>
              <w:rPr>
                <w:rFonts w:ascii="Arial" w:hAnsi="Arial"/>
                <w:b/>
                <w:snapToGrid w:val="0"/>
                <w:color w:val="auto"/>
              </w:rPr>
            </w:pPr>
            <w:r>
              <w:rPr>
                <w:rFonts w:ascii="Arial" w:hAnsi="Arial"/>
                <w:b/>
                <w:snapToGrid w:val="0"/>
                <w:color w:val="auto"/>
              </w:rPr>
              <w:t>XMAD</w:t>
            </w:r>
          </w:p>
        </w:tc>
        <w:tc>
          <w:tcPr>
            <w:tcW w:w="1530" w:type="dxa"/>
          </w:tcPr>
          <w:p w14:paraId="15B8B617" w14:textId="77777777" w:rsidR="00AF5DFE" w:rsidRDefault="00AF5DFE">
            <w:pPr>
              <w:rPr>
                <w:rFonts w:ascii="Courier New" w:hAnsi="Courier New"/>
                <w:snapToGrid w:val="0"/>
                <w:color w:val="auto"/>
              </w:rPr>
            </w:pPr>
            <w:r>
              <w:rPr>
                <w:rFonts w:ascii="Courier New" w:hAnsi="Courier New"/>
                <w:snapToGrid w:val="0"/>
                <w:color w:val="auto"/>
              </w:rPr>
              <w:t>XMADESMMXXX</w:t>
            </w:r>
          </w:p>
        </w:tc>
        <w:tc>
          <w:tcPr>
            <w:tcW w:w="3960" w:type="dxa"/>
          </w:tcPr>
          <w:p w14:paraId="6A2E56A3" w14:textId="77777777" w:rsidR="00AF5DFE" w:rsidRDefault="00AF5DFE">
            <w:pPr>
              <w:rPr>
                <w:rFonts w:ascii="Arial" w:hAnsi="Arial"/>
                <w:snapToGrid w:val="0"/>
                <w:color w:val="auto"/>
              </w:rPr>
            </w:pPr>
            <w:r>
              <w:rPr>
                <w:rFonts w:ascii="Arial" w:hAnsi="Arial"/>
                <w:snapToGrid w:val="0"/>
                <w:color w:val="auto"/>
              </w:rPr>
              <w:t xml:space="preserve">BOLSA </w:t>
            </w:r>
            <w:smartTag w:uri="urn:schemas-microsoft-com:office:smarttags" w:element="place">
              <w:smartTag w:uri="urn:schemas-microsoft-com:office:smarttags" w:element="City">
                <w:r>
                  <w:rPr>
                    <w:rFonts w:ascii="Arial" w:hAnsi="Arial"/>
                    <w:snapToGrid w:val="0"/>
                    <w:color w:val="auto"/>
                  </w:rPr>
                  <w:t>DE</w:t>
                </w:r>
              </w:smartTag>
              <w:r>
                <w:rPr>
                  <w:rFonts w:ascii="Arial" w:hAnsi="Arial"/>
                  <w:snapToGrid w:val="0"/>
                  <w:color w:val="auto"/>
                </w:rPr>
                <w:t xml:space="preserve"> </w:t>
              </w:r>
              <w:smartTag w:uri="urn:schemas-microsoft-com:office:smarttags" w:element="State">
                <w:r>
                  <w:rPr>
                    <w:rFonts w:ascii="Arial" w:hAnsi="Arial"/>
                    <w:snapToGrid w:val="0"/>
                    <w:color w:val="auto"/>
                  </w:rPr>
                  <w:t>MADRID</w:t>
                </w:r>
              </w:smartTag>
            </w:smartTag>
          </w:p>
        </w:tc>
        <w:tc>
          <w:tcPr>
            <w:tcW w:w="2700" w:type="dxa"/>
          </w:tcPr>
          <w:p w14:paraId="0EBE9398" w14:textId="77777777" w:rsidR="00AF5DFE" w:rsidRDefault="00AF5DFE">
            <w:pPr>
              <w:jc w:val="left"/>
              <w:rPr>
                <w:rFonts w:ascii="Arial" w:hAnsi="Arial"/>
                <w:i/>
                <w:snapToGrid w:val="0"/>
                <w:color w:val="auto"/>
              </w:rPr>
            </w:pPr>
            <w:smartTag w:uri="urn:schemas-microsoft-com:office:smarttags" w:element="State">
              <w:smartTag w:uri="urn:schemas-microsoft-com:office:smarttags" w:element="place">
                <w:r>
                  <w:rPr>
                    <w:rFonts w:ascii="Arial" w:hAnsi="Arial"/>
                    <w:i/>
                    <w:snapToGrid w:val="0"/>
                    <w:color w:val="auto"/>
                  </w:rPr>
                  <w:t>Madrid</w:t>
                </w:r>
              </w:smartTag>
            </w:smartTag>
            <w:r>
              <w:rPr>
                <w:rFonts w:ascii="Arial" w:hAnsi="Arial"/>
                <w:i/>
                <w:snapToGrid w:val="0"/>
                <w:color w:val="auto"/>
              </w:rPr>
              <w:t xml:space="preserve"> Stock Exchange - Floor Trading</w:t>
            </w:r>
          </w:p>
        </w:tc>
        <w:tc>
          <w:tcPr>
            <w:tcW w:w="720" w:type="dxa"/>
          </w:tcPr>
          <w:p w14:paraId="4030E2AB" w14:textId="77777777" w:rsidR="00AF5DFE" w:rsidRDefault="00AF5DFE">
            <w:pPr>
              <w:jc w:val="center"/>
              <w:rPr>
                <w:rFonts w:ascii="Arial" w:hAnsi="Arial"/>
                <w:i/>
                <w:snapToGrid w:val="0"/>
                <w:color w:val="auto"/>
              </w:rPr>
            </w:pPr>
            <w:r>
              <w:rPr>
                <w:rFonts w:ascii="Arial" w:hAnsi="Arial"/>
                <w:i/>
                <w:snapToGrid w:val="0"/>
                <w:color w:val="auto"/>
              </w:rPr>
              <w:t>MA</w:t>
            </w:r>
          </w:p>
        </w:tc>
      </w:tr>
      <w:tr w:rsidR="00AF5DFE" w14:paraId="5E646728" w14:textId="77777777">
        <w:trPr>
          <w:cantSplit/>
          <w:trHeight w:val="281"/>
        </w:trPr>
        <w:tc>
          <w:tcPr>
            <w:tcW w:w="750" w:type="dxa"/>
            <w:vMerge w:val="restart"/>
          </w:tcPr>
          <w:p w14:paraId="4A378C36" w14:textId="77777777" w:rsidR="00AF5DFE" w:rsidRDefault="00AF5DFE">
            <w:pPr>
              <w:rPr>
                <w:rFonts w:ascii="Arial" w:hAnsi="Arial"/>
                <w:b/>
                <w:snapToGrid w:val="0"/>
                <w:color w:val="auto"/>
              </w:rPr>
            </w:pPr>
            <w:r>
              <w:rPr>
                <w:rFonts w:ascii="Arial" w:hAnsi="Arial"/>
                <w:b/>
                <w:snapToGrid w:val="0"/>
                <w:color w:val="auto"/>
              </w:rPr>
              <w:t>XMAE</w:t>
            </w:r>
          </w:p>
        </w:tc>
        <w:tc>
          <w:tcPr>
            <w:tcW w:w="1530" w:type="dxa"/>
          </w:tcPr>
          <w:p w14:paraId="500AC6B6" w14:textId="77777777" w:rsidR="00AF5DFE" w:rsidRDefault="00AF5DFE">
            <w:pPr>
              <w:rPr>
                <w:rFonts w:ascii="Courier New" w:hAnsi="Courier New"/>
                <w:snapToGrid w:val="0"/>
                <w:color w:val="auto"/>
              </w:rPr>
            </w:pPr>
            <w:r>
              <w:rPr>
                <w:rFonts w:ascii="Courier New" w:hAnsi="Courier New"/>
                <w:snapToGrid w:val="0"/>
                <w:color w:val="auto"/>
              </w:rPr>
              <w:t>XMAEMK21XXX</w:t>
            </w:r>
          </w:p>
        </w:tc>
        <w:tc>
          <w:tcPr>
            <w:tcW w:w="3960" w:type="dxa"/>
          </w:tcPr>
          <w:p w14:paraId="48761ED1" w14:textId="77777777" w:rsidR="00AF5DFE" w:rsidRDefault="00AF5DFE">
            <w:pPr>
              <w:rPr>
                <w:rFonts w:ascii="Arial" w:hAnsi="Arial"/>
                <w:snapToGrid w:val="0"/>
                <w:color w:val="auto"/>
              </w:rPr>
            </w:pPr>
            <w:r>
              <w:rPr>
                <w:rFonts w:ascii="Arial" w:hAnsi="Arial"/>
                <w:snapToGrid w:val="0"/>
                <w:color w:val="auto"/>
              </w:rPr>
              <w:t>MAZEDONIAN STOCK EXCHANGE</w:t>
            </w:r>
          </w:p>
        </w:tc>
        <w:tc>
          <w:tcPr>
            <w:tcW w:w="2700" w:type="dxa"/>
            <w:vMerge w:val="restart"/>
          </w:tcPr>
          <w:p w14:paraId="76890493" w14:textId="77777777" w:rsidR="00AF5DFE" w:rsidRDefault="00AF5DFE">
            <w:pPr>
              <w:jc w:val="left"/>
              <w:rPr>
                <w:rFonts w:ascii="Arial" w:hAnsi="Arial"/>
                <w:snapToGrid w:val="0"/>
                <w:color w:val="auto"/>
              </w:rPr>
            </w:pPr>
          </w:p>
        </w:tc>
        <w:tc>
          <w:tcPr>
            <w:tcW w:w="720" w:type="dxa"/>
            <w:vMerge w:val="restart"/>
          </w:tcPr>
          <w:p w14:paraId="018174A4" w14:textId="77777777" w:rsidR="00AF5DFE" w:rsidRDefault="00AF5DFE">
            <w:pPr>
              <w:jc w:val="center"/>
              <w:rPr>
                <w:rFonts w:ascii="Arial" w:hAnsi="Arial"/>
                <w:snapToGrid w:val="0"/>
                <w:color w:val="auto"/>
              </w:rPr>
            </w:pPr>
          </w:p>
        </w:tc>
      </w:tr>
      <w:tr w:rsidR="00AF5DFE" w14:paraId="36CC8C0A" w14:textId="77777777">
        <w:trPr>
          <w:cantSplit/>
          <w:trHeight w:val="281"/>
        </w:trPr>
        <w:tc>
          <w:tcPr>
            <w:tcW w:w="750" w:type="dxa"/>
            <w:vMerge/>
          </w:tcPr>
          <w:p w14:paraId="4CD6507C" w14:textId="77777777" w:rsidR="00AF5DFE" w:rsidRDefault="00AF5DFE">
            <w:pPr>
              <w:rPr>
                <w:rFonts w:ascii="Arial" w:hAnsi="Arial"/>
                <w:b/>
                <w:snapToGrid w:val="0"/>
                <w:color w:val="auto"/>
              </w:rPr>
            </w:pPr>
          </w:p>
        </w:tc>
        <w:tc>
          <w:tcPr>
            <w:tcW w:w="1530" w:type="dxa"/>
          </w:tcPr>
          <w:p w14:paraId="54DA7A04" w14:textId="77777777" w:rsidR="00AF5DFE" w:rsidRDefault="00AF5DFE">
            <w:pPr>
              <w:rPr>
                <w:rFonts w:ascii="Courier New" w:hAnsi="Courier New"/>
                <w:snapToGrid w:val="0"/>
                <w:color w:val="auto"/>
              </w:rPr>
            </w:pPr>
            <w:r>
              <w:rPr>
                <w:rFonts w:ascii="Courier New" w:hAnsi="Courier New"/>
                <w:snapToGrid w:val="0"/>
                <w:color w:val="auto"/>
              </w:rPr>
              <w:t>XMAEMWM1XXX</w:t>
            </w:r>
          </w:p>
        </w:tc>
        <w:tc>
          <w:tcPr>
            <w:tcW w:w="3960" w:type="dxa"/>
          </w:tcPr>
          <w:p w14:paraId="5C87C48B"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MALAWI</w:t>
                </w:r>
              </w:smartTag>
            </w:smartTag>
            <w:r>
              <w:rPr>
                <w:rFonts w:ascii="Arial" w:hAnsi="Arial"/>
                <w:snapToGrid w:val="0"/>
                <w:color w:val="auto"/>
              </w:rPr>
              <w:t xml:space="preserve"> STOCK EXCHANGE</w:t>
            </w:r>
          </w:p>
        </w:tc>
        <w:tc>
          <w:tcPr>
            <w:tcW w:w="2700" w:type="dxa"/>
            <w:vMerge/>
          </w:tcPr>
          <w:p w14:paraId="5F8BE136" w14:textId="77777777" w:rsidR="00AF5DFE" w:rsidRDefault="00AF5DFE">
            <w:pPr>
              <w:jc w:val="left"/>
              <w:rPr>
                <w:rFonts w:ascii="Arial" w:hAnsi="Arial"/>
                <w:snapToGrid w:val="0"/>
                <w:color w:val="auto"/>
              </w:rPr>
            </w:pPr>
          </w:p>
        </w:tc>
        <w:tc>
          <w:tcPr>
            <w:tcW w:w="720" w:type="dxa"/>
            <w:vMerge/>
          </w:tcPr>
          <w:p w14:paraId="144BB0DB" w14:textId="77777777" w:rsidR="00AF5DFE" w:rsidRDefault="00AF5DFE">
            <w:pPr>
              <w:jc w:val="center"/>
              <w:rPr>
                <w:rFonts w:ascii="Arial" w:hAnsi="Arial"/>
                <w:snapToGrid w:val="0"/>
                <w:color w:val="auto"/>
              </w:rPr>
            </w:pPr>
          </w:p>
        </w:tc>
      </w:tr>
      <w:tr w:rsidR="00AF5DFE" w14:paraId="3876F549" w14:textId="77777777">
        <w:trPr>
          <w:trHeight w:val="281"/>
        </w:trPr>
        <w:tc>
          <w:tcPr>
            <w:tcW w:w="750" w:type="dxa"/>
          </w:tcPr>
          <w:p w14:paraId="6025243D" w14:textId="77777777" w:rsidR="00AF5DFE" w:rsidRDefault="00AF5DFE">
            <w:pPr>
              <w:rPr>
                <w:rFonts w:ascii="Arial" w:hAnsi="Arial"/>
                <w:b/>
                <w:snapToGrid w:val="0"/>
                <w:color w:val="auto"/>
              </w:rPr>
            </w:pPr>
            <w:r>
              <w:rPr>
                <w:rFonts w:ascii="Arial" w:hAnsi="Arial"/>
                <w:b/>
                <w:snapToGrid w:val="0"/>
                <w:color w:val="auto"/>
              </w:rPr>
              <w:t>XMAL</w:t>
            </w:r>
          </w:p>
        </w:tc>
        <w:tc>
          <w:tcPr>
            <w:tcW w:w="1530" w:type="dxa"/>
          </w:tcPr>
          <w:p w14:paraId="0BEC1261" w14:textId="77777777" w:rsidR="00AF5DFE" w:rsidRDefault="00AF5DFE">
            <w:pPr>
              <w:rPr>
                <w:rFonts w:ascii="Courier New" w:hAnsi="Courier New"/>
                <w:snapToGrid w:val="0"/>
                <w:color w:val="auto"/>
              </w:rPr>
            </w:pPr>
            <w:r>
              <w:rPr>
                <w:rFonts w:ascii="Courier New" w:hAnsi="Courier New"/>
                <w:snapToGrid w:val="0"/>
                <w:color w:val="auto"/>
              </w:rPr>
              <w:t>XMALMTM1XXX</w:t>
            </w:r>
          </w:p>
        </w:tc>
        <w:tc>
          <w:tcPr>
            <w:tcW w:w="3960" w:type="dxa"/>
          </w:tcPr>
          <w:p w14:paraId="7A89BB06"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MALTA</w:t>
                </w:r>
              </w:smartTag>
            </w:smartTag>
            <w:r>
              <w:rPr>
                <w:rFonts w:ascii="Arial" w:hAnsi="Arial"/>
                <w:snapToGrid w:val="0"/>
                <w:color w:val="auto"/>
              </w:rPr>
              <w:t xml:space="preserve"> STOCK EXCHANGE</w:t>
            </w:r>
          </w:p>
        </w:tc>
        <w:tc>
          <w:tcPr>
            <w:tcW w:w="2700" w:type="dxa"/>
          </w:tcPr>
          <w:p w14:paraId="10D8C055"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Malta</w:t>
                </w:r>
              </w:smartTag>
            </w:smartTag>
            <w:r>
              <w:rPr>
                <w:rFonts w:ascii="Arial" w:hAnsi="Arial"/>
                <w:snapToGrid w:val="0"/>
                <w:color w:val="auto"/>
              </w:rPr>
              <w:t xml:space="preserve"> Stock Exchange</w:t>
            </w:r>
          </w:p>
        </w:tc>
        <w:tc>
          <w:tcPr>
            <w:tcW w:w="720" w:type="dxa"/>
          </w:tcPr>
          <w:p w14:paraId="665726C3" w14:textId="77777777" w:rsidR="00AF5DFE" w:rsidRDefault="00AF5DFE">
            <w:pPr>
              <w:jc w:val="center"/>
              <w:rPr>
                <w:rFonts w:ascii="Arial" w:hAnsi="Arial"/>
                <w:snapToGrid w:val="0"/>
                <w:color w:val="auto"/>
              </w:rPr>
            </w:pPr>
            <w:r>
              <w:rPr>
                <w:rFonts w:ascii="Arial" w:hAnsi="Arial"/>
                <w:snapToGrid w:val="0"/>
                <w:color w:val="auto"/>
              </w:rPr>
              <w:t>MT</w:t>
            </w:r>
          </w:p>
        </w:tc>
      </w:tr>
      <w:tr w:rsidR="00AF5DFE" w14:paraId="4DF32D9B" w14:textId="77777777">
        <w:trPr>
          <w:trHeight w:val="281"/>
        </w:trPr>
        <w:tc>
          <w:tcPr>
            <w:tcW w:w="750" w:type="dxa"/>
          </w:tcPr>
          <w:p w14:paraId="46ACC151" w14:textId="77777777" w:rsidR="00AF5DFE" w:rsidRDefault="00AF5DFE">
            <w:pPr>
              <w:rPr>
                <w:rFonts w:ascii="Arial" w:hAnsi="Arial"/>
                <w:b/>
                <w:snapToGrid w:val="0"/>
                <w:color w:val="auto"/>
              </w:rPr>
            </w:pPr>
            <w:r>
              <w:rPr>
                <w:rFonts w:ascii="Arial" w:hAnsi="Arial"/>
                <w:b/>
                <w:snapToGrid w:val="0"/>
                <w:color w:val="auto"/>
              </w:rPr>
              <w:t>XMAR</w:t>
            </w:r>
          </w:p>
        </w:tc>
        <w:tc>
          <w:tcPr>
            <w:tcW w:w="1530" w:type="dxa"/>
          </w:tcPr>
          <w:p w14:paraId="6C812B6C" w14:textId="77777777" w:rsidR="00AF5DFE" w:rsidRDefault="00AF5DFE">
            <w:pPr>
              <w:rPr>
                <w:rFonts w:ascii="Courier New" w:hAnsi="Courier New"/>
                <w:snapToGrid w:val="0"/>
                <w:color w:val="auto"/>
              </w:rPr>
            </w:pPr>
            <w:r>
              <w:rPr>
                <w:rFonts w:ascii="Courier New" w:hAnsi="Courier New"/>
                <w:snapToGrid w:val="0"/>
                <w:color w:val="auto"/>
              </w:rPr>
              <w:t>XMARFR21XXX</w:t>
            </w:r>
          </w:p>
        </w:tc>
        <w:tc>
          <w:tcPr>
            <w:tcW w:w="3960" w:type="dxa"/>
          </w:tcPr>
          <w:p w14:paraId="326BB6C3" w14:textId="77777777" w:rsidR="00AF5DFE" w:rsidRDefault="00AF5DFE">
            <w:pPr>
              <w:rPr>
                <w:rFonts w:ascii="Arial" w:hAnsi="Arial"/>
                <w:snapToGrid w:val="0"/>
                <w:color w:val="auto"/>
              </w:rPr>
            </w:pPr>
            <w:r>
              <w:rPr>
                <w:rFonts w:ascii="Arial" w:hAnsi="Arial"/>
                <w:snapToGrid w:val="0"/>
                <w:color w:val="auto"/>
              </w:rPr>
              <w:t>MARSEILLE STOCK EXCHANGE</w:t>
            </w:r>
          </w:p>
        </w:tc>
        <w:tc>
          <w:tcPr>
            <w:tcW w:w="2700" w:type="dxa"/>
          </w:tcPr>
          <w:p w14:paraId="694F194D"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1A8A7D3C" w14:textId="77777777" w:rsidR="00AF5DFE" w:rsidRDefault="00AF5DFE">
            <w:pPr>
              <w:jc w:val="center"/>
              <w:rPr>
                <w:rFonts w:ascii="Arial" w:hAnsi="Arial"/>
                <w:snapToGrid w:val="0"/>
                <w:color w:val="auto"/>
              </w:rPr>
            </w:pPr>
          </w:p>
        </w:tc>
      </w:tr>
      <w:tr w:rsidR="00AF5DFE" w14:paraId="473120EE" w14:textId="77777777">
        <w:trPr>
          <w:cantSplit/>
          <w:trHeight w:val="281"/>
        </w:trPr>
        <w:tc>
          <w:tcPr>
            <w:tcW w:w="750" w:type="dxa"/>
            <w:vMerge w:val="restart"/>
          </w:tcPr>
          <w:p w14:paraId="05295FBD" w14:textId="77777777" w:rsidR="00AF5DFE" w:rsidRDefault="00AF5DFE">
            <w:pPr>
              <w:rPr>
                <w:rFonts w:ascii="Arial" w:hAnsi="Arial"/>
                <w:b/>
                <w:snapToGrid w:val="0"/>
                <w:color w:val="auto"/>
              </w:rPr>
            </w:pPr>
            <w:r>
              <w:rPr>
                <w:rFonts w:ascii="Arial" w:hAnsi="Arial"/>
                <w:b/>
                <w:snapToGrid w:val="0"/>
                <w:color w:val="auto"/>
              </w:rPr>
              <w:t>XMAT</w:t>
            </w:r>
          </w:p>
        </w:tc>
        <w:tc>
          <w:tcPr>
            <w:tcW w:w="1530" w:type="dxa"/>
          </w:tcPr>
          <w:p w14:paraId="1F4A93A1" w14:textId="77777777" w:rsidR="00AF5DFE" w:rsidRDefault="00AF5DFE">
            <w:pPr>
              <w:rPr>
                <w:rFonts w:ascii="Courier New" w:hAnsi="Courier New"/>
                <w:snapToGrid w:val="0"/>
                <w:color w:val="auto"/>
              </w:rPr>
            </w:pPr>
            <w:r>
              <w:rPr>
                <w:rFonts w:ascii="Courier New" w:hAnsi="Courier New"/>
                <w:snapToGrid w:val="0"/>
                <w:color w:val="auto"/>
              </w:rPr>
              <w:t>XMATFRPPCRI</w:t>
            </w:r>
          </w:p>
        </w:tc>
        <w:tc>
          <w:tcPr>
            <w:tcW w:w="3960" w:type="dxa"/>
          </w:tcPr>
          <w:p w14:paraId="0B0E4349" w14:textId="77777777" w:rsidR="00AF5DFE" w:rsidRDefault="00AF5DFE">
            <w:pPr>
              <w:rPr>
                <w:rFonts w:ascii="Arial" w:hAnsi="Arial"/>
                <w:snapToGrid w:val="0"/>
                <w:color w:val="auto"/>
              </w:rPr>
            </w:pPr>
            <w:r>
              <w:rPr>
                <w:rFonts w:ascii="Arial" w:hAnsi="Arial"/>
                <w:snapToGrid w:val="0"/>
                <w:color w:val="auto"/>
              </w:rPr>
              <w:t xml:space="preserve">PARISBOURSE </w:t>
            </w:r>
            <w:smartTag w:uri="urn:schemas-microsoft-com:office:smarttags" w:element="country-region">
              <w:r>
                <w:rPr>
                  <w:rFonts w:ascii="Arial" w:hAnsi="Arial"/>
                  <w:snapToGrid w:val="0"/>
                  <w:color w:val="auto"/>
                </w:rPr>
                <w:t>S.A.</w:t>
              </w:r>
            </w:smartTag>
            <w:r>
              <w:rPr>
                <w:rFonts w:ascii="Arial" w:hAnsi="Arial"/>
                <w:snapToGrid w:val="0"/>
                <w:color w:val="auto"/>
              </w:rPr>
              <w:t xml:space="preserve"> (FORMERLY MATIF </w:t>
            </w:r>
            <w:smartTag w:uri="urn:schemas-microsoft-com:office:smarttags" w:element="country-region">
              <w:smartTag w:uri="urn:schemas-microsoft-com:office:smarttags" w:element="place">
                <w:r>
                  <w:rPr>
                    <w:rFonts w:ascii="Arial" w:hAnsi="Arial"/>
                    <w:snapToGrid w:val="0"/>
                    <w:color w:val="auto"/>
                  </w:rPr>
                  <w:t>S.A.</w:t>
                </w:r>
              </w:smartTag>
            </w:smartTag>
            <w:r>
              <w:rPr>
                <w:rFonts w:ascii="Arial" w:hAnsi="Arial"/>
                <w:snapToGrid w:val="0"/>
                <w:color w:val="auto"/>
              </w:rPr>
              <w:t>)</w:t>
            </w:r>
          </w:p>
        </w:tc>
        <w:tc>
          <w:tcPr>
            <w:tcW w:w="2700" w:type="dxa"/>
            <w:vMerge w:val="restart"/>
          </w:tcPr>
          <w:p w14:paraId="3D37F90C" w14:textId="77777777" w:rsidR="00AF5DFE" w:rsidRDefault="00AF5DFE">
            <w:pPr>
              <w:jc w:val="left"/>
              <w:rPr>
                <w:rFonts w:ascii="Arial" w:hAnsi="Arial"/>
                <w:snapToGrid w:val="0"/>
                <w:color w:val="auto"/>
              </w:rPr>
            </w:pPr>
          </w:p>
        </w:tc>
        <w:tc>
          <w:tcPr>
            <w:tcW w:w="720" w:type="dxa"/>
            <w:vMerge w:val="restart"/>
          </w:tcPr>
          <w:p w14:paraId="275A1DAC" w14:textId="77777777" w:rsidR="00AF5DFE" w:rsidRDefault="00AF5DFE">
            <w:pPr>
              <w:jc w:val="center"/>
              <w:rPr>
                <w:rFonts w:ascii="Arial" w:hAnsi="Arial"/>
                <w:snapToGrid w:val="0"/>
                <w:color w:val="auto"/>
              </w:rPr>
            </w:pPr>
          </w:p>
        </w:tc>
      </w:tr>
      <w:tr w:rsidR="00AF5DFE" w14:paraId="543E700D" w14:textId="77777777">
        <w:trPr>
          <w:cantSplit/>
          <w:trHeight w:val="281"/>
        </w:trPr>
        <w:tc>
          <w:tcPr>
            <w:tcW w:w="750" w:type="dxa"/>
            <w:vMerge/>
          </w:tcPr>
          <w:p w14:paraId="42C9354F" w14:textId="77777777" w:rsidR="00AF5DFE" w:rsidRDefault="00AF5DFE">
            <w:pPr>
              <w:rPr>
                <w:rFonts w:ascii="Arial" w:hAnsi="Arial"/>
                <w:b/>
                <w:snapToGrid w:val="0"/>
                <w:color w:val="auto"/>
              </w:rPr>
            </w:pPr>
          </w:p>
        </w:tc>
        <w:tc>
          <w:tcPr>
            <w:tcW w:w="1530" w:type="dxa"/>
          </w:tcPr>
          <w:p w14:paraId="3C0EF24A" w14:textId="77777777" w:rsidR="00AF5DFE" w:rsidRDefault="00AF5DFE">
            <w:pPr>
              <w:rPr>
                <w:rFonts w:ascii="Courier New" w:hAnsi="Courier New"/>
                <w:snapToGrid w:val="0"/>
                <w:color w:val="auto"/>
              </w:rPr>
            </w:pPr>
            <w:r>
              <w:rPr>
                <w:rFonts w:ascii="Courier New" w:hAnsi="Courier New"/>
                <w:snapToGrid w:val="0"/>
                <w:color w:val="auto"/>
              </w:rPr>
              <w:t>XMATFRPPXXX</w:t>
            </w:r>
          </w:p>
        </w:tc>
        <w:tc>
          <w:tcPr>
            <w:tcW w:w="3960" w:type="dxa"/>
          </w:tcPr>
          <w:p w14:paraId="2471CB83" w14:textId="77777777" w:rsidR="00AF5DFE" w:rsidRDefault="00AF5DFE">
            <w:pPr>
              <w:rPr>
                <w:rFonts w:ascii="Arial" w:hAnsi="Arial"/>
                <w:snapToGrid w:val="0"/>
                <w:color w:val="auto"/>
              </w:rPr>
            </w:pPr>
            <w:r>
              <w:rPr>
                <w:rFonts w:ascii="Arial" w:hAnsi="Arial"/>
                <w:snapToGrid w:val="0"/>
                <w:color w:val="auto"/>
              </w:rPr>
              <w:t xml:space="preserve">PARISBOURSE </w:t>
            </w:r>
            <w:smartTag w:uri="urn:schemas-microsoft-com:office:smarttags" w:element="country-region">
              <w:r>
                <w:rPr>
                  <w:rFonts w:ascii="Arial" w:hAnsi="Arial"/>
                  <w:snapToGrid w:val="0"/>
                  <w:color w:val="auto"/>
                </w:rPr>
                <w:t>S.A.</w:t>
              </w:r>
            </w:smartTag>
            <w:r>
              <w:rPr>
                <w:rFonts w:ascii="Arial" w:hAnsi="Arial"/>
                <w:snapToGrid w:val="0"/>
                <w:color w:val="auto"/>
              </w:rPr>
              <w:t xml:space="preserve"> (FORMERLY MATIF </w:t>
            </w:r>
            <w:smartTag w:uri="urn:schemas-microsoft-com:office:smarttags" w:element="country-region">
              <w:smartTag w:uri="urn:schemas-microsoft-com:office:smarttags" w:element="place">
                <w:r>
                  <w:rPr>
                    <w:rFonts w:ascii="Arial" w:hAnsi="Arial"/>
                    <w:snapToGrid w:val="0"/>
                    <w:color w:val="auto"/>
                  </w:rPr>
                  <w:t>S.A.</w:t>
                </w:r>
              </w:smartTag>
            </w:smartTag>
            <w:r>
              <w:rPr>
                <w:rFonts w:ascii="Arial" w:hAnsi="Arial"/>
                <w:snapToGrid w:val="0"/>
                <w:color w:val="auto"/>
              </w:rPr>
              <w:t>)</w:t>
            </w:r>
          </w:p>
        </w:tc>
        <w:tc>
          <w:tcPr>
            <w:tcW w:w="2700" w:type="dxa"/>
            <w:vMerge/>
          </w:tcPr>
          <w:p w14:paraId="3C993722" w14:textId="77777777" w:rsidR="00AF5DFE" w:rsidRDefault="00AF5DFE">
            <w:pPr>
              <w:jc w:val="left"/>
              <w:rPr>
                <w:rFonts w:ascii="Arial" w:hAnsi="Arial"/>
                <w:snapToGrid w:val="0"/>
                <w:color w:val="auto"/>
              </w:rPr>
            </w:pPr>
          </w:p>
        </w:tc>
        <w:tc>
          <w:tcPr>
            <w:tcW w:w="720" w:type="dxa"/>
            <w:vMerge/>
          </w:tcPr>
          <w:p w14:paraId="5CE4E552" w14:textId="77777777" w:rsidR="00AF5DFE" w:rsidRDefault="00AF5DFE">
            <w:pPr>
              <w:jc w:val="center"/>
              <w:rPr>
                <w:rFonts w:ascii="Arial" w:hAnsi="Arial"/>
                <w:snapToGrid w:val="0"/>
                <w:color w:val="auto"/>
              </w:rPr>
            </w:pPr>
          </w:p>
        </w:tc>
      </w:tr>
      <w:tr w:rsidR="00AF5DFE" w14:paraId="378E8EBE" w14:textId="77777777">
        <w:trPr>
          <w:trHeight w:val="281"/>
        </w:trPr>
        <w:tc>
          <w:tcPr>
            <w:tcW w:w="750" w:type="dxa"/>
          </w:tcPr>
          <w:p w14:paraId="7A5D86D3" w14:textId="77777777" w:rsidR="00AF5DFE" w:rsidRDefault="00AF5DFE">
            <w:pPr>
              <w:rPr>
                <w:rFonts w:ascii="Arial" w:hAnsi="Arial"/>
                <w:b/>
                <w:snapToGrid w:val="0"/>
                <w:color w:val="auto"/>
              </w:rPr>
            </w:pPr>
            <w:r>
              <w:rPr>
                <w:rFonts w:ascii="Arial" w:hAnsi="Arial"/>
                <w:b/>
                <w:snapToGrid w:val="0"/>
                <w:color w:val="auto"/>
              </w:rPr>
              <w:t>XMAU</w:t>
            </w:r>
          </w:p>
        </w:tc>
        <w:tc>
          <w:tcPr>
            <w:tcW w:w="1530" w:type="dxa"/>
          </w:tcPr>
          <w:p w14:paraId="710A4044" w14:textId="77777777" w:rsidR="00AF5DFE" w:rsidRDefault="00AF5DFE">
            <w:pPr>
              <w:rPr>
                <w:rFonts w:ascii="Courier New" w:hAnsi="Courier New"/>
                <w:snapToGrid w:val="0"/>
                <w:color w:val="auto"/>
              </w:rPr>
            </w:pPr>
            <w:r>
              <w:rPr>
                <w:rFonts w:ascii="Courier New" w:hAnsi="Courier New"/>
                <w:snapToGrid w:val="0"/>
                <w:color w:val="auto"/>
              </w:rPr>
              <w:t>XMAUMUM1XXX</w:t>
            </w:r>
          </w:p>
        </w:tc>
        <w:tc>
          <w:tcPr>
            <w:tcW w:w="3960" w:type="dxa"/>
          </w:tcPr>
          <w:p w14:paraId="31505509" w14:textId="77777777" w:rsidR="00AF5DFE" w:rsidRDefault="00AF5DFE">
            <w:pPr>
              <w:rPr>
                <w:rFonts w:ascii="Arial" w:hAnsi="Arial"/>
                <w:snapToGrid w:val="0"/>
                <w:color w:val="auto"/>
              </w:rPr>
            </w:pPr>
            <w:r>
              <w:rPr>
                <w:rFonts w:ascii="Arial" w:hAnsi="Arial"/>
                <w:snapToGrid w:val="0"/>
                <w:color w:val="auto"/>
              </w:rPr>
              <w:t>STOCK EXCHANGE OF MAURITIUS LTD, THE</w:t>
            </w:r>
          </w:p>
        </w:tc>
        <w:tc>
          <w:tcPr>
            <w:tcW w:w="2700" w:type="dxa"/>
          </w:tcPr>
          <w:p w14:paraId="71DAF622"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Mauritius</w:t>
                </w:r>
              </w:smartTag>
            </w:smartTag>
            <w:r>
              <w:rPr>
                <w:rFonts w:ascii="Arial" w:hAnsi="Arial"/>
                <w:snapToGrid w:val="0"/>
                <w:color w:val="auto"/>
              </w:rPr>
              <w:t xml:space="preserve"> Stock Exchange</w:t>
            </w:r>
          </w:p>
        </w:tc>
        <w:tc>
          <w:tcPr>
            <w:tcW w:w="720" w:type="dxa"/>
          </w:tcPr>
          <w:p w14:paraId="78217B92" w14:textId="77777777" w:rsidR="00AF5DFE" w:rsidRDefault="00AF5DFE">
            <w:pPr>
              <w:jc w:val="center"/>
              <w:rPr>
                <w:rFonts w:ascii="Arial" w:hAnsi="Arial"/>
                <w:snapToGrid w:val="0"/>
                <w:color w:val="auto"/>
              </w:rPr>
            </w:pPr>
            <w:r>
              <w:rPr>
                <w:rFonts w:ascii="Arial" w:hAnsi="Arial"/>
                <w:snapToGrid w:val="0"/>
                <w:color w:val="auto"/>
              </w:rPr>
              <w:t>MZ</w:t>
            </w:r>
          </w:p>
        </w:tc>
      </w:tr>
      <w:tr w:rsidR="00AF5DFE" w14:paraId="65CDC869" w14:textId="77777777">
        <w:trPr>
          <w:trHeight w:val="281"/>
        </w:trPr>
        <w:tc>
          <w:tcPr>
            <w:tcW w:w="750" w:type="dxa"/>
          </w:tcPr>
          <w:p w14:paraId="7306EEDB" w14:textId="77777777" w:rsidR="00AF5DFE" w:rsidRDefault="00AF5DFE">
            <w:pPr>
              <w:rPr>
                <w:rFonts w:ascii="Arial" w:hAnsi="Arial"/>
                <w:b/>
                <w:snapToGrid w:val="0"/>
                <w:color w:val="auto"/>
              </w:rPr>
            </w:pPr>
            <w:r>
              <w:rPr>
                <w:rFonts w:ascii="Arial" w:hAnsi="Arial"/>
                <w:b/>
                <w:snapToGrid w:val="0"/>
                <w:color w:val="auto"/>
              </w:rPr>
              <w:t>XMCE</w:t>
            </w:r>
          </w:p>
        </w:tc>
        <w:tc>
          <w:tcPr>
            <w:tcW w:w="1530" w:type="dxa"/>
          </w:tcPr>
          <w:p w14:paraId="6C062D9C" w14:textId="77777777" w:rsidR="00AF5DFE" w:rsidRDefault="00AF5DFE">
            <w:pPr>
              <w:rPr>
                <w:rFonts w:ascii="Courier New" w:hAnsi="Courier New"/>
                <w:snapToGrid w:val="0"/>
                <w:color w:val="auto"/>
              </w:rPr>
            </w:pPr>
            <w:r>
              <w:rPr>
                <w:rFonts w:ascii="Courier New" w:hAnsi="Courier New"/>
                <w:snapToGrid w:val="0"/>
                <w:color w:val="auto"/>
              </w:rPr>
              <w:t>XMCEESB1XXX</w:t>
            </w:r>
          </w:p>
        </w:tc>
        <w:tc>
          <w:tcPr>
            <w:tcW w:w="3960" w:type="dxa"/>
          </w:tcPr>
          <w:p w14:paraId="4410A2CC" w14:textId="77777777" w:rsidR="00AF5DFE" w:rsidRDefault="00AF5DFE">
            <w:pPr>
              <w:rPr>
                <w:rFonts w:ascii="Arial" w:hAnsi="Arial"/>
                <w:snapToGrid w:val="0"/>
                <w:color w:val="auto"/>
              </w:rPr>
            </w:pPr>
            <w:r>
              <w:rPr>
                <w:rFonts w:ascii="Arial" w:hAnsi="Arial"/>
                <w:snapToGrid w:val="0"/>
                <w:color w:val="auto"/>
              </w:rPr>
              <w:t>MERCATO CONTINUO ESPANOL</w:t>
            </w:r>
          </w:p>
        </w:tc>
        <w:tc>
          <w:tcPr>
            <w:tcW w:w="2700" w:type="dxa"/>
          </w:tcPr>
          <w:p w14:paraId="4D423FF4" w14:textId="77777777" w:rsidR="00AF5DFE" w:rsidRDefault="00AF5DFE">
            <w:pPr>
              <w:jc w:val="left"/>
              <w:rPr>
                <w:rFonts w:ascii="Arial" w:hAnsi="Arial"/>
                <w:snapToGrid w:val="0"/>
                <w:color w:val="auto"/>
              </w:rPr>
            </w:pPr>
          </w:p>
        </w:tc>
        <w:tc>
          <w:tcPr>
            <w:tcW w:w="720" w:type="dxa"/>
          </w:tcPr>
          <w:p w14:paraId="019C574D" w14:textId="77777777" w:rsidR="00AF5DFE" w:rsidRDefault="00AF5DFE">
            <w:pPr>
              <w:jc w:val="center"/>
              <w:rPr>
                <w:rFonts w:ascii="Arial" w:hAnsi="Arial"/>
                <w:snapToGrid w:val="0"/>
                <w:color w:val="auto"/>
              </w:rPr>
            </w:pPr>
          </w:p>
        </w:tc>
      </w:tr>
      <w:tr w:rsidR="00AF5DFE" w14:paraId="0751B1F5" w14:textId="77777777">
        <w:trPr>
          <w:trHeight w:val="281"/>
        </w:trPr>
        <w:tc>
          <w:tcPr>
            <w:tcW w:w="750" w:type="dxa"/>
          </w:tcPr>
          <w:p w14:paraId="228E6121" w14:textId="77777777" w:rsidR="00AF5DFE" w:rsidRDefault="00AF5DFE">
            <w:pPr>
              <w:rPr>
                <w:rFonts w:ascii="Arial" w:hAnsi="Arial"/>
                <w:b/>
                <w:snapToGrid w:val="0"/>
                <w:color w:val="auto"/>
              </w:rPr>
            </w:pPr>
            <w:r>
              <w:rPr>
                <w:rFonts w:ascii="Arial" w:hAnsi="Arial"/>
                <w:b/>
                <w:snapToGrid w:val="0"/>
                <w:color w:val="auto"/>
              </w:rPr>
              <w:t>XMDG</w:t>
            </w:r>
          </w:p>
        </w:tc>
        <w:tc>
          <w:tcPr>
            <w:tcW w:w="1530" w:type="dxa"/>
          </w:tcPr>
          <w:p w14:paraId="4B30ED07" w14:textId="77777777" w:rsidR="00AF5DFE" w:rsidRDefault="00AF5DFE">
            <w:pPr>
              <w:rPr>
                <w:rFonts w:ascii="Courier New" w:hAnsi="Courier New"/>
                <w:snapToGrid w:val="0"/>
                <w:color w:val="auto"/>
              </w:rPr>
            </w:pPr>
            <w:r>
              <w:rPr>
                <w:rFonts w:ascii="Courier New" w:hAnsi="Courier New"/>
                <w:snapToGrid w:val="0"/>
                <w:color w:val="auto"/>
              </w:rPr>
              <w:t>XMDGMGM1XXX</w:t>
            </w:r>
          </w:p>
        </w:tc>
        <w:tc>
          <w:tcPr>
            <w:tcW w:w="3960" w:type="dxa"/>
          </w:tcPr>
          <w:p w14:paraId="2F020EAB" w14:textId="77777777" w:rsidR="00AF5DFE" w:rsidRDefault="00AF5DFE">
            <w:pPr>
              <w:rPr>
                <w:rFonts w:ascii="Arial" w:hAnsi="Arial"/>
                <w:snapToGrid w:val="0"/>
                <w:color w:val="auto"/>
                <w:lang w:val="fr-FR"/>
              </w:rPr>
            </w:pPr>
            <w:r>
              <w:rPr>
                <w:rFonts w:ascii="Arial" w:hAnsi="Arial"/>
                <w:snapToGrid w:val="0"/>
                <w:color w:val="auto"/>
                <w:lang w:val="fr-FR"/>
              </w:rPr>
              <w:t>MARCHE INTERBANCAIRE DES DEVISES M.I.D.</w:t>
            </w:r>
          </w:p>
        </w:tc>
        <w:tc>
          <w:tcPr>
            <w:tcW w:w="2700" w:type="dxa"/>
          </w:tcPr>
          <w:p w14:paraId="7CF989E3" w14:textId="77777777" w:rsidR="00AF5DFE" w:rsidRDefault="00AF5DFE">
            <w:pPr>
              <w:jc w:val="left"/>
              <w:rPr>
                <w:rFonts w:ascii="Arial" w:hAnsi="Arial"/>
                <w:snapToGrid w:val="0"/>
                <w:color w:val="auto"/>
                <w:lang w:val="fr-FR"/>
              </w:rPr>
            </w:pPr>
          </w:p>
        </w:tc>
        <w:tc>
          <w:tcPr>
            <w:tcW w:w="720" w:type="dxa"/>
          </w:tcPr>
          <w:p w14:paraId="0C2BCC85" w14:textId="77777777" w:rsidR="00AF5DFE" w:rsidRDefault="00AF5DFE">
            <w:pPr>
              <w:jc w:val="center"/>
              <w:rPr>
                <w:rFonts w:ascii="Arial" w:hAnsi="Arial"/>
                <w:snapToGrid w:val="0"/>
                <w:color w:val="auto"/>
                <w:lang w:val="fr-FR"/>
              </w:rPr>
            </w:pPr>
          </w:p>
        </w:tc>
      </w:tr>
      <w:tr w:rsidR="00AF5DFE" w14:paraId="1138BC73" w14:textId="77777777">
        <w:trPr>
          <w:trHeight w:val="281"/>
        </w:trPr>
        <w:tc>
          <w:tcPr>
            <w:tcW w:w="750" w:type="dxa"/>
          </w:tcPr>
          <w:p w14:paraId="6424BAD9" w14:textId="77777777" w:rsidR="00AF5DFE" w:rsidRDefault="00AF5DFE">
            <w:pPr>
              <w:rPr>
                <w:rFonts w:ascii="Arial" w:hAnsi="Arial"/>
                <w:b/>
                <w:snapToGrid w:val="0"/>
                <w:color w:val="auto"/>
              </w:rPr>
            </w:pPr>
            <w:r>
              <w:rPr>
                <w:rFonts w:ascii="Arial" w:hAnsi="Arial"/>
                <w:b/>
                <w:snapToGrid w:val="0"/>
                <w:color w:val="auto"/>
              </w:rPr>
              <w:t>XMDS</w:t>
            </w:r>
          </w:p>
        </w:tc>
        <w:tc>
          <w:tcPr>
            <w:tcW w:w="1530" w:type="dxa"/>
          </w:tcPr>
          <w:p w14:paraId="70211588" w14:textId="77777777" w:rsidR="00AF5DFE" w:rsidRDefault="00AF5DFE">
            <w:pPr>
              <w:rPr>
                <w:rFonts w:ascii="Courier New" w:hAnsi="Courier New"/>
                <w:snapToGrid w:val="0"/>
                <w:color w:val="auto"/>
              </w:rPr>
            </w:pPr>
            <w:r>
              <w:rPr>
                <w:rFonts w:ascii="Courier New" w:hAnsi="Courier New"/>
                <w:snapToGrid w:val="0"/>
                <w:color w:val="auto"/>
              </w:rPr>
              <w:t>XMDSIN51XXX</w:t>
            </w:r>
          </w:p>
        </w:tc>
        <w:tc>
          <w:tcPr>
            <w:tcW w:w="3960" w:type="dxa"/>
          </w:tcPr>
          <w:p w14:paraId="40440887"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MADRAS</w:t>
                </w:r>
              </w:smartTag>
            </w:smartTag>
            <w:r>
              <w:rPr>
                <w:rFonts w:ascii="Arial" w:hAnsi="Arial"/>
                <w:snapToGrid w:val="0"/>
                <w:color w:val="auto"/>
              </w:rPr>
              <w:t xml:space="preserve"> STOCK EXCHANGE</w:t>
            </w:r>
          </w:p>
        </w:tc>
        <w:tc>
          <w:tcPr>
            <w:tcW w:w="2700" w:type="dxa"/>
          </w:tcPr>
          <w:p w14:paraId="0D080248"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Madras</w:t>
                </w:r>
              </w:smartTag>
            </w:smartTag>
            <w:r>
              <w:rPr>
                <w:rFonts w:ascii="Arial" w:hAnsi="Arial"/>
                <w:snapToGrid w:val="0"/>
                <w:color w:val="auto"/>
              </w:rPr>
              <w:t xml:space="preserve"> Stock Exchange</w:t>
            </w:r>
          </w:p>
        </w:tc>
        <w:tc>
          <w:tcPr>
            <w:tcW w:w="720" w:type="dxa"/>
          </w:tcPr>
          <w:p w14:paraId="074C3277" w14:textId="77777777" w:rsidR="00AF5DFE" w:rsidRDefault="00AF5DFE">
            <w:pPr>
              <w:jc w:val="center"/>
              <w:rPr>
                <w:rFonts w:ascii="Arial" w:hAnsi="Arial"/>
                <w:snapToGrid w:val="0"/>
                <w:color w:val="auto"/>
              </w:rPr>
            </w:pPr>
            <w:r>
              <w:rPr>
                <w:rFonts w:ascii="Arial" w:hAnsi="Arial"/>
                <w:snapToGrid w:val="0"/>
                <w:color w:val="auto"/>
              </w:rPr>
              <w:t>MD</w:t>
            </w:r>
          </w:p>
        </w:tc>
      </w:tr>
      <w:tr w:rsidR="00AF5DFE" w14:paraId="0024FFE0" w14:textId="77777777">
        <w:trPr>
          <w:trHeight w:val="281"/>
        </w:trPr>
        <w:tc>
          <w:tcPr>
            <w:tcW w:w="750" w:type="dxa"/>
          </w:tcPr>
          <w:p w14:paraId="48A24A9D" w14:textId="77777777" w:rsidR="00AF5DFE" w:rsidRDefault="00AF5DFE">
            <w:pPr>
              <w:rPr>
                <w:rFonts w:ascii="Arial" w:hAnsi="Arial"/>
                <w:b/>
                <w:snapToGrid w:val="0"/>
                <w:color w:val="auto"/>
              </w:rPr>
            </w:pPr>
            <w:r>
              <w:rPr>
                <w:rFonts w:ascii="Arial" w:hAnsi="Arial"/>
                <w:b/>
                <w:snapToGrid w:val="0"/>
                <w:color w:val="auto"/>
              </w:rPr>
              <w:t>XMED</w:t>
            </w:r>
          </w:p>
        </w:tc>
        <w:tc>
          <w:tcPr>
            <w:tcW w:w="1530" w:type="dxa"/>
          </w:tcPr>
          <w:p w14:paraId="151543C7" w14:textId="77777777" w:rsidR="00AF5DFE" w:rsidRDefault="00AF5DFE">
            <w:pPr>
              <w:rPr>
                <w:rFonts w:ascii="Courier New" w:hAnsi="Courier New"/>
                <w:snapToGrid w:val="0"/>
                <w:color w:val="auto"/>
              </w:rPr>
            </w:pPr>
            <w:r>
              <w:rPr>
                <w:rFonts w:ascii="Courier New" w:hAnsi="Courier New"/>
                <w:snapToGrid w:val="0"/>
                <w:color w:val="auto"/>
              </w:rPr>
              <w:t>XMEDCOB1XXX</w:t>
            </w:r>
          </w:p>
        </w:tc>
        <w:tc>
          <w:tcPr>
            <w:tcW w:w="3960" w:type="dxa"/>
          </w:tcPr>
          <w:p w14:paraId="6BD5DB7E" w14:textId="77777777" w:rsidR="00AF5DFE" w:rsidRPr="008E13A9" w:rsidRDefault="00AF5DFE">
            <w:pPr>
              <w:ind w:left="1080" w:hanging="360"/>
              <w:rPr>
                <w:rFonts w:ascii="Arial" w:hAnsi="Arial"/>
                <w:color w:val="auto"/>
                <w:lang w:val="sv-SE"/>
                <w:rPrChange w:id="5391" w:author="Administrator" w:date="2011-08-18T10:26:00Z">
                  <w:rPr>
                    <w:rFonts w:ascii="Arial" w:hAnsi="Arial"/>
                    <w:color w:val="auto"/>
                    <w:lang w:val="fr-FR"/>
                  </w:rPr>
                </w:rPrChange>
              </w:rPr>
            </w:pPr>
            <w:r w:rsidRPr="008E13A9">
              <w:rPr>
                <w:rFonts w:ascii="Arial" w:hAnsi="Arial"/>
                <w:color w:val="auto"/>
                <w:lang w:val="sv-SE"/>
                <w:rPrChange w:id="5392" w:author="Administrator" w:date="2011-08-18T10:26:00Z">
                  <w:rPr>
                    <w:rFonts w:ascii="Arial" w:hAnsi="Arial"/>
                    <w:color w:val="auto"/>
                    <w:lang w:val="fr-FR"/>
                  </w:rPr>
                </w:rPrChange>
              </w:rPr>
              <w:t>BOLSA DE MEDELLIN S.A.</w:t>
            </w:r>
          </w:p>
        </w:tc>
        <w:tc>
          <w:tcPr>
            <w:tcW w:w="2700" w:type="dxa"/>
          </w:tcPr>
          <w:p w14:paraId="06526571" w14:textId="77777777" w:rsidR="00AF5DFE" w:rsidRDefault="00AF5DFE">
            <w:pPr>
              <w:jc w:val="left"/>
              <w:rPr>
                <w:rFonts w:ascii="Arial" w:hAnsi="Arial"/>
                <w:snapToGrid w:val="0"/>
                <w:color w:val="auto"/>
              </w:rPr>
            </w:pPr>
            <w:smartTag w:uri="urn:schemas-microsoft-com:office:smarttags" w:element="place">
              <w:smartTag w:uri="urn:schemas-microsoft-com:office:smarttags" w:element="City">
                <w:r>
                  <w:rPr>
                    <w:rFonts w:ascii="Arial" w:hAnsi="Arial"/>
                    <w:snapToGrid w:val="0"/>
                    <w:color w:val="auto"/>
                  </w:rPr>
                  <w:t>Medellin</w:t>
                </w:r>
              </w:smartTag>
            </w:smartTag>
            <w:r>
              <w:rPr>
                <w:rFonts w:ascii="Arial" w:hAnsi="Arial"/>
                <w:snapToGrid w:val="0"/>
                <w:color w:val="auto"/>
              </w:rPr>
              <w:t xml:space="preserve"> Stock Excahnge</w:t>
            </w:r>
          </w:p>
        </w:tc>
        <w:tc>
          <w:tcPr>
            <w:tcW w:w="720" w:type="dxa"/>
          </w:tcPr>
          <w:p w14:paraId="220A4C7C" w14:textId="77777777" w:rsidR="00AF5DFE" w:rsidRDefault="00AF5DFE">
            <w:pPr>
              <w:jc w:val="center"/>
              <w:rPr>
                <w:rFonts w:ascii="Arial" w:hAnsi="Arial"/>
                <w:snapToGrid w:val="0"/>
                <w:color w:val="auto"/>
              </w:rPr>
            </w:pPr>
            <w:r>
              <w:rPr>
                <w:rFonts w:ascii="Arial" w:hAnsi="Arial"/>
                <w:snapToGrid w:val="0"/>
                <w:color w:val="auto"/>
              </w:rPr>
              <w:t>ML</w:t>
            </w:r>
          </w:p>
        </w:tc>
      </w:tr>
      <w:tr w:rsidR="00AF5DFE" w14:paraId="208A58B7" w14:textId="77777777">
        <w:trPr>
          <w:trHeight w:val="281"/>
        </w:trPr>
        <w:tc>
          <w:tcPr>
            <w:tcW w:w="750" w:type="dxa"/>
          </w:tcPr>
          <w:p w14:paraId="2678EB26" w14:textId="77777777" w:rsidR="00AF5DFE" w:rsidRDefault="00AF5DFE">
            <w:pPr>
              <w:rPr>
                <w:rFonts w:ascii="Arial" w:hAnsi="Arial"/>
                <w:b/>
                <w:snapToGrid w:val="0"/>
                <w:color w:val="auto"/>
              </w:rPr>
            </w:pPr>
            <w:r>
              <w:rPr>
                <w:rFonts w:ascii="Arial" w:hAnsi="Arial"/>
                <w:b/>
                <w:snapToGrid w:val="0"/>
                <w:color w:val="auto"/>
              </w:rPr>
              <w:t>XMEF</w:t>
            </w:r>
          </w:p>
        </w:tc>
        <w:tc>
          <w:tcPr>
            <w:tcW w:w="1530" w:type="dxa"/>
          </w:tcPr>
          <w:p w14:paraId="07E1E22F" w14:textId="77777777" w:rsidR="00AF5DFE" w:rsidRDefault="00AF5DFE">
            <w:pPr>
              <w:rPr>
                <w:rFonts w:ascii="Courier New" w:hAnsi="Courier New"/>
                <w:snapToGrid w:val="0"/>
                <w:color w:val="auto"/>
              </w:rPr>
            </w:pPr>
            <w:r>
              <w:rPr>
                <w:rFonts w:ascii="Courier New" w:hAnsi="Courier New"/>
                <w:snapToGrid w:val="0"/>
                <w:color w:val="auto"/>
              </w:rPr>
              <w:t>XMEFESBBXXX</w:t>
            </w:r>
          </w:p>
        </w:tc>
        <w:tc>
          <w:tcPr>
            <w:tcW w:w="3960" w:type="dxa"/>
          </w:tcPr>
          <w:p w14:paraId="7FAECA9C" w14:textId="77777777" w:rsidR="00AF5DFE" w:rsidRDefault="00AF5DFE">
            <w:pPr>
              <w:rPr>
                <w:rFonts w:ascii="Arial" w:hAnsi="Arial"/>
                <w:snapToGrid w:val="0"/>
                <w:color w:val="auto"/>
              </w:rPr>
            </w:pPr>
            <w:r>
              <w:rPr>
                <w:rFonts w:ascii="Arial" w:hAnsi="Arial"/>
                <w:snapToGrid w:val="0"/>
                <w:color w:val="auto"/>
              </w:rPr>
              <w:t>MEFF RENTA FIJA</w:t>
            </w:r>
          </w:p>
        </w:tc>
        <w:tc>
          <w:tcPr>
            <w:tcW w:w="2700" w:type="dxa"/>
          </w:tcPr>
          <w:p w14:paraId="6F9FC2F2" w14:textId="77777777" w:rsidR="00AF5DFE" w:rsidRDefault="00AF5DFE">
            <w:pPr>
              <w:jc w:val="left"/>
              <w:rPr>
                <w:rFonts w:ascii="Arial" w:hAnsi="Arial"/>
                <w:snapToGrid w:val="0"/>
                <w:color w:val="auto"/>
              </w:rPr>
            </w:pPr>
          </w:p>
        </w:tc>
        <w:tc>
          <w:tcPr>
            <w:tcW w:w="720" w:type="dxa"/>
          </w:tcPr>
          <w:p w14:paraId="5F06BCEA" w14:textId="77777777" w:rsidR="00AF5DFE" w:rsidRDefault="00AF5DFE">
            <w:pPr>
              <w:jc w:val="center"/>
              <w:rPr>
                <w:rFonts w:ascii="Arial" w:hAnsi="Arial"/>
                <w:snapToGrid w:val="0"/>
                <w:color w:val="auto"/>
              </w:rPr>
            </w:pPr>
          </w:p>
        </w:tc>
      </w:tr>
      <w:tr w:rsidR="00AF5DFE" w14:paraId="648F4974" w14:textId="77777777">
        <w:trPr>
          <w:trHeight w:val="281"/>
        </w:trPr>
        <w:tc>
          <w:tcPr>
            <w:tcW w:w="750" w:type="dxa"/>
          </w:tcPr>
          <w:p w14:paraId="767A3A0C" w14:textId="77777777" w:rsidR="00AF5DFE" w:rsidRDefault="00AF5DFE">
            <w:pPr>
              <w:rPr>
                <w:rFonts w:ascii="Arial" w:hAnsi="Arial"/>
                <w:b/>
                <w:snapToGrid w:val="0"/>
                <w:color w:val="auto"/>
              </w:rPr>
            </w:pPr>
            <w:r>
              <w:rPr>
                <w:rFonts w:ascii="Arial" w:hAnsi="Arial"/>
                <w:b/>
                <w:snapToGrid w:val="0"/>
                <w:color w:val="auto"/>
              </w:rPr>
              <w:t>XMEV</w:t>
            </w:r>
          </w:p>
        </w:tc>
        <w:tc>
          <w:tcPr>
            <w:tcW w:w="1530" w:type="dxa"/>
          </w:tcPr>
          <w:p w14:paraId="4A11C8D5" w14:textId="77777777" w:rsidR="00AF5DFE" w:rsidRDefault="00AF5DFE">
            <w:pPr>
              <w:rPr>
                <w:rFonts w:ascii="Courier New" w:hAnsi="Courier New"/>
                <w:snapToGrid w:val="0"/>
                <w:color w:val="auto"/>
              </w:rPr>
            </w:pPr>
            <w:r>
              <w:rPr>
                <w:rFonts w:ascii="Courier New" w:hAnsi="Courier New"/>
                <w:snapToGrid w:val="0"/>
                <w:color w:val="auto"/>
              </w:rPr>
              <w:t>XMEVARB1XXX</w:t>
            </w:r>
          </w:p>
        </w:tc>
        <w:tc>
          <w:tcPr>
            <w:tcW w:w="3960" w:type="dxa"/>
          </w:tcPr>
          <w:p w14:paraId="27527191" w14:textId="77777777" w:rsidR="00AF5DFE" w:rsidRDefault="00AF5DFE">
            <w:pPr>
              <w:rPr>
                <w:rFonts w:ascii="Arial" w:hAnsi="Arial"/>
                <w:snapToGrid w:val="0"/>
                <w:color w:val="auto"/>
                <w:lang w:val="fr-FR"/>
              </w:rPr>
            </w:pPr>
            <w:r>
              <w:rPr>
                <w:rFonts w:ascii="Arial" w:hAnsi="Arial"/>
                <w:snapToGrid w:val="0"/>
                <w:color w:val="auto"/>
                <w:lang w:val="fr-FR"/>
              </w:rPr>
              <w:t>MERCADO DE VALORES DE BUENOS AIRES S.A. - MERVAL</w:t>
            </w:r>
          </w:p>
        </w:tc>
        <w:tc>
          <w:tcPr>
            <w:tcW w:w="2700" w:type="dxa"/>
          </w:tcPr>
          <w:p w14:paraId="20DB8784" w14:textId="77777777" w:rsidR="00AF5DFE" w:rsidRDefault="00AF5DFE">
            <w:pPr>
              <w:jc w:val="left"/>
              <w:rPr>
                <w:rFonts w:ascii="Arial" w:hAnsi="Arial"/>
                <w:snapToGrid w:val="0"/>
                <w:color w:val="auto"/>
                <w:lang w:val="fr-FR"/>
              </w:rPr>
            </w:pPr>
          </w:p>
        </w:tc>
        <w:tc>
          <w:tcPr>
            <w:tcW w:w="720" w:type="dxa"/>
          </w:tcPr>
          <w:p w14:paraId="20EAA381" w14:textId="77777777" w:rsidR="00AF5DFE" w:rsidRDefault="00AF5DFE">
            <w:pPr>
              <w:jc w:val="center"/>
              <w:rPr>
                <w:rFonts w:ascii="Arial" w:hAnsi="Arial"/>
                <w:snapToGrid w:val="0"/>
                <w:color w:val="auto"/>
                <w:lang w:val="fr-FR"/>
              </w:rPr>
            </w:pPr>
          </w:p>
        </w:tc>
      </w:tr>
      <w:tr w:rsidR="00AF5DFE" w14:paraId="056B3C99" w14:textId="77777777">
        <w:trPr>
          <w:trHeight w:val="281"/>
        </w:trPr>
        <w:tc>
          <w:tcPr>
            <w:tcW w:w="750" w:type="dxa"/>
          </w:tcPr>
          <w:p w14:paraId="6801CCD1" w14:textId="77777777" w:rsidR="00AF5DFE" w:rsidRDefault="00AF5DFE">
            <w:pPr>
              <w:rPr>
                <w:rFonts w:ascii="Arial" w:hAnsi="Arial"/>
                <w:b/>
                <w:snapToGrid w:val="0"/>
                <w:color w:val="auto"/>
              </w:rPr>
            </w:pPr>
            <w:r>
              <w:rPr>
                <w:rFonts w:ascii="Arial" w:hAnsi="Arial"/>
                <w:b/>
                <w:snapToGrid w:val="0"/>
                <w:color w:val="auto"/>
              </w:rPr>
              <w:t>XMEX</w:t>
            </w:r>
          </w:p>
        </w:tc>
        <w:tc>
          <w:tcPr>
            <w:tcW w:w="1530" w:type="dxa"/>
          </w:tcPr>
          <w:p w14:paraId="281B5A6C" w14:textId="77777777" w:rsidR="00AF5DFE" w:rsidRDefault="00AF5DFE">
            <w:pPr>
              <w:rPr>
                <w:rFonts w:ascii="Courier New" w:hAnsi="Courier New"/>
                <w:snapToGrid w:val="0"/>
                <w:color w:val="auto"/>
              </w:rPr>
            </w:pPr>
            <w:r>
              <w:rPr>
                <w:rFonts w:ascii="Courier New" w:hAnsi="Courier New"/>
                <w:snapToGrid w:val="0"/>
                <w:color w:val="auto"/>
              </w:rPr>
              <w:t>XMEXMXM1XXX</w:t>
            </w:r>
          </w:p>
        </w:tc>
        <w:tc>
          <w:tcPr>
            <w:tcW w:w="3960" w:type="dxa"/>
          </w:tcPr>
          <w:p w14:paraId="3C68BBAC" w14:textId="77777777" w:rsidR="00AF5DFE" w:rsidRDefault="00AF5DFE">
            <w:pPr>
              <w:rPr>
                <w:rFonts w:ascii="Arial" w:hAnsi="Arial"/>
                <w:snapToGrid w:val="0"/>
                <w:color w:val="auto"/>
              </w:rPr>
            </w:pPr>
            <w:r>
              <w:rPr>
                <w:rFonts w:ascii="Arial" w:hAnsi="Arial"/>
                <w:snapToGrid w:val="0"/>
                <w:color w:val="auto"/>
              </w:rPr>
              <w:t>BOLSA MEXICANA DE VALORES (MEXICAN STOCK EXCHANGE)</w:t>
            </w:r>
          </w:p>
        </w:tc>
        <w:tc>
          <w:tcPr>
            <w:tcW w:w="2700" w:type="dxa"/>
          </w:tcPr>
          <w:p w14:paraId="18F4988B" w14:textId="77777777" w:rsidR="00AF5DFE" w:rsidRDefault="00AF5DFE">
            <w:pPr>
              <w:jc w:val="left"/>
              <w:rPr>
                <w:rFonts w:ascii="Arial" w:hAnsi="Arial"/>
                <w:snapToGrid w:val="0"/>
                <w:color w:val="auto"/>
              </w:rPr>
            </w:pPr>
            <w:r>
              <w:rPr>
                <w:rFonts w:ascii="Arial" w:hAnsi="Arial"/>
                <w:snapToGrid w:val="0"/>
                <w:color w:val="auto"/>
              </w:rPr>
              <w:t>Mexican Stock Exchange</w:t>
            </w:r>
          </w:p>
        </w:tc>
        <w:tc>
          <w:tcPr>
            <w:tcW w:w="720" w:type="dxa"/>
          </w:tcPr>
          <w:p w14:paraId="7A8CC4EA" w14:textId="77777777" w:rsidR="00AF5DFE" w:rsidRDefault="00AF5DFE">
            <w:pPr>
              <w:jc w:val="center"/>
              <w:rPr>
                <w:rFonts w:ascii="Arial" w:hAnsi="Arial"/>
                <w:snapToGrid w:val="0"/>
                <w:color w:val="auto"/>
              </w:rPr>
            </w:pPr>
            <w:r>
              <w:rPr>
                <w:rFonts w:ascii="Arial" w:hAnsi="Arial"/>
                <w:snapToGrid w:val="0"/>
                <w:color w:val="auto"/>
              </w:rPr>
              <w:t>MX</w:t>
            </w:r>
          </w:p>
        </w:tc>
      </w:tr>
      <w:tr w:rsidR="00AF5DFE" w14:paraId="0323630F" w14:textId="77777777">
        <w:trPr>
          <w:trHeight w:val="281"/>
        </w:trPr>
        <w:tc>
          <w:tcPr>
            <w:tcW w:w="750" w:type="dxa"/>
          </w:tcPr>
          <w:p w14:paraId="7E006928" w14:textId="77777777" w:rsidR="00AF5DFE" w:rsidRDefault="00AF5DFE">
            <w:pPr>
              <w:rPr>
                <w:rFonts w:ascii="Arial" w:hAnsi="Arial"/>
                <w:b/>
                <w:snapToGrid w:val="0"/>
                <w:color w:val="auto"/>
              </w:rPr>
            </w:pPr>
            <w:r>
              <w:rPr>
                <w:rFonts w:ascii="Arial" w:hAnsi="Arial"/>
                <w:b/>
                <w:snapToGrid w:val="0"/>
                <w:color w:val="auto"/>
              </w:rPr>
              <w:t>XMGE</w:t>
            </w:r>
          </w:p>
        </w:tc>
        <w:tc>
          <w:tcPr>
            <w:tcW w:w="1530" w:type="dxa"/>
          </w:tcPr>
          <w:p w14:paraId="70CF30D8" w14:textId="77777777" w:rsidR="00AF5DFE" w:rsidRDefault="00AF5DFE">
            <w:pPr>
              <w:rPr>
                <w:rFonts w:ascii="Courier New" w:hAnsi="Courier New"/>
                <w:snapToGrid w:val="0"/>
                <w:color w:val="auto"/>
              </w:rPr>
            </w:pPr>
            <w:r>
              <w:rPr>
                <w:rFonts w:ascii="Courier New" w:hAnsi="Courier New"/>
                <w:snapToGrid w:val="0"/>
                <w:color w:val="auto"/>
              </w:rPr>
              <w:t>XMGEUS41XXX</w:t>
            </w:r>
          </w:p>
        </w:tc>
        <w:tc>
          <w:tcPr>
            <w:tcW w:w="3960" w:type="dxa"/>
          </w:tcPr>
          <w:p w14:paraId="5791BE7C"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MINNEAPOLIS</w:t>
                </w:r>
              </w:smartTag>
            </w:smartTag>
            <w:r>
              <w:rPr>
                <w:rFonts w:ascii="Arial" w:hAnsi="Arial"/>
                <w:snapToGrid w:val="0"/>
                <w:color w:val="auto"/>
              </w:rPr>
              <w:t xml:space="preserve"> GRAIN EXCHANGE</w:t>
            </w:r>
          </w:p>
        </w:tc>
        <w:tc>
          <w:tcPr>
            <w:tcW w:w="2700" w:type="dxa"/>
          </w:tcPr>
          <w:p w14:paraId="0D458A2B" w14:textId="77777777" w:rsidR="00AF5DFE" w:rsidRDefault="00AF5DFE">
            <w:pPr>
              <w:jc w:val="left"/>
              <w:rPr>
                <w:rFonts w:ascii="Arial" w:hAnsi="Arial"/>
                <w:snapToGrid w:val="0"/>
                <w:color w:val="auto"/>
              </w:rPr>
            </w:pPr>
          </w:p>
        </w:tc>
        <w:tc>
          <w:tcPr>
            <w:tcW w:w="720" w:type="dxa"/>
          </w:tcPr>
          <w:p w14:paraId="3FD25569" w14:textId="77777777" w:rsidR="00AF5DFE" w:rsidRDefault="00AF5DFE">
            <w:pPr>
              <w:jc w:val="center"/>
              <w:rPr>
                <w:rFonts w:ascii="Arial" w:hAnsi="Arial"/>
                <w:snapToGrid w:val="0"/>
                <w:color w:val="auto"/>
              </w:rPr>
            </w:pPr>
          </w:p>
        </w:tc>
      </w:tr>
      <w:tr w:rsidR="00AF5DFE" w14:paraId="7CD6EC04" w14:textId="77777777">
        <w:trPr>
          <w:trHeight w:val="281"/>
        </w:trPr>
        <w:tc>
          <w:tcPr>
            <w:tcW w:w="750" w:type="dxa"/>
          </w:tcPr>
          <w:p w14:paraId="7F9BD59E" w14:textId="77777777" w:rsidR="00AF5DFE" w:rsidRDefault="00AF5DFE">
            <w:pPr>
              <w:rPr>
                <w:rFonts w:ascii="Arial" w:hAnsi="Arial"/>
                <w:b/>
                <w:snapToGrid w:val="0"/>
                <w:color w:val="auto"/>
              </w:rPr>
            </w:pPr>
            <w:r>
              <w:rPr>
                <w:rFonts w:ascii="Arial" w:hAnsi="Arial"/>
                <w:b/>
                <w:snapToGrid w:val="0"/>
                <w:color w:val="auto"/>
              </w:rPr>
              <w:t>XMIC</w:t>
            </w:r>
          </w:p>
        </w:tc>
        <w:tc>
          <w:tcPr>
            <w:tcW w:w="1530" w:type="dxa"/>
          </w:tcPr>
          <w:p w14:paraId="185EFDD2" w14:textId="77777777" w:rsidR="00AF5DFE" w:rsidRDefault="00AF5DFE">
            <w:pPr>
              <w:rPr>
                <w:rFonts w:ascii="Courier New" w:hAnsi="Courier New"/>
                <w:snapToGrid w:val="0"/>
                <w:color w:val="auto"/>
              </w:rPr>
            </w:pPr>
            <w:r>
              <w:rPr>
                <w:rFonts w:ascii="Courier New" w:hAnsi="Courier New"/>
                <w:snapToGrid w:val="0"/>
                <w:color w:val="auto"/>
              </w:rPr>
              <w:t>XMICRUMMXXX</w:t>
            </w:r>
          </w:p>
        </w:tc>
        <w:tc>
          <w:tcPr>
            <w:tcW w:w="3960" w:type="dxa"/>
          </w:tcPr>
          <w:p w14:paraId="0F3C2F9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MOSCOW</w:t>
                </w:r>
              </w:smartTag>
            </w:smartTag>
            <w:r>
              <w:rPr>
                <w:rFonts w:ascii="Arial" w:hAnsi="Arial"/>
                <w:snapToGrid w:val="0"/>
                <w:color w:val="auto"/>
              </w:rPr>
              <w:t xml:space="preserve"> INTERBANK CURRENCY EXCHANGE (MICEX)</w:t>
            </w:r>
          </w:p>
        </w:tc>
        <w:tc>
          <w:tcPr>
            <w:tcW w:w="2700" w:type="dxa"/>
          </w:tcPr>
          <w:p w14:paraId="12FA8694"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Moscow</w:t>
                </w:r>
              </w:smartTag>
            </w:smartTag>
            <w:r>
              <w:rPr>
                <w:rFonts w:ascii="Arial" w:hAnsi="Arial"/>
                <w:snapToGrid w:val="0"/>
                <w:color w:val="auto"/>
              </w:rPr>
              <w:t xml:space="preserve"> Inter Bank Currency Exchange</w:t>
            </w:r>
          </w:p>
        </w:tc>
        <w:tc>
          <w:tcPr>
            <w:tcW w:w="720" w:type="dxa"/>
          </w:tcPr>
          <w:p w14:paraId="3009A3A0" w14:textId="77777777" w:rsidR="00AF5DFE" w:rsidRDefault="00AF5DFE">
            <w:pPr>
              <w:jc w:val="center"/>
              <w:rPr>
                <w:rFonts w:ascii="Arial" w:hAnsi="Arial"/>
                <w:snapToGrid w:val="0"/>
                <w:color w:val="auto"/>
              </w:rPr>
            </w:pPr>
            <w:r>
              <w:rPr>
                <w:rFonts w:ascii="Arial" w:hAnsi="Arial"/>
                <w:snapToGrid w:val="0"/>
                <w:color w:val="auto"/>
              </w:rPr>
              <w:t>MM</w:t>
            </w:r>
          </w:p>
        </w:tc>
      </w:tr>
      <w:tr w:rsidR="00AF5DFE" w14:paraId="3DB2DF84" w14:textId="77777777">
        <w:trPr>
          <w:trHeight w:val="281"/>
        </w:trPr>
        <w:tc>
          <w:tcPr>
            <w:tcW w:w="750" w:type="dxa"/>
          </w:tcPr>
          <w:p w14:paraId="5C294CD0" w14:textId="77777777" w:rsidR="00AF5DFE" w:rsidRDefault="00AF5DFE">
            <w:pPr>
              <w:rPr>
                <w:rFonts w:ascii="Arial" w:hAnsi="Arial"/>
                <w:b/>
                <w:snapToGrid w:val="0"/>
                <w:color w:val="auto"/>
              </w:rPr>
            </w:pPr>
            <w:r>
              <w:rPr>
                <w:rFonts w:ascii="Arial" w:hAnsi="Arial"/>
                <w:b/>
                <w:snapToGrid w:val="0"/>
                <w:color w:val="auto"/>
              </w:rPr>
              <w:t>XMID</w:t>
            </w:r>
          </w:p>
        </w:tc>
        <w:tc>
          <w:tcPr>
            <w:tcW w:w="1530" w:type="dxa"/>
          </w:tcPr>
          <w:p w14:paraId="3774AF0A" w14:textId="77777777" w:rsidR="00AF5DFE" w:rsidRDefault="00AF5DFE">
            <w:pPr>
              <w:rPr>
                <w:rFonts w:ascii="Courier New" w:hAnsi="Courier New"/>
                <w:snapToGrid w:val="0"/>
                <w:color w:val="auto"/>
              </w:rPr>
            </w:pPr>
            <w:r>
              <w:rPr>
                <w:rFonts w:ascii="Courier New" w:hAnsi="Courier New"/>
                <w:snapToGrid w:val="0"/>
                <w:color w:val="auto"/>
              </w:rPr>
              <w:t>XMIDUS41XXX</w:t>
            </w:r>
          </w:p>
        </w:tc>
        <w:tc>
          <w:tcPr>
            <w:tcW w:w="3960" w:type="dxa"/>
          </w:tcPr>
          <w:p w14:paraId="126BE68E"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MIDWEST</w:t>
              </w:r>
            </w:smartTag>
            <w:r>
              <w:rPr>
                <w:rFonts w:ascii="Arial" w:hAnsi="Arial"/>
                <w:snapToGrid w:val="0"/>
                <w:color w:val="auto"/>
              </w:rPr>
              <w:t xml:space="preserve"> STOCK EXCHANGE</w:t>
            </w:r>
          </w:p>
        </w:tc>
        <w:tc>
          <w:tcPr>
            <w:tcW w:w="3420" w:type="dxa"/>
            <w:gridSpan w:val="2"/>
          </w:tcPr>
          <w:p w14:paraId="507899D8" w14:textId="77777777" w:rsidR="00AF5DFE" w:rsidRDefault="00AF5DFE">
            <w:pPr>
              <w:jc w:val="left"/>
              <w:rPr>
                <w:rFonts w:ascii="Arial" w:hAnsi="Arial"/>
                <w:snapToGrid w:val="0"/>
                <w:color w:val="auto"/>
              </w:rPr>
            </w:pPr>
            <w:r>
              <w:rPr>
                <w:rFonts w:ascii="Arial" w:hAnsi="Arial"/>
                <w:snapToGrid w:val="0"/>
                <w:color w:val="auto"/>
              </w:rPr>
              <w:t>&lt;&lt; now called Chicago Stock Exchange, already documented &gt;&gt;</w:t>
            </w:r>
          </w:p>
        </w:tc>
      </w:tr>
      <w:tr w:rsidR="00AF5DFE" w14:paraId="6BD6AA91" w14:textId="77777777">
        <w:trPr>
          <w:trHeight w:val="281"/>
        </w:trPr>
        <w:tc>
          <w:tcPr>
            <w:tcW w:w="750" w:type="dxa"/>
          </w:tcPr>
          <w:p w14:paraId="1235A1F3" w14:textId="77777777" w:rsidR="00AF5DFE" w:rsidRDefault="00AF5DFE">
            <w:pPr>
              <w:rPr>
                <w:rFonts w:ascii="Arial" w:hAnsi="Arial"/>
                <w:b/>
                <w:snapToGrid w:val="0"/>
                <w:color w:val="auto"/>
              </w:rPr>
            </w:pPr>
            <w:r>
              <w:rPr>
                <w:rFonts w:ascii="Arial" w:hAnsi="Arial"/>
                <w:b/>
                <w:snapToGrid w:val="0"/>
                <w:color w:val="auto"/>
              </w:rPr>
              <w:t>XMIF</w:t>
            </w:r>
          </w:p>
        </w:tc>
        <w:tc>
          <w:tcPr>
            <w:tcW w:w="1530" w:type="dxa"/>
          </w:tcPr>
          <w:p w14:paraId="2E929655" w14:textId="77777777" w:rsidR="00AF5DFE" w:rsidRDefault="00AF5DFE">
            <w:pPr>
              <w:rPr>
                <w:rFonts w:ascii="Courier New" w:hAnsi="Courier New"/>
                <w:snapToGrid w:val="0"/>
                <w:color w:val="auto"/>
              </w:rPr>
            </w:pPr>
            <w:r>
              <w:rPr>
                <w:rFonts w:ascii="Courier New" w:hAnsi="Courier New"/>
                <w:snapToGrid w:val="0"/>
                <w:color w:val="auto"/>
              </w:rPr>
              <w:t>XMIFITM1XXX</w:t>
            </w:r>
          </w:p>
        </w:tc>
        <w:tc>
          <w:tcPr>
            <w:tcW w:w="3960" w:type="dxa"/>
          </w:tcPr>
          <w:p w14:paraId="489E176A" w14:textId="77777777" w:rsidR="00AF5DFE" w:rsidRDefault="00AF5DFE">
            <w:pPr>
              <w:rPr>
                <w:rFonts w:ascii="Arial" w:hAnsi="Arial"/>
                <w:snapToGrid w:val="0"/>
                <w:color w:val="auto"/>
              </w:rPr>
            </w:pPr>
            <w:r>
              <w:rPr>
                <w:rFonts w:ascii="Arial" w:hAnsi="Arial"/>
                <w:snapToGrid w:val="0"/>
                <w:color w:val="auto"/>
              </w:rPr>
              <w:t>MERCATO ITALIANO FUTURES EXCHANGE</w:t>
            </w:r>
          </w:p>
        </w:tc>
        <w:tc>
          <w:tcPr>
            <w:tcW w:w="2700" w:type="dxa"/>
          </w:tcPr>
          <w:p w14:paraId="73F523DB" w14:textId="77777777" w:rsidR="00AF5DFE" w:rsidRDefault="00AF5DFE">
            <w:pPr>
              <w:jc w:val="left"/>
              <w:rPr>
                <w:rFonts w:ascii="Arial" w:hAnsi="Arial"/>
                <w:snapToGrid w:val="0"/>
                <w:color w:val="auto"/>
              </w:rPr>
            </w:pPr>
          </w:p>
        </w:tc>
        <w:tc>
          <w:tcPr>
            <w:tcW w:w="720" w:type="dxa"/>
          </w:tcPr>
          <w:p w14:paraId="1E6D8D69" w14:textId="77777777" w:rsidR="00AF5DFE" w:rsidRDefault="00AF5DFE">
            <w:pPr>
              <w:jc w:val="center"/>
              <w:rPr>
                <w:rFonts w:ascii="Arial" w:hAnsi="Arial"/>
                <w:snapToGrid w:val="0"/>
                <w:color w:val="auto"/>
              </w:rPr>
            </w:pPr>
          </w:p>
        </w:tc>
      </w:tr>
      <w:tr w:rsidR="00AF5DFE" w14:paraId="6B8133CA" w14:textId="77777777">
        <w:trPr>
          <w:cantSplit/>
          <w:trHeight w:val="72"/>
        </w:trPr>
        <w:tc>
          <w:tcPr>
            <w:tcW w:w="750" w:type="dxa"/>
            <w:vMerge w:val="restart"/>
          </w:tcPr>
          <w:p w14:paraId="255A6A13" w14:textId="77777777" w:rsidR="00AF5DFE" w:rsidRDefault="00AF5DFE">
            <w:pPr>
              <w:rPr>
                <w:rFonts w:ascii="Arial" w:hAnsi="Arial"/>
                <w:b/>
                <w:snapToGrid w:val="0"/>
                <w:color w:val="auto"/>
              </w:rPr>
            </w:pPr>
            <w:r>
              <w:rPr>
                <w:rFonts w:ascii="Arial" w:hAnsi="Arial"/>
                <w:b/>
                <w:snapToGrid w:val="0"/>
                <w:color w:val="auto"/>
              </w:rPr>
              <w:t>XMIL</w:t>
            </w:r>
          </w:p>
        </w:tc>
        <w:tc>
          <w:tcPr>
            <w:tcW w:w="1530" w:type="dxa"/>
            <w:vMerge w:val="restart"/>
          </w:tcPr>
          <w:p w14:paraId="18A415E0" w14:textId="77777777" w:rsidR="00AF5DFE" w:rsidRDefault="00AF5DFE">
            <w:pPr>
              <w:rPr>
                <w:rFonts w:ascii="Courier New" w:hAnsi="Courier New"/>
                <w:snapToGrid w:val="0"/>
                <w:color w:val="auto"/>
              </w:rPr>
            </w:pPr>
            <w:r>
              <w:rPr>
                <w:rFonts w:ascii="Courier New" w:hAnsi="Courier New"/>
                <w:snapToGrid w:val="0"/>
                <w:color w:val="auto"/>
              </w:rPr>
              <w:t>XMILITMMXXX</w:t>
            </w:r>
          </w:p>
        </w:tc>
        <w:tc>
          <w:tcPr>
            <w:tcW w:w="3960" w:type="dxa"/>
          </w:tcPr>
          <w:p w14:paraId="69E7E3FA" w14:textId="77777777" w:rsidR="00AF5DFE" w:rsidRDefault="00AF5DFE">
            <w:pPr>
              <w:rPr>
                <w:rFonts w:ascii="Arial" w:hAnsi="Arial"/>
                <w:snapToGrid w:val="0"/>
                <w:color w:val="auto"/>
                <w:lang w:val="sv-SE"/>
              </w:rPr>
            </w:pPr>
            <w:r>
              <w:rPr>
                <w:rFonts w:ascii="Arial" w:hAnsi="Arial"/>
                <w:snapToGrid w:val="0"/>
                <w:color w:val="auto"/>
                <w:lang w:val="sv-SE"/>
              </w:rPr>
              <w:t>BORSA ITALIANA S.P.A.</w:t>
            </w:r>
          </w:p>
        </w:tc>
        <w:tc>
          <w:tcPr>
            <w:tcW w:w="2700" w:type="dxa"/>
            <w:vMerge w:val="restart"/>
          </w:tcPr>
          <w:p w14:paraId="0021D11B"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Milan</w:t>
                </w:r>
              </w:smartTag>
            </w:smartTag>
            <w:r>
              <w:rPr>
                <w:rFonts w:ascii="Arial" w:hAnsi="Arial"/>
                <w:snapToGrid w:val="0"/>
                <w:color w:val="auto"/>
              </w:rPr>
              <w:t xml:space="preserve"> Stock Exchange</w:t>
            </w:r>
          </w:p>
        </w:tc>
        <w:tc>
          <w:tcPr>
            <w:tcW w:w="720" w:type="dxa"/>
            <w:vMerge w:val="restart"/>
          </w:tcPr>
          <w:p w14:paraId="2C5F9FC6" w14:textId="77777777" w:rsidR="00AF5DFE" w:rsidRDefault="00AF5DFE">
            <w:pPr>
              <w:jc w:val="center"/>
              <w:rPr>
                <w:rFonts w:ascii="Arial" w:hAnsi="Arial"/>
                <w:snapToGrid w:val="0"/>
                <w:color w:val="auto"/>
              </w:rPr>
            </w:pPr>
            <w:r>
              <w:rPr>
                <w:rFonts w:ascii="Arial" w:hAnsi="Arial"/>
                <w:snapToGrid w:val="0"/>
                <w:color w:val="auto"/>
              </w:rPr>
              <w:t>MI</w:t>
            </w:r>
          </w:p>
        </w:tc>
      </w:tr>
      <w:tr w:rsidR="00AF5DFE" w14:paraId="3C2DE503" w14:textId="77777777">
        <w:trPr>
          <w:cantSplit/>
          <w:trHeight w:val="72"/>
        </w:trPr>
        <w:tc>
          <w:tcPr>
            <w:tcW w:w="750" w:type="dxa"/>
            <w:vMerge/>
          </w:tcPr>
          <w:p w14:paraId="56ACB1D6" w14:textId="77777777" w:rsidR="00AF5DFE" w:rsidRDefault="00AF5DFE">
            <w:pPr>
              <w:rPr>
                <w:rFonts w:ascii="Arial" w:hAnsi="Arial"/>
                <w:b/>
                <w:snapToGrid w:val="0"/>
                <w:color w:val="auto"/>
              </w:rPr>
            </w:pPr>
          </w:p>
        </w:tc>
        <w:tc>
          <w:tcPr>
            <w:tcW w:w="1530" w:type="dxa"/>
            <w:vMerge/>
          </w:tcPr>
          <w:p w14:paraId="3A2F367C" w14:textId="77777777" w:rsidR="00AF5DFE" w:rsidRDefault="00AF5DFE">
            <w:pPr>
              <w:rPr>
                <w:rFonts w:ascii="Courier New" w:hAnsi="Courier New"/>
                <w:snapToGrid w:val="0"/>
                <w:color w:val="auto"/>
              </w:rPr>
            </w:pPr>
          </w:p>
        </w:tc>
        <w:tc>
          <w:tcPr>
            <w:tcW w:w="3960" w:type="dxa"/>
          </w:tcPr>
          <w:p w14:paraId="404A016C" w14:textId="77777777" w:rsidR="00AF5DFE" w:rsidRDefault="00AF5DFE">
            <w:pPr>
              <w:rPr>
                <w:rFonts w:ascii="Arial" w:hAnsi="Arial"/>
                <w:snapToGrid w:val="0"/>
                <w:color w:val="auto"/>
              </w:rPr>
            </w:pPr>
            <w:r>
              <w:rPr>
                <w:rFonts w:ascii="Arial" w:hAnsi="Arial"/>
                <w:snapToGrid w:val="0"/>
                <w:color w:val="auto"/>
              </w:rPr>
              <w:t>MERCATO REDDITO FISSO</w:t>
            </w:r>
          </w:p>
        </w:tc>
        <w:tc>
          <w:tcPr>
            <w:tcW w:w="2700" w:type="dxa"/>
            <w:vMerge/>
          </w:tcPr>
          <w:p w14:paraId="722565EC" w14:textId="77777777" w:rsidR="00AF5DFE" w:rsidRDefault="00AF5DFE">
            <w:pPr>
              <w:jc w:val="left"/>
              <w:rPr>
                <w:rFonts w:ascii="Arial" w:hAnsi="Arial"/>
                <w:snapToGrid w:val="0"/>
                <w:color w:val="auto"/>
              </w:rPr>
            </w:pPr>
          </w:p>
        </w:tc>
        <w:tc>
          <w:tcPr>
            <w:tcW w:w="720" w:type="dxa"/>
            <w:vMerge/>
          </w:tcPr>
          <w:p w14:paraId="1FC3F8D6" w14:textId="77777777" w:rsidR="00AF5DFE" w:rsidRDefault="00AF5DFE">
            <w:pPr>
              <w:jc w:val="center"/>
              <w:rPr>
                <w:rFonts w:ascii="Arial" w:hAnsi="Arial"/>
                <w:snapToGrid w:val="0"/>
                <w:color w:val="auto"/>
              </w:rPr>
            </w:pPr>
          </w:p>
        </w:tc>
      </w:tr>
      <w:tr w:rsidR="00AF5DFE" w14:paraId="5E9132C7" w14:textId="77777777">
        <w:trPr>
          <w:cantSplit/>
          <w:trHeight w:val="72"/>
        </w:trPr>
        <w:tc>
          <w:tcPr>
            <w:tcW w:w="750" w:type="dxa"/>
            <w:vMerge/>
          </w:tcPr>
          <w:p w14:paraId="47B77191" w14:textId="77777777" w:rsidR="00AF5DFE" w:rsidRDefault="00AF5DFE">
            <w:pPr>
              <w:rPr>
                <w:rFonts w:ascii="Arial" w:hAnsi="Arial"/>
                <w:b/>
                <w:snapToGrid w:val="0"/>
                <w:color w:val="auto"/>
              </w:rPr>
            </w:pPr>
          </w:p>
        </w:tc>
        <w:tc>
          <w:tcPr>
            <w:tcW w:w="1530" w:type="dxa"/>
            <w:vMerge/>
          </w:tcPr>
          <w:p w14:paraId="638C9A78" w14:textId="77777777" w:rsidR="00AF5DFE" w:rsidRDefault="00AF5DFE">
            <w:pPr>
              <w:rPr>
                <w:rFonts w:ascii="Courier New" w:hAnsi="Courier New"/>
                <w:snapToGrid w:val="0"/>
                <w:color w:val="auto"/>
              </w:rPr>
            </w:pPr>
          </w:p>
        </w:tc>
        <w:tc>
          <w:tcPr>
            <w:tcW w:w="3960" w:type="dxa"/>
          </w:tcPr>
          <w:p w14:paraId="240EE2C9" w14:textId="77777777" w:rsidR="00AF5DFE" w:rsidRDefault="00AF5DFE">
            <w:pPr>
              <w:rPr>
                <w:rFonts w:ascii="Arial" w:hAnsi="Arial"/>
                <w:snapToGrid w:val="0"/>
                <w:color w:val="auto"/>
              </w:rPr>
            </w:pPr>
            <w:r>
              <w:rPr>
                <w:rFonts w:ascii="Arial" w:hAnsi="Arial"/>
                <w:snapToGrid w:val="0"/>
                <w:color w:val="auto"/>
              </w:rPr>
              <w:t>MERCATO DEI DERIVATI</w:t>
            </w:r>
          </w:p>
        </w:tc>
        <w:tc>
          <w:tcPr>
            <w:tcW w:w="2700" w:type="dxa"/>
            <w:vMerge/>
          </w:tcPr>
          <w:p w14:paraId="6A1EEFCA" w14:textId="77777777" w:rsidR="00AF5DFE" w:rsidRDefault="00AF5DFE">
            <w:pPr>
              <w:jc w:val="left"/>
              <w:rPr>
                <w:rFonts w:ascii="Arial" w:hAnsi="Arial"/>
                <w:snapToGrid w:val="0"/>
                <w:color w:val="auto"/>
              </w:rPr>
            </w:pPr>
          </w:p>
        </w:tc>
        <w:tc>
          <w:tcPr>
            <w:tcW w:w="720" w:type="dxa"/>
            <w:vMerge/>
          </w:tcPr>
          <w:p w14:paraId="3FE2101E" w14:textId="77777777" w:rsidR="00AF5DFE" w:rsidRDefault="00AF5DFE">
            <w:pPr>
              <w:jc w:val="center"/>
              <w:rPr>
                <w:rFonts w:ascii="Arial" w:hAnsi="Arial"/>
                <w:snapToGrid w:val="0"/>
                <w:color w:val="auto"/>
              </w:rPr>
            </w:pPr>
          </w:p>
        </w:tc>
      </w:tr>
      <w:tr w:rsidR="00AF5DFE" w14:paraId="0C272767" w14:textId="77777777">
        <w:trPr>
          <w:cantSplit/>
          <w:trHeight w:val="72"/>
        </w:trPr>
        <w:tc>
          <w:tcPr>
            <w:tcW w:w="750" w:type="dxa"/>
            <w:vMerge/>
          </w:tcPr>
          <w:p w14:paraId="0355DB02" w14:textId="77777777" w:rsidR="00AF5DFE" w:rsidRDefault="00AF5DFE">
            <w:pPr>
              <w:rPr>
                <w:rFonts w:ascii="Arial" w:hAnsi="Arial"/>
                <w:b/>
                <w:snapToGrid w:val="0"/>
                <w:color w:val="auto"/>
              </w:rPr>
            </w:pPr>
          </w:p>
        </w:tc>
        <w:tc>
          <w:tcPr>
            <w:tcW w:w="1530" w:type="dxa"/>
            <w:vMerge/>
          </w:tcPr>
          <w:p w14:paraId="0FBF7F9F" w14:textId="77777777" w:rsidR="00AF5DFE" w:rsidRDefault="00AF5DFE">
            <w:pPr>
              <w:rPr>
                <w:rFonts w:ascii="Courier New" w:hAnsi="Courier New"/>
                <w:snapToGrid w:val="0"/>
                <w:color w:val="auto"/>
              </w:rPr>
            </w:pPr>
          </w:p>
        </w:tc>
        <w:tc>
          <w:tcPr>
            <w:tcW w:w="3960" w:type="dxa"/>
          </w:tcPr>
          <w:p w14:paraId="408FAA76" w14:textId="77777777" w:rsidR="00AF5DFE" w:rsidRDefault="00AF5DFE">
            <w:pPr>
              <w:rPr>
                <w:rFonts w:ascii="Arial" w:hAnsi="Arial"/>
                <w:snapToGrid w:val="0"/>
                <w:color w:val="auto"/>
              </w:rPr>
            </w:pPr>
            <w:r>
              <w:rPr>
                <w:rFonts w:ascii="Arial" w:hAnsi="Arial"/>
                <w:snapToGrid w:val="0"/>
                <w:color w:val="auto"/>
              </w:rPr>
              <w:t>EURO MOT MARKET, Milano</w:t>
            </w:r>
          </w:p>
        </w:tc>
        <w:tc>
          <w:tcPr>
            <w:tcW w:w="2700" w:type="dxa"/>
            <w:vMerge/>
          </w:tcPr>
          <w:p w14:paraId="628B5771" w14:textId="77777777" w:rsidR="00AF5DFE" w:rsidRDefault="00AF5DFE">
            <w:pPr>
              <w:jc w:val="left"/>
              <w:rPr>
                <w:rFonts w:ascii="Arial" w:hAnsi="Arial"/>
                <w:snapToGrid w:val="0"/>
                <w:color w:val="auto"/>
              </w:rPr>
            </w:pPr>
          </w:p>
        </w:tc>
        <w:tc>
          <w:tcPr>
            <w:tcW w:w="720" w:type="dxa"/>
            <w:vMerge/>
          </w:tcPr>
          <w:p w14:paraId="16A67D71" w14:textId="77777777" w:rsidR="00AF5DFE" w:rsidRDefault="00AF5DFE">
            <w:pPr>
              <w:jc w:val="center"/>
              <w:rPr>
                <w:rFonts w:ascii="Arial" w:hAnsi="Arial"/>
                <w:snapToGrid w:val="0"/>
                <w:color w:val="auto"/>
              </w:rPr>
            </w:pPr>
          </w:p>
        </w:tc>
      </w:tr>
      <w:tr w:rsidR="00AF5DFE" w14:paraId="004B11E4" w14:textId="77777777">
        <w:trPr>
          <w:cantSplit/>
          <w:trHeight w:val="72"/>
        </w:trPr>
        <w:tc>
          <w:tcPr>
            <w:tcW w:w="750" w:type="dxa"/>
            <w:vMerge/>
          </w:tcPr>
          <w:p w14:paraId="551F5B9B" w14:textId="77777777" w:rsidR="00AF5DFE" w:rsidRDefault="00AF5DFE">
            <w:pPr>
              <w:rPr>
                <w:rFonts w:ascii="Arial" w:hAnsi="Arial"/>
                <w:b/>
                <w:snapToGrid w:val="0"/>
                <w:color w:val="auto"/>
              </w:rPr>
            </w:pPr>
          </w:p>
        </w:tc>
        <w:tc>
          <w:tcPr>
            <w:tcW w:w="1530" w:type="dxa"/>
            <w:vMerge/>
          </w:tcPr>
          <w:p w14:paraId="2F0A2433" w14:textId="77777777" w:rsidR="00AF5DFE" w:rsidRDefault="00AF5DFE">
            <w:pPr>
              <w:rPr>
                <w:rFonts w:ascii="Courier New" w:hAnsi="Courier New"/>
                <w:snapToGrid w:val="0"/>
                <w:color w:val="auto"/>
              </w:rPr>
            </w:pPr>
          </w:p>
        </w:tc>
        <w:tc>
          <w:tcPr>
            <w:tcW w:w="3960" w:type="dxa"/>
          </w:tcPr>
          <w:p w14:paraId="331B78AB" w14:textId="77777777" w:rsidR="00AF5DFE" w:rsidRDefault="00AF5DFE">
            <w:pPr>
              <w:rPr>
                <w:rFonts w:ascii="Arial" w:hAnsi="Arial"/>
                <w:snapToGrid w:val="0"/>
                <w:color w:val="auto"/>
              </w:rPr>
            </w:pPr>
            <w:r>
              <w:rPr>
                <w:rFonts w:ascii="Arial" w:hAnsi="Arial"/>
                <w:snapToGrid w:val="0"/>
                <w:color w:val="auto"/>
              </w:rPr>
              <w:t>NUOVO MERCATO MILANO</w:t>
            </w:r>
          </w:p>
        </w:tc>
        <w:tc>
          <w:tcPr>
            <w:tcW w:w="2700" w:type="dxa"/>
            <w:vMerge/>
          </w:tcPr>
          <w:p w14:paraId="3FF0FE2E" w14:textId="77777777" w:rsidR="00AF5DFE" w:rsidRDefault="00AF5DFE">
            <w:pPr>
              <w:jc w:val="left"/>
              <w:rPr>
                <w:rFonts w:ascii="Arial" w:hAnsi="Arial"/>
                <w:snapToGrid w:val="0"/>
                <w:color w:val="auto"/>
              </w:rPr>
            </w:pPr>
          </w:p>
        </w:tc>
        <w:tc>
          <w:tcPr>
            <w:tcW w:w="720" w:type="dxa"/>
            <w:vMerge/>
          </w:tcPr>
          <w:p w14:paraId="1B53FE2F" w14:textId="77777777" w:rsidR="00AF5DFE" w:rsidRDefault="00AF5DFE">
            <w:pPr>
              <w:jc w:val="center"/>
              <w:rPr>
                <w:rFonts w:ascii="Arial" w:hAnsi="Arial"/>
                <w:snapToGrid w:val="0"/>
                <w:color w:val="auto"/>
              </w:rPr>
            </w:pPr>
          </w:p>
        </w:tc>
      </w:tr>
      <w:tr w:rsidR="00AF5DFE" w14:paraId="6DC3CC70" w14:textId="77777777">
        <w:trPr>
          <w:trHeight w:val="281"/>
        </w:trPr>
        <w:tc>
          <w:tcPr>
            <w:tcW w:w="750" w:type="dxa"/>
          </w:tcPr>
          <w:p w14:paraId="5AFA0FE0" w14:textId="77777777" w:rsidR="00AF5DFE" w:rsidRDefault="00AF5DFE">
            <w:pPr>
              <w:rPr>
                <w:rFonts w:ascii="Arial" w:hAnsi="Arial"/>
                <w:b/>
                <w:snapToGrid w:val="0"/>
                <w:color w:val="auto"/>
              </w:rPr>
            </w:pPr>
            <w:r>
              <w:rPr>
                <w:rFonts w:ascii="Arial" w:hAnsi="Arial"/>
                <w:b/>
                <w:snapToGrid w:val="0"/>
                <w:color w:val="auto"/>
              </w:rPr>
              <w:t>XMKT</w:t>
            </w:r>
          </w:p>
        </w:tc>
        <w:tc>
          <w:tcPr>
            <w:tcW w:w="1530" w:type="dxa"/>
          </w:tcPr>
          <w:p w14:paraId="463FD91F" w14:textId="77777777" w:rsidR="00AF5DFE" w:rsidRDefault="00AF5DFE">
            <w:pPr>
              <w:rPr>
                <w:rFonts w:ascii="Courier New" w:hAnsi="Courier New"/>
                <w:snapToGrid w:val="0"/>
                <w:color w:val="auto"/>
              </w:rPr>
            </w:pPr>
            <w:r>
              <w:rPr>
                <w:rFonts w:ascii="Courier New" w:hAnsi="Courier New"/>
                <w:snapToGrid w:val="0"/>
                <w:color w:val="auto"/>
              </w:rPr>
              <w:t>XMKTJPJ1XXX</w:t>
            </w:r>
          </w:p>
        </w:tc>
        <w:tc>
          <w:tcPr>
            <w:tcW w:w="3960" w:type="dxa"/>
          </w:tcPr>
          <w:p w14:paraId="1A794CD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MAEBASHI</w:t>
                </w:r>
              </w:smartTag>
            </w:smartTag>
            <w:r>
              <w:rPr>
                <w:rFonts w:ascii="Arial" w:hAnsi="Arial"/>
                <w:snapToGrid w:val="0"/>
                <w:color w:val="auto"/>
              </w:rPr>
              <w:t xml:space="preserve"> KANKEN TORIHIKIJO (DRIED COCOON EXCHANGE)</w:t>
            </w:r>
          </w:p>
        </w:tc>
        <w:tc>
          <w:tcPr>
            <w:tcW w:w="2700" w:type="dxa"/>
          </w:tcPr>
          <w:p w14:paraId="3A8567AA" w14:textId="77777777" w:rsidR="00AF5DFE" w:rsidRDefault="00AF5DFE">
            <w:pPr>
              <w:jc w:val="left"/>
              <w:rPr>
                <w:rFonts w:ascii="Arial" w:hAnsi="Arial"/>
                <w:snapToGrid w:val="0"/>
                <w:color w:val="auto"/>
              </w:rPr>
            </w:pPr>
          </w:p>
        </w:tc>
        <w:tc>
          <w:tcPr>
            <w:tcW w:w="720" w:type="dxa"/>
          </w:tcPr>
          <w:p w14:paraId="2AE6A7E5" w14:textId="77777777" w:rsidR="00AF5DFE" w:rsidRDefault="00AF5DFE">
            <w:pPr>
              <w:jc w:val="center"/>
              <w:rPr>
                <w:rFonts w:ascii="Arial" w:hAnsi="Arial"/>
                <w:snapToGrid w:val="0"/>
                <w:color w:val="auto"/>
              </w:rPr>
            </w:pPr>
          </w:p>
        </w:tc>
      </w:tr>
      <w:tr w:rsidR="00AF5DFE" w14:paraId="16E309FF" w14:textId="77777777">
        <w:trPr>
          <w:trHeight w:val="281"/>
        </w:trPr>
        <w:tc>
          <w:tcPr>
            <w:tcW w:w="750" w:type="dxa"/>
          </w:tcPr>
          <w:p w14:paraId="0B86D323" w14:textId="77777777" w:rsidR="00AF5DFE" w:rsidRDefault="00AF5DFE">
            <w:pPr>
              <w:rPr>
                <w:rFonts w:ascii="Arial" w:hAnsi="Arial"/>
                <w:b/>
                <w:snapToGrid w:val="0"/>
                <w:color w:val="auto"/>
              </w:rPr>
            </w:pPr>
          </w:p>
        </w:tc>
        <w:tc>
          <w:tcPr>
            <w:tcW w:w="1530" w:type="dxa"/>
          </w:tcPr>
          <w:p w14:paraId="4E5E8F4D" w14:textId="77777777" w:rsidR="00AF5DFE" w:rsidRDefault="00AF5DFE">
            <w:pPr>
              <w:rPr>
                <w:rFonts w:ascii="Courier New" w:hAnsi="Courier New"/>
                <w:snapToGrid w:val="0"/>
                <w:color w:val="auto"/>
              </w:rPr>
            </w:pPr>
          </w:p>
        </w:tc>
        <w:tc>
          <w:tcPr>
            <w:tcW w:w="3960" w:type="dxa"/>
          </w:tcPr>
          <w:p w14:paraId="1CAC4F8C" w14:textId="77777777" w:rsidR="00AF5DFE" w:rsidRDefault="00AF5DFE">
            <w:pPr>
              <w:rPr>
                <w:rFonts w:ascii="Arial" w:hAnsi="Arial"/>
                <w:snapToGrid w:val="0"/>
                <w:color w:val="auto"/>
              </w:rPr>
            </w:pPr>
          </w:p>
        </w:tc>
        <w:tc>
          <w:tcPr>
            <w:tcW w:w="2700" w:type="dxa"/>
          </w:tcPr>
          <w:p w14:paraId="197467C8" w14:textId="77777777" w:rsidR="00AF5DFE" w:rsidRDefault="00AF5DFE">
            <w:pPr>
              <w:jc w:val="left"/>
              <w:rPr>
                <w:rFonts w:ascii="Arial" w:hAnsi="Arial"/>
                <w:snapToGrid w:val="0"/>
                <w:color w:val="auto"/>
              </w:rPr>
            </w:pPr>
          </w:p>
        </w:tc>
        <w:tc>
          <w:tcPr>
            <w:tcW w:w="720" w:type="dxa"/>
          </w:tcPr>
          <w:p w14:paraId="21BE26CB" w14:textId="77777777" w:rsidR="00AF5DFE" w:rsidRDefault="00AF5DFE">
            <w:pPr>
              <w:jc w:val="center"/>
              <w:rPr>
                <w:rFonts w:ascii="Arial" w:hAnsi="Arial"/>
                <w:snapToGrid w:val="0"/>
                <w:color w:val="auto"/>
              </w:rPr>
            </w:pPr>
          </w:p>
        </w:tc>
      </w:tr>
      <w:tr w:rsidR="00AF5DFE" w14:paraId="1277BE20" w14:textId="77777777">
        <w:trPr>
          <w:trHeight w:val="281"/>
        </w:trPr>
        <w:tc>
          <w:tcPr>
            <w:tcW w:w="750" w:type="dxa"/>
          </w:tcPr>
          <w:p w14:paraId="1F0343B8" w14:textId="77777777" w:rsidR="00AF5DFE" w:rsidRDefault="00AF5DFE">
            <w:pPr>
              <w:rPr>
                <w:rFonts w:ascii="Arial" w:hAnsi="Arial"/>
                <w:b/>
                <w:snapToGrid w:val="0"/>
                <w:color w:val="auto"/>
              </w:rPr>
            </w:pPr>
            <w:r>
              <w:rPr>
                <w:rFonts w:ascii="Arial" w:hAnsi="Arial"/>
                <w:b/>
                <w:snapToGrid w:val="0"/>
                <w:color w:val="auto"/>
              </w:rPr>
              <w:t>XMLX</w:t>
            </w:r>
          </w:p>
        </w:tc>
        <w:tc>
          <w:tcPr>
            <w:tcW w:w="1530" w:type="dxa"/>
          </w:tcPr>
          <w:p w14:paraId="5B49B9A4" w14:textId="77777777" w:rsidR="00AF5DFE" w:rsidRDefault="00AF5DFE">
            <w:pPr>
              <w:rPr>
                <w:rFonts w:ascii="Courier New" w:hAnsi="Courier New"/>
                <w:snapToGrid w:val="0"/>
                <w:color w:val="auto"/>
              </w:rPr>
            </w:pPr>
            <w:r>
              <w:rPr>
                <w:rFonts w:ascii="Courier New" w:hAnsi="Courier New"/>
                <w:snapToGrid w:val="0"/>
                <w:color w:val="auto"/>
              </w:rPr>
              <w:t>XMLXGB21XXX</w:t>
            </w:r>
          </w:p>
        </w:tc>
        <w:tc>
          <w:tcPr>
            <w:tcW w:w="3960" w:type="dxa"/>
          </w:tcPr>
          <w:p w14:paraId="3663B394" w14:textId="77777777" w:rsidR="00AF5DFE" w:rsidRDefault="00AF5DFE">
            <w:pPr>
              <w:rPr>
                <w:rFonts w:ascii="Arial" w:hAnsi="Arial"/>
                <w:snapToGrid w:val="0"/>
                <w:color w:val="auto"/>
              </w:rPr>
            </w:pPr>
            <w:r>
              <w:rPr>
                <w:rFonts w:ascii="Arial" w:hAnsi="Arial"/>
                <w:snapToGrid w:val="0"/>
                <w:color w:val="auto"/>
              </w:rPr>
              <w:t xml:space="preserve">OMLX, THE </w:t>
            </w:r>
            <w:smartTag w:uri="urn:schemas-microsoft-com:office:smarttags" w:element="City">
              <w:smartTag w:uri="urn:schemas-microsoft-com:office:smarttags" w:element="place">
                <w:r>
                  <w:rPr>
                    <w:rFonts w:ascii="Arial" w:hAnsi="Arial"/>
                    <w:snapToGrid w:val="0"/>
                    <w:color w:val="auto"/>
                  </w:rPr>
                  <w:t>LONDON</w:t>
                </w:r>
              </w:smartTag>
            </w:smartTag>
            <w:r>
              <w:rPr>
                <w:rFonts w:ascii="Arial" w:hAnsi="Arial"/>
                <w:snapToGrid w:val="0"/>
                <w:color w:val="auto"/>
              </w:rPr>
              <w:t xml:space="preserve"> SECURITIES AND DERIVATIVES EXCHANGE LIMITED</w:t>
            </w:r>
          </w:p>
        </w:tc>
        <w:tc>
          <w:tcPr>
            <w:tcW w:w="2700" w:type="dxa"/>
          </w:tcPr>
          <w:p w14:paraId="29ECF6EE" w14:textId="77777777" w:rsidR="00AF5DFE" w:rsidRDefault="00AF5DFE">
            <w:pPr>
              <w:jc w:val="left"/>
              <w:rPr>
                <w:rFonts w:ascii="Arial" w:hAnsi="Arial"/>
                <w:snapToGrid w:val="0"/>
                <w:color w:val="auto"/>
              </w:rPr>
            </w:pPr>
          </w:p>
        </w:tc>
        <w:tc>
          <w:tcPr>
            <w:tcW w:w="720" w:type="dxa"/>
          </w:tcPr>
          <w:p w14:paraId="02C9CADA" w14:textId="77777777" w:rsidR="00AF5DFE" w:rsidRDefault="00AF5DFE">
            <w:pPr>
              <w:jc w:val="center"/>
              <w:rPr>
                <w:rFonts w:ascii="Arial" w:hAnsi="Arial"/>
                <w:snapToGrid w:val="0"/>
                <w:color w:val="auto"/>
              </w:rPr>
            </w:pPr>
          </w:p>
        </w:tc>
      </w:tr>
      <w:tr w:rsidR="00AF5DFE" w14:paraId="098D5A14" w14:textId="77777777">
        <w:trPr>
          <w:trHeight w:val="281"/>
        </w:trPr>
        <w:tc>
          <w:tcPr>
            <w:tcW w:w="750" w:type="dxa"/>
          </w:tcPr>
          <w:p w14:paraId="16C59C8F" w14:textId="77777777" w:rsidR="00AF5DFE" w:rsidRDefault="00AF5DFE">
            <w:pPr>
              <w:rPr>
                <w:rFonts w:ascii="Arial" w:hAnsi="Arial"/>
                <w:b/>
                <w:snapToGrid w:val="0"/>
                <w:color w:val="auto"/>
              </w:rPr>
            </w:pPr>
            <w:r>
              <w:rPr>
                <w:rFonts w:ascii="Arial" w:hAnsi="Arial"/>
                <w:b/>
                <w:snapToGrid w:val="0"/>
                <w:color w:val="auto"/>
              </w:rPr>
              <w:t>XMNT</w:t>
            </w:r>
          </w:p>
        </w:tc>
        <w:tc>
          <w:tcPr>
            <w:tcW w:w="1530" w:type="dxa"/>
          </w:tcPr>
          <w:p w14:paraId="3613D6A4" w14:textId="77777777" w:rsidR="00AF5DFE" w:rsidRDefault="00AF5DFE">
            <w:pPr>
              <w:rPr>
                <w:rFonts w:ascii="Courier New" w:hAnsi="Courier New"/>
                <w:snapToGrid w:val="0"/>
                <w:color w:val="auto"/>
              </w:rPr>
            </w:pPr>
            <w:r>
              <w:rPr>
                <w:rFonts w:ascii="Courier New" w:hAnsi="Courier New"/>
                <w:snapToGrid w:val="0"/>
                <w:color w:val="auto"/>
              </w:rPr>
              <w:t>XMNTUYM1XXX</w:t>
            </w:r>
          </w:p>
        </w:tc>
        <w:tc>
          <w:tcPr>
            <w:tcW w:w="3960" w:type="dxa"/>
          </w:tcPr>
          <w:p w14:paraId="321E305D" w14:textId="77777777" w:rsidR="00AF5DFE" w:rsidRDefault="00AF5DFE">
            <w:pPr>
              <w:rPr>
                <w:rFonts w:ascii="Arial" w:hAnsi="Arial"/>
                <w:snapToGrid w:val="0"/>
                <w:color w:val="auto"/>
                <w:lang w:val="fr-FR"/>
              </w:rPr>
            </w:pPr>
            <w:r>
              <w:rPr>
                <w:rFonts w:ascii="Arial" w:hAnsi="Arial"/>
                <w:snapToGrid w:val="0"/>
                <w:color w:val="auto"/>
                <w:lang w:val="fr-FR"/>
              </w:rPr>
              <w:t>BOLSA DE VALORES DE MONTEVIDEO</w:t>
            </w:r>
          </w:p>
        </w:tc>
        <w:tc>
          <w:tcPr>
            <w:tcW w:w="2700" w:type="dxa"/>
          </w:tcPr>
          <w:p w14:paraId="4B323102" w14:textId="77777777" w:rsidR="00AF5DFE" w:rsidRDefault="00AF5DFE">
            <w:pPr>
              <w:jc w:val="left"/>
              <w:rPr>
                <w:rFonts w:ascii="Arial" w:hAnsi="Arial"/>
                <w:snapToGrid w:val="0"/>
                <w:color w:val="auto"/>
                <w:lang w:val="fr-FR"/>
              </w:rPr>
            </w:pPr>
          </w:p>
        </w:tc>
        <w:tc>
          <w:tcPr>
            <w:tcW w:w="720" w:type="dxa"/>
          </w:tcPr>
          <w:p w14:paraId="5F8EEFAB" w14:textId="77777777" w:rsidR="00AF5DFE" w:rsidRDefault="00AF5DFE">
            <w:pPr>
              <w:jc w:val="center"/>
              <w:rPr>
                <w:rFonts w:ascii="Arial" w:hAnsi="Arial"/>
                <w:snapToGrid w:val="0"/>
                <w:color w:val="auto"/>
                <w:lang w:val="fr-FR"/>
              </w:rPr>
            </w:pPr>
          </w:p>
        </w:tc>
      </w:tr>
      <w:tr w:rsidR="00AF5DFE" w14:paraId="1024C761" w14:textId="77777777">
        <w:trPr>
          <w:trHeight w:val="281"/>
        </w:trPr>
        <w:tc>
          <w:tcPr>
            <w:tcW w:w="750" w:type="dxa"/>
          </w:tcPr>
          <w:p w14:paraId="0EC55469" w14:textId="77777777" w:rsidR="00AF5DFE" w:rsidRDefault="00AF5DFE">
            <w:pPr>
              <w:rPr>
                <w:rFonts w:ascii="Arial" w:hAnsi="Arial"/>
                <w:b/>
                <w:snapToGrid w:val="0"/>
                <w:color w:val="auto"/>
              </w:rPr>
            </w:pPr>
            <w:r>
              <w:rPr>
                <w:rFonts w:ascii="Arial" w:hAnsi="Arial"/>
                <w:b/>
                <w:snapToGrid w:val="0"/>
                <w:color w:val="auto"/>
              </w:rPr>
              <w:t>XMON</w:t>
            </w:r>
          </w:p>
        </w:tc>
        <w:tc>
          <w:tcPr>
            <w:tcW w:w="1530" w:type="dxa"/>
          </w:tcPr>
          <w:p w14:paraId="4343FAE3" w14:textId="77777777" w:rsidR="00AF5DFE" w:rsidRDefault="00AF5DFE">
            <w:pPr>
              <w:rPr>
                <w:rFonts w:ascii="Courier New" w:hAnsi="Courier New"/>
                <w:snapToGrid w:val="0"/>
                <w:color w:val="auto"/>
              </w:rPr>
            </w:pPr>
            <w:r>
              <w:rPr>
                <w:rFonts w:ascii="Courier New" w:hAnsi="Courier New"/>
                <w:snapToGrid w:val="0"/>
                <w:color w:val="auto"/>
              </w:rPr>
              <w:t>XMONFRP1XXX</w:t>
            </w:r>
          </w:p>
        </w:tc>
        <w:tc>
          <w:tcPr>
            <w:tcW w:w="3960" w:type="dxa"/>
          </w:tcPr>
          <w:p w14:paraId="21FCBFE4" w14:textId="77777777" w:rsidR="00AF5DFE" w:rsidRDefault="00AF5DFE">
            <w:pPr>
              <w:rPr>
                <w:rFonts w:ascii="Arial" w:hAnsi="Arial"/>
                <w:snapToGrid w:val="0"/>
                <w:color w:val="auto"/>
                <w:lang w:val="fr-FR"/>
              </w:rPr>
            </w:pPr>
            <w:r>
              <w:rPr>
                <w:rFonts w:ascii="Arial" w:hAnsi="Arial"/>
                <w:snapToGrid w:val="0"/>
                <w:color w:val="auto"/>
                <w:lang w:val="fr-FR"/>
              </w:rPr>
              <w:t>MARCHE DES OPTIONS NEGOCIABLES DE PARIS (MONEP)</w:t>
            </w:r>
          </w:p>
        </w:tc>
        <w:tc>
          <w:tcPr>
            <w:tcW w:w="2700" w:type="dxa"/>
          </w:tcPr>
          <w:p w14:paraId="785A571B" w14:textId="77777777" w:rsidR="00AF5DFE" w:rsidRDefault="00AF5DFE">
            <w:pPr>
              <w:jc w:val="left"/>
              <w:rPr>
                <w:rFonts w:ascii="Arial" w:hAnsi="Arial"/>
                <w:snapToGrid w:val="0"/>
                <w:color w:val="auto"/>
              </w:rPr>
            </w:pPr>
            <w:r>
              <w:rPr>
                <w:rFonts w:ascii="Arial" w:hAnsi="Arial"/>
                <w:snapToGrid w:val="0"/>
                <w:color w:val="auto"/>
              </w:rPr>
              <w:t xml:space="preserve">MONEP </w:t>
            </w:r>
            <w:smartTag w:uri="urn:schemas-microsoft-com:office:smarttags" w:element="City">
              <w:smartTag w:uri="urn:schemas-microsoft-com:office:smarttags" w:element="place">
                <w:r>
                  <w:rPr>
                    <w:rFonts w:ascii="Arial" w:hAnsi="Arial"/>
                    <w:snapToGrid w:val="0"/>
                    <w:color w:val="auto"/>
                  </w:rPr>
                  <w:t>Paris</w:t>
                </w:r>
              </w:smartTag>
            </w:smartTag>
            <w:r>
              <w:rPr>
                <w:rFonts w:ascii="Arial" w:hAnsi="Arial"/>
                <w:snapToGrid w:val="0"/>
                <w:color w:val="auto"/>
              </w:rPr>
              <w:t xml:space="preserve"> Stock Options</w:t>
            </w:r>
          </w:p>
        </w:tc>
        <w:tc>
          <w:tcPr>
            <w:tcW w:w="720" w:type="dxa"/>
          </w:tcPr>
          <w:p w14:paraId="3CCC9960" w14:textId="77777777" w:rsidR="00AF5DFE" w:rsidRDefault="00AF5DFE">
            <w:pPr>
              <w:jc w:val="center"/>
              <w:rPr>
                <w:rFonts w:ascii="Arial" w:hAnsi="Arial"/>
                <w:snapToGrid w:val="0"/>
                <w:color w:val="auto"/>
              </w:rPr>
            </w:pPr>
            <w:r>
              <w:rPr>
                <w:rFonts w:ascii="Arial" w:hAnsi="Arial"/>
                <w:snapToGrid w:val="0"/>
                <w:color w:val="auto"/>
              </w:rPr>
              <w:t>p</w:t>
            </w:r>
          </w:p>
        </w:tc>
      </w:tr>
      <w:tr w:rsidR="00AF5DFE" w14:paraId="1BFFEE02" w14:textId="77777777">
        <w:trPr>
          <w:cantSplit/>
          <w:trHeight w:val="281"/>
        </w:trPr>
        <w:tc>
          <w:tcPr>
            <w:tcW w:w="750" w:type="dxa"/>
            <w:vMerge w:val="restart"/>
          </w:tcPr>
          <w:p w14:paraId="6E017CFF" w14:textId="77777777" w:rsidR="00AF5DFE" w:rsidRDefault="00AF5DFE">
            <w:pPr>
              <w:rPr>
                <w:rFonts w:ascii="Arial" w:hAnsi="Arial"/>
                <w:b/>
                <w:snapToGrid w:val="0"/>
                <w:color w:val="auto"/>
              </w:rPr>
            </w:pPr>
            <w:r>
              <w:rPr>
                <w:rFonts w:ascii="Arial" w:hAnsi="Arial"/>
                <w:b/>
                <w:snapToGrid w:val="0"/>
                <w:color w:val="auto"/>
              </w:rPr>
              <w:t>XMOO</w:t>
            </w:r>
          </w:p>
        </w:tc>
        <w:tc>
          <w:tcPr>
            <w:tcW w:w="1530" w:type="dxa"/>
          </w:tcPr>
          <w:p w14:paraId="4A253BA5" w14:textId="77777777" w:rsidR="00AF5DFE" w:rsidRDefault="00AF5DFE">
            <w:pPr>
              <w:rPr>
                <w:rFonts w:ascii="Courier New" w:hAnsi="Courier New"/>
                <w:snapToGrid w:val="0"/>
                <w:color w:val="auto"/>
              </w:rPr>
            </w:pPr>
            <w:r>
              <w:rPr>
                <w:rFonts w:ascii="Courier New" w:hAnsi="Courier New"/>
                <w:snapToGrid w:val="0"/>
                <w:color w:val="auto"/>
              </w:rPr>
              <w:t>XMOOCAM1ODP</w:t>
            </w:r>
          </w:p>
        </w:tc>
        <w:tc>
          <w:tcPr>
            <w:tcW w:w="3960" w:type="dxa"/>
          </w:tcPr>
          <w:p w14:paraId="116E1045" w14:textId="77777777" w:rsidR="00AF5DFE" w:rsidRDefault="00AF5DFE">
            <w:pPr>
              <w:rPr>
                <w:rFonts w:ascii="Arial" w:hAnsi="Arial"/>
                <w:snapToGrid w:val="0"/>
                <w:color w:val="auto"/>
              </w:rPr>
            </w:pPr>
            <w:smartTag w:uri="urn:schemas-microsoft-com:office:smarttags" w:element="City">
              <w:r>
                <w:rPr>
                  <w:rFonts w:ascii="Arial" w:hAnsi="Arial"/>
                  <w:snapToGrid w:val="0"/>
                  <w:color w:val="auto"/>
                </w:rPr>
                <w:t>MONTREAL</w:t>
              </w:r>
            </w:smartTag>
            <w:r>
              <w:rPr>
                <w:rFonts w:ascii="Arial" w:hAnsi="Arial"/>
                <w:snapToGrid w:val="0"/>
                <w:color w:val="auto"/>
              </w:rPr>
              <w:t xml:space="preserve"> EXCHANGE THE / BOURSE DE </w:t>
            </w:r>
            <w:smartTag w:uri="urn:schemas-microsoft-com:office:smarttags" w:element="City">
              <w:smartTag w:uri="urn:schemas-microsoft-com:office:smarttags" w:element="place">
                <w:r>
                  <w:rPr>
                    <w:rFonts w:ascii="Arial" w:hAnsi="Arial"/>
                    <w:snapToGrid w:val="0"/>
                    <w:color w:val="auto"/>
                  </w:rPr>
                  <w:t>MONTREAL</w:t>
                </w:r>
              </w:smartTag>
            </w:smartTag>
          </w:p>
        </w:tc>
        <w:tc>
          <w:tcPr>
            <w:tcW w:w="2700" w:type="dxa"/>
          </w:tcPr>
          <w:p w14:paraId="4672ED0D" w14:textId="77777777" w:rsidR="00AF5DFE" w:rsidRDefault="00AF5DFE">
            <w:pPr>
              <w:jc w:val="left"/>
              <w:rPr>
                <w:rFonts w:ascii="Arial" w:hAnsi="Arial"/>
                <w:i/>
                <w:snapToGrid w:val="0"/>
                <w:color w:val="auto"/>
                <w:u w:val="single"/>
              </w:rPr>
            </w:pPr>
            <w:smartTag w:uri="urn:schemas-microsoft-com:office:smarttags" w:element="City">
              <w:smartTag w:uri="urn:schemas-microsoft-com:office:smarttags" w:element="place">
                <w:r>
                  <w:rPr>
                    <w:rFonts w:ascii="Arial" w:hAnsi="Arial"/>
                    <w:i/>
                    <w:snapToGrid w:val="0"/>
                    <w:color w:val="auto"/>
                    <w:u w:val="single"/>
                  </w:rPr>
                  <w:t>Montreal</w:t>
                </w:r>
              </w:smartTag>
            </w:smartTag>
            <w:r>
              <w:rPr>
                <w:rFonts w:ascii="Arial" w:hAnsi="Arial"/>
                <w:i/>
                <w:snapToGrid w:val="0"/>
                <w:color w:val="auto"/>
                <w:u w:val="single"/>
              </w:rPr>
              <w:t xml:space="preserve"> Exchange Options (MOE)</w:t>
            </w:r>
          </w:p>
        </w:tc>
        <w:tc>
          <w:tcPr>
            <w:tcW w:w="720" w:type="dxa"/>
          </w:tcPr>
          <w:p w14:paraId="41FCD83A" w14:textId="77777777" w:rsidR="00AF5DFE" w:rsidRDefault="00AF5DFE">
            <w:pPr>
              <w:jc w:val="center"/>
              <w:rPr>
                <w:rFonts w:ascii="Arial" w:hAnsi="Arial"/>
                <w:i/>
                <w:snapToGrid w:val="0"/>
                <w:color w:val="auto"/>
                <w:u w:val="single"/>
              </w:rPr>
            </w:pPr>
            <w:r>
              <w:rPr>
                <w:rFonts w:ascii="Arial" w:hAnsi="Arial"/>
                <w:i/>
                <w:snapToGrid w:val="0"/>
                <w:color w:val="auto"/>
                <w:u w:val="single"/>
              </w:rPr>
              <w:t>6</w:t>
            </w:r>
          </w:p>
        </w:tc>
      </w:tr>
      <w:tr w:rsidR="00AF5DFE" w14:paraId="75A035FA" w14:textId="77777777">
        <w:trPr>
          <w:cantSplit/>
          <w:trHeight w:val="281"/>
        </w:trPr>
        <w:tc>
          <w:tcPr>
            <w:tcW w:w="750" w:type="dxa"/>
            <w:vMerge/>
          </w:tcPr>
          <w:p w14:paraId="445A7A66" w14:textId="77777777" w:rsidR="00AF5DFE" w:rsidRDefault="00AF5DFE">
            <w:pPr>
              <w:rPr>
                <w:rFonts w:ascii="Arial" w:hAnsi="Arial"/>
                <w:b/>
                <w:snapToGrid w:val="0"/>
                <w:color w:val="auto"/>
              </w:rPr>
            </w:pPr>
          </w:p>
        </w:tc>
        <w:tc>
          <w:tcPr>
            <w:tcW w:w="1530" w:type="dxa"/>
          </w:tcPr>
          <w:p w14:paraId="5E167352" w14:textId="77777777" w:rsidR="00AF5DFE" w:rsidRDefault="00AF5DFE">
            <w:pPr>
              <w:rPr>
                <w:rFonts w:ascii="Courier New" w:hAnsi="Courier New"/>
                <w:snapToGrid w:val="0"/>
                <w:color w:val="auto"/>
              </w:rPr>
            </w:pPr>
            <w:r>
              <w:rPr>
                <w:rFonts w:ascii="Courier New" w:hAnsi="Courier New"/>
                <w:snapToGrid w:val="0"/>
                <w:color w:val="auto"/>
              </w:rPr>
              <w:t>XMOOCAM1XXX</w:t>
            </w:r>
          </w:p>
        </w:tc>
        <w:tc>
          <w:tcPr>
            <w:tcW w:w="3960" w:type="dxa"/>
          </w:tcPr>
          <w:p w14:paraId="1E52E995" w14:textId="77777777" w:rsidR="00AF5DFE" w:rsidRDefault="00AF5DFE">
            <w:pPr>
              <w:rPr>
                <w:rFonts w:ascii="Arial" w:hAnsi="Arial"/>
                <w:snapToGrid w:val="0"/>
                <w:color w:val="auto"/>
              </w:rPr>
            </w:pPr>
            <w:smartTag w:uri="urn:schemas-microsoft-com:office:smarttags" w:element="City">
              <w:r>
                <w:rPr>
                  <w:rFonts w:ascii="Arial" w:hAnsi="Arial"/>
                  <w:snapToGrid w:val="0"/>
                  <w:color w:val="auto"/>
                </w:rPr>
                <w:t>MONTREAL</w:t>
              </w:r>
            </w:smartTag>
            <w:r>
              <w:rPr>
                <w:rFonts w:ascii="Arial" w:hAnsi="Arial"/>
                <w:snapToGrid w:val="0"/>
                <w:color w:val="auto"/>
              </w:rPr>
              <w:t xml:space="preserve"> EXCHANGE THE / BOURSE DE </w:t>
            </w:r>
            <w:smartTag w:uri="urn:schemas-microsoft-com:office:smarttags" w:element="City">
              <w:smartTag w:uri="urn:schemas-microsoft-com:office:smarttags" w:element="place">
                <w:r>
                  <w:rPr>
                    <w:rFonts w:ascii="Arial" w:hAnsi="Arial"/>
                    <w:snapToGrid w:val="0"/>
                    <w:color w:val="auto"/>
                  </w:rPr>
                  <w:t>MONTREAL</w:t>
                </w:r>
              </w:smartTag>
            </w:smartTag>
          </w:p>
        </w:tc>
        <w:tc>
          <w:tcPr>
            <w:tcW w:w="2700" w:type="dxa"/>
          </w:tcPr>
          <w:p w14:paraId="6DD7B5F8"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Montreal</w:t>
                </w:r>
              </w:smartTag>
            </w:smartTag>
            <w:r>
              <w:rPr>
                <w:rFonts w:ascii="Arial" w:hAnsi="Arial"/>
                <w:snapToGrid w:val="0"/>
                <w:color w:val="auto"/>
              </w:rPr>
              <w:t xml:space="preserve"> Exchange</w:t>
            </w:r>
          </w:p>
        </w:tc>
        <w:tc>
          <w:tcPr>
            <w:tcW w:w="720" w:type="dxa"/>
          </w:tcPr>
          <w:p w14:paraId="076CD7D2" w14:textId="77777777" w:rsidR="00AF5DFE" w:rsidRDefault="00AF5DFE">
            <w:pPr>
              <w:jc w:val="center"/>
              <w:rPr>
                <w:rFonts w:ascii="Arial" w:hAnsi="Arial"/>
                <w:snapToGrid w:val="0"/>
                <w:color w:val="auto"/>
              </w:rPr>
            </w:pPr>
            <w:r>
              <w:rPr>
                <w:rFonts w:ascii="Arial" w:hAnsi="Arial"/>
                <w:snapToGrid w:val="0"/>
                <w:color w:val="auto"/>
              </w:rPr>
              <w:t>M</w:t>
            </w:r>
          </w:p>
        </w:tc>
      </w:tr>
      <w:tr w:rsidR="00AF5DFE" w14:paraId="30E99D66" w14:textId="77777777">
        <w:trPr>
          <w:trHeight w:val="281"/>
        </w:trPr>
        <w:tc>
          <w:tcPr>
            <w:tcW w:w="750" w:type="dxa"/>
          </w:tcPr>
          <w:p w14:paraId="1E43BBD9" w14:textId="77777777" w:rsidR="00AF5DFE" w:rsidRDefault="00AF5DFE">
            <w:pPr>
              <w:rPr>
                <w:rFonts w:ascii="Arial" w:hAnsi="Arial"/>
                <w:b/>
                <w:snapToGrid w:val="0"/>
                <w:color w:val="auto"/>
              </w:rPr>
            </w:pPr>
            <w:r>
              <w:rPr>
                <w:rFonts w:ascii="Arial" w:hAnsi="Arial"/>
                <w:b/>
                <w:snapToGrid w:val="0"/>
                <w:color w:val="auto"/>
              </w:rPr>
              <w:t>XMOS</w:t>
            </w:r>
          </w:p>
        </w:tc>
        <w:tc>
          <w:tcPr>
            <w:tcW w:w="1530" w:type="dxa"/>
          </w:tcPr>
          <w:p w14:paraId="278A2968" w14:textId="77777777" w:rsidR="00AF5DFE" w:rsidRDefault="00AF5DFE">
            <w:pPr>
              <w:rPr>
                <w:rFonts w:ascii="Courier New" w:hAnsi="Courier New"/>
                <w:snapToGrid w:val="0"/>
                <w:color w:val="auto"/>
              </w:rPr>
            </w:pPr>
            <w:r>
              <w:rPr>
                <w:rFonts w:ascii="Courier New" w:hAnsi="Courier New"/>
                <w:snapToGrid w:val="0"/>
                <w:color w:val="auto"/>
              </w:rPr>
              <w:t>XMOSRUM1XXX</w:t>
            </w:r>
          </w:p>
        </w:tc>
        <w:tc>
          <w:tcPr>
            <w:tcW w:w="3960" w:type="dxa"/>
          </w:tcPr>
          <w:p w14:paraId="7A634FBF"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MOSCOW</w:t>
                </w:r>
              </w:smartTag>
            </w:smartTag>
            <w:r>
              <w:rPr>
                <w:rFonts w:ascii="Arial" w:hAnsi="Arial"/>
                <w:snapToGrid w:val="0"/>
                <w:color w:val="auto"/>
              </w:rPr>
              <w:t xml:space="preserve"> CENTRAL STOCK EXCHANGE</w:t>
            </w:r>
          </w:p>
        </w:tc>
        <w:tc>
          <w:tcPr>
            <w:tcW w:w="2700" w:type="dxa"/>
          </w:tcPr>
          <w:p w14:paraId="4EF751D7"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Moscow</w:t>
                </w:r>
              </w:smartTag>
            </w:smartTag>
            <w:r>
              <w:rPr>
                <w:rFonts w:ascii="Arial" w:hAnsi="Arial"/>
                <w:snapToGrid w:val="0"/>
                <w:color w:val="auto"/>
              </w:rPr>
              <w:t xml:space="preserve"> Stock Exchange</w:t>
            </w:r>
          </w:p>
        </w:tc>
        <w:tc>
          <w:tcPr>
            <w:tcW w:w="720" w:type="dxa"/>
          </w:tcPr>
          <w:p w14:paraId="010B7DE6" w14:textId="77777777" w:rsidR="00AF5DFE" w:rsidRDefault="00AF5DFE">
            <w:pPr>
              <w:jc w:val="center"/>
              <w:rPr>
                <w:rFonts w:ascii="Arial" w:hAnsi="Arial"/>
                <w:snapToGrid w:val="0"/>
                <w:color w:val="auto"/>
              </w:rPr>
            </w:pPr>
            <w:r>
              <w:rPr>
                <w:rFonts w:ascii="Arial" w:hAnsi="Arial"/>
                <w:snapToGrid w:val="0"/>
                <w:color w:val="auto"/>
              </w:rPr>
              <w:t>MO</w:t>
            </w:r>
          </w:p>
        </w:tc>
      </w:tr>
      <w:tr w:rsidR="00AF5DFE" w14:paraId="15A2838B" w14:textId="77777777">
        <w:trPr>
          <w:trHeight w:val="281"/>
        </w:trPr>
        <w:tc>
          <w:tcPr>
            <w:tcW w:w="750" w:type="dxa"/>
          </w:tcPr>
          <w:p w14:paraId="0D48186B" w14:textId="77777777" w:rsidR="00AF5DFE" w:rsidRDefault="00AF5DFE">
            <w:pPr>
              <w:rPr>
                <w:rFonts w:ascii="Arial" w:hAnsi="Arial"/>
                <w:b/>
                <w:snapToGrid w:val="0"/>
                <w:color w:val="auto"/>
              </w:rPr>
            </w:pPr>
            <w:r>
              <w:rPr>
                <w:rFonts w:ascii="Arial" w:hAnsi="Arial"/>
                <w:b/>
                <w:snapToGrid w:val="0"/>
                <w:color w:val="auto"/>
              </w:rPr>
              <w:t>XMRV</w:t>
            </w:r>
          </w:p>
        </w:tc>
        <w:tc>
          <w:tcPr>
            <w:tcW w:w="1530" w:type="dxa"/>
          </w:tcPr>
          <w:p w14:paraId="21DD6EFE" w14:textId="77777777" w:rsidR="00AF5DFE" w:rsidRDefault="00AF5DFE">
            <w:pPr>
              <w:rPr>
                <w:rFonts w:ascii="Courier New" w:hAnsi="Courier New"/>
                <w:snapToGrid w:val="0"/>
                <w:color w:val="auto"/>
              </w:rPr>
            </w:pPr>
            <w:r>
              <w:rPr>
                <w:rFonts w:ascii="Courier New" w:hAnsi="Courier New"/>
                <w:snapToGrid w:val="0"/>
                <w:color w:val="auto"/>
              </w:rPr>
              <w:t>XMRVESM1XXX</w:t>
            </w:r>
          </w:p>
        </w:tc>
        <w:tc>
          <w:tcPr>
            <w:tcW w:w="3960" w:type="dxa"/>
          </w:tcPr>
          <w:p w14:paraId="46F7C540" w14:textId="77777777" w:rsidR="00AF5DFE" w:rsidRDefault="00AF5DFE">
            <w:pPr>
              <w:rPr>
                <w:rFonts w:ascii="Arial" w:hAnsi="Arial"/>
                <w:snapToGrid w:val="0"/>
                <w:color w:val="auto"/>
              </w:rPr>
            </w:pPr>
            <w:r>
              <w:rPr>
                <w:rFonts w:ascii="Arial" w:hAnsi="Arial"/>
                <w:snapToGrid w:val="0"/>
                <w:color w:val="auto"/>
              </w:rPr>
              <w:t>MEFF RENTA VARIABLE</w:t>
            </w:r>
          </w:p>
        </w:tc>
        <w:tc>
          <w:tcPr>
            <w:tcW w:w="2700" w:type="dxa"/>
          </w:tcPr>
          <w:p w14:paraId="2A570892" w14:textId="77777777" w:rsidR="00AF5DFE" w:rsidRDefault="00AF5DFE">
            <w:pPr>
              <w:jc w:val="left"/>
              <w:rPr>
                <w:rFonts w:ascii="Arial" w:hAnsi="Arial"/>
                <w:snapToGrid w:val="0"/>
                <w:color w:val="auto"/>
                <w:u w:val="single"/>
              </w:rPr>
            </w:pPr>
            <w:r>
              <w:rPr>
                <w:rFonts w:ascii="Arial" w:hAnsi="Arial"/>
                <w:snapToGrid w:val="0"/>
                <w:color w:val="auto"/>
                <w:u w:val="single"/>
              </w:rPr>
              <w:t>MEFF Renta Variable</w:t>
            </w:r>
          </w:p>
        </w:tc>
        <w:tc>
          <w:tcPr>
            <w:tcW w:w="720" w:type="dxa"/>
          </w:tcPr>
          <w:p w14:paraId="67F0A2CD" w14:textId="77777777" w:rsidR="00AF5DFE" w:rsidRDefault="00AF5DFE">
            <w:pPr>
              <w:jc w:val="center"/>
              <w:rPr>
                <w:rFonts w:ascii="Arial" w:hAnsi="Arial"/>
                <w:snapToGrid w:val="0"/>
                <w:color w:val="auto"/>
                <w:u w:val="single"/>
              </w:rPr>
            </w:pPr>
            <w:r>
              <w:rPr>
                <w:rFonts w:ascii="Arial" w:hAnsi="Arial"/>
                <w:snapToGrid w:val="0"/>
                <w:color w:val="auto"/>
                <w:u w:val="single"/>
              </w:rPr>
              <w:t>16</w:t>
            </w:r>
          </w:p>
        </w:tc>
      </w:tr>
      <w:tr w:rsidR="00AF5DFE" w14:paraId="51614BF0" w14:textId="77777777">
        <w:trPr>
          <w:trHeight w:val="281"/>
        </w:trPr>
        <w:tc>
          <w:tcPr>
            <w:tcW w:w="750" w:type="dxa"/>
          </w:tcPr>
          <w:p w14:paraId="169D22A5" w14:textId="77777777" w:rsidR="00AF5DFE" w:rsidRDefault="00AF5DFE">
            <w:pPr>
              <w:rPr>
                <w:rFonts w:ascii="Arial" w:hAnsi="Arial"/>
                <w:b/>
                <w:snapToGrid w:val="0"/>
                <w:color w:val="auto"/>
              </w:rPr>
            </w:pPr>
            <w:r>
              <w:rPr>
                <w:rFonts w:ascii="Arial" w:hAnsi="Arial"/>
                <w:b/>
                <w:snapToGrid w:val="0"/>
                <w:color w:val="auto"/>
              </w:rPr>
              <w:t>XMSW</w:t>
            </w:r>
          </w:p>
        </w:tc>
        <w:tc>
          <w:tcPr>
            <w:tcW w:w="1530" w:type="dxa"/>
          </w:tcPr>
          <w:p w14:paraId="2546E1CB" w14:textId="77777777" w:rsidR="00AF5DFE" w:rsidRDefault="00AF5DFE">
            <w:pPr>
              <w:rPr>
                <w:rFonts w:ascii="Courier New" w:hAnsi="Courier New"/>
                <w:snapToGrid w:val="0"/>
                <w:color w:val="auto"/>
              </w:rPr>
            </w:pPr>
            <w:r>
              <w:rPr>
                <w:rFonts w:ascii="Courier New" w:hAnsi="Courier New"/>
                <w:snapToGrid w:val="0"/>
                <w:color w:val="auto"/>
              </w:rPr>
              <w:t>XMSWMWM1XXX</w:t>
            </w:r>
          </w:p>
        </w:tc>
        <w:tc>
          <w:tcPr>
            <w:tcW w:w="3960" w:type="dxa"/>
          </w:tcPr>
          <w:p w14:paraId="2B50F806"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MALAWI</w:t>
                </w:r>
              </w:smartTag>
            </w:smartTag>
            <w:r>
              <w:rPr>
                <w:rFonts w:ascii="Arial" w:hAnsi="Arial"/>
                <w:snapToGrid w:val="0"/>
                <w:color w:val="auto"/>
              </w:rPr>
              <w:t xml:space="preserve"> STOCK EXCHANGE</w:t>
            </w:r>
          </w:p>
        </w:tc>
        <w:tc>
          <w:tcPr>
            <w:tcW w:w="2700" w:type="dxa"/>
          </w:tcPr>
          <w:p w14:paraId="5C47B866" w14:textId="77777777" w:rsidR="00AF5DFE" w:rsidRDefault="00AF5DFE">
            <w:pPr>
              <w:jc w:val="left"/>
              <w:rPr>
                <w:rFonts w:ascii="Arial" w:hAnsi="Arial"/>
                <w:snapToGrid w:val="0"/>
                <w:color w:val="auto"/>
              </w:rPr>
            </w:pPr>
          </w:p>
        </w:tc>
        <w:tc>
          <w:tcPr>
            <w:tcW w:w="720" w:type="dxa"/>
          </w:tcPr>
          <w:p w14:paraId="467A0010" w14:textId="77777777" w:rsidR="00AF5DFE" w:rsidRDefault="00AF5DFE">
            <w:pPr>
              <w:jc w:val="center"/>
              <w:rPr>
                <w:rFonts w:ascii="Arial" w:hAnsi="Arial"/>
                <w:snapToGrid w:val="0"/>
                <w:color w:val="auto"/>
              </w:rPr>
            </w:pPr>
          </w:p>
        </w:tc>
      </w:tr>
      <w:tr w:rsidR="00AF5DFE" w14:paraId="211808E3" w14:textId="77777777">
        <w:trPr>
          <w:trHeight w:val="281"/>
        </w:trPr>
        <w:tc>
          <w:tcPr>
            <w:tcW w:w="750" w:type="dxa"/>
          </w:tcPr>
          <w:p w14:paraId="1CAB2622" w14:textId="77777777" w:rsidR="00AF5DFE" w:rsidRDefault="00AF5DFE">
            <w:pPr>
              <w:rPr>
                <w:rFonts w:ascii="Arial" w:hAnsi="Arial"/>
                <w:b/>
                <w:snapToGrid w:val="0"/>
                <w:color w:val="auto"/>
              </w:rPr>
            </w:pPr>
            <w:r>
              <w:rPr>
                <w:rFonts w:ascii="Arial" w:hAnsi="Arial"/>
                <w:b/>
                <w:snapToGrid w:val="0"/>
                <w:color w:val="auto"/>
              </w:rPr>
              <w:t>XMUN</w:t>
            </w:r>
          </w:p>
        </w:tc>
        <w:tc>
          <w:tcPr>
            <w:tcW w:w="1530" w:type="dxa"/>
          </w:tcPr>
          <w:p w14:paraId="6CE2A810" w14:textId="77777777" w:rsidR="00AF5DFE" w:rsidRDefault="00AF5DFE">
            <w:pPr>
              <w:rPr>
                <w:rFonts w:ascii="Courier New" w:hAnsi="Courier New"/>
                <w:snapToGrid w:val="0"/>
                <w:color w:val="auto"/>
              </w:rPr>
            </w:pPr>
            <w:r>
              <w:rPr>
                <w:rFonts w:ascii="Courier New" w:hAnsi="Courier New"/>
                <w:snapToGrid w:val="0"/>
                <w:color w:val="auto"/>
              </w:rPr>
              <w:t>XMUNDEM1XXX</w:t>
            </w:r>
          </w:p>
        </w:tc>
        <w:tc>
          <w:tcPr>
            <w:tcW w:w="3960" w:type="dxa"/>
          </w:tcPr>
          <w:p w14:paraId="4E56531D" w14:textId="77777777" w:rsidR="00AF5DFE" w:rsidRDefault="00AF5DFE">
            <w:pPr>
              <w:rPr>
                <w:rFonts w:ascii="Arial" w:hAnsi="Arial"/>
                <w:snapToGrid w:val="0"/>
                <w:color w:val="auto"/>
              </w:rPr>
            </w:pPr>
            <w:r>
              <w:rPr>
                <w:rFonts w:ascii="Arial" w:hAnsi="Arial"/>
                <w:snapToGrid w:val="0"/>
                <w:color w:val="auto"/>
              </w:rPr>
              <w:t>BAYERISCHE BOERSE</w:t>
            </w:r>
          </w:p>
        </w:tc>
        <w:tc>
          <w:tcPr>
            <w:tcW w:w="2700" w:type="dxa"/>
          </w:tcPr>
          <w:p w14:paraId="60BF6F8D"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Munich</w:t>
                </w:r>
              </w:smartTag>
            </w:smartTag>
            <w:r>
              <w:rPr>
                <w:rFonts w:ascii="Arial" w:hAnsi="Arial"/>
                <w:snapToGrid w:val="0"/>
                <w:color w:val="auto"/>
              </w:rPr>
              <w:t xml:space="preserve"> Stock Exchange</w:t>
            </w:r>
          </w:p>
        </w:tc>
        <w:tc>
          <w:tcPr>
            <w:tcW w:w="720" w:type="dxa"/>
          </w:tcPr>
          <w:p w14:paraId="2B276345" w14:textId="77777777" w:rsidR="00AF5DFE" w:rsidRDefault="00AF5DFE">
            <w:pPr>
              <w:jc w:val="center"/>
              <w:rPr>
                <w:rFonts w:ascii="Arial" w:hAnsi="Arial"/>
                <w:snapToGrid w:val="0"/>
                <w:color w:val="auto"/>
              </w:rPr>
            </w:pPr>
            <w:r>
              <w:rPr>
                <w:rFonts w:ascii="Arial" w:hAnsi="Arial"/>
                <w:snapToGrid w:val="0"/>
                <w:color w:val="auto"/>
              </w:rPr>
              <w:t>MU</w:t>
            </w:r>
          </w:p>
        </w:tc>
      </w:tr>
      <w:tr w:rsidR="00AF5DFE" w14:paraId="1794ADF6" w14:textId="77777777">
        <w:trPr>
          <w:trHeight w:val="281"/>
        </w:trPr>
        <w:tc>
          <w:tcPr>
            <w:tcW w:w="750" w:type="dxa"/>
          </w:tcPr>
          <w:p w14:paraId="3219B67F" w14:textId="77777777" w:rsidR="00AF5DFE" w:rsidRDefault="00AF5DFE">
            <w:pPr>
              <w:rPr>
                <w:rFonts w:ascii="Arial" w:hAnsi="Arial"/>
                <w:b/>
                <w:snapToGrid w:val="0"/>
                <w:color w:val="auto"/>
              </w:rPr>
            </w:pPr>
            <w:r>
              <w:rPr>
                <w:rFonts w:ascii="Arial" w:hAnsi="Arial"/>
                <w:b/>
                <w:snapToGrid w:val="0"/>
                <w:color w:val="auto"/>
              </w:rPr>
              <w:t>XMUS</w:t>
            </w:r>
          </w:p>
        </w:tc>
        <w:tc>
          <w:tcPr>
            <w:tcW w:w="1530" w:type="dxa"/>
          </w:tcPr>
          <w:p w14:paraId="1F7AEB4C" w14:textId="77777777" w:rsidR="00AF5DFE" w:rsidRDefault="00AF5DFE">
            <w:pPr>
              <w:rPr>
                <w:rFonts w:ascii="Courier New" w:hAnsi="Courier New"/>
                <w:snapToGrid w:val="0"/>
                <w:color w:val="auto"/>
              </w:rPr>
            </w:pPr>
            <w:r>
              <w:rPr>
                <w:rFonts w:ascii="Courier New" w:hAnsi="Courier New"/>
                <w:snapToGrid w:val="0"/>
                <w:color w:val="auto"/>
              </w:rPr>
              <w:t>XMUSOMM1XXX</w:t>
            </w:r>
          </w:p>
        </w:tc>
        <w:tc>
          <w:tcPr>
            <w:tcW w:w="3960" w:type="dxa"/>
          </w:tcPr>
          <w:p w14:paraId="49A18F3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MUSCAT</w:t>
                </w:r>
              </w:smartTag>
            </w:smartTag>
            <w:r>
              <w:rPr>
                <w:rFonts w:ascii="Arial" w:hAnsi="Arial"/>
                <w:snapToGrid w:val="0"/>
                <w:color w:val="auto"/>
              </w:rPr>
              <w:t xml:space="preserve"> SECURITIES MARKET</w:t>
            </w:r>
          </w:p>
        </w:tc>
        <w:tc>
          <w:tcPr>
            <w:tcW w:w="2700" w:type="dxa"/>
          </w:tcPr>
          <w:p w14:paraId="55FEF057"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Muscat</w:t>
                </w:r>
              </w:smartTag>
            </w:smartTag>
            <w:r>
              <w:rPr>
                <w:rFonts w:ascii="Arial" w:hAnsi="Arial"/>
                <w:snapToGrid w:val="0"/>
                <w:color w:val="auto"/>
              </w:rPr>
              <w:t xml:space="preserve"> Stock Exchange</w:t>
            </w:r>
          </w:p>
        </w:tc>
        <w:tc>
          <w:tcPr>
            <w:tcW w:w="720" w:type="dxa"/>
          </w:tcPr>
          <w:p w14:paraId="30571385" w14:textId="77777777" w:rsidR="00AF5DFE" w:rsidRDefault="00AF5DFE">
            <w:pPr>
              <w:jc w:val="center"/>
              <w:rPr>
                <w:rFonts w:ascii="Arial" w:hAnsi="Arial"/>
                <w:snapToGrid w:val="0"/>
                <w:color w:val="auto"/>
              </w:rPr>
            </w:pPr>
            <w:smartTag w:uri="urn:schemas-microsoft-com:office:smarttags" w:element="place">
              <w:r>
                <w:rPr>
                  <w:rFonts w:ascii="Arial" w:hAnsi="Arial"/>
                  <w:snapToGrid w:val="0"/>
                  <w:color w:val="auto"/>
                </w:rPr>
                <w:t>OM</w:t>
              </w:r>
            </w:smartTag>
          </w:p>
        </w:tc>
      </w:tr>
      <w:tr w:rsidR="00AF5DFE" w14:paraId="7627808D" w14:textId="77777777">
        <w:trPr>
          <w:trHeight w:val="281"/>
        </w:trPr>
        <w:tc>
          <w:tcPr>
            <w:tcW w:w="750" w:type="dxa"/>
          </w:tcPr>
          <w:p w14:paraId="3DE26546" w14:textId="77777777" w:rsidR="00AF5DFE" w:rsidRDefault="00AF5DFE">
            <w:pPr>
              <w:rPr>
                <w:rFonts w:ascii="Arial" w:hAnsi="Arial"/>
                <w:b/>
                <w:snapToGrid w:val="0"/>
                <w:color w:val="auto"/>
              </w:rPr>
            </w:pPr>
            <w:r>
              <w:rPr>
                <w:rFonts w:ascii="Arial" w:hAnsi="Arial"/>
                <w:b/>
                <w:snapToGrid w:val="0"/>
                <w:color w:val="auto"/>
              </w:rPr>
              <w:t>XNAI</w:t>
            </w:r>
          </w:p>
        </w:tc>
        <w:tc>
          <w:tcPr>
            <w:tcW w:w="1530" w:type="dxa"/>
          </w:tcPr>
          <w:p w14:paraId="3153FD08" w14:textId="77777777" w:rsidR="00AF5DFE" w:rsidRDefault="00AF5DFE">
            <w:pPr>
              <w:rPr>
                <w:rFonts w:ascii="Courier New" w:hAnsi="Courier New"/>
                <w:snapToGrid w:val="0"/>
                <w:color w:val="auto"/>
              </w:rPr>
            </w:pPr>
            <w:r>
              <w:rPr>
                <w:rFonts w:ascii="Courier New" w:hAnsi="Courier New"/>
                <w:snapToGrid w:val="0"/>
                <w:color w:val="auto"/>
              </w:rPr>
              <w:t>XNAIKEN1XXX</w:t>
            </w:r>
          </w:p>
        </w:tc>
        <w:tc>
          <w:tcPr>
            <w:tcW w:w="3960" w:type="dxa"/>
          </w:tcPr>
          <w:p w14:paraId="7E1EE422"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NAIROBI</w:t>
                </w:r>
              </w:smartTag>
            </w:smartTag>
            <w:r>
              <w:rPr>
                <w:rFonts w:ascii="Arial" w:hAnsi="Arial"/>
                <w:snapToGrid w:val="0"/>
                <w:color w:val="auto"/>
              </w:rPr>
              <w:t xml:space="preserve"> STOCK EXCHANGE</w:t>
            </w:r>
          </w:p>
        </w:tc>
        <w:tc>
          <w:tcPr>
            <w:tcW w:w="2700" w:type="dxa"/>
          </w:tcPr>
          <w:p w14:paraId="0222F074"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Nairobi</w:t>
                </w:r>
              </w:smartTag>
            </w:smartTag>
            <w:r>
              <w:rPr>
                <w:rFonts w:ascii="Arial" w:hAnsi="Arial"/>
                <w:snapToGrid w:val="0"/>
                <w:color w:val="auto"/>
              </w:rPr>
              <w:t xml:space="preserve"> Stock Exchange</w:t>
            </w:r>
          </w:p>
        </w:tc>
        <w:tc>
          <w:tcPr>
            <w:tcW w:w="720" w:type="dxa"/>
          </w:tcPr>
          <w:p w14:paraId="116F4E9C" w14:textId="77777777" w:rsidR="00AF5DFE" w:rsidRDefault="00AF5DFE">
            <w:pPr>
              <w:jc w:val="center"/>
              <w:rPr>
                <w:rFonts w:ascii="Arial" w:hAnsi="Arial"/>
                <w:snapToGrid w:val="0"/>
                <w:color w:val="auto"/>
              </w:rPr>
            </w:pPr>
            <w:r>
              <w:rPr>
                <w:rFonts w:ascii="Arial" w:hAnsi="Arial"/>
                <w:snapToGrid w:val="0"/>
                <w:color w:val="auto"/>
              </w:rPr>
              <w:t>NR</w:t>
            </w:r>
          </w:p>
        </w:tc>
      </w:tr>
      <w:tr w:rsidR="00AF5DFE" w14:paraId="1A14C433" w14:textId="77777777">
        <w:trPr>
          <w:trHeight w:val="281"/>
        </w:trPr>
        <w:tc>
          <w:tcPr>
            <w:tcW w:w="750" w:type="dxa"/>
          </w:tcPr>
          <w:p w14:paraId="647B95CF" w14:textId="77777777" w:rsidR="00AF5DFE" w:rsidRDefault="00AF5DFE">
            <w:pPr>
              <w:rPr>
                <w:rFonts w:ascii="Arial" w:hAnsi="Arial"/>
                <w:b/>
                <w:snapToGrid w:val="0"/>
                <w:color w:val="auto"/>
              </w:rPr>
            </w:pPr>
            <w:r>
              <w:rPr>
                <w:rFonts w:ascii="Arial" w:hAnsi="Arial"/>
                <w:b/>
                <w:snapToGrid w:val="0"/>
                <w:color w:val="auto"/>
              </w:rPr>
              <w:t>XNAM</w:t>
            </w:r>
          </w:p>
        </w:tc>
        <w:tc>
          <w:tcPr>
            <w:tcW w:w="1530" w:type="dxa"/>
          </w:tcPr>
          <w:p w14:paraId="742F1850" w14:textId="77777777" w:rsidR="00AF5DFE" w:rsidRDefault="00AF5DFE">
            <w:pPr>
              <w:rPr>
                <w:rFonts w:ascii="Courier New" w:hAnsi="Courier New"/>
                <w:snapToGrid w:val="0"/>
                <w:color w:val="auto"/>
              </w:rPr>
            </w:pPr>
            <w:r>
              <w:rPr>
                <w:rFonts w:ascii="Courier New" w:hAnsi="Courier New"/>
                <w:snapToGrid w:val="0"/>
                <w:color w:val="auto"/>
              </w:rPr>
              <w:t>XNAMNAN1XXX</w:t>
            </w:r>
          </w:p>
        </w:tc>
        <w:tc>
          <w:tcPr>
            <w:tcW w:w="3960" w:type="dxa"/>
          </w:tcPr>
          <w:p w14:paraId="4DC4A767" w14:textId="77777777" w:rsidR="00AF5DFE" w:rsidRDefault="00AF5DFE">
            <w:pPr>
              <w:rPr>
                <w:rFonts w:ascii="Arial" w:hAnsi="Arial"/>
                <w:snapToGrid w:val="0"/>
                <w:color w:val="auto"/>
              </w:rPr>
            </w:pPr>
            <w:r>
              <w:rPr>
                <w:rFonts w:ascii="Arial" w:hAnsi="Arial"/>
                <w:snapToGrid w:val="0"/>
                <w:color w:val="auto"/>
              </w:rPr>
              <w:t>NAMIBIAN STOCK EXCHANGE</w:t>
            </w:r>
          </w:p>
        </w:tc>
        <w:tc>
          <w:tcPr>
            <w:tcW w:w="2700" w:type="dxa"/>
          </w:tcPr>
          <w:p w14:paraId="0C56FB74"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Namibia</w:t>
                </w:r>
              </w:smartTag>
            </w:smartTag>
            <w:r>
              <w:rPr>
                <w:rFonts w:ascii="Arial" w:hAnsi="Arial"/>
                <w:snapToGrid w:val="0"/>
                <w:color w:val="auto"/>
              </w:rPr>
              <w:t xml:space="preserve"> Stock Exchange</w:t>
            </w:r>
          </w:p>
        </w:tc>
        <w:tc>
          <w:tcPr>
            <w:tcW w:w="720" w:type="dxa"/>
          </w:tcPr>
          <w:p w14:paraId="7FF94D3B" w14:textId="77777777" w:rsidR="00AF5DFE" w:rsidRDefault="00AF5DFE">
            <w:pPr>
              <w:jc w:val="center"/>
              <w:rPr>
                <w:rFonts w:ascii="Arial" w:hAnsi="Arial"/>
                <w:snapToGrid w:val="0"/>
                <w:color w:val="auto"/>
              </w:rPr>
            </w:pPr>
            <w:r>
              <w:rPr>
                <w:rFonts w:ascii="Arial" w:hAnsi="Arial"/>
                <w:snapToGrid w:val="0"/>
                <w:color w:val="auto"/>
              </w:rPr>
              <w:t>NM</w:t>
            </w:r>
          </w:p>
        </w:tc>
      </w:tr>
      <w:tr w:rsidR="00AF5DFE" w14:paraId="63008CEE" w14:textId="77777777">
        <w:trPr>
          <w:trHeight w:val="281"/>
        </w:trPr>
        <w:tc>
          <w:tcPr>
            <w:tcW w:w="750" w:type="dxa"/>
          </w:tcPr>
          <w:p w14:paraId="29B7A46E" w14:textId="77777777" w:rsidR="00AF5DFE" w:rsidRDefault="00AF5DFE">
            <w:pPr>
              <w:rPr>
                <w:rFonts w:ascii="Arial" w:hAnsi="Arial"/>
                <w:b/>
                <w:snapToGrid w:val="0"/>
                <w:color w:val="auto"/>
              </w:rPr>
            </w:pPr>
            <w:r>
              <w:rPr>
                <w:rFonts w:ascii="Arial" w:hAnsi="Arial"/>
                <w:b/>
                <w:snapToGrid w:val="0"/>
                <w:color w:val="auto"/>
              </w:rPr>
              <w:t>XNAN</w:t>
            </w:r>
          </w:p>
        </w:tc>
        <w:tc>
          <w:tcPr>
            <w:tcW w:w="1530" w:type="dxa"/>
          </w:tcPr>
          <w:p w14:paraId="052BE9E1" w14:textId="77777777" w:rsidR="00AF5DFE" w:rsidRDefault="00AF5DFE">
            <w:pPr>
              <w:rPr>
                <w:rFonts w:ascii="Courier New" w:hAnsi="Courier New"/>
                <w:snapToGrid w:val="0"/>
                <w:color w:val="auto"/>
              </w:rPr>
            </w:pPr>
            <w:r>
              <w:rPr>
                <w:rFonts w:ascii="Courier New" w:hAnsi="Courier New"/>
                <w:snapToGrid w:val="0"/>
                <w:color w:val="auto"/>
              </w:rPr>
              <w:t>XNANFR21XXX</w:t>
            </w:r>
          </w:p>
        </w:tc>
        <w:tc>
          <w:tcPr>
            <w:tcW w:w="3960" w:type="dxa"/>
          </w:tcPr>
          <w:p w14:paraId="00B80F05"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NANTES</w:t>
                </w:r>
              </w:smartTag>
            </w:smartTag>
            <w:r>
              <w:rPr>
                <w:rFonts w:ascii="Arial" w:hAnsi="Arial"/>
                <w:snapToGrid w:val="0"/>
                <w:color w:val="auto"/>
              </w:rPr>
              <w:t xml:space="preserve"> STOCK EXCHANGE</w:t>
            </w:r>
          </w:p>
        </w:tc>
        <w:tc>
          <w:tcPr>
            <w:tcW w:w="2700" w:type="dxa"/>
          </w:tcPr>
          <w:p w14:paraId="3024E1B9"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11F444D0" w14:textId="77777777" w:rsidR="00AF5DFE" w:rsidRDefault="00AF5DFE">
            <w:pPr>
              <w:jc w:val="center"/>
              <w:rPr>
                <w:rFonts w:ascii="Arial" w:hAnsi="Arial"/>
                <w:snapToGrid w:val="0"/>
                <w:color w:val="auto"/>
              </w:rPr>
            </w:pPr>
          </w:p>
        </w:tc>
      </w:tr>
      <w:tr w:rsidR="00AF5DFE" w14:paraId="7EC0C351" w14:textId="77777777">
        <w:trPr>
          <w:trHeight w:val="281"/>
        </w:trPr>
        <w:tc>
          <w:tcPr>
            <w:tcW w:w="750" w:type="dxa"/>
          </w:tcPr>
          <w:p w14:paraId="272B72D9" w14:textId="77777777" w:rsidR="00AF5DFE" w:rsidRDefault="00AF5DFE">
            <w:pPr>
              <w:rPr>
                <w:rFonts w:ascii="Arial" w:hAnsi="Arial"/>
                <w:b/>
                <w:snapToGrid w:val="0"/>
                <w:color w:val="auto"/>
              </w:rPr>
            </w:pPr>
            <w:r>
              <w:rPr>
                <w:rFonts w:ascii="Arial" w:hAnsi="Arial"/>
                <w:b/>
                <w:snapToGrid w:val="0"/>
                <w:color w:val="auto"/>
              </w:rPr>
              <w:t>XNAP</w:t>
            </w:r>
          </w:p>
        </w:tc>
        <w:tc>
          <w:tcPr>
            <w:tcW w:w="1530" w:type="dxa"/>
          </w:tcPr>
          <w:p w14:paraId="48E1ABAC" w14:textId="77777777" w:rsidR="00AF5DFE" w:rsidRDefault="00AF5DFE">
            <w:pPr>
              <w:rPr>
                <w:rFonts w:ascii="Courier New" w:hAnsi="Courier New"/>
                <w:snapToGrid w:val="0"/>
                <w:color w:val="auto"/>
              </w:rPr>
            </w:pPr>
            <w:r>
              <w:rPr>
                <w:rFonts w:ascii="Courier New" w:hAnsi="Courier New"/>
                <w:snapToGrid w:val="0"/>
                <w:color w:val="auto"/>
              </w:rPr>
              <w:t>XNAPITN1XXX</w:t>
            </w:r>
          </w:p>
        </w:tc>
        <w:tc>
          <w:tcPr>
            <w:tcW w:w="3960" w:type="dxa"/>
          </w:tcPr>
          <w:p w14:paraId="1483D235" w14:textId="77777777" w:rsidR="00AF5DFE" w:rsidRDefault="00AF5DFE">
            <w:pPr>
              <w:rPr>
                <w:rFonts w:ascii="Arial" w:hAnsi="Arial"/>
                <w:snapToGrid w:val="0"/>
                <w:color w:val="auto"/>
                <w:lang w:val="fr-FR"/>
              </w:rPr>
            </w:pPr>
            <w:r>
              <w:rPr>
                <w:rFonts w:ascii="Arial" w:hAnsi="Arial"/>
                <w:snapToGrid w:val="0"/>
                <w:color w:val="auto"/>
                <w:lang w:val="fr-FR"/>
              </w:rPr>
              <w:t>BORSA VALORI DI NAPOLI (STOCK EXCHANGE)</w:t>
            </w:r>
          </w:p>
        </w:tc>
        <w:tc>
          <w:tcPr>
            <w:tcW w:w="2700" w:type="dxa"/>
          </w:tcPr>
          <w:p w14:paraId="2024043D"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20C3487E" w14:textId="77777777" w:rsidR="00AF5DFE" w:rsidRDefault="00AF5DFE">
            <w:pPr>
              <w:jc w:val="center"/>
              <w:rPr>
                <w:rFonts w:ascii="Arial" w:hAnsi="Arial"/>
                <w:snapToGrid w:val="0"/>
                <w:color w:val="auto"/>
              </w:rPr>
            </w:pPr>
          </w:p>
        </w:tc>
      </w:tr>
      <w:tr w:rsidR="00AF5DFE" w14:paraId="4D67FB4E" w14:textId="77777777">
        <w:trPr>
          <w:cantSplit/>
          <w:trHeight w:val="180"/>
        </w:trPr>
        <w:tc>
          <w:tcPr>
            <w:tcW w:w="750" w:type="dxa"/>
            <w:vMerge w:val="restart"/>
          </w:tcPr>
          <w:p w14:paraId="4411E772" w14:textId="77777777" w:rsidR="00AF5DFE" w:rsidRDefault="00AF5DFE">
            <w:pPr>
              <w:rPr>
                <w:rFonts w:ascii="Arial" w:hAnsi="Arial"/>
                <w:b/>
                <w:snapToGrid w:val="0"/>
                <w:color w:val="auto"/>
              </w:rPr>
            </w:pPr>
            <w:r>
              <w:rPr>
                <w:rFonts w:ascii="Arial" w:hAnsi="Arial"/>
                <w:b/>
                <w:snapToGrid w:val="0"/>
                <w:color w:val="auto"/>
              </w:rPr>
              <w:t>XNAS</w:t>
            </w:r>
          </w:p>
        </w:tc>
        <w:tc>
          <w:tcPr>
            <w:tcW w:w="1530" w:type="dxa"/>
            <w:vMerge w:val="restart"/>
          </w:tcPr>
          <w:p w14:paraId="7DE8E557" w14:textId="77777777" w:rsidR="00AF5DFE" w:rsidRDefault="00AF5DFE">
            <w:pPr>
              <w:rPr>
                <w:rFonts w:ascii="Courier New" w:hAnsi="Courier New"/>
                <w:snapToGrid w:val="0"/>
                <w:color w:val="auto"/>
              </w:rPr>
            </w:pPr>
            <w:r>
              <w:rPr>
                <w:rFonts w:ascii="Courier New" w:hAnsi="Courier New"/>
                <w:snapToGrid w:val="0"/>
                <w:color w:val="auto"/>
              </w:rPr>
              <w:t>XNASUS31XXX</w:t>
            </w:r>
          </w:p>
        </w:tc>
        <w:tc>
          <w:tcPr>
            <w:tcW w:w="3960" w:type="dxa"/>
          </w:tcPr>
          <w:p w14:paraId="6AB32E25" w14:textId="77777777" w:rsidR="00AF5DFE" w:rsidRDefault="00AF5DFE">
            <w:pPr>
              <w:rPr>
                <w:rFonts w:ascii="Arial" w:hAnsi="Arial"/>
                <w:snapToGrid w:val="0"/>
                <w:color w:val="auto"/>
              </w:rPr>
            </w:pPr>
            <w:r>
              <w:rPr>
                <w:rFonts w:ascii="Arial" w:hAnsi="Arial"/>
                <w:snapToGrid w:val="0"/>
                <w:color w:val="auto"/>
              </w:rPr>
              <w:t>NASDAQ</w:t>
            </w:r>
          </w:p>
        </w:tc>
        <w:tc>
          <w:tcPr>
            <w:tcW w:w="2700" w:type="dxa"/>
            <w:vMerge w:val="restart"/>
          </w:tcPr>
          <w:p w14:paraId="76FE1EE0" w14:textId="77777777" w:rsidR="00AF5DFE" w:rsidRDefault="00AF5DFE">
            <w:pPr>
              <w:jc w:val="left"/>
              <w:rPr>
                <w:rFonts w:ascii="Arial" w:hAnsi="Arial"/>
                <w:snapToGrid w:val="0"/>
                <w:color w:val="auto"/>
              </w:rPr>
            </w:pPr>
            <w:r>
              <w:rPr>
                <w:rFonts w:ascii="Arial" w:hAnsi="Arial"/>
                <w:snapToGrid w:val="0"/>
                <w:color w:val="auto"/>
              </w:rPr>
              <w:t>NASDAQ</w:t>
            </w:r>
          </w:p>
        </w:tc>
        <w:tc>
          <w:tcPr>
            <w:tcW w:w="720" w:type="dxa"/>
            <w:vMerge w:val="restart"/>
          </w:tcPr>
          <w:p w14:paraId="0DF364A0" w14:textId="77777777" w:rsidR="00AF5DFE" w:rsidRDefault="00AF5DFE">
            <w:pPr>
              <w:jc w:val="center"/>
              <w:rPr>
                <w:rFonts w:ascii="Arial" w:hAnsi="Arial"/>
                <w:snapToGrid w:val="0"/>
                <w:color w:val="auto"/>
              </w:rPr>
            </w:pPr>
            <w:r>
              <w:rPr>
                <w:rFonts w:ascii="Arial" w:hAnsi="Arial"/>
                <w:snapToGrid w:val="0"/>
                <w:color w:val="auto"/>
              </w:rPr>
              <w:t>O</w:t>
            </w:r>
          </w:p>
        </w:tc>
      </w:tr>
      <w:tr w:rsidR="00AF5DFE" w14:paraId="667B4375" w14:textId="77777777">
        <w:trPr>
          <w:cantSplit/>
          <w:trHeight w:val="180"/>
        </w:trPr>
        <w:tc>
          <w:tcPr>
            <w:tcW w:w="750" w:type="dxa"/>
            <w:vMerge/>
          </w:tcPr>
          <w:p w14:paraId="2920CD7B" w14:textId="77777777" w:rsidR="00AF5DFE" w:rsidRDefault="00AF5DFE">
            <w:pPr>
              <w:rPr>
                <w:rFonts w:ascii="Arial" w:hAnsi="Arial"/>
                <w:b/>
                <w:snapToGrid w:val="0"/>
                <w:color w:val="auto"/>
              </w:rPr>
            </w:pPr>
          </w:p>
        </w:tc>
        <w:tc>
          <w:tcPr>
            <w:tcW w:w="1530" w:type="dxa"/>
            <w:vMerge/>
          </w:tcPr>
          <w:p w14:paraId="6A77C1F8" w14:textId="77777777" w:rsidR="00AF5DFE" w:rsidRDefault="00AF5DFE">
            <w:pPr>
              <w:rPr>
                <w:rFonts w:ascii="Courier New" w:hAnsi="Courier New"/>
                <w:snapToGrid w:val="0"/>
                <w:color w:val="auto"/>
              </w:rPr>
            </w:pPr>
          </w:p>
        </w:tc>
        <w:tc>
          <w:tcPr>
            <w:tcW w:w="3960" w:type="dxa"/>
          </w:tcPr>
          <w:p w14:paraId="0F594294" w14:textId="77777777" w:rsidR="00AF5DFE" w:rsidRDefault="00AF5DFE">
            <w:pPr>
              <w:rPr>
                <w:rFonts w:ascii="Arial" w:hAnsi="Arial"/>
                <w:snapToGrid w:val="0"/>
                <w:color w:val="auto"/>
              </w:rPr>
            </w:pPr>
            <w:r>
              <w:rPr>
                <w:rFonts w:ascii="Arial" w:hAnsi="Arial"/>
                <w:snapToGrid w:val="0"/>
                <w:color w:val="auto"/>
              </w:rPr>
              <w:t>NASDAQ SMALL CAP</w:t>
            </w:r>
          </w:p>
        </w:tc>
        <w:tc>
          <w:tcPr>
            <w:tcW w:w="2700" w:type="dxa"/>
            <w:vMerge/>
          </w:tcPr>
          <w:p w14:paraId="6E5BE86D" w14:textId="77777777" w:rsidR="00AF5DFE" w:rsidRDefault="00AF5DFE">
            <w:pPr>
              <w:jc w:val="left"/>
              <w:rPr>
                <w:rFonts w:ascii="Arial" w:hAnsi="Arial"/>
                <w:snapToGrid w:val="0"/>
                <w:color w:val="auto"/>
              </w:rPr>
            </w:pPr>
          </w:p>
        </w:tc>
        <w:tc>
          <w:tcPr>
            <w:tcW w:w="720" w:type="dxa"/>
            <w:vMerge/>
          </w:tcPr>
          <w:p w14:paraId="56F0946F" w14:textId="77777777" w:rsidR="00AF5DFE" w:rsidRDefault="00AF5DFE">
            <w:pPr>
              <w:jc w:val="center"/>
              <w:rPr>
                <w:rFonts w:ascii="Arial" w:hAnsi="Arial"/>
                <w:snapToGrid w:val="0"/>
                <w:color w:val="auto"/>
              </w:rPr>
            </w:pPr>
          </w:p>
        </w:tc>
      </w:tr>
      <w:tr w:rsidR="00AF5DFE" w14:paraId="47617325" w14:textId="77777777">
        <w:trPr>
          <w:trHeight w:val="281"/>
        </w:trPr>
        <w:tc>
          <w:tcPr>
            <w:tcW w:w="750" w:type="dxa"/>
          </w:tcPr>
          <w:p w14:paraId="21D7D73E" w14:textId="77777777" w:rsidR="00AF5DFE" w:rsidRDefault="00AF5DFE">
            <w:pPr>
              <w:rPr>
                <w:rFonts w:ascii="Arial" w:hAnsi="Arial"/>
                <w:b/>
                <w:snapToGrid w:val="0"/>
                <w:color w:val="auto"/>
              </w:rPr>
            </w:pPr>
            <w:r>
              <w:rPr>
                <w:rFonts w:ascii="Arial" w:hAnsi="Arial"/>
                <w:b/>
                <w:snapToGrid w:val="0"/>
                <w:color w:val="auto"/>
              </w:rPr>
              <w:t>XNAY</w:t>
            </w:r>
          </w:p>
        </w:tc>
        <w:tc>
          <w:tcPr>
            <w:tcW w:w="1530" w:type="dxa"/>
          </w:tcPr>
          <w:p w14:paraId="70692309" w14:textId="77777777" w:rsidR="00AF5DFE" w:rsidRDefault="00AF5DFE">
            <w:pPr>
              <w:rPr>
                <w:rFonts w:ascii="Courier New" w:hAnsi="Courier New"/>
                <w:snapToGrid w:val="0"/>
                <w:color w:val="auto"/>
              </w:rPr>
            </w:pPr>
            <w:r>
              <w:rPr>
                <w:rFonts w:ascii="Courier New" w:hAnsi="Courier New"/>
                <w:snapToGrid w:val="0"/>
                <w:color w:val="auto"/>
              </w:rPr>
              <w:t>XNAYFR21XXX</w:t>
            </w:r>
          </w:p>
        </w:tc>
        <w:tc>
          <w:tcPr>
            <w:tcW w:w="3960" w:type="dxa"/>
          </w:tcPr>
          <w:p w14:paraId="0C72155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NANCY</w:t>
                </w:r>
              </w:smartTag>
            </w:smartTag>
            <w:r>
              <w:rPr>
                <w:rFonts w:ascii="Arial" w:hAnsi="Arial"/>
                <w:snapToGrid w:val="0"/>
                <w:color w:val="auto"/>
              </w:rPr>
              <w:t xml:space="preserve"> STOCK EXCHANGE</w:t>
            </w:r>
          </w:p>
        </w:tc>
        <w:tc>
          <w:tcPr>
            <w:tcW w:w="2700" w:type="dxa"/>
          </w:tcPr>
          <w:p w14:paraId="0FA99B3A"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78B4B3C5" w14:textId="77777777" w:rsidR="00AF5DFE" w:rsidRDefault="00AF5DFE">
            <w:pPr>
              <w:jc w:val="center"/>
              <w:rPr>
                <w:rFonts w:ascii="Arial" w:hAnsi="Arial"/>
                <w:snapToGrid w:val="0"/>
                <w:color w:val="auto"/>
              </w:rPr>
            </w:pPr>
          </w:p>
        </w:tc>
      </w:tr>
      <w:tr w:rsidR="00AF5DFE" w14:paraId="2462829F" w14:textId="77777777">
        <w:trPr>
          <w:trHeight w:val="281"/>
        </w:trPr>
        <w:tc>
          <w:tcPr>
            <w:tcW w:w="750" w:type="dxa"/>
          </w:tcPr>
          <w:p w14:paraId="008B1F8C" w14:textId="77777777" w:rsidR="00AF5DFE" w:rsidRDefault="00AF5DFE">
            <w:pPr>
              <w:rPr>
                <w:rFonts w:ascii="Arial" w:hAnsi="Arial"/>
                <w:b/>
                <w:snapToGrid w:val="0"/>
                <w:color w:val="auto"/>
              </w:rPr>
            </w:pPr>
            <w:r>
              <w:rPr>
                <w:rFonts w:ascii="Arial" w:hAnsi="Arial"/>
                <w:b/>
                <w:snapToGrid w:val="0"/>
                <w:color w:val="auto"/>
              </w:rPr>
              <w:t>XNEE</w:t>
            </w:r>
          </w:p>
        </w:tc>
        <w:tc>
          <w:tcPr>
            <w:tcW w:w="1530" w:type="dxa"/>
          </w:tcPr>
          <w:p w14:paraId="7445EDD0" w14:textId="77777777" w:rsidR="00AF5DFE" w:rsidRDefault="00AF5DFE">
            <w:pPr>
              <w:rPr>
                <w:rFonts w:ascii="Courier New" w:hAnsi="Courier New"/>
                <w:snapToGrid w:val="0"/>
                <w:color w:val="auto"/>
              </w:rPr>
            </w:pPr>
            <w:r>
              <w:rPr>
                <w:rFonts w:ascii="Courier New" w:hAnsi="Courier New"/>
                <w:snapToGrid w:val="0"/>
                <w:color w:val="auto"/>
              </w:rPr>
              <w:t>XNEENZ21XXX</w:t>
            </w:r>
          </w:p>
        </w:tc>
        <w:tc>
          <w:tcPr>
            <w:tcW w:w="3960" w:type="dxa"/>
          </w:tcPr>
          <w:p w14:paraId="39C127FF"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NEW ZEALAND</w:t>
                </w:r>
              </w:smartTag>
            </w:smartTag>
            <w:r>
              <w:rPr>
                <w:rFonts w:ascii="Arial" w:hAnsi="Arial"/>
                <w:snapToGrid w:val="0"/>
                <w:color w:val="auto"/>
              </w:rPr>
              <w:t xml:space="preserve"> FUTURES AND OPTIONS EXCHANGE</w:t>
            </w:r>
          </w:p>
        </w:tc>
        <w:tc>
          <w:tcPr>
            <w:tcW w:w="2700" w:type="dxa"/>
          </w:tcPr>
          <w:p w14:paraId="42282226" w14:textId="77777777" w:rsidR="00AF5DFE" w:rsidRDefault="00AF5DFE">
            <w:pPr>
              <w:jc w:val="left"/>
              <w:rPr>
                <w:rFonts w:ascii="Arial" w:hAnsi="Arial"/>
                <w:snapToGrid w:val="0"/>
                <w:color w:val="auto"/>
              </w:rPr>
            </w:pPr>
          </w:p>
        </w:tc>
        <w:tc>
          <w:tcPr>
            <w:tcW w:w="720" w:type="dxa"/>
          </w:tcPr>
          <w:p w14:paraId="18B2F4B5" w14:textId="77777777" w:rsidR="00AF5DFE" w:rsidRDefault="00AF5DFE">
            <w:pPr>
              <w:jc w:val="center"/>
              <w:rPr>
                <w:rFonts w:ascii="Arial" w:hAnsi="Arial"/>
                <w:snapToGrid w:val="0"/>
                <w:color w:val="auto"/>
              </w:rPr>
            </w:pPr>
          </w:p>
        </w:tc>
      </w:tr>
      <w:tr w:rsidR="00AF5DFE" w14:paraId="479604C3" w14:textId="77777777">
        <w:trPr>
          <w:trHeight w:val="281"/>
        </w:trPr>
        <w:tc>
          <w:tcPr>
            <w:tcW w:w="750" w:type="dxa"/>
          </w:tcPr>
          <w:p w14:paraId="7239D072" w14:textId="77777777" w:rsidR="00AF5DFE" w:rsidRDefault="00AF5DFE">
            <w:pPr>
              <w:rPr>
                <w:rFonts w:ascii="Arial" w:hAnsi="Arial"/>
                <w:b/>
                <w:snapToGrid w:val="0"/>
                <w:color w:val="auto"/>
              </w:rPr>
            </w:pPr>
            <w:r>
              <w:rPr>
                <w:rFonts w:ascii="Arial" w:hAnsi="Arial"/>
                <w:b/>
                <w:snapToGrid w:val="0"/>
                <w:color w:val="auto"/>
              </w:rPr>
              <w:t>XNEU</w:t>
            </w:r>
          </w:p>
        </w:tc>
        <w:tc>
          <w:tcPr>
            <w:tcW w:w="1530" w:type="dxa"/>
          </w:tcPr>
          <w:p w14:paraId="2EFE9895" w14:textId="77777777" w:rsidR="00AF5DFE" w:rsidRDefault="00AF5DFE">
            <w:pPr>
              <w:rPr>
                <w:rFonts w:ascii="Courier New" w:hAnsi="Courier New"/>
                <w:snapToGrid w:val="0"/>
                <w:color w:val="auto"/>
              </w:rPr>
            </w:pPr>
            <w:r>
              <w:rPr>
                <w:rFonts w:ascii="Courier New" w:hAnsi="Courier New"/>
                <w:snapToGrid w:val="0"/>
                <w:color w:val="auto"/>
              </w:rPr>
              <w:t>XNEUCH21XXX</w:t>
            </w:r>
          </w:p>
        </w:tc>
        <w:tc>
          <w:tcPr>
            <w:tcW w:w="3960" w:type="dxa"/>
          </w:tcPr>
          <w:p w14:paraId="783046A5" w14:textId="77777777" w:rsidR="00AF5DFE" w:rsidRDefault="00AF5DFE">
            <w:pPr>
              <w:rPr>
                <w:rFonts w:ascii="Arial" w:hAnsi="Arial"/>
                <w:snapToGrid w:val="0"/>
                <w:color w:val="auto"/>
              </w:rPr>
            </w:pPr>
            <w:r>
              <w:rPr>
                <w:rFonts w:ascii="Arial" w:hAnsi="Arial"/>
                <w:snapToGrid w:val="0"/>
                <w:color w:val="auto"/>
              </w:rPr>
              <w:t>NEUCHATEL STOCK EXCHANGE</w:t>
            </w:r>
          </w:p>
        </w:tc>
        <w:tc>
          <w:tcPr>
            <w:tcW w:w="2700" w:type="dxa"/>
          </w:tcPr>
          <w:p w14:paraId="6F1322D2" w14:textId="77777777" w:rsidR="00AF5DFE" w:rsidRDefault="00AF5DFE">
            <w:pPr>
              <w:jc w:val="left"/>
              <w:rPr>
                <w:rFonts w:ascii="Arial" w:hAnsi="Arial"/>
                <w:snapToGrid w:val="0"/>
                <w:color w:val="auto"/>
              </w:rPr>
            </w:pPr>
          </w:p>
        </w:tc>
        <w:tc>
          <w:tcPr>
            <w:tcW w:w="720" w:type="dxa"/>
          </w:tcPr>
          <w:p w14:paraId="4C2BCE4C" w14:textId="77777777" w:rsidR="00AF5DFE" w:rsidRDefault="00AF5DFE">
            <w:pPr>
              <w:jc w:val="center"/>
              <w:rPr>
                <w:rFonts w:ascii="Arial" w:hAnsi="Arial"/>
                <w:snapToGrid w:val="0"/>
                <w:color w:val="auto"/>
              </w:rPr>
            </w:pPr>
          </w:p>
        </w:tc>
      </w:tr>
      <w:tr w:rsidR="00AF5DFE" w14:paraId="1C244034" w14:textId="77777777">
        <w:trPr>
          <w:trHeight w:val="281"/>
        </w:trPr>
        <w:tc>
          <w:tcPr>
            <w:tcW w:w="750" w:type="dxa"/>
          </w:tcPr>
          <w:p w14:paraId="61418DCC" w14:textId="77777777" w:rsidR="00AF5DFE" w:rsidRDefault="00AF5DFE">
            <w:pPr>
              <w:rPr>
                <w:rFonts w:ascii="Arial" w:hAnsi="Arial"/>
                <w:b/>
                <w:snapToGrid w:val="0"/>
                <w:color w:val="auto"/>
              </w:rPr>
            </w:pPr>
            <w:r>
              <w:rPr>
                <w:rFonts w:ascii="Arial" w:hAnsi="Arial"/>
                <w:b/>
                <w:snapToGrid w:val="0"/>
                <w:color w:val="auto"/>
              </w:rPr>
              <w:t>XNEW</w:t>
            </w:r>
          </w:p>
        </w:tc>
        <w:tc>
          <w:tcPr>
            <w:tcW w:w="1530" w:type="dxa"/>
          </w:tcPr>
          <w:p w14:paraId="2AE9A699" w14:textId="77777777" w:rsidR="00AF5DFE" w:rsidRDefault="00AF5DFE">
            <w:pPr>
              <w:rPr>
                <w:rFonts w:ascii="Courier New" w:hAnsi="Courier New"/>
                <w:snapToGrid w:val="0"/>
                <w:color w:val="auto"/>
              </w:rPr>
            </w:pPr>
            <w:r>
              <w:rPr>
                <w:rFonts w:ascii="Courier New" w:hAnsi="Courier New"/>
                <w:snapToGrid w:val="0"/>
                <w:color w:val="auto"/>
              </w:rPr>
              <w:t>XNEWATW1XXX</w:t>
            </w:r>
          </w:p>
        </w:tc>
        <w:tc>
          <w:tcPr>
            <w:tcW w:w="3960" w:type="dxa"/>
          </w:tcPr>
          <w:p w14:paraId="60A90D1A" w14:textId="77777777" w:rsidR="00AF5DFE" w:rsidRDefault="00AF5DFE">
            <w:pPr>
              <w:rPr>
                <w:rFonts w:ascii="Arial" w:hAnsi="Arial"/>
                <w:snapToGrid w:val="0"/>
                <w:color w:val="auto"/>
              </w:rPr>
            </w:pPr>
            <w:r>
              <w:rPr>
                <w:rFonts w:ascii="Arial" w:hAnsi="Arial"/>
                <w:snapToGrid w:val="0"/>
                <w:color w:val="auto"/>
              </w:rPr>
              <w:t>NEWEX</w:t>
            </w:r>
          </w:p>
        </w:tc>
        <w:tc>
          <w:tcPr>
            <w:tcW w:w="2700" w:type="dxa"/>
          </w:tcPr>
          <w:p w14:paraId="50689043" w14:textId="77777777" w:rsidR="00AF5DFE" w:rsidRDefault="00AF5DFE">
            <w:pPr>
              <w:jc w:val="left"/>
              <w:rPr>
                <w:rFonts w:ascii="Arial" w:hAnsi="Arial"/>
                <w:snapToGrid w:val="0"/>
                <w:color w:val="auto"/>
              </w:rPr>
            </w:pPr>
            <w:r>
              <w:rPr>
                <w:rFonts w:ascii="Arial" w:hAnsi="Arial"/>
                <w:snapToGrid w:val="0"/>
                <w:color w:val="auto"/>
              </w:rPr>
              <w:t>NewEx (</w:t>
            </w:r>
            <w:smartTag w:uri="urn:schemas-microsoft-com:office:smarttags" w:element="country-region">
              <w:smartTag w:uri="urn:schemas-microsoft-com:office:smarttags" w:element="place">
                <w:r>
                  <w:rPr>
                    <w:rFonts w:ascii="Arial" w:hAnsi="Arial"/>
                    <w:snapToGrid w:val="0"/>
                    <w:color w:val="auto"/>
                  </w:rPr>
                  <w:t>Austria</w:t>
                </w:r>
              </w:smartTag>
            </w:smartTag>
            <w:r>
              <w:rPr>
                <w:rFonts w:ascii="Arial" w:hAnsi="Arial"/>
                <w:snapToGrid w:val="0"/>
                <w:color w:val="auto"/>
              </w:rPr>
              <w:t>)</w:t>
            </w:r>
          </w:p>
        </w:tc>
        <w:tc>
          <w:tcPr>
            <w:tcW w:w="720" w:type="dxa"/>
          </w:tcPr>
          <w:p w14:paraId="567330CE" w14:textId="77777777" w:rsidR="00AF5DFE" w:rsidRDefault="00AF5DFE">
            <w:pPr>
              <w:jc w:val="center"/>
              <w:rPr>
                <w:rFonts w:ascii="Arial" w:hAnsi="Arial"/>
                <w:snapToGrid w:val="0"/>
                <w:color w:val="auto"/>
              </w:rPr>
            </w:pPr>
            <w:r>
              <w:rPr>
                <w:rFonts w:ascii="Arial" w:hAnsi="Arial"/>
                <w:snapToGrid w:val="0"/>
                <w:color w:val="auto"/>
              </w:rPr>
              <w:t>NW</w:t>
            </w:r>
          </w:p>
        </w:tc>
      </w:tr>
      <w:tr w:rsidR="00AF5DFE" w14:paraId="41BC41A4" w14:textId="77777777">
        <w:trPr>
          <w:trHeight w:val="281"/>
        </w:trPr>
        <w:tc>
          <w:tcPr>
            <w:tcW w:w="750" w:type="dxa"/>
          </w:tcPr>
          <w:p w14:paraId="35BFDDEA" w14:textId="77777777" w:rsidR="00AF5DFE" w:rsidRDefault="00AF5DFE">
            <w:pPr>
              <w:rPr>
                <w:rFonts w:ascii="Arial" w:hAnsi="Arial"/>
                <w:b/>
                <w:snapToGrid w:val="0"/>
                <w:color w:val="auto"/>
              </w:rPr>
            </w:pPr>
            <w:r>
              <w:rPr>
                <w:rFonts w:ascii="Arial" w:hAnsi="Arial"/>
                <w:b/>
                <w:snapToGrid w:val="0"/>
                <w:color w:val="auto"/>
              </w:rPr>
              <w:t>XNGO</w:t>
            </w:r>
          </w:p>
        </w:tc>
        <w:tc>
          <w:tcPr>
            <w:tcW w:w="1530" w:type="dxa"/>
          </w:tcPr>
          <w:p w14:paraId="1CB11760" w14:textId="77777777" w:rsidR="00AF5DFE" w:rsidRDefault="00AF5DFE">
            <w:pPr>
              <w:rPr>
                <w:rFonts w:ascii="Courier New" w:hAnsi="Courier New"/>
                <w:snapToGrid w:val="0"/>
                <w:color w:val="auto"/>
              </w:rPr>
            </w:pPr>
            <w:r>
              <w:rPr>
                <w:rFonts w:ascii="Courier New" w:hAnsi="Courier New"/>
                <w:snapToGrid w:val="0"/>
                <w:color w:val="auto"/>
              </w:rPr>
              <w:t>XNGOJPJ1XXX</w:t>
            </w:r>
          </w:p>
        </w:tc>
        <w:tc>
          <w:tcPr>
            <w:tcW w:w="3960" w:type="dxa"/>
          </w:tcPr>
          <w:p w14:paraId="50DA8EA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NAGOYA</w:t>
                </w:r>
              </w:smartTag>
            </w:smartTag>
            <w:r>
              <w:rPr>
                <w:rFonts w:ascii="Arial" w:hAnsi="Arial"/>
                <w:snapToGrid w:val="0"/>
                <w:color w:val="auto"/>
              </w:rPr>
              <w:t xml:space="preserve"> STOCK EXCHANGE</w:t>
            </w:r>
          </w:p>
        </w:tc>
        <w:tc>
          <w:tcPr>
            <w:tcW w:w="2700" w:type="dxa"/>
          </w:tcPr>
          <w:p w14:paraId="6B9F48CC"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Nagoya</w:t>
                </w:r>
              </w:smartTag>
            </w:smartTag>
            <w:r>
              <w:rPr>
                <w:rFonts w:ascii="Arial" w:hAnsi="Arial"/>
                <w:snapToGrid w:val="0"/>
                <w:color w:val="auto"/>
              </w:rPr>
              <w:t xml:space="preserve"> Stock Exchange</w:t>
            </w:r>
          </w:p>
        </w:tc>
        <w:tc>
          <w:tcPr>
            <w:tcW w:w="720" w:type="dxa"/>
          </w:tcPr>
          <w:p w14:paraId="58B8B9C9" w14:textId="77777777" w:rsidR="00AF5DFE" w:rsidRDefault="00AF5DFE">
            <w:pPr>
              <w:jc w:val="center"/>
              <w:rPr>
                <w:rFonts w:ascii="Arial" w:hAnsi="Arial"/>
                <w:snapToGrid w:val="0"/>
                <w:color w:val="auto"/>
              </w:rPr>
            </w:pPr>
            <w:r>
              <w:rPr>
                <w:rFonts w:ascii="Arial" w:hAnsi="Arial"/>
                <w:snapToGrid w:val="0"/>
                <w:color w:val="auto"/>
              </w:rPr>
              <w:t>NG</w:t>
            </w:r>
          </w:p>
        </w:tc>
      </w:tr>
      <w:tr w:rsidR="00AF5DFE" w14:paraId="1074BBB6" w14:textId="77777777">
        <w:trPr>
          <w:trHeight w:val="281"/>
        </w:trPr>
        <w:tc>
          <w:tcPr>
            <w:tcW w:w="750" w:type="dxa"/>
          </w:tcPr>
          <w:p w14:paraId="6E2F0073" w14:textId="77777777" w:rsidR="00AF5DFE" w:rsidRDefault="00AF5DFE">
            <w:pPr>
              <w:rPr>
                <w:rFonts w:ascii="Arial" w:hAnsi="Arial"/>
                <w:b/>
                <w:snapToGrid w:val="0"/>
                <w:color w:val="auto"/>
              </w:rPr>
            </w:pPr>
            <w:r>
              <w:rPr>
                <w:rFonts w:ascii="Arial" w:hAnsi="Arial"/>
                <w:b/>
                <w:snapToGrid w:val="0"/>
                <w:color w:val="auto"/>
              </w:rPr>
              <w:t>XNII</w:t>
            </w:r>
          </w:p>
        </w:tc>
        <w:tc>
          <w:tcPr>
            <w:tcW w:w="1530" w:type="dxa"/>
          </w:tcPr>
          <w:p w14:paraId="1C312DBF" w14:textId="77777777" w:rsidR="00AF5DFE" w:rsidRDefault="00AF5DFE">
            <w:pPr>
              <w:rPr>
                <w:rFonts w:ascii="Courier New" w:hAnsi="Courier New"/>
                <w:snapToGrid w:val="0"/>
                <w:color w:val="auto"/>
              </w:rPr>
            </w:pPr>
            <w:r>
              <w:rPr>
                <w:rFonts w:ascii="Courier New" w:hAnsi="Courier New"/>
                <w:snapToGrid w:val="0"/>
                <w:color w:val="auto"/>
              </w:rPr>
              <w:t>XNIIJPJ1XXX</w:t>
            </w:r>
          </w:p>
        </w:tc>
        <w:tc>
          <w:tcPr>
            <w:tcW w:w="3960" w:type="dxa"/>
          </w:tcPr>
          <w:p w14:paraId="25B4B68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NIIGATA</w:t>
                </w:r>
              </w:smartTag>
            </w:smartTag>
            <w:r>
              <w:rPr>
                <w:rFonts w:ascii="Arial" w:hAnsi="Arial"/>
                <w:snapToGrid w:val="0"/>
                <w:color w:val="auto"/>
              </w:rPr>
              <w:t xml:space="preserve"> STOCK EXCHANGE</w:t>
            </w:r>
          </w:p>
        </w:tc>
        <w:tc>
          <w:tcPr>
            <w:tcW w:w="2700" w:type="dxa"/>
          </w:tcPr>
          <w:p w14:paraId="20CA3C98"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098362DF" w14:textId="77777777" w:rsidR="00AF5DFE" w:rsidRDefault="00AF5DFE">
            <w:pPr>
              <w:jc w:val="center"/>
              <w:rPr>
                <w:rFonts w:ascii="Arial" w:hAnsi="Arial"/>
                <w:snapToGrid w:val="0"/>
                <w:color w:val="auto"/>
              </w:rPr>
            </w:pPr>
          </w:p>
        </w:tc>
      </w:tr>
      <w:tr w:rsidR="00AF5DFE" w14:paraId="3E8BE318" w14:textId="77777777">
        <w:trPr>
          <w:trHeight w:val="281"/>
        </w:trPr>
        <w:tc>
          <w:tcPr>
            <w:tcW w:w="750" w:type="dxa"/>
          </w:tcPr>
          <w:p w14:paraId="6951FF85" w14:textId="77777777" w:rsidR="00AF5DFE" w:rsidRDefault="00AF5DFE">
            <w:pPr>
              <w:rPr>
                <w:rFonts w:ascii="Arial" w:hAnsi="Arial"/>
                <w:b/>
                <w:snapToGrid w:val="0"/>
                <w:color w:val="auto"/>
              </w:rPr>
            </w:pPr>
            <w:r>
              <w:rPr>
                <w:rFonts w:ascii="Arial" w:hAnsi="Arial"/>
                <w:b/>
                <w:snapToGrid w:val="0"/>
                <w:color w:val="auto"/>
              </w:rPr>
              <w:t>XNKS</w:t>
            </w:r>
          </w:p>
        </w:tc>
        <w:tc>
          <w:tcPr>
            <w:tcW w:w="1530" w:type="dxa"/>
          </w:tcPr>
          <w:p w14:paraId="09C47952" w14:textId="77777777" w:rsidR="00AF5DFE" w:rsidRDefault="00AF5DFE">
            <w:pPr>
              <w:rPr>
                <w:rFonts w:ascii="Courier New" w:hAnsi="Courier New"/>
                <w:snapToGrid w:val="0"/>
                <w:color w:val="auto"/>
              </w:rPr>
            </w:pPr>
            <w:r>
              <w:rPr>
                <w:rFonts w:ascii="Courier New" w:hAnsi="Courier New"/>
                <w:snapToGrid w:val="0"/>
                <w:color w:val="auto"/>
              </w:rPr>
              <w:t>XNKSJPJ1XXX</w:t>
            </w:r>
          </w:p>
        </w:tc>
        <w:tc>
          <w:tcPr>
            <w:tcW w:w="3960" w:type="dxa"/>
          </w:tcPr>
          <w:p w14:paraId="516EF6C2"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NAGOYA</w:t>
                </w:r>
              </w:smartTag>
            </w:smartTag>
            <w:r>
              <w:rPr>
                <w:rFonts w:ascii="Arial" w:hAnsi="Arial"/>
                <w:snapToGrid w:val="0"/>
                <w:color w:val="auto"/>
              </w:rPr>
              <w:t xml:space="preserve"> KOKUMOTSU SATOU TORIHIKIJO (GRAIN AND SUGAR EXCHANGE)</w:t>
            </w:r>
          </w:p>
        </w:tc>
        <w:tc>
          <w:tcPr>
            <w:tcW w:w="2700" w:type="dxa"/>
          </w:tcPr>
          <w:p w14:paraId="28FD649E" w14:textId="77777777" w:rsidR="00AF5DFE" w:rsidRDefault="00AF5DFE">
            <w:pPr>
              <w:jc w:val="left"/>
              <w:rPr>
                <w:rFonts w:ascii="Arial" w:hAnsi="Arial"/>
                <w:snapToGrid w:val="0"/>
                <w:color w:val="auto"/>
              </w:rPr>
            </w:pPr>
          </w:p>
        </w:tc>
        <w:tc>
          <w:tcPr>
            <w:tcW w:w="720" w:type="dxa"/>
          </w:tcPr>
          <w:p w14:paraId="1C09C9B5" w14:textId="77777777" w:rsidR="00AF5DFE" w:rsidRDefault="00AF5DFE">
            <w:pPr>
              <w:jc w:val="center"/>
              <w:rPr>
                <w:rFonts w:ascii="Arial" w:hAnsi="Arial"/>
                <w:snapToGrid w:val="0"/>
                <w:color w:val="auto"/>
              </w:rPr>
            </w:pPr>
          </w:p>
        </w:tc>
      </w:tr>
      <w:tr w:rsidR="00AF5DFE" w14:paraId="7892EC67" w14:textId="77777777">
        <w:trPr>
          <w:trHeight w:val="281"/>
        </w:trPr>
        <w:tc>
          <w:tcPr>
            <w:tcW w:w="750" w:type="dxa"/>
          </w:tcPr>
          <w:p w14:paraId="1793EE5B" w14:textId="77777777" w:rsidR="00AF5DFE" w:rsidRDefault="00AF5DFE">
            <w:pPr>
              <w:rPr>
                <w:rFonts w:ascii="Arial" w:hAnsi="Arial"/>
                <w:b/>
                <w:snapToGrid w:val="0"/>
                <w:color w:val="auto"/>
              </w:rPr>
            </w:pPr>
            <w:r>
              <w:rPr>
                <w:rFonts w:ascii="Arial" w:hAnsi="Arial"/>
                <w:b/>
                <w:snapToGrid w:val="0"/>
                <w:color w:val="auto"/>
              </w:rPr>
              <w:t>XNMS</w:t>
            </w:r>
          </w:p>
        </w:tc>
        <w:tc>
          <w:tcPr>
            <w:tcW w:w="1530" w:type="dxa"/>
          </w:tcPr>
          <w:p w14:paraId="212BDC59" w14:textId="77777777" w:rsidR="00AF5DFE" w:rsidRDefault="00AF5DFE">
            <w:pPr>
              <w:rPr>
                <w:rFonts w:ascii="Courier New" w:hAnsi="Courier New"/>
                <w:snapToGrid w:val="0"/>
                <w:color w:val="auto"/>
              </w:rPr>
            </w:pPr>
            <w:r>
              <w:rPr>
                <w:rFonts w:ascii="Courier New" w:hAnsi="Courier New"/>
                <w:snapToGrid w:val="0"/>
                <w:color w:val="auto"/>
              </w:rPr>
              <w:t>XNMSUS31XXX</w:t>
            </w:r>
          </w:p>
        </w:tc>
        <w:tc>
          <w:tcPr>
            <w:tcW w:w="3960" w:type="dxa"/>
          </w:tcPr>
          <w:p w14:paraId="2AB0FA28" w14:textId="77777777" w:rsidR="00AF5DFE" w:rsidRDefault="00AF5DFE">
            <w:pPr>
              <w:rPr>
                <w:rFonts w:ascii="Arial" w:hAnsi="Arial"/>
                <w:snapToGrid w:val="0"/>
                <w:color w:val="auto"/>
                <w:lang w:val="sv-SE"/>
              </w:rPr>
            </w:pPr>
            <w:r>
              <w:rPr>
                <w:rFonts w:ascii="Arial" w:hAnsi="Arial"/>
                <w:snapToGrid w:val="0"/>
                <w:color w:val="auto"/>
                <w:lang w:val="sv-SE"/>
              </w:rPr>
              <w:t>NASDAQ/NMS (NATIONAL MARKET SYSTEM)</w:t>
            </w:r>
          </w:p>
        </w:tc>
        <w:tc>
          <w:tcPr>
            <w:tcW w:w="2700" w:type="dxa"/>
          </w:tcPr>
          <w:p w14:paraId="6279905E" w14:textId="77777777" w:rsidR="00AF5DFE" w:rsidRDefault="00AF5DFE">
            <w:pPr>
              <w:jc w:val="left"/>
              <w:rPr>
                <w:rFonts w:ascii="Arial" w:hAnsi="Arial"/>
                <w:snapToGrid w:val="0"/>
                <w:color w:val="auto"/>
                <w:lang w:val="sv-SE"/>
              </w:rPr>
            </w:pPr>
          </w:p>
        </w:tc>
        <w:tc>
          <w:tcPr>
            <w:tcW w:w="720" w:type="dxa"/>
          </w:tcPr>
          <w:p w14:paraId="6CA45D0F" w14:textId="77777777" w:rsidR="00AF5DFE" w:rsidRDefault="00AF5DFE">
            <w:pPr>
              <w:jc w:val="center"/>
              <w:rPr>
                <w:rFonts w:ascii="Arial" w:hAnsi="Arial"/>
                <w:snapToGrid w:val="0"/>
                <w:color w:val="auto"/>
                <w:lang w:val="sv-SE"/>
              </w:rPr>
            </w:pPr>
          </w:p>
        </w:tc>
      </w:tr>
      <w:tr w:rsidR="00AF5DFE" w14:paraId="51D7F381" w14:textId="77777777">
        <w:trPr>
          <w:trHeight w:val="281"/>
        </w:trPr>
        <w:tc>
          <w:tcPr>
            <w:tcW w:w="750" w:type="dxa"/>
          </w:tcPr>
          <w:p w14:paraId="3784113F" w14:textId="77777777" w:rsidR="00AF5DFE" w:rsidRDefault="00AF5DFE">
            <w:pPr>
              <w:rPr>
                <w:rFonts w:ascii="Arial" w:hAnsi="Arial"/>
                <w:b/>
                <w:snapToGrid w:val="0"/>
                <w:color w:val="auto"/>
              </w:rPr>
            </w:pPr>
            <w:r>
              <w:rPr>
                <w:rFonts w:ascii="Arial" w:hAnsi="Arial"/>
                <w:b/>
                <w:snapToGrid w:val="0"/>
                <w:color w:val="auto"/>
              </w:rPr>
              <w:t>XNSA</w:t>
            </w:r>
          </w:p>
        </w:tc>
        <w:tc>
          <w:tcPr>
            <w:tcW w:w="1530" w:type="dxa"/>
          </w:tcPr>
          <w:p w14:paraId="60967208" w14:textId="77777777" w:rsidR="00AF5DFE" w:rsidRDefault="00AF5DFE">
            <w:pPr>
              <w:rPr>
                <w:rFonts w:ascii="Courier New" w:hAnsi="Courier New"/>
                <w:snapToGrid w:val="0"/>
                <w:color w:val="auto"/>
              </w:rPr>
            </w:pPr>
            <w:r>
              <w:rPr>
                <w:rFonts w:ascii="Courier New" w:hAnsi="Courier New"/>
                <w:snapToGrid w:val="0"/>
                <w:color w:val="auto"/>
              </w:rPr>
              <w:t>XNSANGL1XXX</w:t>
            </w:r>
          </w:p>
        </w:tc>
        <w:tc>
          <w:tcPr>
            <w:tcW w:w="3960" w:type="dxa"/>
          </w:tcPr>
          <w:p w14:paraId="06A17613" w14:textId="77777777" w:rsidR="00AF5DFE" w:rsidRDefault="00AF5DFE">
            <w:pPr>
              <w:rPr>
                <w:rFonts w:ascii="Arial" w:hAnsi="Arial"/>
                <w:snapToGrid w:val="0"/>
                <w:color w:val="auto"/>
              </w:rPr>
            </w:pPr>
            <w:r>
              <w:rPr>
                <w:rFonts w:ascii="Arial" w:hAnsi="Arial"/>
                <w:snapToGrid w:val="0"/>
                <w:color w:val="auto"/>
              </w:rPr>
              <w:t>NIGERIAN STOCK EXCHANGE,THE</w:t>
            </w:r>
          </w:p>
        </w:tc>
        <w:tc>
          <w:tcPr>
            <w:tcW w:w="2700" w:type="dxa"/>
          </w:tcPr>
          <w:p w14:paraId="7B3B7038"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Lagos</w:t>
                </w:r>
              </w:smartTag>
            </w:smartTag>
            <w:r>
              <w:rPr>
                <w:rFonts w:ascii="Arial" w:hAnsi="Arial"/>
                <w:snapToGrid w:val="0"/>
                <w:color w:val="auto"/>
              </w:rPr>
              <w:t xml:space="preserve"> Stock Exchange</w:t>
            </w:r>
          </w:p>
        </w:tc>
        <w:tc>
          <w:tcPr>
            <w:tcW w:w="720" w:type="dxa"/>
          </w:tcPr>
          <w:p w14:paraId="324D12D3" w14:textId="77777777" w:rsidR="00AF5DFE" w:rsidRDefault="00AF5DFE">
            <w:pPr>
              <w:jc w:val="center"/>
              <w:rPr>
                <w:rFonts w:ascii="Arial" w:hAnsi="Arial"/>
                <w:snapToGrid w:val="0"/>
                <w:color w:val="auto"/>
              </w:rPr>
            </w:pPr>
            <w:r>
              <w:rPr>
                <w:rFonts w:ascii="Arial" w:hAnsi="Arial"/>
                <w:snapToGrid w:val="0"/>
                <w:color w:val="auto"/>
              </w:rPr>
              <w:t>LG</w:t>
            </w:r>
          </w:p>
        </w:tc>
      </w:tr>
      <w:tr w:rsidR="00AF5DFE" w14:paraId="373187A9" w14:textId="77777777">
        <w:trPr>
          <w:trHeight w:val="281"/>
        </w:trPr>
        <w:tc>
          <w:tcPr>
            <w:tcW w:w="750" w:type="dxa"/>
          </w:tcPr>
          <w:p w14:paraId="64A5874F" w14:textId="77777777" w:rsidR="00AF5DFE" w:rsidRDefault="00AF5DFE">
            <w:pPr>
              <w:rPr>
                <w:rFonts w:ascii="Arial" w:hAnsi="Arial"/>
                <w:b/>
                <w:snapToGrid w:val="0"/>
                <w:color w:val="auto"/>
              </w:rPr>
            </w:pPr>
            <w:r>
              <w:rPr>
                <w:rFonts w:ascii="Arial" w:hAnsi="Arial"/>
                <w:b/>
                <w:snapToGrid w:val="0"/>
                <w:color w:val="auto"/>
              </w:rPr>
              <w:t>XNSE</w:t>
            </w:r>
          </w:p>
        </w:tc>
        <w:tc>
          <w:tcPr>
            <w:tcW w:w="1530" w:type="dxa"/>
          </w:tcPr>
          <w:p w14:paraId="3D44CDAC" w14:textId="77777777" w:rsidR="00AF5DFE" w:rsidRDefault="00AF5DFE">
            <w:pPr>
              <w:rPr>
                <w:rFonts w:ascii="Courier New" w:hAnsi="Courier New"/>
                <w:snapToGrid w:val="0"/>
                <w:color w:val="auto"/>
              </w:rPr>
            </w:pPr>
            <w:r>
              <w:rPr>
                <w:rFonts w:ascii="Courier New" w:hAnsi="Courier New"/>
                <w:snapToGrid w:val="0"/>
                <w:color w:val="auto"/>
              </w:rPr>
              <w:t>XNSEINB1XXX</w:t>
            </w:r>
          </w:p>
        </w:tc>
        <w:tc>
          <w:tcPr>
            <w:tcW w:w="3960" w:type="dxa"/>
          </w:tcPr>
          <w:p w14:paraId="13930F83" w14:textId="77777777" w:rsidR="00AF5DFE" w:rsidRDefault="00AF5DFE">
            <w:pPr>
              <w:rPr>
                <w:rFonts w:ascii="Arial" w:hAnsi="Arial"/>
                <w:snapToGrid w:val="0"/>
                <w:color w:val="auto"/>
              </w:rPr>
            </w:pPr>
            <w:r>
              <w:rPr>
                <w:rFonts w:ascii="Arial" w:hAnsi="Arial"/>
                <w:snapToGrid w:val="0"/>
                <w:color w:val="auto"/>
              </w:rPr>
              <w:t xml:space="preserve">NATIONAL STOCK EXCHANGE of </w:t>
            </w:r>
            <w:smartTag w:uri="urn:schemas-microsoft-com:office:smarttags" w:element="country-region">
              <w:smartTag w:uri="urn:schemas-microsoft-com:office:smarttags" w:element="place">
                <w:r>
                  <w:rPr>
                    <w:rFonts w:ascii="Arial" w:hAnsi="Arial"/>
                    <w:snapToGrid w:val="0"/>
                    <w:color w:val="auto"/>
                  </w:rPr>
                  <w:t>INDIA</w:t>
                </w:r>
              </w:smartTag>
            </w:smartTag>
          </w:p>
        </w:tc>
        <w:tc>
          <w:tcPr>
            <w:tcW w:w="2700" w:type="dxa"/>
          </w:tcPr>
          <w:p w14:paraId="0BC6C7C5" w14:textId="77777777" w:rsidR="00AF5DFE" w:rsidRDefault="00AF5DFE">
            <w:pPr>
              <w:jc w:val="left"/>
              <w:rPr>
                <w:rFonts w:ascii="Arial" w:hAnsi="Arial"/>
                <w:snapToGrid w:val="0"/>
                <w:color w:val="auto"/>
              </w:rPr>
            </w:pPr>
            <w:r>
              <w:rPr>
                <w:rFonts w:ascii="Arial" w:hAnsi="Arial"/>
                <w:snapToGrid w:val="0"/>
                <w:color w:val="auto"/>
              </w:rPr>
              <w:t xml:space="preserve">National Stock Exchange of  </w:t>
            </w:r>
            <w:smartTag w:uri="urn:schemas-microsoft-com:office:smarttags" w:element="country-region">
              <w:smartTag w:uri="urn:schemas-microsoft-com:office:smarttags" w:element="place">
                <w:r>
                  <w:rPr>
                    <w:rFonts w:ascii="Arial" w:hAnsi="Arial"/>
                    <w:snapToGrid w:val="0"/>
                    <w:color w:val="auto"/>
                  </w:rPr>
                  <w:t>India</w:t>
                </w:r>
              </w:smartTag>
            </w:smartTag>
          </w:p>
        </w:tc>
        <w:tc>
          <w:tcPr>
            <w:tcW w:w="720" w:type="dxa"/>
          </w:tcPr>
          <w:p w14:paraId="63EA865D" w14:textId="77777777" w:rsidR="00AF5DFE" w:rsidRDefault="00AF5DFE">
            <w:pPr>
              <w:jc w:val="center"/>
              <w:rPr>
                <w:rFonts w:ascii="Arial" w:hAnsi="Arial"/>
                <w:snapToGrid w:val="0"/>
                <w:color w:val="auto"/>
              </w:rPr>
            </w:pPr>
            <w:r>
              <w:rPr>
                <w:rFonts w:ascii="Arial" w:hAnsi="Arial"/>
                <w:snapToGrid w:val="0"/>
                <w:color w:val="auto"/>
              </w:rPr>
              <w:t>NS</w:t>
            </w:r>
          </w:p>
        </w:tc>
      </w:tr>
      <w:tr w:rsidR="00AF5DFE" w14:paraId="08C3545D" w14:textId="77777777">
        <w:trPr>
          <w:trHeight w:val="281"/>
        </w:trPr>
        <w:tc>
          <w:tcPr>
            <w:tcW w:w="750" w:type="dxa"/>
          </w:tcPr>
          <w:p w14:paraId="022E2B20" w14:textId="77777777" w:rsidR="00AF5DFE" w:rsidRDefault="00AF5DFE">
            <w:pPr>
              <w:rPr>
                <w:rFonts w:ascii="Arial" w:hAnsi="Arial"/>
                <w:b/>
                <w:snapToGrid w:val="0"/>
                <w:color w:val="auto"/>
              </w:rPr>
            </w:pPr>
            <w:r>
              <w:rPr>
                <w:rFonts w:ascii="Arial" w:hAnsi="Arial"/>
                <w:b/>
                <w:snapToGrid w:val="0"/>
                <w:color w:val="auto"/>
              </w:rPr>
              <w:t>XNST</w:t>
            </w:r>
          </w:p>
        </w:tc>
        <w:tc>
          <w:tcPr>
            <w:tcW w:w="1530" w:type="dxa"/>
          </w:tcPr>
          <w:p w14:paraId="40391E1A" w14:textId="77777777" w:rsidR="00AF5DFE" w:rsidRDefault="00AF5DFE">
            <w:pPr>
              <w:rPr>
                <w:rFonts w:ascii="Courier New" w:hAnsi="Courier New"/>
                <w:snapToGrid w:val="0"/>
                <w:color w:val="auto"/>
              </w:rPr>
            </w:pPr>
            <w:r>
              <w:rPr>
                <w:rFonts w:ascii="Courier New" w:hAnsi="Courier New"/>
                <w:snapToGrid w:val="0"/>
                <w:color w:val="auto"/>
              </w:rPr>
              <w:t>XNSTJPJ1XXX</w:t>
            </w:r>
          </w:p>
        </w:tc>
        <w:tc>
          <w:tcPr>
            <w:tcW w:w="3960" w:type="dxa"/>
          </w:tcPr>
          <w:p w14:paraId="6A449D1E" w14:textId="77777777" w:rsidR="00AF5DFE" w:rsidRDefault="00AF5DFE">
            <w:pPr>
              <w:rPr>
                <w:rFonts w:ascii="Arial" w:hAnsi="Arial"/>
                <w:snapToGrid w:val="0"/>
                <w:color w:val="auto"/>
                <w:lang w:val="fr-FR"/>
              </w:rPr>
            </w:pPr>
            <w:r>
              <w:rPr>
                <w:rFonts w:ascii="Arial" w:hAnsi="Arial"/>
                <w:snapToGrid w:val="0"/>
                <w:color w:val="auto"/>
                <w:lang w:val="fr-FR"/>
              </w:rPr>
              <w:t>NAGOYA SENI TORIHIKIJO (TEXTILE EXCHANGE)</w:t>
            </w:r>
          </w:p>
        </w:tc>
        <w:tc>
          <w:tcPr>
            <w:tcW w:w="2700" w:type="dxa"/>
          </w:tcPr>
          <w:p w14:paraId="654C784A" w14:textId="77777777" w:rsidR="00AF5DFE" w:rsidRDefault="00AF5DFE">
            <w:pPr>
              <w:jc w:val="left"/>
              <w:rPr>
                <w:rFonts w:ascii="Arial" w:hAnsi="Arial"/>
                <w:snapToGrid w:val="0"/>
                <w:color w:val="auto"/>
                <w:lang w:val="fr-FR"/>
              </w:rPr>
            </w:pPr>
          </w:p>
        </w:tc>
        <w:tc>
          <w:tcPr>
            <w:tcW w:w="720" w:type="dxa"/>
          </w:tcPr>
          <w:p w14:paraId="41AF9A68" w14:textId="77777777" w:rsidR="00AF5DFE" w:rsidRDefault="00AF5DFE">
            <w:pPr>
              <w:jc w:val="center"/>
              <w:rPr>
                <w:rFonts w:ascii="Arial" w:hAnsi="Arial"/>
                <w:snapToGrid w:val="0"/>
                <w:color w:val="auto"/>
                <w:lang w:val="fr-FR"/>
              </w:rPr>
            </w:pPr>
          </w:p>
        </w:tc>
      </w:tr>
      <w:tr w:rsidR="00AF5DFE" w14:paraId="187AE570" w14:textId="77777777">
        <w:trPr>
          <w:trHeight w:val="281"/>
        </w:trPr>
        <w:tc>
          <w:tcPr>
            <w:tcW w:w="750" w:type="dxa"/>
          </w:tcPr>
          <w:p w14:paraId="48881953" w14:textId="77777777" w:rsidR="00AF5DFE" w:rsidRDefault="00AF5DFE">
            <w:pPr>
              <w:rPr>
                <w:rFonts w:ascii="Arial" w:hAnsi="Arial"/>
                <w:b/>
                <w:snapToGrid w:val="0"/>
                <w:color w:val="auto"/>
              </w:rPr>
            </w:pPr>
            <w:r>
              <w:rPr>
                <w:rFonts w:ascii="Arial" w:hAnsi="Arial"/>
                <w:b/>
                <w:snapToGrid w:val="0"/>
                <w:color w:val="auto"/>
              </w:rPr>
              <w:t>XNYC</w:t>
            </w:r>
          </w:p>
        </w:tc>
        <w:tc>
          <w:tcPr>
            <w:tcW w:w="1530" w:type="dxa"/>
          </w:tcPr>
          <w:p w14:paraId="28405F11" w14:textId="77777777" w:rsidR="00AF5DFE" w:rsidRDefault="00AF5DFE">
            <w:pPr>
              <w:rPr>
                <w:rFonts w:ascii="Courier New" w:hAnsi="Courier New"/>
                <w:snapToGrid w:val="0"/>
                <w:color w:val="auto"/>
              </w:rPr>
            </w:pPr>
            <w:r>
              <w:rPr>
                <w:rFonts w:ascii="Courier New" w:hAnsi="Courier New"/>
                <w:snapToGrid w:val="0"/>
                <w:color w:val="auto"/>
              </w:rPr>
              <w:t>XNYCUS31XXX</w:t>
            </w:r>
          </w:p>
        </w:tc>
        <w:tc>
          <w:tcPr>
            <w:tcW w:w="3960" w:type="dxa"/>
          </w:tcPr>
          <w:p w14:paraId="488BE7D1" w14:textId="77777777" w:rsidR="00AF5DFE" w:rsidRDefault="00AF5DFE">
            <w:pPr>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NEW YORK</w:t>
                </w:r>
              </w:smartTag>
            </w:smartTag>
            <w:r>
              <w:rPr>
                <w:rFonts w:ascii="Arial" w:hAnsi="Arial"/>
                <w:snapToGrid w:val="0"/>
                <w:color w:val="auto"/>
              </w:rPr>
              <w:t xml:space="preserve"> COTTON EXCHANGE</w:t>
            </w:r>
          </w:p>
        </w:tc>
        <w:tc>
          <w:tcPr>
            <w:tcW w:w="2700" w:type="dxa"/>
          </w:tcPr>
          <w:p w14:paraId="3A491232" w14:textId="77777777" w:rsidR="00AF5DFE" w:rsidRDefault="00AF5DFE">
            <w:pPr>
              <w:jc w:val="left"/>
              <w:rPr>
                <w:rFonts w:ascii="Arial" w:hAnsi="Arial"/>
                <w:snapToGrid w:val="0"/>
                <w:color w:val="auto"/>
              </w:rPr>
            </w:pPr>
          </w:p>
        </w:tc>
        <w:tc>
          <w:tcPr>
            <w:tcW w:w="720" w:type="dxa"/>
          </w:tcPr>
          <w:p w14:paraId="204BD6C4" w14:textId="77777777" w:rsidR="00AF5DFE" w:rsidRDefault="00AF5DFE">
            <w:pPr>
              <w:jc w:val="center"/>
              <w:rPr>
                <w:rFonts w:ascii="Arial" w:hAnsi="Arial"/>
                <w:snapToGrid w:val="0"/>
                <w:color w:val="auto"/>
              </w:rPr>
            </w:pPr>
          </w:p>
        </w:tc>
      </w:tr>
      <w:tr w:rsidR="00AF5DFE" w14:paraId="1938B41A" w14:textId="77777777">
        <w:trPr>
          <w:trHeight w:val="281"/>
        </w:trPr>
        <w:tc>
          <w:tcPr>
            <w:tcW w:w="750" w:type="dxa"/>
          </w:tcPr>
          <w:p w14:paraId="3DC0B10F" w14:textId="77777777" w:rsidR="00AF5DFE" w:rsidRDefault="00AF5DFE">
            <w:pPr>
              <w:rPr>
                <w:rFonts w:ascii="Arial" w:hAnsi="Arial"/>
                <w:b/>
                <w:snapToGrid w:val="0"/>
                <w:color w:val="auto"/>
              </w:rPr>
            </w:pPr>
            <w:r>
              <w:rPr>
                <w:rFonts w:ascii="Arial" w:hAnsi="Arial"/>
                <w:b/>
                <w:snapToGrid w:val="0"/>
                <w:color w:val="auto"/>
              </w:rPr>
              <w:t>XNYF</w:t>
            </w:r>
          </w:p>
        </w:tc>
        <w:tc>
          <w:tcPr>
            <w:tcW w:w="1530" w:type="dxa"/>
          </w:tcPr>
          <w:p w14:paraId="24556F35" w14:textId="77777777" w:rsidR="00AF5DFE" w:rsidRDefault="00AF5DFE">
            <w:pPr>
              <w:rPr>
                <w:rFonts w:ascii="Courier New" w:hAnsi="Courier New"/>
                <w:snapToGrid w:val="0"/>
                <w:color w:val="auto"/>
              </w:rPr>
            </w:pPr>
            <w:r>
              <w:rPr>
                <w:rFonts w:ascii="Courier New" w:hAnsi="Courier New"/>
                <w:snapToGrid w:val="0"/>
                <w:color w:val="auto"/>
              </w:rPr>
              <w:t>XNYFUS31XXX</w:t>
            </w:r>
          </w:p>
        </w:tc>
        <w:tc>
          <w:tcPr>
            <w:tcW w:w="3960" w:type="dxa"/>
          </w:tcPr>
          <w:p w14:paraId="7C980729" w14:textId="77777777" w:rsidR="00AF5DFE" w:rsidRDefault="00AF5DFE">
            <w:pPr>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NEW YORK</w:t>
                </w:r>
              </w:smartTag>
            </w:smartTag>
            <w:r>
              <w:rPr>
                <w:rFonts w:ascii="Arial" w:hAnsi="Arial"/>
                <w:snapToGrid w:val="0"/>
                <w:color w:val="auto"/>
              </w:rPr>
              <w:t xml:space="preserve"> FUTURES EXCHANGE</w:t>
            </w:r>
          </w:p>
        </w:tc>
        <w:tc>
          <w:tcPr>
            <w:tcW w:w="2700" w:type="dxa"/>
          </w:tcPr>
          <w:p w14:paraId="6F57B7F6" w14:textId="77777777" w:rsidR="00AF5DFE" w:rsidRDefault="00AF5DFE">
            <w:pPr>
              <w:jc w:val="left"/>
              <w:rPr>
                <w:rFonts w:ascii="Arial" w:hAnsi="Arial"/>
                <w:snapToGrid w:val="0"/>
                <w:color w:val="auto"/>
              </w:rPr>
            </w:pPr>
          </w:p>
        </w:tc>
        <w:tc>
          <w:tcPr>
            <w:tcW w:w="720" w:type="dxa"/>
          </w:tcPr>
          <w:p w14:paraId="1339532D" w14:textId="77777777" w:rsidR="00AF5DFE" w:rsidRDefault="00AF5DFE">
            <w:pPr>
              <w:jc w:val="center"/>
              <w:rPr>
                <w:rFonts w:ascii="Arial" w:hAnsi="Arial"/>
                <w:snapToGrid w:val="0"/>
                <w:color w:val="auto"/>
              </w:rPr>
            </w:pPr>
          </w:p>
        </w:tc>
      </w:tr>
      <w:tr w:rsidR="00AF5DFE" w14:paraId="29A59D13" w14:textId="77777777">
        <w:trPr>
          <w:trHeight w:val="281"/>
        </w:trPr>
        <w:tc>
          <w:tcPr>
            <w:tcW w:w="750" w:type="dxa"/>
          </w:tcPr>
          <w:p w14:paraId="2F61F940" w14:textId="77777777" w:rsidR="00AF5DFE" w:rsidRDefault="00AF5DFE">
            <w:pPr>
              <w:rPr>
                <w:rFonts w:ascii="Arial" w:hAnsi="Arial"/>
                <w:b/>
                <w:snapToGrid w:val="0"/>
                <w:color w:val="auto"/>
              </w:rPr>
            </w:pPr>
            <w:r>
              <w:rPr>
                <w:rFonts w:ascii="Arial" w:hAnsi="Arial"/>
                <w:b/>
                <w:snapToGrid w:val="0"/>
                <w:color w:val="auto"/>
              </w:rPr>
              <w:t>XNYM</w:t>
            </w:r>
          </w:p>
        </w:tc>
        <w:tc>
          <w:tcPr>
            <w:tcW w:w="1530" w:type="dxa"/>
          </w:tcPr>
          <w:p w14:paraId="5CA3E1BE" w14:textId="77777777" w:rsidR="00AF5DFE" w:rsidRDefault="00AF5DFE">
            <w:pPr>
              <w:rPr>
                <w:rFonts w:ascii="Courier New" w:hAnsi="Courier New"/>
                <w:snapToGrid w:val="0"/>
                <w:color w:val="auto"/>
              </w:rPr>
            </w:pPr>
            <w:r>
              <w:rPr>
                <w:rFonts w:ascii="Courier New" w:hAnsi="Courier New"/>
                <w:snapToGrid w:val="0"/>
                <w:color w:val="auto"/>
              </w:rPr>
              <w:t>XNYMUS31XXX</w:t>
            </w:r>
          </w:p>
        </w:tc>
        <w:tc>
          <w:tcPr>
            <w:tcW w:w="3960" w:type="dxa"/>
          </w:tcPr>
          <w:p w14:paraId="16181988" w14:textId="77777777" w:rsidR="00AF5DFE" w:rsidRDefault="00AF5DFE">
            <w:pPr>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NEW YORK</w:t>
                </w:r>
              </w:smartTag>
            </w:smartTag>
            <w:r>
              <w:rPr>
                <w:rFonts w:ascii="Arial" w:hAnsi="Arial"/>
                <w:snapToGrid w:val="0"/>
                <w:color w:val="auto"/>
              </w:rPr>
              <w:t xml:space="preserve"> MERCANTILE EXCHANGE</w:t>
            </w:r>
          </w:p>
        </w:tc>
        <w:tc>
          <w:tcPr>
            <w:tcW w:w="2700" w:type="dxa"/>
          </w:tcPr>
          <w:p w14:paraId="35983246" w14:textId="77777777" w:rsidR="00AF5DFE" w:rsidRDefault="00AF5DFE">
            <w:pPr>
              <w:jc w:val="left"/>
              <w:rPr>
                <w:rFonts w:ascii="Arial" w:hAnsi="Arial"/>
                <w:snapToGrid w:val="0"/>
                <w:color w:val="auto"/>
                <w:u w:val="single"/>
              </w:rPr>
            </w:pPr>
            <w:smartTag w:uri="urn:schemas-microsoft-com:office:smarttags" w:element="State">
              <w:smartTag w:uri="urn:schemas-microsoft-com:office:smarttags" w:element="place">
                <w:r>
                  <w:rPr>
                    <w:rFonts w:ascii="Arial" w:hAnsi="Arial"/>
                    <w:snapToGrid w:val="0"/>
                    <w:color w:val="auto"/>
                    <w:u w:val="single"/>
                  </w:rPr>
                  <w:t>New York</w:t>
                </w:r>
              </w:smartTag>
            </w:smartTag>
            <w:r>
              <w:rPr>
                <w:rFonts w:ascii="Arial" w:hAnsi="Arial"/>
                <w:snapToGrid w:val="0"/>
                <w:color w:val="auto"/>
                <w:u w:val="single"/>
              </w:rPr>
              <w:t xml:space="preserve"> Mercantile Exchange (NYMEX)</w:t>
            </w:r>
          </w:p>
        </w:tc>
        <w:tc>
          <w:tcPr>
            <w:tcW w:w="720" w:type="dxa"/>
          </w:tcPr>
          <w:p w14:paraId="2ACD864A" w14:textId="77777777" w:rsidR="00AF5DFE" w:rsidRDefault="00AF5DFE">
            <w:pPr>
              <w:jc w:val="center"/>
              <w:rPr>
                <w:rFonts w:ascii="Arial" w:hAnsi="Arial"/>
                <w:snapToGrid w:val="0"/>
                <w:color w:val="auto"/>
                <w:u w:val="single"/>
              </w:rPr>
            </w:pPr>
            <w:r>
              <w:rPr>
                <w:rFonts w:ascii="Arial" w:hAnsi="Arial"/>
                <w:snapToGrid w:val="0"/>
                <w:color w:val="auto"/>
                <w:u w:val="single"/>
              </w:rPr>
              <w:t>12</w:t>
            </w:r>
          </w:p>
        </w:tc>
      </w:tr>
      <w:tr w:rsidR="00AF5DFE" w14:paraId="1C4A54EB" w14:textId="77777777">
        <w:trPr>
          <w:cantSplit/>
          <w:trHeight w:val="180"/>
        </w:trPr>
        <w:tc>
          <w:tcPr>
            <w:tcW w:w="750" w:type="dxa"/>
            <w:vMerge w:val="restart"/>
          </w:tcPr>
          <w:p w14:paraId="5187B3B9" w14:textId="77777777" w:rsidR="00AF5DFE" w:rsidRDefault="00AF5DFE">
            <w:pPr>
              <w:rPr>
                <w:rFonts w:ascii="Arial" w:hAnsi="Arial"/>
                <w:b/>
                <w:snapToGrid w:val="0"/>
                <w:color w:val="auto"/>
              </w:rPr>
            </w:pPr>
            <w:r>
              <w:rPr>
                <w:rFonts w:ascii="Arial" w:hAnsi="Arial"/>
                <w:b/>
                <w:snapToGrid w:val="0"/>
                <w:color w:val="auto"/>
              </w:rPr>
              <w:t>XNYS</w:t>
            </w:r>
          </w:p>
        </w:tc>
        <w:tc>
          <w:tcPr>
            <w:tcW w:w="1530" w:type="dxa"/>
            <w:vMerge w:val="restart"/>
          </w:tcPr>
          <w:p w14:paraId="5E06A788" w14:textId="77777777" w:rsidR="00AF5DFE" w:rsidRDefault="00AF5DFE">
            <w:pPr>
              <w:rPr>
                <w:rFonts w:ascii="Courier New" w:hAnsi="Courier New"/>
                <w:snapToGrid w:val="0"/>
                <w:color w:val="auto"/>
              </w:rPr>
            </w:pPr>
            <w:r>
              <w:rPr>
                <w:rFonts w:ascii="Courier New" w:hAnsi="Courier New"/>
                <w:snapToGrid w:val="0"/>
                <w:color w:val="auto"/>
              </w:rPr>
              <w:t>XNYSUS31XXX</w:t>
            </w:r>
          </w:p>
        </w:tc>
        <w:tc>
          <w:tcPr>
            <w:tcW w:w="3960" w:type="dxa"/>
          </w:tcPr>
          <w:p w14:paraId="4055F8C1" w14:textId="77777777" w:rsidR="00AF5DFE" w:rsidRDefault="00AF5DFE">
            <w:pPr>
              <w:rPr>
                <w:rFonts w:ascii="Arial" w:hAnsi="Arial"/>
                <w:snapToGrid w:val="0"/>
                <w:color w:val="auto"/>
              </w:rPr>
            </w:pPr>
            <w:r>
              <w:rPr>
                <w:rFonts w:ascii="Arial" w:hAnsi="Arial"/>
                <w:snapToGrid w:val="0"/>
                <w:color w:val="auto"/>
              </w:rPr>
              <w:t>NEW YORK STOCK EXCHANGE, INC.</w:t>
            </w:r>
          </w:p>
        </w:tc>
        <w:tc>
          <w:tcPr>
            <w:tcW w:w="2700" w:type="dxa"/>
            <w:vMerge w:val="restart"/>
          </w:tcPr>
          <w:p w14:paraId="3D34D09E" w14:textId="77777777" w:rsidR="00AF5DFE" w:rsidRDefault="00AF5DFE">
            <w:pPr>
              <w:jc w:val="left"/>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New York</w:t>
                </w:r>
              </w:smartTag>
            </w:smartTag>
            <w:r>
              <w:rPr>
                <w:rFonts w:ascii="Arial" w:hAnsi="Arial"/>
                <w:snapToGrid w:val="0"/>
                <w:color w:val="auto"/>
              </w:rPr>
              <w:t xml:space="preserve"> Stock Exchange</w:t>
            </w:r>
          </w:p>
        </w:tc>
        <w:tc>
          <w:tcPr>
            <w:tcW w:w="720" w:type="dxa"/>
            <w:vMerge w:val="restart"/>
          </w:tcPr>
          <w:p w14:paraId="2E340255" w14:textId="77777777" w:rsidR="00AF5DFE" w:rsidRDefault="00AF5DFE">
            <w:pPr>
              <w:jc w:val="center"/>
              <w:rPr>
                <w:rFonts w:ascii="Arial" w:hAnsi="Arial"/>
                <w:snapToGrid w:val="0"/>
                <w:color w:val="auto"/>
              </w:rPr>
            </w:pPr>
            <w:r>
              <w:rPr>
                <w:rFonts w:ascii="Arial" w:hAnsi="Arial"/>
                <w:snapToGrid w:val="0"/>
                <w:color w:val="auto"/>
              </w:rPr>
              <w:t>N</w:t>
            </w:r>
          </w:p>
        </w:tc>
      </w:tr>
      <w:tr w:rsidR="00AF5DFE" w14:paraId="4CCC72DD" w14:textId="77777777">
        <w:trPr>
          <w:cantSplit/>
          <w:trHeight w:val="180"/>
        </w:trPr>
        <w:tc>
          <w:tcPr>
            <w:tcW w:w="750" w:type="dxa"/>
            <w:vMerge/>
          </w:tcPr>
          <w:p w14:paraId="6AA86D45" w14:textId="77777777" w:rsidR="00AF5DFE" w:rsidRDefault="00AF5DFE">
            <w:pPr>
              <w:rPr>
                <w:rFonts w:ascii="Arial" w:hAnsi="Arial"/>
                <w:b/>
                <w:snapToGrid w:val="0"/>
                <w:color w:val="auto"/>
              </w:rPr>
            </w:pPr>
          </w:p>
        </w:tc>
        <w:tc>
          <w:tcPr>
            <w:tcW w:w="1530" w:type="dxa"/>
            <w:vMerge/>
          </w:tcPr>
          <w:p w14:paraId="5A74EF38" w14:textId="77777777" w:rsidR="00AF5DFE" w:rsidRDefault="00AF5DFE">
            <w:pPr>
              <w:rPr>
                <w:rFonts w:ascii="Courier New" w:hAnsi="Courier New"/>
                <w:snapToGrid w:val="0"/>
                <w:color w:val="auto"/>
              </w:rPr>
            </w:pPr>
          </w:p>
        </w:tc>
        <w:tc>
          <w:tcPr>
            <w:tcW w:w="3960" w:type="dxa"/>
          </w:tcPr>
          <w:p w14:paraId="530A1A8C" w14:textId="77777777" w:rsidR="00AF5DFE" w:rsidRDefault="00AF5DFE">
            <w:pPr>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NEW YORK</w:t>
                </w:r>
              </w:smartTag>
            </w:smartTag>
            <w:r>
              <w:rPr>
                <w:rFonts w:ascii="Arial" w:hAnsi="Arial"/>
                <w:snapToGrid w:val="0"/>
                <w:color w:val="auto"/>
              </w:rPr>
              <w:t xml:space="preserve"> STOCK EXCHANGE BONDS</w:t>
            </w:r>
          </w:p>
        </w:tc>
        <w:tc>
          <w:tcPr>
            <w:tcW w:w="2700" w:type="dxa"/>
            <w:vMerge/>
          </w:tcPr>
          <w:p w14:paraId="45A95995" w14:textId="77777777" w:rsidR="00AF5DFE" w:rsidRDefault="00AF5DFE">
            <w:pPr>
              <w:jc w:val="left"/>
              <w:rPr>
                <w:rFonts w:ascii="Arial" w:hAnsi="Arial"/>
                <w:snapToGrid w:val="0"/>
                <w:color w:val="auto"/>
              </w:rPr>
            </w:pPr>
          </w:p>
        </w:tc>
        <w:tc>
          <w:tcPr>
            <w:tcW w:w="720" w:type="dxa"/>
            <w:vMerge/>
          </w:tcPr>
          <w:p w14:paraId="0CDE721D" w14:textId="77777777" w:rsidR="00AF5DFE" w:rsidRDefault="00AF5DFE">
            <w:pPr>
              <w:jc w:val="center"/>
              <w:rPr>
                <w:rFonts w:ascii="Arial" w:hAnsi="Arial"/>
                <w:snapToGrid w:val="0"/>
                <w:color w:val="auto"/>
              </w:rPr>
            </w:pPr>
          </w:p>
        </w:tc>
      </w:tr>
      <w:tr w:rsidR="00AF5DFE" w14:paraId="4DD757EC" w14:textId="77777777">
        <w:trPr>
          <w:trHeight w:val="281"/>
        </w:trPr>
        <w:tc>
          <w:tcPr>
            <w:tcW w:w="750" w:type="dxa"/>
          </w:tcPr>
          <w:p w14:paraId="5A5F6831" w14:textId="77777777" w:rsidR="00AF5DFE" w:rsidRDefault="00AF5DFE">
            <w:pPr>
              <w:rPr>
                <w:rFonts w:ascii="Arial" w:hAnsi="Arial"/>
                <w:b/>
                <w:snapToGrid w:val="0"/>
                <w:color w:val="auto"/>
              </w:rPr>
            </w:pPr>
            <w:r>
              <w:rPr>
                <w:rFonts w:ascii="Arial" w:hAnsi="Arial"/>
                <w:b/>
                <w:snapToGrid w:val="0"/>
                <w:color w:val="auto"/>
              </w:rPr>
              <w:t>XNZE</w:t>
            </w:r>
          </w:p>
        </w:tc>
        <w:tc>
          <w:tcPr>
            <w:tcW w:w="1530" w:type="dxa"/>
          </w:tcPr>
          <w:p w14:paraId="192D0CD3" w14:textId="77777777" w:rsidR="00AF5DFE" w:rsidRDefault="00AF5DFE">
            <w:pPr>
              <w:rPr>
                <w:rFonts w:ascii="Courier New" w:hAnsi="Courier New"/>
                <w:snapToGrid w:val="0"/>
                <w:color w:val="auto"/>
              </w:rPr>
            </w:pPr>
            <w:r>
              <w:rPr>
                <w:rFonts w:ascii="Courier New" w:hAnsi="Courier New"/>
                <w:snapToGrid w:val="0"/>
                <w:color w:val="auto"/>
              </w:rPr>
              <w:t>XNZENZ21XXX</w:t>
            </w:r>
          </w:p>
        </w:tc>
        <w:tc>
          <w:tcPr>
            <w:tcW w:w="3960" w:type="dxa"/>
          </w:tcPr>
          <w:p w14:paraId="7051B924"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NEW ZEALAND</w:t>
                </w:r>
              </w:smartTag>
            </w:smartTag>
            <w:r>
              <w:rPr>
                <w:rFonts w:ascii="Arial" w:hAnsi="Arial"/>
                <w:snapToGrid w:val="0"/>
                <w:color w:val="auto"/>
              </w:rPr>
              <w:t xml:space="preserve"> STOCK EXCHANGE</w:t>
            </w:r>
          </w:p>
        </w:tc>
        <w:tc>
          <w:tcPr>
            <w:tcW w:w="2700" w:type="dxa"/>
          </w:tcPr>
          <w:p w14:paraId="0A3886A7"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New Zealand</w:t>
                </w:r>
              </w:smartTag>
            </w:smartTag>
            <w:r>
              <w:rPr>
                <w:rFonts w:ascii="Arial" w:hAnsi="Arial"/>
                <w:snapToGrid w:val="0"/>
                <w:color w:val="auto"/>
              </w:rPr>
              <w:t xml:space="preserve"> Stock Exchange</w:t>
            </w:r>
          </w:p>
        </w:tc>
        <w:tc>
          <w:tcPr>
            <w:tcW w:w="720" w:type="dxa"/>
          </w:tcPr>
          <w:p w14:paraId="35926FCA" w14:textId="77777777" w:rsidR="00AF5DFE" w:rsidRDefault="00AF5DFE">
            <w:pPr>
              <w:jc w:val="center"/>
              <w:rPr>
                <w:rFonts w:ascii="Arial" w:hAnsi="Arial"/>
                <w:snapToGrid w:val="0"/>
                <w:color w:val="auto"/>
              </w:rPr>
            </w:pPr>
            <w:r>
              <w:rPr>
                <w:rFonts w:ascii="Arial" w:hAnsi="Arial"/>
                <w:snapToGrid w:val="0"/>
                <w:color w:val="auto"/>
              </w:rPr>
              <w:t>NZ</w:t>
            </w:r>
          </w:p>
        </w:tc>
      </w:tr>
      <w:tr w:rsidR="00AF5DFE" w14:paraId="54D50999" w14:textId="77777777">
        <w:trPr>
          <w:trHeight w:val="281"/>
        </w:trPr>
        <w:tc>
          <w:tcPr>
            <w:tcW w:w="750" w:type="dxa"/>
          </w:tcPr>
          <w:p w14:paraId="5954D3C5" w14:textId="77777777" w:rsidR="00AF5DFE" w:rsidRDefault="00AF5DFE">
            <w:pPr>
              <w:rPr>
                <w:rFonts w:ascii="Arial" w:hAnsi="Arial"/>
                <w:b/>
                <w:snapToGrid w:val="0"/>
                <w:color w:val="auto"/>
              </w:rPr>
            </w:pPr>
            <w:r>
              <w:rPr>
                <w:rFonts w:ascii="Arial" w:hAnsi="Arial"/>
                <w:b/>
                <w:snapToGrid w:val="0"/>
                <w:color w:val="auto"/>
              </w:rPr>
              <w:t>XODE</w:t>
            </w:r>
          </w:p>
        </w:tc>
        <w:tc>
          <w:tcPr>
            <w:tcW w:w="1530" w:type="dxa"/>
          </w:tcPr>
          <w:p w14:paraId="264D2102" w14:textId="77777777" w:rsidR="00AF5DFE" w:rsidRDefault="00AF5DFE">
            <w:pPr>
              <w:rPr>
                <w:rFonts w:ascii="Courier New" w:hAnsi="Courier New"/>
                <w:snapToGrid w:val="0"/>
                <w:color w:val="auto"/>
              </w:rPr>
            </w:pPr>
            <w:r>
              <w:rPr>
                <w:rFonts w:ascii="Courier New" w:hAnsi="Courier New"/>
                <w:snapToGrid w:val="0"/>
                <w:color w:val="auto"/>
              </w:rPr>
              <w:t>XODEUA21XXX</w:t>
            </w:r>
          </w:p>
        </w:tc>
        <w:tc>
          <w:tcPr>
            <w:tcW w:w="3960" w:type="dxa"/>
          </w:tcPr>
          <w:p w14:paraId="77F8078A"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ODESSA</w:t>
                </w:r>
              </w:smartTag>
            </w:smartTag>
            <w:r>
              <w:rPr>
                <w:rFonts w:ascii="Arial" w:hAnsi="Arial"/>
                <w:snapToGrid w:val="0"/>
                <w:color w:val="auto"/>
              </w:rPr>
              <w:t xml:space="preserve"> COMMODITY EXCHANGE</w:t>
            </w:r>
          </w:p>
        </w:tc>
        <w:tc>
          <w:tcPr>
            <w:tcW w:w="2700" w:type="dxa"/>
          </w:tcPr>
          <w:p w14:paraId="014633B8" w14:textId="77777777" w:rsidR="00AF5DFE" w:rsidRDefault="00AF5DFE">
            <w:pPr>
              <w:jc w:val="left"/>
              <w:rPr>
                <w:rFonts w:ascii="Arial" w:hAnsi="Arial"/>
                <w:snapToGrid w:val="0"/>
                <w:color w:val="auto"/>
              </w:rPr>
            </w:pPr>
          </w:p>
        </w:tc>
        <w:tc>
          <w:tcPr>
            <w:tcW w:w="720" w:type="dxa"/>
          </w:tcPr>
          <w:p w14:paraId="7D3AD39C" w14:textId="77777777" w:rsidR="00AF5DFE" w:rsidRDefault="00AF5DFE">
            <w:pPr>
              <w:jc w:val="center"/>
              <w:rPr>
                <w:rFonts w:ascii="Arial" w:hAnsi="Arial"/>
                <w:snapToGrid w:val="0"/>
                <w:color w:val="auto"/>
              </w:rPr>
            </w:pPr>
          </w:p>
        </w:tc>
      </w:tr>
      <w:tr w:rsidR="00AF5DFE" w14:paraId="3EC85044" w14:textId="77777777">
        <w:trPr>
          <w:trHeight w:val="281"/>
        </w:trPr>
        <w:tc>
          <w:tcPr>
            <w:tcW w:w="750" w:type="dxa"/>
          </w:tcPr>
          <w:p w14:paraId="0BDE169D" w14:textId="77777777" w:rsidR="00AF5DFE" w:rsidRDefault="00AF5DFE">
            <w:pPr>
              <w:rPr>
                <w:rFonts w:ascii="Arial" w:hAnsi="Arial"/>
                <w:b/>
                <w:snapToGrid w:val="0"/>
                <w:color w:val="auto"/>
              </w:rPr>
            </w:pPr>
            <w:r>
              <w:rPr>
                <w:rFonts w:ascii="Arial" w:hAnsi="Arial"/>
                <w:b/>
                <w:snapToGrid w:val="0"/>
                <w:color w:val="auto"/>
              </w:rPr>
              <w:t>XOHS</w:t>
            </w:r>
          </w:p>
        </w:tc>
        <w:tc>
          <w:tcPr>
            <w:tcW w:w="1530" w:type="dxa"/>
          </w:tcPr>
          <w:p w14:paraId="62164B51" w14:textId="77777777" w:rsidR="00AF5DFE" w:rsidRDefault="00AF5DFE">
            <w:pPr>
              <w:rPr>
                <w:rFonts w:ascii="Courier New" w:hAnsi="Courier New"/>
                <w:snapToGrid w:val="0"/>
                <w:color w:val="auto"/>
              </w:rPr>
            </w:pPr>
            <w:r>
              <w:rPr>
                <w:rFonts w:ascii="Courier New" w:hAnsi="Courier New"/>
                <w:snapToGrid w:val="0"/>
                <w:color w:val="auto"/>
              </w:rPr>
              <w:t>XOHSDEF1XXX</w:t>
            </w:r>
          </w:p>
        </w:tc>
        <w:tc>
          <w:tcPr>
            <w:tcW w:w="3960" w:type="dxa"/>
          </w:tcPr>
          <w:p w14:paraId="0C544ACE" w14:textId="77777777" w:rsidR="00AF5DFE" w:rsidRDefault="00AF5DFE">
            <w:pPr>
              <w:rPr>
                <w:rFonts w:ascii="Arial" w:hAnsi="Arial"/>
                <w:snapToGrid w:val="0"/>
                <w:color w:val="auto"/>
              </w:rPr>
            </w:pPr>
            <w:r>
              <w:rPr>
                <w:rFonts w:ascii="Arial" w:hAnsi="Arial"/>
                <w:snapToGrid w:val="0"/>
                <w:color w:val="auto"/>
              </w:rPr>
              <w:t>OPTIONSSCHEINE-HANDELSSYSTEM (OHS)+B233</w:t>
            </w:r>
          </w:p>
        </w:tc>
        <w:tc>
          <w:tcPr>
            <w:tcW w:w="2700" w:type="dxa"/>
          </w:tcPr>
          <w:p w14:paraId="18C6754A" w14:textId="77777777" w:rsidR="00AF5DFE" w:rsidRDefault="00AF5DFE">
            <w:pPr>
              <w:jc w:val="left"/>
              <w:rPr>
                <w:rFonts w:ascii="Arial" w:hAnsi="Arial"/>
                <w:snapToGrid w:val="0"/>
                <w:color w:val="auto"/>
              </w:rPr>
            </w:pPr>
          </w:p>
        </w:tc>
        <w:tc>
          <w:tcPr>
            <w:tcW w:w="720" w:type="dxa"/>
          </w:tcPr>
          <w:p w14:paraId="108E510E" w14:textId="77777777" w:rsidR="00AF5DFE" w:rsidRDefault="00AF5DFE">
            <w:pPr>
              <w:jc w:val="center"/>
              <w:rPr>
                <w:rFonts w:ascii="Arial" w:hAnsi="Arial"/>
                <w:snapToGrid w:val="0"/>
                <w:color w:val="auto"/>
              </w:rPr>
            </w:pPr>
          </w:p>
        </w:tc>
      </w:tr>
      <w:tr w:rsidR="00AF5DFE" w14:paraId="5185161C" w14:textId="77777777">
        <w:trPr>
          <w:cantSplit/>
          <w:trHeight w:val="281"/>
        </w:trPr>
        <w:tc>
          <w:tcPr>
            <w:tcW w:w="750" w:type="dxa"/>
            <w:vMerge w:val="restart"/>
          </w:tcPr>
          <w:p w14:paraId="25BC13CD" w14:textId="77777777" w:rsidR="00AF5DFE" w:rsidRDefault="00AF5DFE">
            <w:pPr>
              <w:rPr>
                <w:rFonts w:ascii="Arial" w:hAnsi="Arial"/>
                <w:b/>
                <w:snapToGrid w:val="0"/>
                <w:color w:val="auto"/>
              </w:rPr>
            </w:pPr>
            <w:r>
              <w:rPr>
                <w:rFonts w:ascii="Arial" w:hAnsi="Arial"/>
                <w:b/>
                <w:snapToGrid w:val="0"/>
                <w:color w:val="auto"/>
              </w:rPr>
              <w:t>XOME</w:t>
            </w:r>
          </w:p>
        </w:tc>
        <w:tc>
          <w:tcPr>
            <w:tcW w:w="1530" w:type="dxa"/>
          </w:tcPr>
          <w:p w14:paraId="3B5063CF" w14:textId="77777777" w:rsidR="00AF5DFE" w:rsidRDefault="00AF5DFE">
            <w:pPr>
              <w:rPr>
                <w:rFonts w:ascii="Courier New" w:hAnsi="Courier New"/>
                <w:snapToGrid w:val="0"/>
                <w:color w:val="auto"/>
              </w:rPr>
            </w:pPr>
            <w:r>
              <w:rPr>
                <w:rFonts w:ascii="Courier New" w:hAnsi="Courier New"/>
                <w:snapToGrid w:val="0"/>
                <w:color w:val="auto"/>
              </w:rPr>
              <w:t>XOMESES1ECA</w:t>
            </w:r>
          </w:p>
        </w:tc>
        <w:tc>
          <w:tcPr>
            <w:tcW w:w="3960" w:type="dxa"/>
          </w:tcPr>
          <w:p w14:paraId="1611C8DB" w14:textId="77777777" w:rsidR="00AF5DFE" w:rsidRDefault="00AF5DFE">
            <w:pPr>
              <w:rPr>
                <w:rFonts w:ascii="Arial" w:hAnsi="Arial"/>
                <w:snapToGrid w:val="0"/>
                <w:color w:val="auto"/>
              </w:rPr>
            </w:pPr>
            <w:r>
              <w:rPr>
                <w:rFonts w:ascii="Arial" w:hAnsi="Arial"/>
                <w:snapToGrid w:val="0"/>
                <w:color w:val="auto"/>
              </w:rPr>
              <w:t xml:space="preserve">OM </w:t>
            </w: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EXCHANGE</w:t>
            </w:r>
          </w:p>
        </w:tc>
        <w:tc>
          <w:tcPr>
            <w:tcW w:w="2700" w:type="dxa"/>
            <w:vMerge w:val="restart"/>
          </w:tcPr>
          <w:p w14:paraId="43532611" w14:textId="77777777" w:rsidR="00AF5DFE" w:rsidRDefault="00AF5DFE">
            <w:pPr>
              <w:jc w:val="left"/>
              <w:rPr>
                <w:rFonts w:ascii="Arial" w:hAnsi="Arial"/>
                <w:snapToGrid w:val="0"/>
                <w:color w:val="auto"/>
              </w:rPr>
            </w:pPr>
          </w:p>
        </w:tc>
        <w:tc>
          <w:tcPr>
            <w:tcW w:w="720" w:type="dxa"/>
            <w:vMerge w:val="restart"/>
          </w:tcPr>
          <w:p w14:paraId="67E82FF7" w14:textId="77777777" w:rsidR="00AF5DFE" w:rsidRDefault="00AF5DFE">
            <w:pPr>
              <w:jc w:val="center"/>
              <w:rPr>
                <w:rFonts w:ascii="Arial" w:hAnsi="Arial"/>
                <w:snapToGrid w:val="0"/>
                <w:color w:val="auto"/>
              </w:rPr>
            </w:pPr>
          </w:p>
        </w:tc>
      </w:tr>
      <w:tr w:rsidR="00AF5DFE" w14:paraId="5F53D44A" w14:textId="77777777">
        <w:trPr>
          <w:cantSplit/>
          <w:trHeight w:val="281"/>
        </w:trPr>
        <w:tc>
          <w:tcPr>
            <w:tcW w:w="750" w:type="dxa"/>
            <w:vMerge/>
          </w:tcPr>
          <w:p w14:paraId="79AE01EA" w14:textId="77777777" w:rsidR="00AF5DFE" w:rsidRDefault="00AF5DFE">
            <w:pPr>
              <w:rPr>
                <w:rFonts w:ascii="Arial" w:hAnsi="Arial"/>
                <w:b/>
                <w:snapToGrid w:val="0"/>
                <w:color w:val="auto"/>
              </w:rPr>
            </w:pPr>
          </w:p>
        </w:tc>
        <w:tc>
          <w:tcPr>
            <w:tcW w:w="1530" w:type="dxa"/>
          </w:tcPr>
          <w:p w14:paraId="238C74BB" w14:textId="77777777" w:rsidR="00AF5DFE" w:rsidRDefault="00AF5DFE">
            <w:pPr>
              <w:rPr>
                <w:rFonts w:ascii="Courier New" w:hAnsi="Courier New"/>
                <w:snapToGrid w:val="0"/>
                <w:color w:val="auto"/>
              </w:rPr>
            </w:pPr>
            <w:r>
              <w:rPr>
                <w:rFonts w:ascii="Courier New" w:hAnsi="Courier New"/>
                <w:snapToGrid w:val="0"/>
                <w:color w:val="auto"/>
              </w:rPr>
              <w:t>XOMESES1EMA</w:t>
            </w:r>
          </w:p>
        </w:tc>
        <w:tc>
          <w:tcPr>
            <w:tcW w:w="3960" w:type="dxa"/>
          </w:tcPr>
          <w:p w14:paraId="5E66F430" w14:textId="77777777" w:rsidR="00AF5DFE" w:rsidRDefault="00AF5DFE">
            <w:pPr>
              <w:rPr>
                <w:rFonts w:ascii="Arial" w:hAnsi="Arial"/>
                <w:snapToGrid w:val="0"/>
                <w:color w:val="auto"/>
              </w:rPr>
            </w:pPr>
            <w:r>
              <w:rPr>
                <w:rFonts w:ascii="Arial" w:hAnsi="Arial"/>
                <w:snapToGrid w:val="0"/>
                <w:color w:val="auto"/>
              </w:rPr>
              <w:t xml:space="preserve">OM </w:t>
            </w: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EXCHANGE</w:t>
            </w:r>
          </w:p>
        </w:tc>
        <w:tc>
          <w:tcPr>
            <w:tcW w:w="2700" w:type="dxa"/>
            <w:vMerge/>
          </w:tcPr>
          <w:p w14:paraId="2EB2AF81" w14:textId="77777777" w:rsidR="00AF5DFE" w:rsidRDefault="00AF5DFE">
            <w:pPr>
              <w:jc w:val="left"/>
              <w:rPr>
                <w:rFonts w:ascii="Arial" w:hAnsi="Arial"/>
                <w:snapToGrid w:val="0"/>
                <w:color w:val="auto"/>
              </w:rPr>
            </w:pPr>
          </w:p>
        </w:tc>
        <w:tc>
          <w:tcPr>
            <w:tcW w:w="720" w:type="dxa"/>
            <w:vMerge/>
          </w:tcPr>
          <w:p w14:paraId="1803A814" w14:textId="77777777" w:rsidR="00AF5DFE" w:rsidRDefault="00AF5DFE">
            <w:pPr>
              <w:jc w:val="center"/>
              <w:rPr>
                <w:rFonts w:ascii="Arial" w:hAnsi="Arial"/>
                <w:snapToGrid w:val="0"/>
                <w:color w:val="auto"/>
              </w:rPr>
            </w:pPr>
          </w:p>
        </w:tc>
      </w:tr>
      <w:tr w:rsidR="00AF5DFE" w14:paraId="505B035C" w14:textId="77777777">
        <w:trPr>
          <w:cantSplit/>
          <w:trHeight w:val="281"/>
        </w:trPr>
        <w:tc>
          <w:tcPr>
            <w:tcW w:w="750" w:type="dxa"/>
            <w:vMerge/>
          </w:tcPr>
          <w:p w14:paraId="2E041099" w14:textId="77777777" w:rsidR="00AF5DFE" w:rsidRDefault="00AF5DFE">
            <w:pPr>
              <w:rPr>
                <w:rFonts w:ascii="Arial" w:hAnsi="Arial"/>
                <w:b/>
                <w:snapToGrid w:val="0"/>
                <w:color w:val="auto"/>
              </w:rPr>
            </w:pPr>
          </w:p>
        </w:tc>
        <w:tc>
          <w:tcPr>
            <w:tcW w:w="1530" w:type="dxa"/>
          </w:tcPr>
          <w:p w14:paraId="6CFD7EC4" w14:textId="77777777" w:rsidR="00AF5DFE" w:rsidRDefault="00AF5DFE">
            <w:pPr>
              <w:rPr>
                <w:rFonts w:ascii="Courier New" w:hAnsi="Courier New"/>
                <w:snapToGrid w:val="0"/>
                <w:color w:val="auto"/>
              </w:rPr>
            </w:pPr>
            <w:r>
              <w:rPr>
                <w:rFonts w:ascii="Courier New" w:hAnsi="Courier New"/>
                <w:snapToGrid w:val="0"/>
                <w:color w:val="auto"/>
              </w:rPr>
              <w:t>XOMESES1EMB</w:t>
            </w:r>
          </w:p>
        </w:tc>
        <w:tc>
          <w:tcPr>
            <w:tcW w:w="3960" w:type="dxa"/>
          </w:tcPr>
          <w:p w14:paraId="53F52674" w14:textId="77777777" w:rsidR="00AF5DFE" w:rsidRDefault="00AF5DFE">
            <w:pPr>
              <w:rPr>
                <w:rFonts w:ascii="Arial" w:hAnsi="Arial"/>
                <w:snapToGrid w:val="0"/>
                <w:color w:val="auto"/>
              </w:rPr>
            </w:pPr>
            <w:r>
              <w:rPr>
                <w:rFonts w:ascii="Arial" w:hAnsi="Arial"/>
                <w:snapToGrid w:val="0"/>
                <w:color w:val="auto"/>
              </w:rPr>
              <w:t xml:space="preserve">OM </w:t>
            </w: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EXCHANGE</w:t>
            </w:r>
          </w:p>
        </w:tc>
        <w:tc>
          <w:tcPr>
            <w:tcW w:w="2700" w:type="dxa"/>
            <w:vMerge/>
          </w:tcPr>
          <w:p w14:paraId="7ED116B7" w14:textId="77777777" w:rsidR="00AF5DFE" w:rsidRDefault="00AF5DFE">
            <w:pPr>
              <w:jc w:val="left"/>
              <w:rPr>
                <w:rFonts w:ascii="Arial" w:hAnsi="Arial"/>
                <w:snapToGrid w:val="0"/>
                <w:color w:val="auto"/>
              </w:rPr>
            </w:pPr>
          </w:p>
        </w:tc>
        <w:tc>
          <w:tcPr>
            <w:tcW w:w="720" w:type="dxa"/>
            <w:vMerge/>
          </w:tcPr>
          <w:p w14:paraId="36615DDF" w14:textId="77777777" w:rsidR="00AF5DFE" w:rsidRDefault="00AF5DFE">
            <w:pPr>
              <w:jc w:val="center"/>
              <w:rPr>
                <w:rFonts w:ascii="Arial" w:hAnsi="Arial"/>
                <w:snapToGrid w:val="0"/>
                <w:color w:val="auto"/>
              </w:rPr>
            </w:pPr>
          </w:p>
        </w:tc>
      </w:tr>
      <w:tr w:rsidR="00AF5DFE" w14:paraId="1AE16CEA" w14:textId="77777777">
        <w:trPr>
          <w:cantSplit/>
          <w:trHeight w:val="281"/>
        </w:trPr>
        <w:tc>
          <w:tcPr>
            <w:tcW w:w="750" w:type="dxa"/>
            <w:vMerge/>
          </w:tcPr>
          <w:p w14:paraId="4E9CC7F9" w14:textId="77777777" w:rsidR="00AF5DFE" w:rsidRDefault="00AF5DFE">
            <w:pPr>
              <w:rPr>
                <w:rFonts w:ascii="Arial" w:hAnsi="Arial"/>
                <w:b/>
                <w:snapToGrid w:val="0"/>
                <w:color w:val="auto"/>
              </w:rPr>
            </w:pPr>
          </w:p>
        </w:tc>
        <w:tc>
          <w:tcPr>
            <w:tcW w:w="1530" w:type="dxa"/>
          </w:tcPr>
          <w:p w14:paraId="6FB07658" w14:textId="77777777" w:rsidR="00AF5DFE" w:rsidRDefault="00AF5DFE">
            <w:pPr>
              <w:rPr>
                <w:rFonts w:ascii="Courier New" w:hAnsi="Courier New"/>
                <w:snapToGrid w:val="0"/>
                <w:color w:val="auto"/>
              </w:rPr>
            </w:pPr>
            <w:r>
              <w:rPr>
                <w:rFonts w:ascii="Courier New" w:hAnsi="Courier New"/>
                <w:snapToGrid w:val="0"/>
                <w:color w:val="auto"/>
              </w:rPr>
              <w:t>XOMESES1ERA</w:t>
            </w:r>
          </w:p>
        </w:tc>
        <w:tc>
          <w:tcPr>
            <w:tcW w:w="3960" w:type="dxa"/>
          </w:tcPr>
          <w:p w14:paraId="5FB8F478" w14:textId="77777777" w:rsidR="00AF5DFE" w:rsidRDefault="00AF5DFE">
            <w:pPr>
              <w:rPr>
                <w:rFonts w:ascii="Arial" w:hAnsi="Arial"/>
                <w:snapToGrid w:val="0"/>
                <w:color w:val="auto"/>
              </w:rPr>
            </w:pPr>
            <w:r>
              <w:rPr>
                <w:rFonts w:ascii="Arial" w:hAnsi="Arial"/>
                <w:snapToGrid w:val="0"/>
                <w:color w:val="auto"/>
              </w:rPr>
              <w:t xml:space="preserve">OM </w:t>
            </w: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EXCHANGE</w:t>
            </w:r>
          </w:p>
        </w:tc>
        <w:tc>
          <w:tcPr>
            <w:tcW w:w="2700" w:type="dxa"/>
            <w:vMerge/>
          </w:tcPr>
          <w:p w14:paraId="55878C04" w14:textId="77777777" w:rsidR="00AF5DFE" w:rsidRDefault="00AF5DFE">
            <w:pPr>
              <w:jc w:val="left"/>
              <w:rPr>
                <w:rFonts w:ascii="Arial" w:hAnsi="Arial"/>
                <w:snapToGrid w:val="0"/>
                <w:color w:val="auto"/>
              </w:rPr>
            </w:pPr>
          </w:p>
        </w:tc>
        <w:tc>
          <w:tcPr>
            <w:tcW w:w="720" w:type="dxa"/>
            <w:vMerge/>
          </w:tcPr>
          <w:p w14:paraId="4C1348EC" w14:textId="77777777" w:rsidR="00AF5DFE" w:rsidRDefault="00AF5DFE">
            <w:pPr>
              <w:jc w:val="center"/>
              <w:rPr>
                <w:rFonts w:ascii="Arial" w:hAnsi="Arial"/>
                <w:snapToGrid w:val="0"/>
                <w:color w:val="auto"/>
              </w:rPr>
            </w:pPr>
          </w:p>
        </w:tc>
      </w:tr>
      <w:tr w:rsidR="00AF5DFE" w14:paraId="49496918" w14:textId="77777777">
        <w:trPr>
          <w:cantSplit/>
          <w:trHeight w:val="281"/>
        </w:trPr>
        <w:tc>
          <w:tcPr>
            <w:tcW w:w="750" w:type="dxa"/>
            <w:vMerge/>
          </w:tcPr>
          <w:p w14:paraId="551C050E" w14:textId="77777777" w:rsidR="00AF5DFE" w:rsidRDefault="00AF5DFE">
            <w:pPr>
              <w:rPr>
                <w:rFonts w:ascii="Arial" w:hAnsi="Arial"/>
                <w:b/>
                <w:snapToGrid w:val="0"/>
                <w:color w:val="auto"/>
              </w:rPr>
            </w:pPr>
          </w:p>
        </w:tc>
        <w:tc>
          <w:tcPr>
            <w:tcW w:w="1530" w:type="dxa"/>
          </w:tcPr>
          <w:p w14:paraId="2EFABED5" w14:textId="77777777" w:rsidR="00AF5DFE" w:rsidRDefault="00AF5DFE">
            <w:pPr>
              <w:rPr>
                <w:rFonts w:ascii="Courier New" w:hAnsi="Courier New"/>
                <w:snapToGrid w:val="0"/>
                <w:color w:val="auto"/>
              </w:rPr>
            </w:pPr>
            <w:r>
              <w:rPr>
                <w:rFonts w:ascii="Courier New" w:hAnsi="Courier New"/>
                <w:snapToGrid w:val="0"/>
                <w:color w:val="auto"/>
              </w:rPr>
              <w:t>XOMESES1ESA</w:t>
            </w:r>
          </w:p>
        </w:tc>
        <w:tc>
          <w:tcPr>
            <w:tcW w:w="3960" w:type="dxa"/>
          </w:tcPr>
          <w:p w14:paraId="6477B590" w14:textId="77777777" w:rsidR="00AF5DFE" w:rsidRDefault="00AF5DFE">
            <w:pPr>
              <w:rPr>
                <w:rFonts w:ascii="Arial" w:hAnsi="Arial"/>
                <w:snapToGrid w:val="0"/>
                <w:color w:val="auto"/>
              </w:rPr>
            </w:pPr>
            <w:r>
              <w:rPr>
                <w:rFonts w:ascii="Arial" w:hAnsi="Arial"/>
                <w:snapToGrid w:val="0"/>
                <w:color w:val="auto"/>
              </w:rPr>
              <w:t xml:space="preserve">OM </w:t>
            </w: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EXCHANGE</w:t>
            </w:r>
          </w:p>
        </w:tc>
        <w:tc>
          <w:tcPr>
            <w:tcW w:w="2700" w:type="dxa"/>
            <w:vMerge/>
          </w:tcPr>
          <w:p w14:paraId="5F7D3A64" w14:textId="77777777" w:rsidR="00AF5DFE" w:rsidRDefault="00AF5DFE">
            <w:pPr>
              <w:jc w:val="left"/>
              <w:rPr>
                <w:rFonts w:ascii="Arial" w:hAnsi="Arial"/>
                <w:snapToGrid w:val="0"/>
                <w:color w:val="auto"/>
              </w:rPr>
            </w:pPr>
          </w:p>
        </w:tc>
        <w:tc>
          <w:tcPr>
            <w:tcW w:w="720" w:type="dxa"/>
            <w:vMerge/>
          </w:tcPr>
          <w:p w14:paraId="6235E970" w14:textId="77777777" w:rsidR="00AF5DFE" w:rsidRDefault="00AF5DFE">
            <w:pPr>
              <w:jc w:val="center"/>
              <w:rPr>
                <w:rFonts w:ascii="Arial" w:hAnsi="Arial"/>
                <w:snapToGrid w:val="0"/>
                <w:color w:val="auto"/>
              </w:rPr>
            </w:pPr>
          </w:p>
        </w:tc>
      </w:tr>
      <w:tr w:rsidR="00AF5DFE" w14:paraId="7F8BF99F" w14:textId="77777777">
        <w:trPr>
          <w:cantSplit/>
          <w:trHeight w:val="281"/>
        </w:trPr>
        <w:tc>
          <w:tcPr>
            <w:tcW w:w="750" w:type="dxa"/>
            <w:vMerge/>
          </w:tcPr>
          <w:p w14:paraId="20519DC7" w14:textId="77777777" w:rsidR="00AF5DFE" w:rsidRDefault="00AF5DFE">
            <w:pPr>
              <w:rPr>
                <w:rFonts w:ascii="Arial" w:hAnsi="Arial"/>
                <w:b/>
                <w:snapToGrid w:val="0"/>
                <w:color w:val="auto"/>
              </w:rPr>
            </w:pPr>
          </w:p>
        </w:tc>
        <w:tc>
          <w:tcPr>
            <w:tcW w:w="1530" w:type="dxa"/>
          </w:tcPr>
          <w:p w14:paraId="761EAFE2" w14:textId="77777777" w:rsidR="00AF5DFE" w:rsidRDefault="00AF5DFE">
            <w:pPr>
              <w:rPr>
                <w:rFonts w:ascii="Courier New" w:hAnsi="Courier New"/>
                <w:snapToGrid w:val="0"/>
                <w:color w:val="auto"/>
              </w:rPr>
            </w:pPr>
            <w:r>
              <w:rPr>
                <w:rFonts w:ascii="Courier New" w:hAnsi="Courier New"/>
                <w:snapToGrid w:val="0"/>
                <w:color w:val="auto"/>
              </w:rPr>
              <w:t>XOMESES1EWA</w:t>
            </w:r>
          </w:p>
        </w:tc>
        <w:tc>
          <w:tcPr>
            <w:tcW w:w="3960" w:type="dxa"/>
          </w:tcPr>
          <w:p w14:paraId="124E7414" w14:textId="77777777" w:rsidR="00AF5DFE" w:rsidRDefault="00AF5DFE">
            <w:pPr>
              <w:rPr>
                <w:rFonts w:ascii="Arial" w:hAnsi="Arial"/>
                <w:snapToGrid w:val="0"/>
                <w:color w:val="auto"/>
              </w:rPr>
            </w:pPr>
            <w:r>
              <w:rPr>
                <w:rFonts w:ascii="Arial" w:hAnsi="Arial"/>
                <w:snapToGrid w:val="0"/>
                <w:color w:val="auto"/>
              </w:rPr>
              <w:t xml:space="preserve">OM </w:t>
            </w: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EXCHANGE</w:t>
            </w:r>
          </w:p>
        </w:tc>
        <w:tc>
          <w:tcPr>
            <w:tcW w:w="2700" w:type="dxa"/>
            <w:vMerge/>
          </w:tcPr>
          <w:p w14:paraId="66C7EA38" w14:textId="77777777" w:rsidR="00AF5DFE" w:rsidRDefault="00AF5DFE">
            <w:pPr>
              <w:jc w:val="left"/>
              <w:rPr>
                <w:rFonts w:ascii="Arial" w:hAnsi="Arial"/>
                <w:snapToGrid w:val="0"/>
                <w:color w:val="auto"/>
              </w:rPr>
            </w:pPr>
          </w:p>
        </w:tc>
        <w:tc>
          <w:tcPr>
            <w:tcW w:w="720" w:type="dxa"/>
            <w:vMerge/>
          </w:tcPr>
          <w:p w14:paraId="1E716713" w14:textId="77777777" w:rsidR="00AF5DFE" w:rsidRDefault="00AF5DFE">
            <w:pPr>
              <w:jc w:val="center"/>
              <w:rPr>
                <w:rFonts w:ascii="Arial" w:hAnsi="Arial"/>
                <w:snapToGrid w:val="0"/>
                <w:color w:val="auto"/>
              </w:rPr>
            </w:pPr>
          </w:p>
        </w:tc>
      </w:tr>
      <w:tr w:rsidR="00AF5DFE" w14:paraId="175090DB" w14:textId="77777777">
        <w:trPr>
          <w:cantSplit/>
          <w:trHeight w:val="281"/>
        </w:trPr>
        <w:tc>
          <w:tcPr>
            <w:tcW w:w="750" w:type="dxa"/>
            <w:vMerge/>
          </w:tcPr>
          <w:p w14:paraId="37F45208" w14:textId="77777777" w:rsidR="00AF5DFE" w:rsidRDefault="00AF5DFE">
            <w:pPr>
              <w:rPr>
                <w:rFonts w:ascii="Arial" w:hAnsi="Arial"/>
                <w:b/>
                <w:snapToGrid w:val="0"/>
                <w:color w:val="auto"/>
              </w:rPr>
            </w:pPr>
          </w:p>
        </w:tc>
        <w:tc>
          <w:tcPr>
            <w:tcW w:w="1530" w:type="dxa"/>
          </w:tcPr>
          <w:p w14:paraId="32FBCDC1" w14:textId="77777777" w:rsidR="00AF5DFE" w:rsidRDefault="00AF5DFE">
            <w:pPr>
              <w:rPr>
                <w:rFonts w:ascii="Courier New" w:hAnsi="Courier New"/>
                <w:snapToGrid w:val="0"/>
                <w:color w:val="auto"/>
              </w:rPr>
            </w:pPr>
            <w:r>
              <w:rPr>
                <w:rFonts w:ascii="Courier New" w:hAnsi="Courier New"/>
                <w:snapToGrid w:val="0"/>
                <w:color w:val="auto"/>
              </w:rPr>
              <w:t>XOMESES1XXX</w:t>
            </w:r>
          </w:p>
        </w:tc>
        <w:tc>
          <w:tcPr>
            <w:tcW w:w="3960" w:type="dxa"/>
          </w:tcPr>
          <w:p w14:paraId="01113E95" w14:textId="77777777" w:rsidR="00AF5DFE" w:rsidRDefault="00AF5DFE">
            <w:pPr>
              <w:rPr>
                <w:rFonts w:ascii="Arial" w:hAnsi="Arial"/>
                <w:snapToGrid w:val="0"/>
                <w:color w:val="auto"/>
              </w:rPr>
            </w:pPr>
            <w:r>
              <w:rPr>
                <w:rFonts w:ascii="Arial" w:hAnsi="Arial"/>
                <w:snapToGrid w:val="0"/>
                <w:color w:val="auto"/>
              </w:rPr>
              <w:t xml:space="preserve">OM </w:t>
            </w: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EXCHANGE</w:t>
            </w:r>
          </w:p>
        </w:tc>
        <w:tc>
          <w:tcPr>
            <w:tcW w:w="2700" w:type="dxa"/>
            <w:vMerge/>
          </w:tcPr>
          <w:p w14:paraId="0D9A88F6" w14:textId="77777777" w:rsidR="00AF5DFE" w:rsidRDefault="00AF5DFE">
            <w:pPr>
              <w:jc w:val="left"/>
              <w:rPr>
                <w:rFonts w:ascii="Arial" w:hAnsi="Arial"/>
                <w:snapToGrid w:val="0"/>
                <w:color w:val="auto"/>
              </w:rPr>
            </w:pPr>
          </w:p>
        </w:tc>
        <w:tc>
          <w:tcPr>
            <w:tcW w:w="720" w:type="dxa"/>
            <w:vMerge/>
          </w:tcPr>
          <w:p w14:paraId="7C850CFF" w14:textId="77777777" w:rsidR="00AF5DFE" w:rsidRDefault="00AF5DFE">
            <w:pPr>
              <w:jc w:val="center"/>
              <w:rPr>
                <w:rFonts w:ascii="Arial" w:hAnsi="Arial"/>
                <w:snapToGrid w:val="0"/>
                <w:color w:val="auto"/>
              </w:rPr>
            </w:pPr>
          </w:p>
        </w:tc>
      </w:tr>
      <w:tr w:rsidR="00AF5DFE" w14:paraId="24ECF967" w14:textId="77777777">
        <w:trPr>
          <w:cantSplit/>
          <w:trHeight w:val="281"/>
        </w:trPr>
        <w:tc>
          <w:tcPr>
            <w:tcW w:w="750" w:type="dxa"/>
            <w:vMerge w:val="restart"/>
          </w:tcPr>
          <w:p w14:paraId="08D1E752" w14:textId="77777777" w:rsidR="00AF5DFE" w:rsidRDefault="00AF5DFE">
            <w:pPr>
              <w:rPr>
                <w:rFonts w:ascii="Arial" w:hAnsi="Arial"/>
                <w:b/>
                <w:snapToGrid w:val="0"/>
                <w:color w:val="auto"/>
              </w:rPr>
            </w:pPr>
            <w:r>
              <w:rPr>
                <w:rFonts w:ascii="Arial" w:hAnsi="Arial"/>
                <w:b/>
                <w:snapToGrid w:val="0"/>
                <w:color w:val="auto"/>
              </w:rPr>
              <w:t>XOMF</w:t>
            </w:r>
          </w:p>
        </w:tc>
        <w:tc>
          <w:tcPr>
            <w:tcW w:w="1530" w:type="dxa"/>
          </w:tcPr>
          <w:p w14:paraId="77A3EC62" w14:textId="77777777" w:rsidR="00AF5DFE" w:rsidRDefault="00AF5DFE">
            <w:pPr>
              <w:rPr>
                <w:rFonts w:ascii="Courier New" w:hAnsi="Courier New"/>
                <w:snapToGrid w:val="0"/>
                <w:color w:val="auto"/>
              </w:rPr>
            </w:pPr>
            <w:r>
              <w:rPr>
                <w:rFonts w:ascii="Courier New" w:hAnsi="Courier New"/>
                <w:snapToGrid w:val="0"/>
                <w:color w:val="auto"/>
              </w:rPr>
              <w:t>XOMFSES1BBA</w:t>
            </w:r>
          </w:p>
        </w:tc>
        <w:tc>
          <w:tcPr>
            <w:tcW w:w="3960" w:type="dxa"/>
          </w:tcPr>
          <w:p w14:paraId="66B06343"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val="restart"/>
          </w:tcPr>
          <w:p w14:paraId="17DCDE54" w14:textId="77777777" w:rsidR="00AF5DFE" w:rsidRDefault="00AF5DFE">
            <w:pPr>
              <w:jc w:val="left"/>
              <w:rPr>
                <w:rFonts w:ascii="Arial" w:hAnsi="Arial"/>
                <w:snapToGrid w:val="0"/>
                <w:color w:val="auto"/>
              </w:rPr>
            </w:pPr>
          </w:p>
        </w:tc>
        <w:tc>
          <w:tcPr>
            <w:tcW w:w="720" w:type="dxa"/>
            <w:vMerge w:val="restart"/>
          </w:tcPr>
          <w:p w14:paraId="0F49FFF4" w14:textId="77777777" w:rsidR="00AF5DFE" w:rsidRDefault="00AF5DFE">
            <w:pPr>
              <w:jc w:val="center"/>
              <w:rPr>
                <w:rFonts w:ascii="Arial" w:hAnsi="Arial"/>
                <w:snapToGrid w:val="0"/>
                <w:color w:val="auto"/>
              </w:rPr>
            </w:pPr>
          </w:p>
        </w:tc>
      </w:tr>
      <w:tr w:rsidR="00AF5DFE" w14:paraId="0D1B1FDE" w14:textId="77777777">
        <w:trPr>
          <w:cantSplit/>
          <w:trHeight w:val="281"/>
        </w:trPr>
        <w:tc>
          <w:tcPr>
            <w:tcW w:w="750" w:type="dxa"/>
            <w:vMerge/>
          </w:tcPr>
          <w:p w14:paraId="32289C04" w14:textId="77777777" w:rsidR="00AF5DFE" w:rsidRDefault="00AF5DFE">
            <w:pPr>
              <w:rPr>
                <w:rFonts w:ascii="Arial" w:hAnsi="Arial"/>
                <w:b/>
                <w:snapToGrid w:val="0"/>
                <w:color w:val="auto"/>
              </w:rPr>
            </w:pPr>
          </w:p>
        </w:tc>
        <w:tc>
          <w:tcPr>
            <w:tcW w:w="1530" w:type="dxa"/>
          </w:tcPr>
          <w:p w14:paraId="5AF616C0" w14:textId="77777777" w:rsidR="00AF5DFE" w:rsidRDefault="00AF5DFE">
            <w:pPr>
              <w:rPr>
                <w:rFonts w:ascii="Courier New" w:hAnsi="Courier New"/>
                <w:snapToGrid w:val="0"/>
                <w:color w:val="auto"/>
              </w:rPr>
            </w:pPr>
            <w:r>
              <w:rPr>
                <w:rFonts w:ascii="Courier New" w:hAnsi="Courier New"/>
                <w:snapToGrid w:val="0"/>
                <w:color w:val="auto"/>
              </w:rPr>
              <w:t>XOMFSES1BBB</w:t>
            </w:r>
          </w:p>
        </w:tc>
        <w:tc>
          <w:tcPr>
            <w:tcW w:w="3960" w:type="dxa"/>
          </w:tcPr>
          <w:p w14:paraId="2DD3A0AA"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2AC7563A" w14:textId="77777777" w:rsidR="00AF5DFE" w:rsidRDefault="00AF5DFE">
            <w:pPr>
              <w:jc w:val="left"/>
              <w:rPr>
                <w:rFonts w:ascii="Arial" w:hAnsi="Arial"/>
                <w:snapToGrid w:val="0"/>
                <w:color w:val="auto"/>
              </w:rPr>
            </w:pPr>
          </w:p>
        </w:tc>
        <w:tc>
          <w:tcPr>
            <w:tcW w:w="720" w:type="dxa"/>
            <w:vMerge/>
          </w:tcPr>
          <w:p w14:paraId="3C43B8F3" w14:textId="77777777" w:rsidR="00AF5DFE" w:rsidRDefault="00AF5DFE">
            <w:pPr>
              <w:jc w:val="center"/>
              <w:rPr>
                <w:rFonts w:ascii="Arial" w:hAnsi="Arial"/>
                <w:snapToGrid w:val="0"/>
                <w:color w:val="auto"/>
              </w:rPr>
            </w:pPr>
          </w:p>
        </w:tc>
      </w:tr>
      <w:tr w:rsidR="00AF5DFE" w14:paraId="07F78EC6" w14:textId="77777777">
        <w:trPr>
          <w:cantSplit/>
          <w:trHeight w:val="281"/>
        </w:trPr>
        <w:tc>
          <w:tcPr>
            <w:tcW w:w="750" w:type="dxa"/>
            <w:vMerge/>
          </w:tcPr>
          <w:p w14:paraId="64A2361A" w14:textId="77777777" w:rsidR="00AF5DFE" w:rsidRDefault="00AF5DFE">
            <w:pPr>
              <w:rPr>
                <w:rFonts w:ascii="Arial" w:hAnsi="Arial"/>
                <w:b/>
                <w:snapToGrid w:val="0"/>
                <w:color w:val="auto"/>
              </w:rPr>
            </w:pPr>
          </w:p>
        </w:tc>
        <w:tc>
          <w:tcPr>
            <w:tcW w:w="1530" w:type="dxa"/>
          </w:tcPr>
          <w:p w14:paraId="3E0274F6" w14:textId="77777777" w:rsidR="00AF5DFE" w:rsidRDefault="00AF5DFE">
            <w:pPr>
              <w:rPr>
                <w:rFonts w:ascii="Courier New" w:hAnsi="Courier New"/>
                <w:snapToGrid w:val="0"/>
                <w:color w:val="auto"/>
              </w:rPr>
            </w:pPr>
            <w:r>
              <w:rPr>
                <w:rFonts w:ascii="Courier New" w:hAnsi="Courier New"/>
                <w:snapToGrid w:val="0"/>
                <w:color w:val="auto"/>
              </w:rPr>
              <w:t>XOMFSES1BBC</w:t>
            </w:r>
          </w:p>
        </w:tc>
        <w:tc>
          <w:tcPr>
            <w:tcW w:w="3960" w:type="dxa"/>
          </w:tcPr>
          <w:p w14:paraId="7F4DE252"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69F065A3" w14:textId="77777777" w:rsidR="00AF5DFE" w:rsidRDefault="00AF5DFE">
            <w:pPr>
              <w:jc w:val="left"/>
              <w:rPr>
                <w:rFonts w:ascii="Arial" w:hAnsi="Arial"/>
                <w:snapToGrid w:val="0"/>
                <w:color w:val="auto"/>
              </w:rPr>
            </w:pPr>
          </w:p>
        </w:tc>
        <w:tc>
          <w:tcPr>
            <w:tcW w:w="720" w:type="dxa"/>
            <w:vMerge/>
          </w:tcPr>
          <w:p w14:paraId="4678162D" w14:textId="77777777" w:rsidR="00AF5DFE" w:rsidRDefault="00AF5DFE">
            <w:pPr>
              <w:jc w:val="center"/>
              <w:rPr>
                <w:rFonts w:ascii="Arial" w:hAnsi="Arial"/>
                <w:snapToGrid w:val="0"/>
                <w:color w:val="auto"/>
              </w:rPr>
            </w:pPr>
          </w:p>
        </w:tc>
      </w:tr>
      <w:tr w:rsidR="00AF5DFE" w14:paraId="4AF163A4" w14:textId="77777777">
        <w:trPr>
          <w:cantSplit/>
          <w:trHeight w:val="281"/>
        </w:trPr>
        <w:tc>
          <w:tcPr>
            <w:tcW w:w="750" w:type="dxa"/>
            <w:vMerge/>
          </w:tcPr>
          <w:p w14:paraId="3F2CEDEA" w14:textId="77777777" w:rsidR="00AF5DFE" w:rsidRDefault="00AF5DFE">
            <w:pPr>
              <w:rPr>
                <w:rFonts w:ascii="Arial" w:hAnsi="Arial"/>
                <w:b/>
                <w:snapToGrid w:val="0"/>
                <w:color w:val="auto"/>
              </w:rPr>
            </w:pPr>
          </w:p>
        </w:tc>
        <w:tc>
          <w:tcPr>
            <w:tcW w:w="1530" w:type="dxa"/>
          </w:tcPr>
          <w:p w14:paraId="39AFF563" w14:textId="77777777" w:rsidR="00AF5DFE" w:rsidRDefault="00AF5DFE">
            <w:pPr>
              <w:rPr>
                <w:rFonts w:ascii="Courier New" w:hAnsi="Courier New"/>
                <w:snapToGrid w:val="0"/>
                <w:color w:val="auto"/>
              </w:rPr>
            </w:pPr>
            <w:r>
              <w:rPr>
                <w:rFonts w:ascii="Courier New" w:hAnsi="Courier New"/>
                <w:snapToGrid w:val="0"/>
                <w:color w:val="auto"/>
              </w:rPr>
              <w:t>XOMFSES1BIA</w:t>
            </w:r>
          </w:p>
        </w:tc>
        <w:tc>
          <w:tcPr>
            <w:tcW w:w="3960" w:type="dxa"/>
          </w:tcPr>
          <w:p w14:paraId="2E65A677"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0CAFF25C" w14:textId="77777777" w:rsidR="00AF5DFE" w:rsidRDefault="00AF5DFE">
            <w:pPr>
              <w:jc w:val="left"/>
              <w:rPr>
                <w:rFonts w:ascii="Arial" w:hAnsi="Arial"/>
                <w:snapToGrid w:val="0"/>
                <w:color w:val="auto"/>
              </w:rPr>
            </w:pPr>
          </w:p>
        </w:tc>
        <w:tc>
          <w:tcPr>
            <w:tcW w:w="720" w:type="dxa"/>
            <w:vMerge/>
          </w:tcPr>
          <w:p w14:paraId="54F15FB4" w14:textId="77777777" w:rsidR="00AF5DFE" w:rsidRDefault="00AF5DFE">
            <w:pPr>
              <w:jc w:val="center"/>
              <w:rPr>
                <w:rFonts w:ascii="Arial" w:hAnsi="Arial"/>
                <w:snapToGrid w:val="0"/>
                <w:color w:val="auto"/>
              </w:rPr>
            </w:pPr>
          </w:p>
        </w:tc>
      </w:tr>
      <w:tr w:rsidR="00AF5DFE" w14:paraId="61E7097D" w14:textId="77777777">
        <w:trPr>
          <w:cantSplit/>
          <w:trHeight w:val="281"/>
        </w:trPr>
        <w:tc>
          <w:tcPr>
            <w:tcW w:w="750" w:type="dxa"/>
            <w:vMerge/>
          </w:tcPr>
          <w:p w14:paraId="29886FF5" w14:textId="77777777" w:rsidR="00AF5DFE" w:rsidRDefault="00AF5DFE">
            <w:pPr>
              <w:rPr>
                <w:rFonts w:ascii="Arial" w:hAnsi="Arial"/>
                <w:b/>
                <w:snapToGrid w:val="0"/>
                <w:color w:val="auto"/>
              </w:rPr>
            </w:pPr>
          </w:p>
        </w:tc>
        <w:tc>
          <w:tcPr>
            <w:tcW w:w="1530" w:type="dxa"/>
          </w:tcPr>
          <w:p w14:paraId="723BDAA0" w14:textId="77777777" w:rsidR="00AF5DFE" w:rsidRDefault="00AF5DFE">
            <w:pPr>
              <w:rPr>
                <w:rFonts w:ascii="Courier New" w:hAnsi="Courier New"/>
                <w:snapToGrid w:val="0"/>
                <w:color w:val="auto"/>
              </w:rPr>
            </w:pPr>
            <w:r>
              <w:rPr>
                <w:rFonts w:ascii="Courier New" w:hAnsi="Courier New"/>
                <w:snapToGrid w:val="0"/>
                <w:color w:val="auto"/>
              </w:rPr>
              <w:t>XOMFSES1BPA</w:t>
            </w:r>
          </w:p>
        </w:tc>
        <w:tc>
          <w:tcPr>
            <w:tcW w:w="3960" w:type="dxa"/>
          </w:tcPr>
          <w:p w14:paraId="7D3F170B"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786408FD" w14:textId="77777777" w:rsidR="00AF5DFE" w:rsidRDefault="00AF5DFE">
            <w:pPr>
              <w:jc w:val="left"/>
              <w:rPr>
                <w:rFonts w:ascii="Arial" w:hAnsi="Arial"/>
                <w:snapToGrid w:val="0"/>
                <w:color w:val="auto"/>
              </w:rPr>
            </w:pPr>
          </w:p>
        </w:tc>
        <w:tc>
          <w:tcPr>
            <w:tcW w:w="720" w:type="dxa"/>
            <w:vMerge/>
          </w:tcPr>
          <w:p w14:paraId="30B9C5D3" w14:textId="77777777" w:rsidR="00AF5DFE" w:rsidRDefault="00AF5DFE">
            <w:pPr>
              <w:jc w:val="center"/>
              <w:rPr>
                <w:rFonts w:ascii="Arial" w:hAnsi="Arial"/>
                <w:snapToGrid w:val="0"/>
                <w:color w:val="auto"/>
              </w:rPr>
            </w:pPr>
          </w:p>
        </w:tc>
      </w:tr>
      <w:tr w:rsidR="00AF5DFE" w14:paraId="4CDBA5C1" w14:textId="77777777">
        <w:trPr>
          <w:cantSplit/>
          <w:trHeight w:val="281"/>
        </w:trPr>
        <w:tc>
          <w:tcPr>
            <w:tcW w:w="750" w:type="dxa"/>
            <w:vMerge/>
          </w:tcPr>
          <w:p w14:paraId="7763F871" w14:textId="77777777" w:rsidR="00AF5DFE" w:rsidRDefault="00AF5DFE">
            <w:pPr>
              <w:rPr>
                <w:rFonts w:ascii="Arial" w:hAnsi="Arial"/>
                <w:b/>
                <w:snapToGrid w:val="0"/>
                <w:color w:val="auto"/>
              </w:rPr>
            </w:pPr>
          </w:p>
        </w:tc>
        <w:tc>
          <w:tcPr>
            <w:tcW w:w="1530" w:type="dxa"/>
          </w:tcPr>
          <w:p w14:paraId="513F06CE" w14:textId="77777777" w:rsidR="00AF5DFE" w:rsidRDefault="00AF5DFE">
            <w:pPr>
              <w:rPr>
                <w:rFonts w:ascii="Courier New" w:hAnsi="Courier New"/>
                <w:snapToGrid w:val="0"/>
                <w:color w:val="auto"/>
              </w:rPr>
            </w:pPr>
            <w:r>
              <w:rPr>
                <w:rFonts w:ascii="Courier New" w:hAnsi="Courier New"/>
                <w:snapToGrid w:val="0"/>
                <w:color w:val="auto"/>
              </w:rPr>
              <w:t>XOMFSES1BSA</w:t>
            </w:r>
          </w:p>
        </w:tc>
        <w:tc>
          <w:tcPr>
            <w:tcW w:w="3960" w:type="dxa"/>
          </w:tcPr>
          <w:p w14:paraId="79F4DB22"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4187A070" w14:textId="77777777" w:rsidR="00AF5DFE" w:rsidRDefault="00AF5DFE">
            <w:pPr>
              <w:jc w:val="left"/>
              <w:rPr>
                <w:rFonts w:ascii="Arial" w:hAnsi="Arial"/>
                <w:snapToGrid w:val="0"/>
                <w:color w:val="auto"/>
              </w:rPr>
            </w:pPr>
          </w:p>
        </w:tc>
        <w:tc>
          <w:tcPr>
            <w:tcW w:w="720" w:type="dxa"/>
            <w:vMerge/>
          </w:tcPr>
          <w:p w14:paraId="0B22B08C" w14:textId="77777777" w:rsidR="00AF5DFE" w:rsidRDefault="00AF5DFE">
            <w:pPr>
              <w:jc w:val="center"/>
              <w:rPr>
                <w:rFonts w:ascii="Arial" w:hAnsi="Arial"/>
                <w:snapToGrid w:val="0"/>
                <w:color w:val="auto"/>
              </w:rPr>
            </w:pPr>
          </w:p>
        </w:tc>
      </w:tr>
      <w:tr w:rsidR="00AF5DFE" w14:paraId="019FADF0" w14:textId="77777777">
        <w:trPr>
          <w:cantSplit/>
          <w:trHeight w:val="281"/>
        </w:trPr>
        <w:tc>
          <w:tcPr>
            <w:tcW w:w="750" w:type="dxa"/>
            <w:vMerge/>
          </w:tcPr>
          <w:p w14:paraId="2172AE1D" w14:textId="77777777" w:rsidR="00AF5DFE" w:rsidRDefault="00AF5DFE">
            <w:pPr>
              <w:rPr>
                <w:rFonts w:ascii="Arial" w:hAnsi="Arial"/>
                <w:b/>
                <w:snapToGrid w:val="0"/>
                <w:color w:val="auto"/>
              </w:rPr>
            </w:pPr>
          </w:p>
        </w:tc>
        <w:tc>
          <w:tcPr>
            <w:tcW w:w="1530" w:type="dxa"/>
          </w:tcPr>
          <w:p w14:paraId="478E4F93" w14:textId="77777777" w:rsidR="00AF5DFE" w:rsidRDefault="00AF5DFE">
            <w:pPr>
              <w:rPr>
                <w:rFonts w:ascii="Courier New" w:hAnsi="Courier New"/>
                <w:snapToGrid w:val="0"/>
                <w:color w:val="auto"/>
              </w:rPr>
            </w:pPr>
            <w:r>
              <w:rPr>
                <w:rFonts w:ascii="Courier New" w:hAnsi="Courier New"/>
                <w:snapToGrid w:val="0"/>
                <w:color w:val="auto"/>
              </w:rPr>
              <w:t>XOMFSES1BSB</w:t>
            </w:r>
          </w:p>
        </w:tc>
        <w:tc>
          <w:tcPr>
            <w:tcW w:w="3960" w:type="dxa"/>
          </w:tcPr>
          <w:p w14:paraId="398F875B"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52487670" w14:textId="77777777" w:rsidR="00AF5DFE" w:rsidRDefault="00AF5DFE">
            <w:pPr>
              <w:jc w:val="left"/>
              <w:rPr>
                <w:rFonts w:ascii="Arial" w:hAnsi="Arial"/>
                <w:snapToGrid w:val="0"/>
                <w:color w:val="auto"/>
              </w:rPr>
            </w:pPr>
          </w:p>
        </w:tc>
        <w:tc>
          <w:tcPr>
            <w:tcW w:w="720" w:type="dxa"/>
            <w:vMerge/>
          </w:tcPr>
          <w:p w14:paraId="40F4925C" w14:textId="77777777" w:rsidR="00AF5DFE" w:rsidRDefault="00AF5DFE">
            <w:pPr>
              <w:jc w:val="center"/>
              <w:rPr>
                <w:rFonts w:ascii="Arial" w:hAnsi="Arial"/>
                <w:snapToGrid w:val="0"/>
                <w:color w:val="auto"/>
              </w:rPr>
            </w:pPr>
          </w:p>
        </w:tc>
      </w:tr>
      <w:tr w:rsidR="00AF5DFE" w14:paraId="21E3E7FD" w14:textId="77777777">
        <w:trPr>
          <w:cantSplit/>
          <w:trHeight w:val="281"/>
        </w:trPr>
        <w:tc>
          <w:tcPr>
            <w:tcW w:w="750" w:type="dxa"/>
            <w:vMerge/>
          </w:tcPr>
          <w:p w14:paraId="65E093D9" w14:textId="77777777" w:rsidR="00AF5DFE" w:rsidRDefault="00AF5DFE">
            <w:pPr>
              <w:rPr>
                <w:rFonts w:ascii="Arial" w:hAnsi="Arial"/>
                <w:b/>
                <w:snapToGrid w:val="0"/>
                <w:color w:val="auto"/>
              </w:rPr>
            </w:pPr>
          </w:p>
        </w:tc>
        <w:tc>
          <w:tcPr>
            <w:tcW w:w="1530" w:type="dxa"/>
          </w:tcPr>
          <w:p w14:paraId="7394C67E" w14:textId="77777777" w:rsidR="00AF5DFE" w:rsidRDefault="00AF5DFE">
            <w:pPr>
              <w:rPr>
                <w:rFonts w:ascii="Courier New" w:hAnsi="Courier New"/>
                <w:snapToGrid w:val="0"/>
                <w:color w:val="auto"/>
              </w:rPr>
            </w:pPr>
            <w:r>
              <w:rPr>
                <w:rFonts w:ascii="Courier New" w:hAnsi="Courier New"/>
                <w:snapToGrid w:val="0"/>
                <w:color w:val="auto"/>
              </w:rPr>
              <w:t>XOMFSES1DFA</w:t>
            </w:r>
          </w:p>
        </w:tc>
        <w:tc>
          <w:tcPr>
            <w:tcW w:w="3960" w:type="dxa"/>
          </w:tcPr>
          <w:p w14:paraId="2D8FD333"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01A61616" w14:textId="77777777" w:rsidR="00AF5DFE" w:rsidRDefault="00AF5DFE">
            <w:pPr>
              <w:jc w:val="left"/>
              <w:rPr>
                <w:rFonts w:ascii="Arial" w:hAnsi="Arial"/>
                <w:snapToGrid w:val="0"/>
                <w:color w:val="auto"/>
              </w:rPr>
            </w:pPr>
          </w:p>
        </w:tc>
        <w:tc>
          <w:tcPr>
            <w:tcW w:w="720" w:type="dxa"/>
            <w:vMerge/>
          </w:tcPr>
          <w:p w14:paraId="5BA9F334" w14:textId="77777777" w:rsidR="00AF5DFE" w:rsidRDefault="00AF5DFE">
            <w:pPr>
              <w:jc w:val="center"/>
              <w:rPr>
                <w:rFonts w:ascii="Arial" w:hAnsi="Arial"/>
                <w:snapToGrid w:val="0"/>
                <w:color w:val="auto"/>
              </w:rPr>
            </w:pPr>
          </w:p>
        </w:tc>
      </w:tr>
      <w:tr w:rsidR="00AF5DFE" w14:paraId="61D47278" w14:textId="77777777">
        <w:trPr>
          <w:cantSplit/>
          <w:trHeight w:val="281"/>
        </w:trPr>
        <w:tc>
          <w:tcPr>
            <w:tcW w:w="750" w:type="dxa"/>
            <w:vMerge/>
          </w:tcPr>
          <w:p w14:paraId="3F478889" w14:textId="77777777" w:rsidR="00AF5DFE" w:rsidRDefault="00AF5DFE">
            <w:pPr>
              <w:rPr>
                <w:rFonts w:ascii="Arial" w:hAnsi="Arial"/>
                <w:b/>
                <w:snapToGrid w:val="0"/>
                <w:color w:val="auto"/>
              </w:rPr>
            </w:pPr>
          </w:p>
        </w:tc>
        <w:tc>
          <w:tcPr>
            <w:tcW w:w="1530" w:type="dxa"/>
          </w:tcPr>
          <w:p w14:paraId="364DCF61" w14:textId="77777777" w:rsidR="00AF5DFE" w:rsidRDefault="00AF5DFE">
            <w:pPr>
              <w:rPr>
                <w:rFonts w:ascii="Courier New" w:hAnsi="Courier New"/>
                <w:snapToGrid w:val="0"/>
                <w:color w:val="auto"/>
              </w:rPr>
            </w:pPr>
            <w:r>
              <w:rPr>
                <w:rFonts w:ascii="Courier New" w:hAnsi="Courier New"/>
                <w:snapToGrid w:val="0"/>
                <w:color w:val="auto"/>
              </w:rPr>
              <w:t>XOMFSES1XXX</w:t>
            </w:r>
          </w:p>
        </w:tc>
        <w:tc>
          <w:tcPr>
            <w:tcW w:w="3960" w:type="dxa"/>
          </w:tcPr>
          <w:p w14:paraId="62198D62" w14:textId="77777777" w:rsidR="00AF5DFE" w:rsidRDefault="00AF5DFE">
            <w:pPr>
              <w:rPr>
                <w:rFonts w:ascii="Arial" w:hAnsi="Arial"/>
                <w:snapToGrid w:val="0"/>
                <w:color w:val="auto"/>
              </w:rPr>
            </w:pPr>
            <w:smartTag w:uri="urn:schemas-microsoft-com:office:smarttags" w:element="place">
              <w:r>
                <w:rPr>
                  <w:rFonts w:ascii="Arial" w:hAnsi="Arial"/>
                  <w:snapToGrid w:val="0"/>
                  <w:color w:val="auto"/>
                </w:rPr>
                <w:t>OM</w:t>
              </w:r>
            </w:smartTag>
            <w:r>
              <w:rPr>
                <w:rFonts w:ascii="Arial" w:hAnsi="Arial"/>
                <w:snapToGrid w:val="0"/>
                <w:color w:val="auto"/>
              </w:rPr>
              <w:t xml:space="preserve"> FIXED INTEREST EXCHANGE</w:t>
            </w:r>
          </w:p>
        </w:tc>
        <w:tc>
          <w:tcPr>
            <w:tcW w:w="2700" w:type="dxa"/>
            <w:vMerge/>
          </w:tcPr>
          <w:p w14:paraId="0951DDF1" w14:textId="77777777" w:rsidR="00AF5DFE" w:rsidRDefault="00AF5DFE">
            <w:pPr>
              <w:jc w:val="left"/>
              <w:rPr>
                <w:rFonts w:ascii="Arial" w:hAnsi="Arial"/>
                <w:snapToGrid w:val="0"/>
                <w:color w:val="auto"/>
              </w:rPr>
            </w:pPr>
          </w:p>
        </w:tc>
        <w:tc>
          <w:tcPr>
            <w:tcW w:w="720" w:type="dxa"/>
            <w:vMerge/>
          </w:tcPr>
          <w:p w14:paraId="24BC2B43" w14:textId="77777777" w:rsidR="00AF5DFE" w:rsidRDefault="00AF5DFE">
            <w:pPr>
              <w:jc w:val="center"/>
              <w:rPr>
                <w:rFonts w:ascii="Arial" w:hAnsi="Arial"/>
                <w:snapToGrid w:val="0"/>
                <w:color w:val="auto"/>
              </w:rPr>
            </w:pPr>
          </w:p>
        </w:tc>
      </w:tr>
      <w:tr w:rsidR="00AF5DFE" w14:paraId="7BFBD54A" w14:textId="77777777">
        <w:trPr>
          <w:trHeight w:val="281"/>
        </w:trPr>
        <w:tc>
          <w:tcPr>
            <w:tcW w:w="750" w:type="dxa"/>
          </w:tcPr>
          <w:p w14:paraId="2E384A39" w14:textId="77777777" w:rsidR="00AF5DFE" w:rsidRDefault="00AF5DFE">
            <w:pPr>
              <w:rPr>
                <w:rFonts w:ascii="Arial" w:hAnsi="Arial"/>
                <w:b/>
                <w:snapToGrid w:val="0"/>
                <w:color w:val="auto"/>
              </w:rPr>
            </w:pPr>
            <w:r>
              <w:rPr>
                <w:rFonts w:ascii="Arial" w:hAnsi="Arial"/>
                <w:b/>
                <w:snapToGrid w:val="0"/>
                <w:color w:val="auto"/>
              </w:rPr>
              <w:t>XOPO</w:t>
            </w:r>
          </w:p>
        </w:tc>
        <w:tc>
          <w:tcPr>
            <w:tcW w:w="1530" w:type="dxa"/>
          </w:tcPr>
          <w:p w14:paraId="40844460" w14:textId="77777777" w:rsidR="00AF5DFE" w:rsidRDefault="00AF5DFE">
            <w:pPr>
              <w:rPr>
                <w:rFonts w:ascii="Courier New" w:hAnsi="Courier New"/>
                <w:snapToGrid w:val="0"/>
                <w:color w:val="auto"/>
              </w:rPr>
            </w:pPr>
            <w:r>
              <w:rPr>
                <w:rFonts w:ascii="Courier New" w:hAnsi="Courier New"/>
                <w:snapToGrid w:val="0"/>
                <w:color w:val="auto"/>
              </w:rPr>
              <w:t>XOPOPTP1XXX</w:t>
            </w:r>
          </w:p>
        </w:tc>
        <w:tc>
          <w:tcPr>
            <w:tcW w:w="3960" w:type="dxa"/>
          </w:tcPr>
          <w:p w14:paraId="2D3FDE4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OPORTO</w:t>
                </w:r>
              </w:smartTag>
            </w:smartTag>
            <w:r>
              <w:rPr>
                <w:rFonts w:ascii="Arial" w:hAnsi="Arial"/>
                <w:snapToGrid w:val="0"/>
                <w:color w:val="auto"/>
              </w:rPr>
              <w:t xml:space="preserve"> STOCK EXCHANGE</w:t>
            </w:r>
          </w:p>
        </w:tc>
        <w:tc>
          <w:tcPr>
            <w:tcW w:w="2700" w:type="dxa"/>
          </w:tcPr>
          <w:p w14:paraId="063F4DF8" w14:textId="77777777" w:rsidR="00AF5DFE" w:rsidRDefault="00AF5DFE">
            <w:pPr>
              <w:jc w:val="left"/>
              <w:rPr>
                <w:rFonts w:ascii="Arial" w:hAnsi="Arial"/>
                <w:snapToGrid w:val="0"/>
                <w:color w:val="auto"/>
              </w:rPr>
            </w:pPr>
          </w:p>
        </w:tc>
        <w:tc>
          <w:tcPr>
            <w:tcW w:w="720" w:type="dxa"/>
          </w:tcPr>
          <w:p w14:paraId="459EE674" w14:textId="77777777" w:rsidR="00AF5DFE" w:rsidRDefault="00AF5DFE">
            <w:pPr>
              <w:jc w:val="center"/>
              <w:rPr>
                <w:rFonts w:ascii="Arial" w:hAnsi="Arial"/>
                <w:snapToGrid w:val="0"/>
                <w:color w:val="auto"/>
              </w:rPr>
            </w:pPr>
          </w:p>
        </w:tc>
      </w:tr>
      <w:tr w:rsidR="00AF5DFE" w14:paraId="6ECAE072" w14:textId="77777777">
        <w:trPr>
          <w:trHeight w:val="281"/>
        </w:trPr>
        <w:tc>
          <w:tcPr>
            <w:tcW w:w="750" w:type="dxa"/>
          </w:tcPr>
          <w:p w14:paraId="07328055" w14:textId="77777777" w:rsidR="00AF5DFE" w:rsidRDefault="00AF5DFE">
            <w:pPr>
              <w:rPr>
                <w:rFonts w:ascii="Arial" w:hAnsi="Arial"/>
                <w:b/>
                <w:snapToGrid w:val="0"/>
                <w:color w:val="auto"/>
              </w:rPr>
            </w:pPr>
            <w:r>
              <w:rPr>
                <w:rFonts w:ascii="Arial" w:hAnsi="Arial"/>
                <w:b/>
                <w:snapToGrid w:val="0"/>
                <w:color w:val="auto"/>
              </w:rPr>
              <w:t>XOSE</w:t>
            </w:r>
          </w:p>
        </w:tc>
        <w:tc>
          <w:tcPr>
            <w:tcW w:w="1530" w:type="dxa"/>
          </w:tcPr>
          <w:p w14:paraId="3771E784" w14:textId="77777777" w:rsidR="00AF5DFE" w:rsidRDefault="00AF5DFE">
            <w:pPr>
              <w:rPr>
                <w:rFonts w:ascii="Courier New" w:hAnsi="Courier New"/>
                <w:snapToGrid w:val="0"/>
                <w:color w:val="auto"/>
              </w:rPr>
            </w:pPr>
            <w:r>
              <w:rPr>
                <w:rFonts w:ascii="Courier New" w:hAnsi="Courier New"/>
                <w:snapToGrid w:val="0"/>
                <w:color w:val="auto"/>
              </w:rPr>
              <w:t>XOSEJPJ1XXX</w:t>
            </w:r>
          </w:p>
        </w:tc>
        <w:tc>
          <w:tcPr>
            <w:tcW w:w="3960" w:type="dxa"/>
          </w:tcPr>
          <w:p w14:paraId="27CB73F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OSAKA</w:t>
                </w:r>
              </w:smartTag>
            </w:smartTag>
            <w:r>
              <w:rPr>
                <w:rFonts w:ascii="Arial" w:hAnsi="Arial"/>
                <w:snapToGrid w:val="0"/>
                <w:color w:val="auto"/>
              </w:rPr>
              <w:t xml:space="preserve"> SECURITIES EXCHANGE</w:t>
            </w:r>
          </w:p>
        </w:tc>
        <w:tc>
          <w:tcPr>
            <w:tcW w:w="2700" w:type="dxa"/>
          </w:tcPr>
          <w:p w14:paraId="432DA43A"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Osaka</w:t>
                </w:r>
              </w:smartTag>
            </w:smartTag>
            <w:r>
              <w:rPr>
                <w:rFonts w:ascii="Arial" w:hAnsi="Arial"/>
                <w:snapToGrid w:val="0"/>
                <w:color w:val="auto"/>
              </w:rPr>
              <w:t xml:space="preserve"> Stock Exchange</w:t>
            </w:r>
          </w:p>
        </w:tc>
        <w:tc>
          <w:tcPr>
            <w:tcW w:w="720" w:type="dxa"/>
          </w:tcPr>
          <w:p w14:paraId="49020D73" w14:textId="77777777" w:rsidR="00AF5DFE" w:rsidRDefault="00AF5DFE">
            <w:pPr>
              <w:jc w:val="center"/>
              <w:rPr>
                <w:rFonts w:ascii="Arial" w:hAnsi="Arial"/>
                <w:snapToGrid w:val="0"/>
                <w:color w:val="auto"/>
              </w:rPr>
            </w:pPr>
            <w:r>
              <w:rPr>
                <w:rFonts w:ascii="Arial" w:hAnsi="Arial"/>
                <w:snapToGrid w:val="0"/>
                <w:color w:val="auto"/>
              </w:rPr>
              <w:t>OS</w:t>
            </w:r>
          </w:p>
        </w:tc>
      </w:tr>
      <w:tr w:rsidR="00AF5DFE" w14:paraId="762E8AA3" w14:textId="77777777">
        <w:trPr>
          <w:trHeight w:val="281"/>
        </w:trPr>
        <w:tc>
          <w:tcPr>
            <w:tcW w:w="750" w:type="dxa"/>
          </w:tcPr>
          <w:p w14:paraId="7811764A" w14:textId="77777777" w:rsidR="00AF5DFE" w:rsidRDefault="00AF5DFE">
            <w:pPr>
              <w:rPr>
                <w:rFonts w:ascii="Arial" w:hAnsi="Arial"/>
                <w:b/>
                <w:snapToGrid w:val="0"/>
                <w:color w:val="auto"/>
              </w:rPr>
            </w:pPr>
            <w:r>
              <w:rPr>
                <w:rFonts w:ascii="Arial" w:hAnsi="Arial"/>
                <w:b/>
                <w:snapToGrid w:val="0"/>
                <w:color w:val="auto"/>
              </w:rPr>
              <w:t>XOSL</w:t>
            </w:r>
          </w:p>
        </w:tc>
        <w:tc>
          <w:tcPr>
            <w:tcW w:w="1530" w:type="dxa"/>
          </w:tcPr>
          <w:p w14:paraId="50F3DEE8" w14:textId="77777777" w:rsidR="00AF5DFE" w:rsidRDefault="00AF5DFE">
            <w:pPr>
              <w:rPr>
                <w:rFonts w:ascii="Courier New" w:hAnsi="Courier New"/>
                <w:snapToGrid w:val="0"/>
                <w:color w:val="auto"/>
              </w:rPr>
            </w:pPr>
            <w:r>
              <w:rPr>
                <w:rFonts w:ascii="Courier New" w:hAnsi="Courier New"/>
                <w:snapToGrid w:val="0"/>
                <w:color w:val="auto"/>
              </w:rPr>
              <w:t>XOSLNOK1XXX</w:t>
            </w:r>
          </w:p>
        </w:tc>
        <w:tc>
          <w:tcPr>
            <w:tcW w:w="3960" w:type="dxa"/>
          </w:tcPr>
          <w:p w14:paraId="36BB4505"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OSLO</w:t>
                </w:r>
              </w:smartTag>
            </w:smartTag>
            <w:r>
              <w:rPr>
                <w:rFonts w:ascii="Arial" w:hAnsi="Arial"/>
                <w:snapToGrid w:val="0"/>
                <w:color w:val="auto"/>
              </w:rPr>
              <w:t xml:space="preserve"> BORS</w:t>
            </w:r>
          </w:p>
        </w:tc>
        <w:tc>
          <w:tcPr>
            <w:tcW w:w="2700" w:type="dxa"/>
          </w:tcPr>
          <w:p w14:paraId="4953A962"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Oslo</w:t>
                </w:r>
              </w:smartTag>
            </w:smartTag>
            <w:r>
              <w:rPr>
                <w:rFonts w:ascii="Arial" w:hAnsi="Arial"/>
                <w:snapToGrid w:val="0"/>
                <w:color w:val="auto"/>
              </w:rPr>
              <w:t xml:space="preserve"> Stock Exchange</w:t>
            </w:r>
          </w:p>
        </w:tc>
        <w:tc>
          <w:tcPr>
            <w:tcW w:w="720" w:type="dxa"/>
          </w:tcPr>
          <w:p w14:paraId="2995E2E7" w14:textId="77777777" w:rsidR="00AF5DFE" w:rsidRDefault="00AF5DFE">
            <w:pPr>
              <w:jc w:val="center"/>
              <w:rPr>
                <w:rFonts w:ascii="Arial" w:hAnsi="Arial"/>
                <w:snapToGrid w:val="0"/>
                <w:color w:val="auto"/>
              </w:rPr>
            </w:pPr>
            <w:r>
              <w:rPr>
                <w:rFonts w:ascii="Arial" w:hAnsi="Arial"/>
                <w:snapToGrid w:val="0"/>
                <w:color w:val="auto"/>
              </w:rPr>
              <w:t>OL</w:t>
            </w:r>
          </w:p>
        </w:tc>
      </w:tr>
      <w:tr w:rsidR="00AF5DFE" w14:paraId="3BD0BD17" w14:textId="77777777">
        <w:trPr>
          <w:trHeight w:val="281"/>
        </w:trPr>
        <w:tc>
          <w:tcPr>
            <w:tcW w:w="750" w:type="dxa"/>
          </w:tcPr>
          <w:p w14:paraId="72897D6E" w14:textId="77777777" w:rsidR="00AF5DFE" w:rsidRDefault="00AF5DFE">
            <w:pPr>
              <w:rPr>
                <w:rFonts w:ascii="Arial" w:hAnsi="Arial"/>
                <w:b/>
                <w:snapToGrid w:val="0"/>
                <w:color w:val="auto"/>
              </w:rPr>
            </w:pPr>
            <w:r>
              <w:rPr>
                <w:rFonts w:ascii="Arial" w:hAnsi="Arial"/>
                <w:b/>
                <w:snapToGrid w:val="0"/>
                <w:color w:val="auto"/>
              </w:rPr>
              <w:t>XOSM</w:t>
            </w:r>
          </w:p>
        </w:tc>
        <w:tc>
          <w:tcPr>
            <w:tcW w:w="1530" w:type="dxa"/>
          </w:tcPr>
          <w:p w14:paraId="1F9DECA9" w14:textId="77777777" w:rsidR="00AF5DFE" w:rsidRDefault="00AF5DFE">
            <w:pPr>
              <w:rPr>
                <w:rFonts w:ascii="Courier New" w:hAnsi="Courier New"/>
                <w:snapToGrid w:val="0"/>
                <w:color w:val="auto"/>
              </w:rPr>
            </w:pPr>
            <w:r>
              <w:rPr>
                <w:rFonts w:ascii="Courier New" w:hAnsi="Courier New"/>
                <w:snapToGrid w:val="0"/>
                <w:color w:val="auto"/>
              </w:rPr>
              <w:t>XOSMJPJ1XXX</w:t>
            </w:r>
          </w:p>
        </w:tc>
        <w:tc>
          <w:tcPr>
            <w:tcW w:w="3960" w:type="dxa"/>
          </w:tcPr>
          <w:p w14:paraId="088CC113"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OSAKA</w:t>
                </w:r>
              </w:smartTag>
            </w:smartTag>
            <w:r>
              <w:rPr>
                <w:rFonts w:ascii="Arial" w:hAnsi="Arial"/>
                <w:snapToGrid w:val="0"/>
                <w:color w:val="auto"/>
              </w:rPr>
              <w:t xml:space="preserve"> MERCANTILE EXCHANGE</w:t>
            </w:r>
          </w:p>
        </w:tc>
        <w:tc>
          <w:tcPr>
            <w:tcW w:w="2700" w:type="dxa"/>
          </w:tcPr>
          <w:p w14:paraId="1AD7B9CA" w14:textId="77777777" w:rsidR="00AF5DFE" w:rsidRDefault="00AF5DFE">
            <w:pPr>
              <w:jc w:val="left"/>
              <w:rPr>
                <w:rFonts w:ascii="Arial" w:hAnsi="Arial"/>
                <w:snapToGrid w:val="0"/>
                <w:color w:val="auto"/>
              </w:rPr>
            </w:pPr>
          </w:p>
        </w:tc>
        <w:tc>
          <w:tcPr>
            <w:tcW w:w="720" w:type="dxa"/>
          </w:tcPr>
          <w:p w14:paraId="60FF4396" w14:textId="77777777" w:rsidR="00AF5DFE" w:rsidRDefault="00AF5DFE">
            <w:pPr>
              <w:jc w:val="center"/>
              <w:rPr>
                <w:rFonts w:ascii="Arial" w:hAnsi="Arial"/>
                <w:snapToGrid w:val="0"/>
                <w:color w:val="auto"/>
              </w:rPr>
            </w:pPr>
          </w:p>
        </w:tc>
      </w:tr>
      <w:tr w:rsidR="00AF5DFE" w14:paraId="2E0E220B" w14:textId="77777777">
        <w:trPr>
          <w:trHeight w:val="281"/>
        </w:trPr>
        <w:tc>
          <w:tcPr>
            <w:tcW w:w="750" w:type="dxa"/>
          </w:tcPr>
          <w:p w14:paraId="51F2EEE6" w14:textId="77777777" w:rsidR="00AF5DFE" w:rsidRDefault="00AF5DFE">
            <w:pPr>
              <w:rPr>
                <w:rFonts w:ascii="Arial" w:hAnsi="Arial"/>
                <w:b/>
                <w:snapToGrid w:val="0"/>
                <w:color w:val="auto"/>
              </w:rPr>
            </w:pPr>
            <w:r>
              <w:rPr>
                <w:rFonts w:ascii="Arial" w:hAnsi="Arial"/>
                <w:b/>
                <w:snapToGrid w:val="0"/>
                <w:color w:val="auto"/>
              </w:rPr>
              <w:t>XOST</w:t>
            </w:r>
          </w:p>
        </w:tc>
        <w:tc>
          <w:tcPr>
            <w:tcW w:w="1530" w:type="dxa"/>
          </w:tcPr>
          <w:p w14:paraId="6FC3DBB2" w14:textId="77777777" w:rsidR="00AF5DFE" w:rsidRDefault="00AF5DFE">
            <w:pPr>
              <w:rPr>
                <w:rFonts w:ascii="Courier New" w:hAnsi="Courier New"/>
                <w:snapToGrid w:val="0"/>
                <w:color w:val="auto"/>
              </w:rPr>
            </w:pPr>
            <w:r>
              <w:rPr>
                <w:rFonts w:ascii="Courier New" w:hAnsi="Courier New"/>
                <w:snapToGrid w:val="0"/>
                <w:color w:val="auto"/>
              </w:rPr>
              <w:t>XOSTJPJ1XXX</w:t>
            </w:r>
          </w:p>
        </w:tc>
        <w:tc>
          <w:tcPr>
            <w:tcW w:w="3960" w:type="dxa"/>
          </w:tcPr>
          <w:p w14:paraId="47D03C51" w14:textId="77777777" w:rsidR="00AF5DFE" w:rsidRDefault="00AF5DFE">
            <w:pPr>
              <w:rPr>
                <w:rFonts w:ascii="Arial" w:hAnsi="Arial"/>
                <w:snapToGrid w:val="0"/>
                <w:color w:val="auto"/>
                <w:lang w:val="fr-FR"/>
              </w:rPr>
            </w:pPr>
            <w:r>
              <w:rPr>
                <w:rFonts w:ascii="Arial" w:hAnsi="Arial"/>
                <w:snapToGrid w:val="0"/>
                <w:color w:val="auto"/>
                <w:lang w:val="fr-FR"/>
              </w:rPr>
              <w:t>OSAKA SENI TORIHIKIJO (TEXTILE EXCHANGE)</w:t>
            </w:r>
          </w:p>
        </w:tc>
        <w:tc>
          <w:tcPr>
            <w:tcW w:w="2700" w:type="dxa"/>
          </w:tcPr>
          <w:p w14:paraId="1AA6C49F" w14:textId="77777777" w:rsidR="00AF5DFE" w:rsidRDefault="00AF5DFE">
            <w:pPr>
              <w:jc w:val="left"/>
              <w:rPr>
                <w:rFonts w:ascii="Arial" w:hAnsi="Arial"/>
                <w:snapToGrid w:val="0"/>
                <w:color w:val="auto"/>
                <w:lang w:val="fr-FR"/>
              </w:rPr>
            </w:pPr>
          </w:p>
        </w:tc>
        <w:tc>
          <w:tcPr>
            <w:tcW w:w="720" w:type="dxa"/>
          </w:tcPr>
          <w:p w14:paraId="0AD1CF66" w14:textId="77777777" w:rsidR="00AF5DFE" w:rsidRDefault="00AF5DFE">
            <w:pPr>
              <w:jc w:val="center"/>
              <w:rPr>
                <w:rFonts w:ascii="Arial" w:hAnsi="Arial"/>
                <w:snapToGrid w:val="0"/>
                <w:color w:val="auto"/>
                <w:lang w:val="fr-FR"/>
              </w:rPr>
            </w:pPr>
          </w:p>
        </w:tc>
      </w:tr>
      <w:tr w:rsidR="00AF5DFE" w14:paraId="3C3160EE" w14:textId="77777777">
        <w:trPr>
          <w:trHeight w:val="281"/>
        </w:trPr>
        <w:tc>
          <w:tcPr>
            <w:tcW w:w="750" w:type="dxa"/>
          </w:tcPr>
          <w:p w14:paraId="6F3CDD5B" w14:textId="77777777" w:rsidR="00AF5DFE" w:rsidRDefault="00AF5DFE">
            <w:pPr>
              <w:rPr>
                <w:rFonts w:ascii="Arial" w:hAnsi="Arial"/>
                <w:b/>
                <w:snapToGrid w:val="0"/>
                <w:color w:val="auto"/>
              </w:rPr>
            </w:pPr>
            <w:r>
              <w:rPr>
                <w:rFonts w:ascii="Arial" w:hAnsi="Arial"/>
                <w:b/>
                <w:snapToGrid w:val="0"/>
                <w:color w:val="auto"/>
              </w:rPr>
              <w:t>XOTB</w:t>
            </w:r>
          </w:p>
        </w:tc>
        <w:tc>
          <w:tcPr>
            <w:tcW w:w="1530" w:type="dxa"/>
          </w:tcPr>
          <w:p w14:paraId="0D04D257" w14:textId="77777777" w:rsidR="00AF5DFE" w:rsidRDefault="00AF5DFE">
            <w:pPr>
              <w:rPr>
                <w:rFonts w:ascii="Courier New" w:hAnsi="Courier New"/>
                <w:snapToGrid w:val="0"/>
                <w:color w:val="auto"/>
              </w:rPr>
            </w:pPr>
            <w:r>
              <w:rPr>
                <w:rFonts w:ascii="Courier New" w:hAnsi="Courier New"/>
                <w:snapToGrid w:val="0"/>
                <w:color w:val="auto"/>
              </w:rPr>
              <w:t>XOTBATW1XXX</w:t>
            </w:r>
          </w:p>
        </w:tc>
        <w:tc>
          <w:tcPr>
            <w:tcW w:w="3960" w:type="dxa"/>
          </w:tcPr>
          <w:p w14:paraId="0D0604D6" w14:textId="77777777" w:rsidR="00AF5DFE" w:rsidRDefault="00AF5DFE">
            <w:pPr>
              <w:rPr>
                <w:rFonts w:ascii="Arial" w:hAnsi="Arial"/>
                <w:snapToGrid w:val="0"/>
                <w:color w:val="auto"/>
                <w:lang w:val="de-DE"/>
              </w:rPr>
            </w:pPr>
            <w:r>
              <w:rPr>
                <w:rFonts w:ascii="Arial" w:hAnsi="Arial"/>
                <w:snapToGrid w:val="0"/>
                <w:color w:val="auto"/>
                <w:lang w:val="de-DE"/>
              </w:rPr>
              <w:t>OESTERREICHISCHE TERMIN- UND OPTIONENBOERSE, CLEARING BANK AG</w:t>
            </w:r>
          </w:p>
        </w:tc>
        <w:tc>
          <w:tcPr>
            <w:tcW w:w="2700" w:type="dxa"/>
          </w:tcPr>
          <w:p w14:paraId="3AF4462E" w14:textId="77777777" w:rsidR="00AF5DFE" w:rsidRDefault="00AF5DFE">
            <w:pPr>
              <w:jc w:val="left"/>
              <w:rPr>
                <w:rFonts w:ascii="Arial" w:hAnsi="Arial"/>
                <w:snapToGrid w:val="0"/>
                <w:color w:val="auto"/>
                <w:lang w:val="de-DE"/>
              </w:rPr>
            </w:pPr>
            <w:r>
              <w:rPr>
                <w:rFonts w:ascii="Arial" w:hAnsi="Arial"/>
                <w:snapToGrid w:val="0"/>
                <w:color w:val="auto"/>
                <w:lang w:val="de-DE"/>
              </w:rPr>
              <w:t xml:space="preserve"> </w:t>
            </w:r>
          </w:p>
        </w:tc>
        <w:tc>
          <w:tcPr>
            <w:tcW w:w="720" w:type="dxa"/>
          </w:tcPr>
          <w:p w14:paraId="483534A4" w14:textId="77777777" w:rsidR="00AF5DFE" w:rsidRDefault="00AF5DFE">
            <w:pPr>
              <w:jc w:val="center"/>
              <w:rPr>
                <w:rFonts w:ascii="Arial" w:hAnsi="Arial"/>
                <w:snapToGrid w:val="0"/>
                <w:color w:val="auto"/>
                <w:lang w:val="de-DE"/>
              </w:rPr>
            </w:pPr>
          </w:p>
        </w:tc>
      </w:tr>
      <w:tr w:rsidR="00AF5DFE" w14:paraId="389BC3F7" w14:textId="77777777">
        <w:trPr>
          <w:trHeight w:val="281"/>
        </w:trPr>
        <w:tc>
          <w:tcPr>
            <w:tcW w:w="750" w:type="dxa"/>
          </w:tcPr>
          <w:p w14:paraId="4D604CC6" w14:textId="77777777" w:rsidR="00AF5DFE" w:rsidRDefault="00AF5DFE">
            <w:pPr>
              <w:rPr>
                <w:rFonts w:ascii="Arial" w:hAnsi="Arial"/>
                <w:b/>
                <w:snapToGrid w:val="0"/>
                <w:color w:val="auto"/>
              </w:rPr>
            </w:pPr>
            <w:r>
              <w:rPr>
                <w:rFonts w:ascii="Arial" w:hAnsi="Arial"/>
                <w:b/>
                <w:snapToGrid w:val="0"/>
                <w:color w:val="auto"/>
              </w:rPr>
              <w:t>XOTC</w:t>
            </w:r>
          </w:p>
        </w:tc>
        <w:tc>
          <w:tcPr>
            <w:tcW w:w="1530" w:type="dxa"/>
          </w:tcPr>
          <w:p w14:paraId="026E1842" w14:textId="77777777" w:rsidR="00AF5DFE" w:rsidRDefault="00AF5DFE">
            <w:pPr>
              <w:rPr>
                <w:rFonts w:ascii="Courier New" w:hAnsi="Courier New"/>
                <w:snapToGrid w:val="0"/>
                <w:color w:val="auto"/>
              </w:rPr>
            </w:pPr>
            <w:r>
              <w:rPr>
                <w:rFonts w:ascii="Courier New" w:hAnsi="Courier New"/>
                <w:snapToGrid w:val="0"/>
                <w:color w:val="auto"/>
              </w:rPr>
              <w:t>XOTCUS31XXX</w:t>
            </w:r>
          </w:p>
        </w:tc>
        <w:tc>
          <w:tcPr>
            <w:tcW w:w="3960" w:type="dxa"/>
          </w:tcPr>
          <w:p w14:paraId="54A544A9" w14:textId="77777777" w:rsidR="00AF5DFE" w:rsidRDefault="00AF5DFE">
            <w:pPr>
              <w:rPr>
                <w:rFonts w:ascii="Arial" w:hAnsi="Arial"/>
                <w:snapToGrid w:val="0"/>
                <w:color w:val="auto"/>
              </w:rPr>
            </w:pPr>
            <w:r>
              <w:rPr>
                <w:rFonts w:ascii="Arial" w:hAnsi="Arial"/>
                <w:snapToGrid w:val="0"/>
                <w:color w:val="auto"/>
              </w:rPr>
              <w:t>OTC BULLETIN BOARD</w:t>
            </w:r>
          </w:p>
        </w:tc>
        <w:tc>
          <w:tcPr>
            <w:tcW w:w="2700" w:type="dxa"/>
          </w:tcPr>
          <w:p w14:paraId="6347F970" w14:textId="77777777" w:rsidR="00AF5DFE" w:rsidRDefault="00AF5DFE">
            <w:pPr>
              <w:jc w:val="left"/>
              <w:rPr>
                <w:rFonts w:ascii="Arial" w:hAnsi="Arial"/>
                <w:snapToGrid w:val="0"/>
                <w:color w:val="auto"/>
              </w:rPr>
            </w:pPr>
            <w:r>
              <w:rPr>
                <w:rFonts w:ascii="Arial" w:hAnsi="Arial"/>
                <w:snapToGrid w:val="0"/>
                <w:color w:val="auto"/>
              </w:rPr>
              <w:t>NASDAQ Dealers - Bulletin Board</w:t>
            </w:r>
          </w:p>
        </w:tc>
        <w:tc>
          <w:tcPr>
            <w:tcW w:w="720" w:type="dxa"/>
          </w:tcPr>
          <w:p w14:paraId="5B3919B3" w14:textId="77777777" w:rsidR="00AF5DFE" w:rsidRDefault="00AF5DFE">
            <w:pPr>
              <w:jc w:val="center"/>
              <w:rPr>
                <w:rFonts w:ascii="Arial" w:hAnsi="Arial"/>
                <w:snapToGrid w:val="0"/>
                <w:color w:val="auto"/>
              </w:rPr>
            </w:pPr>
            <w:smartTag w:uri="urn:schemas-microsoft-com:office:smarttags" w:element="place">
              <w:r>
                <w:rPr>
                  <w:rFonts w:ascii="Arial" w:hAnsi="Arial"/>
                  <w:snapToGrid w:val="0"/>
                  <w:color w:val="auto"/>
                </w:rPr>
                <w:t>OB</w:t>
              </w:r>
            </w:smartTag>
          </w:p>
        </w:tc>
      </w:tr>
      <w:tr w:rsidR="00AF5DFE" w14:paraId="57285B40" w14:textId="77777777">
        <w:trPr>
          <w:trHeight w:val="281"/>
        </w:trPr>
        <w:tc>
          <w:tcPr>
            <w:tcW w:w="750" w:type="dxa"/>
          </w:tcPr>
          <w:p w14:paraId="4AB9AFB3" w14:textId="77777777" w:rsidR="00AF5DFE" w:rsidRDefault="00AF5DFE">
            <w:pPr>
              <w:rPr>
                <w:rFonts w:ascii="Arial" w:hAnsi="Arial"/>
                <w:b/>
                <w:snapToGrid w:val="0"/>
                <w:color w:val="auto"/>
              </w:rPr>
            </w:pPr>
            <w:r>
              <w:rPr>
                <w:rFonts w:ascii="Arial" w:hAnsi="Arial"/>
                <w:b/>
                <w:snapToGrid w:val="0"/>
                <w:color w:val="auto"/>
              </w:rPr>
              <w:t>XPAE</w:t>
            </w:r>
          </w:p>
        </w:tc>
        <w:tc>
          <w:tcPr>
            <w:tcW w:w="1530" w:type="dxa"/>
          </w:tcPr>
          <w:p w14:paraId="50963F1E" w14:textId="77777777" w:rsidR="00AF5DFE" w:rsidRDefault="00AF5DFE">
            <w:pPr>
              <w:rPr>
                <w:rFonts w:ascii="Courier New" w:hAnsi="Courier New"/>
                <w:snapToGrid w:val="0"/>
                <w:color w:val="auto"/>
              </w:rPr>
            </w:pPr>
            <w:r>
              <w:rPr>
                <w:rFonts w:ascii="Courier New" w:hAnsi="Courier New"/>
                <w:snapToGrid w:val="0"/>
                <w:color w:val="auto"/>
              </w:rPr>
              <w:t>XPAEPS21XXX</w:t>
            </w:r>
          </w:p>
        </w:tc>
        <w:tc>
          <w:tcPr>
            <w:tcW w:w="3960" w:type="dxa"/>
          </w:tcPr>
          <w:p w14:paraId="2F003A9D" w14:textId="77777777" w:rsidR="00AF5DFE" w:rsidRDefault="00AF5DFE">
            <w:pPr>
              <w:rPr>
                <w:rFonts w:ascii="Arial" w:hAnsi="Arial"/>
                <w:snapToGrid w:val="0"/>
                <w:color w:val="auto"/>
              </w:rPr>
            </w:pPr>
            <w:r>
              <w:rPr>
                <w:rFonts w:ascii="Arial" w:hAnsi="Arial"/>
                <w:snapToGrid w:val="0"/>
                <w:color w:val="auto"/>
              </w:rPr>
              <w:t>PALESTINA STOCK EXCHANGE</w:t>
            </w:r>
          </w:p>
        </w:tc>
        <w:tc>
          <w:tcPr>
            <w:tcW w:w="2700" w:type="dxa"/>
          </w:tcPr>
          <w:p w14:paraId="36D57546" w14:textId="77777777" w:rsidR="00AF5DFE" w:rsidRDefault="00AF5DFE">
            <w:pPr>
              <w:jc w:val="left"/>
              <w:rPr>
                <w:rFonts w:ascii="Arial" w:hAnsi="Arial"/>
                <w:snapToGrid w:val="0"/>
                <w:color w:val="auto"/>
              </w:rPr>
            </w:pPr>
          </w:p>
        </w:tc>
        <w:tc>
          <w:tcPr>
            <w:tcW w:w="720" w:type="dxa"/>
          </w:tcPr>
          <w:p w14:paraId="3600C8E9" w14:textId="77777777" w:rsidR="00AF5DFE" w:rsidRDefault="00AF5DFE">
            <w:pPr>
              <w:jc w:val="center"/>
              <w:rPr>
                <w:rFonts w:ascii="Arial" w:hAnsi="Arial"/>
                <w:snapToGrid w:val="0"/>
                <w:color w:val="auto"/>
              </w:rPr>
            </w:pPr>
          </w:p>
        </w:tc>
      </w:tr>
      <w:tr w:rsidR="00AF5DFE" w14:paraId="1EB1BCD5" w14:textId="77777777">
        <w:trPr>
          <w:trHeight w:val="281"/>
        </w:trPr>
        <w:tc>
          <w:tcPr>
            <w:tcW w:w="750" w:type="dxa"/>
          </w:tcPr>
          <w:p w14:paraId="42418077" w14:textId="77777777" w:rsidR="00AF5DFE" w:rsidRDefault="00AF5DFE">
            <w:pPr>
              <w:rPr>
                <w:rFonts w:ascii="Arial" w:hAnsi="Arial"/>
                <w:b/>
                <w:snapToGrid w:val="0"/>
                <w:color w:val="auto"/>
              </w:rPr>
            </w:pPr>
            <w:r>
              <w:rPr>
                <w:rFonts w:ascii="Arial" w:hAnsi="Arial"/>
                <w:b/>
                <w:snapToGrid w:val="0"/>
                <w:color w:val="auto"/>
              </w:rPr>
              <w:t>XPAL</w:t>
            </w:r>
          </w:p>
        </w:tc>
        <w:tc>
          <w:tcPr>
            <w:tcW w:w="1530" w:type="dxa"/>
          </w:tcPr>
          <w:p w14:paraId="65EA2361" w14:textId="77777777" w:rsidR="00AF5DFE" w:rsidRDefault="00AF5DFE">
            <w:pPr>
              <w:rPr>
                <w:rFonts w:ascii="Courier New" w:hAnsi="Courier New"/>
                <w:snapToGrid w:val="0"/>
                <w:color w:val="auto"/>
              </w:rPr>
            </w:pPr>
            <w:r>
              <w:rPr>
                <w:rFonts w:ascii="Courier New" w:hAnsi="Courier New"/>
                <w:snapToGrid w:val="0"/>
                <w:color w:val="auto"/>
              </w:rPr>
              <w:t>XPALIT31XXX</w:t>
            </w:r>
          </w:p>
        </w:tc>
        <w:tc>
          <w:tcPr>
            <w:tcW w:w="3960" w:type="dxa"/>
          </w:tcPr>
          <w:p w14:paraId="625C2B62" w14:textId="77777777" w:rsidR="00AF5DFE" w:rsidRDefault="00AF5DFE">
            <w:pPr>
              <w:rPr>
                <w:rFonts w:ascii="Arial" w:hAnsi="Arial"/>
                <w:snapToGrid w:val="0"/>
                <w:color w:val="auto"/>
                <w:lang w:val="fr-FR"/>
              </w:rPr>
            </w:pPr>
            <w:r>
              <w:rPr>
                <w:rFonts w:ascii="Arial" w:hAnsi="Arial"/>
                <w:snapToGrid w:val="0"/>
                <w:color w:val="auto"/>
                <w:lang w:val="fr-FR"/>
              </w:rPr>
              <w:t>BORSA VALORI DI PALERMO (STOCK EXCHANGE)</w:t>
            </w:r>
          </w:p>
        </w:tc>
        <w:tc>
          <w:tcPr>
            <w:tcW w:w="2700" w:type="dxa"/>
          </w:tcPr>
          <w:p w14:paraId="04F94511"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69DB5751" w14:textId="77777777" w:rsidR="00AF5DFE" w:rsidRDefault="00AF5DFE">
            <w:pPr>
              <w:jc w:val="center"/>
              <w:rPr>
                <w:rFonts w:ascii="Arial" w:hAnsi="Arial"/>
                <w:snapToGrid w:val="0"/>
                <w:color w:val="auto"/>
              </w:rPr>
            </w:pPr>
          </w:p>
        </w:tc>
      </w:tr>
      <w:tr w:rsidR="00AF5DFE" w14:paraId="61C47242" w14:textId="77777777">
        <w:trPr>
          <w:cantSplit/>
          <w:trHeight w:val="281"/>
        </w:trPr>
        <w:tc>
          <w:tcPr>
            <w:tcW w:w="750" w:type="dxa"/>
            <w:vMerge w:val="restart"/>
          </w:tcPr>
          <w:p w14:paraId="23A5FB44" w14:textId="77777777" w:rsidR="00AF5DFE" w:rsidRDefault="00AF5DFE">
            <w:pPr>
              <w:rPr>
                <w:rFonts w:ascii="Arial" w:hAnsi="Arial"/>
                <w:b/>
                <w:snapToGrid w:val="0"/>
                <w:color w:val="auto"/>
              </w:rPr>
            </w:pPr>
            <w:r>
              <w:rPr>
                <w:rFonts w:ascii="Arial" w:hAnsi="Arial"/>
                <w:b/>
                <w:snapToGrid w:val="0"/>
                <w:color w:val="auto"/>
              </w:rPr>
              <w:t>XPAR</w:t>
            </w:r>
          </w:p>
        </w:tc>
        <w:tc>
          <w:tcPr>
            <w:tcW w:w="1530" w:type="dxa"/>
          </w:tcPr>
          <w:p w14:paraId="31A528E9" w14:textId="77777777" w:rsidR="00AF5DFE" w:rsidRDefault="00AF5DFE">
            <w:pPr>
              <w:rPr>
                <w:rFonts w:ascii="Courier New" w:hAnsi="Courier New"/>
                <w:snapToGrid w:val="0"/>
                <w:color w:val="auto"/>
              </w:rPr>
            </w:pPr>
            <w:r>
              <w:rPr>
                <w:rFonts w:ascii="Courier New" w:hAnsi="Courier New"/>
                <w:snapToGrid w:val="0"/>
                <w:color w:val="auto"/>
              </w:rPr>
              <w:t>XPARFRPP022</w:t>
            </w:r>
          </w:p>
        </w:tc>
        <w:tc>
          <w:tcPr>
            <w:tcW w:w="3960" w:type="dxa"/>
          </w:tcPr>
          <w:p w14:paraId="281F37E1" w14:textId="77777777" w:rsidR="00AF5DFE" w:rsidRDefault="00AF5DFE">
            <w:pPr>
              <w:rPr>
                <w:rFonts w:ascii="Arial" w:hAnsi="Arial"/>
                <w:snapToGrid w:val="0"/>
                <w:color w:val="auto"/>
              </w:rPr>
            </w:pPr>
            <w:r>
              <w:rPr>
                <w:rFonts w:ascii="Arial" w:hAnsi="Arial"/>
                <w:snapToGrid w:val="0"/>
                <w:color w:val="auto"/>
              </w:rPr>
              <w:t>EURONEXT PARIS S.A.</w:t>
            </w:r>
          </w:p>
        </w:tc>
        <w:tc>
          <w:tcPr>
            <w:tcW w:w="2700" w:type="dxa"/>
            <w:vMerge w:val="restart"/>
          </w:tcPr>
          <w:p w14:paraId="50AF8648" w14:textId="77777777" w:rsidR="00AF5DFE" w:rsidRDefault="00AF5DFE">
            <w:pPr>
              <w:jc w:val="left"/>
              <w:rPr>
                <w:rFonts w:ascii="Arial" w:hAnsi="Arial"/>
                <w:snapToGrid w:val="0"/>
                <w:color w:val="auto"/>
              </w:rPr>
            </w:pPr>
            <w:r>
              <w:rPr>
                <w:rFonts w:ascii="Arial" w:hAnsi="Arial"/>
                <w:snapToGrid w:val="0"/>
                <w:color w:val="auto"/>
              </w:rPr>
              <w:t xml:space="preserve"> </w:t>
            </w:r>
            <w:smartTag w:uri="urn:schemas-microsoft-com:office:smarttags" w:element="City">
              <w:smartTag w:uri="urn:schemas-microsoft-com:office:smarttags" w:element="place">
                <w:r>
                  <w:rPr>
                    <w:rFonts w:ascii="Arial" w:hAnsi="Arial"/>
                    <w:i/>
                    <w:snapToGrid w:val="0"/>
                    <w:color w:val="auto"/>
                  </w:rPr>
                  <w:t>Paris</w:t>
                </w:r>
              </w:smartTag>
            </w:smartTag>
            <w:r>
              <w:rPr>
                <w:rFonts w:ascii="Arial" w:hAnsi="Arial"/>
                <w:i/>
                <w:snapToGrid w:val="0"/>
                <w:color w:val="auto"/>
              </w:rPr>
              <w:t xml:space="preserve"> Stock Exchange</w:t>
            </w:r>
          </w:p>
        </w:tc>
        <w:tc>
          <w:tcPr>
            <w:tcW w:w="720" w:type="dxa"/>
            <w:vMerge w:val="restart"/>
          </w:tcPr>
          <w:p w14:paraId="78BF664C" w14:textId="77777777" w:rsidR="00AF5DFE" w:rsidRDefault="00AF5DFE">
            <w:pPr>
              <w:jc w:val="center"/>
              <w:rPr>
                <w:rFonts w:ascii="Arial" w:hAnsi="Arial"/>
                <w:snapToGrid w:val="0"/>
                <w:color w:val="auto"/>
              </w:rPr>
            </w:pPr>
            <w:r>
              <w:rPr>
                <w:rFonts w:ascii="Arial" w:hAnsi="Arial"/>
                <w:i/>
                <w:snapToGrid w:val="0"/>
                <w:color w:val="auto"/>
              </w:rPr>
              <w:t>PA</w:t>
            </w:r>
          </w:p>
        </w:tc>
      </w:tr>
      <w:tr w:rsidR="00AF5DFE" w14:paraId="606DE964" w14:textId="77777777">
        <w:trPr>
          <w:cantSplit/>
          <w:trHeight w:val="281"/>
        </w:trPr>
        <w:tc>
          <w:tcPr>
            <w:tcW w:w="750" w:type="dxa"/>
            <w:vMerge/>
          </w:tcPr>
          <w:p w14:paraId="48604988" w14:textId="77777777" w:rsidR="00AF5DFE" w:rsidRDefault="00AF5DFE">
            <w:pPr>
              <w:rPr>
                <w:rFonts w:ascii="Arial" w:hAnsi="Arial"/>
                <w:b/>
                <w:snapToGrid w:val="0"/>
                <w:color w:val="auto"/>
              </w:rPr>
            </w:pPr>
          </w:p>
        </w:tc>
        <w:tc>
          <w:tcPr>
            <w:tcW w:w="1530" w:type="dxa"/>
          </w:tcPr>
          <w:p w14:paraId="30F1D467" w14:textId="77777777" w:rsidR="00AF5DFE" w:rsidRDefault="00AF5DFE">
            <w:pPr>
              <w:rPr>
                <w:rFonts w:ascii="Courier New" w:hAnsi="Courier New"/>
                <w:snapToGrid w:val="0"/>
                <w:color w:val="auto"/>
              </w:rPr>
            </w:pPr>
            <w:r>
              <w:rPr>
                <w:rFonts w:ascii="Courier New" w:hAnsi="Courier New"/>
                <w:snapToGrid w:val="0"/>
                <w:color w:val="auto"/>
              </w:rPr>
              <w:t>XPARFRPPINT</w:t>
            </w:r>
          </w:p>
        </w:tc>
        <w:tc>
          <w:tcPr>
            <w:tcW w:w="3960" w:type="dxa"/>
          </w:tcPr>
          <w:p w14:paraId="486E3FC5" w14:textId="77777777" w:rsidR="00AF5DFE" w:rsidRDefault="00AF5DFE">
            <w:pPr>
              <w:rPr>
                <w:rFonts w:ascii="Arial" w:hAnsi="Arial"/>
                <w:snapToGrid w:val="0"/>
                <w:color w:val="auto"/>
              </w:rPr>
            </w:pPr>
            <w:r>
              <w:rPr>
                <w:rFonts w:ascii="Arial" w:hAnsi="Arial"/>
                <w:snapToGrid w:val="0"/>
                <w:color w:val="auto"/>
              </w:rPr>
              <w:t>EURONEXT PARIS S.A.</w:t>
            </w:r>
          </w:p>
        </w:tc>
        <w:tc>
          <w:tcPr>
            <w:tcW w:w="2700" w:type="dxa"/>
            <w:vMerge/>
          </w:tcPr>
          <w:p w14:paraId="489145ED" w14:textId="77777777" w:rsidR="00AF5DFE" w:rsidRDefault="00AF5DFE">
            <w:pPr>
              <w:jc w:val="left"/>
              <w:rPr>
                <w:rFonts w:ascii="Arial" w:hAnsi="Arial"/>
                <w:snapToGrid w:val="0"/>
                <w:color w:val="auto"/>
              </w:rPr>
            </w:pPr>
          </w:p>
        </w:tc>
        <w:tc>
          <w:tcPr>
            <w:tcW w:w="720" w:type="dxa"/>
            <w:vMerge/>
          </w:tcPr>
          <w:p w14:paraId="08347B61" w14:textId="77777777" w:rsidR="00AF5DFE" w:rsidRDefault="00AF5DFE">
            <w:pPr>
              <w:jc w:val="center"/>
              <w:rPr>
                <w:rFonts w:ascii="Arial" w:hAnsi="Arial"/>
                <w:snapToGrid w:val="0"/>
                <w:color w:val="auto"/>
              </w:rPr>
            </w:pPr>
          </w:p>
        </w:tc>
      </w:tr>
      <w:tr w:rsidR="00AF5DFE" w14:paraId="4F3C18BC" w14:textId="77777777">
        <w:trPr>
          <w:cantSplit/>
          <w:trHeight w:val="281"/>
        </w:trPr>
        <w:tc>
          <w:tcPr>
            <w:tcW w:w="750" w:type="dxa"/>
            <w:vMerge/>
          </w:tcPr>
          <w:p w14:paraId="739F8129" w14:textId="77777777" w:rsidR="00AF5DFE" w:rsidRDefault="00AF5DFE">
            <w:pPr>
              <w:rPr>
                <w:rFonts w:ascii="Arial" w:hAnsi="Arial"/>
                <w:b/>
                <w:snapToGrid w:val="0"/>
                <w:color w:val="auto"/>
              </w:rPr>
            </w:pPr>
          </w:p>
        </w:tc>
        <w:tc>
          <w:tcPr>
            <w:tcW w:w="1530" w:type="dxa"/>
          </w:tcPr>
          <w:p w14:paraId="492AE7F2" w14:textId="77777777" w:rsidR="00AF5DFE" w:rsidRDefault="00AF5DFE">
            <w:pPr>
              <w:rPr>
                <w:rFonts w:ascii="Courier New" w:hAnsi="Courier New"/>
                <w:snapToGrid w:val="0"/>
                <w:color w:val="auto"/>
              </w:rPr>
            </w:pPr>
            <w:r>
              <w:rPr>
                <w:rFonts w:ascii="Courier New" w:hAnsi="Courier New"/>
                <w:snapToGrid w:val="0"/>
                <w:color w:val="auto"/>
              </w:rPr>
              <w:t>XPARFRPPTRS</w:t>
            </w:r>
          </w:p>
        </w:tc>
        <w:tc>
          <w:tcPr>
            <w:tcW w:w="3960" w:type="dxa"/>
          </w:tcPr>
          <w:p w14:paraId="0E11180B" w14:textId="77777777" w:rsidR="00AF5DFE" w:rsidRDefault="00AF5DFE">
            <w:pPr>
              <w:rPr>
                <w:rFonts w:ascii="Arial" w:hAnsi="Arial"/>
                <w:snapToGrid w:val="0"/>
                <w:color w:val="auto"/>
              </w:rPr>
            </w:pPr>
            <w:r>
              <w:rPr>
                <w:rFonts w:ascii="Arial" w:hAnsi="Arial"/>
                <w:snapToGrid w:val="0"/>
                <w:color w:val="auto"/>
              </w:rPr>
              <w:t>EURONEXT PARIS S.A.</w:t>
            </w:r>
          </w:p>
        </w:tc>
        <w:tc>
          <w:tcPr>
            <w:tcW w:w="2700" w:type="dxa"/>
            <w:vMerge/>
          </w:tcPr>
          <w:p w14:paraId="40D40B67" w14:textId="77777777" w:rsidR="00AF5DFE" w:rsidRDefault="00AF5DFE">
            <w:pPr>
              <w:jc w:val="left"/>
              <w:rPr>
                <w:rFonts w:ascii="Arial" w:hAnsi="Arial"/>
                <w:snapToGrid w:val="0"/>
                <w:color w:val="auto"/>
              </w:rPr>
            </w:pPr>
          </w:p>
        </w:tc>
        <w:tc>
          <w:tcPr>
            <w:tcW w:w="720" w:type="dxa"/>
            <w:vMerge/>
          </w:tcPr>
          <w:p w14:paraId="21C64B1B" w14:textId="77777777" w:rsidR="00AF5DFE" w:rsidRDefault="00AF5DFE">
            <w:pPr>
              <w:jc w:val="center"/>
              <w:rPr>
                <w:rFonts w:ascii="Arial" w:hAnsi="Arial"/>
                <w:snapToGrid w:val="0"/>
                <w:color w:val="auto"/>
              </w:rPr>
            </w:pPr>
          </w:p>
        </w:tc>
      </w:tr>
      <w:tr w:rsidR="00AF5DFE" w14:paraId="26D423E6" w14:textId="77777777">
        <w:trPr>
          <w:cantSplit/>
          <w:trHeight w:val="281"/>
        </w:trPr>
        <w:tc>
          <w:tcPr>
            <w:tcW w:w="750" w:type="dxa"/>
            <w:vMerge/>
          </w:tcPr>
          <w:p w14:paraId="4F8DBA8A" w14:textId="77777777" w:rsidR="00AF5DFE" w:rsidRDefault="00AF5DFE">
            <w:pPr>
              <w:rPr>
                <w:rFonts w:ascii="Arial" w:hAnsi="Arial"/>
                <w:b/>
                <w:snapToGrid w:val="0"/>
                <w:color w:val="auto"/>
              </w:rPr>
            </w:pPr>
          </w:p>
        </w:tc>
        <w:tc>
          <w:tcPr>
            <w:tcW w:w="1530" w:type="dxa"/>
          </w:tcPr>
          <w:p w14:paraId="0B3A1C99" w14:textId="77777777" w:rsidR="00AF5DFE" w:rsidRDefault="00AF5DFE">
            <w:pPr>
              <w:rPr>
                <w:rFonts w:ascii="Courier New" w:hAnsi="Courier New"/>
                <w:snapToGrid w:val="0"/>
                <w:color w:val="auto"/>
              </w:rPr>
            </w:pPr>
            <w:r>
              <w:rPr>
                <w:rFonts w:ascii="Courier New" w:hAnsi="Courier New"/>
                <w:snapToGrid w:val="0"/>
                <w:color w:val="auto"/>
              </w:rPr>
              <w:t>XPARFRPPXXX</w:t>
            </w:r>
          </w:p>
        </w:tc>
        <w:tc>
          <w:tcPr>
            <w:tcW w:w="3960" w:type="dxa"/>
          </w:tcPr>
          <w:p w14:paraId="4F67D29A" w14:textId="77777777" w:rsidR="00AF5DFE" w:rsidRDefault="00AF5DFE">
            <w:pPr>
              <w:rPr>
                <w:rFonts w:ascii="Arial" w:hAnsi="Arial"/>
                <w:snapToGrid w:val="0"/>
                <w:color w:val="auto"/>
              </w:rPr>
            </w:pPr>
            <w:r>
              <w:rPr>
                <w:rFonts w:ascii="Arial" w:hAnsi="Arial"/>
                <w:snapToGrid w:val="0"/>
                <w:color w:val="auto"/>
              </w:rPr>
              <w:t>EURONEXT PARIS S.A.</w:t>
            </w:r>
          </w:p>
        </w:tc>
        <w:tc>
          <w:tcPr>
            <w:tcW w:w="2700" w:type="dxa"/>
            <w:vMerge/>
          </w:tcPr>
          <w:p w14:paraId="5D07408D" w14:textId="77777777" w:rsidR="00AF5DFE" w:rsidRDefault="00AF5DFE">
            <w:pPr>
              <w:jc w:val="left"/>
              <w:rPr>
                <w:rFonts w:ascii="Arial" w:hAnsi="Arial"/>
                <w:i/>
                <w:snapToGrid w:val="0"/>
                <w:color w:val="auto"/>
              </w:rPr>
            </w:pPr>
          </w:p>
        </w:tc>
        <w:tc>
          <w:tcPr>
            <w:tcW w:w="720" w:type="dxa"/>
            <w:vMerge/>
          </w:tcPr>
          <w:p w14:paraId="7A443C8F" w14:textId="77777777" w:rsidR="00AF5DFE" w:rsidRDefault="00AF5DFE">
            <w:pPr>
              <w:jc w:val="center"/>
              <w:rPr>
                <w:rFonts w:ascii="Arial" w:hAnsi="Arial"/>
                <w:i/>
                <w:snapToGrid w:val="0"/>
                <w:color w:val="auto"/>
              </w:rPr>
            </w:pPr>
          </w:p>
        </w:tc>
      </w:tr>
      <w:tr w:rsidR="00AF5DFE" w14:paraId="75C8FDFE" w14:textId="77777777">
        <w:trPr>
          <w:trHeight w:val="281"/>
        </w:trPr>
        <w:tc>
          <w:tcPr>
            <w:tcW w:w="750" w:type="dxa"/>
          </w:tcPr>
          <w:p w14:paraId="33720267" w14:textId="77777777" w:rsidR="00AF5DFE" w:rsidRDefault="00AF5DFE">
            <w:pPr>
              <w:rPr>
                <w:rFonts w:ascii="Arial" w:hAnsi="Arial"/>
                <w:b/>
                <w:snapToGrid w:val="0"/>
                <w:color w:val="auto"/>
              </w:rPr>
            </w:pPr>
            <w:r>
              <w:rPr>
                <w:rFonts w:ascii="Arial" w:hAnsi="Arial"/>
                <w:b/>
                <w:snapToGrid w:val="0"/>
                <w:color w:val="auto"/>
              </w:rPr>
              <w:t>XPBT</w:t>
            </w:r>
          </w:p>
        </w:tc>
        <w:tc>
          <w:tcPr>
            <w:tcW w:w="1530" w:type="dxa"/>
          </w:tcPr>
          <w:p w14:paraId="37D2E6B6" w14:textId="77777777" w:rsidR="00AF5DFE" w:rsidRDefault="00AF5DFE">
            <w:pPr>
              <w:rPr>
                <w:rFonts w:ascii="Courier New" w:hAnsi="Courier New"/>
                <w:snapToGrid w:val="0"/>
                <w:color w:val="auto"/>
              </w:rPr>
            </w:pPr>
            <w:r>
              <w:rPr>
                <w:rFonts w:ascii="Courier New" w:hAnsi="Courier New"/>
                <w:snapToGrid w:val="0"/>
                <w:color w:val="auto"/>
              </w:rPr>
              <w:t>XPBTUS31XXX</w:t>
            </w:r>
          </w:p>
        </w:tc>
        <w:tc>
          <w:tcPr>
            <w:tcW w:w="3960" w:type="dxa"/>
          </w:tcPr>
          <w:p w14:paraId="30E99DEC"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PHILADELPHIA</w:t>
                </w:r>
              </w:smartTag>
            </w:smartTag>
            <w:r>
              <w:rPr>
                <w:rFonts w:ascii="Arial" w:hAnsi="Arial"/>
                <w:snapToGrid w:val="0"/>
                <w:color w:val="auto"/>
              </w:rPr>
              <w:t xml:space="preserve"> BOARD OF TRADE</w:t>
            </w:r>
          </w:p>
        </w:tc>
        <w:tc>
          <w:tcPr>
            <w:tcW w:w="2700" w:type="dxa"/>
          </w:tcPr>
          <w:p w14:paraId="0D5C3D5B" w14:textId="77777777" w:rsidR="00AF5DFE" w:rsidRDefault="00AF5DFE">
            <w:pPr>
              <w:jc w:val="left"/>
              <w:rPr>
                <w:rFonts w:ascii="Arial" w:hAnsi="Arial"/>
                <w:snapToGrid w:val="0"/>
                <w:color w:val="auto"/>
              </w:rPr>
            </w:pPr>
          </w:p>
        </w:tc>
        <w:tc>
          <w:tcPr>
            <w:tcW w:w="720" w:type="dxa"/>
          </w:tcPr>
          <w:p w14:paraId="26AA7EA3" w14:textId="77777777" w:rsidR="00AF5DFE" w:rsidRDefault="00AF5DFE">
            <w:pPr>
              <w:jc w:val="center"/>
              <w:rPr>
                <w:rFonts w:ascii="Arial" w:hAnsi="Arial"/>
                <w:snapToGrid w:val="0"/>
                <w:color w:val="auto"/>
              </w:rPr>
            </w:pPr>
          </w:p>
        </w:tc>
      </w:tr>
      <w:tr w:rsidR="00AF5DFE" w14:paraId="5AACA6EF" w14:textId="77777777">
        <w:trPr>
          <w:trHeight w:val="281"/>
        </w:trPr>
        <w:tc>
          <w:tcPr>
            <w:tcW w:w="750" w:type="dxa"/>
          </w:tcPr>
          <w:p w14:paraId="3AC4DDC1" w14:textId="77777777" w:rsidR="00AF5DFE" w:rsidRDefault="00AF5DFE">
            <w:pPr>
              <w:rPr>
                <w:rFonts w:ascii="Arial" w:hAnsi="Arial"/>
                <w:b/>
                <w:snapToGrid w:val="0"/>
                <w:color w:val="auto"/>
              </w:rPr>
            </w:pPr>
            <w:r>
              <w:rPr>
                <w:rFonts w:ascii="Arial" w:hAnsi="Arial"/>
                <w:b/>
                <w:snapToGrid w:val="0"/>
                <w:color w:val="auto"/>
              </w:rPr>
              <w:t>XPET</w:t>
            </w:r>
          </w:p>
        </w:tc>
        <w:tc>
          <w:tcPr>
            <w:tcW w:w="1530" w:type="dxa"/>
          </w:tcPr>
          <w:p w14:paraId="2D7BFEEB" w14:textId="77777777" w:rsidR="00AF5DFE" w:rsidRDefault="00AF5DFE">
            <w:pPr>
              <w:rPr>
                <w:rFonts w:ascii="Courier New" w:hAnsi="Courier New"/>
                <w:snapToGrid w:val="0"/>
                <w:color w:val="auto"/>
              </w:rPr>
            </w:pPr>
            <w:r>
              <w:rPr>
                <w:rFonts w:ascii="Courier New" w:hAnsi="Courier New"/>
                <w:snapToGrid w:val="0"/>
                <w:color w:val="auto"/>
              </w:rPr>
              <w:t>XPETRU21XXX</w:t>
            </w:r>
          </w:p>
        </w:tc>
        <w:tc>
          <w:tcPr>
            <w:tcW w:w="3960" w:type="dxa"/>
          </w:tcPr>
          <w:p w14:paraId="08EF53F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ST. PETERSBURG</w:t>
                </w:r>
              </w:smartTag>
            </w:smartTag>
            <w:r>
              <w:rPr>
                <w:rFonts w:ascii="Arial" w:hAnsi="Arial"/>
                <w:snapToGrid w:val="0"/>
                <w:color w:val="auto"/>
              </w:rPr>
              <w:t xml:space="preserve"> STOCK EXCHANGE</w:t>
            </w:r>
          </w:p>
        </w:tc>
        <w:tc>
          <w:tcPr>
            <w:tcW w:w="2700" w:type="dxa"/>
          </w:tcPr>
          <w:p w14:paraId="6075E9D9"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St. Petersburg</w:t>
                </w:r>
              </w:smartTag>
            </w:smartTag>
            <w:r>
              <w:rPr>
                <w:rFonts w:ascii="Arial" w:hAnsi="Arial"/>
                <w:snapToGrid w:val="0"/>
                <w:color w:val="auto"/>
              </w:rPr>
              <w:t xml:space="preserve"> Stock Exchange</w:t>
            </w:r>
          </w:p>
        </w:tc>
        <w:tc>
          <w:tcPr>
            <w:tcW w:w="720" w:type="dxa"/>
          </w:tcPr>
          <w:p w14:paraId="26991AFA" w14:textId="77777777" w:rsidR="00AF5DFE" w:rsidRDefault="00AF5DFE">
            <w:pPr>
              <w:jc w:val="center"/>
              <w:rPr>
                <w:rFonts w:ascii="Arial" w:hAnsi="Arial"/>
                <w:snapToGrid w:val="0"/>
                <w:color w:val="auto"/>
              </w:rPr>
            </w:pPr>
            <w:r>
              <w:rPr>
                <w:rFonts w:ascii="Arial" w:hAnsi="Arial"/>
                <w:snapToGrid w:val="0"/>
                <w:color w:val="auto"/>
              </w:rPr>
              <w:t>PE</w:t>
            </w:r>
          </w:p>
        </w:tc>
      </w:tr>
      <w:tr w:rsidR="00AF5DFE" w14:paraId="4EAAA19A" w14:textId="77777777">
        <w:trPr>
          <w:cantSplit/>
          <w:trHeight w:val="180"/>
        </w:trPr>
        <w:tc>
          <w:tcPr>
            <w:tcW w:w="750" w:type="dxa"/>
            <w:vMerge w:val="restart"/>
          </w:tcPr>
          <w:p w14:paraId="2C8D0EEB" w14:textId="77777777" w:rsidR="00AF5DFE" w:rsidRDefault="00AF5DFE">
            <w:pPr>
              <w:rPr>
                <w:rFonts w:ascii="Arial" w:hAnsi="Arial"/>
                <w:b/>
                <w:snapToGrid w:val="0"/>
                <w:color w:val="auto"/>
              </w:rPr>
            </w:pPr>
            <w:r>
              <w:rPr>
                <w:rFonts w:ascii="Arial" w:hAnsi="Arial"/>
                <w:b/>
                <w:snapToGrid w:val="0"/>
                <w:color w:val="auto"/>
              </w:rPr>
              <w:t>XPHL</w:t>
            </w:r>
          </w:p>
        </w:tc>
        <w:tc>
          <w:tcPr>
            <w:tcW w:w="1530" w:type="dxa"/>
            <w:vMerge w:val="restart"/>
          </w:tcPr>
          <w:p w14:paraId="3A821D05" w14:textId="77777777" w:rsidR="00AF5DFE" w:rsidRDefault="00AF5DFE">
            <w:pPr>
              <w:rPr>
                <w:rFonts w:ascii="Courier New" w:hAnsi="Courier New"/>
                <w:snapToGrid w:val="0"/>
                <w:color w:val="auto"/>
              </w:rPr>
            </w:pPr>
            <w:r>
              <w:rPr>
                <w:rFonts w:ascii="Courier New" w:hAnsi="Courier New"/>
                <w:snapToGrid w:val="0"/>
                <w:color w:val="auto"/>
              </w:rPr>
              <w:t>XPHLUS31XXX</w:t>
            </w:r>
          </w:p>
        </w:tc>
        <w:tc>
          <w:tcPr>
            <w:tcW w:w="3960" w:type="dxa"/>
          </w:tcPr>
          <w:p w14:paraId="2CA025E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PHILADELPHIA</w:t>
                </w:r>
              </w:smartTag>
            </w:smartTag>
            <w:r>
              <w:rPr>
                <w:rFonts w:ascii="Arial" w:hAnsi="Arial"/>
                <w:snapToGrid w:val="0"/>
                <w:color w:val="auto"/>
              </w:rPr>
              <w:t xml:space="preserve"> STOCK EXCHANGE</w:t>
            </w:r>
          </w:p>
        </w:tc>
        <w:tc>
          <w:tcPr>
            <w:tcW w:w="2700" w:type="dxa"/>
            <w:vMerge w:val="restart"/>
          </w:tcPr>
          <w:p w14:paraId="16D9F325"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Philadelphia</w:t>
                </w:r>
              </w:smartTag>
            </w:smartTag>
            <w:r>
              <w:rPr>
                <w:rFonts w:ascii="Arial" w:hAnsi="Arial"/>
                <w:snapToGrid w:val="0"/>
                <w:color w:val="auto"/>
              </w:rPr>
              <w:t xml:space="preserve"> Stock Exchange</w:t>
            </w:r>
          </w:p>
        </w:tc>
        <w:tc>
          <w:tcPr>
            <w:tcW w:w="720" w:type="dxa"/>
            <w:vMerge w:val="restart"/>
          </w:tcPr>
          <w:p w14:paraId="42519414" w14:textId="77777777" w:rsidR="00AF5DFE" w:rsidRDefault="00AF5DFE">
            <w:pPr>
              <w:jc w:val="center"/>
              <w:rPr>
                <w:rFonts w:ascii="Arial" w:hAnsi="Arial"/>
                <w:snapToGrid w:val="0"/>
                <w:color w:val="auto"/>
              </w:rPr>
            </w:pPr>
            <w:r>
              <w:rPr>
                <w:rFonts w:ascii="Arial" w:hAnsi="Arial"/>
                <w:snapToGrid w:val="0"/>
                <w:color w:val="auto"/>
              </w:rPr>
              <w:t>PH</w:t>
            </w:r>
          </w:p>
        </w:tc>
      </w:tr>
      <w:tr w:rsidR="00AF5DFE" w14:paraId="34775596" w14:textId="77777777">
        <w:trPr>
          <w:cantSplit/>
          <w:trHeight w:val="180"/>
        </w:trPr>
        <w:tc>
          <w:tcPr>
            <w:tcW w:w="750" w:type="dxa"/>
            <w:vMerge/>
          </w:tcPr>
          <w:p w14:paraId="03065EBA" w14:textId="77777777" w:rsidR="00AF5DFE" w:rsidRDefault="00AF5DFE">
            <w:pPr>
              <w:rPr>
                <w:rFonts w:ascii="Arial" w:hAnsi="Arial"/>
                <w:b/>
                <w:snapToGrid w:val="0"/>
                <w:color w:val="auto"/>
              </w:rPr>
            </w:pPr>
          </w:p>
        </w:tc>
        <w:tc>
          <w:tcPr>
            <w:tcW w:w="1530" w:type="dxa"/>
            <w:vMerge/>
          </w:tcPr>
          <w:p w14:paraId="266CA784" w14:textId="77777777" w:rsidR="00AF5DFE" w:rsidRDefault="00AF5DFE">
            <w:pPr>
              <w:rPr>
                <w:rFonts w:ascii="Courier New" w:hAnsi="Courier New"/>
                <w:snapToGrid w:val="0"/>
                <w:color w:val="auto"/>
              </w:rPr>
            </w:pPr>
          </w:p>
        </w:tc>
        <w:tc>
          <w:tcPr>
            <w:tcW w:w="3960" w:type="dxa"/>
          </w:tcPr>
          <w:p w14:paraId="3163314C"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PHILADELPHIA</w:t>
                </w:r>
              </w:smartTag>
            </w:smartTag>
            <w:r>
              <w:rPr>
                <w:rFonts w:ascii="Arial" w:hAnsi="Arial"/>
                <w:snapToGrid w:val="0"/>
                <w:color w:val="auto"/>
              </w:rPr>
              <w:t xml:space="preserve"> STOCK EXCHANGE CURRENCY OPTION</w:t>
            </w:r>
          </w:p>
        </w:tc>
        <w:tc>
          <w:tcPr>
            <w:tcW w:w="2700" w:type="dxa"/>
            <w:vMerge/>
          </w:tcPr>
          <w:p w14:paraId="4566FFE2" w14:textId="77777777" w:rsidR="00AF5DFE" w:rsidRDefault="00AF5DFE">
            <w:pPr>
              <w:jc w:val="left"/>
              <w:rPr>
                <w:rFonts w:ascii="Arial" w:hAnsi="Arial"/>
                <w:snapToGrid w:val="0"/>
                <w:color w:val="auto"/>
              </w:rPr>
            </w:pPr>
          </w:p>
        </w:tc>
        <w:tc>
          <w:tcPr>
            <w:tcW w:w="720" w:type="dxa"/>
            <w:vMerge/>
          </w:tcPr>
          <w:p w14:paraId="1B7361B0" w14:textId="77777777" w:rsidR="00AF5DFE" w:rsidRDefault="00AF5DFE">
            <w:pPr>
              <w:jc w:val="center"/>
              <w:rPr>
                <w:rFonts w:ascii="Arial" w:hAnsi="Arial"/>
                <w:snapToGrid w:val="0"/>
                <w:color w:val="auto"/>
              </w:rPr>
            </w:pPr>
          </w:p>
        </w:tc>
      </w:tr>
      <w:tr w:rsidR="00AF5DFE" w14:paraId="2879CD55" w14:textId="77777777">
        <w:trPr>
          <w:trHeight w:val="281"/>
        </w:trPr>
        <w:tc>
          <w:tcPr>
            <w:tcW w:w="750" w:type="dxa"/>
          </w:tcPr>
          <w:p w14:paraId="611B1B41" w14:textId="77777777" w:rsidR="00AF5DFE" w:rsidRDefault="00AF5DFE">
            <w:pPr>
              <w:rPr>
                <w:rFonts w:ascii="Arial" w:hAnsi="Arial"/>
                <w:b/>
                <w:snapToGrid w:val="0"/>
                <w:color w:val="auto"/>
              </w:rPr>
            </w:pPr>
            <w:r>
              <w:rPr>
                <w:rFonts w:ascii="Arial" w:hAnsi="Arial"/>
                <w:b/>
                <w:snapToGrid w:val="0"/>
                <w:color w:val="auto"/>
              </w:rPr>
              <w:t>XPHO</w:t>
            </w:r>
          </w:p>
        </w:tc>
        <w:tc>
          <w:tcPr>
            <w:tcW w:w="1530" w:type="dxa"/>
          </w:tcPr>
          <w:p w14:paraId="67F17C8E" w14:textId="77777777" w:rsidR="00AF5DFE" w:rsidRDefault="00AF5DFE">
            <w:pPr>
              <w:rPr>
                <w:rFonts w:ascii="Courier New" w:hAnsi="Courier New"/>
                <w:snapToGrid w:val="0"/>
                <w:color w:val="auto"/>
              </w:rPr>
            </w:pPr>
            <w:r>
              <w:rPr>
                <w:rFonts w:ascii="Courier New" w:hAnsi="Courier New"/>
                <w:snapToGrid w:val="0"/>
                <w:color w:val="auto"/>
              </w:rPr>
              <w:t>XPHOUS31XXX</w:t>
            </w:r>
          </w:p>
        </w:tc>
        <w:tc>
          <w:tcPr>
            <w:tcW w:w="3960" w:type="dxa"/>
          </w:tcPr>
          <w:p w14:paraId="36443BAA"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PHILADELPHIA</w:t>
                </w:r>
              </w:smartTag>
            </w:smartTag>
            <w:r>
              <w:rPr>
                <w:rFonts w:ascii="Arial" w:hAnsi="Arial"/>
                <w:snapToGrid w:val="0"/>
                <w:color w:val="auto"/>
              </w:rPr>
              <w:t xml:space="preserve"> OPTIONS EXCHANGE</w:t>
            </w:r>
          </w:p>
        </w:tc>
        <w:tc>
          <w:tcPr>
            <w:tcW w:w="2700" w:type="dxa"/>
          </w:tcPr>
          <w:p w14:paraId="72B1A7B2"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Philadelphia</w:t>
                </w:r>
              </w:smartTag>
            </w:smartTag>
            <w:r>
              <w:rPr>
                <w:rFonts w:ascii="Arial" w:hAnsi="Arial"/>
                <w:snapToGrid w:val="0"/>
                <w:color w:val="auto"/>
              </w:rPr>
              <w:t xml:space="preserve"> Stock Exchange Options</w:t>
            </w:r>
          </w:p>
        </w:tc>
        <w:tc>
          <w:tcPr>
            <w:tcW w:w="720" w:type="dxa"/>
          </w:tcPr>
          <w:p w14:paraId="247B47AF" w14:textId="77777777" w:rsidR="00AF5DFE" w:rsidRDefault="00AF5DFE">
            <w:pPr>
              <w:jc w:val="center"/>
              <w:rPr>
                <w:rFonts w:ascii="Arial" w:hAnsi="Arial"/>
                <w:snapToGrid w:val="0"/>
                <w:color w:val="auto"/>
              </w:rPr>
            </w:pPr>
            <w:r>
              <w:rPr>
                <w:rFonts w:ascii="Arial" w:hAnsi="Arial"/>
                <w:snapToGrid w:val="0"/>
                <w:color w:val="auto"/>
              </w:rPr>
              <w:t>X</w:t>
            </w:r>
          </w:p>
        </w:tc>
      </w:tr>
      <w:tr w:rsidR="00AF5DFE" w14:paraId="0B06BD62" w14:textId="77777777">
        <w:trPr>
          <w:trHeight w:val="281"/>
        </w:trPr>
        <w:tc>
          <w:tcPr>
            <w:tcW w:w="750" w:type="dxa"/>
          </w:tcPr>
          <w:p w14:paraId="63C6F7AA" w14:textId="77777777" w:rsidR="00AF5DFE" w:rsidRDefault="00AF5DFE">
            <w:pPr>
              <w:rPr>
                <w:rFonts w:ascii="Arial" w:hAnsi="Arial"/>
                <w:b/>
                <w:snapToGrid w:val="0"/>
                <w:color w:val="auto"/>
              </w:rPr>
            </w:pPr>
            <w:r>
              <w:rPr>
                <w:rFonts w:ascii="Arial" w:hAnsi="Arial"/>
                <w:b/>
                <w:snapToGrid w:val="0"/>
                <w:color w:val="auto"/>
              </w:rPr>
              <w:t>XPHS</w:t>
            </w:r>
          </w:p>
        </w:tc>
        <w:tc>
          <w:tcPr>
            <w:tcW w:w="1530" w:type="dxa"/>
          </w:tcPr>
          <w:p w14:paraId="63182107" w14:textId="77777777" w:rsidR="00AF5DFE" w:rsidRDefault="00AF5DFE">
            <w:pPr>
              <w:rPr>
                <w:rFonts w:ascii="Courier New" w:hAnsi="Courier New"/>
                <w:snapToGrid w:val="0"/>
                <w:color w:val="auto"/>
              </w:rPr>
            </w:pPr>
            <w:r>
              <w:rPr>
                <w:rFonts w:ascii="Courier New" w:hAnsi="Courier New"/>
                <w:snapToGrid w:val="0"/>
                <w:color w:val="auto"/>
              </w:rPr>
              <w:t>XPHSPHM1XXX</w:t>
            </w:r>
          </w:p>
        </w:tc>
        <w:tc>
          <w:tcPr>
            <w:tcW w:w="3960" w:type="dxa"/>
          </w:tcPr>
          <w:p w14:paraId="2FB7F571" w14:textId="77777777" w:rsidR="00AF5DFE" w:rsidRDefault="00AF5DFE">
            <w:pPr>
              <w:rPr>
                <w:rFonts w:ascii="Arial" w:hAnsi="Arial"/>
                <w:snapToGrid w:val="0"/>
                <w:color w:val="auto"/>
              </w:rPr>
            </w:pPr>
            <w:r>
              <w:rPr>
                <w:rFonts w:ascii="Arial" w:hAnsi="Arial"/>
                <w:snapToGrid w:val="0"/>
                <w:color w:val="auto"/>
              </w:rPr>
              <w:t>PHILIPPINE STOCK EXCHANGE, INC.</w:t>
            </w:r>
          </w:p>
        </w:tc>
        <w:tc>
          <w:tcPr>
            <w:tcW w:w="2700" w:type="dxa"/>
          </w:tcPr>
          <w:p w14:paraId="3F4FB91B" w14:textId="77777777" w:rsidR="00AF5DFE" w:rsidRDefault="00AF5DFE">
            <w:pPr>
              <w:jc w:val="left"/>
              <w:rPr>
                <w:rFonts w:ascii="Arial" w:hAnsi="Arial"/>
                <w:snapToGrid w:val="0"/>
                <w:color w:val="auto"/>
              </w:rPr>
            </w:pPr>
            <w:r>
              <w:rPr>
                <w:rFonts w:ascii="Arial" w:hAnsi="Arial"/>
                <w:snapToGrid w:val="0"/>
                <w:color w:val="auto"/>
              </w:rPr>
              <w:t>Philippine Stock Exchange</w:t>
            </w:r>
          </w:p>
        </w:tc>
        <w:tc>
          <w:tcPr>
            <w:tcW w:w="720" w:type="dxa"/>
          </w:tcPr>
          <w:p w14:paraId="707D1E77" w14:textId="77777777" w:rsidR="00AF5DFE" w:rsidRDefault="00AF5DFE">
            <w:pPr>
              <w:jc w:val="center"/>
              <w:rPr>
                <w:rFonts w:ascii="Arial" w:hAnsi="Arial"/>
                <w:snapToGrid w:val="0"/>
                <w:color w:val="auto"/>
              </w:rPr>
            </w:pPr>
            <w:r>
              <w:rPr>
                <w:rFonts w:ascii="Arial" w:hAnsi="Arial"/>
                <w:snapToGrid w:val="0"/>
                <w:color w:val="auto"/>
              </w:rPr>
              <w:t>PS</w:t>
            </w:r>
          </w:p>
        </w:tc>
      </w:tr>
      <w:tr w:rsidR="00AF5DFE" w14:paraId="54F24D02" w14:textId="77777777">
        <w:trPr>
          <w:trHeight w:val="281"/>
        </w:trPr>
        <w:tc>
          <w:tcPr>
            <w:tcW w:w="750" w:type="dxa"/>
          </w:tcPr>
          <w:p w14:paraId="1C9C1FB6" w14:textId="77777777" w:rsidR="00AF5DFE" w:rsidRDefault="00AF5DFE">
            <w:pPr>
              <w:rPr>
                <w:rFonts w:ascii="Arial" w:hAnsi="Arial"/>
                <w:b/>
                <w:snapToGrid w:val="0"/>
                <w:color w:val="auto"/>
              </w:rPr>
            </w:pPr>
            <w:r>
              <w:rPr>
                <w:rFonts w:ascii="Arial" w:hAnsi="Arial"/>
                <w:b/>
                <w:snapToGrid w:val="0"/>
                <w:color w:val="auto"/>
              </w:rPr>
              <w:t>XPIC</w:t>
            </w:r>
          </w:p>
        </w:tc>
        <w:tc>
          <w:tcPr>
            <w:tcW w:w="1530" w:type="dxa"/>
          </w:tcPr>
          <w:p w14:paraId="2C794B0E" w14:textId="77777777" w:rsidR="00AF5DFE" w:rsidRDefault="00AF5DFE">
            <w:pPr>
              <w:rPr>
                <w:rFonts w:ascii="Courier New" w:hAnsi="Courier New"/>
                <w:snapToGrid w:val="0"/>
                <w:color w:val="auto"/>
              </w:rPr>
            </w:pPr>
            <w:r>
              <w:rPr>
                <w:rFonts w:ascii="Courier New" w:hAnsi="Courier New"/>
                <w:snapToGrid w:val="0"/>
                <w:color w:val="auto"/>
              </w:rPr>
              <w:t>XPICRU2PXXX</w:t>
            </w:r>
          </w:p>
        </w:tc>
        <w:tc>
          <w:tcPr>
            <w:tcW w:w="3960" w:type="dxa"/>
          </w:tcPr>
          <w:p w14:paraId="44412BEE" w14:textId="77777777" w:rsidR="00AF5DFE" w:rsidRDefault="00AF5DFE">
            <w:pPr>
              <w:rPr>
                <w:rFonts w:ascii="Arial" w:hAnsi="Arial"/>
                <w:snapToGrid w:val="0"/>
                <w:color w:val="auto"/>
              </w:rPr>
            </w:pPr>
            <w:r>
              <w:rPr>
                <w:rFonts w:ascii="Arial" w:hAnsi="Arial"/>
                <w:snapToGrid w:val="0"/>
                <w:color w:val="auto"/>
              </w:rPr>
              <w:t>SAINT-PETERSBURG CURRENCY EXCHANGE</w:t>
            </w:r>
          </w:p>
        </w:tc>
        <w:tc>
          <w:tcPr>
            <w:tcW w:w="2700" w:type="dxa"/>
          </w:tcPr>
          <w:p w14:paraId="133F2D1E" w14:textId="77777777" w:rsidR="00AF5DFE" w:rsidRDefault="00AF5DFE">
            <w:pPr>
              <w:jc w:val="left"/>
              <w:rPr>
                <w:rFonts w:ascii="Arial" w:hAnsi="Arial"/>
                <w:snapToGrid w:val="0"/>
                <w:color w:val="auto"/>
              </w:rPr>
            </w:pPr>
          </w:p>
        </w:tc>
        <w:tc>
          <w:tcPr>
            <w:tcW w:w="720" w:type="dxa"/>
          </w:tcPr>
          <w:p w14:paraId="79B2A1B3" w14:textId="77777777" w:rsidR="00AF5DFE" w:rsidRDefault="00AF5DFE">
            <w:pPr>
              <w:jc w:val="center"/>
              <w:rPr>
                <w:rFonts w:ascii="Arial" w:hAnsi="Arial"/>
                <w:snapToGrid w:val="0"/>
                <w:color w:val="auto"/>
              </w:rPr>
            </w:pPr>
          </w:p>
        </w:tc>
      </w:tr>
      <w:tr w:rsidR="00AF5DFE" w14:paraId="657027C5" w14:textId="77777777">
        <w:trPr>
          <w:trHeight w:val="281"/>
        </w:trPr>
        <w:tc>
          <w:tcPr>
            <w:tcW w:w="750" w:type="dxa"/>
          </w:tcPr>
          <w:p w14:paraId="6E811EAA" w14:textId="77777777" w:rsidR="00AF5DFE" w:rsidRDefault="00AF5DFE">
            <w:pPr>
              <w:rPr>
                <w:rFonts w:ascii="Arial" w:hAnsi="Arial"/>
                <w:b/>
                <w:snapToGrid w:val="0"/>
                <w:color w:val="auto"/>
              </w:rPr>
            </w:pPr>
            <w:r>
              <w:rPr>
                <w:rFonts w:ascii="Arial" w:hAnsi="Arial"/>
                <w:b/>
                <w:snapToGrid w:val="0"/>
                <w:color w:val="auto"/>
              </w:rPr>
              <w:t>XPOR</w:t>
            </w:r>
          </w:p>
        </w:tc>
        <w:tc>
          <w:tcPr>
            <w:tcW w:w="1530" w:type="dxa"/>
          </w:tcPr>
          <w:p w14:paraId="6A8250E6" w14:textId="77777777" w:rsidR="00AF5DFE" w:rsidRDefault="00AF5DFE">
            <w:pPr>
              <w:rPr>
                <w:rFonts w:ascii="Courier New" w:hAnsi="Courier New"/>
                <w:snapToGrid w:val="0"/>
                <w:color w:val="auto"/>
              </w:rPr>
            </w:pPr>
            <w:r>
              <w:rPr>
                <w:rFonts w:ascii="Courier New" w:hAnsi="Courier New"/>
                <w:snapToGrid w:val="0"/>
                <w:color w:val="auto"/>
              </w:rPr>
              <w:t>XPORUS31XXX</w:t>
            </w:r>
          </w:p>
        </w:tc>
        <w:tc>
          <w:tcPr>
            <w:tcW w:w="3960" w:type="dxa"/>
          </w:tcPr>
          <w:p w14:paraId="24666C2F" w14:textId="77777777" w:rsidR="00AF5DFE" w:rsidRDefault="00AF5DFE">
            <w:pPr>
              <w:rPr>
                <w:rFonts w:ascii="Arial" w:hAnsi="Arial"/>
                <w:snapToGrid w:val="0"/>
                <w:color w:val="auto"/>
              </w:rPr>
            </w:pPr>
            <w:r>
              <w:rPr>
                <w:rFonts w:ascii="Arial" w:hAnsi="Arial"/>
                <w:snapToGrid w:val="0"/>
                <w:color w:val="auto"/>
              </w:rPr>
              <w:t>PORTAL</w:t>
            </w:r>
          </w:p>
        </w:tc>
        <w:tc>
          <w:tcPr>
            <w:tcW w:w="2700" w:type="dxa"/>
          </w:tcPr>
          <w:p w14:paraId="08511EBE" w14:textId="77777777" w:rsidR="00AF5DFE" w:rsidRDefault="00AF5DFE">
            <w:pPr>
              <w:jc w:val="left"/>
              <w:rPr>
                <w:rFonts w:ascii="Arial" w:hAnsi="Arial"/>
                <w:snapToGrid w:val="0"/>
                <w:color w:val="auto"/>
              </w:rPr>
            </w:pPr>
          </w:p>
        </w:tc>
        <w:tc>
          <w:tcPr>
            <w:tcW w:w="720" w:type="dxa"/>
          </w:tcPr>
          <w:p w14:paraId="2B15266F" w14:textId="77777777" w:rsidR="00AF5DFE" w:rsidRDefault="00AF5DFE">
            <w:pPr>
              <w:jc w:val="center"/>
              <w:rPr>
                <w:rFonts w:ascii="Arial" w:hAnsi="Arial"/>
                <w:snapToGrid w:val="0"/>
                <w:color w:val="auto"/>
              </w:rPr>
            </w:pPr>
          </w:p>
        </w:tc>
      </w:tr>
      <w:tr w:rsidR="00AF5DFE" w14:paraId="21A9DF74" w14:textId="77777777">
        <w:trPr>
          <w:cantSplit/>
          <w:trHeight w:val="190"/>
        </w:trPr>
        <w:tc>
          <w:tcPr>
            <w:tcW w:w="750" w:type="dxa"/>
            <w:vMerge w:val="restart"/>
          </w:tcPr>
          <w:p w14:paraId="1AB29A4B" w14:textId="77777777" w:rsidR="00AF5DFE" w:rsidRDefault="00AF5DFE">
            <w:pPr>
              <w:rPr>
                <w:rFonts w:ascii="Arial" w:hAnsi="Arial"/>
                <w:b/>
                <w:snapToGrid w:val="0"/>
                <w:color w:val="auto"/>
              </w:rPr>
            </w:pPr>
            <w:r>
              <w:rPr>
                <w:rFonts w:ascii="Arial" w:hAnsi="Arial"/>
                <w:b/>
                <w:snapToGrid w:val="0"/>
                <w:color w:val="auto"/>
              </w:rPr>
              <w:t>XPRA</w:t>
            </w:r>
          </w:p>
        </w:tc>
        <w:tc>
          <w:tcPr>
            <w:tcW w:w="1530" w:type="dxa"/>
            <w:vMerge w:val="restart"/>
          </w:tcPr>
          <w:p w14:paraId="50D5EE09" w14:textId="77777777" w:rsidR="00AF5DFE" w:rsidRDefault="00AF5DFE">
            <w:pPr>
              <w:rPr>
                <w:rFonts w:ascii="Courier New" w:hAnsi="Courier New"/>
                <w:snapToGrid w:val="0"/>
                <w:color w:val="auto"/>
              </w:rPr>
            </w:pPr>
            <w:r>
              <w:rPr>
                <w:rFonts w:ascii="Courier New" w:hAnsi="Courier New"/>
                <w:snapToGrid w:val="0"/>
                <w:color w:val="auto"/>
              </w:rPr>
              <w:t>XPRACZP1XXX</w:t>
            </w:r>
          </w:p>
        </w:tc>
        <w:tc>
          <w:tcPr>
            <w:tcW w:w="3960" w:type="dxa"/>
          </w:tcPr>
          <w:p w14:paraId="3A19B15A" w14:textId="77777777" w:rsidR="00AF5DFE" w:rsidRDefault="00AF5DFE">
            <w:pPr>
              <w:rPr>
                <w:rFonts w:ascii="Arial" w:hAnsi="Arial"/>
                <w:snapToGrid w:val="0"/>
                <w:color w:val="auto"/>
              </w:rPr>
            </w:pPr>
            <w:r>
              <w:rPr>
                <w:rFonts w:ascii="Arial" w:hAnsi="Arial"/>
                <w:snapToGrid w:val="0"/>
                <w:color w:val="auto"/>
              </w:rPr>
              <w:t>STOCK EXCHANGE PRAGUE CO. LTD, THE</w:t>
            </w:r>
          </w:p>
        </w:tc>
        <w:tc>
          <w:tcPr>
            <w:tcW w:w="2700" w:type="dxa"/>
            <w:vMerge w:val="restart"/>
          </w:tcPr>
          <w:p w14:paraId="06B59A9F"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Prague</w:t>
                </w:r>
              </w:smartTag>
            </w:smartTag>
            <w:r>
              <w:rPr>
                <w:rFonts w:ascii="Arial" w:hAnsi="Arial"/>
                <w:snapToGrid w:val="0"/>
                <w:color w:val="auto"/>
              </w:rPr>
              <w:t xml:space="preserve"> Stock Exchange</w:t>
            </w:r>
          </w:p>
        </w:tc>
        <w:tc>
          <w:tcPr>
            <w:tcW w:w="720" w:type="dxa"/>
            <w:vMerge w:val="restart"/>
          </w:tcPr>
          <w:p w14:paraId="7FF97FD4" w14:textId="77777777" w:rsidR="00AF5DFE" w:rsidRDefault="00AF5DFE">
            <w:pPr>
              <w:jc w:val="center"/>
              <w:rPr>
                <w:rFonts w:ascii="Arial" w:hAnsi="Arial"/>
                <w:snapToGrid w:val="0"/>
                <w:color w:val="auto"/>
              </w:rPr>
            </w:pPr>
            <w:r>
              <w:rPr>
                <w:rFonts w:ascii="Arial" w:hAnsi="Arial"/>
                <w:snapToGrid w:val="0"/>
                <w:color w:val="auto"/>
              </w:rPr>
              <w:t>PR</w:t>
            </w:r>
          </w:p>
        </w:tc>
      </w:tr>
      <w:tr w:rsidR="00AF5DFE" w14:paraId="1780E975" w14:textId="77777777">
        <w:trPr>
          <w:cantSplit/>
          <w:trHeight w:val="190"/>
        </w:trPr>
        <w:tc>
          <w:tcPr>
            <w:tcW w:w="750" w:type="dxa"/>
            <w:vMerge/>
          </w:tcPr>
          <w:p w14:paraId="0CEE2D4D" w14:textId="77777777" w:rsidR="00AF5DFE" w:rsidRDefault="00AF5DFE">
            <w:pPr>
              <w:rPr>
                <w:rFonts w:ascii="Arial" w:hAnsi="Arial"/>
                <w:b/>
                <w:snapToGrid w:val="0"/>
                <w:color w:val="auto"/>
              </w:rPr>
            </w:pPr>
          </w:p>
        </w:tc>
        <w:tc>
          <w:tcPr>
            <w:tcW w:w="1530" w:type="dxa"/>
            <w:vMerge/>
          </w:tcPr>
          <w:p w14:paraId="284C9361" w14:textId="77777777" w:rsidR="00AF5DFE" w:rsidRDefault="00AF5DFE">
            <w:pPr>
              <w:rPr>
                <w:rFonts w:ascii="Courier New" w:hAnsi="Courier New"/>
                <w:snapToGrid w:val="0"/>
                <w:color w:val="auto"/>
              </w:rPr>
            </w:pPr>
          </w:p>
        </w:tc>
        <w:tc>
          <w:tcPr>
            <w:tcW w:w="3960" w:type="dxa"/>
          </w:tcPr>
          <w:p w14:paraId="1CBEB0C1" w14:textId="77777777" w:rsidR="00AF5DFE" w:rsidRDefault="00AF5DFE">
            <w:pPr>
              <w:rPr>
                <w:rFonts w:ascii="Arial" w:hAnsi="Arial"/>
                <w:snapToGrid w:val="0"/>
                <w:color w:val="auto"/>
                <w:lang w:val="sv-SE"/>
              </w:rPr>
            </w:pPr>
            <w:r>
              <w:rPr>
                <w:rFonts w:ascii="Arial" w:hAnsi="Arial"/>
                <w:snapToGrid w:val="0"/>
                <w:color w:val="auto"/>
                <w:lang w:val="sv-SE"/>
              </w:rPr>
              <w:t>PRAG RMS (REGISTRACNI MISTO SYSTEM)</w:t>
            </w:r>
          </w:p>
        </w:tc>
        <w:tc>
          <w:tcPr>
            <w:tcW w:w="2700" w:type="dxa"/>
            <w:vMerge/>
          </w:tcPr>
          <w:p w14:paraId="5A8F9EA6" w14:textId="77777777" w:rsidR="00AF5DFE" w:rsidRDefault="00AF5DFE">
            <w:pPr>
              <w:jc w:val="left"/>
              <w:rPr>
                <w:rFonts w:ascii="Arial" w:hAnsi="Arial"/>
                <w:snapToGrid w:val="0"/>
                <w:color w:val="auto"/>
                <w:lang w:val="sv-SE"/>
              </w:rPr>
            </w:pPr>
          </w:p>
        </w:tc>
        <w:tc>
          <w:tcPr>
            <w:tcW w:w="720" w:type="dxa"/>
            <w:vMerge/>
          </w:tcPr>
          <w:p w14:paraId="52C62B88" w14:textId="77777777" w:rsidR="00AF5DFE" w:rsidRDefault="00AF5DFE">
            <w:pPr>
              <w:jc w:val="center"/>
              <w:rPr>
                <w:rFonts w:ascii="Arial" w:hAnsi="Arial"/>
                <w:snapToGrid w:val="0"/>
                <w:color w:val="auto"/>
                <w:lang w:val="sv-SE"/>
              </w:rPr>
            </w:pPr>
          </w:p>
        </w:tc>
      </w:tr>
      <w:tr w:rsidR="00AF5DFE" w14:paraId="473151A5" w14:textId="77777777">
        <w:trPr>
          <w:cantSplit/>
          <w:trHeight w:val="190"/>
        </w:trPr>
        <w:tc>
          <w:tcPr>
            <w:tcW w:w="750" w:type="dxa"/>
            <w:vMerge/>
          </w:tcPr>
          <w:p w14:paraId="4788FA4E" w14:textId="77777777" w:rsidR="00AF5DFE" w:rsidRDefault="00AF5DFE">
            <w:pPr>
              <w:rPr>
                <w:rFonts w:ascii="Arial" w:hAnsi="Arial"/>
                <w:b/>
                <w:snapToGrid w:val="0"/>
                <w:color w:val="auto"/>
                <w:lang w:val="sv-SE"/>
              </w:rPr>
            </w:pPr>
          </w:p>
        </w:tc>
        <w:tc>
          <w:tcPr>
            <w:tcW w:w="1530" w:type="dxa"/>
            <w:vMerge/>
          </w:tcPr>
          <w:p w14:paraId="6CF76324" w14:textId="77777777" w:rsidR="00AF5DFE" w:rsidRDefault="00AF5DFE">
            <w:pPr>
              <w:rPr>
                <w:rFonts w:ascii="Courier New" w:hAnsi="Courier New"/>
                <w:snapToGrid w:val="0"/>
                <w:color w:val="auto"/>
                <w:lang w:val="sv-SE"/>
              </w:rPr>
            </w:pPr>
          </w:p>
        </w:tc>
        <w:tc>
          <w:tcPr>
            <w:tcW w:w="3960" w:type="dxa"/>
          </w:tcPr>
          <w:p w14:paraId="69A34FFD" w14:textId="77777777" w:rsidR="00AF5DFE" w:rsidRDefault="00AF5DFE">
            <w:pPr>
              <w:rPr>
                <w:rFonts w:ascii="Arial" w:hAnsi="Arial"/>
                <w:snapToGrid w:val="0"/>
                <w:color w:val="auto"/>
              </w:rPr>
            </w:pPr>
            <w:r>
              <w:rPr>
                <w:rFonts w:ascii="Arial" w:hAnsi="Arial"/>
                <w:snapToGrid w:val="0"/>
                <w:color w:val="auto"/>
              </w:rPr>
              <w:t>SPAD PRAG</w:t>
            </w:r>
          </w:p>
        </w:tc>
        <w:tc>
          <w:tcPr>
            <w:tcW w:w="2700" w:type="dxa"/>
            <w:vMerge/>
          </w:tcPr>
          <w:p w14:paraId="39409D1D" w14:textId="77777777" w:rsidR="00AF5DFE" w:rsidRDefault="00AF5DFE">
            <w:pPr>
              <w:jc w:val="left"/>
              <w:rPr>
                <w:rFonts w:ascii="Arial" w:hAnsi="Arial"/>
                <w:snapToGrid w:val="0"/>
                <w:color w:val="auto"/>
              </w:rPr>
            </w:pPr>
          </w:p>
        </w:tc>
        <w:tc>
          <w:tcPr>
            <w:tcW w:w="720" w:type="dxa"/>
            <w:vMerge/>
          </w:tcPr>
          <w:p w14:paraId="7ED83334" w14:textId="77777777" w:rsidR="00AF5DFE" w:rsidRDefault="00AF5DFE">
            <w:pPr>
              <w:jc w:val="center"/>
              <w:rPr>
                <w:rFonts w:ascii="Arial" w:hAnsi="Arial"/>
                <w:snapToGrid w:val="0"/>
                <w:color w:val="auto"/>
              </w:rPr>
            </w:pPr>
          </w:p>
        </w:tc>
      </w:tr>
      <w:tr w:rsidR="00AF5DFE" w14:paraId="5EB94E92" w14:textId="77777777">
        <w:trPr>
          <w:trHeight w:val="281"/>
        </w:trPr>
        <w:tc>
          <w:tcPr>
            <w:tcW w:w="750" w:type="dxa"/>
          </w:tcPr>
          <w:p w14:paraId="4A15F53E" w14:textId="77777777" w:rsidR="00AF5DFE" w:rsidRDefault="00AF5DFE">
            <w:pPr>
              <w:rPr>
                <w:rFonts w:ascii="Arial" w:hAnsi="Arial"/>
                <w:b/>
                <w:snapToGrid w:val="0"/>
                <w:color w:val="auto"/>
              </w:rPr>
            </w:pPr>
            <w:r>
              <w:rPr>
                <w:rFonts w:ascii="Arial" w:hAnsi="Arial"/>
                <w:b/>
                <w:snapToGrid w:val="0"/>
                <w:color w:val="auto"/>
              </w:rPr>
              <w:t>XPRI</w:t>
            </w:r>
          </w:p>
        </w:tc>
        <w:tc>
          <w:tcPr>
            <w:tcW w:w="1530" w:type="dxa"/>
          </w:tcPr>
          <w:p w14:paraId="476E1E3F" w14:textId="77777777" w:rsidR="00AF5DFE" w:rsidRDefault="00AF5DFE">
            <w:pPr>
              <w:rPr>
                <w:rFonts w:ascii="Courier New" w:hAnsi="Courier New"/>
                <w:snapToGrid w:val="0"/>
                <w:color w:val="auto"/>
              </w:rPr>
            </w:pPr>
            <w:r>
              <w:rPr>
                <w:rFonts w:ascii="Courier New" w:hAnsi="Courier New"/>
                <w:snapToGrid w:val="0"/>
                <w:color w:val="auto"/>
              </w:rPr>
              <w:t>XPRIUA21XXX</w:t>
            </w:r>
          </w:p>
        </w:tc>
        <w:tc>
          <w:tcPr>
            <w:tcW w:w="3960" w:type="dxa"/>
          </w:tcPr>
          <w:p w14:paraId="668B1EBE" w14:textId="77777777" w:rsidR="00AF5DFE" w:rsidRDefault="00AF5DFE">
            <w:pPr>
              <w:rPr>
                <w:rFonts w:ascii="Arial" w:hAnsi="Arial"/>
                <w:snapToGrid w:val="0"/>
                <w:color w:val="auto"/>
              </w:rPr>
            </w:pPr>
            <w:r>
              <w:rPr>
                <w:rFonts w:ascii="Arial" w:hAnsi="Arial"/>
                <w:snapToGrid w:val="0"/>
                <w:color w:val="auto"/>
              </w:rPr>
              <w:t>PRIDNEPROVSK COMMODITY EXCHANGE</w:t>
            </w:r>
          </w:p>
        </w:tc>
        <w:tc>
          <w:tcPr>
            <w:tcW w:w="2700" w:type="dxa"/>
          </w:tcPr>
          <w:p w14:paraId="02274049" w14:textId="77777777" w:rsidR="00AF5DFE" w:rsidRDefault="00AF5DFE">
            <w:pPr>
              <w:jc w:val="left"/>
              <w:rPr>
                <w:rFonts w:ascii="Arial" w:hAnsi="Arial"/>
                <w:snapToGrid w:val="0"/>
                <w:color w:val="auto"/>
              </w:rPr>
            </w:pPr>
          </w:p>
        </w:tc>
        <w:tc>
          <w:tcPr>
            <w:tcW w:w="720" w:type="dxa"/>
          </w:tcPr>
          <w:p w14:paraId="36D9DB28" w14:textId="77777777" w:rsidR="00AF5DFE" w:rsidRDefault="00AF5DFE">
            <w:pPr>
              <w:jc w:val="center"/>
              <w:rPr>
                <w:rFonts w:ascii="Arial" w:hAnsi="Arial"/>
                <w:snapToGrid w:val="0"/>
                <w:color w:val="auto"/>
              </w:rPr>
            </w:pPr>
          </w:p>
        </w:tc>
      </w:tr>
      <w:tr w:rsidR="00AF5DFE" w14:paraId="29250208" w14:textId="77777777">
        <w:trPr>
          <w:cantSplit/>
          <w:trHeight w:val="120"/>
        </w:trPr>
        <w:tc>
          <w:tcPr>
            <w:tcW w:w="750" w:type="dxa"/>
            <w:vMerge w:val="restart"/>
          </w:tcPr>
          <w:p w14:paraId="06081AFF" w14:textId="77777777" w:rsidR="00AF5DFE" w:rsidRDefault="00AF5DFE">
            <w:pPr>
              <w:rPr>
                <w:rFonts w:ascii="Arial" w:hAnsi="Arial"/>
                <w:b/>
                <w:snapToGrid w:val="0"/>
                <w:color w:val="auto"/>
              </w:rPr>
            </w:pPr>
            <w:r>
              <w:rPr>
                <w:rFonts w:ascii="Arial" w:hAnsi="Arial"/>
                <w:b/>
                <w:snapToGrid w:val="0"/>
                <w:color w:val="auto"/>
              </w:rPr>
              <w:t>XPSE</w:t>
            </w:r>
          </w:p>
        </w:tc>
        <w:tc>
          <w:tcPr>
            <w:tcW w:w="1530" w:type="dxa"/>
            <w:vMerge w:val="restart"/>
          </w:tcPr>
          <w:p w14:paraId="000067F5" w14:textId="77777777" w:rsidR="00AF5DFE" w:rsidRDefault="00AF5DFE">
            <w:pPr>
              <w:rPr>
                <w:rFonts w:ascii="Courier New" w:hAnsi="Courier New"/>
                <w:snapToGrid w:val="0"/>
                <w:color w:val="auto"/>
              </w:rPr>
            </w:pPr>
            <w:r>
              <w:rPr>
                <w:rFonts w:ascii="Courier New" w:hAnsi="Courier New"/>
                <w:snapToGrid w:val="0"/>
                <w:color w:val="auto"/>
              </w:rPr>
              <w:t>XPSEUS61XXX</w:t>
            </w:r>
          </w:p>
        </w:tc>
        <w:tc>
          <w:tcPr>
            <w:tcW w:w="3960" w:type="dxa"/>
          </w:tcPr>
          <w:p w14:paraId="2AA0C1C6" w14:textId="77777777" w:rsidR="00AF5DFE" w:rsidRDefault="00AF5DFE">
            <w:pPr>
              <w:rPr>
                <w:rFonts w:ascii="Arial" w:hAnsi="Arial"/>
                <w:snapToGrid w:val="0"/>
                <w:color w:val="auto"/>
              </w:rPr>
            </w:pPr>
            <w:r>
              <w:rPr>
                <w:rFonts w:ascii="Arial" w:hAnsi="Arial"/>
                <w:snapToGrid w:val="0"/>
                <w:color w:val="auto"/>
              </w:rPr>
              <w:t>PACIFIC STOCK EXCHANGE INC.</w:t>
            </w:r>
          </w:p>
        </w:tc>
        <w:tc>
          <w:tcPr>
            <w:tcW w:w="2700" w:type="dxa"/>
            <w:vMerge w:val="restart"/>
          </w:tcPr>
          <w:p w14:paraId="7436A35E" w14:textId="77777777" w:rsidR="00AF5DFE" w:rsidRDefault="00AF5DFE">
            <w:pPr>
              <w:jc w:val="left"/>
              <w:rPr>
                <w:rFonts w:ascii="Arial" w:hAnsi="Arial"/>
                <w:snapToGrid w:val="0"/>
                <w:color w:val="auto"/>
              </w:rPr>
            </w:pPr>
            <w:r>
              <w:rPr>
                <w:rFonts w:ascii="Arial" w:hAnsi="Arial"/>
                <w:snapToGrid w:val="0"/>
                <w:color w:val="auto"/>
              </w:rPr>
              <w:t>Pacific Stock Exchange</w:t>
            </w:r>
          </w:p>
        </w:tc>
        <w:tc>
          <w:tcPr>
            <w:tcW w:w="720" w:type="dxa"/>
            <w:vMerge w:val="restart"/>
          </w:tcPr>
          <w:p w14:paraId="6F263DFD" w14:textId="77777777" w:rsidR="00AF5DFE" w:rsidRDefault="00AF5DFE">
            <w:pPr>
              <w:jc w:val="center"/>
              <w:rPr>
                <w:rFonts w:ascii="Arial" w:hAnsi="Arial"/>
                <w:snapToGrid w:val="0"/>
                <w:color w:val="auto"/>
              </w:rPr>
            </w:pPr>
            <w:r>
              <w:rPr>
                <w:rFonts w:ascii="Arial" w:hAnsi="Arial"/>
                <w:snapToGrid w:val="0"/>
                <w:color w:val="auto"/>
              </w:rPr>
              <w:t>P</w:t>
            </w:r>
          </w:p>
        </w:tc>
      </w:tr>
      <w:tr w:rsidR="00AF5DFE" w14:paraId="03F595C6" w14:textId="77777777">
        <w:trPr>
          <w:cantSplit/>
          <w:trHeight w:val="120"/>
        </w:trPr>
        <w:tc>
          <w:tcPr>
            <w:tcW w:w="750" w:type="dxa"/>
            <w:vMerge/>
          </w:tcPr>
          <w:p w14:paraId="0BCBAEC6" w14:textId="77777777" w:rsidR="00AF5DFE" w:rsidRDefault="00AF5DFE">
            <w:pPr>
              <w:rPr>
                <w:rFonts w:ascii="Arial" w:hAnsi="Arial"/>
                <w:b/>
                <w:snapToGrid w:val="0"/>
                <w:color w:val="auto"/>
              </w:rPr>
            </w:pPr>
          </w:p>
        </w:tc>
        <w:tc>
          <w:tcPr>
            <w:tcW w:w="1530" w:type="dxa"/>
            <w:vMerge/>
          </w:tcPr>
          <w:p w14:paraId="1FFC8872" w14:textId="77777777" w:rsidR="00AF5DFE" w:rsidRDefault="00AF5DFE">
            <w:pPr>
              <w:rPr>
                <w:rFonts w:ascii="Courier New" w:hAnsi="Courier New"/>
                <w:snapToGrid w:val="0"/>
                <w:color w:val="auto"/>
              </w:rPr>
            </w:pPr>
          </w:p>
        </w:tc>
        <w:tc>
          <w:tcPr>
            <w:tcW w:w="3960" w:type="dxa"/>
          </w:tcPr>
          <w:p w14:paraId="360B3ED4" w14:textId="77777777" w:rsidR="00AF5DFE" w:rsidRDefault="00AF5DFE">
            <w:pPr>
              <w:rPr>
                <w:rFonts w:ascii="Arial" w:hAnsi="Arial"/>
                <w:snapToGrid w:val="0"/>
                <w:color w:val="auto"/>
              </w:rPr>
            </w:pPr>
            <w:r>
              <w:rPr>
                <w:rFonts w:ascii="Arial" w:hAnsi="Arial"/>
                <w:snapToGrid w:val="0"/>
                <w:color w:val="auto"/>
              </w:rPr>
              <w:t>PACIFIC BONDS</w:t>
            </w:r>
          </w:p>
        </w:tc>
        <w:tc>
          <w:tcPr>
            <w:tcW w:w="2700" w:type="dxa"/>
            <w:vMerge/>
          </w:tcPr>
          <w:p w14:paraId="68761471" w14:textId="77777777" w:rsidR="00AF5DFE" w:rsidRDefault="00AF5DFE">
            <w:pPr>
              <w:jc w:val="left"/>
              <w:rPr>
                <w:rFonts w:ascii="Arial" w:hAnsi="Arial"/>
                <w:snapToGrid w:val="0"/>
                <w:color w:val="auto"/>
              </w:rPr>
            </w:pPr>
          </w:p>
        </w:tc>
        <w:tc>
          <w:tcPr>
            <w:tcW w:w="720" w:type="dxa"/>
            <w:vMerge/>
          </w:tcPr>
          <w:p w14:paraId="14FB338E" w14:textId="77777777" w:rsidR="00AF5DFE" w:rsidRDefault="00AF5DFE">
            <w:pPr>
              <w:jc w:val="center"/>
              <w:rPr>
                <w:rFonts w:ascii="Arial" w:hAnsi="Arial"/>
                <w:snapToGrid w:val="0"/>
                <w:color w:val="auto"/>
              </w:rPr>
            </w:pPr>
          </w:p>
        </w:tc>
      </w:tr>
      <w:tr w:rsidR="00AF5DFE" w14:paraId="4D1B246E" w14:textId="77777777">
        <w:trPr>
          <w:cantSplit/>
          <w:trHeight w:val="120"/>
        </w:trPr>
        <w:tc>
          <w:tcPr>
            <w:tcW w:w="750" w:type="dxa"/>
            <w:vMerge/>
          </w:tcPr>
          <w:p w14:paraId="7F7F6F78" w14:textId="77777777" w:rsidR="00AF5DFE" w:rsidRDefault="00AF5DFE">
            <w:pPr>
              <w:rPr>
                <w:rFonts w:ascii="Arial" w:hAnsi="Arial"/>
                <w:b/>
                <w:snapToGrid w:val="0"/>
                <w:color w:val="auto"/>
              </w:rPr>
            </w:pPr>
          </w:p>
        </w:tc>
        <w:tc>
          <w:tcPr>
            <w:tcW w:w="1530" w:type="dxa"/>
            <w:vMerge/>
          </w:tcPr>
          <w:p w14:paraId="56E444AE" w14:textId="77777777" w:rsidR="00AF5DFE" w:rsidRDefault="00AF5DFE">
            <w:pPr>
              <w:rPr>
                <w:rFonts w:ascii="Courier New" w:hAnsi="Courier New"/>
                <w:snapToGrid w:val="0"/>
                <w:color w:val="auto"/>
              </w:rPr>
            </w:pPr>
          </w:p>
        </w:tc>
        <w:tc>
          <w:tcPr>
            <w:tcW w:w="3960" w:type="dxa"/>
          </w:tcPr>
          <w:p w14:paraId="0E2BAB3E" w14:textId="77777777" w:rsidR="00AF5DFE" w:rsidRDefault="00AF5DFE">
            <w:pPr>
              <w:rPr>
                <w:rFonts w:ascii="Arial" w:hAnsi="Arial"/>
                <w:snapToGrid w:val="0"/>
                <w:color w:val="auto"/>
              </w:rPr>
            </w:pPr>
            <w:r>
              <w:rPr>
                <w:rFonts w:ascii="Arial" w:hAnsi="Arial"/>
                <w:snapToGrid w:val="0"/>
                <w:color w:val="auto"/>
              </w:rPr>
              <w:t>PACIFIC STOCK EXCHANGE, OPTIONS</w:t>
            </w:r>
          </w:p>
        </w:tc>
        <w:tc>
          <w:tcPr>
            <w:tcW w:w="2700" w:type="dxa"/>
          </w:tcPr>
          <w:p w14:paraId="3C552FCF" w14:textId="77777777" w:rsidR="00AF5DFE" w:rsidRDefault="00AF5DFE">
            <w:pPr>
              <w:jc w:val="left"/>
              <w:rPr>
                <w:rFonts w:ascii="Arial" w:hAnsi="Arial"/>
                <w:snapToGrid w:val="0"/>
                <w:color w:val="auto"/>
              </w:rPr>
            </w:pPr>
            <w:r>
              <w:rPr>
                <w:rFonts w:ascii="Arial" w:hAnsi="Arial"/>
                <w:snapToGrid w:val="0"/>
                <w:u w:val="single"/>
              </w:rPr>
              <w:t>Pacific Stock Exchange Options (PAO)</w:t>
            </w:r>
          </w:p>
        </w:tc>
        <w:tc>
          <w:tcPr>
            <w:tcW w:w="720" w:type="dxa"/>
          </w:tcPr>
          <w:p w14:paraId="2B17DA36" w14:textId="77777777" w:rsidR="00AF5DFE" w:rsidRDefault="00AF5DFE">
            <w:pPr>
              <w:jc w:val="center"/>
              <w:rPr>
                <w:rFonts w:ascii="Arial" w:hAnsi="Arial"/>
                <w:snapToGrid w:val="0"/>
                <w:color w:val="auto"/>
              </w:rPr>
            </w:pPr>
            <w:r>
              <w:rPr>
                <w:rFonts w:ascii="Arial" w:hAnsi="Arial"/>
                <w:snapToGrid w:val="0"/>
                <w:u w:val="single"/>
              </w:rPr>
              <w:t>8</w:t>
            </w:r>
          </w:p>
        </w:tc>
      </w:tr>
      <w:tr w:rsidR="00AF5DFE" w14:paraId="281F50C2" w14:textId="77777777">
        <w:trPr>
          <w:trHeight w:val="281"/>
        </w:trPr>
        <w:tc>
          <w:tcPr>
            <w:tcW w:w="750" w:type="dxa"/>
          </w:tcPr>
          <w:p w14:paraId="25516F7F" w14:textId="77777777" w:rsidR="00AF5DFE" w:rsidRDefault="00AF5DFE">
            <w:pPr>
              <w:rPr>
                <w:rFonts w:ascii="Arial" w:hAnsi="Arial"/>
                <w:b/>
                <w:snapToGrid w:val="0"/>
                <w:color w:val="auto"/>
              </w:rPr>
            </w:pPr>
            <w:r>
              <w:rPr>
                <w:rFonts w:ascii="Arial" w:hAnsi="Arial"/>
                <w:b/>
                <w:snapToGrid w:val="0"/>
                <w:color w:val="auto"/>
              </w:rPr>
              <w:t>XPTY</w:t>
            </w:r>
          </w:p>
        </w:tc>
        <w:tc>
          <w:tcPr>
            <w:tcW w:w="1530" w:type="dxa"/>
          </w:tcPr>
          <w:p w14:paraId="402F2551" w14:textId="77777777" w:rsidR="00AF5DFE" w:rsidRDefault="00AF5DFE">
            <w:pPr>
              <w:rPr>
                <w:rFonts w:ascii="Courier New" w:hAnsi="Courier New"/>
                <w:snapToGrid w:val="0"/>
                <w:color w:val="auto"/>
              </w:rPr>
            </w:pPr>
            <w:r>
              <w:rPr>
                <w:rFonts w:ascii="Courier New" w:hAnsi="Courier New"/>
                <w:snapToGrid w:val="0"/>
                <w:color w:val="auto"/>
              </w:rPr>
              <w:t>XPTYPAP1XXX</w:t>
            </w:r>
          </w:p>
        </w:tc>
        <w:tc>
          <w:tcPr>
            <w:tcW w:w="3960" w:type="dxa"/>
          </w:tcPr>
          <w:p w14:paraId="6BB76785" w14:textId="77777777" w:rsidR="00AF5DFE" w:rsidRDefault="00AF5DFE">
            <w:pPr>
              <w:rPr>
                <w:rFonts w:ascii="Arial" w:hAnsi="Arial"/>
                <w:snapToGrid w:val="0"/>
                <w:color w:val="auto"/>
                <w:lang w:val="fr-FR"/>
              </w:rPr>
            </w:pPr>
            <w:r>
              <w:rPr>
                <w:rFonts w:ascii="Arial" w:hAnsi="Arial"/>
                <w:snapToGrid w:val="0"/>
                <w:color w:val="auto"/>
                <w:lang w:val="fr-FR"/>
              </w:rPr>
              <w:t>BOLSA DE VALORES DE PANAMA, S.A.</w:t>
            </w:r>
          </w:p>
        </w:tc>
        <w:tc>
          <w:tcPr>
            <w:tcW w:w="2700" w:type="dxa"/>
          </w:tcPr>
          <w:p w14:paraId="760B4403" w14:textId="77777777" w:rsidR="00AF5DFE" w:rsidRDefault="00AF5DFE">
            <w:pPr>
              <w:jc w:val="left"/>
              <w:rPr>
                <w:rFonts w:ascii="Arial" w:hAnsi="Arial"/>
                <w:snapToGrid w:val="0"/>
                <w:color w:val="auto"/>
                <w:lang w:val="fr-FR"/>
              </w:rPr>
            </w:pPr>
          </w:p>
        </w:tc>
        <w:tc>
          <w:tcPr>
            <w:tcW w:w="720" w:type="dxa"/>
          </w:tcPr>
          <w:p w14:paraId="293D1A1B" w14:textId="77777777" w:rsidR="00AF5DFE" w:rsidRDefault="00AF5DFE">
            <w:pPr>
              <w:jc w:val="center"/>
              <w:rPr>
                <w:rFonts w:ascii="Arial" w:hAnsi="Arial"/>
                <w:snapToGrid w:val="0"/>
                <w:color w:val="auto"/>
                <w:lang w:val="fr-FR"/>
              </w:rPr>
            </w:pPr>
          </w:p>
        </w:tc>
      </w:tr>
      <w:tr w:rsidR="00AF5DFE" w14:paraId="23E54932" w14:textId="77777777">
        <w:trPr>
          <w:trHeight w:val="281"/>
        </w:trPr>
        <w:tc>
          <w:tcPr>
            <w:tcW w:w="750" w:type="dxa"/>
          </w:tcPr>
          <w:p w14:paraId="5469D8E0" w14:textId="77777777" w:rsidR="00AF5DFE" w:rsidRDefault="00AF5DFE">
            <w:pPr>
              <w:rPr>
                <w:rFonts w:ascii="Arial" w:hAnsi="Arial"/>
                <w:b/>
                <w:snapToGrid w:val="0"/>
                <w:color w:val="auto"/>
              </w:rPr>
            </w:pPr>
            <w:r>
              <w:rPr>
                <w:rFonts w:ascii="Arial" w:hAnsi="Arial"/>
                <w:b/>
                <w:snapToGrid w:val="0"/>
                <w:color w:val="auto"/>
              </w:rPr>
              <w:t>XQTX</w:t>
            </w:r>
          </w:p>
        </w:tc>
        <w:tc>
          <w:tcPr>
            <w:tcW w:w="1530" w:type="dxa"/>
          </w:tcPr>
          <w:p w14:paraId="7BB1DE44" w14:textId="77777777" w:rsidR="00AF5DFE" w:rsidRDefault="00AF5DFE">
            <w:pPr>
              <w:rPr>
                <w:rFonts w:ascii="Courier New" w:hAnsi="Courier New"/>
                <w:snapToGrid w:val="0"/>
                <w:color w:val="auto"/>
              </w:rPr>
            </w:pPr>
            <w:r>
              <w:rPr>
                <w:rFonts w:ascii="Courier New" w:hAnsi="Courier New"/>
                <w:snapToGrid w:val="0"/>
                <w:color w:val="auto"/>
              </w:rPr>
              <w:t>XQTXDED1XXX</w:t>
            </w:r>
          </w:p>
        </w:tc>
        <w:tc>
          <w:tcPr>
            <w:tcW w:w="3960" w:type="dxa"/>
          </w:tcPr>
          <w:p w14:paraId="71A8CF2F" w14:textId="77777777" w:rsidR="00AF5DFE" w:rsidRDefault="00AF5DFE">
            <w:pPr>
              <w:rPr>
                <w:rFonts w:ascii="Arial" w:hAnsi="Arial"/>
                <w:snapToGrid w:val="0"/>
                <w:color w:val="auto"/>
              </w:rPr>
            </w:pPr>
            <w:r>
              <w:rPr>
                <w:rFonts w:ascii="Arial" w:hAnsi="Arial"/>
                <w:snapToGrid w:val="0"/>
                <w:color w:val="auto"/>
              </w:rPr>
              <w:t>BOERSE DUESSELDORF</w:t>
            </w:r>
          </w:p>
        </w:tc>
        <w:tc>
          <w:tcPr>
            <w:tcW w:w="2700" w:type="dxa"/>
          </w:tcPr>
          <w:p w14:paraId="74214145" w14:textId="77777777" w:rsidR="00AF5DFE" w:rsidRDefault="00AF5DFE">
            <w:pPr>
              <w:jc w:val="left"/>
              <w:rPr>
                <w:rFonts w:ascii="Arial" w:hAnsi="Arial"/>
                <w:snapToGrid w:val="0"/>
                <w:color w:val="auto"/>
              </w:rPr>
            </w:pPr>
          </w:p>
        </w:tc>
        <w:tc>
          <w:tcPr>
            <w:tcW w:w="720" w:type="dxa"/>
          </w:tcPr>
          <w:p w14:paraId="3AD1F65E" w14:textId="77777777" w:rsidR="00AF5DFE" w:rsidRDefault="00AF5DFE">
            <w:pPr>
              <w:jc w:val="center"/>
              <w:rPr>
                <w:rFonts w:ascii="Arial" w:hAnsi="Arial"/>
                <w:snapToGrid w:val="0"/>
                <w:color w:val="auto"/>
              </w:rPr>
            </w:pPr>
          </w:p>
        </w:tc>
      </w:tr>
      <w:tr w:rsidR="00AF5DFE" w14:paraId="57D90C03" w14:textId="77777777">
        <w:trPr>
          <w:trHeight w:val="281"/>
        </w:trPr>
        <w:tc>
          <w:tcPr>
            <w:tcW w:w="750" w:type="dxa"/>
          </w:tcPr>
          <w:p w14:paraId="2E35BCDC" w14:textId="77777777" w:rsidR="00AF5DFE" w:rsidRDefault="00AF5DFE">
            <w:pPr>
              <w:rPr>
                <w:rFonts w:ascii="Arial" w:hAnsi="Arial"/>
                <w:b/>
                <w:snapToGrid w:val="0"/>
                <w:color w:val="auto"/>
              </w:rPr>
            </w:pPr>
            <w:r>
              <w:rPr>
                <w:rFonts w:ascii="Arial" w:hAnsi="Arial"/>
                <w:b/>
                <w:snapToGrid w:val="0"/>
                <w:color w:val="auto"/>
              </w:rPr>
              <w:t>XQUI</w:t>
            </w:r>
          </w:p>
        </w:tc>
        <w:tc>
          <w:tcPr>
            <w:tcW w:w="1530" w:type="dxa"/>
          </w:tcPr>
          <w:p w14:paraId="5E9B1884" w14:textId="77777777" w:rsidR="00AF5DFE" w:rsidRDefault="00AF5DFE">
            <w:pPr>
              <w:rPr>
                <w:rFonts w:ascii="Courier New" w:hAnsi="Courier New"/>
                <w:snapToGrid w:val="0"/>
                <w:color w:val="auto"/>
              </w:rPr>
            </w:pPr>
            <w:r>
              <w:rPr>
                <w:rFonts w:ascii="Courier New" w:hAnsi="Courier New"/>
                <w:snapToGrid w:val="0"/>
                <w:color w:val="auto"/>
              </w:rPr>
              <w:t>XQUIECE1XXX</w:t>
            </w:r>
          </w:p>
        </w:tc>
        <w:tc>
          <w:tcPr>
            <w:tcW w:w="3960" w:type="dxa"/>
          </w:tcPr>
          <w:p w14:paraId="7F085C9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QUITO</w:t>
                </w:r>
              </w:smartTag>
            </w:smartTag>
            <w:r>
              <w:rPr>
                <w:rFonts w:ascii="Arial" w:hAnsi="Arial"/>
                <w:snapToGrid w:val="0"/>
                <w:color w:val="auto"/>
              </w:rPr>
              <w:t xml:space="preserve"> STOCK EXCHANGE</w:t>
            </w:r>
          </w:p>
        </w:tc>
        <w:tc>
          <w:tcPr>
            <w:tcW w:w="2700" w:type="dxa"/>
          </w:tcPr>
          <w:p w14:paraId="7ED3EDA1" w14:textId="77777777" w:rsidR="00AF5DFE" w:rsidRDefault="00AF5DFE">
            <w:pPr>
              <w:jc w:val="left"/>
              <w:rPr>
                <w:rFonts w:ascii="Arial" w:hAnsi="Arial"/>
                <w:snapToGrid w:val="0"/>
                <w:color w:val="auto"/>
              </w:rPr>
            </w:pPr>
          </w:p>
        </w:tc>
        <w:tc>
          <w:tcPr>
            <w:tcW w:w="720" w:type="dxa"/>
          </w:tcPr>
          <w:p w14:paraId="23503A4B" w14:textId="77777777" w:rsidR="00AF5DFE" w:rsidRDefault="00AF5DFE">
            <w:pPr>
              <w:jc w:val="center"/>
              <w:rPr>
                <w:rFonts w:ascii="Arial" w:hAnsi="Arial"/>
                <w:snapToGrid w:val="0"/>
                <w:color w:val="auto"/>
              </w:rPr>
            </w:pPr>
          </w:p>
        </w:tc>
      </w:tr>
      <w:tr w:rsidR="00AF5DFE" w14:paraId="0664AF78" w14:textId="77777777">
        <w:trPr>
          <w:trHeight w:val="281"/>
        </w:trPr>
        <w:tc>
          <w:tcPr>
            <w:tcW w:w="750" w:type="dxa"/>
          </w:tcPr>
          <w:p w14:paraId="3CAEB4D8" w14:textId="77777777" w:rsidR="00AF5DFE" w:rsidRDefault="00AF5DFE">
            <w:pPr>
              <w:rPr>
                <w:rFonts w:ascii="Arial" w:hAnsi="Arial"/>
                <w:b/>
                <w:snapToGrid w:val="0"/>
                <w:color w:val="auto"/>
              </w:rPr>
            </w:pPr>
            <w:r>
              <w:rPr>
                <w:rFonts w:ascii="Arial" w:hAnsi="Arial"/>
                <w:b/>
                <w:snapToGrid w:val="0"/>
                <w:color w:val="auto"/>
              </w:rPr>
              <w:t>XRAS</w:t>
            </w:r>
          </w:p>
        </w:tc>
        <w:tc>
          <w:tcPr>
            <w:tcW w:w="1530" w:type="dxa"/>
          </w:tcPr>
          <w:p w14:paraId="155C8F93" w14:textId="77777777" w:rsidR="00AF5DFE" w:rsidRDefault="00AF5DFE">
            <w:pPr>
              <w:rPr>
                <w:rFonts w:ascii="Courier New" w:hAnsi="Courier New"/>
                <w:snapToGrid w:val="0"/>
                <w:color w:val="auto"/>
              </w:rPr>
            </w:pPr>
            <w:r>
              <w:rPr>
                <w:rFonts w:ascii="Courier New" w:hAnsi="Courier New"/>
                <w:snapToGrid w:val="0"/>
                <w:color w:val="auto"/>
              </w:rPr>
              <w:t>XRASROB1XXX</w:t>
            </w:r>
          </w:p>
        </w:tc>
        <w:tc>
          <w:tcPr>
            <w:tcW w:w="3960" w:type="dxa"/>
          </w:tcPr>
          <w:p w14:paraId="1AFCAA5C" w14:textId="77777777" w:rsidR="00AF5DFE" w:rsidRDefault="00AF5DFE">
            <w:pPr>
              <w:rPr>
                <w:rFonts w:ascii="Arial" w:hAnsi="Arial"/>
                <w:snapToGrid w:val="0"/>
                <w:color w:val="auto"/>
              </w:rPr>
            </w:pPr>
            <w:r>
              <w:rPr>
                <w:rFonts w:ascii="Arial" w:hAnsi="Arial"/>
                <w:snapToGrid w:val="0"/>
                <w:color w:val="auto"/>
              </w:rPr>
              <w:t>RASDAQ</w:t>
            </w:r>
          </w:p>
        </w:tc>
        <w:tc>
          <w:tcPr>
            <w:tcW w:w="2700" w:type="dxa"/>
          </w:tcPr>
          <w:p w14:paraId="6A20487C" w14:textId="77777777" w:rsidR="00AF5DFE" w:rsidRDefault="00AF5DFE">
            <w:pPr>
              <w:jc w:val="left"/>
              <w:rPr>
                <w:rFonts w:ascii="Arial" w:hAnsi="Arial"/>
                <w:snapToGrid w:val="0"/>
                <w:color w:val="auto"/>
              </w:rPr>
            </w:pPr>
            <w:r>
              <w:rPr>
                <w:rFonts w:ascii="Arial" w:hAnsi="Arial"/>
                <w:snapToGrid w:val="0"/>
                <w:color w:val="auto"/>
              </w:rPr>
              <w:t>RASDAQ (</w:t>
            </w:r>
            <w:smartTag w:uri="urn:schemas-microsoft-com:office:smarttags" w:element="country-region">
              <w:smartTag w:uri="urn:schemas-microsoft-com:office:smarttags" w:element="place">
                <w:r>
                  <w:rPr>
                    <w:rFonts w:ascii="Arial" w:hAnsi="Arial"/>
                    <w:snapToGrid w:val="0"/>
                    <w:color w:val="auto"/>
                  </w:rPr>
                  <w:t>Romania</w:t>
                </w:r>
              </w:smartTag>
            </w:smartTag>
            <w:r>
              <w:rPr>
                <w:rFonts w:ascii="Arial" w:hAnsi="Arial"/>
                <w:snapToGrid w:val="0"/>
                <w:color w:val="auto"/>
              </w:rPr>
              <w:t>)</w:t>
            </w:r>
          </w:p>
        </w:tc>
        <w:tc>
          <w:tcPr>
            <w:tcW w:w="720" w:type="dxa"/>
          </w:tcPr>
          <w:p w14:paraId="7389BEAC" w14:textId="77777777" w:rsidR="00AF5DFE" w:rsidRDefault="00AF5DFE">
            <w:pPr>
              <w:jc w:val="center"/>
              <w:rPr>
                <w:rFonts w:ascii="Arial" w:hAnsi="Arial"/>
                <w:snapToGrid w:val="0"/>
                <w:color w:val="auto"/>
              </w:rPr>
            </w:pPr>
            <w:r>
              <w:rPr>
                <w:rFonts w:ascii="Arial" w:hAnsi="Arial"/>
                <w:snapToGrid w:val="0"/>
                <w:color w:val="auto"/>
              </w:rPr>
              <w:t>RQ</w:t>
            </w:r>
          </w:p>
        </w:tc>
      </w:tr>
      <w:tr w:rsidR="00AF5DFE" w14:paraId="7E79F5FD" w14:textId="77777777">
        <w:trPr>
          <w:trHeight w:val="281"/>
        </w:trPr>
        <w:tc>
          <w:tcPr>
            <w:tcW w:w="750" w:type="dxa"/>
          </w:tcPr>
          <w:p w14:paraId="5FAC401F" w14:textId="77777777" w:rsidR="00AF5DFE" w:rsidRDefault="00AF5DFE">
            <w:pPr>
              <w:rPr>
                <w:rFonts w:ascii="Arial" w:hAnsi="Arial"/>
                <w:b/>
                <w:snapToGrid w:val="0"/>
                <w:color w:val="auto"/>
              </w:rPr>
            </w:pPr>
            <w:r>
              <w:rPr>
                <w:rFonts w:ascii="Arial" w:hAnsi="Arial"/>
                <w:b/>
                <w:snapToGrid w:val="0"/>
                <w:color w:val="auto"/>
              </w:rPr>
              <w:t>XRIO</w:t>
            </w:r>
          </w:p>
        </w:tc>
        <w:tc>
          <w:tcPr>
            <w:tcW w:w="1530" w:type="dxa"/>
          </w:tcPr>
          <w:p w14:paraId="6E24C192" w14:textId="77777777" w:rsidR="00AF5DFE" w:rsidRDefault="00AF5DFE">
            <w:pPr>
              <w:rPr>
                <w:rFonts w:ascii="Courier New" w:hAnsi="Courier New"/>
                <w:snapToGrid w:val="0"/>
                <w:color w:val="auto"/>
              </w:rPr>
            </w:pPr>
            <w:r>
              <w:rPr>
                <w:rFonts w:ascii="Courier New" w:hAnsi="Courier New"/>
                <w:snapToGrid w:val="0"/>
                <w:color w:val="auto"/>
              </w:rPr>
              <w:t>XRIOBRR1XXX</w:t>
            </w:r>
          </w:p>
        </w:tc>
        <w:tc>
          <w:tcPr>
            <w:tcW w:w="3960" w:type="dxa"/>
          </w:tcPr>
          <w:p w14:paraId="1322F5DA" w14:textId="77777777" w:rsidR="00AF5DFE" w:rsidRDefault="00AF5DFE">
            <w:pPr>
              <w:rPr>
                <w:rFonts w:ascii="Arial" w:hAnsi="Arial"/>
                <w:snapToGrid w:val="0"/>
                <w:color w:val="auto"/>
                <w:lang w:val="fr-FR"/>
              </w:rPr>
            </w:pPr>
            <w:r>
              <w:rPr>
                <w:rFonts w:ascii="Arial" w:hAnsi="Arial"/>
                <w:snapToGrid w:val="0"/>
                <w:color w:val="auto"/>
                <w:lang w:val="fr-FR"/>
              </w:rPr>
              <w:t>BOLSA DE VALORES DO RIO DE JANEIRO</w:t>
            </w:r>
          </w:p>
        </w:tc>
        <w:tc>
          <w:tcPr>
            <w:tcW w:w="2700" w:type="dxa"/>
          </w:tcPr>
          <w:p w14:paraId="3F3E70C1"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59787DAB" w14:textId="77777777" w:rsidR="00AF5DFE" w:rsidRDefault="00AF5DFE">
            <w:pPr>
              <w:jc w:val="center"/>
              <w:rPr>
                <w:rFonts w:ascii="Arial" w:hAnsi="Arial"/>
                <w:snapToGrid w:val="0"/>
                <w:color w:val="auto"/>
              </w:rPr>
            </w:pPr>
          </w:p>
        </w:tc>
      </w:tr>
      <w:tr w:rsidR="00AF5DFE" w14:paraId="1E86B981" w14:textId="77777777">
        <w:trPr>
          <w:trHeight w:val="281"/>
        </w:trPr>
        <w:tc>
          <w:tcPr>
            <w:tcW w:w="750" w:type="dxa"/>
          </w:tcPr>
          <w:p w14:paraId="27DEE831" w14:textId="77777777" w:rsidR="00AF5DFE" w:rsidRDefault="00AF5DFE">
            <w:pPr>
              <w:rPr>
                <w:rFonts w:ascii="Arial" w:hAnsi="Arial"/>
                <w:b/>
                <w:snapToGrid w:val="0"/>
                <w:color w:val="auto"/>
              </w:rPr>
            </w:pPr>
            <w:r>
              <w:rPr>
                <w:rFonts w:ascii="Arial" w:hAnsi="Arial"/>
                <w:b/>
                <w:snapToGrid w:val="0"/>
                <w:color w:val="auto"/>
              </w:rPr>
              <w:t>XRIS</w:t>
            </w:r>
          </w:p>
        </w:tc>
        <w:tc>
          <w:tcPr>
            <w:tcW w:w="1530" w:type="dxa"/>
          </w:tcPr>
          <w:p w14:paraId="2D7E6E41" w14:textId="77777777" w:rsidR="00AF5DFE" w:rsidRDefault="00AF5DFE">
            <w:pPr>
              <w:rPr>
                <w:rFonts w:ascii="Courier New" w:hAnsi="Courier New"/>
                <w:snapToGrid w:val="0"/>
                <w:color w:val="auto"/>
              </w:rPr>
            </w:pPr>
            <w:r>
              <w:rPr>
                <w:rFonts w:ascii="Courier New" w:hAnsi="Courier New"/>
                <w:snapToGrid w:val="0"/>
                <w:color w:val="auto"/>
              </w:rPr>
              <w:t>XRISLV21XXX</w:t>
            </w:r>
          </w:p>
        </w:tc>
        <w:tc>
          <w:tcPr>
            <w:tcW w:w="3960" w:type="dxa"/>
          </w:tcPr>
          <w:p w14:paraId="66586DE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RIGA</w:t>
                </w:r>
              </w:smartTag>
            </w:smartTag>
            <w:r>
              <w:rPr>
                <w:rFonts w:ascii="Arial" w:hAnsi="Arial"/>
                <w:snapToGrid w:val="0"/>
                <w:color w:val="auto"/>
              </w:rPr>
              <w:t xml:space="preserve"> STOCK EXCHANGE,THE</w:t>
            </w:r>
          </w:p>
        </w:tc>
        <w:tc>
          <w:tcPr>
            <w:tcW w:w="2700" w:type="dxa"/>
          </w:tcPr>
          <w:p w14:paraId="697D4342"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Riga</w:t>
                </w:r>
              </w:smartTag>
            </w:smartTag>
            <w:r>
              <w:rPr>
                <w:rFonts w:ascii="Arial" w:hAnsi="Arial"/>
                <w:snapToGrid w:val="0"/>
                <w:color w:val="auto"/>
              </w:rPr>
              <w:t xml:space="preserve"> Stock Exchange</w:t>
            </w:r>
          </w:p>
        </w:tc>
        <w:tc>
          <w:tcPr>
            <w:tcW w:w="720" w:type="dxa"/>
          </w:tcPr>
          <w:p w14:paraId="058A1CFD" w14:textId="77777777" w:rsidR="00AF5DFE" w:rsidRDefault="00AF5DFE">
            <w:pPr>
              <w:jc w:val="center"/>
              <w:rPr>
                <w:rFonts w:ascii="Arial" w:hAnsi="Arial"/>
                <w:snapToGrid w:val="0"/>
                <w:color w:val="auto"/>
              </w:rPr>
            </w:pPr>
            <w:r>
              <w:rPr>
                <w:rFonts w:ascii="Arial" w:hAnsi="Arial"/>
                <w:snapToGrid w:val="0"/>
                <w:color w:val="auto"/>
              </w:rPr>
              <w:t>RI</w:t>
            </w:r>
          </w:p>
        </w:tc>
      </w:tr>
      <w:tr w:rsidR="00AF5DFE" w14:paraId="41DD0252" w14:textId="77777777">
        <w:trPr>
          <w:trHeight w:val="281"/>
        </w:trPr>
        <w:tc>
          <w:tcPr>
            <w:tcW w:w="750" w:type="dxa"/>
          </w:tcPr>
          <w:p w14:paraId="3187480E" w14:textId="77777777" w:rsidR="00AF5DFE" w:rsidRDefault="00AF5DFE">
            <w:pPr>
              <w:rPr>
                <w:rFonts w:ascii="Arial" w:hAnsi="Arial"/>
                <w:b/>
                <w:snapToGrid w:val="0"/>
                <w:color w:val="auto"/>
              </w:rPr>
            </w:pPr>
            <w:r>
              <w:rPr>
                <w:rFonts w:ascii="Arial" w:hAnsi="Arial"/>
                <w:b/>
                <w:snapToGrid w:val="0"/>
                <w:color w:val="auto"/>
              </w:rPr>
              <w:t>XROM</w:t>
            </w:r>
          </w:p>
        </w:tc>
        <w:tc>
          <w:tcPr>
            <w:tcW w:w="1530" w:type="dxa"/>
          </w:tcPr>
          <w:p w14:paraId="2DE411C9" w14:textId="77777777" w:rsidR="00AF5DFE" w:rsidRDefault="00AF5DFE">
            <w:pPr>
              <w:rPr>
                <w:rFonts w:ascii="Courier New" w:hAnsi="Courier New"/>
                <w:snapToGrid w:val="0"/>
                <w:color w:val="auto"/>
              </w:rPr>
            </w:pPr>
            <w:r>
              <w:rPr>
                <w:rFonts w:ascii="Courier New" w:hAnsi="Courier New"/>
                <w:snapToGrid w:val="0"/>
                <w:color w:val="auto"/>
              </w:rPr>
              <w:t>XROMITR1XXX</w:t>
            </w:r>
          </w:p>
        </w:tc>
        <w:tc>
          <w:tcPr>
            <w:tcW w:w="3960" w:type="dxa"/>
          </w:tcPr>
          <w:p w14:paraId="218B178D" w14:textId="77777777" w:rsidR="00AF5DFE" w:rsidRPr="008E13A9" w:rsidRDefault="00AF5DFE">
            <w:pPr>
              <w:ind w:left="1080" w:hanging="360"/>
              <w:rPr>
                <w:rFonts w:ascii="Arial" w:hAnsi="Arial"/>
                <w:color w:val="auto"/>
                <w:lang w:val="sv-SE"/>
                <w:rPrChange w:id="5393" w:author="Administrator" w:date="2011-08-18T10:26:00Z">
                  <w:rPr>
                    <w:rFonts w:ascii="Arial" w:hAnsi="Arial"/>
                    <w:color w:val="auto"/>
                    <w:lang w:val="fr-FR"/>
                  </w:rPr>
                </w:rPrChange>
              </w:rPr>
            </w:pPr>
            <w:r w:rsidRPr="008E13A9">
              <w:rPr>
                <w:rFonts w:ascii="Arial" w:hAnsi="Arial"/>
                <w:color w:val="auto"/>
                <w:lang w:val="sv-SE"/>
                <w:rPrChange w:id="5394" w:author="Administrator" w:date="2011-08-18T10:26:00Z">
                  <w:rPr>
                    <w:rFonts w:ascii="Arial" w:hAnsi="Arial"/>
                    <w:color w:val="auto"/>
                    <w:lang w:val="fr-FR"/>
                  </w:rPr>
                </w:rPrChange>
              </w:rPr>
              <w:t>BORSA VALORI DI ROMA (STOCK EXCHANGE)</w:t>
            </w:r>
          </w:p>
        </w:tc>
        <w:tc>
          <w:tcPr>
            <w:tcW w:w="2700" w:type="dxa"/>
          </w:tcPr>
          <w:p w14:paraId="7013334B"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2BA3B17E" w14:textId="77777777" w:rsidR="00AF5DFE" w:rsidRDefault="00AF5DFE">
            <w:pPr>
              <w:jc w:val="center"/>
              <w:rPr>
                <w:rFonts w:ascii="Arial" w:hAnsi="Arial"/>
                <w:snapToGrid w:val="0"/>
                <w:color w:val="auto"/>
              </w:rPr>
            </w:pPr>
          </w:p>
        </w:tc>
      </w:tr>
      <w:tr w:rsidR="00AF5DFE" w14:paraId="642A629A" w14:textId="77777777">
        <w:trPr>
          <w:trHeight w:val="281"/>
        </w:trPr>
        <w:tc>
          <w:tcPr>
            <w:tcW w:w="750" w:type="dxa"/>
          </w:tcPr>
          <w:p w14:paraId="56AECB92" w14:textId="77777777" w:rsidR="00AF5DFE" w:rsidRDefault="00AF5DFE">
            <w:pPr>
              <w:rPr>
                <w:rFonts w:ascii="Arial" w:hAnsi="Arial"/>
                <w:b/>
                <w:snapToGrid w:val="0"/>
                <w:color w:val="auto"/>
              </w:rPr>
            </w:pPr>
            <w:r>
              <w:rPr>
                <w:rFonts w:ascii="Arial" w:hAnsi="Arial"/>
                <w:b/>
                <w:snapToGrid w:val="0"/>
                <w:color w:val="auto"/>
              </w:rPr>
              <w:t>XROS</w:t>
            </w:r>
          </w:p>
        </w:tc>
        <w:tc>
          <w:tcPr>
            <w:tcW w:w="1530" w:type="dxa"/>
          </w:tcPr>
          <w:p w14:paraId="0AC47A55" w14:textId="77777777" w:rsidR="00AF5DFE" w:rsidRDefault="00AF5DFE">
            <w:pPr>
              <w:rPr>
                <w:rFonts w:ascii="Courier New" w:hAnsi="Courier New"/>
                <w:snapToGrid w:val="0"/>
                <w:color w:val="auto"/>
              </w:rPr>
            </w:pPr>
            <w:r>
              <w:rPr>
                <w:rFonts w:ascii="Courier New" w:hAnsi="Courier New"/>
                <w:snapToGrid w:val="0"/>
                <w:color w:val="auto"/>
              </w:rPr>
              <w:t>XROSARB1XXX</w:t>
            </w:r>
          </w:p>
        </w:tc>
        <w:tc>
          <w:tcPr>
            <w:tcW w:w="3960" w:type="dxa"/>
          </w:tcPr>
          <w:p w14:paraId="2E95BDA3" w14:textId="77777777" w:rsidR="00AF5DFE" w:rsidRDefault="00AF5DFE">
            <w:pPr>
              <w:rPr>
                <w:rFonts w:ascii="Arial" w:hAnsi="Arial"/>
                <w:snapToGrid w:val="0"/>
                <w:color w:val="auto"/>
              </w:rPr>
            </w:pPr>
            <w:r>
              <w:rPr>
                <w:rFonts w:ascii="Arial" w:hAnsi="Arial"/>
                <w:snapToGrid w:val="0"/>
                <w:color w:val="auto"/>
              </w:rPr>
              <w:t xml:space="preserve">BOLSA DE COMERCIO </w:t>
            </w:r>
            <w:smartTag w:uri="urn:schemas-microsoft-com:office:smarttags" w:element="City">
              <w:smartTag w:uri="urn:schemas-microsoft-com:office:smarttags" w:element="place">
                <w:r>
                  <w:rPr>
                    <w:rFonts w:ascii="Arial" w:hAnsi="Arial"/>
                    <w:snapToGrid w:val="0"/>
                    <w:color w:val="auto"/>
                  </w:rPr>
                  <w:t>ROSARIO</w:t>
                </w:r>
              </w:smartTag>
            </w:smartTag>
          </w:p>
        </w:tc>
        <w:tc>
          <w:tcPr>
            <w:tcW w:w="2700" w:type="dxa"/>
          </w:tcPr>
          <w:p w14:paraId="4198D6E1" w14:textId="77777777" w:rsidR="00AF5DFE" w:rsidRDefault="00AF5DFE">
            <w:pPr>
              <w:jc w:val="left"/>
              <w:rPr>
                <w:rFonts w:ascii="Arial" w:hAnsi="Arial"/>
                <w:snapToGrid w:val="0"/>
                <w:color w:val="auto"/>
              </w:rPr>
            </w:pPr>
          </w:p>
        </w:tc>
        <w:tc>
          <w:tcPr>
            <w:tcW w:w="720" w:type="dxa"/>
          </w:tcPr>
          <w:p w14:paraId="1F784637" w14:textId="77777777" w:rsidR="00AF5DFE" w:rsidRDefault="00AF5DFE">
            <w:pPr>
              <w:jc w:val="center"/>
              <w:rPr>
                <w:rFonts w:ascii="Arial" w:hAnsi="Arial"/>
                <w:snapToGrid w:val="0"/>
                <w:color w:val="auto"/>
              </w:rPr>
            </w:pPr>
          </w:p>
        </w:tc>
      </w:tr>
      <w:tr w:rsidR="00AF5DFE" w14:paraId="66B5F128" w14:textId="77777777">
        <w:trPr>
          <w:trHeight w:val="281"/>
        </w:trPr>
        <w:tc>
          <w:tcPr>
            <w:tcW w:w="750" w:type="dxa"/>
          </w:tcPr>
          <w:p w14:paraId="491597BE" w14:textId="77777777" w:rsidR="00AF5DFE" w:rsidRDefault="00AF5DFE">
            <w:pPr>
              <w:rPr>
                <w:rFonts w:ascii="Arial" w:hAnsi="Arial"/>
                <w:b/>
                <w:snapToGrid w:val="0"/>
                <w:color w:val="auto"/>
              </w:rPr>
            </w:pPr>
            <w:r>
              <w:rPr>
                <w:rFonts w:ascii="Arial" w:hAnsi="Arial"/>
                <w:b/>
                <w:snapToGrid w:val="0"/>
                <w:color w:val="auto"/>
              </w:rPr>
              <w:t>XROV</w:t>
            </w:r>
          </w:p>
        </w:tc>
        <w:tc>
          <w:tcPr>
            <w:tcW w:w="1530" w:type="dxa"/>
          </w:tcPr>
          <w:p w14:paraId="5C6B4025" w14:textId="77777777" w:rsidR="00AF5DFE" w:rsidRDefault="00AF5DFE">
            <w:pPr>
              <w:rPr>
                <w:rFonts w:ascii="Courier New" w:hAnsi="Courier New"/>
                <w:snapToGrid w:val="0"/>
                <w:color w:val="auto"/>
              </w:rPr>
            </w:pPr>
            <w:r>
              <w:rPr>
                <w:rFonts w:ascii="Courier New" w:hAnsi="Courier New"/>
                <w:snapToGrid w:val="0"/>
                <w:color w:val="auto"/>
              </w:rPr>
              <w:t>XROVRU21XXX</w:t>
            </w:r>
          </w:p>
        </w:tc>
        <w:tc>
          <w:tcPr>
            <w:tcW w:w="3960" w:type="dxa"/>
          </w:tcPr>
          <w:p w14:paraId="1988A967"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ROSTOV</w:t>
                </w:r>
              </w:smartTag>
            </w:smartTag>
            <w:r>
              <w:rPr>
                <w:rFonts w:ascii="Arial" w:hAnsi="Arial"/>
                <w:snapToGrid w:val="0"/>
                <w:color w:val="auto"/>
              </w:rPr>
              <w:t xml:space="preserve"> CURRENCY AND STOCK EXCHANGE</w:t>
            </w:r>
          </w:p>
        </w:tc>
        <w:tc>
          <w:tcPr>
            <w:tcW w:w="2700" w:type="dxa"/>
          </w:tcPr>
          <w:p w14:paraId="2AD7A5B7" w14:textId="77777777" w:rsidR="00AF5DFE" w:rsidRDefault="00AF5DFE">
            <w:pPr>
              <w:jc w:val="left"/>
              <w:rPr>
                <w:rFonts w:ascii="Arial" w:hAnsi="Arial"/>
                <w:snapToGrid w:val="0"/>
                <w:color w:val="auto"/>
              </w:rPr>
            </w:pPr>
          </w:p>
        </w:tc>
        <w:tc>
          <w:tcPr>
            <w:tcW w:w="720" w:type="dxa"/>
          </w:tcPr>
          <w:p w14:paraId="2DFD3A65" w14:textId="77777777" w:rsidR="00AF5DFE" w:rsidRDefault="00AF5DFE">
            <w:pPr>
              <w:jc w:val="center"/>
              <w:rPr>
                <w:rFonts w:ascii="Arial" w:hAnsi="Arial"/>
                <w:snapToGrid w:val="0"/>
                <w:color w:val="auto"/>
              </w:rPr>
            </w:pPr>
          </w:p>
        </w:tc>
      </w:tr>
      <w:tr w:rsidR="00AF5DFE" w14:paraId="1797072F" w14:textId="77777777">
        <w:trPr>
          <w:trHeight w:val="281"/>
        </w:trPr>
        <w:tc>
          <w:tcPr>
            <w:tcW w:w="750" w:type="dxa"/>
          </w:tcPr>
          <w:p w14:paraId="6CF17BC5" w14:textId="77777777" w:rsidR="00AF5DFE" w:rsidRDefault="00AF5DFE">
            <w:pPr>
              <w:rPr>
                <w:rFonts w:ascii="Arial" w:hAnsi="Arial"/>
                <w:b/>
                <w:snapToGrid w:val="0"/>
                <w:color w:val="auto"/>
              </w:rPr>
            </w:pPr>
            <w:r>
              <w:rPr>
                <w:rFonts w:ascii="Arial" w:hAnsi="Arial"/>
                <w:b/>
                <w:snapToGrid w:val="0"/>
                <w:color w:val="auto"/>
              </w:rPr>
              <w:t>XRTR</w:t>
            </w:r>
          </w:p>
        </w:tc>
        <w:tc>
          <w:tcPr>
            <w:tcW w:w="1530" w:type="dxa"/>
          </w:tcPr>
          <w:p w14:paraId="07263885" w14:textId="77777777" w:rsidR="00AF5DFE" w:rsidRDefault="00AF5DFE">
            <w:pPr>
              <w:rPr>
                <w:rFonts w:ascii="Courier New" w:hAnsi="Courier New"/>
                <w:snapToGrid w:val="0"/>
                <w:color w:val="auto"/>
              </w:rPr>
            </w:pPr>
            <w:r>
              <w:rPr>
                <w:rFonts w:ascii="Courier New" w:hAnsi="Courier New"/>
                <w:snapToGrid w:val="0"/>
                <w:color w:val="auto"/>
              </w:rPr>
              <w:t>XRTRDEF1XXX</w:t>
            </w:r>
          </w:p>
        </w:tc>
        <w:tc>
          <w:tcPr>
            <w:tcW w:w="3960" w:type="dxa"/>
          </w:tcPr>
          <w:p w14:paraId="6052F4D8" w14:textId="77777777" w:rsidR="00AF5DFE" w:rsidRDefault="00AF5DFE">
            <w:pPr>
              <w:rPr>
                <w:rFonts w:ascii="Arial" w:hAnsi="Arial"/>
                <w:snapToGrid w:val="0"/>
                <w:color w:val="auto"/>
              </w:rPr>
            </w:pPr>
            <w:r>
              <w:rPr>
                <w:rFonts w:ascii="Arial" w:hAnsi="Arial"/>
                <w:snapToGrid w:val="0"/>
                <w:color w:val="auto"/>
              </w:rPr>
              <w:t>RTR (REUTERS-REALTIME-DATEN)</w:t>
            </w:r>
          </w:p>
        </w:tc>
        <w:tc>
          <w:tcPr>
            <w:tcW w:w="2700" w:type="dxa"/>
          </w:tcPr>
          <w:p w14:paraId="6987FAF4" w14:textId="77777777" w:rsidR="00AF5DFE" w:rsidRDefault="00AF5DFE">
            <w:pPr>
              <w:jc w:val="left"/>
              <w:rPr>
                <w:rFonts w:ascii="Arial" w:hAnsi="Arial"/>
                <w:snapToGrid w:val="0"/>
                <w:color w:val="auto"/>
              </w:rPr>
            </w:pPr>
          </w:p>
        </w:tc>
        <w:tc>
          <w:tcPr>
            <w:tcW w:w="720" w:type="dxa"/>
          </w:tcPr>
          <w:p w14:paraId="20B33F7B" w14:textId="77777777" w:rsidR="00AF5DFE" w:rsidRDefault="00AF5DFE">
            <w:pPr>
              <w:jc w:val="center"/>
              <w:rPr>
                <w:rFonts w:ascii="Arial" w:hAnsi="Arial"/>
                <w:snapToGrid w:val="0"/>
                <w:color w:val="auto"/>
              </w:rPr>
            </w:pPr>
          </w:p>
        </w:tc>
      </w:tr>
      <w:tr w:rsidR="00AF5DFE" w14:paraId="03411D6D" w14:textId="77777777">
        <w:trPr>
          <w:trHeight w:val="281"/>
        </w:trPr>
        <w:tc>
          <w:tcPr>
            <w:tcW w:w="750" w:type="dxa"/>
          </w:tcPr>
          <w:p w14:paraId="17FB6414" w14:textId="77777777" w:rsidR="00AF5DFE" w:rsidRDefault="00AF5DFE">
            <w:pPr>
              <w:rPr>
                <w:rFonts w:ascii="Arial" w:hAnsi="Arial"/>
                <w:b/>
                <w:snapToGrid w:val="0"/>
                <w:color w:val="auto"/>
              </w:rPr>
            </w:pPr>
            <w:r>
              <w:rPr>
                <w:rFonts w:ascii="Arial" w:hAnsi="Arial"/>
                <w:b/>
                <w:snapToGrid w:val="0"/>
                <w:color w:val="auto"/>
              </w:rPr>
              <w:t>XRUS</w:t>
            </w:r>
          </w:p>
        </w:tc>
        <w:tc>
          <w:tcPr>
            <w:tcW w:w="1530" w:type="dxa"/>
          </w:tcPr>
          <w:p w14:paraId="223B0A1E" w14:textId="77777777" w:rsidR="00AF5DFE" w:rsidRDefault="00AF5DFE">
            <w:pPr>
              <w:rPr>
                <w:rFonts w:ascii="Courier New" w:hAnsi="Courier New"/>
                <w:snapToGrid w:val="0"/>
                <w:color w:val="auto"/>
              </w:rPr>
            </w:pPr>
            <w:r>
              <w:rPr>
                <w:rFonts w:ascii="Courier New" w:hAnsi="Courier New"/>
                <w:snapToGrid w:val="0"/>
                <w:color w:val="auto"/>
              </w:rPr>
              <w:t>XRUSRUM1XXX</w:t>
            </w:r>
          </w:p>
        </w:tc>
        <w:tc>
          <w:tcPr>
            <w:tcW w:w="3960" w:type="dxa"/>
          </w:tcPr>
          <w:p w14:paraId="4DFFD2E0" w14:textId="77777777" w:rsidR="00AF5DFE" w:rsidRDefault="00AF5DFE">
            <w:pPr>
              <w:rPr>
                <w:rFonts w:ascii="Arial" w:hAnsi="Arial"/>
                <w:snapToGrid w:val="0"/>
                <w:color w:val="auto"/>
              </w:rPr>
            </w:pPr>
            <w:r>
              <w:rPr>
                <w:rFonts w:ascii="Arial" w:hAnsi="Arial"/>
                <w:snapToGrid w:val="0"/>
                <w:color w:val="auto"/>
              </w:rPr>
              <w:t>RUSSIAN EXCHANGE, THE</w:t>
            </w:r>
          </w:p>
        </w:tc>
        <w:tc>
          <w:tcPr>
            <w:tcW w:w="2700" w:type="dxa"/>
          </w:tcPr>
          <w:p w14:paraId="6A49BB22" w14:textId="77777777" w:rsidR="00AF5DFE" w:rsidRDefault="00AF5DFE">
            <w:pPr>
              <w:jc w:val="left"/>
              <w:rPr>
                <w:rFonts w:ascii="Arial" w:hAnsi="Arial"/>
                <w:i/>
                <w:snapToGrid w:val="0"/>
                <w:color w:val="auto"/>
              </w:rPr>
            </w:pPr>
            <w:r>
              <w:rPr>
                <w:rFonts w:ascii="Arial" w:hAnsi="Arial"/>
                <w:i/>
                <w:snapToGrid w:val="0"/>
                <w:color w:val="auto"/>
              </w:rPr>
              <w:t>Russian Trading System</w:t>
            </w:r>
          </w:p>
        </w:tc>
        <w:tc>
          <w:tcPr>
            <w:tcW w:w="720" w:type="dxa"/>
          </w:tcPr>
          <w:p w14:paraId="299CE670" w14:textId="77777777" w:rsidR="00AF5DFE" w:rsidRDefault="00AF5DFE">
            <w:pPr>
              <w:jc w:val="center"/>
              <w:rPr>
                <w:rFonts w:ascii="Arial" w:hAnsi="Arial"/>
                <w:i/>
                <w:snapToGrid w:val="0"/>
                <w:color w:val="auto"/>
              </w:rPr>
            </w:pPr>
            <w:r>
              <w:rPr>
                <w:rFonts w:ascii="Arial" w:hAnsi="Arial"/>
                <w:i/>
                <w:snapToGrid w:val="0"/>
                <w:color w:val="auto"/>
              </w:rPr>
              <w:t>RTS</w:t>
            </w:r>
          </w:p>
        </w:tc>
      </w:tr>
      <w:tr w:rsidR="00AF5DFE" w14:paraId="1CE68C7F" w14:textId="77777777">
        <w:trPr>
          <w:trHeight w:val="281"/>
        </w:trPr>
        <w:tc>
          <w:tcPr>
            <w:tcW w:w="750" w:type="dxa"/>
          </w:tcPr>
          <w:p w14:paraId="74127DB1" w14:textId="77777777" w:rsidR="00AF5DFE" w:rsidRDefault="00AF5DFE">
            <w:pPr>
              <w:rPr>
                <w:rFonts w:ascii="Arial" w:hAnsi="Arial"/>
                <w:b/>
                <w:snapToGrid w:val="0"/>
                <w:color w:val="auto"/>
              </w:rPr>
            </w:pPr>
            <w:r>
              <w:rPr>
                <w:rFonts w:ascii="Arial" w:hAnsi="Arial"/>
                <w:b/>
                <w:snapToGrid w:val="0"/>
                <w:color w:val="auto"/>
              </w:rPr>
              <w:t>XSAF</w:t>
            </w:r>
          </w:p>
        </w:tc>
        <w:tc>
          <w:tcPr>
            <w:tcW w:w="1530" w:type="dxa"/>
          </w:tcPr>
          <w:p w14:paraId="046CD7C2" w14:textId="77777777" w:rsidR="00AF5DFE" w:rsidRDefault="00AF5DFE">
            <w:pPr>
              <w:rPr>
                <w:rFonts w:ascii="Courier New" w:hAnsi="Courier New"/>
                <w:snapToGrid w:val="0"/>
                <w:color w:val="auto"/>
              </w:rPr>
            </w:pPr>
            <w:r>
              <w:rPr>
                <w:rFonts w:ascii="Courier New" w:hAnsi="Courier New"/>
                <w:snapToGrid w:val="0"/>
                <w:color w:val="auto"/>
              </w:rPr>
              <w:t>XSAFZAJ1XXX</w:t>
            </w:r>
          </w:p>
        </w:tc>
        <w:tc>
          <w:tcPr>
            <w:tcW w:w="3960" w:type="dxa"/>
          </w:tcPr>
          <w:p w14:paraId="5E9DD99C" w14:textId="77777777" w:rsidR="00AF5DFE" w:rsidRDefault="00AF5DFE">
            <w:pPr>
              <w:rPr>
                <w:rFonts w:ascii="Arial" w:hAnsi="Arial"/>
                <w:snapToGrid w:val="0"/>
                <w:color w:val="auto"/>
              </w:rPr>
            </w:pPr>
            <w:r>
              <w:rPr>
                <w:rFonts w:ascii="Arial" w:hAnsi="Arial"/>
                <w:snapToGrid w:val="0"/>
                <w:color w:val="auto"/>
              </w:rPr>
              <w:t>SAFEX</w:t>
            </w:r>
          </w:p>
        </w:tc>
        <w:tc>
          <w:tcPr>
            <w:tcW w:w="2700" w:type="dxa"/>
          </w:tcPr>
          <w:p w14:paraId="68B20EFC" w14:textId="77777777" w:rsidR="00AF5DFE" w:rsidRDefault="00AF5DFE">
            <w:pPr>
              <w:jc w:val="left"/>
              <w:rPr>
                <w:rFonts w:ascii="Arial" w:hAnsi="Arial"/>
                <w:snapToGrid w:val="0"/>
                <w:color w:val="auto"/>
              </w:rPr>
            </w:pPr>
          </w:p>
        </w:tc>
        <w:tc>
          <w:tcPr>
            <w:tcW w:w="720" w:type="dxa"/>
          </w:tcPr>
          <w:p w14:paraId="11F5C72C" w14:textId="77777777" w:rsidR="00AF5DFE" w:rsidRDefault="00AF5DFE">
            <w:pPr>
              <w:jc w:val="center"/>
              <w:rPr>
                <w:rFonts w:ascii="Arial" w:hAnsi="Arial"/>
                <w:snapToGrid w:val="0"/>
                <w:color w:val="auto"/>
              </w:rPr>
            </w:pPr>
          </w:p>
        </w:tc>
      </w:tr>
      <w:tr w:rsidR="00AF5DFE" w14:paraId="1A1DC53B" w14:textId="77777777">
        <w:trPr>
          <w:trHeight w:val="281"/>
        </w:trPr>
        <w:tc>
          <w:tcPr>
            <w:tcW w:w="750" w:type="dxa"/>
          </w:tcPr>
          <w:p w14:paraId="53A8AFBD" w14:textId="77777777" w:rsidR="00AF5DFE" w:rsidRDefault="00AF5DFE">
            <w:pPr>
              <w:rPr>
                <w:rFonts w:ascii="Arial" w:hAnsi="Arial"/>
                <w:b/>
                <w:snapToGrid w:val="0"/>
                <w:color w:val="auto"/>
              </w:rPr>
            </w:pPr>
            <w:r>
              <w:rPr>
                <w:rFonts w:ascii="Arial" w:hAnsi="Arial"/>
                <w:b/>
                <w:snapToGrid w:val="0"/>
                <w:color w:val="auto"/>
              </w:rPr>
              <w:t>XSAM</w:t>
            </w:r>
          </w:p>
        </w:tc>
        <w:tc>
          <w:tcPr>
            <w:tcW w:w="1530" w:type="dxa"/>
          </w:tcPr>
          <w:p w14:paraId="096ACA11" w14:textId="77777777" w:rsidR="00AF5DFE" w:rsidRDefault="00AF5DFE">
            <w:pPr>
              <w:rPr>
                <w:rFonts w:ascii="Courier New" w:hAnsi="Courier New"/>
                <w:snapToGrid w:val="0"/>
                <w:color w:val="auto"/>
              </w:rPr>
            </w:pPr>
            <w:r>
              <w:rPr>
                <w:rFonts w:ascii="Courier New" w:hAnsi="Courier New"/>
                <w:snapToGrid w:val="0"/>
                <w:color w:val="auto"/>
              </w:rPr>
              <w:t>XSAMRU31XXX</w:t>
            </w:r>
          </w:p>
        </w:tc>
        <w:tc>
          <w:tcPr>
            <w:tcW w:w="3960" w:type="dxa"/>
          </w:tcPr>
          <w:p w14:paraId="60D6B0EF" w14:textId="77777777" w:rsidR="00AF5DFE" w:rsidRDefault="00AF5DFE">
            <w:pPr>
              <w:rPr>
                <w:rFonts w:ascii="Arial" w:hAnsi="Arial"/>
                <w:snapToGrid w:val="0"/>
                <w:color w:val="auto"/>
              </w:rPr>
            </w:pPr>
            <w:r>
              <w:rPr>
                <w:rFonts w:ascii="Arial" w:hAnsi="Arial"/>
                <w:snapToGrid w:val="0"/>
                <w:color w:val="auto"/>
              </w:rPr>
              <w:t>SAMARA INTERBANK CURRENCY EXCHANGE</w:t>
            </w:r>
          </w:p>
        </w:tc>
        <w:tc>
          <w:tcPr>
            <w:tcW w:w="2700" w:type="dxa"/>
          </w:tcPr>
          <w:p w14:paraId="274EBAF6" w14:textId="77777777" w:rsidR="00AF5DFE" w:rsidRDefault="00AF5DFE">
            <w:pPr>
              <w:jc w:val="left"/>
              <w:rPr>
                <w:rFonts w:ascii="Arial" w:hAnsi="Arial"/>
                <w:snapToGrid w:val="0"/>
                <w:color w:val="auto"/>
              </w:rPr>
            </w:pPr>
          </w:p>
        </w:tc>
        <w:tc>
          <w:tcPr>
            <w:tcW w:w="720" w:type="dxa"/>
          </w:tcPr>
          <w:p w14:paraId="126725B1" w14:textId="77777777" w:rsidR="00AF5DFE" w:rsidRDefault="00AF5DFE">
            <w:pPr>
              <w:jc w:val="center"/>
              <w:rPr>
                <w:rFonts w:ascii="Arial" w:hAnsi="Arial"/>
                <w:snapToGrid w:val="0"/>
                <w:color w:val="auto"/>
              </w:rPr>
            </w:pPr>
          </w:p>
        </w:tc>
      </w:tr>
      <w:tr w:rsidR="00AF5DFE" w14:paraId="16EB58A4" w14:textId="77777777">
        <w:trPr>
          <w:trHeight w:val="281"/>
        </w:trPr>
        <w:tc>
          <w:tcPr>
            <w:tcW w:w="750" w:type="dxa"/>
          </w:tcPr>
          <w:p w14:paraId="03241851" w14:textId="77777777" w:rsidR="00AF5DFE" w:rsidRDefault="00AF5DFE">
            <w:pPr>
              <w:rPr>
                <w:rFonts w:ascii="Arial" w:hAnsi="Arial"/>
                <w:b/>
                <w:snapToGrid w:val="0"/>
                <w:color w:val="auto"/>
              </w:rPr>
            </w:pPr>
            <w:r>
              <w:rPr>
                <w:rFonts w:ascii="Arial" w:hAnsi="Arial"/>
                <w:b/>
                <w:snapToGrid w:val="0"/>
                <w:color w:val="auto"/>
              </w:rPr>
              <w:t>XSAP</w:t>
            </w:r>
          </w:p>
        </w:tc>
        <w:tc>
          <w:tcPr>
            <w:tcW w:w="1530" w:type="dxa"/>
          </w:tcPr>
          <w:p w14:paraId="1AC59187" w14:textId="77777777" w:rsidR="00AF5DFE" w:rsidRDefault="00AF5DFE">
            <w:pPr>
              <w:rPr>
                <w:rFonts w:ascii="Courier New" w:hAnsi="Courier New"/>
                <w:snapToGrid w:val="0"/>
                <w:color w:val="auto"/>
              </w:rPr>
            </w:pPr>
            <w:r>
              <w:rPr>
                <w:rFonts w:ascii="Courier New" w:hAnsi="Courier New"/>
                <w:snapToGrid w:val="0"/>
                <w:color w:val="auto"/>
              </w:rPr>
              <w:t>XSAPJPJ1XXX</w:t>
            </w:r>
          </w:p>
        </w:tc>
        <w:tc>
          <w:tcPr>
            <w:tcW w:w="3960" w:type="dxa"/>
          </w:tcPr>
          <w:p w14:paraId="286CA11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SAPPORO</w:t>
                </w:r>
              </w:smartTag>
            </w:smartTag>
            <w:r>
              <w:rPr>
                <w:rFonts w:ascii="Arial" w:hAnsi="Arial"/>
                <w:snapToGrid w:val="0"/>
                <w:color w:val="auto"/>
              </w:rPr>
              <w:t xml:space="preserve"> STOCK EXCHANGE</w:t>
            </w:r>
          </w:p>
        </w:tc>
        <w:tc>
          <w:tcPr>
            <w:tcW w:w="2700" w:type="dxa"/>
          </w:tcPr>
          <w:p w14:paraId="6A6BDC6B"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Sapporo</w:t>
                </w:r>
              </w:smartTag>
            </w:smartTag>
            <w:r>
              <w:rPr>
                <w:rFonts w:ascii="Arial" w:hAnsi="Arial"/>
                <w:snapToGrid w:val="0"/>
                <w:color w:val="auto"/>
              </w:rPr>
              <w:t xml:space="preserve"> Stock Exchange</w:t>
            </w:r>
          </w:p>
        </w:tc>
        <w:tc>
          <w:tcPr>
            <w:tcW w:w="720" w:type="dxa"/>
          </w:tcPr>
          <w:p w14:paraId="46F3ED81" w14:textId="77777777" w:rsidR="00AF5DFE" w:rsidRDefault="00AF5DFE">
            <w:pPr>
              <w:jc w:val="center"/>
              <w:rPr>
                <w:rFonts w:ascii="Arial" w:hAnsi="Arial"/>
                <w:snapToGrid w:val="0"/>
                <w:color w:val="auto"/>
              </w:rPr>
            </w:pPr>
            <w:r>
              <w:rPr>
                <w:rFonts w:ascii="Arial" w:hAnsi="Arial"/>
                <w:snapToGrid w:val="0"/>
                <w:color w:val="auto"/>
              </w:rPr>
              <w:t>SP</w:t>
            </w:r>
          </w:p>
        </w:tc>
      </w:tr>
      <w:tr w:rsidR="00AF5DFE" w14:paraId="6BE4EBBB" w14:textId="77777777">
        <w:trPr>
          <w:trHeight w:val="281"/>
        </w:trPr>
        <w:tc>
          <w:tcPr>
            <w:tcW w:w="750" w:type="dxa"/>
          </w:tcPr>
          <w:p w14:paraId="5DB438D5" w14:textId="77777777" w:rsidR="00AF5DFE" w:rsidRDefault="00AF5DFE">
            <w:pPr>
              <w:rPr>
                <w:rFonts w:ascii="Arial" w:hAnsi="Arial"/>
                <w:b/>
                <w:snapToGrid w:val="0"/>
              </w:rPr>
            </w:pPr>
            <w:r>
              <w:rPr>
                <w:rFonts w:ascii="Arial" w:hAnsi="Arial"/>
                <w:b/>
                <w:snapToGrid w:val="0"/>
              </w:rPr>
              <w:t>XSAU</w:t>
            </w:r>
          </w:p>
        </w:tc>
        <w:tc>
          <w:tcPr>
            <w:tcW w:w="1530" w:type="dxa"/>
          </w:tcPr>
          <w:p w14:paraId="65F5387D" w14:textId="77777777" w:rsidR="00AF5DFE" w:rsidRDefault="00AF5DFE">
            <w:pPr>
              <w:rPr>
                <w:rFonts w:ascii="Courier New" w:hAnsi="Courier New"/>
                <w:snapToGrid w:val="0"/>
              </w:rPr>
            </w:pPr>
          </w:p>
        </w:tc>
        <w:tc>
          <w:tcPr>
            <w:tcW w:w="3960" w:type="dxa"/>
          </w:tcPr>
          <w:p w14:paraId="0B850FF2" w14:textId="77777777" w:rsidR="00AF5DFE" w:rsidRDefault="00AF5DFE">
            <w:pPr>
              <w:rPr>
                <w:rFonts w:ascii="Arial" w:hAnsi="Arial"/>
                <w:snapToGrid w:val="0"/>
              </w:rPr>
            </w:pPr>
            <w:r>
              <w:rPr>
                <w:rFonts w:ascii="Arial" w:hAnsi="Arial"/>
                <w:snapToGrid w:val="0"/>
              </w:rPr>
              <w:t>SAUDI ARIBA STOCK EXCHANGE</w:t>
            </w:r>
          </w:p>
        </w:tc>
        <w:tc>
          <w:tcPr>
            <w:tcW w:w="2700" w:type="dxa"/>
          </w:tcPr>
          <w:p w14:paraId="0AC1660C" w14:textId="77777777" w:rsidR="00AF5DFE" w:rsidRDefault="00AF5DFE">
            <w:pPr>
              <w:rPr>
                <w:rFonts w:ascii="Arial" w:hAnsi="Arial"/>
                <w:snapToGrid w:val="0"/>
              </w:rPr>
            </w:pPr>
            <w:r>
              <w:rPr>
                <w:rFonts w:ascii="Arial" w:hAnsi="Arial"/>
                <w:snapToGrid w:val="0"/>
              </w:rPr>
              <w:t>Saudi Stock Exchange</w:t>
            </w:r>
          </w:p>
        </w:tc>
        <w:tc>
          <w:tcPr>
            <w:tcW w:w="720" w:type="dxa"/>
          </w:tcPr>
          <w:p w14:paraId="38749780" w14:textId="77777777" w:rsidR="00AF5DFE" w:rsidRDefault="00AF5DFE">
            <w:pPr>
              <w:jc w:val="center"/>
              <w:rPr>
                <w:rFonts w:ascii="Arial" w:hAnsi="Arial"/>
                <w:snapToGrid w:val="0"/>
              </w:rPr>
            </w:pPr>
            <w:r>
              <w:rPr>
                <w:rFonts w:ascii="Arial" w:hAnsi="Arial"/>
                <w:snapToGrid w:val="0"/>
              </w:rPr>
              <w:t>SE</w:t>
            </w:r>
          </w:p>
        </w:tc>
      </w:tr>
      <w:tr w:rsidR="00AF5DFE" w14:paraId="046CABC8" w14:textId="77777777">
        <w:trPr>
          <w:trHeight w:val="281"/>
        </w:trPr>
        <w:tc>
          <w:tcPr>
            <w:tcW w:w="750" w:type="dxa"/>
          </w:tcPr>
          <w:p w14:paraId="483443CB" w14:textId="77777777" w:rsidR="00AF5DFE" w:rsidRDefault="00AF5DFE">
            <w:pPr>
              <w:rPr>
                <w:rFonts w:ascii="Arial" w:hAnsi="Arial"/>
                <w:b/>
                <w:snapToGrid w:val="0"/>
                <w:color w:val="auto"/>
              </w:rPr>
            </w:pPr>
            <w:r>
              <w:rPr>
                <w:rFonts w:ascii="Arial" w:hAnsi="Arial"/>
                <w:b/>
                <w:snapToGrid w:val="0"/>
                <w:color w:val="auto"/>
              </w:rPr>
              <w:t>XSCE</w:t>
            </w:r>
          </w:p>
        </w:tc>
        <w:tc>
          <w:tcPr>
            <w:tcW w:w="1530" w:type="dxa"/>
          </w:tcPr>
          <w:p w14:paraId="18199B17" w14:textId="77777777" w:rsidR="00AF5DFE" w:rsidRDefault="00AF5DFE">
            <w:pPr>
              <w:rPr>
                <w:rFonts w:ascii="Courier New" w:hAnsi="Courier New"/>
                <w:snapToGrid w:val="0"/>
                <w:color w:val="auto"/>
              </w:rPr>
            </w:pPr>
            <w:r>
              <w:rPr>
                <w:rFonts w:ascii="Courier New" w:hAnsi="Courier New"/>
                <w:snapToGrid w:val="0"/>
                <w:color w:val="auto"/>
              </w:rPr>
              <w:t>XSCESGS1XXX</w:t>
            </w:r>
          </w:p>
        </w:tc>
        <w:tc>
          <w:tcPr>
            <w:tcW w:w="3960" w:type="dxa"/>
          </w:tcPr>
          <w:p w14:paraId="295F7AC1"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SINGAPORE</w:t>
                </w:r>
              </w:smartTag>
            </w:smartTag>
            <w:r>
              <w:rPr>
                <w:rFonts w:ascii="Arial" w:hAnsi="Arial"/>
                <w:snapToGrid w:val="0"/>
                <w:color w:val="auto"/>
              </w:rPr>
              <w:t xml:space="preserve"> COMMODITY EXCHANGE</w:t>
            </w:r>
          </w:p>
        </w:tc>
        <w:tc>
          <w:tcPr>
            <w:tcW w:w="2700" w:type="dxa"/>
          </w:tcPr>
          <w:p w14:paraId="4EF4F6D5" w14:textId="77777777" w:rsidR="00AF5DFE" w:rsidRDefault="00AF5DFE">
            <w:pPr>
              <w:jc w:val="left"/>
              <w:rPr>
                <w:rFonts w:ascii="Arial" w:hAnsi="Arial"/>
                <w:snapToGrid w:val="0"/>
                <w:color w:val="auto"/>
              </w:rPr>
            </w:pPr>
          </w:p>
        </w:tc>
        <w:tc>
          <w:tcPr>
            <w:tcW w:w="720" w:type="dxa"/>
          </w:tcPr>
          <w:p w14:paraId="26AE367A" w14:textId="77777777" w:rsidR="00AF5DFE" w:rsidRDefault="00AF5DFE">
            <w:pPr>
              <w:jc w:val="center"/>
              <w:rPr>
                <w:rFonts w:ascii="Arial" w:hAnsi="Arial"/>
                <w:snapToGrid w:val="0"/>
                <w:color w:val="auto"/>
              </w:rPr>
            </w:pPr>
          </w:p>
        </w:tc>
      </w:tr>
      <w:tr w:rsidR="00AF5DFE" w14:paraId="31D3F23D" w14:textId="77777777">
        <w:trPr>
          <w:cantSplit/>
          <w:trHeight w:val="90"/>
        </w:trPr>
        <w:tc>
          <w:tcPr>
            <w:tcW w:w="750" w:type="dxa"/>
            <w:vMerge w:val="restart"/>
          </w:tcPr>
          <w:p w14:paraId="5806D9BE" w14:textId="77777777" w:rsidR="00AF5DFE" w:rsidRDefault="00AF5DFE">
            <w:pPr>
              <w:rPr>
                <w:rFonts w:ascii="Arial" w:hAnsi="Arial"/>
                <w:b/>
                <w:snapToGrid w:val="0"/>
                <w:color w:val="auto"/>
              </w:rPr>
            </w:pPr>
            <w:r>
              <w:rPr>
                <w:rFonts w:ascii="Arial" w:hAnsi="Arial"/>
                <w:b/>
                <w:snapToGrid w:val="0"/>
                <w:color w:val="auto"/>
              </w:rPr>
              <w:t>XSES</w:t>
            </w:r>
          </w:p>
        </w:tc>
        <w:tc>
          <w:tcPr>
            <w:tcW w:w="1530" w:type="dxa"/>
            <w:vMerge w:val="restart"/>
          </w:tcPr>
          <w:p w14:paraId="19DC2FCF" w14:textId="77777777" w:rsidR="00AF5DFE" w:rsidRDefault="00AF5DFE">
            <w:pPr>
              <w:rPr>
                <w:rFonts w:ascii="Courier New" w:hAnsi="Courier New"/>
                <w:snapToGrid w:val="0"/>
                <w:color w:val="auto"/>
              </w:rPr>
            </w:pPr>
            <w:r>
              <w:rPr>
                <w:rFonts w:ascii="Courier New" w:hAnsi="Courier New"/>
                <w:snapToGrid w:val="0"/>
                <w:color w:val="auto"/>
              </w:rPr>
              <w:t>XSESSGS1XXX</w:t>
            </w:r>
          </w:p>
        </w:tc>
        <w:tc>
          <w:tcPr>
            <w:tcW w:w="3960" w:type="dxa"/>
          </w:tcPr>
          <w:p w14:paraId="2F22CD40" w14:textId="77777777" w:rsidR="00AF5DFE" w:rsidRDefault="00AF5DFE">
            <w:pPr>
              <w:rPr>
                <w:rFonts w:ascii="Arial" w:hAnsi="Arial"/>
                <w:snapToGrid w:val="0"/>
                <w:color w:val="auto"/>
              </w:rPr>
            </w:pPr>
            <w:r>
              <w:rPr>
                <w:rFonts w:ascii="Arial" w:hAnsi="Arial"/>
                <w:snapToGrid w:val="0"/>
                <w:color w:val="auto"/>
              </w:rPr>
              <w:t>STOCK EXCHANGE OF SINGAPORE LTD</w:t>
            </w:r>
          </w:p>
        </w:tc>
        <w:tc>
          <w:tcPr>
            <w:tcW w:w="2700" w:type="dxa"/>
            <w:vMerge w:val="restart"/>
          </w:tcPr>
          <w:p w14:paraId="6528DACD"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Singapore</w:t>
                </w:r>
              </w:smartTag>
            </w:smartTag>
            <w:r>
              <w:rPr>
                <w:rFonts w:ascii="Arial" w:hAnsi="Arial"/>
                <w:snapToGrid w:val="0"/>
                <w:color w:val="auto"/>
              </w:rPr>
              <w:t xml:space="preserve"> Stock Exchange</w:t>
            </w:r>
          </w:p>
        </w:tc>
        <w:tc>
          <w:tcPr>
            <w:tcW w:w="720" w:type="dxa"/>
            <w:vMerge w:val="restart"/>
          </w:tcPr>
          <w:p w14:paraId="6B5EE068" w14:textId="77777777" w:rsidR="00AF5DFE" w:rsidRDefault="00AF5DFE">
            <w:pPr>
              <w:jc w:val="center"/>
              <w:rPr>
                <w:rFonts w:ascii="Arial" w:hAnsi="Arial"/>
                <w:snapToGrid w:val="0"/>
                <w:color w:val="auto"/>
              </w:rPr>
            </w:pPr>
            <w:r>
              <w:rPr>
                <w:rFonts w:ascii="Arial" w:hAnsi="Arial"/>
                <w:snapToGrid w:val="0"/>
                <w:color w:val="auto"/>
              </w:rPr>
              <w:t>SI</w:t>
            </w:r>
          </w:p>
        </w:tc>
      </w:tr>
      <w:tr w:rsidR="00AF5DFE" w14:paraId="1BA7890B" w14:textId="77777777">
        <w:trPr>
          <w:cantSplit/>
          <w:trHeight w:val="90"/>
        </w:trPr>
        <w:tc>
          <w:tcPr>
            <w:tcW w:w="750" w:type="dxa"/>
            <w:vMerge/>
          </w:tcPr>
          <w:p w14:paraId="2B00DCC3" w14:textId="77777777" w:rsidR="00AF5DFE" w:rsidRDefault="00AF5DFE">
            <w:pPr>
              <w:rPr>
                <w:rFonts w:ascii="Arial" w:hAnsi="Arial"/>
                <w:b/>
                <w:snapToGrid w:val="0"/>
                <w:color w:val="auto"/>
              </w:rPr>
            </w:pPr>
          </w:p>
        </w:tc>
        <w:tc>
          <w:tcPr>
            <w:tcW w:w="1530" w:type="dxa"/>
            <w:vMerge/>
          </w:tcPr>
          <w:p w14:paraId="5B21ED12" w14:textId="77777777" w:rsidR="00AF5DFE" w:rsidRDefault="00AF5DFE">
            <w:pPr>
              <w:rPr>
                <w:rFonts w:ascii="Courier New" w:hAnsi="Courier New"/>
                <w:snapToGrid w:val="0"/>
                <w:color w:val="auto"/>
              </w:rPr>
            </w:pPr>
          </w:p>
        </w:tc>
        <w:tc>
          <w:tcPr>
            <w:tcW w:w="3960" w:type="dxa"/>
          </w:tcPr>
          <w:p w14:paraId="3F90A946"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SINGAPORE</w:t>
                </w:r>
              </w:smartTag>
            </w:smartTag>
            <w:r>
              <w:rPr>
                <w:rFonts w:ascii="Arial" w:hAnsi="Arial"/>
                <w:snapToGrid w:val="0"/>
                <w:color w:val="auto"/>
              </w:rPr>
              <w:t xml:space="preserve"> FOREIGN</w:t>
            </w:r>
          </w:p>
        </w:tc>
        <w:tc>
          <w:tcPr>
            <w:tcW w:w="2700" w:type="dxa"/>
            <w:vMerge/>
          </w:tcPr>
          <w:p w14:paraId="2BBAC530" w14:textId="77777777" w:rsidR="00AF5DFE" w:rsidRDefault="00AF5DFE">
            <w:pPr>
              <w:jc w:val="left"/>
              <w:rPr>
                <w:rFonts w:ascii="Arial" w:hAnsi="Arial"/>
                <w:snapToGrid w:val="0"/>
                <w:color w:val="auto"/>
              </w:rPr>
            </w:pPr>
          </w:p>
        </w:tc>
        <w:tc>
          <w:tcPr>
            <w:tcW w:w="720" w:type="dxa"/>
            <w:vMerge/>
          </w:tcPr>
          <w:p w14:paraId="372B8559" w14:textId="77777777" w:rsidR="00AF5DFE" w:rsidRDefault="00AF5DFE">
            <w:pPr>
              <w:jc w:val="center"/>
              <w:rPr>
                <w:rFonts w:ascii="Arial" w:hAnsi="Arial"/>
                <w:snapToGrid w:val="0"/>
                <w:color w:val="auto"/>
              </w:rPr>
            </w:pPr>
          </w:p>
        </w:tc>
      </w:tr>
      <w:tr w:rsidR="00AF5DFE" w14:paraId="1F8135C3" w14:textId="77777777">
        <w:trPr>
          <w:cantSplit/>
          <w:trHeight w:val="90"/>
        </w:trPr>
        <w:tc>
          <w:tcPr>
            <w:tcW w:w="750" w:type="dxa"/>
            <w:vMerge/>
          </w:tcPr>
          <w:p w14:paraId="05411915" w14:textId="77777777" w:rsidR="00AF5DFE" w:rsidRDefault="00AF5DFE">
            <w:pPr>
              <w:rPr>
                <w:rFonts w:ascii="Arial" w:hAnsi="Arial"/>
                <w:b/>
                <w:snapToGrid w:val="0"/>
                <w:color w:val="auto"/>
              </w:rPr>
            </w:pPr>
          </w:p>
        </w:tc>
        <w:tc>
          <w:tcPr>
            <w:tcW w:w="1530" w:type="dxa"/>
            <w:vMerge w:val="restart"/>
          </w:tcPr>
          <w:p w14:paraId="2D6BE2F1" w14:textId="77777777" w:rsidR="00AF5DFE" w:rsidRDefault="00AF5DFE">
            <w:pPr>
              <w:rPr>
                <w:rFonts w:ascii="Courier New" w:hAnsi="Courier New"/>
                <w:snapToGrid w:val="0"/>
                <w:color w:val="auto"/>
              </w:rPr>
            </w:pPr>
            <w:r>
              <w:rPr>
                <w:rFonts w:ascii="Courier New" w:hAnsi="Courier New"/>
                <w:snapToGrid w:val="0"/>
                <w:color w:val="auto"/>
              </w:rPr>
              <w:t>XSESSGSGXXX</w:t>
            </w:r>
          </w:p>
        </w:tc>
        <w:tc>
          <w:tcPr>
            <w:tcW w:w="3960" w:type="dxa"/>
          </w:tcPr>
          <w:p w14:paraId="1EEE06C1"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SINGAPORE</w:t>
                </w:r>
              </w:smartTag>
            </w:smartTag>
            <w:r>
              <w:rPr>
                <w:rFonts w:ascii="Arial" w:hAnsi="Arial"/>
                <w:snapToGrid w:val="0"/>
                <w:color w:val="auto"/>
              </w:rPr>
              <w:t xml:space="preserve"> EXCHANGE DERIVATIVES OPEN OUTCRY TRADING</w:t>
            </w:r>
          </w:p>
        </w:tc>
        <w:tc>
          <w:tcPr>
            <w:tcW w:w="2700" w:type="dxa"/>
            <w:vMerge/>
          </w:tcPr>
          <w:p w14:paraId="2C85CD5E" w14:textId="77777777" w:rsidR="00AF5DFE" w:rsidRDefault="00AF5DFE">
            <w:pPr>
              <w:jc w:val="left"/>
              <w:rPr>
                <w:rFonts w:ascii="Arial" w:hAnsi="Arial"/>
                <w:snapToGrid w:val="0"/>
                <w:color w:val="auto"/>
              </w:rPr>
            </w:pPr>
          </w:p>
        </w:tc>
        <w:tc>
          <w:tcPr>
            <w:tcW w:w="720" w:type="dxa"/>
            <w:vMerge/>
          </w:tcPr>
          <w:p w14:paraId="24244BEB" w14:textId="77777777" w:rsidR="00AF5DFE" w:rsidRDefault="00AF5DFE">
            <w:pPr>
              <w:jc w:val="center"/>
              <w:rPr>
                <w:rFonts w:ascii="Arial" w:hAnsi="Arial"/>
                <w:snapToGrid w:val="0"/>
                <w:color w:val="auto"/>
              </w:rPr>
            </w:pPr>
          </w:p>
        </w:tc>
      </w:tr>
      <w:tr w:rsidR="00AF5DFE" w14:paraId="4D10C712" w14:textId="77777777">
        <w:trPr>
          <w:cantSplit/>
          <w:trHeight w:val="90"/>
        </w:trPr>
        <w:tc>
          <w:tcPr>
            <w:tcW w:w="750" w:type="dxa"/>
            <w:vMerge/>
          </w:tcPr>
          <w:p w14:paraId="3AF846F1" w14:textId="77777777" w:rsidR="00AF5DFE" w:rsidRDefault="00AF5DFE">
            <w:pPr>
              <w:rPr>
                <w:rFonts w:ascii="Arial" w:hAnsi="Arial"/>
                <w:b/>
                <w:snapToGrid w:val="0"/>
                <w:color w:val="auto"/>
              </w:rPr>
            </w:pPr>
          </w:p>
        </w:tc>
        <w:tc>
          <w:tcPr>
            <w:tcW w:w="1530" w:type="dxa"/>
            <w:vMerge/>
          </w:tcPr>
          <w:p w14:paraId="61C661DE" w14:textId="77777777" w:rsidR="00AF5DFE" w:rsidRDefault="00AF5DFE">
            <w:pPr>
              <w:rPr>
                <w:rFonts w:ascii="Courier New" w:hAnsi="Courier New"/>
                <w:snapToGrid w:val="0"/>
                <w:color w:val="auto"/>
              </w:rPr>
            </w:pPr>
          </w:p>
        </w:tc>
        <w:tc>
          <w:tcPr>
            <w:tcW w:w="3960" w:type="dxa"/>
          </w:tcPr>
          <w:p w14:paraId="12A56515"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SINGAPORE</w:t>
                </w:r>
              </w:smartTag>
            </w:smartTag>
            <w:r>
              <w:rPr>
                <w:rFonts w:ascii="Arial" w:hAnsi="Arial"/>
                <w:snapToGrid w:val="0"/>
                <w:color w:val="auto"/>
              </w:rPr>
              <w:t xml:space="preserve"> EXCHANGE DERIVATIVES ELECTRONIC TRADING</w:t>
            </w:r>
          </w:p>
        </w:tc>
        <w:tc>
          <w:tcPr>
            <w:tcW w:w="2700" w:type="dxa"/>
            <w:vMerge/>
          </w:tcPr>
          <w:p w14:paraId="6E238B87" w14:textId="77777777" w:rsidR="00AF5DFE" w:rsidRDefault="00AF5DFE">
            <w:pPr>
              <w:jc w:val="left"/>
              <w:rPr>
                <w:rFonts w:ascii="Arial" w:hAnsi="Arial"/>
                <w:snapToGrid w:val="0"/>
                <w:color w:val="auto"/>
              </w:rPr>
            </w:pPr>
          </w:p>
        </w:tc>
        <w:tc>
          <w:tcPr>
            <w:tcW w:w="720" w:type="dxa"/>
            <w:vMerge/>
          </w:tcPr>
          <w:p w14:paraId="64AC9D05" w14:textId="77777777" w:rsidR="00AF5DFE" w:rsidRDefault="00AF5DFE">
            <w:pPr>
              <w:jc w:val="center"/>
              <w:rPr>
                <w:rFonts w:ascii="Arial" w:hAnsi="Arial"/>
                <w:snapToGrid w:val="0"/>
                <w:color w:val="auto"/>
              </w:rPr>
            </w:pPr>
          </w:p>
        </w:tc>
      </w:tr>
      <w:tr w:rsidR="00AF5DFE" w14:paraId="414835B8" w14:textId="77777777">
        <w:trPr>
          <w:trHeight w:val="281"/>
        </w:trPr>
        <w:tc>
          <w:tcPr>
            <w:tcW w:w="750" w:type="dxa"/>
          </w:tcPr>
          <w:p w14:paraId="17B1D9DA" w14:textId="77777777" w:rsidR="00AF5DFE" w:rsidRDefault="00AF5DFE">
            <w:pPr>
              <w:rPr>
                <w:rFonts w:ascii="Arial" w:hAnsi="Arial"/>
                <w:b/>
                <w:snapToGrid w:val="0"/>
                <w:color w:val="auto"/>
              </w:rPr>
            </w:pPr>
            <w:r>
              <w:rPr>
                <w:rFonts w:ascii="Arial" w:hAnsi="Arial"/>
                <w:b/>
                <w:snapToGrid w:val="0"/>
                <w:color w:val="auto"/>
              </w:rPr>
              <w:t>XSFA</w:t>
            </w:r>
          </w:p>
        </w:tc>
        <w:tc>
          <w:tcPr>
            <w:tcW w:w="1530" w:type="dxa"/>
          </w:tcPr>
          <w:p w14:paraId="1CFF51A5" w14:textId="77777777" w:rsidR="00AF5DFE" w:rsidRDefault="00AF5DFE">
            <w:pPr>
              <w:rPr>
                <w:rFonts w:ascii="Courier New" w:hAnsi="Courier New"/>
                <w:snapToGrid w:val="0"/>
                <w:color w:val="auto"/>
              </w:rPr>
            </w:pPr>
            <w:r>
              <w:rPr>
                <w:rFonts w:ascii="Courier New" w:hAnsi="Courier New"/>
                <w:snapToGrid w:val="0"/>
                <w:color w:val="auto"/>
              </w:rPr>
              <w:t>XSFAZAJ1XXX</w:t>
            </w:r>
          </w:p>
        </w:tc>
        <w:tc>
          <w:tcPr>
            <w:tcW w:w="3960" w:type="dxa"/>
          </w:tcPr>
          <w:p w14:paraId="09EBEB6E" w14:textId="77777777" w:rsidR="00AF5DFE" w:rsidRDefault="00AF5DFE">
            <w:pPr>
              <w:rPr>
                <w:rFonts w:ascii="Arial" w:hAnsi="Arial"/>
                <w:snapToGrid w:val="0"/>
                <w:color w:val="auto"/>
              </w:rPr>
            </w:pPr>
            <w:r>
              <w:rPr>
                <w:rFonts w:ascii="Arial" w:hAnsi="Arial"/>
                <w:snapToGrid w:val="0"/>
                <w:color w:val="auto"/>
              </w:rPr>
              <w:t>SOUTH AFRICAN FUTURES EXCHANGE - AGRICULTURAL MARKET DIVISION</w:t>
            </w:r>
          </w:p>
        </w:tc>
        <w:tc>
          <w:tcPr>
            <w:tcW w:w="2700" w:type="dxa"/>
          </w:tcPr>
          <w:p w14:paraId="3AB38F30" w14:textId="77777777" w:rsidR="00AF5DFE" w:rsidRDefault="00AF5DFE">
            <w:pPr>
              <w:jc w:val="left"/>
              <w:rPr>
                <w:rFonts w:ascii="Arial" w:hAnsi="Arial"/>
                <w:snapToGrid w:val="0"/>
                <w:color w:val="auto"/>
              </w:rPr>
            </w:pPr>
          </w:p>
        </w:tc>
        <w:tc>
          <w:tcPr>
            <w:tcW w:w="720" w:type="dxa"/>
          </w:tcPr>
          <w:p w14:paraId="1588EF12" w14:textId="77777777" w:rsidR="00AF5DFE" w:rsidRDefault="00AF5DFE">
            <w:pPr>
              <w:jc w:val="center"/>
              <w:rPr>
                <w:rFonts w:ascii="Arial" w:hAnsi="Arial"/>
                <w:snapToGrid w:val="0"/>
                <w:color w:val="auto"/>
              </w:rPr>
            </w:pPr>
          </w:p>
        </w:tc>
      </w:tr>
      <w:tr w:rsidR="00AF5DFE" w14:paraId="61B6D2D7" w14:textId="77777777">
        <w:trPr>
          <w:trHeight w:val="281"/>
        </w:trPr>
        <w:tc>
          <w:tcPr>
            <w:tcW w:w="750" w:type="dxa"/>
          </w:tcPr>
          <w:p w14:paraId="0A41A5D2" w14:textId="77777777" w:rsidR="00AF5DFE" w:rsidRDefault="00AF5DFE">
            <w:pPr>
              <w:rPr>
                <w:rFonts w:ascii="Arial" w:hAnsi="Arial"/>
                <w:b/>
                <w:snapToGrid w:val="0"/>
                <w:color w:val="auto"/>
              </w:rPr>
            </w:pPr>
            <w:r>
              <w:rPr>
                <w:rFonts w:ascii="Arial" w:hAnsi="Arial"/>
                <w:b/>
                <w:snapToGrid w:val="0"/>
                <w:color w:val="auto"/>
              </w:rPr>
              <w:t>XSFE</w:t>
            </w:r>
          </w:p>
        </w:tc>
        <w:tc>
          <w:tcPr>
            <w:tcW w:w="1530" w:type="dxa"/>
          </w:tcPr>
          <w:p w14:paraId="138311D4" w14:textId="77777777" w:rsidR="00AF5DFE" w:rsidRDefault="00AF5DFE">
            <w:pPr>
              <w:rPr>
                <w:rFonts w:ascii="Courier New" w:hAnsi="Courier New"/>
                <w:snapToGrid w:val="0"/>
                <w:color w:val="auto"/>
              </w:rPr>
            </w:pPr>
            <w:r>
              <w:rPr>
                <w:rFonts w:ascii="Courier New" w:hAnsi="Courier New"/>
                <w:snapToGrid w:val="0"/>
                <w:color w:val="auto"/>
              </w:rPr>
              <w:t>XSFEAU21XXX</w:t>
            </w:r>
          </w:p>
        </w:tc>
        <w:tc>
          <w:tcPr>
            <w:tcW w:w="3960" w:type="dxa"/>
          </w:tcPr>
          <w:p w14:paraId="264FAFC2" w14:textId="77777777" w:rsidR="00AF5DFE" w:rsidRDefault="00AF5DFE">
            <w:pPr>
              <w:rPr>
                <w:rFonts w:ascii="Arial" w:hAnsi="Arial"/>
                <w:snapToGrid w:val="0"/>
                <w:color w:val="auto"/>
              </w:rPr>
            </w:pPr>
            <w:r>
              <w:rPr>
                <w:rFonts w:ascii="Arial" w:hAnsi="Arial"/>
                <w:snapToGrid w:val="0"/>
                <w:color w:val="auto"/>
              </w:rPr>
              <w:t>SYDNEY FUTURES EXCHANGE LIMITED</w:t>
            </w:r>
          </w:p>
        </w:tc>
        <w:tc>
          <w:tcPr>
            <w:tcW w:w="2700" w:type="dxa"/>
          </w:tcPr>
          <w:p w14:paraId="5A1672BA" w14:textId="77777777" w:rsidR="00AF5DFE" w:rsidRDefault="00AF5DFE">
            <w:pPr>
              <w:jc w:val="left"/>
              <w:rPr>
                <w:rFonts w:ascii="Arial" w:hAnsi="Arial"/>
                <w:snapToGrid w:val="0"/>
                <w:color w:val="auto"/>
              </w:rPr>
            </w:pPr>
          </w:p>
        </w:tc>
        <w:tc>
          <w:tcPr>
            <w:tcW w:w="720" w:type="dxa"/>
          </w:tcPr>
          <w:p w14:paraId="2A3C2DD3" w14:textId="77777777" w:rsidR="00AF5DFE" w:rsidRDefault="00AF5DFE">
            <w:pPr>
              <w:jc w:val="center"/>
              <w:rPr>
                <w:rFonts w:ascii="Arial" w:hAnsi="Arial"/>
                <w:snapToGrid w:val="0"/>
                <w:color w:val="auto"/>
              </w:rPr>
            </w:pPr>
          </w:p>
        </w:tc>
      </w:tr>
      <w:tr w:rsidR="00AF5DFE" w14:paraId="26CF6055" w14:textId="77777777">
        <w:trPr>
          <w:trHeight w:val="281"/>
        </w:trPr>
        <w:tc>
          <w:tcPr>
            <w:tcW w:w="750" w:type="dxa"/>
          </w:tcPr>
          <w:p w14:paraId="3DC35E1E" w14:textId="77777777" w:rsidR="00AF5DFE" w:rsidRDefault="00AF5DFE">
            <w:pPr>
              <w:rPr>
                <w:rFonts w:ascii="Arial" w:hAnsi="Arial"/>
                <w:b/>
                <w:snapToGrid w:val="0"/>
                <w:color w:val="auto"/>
              </w:rPr>
            </w:pPr>
            <w:r>
              <w:rPr>
                <w:rFonts w:ascii="Arial" w:hAnsi="Arial"/>
                <w:b/>
                <w:snapToGrid w:val="0"/>
                <w:color w:val="auto"/>
              </w:rPr>
              <w:t>XSFX</w:t>
            </w:r>
          </w:p>
        </w:tc>
        <w:tc>
          <w:tcPr>
            <w:tcW w:w="1530" w:type="dxa"/>
          </w:tcPr>
          <w:p w14:paraId="0AFE80D7" w14:textId="77777777" w:rsidR="00AF5DFE" w:rsidRDefault="00AF5DFE">
            <w:pPr>
              <w:rPr>
                <w:rFonts w:ascii="Courier New" w:hAnsi="Courier New"/>
                <w:snapToGrid w:val="0"/>
                <w:color w:val="auto"/>
              </w:rPr>
            </w:pPr>
            <w:r>
              <w:rPr>
                <w:rFonts w:ascii="Courier New" w:hAnsi="Courier New"/>
                <w:snapToGrid w:val="0"/>
                <w:color w:val="auto"/>
              </w:rPr>
              <w:t>XSFXCHZ1XXX</w:t>
            </w:r>
          </w:p>
        </w:tc>
        <w:tc>
          <w:tcPr>
            <w:tcW w:w="3960" w:type="dxa"/>
          </w:tcPr>
          <w:p w14:paraId="60A166B6" w14:textId="77777777" w:rsidR="00AF5DFE" w:rsidRDefault="00AF5DFE">
            <w:pPr>
              <w:rPr>
                <w:rFonts w:ascii="Arial" w:hAnsi="Arial"/>
                <w:snapToGrid w:val="0"/>
                <w:color w:val="auto"/>
              </w:rPr>
            </w:pPr>
            <w:r>
              <w:rPr>
                <w:rFonts w:ascii="Arial" w:hAnsi="Arial"/>
                <w:snapToGrid w:val="0"/>
                <w:color w:val="auto"/>
              </w:rPr>
              <w:t>EUREX ZURICH AG</w:t>
            </w:r>
          </w:p>
        </w:tc>
        <w:tc>
          <w:tcPr>
            <w:tcW w:w="2700" w:type="dxa"/>
          </w:tcPr>
          <w:p w14:paraId="2AEE2D35" w14:textId="77777777" w:rsidR="00AF5DFE" w:rsidRDefault="00AF5DFE">
            <w:pPr>
              <w:jc w:val="left"/>
              <w:rPr>
                <w:rFonts w:ascii="Arial" w:hAnsi="Arial"/>
                <w:snapToGrid w:val="0"/>
                <w:color w:val="auto"/>
              </w:rPr>
            </w:pPr>
            <w:r>
              <w:rPr>
                <w:rFonts w:ascii="Arial" w:hAnsi="Arial"/>
                <w:snapToGrid w:val="0"/>
                <w:color w:val="auto"/>
              </w:rPr>
              <w:t xml:space="preserve">Eurex </w:t>
            </w:r>
            <w:smartTag w:uri="urn:schemas-microsoft-com:office:smarttags" w:element="country-region">
              <w:smartTag w:uri="urn:schemas-microsoft-com:office:smarttags" w:element="place">
                <w:r>
                  <w:rPr>
                    <w:rFonts w:ascii="Arial" w:hAnsi="Arial"/>
                    <w:snapToGrid w:val="0"/>
                    <w:color w:val="auto"/>
                  </w:rPr>
                  <w:t>Switzerland</w:t>
                </w:r>
              </w:smartTag>
            </w:smartTag>
            <w:r>
              <w:rPr>
                <w:rFonts w:ascii="Arial" w:hAnsi="Arial"/>
                <w:snapToGrid w:val="0"/>
                <w:color w:val="auto"/>
              </w:rPr>
              <w:t xml:space="preserve"> (SFF)</w:t>
            </w:r>
          </w:p>
        </w:tc>
        <w:tc>
          <w:tcPr>
            <w:tcW w:w="720" w:type="dxa"/>
          </w:tcPr>
          <w:p w14:paraId="0E4922F9" w14:textId="77777777" w:rsidR="00AF5DFE" w:rsidRDefault="00AF5DFE">
            <w:pPr>
              <w:jc w:val="center"/>
              <w:rPr>
                <w:rFonts w:ascii="Arial" w:hAnsi="Arial"/>
                <w:snapToGrid w:val="0"/>
                <w:color w:val="auto"/>
              </w:rPr>
            </w:pPr>
            <w:r>
              <w:rPr>
                <w:rFonts w:ascii="Arial" w:hAnsi="Arial"/>
                <w:snapToGrid w:val="0"/>
                <w:color w:val="auto"/>
              </w:rPr>
              <w:t>Z</w:t>
            </w:r>
          </w:p>
        </w:tc>
      </w:tr>
      <w:tr w:rsidR="00AF5DFE" w14:paraId="07BB23A0" w14:textId="77777777">
        <w:trPr>
          <w:trHeight w:val="281"/>
        </w:trPr>
        <w:tc>
          <w:tcPr>
            <w:tcW w:w="750" w:type="dxa"/>
          </w:tcPr>
          <w:p w14:paraId="7CAF675B" w14:textId="77777777" w:rsidR="00AF5DFE" w:rsidRDefault="00AF5DFE">
            <w:pPr>
              <w:rPr>
                <w:rFonts w:ascii="Arial" w:hAnsi="Arial"/>
                <w:b/>
                <w:snapToGrid w:val="0"/>
                <w:color w:val="auto"/>
              </w:rPr>
            </w:pPr>
            <w:r>
              <w:rPr>
                <w:rFonts w:ascii="Arial" w:hAnsi="Arial"/>
                <w:b/>
                <w:snapToGrid w:val="0"/>
                <w:color w:val="auto"/>
              </w:rPr>
              <w:t>XSGE</w:t>
            </w:r>
          </w:p>
        </w:tc>
        <w:tc>
          <w:tcPr>
            <w:tcW w:w="1530" w:type="dxa"/>
          </w:tcPr>
          <w:p w14:paraId="701CFD06" w14:textId="77777777" w:rsidR="00AF5DFE" w:rsidRDefault="00AF5DFE">
            <w:pPr>
              <w:rPr>
                <w:rFonts w:ascii="Courier New" w:hAnsi="Courier New"/>
                <w:snapToGrid w:val="0"/>
                <w:color w:val="auto"/>
              </w:rPr>
            </w:pPr>
            <w:r>
              <w:rPr>
                <w:rFonts w:ascii="Courier New" w:hAnsi="Courier New"/>
                <w:snapToGrid w:val="0"/>
                <w:color w:val="auto"/>
              </w:rPr>
              <w:t>XSGECNC1XXX</w:t>
            </w:r>
          </w:p>
        </w:tc>
        <w:tc>
          <w:tcPr>
            <w:tcW w:w="3960" w:type="dxa"/>
          </w:tcPr>
          <w:p w14:paraId="2323CFD5" w14:textId="77777777" w:rsidR="00AF5DFE" w:rsidRDefault="00AF5DFE">
            <w:pPr>
              <w:rPr>
                <w:rFonts w:ascii="Arial" w:hAnsi="Arial"/>
                <w:snapToGrid w:val="0"/>
                <w:color w:val="auto"/>
              </w:rPr>
            </w:pPr>
            <w:r>
              <w:rPr>
                <w:rFonts w:ascii="Arial" w:hAnsi="Arial"/>
                <w:snapToGrid w:val="0"/>
                <w:color w:val="auto"/>
              </w:rPr>
              <w:t>SHANGHAI FUTURES EXCHANGE</w:t>
            </w:r>
          </w:p>
        </w:tc>
        <w:tc>
          <w:tcPr>
            <w:tcW w:w="2700" w:type="dxa"/>
          </w:tcPr>
          <w:p w14:paraId="2FE8F393" w14:textId="77777777" w:rsidR="00AF5DFE" w:rsidRDefault="00AF5DFE">
            <w:pPr>
              <w:jc w:val="left"/>
              <w:rPr>
                <w:rFonts w:ascii="Arial" w:hAnsi="Arial"/>
                <w:snapToGrid w:val="0"/>
                <w:color w:val="auto"/>
              </w:rPr>
            </w:pPr>
          </w:p>
        </w:tc>
        <w:tc>
          <w:tcPr>
            <w:tcW w:w="720" w:type="dxa"/>
          </w:tcPr>
          <w:p w14:paraId="16D51609" w14:textId="77777777" w:rsidR="00AF5DFE" w:rsidRDefault="00AF5DFE">
            <w:pPr>
              <w:jc w:val="center"/>
              <w:rPr>
                <w:rFonts w:ascii="Arial" w:hAnsi="Arial"/>
                <w:snapToGrid w:val="0"/>
                <w:color w:val="auto"/>
              </w:rPr>
            </w:pPr>
          </w:p>
        </w:tc>
      </w:tr>
      <w:tr w:rsidR="00AF5DFE" w14:paraId="4DF6782D" w14:textId="77777777">
        <w:trPr>
          <w:trHeight w:val="281"/>
        </w:trPr>
        <w:tc>
          <w:tcPr>
            <w:tcW w:w="750" w:type="dxa"/>
          </w:tcPr>
          <w:p w14:paraId="31526820" w14:textId="77777777" w:rsidR="00AF5DFE" w:rsidRDefault="00AF5DFE">
            <w:pPr>
              <w:rPr>
                <w:rFonts w:ascii="Arial" w:hAnsi="Arial"/>
                <w:b/>
                <w:snapToGrid w:val="0"/>
                <w:color w:val="auto"/>
              </w:rPr>
            </w:pPr>
            <w:r>
              <w:rPr>
                <w:rFonts w:ascii="Arial" w:hAnsi="Arial"/>
                <w:b/>
                <w:snapToGrid w:val="0"/>
                <w:color w:val="auto"/>
              </w:rPr>
              <w:t>XSGO</w:t>
            </w:r>
          </w:p>
        </w:tc>
        <w:tc>
          <w:tcPr>
            <w:tcW w:w="1530" w:type="dxa"/>
          </w:tcPr>
          <w:p w14:paraId="4171538A" w14:textId="77777777" w:rsidR="00AF5DFE" w:rsidRDefault="00AF5DFE">
            <w:pPr>
              <w:rPr>
                <w:rFonts w:ascii="Courier New" w:hAnsi="Courier New"/>
                <w:snapToGrid w:val="0"/>
                <w:color w:val="auto"/>
              </w:rPr>
            </w:pPr>
            <w:r>
              <w:rPr>
                <w:rFonts w:ascii="Courier New" w:hAnsi="Courier New"/>
                <w:snapToGrid w:val="0"/>
                <w:color w:val="auto"/>
              </w:rPr>
              <w:t>XSGOCLR1XXX</w:t>
            </w:r>
          </w:p>
        </w:tc>
        <w:tc>
          <w:tcPr>
            <w:tcW w:w="3960" w:type="dxa"/>
          </w:tcPr>
          <w:p w14:paraId="339EACA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SANTIAGO</w:t>
                </w:r>
              </w:smartTag>
            </w:smartTag>
            <w:r>
              <w:rPr>
                <w:rFonts w:ascii="Arial" w:hAnsi="Arial"/>
                <w:snapToGrid w:val="0"/>
                <w:color w:val="auto"/>
              </w:rPr>
              <w:t xml:space="preserve"> STOCK EXCHANGE</w:t>
            </w:r>
          </w:p>
        </w:tc>
        <w:tc>
          <w:tcPr>
            <w:tcW w:w="2700" w:type="dxa"/>
          </w:tcPr>
          <w:p w14:paraId="69523C23"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Santiago</w:t>
                </w:r>
              </w:smartTag>
            </w:smartTag>
            <w:r>
              <w:rPr>
                <w:rFonts w:ascii="Arial" w:hAnsi="Arial"/>
                <w:snapToGrid w:val="0"/>
                <w:color w:val="auto"/>
              </w:rPr>
              <w:t xml:space="preserve"> Stock Exchange</w:t>
            </w:r>
          </w:p>
        </w:tc>
        <w:tc>
          <w:tcPr>
            <w:tcW w:w="720" w:type="dxa"/>
          </w:tcPr>
          <w:p w14:paraId="12D9F0C5" w14:textId="77777777" w:rsidR="00AF5DFE" w:rsidRDefault="00AF5DFE">
            <w:pPr>
              <w:jc w:val="center"/>
              <w:rPr>
                <w:rFonts w:ascii="Arial" w:hAnsi="Arial"/>
                <w:snapToGrid w:val="0"/>
                <w:color w:val="auto"/>
              </w:rPr>
            </w:pPr>
            <w:r>
              <w:rPr>
                <w:rFonts w:ascii="Arial" w:hAnsi="Arial"/>
                <w:snapToGrid w:val="0"/>
                <w:color w:val="auto"/>
              </w:rPr>
              <w:t>SN</w:t>
            </w:r>
          </w:p>
        </w:tc>
      </w:tr>
      <w:tr w:rsidR="00AF5DFE" w14:paraId="7352D984" w14:textId="77777777">
        <w:trPr>
          <w:trHeight w:val="281"/>
        </w:trPr>
        <w:tc>
          <w:tcPr>
            <w:tcW w:w="750" w:type="dxa"/>
          </w:tcPr>
          <w:p w14:paraId="036D428C" w14:textId="77777777" w:rsidR="00AF5DFE" w:rsidRDefault="00AF5DFE">
            <w:pPr>
              <w:rPr>
                <w:rFonts w:ascii="Arial" w:hAnsi="Arial"/>
                <w:b/>
                <w:snapToGrid w:val="0"/>
                <w:color w:val="auto"/>
              </w:rPr>
            </w:pPr>
            <w:r>
              <w:rPr>
                <w:rFonts w:ascii="Arial" w:hAnsi="Arial"/>
                <w:b/>
                <w:snapToGrid w:val="0"/>
                <w:color w:val="auto"/>
              </w:rPr>
              <w:t>XSHE</w:t>
            </w:r>
          </w:p>
        </w:tc>
        <w:tc>
          <w:tcPr>
            <w:tcW w:w="1530" w:type="dxa"/>
          </w:tcPr>
          <w:p w14:paraId="119EB36D" w14:textId="77777777" w:rsidR="00AF5DFE" w:rsidRDefault="00AF5DFE">
            <w:pPr>
              <w:rPr>
                <w:rFonts w:ascii="Courier New" w:hAnsi="Courier New"/>
                <w:snapToGrid w:val="0"/>
                <w:color w:val="auto"/>
              </w:rPr>
            </w:pPr>
            <w:r>
              <w:rPr>
                <w:rFonts w:ascii="Courier New" w:hAnsi="Courier New"/>
                <w:snapToGrid w:val="0"/>
                <w:color w:val="auto"/>
              </w:rPr>
              <w:t>XSHECNB1XXX</w:t>
            </w:r>
          </w:p>
        </w:tc>
        <w:tc>
          <w:tcPr>
            <w:tcW w:w="3960" w:type="dxa"/>
          </w:tcPr>
          <w:p w14:paraId="105629C7" w14:textId="77777777" w:rsidR="00AF5DFE" w:rsidRDefault="00AF5DFE">
            <w:pPr>
              <w:rPr>
                <w:rFonts w:ascii="Arial" w:hAnsi="Arial"/>
                <w:snapToGrid w:val="0"/>
                <w:color w:val="auto"/>
              </w:rPr>
            </w:pPr>
            <w:r>
              <w:rPr>
                <w:rFonts w:ascii="Arial" w:hAnsi="Arial"/>
                <w:snapToGrid w:val="0"/>
                <w:color w:val="auto"/>
              </w:rPr>
              <w:t>SHENZHEN STOCK EXCHANGE</w:t>
            </w:r>
          </w:p>
        </w:tc>
        <w:tc>
          <w:tcPr>
            <w:tcW w:w="2700" w:type="dxa"/>
          </w:tcPr>
          <w:p w14:paraId="548D6E37" w14:textId="77777777" w:rsidR="00AF5DFE" w:rsidRDefault="00AF5DFE">
            <w:pPr>
              <w:jc w:val="left"/>
              <w:rPr>
                <w:rFonts w:ascii="Arial" w:hAnsi="Arial"/>
                <w:snapToGrid w:val="0"/>
                <w:color w:val="auto"/>
              </w:rPr>
            </w:pPr>
            <w:r>
              <w:rPr>
                <w:rFonts w:ascii="Arial" w:hAnsi="Arial"/>
                <w:snapToGrid w:val="0"/>
                <w:color w:val="auto"/>
              </w:rPr>
              <w:t>Shenzhen Stock Exchange</w:t>
            </w:r>
          </w:p>
        </w:tc>
        <w:tc>
          <w:tcPr>
            <w:tcW w:w="720" w:type="dxa"/>
          </w:tcPr>
          <w:p w14:paraId="50CA134A" w14:textId="77777777" w:rsidR="00AF5DFE" w:rsidRDefault="00AF5DFE">
            <w:pPr>
              <w:jc w:val="center"/>
              <w:rPr>
                <w:rFonts w:ascii="Arial" w:hAnsi="Arial"/>
                <w:snapToGrid w:val="0"/>
                <w:color w:val="auto"/>
              </w:rPr>
            </w:pPr>
            <w:r>
              <w:rPr>
                <w:rFonts w:ascii="Arial" w:hAnsi="Arial"/>
                <w:snapToGrid w:val="0"/>
                <w:color w:val="auto"/>
              </w:rPr>
              <w:t>SZ</w:t>
            </w:r>
          </w:p>
        </w:tc>
      </w:tr>
      <w:tr w:rsidR="00AF5DFE" w14:paraId="310DEF8A" w14:textId="77777777">
        <w:trPr>
          <w:trHeight w:val="281"/>
        </w:trPr>
        <w:tc>
          <w:tcPr>
            <w:tcW w:w="750" w:type="dxa"/>
          </w:tcPr>
          <w:p w14:paraId="4C6FA2C6" w14:textId="77777777" w:rsidR="00AF5DFE" w:rsidRDefault="00AF5DFE">
            <w:pPr>
              <w:rPr>
                <w:rFonts w:ascii="Arial" w:hAnsi="Arial"/>
                <w:b/>
                <w:snapToGrid w:val="0"/>
                <w:color w:val="auto"/>
              </w:rPr>
            </w:pPr>
            <w:r>
              <w:rPr>
                <w:rFonts w:ascii="Arial" w:hAnsi="Arial"/>
                <w:b/>
                <w:snapToGrid w:val="0"/>
                <w:color w:val="auto"/>
              </w:rPr>
              <w:t>XSHG</w:t>
            </w:r>
          </w:p>
        </w:tc>
        <w:tc>
          <w:tcPr>
            <w:tcW w:w="1530" w:type="dxa"/>
          </w:tcPr>
          <w:p w14:paraId="71C46FA7" w14:textId="77777777" w:rsidR="00AF5DFE" w:rsidRDefault="00AF5DFE">
            <w:pPr>
              <w:rPr>
                <w:rFonts w:ascii="Courier New" w:hAnsi="Courier New"/>
                <w:snapToGrid w:val="0"/>
                <w:color w:val="auto"/>
              </w:rPr>
            </w:pPr>
            <w:r>
              <w:rPr>
                <w:rFonts w:ascii="Courier New" w:hAnsi="Courier New"/>
                <w:snapToGrid w:val="0"/>
                <w:color w:val="auto"/>
              </w:rPr>
              <w:t>XSHGCNS1XXX</w:t>
            </w:r>
          </w:p>
        </w:tc>
        <w:tc>
          <w:tcPr>
            <w:tcW w:w="3960" w:type="dxa"/>
          </w:tcPr>
          <w:p w14:paraId="17FC3ED3" w14:textId="77777777" w:rsidR="00AF5DFE" w:rsidRDefault="00AF5DFE">
            <w:pPr>
              <w:rPr>
                <w:rFonts w:ascii="Arial" w:hAnsi="Arial"/>
                <w:snapToGrid w:val="0"/>
                <w:color w:val="auto"/>
              </w:rPr>
            </w:pPr>
            <w:r>
              <w:rPr>
                <w:rFonts w:ascii="Arial" w:hAnsi="Arial"/>
                <w:snapToGrid w:val="0"/>
                <w:color w:val="auto"/>
              </w:rPr>
              <w:t>SHANGHAI STOCK EXCHANGE</w:t>
            </w:r>
          </w:p>
        </w:tc>
        <w:tc>
          <w:tcPr>
            <w:tcW w:w="2700" w:type="dxa"/>
          </w:tcPr>
          <w:p w14:paraId="4302E085" w14:textId="77777777" w:rsidR="00AF5DFE" w:rsidRDefault="00AF5DFE">
            <w:pPr>
              <w:jc w:val="left"/>
              <w:rPr>
                <w:rFonts w:ascii="Arial" w:hAnsi="Arial"/>
                <w:snapToGrid w:val="0"/>
                <w:color w:val="auto"/>
              </w:rPr>
            </w:pPr>
            <w:r>
              <w:rPr>
                <w:rFonts w:ascii="Arial" w:hAnsi="Arial"/>
                <w:snapToGrid w:val="0"/>
                <w:color w:val="auto"/>
              </w:rPr>
              <w:t>Shanghai Stock Exchange</w:t>
            </w:r>
          </w:p>
        </w:tc>
        <w:tc>
          <w:tcPr>
            <w:tcW w:w="720" w:type="dxa"/>
          </w:tcPr>
          <w:p w14:paraId="606C2D2D" w14:textId="77777777" w:rsidR="00AF5DFE" w:rsidRDefault="00AF5DFE">
            <w:pPr>
              <w:jc w:val="center"/>
              <w:rPr>
                <w:rFonts w:ascii="Arial" w:hAnsi="Arial"/>
                <w:snapToGrid w:val="0"/>
                <w:color w:val="auto"/>
              </w:rPr>
            </w:pPr>
            <w:r>
              <w:rPr>
                <w:rFonts w:ascii="Arial" w:hAnsi="Arial"/>
                <w:snapToGrid w:val="0"/>
                <w:color w:val="auto"/>
              </w:rPr>
              <w:t>SS</w:t>
            </w:r>
          </w:p>
        </w:tc>
      </w:tr>
      <w:tr w:rsidR="00AF5DFE" w14:paraId="47A0228E" w14:textId="77777777">
        <w:trPr>
          <w:trHeight w:val="281"/>
        </w:trPr>
        <w:tc>
          <w:tcPr>
            <w:tcW w:w="750" w:type="dxa"/>
          </w:tcPr>
          <w:p w14:paraId="7EAB52F3" w14:textId="77777777" w:rsidR="00AF5DFE" w:rsidRDefault="00AF5DFE">
            <w:pPr>
              <w:rPr>
                <w:rFonts w:ascii="Arial" w:hAnsi="Arial"/>
                <w:b/>
                <w:snapToGrid w:val="0"/>
                <w:color w:val="auto"/>
              </w:rPr>
            </w:pPr>
            <w:r>
              <w:rPr>
                <w:rFonts w:ascii="Arial" w:hAnsi="Arial"/>
                <w:b/>
                <w:snapToGrid w:val="0"/>
                <w:color w:val="auto"/>
              </w:rPr>
              <w:t>XSIB</w:t>
            </w:r>
          </w:p>
        </w:tc>
        <w:tc>
          <w:tcPr>
            <w:tcW w:w="1530" w:type="dxa"/>
          </w:tcPr>
          <w:p w14:paraId="0D9A41F8" w14:textId="77777777" w:rsidR="00AF5DFE" w:rsidRDefault="00AF5DFE">
            <w:pPr>
              <w:rPr>
                <w:rFonts w:ascii="Courier New" w:hAnsi="Courier New"/>
                <w:snapToGrid w:val="0"/>
                <w:color w:val="auto"/>
              </w:rPr>
            </w:pPr>
            <w:r>
              <w:rPr>
                <w:rFonts w:ascii="Courier New" w:hAnsi="Courier New"/>
                <w:snapToGrid w:val="0"/>
                <w:color w:val="auto"/>
              </w:rPr>
              <w:t>XSIBRU51XXX</w:t>
            </w:r>
          </w:p>
        </w:tc>
        <w:tc>
          <w:tcPr>
            <w:tcW w:w="3960" w:type="dxa"/>
          </w:tcPr>
          <w:p w14:paraId="71E18D26" w14:textId="77777777" w:rsidR="00AF5DFE" w:rsidRDefault="00AF5DFE">
            <w:pPr>
              <w:rPr>
                <w:rFonts w:ascii="Arial" w:hAnsi="Arial"/>
                <w:snapToGrid w:val="0"/>
                <w:color w:val="auto"/>
              </w:rPr>
            </w:pPr>
            <w:r>
              <w:rPr>
                <w:rFonts w:ascii="Arial" w:hAnsi="Arial"/>
                <w:snapToGrid w:val="0"/>
                <w:color w:val="auto"/>
              </w:rPr>
              <w:t>SIBERIAN STOCK EXCHANGE</w:t>
            </w:r>
          </w:p>
        </w:tc>
        <w:tc>
          <w:tcPr>
            <w:tcW w:w="2700" w:type="dxa"/>
          </w:tcPr>
          <w:p w14:paraId="74F0E4A3" w14:textId="77777777" w:rsidR="00AF5DFE" w:rsidRDefault="00AF5DFE">
            <w:pPr>
              <w:jc w:val="left"/>
              <w:rPr>
                <w:rFonts w:ascii="Arial" w:hAnsi="Arial"/>
                <w:snapToGrid w:val="0"/>
                <w:color w:val="auto"/>
              </w:rPr>
            </w:pPr>
          </w:p>
        </w:tc>
        <w:tc>
          <w:tcPr>
            <w:tcW w:w="720" w:type="dxa"/>
          </w:tcPr>
          <w:p w14:paraId="5880288A" w14:textId="77777777" w:rsidR="00AF5DFE" w:rsidRDefault="00AF5DFE">
            <w:pPr>
              <w:jc w:val="center"/>
              <w:rPr>
                <w:rFonts w:ascii="Arial" w:hAnsi="Arial"/>
                <w:snapToGrid w:val="0"/>
                <w:color w:val="auto"/>
              </w:rPr>
            </w:pPr>
          </w:p>
        </w:tc>
      </w:tr>
      <w:tr w:rsidR="00AF5DFE" w14:paraId="2BE60DDE" w14:textId="77777777">
        <w:trPr>
          <w:trHeight w:val="281"/>
        </w:trPr>
        <w:tc>
          <w:tcPr>
            <w:tcW w:w="750" w:type="dxa"/>
          </w:tcPr>
          <w:p w14:paraId="655A750E" w14:textId="77777777" w:rsidR="00AF5DFE" w:rsidRDefault="00AF5DFE">
            <w:pPr>
              <w:rPr>
                <w:rFonts w:ascii="Arial" w:hAnsi="Arial"/>
                <w:b/>
                <w:snapToGrid w:val="0"/>
                <w:color w:val="auto"/>
              </w:rPr>
            </w:pPr>
            <w:r>
              <w:rPr>
                <w:rFonts w:ascii="Arial" w:hAnsi="Arial"/>
                <w:b/>
                <w:snapToGrid w:val="0"/>
                <w:color w:val="auto"/>
              </w:rPr>
              <w:t>XSIC</w:t>
            </w:r>
          </w:p>
        </w:tc>
        <w:tc>
          <w:tcPr>
            <w:tcW w:w="1530" w:type="dxa"/>
          </w:tcPr>
          <w:p w14:paraId="5A498143" w14:textId="77777777" w:rsidR="00AF5DFE" w:rsidRDefault="00AF5DFE">
            <w:pPr>
              <w:rPr>
                <w:rFonts w:ascii="Courier New" w:hAnsi="Courier New"/>
                <w:snapToGrid w:val="0"/>
                <w:color w:val="auto"/>
              </w:rPr>
            </w:pPr>
            <w:r>
              <w:rPr>
                <w:rFonts w:ascii="Courier New" w:hAnsi="Courier New"/>
                <w:snapToGrid w:val="0"/>
                <w:color w:val="auto"/>
              </w:rPr>
              <w:t>XSICRU55XXX</w:t>
            </w:r>
          </w:p>
        </w:tc>
        <w:tc>
          <w:tcPr>
            <w:tcW w:w="3960" w:type="dxa"/>
          </w:tcPr>
          <w:p w14:paraId="50F0C5C0" w14:textId="77777777" w:rsidR="00AF5DFE" w:rsidRDefault="00AF5DFE">
            <w:pPr>
              <w:rPr>
                <w:rFonts w:ascii="Arial" w:hAnsi="Arial"/>
                <w:snapToGrid w:val="0"/>
                <w:color w:val="auto"/>
              </w:rPr>
            </w:pPr>
            <w:r>
              <w:rPr>
                <w:rFonts w:ascii="Arial" w:hAnsi="Arial"/>
                <w:snapToGrid w:val="0"/>
                <w:color w:val="auto"/>
              </w:rPr>
              <w:t>SIBERIAN INTERBANK CURRENCY EXCHANGE</w:t>
            </w:r>
          </w:p>
        </w:tc>
        <w:tc>
          <w:tcPr>
            <w:tcW w:w="2700" w:type="dxa"/>
          </w:tcPr>
          <w:p w14:paraId="3FDF2B7F" w14:textId="77777777" w:rsidR="00AF5DFE" w:rsidRDefault="00AF5DFE">
            <w:pPr>
              <w:jc w:val="left"/>
              <w:rPr>
                <w:rFonts w:ascii="Arial" w:hAnsi="Arial"/>
                <w:snapToGrid w:val="0"/>
                <w:color w:val="auto"/>
              </w:rPr>
            </w:pPr>
          </w:p>
        </w:tc>
        <w:tc>
          <w:tcPr>
            <w:tcW w:w="720" w:type="dxa"/>
          </w:tcPr>
          <w:p w14:paraId="6F946B52" w14:textId="77777777" w:rsidR="00AF5DFE" w:rsidRDefault="00AF5DFE">
            <w:pPr>
              <w:jc w:val="center"/>
              <w:rPr>
                <w:rFonts w:ascii="Arial" w:hAnsi="Arial"/>
                <w:snapToGrid w:val="0"/>
                <w:color w:val="auto"/>
              </w:rPr>
            </w:pPr>
          </w:p>
        </w:tc>
      </w:tr>
      <w:tr w:rsidR="00AF5DFE" w14:paraId="67A5B3C8" w14:textId="77777777">
        <w:trPr>
          <w:trHeight w:val="281"/>
        </w:trPr>
        <w:tc>
          <w:tcPr>
            <w:tcW w:w="750" w:type="dxa"/>
          </w:tcPr>
          <w:p w14:paraId="33AED8D6" w14:textId="77777777" w:rsidR="00AF5DFE" w:rsidRDefault="00AF5DFE">
            <w:pPr>
              <w:rPr>
                <w:rFonts w:ascii="Arial" w:hAnsi="Arial"/>
                <w:b/>
                <w:snapToGrid w:val="0"/>
                <w:color w:val="auto"/>
              </w:rPr>
            </w:pPr>
            <w:r>
              <w:rPr>
                <w:rFonts w:ascii="Arial" w:hAnsi="Arial"/>
                <w:b/>
                <w:snapToGrid w:val="0"/>
                <w:color w:val="auto"/>
              </w:rPr>
              <w:t>XSIM</w:t>
            </w:r>
          </w:p>
        </w:tc>
        <w:tc>
          <w:tcPr>
            <w:tcW w:w="1530" w:type="dxa"/>
          </w:tcPr>
          <w:p w14:paraId="55C165C1" w14:textId="77777777" w:rsidR="00AF5DFE" w:rsidRDefault="00AF5DFE">
            <w:pPr>
              <w:rPr>
                <w:rFonts w:ascii="Courier New" w:hAnsi="Courier New"/>
                <w:snapToGrid w:val="0"/>
                <w:color w:val="auto"/>
              </w:rPr>
            </w:pPr>
            <w:r>
              <w:rPr>
                <w:rFonts w:ascii="Courier New" w:hAnsi="Courier New"/>
                <w:snapToGrid w:val="0"/>
                <w:color w:val="auto"/>
              </w:rPr>
              <w:t>XSIMSGSGXXX</w:t>
            </w:r>
          </w:p>
        </w:tc>
        <w:tc>
          <w:tcPr>
            <w:tcW w:w="3960" w:type="dxa"/>
          </w:tcPr>
          <w:p w14:paraId="7769790C" w14:textId="77777777" w:rsidR="00AF5DFE" w:rsidRDefault="00AF5DFE">
            <w:pPr>
              <w:rPr>
                <w:rFonts w:ascii="Arial" w:hAnsi="Arial"/>
                <w:snapToGrid w:val="0"/>
                <w:color w:val="auto"/>
              </w:rPr>
            </w:pPr>
            <w:r>
              <w:rPr>
                <w:rFonts w:ascii="Arial" w:hAnsi="Arial"/>
                <w:snapToGrid w:val="0"/>
                <w:color w:val="auto"/>
              </w:rPr>
              <w:t>SINGAPORE EXCHANGE DERIVATIVES CLEARING LIMITED</w:t>
            </w:r>
          </w:p>
        </w:tc>
        <w:tc>
          <w:tcPr>
            <w:tcW w:w="2700" w:type="dxa"/>
          </w:tcPr>
          <w:p w14:paraId="2455BCB2" w14:textId="77777777" w:rsidR="00AF5DFE" w:rsidRDefault="00AF5DFE">
            <w:pPr>
              <w:jc w:val="left"/>
              <w:rPr>
                <w:rFonts w:ascii="Arial" w:hAnsi="Arial"/>
                <w:snapToGrid w:val="0"/>
                <w:color w:val="auto"/>
              </w:rPr>
            </w:pPr>
          </w:p>
        </w:tc>
        <w:tc>
          <w:tcPr>
            <w:tcW w:w="720" w:type="dxa"/>
          </w:tcPr>
          <w:p w14:paraId="0834AB8B" w14:textId="77777777" w:rsidR="00AF5DFE" w:rsidRDefault="00AF5DFE">
            <w:pPr>
              <w:jc w:val="center"/>
              <w:rPr>
                <w:rFonts w:ascii="Arial" w:hAnsi="Arial"/>
                <w:snapToGrid w:val="0"/>
                <w:color w:val="auto"/>
              </w:rPr>
            </w:pPr>
          </w:p>
        </w:tc>
      </w:tr>
      <w:tr w:rsidR="00AF5DFE" w14:paraId="44E400F9" w14:textId="77777777">
        <w:trPr>
          <w:trHeight w:val="281"/>
        </w:trPr>
        <w:tc>
          <w:tcPr>
            <w:tcW w:w="750" w:type="dxa"/>
          </w:tcPr>
          <w:p w14:paraId="5AEEFA03" w14:textId="77777777" w:rsidR="00AF5DFE" w:rsidRDefault="00AF5DFE">
            <w:pPr>
              <w:rPr>
                <w:rFonts w:ascii="Arial" w:hAnsi="Arial"/>
                <w:b/>
                <w:snapToGrid w:val="0"/>
                <w:color w:val="auto"/>
              </w:rPr>
            </w:pPr>
            <w:r>
              <w:rPr>
                <w:rFonts w:ascii="Arial" w:hAnsi="Arial"/>
                <w:b/>
                <w:snapToGrid w:val="0"/>
                <w:color w:val="auto"/>
              </w:rPr>
              <w:t>XSME</w:t>
            </w:r>
          </w:p>
        </w:tc>
        <w:tc>
          <w:tcPr>
            <w:tcW w:w="1530" w:type="dxa"/>
          </w:tcPr>
          <w:p w14:paraId="1CFA36AF" w14:textId="77777777" w:rsidR="00AF5DFE" w:rsidRDefault="00AF5DFE">
            <w:pPr>
              <w:rPr>
                <w:rFonts w:ascii="Courier New" w:hAnsi="Courier New"/>
                <w:snapToGrid w:val="0"/>
                <w:color w:val="auto"/>
              </w:rPr>
            </w:pPr>
            <w:r>
              <w:rPr>
                <w:rFonts w:ascii="Courier New" w:hAnsi="Courier New"/>
                <w:snapToGrid w:val="0"/>
                <w:color w:val="auto"/>
              </w:rPr>
              <w:t>XSMECNB1XXX</w:t>
            </w:r>
          </w:p>
        </w:tc>
        <w:tc>
          <w:tcPr>
            <w:tcW w:w="3960" w:type="dxa"/>
          </w:tcPr>
          <w:p w14:paraId="46109923" w14:textId="77777777" w:rsidR="00AF5DFE" w:rsidRDefault="00AF5DFE">
            <w:pPr>
              <w:rPr>
                <w:rFonts w:ascii="Arial" w:hAnsi="Arial"/>
                <w:snapToGrid w:val="0"/>
                <w:color w:val="auto"/>
              </w:rPr>
            </w:pPr>
            <w:r>
              <w:rPr>
                <w:rFonts w:ascii="Arial" w:hAnsi="Arial"/>
                <w:snapToGrid w:val="0"/>
                <w:color w:val="auto"/>
              </w:rPr>
              <w:t>SHENZHEN MERCANTILE EXCHANGE</w:t>
            </w:r>
          </w:p>
        </w:tc>
        <w:tc>
          <w:tcPr>
            <w:tcW w:w="2700" w:type="dxa"/>
          </w:tcPr>
          <w:p w14:paraId="05CFAB16" w14:textId="77777777" w:rsidR="00AF5DFE" w:rsidRDefault="00AF5DFE">
            <w:pPr>
              <w:jc w:val="left"/>
              <w:rPr>
                <w:rFonts w:ascii="Arial" w:hAnsi="Arial"/>
                <w:snapToGrid w:val="0"/>
                <w:color w:val="auto"/>
              </w:rPr>
            </w:pPr>
          </w:p>
        </w:tc>
        <w:tc>
          <w:tcPr>
            <w:tcW w:w="720" w:type="dxa"/>
          </w:tcPr>
          <w:p w14:paraId="0AE31687" w14:textId="77777777" w:rsidR="00AF5DFE" w:rsidRDefault="00AF5DFE">
            <w:pPr>
              <w:jc w:val="center"/>
              <w:rPr>
                <w:rFonts w:ascii="Arial" w:hAnsi="Arial"/>
                <w:snapToGrid w:val="0"/>
                <w:color w:val="auto"/>
              </w:rPr>
            </w:pPr>
          </w:p>
        </w:tc>
      </w:tr>
      <w:tr w:rsidR="00AF5DFE" w14:paraId="3B197BA0" w14:textId="77777777">
        <w:trPr>
          <w:trHeight w:val="281"/>
        </w:trPr>
        <w:tc>
          <w:tcPr>
            <w:tcW w:w="750" w:type="dxa"/>
          </w:tcPr>
          <w:p w14:paraId="7A0638AE" w14:textId="77777777" w:rsidR="00AF5DFE" w:rsidRDefault="00AF5DFE">
            <w:pPr>
              <w:rPr>
                <w:rFonts w:ascii="Arial" w:hAnsi="Arial"/>
                <w:b/>
                <w:snapToGrid w:val="0"/>
              </w:rPr>
            </w:pPr>
            <w:r>
              <w:rPr>
                <w:rFonts w:ascii="Arial" w:hAnsi="Arial"/>
                <w:b/>
                <w:snapToGrid w:val="0"/>
              </w:rPr>
              <w:t>XSOM</w:t>
            </w:r>
          </w:p>
        </w:tc>
        <w:tc>
          <w:tcPr>
            <w:tcW w:w="1530" w:type="dxa"/>
          </w:tcPr>
          <w:p w14:paraId="5BB95E73" w14:textId="77777777" w:rsidR="00AF5DFE" w:rsidRDefault="00AF5DFE">
            <w:pPr>
              <w:rPr>
                <w:rFonts w:ascii="Courier New" w:hAnsi="Courier New"/>
                <w:snapToGrid w:val="0"/>
              </w:rPr>
            </w:pPr>
          </w:p>
        </w:tc>
        <w:tc>
          <w:tcPr>
            <w:tcW w:w="3960" w:type="dxa"/>
          </w:tcPr>
          <w:p w14:paraId="716949B3" w14:textId="77777777" w:rsidR="00AF5DFE" w:rsidRPr="008E13A9" w:rsidRDefault="00AF5DFE">
            <w:pPr>
              <w:ind w:left="1080" w:hanging="360"/>
              <w:rPr>
                <w:rFonts w:ascii="Arial" w:hAnsi="Arial"/>
                <w:lang w:val="sv-SE"/>
                <w:rPrChange w:id="5395" w:author="Administrator" w:date="2011-08-18T10:26:00Z">
                  <w:rPr>
                    <w:rFonts w:ascii="Arial" w:hAnsi="Arial"/>
                  </w:rPr>
                </w:rPrChange>
              </w:rPr>
            </w:pPr>
            <w:r w:rsidRPr="008E13A9">
              <w:rPr>
                <w:rFonts w:ascii="Arial" w:hAnsi="Arial"/>
                <w:lang w:val="sv-SE"/>
                <w:rPrChange w:id="5396" w:author="Administrator" w:date="2011-08-18T10:26:00Z">
                  <w:rPr>
                    <w:rFonts w:ascii="Arial" w:hAnsi="Arial"/>
                  </w:rPr>
                </w:rPrChange>
              </w:rPr>
              <w:t>SOCIEDADE OPERADORA DO MERCADO DE ATIVOS S.A.</w:t>
            </w:r>
          </w:p>
        </w:tc>
        <w:tc>
          <w:tcPr>
            <w:tcW w:w="2700" w:type="dxa"/>
          </w:tcPr>
          <w:p w14:paraId="6F3D55C1" w14:textId="77777777" w:rsidR="00AF5DFE" w:rsidRDefault="00AF5DFE">
            <w:pPr>
              <w:rPr>
                <w:rFonts w:ascii="Arial" w:hAnsi="Arial"/>
                <w:snapToGrid w:val="0"/>
              </w:rPr>
            </w:pPr>
            <w:smartTag w:uri="urn:schemas-microsoft-com:office:smarttags" w:element="place">
              <w:smartTag w:uri="urn:schemas-microsoft-com:office:smarttags" w:element="City">
                <w:r>
                  <w:rPr>
                    <w:rFonts w:ascii="Arial" w:hAnsi="Arial"/>
                    <w:snapToGrid w:val="0"/>
                  </w:rPr>
                  <w:t>Rio de Janeiro</w:t>
                </w:r>
              </w:smartTag>
            </w:smartTag>
            <w:r>
              <w:rPr>
                <w:rFonts w:ascii="Arial" w:hAnsi="Arial"/>
                <w:snapToGrid w:val="0"/>
              </w:rPr>
              <w:t xml:space="preserve"> OTC Stock Exchange (SOMA)</w:t>
            </w:r>
          </w:p>
        </w:tc>
        <w:tc>
          <w:tcPr>
            <w:tcW w:w="720" w:type="dxa"/>
          </w:tcPr>
          <w:p w14:paraId="1F0FC586" w14:textId="77777777" w:rsidR="00AF5DFE" w:rsidRDefault="00AF5DFE">
            <w:pPr>
              <w:jc w:val="center"/>
              <w:rPr>
                <w:rFonts w:ascii="Arial" w:hAnsi="Arial"/>
                <w:snapToGrid w:val="0"/>
              </w:rPr>
            </w:pPr>
            <w:r>
              <w:rPr>
                <w:rFonts w:ascii="Arial" w:hAnsi="Arial"/>
                <w:snapToGrid w:val="0"/>
              </w:rPr>
              <w:t>SO</w:t>
            </w:r>
          </w:p>
        </w:tc>
      </w:tr>
      <w:tr w:rsidR="00AF5DFE" w14:paraId="64CE845A" w14:textId="77777777">
        <w:trPr>
          <w:trHeight w:val="281"/>
        </w:trPr>
        <w:tc>
          <w:tcPr>
            <w:tcW w:w="750" w:type="dxa"/>
          </w:tcPr>
          <w:p w14:paraId="5BA869B6" w14:textId="77777777" w:rsidR="00AF5DFE" w:rsidRDefault="00AF5DFE">
            <w:pPr>
              <w:rPr>
                <w:rFonts w:ascii="Arial" w:hAnsi="Arial"/>
                <w:b/>
                <w:snapToGrid w:val="0"/>
                <w:color w:val="auto"/>
              </w:rPr>
            </w:pPr>
            <w:r>
              <w:rPr>
                <w:rFonts w:ascii="Arial" w:hAnsi="Arial"/>
                <w:b/>
                <w:snapToGrid w:val="0"/>
                <w:color w:val="auto"/>
              </w:rPr>
              <w:t>XSSE</w:t>
            </w:r>
          </w:p>
        </w:tc>
        <w:tc>
          <w:tcPr>
            <w:tcW w:w="1530" w:type="dxa"/>
          </w:tcPr>
          <w:p w14:paraId="66EC5AFC" w14:textId="77777777" w:rsidR="00AF5DFE" w:rsidRDefault="00AF5DFE">
            <w:pPr>
              <w:rPr>
                <w:rFonts w:ascii="Courier New" w:hAnsi="Courier New"/>
                <w:snapToGrid w:val="0"/>
                <w:color w:val="auto"/>
              </w:rPr>
            </w:pPr>
            <w:r>
              <w:rPr>
                <w:rFonts w:ascii="Courier New" w:hAnsi="Courier New"/>
                <w:snapToGrid w:val="0"/>
                <w:color w:val="auto"/>
              </w:rPr>
              <w:t>XSSESES1XXX</w:t>
            </w:r>
          </w:p>
        </w:tc>
        <w:tc>
          <w:tcPr>
            <w:tcW w:w="3960" w:type="dxa"/>
          </w:tcPr>
          <w:p w14:paraId="146B56A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STOCK EXCHANGE</w:t>
            </w:r>
          </w:p>
        </w:tc>
        <w:tc>
          <w:tcPr>
            <w:tcW w:w="2700" w:type="dxa"/>
          </w:tcPr>
          <w:p w14:paraId="74E82E17"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Stockholm</w:t>
                </w:r>
              </w:smartTag>
            </w:smartTag>
            <w:r>
              <w:rPr>
                <w:rFonts w:ascii="Arial" w:hAnsi="Arial"/>
                <w:snapToGrid w:val="0"/>
                <w:color w:val="auto"/>
              </w:rPr>
              <w:t xml:space="preserve"> Stock Exchange</w:t>
            </w:r>
          </w:p>
        </w:tc>
        <w:tc>
          <w:tcPr>
            <w:tcW w:w="720" w:type="dxa"/>
          </w:tcPr>
          <w:p w14:paraId="0A3D1801" w14:textId="77777777" w:rsidR="00AF5DFE" w:rsidRDefault="00AF5DFE">
            <w:pPr>
              <w:jc w:val="center"/>
              <w:rPr>
                <w:rFonts w:ascii="Arial" w:hAnsi="Arial"/>
                <w:snapToGrid w:val="0"/>
                <w:color w:val="auto"/>
              </w:rPr>
            </w:pPr>
            <w:r>
              <w:rPr>
                <w:rFonts w:ascii="Arial" w:hAnsi="Arial"/>
                <w:snapToGrid w:val="0"/>
                <w:color w:val="auto"/>
              </w:rPr>
              <w:t>ST</w:t>
            </w:r>
          </w:p>
        </w:tc>
      </w:tr>
      <w:tr w:rsidR="00AF5DFE" w14:paraId="6899DA70" w14:textId="77777777">
        <w:trPr>
          <w:trHeight w:val="281"/>
        </w:trPr>
        <w:tc>
          <w:tcPr>
            <w:tcW w:w="750" w:type="dxa"/>
          </w:tcPr>
          <w:p w14:paraId="61B84E0E" w14:textId="77777777" w:rsidR="00AF5DFE" w:rsidRDefault="00AF5DFE">
            <w:pPr>
              <w:rPr>
                <w:rFonts w:ascii="Arial" w:hAnsi="Arial"/>
                <w:b/>
                <w:snapToGrid w:val="0"/>
                <w:color w:val="auto"/>
              </w:rPr>
            </w:pPr>
            <w:r>
              <w:rPr>
                <w:rFonts w:ascii="Arial" w:hAnsi="Arial"/>
                <w:b/>
                <w:snapToGrid w:val="0"/>
                <w:color w:val="auto"/>
              </w:rPr>
              <w:t>XSTE</w:t>
            </w:r>
          </w:p>
        </w:tc>
        <w:tc>
          <w:tcPr>
            <w:tcW w:w="1530" w:type="dxa"/>
          </w:tcPr>
          <w:p w14:paraId="7697555C" w14:textId="77777777" w:rsidR="00AF5DFE" w:rsidRDefault="00AF5DFE">
            <w:pPr>
              <w:rPr>
                <w:rFonts w:ascii="Courier New" w:hAnsi="Courier New"/>
                <w:snapToGrid w:val="0"/>
                <w:color w:val="auto"/>
              </w:rPr>
            </w:pPr>
            <w:r>
              <w:rPr>
                <w:rFonts w:ascii="Courier New" w:hAnsi="Courier New"/>
                <w:snapToGrid w:val="0"/>
                <w:color w:val="auto"/>
              </w:rPr>
              <w:t>XSTEUZ21XXX</w:t>
            </w:r>
          </w:p>
        </w:tc>
        <w:tc>
          <w:tcPr>
            <w:tcW w:w="3960" w:type="dxa"/>
          </w:tcPr>
          <w:p w14:paraId="26B2A84E" w14:textId="77777777" w:rsidR="00AF5DFE" w:rsidRDefault="00AF5DFE">
            <w:pPr>
              <w:rPr>
                <w:rFonts w:ascii="Arial" w:hAnsi="Arial"/>
                <w:snapToGrid w:val="0"/>
                <w:color w:val="auto"/>
              </w:rPr>
            </w:pPr>
            <w:r>
              <w:rPr>
                <w:rFonts w:ascii="Arial" w:hAnsi="Arial"/>
                <w:snapToGrid w:val="0"/>
                <w:color w:val="auto"/>
              </w:rPr>
              <w:t>STOCK EXCHANGE</w:t>
            </w:r>
          </w:p>
        </w:tc>
        <w:tc>
          <w:tcPr>
            <w:tcW w:w="2700" w:type="dxa"/>
          </w:tcPr>
          <w:p w14:paraId="2EEF71CF" w14:textId="77777777" w:rsidR="00AF5DFE" w:rsidRDefault="00AF5DFE">
            <w:pPr>
              <w:jc w:val="left"/>
              <w:rPr>
                <w:rFonts w:ascii="Arial" w:hAnsi="Arial"/>
                <w:snapToGrid w:val="0"/>
                <w:color w:val="auto"/>
              </w:rPr>
            </w:pPr>
          </w:p>
        </w:tc>
        <w:tc>
          <w:tcPr>
            <w:tcW w:w="720" w:type="dxa"/>
          </w:tcPr>
          <w:p w14:paraId="32EDD1E4" w14:textId="77777777" w:rsidR="00AF5DFE" w:rsidRDefault="00AF5DFE">
            <w:pPr>
              <w:jc w:val="center"/>
              <w:rPr>
                <w:rFonts w:ascii="Arial" w:hAnsi="Arial"/>
                <w:snapToGrid w:val="0"/>
                <w:color w:val="auto"/>
              </w:rPr>
            </w:pPr>
          </w:p>
        </w:tc>
      </w:tr>
      <w:tr w:rsidR="00AF5DFE" w14:paraId="41393245" w14:textId="77777777">
        <w:trPr>
          <w:trHeight w:val="281"/>
        </w:trPr>
        <w:tc>
          <w:tcPr>
            <w:tcW w:w="750" w:type="dxa"/>
          </w:tcPr>
          <w:p w14:paraId="715DE6E2" w14:textId="77777777" w:rsidR="00AF5DFE" w:rsidRDefault="00AF5DFE">
            <w:pPr>
              <w:rPr>
                <w:rFonts w:ascii="Arial" w:hAnsi="Arial"/>
                <w:b/>
                <w:snapToGrid w:val="0"/>
                <w:color w:val="auto"/>
              </w:rPr>
            </w:pPr>
            <w:r>
              <w:rPr>
                <w:rFonts w:ascii="Arial" w:hAnsi="Arial"/>
                <w:b/>
                <w:snapToGrid w:val="0"/>
                <w:color w:val="auto"/>
              </w:rPr>
              <w:t>XSTU</w:t>
            </w:r>
          </w:p>
        </w:tc>
        <w:tc>
          <w:tcPr>
            <w:tcW w:w="1530" w:type="dxa"/>
          </w:tcPr>
          <w:p w14:paraId="3A6F5108" w14:textId="77777777" w:rsidR="00AF5DFE" w:rsidRDefault="00AF5DFE">
            <w:pPr>
              <w:rPr>
                <w:rFonts w:ascii="Courier New" w:hAnsi="Courier New"/>
                <w:snapToGrid w:val="0"/>
                <w:color w:val="auto"/>
              </w:rPr>
            </w:pPr>
            <w:r>
              <w:rPr>
                <w:rFonts w:ascii="Courier New" w:hAnsi="Courier New"/>
                <w:snapToGrid w:val="0"/>
                <w:color w:val="auto"/>
              </w:rPr>
              <w:t>XSTUDES1XXX</w:t>
            </w:r>
          </w:p>
        </w:tc>
        <w:tc>
          <w:tcPr>
            <w:tcW w:w="3960" w:type="dxa"/>
          </w:tcPr>
          <w:p w14:paraId="5B846D28" w14:textId="77777777" w:rsidR="00AF5DFE" w:rsidRDefault="00AF5DFE">
            <w:pPr>
              <w:rPr>
                <w:rFonts w:ascii="Arial" w:hAnsi="Arial"/>
                <w:snapToGrid w:val="0"/>
                <w:color w:val="auto"/>
                <w:lang w:val="de-DE"/>
              </w:rPr>
            </w:pPr>
            <w:r>
              <w:rPr>
                <w:rFonts w:ascii="Arial" w:hAnsi="Arial"/>
                <w:snapToGrid w:val="0"/>
                <w:color w:val="auto"/>
                <w:lang w:val="de-DE"/>
              </w:rPr>
              <w:t>BADEN-WUERTTEMBERGISCHE WERTPAPIERBOERSE ZU STUTTGART</w:t>
            </w:r>
          </w:p>
        </w:tc>
        <w:tc>
          <w:tcPr>
            <w:tcW w:w="2700" w:type="dxa"/>
          </w:tcPr>
          <w:p w14:paraId="025C7BCA"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Stuttgart</w:t>
                </w:r>
              </w:smartTag>
            </w:smartTag>
            <w:r>
              <w:rPr>
                <w:rFonts w:ascii="Arial" w:hAnsi="Arial"/>
                <w:snapToGrid w:val="0"/>
                <w:color w:val="auto"/>
              </w:rPr>
              <w:t xml:space="preserve"> Stock Exchange</w:t>
            </w:r>
          </w:p>
        </w:tc>
        <w:tc>
          <w:tcPr>
            <w:tcW w:w="720" w:type="dxa"/>
          </w:tcPr>
          <w:p w14:paraId="3105A935" w14:textId="77777777" w:rsidR="00AF5DFE" w:rsidRDefault="00AF5DFE">
            <w:pPr>
              <w:jc w:val="center"/>
              <w:rPr>
                <w:rFonts w:ascii="Arial" w:hAnsi="Arial"/>
                <w:snapToGrid w:val="0"/>
                <w:color w:val="auto"/>
              </w:rPr>
            </w:pPr>
            <w:r>
              <w:rPr>
                <w:rFonts w:ascii="Arial" w:hAnsi="Arial"/>
                <w:snapToGrid w:val="0"/>
                <w:color w:val="auto"/>
              </w:rPr>
              <w:t>SG</w:t>
            </w:r>
          </w:p>
        </w:tc>
      </w:tr>
      <w:tr w:rsidR="00AF5DFE" w14:paraId="61F03B58" w14:textId="77777777">
        <w:trPr>
          <w:trHeight w:val="281"/>
        </w:trPr>
        <w:tc>
          <w:tcPr>
            <w:tcW w:w="750" w:type="dxa"/>
          </w:tcPr>
          <w:p w14:paraId="4A4A4DA5" w14:textId="77777777" w:rsidR="00AF5DFE" w:rsidRDefault="00AF5DFE">
            <w:pPr>
              <w:rPr>
                <w:rFonts w:ascii="Arial" w:hAnsi="Arial"/>
                <w:b/>
                <w:snapToGrid w:val="0"/>
                <w:color w:val="auto"/>
              </w:rPr>
            </w:pPr>
            <w:r>
              <w:rPr>
                <w:rFonts w:ascii="Arial" w:hAnsi="Arial"/>
                <w:b/>
                <w:snapToGrid w:val="0"/>
                <w:color w:val="auto"/>
              </w:rPr>
              <w:t>XSTX</w:t>
            </w:r>
          </w:p>
        </w:tc>
        <w:tc>
          <w:tcPr>
            <w:tcW w:w="1530" w:type="dxa"/>
          </w:tcPr>
          <w:p w14:paraId="1F917ED9" w14:textId="77777777" w:rsidR="00AF5DFE" w:rsidRDefault="00AF5DFE">
            <w:pPr>
              <w:rPr>
                <w:rFonts w:ascii="Courier New" w:hAnsi="Courier New"/>
                <w:snapToGrid w:val="0"/>
                <w:color w:val="auto"/>
              </w:rPr>
            </w:pPr>
            <w:r>
              <w:rPr>
                <w:rFonts w:ascii="Courier New" w:hAnsi="Courier New"/>
                <w:snapToGrid w:val="0"/>
                <w:color w:val="auto"/>
              </w:rPr>
              <w:t>XSTXDEF1XXX</w:t>
            </w:r>
          </w:p>
        </w:tc>
        <w:tc>
          <w:tcPr>
            <w:tcW w:w="3960" w:type="dxa"/>
          </w:tcPr>
          <w:p w14:paraId="2BBBFE62" w14:textId="77777777" w:rsidR="00AF5DFE" w:rsidRDefault="00AF5DFE">
            <w:pPr>
              <w:rPr>
                <w:rFonts w:ascii="Arial" w:hAnsi="Arial"/>
                <w:snapToGrid w:val="0"/>
                <w:color w:val="auto"/>
              </w:rPr>
            </w:pPr>
            <w:r>
              <w:rPr>
                <w:rFonts w:ascii="Arial" w:hAnsi="Arial"/>
                <w:snapToGrid w:val="0"/>
                <w:color w:val="auto"/>
              </w:rPr>
              <w:t>STOXX EUROPEAN INDICES</w:t>
            </w:r>
          </w:p>
        </w:tc>
        <w:tc>
          <w:tcPr>
            <w:tcW w:w="2700" w:type="dxa"/>
          </w:tcPr>
          <w:p w14:paraId="661ACE3D" w14:textId="77777777" w:rsidR="00AF5DFE" w:rsidRDefault="00AF5DFE">
            <w:pPr>
              <w:jc w:val="left"/>
              <w:rPr>
                <w:rFonts w:ascii="Arial" w:hAnsi="Arial"/>
                <w:snapToGrid w:val="0"/>
                <w:color w:val="auto"/>
              </w:rPr>
            </w:pPr>
          </w:p>
        </w:tc>
        <w:tc>
          <w:tcPr>
            <w:tcW w:w="720" w:type="dxa"/>
          </w:tcPr>
          <w:p w14:paraId="2D66F5CB" w14:textId="77777777" w:rsidR="00AF5DFE" w:rsidRDefault="00AF5DFE">
            <w:pPr>
              <w:jc w:val="center"/>
              <w:rPr>
                <w:rFonts w:ascii="Arial" w:hAnsi="Arial"/>
                <w:snapToGrid w:val="0"/>
                <w:color w:val="auto"/>
              </w:rPr>
            </w:pPr>
          </w:p>
        </w:tc>
      </w:tr>
      <w:tr w:rsidR="00AF5DFE" w14:paraId="0B6935BB" w14:textId="77777777">
        <w:trPr>
          <w:trHeight w:val="281"/>
        </w:trPr>
        <w:tc>
          <w:tcPr>
            <w:tcW w:w="750" w:type="dxa"/>
          </w:tcPr>
          <w:p w14:paraId="58218D90" w14:textId="77777777" w:rsidR="00AF5DFE" w:rsidRDefault="00AF5DFE">
            <w:pPr>
              <w:rPr>
                <w:rFonts w:ascii="Arial" w:hAnsi="Arial"/>
                <w:b/>
                <w:snapToGrid w:val="0"/>
                <w:color w:val="auto"/>
              </w:rPr>
            </w:pPr>
            <w:r>
              <w:rPr>
                <w:rFonts w:ascii="Arial" w:hAnsi="Arial"/>
                <w:b/>
                <w:snapToGrid w:val="0"/>
                <w:color w:val="auto"/>
              </w:rPr>
              <w:t>XSUR</w:t>
            </w:r>
          </w:p>
        </w:tc>
        <w:tc>
          <w:tcPr>
            <w:tcW w:w="1530" w:type="dxa"/>
          </w:tcPr>
          <w:p w14:paraId="1A40AB0D" w14:textId="77777777" w:rsidR="00AF5DFE" w:rsidRDefault="00AF5DFE">
            <w:pPr>
              <w:rPr>
                <w:rFonts w:ascii="Courier New" w:hAnsi="Courier New"/>
                <w:snapToGrid w:val="0"/>
                <w:color w:val="auto"/>
              </w:rPr>
            </w:pPr>
            <w:r>
              <w:rPr>
                <w:rFonts w:ascii="Courier New" w:hAnsi="Courier New"/>
                <w:snapToGrid w:val="0"/>
                <w:color w:val="auto"/>
              </w:rPr>
              <w:t>XSURIDJ1XXX</w:t>
            </w:r>
          </w:p>
        </w:tc>
        <w:tc>
          <w:tcPr>
            <w:tcW w:w="3960" w:type="dxa"/>
          </w:tcPr>
          <w:p w14:paraId="3DEECE1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SURABAYA</w:t>
                </w:r>
              </w:smartTag>
            </w:smartTag>
            <w:r>
              <w:rPr>
                <w:rFonts w:ascii="Arial" w:hAnsi="Arial"/>
                <w:snapToGrid w:val="0"/>
                <w:color w:val="auto"/>
              </w:rPr>
              <w:t xml:space="preserve"> STOCK EXCHANGE</w:t>
            </w:r>
          </w:p>
        </w:tc>
        <w:tc>
          <w:tcPr>
            <w:tcW w:w="2700" w:type="dxa"/>
          </w:tcPr>
          <w:p w14:paraId="0D6617D0"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Surabaya</w:t>
                </w:r>
              </w:smartTag>
            </w:smartTag>
            <w:r>
              <w:rPr>
                <w:rFonts w:ascii="Arial" w:hAnsi="Arial"/>
                <w:snapToGrid w:val="0"/>
                <w:color w:val="auto"/>
              </w:rPr>
              <w:t xml:space="preserve"> Stock Exchange</w:t>
            </w:r>
          </w:p>
        </w:tc>
        <w:tc>
          <w:tcPr>
            <w:tcW w:w="720" w:type="dxa"/>
          </w:tcPr>
          <w:p w14:paraId="20AC41E8" w14:textId="77777777" w:rsidR="00AF5DFE" w:rsidRDefault="00AF5DFE">
            <w:pPr>
              <w:jc w:val="center"/>
              <w:rPr>
                <w:rFonts w:ascii="Arial" w:hAnsi="Arial"/>
                <w:snapToGrid w:val="0"/>
                <w:color w:val="auto"/>
              </w:rPr>
            </w:pPr>
            <w:r>
              <w:rPr>
                <w:rFonts w:ascii="Arial" w:hAnsi="Arial"/>
                <w:snapToGrid w:val="0"/>
                <w:color w:val="auto"/>
              </w:rPr>
              <w:t>SU</w:t>
            </w:r>
          </w:p>
        </w:tc>
      </w:tr>
      <w:tr w:rsidR="00AF5DFE" w14:paraId="1667F328" w14:textId="77777777">
        <w:trPr>
          <w:cantSplit/>
          <w:trHeight w:val="180"/>
        </w:trPr>
        <w:tc>
          <w:tcPr>
            <w:tcW w:w="750" w:type="dxa"/>
            <w:vMerge w:val="restart"/>
          </w:tcPr>
          <w:p w14:paraId="5E3EEF3E" w14:textId="77777777" w:rsidR="00AF5DFE" w:rsidRDefault="00AF5DFE">
            <w:pPr>
              <w:rPr>
                <w:rFonts w:ascii="Arial" w:hAnsi="Arial"/>
                <w:b/>
                <w:snapToGrid w:val="0"/>
                <w:color w:val="auto"/>
              </w:rPr>
            </w:pPr>
            <w:r>
              <w:rPr>
                <w:rFonts w:ascii="Arial" w:hAnsi="Arial"/>
                <w:b/>
                <w:snapToGrid w:val="0"/>
                <w:color w:val="auto"/>
              </w:rPr>
              <w:t>XSWX</w:t>
            </w:r>
          </w:p>
        </w:tc>
        <w:tc>
          <w:tcPr>
            <w:tcW w:w="1530" w:type="dxa"/>
            <w:vMerge w:val="restart"/>
          </w:tcPr>
          <w:p w14:paraId="2F6D1316" w14:textId="77777777" w:rsidR="00AF5DFE" w:rsidRDefault="00AF5DFE">
            <w:pPr>
              <w:rPr>
                <w:rFonts w:ascii="Courier New" w:hAnsi="Courier New"/>
                <w:snapToGrid w:val="0"/>
                <w:color w:val="auto"/>
              </w:rPr>
            </w:pPr>
            <w:r>
              <w:rPr>
                <w:rFonts w:ascii="Courier New" w:hAnsi="Courier New"/>
                <w:snapToGrid w:val="0"/>
                <w:color w:val="auto"/>
              </w:rPr>
              <w:t>XSWXCHZ1XXX</w:t>
            </w:r>
          </w:p>
        </w:tc>
        <w:tc>
          <w:tcPr>
            <w:tcW w:w="3960" w:type="dxa"/>
          </w:tcPr>
          <w:p w14:paraId="06820C9C" w14:textId="77777777" w:rsidR="00AF5DFE" w:rsidRDefault="00AF5DFE">
            <w:pPr>
              <w:rPr>
                <w:rFonts w:ascii="Arial" w:hAnsi="Arial"/>
                <w:snapToGrid w:val="0"/>
                <w:color w:val="auto"/>
              </w:rPr>
            </w:pPr>
            <w:r>
              <w:rPr>
                <w:rFonts w:ascii="Arial" w:hAnsi="Arial"/>
                <w:snapToGrid w:val="0"/>
                <w:color w:val="auto"/>
              </w:rPr>
              <w:t>SWISS EXCHANGE</w:t>
            </w:r>
          </w:p>
        </w:tc>
        <w:tc>
          <w:tcPr>
            <w:tcW w:w="2700" w:type="dxa"/>
            <w:vMerge w:val="restart"/>
          </w:tcPr>
          <w:p w14:paraId="462A7970" w14:textId="77777777" w:rsidR="00AF5DFE" w:rsidRDefault="00AF5DFE">
            <w:pPr>
              <w:jc w:val="left"/>
              <w:rPr>
                <w:rFonts w:ascii="Arial" w:hAnsi="Arial"/>
                <w:snapToGrid w:val="0"/>
                <w:color w:val="auto"/>
              </w:rPr>
            </w:pPr>
            <w:r>
              <w:rPr>
                <w:rFonts w:ascii="Arial" w:hAnsi="Arial"/>
                <w:snapToGrid w:val="0"/>
                <w:color w:val="auto"/>
              </w:rPr>
              <w:t>SWX Swiss Exchange</w:t>
            </w:r>
          </w:p>
        </w:tc>
        <w:tc>
          <w:tcPr>
            <w:tcW w:w="720" w:type="dxa"/>
            <w:vMerge w:val="restart"/>
          </w:tcPr>
          <w:p w14:paraId="6681A370" w14:textId="77777777" w:rsidR="00AF5DFE" w:rsidRDefault="00AF5DFE">
            <w:pPr>
              <w:jc w:val="center"/>
              <w:rPr>
                <w:rFonts w:ascii="Arial" w:hAnsi="Arial"/>
                <w:snapToGrid w:val="0"/>
                <w:color w:val="auto"/>
              </w:rPr>
            </w:pPr>
            <w:r>
              <w:rPr>
                <w:rFonts w:ascii="Arial" w:hAnsi="Arial"/>
                <w:snapToGrid w:val="0"/>
                <w:color w:val="auto"/>
              </w:rPr>
              <w:t>S</w:t>
            </w:r>
          </w:p>
        </w:tc>
      </w:tr>
      <w:tr w:rsidR="00AF5DFE" w14:paraId="41938B20" w14:textId="77777777">
        <w:trPr>
          <w:cantSplit/>
          <w:trHeight w:val="180"/>
        </w:trPr>
        <w:tc>
          <w:tcPr>
            <w:tcW w:w="750" w:type="dxa"/>
            <w:vMerge/>
          </w:tcPr>
          <w:p w14:paraId="2CE7F57D" w14:textId="77777777" w:rsidR="00AF5DFE" w:rsidRDefault="00AF5DFE">
            <w:pPr>
              <w:rPr>
                <w:rFonts w:ascii="Arial" w:hAnsi="Arial"/>
                <w:b/>
                <w:snapToGrid w:val="0"/>
                <w:color w:val="auto"/>
              </w:rPr>
            </w:pPr>
          </w:p>
        </w:tc>
        <w:tc>
          <w:tcPr>
            <w:tcW w:w="1530" w:type="dxa"/>
            <w:vMerge/>
          </w:tcPr>
          <w:p w14:paraId="59C1797A" w14:textId="77777777" w:rsidR="00AF5DFE" w:rsidRDefault="00AF5DFE">
            <w:pPr>
              <w:rPr>
                <w:rFonts w:ascii="Courier New" w:hAnsi="Courier New"/>
                <w:snapToGrid w:val="0"/>
                <w:color w:val="auto"/>
              </w:rPr>
            </w:pPr>
          </w:p>
        </w:tc>
        <w:tc>
          <w:tcPr>
            <w:tcW w:w="3960" w:type="dxa"/>
          </w:tcPr>
          <w:p w14:paraId="6E5E1895" w14:textId="77777777" w:rsidR="00AF5DFE" w:rsidRDefault="00AF5DFE">
            <w:pPr>
              <w:rPr>
                <w:rFonts w:ascii="Arial" w:hAnsi="Arial"/>
                <w:snapToGrid w:val="0"/>
                <w:color w:val="auto"/>
              </w:rPr>
            </w:pPr>
            <w:r>
              <w:rPr>
                <w:rFonts w:ascii="Arial" w:hAnsi="Arial"/>
                <w:snapToGrid w:val="0"/>
                <w:color w:val="auto"/>
                <w:sz w:val="22"/>
              </w:rPr>
              <w:t>SWX TIF (Fonds)</w:t>
            </w:r>
          </w:p>
        </w:tc>
        <w:tc>
          <w:tcPr>
            <w:tcW w:w="2700" w:type="dxa"/>
            <w:vMerge/>
          </w:tcPr>
          <w:p w14:paraId="2AE1EF1C" w14:textId="77777777" w:rsidR="00AF5DFE" w:rsidRDefault="00AF5DFE">
            <w:pPr>
              <w:jc w:val="left"/>
              <w:rPr>
                <w:rFonts w:ascii="Arial" w:hAnsi="Arial"/>
                <w:snapToGrid w:val="0"/>
                <w:color w:val="auto"/>
              </w:rPr>
            </w:pPr>
          </w:p>
        </w:tc>
        <w:tc>
          <w:tcPr>
            <w:tcW w:w="720" w:type="dxa"/>
            <w:vMerge/>
          </w:tcPr>
          <w:p w14:paraId="389EDD10" w14:textId="77777777" w:rsidR="00AF5DFE" w:rsidRDefault="00AF5DFE">
            <w:pPr>
              <w:jc w:val="center"/>
              <w:rPr>
                <w:rFonts w:ascii="Arial" w:hAnsi="Arial"/>
                <w:snapToGrid w:val="0"/>
                <w:color w:val="auto"/>
              </w:rPr>
            </w:pPr>
          </w:p>
        </w:tc>
      </w:tr>
      <w:tr w:rsidR="00AF5DFE" w14:paraId="62B2D5B9" w14:textId="77777777">
        <w:trPr>
          <w:trHeight w:val="281"/>
        </w:trPr>
        <w:tc>
          <w:tcPr>
            <w:tcW w:w="750" w:type="dxa"/>
          </w:tcPr>
          <w:p w14:paraId="544D1C12" w14:textId="77777777" w:rsidR="00AF5DFE" w:rsidRDefault="00AF5DFE">
            <w:pPr>
              <w:rPr>
                <w:rFonts w:ascii="Arial" w:hAnsi="Arial"/>
                <w:b/>
                <w:snapToGrid w:val="0"/>
                <w:color w:val="auto"/>
              </w:rPr>
            </w:pPr>
            <w:r>
              <w:rPr>
                <w:rFonts w:ascii="Arial" w:hAnsi="Arial"/>
                <w:b/>
                <w:snapToGrid w:val="0"/>
                <w:color w:val="auto"/>
              </w:rPr>
              <w:t>XTAE</w:t>
            </w:r>
          </w:p>
        </w:tc>
        <w:tc>
          <w:tcPr>
            <w:tcW w:w="1530" w:type="dxa"/>
          </w:tcPr>
          <w:p w14:paraId="2D3AC963" w14:textId="77777777" w:rsidR="00AF5DFE" w:rsidRDefault="00AF5DFE">
            <w:pPr>
              <w:rPr>
                <w:rFonts w:ascii="Courier New" w:hAnsi="Courier New"/>
                <w:snapToGrid w:val="0"/>
                <w:color w:val="auto"/>
              </w:rPr>
            </w:pPr>
            <w:r>
              <w:rPr>
                <w:rFonts w:ascii="Courier New" w:hAnsi="Courier New"/>
                <w:snapToGrid w:val="0"/>
                <w:color w:val="auto"/>
              </w:rPr>
              <w:t>XTAEILI1XXX</w:t>
            </w:r>
          </w:p>
        </w:tc>
        <w:tc>
          <w:tcPr>
            <w:tcW w:w="3960" w:type="dxa"/>
          </w:tcPr>
          <w:p w14:paraId="434CB58E" w14:textId="77777777" w:rsidR="00AF5DFE" w:rsidRDefault="00AF5DFE">
            <w:pPr>
              <w:rPr>
                <w:rFonts w:ascii="Arial" w:hAnsi="Arial"/>
                <w:snapToGrid w:val="0"/>
                <w:color w:val="auto"/>
              </w:rPr>
            </w:pPr>
            <w:r>
              <w:rPr>
                <w:rFonts w:ascii="Arial" w:hAnsi="Arial"/>
                <w:snapToGrid w:val="0"/>
                <w:color w:val="auto"/>
              </w:rPr>
              <w:t>TEL AVIV STOCK EXCHANGE</w:t>
            </w:r>
          </w:p>
        </w:tc>
        <w:tc>
          <w:tcPr>
            <w:tcW w:w="2700" w:type="dxa"/>
          </w:tcPr>
          <w:p w14:paraId="70DDD336" w14:textId="77777777" w:rsidR="00AF5DFE" w:rsidRDefault="00AF5DFE">
            <w:pPr>
              <w:jc w:val="left"/>
              <w:rPr>
                <w:rFonts w:ascii="Arial" w:hAnsi="Arial"/>
                <w:snapToGrid w:val="0"/>
                <w:color w:val="auto"/>
              </w:rPr>
            </w:pPr>
            <w:r>
              <w:rPr>
                <w:rFonts w:ascii="Arial" w:hAnsi="Arial"/>
                <w:snapToGrid w:val="0"/>
                <w:color w:val="auto"/>
              </w:rPr>
              <w:t>Tel Aviv Stock Exchange</w:t>
            </w:r>
          </w:p>
        </w:tc>
        <w:tc>
          <w:tcPr>
            <w:tcW w:w="720" w:type="dxa"/>
          </w:tcPr>
          <w:p w14:paraId="08FCBB87" w14:textId="77777777" w:rsidR="00AF5DFE" w:rsidRDefault="00AF5DFE">
            <w:pPr>
              <w:jc w:val="center"/>
              <w:rPr>
                <w:rFonts w:ascii="Arial" w:hAnsi="Arial"/>
                <w:snapToGrid w:val="0"/>
                <w:color w:val="auto"/>
              </w:rPr>
            </w:pPr>
            <w:r>
              <w:rPr>
                <w:rFonts w:ascii="Arial" w:hAnsi="Arial"/>
                <w:snapToGrid w:val="0"/>
                <w:color w:val="auto"/>
              </w:rPr>
              <w:t>TA</w:t>
            </w:r>
          </w:p>
        </w:tc>
      </w:tr>
      <w:tr w:rsidR="00AF5DFE" w14:paraId="61ABF05D" w14:textId="77777777">
        <w:trPr>
          <w:cantSplit/>
          <w:trHeight w:val="180"/>
        </w:trPr>
        <w:tc>
          <w:tcPr>
            <w:tcW w:w="750" w:type="dxa"/>
            <w:vMerge w:val="restart"/>
          </w:tcPr>
          <w:p w14:paraId="01BE1671" w14:textId="77777777" w:rsidR="00AF5DFE" w:rsidRDefault="00AF5DFE">
            <w:pPr>
              <w:rPr>
                <w:rFonts w:ascii="Arial" w:hAnsi="Arial"/>
                <w:b/>
                <w:snapToGrid w:val="0"/>
                <w:color w:val="auto"/>
              </w:rPr>
            </w:pPr>
            <w:r>
              <w:rPr>
                <w:rFonts w:ascii="Arial" w:hAnsi="Arial"/>
                <w:b/>
                <w:snapToGrid w:val="0"/>
                <w:color w:val="auto"/>
              </w:rPr>
              <w:t>XTAI</w:t>
            </w:r>
          </w:p>
        </w:tc>
        <w:tc>
          <w:tcPr>
            <w:tcW w:w="1530" w:type="dxa"/>
            <w:vMerge w:val="restart"/>
          </w:tcPr>
          <w:p w14:paraId="746FA6AB" w14:textId="77777777" w:rsidR="00AF5DFE" w:rsidRDefault="00AF5DFE">
            <w:pPr>
              <w:rPr>
                <w:rFonts w:ascii="Courier New" w:hAnsi="Courier New"/>
                <w:snapToGrid w:val="0"/>
                <w:color w:val="auto"/>
              </w:rPr>
            </w:pPr>
            <w:r>
              <w:rPr>
                <w:rFonts w:ascii="Courier New" w:hAnsi="Courier New"/>
                <w:snapToGrid w:val="0"/>
                <w:color w:val="auto"/>
              </w:rPr>
              <w:t>XTAITWT1XXX</w:t>
            </w:r>
          </w:p>
        </w:tc>
        <w:tc>
          <w:tcPr>
            <w:tcW w:w="3960" w:type="dxa"/>
          </w:tcPr>
          <w:p w14:paraId="7A59E21C"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TAIWAN</w:t>
                </w:r>
              </w:smartTag>
            </w:smartTag>
            <w:r>
              <w:rPr>
                <w:rFonts w:ascii="Arial" w:hAnsi="Arial"/>
                <w:snapToGrid w:val="0"/>
                <w:color w:val="auto"/>
              </w:rPr>
              <w:t xml:space="preserve"> STOCK EXCHANGE</w:t>
            </w:r>
          </w:p>
        </w:tc>
        <w:tc>
          <w:tcPr>
            <w:tcW w:w="2700" w:type="dxa"/>
          </w:tcPr>
          <w:p w14:paraId="654443FB"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Taiwan</w:t>
                </w:r>
              </w:smartTag>
            </w:smartTag>
            <w:r>
              <w:rPr>
                <w:rFonts w:ascii="Arial" w:hAnsi="Arial"/>
                <w:snapToGrid w:val="0"/>
                <w:color w:val="auto"/>
              </w:rPr>
              <w:t xml:space="preserve"> Stock Exchange</w:t>
            </w:r>
          </w:p>
        </w:tc>
        <w:tc>
          <w:tcPr>
            <w:tcW w:w="720" w:type="dxa"/>
          </w:tcPr>
          <w:p w14:paraId="06F0DF1C" w14:textId="77777777" w:rsidR="00AF5DFE" w:rsidRDefault="00AF5DFE">
            <w:pPr>
              <w:jc w:val="center"/>
              <w:rPr>
                <w:rFonts w:ascii="Arial" w:hAnsi="Arial"/>
                <w:snapToGrid w:val="0"/>
                <w:color w:val="auto"/>
              </w:rPr>
            </w:pPr>
            <w:r>
              <w:rPr>
                <w:rFonts w:ascii="Arial" w:hAnsi="Arial"/>
                <w:snapToGrid w:val="0"/>
                <w:color w:val="auto"/>
              </w:rPr>
              <w:t>TW</w:t>
            </w:r>
          </w:p>
        </w:tc>
      </w:tr>
      <w:tr w:rsidR="00AF5DFE" w14:paraId="0E3AF05E" w14:textId="77777777">
        <w:trPr>
          <w:cantSplit/>
          <w:trHeight w:val="180"/>
        </w:trPr>
        <w:tc>
          <w:tcPr>
            <w:tcW w:w="750" w:type="dxa"/>
            <w:vMerge/>
          </w:tcPr>
          <w:p w14:paraId="1C310CA9" w14:textId="77777777" w:rsidR="00AF5DFE" w:rsidRDefault="00AF5DFE">
            <w:pPr>
              <w:rPr>
                <w:rFonts w:ascii="Arial" w:hAnsi="Arial"/>
                <w:b/>
                <w:snapToGrid w:val="0"/>
                <w:color w:val="auto"/>
              </w:rPr>
            </w:pPr>
          </w:p>
        </w:tc>
        <w:tc>
          <w:tcPr>
            <w:tcW w:w="1530" w:type="dxa"/>
            <w:vMerge/>
          </w:tcPr>
          <w:p w14:paraId="20BF5FF3" w14:textId="77777777" w:rsidR="00AF5DFE" w:rsidRDefault="00AF5DFE">
            <w:pPr>
              <w:rPr>
                <w:rFonts w:ascii="Courier New" w:hAnsi="Courier New"/>
                <w:snapToGrid w:val="0"/>
                <w:color w:val="auto"/>
              </w:rPr>
            </w:pPr>
          </w:p>
        </w:tc>
        <w:tc>
          <w:tcPr>
            <w:tcW w:w="3960" w:type="dxa"/>
          </w:tcPr>
          <w:p w14:paraId="68D0BBBA"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TAIWAN</w:t>
                </w:r>
              </w:smartTag>
            </w:smartTag>
            <w:r>
              <w:rPr>
                <w:rFonts w:ascii="Arial" w:hAnsi="Arial"/>
                <w:snapToGrid w:val="0"/>
                <w:color w:val="auto"/>
              </w:rPr>
              <w:t xml:space="preserve"> OTC MARKET</w:t>
            </w:r>
          </w:p>
        </w:tc>
        <w:tc>
          <w:tcPr>
            <w:tcW w:w="2700" w:type="dxa"/>
          </w:tcPr>
          <w:p w14:paraId="2ABEAF3B"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Taiwan</w:t>
                </w:r>
              </w:smartTag>
            </w:smartTag>
            <w:r>
              <w:rPr>
                <w:rFonts w:ascii="Arial" w:hAnsi="Arial"/>
                <w:snapToGrid w:val="0"/>
                <w:color w:val="auto"/>
              </w:rPr>
              <w:t xml:space="preserve"> OTC Securities Exchange</w:t>
            </w:r>
          </w:p>
        </w:tc>
        <w:tc>
          <w:tcPr>
            <w:tcW w:w="720" w:type="dxa"/>
          </w:tcPr>
          <w:p w14:paraId="70552A0C" w14:textId="77777777" w:rsidR="00AF5DFE" w:rsidRDefault="00AF5DFE">
            <w:pPr>
              <w:jc w:val="center"/>
              <w:rPr>
                <w:rFonts w:ascii="Arial" w:hAnsi="Arial"/>
                <w:snapToGrid w:val="0"/>
                <w:color w:val="auto"/>
              </w:rPr>
            </w:pPr>
            <w:r>
              <w:rPr>
                <w:rFonts w:ascii="Arial" w:hAnsi="Arial"/>
                <w:snapToGrid w:val="0"/>
                <w:color w:val="auto"/>
              </w:rPr>
              <w:t>TWO</w:t>
            </w:r>
          </w:p>
        </w:tc>
      </w:tr>
      <w:tr w:rsidR="00AF5DFE" w14:paraId="1A91F611" w14:textId="77777777">
        <w:trPr>
          <w:trHeight w:val="281"/>
        </w:trPr>
        <w:tc>
          <w:tcPr>
            <w:tcW w:w="750" w:type="dxa"/>
          </w:tcPr>
          <w:p w14:paraId="0624101B" w14:textId="77777777" w:rsidR="00AF5DFE" w:rsidRDefault="00AF5DFE">
            <w:pPr>
              <w:rPr>
                <w:rFonts w:ascii="Arial" w:hAnsi="Arial"/>
                <w:b/>
                <w:snapToGrid w:val="0"/>
                <w:color w:val="auto"/>
              </w:rPr>
            </w:pPr>
            <w:r>
              <w:rPr>
                <w:rFonts w:ascii="Arial" w:hAnsi="Arial"/>
                <w:b/>
                <w:snapToGrid w:val="0"/>
                <w:color w:val="auto"/>
              </w:rPr>
              <w:t>XTAL</w:t>
            </w:r>
          </w:p>
        </w:tc>
        <w:tc>
          <w:tcPr>
            <w:tcW w:w="1530" w:type="dxa"/>
          </w:tcPr>
          <w:p w14:paraId="308A9A00" w14:textId="77777777" w:rsidR="00AF5DFE" w:rsidRDefault="00AF5DFE">
            <w:pPr>
              <w:rPr>
                <w:rFonts w:ascii="Courier New" w:hAnsi="Courier New"/>
                <w:snapToGrid w:val="0"/>
                <w:color w:val="auto"/>
              </w:rPr>
            </w:pPr>
            <w:r>
              <w:rPr>
                <w:rFonts w:ascii="Courier New" w:hAnsi="Courier New"/>
                <w:snapToGrid w:val="0"/>
                <w:color w:val="auto"/>
              </w:rPr>
              <w:t>XTALEE21XXX</w:t>
            </w:r>
          </w:p>
        </w:tc>
        <w:tc>
          <w:tcPr>
            <w:tcW w:w="3960" w:type="dxa"/>
          </w:tcPr>
          <w:p w14:paraId="5042C2B2"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TALLINN</w:t>
                </w:r>
              </w:smartTag>
            </w:smartTag>
            <w:r>
              <w:rPr>
                <w:rFonts w:ascii="Arial" w:hAnsi="Arial"/>
                <w:snapToGrid w:val="0"/>
                <w:color w:val="auto"/>
              </w:rPr>
              <w:t xml:space="preserve"> STOCK EXCHANGE</w:t>
            </w:r>
          </w:p>
        </w:tc>
        <w:tc>
          <w:tcPr>
            <w:tcW w:w="2700" w:type="dxa"/>
          </w:tcPr>
          <w:p w14:paraId="2C34188E"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Tallinn</w:t>
                </w:r>
              </w:smartTag>
            </w:smartTag>
            <w:r>
              <w:rPr>
                <w:rFonts w:ascii="Arial" w:hAnsi="Arial"/>
                <w:snapToGrid w:val="0"/>
                <w:color w:val="auto"/>
              </w:rPr>
              <w:t xml:space="preserve"> Stock Exchange</w:t>
            </w:r>
          </w:p>
        </w:tc>
        <w:tc>
          <w:tcPr>
            <w:tcW w:w="720" w:type="dxa"/>
          </w:tcPr>
          <w:p w14:paraId="659EDD05" w14:textId="77777777" w:rsidR="00AF5DFE" w:rsidRDefault="00AF5DFE">
            <w:pPr>
              <w:jc w:val="center"/>
              <w:rPr>
                <w:rFonts w:ascii="Arial" w:hAnsi="Arial"/>
                <w:snapToGrid w:val="0"/>
                <w:color w:val="auto"/>
              </w:rPr>
            </w:pPr>
            <w:r>
              <w:rPr>
                <w:rFonts w:ascii="Arial" w:hAnsi="Arial"/>
                <w:snapToGrid w:val="0"/>
                <w:color w:val="auto"/>
              </w:rPr>
              <w:t>TL</w:t>
            </w:r>
          </w:p>
        </w:tc>
      </w:tr>
      <w:tr w:rsidR="00AF5DFE" w14:paraId="738112A7" w14:textId="77777777">
        <w:trPr>
          <w:trHeight w:val="281"/>
        </w:trPr>
        <w:tc>
          <w:tcPr>
            <w:tcW w:w="750" w:type="dxa"/>
          </w:tcPr>
          <w:p w14:paraId="6C999735" w14:textId="77777777" w:rsidR="00AF5DFE" w:rsidRDefault="00AF5DFE">
            <w:pPr>
              <w:rPr>
                <w:rFonts w:ascii="Arial" w:hAnsi="Arial"/>
                <w:b/>
                <w:snapToGrid w:val="0"/>
                <w:color w:val="auto"/>
              </w:rPr>
            </w:pPr>
            <w:r>
              <w:rPr>
                <w:rFonts w:ascii="Arial" w:hAnsi="Arial"/>
                <w:b/>
                <w:snapToGrid w:val="0"/>
                <w:color w:val="auto"/>
              </w:rPr>
              <w:t>XTEH</w:t>
            </w:r>
          </w:p>
        </w:tc>
        <w:tc>
          <w:tcPr>
            <w:tcW w:w="1530" w:type="dxa"/>
          </w:tcPr>
          <w:p w14:paraId="5B4AAC76" w14:textId="77777777" w:rsidR="00AF5DFE" w:rsidRDefault="00AF5DFE">
            <w:pPr>
              <w:rPr>
                <w:rFonts w:ascii="Courier New" w:hAnsi="Courier New"/>
                <w:snapToGrid w:val="0"/>
                <w:color w:val="auto"/>
              </w:rPr>
            </w:pPr>
            <w:r>
              <w:rPr>
                <w:rFonts w:ascii="Courier New" w:hAnsi="Courier New"/>
                <w:snapToGrid w:val="0"/>
                <w:color w:val="auto"/>
              </w:rPr>
              <w:t>XTEHIRT1XXX</w:t>
            </w:r>
          </w:p>
        </w:tc>
        <w:tc>
          <w:tcPr>
            <w:tcW w:w="3960" w:type="dxa"/>
          </w:tcPr>
          <w:p w14:paraId="5AC70D6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TEHRAN</w:t>
                </w:r>
              </w:smartTag>
            </w:smartTag>
            <w:r>
              <w:rPr>
                <w:rFonts w:ascii="Arial" w:hAnsi="Arial"/>
                <w:snapToGrid w:val="0"/>
                <w:color w:val="auto"/>
              </w:rPr>
              <w:t xml:space="preserve"> STOCK EXCHANGE</w:t>
            </w:r>
          </w:p>
        </w:tc>
        <w:tc>
          <w:tcPr>
            <w:tcW w:w="2700" w:type="dxa"/>
          </w:tcPr>
          <w:p w14:paraId="2159D66D" w14:textId="77777777" w:rsidR="00AF5DFE" w:rsidRDefault="00AF5DFE">
            <w:pPr>
              <w:jc w:val="left"/>
              <w:rPr>
                <w:rFonts w:ascii="Arial" w:hAnsi="Arial"/>
                <w:snapToGrid w:val="0"/>
                <w:color w:val="auto"/>
              </w:rPr>
            </w:pPr>
          </w:p>
        </w:tc>
        <w:tc>
          <w:tcPr>
            <w:tcW w:w="720" w:type="dxa"/>
          </w:tcPr>
          <w:p w14:paraId="0E83DB4F" w14:textId="77777777" w:rsidR="00AF5DFE" w:rsidRDefault="00AF5DFE">
            <w:pPr>
              <w:jc w:val="center"/>
              <w:rPr>
                <w:rFonts w:ascii="Arial" w:hAnsi="Arial"/>
                <w:snapToGrid w:val="0"/>
                <w:color w:val="auto"/>
              </w:rPr>
            </w:pPr>
          </w:p>
        </w:tc>
      </w:tr>
      <w:tr w:rsidR="00AF5DFE" w14:paraId="7AD79791" w14:textId="77777777">
        <w:trPr>
          <w:trHeight w:val="281"/>
        </w:trPr>
        <w:tc>
          <w:tcPr>
            <w:tcW w:w="750" w:type="dxa"/>
          </w:tcPr>
          <w:p w14:paraId="39B59046" w14:textId="77777777" w:rsidR="00AF5DFE" w:rsidRDefault="00AF5DFE">
            <w:pPr>
              <w:rPr>
                <w:rFonts w:ascii="Arial" w:hAnsi="Arial"/>
                <w:b/>
                <w:snapToGrid w:val="0"/>
                <w:color w:val="auto"/>
              </w:rPr>
            </w:pPr>
            <w:r>
              <w:rPr>
                <w:rFonts w:ascii="Arial" w:hAnsi="Arial"/>
                <w:b/>
                <w:snapToGrid w:val="0"/>
                <w:color w:val="auto"/>
              </w:rPr>
              <w:t>XTFE</w:t>
            </w:r>
          </w:p>
        </w:tc>
        <w:tc>
          <w:tcPr>
            <w:tcW w:w="1530" w:type="dxa"/>
          </w:tcPr>
          <w:p w14:paraId="056C8DCC" w14:textId="77777777" w:rsidR="00AF5DFE" w:rsidRDefault="00AF5DFE">
            <w:pPr>
              <w:rPr>
                <w:rFonts w:ascii="Courier New" w:hAnsi="Courier New"/>
                <w:snapToGrid w:val="0"/>
                <w:color w:val="auto"/>
              </w:rPr>
            </w:pPr>
            <w:r>
              <w:rPr>
                <w:rFonts w:ascii="Courier New" w:hAnsi="Courier New"/>
                <w:snapToGrid w:val="0"/>
                <w:color w:val="auto"/>
              </w:rPr>
              <w:t>XTFECAT1XXX</w:t>
            </w:r>
          </w:p>
        </w:tc>
        <w:tc>
          <w:tcPr>
            <w:tcW w:w="3960" w:type="dxa"/>
          </w:tcPr>
          <w:p w14:paraId="30887FB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TORONTO</w:t>
                </w:r>
              </w:smartTag>
            </w:smartTag>
            <w:r>
              <w:rPr>
                <w:rFonts w:ascii="Arial" w:hAnsi="Arial"/>
                <w:snapToGrid w:val="0"/>
                <w:color w:val="auto"/>
              </w:rPr>
              <w:t xml:space="preserve"> FUTURES EXCHANGE</w:t>
            </w:r>
          </w:p>
        </w:tc>
        <w:tc>
          <w:tcPr>
            <w:tcW w:w="2700" w:type="dxa"/>
          </w:tcPr>
          <w:p w14:paraId="7F983038" w14:textId="77777777" w:rsidR="00AF5DFE" w:rsidRDefault="00AF5DFE">
            <w:pPr>
              <w:jc w:val="left"/>
              <w:rPr>
                <w:rFonts w:ascii="Arial" w:hAnsi="Arial"/>
                <w:snapToGrid w:val="0"/>
                <w:color w:val="auto"/>
              </w:rPr>
            </w:pPr>
          </w:p>
        </w:tc>
        <w:tc>
          <w:tcPr>
            <w:tcW w:w="720" w:type="dxa"/>
          </w:tcPr>
          <w:p w14:paraId="0C7EE303" w14:textId="77777777" w:rsidR="00AF5DFE" w:rsidRDefault="00AF5DFE">
            <w:pPr>
              <w:jc w:val="center"/>
              <w:rPr>
                <w:rFonts w:ascii="Arial" w:hAnsi="Arial"/>
                <w:snapToGrid w:val="0"/>
                <w:color w:val="auto"/>
              </w:rPr>
            </w:pPr>
          </w:p>
        </w:tc>
      </w:tr>
      <w:tr w:rsidR="00AF5DFE" w14:paraId="5A01DDC9" w14:textId="77777777">
        <w:trPr>
          <w:trHeight w:val="281"/>
        </w:trPr>
        <w:tc>
          <w:tcPr>
            <w:tcW w:w="750" w:type="dxa"/>
          </w:tcPr>
          <w:p w14:paraId="3BDE9FB2" w14:textId="77777777" w:rsidR="00AF5DFE" w:rsidRDefault="00AF5DFE">
            <w:pPr>
              <w:rPr>
                <w:rFonts w:ascii="Arial" w:hAnsi="Arial"/>
                <w:b/>
                <w:snapToGrid w:val="0"/>
                <w:color w:val="auto"/>
              </w:rPr>
            </w:pPr>
            <w:r>
              <w:rPr>
                <w:rFonts w:ascii="Arial" w:hAnsi="Arial"/>
                <w:b/>
                <w:snapToGrid w:val="0"/>
                <w:color w:val="auto"/>
              </w:rPr>
              <w:t>XTFF</w:t>
            </w:r>
          </w:p>
        </w:tc>
        <w:tc>
          <w:tcPr>
            <w:tcW w:w="1530" w:type="dxa"/>
          </w:tcPr>
          <w:p w14:paraId="66A1399E" w14:textId="77777777" w:rsidR="00AF5DFE" w:rsidRDefault="00AF5DFE">
            <w:pPr>
              <w:rPr>
                <w:rFonts w:ascii="Courier New" w:hAnsi="Courier New"/>
                <w:snapToGrid w:val="0"/>
                <w:color w:val="auto"/>
              </w:rPr>
            </w:pPr>
            <w:r>
              <w:rPr>
                <w:rFonts w:ascii="Courier New" w:hAnsi="Courier New"/>
                <w:snapToGrid w:val="0"/>
                <w:color w:val="auto"/>
              </w:rPr>
              <w:t>XTFFJPJ1XXX</w:t>
            </w:r>
          </w:p>
        </w:tc>
        <w:tc>
          <w:tcPr>
            <w:tcW w:w="3960" w:type="dxa"/>
          </w:tcPr>
          <w:p w14:paraId="522C46F4"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TOKYO</w:t>
                </w:r>
              </w:smartTag>
            </w:smartTag>
            <w:r>
              <w:rPr>
                <w:rFonts w:ascii="Arial" w:hAnsi="Arial"/>
                <w:snapToGrid w:val="0"/>
                <w:color w:val="auto"/>
              </w:rPr>
              <w:t xml:space="preserve"> INTERNATIONAL FINANCIAL FUTURES EXCHANGE, THE</w:t>
            </w:r>
          </w:p>
        </w:tc>
        <w:tc>
          <w:tcPr>
            <w:tcW w:w="2700" w:type="dxa"/>
            <w:tcBorders>
              <w:bottom w:val="nil"/>
            </w:tcBorders>
          </w:tcPr>
          <w:p w14:paraId="07AACF58" w14:textId="77777777" w:rsidR="00AF5DFE" w:rsidRDefault="00AF5DFE">
            <w:pPr>
              <w:jc w:val="left"/>
              <w:rPr>
                <w:rFonts w:ascii="Arial" w:hAnsi="Arial"/>
                <w:snapToGrid w:val="0"/>
                <w:color w:val="auto"/>
              </w:rPr>
            </w:pPr>
            <w:r>
              <w:rPr>
                <w:rFonts w:ascii="Arial" w:hAnsi="Arial"/>
                <w:snapToGrid w:val="0"/>
                <w:color w:val="auto"/>
              </w:rPr>
              <w:t xml:space="preserve"> </w:t>
            </w:r>
          </w:p>
        </w:tc>
        <w:tc>
          <w:tcPr>
            <w:tcW w:w="720" w:type="dxa"/>
            <w:tcBorders>
              <w:bottom w:val="nil"/>
            </w:tcBorders>
          </w:tcPr>
          <w:p w14:paraId="3EE10822" w14:textId="77777777" w:rsidR="00AF5DFE" w:rsidRDefault="00AF5DFE">
            <w:pPr>
              <w:jc w:val="center"/>
              <w:rPr>
                <w:rFonts w:ascii="Arial" w:hAnsi="Arial"/>
                <w:snapToGrid w:val="0"/>
                <w:color w:val="auto"/>
              </w:rPr>
            </w:pPr>
          </w:p>
        </w:tc>
      </w:tr>
      <w:tr w:rsidR="00AF5DFE" w14:paraId="52DC9EBC" w14:textId="77777777">
        <w:trPr>
          <w:trHeight w:val="281"/>
        </w:trPr>
        <w:tc>
          <w:tcPr>
            <w:tcW w:w="750" w:type="dxa"/>
          </w:tcPr>
          <w:p w14:paraId="14A65545" w14:textId="77777777" w:rsidR="00AF5DFE" w:rsidRDefault="00AF5DFE">
            <w:pPr>
              <w:rPr>
                <w:rFonts w:ascii="Arial" w:hAnsi="Arial"/>
                <w:b/>
                <w:snapToGrid w:val="0"/>
                <w:color w:val="auto"/>
              </w:rPr>
            </w:pPr>
            <w:r>
              <w:rPr>
                <w:rFonts w:ascii="Arial" w:hAnsi="Arial"/>
                <w:b/>
                <w:snapToGrid w:val="0"/>
                <w:color w:val="auto"/>
              </w:rPr>
              <w:t>XTFN</w:t>
            </w:r>
          </w:p>
        </w:tc>
        <w:tc>
          <w:tcPr>
            <w:tcW w:w="1530" w:type="dxa"/>
          </w:tcPr>
          <w:p w14:paraId="4C21E519" w14:textId="77777777" w:rsidR="00AF5DFE" w:rsidRDefault="00AF5DFE">
            <w:pPr>
              <w:rPr>
                <w:rFonts w:ascii="Courier New" w:hAnsi="Courier New"/>
                <w:snapToGrid w:val="0"/>
                <w:color w:val="auto"/>
              </w:rPr>
            </w:pPr>
            <w:r>
              <w:rPr>
                <w:rFonts w:ascii="Courier New" w:hAnsi="Courier New"/>
                <w:snapToGrid w:val="0"/>
                <w:color w:val="auto"/>
              </w:rPr>
              <w:t>XTFNGB21XXX</w:t>
            </w:r>
          </w:p>
        </w:tc>
        <w:tc>
          <w:tcPr>
            <w:tcW w:w="3960" w:type="dxa"/>
          </w:tcPr>
          <w:p w14:paraId="4B5ED04A" w14:textId="77777777" w:rsidR="00AF5DFE" w:rsidRDefault="00AF5DFE">
            <w:pPr>
              <w:rPr>
                <w:rFonts w:ascii="Arial" w:hAnsi="Arial"/>
                <w:snapToGrid w:val="0"/>
                <w:color w:val="auto"/>
              </w:rPr>
            </w:pPr>
            <w:r>
              <w:rPr>
                <w:rFonts w:ascii="Arial" w:hAnsi="Arial"/>
                <w:snapToGrid w:val="0"/>
                <w:color w:val="auto"/>
              </w:rPr>
              <w:t>TRADEPOINT FINANCIAL NETWORKS PLC</w:t>
            </w:r>
          </w:p>
        </w:tc>
        <w:tc>
          <w:tcPr>
            <w:tcW w:w="2700" w:type="dxa"/>
            <w:tcBorders>
              <w:top w:val="single" w:sz="6" w:space="0" w:color="auto"/>
              <w:bottom w:val="single" w:sz="6" w:space="0" w:color="auto"/>
            </w:tcBorders>
          </w:tcPr>
          <w:p w14:paraId="0F69896B" w14:textId="77777777" w:rsidR="00AF5DFE" w:rsidRDefault="00AF5DFE">
            <w:pPr>
              <w:jc w:val="left"/>
              <w:rPr>
                <w:rFonts w:ascii="Arial" w:hAnsi="Arial"/>
                <w:snapToGrid w:val="0"/>
                <w:color w:val="auto"/>
              </w:rPr>
            </w:pPr>
            <w:r>
              <w:rPr>
                <w:rFonts w:ascii="Arial" w:hAnsi="Arial"/>
                <w:snapToGrid w:val="0"/>
                <w:color w:val="auto"/>
              </w:rPr>
              <w:t>&lt;&lt; defunct exchange &gt;&gt;</w:t>
            </w:r>
          </w:p>
          <w:p w14:paraId="5EC97BE0" w14:textId="77777777" w:rsidR="00AF5DFE" w:rsidRDefault="00AF5DFE">
            <w:pPr>
              <w:jc w:val="left"/>
              <w:rPr>
                <w:rFonts w:ascii="Arial" w:hAnsi="Arial"/>
                <w:snapToGrid w:val="0"/>
                <w:color w:val="auto"/>
              </w:rPr>
            </w:pPr>
            <w:r>
              <w:rPr>
                <w:rFonts w:ascii="Arial" w:hAnsi="Arial"/>
                <w:snapToGrid w:val="0"/>
                <w:color w:val="auto"/>
              </w:rPr>
              <w:t>Tradepoint Stock Exchange</w:t>
            </w:r>
          </w:p>
        </w:tc>
        <w:tc>
          <w:tcPr>
            <w:tcW w:w="720" w:type="dxa"/>
            <w:tcBorders>
              <w:top w:val="single" w:sz="6" w:space="0" w:color="auto"/>
              <w:bottom w:val="single" w:sz="6" w:space="0" w:color="auto"/>
            </w:tcBorders>
          </w:tcPr>
          <w:p w14:paraId="72A22E71" w14:textId="77777777" w:rsidR="00AF5DFE" w:rsidRDefault="00AF5DFE">
            <w:pPr>
              <w:jc w:val="center"/>
              <w:rPr>
                <w:rFonts w:ascii="Arial" w:hAnsi="Arial"/>
                <w:snapToGrid w:val="0"/>
                <w:color w:val="auto"/>
              </w:rPr>
            </w:pPr>
            <w:r>
              <w:rPr>
                <w:rFonts w:ascii="Arial" w:hAnsi="Arial"/>
                <w:snapToGrid w:val="0"/>
                <w:color w:val="auto"/>
              </w:rPr>
              <w:t>TP</w:t>
            </w:r>
          </w:p>
        </w:tc>
      </w:tr>
      <w:tr w:rsidR="00AF5DFE" w14:paraId="62FA0E4D" w14:textId="77777777">
        <w:trPr>
          <w:trHeight w:val="281"/>
        </w:trPr>
        <w:tc>
          <w:tcPr>
            <w:tcW w:w="750" w:type="dxa"/>
          </w:tcPr>
          <w:p w14:paraId="74C26B89" w14:textId="77777777" w:rsidR="00AF5DFE" w:rsidRDefault="00AF5DFE">
            <w:pPr>
              <w:rPr>
                <w:rFonts w:ascii="Arial" w:hAnsi="Arial"/>
                <w:b/>
                <w:snapToGrid w:val="0"/>
                <w:color w:val="auto"/>
              </w:rPr>
            </w:pPr>
            <w:r>
              <w:rPr>
                <w:rFonts w:ascii="Arial" w:hAnsi="Arial"/>
                <w:b/>
                <w:snapToGrid w:val="0"/>
                <w:color w:val="auto"/>
              </w:rPr>
              <w:t>XTKA</w:t>
            </w:r>
          </w:p>
        </w:tc>
        <w:tc>
          <w:tcPr>
            <w:tcW w:w="1530" w:type="dxa"/>
          </w:tcPr>
          <w:p w14:paraId="61A44D6B" w14:textId="77777777" w:rsidR="00AF5DFE" w:rsidRDefault="00AF5DFE">
            <w:pPr>
              <w:rPr>
                <w:rFonts w:ascii="Courier New" w:hAnsi="Courier New"/>
                <w:snapToGrid w:val="0"/>
                <w:color w:val="auto"/>
              </w:rPr>
            </w:pPr>
            <w:r>
              <w:rPr>
                <w:rFonts w:ascii="Courier New" w:hAnsi="Courier New"/>
                <w:snapToGrid w:val="0"/>
                <w:color w:val="auto"/>
              </w:rPr>
              <w:t>XTKAJPJ1XXX</w:t>
            </w:r>
          </w:p>
        </w:tc>
        <w:tc>
          <w:tcPr>
            <w:tcW w:w="3960" w:type="dxa"/>
          </w:tcPr>
          <w:p w14:paraId="773AFC60"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TOYOHASHI</w:t>
                </w:r>
              </w:smartTag>
            </w:smartTag>
            <w:r>
              <w:rPr>
                <w:rFonts w:ascii="Arial" w:hAnsi="Arial"/>
                <w:snapToGrid w:val="0"/>
                <w:color w:val="auto"/>
              </w:rPr>
              <w:t xml:space="preserve"> KANKEN TORIHIKIJO (DRIED COCOON EXCHANGE)</w:t>
            </w:r>
          </w:p>
        </w:tc>
        <w:tc>
          <w:tcPr>
            <w:tcW w:w="2700" w:type="dxa"/>
            <w:tcBorders>
              <w:top w:val="nil"/>
            </w:tcBorders>
          </w:tcPr>
          <w:p w14:paraId="2CF0EE68" w14:textId="77777777" w:rsidR="00AF5DFE" w:rsidRDefault="00AF5DFE">
            <w:pPr>
              <w:jc w:val="left"/>
              <w:rPr>
                <w:rFonts w:ascii="Arial" w:hAnsi="Arial"/>
                <w:snapToGrid w:val="0"/>
                <w:color w:val="auto"/>
              </w:rPr>
            </w:pPr>
            <w:r>
              <w:rPr>
                <w:rFonts w:ascii="Arial" w:hAnsi="Arial"/>
                <w:snapToGrid w:val="0"/>
                <w:color w:val="auto"/>
              </w:rPr>
              <w:t xml:space="preserve"> </w:t>
            </w:r>
          </w:p>
        </w:tc>
        <w:tc>
          <w:tcPr>
            <w:tcW w:w="720" w:type="dxa"/>
            <w:tcBorders>
              <w:top w:val="nil"/>
            </w:tcBorders>
          </w:tcPr>
          <w:p w14:paraId="31F6C541" w14:textId="77777777" w:rsidR="00AF5DFE" w:rsidRDefault="00AF5DFE">
            <w:pPr>
              <w:jc w:val="center"/>
              <w:rPr>
                <w:rFonts w:ascii="Arial" w:hAnsi="Arial"/>
                <w:snapToGrid w:val="0"/>
                <w:color w:val="auto"/>
              </w:rPr>
            </w:pPr>
          </w:p>
        </w:tc>
      </w:tr>
      <w:tr w:rsidR="00AF5DFE" w14:paraId="401F0569" w14:textId="77777777">
        <w:trPr>
          <w:trHeight w:val="281"/>
        </w:trPr>
        <w:tc>
          <w:tcPr>
            <w:tcW w:w="750" w:type="dxa"/>
          </w:tcPr>
          <w:p w14:paraId="2E0388F3" w14:textId="77777777" w:rsidR="00AF5DFE" w:rsidRDefault="00AF5DFE">
            <w:pPr>
              <w:rPr>
                <w:rFonts w:ascii="Arial" w:hAnsi="Arial"/>
                <w:b/>
                <w:snapToGrid w:val="0"/>
                <w:color w:val="auto"/>
              </w:rPr>
            </w:pPr>
            <w:r>
              <w:rPr>
                <w:rFonts w:ascii="Arial" w:hAnsi="Arial"/>
                <w:b/>
                <w:snapToGrid w:val="0"/>
                <w:color w:val="auto"/>
              </w:rPr>
              <w:t>XTKO</w:t>
            </w:r>
          </w:p>
        </w:tc>
        <w:tc>
          <w:tcPr>
            <w:tcW w:w="1530" w:type="dxa"/>
          </w:tcPr>
          <w:p w14:paraId="58A9981C" w14:textId="77777777" w:rsidR="00AF5DFE" w:rsidRDefault="00AF5DFE">
            <w:pPr>
              <w:rPr>
                <w:rFonts w:ascii="Courier New" w:hAnsi="Courier New"/>
                <w:snapToGrid w:val="0"/>
                <w:color w:val="auto"/>
              </w:rPr>
            </w:pPr>
            <w:r>
              <w:rPr>
                <w:rFonts w:ascii="Courier New" w:hAnsi="Courier New"/>
                <w:snapToGrid w:val="0"/>
                <w:color w:val="auto"/>
              </w:rPr>
              <w:t>XTKOJPJ1XXX</w:t>
            </w:r>
          </w:p>
        </w:tc>
        <w:tc>
          <w:tcPr>
            <w:tcW w:w="3960" w:type="dxa"/>
          </w:tcPr>
          <w:p w14:paraId="7D3D4F19"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TOKYO</w:t>
                </w:r>
              </w:smartTag>
            </w:smartTag>
            <w:r>
              <w:rPr>
                <w:rFonts w:ascii="Arial" w:hAnsi="Arial"/>
                <w:snapToGrid w:val="0"/>
                <w:color w:val="auto"/>
              </w:rPr>
              <w:t xml:space="preserve"> KOKUMOTSU SHOHIN TORIHIKIJO (GRAIN EXCHANGE)</w:t>
            </w:r>
          </w:p>
        </w:tc>
        <w:tc>
          <w:tcPr>
            <w:tcW w:w="2700" w:type="dxa"/>
          </w:tcPr>
          <w:p w14:paraId="3410659F" w14:textId="77777777" w:rsidR="00AF5DFE" w:rsidRDefault="00AF5DFE">
            <w:pPr>
              <w:jc w:val="left"/>
              <w:rPr>
                <w:rFonts w:ascii="Arial" w:hAnsi="Arial"/>
                <w:snapToGrid w:val="0"/>
                <w:color w:val="auto"/>
              </w:rPr>
            </w:pPr>
            <w:r>
              <w:rPr>
                <w:rFonts w:ascii="Arial" w:hAnsi="Arial"/>
                <w:snapToGrid w:val="0"/>
                <w:color w:val="auto"/>
              </w:rPr>
              <w:t xml:space="preserve"> </w:t>
            </w:r>
          </w:p>
        </w:tc>
        <w:tc>
          <w:tcPr>
            <w:tcW w:w="720" w:type="dxa"/>
          </w:tcPr>
          <w:p w14:paraId="74176232" w14:textId="77777777" w:rsidR="00AF5DFE" w:rsidRDefault="00AF5DFE">
            <w:pPr>
              <w:jc w:val="center"/>
              <w:rPr>
                <w:rFonts w:ascii="Arial" w:hAnsi="Arial"/>
                <w:snapToGrid w:val="0"/>
                <w:color w:val="auto"/>
              </w:rPr>
            </w:pPr>
          </w:p>
        </w:tc>
      </w:tr>
      <w:tr w:rsidR="00AF5DFE" w14:paraId="50035650" w14:textId="77777777">
        <w:trPr>
          <w:trHeight w:val="281"/>
        </w:trPr>
        <w:tc>
          <w:tcPr>
            <w:tcW w:w="750" w:type="dxa"/>
          </w:tcPr>
          <w:p w14:paraId="011F60B2" w14:textId="77777777" w:rsidR="00AF5DFE" w:rsidRDefault="00AF5DFE">
            <w:pPr>
              <w:rPr>
                <w:rFonts w:ascii="Arial" w:hAnsi="Arial"/>
                <w:b/>
                <w:snapToGrid w:val="0"/>
                <w:color w:val="auto"/>
              </w:rPr>
            </w:pPr>
            <w:r>
              <w:rPr>
                <w:rFonts w:ascii="Arial" w:hAnsi="Arial"/>
                <w:b/>
                <w:snapToGrid w:val="0"/>
                <w:color w:val="auto"/>
              </w:rPr>
              <w:t>XTKS</w:t>
            </w:r>
          </w:p>
        </w:tc>
        <w:tc>
          <w:tcPr>
            <w:tcW w:w="1530" w:type="dxa"/>
          </w:tcPr>
          <w:p w14:paraId="2BCD2E15" w14:textId="77777777" w:rsidR="00AF5DFE" w:rsidRDefault="00AF5DFE">
            <w:pPr>
              <w:rPr>
                <w:rFonts w:ascii="Courier New" w:hAnsi="Courier New"/>
                <w:snapToGrid w:val="0"/>
                <w:color w:val="auto"/>
              </w:rPr>
            </w:pPr>
            <w:r>
              <w:rPr>
                <w:rFonts w:ascii="Courier New" w:hAnsi="Courier New"/>
                <w:snapToGrid w:val="0"/>
                <w:color w:val="auto"/>
              </w:rPr>
              <w:t>XTKSJPJ1XXX</w:t>
            </w:r>
          </w:p>
        </w:tc>
        <w:tc>
          <w:tcPr>
            <w:tcW w:w="3960" w:type="dxa"/>
          </w:tcPr>
          <w:p w14:paraId="796DB5EA"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TOKYO</w:t>
                </w:r>
              </w:smartTag>
            </w:smartTag>
            <w:r>
              <w:rPr>
                <w:rFonts w:ascii="Arial" w:hAnsi="Arial"/>
                <w:snapToGrid w:val="0"/>
                <w:color w:val="auto"/>
              </w:rPr>
              <w:t xml:space="preserve"> STOCK EXCHANGE</w:t>
            </w:r>
          </w:p>
        </w:tc>
        <w:tc>
          <w:tcPr>
            <w:tcW w:w="2700" w:type="dxa"/>
          </w:tcPr>
          <w:p w14:paraId="00E8D8FF"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Tokyo</w:t>
                </w:r>
              </w:smartTag>
            </w:smartTag>
            <w:r>
              <w:rPr>
                <w:rFonts w:ascii="Arial" w:hAnsi="Arial"/>
                <w:snapToGrid w:val="0"/>
                <w:color w:val="auto"/>
              </w:rPr>
              <w:t xml:space="preserve"> Stock Exchange</w:t>
            </w:r>
          </w:p>
        </w:tc>
        <w:tc>
          <w:tcPr>
            <w:tcW w:w="720" w:type="dxa"/>
          </w:tcPr>
          <w:p w14:paraId="7FD9579E" w14:textId="77777777" w:rsidR="00AF5DFE" w:rsidRDefault="00AF5DFE">
            <w:pPr>
              <w:jc w:val="center"/>
              <w:rPr>
                <w:rFonts w:ascii="Arial" w:hAnsi="Arial"/>
                <w:snapToGrid w:val="0"/>
                <w:color w:val="auto"/>
              </w:rPr>
            </w:pPr>
            <w:r>
              <w:rPr>
                <w:rFonts w:ascii="Arial" w:hAnsi="Arial"/>
                <w:snapToGrid w:val="0"/>
                <w:color w:val="auto"/>
              </w:rPr>
              <w:t>T</w:t>
            </w:r>
          </w:p>
        </w:tc>
      </w:tr>
      <w:tr w:rsidR="00AF5DFE" w14:paraId="207DDB25" w14:textId="77777777">
        <w:trPr>
          <w:trHeight w:val="281"/>
        </w:trPr>
        <w:tc>
          <w:tcPr>
            <w:tcW w:w="750" w:type="dxa"/>
          </w:tcPr>
          <w:p w14:paraId="2B13217E" w14:textId="77777777" w:rsidR="00AF5DFE" w:rsidRDefault="00AF5DFE">
            <w:pPr>
              <w:rPr>
                <w:rFonts w:ascii="Arial" w:hAnsi="Arial"/>
                <w:b/>
                <w:snapToGrid w:val="0"/>
                <w:color w:val="auto"/>
              </w:rPr>
            </w:pPr>
            <w:r>
              <w:rPr>
                <w:rFonts w:ascii="Arial" w:hAnsi="Arial"/>
                <w:b/>
                <w:snapToGrid w:val="0"/>
                <w:color w:val="auto"/>
              </w:rPr>
              <w:t>XTKT</w:t>
            </w:r>
          </w:p>
        </w:tc>
        <w:tc>
          <w:tcPr>
            <w:tcW w:w="1530" w:type="dxa"/>
          </w:tcPr>
          <w:p w14:paraId="17F89DDE" w14:textId="77777777" w:rsidR="00AF5DFE" w:rsidRDefault="00AF5DFE">
            <w:pPr>
              <w:rPr>
                <w:rFonts w:ascii="Courier New" w:hAnsi="Courier New"/>
                <w:snapToGrid w:val="0"/>
                <w:color w:val="auto"/>
              </w:rPr>
            </w:pPr>
            <w:r>
              <w:rPr>
                <w:rFonts w:ascii="Courier New" w:hAnsi="Courier New"/>
                <w:snapToGrid w:val="0"/>
                <w:color w:val="auto"/>
              </w:rPr>
              <w:t>XTKTJPJ1XXX</w:t>
            </w:r>
          </w:p>
        </w:tc>
        <w:tc>
          <w:tcPr>
            <w:tcW w:w="3960" w:type="dxa"/>
          </w:tcPr>
          <w:p w14:paraId="37CCFEE1"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TOKYO</w:t>
                </w:r>
              </w:smartTag>
            </w:smartTag>
            <w:r>
              <w:rPr>
                <w:rFonts w:ascii="Arial" w:hAnsi="Arial"/>
                <w:snapToGrid w:val="0"/>
                <w:color w:val="auto"/>
              </w:rPr>
              <w:t xml:space="preserve"> KOGYOIN TORIHIKIJO (COMMODITY EXCHANGE)</w:t>
            </w:r>
          </w:p>
        </w:tc>
        <w:tc>
          <w:tcPr>
            <w:tcW w:w="2700" w:type="dxa"/>
          </w:tcPr>
          <w:p w14:paraId="4E5ABE2D" w14:textId="77777777" w:rsidR="00AF5DFE" w:rsidRDefault="00AF5DFE">
            <w:pPr>
              <w:jc w:val="left"/>
              <w:rPr>
                <w:rFonts w:ascii="Arial" w:hAnsi="Arial"/>
                <w:snapToGrid w:val="0"/>
                <w:color w:val="auto"/>
              </w:rPr>
            </w:pPr>
          </w:p>
        </w:tc>
        <w:tc>
          <w:tcPr>
            <w:tcW w:w="720" w:type="dxa"/>
          </w:tcPr>
          <w:p w14:paraId="0A3EA648" w14:textId="77777777" w:rsidR="00AF5DFE" w:rsidRDefault="00AF5DFE">
            <w:pPr>
              <w:jc w:val="center"/>
              <w:rPr>
                <w:rFonts w:ascii="Arial" w:hAnsi="Arial"/>
                <w:snapToGrid w:val="0"/>
                <w:color w:val="auto"/>
              </w:rPr>
            </w:pPr>
          </w:p>
        </w:tc>
      </w:tr>
      <w:tr w:rsidR="00AF5DFE" w14:paraId="64C754ED" w14:textId="77777777">
        <w:trPr>
          <w:trHeight w:val="281"/>
        </w:trPr>
        <w:tc>
          <w:tcPr>
            <w:tcW w:w="750" w:type="dxa"/>
          </w:tcPr>
          <w:p w14:paraId="174CDCC1" w14:textId="77777777" w:rsidR="00AF5DFE" w:rsidRDefault="00AF5DFE">
            <w:pPr>
              <w:rPr>
                <w:rFonts w:ascii="Arial" w:hAnsi="Arial"/>
                <w:b/>
                <w:snapToGrid w:val="0"/>
                <w:color w:val="auto"/>
              </w:rPr>
            </w:pPr>
            <w:r>
              <w:rPr>
                <w:rFonts w:ascii="Arial" w:hAnsi="Arial"/>
                <w:b/>
                <w:snapToGrid w:val="0"/>
                <w:color w:val="auto"/>
              </w:rPr>
              <w:t>XTOE</w:t>
            </w:r>
          </w:p>
        </w:tc>
        <w:tc>
          <w:tcPr>
            <w:tcW w:w="1530" w:type="dxa"/>
          </w:tcPr>
          <w:p w14:paraId="7ABDA86F" w14:textId="77777777" w:rsidR="00AF5DFE" w:rsidRDefault="00AF5DFE">
            <w:pPr>
              <w:rPr>
                <w:rFonts w:ascii="Courier New" w:hAnsi="Courier New"/>
                <w:snapToGrid w:val="0"/>
                <w:color w:val="auto"/>
              </w:rPr>
            </w:pPr>
            <w:r>
              <w:rPr>
                <w:rFonts w:ascii="Courier New" w:hAnsi="Courier New"/>
                <w:snapToGrid w:val="0"/>
                <w:color w:val="auto"/>
              </w:rPr>
              <w:t>XTOECAT1XXX</w:t>
            </w:r>
          </w:p>
        </w:tc>
        <w:tc>
          <w:tcPr>
            <w:tcW w:w="3960" w:type="dxa"/>
          </w:tcPr>
          <w:p w14:paraId="58F39FBC"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TORONTO</w:t>
                </w:r>
              </w:smartTag>
            </w:smartTag>
            <w:r>
              <w:rPr>
                <w:rFonts w:ascii="Arial" w:hAnsi="Arial"/>
                <w:snapToGrid w:val="0"/>
                <w:color w:val="auto"/>
              </w:rPr>
              <w:t xml:space="preserve"> OPTIONS EXCHANGE</w:t>
            </w:r>
          </w:p>
        </w:tc>
        <w:tc>
          <w:tcPr>
            <w:tcW w:w="2700" w:type="dxa"/>
          </w:tcPr>
          <w:p w14:paraId="1543E16A"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Toronto</w:t>
                </w:r>
              </w:smartTag>
            </w:smartTag>
            <w:r>
              <w:rPr>
                <w:rFonts w:ascii="Arial" w:hAnsi="Arial"/>
                <w:snapToGrid w:val="0"/>
                <w:color w:val="auto"/>
              </w:rPr>
              <w:t xml:space="preserve"> Options Exchange</w:t>
            </w:r>
          </w:p>
        </w:tc>
        <w:tc>
          <w:tcPr>
            <w:tcW w:w="720" w:type="dxa"/>
          </w:tcPr>
          <w:p w14:paraId="682B6B7C" w14:textId="77777777" w:rsidR="00AF5DFE" w:rsidRDefault="00AF5DFE">
            <w:pPr>
              <w:jc w:val="center"/>
              <w:rPr>
                <w:rFonts w:ascii="Arial" w:hAnsi="Arial"/>
                <w:snapToGrid w:val="0"/>
                <w:color w:val="auto"/>
              </w:rPr>
            </w:pPr>
            <w:r>
              <w:rPr>
                <w:rFonts w:ascii="Arial" w:hAnsi="Arial"/>
                <w:snapToGrid w:val="0"/>
                <w:color w:val="auto"/>
              </w:rPr>
              <w:t>K</w:t>
            </w:r>
          </w:p>
        </w:tc>
      </w:tr>
      <w:tr w:rsidR="00AF5DFE" w14:paraId="7F1FA1EE" w14:textId="77777777">
        <w:trPr>
          <w:trHeight w:val="281"/>
        </w:trPr>
        <w:tc>
          <w:tcPr>
            <w:tcW w:w="750" w:type="dxa"/>
          </w:tcPr>
          <w:p w14:paraId="4E1202FB" w14:textId="77777777" w:rsidR="00AF5DFE" w:rsidRDefault="00AF5DFE">
            <w:pPr>
              <w:rPr>
                <w:rFonts w:ascii="Arial" w:hAnsi="Arial"/>
                <w:b/>
                <w:snapToGrid w:val="0"/>
                <w:color w:val="auto"/>
              </w:rPr>
            </w:pPr>
            <w:r>
              <w:rPr>
                <w:rFonts w:ascii="Arial" w:hAnsi="Arial"/>
                <w:b/>
                <w:snapToGrid w:val="0"/>
                <w:color w:val="auto"/>
              </w:rPr>
              <w:t>XTOR</w:t>
            </w:r>
          </w:p>
        </w:tc>
        <w:tc>
          <w:tcPr>
            <w:tcW w:w="1530" w:type="dxa"/>
          </w:tcPr>
          <w:p w14:paraId="24092CD4" w14:textId="77777777" w:rsidR="00AF5DFE" w:rsidRDefault="00AF5DFE">
            <w:pPr>
              <w:rPr>
                <w:rFonts w:ascii="Courier New" w:hAnsi="Courier New"/>
                <w:snapToGrid w:val="0"/>
                <w:color w:val="auto"/>
              </w:rPr>
            </w:pPr>
            <w:r>
              <w:rPr>
                <w:rFonts w:ascii="Courier New" w:hAnsi="Courier New"/>
                <w:snapToGrid w:val="0"/>
                <w:color w:val="auto"/>
              </w:rPr>
              <w:t>XTORITT1XXX</w:t>
            </w:r>
          </w:p>
        </w:tc>
        <w:tc>
          <w:tcPr>
            <w:tcW w:w="3960" w:type="dxa"/>
          </w:tcPr>
          <w:p w14:paraId="0F098C19" w14:textId="77777777" w:rsidR="00AF5DFE" w:rsidRDefault="00AF5DFE">
            <w:pPr>
              <w:rPr>
                <w:rFonts w:ascii="Arial" w:hAnsi="Arial"/>
                <w:snapToGrid w:val="0"/>
                <w:color w:val="auto"/>
                <w:lang w:val="sv-SE"/>
              </w:rPr>
            </w:pPr>
            <w:r>
              <w:rPr>
                <w:rFonts w:ascii="Arial" w:hAnsi="Arial"/>
                <w:snapToGrid w:val="0"/>
                <w:color w:val="auto"/>
                <w:lang w:val="sv-SE"/>
              </w:rPr>
              <w:t>BORSA VALORI DI TORINO (STOCK EXCHANGE)</w:t>
            </w:r>
          </w:p>
        </w:tc>
        <w:tc>
          <w:tcPr>
            <w:tcW w:w="2700" w:type="dxa"/>
          </w:tcPr>
          <w:p w14:paraId="7C504EB4"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2FE8555D" w14:textId="77777777" w:rsidR="00AF5DFE" w:rsidRDefault="00AF5DFE">
            <w:pPr>
              <w:jc w:val="center"/>
              <w:rPr>
                <w:rFonts w:ascii="Arial" w:hAnsi="Arial"/>
                <w:snapToGrid w:val="0"/>
                <w:color w:val="auto"/>
              </w:rPr>
            </w:pPr>
          </w:p>
        </w:tc>
      </w:tr>
      <w:tr w:rsidR="00AF5DFE" w14:paraId="2F1A08C9" w14:textId="77777777">
        <w:trPr>
          <w:trHeight w:val="281"/>
        </w:trPr>
        <w:tc>
          <w:tcPr>
            <w:tcW w:w="750" w:type="dxa"/>
          </w:tcPr>
          <w:p w14:paraId="7B941CCC" w14:textId="77777777" w:rsidR="00AF5DFE" w:rsidRDefault="00AF5DFE">
            <w:pPr>
              <w:rPr>
                <w:rFonts w:ascii="Arial" w:hAnsi="Arial"/>
                <w:b/>
                <w:snapToGrid w:val="0"/>
                <w:color w:val="auto"/>
              </w:rPr>
            </w:pPr>
            <w:r>
              <w:rPr>
                <w:rFonts w:ascii="Arial" w:hAnsi="Arial"/>
                <w:b/>
                <w:snapToGrid w:val="0"/>
                <w:color w:val="auto"/>
              </w:rPr>
              <w:t>XTRI</w:t>
            </w:r>
          </w:p>
        </w:tc>
        <w:tc>
          <w:tcPr>
            <w:tcW w:w="1530" w:type="dxa"/>
          </w:tcPr>
          <w:p w14:paraId="7C21A954" w14:textId="77777777" w:rsidR="00AF5DFE" w:rsidRDefault="00AF5DFE">
            <w:pPr>
              <w:rPr>
                <w:rFonts w:ascii="Courier New" w:hAnsi="Courier New"/>
                <w:snapToGrid w:val="0"/>
                <w:color w:val="auto"/>
              </w:rPr>
            </w:pPr>
            <w:r>
              <w:rPr>
                <w:rFonts w:ascii="Courier New" w:hAnsi="Courier New"/>
                <w:snapToGrid w:val="0"/>
                <w:color w:val="auto"/>
              </w:rPr>
              <w:t>XTRIIT21XXX</w:t>
            </w:r>
          </w:p>
        </w:tc>
        <w:tc>
          <w:tcPr>
            <w:tcW w:w="3960" w:type="dxa"/>
          </w:tcPr>
          <w:p w14:paraId="3269F906" w14:textId="77777777" w:rsidR="00AF5DFE" w:rsidRDefault="00AF5DFE">
            <w:pPr>
              <w:rPr>
                <w:rFonts w:ascii="Arial" w:hAnsi="Arial"/>
                <w:snapToGrid w:val="0"/>
                <w:color w:val="auto"/>
                <w:lang w:val="fr-FR"/>
              </w:rPr>
            </w:pPr>
            <w:r>
              <w:rPr>
                <w:rFonts w:ascii="Arial" w:hAnsi="Arial"/>
                <w:snapToGrid w:val="0"/>
                <w:color w:val="auto"/>
                <w:lang w:val="fr-FR"/>
              </w:rPr>
              <w:t>BORSA VALORI DI TRIESTE (STOCK EXCHANGE)</w:t>
            </w:r>
          </w:p>
        </w:tc>
        <w:tc>
          <w:tcPr>
            <w:tcW w:w="2700" w:type="dxa"/>
          </w:tcPr>
          <w:p w14:paraId="26831840" w14:textId="77777777" w:rsidR="00AF5DFE" w:rsidRDefault="00AF5DFE">
            <w:pPr>
              <w:jc w:val="left"/>
              <w:rPr>
                <w:rFonts w:ascii="Arial" w:hAnsi="Arial"/>
                <w:snapToGrid w:val="0"/>
                <w:color w:val="auto"/>
              </w:rPr>
            </w:pPr>
            <w:r>
              <w:rPr>
                <w:rFonts w:ascii="Arial" w:hAnsi="Arial"/>
                <w:snapToGrid w:val="0"/>
                <w:color w:val="auto"/>
              </w:rPr>
              <w:t>&lt;&lt; defunct exchange &gt;&gt;</w:t>
            </w:r>
          </w:p>
        </w:tc>
        <w:tc>
          <w:tcPr>
            <w:tcW w:w="720" w:type="dxa"/>
          </w:tcPr>
          <w:p w14:paraId="0E460427" w14:textId="77777777" w:rsidR="00AF5DFE" w:rsidRDefault="00AF5DFE">
            <w:pPr>
              <w:jc w:val="center"/>
              <w:rPr>
                <w:rFonts w:ascii="Arial" w:hAnsi="Arial"/>
                <w:snapToGrid w:val="0"/>
                <w:color w:val="auto"/>
              </w:rPr>
            </w:pPr>
          </w:p>
        </w:tc>
      </w:tr>
      <w:tr w:rsidR="00AF5DFE" w14:paraId="59AFA234" w14:textId="77777777">
        <w:trPr>
          <w:trHeight w:val="281"/>
        </w:trPr>
        <w:tc>
          <w:tcPr>
            <w:tcW w:w="750" w:type="dxa"/>
          </w:tcPr>
          <w:p w14:paraId="14CFDED7" w14:textId="77777777" w:rsidR="00AF5DFE" w:rsidRDefault="00AF5DFE">
            <w:pPr>
              <w:rPr>
                <w:rFonts w:ascii="Arial" w:hAnsi="Arial"/>
                <w:b/>
                <w:snapToGrid w:val="0"/>
                <w:color w:val="auto"/>
              </w:rPr>
            </w:pPr>
            <w:r>
              <w:rPr>
                <w:rFonts w:ascii="Arial" w:hAnsi="Arial"/>
                <w:b/>
                <w:snapToGrid w:val="0"/>
                <w:color w:val="auto"/>
              </w:rPr>
              <w:t>XTRN</w:t>
            </w:r>
          </w:p>
        </w:tc>
        <w:tc>
          <w:tcPr>
            <w:tcW w:w="1530" w:type="dxa"/>
          </w:tcPr>
          <w:p w14:paraId="05A48D17" w14:textId="77777777" w:rsidR="00AF5DFE" w:rsidRDefault="00AF5DFE">
            <w:pPr>
              <w:rPr>
                <w:rFonts w:ascii="Courier New" w:hAnsi="Courier New"/>
                <w:snapToGrid w:val="0"/>
                <w:color w:val="auto"/>
              </w:rPr>
            </w:pPr>
            <w:r>
              <w:rPr>
                <w:rFonts w:ascii="Courier New" w:hAnsi="Courier New"/>
                <w:snapToGrid w:val="0"/>
                <w:color w:val="auto"/>
              </w:rPr>
              <w:t>XTRNTTP1XXX</w:t>
            </w:r>
          </w:p>
        </w:tc>
        <w:tc>
          <w:tcPr>
            <w:tcW w:w="3960" w:type="dxa"/>
          </w:tcPr>
          <w:p w14:paraId="14C55A90"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TRINIDAD AND TOBAGO</w:t>
                </w:r>
              </w:smartTag>
            </w:smartTag>
            <w:r>
              <w:rPr>
                <w:rFonts w:ascii="Arial" w:hAnsi="Arial"/>
                <w:snapToGrid w:val="0"/>
                <w:color w:val="auto"/>
              </w:rPr>
              <w:t xml:space="preserve"> STOCK EXCHANGE</w:t>
            </w:r>
          </w:p>
        </w:tc>
        <w:tc>
          <w:tcPr>
            <w:tcW w:w="2700" w:type="dxa"/>
          </w:tcPr>
          <w:p w14:paraId="72300A6B" w14:textId="77777777" w:rsidR="00AF5DFE" w:rsidRDefault="00AF5DFE">
            <w:pPr>
              <w:jc w:val="left"/>
              <w:rPr>
                <w:rFonts w:ascii="Arial" w:hAnsi="Arial"/>
                <w:snapToGrid w:val="0"/>
                <w:color w:val="auto"/>
              </w:rPr>
            </w:pPr>
          </w:p>
        </w:tc>
        <w:tc>
          <w:tcPr>
            <w:tcW w:w="720" w:type="dxa"/>
          </w:tcPr>
          <w:p w14:paraId="380CAF58" w14:textId="77777777" w:rsidR="00AF5DFE" w:rsidRDefault="00AF5DFE">
            <w:pPr>
              <w:jc w:val="center"/>
              <w:rPr>
                <w:rFonts w:ascii="Arial" w:hAnsi="Arial"/>
                <w:snapToGrid w:val="0"/>
                <w:color w:val="auto"/>
              </w:rPr>
            </w:pPr>
          </w:p>
        </w:tc>
      </w:tr>
      <w:tr w:rsidR="00AF5DFE" w14:paraId="26C29395" w14:textId="77777777">
        <w:trPr>
          <w:cantSplit/>
          <w:trHeight w:val="180"/>
        </w:trPr>
        <w:tc>
          <w:tcPr>
            <w:tcW w:w="750" w:type="dxa"/>
            <w:vMerge w:val="restart"/>
          </w:tcPr>
          <w:p w14:paraId="41EE798F" w14:textId="77777777" w:rsidR="00AF5DFE" w:rsidRDefault="00AF5DFE">
            <w:pPr>
              <w:rPr>
                <w:rFonts w:ascii="Arial" w:hAnsi="Arial"/>
                <w:b/>
                <w:snapToGrid w:val="0"/>
                <w:color w:val="auto"/>
              </w:rPr>
            </w:pPr>
            <w:r>
              <w:rPr>
                <w:rFonts w:ascii="Arial" w:hAnsi="Arial"/>
                <w:b/>
                <w:snapToGrid w:val="0"/>
                <w:color w:val="auto"/>
              </w:rPr>
              <w:t>XTSE</w:t>
            </w:r>
          </w:p>
        </w:tc>
        <w:tc>
          <w:tcPr>
            <w:tcW w:w="1530" w:type="dxa"/>
            <w:vMerge w:val="restart"/>
          </w:tcPr>
          <w:p w14:paraId="74BA4687" w14:textId="77777777" w:rsidR="00AF5DFE" w:rsidRDefault="00AF5DFE">
            <w:pPr>
              <w:rPr>
                <w:rFonts w:ascii="Courier New" w:hAnsi="Courier New"/>
                <w:snapToGrid w:val="0"/>
                <w:color w:val="auto"/>
              </w:rPr>
            </w:pPr>
            <w:r>
              <w:rPr>
                <w:rFonts w:ascii="Courier New" w:hAnsi="Courier New"/>
                <w:snapToGrid w:val="0"/>
                <w:color w:val="auto"/>
              </w:rPr>
              <w:t>XTSECAT1XXX</w:t>
            </w:r>
          </w:p>
        </w:tc>
        <w:tc>
          <w:tcPr>
            <w:tcW w:w="3960" w:type="dxa"/>
          </w:tcPr>
          <w:p w14:paraId="2930923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TORONTO</w:t>
                </w:r>
              </w:smartTag>
            </w:smartTag>
            <w:r>
              <w:rPr>
                <w:rFonts w:ascii="Arial" w:hAnsi="Arial"/>
                <w:snapToGrid w:val="0"/>
                <w:color w:val="auto"/>
              </w:rPr>
              <w:t xml:space="preserve"> STOCK EXCHANGE</w:t>
            </w:r>
          </w:p>
        </w:tc>
        <w:tc>
          <w:tcPr>
            <w:tcW w:w="2700" w:type="dxa"/>
            <w:vMerge w:val="restart"/>
          </w:tcPr>
          <w:p w14:paraId="47672F43" w14:textId="77777777" w:rsidR="00AF5DFE" w:rsidRDefault="00AF5DFE">
            <w:pPr>
              <w:jc w:val="left"/>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Toronto</w:t>
                </w:r>
              </w:smartTag>
            </w:smartTag>
            <w:r>
              <w:rPr>
                <w:rFonts w:ascii="Arial" w:hAnsi="Arial"/>
                <w:snapToGrid w:val="0"/>
                <w:color w:val="auto"/>
              </w:rPr>
              <w:t xml:space="preserve"> Stock Exchange</w:t>
            </w:r>
          </w:p>
        </w:tc>
        <w:tc>
          <w:tcPr>
            <w:tcW w:w="720" w:type="dxa"/>
            <w:vMerge w:val="restart"/>
          </w:tcPr>
          <w:p w14:paraId="5C8CF5E7" w14:textId="77777777" w:rsidR="00AF5DFE" w:rsidRDefault="00AF5DFE">
            <w:pPr>
              <w:jc w:val="center"/>
              <w:rPr>
                <w:rFonts w:ascii="Arial" w:hAnsi="Arial"/>
                <w:snapToGrid w:val="0"/>
                <w:color w:val="auto"/>
              </w:rPr>
            </w:pPr>
            <w:r>
              <w:rPr>
                <w:rFonts w:ascii="Arial" w:hAnsi="Arial"/>
                <w:snapToGrid w:val="0"/>
                <w:color w:val="auto"/>
              </w:rPr>
              <w:t>TO</w:t>
            </w:r>
          </w:p>
        </w:tc>
      </w:tr>
      <w:tr w:rsidR="00AF5DFE" w14:paraId="4749FE6B" w14:textId="77777777">
        <w:trPr>
          <w:cantSplit/>
          <w:trHeight w:val="180"/>
        </w:trPr>
        <w:tc>
          <w:tcPr>
            <w:tcW w:w="750" w:type="dxa"/>
            <w:vMerge/>
          </w:tcPr>
          <w:p w14:paraId="11A48DDA" w14:textId="77777777" w:rsidR="00AF5DFE" w:rsidRDefault="00AF5DFE">
            <w:pPr>
              <w:rPr>
                <w:rFonts w:ascii="Arial" w:hAnsi="Arial"/>
                <w:b/>
                <w:snapToGrid w:val="0"/>
                <w:color w:val="auto"/>
              </w:rPr>
            </w:pPr>
          </w:p>
        </w:tc>
        <w:tc>
          <w:tcPr>
            <w:tcW w:w="1530" w:type="dxa"/>
            <w:vMerge/>
          </w:tcPr>
          <w:p w14:paraId="70E2AC0D" w14:textId="77777777" w:rsidR="00AF5DFE" w:rsidRDefault="00AF5DFE">
            <w:pPr>
              <w:rPr>
                <w:rFonts w:ascii="Courier New" w:hAnsi="Courier New"/>
                <w:snapToGrid w:val="0"/>
                <w:color w:val="auto"/>
              </w:rPr>
            </w:pPr>
          </w:p>
        </w:tc>
        <w:tc>
          <w:tcPr>
            <w:tcW w:w="3960" w:type="dxa"/>
          </w:tcPr>
          <w:p w14:paraId="42EF4FFB"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TORONTO</w:t>
                </w:r>
              </w:smartTag>
            </w:smartTag>
            <w:r>
              <w:rPr>
                <w:rFonts w:ascii="Arial" w:hAnsi="Arial"/>
                <w:snapToGrid w:val="0"/>
                <w:color w:val="auto"/>
              </w:rPr>
              <w:t xml:space="preserve"> OVER THE COUNTER</w:t>
            </w:r>
          </w:p>
        </w:tc>
        <w:tc>
          <w:tcPr>
            <w:tcW w:w="2700" w:type="dxa"/>
            <w:vMerge/>
          </w:tcPr>
          <w:p w14:paraId="71DC2154" w14:textId="77777777" w:rsidR="00AF5DFE" w:rsidRDefault="00AF5DFE">
            <w:pPr>
              <w:jc w:val="left"/>
              <w:rPr>
                <w:rFonts w:ascii="Arial" w:hAnsi="Arial"/>
                <w:snapToGrid w:val="0"/>
                <w:color w:val="auto"/>
              </w:rPr>
            </w:pPr>
          </w:p>
        </w:tc>
        <w:tc>
          <w:tcPr>
            <w:tcW w:w="720" w:type="dxa"/>
            <w:vMerge/>
          </w:tcPr>
          <w:p w14:paraId="24F788DB" w14:textId="77777777" w:rsidR="00AF5DFE" w:rsidRDefault="00AF5DFE">
            <w:pPr>
              <w:jc w:val="center"/>
              <w:rPr>
                <w:rFonts w:ascii="Arial" w:hAnsi="Arial"/>
                <w:snapToGrid w:val="0"/>
                <w:color w:val="auto"/>
              </w:rPr>
            </w:pPr>
          </w:p>
        </w:tc>
      </w:tr>
      <w:tr w:rsidR="00AF5DFE" w14:paraId="1269F22A" w14:textId="77777777">
        <w:trPr>
          <w:trHeight w:val="281"/>
        </w:trPr>
        <w:tc>
          <w:tcPr>
            <w:tcW w:w="750" w:type="dxa"/>
          </w:tcPr>
          <w:p w14:paraId="7CB225EF" w14:textId="77777777" w:rsidR="00AF5DFE" w:rsidRDefault="00AF5DFE">
            <w:pPr>
              <w:rPr>
                <w:rFonts w:ascii="Arial" w:hAnsi="Arial"/>
                <w:b/>
                <w:snapToGrid w:val="0"/>
                <w:color w:val="auto"/>
              </w:rPr>
            </w:pPr>
            <w:r>
              <w:rPr>
                <w:rFonts w:ascii="Arial" w:hAnsi="Arial"/>
                <w:b/>
                <w:snapToGrid w:val="0"/>
                <w:color w:val="auto"/>
              </w:rPr>
              <w:t>XTUN</w:t>
            </w:r>
          </w:p>
        </w:tc>
        <w:tc>
          <w:tcPr>
            <w:tcW w:w="1530" w:type="dxa"/>
          </w:tcPr>
          <w:p w14:paraId="59664493" w14:textId="77777777" w:rsidR="00AF5DFE" w:rsidRDefault="00AF5DFE">
            <w:pPr>
              <w:rPr>
                <w:rFonts w:ascii="Courier New" w:hAnsi="Courier New"/>
                <w:snapToGrid w:val="0"/>
                <w:color w:val="auto"/>
              </w:rPr>
            </w:pPr>
            <w:r>
              <w:rPr>
                <w:rFonts w:ascii="Courier New" w:hAnsi="Courier New"/>
                <w:snapToGrid w:val="0"/>
                <w:color w:val="auto"/>
              </w:rPr>
              <w:t>XTUNTNT1XXX</w:t>
            </w:r>
          </w:p>
        </w:tc>
        <w:tc>
          <w:tcPr>
            <w:tcW w:w="3960" w:type="dxa"/>
          </w:tcPr>
          <w:p w14:paraId="436193E5" w14:textId="77777777" w:rsidR="00AF5DFE" w:rsidRDefault="00AF5DFE">
            <w:pPr>
              <w:rPr>
                <w:rFonts w:ascii="Arial" w:hAnsi="Arial"/>
                <w:snapToGrid w:val="0"/>
                <w:color w:val="auto"/>
              </w:rPr>
            </w:pPr>
            <w:r>
              <w:rPr>
                <w:rFonts w:ascii="Arial" w:hAnsi="Arial"/>
                <w:snapToGrid w:val="0"/>
                <w:color w:val="auto"/>
              </w:rPr>
              <w:t>BOURSE DES VALEURS MOBILIERES</w:t>
            </w:r>
          </w:p>
        </w:tc>
        <w:tc>
          <w:tcPr>
            <w:tcW w:w="2700" w:type="dxa"/>
          </w:tcPr>
          <w:p w14:paraId="11737F87" w14:textId="77777777" w:rsidR="00AF5DFE" w:rsidRDefault="00AF5DFE">
            <w:pPr>
              <w:jc w:val="left"/>
              <w:rPr>
                <w:rFonts w:ascii="Arial" w:hAnsi="Arial"/>
                <w:snapToGrid w:val="0"/>
                <w:color w:val="auto"/>
              </w:rPr>
            </w:pPr>
            <w:smartTag w:uri="urn:schemas-microsoft-com:office:smarttags" w:element="State">
              <w:smartTag w:uri="urn:schemas-microsoft-com:office:smarttags" w:element="place">
                <w:r>
                  <w:rPr>
                    <w:rFonts w:ascii="Arial" w:hAnsi="Arial"/>
                    <w:snapToGrid w:val="0"/>
                    <w:color w:val="auto"/>
                  </w:rPr>
                  <w:t>Tunis</w:t>
                </w:r>
              </w:smartTag>
            </w:smartTag>
            <w:r>
              <w:rPr>
                <w:rFonts w:ascii="Arial" w:hAnsi="Arial"/>
                <w:snapToGrid w:val="0"/>
                <w:color w:val="auto"/>
              </w:rPr>
              <w:t xml:space="preserve"> Stock Exchange</w:t>
            </w:r>
          </w:p>
        </w:tc>
        <w:tc>
          <w:tcPr>
            <w:tcW w:w="720" w:type="dxa"/>
          </w:tcPr>
          <w:p w14:paraId="16F00E86" w14:textId="77777777" w:rsidR="00AF5DFE" w:rsidRDefault="00AF5DFE">
            <w:pPr>
              <w:jc w:val="center"/>
              <w:rPr>
                <w:rFonts w:ascii="Arial" w:hAnsi="Arial"/>
                <w:snapToGrid w:val="0"/>
                <w:color w:val="auto"/>
              </w:rPr>
            </w:pPr>
            <w:r>
              <w:rPr>
                <w:rFonts w:ascii="Arial" w:hAnsi="Arial"/>
                <w:snapToGrid w:val="0"/>
                <w:color w:val="auto"/>
              </w:rPr>
              <w:t>TN</w:t>
            </w:r>
          </w:p>
        </w:tc>
      </w:tr>
      <w:tr w:rsidR="00AF5DFE" w14:paraId="145D0D49" w14:textId="77777777">
        <w:trPr>
          <w:trHeight w:val="281"/>
        </w:trPr>
        <w:tc>
          <w:tcPr>
            <w:tcW w:w="750" w:type="dxa"/>
          </w:tcPr>
          <w:p w14:paraId="057BF3AD" w14:textId="77777777" w:rsidR="00AF5DFE" w:rsidRDefault="00AF5DFE">
            <w:pPr>
              <w:rPr>
                <w:rFonts w:ascii="Arial" w:hAnsi="Arial"/>
                <w:b/>
                <w:snapToGrid w:val="0"/>
                <w:color w:val="auto"/>
              </w:rPr>
            </w:pPr>
            <w:r>
              <w:rPr>
                <w:rFonts w:ascii="Arial" w:hAnsi="Arial"/>
                <w:b/>
                <w:snapToGrid w:val="0"/>
                <w:color w:val="auto"/>
              </w:rPr>
              <w:t>XUKC</w:t>
            </w:r>
          </w:p>
        </w:tc>
        <w:tc>
          <w:tcPr>
            <w:tcW w:w="1530" w:type="dxa"/>
          </w:tcPr>
          <w:p w14:paraId="7F3FF315" w14:textId="77777777" w:rsidR="00AF5DFE" w:rsidRDefault="00AF5DFE">
            <w:pPr>
              <w:rPr>
                <w:rFonts w:ascii="Courier New" w:hAnsi="Courier New"/>
                <w:snapToGrid w:val="0"/>
                <w:color w:val="auto"/>
              </w:rPr>
            </w:pPr>
            <w:r>
              <w:rPr>
                <w:rFonts w:ascii="Courier New" w:hAnsi="Courier New"/>
                <w:snapToGrid w:val="0"/>
                <w:color w:val="auto"/>
              </w:rPr>
              <w:t>XUKCUAU1XXX</w:t>
            </w:r>
          </w:p>
        </w:tc>
        <w:tc>
          <w:tcPr>
            <w:tcW w:w="3960" w:type="dxa"/>
          </w:tcPr>
          <w:p w14:paraId="535D7885" w14:textId="77777777" w:rsidR="00AF5DFE" w:rsidRDefault="00AF5DFE">
            <w:pPr>
              <w:rPr>
                <w:rFonts w:ascii="Arial" w:hAnsi="Arial"/>
                <w:snapToGrid w:val="0"/>
                <w:color w:val="auto"/>
              </w:rPr>
            </w:pPr>
            <w:r>
              <w:rPr>
                <w:rFonts w:ascii="Arial" w:hAnsi="Arial"/>
                <w:snapToGrid w:val="0"/>
                <w:color w:val="auto"/>
              </w:rPr>
              <w:t>UKRAINIAN COMMODITY EXCHANGE</w:t>
            </w:r>
          </w:p>
        </w:tc>
        <w:tc>
          <w:tcPr>
            <w:tcW w:w="2700" w:type="dxa"/>
          </w:tcPr>
          <w:p w14:paraId="43E564F3" w14:textId="77777777" w:rsidR="00AF5DFE" w:rsidRDefault="00AF5DFE">
            <w:pPr>
              <w:jc w:val="left"/>
              <w:rPr>
                <w:rFonts w:ascii="Arial" w:hAnsi="Arial"/>
                <w:snapToGrid w:val="0"/>
                <w:color w:val="auto"/>
              </w:rPr>
            </w:pPr>
          </w:p>
        </w:tc>
        <w:tc>
          <w:tcPr>
            <w:tcW w:w="720" w:type="dxa"/>
          </w:tcPr>
          <w:p w14:paraId="525EA7ED" w14:textId="77777777" w:rsidR="00AF5DFE" w:rsidRDefault="00AF5DFE">
            <w:pPr>
              <w:jc w:val="center"/>
              <w:rPr>
                <w:rFonts w:ascii="Arial" w:hAnsi="Arial"/>
                <w:snapToGrid w:val="0"/>
                <w:color w:val="auto"/>
              </w:rPr>
            </w:pPr>
          </w:p>
        </w:tc>
      </w:tr>
      <w:tr w:rsidR="00AF5DFE" w14:paraId="078F70A5" w14:textId="77777777">
        <w:trPr>
          <w:trHeight w:val="281"/>
        </w:trPr>
        <w:tc>
          <w:tcPr>
            <w:tcW w:w="750" w:type="dxa"/>
          </w:tcPr>
          <w:p w14:paraId="50D3695C" w14:textId="77777777" w:rsidR="00AF5DFE" w:rsidRDefault="00AF5DFE">
            <w:pPr>
              <w:rPr>
                <w:rFonts w:ascii="Arial" w:hAnsi="Arial"/>
                <w:b/>
                <w:snapToGrid w:val="0"/>
                <w:color w:val="auto"/>
              </w:rPr>
            </w:pPr>
            <w:r>
              <w:rPr>
                <w:rFonts w:ascii="Arial" w:hAnsi="Arial"/>
                <w:b/>
                <w:snapToGrid w:val="0"/>
                <w:color w:val="auto"/>
              </w:rPr>
              <w:t>XUKR</w:t>
            </w:r>
          </w:p>
        </w:tc>
        <w:tc>
          <w:tcPr>
            <w:tcW w:w="1530" w:type="dxa"/>
          </w:tcPr>
          <w:p w14:paraId="597DBEF8" w14:textId="77777777" w:rsidR="00AF5DFE" w:rsidRDefault="00AF5DFE">
            <w:pPr>
              <w:rPr>
                <w:rFonts w:ascii="Courier New" w:hAnsi="Courier New"/>
                <w:snapToGrid w:val="0"/>
                <w:color w:val="auto"/>
              </w:rPr>
            </w:pPr>
            <w:r>
              <w:rPr>
                <w:rFonts w:ascii="Courier New" w:hAnsi="Courier New"/>
                <w:snapToGrid w:val="0"/>
                <w:color w:val="auto"/>
              </w:rPr>
              <w:t>XUKRUAU1XXX</w:t>
            </w:r>
          </w:p>
        </w:tc>
        <w:tc>
          <w:tcPr>
            <w:tcW w:w="3960" w:type="dxa"/>
          </w:tcPr>
          <w:p w14:paraId="4814140C" w14:textId="77777777" w:rsidR="00AF5DFE" w:rsidRDefault="00AF5DFE">
            <w:pPr>
              <w:rPr>
                <w:rFonts w:ascii="Arial" w:hAnsi="Arial"/>
                <w:snapToGrid w:val="0"/>
                <w:color w:val="auto"/>
              </w:rPr>
            </w:pPr>
            <w:r>
              <w:rPr>
                <w:rFonts w:ascii="Arial" w:hAnsi="Arial"/>
                <w:snapToGrid w:val="0"/>
                <w:color w:val="auto"/>
              </w:rPr>
              <w:t>UKRAINIAN UNIVERSAL COMMODITY EXCHANGE</w:t>
            </w:r>
          </w:p>
        </w:tc>
        <w:tc>
          <w:tcPr>
            <w:tcW w:w="2700" w:type="dxa"/>
          </w:tcPr>
          <w:p w14:paraId="4551F609" w14:textId="77777777" w:rsidR="00AF5DFE" w:rsidRDefault="00AF5DFE">
            <w:pPr>
              <w:jc w:val="left"/>
              <w:rPr>
                <w:rFonts w:ascii="Arial" w:hAnsi="Arial"/>
                <w:i/>
                <w:snapToGrid w:val="0"/>
                <w:color w:val="auto"/>
              </w:rPr>
            </w:pPr>
            <w:smartTag w:uri="urn:schemas-microsoft-com:office:smarttags" w:element="country-region">
              <w:smartTag w:uri="urn:schemas-microsoft-com:office:smarttags" w:element="place">
                <w:r>
                  <w:rPr>
                    <w:rFonts w:ascii="Arial" w:hAnsi="Arial"/>
                    <w:i/>
                    <w:snapToGrid w:val="0"/>
                    <w:color w:val="auto"/>
                  </w:rPr>
                  <w:t>Ukraine</w:t>
                </w:r>
              </w:smartTag>
            </w:smartTag>
            <w:r>
              <w:rPr>
                <w:rFonts w:ascii="Arial" w:hAnsi="Arial"/>
                <w:i/>
                <w:snapToGrid w:val="0"/>
                <w:color w:val="auto"/>
              </w:rPr>
              <w:t xml:space="preserve"> PFTS</w:t>
            </w:r>
          </w:p>
        </w:tc>
        <w:tc>
          <w:tcPr>
            <w:tcW w:w="720" w:type="dxa"/>
          </w:tcPr>
          <w:p w14:paraId="7458A3C3" w14:textId="77777777" w:rsidR="00AF5DFE" w:rsidRDefault="00AF5DFE">
            <w:pPr>
              <w:jc w:val="center"/>
              <w:rPr>
                <w:rFonts w:ascii="Arial" w:hAnsi="Arial"/>
                <w:i/>
                <w:snapToGrid w:val="0"/>
                <w:color w:val="auto"/>
              </w:rPr>
            </w:pPr>
            <w:r>
              <w:rPr>
                <w:rFonts w:ascii="Arial" w:hAnsi="Arial"/>
                <w:i/>
                <w:snapToGrid w:val="0"/>
                <w:color w:val="auto"/>
              </w:rPr>
              <w:t>PFT</w:t>
            </w:r>
          </w:p>
        </w:tc>
      </w:tr>
      <w:tr w:rsidR="00AF5DFE" w14:paraId="7CEA7738" w14:textId="77777777">
        <w:trPr>
          <w:trHeight w:val="281"/>
        </w:trPr>
        <w:tc>
          <w:tcPr>
            <w:tcW w:w="750" w:type="dxa"/>
          </w:tcPr>
          <w:p w14:paraId="24E126B6" w14:textId="77777777" w:rsidR="00AF5DFE" w:rsidRDefault="00AF5DFE">
            <w:pPr>
              <w:rPr>
                <w:rFonts w:ascii="Arial" w:hAnsi="Arial"/>
                <w:b/>
                <w:snapToGrid w:val="0"/>
                <w:color w:val="auto"/>
              </w:rPr>
            </w:pPr>
            <w:r>
              <w:rPr>
                <w:rFonts w:ascii="Arial" w:hAnsi="Arial"/>
                <w:b/>
                <w:snapToGrid w:val="0"/>
                <w:color w:val="auto"/>
              </w:rPr>
              <w:t>XUNI</w:t>
            </w:r>
          </w:p>
        </w:tc>
        <w:tc>
          <w:tcPr>
            <w:tcW w:w="1530" w:type="dxa"/>
          </w:tcPr>
          <w:p w14:paraId="6C96D381" w14:textId="77777777" w:rsidR="00AF5DFE" w:rsidRDefault="00AF5DFE">
            <w:pPr>
              <w:rPr>
                <w:rFonts w:ascii="Courier New" w:hAnsi="Courier New"/>
                <w:snapToGrid w:val="0"/>
                <w:color w:val="auto"/>
              </w:rPr>
            </w:pPr>
            <w:r>
              <w:rPr>
                <w:rFonts w:ascii="Courier New" w:hAnsi="Courier New"/>
                <w:snapToGrid w:val="0"/>
                <w:color w:val="auto"/>
              </w:rPr>
              <w:t>XUNIUZ21XXX</w:t>
            </w:r>
          </w:p>
        </w:tc>
        <w:tc>
          <w:tcPr>
            <w:tcW w:w="3960" w:type="dxa"/>
          </w:tcPr>
          <w:p w14:paraId="713CEF53" w14:textId="77777777" w:rsidR="00AF5DFE" w:rsidRDefault="00AF5DFE">
            <w:pPr>
              <w:rPr>
                <w:rFonts w:ascii="Arial" w:hAnsi="Arial"/>
                <w:snapToGrid w:val="0"/>
                <w:color w:val="auto"/>
              </w:rPr>
            </w:pPr>
            <w:r>
              <w:rPr>
                <w:rFonts w:ascii="Arial" w:hAnsi="Arial"/>
                <w:snapToGrid w:val="0"/>
                <w:color w:val="auto"/>
              </w:rPr>
              <w:t>UNIVERSAL BROKER'S EXCHANGE '</w:t>
            </w:r>
            <w:smartTag w:uri="urn:schemas-microsoft-com:office:smarttags" w:element="City">
              <w:smartTag w:uri="urn:schemas-microsoft-com:office:smarttags" w:element="place">
                <w:r>
                  <w:rPr>
                    <w:rFonts w:ascii="Arial" w:hAnsi="Arial"/>
                    <w:snapToGrid w:val="0"/>
                    <w:color w:val="auto"/>
                  </w:rPr>
                  <w:t>TASHKENT</w:t>
                </w:r>
              </w:smartTag>
            </w:smartTag>
            <w:r>
              <w:rPr>
                <w:rFonts w:ascii="Arial" w:hAnsi="Arial"/>
                <w:snapToGrid w:val="0"/>
                <w:color w:val="auto"/>
              </w:rPr>
              <w:t>'</w:t>
            </w:r>
          </w:p>
        </w:tc>
        <w:tc>
          <w:tcPr>
            <w:tcW w:w="2700" w:type="dxa"/>
          </w:tcPr>
          <w:p w14:paraId="49B63FE8" w14:textId="77777777" w:rsidR="00AF5DFE" w:rsidRDefault="00AF5DFE">
            <w:pPr>
              <w:jc w:val="left"/>
              <w:rPr>
                <w:rFonts w:ascii="Arial" w:hAnsi="Arial"/>
                <w:snapToGrid w:val="0"/>
                <w:color w:val="auto"/>
              </w:rPr>
            </w:pPr>
          </w:p>
        </w:tc>
        <w:tc>
          <w:tcPr>
            <w:tcW w:w="720" w:type="dxa"/>
          </w:tcPr>
          <w:p w14:paraId="6FBE91C0" w14:textId="77777777" w:rsidR="00AF5DFE" w:rsidRDefault="00AF5DFE">
            <w:pPr>
              <w:jc w:val="center"/>
              <w:rPr>
                <w:rFonts w:ascii="Arial" w:hAnsi="Arial"/>
                <w:snapToGrid w:val="0"/>
                <w:color w:val="auto"/>
              </w:rPr>
            </w:pPr>
          </w:p>
        </w:tc>
      </w:tr>
      <w:tr w:rsidR="00AF5DFE" w14:paraId="7322223E" w14:textId="77777777">
        <w:trPr>
          <w:trHeight w:val="281"/>
        </w:trPr>
        <w:tc>
          <w:tcPr>
            <w:tcW w:w="750" w:type="dxa"/>
          </w:tcPr>
          <w:p w14:paraId="49ECA4F1" w14:textId="77777777" w:rsidR="00AF5DFE" w:rsidRDefault="00AF5DFE">
            <w:pPr>
              <w:rPr>
                <w:rFonts w:ascii="Arial" w:hAnsi="Arial"/>
                <w:b/>
                <w:snapToGrid w:val="0"/>
                <w:color w:val="auto"/>
              </w:rPr>
            </w:pPr>
            <w:r>
              <w:rPr>
                <w:rFonts w:ascii="Arial" w:hAnsi="Arial"/>
                <w:b/>
                <w:snapToGrid w:val="0"/>
                <w:color w:val="auto"/>
              </w:rPr>
              <w:t>XURE</w:t>
            </w:r>
          </w:p>
        </w:tc>
        <w:tc>
          <w:tcPr>
            <w:tcW w:w="1530" w:type="dxa"/>
          </w:tcPr>
          <w:p w14:paraId="1680864C" w14:textId="77777777" w:rsidR="00AF5DFE" w:rsidRDefault="00AF5DFE">
            <w:pPr>
              <w:rPr>
                <w:rFonts w:ascii="Courier New" w:hAnsi="Courier New"/>
                <w:snapToGrid w:val="0"/>
                <w:color w:val="auto"/>
              </w:rPr>
            </w:pPr>
            <w:r>
              <w:rPr>
                <w:rFonts w:ascii="Courier New" w:hAnsi="Courier New"/>
                <w:snapToGrid w:val="0"/>
                <w:color w:val="auto"/>
              </w:rPr>
              <w:t>XUREGB21XXX</w:t>
            </w:r>
          </w:p>
        </w:tc>
        <w:tc>
          <w:tcPr>
            <w:tcW w:w="3960" w:type="dxa"/>
          </w:tcPr>
          <w:p w14:paraId="5BACD5CB" w14:textId="77777777" w:rsidR="00AF5DFE" w:rsidRDefault="00AF5DFE">
            <w:pPr>
              <w:rPr>
                <w:rFonts w:ascii="Arial" w:hAnsi="Arial"/>
                <w:snapToGrid w:val="0"/>
                <w:color w:val="auto"/>
              </w:rPr>
            </w:pPr>
            <w:r>
              <w:rPr>
                <w:rFonts w:ascii="Arial" w:hAnsi="Arial"/>
                <w:snapToGrid w:val="0"/>
                <w:color w:val="auto"/>
              </w:rPr>
              <w:t>GUARDIAN ROYAL EXCHANGE</w:t>
            </w:r>
          </w:p>
        </w:tc>
        <w:tc>
          <w:tcPr>
            <w:tcW w:w="2700" w:type="dxa"/>
          </w:tcPr>
          <w:p w14:paraId="1092B1D4" w14:textId="77777777" w:rsidR="00AF5DFE" w:rsidRDefault="00AF5DFE">
            <w:pPr>
              <w:jc w:val="left"/>
              <w:rPr>
                <w:rFonts w:ascii="Arial" w:hAnsi="Arial"/>
                <w:snapToGrid w:val="0"/>
                <w:color w:val="auto"/>
              </w:rPr>
            </w:pPr>
          </w:p>
        </w:tc>
        <w:tc>
          <w:tcPr>
            <w:tcW w:w="720" w:type="dxa"/>
          </w:tcPr>
          <w:p w14:paraId="66BCC6C3" w14:textId="77777777" w:rsidR="00AF5DFE" w:rsidRDefault="00AF5DFE">
            <w:pPr>
              <w:jc w:val="center"/>
              <w:rPr>
                <w:rFonts w:ascii="Arial" w:hAnsi="Arial"/>
                <w:snapToGrid w:val="0"/>
                <w:color w:val="auto"/>
              </w:rPr>
            </w:pPr>
          </w:p>
        </w:tc>
      </w:tr>
      <w:tr w:rsidR="00AF5DFE" w14:paraId="01F6BD62" w14:textId="77777777">
        <w:trPr>
          <w:trHeight w:val="281"/>
        </w:trPr>
        <w:tc>
          <w:tcPr>
            <w:tcW w:w="750" w:type="dxa"/>
          </w:tcPr>
          <w:p w14:paraId="7F88AAF1" w14:textId="77777777" w:rsidR="00AF5DFE" w:rsidRDefault="00AF5DFE">
            <w:pPr>
              <w:rPr>
                <w:rFonts w:ascii="Arial" w:hAnsi="Arial"/>
                <w:b/>
                <w:snapToGrid w:val="0"/>
                <w:color w:val="auto"/>
              </w:rPr>
            </w:pPr>
            <w:r>
              <w:rPr>
                <w:rFonts w:ascii="Arial" w:hAnsi="Arial"/>
                <w:b/>
                <w:snapToGrid w:val="0"/>
                <w:color w:val="auto"/>
              </w:rPr>
              <w:t>XVAL</w:t>
            </w:r>
          </w:p>
        </w:tc>
        <w:tc>
          <w:tcPr>
            <w:tcW w:w="1530" w:type="dxa"/>
          </w:tcPr>
          <w:p w14:paraId="3912DAA9" w14:textId="77777777" w:rsidR="00AF5DFE" w:rsidRDefault="00AF5DFE">
            <w:pPr>
              <w:rPr>
                <w:rFonts w:ascii="Courier New" w:hAnsi="Courier New"/>
                <w:snapToGrid w:val="0"/>
                <w:color w:val="auto"/>
              </w:rPr>
            </w:pPr>
            <w:r>
              <w:rPr>
                <w:rFonts w:ascii="Courier New" w:hAnsi="Courier New"/>
                <w:snapToGrid w:val="0"/>
                <w:color w:val="auto"/>
              </w:rPr>
              <w:t>XVALESV1XXX</w:t>
            </w:r>
          </w:p>
        </w:tc>
        <w:tc>
          <w:tcPr>
            <w:tcW w:w="3960" w:type="dxa"/>
          </w:tcPr>
          <w:p w14:paraId="235B49A8" w14:textId="77777777" w:rsidR="00AF5DFE" w:rsidRDefault="00AF5DFE">
            <w:pPr>
              <w:rPr>
                <w:rFonts w:ascii="Arial" w:hAnsi="Arial"/>
                <w:snapToGrid w:val="0"/>
                <w:color w:val="auto"/>
              </w:rPr>
            </w:pPr>
            <w:r>
              <w:rPr>
                <w:rFonts w:ascii="Arial" w:hAnsi="Arial"/>
                <w:snapToGrid w:val="0"/>
                <w:color w:val="auto"/>
              </w:rPr>
              <w:t xml:space="preserve">BOLSA </w:t>
            </w:r>
            <w:smartTag w:uri="urn:schemas-microsoft-com:office:smarttags" w:element="place">
              <w:smartTag w:uri="urn:schemas-microsoft-com:office:smarttags" w:element="City">
                <w:r>
                  <w:rPr>
                    <w:rFonts w:ascii="Arial" w:hAnsi="Arial"/>
                    <w:snapToGrid w:val="0"/>
                    <w:color w:val="auto"/>
                  </w:rPr>
                  <w:t>DE</w:t>
                </w:r>
              </w:smartTag>
              <w:r>
                <w:rPr>
                  <w:rFonts w:ascii="Arial" w:hAnsi="Arial"/>
                  <w:snapToGrid w:val="0"/>
                  <w:color w:val="auto"/>
                </w:rPr>
                <w:t xml:space="preserve"> </w:t>
              </w:r>
              <w:smartTag w:uri="urn:schemas-microsoft-com:office:smarttags" w:element="country-region">
                <w:r>
                  <w:rPr>
                    <w:rFonts w:ascii="Arial" w:hAnsi="Arial"/>
                    <w:snapToGrid w:val="0"/>
                    <w:color w:val="auto"/>
                  </w:rPr>
                  <w:t>VALENCIA</w:t>
                </w:r>
              </w:smartTag>
            </w:smartTag>
          </w:p>
        </w:tc>
        <w:tc>
          <w:tcPr>
            <w:tcW w:w="2700" w:type="dxa"/>
          </w:tcPr>
          <w:p w14:paraId="002577B8"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Valencia</w:t>
                </w:r>
              </w:smartTag>
            </w:smartTag>
            <w:r>
              <w:rPr>
                <w:rFonts w:ascii="Arial" w:hAnsi="Arial"/>
                <w:snapToGrid w:val="0"/>
                <w:color w:val="auto"/>
              </w:rPr>
              <w:t xml:space="preserve"> Stock Exchange</w:t>
            </w:r>
          </w:p>
        </w:tc>
        <w:tc>
          <w:tcPr>
            <w:tcW w:w="720" w:type="dxa"/>
          </w:tcPr>
          <w:p w14:paraId="386E7E79" w14:textId="77777777" w:rsidR="00AF5DFE" w:rsidRDefault="00AF5DFE">
            <w:pPr>
              <w:jc w:val="center"/>
              <w:rPr>
                <w:rFonts w:ascii="Arial" w:hAnsi="Arial"/>
                <w:snapToGrid w:val="0"/>
                <w:color w:val="auto"/>
              </w:rPr>
            </w:pPr>
            <w:r>
              <w:rPr>
                <w:rFonts w:ascii="Arial" w:hAnsi="Arial"/>
                <w:snapToGrid w:val="0"/>
                <w:color w:val="auto"/>
              </w:rPr>
              <w:t>VA</w:t>
            </w:r>
          </w:p>
        </w:tc>
      </w:tr>
      <w:tr w:rsidR="00AF5DFE" w14:paraId="0018188C" w14:textId="77777777">
        <w:trPr>
          <w:trHeight w:val="281"/>
        </w:trPr>
        <w:tc>
          <w:tcPr>
            <w:tcW w:w="750" w:type="dxa"/>
          </w:tcPr>
          <w:p w14:paraId="71CBF6CC" w14:textId="77777777" w:rsidR="00AF5DFE" w:rsidRDefault="00AF5DFE">
            <w:pPr>
              <w:rPr>
                <w:rFonts w:ascii="Arial" w:hAnsi="Arial"/>
                <w:b/>
                <w:snapToGrid w:val="0"/>
                <w:color w:val="auto"/>
              </w:rPr>
            </w:pPr>
            <w:r>
              <w:rPr>
                <w:rFonts w:ascii="Arial" w:hAnsi="Arial"/>
                <w:b/>
                <w:snapToGrid w:val="0"/>
                <w:color w:val="auto"/>
              </w:rPr>
              <w:t>XVEN</w:t>
            </w:r>
          </w:p>
        </w:tc>
        <w:tc>
          <w:tcPr>
            <w:tcW w:w="1530" w:type="dxa"/>
          </w:tcPr>
          <w:p w14:paraId="38C7D1AB" w14:textId="77777777" w:rsidR="00AF5DFE" w:rsidRDefault="00AF5DFE">
            <w:pPr>
              <w:rPr>
                <w:rFonts w:ascii="Courier New" w:hAnsi="Courier New"/>
                <w:snapToGrid w:val="0"/>
                <w:color w:val="auto"/>
              </w:rPr>
            </w:pPr>
            <w:r>
              <w:rPr>
                <w:rFonts w:ascii="Courier New" w:hAnsi="Courier New"/>
                <w:snapToGrid w:val="0"/>
                <w:color w:val="auto"/>
              </w:rPr>
              <w:t>XVENIT21XXX</w:t>
            </w:r>
          </w:p>
        </w:tc>
        <w:tc>
          <w:tcPr>
            <w:tcW w:w="3960" w:type="dxa"/>
          </w:tcPr>
          <w:p w14:paraId="64C36AB4" w14:textId="77777777" w:rsidR="00AF5DFE" w:rsidRDefault="00AF5DFE">
            <w:pPr>
              <w:rPr>
                <w:rFonts w:ascii="Arial" w:hAnsi="Arial"/>
                <w:snapToGrid w:val="0"/>
                <w:color w:val="auto"/>
                <w:lang w:val="fr-FR"/>
              </w:rPr>
            </w:pPr>
            <w:r>
              <w:rPr>
                <w:rFonts w:ascii="Arial" w:hAnsi="Arial"/>
                <w:snapToGrid w:val="0"/>
                <w:color w:val="auto"/>
                <w:lang w:val="fr-FR"/>
              </w:rPr>
              <w:t>BORSA VALORI DI VENEZIA (STOCK EXCHANGE)</w:t>
            </w:r>
          </w:p>
        </w:tc>
        <w:tc>
          <w:tcPr>
            <w:tcW w:w="2700" w:type="dxa"/>
          </w:tcPr>
          <w:p w14:paraId="37E17693" w14:textId="77777777" w:rsidR="00AF5DFE" w:rsidRDefault="00AF5DFE">
            <w:pPr>
              <w:jc w:val="left"/>
              <w:rPr>
                <w:rFonts w:ascii="Arial" w:hAnsi="Arial"/>
                <w:i/>
                <w:snapToGrid w:val="0"/>
                <w:color w:val="auto"/>
              </w:rPr>
            </w:pPr>
            <w:r>
              <w:rPr>
                <w:rFonts w:ascii="Arial" w:hAnsi="Arial"/>
                <w:i/>
                <w:snapToGrid w:val="0"/>
                <w:color w:val="auto"/>
              </w:rPr>
              <w:t>&lt;&lt; defunct exchange &gt;&gt;</w:t>
            </w:r>
          </w:p>
        </w:tc>
        <w:tc>
          <w:tcPr>
            <w:tcW w:w="720" w:type="dxa"/>
          </w:tcPr>
          <w:p w14:paraId="5F8EB08E" w14:textId="77777777" w:rsidR="00AF5DFE" w:rsidRDefault="00AF5DFE">
            <w:pPr>
              <w:jc w:val="center"/>
              <w:rPr>
                <w:rFonts w:ascii="Arial" w:hAnsi="Arial"/>
                <w:i/>
                <w:snapToGrid w:val="0"/>
                <w:color w:val="auto"/>
              </w:rPr>
            </w:pPr>
          </w:p>
        </w:tc>
      </w:tr>
      <w:tr w:rsidR="00AF5DFE" w14:paraId="2AEA9F8B" w14:textId="77777777">
        <w:trPr>
          <w:trHeight w:val="281"/>
        </w:trPr>
        <w:tc>
          <w:tcPr>
            <w:tcW w:w="750" w:type="dxa"/>
          </w:tcPr>
          <w:p w14:paraId="377267FC" w14:textId="77777777" w:rsidR="00AF5DFE" w:rsidRDefault="00AF5DFE">
            <w:pPr>
              <w:rPr>
                <w:rFonts w:ascii="Arial" w:hAnsi="Arial"/>
                <w:b/>
                <w:snapToGrid w:val="0"/>
                <w:color w:val="auto"/>
              </w:rPr>
            </w:pPr>
            <w:r>
              <w:rPr>
                <w:rFonts w:ascii="Arial" w:hAnsi="Arial"/>
                <w:b/>
                <w:snapToGrid w:val="0"/>
                <w:color w:val="auto"/>
              </w:rPr>
              <w:t>XVLA</w:t>
            </w:r>
          </w:p>
        </w:tc>
        <w:tc>
          <w:tcPr>
            <w:tcW w:w="1530" w:type="dxa"/>
          </w:tcPr>
          <w:p w14:paraId="3B0C0012" w14:textId="77777777" w:rsidR="00AF5DFE" w:rsidRDefault="00AF5DFE">
            <w:pPr>
              <w:rPr>
                <w:rFonts w:ascii="Courier New" w:hAnsi="Courier New"/>
                <w:snapToGrid w:val="0"/>
                <w:color w:val="auto"/>
              </w:rPr>
            </w:pPr>
            <w:r>
              <w:rPr>
                <w:rFonts w:ascii="Courier New" w:hAnsi="Courier New"/>
                <w:snapToGrid w:val="0"/>
                <w:color w:val="auto"/>
              </w:rPr>
              <w:t>XVLARU81XXX</w:t>
            </w:r>
          </w:p>
        </w:tc>
        <w:tc>
          <w:tcPr>
            <w:tcW w:w="3960" w:type="dxa"/>
          </w:tcPr>
          <w:p w14:paraId="566B8BA1" w14:textId="77777777" w:rsidR="00AF5DFE" w:rsidRDefault="00AF5DFE">
            <w:pPr>
              <w:rPr>
                <w:rFonts w:ascii="Arial" w:hAnsi="Arial"/>
                <w:snapToGrid w:val="0"/>
                <w:color w:val="auto"/>
              </w:rPr>
            </w:pPr>
            <w:smartTag w:uri="urn:schemas-microsoft-com:office:smarttags" w:element="City">
              <w:r>
                <w:rPr>
                  <w:rFonts w:ascii="Arial" w:hAnsi="Arial"/>
                  <w:snapToGrid w:val="0"/>
                  <w:color w:val="auto"/>
                </w:rPr>
                <w:t>VLADIVOSTOK</w:t>
              </w:r>
            </w:smartTag>
            <w:r>
              <w:rPr>
                <w:rFonts w:ascii="Arial" w:hAnsi="Arial"/>
                <w:snapToGrid w:val="0"/>
                <w:color w:val="auto"/>
              </w:rPr>
              <w:t xml:space="preserve"> (</w:t>
            </w:r>
            <w:smartTag w:uri="urn:schemas-microsoft-com:office:smarttags" w:element="country-region">
              <w:smartTag w:uri="urn:schemas-microsoft-com:office:smarttags" w:element="place">
                <w:r>
                  <w:rPr>
                    <w:rFonts w:ascii="Arial" w:hAnsi="Arial"/>
                    <w:snapToGrid w:val="0"/>
                    <w:color w:val="auto"/>
                  </w:rPr>
                  <w:t>RUSSIA</w:t>
                </w:r>
              </w:smartTag>
            </w:smartTag>
            <w:r>
              <w:rPr>
                <w:rFonts w:ascii="Arial" w:hAnsi="Arial"/>
                <w:snapToGrid w:val="0"/>
                <w:color w:val="auto"/>
              </w:rPr>
              <w:t>) STOCK EXCHANGE</w:t>
            </w:r>
          </w:p>
        </w:tc>
        <w:tc>
          <w:tcPr>
            <w:tcW w:w="2700" w:type="dxa"/>
          </w:tcPr>
          <w:p w14:paraId="76D87833" w14:textId="77777777" w:rsidR="00AF5DFE" w:rsidRDefault="00AF5DFE">
            <w:pPr>
              <w:jc w:val="left"/>
              <w:rPr>
                <w:rFonts w:ascii="Arial" w:hAnsi="Arial"/>
                <w:snapToGrid w:val="0"/>
                <w:color w:val="auto"/>
              </w:rPr>
            </w:pPr>
          </w:p>
        </w:tc>
        <w:tc>
          <w:tcPr>
            <w:tcW w:w="720" w:type="dxa"/>
          </w:tcPr>
          <w:p w14:paraId="69883F20" w14:textId="77777777" w:rsidR="00AF5DFE" w:rsidRDefault="00AF5DFE">
            <w:pPr>
              <w:jc w:val="center"/>
              <w:rPr>
                <w:rFonts w:ascii="Arial" w:hAnsi="Arial"/>
                <w:snapToGrid w:val="0"/>
                <w:color w:val="auto"/>
              </w:rPr>
            </w:pPr>
          </w:p>
        </w:tc>
      </w:tr>
      <w:tr w:rsidR="00AF5DFE" w14:paraId="3A681B63" w14:textId="77777777">
        <w:trPr>
          <w:trHeight w:val="281"/>
        </w:trPr>
        <w:tc>
          <w:tcPr>
            <w:tcW w:w="750" w:type="dxa"/>
          </w:tcPr>
          <w:p w14:paraId="05F76713" w14:textId="77777777" w:rsidR="00AF5DFE" w:rsidRDefault="00AF5DFE">
            <w:pPr>
              <w:rPr>
                <w:rFonts w:ascii="Arial" w:hAnsi="Arial"/>
                <w:b/>
                <w:snapToGrid w:val="0"/>
                <w:color w:val="auto"/>
              </w:rPr>
            </w:pPr>
            <w:r>
              <w:rPr>
                <w:rFonts w:ascii="Arial" w:hAnsi="Arial"/>
                <w:b/>
                <w:snapToGrid w:val="0"/>
                <w:color w:val="auto"/>
              </w:rPr>
              <w:t>XVPA</w:t>
            </w:r>
          </w:p>
        </w:tc>
        <w:tc>
          <w:tcPr>
            <w:tcW w:w="1530" w:type="dxa"/>
          </w:tcPr>
          <w:p w14:paraId="7F39F3A1" w14:textId="77777777" w:rsidR="00AF5DFE" w:rsidRDefault="00AF5DFE">
            <w:pPr>
              <w:rPr>
                <w:rFonts w:ascii="Courier New" w:hAnsi="Courier New"/>
                <w:snapToGrid w:val="0"/>
                <w:color w:val="auto"/>
              </w:rPr>
            </w:pPr>
            <w:r>
              <w:rPr>
                <w:rFonts w:ascii="Courier New" w:hAnsi="Courier New"/>
                <w:snapToGrid w:val="0"/>
                <w:color w:val="auto"/>
              </w:rPr>
              <w:t>XVPAPYP1XXX</w:t>
            </w:r>
          </w:p>
        </w:tc>
        <w:tc>
          <w:tcPr>
            <w:tcW w:w="3960" w:type="dxa"/>
          </w:tcPr>
          <w:p w14:paraId="6D445C60" w14:textId="77777777" w:rsidR="00AF5DFE" w:rsidRDefault="00AF5DFE">
            <w:pPr>
              <w:rPr>
                <w:rFonts w:ascii="Arial" w:hAnsi="Arial"/>
                <w:snapToGrid w:val="0"/>
                <w:color w:val="auto"/>
                <w:lang w:val="fr-FR"/>
              </w:rPr>
            </w:pPr>
            <w:r>
              <w:rPr>
                <w:rFonts w:ascii="Arial" w:hAnsi="Arial"/>
                <w:snapToGrid w:val="0"/>
                <w:color w:val="auto"/>
                <w:lang w:val="fr-FR"/>
              </w:rPr>
              <w:t>BOLSA DE VALORES Y PRODUCTOS DE ASUNCION S.A. (BVPASA)</w:t>
            </w:r>
          </w:p>
        </w:tc>
        <w:tc>
          <w:tcPr>
            <w:tcW w:w="2700" w:type="dxa"/>
          </w:tcPr>
          <w:p w14:paraId="7298B680" w14:textId="77777777" w:rsidR="00AF5DFE" w:rsidRDefault="00AF5DFE">
            <w:pPr>
              <w:jc w:val="left"/>
              <w:rPr>
                <w:rFonts w:ascii="Arial" w:hAnsi="Arial"/>
                <w:snapToGrid w:val="0"/>
                <w:color w:val="auto"/>
                <w:lang w:val="fr-FR"/>
              </w:rPr>
            </w:pPr>
          </w:p>
        </w:tc>
        <w:tc>
          <w:tcPr>
            <w:tcW w:w="720" w:type="dxa"/>
          </w:tcPr>
          <w:p w14:paraId="679E2E6E" w14:textId="77777777" w:rsidR="00AF5DFE" w:rsidRDefault="00AF5DFE">
            <w:pPr>
              <w:jc w:val="center"/>
              <w:rPr>
                <w:rFonts w:ascii="Arial" w:hAnsi="Arial"/>
                <w:snapToGrid w:val="0"/>
                <w:color w:val="auto"/>
                <w:lang w:val="fr-FR"/>
              </w:rPr>
            </w:pPr>
          </w:p>
        </w:tc>
      </w:tr>
      <w:tr w:rsidR="00AF5DFE" w14:paraId="67EFDF64" w14:textId="77777777">
        <w:trPr>
          <w:trHeight w:val="281"/>
        </w:trPr>
        <w:tc>
          <w:tcPr>
            <w:tcW w:w="750" w:type="dxa"/>
          </w:tcPr>
          <w:p w14:paraId="46EF6E3F" w14:textId="77777777" w:rsidR="00AF5DFE" w:rsidRDefault="00AF5DFE">
            <w:pPr>
              <w:rPr>
                <w:rFonts w:ascii="Arial" w:hAnsi="Arial"/>
                <w:b/>
                <w:snapToGrid w:val="0"/>
                <w:color w:val="auto"/>
              </w:rPr>
            </w:pPr>
            <w:r>
              <w:rPr>
                <w:rFonts w:ascii="Arial" w:hAnsi="Arial"/>
                <w:b/>
                <w:snapToGrid w:val="0"/>
                <w:color w:val="auto"/>
              </w:rPr>
              <w:t>XVSE</w:t>
            </w:r>
          </w:p>
        </w:tc>
        <w:tc>
          <w:tcPr>
            <w:tcW w:w="1530" w:type="dxa"/>
          </w:tcPr>
          <w:p w14:paraId="6A653316" w14:textId="77777777" w:rsidR="00AF5DFE" w:rsidRDefault="00AF5DFE">
            <w:pPr>
              <w:rPr>
                <w:rFonts w:ascii="Courier New" w:hAnsi="Courier New"/>
                <w:snapToGrid w:val="0"/>
                <w:color w:val="auto"/>
              </w:rPr>
            </w:pPr>
            <w:r>
              <w:rPr>
                <w:rFonts w:ascii="Courier New" w:hAnsi="Courier New"/>
                <w:snapToGrid w:val="0"/>
                <w:color w:val="auto"/>
              </w:rPr>
              <w:t>XVSECA81XXX</w:t>
            </w:r>
          </w:p>
        </w:tc>
        <w:tc>
          <w:tcPr>
            <w:tcW w:w="3960" w:type="dxa"/>
          </w:tcPr>
          <w:p w14:paraId="4765C8C8"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VANCOUVER</w:t>
                </w:r>
              </w:smartTag>
            </w:smartTag>
            <w:r>
              <w:rPr>
                <w:rFonts w:ascii="Arial" w:hAnsi="Arial"/>
                <w:snapToGrid w:val="0"/>
                <w:color w:val="auto"/>
              </w:rPr>
              <w:t xml:space="preserve"> STOCK EXCHANGE</w:t>
            </w:r>
          </w:p>
        </w:tc>
        <w:tc>
          <w:tcPr>
            <w:tcW w:w="2700" w:type="dxa"/>
          </w:tcPr>
          <w:p w14:paraId="26D468D0" w14:textId="77777777" w:rsidR="00AF5DFE" w:rsidRDefault="00AF5DFE">
            <w:pPr>
              <w:jc w:val="left"/>
              <w:rPr>
                <w:rFonts w:ascii="Arial" w:hAnsi="Arial"/>
                <w:snapToGrid w:val="0"/>
                <w:color w:val="auto"/>
              </w:rPr>
            </w:pPr>
            <w:r>
              <w:rPr>
                <w:rFonts w:ascii="Arial" w:hAnsi="Arial"/>
                <w:snapToGrid w:val="0"/>
                <w:color w:val="auto"/>
              </w:rPr>
              <w:t>Canadian Ventures Exchange</w:t>
            </w:r>
          </w:p>
        </w:tc>
        <w:tc>
          <w:tcPr>
            <w:tcW w:w="720" w:type="dxa"/>
          </w:tcPr>
          <w:p w14:paraId="3DC5CA54" w14:textId="77777777" w:rsidR="00AF5DFE" w:rsidRDefault="00AF5DFE">
            <w:pPr>
              <w:jc w:val="center"/>
              <w:rPr>
                <w:rFonts w:ascii="Arial" w:hAnsi="Arial"/>
                <w:snapToGrid w:val="0"/>
                <w:color w:val="auto"/>
              </w:rPr>
            </w:pPr>
            <w:r>
              <w:rPr>
                <w:rFonts w:ascii="Arial" w:hAnsi="Arial"/>
                <w:snapToGrid w:val="0"/>
                <w:color w:val="auto"/>
              </w:rPr>
              <w:t>V</w:t>
            </w:r>
          </w:p>
        </w:tc>
      </w:tr>
      <w:tr w:rsidR="00AF5DFE" w14:paraId="25D66E4A" w14:textId="77777777">
        <w:trPr>
          <w:trHeight w:val="281"/>
        </w:trPr>
        <w:tc>
          <w:tcPr>
            <w:tcW w:w="750" w:type="dxa"/>
          </w:tcPr>
          <w:p w14:paraId="7859E83A" w14:textId="77777777" w:rsidR="00AF5DFE" w:rsidRDefault="00AF5DFE">
            <w:pPr>
              <w:rPr>
                <w:rFonts w:ascii="Arial" w:hAnsi="Arial"/>
                <w:b/>
                <w:snapToGrid w:val="0"/>
                <w:color w:val="auto"/>
              </w:rPr>
            </w:pPr>
            <w:r>
              <w:rPr>
                <w:rFonts w:ascii="Arial" w:hAnsi="Arial"/>
                <w:b/>
                <w:snapToGrid w:val="0"/>
                <w:color w:val="auto"/>
              </w:rPr>
              <w:t>XVTX</w:t>
            </w:r>
          </w:p>
        </w:tc>
        <w:tc>
          <w:tcPr>
            <w:tcW w:w="1530" w:type="dxa"/>
          </w:tcPr>
          <w:p w14:paraId="2C2EDE4D" w14:textId="77777777" w:rsidR="00AF5DFE" w:rsidRDefault="00AF5DFE">
            <w:pPr>
              <w:rPr>
                <w:rFonts w:ascii="Courier New" w:hAnsi="Courier New"/>
                <w:snapToGrid w:val="0"/>
                <w:color w:val="auto"/>
              </w:rPr>
            </w:pPr>
            <w:r>
              <w:rPr>
                <w:rFonts w:ascii="Courier New" w:hAnsi="Courier New"/>
                <w:snapToGrid w:val="0"/>
                <w:color w:val="auto"/>
              </w:rPr>
              <w:t>XVTXGB21XXX</w:t>
            </w:r>
          </w:p>
        </w:tc>
        <w:tc>
          <w:tcPr>
            <w:tcW w:w="3960" w:type="dxa"/>
          </w:tcPr>
          <w:p w14:paraId="1D12F2BC" w14:textId="77777777" w:rsidR="00AF5DFE" w:rsidRDefault="00AF5DFE">
            <w:pPr>
              <w:rPr>
                <w:rFonts w:ascii="Arial" w:hAnsi="Arial"/>
                <w:snapToGrid w:val="0"/>
                <w:color w:val="auto"/>
              </w:rPr>
            </w:pPr>
            <w:r>
              <w:rPr>
                <w:rFonts w:ascii="Arial" w:hAnsi="Arial"/>
                <w:snapToGrid w:val="0"/>
                <w:color w:val="auto"/>
              </w:rPr>
              <w:t>VIRT-X</w:t>
            </w:r>
          </w:p>
        </w:tc>
        <w:tc>
          <w:tcPr>
            <w:tcW w:w="2700" w:type="dxa"/>
          </w:tcPr>
          <w:p w14:paraId="7AF6EA10" w14:textId="77777777" w:rsidR="00AF5DFE" w:rsidRDefault="00AF5DFE">
            <w:pPr>
              <w:jc w:val="left"/>
              <w:rPr>
                <w:rFonts w:ascii="Arial" w:hAnsi="Arial"/>
                <w:snapToGrid w:val="0"/>
                <w:color w:val="auto"/>
              </w:rPr>
            </w:pPr>
            <w:r>
              <w:rPr>
                <w:rFonts w:ascii="Arial" w:hAnsi="Arial"/>
                <w:snapToGrid w:val="0"/>
                <w:color w:val="auto"/>
              </w:rPr>
              <w:t>virt-x</w:t>
            </w:r>
          </w:p>
        </w:tc>
        <w:tc>
          <w:tcPr>
            <w:tcW w:w="720" w:type="dxa"/>
          </w:tcPr>
          <w:p w14:paraId="6D7E6ADC" w14:textId="77777777" w:rsidR="00AF5DFE" w:rsidRDefault="00AF5DFE">
            <w:pPr>
              <w:jc w:val="center"/>
              <w:rPr>
                <w:rFonts w:ascii="Arial" w:hAnsi="Arial"/>
                <w:snapToGrid w:val="0"/>
                <w:color w:val="auto"/>
              </w:rPr>
            </w:pPr>
            <w:r>
              <w:rPr>
                <w:rFonts w:ascii="Arial" w:hAnsi="Arial"/>
                <w:snapToGrid w:val="0"/>
                <w:color w:val="auto"/>
              </w:rPr>
              <w:t>VX</w:t>
            </w:r>
          </w:p>
        </w:tc>
      </w:tr>
      <w:tr w:rsidR="00AF5DFE" w14:paraId="65369FDF" w14:textId="77777777">
        <w:trPr>
          <w:cantSplit/>
          <w:trHeight w:val="180"/>
        </w:trPr>
        <w:tc>
          <w:tcPr>
            <w:tcW w:w="750" w:type="dxa"/>
            <w:vMerge w:val="restart"/>
          </w:tcPr>
          <w:p w14:paraId="2E51C3CF" w14:textId="77777777" w:rsidR="00AF5DFE" w:rsidRDefault="00AF5DFE">
            <w:pPr>
              <w:rPr>
                <w:rFonts w:ascii="Arial" w:hAnsi="Arial"/>
                <w:b/>
                <w:snapToGrid w:val="0"/>
                <w:color w:val="auto"/>
              </w:rPr>
            </w:pPr>
            <w:r>
              <w:rPr>
                <w:rFonts w:ascii="Arial" w:hAnsi="Arial"/>
                <w:b/>
                <w:snapToGrid w:val="0"/>
                <w:color w:val="auto"/>
              </w:rPr>
              <w:t>XWAR</w:t>
            </w:r>
          </w:p>
        </w:tc>
        <w:tc>
          <w:tcPr>
            <w:tcW w:w="1530" w:type="dxa"/>
            <w:vMerge w:val="restart"/>
          </w:tcPr>
          <w:p w14:paraId="11D19526" w14:textId="77777777" w:rsidR="00AF5DFE" w:rsidRDefault="00AF5DFE">
            <w:pPr>
              <w:rPr>
                <w:rFonts w:ascii="Courier New" w:hAnsi="Courier New"/>
                <w:snapToGrid w:val="0"/>
                <w:color w:val="auto"/>
              </w:rPr>
            </w:pPr>
            <w:r>
              <w:rPr>
                <w:rFonts w:ascii="Courier New" w:hAnsi="Courier New"/>
                <w:snapToGrid w:val="0"/>
                <w:color w:val="auto"/>
              </w:rPr>
              <w:t>XWARPLP1XXX</w:t>
            </w:r>
          </w:p>
        </w:tc>
        <w:tc>
          <w:tcPr>
            <w:tcW w:w="3960" w:type="dxa"/>
          </w:tcPr>
          <w:p w14:paraId="30538814"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WARSAW</w:t>
                </w:r>
              </w:smartTag>
            </w:smartTag>
            <w:r>
              <w:rPr>
                <w:rFonts w:ascii="Arial" w:hAnsi="Arial"/>
                <w:snapToGrid w:val="0"/>
                <w:color w:val="auto"/>
              </w:rPr>
              <w:t xml:space="preserve"> STOCK EXCHANGE</w:t>
            </w:r>
          </w:p>
        </w:tc>
        <w:tc>
          <w:tcPr>
            <w:tcW w:w="2700" w:type="dxa"/>
            <w:vMerge w:val="restart"/>
          </w:tcPr>
          <w:p w14:paraId="0F9846BA" w14:textId="77777777" w:rsidR="00AF5DFE" w:rsidRDefault="00AF5DFE">
            <w:pPr>
              <w:jc w:val="left"/>
              <w:rPr>
                <w:rFonts w:ascii="Arial" w:hAnsi="Arial"/>
                <w:snapToGrid w:val="0"/>
                <w:color w:val="auto"/>
              </w:rPr>
            </w:pPr>
          </w:p>
        </w:tc>
        <w:tc>
          <w:tcPr>
            <w:tcW w:w="720" w:type="dxa"/>
            <w:vMerge w:val="restart"/>
          </w:tcPr>
          <w:p w14:paraId="5FDE10C8" w14:textId="77777777" w:rsidR="00AF5DFE" w:rsidRDefault="00AF5DFE">
            <w:pPr>
              <w:jc w:val="center"/>
              <w:rPr>
                <w:rFonts w:ascii="Arial" w:hAnsi="Arial"/>
                <w:snapToGrid w:val="0"/>
                <w:color w:val="auto"/>
              </w:rPr>
            </w:pPr>
          </w:p>
        </w:tc>
      </w:tr>
      <w:tr w:rsidR="00AF5DFE" w14:paraId="44F33164" w14:textId="77777777">
        <w:trPr>
          <w:cantSplit/>
          <w:trHeight w:val="180"/>
        </w:trPr>
        <w:tc>
          <w:tcPr>
            <w:tcW w:w="750" w:type="dxa"/>
            <w:vMerge/>
          </w:tcPr>
          <w:p w14:paraId="7BA01855" w14:textId="77777777" w:rsidR="00AF5DFE" w:rsidRDefault="00AF5DFE">
            <w:pPr>
              <w:rPr>
                <w:rFonts w:ascii="Arial" w:hAnsi="Arial"/>
                <w:b/>
                <w:snapToGrid w:val="0"/>
                <w:color w:val="auto"/>
              </w:rPr>
            </w:pPr>
          </w:p>
        </w:tc>
        <w:tc>
          <w:tcPr>
            <w:tcW w:w="1530" w:type="dxa"/>
            <w:vMerge/>
          </w:tcPr>
          <w:p w14:paraId="47D26B6A" w14:textId="77777777" w:rsidR="00AF5DFE" w:rsidRDefault="00AF5DFE">
            <w:pPr>
              <w:rPr>
                <w:rFonts w:ascii="Courier New" w:hAnsi="Courier New"/>
                <w:snapToGrid w:val="0"/>
                <w:color w:val="auto"/>
              </w:rPr>
            </w:pPr>
          </w:p>
        </w:tc>
        <w:tc>
          <w:tcPr>
            <w:tcW w:w="3960" w:type="dxa"/>
          </w:tcPr>
          <w:p w14:paraId="6E6FA922"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WARSAW</w:t>
                </w:r>
              </w:smartTag>
            </w:smartTag>
            <w:r>
              <w:rPr>
                <w:rFonts w:ascii="Arial" w:hAnsi="Arial"/>
                <w:snapToGrid w:val="0"/>
                <w:color w:val="auto"/>
              </w:rPr>
              <w:t xml:space="preserve"> STOCK EXCHANGE, DERIVATE</w:t>
            </w:r>
          </w:p>
        </w:tc>
        <w:tc>
          <w:tcPr>
            <w:tcW w:w="2700" w:type="dxa"/>
            <w:vMerge/>
          </w:tcPr>
          <w:p w14:paraId="4CB85F35" w14:textId="77777777" w:rsidR="00AF5DFE" w:rsidRDefault="00AF5DFE">
            <w:pPr>
              <w:jc w:val="left"/>
              <w:rPr>
                <w:rFonts w:ascii="Arial" w:hAnsi="Arial"/>
                <w:snapToGrid w:val="0"/>
                <w:color w:val="auto"/>
              </w:rPr>
            </w:pPr>
          </w:p>
        </w:tc>
        <w:tc>
          <w:tcPr>
            <w:tcW w:w="720" w:type="dxa"/>
            <w:vMerge/>
          </w:tcPr>
          <w:p w14:paraId="582956C9" w14:textId="77777777" w:rsidR="00AF5DFE" w:rsidRDefault="00AF5DFE">
            <w:pPr>
              <w:jc w:val="center"/>
              <w:rPr>
                <w:rFonts w:ascii="Arial" w:hAnsi="Arial"/>
                <w:snapToGrid w:val="0"/>
                <w:color w:val="auto"/>
              </w:rPr>
            </w:pPr>
          </w:p>
        </w:tc>
      </w:tr>
      <w:tr w:rsidR="00AF5DFE" w14:paraId="3B875875" w14:textId="77777777">
        <w:trPr>
          <w:trHeight w:val="281"/>
        </w:trPr>
        <w:tc>
          <w:tcPr>
            <w:tcW w:w="750" w:type="dxa"/>
          </w:tcPr>
          <w:p w14:paraId="40BA9109" w14:textId="77777777" w:rsidR="00AF5DFE" w:rsidRDefault="00AF5DFE">
            <w:pPr>
              <w:rPr>
                <w:rFonts w:ascii="Arial" w:hAnsi="Arial"/>
                <w:b/>
                <w:snapToGrid w:val="0"/>
                <w:color w:val="auto"/>
              </w:rPr>
            </w:pPr>
            <w:r>
              <w:rPr>
                <w:rFonts w:ascii="Arial" w:hAnsi="Arial"/>
                <w:b/>
                <w:snapToGrid w:val="0"/>
                <w:color w:val="auto"/>
              </w:rPr>
              <w:t>XWBO</w:t>
            </w:r>
          </w:p>
        </w:tc>
        <w:tc>
          <w:tcPr>
            <w:tcW w:w="1530" w:type="dxa"/>
          </w:tcPr>
          <w:p w14:paraId="505AD997" w14:textId="77777777" w:rsidR="00AF5DFE" w:rsidRDefault="00AF5DFE">
            <w:pPr>
              <w:rPr>
                <w:rFonts w:ascii="Courier New" w:hAnsi="Courier New"/>
                <w:snapToGrid w:val="0"/>
                <w:color w:val="auto"/>
              </w:rPr>
            </w:pPr>
            <w:r>
              <w:rPr>
                <w:rFonts w:ascii="Courier New" w:hAnsi="Courier New"/>
                <w:snapToGrid w:val="0"/>
                <w:color w:val="auto"/>
              </w:rPr>
              <w:t>XWBOATW1XXX</w:t>
            </w:r>
          </w:p>
        </w:tc>
        <w:tc>
          <w:tcPr>
            <w:tcW w:w="3960" w:type="dxa"/>
          </w:tcPr>
          <w:p w14:paraId="485A4F18" w14:textId="77777777" w:rsidR="00AF5DFE" w:rsidRDefault="00AF5DFE">
            <w:pPr>
              <w:rPr>
                <w:rFonts w:ascii="Arial" w:hAnsi="Arial"/>
                <w:snapToGrid w:val="0"/>
                <w:color w:val="auto"/>
              </w:rPr>
            </w:pPr>
            <w:r>
              <w:rPr>
                <w:rFonts w:ascii="Arial" w:hAnsi="Arial"/>
                <w:snapToGrid w:val="0"/>
                <w:color w:val="auto"/>
              </w:rPr>
              <w:t>WIENER BOERSE AG</w:t>
            </w:r>
          </w:p>
        </w:tc>
        <w:tc>
          <w:tcPr>
            <w:tcW w:w="2700" w:type="dxa"/>
          </w:tcPr>
          <w:p w14:paraId="4B99325F" w14:textId="77777777" w:rsidR="00AF5DFE" w:rsidRDefault="00AF5DFE">
            <w:pPr>
              <w:jc w:val="left"/>
              <w:rPr>
                <w:rFonts w:ascii="Arial" w:hAnsi="Arial"/>
                <w:snapToGrid w:val="0"/>
                <w:color w:val="auto"/>
              </w:rPr>
            </w:pPr>
          </w:p>
        </w:tc>
        <w:tc>
          <w:tcPr>
            <w:tcW w:w="720" w:type="dxa"/>
          </w:tcPr>
          <w:p w14:paraId="4F2E3A81" w14:textId="77777777" w:rsidR="00AF5DFE" w:rsidRDefault="00AF5DFE">
            <w:pPr>
              <w:jc w:val="center"/>
              <w:rPr>
                <w:rFonts w:ascii="Arial" w:hAnsi="Arial"/>
                <w:snapToGrid w:val="0"/>
                <w:color w:val="auto"/>
              </w:rPr>
            </w:pPr>
          </w:p>
        </w:tc>
      </w:tr>
      <w:tr w:rsidR="00AF5DFE" w14:paraId="56D08AC9" w14:textId="77777777">
        <w:trPr>
          <w:trHeight w:val="281"/>
        </w:trPr>
        <w:tc>
          <w:tcPr>
            <w:tcW w:w="750" w:type="dxa"/>
          </w:tcPr>
          <w:p w14:paraId="52594211" w14:textId="77777777" w:rsidR="00AF5DFE" w:rsidRDefault="00AF5DFE">
            <w:pPr>
              <w:rPr>
                <w:rFonts w:ascii="Arial" w:hAnsi="Arial"/>
                <w:b/>
                <w:snapToGrid w:val="0"/>
                <w:color w:val="auto"/>
              </w:rPr>
            </w:pPr>
            <w:r>
              <w:rPr>
                <w:rFonts w:ascii="Arial" w:hAnsi="Arial"/>
                <w:b/>
                <w:snapToGrid w:val="0"/>
                <w:color w:val="auto"/>
              </w:rPr>
              <w:t>XWCE</w:t>
            </w:r>
          </w:p>
        </w:tc>
        <w:tc>
          <w:tcPr>
            <w:tcW w:w="1530" w:type="dxa"/>
          </w:tcPr>
          <w:p w14:paraId="45485D8B" w14:textId="77777777" w:rsidR="00AF5DFE" w:rsidRDefault="00AF5DFE">
            <w:pPr>
              <w:rPr>
                <w:rFonts w:ascii="Courier New" w:hAnsi="Courier New"/>
                <w:snapToGrid w:val="0"/>
                <w:color w:val="auto"/>
              </w:rPr>
            </w:pPr>
            <w:r>
              <w:rPr>
                <w:rFonts w:ascii="Courier New" w:hAnsi="Courier New"/>
                <w:snapToGrid w:val="0"/>
                <w:color w:val="auto"/>
              </w:rPr>
              <w:t>XWCECA41XXX</w:t>
            </w:r>
          </w:p>
        </w:tc>
        <w:tc>
          <w:tcPr>
            <w:tcW w:w="3960" w:type="dxa"/>
          </w:tcPr>
          <w:p w14:paraId="04396F66"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WINNIPEG</w:t>
                </w:r>
              </w:smartTag>
            </w:smartTag>
            <w:r>
              <w:rPr>
                <w:rFonts w:ascii="Arial" w:hAnsi="Arial"/>
                <w:snapToGrid w:val="0"/>
                <w:color w:val="auto"/>
              </w:rPr>
              <w:t xml:space="preserve"> COMMODITY EXCHANGE, THE</w:t>
            </w:r>
          </w:p>
        </w:tc>
        <w:tc>
          <w:tcPr>
            <w:tcW w:w="2700" w:type="dxa"/>
          </w:tcPr>
          <w:p w14:paraId="2A733DA0" w14:textId="77777777" w:rsidR="00AF5DFE" w:rsidRDefault="00AF5DFE">
            <w:pPr>
              <w:jc w:val="left"/>
              <w:rPr>
                <w:rFonts w:ascii="Arial" w:hAnsi="Arial"/>
                <w:snapToGrid w:val="0"/>
                <w:color w:val="auto"/>
              </w:rPr>
            </w:pPr>
          </w:p>
        </w:tc>
        <w:tc>
          <w:tcPr>
            <w:tcW w:w="720" w:type="dxa"/>
          </w:tcPr>
          <w:p w14:paraId="220FE4FD" w14:textId="77777777" w:rsidR="00AF5DFE" w:rsidRDefault="00AF5DFE">
            <w:pPr>
              <w:jc w:val="center"/>
              <w:rPr>
                <w:rFonts w:ascii="Arial" w:hAnsi="Arial"/>
                <w:snapToGrid w:val="0"/>
                <w:color w:val="auto"/>
              </w:rPr>
            </w:pPr>
          </w:p>
        </w:tc>
      </w:tr>
      <w:tr w:rsidR="00AF5DFE" w14:paraId="397E692A" w14:textId="77777777">
        <w:trPr>
          <w:trHeight w:val="281"/>
        </w:trPr>
        <w:tc>
          <w:tcPr>
            <w:tcW w:w="750" w:type="dxa"/>
          </w:tcPr>
          <w:p w14:paraId="196928CC" w14:textId="77777777" w:rsidR="00AF5DFE" w:rsidRDefault="00AF5DFE">
            <w:pPr>
              <w:rPr>
                <w:rFonts w:ascii="Arial" w:hAnsi="Arial"/>
                <w:b/>
                <w:snapToGrid w:val="0"/>
                <w:color w:val="auto"/>
              </w:rPr>
            </w:pPr>
            <w:r>
              <w:rPr>
                <w:rFonts w:ascii="Arial" w:hAnsi="Arial"/>
                <w:b/>
                <w:snapToGrid w:val="0"/>
                <w:color w:val="auto"/>
              </w:rPr>
              <w:t>XYKT</w:t>
            </w:r>
          </w:p>
        </w:tc>
        <w:tc>
          <w:tcPr>
            <w:tcW w:w="1530" w:type="dxa"/>
          </w:tcPr>
          <w:p w14:paraId="724EE389" w14:textId="77777777" w:rsidR="00AF5DFE" w:rsidRDefault="00AF5DFE">
            <w:pPr>
              <w:rPr>
                <w:rFonts w:ascii="Courier New" w:hAnsi="Courier New"/>
                <w:snapToGrid w:val="0"/>
                <w:color w:val="auto"/>
              </w:rPr>
            </w:pPr>
            <w:r>
              <w:rPr>
                <w:rFonts w:ascii="Courier New" w:hAnsi="Courier New"/>
                <w:snapToGrid w:val="0"/>
                <w:color w:val="auto"/>
              </w:rPr>
              <w:t>XYKTJPJ1XXX</w:t>
            </w:r>
          </w:p>
        </w:tc>
        <w:tc>
          <w:tcPr>
            <w:tcW w:w="3960" w:type="dxa"/>
          </w:tcPr>
          <w:p w14:paraId="577BFF45"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YOKOHAMA</w:t>
                </w:r>
              </w:smartTag>
            </w:smartTag>
            <w:r>
              <w:rPr>
                <w:rFonts w:ascii="Arial" w:hAnsi="Arial"/>
                <w:snapToGrid w:val="0"/>
                <w:color w:val="auto"/>
              </w:rPr>
              <w:t xml:space="preserve"> KIITO TORIHIKIJO (RAW SILK EXCHANGE)</w:t>
            </w:r>
          </w:p>
        </w:tc>
        <w:tc>
          <w:tcPr>
            <w:tcW w:w="2700" w:type="dxa"/>
          </w:tcPr>
          <w:p w14:paraId="4AFCE7B0" w14:textId="77777777" w:rsidR="00AF5DFE" w:rsidRDefault="00AF5DFE">
            <w:pPr>
              <w:jc w:val="left"/>
              <w:rPr>
                <w:rFonts w:ascii="Arial" w:hAnsi="Arial"/>
                <w:snapToGrid w:val="0"/>
                <w:color w:val="auto"/>
              </w:rPr>
            </w:pPr>
          </w:p>
        </w:tc>
        <w:tc>
          <w:tcPr>
            <w:tcW w:w="720" w:type="dxa"/>
          </w:tcPr>
          <w:p w14:paraId="63511ACF" w14:textId="77777777" w:rsidR="00AF5DFE" w:rsidRDefault="00AF5DFE">
            <w:pPr>
              <w:jc w:val="center"/>
              <w:rPr>
                <w:rFonts w:ascii="Arial" w:hAnsi="Arial"/>
                <w:snapToGrid w:val="0"/>
                <w:color w:val="auto"/>
              </w:rPr>
            </w:pPr>
          </w:p>
        </w:tc>
      </w:tr>
      <w:tr w:rsidR="00AF5DFE" w14:paraId="4D4CC3F5" w14:textId="77777777">
        <w:trPr>
          <w:trHeight w:val="281"/>
        </w:trPr>
        <w:tc>
          <w:tcPr>
            <w:tcW w:w="750" w:type="dxa"/>
          </w:tcPr>
          <w:p w14:paraId="419554A9" w14:textId="77777777" w:rsidR="00AF5DFE" w:rsidRDefault="00AF5DFE">
            <w:pPr>
              <w:rPr>
                <w:rFonts w:ascii="Arial" w:hAnsi="Arial"/>
                <w:b/>
                <w:snapToGrid w:val="0"/>
                <w:color w:val="auto"/>
              </w:rPr>
            </w:pPr>
            <w:r>
              <w:rPr>
                <w:rFonts w:ascii="Arial" w:hAnsi="Arial"/>
                <w:b/>
                <w:snapToGrid w:val="0"/>
                <w:color w:val="auto"/>
              </w:rPr>
              <w:t>XZAG</w:t>
            </w:r>
          </w:p>
        </w:tc>
        <w:tc>
          <w:tcPr>
            <w:tcW w:w="1530" w:type="dxa"/>
          </w:tcPr>
          <w:p w14:paraId="18DDC086" w14:textId="77777777" w:rsidR="00AF5DFE" w:rsidRDefault="00AF5DFE">
            <w:pPr>
              <w:rPr>
                <w:rFonts w:ascii="Courier New" w:hAnsi="Courier New"/>
                <w:snapToGrid w:val="0"/>
                <w:color w:val="auto"/>
              </w:rPr>
            </w:pPr>
            <w:r>
              <w:rPr>
                <w:rFonts w:ascii="Courier New" w:hAnsi="Courier New"/>
                <w:snapToGrid w:val="0"/>
                <w:color w:val="auto"/>
              </w:rPr>
              <w:t>XZAGHR21XXX</w:t>
            </w:r>
          </w:p>
        </w:tc>
        <w:tc>
          <w:tcPr>
            <w:tcW w:w="3960" w:type="dxa"/>
          </w:tcPr>
          <w:p w14:paraId="0E2F8217"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ZAGREB</w:t>
                </w:r>
              </w:smartTag>
            </w:smartTag>
            <w:r>
              <w:rPr>
                <w:rFonts w:ascii="Arial" w:hAnsi="Arial"/>
                <w:snapToGrid w:val="0"/>
                <w:color w:val="auto"/>
              </w:rPr>
              <w:t xml:space="preserve"> STOCK EXCHANGE, THE</w:t>
            </w:r>
          </w:p>
        </w:tc>
        <w:tc>
          <w:tcPr>
            <w:tcW w:w="2700" w:type="dxa"/>
          </w:tcPr>
          <w:p w14:paraId="4F9E62AE" w14:textId="77777777" w:rsidR="00AF5DFE" w:rsidRDefault="00AF5DFE">
            <w:pPr>
              <w:jc w:val="left"/>
              <w:rPr>
                <w:rFonts w:ascii="Arial" w:hAnsi="Arial"/>
                <w:snapToGrid w:val="0"/>
                <w:color w:val="auto"/>
              </w:rPr>
            </w:pPr>
          </w:p>
        </w:tc>
        <w:tc>
          <w:tcPr>
            <w:tcW w:w="720" w:type="dxa"/>
          </w:tcPr>
          <w:p w14:paraId="0A3C7B24" w14:textId="77777777" w:rsidR="00AF5DFE" w:rsidRDefault="00AF5DFE">
            <w:pPr>
              <w:jc w:val="center"/>
              <w:rPr>
                <w:rFonts w:ascii="Arial" w:hAnsi="Arial"/>
                <w:snapToGrid w:val="0"/>
                <w:color w:val="auto"/>
              </w:rPr>
            </w:pPr>
          </w:p>
        </w:tc>
      </w:tr>
      <w:tr w:rsidR="00AF5DFE" w14:paraId="5B57DDD9" w14:textId="77777777">
        <w:trPr>
          <w:trHeight w:val="281"/>
        </w:trPr>
        <w:tc>
          <w:tcPr>
            <w:tcW w:w="750" w:type="dxa"/>
          </w:tcPr>
          <w:p w14:paraId="15066A78" w14:textId="77777777" w:rsidR="00AF5DFE" w:rsidRDefault="00AF5DFE">
            <w:pPr>
              <w:rPr>
                <w:rFonts w:ascii="Arial" w:hAnsi="Arial"/>
                <w:b/>
                <w:snapToGrid w:val="0"/>
                <w:color w:val="auto"/>
              </w:rPr>
            </w:pPr>
            <w:r>
              <w:rPr>
                <w:rFonts w:ascii="Arial" w:hAnsi="Arial"/>
                <w:b/>
                <w:snapToGrid w:val="0"/>
                <w:color w:val="auto"/>
              </w:rPr>
              <w:t>XZIM</w:t>
            </w:r>
          </w:p>
        </w:tc>
        <w:tc>
          <w:tcPr>
            <w:tcW w:w="1530" w:type="dxa"/>
          </w:tcPr>
          <w:p w14:paraId="322F369E" w14:textId="77777777" w:rsidR="00AF5DFE" w:rsidRDefault="00AF5DFE">
            <w:pPr>
              <w:rPr>
                <w:rFonts w:ascii="Courier New" w:hAnsi="Courier New"/>
                <w:snapToGrid w:val="0"/>
                <w:color w:val="auto"/>
              </w:rPr>
            </w:pPr>
            <w:r>
              <w:rPr>
                <w:rFonts w:ascii="Courier New" w:hAnsi="Courier New"/>
                <w:snapToGrid w:val="0"/>
                <w:color w:val="auto"/>
              </w:rPr>
              <w:t>XZIMZWH1XXX</w:t>
            </w:r>
          </w:p>
        </w:tc>
        <w:tc>
          <w:tcPr>
            <w:tcW w:w="3960" w:type="dxa"/>
          </w:tcPr>
          <w:p w14:paraId="584F07A4" w14:textId="77777777" w:rsidR="00AF5DFE" w:rsidRDefault="00AF5DFE">
            <w:pPr>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ZIMBABWE</w:t>
                </w:r>
              </w:smartTag>
            </w:smartTag>
            <w:r>
              <w:rPr>
                <w:rFonts w:ascii="Arial" w:hAnsi="Arial"/>
                <w:snapToGrid w:val="0"/>
                <w:color w:val="auto"/>
              </w:rPr>
              <w:t xml:space="preserve"> STOCK EXCHANGE</w:t>
            </w:r>
          </w:p>
        </w:tc>
        <w:tc>
          <w:tcPr>
            <w:tcW w:w="2700" w:type="dxa"/>
          </w:tcPr>
          <w:p w14:paraId="6AE4F9EA" w14:textId="77777777" w:rsidR="00AF5DFE" w:rsidRDefault="00AF5DFE">
            <w:pPr>
              <w:jc w:val="left"/>
              <w:rPr>
                <w:rFonts w:ascii="Arial" w:hAnsi="Arial"/>
                <w:snapToGrid w:val="0"/>
                <w:color w:val="auto"/>
              </w:rPr>
            </w:pPr>
            <w:smartTag w:uri="urn:schemas-microsoft-com:office:smarttags" w:element="country-region">
              <w:smartTag w:uri="urn:schemas-microsoft-com:office:smarttags" w:element="place">
                <w:r>
                  <w:rPr>
                    <w:rFonts w:ascii="Arial" w:hAnsi="Arial"/>
                    <w:snapToGrid w:val="0"/>
                    <w:color w:val="auto"/>
                  </w:rPr>
                  <w:t>Zimbabwe</w:t>
                </w:r>
              </w:smartTag>
            </w:smartTag>
            <w:r>
              <w:rPr>
                <w:rFonts w:ascii="Arial" w:hAnsi="Arial"/>
                <w:snapToGrid w:val="0"/>
                <w:color w:val="auto"/>
              </w:rPr>
              <w:t xml:space="preserve"> Stock Exchange</w:t>
            </w:r>
          </w:p>
        </w:tc>
        <w:tc>
          <w:tcPr>
            <w:tcW w:w="720" w:type="dxa"/>
          </w:tcPr>
          <w:p w14:paraId="6D546FF4" w14:textId="77777777" w:rsidR="00AF5DFE" w:rsidRDefault="00AF5DFE">
            <w:pPr>
              <w:jc w:val="center"/>
              <w:rPr>
                <w:rFonts w:ascii="Arial" w:hAnsi="Arial"/>
                <w:snapToGrid w:val="0"/>
                <w:color w:val="auto"/>
              </w:rPr>
            </w:pPr>
            <w:r>
              <w:rPr>
                <w:rFonts w:ascii="Arial" w:hAnsi="Arial"/>
                <w:snapToGrid w:val="0"/>
                <w:color w:val="auto"/>
              </w:rPr>
              <w:t>ZI</w:t>
            </w:r>
          </w:p>
        </w:tc>
      </w:tr>
      <w:tr w:rsidR="00AF5DFE" w14:paraId="51A9FEE3" w14:textId="77777777">
        <w:trPr>
          <w:trHeight w:val="281"/>
        </w:trPr>
        <w:tc>
          <w:tcPr>
            <w:tcW w:w="750" w:type="dxa"/>
          </w:tcPr>
          <w:p w14:paraId="54E6B190" w14:textId="77777777" w:rsidR="00AF5DFE" w:rsidRDefault="00AF5DFE">
            <w:pPr>
              <w:rPr>
                <w:rFonts w:ascii="Arial" w:hAnsi="Arial"/>
                <w:b/>
                <w:snapToGrid w:val="0"/>
                <w:color w:val="auto"/>
              </w:rPr>
            </w:pPr>
            <w:r>
              <w:rPr>
                <w:rFonts w:ascii="Arial" w:hAnsi="Arial"/>
                <w:b/>
                <w:snapToGrid w:val="0"/>
                <w:color w:val="auto"/>
              </w:rPr>
              <w:t>XZRH</w:t>
            </w:r>
          </w:p>
        </w:tc>
        <w:tc>
          <w:tcPr>
            <w:tcW w:w="1530" w:type="dxa"/>
          </w:tcPr>
          <w:p w14:paraId="3136B216" w14:textId="77777777" w:rsidR="00AF5DFE" w:rsidRDefault="00AF5DFE">
            <w:pPr>
              <w:rPr>
                <w:rFonts w:ascii="Courier New" w:hAnsi="Courier New"/>
                <w:snapToGrid w:val="0"/>
                <w:color w:val="auto"/>
              </w:rPr>
            </w:pPr>
            <w:r>
              <w:rPr>
                <w:rFonts w:ascii="Courier New" w:hAnsi="Courier New"/>
                <w:snapToGrid w:val="0"/>
                <w:color w:val="auto"/>
              </w:rPr>
              <w:t>XZRHCHZ1XXX</w:t>
            </w:r>
          </w:p>
        </w:tc>
        <w:tc>
          <w:tcPr>
            <w:tcW w:w="3960" w:type="dxa"/>
          </w:tcPr>
          <w:p w14:paraId="1A5AC87E" w14:textId="77777777" w:rsidR="00AF5DFE" w:rsidRDefault="00AF5DFE">
            <w:pPr>
              <w:rPr>
                <w:rFonts w:ascii="Arial" w:hAnsi="Arial"/>
                <w:snapToGrid w:val="0"/>
                <w:color w:val="auto"/>
              </w:rPr>
            </w:pPr>
            <w:smartTag w:uri="urn:schemas-microsoft-com:office:smarttags" w:element="City">
              <w:smartTag w:uri="urn:schemas-microsoft-com:office:smarttags" w:element="place">
                <w:r>
                  <w:rPr>
                    <w:rFonts w:ascii="Arial" w:hAnsi="Arial"/>
                    <w:snapToGrid w:val="0"/>
                    <w:color w:val="auto"/>
                  </w:rPr>
                  <w:t>ZURICH</w:t>
                </w:r>
              </w:smartTag>
            </w:smartTag>
            <w:r>
              <w:rPr>
                <w:rFonts w:ascii="Arial" w:hAnsi="Arial"/>
                <w:snapToGrid w:val="0"/>
                <w:color w:val="auto"/>
              </w:rPr>
              <w:t xml:space="preserve"> STOCK EXCHANGE</w:t>
            </w:r>
          </w:p>
        </w:tc>
        <w:tc>
          <w:tcPr>
            <w:tcW w:w="2700" w:type="dxa"/>
          </w:tcPr>
          <w:p w14:paraId="27CA3CBA" w14:textId="77777777" w:rsidR="00AF5DFE" w:rsidRDefault="00AF5DFE">
            <w:pPr>
              <w:jc w:val="left"/>
              <w:rPr>
                <w:rFonts w:ascii="Arial" w:hAnsi="Arial"/>
                <w:snapToGrid w:val="0"/>
                <w:color w:val="auto"/>
              </w:rPr>
            </w:pPr>
          </w:p>
        </w:tc>
        <w:tc>
          <w:tcPr>
            <w:tcW w:w="720" w:type="dxa"/>
          </w:tcPr>
          <w:p w14:paraId="148872D5" w14:textId="77777777" w:rsidR="00AF5DFE" w:rsidRDefault="00AF5DFE">
            <w:pPr>
              <w:jc w:val="center"/>
              <w:rPr>
                <w:rFonts w:ascii="Arial" w:hAnsi="Arial"/>
                <w:snapToGrid w:val="0"/>
                <w:color w:val="auto"/>
              </w:rPr>
            </w:pPr>
          </w:p>
        </w:tc>
      </w:tr>
    </w:tbl>
    <w:p w14:paraId="01A43C6F" w14:textId="77777777" w:rsidR="00AF5DFE" w:rsidRDefault="00AF5DFE">
      <w:pPr>
        <w:rPr>
          <w:b/>
        </w:rPr>
      </w:pPr>
      <w:r>
        <w:rPr>
          <w:rFonts w:ascii="Arial" w:hAnsi="Arial"/>
          <w:b/>
          <w:snapToGrid w:val="0"/>
          <w:color w:val="auto"/>
        </w:rPr>
        <w:t>Note: XASE, XJAS, XKOR, XMOO, XPSE, and XTAI had more than one value in FIX 4.2, however, have a single MIC identifier.</w:t>
      </w:r>
    </w:p>
    <w:p w14:paraId="14AF2C5E" w14:textId="77777777" w:rsidR="00AF5DFE" w:rsidRDefault="00AF5DFE"/>
    <w:p w14:paraId="1F45D4EA" w14:textId="77777777" w:rsidR="00AF5DFE" w:rsidRDefault="00AF5DFE"/>
    <w:p w14:paraId="5505CDEA" w14:textId="77777777" w:rsidR="00AF5DFE" w:rsidRDefault="00AF5DFE">
      <w:pPr>
        <w:rPr>
          <w:b/>
          <w:sz w:val="24"/>
        </w:rPr>
      </w:pPr>
      <w:r>
        <w:rPr>
          <w:b/>
          <w:sz w:val="24"/>
        </w:rPr>
        <w:t>DEFINED IN FIX 4.2 20010501 Errata BUT UNIDENTIFIED IN MIC STANDARD:</w:t>
      </w:r>
    </w:p>
    <w:p w14:paraId="5AB97557" w14:textId="77777777" w:rsidR="00AF5DFE" w:rsidRDefault="00AF5DFE">
      <w:pPr>
        <w:rPr>
          <w:b/>
          <w:i/>
          <w:sz w:val="24"/>
        </w:rPr>
      </w:pPr>
      <w:r>
        <w:rPr>
          <w:b/>
          <w:i/>
          <w:sz w:val="24"/>
        </w:rPr>
        <w:t>--- Use the “old” or custom FIX value until the exchange/market is assigned a MIC identifier by ISO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750"/>
        <w:gridCol w:w="1530"/>
        <w:gridCol w:w="3960"/>
        <w:gridCol w:w="2700"/>
        <w:gridCol w:w="720"/>
      </w:tblGrid>
      <w:tr w:rsidR="00AF5DFE" w14:paraId="5C6B7DF4" w14:textId="77777777">
        <w:trPr>
          <w:trHeight w:val="413"/>
        </w:trPr>
        <w:tc>
          <w:tcPr>
            <w:tcW w:w="750" w:type="dxa"/>
            <w:tcBorders>
              <w:bottom w:val="nil"/>
            </w:tcBorders>
          </w:tcPr>
          <w:p w14:paraId="17D77F59" w14:textId="77777777" w:rsidR="00AF5DFE" w:rsidRDefault="00AF5DFE">
            <w:pPr>
              <w:rPr>
                <w:rFonts w:ascii="Arial" w:hAnsi="Arial"/>
                <w:b/>
                <w:snapToGrid w:val="0"/>
              </w:rPr>
            </w:pPr>
            <w:r>
              <w:rPr>
                <w:rFonts w:ascii="Arial" w:hAnsi="Arial"/>
                <w:b/>
                <w:snapToGrid w:val="0"/>
              </w:rPr>
              <w:t>MIC Value</w:t>
            </w:r>
          </w:p>
        </w:tc>
        <w:tc>
          <w:tcPr>
            <w:tcW w:w="1530" w:type="dxa"/>
            <w:tcBorders>
              <w:bottom w:val="nil"/>
            </w:tcBorders>
          </w:tcPr>
          <w:p w14:paraId="413D2CA8" w14:textId="77777777" w:rsidR="00AF5DFE" w:rsidRDefault="00AF5DFE">
            <w:pPr>
              <w:rPr>
                <w:rFonts w:ascii="Arial" w:hAnsi="Arial"/>
                <w:b/>
                <w:snapToGrid w:val="0"/>
              </w:rPr>
            </w:pPr>
            <w:r>
              <w:rPr>
                <w:rFonts w:ascii="Arial" w:hAnsi="Arial"/>
                <w:b/>
                <w:snapToGrid w:val="0"/>
              </w:rPr>
              <w:t>BIC</w:t>
            </w:r>
          </w:p>
        </w:tc>
        <w:tc>
          <w:tcPr>
            <w:tcW w:w="3960" w:type="dxa"/>
            <w:tcBorders>
              <w:bottom w:val="nil"/>
            </w:tcBorders>
          </w:tcPr>
          <w:p w14:paraId="62E71321" w14:textId="77777777" w:rsidR="00AF5DFE" w:rsidRDefault="00AF5DFE">
            <w:pPr>
              <w:rPr>
                <w:rFonts w:ascii="Arial" w:hAnsi="Arial"/>
                <w:b/>
                <w:snapToGrid w:val="0"/>
              </w:rPr>
            </w:pPr>
            <w:r>
              <w:rPr>
                <w:rFonts w:ascii="Arial" w:hAnsi="Arial"/>
                <w:b/>
                <w:snapToGrid w:val="0"/>
              </w:rPr>
              <w:t>Institution</w:t>
            </w:r>
          </w:p>
        </w:tc>
        <w:tc>
          <w:tcPr>
            <w:tcW w:w="2700" w:type="dxa"/>
          </w:tcPr>
          <w:p w14:paraId="55D5BA9E" w14:textId="77777777" w:rsidR="00AF5DFE" w:rsidRDefault="00AF5DFE">
            <w:pPr>
              <w:rPr>
                <w:rFonts w:ascii="Arial" w:hAnsi="Arial"/>
                <w:b/>
                <w:snapToGrid w:val="0"/>
              </w:rPr>
            </w:pPr>
            <w:r>
              <w:rPr>
                <w:rFonts w:ascii="Arial" w:hAnsi="Arial"/>
                <w:b/>
                <w:snapToGrid w:val="0"/>
              </w:rPr>
              <w:t>Old FIX 4.2 Exchange Name</w:t>
            </w:r>
          </w:p>
        </w:tc>
        <w:tc>
          <w:tcPr>
            <w:tcW w:w="720" w:type="dxa"/>
          </w:tcPr>
          <w:p w14:paraId="0365333E" w14:textId="77777777" w:rsidR="00AF5DFE" w:rsidRDefault="00AF5DFE">
            <w:pPr>
              <w:jc w:val="center"/>
              <w:rPr>
                <w:rFonts w:ascii="Arial" w:hAnsi="Arial"/>
                <w:b/>
                <w:snapToGrid w:val="0"/>
              </w:rPr>
            </w:pPr>
            <w:r>
              <w:rPr>
                <w:rFonts w:ascii="Arial" w:hAnsi="Arial"/>
                <w:b/>
                <w:snapToGrid w:val="0"/>
              </w:rPr>
              <w:t>Old FIX 4.2 Value</w:t>
            </w:r>
          </w:p>
        </w:tc>
      </w:tr>
      <w:tr w:rsidR="00AF5DFE" w14:paraId="75C476B9" w14:textId="77777777">
        <w:trPr>
          <w:trHeight w:val="281"/>
        </w:trPr>
        <w:tc>
          <w:tcPr>
            <w:tcW w:w="750" w:type="dxa"/>
            <w:tcBorders>
              <w:top w:val="single" w:sz="6" w:space="0" w:color="auto"/>
              <w:bottom w:val="single" w:sz="6" w:space="0" w:color="auto"/>
            </w:tcBorders>
          </w:tcPr>
          <w:p w14:paraId="22CBEED5"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04961828"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0D29618B" w14:textId="77777777" w:rsidR="00AF5DFE" w:rsidRDefault="00AF5DFE">
            <w:pPr>
              <w:rPr>
                <w:rFonts w:ascii="Arial" w:hAnsi="Arial"/>
                <w:snapToGrid w:val="0"/>
              </w:rPr>
            </w:pPr>
          </w:p>
        </w:tc>
        <w:tc>
          <w:tcPr>
            <w:tcW w:w="2700" w:type="dxa"/>
          </w:tcPr>
          <w:p w14:paraId="078FCF04" w14:textId="77777777" w:rsidR="00AF5DFE" w:rsidRDefault="00AF5DFE">
            <w:pPr>
              <w:rPr>
                <w:rFonts w:ascii="Arial" w:hAnsi="Arial"/>
                <w:snapToGrid w:val="0"/>
              </w:rPr>
            </w:pPr>
            <w:r>
              <w:rPr>
                <w:rFonts w:ascii="Arial" w:hAnsi="Arial"/>
                <w:snapToGrid w:val="0"/>
              </w:rPr>
              <w:t>Athens Stock Exchange (Reuters mnemonic)</w:t>
            </w:r>
          </w:p>
        </w:tc>
        <w:tc>
          <w:tcPr>
            <w:tcW w:w="720" w:type="dxa"/>
          </w:tcPr>
          <w:p w14:paraId="330584CD" w14:textId="77777777" w:rsidR="00AF5DFE" w:rsidRDefault="00AF5DFE">
            <w:pPr>
              <w:jc w:val="center"/>
              <w:rPr>
                <w:rFonts w:ascii="Arial" w:hAnsi="Arial"/>
                <w:snapToGrid w:val="0"/>
              </w:rPr>
            </w:pPr>
            <w:r>
              <w:rPr>
                <w:rFonts w:ascii="Arial" w:hAnsi="Arial"/>
                <w:snapToGrid w:val="0"/>
              </w:rPr>
              <w:t>AT</w:t>
            </w:r>
          </w:p>
        </w:tc>
      </w:tr>
      <w:tr w:rsidR="00AF5DFE" w14:paraId="6D1D948A" w14:textId="77777777">
        <w:trPr>
          <w:trHeight w:val="281"/>
        </w:trPr>
        <w:tc>
          <w:tcPr>
            <w:tcW w:w="750" w:type="dxa"/>
            <w:tcBorders>
              <w:top w:val="single" w:sz="6" w:space="0" w:color="auto"/>
              <w:bottom w:val="single" w:sz="6" w:space="0" w:color="auto"/>
            </w:tcBorders>
          </w:tcPr>
          <w:p w14:paraId="0D0B97A3"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10C50895"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71E6F0BA" w14:textId="77777777" w:rsidR="00AF5DFE" w:rsidRDefault="00AF5DFE">
            <w:pPr>
              <w:rPr>
                <w:rFonts w:ascii="Arial" w:hAnsi="Arial"/>
                <w:snapToGrid w:val="0"/>
              </w:rPr>
            </w:pPr>
          </w:p>
        </w:tc>
        <w:tc>
          <w:tcPr>
            <w:tcW w:w="2700" w:type="dxa"/>
          </w:tcPr>
          <w:p w14:paraId="43ADFD0A" w14:textId="77777777" w:rsidR="00AF5DFE" w:rsidRDefault="00AF5DFE">
            <w:pPr>
              <w:rPr>
                <w:rFonts w:ascii="Arial" w:hAnsi="Arial"/>
                <w:snapToGrid w:val="0"/>
              </w:rPr>
            </w:pPr>
            <w:r>
              <w:rPr>
                <w:rFonts w:ascii="Arial" w:hAnsi="Arial"/>
                <w:snapToGrid w:val="0"/>
              </w:rPr>
              <w:t>Athens Stock Exchange (market convention)</w:t>
            </w:r>
          </w:p>
        </w:tc>
        <w:tc>
          <w:tcPr>
            <w:tcW w:w="720" w:type="dxa"/>
          </w:tcPr>
          <w:p w14:paraId="04D15103" w14:textId="77777777" w:rsidR="00AF5DFE" w:rsidRDefault="00AF5DFE">
            <w:pPr>
              <w:jc w:val="center"/>
              <w:rPr>
                <w:rFonts w:ascii="Arial" w:hAnsi="Arial"/>
                <w:snapToGrid w:val="0"/>
              </w:rPr>
            </w:pPr>
            <w:r>
              <w:rPr>
                <w:rFonts w:ascii="Arial" w:hAnsi="Arial"/>
                <w:snapToGrid w:val="0"/>
              </w:rPr>
              <w:t>ASE</w:t>
            </w:r>
          </w:p>
        </w:tc>
      </w:tr>
      <w:tr w:rsidR="00AF5DFE" w14:paraId="589FDAC8" w14:textId="77777777">
        <w:trPr>
          <w:trHeight w:val="281"/>
        </w:trPr>
        <w:tc>
          <w:tcPr>
            <w:tcW w:w="750" w:type="dxa"/>
            <w:tcBorders>
              <w:top w:val="single" w:sz="6" w:space="0" w:color="auto"/>
              <w:bottom w:val="single" w:sz="6" w:space="0" w:color="auto"/>
            </w:tcBorders>
          </w:tcPr>
          <w:p w14:paraId="22D851AB"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5FC1D760"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2A7057F1" w14:textId="77777777" w:rsidR="00AF5DFE" w:rsidRDefault="00AF5DFE">
            <w:pPr>
              <w:rPr>
                <w:rFonts w:ascii="Arial" w:hAnsi="Arial"/>
                <w:snapToGrid w:val="0"/>
              </w:rPr>
            </w:pPr>
          </w:p>
        </w:tc>
        <w:tc>
          <w:tcPr>
            <w:tcW w:w="2700" w:type="dxa"/>
          </w:tcPr>
          <w:p w14:paraId="32EA78C4" w14:textId="77777777" w:rsidR="00AF5DFE" w:rsidRDefault="00AF5DFE">
            <w:pPr>
              <w:rPr>
                <w:rFonts w:ascii="Arial" w:hAnsi="Arial"/>
                <w:snapToGrid w:val="0"/>
              </w:rPr>
            </w:pPr>
            <w:r>
              <w:rPr>
                <w:rFonts w:ascii="Arial" w:hAnsi="Arial"/>
                <w:snapToGrid w:val="0"/>
              </w:rPr>
              <w:t xml:space="preserve">Latin American Market In </w:t>
            </w:r>
            <w:smartTag w:uri="urn:schemas-microsoft-com:office:smarttags" w:element="country-region">
              <w:smartTag w:uri="urn:schemas-microsoft-com:office:smarttags" w:element="place">
                <w:r>
                  <w:rPr>
                    <w:rFonts w:ascii="Arial" w:hAnsi="Arial"/>
                    <w:snapToGrid w:val="0"/>
                  </w:rPr>
                  <w:t>Spain</w:t>
                </w:r>
              </w:smartTag>
            </w:smartTag>
            <w:r>
              <w:rPr>
                <w:rFonts w:ascii="Arial" w:hAnsi="Arial"/>
                <w:snapToGrid w:val="0"/>
              </w:rPr>
              <w:t xml:space="preserve"> (LATIBEX)</w:t>
            </w:r>
          </w:p>
        </w:tc>
        <w:tc>
          <w:tcPr>
            <w:tcW w:w="720" w:type="dxa"/>
          </w:tcPr>
          <w:p w14:paraId="6827C43A" w14:textId="77777777" w:rsidR="00AF5DFE" w:rsidRDefault="00AF5DFE">
            <w:pPr>
              <w:jc w:val="center"/>
              <w:rPr>
                <w:rFonts w:ascii="Arial" w:hAnsi="Arial"/>
                <w:snapToGrid w:val="0"/>
              </w:rPr>
            </w:pPr>
            <w:r>
              <w:rPr>
                <w:rFonts w:ascii="Arial" w:hAnsi="Arial"/>
                <w:snapToGrid w:val="0"/>
              </w:rPr>
              <w:t>LA</w:t>
            </w:r>
          </w:p>
        </w:tc>
      </w:tr>
      <w:tr w:rsidR="00AF5DFE" w14:paraId="53C11654" w14:textId="77777777">
        <w:trPr>
          <w:trHeight w:val="281"/>
        </w:trPr>
        <w:tc>
          <w:tcPr>
            <w:tcW w:w="750" w:type="dxa"/>
            <w:tcBorders>
              <w:top w:val="single" w:sz="6" w:space="0" w:color="auto"/>
              <w:bottom w:val="single" w:sz="6" w:space="0" w:color="auto"/>
            </w:tcBorders>
          </w:tcPr>
          <w:p w14:paraId="07991236"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165C5625"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6F618994" w14:textId="77777777" w:rsidR="00AF5DFE" w:rsidRDefault="00AF5DFE">
            <w:pPr>
              <w:rPr>
                <w:rFonts w:ascii="Arial" w:hAnsi="Arial"/>
                <w:snapToGrid w:val="0"/>
              </w:rPr>
            </w:pPr>
          </w:p>
        </w:tc>
        <w:tc>
          <w:tcPr>
            <w:tcW w:w="2700" w:type="dxa"/>
          </w:tcPr>
          <w:p w14:paraId="0BE7DF31" w14:textId="77777777" w:rsidR="00AF5DFE" w:rsidRDefault="00AF5DFE">
            <w:pPr>
              <w:rPr>
                <w:rFonts w:ascii="Arial" w:hAnsi="Arial"/>
                <w:snapToGrid w:val="0"/>
              </w:rPr>
            </w:pPr>
            <w:smartTag w:uri="urn:schemas-microsoft-com:office:smarttags" w:element="State">
              <w:smartTag w:uri="urn:schemas-microsoft-com:office:smarttags" w:element="place">
                <w:r>
                  <w:rPr>
                    <w:rFonts w:ascii="Arial" w:hAnsi="Arial"/>
                    <w:snapToGrid w:val="0"/>
                  </w:rPr>
                  <w:t>Madrid</w:t>
                </w:r>
              </w:smartTag>
            </w:smartTag>
            <w:r>
              <w:rPr>
                <w:rFonts w:ascii="Arial" w:hAnsi="Arial"/>
                <w:snapToGrid w:val="0"/>
              </w:rPr>
              <w:t xml:space="preserve"> Stock Exchange - CATS Feed</w:t>
            </w:r>
          </w:p>
        </w:tc>
        <w:tc>
          <w:tcPr>
            <w:tcW w:w="720" w:type="dxa"/>
          </w:tcPr>
          <w:p w14:paraId="596A07FB" w14:textId="77777777" w:rsidR="00AF5DFE" w:rsidRDefault="00AF5DFE">
            <w:pPr>
              <w:jc w:val="center"/>
              <w:rPr>
                <w:rFonts w:ascii="Arial" w:hAnsi="Arial"/>
                <w:snapToGrid w:val="0"/>
              </w:rPr>
            </w:pPr>
            <w:r>
              <w:rPr>
                <w:rFonts w:ascii="Arial" w:hAnsi="Arial"/>
                <w:snapToGrid w:val="0"/>
              </w:rPr>
              <w:t>MC</w:t>
            </w:r>
          </w:p>
        </w:tc>
      </w:tr>
      <w:tr w:rsidR="00AF5DFE" w14:paraId="39ACEE95" w14:textId="77777777">
        <w:trPr>
          <w:trHeight w:val="281"/>
        </w:trPr>
        <w:tc>
          <w:tcPr>
            <w:tcW w:w="750" w:type="dxa"/>
            <w:tcBorders>
              <w:top w:val="single" w:sz="6" w:space="0" w:color="auto"/>
              <w:bottom w:val="single" w:sz="6" w:space="0" w:color="auto"/>
            </w:tcBorders>
          </w:tcPr>
          <w:p w14:paraId="31826ECE"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73E1A9F4"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3341DCAB" w14:textId="77777777" w:rsidR="00AF5DFE" w:rsidRDefault="00AF5DFE">
            <w:pPr>
              <w:rPr>
                <w:rFonts w:ascii="Arial" w:hAnsi="Arial"/>
                <w:snapToGrid w:val="0"/>
              </w:rPr>
            </w:pPr>
          </w:p>
        </w:tc>
        <w:tc>
          <w:tcPr>
            <w:tcW w:w="2700" w:type="dxa"/>
          </w:tcPr>
          <w:p w14:paraId="00BB5CAC" w14:textId="77777777" w:rsidR="00AF5DFE" w:rsidRDefault="00AF5DFE">
            <w:pPr>
              <w:rPr>
                <w:rFonts w:ascii="Arial" w:hAnsi="Arial"/>
                <w:snapToGrid w:val="0"/>
              </w:rPr>
            </w:pPr>
            <w:r>
              <w:rPr>
                <w:rFonts w:ascii="Arial" w:hAnsi="Arial"/>
                <w:snapToGrid w:val="0"/>
              </w:rPr>
              <w:t>Occidente Stock Exchange</w:t>
            </w:r>
          </w:p>
        </w:tc>
        <w:tc>
          <w:tcPr>
            <w:tcW w:w="720" w:type="dxa"/>
          </w:tcPr>
          <w:p w14:paraId="2EDEF014" w14:textId="77777777" w:rsidR="00AF5DFE" w:rsidRDefault="00AF5DFE">
            <w:pPr>
              <w:jc w:val="center"/>
              <w:rPr>
                <w:rFonts w:ascii="Arial" w:hAnsi="Arial"/>
                <w:snapToGrid w:val="0"/>
              </w:rPr>
            </w:pPr>
            <w:r>
              <w:rPr>
                <w:rFonts w:ascii="Arial" w:hAnsi="Arial"/>
                <w:snapToGrid w:val="0"/>
              </w:rPr>
              <w:t>OD</w:t>
            </w:r>
          </w:p>
        </w:tc>
      </w:tr>
      <w:tr w:rsidR="00AF5DFE" w14:paraId="5774D7A8" w14:textId="77777777">
        <w:trPr>
          <w:trHeight w:val="281"/>
        </w:trPr>
        <w:tc>
          <w:tcPr>
            <w:tcW w:w="750" w:type="dxa"/>
            <w:tcBorders>
              <w:top w:val="single" w:sz="6" w:space="0" w:color="auto"/>
              <w:bottom w:val="single" w:sz="6" w:space="0" w:color="auto"/>
            </w:tcBorders>
          </w:tcPr>
          <w:p w14:paraId="3A499BC4"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34E970E4"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7A9CA7A0" w14:textId="77777777" w:rsidR="00AF5DFE" w:rsidRDefault="00AF5DFE">
            <w:pPr>
              <w:rPr>
                <w:rFonts w:ascii="Arial" w:hAnsi="Arial"/>
                <w:snapToGrid w:val="0"/>
              </w:rPr>
            </w:pPr>
          </w:p>
        </w:tc>
        <w:tc>
          <w:tcPr>
            <w:tcW w:w="2700" w:type="dxa"/>
          </w:tcPr>
          <w:p w14:paraId="66D7AC4B" w14:textId="77777777" w:rsidR="00AF5DFE" w:rsidRDefault="00AF5DFE">
            <w:pPr>
              <w:rPr>
                <w:rFonts w:ascii="Arial" w:hAnsi="Arial"/>
                <w:snapToGrid w:val="0"/>
              </w:rPr>
            </w:pPr>
            <w:r>
              <w:rPr>
                <w:rFonts w:ascii="Arial" w:hAnsi="Arial"/>
                <w:snapToGrid w:val="0"/>
              </w:rPr>
              <w:t>SBI Stock Exchange (</w:t>
            </w:r>
            <w:smartTag w:uri="urn:schemas-microsoft-com:office:smarttags" w:element="country-region">
              <w:smartTag w:uri="urn:schemas-microsoft-com:office:smarttags" w:element="place">
                <w:r>
                  <w:rPr>
                    <w:rFonts w:ascii="Arial" w:hAnsi="Arial"/>
                    <w:snapToGrid w:val="0"/>
                  </w:rPr>
                  <w:t>Sweden</w:t>
                </w:r>
              </w:smartTag>
            </w:smartTag>
            <w:r>
              <w:rPr>
                <w:rFonts w:ascii="Arial" w:hAnsi="Arial"/>
                <w:snapToGrid w:val="0"/>
              </w:rPr>
              <w:t>)</w:t>
            </w:r>
          </w:p>
        </w:tc>
        <w:tc>
          <w:tcPr>
            <w:tcW w:w="720" w:type="dxa"/>
          </w:tcPr>
          <w:p w14:paraId="7AF9AD28" w14:textId="77777777" w:rsidR="00AF5DFE" w:rsidRDefault="00AF5DFE">
            <w:pPr>
              <w:jc w:val="center"/>
              <w:rPr>
                <w:rFonts w:ascii="Arial" w:hAnsi="Arial"/>
                <w:snapToGrid w:val="0"/>
              </w:rPr>
            </w:pPr>
            <w:r>
              <w:rPr>
                <w:rFonts w:ascii="Arial" w:hAnsi="Arial"/>
                <w:snapToGrid w:val="0"/>
              </w:rPr>
              <w:t>SBI</w:t>
            </w:r>
          </w:p>
        </w:tc>
      </w:tr>
      <w:tr w:rsidR="00AF5DFE" w14:paraId="0E2F0928" w14:textId="77777777">
        <w:trPr>
          <w:trHeight w:val="281"/>
        </w:trPr>
        <w:tc>
          <w:tcPr>
            <w:tcW w:w="750" w:type="dxa"/>
            <w:tcBorders>
              <w:top w:val="single" w:sz="6" w:space="0" w:color="auto"/>
              <w:bottom w:val="single" w:sz="6" w:space="0" w:color="auto"/>
            </w:tcBorders>
          </w:tcPr>
          <w:p w14:paraId="38823940"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76DB1155"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4D34D5DA" w14:textId="77777777" w:rsidR="00AF5DFE" w:rsidRDefault="00AF5DFE">
            <w:pPr>
              <w:rPr>
                <w:rFonts w:ascii="Arial" w:hAnsi="Arial"/>
                <w:snapToGrid w:val="0"/>
              </w:rPr>
            </w:pPr>
          </w:p>
        </w:tc>
        <w:tc>
          <w:tcPr>
            <w:tcW w:w="2700" w:type="dxa"/>
          </w:tcPr>
          <w:p w14:paraId="7EFCDC4A" w14:textId="77777777" w:rsidR="00AF5DFE" w:rsidRDefault="00AF5DFE">
            <w:pPr>
              <w:rPr>
                <w:rFonts w:ascii="Arial" w:hAnsi="Arial"/>
                <w:snapToGrid w:val="0"/>
                <w:u w:val="single"/>
              </w:rPr>
            </w:pPr>
            <w:r>
              <w:rPr>
                <w:rFonts w:ascii="Arial" w:hAnsi="Arial"/>
                <w:snapToGrid w:val="0"/>
                <w:u w:val="single"/>
                <w:lang w:eastAsia="en-US"/>
              </w:rPr>
              <w:t>Bloomberg TradeBook</w:t>
            </w:r>
          </w:p>
        </w:tc>
        <w:tc>
          <w:tcPr>
            <w:tcW w:w="720" w:type="dxa"/>
          </w:tcPr>
          <w:p w14:paraId="459C09C1" w14:textId="77777777" w:rsidR="00AF5DFE" w:rsidRDefault="00AF5DFE">
            <w:pPr>
              <w:jc w:val="center"/>
              <w:rPr>
                <w:rFonts w:ascii="Arial" w:hAnsi="Arial"/>
                <w:snapToGrid w:val="0"/>
                <w:u w:val="single"/>
              </w:rPr>
            </w:pPr>
            <w:r>
              <w:rPr>
                <w:rFonts w:ascii="Arial" w:hAnsi="Arial"/>
                <w:snapToGrid w:val="0"/>
                <w:u w:val="single"/>
              </w:rPr>
              <w:t>31</w:t>
            </w:r>
          </w:p>
        </w:tc>
      </w:tr>
      <w:tr w:rsidR="00AF5DFE" w14:paraId="5E23565D" w14:textId="77777777">
        <w:trPr>
          <w:trHeight w:val="281"/>
        </w:trPr>
        <w:tc>
          <w:tcPr>
            <w:tcW w:w="750" w:type="dxa"/>
            <w:tcBorders>
              <w:top w:val="single" w:sz="6" w:space="0" w:color="auto"/>
              <w:bottom w:val="single" w:sz="6" w:space="0" w:color="auto"/>
            </w:tcBorders>
          </w:tcPr>
          <w:p w14:paraId="3D7F076B"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4D4C5D13"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059B8D81" w14:textId="77777777" w:rsidR="00AF5DFE" w:rsidRDefault="00AF5DFE">
            <w:pPr>
              <w:rPr>
                <w:rFonts w:ascii="Arial" w:hAnsi="Arial"/>
                <w:snapToGrid w:val="0"/>
              </w:rPr>
            </w:pPr>
          </w:p>
        </w:tc>
        <w:tc>
          <w:tcPr>
            <w:tcW w:w="2700" w:type="dxa"/>
          </w:tcPr>
          <w:p w14:paraId="3B903B0C" w14:textId="77777777" w:rsidR="00AF5DFE" w:rsidRDefault="00AF5DFE">
            <w:pPr>
              <w:rPr>
                <w:rFonts w:ascii="Arial" w:hAnsi="Arial"/>
                <w:snapToGrid w:val="0"/>
                <w:u w:val="single"/>
              </w:rPr>
            </w:pPr>
            <w:r>
              <w:rPr>
                <w:rFonts w:ascii="Arial" w:hAnsi="Arial"/>
                <w:snapToGrid w:val="0"/>
                <w:u w:val="single"/>
                <w:lang w:eastAsia="en-US"/>
              </w:rPr>
              <w:t>BondBook</w:t>
            </w:r>
          </w:p>
        </w:tc>
        <w:tc>
          <w:tcPr>
            <w:tcW w:w="720" w:type="dxa"/>
          </w:tcPr>
          <w:p w14:paraId="27360324" w14:textId="77777777" w:rsidR="00AF5DFE" w:rsidRDefault="00AF5DFE">
            <w:pPr>
              <w:jc w:val="center"/>
              <w:rPr>
                <w:rFonts w:ascii="Arial" w:hAnsi="Arial"/>
                <w:snapToGrid w:val="0"/>
                <w:u w:val="single"/>
              </w:rPr>
            </w:pPr>
            <w:r>
              <w:rPr>
                <w:rFonts w:ascii="Arial" w:hAnsi="Arial"/>
                <w:snapToGrid w:val="0"/>
                <w:u w:val="single"/>
              </w:rPr>
              <w:t>32</w:t>
            </w:r>
          </w:p>
        </w:tc>
      </w:tr>
      <w:tr w:rsidR="00AF5DFE" w14:paraId="5CA8DD1F" w14:textId="77777777">
        <w:trPr>
          <w:trHeight w:val="281"/>
        </w:trPr>
        <w:tc>
          <w:tcPr>
            <w:tcW w:w="750" w:type="dxa"/>
            <w:tcBorders>
              <w:top w:val="single" w:sz="6" w:space="0" w:color="auto"/>
              <w:bottom w:val="single" w:sz="6" w:space="0" w:color="auto"/>
            </w:tcBorders>
          </w:tcPr>
          <w:p w14:paraId="0CB52945"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1CFCFCBB"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30786268" w14:textId="77777777" w:rsidR="00AF5DFE" w:rsidRDefault="00AF5DFE">
            <w:pPr>
              <w:rPr>
                <w:rFonts w:ascii="Arial" w:hAnsi="Arial"/>
                <w:snapToGrid w:val="0"/>
              </w:rPr>
            </w:pPr>
          </w:p>
        </w:tc>
        <w:tc>
          <w:tcPr>
            <w:tcW w:w="2700" w:type="dxa"/>
          </w:tcPr>
          <w:p w14:paraId="15640CC5" w14:textId="77777777" w:rsidR="00AF5DFE" w:rsidRDefault="00AF5DFE">
            <w:pPr>
              <w:rPr>
                <w:rFonts w:ascii="Arial" w:hAnsi="Arial"/>
                <w:snapToGrid w:val="0"/>
                <w:u w:val="single"/>
              </w:rPr>
            </w:pPr>
            <w:r>
              <w:rPr>
                <w:rFonts w:ascii="Arial" w:hAnsi="Arial"/>
                <w:snapToGrid w:val="0"/>
                <w:u w:val="single"/>
                <w:lang w:eastAsia="en-US"/>
              </w:rPr>
              <w:t>BondClick</w:t>
            </w:r>
          </w:p>
        </w:tc>
        <w:tc>
          <w:tcPr>
            <w:tcW w:w="720" w:type="dxa"/>
          </w:tcPr>
          <w:p w14:paraId="3A4AA501" w14:textId="77777777" w:rsidR="00AF5DFE" w:rsidRDefault="00AF5DFE">
            <w:pPr>
              <w:jc w:val="center"/>
              <w:rPr>
                <w:rFonts w:ascii="Arial" w:hAnsi="Arial"/>
                <w:snapToGrid w:val="0"/>
                <w:u w:val="single"/>
              </w:rPr>
            </w:pPr>
            <w:r>
              <w:rPr>
                <w:rFonts w:ascii="Arial" w:hAnsi="Arial"/>
                <w:snapToGrid w:val="0"/>
                <w:u w:val="single"/>
              </w:rPr>
              <w:t>35</w:t>
            </w:r>
          </w:p>
        </w:tc>
      </w:tr>
      <w:tr w:rsidR="00AF5DFE" w14:paraId="629A8CDF" w14:textId="77777777">
        <w:trPr>
          <w:trHeight w:val="281"/>
        </w:trPr>
        <w:tc>
          <w:tcPr>
            <w:tcW w:w="750" w:type="dxa"/>
            <w:tcBorders>
              <w:top w:val="single" w:sz="6" w:space="0" w:color="auto"/>
              <w:bottom w:val="single" w:sz="6" w:space="0" w:color="auto"/>
            </w:tcBorders>
          </w:tcPr>
          <w:p w14:paraId="5537CC39"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58A27801"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6BE29B46" w14:textId="77777777" w:rsidR="00AF5DFE" w:rsidRDefault="00AF5DFE">
            <w:pPr>
              <w:rPr>
                <w:rFonts w:ascii="Arial" w:hAnsi="Arial"/>
                <w:snapToGrid w:val="0"/>
              </w:rPr>
            </w:pPr>
          </w:p>
        </w:tc>
        <w:tc>
          <w:tcPr>
            <w:tcW w:w="2700" w:type="dxa"/>
          </w:tcPr>
          <w:p w14:paraId="6F6BAF42" w14:textId="77777777" w:rsidR="00AF5DFE" w:rsidRDefault="00AF5DFE">
            <w:pPr>
              <w:rPr>
                <w:rFonts w:ascii="Arial" w:hAnsi="Arial"/>
                <w:snapToGrid w:val="0"/>
                <w:u w:val="single"/>
              </w:rPr>
            </w:pPr>
            <w:r>
              <w:rPr>
                <w:rFonts w:ascii="Arial" w:hAnsi="Arial"/>
                <w:snapToGrid w:val="0"/>
                <w:u w:val="single"/>
                <w:lang w:eastAsia="en-US"/>
              </w:rPr>
              <w:t>BondHub</w:t>
            </w:r>
          </w:p>
        </w:tc>
        <w:tc>
          <w:tcPr>
            <w:tcW w:w="720" w:type="dxa"/>
          </w:tcPr>
          <w:p w14:paraId="112F674C" w14:textId="77777777" w:rsidR="00AF5DFE" w:rsidRDefault="00AF5DFE">
            <w:pPr>
              <w:jc w:val="center"/>
              <w:rPr>
                <w:rFonts w:ascii="Arial" w:hAnsi="Arial"/>
                <w:snapToGrid w:val="0"/>
                <w:u w:val="single"/>
              </w:rPr>
            </w:pPr>
            <w:r>
              <w:rPr>
                <w:rFonts w:ascii="Arial" w:hAnsi="Arial"/>
                <w:snapToGrid w:val="0"/>
                <w:u w:val="single"/>
              </w:rPr>
              <w:t>36</w:t>
            </w:r>
          </w:p>
        </w:tc>
      </w:tr>
      <w:tr w:rsidR="00AF5DFE" w14:paraId="2FB5B2A3" w14:textId="77777777">
        <w:trPr>
          <w:trHeight w:val="281"/>
        </w:trPr>
        <w:tc>
          <w:tcPr>
            <w:tcW w:w="750" w:type="dxa"/>
            <w:tcBorders>
              <w:top w:val="single" w:sz="6" w:space="0" w:color="auto"/>
              <w:bottom w:val="single" w:sz="6" w:space="0" w:color="auto"/>
            </w:tcBorders>
          </w:tcPr>
          <w:p w14:paraId="5E1B450A"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57347E67"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13E2133B" w14:textId="77777777" w:rsidR="00AF5DFE" w:rsidRDefault="00AF5DFE">
            <w:pPr>
              <w:rPr>
                <w:rFonts w:ascii="Arial" w:hAnsi="Arial"/>
                <w:snapToGrid w:val="0"/>
              </w:rPr>
            </w:pPr>
          </w:p>
        </w:tc>
        <w:tc>
          <w:tcPr>
            <w:tcW w:w="2700" w:type="dxa"/>
          </w:tcPr>
          <w:p w14:paraId="630881CB" w14:textId="77777777" w:rsidR="00AF5DFE" w:rsidRDefault="00AF5DFE">
            <w:pPr>
              <w:rPr>
                <w:rFonts w:ascii="Arial" w:hAnsi="Arial"/>
                <w:snapToGrid w:val="0"/>
                <w:u w:val="single"/>
              </w:rPr>
            </w:pPr>
            <w:r>
              <w:rPr>
                <w:rFonts w:ascii="Arial" w:hAnsi="Arial"/>
                <w:snapToGrid w:val="0"/>
                <w:u w:val="single"/>
                <w:lang w:eastAsia="en-US"/>
              </w:rPr>
              <w:t>LIMITrader</w:t>
            </w:r>
          </w:p>
        </w:tc>
        <w:tc>
          <w:tcPr>
            <w:tcW w:w="720" w:type="dxa"/>
          </w:tcPr>
          <w:p w14:paraId="58682DE6" w14:textId="77777777" w:rsidR="00AF5DFE" w:rsidRDefault="00AF5DFE">
            <w:pPr>
              <w:jc w:val="center"/>
              <w:rPr>
                <w:rFonts w:ascii="Arial" w:hAnsi="Arial"/>
                <w:snapToGrid w:val="0"/>
                <w:u w:val="single"/>
              </w:rPr>
            </w:pPr>
            <w:r>
              <w:rPr>
                <w:rFonts w:ascii="Arial" w:hAnsi="Arial"/>
                <w:snapToGrid w:val="0"/>
                <w:u w:val="single"/>
              </w:rPr>
              <w:t>37</w:t>
            </w:r>
          </w:p>
        </w:tc>
      </w:tr>
      <w:tr w:rsidR="00AF5DFE" w14:paraId="54664D19" w14:textId="77777777">
        <w:trPr>
          <w:trHeight w:val="281"/>
        </w:trPr>
        <w:tc>
          <w:tcPr>
            <w:tcW w:w="750" w:type="dxa"/>
            <w:tcBorders>
              <w:top w:val="single" w:sz="6" w:space="0" w:color="auto"/>
              <w:bottom w:val="single" w:sz="6" w:space="0" w:color="auto"/>
            </w:tcBorders>
          </w:tcPr>
          <w:p w14:paraId="6892E823"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66E06725"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49E1EDE0" w14:textId="77777777" w:rsidR="00AF5DFE" w:rsidRDefault="00AF5DFE">
            <w:pPr>
              <w:rPr>
                <w:rFonts w:ascii="Arial" w:hAnsi="Arial"/>
                <w:snapToGrid w:val="0"/>
              </w:rPr>
            </w:pPr>
          </w:p>
        </w:tc>
        <w:tc>
          <w:tcPr>
            <w:tcW w:w="2700" w:type="dxa"/>
          </w:tcPr>
          <w:p w14:paraId="7B6F98BE" w14:textId="77777777" w:rsidR="00AF5DFE" w:rsidRDefault="00AF5DFE">
            <w:pPr>
              <w:rPr>
                <w:rFonts w:ascii="Arial" w:hAnsi="Arial"/>
                <w:snapToGrid w:val="0"/>
                <w:u w:val="single"/>
              </w:rPr>
            </w:pPr>
            <w:r>
              <w:rPr>
                <w:rFonts w:ascii="Arial" w:hAnsi="Arial"/>
                <w:snapToGrid w:val="0"/>
                <w:u w:val="single"/>
                <w:lang w:eastAsia="en-US"/>
              </w:rPr>
              <w:t>MarketAxess</w:t>
            </w:r>
          </w:p>
        </w:tc>
        <w:tc>
          <w:tcPr>
            <w:tcW w:w="720" w:type="dxa"/>
          </w:tcPr>
          <w:p w14:paraId="0343A039" w14:textId="77777777" w:rsidR="00AF5DFE" w:rsidRDefault="00AF5DFE">
            <w:pPr>
              <w:jc w:val="center"/>
              <w:rPr>
                <w:rFonts w:ascii="Arial" w:hAnsi="Arial"/>
                <w:snapToGrid w:val="0"/>
                <w:u w:val="single"/>
              </w:rPr>
            </w:pPr>
            <w:r>
              <w:rPr>
                <w:rFonts w:ascii="Arial" w:hAnsi="Arial"/>
                <w:snapToGrid w:val="0"/>
                <w:u w:val="single"/>
              </w:rPr>
              <w:t>33</w:t>
            </w:r>
          </w:p>
        </w:tc>
      </w:tr>
      <w:tr w:rsidR="00AF5DFE" w14:paraId="4D2A8DE6" w14:textId="77777777">
        <w:trPr>
          <w:trHeight w:val="281"/>
        </w:trPr>
        <w:tc>
          <w:tcPr>
            <w:tcW w:w="750" w:type="dxa"/>
            <w:tcBorders>
              <w:top w:val="single" w:sz="6" w:space="0" w:color="auto"/>
              <w:bottom w:val="single" w:sz="6" w:space="0" w:color="auto"/>
            </w:tcBorders>
          </w:tcPr>
          <w:p w14:paraId="73A8A03B"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2717FAB6"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5DF9D495" w14:textId="77777777" w:rsidR="00AF5DFE" w:rsidRDefault="00AF5DFE">
            <w:pPr>
              <w:rPr>
                <w:rFonts w:ascii="Arial" w:hAnsi="Arial"/>
                <w:snapToGrid w:val="0"/>
              </w:rPr>
            </w:pPr>
          </w:p>
        </w:tc>
        <w:tc>
          <w:tcPr>
            <w:tcW w:w="2700" w:type="dxa"/>
          </w:tcPr>
          <w:p w14:paraId="545D485F" w14:textId="77777777" w:rsidR="00AF5DFE" w:rsidRDefault="00AF5DFE">
            <w:pPr>
              <w:rPr>
                <w:rFonts w:ascii="Arial" w:hAnsi="Arial"/>
                <w:snapToGrid w:val="0"/>
                <w:u w:val="single"/>
              </w:rPr>
            </w:pPr>
            <w:r>
              <w:rPr>
                <w:rFonts w:ascii="Arial" w:hAnsi="Arial"/>
                <w:snapToGrid w:val="0"/>
                <w:u w:val="single"/>
                <w:lang w:eastAsia="en-US"/>
              </w:rPr>
              <w:t>MuniCenter</w:t>
            </w:r>
          </w:p>
        </w:tc>
        <w:tc>
          <w:tcPr>
            <w:tcW w:w="720" w:type="dxa"/>
          </w:tcPr>
          <w:p w14:paraId="19AE421A" w14:textId="77777777" w:rsidR="00AF5DFE" w:rsidRDefault="00AF5DFE">
            <w:pPr>
              <w:jc w:val="center"/>
              <w:rPr>
                <w:rFonts w:ascii="Arial" w:hAnsi="Arial"/>
                <w:snapToGrid w:val="0"/>
                <w:u w:val="single"/>
              </w:rPr>
            </w:pPr>
            <w:r>
              <w:rPr>
                <w:rFonts w:ascii="Arial" w:hAnsi="Arial"/>
                <w:snapToGrid w:val="0"/>
                <w:u w:val="single"/>
              </w:rPr>
              <w:t>34</w:t>
            </w:r>
          </w:p>
        </w:tc>
      </w:tr>
      <w:tr w:rsidR="00AF5DFE" w14:paraId="0121776E" w14:textId="77777777">
        <w:trPr>
          <w:trHeight w:val="281"/>
        </w:trPr>
        <w:tc>
          <w:tcPr>
            <w:tcW w:w="750" w:type="dxa"/>
            <w:tcBorders>
              <w:top w:val="single" w:sz="6" w:space="0" w:color="auto"/>
              <w:bottom w:val="single" w:sz="6" w:space="0" w:color="auto"/>
            </w:tcBorders>
          </w:tcPr>
          <w:p w14:paraId="7492A211"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38606D7F"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66557CC6" w14:textId="77777777" w:rsidR="00AF5DFE" w:rsidRDefault="00AF5DFE">
            <w:pPr>
              <w:rPr>
                <w:rFonts w:ascii="Arial" w:hAnsi="Arial"/>
                <w:snapToGrid w:val="0"/>
              </w:rPr>
            </w:pPr>
          </w:p>
        </w:tc>
        <w:tc>
          <w:tcPr>
            <w:tcW w:w="2700" w:type="dxa"/>
          </w:tcPr>
          <w:p w14:paraId="78A09763" w14:textId="77777777" w:rsidR="00AF5DFE" w:rsidRDefault="00AF5DFE">
            <w:pPr>
              <w:rPr>
                <w:rFonts w:ascii="Arial" w:hAnsi="Arial"/>
                <w:snapToGrid w:val="0"/>
                <w:u w:val="single"/>
              </w:rPr>
            </w:pPr>
            <w:r>
              <w:rPr>
                <w:rFonts w:ascii="Arial" w:hAnsi="Arial"/>
                <w:snapToGrid w:val="0"/>
                <w:u w:val="single"/>
              </w:rPr>
              <w:t>None</w:t>
            </w:r>
          </w:p>
        </w:tc>
        <w:tc>
          <w:tcPr>
            <w:tcW w:w="720" w:type="dxa"/>
          </w:tcPr>
          <w:p w14:paraId="43DC9A8A" w14:textId="77777777" w:rsidR="00AF5DFE" w:rsidRDefault="00AF5DFE">
            <w:pPr>
              <w:jc w:val="center"/>
              <w:rPr>
                <w:rFonts w:ascii="Arial" w:hAnsi="Arial"/>
                <w:snapToGrid w:val="0"/>
                <w:u w:val="single"/>
              </w:rPr>
            </w:pPr>
            <w:r>
              <w:rPr>
                <w:rFonts w:ascii="Arial" w:hAnsi="Arial"/>
                <w:snapToGrid w:val="0"/>
                <w:u w:val="single"/>
              </w:rPr>
              <w:t>0</w:t>
            </w:r>
          </w:p>
        </w:tc>
      </w:tr>
      <w:tr w:rsidR="00AF5DFE" w14:paraId="6C024BBD" w14:textId="77777777">
        <w:trPr>
          <w:trHeight w:val="281"/>
        </w:trPr>
        <w:tc>
          <w:tcPr>
            <w:tcW w:w="750" w:type="dxa"/>
            <w:tcBorders>
              <w:top w:val="single" w:sz="6" w:space="0" w:color="auto"/>
              <w:bottom w:val="single" w:sz="6" w:space="0" w:color="auto"/>
            </w:tcBorders>
          </w:tcPr>
          <w:p w14:paraId="7BEF5B86"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28971619"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47378A2F" w14:textId="77777777" w:rsidR="00AF5DFE" w:rsidRDefault="00AF5DFE">
            <w:pPr>
              <w:rPr>
                <w:rFonts w:ascii="Arial" w:hAnsi="Arial"/>
                <w:snapToGrid w:val="0"/>
              </w:rPr>
            </w:pPr>
          </w:p>
        </w:tc>
        <w:tc>
          <w:tcPr>
            <w:tcW w:w="2700" w:type="dxa"/>
          </w:tcPr>
          <w:p w14:paraId="38BD0364" w14:textId="77777777" w:rsidR="00AF5DFE" w:rsidRDefault="00AF5DFE">
            <w:pPr>
              <w:rPr>
                <w:rFonts w:ascii="Arial" w:hAnsi="Arial"/>
                <w:snapToGrid w:val="0"/>
                <w:u w:val="single"/>
              </w:rPr>
            </w:pPr>
            <w:r>
              <w:rPr>
                <w:rFonts w:ascii="Arial" w:hAnsi="Arial"/>
                <w:snapToGrid w:val="0"/>
                <w:u w:val="single"/>
              </w:rPr>
              <w:t>Non-exchange-based Over The Counter Market</w:t>
            </w:r>
          </w:p>
        </w:tc>
        <w:tc>
          <w:tcPr>
            <w:tcW w:w="720" w:type="dxa"/>
          </w:tcPr>
          <w:p w14:paraId="4637F6C2" w14:textId="77777777" w:rsidR="00AF5DFE" w:rsidRDefault="00AF5DFE">
            <w:pPr>
              <w:jc w:val="center"/>
              <w:rPr>
                <w:rFonts w:ascii="Arial" w:hAnsi="Arial"/>
                <w:snapToGrid w:val="0"/>
                <w:u w:val="single"/>
              </w:rPr>
            </w:pPr>
            <w:r>
              <w:rPr>
                <w:rFonts w:ascii="Arial" w:hAnsi="Arial"/>
                <w:snapToGrid w:val="0"/>
                <w:u w:val="single"/>
              </w:rPr>
              <w:t>11</w:t>
            </w:r>
          </w:p>
        </w:tc>
      </w:tr>
      <w:tr w:rsidR="00AF5DFE" w14:paraId="65AE3475" w14:textId="77777777">
        <w:trPr>
          <w:trHeight w:val="281"/>
        </w:trPr>
        <w:tc>
          <w:tcPr>
            <w:tcW w:w="750" w:type="dxa"/>
            <w:tcBorders>
              <w:top w:val="single" w:sz="6" w:space="0" w:color="auto"/>
              <w:bottom w:val="single" w:sz="6" w:space="0" w:color="auto"/>
            </w:tcBorders>
          </w:tcPr>
          <w:p w14:paraId="2F2074A4"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0B278F79"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07B7CAE9" w14:textId="77777777" w:rsidR="00AF5DFE" w:rsidRDefault="00AF5DFE">
            <w:pPr>
              <w:rPr>
                <w:rFonts w:ascii="Arial" w:hAnsi="Arial"/>
                <w:snapToGrid w:val="0"/>
              </w:rPr>
            </w:pPr>
          </w:p>
        </w:tc>
        <w:tc>
          <w:tcPr>
            <w:tcW w:w="2700" w:type="dxa"/>
          </w:tcPr>
          <w:p w14:paraId="30EFF7BB" w14:textId="77777777" w:rsidR="00AF5DFE" w:rsidRDefault="00AF5DFE">
            <w:pPr>
              <w:rPr>
                <w:rFonts w:ascii="Arial" w:hAnsi="Arial"/>
                <w:snapToGrid w:val="0"/>
                <w:u w:val="single"/>
              </w:rPr>
            </w:pPr>
            <w:r>
              <w:rPr>
                <w:rFonts w:ascii="Arial" w:hAnsi="Arial"/>
                <w:snapToGrid w:val="0"/>
                <w:u w:val="single"/>
              </w:rPr>
              <w:t>NYFIX Millennium</w:t>
            </w:r>
          </w:p>
        </w:tc>
        <w:tc>
          <w:tcPr>
            <w:tcW w:w="720" w:type="dxa"/>
          </w:tcPr>
          <w:p w14:paraId="00FF856C" w14:textId="77777777" w:rsidR="00AF5DFE" w:rsidRDefault="00AF5DFE">
            <w:pPr>
              <w:jc w:val="center"/>
              <w:rPr>
                <w:rFonts w:ascii="Arial" w:hAnsi="Arial"/>
                <w:snapToGrid w:val="0"/>
                <w:u w:val="single"/>
              </w:rPr>
            </w:pPr>
            <w:r>
              <w:rPr>
                <w:rFonts w:ascii="Arial" w:hAnsi="Arial"/>
                <w:snapToGrid w:val="0"/>
                <w:u w:val="single"/>
              </w:rPr>
              <w:t>13</w:t>
            </w:r>
          </w:p>
        </w:tc>
      </w:tr>
      <w:tr w:rsidR="00AF5DFE" w14:paraId="4E582E05" w14:textId="77777777">
        <w:trPr>
          <w:trHeight w:val="281"/>
        </w:trPr>
        <w:tc>
          <w:tcPr>
            <w:tcW w:w="750" w:type="dxa"/>
            <w:tcBorders>
              <w:top w:val="single" w:sz="6" w:space="0" w:color="auto"/>
              <w:bottom w:val="single" w:sz="6" w:space="0" w:color="auto"/>
            </w:tcBorders>
          </w:tcPr>
          <w:p w14:paraId="671F5D7F"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3952B325"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34AF5C66" w14:textId="77777777" w:rsidR="00AF5DFE" w:rsidRDefault="00AF5DFE">
            <w:pPr>
              <w:rPr>
                <w:rFonts w:ascii="Arial" w:hAnsi="Arial"/>
                <w:snapToGrid w:val="0"/>
              </w:rPr>
            </w:pPr>
          </w:p>
        </w:tc>
        <w:tc>
          <w:tcPr>
            <w:tcW w:w="2700" w:type="dxa"/>
          </w:tcPr>
          <w:p w14:paraId="4678733F" w14:textId="77777777" w:rsidR="00AF5DFE" w:rsidRDefault="00AF5DFE">
            <w:pPr>
              <w:rPr>
                <w:rFonts w:ascii="Arial" w:hAnsi="Arial"/>
                <w:snapToGrid w:val="0"/>
                <w:u w:val="single"/>
              </w:rPr>
            </w:pPr>
            <w:r>
              <w:rPr>
                <w:rFonts w:ascii="Arial" w:hAnsi="Arial"/>
                <w:snapToGrid w:val="0"/>
                <w:u w:val="single"/>
              </w:rPr>
              <w:t>NYSE BBSS (broker booth system)</w:t>
            </w:r>
          </w:p>
        </w:tc>
        <w:tc>
          <w:tcPr>
            <w:tcW w:w="720" w:type="dxa"/>
          </w:tcPr>
          <w:p w14:paraId="15EA0896" w14:textId="77777777" w:rsidR="00AF5DFE" w:rsidRDefault="00AF5DFE">
            <w:pPr>
              <w:jc w:val="center"/>
              <w:rPr>
                <w:rFonts w:ascii="Arial" w:hAnsi="Arial"/>
                <w:snapToGrid w:val="0"/>
                <w:u w:val="single"/>
              </w:rPr>
            </w:pPr>
            <w:r>
              <w:rPr>
                <w:rFonts w:ascii="Arial" w:hAnsi="Arial"/>
                <w:snapToGrid w:val="0"/>
                <w:u w:val="single"/>
              </w:rPr>
              <w:t>10</w:t>
            </w:r>
          </w:p>
        </w:tc>
      </w:tr>
      <w:tr w:rsidR="00AF5DFE" w14:paraId="43239F0C" w14:textId="77777777">
        <w:trPr>
          <w:trHeight w:val="281"/>
        </w:trPr>
        <w:tc>
          <w:tcPr>
            <w:tcW w:w="750" w:type="dxa"/>
            <w:tcBorders>
              <w:top w:val="single" w:sz="6" w:space="0" w:color="auto"/>
              <w:bottom w:val="single" w:sz="6" w:space="0" w:color="auto"/>
            </w:tcBorders>
          </w:tcPr>
          <w:p w14:paraId="27EA5341"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6388AB7E"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0D27FA89" w14:textId="77777777" w:rsidR="00AF5DFE" w:rsidRDefault="00AF5DFE">
            <w:pPr>
              <w:rPr>
                <w:rFonts w:ascii="Arial" w:hAnsi="Arial"/>
                <w:snapToGrid w:val="0"/>
              </w:rPr>
            </w:pPr>
          </w:p>
        </w:tc>
        <w:tc>
          <w:tcPr>
            <w:tcW w:w="2700" w:type="dxa"/>
          </w:tcPr>
          <w:p w14:paraId="51C3139D" w14:textId="77777777" w:rsidR="00AF5DFE" w:rsidRDefault="00AF5DFE">
            <w:pPr>
              <w:rPr>
                <w:rFonts w:ascii="Arial" w:hAnsi="Arial"/>
                <w:snapToGrid w:val="0"/>
                <w:u w:val="single"/>
              </w:rPr>
            </w:pPr>
            <w:r>
              <w:rPr>
                <w:rFonts w:ascii="Arial" w:hAnsi="Arial"/>
                <w:snapToGrid w:val="0"/>
                <w:u w:val="single"/>
              </w:rPr>
              <w:t>POSIT</w:t>
            </w:r>
          </w:p>
        </w:tc>
        <w:tc>
          <w:tcPr>
            <w:tcW w:w="720" w:type="dxa"/>
          </w:tcPr>
          <w:p w14:paraId="43D45091" w14:textId="77777777" w:rsidR="00AF5DFE" w:rsidRDefault="00AF5DFE">
            <w:pPr>
              <w:jc w:val="center"/>
              <w:rPr>
                <w:rFonts w:ascii="Arial" w:hAnsi="Arial"/>
                <w:snapToGrid w:val="0"/>
                <w:u w:val="single"/>
              </w:rPr>
            </w:pPr>
            <w:r>
              <w:rPr>
                <w:rFonts w:ascii="Arial" w:hAnsi="Arial"/>
                <w:snapToGrid w:val="0"/>
                <w:u w:val="single"/>
              </w:rPr>
              <w:t>4</w:t>
            </w:r>
          </w:p>
        </w:tc>
      </w:tr>
      <w:tr w:rsidR="00AF5DFE" w14:paraId="3FA28DDC" w14:textId="77777777">
        <w:trPr>
          <w:trHeight w:val="281"/>
        </w:trPr>
        <w:tc>
          <w:tcPr>
            <w:tcW w:w="750" w:type="dxa"/>
            <w:tcBorders>
              <w:top w:val="single" w:sz="6" w:space="0" w:color="auto"/>
              <w:bottom w:val="single" w:sz="6" w:space="0" w:color="auto"/>
            </w:tcBorders>
          </w:tcPr>
          <w:p w14:paraId="48995711"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3DADFA7F"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566FB360" w14:textId="77777777" w:rsidR="00AF5DFE" w:rsidRDefault="00AF5DFE">
            <w:pPr>
              <w:rPr>
                <w:rFonts w:ascii="Arial" w:hAnsi="Arial"/>
                <w:snapToGrid w:val="0"/>
              </w:rPr>
            </w:pPr>
          </w:p>
        </w:tc>
        <w:tc>
          <w:tcPr>
            <w:tcW w:w="2700" w:type="dxa"/>
          </w:tcPr>
          <w:p w14:paraId="16415088" w14:textId="77777777" w:rsidR="00AF5DFE" w:rsidRDefault="00AF5DFE">
            <w:pPr>
              <w:rPr>
                <w:rFonts w:ascii="Arial" w:hAnsi="Arial"/>
                <w:snapToGrid w:val="0"/>
                <w:u w:val="single"/>
              </w:rPr>
            </w:pPr>
            <w:smartTag w:uri="urn:schemas-microsoft-com:office:smarttags" w:element="City">
              <w:smartTag w:uri="urn:schemas-microsoft-com:office:smarttags" w:element="place">
                <w:r>
                  <w:rPr>
                    <w:rFonts w:ascii="Arial" w:hAnsi="Arial"/>
                    <w:snapToGrid w:val="0"/>
                    <w:u w:val="single"/>
                  </w:rPr>
                  <w:t>Stockholm</w:t>
                </w:r>
              </w:smartTag>
            </w:smartTag>
            <w:r>
              <w:rPr>
                <w:rFonts w:ascii="Arial" w:hAnsi="Arial"/>
                <w:snapToGrid w:val="0"/>
                <w:u w:val="single"/>
              </w:rPr>
              <w:t xml:space="preserve"> Options Market</w:t>
            </w:r>
          </w:p>
        </w:tc>
        <w:tc>
          <w:tcPr>
            <w:tcW w:w="720" w:type="dxa"/>
          </w:tcPr>
          <w:p w14:paraId="62BB1F09" w14:textId="77777777" w:rsidR="00AF5DFE" w:rsidRDefault="00AF5DFE">
            <w:pPr>
              <w:jc w:val="center"/>
              <w:rPr>
                <w:rFonts w:ascii="Arial" w:hAnsi="Arial"/>
                <w:snapToGrid w:val="0"/>
                <w:u w:val="single"/>
              </w:rPr>
            </w:pPr>
            <w:r>
              <w:rPr>
                <w:rFonts w:ascii="Arial" w:hAnsi="Arial"/>
                <w:snapToGrid w:val="0"/>
                <w:u w:val="single"/>
              </w:rPr>
              <w:t>17</w:t>
            </w:r>
          </w:p>
        </w:tc>
      </w:tr>
      <w:tr w:rsidR="00AF5DFE" w14:paraId="662BABD5" w14:textId="77777777">
        <w:trPr>
          <w:trHeight w:val="281"/>
        </w:trPr>
        <w:tc>
          <w:tcPr>
            <w:tcW w:w="750" w:type="dxa"/>
            <w:tcBorders>
              <w:top w:val="single" w:sz="6" w:space="0" w:color="auto"/>
              <w:bottom w:val="single" w:sz="6" w:space="0" w:color="auto"/>
            </w:tcBorders>
          </w:tcPr>
          <w:p w14:paraId="5A2918D9"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75AB1432"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3F32BA6D" w14:textId="77777777" w:rsidR="00AF5DFE" w:rsidRDefault="00AF5DFE">
            <w:pPr>
              <w:rPr>
                <w:rFonts w:ascii="Arial" w:hAnsi="Arial"/>
                <w:snapToGrid w:val="0"/>
              </w:rPr>
            </w:pPr>
          </w:p>
        </w:tc>
        <w:tc>
          <w:tcPr>
            <w:tcW w:w="2700" w:type="dxa"/>
          </w:tcPr>
          <w:p w14:paraId="1826AF9B" w14:textId="77777777" w:rsidR="00AF5DFE" w:rsidRDefault="00AF5DFE">
            <w:pPr>
              <w:rPr>
                <w:rFonts w:ascii="Arial" w:hAnsi="Arial"/>
                <w:snapToGrid w:val="0"/>
                <w:u w:val="single"/>
              </w:rPr>
            </w:pPr>
            <w:smartTag w:uri="urn:schemas-microsoft-com:office:smarttags" w:element="City">
              <w:smartTag w:uri="urn:schemas-microsoft-com:office:smarttags" w:element="place">
                <w:r>
                  <w:rPr>
                    <w:rFonts w:ascii="Arial" w:hAnsi="Arial"/>
                    <w:snapToGrid w:val="0"/>
                    <w:u w:val="single"/>
                  </w:rPr>
                  <w:t>Vancouver</w:t>
                </w:r>
              </w:smartTag>
            </w:smartTag>
            <w:r>
              <w:rPr>
                <w:rFonts w:ascii="Arial" w:hAnsi="Arial"/>
                <w:snapToGrid w:val="0"/>
                <w:u w:val="single"/>
              </w:rPr>
              <w:t xml:space="preserve"> Options Exchange (VAO)</w:t>
            </w:r>
          </w:p>
        </w:tc>
        <w:tc>
          <w:tcPr>
            <w:tcW w:w="720" w:type="dxa"/>
          </w:tcPr>
          <w:p w14:paraId="1F2B9624" w14:textId="77777777" w:rsidR="00AF5DFE" w:rsidRDefault="00AF5DFE">
            <w:pPr>
              <w:jc w:val="center"/>
              <w:rPr>
                <w:rFonts w:ascii="Arial" w:hAnsi="Arial"/>
                <w:snapToGrid w:val="0"/>
                <w:u w:val="single"/>
              </w:rPr>
            </w:pPr>
            <w:r>
              <w:rPr>
                <w:rFonts w:ascii="Arial" w:hAnsi="Arial"/>
                <w:snapToGrid w:val="0"/>
                <w:u w:val="single"/>
              </w:rPr>
              <w:t>9</w:t>
            </w:r>
          </w:p>
        </w:tc>
      </w:tr>
      <w:tr w:rsidR="00AF5DFE" w14:paraId="7B3347FA" w14:textId="77777777">
        <w:trPr>
          <w:trHeight w:val="281"/>
        </w:trPr>
        <w:tc>
          <w:tcPr>
            <w:tcW w:w="750" w:type="dxa"/>
            <w:tcBorders>
              <w:top w:val="single" w:sz="6" w:space="0" w:color="auto"/>
              <w:bottom w:val="single" w:sz="4" w:space="0" w:color="auto"/>
            </w:tcBorders>
          </w:tcPr>
          <w:p w14:paraId="346BF288"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2C441151"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4A5915F5" w14:textId="77777777" w:rsidR="00AF5DFE" w:rsidRDefault="00AF5DFE">
            <w:pPr>
              <w:rPr>
                <w:rFonts w:ascii="Arial" w:hAnsi="Arial"/>
                <w:snapToGrid w:val="0"/>
              </w:rPr>
            </w:pPr>
          </w:p>
        </w:tc>
        <w:tc>
          <w:tcPr>
            <w:tcW w:w="2700" w:type="dxa"/>
          </w:tcPr>
          <w:p w14:paraId="56AC476C" w14:textId="77777777" w:rsidR="00AF5DFE" w:rsidRDefault="00AF5DFE">
            <w:pPr>
              <w:rPr>
                <w:rFonts w:ascii="Arial" w:hAnsi="Arial"/>
                <w:snapToGrid w:val="0"/>
                <w:u w:val="single"/>
              </w:rPr>
            </w:pPr>
            <w:r>
              <w:rPr>
                <w:rFonts w:ascii="Arial" w:hAnsi="Arial"/>
                <w:snapToGrid w:val="0"/>
                <w:u w:val="single"/>
                <w:lang w:eastAsia="en-US"/>
              </w:rPr>
              <w:t>Visible Markets</w:t>
            </w:r>
          </w:p>
        </w:tc>
        <w:tc>
          <w:tcPr>
            <w:tcW w:w="720" w:type="dxa"/>
          </w:tcPr>
          <w:p w14:paraId="2A3CD7E5" w14:textId="77777777" w:rsidR="00AF5DFE" w:rsidRDefault="00AF5DFE">
            <w:pPr>
              <w:jc w:val="center"/>
              <w:rPr>
                <w:rFonts w:ascii="Arial" w:hAnsi="Arial"/>
                <w:snapToGrid w:val="0"/>
                <w:u w:val="single"/>
              </w:rPr>
            </w:pPr>
            <w:r>
              <w:rPr>
                <w:rFonts w:ascii="Arial" w:hAnsi="Arial"/>
                <w:snapToGrid w:val="0"/>
                <w:u w:val="single"/>
              </w:rPr>
              <w:t>38</w:t>
            </w:r>
          </w:p>
        </w:tc>
      </w:tr>
    </w:tbl>
    <w:p w14:paraId="795D2F36" w14:textId="77777777" w:rsidR="00AF5DFE" w:rsidRDefault="00AF5DFE"/>
    <w:p w14:paraId="06E93251" w14:textId="77777777" w:rsidR="00AF5DFE" w:rsidRDefault="00AF5DFE"/>
    <w:p w14:paraId="3B3BFF1B" w14:textId="77777777" w:rsidR="00AF5DFE" w:rsidRDefault="00AF5DFE">
      <w:pPr>
        <w:rPr>
          <w:b/>
          <w:sz w:val="24"/>
        </w:rPr>
      </w:pPr>
      <w:r>
        <w:rPr>
          <w:b/>
          <w:sz w:val="24"/>
        </w:rPr>
        <w:t>DEFINED POST-FIX 4.2 20010501 Errata BUT UNIDENTIFIED IN MIC STANDARD:</w:t>
      </w:r>
    </w:p>
    <w:p w14:paraId="07B672B3" w14:textId="77777777" w:rsidR="00AF5DFE" w:rsidRDefault="00AF5DFE">
      <w:pPr>
        <w:rPr>
          <w:b/>
          <w:sz w:val="24"/>
        </w:rPr>
      </w:pPr>
      <w:r>
        <w:rPr>
          <w:b/>
          <w:i/>
          <w:sz w:val="24"/>
        </w:rPr>
        <w:t>--- Use the “old” or custom FIX value until the exchange/market is assigned a MIC identifier by ISO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750"/>
        <w:gridCol w:w="1530"/>
        <w:gridCol w:w="3960"/>
        <w:gridCol w:w="2700"/>
        <w:gridCol w:w="720"/>
      </w:tblGrid>
      <w:tr w:rsidR="00AF5DFE" w14:paraId="232B5334" w14:textId="77777777">
        <w:trPr>
          <w:trHeight w:val="413"/>
        </w:trPr>
        <w:tc>
          <w:tcPr>
            <w:tcW w:w="750" w:type="dxa"/>
            <w:tcBorders>
              <w:bottom w:val="nil"/>
            </w:tcBorders>
          </w:tcPr>
          <w:p w14:paraId="7D5ADFDE" w14:textId="77777777" w:rsidR="00AF5DFE" w:rsidRDefault="00AF5DFE">
            <w:pPr>
              <w:rPr>
                <w:rFonts w:ascii="Arial" w:hAnsi="Arial"/>
                <w:b/>
                <w:snapToGrid w:val="0"/>
              </w:rPr>
            </w:pPr>
            <w:r>
              <w:rPr>
                <w:rFonts w:ascii="Arial" w:hAnsi="Arial"/>
                <w:b/>
                <w:snapToGrid w:val="0"/>
              </w:rPr>
              <w:t>MIC Value</w:t>
            </w:r>
          </w:p>
        </w:tc>
        <w:tc>
          <w:tcPr>
            <w:tcW w:w="1530" w:type="dxa"/>
            <w:tcBorders>
              <w:bottom w:val="nil"/>
            </w:tcBorders>
          </w:tcPr>
          <w:p w14:paraId="224B333F" w14:textId="77777777" w:rsidR="00AF5DFE" w:rsidRDefault="00AF5DFE">
            <w:pPr>
              <w:rPr>
                <w:rFonts w:ascii="Arial" w:hAnsi="Arial"/>
                <w:b/>
                <w:snapToGrid w:val="0"/>
              </w:rPr>
            </w:pPr>
            <w:r>
              <w:rPr>
                <w:rFonts w:ascii="Arial" w:hAnsi="Arial"/>
                <w:b/>
                <w:snapToGrid w:val="0"/>
              </w:rPr>
              <w:t>BIC</w:t>
            </w:r>
          </w:p>
        </w:tc>
        <w:tc>
          <w:tcPr>
            <w:tcW w:w="3960" w:type="dxa"/>
            <w:tcBorders>
              <w:bottom w:val="nil"/>
            </w:tcBorders>
          </w:tcPr>
          <w:p w14:paraId="39F9CB6F" w14:textId="77777777" w:rsidR="00AF5DFE" w:rsidRDefault="00AF5DFE">
            <w:pPr>
              <w:rPr>
                <w:rFonts w:ascii="Arial" w:hAnsi="Arial"/>
                <w:b/>
                <w:snapToGrid w:val="0"/>
              </w:rPr>
            </w:pPr>
            <w:r>
              <w:rPr>
                <w:rFonts w:ascii="Arial" w:hAnsi="Arial"/>
                <w:b/>
                <w:snapToGrid w:val="0"/>
              </w:rPr>
              <w:t>Institution</w:t>
            </w:r>
          </w:p>
        </w:tc>
        <w:tc>
          <w:tcPr>
            <w:tcW w:w="2700" w:type="dxa"/>
          </w:tcPr>
          <w:p w14:paraId="3EFE291B" w14:textId="77777777" w:rsidR="00AF5DFE" w:rsidRDefault="00AF5DFE">
            <w:pPr>
              <w:rPr>
                <w:rFonts w:ascii="Arial" w:hAnsi="Arial"/>
                <w:b/>
                <w:snapToGrid w:val="0"/>
              </w:rPr>
            </w:pPr>
            <w:r>
              <w:rPr>
                <w:rFonts w:ascii="Arial" w:hAnsi="Arial"/>
                <w:b/>
                <w:snapToGrid w:val="0"/>
              </w:rPr>
              <w:t>Exchange Name</w:t>
            </w:r>
          </w:p>
        </w:tc>
        <w:tc>
          <w:tcPr>
            <w:tcW w:w="720" w:type="dxa"/>
          </w:tcPr>
          <w:p w14:paraId="377BCB19" w14:textId="77777777" w:rsidR="00AF5DFE" w:rsidRDefault="00AF5DFE">
            <w:pPr>
              <w:jc w:val="center"/>
              <w:rPr>
                <w:rFonts w:ascii="Arial" w:hAnsi="Arial"/>
                <w:b/>
                <w:snapToGrid w:val="0"/>
              </w:rPr>
            </w:pPr>
            <w:r>
              <w:rPr>
                <w:rFonts w:ascii="Arial" w:hAnsi="Arial"/>
                <w:b/>
                <w:snapToGrid w:val="0"/>
              </w:rPr>
              <w:t>FIX-assigned Value</w:t>
            </w:r>
          </w:p>
        </w:tc>
      </w:tr>
      <w:tr w:rsidR="00AF5DFE" w14:paraId="45FF1490" w14:textId="77777777">
        <w:trPr>
          <w:trHeight w:val="281"/>
        </w:trPr>
        <w:tc>
          <w:tcPr>
            <w:tcW w:w="750" w:type="dxa"/>
            <w:tcBorders>
              <w:top w:val="single" w:sz="6" w:space="0" w:color="auto"/>
              <w:bottom w:val="single" w:sz="6" w:space="0" w:color="auto"/>
            </w:tcBorders>
          </w:tcPr>
          <w:p w14:paraId="5023B28E"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0485C210"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1A729670" w14:textId="77777777" w:rsidR="00AF5DFE" w:rsidRDefault="00AF5DFE">
            <w:pPr>
              <w:rPr>
                <w:rFonts w:ascii="Arial" w:hAnsi="Arial"/>
                <w:snapToGrid w:val="0"/>
              </w:rPr>
            </w:pPr>
          </w:p>
        </w:tc>
        <w:tc>
          <w:tcPr>
            <w:tcW w:w="2700" w:type="dxa"/>
          </w:tcPr>
          <w:p w14:paraId="39020A20" w14:textId="77777777" w:rsidR="00AF5DFE" w:rsidRDefault="00AF5DFE">
            <w:pPr>
              <w:rPr>
                <w:rFonts w:ascii="Arial" w:hAnsi="Arial"/>
                <w:snapToGrid w:val="0"/>
              </w:rPr>
            </w:pPr>
            <w:r>
              <w:rPr>
                <w:rFonts w:ascii="Arial" w:hAnsi="Arial"/>
                <w:snapToGrid w:val="0"/>
              </w:rPr>
              <w:t>TradeWeb</w:t>
            </w:r>
          </w:p>
        </w:tc>
        <w:tc>
          <w:tcPr>
            <w:tcW w:w="720" w:type="dxa"/>
          </w:tcPr>
          <w:p w14:paraId="1E4B3363" w14:textId="77777777" w:rsidR="00AF5DFE" w:rsidRDefault="00AF5DFE">
            <w:pPr>
              <w:jc w:val="center"/>
              <w:rPr>
                <w:rFonts w:ascii="Arial" w:hAnsi="Arial"/>
                <w:snapToGrid w:val="0"/>
              </w:rPr>
            </w:pPr>
            <w:r>
              <w:rPr>
                <w:rFonts w:ascii="Arial" w:hAnsi="Arial"/>
                <w:snapToGrid w:val="0"/>
              </w:rPr>
              <w:t>30</w:t>
            </w:r>
          </w:p>
        </w:tc>
      </w:tr>
      <w:tr w:rsidR="00AF5DFE" w14:paraId="4741BBC7" w14:textId="77777777">
        <w:trPr>
          <w:trHeight w:val="281"/>
        </w:trPr>
        <w:tc>
          <w:tcPr>
            <w:tcW w:w="750" w:type="dxa"/>
            <w:tcBorders>
              <w:top w:val="single" w:sz="6" w:space="0" w:color="auto"/>
              <w:bottom w:val="single" w:sz="6" w:space="0" w:color="auto"/>
            </w:tcBorders>
          </w:tcPr>
          <w:p w14:paraId="65C4A99C"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44ABA295"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078910F7" w14:textId="77777777" w:rsidR="00AF5DFE" w:rsidRDefault="00AF5DFE">
            <w:pPr>
              <w:rPr>
                <w:rFonts w:ascii="Arial" w:hAnsi="Arial"/>
                <w:snapToGrid w:val="0"/>
              </w:rPr>
            </w:pPr>
          </w:p>
        </w:tc>
        <w:tc>
          <w:tcPr>
            <w:tcW w:w="2700" w:type="dxa"/>
          </w:tcPr>
          <w:p w14:paraId="305C773F" w14:textId="77777777" w:rsidR="00AF5DFE" w:rsidRDefault="00AF5DFE">
            <w:pPr>
              <w:rPr>
                <w:rFonts w:ascii="Arial" w:hAnsi="Arial"/>
                <w:snapToGrid w:val="0"/>
              </w:rPr>
            </w:pPr>
            <w:r>
              <w:rPr>
                <w:rFonts w:ascii="Arial" w:hAnsi="Arial"/>
                <w:snapToGrid w:val="0"/>
              </w:rPr>
              <w:t>Archipelago ECN</w:t>
            </w:r>
          </w:p>
        </w:tc>
        <w:tc>
          <w:tcPr>
            <w:tcW w:w="720" w:type="dxa"/>
          </w:tcPr>
          <w:p w14:paraId="66578978" w14:textId="77777777" w:rsidR="00AF5DFE" w:rsidRDefault="00AF5DFE">
            <w:pPr>
              <w:jc w:val="center"/>
              <w:rPr>
                <w:rFonts w:ascii="Arial" w:hAnsi="Arial"/>
                <w:snapToGrid w:val="0"/>
              </w:rPr>
            </w:pPr>
            <w:r>
              <w:rPr>
                <w:rFonts w:ascii="Arial" w:hAnsi="Arial"/>
                <w:snapToGrid w:val="0"/>
              </w:rPr>
              <w:t>39</w:t>
            </w:r>
          </w:p>
        </w:tc>
      </w:tr>
      <w:tr w:rsidR="00AF5DFE" w14:paraId="117251D2" w14:textId="77777777">
        <w:trPr>
          <w:trHeight w:val="281"/>
        </w:trPr>
        <w:tc>
          <w:tcPr>
            <w:tcW w:w="750" w:type="dxa"/>
            <w:tcBorders>
              <w:top w:val="single" w:sz="6" w:space="0" w:color="auto"/>
              <w:bottom w:val="single" w:sz="6" w:space="0" w:color="auto"/>
            </w:tcBorders>
          </w:tcPr>
          <w:p w14:paraId="3FCD8C72"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4B91D25F"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34406200" w14:textId="77777777" w:rsidR="00AF5DFE" w:rsidRDefault="00AF5DFE">
            <w:pPr>
              <w:rPr>
                <w:rFonts w:ascii="Arial" w:hAnsi="Arial"/>
                <w:snapToGrid w:val="0"/>
              </w:rPr>
            </w:pPr>
          </w:p>
        </w:tc>
        <w:tc>
          <w:tcPr>
            <w:tcW w:w="2700" w:type="dxa"/>
          </w:tcPr>
          <w:p w14:paraId="24FC6B86" w14:textId="77777777" w:rsidR="00AF5DFE" w:rsidRDefault="00AF5DFE">
            <w:pPr>
              <w:rPr>
                <w:rFonts w:ascii="Arial" w:hAnsi="Arial"/>
                <w:snapToGrid w:val="0"/>
              </w:rPr>
            </w:pPr>
            <w:r>
              <w:rPr>
                <w:rFonts w:ascii="Arial" w:hAnsi="Arial"/>
                <w:snapToGrid w:val="0"/>
              </w:rPr>
              <w:t>ATTAIN ECN</w:t>
            </w:r>
          </w:p>
        </w:tc>
        <w:tc>
          <w:tcPr>
            <w:tcW w:w="720" w:type="dxa"/>
          </w:tcPr>
          <w:p w14:paraId="02B5BF23" w14:textId="77777777" w:rsidR="00AF5DFE" w:rsidRDefault="00AF5DFE">
            <w:pPr>
              <w:jc w:val="center"/>
              <w:rPr>
                <w:rFonts w:ascii="Arial" w:hAnsi="Arial"/>
                <w:snapToGrid w:val="0"/>
              </w:rPr>
            </w:pPr>
            <w:r>
              <w:rPr>
                <w:rFonts w:ascii="Arial" w:hAnsi="Arial"/>
                <w:snapToGrid w:val="0"/>
              </w:rPr>
              <w:t>40</w:t>
            </w:r>
          </w:p>
        </w:tc>
      </w:tr>
      <w:tr w:rsidR="00AF5DFE" w14:paraId="63E9893B" w14:textId="77777777">
        <w:trPr>
          <w:trHeight w:val="281"/>
        </w:trPr>
        <w:tc>
          <w:tcPr>
            <w:tcW w:w="750" w:type="dxa"/>
            <w:tcBorders>
              <w:top w:val="single" w:sz="6" w:space="0" w:color="auto"/>
              <w:bottom w:val="single" w:sz="6" w:space="0" w:color="auto"/>
            </w:tcBorders>
          </w:tcPr>
          <w:p w14:paraId="69B9B04B"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13AD1746"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72628CBA" w14:textId="77777777" w:rsidR="00AF5DFE" w:rsidRDefault="00AF5DFE">
            <w:pPr>
              <w:rPr>
                <w:rFonts w:ascii="Arial" w:hAnsi="Arial"/>
                <w:snapToGrid w:val="0"/>
              </w:rPr>
            </w:pPr>
          </w:p>
        </w:tc>
        <w:tc>
          <w:tcPr>
            <w:tcW w:w="2700" w:type="dxa"/>
          </w:tcPr>
          <w:p w14:paraId="49BDB388" w14:textId="77777777" w:rsidR="00AF5DFE" w:rsidRDefault="00AF5DFE">
            <w:pPr>
              <w:rPr>
                <w:rFonts w:ascii="Arial" w:hAnsi="Arial"/>
                <w:snapToGrid w:val="0"/>
              </w:rPr>
            </w:pPr>
            <w:r>
              <w:rPr>
                <w:rFonts w:ascii="Arial" w:hAnsi="Arial"/>
                <w:snapToGrid w:val="0"/>
              </w:rPr>
              <w:t>BRUT ECN</w:t>
            </w:r>
          </w:p>
        </w:tc>
        <w:tc>
          <w:tcPr>
            <w:tcW w:w="720" w:type="dxa"/>
          </w:tcPr>
          <w:p w14:paraId="0D9D3AE8" w14:textId="77777777" w:rsidR="00AF5DFE" w:rsidRDefault="00AF5DFE">
            <w:pPr>
              <w:jc w:val="center"/>
              <w:rPr>
                <w:rFonts w:ascii="Arial" w:hAnsi="Arial"/>
                <w:snapToGrid w:val="0"/>
              </w:rPr>
            </w:pPr>
            <w:r>
              <w:rPr>
                <w:rFonts w:ascii="Arial" w:hAnsi="Arial"/>
                <w:snapToGrid w:val="0"/>
              </w:rPr>
              <w:t>41</w:t>
            </w:r>
          </w:p>
        </w:tc>
      </w:tr>
      <w:tr w:rsidR="00AF5DFE" w14:paraId="79C7DB1B" w14:textId="77777777">
        <w:trPr>
          <w:trHeight w:val="281"/>
        </w:trPr>
        <w:tc>
          <w:tcPr>
            <w:tcW w:w="750" w:type="dxa"/>
            <w:tcBorders>
              <w:top w:val="single" w:sz="6" w:space="0" w:color="auto"/>
              <w:bottom w:val="single" w:sz="6" w:space="0" w:color="auto"/>
            </w:tcBorders>
          </w:tcPr>
          <w:p w14:paraId="11428A0F"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40B70AF6"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492C4AF8" w14:textId="77777777" w:rsidR="00AF5DFE" w:rsidRDefault="00AF5DFE">
            <w:pPr>
              <w:rPr>
                <w:rFonts w:ascii="Arial" w:hAnsi="Arial"/>
                <w:snapToGrid w:val="0"/>
              </w:rPr>
            </w:pPr>
          </w:p>
        </w:tc>
        <w:tc>
          <w:tcPr>
            <w:tcW w:w="2700" w:type="dxa"/>
          </w:tcPr>
          <w:p w14:paraId="4344F07F" w14:textId="77777777" w:rsidR="00AF5DFE" w:rsidRDefault="00AF5DFE">
            <w:pPr>
              <w:rPr>
                <w:rFonts w:ascii="Arial" w:hAnsi="Arial"/>
                <w:snapToGrid w:val="0"/>
              </w:rPr>
            </w:pPr>
            <w:r>
              <w:rPr>
                <w:rFonts w:ascii="Arial" w:hAnsi="Arial"/>
                <w:snapToGrid w:val="0"/>
              </w:rPr>
              <w:t>GlobeNet ECN</w:t>
            </w:r>
          </w:p>
        </w:tc>
        <w:tc>
          <w:tcPr>
            <w:tcW w:w="720" w:type="dxa"/>
          </w:tcPr>
          <w:p w14:paraId="46CB2143" w14:textId="77777777" w:rsidR="00AF5DFE" w:rsidRDefault="00AF5DFE">
            <w:pPr>
              <w:jc w:val="center"/>
              <w:rPr>
                <w:rFonts w:ascii="Arial" w:hAnsi="Arial"/>
                <w:snapToGrid w:val="0"/>
              </w:rPr>
            </w:pPr>
            <w:r>
              <w:rPr>
                <w:rFonts w:ascii="Arial" w:hAnsi="Arial"/>
                <w:snapToGrid w:val="0"/>
              </w:rPr>
              <w:t>42</w:t>
            </w:r>
          </w:p>
        </w:tc>
      </w:tr>
      <w:tr w:rsidR="00AF5DFE" w14:paraId="61EBFBBD" w14:textId="77777777">
        <w:trPr>
          <w:trHeight w:val="281"/>
        </w:trPr>
        <w:tc>
          <w:tcPr>
            <w:tcW w:w="750" w:type="dxa"/>
            <w:tcBorders>
              <w:top w:val="single" w:sz="6" w:space="0" w:color="auto"/>
              <w:bottom w:val="single" w:sz="6" w:space="0" w:color="auto"/>
            </w:tcBorders>
          </w:tcPr>
          <w:p w14:paraId="032D9DDD"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080DCEED"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14C810F3" w14:textId="77777777" w:rsidR="00AF5DFE" w:rsidRDefault="00AF5DFE">
            <w:pPr>
              <w:rPr>
                <w:rFonts w:ascii="Arial" w:hAnsi="Arial"/>
                <w:snapToGrid w:val="0"/>
              </w:rPr>
            </w:pPr>
          </w:p>
        </w:tc>
        <w:tc>
          <w:tcPr>
            <w:tcW w:w="2700" w:type="dxa"/>
          </w:tcPr>
          <w:p w14:paraId="5A3F033F" w14:textId="77777777" w:rsidR="00AF5DFE" w:rsidRDefault="00AF5DFE">
            <w:pPr>
              <w:rPr>
                <w:rFonts w:ascii="Arial" w:hAnsi="Arial"/>
                <w:snapToGrid w:val="0"/>
              </w:rPr>
            </w:pPr>
            <w:r>
              <w:rPr>
                <w:rFonts w:ascii="Arial" w:hAnsi="Arial"/>
                <w:snapToGrid w:val="0"/>
              </w:rPr>
              <w:t>Instinet ECN</w:t>
            </w:r>
          </w:p>
        </w:tc>
        <w:tc>
          <w:tcPr>
            <w:tcW w:w="720" w:type="dxa"/>
          </w:tcPr>
          <w:p w14:paraId="3E6C75B2" w14:textId="77777777" w:rsidR="00AF5DFE" w:rsidRDefault="00AF5DFE">
            <w:pPr>
              <w:jc w:val="center"/>
              <w:rPr>
                <w:rFonts w:ascii="Arial" w:hAnsi="Arial"/>
                <w:snapToGrid w:val="0"/>
              </w:rPr>
            </w:pPr>
            <w:r>
              <w:rPr>
                <w:rFonts w:ascii="Arial" w:hAnsi="Arial"/>
                <w:snapToGrid w:val="0"/>
              </w:rPr>
              <w:t>43</w:t>
            </w:r>
          </w:p>
        </w:tc>
      </w:tr>
      <w:tr w:rsidR="00AF5DFE" w14:paraId="268A257C" w14:textId="77777777">
        <w:trPr>
          <w:trHeight w:val="281"/>
        </w:trPr>
        <w:tc>
          <w:tcPr>
            <w:tcW w:w="750" w:type="dxa"/>
            <w:tcBorders>
              <w:top w:val="single" w:sz="6" w:space="0" w:color="auto"/>
              <w:bottom w:val="single" w:sz="6" w:space="0" w:color="auto"/>
            </w:tcBorders>
          </w:tcPr>
          <w:p w14:paraId="352565D7"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76C0BD52"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5B2BF949" w14:textId="77777777" w:rsidR="00AF5DFE" w:rsidRDefault="00AF5DFE">
            <w:pPr>
              <w:rPr>
                <w:rFonts w:ascii="Arial" w:hAnsi="Arial"/>
                <w:snapToGrid w:val="0"/>
              </w:rPr>
            </w:pPr>
          </w:p>
        </w:tc>
        <w:tc>
          <w:tcPr>
            <w:tcW w:w="2700" w:type="dxa"/>
          </w:tcPr>
          <w:p w14:paraId="41074128" w14:textId="77777777" w:rsidR="00AF5DFE" w:rsidRDefault="00AF5DFE">
            <w:pPr>
              <w:rPr>
                <w:rFonts w:ascii="Arial" w:hAnsi="Arial"/>
                <w:snapToGrid w:val="0"/>
              </w:rPr>
            </w:pPr>
            <w:r>
              <w:rPr>
                <w:rFonts w:ascii="Arial" w:hAnsi="Arial"/>
                <w:snapToGrid w:val="0"/>
              </w:rPr>
              <w:t>Island ECN</w:t>
            </w:r>
          </w:p>
        </w:tc>
        <w:tc>
          <w:tcPr>
            <w:tcW w:w="720" w:type="dxa"/>
          </w:tcPr>
          <w:p w14:paraId="4E5B7AFD" w14:textId="77777777" w:rsidR="00AF5DFE" w:rsidRDefault="00AF5DFE">
            <w:pPr>
              <w:jc w:val="center"/>
              <w:rPr>
                <w:rFonts w:ascii="Arial" w:hAnsi="Arial"/>
                <w:snapToGrid w:val="0"/>
              </w:rPr>
            </w:pPr>
            <w:r>
              <w:rPr>
                <w:rFonts w:ascii="Arial" w:hAnsi="Arial"/>
                <w:snapToGrid w:val="0"/>
              </w:rPr>
              <w:t>44</w:t>
            </w:r>
          </w:p>
        </w:tc>
      </w:tr>
      <w:tr w:rsidR="00AF5DFE" w14:paraId="414D9C37" w14:textId="77777777">
        <w:trPr>
          <w:trHeight w:val="281"/>
        </w:trPr>
        <w:tc>
          <w:tcPr>
            <w:tcW w:w="750" w:type="dxa"/>
            <w:tcBorders>
              <w:top w:val="single" w:sz="6" w:space="0" w:color="auto"/>
              <w:bottom w:val="single" w:sz="6" w:space="0" w:color="auto"/>
            </w:tcBorders>
          </w:tcPr>
          <w:p w14:paraId="1CCCDD44"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7A513DA9"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19B772EF" w14:textId="77777777" w:rsidR="00AF5DFE" w:rsidRDefault="00AF5DFE">
            <w:pPr>
              <w:rPr>
                <w:rFonts w:ascii="Arial" w:hAnsi="Arial"/>
                <w:snapToGrid w:val="0"/>
              </w:rPr>
            </w:pPr>
          </w:p>
        </w:tc>
        <w:tc>
          <w:tcPr>
            <w:tcW w:w="2700" w:type="dxa"/>
          </w:tcPr>
          <w:p w14:paraId="2DC0FC17" w14:textId="77777777" w:rsidR="00AF5DFE" w:rsidRDefault="00AF5DFE">
            <w:pPr>
              <w:rPr>
                <w:rFonts w:ascii="Arial" w:hAnsi="Arial"/>
                <w:snapToGrid w:val="0"/>
              </w:rPr>
            </w:pPr>
            <w:r>
              <w:rPr>
                <w:rFonts w:ascii="Arial" w:hAnsi="Arial"/>
                <w:snapToGrid w:val="0"/>
              </w:rPr>
              <w:t>MarketXT ECN</w:t>
            </w:r>
          </w:p>
        </w:tc>
        <w:tc>
          <w:tcPr>
            <w:tcW w:w="720" w:type="dxa"/>
          </w:tcPr>
          <w:p w14:paraId="5F93B9D9" w14:textId="77777777" w:rsidR="00AF5DFE" w:rsidRDefault="00AF5DFE">
            <w:pPr>
              <w:jc w:val="center"/>
              <w:rPr>
                <w:rFonts w:ascii="Arial" w:hAnsi="Arial"/>
                <w:snapToGrid w:val="0"/>
              </w:rPr>
            </w:pPr>
            <w:r>
              <w:rPr>
                <w:rFonts w:ascii="Arial" w:hAnsi="Arial"/>
                <w:snapToGrid w:val="0"/>
              </w:rPr>
              <w:t>45</w:t>
            </w:r>
          </w:p>
        </w:tc>
      </w:tr>
      <w:tr w:rsidR="00AF5DFE" w14:paraId="2BFEA586" w14:textId="77777777">
        <w:trPr>
          <w:trHeight w:val="281"/>
        </w:trPr>
        <w:tc>
          <w:tcPr>
            <w:tcW w:w="750" w:type="dxa"/>
            <w:tcBorders>
              <w:top w:val="single" w:sz="6" w:space="0" w:color="auto"/>
              <w:bottom w:val="single" w:sz="6" w:space="0" w:color="auto"/>
            </w:tcBorders>
          </w:tcPr>
          <w:p w14:paraId="596EB069"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0672A276"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76CF3512" w14:textId="77777777" w:rsidR="00AF5DFE" w:rsidRDefault="00AF5DFE">
            <w:pPr>
              <w:rPr>
                <w:rFonts w:ascii="Arial" w:hAnsi="Arial"/>
                <w:snapToGrid w:val="0"/>
              </w:rPr>
            </w:pPr>
          </w:p>
        </w:tc>
        <w:tc>
          <w:tcPr>
            <w:tcW w:w="2700" w:type="dxa"/>
          </w:tcPr>
          <w:p w14:paraId="0633FA30" w14:textId="77777777" w:rsidR="00AF5DFE" w:rsidRDefault="00AF5DFE">
            <w:pPr>
              <w:rPr>
                <w:rFonts w:ascii="Arial" w:hAnsi="Arial"/>
                <w:snapToGrid w:val="0"/>
              </w:rPr>
            </w:pPr>
            <w:r>
              <w:rPr>
                <w:rFonts w:ascii="Arial" w:hAnsi="Arial"/>
                <w:snapToGrid w:val="0"/>
              </w:rPr>
              <w:t>NexTrade ECN</w:t>
            </w:r>
          </w:p>
        </w:tc>
        <w:tc>
          <w:tcPr>
            <w:tcW w:w="720" w:type="dxa"/>
          </w:tcPr>
          <w:p w14:paraId="1311C6A7" w14:textId="77777777" w:rsidR="00AF5DFE" w:rsidRDefault="00AF5DFE">
            <w:pPr>
              <w:jc w:val="center"/>
              <w:rPr>
                <w:rFonts w:ascii="Arial" w:hAnsi="Arial"/>
                <w:snapToGrid w:val="0"/>
              </w:rPr>
            </w:pPr>
            <w:r>
              <w:rPr>
                <w:rFonts w:ascii="Arial" w:hAnsi="Arial"/>
                <w:snapToGrid w:val="0"/>
              </w:rPr>
              <w:t>46</w:t>
            </w:r>
          </w:p>
        </w:tc>
      </w:tr>
      <w:tr w:rsidR="00AF5DFE" w14:paraId="51F8A858" w14:textId="77777777">
        <w:trPr>
          <w:trHeight w:val="281"/>
        </w:trPr>
        <w:tc>
          <w:tcPr>
            <w:tcW w:w="750" w:type="dxa"/>
            <w:tcBorders>
              <w:top w:val="single" w:sz="6" w:space="0" w:color="auto"/>
              <w:bottom w:val="single" w:sz="6" w:space="0" w:color="auto"/>
            </w:tcBorders>
          </w:tcPr>
          <w:p w14:paraId="6320C9A3"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7BE468C0"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0493753B" w14:textId="77777777" w:rsidR="00AF5DFE" w:rsidRDefault="00AF5DFE">
            <w:pPr>
              <w:rPr>
                <w:rFonts w:ascii="Arial" w:hAnsi="Arial"/>
                <w:snapToGrid w:val="0"/>
              </w:rPr>
            </w:pPr>
          </w:p>
        </w:tc>
        <w:tc>
          <w:tcPr>
            <w:tcW w:w="2700" w:type="dxa"/>
          </w:tcPr>
          <w:p w14:paraId="28050611" w14:textId="77777777" w:rsidR="00AF5DFE" w:rsidRDefault="00AF5DFE">
            <w:pPr>
              <w:rPr>
                <w:rFonts w:ascii="Arial" w:hAnsi="Arial"/>
                <w:snapToGrid w:val="0"/>
              </w:rPr>
            </w:pPr>
            <w:r>
              <w:rPr>
                <w:rFonts w:ascii="Arial" w:hAnsi="Arial"/>
                <w:snapToGrid w:val="0"/>
              </w:rPr>
              <w:t>REDIBook ECN</w:t>
            </w:r>
          </w:p>
        </w:tc>
        <w:tc>
          <w:tcPr>
            <w:tcW w:w="720" w:type="dxa"/>
          </w:tcPr>
          <w:p w14:paraId="63C68567" w14:textId="77777777" w:rsidR="00AF5DFE" w:rsidRDefault="00AF5DFE">
            <w:pPr>
              <w:jc w:val="center"/>
              <w:rPr>
                <w:rFonts w:ascii="Arial" w:hAnsi="Arial"/>
                <w:snapToGrid w:val="0"/>
              </w:rPr>
            </w:pPr>
            <w:r>
              <w:rPr>
                <w:rFonts w:ascii="Arial" w:hAnsi="Arial"/>
                <w:snapToGrid w:val="0"/>
              </w:rPr>
              <w:t>47</w:t>
            </w:r>
          </w:p>
        </w:tc>
      </w:tr>
      <w:tr w:rsidR="00AF5DFE" w14:paraId="49F6D5BB" w14:textId="77777777">
        <w:trPr>
          <w:trHeight w:val="281"/>
        </w:trPr>
        <w:tc>
          <w:tcPr>
            <w:tcW w:w="750" w:type="dxa"/>
            <w:tcBorders>
              <w:top w:val="single" w:sz="6" w:space="0" w:color="auto"/>
              <w:bottom w:val="single" w:sz="6" w:space="0" w:color="auto"/>
            </w:tcBorders>
          </w:tcPr>
          <w:p w14:paraId="4B5F0F56"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18DC2824"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50FCB502" w14:textId="77777777" w:rsidR="00AF5DFE" w:rsidRDefault="00AF5DFE">
            <w:pPr>
              <w:rPr>
                <w:rFonts w:ascii="Arial" w:hAnsi="Arial"/>
                <w:snapToGrid w:val="0"/>
              </w:rPr>
            </w:pPr>
          </w:p>
        </w:tc>
        <w:tc>
          <w:tcPr>
            <w:tcW w:w="2700" w:type="dxa"/>
          </w:tcPr>
          <w:p w14:paraId="09B8F5F5" w14:textId="77777777" w:rsidR="00AF5DFE" w:rsidRDefault="00AF5DFE">
            <w:pPr>
              <w:rPr>
                <w:rFonts w:ascii="Arial" w:hAnsi="Arial"/>
                <w:snapToGrid w:val="0"/>
              </w:rPr>
            </w:pPr>
            <w:r>
              <w:rPr>
                <w:rFonts w:ascii="Arial" w:hAnsi="Arial"/>
                <w:snapToGrid w:val="0"/>
              </w:rPr>
              <w:t>NQLX</w:t>
            </w:r>
          </w:p>
        </w:tc>
        <w:tc>
          <w:tcPr>
            <w:tcW w:w="720" w:type="dxa"/>
          </w:tcPr>
          <w:p w14:paraId="17C05E85" w14:textId="77777777" w:rsidR="00AF5DFE" w:rsidRDefault="00AF5DFE">
            <w:pPr>
              <w:jc w:val="center"/>
              <w:rPr>
                <w:rFonts w:ascii="Arial" w:hAnsi="Arial"/>
                <w:snapToGrid w:val="0"/>
              </w:rPr>
            </w:pPr>
            <w:r>
              <w:rPr>
                <w:rFonts w:ascii="Arial" w:hAnsi="Arial"/>
                <w:snapToGrid w:val="0"/>
              </w:rPr>
              <w:t>49</w:t>
            </w:r>
          </w:p>
        </w:tc>
      </w:tr>
      <w:tr w:rsidR="00AF5DFE" w14:paraId="64CC17CC" w14:textId="77777777">
        <w:trPr>
          <w:trHeight w:val="281"/>
        </w:trPr>
        <w:tc>
          <w:tcPr>
            <w:tcW w:w="750" w:type="dxa"/>
            <w:tcBorders>
              <w:top w:val="single" w:sz="6" w:space="0" w:color="auto"/>
              <w:bottom w:val="single" w:sz="6" w:space="0" w:color="auto"/>
            </w:tcBorders>
          </w:tcPr>
          <w:p w14:paraId="1D72305E"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40B639ED"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29D90048" w14:textId="77777777" w:rsidR="00AF5DFE" w:rsidRDefault="00AF5DFE">
            <w:pPr>
              <w:rPr>
                <w:rFonts w:ascii="Arial" w:hAnsi="Arial"/>
                <w:snapToGrid w:val="0"/>
              </w:rPr>
            </w:pPr>
          </w:p>
        </w:tc>
        <w:tc>
          <w:tcPr>
            <w:tcW w:w="2700" w:type="dxa"/>
          </w:tcPr>
          <w:p w14:paraId="04EC9311" w14:textId="77777777" w:rsidR="00AF5DFE" w:rsidRDefault="00AF5DFE">
            <w:pPr>
              <w:rPr>
                <w:rFonts w:ascii="Arial" w:hAnsi="Arial"/>
                <w:snapToGrid w:val="0"/>
              </w:rPr>
            </w:pPr>
            <w:r>
              <w:rPr>
                <w:rFonts w:ascii="Arial" w:hAnsi="Arial"/>
                <w:snapToGrid w:val="0"/>
              </w:rPr>
              <w:t>OneChicago</w:t>
            </w:r>
          </w:p>
        </w:tc>
        <w:tc>
          <w:tcPr>
            <w:tcW w:w="720" w:type="dxa"/>
          </w:tcPr>
          <w:p w14:paraId="02D29C8A" w14:textId="77777777" w:rsidR="00AF5DFE" w:rsidRDefault="00AF5DFE">
            <w:pPr>
              <w:jc w:val="center"/>
              <w:rPr>
                <w:rFonts w:ascii="Arial" w:hAnsi="Arial"/>
                <w:snapToGrid w:val="0"/>
              </w:rPr>
            </w:pPr>
            <w:r>
              <w:rPr>
                <w:rFonts w:ascii="Arial" w:hAnsi="Arial"/>
                <w:snapToGrid w:val="0"/>
              </w:rPr>
              <w:t>50</w:t>
            </w:r>
          </w:p>
        </w:tc>
      </w:tr>
      <w:tr w:rsidR="00AF5DFE" w14:paraId="06C377C6" w14:textId="77777777">
        <w:trPr>
          <w:trHeight w:val="281"/>
        </w:trPr>
        <w:tc>
          <w:tcPr>
            <w:tcW w:w="750" w:type="dxa"/>
            <w:tcBorders>
              <w:top w:val="single" w:sz="6" w:space="0" w:color="auto"/>
              <w:bottom w:val="single" w:sz="4" w:space="0" w:color="auto"/>
            </w:tcBorders>
          </w:tcPr>
          <w:p w14:paraId="04B9D9C3"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68E3C07D"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045C7386" w14:textId="77777777" w:rsidR="00AF5DFE" w:rsidRDefault="00AF5DFE">
            <w:pPr>
              <w:rPr>
                <w:rFonts w:ascii="Arial" w:hAnsi="Arial"/>
                <w:snapToGrid w:val="0"/>
              </w:rPr>
            </w:pPr>
          </w:p>
        </w:tc>
        <w:tc>
          <w:tcPr>
            <w:tcW w:w="2700" w:type="dxa"/>
          </w:tcPr>
          <w:p w14:paraId="69C895AC" w14:textId="77777777" w:rsidR="00AF5DFE" w:rsidRDefault="00AF5DFE">
            <w:pPr>
              <w:rPr>
                <w:rFonts w:ascii="Arial" w:hAnsi="Arial"/>
                <w:snapToGrid w:val="0"/>
              </w:rPr>
            </w:pPr>
            <w:r>
              <w:rPr>
                <w:rFonts w:ascii="Arial" w:hAnsi="Arial"/>
                <w:snapToGrid w:val="0"/>
              </w:rPr>
              <w:t>Track ECN (DATA)</w:t>
            </w:r>
          </w:p>
        </w:tc>
        <w:tc>
          <w:tcPr>
            <w:tcW w:w="720" w:type="dxa"/>
          </w:tcPr>
          <w:p w14:paraId="4F22D7F3" w14:textId="77777777" w:rsidR="00AF5DFE" w:rsidRDefault="00AF5DFE">
            <w:pPr>
              <w:jc w:val="center"/>
              <w:rPr>
                <w:rFonts w:ascii="Arial" w:hAnsi="Arial"/>
                <w:snapToGrid w:val="0"/>
              </w:rPr>
            </w:pPr>
            <w:r>
              <w:rPr>
                <w:rFonts w:ascii="Arial" w:hAnsi="Arial"/>
                <w:snapToGrid w:val="0"/>
              </w:rPr>
              <w:t>51</w:t>
            </w:r>
          </w:p>
        </w:tc>
      </w:tr>
      <w:tr w:rsidR="00AF5DFE" w14:paraId="1270A4FF" w14:textId="77777777">
        <w:trPr>
          <w:trHeight w:val="281"/>
        </w:trPr>
        <w:tc>
          <w:tcPr>
            <w:tcW w:w="750" w:type="dxa"/>
            <w:tcBorders>
              <w:top w:val="single" w:sz="6" w:space="0" w:color="auto"/>
              <w:bottom w:val="single" w:sz="6" w:space="0" w:color="auto"/>
            </w:tcBorders>
          </w:tcPr>
          <w:p w14:paraId="13D68906"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28537775"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251A99E6" w14:textId="77777777" w:rsidR="00AF5DFE" w:rsidRDefault="00AF5DFE">
            <w:pPr>
              <w:rPr>
                <w:rFonts w:ascii="Arial" w:hAnsi="Arial"/>
                <w:snapToGrid w:val="0"/>
              </w:rPr>
            </w:pPr>
          </w:p>
        </w:tc>
        <w:tc>
          <w:tcPr>
            <w:tcW w:w="2700" w:type="dxa"/>
          </w:tcPr>
          <w:p w14:paraId="088ED098" w14:textId="77777777" w:rsidR="00AF5DFE" w:rsidRDefault="00AF5DFE">
            <w:pPr>
              <w:rPr>
                <w:rFonts w:ascii="Arial" w:hAnsi="Arial"/>
                <w:snapToGrid w:val="0"/>
              </w:rPr>
            </w:pPr>
            <w:r>
              <w:rPr>
                <w:rFonts w:ascii="Arial" w:hAnsi="Arial"/>
                <w:snapToGrid w:val="0"/>
              </w:rPr>
              <w:t>Track ECN (TRAC)</w:t>
            </w:r>
          </w:p>
        </w:tc>
        <w:tc>
          <w:tcPr>
            <w:tcW w:w="720" w:type="dxa"/>
          </w:tcPr>
          <w:p w14:paraId="69E507FF" w14:textId="77777777" w:rsidR="00AF5DFE" w:rsidRDefault="00AF5DFE">
            <w:pPr>
              <w:jc w:val="center"/>
              <w:rPr>
                <w:rFonts w:ascii="Arial" w:hAnsi="Arial"/>
                <w:snapToGrid w:val="0"/>
              </w:rPr>
            </w:pPr>
            <w:r>
              <w:rPr>
                <w:rFonts w:ascii="Arial" w:hAnsi="Arial"/>
                <w:snapToGrid w:val="0"/>
              </w:rPr>
              <w:t>52</w:t>
            </w:r>
          </w:p>
        </w:tc>
      </w:tr>
      <w:tr w:rsidR="00AF5DFE" w14:paraId="04D2AAC8" w14:textId="77777777">
        <w:trPr>
          <w:trHeight w:val="281"/>
        </w:trPr>
        <w:tc>
          <w:tcPr>
            <w:tcW w:w="750" w:type="dxa"/>
            <w:tcBorders>
              <w:top w:val="single" w:sz="6" w:space="0" w:color="auto"/>
              <w:bottom w:val="single" w:sz="6" w:space="0" w:color="auto"/>
            </w:tcBorders>
          </w:tcPr>
          <w:p w14:paraId="06767892"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09FC39C8"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2C415EBC" w14:textId="77777777" w:rsidR="00AF5DFE" w:rsidRDefault="00AF5DFE">
            <w:pPr>
              <w:rPr>
                <w:rFonts w:ascii="Arial" w:hAnsi="Arial"/>
                <w:snapToGrid w:val="0"/>
              </w:rPr>
            </w:pPr>
          </w:p>
        </w:tc>
        <w:tc>
          <w:tcPr>
            <w:tcW w:w="2700" w:type="dxa"/>
          </w:tcPr>
          <w:p w14:paraId="62DC2B29" w14:textId="77777777" w:rsidR="00AF5DFE" w:rsidRDefault="00AF5DFE">
            <w:pPr>
              <w:rPr>
                <w:rFonts w:ascii="Arial" w:hAnsi="Arial"/>
                <w:snapToGrid w:val="0"/>
              </w:rPr>
            </w:pPr>
            <w:r>
              <w:rPr>
                <w:rFonts w:ascii="Arial" w:hAnsi="Arial"/>
                <w:snapToGrid w:val="0"/>
              </w:rPr>
              <w:t>Pipeline</w:t>
            </w:r>
          </w:p>
        </w:tc>
        <w:tc>
          <w:tcPr>
            <w:tcW w:w="720" w:type="dxa"/>
          </w:tcPr>
          <w:p w14:paraId="3370AE12" w14:textId="77777777" w:rsidR="00AF5DFE" w:rsidRDefault="00AF5DFE">
            <w:pPr>
              <w:jc w:val="center"/>
              <w:rPr>
                <w:rFonts w:ascii="Arial" w:hAnsi="Arial"/>
                <w:snapToGrid w:val="0"/>
              </w:rPr>
            </w:pPr>
            <w:r>
              <w:rPr>
                <w:rFonts w:ascii="Arial" w:hAnsi="Arial"/>
                <w:snapToGrid w:val="0"/>
              </w:rPr>
              <w:t>53</w:t>
            </w:r>
          </w:p>
        </w:tc>
      </w:tr>
      <w:tr w:rsidR="00AF5DFE" w14:paraId="2679CCF5" w14:textId="77777777">
        <w:trPr>
          <w:trHeight w:val="281"/>
        </w:trPr>
        <w:tc>
          <w:tcPr>
            <w:tcW w:w="750" w:type="dxa"/>
            <w:tcBorders>
              <w:top w:val="single" w:sz="6" w:space="0" w:color="auto"/>
              <w:bottom w:val="single" w:sz="6" w:space="0" w:color="auto"/>
            </w:tcBorders>
          </w:tcPr>
          <w:p w14:paraId="20EE5DA6"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738B7C79"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49331F9F" w14:textId="77777777" w:rsidR="00AF5DFE" w:rsidRDefault="00AF5DFE">
            <w:pPr>
              <w:rPr>
                <w:rFonts w:ascii="Arial" w:hAnsi="Arial"/>
                <w:snapToGrid w:val="0"/>
              </w:rPr>
            </w:pPr>
          </w:p>
        </w:tc>
        <w:tc>
          <w:tcPr>
            <w:tcW w:w="2700" w:type="dxa"/>
          </w:tcPr>
          <w:p w14:paraId="495105BB" w14:textId="77777777" w:rsidR="00AF5DFE" w:rsidRDefault="00AF5DFE">
            <w:pPr>
              <w:rPr>
                <w:rFonts w:ascii="Arial" w:hAnsi="Arial"/>
                <w:snapToGrid w:val="0"/>
              </w:rPr>
            </w:pPr>
            <w:r>
              <w:rPr>
                <w:rFonts w:ascii="Arial" w:hAnsi="Arial"/>
                <w:snapToGrid w:val="0"/>
              </w:rPr>
              <w:t>BATS</w:t>
            </w:r>
          </w:p>
        </w:tc>
        <w:tc>
          <w:tcPr>
            <w:tcW w:w="720" w:type="dxa"/>
          </w:tcPr>
          <w:p w14:paraId="4455B126" w14:textId="77777777" w:rsidR="00AF5DFE" w:rsidRDefault="00AF5DFE">
            <w:pPr>
              <w:jc w:val="center"/>
              <w:rPr>
                <w:rFonts w:ascii="Arial" w:hAnsi="Arial"/>
                <w:snapToGrid w:val="0"/>
              </w:rPr>
            </w:pPr>
            <w:r>
              <w:rPr>
                <w:rFonts w:ascii="Arial" w:hAnsi="Arial"/>
                <w:snapToGrid w:val="0"/>
              </w:rPr>
              <w:t>54</w:t>
            </w:r>
          </w:p>
        </w:tc>
      </w:tr>
      <w:tr w:rsidR="00AF5DFE" w14:paraId="76D32843" w14:textId="77777777">
        <w:trPr>
          <w:trHeight w:val="281"/>
        </w:trPr>
        <w:tc>
          <w:tcPr>
            <w:tcW w:w="750" w:type="dxa"/>
            <w:tcBorders>
              <w:top w:val="single" w:sz="6" w:space="0" w:color="auto"/>
              <w:bottom w:val="single" w:sz="4" w:space="0" w:color="auto"/>
            </w:tcBorders>
          </w:tcPr>
          <w:p w14:paraId="29B897CA"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29A3F07C"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114D7F32" w14:textId="77777777" w:rsidR="00AF5DFE" w:rsidRDefault="00AF5DFE">
            <w:pPr>
              <w:rPr>
                <w:rFonts w:ascii="Arial" w:hAnsi="Arial"/>
                <w:snapToGrid w:val="0"/>
              </w:rPr>
            </w:pPr>
          </w:p>
        </w:tc>
        <w:tc>
          <w:tcPr>
            <w:tcW w:w="2700" w:type="dxa"/>
          </w:tcPr>
          <w:p w14:paraId="651552D7" w14:textId="77777777" w:rsidR="00AF5DFE" w:rsidRDefault="00AF5DFE">
            <w:pPr>
              <w:rPr>
                <w:rFonts w:ascii="Arial" w:hAnsi="Arial" w:cs="Arial"/>
                <w:snapToGrid w:val="0"/>
              </w:rPr>
            </w:pPr>
            <w:r>
              <w:rPr>
                <w:rFonts w:ascii="Arial" w:hAnsi="Arial" w:cs="Arial"/>
                <w:snapToGrid w:val="0"/>
              </w:rPr>
              <w:t>BIDS</w:t>
            </w:r>
          </w:p>
        </w:tc>
        <w:tc>
          <w:tcPr>
            <w:tcW w:w="720" w:type="dxa"/>
          </w:tcPr>
          <w:p w14:paraId="7E17EC5A" w14:textId="77777777" w:rsidR="00AF5DFE" w:rsidRDefault="00AF5DFE">
            <w:pPr>
              <w:jc w:val="center"/>
              <w:rPr>
                <w:rFonts w:ascii="Arial" w:hAnsi="Arial" w:cs="Arial"/>
                <w:snapToGrid w:val="0"/>
              </w:rPr>
            </w:pPr>
            <w:r>
              <w:rPr>
                <w:rFonts w:ascii="Arial" w:hAnsi="Arial" w:cs="Arial"/>
                <w:snapToGrid w:val="0"/>
              </w:rPr>
              <w:t>55</w:t>
            </w:r>
          </w:p>
        </w:tc>
      </w:tr>
      <w:tr w:rsidR="00AF5DFE" w14:paraId="4F37CEA3" w14:textId="77777777">
        <w:trPr>
          <w:trHeight w:val="281"/>
        </w:trPr>
        <w:tc>
          <w:tcPr>
            <w:tcW w:w="750" w:type="dxa"/>
            <w:tcBorders>
              <w:top w:val="single" w:sz="6" w:space="0" w:color="auto"/>
              <w:bottom w:val="single" w:sz="4" w:space="0" w:color="auto"/>
            </w:tcBorders>
          </w:tcPr>
          <w:p w14:paraId="1DBC7E04"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633B13AD"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6C6EC4D6" w14:textId="77777777" w:rsidR="00AF5DFE" w:rsidRDefault="00AF5DFE">
            <w:pPr>
              <w:rPr>
                <w:rFonts w:ascii="Arial" w:hAnsi="Arial"/>
                <w:snapToGrid w:val="0"/>
              </w:rPr>
            </w:pPr>
          </w:p>
        </w:tc>
        <w:tc>
          <w:tcPr>
            <w:tcW w:w="2700" w:type="dxa"/>
          </w:tcPr>
          <w:p w14:paraId="708242A5" w14:textId="77777777" w:rsidR="00AF5DFE" w:rsidRDefault="00AF5DFE">
            <w:pPr>
              <w:rPr>
                <w:rFonts w:ascii="Arial" w:hAnsi="Arial" w:cs="Arial"/>
                <w:snapToGrid w:val="0"/>
              </w:rPr>
            </w:pPr>
            <w:r>
              <w:rPr>
                <w:rFonts w:ascii="Arial" w:hAnsi="Arial" w:cs="Arial"/>
                <w:snapToGrid w:val="0"/>
              </w:rPr>
              <w:t>Direct Edge X</w:t>
            </w:r>
          </w:p>
        </w:tc>
        <w:tc>
          <w:tcPr>
            <w:tcW w:w="720" w:type="dxa"/>
          </w:tcPr>
          <w:p w14:paraId="5043AC5A" w14:textId="77777777" w:rsidR="00AF5DFE" w:rsidRDefault="00AF5DFE">
            <w:pPr>
              <w:jc w:val="center"/>
              <w:rPr>
                <w:rFonts w:ascii="Arial" w:hAnsi="Arial" w:cs="Arial"/>
                <w:snapToGrid w:val="0"/>
              </w:rPr>
            </w:pPr>
            <w:r>
              <w:rPr>
                <w:rFonts w:ascii="Arial" w:hAnsi="Arial" w:cs="Arial"/>
                <w:snapToGrid w:val="0"/>
              </w:rPr>
              <w:t>56</w:t>
            </w:r>
          </w:p>
        </w:tc>
      </w:tr>
      <w:tr w:rsidR="00AF5DFE" w14:paraId="504BDF98" w14:textId="77777777">
        <w:trPr>
          <w:trHeight w:val="281"/>
        </w:trPr>
        <w:tc>
          <w:tcPr>
            <w:tcW w:w="750" w:type="dxa"/>
            <w:tcBorders>
              <w:top w:val="single" w:sz="6" w:space="0" w:color="auto"/>
              <w:bottom w:val="single" w:sz="4" w:space="0" w:color="auto"/>
            </w:tcBorders>
          </w:tcPr>
          <w:p w14:paraId="2AFF2A2B"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1A017D21"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462A15BB" w14:textId="77777777" w:rsidR="00AF5DFE" w:rsidRDefault="00AF5DFE">
            <w:pPr>
              <w:rPr>
                <w:rFonts w:ascii="Arial" w:hAnsi="Arial"/>
                <w:snapToGrid w:val="0"/>
              </w:rPr>
            </w:pPr>
          </w:p>
        </w:tc>
        <w:tc>
          <w:tcPr>
            <w:tcW w:w="2700" w:type="dxa"/>
          </w:tcPr>
          <w:p w14:paraId="5790905B" w14:textId="77777777" w:rsidR="00AF5DFE" w:rsidRDefault="00AF5DFE">
            <w:pPr>
              <w:rPr>
                <w:rFonts w:ascii="Arial" w:hAnsi="Arial" w:cs="Arial"/>
                <w:snapToGrid w:val="0"/>
              </w:rPr>
            </w:pPr>
            <w:r>
              <w:rPr>
                <w:rFonts w:ascii="Arial" w:hAnsi="Arial" w:cs="Arial"/>
                <w:snapToGrid w:val="0"/>
              </w:rPr>
              <w:t>Direct Edge</w:t>
            </w:r>
          </w:p>
        </w:tc>
        <w:tc>
          <w:tcPr>
            <w:tcW w:w="720" w:type="dxa"/>
          </w:tcPr>
          <w:p w14:paraId="5FFEE2B3" w14:textId="77777777" w:rsidR="00AF5DFE" w:rsidRDefault="00AF5DFE">
            <w:pPr>
              <w:jc w:val="center"/>
              <w:rPr>
                <w:rFonts w:ascii="Arial" w:hAnsi="Arial" w:cs="Arial"/>
                <w:snapToGrid w:val="0"/>
              </w:rPr>
            </w:pPr>
            <w:r>
              <w:rPr>
                <w:rFonts w:ascii="Arial" w:hAnsi="Arial" w:cs="Arial"/>
                <w:snapToGrid w:val="0"/>
              </w:rPr>
              <w:t>57</w:t>
            </w:r>
          </w:p>
        </w:tc>
      </w:tr>
      <w:tr w:rsidR="00AF5DFE" w14:paraId="76E386E5" w14:textId="77777777">
        <w:trPr>
          <w:trHeight w:val="281"/>
        </w:trPr>
        <w:tc>
          <w:tcPr>
            <w:tcW w:w="750" w:type="dxa"/>
            <w:tcBorders>
              <w:top w:val="single" w:sz="6" w:space="0" w:color="auto"/>
              <w:bottom w:val="single" w:sz="4" w:space="0" w:color="auto"/>
            </w:tcBorders>
          </w:tcPr>
          <w:p w14:paraId="09CD99A5"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2F8C1719"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2C5EF0DA" w14:textId="77777777" w:rsidR="00AF5DFE" w:rsidRDefault="00AF5DFE">
            <w:pPr>
              <w:rPr>
                <w:rFonts w:ascii="Arial" w:hAnsi="Arial"/>
                <w:snapToGrid w:val="0"/>
              </w:rPr>
            </w:pPr>
          </w:p>
        </w:tc>
        <w:tc>
          <w:tcPr>
            <w:tcW w:w="2700" w:type="dxa"/>
          </w:tcPr>
          <w:p w14:paraId="514A9BB5" w14:textId="77777777" w:rsidR="00AF5DFE" w:rsidRDefault="00AF5DFE">
            <w:pPr>
              <w:rPr>
                <w:rFonts w:ascii="Arial" w:hAnsi="Arial" w:cs="Arial"/>
                <w:snapToGrid w:val="0"/>
              </w:rPr>
            </w:pPr>
            <w:r>
              <w:rPr>
                <w:rFonts w:ascii="Arial" w:hAnsi="Arial" w:cs="Arial"/>
                <w:snapToGrid w:val="0"/>
              </w:rPr>
              <w:t>Level ATS</w:t>
            </w:r>
          </w:p>
        </w:tc>
        <w:tc>
          <w:tcPr>
            <w:tcW w:w="720" w:type="dxa"/>
          </w:tcPr>
          <w:p w14:paraId="364457A8" w14:textId="77777777" w:rsidR="00AF5DFE" w:rsidRDefault="00AF5DFE">
            <w:pPr>
              <w:jc w:val="center"/>
              <w:rPr>
                <w:rFonts w:ascii="Arial" w:hAnsi="Arial" w:cs="Arial"/>
                <w:snapToGrid w:val="0"/>
              </w:rPr>
            </w:pPr>
            <w:r>
              <w:rPr>
                <w:rFonts w:ascii="Arial" w:hAnsi="Arial" w:cs="Arial"/>
                <w:snapToGrid w:val="0"/>
              </w:rPr>
              <w:t>58</w:t>
            </w:r>
          </w:p>
        </w:tc>
      </w:tr>
      <w:tr w:rsidR="00AF5DFE" w14:paraId="00817E29" w14:textId="77777777">
        <w:trPr>
          <w:trHeight w:val="281"/>
        </w:trPr>
        <w:tc>
          <w:tcPr>
            <w:tcW w:w="750" w:type="dxa"/>
            <w:tcBorders>
              <w:top w:val="single" w:sz="6" w:space="0" w:color="auto"/>
              <w:bottom w:val="single" w:sz="4" w:space="0" w:color="auto"/>
            </w:tcBorders>
          </w:tcPr>
          <w:p w14:paraId="11BAE83E"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4A6C5F79"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3A9793B4" w14:textId="77777777" w:rsidR="00AF5DFE" w:rsidRDefault="00AF5DFE">
            <w:pPr>
              <w:rPr>
                <w:rFonts w:ascii="Arial" w:hAnsi="Arial"/>
                <w:snapToGrid w:val="0"/>
              </w:rPr>
            </w:pPr>
          </w:p>
        </w:tc>
        <w:tc>
          <w:tcPr>
            <w:tcW w:w="2700" w:type="dxa"/>
          </w:tcPr>
          <w:p w14:paraId="640A25B3" w14:textId="77777777" w:rsidR="00AF5DFE" w:rsidRDefault="00AF5DFE">
            <w:pPr>
              <w:rPr>
                <w:rFonts w:ascii="Arial" w:hAnsi="Arial" w:cs="Arial"/>
                <w:snapToGrid w:val="0"/>
              </w:rPr>
            </w:pPr>
            <w:r>
              <w:rPr>
                <w:rFonts w:ascii="Arial" w:hAnsi="Arial" w:cs="Arial"/>
                <w:snapToGrid w:val="0"/>
              </w:rPr>
              <w:t>Lava Trading</w:t>
            </w:r>
          </w:p>
        </w:tc>
        <w:tc>
          <w:tcPr>
            <w:tcW w:w="720" w:type="dxa"/>
          </w:tcPr>
          <w:p w14:paraId="74551E8A" w14:textId="77777777" w:rsidR="00AF5DFE" w:rsidRDefault="00AF5DFE">
            <w:pPr>
              <w:jc w:val="center"/>
              <w:rPr>
                <w:rFonts w:ascii="Arial" w:hAnsi="Arial" w:cs="Arial"/>
                <w:snapToGrid w:val="0"/>
              </w:rPr>
            </w:pPr>
            <w:r>
              <w:rPr>
                <w:rFonts w:ascii="Arial" w:hAnsi="Arial" w:cs="Arial"/>
                <w:snapToGrid w:val="0"/>
              </w:rPr>
              <w:t>59</w:t>
            </w:r>
          </w:p>
        </w:tc>
      </w:tr>
      <w:tr w:rsidR="00AF5DFE" w14:paraId="450DA957" w14:textId="77777777">
        <w:trPr>
          <w:trHeight w:val="281"/>
        </w:trPr>
        <w:tc>
          <w:tcPr>
            <w:tcW w:w="750" w:type="dxa"/>
            <w:tcBorders>
              <w:top w:val="single" w:sz="6" w:space="0" w:color="auto"/>
              <w:bottom w:val="single" w:sz="4" w:space="0" w:color="auto"/>
            </w:tcBorders>
          </w:tcPr>
          <w:p w14:paraId="02D19F46"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3ED7F2A2"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7D840AA6" w14:textId="77777777" w:rsidR="00AF5DFE" w:rsidRDefault="00AF5DFE">
            <w:pPr>
              <w:rPr>
                <w:rFonts w:ascii="Arial" w:hAnsi="Arial"/>
                <w:snapToGrid w:val="0"/>
              </w:rPr>
            </w:pPr>
          </w:p>
        </w:tc>
        <w:tc>
          <w:tcPr>
            <w:tcW w:w="2700" w:type="dxa"/>
          </w:tcPr>
          <w:p w14:paraId="4D997312" w14:textId="77777777" w:rsidR="00AF5DFE" w:rsidRDefault="00AF5DFE">
            <w:pPr>
              <w:rPr>
                <w:rFonts w:ascii="Arial" w:hAnsi="Arial" w:cs="Arial"/>
                <w:snapToGrid w:val="0"/>
              </w:rPr>
            </w:pPr>
            <w:smartTag w:uri="urn:schemas-microsoft-com:office:smarttags" w:element="City">
              <w:smartTag w:uri="urn:schemas-microsoft-com:office:smarttags" w:element="place">
                <w:r>
                  <w:rPr>
                    <w:rFonts w:ascii="Arial" w:hAnsi="Arial" w:cs="Arial"/>
                    <w:snapToGrid w:val="0"/>
                  </w:rPr>
                  <w:t>Boston</w:t>
                </w:r>
              </w:smartTag>
            </w:smartTag>
            <w:r>
              <w:rPr>
                <w:rFonts w:ascii="Arial" w:hAnsi="Arial" w:cs="Arial"/>
                <w:snapToGrid w:val="0"/>
              </w:rPr>
              <w:t xml:space="preserve"> Options Exchange</w:t>
            </w:r>
          </w:p>
        </w:tc>
        <w:tc>
          <w:tcPr>
            <w:tcW w:w="720" w:type="dxa"/>
          </w:tcPr>
          <w:p w14:paraId="12E0619E" w14:textId="77777777" w:rsidR="00AF5DFE" w:rsidRDefault="00AF5DFE">
            <w:pPr>
              <w:jc w:val="center"/>
              <w:rPr>
                <w:rFonts w:ascii="Arial" w:hAnsi="Arial" w:cs="Arial"/>
                <w:snapToGrid w:val="0"/>
              </w:rPr>
            </w:pPr>
            <w:r>
              <w:rPr>
                <w:rFonts w:ascii="Arial" w:hAnsi="Arial" w:cs="Arial"/>
                <w:snapToGrid w:val="0"/>
              </w:rPr>
              <w:t>60</w:t>
            </w:r>
          </w:p>
        </w:tc>
      </w:tr>
      <w:tr w:rsidR="00AF5DFE" w14:paraId="0F344AC1" w14:textId="77777777">
        <w:trPr>
          <w:trHeight w:val="281"/>
        </w:trPr>
        <w:tc>
          <w:tcPr>
            <w:tcW w:w="750" w:type="dxa"/>
            <w:tcBorders>
              <w:top w:val="single" w:sz="6" w:space="0" w:color="auto"/>
              <w:bottom w:val="single" w:sz="4" w:space="0" w:color="auto"/>
            </w:tcBorders>
          </w:tcPr>
          <w:p w14:paraId="38263843"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2D492B06"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6B043FFF" w14:textId="77777777" w:rsidR="00AF5DFE" w:rsidRDefault="00AF5DFE">
            <w:pPr>
              <w:rPr>
                <w:rFonts w:ascii="Arial" w:hAnsi="Arial"/>
                <w:snapToGrid w:val="0"/>
              </w:rPr>
            </w:pPr>
          </w:p>
        </w:tc>
        <w:tc>
          <w:tcPr>
            <w:tcW w:w="2700" w:type="dxa"/>
          </w:tcPr>
          <w:p w14:paraId="1D180A08" w14:textId="77777777" w:rsidR="00AF5DFE" w:rsidRDefault="00AF5DFE">
            <w:pPr>
              <w:rPr>
                <w:rFonts w:ascii="Arial" w:hAnsi="Arial" w:cs="Arial"/>
                <w:snapToGrid w:val="0"/>
              </w:rPr>
            </w:pPr>
            <w:r>
              <w:rPr>
                <w:rFonts w:ascii="Arial" w:hAnsi="Arial" w:cs="Arial"/>
                <w:snapToGrid w:val="0"/>
              </w:rPr>
              <w:t>National Stock Exchange</w:t>
            </w:r>
          </w:p>
        </w:tc>
        <w:tc>
          <w:tcPr>
            <w:tcW w:w="720" w:type="dxa"/>
          </w:tcPr>
          <w:p w14:paraId="3E459A11" w14:textId="77777777" w:rsidR="00AF5DFE" w:rsidRDefault="00AF5DFE">
            <w:pPr>
              <w:jc w:val="center"/>
              <w:rPr>
                <w:rFonts w:ascii="Arial" w:hAnsi="Arial" w:cs="Arial"/>
                <w:snapToGrid w:val="0"/>
              </w:rPr>
            </w:pPr>
            <w:r>
              <w:rPr>
                <w:rFonts w:ascii="Arial" w:hAnsi="Arial" w:cs="Arial"/>
                <w:snapToGrid w:val="0"/>
              </w:rPr>
              <w:t>61</w:t>
            </w:r>
          </w:p>
        </w:tc>
      </w:tr>
      <w:tr w:rsidR="00AF5DFE" w14:paraId="6E774F0E" w14:textId="77777777">
        <w:trPr>
          <w:trHeight w:val="281"/>
        </w:trPr>
        <w:tc>
          <w:tcPr>
            <w:tcW w:w="750" w:type="dxa"/>
            <w:tcBorders>
              <w:top w:val="single" w:sz="6" w:space="0" w:color="auto"/>
              <w:bottom w:val="single" w:sz="4" w:space="0" w:color="auto"/>
            </w:tcBorders>
          </w:tcPr>
          <w:p w14:paraId="64249A04"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6B35655D"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7A7E9FC9" w14:textId="77777777" w:rsidR="00AF5DFE" w:rsidRDefault="00AF5DFE">
            <w:pPr>
              <w:rPr>
                <w:rFonts w:ascii="Arial" w:hAnsi="Arial"/>
                <w:snapToGrid w:val="0"/>
              </w:rPr>
            </w:pPr>
          </w:p>
        </w:tc>
        <w:tc>
          <w:tcPr>
            <w:tcW w:w="2700" w:type="dxa"/>
          </w:tcPr>
          <w:p w14:paraId="66C4DDB9" w14:textId="77777777" w:rsidR="00AF5DFE" w:rsidRDefault="00AF5DFE">
            <w:pPr>
              <w:rPr>
                <w:rFonts w:ascii="Arial" w:hAnsi="Arial" w:cs="Arial"/>
                <w:snapToGrid w:val="0"/>
              </w:rPr>
            </w:pPr>
            <w:r>
              <w:rPr>
                <w:rFonts w:ascii="Arial" w:hAnsi="Arial" w:cs="Arial"/>
                <w:snapToGrid w:val="0"/>
              </w:rPr>
              <w:t>LiquidNet</w:t>
            </w:r>
          </w:p>
        </w:tc>
        <w:tc>
          <w:tcPr>
            <w:tcW w:w="720" w:type="dxa"/>
          </w:tcPr>
          <w:p w14:paraId="297AFE37" w14:textId="77777777" w:rsidR="00AF5DFE" w:rsidRDefault="00AF5DFE">
            <w:pPr>
              <w:jc w:val="center"/>
              <w:rPr>
                <w:rFonts w:ascii="Arial" w:hAnsi="Arial" w:cs="Arial"/>
                <w:snapToGrid w:val="0"/>
              </w:rPr>
            </w:pPr>
            <w:r>
              <w:rPr>
                <w:rFonts w:ascii="Arial" w:hAnsi="Arial" w:cs="Arial"/>
                <w:snapToGrid w:val="0"/>
              </w:rPr>
              <w:t>62</w:t>
            </w:r>
          </w:p>
        </w:tc>
      </w:tr>
      <w:tr w:rsidR="00AF5DFE" w14:paraId="490B84CA" w14:textId="77777777">
        <w:trPr>
          <w:trHeight w:val="281"/>
        </w:trPr>
        <w:tc>
          <w:tcPr>
            <w:tcW w:w="750" w:type="dxa"/>
            <w:tcBorders>
              <w:top w:val="single" w:sz="6" w:space="0" w:color="auto"/>
              <w:bottom w:val="single" w:sz="4" w:space="0" w:color="auto"/>
            </w:tcBorders>
          </w:tcPr>
          <w:p w14:paraId="7220CC6F"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6F4FC45E"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622D48B3" w14:textId="77777777" w:rsidR="00AF5DFE" w:rsidRDefault="00AF5DFE">
            <w:pPr>
              <w:rPr>
                <w:rFonts w:ascii="Arial" w:hAnsi="Arial"/>
                <w:snapToGrid w:val="0"/>
              </w:rPr>
            </w:pPr>
          </w:p>
        </w:tc>
        <w:tc>
          <w:tcPr>
            <w:tcW w:w="2700" w:type="dxa"/>
          </w:tcPr>
          <w:p w14:paraId="7E4AF349" w14:textId="77777777" w:rsidR="00AF5DFE" w:rsidRDefault="00AF5DFE">
            <w:pPr>
              <w:rPr>
                <w:rFonts w:ascii="Arial" w:hAnsi="Arial" w:cs="Arial"/>
                <w:snapToGrid w:val="0"/>
              </w:rPr>
            </w:pPr>
            <w:r>
              <w:rPr>
                <w:rFonts w:ascii="Arial" w:hAnsi="Arial" w:cs="Arial"/>
                <w:snapToGrid w:val="0"/>
              </w:rPr>
              <w:t>NYFIX Euro Millenium</w:t>
            </w:r>
          </w:p>
        </w:tc>
        <w:tc>
          <w:tcPr>
            <w:tcW w:w="720" w:type="dxa"/>
          </w:tcPr>
          <w:p w14:paraId="1C6425D1" w14:textId="77777777" w:rsidR="00AF5DFE" w:rsidRDefault="00AF5DFE">
            <w:pPr>
              <w:jc w:val="center"/>
              <w:rPr>
                <w:rFonts w:ascii="Arial" w:hAnsi="Arial" w:cs="Arial"/>
                <w:snapToGrid w:val="0"/>
              </w:rPr>
            </w:pPr>
            <w:r>
              <w:rPr>
                <w:rFonts w:ascii="Arial" w:hAnsi="Arial" w:cs="Arial"/>
                <w:snapToGrid w:val="0"/>
              </w:rPr>
              <w:t>63</w:t>
            </w:r>
          </w:p>
        </w:tc>
      </w:tr>
      <w:tr w:rsidR="00AF5DFE" w14:paraId="053865F7" w14:textId="77777777">
        <w:trPr>
          <w:trHeight w:val="281"/>
        </w:trPr>
        <w:tc>
          <w:tcPr>
            <w:tcW w:w="750" w:type="dxa"/>
            <w:tcBorders>
              <w:top w:val="single" w:sz="6" w:space="0" w:color="auto"/>
              <w:bottom w:val="single" w:sz="4" w:space="0" w:color="auto"/>
            </w:tcBorders>
          </w:tcPr>
          <w:p w14:paraId="59F20642"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34E6F9C1"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1C082A8C" w14:textId="77777777" w:rsidR="00AF5DFE" w:rsidRDefault="00AF5DFE">
            <w:pPr>
              <w:rPr>
                <w:rFonts w:ascii="Arial" w:hAnsi="Arial"/>
                <w:snapToGrid w:val="0"/>
              </w:rPr>
            </w:pPr>
          </w:p>
        </w:tc>
        <w:tc>
          <w:tcPr>
            <w:tcW w:w="2700" w:type="dxa"/>
          </w:tcPr>
          <w:p w14:paraId="0054F0A4" w14:textId="77777777" w:rsidR="00AF5DFE" w:rsidRDefault="00AF5DFE">
            <w:pPr>
              <w:rPr>
                <w:rFonts w:ascii="Arial" w:hAnsi="Arial" w:cs="Arial"/>
                <w:snapToGrid w:val="0"/>
              </w:rPr>
            </w:pPr>
            <w:r>
              <w:rPr>
                <w:rFonts w:ascii="Arial" w:hAnsi="Arial" w:cs="Arial"/>
                <w:snapToGrid w:val="0"/>
              </w:rPr>
              <w:t>NASDAQ Options Market</w:t>
            </w:r>
          </w:p>
        </w:tc>
        <w:tc>
          <w:tcPr>
            <w:tcW w:w="720" w:type="dxa"/>
          </w:tcPr>
          <w:p w14:paraId="55A06465" w14:textId="77777777" w:rsidR="00AF5DFE" w:rsidRDefault="00AF5DFE">
            <w:pPr>
              <w:jc w:val="center"/>
              <w:rPr>
                <w:rFonts w:ascii="Arial" w:hAnsi="Arial" w:cs="Arial"/>
                <w:snapToGrid w:val="0"/>
              </w:rPr>
            </w:pPr>
            <w:r>
              <w:rPr>
                <w:rFonts w:ascii="Arial" w:hAnsi="Arial" w:cs="Arial"/>
                <w:snapToGrid w:val="0"/>
              </w:rPr>
              <w:t>64</w:t>
            </w:r>
          </w:p>
        </w:tc>
      </w:tr>
      <w:tr w:rsidR="00AF5DFE" w14:paraId="50D71385" w14:textId="77777777">
        <w:trPr>
          <w:trHeight w:val="281"/>
        </w:trPr>
        <w:tc>
          <w:tcPr>
            <w:tcW w:w="750" w:type="dxa"/>
            <w:tcBorders>
              <w:top w:val="single" w:sz="6" w:space="0" w:color="auto"/>
              <w:bottom w:val="single" w:sz="4" w:space="0" w:color="auto"/>
            </w:tcBorders>
          </w:tcPr>
          <w:p w14:paraId="5FAC6C7A"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74CA638D"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135A1342" w14:textId="77777777" w:rsidR="00AF5DFE" w:rsidRDefault="00AF5DFE">
            <w:pPr>
              <w:rPr>
                <w:rFonts w:ascii="Arial" w:hAnsi="Arial"/>
                <w:snapToGrid w:val="0"/>
              </w:rPr>
            </w:pPr>
          </w:p>
        </w:tc>
        <w:tc>
          <w:tcPr>
            <w:tcW w:w="2700" w:type="dxa"/>
          </w:tcPr>
          <w:p w14:paraId="01A18859" w14:textId="77777777" w:rsidR="00AF5DFE" w:rsidRDefault="00AF5DFE">
            <w:pPr>
              <w:rPr>
                <w:rFonts w:ascii="Arial" w:hAnsi="Arial" w:cs="Arial"/>
                <w:snapToGrid w:val="0"/>
              </w:rPr>
            </w:pPr>
            <w:r>
              <w:rPr>
                <w:rFonts w:ascii="Arial" w:hAnsi="Arial" w:cs="Arial"/>
                <w:snapToGrid w:val="0"/>
              </w:rPr>
              <w:t>BlockCross ATS</w:t>
            </w:r>
          </w:p>
        </w:tc>
        <w:tc>
          <w:tcPr>
            <w:tcW w:w="720" w:type="dxa"/>
          </w:tcPr>
          <w:p w14:paraId="2CF868BE" w14:textId="77777777" w:rsidR="00AF5DFE" w:rsidRDefault="00AF5DFE">
            <w:pPr>
              <w:jc w:val="center"/>
              <w:rPr>
                <w:rFonts w:ascii="Arial" w:hAnsi="Arial" w:cs="Arial"/>
                <w:snapToGrid w:val="0"/>
              </w:rPr>
            </w:pPr>
            <w:r>
              <w:rPr>
                <w:rFonts w:ascii="Arial" w:hAnsi="Arial" w:cs="Arial"/>
                <w:snapToGrid w:val="0"/>
              </w:rPr>
              <w:t>66</w:t>
            </w:r>
          </w:p>
        </w:tc>
      </w:tr>
      <w:tr w:rsidR="00AF5DFE" w14:paraId="2F885B25" w14:textId="77777777">
        <w:trPr>
          <w:trHeight w:val="281"/>
        </w:trPr>
        <w:tc>
          <w:tcPr>
            <w:tcW w:w="750" w:type="dxa"/>
            <w:tcBorders>
              <w:top w:val="single" w:sz="6" w:space="0" w:color="auto"/>
              <w:bottom w:val="single" w:sz="6" w:space="0" w:color="auto"/>
            </w:tcBorders>
          </w:tcPr>
          <w:p w14:paraId="6614BA21" w14:textId="77777777" w:rsidR="00AF5DFE" w:rsidRDefault="00AF5DFE">
            <w:pPr>
              <w:rPr>
                <w:rFonts w:ascii="Arial" w:hAnsi="Arial"/>
                <w:b/>
                <w:snapToGrid w:val="0"/>
              </w:rPr>
            </w:pPr>
          </w:p>
        </w:tc>
        <w:tc>
          <w:tcPr>
            <w:tcW w:w="1530" w:type="dxa"/>
            <w:tcBorders>
              <w:top w:val="single" w:sz="6" w:space="0" w:color="auto"/>
              <w:bottom w:val="single" w:sz="6" w:space="0" w:color="auto"/>
            </w:tcBorders>
          </w:tcPr>
          <w:p w14:paraId="44358038" w14:textId="77777777" w:rsidR="00AF5DFE" w:rsidRDefault="00AF5DFE">
            <w:pPr>
              <w:rPr>
                <w:rFonts w:ascii="Courier New" w:hAnsi="Courier New"/>
                <w:snapToGrid w:val="0"/>
              </w:rPr>
            </w:pPr>
          </w:p>
        </w:tc>
        <w:tc>
          <w:tcPr>
            <w:tcW w:w="3960" w:type="dxa"/>
            <w:tcBorders>
              <w:top w:val="single" w:sz="6" w:space="0" w:color="auto"/>
              <w:bottom w:val="single" w:sz="6" w:space="0" w:color="auto"/>
            </w:tcBorders>
          </w:tcPr>
          <w:p w14:paraId="5384C453" w14:textId="77777777" w:rsidR="00AF5DFE" w:rsidRDefault="00AF5DFE">
            <w:pPr>
              <w:rPr>
                <w:rFonts w:ascii="Arial" w:hAnsi="Arial"/>
                <w:snapToGrid w:val="0"/>
              </w:rPr>
            </w:pPr>
          </w:p>
        </w:tc>
        <w:tc>
          <w:tcPr>
            <w:tcW w:w="2700" w:type="dxa"/>
          </w:tcPr>
          <w:p w14:paraId="276C9825" w14:textId="77777777" w:rsidR="00AF5DFE" w:rsidRDefault="00AF5DFE">
            <w:pPr>
              <w:rPr>
                <w:rFonts w:ascii="Arial" w:hAnsi="Arial" w:cs="Arial"/>
                <w:snapToGrid w:val="0"/>
              </w:rPr>
            </w:pPr>
            <w:r>
              <w:rPr>
                <w:rFonts w:ascii="Arial" w:hAnsi="Arial" w:cs="Arial"/>
                <w:snapToGrid w:val="0"/>
              </w:rPr>
              <w:t xml:space="preserve">MATCH ATS - </w:t>
            </w:r>
            <w:smartTag w:uri="urn:schemas-microsoft-com:office:smarttags" w:element="country-region">
              <w:smartTag w:uri="urn:schemas-microsoft-com:office:smarttags" w:element="place">
                <w:r>
                  <w:rPr>
                    <w:rFonts w:ascii="Arial" w:hAnsi="Arial" w:cs="Arial"/>
                    <w:snapToGrid w:val="0"/>
                  </w:rPr>
                  <w:t>Canada</w:t>
                </w:r>
              </w:smartTag>
            </w:smartTag>
          </w:p>
        </w:tc>
        <w:tc>
          <w:tcPr>
            <w:tcW w:w="720" w:type="dxa"/>
          </w:tcPr>
          <w:p w14:paraId="0C157DD0" w14:textId="77777777" w:rsidR="00AF5DFE" w:rsidRDefault="00AF5DFE">
            <w:pPr>
              <w:jc w:val="center"/>
              <w:rPr>
                <w:rFonts w:ascii="Arial" w:hAnsi="Arial" w:cs="Arial"/>
                <w:snapToGrid w:val="0"/>
              </w:rPr>
            </w:pPr>
            <w:r>
              <w:rPr>
                <w:rFonts w:ascii="Arial" w:hAnsi="Arial" w:cs="Arial"/>
                <w:snapToGrid w:val="0"/>
              </w:rPr>
              <w:t>67</w:t>
            </w:r>
          </w:p>
        </w:tc>
      </w:tr>
      <w:tr w:rsidR="00AF5DFE" w14:paraId="0987989D" w14:textId="77777777">
        <w:trPr>
          <w:trHeight w:val="281"/>
        </w:trPr>
        <w:tc>
          <w:tcPr>
            <w:tcW w:w="750" w:type="dxa"/>
            <w:tcBorders>
              <w:top w:val="single" w:sz="6" w:space="0" w:color="auto"/>
              <w:bottom w:val="single" w:sz="4" w:space="0" w:color="auto"/>
            </w:tcBorders>
          </w:tcPr>
          <w:p w14:paraId="1D1D7854"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0E9DF8D9"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5D605780" w14:textId="77777777" w:rsidR="00AF5DFE" w:rsidRDefault="00AF5DFE">
            <w:pPr>
              <w:rPr>
                <w:rFonts w:ascii="Arial" w:hAnsi="Arial"/>
                <w:snapToGrid w:val="0"/>
              </w:rPr>
            </w:pPr>
          </w:p>
        </w:tc>
        <w:tc>
          <w:tcPr>
            <w:tcW w:w="2700" w:type="dxa"/>
          </w:tcPr>
          <w:p w14:paraId="5409ABF4" w14:textId="77777777" w:rsidR="00AF5DFE" w:rsidRDefault="00AF5DFE">
            <w:pPr>
              <w:rPr>
                <w:rFonts w:ascii="Arial" w:hAnsi="Arial" w:cs="Arial"/>
                <w:snapToGrid w:val="0"/>
              </w:rPr>
            </w:pPr>
            <w:smartTag w:uri="urn:schemas-microsoft-com:office:smarttags" w:element="place">
              <w:smartTag w:uri="urn:schemas-microsoft-com:office:smarttags" w:element="City">
                <w:r>
                  <w:rPr>
                    <w:rFonts w:ascii="Arial" w:hAnsi="Arial" w:cs="Arial"/>
                    <w:snapToGrid w:val="0"/>
                  </w:rPr>
                  <w:t>Chi-X</w:t>
                </w:r>
              </w:smartTag>
              <w:r>
                <w:rPr>
                  <w:rFonts w:ascii="Arial" w:hAnsi="Arial" w:cs="Arial"/>
                  <w:snapToGrid w:val="0"/>
                </w:rPr>
                <w:t xml:space="preserve"> </w:t>
              </w:r>
              <w:smartTag w:uri="urn:schemas-microsoft-com:office:smarttags" w:element="country-region">
                <w:r>
                  <w:rPr>
                    <w:rFonts w:ascii="Arial" w:hAnsi="Arial" w:cs="Arial"/>
                    <w:snapToGrid w:val="0"/>
                  </w:rPr>
                  <w:t>Canada</w:t>
                </w:r>
              </w:smartTag>
            </w:smartTag>
          </w:p>
        </w:tc>
        <w:tc>
          <w:tcPr>
            <w:tcW w:w="720" w:type="dxa"/>
          </w:tcPr>
          <w:p w14:paraId="1216A368" w14:textId="77777777" w:rsidR="00AF5DFE" w:rsidRDefault="00AF5DFE">
            <w:pPr>
              <w:jc w:val="center"/>
              <w:rPr>
                <w:rFonts w:ascii="Arial" w:hAnsi="Arial" w:cs="Arial"/>
                <w:snapToGrid w:val="0"/>
              </w:rPr>
            </w:pPr>
            <w:r>
              <w:rPr>
                <w:rFonts w:ascii="Arial" w:hAnsi="Arial" w:cs="Arial"/>
                <w:snapToGrid w:val="0"/>
              </w:rPr>
              <w:t>68</w:t>
            </w:r>
          </w:p>
        </w:tc>
      </w:tr>
      <w:tr w:rsidR="00AF5DFE" w14:paraId="2DE620E4" w14:textId="77777777">
        <w:trPr>
          <w:trHeight w:val="281"/>
        </w:trPr>
        <w:tc>
          <w:tcPr>
            <w:tcW w:w="750" w:type="dxa"/>
            <w:tcBorders>
              <w:top w:val="single" w:sz="6" w:space="0" w:color="auto"/>
              <w:bottom w:val="single" w:sz="4" w:space="0" w:color="auto"/>
            </w:tcBorders>
          </w:tcPr>
          <w:p w14:paraId="31F66B9E"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558B6929"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604E1EC9" w14:textId="77777777" w:rsidR="00AF5DFE" w:rsidRDefault="00AF5DFE">
            <w:pPr>
              <w:rPr>
                <w:rFonts w:ascii="Arial" w:hAnsi="Arial"/>
                <w:snapToGrid w:val="0"/>
              </w:rPr>
            </w:pPr>
          </w:p>
        </w:tc>
        <w:tc>
          <w:tcPr>
            <w:tcW w:w="2700" w:type="dxa"/>
          </w:tcPr>
          <w:p w14:paraId="2FFFFD81" w14:textId="77777777" w:rsidR="00AF5DFE" w:rsidRDefault="00AF5DFE">
            <w:pPr>
              <w:rPr>
                <w:rFonts w:ascii="Arial" w:hAnsi="Arial" w:cs="Arial"/>
                <w:snapToGrid w:val="0"/>
              </w:rPr>
            </w:pPr>
            <w:r>
              <w:rPr>
                <w:rFonts w:ascii="Arial" w:hAnsi="Arial" w:cs="Arial"/>
                <w:snapToGrid w:val="0"/>
              </w:rPr>
              <w:t>BlockMatch</w:t>
            </w:r>
          </w:p>
        </w:tc>
        <w:tc>
          <w:tcPr>
            <w:tcW w:w="720" w:type="dxa"/>
          </w:tcPr>
          <w:p w14:paraId="0AAD1AB4" w14:textId="77777777" w:rsidR="00AF5DFE" w:rsidRDefault="00AF5DFE">
            <w:pPr>
              <w:jc w:val="center"/>
              <w:rPr>
                <w:rFonts w:ascii="Arial" w:hAnsi="Arial" w:cs="Arial"/>
                <w:snapToGrid w:val="0"/>
              </w:rPr>
            </w:pPr>
            <w:r>
              <w:rPr>
                <w:rFonts w:ascii="Arial" w:hAnsi="Arial" w:cs="Arial"/>
                <w:snapToGrid w:val="0"/>
              </w:rPr>
              <w:t>69</w:t>
            </w:r>
          </w:p>
        </w:tc>
      </w:tr>
      <w:tr w:rsidR="00AF5DFE" w14:paraId="0CE6B02D" w14:textId="77777777">
        <w:trPr>
          <w:trHeight w:val="281"/>
        </w:trPr>
        <w:tc>
          <w:tcPr>
            <w:tcW w:w="750" w:type="dxa"/>
            <w:tcBorders>
              <w:top w:val="single" w:sz="6" w:space="0" w:color="auto"/>
              <w:bottom w:val="single" w:sz="4" w:space="0" w:color="auto"/>
            </w:tcBorders>
          </w:tcPr>
          <w:p w14:paraId="708898D3"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435BDA3A"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35CFBB69" w14:textId="77777777" w:rsidR="00AF5DFE" w:rsidRDefault="00AF5DFE">
            <w:pPr>
              <w:rPr>
                <w:rFonts w:ascii="Arial" w:hAnsi="Arial"/>
                <w:snapToGrid w:val="0"/>
              </w:rPr>
            </w:pPr>
          </w:p>
        </w:tc>
        <w:tc>
          <w:tcPr>
            <w:tcW w:w="2700" w:type="dxa"/>
          </w:tcPr>
          <w:p w14:paraId="7D558AE6" w14:textId="77777777" w:rsidR="00AF5DFE" w:rsidRDefault="00AF5DFE">
            <w:pPr>
              <w:rPr>
                <w:rFonts w:ascii="Arial" w:hAnsi="Arial" w:cs="Arial"/>
                <w:snapToGrid w:val="0"/>
              </w:rPr>
            </w:pPr>
            <w:r>
              <w:rPr>
                <w:rFonts w:ascii="Arial" w:hAnsi="Arial" w:cs="Arial"/>
                <w:snapToGrid w:val="0"/>
              </w:rPr>
              <w:t>NASDAQ OMX BX</w:t>
            </w:r>
          </w:p>
        </w:tc>
        <w:tc>
          <w:tcPr>
            <w:tcW w:w="720" w:type="dxa"/>
          </w:tcPr>
          <w:p w14:paraId="55BE9F00" w14:textId="77777777" w:rsidR="00AF5DFE" w:rsidRDefault="00AF5DFE">
            <w:pPr>
              <w:jc w:val="center"/>
              <w:rPr>
                <w:rFonts w:ascii="Arial" w:hAnsi="Arial" w:cs="Arial"/>
                <w:snapToGrid w:val="0"/>
              </w:rPr>
            </w:pPr>
            <w:r>
              <w:rPr>
                <w:rFonts w:ascii="Arial" w:hAnsi="Arial" w:cs="Arial"/>
                <w:snapToGrid w:val="0"/>
              </w:rPr>
              <w:t>70</w:t>
            </w:r>
          </w:p>
        </w:tc>
      </w:tr>
      <w:tr w:rsidR="00AF5DFE" w14:paraId="286690F7" w14:textId="77777777">
        <w:trPr>
          <w:trHeight w:val="281"/>
        </w:trPr>
        <w:tc>
          <w:tcPr>
            <w:tcW w:w="750" w:type="dxa"/>
            <w:tcBorders>
              <w:top w:val="single" w:sz="6" w:space="0" w:color="auto"/>
              <w:bottom w:val="single" w:sz="4" w:space="0" w:color="auto"/>
            </w:tcBorders>
          </w:tcPr>
          <w:p w14:paraId="0901546A"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1310247A"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6D54181C" w14:textId="77777777" w:rsidR="00AF5DFE" w:rsidRDefault="00AF5DFE">
            <w:pPr>
              <w:rPr>
                <w:rFonts w:ascii="Arial" w:hAnsi="Arial"/>
                <w:snapToGrid w:val="0"/>
              </w:rPr>
            </w:pPr>
          </w:p>
        </w:tc>
        <w:tc>
          <w:tcPr>
            <w:tcW w:w="2700" w:type="dxa"/>
          </w:tcPr>
          <w:p w14:paraId="4E2DE86D" w14:textId="77777777" w:rsidR="00AF5DFE" w:rsidRDefault="00AF5DFE">
            <w:pPr>
              <w:rPr>
                <w:rFonts w:ascii="Arial" w:hAnsi="Arial" w:cs="Arial"/>
                <w:snapToGrid w:val="0"/>
              </w:rPr>
            </w:pPr>
            <w:r>
              <w:rPr>
                <w:rFonts w:ascii="Arial" w:hAnsi="Arial" w:cs="Arial"/>
                <w:snapToGrid w:val="0"/>
              </w:rPr>
              <w:t xml:space="preserve">Chi-X </w:t>
            </w:r>
            <w:smartTag w:uri="urn:schemas-microsoft-com:office:smarttags" w:element="place">
              <w:r>
                <w:rPr>
                  <w:rFonts w:ascii="Arial" w:hAnsi="Arial" w:cs="Arial"/>
                  <w:snapToGrid w:val="0"/>
                </w:rPr>
                <w:t>Europe</w:t>
              </w:r>
            </w:smartTag>
          </w:p>
        </w:tc>
        <w:tc>
          <w:tcPr>
            <w:tcW w:w="720" w:type="dxa"/>
          </w:tcPr>
          <w:p w14:paraId="523A79FC" w14:textId="77777777" w:rsidR="00AF5DFE" w:rsidRDefault="00AF5DFE">
            <w:pPr>
              <w:jc w:val="center"/>
              <w:rPr>
                <w:rFonts w:ascii="Arial" w:hAnsi="Arial" w:cs="Arial"/>
                <w:snapToGrid w:val="0"/>
              </w:rPr>
            </w:pPr>
            <w:r>
              <w:rPr>
                <w:rFonts w:ascii="Arial" w:hAnsi="Arial" w:cs="Arial"/>
                <w:snapToGrid w:val="0"/>
              </w:rPr>
              <w:t>71</w:t>
            </w:r>
          </w:p>
        </w:tc>
      </w:tr>
      <w:tr w:rsidR="00AF5DFE" w14:paraId="021D7D6B" w14:textId="77777777">
        <w:trPr>
          <w:trHeight w:val="281"/>
        </w:trPr>
        <w:tc>
          <w:tcPr>
            <w:tcW w:w="750" w:type="dxa"/>
            <w:tcBorders>
              <w:top w:val="single" w:sz="6" w:space="0" w:color="auto"/>
              <w:bottom w:val="single" w:sz="4" w:space="0" w:color="auto"/>
            </w:tcBorders>
          </w:tcPr>
          <w:p w14:paraId="01D41419"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4013B7AF"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4F7A7BAF" w14:textId="77777777" w:rsidR="00AF5DFE" w:rsidRDefault="00AF5DFE">
            <w:pPr>
              <w:rPr>
                <w:rFonts w:ascii="Arial" w:hAnsi="Arial"/>
                <w:snapToGrid w:val="0"/>
              </w:rPr>
            </w:pPr>
          </w:p>
        </w:tc>
        <w:tc>
          <w:tcPr>
            <w:tcW w:w="2700" w:type="dxa"/>
          </w:tcPr>
          <w:p w14:paraId="28E7C184" w14:textId="77777777" w:rsidR="00AF5DFE" w:rsidRDefault="00AF5DFE">
            <w:pPr>
              <w:rPr>
                <w:rFonts w:ascii="Arial" w:hAnsi="Arial" w:cs="Arial"/>
                <w:snapToGrid w:val="0"/>
              </w:rPr>
            </w:pPr>
            <w:r>
              <w:rPr>
                <w:rFonts w:ascii="Arial" w:hAnsi="Arial" w:cs="Arial"/>
                <w:snapToGrid w:val="0"/>
              </w:rPr>
              <w:t>Aqua ATS</w:t>
            </w:r>
          </w:p>
        </w:tc>
        <w:tc>
          <w:tcPr>
            <w:tcW w:w="720" w:type="dxa"/>
          </w:tcPr>
          <w:p w14:paraId="5DF7AFBB" w14:textId="77777777" w:rsidR="00AF5DFE" w:rsidRDefault="00AF5DFE">
            <w:pPr>
              <w:jc w:val="center"/>
              <w:rPr>
                <w:rFonts w:ascii="Arial" w:hAnsi="Arial" w:cs="Arial"/>
                <w:snapToGrid w:val="0"/>
              </w:rPr>
            </w:pPr>
            <w:r>
              <w:rPr>
                <w:rFonts w:ascii="Arial" w:hAnsi="Arial" w:cs="Arial"/>
                <w:snapToGrid w:val="0"/>
              </w:rPr>
              <w:t>72</w:t>
            </w:r>
          </w:p>
        </w:tc>
      </w:tr>
      <w:tr w:rsidR="00AF5DFE" w14:paraId="70D8E1C3" w14:textId="77777777">
        <w:trPr>
          <w:trHeight w:val="281"/>
        </w:trPr>
        <w:tc>
          <w:tcPr>
            <w:tcW w:w="750" w:type="dxa"/>
            <w:tcBorders>
              <w:top w:val="single" w:sz="6" w:space="0" w:color="auto"/>
              <w:bottom w:val="single" w:sz="4" w:space="0" w:color="auto"/>
            </w:tcBorders>
          </w:tcPr>
          <w:p w14:paraId="4061153D"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677894CF"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17F1BD44" w14:textId="77777777" w:rsidR="00AF5DFE" w:rsidRDefault="00AF5DFE">
            <w:pPr>
              <w:rPr>
                <w:rFonts w:ascii="Arial" w:hAnsi="Arial"/>
                <w:snapToGrid w:val="0"/>
              </w:rPr>
            </w:pPr>
          </w:p>
        </w:tc>
        <w:tc>
          <w:tcPr>
            <w:tcW w:w="2700" w:type="dxa"/>
          </w:tcPr>
          <w:p w14:paraId="2FF69B0B" w14:textId="77777777" w:rsidR="00AF5DFE" w:rsidRDefault="00AF5DFE">
            <w:pPr>
              <w:rPr>
                <w:rFonts w:ascii="Arial" w:hAnsi="Arial" w:cs="Arial"/>
                <w:snapToGrid w:val="0"/>
              </w:rPr>
            </w:pPr>
            <w:r>
              <w:rPr>
                <w:rFonts w:ascii="Arial" w:hAnsi="Arial" w:cs="Arial"/>
              </w:rPr>
              <w:t>GETCO Execution Services ATS</w:t>
            </w:r>
          </w:p>
        </w:tc>
        <w:tc>
          <w:tcPr>
            <w:tcW w:w="720" w:type="dxa"/>
          </w:tcPr>
          <w:p w14:paraId="22A6B776" w14:textId="77777777" w:rsidR="00AF5DFE" w:rsidRDefault="00AF5DFE">
            <w:pPr>
              <w:jc w:val="center"/>
              <w:rPr>
                <w:rFonts w:ascii="Arial" w:hAnsi="Arial" w:cs="Arial"/>
                <w:snapToGrid w:val="0"/>
              </w:rPr>
            </w:pPr>
            <w:r>
              <w:rPr>
                <w:rFonts w:ascii="Arial" w:hAnsi="Arial" w:cs="Arial"/>
                <w:snapToGrid w:val="0"/>
              </w:rPr>
              <w:t>73</w:t>
            </w:r>
          </w:p>
        </w:tc>
      </w:tr>
      <w:tr w:rsidR="00AF5DFE" w14:paraId="67F94652" w14:textId="77777777">
        <w:trPr>
          <w:trHeight w:val="281"/>
        </w:trPr>
        <w:tc>
          <w:tcPr>
            <w:tcW w:w="750" w:type="dxa"/>
            <w:tcBorders>
              <w:top w:val="single" w:sz="6" w:space="0" w:color="auto"/>
              <w:bottom w:val="single" w:sz="4" w:space="0" w:color="auto"/>
            </w:tcBorders>
          </w:tcPr>
          <w:p w14:paraId="4B59E303"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5266B697"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4977AA27" w14:textId="77777777" w:rsidR="00AF5DFE" w:rsidRDefault="00AF5DFE">
            <w:pPr>
              <w:rPr>
                <w:rFonts w:ascii="Arial" w:hAnsi="Arial"/>
                <w:snapToGrid w:val="0"/>
              </w:rPr>
            </w:pPr>
          </w:p>
        </w:tc>
        <w:tc>
          <w:tcPr>
            <w:tcW w:w="2700" w:type="dxa"/>
          </w:tcPr>
          <w:p w14:paraId="0EC77835" w14:textId="77777777" w:rsidR="00AF5DFE" w:rsidRDefault="00AF5DFE">
            <w:pPr>
              <w:rPr>
                <w:rFonts w:ascii="Arial" w:hAnsi="Arial" w:cs="Arial"/>
                <w:snapToGrid w:val="0"/>
              </w:rPr>
            </w:pPr>
            <w:r>
              <w:rPr>
                <w:rFonts w:ascii="Arial" w:hAnsi="Arial" w:cs="Arial"/>
                <w:snapToGrid w:val="0"/>
              </w:rPr>
              <w:t>Knight Match</w:t>
            </w:r>
          </w:p>
        </w:tc>
        <w:tc>
          <w:tcPr>
            <w:tcW w:w="720" w:type="dxa"/>
          </w:tcPr>
          <w:p w14:paraId="155B3B29" w14:textId="77777777" w:rsidR="00AF5DFE" w:rsidRDefault="00AF5DFE">
            <w:pPr>
              <w:jc w:val="center"/>
              <w:rPr>
                <w:rFonts w:ascii="Arial" w:hAnsi="Arial" w:cs="Arial"/>
                <w:snapToGrid w:val="0"/>
              </w:rPr>
            </w:pPr>
            <w:r>
              <w:rPr>
                <w:rFonts w:ascii="Arial" w:hAnsi="Arial" w:cs="Arial"/>
                <w:snapToGrid w:val="0"/>
              </w:rPr>
              <w:t>74</w:t>
            </w:r>
          </w:p>
        </w:tc>
      </w:tr>
      <w:tr w:rsidR="00AF5DFE" w14:paraId="6A60AE5C" w14:textId="77777777">
        <w:trPr>
          <w:trHeight w:val="281"/>
        </w:trPr>
        <w:tc>
          <w:tcPr>
            <w:tcW w:w="750" w:type="dxa"/>
            <w:tcBorders>
              <w:top w:val="single" w:sz="6" w:space="0" w:color="auto"/>
              <w:bottom w:val="single" w:sz="4" w:space="0" w:color="auto"/>
            </w:tcBorders>
          </w:tcPr>
          <w:p w14:paraId="610B9AFE"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1545EEFF"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36EE759E" w14:textId="77777777" w:rsidR="00AF5DFE" w:rsidRDefault="00AF5DFE">
            <w:pPr>
              <w:rPr>
                <w:rFonts w:ascii="Arial" w:hAnsi="Arial"/>
                <w:snapToGrid w:val="0"/>
              </w:rPr>
            </w:pPr>
          </w:p>
        </w:tc>
        <w:tc>
          <w:tcPr>
            <w:tcW w:w="2700" w:type="dxa"/>
          </w:tcPr>
          <w:p w14:paraId="75230516" w14:textId="77777777" w:rsidR="00AF5DFE" w:rsidRDefault="00AF5DFE">
            <w:pPr>
              <w:rPr>
                <w:rFonts w:ascii="Arial" w:hAnsi="Arial" w:cs="Arial"/>
                <w:snapToGrid w:val="0"/>
              </w:rPr>
            </w:pPr>
            <w:r>
              <w:rPr>
                <w:rFonts w:ascii="Arial" w:hAnsi="Arial" w:cs="Arial"/>
                <w:snapToGrid w:val="0"/>
              </w:rPr>
              <w:t>Knight Link</w:t>
            </w:r>
          </w:p>
        </w:tc>
        <w:tc>
          <w:tcPr>
            <w:tcW w:w="720" w:type="dxa"/>
          </w:tcPr>
          <w:p w14:paraId="5B872343" w14:textId="77777777" w:rsidR="00AF5DFE" w:rsidRDefault="00AF5DFE">
            <w:pPr>
              <w:jc w:val="center"/>
              <w:rPr>
                <w:rFonts w:ascii="Arial" w:hAnsi="Arial" w:cs="Arial"/>
                <w:snapToGrid w:val="0"/>
              </w:rPr>
            </w:pPr>
            <w:r>
              <w:rPr>
                <w:rFonts w:ascii="Arial" w:hAnsi="Arial" w:cs="Arial"/>
                <w:snapToGrid w:val="0"/>
              </w:rPr>
              <w:t>75</w:t>
            </w:r>
          </w:p>
        </w:tc>
      </w:tr>
      <w:tr w:rsidR="00AF5DFE" w14:paraId="68FDB747" w14:textId="77777777">
        <w:trPr>
          <w:trHeight w:val="281"/>
        </w:trPr>
        <w:tc>
          <w:tcPr>
            <w:tcW w:w="750" w:type="dxa"/>
            <w:tcBorders>
              <w:top w:val="single" w:sz="6" w:space="0" w:color="auto"/>
              <w:bottom w:val="single" w:sz="4" w:space="0" w:color="auto"/>
            </w:tcBorders>
          </w:tcPr>
          <w:p w14:paraId="1A0DE447" w14:textId="77777777" w:rsidR="00AF5DFE" w:rsidRDefault="00AF5DFE">
            <w:pPr>
              <w:rPr>
                <w:rFonts w:ascii="Arial" w:hAnsi="Arial"/>
                <w:b/>
                <w:snapToGrid w:val="0"/>
              </w:rPr>
            </w:pPr>
          </w:p>
        </w:tc>
        <w:tc>
          <w:tcPr>
            <w:tcW w:w="1530" w:type="dxa"/>
            <w:tcBorders>
              <w:top w:val="single" w:sz="6" w:space="0" w:color="auto"/>
              <w:bottom w:val="single" w:sz="4" w:space="0" w:color="auto"/>
            </w:tcBorders>
          </w:tcPr>
          <w:p w14:paraId="21FB3E01" w14:textId="77777777" w:rsidR="00AF5DFE" w:rsidRDefault="00AF5DFE">
            <w:pPr>
              <w:rPr>
                <w:rFonts w:ascii="Courier New" w:hAnsi="Courier New"/>
                <w:snapToGrid w:val="0"/>
              </w:rPr>
            </w:pPr>
          </w:p>
        </w:tc>
        <w:tc>
          <w:tcPr>
            <w:tcW w:w="3960" w:type="dxa"/>
            <w:tcBorders>
              <w:top w:val="single" w:sz="6" w:space="0" w:color="auto"/>
              <w:bottom w:val="single" w:sz="4" w:space="0" w:color="auto"/>
            </w:tcBorders>
          </w:tcPr>
          <w:p w14:paraId="3E866768" w14:textId="77777777" w:rsidR="00AF5DFE" w:rsidRDefault="00AF5DFE">
            <w:pPr>
              <w:rPr>
                <w:rFonts w:ascii="Arial" w:hAnsi="Arial"/>
                <w:snapToGrid w:val="0"/>
              </w:rPr>
            </w:pPr>
          </w:p>
        </w:tc>
        <w:tc>
          <w:tcPr>
            <w:tcW w:w="2700" w:type="dxa"/>
          </w:tcPr>
          <w:p w14:paraId="4539DFB7" w14:textId="77777777" w:rsidR="00AF5DFE" w:rsidRDefault="00AF5DFE">
            <w:pPr>
              <w:rPr>
                <w:rFonts w:ascii="Arial" w:hAnsi="Arial" w:cs="Arial"/>
                <w:snapToGrid w:val="0"/>
              </w:rPr>
            </w:pPr>
            <w:r>
              <w:rPr>
                <w:rFonts w:ascii="Arial" w:hAnsi="Arial" w:cs="Arial"/>
                <w:snapToGrid w:val="0"/>
              </w:rPr>
              <w:t>VortEx ATS</w:t>
            </w:r>
          </w:p>
        </w:tc>
        <w:tc>
          <w:tcPr>
            <w:tcW w:w="720" w:type="dxa"/>
          </w:tcPr>
          <w:p w14:paraId="58484EA3" w14:textId="77777777" w:rsidR="00AF5DFE" w:rsidRDefault="00AF5DFE">
            <w:pPr>
              <w:jc w:val="center"/>
              <w:rPr>
                <w:rFonts w:ascii="Arial" w:hAnsi="Arial" w:cs="Arial"/>
                <w:snapToGrid w:val="0"/>
              </w:rPr>
            </w:pPr>
            <w:r>
              <w:rPr>
                <w:rFonts w:ascii="Arial" w:hAnsi="Arial" w:cs="Arial"/>
                <w:snapToGrid w:val="0"/>
              </w:rPr>
              <w:t>76</w:t>
            </w:r>
          </w:p>
        </w:tc>
      </w:tr>
    </w:tbl>
    <w:p w14:paraId="686D067E" w14:textId="77777777" w:rsidR="00AF5DFE" w:rsidRDefault="00AF5DFE"/>
    <w:p w14:paraId="399EF899" w14:textId="77777777" w:rsidR="00AF5DFE" w:rsidRDefault="00AF5DFE">
      <w:pPr>
        <w:pStyle w:val="Heading1"/>
        <w:jc w:val="center"/>
      </w:pPr>
      <w:r>
        <w:br w:type="page"/>
      </w:r>
      <w:bookmarkStart w:id="5397" w:name="_Toc227925173"/>
      <w:bookmarkStart w:id="5398" w:name="Appendix6D_CFICodeUsage"/>
      <w:bookmarkEnd w:id="5371"/>
      <w:bookmarkEnd w:id="5372"/>
      <w:bookmarkEnd w:id="5373"/>
      <w:bookmarkEnd w:id="5374"/>
      <w:bookmarkEnd w:id="5375"/>
      <w:bookmarkEnd w:id="5376"/>
      <w:r>
        <w:t>Appendix 6-D</w:t>
      </w:r>
      <w:bookmarkEnd w:id="5397"/>
    </w:p>
    <w:p w14:paraId="22B3E3D8" w14:textId="77777777" w:rsidR="00AF5DFE" w:rsidRDefault="00AF5DFE">
      <w:pPr>
        <w:pStyle w:val="Heading2"/>
        <w:jc w:val="center"/>
      </w:pPr>
      <w:bookmarkStart w:id="5399" w:name="_Toc227925174"/>
      <w:r>
        <w:t>CFICode Usage - ISO 10962 Classification of Financial Instruments (CFI code)</w:t>
      </w:r>
      <w:bookmarkEnd w:id="5398"/>
      <w:bookmarkEnd w:id="5399"/>
    </w:p>
    <w:p w14:paraId="6A389C46" w14:textId="77777777" w:rsidR="00AF5DFE" w:rsidRDefault="00AF5DFE">
      <w:pPr>
        <w:numPr>
          <w:ilvl w:val="12"/>
          <w:numId w:val="0"/>
        </w:numPr>
      </w:pPr>
    </w:p>
    <w:p w14:paraId="18D01C39" w14:textId="77777777" w:rsidR="00AF5DFE" w:rsidRDefault="00AF5DFE">
      <w:pPr>
        <w:numPr>
          <w:ilvl w:val="12"/>
          <w:numId w:val="0"/>
        </w:numPr>
      </w:pPr>
      <w:r>
        <w:t xml:space="preserve">As of FIX 4.3, the CFICode field was added to the FIX Protocol in an attempt to provide a standards-based source of security type values by using values defined in ISO 10962 standard: Classification of Financial Instruments (CFI code).   Prior to FIX 4.3, the SecurityType field was used to identify security types and was based upon a set of values published by ISITC (International Securities Association for Institutional Trade Communication) which ISITC no longer maintains. </w:t>
      </w:r>
    </w:p>
    <w:p w14:paraId="02D774AD" w14:textId="77777777" w:rsidR="00AF5DFE" w:rsidRDefault="00AF5DFE">
      <w:pPr>
        <w:numPr>
          <w:ilvl w:val="12"/>
          <w:numId w:val="0"/>
        </w:numPr>
      </w:pPr>
    </w:p>
    <w:p w14:paraId="1EA3CCA5" w14:textId="77777777" w:rsidR="00AF5DFE" w:rsidRDefault="00AF5DFE">
      <w:r>
        <w:t>It is recommended that CFICode be used instead of SecurityType for non-Fixed Income instruments as it is based upon an ISO standard and supports non-Fixed Income products in a manner consistent with the needs of FIX Protocol users.  As of FIX 4.3, the SecurityType field was expanded and re-organized to support the requirements of Fixed Income products for FIX Protocol users, as the present ISO 10962 standard did not meet those needs.</w:t>
      </w:r>
    </w:p>
    <w:p w14:paraId="0CEE877A" w14:textId="77777777" w:rsidR="00AF5DFE" w:rsidRDefault="00AF5DFE">
      <w:pPr>
        <w:numPr>
          <w:ilvl w:val="12"/>
          <w:numId w:val="0"/>
        </w:numPr>
      </w:pPr>
    </w:p>
    <w:p w14:paraId="35CFF9E9" w14:textId="77777777" w:rsidR="00AF5DFE" w:rsidRDefault="00AF5DFE">
      <w:pPr>
        <w:numPr>
          <w:ilvl w:val="12"/>
          <w:numId w:val="0"/>
        </w:numPr>
      </w:pPr>
      <w:r>
        <w:t xml:space="preserve">ISO 10962 is maintained by ANNA (Association of National Numbering Agencies) acting as Registration Authority.  </w:t>
      </w:r>
      <w:hyperlink w:anchor="Appendix6B_FIXFieldsBasedUponOtherStds" w:history="1">
        <w:r>
          <w:rPr>
            <w:rStyle w:val="Hyperlink"/>
          </w:rPr>
          <w:t>See "Appendix 6-B FIX Fields Based Upon Other Standards</w:t>
        </w:r>
      </w:hyperlink>
      <w:r>
        <w:rPr>
          <w:b/>
        </w:rPr>
        <w:t xml:space="preserve">". </w:t>
      </w:r>
      <w:r>
        <w:t xml:space="preserve">  See also the Product (460) and SecurityType (167) fields.</w:t>
      </w:r>
    </w:p>
    <w:p w14:paraId="06B32807" w14:textId="77777777" w:rsidR="00AF5DFE" w:rsidRDefault="00AF5DFE">
      <w:pPr>
        <w:numPr>
          <w:ilvl w:val="12"/>
          <w:numId w:val="0"/>
        </w:numPr>
      </w:pPr>
    </w:p>
    <w:p w14:paraId="221359DB" w14:textId="77777777" w:rsidR="00AF5DFE" w:rsidRDefault="00AF5DFE">
      <w:pPr>
        <w:numPr>
          <w:ilvl w:val="12"/>
          <w:numId w:val="0"/>
        </w:numPr>
      </w:pPr>
      <w:r>
        <w:t xml:space="preserve">A subset of ISO 10962 values applicable  to FIX usage are identified below.  The official standard and set of possible values are maintained by the ISO 10962 standard and any discrepancies below should be considered typographical errors using the ISO 10962 standard as the correct set of values.  To obtain the ISO 10962 standard, please contact the ISO 10962 secretariat (see "Appendix 6-B") and/or visit the ISO website at </w:t>
      </w:r>
      <w:hyperlink r:id="rId28" w:history="1">
        <w:r>
          <w:rPr>
            <w:rStyle w:val="Hyperlink"/>
          </w:rPr>
          <w:t>http://www.iso.ch</w:t>
        </w:r>
      </w:hyperlink>
    </w:p>
    <w:p w14:paraId="5B6ADAB5" w14:textId="77777777" w:rsidR="00AF5DFE" w:rsidRDefault="00AF5DFE">
      <w:pPr>
        <w:numPr>
          <w:ilvl w:val="12"/>
          <w:numId w:val="0"/>
        </w:numPr>
      </w:pPr>
    </w:p>
    <w:p w14:paraId="2D553BC7" w14:textId="77777777" w:rsidR="00AF5DFE" w:rsidRDefault="00AF5DFE">
      <w:pPr>
        <w:numPr>
          <w:ilvl w:val="12"/>
          <w:numId w:val="0"/>
        </w:numPr>
        <w:rPr>
          <w:snapToGrid w:val="0"/>
        </w:rPr>
      </w:pPr>
      <w:r>
        <w:t xml:space="preserve">The ISO 10962 standard defines a 6 character code in which each character’s position value carries a special significance (attribute) and set of values. </w:t>
      </w:r>
      <w:r>
        <w:rPr>
          <w:snapToGrid w:val="0"/>
        </w:rPr>
        <w:t>Note that "X" represents an unspecified or unknown attribute, thus it is not always necessary to specify every attribute (character position value).</w:t>
      </w:r>
    </w:p>
    <w:p w14:paraId="39E31BF5" w14:textId="77777777" w:rsidR="00AF5DFE" w:rsidRDefault="00AF5DFE">
      <w:pPr>
        <w:numPr>
          <w:ilvl w:val="12"/>
          <w:numId w:val="0"/>
        </w:numPr>
      </w:pPr>
    </w:p>
    <w:p w14:paraId="58B4579A" w14:textId="77777777" w:rsidR="00AF5DFE" w:rsidRDefault="00AF5DFE">
      <w:pPr>
        <w:pStyle w:val="Heading3"/>
      </w:pPr>
      <w:bookmarkStart w:id="5400" w:name="_Toc227925175"/>
      <w:r>
        <w:t>High-level subset of possible values applicable to FIX usage:</w:t>
      </w:r>
      <w:bookmarkEnd w:id="5400"/>
    </w:p>
    <w:p w14:paraId="1991815E" w14:textId="77777777" w:rsidR="00AF5DFE" w:rsidRDefault="00AF5DFE">
      <w:pPr>
        <w:pStyle w:val="NormalIndent"/>
        <w:ind w:firstLine="360"/>
        <w:rPr>
          <w:i/>
        </w:rPr>
      </w:pPr>
      <w:r>
        <w:rPr>
          <w:i/>
        </w:rPr>
        <w:t>Note: Corresponding FIX 4.2 SecurityType field value is identified within [ ]</w:t>
      </w:r>
    </w:p>
    <w:p w14:paraId="7E1CC57E" w14:textId="77777777" w:rsidR="00AF5DFE" w:rsidRDefault="00AF5DFE">
      <w:pPr>
        <w:pStyle w:val="List"/>
        <w:rPr>
          <w:snapToGrid w:val="0"/>
        </w:rPr>
      </w:pPr>
      <w:r>
        <w:rPr>
          <w:snapToGrid w:val="0"/>
        </w:rPr>
        <w:t>ESXXXX = Equity Common Shares [CS]</w:t>
      </w:r>
    </w:p>
    <w:p w14:paraId="30D16484" w14:textId="77777777" w:rsidR="00AF5DFE" w:rsidRDefault="00AF5DFE">
      <w:pPr>
        <w:pStyle w:val="List"/>
        <w:rPr>
          <w:snapToGrid w:val="0"/>
        </w:rPr>
      </w:pPr>
      <w:r>
        <w:rPr>
          <w:snapToGrid w:val="0"/>
        </w:rPr>
        <w:t>EMXXXX = Equity Miscellaneous or Other (e.g. Exchange Traded Funds (ETFs), etc.)  [n/a]</w:t>
      </w:r>
    </w:p>
    <w:p w14:paraId="6C09EB99" w14:textId="77777777" w:rsidR="00AF5DFE" w:rsidRDefault="00AF5DFE">
      <w:pPr>
        <w:pStyle w:val="List"/>
        <w:rPr>
          <w:snapToGrid w:val="0"/>
        </w:rPr>
      </w:pPr>
      <w:r>
        <w:rPr>
          <w:snapToGrid w:val="0"/>
        </w:rPr>
        <w:t>EPXXXX = Equity Preferred Shares [PS]</w:t>
      </w:r>
    </w:p>
    <w:p w14:paraId="53A05001" w14:textId="77777777" w:rsidR="00AF5DFE" w:rsidRDefault="00AF5DFE">
      <w:pPr>
        <w:pStyle w:val="List"/>
        <w:rPr>
          <w:snapToGrid w:val="0"/>
        </w:rPr>
      </w:pPr>
      <w:r>
        <w:rPr>
          <w:snapToGrid w:val="0"/>
        </w:rPr>
        <w:t>EUXXXX = Equity Units (unit trusts/mutual funds/OPCVM/OICVM) [MF]</w:t>
      </w:r>
    </w:p>
    <w:p w14:paraId="482A2748" w14:textId="77777777" w:rsidR="00AF5DFE" w:rsidRDefault="00AF5DFE">
      <w:pPr>
        <w:pStyle w:val="List"/>
        <w:rPr>
          <w:snapToGrid w:val="0"/>
        </w:rPr>
      </w:pPr>
      <w:r>
        <w:rPr>
          <w:snapToGrid w:val="0"/>
        </w:rPr>
        <w:t>DXXXXX = Debt (Fixed Income) [various]</w:t>
      </w:r>
    </w:p>
    <w:p w14:paraId="1431C4BC" w14:textId="77777777" w:rsidR="00AF5DFE" w:rsidRDefault="00AF5DFE">
      <w:pPr>
        <w:pStyle w:val="List"/>
        <w:rPr>
          <w:snapToGrid w:val="0"/>
        </w:rPr>
      </w:pPr>
      <w:r>
        <w:rPr>
          <w:snapToGrid w:val="0"/>
        </w:rPr>
        <w:t>DCXXXX = Debt Convertible Bond [CB]</w:t>
      </w:r>
    </w:p>
    <w:p w14:paraId="54551006" w14:textId="77777777" w:rsidR="00AF5DFE" w:rsidRDefault="00AF5DFE">
      <w:pPr>
        <w:pStyle w:val="List"/>
        <w:rPr>
          <w:snapToGrid w:val="0"/>
        </w:rPr>
      </w:pPr>
      <w:r>
        <w:rPr>
          <w:snapToGrid w:val="0"/>
        </w:rPr>
        <w:t>FXXXXX = Future [FUT]</w:t>
      </w:r>
    </w:p>
    <w:p w14:paraId="5E54AB11" w14:textId="77777777" w:rsidR="00AF5DFE" w:rsidRDefault="00AF5DFE">
      <w:pPr>
        <w:pStyle w:val="List"/>
        <w:rPr>
          <w:snapToGrid w:val="0"/>
        </w:rPr>
      </w:pPr>
      <w:r>
        <w:rPr>
          <w:snapToGrid w:val="0"/>
        </w:rPr>
        <w:t>MRCXXX = Misc, Referential Instrument, Currency [FOR]</w:t>
      </w:r>
    </w:p>
    <w:p w14:paraId="713392CD" w14:textId="77777777" w:rsidR="00AF5DFE" w:rsidRDefault="00AF5DFE">
      <w:pPr>
        <w:pStyle w:val="List"/>
        <w:rPr>
          <w:snapToGrid w:val="0"/>
        </w:rPr>
      </w:pPr>
      <w:r>
        <w:rPr>
          <w:snapToGrid w:val="0"/>
        </w:rPr>
        <w:t>MRIXXX = Misc, Referential Instrument, Index [n/a]</w:t>
      </w:r>
    </w:p>
    <w:p w14:paraId="6293A454" w14:textId="77777777" w:rsidR="00AF5DFE" w:rsidRDefault="00AF5DFE">
      <w:pPr>
        <w:pStyle w:val="List"/>
        <w:rPr>
          <w:snapToGrid w:val="0"/>
        </w:rPr>
      </w:pPr>
      <w:r>
        <w:rPr>
          <w:snapToGrid w:val="0"/>
        </w:rPr>
        <w:t>MRRXXX = Misc, Referential Instrument, Interest Rate [n/a]</w:t>
      </w:r>
    </w:p>
    <w:p w14:paraId="55140D0C" w14:textId="77777777" w:rsidR="00AF5DFE" w:rsidRDefault="00AF5DFE">
      <w:pPr>
        <w:pStyle w:val="List"/>
        <w:rPr>
          <w:snapToGrid w:val="0"/>
        </w:rPr>
      </w:pPr>
      <w:r>
        <w:rPr>
          <w:snapToGrid w:val="0"/>
        </w:rPr>
        <w:t>OCXXXX = Option - Call [OPT]</w:t>
      </w:r>
    </w:p>
    <w:p w14:paraId="7D4559BA" w14:textId="77777777" w:rsidR="00AF5DFE" w:rsidRDefault="00AF5DFE">
      <w:pPr>
        <w:pStyle w:val="List"/>
        <w:rPr>
          <w:snapToGrid w:val="0"/>
        </w:rPr>
      </w:pPr>
      <w:r>
        <w:rPr>
          <w:snapToGrid w:val="0"/>
        </w:rPr>
        <w:t>OPXXXX = Option - Put [OPT]</w:t>
      </w:r>
    </w:p>
    <w:p w14:paraId="689022A3" w14:textId="77777777" w:rsidR="00AF5DFE" w:rsidRDefault="00AF5DFE">
      <w:pPr>
        <w:pStyle w:val="List"/>
        <w:rPr>
          <w:snapToGrid w:val="0"/>
        </w:rPr>
      </w:pPr>
      <w:r>
        <w:rPr>
          <w:snapToGrid w:val="0"/>
        </w:rPr>
        <w:t>RWXXXX = Right Warrant [WAR]</w:t>
      </w:r>
    </w:p>
    <w:p w14:paraId="7C8DC0F8" w14:textId="77777777" w:rsidR="00AF5DFE" w:rsidRDefault="00AF5DFE">
      <w:pPr>
        <w:pStyle w:val="List"/>
        <w:rPr>
          <w:snapToGrid w:val="0"/>
        </w:rPr>
      </w:pPr>
      <w:r>
        <w:rPr>
          <w:snapToGrid w:val="0"/>
        </w:rPr>
        <w:t>RWXCXX = Covered Warrant [n/a]</w:t>
      </w:r>
    </w:p>
    <w:p w14:paraId="6530F0AA" w14:textId="77777777" w:rsidR="00AF5DFE" w:rsidRDefault="00AF5DFE">
      <w:pPr>
        <w:pStyle w:val="List"/>
        <w:rPr>
          <w:snapToGrid w:val="0"/>
        </w:rPr>
      </w:pPr>
      <w:r>
        <w:rPr>
          <w:snapToGrid w:val="0"/>
        </w:rPr>
        <w:t>XXXXXX =  [NONE and ?]</w:t>
      </w:r>
    </w:p>
    <w:p w14:paraId="218D8C4A" w14:textId="77777777" w:rsidR="00AF5DFE" w:rsidRDefault="00AF5DFE">
      <w:pPr>
        <w:numPr>
          <w:ilvl w:val="12"/>
          <w:numId w:val="0"/>
        </w:numPr>
        <w:tabs>
          <w:tab w:val="left" w:pos="360"/>
          <w:tab w:val="left" w:pos="2520"/>
        </w:tabs>
        <w:spacing w:before="0"/>
        <w:rPr>
          <w:snapToGrid w:val="0"/>
        </w:rPr>
      </w:pPr>
      <w:r>
        <w:rPr>
          <w:snapToGrid w:val="0"/>
        </w:rPr>
        <w:t>Note that "X" represents an unspecified or unknown attribute and many of the values above containing "X" can be further subdefined according to the CFI standard (e.g. Voting rights are the third character of Equity Common Shares).</w:t>
      </w:r>
    </w:p>
    <w:p w14:paraId="4E4BC740" w14:textId="77777777" w:rsidR="00AF5DFE" w:rsidRDefault="00AF5DFE"/>
    <w:p w14:paraId="4C27D052" w14:textId="77777777" w:rsidR="00AF5DFE" w:rsidRDefault="00AF5DFE">
      <w:pPr>
        <w:pStyle w:val="Heading3"/>
      </w:pPr>
      <w:bookmarkStart w:id="5401" w:name="_Toc227925176"/>
      <w:r>
        <w:t>Detailed, granular subset of possible values applicable to FIX usage:</w:t>
      </w:r>
      <w:bookmarkEnd w:id="5401"/>
    </w:p>
    <w:p w14:paraId="2E6FAD1C" w14:textId="77777777" w:rsidR="00AF5DFE" w:rsidRDefault="00AF5DFE">
      <w:pPr>
        <w:pStyle w:val="Heading4"/>
      </w:pPr>
      <w:bookmarkStart w:id="5402" w:name="_Toc227925177"/>
      <w:r>
        <w:t>Options:</w:t>
      </w:r>
      <w:bookmarkEnd w:id="5402"/>
    </w:p>
    <w:p w14:paraId="0D50E46A" w14:textId="77777777" w:rsidR="00AF5DFE" w:rsidRDefault="00AF5DFE">
      <w:pPr>
        <w:pStyle w:val="NormalIndent"/>
        <w:rPr>
          <w:b/>
        </w:rPr>
      </w:pPr>
      <w:r>
        <w:rPr>
          <w:b/>
        </w:rPr>
        <w:t>Definintion for Options (code defined by character position):</w:t>
      </w:r>
    </w:p>
    <w:tbl>
      <w:tblPr>
        <w:tblW w:w="0" w:type="auto"/>
        <w:tblInd w:w="7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7"/>
        <w:gridCol w:w="1260"/>
        <w:gridCol w:w="1260"/>
        <w:gridCol w:w="1980"/>
        <w:gridCol w:w="1260"/>
        <w:gridCol w:w="1800"/>
      </w:tblGrid>
      <w:tr w:rsidR="00AF5DFE" w14:paraId="3DCF3B35" w14:textId="77777777">
        <w:trPr>
          <w:cantSplit/>
        </w:trPr>
        <w:tc>
          <w:tcPr>
            <w:tcW w:w="1007" w:type="dxa"/>
          </w:tcPr>
          <w:p w14:paraId="735776CB" w14:textId="77777777" w:rsidR="00AF5DFE" w:rsidRDefault="00AF5DFE">
            <w:pPr>
              <w:numPr>
                <w:ilvl w:val="12"/>
                <w:numId w:val="0"/>
              </w:numPr>
            </w:pPr>
            <w:r>
              <w:t>Char 1</w:t>
            </w:r>
          </w:p>
          <w:p w14:paraId="7D75441A" w14:textId="77777777" w:rsidR="00AF5DFE" w:rsidRDefault="00AF5DFE">
            <w:pPr>
              <w:numPr>
                <w:ilvl w:val="12"/>
                <w:numId w:val="0"/>
              </w:numPr>
            </w:pPr>
            <w:r>
              <w:rPr>
                <w:i/>
              </w:rPr>
              <w:t>Category</w:t>
            </w:r>
          </w:p>
        </w:tc>
        <w:tc>
          <w:tcPr>
            <w:tcW w:w="1260" w:type="dxa"/>
          </w:tcPr>
          <w:p w14:paraId="16C28B1D" w14:textId="77777777" w:rsidR="00AF5DFE" w:rsidRDefault="00AF5DFE">
            <w:pPr>
              <w:numPr>
                <w:ilvl w:val="12"/>
                <w:numId w:val="0"/>
              </w:numPr>
            </w:pPr>
            <w:r>
              <w:t>Char 2</w:t>
            </w:r>
          </w:p>
          <w:p w14:paraId="405FA024" w14:textId="77777777" w:rsidR="00AF5DFE" w:rsidRDefault="00AF5DFE">
            <w:pPr>
              <w:numPr>
                <w:ilvl w:val="12"/>
                <w:numId w:val="0"/>
              </w:numPr>
              <w:rPr>
                <w:i/>
              </w:rPr>
            </w:pPr>
            <w:r>
              <w:rPr>
                <w:i/>
              </w:rPr>
              <w:t>Group</w:t>
            </w:r>
          </w:p>
        </w:tc>
        <w:tc>
          <w:tcPr>
            <w:tcW w:w="1260" w:type="dxa"/>
          </w:tcPr>
          <w:p w14:paraId="2F8F5F4B" w14:textId="77777777" w:rsidR="00AF5DFE" w:rsidRDefault="00AF5DFE">
            <w:pPr>
              <w:numPr>
                <w:ilvl w:val="12"/>
                <w:numId w:val="0"/>
              </w:numPr>
            </w:pPr>
            <w:r>
              <w:t>Char 3</w:t>
            </w:r>
          </w:p>
          <w:p w14:paraId="2A478E66" w14:textId="77777777" w:rsidR="00AF5DFE" w:rsidRDefault="00AF5DFE">
            <w:pPr>
              <w:numPr>
                <w:ilvl w:val="12"/>
                <w:numId w:val="0"/>
              </w:numPr>
              <w:rPr>
                <w:i/>
              </w:rPr>
            </w:pPr>
            <w:r>
              <w:rPr>
                <w:i/>
              </w:rPr>
              <w:t>Scheme</w:t>
            </w:r>
          </w:p>
        </w:tc>
        <w:tc>
          <w:tcPr>
            <w:tcW w:w="1980" w:type="dxa"/>
          </w:tcPr>
          <w:p w14:paraId="162EA3D7" w14:textId="77777777" w:rsidR="00AF5DFE" w:rsidRDefault="00AF5DFE">
            <w:pPr>
              <w:numPr>
                <w:ilvl w:val="12"/>
                <w:numId w:val="0"/>
              </w:numPr>
            </w:pPr>
            <w:r>
              <w:t>Char 4</w:t>
            </w:r>
          </w:p>
          <w:p w14:paraId="16503F35" w14:textId="77777777" w:rsidR="00AF5DFE" w:rsidRDefault="00AF5DFE">
            <w:pPr>
              <w:numPr>
                <w:ilvl w:val="12"/>
                <w:numId w:val="0"/>
              </w:numPr>
            </w:pPr>
            <w:r>
              <w:rPr>
                <w:i/>
              </w:rPr>
              <w:t>Underlying Asset</w:t>
            </w:r>
          </w:p>
        </w:tc>
        <w:tc>
          <w:tcPr>
            <w:tcW w:w="1260" w:type="dxa"/>
          </w:tcPr>
          <w:p w14:paraId="1F958E67" w14:textId="77777777" w:rsidR="00AF5DFE" w:rsidRDefault="00AF5DFE">
            <w:pPr>
              <w:numPr>
                <w:ilvl w:val="12"/>
                <w:numId w:val="0"/>
              </w:numPr>
            </w:pPr>
            <w:r>
              <w:t>Char 5</w:t>
            </w:r>
          </w:p>
          <w:p w14:paraId="4784B718" w14:textId="77777777" w:rsidR="00AF5DFE" w:rsidRDefault="00AF5DFE">
            <w:pPr>
              <w:numPr>
                <w:ilvl w:val="12"/>
                <w:numId w:val="0"/>
              </w:numPr>
            </w:pPr>
            <w:r>
              <w:rPr>
                <w:i/>
              </w:rPr>
              <w:t>Delivery</w:t>
            </w:r>
          </w:p>
        </w:tc>
        <w:tc>
          <w:tcPr>
            <w:tcW w:w="1800" w:type="dxa"/>
          </w:tcPr>
          <w:p w14:paraId="4970FDF8" w14:textId="77777777" w:rsidR="00AF5DFE" w:rsidRDefault="00AF5DFE">
            <w:pPr>
              <w:numPr>
                <w:ilvl w:val="12"/>
                <w:numId w:val="0"/>
              </w:numPr>
            </w:pPr>
            <w:r>
              <w:t>Char 6</w:t>
            </w:r>
          </w:p>
          <w:p w14:paraId="0ECBDC4D" w14:textId="77777777" w:rsidR="00AF5DFE" w:rsidRDefault="00AF5DFE">
            <w:pPr>
              <w:numPr>
                <w:ilvl w:val="12"/>
                <w:numId w:val="0"/>
              </w:numPr>
              <w:rPr>
                <w:i/>
              </w:rPr>
            </w:pPr>
            <w:r>
              <w:rPr>
                <w:i/>
              </w:rPr>
              <w:t>Stdized/Non-Std</w:t>
            </w:r>
          </w:p>
        </w:tc>
      </w:tr>
      <w:tr w:rsidR="00AF5DFE" w14:paraId="6B0989D5" w14:textId="77777777">
        <w:trPr>
          <w:cantSplit/>
        </w:trPr>
        <w:tc>
          <w:tcPr>
            <w:tcW w:w="1007" w:type="dxa"/>
          </w:tcPr>
          <w:p w14:paraId="521F33CC" w14:textId="77777777" w:rsidR="00AF5DFE" w:rsidRDefault="00AF5DFE">
            <w:pPr>
              <w:numPr>
                <w:ilvl w:val="12"/>
                <w:numId w:val="0"/>
              </w:numPr>
            </w:pPr>
            <w:r>
              <w:t>O=Options</w:t>
            </w:r>
          </w:p>
        </w:tc>
        <w:tc>
          <w:tcPr>
            <w:tcW w:w="1260" w:type="dxa"/>
          </w:tcPr>
          <w:p w14:paraId="12130742" w14:textId="77777777" w:rsidR="00AF5DFE" w:rsidRDefault="00AF5DFE">
            <w:pPr>
              <w:numPr>
                <w:ilvl w:val="12"/>
                <w:numId w:val="0"/>
              </w:numPr>
            </w:pPr>
            <w:r>
              <w:t>C=Call</w:t>
            </w:r>
          </w:p>
          <w:p w14:paraId="7F0A22E6" w14:textId="77777777" w:rsidR="00AF5DFE" w:rsidRDefault="00AF5DFE">
            <w:pPr>
              <w:numPr>
                <w:ilvl w:val="12"/>
                <w:numId w:val="0"/>
              </w:numPr>
            </w:pPr>
            <w:r>
              <w:t>P=Put</w:t>
            </w:r>
          </w:p>
          <w:p w14:paraId="42E9CD09" w14:textId="77777777" w:rsidR="00AF5DFE" w:rsidRDefault="00AF5DFE">
            <w:pPr>
              <w:numPr>
                <w:ilvl w:val="12"/>
                <w:numId w:val="0"/>
              </w:numPr>
            </w:pPr>
            <w:r>
              <w:t>M=Other</w:t>
            </w:r>
          </w:p>
          <w:p w14:paraId="1E6BB94C" w14:textId="77777777" w:rsidR="00AF5DFE" w:rsidRDefault="00AF5DFE">
            <w:pPr>
              <w:numPr>
                <w:ilvl w:val="12"/>
                <w:numId w:val="0"/>
              </w:numPr>
            </w:pPr>
            <w:r>
              <w:t>X=Unknown(n/a)</w:t>
            </w:r>
          </w:p>
        </w:tc>
        <w:tc>
          <w:tcPr>
            <w:tcW w:w="1260" w:type="dxa"/>
          </w:tcPr>
          <w:p w14:paraId="25B06916" w14:textId="77777777" w:rsidR="00AF5DFE" w:rsidRDefault="00AF5DFE">
            <w:pPr>
              <w:numPr>
                <w:ilvl w:val="12"/>
                <w:numId w:val="0"/>
              </w:numPr>
            </w:pPr>
            <w:r>
              <w:t>A=American</w:t>
            </w:r>
          </w:p>
          <w:p w14:paraId="7BBC279D" w14:textId="77777777" w:rsidR="00AF5DFE" w:rsidRDefault="00AF5DFE">
            <w:pPr>
              <w:numPr>
                <w:ilvl w:val="12"/>
                <w:numId w:val="0"/>
              </w:numPr>
            </w:pPr>
            <w:r>
              <w:t>E=European</w:t>
            </w:r>
          </w:p>
          <w:p w14:paraId="7C489BD5" w14:textId="77777777" w:rsidR="00AF5DFE" w:rsidRDefault="00AF5DFE">
            <w:pPr>
              <w:numPr>
                <w:ilvl w:val="12"/>
                <w:numId w:val="0"/>
              </w:numPr>
            </w:pPr>
            <w:r>
              <w:t>X=Unknown(n/a)</w:t>
            </w:r>
          </w:p>
        </w:tc>
        <w:tc>
          <w:tcPr>
            <w:tcW w:w="1980" w:type="dxa"/>
          </w:tcPr>
          <w:p w14:paraId="088F2681" w14:textId="77777777" w:rsidR="00AF5DFE" w:rsidRDefault="00AF5DFE">
            <w:pPr>
              <w:numPr>
                <w:ilvl w:val="12"/>
                <w:numId w:val="0"/>
              </w:numPr>
            </w:pPr>
            <w:r>
              <w:t>B=Basket</w:t>
            </w:r>
          </w:p>
          <w:p w14:paraId="76C4DA88" w14:textId="77777777" w:rsidR="00AF5DFE" w:rsidRDefault="00AF5DFE">
            <w:pPr>
              <w:numPr>
                <w:ilvl w:val="12"/>
                <w:numId w:val="0"/>
              </w:numPr>
            </w:pPr>
            <w:r>
              <w:t>S=Stock-Equities</w:t>
            </w:r>
          </w:p>
          <w:p w14:paraId="79009208" w14:textId="77777777" w:rsidR="00AF5DFE" w:rsidRDefault="00AF5DFE">
            <w:pPr>
              <w:numPr>
                <w:ilvl w:val="12"/>
                <w:numId w:val="0"/>
              </w:numPr>
            </w:pPr>
            <w:r>
              <w:t>D=Interest rate/notional debt sec</w:t>
            </w:r>
          </w:p>
          <w:p w14:paraId="25EF3C36" w14:textId="77777777" w:rsidR="00AF5DFE" w:rsidRDefault="00AF5DFE">
            <w:pPr>
              <w:numPr>
                <w:ilvl w:val="12"/>
                <w:numId w:val="0"/>
              </w:numPr>
            </w:pPr>
            <w:r>
              <w:t>T=Commodiites</w:t>
            </w:r>
          </w:p>
          <w:p w14:paraId="65E5AE78" w14:textId="77777777" w:rsidR="00AF5DFE" w:rsidRDefault="00AF5DFE">
            <w:pPr>
              <w:numPr>
                <w:ilvl w:val="12"/>
                <w:numId w:val="0"/>
              </w:numPr>
            </w:pPr>
            <w:r>
              <w:t>C=Currencies</w:t>
            </w:r>
          </w:p>
          <w:p w14:paraId="37631D0B" w14:textId="77777777" w:rsidR="00AF5DFE" w:rsidRDefault="00AF5DFE">
            <w:pPr>
              <w:numPr>
                <w:ilvl w:val="12"/>
                <w:numId w:val="0"/>
              </w:numPr>
            </w:pPr>
            <w:r>
              <w:t>I=Indices</w:t>
            </w:r>
          </w:p>
          <w:p w14:paraId="705DF49A" w14:textId="77777777" w:rsidR="00AF5DFE" w:rsidRDefault="00AF5DFE">
            <w:pPr>
              <w:numPr>
                <w:ilvl w:val="12"/>
                <w:numId w:val="0"/>
              </w:numPr>
            </w:pPr>
            <w:r>
              <w:t>O=Options</w:t>
            </w:r>
          </w:p>
          <w:p w14:paraId="5F7DAE55" w14:textId="77777777" w:rsidR="00AF5DFE" w:rsidRDefault="00AF5DFE">
            <w:pPr>
              <w:numPr>
                <w:ilvl w:val="12"/>
                <w:numId w:val="0"/>
              </w:numPr>
            </w:pPr>
            <w:r>
              <w:t>F=Futures</w:t>
            </w:r>
          </w:p>
          <w:p w14:paraId="7395CC6A" w14:textId="77777777" w:rsidR="00AF5DFE" w:rsidRDefault="00AF5DFE">
            <w:pPr>
              <w:numPr>
                <w:ilvl w:val="12"/>
                <w:numId w:val="0"/>
              </w:numPr>
            </w:pPr>
            <w:r>
              <w:t>W=Swaps</w:t>
            </w:r>
          </w:p>
          <w:p w14:paraId="54D00108" w14:textId="77777777" w:rsidR="00AF5DFE" w:rsidRDefault="00AF5DFE">
            <w:pPr>
              <w:numPr>
                <w:ilvl w:val="12"/>
                <w:numId w:val="0"/>
              </w:numPr>
            </w:pPr>
            <w:r>
              <w:t>M=Other</w:t>
            </w:r>
          </w:p>
          <w:p w14:paraId="4AC479EE" w14:textId="77777777" w:rsidR="00AF5DFE" w:rsidRDefault="00AF5DFE">
            <w:pPr>
              <w:numPr>
                <w:ilvl w:val="12"/>
                <w:numId w:val="0"/>
              </w:numPr>
            </w:pPr>
            <w:r>
              <w:t>X=Unknown(n/a)</w:t>
            </w:r>
          </w:p>
        </w:tc>
        <w:tc>
          <w:tcPr>
            <w:tcW w:w="1260" w:type="dxa"/>
          </w:tcPr>
          <w:p w14:paraId="6E867A1F" w14:textId="77777777" w:rsidR="00AF5DFE" w:rsidRDefault="00AF5DFE">
            <w:pPr>
              <w:numPr>
                <w:ilvl w:val="12"/>
                <w:numId w:val="0"/>
              </w:numPr>
            </w:pPr>
            <w:r>
              <w:t>P=Physical</w:t>
            </w:r>
          </w:p>
          <w:p w14:paraId="3807EF39" w14:textId="77777777" w:rsidR="00AF5DFE" w:rsidRDefault="00AF5DFE">
            <w:pPr>
              <w:numPr>
                <w:ilvl w:val="12"/>
                <w:numId w:val="0"/>
              </w:numPr>
            </w:pPr>
            <w:r>
              <w:t>C=Cash</w:t>
            </w:r>
          </w:p>
          <w:p w14:paraId="23713035" w14:textId="77777777" w:rsidR="00AF5DFE" w:rsidRDefault="00AF5DFE">
            <w:pPr>
              <w:numPr>
                <w:ilvl w:val="12"/>
                <w:numId w:val="0"/>
              </w:numPr>
            </w:pPr>
            <w:r>
              <w:t>X=Unknown(n/a)</w:t>
            </w:r>
          </w:p>
        </w:tc>
        <w:tc>
          <w:tcPr>
            <w:tcW w:w="1800" w:type="dxa"/>
          </w:tcPr>
          <w:p w14:paraId="48531434" w14:textId="77777777" w:rsidR="00AF5DFE" w:rsidRDefault="00AF5DFE">
            <w:pPr>
              <w:numPr>
                <w:ilvl w:val="12"/>
                <w:numId w:val="0"/>
              </w:numPr>
            </w:pPr>
            <w:r>
              <w:t>S=Standardized terms (maturity date, strike price, contract size)</w:t>
            </w:r>
          </w:p>
          <w:p w14:paraId="363AFC83" w14:textId="77777777" w:rsidR="00AF5DFE" w:rsidRDefault="00AF5DFE">
            <w:pPr>
              <w:numPr>
                <w:ilvl w:val="12"/>
                <w:numId w:val="0"/>
              </w:numPr>
            </w:pPr>
            <w:r>
              <w:t>N=Non-standardized terms</w:t>
            </w:r>
          </w:p>
          <w:p w14:paraId="0FF5FD77" w14:textId="77777777" w:rsidR="00AF5DFE" w:rsidRDefault="00AF5DFE">
            <w:pPr>
              <w:numPr>
                <w:ilvl w:val="12"/>
                <w:numId w:val="0"/>
              </w:numPr>
            </w:pPr>
            <w:r>
              <w:t>X=Unknown(n/a)</w:t>
            </w:r>
          </w:p>
        </w:tc>
      </w:tr>
    </w:tbl>
    <w:p w14:paraId="67F994C8" w14:textId="77777777" w:rsidR="00AF5DFE" w:rsidRDefault="00AF5DFE">
      <w:pPr>
        <w:pStyle w:val="NormalIndent"/>
        <w:ind w:left="1080"/>
        <w:rPr>
          <w:b/>
        </w:rPr>
      </w:pPr>
      <w:r>
        <w:rPr>
          <w:b/>
        </w:rPr>
        <w:t xml:space="preserve">-- See Volume 7: "PRODUCT: DERIVATIVES" - "Use of the CFICode for Derivatives" </w:t>
      </w:r>
    </w:p>
    <w:p w14:paraId="6CCDA5C7" w14:textId="77777777" w:rsidR="00AF5DFE" w:rsidRDefault="00AF5DFE">
      <w:pPr>
        <w:pStyle w:val="NormalIndent"/>
        <w:ind w:left="720"/>
        <w:rPr>
          <w:b/>
        </w:rPr>
      </w:pPr>
      <w:r>
        <w:rPr>
          <w:b/>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420"/>
      </w:tblGrid>
      <w:tr w:rsidR="00AF5DFE" w14:paraId="33470D30" w14:textId="77777777">
        <w:trPr>
          <w:cantSplit/>
        </w:trPr>
        <w:tc>
          <w:tcPr>
            <w:tcW w:w="1908" w:type="dxa"/>
          </w:tcPr>
          <w:p w14:paraId="285DBD6E" w14:textId="77777777" w:rsidR="00AF5DFE" w:rsidRDefault="00AF5DFE">
            <w:pPr>
              <w:rPr>
                <w:rFonts w:ascii="Courier New" w:hAnsi="Courier New"/>
              </w:rPr>
            </w:pPr>
            <w:r>
              <w:rPr>
                <w:rFonts w:ascii="Courier New" w:hAnsi="Courier New"/>
              </w:rPr>
              <w:t>OCXXXS</w:t>
            </w:r>
          </w:p>
        </w:tc>
        <w:tc>
          <w:tcPr>
            <w:tcW w:w="3420" w:type="dxa"/>
          </w:tcPr>
          <w:p w14:paraId="2F38DB6F" w14:textId="77777777" w:rsidR="00AF5DFE" w:rsidRDefault="00AF5DFE">
            <w:r>
              <w:t>Standardized Call Option</w:t>
            </w:r>
          </w:p>
        </w:tc>
      </w:tr>
      <w:tr w:rsidR="00AF5DFE" w14:paraId="5BF3B8E5" w14:textId="77777777">
        <w:trPr>
          <w:cantSplit/>
        </w:trPr>
        <w:tc>
          <w:tcPr>
            <w:tcW w:w="1908" w:type="dxa"/>
          </w:tcPr>
          <w:p w14:paraId="47D1B870" w14:textId="77777777" w:rsidR="00AF5DFE" w:rsidRDefault="00AF5DFE">
            <w:pPr>
              <w:rPr>
                <w:rFonts w:ascii="Courier New" w:hAnsi="Courier New"/>
              </w:rPr>
            </w:pPr>
            <w:r>
              <w:rPr>
                <w:rFonts w:ascii="Courier New" w:hAnsi="Courier New"/>
              </w:rPr>
              <w:t>OPXXXS</w:t>
            </w:r>
          </w:p>
        </w:tc>
        <w:tc>
          <w:tcPr>
            <w:tcW w:w="3420" w:type="dxa"/>
          </w:tcPr>
          <w:p w14:paraId="539D7DE6" w14:textId="77777777" w:rsidR="00AF5DFE" w:rsidRDefault="00AF5DFE">
            <w:r>
              <w:t>Standardized Put Option</w:t>
            </w:r>
          </w:p>
        </w:tc>
      </w:tr>
      <w:tr w:rsidR="00AF5DFE" w14:paraId="26D78385" w14:textId="77777777">
        <w:trPr>
          <w:cantSplit/>
        </w:trPr>
        <w:tc>
          <w:tcPr>
            <w:tcW w:w="1908" w:type="dxa"/>
          </w:tcPr>
          <w:p w14:paraId="300908F3" w14:textId="77777777" w:rsidR="00AF5DFE" w:rsidRDefault="00AF5DFE">
            <w:pPr>
              <w:rPr>
                <w:rFonts w:ascii="Courier New" w:hAnsi="Courier New"/>
              </w:rPr>
            </w:pPr>
            <w:r>
              <w:rPr>
                <w:rFonts w:ascii="Courier New" w:hAnsi="Courier New"/>
              </w:rPr>
              <w:t>OCXFXS</w:t>
            </w:r>
          </w:p>
        </w:tc>
        <w:tc>
          <w:tcPr>
            <w:tcW w:w="3420" w:type="dxa"/>
          </w:tcPr>
          <w:p w14:paraId="65A9315C" w14:textId="77777777" w:rsidR="00AF5DFE" w:rsidRDefault="00AF5DFE">
            <w:r>
              <w:t>Standardized Call Option on a Future</w:t>
            </w:r>
          </w:p>
        </w:tc>
      </w:tr>
      <w:tr w:rsidR="00AF5DFE" w14:paraId="62EC4905" w14:textId="77777777">
        <w:trPr>
          <w:cantSplit/>
        </w:trPr>
        <w:tc>
          <w:tcPr>
            <w:tcW w:w="1908" w:type="dxa"/>
            <w:tcBorders>
              <w:bottom w:val="nil"/>
            </w:tcBorders>
          </w:tcPr>
          <w:p w14:paraId="34DD4AC7" w14:textId="77777777" w:rsidR="00AF5DFE" w:rsidRDefault="00AF5DFE">
            <w:pPr>
              <w:rPr>
                <w:rFonts w:ascii="Courier New" w:hAnsi="Courier New"/>
              </w:rPr>
            </w:pPr>
            <w:r>
              <w:rPr>
                <w:rFonts w:ascii="Courier New" w:hAnsi="Courier New"/>
              </w:rPr>
              <w:t>OPXFXS</w:t>
            </w:r>
          </w:p>
        </w:tc>
        <w:tc>
          <w:tcPr>
            <w:tcW w:w="3420" w:type="dxa"/>
            <w:tcBorders>
              <w:bottom w:val="nil"/>
            </w:tcBorders>
          </w:tcPr>
          <w:p w14:paraId="288A7662" w14:textId="77777777" w:rsidR="00AF5DFE" w:rsidRDefault="00AF5DFE">
            <w:r>
              <w:t>Standardized Put Option on a Future</w:t>
            </w:r>
          </w:p>
        </w:tc>
      </w:tr>
      <w:tr w:rsidR="00AF5DFE" w14:paraId="48B7567C" w14:textId="77777777">
        <w:trPr>
          <w:cantSplit/>
        </w:trPr>
        <w:tc>
          <w:tcPr>
            <w:tcW w:w="1908" w:type="dxa"/>
          </w:tcPr>
          <w:p w14:paraId="1DBA203B" w14:textId="77777777" w:rsidR="00AF5DFE" w:rsidRDefault="00AF5DFE">
            <w:pPr>
              <w:rPr>
                <w:rFonts w:ascii="Courier New" w:hAnsi="Courier New"/>
              </w:rPr>
            </w:pPr>
            <w:r>
              <w:rPr>
                <w:rFonts w:ascii="Courier New" w:hAnsi="Courier New"/>
              </w:rPr>
              <w:t>OCEFCN</w:t>
            </w:r>
          </w:p>
        </w:tc>
        <w:tc>
          <w:tcPr>
            <w:tcW w:w="3420" w:type="dxa"/>
          </w:tcPr>
          <w:p w14:paraId="087341FE" w14:textId="77777777" w:rsidR="00AF5DFE" w:rsidRDefault="00AF5DFE">
            <w:r>
              <w:t>Nonstandard (flex) call option on future with european style expiration and cash delivery</w:t>
            </w:r>
          </w:p>
        </w:tc>
      </w:tr>
      <w:tr w:rsidR="00AF5DFE" w14:paraId="7FC13391" w14:textId="77777777">
        <w:trPr>
          <w:cantSplit/>
        </w:trPr>
        <w:tc>
          <w:tcPr>
            <w:tcW w:w="1908" w:type="dxa"/>
          </w:tcPr>
          <w:p w14:paraId="3C7DA924" w14:textId="77777777" w:rsidR="00AF5DFE" w:rsidRDefault="00AF5DFE">
            <w:pPr>
              <w:rPr>
                <w:rFonts w:ascii="Courier New" w:hAnsi="Courier New"/>
              </w:rPr>
            </w:pPr>
            <w:r>
              <w:rPr>
                <w:rFonts w:ascii="Courier New" w:hAnsi="Courier New"/>
              </w:rPr>
              <w:t>OPAFPN</w:t>
            </w:r>
          </w:p>
        </w:tc>
        <w:tc>
          <w:tcPr>
            <w:tcW w:w="3420" w:type="dxa"/>
          </w:tcPr>
          <w:p w14:paraId="3BCE989B" w14:textId="77777777" w:rsidR="00AF5DFE" w:rsidRDefault="00AF5DFE">
            <w:r>
              <w:t>Nonstandard (flex) put option on future with american style expiration and physical delivery</w:t>
            </w:r>
          </w:p>
        </w:tc>
      </w:tr>
      <w:tr w:rsidR="00AF5DFE" w14:paraId="2A026594" w14:textId="77777777">
        <w:trPr>
          <w:cantSplit/>
        </w:trPr>
        <w:tc>
          <w:tcPr>
            <w:tcW w:w="1908" w:type="dxa"/>
          </w:tcPr>
          <w:p w14:paraId="31E449E6" w14:textId="77777777" w:rsidR="00AF5DFE" w:rsidRDefault="00AF5DFE">
            <w:pPr>
              <w:rPr>
                <w:rFonts w:ascii="Courier New" w:hAnsi="Courier New"/>
              </w:rPr>
            </w:pPr>
            <w:r>
              <w:rPr>
                <w:rFonts w:ascii="Courier New" w:hAnsi="Courier New"/>
              </w:rPr>
              <w:t>OPXSPN</w:t>
            </w:r>
          </w:p>
        </w:tc>
        <w:tc>
          <w:tcPr>
            <w:tcW w:w="3420" w:type="dxa"/>
          </w:tcPr>
          <w:p w14:paraId="1DF3B8B9" w14:textId="77777777" w:rsidR="00AF5DFE" w:rsidRDefault="00AF5DFE">
            <w:r>
              <w:t>Nonstandard (flex) put option on a stock with physical delivery (the expiration style is not specified – so is assumed to default to the market standard for flex options).</w:t>
            </w:r>
          </w:p>
        </w:tc>
      </w:tr>
      <w:tr w:rsidR="00AF5DFE" w14:paraId="65FBD408" w14:textId="77777777">
        <w:trPr>
          <w:cantSplit/>
        </w:trPr>
        <w:tc>
          <w:tcPr>
            <w:tcW w:w="1908" w:type="dxa"/>
          </w:tcPr>
          <w:p w14:paraId="38FFA679" w14:textId="77777777" w:rsidR="00AF5DFE" w:rsidRDefault="00AF5DFE">
            <w:pPr>
              <w:rPr>
                <w:rFonts w:ascii="Courier New" w:hAnsi="Courier New"/>
              </w:rPr>
            </w:pPr>
            <w:r>
              <w:rPr>
                <w:rFonts w:ascii="Courier New" w:hAnsi="Courier New"/>
              </w:rPr>
              <w:t>OCEICN</w:t>
            </w:r>
          </w:p>
        </w:tc>
        <w:tc>
          <w:tcPr>
            <w:tcW w:w="3420" w:type="dxa"/>
          </w:tcPr>
          <w:p w14:paraId="42A24347" w14:textId="77777777" w:rsidR="00AF5DFE" w:rsidRDefault="00AF5DFE">
            <w:r>
              <w:t>Nonstandard (flex) call option on an index with european style expiration and cash delivery</w:t>
            </w:r>
          </w:p>
        </w:tc>
      </w:tr>
    </w:tbl>
    <w:p w14:paraId="09021D90" w14:textId="77777777" w:rsidR="00AF5DFE" w:rsidRDefault="00AF5DFE"/>
    <w:p w14:paraId="3134CAF2" w14:textId="77777777" w:rsidR="00AF5DFE" w:rsidRDefault="00AF5DFE"/>
    <w:p w14:paraId="515A7124" w14:textId="77777777" w:rsidR="00AF5DFE" w:rsidRDefault="00AF5DFE">
      <w:pPr>
        <w:pStyle w:val="Heading4"/>
      </w:pPr>
      <w:bookmarkStart w:id="5403" w:name="_Toc227925178"/>
      <w:r>
        <w:t>Futures:</w:t>
      </w:r>
      <w:bookmarkEnd w:id="5403"/>
    </w:p>
    <w:p w14:paraId="15B35A02" w14:textId="77777777" w:rsidR="00AF5DFE" w:rsidRDefault="00AF5DFE">
      <w:pPr>
        <w:pStyle w:val="NormalIndent"/>
        <w:rPr>
          <w:b/>
        </w:rPr>
      </w:pPr>
      <w:r>
        <w:rPr>
          <w:b/>
        </w:rPr>
        <w:t>Definition for Futures (code defined by character position):</w:t>
      </w:r>
    </w:p>
    <w:tbl>
      <w:tblPr>
        <w:tblW w:w="0" w:type="auto"/>
        <w:tblInd w:w="7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7"/>
        <w:gridCol w:w="1260"/>
        <w:gridCol w:w="2070"/>
        <w:gridCol w:w="1260"/>
        <w:gridCol w:w="1710"/>
        <w:gridCol w:w="1260"/>
      </w:tblGrid>
      <w:tr w:rsidR="00AF5DFE" w14:paraId="578B9056" w14:textId="77777777">
        <w:trPr>
          <w:cantSplit/>
        </w:trPr>
        <w:tc>
          <w:tcPr>
            <w:tcW w:w="1007" w:type="dxa"/>
          </w:tcPr>
          <w:p w14:paraId="1C90AFBB" w14:textId="77777777" w:rsidR="00AF5DFE" w:rsidRDefault="00AF5DFE">
            <w:pPr>
              <w:numPr>
                <w:ilvl w:val="12"/>
                <w:numId w:val="0"/>
              </w:numPr>
            </w:pPr>
            <w:r>
              <w:t>Char 1</w:t>
            </w:r>
          </w:p>
          <w:p w14:paraId="75B26AD4" w14:textId="77777777" w:rsidR="00AF5DFE" w:rsidRDefault="00AF5DFE">
            <w:pPr>
              <w:numPr>
                <w:ilvl w:val="12"/>
                <w:numId w:val="0"/>
              </w:numPr>
            </w:pPr>
            <w:r>
              <w:rPr>
                <w:i/>
              </w:rPr>
              <w:t>Category</w:t>
            </w:r>
          </w:p>
        </w:tc>
        <w:tc>
          <w:tcPr>
            <w:tcW w:w="1260" w:type="dxa"/>
          </w:tcPr>
          <w:p w14:paraId="58B9354F" w14:textId="77777777" w:rsidR="00AF5DFE" w:rsidRDefault="00AF5DFE">
            <w:pPr>
              <w:numPr>
                <w:ilvl w:val="12"/>
                <w:numId w:val="0"/>
              </w:numPr>
            </w:pPr>
            <w:r>
              <w:t>Char 2</w:t>
            </w:r>
          </w:p>
          <w:p w14:paraId="543EFFEC" w14:textId="77777777" w:rsidR="00AF5DFE" w:rsidRDefault="00AF5DFE">
            <w:pPr>
              <w:numPr>
                <w:ilvl w:val="12"/>
                <w:numId w:val="0"/>
              </w:numPr>
              <w:rPr>
                <w:i/>
              </w:rPr>
            </w:pPr>
            <w:r>
              <w:rPr>
                <w:i/>
              </w:rPr>
              <w:t>Group</w:t>
            </w:r>
          </w:p>
        </w:tc>
        <w:tc>
          <w:tcPr>
            <w:tcW w:w="2070" w:type="dxa"/>
          </w:tcPr>
          <w:p w14:paraId="0FECF3FA" w14:textId="77777777" w:rsidR="00AF5DFE" w:rsidRDefault="00AF5DFE">
            <w:pPr>
              <w:numPr>
                <w:ilvl w:val="12"/>
                <w:numId w:val="0"/>
              </w:numPr>
            </w:pPr>
            <w:r>
              <w:t>Char 3</w:t>
            </w:r>
          </w:p>
          <w:p w14:paraId="10587F3C" w14:textId="77777777" w:rsidR="00AF5DFE" w:rsidRDefault="00AF5DFE">
            <w:pPr>
              <w:numPr>
                <w:ilvl w:val="12"/>
                <w:numId w:val="0"/>
              </w:numPr>
              <w:rPr>
                <w:i/>
              </w:rPr>
            </w:pPr>
            <w:r>
              <w:rPr>
                <w:i/>
              </w:rPr>
              <w:t>Underlying Asset</w:t>
            </w:r>
          </w:p>
        </w:tc>
        <w:tc>
          <w:tcPr>
            <w:tcW w:w="1260" w:type="dxa"/>
          </w:tcPr>
          <w:p w14:paraId="2E15EA3A" w14:textId="77777777" w:rsidR="00AF5DFE" w:rsidRDefault="00AF5DFE">
            <w:pPr>
              <w:numPr>
                <w:ilvl w:val="12"/>
                <w:numId w:val="0"/>
              </w:numPr>
            </w:pPr>
            <w:r>
              <w:t>Char 4</w:t>
            </w:r>
          </w:p>
          <w:p w14:paraId="19C78D36" w14:textId="77777777" w:rsidR="00AF5DFE" w:rsidRDefault="00AF5DFE">
            <w:pPr>
              <w:numPr>
                <w:ilvl w:val="12"/>
                <w:numId w:val="0"/>
              </w:numPr>
            </w:pPr>
            <w:r>
              <w:rPr>
                <w:i/>
              </w:rPr>
              <w:t>Delivery</w:t>
            </w:r>
          </w:p>
        </w:tc>
        <w:tc>
          <w:tcPr>
            <w:tcW w:w="1710" w:type="dxa"/>
          </w:tcPr>
          <w:p w14:paraId="178117CD" w14:textId="77777777" w:rsidR="00AF5DFE" w:rsidRDefault="00AF5DFE">
            <w:pPr>
              <w:numPr>
                <w:ilvl w:val="12"/>
                <w:numId w:val="0"/>
              </w:numPr>
            </w:pPr>
            <w:r>
              <w:t>Char 5</w:t>
            </w:r>
          </w:p>
          <w:p w14:paraId="4E7ADC61" w14:textId="77777777" w:rsidR="00AF5DFE" w:rsidRDefault="00AF5DFE">
            <w:pPr>
              <w:numPr>
                <w:ilvl w:val="12"/>
                <w:numId w:val="0"/>
              </w:numPr>
            </w:pPr>
            <w:r>
              <w:rPr>
                <w:i/>
              </w:rPr>
              <w:t>Stdized/Non-Std</w:t>
            </w:r>
          </w:p>
        </w:tc>
        <w:tc>
          <w:tcPr>
            <w:tcW w:w="1260" w:type="dxa"/>
          </w:tcPr>
          <w:p w14:paraId="5A6544F6" w14:textId="77777777" w:rsidR="00AF5DFE" w:rsidRDefault="00AF5DFE">
            <w:pPr>
              <w:numPr>
                <w:ilvl w:val="12"/>
                <w:numId w:val="0"/>
              </w:numPr>
            </w:pPr>
            <w:r>
              <w:t>Char 6</w:t>
            </w:r>
          </w:p>
          <w:p w14:paraId="7A137565" w14:textId="77777777" w:rsidR="00AF5DFE" w:rsidRDefault="00AF5DFE">
            <w:pPr>
              <w:numPr>
                <w:ilvl w:val="12"/>
                <w:numId w:val="0"/>
              </w:numPr>
              <w:rPr>
                <w:i/>
              </w:rPr>
            </w:pPr>
            <w:r>
              <w:rPr>
                <w:i/>
              </w:rPr>
              <w:t>N/A Undefined</w:t>
            </w:r>
          </w:p>
        </w:tc>
      </w:tr>
      <w:tr w:rsidR="00AF5DFE" w14:paraId="1A7DDE35" w14:textId="77777777">
        <w:trPr>
          <w:cantSplit/>
        </w:trPr>
        <w:tc>
          <w:tcPr>
            <w:tcW w:w="1007" w:type="dxa"/>
          </w:tcPr>
          <w:p w14:paraId="202D1BC5" w14:textId="77777777" w:rsidR="00AF5DFE" w:rsidRDefault="00AF5DFE">
            <w:pPr>
              <w:numPr>
                <w:ilvl w:val="12"/>
                <w:numId w:val="0"/>
              </w:numPr>
            </w:pPr>
            <w:r>
              <w:t>F=Futures</w:t>
            </w:r>
          </w:p>
        </w:tc>
        <w:tc>
          <w:tcPr>
            <w:tcW w:w="1260" w:type="dxa"/>
          </w:tcPr>
          <w:p w14:paraId="7D8F16F3" w14:textId="77777777" w:rsidR="00AF5DFE" w:rsidRDefault="00AF5DFE">
            <w:pPr>
              <w:numPr>
                <w:ilvl w:val="12"/>
                <w:numId w:val="0"/>
              </w:numPr>
            </w:pPr>
            <w:r>
              <w:t>F=Financial Futures</w:t>
            </w:r>
          </w:p>
          <w:p w14:paraId="757065EE" w14:textId="77777777" w:rsidR="00AF5DFE" w:rsidRDefault="00AF5DFE">
            <w:pPr>
              <w:numPr>
                <w:ilvl w:val="12"/>
                <w:numId w:val="0"/>
              </w:numPr>
            </w:pPr>
            <w:r>
              <w:t>C=Commodity Futures</w:t>
            </w:r>
          </w:p>
          <w:p w14:paraId="74034CD3" w14:textId="77777777" w:rsidR="00AF5DFE" w:rsidRDefault="00AF5DFE">
            <w:pPr>
              <w:numPr>
                <w:ilvl w:val="12"/>
                <w:numId w:val="0"/>
              </w:numPr>
            </w:pPr>
            <w:r>
              <w:t>M=Others</w:t>
            </w:r>
          </w:p>
          <w:p w14:paraId="3DA7341D" w14:textId="77777777" w:rsidR="00AF5DFE" w:rsidRDefault="00AF5DFE">
            <w:pPr>
              <w:numPr>
                <w:ilvl w:val="12"/>
                <w:numId w:val="0"/>
              </w:numPr>
            </w:pPr>
            <w:r>
              <w:t>X=Unknown(n/a)</w:t>
            </w:r>
          </w:p>
        </w:tc>
        <w:tc>
          <w:tcPr>
            <w:tcW w:w="2070" w:type="dxa"/>
          </w:tcPr>
          <w:p w14:paraId="528700F2" w14:textId="77777777" w:rsidR="00AF5DFE" w:rsidRDefault="00AF5DFE">
            <w:pPr>
              <w:numPr>
                <w:ilvl w:val="12"/>
                <w:numId w:val="0"/>
              </w:numPr>
            </w:pPr>
            <w:r>
              <w:t>A=Agriculture, forestry, and fishing</w:t>
            </w:r>
          </w:p>
          <w:p w14:paraId="203C1789" w14:textId="77777777" w:rsidR="00AF5DFE" w:rsidRDefault="00AF5DFE">
            <w:pPr>
              <w:numPr>
                <w:ilvl w:val="12"/>
                <w:numId w:val="0"/>
              </w:numPr>
            </w:pPr>
            <w:r>
              <w:t>B=Basket</w:t>
            </w:r>
          </w:p>
          <w:p w14:paraId="3C5FB185" w14:textId="77777777" w:rsidR="00AF5DFE" w:rsidRDefault="00AF5DFE">
            <w:pPr>
              <w:numPr>
                <w:ilvl w:val="12"/>
                <w:numId w:val="0"/>
              </w:numPr>
            </w:pPr>
            <w:r>
              <w:t>S=Stock-Equities (for financial future) or Services (for commodities futures)</w:t>
            </w:r>
          </w:p>
          <w:p w14:paraId="3E2A117C" w14:textId="77777777" w:rsidR="00AF5DFE" w:rsidRDefault="00AF5DFE">
            <w:pPr>
              <w:numPr>
                <w:ilvl w:val="12"/>
                <w:numId w:val="0"/>
              </w:numPr>
            </w:pPr>
            <w:r>
              <w:t>D=Interest rate/notional debt sec</w:t>
            </w:r>
          </w:p>
          <w:p w14:paraId="6EED978A" w14:textId="77777777" w:rsidR="00AF5DFE" w:rsidRDefault="00AF5DFE">
            <w:pPr>
              <w:numPr>
                <w:ilvl w:val="12"/>
                <w:numId w:val="0"/>
              </w:numPr>
            </w:pPr>
            <w:r>
              <w:t>C=Currencies</w:t>
            </w:r>
          </w:p>
          <w:p w14:paraId="2BDB6CA4" w14:textId="77777777" w:rsidR="00AF5DFE" w:rsidRDefault="00AF5DFE">
            <w:pPr>
              <w:numPr>
                <w:ilvl w:val="12"/>
                <w:numId w:val="0"/>
              </w:numPr>
            </w:pPr>
            <w:r>
              <w:t>I=Indices (for financial futures ) or Industrial Products (for commodities futures)</w:t>
            </w:r>
          </w:p>
          <w:p w14:paraId="1BE38B73" w14:textId="77777777" w:rsidR="00AF5DFE" w:rsidRDefault="00AF5DFE">
            <w:pPr>
              <w:numPr>
                <w:ilvl w:val="12"/>
                <w:numId w:val="0"/>
              </w:numPr>
            </w:pPr>
            <w:r>
              <w:t>O=Options</w:t>
            </w:r>
          </w:p>
          <w:p w14:paraId="03697347" w14:textId="77777777" w:rsidR="00AF5DFE" w:rsidRDefault="00AF5DFE">
            <w:pPr>
              <w:numPr>
                <w:ilvl w:val="12"/>
                <w:numId w:val="0"/>
              </w:numPr>
            </w:pPr>
            <w:r>
              <w:t>F=Futures</w:t>
            </w:r>
          </w:p>
          <w:p w14:paraId="7F781C9E" w14:textId="77777777" w:rsidR="00AF5DFE" w:rsidRDefault="00AF5DFE">
            <w:pPr>
              <w:numPr>
                <w:ilvl w:val="12"/>
                <w:numId w:val="0"/>
              </w:numPr>
            </w:pPr>
            <w:r>
              <w:t>W=Swaps</w:t>
            </w:r>
          </w:p>
          <w:p w14:paraId="3DEED195" w14:textId="77777777" w:rsidR="00AF5DFE" w:rsidRDefault="00AF5DFE">
            <w:pPr>
              <w:numPr>
                <w:ilvl w:val="12"/>
                <w:numId w:val="0"/>
              </w:numPr>
            </w:pPr>
            <w:r>
              <w:t>M=Other</w:t>
            </w:r>
          </w:p>
          <w:p w14:paraId="0DEB2875" w14:textId="77777777" w:rsidR="00AF5DFE" w:rsidRDefault="00AF5DFE">
            <w:pPr>
              <w:numPr>
                <w:ilvl w:val="12"/>
                <w:numId w:val="0"/>
              </w:numPr>
            </w:pPr>
            <w:r>
              <w:t>X=Unknown(n/a)</w:t>
            </w:r>
          </w:p>
        </w:tc>
        <w:tc>
          <w:tcPr>
            <w:tcW w:w="1260" w:type="dxa"/>
          </w:tcPr>
          <w:p w14:paraId="117BD67D" w14:textId="77777777" w:rsidR="00AF5DFE" w:rsidRDefault="00AF5DFE">
            <w:pPr>
              <w:numPr>
                <w:ilvl w:val="12"/>
                <w:numId w:val="0"/>
              </w:numPr>
            </w:pPr>
            <w:r>
              <w:t>P=Physical</w:t>
            </w:r>
          </w:p>
          <w:p w14:paraId="56E045E9" w14:textId="77777777" w:rsidR="00AF5DFE" w:rsidRDefault="00AF5DFE">
            <w:pPr>
              <w:numPr>
                <w:ilvl w:val="12"/>
                <w:numId w:val="0"/>
              </w:numPr>
            </w:pPr>
            <w:r>
              <w:t>C=Cash</w:t>
            </w:r>
          </w:p>
          <w:p w14:paraId="74E6E6F0" w14:textId="77777777" w:rsidR="00AF5DFE" w:rsidRDefault="00AF5DFE">
            <w:pPr>
              <w:numPr>
                <w:ilvl w:val="12"/>
                <w:numId w:val="0"/>
              </w:numPr>
            </w:pPr>
            <w:r>
              <w:t>X=Unknown(n/a)</w:t>
            </w:r>
          </w:p>
        </w:tc>
        <w:tc>
          <w:tcPr>
            <w:tcW w:w="1710" w:type="dxa"/>
          </w:tcPr>
          <w:p w14:paraId="59368996" w14:textId="77777777" w:rsidR="00AF5DFE" w:rsidRDefault="00AF5DFE">
            <w:pPr>
              <w:numPr>
                <w:ilvl w:val="12"/>
                <w:numId w:val="0"/>
              </w:numPr>
            </w:pPr>
            <w:r>
              <w:t>S=Standardized terms (maturity date, strike price, contract size)</w:t>
            </w:r>
          </w:p>
          <w:p w14:paraId="1C4917D6" w14:textId="77777777" w:rsidR="00AF5DFE" w:rsidRDefault="00AF5DFE">
            <w:pPr>
              <w:numPr>
                <w:ilvl w:val="12"/>
                <w:numId w:val="0"/>
              </w:numPr>
            </w:pPr>
            <w:r>
              <w:t>N=Non-standardized terms</w:t>
            </w:r>
          </w:p>
          <w:p w14:paraId="3B242623" w14:textId="77777777" w:rsidR="00AF5DFE" w:rsidRDefault="00AF5DFE">
            <w:pPr>
              <w:numPr>
                <w:ilvl w:val="12"/>
                <w:numId w:val="0"/>
              </w:numPr>
            </w:pPr>
            <w:r>
              <w:t>X=Unknown(n/a)</w:t>
            </w:r>
          </w:p>
        </w:tc>
        <w:tc>
          <w:tcPr>
            <w:tcW w:w="1260" w:type="dxa"/>
          </w:tcPr>
          <w:p w14:paraId="74D7EBCC" w14:textId="77777777" w:rsidR="00AF5DFE" w:rsidRDefault="00AF5DFE">
            <w:pPr>
              <w:numPr>
                <w:ilvl w:val="12"/>
                <w:numId w:val="0"/>
              </w:numPr>
            </w:pPr>
            <w:r>
              <w:t>X=Not applicable / undefined</w:t>
            </w:r>
          </w:p>
        </w:tc>
      </w:tr>
    </w:tbl>
    <w:p w14:paraId="69C25CB6" w14:textId="77777777" w:rsidR="00AF5DFE" w:rsidRDefault="00AF5DFE">
      <w:pPr>
        <w:pStyle w:val="NormalIndent"/>
        <w:ind w:left="1080"/>
        <w:jc w:val="left"/>
        <w:rPr>
          <w:b/>
        </w:rPr>
      </w:pPr>
      <w:r>
        <w:rPr>
          <w:b/>
        </w:rPr>
        <w:t>-- See Volume 7: "PRODUCT: DERIVATIVES" - "Use of the CFICode for Derivatives"</w:t>
      </w:r>
    </w:p>
    <w:p w14:paraId="606B9A91" w14:textId="77777777" w:rsidR="00AF5DFE" w:rsidRDefault="00AF5DFE"/>
    <w:p w14:paraId="1B158E76" w14:textId="77777777" w:rsidR="00AF5DFE" w:rsidRDefault="00AF5DFE">
      <w:pPr>
        <w:pStyle w:val="NormalIndent"/>
        <w:rPr>
          <w:b/>
        </w:rPr>
      </w:pPr>
      <w:r>
        <w:rPr>
          <w:b/>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420"/>
      </w:tblGrid>
      <w:tr w:rsidR="00AF5DFE" w14:paraId="1B1531AD" w14:textId="77777777">
        <w:trPr>
          <w:cantSplit/>
        </w:trPr>
        <w:tc>
          <w:tcPr>
            <w:tcW w:w="1908" w:type="dxa"/>
          </w:tcPr>
          <w:p w14:paraId="2506F9EB" w14:textId="77777777" w:rsidR="00AF5DFE" w:rsidRDefault="00AF5DFE">
            <w:pPr>
              <w:rPr>
                <w:rFonts w:ascii="Courier New" w:hAnsi="Courier New"/>
              </w:rPr>
            </w:pPr>
            <w:r>
              <w:rPr>
                <w:rFonts w:ascii="Courier New" w:hAnsi="Courier New"/>
              </w:rPr>
              <w:t>FXXXS</w:t>
            </w:r>
          </w:p>
        </w:tc>
        <w:tc>
          <w:tcPr>
            <w:tcW w:w="3420" w:type="dxa"/>
          </w:tcPr>
          <w:p w14:paraId="17AE76ED" w14:textId="77777777" w:rsidR="00AF5DFE" w:rsidRDefault="00AF5DFE">
            <w:r>
              <w:t>Standardized Future</w:t>
            </w:r>
          </w:p>
        </w:tc>
      </w:tr>
      <w:tr w:rsidR="00AF5DFE" w14:paraId="5763FB82" w14:textId="77777777">
        <w:trPr>
          <w:cantSplit/>
        </w:trPr>
        <w:tc>
          <w:tcPr>
            <w:tcW w:w="1908" w:type="dxa"/>
          </w:tcPr>
          <w:p w14:paraId="171F6994" w14:textId="77777777" w:rsidR="00AF5DFE" w:rsidRDefault="00AF5DFE">
            <w:pPr>
              <w:rPr>
                <w:rFonts w:ascii="Courier New" w:hAnsi="Courier New"/>
              </w:rPr>
            </w:pPr>
            <w:r>
              <w:rPr>
                <w:rFonts w:ascii="Courier New" w:hAnsi="Courier New"/>
              </w:rPr>
              <w:t>FFICN</w:t>
            </w:r>
          </w:p>
        </w:tc>
        <w:tc>
          <w:tcPr>
            <w:tcW w:w="3420" w:type="dxa"/>
          </w:tcPr>
          <w:p w14:paraId="2B22214B" w14:textId="77777777" w:rsidR="00AF5DFE" w:rsidRDefault="00AF5DFE">
            <w:r>
              <w:t>Nonstandard (flex) Financial Future on an index with cash delivery</w:t>
            </w:r>
          </w:p>
        </w:tc>
      </w:tr>
      <w:tr w:rsidR="00AF5DFE" w14:paraId="172E0D86" w14:textId="77777777">
        <w:trPr>
          <w:cantSplit/>
        </w:trPr>
        <w:tc>
          <w:tcPr>
            <w:tcW w:w="1908" w:type="dxa"/>
          </w:tcPr>
          <w:p w14:paraId="31B48C16" w14:textId="77777777" w:rsidR="00AF5DFE" w:rsidRDefault="00AF5DFE">
            <w:pPr>
              <w:rPr>
                <w:rFonts w:ascii="Courier New" w:hAnsi="Courier New"/>
              </w:rPr>
            </w:pPr>
            <w:r>
              <w:rPr>
                <w:rFonts w:ascii="Courier New" w:hAnsi="Courier New"/>
              </w:rPr>
              <w:t>FCEPN</w:t>
            </w:r>
          </w:p>
        </w:tc>
        <w:tc>
          <w:tcPr>
            <w:tcW w:w="3420" w:type="dxa"/>
          </w:tcPr>
          <w:p w14:paraId="766EE402" w14:textId="77777777" w:rsidR="00AF5DFE" w:rsidRDefault="00AF5DFE">
            <w:r>
              <w:t>Nonstandard (flex) Commodity Future on an extraction resource with physical delivery</w:t>
            </w:r>
          </w:p>
        </w:tc>
      </w:tr>
      <w:tr w:rsidR="00AF5DFE" w14:paraId="49C2ABBB" w14:textId="77777777">
        <w:trPr>
          <w:cantSplit/>
        </w:trPr>
        <w:tc>
          <w:tcPr>
            <w:tcW w:w="1908" w:type="dxa"/>
          </w:tcPr>
          <w:p w14:paraId="5CC99DA0" w14:textId="77777777" w:rsidR="00AF5DFE" w:rsidRDefault="00AF5DFE">
            <w:pPr>
              <w:rPr>
                <w:rFonts w:ascii="Courier New" w:hAnsi="Courier New"/>
              </w:rPr>
            </w:pPr>
            <w:r>
              <w:rPr>
                <w:rFonts w:ascii="Courier New" w:hAnsi="Courier New"/>
              </w:rPr>
              <w:t>FXXXN</w:t>
            </w:r>
          </w:p>
        </w:tc>
        <w:tc>
          <w:tcPr>
            <w:tcW w:w="3420" w:type="dxa"/>
          </w:tcPr>
          <w:p w14:paraId="3DB0FC0F" w14:textId="77777777" w:rsidR="00AF5DFE" w:rsidRDefault="00AF5DFE">
            <w:r>
              <w:t>Nonstandard (flex) future – contract type specified in symbology – not provided in CFICode</w:t>
            </w:r>
          </w:p>
        </w:tc>
      </w:tr>
    </w:tbl>
    <w:p w14:paraId="4C430E6F" w14:textId="77777777" w:rsidR="00AF5DFE" w:rsidRDefault="00AF5DFE">
      <w:pPr>
        <w:pStyle w:val="Heading1"/>
        <w:jc w:val="center"/>
      </w:pPr>
      <w:r>
        <w:br w:type="page"/>
      </w:r>
      <w:bookmarkStart w:id="5404" w:name="_Toc227925179"/>
      <w:bookmarkStart w:id="5405" w:name="Appendix6E_DeprecatedFeaturesAndSupportd"/>
      <w:r>
        <w:t>Appendix 6-E</w:t>
      </w:r>
      <w:bookmarkEnd w:id="5404"/>
    </w:p>
    <w:p w14:paraId="438D8893" w14:textId="77777777" w:rsidR="00AF5DFE" w:rsidRDefault="00AF5DFE">
      <w:pPr>
        <w:pStyle w:val="Heading2"/>
        <w:jc w:val="center"/>
      </w:pPr>
      <w:bookmarkStart w:id="5406" w:name="_Toc227925180"/>
      <w:r>
        <w:t>Deprecated (Phased-out) Features and Supported Approach</w:t>
      </w:r>
      <w:bookmarkEnd w:id="5405"/>
      <w:bookmarkEnd w:id="5406"/>
    </w:p>
    <w:p w14:paraId="27BD377C" w14:textId="77777777" w:rsidR="00AF5DFE" w:rsidRDefault="00AF5DFE"/>
    <w:p w14:paraId="21065FD9" w14:textId="77777777" w:rsidR="00AF5DFE" w:rsidRDefault="00AF5DFE">
      <w:pPr>
        <w:rPr>
          <w:color w:val="auto"/>
        </w:rPr>
      </w:pPr>
      <w:r>
        <w:rPr>
          <w:color w:val="auto"/>
        </w:rPr>
        <w:t xml:space="preserve">Certain features of the FIX Protocol that were implemented in earlier versions of the FIX Protocol specification, have been replaced by a different approach.  Such features have been labeled as "Deprecated" throughout the FIX Specification document.  This means that feature is being phased out, systems that implement the FIX Protocol should be adjusted to use the new, supported approach, and the next version of the FIX Specification will remove the feature altogether. </w:t>
      </w:r>
    </w:p>
    <w:p w14:paraId="0C97CC78" w14:textId="77777777" w:rsidR="00AF5DFE" w:rsidRDefault="00AF5DFE">
      <w:pPr>
        <w:rPr>
          <w:color w:val="auto"/>
        </w:rPr>
      </w:pPr>
    </w:p>
    <w:p w14:paraId="368BD9C2" w14:textId="77777777" w:rsidR="00AF5DFE" w:rsidRDefault="00AF5DFE">
      <w:pPr>
        <w:rPr>
          <w:color w:val="auto"/>
        </w:rPr>
      </w:pPr>
      <w:r>
        <w:rPr>
          <w:color w:val="auto"/>
        </w:rPr>
        <w:t>The rationale behind deprecating a feature is based upon either:</w:t>
      </w:r>
    </w:p>
    <w:p w14:paraId="2E2DA9DD" w14:textId="77777777" w:rsidR="00AF5DFE" w:rsidRDefault="00AF5DFE">
      <w:pPr>
        <w:numPr>
          <w:ilvl w:val="0"/>
          <w:numId w:val="1"/>
        </w:numPr>
        <w:tabs>
          <w:tab w:val="clear" w:pos="360"/>
          <w:tab w:val="num" w:pos="405"/>
        </w:tabs>
        <w:ind w:left="405"/>
        <w:rPr>
          <w:color w:val="auto"/>
        </w:rPr>
      </w:pPr>
      <w:r>
        <w:rPr>
          <w:color w:val="auto"/>
        </w:rPr>
        <w:t>Actual use and implementation of the feature identified major shortcomings necessitating a re-design.</w:t>
      </w:r>
    </w:p>
    <w:p w14:paraId="28DA5A94" w14:textId="77777777" w:rsidR="00AF5DFE" w:rsidRDefault="00AF5DFE">
      <w:pPr>
        <w:numPr>
          <w:ilvl w:val="0"/>
          <w:numId w:val="1"/>
        </w:numPr>
        <w:tabs>
          <w:tab w:val="clear" w:pos="360"/>
          <w:tab w:val="num" w:pos="405"/>
        </w:tabs>
        <w:ind w:left="405"/>
        <w:rPr>
          <w:color w:val="auto"/>
        </w:rPr>
      </w:pPr>
      <w:r>
        <w:rPr>
          <w:color w:val="auto"/>
        </w:rPr>
        <w:t>Additional business requirements have been identified which the feature is unable to expand and properly support in its present form.</w:t>
      </w:r>
    </w:p>
    <w:p w14:paraId="5BD1AAB1" w14:textId="77777777" w:rsidR="00AF5DFE" w:rsidRDefault="00AF5DFE">
      <w:pPr>
        <w:rPr>
          <w:color w:val="auto"/>
        </w:rPr>
      </w:pPr>
    </w:p>
    <w:p w14:paraId="158E3AB8" w14:textId="77777777" w:rsidR="00AF5DFE" w:rsidRDefault="00AF5DFE">
      <w:pPr>
        <w:rPr>
          <w:b/>
          <w:color w:val="auto"/>
          <w:sz w:val="24"/>
        </w:rPr>
      </w:pPr>
      <w:r>
        <w:rPr>
          <w:b/>
          <w:color w:val="auto"/>
          <w:sz w:val="24"/>
        </w:rPr>
        <w:t>The new, supported approach for each deprecated feature is identified below:</w:t>
      </w:r>
    </w:p>
    <w:p w14:paraId="0C6F6656" w14:textId="77777777" w:rsidR="00AF5DFE" w:rsidRDefault="00AF5DFE">
      <w:pPr>
        <w:pStyle w:val="NormalIndent"/>
        <w:ind w:left="0"/>
        <w:rPr>
          <w:color w:val="auto"/>
        </w:rPr>
      </w:pPr>
    </w:p>
    <w:p w14:paraId="28B59B47" w14:textId="77777777" w:rsidR="00AF5DFE" w:rsidRDefault="00AF5DFE">
      <w:pPr>
        <w:pStyle w:val="Heading3"/>
        <w:numPr>
          <w:ilvl w:val="0"/>
          <w:numId w:val="22"/>
        </w:numPr>
      </w:pPr>
      <w:bookmarkStart w:id="5407" w:name="_Toc227925181"/>
      <w:r>
        <w:t>Deprecated Field: TotalAccruedInterestAmt (tag 540)  [deprecated in FIX 4.4]</w:t>
      </w:r>
      <w:bookmarkEnd w:id="5407"/>
    </w:p>
    <w:p w14:paraId="5A12C8CF" w14:textId="77777777" w:rsidR="00AF5DFE" w:rsidRDefault="00AF5DFE">
      <w:pPr>
        <w:pStyle w:val="NormalIndent"/>
      </w:pPr>
      <w:r>
        <w:rPr>
          <w:color w:val="auto"/>
        </w:rPr>
        <w:t xml:space="preserve">The </w:t>
      </w:r>
      <w:r>
        <w:t xml:space="preserve">TotalAccruedInterestAmt </w:t>
      </w:r>
      <w:r>
        <w:rPr>
          <w:color w:val="auto"/>
        </w:rPr>
        <w:t xml:space="preserve">field introduced in FIX 4.3 has been replaced by the FIX 4.4-introduced </w:t>
      </w:r>
      <w:r>
        <w:t>AllocAccruedInterestAmt (742) field for the allocation-level value. Note that AccruedInterestAmt (tag 159) represents the block-level (total).    Affects Allocation messaging.</w:t>
      </w:r>
    </w:p>
    <w:p w14:paraId="1DAE9B1F" w14:textId="77777777" w:rsidR="00AF5DFE" w:rsidRDefault="00AF5DFE">
      <w:pPr>
        <w:pStyle w:val="NormalIndent"/>
        <w:rPr>
          <w:color w:val="auto"/>
        </w:rPr>
      </w:pPr>
    </w:p>
    <w:p w14:paraId="4E81B9A5" w14:textId="77777777" w:rsidR="00AF5DFE" w:rsidRDefault="00AF5DFE">
      <w:pPr>
        <w:pStyle w:val="Heading3"/>
        <w:numPr>
          <w:ilvl w:val="0"/>
          <w:numId w:val="22"/>
        </w:numPr>
      </w:pPr>
      <w:bookmarkStart w:id="5408" w:name="_Toc227925182"/>
      <w:r>
        <w:t>Deprecated the use of SettlCurrAmt (119) and SettlCurrency (120) fields within Allocation messaging NoAllocs repeating group [deprecated in FIX 4.4]</w:t>
      </w:r>
      <w:bookmarkEnd w:id="5408"/>
    </w:p>
    <w:p w14:paraId="61BBD06C" w14:textId="77777777" w:rsidR="00AF5DFE" w:rsidRDefault="00AF5DFE">
      <w:pPr>
        <w:pStyle w:val="NormalIndent"/>
      </w:pPr>
      <w:r>
        <w:t>AllocSettlCurrAmt (737) and AllocSettlCurrency (736) fields should be used instead of SettlCurrAmt (119) and SettlCurrency (120) within the NoAllocs repeating group.    Affects Allocation messaging.</w:t>
      </w:r>
    </w:p>
    <w:p w14:paraId="7D37A522" w14:textId="77777777" w:rsidR="00AF5DFE" w:rsidRDefault="00AF5DFE">
      <w:pPr>
        <w:pStyle w:val="NormalIndent"/>
        <w:rPr>
          <w:color w:val="auto"/>
        </w:rPr>
      </w:pPr>
    </w:p>
    <w:p w14:paraId="5AC70AC0" w14:textId="77777777" w:rsidR="00AF5DFE" w:rsidRDefault="00AF5DFE">
      <w:pPr>
        <w:pStyle w:val="Heading3"/>
        <w:numPr>
          <w:ilvl w:val="0"/>
          <w:numId w:val="22"/>
        </w:numPr>
      </w:pPr>
      <w:bookmarkStart w:id="5409" w:name="_Toc227925183"/>
      <w:r>
        <w:t>Deprecated Instrument-affiliated "RedemptionDate" Fields: RedemptionDate (240), UnderlyingRedemptionDate (247), and LegRedemptionDate (254). [deprecated in FIX 4.4]</w:t>
      </w:r>
      <w:bookmarkEnd w:id="5409"/>
    </w:p>
    <w:p w14:paraId="20F45C44" w14:textId="77777777" w:rsidR="00AF5DFE" w:rsidRDefault="00AF5DFE">
      <w:pPr>
        <w:pStyle w:val="NormalIndent"/>
        <w:rPr>
          <w:snapToGrid w:val="0"/>
        </w:rPr>
      </w:pPr>
      <w:r>
        <w:rPr>
          <w:snapToGrid w:val="0"/>
        </w:rPr>
        <w:t>Deprecated RedemptionDate (240) from &lt;Instrument&gt;, UnderlyingRedemptionDate (247) from &lt;UnderlyingInstrument&gt;, and LegRedemptionDate (254) from &lt;InstrumentLeg&gt;. YieldRedemptionDate (696) in &lt;YieldData&gt; component block should be used instead.</w:t>
      </w:r>
    </w:p>
    <w:p w14:paraId="5984617C" w14:textId="77777777" w:rsidR="00AF5DFE" w:rsidRDefault="00AF5DFE">
      <w:pPr>
        <w:pStyle w:val="NormalIndent"/>
        <w:rPr>
          <w:color w:val="auto"/>
        </w:rPr>
      </w:pPr>
    </w:p>
    <w:p w14:paraId="469CC882" w14:textId="77777777" w:rsidR="00AF5DFE" w:rsidRDefault="00AF5DFE">
      <w:pPr>
        <w:pStyle w:val="Heading3"/>
        <w:numPr>
          <w:ilvl w:val="0"/>
          <w:numId w:val="22"/>
        </w:numPr>
      </w:pPr>
      <w:bookmarkStart w:id="5410" w:name="_Toc227925184"/>
      <w:r>
        <w:t>Deprecated usage of the Settlement Instruction message where used to refer to an allocation message [deprecated in FIX 4.4]</w:t>
      </w:r>
      <w:bookmarkEnd w:id="5410"/>
    </w:p>
    <w:p w14:paraId="07C503BD" w14:textId="77777777" w:rsidR="00AF5DFE" w:rsidRDefault="00AF5DFE">
      <w:pPr>
        <w:pStyle w:val="NormalIndent"/>
      </w:pPr>
      <w:r>
        <w:t>The main body of the Settlement Instruction (now a component block) has been added to the allocation and confirmation messages (Allocation Instruction, Allocation Report and Confirmation).</w:t>
      </w:r>
    </w:p>
    <w:p w14:paraId="2C2D1B57" w14:textId="77777777" w:rsidR="00AF5DFE" w:rsidRDefault="00AF5DFE">
      <w:pPr>
        <w:pStyle w:val="NormalIndent"/>
        <w:rPr>
          <w:color w:val="auto"/>
        </w:rPr>
      </w:pPr>
    </w:p>
    <w:p w14:paraId="597E9C7D" w14:textId="77777777" w:rsidR="00AF5DFE" w:rsidRDefault="00AF5DFE">
      <w:pPr>
        <w:pStyle w:val="Heading3"/>
        <w:numPr>
          <w:ilvl w:val="0"/>
          <w:numId w:val="22"/>
        </w:numPr>
      </w:pPr>
      <w:bookmarkStart w:id="5411" w:name="_Toc227925185"/>
      <w:r>
        <w:t>Deprecated various FIX 4.3-introduced "Repo" Fields  [deprecated in FIX 4.4]</w:t>
      </w:r>
      <w:bookmarkEnd w:id="5411"/>
    </w:p>
    <w:p w14:paraId="694656FA" w14:textId="77777777" w:rsidR="00AF5DFE" w:rsidRDefault="00AF5DFE">
      <w:pPr>
        <w:pStyle w:val="NormalIndent"/>
      </w:pPr>
      <w:r>
        <w:t xml:space="preserve">Deprecated the following fields from &lt;Instrument&gt;, &lt;UnderlyingInstrument&gt;, and &lt;LegInstrument&gt; component blocks:  </w:t>
      </w:r>
      <w:r>
        <w:rPr>
          <w:snapToGrid w:val="0"/>
        </w:rPr>
        <w:t>RepoCollateralSecurityType (239), RepurchaseTerm (226), RepurchaseRate (227), UnderlyingRepoCollateralSecurityType (243), UnderlyingRepurchaseTerm (244), UnderlyingRepurchaseRate (245), LegRepoCollateralSecurityType (250), LegRepurchaseTerm (251), LegRepurchaseRate (252). The RepoCollateralSecurityType (239) field is satisfied with UnderlyingSecurityType (310), RepurchaseTerm (226) by TerminationType (788), RepurchaseRate (227) by Price (44).  The corresponding Underlying... and Leg... equivalents have no meaning.  FIX 4.4 introduced significant enhancements to support Product="Financing" (e.g. Repos).</w:t>
      </w:r>
    </w:p>
    <w:p w14:paraId="4A83A06B" w14:textId="77777777" w:rsidR="00AF5DFE" w:rsidRDefault="00AF5DFE">
      <w:pPr>
        <w:pStyle w:val="NormalIndent"/>
        <w:rPr>
          <w:color w:val="auto"/>
        </w:rPr>
      </w:pPr>
    </w:p>
    <w:p w14:paraId="36ADFC6B" w14:textId="77777777" w:rsidR="00AF5DFE" w:rsidRDefault="00AF5DFE">
      <w:pPr>
        <w:pStyle w:val="Heading3"/>
        <w:numPr>
          <w:ilvl w:val="0"/>
          <w:numId w:val="22"/>
        </w:numPr>
      </w:pPr>
      <w:bookmarkStart w:id="5412" w:name="_Toc227925186"/>
      <w:r>
        <w:t>Deprecated "UST" and "USTB" values from the SecurityType (tag 167) field  [deprecated in FIX 4.4]</w:t>
      </w:r>
      <w:bookmarkEnd w:id="5412"/>
    </w:p>
    <w:p w14:paraId="4BB95CA7" w14:textId="77777777" w:rsidR="00AF5DFE" w:rsidRDefault="00AF5DFE">
      <w:pPr>
        <w:pStyle w:val="NormalIndent"/>
        <w:rPr>
          <w:color w:val="auto"/>
        </w:rPr>
      </w:pPr>
      <w:r>
        <w:rPr>
          <w:b/>
          <w:color w:val="auto"/>
        </w:rPr>
        <w:t xml:space="preserve">Mapping of the deprecated </w:t>
      </w:r>
      <w:r>
        <w:rPr>
          <w:color w:val="auto"/>
        </w:rPr>
        <w:t xml:space="preserve">SecurityType </w:t>
      </w:r>
      <w:r>
        <w:rPr>
          <w:b/>
          <w:color w:val="auto"/>
        </w:rPr>
        <w:t>field's values is as follows</w:t>
      </w:r>
      <w:r>
        <w:rPr>
          <w:color w:val="auto"/>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710"/>
        <w:gridCol w:w="900"/>
        <w:gridCol w:w="1800"/>
      </w:tblGrid>
      <w:tr w:rsidR="00AF5DFE" w14:paraId="5C751449" w14:textId="77777777">
        <w:tc>
          <w:tcPr>
            <w:tcW w:w="2520" w:type="dxa"/>
            <w:gridSpan w:val="2"/>
          </w:tcPr>
          <w:p w14:paraId="21244CF5" w14:textId="77777777" w:rsidR="00AF5DFE" w:rsidRDefault="00AF5DFE">
            <w:pPr>
              <w:keepLines/>
              <w:spacing w:line="240" w:lineRule="atLeast"/>
              <w:rPr>
                <w:color w:val="auto"/>
              </w:rPr>
            </w:pPr>
            <w:r>
              <w:rPr>
                <w:color w:val="auto"/>
              </w:rPr>
              <w:t>Deprecated Value within SecurityType (167) field</w:t>
            </w:r>
          </w:p>
        </w:tc>
        <w:tc>
          <w:tcPr>
            <w:tcW w:w="2700" w:type="dxa"/>
            <w:gridSpan w:val="2"/>
          </w:tcPr>
          <w:p w14:paraId="08A92820" w14:textId="77777777" w:rsidR="00AF5DFE" w:rsidRDefault="00AF5DFE">
            <w:pPr>
              <w:keepLines/>
              <w:spacing w:line="240" w:lineRule="atLeast"/>
              <w:rPr>
                <w:color w:val="auto"/>
              </w:rPr>
            </w:pPr>
            <w:r>
              <w:rPr>
                <w:color w:val="auto"/>
              </w:rPr>
              <w:t>SecurityType (167)</w:t>
            </w:r>
          </w:p>
        </w:tc>
      </w:tr>
      <w:tr w:rsidR="00AF5DFE" w14:paraId="1AE49F9C" w14:textId="77777777">
        <w:tc>
          <w:tcPr>
            <w:tcW w:w="810" w:type="dxa"/>
          </w:tcPr>
          <w:p w14:paraId="12982B5C" w14:textId="77777777" w:rsidR="00AF5DFE" w:rsidRDefault="00AF5DFE">
            <w:pPr>
              <w:keepLines/>
              <w:spacing w:line="240" w:lineRule="atLeast"/>
              <w:rPr>
                <w:color w:val="auto"/>
              </w:rPr>
            </w:pPr>
            <w:r>
              <w:rPr>
                <w:color w:val="auto"/>
              </w:rPr>
              <w:t>UST</w:t>
            </w:r>
          </w:p>
        </w:tc>
        <w:tc>
          <w:tcPr>
            <w:tcW w:w="1710" w:type="dxa"/>
          </w:tcPr>
          <w:p w14:paraId="72C41F0B" w14:textId="77777777" w:rsidR="00AF5DFE" w:rsidRDefault="00AF5DFE">
            <w:pPr>
              <w:keepLines/>
              <w:spacing w:line="240" w:lineRule="atLeast"/>
              <w:rPr>
                <w:color w:val="auto"/>
              </w:rPr>
            </w:pPr>
            <w:r>
              <w:rPr>
                <w:snapToGrid w:val="0"/>
              </w:rPr>
              <w:t>US Treasury Note</w:t>
            </w:r>
          </w:p>
        </w:tc>
        <w:tc>
          <w:tcPr>
            <w:tcW w:w="900" w:type="dxa"/>
          </w:tcPr>
          <w:p w14:paraId="68E7D2CB" w14:textId="77777777" w:rsidR="00AF5DFE" w:rsidRDefault="00AF5DFE">
            <w:pPr>
              <w:keepLines/>
              <w:spacing w:line="240" w:lineRule="atLeast"/>
              <w:rPr>
                <w:color w:val="auto"/>
              </w:rPr>
            </w:pPr>
            <w:r>
              <w:rPr>
                <w:color w:val="auto"/>
              </w:rPr>
              <w:t>TNOTE</w:t>
            </w:r>
          </w:p>
        </w:tc>
        <w:tc>
          <w:tcPr>
            <w:tcW w:w="1800" w:type="dxa"/>
          </w:tcPr>
          <w:p w14:paraId="208EA1DF" w14:textId="77777777" w:rsidR="00AF5DFE" w:rsidRDefault="00AF5DFE">
            <w:pPr>
              <w:keepLines/>
              <w:spacing w:line="240" w:lineRule="atLeast"/>
              <w:rPr>
                <w:color w:val="auto"/>
              </w:rPr>
            </w:pPr>
            <w:r>
              <w:rPr>
                <w:snapToGrid w:val="0"/>
              </w:rPr>
              <w:t>US Treasury Note</w:t>
            </w:r>
          </w:p>
        </w:tc>
      </w:tr>
      <w:tr w:rsidR="00AF5DFE" w14:paraId="1F1E1395" w14:textId="77777777">
        <w:tc>
          <w:tcPr>
            <w:tcW w:w="810" w:type="dxa"/>
          </w:tcPr>
          <w:p w14:paraId="4FCBF4F8" w14:textId="77777777" w:rsidR="00AF5DFE" w:rsidRDefault="00AF5DFE">
            <w:pPr>
              <w:keepLines/>
              <w:spacing w:line="240" w:lineRule="atLeast"/>
              <w:rPr>
                <w:color w:val="auto"/>
              </w:rPr>
            </w:pPr>
            <w:r>
              <w:rPr>
                <w:color w:val="auto"/>
              </w:rPr>
              <w:t>USTB</w:t>
            </w:r>
          </w:p>
        </w:tc>
        <w:tc>
          <w:tcPr>
            <w:tcW w:w="1710" w:type="dxa"/>
          </w:tcPr>
          <w:p w14:paraId="5E81AB01" w14:textId="77777777" w:rsidR="00AF5DFE" w:rsidRDefault="00AF5DFE">
            <w:pPr>
              <w:keepLines/>
              <w:spacing w:line="240" w:lineRule="atLeast"/>
              <w:rPr>
                <w:color w:val="auto"/>
              </w:rPr>
            </w:pPr>
            <w:r>
              <w:rPr>
                <w:snapToGrid w:val="0"/>
              </w:rPr>
              <w:t>US Treasury Bill</w:t>
            </w:r>
          </w:p>
        </w:tc>
        <w:tc>
          <w:tcPr>
            <w:tcW w:w="900" w:type="dxa"/>
          </w:tcPr>
          <w:p w14:paraId="2F8A2832" w14:textId="77777777" w:rsidR="00AF5DFE" w:rsidRDefault="00AF5DFE">
            <w:pPr>
              <w:keepLines/>
              <w:spacing w:line="240" w:lineRule="atLeast"/>
              <w:rPr>
                <w:color w:val="auto"/>
              </w:rPr>
            </w:pPr>
            <w:r>
              <w:rPr>
                <w:color w:val="auto"/>
              </w:rPr>
              <w:t>TBILL</w:t>
            </w:r>
          </w:p>
        </w:tc>
        <w:tc>
          <w:tcPr>
            <w:tcW w:w="1800" w:type="dxa"/>
          </w:tcPr>
          <w:p w14:paraId="6234D00B" w14:textId="77777777" w:rsidR="00AF5DFE" w:rsidRDefault="00AF5DFE">
            <w:pPr>
              <w:keepLines/>
              <w:spacing w:line="240" w:lineRule="atLeast"/>
              <w:rPr>
                <w:color w:val="auto"/>
              </w:rPr>
            </w:pPr>
            <w:r>
              <w:rPr>
                <w:snapToGrid w:val="0"/>
              </w:rPr>
              <w:t>US Treasury Bill</w:t>
            </w:r>
          </w:p>
        </w:tc>
      </w:tr>
    </w:tbl>
    <w:p w14:paraId="5FE20FF2" w14:textId="77777777" w:rsidR="00AF5DFE" w:rsidRDefault="00AF5DFE">
      <w:pPr>
        <w:pStyle w:val="NormalIndent"/>
      </w:pPr>
    </w:p>
    <w:p w14:paraId="7E8AA86D" w14:textId="77777777" w:rsidR="00AF5DFE" w:rsidRDefault="00AF5DFE">
      <w:pPr>
        <w:pStyle w:val="Heading3"/>
        <w:numPr>
          <w:ilvl w:val="0"/>
          <w:numId w:val="22"/>
        </w:numPr>
      </w:pPr>
      <w:bookmarkStart w:id="5413" w:name="_Toc227925187"/>
      <w:r>
        <w:t>Deprecated LegQty (tag 687) from certain message types [deprecated in FIX 5.0]</w:t>
      </w:r>
      <w:bookmarkEnd w:id="5413"/>
    </w:p>
    <w:p w14:paraId="286C64EC" w14:textId="77777777" w:rsidR="00AF5DFE" w:rsidRDefault="00AF5DFE">
      <w:pPr>
        <w:pStyle w:val="NormalIndent"/>
      </w:pPr>
      <w:r>
        <w:t>Deprecated LegQty (tag 687) from the following message types:  QuoteRequest, QuoteResponse, QuoteRequestReject, Quote, QuoteStatusReport, New Order - Multileg, and Execution Report.</w:t>
      </w:r>
    </w:p>
    <w:p w14:paraId="61686702" w14:textId="77777777" w:rsidR="00AF5DFE" w:rsidRDefault="00AF5DFE">
      <w:pPr>
        <w:pStyle w:val="NormalIndent"/>
      </w:pPr>
      <w:r>
        <w:t>The LegOrderQty (tag 685) should be used instead to convey the order quantity at the leg level.  In an Execution Report the LegOrderQty is used to echo back the order quantity from the order submission.</w:t>
      </w:r>
    </w:p>
    <w:p w14:paraId="7D44972F" w14:textId="77777777" w:rsidR="00AF5DFE" w:rsidRDefault="00AF5DFE">
      <w:pPr>
        <w:pStyle w:val="NormalIndent"/>
      </w:pPr>
    </w:p>
    <w:p w14:paraId="4B68CFA6" w14:textId="77777777" w:rsidR="00AF5DFE" w:rsidRDefault="00AF5DFE">
      <w:pPr>
        <w:pStyle w:val="Heading3"/>
        <w:keepNext/>
        <w:numPr>
          <w:ilvl w:val="0"/>
          <w:numId w:val="22"/>
        </w:numPr>
      </w:pPr>
      <w:bookmarkStart w:id="5414" w:name="_Toc227925188"/>
      <w:r>
        <w:t>Deprecated TargetStrategyParameters (848) and ParticipationRate (849) [deprecated in FIX 5.0]</w:t>
      </w:r>
      <w:bookmarkEnd w:id="5414"/>
    </w:p>
    <w:p w14:paraId="0EF2EA99" w14:textId="77777777" w:rsidR="00AF5DFE" w:rsidRDefault="00AF5DFE">
      <w:pPr>
        <w:pStyle w:val="NormalIndent"/>
        <w:keepNext/>
      </w:pPr>
      <w:r>
        <w:t>Deprecated TargetStrategyParameters (848) and ParticipationRate (849) from the following message types:  New Order - Single, New Order - Multileg, Order Cancel/Replace Request, Multileg Order Cancel/Replace Request, Execution Report, New Order - Cross, Cross Order Cancel/Replace Request, New Order - List</w:t>
      </w:r>
    </w:p>
    <w:p w14:paraId="181EBA83" w14:textId="77777777" w:rsidR="00AF5DFE" w:rsidRDefault="00AF5DFE">
      <w:pPr>
        <w:pStyle w:val="NormalIndent"/>
      </w:pPr>
      <w:r>
        <w:t>The NoStrategyParameters repeating group is used instead to convey target strategy parameters and values.  See Equities section of Volume 7 for additional usage.</w:t>
      </w:r>
    </w:p>
    <w:p w14:paraId="6DE5FFA4" w14:textId="77777777" w:rsidR="00AF5DFE" w:rsidRDefault="00AF5DFE">
      <w:pPr>
        <w:pStyle w:val="NormalIndent"/>
      </w:pPr>
    </w:p>
    <w:p w14:paraId="2B8D1E6E" w14:textId="77777777" w:rsidR="00AF5DFE" w:rsidRDefault="00AF5DFE">
      <w:pPr>
        <w:pStyle w:val="Heading3"/>
        <w:numPr>
          <w:ilvl w:val="0"/>
          <w:numId w:val="22"/>
        </w:numPr>
      </w:pPr>
      <w:bookmarkStart w:id="5415" w:name="_Toc227925189"/>
      <w:r>
        <w:t>Deprecated SecondaryTradeReportID (818) and SecondaryTradeReportRefID (881) [deprecated in FIX 5.0]</w:t>
      </w:r>
      <w:bookmarkEnd w:id="5415"/>
    </w:p>
    <w:p w14:paraId="5FD53282" w14:textId="77777777" w:rsidR="00AF5DFE" w:rsidRDefault="00AF5DFE">
      <w:pPr>
        <w:pStyle w:val="NormalIndent"/>
      </w:pPr>
      <w:r>
        <w:t>Deprecated SecondaryTradeReportID (818) and SecondaryTradeReportRefID (881) from the Trade Capture Report messages.  These fields are no longer used.</w:t>
      </w:r>
    </w:p>
    <w:p w14:paraId="10FF892F" w14:textId="77777777" w:rsidR="00AF5DFE" w:rsidRDefault="00AF5DFE">
      <w:pPr>
        <w:pStyle w:val="NormalIndent"/>
      </w:pPr>
    </w:p>
    <w:p w14:paraId="363E8F64" w14:textId="77777777" w:rsidR="00AF5DFE" w:rsidRDefault="00AF5DFE">
      <w:pPr>
        <w:pStyle w:val="Heading3"/>
        <w:numPr>
          <w:ilvl w:val="0"/>
          <w:numId w:val="22"/>
        </w:numPr>
      </w:pPr>
      <w:bookmarkStart w:id="5416" w:name="_Toc227925190"/>
      <w:r>
        <w:t>Deprecated MaxFloor (111) and MaxShow (210) [deprecated in FIX 5.0]</w:t>
      </w:r>
      <w:bookmarkEnd w:id="5416"/>
    </w:p>
    <w:p w14:paraId="190FB577" w14:textId="77777777" w:rsidR="00AF5DFE" w:rsidRDefault="00AF5DFE">
      <w:pPr>
        <w:pStyle w:val="NormalIndent"/>
      </w:pPr>
      <w:r>
        <w:t>Deprecated MaxFloor (111) and MaxShow (210) from messages.  They are replaced with DisplayQty and SecondaryDisplayQty, repsectively, in the DisplayInstruction component block.</w:t>
      </w:r>
    </w:p>
    <w:p w14:paraId="0AB14A4F" w14:textId="77777777" w:rsidR="00AF5DFE" w:rsidRDefault="00AF5DFE">
      <w:pPr>
        <w:pStyle w:val="NormalIndent"/>
      </w:pPr>
    </w:p>
    <w:p w14:paraId="4E7C7564" w14:textId="77777777" w:rsidR="00AF5DFE" w:rsidRDefault="00AF5DFE">
      <w:pPr>
        <w:pStyle w:val="Heading3"/>
        <w:numPr>
          <w:ilvl w:val="0"/>
          <w:numId w:val="22"/>
        </w:numPr>
      </w:pPr>
      <w:bookmarkStart w:id="5417" w:name="_Toc227925191"/>
      <w:r>
        <w:t>Deprecated OddLot (575) [deprecated in FIX 5.0]</w:t>
      </w:r>
      <w:bookmarkEnd w:id="5417"/>
    </w:p>
    <w:p w14:paraId="17B05C1D" w14:textId="77777777" w:rsidR="00AF5DFE" w:rsidRDefault="00AF5DFE">
      <w:pPr>
        <w:pStyle w:val="NormalIndent"/>
      </w:pPr>
      <w:r>
        <w:t>Deprecated OddLot (575) and replaced its usage with LotType (1093) which allows for identifying whether the lot size is an odd lot, round lot, or block lot.</w:t>
      </w:r>
    </w:p>
    <w:p w14:paraId="63CA95C1" w14:textId="77777777" w:rsidR="00AF5DFE" w:rsidRDefault="00AF5DFE">
      <w:pPr>
        <w:pStyle w:val="NormalIndent"/>
      </w:pPr>
    </w:p>
    <w:p w14:paraId="6DE0096B" w14:textId="77777777" w:rsidR="00AF5DFE" w:rsidRDefault="00AF5DFE">
      <w:pPr>
        <w:pStyle w:val="Heading3"/>
        <w:numPr>
          <w:ilvl w:val="0"/>
          <w:numId w:val="22"/>
        </w:numPr>
      </w:pPr>
      <w:bookmarkStart w:id="5418" w:name="_Toc227925192"/>
      <w:r>
        <w:t>Deprecated enum values from ExecInst (18) [deprecated in FIX 5.0]</w:t>
      </w:r>
      <w:bookmarkEnd w:id="5418"/>
    </w:p>
    <w:p w14:paraId="46D634D3" w14:textId="77777777" w:rsidR="00AF5DFE" w:rsidRDefault="00AF5DFE">
      <w:pPr>
        <w:pStyle w:val="NormalIndent"/>
      </w:pPr>
      <w:r>
        <w:t>The following enum values are deprecated from ExecInst (18):</w:t>
      </w:r>
    </w:p>
    <w:p w14:paraId="22B54C4F" w14:textId="77777777" w:rsidR="00AF5DFE" w:rsidRDefault="00AF5DFE">
      <w:pPr>
        <w:pStyle w:val="List"/>
        <w:ind w:left="900"/>
      </w:pPr>
      <w:r>
        <w:t>L - Last Peg</w:t>
      </w:r>
    </w:p>
    <w:p w14:paraId="203D3B62" w14:textId="77777777" w:rsidR="00AF5DFE" w:rsidRDefault="00AF5DFE">
      <w:pPr>
        <w:pStyle w:val="List"/>
        <w:ind w:left="900"/>
      </w:pPr>
      <w:r>
        <w:t>M - Mid price Peg</w:t>
      </w:r>
    </w:p>
    <w:p w14:paraId="681BD96B" w14:textId="77777777" w:rsidR="00AF5DFE" w:rsidRDefault="00AF5DFE">
      <w:pPr>
        <w:pStyle w:val="List"/>
        <w:ind w:left="900"/>
      </w:pPr>
      <w:r>
        <w:t>O - Opening peg</w:t>
      </w:r>
    </w:p>
    <w:p w14:paraId="0F70CE44" w14:textId="77777777" w:rsidR="00AF5DFE" w:rsidRDefault="00AF5DFE">
      <w:pPr>
        <w:pStyle w:val="List"/>
        <w:ind w:left="900"/>
      </w:pPr>
      <w:r>
        <w:t>P - Market Peg</w:t>
      </w:r>
    </w:p>
    <w:p w14:paraId="75A5CBDC" w14:textId="77777777" w:rsidR="00AF5DFE" w:rsidRDefault="00AF5DFE">
      <w:pPr>
        <w:pStyle w:val="List"/>
        <w:ind w:left="900"/>
      </w:pPr>
      <w:r>
        <w:t>R - Primary peg</w:t>
      </w:r>
    </w:p>
    <w:p w14:paraId="748AA9DC" w14:textId="77777777" w:rsidR="00AF5DFE" w:rsidRDefault="00AF5DFE">
      <w:pPr>
        <w:pStyle w:val="List"/>
        <w:ind w:left="900"/>
      </w:pPr>
      <w:r>
        <w:t>T - Fixed peg to local best bid/offer at time of order</w:t>
      </w:r>
    </w:p>
    <w:p w14:paraId="06A34F57" w14:textId="77777777" w:rsidR="00AF5DFE" w:rsidRDefault="00AF5DFE">
      <w:pPr>
        <w:pStyle w:val="List"/>
        <w:ind w:left="900"/>
      </w:pPr>
      <w:r>
        <w:t>W - Peg to VWAP</w:t>
      </w:r>
    </w:p>
    <w:p w14:paraId="42277E2B" w14:textId="77777777" w:rsidR="00AF5DFE" w:rsidRDefault="00AF5DFE">
      <w:pPr>
        <w:pStyle w:val="List"/>
        <w:ind w:left="900"/>
      </w:pPr>
      <w:r>
        <w:t>a - Trailing Stop Peg</w:t>
      </w:r>
    </w:p>
    <w:p w14:paraId="00200EFE" w14:textId="77777777" w:rsidR="00AF5DFE" w:rsidRDefault="00AF5DFE">
      <w:pPr>
        <w:pStyle w:val="List"/>
        <w:ind w:left="900"/>
      </w:pPr>
      <w:r>
        <w:t>d - Peg to limit</w:t>
      </w:r>
    </w:p>
    <w:p w14:paraId="68EBD1CE" w14:textId="77777777" w:rsidR="00AF5DFE" w:rsidRDefault="00AF5DFE">
      <w:pPr>
        <w:pStyle w:val="NormalIndent"/>
        <w:keepNext/>
      </w:pPr>
      <w:r>
        <w:t>Its usage is replaced by the field PegPriceType (1094) in the PegInstructions component block.  The values are:</w:t>
      </w:r>
    </w:p>
    <w:p w14:paraId="39DCBA22" w14:textId="77777777" w:rsidR="00AF5DFE" w:rsidRDefault="00AF5DFE">
      <w:pPr>
        <w:pStyle w:val="List"/>
        <w:keepNext/>
        <w:ind w:left="900"/>
      </w:pPr>
      <w:r>
        <w:t>1 - Last peg</w:t>
      </w:r>
    </w:p>
    <w:p w14:paraId="63DD7A99" w14:textId="77777777" w:rsidR="00AF5DFE" w:rsidRDefault="00AF5DFE">
      <w:pPr>
        <w:pStyle w:val="List"/>
        <w:keepNext/>
        <w:ind w:left="900"/>
      </w:pPr>
      <w:r>
        <w:t>2 - mid-price peg</w:t>
      </w:r>
    </w:p>
    <w:p w14:paraId="42B52E07" w14:textId="77777777" w:rsidR="00AF5DFE" w:rsidRDefault="00AF5DFE">
      <w:pPr>
        <w:pStyle w:val="List"/>
        <w:ind w:left="900"/>
      </w:pPr>
      <w:r>
        <w:t>3 - opening peg</w:t>
      </w:r>
    </w:p>
    <w:p w14:paraId="3BB39258" w14:textId="77777777" w:rsidR="00AF5DFE" w:rsidRDefault="00AF5DFE">
      <w:pPr>
        <w:pStyle w:val="List"/>
        <w:ind w:left="900"/>
      </w:pPr>
      <w:r>
        <w:t>4 - market peg</w:t>
      </w:r>
    </w:p>
    <w:p w14:paraId="7301FE9A" w14:textId="77777777" w:rsidR="00AF5DFE" w:rsidRDefault="00AF5DFE">
      <w:pPr>
        <w:pStyle w:val="List"/>
        <w:ind w:left="900"/>
      </w:pPr>
      <w:r>
        <w:t>5 - primary peg (primary market - buy at bid or sell at offer)</w:t>
      </w:r>
    </w:p>
    <w:p w14:paraId="2E914279" w14:textId="77777777" w:rsidR="00AF5DFE" w:rsidRDefault="00AF5DFE">
      <w:pPr>
        <w:pStyle w:val="List"/>
        <w:ind w:left="900"/>
      </w:pPr>
      <w:r>
        <w:t>6 - Fixed peg to local best bid or offer at time of order</w:t>
      </w:r>
    </w:p>
    <w:p w14:paraId="15AFDE6C" w14:textId="77777777" w:rsidR="00AF5DFE" w:rsidRDefault="00AF5DFE">
      <w:pPr>
        <w:pStyle w:val="List"/>
        <w:ind w:left="900"/>
      </w:pPr>
      <w:r>
        <w:t>7 - Peg to VWAP</w:t>
      </w:r>
    </w:p>
    <w:p w14:paraId="16F48D22" w14:textId="77777777" w:rsidR="00AF5DFE" w:rsidRDefault="00AF5DFE">
      <w:pPr>
        <w:pStyle w:val="List"/>
        <w:ind w:left="900"/>
      </w:pPr>
      <w:r>
        <w:t>8 - Trailing Stop peg</w:t>
      </w:r>
    </w:p>
    <w:p w14:paraId="3ED71829" w14:textId="77777777" w:rsidR="00AF5DFE" w:rsidRDefault="00AF5DFE">
      <w:pPr>
        <w:pStyle w:val="List"/>
        <w:ind w:left="900"/>
      </w:pPr>
      <w:r>
        <w:t>9 - Peg to limit price</w:t>
      </w:r>
    </w:p>
    <w:p w14:paraId="5CC6A952" w14:textId="77777777" w:rsidR="00AF5DFE" w:rsidRDefault="00AF5DFE">
      <w:pPr>
        <w:pStyle w:val="NormalIndent"/>
      </w:pPr>
    </w:p>
    <w:p w14:paraId="4C5A931E" w14:textId="77777777" w:rsidR="00AF5DFE" w:rsidRDefault="00AF5DFE">
      <w:pPr>
        <w:pStyle w:val="NormalIndent"/>
      </w:pPr>
      <w:r>
        <w:t>The following table shows the deprecated enumeration values from ExecInst and the mapping to PegPriceType (1094), the new supported functionality for identifying the type of pegging for the order.</w:t>
      </w:r>
    </w:p>
    <w:p w14:paraId="49CAC80E" w14:textId="77777777" w:rsidR="00AF5DFE" w:rsidRDefault="00AF5DFE">
      <w:pPr>
        <w:pStyle w:val="NormalIndent"/>
      </w:pPr>
    </w:p>
    <w:tbl>
      <w:tblPr>
        <w:tblW w:w="0" w:type="auto"/>
        <w:tblInd w:w="4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178"/>
        <w:gridCol w:w="3432"/>
        <w:gridCol w:w="3960"/>
      </w:tblGrid>
      <w:tr w:rsidR="00AF5DFE" w14:paraId="5FDD44F5" w14:textId="77777777">
        <w:tc>
          <w:tcPr>
            <w:tcW w:w="2178" w:type="dxa"/>
            <w:tcBorders>
              <w:bottom w:val="double" w:sz="4" w:space="0" w:color="auto"/>
            </w:tcBorders>
          </w:tcPr>
          <w:p w14:paraId="036998FB" w14:textId="77777777" w:rsidR="00AF5DFE" w:rsidRDefault="00AF5DFE">
            <w:pPr>
              <w:jc w:val="left"/>
              <w:rPr>
                <w:b/>
              </w:rPr>
            </w:pPr>
            <w:r>
              <w:rPr>
                <w:b/>
              </w:rPr>
              <w:t>OrdType (retained)</w:t>
            </w:r>
          </w:p>
        </w:tc>
        <w:tc>
          <w:tcPr>
            <w:tcW w:w="3432" w:type="dxa"/>
            <w:tcBorders>
              <w:bottom w:val="double" w:sz="4" w:space="0" w:color="auto"/>
            </w:tcBorders>
          </w:tcPr>
          <w:p w14:paraId="051E8B23" w14:textId="77777777" w:rsidR="00AF5DFE" w:rsidRDefault="00AF5DFE">
            <w:pPr>
              <w:jc w:val="left"/>
              <w:rPr>
                <w:b/>
              </w:rPr>
            </w:pPr>
            <w:r>
              <w:rPr>
                <w:b/>
              </w:rPr>
              <w:t>ExecInst (deprecated values)</w:t>
            </w:r>
          </w:p>
        </w:tc>
        <w:tc>
          <w:tcPr>
            <w:tcW w:w="3960" w:type="dxa"/>
            <w:tcBorders>
              <w:bottom w:val="double" w:sz="4" w:space="0" w:color="auto"/>
            </w:tcBorders>
          </w:tcPr>
          <w:p w14:paraId="7FCC68CC" w14:textId="77777777" w:rsidR="00AF5DFE" w:rsidRDefault="00AF5DFE">
            <w:pPr>
              <w:jc w:val="left"/>
              <w:rPr>
                <w:b/>
              </w:rPr>
            </w:pPr>
            <w:r>
              <w:rPr>
                <w:b/>
              </w:rPr>
              <w:t>PegPriceType (added tag)</w:t>
            </w:r>
          </w:p>
        </w:tc>
      </w:tr>
      <w:tr w:rsidR="00AF5DFE" w14:paraId="0AEA1641" w14:textId="77777777">
        <w:tc>
          <w:tcPr>
            <w:tcW w:w="2178" w:type="dxa"/>
            <w:tcBorders>
              <w:top w:val="double" w:sz="4" w:space="0" w:color="auto"/>
              <w:left w:val="double" w:sz="4" w:space="0" w:color="auto"/>
              <w:bottom w:val="single" w:sz="4" w:space="0" w:color="auto"/>
              <w:right w:val="single" w:sz="4" w:space="0" w:color="auto"/>
            </w:tcBorders>
          </w:tcPr>
          <w:p w14:paraId="46AB45BE" w14:textId="77777777" w:rsidR="00AF5DFE" w:rsidRDefault="00AF5DFE" w:rsidP="008E13A9">
            <w:r>
              <w:t>P = Pegged</w:t>
            </w:r>
          </w:p>
        </w:tc>
        <w:tc>
          <w:tcPr>
            <w:tcW w:w="3432" w:type="dxa"/>
            <w:tcBorders>
              <w:top w:val="double" w:sz="4" w:space="0" w:color="auto"/>
              <w:left w:val="single" w:sz="4" w:space="0" w:color="auto"/>
              <w:bottom w:val="single" w:sz="4" w:space="0" w:color="auto"/>
              <w:right w:val="single" w:sz="4" w:space="0" w:color="auto"/>
            </w:tcBorders>
          </w:tcPr>
          <w:p w14:paraId="339F6297" w14:textId="77777777" w:rsidR="00AF5DFE" w:rsidRDefault="00AF5DFE" w:rsidP="008E13A9">
            <w:r>
              <w:t>L = Last peg (last sale)</w:t>
            </w:r>
          </w:p>
        </w:tc>
        <w:tc>
          <w:tcPr>
            <w:tcW w:w="3960" w:type="dxa"/>
            <w:tcBorders>
              <w:top w:val="double" w:sz="4" w:space="0" w:color="auto"/>
              <w:left w:val="single" w:sz="4" w:space="0" w:color="auto"/>
              <w:bottom w:val="single" w:sz="4" w:space="0" w:color="auto"/>
              <w:right w:val="double" w:sz="4" w:space="0" w:color="auto"/>
            </w:tcBorders>
          </w:tcPr>
          <w:p w14:paraId="04960929" w14:textId="77777777" w:rsidR="00AF5DFE" w:rsidRDefault="00AF5DFE" w:rsidP="008E13A9">
            <w:r>
              <w:t>1 = Last peg (last sale)</w:t>
            </w:r>
          </w:p>
        </w:tc>
      </w:tr>
      <w:tr w:rsidR="00AF5DFE" w14:paraId="08F79635" w14:textId="77777777">
        <w:tc>
          <w:tcPr>
            <w:tcW w:w="2178" w:type="dxa"/>
            <w:tcBorders>
              <w:top w:val="single" w:sz="4" w:space="0" w:color="auto"/>
              <w:left w:val="double" w:sz="4" w:space="0" w:color="auto"/>
              <w:bottom w:val="single" w:sz="4" w:space="0" w:color="auto"/>
              <w:right w:val="single" w:sz="4" w:space="0" w:color="auto"/>
            </w:tcBorders>
          </w:tcPr>
          <w:p w14:paraId="51648378" w14:textId="77777777" w:rsidR="00AF5DFE" w:rsidRDefault="00AF5DFE" w:rsidP="008E13A9">
            <w:r>
              <w:t>P = Pegged</w:t>
            </w:r>
          </w:p>
        </w:tc>
        <w:tc>
          <w:tcPr>
            <w:tcW w:w="3432" w:type="dxa"/>
            <w:tcBorders>
              <w:top w:val="single" w:sz="4" w:space="0" w:color="auto"/>
              <w:left w:val="single" w:sz="4" w:space="0" w:color="auto"/>
              <w:bottom w:val="single" w:sz="4" w:space="0" w:color="auto"/>
              <w:right w:val="single" w:sz="4" w:space="0" w:color="auto"/>
            </w:tcBorders>
          </w:tcPr>
          <w:p w14:paraId="181473DA" w14:textId="77777777" w:rsidR="00AF5DFE" w:rsidRDefault="00AF5DFE" w:rsidP="008E13A9">
            <w:r>
              <w:t>M = Mid-price peg (midprice of inside quote)</w:t>
            </w:r>
          </w:p>
        </w:tc>
        <w:tc>
          <w:tcPr>
            <w:tcW w:w="3960" w:type="dxa"/>
            <w:tcBorders>
              <w:top w:val="single" w:sz="4" w:space="0" w:color="auto"/>
              <w:left w:val="single" w:sz="4" w:space="0" w:color="auto"/>
              <w:bottom w:val="single" w:sz="4" w:space="0" w:color="auto"/>
              <w:right w:val="double" w:sz="4" w:space="0" w:color="auto"/>
            </w:tcBorders>
          </w:tcPr>
          <w:p w14:paraId="63AD4331" w14:textId="77777777" w:rsidR="00AF5DFE" w:rsidRDefault="00AF5DFE" w:rsidP="008E13A9">
            <w:pPr>
              <w:rPr>
                <w:b/>
              </w:rPr>
            </w:pPr>
            <w:r>
              <w:t>2 = Mid-price peg (midprice of inside quote)</w:t>
            </w:r>
          </w:p>
        </w:tc>
      </w:tr>
      <w:tr w:rsidR="00AF5DFE" w14:paraId="009D1E61" w14:textId="77777777">
        <w:tc>
          <w:tcPr>
            <w:tcW w:w="2178" w:type="dxa"/>
            <w:tcBorders>
              <w:top w:val="single" w:sz="4" w:space="0" w:color="auto"/>
              <w:left w:val="double" w:sz="4" w:space="0" w:color="auto"/>
              <w:bottom w:val="single" w:sz="4" w:space="0" w:color="auto"/>
              <w:right w:val="single" w:sz="4" w:space="0" w:color="auto"/>
            </w:tcBorders>
          </w:tcPr>
          <w:p w14:paraId="1D4A15D8" w14:textId="77777777" w:rsidR="00AF5DFE" w:rsidRDefault="00AF5DFE" w:rsidP="008E13A9">
            <w:r>
              <w:t>P = Pegged</w:t>
            </w:r>
          </w:p>
        </w:tc>
        <w:tc>
          <w:tcPr>
            <w:tcW w:w="3432" w:type="dxa"/>
            <w:tcBorders>
              <w:top w:val="single" w:sz="4" w:space="0" w:color="auto"/>
              <w:left w:val="single" w:sz="4" w:space="0" w:color="auto"/>
              <w:bottom w:val="single" w:sz="4" w:space="0" w:color="auto"/>
              <w:right w:val="single" w:sz="4" w:space="0" w:color="auto"/>
            </w:tcBorders>
          </w:tcPr>
          <w:p w14:paraId="3E34C7DA" w14:textId="77777777" w:rsidR="00AF5DFE" w:rsidRDefault="00AF5DFE" w:rsidP="008E13A9">
            <w:r>
              <w:t>O = Opening peg</w:t>
            </w:r>
          </w:p>
        </w:tc>
        <w:tc>
          <w:tcPr>
            <w:tcW w:w="3960" w:type="dxa"/>
            <w:tcBorders>
              <w:top w:val="single" w:sz="4" w:space="0" w:color="auto"/>
              <w:left w:val="single" w:sz="4" w:space="0" w:color="auto"/>
              <w:bottom w:val="single" w:sz="4" w:space="0" w:color="auto"/>
              <w:right w:val="double" w:sz="4" w:space="0" w:color="auto"/>
            </w:tcBorders>
          </w:tcPr>
          <w:p w14:paraId="09E3BB82" w14:textId="77777777" w:rsidR="00AF5DFE" w:rsidRDefault="00AF5DFE" w:rsidP="008E13A9">
            <w:r>
              <w:t>3 = Opening peg</w:t>
            </w:r>
          </w:p>
        </w:tc>
      </w:tr>
      <w:tr w:rsidR="00AF5DFE" w14:paraId="056DC929" w14:textId="77777777">
        <w:tc>
          <w:tcPr>
            <w:tcW w:w="2178" w:type="dxa"/>
            <w:tcBorders>
              <w:top w:val="single" w:sz="4" w:space="0" w:color="auto"/>
              <w:left w:val="double" w:sz="4" w:space="0" w:color="auto"/>
              <w:bottom w:val="single" w:sz="4" w:space="0" w:color="auto"/>
              <w:right w:val="single" w:sz="4" w:space="0" w:color="auto"/>
            </w:tcBorders>
          </w:tcPr>
          <w:p w14:paraId="26A332E7" w14:textId="77777777" w:rsidR="00AF5DFE" w:rsidRDefault="00AF5DFE" w:rsidP="008E13A9">
            <w:r>
              <w:t>P = Pegged</w:t>
            </w:r>
          </w:p>
        </w:tc>
        <w:tc>
          <w:tcPr>
            <w:tcW w:w="3432" w:type="dxa"/>
            <w:tcBorders>
              <w:top w:val="single" w:sz="4" w:space="0" w:color="auto"/>
              <w:left w:val="single" w:sz="4" w:space="0" w:color="auto"/>
              <w:bottom w:val="single" w:sz="4" w:space="0" w:color="auto"/>
              <w:right w:val="single" w:sz="4" w:space="0" w:color="auto"/>
            </w:tcBorders>
          </w:tcPr>
          <w:p w14:paraId="5DE47C38" w14:textId="77777777" w:rsidR="00AF5DFE" w:rsidRDefault="00AF5DFE" w:rsidP="008E13A9">
            <w:r>
              <w:t>P = Market peg</w:t>
            </w:r>
          </w:p>
        </w:tc>
        <w:tc>
          <w:tcPr>
            <w:tcW w:w="3960" w:type="dxa"/>
            <w:tcBorders>
              <w:top w:val="single" w:sz="4" w:space="0" w:color="auto"/>
              <w:left w:val="single" w:sz="4" w:space="0" w:color="auto"/>
              <w:bottom w:val="single" w:sz="4" w:space="0" w:color="auto"/>
              <w:right w:val="double" w:sz="4" w:space="0" w:color="auto"/>
            </w:tcBorders>
          </w:tcPr>
          <w:p w14:paraId="217E4D72" w14:textId="77777777" w:rsidR="00AF5DFE" w:rsidRDefault="00AF5DFE" w:rsidP="008E13A9">
            <w:r>
              <w:t>4 = Market peg</w:t>
            </w:r>
          </w:p>
        </w:tc>
      </w:tr>
      <w:tr w:rsidR="00AF5DFE" w14:paraId="4963F0A1" w14:textId="77777777">
        <w:tc>
          <w:tcPr>
            <w:tcW w:w="2178" w:type="dxa"/>
            <w:tcBorders>
              <w:top w:val="single" w:sz="4" w:space="0" w:color="auto"/>
              <w:left w:val="double" w:sz="4" w:space="0" w:color="auto"/>
              <w:bottom w:val="single" w:sz="4" w:space="0" w:color="auto"/>
              <w:right w:val="single" w:sz="4" w:space="0" w:color="auto"/>
            </w:tcBorders>
          </w:tcPr>
          <w:p w14:paraId="5FCAECF4" w14:textId="77777777" w:rsidR="00AF5DFE" w:rsidRDefault="00AF5DFE" w:rsidP="008E13A9">
            <w:r>
              <w:t>P = Pegged</w:t>
            </w:r>
          </w:p>
        </w:tc>
        <w:tc>
          <w:tcPr>
            <w:tcW w:w="3432" w:type="dxa"/>
            <w:tcBorders>
              <w:top w:val="single" w:sz="4" w:space="0" w:color="auto"/>
              <w:left w:val="single" w:sz="4" w:space="0" w:color="auto"/>
              <w:bottom w:val="single" w:sz="4" w:space="0" w:color="auto"/>
              <w:right w:val="single" w:sz="4" w:space="0" w:color="auto"/>
            </w:tcBorders>
          </w:tcPr>
          <w:p w14:paraId="06F13C4A" w14:textId="77777777" w:rsidR="00AF5DFE" w:rsidRDefault="00AF5DFE" w:rsidP="008E13A9">
            <w:r>
              <w:t>R = Primary peg (primary market - buy at bid/sell at offer)</w:t>
            </w:r>
          </w:p>
        </w:tc>
        <w:tc>
          <w:tcPr>
            <w:tcW w:w="3960" w:type="dxa"/>
            <w:tcBorders>
              <w:top w:val="single" w:sz="4" w:space="0" w:color="auto"/>
              <w:left w:val="single" w:sz="4" w:space="0" w:color="auto"/>
              <w:bottom w:val="single" w:sz="4" w:space="0" w:color="auto"/>
              <w:right w:val="double" w:sz="4" w:space="0" w:color="auto"/>
            </w:tcBorders>
          </w:tcPr>
          <w:p w14:paraId="6FA288B8" w14:textId="77777777" w:rsidR="00AF5DFE" w:rsidRDefault="00AF5DFE" w:rsidP="008E13A9">
            <w:r>
              <w:t>5 = Primary peg (primary market - buy at bid/sell at offer)</w:t>
            </w:r>
          </w:p>
        </w:tc>
      </w:tr>
      <w:tr w:rsidR="00AF5DFE" w14:paraId="33212748" w14:textId="77777777">
        <w:tc>
          <w:tcPr>
            <w:tcW w:w="2178" w:type="dxa"/>
            <w:tcBorders>
              <w:top w:val="single" w:sz="4" w:space="0" w:color="auto"/>
              <w:left w:val="double" w:sz="4" w:space="0" w:color="auto"/>
              <w:bottom w:val="single" w:sz="4" w:space="0" w:color="auto"/>
              <w:right w:val="single" w:sz="4" w:space="0" w:color="auto"/>
            </w:tcBorders>
          </w:tcPr>
          <w:p w14:paraId="1A133F03" w14:textId="77777777" w:rsidR="00AF5DFE" w:rsidRDefault="00AF5DFE" w:rsidP="008E13A9">
            <w:r>
              <w:t>P = Pegged</w:t>
            </w:r>
          </w:p>
        </w:tc>
        <w:tc>
          <w:tcPr>
            <w:tcW w:w="3432" w:type="dxa"/>
            <w:tcBorders>
              <w:top w:val="single" w:sz="4" w:space="0" w:color="auto"/>
              <w:left w:val="single" w:sz="4" w:space="0" w:color="auto"/>
              <w:bottom w:val="single" w:sz="4" w:space="0" w:color="auto"/>
              <w:right w:val="single" w:sz="4" w:space="0" w:color="auto"/>
            </w:tcBorders>
          </w:tcPr>
          <w:p w14:paraId="6F65067E" w14:textId="77777777" w:rsidR="00AF5DFE" w:rsidRDefault="00AF5DFE" w:rsidP="008E13A9">
            <w:r>
              <w:t>W = Peg to VWAP</w:t>
            </w:r>
          </w:p>
        </w:tc>
        <w:tc>
          <w:tcPr>
            <w:tcW w:w="3960" w:type="dxa"/>
            <w:tcBorders>
              <w:top w:val="single" w:sz="4" w:space="0" w:color="auto"/>
              <w:left w:val="single" w:sz="4" w:space="0" w:color="auto"/>
              <w:bottom w:val="single" w:sz="4" w:space="0" w:color="auto"/>
              <w:right w:val="double" w:sz="4" w:space="0" w:color="auto"/>
            </w:tcBorders>
          </w:tcPr>
          <w:p w14:paraId="11B6F6A7" w14:textId="77777777" w:rsidR="00AF5DFE" w:rsidRDefault="00AF5DFE" w:rsidP="008E13A9">
            <w:r>
              <w:t>7 = Peg to VWAP</w:t>
            </w:r>
          </w:p>
        </w:tc>
      </w:tr>
      <w:tr w:rsidR="00AF5DFE" w14:paraId="7919D870" w14:textId="77777777">
        <w:tc>
          <w:tcPr>
            <w:tcW w:w="2178" w:type="dxa"/>
            <w:tcBorders>
              <w:top w:val="single" w:sz="4" w:space="0" w:color="auto"/>
              <w:left w:val="double" w:sz="4" w:space="0" w:color="auto"/>
              <w:bottom w:val="single" w:sz="4" w:space="0" w:color="auto"/>
              <w:right w:val="single" w:sz="4" w:space="0" w:color="auto"/>
            </w:tcBorders>
          </w:tcPr>
          <w:p w14:paraId="19ECBAFE" w14:textId="77777777" w:rsidR="00AF5DFE" w:rsidRDefault="00AF5DFE" w:rsidP="008E13A9">
            <w:r>
              <w:t>P = Pegged</w:t>
            </w:r>
          </w:p>
        </w:tc>
        <w:tc>
          <w:tcPr>
            <w:tcW w:w="3432" w:type="dxa"/>
            <w:tcBorders>
              <w:top w:val="single" w:sz="4" w:space="0" w:color="auto"/>
              <w:left w:val="single" w:sz="4" w:space="0" w:color="auto"/>
              <w:bottom w:val="single" w:sz="4" w:space="0" w:color="auto"/>
              <w:right w:val="single" w:sz="4" w:space="0" w:color="auto"/>
            </w:tcBorders>
          </w:tcPr>
          <w:p w14:paraId="29CE60D7" w14:textId="77777777" w:rsidR="00AF5DFE" w:rsidRDefault="00AF5DFE" w:rsidP="008E13A9">
            <w:r>
              <w:t>a = Trailing Stop Peg</w:t>
            </w:r>
          </w:p>
        </w:tc>
        <w:tc>
          <w:tcPr>
            <w:tcW w:w="3960" w:type="dxa"/>
            <w:tcBorders>
              <w:top w:val="single" w:sz="4" w:space="0" w:color="auto"/>
              <w:left w:val="single" w:sz="4" w:space="0" w:color="auto"/>
              <w:bottom w:val="single" w:sz="4" w:space="0" w:color="auto"/>
              <w:right w:val="double" w:sz="4" w:space="0" w:color="auto"/>
            </w:tcBorders>
          </w:tcPr>
          <w:p w14:paraId="6D65E547" w14:textId="77777777" w:rsidR="00AF5DFE" w:rsidRDefault="00AF5DFE" w:rsidP="008E13A9">
            <w:r>
              <w:t>8 = Trailing Stop Peg</w:t>
            </w:r>
          </w:p>
        </w:tc>
      </w:tr>
      <w:tr w:rsidR="00AF5DFE" w14:paraId="0CFA18D3" w14:textId="77777777">
        <w:tc>
          <w:tcPr>
            <w:tcW w:w="2178" w:type="dxa"/>
            <w:tcBorders>
              <w:top w:val="single" w:sz="4" w:space="0" w:color="auto"/>
              <w:left w:val="double" w:sz="4" w:space="0" w:color="auto"/>
              <w:bottom w:val="double" w:sz="4" w:space="0" w:color="auto"/>
              <w:right w:val="single" w:sz="4" w:space="0" w:color="auto"/>
            </w:tcBorders>
          </w:tcPr>
          <w:p w14:paraId="6F91466F" w14:textId="77777777" w:rsidR="00AF5DFE" w:rsidRDefault="00AF5DFE" w:rsidP="008E13A9">
            <w:r>
              <w:t>P = Pegged</w:t>
            </w:r>
          </w:p>
        </w:tc>
        <w:tc>
          <w:tcPr>
            <w:tcW w:w="3432" w:type="dxa"/>
            <w:tcBorders>
              <w:top w:val="single" w:sz="4" w:space="0" w:color="auto"/>
              <w:left w:val="single" w:sz="4" w:space="0" w:color="auto"/>
              <w:bottom w:val="double" w:sz="4" w:space="0" w:color="auto"/>
              <w:right w:val="single" w:sz="4" w:space="0" w:color="auto"/>
            </w:tcBorders>
          </w:tcPr>
          <w:p w14:paraId="3347F302" w14:textId="77777777" w:rsidR="00AF5DFE" w:rsidRDefault="00AF5DFE" w:rsidP="008E13A9">
            <w:r>
              <w:t>d = Peg to Limit Price</w:t>
            </w:r>
          </w:p>
        </w:tc>
        <w:tc>
          <w:tcPr>
            <w:tcW w:w="3960" w:type="dxa"/>
            <w:tcBorders>
              <w:top w:val="single" w:sz="4" w:space="0" w:color="auto"/>
              <w:left w:val="single" w:sz="4" w:space="0" w:color="auto"/>
              <w:bottom w:val="double" w:sz="4" w:space="0" w:color="auto"/>
              <w:right w:val="double" w:sz="4" w:space="0" w:color="auto"/>
            </w:tcBorders>
          </w:tcPr>
          <w:p w14:paraId="6A424FBE" w14:textId="77777777" w:rsidR="00AF5DFE" w:rsidRDefault="00AF5DFE" w:rsidP="008E13A9">
            <w:r>
              <w:t>9 = Peg to Limit Price</w:t>
            </w:r>
          </w:p>
        </w:tc>
      </w:tr>
    </w:tbl>
    <w:p w14:paraId="7197003C" w14:textId="77777777" w:rsidR="00AF5DFE" w:rsidRDefault="00AF5DFE">
      <w:pPr>
        <w:pStyle w:val="NormalIndent"/>
      </w:pPr>
    </w:p>
    <w:p w14:paraId="48F0F6BB" w14:textId="77777777" w:rsidR="00AF5DFE" w:rsidRDefault="00AF5DFE">
      <w:pPr>
        <w:pStyle w:val="Heading3"/>
        <w:numPr>
          <w:ilvl w:val="0"/>
          <w:numId w:val="22"/>
        </w:numPr>
      </w:pPr>
      <w:bookmarkStart w:id="5419" w:name="_Toc227925193"/>
      <w:r>
        <w:t>Deprecated OrderQty2 (192), SettlDate2 (193), Price2 (640), LastForwardPoints2 (641), BidForwardPoints2 (642), and OfferForwardPoints2 (643) [deprecated in FIX 5.0]</w:t>
      </w:r>
      <w:bookmarkEnd w:id="5419"/>
    </w:p>
    <w:p w14:paraId="5F36445D" w14:textId="77777777" w:rsidR="00AF5DFE" w:rsidRDefault="00AF5DFE">
      <w:pPr>
        <w:pStyle w:val="NormalIndent"/>
      </w:pPr>
      <w:r>
        <w:t>The following fields are being deprecated from use as FX support for FX Swaps will now use the New Order - Multileg and other existing multileg components: OrderQty2 (192), SettlDate2 (193), Price2 (640), LastForwardPoints2 (641), BidForwardPoints2 (642), and OfferForwardPoints2 (643)</w:t>
      </w:r>
    </w:p>
    <w:p w14:paraId="3FE99B39" w14:textId="77777777" w:rsidR="00AF5DFE" w:rsidRDefault="00AF5DFE">
      <w:pPr>
        <w:pStyle w:val="NormalIndent"/>
      </w:pPr>
    </w:p>
    <w:p w14:paraId="7FF4A1B6" w14:textId="77777777" w:rsidR="00AF5DFE" w:rsidRDefault="00AF5DFE">
      <w:pPr>
        <w:pStyle w:val="Heading3"/>
        <w:numPr>
          <w:ilvl w:val="0"/>
          <w:numId w:val="22"/>
        </w:numPr>
      </w:pPr>
      <w:bookmarkStart w:id="5420" w:name="_Toc227925194"/>
      <w:r>
        <w:t>Deprecated QuoteType (537) from QuoteResponse message only [deprecated in FIX 5.0]</w:t>
      </w:r>
      <w:bookmarkEnd w:id="5420"/>
    </w:p>
    <w:p w14:paraId="66ECB24F" w14:textId="77777777" w:rsidR="00AF5DFE" w:rsidRDefault="00AF5DFE">
      <w:pPr>
        <w:pStyle w:val="NormalIndent"/>
      </w:pPr>
      <w:r>
        <w:t>The QuoteType (537) is only deprecated from the QuoteResponse message as it was a cut/paste error when the message was created in FIX 4.4 and does not make sense for this message.</w:t>
      </w:r>
    </w:p>
    <w:p w14:paraId="21816FD2" w14:textId="77777777" w:rsidR="00AF5DFE" w:rsidRDefault="00AF5DFE">
      <w:pPr>
        <w:pStyle w:val="NormalIndent"/>
      </w:pPr>
    </w:p>
    <w:p w14:paraId="7DAB8D13" w14:textId="77777777" w:rsidR="00AF5DFE" w:rsidRDefault="00AF5DFE">
      <w:pPr>
        <w:pStyle w:val="Heading3"/>
        <w:numPr>
          <w:ilvl w:val="0"/>
          <w:numId w:val="22"/>
        </w:numPr>
      </w:pPr>
      <w:bookmarkStart w:id="5421" w:name="_Toc227925195"/>
      <w:r>
        <w:t>Deprecated MDEntryOriginator (282), MDMkt (275) [deprecated in FIX 5.0]</w:t>
      </w:r>
      <w:bookmarkEnd w:id="5421"/>
    </w:p>
    <w:p w14:paraId="394FFE2D" w14:textId="77777777" w:rsidR="00AF5DFE" w:rsidRDefault="00AF5DFE">
      <w:pPr>
        <w:pStyle w:val="NormalIndent"/>
      </w:pPr>
      <w:r>
        <w:t>The following fields are being deprecated from use:  MDENtryOriginator (282) and MDMkt (275).  Its usage is replaced by corresponding values in PartyRole (452).</w:t>
      </w:r>
    </w:p>
    <w:p w14:paraId="4CD6C9F5" w14:textId="77777777" w:rsidR="00AF5DFE" w:rsidRDefault="00AF5DFE">
      <w:pPr>
        <w:pStyle w:val="NormalIndent"/>
      </w:pPr>
    </w:p>
    <w:p w14:paraId="670E8C06" w14:textId="77777777" w:rsidR="00AF5DFE" w:rsidRDefault="00AF5DFE">
      <w:pPr>
        <w:pStyle w:val="Heading3"/>
        <w:numPr>
          <w:ilvl w:val="0"/>
          <w:numId w:val="22"/>
        </w:numPr>
      </w:pPr>
      <w:bookmarkStart w:id="5422" w:name="_Toc227925196"/>
      <w:r>
        <w:t>Deprecated LocationID (283) and DeskID (284) from Market Data messages only [deprecated in FIX 5.0]</w:t>
      </w:r>
      <w:bookmarkEnd w:id="5422"/>
    </w:p>
    <w:p w14:paraId="341EC215" w14:textId="77777777" w:rsidR="00AF5DFE" w:rsidRDefault="00AF5DFE">
      <w:pPr>
        <w:pStyle w:val="NormalIndent"/>
      </w:pPr>
      <w:r>
        <w:t>The following fields are being deprecated only from the Market Data messages:  LocationID (283) and DeskID (284).  Its usage is replaced by corresponding values in PartyRole (452).</w:t>
      </w:r>
    </w:p>
    <w:p w14:paraId="1B087BCB" w14:textId="77777777" w:rsidR="00AF5DFE" w:rsidRDefault="00AF5DFE">
      <w:pPr>
        <w:pStyle w:val="NormalIndent"/>
      </w:pPr>
    </w:p>
    <w:p w14:paraId="2F81DE42" w14:textId="77777777" w:rsidR="00AF5DFE" w:rsidRDefault="00AF5DFE">
      <w:pPr>
        <w:pStyle w:val="Heading3"/>
        <w:keepNext/>
        <w:keepLines/>
        <w:numPr>
          <w:ilvl w:val="0"/>
          <w:numId w:val="22"/>
        </w:numPr>
      </w:pPr>
      <w:bookmarkStart w:id="5423" w:name="_Toc227925197"/>
      <w:r>
        <w:t>Deprecated LegQty (tag 687) from the specification [deprecated in FIX 5.0 SP1]</w:t>
      </w:r>
      <w:bookmarkEnd w:id="5423"/>
    </w:p>
    <w:p w14:paraId="243856B5" w14:textId="77777777" w:rsidR="00AF5DFE" w:rsidRDefault="00AF5DFE">
      <w:pPr>
        <w:pStyle w:val="NormalIndent"/>
        <w:keepNext/>
        <w:keepLines/>
      </w:pPr>
      <w:r>
        <w:t>Deprecated LegQty from other messages where it was not depreciated earlier in FIX 5.0 release.  These include Execution Report, TradeCaptureReport and TradeCaptureReportAck.  For these messages LegQty usage has been replaced by LegLastQty (1418).</w:t>
      </w:r>
    </w:p>
    <w:p w14:paraId="2063113B" w14:textId="77777777" w:rsidR="00AF5DFE" w:rsidRDefault="00AF5DFE">
      <w:pPr>
        <w:pStyle w:val="NormalIndent"/>
      </w:pPr>
    </w:p>
    <w:p w14:paraId="1398D61C" w14:textId="77777777" w:rsidR="00AF5DFE" w:rsidRDefault="00AF5DFE">
      <w:pPr>
        <w:pStyle w:val="Heading3"/>
        <w:numPr>
          <w:ilvl w:val="0"/>
          <w:numId w:val="22"/>
        </w:numPr>
      </w:pPr>
      <w:bookmarkStart w:id="5424" w:name="_Toc227925198"/>
      <w:r>
        <w:t>Deprecated PublishTrdIndicator (tag 852) from the specification [deprecated in FIX 5.0 SP1]</w:t>
      </w:r>
      <w:bookmarkEnd w:id="5424"/>
    </w:p>
    <w:p w14:paraId="695AA332" w14:textId="77777777" w:rsidR="00AF5DFE" w:rsidRDefault="00AF5DFE">
      <w:pPr>
        <w:pStyle w:val="NormalIndent"/>
      </w:pPr>
      <w:r>
        <w:t>Deprecated PublishTrdIndicator from TradeCaptureReport and TradeCaptureReportAck messages.  This has been replaced by TradePublishIndicator (1390).</w:t>
      </w:r>
    </w:p>
    <w:p w14:paraId="5533A9C0" w14:textId="77777777" w:rsidR="00AF5DFE" w:rsidRDefault="00AF5DFE">
      <w:pPr>
        <w:pStyle w:val="NormalIndent"/>
      </w:pPr>
    </w:p>
    <w:p w14:paraId="3A041CDE" w14:textId="77777777" w:rsidR="00AF5DFE" w:rsidRDefault="00AF5DFE">
      <w:pPr>
        <w:pStyle w:val="Heading3"/>
        <w:keepNext/>
        <w:numPr>
          <w:ilvl w:val="0"/>
          <w:numId w:val="22"/>
        </w:numPr>
      </w:pPr>
      <w:bookmarkStart w:id="5425" w:name="_Toc227925199"/>
      <w:r>
        <w:t>Deprecated OrderID (tag 37) and SecondaryOrderID (tag 198) from OrderMassCancelReport message only [deprecated in FIX 5.0 SP1]</w:t>
      </w:r>
      <w:bookmarkEnd w:id="5425"/>
    </w:p>
    <w:p w14:paraId="4AD43CA0" w14:textId="77777777" w:rsidR="00AF5DFE" w:rsidRDefault="00AF5DFE">
      <w:pPr>
        <w:pStyle w:val="NormalIndent"/>
        <w:keepNext/>
      </w:pPr>
      <w:r>
        <w:t>Deprecated OrderID and SecondaryOrderID from OrderMassCancelReport.  For this message the MassActionReportID (1369) is used to identify the message.</w:t>
      </w:r>
    </w:p>
    <w:p w14:paraId="4B26A702" w14:textId="77777777" w:rsidR="00AF5DFE" w:rsidRDefault="00AF5DFE">
      <w:pPr>
        <w:pStyle w:val="NormalIndent"/>
      </w:pPr>
    </w:p>
    <w:p w14:paraId="24E1CC3F" w14:textId="77777777" w:rsidR="00AF5DFE" w:rsidRDefault="00AF5DFE">
      <w:pPr>
        <w:pStyle w:val="Heading3"/>
        <w:numPr>
          <w:ilvl w:val="0"/>
          <w:numId w:val="22"/>
        </w:numPr>
      </w:pPr>
      <w:bookmarkStart w:id="5426" w:name="_Toc227925200"/>
      <w:r>
        <w:t>Deprecated the fields Signature (89), SecureDataLen (90), SecureData (91), SignatureLength (93) [deprecated in FIXT.1.1]</w:t>
      </w:r>
      <w:bookmarkEnd w:id="5426"/>
    </w:p>
    <w:p w14:paraId="05656289" w14:textId="77777777" w:rsidR="00AF5DFE" w:rsidRDefault="00AF5DFE">
      <w:pPr>
        <w:pStyle w:val="NormalIndent"/>
      </w:pPr>
    </w:p>
    <w:p w14:paraId="1D81C67D" w14:textId="77777777" w:rsidR="00AF5DFE" w:rsidRDefault="00AF5DFE">
      <w:pPr>
        <w:pStyle w:val="NormalIndent"/>
      </w:pPr>
    </w:p>
    <w:p w14:paraId="16A85D0A" w14:textId="77777777" w:rsidR="00AF5DFE" w:rsidRDefault="00AF5DFE">
      <w:pPr>
        <w:pStyle w:val="Heading3"/>
        <w:numPr>
          <w:ilvl w:val="0"/>
          <w:numId w:val="22"/>
        </w:numPr>
      </w:pPr>
      <w:bookmarkStart w:id="5427" w:name="_Toc227925201"/>
      <w:r>
        <w:t>Deprecated the following enumerations from SecurityRequestType (321)</w:t>
      </w:r>
      <w:bookmarkEnd w:id="5427"/>
    </w:p>
    <w:p w14:paraId="540601E1" w14:textId="77777777" w:rsidR="00AF5DFE" w:rsidRDefault="00AF5DFE">
      <w:pPr>
        <w:pStyle w:val="NormalIndent"/>
      </w:pPr>
      <w:r>
        <w:t>Request ListSecurity Types (2), Request List Security (3)</w:t>
      </w:r>
    </w:p>
    <w:p w14:paraId="0582E5E4" w14:textId="77777777" w:rsidR="00AF5DFE" w:rsidRDefault="00AF5DFE">
      <w:pPr>
        <w:pStyle w:val="NormalIndent"/>
      </w:pPr>
    </w:p>
    <w:p w14:paraId="09BA0471" w14:textId="77777777" w:rsidR="00AF5DFE" w:rsidRDefault="00AF5DFE">
      <w:pPr>
        <w:pStyle w:val="Heading3"/>
        <w:numPr>
          <w:ilvl w:val="0"/>
          <w:numId w:val="22"/>
        </w:numPr>
      </w:pPr>
      <w:bookmarkStart w:id="5428" w:name="_Toc227925202"/>
      <w:r>
        <w:t>Deprecated the following enumeration from SecurityResponseType (323)</w:t>
      </w:r>
      <w:bookmarkEnd w:id="5428"/>
    </w:p>
    <w:p w14:paraId="404927C3" w14:textId="77777777" w:rsidR="00AF5DFE" w:rsidRDefault="00AF5DFE">
      <w:pPr>
        <w:pStyle w:val="NormalIndent"/>
      </w:pPr>
      <w:r>
        <w:t>List of security types returned per request (3)</w:t>
      </w:r>
    </w:p>
    <w:p w14:paraId="51872CF8" w14:textId="77777777" w:rsidR="00AF5DFE" w:rsidRDefault="00AF5DFE">
      <w:pPr>
        <w:pStyle w:val="NormalIndent"/>
      </w:pPr>
    </w:p>
    <w:p w14:paraId="49D50AB9" w14:textId="77777777" w:rsidR="00AF5DFE" w:rsidRDefault="00AF5DFE">
      <w:pPr>
        <w:pStyle w:val="Heading3"/>
        <w:numPr>
          <w:ilvl w:val="0"/>
          <w:numId w:val="22"/>
        </w:numPr>
      </w:pPr>
      <w:bookmarkStart w:id="5429" w:name="_Toc227925203"/>
      <w:r>
        <w:t>Deprecated the following enumeration from UnitOfMeasure (996), UnderlyingUnitOfMeasure (998), LegUnitOfMeasure (999), PriceUnitOfMeasure (1191), DerivativeUnitOfMeasure (1269), DerivativePriceUnitOfMeasure (1315), LegPriceUnitOfMeasure (1421), UnderlyingPriceUnitOfMeasure (1424)</w:t>
      </w:r>
      <w:bookmarkEnd w:id="5429"/>
    </w:p>
    <w:p w14:paraId="0D0932E0" w14:textId="77777777" w:rsidR="00AF5DFE" w:rsidRDefault="00AF5DFE">
      <w:pPr>
        <w:pStyle w:val="NormalIndent"/>
      </w:pPr>
      <w:r>
        <w:t>MMbbl - million barrels</w:t>
      </w:r>
    </w:p>
    <w:p w14:paraId="34F182C8" w14:textId="77777777" w:rsidR="00AF5DFE" w:rsidRDefault="00AF5DFE">
      <w:pPr>
        <w:pStyle w:val="NormalIndent"/>
      </w:pPr>
    </w:p>
    <w:p w14:paraId="30331078" w14:textId="77777777" w:rsidR="00AF5DFE" w:rsidRDefault="00AF5DFE">
      <w:pPr>
        <w:pStyle w:val="Heading3"/>
        <w:numPr>
          <w:ilvl w:val="0"/>
          <w:numId w:val="22"/>
        </w:numPr>
      </w:pPr>
      <w:bookmarkStart w:id="5430" w:name="_Toc227925204"/>
      <w:r>
        <w:t>Deprecated from SecurityType (167) the enumeration FOR [deprecated in FIX 5.0 SP2]</w:t>
      </w:r>
      <w:bookmarkEnd w:id="5430"/>
    </w:p>
    <w:p w14:paraId="320B8EF5" w14:textId="77777777" w:rsidR="00AF5DFE" w:rsidRDefault="00AF5DFE">
      <w:pPr>
        <w:pStyle w:val="NormalIndent"/>
      </w:pPr>
      <w:r>
        <w:t>The value FOR is deprecated from SecurityType.  It is recommended that new values be used instead:  FXSPOT, FXFWD, FXSWAP, FXNDF.  The Global FX Committee also recommends that SecurityType be used instead of CFICode.</w:t>
      </w:r>
    </w:p>
    <w:p w14:paraId="00780BCC" w14:textId="77777777" w:rsidR="00AF5DFE" w:rsidRDefault="00AF5DFE">
      <w:pPr>
        <w:pStyle w:val="NormalIndent"/>
      </w:pPr>
    </w:p>
    <w:p w14:paraId="18694CD4" w14:textId="77777777" w:rsidR="00AF5DFE" w:rsidRDefault="00AF5DFE">
      <w:pPr>
        <w:pStyle w:val="Heading1"/>
        <w:jc w:val="center"/>
      </w:pPr>
      <w:r>
        <w:br w:type="page"/>
      </w:r>
      <w:bookmarkStart w:id="5431" w:name="_Hlt37327802"/>
      <w:bookmarkStart w:id="5432" w:name="_Toc227925205"/>
      <w:bookmarkStart w:id="5433" w:name="Appendix6F_ReplacedFeaturesAndSupportd"/>
      <w:bookmarkEnd w:id="5431"/>
      <w:r>
        <w:t>Appendix 6-F</w:t>
      </w:r>
      <w:bookmarkEnd w:id="5432"/>
    </w:p>
    <w:p w14:paraId="1AB531F1" w14:textId="77777777" w:rsidR="00AF5DFE" w:rsidRDefault="00AF5DFE">
      <w:pPr>
        <w:pStyle w:val="Heading2"/>
        <w:jc w:val="center"/>
      </w:pPr>
      <w:bookmarkStart w:id="5434" w:name="_Toc227925206"/>
      <w:r>
        <w:t>Replaced Features and Supported Approach</w:t>
      </w:r>
      <w:bookmarkEnd w:id="5433"/>
      <w:bookmarkEnd w:id="5434"/>
    </w:p>
    <w:p w14:paraId="3449B01F" w14:textId="77777777" w:rsidR="00AF5DFE" w:rsidRDefault="00AF5DFE"/>
    <w:p w14:paraId="09F674FC" w14:textId="77777777" w:rsidR="00AF5DFE" w:rsidRDefault="00AF5DFE">
      <w:pPr>
        <w:rPr>
          <w:color w:val="auto"/>
        </w:rPr>
      </w:pPr>
      <w:r>
        <w:rPr>
          <w:color w:val="auto"/>
        </w:rPr>
        <w:t>Certain features of the FIX Protocol which were implemented in earlier versions of the FIX Protocol specification, have been removed and replaced by a different approach.  Such features have been labeled as "Removed" or "Replaced" throughout the FIX Specification document.  The removed or replaced feature is no longer supported by this version of the FIX Protocol specification.</w:t>
      </w:r>
    </w:p>
    <w:p w14:paraId="4EF2AFF7" w14:textId="77777777" w:rsidR="00AF5DFE" w:rsidRDefault="00AF5DFE">
      <w:pPr>
        <w:rPr>
          <w:color w:val="auto"/>
        </w:rPr>
      </w:pPr>
    </w:p>
    <w:p w14:paraId="4F5572B4" w14:textId="77777777" w:rsidR="00AF5DFE" w:rsidRDefault="00AF5DFE">
      <w:pPr>
        <w:rPr>
          <w:color w:val="auto"/>
        </w:rPr>
      </w:pPr>
      <w:r>
        <w:rPr>
          <w:color w:val="auto"/>
        </w:rPr>
        <w:t>These features may or may not have been "Deprecated" in a previous version. Deprecation implies that implementations must support both approaches during the deprecation period.  Removing and replacing  a features without a deprecation period is based upon:</w:t>
      </w:r>
    </w:p>
    <w:p w14:paraId="1C1E4EFD" w14:textId="77777777" w:rsidR="00AF5DFE" w:rsidRDefault="00AF5DFE">
      <w:pPr>
        <w:numPr>
          <w:ilvl w:val="0"/>
          <w:numId w:val="3"/>
        </w:numPr>
        <w:rPr>
          <w:color w:val="auto"/>
        </w:rPr>
      </w:pPr>
      <w:r>
        <w:rPr>
          <w:color w:val="auto"/>
        </w:rPr>
        <w:t>Supporting both approaches would result in a high degree of complexity and/or ambiguity.</w:t>
      </w:r>
    </w:p>
    <w:p w14:paraId="51C91374" w14:textId="77777777" w:rsidR="00AF5DFE" w:rsidRDefault="00AF5DFE">
      <w:pPr>
        <w:rPr>
          <w:color w:val="auto"/>
        </w:rPr>
      </w:pPr>
    </w:p>
    <w:p w14:paraId="29FC3749" w14:textId="77777777" w:rsidR="00AF5DFE" w:rsidRDefault="00AF5DFE">
      <w:pPr>
        <w:rPr>
          <w:color w:val="auto"/>
        </w:rPr>
      </w:pPr>
      <w:r>
        <w:rPr>
          <w:color w:val="auto"/>
        </w:rPr>
        <w:t>The rationale behind removing a feature is based upon either:</w:t>
      </w:r>
    </w:p>
    <w:p w14:paraId="4BE1C5CF" w14:textId="77777777" w:rsidR="00AF5DFE" w:rsidRDefault="00AF5DFE">
      <w:pPr>
        <w:numPr>
          <w:ilvl w:val="0"/>
          <w:numId w:val="1"/>
        </w:numPr>
        <w:tabs>
          <w:tab w:val="clear" w:pos="360"/>
          <w:tab w:val="num" w:pos="405"/>
        </w:tabs>
        <w:ind w:left="405"/>
        <w:rPr>
          <w:color w:val="auto"/>
        </w:rPr>
      </w:pPr>
      <w:r>
        <w:rPr>
          <w:color w:val="auto"/>
        </w:rPr>
        <w:t>Actual use and implementation of the feature identified major shortcomings necessitating a re-design.</w:t>
      </w:r>
    </w:p>
    <w:p w14:paraId="2F6E6B52" w14:textId="77777777" w:rsidR="00AF5DFE" w:rsidRDefault="00AF5DFE">
      <w:pPr>
        <w:numPr>
          <w:ilvl w:val="0"/>
          <w:numId w:val="1"/>
        </w:numPr>
        <w:tabs>
          <w:tab w:val="clear" w:pos="360"/>
          <w:tab w:val="num" w:pos="405"/>
        </w:tabs>
        <w:ind w:left="405"/>
        <w:rPr>
          <w:color w:val="auto"/>
        </w:rPr>
      </w:pPr>
      <w:r>
        <w:rPr>
          <w:color w:val="auto"/>
        </w:rPr>
        <w:t>Additional business requirements have been identified which the feature is unable to expand and properly support in its present form.</w:t>
      </w:r>
    </w:p>
    <w:p w14:paraId="3A17E974" w14:textId="77777777" w:rsidR="00AF5DFE" w:rsidRDefault="00AF5DFE">
      <w:pPr>
        <w:rPr>
          <w:color w:val="auto"/>
        </w:rPr>
      </w:pPr>
    </w:p>
    <w:p w14:paraId="4263D79D" w14:textId="77777777" w:rsidR="00AF5DFE" w:rsidRDefault="00AF5DFE">
      <w:pPr>
        <w:rPr>
          <w:b/>
          <w:color w:val="auto"/>
          <w:sz w:val="24"/>
        </w:rPr>
      </w:pPr>
      <w:r>
        <w:rPr>
          <w:b/>
          <w:color w:val="auto"/>
          <w:sz w:val="24"/>
        </w:rPr>
        <w:t>The new, supported approach for each removed feature is identified below:</w:t>
      </w:r>
    </w:p>
    <w:p w14:paraId="0B537F06" w14:textId="77777777" w:rsidR="00AF5DFE" w:rsidRDefault="00AF5DFE">
      <w:pPr>
        <w:pStyle w:val="Heading3"/>
        <w:numPr>
          <w:ilvl w:val="0"/>
          <w:numId w:val="23"/>
        </w:numPr>
      </w:pPr>
      <w:bookmarkStart w:id="5435" w:name="_Toc227925207"/>
      <w:r>
        <w:t>Replaced Field:  ExecTransType (tag 20) and values in ExecType and OrdStatus fields [Replaced in FIX 4.3]</w:t>
      </w:r>
      <w:bookmarkEnd w:id="5435"/>
    </w:p>
    <w:p w14:paraId="1D3CCC9E" w14:textId="77777777" w:rsidR="00AF5DFE" w:rsidRDefault="00AF5DFE">
      <w:pPr>
        <w:pStyle w:val="NormalIndent"/>
        <w:rPr>
          <w:b/>
        </w:rPr>
      </w:pPr>
      <w:r>
        <w:t xml:space="preserve">The ExecTransType field introduced in FIX 2.7 has been removed and its values have been incorporated within the ExecType field.  The ExecType field introducted in FIX 4.1 has had several values removed and a new value to represent the combination of the removed values.  The ExecTransType and ExecType fields have effectively been merged into the ExecType field thus the removal of ExecTransType.  Each field attempted to designate the type of Execution Report message received in a slightly different way.  Both fields were designated as required.  This became confusing and should be </w:t>
      </w:r>
      <w:r>
        <w:rPr>
          <w:b/>
        </w:rPr>
        <w:t>simplified by a single, merged field with the following mapping table:</w:t>
      </w:r>
    </w:p>
    <w:p w14:paraId="40828F28" w14:textId="77777777" w:rsidR="00AF5DFE" w:rsidRDefault="00AF5DFE">
      <w:pPr>
        <w:pStyle w:val="NormalIndent"/>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710"/>
        <w:gridCol w:w="360"/>
        <w:gridCol w:w="1440"/>
        <w:gridCol w:w="360"/>
        <w:gridCol w:w="1440"/>
        <w:gridCol w:w="360"/>
        <w:gridCol w:w="1620"/>
      </w:tblGrid>
      <w:tr w:rsidR="00AF5DFE" w14:paraId="19DF1F51" w14:textId="77777777">
        <w:tc>
          <w:tcPr>
            <w:tcW w:w="2160" w:type="dxa"/>
            <w:gridSpan w:val="2"/>
          </w:tcPr>
          <w:p w14:paraId="6BBACF7D" w14:textId="77777777" w:rsidR="00AF5DFE" w:rsidRDefault="00AF5DFE">
            <w:pPr>
              <w:keepLines/>
              <w:autoSpaceDE w:val="0"/>
              <w:autoSpaceDN w:val="0"/>
              <w:adjustRightInd w:val="0"/>
              <w:spacing w:line="240" w:lineRule="atLeast"/>
              <w:rPr>
                <w:color w:val="auto"/>
              </w:rPr>
            </w:pPr>
            <w:r>
              <w:rPr>
                <w:color w:val="auto"/>
              </w:rPr>
              <w:t>Removed Value within ExecTransType (20) field</w:t>
            </w:r>
          </w:p>
        </w:tc>
        <w:tc>
          <w:tcPr>
            <w:tcW w:w="1800" w:type="dxa"/>
            <w:gridSpan w:val="2"/>
          </w:tcPr>
          <w:p w14:paraId="78B6E611" w14:textId="77777777" w:rsidR="00AF5DFE" w:rsidRDefault="00AF5DFE">
            <w:pPr>
              <w:keepLines/>
              <w:autoSpaceDE w:val="0"/>
              <w:autoSpaceDN w:val="0"/>
              <w:adjustRightInd w:val="0"/>
              <w:spacing w:line="240" w:lineRule="atLeast"/>
              <w:rPr>
                <w:color w:val="auto"/>
              </w:rPr>
            </w:pPr>
            <w:r>
              <w:rPr>
                <w:color w:val="auto"/>
              </w:rPr>
              <w:t xml:space="preserve">Removed Value within OrdStatus (39) field </w:t>
            </w:r>
          </w:p>
        </w:tc>
        <w:tc>
          <w:tcPr>
            <w:tcW w:w="1800" w:type="dxa"/>
            <w:gridSpan w:val="2"/>
          </w:tcPr>
          <w:p w14:paraId="1BA51D87" w14:textId="77777777" w:rsidR="00AF5DFE" w:rsidRDefault="00AF5DFE">
            <w:pPr>
              <w:keepLines/>
              <w:autoSpaceDE w:val="0"/>
              <w:autoSpaceDN w:val="0"/>
              <w:adjustRightInd w:val="0"/>
              <w:spacing w:line="240" w:lineRule="atLeast"/>
              <w:rPr>
                <w:color w:val="auto"/>
              </w:rPr>
            </w:pPr>
            <w:r>
              <w:rPr>
                <w:color w:val="auto"/>
              </w:rPr>
              <w:t>Removed Value within ExecType (150) field</w:t>
            </w:r>
          </w:p>
        </w:tc>
        <w:tc>
          <w:tcPr>
            <w:tcW w:w="1980" w:type="dxa"/>
            <w:gridSpan w:val="2"/>
          </w:tcPr>
          <w:p w14:paraId="286A878E" w14:textId="77777777" w:rsidR="00AF5DFE" w:rsidRDefault="00AF5DFE">
            <w:pPr>
              <w:keepLines/>
              <w:autoSpaceDE w:val="0"/>
              <w:autoSpaceDN w:val="0"/>
              <w:adjustRightInd w:val="0"/>
              <w:spacing w:line="240" w:lineRule="atLeast"/>
              <w:rPr>
                <w:color w:val="auto"/>
              </w:rPr>
            </w:pPr>
            <w:r>
              <w:rPr>
                <w:color w:val="auto"/>
              </w:rPr>
              <w:t>ExecType (150)</w:t>
            </w:r>
          </w:p>
        </w:tc>
      </w:tr>
      <w:tr w:rsidR="00AF5DFE" w14:paraId="51F246E7" w14:textId="77777777">
        <w:tc>
          <w:tcPr>
            <w:tcW w:w="450" w:type="dxa"/>
          </w:tcPr>
          <w:p w14:paraId="1FC119E7" w14:textId="77777777" w:rsidR="00AF5DFE" w:rsidRDefault="00AF5DFE">
            <w:pPr>
              <w:keepLines/>
              <w:autoSpaceDE w:val="0"/>
              <w:autoSpaceDN w:val="0"/>
              <w:adjustRightInd w:val="0"/>
              <w:spacing w:line="240" w:lineRule="atLeast"/>
              <w:rPr>
                <w:color w:val="auto"/>
              </w:rPr>
            </w:pPr>
            <w:r>
              <w:rPr>
                <w:color w:val="auto"/>
              </w:rPr>
              <w:t>0</w:t>
            </w:r>
          </w:p>
        </w:tc>
        <w:tc>
          <w:tcPr>
            <w:tcW w:w="1710" w:type="dxa"/>
          </w:tcPr>
          <w:p w14:paraId="4E0B8497" w14:textId="77777777" w:rsidR="00AF5DFE" w:rsidRDefault="00AF5DFE">
            <w:pPr>
              <w:keepLines/>
              <w:autoSpaceDE w:val="0"/>
              <w:autoSpaceDN w:val="0"/>
              <w:adjustRightInd w:val="0"/>
              <w:spacing w:line="240" w:lineRule="atLeast"/>
              <w:rPr>
                <w:color w:val="auto"/>
              </w:rPr>
            </w:pPr>
            <w:r>
              <w:rPr>
                <w:color w:val="auto"/>
              </w:rPr>
              <w:t>New</w:t>
            </w:r>
          </w:p>
        </w:tc>
        <w:tc>
          <w:tcPr>
            <w:tcW w:w="360" w:type="dxa"/>
          </w:tcPr>
          <w:p w14:paraId="2AEA6E3F" w14:textId="77777777" w:rsidR="00AF5DFE" w:rsidRDefault="00AF5DFE">
            <w:pPr>
              <w:keepLines/>
              <w:autoSpaceDE w:val="0"/>
              <w:autoSpaceDN w:val="0"/>
              <w:adjustRightInd w:val="0"/>
              <w:spacing w:line="240" w:lineRule="atLeast"/>
              <w:rPr>
                <w:color w:val="auto"/>
              </w:rPr>
            </w:pPr>
          </w:p>
        </w:tc>
        <w:tc>
          <w:tcPr>
            <w:tcW w:w="1440" w:type="dxa"/>
          </w:tcPr>
          <w:p w14:paraId="7E94351C" w14:textId="77777777" w:rsidR="00AF5DFE" w:rsidRDefault="00AF5DFE">
            <w:pPr>
              <w:keepLines/>
              <w:autoSpaceDE w:val="0"/>
              <w:autoSpaceDN w:val="0"/>
              <w:adjustRightInd w:val="0"/>
              <w:spacing w:line="240" w:lineRule="atLeast"/>
              <w:rPr>
                <w:color w:val="auto"/>
              </w:rPr>
            </w:pPr>
          </w:p>
        </w:tc>
        <w:tc>
          <w:tcPr>
            <w:tcW w:w="360" w:type="dxa"/>
          </w:tcPr>
          <w:p w14:paraId="16C6654A" w14:textId="77777777" w:rsidR="00AF5DFE" w:rsidRDefault="00AF5DFE">
            <w:pPr>
              <w:keepLines/>
              <w:autoSpaceDE w:val="0"/>
              <w:autoSpaceDN w:val="0"/>
              <w:adjustRightInd w:val="0"/>
              <w:spacing w:line="240" w:lineRule="atLeast"/>
              <w:rPr>
                <w:color w:val="auto"/>
              </w:rPr>
            </w:pPr>
          </w:p>
        </w:tc>
        <w:tc>
          <w:tcPr>
            <w:tcW w:w="1440" w:type="dxa"/>
          </w:tcPr>
          <w:p w14:paraId="542893EF" w14:textId="77777777" w:rsidR="00AF5DFE" w:rsidRDefault="00AF5DFE">
            <w:pPr>
              <w:keepLines/>
              <w:autoSpaceDE w:val="0"/>
              <w:autoSpaceDN w:val="0"/>
              <w:adjustRightInd w:val="0"/>
              <w:spacing w:line="240" w:lineRule="atLeast"/>
              <w:rPr>
                <w:color w:val="auto"/>
              </w:rPr>
            </w:pPr>
          </w:p>
        </w:tc>
        <w:tc>
          <w:tcPr>
            <w:tcW w:w="360" w:type="dxa"/>
          </w:tcPr>
          <w:p w14:paraId="33C01FAD" w14:textId="77777777" w:rsidR="00AF5DFE" w:rsidRDefault="00AF5DFE">
            <w:pPr>
              <w:keepLines/>
              <w:autoSpaceDE w:val="0"/>
              <w:autoSpaceDN w:val="0"/>
              <w:adjustRightInd w:val="0"/>
              <w:spacing w:line="240" w:lineRule="atLeast"/>
              <w:rPr>
                <w:color w:val="auto"/>
              </w:rPr>
            </w:pPr>
          </w:p>
        </w:tc>
        <w:tc>
          <w:tcPr>
            <w:tcW w:w="1620" w:type="dxa"/>
          </w:tcPr>
          <w:p w14:paraId="6C8C003E" w14:textId="77777777" w:rsidR="00AF5DFE" w:rsidRDefault="00AF5DFE">
            <w:pPr>
              <w:keepLines/>
              <w:autoSpaceDE w:val="0"/>
              <w:autoSpaceDN w:val="0"/>
              <w:adjustRightInd w:val="0"/>
              <w:spacing w:line="240" w:lineRule="atLeast"/>
              <w:rPr>
                <w:color w:val="auto"/>
              </w:rPr>
            </w:pPr>
            <w:r>
              <w:rPr>
                <w:color w:val="auto"/>
              </w:rPr>
              <w:t>(various)</w:t>
            </w:r>
          </w:p>
        </w:tc>
      </w:tr>
      <w:tr w:rsidR="00AF5DFE" w14:paraId="5CEB87E6" w14:textId="77777777">
        <w:tc>
          <w:tcPr>
            <w:tcW w:w="450" w:type="dxa"/>
          </w:tcPr>
          <w:p w14:paraId="5696F9D6" w14:textId="77777777" w:rsidR="00AF5DFE" w:rsidRDefault="00AF5DFE">
            <w:pPr>
              <w:keepLines/>
              <w:autoSpaceDE w:val="0"/>
              <w:autoSpaceDN w:val="0"/>
              <w:adjustRightInd w:val="0"/>
              <w:spacing w:line="240" w:lineRule="atLeast"/>
              <w:rPr>
                <w:color w:val="auto"/>
              </w:rPr>
            </w:pPr>
            <w:r>
              <w:rPr>
                <w:color w:val="auto"/>
              </w:rPr>
              <w:t>1</w:t>
            </w:r>
          </w:p>
        </w:tc>
        <w:tc>
          <w:tcPr>
            <w:tcW w:w="1710" w:type="dxa"/>
          </w:tcPr>
          <w:p w14:paraId="78FB727C" w14:textId="77777777" w:rsidR="00AF5DFE" w:rsidRDefault="00AF5DFE">
            <w:pPr>
              <w:keepLines/>
              <w:autoSpaceDE w:val="0"/>
              <w:autoSpaceDN w:val="0"/>
              <w:adjustRightInd w:val="0"/>
              <w:spacing w:line="240" w:lineRule="atLeast"/>
              <w:rPr>
                <w:color w:val="auto"/>
              </w:rPr>
            </w:pPr>
            <w:r>
              <w:rPr>
                <w:color w:val="auto"/>
              </w:rPr>
              <w:t>Cancel</w:t>
            </w:r>
          </w:p>
        </w:tc>
        <w:tc>
          <w:tcPr>
            <w:tcW w:w="360" w:type="dxa"/>
          </w:tcPr>
          <w:p w14:paraId="616406E4" w14:textId="77777777" w:rsidR="00AF5DFE" w:rsidRDefault="00AF5DFE">
            <w:pPr>
              <w:keepLines/>
              <w:autoSpaceDE w:val="0"/>
              <w:autoSpaceDN w:val="0"/>
              <w:adjustRightInd w:val="0"/>
              <w:spacing w:line="240" w:lineRule="atLeast"/>
              <w:rPr>
                <w:color w:val="auto"/>
              </w:rPr>
            </w:pPr>
          </w:p>
        </w:tc>
        <w:tc>
          <w:tcPr>
            <w:tcW w:w="1440" w:type="dxa"/>
          </w:tcPr>
          <w:p w14:paraId="55693ECE" w14:textId="77777777" w:rsidR="00AF5DFE" w:rsidRDefault="00AF5DFE">
            <w:pPr>
              <w:keepLines/>
              <w:autoSpaceDE w:val="0"/>
              <w:autoSpaceDN w:val="0"/>
              <w:adjustRightInd w:val="0"/>
              <w:spacing w:line="240" w:lineRule="atLeast"/>
              <w:rPr>
                <w:color w:val="auto"/>
              </w:rPr>
            </w:pPr>
          </w:p>
        </w:tc>
        <w:tc>
          <w:tcPr>
            <w:tcW w:w="360" w:type="dxa"/>
          </w:tcPr>
          <w:p w14:paraId="419B46D8" w14:textId="77777777" w:rsidR="00AF5DFE" w:rsidRDefault="00AF5DFE">
            <w:pPr>
              <w:keepLines/>
              <w:autoSpaceDE w:val="0"/>
              <w:autoSpaceDN w:val="0"/>
              <w:adjustRightInd w:val="0"/>
              <w:spacing w:line="240" w:lineRule="atLeast"/>
              <w:rPr>
                <w:color w:val="auto"/>
              </w:rPr>
            </w:pPr>
          </w:p>
        </w:tc>
        <w:tc>
          <w:tcPr>
            <w:tcW w:w="1440" w:type="dxa"/>
          </w:tcPr>
          <w:p w14:paraId="7CF9966B" w14:textId="77777777" w:rsidR="00AF5DFE" w:rsidRDefault="00AF5DFE">
            <w:pPr>
              <w:keepLines/>
              <w:autoSpaceDE w:val="0"/>
              <w:autoSpaceDN w:val="0"/>
              <w:adjustRightInd w:val="0"/>
              <w:spacing w:line="240" w:lineRule="atLeast"/>
              <w:rPr>
                <w:color w:val="auto"/>
              </w:rPr>
            </w:pPr>
          </w:p>
        </w:tc>
        <w:tc>
          <w:tcPr>
            <w:tcW w:w="360" w:type="dxa"/>
          </w:tcPr>
          <w:p w14:paraId="0E0C91CB" w14:textId="77777777" w:rsidR="00AF5DFE" w:rsidRDefault="00AF5DFE">
            <w:pPr>
              <w:keepLines/>
              <w:autoSpaceDE w:val="0"/>
              <w:autoSpaceDN w:val="0"/>
              <w:adjustRightInd w:val="0"/>
              <w:spacing w:line="240" w:lineRule="atLeast"/>
              <w:rPr>
                <w:color w:val="auto"/>
              </w:rPr>
            </w:pPr>
            <w:r>
              <w:rPr>
                <w:color w:val="auto"/>
              </w:rPr>
              <w:t>H</w:t>
            </w:r>
          </w:p>
        </w:tc>
        <w:tc>
          <w:tcPr>
            <w:tcW w:w="1620" w:type="dxa"/>
          </w:tcPr>
          <w:p w14:paraId="1341C33C" w14:textId="77777777" w:rsidR="00AF5DFE" w:rsidRDefault="00AF5DFE">
            <w:pPr>
              <w:keepLines/>
              <w:autoSpaceDE w:val="0"/>
              <w:autoSpaceDN w:val="0"/>
              <w:adjustRightInd w:val="0"/>
              <w:spacing w:line="240" w:lineRule="atLeast"/>
              <w:rPr>
                <w:color w:val="auto"/>
              </w:rPr>
            </w:pPr>
            <w:r>
              <w:rPr>
                <w:color w:val="auto"/>
              </w:rPr>
              <w:t>Trade Cancel</w:t>
            </w:r>
          </w:p>
        </w:tc>
      </w:tr>
      <w:tr w:rsidR="00AF5DFE" w14:paraId="5840707A" w14:textId="77777777">
        <w:tc>
          <w:tcPr>
            <w:tcW w:w="450" w:type="dxa"/>
          </w:tcPr>
          <w:p w14:paraId="52C957BF" w14:textId="77777777" w:rsidR="00AF5DFE" w:rsidRDefault="00AF5DFE">
            <w:pPr>
              <w:keepLines/>
              <w:autoSpaceDE w:val="0"/>
              <w:autoSpaceDN w:val="0"/>
              <w:adjustRightInd w:val="0"/>
              <w:spacing w:line="240" w:lineRule="atLeast"/>
              <w:rPr>
                <w:color w:val="auto"/>
              </w:rPr>
            </w:pPr>
            <w:r>
              <w:rPr>
                <w:color w:val="auto"/>
              </w:rPr>
              <w:t>2</w:t>
            </w:r>
          </w:p>
        </w:tc>
        <w:tc>
          <w:tcPr>
            <w:tcW w:w="1710" w:type="dxa"/>
          </w:tcPr>
          <w:p w14:paraId="11382862" w14:textId="77777777" w:rsidR="00AF5DFE" w:rsidRDefault="00AF5DFE">
            <w:pPr>
              <w:keepLines/>
              <w:autoSpaceDE w:val="0"/>
              <w:autoSpaceDN w:val="0"/>
              <w:adjustRightInd w:val="0"/>
              <w:spacing w:line="240" w:lineRule="atLeast"/>
              <w:rPr>
                <w:color w:val="auto"/>
              </w:rPr>
            </w:pPr>
            <w:r>
              <w:rPr>
                <w:color w:val="auto"/>
              </w:rPr>
              <w:t>Correct</w:t>
            </w:r>
          </w:p>
        </w:tc>
        <w:tc>
          <w:tcPr>
            <w:tcW w:w="360" w:type="dxa"/>
          </w:tcPr>
          <w:p w14:paraId="327203F4" w14:textId="77777777" w:rsidR="00AF5DFE" w:rsidRDefault="00AF5DFE">
            <w:pPr>
              <w:keepLines/>
              <w:autoSpaceDE w:val="0"/>
              <w:autoSpaceDN w:val="0"/>
              <w:adjustRightInd w:val="0"/>
              <w:spacing w:line="240" w:lineRule="atLeast"/>
              <w:rPr>
                <w:color w:val="auto"/>
              </w:rPr>
            </w:pPr>
          </w:p>
        </w:tc>
        <w:tc>
          <w:tcPr>
            <w:tcW w:w="1440" w:type="dxa"/>
          </w:tcPr>
          <w:p w14:paraId="5B0E8500" w14:textId="77777777" w:rsidR="00AF5DFE" w:rsidRDefault="00AF5DFE">
            <w:pPr>
              <w:keepLines/>
              <w:autoSpaceDE w:val="0"/>
              <w:autoSpaceDN w:val="0"/>
              <w:adjustRightInd w:val="0"/>
              <w:spacing w:line="240" w:lineRule="atLeast"/>
              <w:rPr>
                <w:color w:val="auto"/>
              </w:rPr>
            </w:pPr>
          </w:p>
        </w:tc>
        <w:tc>
          <w:tcPr>
            <w:tcW w:w="360" w:type="dxa"/>
          </w:tcPr>
          <w:p w14:paraId="57113747" w14:textId="77777777" w:rsidR="00AF5DFE" w:rsidRDefault="00AF5DFE">
            <w:pPr>
              <w:keepLines/>
              <w:autoSpaceDE w:val="0"/>
              <w:autoSpaceDN w:val="0"/>
              <w:adjustRightInd w:val="0"/>
              <w:spacing w:line="240" w:lineRule="atLeast"/>
              <w:rPr>
                <w:color w:val="auto"/>
              </w:rPr>
            </w:pPr>
          </w:p>
        </w:tc>
        <w:tc>
          <w:tcPr>
            <w:tcW w:w="1440" w:type="dxa"/>
          </w:tcPr>
          <w:p w14:paraId="4A82764F" w14:textId="77777777" w:rsidR="00AF5DFE" w:rsidRDefault="00AF5DFE">
            <w:pPr>
              <w:keepLines/>
              <w:autoSpaceDE w:val="0"/>
              <w:autoSpaceDN w:val="0"/>
              <w:adjustRightInd w:val="0"/>
              <w:spacing w:line="240" w:lineRule="atLeast"/>
              <w:rPr>
                <w:color w:val="auto"/>
              </w:rPr>
            </w:pPr>
          </w:p>
        </w:tc>
        <w:tc>
          <w:tcPr>
            <w:tcW w:w="360" w:type="dxa"/>
          </w:tcPr>
          <w:p w14:paraId="0A019489" w14:textId="77777777" w:rsidR="00AF5DFE" w:rsidRDefault="00AF5DFE">
            <w:pPr>
              <w:keepLines/>
              <w:autoSpaceDE w:val="0"/>
              <w:autoSpaceDN w:val="0"/>
              <w:adjustRightInd w:val="0"/>
              <w:spacing w:line="240" w:lineRule="atLeast"/>
              <w:rPr>
                <w:color w:val="auto"/>
              </w:rPr>
            </w:pPr>
            <w:r>
              <w:rPr>
                <w:color w:val="auto"/>
              </w:rPr>
              <w:t>G</w:t>
            </w:r>
          </w:p>
        </w:tc>
        <w:tc>
          <w:tcPr>
            <w:tcW w:w="1620" w:type="dxa"/>
          </w:tcPr>
          <w:p w14:paraId="79AC0B75" w14:textId="77777777" w:rsidR="00AF5DFE" w:rsidRDefault="00AF5DFE">
            <w:pPr>
              <w:keepLines/>
              <w:autoSpaceDE w:val="0"/>
              <w:autoSpaceDN w:val="0"/>
              <w:adjustRightInd w:val="0"/>
              <w:spacing w:line="240" w:lineRule="atLeast"/>
              <w:rPr>
                <w:color w:val="auto"/>
              </w:rPr>
            </w:pPr>
            <w:r>
              <w:rPr>
                <w:color w:val="auto"/>
              </w:rPr>
              <w:t>Trade Correct</w:t>
            </w:r>
          </w:p>
        </w:tc>
      </w:tr>
      <w:tr w:rsidR="00AF5DFE" w14:paraId="2DA796AA" w14:textId="77777777">
        <w:tc>
          <w:tcPr>
            <w:tcW w:w="450" w:type="dxa"/>
          </w:tcPr>
          <w:p w14:paraId="3B27E498" w14:textId="77777777" w:rsidR="00AF5DFE" w:rsidRDefault="00AF5DFE">
            <w:pPr>
              <w:keepLines/>
              <w:autoSpaceDE w:val="0"/>
              <w:autoSpaceDN w:val="0"/>
              <w:adjustRightInd w:val="0"/>
              <w:spacing w:line="240" w:lineRule="atLeast"/>
              <w:rPr>
                <w:color w:val="auto"/>
              </w:rPr>
            </w:pPr>
            <w:r>
              <w:rPr>
                <w:color w:val="auto"/>
              </w:rPr>
              <w:t>3</w:t>
            </w:r>
          </w:p>
        </w:tc>
        <w:tc>
          <w:tcPr>
            <w:tcW w:w="1710" w:type="dxa"/>
          </w:tcPr>
          <w:p w14:paraId="047960C2" w14:textId="77777777" w:rsidR="00AF5DFE" w:rsidRDefault="00AF5DFE">
            <w:pPr>
              <w:keepLines/>
              <w:autoSpaceDE w:val="0"/>
              <w:autoSpaceDN w:val="0"/>
              <w:adjustRightInd w:val="0"/>
              <w:spacing w:line="240" w:lineRule="atLeast"/>
              <w:rPr>
                <w:color w:val="auto"/>
              </w:rPr>
            </w:pPr>
            <w:r>
              <w:rPr>
                <w:color w:val="auto"/>
              </w:rPr>
              <w:t>Status</w:t>
            </w:r>
          </w:p>
        </w:tc>
        <w:tc>
          <w:tcPr>
            <w:tcW w:w="360" w:type="dxa"/>
          </w:tcPr>
          <w:p w14:paraId="3F81952B" w14:textId="77777777" w:rsidR="00AF5DFE" w:rsidRDefault="00AF5DFE">
            <w:pPr>
              <w:keepLines/>
              <w:autoSpaceDE w:val="0"/>
              <w:autoSpaceDN w:val="0"/>
              <w:adjustRightInd w:val="0"/>
              <w:spacing w:line="240" w:lineRule="atLeast"/>
              <w:rPr>
                <w:color w:val="auto"/>
              </w:rPr>
            </w:pPr>
          </w:p>
        </w:tc>
        <w:tc>
          <w:tcPr>
            <w:tcW w:w="1440" w:type="dxa"/>
          </w:tcPr>
          <w:p w14:paraId="69447047" w14:textId="77777777" w:rsidR="00AF5DFE" w:rsidRDefault="00AF5DFE">
            <w:pPr>
              <w:keepLines/>
              <w:autoSpaceDE w:val="0"/>
              <w:autoSpaceDN w:val="0"/>
              <w:adjustRightInd w:val="0"/>
              <w:spacing w:line="240" w:lineRule="atLeast"/>
              <w:rPr>
                <w:color w:val="auto"/>
              </w:rPr>
            </w:pPr>
          </w:p>
        </w:tc>
        <w:tc>
          <w:tcPr>
            <w:tcW w:w="360" w:type="dxa"/>
          </w:tcPr>
          <w:p w14:paraId="019455F3" w14:textId="77777777" w:rsidR="00AF5DFE" w:rsidRDefault="00AF5DFE">
            <w:pPr>
              <w:keepLines/>
              <w:autoSpaceDE w:val="0"/>
              <w:autoSpaceDN w:val="0"/>
              <w:adjustRightInd w:val="0"/>
              <w:spacing w:line="240" w:lineRule="atLeast"/>
              <w:rPr>
                <w:color w:val="auto"/>
              </w:rPr>
            </w:pPr>
          </w:p>
        </w:tc>
        <w:tc>
          <w:tcPr>
            <w:tcW w:w="1440" w:type="dxa"/>
          </w:tcPr>
          <w:p w14:paraId="32B1EBF2" w14:textId="77777777" w:rsidR="00AF5DFE" w:rsidRDefault="00AF5DFE">
            <w:pPr>
              <w:keepLines/>
              <w:autoSpaceDE w:val="0"/>
              <w:autoSpaceDN w:val="0"/>
              <w:adjustRightInd w:val="0"/>
              <w:spacing w:line="240" w:lineRule="atLeast"/>
              <w:rPr>
                <w:color w:val="auto"/>
              </w:rPr>
            </w:pPr>
          </w:p>
        </w:tc>
        <w:tc>
          <w:tcPr>
            <w:tcW w:w="360" w:type="dxa"/>
          </w:tcPr>
          <w:p w14:paraId="6EB5843F" w14:textId="77777777" w:rsidR="00AF5DFE" w:rsidRDefault="00AF5DFE">
            <w:pPr>
              <w:keepLines/>
              <w:autoSpaceDE w:val="0"/>
              <w:autoSpaceDN w:val="0"/>
              <w:adjustRightInd w:val="0"/>
              <w:spacing w:line="240" w:lineRule="atLeast"/>
              <w:rPr>
                <w:color w:val="auto"/>
              </w:rPr>
            </w:pPr>
            <w:r>
              <w:rPr>
                <w:color w:val="auto"/>
              </w:rPr>
              <w:t>H</w:t>
            </w:r>
          </w:p>
        </w:tc>
        <w:tc>
          <w:tcPr>
            <w:tcW w:w="1620" w:type="dxa"/>
          </w:tcPr>
          <w:p w14:paraId="449F485B" w14:textId="77777777" w:rsidR="00AF5DFE" w:rsidRDefault="00AF5DFE">
            <w:pPr>
              <w:keepLines/>
              <w:autoSpaceDE w:val="0"/>
              <w:autoSpaceDN w:val="0"/>
              <w:adjustRightInd w:val="0"/>
              <w:spacing w:line="240" w:lineRule="atLeast"/>
              <w:rPr>
                <w:color w:val="auto"/>
              </w:rPr>
            </w:pPr>
            <w:r>
              <w:rPr>
                <w:color w:val="auto"/>
              </w:rPr>
              <w:t>Order Status</w:t>
            </w:r>
          </w:p>
        </w:tc>
      </w:tr>
      <w:tr w:rsidR="00AF5DFE" w14:paraId="64C65DE4" w14:textId="77777777">
        <w:tc>
          <w:tcPr>
            <w:tcW w:w="450" w:type="dxa"/>
          </w:tcPr>
          <w:p w14:paraId="114BB5CD" w14:textId="77777777" w:rsidR="00AF5DFE" w:rsidRDefault="00AF5DFE">
            <w:pPr>
              <w:keepLines/>
              <w:autoSpaceDE w:val="0"/>
              <w:autoSpaceDN w:val="0"/>
              <w:adjustRightInd w:val="0"/>
              <w:spacing w:line="240" w:lineRule="atLeast"/>
              <w:rPr>
                <w:color w:val="auto"/>
              </w:rPr>
            </w:pPr>
          </w:p>
        </w:tc>
        <w:tc>
          <w:tcPr>
            <w:tcW w:w="1710" w:type="dxa"/>
          </w:tcPr>
          <w:p w14:paraId="208A3C3C" w14:textId="77777777" w:rsidR="00AF5DFE" w:rsidRDefault="00AF5DFE">
            <w:pPr>
              <w:keepLines/>
              <w:autoSpaceDE w:val="0"/>
              <w:autoSpaceDN w:val="0"/>
              <w:adjustRightInd w:val="0"/>
              <w:spacing w:line="240" w:lineRule="atLeast"/>
              <w:rPr>
                <w:color w:val="auto"/>
              </w:rPr>
            </w:pPr>
          </w:p>
        </w:tc>
        <w:tc>
          <w:tcPr>
            <w:tcW w:w="360" w:type="dxa"/>
          </w:tcPr>
          <w:p w14:paraId="72359D90" w14:textId="77777777" w:rsidR="00AF5DFE" w:rsidRDefault="00AF5DFE">
            <w:pPr>
              <w:keepLines/>
              <w:autoSpaceDE w:val="0"/>
              <w:autoSpaceDN w:val="0"/>
              <w:adjustRightInd w:val="0"/>
              <w:spacing w:line="240" w:lineRule="atLeast"/>
              <w:rPr>
                <w:color w:val="auto"/>
              </w:rPr>
            </w:pPr>
            <w:r>
              <w:rPr>
                <w:color w:val="auto"/>
              </w:rPr>
              <w:t>5</w:t>
            </w:r>
          </w:p>
        </w:tc>
        <w:tc>
          <w:tcPr>
            <w:tcW w:w="1440" w:type="dxa"/>
          </w:tcPr>
          <w:p w14:paraId="0DEAA05E" w14:textId="77777777" w:rsidR="00AF5DFE" w:rsidRDefault="00AF5DFE">
            <w:pPr>
              <w:keepLines/>
              <w:autoSpaceDE w:val="0"/>
              <w:autoSpaceDN w:val="0"/>
              <w:adjustRightInd w:val="0"/>
              <w:spacing w:line="240" w:lineRule="atLeast"/>
              <w:rPr>
                <w:color w:val="auto"/>
              </w:rPr>
            </w:pPr>
            <w:r>
              <w:rPr>
                <w:color w:val="auto"/>
              </w:rPr>
              <w:t>Replaced</w:t>
            </w:r>
          </w:p>
        </w:tc>
        <w:tc>
          <w:tcPr>
            <w:tcW w:w="360" w:type="dxa"/>
          </w:tcPr>
          <w:p w14:paraId="7D16DDC8" w14:textId="77777777" w:rsidR="00AF5DFE" w:rsidRDefault="00AF5DFE">
            <w:pPr>
              <w:keepLines/>
              <w:autoSpaceDE w:val="0"/>
              <w:autoSpaceDN w:val="0"/>
              <w:adjustRightInd w:val="0"/>
              <w:spacing w:line="240" w:lineRule="atLeast"/>
              <w:rPr>
                <w:color w:val="auto"/>
              </w:rPr>
            </w:pPr>
          </w:p>
        </w:tc>
        <w:tc>
          <w:tcPr>
            <w:tcW w:w="1440" w:type="dxa"/>
          </w:tcPr>
          <w:p w14:paraId="7147453A" w14:textId="77777777" w:rsidR="00AF5DFE" w:rsidRDefault="00AF5DFE">
            <w:pPr>
              <w:keepLines/>
              <w:autoSpaceDE w:val="0"/>
              <w:autoSpaceDN w:val="0"/>
              <w:adjustRightInd w:val="0"/>
              <w:spacing w:line="240" w:lineRule="atLeast"/>
              <w:rPr>
                <w:color w:val="auto"/>
              </w:rPr>
            </w:pPr>
          </w:p>
        </w:tc>
        <w:tc>
          <w:tcPr>
            <w:tcW w:w="360" w:type="dxa"/>
          </w:tcPr>
          <w:p w14:paraId="5637C0C6" w14:textId="77777777" w:rsidR="00AF5DFE" w:rsidRDefault="00AF5DFE">
            <w:pPr>
              <w:keepLines/>
              <w:autoSpaceDE w:val="0"/>
              <w:autoSpaceDN w:val="0"/>
              <w:adjustRightInd w:val="0"/>
              <w:spacing w:line="240" w:lineRule="atLeast"/>
              <w:rPr>
                <w:color w:val="auto"/>
              </w:rPr>
            </w:pPr>
            <w:r>
              <w:rPr>
                <w:color w:val="auto"/>
              </w:rPr>
              <w:t>5</w:t>
            </w:r>
          </w:p>
        </w:tc>
        <w:tc>
          <w:tcPr>
            <w:tcW w:w="1620" w:type="dxa"/>
          </w:tcPr>
          <w:p w14:paraId="33EB4BC4" w14:textId="77777777" w:rsidR="00AF5DFE" w:rsidRDefault="00AF5DFE">
            <w:pPr>
              <w:keepLines/>
              <w:autoSpaceDE w:val="0"/>
              <w:autoSpaceDN w:val="0"/>
              <w:adjustRightInd w:val="0"/>
              <w:spacing w:line="240" w:lineRule="atLeast"/>
              <w:rPr>
                <w:color w:val="auto"/>
              </w:rPr>
            </w:pPr>
            <w:r>
              <w:rPr>
                <w:color w:val="auto"/>
              </w:rPr>
              <w:t>Replace</w:t>
            </w:r>
          </w:p>
        </w:tc>
      </w:tr>
      <w:tr w:rsidR="00AF5DFE" w14:paraId="43C6FB09" w14:textId="77777777">
        <w:trPr>
          <w:cantSplit/>
        </w:trPr>
        <w:tc>
          <w:tcPr>
            <w:tcW w:w="450" w:type="dxa"/>
          </w:tcPr>
          <w:p w14:paraId="290CDCCE" w14:textId="77777777" w:rsidR="00AF5DFE" w:rsidRDefault="00AF5DFE">
            <w:pPr>
              <w:keepLines/>
              <w:autoSpaceDE w:val="0"/>
              <w:autoSpaceDN w:val="0"/>
              <w:adjustRightInd w:val="0"/>
              <w:spacing w:line="240" w:lineRule="atLeast"/>
              <w:rPr>
                <w:color w:val="auto"/>
              </w:rPr>
            </w:pPr>
          </w:p>
        </w:tc>
        <w:tc>
          <w:tcPr>
            <w:tcW w:w="1710" w:type="dxa"/>
          </w:tcPr>
          <w:p w14:paraId="6D7F90AB" w14:textId="77777777" w:rsidR="00AF5DFE" w:rsidRDefault="00AF5DFE">
            <w:pPr>
              <w:keepLines/>
              <w:autoSpaceDE w:val="0"/>
              <w:autoSpaceDN w:val="0"/>
              <w:adjustRightInd w:val="0"/>
              <w:spacing w:line="240" w:lineRule="atLeast"/>
              <w:rPr>
                <w:color w:val="auto"/>
              </w:rPr>
            </w:pPr>
          </w:p>
        </w:tc>
        <w:tc>
          <w:tcPr>
            <w:tcW w:w="360" w:type="dxa"/>
          </w:tcPr>
          <w:p w14:paraId="51DDD50C" w14:textId="77777777" w:rsidR="00AF5DFE" w:rsidRDefault="00AF5DFE">
            <w:pPr>
              <w:keepLines/>
              <w:autoSpaceDE w:val="0"/>
              <w:autoSpaceDN w:val="0"/>
              <w:adjustRightInd w:val="0"/>
              <w:spacing w:line="240" w:lineRule="atLeast"/>
              <w:rPr>
                <w:color w:val="auto"/>
              </w:rPr>
            </w:pPr>
          </w:p>
        </w:tc>
        <w:tc>
          <w:tcPr>
            <w:tcW w:w="1440" w:type="dxa"/>
          </w:tcPr>
          <w:p w14:paraId="464320F9" w14:textId="77777777" w:rsidR="00AF5DFE" w:rsidRDefault="00AF5DFE">
            <w:pPr>
              <w:keepLines/>
              <w:autoSpaceDE w:val="0"/>
              <w:autoSpaceDN w:val="0"/>
              <w:adjustRightInd w:val="0"/>
              <w:spacing w:line="240" w:lineRule="atLeast"/>
              <w:rPr>
                <w:color w:val="auto"/>
              </w:rPr>
            </w:pPr>
          </w:p>
        </w:tc>
        <w:tc>
          <w:tcPr>
            <w:tcW w:w="360" w:type="dxa"/>
          </w:tcPr>
          <w:p w14:paraId="1854D4B7" w14:textId="77777777" w:rsidR="00AF5DFE" w:rsidRDefault="00AF5DFE">
            <w:pPr>
              <w:keepLines/>
              <w:autoSpaceDE w:val="0"/>
              <w:autoSpaceDN w:val="0"/>
              <w:adjustRightInd w:val="0"/>
              <w:spacing w:line="240" w:lineRule="atLeast"/>
              <w:rPr>
                <w:color w:val="auto"/>
              </w:rPr>
            </w:pPr>
            <w:r>
              <w:rPr>
                <w:color w:val="auto"/>
              </w:rPr>
              <w:t>1</w:t>
            </w:r>
          </w:p>
        </w:tc>
        <w:tc>
          <w:tcPr>
            <w:tcW w:w="1440" w:type="dxa"/>
          </w:tcPr>
          <w:p w14:paraId="0971254F" w14:textId="77777777" w:rsidR="00AF5DFE" w:rsidRDefault="00AF5DFE">
            <w:pPr>
              <w:keepLines/>
              <w:autoSpaceDE w:val="0"/>
              <w:autoSpaceDN w:val="0"/>
              <w:adjustRightInd w:val="0"/>
              <w:spacing w:line="240" w:lineRule="atLeast"/>
              <w:rPr>
                <w:color w:val="auto"/>
              </w:rPr>
            </w:pPr>
            <w:r>
              <w:rPr>
                <w:color w:val="auto"/>
              </w:rPr>
              <w:t>Partial Fill</w:t>
            </w:r>
          </w:p>
        </w:tc>
        <w:tc>
          <w:tcPr>
            <w:tcW w:w="360" w:type="dxa"/>
            <w:vMerge w:val="restart"/>
          </w:tcPr>
          <w:p w14:paraId="54B0FD59" w14:textId="77777777" w:rsidR="00AF5DFE" w:rsidRDefault="00AF5DFE">
            <w:pPr>
              <w:keepLines/>
              <w:autoSpaceDE w:val="0"/>
              <w:autoSpaceDN w:val="0"/>
              <w:adjustRightInd w:val="0"/>
              <w:spacing w:line="240" w:lineRule="atLeast"/>
              <w:rPr>
                <w:color w:val="auto"/>
              </w:rPr>
            </w:pPr>
            <w:r>
              <w:rPr>
                <w:color w:val="auto"/>
              </w:rPr>
              <w:t>F</w:t>
            </w:r>
          </w:p>
        </w:tc>
        <w:tc>
          <w:tcPr>
            <w:tcW w:w="1620" w:type="dxa"/>
            <w:vMerge w:val="restart"/>
          </w:tcPr>
          <w:p w14:paraId="24F41B45" w14:textId="77777777" w:rsidR="00AF5DFE" w:rsidRDefault="00AF5DFE">
            <w:pPr>
              <w:keepLines/>
              <w:autoSpaceDE w:val="0"/>
              <w:autoSpaceDN w:val="0"/>
              <w:adjustRightInd w:val="0"/>
              <w:spacing w:line="240" w:lineRule="atLeast"/>
              <w:rPr>
                <w:color w:val="auto"/>
              </w:rPr>
            </w:pPr>
            <w:r>
              <w:rPr>
                <w:color w:val="auto"/>
              </w:rPr>
              <w:t>Trade</w:t>
            </w:r>
          </w:p>
        </w:tc>
      </w:tr>
      <w:tr w:rsidR="00AF5DFE" w14:paraId="30CA60F7" w14:textId="77777777">
        <w:trPr>
          <w:cantSplit/>
        </w:trPr>
        <w:tc>
          <w:tcPr>
            <w:tcW w:w="450" w:type="dxa"/>
          </w:tcPr>
          <w:p w14:paraId="4399615C" w14:textId="77777777" w:rsidR="00AF5DFE" w:rsidRDefault="00AF5DFE">
            <w:pPr>
              <w:keepLines/>
              <w:autoSpaceDE w:val="0"/>
              <w:autoSpaceDN w:val="0"/>
              <w:adjustRightInd w:val="0"/>
              <w:spacing w:line="240" w:lineRule="atLeast"/>
              <w:rPr>
                <w:color w:val="auto"/>
              </w:rPr>
            </w:pPr>
          </w:p>
        </w:tc>
        <w:tc>
          <w:tcPr>
            <w:tcW w:w="1710" w:type="dxa"/>
          </w:tcPr>
          <w:p w14:paraId="6E38DF22" w14:textId="77777777" w:rsidR="00AF5DFE" w:rsidRDefault="00AF5DFE">
            <w:pPr>
              <w:keepLines/>
              <w:autoSpaceDE w:val="0"/>
              <w:autoSpaceDN w:val="0"/>
              <w:adjustRightInd w:val="0"/>
              <w:spacing w:line="240" w:lineRule="atLeast"/>
              <w:rPr>
                <w:color w:val="auto"/>
              </w:rPr>
            </w:pPr>
          </w:p>
        </w:tc>
        <w:tc>
          <w:tcPr>
            <w:tcW w:w="360" w:type="dxa"/>
          </w:tcPr>
          <w:p w14:paraId="16D51DF4" w14:textId="77777777" w:rsidR="00AF5DFE" w:rsidRDefault="00AF5DFE">
            <w:pPr>
              <w:keepLines/>
              <w:autoSpaceDE w:val="0"/>
              <w:autoSpaceDN w:val="0"/>
              <w:adjustRightInd w:val="0"/>
              <w:spacing w:line="240" w:lineRule="atLeast"/>
              <w:rPr>
                <w:color w:val="auto"/>
              </w:rPr>
            </w:pPr>
          </w:p>
        </w:tc>
        <w:tc>
          <w:tcPr>
            <w:tcW w:w="1440" w:type="dxa"/>
          </w:tcPr>
          <w:p w14:paraId="08EAE433" w14:textId="77777777" w:rsidR="00AF5DFE" w:rsidRDefault="00AF5DFE">
            <w:pPr>
              <w:keepLines/>
              <w:autoSpaceDE w:val="0"/>
              <w:autoSpaceDN w:val="0"/>
              <w:adjustRightInd w:val="0"/>
              <w:spacing w:line="240" w:lineRule="atLeast"/>
              <w:rPr>
                <w:color w:val="auto"/>
              </w:rPr>
            </w:pPr>
          </w:p>
        </w:tc>
        <w:tc>
          <w:tcPr>
            <w:tcW w:w="360" w:type="dxa"/>
          </w:tcPr>
          <w:p w14:paraId="364121BD" w14:textId="77777777" w:rsidR="00AF5DFE" w:rsidRDefault="00AF5DFE">
            <w:pPr>
              <w:keepLines/>
              <w:autoSpaceDE w:val="0"/>
              <w:autoSpaceDN w:val="0"/>
              <w:adjustRightInd w:val="0"/>
              <w:spacing w:line="240" w:lineRule="atLeast"/>
              <w:rPr>
                <w:color w:val="auto"/>
              </w:rPr>
            </w:pPr>
            <w:r>
              <w:rPr>
                <w:color w:val="auto"/>
              </w:rPr>
              <w:t>2</w:t>
            </w:r>
          </w:p>
        </w:tc>
        <w:tc>
          <w:tcPr>
            <w:tcW w:w="1440" w:type="dxa"/>
          </w:tcPr>
          <w:p w14:paraId="7BB825C0" w14:textId="77777777" w:rsidR="00AF5DFE" w:rsidRDefault="00AF5DFE">
            <w:pPr>
              <w:keepLines/>
              <w:autoSpaceDE w:val="0"/>
              <w:autoSpaceDN w:val="0"/>
              <w:adjustRightInd w:val="0"/>
              <w:spacing w:line="240" w:lineRule="atLeast"/>
              <w:rPr>
                <w:color w:val="auto"/>
              </w:rPr>
            </w:pPr>
            <w:r>
              <w:rPr>
                <w:color w:val="auto"/>
              </w:rPr>
              <w:t>Fill</w:t>
            </w:r>
          </w:p>
        </w:tc>
        <w:tc>
          <w:tcPr>
            <w:tcW w:w="360" w:type="dxa"/>
            <w:vMerge/>
          </w:tcPr>
          <w:p w14:paraId="628D2BA3" w14:textId="77777777" w:rsidR="00AF5DFE" w:rsidRDefault="00AF5DFE">
            <w:pPr>
              <w:keepLines/>
              <w:autoSpaceDE w:val="0"/>
              <w:autoSpaceDN w:val="0"/>
              <w:adjustRightInd w:val="0"/>
              <w:spacing w:line="240" w:lineRule="atLeast"/>
              <w:rPr>
                <w:color w:val="auto"/>
              </w:rPr>
            </w:pPr>
          </w:p>
        </w:tc>
        <w:tc>
          <w:tcPr>
            <w:tcW w:w="1620" w:type="dxa"/>
            <w:vMerge/>
          </w:tcPr>
          <w:p w14:paraId="5CCFF3D7" w14:textId="77777777" w:rsidR="00AF5DFE" w:rsidRDefault="00AF5DFE">
            <w:pPr>
              <w:keepLines/>
              <w:autoSpaceDE w:val="0"/>
              <w:autoSpaceDN w:val="0"/>
              <w:adjustRightInd w:val="0"/>
              <w:spacing w:line="240" w:lineRule="atLeast"/>
              <w:rPr>
                <w:color w:val="auto"/>
              </w:rPr>
            </w:pPr>
          </w:p>
        </w:tc>
      </w:tr>
    </w:tbl>
    <w:p w14:paraId="5EF69FBF" w14:textId="77777777" w:rsidR="00AF5DFE" w:rsidRDefault="00AF5DFE">
      <w:pPr>
        <w:pStyle w:val="NormalIndent"/>
      </w:pPr>
    </w:p>
    <w:p w14:paraId="365B4F2F" w14:textId="77777777" w:rsidR="00AF5DFE" w:rsidRDefault="00AF5DFE">
      <w:pPr>
        <w:pStyle w:val="Heading3"/>
        <w:numPr>
          <w:ilvl w:val="0"/>
          <w:numId w:val="23"/>
        </w:numPr>
      </w:pPr>
      <w:bookmarkStart w:id="5436" w:name="_Toc227925208"/>
      <w:r>
        <w:t>Replaced Fields:  MaturityDay (tag 205) and UnderlyingMaturityDay (tag 314) [Replaced in FIX 4.3]</w:t>
      </w:r>
      <w:bookmarkEnd w:id="5436"/>
    </w:p>
    <w:p w14:paraId="67F98E05" w14:textId="77777777" w:rsidR="00AF5DFE" w:rsidRDefault="00AF5DFE">
      <w:pPr>
        <w:pStyle w:val="NormalIndent"/>
      </w:pPr>
      <w:r>
        <w:t>The MaturityDay field (tag 205) introduced in FIX 4.1 has been removed and replaced by the MaturityDate field (tag 541). The MaturityMonthYear field (tag 200) can still be used for standardized derivatives which are typically only referenced by month and year (e.g. S&amp;P futures).</w:t>
      </w:r>
    </w:p>
    <w:p w14:paraId="6BCA4EC0" w14:textId="77777777" w:rsidR="00AF5DFE" w:rsidRDefault="00AF5DFE">
      <w:pPr>
        <w:pStyle w:val="NormalIndent"/>
      </w:pPr>
      <w:r>
        <w:t>The UnderlyingMaturityDay field (tag 314) introduced in FIX 4.2 has been removed and replaced by the UnderlyingMaturityDate field (tag 542).  The UnderlyingMaturityMonthYear field (tag 313) can still be used for standardized derivatives which are typically only referenced by month and year (e.g. S&amp;P futures).</w:t>
      </w:r>
    </w:p>
    <w:p w14:paraId="4B3BFC08" w14:textId="77777777" w:rsidR="00AF5DFE" w:rsidRDefault="00AF5DFE">
      <w:pPr>
        <w:pStyle w:val="NormalIndent"/>
      </w:pPr>
    </w:p>
    <w:p w14:paraId="5740A87B" w14:textId="77777777" w:rsidR="00AF5DFE" w:rsidRDefault="00AF5DFE">
      <w:pPr>
        <w:pStyle w:val="Heading3"/>
        <w:numPr>
          <w:ilvl w:val="0"/>
          <w:numId w:val="23"/>
        </w:numPr>
      </w:pPr>
      <w:bookmarkStart w:id="5437" w:name="_Toc227925209"/>
      <w:r>
        <w:t>Replaced Fields: ExecBroker (tag 76), BrokerOfCredit (tag 92), ClientID (tag 109), ClearingFirm (tag 439), ClearingAccount (tag 440), and SettlLocation (tag 166) [Replaced in FIX 4.3]</w:t>
      </w:r>
      <w:bookmarkEnd w:id="5437"/>
    </w:p>
    <w:p w14:paraId="668C4DE6" w14:textId="77777777" w:rsidR="00AF5DFE" w:rsidRDefault="00AF5DFE">
      <w:pPr>
        <w:pStyle w:val="NormalIndent"/>
        <w:rPr>
          <w:b/>
        </w:rPr>
      </w:pPr>
      <w:r>
        <w:t xml:space="preserve">The ExecBroker (tag 76), BrokerOfCredit (tag 92), ClientID (tag 109), ClearingFirm (tag 439), ClearingAccount (tag 440), and SettlLocation (tag 166) fields introduced prior to FIX 4.3 have been removed and the equivalent values can now be specified via PartyRole, PartyID, and PartyIDSource.  In addition this &lt;Parties&gt; "component block" (see Volume 1: "Common Components of Application Messages") is flexible enough to allow new "roles" or types of firm identification to be specified without a corresponding increase in the number of FIX fields. </w:t>
      </w:r>
      <w:r>
        <w:rPr>
          <w:b/>
        </w:rPr>
        <w:t>All of the old field values can be specified via the following mapping table:</w:t>
      </w:r>
    </w:p>
    <w:p w14:paraId="2F955AE1" w14:textId="77777777" w:rsidR="00AF5DFE" w:rsidRDefault="00AF5DFE">
      <w:pPr>
        <w:pStyle w:val="NormalIndent"/>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50"/>
        <w:gridCol w:w="1710"/>
        <w:gridCol w:w="1440"/>
        <w:gridCol w:w="360"/>
        <w:gridCol w:w="1620"/>
        <w:gridCol w:w="1260"/>
      </w:tblGrid>
      <w:tr w:rsidR="00AF5DFE" w14:paraId="341D0DDA" w14:textId="77777777">
        <w:tc>
          <w:tcPr>
            <w:tcW w:w="2160" w:type="dxa"/>
          </w:tcPr>
          <w:p w14:paraId="0FCC39EA" w14:textId="77777777" w:rsidR="00AF5DFE" w:rsidRDefault="00AF5DFE">
            <w:pPr>
              <w:keepLines/>
              <w:autoSpaceDE w:val="0"/>
              <w:autoSpaceDN w:val="0"/>
              <w:adjustRightInd w:val="0"/>
              <w:spacing w:line="240" w:lineRule="atLeast"/>
              <w:rPr>
                <w:color w:val="auto"/>
              </w:rPr>
            </w:pPr>
            <w:r>
              <w:rPr>
                <w:color w:val="auto"/>
              </w:rPr>
              <w:t xml:space="preserve">Removed Field </w:t>
            </w:r>
          </w:p>
        </w:tc>
        <w:tc>
          <w:tcPr>
            <w:tcW w:w="2160" w:type="dxa"/>
            <w:gridSpan w:val="2"/>
            <w:tcBorders>
              <w:bottom w:val="nil"/>
            </w:tcBorders>
          </w:tcPr>
          <w:p w14:paraId="28D6871F" w14:textId="77777777" w:rsidR="00AF5DFE" w:rsidRDefault="00AF5DFE">
            <w:pPr>
              <w:keepLines/>
              <w:autoSpaceDE w:val="0"/>
              <w:autoSpaceDN w:val="0"/>
              <w:adjustRightInd w:val="0"/>
              <w:spacing w:line="240" w:lineRule="atLeast"/>
              <w:rPr>
                <w:color w:val="auto"/>
              </w:rPr>
            </w:pPr>
            <w:r>
              <w:rPr>
                <w:color w:val="auto"/>
              </w:rPr>
              <w:t>PartyRole (452)</w:t>
            </w:r>
          </w:p>
          <w:p w14:paraId="490A842E" w14:textId="77777777" w:rsidR="00AF5DFE" w:rsidRDefault="00AF5DFE">
            <w:pPr>
              <w:keepLines/>
              <w:autoSpaceDE w:val="0"/>
              <w:autoSpaceDN w:val="0"/>
              <w:adjustRightInd w:val="0"/>
              <w:spacing w:line="240" w:lineRule="atLeast"/>
              <w:rPr>
                <w:color w:val="auto"/>
              </w:rPr>
            </w:pPr>
            <w:r>
              <w:rPr>
                <w:color w:val="auto"/>
              </w:rPr>
              <w:t>(also see Volume 1: "Glossary")</w:t>
            </w:r>
          </w:p>
        </w:tc>
        <w:tc>
          <w:tcPr>
            <w:tcW w:w="1440" w:type="dxa"/>
            <w:tcBorders>
              <w:bottom w:val="nil"/>
            </w:tcBorders>
          </w:tcPr>
          <w:p w14:paraId="337DC356" w14:textId="77777777" w:rsidR="00AF5DFE" w:rsidRDefault="00AF5DFE">
            <w:pPr>
              <w:keepLines/>
              <w:autoSpaceDE w:val="0"/>
              <w:autoSpaceDN w:val="0"/>
              <w:adjustRightInd w:val="0"/>
              <w:spacing w:line="240" w:lineRule="atLeast"/>
              <w:rPr>
                <w:color w:val="auto"/>
              </w:rPr>
            </w:pPr>
            <w:r>
              <w:rPr>
                <w:color w:val="auto"/>
              </w:rPr>
              <w:t>PartyID (448)</w:t>
            </w:r>
          </w:p>
        </w:tc>
        <w:tc>
          <w:tcPr>
            <w:tcW w:w="1980" w:type="dxa"/>
            <w:gridSpan w:val="2"/>
          </w:tcPr>
          <w:p w14:paraId="7ABB7FEC" w14:textId="77777777" w:rsidR="00AF5DFE" w:rsidRDefault="00AF5DFE">
            <w:pPr>
              <w:keepLines/>
              <w:autoSpaceDE w:val="0"/>
              <w:autoSpaceDN w:val="0"/>
              <w:adjustRightInd w:val="0"/>
              <w:spacing w:line="240" w:lineRule="atLeast"/>
              <w:rPr>
                <w:color w:val="auto"/>
              </w:rPr>
            </w:pPr>
            <w:r>
              <w:rPr>
                <w:color w:val="auto"/>
              </w:rPr>
              <w:t>PartyIDSource (447)</w:t>
            </w:r>
          </w:p>
        </w:tc>
        <w:tc>
          <w:tcPr>
            <w:tcW w:w="1260" w:type="dxa"/>
          </w:tcPr>
          <w:p w14:paraId="06277E18" w14:textId="77777777" w:rsidR="00AF5DFE" w:rsidRDefault="00AF5DFE">
            <w:pPr>
              <w:keepLines/>
              <w:autoSpaceDE w:val="0"/>
              <w:autoSpaceDN w:val="0"/>
              <w:adjustRightInd w:val="0"/>
              <w:spacing w:line="240" w:lineRule="atLeast"/>
              <w:rPr>
                <w:color w:val="auto"/>
              </w:rPr>
            </w:pPr>
            <w:r>
              <w:rPr>
                <w:color w:val="auto"/>
              </w:rPr>
              <w:t>PartySubID (523)</w:t>
            </w:r>
          </w:p>
        </w:tc>
      </w:tr>
      <w:tr w:rsidR="00AF5DFE" w14:paraId="18035599" w14:textId="77777777">
        <w:trPr>
          <w:cantSplit/>
        </w:trPr>
        <w:tc>
          <w:tcPr>
            <w:tcW w:w="2160" w:type="dxa"/>
          </w:tcPr>
          <w:p w14:paraId="59A92156" w14:textId="77777777" w:rsidR="00AF5DFE" w:rsidRDefault="00AF5DFE">
            <w:pPr>
              <w:keepLines/>
              <w:autoSpaceDE w:val="0"/>
              <w:autoSpaceDN w:val="0"/>
              <w:adjustRightInd w:val="0"/>
              <w:spacing w:line="240" w:lineRule="atLeast"/>
              <w:rPr>
                <w:color w:val="auto"/>
              </w:rPr>
            </w:pPr>
            <w:r>
              <w:rPr>
                <w:color w:val="auto"/>
              </w:rPr>
              <w:t>ExecBroker (tag 76)</w:t>
            </w:r>
          </w:p>
        </w:tc>
        <w:tc>
          <w:tcPr>
            <w:tcW w:w="450" w:type="dxa"/>
          </w:tcPr>
          <w:p w14:paraId="4870C279" w14:textId="77777777" w:rsidR="00AF5DFE" w:rsidRDefault="00AF5DFE">
            <w:pPr>
              <w:keepLines/>
              <w:autoSpaceDE w:val="0"/>
              <w:autoSpaceDN w:val="0"/>
              <w:adjustRightInd w:val="0"/>
              <w:spacing w:line="240" w:lineRule="atLeast"/>
              <w:rPr>
                <w:color w:val="auto"/>
              </w:rPr>
            </w:pPr>
            <w:r>
              <w:rPr>
                <w:color w:val="auto"/>
              </w:rPr>
              <w:t>1</w:t>
            </w:r>
          </w:p>
        </w:tc>
        <w:tc>
          <w:tcPr>
            <w:tcW w:w="1710" w:type="dxa"/>
          </w:tcPr>
          <w:p w14:paraId="28E17AD1" w14:textId="77777777" w:rsidR="00AF5DFE" w:rsidRDefault="00AF5DFE">
            <w:pPr>
              <w:keepLines/>
              <w:autoSpaceDE w:val="0"/>
              <w:autoSpaceDN w:val="0"/>
              <w:adjustRightInd w:val="0"/>
              <w:spacing w:line="240" w:lineRule="atLeast"/>
              <w:rPr>
                <w:color w:val="auto"/>
              </w:rPr>
            </w:pPr>
            <w:r>
              <w:rPr>
                <w:color w:val="auto"/>
              </w:rPr>
              <w:t>Executing Broker</w:t>
            </w:r>
          </w:p>
        </w:tc>
        <w:tc>
          <w:tcPr>
            <w:tcW w:w="1440" w:type="dxa"/>
          </w:tcPr>
          <w:p w14:paraId="6D317C1D" w14:textId="77777777" w:rsidR="00AF5DFE" w:rsidRDefault="00AF5DFE">
            <w:pPr>
              <w:keepLines/>
              <w:autoSpaceDE w:val="0"/>
              <w:autoSpaceDN w:val="0"/>
              <w:adjustRightInd w:val="0"/>
              <w:spacing w:line="240" w:lineRule="atLeast"/>
              <w:rPr>
                <w:color w:val="auto"/>
              </w:rPr>
            </w:pPr>
            <w:r>
              <w:rPr>
                <w:color w:val="auto"/>
              </w:rPr>
              <w:t>(value)</w:t>
            </w:r>
          </w:p>
        </w:tc>
        <w:tc>
          <w:tcPr>
            <w:tcW w:w="360" w:type="dxa"/>
          </w:tcPr>
          <w:p w14:paraId="1E735CB9" w14:textId="77777777" w:rsidR="00AF5DFE" w:rsidRDefault="00AF5DFE">
            <w:pPr>
              <w:keepLines/>
              <w:autoSpaceDE w:val="0"/>
              <w:autoSpaceDN w:val="0"/>
              <w:adjustRightInd w:val="0"/>
              <w:spacing w:line="240" w:lineRule="atLeast"/>
              <w:rPr>
                <w:color w:val="auto"/>
              </w:rPr>
            </w:pPr>
          </w:p>
        </w:tc>
        <w:tc>
          <w:tcPr>
            <w:tcW w:w="1620" w:type="dxa"/>
          </w:tcPr>
          <w:p w14:paraId="4AB8E62B" w14:textId="77777777" w:rsidR="00AF5DFE" w:rsidRDefault="00AF5DFE">
            <w:pPr>
              <w:keepLines/>
              <w:autoSpaceDE w:val="0"/>
              <w:autoSpaceDN w:val="0"/>
              <w:adjustRightInd w:val="0"/>
              <w:spacing w:line="240" w:lineRule="atLeast"/>
              <w:rPr>
                <w:color w:val="auto"/>
              </w:rPr>
            </w:pPr>
            <w:r>
              <w:rPr>
                <w:color w:val="auto"/>
              </w:rPr>
              <w:t>(various)</w:t>
            </w:r>
          </w:p>
        </w:tc>
        <w:tc>
          <w:tcPr>
            <w:tcW w:w="1260" w:type="dxa"/>
          </w:tcPr>
          <w:p w14:paraId="3262EBF8" w14:textId="77777777" w:rsidR="00AF5DFE" w:rsidRDefault="00AF5DFE">
            <w:pPr>
              <w:keepLines/>
              <w:autoSpaceDE w:val="0"/>
              <w:autoSpaceDN w:val="0"/>
              <w:adjustRightInd w:val="0"/>
              <w:spacing w:line="240" w:lineRule="atLeast"/>
              <w:rPr>
                <w:color w:val="auto"/>
              </w:rPr>
            </w:pPr>
          </w:p>
        </w:tc>
      </w:tr>
      <w:tr w:rsidR="00AF5DFE" w14:paraId="56668B75" w14:textId="77777777">
        <w:trPr>
          <w:cantSplit/>
        </w:trPr>
        <w:tc>
          <w:tcPr>
            <w:tcW w:w="2160" w:type="dxa"/>
          </w:tcPr>
          <w:p w14:paraId="52F79384" w14:textId="77777777" w:rsidR="00AF5DFE" w:rsidRDefault="00AF5DFE">
            <w:pPr>
              <w:keepLines/>
              <w:autoSpaceDE w:val="0"/>
              <w:autoSpaceDN w:val="0"/>
              <w:adjustRightInd w:val="0"/>
              <w:spacing w:line="240" w:lineRule="atLeast"/>
              <w:rPr>
                <w:color w:val="auto"/>
              </w:rPr>
            </w:pPr>
            <w:r>
              <w:rPr>
                <w:color w:val="auto"/>
              </w:rPr>
              <w:t>BrokerOfCredit (tag 92)</w:t>
            </w:r>
          </w:p>
        </w:tc>
        <w:tc>
          <w:tcPr>
            <w:tcW w:w="450" w:type="dxa"/>
          </w:tcPr>
          <w:p w14:paraId="7EE30CFC" w14:textId="77777777" w:rsidR="00AF5DFE" w:rsidRDefault="00AF5DFE">
            <w:pPr>
              <w:keepLines/>
              <w:autoSpaceDE w:val="0"/>
              <w:autoSpaceDN w:val="0"/>
              <w:adjustRightInd w:val="0"/>
              <w:spacing w:line="240" w:lineRule="atLeast"/>
              <w:rPr>
                <w:color w:val="auto"/>
              </w:rPr>
            </w:pPr>
            <w:r>
              <w:rPr>
                <w:color w:val="auto"/>
              </w:rPr>
              <w:t>2</w:t>
            </w:r>
          </w:p>
        </w:tc>
        <w:tc>
          <w:tcPr>
            <w:tcW w:w="1710" w:type="dxa"/>
          </w:tcPr>
          <w:p w14:paraId="67761E2C" w14:textId="77777777" w:rsidR="00AF5DFE" w:rsidRDefault="00AF5DFE">
            <w:pPr>
              <w:keepLines/>
              <w:autoSpaceDE w:val="0"/>
              <w:autoSpaceDN w:val="0"/>
              <w:adjustRightInd w:val="0"/>
              <w:spacing w:line="240" w:lineRule="atLeast"/>
              <w:rPr>
                <w:color w:val="auto"/>
              </w:rPr>
            </w:pPr>
            <w:r>
              <w:rPr>
                <w:color w:val="auto"/>
              </w:rPr>
              <w:t>Broker Of Credit</w:t>
            </w:r>
          </w:p>
        </w:tc>
        <w:tc>
          <w:tcPr>
            <w:tcW w:w="1440" w:type="dxa"/>
          </w:tcPr>
          <w:p w14:paraId="39707D4A" w14:textId="77777777" w:rsidR="00AF5DFE" w:rsidRDefault="00AF5DFE">
            <w:pPr>
              <w:keepLines/>
              <w:autoSpaceDE w:val="0"/>
              <w:autoSpaceDN w:val="0"/>
              <w:adjustRightInd w:val="0"/>
              <w:spacing w:line="240" w:lineRule="atLeast"/>
              <w:rPr>
                <w:color w:val="auto"/>
              </w:rPr>
            </w:pPr>
            <w:r>
              <w:rPr>
                <w:color w:val="auto"/>
              </w:rPr>
              <w:t>(value)</w:t>
            </w:r>
          </w:p>
        </w:tc>
        <w:tc>
          <w:tcPr>
            <w:tcW w:w="360" w:type="dxa"/>
          </w:tcPr>
          <w:p w14:paraId="2B834AAA" w14:textId="77777777" w:rsidR="00AF5DFE" w:rsidRDefault="00AF5DFE">
            <w:pPr>
              <w:keepLines/>
              <w:autoSpaceDE w:val="0"/>
              <w:autoSpaceDN w:val="0"/>
              <w:adjustRightInd w:val="0"/>
              <w:spacing w:line="240" w:lineRule="atLeast"/>
              <w:rPr>
                <w:color w:val="auto"/>
              </w:rPr>
            </w:pPr>
          </w:p>
        </w:tc>
        <w:tc>
          <w:tcPr>
            <w:tcW w:w="1620" w:type="dxa"/>
          </w:tcPr>
          <w:p w14:paraId="66D419DF" w14:textId="77777777" w:rsidR="00AF5DFE" w:rsidRDefault="00AF5DFE">
            <w:pPr>
              <w:keepLines/>
              <w:autoSpaceDE w:val="0"/>
              <w:autoSpaceDN w:val="0"/>
              <w:adjustRightInd w:val="0"/>
              <w:spacing w:line="240" w:lineRule="atLeast"/>
              <w:rPr>
                <w:color w:val="auto"/>
              </w:rPr>
            </w:pPr>
            <w:r>
              <w:rPr>
                <w:color w:val="auto"/>
              </w:rPr>
              <w:t>(various)</w:t>
            </w:r>
          </w:p>
        </w:tc>
        <w:tc>
          <w:tcPr>
            <w:tcW w:w="1260" w:type="dxa"/>
          </w:tcPr>
          <w:p w14:paraId="71F1701A" w14:textId="77777777" w:rsidR="00AF5DFE" w:rsidRDefault="00AF5DFE">
            <w:pPr>
              <w:keepLines/>
              <w:autoSpaceDE w:val="0"/>
              <w:autoSpaceDN w:val="0"/>
              <w:adjustRightInd w:val="0"/>
              <w:spacing w:line="240" w:lineRule="atLeast"/>
              <w:rPr>
                <w:color w:val="auto"/>
              </w:rPr>
            </w:pPr>
          </w:p>
        </w:tc>
      </w:tr>
      <w:tr w:rsidR="00AF5DFE" w14:paraId="4D3E8A3E" w14:textId="77777777">
        <w:trPr>
          <w:cantSplit/>
        </w:trPr>
        <w:tc>
          <w:tcPr>
            <w:tcW w:w="2160" w:type="dxa"/>
          </w:tcPr>
          <w:p w14:paraId="3700E4A4" w14:textId="77777777" w:rsidR="00AF5DFE" w:rsidRDefault="00AF5DFE">
            <w:pPr>
              <w:keepLines/>
              <w:autoSpaceDE w:val="0"/>
              <w:autoSpaceDN w:val="0"/>
              <w:adjustRightInd w:val="0"/>
              <w:spacing w:line="240" w:lineRule="atLeast"/>
              <w:rPr>
                <w:color w:val="auto"/>
              </w:rPr>
            </w:pPr>
            <w:r>
              <w:rPr>
                <w:color w:val="auto"/>
              </w:rPr>
              <w:t>ClientID (tag 109)</w:t>
            </w:r>
          </w:p>
        </w:tc>
        <w:tc>
          <w:tcPr>
            <w:tcW w:w="450" w:type="dxa"/>
          </w:tcPr>
          <w:p w14:paraId="385038F3" w14:textId="77777777" w:rsidR="00AF5DFE" w:rsidRDefault="00AF5DFE">
            <w:pPr>
              <w:keepLines/>
              <w:autoSpaceDE w:val="0"/>
              <w:autoSpaceDN w:val="0"/>
              <w:adjustRightInd w:val="0"/>
              <w:spacing w:line="240" w:lineRule="atLeast"/>
              <w:rPr>
                <w:color w:val="auto"/>
              </w:rPr>
            </w:pPr>
            <w:r>
              <w:rPr>
                <w:color w:val="auto"/>
              </w:rPr>
              <w:t>3</w:t>
            </w:r>
          </w:p>
        </w:tc>
        <w:tc>
          <w:tcPr>
            <w:tcW w:w="1710" w:type="dxa"/>
          </w:tcPr>
          <w:p w14:paraId="78A5A627" w14:textId="77777777" w:rsidR="00AF5DFE" w:rsidRDefault="00AF5DFE">
            <w:pPr>
              <w:keepLines/>
              <w:autoSpaceDE w:val="0"/>
              <w:autoSpaceDN w:val="0"/>
              <w:adjustRightInd w:val="0"/>
              <w:spacing w:line="240" w:lineRule="atLeast"/>
              <w:rPr>
                <w:color w:val="auto"/>
              </w:rPr>
            </w:pPr>
            <w:r>
              <w:rPr>
                <w:color w:val="auto"/>
              </w:rPr>
              <w:t>Client ID</w:t>
            </w:r>
          </w:p>
        </w:tc>
        <w:tc>
          <w:tcPr>
            <w:tcW w:w="1440" w:type="dxa"/>
          </w:tcPr>
          <w:p w14:paraId="05E42B3F" w14:textId="77777777" w:rsidR="00AF5DFE" w:rsidRDefault="00AF5DFE">
            <w:pPr>
              <w:keepLines/>
              <w:autoSpaceDE w:val="0"/>
              <w:autoSpaceDN w:val="0"/>
              <w:adjustRightInd w:val="0"/>
              <w:spacing w:line="240" w:lineRule="atLeast"/>
              <w:rPr>
                <w:color w:val="auto"/>
              </w:rPr>
            </w:pPr>
            <w:r>
              <w:rPr>
                <w:color w:val="auto"/>
              </w:rPr>
              <w:t>(value)</w:t>
            </w:r>
          </w:p>
        </w:tc>
        <w:tc>
          <w:tcPr>
            <w:tcW w:w="360" w:type="dxa"/>
          </w:tcPr>
          <w:p w14:paraId="1D5BB3C8" w14:textId="77777777" w:rsidR="00AF5DFE" w:rsidRDefault="00AF5DFE">
            <w:pPr>
              <w:keepLines/>
              <w:autoSpaceDE w:val="0"/>
              <w:autoSpaceDN w:val="0"/>
              <w:adjustRightInd w:val="0"/>
              <w:spacing w:line="240" w:lineRule="atLeast"/>
              <w:rPr>
                <w:color w:val="auto"/>
              </w:rPr>
            </w:pPr>
          </w:p>
        </w:tc>
        <w:tc>
          <w:tcPr>
            <w:tcW w:w="1620" w:type="dxa"/>
          </w:tcPr>
          <w:p w14:paraId="620CB35B" w14:textId="77777777" w:rsidR="00AF5DFE" w:rsidRDefault="00AF5DFE">
            <w:pPr>
              <w:keepLines/>
              <w:autoSpaceDE w:val="0"/>
              <w:autoSpaceDN w:val="0"/>
              <w:adjustRightInd w:val="0"/>
              <w:spacing w:line="240" w:lineRule="atLeast"/>
              <w:rPr>
                <w:color w:val="auto"/>
              </w:rPr>
            </w:pPr>
            <w:r>
              <w:rPr>
                <w:color w:val="auto"/>
              </w:rPr>
              <w:t>(various)</w:t>
            </w:r>
          </w:p>
        </w:tc>
        <w:tc>
          <w:tcPr>
            <w:tcW w:w="1260" w:type="dxa"/>
          </w:tcPr>
          <w:p w14:paraId="1C4990A3" w14:textId="77777777" w:rsidR="00AF5DFE" w:rsidRDefault="00AF5DFE">
            <w:pPr>
              <w:keepLines/>
              <w:autoSpaceDE w:val="0"/>
              <w:autoSpaceDN w:val="0"/>
              <w:adjustRightInd w:val="0"/>
              <w:spacing w:line="240" w:lineRule="atLeast"/>
              <w:rPr>
                <w:color w:val="auto"/>
              </w:rPr>
            </w:pPr>
          </w:p>
        </w:tc>
      </w:tr>
      <w:tr w:rsidR="00AF5DFE" w14:paraId="46FCC8DD" w14:textId="77777777">
        <w:trPr>
          <w:cantSplit/>
        </w:trPr>
        <w:tc>
          <w:tcPr>
            <w:tcW w:w="2160" w:type="dxa"/>
          </w:tcPr>
          <w:p w14:paraId="734A3BDF" w14:textId="77777777" w:rsidR="00AF5DFE" w:rsidRDefault="00AF5DFE">
            <w:pPr>
              <w:keepLines/>
              <w:autoSpaceDE w:val="0"/>
              <w:autoSpaceDN w:val="0"/>
              <w:adjustRightInd w:val="0"/>
              <w:spacing w:line="240" w:lineRule="atLeast"/>
              <w:rPr>
                <w:color w:val="auto"/>
              </w:rPr>
            </w:pPr>
            <w:r>
              <w:rPr>
                <w:color w:val="auto"/>
              </w:rPr>
              <w:t>ClearingFirm (tag 439)</w:t>
            </w:r>
          </w:p>
        </w:tc>
        <w:tc>
          <w:tcPr>
            <w:tcW w:w="450" w:type="dxa"/>
          </w:tcPr>
          <w:p w14:paraId="01E7C191" w14:textId="77777777" w:rsidR="00AF5DFE" w:rsidRDefault="00AF5DFE">
            <w:pPr>
              <w:keepLines/>
              <w:autoSpaceDE w:val="0"/>
              <w:autoSpaceDN w:val="0"/>
              <w:adjustRightInd w:val="0"/>
              <w:spacing w:line="240" w:lineRule="atLeast"/>
              <w:rPr>
                <w:color w:val="auto"/>
              </w:rPr>
            </w:pPr>
            <w:r>
              <w:rPr>
                <w:color w:val="auto"/>
              </w:rPr>
              <w:t>4</w:t>
            </w:r>
          </w:p>
        </w:tc>
        <w:tc>
          <w:tcPr>
            <w:tcW w:w="1710" w:type="dxa"/>
          </w:tcPr>
          <w:p w14:paraId="32F98C5A" w14:textId="77777777" w:rsidR="00AF5DFE" w:rsidRDefault="00AF5DFE">
            <w:pPr>
              <w:keepLines/>
              <w:autoSpaceDE w:val="0"/>
              <w:autoSpaceDN w:val="0"/>
              <w:adjustRightInd w:val="0"/>
              <w:spacing w:line="240" w:lineRule="atLeast"/>
              <w:rPr>
                <w:color w:val="auto"/>
              </w:rPr>
            </w:pPr>
            <w:r>
              <w:rPr>
                <w:color w:val="auto"/>
              </w:rPr>
              <w:t>Clearing Firm</w:t>
            </w:r>
          </w:p>
        </w:tc>
        <w:tc>
          <w:tcPr>
            <w:tcW w:w="1440" w:type="dxa"/>
            <w:vMerge w:val="restart"/>
          </w:tcPr>
          <w:p w14:paraId="2A8A26C6" w14:textId="77777777" w:rsidR="00AF5DFE" w:rsidRDefault="00AF5DFE">
            <w:pPr>
              <w:keepLines/>
              <w:autoSpaceDE w:val="0"/>
              <w:autoSpaceDN w:val="0"/>
              <w:adjustRightInd w:val="0"/>
              <w:spacing w:line="240" w:lineRule="atLeast"/>
              <w:rPr>
                <w:color w:val="auto"/>
              </w:rPr>
            </w:pPr>
            <w:r>
              <w:rPr>
                <w:color w:val="auto"/>
              </w:rPr>
              <w:t>(value)</w:t>
            </w:r>
          </w:p>
        </w:tc>
        <w:tc>
          <w:tcPr>
            <w:tcW w:w="360" w:type="dxa"/>
            <w:vMerge w:val="restart"/>
          </w:tcPr>
          <w:p w14:paraId="10FE4EC0" w14:textId="77777777" w:rsidR="00AF5DFE" w:rsidRDefault="00AF5DFE">
            <w:pPr>
              <w:keepLines/>
              <w:autoSpaceDE w:val="0"/>
              <w:autoSpaceDN w:val="0"/>
              <w:adjustRightInd w:val="0"/>
              <w:spacing w:line="240" w:lineRule="atLeast"/>
              <w:rPr>
                <w:color w:val="auto"/>
              </w:rPr>
            </w:pPr>
          </w:p>
        </w:tc>
        <w:tc>
          <w:tcPr>
            <w:tcW w:w="1620" w:type="dxa"/>
            <w:vMerge w:val="restart"/>
          </w:tcPr>
          <w:p w14:paraId="071FE6E8" w14:textId="77777777" w:rsidR="00AF5DFE" w:rsidRDefault="00AF5DFE">
            <w:pPr>
              <w:keepLines/>
              <w:autoSpaceDE w:val="0"/>
              <w:autoSpaceDN w:val="0"/>
              <w:adjustRightInd w:val="0"/>
              <w:spacing w:line="240" w:lineRule="atLeast"/>
              <w:rPr>
                <w:color w:val="auto"/>
              </w:rPr>
            </w:pPr>
            <w:r>
              <w:rPr>
                <w:color w:val="auto"/>
              </w:rPr>
              <w:t>(various)</w:t>
            </w:r>
          </w:p>
        </w:tc>
        <w:tc>
          <w:tcPr>
            <w:tcW w:w="1260" w:type="dxa"/>
          </w:tcPr>
          <w:p w14:paraId="6DEA0CDF" w14:textId="77777777" w:rsidR="00AF5DFE" w:rsidRDefault="00AF5DFE">
            <w:pPr>
              <w:keepLines/>
              <w:autoSpaceDE w:val="0"/>
              <w:autoSpaceDN w:val="0"/>
              <w:adjustRightInd w:val="0"/>
              <w:spacing w:line="240" w:lineRule="atLeast"/>
              <w:rPr>
                <w:color w:val="auto"/>
              </w:rPr>
            </w:pPr>
          </w:p>
        </w:tc>
      </w:tr>
      <w:tr w:rsidR="00AF5DFE" w14:paraId="2944E27E" w14:textId="77777777">
        <w:trPr>
          <w:cantSplit/>
        </w:trPr>
        <w:tc>
          <w:tcPr>
            <w:tcW w:w="2160" w:type="dxa"/>
          </w:tcPr>
          <w:p w14:paraId="6AB297E1" w14:textId="77777777" w:rsidR="00AF5DFE" w:rsidRDefault="00AF5DFE">
            <w:pPr>
              <w:keepLines/>
              <w:autoSpaceDE w:val="0"/>
              <w:autoSpaceDN w:val="0"/>
              <w:adjustRightInd w:val="0"/>
              <w:spacing w:line="240" w:lineRule="atLeast"/>
              <w:rPr>
                <w:color w:val="auto"/>
              </w:rPr>
            </w:pPr>
            <w:r>
              <w:rPr>
                <w:color w:val="auto"/>
              </w:rPr>
              <w:t>ClearingAccount (tag 440)</w:t>
            </w:r>
          </w:p>
        </w:tc>
        <w:tc>
          <w:tcPr>
            <w:tcW w:w="450" w:type="dxa"/>
          </w:tcPr>
          <w:p w14:paraId="60798B85" w14:textId="77777777" w:rsidR="00AF5DFE" w:rsidRDefault="00AF5DFE">
            <w:pPr>
              <w:keepLines/>
              <w:autoSpaceDE w:val="0"/>
              <w:autoSpaceDN w:val="0"/>
              <w:adjustRightInd w:val="0"/>
              <w:spacing w:line="240" w:lineRule="atLeast"/>
              <w:rPr>
                <w:color w:val="auto"/>
              </w:rPr>
            </w:pPr>
            <w:r>
              <w:rPr>
                <w:color w:val="auto"/>
              </w:rPr>
              <w:t>4</w:t>
            </w:r>
          </w:p>
        </w:tc>
        <w:tc>
          <w:tcPr>
            <w:tcW w:w="1710" w:type="dxa"/>
          </w:tcPr>
          <w:p w14:paraId="31EA6607" w14:textId="77777777" w:rsidR="00AF5DFE" w:rsidRDefault="00AF5DFE">
            <w:pPr>
              <w:keepLines/>
              <w:autoSpaceDE w:val="0"/>
              <w:autoSpaceDN w:val="0"/>
              <w:adjustRightInd w:val="0"/>
              <w:spacing w:line="240" w:lineRule="atLeast"/>
              <w:rPr>
                <w:color w:val="auto"/>
              </w:rPr>
            </w:pPr>
            <w:r>
              <w:rPr>
                <w:color w:val="auto"/>
              </w:rPr>
              <w:t>Clearing Firm</w:t>
            </w:r>
          </w:p>
        </w:tc>
        <w:tc>
          <w:tcPr>
            <w:tcW w:w="1440" w:type="dxa"/>
            <w:vMerge/>
          </w:tcPr>
          <w:p w14:paraId="0858E5ED" w14:textId="77777777" w:rsidR="00AF5DFE" w:rsidRDefault="00AF5DFE">
            <w:pPr>
              <w:keepLines/>
              <w:autoSpaceDE w:val="0"/>
              <w:autoSpaceDN w:val="0"/>
              <w:adjustRightInd w:val="0"/>
              <w:spacing w:line="240" w:lineRule="atLeast"/>
              <w:rPr>
                <w:color w:val="auto"/>
              </w:rPr>
            </w:pPr>
          </w:p>
        </w:tc>
        <w:tc>
          <w:tcPr>
            <w:tcW w:w="360" w:type="dxa"/>
            <w:vMerge/>
          </w:tcPr>
          <w:p w14:paraId="55795E3B" w14:textId="77777777" w:rsidR="00AF5DFE" w:rsidRDefault="00AF5DFE">
            <w:pPr>
              <w:keepLines/>
              <w:autoSpaceDE w:val="0"/>
              <w:autoSpaceDN w:val="0"/>
              <w:adjustRightInd w:val="0"/>
              <w:spacing w:line="240" w:lineRule="atLeast"/>
              <w:rPr>
                <w:color w:val="auto"/>
              </w:rPr>
            </w:pPr>
          </w:p>
        </w:tc>
        <w:tc>
          <w:tcPr>
            <w:tcW w:w="1620" w:type="dxa"/>
            <w:vMerge/>
          </w:tcPr>
          <w:p w14:paraId="2C20F2EC" w14:textId="77777777" w:rsidR="00AF5DFE" w:rsidRDefault="00AF5DFE">
            <w:pPr>
              <w:keepLines/>
              <w:autoSpaceDE w:val="0"/>
              <w:autoSpaceDN w:val="0"/>
              <w:adjustRightInd w:val="0"/>
              <w:spacing w:line="240" w:lineRule="atLeast"/>
              <w:rPr>
                <w:color w:val="auto"/>
              </w:rPr>
            </w:pPr>
          </w:p>
        </w:tc>
        <w:tc>
          <w:tcPr>
            <w:tcW w:w="1260" w:type="dxa"/>
          </w:tcPr>
          <w:p w14:paraId="07141A62" w14:textId="77777777" w:rsidR="00AF5DFE" w:rsidRDefault="00AF5DFE">
            <w:pPr>
              <w:keepLines/>
              <w:autoSpaceDE w:val="0"/>
              <w:autoSpaceDN w:val="0"/>
              <w:adjustRightInd w:val="0"/>
              <w:spacing w:line="240" w:lineRule="atLeast"/>
              <w:rPr>
                <w:color w:val="auto"/>
              </w:rPr>
            </w:pPr>
            <w:r>
              <w:rPr>
                <w:color w:val="auto"/>
              </w:rPr>
              <w:t>(value)</w:t>
            </w:r>
          </w:p>
        </w:tc>
      </w:tr>
      <w:tr w:rsidR="00AF5DFE" w14:paraId="6AB499C4" w14:textId="77777777">
        <w:trPr>
          <w:cantSplit/>
        </w:trPr>
        <w:tc>
          <w:tcPr>
            <w:tcW w:w="2160" w:type="dxa"/>
            <w:vMerge w:val="restart"/>
          </w:tcPr>
          <w:p w14:paraId="52B1BACA" w14:textId="77777777" w:rsidR="00AF5DFE" w:rsidRDefault="00AF5DFE">
            <w:pPr>
              <w:keepLines/>
              <w:autoSpaceDE w:val="0"/>
              <w:autoSpaceDN w:val="0"/>
              <w:adjustRightInd w:val="0"/>
              <w:spacing w:line="240" w:lineRule="atLeast"/>
              <w:rPr>
                <w:color w:val="auto"/>
              </w:rPr>
            </w:pPr>
            <w:r>
              <w:rPr>
                <w:color w:val="auto"/>
              </w:rPr>
              <w:t>SettlLocation (tag 166)</w:t>
            </w:r>
          </w:p>
        </w:tc>
        <w:tc>
          <w:tcPr>
            <w:tcW w:w="450" w:type="dxa"/>
            <w:vMerge w:val="restart"/>
          </w:tcPr>
          <w:p w14:paraId="0757A802" w14:textId="77777777" w:rsidR="00AF5DFE" w:rsidRDefault="00AF5DFE">
            <w:pPr>
              <w:keepLines/>
              <w:autoSpaceDE w:val="0"/>
              <w:autoSpaceDN w:val="0"/>
              <w:adjustRightInd w:val="0"/>
              <w:spacing w:line="240" w:lineRule="atLeast"/>
              <w:rPr>
                <w:color w:val="auto"/>
              </w:rPr>
            </w:pPr>
            <w:r>
              <w:rPr>
                <w:color w:val="auto"/>
              </w:rPr>
              <w:t>10</w:t>
            </w:r>
          </w:p>
        </w:tc>
        <w:tc>
          <w:tcPr>
            <w:tcW w:w="1710" w:type="dxa"/>
            <w:vMerge w:val="restart"/>
          </w:tcPr>
          <w:p w14:paraId="48D51949" w14:textId="77777777" w:rsidR="00AF5DFE" w:rsidRDefault="00AF5DFE">
            <w:pPr>
              <w:keepLines/>
              <w:autoSpaceDE w:val="0"/>
              <w:autoSpaceDN w:val="0"/>
              <w:adjustRightInd w:val="0"/>
              <w:spacing w:line="240" w:lineRule="atLeast"/>
              <w:rPr>
                <w:color w:val="auto"/>
              </w:rPr>
            </w:pPr>
            <w:r>
              <w:rPr>
                <w:color w:val="auto"/>
              </w:rPr>
              <w:t>Settlement Location</w:t>
            </w:r>
          </w:p>
        </w:tc>
        <w:tc>
          <w:tcPr>
            <w:tcW w:w="1440" w:type="dxa"/>
          </w:tcPr>
          <w:p w14:paraId="3237E714" w14:textId="77777777" w:rsidR="00AF5DFE" w:rsidRDefault="00AF5DFE">
            <w:pPr>
              <w:pStyle w:val="NormalIndent"/>
              <w:ind w:left="0"/>
              <w:jc w:val="left"/>
              <w:rPr>
                <w:color w:val="auto"/>
              </w:rPr>
            </w:pPr>
            <w:r>
              <w:rPr>
                <w:color w:val="auto"/>
              </w:rPr>
              <w:t>CED = CEDEL</w:t>
            </w:r>
          </w:p>
          <w:p w14:paraId="25A8B0C6" w14:textId="77777777" w:rsidR="00AF5DFE" w:rsidRDefault="00AF5DFE">
            <w:pPr>
              <w:pStyle w:val="NormalIndent"/>
              <w:ind w:left="0"/>
              <w:jc w:val="left"/>
              <w:rPr>
                <w:color w:val="auto"/>
              </w:rPr>
            </w:pPr>
            <w:r>
              <w:rPr>
                <w:color w:val="auto"/>
              </w:rPr>
              <w:t>DTC = Depository Trust Company</w:t>
            </w:r>
          </w:p>
          <w:p w14:paraId="539272D8" w14:textId="77777777" w:rsidR="00AF5DFE" w:rsidRDefault="00AF5DFE">
            <w:pPr>
              <w:pStyle w:val="NormalIndent"/>
              <w:ind w:left="0"/>
              <w:jc w:val="left"/>
              <w:rPr>
                <w:color w:val="auto"/>
              </w:rPr>
            </w:pPr>
            <w:r>
              <w:rPr>
                <w:color w:val="auto"/>
              </w:rPr>
              <w:t>EUR = Euroclear</w:t>
            </w:r>
          </w:p>
          <w:p w14:paraId="344CBD48" w14:textId="77777777" w:rsidR="00AF5DFE" w:rsidRDefault="00AF5DFE">
            <w:pPr>
              <w:pStyle w:val="NormalIndent"/>
              <w:ind w:left="0"/>
              <w:jc w:val="left"/>
              <w:rPr>
                <w:color w:val="auto"/>
              </w:rPr>
            </w:pPr>
            <w:r>
              <w:rPr>
                <w:color w:val="auto"/>
              </w:rPr>
              <w:t>FED = Federal Book Entry</w:t>
            </w:r>
          </w:p>
          <w:p w14:paraId="7F0653CF" w14:textId="77777777" w:rsidR="00AF5DFE" w:rsidRDefault="00AF5DFE">
            <w:pPr>
              <w:pStyle w:val="NormalIndent"/>
              <w:ind w:left="0"/>
              <w:jc w:val="left"/>
              <w:rPr>
                <w:color w:val="auto"/>
              </w:rPr>
            </w:pPr>
            <w:r>
              <w:rPr>
                <w:color w:val="auto"/>
              </w:rPr>
              <w:t>PNY= Physical</w:t>
            </w:r>
          </w:p>
          <w:p w14:paraId="30CA388B" w14:textId="77777777" w:rsidR="00AF5DFE" w:rsidRDefault="00AF5DFE">
            <w:pPr>
              <w:keepLines/>
              <w:autoSpaceDE w:val="0"/>
              <w:autoSpaceDN w:val="0"/>
              <w:adjustRightInd w:val="0"/>
              <w:spacing w:line="240" w:lineRule="atLeast"/>
              <w:rPr>
                <w:color w:val="auto"/>
              </w:rPr>
            </w:pPr>
            <w:r>
              <w:rPr>
                <w:color w:val="auto"/>
              </w:rPr>
              <w:t>PTC= Participant Trust Company</w:t>
            </w:r>
          </w:p>
        </w:tc>
        <w:tc>
          <w:tcPr>
            <w:tcW w:w="360" w:type="dxa"/>
          </w:tcPr>
          <w:p w14:paraId="58E7E836" w14:textId="77777777" w:rsidR="00AF5DFE" w:rsidRDefault="00AF5DFE">
            <w:pPr>
              <w:keepLines/>
              <w:autoSpaceDE w:val="0"/>
              <w:autoSpaceDN w:val="0"/>
              <w:adjustRightInd w:val="0"/>
              <w:spacing w:line="240" w:lineRule="atLeast"/>
              <w:rPr>
                <w:color w:val="auto"/>
              </w:rPr>
            </w:pPr>
            <w:r>
              <w:rPr>
                <w:color w:val="auto"/>
              </w:rPr>
              <w:t>C</w:t>
            </w:r>
          </w:p>
        </w:tc>
        <w:tc>
          <w:tcPr>
            <w:tcW w:w="1620" w:type="dxa"/>
          </w:tcPr>
          <w:p w14:paraId="53C456E7" w14:textId="77777777" w:rsidR="00AF5DFE" w:rsidRDefault="00AF5DFE">
            <w:pPr>
              <w:keepLines/>
              <w:autoSpaceDE w:val="0"/>
              <w:autoSpaceDN w:val="0"/>
              <w:adjustRightInd w:val="0"/>
              <w:spacing w:line="240" w:lineRule="atLeast"/>
              <w:rPr>
                <w:color w:val="auto"/>
              </w:rPr>
            </w:pPr>
            <w:r>
              <w:rPr>
                <w:color w:val="auto"/>
              </w:rPr>
              <w:t>Generally accepted market participant id</w:t>
            </w:r>
          </w:p>
        </w:tc>
        <w:tc>
          <w:tcPr>
            <w:tcW w:w="1260" w:type="dxa"/>
          </w:tcPr>
          <w:p w14:paraId="2E46BC5A" w14:textId="77777777" w:rsidR="00AF5DFE" w:rsidRDefault="00AF5DFE">
            <w:pPr>
              <w:keepLines/>
              <w:autoSpaceDE w:val="0"/>
              <w:autoSpaceDN w:val="0"/>
              <w:adjustRightInd w:val="0"/>
              <w:spacing w:line="240" w:lineRule="atLeast"/>
              <w:rPr>
                <w:color w:val="auto"/>
              </w:rPr>
            </w:pPr>
          </w:p>
        </w:tc>
      </w:tr>
      <w:tr w:rsidR="00AF5DFE" w14:paraId="6F92EE62" w14:textId="77777777">
        <w:trPr>
          <w:cantSplit/>
        </w:trPr>
        <w:tc>
          <w:tcPr>
            <w:tcW w:w="2160" w:type="dxa"/>
            <w:vMerge/>
          </w:tcPr>
          <w:p w14:paraId="2D7BE293" w14:textId="77777777" w:rsidR="00AF5DFE" w:rsidRDefault="00AF5DFE">
            <w:pPr>
              <w:keepLines/>
              <w:autoSpaceDE w:val="0"/>
              <w:autoSpaceDN w:val="0"/>
              <w:adjustRightInd w:val="0"/>
              <w:spacing w:line="240" w:lineRule="atLeast"/>
              <w:rPr>
                <w:color w:val="auto"/>
              </w:rPr>
            </w:pPr>
          </w:p>
        </w:tc>
        <w:tc>
          <w:tcPr>
            <w:tcW w:w="450" w:type="dxa"/>
            <w:vMerge/>
          </w:tcPr>
          <w:p w14:paraId="04AFEA3D" w14:textId="77777777" w:rsidR="00AF5DFE" w:rsidRDefault="00AF5DFE">
            <w:pPr>
              <w:keepLines/>
              <w:autoSpaceDE w:val="0"/>
              <w:autoSpaceDN w:val="0"/>
              <w:adjustRightInd w:val="0"/>
              <w:spacing w:line="240" w:lineRule="atLeast"/>
              <w:rPr>
                <w:color w:val="auto"/>
              </w:rPr>
            </w:pPr>
          </w:p>
        </w:tc>
        <w:tc>
          <w:tcPr>
            <w:tcW w:w="1710" w:type="dxa"/>
            <w:vMerge/>
          </w:tcPr>
          <w:p w14:paraId="6BB9C88D" w14:textId="77777777" w:rsidR="00AF5DFE" w:rsidRDefault="00AF5DFE">
            <w:pPr>
              <w:keepLines/>
              <w:autoSpaceDE w:val="0"/>
              <w:autoSpaceDN w:val="0"/>
              <w:adjustRightInd w:val="0"/>
              <w:spacing w:line="240" w:lineRule="atLeast"/>
              <w:rPr>
                <w:color w:val="auto"/>
              </w:rPr>
            </w:pPr>
          </w:p>
        </w:tc>
        <w:tc>
          <w:tcPr>
            <w:tcW w:w="1440" w:type="dxa"/>
          </w:tcPr>
          <w:p w14:paraId="514FB15F" w14:textId="77777777" w:rsidR="00AF5DFE" w:rsidRDefault="00AF5DFE">
            <w:pPr>
              <w:keepLines/>
              <w:autoSpaceDE w:val="0"/>
              <w:autoSpaceDN w:val="0"/>
              <w:adjustRightInd w:val="0"/>
              <w:spacing w:line="240" w:lineRule="atLeast"/>
              <w:rPr>
                <w:color w:val="auto"/>
              </w:rPr>
            </w:pPr>
            <w:r>
              <w:rPr>
                <w:color w:val="auto"/>
              </w:rPr>
              <w:t>ISO Country Code (Local Market Settle Location)</w:t>
            </w:r>
          </w:p>
        </w:tc>
        <w:tc>
          <w:tcPr>
            <w:tcW w:w="360" w:type="dxa"/>
          </w:tcPr>
          <w:p w14:paraId="795475EE" w14:textId="77777777" w:rsidR="00AF5DFE" w:rsidRDefault="00AF5DFE">
            <w:pPr>
              <w:keepLines/>
              <w:autoSpaceDE w:val="0"/>
              <w:autoSpaceDN w:val="0"/>
              <w:adjustRightInd w:val="0"/>
              <w:spacing w:line="240" w:lineRule="atLeast"/>
              <w:rPr>
                <w:color w:val="auto"/>
              </w:rPr>
            </w:pPr>
            <w:r>
              <w:rPr>
                <w:color w:val="auto"/>
              </w:rPr>
              <w:t>E</w:t>
            </w:r>
          </w:p>
        </w:tc>
        <w:tc>
          <w:tcPr>
            <w:tcW w:w="1620" w:type="dxa"/>
          </w:tcPr>
          <w:p w14:paraId="383D254C" w14:textId="77777777" w:rsidR="00AF5DFE" w:rsidRDefault="00AF5DFE">
            <w:pPr>
              <w:keepLines/>
              <w:autoSpaceDE w:val="0"/>
              <w:autoSpaceDN w:val="0"/>
              <w:adjustRightInd w:val="0"/>
              <w:spacing w:line="240" w:lineRule="atLeast"/>
              <w:rPr>
                <w:color w:val="auto"/>
              </w:rPr>
            </w:pPr>
            <w:r>
              <w:rPr>
                <w:color w:val="auto"/>
              </w:rPr>
              <w:t>ISO Country Code</w:t>
            </w:r>
          </w:p>
        </w:tc>
        <w:tc>
          <w:tcPr>
            <w:tcW w:w="1260" w:type="dxa"/>
          </w:tcPr>
          <w:p w14:paraId="1CCC9593" w14:textId="77777777" w:rsidR="00AF5DFE" w:rsidRDefault="00AF5DFE">
            <w:pPr>
              <w:keepLines/>
              <w:autoSpaceDE w:val="0"/>
              <w:autoSpaceDN w:val="0"/>
              <w:adjustRightInd w:val="0"/>
              <w:spacing w:line="240" w:lineRule="atLeast"/>
              <w:rPr>
                <w:color w:val="auto"/>
              </w:rPr>
            </w:pPr>
          </w:p>
        </w:tc>
      </w:tr>
    </w:tbl>
    <w:p w14:paraId="72D01877" w14:textId="77777777" w:rsidR="00AF5DFE" w:rsidRDefault="00AF5DFE">
      <w:pPr>
        <w:ind w:left="360"/>
        <w:rPr>
          <w:color w:val="auto"/>
        </w:rPr>
      </w:pPr>
    </w:p>
    <w:p w14:paraId="3447789B" w14:textId="77777777" w:rsidR="00AF5DFE" w:rsidRDefault="00AF5DFE">
      <w:pPr>
        <w:pStyle w:val="Heading3"/>
        <w:numPr>
          <w:ilvl w:val="0"/>
          <w:numId w:val="23"/>
        </w:numPr>
      </w:pPr>
      <w:bookmarkStart w:id="5438" w:name="_Toc227925210"/>
      <w:r>
        <w:t>Replaced Field Enumerations for Futures and Options for SecurityType (tag 167) with CFICode (tag 461) [Replaced in FIX 4.3]</w:t>
      </w:r>
      <w:bookmarkEnd w:id="5438"/>
    </w:p>
    <w:p w14:paraId="34EA9106" w14:textId="77777777" w:rsidR="00AF5DFE" w:rsidRDefault="00AF5DFE">
      <w:pPr>
        <w:pStyle w:val="NormalIndent"/>
        <w:ind w:left="0"/>
        <w:rPr>
          <w:color w:val="auto"/>
        </w:rPr>
      </w:pPr>
      <w:r>
        <w:rPr>
          <w:color w:val="auto"/>
        </w:rPr>
        <w:t>The CFICode was introduced to improve granularity in specifying security type. The adoption of CFICode has made the values for futures and options in SecurityType (tag 167) redundant.</w:t>
      </w:r>
    </w:p>
    <w:p w14:paraId="25CA6E4B" w14:textId="77777777" w:rsidR="00AF5DFE" w:rsidRDefault="00AF5DFE">
      <w:pPr>
        <w:pStyle w:val="NormalIndent"/>
        <w:ind w:left="0"/>
        <w:rPr>
          <w:color w:val="auto"/>
        </w:rPr>
      </w:pPr>
      <w:r>
        <w:rPr>
          <w:b/>
          <w:color w:val="auto"/>
        </w:rPr>
        <w:t>The following Security Type values can be specified using CFICode via the following mapping table: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350"/>
        <w:gridCol w:w="3780"/>
      </w:tblGrid>
      <w:tr w:rsidR="00AF5DFE" w14:paraId="7842A00D" w14:textId="77777777">
        <w:tc>
          <w:tcPr>
            <w:tcW w:w="2160" w:type="dxa"/>
            <w:gridSpan w:val="2"/>
            <w:tcBorders>
              <w:bottom w:val="nil"/>
            </w:tcBorders>
          </w:tcPr>
          <w:p w14:paraId="61F6084A" w14:textId="77777777" w:rsidR="00AF5DFE" w:rsidRDefault="00AF5DFE">
            <w:pPr>
              <w:keepLines/>
              <w:spacing w:line="240" w:lineRule="atLeast"/>
              <w:jc w:val="center"/>
              <w:rPr>
                <w:color w:val="auto"/>
              </w:rPr>
            </w:pPr>
            <w:r>
              <w:rPr>
                <w:color w:val="auto"/>
              </w:rPr>
              <w:t>Value Removed From</w:t>
            </w:r>
          </w:p>
          <w:p w14:paraId="36A8DEF1" w14:textId="77777777" w:rsidR="00AF5DFE" w:rsidRDefault="00AF5DFE">
            <w:pPr>
              <w:keepLines/>
              <w:spacing w:line="240" w:lineRule="atLeast"/>
              <w:jc w:val="center"/>
              <w:rPr>
                <w:color w:val="auto"/>
              </w:rPr>
            </w:pPr>
            <w:r>
              <w:rPr>
                <w:color w:val="auto"/>
              </w:rPr>
              <w:t>SecurityType (tag 167)</w:t>
            </w:r>
          </w:p>
        </w:tc>
        <w:tc>
          <w:tcPr>
            <w:tcW w:w="3780" w:type="dxa"/>
            <w:tcBorders>
              <w:bottom w:val="nil"/>
            </w:tcBorders>
          </w:tcPr>
          <w:p w14:paraId="077D9826" w14:textId="77777777" w:rsidR="00AF5DFE" w:rsidRDefault="00AF5DFE">
            <w:pPr>
              <w:keepLines/>
              <w:spacing w:line="240" w:lineRule="atLeast"/>
              <w:jc w:val="center"/>
              <w:rPr>
                <w:color w:val="auto"/>
              </w:rPr>
            </w:pPr>
            <w:r>
              <w:rPr>
                <w:color w:val="auto"/>
              </w:rPr>
              <w:t>CFICode (tag 461) value</w:t>
            </w:r>
          </w:p>
        </w:tc>
      </w:tr>
      <w:tr w:rsidR="00AF5DFE" w14:paraId="0C843907" w14:textId="77777777">
        <w:trPr>
          <w:cantSplit/>
        </w:trPr>
        <w:tc>
          <w:tcPr>
            <w:tcW w:w="810" w:type="dxa"/>
          </w:tcPr>
          <w:p w14:paraId="2F03000B" w14:textId="77777777" w:rsidR="00AF5DFE" w:rsidRDefault="00AF5DFE">
            <w:pPr>
              <w:keepLines/>
              <w:spacing w:line="240" w:lineRule="atLeast"/>
              <w:rPr>
                <w:color w:val="auto"/>
              </w:rPr>
            </w:pPr>
            <w:r>
              <w:rPr>
                <w:color w:val="auto"/>
              </w:rPr>
              <w:t>“FUT”</w:t>
            </w:r>
          </w:p>
        </w:tc>
        <w:tc>
          <w:tcPr>
            <w:tcW w:w="1350" w:type="dxa"/>
          </w:tcPr>
          <w:p w14:paraId="21258070" w14:textId="77777777" w:rsidR="00AF5DFE" w:rsidRDefault="00AF5DFE">
            <w:pPr>
              <w:keepLines/>
              <w:spacing w:line="240" w:lineRule="atLeast"/>
              <w:rPr>
                <w:color w:val="auto"/>
              </w:rPr>
            </w:pPr>
            <w:r>
              <w:rPr>
                <w:color w:val="auto"/>
              </w:rPr>
              <w:t>Future</w:t>
            </w:r>
          </w:p>
        </w:tc>
        <w:tc>
          <w:tcPr>
            <w:tcW w:w="3780" w:type="dxa"/>
          </w:tcPr>
          <w:p w14:paraId="36BD0561" w14:textId="77777777" w:rsidR="00AF5DFE" w:rsidRDefault="00AF5DFE">
            <w:pPr>
              <w:keepLines/>
              <w:spacing w:line="240" w:lineRule="atLeast"/>
              <w:rPr>
                <w:color w:val="auto"/>
              </w:rPr>
            </w:pPr>
            <w:r>
              <w:rPr>
                <w:color w:val="auto"/>
              </w:rPr>
              <w:t>First position of CFICode = “F”</w:t>
            </w:r>
          </w:p>
        </w:tc>
      </w:tr>
      <w:tr w:rsidR="00AF5DFE" w14:paraId="2B2E6588" w14:textId="77777777">
        <w:trPr>
          <w:cantSplit/>
        </w:trPr>
        <w:tc>
          <w:tcPr>
            <w:tcW w:w="810" w:type="dxa"/>
          </w:tcPr>
          <w:p w14:paraId="478C6C67" w14:textId="77777777" w:rsidR="00AF5DFE" w:rsidRDefault="00AF5DFE">
            <w:pPr>
              <w:keepLines/>
              <w:spacing w:line="240" w:lineRule="atLeast"/>
              <w:rPr>
                <w:color w:val="auto"/>
              </w:rPr>
            </w:pPr>
            <w:r>
              <w:rPr>
                <w:color w:val="auto"/>
              </w:rPr>
              <w:t>“OPT”</w:t>
            </w:r>
          </w:p>
        </w:tc>
        <w:tc>
          <w:tcPr>
            <w:tcW w:w="1350" w:type="dxa"/>
          </w:tcPr>
          <w:p w14:paraId="7127815C" w14:textId="77777777" w:rsidR="00AF5DFE" w:rsidRDefault="00AF5DFE">
            <w:pPr>
              <w:keepLines/>
              <w:spacing w:line="240" w:lineRule="atLeast"/>
              <w:rPr>
                <w:color w:val="auto"/>
              </w:rPr>
            </w:pPr>
            <w:r>
              <w:rPr>
                <w:color w:val="auto"/>
              </w:rPr>
              <w:t>Option</w:t>
            </w:r>
          </w:p>
        </w:tc>
        <w:tc>
          <w:tcPr>
            <w:tcW w:w="3780" w:type="dxa"/>
          </w:tcPr>
          <w:p w14:paraId="139A8D60" w14:textId="77777777" w:rsidR="00AF5DFE" w:rsidRDefault="00AF5DFE">
            <w:pPr>
              <w:keepLines/>
              <w:spacing w:line="240" w:lineRule="atLeast"/>
              <w:rPr>
                <w:color w:val="auto"/>
              </w:rPr>
            </w:pPr>
            <w:r>
              <w:rPr>
                <w:color w:val="auto"/>
              </w:rPr>
              <w:t>First position of CFICode = “O”</w:t>
            </w:r>
          </w:p>
        </w:tc>
      </w:tr>
    </w:tbl>
    <w:p w14:paraId="2DF9DB17" w14:textId="77777777" w:rsidR="00AF5DFE" w:rsidRDefault="00AF5DFE">
      <w:pPr>
        <w:ind w:left="360"/>
        <w:rPr>
          <w:color w:val="auto"/>
        </w:rPr>
      </w:pPr>
    </w:p>
    <w:p w14:paraId="6556BC2C" w14:textId="77777777" w:rsidR="00AF5DFE" w:rsidRDefault="00AF5DFE">
      <w:pPr>
        <w:pStyle w:val="Heading3"/>
        <w:numPr>
          <w:ilvl w:val="0"/>
          <w:numId w:val="23"/>
        </w:numPr>
      </w:pPr>
      <w:bookmarkStart w:id="5439" w:name="_Toc227925211"/>
      <w:r>
        <w:t>Replaced Field: PutOrCall (tag 201) and UnderlyingPutOrCall (tag 315) with CFICode (tag 461) [Replaced in FIX 4.3]</w:t>
      </w:r>
      <w:bookmarkEnd w:id="5439"/>
    </w:p>
    <w:p w14:paraId="4B7DD460" w14:textId="77777777" w:rsidR="00AF5DFE" w:rsidRDefault="00AF5DFE">
      <w:pPr>
        <w:pStyle w:val="NormalIndent"/>
        <w:ind w:left="0"/>
        <w:rPr>
          <w:color w:val="auto"/>
        </w:rPr>
      </w:pPr>
      <w:r>
        <w:rPr>
          <w:color w:val="auto"/>
        </w:rPr>
        <w:t>The CFICode was introduced to improve granularity in specifying security type. The adoption of CFICode has made the PutOrCall (tag 201) redundant. The PutOrCall values are numeric and this has led to confusion on their usage as the data is not self describing. The CFICode uses a more readable format of “P” and “C” for put and call.</w:t>
      </w:r>
    </w:p>
    <w:p w14:paraId="35495266" w14:textId="77777777" w:rsidR="00AF5DFE" w:rsidRDefault="00AF5DFE">
      <w:pPr>
        <w:pStyle w:val="NormalIndent"/>
        <w:ind w:left="0"/>
        <w:rPr>
          <w:color w:val="auto"/>
        </w:rPr>
      </w:pPr>
      <w:r>
        <w:rPr>
          <w:b/>
          <w:color w:val="auto"/>
        </w:rPr>
        <w:t>PutOrCall values can be specified using CFICode via the following mapping table: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1800"/>
        <w:gridCol w:w="3780"/>
      </w:tblGrid>
      <w:tr w:rsidR="00AF5DFE" w14:paraId="10596708" w14:textId="77777777">
        <w:tc>
          <w:tcPr>
            <w:tcW w:w="2160" w:type="dxa"/>
            <w:gridSpan w:val="2"/>
            <w:tcBorders>
              <w:bottom w:val="nil"/>
            </w:tcBorders>
          </w:tcPr>
          <w:p w14:paraId="58EADFA1" w14:textId="77777777" w:rsidR="00AF5DFE" w:rsidRDefault="00AF5DFE">
            <w:pPr>
              <w:keepLines/>
              <w:spacing w:line="240" w:lineRule="atLeast"/>
              <w:jc w:val="center"/>
              <w:rPr>
                <w:color w:val="auto"/>
              </w:rPr>
            </w:pPr>
            <w:r>
              <w:rPr>
                <w:color w:val="auto"/>
              </w:rPr>
              <w:t>Removed field PutOrCall (tag201) values</w:t>
            </w:r>
          </w:p>
        </w:tc>
        <w:tc>
          <w:tcPr>
            <w:tcW w:w="3780" w:type="dxa"/>
            <w:tcBorders>
              <w:bottom w:val="nil"/>
            </w:tcBorders>
          </w:tcPr>
          <w:p w14:paraId="459215C1" w14:textId="77777777" w:rsidR="00AF5DFE" w:rsidRDefault="00AF5DFE">
            <w:pPr>
              <w:keepLines/>
              <w:spacing w:line="240" w:lineRule="atLeast"/>
              <w:jc w:val="center"/>
              <w:rPr>
                <w:color w:val="auto"/>
              </w:rPr>
            </w:pPr>
            <w:r>
              <w:rPr>
                <w:color w:val="auto"/>
              </w:rPr>
              <w:t>CFICode (tag 461) value</w:t>
            </w:r>
          </w:p>
        </w:tc>
      </w:tr>
      <w:tr w:rsidR="00AF5DFE" w14:paraId="5DF9B7CD" w14:textId="77777777">
        <w:trPr>
          <w:cantSplit/>
        </w:trPr>
        <w:tc>
          <w:tcPr>
            <w:tcW w:w="360" w:type="dxa"/>
          </w:tcPr>
          <w:p w14:paraId="50D2502F" w14:textId="77777777" w:rsidR="00AF5DFE" w:rsidRDefault="00AF5DFE">
            <w:pPr>
              <w:keepLines/>
              <w:spacing w:line="240" w:lineRule="atLeast"/>
              <w:rPr>
                <w:color w:val="auto"/>
              </w:rPr>
            </w:pPr>
            <w:r>
              <w:rPr>
                <w:color w:val="auto"/>
              </w:rPr>
              <w:t>0</w:t>
            </w:r>
          </w:p>
        </w:tc>
        <w:tc>
          <w:tcPr>
            <w:tcW w:w="1800" w:type="dxa"/>
          </w:tcPr>
          <w:p w14:paraId="2F5AF058" w14:textId="77777777" w:rsidR="00AF5DFE" w:rsidRDefault="00AF5DFE">
            <w:pPr>
              <w:keepLines/>
              <w:spacing w:line="240" w:lineRule="atLeast"/>
              <w:rPr>
                <w:color w:val="auto"/>
              </w:rPr>
            </w:pPr>
            <w:r>
              <w:rPr>
                <w:color w:val="auto"/>
              </w:rPr>
              <w:t>Put</w:t>
            </w:r>
          </w:p>
        </w:tc>
        <w:tc>
          <w:tcPr>
            <w:tcW w:w="3780" w:type="dxa"/>
          </w:tcPr>
          <w:p w14:paraId="4EC32E91" w14:textId="77777777" w:rsidR="00AF5DFE" w:rsidRDefault="00AF5DFE">
            <w:pPr>
              <w:keepLines/>
              <w:spacing w:line="240" w:lineRule="atLeast"/>
              <w:rPr>
                <w:color w:val="auto"/>
              </w:rPr>
            </w:pPr>
            <w:r>
              <w:rPr>
                <w:color w:val="auto"/>
              </w:rPr>
              <w:t>First position of CFICode = “O”</w:t>
            </w:r>
          </w:p>
          <w:p w14:paraId="30DE5F45" w14:textId="77777777" w:rsidR="00AF5DFE" w:rsidRDefault="00AF5DFE">
            <w:pPr>
              <w:keepLines/>
              <w:spacing w:line="240" w:lineRule="atLeast"/>
              <w:rPr>
                <w:color w:val="auto"/>
              </w:rPr>
            </w:pPr>
            <w:r>
              <w:rPr>
                <w:color w:val="auto"/>
              </w:rPr>
              <w:t>Second position of CFICode = “P”</w:t>
            </w:r>
          </w:p>
        </w:tc>
      </w:tr>
      <w:tr w:rsidR="00AF5DFE" w14:paraId="221B79EC" w14:textId="77777777">
        <w:trPr>
          <w:cantSplit/>
        </w:trPr>
        <w:tc>
          <w:tcPr>
            <w:tcW w:w="360" w:type="dxa"/>
          </w:tcPr>
          <w:p w14:paraId="500D163A" w14:textId="77777777" w:rsidR="00AF5DFE" w:rsidRDefault="00AF5DFE">
            <w:pPr>
              <w:keepLines/>
              <w:spacing w:line="240" w:lineRule="atLeast"/>
              <w:rPr>
                <w:color w:val="auto"/>
              </w:rPr>
            </w:pPr>
            <w:r>
              <w:rPr>
                <w:color w:val="auto"/>
              </w:rPr>
              <w:t>1</w:t>
            </w:r>
          </w:p>
        </w:tc>
        <w:tc>
          <w:tcPr>
            <w:tcW w:w="1800" w:type="dxa"/>
          </w:tcPr>
          <w:p w14:paraId="211A9859" w14:textId="77777777" w:rsidR="00AF5DFE" w:rsidRDefault="00AF5DFE">
            <w:pPr>
              <w:keepLines/>
              <w:spacing w:line="240" w:lineRule="atLeast"/>
              <w:rPr>
                <w:color w:val="auto"/>
              </w:rPr>
            </w:pPr>
            <w:r>
              <w:rPr>
                <w:color w:val="auto"/>
              </w:rPr>
              <w:t>Call</w:t>
            </w:r>
          </w:p>
        </w:tc>
        <w:tc>
          <w:tcPr>
            <w:tcW w:w="3780" w:type="dxa"/>
          </w:tcPr>
          <w:p w14:paraId="145349AE" w14:textId="77777777" w:rsidR="00AF5DFE" w:rsidRDefault="00AF5DFE">
            <w:pPr>
              <w:keepLines/>
              <w:spacing w:line="240" w:lineRule="atLeast"/>
              <w:rPr>
                <w:color w:val="auto"/>
              </w:rPr>
            </w:pPr>
            <w:r>
              <w:rPr>
                <w:color w:val="auto"/>
              </w:rPr>
              <w:t>First position of CFICode = “O”</w:t>
            </w:r>
          </w:p>
          <w:p w14:paraId="5A3E464A" w14:textId="77777777" w:rsidR="00AF5DFE" w:rsidRDefault="00AF5DFE">
            <w:pPr>
              <w:keepLines/>
              <w:spacing w:line="240" w:lineRule="atLeast"/>
              <w:rPr>
                <w:color w:val="auto"/>
              </w:rPr>
            </w:pPr>
            <w:r>
              <w:rPr>
                <w:color w:val="auto"/>
              </w:rPr>
              <w:t>Second position of CFICode = “C”</w:t>
            </w:r>
          </w:p>
        </w:tc>
      </w:tr>
    </w:tbl>
    <w:p w14:paraId="132121F0" w14:textId="77777777" w:rsidR="00AF5DFE" w:rsidRDefault="00AF5DFE">
      <w:pPr>
        <w:ind w:left="360"/>
        <w:rPr>
          <w:color w:val="auto"/>
        </w:rPr>
      </w:pPr>
    </w:p>
    <w:p w14:paraId="791FA76F" w14:textId="77777777" w:rsidR="00AF5DFE" w:rsidRDefault="00AF5DFE">
      <w:pPr>
        <w:pStyle w:val="Heading3"/>
        <w:numPr>
          <w:ilvl w:val="0"/>
          <w:numId w:val="23"/>
        </w:numPr>
      </w:pPr>
      <w:bookmarkStart w:id="5440" w:name="_Toc227925212"/>
      <w:r>
        <w:t>Replaced Field: CustomerOrFirm (tag 204) with OrderCapacity (tag 528) [Replaced in FIX 4.3]</w:t>
      </w:r>
      <w:bookmarkEnd w:id="5440"/>
    </w:p>
    <w:p w14:paraId="4E6756D1" w14:textId="77777777" w:rsidR="00AF5DFE" w:rsidRDefault="00AF5DFE">
      <w:pPr>
        <w:pStyle w:val="NormalIndent"/>
        <w:ind w:left="0"/>
        <w:rPr>
          <w:color w:val="auto"/>
        </w:rPr>
      </w:pPr>
      <w:r>
        <w:rPr>
          <w:color w:val="auto"/>
        </w:rPr>
        <w:t>The Rule80A (tag 47) and CustomerOrFirm (tag 204) values have been merged and generalized into the new OrderCapacity (tag 528) field. This was done to provide a more generalized approach to identifying order capacity across markets.</w:t>
      </w:r>
    </w:p>
    <w:p w14:paraId="6D7A75C0" w14:textId="77777777" w:rsidR="00AF5DFE" w:rsidRDefault="00AF5DFE">
      <w:pPr>
        <w:pStyle w:val="NormalIndent"/>
        <w:ind w:left="0"/>
        <w:rPr>
          <w:color w:val="auto"/>
        </w:rPr>
      </w:pPr>
      <w:r>
        <w:rPr>
          <w:b/>
          <w:color w:val="auto"/>
        </w:rPr>
        <w:t>CustomerOrFim values can be specified using OrderCapacity via the following mapping table: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070"/>
        <w:gridCol w:w="3420"/>
      </w:tblGrid>
      <w:tr w:rsidR="00AF5DFE" w14:paraId="08764C9E" w14:textId="77777777">
        <w:tc>
          <w:tcPr>
            <w:tcW w:w="2520" w:type="dxa"/>
            <w:gridSpan w:val="2"/>
            <w:tcBorders>
              <w:bottom w:val="nil"/>
            </w:tcBorders>
          </w:tcPr>
          <w:p w14:paraId="0E044130" w14:textId="77777777" w:rsidR="00AF5DFE" w:rsidRDefault="00AF5DFE">
            <w:pPr>
              <w:keepLines/>
              <w:spacing w:line="240" w:lineRule="atLeast"/>
              <w:jc w:val="center"/>
              <w:rPr>
                <w:color w:val="auto"/>
              </w:rPr>
            </w:pPr>
            <w:r>
              <w:rPr>
                <w:color w:val="auto"/>
              </w:rPr>
              <w:t>Removed Field CustomerOrFirm (tag 204) values</w:t>
            </w:r>
          </w:p>
        </w:tc>
        <w:tc>
          <w:tcPr>
            <w:tcW w:w="3420" w:type="dxa"/>
            <w:tcBorders>
              <w:bottom w:val="nil"/>
            </w:tcBorders>
          </w:tcPr>
          <w:p w14:paraId="54457A6B" w14:textId="77777777" w:rsidR="00AF5DFE" w:rsidRDefault="00AF5DFE">
            <w:pPr>
              <w:keepLines/>
              <w:spacing w:line="240" w:lineRule="atLeast"/>
              <w:jc w:val="center"/>
              <w:rPr>
                <w:color w:val="auto"/>
              </w:rPr>
            </w:pPr>
            <w:r>
              <w:rPr>
                <w:color w:val="auto"/>
              </w:rPr>
              <w:t>OrderCapacity (tag 528) value</w:t>
            </w:r>
          </w:p>
        </w:tc>
      </w:tr>
      <w:tr w:rsidR="00AF5DFE" w14:paraId="5C36EFFE" w14:textId="77777777">
        <w:trPr>
          <w:cantSplit/>
        </w:trPr>
        <w:tc>
          <w:tcPr>
            <w:tcW w:w="450" w:type="dxa"/>
          </w:tcPr>
          <w:p w14:paraId="3D65F289" w14:textId="77777777" w:rsidR="00AF5DFE" w:rsidRDefault="00AF5DFE">
            <w:pPr>
              <w:keepLines/>
              <w:spacing w:line="240" w:lineRule="atLeast"/>
              <w:rPr>
                <w:color w:val="auto"/>
              </w:rPr>
            </w:pPr>
            <w:r>
              <w:rPr>
                <w:color w:val="auto"/>
              </w:rPr>
              <w:t>0</w:t>
            </w:r>
          </w:p>
        </w:tc>
        <w:tc>
          <w:tcPr>
            <w:tcW w:w="2070" w:type="dxa"/>
          </w:tcPr>
          <w:p w14:paraId="0B1640E6" w14:textId="77777777" w:rsidR="00AF5DFE" w:rsidRDefault="00AF5DFE">
            <w:pPr>
              <w:keepLines/>
              <w:spacing w:line="240" w:lineRule="atLeast"/>
              <w:rPr>
                <w:color w:val="auto"/>
              </w:rPr>
            </w:pPr>
            <w:r>
              <w:rPr>
                <w:color w:val="auto"/>
              </w:rPr>
              <w:t>Customer</w:t>
            </w:r>
          </w:p>
        </w:tc>
        <w:tc>
          <w:tcPr>
            <w:tcW w:w="3420" w:type="dxa"/>
          </w:tcPr>
          <w:p w14:paraId="6FC463D6" w14:textId="77777777" w:rsidR="00AF5DFE" w:rsidRDefault="00AF5DFE">
            <w:pPr>
              <w:keepLines/>
              <w:spacing w:line="240" w:lineRule="atLeast"/>
              <w:rPr>
                <w:color w:val="auto"/>
              </w:rPr>
            </w:pPr>
            <w:r>
              <w:rPr>
                <w:color w:val="auto"/>
              </w:rPr>
              <w:t>A - Agency</w:t>
            </w:r>
          </w:p>
        </w:tc>
      </w:tr>
      <w:tr w:rsidR="00AF5DFE" w14:paraId="3C7C74CC" w14:textId="77777777">
        <w:trPr>
          <w:cantSplit/>
        </w:trPr>
        <w:tc>
          <w:tcPr>
            <w:tcW w:w="450" w:type="dxa"/>
          </w:tcPr>
          <w:p w14:paraId="42A1C8CD" w14:textId="77777777" w:rsidR="00AF5DFE" w:rsidRDefault="00AF5DFE">
            <w:pPr>
              <w:keepLines/>
              <w:spacing w:line="240" w:lineRule="atLeast"/>
              <w:rPr>
                <w:color w:val="auto"/>
              </w:rPr>
            </w:pPr>
            <w:r>
              <w:rPr>
                <w:color w:val="auto"/>
              </w:rPr>
              <w:t>1</w:t>
            </w:r>
          </w:p>
        </w:tc>
        <w:tc>
          <w:tcPr>
            <w:tcW w:w="2070" w:type="dxa"/>
          </w:tcPr>
          <w:p w14:paraId="53A13F08" w14:textId="77777777" w:rsidR="00AF5DFE" w:rsidRDefault="00AF5DFE">
            <w:pPr>
              <w:keepLines/>
              <w:spacing w:line="240" w:lineRule="atLeast"/>
              <w:rPr>
                <w:color w:val="auto"/>
              </w:rPr>
            </w:pPr>
            <w:r>
              <w:rPr>
                <w:color w:val="auto"/>
              </w:rPr>
              <w:t>Firm</w:t>
            </w:r>
          </w:p>
        </w:tc>
        <w:tc>
          <w:tcPr>
            <w:tcW w:w="3420" w:type="dxa"/>
          </w:tcPr>
          <w:p w14:paraId="6BFBF896" w14:textId="77777777" w:rsidR="00AF5DFE" w:rsidRDefault="00AF5DFE">
            <w:pPr>
              <w:keepLines/>
              <w:spacing w:line="240" w:lineRule="atLeast"/>
              <w:rPr>
                <w:color w:val="auto"/>
              </w:rPr>
            </w:pPr>
            <w:r>
              <w:rPr>
                <w:color w:val="auto"/>
              </w:rPr>
              <w:t>P - Principal</w:t>
            </w:r>
          </w:p>
        </w:tc>
      </w:tr>
    </w:tbl>
    <w:p w14:paraId="0D999BF1" w14:textId="77777777" w:rsidR="00AF5DFE" w:rsidRDefault="00AF5DFE">
      <w:pPr>
        <w:ind w:left="360"/>
        <w:rPr>
          <w:color w:val="auto"/>
        </w:rPr>
      </w:pPr>
    </w:p>
    <w:p w14:paraId="59001A41" w14:textId="77777777" w:rsidR="00AF5DFE" w:rsidRDefault="00AF5DFE">
      <w:pPr>
        <w:pStyle w:val="Heading3"/>
        <w:numPr>
          <w:ilvl w:val="0"/>
          <w:numId w:val="23"/>
        </w:numPr>
      </w:pPr>
      <w:bookmarkStart w:id="5441" w:name="_Toc227925213"/>
      <w:r>
        <w:t>Replaced values: OptAttribute (tag 206) with values in CFICode (tag 461) [Replaced in FIX 4.3]</w:t>
      </w:r>
      <w:bookmarkEnd w:id="5441"/>
    </w:p>
    <w:p w14:paraId="73FC282C" w14:textId="77777777" w:rsidR="00AF5DFE" w:rsidRDefault="00AF5DFE">
      <w:pPr>
        <w:pStyle w:val="NormalIndent"/>
        <w:ind w:left="0"/>
        <w:rPr>
          <w:color w:val="auto"/>
        </w:rPr>
      </w:pPr>
      <w:r>
        <w:rPr>
          <w:color w:val="auto"/>
        </w:rPr>
        <w:t>The CFICode (tag 461) permits specification of the expiration style for options using more meaningful acronyms “A” for American and “E” for European. These values will replace the values currently used by some markets in the OptAttribute field. OptAttribute will still be used for versioning the option contract in the event of a corporate action, such as a split or merger, but will eliminate the problem when both the expiration style and a version number must be specified.</w:t>
      </w:r>
    </w:p>
    <w:p w14:paraId="2B9E03CA" w14:textId="77777777" w:rsidR="00AF5DFE" w:rsidRDefault="00AF5DFE">
      <w:pPr>
        <w:pStyle w:val="NormalIndent"/>
        <w:ind w:left="0"/>
        <w:rPr>
          <w:b/>
          <w:color w:val="auto"/>
        </w:rPr>
      </w:pPr>
      <w:r>
        <w:rPr>
          <w:b/>
          <w:color w:val="auto"/>
        </w:rPr>
        <w:t>Certain OptAttribute values can be specified using CFICode via the following mapping table: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070"/>
        <w:gridCol w:w="3420"/>
      </w:tblGrid>
      <w:tr w:rsidR="00AF5DFE" w14:paraId="29410D0A" w14:textId="77777777">
        <w:tc>
          <w:tcPr>
            <w:tcW w:w="2520" w:type="dxa"/>
            <w:gridSpan w:val="2"/>
            <w:tcBorders>
              <w:bottom w:val="nil"/>
            </w:tcBorders>
          </w:tcPr>
          <w:p w14:paraId="6804341F" w14:textId="77777777" w:rsidR="00AF5DFE" w:rsidRDefault="00AF5DFE">
            <w:pPr>
              <w:keepLines/>
              <w:spacing w:line="240" w:lineRule="atLeast"/>
              <w:jc w:val="center"/>
              <w:rPr>
                <w:color w:val="auto"/>
              </w:rPr>
            </w:pPr>
            <w:r>
              <w:rPr>
                <w:color w:val="auto"/>
              </w:rPr>
              <w:t>Values Removed From</w:t>
            </w:r>
          </w:p>
          <w:p w14:paraId="04507E01" w14:textId="77777777" w:rsidR="00AF5DFE" w:rsidRDefault="00AF5DFE">
            <w:pPr>
              <w:keepLines/>
              <w:spacing w:line="240" w:lineRule="atLeast"/>
              <w:jc w:val="center"/>
              <w:rPr>
                <w:color w:val="auto"/>
              </w:rPr>
            </w:pPr>
            <w:r>
              <w:rPr>
                <w:color w:val="auto"/>
              </w:rPr>
              <w:t>OptAttribute (tag 206)</w:t>
            </w:r>
          </w:p>
        </w:tc>
        <w:tc>
          <w:tcPr>
            <w:tcW w:w="3420" w:type="dxa"/>
            <w:tcBorders>
              <w:bottom w:val="nil"/>
            </w:tcBorders>
          </w:tcPr>
          <w:p w14:paraId="1EFE9FB1" w14:textId="77777777" w:rsidR="00AF5DFE" w:rsidRDefault="00AF5DFE">
            <w:pPr>
              <w:keepLines/>
              <w:spacing w:line="240" w:lineRule="atLeast"/>
              <w:jc w:val="center"/>
              <w:rPr>
                <w:color w:val="auto"/>
              </w:rPr>
            </w:pPr>
            <w:r>
              <w:rPr>
                <w:color w:val="auto"/>
              </w:rPr>
              <w:t>CFICode (tag 461)</w:t>
            </w:r>
          </w:p>
        </w:tc>
      </w:tr>
      <w:tr w:rsidR="00AF5DFE" w14:paraId="3C874932" w14:textId="77777777">
        <w:trPr>
          <w:cantSplit/>
        </w:trPr>
        <w:tc>
          <w:tcPr>
            <w:tcW w:w="450" w:type="dxa"/>
          </w:tcPr>
          <w:p w14:paraId="3F9DF3E7" w14:textId="77777777" w:rsidR="00AF5DFE" w:rsidRDefault="00AF5DFE">
            <w:pPr>
              <w:keepLines/>
              <w:spacing w:line="240" w:lineRule="atLeast"/>
              <w:rPr>
                <w:color w:val="auto"/>
              </w:rPr>
            </w:pPr>
            <w:r>
              <w:rPr>
                <w:color w:val="auto"/>
              </w:rPr>
              <w:t>L</w:t>
            </w:r>
          </w:p>
        </w:tc>
        <w:tc>
          <w:tcPr>
            <w:tcW w:w="2070" w:type="dxa"/>
          </w:tcPr>
          <w:p w14:paraId="29A2B265" w14:textId="77777777" w:rsidR="00AF5DFE" w:rsidRDefault="00AF5DFE">
            <w:pPr>
              <w:keepLines/>
              <w:spacing w:line="240" w:lineRule="atLeast"/>
              <w:rPr>
                <w:color w:val="auto"/>
              </w:rPr>
            </w:pPr>
            <w:r>
              <w:rPr>
                <w:color w:val="auto"/>
              </w:rPr>
              <w:t>American</w:t>
            </w:r>
          </w:p>
        </w:tc>
        <w:tc>
          <w:tcPr>
            <w:tcW w:w="3420" w:type="dxa"/>
          </w:tcPr>
          <w:p w14:paraId="61A29F7C" w14:textId="77777777" w:rsidR="00AF5DFE" w:rsidRDefault="00AF5DFE">
            <w:pPr>
              <w:keepLines/>
              <w:spacing w:line="240" w:lineRule="atLeast"/>
              <w:rPr>
                <w:color w:val="auto"/>
              </w:rPr>
            </w:pPr>
            <w:r>
              <w:rPr>
                <w:color w:val="auto"/>
              </w:rPr>
              <w:t>First Position “O”</w:t>
            </w:r>
          </w:p>
          <w:p w14:paraId="36CD4D3C" w14:textId="77777777" w:rsidR="00AF5DFE" w:rsidRDefault="00AF5DFE">
            <w:pPr>
              <w:keepLines/>
              <w:spacing w:line="240" w:lineRule="atLeast"/>
              <w:rPr>
                <w:color w:val="auto"/>
              </w:rPr>
            </w:pPr>
            <w:r>
              <w:rPr>
                <w:color w:val="auto"/>
              </w:rPr>
              <w:t>Second Position “C” or “P”</w:t>
            </w:r>
          </w:p>
          <w:p w14:paraId="7D18D3EE" w14:textId="77777777" w:rsidR="00AF5DFE" w:rsidRDefault="00AF5DFE">
            <w:pPr>
              <w:keepLines/>
              <w:spacing w:line="240" w:lineRule="atLeast"/>
              <w:rPr>
                <w:color w:val="auto"/>
              </w:rPr>
            </w:pPr>
            <w:r>
              <w:rPr>
                <w:color w:val="auto"/>
              </w:rPr>
              <w:t>Third Position “A” for American Style Expiration</w:t>
            </w:r>
          </w:p>
        </w:tc>
      </w:tr>
      <w:tr w:rsidR="00AF5DFE" w14:paraId="2959D635" w14:textId="77777777">
        <w:trPr>
          <w:cantSplit/>
        </w:trPr>
        <w:tc>
          <w:tcPr>
            <w:tcW w:w="450" w:type="dxa"/>
          </w:tcPr>
          <w:p w14:paraId="2D0FE732" w14:textId="77777777" w:rsidR="00AF5DFE" w:rsidRDefault="00AF5DFE">
            <w:pPr>
              <w:keepLines/>
              <w:spacing w:line="240" w:lineRule="atLeast"/>
              <w:rPr>
                <w:color w:val="auto"/>
              </w:rPr>
            </w:pPr>
            <w:r>
              <w:rPr>
                <w:color w:val="auto"/>
              </w:rPr>
              <w:t>S</w:t>
            </w:r>
          </w:p>
        </w:tc>
        <w:tc>
          <w:tcPr>
            <w:tcW w:w="2070" w:type="dxa"/>
          </w:tcPr>
          <w:p w14:paraId="56252F72" w14:textId="77777777" w:rsidR="00AF5DFE" w:rsidRDefault="00AF5DFE">
            <w:pPr>
              <w:keepLines/>
              <w:spacing w:line="240" w:lineRule="atLeast"/>
              <w:rPr>
                <w:color w:val="auto"/>
              </w:rPr>
            </w:pPr>
            <w:r>
              <w:rPr>
                <w:color w:val="auto"/>
              </w:rPr>
              <w:t>European</w:t>
            </w:r>
          </w:p>
        </w:tc>
        <w:tc>
          <w:tcPr>
            <w:tcW w:w="3420" w:type="dxa"/>
          </w:tcPr>
          <w:p w14:paraId="6B9A10C9" w14:textId="77777777" w:rsidR="00AF5DFE" w:rsidRDefault="00AF5DFE">
            <w:pPr>
              <w:keepLines/>
              <w:spacing w:line="240" w:lineRule="atLeast"/>
              <w:rPr>
                <w:color w:val="auto"/>
              </w:rPr>
            </w:pPr>
            <w:r>
              <w:rPr>
                <w:color w:val="auto"/>
              </w:rPr>
              <w:t>First Position “O”</w:t>
            </w:r>
          </w:p>
          <w:p w14:paraId="1082F033" w14:textId="77777777" w:rsidR="00AF5DFE" w:rsidRDefault="00AF5DFE">
            <w:pPr>
              <w:keepLines/>
              <w:spacing w:line="240" w:lineRule="atLeast"/>
              <w:rPr>
                <w:color w:val="auto"/>
              </w:rPr>
            </w:pPr>
            <w:r>
              <w:rPr>
                <w:color w:val="auto"/>
              </w:rPr>
              <w:t>Second Position “C” or “P”</w:t>
            </w:r>
          </w:p>
          <w:p w14:paraId="0A458DB4" w14:textId="77777777" w:rsidR="00AF5DFE" w:rsidRDefault="00AF5DFE">
            <w:pPr>
              <w:keepLines/>
              <w:spacing w:line="240" w:lineRule="atLeast"/>
              <w:rPr>
                <w:color w:val="auto"/>
              </w:rPr>
            </w:pPr>
            <w:r>
              <w:rPr>
                <w:color w:val="auto"/>
              </w:rPr>
              <w:t>Third Position “E” for European Style Expiration</w:t>
            </w:r>
          </w:p>
        </w:tc>
      </w:tr>
    </w:tbl>
    <w:p w14:paraId="767B8259" w14:textId="77777777" w:rsidR="00AF5DFE" w:rsidRDefault="00AF5DFE">
      <w:pPr>
        <w:ind w:left="360"/>
        <w:rPr>
          <w:color w:val="auto"/>
        </w:rPr>
      </w:pPr>
    </w:p>
    <w:p w14:paraId="7B447B07" w14:textId="77777777" w:rsidR="00AF5DFE" w:rsidRDefault="00AF5DFE">
      <w:pPr>
        <w:pStyle w:val="Heading3"/>
        <w:numPr>
          <w:ilvl w:val="0"/>
          <w:numId w:val="23"/>
        </w:numPr>
      </w:pPr>
      <w:bookmarkStart w:id="5442" w:name="_Toc227925214"/>
      <w:r>
        <w:t>Replaced values: AllocTransType (tag 71) with values in AllocType (tag 626) [Replaced in FIX 4.3]</w:t>
      </w:r>
      <w:bookmarkEnd w:id="5442"/>
    </w:p>
    <w:p w14:paraId="0D30AE90" w14:textId="77777777" w:rsidR="00AF5DFE" w:rsidRDefault="00AF5DFE">
      <w:pPr>
        <w:pStyle w:val="NormalIndent"/>
      </w:pPr>
      <w:r>
        <w:t>The AllocTransType (tag 71) field specified both the type of "transaction": new, cancel, replace and the type or purpose of the Allocation message.  A new field AllocType was introducted in FIX 4.3 which specifies the type or purpose of the Allocation message.  Three fields were removed from AllocTransType and are now part of AllocType.  In addition, AllocType supports additional values which were not defined in AllocTransType.</w:t>
      </w:r>
    </w:p>
    <w:p w14:paraId="1FA576E6" w14:textId="77777777" w:rsidR="00AF5DFE" w:rsidRDefault="00AF5DFE">
      <w:pPr>
        <w:pStyle w:val="NormalIndent"/>
        <w:rPr>
          <w:b/>
        </w:rPr>
      </w:pPr>
      <w:r>
        <w:t>Certain AllocTransTy</w:t>
      </w:r>
      <w:r>
        <w:rPr>
          <w:b/>
        </w:rPr>
        <w:t>pe values can be specified using AllocType via the following mapping table:</w:t>
      </w:r>
    </w:p>
    <w:p w14:paraId="29CF0BF4" w14:textId="77777777" w:rsidR="00AF5DFE" w:rsidRDefault="00AF5DFE">
      <w:pPr>
        <w:pStyle w:val="NormalIndent"/>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070"/>
        <w:gridCol w:w="720"/>
        <w:gridCol w:w="2700"/>
      </w:tblGrid>
      <w:tr w:rsidR="00AF5DFE" w14:paraId="767DB59E" w14:textId="77777777">
        <w:tc>
          <w:tcPr>
            <w:tcW w:w="2520" w:type="dxa"/>
            <w:gridSpan w:val="2"/>
            <w:tcBorders>
              <w:bottom w:val="nil"/>
            </w:tcBorders>
          </w:tcPr>
          <w:p w14:paraId="070A648A" w14:textId="77777777" w:rsidR="00AF5DFE" w:rsidRDefault="00AF5DFE">
            <w:pPr>
              <w:keepLines/>
              <w:spacing w:line="240" w:lineRule="atLeast"/>
              <w:jc w:val="center"/>
              <w:rPr>
                <w:color w:val="auto"/>
              </w:rPr>
            </w:pPr>
            <w:r>
              <w:rPr>
                <w:color w:val="auto"/>
              </w:rPr>
              <w:t>Values Removed From</w:t>
            </w:r>
          </w:p>
          <w:p w14:paraId="34BFADE4" w14:textId="77777777" w:rsidR="00AF5DFE" w:rsidRDefault="00AF5DFE">
            <w:pPr>
              <w:keepLines/>
              <w:spacing w:line="240" w:lineRule="atLeast"/>
              <w:jc w:val="center"/>
              <w:rPr>
                <w:color w:val="auto"/>
              </w:rPr>
            </w:pPr>
            <w:r>
              <w:rPr>
                <w:color w:val="auto"/>
              </w:rPr>
              <w:t>AllocTransType (tag 71)</w:t>
            </w:r>
          </w:p>
        </w:tc>
        <w:tc>
          <w:tcPr>
            <w:tcW w:w="3420" w:type="dxa"/>
            <w:gridSpan w:val="2"/>
            <w:tcBorders>
              <w:bottom w:val="nil"/>
            </w:tcBorders>
          </w:tcPr>
          <w:p w14:paraId="387EE0AA" w14:textId="77777777" w:rsidR="00AF5DFE" w:rsidRDefault="00AF5DFE">
            <w:pPr>
              <w:keepLines/>
              <w:spacing w:line="240" w:lineRule="atLeast"/>
              <w:jc w:val="center"/>
              <w:rPr>
                <w:color w:val="auto"/>
              </w:rPr>
            </w:pPr>
            <w:r>
              <w:rPr>
                <w:color w:val="auto"/>
              </w:rPr>
              <w:t>AllocType (tag 626)</w:t>
            </w:r>
          </w:p>
        </w:tc>
      </w:tr>
      <w:tr w:rsidR="00AF5DFE" w14:paraId="0797C8C3" w14:textId="77777777">
        <w:trPr>
          <w:cantSplit/>
        </w:trPr>
        <w:tc>
          <w:tcPr>
            <w:tcW w:w="450" w:type="dxa"/>
          </w:tcPr>
          <w:p w14:paraId="4FAD62C3" w14:textId="77777777" w:rsidR="00AF5DFE" w:rsidRDefault="00AF5DFE">
            <w:pPr>
              <w:keepLines/>
              <w:spacing w:line="240" w:lineRule="atLeast"/>
              <w:rPr>
                <w:color w:val="auto"/>
              </w:rPr>
            </w:pPr>
            <w:r>
              <w:rPr>
                <w:color w:val="auto"/>
              </w:rPr>
              <w:t>1</w:t>
            </w:r>
          </w:p>
        </w:tc>
        <w:tc>
          <w:tcPr>
            <w:tcW w:w="2070" w:type="dxa"/>
          </w:tcPr>
          <w:p w14:paraId="49B2B020" w14:textId="77777777" w:rsidR="00AF5DFE" w:rsidRDefault="00AF5DFE">
            <w:pPr>
              <w:keepLines/>
              <w:spacing w:line="240" w:lineRule="atLeast"/>
              <w:rPr>
                <w:color w:val="auto"/>
              </w:rPr>
            </w:pPr>
            <w:r>
              <w:rPr>
                <w:color w:val="auto"/>
              </w:rPr>
              <w:t>New</w:t>
            </w:r>
          </w:p>
          <w:p w14:paraId="671B9AEF" w14:textId="77777777" w:rsidR="00AF5DFE" w:rsidRDefault="00AF5DFE">
            <w:pPr>
              <w:keepLines/>
              <w:spacing w:line="240" w:lineRule="atLeast"/>
              <w:rPr>
                <w:b/>
                <w:color w:val="auto"/>
              </w:rPr>
            </w:pPr>
            <w:r>
              <w:rPr>
                <w:b/>
                <w:color w:val="auto"/>
              </w:rPr>
              <w:t xml:space="preserve">(Note: "New" was dual-purpose: </w:t>
            </w:r>
          </w:p>
          <w:p w14:paraId="29139E77" w14:textId="77777777" w:rsidR="00AF5DFE" w:rsidRDefault="00AF5DFE">
            <w:pPr>
              <w:keepLines/>
              <w:numPr>
                <w:ilvl w:val="0"/>
                <w:numId w:val="5"/>
              </w:numPr>
              <w:spacing w:line="240" w:lineRule="atLeast"/>
              <w:rPr>
                <w:b/>
                <w:color w:val="auto"/>
              </w:rPr>
            </w:pPr>
            <w:r>
              <w:rPr>
                <w:b/>
                <w:color w:val="auto"/>
              </w:rPr>
              <w:t>a new transaction</w:t>
            </w:r>
          </w:p>
          <w:p w14:paraId="70B2F453" w14:textId="77777777" w:rsidR="00AF5DFE" w:rsidRDefault="00AF5DFE">
            <w:pPr>
              <w:keepLines/>
              <w:spacing w:line="240" w:lineRule="atLeast"/>
              <w:rPr>
                <w:b/>
                <w:color w:val="auto"/>
              </w:rPr>
            </w:pPr>
            <w:r>
              <w:rPr>
                <w:b/>
                <w:color w:val="auto"/>
              </w:rPr>
              <w:t>(this meaning remains)</w:t>
            </w:r>
          </w:p>
          <w:p w14:paraId="1C53FDBB" w14:textId="77777777" w:rsidR="00AF5DFE" w:rsidRDefault="00AF5DFE">
            <w:pPr>
              <w:keepLines/>
              <w:numPr>
                <w:ilvl w:val="0"/>
                <w:numId w:val="5"/>
              </w:numPr>
              <w:spacing w:line="240" w:lineRule="atLeast"/>
              <w:rPr>
                <w:b/>
                <w:color w:val="auto"/>
              </w:rPr>
            </w:pPr>
            <w:r>
              <w:rPr>
                <w:b/>
                <w:color w:val="auto"/>
              </w:rPr>
              <w:t>buyside calculated allocation</w:t>
            </w:r>
          </w:p>
          <w:p w14:paraId="5D399FDC" w14:textId="77777777" w:rsidR="00AF5DFE" w:rsidRDefault="00AF5DFE">
            <w:pPr>
              <w:keepLines/>
              <w:spacing w:line="240" w:lineRule="atLeast"/>
              <w:rPr>
                <w:color w:val="auto"/>
              </w:rPr>
            </w:pPr>
            <w:r>
              <w:rPr>
                <w:b/>
                <w:color w:val="auto"/>
              </w:rPr>
              <w:t>The buyside calculated allocation meaning has been replaced by AllocType="Buyside Calculated")</w:t>
            </w:r>
          </w:p>
        </w:tc>
        <w:tc>
          <w:tcPr>
            <w:tcW w:w="720" w:type="dxa"/>
          </w:tcPr>
          <w:p w14:paraId="06B6AC38" w14:textId="77777777" w:rsidR="00AF5DFE" w:rsidRDefault="00AF5DFE">
            <w:pPr>
              <w:keepLines/>
              <w:spacing w:line="240" w:lineRule="atLeast"/>
              <w:rPr>
                <w:color w:val="auto"/>
              </w:rPr>
            </w:pPr>
            <w:r>
              <w:rPr>
                <w:color w:val="auto"/>
              </w:rPr>
              <w:t>1</w:t>
            </w:r>
          </w:p>
        </w:tc>
        <w:tc>
          <w:tcPr>
            <w:tcW w:w="2700" w:type="dxa"/>
          </w:tcPr>
          <w:p w14:paraId="28F98609" w14:textId="77777777" w:rsidR="00AF5DFE" w:rsidRDefault="00AF5DFE">
            <w:pPr>
              <w:keepLines/>
              <w:spacing w:line="240" w:lineRule="atLeast"/>
              <w:rPr>
                <w:color w:val="auto"/>
              </w:rPr>
            </w:pPr>
            <w:r>
              <w:rPr>
                <w:color w:val="auto"/>
              </w:rPr>
              <w:t>Buyside Calculated (includes MiscFees and NetMoney)</w:t>
            </w:r>
          </w:p>
        </w:tc>
      </w:tr>
      <w:tr w:rsidR="00AF5DFE" w14:paraId="217FDB35" w14:textId="77777777">
        <w:trPr>
          <w:cantSplit/>
        </w:trPr>
        <w:tc>
          <w:tcPr>
            <w:tcW w:w="450" w:type="dxa"/>
          </w:tcPr>
          <w:p w14:paraId="64FD8ADF" w14:textId="77777777" w:rsidR="00AF5DFE" w:rsidRDefault="00AF5DFE">
            <w:pPr>
              <w:keepLines/>
              <w:spacing w:line="240" w:lineRule="atLeast"/>
              <w:rPr>
                <w:color w:val="auto"/>
              </w:rPr>
            </w:pPr>
            <w:r>
              <w:rPr>
                <w:color w:val="auto"/>
              </w:rPr>
              <w:t>3</w:t>
            </w:r>
          </w:p>
        </w:tc>
        <w:tc>
          <w:tcPr>
            <w:tcW w:w="2070" w:type="dxa"/>
          </w:tcPr>
          <w:p w14:paraId="6DC58964" w14:textId="77777777" w:rsidR="00AF5DFE" w:rsidRDefault="00AF5DFE">
            <w:pPr>
              <w:keepLines/>
              <w:spacing w:line="240" w:lineRule="atLeast"/>
              <w:rPr>
                <w:color w:val="auto"/>
              </w:rPr>
            </w:pPr>
            <w:r>
              <w:rPr>
                <w:color w:val="auto"/>
              </w:rPr>
              <w:t>Preliminary (without MiscFees and NetMoney)</w:t>
            </w:r>
          </w:p>
        </w:tc>
        <w:tc>
          <w:tcPr>
            <w:tcW w:w="720" w:type="dxa"/>
          </w:tcPr>
          <w:p w14:paraId="4E34AF3F" w14:textId="77777777" w:rsidR="00AF5DFE" w:rsidRDefault="00AF5DFE">
            <w:pPr>
              <w:keepLines/>
              <w:spacing w:line="240" w:lineRule="atLeast"/>
              <w:rPr>
                <w:color w:val="auto"/>
              </w:rPr>
            </w:pPr>
            <w:r>
              <w:rPr>
                <w:color w:val="auto"/>
              </w:rPr>
              <w:t>2</w:t>
            </w:r>
          </w:p>
        </w:tc>
        <w:tc>
          <w:tcPr>
            <w:tcW w:w="2700" w:type="dxa"/>
          </w:tcPr>
          <w:p w14:paraId="5633EFB5" w14:textId="77777777" w:rsidR="00AF5DFE" w:rsidRDefault="00AF5DFE">
            <w:pPr>
              <w:keepLines/>
              <w:spacing w:line="240" w:lineRule="atLeast"/>
              <w:rPr>
                <w:color w:val="auto"/>
              </w:rPr>
            </w:pPr>
            <w:r>
              <w:rPr>
                <w:color w:val="auto"/>
              </w:rPr>
              <w:t>Buyside Preliminary (without MiscFees and NetMoney)</w:t>
            </w:r>
          </w:p>
        </w:tc>
      </w:tr>
      <w:tr w:rsidR="00AF5DFE" w14:paraId="0820F47C" w14:textId="77777777">
        <w:trPr>
          <w:cantSplit/>
        </w:trPr>
        <w:tc>
          <w:tcPr>
            <w:tcW w:w="450" w:type="dxa"/>
          </w:tcPr>
          <w:p w14:paraId="41093BAC" w14:textId="77777777" w:rsidR="00AF5DFE" w:rsidRDefault="00AF5DFE">
            <w:pPr>
              <w:keepLines/>
              <w:spacing w:line="240" w:lineRule="atLeast"/>
              <w:rPr>
                <w:color w:val="auto"/>
              </w:rPr>
            </w:pPr>
            <w:r>
              <w:rPr>
                <w:color w:val="auto"/>
              </w:rPr>
              <w:t>4</w:t>
            </w:r>
          </w:p>
        </w:tc>
        <w:tc>
          <w:tcPr>
            <w:tcW w:w="2070" w:type="dxa"/>
          </w:tcPr>
          <w:p w14:paraId="1A4310E6" w14:textId="77777777" w:rsidR="00AF5DFE" w:rsidRDefault="00AF5DFE">
            <w:pPr>
              <w:keepLines/>
              <w:spacing w:line="240" w:lineRule="atLeast"/>
              <w:rPr>
                <w:color w:val="auto"/>
              </w:rPr>
            </w:pPr>
            <w:r>
              <w:rPr>
                <w:color w:val="auto"/>
              </w:rPr>
              <w:t>Calculated (includes MiscFees and NetMoney)</w:t>
            </w:r>
          </w:p>
        </w:tc>
        <w:tc>
          <w:tcPr>
            <w:tcW w:w="720" w:type="dxa"/>
          </w:tcPr>
          <w:p w14:paraId="19EC121C" w14:textId="77777777" w:rsidR="00AF5DFE" w:rsidRDefault="00AF5DFE">
            <w:pPr>
              <w:keepLines/>
              <w:spacing w:line="240" w:lineRule="atLeast"/>
              <w:rPr>
                <w:color w:val="auto"/>
              </w:rPr>
            </w:pPr>
            <w:r>
              <w:rPr>
                <w:color w:val="auto"/>
              </w:rPr>
              <w:t>3</w:t>
            </w:r>
          </w:p>
        </w:tc>
        <w:tc>
          <w:tcPr>
            <w:tcW w:w="2700" w:type="dxa"/>
          </w:tcPr>
          <w:p w14:paraId="107F8BC0" w14:textId="77777777" w:rsidR="00AF5DFE" w:rsidRDefault="00AF5DFE">
            <w:pPr>
              <w:keepLines/>
              <w:spacing w:line="240" w:lineRule="atLeast"/>
              <w:rPr>
                <w:color w:val="auto"/>
              </w:rPr>
            </w:pPr>
            <w:r>
              <w:rPr>
                <w:color w:val="auto"/>
              </w:rPr>
              <w:t>Sellside Calculated Using Preliminary (includes MiscFees and NetMoney)</w:t>
            </w:r>
          </w:p>
        </w:tc>
      </w:tr>
      <w:tr w:rsidR="00AF5DFE" w14:paraId="55E5B36B" w14:textId="77777777">
        <w:trPr>
          <w:cantSplit/>
        </w:trPr>
        <w:tc>
          <w:tcPr>
            <w:tcW w:w="450" w:type="dxa"/>
          </w:tcPr>
          <w:p w14:paraId="734FE135" w14:textId="77777777" w:rsidR="00AF5DFE" w:rsidRDefault="00AF5DFE">
            <w:pPr>
              <w:keepLines/>
              <w:spacing w:line="240" w:lineRule="atLeast"/>
              <w:rPr>
                <w:color w:val="auto"/>
              </w:rPr>
            </w:pPr>
            <w:r>
              <w:rPr>
                <w:color w:val="auto"/>
              </w:rPr>
              <w:t>5</w:t>
            </w:r>
          </w:p>
        </w:tc>
        <w:tc>
          <w:tcPr>
            <w:tcW w:w="2070" w:type="dxa"/>
          </w:tcPr>
          <w:p w14:paraId="5A7F95E1" w14:textId="77777777" w:rsidR="00AF5DFE" w:rsidRDefault="00AF5DFE">
            <w:pPr>
              <w:keepLines/>
              <w:spacing w:line="240" w:lineRule="atLeast"/>
              <w:rPr>
                <w:color w:val="auto"/>
              </w:rPr>
            </w:pPr>
            <w:r>
              <w:rPr>
                <w:color w:val="auto"/>
              </w:rPr>
              <w:t>Calculated without Preliminary (sent unsolicited by broker, includes MiscFees and NetMoney)</w:t>
            </w:r>
          </w:p>
        </w:tc>
        <w:tc>
          <w:tcPr>
            <w:tcW w:w="720" w:type="dxa"/>
          </w:tcPr>
          <w:p w14:paraId="6BA5BAAB" w14:textId="77777777" w:rsidR="00AF5DFE" w:rsidRDefault="00AF5DFE">
            <w:pPr>
              <w:keepLines/>
              <w:spacing w:line="240" w:lineRule="atLeast"/>
              <w:rPr>
                <w:color w:val="auto"/>
              </w:rPr>
            </w:pPr>
            <w:r>
              <w:rPr>
                <w:color w:val="auto"/>
              </w:rPr>
              <w:t>4</w:t>
            </w:r>
          </w:p>
        </w:tc>
        <w:tc>
          <w:tcPr>
            <w:tcW w:w="2700" w:type="dxa"/>
          </w:tcPr>
          <w:p w14:paraId="4FF71B78" w14:textId="77777777" w:rsidR="00AF5DFE" w:rsidRDefault="00AF5DFE">
            <w:pPr>
              <w:keepLines/>
              <w:spacing w:line="240" w:lineRule="atLeast"/>
              <w:rPr>
                <w:color w:val="auto"/>
              </w:rPr>
            </w:pPr>
            <w:r>
              <w:rPr>
                <w:color w:val="auto"/>
              </w:rPr>
              <w:t>Sellside Calculated Without Preliminary (sent unsolicited by sellside, includes MiscFees and NetMoney)</w:t>
            </w:r>
          </w:p>
        </w:tc>
      </w:tr>
    </w:tbl>
    <w:p w14:paraId="6820EE21" w14:textId="77777777" w:rsidR="00AF5DFE" w:rsidRDefault="00AF5DFE">
      <w:pPr>
        <w:pStyle w:val="NormalIndent"/>
      </w:pPr>
    </w:p>
    <w:p w14:paraId="525C5528" w14:textId="77777777" w:rsidR="00AF5DFE" w:rsidRDefault="00AF5DFE">
      <w:pPr>
        <w:pStyle w:val="Heading3"/>
        <w:numPr>
          <w:ilvl w:val="0"/>
          <w:numId w:val="23"/>
        </w:numPr>
      </w:pPr>
      <w:bookmarkStart w:id="5443" w:name="_Toc227925215"/>
      <w:r>
        <w:t>Replaced Field: RelatdSym (tag 46) with Symbol (tag 55) [Replaced in FIX 4.3]</w:t>
      </w:r>
      <w:bookmarkEnd w:id="5443"/>
    </w:p>
    <w:p w14:paraId="3B3BD252" w14:textId="77777777" w:rsidR="00AF5DFE" w:rsidRDefault="00AF5DFE">
      <w:pPr>
        <w:pStyle w:val="NormalIndent"/>
      </w:pPr>
      <w:r>
        <w:t>The RelatdSym (tag 46) field used in the News and Email messages prior to FIX 4.3 has been replaced by the Symbol (tag 55) field thus allowing the News and Email messages to use the same &lt;Instrument&gt; component block as other FIX application messages.</w:t>
      </w:r>
    </w:p>
    <w:p w14:paraId="0100781F" w14:textId="77777777" w:rsidR="00AF5DFE" w:rsidRDefault="00AF5DFE">
      <w:pPr>
        <w:ind w:left="360"/>
        <w:rPr>
          <w:color w:val="auto"/>
        </w:rPr>
      </w:pPr>
    </w:p>
    <w:p w14:paraId="0A0CF90F" w14:textId="77777777" w:rsidR="00AF5DFE" w:rsidRDefault="00AF5DFE">
      <w:pPr>
        <w:pStyle w:val="Heading3"/>
        <w:numPr>
          <w:ilvl w:val="0"/>
          <w:numId w:val="23"/>
        </w:numPr>
      </w:pPr>
      <w:bookmarkStart w:id="5444" w:name="_Toc227925216"/>
      <w:r>
        <w:t>Removed Deprecated Field:  Benchmark (tag 219)  [Deprecated in FIX 4.3, Removed in FIX 4.4]</w:t>
      </w:r>
      <w:bookmarkEnd w:id="5444"/>
    </w:p>
    <w:p w14:paraId="2EBB65FB" w14:textId="77777777" w:rsidR="00AF5DFE" w:rsidRDefault="00AF5DFE">
      <w:pPr>
        <w:pStyle w:val="NormalIndent"/>
        <w:rPr>
          <w:b/>
          <w:i/>
        </w:rPr>
      </w:pPr>
      <w:r>
        <w:rPr>
          <w:b/>
          <w:i/>
        </w:rPr>
        <w:t>Affected Volume 3: field removed from Indication of Interest message.</w:t>
      </w:r>
    </w:p>
    <w:p w14:paraId="66440FA2" w14:textId="77777777" w:rsidR="00AF5DFE" w:rsidRDefault="00AF5DFE">
      <w:pPr>
        <w:pStyle w:val="NormalIndent"/>
        <w:rPr>
          <w:color w:val="auto"/>
        </w:rPr>
      </w:pPr>
      <w:r>
        <w:rPr>
          <w:color w:val="auto"/>
        </w:rPr>
        <w:t>The Benchmark field introduced in FIX 4.2 was deprecated in FIX 4.3 by the combined use of BenchmarkCurveCurrency, BenchmarkCurveName, and BenchmarkCurvePoint fields</w:t>
      </w:r>
      <w:r>
        <w:rPr>
          <w:b/>
          <w:color w:val="auto"/>
        </w:rPr>
        <w:t xml:space="preserve">. </w:t>
      </w:r>
      <w:r>
        <w:rPr>
          <w:color w:val="auto"/>
        </w:rPr>
        <w:t xml:space="preserve">(see Volume 1, </w:t>
      </w:r>
      <w:r>
        <w:rPr>
          <w:noProof/>
        </w:rPr>
        <w:t>SpreadOrBenchmarkCurveData component block)</w:t>
      </w:r>
      <w:r>
        <w:rPr>
          <w:b/>
          <w:color w:val="auto"/>
        </w:rPr>
        <w:t xml:space="preserve"> The</w:t>
      </w:r>
      <w:r>
        <w:rPr>
          <w:color w:val="auto"/>
        </w:rPr>
        <w:t xml:space="preserve"> </w:t>
      </w:r>
      <w:r>
        <w:rPr>
          <w:b/>
          <w:color w:val="auto"/>
        </w:rPr>
        <w:t>Benchmark field was removed in FIX 4.4.  Mapping of the replaced Benchmark field's values is as follows</w:t>
      </w:r>
      <w:r>
        <w:rPr>
          <w:color w:val="auto"/>
        </w:rPr>
        <w:t>:</w:t>
      </w:r>
    </w:p>
    <w:p w14:paraId="5C1899F2" w14:textId="77777777" w:rsidR="00AF5DFE" w:rsidRDefault="00AF5DFE">
      <w:pPr>
        <w:pStyle w:val="NormalIndent"/>
        <w:rPr>
          <w:color w:val="auto"/>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710"/>
        <w:gridCol w:w="1800"/>
        <w:gridCol w:w="2214"/>
        <w:gridCol w:w="2214"/>
      </w:tblGrid>
      <w:tr w:rsidR="00AF5DFE" w14:paraId="32A612E2" w14:textId="77777777">
        <w:tc>
          <w:tcPr>
            <w:tcW w:w="2160" w:type="dxa"/>
            <w:gridSpan w:val="2"/>
          </w:tcPr>
          <w:p w14:paraId="36D6C436" w14:textId="77777777" w:rsidR="00AF5DFE" w:rsidRDefault="00AF5DFE">
            <w:pPr>
              <w:keepLines/>
              <w:autoSpaceDE w:val="0"/>
              <w:autoSpaceDN w:val="0"/>
              <w:adjustRightInd w:val="0"/>
              <w:spacing w:line="240" w:lineRule="atLeast"/>
              <w:rPr>
                <w:color w:val="auto"/>
              </w:rPr>
            </w:pPr>
            <w:r>
              <w:rPr>
                <w:color w:val="auto"/>
              </w:rPr>
              <w:t>Replaced Field</w:t>
            </w:r>
          </w:p>
          <w:p w14:paraId="683229A6" w14:textId="77777777" w:rsidR="00AF5DFE" w:rsidRDefault="00AF5DFE">
            <w:pPr>
              <w:keepLines/>
              <w:autoSpaceDE w:val="0"/>
              <w:autoSpaceDN w:val="0"/>
              <w:adjustRightInd w:val="0"/>
              <w:spacing w:line="240" w:lineRule="atLeast"/>
              <w:rPr>
                <w:color w:val="auto"/>
              </w:rPr>
            </w:pPr>
            <w:r>
              <w:rPr>
                <w:color w:val="auto"/>
              </w:rPr>
              <w:t>Benchmark (219) Value</w:t>
            </w:r>
          </w:p>
        </w:tc>
        <w:tc>
          <w:tcPr>
            <w:tcW w:w="1800" w:type="dxa"/>
          </w:tcPr>
          <w:p w14:paraId="6774C3EE" w14:textId="77777777" w:rsidR="00AF5DFE" w:rsidRDefault="00AF5DFE">
            <w:pPr>
              <w:keepLines/>
              <w:autoSpaceDE w:val="0"/>
              <w:autoSpaceDN w:val="0"/>
              <w:adjustRightInd w:val="0"/>
              <w:spacing w:line="240" w:lineRule="atLeast"/>
              <w:rPr>
                <w:color w:val="auto"/>
              </w:rPr>
            </w:pPr>
            <w:r>
              <w:rPr>
                <w:color w:val="auto"/>
              </w:rPr>
              <w:t>BenchmarkCurveCurrency (220)</w:t>
            </w:r>
          </w:p>
        </w:tc>
        <w:tc>
          <w:tcPr>
            <w:tcW w:w="2214" w:type="dxa"/>
          </w:tcPr>
          <w:p w14:paraId="058D809E" w14:textId="77777777" w:rsidR="00AF5DFE" w:rsidRDefault="00AF5DFE">
            <w:pPr>
              <w:keepLines/>
              <w:autoSpaceDE w:val="0"/>
              <w:autoSpaceDN w:val="0"/>
              <w:adjustRightInd w:val="0"/>
              <w:spacing w:line="240" w:lineRule="atLeast"/>
              <w:rPr>
                <w:color w:val="auto"/>
              </w:rPr>
            </w:pPr>
            <w:r>
              <w:rPr>
                <w:color w:val="auto"/>
              </w:rPr>
              <w:t>BenchmarkCurveName (221)</w:t>
            </w:r>
          </w:p>
        </w:tc>
        <w:tc>
          <w:tcPr>
            <w:tcW w:w="2214" w:type="dxa"/>
          </w:tcPr>
          <w:p w14:paraId="208BEA3E" w14:textId="77777777" w:rsidR="00AF5DFE" w:rsidRDefault="00AF5DFE">
            <w:pPr>
              <w:keepLines/>
              <w:autoSpaceDE w:val="0"/>
              <w:autoSpaceDN w:val="0"/>
              <w:adjustRightInd w:val="0"/>
              <w:spacing w:line="240" w:lineRule="atLeast"/>
              <w:rPr>
                <w:color w:val="auto"/>
              </w:rPr>
            </w:pPr>
            <w:r>
              <w:rPr>
                <w:color w:val="auto"/>
              </w:rPr>
              <w:t>BenchmarkCurvePoint (222)</w:t>
            </w:r>
          </w:p>
        </w:tc>
      </w:tr>
      <w:tr w:rsidR="00AF5DFE" w14:paraId="26762F2C" w14:textId="77777777">
        <w:tc>
          <w:tcPr>
            <w:tcW w:w="450" w:type="dxa"/>
          </w:tcPr>
          <w:p w14:paraId="282F3115" w14:textId="77777777" w:rsidR="00AF5DFE" w:rsidRDefault="00AF5DFE">
            <w:pPr>
              <w:keepLines/>
              <w:autoSpaceDE w:val="0"/>
              <w:autoSpaceDN w:val="0"/>
              <w:adjustRightInd w:val="0"/>
              <w:spacing w:line="240" w:lineRule="atLeast"/>
              <w:rPr>
                <w:color w:val="auto"/>
              </w:rPr>
            </w:pPr>
            <w:r>
              <w:rPr>
                <w:color w:val="auto"/>
              </w:rPr>
              <w:t>1</w:t>
            </w:r>
          </w:p>
        </w:tc>
        <w:tc>
          <w:tcPr>
            <w:tcW w:w="1710" w:type="dxa"/>
          </w:tcPr>
          <w:p w14:paraId="357AC952" w14:textId="77777777" w:rsidR="00AF5DFE" w:rsidRDefault="00AF5DFE">
            <w:pPr>
              <w:keepLines/>
              <w:autoSpaceDE w:val="0"/>
              <w:autoSpaceDN w:val="0"/>
              <w:adjustRightInd w:val="0"/>
              <w:spacing w:line="240" w:lineRule="atLeast"/>
              <w:rPr>
                <w:color w:val="auto"/>
              </w:rPr>
            </w:pPr>
            <w:r>
              <w:rPr>
                <w:color w:val="auto"/>
              </w:rPr>
              <w:t>CURVE</w:t>
            </w:r>
          </w:p>
        </w:tc>
        <w:tc>
          <w:tcPr>
            <w:tcW w:w="1800" w:type="dxa"/>
          </w:tcPr>
          <w:p w14:paraId="428A2EB3"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4A2E4FAF" w14:textId="77777777" w:rsidR="00AF5DFE" w:rsidRDefault="00AF5DFE">
            <w:pPr>
              <w:keepLines/>
              <w:autoSpaceDE w:val="0"/>
              <w:autoSpaceDN w:val="0"/>
              <w:adjustRightInd w:val="0"/>
              <w:spacing w:line="240" w:lineRule="atLeast"/>
              <w:rPr>
                <w:color w:val="auto"/>
              </w:rPr>
            </w:pPr>
            <w:r>
              <w:rPr>
                <w:color w:val="auto"/>
              </w:rPr>
              <w:t>Treasury</w:t>
            </w:r>
          </w:p>
        </w:tc>
        <w:tc>
          <w:tcPr>
            <w:tcW w:w="2214" w:type="dxa"/>
          </w:tcPr>
          <w:p w14:paraId="6DB3D16D" w14:textId="77777777" w:rsidR="00AF5DFE" w:rsidRDefault="00AF5DFE">
            <w:pPr>
              <w:keepLines/>
              <w:autoSpaceDE w:val="0"/>
              <w:autoSpaceDN w:val="0"/>
              <w:adjustRightInd w:val="0"/>
              <w:spacing w:line="240" w:lineRule="atLeast"/>
              <w:rPr>
                <w:color w:val="auto"/>
              </w:rPr>
            </w:pPr>
            <w:r>
              <w:rPr>
                <w:color w:val="auto"/>
              </w:rPr>
              <w:t>INTERPOLATED</w:t>
            </w:r>
          </w:p>
        </w:tc>
      </w:tr>
      <w:tr w:rsidR="00AF5DFE" w14:paraId="6550B8B4" w14:textId="77777777">
        <w:tc>
          <w:tcPr>
            <w:tcW w:w="450" w:type="dxa"/>
          </w:tcPr>
          <w:p w14:paraId="1EFC661B" w14:textId="77777777" w:rsidR="00AF5DFE" w:rsidRDefault="00AF5DFE">
            <w:pPr>
              <w:keepLines/>
              <w:autoSpaceDE w:val="0"/>
              <w:autoSpaceDN w:val="0"/>
              <w:adjustRightInd w:val="0"/>
              <w:spacing w:line="240" w:lineRule="atLeast"/>
              <w:rPr>
                <w:color w:val="auto"/>
              </w:rPr>
            </w:pPr>
            <w:r>
              <w:rPr>
                <w:color w:val="auto"/>
              </w:rPr>
              <w:t>2</w:t>
            </w:r>
          </w:p>
        </w:tc>
        <w:tc>
          <w:tcPr>
            <w:tcW w:w="1710" w:type="dxa"/>
          </w:tcPr>
          <w:p w14:paraId="53E5D959" w14:textId="77777777" w:rsidR="00AF5DFE" w:rsidRDefault="00AF5DFE">
            <w:pPr>
              <w:keepLines/>
              <w:autoSpaceDE w:val="0"/>
              <w:autoSpaceDN w:val="0"/>
              <w:adjustRightInd w:val="0"/>
              <w:spacing w:line="240" w:lineRule="atLeast"/>
              <w:rPr>
                <w:color w:val="auto"/>
              </w:rPr>
            </w:pPr>
            <w:r>
              <w:rPr>
                <w:color w:val="auto"/>
              </w:rPr>
              <w:t>5-YR</w:t>
            </w:r>
          </w:p>
        </w:tc>
        <w:tc>
          <w:tcPr>
            <w:tcW w:w="1800" w:type="dxa"/>
          </w:tcPr>
          <w:p w14:paraId="33D0065F"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4E913896" w14:textId="77777777" w:rsidR="00AF5DFE" w:rsidRDefault="00AF5DFE">
            <w:pPr>
              <w:keepLines/>
              <w:autoSpaceDE w:val="0"/>
              <w:autoSpaceDN w:val="0"/>
              <w:adjustRightInd w:val="0"/>
              <w:spacing w:line="240" w:lineRule="atLeast"/>
              <w:rPr>
                <w:color w:val="auto"/>
              </w:rPr>
            </w:pPr>
            <w:r>
              <w:rPr>
                <w:color w:val="auto"/>
              </w:rPr>
              <w:t>Treasury</w:t>
            </w:r>
          </w:p>
        </w:tc>
        <w:tc>
          <w:tcPr>
            <w:tcW w:w="2214" w:type="dxa"/>
          </w:tcPr>
          <w:p w14:paraId="3434B6AC" w14:textId="77777777" w:rsidR="00AF5DFE" w:rsidRDefault="00AF5DFE">
            <w:pPr>
              <w:keepLines/>
              <w:autoSpaceDE w:val="0"/>
              <w:autoSpaceDN w:val="0"/>
              <w:adjustRightInd w:val="0"/>
              <w:spacing w:line="240" w:lineRule="atLeast"/>
              <w:rPr>
                <w:color w:val="auto"/>
              </w:rPr>
            </w:pPr>
            <w:r>
              <w:rPr>
                <w:color w:val="auto"/>
              </w:rPr>
              <w:t>5Y</w:t>
            </w:r>
          </w:p>
        </w:tc>
      </w:tr>
      <w:tr w:rsidR="00AF5DFE" w14:paraId="2163C2C5" w14:textId="77777777">
        <w:tc>
          <w:tcPr>
            <w:tcW w:w="450" w:type="dxa"/>
          </w:tcPr>
          <w:p w14:paraId="64CAB186" w14:textId="77777777" w:rsidR="00AF5DFE" w:rsidRDefault="00AF5DFE">
            <w:pPr>
              <w:keepLines/>
              <w:autoSpaceDE w:val="0"/>
              <w:autoSpaceDN w:val="0"/>
              <w:adjustRightInd w:val="0"/>
              <w:spacing w:line="240" w:lineRule="atLeast"/>
              <w:rPr>
                <w:color w:val="auto"/>
              </w:rPr>
            </w:pPr>
            <w:r>
              <w:rPr>
                <w:color w:val="auto"/>
              </w:rPr>
              <w:t>3</w:t>
            </w:r>
          </w:p>
        </w:tc>
        <w:tc>
          <w:tcPr>
            <w:tcW w:w="1710" w:type="dxa"/>
          </w:tcPr>
          <w:p w14:paraId="4F093D3E" w14:textId="77777777" w:rsidR="00AF5DFE" w:rsidRDefault="00AF5DFE">
            <w:pPr>
              <w:keepLines/>
              <w:autoSpaceDE w:val="0"/>
              <w:autoSpaceDN w:val="0"/>
              <w:adjustRightInd w:val="0"/>
              <w:spacing w:line="240" w:lineRule="atLeast"/>
              <w:rPr>
                <w:color w:val="auto"/>
              </w:rPr>
            </w:pPr>
            <w:r>
              <w:rPr>
                <w:color w:val="auto"/>
              </w:rPr>
              <w:t>OLD-5</w:t>
            </w:r>
          </w:p>
        </w:tc>
        <w:tc>
          <w:tcPr>
            <w:tcW w:w="1800" w:type="dxa"/>
          </w:tcPr>
          <w:p w14:paraId="307F4C04"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1E93FCCA" w14:textId="77777777" w:rsidR="00AF5DFE" w:rsidRDefault="00AF5DFE">
            <w:pPr>
              <w:keepLines/>
              <w:autoSpaceDE w:val="0"/>
              <w:autoSpaceDN w:val="0"/>
              <w:adjustRightInd w:val="0"/>
              <w:spacing w:line="240" w:lineRule="atLeast"/>
              <w:rPr>
                <w:color w:val="auto"/>
              </w:rPr>
            </w:pPr>
            <w:r>
              <w:rPr>
                <w:color w:val="auto"/>
              </w:rPr>
              <w:t>Treasury</w:t>
            </w:r>
          </w:p>
        </w:tc>
        <w:tc>
          <w:tcPr>
            <w:tcW w:w="2214" w:type="dxa"/>
          </w:tcPr>
          <w:p w14:paraId="2E5581DD" w14:textId="77777777" w:rsidR="00AF5DFE" w:rsidRDefault="00AF5DFE">
            <w:pPr>
              <w:keepLines/>
              <w:autoSpaceDE w:val="0"/>
              <w:autoSpaceDN w:val="0"/>
              <w:adjustRightInd w:val="0"/>
              <w:spacing w:line="240" w:lineRule="atLeast"/>
              <w:rPr>
                <w:color w:val="auto"/>
              </w:rPr>
            </w:pPr>
            <w:r>
              <w:rPr>
                <w:color w:val="auto"/>
              </w:rPr>
              <w:t>5Y-OLD</w:t>
            </w:r>
          </w:p>
        </w:tc>
      </w:tr>
      <w:tr w:rsidR="00AF5DFE" w14:paraId="7A86B244" w14:textId="77777777">
        <w:tc>
          <w:tcPr>
            <w:tcW w:w="450" w:type="dxa"/>
          </w:tcPr>
          <w:p w14:paraId="0B33BDFC" w14:textId="77777777" w:rsidR="00AF5DFE" w:rsidRDefault="00AF5DFE">
            <w:pPr>
              <w:keepLines/>
              <w:autoSpaceDE w:val="0"/>
              <w:autoSpaceDN w:val="0"/>
              <w:adjustRightInd w:val="0"/>
              <w:spacing w:line="240" w:lineRule="atLeast"/>
              <w:rPr>
                <w:color w:val="auto"/>
              </w:rPr>
            </w:pPr>
            <w:r>
              <w:rPr>
                <w:color w:val="auto"/>
              </w:rPr>
              <w:t>4</w:t>
            </w:r>
          </w:p>
        </w:tc>
        <w:tc>
          <w:tcPr>
            <w:tcW w:w="1710" w:type="dxa"/>
          </w:tcPr>
          <w:p w14:paraId="5B0C2BC9" w14:textId="77777777" w:rsidR="00AF5DFE" w:rsidRDefault="00AF5DFE">
            <w:pPr>
              <w:keepLines/>
              <w:autoSpaceDE w:val="0"/>
              <w:autoSpaceDN w:val="0"/>
              <w:adjustRightInd w:val="0"/>
              <w:spacing w:line="240" w:lineRule="atLeast"/>
              <w:rPr>
                <w:color w:val="auto"/>
              </w:rPr>
            </w:pPr>
            <w:r>
              <w:rPr>
                <w:color w:val="auto"/>
              </w:rPr>
              <w:t>10-YR</w:t>
            </w:r>
          </w:p>
        </w:tc>
        <w:tc>
          <w:tcPr>
            <w:tcW w:w="1800" w:type="dxa"/>
          </w:tcPr>
          <w:p w14:paraId="7CF8A38B"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69A7106B" w14:textId="77777777" w:rsidR="00AF5DFE" w:rsidRDefault="00AF5DFE">
            <w:pPr>
              <w:keepLines/>
              <w:autoSpaceDE w:val="0"/>
              <w:autoSpaceDN w:val="0"/>
              <w:adjustRightInd w:val="0"/>
              <w:spacing w:line="240" w:lineRule="atLeast"/>
              <w:rPr>
                <w:color w:val="auto"/>
              </w:rPr>
            </w:pPr>
            <w:r>
              <w:rPr>
                <w:color w:val="auto"/>
              </w:rPr>
              <w:t>Treasury</w:t>
            </w:r>
          </w:p>
        </w:tc>
        <w:tc>
          <w:tcPr>
            <w:tcW w:w="2214" w:type="dxa"/>
          </w:tcPr>
          <w:p w14:paraId="492DBBB4" w14:textId="77777777" w:rsidR="00AF5DFE" w:rsidRDefault="00AF5DFE">
            <w:pPr>
              <w:keepLines/>
              <w:autoSpaceDE w:val="0"/>
              <w:autoSpaceDN w:val="0"/>
              <w:adjustRightInd w:val="0"/>
              <w:spacing w:line="240" w:lineRule="atLeast"/>
              <w:rPr>
                <w:color w:val="auto"/>
              </w:rPr>
            </w:pPr>
            <w:r>
              <w:rPr>
                <w:color w:val="auto"/>
              </w:rPr>
              <w:t>10Y</w:t>
            </w:r>
          </w:p>
        </w:tc>
      </w:tr>
      <w:tr w:rsidR="00AF5DFE" w14:paraId="2BCFE67A" w14:textId="77777777">
        <w:tc>
          <w:tcPr>
            <w:tcW w:w="450" w:type="dxa"/>
          </w:tcPr>
          <w:p w14:paraId="1C71DEA8" w14:textId="77777777" w:rsidR="00AF5DFE" w:rsidRDefault="00AF5DFE">
            <w:pPr>
              <w:keepLines/>
              <w:autoSpaceDE w:val="0"/>
              <w:autoSpaceDN w:val="0"/>
              <w:adjustRightInd w:val="0"/>
              <w:spacing w:line="240" w:lineRule="atLeast"/>
              <w:rPr>
                <w:color w:val="auto"/>
              </w:rPr>
            </w:pPr>
            <w:r>
              <w:rPr>
                <w:color w:val="auto"/>
              </w:rPr>
              <w:t>5</w:t>
            </w:r>
          </w:p>
        </w:tc>
        <w:tc>
          <w:tcPr>
            <w:tcW w:w="1710" w:type="dxa"/>
          </w:tcPr>
          <w:p w14:paraId="57778190" w14:textId="77777777" w:rsidR="00AF5DFE" w:rsidRDefault="00AF5DFE">
            <w:pPr>
              <w:keepLines/>
              <w:autoSpaceDE w:val="0"/>
              <w:autoSpaceDN w:val="0"/>
              <w:adjustRightInd w:val="0"/>
              <w:spacing w:line="240" w:lineRule="atLeast"/>
              <w:rPr>
                <w:color w:val="auto"/>
              </w:rPr>
            </w:pPr>
            <w:r>
              <w:rPr>
                <w:color w:val="auto"/>
              </w:rPr>
              <w:t>OLD-10</w:t>
            </w:r>
          </w:p>
        </w:tc>
        <w:tc>
          <w:tcPr>
            <w:tcW w:w="1800" w:type="dxa"/>
          </w:tcPr>
          <w:p w14:paraId="1EB24370"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37D1D629" w14:textId="77777777" w:rsidR="00AF5DFE" w:rsidRDefault="00AF5DFE">
            <w:pPr>
              <w:keepLines/>
              <w:autoSpaceDE w:val="0"/>
              <w:autoSpaceDN w:val="0"/>
              <w:adjustRightInd w:val="0"/>
              <w:spacing w:line="240" w:lineRule="atLeast"/>
              <w:rPr>
                <w:color w:val="auto"/>
              </w:rPr>
            </w:pPr>
            <w:r>
              <w:rPr>
                <w:color w:val="auto"/>
              </w:rPr>
              <w:t>Treasury</w:t>
            </w:r>
          </w:p>
        </w:tc>
        <w:tc>
          <w:tcPr>
            <w:tcW w:w="2214" w:type="dxa"/>
          </w:tcPr>
          <w:p w14:paraId="0811BEC3" w14:textId="77777777" w:rsidR="00AF5DFE" w:rsidRDefault="00AF5DFE">
            <w:pPr>
              <w:keepLines/>
              <w:autoSpaceDE w:val="0"/>
              <w:autoSpaceDN w:val="0"/>
              <w:adjustRightInd w:val="0"/>
              <w:spacing w:line="240" w:lineRule="atLeast"/>
              <w:rPr>
                <w:color w:val="auto"/>
              </w:rPr>
            </w:pPr>
            <w:r>
              <w:rPr>
                <w:color w:val="auto"/>
              </w:rPr>
              <w:t>10Y-OLD</w:t>
            </w:r>
          </w:p>
        </w:tc>
      </w:tr>
      <w:tr w:rsidR="00AF5DFE" w14:paraId="6149E9C1" w14:textId="77777777">
        <w:tc>
          <w:tcPr>
            <w:tcW w:w="450" w:type="dxa"/>
          </w:tcPr>
          <w:p w14:paraId="61C9B388" w14:textId="77777777" w:rsidR="00AF5DFE" w:rsidRDefault="00AF5DFE">
            <w:pPr>
              <w:keepLines/>
              <w:autoSpaceDE w:val="0"/>
              <w:autoSpaceDN w:val="0"/>
              <w:adjustRightInd w:val="0"/>
              <w:spacing w:line="240" w:lineRule="atLeast"/>
              <w:rPr>
                <w:color w:val="auto"/>
              </w:rPr>
            </w:pPr>
            <w:r>
              <w:rPr>
                <w:color w:val="auto"/>
              </w:rPr>
              <w:t>6</w:t>
            </w:r>
          </w:p>
        </w:tc>
        <w:tc>
          <w:tcPr>
            <w:tcW w:w="1710" w:type="dxa"/>
          </w:tcPr>
          <w:p w14:paraId="11F940C0" w14:textId="77777777" w:rsidR="00AF5DFE" w:rsidRDefault="00AF5DFE">
            <w:pPr>
              <w:keepLines/>
              <w:autoSpaceDE w:val="0"/>
              <w:autoSpaceDN w:val="0"/>
              <w:adjustRightInd w:val="0"/>
              <w:spacing w:line="240" w:lineRule="atLeast"/>
              <w:rPr>
                <w:color w:val="auto"/>
              </w:rPr>
            </w:pPr>
            <w:r>
              <w:rPr>
                <w:color w:val="auto"/>
              </w:rPr>
              <w:t>30-YR</w:t>
            </w:r>
          </w:p>
        </w:tc>
        <w:tc>
          <w:tcPr>
            <w:tcW w:w="1800" w:type="dxa"/>
          </w:tcPr>
          <w:p w14:paraId="2235BF26"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02F2CD88" w14:textId="77777777" w:rsidR="00AF5DFE" w:rsidRDefault="00AF5DFE">
            <w:pPr>
              <w:keepLines/>
              <w:autoSpaceDE w:val="0"/>
              <w:autoSpaceDN w:val="0"/>
              <w:adjustRightInd w:val="0"/>
              <w:spacing w:line="240" w:lineRule="atLeast"/>
              <w:rPr>
                <w:color w:val="auto"/>
              </w:rPr>
            </w:pPr>
            <w:r>
              <w:rPr>
                <w:color w:val="auto"/>
              </w:rPr>
              <w:t>Treasury</w:t>
            </w:r>
          </w:p>
        </w:tc>
        <w:tc>
          <w:tcPr>
            <w:tcW w:w="2214" w:type="dxa"/>
          </w:tcPr>
          <w:p w14:paraId="37C37AC7" w14:textId="77777777" w:rsidR="00AF5DFE" w:rsidRDefault="00AF5DFE">
            <w:pPr>
              <w:keepLines/>
              <w:autoSpaceDE w:val="0"/>
              <w:autoSpaceDN w:val="0"/>
              <w:adjustRightInd w:val="0"/>
              <w:spacing w:line="240" w:lineRule="atLeast"/>
              <w:rPr>
                <w:color w:val="auto"/>
              </w:rPr>
            </w:pPr>
            <w:r>
              <w:rPr>
                <w:color w:val="auto"/>
              </w:rPr>
              <w:t>30Y</w:t>
            </w:r>
          </w:p>
        </w:tc>
      </w:tr>
      <w:tr w:rsidR="00AF5DFE" w14:paraId="650EF5B8" w14:textId="77777777">
        <w:tc>
          <w:tcPr>
            <w:tcW w:w="450" w:type="dxa"/>
          </w:tcPr>
          <w:p w14:paraId="6B996A33" w14:textId="77777777" w:rsidR="00AF5DFE" w:rsidRDefault="00AF5DFE">
            <w:pPr>
              <w:keepLines/>
              <w:autoSpaceDE w:val="0"/>
              <w:autoSpaceDN w:val="0"/>
              <w:adjustRightInd w:val="0"/>
              <w:spacing w:line="240" w:lineRule="atLeast"/>
              <w:rPr>
                <w:color w:val="auto"/>
              </w:rPr>
            </w:pPr>
            <w:r>
              <w:rPr>
                <w:color w:val="auto"/>
              </w:rPr>
              <w:t>7</w:t>
            </w:r>
          </w:p>
        </w:tc>
        <w:tc>
          <w:tcPr>
            <w:tcW w:w="1710" w:type="dxa"/>
          </w:tcPr>
          <w:p w14:paraId="778C259A" w14:textId="77777777" w:rsidR="00AF5DFE" w:rsidRDefault="00AF5DFE">
            <w:pPr>
              <w:keepLines/>
              <w:autoSpaceDE w:val="0"/>
              <w:autoSpaceDN w:val="0"/>
              <w:adjustRightInd w:val="0"/>
              <w:spacing w:line="240" w:lineRule="atLeast"/>
              <w:rPr>
                <w:color w:val="auto"/>
              </w:rPr>
            </w:pPr>
            <w:r>
              <w:rPr>
                <w:color w:val="auto"/>
              </w:rPr>
              <w:t>OLD-30</w:t>
            </w:r>
          </w:p>
        </w:tc>
        <w:tc>
          <w:tcPr>
            <w:tcW w:w="1800" w:type="dxa"/>
          </w:tcPr>
          <w:p w14:paraId="568B878B"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41DBD06A" w14:textId="77777777" w:rsidR="00AF5DFE" w:rsidRDefault="00AF5DFE">
            <w:pPr>
              <w:keepLines/>
              <w:autoSpaceDE w:val="0"/>
              <w:autoSpaceDN w:val="0"/>
              <w:adjustRightInd w:val="0"/>
              <w:spacing w:line="240" w:lineRule="atLeast"/>
              <w:rPr>
                <w:color w:val="auto"/>
              </w:rPr>
            </w:pPr>
            <w:r>
              <w:rPr>
                <w:color w:val="auto"/>
              </w:rPr>
              <w:t>Treasury</w:t>
            </w:r>
          </w:p>
        </w:tc>
        <w:tc>
          <w:tcPr>
            <w:tcW w:w="2214" w:type="dxa"/>
          </w:tcPr>
          <w:p w14:paraId="28D74215" w14:textId="77777777" w:rsidR="00AF5DFE" w:rsidRDefault="00AF5DFE">
            <w:pPr>
              <w:keepLines/>
              <w:autoSpaceDE w:val="0"/>
              <w:autoSpaceDN w:val="0"/>
              <w:adjustRightInd w:val="0"/>
              <w:spacing w:line="240" w:lineRule="atLeast"/>
              <w:rPr>
                <w:color w:val="auto"/>
              </w:rPr>
            </w:pPr>
            <w:r>
              <w:rPr>
                <w:color w:val="auto"/>
              </w:rPr>
              <w:t>30Y-OLD</w:t>
            </w:r>
          </w:p>
        </w:tc>
      </w:tr>
      <w:tr w:rsidR="00AF5DFE" w14:paraId="66455D3D" w14:textId="77777777">
        <w:tc>
          <w:tcPr>
            <w:tcW w:w="450" w:type="dxa"/>
          </w:tcPr>
          <w:p w14:paraId="09F588BC" w14:textId="77777777" w:rsidR="00AF5DFE" w:rsidRDefault="00AF5DFE">
            <w:pPr>
              <w:keepLines/>
              <w:autoSpaceDE w:val="0"/>
              <w:autoSpaceDN w:val="0"/>
              <w:adjustRightInd w:val="0"/>
              <w:spacing w:line="240" w:lineRule="atLeast"/>
              <w:rPr>
                <w:color w:val="auto"/>
              </w:rPr>
            </w:pPr>
            <w:r>
              <w:rPr>
                <w:color w:val="auto"/>
              </w:rPr>
              <w:t>8</w:t>
            </w:r>
          </w:p>
        </w:tc>
        <w:tc>
          <w:tcPr>
            <w:tcW w:w="1710" w:type="dxa"/>
          </w:tcPr>
          <w:p w14:paraId="2B8B5590" w14:textId="77777777" w:rsidR="00AF5DFE" w:rsidRDefault="00AF5DFE">
            <w:pPr>
              <w:keepLines/>
              <w:autoSpaceDE w:val="0"/>
              <w:autoSpaceDN w:val="0"/>
              <w:adjustRightInd w:val="0"/>
              <w:spacing w:line="240" w:lineRule="atLeast"/>
              <w:rPr>
                <w:color w:val="auto"/>
              </w:rPr>
            </w:pPr>
            <w:r>
              <w:rPr>
                <w:color w:val="auto"/>
              </w:rPr>
              <w:t>3-MO-LIBOR</w:t>
            </w:r>
          </w:p>
        </w:tc>
        <w:tc>
          <w:tcPr>
            <w:tcW w:w="1800" w:type="dxa"/>
          </w:tcPr>
          <w:p w14:paraId="1B5E30CF"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07833138" w14:textId="77777777" w:rsidR="00AF5DFE" w:rsidRDefault="00AF5DFE">
            <w:pPr>
              <w:keepLines/>
              <w:autoSpaceDE w:val="0"/>
              <w:autoSpaceDN w:val="0"/>
              <w:adjustRightInd w:val="0"/>
              <w:spacing w:line="240" w:lineRule="atLeast"/>
              <w:rPr>
                <w:color w:val="auto"/>
              </w:rPr>
            </w:pPr>
            <w:r>
              <w:rPr>
                <w:color w:val="auto"/>
              </w:rPr>
              <w:t>LIBOR</w:t>
            </w:r>
          </w:p>
        </w:tc>
        <w:tc>
          <w:tcPr>
            <w:tcW w:w="2214" w:type="dxa"/>
          </w:tcPr>
          <w:p w14:paraId="4F03F7C7" w14:textId="77777777" w:rsidR="00AF5DFE" w:rsidRDefault="00AF5DFE">
            <w:pPr>
              <w:keepLines/>
              <w:autoSpaceDE w:val="0"/>
              <w:autoSpaceDN w:val="0"/>
              <w:adjustRightInd w:val="0"/>
              <w:spacing w:line="240" w:lineRule="atLeast"/>
              <w:rPr>
                <w:color w:val="auto"/>
              </w:rPr>
            </w:pPr>
            <w:r>
              <w:rPr>
                <w:color w:val="auto"/>
              </w:rPr>
              <w:t>3M</w:t>
            </w:r>
          </w:p>
        </w:tc>
      </w:tr>
      <w:tr w:rsidR="00AF5DFE" w14:paraId="425F860C" w14:textId="77777777">
        <w:tc>
          <w:tcPr>
            <w:tcW w:w="450" w:type="dxa"/>
          </w:tcPr>
          <w:p w14:paraId="0E16E619" w14:textId="77777777" w:rsidR="00AF5DFE" w:rsidRDefault="00AF5DFE">
            <w:pPr>
              <w:keepLines/>
              <w:autoSpaceDE w:val="0"/>
              <w:autoSpaceDN w:val="0"/>
              <w:adjustRightInd w:val="0"/>
              <w:spacing w:line="240" w:lineRule="atLeast"/>
              <w:rPr>
                <w:color w:val="auto"/>
              </w:rPr>
            </w:pPr>
            <w:r>
              <w:rPr>
                <w:color w:val="auto"/>
              </w:rPr>
              <w:t>9</w:t>
            </w:r>
          </w:p>
        </w:tc>
        <w:tc>
          <w:tcPr>
            <w:tcW w:w="1710" w:type="dxa"/>
          </w:tcPr>
          <w:p w14:paraId="1F860701" w14:textId="77777777" w:rsidR="00AF5DFE" w:rsidRDefault="00AF5DFE">
            <w:pPr>
              <w:keepLines/>
              <w:autoSpaceDE w:val="0"/>
              <w:autoSpaceDN w:val="0"/>
              <w:adjustRightInd w:val="0"/>
              <w:spacing w:line="240" w:lineRule="atLeast"/>
              <w:rPr>
                <w:color w:val="auto"/>
              </w:rPr>
            </w:pPr>
            <w:r>
              <w:rPr>
                <w:color w:val="auto"/>
              </w:rPr>
              <w:t>6-MO-LIBOR</w:t>
            </w:r>
          </w:p>
        </w:tc>
        <w:tc>
          <w:tcPr>
            <w:tcW w:w="1800" w:type="dxa"/>
          </w:tcPr>
          <w:p w14:paraId="73C7747F" w14:textId="77777777" w:rsidR="00AF5DFE" w:rsidRDefault="00AF5DFE">
            <w:pPr>
              <w:keepLines/>
              <w:autoSpaceDE w:val="0"/>
              <w:autoSpaceDN w:val="0"/>
              <w:adjustRightInd w:val="0"/>
              <w:spacing w:line="240" w:lineRule="atLeast"/>
              <w:rPr>
                <w:color w:val="auto"/>
              </w:rPr>
            </w:pPr>
            <w:r>
              <w:rPr>
                <w:color w:val="auto"/>
              </w:rPr>
              <w:t>USD</w:t>
            </w:r>
          </w:p>
        </w:tc>
        <w:tc>
          <w:tcPr>
            <w:tcW w:w="2214" w:type="dxa"/>
          </w:tcPr>
          <w:p w14:paraId="45CD22C0" w14:textId="77777777" w:rsidR="00AF5DFE" w:rsidRDefault="00AF5DFE">
            <w:pPr>
              <w:keepLines/>
              <w:autoSpaceDE w:val="0"/>
              <w:autoSpaceDN w:val="0"/>
              <w:adjustRightInd w:val="0"/>
              <w:spacing w:line="240" w:lineRule="atLeast"/>
              <w:rPr>
                <w:color w:val="auto"/>
              </w:rPr>
            </w:pPr>
            <w:r>
              <w:rPr>
                <w:color w:val="auto"/>
              </w:rPr>
              <w:t>LIBOR</w:t>
            </w:r>
          </w:p>
        </w:tc>
        <w:tc>
          <w:tcPr>
            <w:tcW w:w="2214" w:type="dxa"/>
          </w:tcPr>
          <w:p w14:paraId="69BAE7E7" w14:textId="77777777" w:rsidR="00AF5DFE" w:rsidRDefault="00AF5DFE">
            <w:pPr>
              <w:keepLines/>
              <w:autoSpaceDE w:val="0"/>
              <w:autoSpaceDN w:val="0"/>
              <w:adjustRightInd w:val="0"/>
              <w:spacing w:line="240" w:lineRule="atLeast"/>
              <w:rPr>
                <w:color w:val="auto"/>
              </w:rPr>
            </w:pPr>
            <w:r>
              <w:rPr>
                <w:color w:val="auto"/>
              </w:rPr>
              <w:t>6M</w:t>
            </w:r>
          </w:p>
        </w:tc>
      </w:tr>
    </w:tbl>
    <w:p w14:paraId="65A6613C" w14:textId="77777777" w:rsidR="00AF5DFE" w:rsidRDefault="00AF5DFE">
      <w:pPr>
        <w:pStyle w:val="NormalIndent"/>
      </w:pPr>
    </w:p>
    <w:p w14:paraId="3AED23B2" w14:textId="77777777" w:rsidR="00AF5DFE" w:rsidRDefault="00AF5DFE">
      <w:pPr>
        <w:pStyle w:val="Heading3"/>
        <w:numPr>
          <w:ilvl w:val="0"/>
          <w:numId w:val="23"/>
        </w:numPr>
      </w:pPr>
      <w:bookmarkStart w:id="5445" w:name="_Toc227925217"/>
      <w:r>
        <w:t>Removed Deprecated "On Close"-related Values for OrdType Field  [Deprecated in FIX 4.3, Removed in FIX 4.4]</w:t>
      </w:r>
      <w:bookmarkEnd w:id="5445"/>
    </w:p>
    <w:p w14:paraId="367F48E5" w14:textId="77777777" w:rsidR="00AF5DFE" w:rsidRDefault="00AF5DFE">
      <w:pPr>
        <w:pStyle w:val="NormalIndent"/>
        <w:rPr>
          <w:b/>
          <w:i/>
        </w:rPr>
      </w:pPr>
      <w:r>
        <w:rPr>
          <w:b/>
          <w:i/>
        </w:rPr>
        <w:t>Affected Volume 1:  Glossary, Business Terms.</w:t>
      </w:r>
    </w:p>
    <w:p w14:paraId="4C1C3BE1" w14:textId="77777777" w:rsidR="00AF5DFE" w:rsidRDefault="00AF5DFE">
      <w:pPr>
        <w:pStyle w:val="NormalIndent"/>
        <w:rPr>
          <w:b/>
          <w:i/>
        </w:rPr>
      </w:pPr>
      <w:r>
        <w:rPr>
          <w:b/>
          <w:i/>
        </w:rPr>
        <w:t>Affected Volume 6:  values removed from OnClose field in Field Definitions.</w:t>
      </w:r>
    </w:p>
    <w:p w14:paraId="7231F389" w14:textId="77777777" w:rsidR="00AF5DFE" w:rsidRDefault="00AF5DFE">
      <w:pPr>
        <w:pStyle w:val="NormalIndent"/>
        <w:rPr>
          <w:color w:val="auto"/>
        </w:rPr>
      </w:pPr>
      <w:r>
        <w:rPr>
          <w:color w:val="auto"/>
        </w:rPr>
        <w:t xml:space="preserve">Three "on close"-related values in the OrdType field were deprecated in FIX 4.3 by the combined use of a new TimeInForce "At the Close" value and  OrdType values. </w:t>
      </w:r>
      <w:r>
        <w:rPr>
          <w:b/>
          <w:color w:val="auto"/>
        </w:rPr>
        <w:t xml:space="preserve"> These OrdType values were removed in FIX 4.4.  </w:t>
      </w:r>
      <w:r>
        <w:rPr>
          <w:color w:val="auto"/>
        </w:rPr>
        <w:t>This makes "On close" handling consistent with "On open" (as a TimeInForce vs. OrdType).  Note that CMS (e.g. used by NYSE) uses a TimeInForce for On Open (OPG) and an OrdType for On Close.  FIX 4.3 implemented a consistent handling of the two vs. a continuation of following CMS-based semantics.</w:t>
      </w:r>
      <w:r>
        <w:rPr>
          <w:b/>
          <w:color w:val="auto"/>
        </w:rPr>
        <w:t xml:space="preserve">  Mapping of the deprecated OrdType field's values is as follows</w:t>
      </w:r>
      <w:r>
        <w:rPr>
          <w:color w:val="auto"/>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710"/>
        <w:gridCol w:w="360"/>
        <w:gridCol w:w="1440"/>
        <w:gridCol w:w="360"/>
        <w:gridCol w:w="1854"/>
      </w:tblGrid>
      <w:tr w:rsidR="00AF5DFE" w14:paraId="348FFCC9" w14:textId="77777777">
        <w:tc>
          <w:tcPr>
            <w:tcW w:w="2160" w:type="dxa"/>
            <w:gridSpan w:val="2"/>
          </w:tcPr>
          <w:p w14:paraId="0158D5F2" w14:textId="77777777" w:rsidR="00AF5DFE" w:rsidRDefault="00AF5DFE">
            <w:pPr>
              <w:keepLines/>
              <w:autoSpaceDE w:val="0"/>
              <w:autoSpaceDN w:val="0"/>
              <w:adjustRightInd w:val="0"/>
              <w:spacing w:line="240" w:lineRule="atLeast"/>
              <w:rPr>
                <w:color w:val="auto"/>
              </w:rPr>
            </w:pPr>
            <w:r>
              <w:rPr>
                <w:color w:val="auto"/>
              </w:rPr>
              <w:t>Replaced Value within OrdType field</w:t>
            </w:r>
          </w:p>
        </w:tc>
        <w:tc>
          <w:tcPr>
            <w:tcW w:w="1800" w:type="dxa"/>
            <w:gridSpan w:val="2"/>
          </w:tcPr>
          <w:p w14:paraId="48144C1A" w14:textId="77777777" w:rsidR="00AF5DFE" w:rsidRDefault="00AF5DFE">
            <w:pPr>
              <w:keepLines/>
              <w:autoSpaceDE w:val="0"/>
              <w:autoSpaceDN w:val="0"/>
              <w:adjustRightInd w:val="0"/>
              <w:spacing w:line="240" w:lineRule="atLeast"/>
              <w:rPr>
                <w:color w:val="auto"/>
              </w:rPr>
            </w:pPr>
            <w:r>
              <w:rPr>
                <w:color w:val="auto"/>
              </w:rPr>
              <w:t>TimeInForce (59)</w:t>
            </w:r>
          </w:p>
        </w:tc>
        <w:tc>
          <w:tcPr>
            <w:tcW w:w="2214" w:type="dxa"/>
            <w:gridSpan w:val="2"/>
          </w:tcPr>
          <w:p w14:paraId="4DB85B36" w14:textId="77777777" w:rsidR="00AF5DFE" w:rsidRDefault="00AF5DFE">
            <w:pPr>
              <w:keepLines/>
              <w:autoSpaceDE w:val="0"/>
              <w:autoSpaceDN w:val="0"/>
              <w:adjustRightInd w:val="0"/>
              <w:spacing w:line="240" w:lineRule="atLeast"/>
              <w:rPr>
                <w:color w:val="auto"/>
              </w:rPr>
            </w:pPr>
            <w:r>
              <w:rPr>
                <w:color w:val="auto"/>
              </w:rPr>
              <w:t>OrdType (38)</w:t>
            </w:r>
          </w:p>
        </w:tc>
      </w:tr>
      <w:tr w:rsidR="00AF5DFE" w14:paraId="36B648CB" w14:textId="77777777">
        <w:tc>
          <w:tcPr>
            <w:tcW w:w="450" w:type="dxa"/>
          </w:tcPr>
          <w:p w14:paraId="12E18084" w14:textId="77777777" w:rsidR="00AF5DFE" w:rsidRDefault="00AF5DFE">
            <w:pPr>
              <w:keepLines/>
              <w:autoSpaceDE w:val="0"/>
              <w:autoSpaceDN w:val="0"/>
              <w:adjustRightInd w:val="0"/>
              <w:spacing w:line="240" w:lineRule="atLeast"/>
              <w:rPr>
                <w:color w:val="auto"/>
              </w:rPr>
            </w:pPr>
            <w:r>
              <w:rPr>
                <w:color w:val="auto"/>
              </w:rPr>
              <w:t>5</w:t>
            </w:r>
          </w:p>
        </w:tc>
        <w:tc>
          <w:tcPr>
            <w:tcW w:w="1710" w:type="dxa"/>
          </w:tcPr>
          <w:p w14:paraId="700C0518" w14:textId="77777777" w:rsidR="00AF5DFE" w:rsidRDefault="00AF5DFE">
            <w:pPr>
              <w:keepLines/>
              <w:autoSpaceDE w:val="0"/>
              <w:autoSpaceDN w:val="0"/>
              <w:adjustRightInd w:val="0"/>
              <w:spacing w:line="240" w:lineRule="atLeast"/>
              <w:rPr>
                <w:color w:val="auto"/>
              </w:rPr>
            </w:pPr>
            <w:r>
              <w:rPr>
                <w:color w:val="auto"/>
              </w:rPr>
              <w:t>Market on close</w:t>
            </w:r>
          </w:p>
        </w:tc>
        <w:tc>
          <w:tcPr>
            <w:tcW w:w="360" w:type="dxa"/>
          </w:tcPr>
          <w:p w14:paraId="182C4BF4" w14:textId="77777777" w:rsidR="00AF5DFE" w:rsidRDefault="00AF5DFE">
            <w:pPr>
              <w:keepLines/>
              <w:autoSpaceDE w:val="0"/>
              <w:autoSpaceDN w:val="0"/>
              <w:adjustRightInd w:val="0"/>
              <w:spacing w:line="240" w:lineRule="atLeast"/>
              <w:rPr>
                <w:color w:val="auto"/>
              </w:rPr>
            </w:pPr>
            <w:r>
              <w:rPr>
                <w:color w:val="auto"/>
              </w:rPr>
              <w:t>7</w:t>
            </w:r>
          </w:p>
        </w:tc>
        <w:tc>
          <w:tcPr>
            <w:tcW w:w="1440" w:type="dxa"/>
          </w:tcPr>
          <w:p w14:paraId="766A8835" w14:textId="77777777" w:rsidR="00AF5DFE" w:rsidRDefault="00AF5DFE">
            <w:pPr>
              <w:keepLines/>
              <w:autoSpaceDE w:val="0"/>
              <w:autoSpaceDN w:val="0"/>
              <w:adjustRightInd w:val="0"/>
              <w:spacing w:line="240" w:lineRule="atLeast"/>
              <w:rPr>
                <w:color w:val="auto"/>
              </w:rPr>
            </w:pPr>
            <w:r>
              <w:rPr>
                <w:color w:val="auto"/>
              </w:rPr>
              <w:t>"At the Close"</w:t>
            </w:r>
          </w:p>
        </w:tc>
        <w:tc>
          <w:tcPr>
            <w:tcW w:w="360" w:type="dxa"/>
          </w:tcPr>
          <w:p w14:paraId="6FF85EC6" w14:textId="77777777" w:rsidR="00AF5DFE" w:rsidRDefault="00AF5DFE">
            <w:pPr>
              <w:keepLines/>
              <w:autoSpaceDE w:val="0"/>
              <w:autoSpaceDN w:val="0"/>
              <w:adjustRightInd w:val="0"/>
              <w:spacing w:line="240" w:lineRule="atLeast"/>
              <w:rPr>
                <w:color w:val="auto"/>
              </w:rPr>
            </w:pPr>
            <w:r>
              <w:rPr>
                <w:color w:val="auto"/>
              </w:rPr>
              <w:t>1</w:t>
            </w:r>
          </w:p>
        </w:tc>
        <w:tc>
          <w:tcPr>
            <w:tcW w:w="1854" w:type="dxa"/>
          </w:tcPr>
          <w:p w14:paraId="2658C625" w14:textId="77777777" w:rsidR="00AF5DFE" w:rsidRDefault="00AF5DFE">
            <w:pPr>
              <w:keepLines/>
              <w:autoSpaceDE w:val="0"/>
              <w:autoSpaceDN w:val="0"/>
              <w:adjustRightInd w:val="0"/>
              <w:spacing w:line="240" w:lineRule="atLeast"/>
              <w:rPr>
                <w:color w:val="auto"/>
              </w:rPr>
            </w:pPr>
            <w:r>
              <w:rPr>
                <w:color w:val="auto"/>
              </w:rPr>
              <w:t>"Market"</w:t>
            </w:r>
          </w:p>
        </w:tc>
      </w:tr>
      <w:tr w:rsidR="00AF5DFE" w14:paraId="3A05A914" w14:textId="77777777">
        <w:tc>
          <w:tcPr>
            <w:tcW w:w="450" w:type="dxa"/>
          </w:tcPr>
          <w:p w14:paraId="0A1354F0" w14:textId="77777777" w:rsidR="00AF5DFE" w:rsidRDefault="00AF5DFE">
            <w:pPr>
              <w:keepLines/>
              <w:autoSpaceDE w:val="0"/>
              <w:autoSpaceDN w:val="0"/>
              <w:adjustRightInd w:val="0"/>
              <w:spacing w:line="240" w:lineRule="atLeast"/>
              <w:rPr>
                <w:color w:val="auto"/>
              </w:rPr>
            </w:pPr>
            <w:r>
              <w:rPr>
                <w:color w:val="auto"/>
              </w:rPr>
              <w:t>A</w:t>
            </w:r>
          </w:p>
        </w:tc>
        <w:tc>
          <w:tcPr>
            <w:tcW w:w="1710" w:type="dxa"/>
          </w:tcPr>
          <w:p w14:paraId="22AE2FB7" w14:textId="77777777" w:rsidR="00AF5DFE" w:rsidRDefault="00AF5DFE">
            <w:pPr>
              <w:keepLines/>
              <w:autoSpaceDE w:val="0"/>
              <w:autoSpaceDN w:val="0"/>
              <w:adjustRightInd w:val="0"/>
              <w:spacing w:line="240" w:lineRule="atLeast"/>
              <w:rPr>
                <w:color w:val="auto"/>
              </w:rPr>
            </w:pPr>
            <w:r>
              <w:rPr>
                <w:color w:val="auto"/>
              </w:rPr>
              <w:t>On close</w:t>
            </w:r>
          </w:p>
        </w:tc>
        <w:tc>
          <w:tcPr>
            <w:tcW w:w="360" w:type="dxa"/>
          </w:tcPr>
          <w:p w14:paraId="0F693F9F" w14:textId="77777777" w:rsidR="00AF5DFE" w:rsidRDefault="00AF5DFE">
            <w:pPr>
              <w:keepLines/>
              <w:autoSpaceDE w:val="0"/>
              <w:autoSpaceDN w:val="0"/>
              <w:adjustRightInd w:val="0"/>
              <w:spacing w:line="240" w:lineRule="atLeast"/>
              <w:rPr>
                <w:color w:val="auto"/>
              </w:rPr>
            </w:pPr>
            <w:r>
              <w:rPr>
                <w:color w:val="auto"/>
              </w:rPr>
              <w:t>7</w:t>
            </w:r>
          </w:p>
        </w:tc>
        <w:tc>
          <w:tcPr>
            <w:tcW w:w="1440" w:type="dxa"/>
          </w:tcPr>
          <w:p w14:paraId="53BA7CD2" w14:textId="77777777" w:rsidR="00AF5DFE" w:rsidRDefault="00AF5DFE">
            <w:pPr>
              <w:keepLines/>
              <w:autoSpaceDE w:val="0"/>
              <w:autoSpaceDN w:val="0"/>
              <w:adjustRightInd w:val="0"/>
              <w:spacing w:line="240" w:lineRule="atLeast"/>
              <w:rPr>
                <w:color w:val="auto"/>
              </w:rPr>
            </w:pPr>
            <w:r>
              <w:rPr>
                <w:color w:val="auto"/>
              </w:rPr>
              <w:t>"At the Close"</w:t>
            </w:r>
          </w:p>
        </w:tc>
        <w:tc>
          <w:tcPr>
            <w:tcW w:w="360" w:type="dxa"/>
          </w:tcPr>
          <w:p w14:paraId="345357C3" w14:textId="77777777" w:rsidR="00AF5DFE" w:rsidRDefault="00AF5DFE">
            <w:pPr>
              <w:keepLines/>
              <w:autoSpaceDE w:val="0"/>
              <w:autoSpaceDN w:val="0"/>
              <w:adjustRightInd w:val="0"/>
              <w:spacing w:line="240" w:lineRule="atLeast"/>
              <w:rPr>
                <w:color w:val="auto"/>
              </w:rPr>
            </w:pPr>
            <w:r>
              <w:rPr>
                <w:color w:val="auto"/>
              </w:rPr>
              <w:t>1</w:t>
            </w:r>
          </w:p>
        </w:tc>
        <w:tc>
          <w:tcPr>
            <w:tcW w:w="1854" w:type="dxa"/>
          </w:tcPr>
          <w:p w14:paraId="7C5A94A6" w14:textId="77777777" w:rsidR="00AF5DFE" w:rsidRDefault="00AF5DFE">
            <w:pPr>
              <w:keepLines/>
              <w:autoSpaceDE w:val="0"/>
              <w:autoSpaceDN w:val="0"/>
              <w:adjustRightInd w:val="0"/>
              <w:spacing w:line="240" w:lineRule="atLeast"/>
              <w:rPr>
                <w:color w:val="auto"/>
              </w:rPr>
            </w:pPr>
            <w:r>
              <w:rPr>
                <w:color w:val="auto"/>
              </w:rPr>
              <w:t>"Market"</w:t>
            </w:r>
          </w:p>
        </w:tc>
      </w:tr>
      <w:tr w:rsidR="00AF5DFE" w14:paraId="4FE6FE61" w14:textId="77777777">
        <w:tc>
          <w:tcPr>
            <w:tcW w:w="450" w:type="dxa"/>
          </w:tcPr>
          <w:p w14:paraId="06343903" w14:textId="77777777" w:rsidR="00AF5DFE" w:rsidRDefault="00AF5DFE">
            <w:pPr>
              <w:keepLines/>
              <w:autoSpaceDE w:val="0"/>
              <w:autoSpaceDN w:val="0"/>
              <w:adjustRightInd w:val="0"/>
              <w:spacing w:line="240" w:lineRule="atLeast"/>
              <w:rPr>
                <w:color w:val="auto"/>
              </w:rPr>
            </w:pPr>
            <w:r>
              <w:rPr>
                <w:color w:val="auto"/>
              </w:rPr>
              <w:t>B</w:t>
            </w:r>
          </w:p>
        </w:tc>
        <w:tc>
          <w:tcPr>
            <w:tcW w:w="1710" w:type="dxa"/>
          </w:tcPr>
          <w:p w14:paraId="1C7BEC47" w14:textId="77777777" w:rsidR="00AF5DFE" w:rsidRDefault="00AF5DFE">
            <w:pPr>
              <w:keepLines/>
              <w:autoSpaceDE w:val="0"/>
              <w:autoSpaceDN w:val="0"/>
              <w:adjustRightInd w:val="0"/>
              <w:spacing w:line="240" w:lineRule="atLeast"/>
              <w:rPr>
                <w:color w:val="auto"/>
              </w:rPr>
            </w:pPr>
            <w:r>
              <w:rPr>
                <w:color w:val="auto"/>
              </w:rPr>
              <w:t>Limit on close</w:t>
            </w:r>
          </w:p>
        </w:tc>
        <w:tc>
          <w:tcPr>
            <w:tcW w:w="360" w:type="dxa"/>
          </w:tcPr>
          <w:p w14:paraId="59241E82" w14:textId="77777777" w:rsidR="00AF5DFE" w:rsidRDefault="00AF5DFE">
            <w:pPr>
              <w:keepLines/>
              <w:autoSpaceDE w:val="0"/>
              <w:autoSpaceDN w:val="0"/>
              <w:adjustRightInd w:val="0"/>
              <w:spacing w:line="240" w:lineRule="atLeast"/>
              <w:rPr>
                <w:color w:val="auto"/>
              </w:rPr>
            </w:pPr>
            <w:r>
              <w:rPr>
                <w:color w:val="auto"/>
              </w:rPr>
              <w:t>7</w:t>
            </w:r>
          </w:p>
        </w:tc>
        <w:tc>
          <w:tcPr>
            <w:tcW w:w="1440" w:type="dxa"/>
          </w:tcPr>
          <w:p w14:paraId="59B33C57" w14:textId="77777777" w:rsidR="00AF5DFE" w:rsidRDefault="00AF5DFE">
            <w:pPr>
              <w:keepLines/>
              <w:autoSpaceDE w:val="0"/>
              <w:autoSpaceDN w:val="0"/>
              <w:adjustRightInd w:val="0"/>
              <w:spacing w:line="240" w:lineRule="atLeast"/>
              <w:rPr>
                <w:color w:val="auto"/>
              </w:rPr>
            </w:pPr>
            <w:r>
              <w:rPr>
                <w:color w:val="auto"/>
              </w:rPr>
              <w:t>"At the Close"</w:t>
            </w:r>
          </w:p>
        </w:tc>
        <w:tc>
          <w:tcPr>
            <w:tcW w:w="360" w:type="dxa"/>
          </w:tcPr>
          <w:p w14:paraId="4C1EAAA6" w14:textId="77777777" w:rsidR="00AF5DFE" w:rsidRDefault="00AF5DFE">
            <w:pPr>
              <w:keepLines/>
              <w:autoSpaceDE w:val="0"/>
              <w:autoSpaceDN w:val="0"/>
              <w:adjustRightInd w:val="0"/>
              <w:spacing w:line="240" w:lineRule="atLeast"/>
              <w:rPr>
                <w:color w:val="auto"/>
              </w:rPr>
            </w:pPr>
            <w:r>
              <w:rPr>
                <w:color w:val="auto"/>
              </w:rPr>
              <w:t>2</w:t>
            </w:r>
          </w:p>
        </w:tc>
        <w:tc>
          <w:tcPr>
            <w:tcW w:w="1854" w:type="dxa"/>
          </w:tcPr>
          <w:p w14:paraId="4F85825D" w14:textId="77777777" w:rsidR="00AF5DFE" w:rsidRDefault="00AF5DFE">
            <w:pPr>
              <w:keepLines/>
              <w:autoSpaceDE w:val="0"/>
              <w:autoSpaceDN w:val="0"/>
              <w:adjustRightInd w:val="0"/>
              <w:spacing w:line="240" w:lineRule="atLeast"/>
              <w:rPr>
                <w:color w:val="auto"/>
              </w:rPr>
            </w:pPr>
            <w:r>
              <w:rPr>
                <w:color w:val="auto"/>
              </w:rPr>
              <w:t>"Limit"</w:t>
            </w:r>
          </w:p>
        </w:tc>
      </w:tr>
    </w:tbl>
    <w:p w14:paraId="6BB9ABD9" w14:textId="77777777" w:rsidR="00AF5DFE" w:rsidRDefault="00AF5DFE">
      <w:pPr>
        <w:pStyle w:val="NormalIndent"/>
      </w:pPr>
    </w:p>
    <w:p w14:paraId="4D029127" w14:textId="77777777" w:rsidR="00AF5DFE" w:rsidRDefault="00AF5DFE">
      <w:pPr>
        <w:pStyle w:val="Heading3"/>
        <w:numPr>
          <w:ilvl w:val="0"/>
          <w:numId w:val="23"/>
        </w:numPr>
      </w:pPr>
      <w:bookmarkStart w:id="5446" w:name="_Toc227925218"/>
      <w:r>
        <w:t>Removed Deprecated Field:  Rule80A (tag 47) [Deprecated and Replaced in FIX 4.3, Removed in FIX 4.4]</w:t>
      </w:r>
      <w:bookmarkEnd w:id="5446"/>
    </w:p>
    <w:p w14:paraId="76875F9A" w14:textId="77777777" w:rsidR="00AF5DFE" w:rsidRDefault="00AF5DFE">
      <w:pPr>
        <w:pStyle w:val="NormalIndent"/>
        <w:rPr>
          <w:b/>
          <w:i/>
        </w:rPr>
      </w:pPr>
      <w:r>
        <w:rPr>
          <w:b/>
          <w:i/>
        </w:rPr>
        <w:t>Affected Volume 4: field removed from New Order – Single, Order Cancel/Replace Request (aka Order Modification Request), and New Order List messages.</w:t>
      </w:r>
    </w:p>
    <w:p w14:paraId="426BA05D" w14:textId="77777777" w:rsidR="00AF5DFE" w:rsidRDefault="00AF5DFE">
      <w:pPr>
        <w:pStyle w:val="NormalIndent"/>
        <w:rPr>
          <w:color w:val="auto"/>
        </w:rPr>
      </w:pPr>
      <w:r>
        <w:rPr>
          <w:color w:val="auto"/>
        </w:rPr>
        <w:t xml:space="preserve">The Rule80A field (known prior to FIX 4.2 as "Rule80A" and in FIX 4.2 as "Rule80A (aka OrderCapacity)") was deprecated and replaced in FIX 4.3 by the combined use of the new to FIX 4.3 OrderCapacity and Order Restrictions fields. </w:t>
      </w:r>
      <w:r>
        <w:rPr>
          <w:b/>
          <w:color w:val="auto"/>
        </w:rPr>
        <w:t>The</w:t>
      </w:r>
      <w:r>
        <w:rPr>
          <w:color w:val="auto"/>
        </w:rPr>
        <w:t xml:space="preserve"> </w:t>
      </w:r>
      <w:r>
        <w:rPr>
          <w:b/>
          <w:color w:val="auto"/>
        </w:rPr>
        <w:t xml:space="preserve">Rule80A field was removed in FIX 4.4. </w:t>
      </w:r>
      <w:r>
        <w:rPr>
          <w:color w:val="auto"/>
        </w:rPr>
        <w:t xml:space="preserve"> The "(aka OrderCapacity)" designation has been removed from the Rule80A field.</w:t>
      </w:r>
      <w:r>
        <w:rPr>
          <w:b/>
          <w:color w:val="auto"/>
        </w:rPr>
        <w:t xml:space="preserve">  Mapping of the replaced Rule80A field's values is as follows</w:t>
      </w:r>
      <w:r>
        <w:rPr>
          <w:color w:val="auto"/>
        </w:rPr>
        <w:t>:</w:t>
      </w:r>
    </w:p>
    <w:p w14:paraId="35F3EEB8" w14:textId="77777777" w:rsidR="00AF5DFE" w:rsidRDefault="00AF5DFE">
      <w:pPr>
        <w:pStyle w:val="NormalIndent"/>
        <w:rPr>
          <w:color w:val="auto"/>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2700"/>
        <w:gridCol w:w="720"/>
        <w:gridCol w:w="1440"/>
        <w:gridCol w:w="720"/>
        <w:gridCol w:w="1620"/>
        <w:gridCol w:w="810"/>
        <w:gridCol w:w="2250"/>
      </w:tblGrid>
      <w:tr w:rsidR="00AF5DFE" w14:paraId="6C34A64D" w14:textId="77777777">
        <w:tc>
          <w:tcPr>
            <w:tcW w:w="3060" w:type="dxa"/>
            <w:gridSpan w:val="2"/>
          </w:tcPr>
          <w:p w14:paraId="6A19E800" w14:textId="77777777" w:rsidR="00AF5DFE" w:rsidRDefault="00AF5DFE">
            <w:pPr>
              <w:keepLines/>
              <w:autoSpaceDE w:val="0"/>
              <w:autoSpaceDN w:val="0"/>
              <w:adjustRightInd w:val="0"/>
              <w:spacing w:line="240" w:lineRule="atLeast"/>
              <w:rPr>
                <w:color w:val="auto"/>
              </w:rPr>
            </w:pPr>
            <w:r>
              <w:rPr>
                <w:color w:val="auto"/>
              </w:rPr>
              <w:t>Replaced Field</w:t>
            </w:r>
          </w:p>
          <w:p w14:paraId="7EE63C0F" w14:textId="77777777" w:rsidR="00AF5DFE" w:rsidRDefault="00AF5DFE">
            <w:pPr>
              <w:keepLines/>
              <w:autoSpaceDE w:val="0"/>
              <w:autoSpaceDN w:val="0"/>
              <w:adjustRightInd w:val="0"/>
              <w:spacing w:line="240" w:lineRule="atLeast"/>
              <w:rPr>
                <w:color w:val="auto"/>
              </w:rPr>
            </w:pPr>
            <w:r>
              <w:rPr>
                <w:color w:val="auto"/>
              </w:rPr>
              <w:t>Rule80A (47) Value</w:t>
            </w:r>
          </w:p>
        </w:tc>
        <w:tc>
          <w:tcPr>
            <w:tcW w:w="2160" w:type="dxa"/>
            <w:gridSpan w:val="2"/>
          </w:tcPr>
          <w:p w14:paraId="619B1983" w14:textId="77777777" w:rsidR="00AF5DFE" w:rsidRDefault="00AF5DFE">
            <w:pPr>
              <w:keepLines/>
              <w:autoSpaceDE w:val="0"/>
              <w:autoSpaceDN w:val="0"/>
              <w:adjustRightInd w:val="0"/>
              <w:spacing w:line="240" w:lineRule="atLeast"/>
              <w:rPr>
                <w:color w:val="auto"/>
              </w:rPr>
            </w:pPr>
            <w:r>
              <w:rPr>
                <w:color w:val="auto"/>
              </w:rPr>
              <w:t>OrderCapacity (528)</w:t>
            </w:r>
          </w:p>
        </w:tc>
        <w:tc>
          <w:tcPr>
            <w:tcW w:w="2340" w:type="dxa"/>
            <w:gridSpan w:val="2"/>
          </w:tcPr>
          <w:p w14:paraId="162E9F6B" w14:textId="77777777" w:rsidR="00AF5DFE" w:rsidRDefault="00AF5DFE">
            <w:pPr>
              <w:keepLines/>
              <w:autoSpaceDE w:val="0"/>
              <w:autoSpaceDN w:val="0"/>
              <w:adjustRightInd w:val="0"/>
              <w:spacing w:line="240" w:lineRule="atLeast"/>
              <w:jc w:val="left"/>
              <w:rPr>
                <w:color w:val="auto"/>
              </w:rPr>
            </w:pPr>
            <w:r>
              <w:rPr>
                <w:color w:val="auto"/>
              </w:rPr>
              <w:t>OrderRestrictions (529)</w:t>
            </w:r>
          </w:p>
          <w:p w14:paraId="15A683C5" w14:textId="77777777" w:rsidR="00AF5DFE" w:rsidRDefault="00AF5DFE">
            <w:pPr>
              <w:keepLines/>
              <w:autoSpaceDE w:val="0"/>
              <w:autoSpaceDN w:val="0"/>
              <w:adjustRightInd w:val="0"/>
              <w:spacing w:line="240" w:lineRule="atLeast"/>
              <w:jc w:val="left"/>
              <w:rPr>
                <w:color w:val="auto"/>
              </w:rPr>
            </w:pPr>
            <w:r>
              <w:rPr>
                <w:color w:val="auto"/>
              </w:rPr>
              <w:t xml:space="preserve">Note datatype: MultipleValueString </w:t>
            </w:r>
          </w:p>
        </w:tc>
        <w:tc>
          <w:tcPr>
            <w:tcW w:w="3060" w:type="dxa"/>
            <w:gridSpan w:val="2"/>
          </w:tcPr>
          <w:p w14:paraId="3019E360" w14:textId="77777777" w:rsidR="00AF5DFE" w:rsidRDefault="00AF5DFE">
            <w:pPr>
              <w:keepLines/>
              <w:autoSpaceDE w:val="0"/>
              <w:autoSpaceDN w:val="0"/>
              <w:adjustRightInd w:val="0"/>
              <w:spacing w:line="240" w:lineRule="atLeast"/>
              <w:rPr>
                <w:color w:val="auto"/>
              </w:rPr>
            </w:pPr>
            <w:r>
              <w:rPr>
                <w:color w:val="auto"/>
              </w:rPr>
              <w:t>Side (54)</w:t>
            </w:r>
          </w:p>
        </w:tc>
      </w:tr>
      <w:tr w:rsidR="00AF5DFE" w14:paraId="480B70EE" w14:textId="77777777">
        <w:tc>
          <w:tcPr>
            <w:tcW w:w="360" w:type="dxa"/>
          </w:tcPr>
          <w:p w14:paraId="3ADCBC4D" w14:textId="77777777" w:rsidR="00AF5DFE" w:rsidRDefault="00AF5DFE">
            <w:pPr>
              <w:keepLines/>
              <w:autoSpaceDE w:val="0"/>
              <w:autoSpaceDN w:val="0"/>
              <w:adjustRightInd w:val="0"/>
              <w:spacing w:line="240" w:lineRule="atLeast"/>
              <w:rPr>
                <w:color w:val="auto"/>
              </w:rPr>
            </w:pPr>
            <w:r>
              <w:rPr>
                <w:color w:val="auto"/>
              </w:rPr>
              <w:t>A</w:t>
            </w:r>
          </w:p>
        </w:tc>
        <w:tc>
          <w:tcPr>
            <w:tcW w:w="2700" w:type="dxa"/>
          </w:tcPr>
          <w:p w14:paraId="4130B834" w14:textId="77777777" w:rsidR="00AF5DFE" w:rsidRDefault="00AF5DFE">
            <w:pPr>
              <w:keepLines/>
              <w:autoSpaceDE w:val="0"/>
              <w:autoSpaceDN w:val="0"/>
              <w:adjustRightInd w:val="0"/>
              <w:spacing w:line="240" w:lineRule="atLeast"/>
              <w:rPr>
                <w:color w:val="auto"/>
              </w:rPr>
            </w:pPr>
            <w:r>
              <w:rPr>
                <w:color w:val="auto"/>
              </w:rPr>
              <w:t>Agency single order</w:t>
            </w:r>
          </w:p>
        </w:tc>
        <w:tc>
          <w:tcPr>
            <w:tcW w:w="720" w:type="dxa"/>
          </w:tcPr>
          <w:p w14:paraId="051781C1" w14:textId="77777777" w:rsidR="00AF5DFE" w:rsidRDefault="00AF5DFE">
            <w:pPr>
              <w:keepLines/>
              <w:autoSpaceDE w:val="0"/>
              <w:autoSpaceDN w:val="0"/>
              <w:adjustRightInd w:val="0"/>
              <w:spacing w:line="240" w:lineRule="atLeast"/>
              <w:rPr>
                <w:color w:val="auto"/>
              </w:rPr>
            </w:pPr>
            <w:r>
              <w:rPr>
                <w:color w:val="auto"/>
              </w:rPr>
              <w:t>A</w:t>
            </w:r>
          </w:p>
        </w:tc>
        <w:tc>
          <w:tcPr>
            <w:tcW w:w="1440" w:type="dxa"/>
          </w:tcPr>
          <w:p w14:paraId="71D97AF0" w14:textId="77777777" w:rsidR="00AF5DFE" w:rsidRDefault="00AF5DFE">
            <w:pPr>
              <w:keepLines/>
              <w:autoSpaceDE w:val="0"/>
              <w:autoSpaceDN w:val="0"/>
              <w:adjustRightInd w:val="0"/>
              <w:spacing w:line="240" w:lineRule="atLeast"/>
              <w:rPr>
                <w:color w:val="auto"/>
              </w:rPr>
            </w:pPr>
            <w:r>
              <w:rPr>
                <w:color w:val="auto"/>
              </w:rPr>
              <w:t>Agency</w:t>
            </w:r>
          </w:p>
        </w:tc>
        <w:tc>
          <w:tcPr>
            <w:tcW w:w="720" w:type="dxa"/>
          </w:tcPr>
          <w:p w14:paraId="3F4E415F" w14:textId="77777777" w:rsidR="00AF5DFE" w:rsidRDefault="00AF5DFE">
            <w:pPr>
              <w:keepLines/>
              <w:autoSpaceDE w:val="0"/>
              <w:autoSpaceDN w:val="0"/>
              <w:adjustRightInd w:val="0"/>
              <w:spacing w:line="240" w:lineRule="atLeast"/>
              <w:rPr>
                <w:color w:val="auto"/>
              </w:rPr>
            </w:pPr>
          </w:p>
        </w:tc>
        <w:tc>
          <w:tcPr>
            <w:tcW w:w="1620" w:type="dxa"/>
          </w:tcPr>
          <w:p w14:paraId="382EC0D7" w14:textId="77777777" w:rsidR="00AF5DFE" w:rsidRDefault="00AF5DFE">
            <w:pPr>
              <w:keepLines/>
              <w:autoSpaceDE w:val="0"/>
              <w:autoSpaceDN w:val="0"/>
              <w:adjustRightInd w:val="0"/>
              <w:spacing w:line="240" w:lineRule="atLeast"/>
              <w:rPr>
                <w:color w:val="auto"/>
              </w:rPr>
            </w:pPr>
          </w:p>
        </w:tc>
        <w:tc>
          <w:tcPr>
            <w:tcW w:w="810" w:type="dxa"/>
          </w:tcPr>
          <w:p w14:paraId="74A8BE16" w14:textId="77777777" w:rsidR="00AF5DFE" w:rsidRDefault="00AF5DFE">
            <w:pPr>
              <w:keepLines/>
              <w:autoSpaceDE w:val="0"/>
              <w:autoSpaceDN w:val="0"/>
              <w:adjustRightInd w:val="0"/>
              <w:spacing w:line="240" w:lineRule="atLeast"/>
              <w:rPr>
                <w:color w:val="auto"/>
              </w:rPr>
            </w:pPr>
          </w:p>
        </w:tc>
        <w:tc>
          <w:tcPr>
            <w:tcW w:w="2250" w:type="dxa"/>
          </w:tcPr>
          <w:p w14:paraId="089144DC" w14:textId="77777777" w:rsidR="00AF5DFE" w:rsidRDefault="00AF5DFE">
            <w:pPr>
              <w:keepLines/>
              <w:autoSpaceDE w:val="0"/>
              <w:autoSpaceDN w:val="0"/>
              <w:adjustRightInd w:val="0"/>
              <w:spacing w:line="240" w:lineRule="atLeast"/>
              <w:rPr>
                <w:color w:val="auto"/>
              </w:rPr>
            </w:pPr>
          </w:p>
        </w:tc>
      </w:tr>
      <w:tr w:rsidR="00AF5DFE" w14:paraId="3A302108" w14:textId="77777777">
        <w:tc>
          <w:tcPr>
            <w:tcW w:w="360" w:type="dxa"/>
          </w:tcPr>
          <w:p w14:paraId="79F83F76" w14:textId="77777777" w:rsidR="00AF5DFE" w:rsidRDefault="00AF5DFE">
            <w:pPr>
              <w:keepLines/>
              <w:autoSpaceDE w:val="0"/>
              <w:autoSpaceDN w:val="0"/>
              <w:adjustRightInd w:val="0"/>
              <w:spacing w:line="240" w:lineRule="atLeast"/>
              <w:rPr>
                <w:color w:val="auto"/>
              </w:rPr>
            </w:pPr>
            <w:r>
              <w:rPr>
                <w:color w:val="auto"/>
              </w:rPr>
              <w:t>B</w:t>
            </w:r>
          </w:p>
        </w:tc>
        <w:tc>
          <w:tcPr>
            <w:tcW w:w="2700" w:type="dxa"/>
          </w:tcPr>
          <w:p w14:paraId="43A78C60" w14:textId="77777777" w:rsidR="00AF5DFE" w:rsidRDefault="00AF5DFE">
            <w:pPr>
              <w:keepLines/>
              <w:autoSpaceDE w:val="0"/>
              <w:autoSpaceDN w:val="0"/>
              <w:adjustRightInd w:val="0"/>
              <w:spacing w:line="240" w:lineRule="atLeast"/>
              <w:rPr>
                <w:color w:val="auto"/>
              </w:rPr>
            </w:pPr>
            <w:r>
              <w:rPr>
                <w:color w:val="auto"/>
              </w:rPr>
              <w:t>Short exempt transaction (refer to A type)</w:t>
            </w:r>
          </w:p>
        </w:tc>
        <w:tc>
          <w:tcPr>
            <w:tcW w:w="720" w:type="dxa"/>
          </w:tcPr>
          <w:p w14:paraId="0DC1181E" w14:textId="77777777" w:rsidR="00AF5DFE" w:rsidRDefault="00AF5DFE">
            <w:pPr>
              <w:keepLines/>
              <w:autoSpaceDE w:val="0"/>
              <w:autoSpaceDN w:val="0"/>
              <w:adjustRightInd w:val="0"/>
              <w:spacing w:line="240" w:lineRule="atLeast"/>
              <w:rPr>
                <w:color w:val="auto"/>
              </w:rPr>
            </w:pPr>
            <w:r>
              <w:rPr>
                <w:color w:val="auto"/>
              </w:rPr>
              <w:t>A</w:t>
            </w:r>
          </w:p>
        </w:tc>
        <w:tc>
          <w:tcPr>
            <w:tcW w:w="1440" w:type="dxa"/>
          </w:tcPr>
          <w:p w14:paraId="43C6F730" w14:textId="77777777" w:rsidR="00AF5DFE" w:rsidRDefault="00AF5DFE">
            <w:pPr>
              <w:keepLines/>
              <w:autoSpaceDE w:val="0"/>
              <w:autoSpaceDN w:val="0"/>
              <w:adjustRightInd w:val="0"/>
              <w:spacing w:line="240" w:lineRule="atLeast"/>
              <w:rPr>
                <w:color w:val="auto"/>
              </w:rPr>
            </w:pPr>
            <w:r>
              <w:rPr>
                <w:color w:val="auto"/>
              </w:rPr>
              <w:t>Agency</w:t>
            </w:r>
          </w:p>
        </w:tc>
        <w:tc>
          <w:tcPr>
            <w:tcW w:w="720" w:type="dxa"/>
          </w:tcPr>
          <w:p w14:paraId="4305C06F" w14:textId="77777777" w:rsidR="00AF5DFE" w:rsidRDefault="00AF5DFE">
            <w:pPr>
              <w:keepLines/>
              <w:autoSpaceDE w:val="0"/>
              <w:autoSpaceDN w:val="0"/>
              <w:adjustRightInd w:val="0"/>
              <w:spacing w:line="240" w:lineRule="atLeast"/>
              <w:rPr>
                <w:color w:val="auto"/>
              </w:rPr>
            </w:pPr>
          </w:p>
        </w:tc>
        <w:tc>
          <w:tcPr>
            <w:tcW w:w="1620" w:type="dxa"/>
          </w:tcPr>
          <w:p w14:paraId="4EB42D8D" w14:textId="77777777" w:rsidR="00AF5DFE" w:rsidRDefault="00AF5DFE">
            <w:pPr>
              <w:keepLines/>
              <w:autoSpaceDE w:val="0"/>
              <w:autoSpaceDN w:val="0"/>
              <w:adjustRightInd w:val="0"/>
              <w:spacing w:line="240" w:lineRule="atLeast"/>
              <w:rPr>
                <w:color w:val="auto"/>
              </w:rPr>
            </w:pPr>
          </w:p>
        </w:tc>
        <w:tc>
          <w:tcPr>
            <w:tcW w:w="810" w:type="dxa"/>
          </w:tcPr>
          <w:p w14:paraId="71446225" w14:textId="77777777" w:rsidR="00AF5DFE" w:rsidRDefault="00AF5DFE">
            <w:pPr>
              <w:keepLines/>
              <w:autoSpaceDE w:val="0"/>
              <w:autoSpaceDN w:val="0"/>
              <w:adjustRightInd w:val="0"/>
              <w:spacing w:line="240" w:lineRule="atLeast"/>
              <w:jc w:val="left"/>
              <w:rPr>
                <w:color w:val="auto"/>
              </w:rPr>
            </w:pPr>
            <w:r>
              <w:rPr>
                <w:color w:val="auto"/>
              </w:rPr>
              <w:t>6 or A</w:t>
            </w:r>
          </w:p>
        </w:tc>
        <w:tc>
          <w:tcPr>
            <w:tcW w:w="2250" w:type="dxa"/>
          </w:tcPr>
          <w:p w14:paraId="6776232B" w14:textId="77777777" w:rsidR="00AF5DFE" w:rsidRDefault="00AF5DFE">
            <w:pPr>
              <w:keepLines/>
              <w:autoSpaceDE w:val="0"/>
              <w:autoSpaceDN w:val="0"/>
              <w:adjustRightInd w:val="0"/>
              <w:spacing w:line="240" w:lineRule="atLeast"/>
              <w:rPr>
                <w:color w:val="auto"/>
              </w:rPr>
            </w:pPr>
            <w:r>
              <w:rPr>
                <w:color w:val="auto"/>
              </w:rPr>
              <w:t>Sell short exempt or Cross short exempt</w:t>
            </w:r>
          </w:p>
        </w:tc>
      </w:tr>
      <w:tr w:rsidR="00AF5DFE" w14:paraId="7C57F28E" w14:textId="77777777">
        <w:trPr>
          <w:cantSplit/>
          <w:trHeight w:val="300"/>
        </w:trPr>
        <w:tc>
          <w:tcPr>
            <w:tcW w:w="360" w:type="dxa"/>
            <w:vMerge w:val="restart"/>
          </w:tcPr>
          <w:p w14:paraId="637005C6" w14:textId="77777777" w:rsidR="00AF5DFE" w:rsidRDefault="00AF5DFE">
            <w:pPr>
              <w:keepLines/>
              <w:autoSpaceDE w:val="0"/>
              <w:autoSpaceDN w:val="0"/>
              <w:adjustRightInd w:val="0"/>
              <w:spacing w:line="240" w:lineRule="atLeast"/>
              <w:rPr>
                <w:color w:val="auto"/>
              </w:rPr>
            </w:pPr>
            <w:r>
              <w:rPr>
                <w:color w:val="auto"/>
              </w:rPr>
              <w:t>C</w:t>
            </w:r>
          </w:p>
        </w:tc>
        <w:tc>
          <w:tcPr>
            <w:tcW w:w="2700" w:type="dxa"/>
            <w:vMerge w:val="restart"/>
          </w:tcPr>
          <w:p w14:paraId="5B9A5CE9" w14:textId="77777777" w:rsidR="00AF5DFE" w:rsidRDefault="00AF5DFE">
            <w:pPr>
              <w:keepLines/>
              <w:autoSpaceDE w:val="0"/>
              <w:autoSpaceDN w:val="0"/>
              <w:adjustRightInd w:val="0"/>
              <w:spacing w:line="240" w:lineRule="atLeast"/>
              <w:rPr>
                <w:color w:val="auto"/>
              </w:rPr>
            </w:pPr>
            <w:r>
              <w:rPr>
                <w:color w:val="auto"/>
              </w:rPr>
              <w:t>Proprietary, Non-Algorithmic Program Trade (non-index arbitrage)</w:t>
            </w:r>
          </w:p>
        </w:tc>
        <w:tc>
          <w:tcPr>
            <w:tcW w:w="720" w:type="dxa"/>
            <w:vMerge w:val="restart"/>
          </w:tcPr>
          <w:p w14:paraId="4BEB4AA2" w14:textId="77777777" w:rsidR="00AF5DFE" w:rsidRDefault="00AF5DFE">
            <w:pPr>
              <w:keepLines/>
              <w:autoSpaceDE w:val="0"/>
              <w:autoSpaceDN w:val="0"/>
              <w:adjustRightInd w:val="0"/>
              <w:spacing w:line="240" w:lineRule="atLeast"/>
              <w:rPr>
                <w:color w:val="auto"/>
              </w:rPr>
            </w:pPr>
            <w:r>
              <w:rPr>
                <w:color w:val="auto"/>
              </w:rPr>
              <w:t>P</w:t>
            </w:r>
          </w:p>
        </w:tc>
        <w:tc>
          <w:tcPr>
            <w:tcW w:w="1440" w:type="dxa"/>
            <w:vMerge w:val="restart"/>
          </w:tcPr>
          <w:p w14:paraId="1C9B0996" w14:textId="77777777" w:rsidR="00AF5DFE" w:rsidRDefault="00AF5DFE">
            <w:pPr>
              <w:keepLines/>
              <w:autoSpaceDE w:val="0"/>
              <w:autoSpaceDN w:val="0"/>
              <w:adjustRightInd w:val="0"/>
              <w:spacing w:line="240" w:lineRule="atLeast"/>
              <w:rPr>
                <w:color w:val="auto"/>
              </w:rPr>
            </w:pPr>
            <w:r>
              <w:rPr>
                <w:color w:val="auto"/>
              </w:rPr>
              <w:t xml:space="preserve">Principal </w:t>
            </w:r>
          </w:p>
        </w:tc>
        <w:tc>
          <w:tcPr>
            <w:tcW w:w="720" w:type="dxa"/>
            <w:vMerge w:val="restart"/>
          </w:tcPr>
          <w:p w14:paraId="02CB8614" w14:textId="77777777" w:rsidR="00AF5DFE" w:rsidRDefault="00AF5DFE">
            <w:pPr>
              <w:keepLines/>
              <w:autoSpaceDE w:val="0"/>
              <w:autoSpaceDN w:val="0"/>
              <w:adjustRightInd w:val="0"/>
              <w:spacing w:line="240" w:lineRule="atLeast"/>
              <w:rPr>
                <w:color w:val="auto"/>
              </w:rPr>
            </w:pPr>
            <w:r>
              <w:rPr>
                <w:color w:val="auto"/>
              </w:rPr>
              <w:t>1 3 D</w:t>
            </w:r>
          </w:p>
        </w:tc>
        <w:tc>
          <w:tcPr>
            <w:tcW w:w="1620" w:type="dxa"/>
          </w:tcPr>
          <w:p w14:paraId="54E364C9"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329E63B7" w14:textId="77777777" w:rsidR="00AF5DFE" w:rsidRDefault="00AF5DFE">
            <w:pPr>
              <w:keepLines/>
              <w:autoSpaceDE w:val="0"/>
              <w:autoSpaceDN w:val="0"/>
              <w:adjustRightInd w:val="0"/>
              <w:spacing w:line="240" w:lineRule="atLeast"/>
              <w:rPr>
                <w:color w:val="auto"/>
              </w:rPr>
            </w:pPr>
          </w:p>
        </w:tc>
        <w:tc>
          <w:tcPr>
            <w:tcW w:w="2250" w:type="dxa"/>
            <w:vMerge w:val="restart"/>
          </w:tcPr>
          <w:p w14:paraId="01643528" w14:textId="77777777" w:rsidR="00AF5DFE" w:rsidRDefault="00AF5DFE">
            <w:pPr>
              <w:keepLines/>
              <w:autoSpaceDE w:val="0"/>
              <w:autoSpaceDN w:val="0"/>
              <w:adjustRightInd w:val="0"/>
              <w:spacing w:line="240" w:lineRule="atLeast"/>
              <w:rPr>
                <w:color w:val="auto"/>
              </w:rPr>
            </w:pPr>
          </w:p>
        </w:tc>
      </w:tr>
      <w:tr w:rsidR="00AF5DFE" w14:paraId="123667F6" w14:textId="77777777">
        <w:trPr>
          <w:cantSplit/>
          <w:trHeight w:val="353"/>
        </w:trPr>
        <w:tc>
          <w:tcPr>
            <w:tcW w:w="360" w:type="dxa"/>
            <w:vMerge/>
          </w:tcPr>
          <w:p w14:paraId="5501262D" w14:textId="77777777" w:rsidR="00AF5DFE" w:rsidRDefault="00AF5DFE">
            <w:pPr>
              <w:keepLines/>
              <w:autoSpaceDE w:val="0"/>
              <w:autoSpaceDN w:val="0"/>
              <w:adjustRightInd w:val="0"/>
              <w:spacing w:line="240" w:lineRule="atLeast"/>
              <w:rPr>
                <w:color w:val="auto"/>
              </w:rPr>
            </w:pPr>
          </w:p>
        </w:tc>
        <w:tc>
          <w:tcPr>
            <w:tcW w:w="2700" w:type="dxa"/>
            <w:vMerge/>
          </w:tcPr>
          <w:p w14:paraId="282263A4" w14:textId="77777777" w:rsidR="00AF5DFE" w:rsidRDefault="00AF5DFE">
            <w:pPr>
              <w:keepLines/>
              <w:autoSpaceDE w:val="0"/>
              <w:autoSpaceDN w:val="0"/>
              <w:adjustRightInd w:val="0"/>
              <w:spacing w:line="240" w:lineRule="atLeast"/>
              <w:rPr>
                <w:color w:val="auto"/>
              </w:rPr>
            </w:pPr>
          </w:p>
        </w:tc>
        <w:tc>
          <w:tcPr>
            <w:tcW w:w="720" w:type="dxa"/>
            <w:vMerge/>
          </w:tcPr>
          <w:p w14:paraId="4A555582" w14:textId="77777777" w:rsidR="00AF5DFE" w:rsidRDefault="00AF5DFE">
            <w:pPr>
              <w:keepLines/>
              <w:autoSpaceDE w:val="0"/>
              <w:autoSpaceDN w:val="0"/>
              <w:adjustRightInd w:val="0"/>
              <w:spacing w:line="240" w:lineRule="atLeast"/>
              <w:rPr>
                <w:color w:val="auto"/>
              </w:rPr>
            </w:pPr>
          </w:p>
        </w:tc>
        <w:tc>
          <w:tcPr>
            <w:tcW w:w="1440" w:type="dxa"/>
            <w:vMerge/>
          </w:tcPr>
          <w:p w14:paraId="46BE2847" w14:textId="77777777" w:rsidR="00AF5DFE" w:rsidRDefault="00AF5DFE">
            <w:pPr>
              <w:keepLines/>
              <w:autoSpaceDE w:val="0"/>
              <w:autoSpaceDN w:val="0"/>
              <w:adjustRightInd w:val="0"/>
              <w:spacing w:line="240" w:lineRule="atLeast"/>
              <w:rPr>
                <w:color w:val="auto"/>
              </w:rPr>
            </w:pPr>
          </w:p>
        </w:tc>
        <w:tc>
          <w:tcPr>
            <w:tcW w:w="720" w:type="dxa"/>
            <w:vMerge/>
          </w:tcPr>
          <w:p w14:paraId="081C13A6" w14:textId="77777777" w:rsidR="00AF5DFE" w:rsidRDefault="00AF5DFE">
            <w:pPr>
              <w:keepLines/>
              <w:autoSpaceDE w:val="0"/>
              <w:autoSpaceDN w:val="0"/>
              <w:adjustRightInd w:val="0"/>
              <w:spacing w:line="240" w:lineRule="atLeast"/>
              <w:rPr>
                <w:color w:val="auto"/>
              </w:rPr>
            </w:pPr>
          </w:p>
        </w:tc>
        <w:tc>
          <w:tcPr>
            <w:tcW w:w="1620" w:type="dxa"/>
          </w:tcPr>
          <w:p w14:paraId="382A7157" w14:textId="77777777" w:rsidR="00AF5DFE" w:rsidRDefault="00AF5DFE">
            <w:pPr>
              <w:keepLines/>
              <w:autoSpaceDE w:val="0"/>
              <w:autoSpaceDN w:val="0"/>
              <w:adjustRightInd w:val="0"/>
              <w:spacing w:line="240" w:lineRule="atLeast"/>
              <w:rPr>
                <w:color w:val="auto"/>
              </w:rPr>
            </w:pPr>
            <w:r>
              <w:rPr>
                <w:color w:val="auto"/>
              </w:rPr>
              <w:t>Non-Index Arbitrage</w:t>
            </w:r>
          </w:p>
        </w:tc>
        <w:tc>
          <w:tcPr>
            <w:tcW w:w="810" w:type="dxa"/>
            <w:vMerge/>
          </w:tcPr>
          <w:p w14:paraId="4F4AEC9F" w14:textId="77777777" w:rsidR="00AF5DFE" w:rsidRDefault="00AF5DFE">
            <w:pPr>
              <w:keepLines/>
              <w:autoSpaceDE w:val="0"/>
              <w:autoSpaceDN w:val="0"/>
              <w:adjustRightInd w:val="0"/>
              <w:spacing w:line="240" w:lineRule="atLeast"/>
              <w:rPr>
                <w:color w:val="auto"/>
              </w:rPr>
            </w:pPr>
          </w:p>
        </w:tc>
        <w:tc>
          <w:tcPr>
            <w:tcW w:w="2250" w:type="dxa"/>
            <w:vMerge/>
          </w:tcPr>
          <w:p w14:paraId="08647DAF" w14:textId="77777777" w:rsidR="00AF5DFE" w:rsidRDefault="00AF5DFE">
            <w:pPr>
              <w:keepLines/>
              <w:autoSpaceDE w:val="0"/>
              <w:autoSpaceDN w:val="0"/>
              <w:adjustRightInd w:val="0"/>
              <w:spacing w:line="240" w:lineRule="atLeast"/>
              <w:rPr>
                <w:color w:val="auto"/>
              </w:rPr>
            </w:pPr>
          </w:p>
        </w:tc>
      </w:tr>
      <w:tr w:rsidR="00AF5DFE" w14:paraId="74B36EF1" w14:textId="77777777">
        <w:trPr>
          <w:cantSplit/>
          <w:trHeight w:val="352"/>
        </w:trPr>
        <w:tc>
          <w:tcPr>
            <w:tcW w:w="360" w:type="dxa"/>
            <w:vMerge/>
          </w:tcPr>
          <w:p w14:paraId="4C3F037C" w14:textId="77777777" w:rsidR="00AF5DFE" w:rsidRDefault="00AF5DFE">
            <w:pPr>
              <w:keepLines/>
              <w:autoSpaceDE w:val="0"/>
              <w:autoSpaceDN w:val="0"/>
              <w:adjustRightInd w:val="0"/>
              <w:spacing w:line="240" w:lineRule="atLeast"/>
              <w:rPr>
                <w:color w:val="auto"/>
              </w:rPr>
            </w:pPr>
          </w:p>
        </w:tc>
        <w:tc>
          <w:tcPr>
            <w:tcW w:w="2700" w:type="dxa"/>
            <w:vMerge/>
          </w:tcPr>
          <w:p w14:paraId="287591F3" w14:textId="77777777" w:rsidR="00AF5DFE" w:rsidRDefault="00AF5DFE">
            <w:pPr>
              <w:keepLines/>
              <w:autoSpaceDE w:val="0"/>
              <w:autoSpaceDN w:val="0"/>
              <w:adjustRightInd w:val="0"/>
              <w:spacing w:line="240" w:lineRule="atLeast"/>
              <w:rPr>
                <w:color w:val="auto"/>
              </w:rPr>
            </w:pPr>
          </w:p>
        </w:tc>
        <w:tc>
          <w:tcPr>
            <w:tcW w:w="720" w:type="dxa"/>
            <w:vMerge/>
          </w:tcPr>
          <w:p w14:paraId="416CF251" w14:textId="77777777" w:rsidR="00AF5DFE" w:rsidRDefault="00AF5DFE">
            <w:pPr>
              <w:keepLines/>
              <w:autoSpaceDE w:val="0"/>
              <w:autoSpaceDN w:val="0"/>
              <w:adjustRightInd w:val="0"/>
              <w:spacing w:line="240" w:lineRule="atLeast"/>
              <w:rPr>
                <w:color w:val="auto"/>
              </w:rPr>
            </w:pPr>
          </w:p>
        </w:tc>
        <w:tc>
          <w:tcPr>
            <w:tcW w:w="1440" w:type="dxa"/>
            <w:vMerge/>
          </w:tcPr>
          <w:p w14:paraId="0B98DB81" w14:textId="77777777" w:rsidR="00AF5DFE" w:rsidRDefault="00AF5DFE">
            <w:pPr>
              <w:keepLines/>
              <w:autoSpaceDE w:val="0"/>
              <w:autoSpaceDN w:val="0"/>
              <w:adjustRightInd w:val="0"/>
              <w:spacing w:line="240" w:lineRule="atLeast"/>
              <w:rPr>
                <w:color w:val="auto"/>
              </w:rPr>
            </w:pPr>
          </w:p>
        </w:tc>
        <w:tc>
          <w:tcPr>
            <w:tcW w:w="720" w:type="dxa"/>
            <w:vMerge/>
          </w:tcPr>
          <w:p w14:paraId="0229A1AF" w14:textId="77777777" w:rsidR="00AF5DFE" w:rsidRDefault="00AF5DFE">
            <w:pPr>
              <w:keepLines/>
              <w:autoSpaceDE w:val="0"/>
              <w:autoSpaceDN w:val="0"/>
              <w:adjustRightInd w:val="0"/>
              <w:spacing w:line="240" w:lineRule="atLeast"/>
              <w:rPr>
                <w:color w:val="auto"/>
              </w:rPr>
            </w:pPr>
          </w:p>
        </w:tc>
        <w:tc>
          <w:tcPr>
            <w:tcW w:w="1620" w:type="dxa"/>
          </w:tcPr>
          <w:p w14:paraId="122C646F" w14:textId="77777777" w:rsidR="00AF5DFE" w:rsidRDefault="00AF5DFE">
            <w:pPr>
              <w:keepLines/>
              <w:autoSpaceDE w:val="0"/>
              <w:autoSpaceDN w:val="0"/>
              <w:adjustRightInd w:val="0"/>
              <w:spacing w:line="240" w:lineRule="atLeast"/>
              <w:rPr>
                <w:color w:val="auto"/>
              </w:rPr>
            </w:pPr>
            <w:r>
              <w:rPr>
                <w:color w:val="auto"/>
              </w:rPr>
              <w:t>Non-algorithmic</w:t>
            </w:r>
          </w:p>
        </w:tc>
        <w:tc>
          <w:tcPr>
            <w:tcW w:w="810" w:type="dxa"/>
            <w:vMerge/>
          </w:tcPr>
          <w:p w14:paraId="4C15B019" w14:textId="77777777" w:rsidR="00AF5DFE" w:rsidRDefault="00AF5DFE">
            <w:pPr>
              <w:keepLines/>
              <w:autoSpaceDE w:val="0"/>
              <w:autoSpaceDN w:val="0"/>
              <w:adjustRightInd w:val="0"/>
              <w:spacing w:line="240" w:lineRule="atLeast"/>
              <w:rPr>
                <w:color w:val="auto"/>
              </w:rPr>
            </w:pPr>
          </w:p>
        </w:tc>
        <w:tc>
          <w:tcPr>
            <w:tcW w:w="2250" w:type="dxa"/>
            <w:vMerge/>
          </w:tcPr>
          <w:p w14:paraId="77117B48" w14:textId="77777777" w:rsidR="00AF5DFE" w:rsidRDefault="00AF5DFE">
            <w:pPr>
              <w:keepLines/>
              <w:autoSpaceDE w:val="0"/>
              <w:autoSpaceDN w:val="0"/>
              <w:adjustRightInd w:val="0"/>
              <w:spacing w:line="240" w:lineRule="atLeast"/>
              <w:rPr>
                <w:color w:val="auto"/>
              </w:rPr>
            </w:pPr>
          </w:p>
        </w:tc>
      </w:tr>
      <w:tr w:rsidR="00AF5DFE" w14:paraId="5BE003A8" w14:textId="77777777">
        <w:trPr>
          <w:cantSplit/>
          <w:trHeight w:val="300"/>
        </w:trPr>
        <w:tc>
          <w:tcPr>
            <w:tcW w:w="360" w:type="dxa"/>
            <w:vMerge w:val="restart"/>
          </w:tcPr>
          <w:p w14:paraId="22B40212" w14:textId="77777777" w:rsidR="00AF5DFE" w:rsidRDefault="00AF5DFE">
            <w:pPr>
              <w:keepLines/>
              <w:autoSpaceDE w:val="0"/>
              <w:autoSpaceDN w:val="0"/>
              <w:adjustRightInd w:val="0"/>
              <w:spacing w:line="240" w:lineRule="atLeast"/>
              <w:rPr>
                <w:color w:val="auto"/>
              </w:rPr>
            </w:pPr>
            <w:r>
              <w:rPr>
                <w:color w:val="auto"/>
              </w:rPr>
              <w:t>D</w:t>
            </w:r>
          </w:p>
        </w:tc>
        <w:tc>
          <w:tcPr>
            <w:tcW w:w="2700" w:type="dxa"/>
            <w:vMerge w:val="restart"/>
          </w:tcPr>
          <w:p w14:paraId="6EC04361" w14:textId="77777777" w:rsidR="00AF5DFE" w:rsidRDefault="00AF5DFE">
            <w:pPr>
              <w:keepLines/>
              <w:autoSpaceDE w:val="0"/>
              <w:autoSpaceDN w:val="0"/>
              <w:adjustRightInd w:val="0"/>
              <w:spacing w:line="240" w:lineRule="atLeast"/>
              <w:rPr>
                <w:color w:val="auto"/>
              </w:rPr>
            </w:pPr>
            <w:r>
              <w:rPr>
                <w:color w:val="auto"/>
              </w:rPr>
              <w:t>Program Order, index arb, for Member firm/org</w:t>
            </w:r>
          </w:p>
        </w:tc>
        <w:tc>
          <w:tcPr>
            <w:tcW w:w="720" w:type="dxa"/>
            <w:vMerge w:val="restart"/>
          </w:tcPr>
          <w:p w14:paraId="60E5CE15" w14:textId="77777777" w:rsidR="00AF5DFE" w:rsidRDefault="00AF5DFE">
            <w:pPr>
              <w:keepLines/>
              <w:autoSpaceDE w:val="0"/>
              <w:autoSpaceDN w:val="0"/>
              <w:adjustRightInd w:val="0"/>
              <w:spacing w:line="240" w:lineRule="atLeast"/>
              <w:rPr>
                <w:color w:val="auto"/>
              </w:rPr>
            </w:pPr>
            <w:r>
              <w:rPr>
                <w:color w:val="auto"/>
              </w:rPr>
              <w:t>P</w:t>
            </w:r>
          </w:p>
        </w:tc>
        <w:tc>
          <w:tcPr>
            <w:tcW w:w="1440" w:type="dxa"/>
            <w:vMerge w:val="restart"/>
          </w:tcPr>
          <w:p w14:paraId="6B1FE08E" w14:textId="77777777" w:rsidR="00AF5DFE" w:rsidRDefault="00AF5DFE">
            <w:pPr>
              <w:keepLines/>
              <w:autoSpaceDE w:val="0"/>
              <w:autoSpaceDN w:val="0"/>
              <w:adjustRightInd w:val="0"/>
              <w:spacing w:line="240" w:lineRule="atLeast"/>
              <w:rPr>
                <w:color w:val="auto"/>
              </w:rPr>
            </w:pPr>
            <w:r>
              <w:rPr>
                <w:color w:val="auto"/>
              </w:rPr>
              <w:t xml:space="preserve">Principal </w:t>
            </w:r>
          </w:p>
        </w:tc>
        <w:tc>
          <w:tcPr>
            <w:tcW w:w="720" w:type="dxa"/>
            <w:vMerge w:val="restart"/>
          </w:tcPr>
          <w:p w14:paraId="40F69B20" w14:textId="77777777" w:rsidR="00AF5DFE" w:rsidRDefault="00AF5DFE">
            <w:pPr>
              <w:keepLines/>
              <w:autoSpaceDE w:val="0"/>
              <w:autoSpaceDN w:val="0"/>
              <w:adjustRightInd w:val="0"/>
              <w:spacing w:line="240" w:lineRule="atLeast"/>
              <w:rPr>
                <w:color w:val="auto"/>
              </w:rPr>
            </w:pPr>
            <w:r>
              <w:rPr>
                <w:color w:val="auto"/>
              </w:rPr>
              <w:t>1 2</w:t>
            </w:r>
          </w:p>
        </w:tc>
        <w:tc>
          <w:tcPr>
            <w:tcW w:w="1620" w:type="dxa"/>
          </w:tcPr>
          <w:p w14:paraId="4FA9F80F"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469E44B2" w14:textId="77777777" w:rsidR="00AF5DFE" w:rsidRDefault="00AF5DFE">
            <w:pPr>
              <w:keepLines/>
              <w:autoSpaceDE w:val="0"/>
              <w:autoSpaceDN w:val="0"/>
              <w:adjustRightInd w:val="0"/>
              <w:spacing w:line="240" w:lineRule="atLeast"/>
              <w:rPr>
                <w:color w:val="auto"/>
              </w:rPr>
            </w:pPr>
          </w:p>
        </w:tc>
        <w:tc>
          <w:tcPr>
            <w:tcW w:w="2250" w:type="dxa"/>
            <w:vMerge w:val="restart"/>
          </w:tcPr>
          <w:p w14:paraId="40BE340F" w14:textId="77777777" w:rsidR="00AF5DFE" w:rsidRDefault="00AF5DFE">
            <w:pPr>
              <w:keepLines/>
              <w:autoSpaceDE w:val="0"/>
              <w:autoSpaceDN w:val="0"/>
              <w:adjustRightInd w:val="0"/>
              <w:spacing w:line="240" w:lineRule="atLeast"/>
              <w:rPr>
                <w:color w:val="auto"/>
              </w:rPr>
            </w:pPr>
          </w:p>
        </w:tc>
      </w:tr>
      <w:tr w:rsidR="00AF5DFE" w14:paraId="4489D638" w14:textId="77777777">
        <w:trPr>
          <w:cantSplit/>
          <w:trHeight w:val="300"/>
        </w:trPr>
        <w:tc>
          <w:tcPr>
            <w:tcW w:w="360" w:type="dxa"/>
            <w:vMerge/>
          </w:tcPr>
          <w:p w14:paraId="3BF92690" w14:textId="77777777" w:rsidR="00AF5DFE" w:rsidRDefault="00AF5DFE">
            <w:pPr>
              <w:keepLines/>
              <w:autoSpaceDE w:val="0"/>
              <w:autoSpaceDN w:val="0"/>
              <w:adjustRightInd w:val="0"/>
              <w:spacing w:line="240" w:lineRule="atLeast"/>
              <w:rPr>
                <w:color w:val="auto"/>
              </w:rPr>
            </w:pPr>
          </w:p>
        </w:tc>
        <w:tc>
          <w:tcPr>
            <w:tcW w:w="2700" w:type="dxa"/>
            <w:vMerge/>
          </w:tcPr>
          <w:p w14:paraId="604936AE" w14:textId="77777777" w:rsidR="00AF5DFE" w:rsidRDefault="00AF5DFE">
            <w:pPr>
              <w:keepLines/>
              <w:autoSpaceDE w:val="0"/>
              <w:autoSpaceDN w:val="0"/>
              <w:adjustRightInd w:val="0"/>
              <w:spacing w:line="240" w:lineRule="atLeast"/>
              <w:rPr>
                <w:color w:val="auto"/>
              </w:rPr>
            </w:pPr>
          </w:p>
        </w:tc>
        <w:tc>
          <w:tcPr>
            <w:tcW w:w="720" w:type="dxa"/>
            <w:vMerge/>
          </w:tcPr>
          <w:p w14:paraId="73C39F47" w14:textId="77777777" w:rsidR="00AF5DFE" w:rsidRDefault="00AF5DFE">
            <w:pPr>
              <w:keepLines/>
              <w:autoSpaceDE w:val="0"/>
              <w:autoSpaceDN w:val="0"/>
              <w:adjustRightInd w:val="0"/>
              <w:spacing w:line="240" w:lineRule="atLeast"/>
              <w:rPr>
                <w:color w:val="auto"/>
              </w:rPr>
            </w:pPr>
          </w:p>
        </w:tc>
        <w:tc>
          <w:tcPr>
            <w:tcW w:w="1440" w:type="dxa"/>
            <w:vMerge/>
          </w:tcPr>
          <w:p w14:paraId="32C2607A" w14:textId="77777777" w:rsidR="00AF5DFE" w:rsidRDefault="00AF5DFE">
            <w:pPr>
              <w:keepLines/>
              <w:autoSpaceDE w:val="0"/>
              <w:autoSpaceDN w:val="0"/>
              <w:adjustRightInd w:val="0"/>
              <w:spacing w:line="240" w:lineRule="atLeast"/>
              <w:rPr>
                <w:color w:val="auto"/>
              </w:rPr>
            </w:pPr>
          </w:p>
        </w:tc>
        <w:tc>
          <w:tcPr>
            <w:tcW w:w="720" w:type="dxa"/>
            <w:vMerge/>
          </w:tcPr>
          <w:p w14:paraId="65FC018F" w14:textId="77777777" w:rsidR="00AF5DFE" w:rsidRDefault="00AF5DFE">
            <w:pPr>
              <w:keepLines/>
              <w:autoSpaceDE w:val="0"/>
              <w:autoSpaceDN w:val="0"/>
              <w:adjustRightInd w:val="0"/>
              <w:spacing w:line="240" w:lineRule="atLeast"/>
              <w:rPr>
                <w:color w:val="auto"/>
              </w:rPr>
            </w:pPr>
          </w:p>
        </w:tc>
        <w:tc>
          <w:tcPr>
            <w:tcW w:w="1620" w:type="dxa"/>
          </w:tcPr>
          <w:p w14:paraId="0FD4B19B" w14:textId="77777777" w:rsidR="00AF5DFE" w:rsidRDefault="00AF5DFE">
            <w:pPr>
              <w:keepLines/>
              <w:autoSpaceDE w:val="0"/>
              <w:autoSpaceDN w:val="0"/>
              <w:adjustRightInd w:val="0"/>
              <w:spacing w:line="240" w:lineRule="atLeast"/>
              <w:rPr>
                <w:color w:val="auto"/>
              </w:rPr>
            </w:pPr>
            <w:r>
              <w:rPr>
                <w:color w:val="auto"/>
              </w:rPr>
              <w:t>Index Arbitrage</w:t>
            </w:r>
          </w:p>
        </w:tc>
        <w:tc>
          <w:tcPr>
            <w:tcW w:w="810" w:type="dxa"/>
            <w:vMerge/>
          </w:tcPr>
          <w:p w14:paraId="6DAE34F0" w14:textId="77777777" w:rsidR="00AF5DFE" w:rsidRDefault="00AF5DFE">
            <w:pPr>
              <w:keepLines/>
              <w:autoSpaceDE w:val="0"/>
              <w:autoSpaceDN w:val="0"/>
              <w:adjustRightInd w:val="0"/>
              <w:spacing w:line="240" w:lineRule="atLeast"/>
              <w:rPr>
                <w:color w:val="auto"/>
              </w:rPr>
            </w:pPr>
          </w:p>
        </w:tc>
        <w:tc>
          <w:tcPr>
            <w:tcW w:w="2250" w:type="dxa"/>
            <w:vMerge/>
          </w:tcPr>
          <w:p w14:paraId="4F31CCC7" w14:textId="77777777" w:rsidR="00AF5DFE" w:rsidRDefault="00AF5DFE">
            <w:pPr>
              <w:keepLines/>
              <w:autoSpaceDE w:val="0"/>
              <w:autoSpaceDN w:val="0"/>
              <w:adjustRightInd w:val="0"/>
              <w:spacing w:line="240" w:lineRule="atLeast"/>
              <w:rPr>
                <w:color w:val="auto"/>
              </w:rPr>
            </w:pPr>
          </w:p>
        </w:tc>
      </w:tr>
      <w:tr w:rsidR="00AF5DFE" w14:paraId="09AE26D0" w14:textId="77777777">
        <w:tc>
          <w:tcPr>
            <w:tcW w:w="360" w:type="dxa"/>
          </w:tcPr>
          <w:p w14:paraId="76EBF9B5" w14:textId="77777777" w:rsidR="00AF5DFE" w:rsidRDefault="00AF5DFE">
            <w:pPr>
              <w:keepLines/>
              <w:autoSpaceDE w:val="0"/>
              <w:autoSpaceDN w:val="0"/>
              <w:adjustRightInd w:val="0"/>
              <w:spacing w:line="240" w:lineRule="atLeast"/>
              <w:rPr>
                <w:color w:val="auto"/>
              </w:rPr>
            </w:pPr>
            <w:r>
              <w:rPr>
                <w:color w:val="auto"/>
              </w:rPr>
              <w:t>E</w:t>
            </w:r>
          </w:p>
        </w:tc>
        <w:tc>
          <w:tcPr>
            <w:tcW w:w="2700" w:type="dxa"/>
          </w:tcPr>
          <w:p w14:paraId="55D78D03" w14:textId="77777777" w:rsidR="00AF5DFE" w:rsidRDefault="00AF5DFE">
            <w:pPr>
              <w:keepLines/>
              <w:autoSpaceDE w:val="0"/>
              <w:autoSpaceDN w:val="0"/>
              <w:adjustRightInd w:val="0"/>
              <w:spacing w:line="240" w:lineRule="atLeast"/>
              <w:rPr>
                <w:color w:val="auto"/>
              </w:rPr>
            </w:pPr>
            <w:r>
              <w:rPr>
                <w:color w:val="auto"/>
              </w:rPr>
              <w:t>Short Exempt Transaction for Principal (was incorrectly identified in the FIX spec as “Registered Equity Market Maker trades”)</w:t>
            </w:r>
          </w:p>
        </w:tc>
        <w:tc>
          <w:tcPr>
            <w:tcW w:w="720" w:type="dxa"/>
          </w:tcPr>
          <w:p w14:paraId="49499A75" w14:textId="77777777" w:rsidR="00AF5DFE" w:rsidRDefault="00AF5DFE">
            <w:pPr>
              <w:keepLines/>
              <w:autoSpaceDE w:val="0"/>
              <w:autoSpaceDN w:val="0"/>
              <w:adjustRightInd w:val="0"/>
              <w:spacing w:line="240" w:lineRule="atLeast"/>
              <w:rPr>
                <w:color w:val="auto"/>
              </w:rPr>
            </w:pPr>
            <w:r>
              <w:rPr>
                <w:color w:val="auto"/>
              </w:rPr>
              <w:t>P</w:t>
            </w:r>
          </w:p>
        </w:tc>
        <w:tc>
          <w:tcPr>
            <w:tcW w:w="1440" w:type="dxa"/>
          </w:tcPr>
          <w:p w14:paraId="27B769B3" w14:textId="77777777" w:rsidR="00AF5DFE" w:rsidRDefault="00AF5DFE">
            <w:pPr>
              <w:keepLines/>
              <w:autoSpaceDE w:val="0"/>
              <w:autoSpaceDN w:val="0"/>
              <w:adjustRightInd w:val="0"/>
              <w:spacing w:line="240" w:lineRule="atLeast"/>
              <w:rPr>
                <w:color w:val="auto"/>
              </w:rPr>
            </w:pPr>
            <w:r>
              <w:rPr>
                <w:color w:val="auto"/>
              </w:rPr>
              <w:t xml:space="preserve">Principal </w:t>
            </w:r>
          </w:p>
        </w:tc>
        <w:tc>
          <w:tcPr>
            <w:tcW w:w="720" w:type="dxa"/>
          </w:tcPr>
          <w:p w14:paraId="425EC0C8" w14:textId="77777777" w:rsidR="00AF5DFE" w:rsidRDefault="00AF5DFE">
            <w:pPr>
              <w:keepLines/>
              <w:autoSpaceDE w:val="0"/>
              <w:autoSpaceDN w:val="0"/>
              <w:adjustRightInd w:val="0"/>
              <w:spacing w:line="240" w:lineRule="atLeast"/>
              <w:rPr>
                <w:color w:val="auto"/>
              </w:rPr>
            </w:pPr>
          </w:p>
        </w:tc>
        <w:tc>
          <w:tcPr>
            <w:tcW w:w="1620" w:type="dxa"/>
          </w:tcPr>
          <w:p w14:paraId="4816A0CE" w14:textId="77777777" w:rsidR="00AF5DFE" w:rsidRDefault="00AF5DFE">
            <w:pPr>
              <w:keepLines/>
              <w:autoSpaceDE w:val="0"/>
              <w:autoSpaceDN w:val="0"/>
              <w:adjustRightInd w:val="0"/>
              <w:spacing w:line="240" w:lineRule="atLeast"/>
              <w:rPr>
                <w:color w:val="auto"/>
              </w:rPr>
            </w:pPr>
          </w:p>
        </w:tc>
        <w:tc>
          <w:tcPr>
            <w:tcW w:w="810" w:type="dxa"/>
          </w:tcPr>
          <w:p w14:paraId="2723EB1C" w14:textId="77777777" w:rsidR="00AF5DFE" w:rsidRDefault="00AF5DFE">
            <w:pPr>
              <w:keepLines/>
              <w:autoSpaceDE w:val="0"/>
              <w:autoSpaceDN w:val="0"/>
              <w:adjustRightInd w:val="0"/>
              <w:spacing w:line="240" w:lineRule="atLeast"/>
              <w:rPr>
                <w:color w:val="auto"/>
              </w:rPr>
            </w:pPr>
            <w:r>
              <w:rPr>
                <w:color w:val="auto"/>
              </w:rPr>
              <w:t>6 or A</w:t>
            </w:r>
          </w:p>
        </w:tc>
        <w:tc>
          <w:tcPr>
            <w:tcW w:w="2250" w:type="dxa"/>
          </w:tcPr>
          <w:p w14:paraId="27FF56B5" w14:textId="77777777" w:rsidR="00AF5DFE" w:rsidRDefault="00AF5DFE">
            <w:pPr>
              <w:keepLines/>
              <w:autoSpaceDE w:val="0"/>
              <w:autoSpaceDN w:val="0"/>
              <w:adjustRightInd w:val="0"/>
              <w:spacing w:line="240" w:lineRule="atLeast"/>
              <w:rPr>
                <w:color w:val="auto"/>
              </w:rPr>
            </w:pPr>
            <w:r>
              <w:rPr>
                <w:color w:val="auto"/>
              </w:rPr>
              <w:t>Sell short exempt or Cross short exempt</w:t>
            </w:r>
          </w:p>
        </w:tc>
      </w:tr>
      <w:tr w:rsidR="00AF5DFE" w14:paraId="617E6F6D" w14:textId="77777777">
        <w:tc>
          <w:tcPr>
            <w:tcW w:w="360" w:type="dxa"/>
          </w:tcPr>
          <w:p w14:paraId="7913B0DB" w14:textId="77777777" w:rsidR="00AF5DFE" w:rsidRDefault="00AF5DFE">
            <w:pPr>
              <w:keepLines/>
              <w:autoSpaceDE w:val="0"/>
              <w:autoSpaceDN w:val="0"/>
              <w:adjustRightInd w:val="0"/>
              <w:spacing w:line="240" w:lineRule="atLeast"/>
              <w:rPr>
                <w:color w:val="auto"/>
              </w:rPr>
            </w:pPr>
            <w:r>
              <w:rPr>
                <w:color w:val="auto"/>
              </w:rPr>
              <w:t>F</w:t>
            </w:r>
          </w:p>
        </w:tc>
        <w:tc>
          <w:tcPr>
            <w:tcW w:w="2700" w:type="dxa"/>
          </w:tcPr>
          <w:p w14:paraId="0374C3B7" w14:textId="77777777" w:rsidR="00AF5DFE" w:rsidRDefault="00AF5DFE">
            <w:pPr>
              <w:keepLines/>
              <w:autoSpaceDE w:val="0"/>
              <w:autoSpaceDN w:val="0"/>
              <w:adjustRightInd w:val="0"/>
              <w:spacing w:line="240" w:lineRule="atLeast"/>
              <w:rPr>
                <w:color w:val="auto"/>
              </w:rPr>
            </w:pPr>
            <w:r>
              <w:rPr>
                <w:color w:val="auto"/>
              </w:rPr>
              <w:t>Short exempt transaction (refer to W type)</w:t>
            </w:r>
          </w:p>
        </w:tc>
        <w:tc>
          <w:tcPr>
            <w:tcW w:w="720" w:type="dxa"/>
          </w:tcPr>
          <w:p w14:paraId="3184E43A" w14:textId="77777777" w:rsidR="00AF5DFE" w:rsidRDefault="00AF5DFE">
            <w:pPr>
              <w:keepLines/>
              <w:autoSpaceDE w:val="0"/>
              <w:autoSpaceDN w:val="0"/>
              <w:adjustRightInd w:val="0"/>
              <w:spacing w:line="240" w:lineRule="atLeast"/>
              <w:rPr>
                <w:color w:val="auto"/>
              </w:rPr>
            </w:pPr>
            <w:r>
              <w:rPr>
                <w:color w:val="auto"/>
              </w:rPr>
              <w:t>W</w:t>
            </w:r>
          </w:p>
        </w:tc>
        <w:tc>
          <w:tcPr>
            <w:tcW w:w="1440" w:type="dxa"/>
          </w:tcPr>
          <w:p w14:paraId="52344702" w14:textId="77777777" w:rsidR="00AF5DFE" w:rsidRDefault="00AF5DFE">
            <w:pPr>
              <w:keepLines/>
              <w:autoSpaceDE w:val="0"/>
              <w:autoSpaceDN w:val="0"/>
              <w:adjustRightInd w:val="0"/>
              <w:spacing w:line="240" w:lineRule="atLeast"/>
              <w:rPr>
                <w:color w:val="auto"/>
              </w:rPr>
            </w:pPr>
            <w:r>
              <w:rPr>
                <w:color w:val="auto"/>
              </w:rPr>
              <w:t>Agent for Other Member</w:t>
            </w:r>
          </w:p>
        </w:tc>
        <w:tc>
          <w:tcPr>
            <w:tcW w:w="720" w:type="dxa"/>
          </w:tcPr>
          <w:p w14:paraId="3A94EB92" w14:textId="77777777" w:rsidR="00AF5DFE" w:rsidRDefault="00AF5DFE">
            <w:pPr>
              <w:keepLines/>
              <w:autoSpaceDE w:val="0"/>
              <w:autoSpaceDN w:val="0"/>
              <w:adjustRightInd w:val="0"/>
              <w:spacing w:line="240" w:lineRule="atLeast"/>
              <w:rPr>
                <w:color w:val="auto"/>
              </w:rPr>
            </w:pPr>
          </w:p>
        </w:tc>
        <w:tc>
          <w:tcPr>
            <w:tcW w:w="1620" w:type="dxa"/>
          </w:tcPr>
          <w:p w14:paraId="7E1E23B1" w14:textId="77777777" w:rsidR="00AF5DFE" w:rsidRDefault="00AF5DFE">
            <w:pPr>
              <w:keepLines/>
              <w:autoSpaceDE w:val="0"/>
              <w:autoSpaceDN w:val="0"/>
              <w:adjustRightInd w:val="0"/>
              <w:spacing w:line="240" w:lineRule="atLeast"/>
              <w:rPr>
                <w:color w:val="auto"/>
              </w:rPr>
            </w:pPr>
          </w:p>
        </w:tc>
        <w:tc>
          <w:tcPr>
            <w:tcW w:w="810" w:type="dxa"/>
          </w:tcPr>
          <w:p w14:paraId="654C2D77" w14:textId="77777777" w:rsidR="00AF5DFE" w:rsidRDefault="00AF5DFE">
            <w:pPr>
              <w:keepLines/>
              <w:autoSpaceDE w:val="0"/>
              <w:autoSpaceDN w:val="0"/>
              <w:adjustRightInd w:val="0"/>
              <w:spacing w:line="240" w:lineRule="atLeast"/>
              <w:rPr>
                <w:color w:val="auto"/>
              </w:rPr>
            </w:pPr>
            <w:r>
              <w:rPr>
                <w:color w:val="auto"/>
              </w:rPr>
              <w:t>6 or A</w:t>
            </w:r>
          </w:p>
        </w:tc>
        <w:tc>
          <w:tcPr>
            <w:tcW w:w="2250" w:type="dxa"/>
          </w:tcPr>
          <w:p w14:paraId="36792B49" w14:textId="77777777" w:rsidR="00AF5DFE" w:rsidRDefault="00AF5DFE">
            <w:pPr>
              <w:keepLines/>
              <w:autoSpaceDE w:val="0"/>
              <w:autoSpaceDN w:val="0"/>
              <w:adjustRightInd w:val="0"/>
              <w:spacing w:line="240" w:lineRule="atLeast"/>
              <w:rPr>
                <w:color w:val="auto"/>
              </w:rPr>
            </w:pPr>
            <w:r>
              <w:rPr>
                <w:color w:val="auto"/>
              </w:rPr>
              <w:t>Sell short exempt or Cross short exempt</w:t>
            </w:r>
          </w:p>
        </w:tc>
      </w:tr>
      <w:tr w:rsidR="00AF5DFE" w14:paraId="2AC85F64" w14:textId="77777777">
        <w:tc>
          <w:tcPr>
            <w:tcW w:w="360" w:type="dxa"/>
          </w:tcPr>
          <w:p w14:paraId="4A85959E" w14:textId="77777777" w:rsidR="00AF5DFE" w:rsidRDefault="00AF5DFE">
            <w:pPr>
              <w:keepLines/>
              <w:autoSpaceDE w:val="0"/>
              <w:autoSpaceDN w:val="0"/>
              <w:adjustRightInd w:val="0"/>
              <w:spacing w:line="240" w:lineRule="atLeast"/>
              <w:rPr>
                <w:color w:val="auto"/>
              </w:rPr>
            </w:pPr>
            <w:r>
              <w:rPr>
                <w:color w:val="auto"/>
              </w:rPr>
              <w:t>H</w:t>
            </w:r>
          </w:p>
        </w:tc>
        <w:tc>
          <w:tcPr>
            <w:tcW w:w="2700" w:type="dxa"/>
          </w:tcPr>
          <w:p w14:paraId="01C9B342" w14:textId="77777777" w:rsidR="00AF5DFE" w:rsidRDefault="00AF5DFE">
            <w:pPr>
              <w:keepLines/>
              <w:autoSpaceDE w:val="0"/>
              <w:autoSpaceDN w:val="0"/>
              <w:adjustRightInd w:val="0"/>
              <w:spacing w:line="240" w:lineRule="atLeast"/>
              <w:rPr>
                <w:color w:val="auto"/>
              </w:rPr>
            </w:pPr>
            <w:r>
              <w:rPr>
                <w:color w:val="auto"/>
              </w:rPr>
              <w:t>Short exempt transaction (refer to I type)</w:t>
            </w:r>
          </w:p>
        </w:tc>
        <w:tc>
          <w:tcPr>
            <w:tcW w:w="720" w:type="dxa"/>
          </w:tcPr>
          <w:p w14:paraId="31EE8AD3" w14:textId="77777777" w:rsidR="00AF5DFE" w:rsidRDefault="00AF5DFE">
            <w:pPr>
              <w:keepLines/>
              <w:autoSpaceDE w:val="0"/>
              <w:autoSpaceDN w:val="0"/>
              <w:adjustRightInd w:val="0"/>
              <w:spacing w:line="240" w:lineRule="atLeast"/>
              <w:rPr>
                <w:color w:val="auto"/>
              </w:rPr>
            </w:pPr>
            <w:r>
              <w:rPr>
                <w:color w:val="auto"/>
              </w:rPr>
              <w:t>I</w:t>
            </w:r>
          </w:p>
        </w:tc>
        <w:tc>
          <w:tcPr>
            <w:tcW w:w="1440" w:type="dxa"/>
          </w:tcPr>
          <w:p w14:paraId="27507BB3" w14:textId="77777777" w:rsidR="00AF5DFE" w:rsidRDefault="00AF5DFE">
            <w:pPr>
              <w:keepLines/>
              <w:autoSpaceDE w:val="0"/>
              <w:autoSpaceDN w:val="0"/>
              <w:adjustRightInd w:val="0"/>
              <w:spacing w:line="240" w:lineRule="atLeast"/>
              <w:rPr>
                <w:color w:val="auto"/>
              </w:rPr>
            </w:pPr>
            <w:r>
              <w:rPr>
                <w:color w:val="auto"/>
              </w:rPr>
              <w:t>Individual</w:t>
            </w:r>
          </w:p>
        </w:tc>
        <w:tc>
          <w:tcPr>
            <w:tcW w:w="720" w:type="dxa"/>
          </w:tcPr>
          <w:p w14:paraId="55A6519A" w14:textId="77777777" w:rsidR="00AF5DFE" w:rsidRDefault="00AF5DFE">
            <w:pPr>
              <w:keepLines/>
              <w:autoSpaceDE w:val="0"/>
              <w:autoSpaceDN w:val="0"/>
              <w:adjustRightInd w:val="0"/>
              <w:spacing w:line="240" w:lineRule="atLeast"/>
              <w:rPr>
                <w:color w:val="auto"/>
              </w:rPr>
            </w:pPr>
          </w:p>
        </w:tc>
        <w:tc>
          <w:tcPr>
            <w:tcW w:w="1620" w:type="dxa"/>
          </w:tcPr>
          <w:p w14:paraId="68955709" w14:textId="77777777" w:rsidR="00AF5DFE" w:rsidRDefault="00AF5DFE">
            <w:pPr>
              <w:keepLines/>
              <w:autoSpaceDE w:val="0"/>
              <w:autoSpaceDN w:val="0"/>
              <w:adjustRightInd w:val="0"/>
              <w:spacing w:line="240" w:lineRule="atLeast"/>
              <w:rPr>
                <w:color w:val="auto"/>
              </w:rPr>
            </w:pPr>
          </w:p>
        </w:tc>
        <w:tc>
          <w:tcPr>
            <w:tcW w:w="810" w:type="dxa"/>
          </w:tcPr>
          <w:p w14:paraId="4438E928" w14:textId="77777777" w:rsidR="00AF5DFE" w:rsidRDefault="00AF5DFE">
            <w:pPr>
              <w:keepLines/>
              <w:autoSpaceDE w:val="0"/>
              <w:autoSpaceDN w:val="0"/>
              <w:adjustRightInd w:val="0"/>
              <w:spacing w:line="240" w:lineRule="atLeast"/>
              <w:rPr>
                <w:color w:val="auto"/>
              </w:rPr>
            </w:pPr>
            <w:r>
              <w:rPr>
                <w:color w:val="auto"/>
              </w:rPr>
              <w:t>6 or A</w:t>
            </w:r>
          </w:p>
        </w:tc>
        <w:tc>
          <w:tcPr>
            <w:tcW w:w="2250" w:type="dxa"/>
          </w:tcPr>
          <w:p w14:paraId="56558B28" w14:textId="77777777" w:rsidR="00AF5DFE" w:rsidRDefault="00AF5DFE">
            <w:pPr>
              <w:keepLines/>
              <w:autoSpaceDE w:val="0"/>
              <w:autoSpaceDN w:val="0"/>
              <w:adjustRightInd w:val="0"/>
              <w:spacing w:line="240" w:lineRule="atLeast"/>
              <w:rPr>
                <w:color w:val="auto"/>
              </w:rPr>
            </w:pPr>
            <w:r>
              <w:rPr>
                <w:color w:val="auto"/>
              </w:rPr>
              <w:t>Sell short exempt or Cross short exempt</w:t>
            </w:r>
          </w:p>
        </w:tc>
      </w:tr>
      <w:tr w:rsidR="00AF5DFE" w14:paraId="4103C052" w14:textId="77777777">
        <w:tc>
          <w:tcPr>
            <w:tcW w:w="360" w:type="dxa"/>
          </w:tcPr>
          <w:p w14:paraId="64003B58" w14:textId="77777777" w:rsidR="00AF5DFE" w:rsidRDefault="00AF5DFE">
            <w:pPr>
              <w:keepLines/>
              <w:autoSpaceDE w:val="0"/>
              <w:autoSpaceDN w:val="0"/>
              <w:adjustRightInd w:val="0"/>
              <w:spacing w:line="240" w:lineRule="atLeast"/>
              <w:rPr>
                <w:color w:val="auto"/>
              </w:rPr>
            </w:pPr>
            <w:r>
              <w:rPr>
                <w:color w:val="auto"/>
              </w:rPr>
              <w:t>I</w:t>
            </w:r>
          </w:p>
        </w:tc>
        <w:tc>
          <w:tcPr>
            <w:tcW w:w="2700" w:type="dxa"/>
          </w:tcPr>
          <w:p w14:paraId="77F18BC3" w14:textId="77777777" w:rsidR="00AF5DFE" w:rsidRDefault="00AF5DFE">
            <w:pPr>
              <w:keepLines/>
              <w:autoSpaceDE w:val="0"/>
              <w:autoSpaceDN w:val="0"/>
              <w:adjustRightInd w:val="0"/>
              <w:spacing w:line="240" w:lineRule="atLeast"/>
              <w:rPr>
                <w:color w:val="auto"/>
              </w:rPr>
            </w:pPr>
            <w:r>
              <w:rPr>
                <w:color w:val="auto"/>
              </w:rPr>
              <w:t>Individual Investor, single order</w:t>
            </w:r>
          </w:p>
        </w:tc>
        <w:tc>
          <w:tcPr>
            <w:tcW w:w="720" w:type="dxa"/>
          </w:tcPr>
          <w:p w14:paraId="088BAE28" w14:textId="77777777" w:rsidR="00AF5DFE" w:rsidRDefault="00AF5DFE">
            <w:pPr>
              <w:keepLines/>
              <w:autoSpaceDE w:val="0"/>
              <w:autoSpaceDN w:val="0"/>
              <w:adjustRightInd w:val="0"/>
              <w:spacing w:line="240" w:lineRule="atLeast"/>
              <w:rPr>
                <w:color w:val="auto"/>
              </w:rPr>
            </w:pPr>
            <w:r>
              <w:rPr>
                <w:color w:val="auto"/>
              </w:rPr>
              <w:t>I</w:t>
            </w:r>
          </w:p>
        </w:tc>
        <w:tc>
          <w:tcPr>
            <w:tcW w:w="1440" w:type="dxa"/>
          </w:tcPr>
          <w:p w14:paraId="71A4E0D0" w14:textId="77777777" w:rsidR="00AF5DFE" w:rsidRDefault="00AF5DFE">
            <w:pPr>
              <w:keepLines/>
              <w:autoSpaceDE w:val="0"/>
              <w:autoSpaceDN w:val="0"/>
              <w:adjustRightInd w:val="0"/>
              <w:spacing w:line="240" w:lineRule="atLeast"/>
              <w:rPr>
                <w:color w:val="auto"/>
              </w:rPr>
            </w:pPr>
            <w:r>
              <w:rPr>
                <w:color w:val="auto"/>
              </w:rPr>
              <w:t>Individual</w:t>
            </w:r>
          </w:p>
        </w:tc>
        <w:tc>
          <w:tcPr>
            <w:tcW w:w="720" w:type="dxa"/>
          </w:tcPr>
          <w:p w14:paraId="5D5172D0" w14:textId="77777777" w:rsidR="00AF5DFE" w:rsidRDefault="00AF5DFE">
            <w:pPr>
              <w:keepLines/>
              <w:autoSpaceDE w:val="0"/>
              <w:autoSpaceDN w:val="0"/>
              <w:adjustRightInd w:val="0"/>
              <w:spacing w:line="240" w:lineRule="atLeast"/>
              <w:rPr>
                <w:color w:val="auto"/>
              </w:rPr>
            </w:pPr>
          </w:p>
        </w:tc>
        <w:tc>
          <w:tcPr>
            <w:tcW w:w="1620" w:type="dxa"/>
          </w:tcPr>
          <w:p w14:paraId="18AE7B18" w14:textId="77777777" w:rsidR="00AF5DFE" w:rsidRDefault="00AF5DFE">
            <w:pPr>
              <w:keepLines/>
              <w:autoSpaceDE w:val="0"/>
              <w:autoSpaceDN w:val="0"/>
              <w:adjustRightInd w:val="0"/>
              <w:spacing w:line="240" w:lineRule="atLeast"/>
              <w:rPr>
                <w:color w:val="auto"/>
              </w:rPr>
            </w:pPr>
          </w:p>
        </w:tc>
        <w:tc>
          <w:tcPr>
            <w:tcW w:w="810" w:type="dxa"/>
          </w:tcPr>
          <w:p w14:paraId="78B4FFE9" w14:textId="77777777" w:rsidR="00AF5DFE" w:rsidRDefault="00AF5DFE">
            <w:pPr>
              <w:keepLines/>
              <w:autoSpaceDE w:val="0"/>
              <w:autoSpaceDN w:val="0"/>
              <w:adjustRightInd w:val="0"/>
              <w:spacing w:line="240" w:lineRule="atLeast"/>
              <w:rPr>
                <w:color w:val="auto"/>
              </w:rPr>
            </w:pPr>
          </w:p>
        </w:tc>
        <w:tc>
          <w:tcPr>
            <w:tcW w:w="2250" w:type="dxa"/>
          </w:tcPr>
          <w:p w14:paraId="52CA96B0" w14:textId="77777777" w:rsidR="00AF5DFE" w:rsidRDefault="00AF5DFE">
            <w:pPr>
              <w:keepLines/>
              <w:autoSpaceDE w:val="0"/>
              <w:autoSpaceDN w:val="0"/>
              <w:adjustRightInd w:val="0"/>
              <w:spacing w:line="240" w:lineRule="atLeast"/>
              <w:rPr>
                <w:color w:val="auto"/>
              </w:rPr>
            </w:pPr>
          </w:p>
        </w:tc>
      </w:tr>
      <w:tr w:rsidR="00AF5DFE" w14:paraId="1201B0EF" w14:textId="77777777">
        <w:trPr>
          <w:cantSplit/>
          <w:trHeight w:val="300"/>
        </w:trPr>
        <w:tc>
          <w:tcPr>
            <w:tcW w:w="360" w:type="dxa"/>
            <w:vMerge w:val="restart"/>
          </w:tcPr>
          <w:p w14:paraId="47F5D039" w14:textId="77777777" w:rsidR="00AF5DFE" w:rsidRDefault="00AF5DFE">
            <w:pPr>
              <w:keepLines/>
              <w:autoSpaceDE w:val="0"/>
              <w:autoSpaceDN w:val="0"/>
              <w:adjustRightInd w:val="0"/>
              <w:spacing w:line="240" w:lineRule="atLeast"/>
              <w:rPr>
                <w:color w:val="auto"/>
              </w:rPr>
            </w:pPr>
            <w:r>
              <w:rPr>
                <w:color w:val="auto"/>
              </w:rPr>
              <w:t>J</w:t>
            </w:r>
          </w:p>
        </w:tc>
        <w:tc>
          <w:tcPr>
            <w:tcW w:w="2700" w:type="dxa"/>
            <w:vMerge w:val="restart"/>
          </w:tcPr>
          <w:p w14:paraId="3C41EAA8" w14:textId="77777777" w:rsidR="00AF5DFE" w:rsidRDefault="00AF5DFE">
            <w:pPr>
              <w:keepLines/>
              <w:autoSpaceDE w:val="0"/>
              <w:autoSpaceDN w:val="0"/>
              <w:adjustRightInd w:val="0"/>
              <w:spacing w:line="240" w:lineRule="atLeast"/>
              <w:rPr>
                <w:color w:val="auto"/>
              </w:rPr>
            </w:pPr>
            <w:r>
              <w:rPr>
                <w:color w:val="auto"/>
              </w:rPr>
              <w:t>Proprietary, Algorithmic Program Trading (non-index arbitrage)</w:t>
            </w:r>
          </w:p>
        </w:tc>
        <w:tc>
          <w:tcPr>
            <w:tcW w:w="720" w:type="dxa"/>
            <w:vMerge w:val="restart"/>
          </w:tcPr>
          <w:p w14:paraId="47D4019A" w14:textId="77777777" w:rsidR="00AF5DFE" w:rsidRDefault="00AF5DFE">
            <w:pPr>
              <w:keepLines/>
              <w:autoSpaceDE w:val="0"/>
              <w:autoSpaceDN w:val="0"/>
              <w:adjustRightInd w:val="0"/>
              <w:spacing w:line="240" w:lineRule="atLeast"/>
              <w:rPr>
                <w:color w:val="auto"/>
              </w:rPr>
            </w:pPr>
            <w:r>
              <w:rPr>
                <w:color w:val="auto"/>
              </w:rPr>
              <w:t>P</w:t>
            </w:r>
          </w:p>
        </w:tc>
        <w:tc>
          <w:tcPr>
            <w:tcW w:w="1440" w:type="dxa"/>
            <w:vMerge w:val="restart"/>
          </w:tcPr>
          <w:p w14:paraId="2B4E513B" w14:textId="77777777" w:rsidR="00AF5DFE" w:rsidRDefault="00AF5DFE">
            <w:pPr>
              <w:keepLines/>
              <w:autoSpaceDE w:val="0"/>
              <w:autoSpaceDN w:val="0"/>
              <w:adjustRightInd w:val="0"/>
              <w:spacing w:line="240" w:lineRule="atLeast"/>
              <w:rPr>
                <w:color w:val="auto"/>
              </w:rPr>
            </w:pPr>
            <w:r>
              <w:rPr>
                <w:color w:val="auto"/>
              </w:rPr>
              <w:t>Principal</w:t>
            </w:r>
          </w:p>
        </w:tc>
        <w:tc>
          <w:tcPr>
            <w:tcW w:w="720" w:type="dxa"/>
            <w:vMerge w:val="restart"/>
          </w:tcPr>
          <w:p w14:paraId="768F0791" w14:textId="77777777" w:rsidR="00AF5DFE" w:rsidRDefault="00AF5DFE">
            <w:pPr>
              <w:keepLines/>
              <w:autoSpaceDE w:val="0"/>
              <w:autoSpaceDN w:val="0"/>
              <w:adjustRightInd w:val="0"/>
              <w:spacing w:line="240" w:lineRule="atLeast"/>
              <w:jc w:val="left"/>
              <w:rPr>
                <w:color w:val="auto"/>
              </w:rPr>
            </w:pPr>
            <w:r>
              <w:rPr>
                <w:color w:val="auto"/>
              </w:rPr>
              <w:t>1 3 E</w:t>
            </w:r>
          </w:p>
        </w:tc>
        <w:tc>
          <w:tcPr>
            <w:tcW w:w="1620" w:type="dxa"/>
          </w:tcPr>
          <w:p w14:paraId="68223C49"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046FAB0B" w14:textId="77777777" w:rsidR="00AF5DFE" w:rsidRDefault="00AF5DFE">
            <w:pPr>
              <w:keepLines/>
              <w:autoSpaceDE w:val="0"/>
              <w:autoSpaceDN w:val="0"/>
              <w:adjustRightInd w:val="0"/>
              <w:spacing w:line="240" w:lineRule="atLeast"/>
              <w:rPr>
                <w:color w:val="auto"/>
              </w:rPr>
            </w:pPr>
          </w:p>
        </w:tc>
        <w:tc>
          <w:tcPr>
            <w:tcW w:w="2250" w:type="dxa"/>
            <w:vMerge w:val="restart"/>
          </w:tcPr>
          <w:p w14:paraId="4B017566" w14:textId="77777777" w:rsidR="00AF5DFE" w:rsidRDefault="00AF5DFE">
            <w:pPr>
              <w:keepLines/>
              <w:autoSpaceDE w:val="0"/>
              <w:autoSpaceDN w:val="0"/>
              <w:adjustRightInd w:val="0"/>
              <w:spacing w:line="240" w:lineRule="atLeast"/>
              <w:rPr>
                <w:color w:val="auto"/>
              </w:rPr>
            </w:pPr>
          </w:p>
        </w:tc>
      </w:tr>
      <w:tr w:rsidR="00AF5DFE" w14:paraId="337DB841" w14:textId="77777777">
        <w:trPr>
          <w:cantSplit/>
          <w:trHeight w:val="473"/>
        </w:trPr>
        <w:tc>
          <w:tcPr>
            <w:tcW w:w="360" w:type="dxa"/>
            <w:vMerge/>
          </w:tcPr>
          <w:p w14:paraId="65ED835C" w14:textId="77777777" w:rsidR="00AF5DFE" w:rsidRDefault="00AF5DFE">
            <w:pPr>
              <w:keepLines/>
              <w:autoSpaceDE w:val="0"/>
              <w:autoSpaceDN w:val="0"/>
              <w:adjustRightInd w:val="0"/>
              <w:spacing w:line="240" w:lineRule="atLeast"/>
              <w:rPr>
                <w:color w:val="auto"/>
              </w:rPr>
            </w:pPr>
          </w:p>
        </w:tc>
        <w:tc>
          <w:tcPr>
            <w:tcW w:w="2700" w:type="dxa"/>
            <w:vMerge/>
          </w:tcPr>
          <w:p w14:paraId="63D545A6" w14:textId="77777777" w:rsidR="00AF5DFE" w:rsidRDefault="00AF5DFE">
            <w:pPr>
              <w:keepLines/>
              <w:autoSpaceDE w:val="0"/>
              <w:autoSpaceDN w:val="0"/>
              <w:adjustRightInd w:val="0"/>
              <w:spacing w:line="240" w:lineRule="atLeast"/>
              <w:rPr>
                <w:color w:val="auto"/>
              </w:rPr>
            </w:pPr>
          </w:p>
        </w:tc>
        <w:tc>
          <w:tcPr>
            <w:tcW w:w="720" w:type="dxa"/>
            <w:vMerge/>
          </w:tcPr>
          <w:p w14:paraId="07DDDA5C" w14:textId="77777777" w:rsidR="00AF5DFE" w:rsidRDefault="00AF5DFE">
            <w:pPr>
              <w:keepLines/>
              <w:autoSpaceDE w:val="0"/>
              <w:autoSpaceDN w:val="0"/>
              <w:adjustRightInd w:val="0"/>
              <w:spacing w:line="240" w:lineRule="atLeast"/>
              <w:rPr>
                <w:color w:val="auto"/>
              </w:rPr>
            </w:pPr>
          </w:p>
        </w:tc>
        <w:tc>
          <w:tcPr>
            <w:tcW w:w="1440" w:type="dxa"/>
            <w:vMerge/>
          </w:tcPr>
          <w:p w14:paraId="650EA1DC" w14:textId="77777777" w:rsidR="00AF5DFE" w:rsidRDefault="00AF5DFE">
            <w:pPr>
              <w:keepLines/>
              <w:autoSpaceDE w:val="0"/>
              <w:autoSpaceDN w:val="0"/>
              <w:adjustRightInd w:val="0"/>
              <w:spacing w:line="240" w:lineRule="atLeast"/>
              <w:rPr>
                <w:color w:val="auto"/>
              </w:rPr>
            </w:pPr>
          </w:p>
        </w:tc>
        <w:tc>
          <w:tcPr>
            <w:tcW w:w="720" w:type="dxa"/>
            <w:vMerge/>
          </w:tcPr>
          <w:p w14:paraId="7D6455BA" w14:textId="77777777" w:rsidR="00AF5DFE" w:rsidRDefault="00AF5DFE">
            <w:pPr>
              <w:keepLines/>
              <w:autoSpaceDE w:val="0"/>
              <w:autoSpaceDN w:val="0"/>
              <w:adjustRightInd w:val="0"/>
              <w:spacing w:line="240" w:lineRule="atLeast"/>
              <w:rPr>
                <w:color w:val="auto"/>
              </w:rPr>
            </w:pPr>
          </w:p>
        </w:tc>
        <w:tc>
          <w:tcPr>
            <w:tcW w:w="1620" w:type="dxa"/>
          </w:tcPr>
          <w:p w14:paraId="0D39B47D" w14:textId="77777777" w:rsidR="00AF5DFE" w:rsidRDefault="00AF5DFE">
            <w:pPr>
              <w:keepLines/>
              <w:autoSpaceDE w:val="0"/>
              <w:autoSpaceDN w:val="0"/>
              <w:adjustRightInd w:val="0"/>
              <w:spacing w:line="240" w:lineRule="atLeast"/>
              <w:rPr>
                <w:color w:val="auto"/>
              </w:rPr>
            </w:pPr>
            <w:r>
              <w:rPr>
                <w:color w:val="auto"/>
              </w:rPr>
              <w:t>Non-Index Arbitrage</w:t>
            </w:r>
          </w:p>
        </w:tc>
        <w:tc>
          <w:tcPr>
            <w:tcW w:w="810" w:type="dxa"/>
            <w:vMerge/>
          </w:tcPr>
          <w:p w14:paraId="79CDD2E2" w14:textId="77777777" w:rsidR="00AF5DFE" w:rsidRDefault="00AF5DFE">
            <w:pPr>
              <w:keepLines/>
              <w:autoSpaceDE w:val="0"/>
              <w:autoSpaceDN w:val="0"/>
              <w:adjustRightInd w:val="0"/>
              <w:spacing w:line="240" w:lineRule="atLeast"/>
              <w:rPr>
                <w:color w:val="auto"/>
              </w:rPr>
            </w:pPr>
          </w:p>
        </w:tc>
        <w:tc>
          <w:tcPr>
            <w:tcW w:w="2250" w:type="dxa"/>
            <w:vMerge/>
          </w:tcPr>
          <w:p w14:paraId="68202022" w14:textId="77777777" w:rsidR="00AF5DFE" w:rsidRDefault="00AF5DFE">
            <w:pPr>
              <w:keepLines/>
              <w:autoSpaceDE w:val="0"/>
              <w:autoSpaceDN w:val="0"/>
              <w:adjustRightInd w:val="0"/>
              <w:spacing w:line="240" w:lineRule="atLeast"/>
              <w:rPr>
                <w:color w:val="auto"/>
              </w:rPr>
            </w:pPr>
          </w:p>
        </w:tc>
      </w:tr>
      <w:tr w:rsidR="00AF5DFE" w14:paraId="5A583022" w14:textId="77777777">
        <w:trPr>
          <w:cantSplit/>
          <w:trHeight w:val="472"/>
        </w:trPr>
        <w:tc>
          <w:tcPr>
            <w:tcW w:w="360" w:type="dxa"/>
            <w:vMerge/>
          </w:tcPr>
          <w:p w14:paraId="791271C6" w14:textId="77777777" w:rsidR="00AF5DFE" w:rsidRDefault="00AF5DFE">
            <w:pPr>
              <w:keepLines/>
              <w:autoSpaceDE w:val="0"/>
              <w:autoSpaceDN w:val="0"/>
              <w:adjustRightInd w:val="0"/>
              <w:spacing w:line="240" w:lineRule="atLeast"/>
              <w:rPr>
                <w:color w:val="auto"/>
              </w:rPr>
            </w:pPr>
          </w:p>
        </w:tc>
        <w:tc>
          <w:tcPr>
            <w:tcW w:w="2700" w:type="dxa"/>
            <w:vMerge/>
          </w:tcPr>
          <w:p w14:paraId="53A3A2CD" w14:textId="77777777" w:rsidR="00AF5DFE" w:rsidRDefault="00AF5DFE">
            <w:pPr>
              <w:keepLines/>
              <w:autoSpaceDE w:val="0"/>
              <w:autoSpaceDN w:val="0"/>
              <w:adjustRightInd w:val="0"/>
              <w:spacing w:line="240" w:lineRule="atLeast"/>
              <w:rPr>
                <w:color w:val="auto"/>
              </w:rPr>
            </w:pPr>
          </w:p>
        </w:tc>
        <w:tc>
          <w:tcPr>
            <w:tcW w:w="720" w:type="dxa"/>
            <w:vMerge/>
          </w:tcPr>
          <w:p w14:paraId="47A985A3" w14:textId="77777777" w:rsidR="00AF5DFE" w:rsidRDefault="00AF5DFE">
            <w:pPr>
              <w:keepLines/>
              <w:autoSpaceDE w:val="0"/>
              <w:autoSpaceDN w:val="0"/>
              <w:adjustRightInd w:val="0"/>
              <w:spacing w:line="240" w:lineRule="atLeast"/>
              <w:rPr>
                <w:color w:val="auto"/>
              </w:rPr>
            </w:pPr>
          </w:p>
        </w:tc>
        <w:tc>
          <w:tcPr>
            <w:tcW w:w="1440" w:type="dxa"/>
            <w:vMerge/>
          </w:tcPr>
          <w:p w14:paraId="4D789F06" w14:textId="77777777" w:rsidR="00AF5DFE" w:rsidRDefault="00AF5DFE">
            <w:pPr>
              <w:keepLines/>
              <w:autoSpaceDE w:val="0"/>
              <w:autoSpaceDN w:val="0"/>
              <w:adjustRightInd w:val="0"/>
              <w:spacing w:line="240" w:lineRule="atLeast"/>
              <w:rPr>
                <w:color w:val="auto"/>
              </w:rPr>
            </w:pPr>
          </w:p>
        </w:tc>
        <w:tc>
          <w:tcPr>
            <w:tcW w:w="720" w:type="dxa"/>
            <w:vMerge/>
          </w:tcPr>
          <w:p w14:paraId="277976BB" w14:textId="77777777" w:rsidR="00AF5DFE" w:rsidRDefault="00AF5DFE">
            <w:pPr>
              <w:keepLines/>
              <w:autoSpaceDE w:val="0"/>
              <w:autoSpaceDN w:val="0"/>
              <w:adjustRightInd w:val="0"/>
              <w:spacing w:line="240" w:lineRule="atLeast"/>
              <w:rPr>
                <w:color w:val="auto"/>
              </w:rPr>
            </w:pPr>
          </w:p>
        </w:tc>
        <w:tc>
          <w:tcPr>
            <w:tcW w:w="1620" w:type="dxa"/>
          </w:tcPr>
          <w:p w14:paraId="79CCBDB2" w14:textId="77777777" w:rsidR="00AF5DFE" w:rsidRDefault="00AF5DFE">
            <w:pPr>
              <w:keepLines/>
              <w:autoSpaceDE w:val="0"/>
              <w:autoSpaceDN w:val="0"/>
              <w:adjustRightInd w:val="0"/>
              <w:spacing w:line="240" w:lineRule="atLeast"/>
              <w:rPr>
                <w:color w:val="auto"/>
              </w:rPr>
            </w:pPr>
            <w:r>
              <w:rPr>
                <w:color w:val="auto"/>
              </w:rPr>
              <w:t>Algorithmic</w:t>
            </w:r>
          </w:p>
        </w:tc>
        <w:tc>
          <w:tcPr>
            <w:tcW w:w="810" w:type="dxa"/>
            <w:vMerge/>
          </w:tcPr>
          <w:p w14:paraId="3E9646BB" w14:textId="77777777" w:rsidR="00AF5DFE" w:rsidRDefault="00AF5DFE">
            <w:pPr>
              <w:keepLines/>
              <w:autoSpaceDE w:val="0"/>
              <w:autoSpaceDN w:val="0"/>
              <w:adjustRightInd w:val="0"/>
              <w:spacing w:line="240" w:lineRule="atLeast"/>
              <w:rPr>
                <w:color w:val="auto"/>
              </w:rPr>
            </w:pPr>
          </w:p>
        </w:tc>
        <w:tc>
          <w:tcPr>
            <w:tcW w:w="2250" w:type="dxa"/>
            <w:vMerge/>
          </w:tcPr>
          <w:p w14:paraId="26245185" w14:textId="77777777" w:rsidR="00AF5DFE" w:rsidRDefault="00AF5DFE">
            <w:pPr>
              <w:keepLines/>
              <w:autoSpaceDE w:val="0"/>
              <w:autoSpaceDN w:val="0"/>
              <w:adjustRightInd w:val="0"/>
              <w:spacing w:line="240" w:lineRule="atLeast"/>
              <w:rPr>
                <w:color w:val="auto"/>
              </w:rPr>
            </w:pPr>
          </w:p>
        </w:tc>
      </w:tr>
      <w:tr w:rsidR="00AF5DFE" w14:paraId="1F57C843" w14:textId="77777777">
        <w:trPr>
          <w:cantSplit/>
          <w:trHeight w:val="300"/>
        </w:trPr>
        <w:tc>
          <w:tcPr>
            <w:tcW w:w="360" w:type="dxa"/>
            <w:vMerge w:val="restart"/>
          </w:tcPr>
          <w:p w14:paraId="043B79DF" w14:textId="77777777" w:rsidR="00AF5DFE" w:rsidRDefault="00AF5DFE">
            <w:pPr>
              <w:keepLines/>
              <w:autoSpaceDE w:val="0"/>
              <w:autoSpaceDN w:val="0"/>
              <w:adjustRightInd w:val="0"/>
              <w:spacing w:line="240" w:lineRule="atLeast"/>
              <w:rPr>
                <w:color w:val="auto"/>
              </w:rPr>
            </w:pPr>
            <w:r>
              <w:rPr>
                <w:color w:val="auto"/>
              </w:rPr>
              <w:t>K</w:t>
            </w:r>
          </w:p>
        </w:tc>
        <w:tc>
          <w:tcPr>
            <w:tcW w:w="2700" w:type="dxa"/>
            <w:vMerge w:val="restart"/>
          </w:tcPr>
          <w:p w14:paraId="78BF1A9A" w14:textId="77777777" w:rsidR="00AF5DFE" w:rsidRDefault="00AF5DFE">
            <w:pPr>
              <w:keepLines/>
              <w:autoSpaceDE w:val="0"/>
              <w:autoSpaceDN w:val="0"/>
              <w:adjustRightInd w:val="0"/>
              <w:spacing w:line="240" w:lineRule="atLeast"/>
              <w:rPr>
                <w:color w:val="auto"/>
              </w:rPr>
            </w:pPr>
            <w:r>
              <w:rPr>
                <w:color w:val="auto"/>
              </w:rPr>
              <w:t>Agency, Algorithmic Program Trade (non-index arbitrage)</w:t>
            </w:r>
          </w:p>
        </w:tc>
        <w:tc>
          <w:tcPr>
            <w:tcW w:w="720" w:type="dxa"/>
            <w:vMerge w:val="restart"/>
          </w:tcPr>
          <w:p w14:paraId="566C87CC" w14:textId="77777777" w:rsidR="00AF5DFE" w:rsidRDefault="00AF5DFE">
            <w:pPr>
              <w:keepLines/>
              <w:autoSpaceDE w:val="0"/>
              <w:autoSpaceDN w:val="0"/>
              <w:adjustRightInd w:val="0"/>
              <w:spacing w:line="240" w:lineRule="atLeast"/>
              <w:rPr>
                <w:color w:val="auto"/>
              </w:rPr>
            </w:pPr>
            <w:r>
              <w:rPr>
                <w:color w:val="auto"/>
              </w:rPr>
              <w:t>I or A or W</w:t>
            </w:r>
          </w:p>
        </w:tc>
        <w:tc>
          <w:tcPr>
            <w:tcW w:w="1440" w:type="dxa"/>
            <w:vMerge w:val="restart"/>
          </w:tcPr>
          <w:p w14:paraId="1CA26EB5" w14:textId="77777777" w:rsidR="00AF5DFE" w:rsidRDefault="00AF5DFE">
            <w:pPr>
              <w:keepLines/>
              <w:autoSpaceDE w:val="0"/>
              <w:autoSpaceDN w:val="0"/>
              <w:adjustRightInd w:val="0"/>
              <w:spacing w:line="240" w:lineRule="atLeast"/>
              <w:rPr>
                <w:color w:val="auto"/>
              </w:rPr>
            </w:pPr>
            <w:r>
              <w:rPr>
                <w:color w:val="auto"/>
              </w:rPr>
              <w:t>Individual or Agency or Agent for other member</w:t>
            </w:r>
          </w:p>
        </w:tc>
        <w:tc>
          <w:tcPr>
            <w:tcW w:w="720" w:type="dxa"/>
            <w:vMerge w:val="restart"/>
          </w:tcPr>
          <w:p w14:paraId="1E7DE82D" w14:textId="77777777" w:rsidR="00AF5DFE" w:rsidRDefault="00AF5DFE">
            <w:pPr>
              <w:keepLines/>
              <w:autoSpaceDE w:val="0"/>
              <w:autoSpaceDN w:val="0"/>
              <w:adjustRightInd w:val="0"/>
              <w:spacing w:line="240" w:lineRule="atLeast"/>
              <w:rPr>
                <w:color w:val="auto"/>
              </w:rPr>
            </w:pPr>
            <w:r>
              <w:rPr>
                <w:color w:val="auto"/>
              </w:rPr>
              <w:t>1 3 E</w:t>
            </w:r>
          </w:p>
        </w:tc>
        <w:tc>
          <w:tcPr>
            <w:tcW w:w="1620" w:type="dxa"/>
          </w:tcPr>
          <w:p w14:paraId="5F40D8B1"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55C5F00A" w14:textId="77777777" w:rsidR="00AF5DFE" w:rsidRDefault="00AF5DFE">
            <w:pPr>
              <w:keepLines/>
              <w:autoSpaceDE w:val="0"/>
              <w:autoSpaceDN w:val="0"/>
              <w:adjustRightInd w:val="0"/>
              <w:spacing w:line="240" w:lineRule="atLeast"/>
              <w:rPr>
                <w:color w:val="auto"/>
              </w:rPr>
            </w:pPr>
          </w:p>
        </w:tc>
        <w:tc>
          <w:tcPr>
            <w:tcW w:w="2250" w:type="dxa"/>
            <w:vMerge w:val="restart"/>
          </w:tcPr>
          <w:p w14:paraId="2596A57F" w14:textId="77777777" w:rsidR="00AF5DFE" w:rsidRDefault="00AF5DFE">
            <w:pPr>
              <w:keepLines/>
              <w:autoSpaceDE w:val="0"/>
              <w:autoSpaceDN w:val="0"/>
              <w:adjustRightInd w:val="0"/>
              <w:spacing w:line="240" w:lineRule="atLeast"/>
              <w:rPr>
                <w:color w:val="auto"/>
              </w:rPr>
            </w:pPr>
          </w:p>
        </w:tc>
      </w:tr>
      <w:tr w:rsidR="00AF5DFE" w14:paraId="5821D3AB" w14:textId="77777777">
        <w:trPr>
          <w:cantSplit/>
          <w:trHeight w:val="473"/>
        </w:trPr>
        <w:tc>
          <w:tcPr>
            <w:tcW w:w="360" w:type="dxa"/>
            <w:vMerge/>
          </w:tcPr>
          <w:p w14:paraId="05AA84FD" w14:textId="77777777" w:rsidR="00AF5DFE" w:rsidRDefault="00AF5DFE">
            <w:pPr>
              <w:keepLines/>
              <w:autoSpaceDE w:val="0"/>
              <w:autoSpaceDN w:val="0"/>
              <w:adjustRightInd w:val="0"/>
              <w:spacing w:line="240" w:lineRule="atLeast"/>
              <w:rPr>
                <w:color w:val="auto"/>
              </w:rPr>
            </w:pPr>
          </w:p>
        </w:tc>
        <w:tc>
          <w:tcPr>
            <w:tcW w:w="2700" w:type="dxa"/>
            <w:vMerge/>
          </w:tcPr>
          <w:p w14:paraId="79BC9ECB" w14:textId="77777777" w:rsidR="00AF5DFE" w:rsidRDefault="00AF5DFE">
            <w:pPr>
              <w:keepLines/>
              <w:autoSpaceDE w:val="0"/>
              <w:autoSpaceDN w:val="0"/>
              <w:adjustRightInd w:val="0"/>
              <w:spacing w:line="240" w:lineRule="atLeast"/>
              <w:rPr>
                <w:color w:val="auto"/>
              </w:rPr>
            </w:pPr>
          </w:p>
        </w:tc>
        <w:tc>
          <w:tcPr>
            <w:tcW w:w="720" w:type="dxa"/>
            <w:vMerge/>
          </w:tcPr>
          <w:p w14:paraId="5424DD7D" w14:textId="77777777" w:rsidR="00AF5DFE" w:rsidRDefault="00AF5DFE">
            <w:pPr>
              <w:keepLines/>
              <w:autoSpaceDE w:val="0"/>
              <w:autoSpaceDN w:val="0"/>
              <w:adjustRightInd w:val="0"/>
              <w:spacing w:line="240" w:lineRule="atLeast"/>
              <w:rPr>
                <w:color w:val="auto"/>
              </w:rPr>
            </w:pPr>
          </w:p>
        </w:tc>
        <w:tc>
          <w:tcPr>
            <w:tcW w:w="1440" w:type="dxa"/>
            <w:vMerge/>
          </w:tcPr>
          <w:p w14:paraId="2551D51C" w14:textId="77777777" w:rsidR="00AF5DFE" w:rsidRDefault="00AF5DFE">
            <w:pPr>
              <w:keepLines/>
              <w:autoSpaceDE w:val="0"/>
              <w:autoSpaceDN w:val="0"/>
              <w:adjustRightInd w:val="0"/>
              <w:spacing w:line="240" w:lineRule="atLeast"/>
              <w:rPr>
                <w:color w:val="auto"/>
              </w:rPr>
            </w:pPr>
          </w:p>
        </w:tc>
        <w:tc>
          <w:tcPr>
            <w:tcW w:w="720" w:type="dxa"/>
            <w:vMerge/>
          </w:tcPr>
          <w:p w14:paraId="4F695EB3" w14:textId="77777777" w:rsidR="00AF5DFE" w:rsidRDefault="00AF5DFE">
            <w:pPr>
              <w:keepLines/>
              <w:autoSpaceDE w:val="0"/>
              <w:autoSpaceDN w:val="0"/>
              <w:adjustRightInd w:val="0"/>
              <w:spacing w:line="240" w:lineRule="atLeast"/>
              <w:rPr>
                <w:color w:val="auto"/>
              </w:rPr>
            </w:pPr>
          </w:p>
        </w:tc>
        <w:tc>
          <w:tcPr>
            <w:tcW w:w="1620" w:type="dxa"/>
          </w:tcPr>
          <w:p w14:paraId="1862D677" w14:textId="77777777" w:rsidR="00AF5DFE" w:rsidRDefault="00AF5DFE">
            <w:pPr>
              <w:keepLines/>
              <w:autoSpaceDE w:val="0"/>
              <w:autoSpaceDN w:val="0"/>
              <w:adjustRightInd w:val="0"/>
              <w:spacing w:line="240" w:lineRule="atLeast"/>
              <w:rPr>
                <w:color w:val="auto"/>
              </w:rPr>
            </w:pPr>
            <w:r>
              <w:rPr>
                <w:color w:val="auto"/>
              </w:rPr>
              <w:t>Non-Index Arbitrage</w:t>
            </w:r>
          </w:p>
        </w:tc>
        <w:tc>
          <w:tcPr>
            <w:tcW w:w="810" w:type="dxa"/>
            <w:vMerge/>
          </w:tcPr>
          <w:p w14:paraId="22CA5A1D" w14:textId="77777777" w:rsidR="00AF5DFE" w:rsidRDefault="00AF5DFE">
            <w:pPr>
              <w:keepLines/>
              <w:autoSpaceDE w:val="0"/>
              <w:autoSpaceDN w:val="0"/>
              <w:adjustRightInd w:val="0"/>
              <w:spacing w:line="240" w:lineRule="atLeast"/>
              <w:rPr>
                <w:color w:val="auto"/>
              </w:rPr>
            </w:pPr>
          </w:p>
        </w:tc>
        <w:tc>
          <w:tcPr>
            <w:tcW w:w="2250" w:type="dxa"/>
            <w:vMerge/>
          </w:tcPr>
          <w:p w14:paraId="47EFDDEE" w14:textId="77777777" w:rsidR="00AF5DFE" w:rsidRDefault="00AF5DFE">
            <w:pPr>
              <w:keepLines/>
              <w:autoSpaceDE w:val="0"/>
              <w:autoSpaceDN w:val="0"/>
              <w:adjustRightInd w:val="0"/>
              <w:spacing w:line="240" w:lineRule="atLeast"/>
              <w:rPr>
                <w:color w:val="auto"/>
              </w:rPr>
            </w:pPr>
          </w:p>
        </w:tc>
      </w:tr>
      <w:tr w:rsidR="00AF5DFE" w14:paraId="218F2FAF" w14:textId="77777777">
        <w:trPr>
          <w:cantSplit/>
          <w:trHeight w:val="472"/>
        </w:trPr>
        <w:tc>
          <w:tcPr>
            <w:tcW w:w="360" w:type="dxa"/>
            <w:vMerge/>
          </w:tcPr>
          <w:p w14:paraId="24C229A7" w14:textId="77777777" w:rsidR="00AF5DFE" w:rsidRDefault="00AF5DFE">
            <w:pPr>
              <w:keepLines/>
              <w:autoSpaceDE w:val="0"/>
              <w:autoSpaceDN w:val="0"/>
              <w:adjustRightInd w:val="0"/>
              <w:spacing w:line="240" w:lineRule="atLeast"/>
              <w:rPr>
                <w:color w:val="auto"/>
              </w:rPr>
            </w:pPr>
          </w:p>
        </w:tc>
        <w:tc>
          <w:tcPr>
            <w:tcW w:w="2700" w:type="dxa"/>
            <w:vMerge/>
          </w:tcPr>
          <w:p w14:paraId="47C4C009" w14:textId="77777777" w:rsidR="00AF5DFE" w:rsidRDefault="00AF5DFE">
            <w:pPr>
              <w:keepLines/>
              <w:autoSpaceDE w:val="0"/>
              <w:autoSpaceDN w:val="0"/>
              <w:adjustRightInd w:val="0"/>
              <w:spacing w:line="240" w:lineRule="atLeast"/>
              <w:rPr>
                <w:color w:val="auto"/>
              </w:rPr>
            </w:pPr>
          </w:p>
        </w:tc>
        <w:tc>
          <w:tcPr>
            <w:tcW w:w="720" w:type="dxa"/>
            <w:vMerge/>
          </w:tcPr>
          <w:p w14:paraId="62080756" w14:textId="77777777" w:rsidR="00AF5DFE" w:rsidRDefault="00AF5DFE" w:rsidP="008E13A9">
            <w:pPr>
              <w:keepLines/>
              <w:autoSpaceDE w:val="0"/>
              <w:autoSpaceDN w:val="0"/>
              <w:adjustRightInd w:val="0"/>
              <w:spacing w:line="240" w:lineRule="atLeast"/>
              <w:rPr>
                <w:color w:val="auto"/>
              </w:rPr>
            </w:pPr>
          </w:p>
        </w:tc>
        <w:tc>
          <w:tcPr>
            <w:tcW w:w="1440" w:type="dxa"/>
            <w:vMerge/>
          </w:tcPr>
          <w:p w14:paraId="690E67EC" w14:textId="77777777" w:rsidR="00AF5DFE" w:rsidRDefault="00AF5DFE">
            <w:pPr>
              <w:keepLines/>
              <w:autoSpaceDE w:val="0"/>
              <w:autoSpaceDN w:val="0"/>
              <w:adjustRightInd w:val="0"/>
              <w:spacing w:line="240" w:lineRule="atLeast"/>
              <w:rPr>
                <w:color w:val="auto"/>
              </w:rPr>
            </w:pPr>
          </w:p>
        </w:tc>
        <w:tc>
          <w:tcPr>
            <w:tcW w:w="720" w:type="dxa"/>
            <w:vMerge/>
          </w:tcPr>
          <w:p w14:paraId="68B5C856" w14:textId="77777777" w:rsidR="00AF5DFE" w:rsidRDefault="00AF5DFE">
            <w:pPr>
              <w:keepLines/>
              <w:autoSpaceDE w:val="0"/>
              <w:autoSpaceDN w:val="0"/>
              <w:adjustRightInd w:val="0"/>
              <w:spacing w:line="240" w:lineRule="atLeast"/>
              <w:rPr>
                <w:color w:val="auto"/>
              </w:rPr>
            </w:pPr>
          </w:p>
        </w:tc>
        <w:tc>
          <w:tcPr>
            <w:tcW w:w="1620" w:type="dxa"/>
          </w:tcPr>
          <w:p w14:paraId="20D371E5" w14:textId="77777777" w:rsidR="00AF5DFE" w:rsidRDefault="00AF5DFE">
            <w:pPr>
              <w:keepLines/>
              <w:autoSpaceDE w:val="0"/>
              <w:autoSpaceDN w:val="0"/>
              <w:adjustRightInd w:val="0"/>
              <w:spacing w:line="240" w:lineRule="atLeast"/>
              <w:rPr>
                <w:color w:val="auto"/>
              </w:rPr>
            </w:pPr>
            <w:r>
              <w:rPr>
                <w:color w:val="auto"/>
              </w:rPr>
              <w:t>Algorithmic</w:t>
            </w:r>
          </w:p>
        </w:tc>
        <w:tc>
          <w:tcPr>
            <w:tcW w:w="810" w:type="dxa"/>
            <w:vMerge/>
          </w:tcPr>
          <w:p w14:paraId="6AC5322F" w14:textId="77777777" w:rsidR="00AF5DFE" w:rsidRDefault="00AF5DFE">
            <w:pPr>
              <w:keepLines/>
              <w:autoSpaceDE w:val="0"/>
              <w:autoSpaceDN w:val="0"/>
              <w:adjustRightInd w:val="0"/>
              <w:spacing w:line="240" w:lineRule="atLeast"/>
              <w:rPr>
                <w:color w:val="auto"/>
              </w:rPr>
            </w:pPr>
          </w:p>
        </w:tc>
        <w:tc>
          <w:tcPr>
            <w:tcW w:w="2250" w:type="dxa"/>
            <w:vMerge/>
          </w:tcPr>
          <w:p w14:paraId="2A2326AB" w14:textId="77777777" w:rsidR="00AF5DFE" w:rsidRDefault="00AF5DFE">
            <w:pPr>
              <w:keepLines/>
              <w:autoSpaceDE w:val="0"/>
              <w:autoSpaceDN w:val="0"/>
              <w:adjustRightInd w:val="0"/>
              <w:spacing w:line="240" w:lineRule="atLeast"/>
              <w:rPr>
                <w:color w:val="auto"/>
              </w:rPr>
            </w:pPr>
          </w:p>
        </w:tc>
      </w:tr>
      <w:tr w:rsidR="00AF5DFE" w14:paraId="17B1D4C4" w14:textId="77777777">
        <w:tc>
          <w:tcPr>
            <w:tcW w:w="360" w:type="dxa"/>
          </w:tcPr>
          <w:p w14:paraId="0D2523F2" w14:textId="77777777" w:rsidR="00AF5DFE" w:rsidRDefault="00AF5DFE">
            <w:pPr>
              <w:keepLines/>
              <w:autoSpaceDE w:val="0"/>
              <w:autoSpaceDN w:val="0"/>
              <w:adjustRightInd w:val="0"/>
              <w:spacing w:line="240" w:lineRule="atLeast"/>
              <w:rPr>
                <w:color w:val="auto"/>
              </w:rPr>
            </w:pPr>
            <w:r>
              <w:rPr>
                <w:color w:val="auto"/>
              </w:rPr>
              <w:t>L</w:t>
            </w:r>
          </w:p>
        </w:tc>
        <w:tc>
          <w:tcPr>
            <w:tcW w:w="2700" w:type="dxa"/>
          </w:tcPr>
          <w:p w14:paraId="64E0A672" w14:textId="77777777" w:rsidR="00AF5DFE" w:rsidRDefault="00AF5DFE">
            <w:pPr>
              <w:keepLines/>
              <w:autoSpaceDE w:val="0"/>
              <w:autoSpaceDN w:val="0"/>
              <w:adjustRightInd w:val="0"/>
              <w:spacing w:line="240" w:lineRule="atLeast"/>
              <w:rPr>
                <w:color w:val="auto"/>
              </w:rPr>
            </w:pPr>
            <w:r>
              <w:rPr>
                <w:color w:val="auto"/>
              </w:rPr>
              <w:t>Short exempt transaction for member competing market-maker affiliated with the firm clearing the trade (refer to P and O types)</w:t>
            </w:r>
          </w:p>
        </w:tc>
        <w:tc>
          <w:tcPr>
            <w:tcW w:w="720" w:type="dxa"/>
          </w:tcPr>
          <w:p w14:paraId="195E51B6" w14:textId="77777777" w:rsidR="00AF5DFE" w:rsidRDefault="00AF5DFE">
            <w:pPr>
              <w:keepLines/>
              <w:autoSpaceDE w:val="0"/>
              <w:autoSpaceDN w:val="0"/>
              <w:adjustRightInd w:val="0"/>
              <w:spacing w:line="240" w:lineRule="atLeast"/>
              <w:rPr>
                <w:color w:val="auto"/>
              </w:rPr>
            </w:pPr>
            <w:r>
              <w:rPr>
                <w:color w:val="auto"/>
              </w:rPr>
              <w:t>P</w:t>
            </w:r>
          </w:p>
        </w:tc>
        <w:tc>
          <w:tcPr>
            <w:tcW w:w="1440" w:type="dxa"/>
          </w:tcPr>
          <w:p w14:paraId="527174FA" w14:textId="77777777" w:rsidR="00AF5DFE" w:rsidRDefault="00AF5DFE">
            <w:pPr>
              <w:keepLines/>
              <w:autoSpaceDE w:val="0"/>
              <w:autoSpaceDN w:val="0"/>
              <w:adjustRightInd w:val="0"/>
              <w:spacing w:line="240" w:lineRule="atLeast"/>
              <w:rPr>
                <w:color w:val="auto"/>
              </w:rPr>
            </w:pPr>
            <w:r>
              <w:rPr>
                <w:color w:val="auto"/>
              </w:rPr>
              <w:t xml:space="preserve">Principal </w:t>
            </w:r>
          </w:p>
        </w:tc>
        <w:tc>
          <w:tcPr>
            <w:tcW w:w="720" w:type="dxa"/>
          </w:tcPr>
          <w:p w14:paraId="65A18E0F" w14:textId="77777777" w:rsidR="00AF5DFE" w:rsidRDefault="00AF5DFE">
            <w:pPr>
              <w:keepLines/>
              <w:autoSpaceDE w:val="0"/>
              <w:autoSpaceDN w:val="0"/>
              <w:adjustRightInd w:val="0"/>
              <w:spacing w:line="240" w:lineRule="atLeast"/>
              <w:rPr>
                <w:color w:val="auto"/>
              </w:rPr>
            </w:pPr>
            <w:r>
              <w:rPr>
                <w:color w:val="auto"/>
              </w:rPr>
              <w:t>4</w:t>
            </w:r>
          </w:p>
        </w:tc>
        <w:tc>
          <w:tcPr>
            <w:tcW w:w="1620" w:type="dxa"/>
          </w:tcPr>
          <w:p w14:paraId="01D3BD3B" w14:textId="77777777" w:rsidR="00AF5DFE" w:rsidRDefault="00AF5DFE">
            <w:pPr>
              <w:keepLines/>
              <w:autoSpaceDE w:val="0"/>
              <w:autoSpaceDN w:val="0"/>
              <w:adjustRightInd w:val="0"/>
              <w:spacing w:line="240" w:lineRule="atLeast"/>
              <w:rPr>
                <w:color w:val="auto"/>
              </w:rPr>
            </w:pPr>
            <w:r>
              <w:rPr>
                <w:color w:val="auto"/>
              </w:rPr>
              <w:t>Competing Market Maker</w:t>
            </w:r>
          </w:p>
        </w:tc>
        <w:tc>
          <w:tcPr>
            <w:tcW w:w="810" w:type="dxa"/>
          </w:tcPr>
          <w:p w14:paraId="330F2380" w14:textId="77777777" w:rsidR="00AF5DFE" w:rsidRDefault="00AF5DFE">
            <w:pPr>
              <w:keepLines/>
              <w:autoSpaceDE w:val="0"/>
              <w:autoSpaceDN w:val="0"/>
              <w:adjustRightInd w:val="0"/>
              <w:spacing w:line="240" w:lineRule="atLeast"/>
              <w:rPr>
                <w:color w:val="auto"/>
              </w:rPr>
            </w:pPr>
            <w:r>
              <w:rPr>
                <w:color w:val="auto"/>
              </w:rPr>
              <w:t>6 or A</w:t>
            </w:r>
          </w:p>
        </w:tc>
        <w:tc>
          <w:tcPr>
            <w:tcW w:w="2250" w:type="dxa"/>
          </w:tcPr>
          <w:p w14:paraId="66D1BFA4" w14:textId="77777777" w:rsidR="00AF5DFE" w:rsidRDefault="00AF5DFE">
            <w:pPr>
              <w:keepLines/>
              <w:autoSpaceDE w:val="0"/>
              <w:autoSpaceDN w:val="0"/>
              <w:adjustRightInd w:val="0"/>
              <w:spacing w:line="240" w:lineRule="atLeast"/>
              <w:rPr>
                <w:color w:val="auto"/>
              </w:rPr>
            </w:pPr>
            <w:r>
              <w:rPr>
                <w:color w:val="auto"/>
              </w:rPr>
              <w:t>Sell short exempt or Cross short exempt</w:t>
            </w:r>
          </w:p>
        </w:tc>
      </w:tr>
      <w:tr w:rsidR="00AF5DFE" w14:paraId="0B55F480" w14:textId="77777777">
        <w:trPr>
          <w:cantSplit/>
          <w:trHeight w:val="300"/>
        </w:trPr>
        <w:tc>
          <w:tcPr>
            <w:tcW w:w="360" w:type="dxa"/>
            <w:vMerge w:val="restart"/>
          </w:tcPr>
          <w:p w14:paraId="1C3C230B" w14:textId="77777777" w:rsidR="00AF5DFE" w:rsidRDefault="00AF5DFE">
            <w:pPr>
              <w:keepLines/>
              <w:autoSpaceDE w:val="0"/>
              <w:autoSpaceDN w:val="0"/>
              <w:adjustRightInd w:val="0"/>
              <w:spacing w:line="240" w:lineRule="atLeast"/>
              <w:rPr>
                <w:color w:val="auto"/>
              </w:rPr>
            </w:pPr>
            <w:r>
              <w:rPr>
                <w:color w:val="auto"/>
              </w:rPr>
              <w:t>M</w:t>
            </w:r>
          </w:p>
        </w:tc>
        <w:tc>
          <w:tcPr>
            <w:tcW w:w="2700" w:type="dxa"/>
            <w:vMerge w:val="restart"/>
          </w:tcPr>
          <w:p w14:paraId="4A192D8B" w14:textId="77777777" w:rsidR="00AF5DFE" w:rsidRDefault="00AF5DFE">
            <w:pPr>
              <w:keepLines/>
              <w:autoSpaceDE w:val="0"/>
              <w:autoSpaceDN w:val="0"/>
              <w:adjustRightInd w:val="0"/>
              <w:spacing w:line="240" w:lineRule="atLeast"/>
              <w:rPr>
                <w:color w:val="auto"/>
              </w:rPr>
            </w:pPr>
            <w:r>
              <w:rPr>
                <w:color w:val="auto"/>
              </w:rPr>
              <w:t>Program Order, index arb, agent for other member</w:t>
            </w:r>
          </w:p>
        </w:tc>
        <w:tc>
          <w:tcPr>
            <w:tcW w:w="720" w:type="dxa"/>
            <w:vMerge w:val="restart"/>
          </w:tcPr>
          <w:p w14:paraId="42F51173" w14:textId="77777777" w:rsidR="00AF5DFE" w:rsidRDefault="00AF5DFE">
            <w:pPr>
              <w:keepLines/>
              <w:autoSpaceDE w:val="0"/>
              <w:autoSpaceDN w:val="0"/>
              <w:adjustRightInd w:val="0"/>
              <w:spacing w:line="240" w:lineRule="atLeast"/>
              <w:rPr>
                <w:color w:val="auto"/>
              </w:rPr>
            </w:pPr>
            <w:r>
              <w:rPr>
                <w:color w:val="auto"/>
              </w:rPr>
              <w:t>W</w:t>
            </w:r>
          </w:p>
        </w:tc>
        <w:tc>
          <w:tcPr>
            <w:tcW w:w="1440" w:type="dxa"/>
            <w:vMerge w:val="restart"/>
          </w:tcPr>
          <w:p w14:paraId="4EAB4E74" w14:textId="77777777" w:rsidR="00AF5DFE" w:rsidRDefault="00AF5DFE">
            <w:pPr>
              <w:keepLines/>
              <w:autoSpaceDE w:val="0"/>
              <w:autoSpaceDN w:val="0"/>
              <w:adjustRightInd w:val="0"/>
              <w:spacing w:line="240" w:lineRule="atLeast"/>
              <w:rPr>
                <w:color w:val="auto"/>
              </w:rPr>
            </w:pPr>
            <w:r>
              <w:rPr>
                <w:color w:val="auto"/>
              </w:rPr>
              <w:t>Agent for Other Member</w:t>
            </w:r>
          </w:p>
        </w:tc>
        <w:tc>
          <w:tcPr>
            <w:tcW w:w="720" w:type="dxa"/>
            <w:vMerge w:val="restart"/>
          </w:tcPr>
          <w:p w14:paraId="1CEDA4A4" w14:textId="77777777" w:rsidR="00AF5DFE" w:rsidRDefault="00AF5DFE">
            <w:pPr>
              <w:keepLines/>
              <w:autoSpaceDE w:val="0"/>
              <w:autoSpaceDN w:val="0"/>
              <w:adjustRightInd w:val="0"/>
              <w:spacing w:line="240" w:lineRule="atLeast"/>
              <w:rPr>
                <w:color w:val="auto"/>
              </w:rPr>
            </w:pPr>
            <w:r>
              <w:rPr>
                <w:color w:val="auto"/>
              </w:rPr>
              <w:t>1 2</w:t>
            </w:r>
          </w:p>
        </w:tc>
        <w:tc>
          <w:tcPr>
            <w:tcW w:w="1620" w:type="dxa"/>
          </w:tcPr>
          <w:p w14:paraId="63D1DBA7"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04E478BA" w14:textId="77777777" w:rsidR="00AF5DFE" w:rsidRDefault="00AF5DFE">
            <w:pPr>
              <w:keepLines/>
              <w:autoSpaceDE w:val="0"/>
              <w:autoSpaceDN w:val="0"/>
              <w:adjustRightInd w:val="0"/>
              <w:spacing w:line="240" w:lineRule="atLeast"/>
              <w:rPr>
                <w:color w:val="auto"/>
              </w:rPr>
            </w:pPr>
          </w:p>
        </w:tc>
        <w:tc>
          <w:tcPr>
            <w:tcW w:w="2250" w:type="dxa"/>
            <w:vMerge w:val="restart"/>
          </w:tcPr>
          <w:p w14:paraId="4BF82FFE" w14:textId="77777777" w:rsidR="00AF5DFE" w:rsidRDefault="00AF5DFE">
            <w:pPr>
              <w:keepLines/>
              <w:autoSpaceDE w:val="0"/>
              <w:autoSpaceDN w:val="0"/>
              <w:adjustRightInd w:val="0"/>
              <w:spacing w:line="240" w:lineRule="atLeast"/>
              <w:rPr>
                <w:color w:val="auto"/>
              </w:rPr>
            </w:pPr>
          </w:p>
        </w:tc>
      </w:tr>
      <w:tr w:rsidR="00AF5DFE" w14:paraId="4AD2A958" w14:textId="77777777">
        <w:trPr>
          <w:cantSplit/>
          <w:trHeight w:val="300"/>
        </w:trPr>
        <w:tc>
          <w:tcPr>
            <w:tcW w:w="360" w:type="dxa"/>
            <w:vMerge/>
          </w:tcPr>
          <w:p w14:paraId="7B918213" w14:textId="77777777" w:rsidR="00AF5DFE" w:rsidRDefault="00AF5DFE">
            <w:pPr>
              <w:keepLines/>
              <w:autoSpaceDE w:val="0"/>
              <w:autoSpaceDN w:val="0"/>
              <w:adjustRightInd w:val="0"/>
              <w:spacing w:line="240" w:lineRule="atLeast"/>
              <w:rPr>
                <w:color w:val="auto"/>
              </w:rPr>
            </w:pPr>
          </w:p>
        </w:tc>
        <w:tc>
          <w:tcPr>
            <w:tcW w:w="2700" w:type="dxa"/>
            <w:vMerge/>
          </w:tcPr>
          <w:p w14:paraId="18382038" w14:textId="77777777" w:rsidR="00AF5DFE" w:rsidRDefault="00AF5DFE">
            <w:pPr>
              <w:keepLines/>
              <w:autoSpaceDE w:val="0"/>
              <w:autoSpaceDN w:val="0"/>
              <w:adjustRightInd w:val="0"/>
              <w:spacing w:line="240" w:lineRule="atLeast"/>
              <w:rPr>
                <w:color w:val="auto"/>
              </w:rPr>
            </w:pPr>
          </w:p>
        </w:tc>
        <w:tc>
          <w:tcPr>
            <w:tcW w:w="720" w:type="dxa"/>
            <w:vMerge/>
          </w:tcPr>
          <w:p w14:paraId="3C38CE00" w14:textId="77777777" w:rsidR="00AF5DFE" w:rsidRDefault="00AF5DFE">
            <w:pPr>
              <w:keepLines/>
              <w:autoSpaceDE w:val="0"/>
              <w:autoSpaceDN w:val="0"/>
              <w:adjustRightInd w:val="0"/>
              <w:spacing w:line="240" w:lineRule="atLeast"/>
              <w:rPr>
                <w:color w:val="auto"/>
              </w:rPr>
            </w:pPr>
          </w:p>
        </w:tc>
        <w:tc>
          <w:tcPr>
            <w:tcW w:w="1440" w:type="dxa"/>
            <w:vMerge/>
          </w:tcPr>
          <w:p w14:paraId="6A439EAE" w14:textId="77777777" w:rsidR="00AF5DFE" w:rsidRDefault="00AF5DFE">
            <w:pPr>
              <w:keepLines/>
              <w:autoSpaceDE w:val="0"/>
              <w:autoSpaceDN w:val="0"/>
              <w:adjustRightInd w:val="0"/>
              <w:spacing w:line="240" w:lineRule="atLeast"/>
              <w:rPr>
                <w:color w:val="auto"/>
              </w:rPr>
            </w:pPr>
          </w:p>
        </w:tc>
        <w:tc>
          <w:tcPr>
            <w:tcW w:w="720" w:type="dxa"/>
            <w:vMerge/>
          </w:tcPr>
          <w:p w14:paraId="3F2B5A65" w14:textId="77777777" w:rsidR="00AF5DFE" w:rsidRDefault="00AF5DFE">
            <w:pPr>
              <w:keepLines/>
              <w:autoSpaceDE w:val="0"/>
              <w:autoSpaceDN w:val="0"/>
              <w:adjustRightInd w:val="0"/>
              <w:spacing w:line="240" w:lineRule="atLeast"/>
              <w:rPr>
                <w:color w:val="auto"/>
              </w:rPr>
            </w:pPr>
          </w:p>
        </w:tc>
        <w:tc>
          <w:tcPr>
            <w:tcW w:w="1620" w:type="dxa"/>
          </w:tcPr>
          <w:p w14:paraId="7D379EB8" w14:textId="77777777" w:rsidR="00AF5DFE" w:rsidRDefault="00AF5DFE">
            <w:pPr>
              <w:keepLines/>
              <w:autoSpaceDE w:val="0"/>
              <w:autoSpaceDN w:val="0"/>
              <w:adjustRightInd w:val="0"/>
              <w:spacing w:line="240" w:lineRule="atLeast"/>
              <w:rPr>
                <w:color w:val="auto"/>
              </w:rPr>
            </w:pPr>
            <w:r>
              <w:rPr>
                <w:color w:val="auto"/>
              </w:rPr>
              <w:t>Index Arbitrage</w:t>
            </w:r>
          </w:p>
        </w:tc>
        <w:tc>
          <w:tcPr>
            <w:tcW w:w="810" w:type="dxa"/>
            <w:vMerge/>
          </w:tcPr>
          <w:p w14:paraId="59D0E45D" w14:textId="77777777" w:rsidR="00AF5DFE" w:rsidRDefault="00AF5DFE">
            <w:pPr>
              <w:keepLines/>
              <w:autoSpaceDE w:val="0"/>
              <w:autoSpaceDN w:val="0"/>
              <w:adjustRightInd w:val="0"/>
              <w:spacing w:line="240" w:lineRule="atLeast"/>
              <w:rPr>
                <w:color w:val="auto"/>
              </w:rPr>
            </w:pPr>
          </w:p>
        </w:tc>
        <w:tc>
          <w:tcPr>
            <w:tcW w:w="2250" w:type="dxa"/>
            <w:vMerge/>
          </w:tcPr>
          <w:p w14:paraId="3DD5B6CD" w14:textId="77777777" w:rsidR="00AF5DFE" w:rsidRDefault="00AF5DFE">
            <w:pPr>
              <w:keepLines/>
              <w:autoSpaceDE w:val="0"/>
              <w:autoSpaceDN w:val="0"/>
              <w:adjustRightInd w:val="0"/>
              <w:spacing w:line="240" w:lineRule="atLeast"/>
              <w:rPr>
                <w:color w:val="auto"/>
              </w:rPr>
            </w:pPr>
          </w:p>
        </w:tc>
      </w:tr>
      <w:tr w:rsidR="00AF5DFE" w14:paraId="6844A386" w14:textId="77777777">
        <w:trPr>
          <w:cantSplit/>
          <w:trHeight w:val="300"/>
        </w:trPr>
        <w:tc>
          <w:tcPr>
            <w:tcW w:w="360" w:type="dxa"/>
            <w:vMerge w:val="restart"/>
          </w:tcPr>
          <w:p w14:paraId="0EB76AC4" w14:textId="77777777" w:rsidR="00AF5DFE" w:rsidRDefault="00AF5DFE">
            <w:pPr>
              <w:keepLines/>
              <w:autoSpaceDE w:val="0"/>
              <w:autoSpaceDN w:val="0"/>
              <w:adjustRightInd w:val="0"/>
              <w:spacing w:line="240" w:lineRule="atLeast"/>
              <w:rPr>
                <w:color w:val="auto"/>
              </w:rPr>
            </w:pPr>
            <w:r>
              <w:rPr>
                <w:color w:val="auto"/>
              </w:rPr>
              <w:t>N</w:t>
            </w:r>
          </w:p>
        </w:tc>
        <w:tc>
          <w:tcPr>
            <w:tcW w:w="2700" w:type="dxa"/>
            <w:vMerge w:val="restart"/>
          </w:tcPr>
          <w:p w14:paraId="2D8793DB" w14:textId="77777777" w:rsidR="00AF5DFE" w:rsidRDefault="00AF5DFE">
            <w:pPr>
              <w:keepLines/>
              <w:autoSpaceDE w:val="0"/>
              <w:autoSpaceDN w:val="0"/>
              <w:adjustRightInd w:val="0"/>
              <w:spacing w:line="240" w:lineRule="atLeast"/>
              <w:rPr>
                <w:color w:val="auto"/>
              </w:rPr>
            </w:pPr>
            <w:r>
              <w:rPr>
                <w:color w:val="auto"/>
              </w:rPr>
              <w:t>Agent for other member, Non-algorthmic Program Trade (non-index arbitrage)</w:t>
            </w:r>
          </w:p>
        </w:tc>
        <w:tc>
          <w:tcPr>
            <w:tcW w:w="720" w:type="dxa"/>
            <w:vMerge w:val="restart"/>
          </w:tcPr>
          <w:p w14:paraId="45400A4E" w14:textId="77777777" w:rsidR="00AF5DFE" w:rsidRDefault="00AF5DFE">
            <w:pPr>
              <w:keepLines/>
              <w:autoSpaceDE w:val="0"/>
              <w:autoSpaceDN w:val="0"/>
              <w:adjustRightInd w:val="0"/>
              <w:spacing w:line="240" w:lineRule="atLeast"/>
              <w:rPr>
                <w:color w:val="auto"/>
              </w:rPr>
            </w:pPr>
            <w:r>
              <w:rPr>
                <w:color w:val="auto"/>
              </w:rPr>
              <w:t>W</w:t>
            </w:r>
          </w:p>
        </w:tc>
        <w:tc>
          <w:tcPr>
            <w:tcW w:w="1440" w:type="dxa"/>
            <w:vMerge w:val="restart"/>
          </w:tcPr>
          <w:p w14:paraId="44D832B2" w14:textId="77777777" w:rsidR="00AF5DFE" w:rsidRDefault="00AF5DFE">
            <w:pPr>
              <w:keepLines/>
              <w:autoSpaceDE w:val="0"/>
              <w:autoSpaceDN w:val="0"/>
              <w:adjustRightInd w:val="0"/>
              <w:spacing w:line="240" w:lineRule="atLeast"/>
              <w:rPr>
                <w:color w:val="auto"/>
              </w:rPr>
            </w:pPr>
            <w:r>
              <w:rPr>
                <w:color w:val="auto"/>
              </w:rPr>
              <w:t>Agent for Other Member</w:t>
            </w:r>
          </w:p>
        </w:tc>
        <w:tc>
          <w:tcPr>
            <w:tcW w:w="720" w:type="dxa"/>
            <w:vMerge w:val="restart"/>
          </w:tcPr>
          <w:p w14:paraId="351DA0C5" w14:textId="77777777" w:rsidR="00AF5DFE" w:rsidRDefault="00AF5DFE">
            <w:pPr>
              <w:keepLines/>
              <w:autoSpaceDE w:val="0"/>
              <w:autoSpaceDN w:val="0"/>
              <w:adjustRightInd w:val="0"/>
              <w:spacing w:line="240" w:lineRule="atLeast"/>
              <w:rPr>
                <w:color w:val="auto"/>
              </w:rPr>
            </w:pPr>
            <w:r>
              <w:rPr>
                <w:color w:val="auto"/>
              </w:rPr>
              <w:t>1 3 D</w:t>
            </w:r>
          </w:p>
        </w:tc>
        <w:tc>
          <w:tcPr>
            <w:tcW w:w="1620" w:type="dxa"/>
          </w:tcPr>
          <w:p w14:paraId="4CAD71B1"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34EF821F" w14:textId="77777777" w:rsidR="00AF5DFE" w:rsidRDefault="00AF5DFE">
            <w:pPr>
              <w:keepLines/>
              <w:autoSpaceDE w:val="0"/>
              <w:autoSpaceDN w:val="0"/>
              <w:adjustRightInd w:val="0"/>
              <w:spacing w:line="240" w:lineRule="atLeast"/>
              <w:rPr>
                <w:color w:val="auto"/>
              </w:rPr>
            </w:pPr>
          </w:p>
        </w:tc>
        <w:tc>
          <w:tcPr>
            <w:tcW w:w="2250" w:type="dxa"/>
            <w:vMerge w:val="restart"/>
          </w:tcPr>
          <w:p w14:paraId="635FAB89" w14:textId="77777777" w:rsidR="00AF5DFE" w:rsidRDefault="00AF5DFE">
            <w:pPr>
              <w:keepLines/>
              <w:autoSpaceDE w:val="0"/>
              <w:autoSpaceDN w:val="0"/>
              <w:adjustRightInd w:val="0"/>
              <w:spacing w:line="240" w:lineRule="atLeast"/>
              <w:rPr>
                <w:color w:val="auto"/>
              </w:rPr>
            </w:pPr>
          </w:p>
        </w:tc>
      </w:tr>
      <w:tr w:rsidR="00AF5DFE" w14:paraId="349E3CAC" w14:textId="77777777">
        <w:trPr>
          <w:cantSplit/>
          <w:trHeight w:val="473"/>
        </w:trPr>
        <w:tc>
          <w:tcPr>
            <w:tcW w:w="360" w:type="dxa"/>
            <w:vMerge/>
          </w:tcPr>
          <w:p w14:paraId="2C423614" w14:textId="77777777" w:rsidR="00AF5DFE" w:rsidRDefault="00AF5DFE">
            <w:pPr>
              <w:keepLines/>
              <w:autoSpaceDE w:val="0"/>
              <w:autoSpaceDN w:val="0"/>
              <w:adjustRightInd w:val="0"/>
              <w:spacing w:line="240" w:lineRule="atLeast"/>
              <w:rPr>
                <w:color w:val="auto"/>
              </w:rPr>
            </w:pPr>
          </w:p>
        </w:tc>
        <w:tc>
          <w:tcPr>
            <w:tcW w:w="2700" w:type="dxa"/>
            <w:vMerge/>
          </w:tcPr>
          <w:p w14:paraId="03217469" w14:textId="77777777" w:rsidR="00AF5DFE" w:rsidRDefault="00AF5DFE">
            <w:pPr>
              <w:keepLines/>
              <w:autoSpaceDE w:val="0"/>
              <w:autoSpaceDN w:val="0"/>
              <w:adjustRightInd w:val="0"/>
              <w:spacing w:line="240" w:lineRule="atLeast"/>
              <w:rPr>
                <w:color w:val="auto"/>
              </w:rPr>
            </w:pPr>
          </w:p>
        </w:tc>
        <w:tc>
          <w:tcPr>
            <w:tcW w:w="720" w:type="dxa"/>
            <w:vMerge/>
          </w:tcPr>
          <w:p w14:paraId="357B9D23" w14:textId="77777777" w:rsidR="00AF5DFE" w:rsidRDefault="00AF5DFE">
            <w:pPr>
              <w:keepLines/>
              <w:autoSpaceDE w:val="0"/>
              <w:autoSpaceDN w:val="0"/>
              <w:adjustRightInd w:val="0"/>
              <w:spacing w:line="240" w:lineRule="atLeast"/>
              <w:rPr>
                <w:color w:val="auto"/>
              </w:rPr>
            </w:pPr>
          </w:p>
        </w:tc>
        <w:tc>
          <w:tcPr>
            <w:tcW w:w="1440" w:type="dxa"/>
            <w:vMerge/>
          </w:tcPr>
          <w:p w14:paraId="62481C02" w14:textId="77777777" w:rsidR="00AF5DFE" w:rsidRDefault="00AF5DFE">
            <w:pPr>
              <w:keepLines/>
              <w:autoSpaceDE w:val="0"/>
              <w:autoSpaceDN w:val="0"/>
              <w:adjustRightInd w:val="0"/>
              <w:spacing w:line="240" w:lineRule="atLeast"/>
              <w:rPr>
                <w:color w:val="auto"/>
              </w:rPr>
            </w:pPr>
          </w:p>
        </w:tc>
        <w:tc>
          <w:tcPr>
            <w:tcW w:w="720" w:type="dxa"/>
            <w:vMerge/>
          </w:tcPr>
          <w:p w14:paraId="036776D6" w14:textId="77777777" w:rsidR="00AF5DFE" w:rsidRDefault="00AF5DFE">
            <w:pPr>
              <w:keepLines/>
              <w:autoSpaceDE w:val="0"/>
              <w:autoSpaceDN w:val="0"/>
              <w:adjustRightInd w:val="0"/>
              <w:spacing w:line="240" w:lineRule="atLeast"/>
              <w:rPr>
                <w:color w:val="auto"/>
              </w:rPr>
            </w:pPr>
          </w:p>
        </w:tc>
        <w:tc>
          <w:tcPr>
            <w:tcW w:w="1620" w:type="dxa"/>
          </w:tcPr>
          <w:p w14:paraId="334697C1" w14:textId="77777777" w:rsidR="00AF5DFE" w:rsidRDefault="00AF5DFE">
            <w:pPr>
              <w:keepLines/>
              <w:autoSpaceDE w:val="0"/>
              <w:autoSpaceDN w:val="0"/>
              <w:adjustRightInd w:val="0"/>
              <w:spacing w:line="240" w:lineRule="atLeast"/>
              <w:rPr>
                <w:color w:val="auto"/>
              </w:rPr>
            </w:pPr>
            <w:r>
              <w:rPr>
                <w:color w:val="auto"/>
              </w:rPr>
              <w:t>Non-Index Arbitrage</w:t>
            </w:r>
          </w:p>
        </w:tc>
        <w:tc>
          <w:tcPr>
            <w:tcW w:w="810" w:type="dxa"/>
            <w:vMerge/>
          </w:tcPr>
          <w:p w14:paraId="3638A0CE" w14:textId="77777777" w:rsidR="00AF5DFE" w:rsidRDefault="00AF5DFE">
            <w:pPr>
              <w:keepLines/>
              <w:autoSpaceDE w:val="0"/>
              <w:autoSpaceDN w:val="0"/>
              <w:adjustRightInd w:val="0"/>
              <w:spacing w:line="240" w:lineRule="atLeast"/>
              <w:rPr>
                <w:color w:val="auto"/>
              </w:rPr>
            </w:pPr>
          </w:p>
        </w:tc>
        <w:tc>
          <w:tcPr>
            <w:tcW w:w="2250" w:type="dxa"/>
            <w:vMerge/>
          </w:tcPr>
          <w:p w14:paraId="357DC292" w14:textId="77777777" w:rsidR="00AF5DFE" w:rsidRDefault="00AF5DFE">
            <w:pPr>
              <w:keepLines/>
              <w:autoSpaceDE w:val="0"/>
              <w:autoSpaceDN w:val="0"/>
              <w:adjustRightInd w:val="0"/>
              <w:spacing w:line="240" w:lineRule="atLeast"/>
              <w:rPr>
                <w:color w:val="auto"/>
              </w:rPr>
            </w:pPr>
          </w:p>
        </w:tc>
      </w:tr>
      <w:tr w:rsidR="00AF5DFE" w14:paraId="6E1AA759" w14:textId="77777777">
        <w:trPr>
          <w:cantSplit/>
          <w:trHeight w:val="472"/>
        </w:trPr>
        <w:tc>
          <w:tcPr>
            <w:tcW w:w="360" w:type="dxa"/>
            <w:vMerge/>
          </w:tcPr>
          <w:p w14:paraId="358A5FF6" w14:textId="77777777" w:rsidR="00AF5DFE" w:rsidRDefault="00AF5DFE">
            <w:pPr>
              <w:keepLines/>
              <w:autoSpaceDE w:val="0"/>
              <w:autoSpaceDN w:val="0"/>
              <w:adjustRightInd w:val="0"/>
              <w:spacing w:line="240" w:lineRule="atLeast"/>
              <w:rPr>
                <w:color w:val="auto"/>
              </w:rPr>
            </w:pPr>
          </w:p>
        </w:tc>
        <w:tc>
          <w:tcPr>
            <w:tcW w:w="2700" w:type="dxa"/>
            <w:vMerge/>
          </w:tcPr>
          <w:p w14:paraId="1890332A" w14:textId="77777777" w:rsidR="00AF5DFE" w:rsidRDefault="00AF5DFE">
            <w:pPr>
              <w:keepLines/>
              <w:autoSpaceDE w:val="0"/>
              <w:autoSpaceDN w:val="0"/>
              <w:adjustRightInd w:val="0"/>
              <w:spacing w:line="240" w:lineRule="atLeast"/>
              <w:rPr>
                <w:color w:val="auto"/>
              </w:rPr>
            </w:pPr>
          </w:p>
        </w:tc>
        <w:tc>
          <w:tcPr>
            <w:tcW w:w="720" w:type="dxa"/>
            <w:vMerge/>
          </w:tcPr>
          <w:p w14:paraId="6F07A114" w14:textId="77777777" w:rsidR="00AF5DFE" w:rsidRDefault="00AF5DFE" w:rsidP="008E13A9">
            <w:pPr>
              <w:keepLines/>
              <w:autoSpaceDE w:val="0"/>
              <w:autoSpaceDN w:val="0"/>
              <w:adjustRightInd w:val="0"/>
              <w:spacing w:line="240" w:lineRule="atLeast"/>
              <w:rPr>
                <w:color w:val="auto"/>
              </w:rPr>
            </w:pPr>
          </w:p>
        </w:tc>
        <w:tc>
          <w:tcPr>
            <w:tcW w:w="1440" w:type="dxa"/>
            <w:vMerge/>
          </w:tcPr>
          <w:p w14:paraId="12BB7FC5" w14:textId="77777777" w:rsidR="00AF5DFE" w:rsidRDefault="00AF5DFE">
            <w:pPr>
              <w:keepLines/>
              <w:autoSpaceDE w:val="0"/>
              <w:autoSpaceDN w:val="0"/>
              <w:adjustRightInd w:val="0"/>
              <w:spacing w:line="240" w:lineRule="atLeast"/>
              <w:rPr>
                <w:color w:val="auto"/>
              </w:rPr>
            </w:pPr>
          </w:p>
        </w:tc>
        <w:tc>
          <w:tcPr>
            <w:tcW w:w="720" w:type="dxa"/>
            <w:vMerge/>
          </w:tcPr>
          <w:p w14:paraId="3E2153A7" w14:textId="77777777" w:rsidR="00AF5DFE" w:rsidRDefault="00AF5DFE">
            <w:pPr>
              <w:keepLines/>
              <w:autoSpaceDE w:val="0"/>
              <w:autoSpaceDN w:val="0"/>
              <w:adjustRightInd w:val="0"/>
              <w:spacing w:line="240" w:lineRule="atLeast"/>
              <w:rPr>
                <w:color w:val="auto"/>
              </w:rPr>
            </w:pPr>
          </w:p>
        </w:tc>
        <w:tc>
          <w:tcPr>
            <w:tcW w:w="1620" w:type="dxa"/>
          </w:tcPr>
          <w:p w14:paraId="1F92F228" w14:textId="77777777" w:rsidR="00AF5DFE" w:rsidRDefault="00AF5DFE">
            <w:pPr>
              <w:keepLines/>
              <w:autoSpaceDE w:val="0"/>
              <w:autoSpaceDN w:val="0"/>
              <w:adjustRightInd w:val="0"/>
              <w:spacing w:line="240" w:lineRule="atLeast"/>
              <w:rPr>
                <w:color w:val="auto"/>
              </w:rPr>
            </w:pPr>
            <w:r>
              <w:rPr>
                <w:color w:val="auto"/>
              </w:rPr>
              <w:t>Non-algorithmic</w:t>
            </w:r>
          </w:p>
        </w:tc>
        <w:tc>
          <w:tcPr>
            <w:tcW w:w="810" w:type="dxa"/>
            <w:vMerge/>
          </w:tcPr>
          <w:p w14:paraId="63609CC1" w14:textId="77777777" w:rsidR="00AF5DFE" w:rsidRDefault="00AF5DFE">
            <w:pPr>
              <w:keepLines/>
              <w:autoSpaceDE w:val="0"/>
              <w:autoSpaceDN w:val="0"/>
              <w:adjustRightInd w:val="0"/>
              <w:spacing w:line="240" w:lineRule="atLeast"/>
              <w:rPr>
                <w:color w:val="auto"/>
              </w:rPr>
            </w:pPr>
          </w:p>
        </w:tc>
        <w:tc>
          <w:tcPr>
            <w:tcW w:w="2250" w:type="dxa"/>
            <w:vMerge/>
          </w:tcPr>
          <w:p w14:paraId="0C6A891C" w14:textId="77777777" w:rsidR="00AF5DFE" w:rsidRDefault="00AF5DFE">
            <w:pPr>
              <w:keepLines/>
              <w:autoSpaceDE w:val="0"/>
              <w:autoSpaceDN w:val="0"/>
              <w:adjustRightInd w:val="0"/>
              <w:spacing w:line="240" w:lineRule="atLeast"/>
              <w:rPr>
                <w:color w:val="auto"/>
              </w:rPr>
            </w:pPr>
          </w:p>
        </w:tc>
      </w:tr>
      <w:tr w:rsidR="00AF5DFE" w14:paraId="7A762C66" w14:textId="77777777">
        <w:tc>
          <w:tcPr>
            <w:tcW w:w="360" w:type="dxa"/>
          </w:tcPr>
          <w:p w14:paraId="0F92F9AC" w14:textId="77777777" w:rsidR="00AF5DFE" w:rsidRDefault="00AF5DFE">
            <w:pPr>
              <w:keepLines/>
              <w:autoSpaceDE w:val="0"/>
              <w:autoSpaceDN w:val="0"/>
              <w:adjustRightInd w:val="0"/>
              <w:spacing w:line="240" w:lineRule="atLeast"/>
              <w:rPr>
                <w:color w:val="auto"/>
              </w:rPr>
            </w:pPr>
            <w:r>
              <w:rPr>
                <w:color w:val="auto"/>
              </w:rPr>
              <w:t>O</w:t>
            </w:r>
          </w:p>
        </w:tc>
        <w:tc>
          <w:tcPr>
            <w:tcW w:w="2700" w:type="dxa"/>
          </w:tcPr>
          <w:p w14:paraId="1480E42C" w14:textId="77777777" w:rsidR="00AF5DFE" w:rsidRDefault="00AF5DFE">
            <w:pPr>
              <w:keepLines/>
              <w:autoSpaceDE w:val="0"/>
              <w:autoSpaceDN w:val="0"/>
              <w:adjustRightInd w:val="0"/>
              <w:spacing w:line="240" w:lineRule="atLeast"/>
              <w:rPr>
                <w:color w:val="auto"/>
              </w:rPr>
            </w:pPr>
            <w:r>
              <w:rPr>
                <w:color w:val="auto"/>
              </w:rPr>
              <w:t>Proprietary transactions for competing market-maker that is affiliated with the clearing member (was incorrectly identified in the FIX spec as “Competing dealer trades”)</w:t>
            </w:r>
          </w:p>
        </w:tc>
        <w:tc>
          <w:tcPr>
            <w:tcW w:w="720" w:type="dxa"/>
          </w:tcPr>
          <w:p w14:paraId="2FBE37AA" w14:textId="77777777" w:rsidR="00AF5DFE" w:rsidRDefault="00AF5DFE">
            <w:pPr>
              <w:keepLines/>
              <w:autoSpaceDE w:val="0"/>
              <w:autoSpaceDN w:val="0"/>
              <w:adjustRightInd w:val="0"/>
              <w:spacing w:line="240" w:lineRule="atLeast"/>
              <w:rPr>
                <w:color w:val="auto"/>
              </w:rPr>
            </w:pPr>
            <w:r>
              <w:rPr>
                <w:color w:val="auto"/>
              </w:rPr>
              <w:t>P</w:t>
            </w:r>
          </w:p>
        </w:tc>
        <w:tc>
          <w:tcPr>
            <w:tcW w:w="1440" w:type="dxa"/>
          </w:tcPr>
          <w:p w14:paraId="2F6A39C5" w14:textId="77777777" w:rsidR="00AF5DFE" w:rsidRDefault="00AF5DFE">
            <w:pPr>
              <w:keepLines/>
              <w:autoSpaceDE w:val="0"/>
              <w:autoSpaceDN w:val="0"/>
              <w:adjustRightInd w:val="0"/>
              <w:spacing w:line="240" w:lineRule="atLeast"/>
              <w:rPr>
                <w:color w:val="auto"/>
              </w:rPr>
            </w:pPr>
            <w:r>
              <w:rPr>
                <w:color w:val="auto"/>
              </w:rPr>
              <w:t xml:space="preserve">Principal </w:t>
            </w:r>
          </w:p>
        </w:tc>
        <w:tc>
          <w:tcPr>
            <w:tcW w:w="720" w:type="dxa"/>
          </w:tcPr>
          <w:p w14:paraId="1936F936" w14:textId="77777777" w:rsidR="00AF5DFE" w:rsidRDefault="00AF5DFE">
            <w:pPr>
              <w:keepLines/>
              <w:autoSpaceDE w:val="0"/>
              <w:autoSpaceDN w:val="0"/>
              <w:adjustRightInd w:val="0"/>
              <w:spacing w:line="240" w:lineRule="atLeast"/>
              <w:rPr>
                <w:color w:val="auto"/>
              </w:rPr>
            </w:pPr>
            <w:r>
              <w:rPr>
                <w:color w:val="auto"/>
              </w:rPr>
              <w:t>4</w:t>
            </w:r>
          </w:p>
        </w:tc>
        <w:tc>
          <w:tcPr>
            <w:tcW w:w="1620" w:type="dxa"/>
          </w:tcPr>
          <w:p w14:paraId="6D033A65" w14:textId="77777777" w:rsidR="00AF5DFE" w:rsidRDefault="00AF5DFE">
            <w:pPr>
              <w:keepLines/>
              <w:autoSpaceDE w:val="0"/>
              <w:autoSpaceDN w:val="0"/>
              <w:adjustRightInd w:val="0"/>
              <w:spacing w:line="240" w:lineRule="atLeast"/>
              <w:rPr>
                <w:color w:val="auto"/>
              </w:rPr>
            </w:pPr>
            <w:r>
              <w:rPr>
                <w:color w:val="auto"/>
              </w:rPr>
              <w:t>Competing Market Maker</w:t>
            </w:r>
          </w:p>
        </w:tc>
        <w:tc>
          <w:tcPr>
            <w:tcW w:w="810" w:type="dxa"/>
          </w:tcPr>
          <w:p w14:paraId="2FE43438" w14:textId="77777777" w:rsidR="00AF5DFE" w:rsidRDefault="00AF5DFE">
            <w:pPr>
              <w:keepLines/>
              <w:autoSpaceDE w:val="0"/>
              <w:autoSpaceDN w:val="0"/>
              <w:adjustRightInd w:val="0"/>
              <w:spacing w:line="240" w:lineRule="atLeast"/>
              <w:rPr>
                <w:color w:val="auto"/>
              </w:rPr>
            </w:pPr>
          </w:p>
        </w:tc>
        <w:tc>
          <w:tcPr>
            <w:tcW w:w="2250" w:type="dxa"/>
          </w:tcPr>
          <w:p w14:paraId="60B4282D" w14:textId="77777777" w:rsidR="00AF5DFE" w:rsidRDefault="00AF5DFE">
            <w:pPr>
              <w:keepLines/>
              <w:autoSpaceDE w:val="0"/>
              <w:autoSpaceDN w:val="0"/>
              <w:adjustRightInd w:val="0"/>
              <w:spacing w:line="240" w:lineRule="atLeast"/>
              <w:rPr>
                <w:color w:val="auto"/>
              </w:rPr>
            </w:pPr>
          </w:p>
        </w:tc>
      </w:tr>
      <w:tr w:rsidR="00AF5DFE" w14:paraId="72FB6A87" w14:textId="77777777">
        <w:tc>
          <w:tcPr>
            <w:tcW w:w="360" w:type="dxa"/>
          </w:tcPr>
          <w:p w14:paraId="22922E08" w14:textId="77777777" w:rsidR="00AF5DFE" w:rsidRDefault="00AF5DFE">
            <w:pPr>
              <w:keepLines/>
              <w:autoSpaceDE w:val="0"/>
              <w:autoSpaceDN w:val="0"/>
              <w:adjustRightInd w:val="0"/>
              <w:spacing w:line="240" w:lineRule="atLeast"/>
              <w:rPr>
                <w:color w:val="auto"/>
              </w:rPr>
            </w:pPr>
            <w:r>
              <w:rPr>
                <w:color w:val="auto"/>
              </w:rPr>
              <w:t>P</w:t>
            </w:r>
          </w:p>
        </w:tc>
        <w:tc>
          <w:tcPr>
            <w:tcW w:w="2700" w:type="dxa"/>
          </w:tcPr>
          <w:p w14:paraId="5CFCAED0" w14:textId="77777777" w:rsidR="00AF5DFE" w:rsidRDefault="00AF5DFE">
            <w:pPr>
              <w:keepLines/>
              <w:autoSpaceDE w:val="0"/>
              <w:autoSpaceDN w:val="0"/>
              <w:adjustRightInd w:val="0"/>
              <w:spacing w:line="240" w:lineRule="atLeast"/>
              <w:rPr>
                <w:color w:val="auto"/>
              </w:rPr>
            </w:pPr>
            <w:r>
              <w:rPr>
                <w:color w:val="auto"/>
              </w:rPr>
              <w:t>Principal</w:t>
            </w:r>
          </w:p>
        </w:tc>
        <w:tc>
          <w:tcPr>
            <w:tcW w:w="720" w:type="dxa"/>
          </w:tcPr>
          <w:p w14:paraId="64CB4D75" w14:textId="77777777" w:rsidR="00AF5DFE" w:rsidRDefault="00AF5DFE">
            <w:pPr>
              <w:keepLines/>
              <w:autoSpaceDE w:val="0"/>
              <w:autoSpaceDN w:val="0"/>
              <w:adjustRightInd w:val="0"/>
              <w:spacing w:line="240" w:lineRule="atLeast"/>
              <w:rPr>
                <w:color w:val="auto"/>
              </w:rPr>
            </w:pPr>
            <w:r>
              <w:rPr>
                <w:color w:val="auto"/>
              </w:rPr>
              <w:t>P</w:t>
            </w:r>
          </w:p>
        </w:tc>
        <w:tc>
          <w:tcPr>
            <w:tcW w:w="1440" w:type="dxa"/>
          </w:tcPr>
          <w:p w14:paraId="666770EC" w14:textId="77777777" w:rsidR="00AF5DFE" w:rsidRDefault="00AF5DFE">
            <w:pPr>
              <w:keepLines/>
              <w:autoSpaceDE w:val="0"/>
              <w:autoSpaceDN w:val="0"/>
              <w:adjustRightInd w:val="0"/>
              <w:spacing w:line="240" w:lineRule="atLeast"/>
              <w:rPr>
                <w:color w:val="auto"/>
              </w:rPr>
            </w:pPr>
            <w:r>
              <w:rPr>
                <w:color w:val="auto"/>
              </w:rPr>
              <w:t xml:space="preserve">Principal </w:t>
            </w:r>
          </w:p>
        </w:tc>
        <w:tc>
          <w:tcPr>
            <w:tcW w:w="720" w:type="dxa"/>
          </w:tcPr>
          <w:p w14:paraId="2963EB65" w14:textId="77777777" w:rsidR="00AF5DFE" w:rsidRDefault="00AF5DFE">
            <w:pPr>
              <w:keepLines/>
              <w:autoSpaceDE w:val="0"/>
              <w:autoSpaceDN w:val="0"/>
              <w:adjustRightInd w:val="0"/>
              <w:spacing w:line="240" w:lineRule="atLeast"/>
              <w:rPr>
                <w:color w:val="auto"/>
              </w:rPr>
            </w:pPr>
          </w:p>
        </w:tc>
        <w:tc>
          <w:tcPr>
            <w:tcW w:w="1620" w:type="dxa"/>
          </w:tcPr>
          <w:p w14:paraId="794A5D7A" w14:textId="77777777" w:rsidR="00AF5DFE" w:rsidRDefault="00AF5DFE">
            <w:pPr>
              <w:keepLines/>
              <w:autoSpaceDE w:val="0"/>
              <w:autoSpaceDN w:val="0"/>
              <w:adjustRightInd w:val="0"/>
              <w:spacing w:line="240" w:lineRule="atLeast"/>
              <w:rPr>
                <w:color w:val="auto"/>
              </w:rPr>
            </w:pPr>
          </w:p>
        </w:tc>
        <w:tc>
          <w:tcPr>
            <w:tcW w:w="810" w:type="dxa"/>
          </w:tcPr>
          <w:p w14:paraId="34F0FEB7" w14:textId="77777777" w:rsidR="00AF5DFE" w:rsidRDefault="00AF5DFE">
            <w:pPr>
              <w:keepLines/>
              <w:autoSpaceDE w:val="0"/>
              <w:autoSpaceDN w:val="0"/>
              <w:adjustRightInd w:val="0"/>
              <w:spacing w:line="240" w:lineRule="atLeast"/>
              <w:rPr>
                <w:color w:val="auto"/>
              </w:rPr>
            </w:pPr>
          </w:p>
        </w:tc>
        <w:tc>
          <w:tcPr>
            <w:tcW w:w="2250" w:type="dxa"/>
          </w:tcPr>
          <w:p w14:paraId="1C6893D1" w14:textId="77777777" w:rsidR="00AF5DFE" w:rsidRDefault="00AF5DFE">
            <w:pPr>
              <w:keepLines/>
              <w:autoSpaceDE w:val="0"/>
              <w:autoSpaceDN w:val="0"/>
              <w:adjustRightInd w:val="0"/>
              <w:spacing w:line="240" w:lineRule="atLeast"/>
              <w:rPr>
                <w:color w:val="auto"/>
              </w:rPr>
            </w:pPr>
          </w:p>
        </w:tc>
      </w:tr>
      <w:tr w:rsidR="00AF5DFE" w14:paraId="4A852002" w14:textId="77777777">
        <w:tc>
          <w:tcPr>
            <w:tcW w:w="360" w:type="dxa"/>
          </w:tcPr>
          <w:p w14:paraId="3232A053" w14:textId="77777777" w:rsidR="00AF5DFE" w:rsidRDefault="00AF5DFE">
            <w:pPr>
              <w:keepLines/>
              <w:autoSpaceDE w:val="0"/>
              <w:autoSpaceDN w:val="0"/>
              <w:adjustRightInd w:val="0"/>
              <w:spacing w:line="240" w:lineRule="atLeast"/>
              <w:rPr>
                <w:color w:val="auto"/>
              </w:rPr>
            </w:pPr>
            <w:r>
              <w:rPr>
                <w:color w:val="auto"/>
              </w:rPr>
              <w:t>R</w:t>
            </w:r>
          </w:p>
        </w:tc>
        <w:tc>
          <w:tcPr>
            <w:tcW w:w="2700" w:type="dxa"/>
          </w:tcPr>
          <w:p w14:paraId="5B3D5D8D" w14:textId="77777777" w:rsidR="00AF5DFE" w:rsidRDefault="00AF5DFE">
            <w:pPr>
              <w:keepLines/>
              <w:autoSpaceDE w:val="0"/>
              <w:autoSpaceDN w:val="0"/>
              <w:adjustRightInd w:val="0"/>
              <w:spacing w:line="240" w:lineRule="atLeast"/>
              <w:rPr>
                <w:color w:val="auto"/>
              </w:rPr>
            </w:pPr>
            <w:r>
              <w:rPr>
                <w:snapToGrid w:val="0"/>
                <w:color w:val="auto"/>
              </w:rPr>
              <w:t>Transactions for the account of a non-member competing market maker (was incorrectly identified in the FIX spec as “</w:t>
            </w:r>
            <w:r>
              <w:rPr>
                <w:color w:val="auto"/>
              </w:rPr>
              <w:t>Competing dealer trades”)</w:t>
            </w:r>
          </w:p>
        </w:tc>
        <w:tc>
          <w:tcPr>
            <w:tcW w:w="720" w:type="dxa"/>
          </w:tcPr>
          <w:p w14:paraId="5C3ADC69" w14:textId="77777777" w:rsidR="00AF5DFE" w:rsidRDefault="00AF5DFE">
            <w:pPr>
              <w:keepLines/>
              <w:autoSpaceDE w:val="0"/>
              <w:autoSpaceDN w:val="0"/>
              <w:adjustRightInd w:val="0"/>
              <w:spacing w:line="240" w:lineRule="atLeast"/>
              <w:rPr>
                <w:color w:val="auto"/>
              </w:rPr>
            </w:pPr>
            <w:r>
              <w:rPr>
                <w:color w:val="auto"/>
              </w:rPr>
              <w:t>A</w:t>
            </w:r>
          </w:p>
        </w:tc>
        <w:tc>
          <w:tcPr>
            <w:tcW w:w="1440" w:type="dxa"/>
          </w:tcPr>
          <w:p w14:paraId="5926A174" w14:textId="77777777" w:rsidR="00AF5DFE" w:rsidRDefault="00AF5DFE">
            <w:pPr>
              <w:keepLines/>
              <w:autoSpaceDE w:val="0"/>
              <w:autoSpaceDN w:val="0"/>
              <w:adjustRightInd w:val="0"/>
              <w:spacing w:line="240" w:lineRule="atLeast"/>
              <w:rPr>
                <w:color w:val="auto"/>
              </w:rPr>
            </w:pPr>
            <w:r>
              <w:rPr>
                <w:color w:val="auto"/>
              </w:rPr>
              <w:t>Agency</w:t>
            </w:r>
          </w:p>
        </w:tc>
        <w:tc>
          <w:tcPr>
            <w:tcW w:w="720" w:type="dxa"/>
          </w:tcPr>
          <w:p w14:paraId="3A0CBBE7" w14:textId="77777777" w:rsidR="00AF5DFE" w:rsidRDefault="00AF5DFE">
            <w:pPr>
              <w:keepLines/>
              <w:autoSpaceDE w:val="0"/>
              <w:autoSpaceDN w:val="0"/>
              <w:adjustRightInd w:val="0"/>
              <w:spacing w:line="240" w:lineRule="atLeast"/>
              <w:rPr>
                <w:color w:val="auto"/>
              </w:rPr>
            </w:pPr>
            <w:r>
              <w:rPr>
                <w:color w:val="auto"/>
              </w:rPr>
              <w:t>4</w:t>
            </w:r>
          </w:p>
        </w:tc>
        <w:tc>
          <w:tcPr>
            <w:tcW w:w="1620" w:type="dxa"/>
          </w:tcPr>
          <w:p w14:paraId="159161D1" w14:textId="77777777" w:rsidR="00AF5DFE" w:rsidRDefault="00AF5DFE">
            <w:pPr>
              <w:keepLines/>
              <w:autoSpaceDE w:val="0"/>
              <w:autoSpaceDN w:val="0"/>
              <w:adjustRightInd w:val="0"/>
              <w:spacing w:line="240" w:lineRule="atLeast"/>
              <w:rPr>
                <w:color w:val="auto"/>
              </w:rPr>
            </w:pPr>
            <w:r>
              <w:rPr>
                <w:color w:val="auto"/>
              </w:rPr>
              <w:t>Competing Market Maker</w:t>
            </w:r>
          </w:p>
        </w:tc>
        <w:tc>
          <w:tcPr>
            <w:tcW w:w="810" w:type="dxa"/>
          </w:tcPr>
          <w:p w14:paraId="05623AB0" w14:textId="77777777" w:rsidR="00AF5DFE" w:rsidRDefault="00AF5DFE">
            <w:pPr>
              <w:keepLines/>
              <w:autoSpaceDE w:val="0"/>
              <w:autoSpaceDN w:val="0"/>
              <w:adjustRightInd w:val="0"/>
              <w:spacing w:line="240" w:lineRule="atLeast"/>
              <w:rPr>
                <w:color w:val="auto"/>
              </w:rPr>
            </w:pPr>
          </w:p>
        </w:tc>
        <w:tc>
          <w:tcPr>
            <w:tcW w:w="2250" w:type="dxa"/>
          </w:tcPr>
          <w:p w14:paraId="2472286A" w14:textId="77777777" w:rsidR="00AF5DFE" w:rsidRDefault="00AF5DFE">
            <w:pPr>
              <w:keepLines/>
              <w:autoSpaceDE w:val="0"/>
              <w:autoSpaceDN w:val="0"/>
              <w:adjustRightInd w:val="0"/>
              <w:spacing w:line="240" w:lineRule="atLeast"/>
              <w:rPr>
                <w:color w:val="auto"/>
              </w:rPr>
            </w:pPr>
          </w:p>
        </w:tc>
      </w:tr>
      <w:tr w:rsidR="00AF5DFE" w14:paraId="45F1096E" w14:textId="77777777">
        <w:tc>
          <w:tcPr>
            <w:tcW w:w="360" w:type="dxa"/>
          </w:tcPr>
          <w:p w14:paraId="7029BAB9" w14:textId="77777777" w:rsidR="00AF5DFE" w:rsidRDefault="00AF5DFE">
            <w:pPr>
              <w:keepLines/>
              <w:autoSpaceDE w:val="0"/>
              <w:autoSpaceDN w:val="0"/>
              <w:adjustRightInd w:val="0"/>
              <w:spacing w:line="240" w:lineRule="atLeast"/>
              <w:rPr>
                <w:color w:val="auto"/>
              </w:rPr>
            </w:pPr>
            <w:r>
              <w:rPr>
                <w:color w:val="auto"/>
              </w:rPr>
              <w:t>S</w:t>
            </w:r>
          </w:p>
        </w:tc>
        <w:tc>
          <w:tcPr>
            <w:tcW w:w="2700" w:type="dxa"/>
          </w:tcPr>
          <w:p w14:paraId="0BED4EC9" w14:textId="77777777" w:rsidR="00AF5DFE" w:rsidRDefault="00AF5DFE">
            <w:pPr>
              <w:keepLines/>
              <w:autoSpaceDE w:val="0"/>
              <w:autoSpaceDN w:val="0"/>
              <w:adjustRightInd w:val="0"/>
              <w:spacing w:line="240" w:lineRule="atLeast"/>
              <w:rPr>
                <w:color w:val="auto"/>
              </w:rPr>
            </w:pPr>
            <w:r>
              <w:rPr>
                <w:color w:val="auto"/>
              </w:rPr>
              <w:t>Specialist trades</w:t>
            </w:r>
          </w:p>
        </w:tc>
        <w:tc>
          <w:tcPr>
            <w:tcW w:w="720" w:type="dxa"/>
          </w:tcPr>
          <w:p w14:paraId="29F42700" w14:textId="77777777" w:rsidR="00AF5DFE" w:rsidRDefault="00AF5DFE">
            <w:pPr>
              <w:keepLines/>
              <w:autoSpaceDE w:val="0"/>
              <w:autoSpaceDN w:val="0"/>
              <w:adjustRightInd w:val="0"/>
              <w:spacing w:line="240" w:lineRule="atLeast"/>
              <w:rPr>
                <w:color w:val="auto"/>
              </w:rPr>
            </w:pPr>
            <w:r>
              <w:rPr>
                <w:color w:val="auto"/>
              </w:rPr>
              <w:t>P</w:t>
            </w:r>
          </w:p>
        </w:tc>
        <w:tc>
          <w:tcPr>
            <w:tcW w:w="1440" w:type="dxa"/>
          </w:tcPr>
          <w:p w14:paraId="1688E466" w14:textId="77777777" w:rsidR="00AF5DFE" w:rsidRDefault="00AF5DFE">
            <w:pPr>
              <w:keepLines/>
              <w:autoSpaceDE w:val="0"/>
              <w:autoSpaceDN w:val="0"/>
              <w:adjustRightInd w:val="0"/>
              <w:spacing w:line="240" w:lineRule="atLeast"/>
              <w:rPr>
                <w:color w:val="auto"/>
              </w:rPr>
            </w:pPr>
            <w:r>
              <w:rPr>
                <w:color w:val="auto"/>
              </w:rPr>
              <w:t xml:space="preserve">Principal </w:t>
            </w:r>
          </w:p>
        </w:tc>
        <w:tc>
          <w:tcPr>
            <w:tcW w:w="720" w:type="dxa"/>
          </w:tcPr>
          <w:p w14:paraId="1CAED5C7" w14:textId="77777777" w:rsidR="00AF5DFE" w:rsidRDefault="00AF5DFE">
            <w:pPr>
              <w:keepLines/>
              <w:autoSpaceDE w:val="0"/>
              <w:autoSpaceDN w:val="0"/>
              <w:adjustRightInd w:val="0"/>
              <w:spacing w:line="240" w:lineRule="atLeast"/>
              <w:rPr>
                <w:color w:val="auto"/>
              </w:rPr>
            </w:pPr>
            <w:r>
              <w:rPr>
                <w:color w:val="auto"/>
              </w:rPr>
              <w:t>5</w:t>
            </w:r>
          </w:p>
        </w:tc>
        <w:tc>
          <w:tcPr>
            <w:tcW w:w="1620" w:type="dxa"/>
          </w:tcPr>
          <w:p w14:paraId="7A4BFA06" w14:textId="77777777" w:rsidR="00AF5DFE" w:rsidRDefault="00AF5DFE">
            <w:pPr>
              <w:keepLines/>
              <w:autoSpaceDE w:val="0"/>
              <w:autoSpaceDN w:val="0"/>
              <w:adjustRightInd w:val="0"/>
              <w:spacing w:line="240" w:lineRule="atLeast"/>
              <w:rPr>
                <w:color w:val="auto"/>
              </w:rPr>
            </w:pPr>
            <w:r>
              <w:rPr>
                <w:color w:val="auto"/>
              </w:rPr>
              <w:t>Acting as Market Maker or Specialist in the security</w:t>
            </w:r>
          </w:p>
        </w:tc>
        <w:tc>
          <w:tcPr>
            <w:tcW w:w="810" w:type="dxa"/>
          </w:tcPr>
          <w:p w14:paraId="4FC3A400" w14:textId="77777777" w:rsidR="00AF5DFE" w:rsidRDefault="00AF5DFE">
            <w:pPr>
              <w:keepLines/>
              <w:autoSpaceDE w:val="0"/>
              <w:autoSpaceDN w:val="0"/>
              <w:adjustRightInd w:val="0"/>
              <w:spacing w:line="240" w:lineRule="atLeast"/>
              <w:rPr>
                <w:color w:val="auto"/>
              </w:rPr>
            </w:pPr>
          </w:p>
        </w:tc>
        <w:tc>
          <w:tcPr>
            <w:tcW w:w="2250" w:type="dxa"/>
          </w:tcPr>
          <w:p w14:paraId="1F777C87" w14:textId="77777777" w:rsidR="00AF5DFE" w:rsidRDefault="00AF5DFE">
            <w:pPr>
              <w:keepLines/>
              <w:autoSpaceDE w:val="0"/>
              <w:autoSpaceDN w:val="0"/>
              <w:adjustRightInd w:val="0"/>
              <w:spacing w:line="240" w:lineRule="atLeast"/>
              <w:rPr>
                <w:color w:val="auto"/>
              </w:rPr>
            </w:pPr>
          </w:p>
        </w:tc>
      </w:tr>
      <w:tr w:rsidR="00AF5DFE" w14:paraId="0DDA923A" w14:textId="77777777">
        <w:tc>
          <w:tcPr>
            <w:tcW w:w="360" w:type="dxa"/>
          </w:tcPr>
          <w:p w14:paraId="4B039841" w14:textId="77777777" w:rsidR="00AF5DFE" w:rsidRDefault="00AF5DFE">
            <w:pPr>
              <w:keepLines/>
              <w:autoSpaceDE w:val="0"/>
              <w:autoSpaceDN w:val="0"/>
              <w:adjustRightInd w:val="0"/>
              <w:spacing w:line="240" w:lineRule="atLeast"/>
              <w:rPr>
                <w:color w:val="auto"/>
              </w:rPr>
            </w:pPr>
            <w:r>
              <w:rPr>
                <w:color w:val="auto"/>
              </w:rPr>
              <w:t>T</w:t>
            </w:r>
          </w:p>
        </w:tc>
        <w:tc>
          <w:tcPr>
            <w:tcW w:w="2700" w:type="dxa"/>
          </w:tcPr>
          <w:p w14:paraId="63F4C08A" w14:textId="77777777" w:rsidR="00AF5DFE" w:rsidRDefault="00AF5DFE">
            <w:pPr>
              <w:keepLines/>
              <w:autoSpaceDE w:val="0"/>
              <w:autoSpaceDN w:val="0"/>
              <w:adjustRightInd w:val="0"/>
              <w:spacing w:line="240" w:lineRule="atLeast"/>
              <w:rPr>
                <w:color w:val="auto"/>
              </w:rPr>
            </w:pPr>
            <w:r>
              <w:rPr>
                <w:snapToGrid w:val="0"/>
                <w:color w:val="auto"/>
              </w:rPr>
              <w:t>Transactions for the account of an unaffiliated member’s competing market maker (was incorrectly identified in the FIX spec as “</w:t>
            </w:r>
            <w:r>
              <w:rPr>
                <w:color w:val="auto"/>
              </w:rPr>
              <w:t>Competing dealer trades”)</w:t>
            </w:r>
          </w:p>
        </w:tc>
        <w:tc>
          <w:tcPr>
            <w:tcW w:w="720" w:type="dxa"/>
          </w:tcPr>
          <w:p w14:paraId="3F8B608C" w14:textId="77777777" w:rsidR="00AF5DFE" w:rsidRDefault="00AF5DFE">
            <w:pPr>
              <w:keepLines/>
              <w:autoSpaceDE w:val="0"/>
              <w:autoSpaceDN w:val="0"/>
              <w:adjustRightInd w:val="0"/>
              <w:spacing w:line="240" w:lineRule="atLeast"/>
              <w:rPr>
                <w:color w:val="auto"/>
              </w:rPr>
            </w:pPr>
            <w:r>
              <w:rPr>
                <w:color w:val="auto"/>
              </w:rPr>
              <w:t>W</w:t>
            </w:r>
          </w:p>
        </w:tc>
        <w:tc>
          <w:tcPr>
            <w:tcW w:w="1440" w:type="dxa"/>
          </w:tcPr>
          <w:p w14:paraId="6103C2B5" w14:textId="77777777" w:rsidR="00AF5DFE" w:rsidRDefault="00AF5DFE">
            <w:pPr>
              <w:keepLines/>
              <w:autoSpaceDE w:val="0"/>
              <w:autoSpaceDN w:val="0"/>
              <w:adjustRightInd w:val="0"/>
              <w:spacing w:line="240" w:lineRule="atLeast"/>
              <w:rPr>
                <w:color w:val="auto"/>
              </w:rPr>
            </w:pPr>
            <w:r>
              <w:rPr>
                <w:color w:val="auto"/>
              </w:rPr>
              <w:t>Agent for Other Member</w:t>
            </w:r>
          </w:p>
        </w:tc>
        <w:tc>
          <w:tcPr>
            <w:tcW w:w="720" w:type="dxa"/>
          </w:tcPr>
          <w:p w14:paraId="68519083" w14:textId="77777777" w:rsidR="00AF5DFE" w:rsidRDefault="00AF5DFE">
            <w:pPr>
              <w:keepLines/>
              <w:autoSpaceDE w:val="0"/>
              <w:autoSpaceDN w:val="0"/>
              <w:adjustRightInd w:val="0"/>
              <w:spacing w:line="240" w:lineRule="atLeast"/>
              <w:rPr>
                <w:color w:val="auto"/>
              </w:rPr>
            </w:pPr>
            <w:r>
              <w:rPr>
                <w:color w:val="auto"/>
              </w:rPr>
              <w:t>5</w:t>
            </w:r>
          </w:p>
        </w:tc>
        <w:tc>
          <w:tcPr>
            <w:tcW w:w="1620" w:type="dxa"/>
          </w:tcPr>
          <w:p w14:paraId="1C21EDF9" w14:textId="77777777" w:rsidR="00AF5DFE" w:rsidRDefault="00AF5DFE">
            <w:pPr>
              <w:keepLines/>
              <w:autoSpaceDE w:val="0"/>
              <w:autoSpaceDN w:val="0"/>
              <w:adjustRightInd w:val="0"/>
              <w:spacing w:line="240" w:lineRule="atLeast"/>
              <w:rPr>
                <w:color w:val="auto"/>
              </w:rPr>
            </w:pPr>
            <w:r>
              <w:rPr>
                <w:color w:val="auto"/>
              </w:rPr>
              <w:t>Acting as Market Maker or Specialist in the security</w:t>
            </w:r>
          </w:p>
        </w:tc>
        <w:tc>
          <w:tcPr>
            <w:tcW w:w="810" w:type="dxa"/>
          </w:tcPr>
          <w:p w14:paraId="5CB33103" w14:textId="77777777" w:rsidR="00AF5DFE" w:rsidRDefault="00AF5DFE">
            <w:pPr>
              <w:keepLines/>
              <w:autoSpaceDE w:val="0"/>
              <w:autoSpaceDN w:val="0"/>
              <w:adjustRightInd w:val="0"/>
              <w:spacing w:line="240" w:lineRule="atLeast"/>
              <w:rPr>
                <w:color w:val="auto"/>
              </w:rPr>
            </w:pPr>
          </w:p>
        </w:tc>
        <w:tc>
          <w:tcPr>
            <w:tcW w:w="2250" w:type="dxa"/>
          </w:tcPr>
          <w:p w14:paraId="616C2BD6" w14:textId="77777777" w:rsidR="00AF5DFE" w:rsidRDefault="00AF5DFE">
            <w:pPr>
              <w:keepLines/>
              <w:autoSpaceDE w:val="0"/>
              <w:autoSpaceDN w:val="0"/>
              <w:adjustRightInd w:val="0"/>
              <w:spacing w:line="240" w:lineRule="atLeast"/>
              <w:rPr>
                <w:color w:val="auto"/>
              </w:rPr>
            </w:pPr>
          </w:p>
        </w:tc>
      </w:tr>
      <w:tr w:rsidR="00AF5DFE" w14:paraId="0ED6F000" w14:textId="77777777">
        <w:trPr>
          <w:cantSplit/>
          <w:trHeight w:val="300"/>
        </w:trPr>
        <w:tc>
          <w:tcPr>
            <w:tcW w:w="360" w:type="dxa"/>
            <w:vMerge w:val="restart"/>
          </w:tcPr>
          <w:p w14:paraId="15287A9D" w14:textId="77777777" w:rsidR="00AF5DFE" w:rsidRDefault="00AF5DFE">
            <w:pPr>
              <w:keepLines/>
              <w:autoSpaceDE w:val="0"/>
              <w:autoSpaceDN w:val="0"/>
              <w:adjustRightInd w:val="0"/>
              <w:spacing w:line="240" w:lineRule="atLeast"/>
              <w:rPr>
                <w:color w:val="auto"/>
              </w:rPr>
            </w:pPr>
            <w:r>
              <w:rPr>
                <w:color w:val="auto"/>
              </w:rPr>
              <w:t>U</w:t>
            </w:r>
          </w:p>
        </w:tc>
        <w:tc>
          <w:tcPr>
            <w:tcW w:w="2700" w:type="dxa"/>
            <w:vMerge w:val="restart"/>
          </w:tcPr>
          <w:p w14:paraId="4CF48DB6" w14:textId="77777777" w:rsidR="00AF5DFE" w:rsidRDefault="00AF5DFE">
            <w:pPr>
              <w:keepLines/>
              <w:autoSpaceDE w:val="0"/>
              <w:autoSpaceDN w:val="0"/>
              <w:adjustRightInd w:val="0"/>
              <w:spacing w:line="240" w:lineRule="atLeast"/>
              <w:rPr>
                <w:color w:val="auto"/>
              </w:rPr>
            </w:pPr>
            <w:r>
              <w:rPr>
                <w:color w:val="auto"/>
              </w:rPr>
              <w:t>Agency, Index Arbitrage</w:t>
            </w:r>
          </w:p>
        </w:tc>
        <w:tc>
          <w:tcPr>
            <w:tcW w:w="720" w:type="dxa"/>
            <w:vMerge w:val="restart"/>
          </w:tcPr>
          <w:p w14:paraId="5CED4D31" w14:textId="77777777" w:rsidR="00AF5DFE" w:rsidRDefault="00AF5DFE">
            <w:pPr>
              <w:keepLines/>
              <w:autoSpaceDE w:val="0"/>
              <w:autoSpaceDN w:val="0"/>
              <w:adjustRightInd w:val="0"/>
              <w:spacing w:line="240" w:lineRule="atLeast"/>
              <w:rPr>
                <w:color w:val="auto"/>
              </w:rPr>
            </w:pPr>
            <w:r>
              <w:rPr>
                <w:color w:val="auto"/>
              </w:rPr>
              <w:t>A or I</w:t>
            </w:r>
          </w:p>
        </w:tc>
        <w:tc>
          <w:tcPr>
            <w:tcW w:w="1440" w:type="dxa"/>
            <w:vMerge w:val="restart"/>
          </w:tcPr>
          <w:p w14:paraId="16B734FC" w14:textId="77777777" w:rsidR="00AF5DFE" w:rsidRDefault="00AF5DFE">
            <w:pPr>
              <w:keepLines/>
              <w:autoSpaceDE w:val="0"/>
              <w:autoSpaceDN w:val="0"/>
              <w:adjustRightInd w:val="0"/>
              <w:spacing w:line="240" w:lineRule="atLeast"/>
              <w:rPr>
                <w:color w:val="auto"/>
              </w:rPr>
            </w:pPr>
            <w:r>
              <w:rPr>
                <w:color w:val="auto"/>
              </w:rPr>
              <w:t>Agency or Individual</w:t>
            </w:r>
          </w:p>
        </w:tc>
        <w:tc>
          <w:tcPr>
            <w:tcW w:w="720" w:type="dxa"/>
            <w:vMerge w:val="restart"/>
          </w:tcPr>
          <w:p w14:paraId="0D785568" w14:textId="77777777" w:rsidR="00AF5DFE" w:rsidRDefault="00AF5DFE">
            <w:pPr>
              <w:keepLines/>
              <w:autoSpaceDE w:val="0"/>
              <w:autoSpaceDN w:val="0"/>
              <w:adjustRightInd w:val="0"/>
              <w:spacing w:line="240" w:lineRule="atLeast"/>
              <w:rPr>
                <w:color w:val="auto"/>
              </w:rPr>
            </w:pPr>
            <w:r>
              <w:rPr>
                <w:color w:val="auto"/>
              </w:rPr>
              <w:t>1 2</w:t>
            </w:r>
          </w:p>
        </w:tc>
        <w:tc>
          <w:tcPr>
            <w:tcW w:w="1620" w:type="dxa"/>
          </w:tcPr>
          <w:p w14:paraId="5C71308D"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7D606CC8" w14:textId="77777777" w:rsidR="00AF5DFE" w:rsidRDefault="00AF5DFE">
            <w:pPr>
              <w:keepLines/>
              <w:autoSpaceDE w:val="0"/>
              <w:autoSpaceDN w:val="0"/>
              <w:adjustRightInd w:val="0"/>
              <w:spacing w:line="240" w:lineRule="atLeast"/>
              <w:rPr>
                <w:color w:val="auto"/>
              </w:rPr>
            </w:pPr>
          </w:p>
        </w:tc>
        <w:tc>
          <w:tcPr>
            <w:tcW w:w="2250" w:type="dxa"/>
            <w:vMerge w:val="restart"/>
          </w:tcPr>
          <w:p w14:paraId="773A3382" w14:textId="77777777" w:rsidR="00AF5DFE" w:rsidRDefault="00AF5DFE">
            <w:pPr>
              <w:keepLines/>
              <w:autoSpaceDE w:val="0"/>
              <w:autoSpaceDN w:val="0"/>
              <w:adjustRightInd w:val="0"/>
              <w:spacing w:line="240" w:lineRule="atLeast"/>
              <w:rPr>
                <w:color w:val="auto"/>
              </w:rPr>
            </w:pPr>
          </w:p>
        </w:tc>
      </w:tr>
      <w:tr w:rsidR="00AF5DFE" w14:paraId="24EC3D3C" w14:textId="77777777">
        <w:trPr>
          <w:cantSplit/>
          <w:trHeight w:val="300"/>
        </w:trPr>
        <w:tc>
          <w:tcPr>
            <w:tcW w:w="360" w:type="dxa"/>
            <w:vMerge/>
          </w:tcPr>
          <w:p w14:paraId="66C1E785" w14:textId="77777777" w:rsidR="00AF5DFE" w:rsidRDefault="00AF5DFE">
            <w:pPr>
              <w:keepLines/>
              <w:autoSpaceDE w:val="0"/>
              <w:autoSpaceDN w:val="0"/>
              <w:adjustRightInd w:val="0"/>
              <w:spacing w:line="240" w:lineRule="atLeast"/>
              <w:rPr>
                <w:color w:val="auto"/>
              </w:rPr>
            </w:pPr>
          </w:p>
        </w:tc>
        <w:tc>
          <w:tcPr>
            <w:tcW w:w="2700" w:type="dxa"/>
            <w:vMerge/>
          </w:tcPr>
          <w:p w14:paraId="37DBCA02" w14:textId="77777777" w:rsidR="00AF5DFE" w:rsidRDefault="00AF5DFE">
            <w:pPr>
              <w:keepLines/>
              <w:autoSpaceDE w:val="0"/>
              <w:autoSpaceDN w:val="0"/>
              <w:adjustRightInd w:val="0"/>
              <w:spacing w:line="240" w:lineRule="atLeast"/>
              <w:rPr>
                <w:color w:val="auto"/>
              </w:rPr>
            </w:pPr>
          </w:p>
        </w:tc>
        <w:tc>
          <w:tcPr>
            <w:tcW w:w="720" w:type="dxa"/>
            <w:vMerge/>
          </w:tcPr>
          <w:p w14:paraId="05E18FC3" w14:textId="77777777" w:rsidR="00AF5DFE" w:rsidRDefault="00AF5DFE">
            <w:pPr>
              <w:keepLines/>
              <w:autoSpaceDE w:val="0"/>
              <w:autoSpaceDN w:val="0"/>
              <w:adjustRightInd w:val="0"/>
              <w:spacing w:line="240" w:lineRule="atLeast"/>
              <w:rPr>
                <w:color w:val="auto"/>
              </w:rPr>
            </w:pPr>
          </w:p>
        </w:tc>
        <w:tc>
          <w:tcPr>
            <w:tcW w:w="1440" w:type="dxa"/>
            <w:vMerge/>
          </w:tcPr>
          <w:p w14:paraId="3954E7EF" w14:textId="77777777" w:rsidR="00AF5DFE" w:rsidRDefault="00AF5DFE">
            <w:pPr>
              <w:keepLines/>
              <w:autoSpaceDE w:val="0"/>
              <w:autoSpaceDN w:val="0"/>
              <w:adjustRightInd w:val="0"/>
              <w:spacing w:line="240" w:lineRule="atLeast"/>
              <w:rPr>
                <w:color w:val="auto"/>
              </w:rPr>
            </w:pPr>
          </w:p>
        </w:tc>
        <w:tc>
          <w:tcPr>
            <w:tcW w:w="720" w:type="dxa"/>
            <w:vMerge/>
          </w:tcPr>
          <w:p w14:paraId="0952893B" w14:textId="77777777" w:rsidR="00AF5DFE" w:rsidRDefault="00AF5DFE">
            <w:pPr>
              <w:keepLines/>
              <w:autoSpaceDE w:val="0"/>
              <w:autoSpaceDN w:val="0"/>
              <w:adjustRightInd w:val="0"/>
              <w:spacing w:line="240" w:lineRule="atLeast"/>
              <w:rPr>
                <w:color w:val="auto"/>
              </w:rPr>
            </w:pPr>
          </w:p>
        </w:tc>
        <w:tc>
          <w:tcPr>
            <w:tcW w:w="1620" w:type="dxa"/>
          </w:tcPr>
          <w:p w14:paraId="3E6741E6" w14:textId="77777777" w:rsidR="00AF5DFE" w:rsidRDefault="00AF5DFE">
            <w:pPr>
              <w:keepLines/>
              <w:autoSpaceDE w:val="0"/>
              <w:autoSpaceDN w:val="0"/>
              <w:adjustRightInd w:val="0"/>
              <w:spacing w:line="240" w:lineRule="atLeast"/>
              <w:rPr>
                <w:color w:val="auto"/>
              </w:rPr>
            </w:pPr>
            <w:r>
              <w:rPr>
                <w:color w:val="auto"/>
              </w:rPr>
              <w:t>Index Arbitrage</w:t>
            </w:r>
          </w:p>
        </w:tc>
        <w:tc>
          <w:tcPr>
            <w:tcW w:w="810" w:type="dxa"/>
            <w:vMerge/>
          </w:tcPr>
          <w:p w14:paraId="1A57E781" w14:textId="77777777" w:rsidR="00AF5DFE" w:rsidRDefault="00AF5DFE">
            <w:pPr>
              <w:keepLines/>
              <w:autoSpaceDE w:val="0"/>
              <w:autoSpaceDN w:val="0"/>
              <w:adjustRightInd w:val="0"/>
              <w:spacing w:line="240" w:lineRule="atLeast"/>
              <w:rPr>
                <w:color w:val="auto"/>
              </w:rPr>
            </w:pPr>
          </w:p>
        </w:tc>
        <w:tc>
          <w:tcPr>
            <w:tcW w:w="2250" w:type="dxa"/>
            <w:vMerge/>
          </w:tcPr>
          <w:p w14:paraId="3958F643" w14:textId="77777777" w:rsidR="00AF5DFE" w:rsidRDefault="00AF5DFE">
            <w:pPr>
              <w:keepLines/>
              <w:autoSpaceDE w:val="0"/>
              <w:autoSpaceDN w:val="0"/>
              <w:adjustRightInd w:val="0"/>
              <w:spacing w:line="240" w:lineRule="atLeast"/>
              <w:rPr>
                <w:color w:val="auto"/>
              </w:rPr>
            </w:pPr>
          </w:p>
        </w:tc>
      </w:tr>
      <w:tr w:rsidR="00AF5DFE" w14:paraId="7D361520" w14:textId="77777777">
        <w:tc>
          <w:tcPr>
            <w:tcW w:w="360" w:type="dxa"/>
          </w:tcPr>
          <w:p w14:paraId="15F5F8EC" w14:textId="77777777" w:rsidR="00AF5DFE" w:rsidRDefault="00AF5DFE">
            <w:pPr>
              <w:keepLines/>
              <w:autoSpaceDE w:val="0"/>
              <w:autoSpaceDN w:val="0"/>
              <w:adjustRightInd w:val="0"/>
              <w:spacing w:line="240" w:lineRule="atLeast"/>
              <w:rPr>
                <w:color w:val="auto"/>
              </w:rPr>
            </w:pPr>
            <w:r>
              <w:rPr>
                <w:color w:val="auto"/>
              </w:rPr>
              <w:t>W</w:t>
            </w:r>
          </w:p>
        </w:tc>
        <w:tc>
          <w:tcPr>
            <w:tcW w:w="2700" w:type="dxa"/>
          </w:tcPr>
          <w:p w14:paraId="185B2C36" w14:textId="77777777" w:rsidR="00AF5DFE" w:rsidRDefault="00AF5DFE">
            <w:pPr>
              <w:keepLines/>
              <w:autoSpaceDE w:val="0"/>
              <w:autoSpaceDN w:val="0"/>
              <w:adjustRightInd w:val="0"/>
              <w:spacing w:line="240" w:lineRule="atLeast"/>
              <w:rPr>
                <w:color w:val="auto"/>
              </w:rPr>
            </w:pPr>
            <w:r>
              <w:rPr>
                <w:color w:val="auto"/>
              </w:rPr>
              <w:t>All other orders as agent for other member</w:t>
            </w:r>
          </w:p>
        </w:tc>
        <w:tc>
          <w:tcPr>
            <w:tcW w:w="720" w:type="dxa"/>
          </w:tcPr>
          <w:p w14:paraId="7CBBC91D" w14:textId="77777777" w:rsidR="00AF5DFE" w:rsidRDefault="00AF5DFE">
            <w:pPr>
              <w:keepLines/>
              <w:autoSpaceDE w:val="0"/>
              <w:autoSpaceDN w:val="0"/>
              <w:adjustRightInd w:val="0"/>
              <w:spacing w:line="240" w:lineRule="atLeast"/>
              <w:rPr>
                <w:color w:val="auto"/>
              </w:rPr>
            </w:pPr>
            <w:r>
              <w:rPr>
                <w:color w:val="auto"/>
              </w:rPr>
              <w:t>W</w:t>
            </w:r>
          </w:p>
        </w:tc>
        <w:tc>
          <w:tcPr>
            <w:tcW w:w="1440" w:type="dxa"/>
          </w:tcPr>
          <w:p w14:paraId="4B1F51E6" w14:textId="77777777" w:rsidR="00AF5DFE" w:rsidRDefault="00AF5DFE">
            <w:pPr>
              <w:keepLines/>
              <w:autoSpaceDE w:val="0"/>
              <w:autoSpaceDN w:val="0"/>
              <w:adjustRightInd w:val="0"/>
              <w:spacing w:line="240" w:lineRule="atLeast"/>
              <w:rPr>
                <w:color w:val="auto"/>
              </w:rPr>
            </w:pPr>
            <w:r>
              <w:rPr>
                <w:color w:val="auto"/>
              </w:rPr>
              <w:t>Agent for Other Member</w:t>
            </w:r>
          </w:p>
        </w:tc>
        <w:tc>
          <w:tcPr>
            <w:tcW w:w="720" w:type="dxa"/>
          </w:tcPr>
          <w:p w14:paraId="0B95C1D8" w14:textId="77777777" w:rsidR="00AF5DFE" w:rsidRDefault="00AF5DFE">
            <w:pPr>
              <w:keepLines/>
              <w:autoSpaceDE w:val="0"/>
              <w:autoSpaceDN w:val="0"/>
              <w:adjustRightInd w:val="0"/>
              <w:spacing w:line="240" w:lineRule="atLeast"/>
              <w:rPr>
                <w:color w:val="auto"/>
              </w:rPr>
            </w:pPr>
          </w:p>
        </w:tc>
        <w:tc>
          <w:tcPr>
            <w:tcW w:w="1620" w:type="dxa"/>
          </w:tcPr>
          <w:p w14:paraId="0B3A346B" w14:textId="77777777" w:rsidR="00AF5DFE" w:rsidRDefault="00AF5DFE">
            <w:pPr>
              <w:keepLines/>
              <w:autoSpaceDE w:val="0"/>
              <w:autoSpaceDN w:val="0"/>
              <w:adjustRightInd w:val="0"/>
              <w:spacing w:line="240" w:lineRule="atLeast"/>
              <w:rPr>
                <w:color w:val="auto"/>
              </w:rPr>
            </w:pPr>
          </w:p>
        </w:tc>
        <w:tc>
          <w:tcPr>
            <w:tcW w:w="810" w:type="dxa"/>
          </w:tcPr>
          <w:p w14:paraId="52F9A225" w14:textId="77777777" w:rsidR="00AF5DFE" w:rsidRDefault="00AF5DFE">
            <w:pPr>
              <w:keepLines/>
              <w:autoSpaceDE w:val="0"/>
              <w:autoSpaceDN w:val="0"/>
              <w:adjustRightInd w:val="0"/>
              <w:spacing w:line="240" w:lineRule="atLeast"/>
              <w:rPr>
                <w:color w:val="auto"/>
              </w:rPr>
            </w:pPr>
          </w:p>
        </w:tc>
        <w:tc>
          <w:tcPr>
            <w:tcW w:w="2250" w:type="dxa"/>
          </w:tcPr>
          <w:p w14:paraId="4DCE44E6" w14:textId="77777777" w:rsidR="00AF5DFE" w:rsidRDefault="00AF5DFE">
            <w:pPr>
              <w:keepLines/>
              <w:autoSpaceDE w:val="0"/>
              <w:autoSpaceDN w:val="0"/>
              <w:adjustRightInd w:val="0"/>
              <w:spacing w:line="240" w:lineRule="atLeast"/>
              <w:rPr>
                <w:color w:val="auto"/>
              </w:rPr>
            </w:pPr>
          </w:p>
        </w:tc>
      </w:tr>
      <w:tr w:rsidR="00AF5DFE" w14:paraId="23E430A5" w14:textId="77777777">
        <w:trPr>
          <w:cantSplit/>
          <w:trHeight w:val="1330"/>
        </w:trPr>
        <w:tc>
          <w:tcPr>
            <w:tcW w:w="360" w:type="dxa"/>
          </w:tcPr>
          <w:p w14:paraId="1ED56A35" w14:textId="77777777" w:rsidR="00AF5DFE" w:rsidRDefault="00AF5DFE">
            <w:pPr>
              <w:keepLines/>
              <w:autoSpaceDE w:val="0"/>
              <w:autoSpaceDN w:val="0"/>
              <w:adjustRightInd w:val="0"/>
              <w:spacing w:line="240" w:lineRule="atLeast"/>
              <w:rPr>
                <w:color w:val="auto"/>
              </w:rPr>
            </w:pPr>
            <w:r>
              <w:rPr>
                <w:color w:val="auto"/>
              </w:rPr>
              <w:t>X</w:t>
            </w:r>
          </w:p>
        </w:tc>
        <w:tc>
          <w:tcPr>
            <w:tcW w:w="2700" w:type="dxa"/>
          </w:tcPr>
          <w:p w14:paraId="7C583736" w14:textId="77777777" w:rsidR="00AF5DFE" w:rsidRDefault="00AF5DFE">
            <w:pPr>
              <w:keepLines/>
              <w:autoSpaceDE w:val="0"/>
              <w:autoSpaceDN w:val="0"/>
              <w:adjustRightInd w:val="0"/>
              <w:spacing w:line="240" w:lineRule="atLeast"/>
              <w:rPr>
                <w:color w:val="auto"/>
              </w:rPr>
            </w:pPr>
            <w:r>
              <w:rPr>
                <w:color w:val="auto"/>
              </w:rPr>
              <w:t>Short exempt transaction for member competing market-maker not affiliated with the firm clearing the trade (refer to W and T types)</w:t>
            </w:r>
          </w:p>
        </w:tc>
        <w:tc>
          <w:tcPr>
            <w:tcW w:w="720" w:type="dxa"/>
          </w:tcPr>
          <w:p w14:paraId="5F4B0927" w14:textId="77777777" w:rsidR="00AF5DFE" w:rsidRDefault="00AF5DFE">
            <w:pPr>
              <w:keepLines/>
              <w:autoSpaceDE w:val="0"/>
              <w:autoSpaceDN w:val="0"/>
              <w:adjustRightInd w:val="0"/>
              <w:spacing w:line="240" w:lineRule="atLeast"/>
              <w:rPr>
                <w:color w:val="auto"/>
              </w:rPr>
            </w:pPr>
            <w:r>
              <w:rPr>
                <w:color w:val="auto"/>
              </w:rPr>
              <w:t>W</w:t>
            </w:r>
          </w:p>
        </w:tc>
        <w:tc>
          <w:tcPr>
            <w:tcW w:w="1440" w:type="dxa"/>
          </w:tcPr>
          <w:p w14:paraId="5CAB04CB" w14:textId="77777777" w:rsidR="00AF5DFE" w:rsidRDefault="00AF5DFE">
            <w:pPr>
              <w:keepLines/>
              <w:autoSpaceDE w:val="0"/>
              <w:autoSpaceDN w:val="0"/>
              <w:adjustRightInd w:val="0"/>
              <w:spacing w:line="240" w:lineRule="atLeast"/>
              <w:rPr>
                <w:color w:val="auto"/>
              </w:rPr>
            </w:pPr>
            <w:r>
              <w:rPr>
                <w:color w:val="auto"/>
              </w:rPr>
              <w:t>Agent for Other Member</w:t>
            </w:r>
          </w:p>
        </w:tc>
        <w:tc>
          <w:tcPr>
            <w:tcW w:w="720" w:type="dxa"/>
          </w:tcPr>
          <w:p w14:paraId="27E3C19B" w14:textId="77777777" w:rsidR="00AF5DFE" w:rsidRDefault="00AF5DFE">
            <w:pPr>
              <w:keepLines/>
              <w:autoSpaceDE w:val="0"/>
              <w:autoSpaceDN w:val="0"/>
              <w:adjustRightInd w:val="0"/>
              <w:spacing w:line="240" w:lineRule="atLeast"/>
              <w:rPr>
                <w:color w:val="auto"/>
              </w:rPr>
            </w:pPr>
            <w:r>
              <w:rPr>
                <w:color w:val="auto"/>
              </w:rPr>
              <w:t>4</w:t>
            </w:r>
          </w:p>
        </w:tc>
        <w:tc>
          <w:tcPr>
            <w:tcW w:w="1620" w:type="dxa"/>
            <w:tcBorders>
              <w:bottom w:val="single" w:sz="4" w:space="0" w:color="auto"/>
            </w:tcBorders>
          </w:tcPr>
          <w:p w14:paraId="67871353" w14:textId="77777777" w:rsidR="00AF5DFE" w:rsidRDefault="00AF5DFE">
            <w:pPr>
              <w:keepLines/>
              <w:autoSpaceDE w:val="0"/>
              <w:autoSpaceDN w:val="0"/>
              <w:adjustRightInd w:val="0"/>
              <w:spacing w:line="240" w:lineRule="atLeast"/>
              <w:rPr>
                <w:color w:val="auto"/>
              </w:rPr>
            </w:pPr>
            <w:r>
              <w:rPr>
                <w:color w:val="auto"/>
              </w:rPr>
              <w:t>Competing Market Maker</w:t>
            </w:r>
          </w:p>
        </w:tc>
        <w:tc>
          <w:tcPr>
            <w:tcW w:w="810" w:type="dxa"/>
          </w:tcPr>
          <w:p w14:paraId="43FD43F3" w14:textId="77777777" w:rsidR="00AF5DFE" w:rsidRDefault="00AF5DFE">
            <w:pPr>
              <w:keepLines/>
              <w:autoSpaceDE w:val="0"/>
              <w:autoSpaceDN w:val="0"/>
              <w:adjustRightInd w:val="0"/>
              <w:spacing w:line="240" w:lineRule="atLeast"/>
              <w:rPr>
                <w:color w:val="auto"/>
              </w:rPr>
            </w:pPr>
            <w:r>
              <w:rPr>
                <w:color w:val="auto"/>
              </w:rPr>
              <w:t>6 or A</w:t>
            </w:r>
          </w:p>
        </w:tc>
        <w:tc>
          <w:tcPr>
            <w:tcW w:w="2250" w:type="dxa"/>
          </w:tcPr>
          <w:p w14:paraId="66249139" w14:textId="77777777" w:rsidR="00AF5DFE" w:rsidRDefault="00AF5DFE">
            <w:pPr>
              <w:keepLines/>
              <w:autoSpaceDE w:val="0"/>
              <w:autoSpaceDN w:val="0"/>
              <w:adjustRightInd w:val="0"/>
              <w:spacing w:line="240" w:lineRule="atLeast"/>
              <w:rPr>
                <w:color w:val="auto"/>
              </w:rPr>
            </w:pPr>
            <w:r>
              <w:rPr>
                <w:color w:val="auto"/>
              </w:rPr>
              <w:t>Sell short exempt or Cross short exempt</w:t>
            </w:r>
          </w:p>
        </w:tc>
      </w:tr>
      <w:tr w:rsidR="00AF5DFE" w14:paraId="0CE72C22" w14:textId="77777777">
        <w:trPr>
          <w:cantSplit/>
          <w:trHeight w:val="300"/>
        </w:trPr>
        <w:tc>
          <w:tcPr>
            <w:tcW w:w="360" w:type="dxa"/>
            <w:vMerge w:val="restart"/>
          </w:tcPr>
          <w:p w14:paraId="042AE3DD" w14:textId="77777777" w:rsidR="00AF5DFE" w:rsidRDefault="00AF5DFE">
            <w:pPr>
              <w:keepLines/>
              <w:autoSpaceDE w:val="0"/>
              <w:autoSpaceDN w:val="0"/>
              <w:adjustRightInd w:val="0"/>
              <w:spacing w:line="240" w:lineRule="atLeast"/>
              <w:rPr>
                <w:color w:val="auto"/>
              </w:rPr>
            </w:pPr>
            <w:r>
              <w:rPr>
                <w:color w:val="auto"/>
              </w:rPr>
              <w:t>Y</w:t>
            </w:r>
          </w:p>
        </w:tc>
        <w:tc>
          <w:tcPr>
            <w:tcW w:w="2700" w:type="dxa"/>
            <w:vMerge w:val="restart"/>
          </w:tcPr>
          <w:p w14:paraId="7C74586B" w14:textId="77777777" w:rsidR="00AF5DFE" w:rsidRDefault="00AF5DFE">
            <w:pPr>
              <w:keepLines/>
              <w:autoSpaceDE w:val="0"/>
              <w:autoSpaceDN w:val="0"/>
              <w:adjustRightInd w:val="0"/>
              <w:spacing w:line="240" w:lineRule="atLeast"/>
              <w:rPr>
                <w:color w:val="auto"/>
              </w:rPr>
            </w:pPr>
            <w:r>
              <w:rPr>
                <w:color w:val="auto"/>
              </w:rPr>
              <w:t>Agency, Non-Algorithmic Program Trade (non-index arbitrage)</w:t>
            </w:r>
          </w:p>
        </w:tc>
        <w:tc>
          <w:tcPr>
            <w:tcW w:w="720" w:type="dxa"/>
            <w:vMerge w:val="restart"/>
          </w:tcPr>
          <w:p w14:paraId="1670F77C" w14:textId="77777777" w:rsidR="00AF5DFE" w:rsidRDefault="00AF5DFE">
            <w:pPr>
              <w:keepLines/>
              <w:autoSpaceDE w:val="0"/>
              <w:autoSpaceDN w:val="0"/>
              <w:adjustRightInd w:val="0"/>
              <w:spacing w:line="240" w:lineRule="atLeast"/>
              <w:rPr>
                <w:color w:val="auto"/>
              </w:rPr>
            </w:pPr>
            <w:r>
              <w:rPr>
                <w:color w:val="auto"/>
              </w:rPr>
              <w:t>A or I</w:t>
            </w:r>
          </w:p>
        </w:tc>
        <w:tc>
          <w:tcPr>
            <w:tcW w:w="1440" w:type="dxa"/>
            <w:vMerge w:val="restart"/>
          </w:tcPr>
          <w:p w14:paraId="06D31835" w14:textId="77777777" w:rsidR="00AF5DFE" w:rsidRDefault="00AF5DFE">
            <w:pPr>
              <w:keepLines/>
              <w:autoSpaceDE w:val="0"/>
              <w:autoSpaceDN w:val="0"/>
              <w:adjustRightInd w:val="0"/>
              <w:spacing w:line="240" w:lineRule="atLeast"/>
              <w:rPr>
                <w:color w:val="auto"/>
              </w:rPr>
            </w:pPr>
            <w:r>
              <w:rPr>
                <w:color w:val="auto"/>
              </w:rPr>
              <w:t>Agency or Individual</w:t>
            </w:r>
          </w:p>
        </w:tc>
        <w:tc>
          <w:tcPr>
            <w:tcW w:w="720" w:type="dxa"/>
            <w:vMerge w:val="restart"/>
          </w:tcPr>
          <w:p w14:paraId="6B5459A8" w14:textId="77777777" w:rsidR="00AF5DFE" w:rsidRDefault="00AF5DFE">
            <w:pPr>
              <w:keepLines/>
              <w:autoSpaceDE w:val="0"/>
              <w:autoSpaceDN w:val="0"/>
              <w:adjustRightInd w:val="0"/>
              <w:spacing w:line="240" w:lineRule="atLeast"/>
              <w:rPr>
                <w:color w:val="auto"/>
              </w:rPr>
            </w:pPr>
            <w:r>
              <w:rPr>
                <w:color w:val="auto"/>
              </w:rPr>
              <w:t>1 3 D</w:t>
            </w:r>
          </w:p>
        </w:tc>
        <w:tc>
          <w:tcPr>
            <w:tcW w:w="1620" w:type="dxa"/>
          </w:tcPr>
          <w:p w14:paraId="1E0068E9" w14:textId="77777777" w:rsidR="00AF5DFE" w:rsidRDefault="00AF5DFE">
            <w:pPr>
              <w:keepLines/>
              <w:autoSpaceDE w:val="0"/>
              <w:autoSpaceDN w:val="0"/>
              <w:adjustRightInd w:val="0"/>
              <w:spacing w:line="240" w:lineRule="atLeast"/>
              <w:rPr>
                <w:color w:val="auto"/>
              </w:rPr>
            </w:pPr>
            <w:r>
              <w:rPr>
                <w:color w:val="auto"/>
              </w:rPr>
              <w:t>Program Trade</w:t>
            </w:r>
          </w:p>
        </w:tc>
        <w:tc>
          <w:tcPr>
            <w:tcW w:w="810" w:type="dxa"/>
            <w:vMerge w:val="restart"/>
          </w:tcPr>
          <w:p w14:paraId="10C57542" w14:textId="77777777" w:rsidR="00AF5DFE" w:rsidRDefault="00AF5DFE">
            <w:pPr>
              <w:keepLines/>
              <w:autoSpaceDE w:val="0"/>
              <w:autoSpaceDN w:val="0"/>
              <w:adjustRightInd w:val="0"/>
              <w:spacing w:line="240" w:lineRule="atLeast"/>
              <w:rPr>
                <w:color w:val="auto"/>
              </w:rPr>
            </w:pPr>
          </w:p>
        </w:tc>
        <w:tc>
          <w:tcPr>
            <w:tcW w:w="2250" w:type="dxa"/>
            <w:vMerge w:val="restart"/>
          </w:tcPr>
          <w:p w14:paraId="02302AD0" w14:textId="77777777" w:rsidR="00AF5DFE" w:rsidRDefault="00AF5DFE">
            <w:pPr>
              <w:keepLines/>
              <w:autoSpaceDE w:val="0"/>
              <w:autoSpaceDN w:val="0"/>
              <w:adjustRightInd w:val="0"/>
              <w:spacing w:line="240" w:lineRule="atLeast"/>
              <w:rPr>
                <w:color w:val="auto"/>
              </w:rPr>
            </w:pPr>
          </w:p>
        </w:tc>
      </w:tr>
      <w:tr w:rsidR="00AF5DFE" w14:paraId="3BB50A67" w14:textId="77777777">
        <w:trPr>
          <w:cantSplit/>
          <w:trHeight w:val="353"/>
        </w:trPr>
        <w:tc>
          <w:tcPr>
            <w:tcW w:w="360" w:type="dxa"/>
            <w:vMerge/>
          </w:tcPr>
          <w:p w14:paraId="1B94BB2B" w14:textId="77777777" w:rsidR="00AF5DFE" w:rsidRDefault="00AF5DFE">
            <w:pPr>
              <w:keepLines/>
              <w:autoSpaceDE w:val="0"/>
              <w:autoSpaceDN w:val="0"/>
              <w:adjustRightInd w:val="0"/>
              <w:spacing w:line="240" w:lineRule="atLeast"/>
              <w:rPr>
                <w:color w:val="auto"/>
              </w:rPr>
            </w:pPr>
          </w:p>
        </w:tc>
        <w:tc>
          <w:tcPr>
            <w:tcW w:w="2700" w:type="dxa"/>
            <w:vMerge/>
          </w:tcPr>
          <w:p w14:paraId="33DD2E8A" w14:textId="77777777" w:rsidR="00AF5DFE" w:rsidRDefault="00AF5DFE">
            <w:pPr>
              <w:keepLines/>
              <w:autoSpaceDE w:val="0"/>
              <w:autoSpaceDN w:val="0"/>
              <w:adjustRightInd w:val="0"/>
              <w:spacing w:line="240" w:lineRule="atLeast"/>
              <w:rPr>
                <w:color w:val="auto"/>
              </w:rPr>
            </w:pPr>
          </w:p>
        </w:tc>
        <w:tc>
          <w:tcPr>
            <w:tcW w:w="720" w:type="dxa"/>
            <w:vMerge/>
          </w:tcPr>
          <w:p w14:paraId="474F2B21" w14:textId="77777777" w:rsidR="00AF5DFE" w:rsidRDefault="00AF5DFE">
            <w:pPr>
              <w:keepLines/>
              <w:autoSpaceDE w:val="0"/>
              <w:autoSpaceDN w:val="0"/>
              <w:adjustRightInd w:val="0"/>
              <w:spacing w:line="240" w:lineRule="atLeast"/>
              <w:rPr>
                <w:color w:val="auto"/>
              </w:rPr>
            </w:pPr>
          </w:p>
        </w:tc>
        <w:tc>
          <w:tcPr>
            <w:tcW w:w="1440" w:type="dxa"/>
            <w:vMerge/>
          </w:tcPr>
          <w:p w14:paraId="43365BA8" w14:textId="77777777" w:rsidR="00AF5DFE" w:rsidRDefault="00AF5DFE">
            <w:pPr>
              <w:keepLines/>
              <w:autoSpaceDE w:val="0"/>
              <w:autoSpaceDN w:val="0"/>
              <w:adjustRightInd w:val="0"/>
              <w:spacing w:line="240" w:lineRule="atLeast"/>
              <w:rPr>
                <w:color w:val="auto"/>
              </w:rPr>
            </w:pPr>
          </w:p>
        </w:tc>
        <w:tc>
          <w:tcPr>
            <w:tcW w:w="720" w:type="dxa"/>
            <w:vMerge/>
          </w:tcPr>
          <w:p w14:paraId="176702EB" w14:textId="77777777" w:rsidR="00AF5DFE" w:rsidRDefault="00AF5DFE">
            <w:pPr>
              <w:keepLines/>
              <w:autoSpaceDE w:val="0"/>
              <w:autoSpaceDN w:val="0"/>
              <w:adjustRightInd w:val="0"/>
              <w:spacing w:line="240" w:lineRule="atLeast"/>
              <w:rPr>
                <w:color w:val="auto"/>
              </w:rPr>
            </w:pPr>
          </w:p>
        </w:tc>
        <w:tc>
          <w:tcPr>
            <w:tcW w:w="1620" w:type="dxa"/>
          </w:tcPr>
          <w:p w14:paraId="65E79E67" w14:textId="77777777" w:rsidR="00AF5DFE" w:rsidRDefault="00AF5DFE">
            <w:pPr>
              <w:keepLines/>
              <w:autoSpaceDE w:val="0"/>
              <w:autoSpaceDN w:val="0"/>
              <w:adjustRightInd w:val="0"/>
              <w:spacing w:line="240" w:lineRule="atLeast"/>
              <w:rPr>
                <w:color w:val="auto"/>
              </w:rPr>
            </w:pPr>
            <w:r>
              <w:rPr>
                <w:color w:val="auto"/>
              </w:rPr>
              <w:t>Non-Index Arbitrage</w:t>
            </w:r>
          </w:p>
        </w:tc>
        <w:tc>
          <w:tcPr>
            <w:tcW w:w="810" w:type="dxa"/>
            <w:vMerge/>
          </w:tcPr>
          <w:p w14:paraId="01B4B5A1" w14:textId="77777777" w:rsidR="00AF5DFE" w:rsidRDefault="00AF5DFE">
            <w:pPr>
              <w:keepLines/>
              <w:autoSpaceDE w:val="0"/>
              <w:autoSpaceDN w:val="0"/>
              <w:adjustRightInd w:val="0"/>
              <w:spacing w:line="240" w:lineRule="atLeast"/>
              <w:rPr>
                <w:color w:val="auto"/>
              </w:rPr>
            </w:pPr>
          </w:p>
        </w:tc>
        <w:tc>
          <w:tcPr>
            <w:tcW w:w="2250" w:type="dxa"/>
            <w:vMerge/>
          </w:tcPr>
          <w:p w14:paraId="0CA89DA9" w14:textId="77777777" w:rsidR="00AF5DFE" w:rsidRDefault="00AF5DFE">
            <w:pPr>
              <w:keepLines/>
              <w:autoSpaceDE w:val="0"/>
              <w:autoSpaceDN w:val="0"/>
              <w:adjustRightInd w:val="0"/>
              <w:spacing w:line="240" w:lineRule="atLeast"/>
              <w:rPr>
                <w:color w:val="auto"/>
              </w:rPr>
            </w:pPr>
          </w:p>
        </w:tc>
      </w:tr>
      <w:tr w:rsidR="00AF5DFE" w14:paraId="709A8DFB" w14:textId="77777777">
        <w:trPr>
          <w:cantSplit/>
          <w:trHeight w:val="352"/>
        </w:trPr>
        <w:tc>
          <w:tcPr>
            <w:tcW w:w="360" w:type="dxa"/>
            <w:vMerge/>
          </w:tcPr>
          <w:p w14:paraId="2B5CF01F" w14:textId="77777777" w:rsidR="00AF5DFE" w:rsidRDefault="00AF5DFE">
            <w:pPr>
              <w:keepLines/>
              <w:autoSpaceDE w:val="0"/>
              <w:autoSpaceDN w:val="0"/>
              <w:adjustRightInd w:val="0"/>
              <w:spacing w:line="240" w:lineRule="atLeast"/>
              <w:rPr>
                <w:color w:val="auto"/>
              </w:rPr>
            </w:pPr>
          </w:p>
        </w:tc>
        <w:tc>
          <w:tcPr>
            <w:tcW w:w="2700" w:type="dxa"/>
            <w:vMerge/>
          </w:tcPr>
          <w:p w14:paraId="2774903B" w14:textId="77777777" w:rsidR="00AF5DFE" w:rsidRDefault="00AF5DFE">
            <w:pPr>
              <w:keepLines/>
              <w:autoSpaceDE w:val="0"/>
              <w:autoSpaceDN w:val="0"/>
              <w:adjustRightInd w:val="0"/>
              <w:spacing w:line="240" w:lineRule="atLeast"/>
              <w:rPr>
                <w:color w:val="auto"/>
              </w:rPr>
            </w:pPr>
          </w:p>
        </w:tc>
        <w:tc>
          <w:tcPr>
            <w:tcW w:w="720" w:type="dxa"/>
            <w:vMerge/>
          </w:tcPr>
          <w:p w14:paraId="3DCDFF66" w14:textId="77777777" w:rsidR="00AF5DFE" w:rsidRDefault="00AF5DFE" w:rsidP="008E13A9">
            <w:pPr>
              <w:keepLines/>
              <w:autoSpaceDE w:val="0"/>
              <w:autoSpaceDN w:val="0"/>
              <w:adjustRightInd w:val="0"/>
              <w:spacing w:line="240" w:lineRule="atLeast"/>
              <w:rPr>
                <w:color w:val="auto"/>
              </w:rPr>
            </w:pPr>
          </w:p>
        </w:tc>
        <w:tc>
          <w:tcPr>
            <w:tcW w:w="1440" w:type="dxa"/>
            <w:vMerge/>
          </w:tcPr>
          <w:p w14:paraId="22CBCF56" w14:textId="77777777" w:rsidR="00AF5DFE" w:rsidRDefault="00AF5DFE">
            <w:pPr>
              <w:keepLines/>
              <w:autoSpaceDE w:val="0"/>
              <w:autoSpaceDN w:val="0"/>
              <w:adjustRightInd w:val="0"/>
              <w:spacing w:line="240" w:lineRule="atLeast"/>
              <w:rPr>
                <w:color w:val="auto"/>
              </w:rPr>
            </w:pPr>
          </w:p>
        </w:tc>
        <w:tc>
          <w:tcPr>
            <w:tcW w:w="720" w:type="dxa"/>
            <w:vMerge/>
          </w:tcPr>
          <w:p w14:paraId="7FDDE391" w14:textId="77777777" w:rsidR="00AF5DFE" w:rsidRDefault="00AF5DFE">
            <w:pPr>
              <w:keepLines/>
              <w:autoSpaceDE w:val="0"/>
              <w:autoSpaceDN w:val="0"/>
              <w:adjustRightInd w:val="0"/>
              <w:spacing w:line="240" w:lineRule="atLeast"/>
              <w:rPr>
                <w:color w:val="auto"/>
              </w:rPr>
            </w:pPr>
          </w:p>
        </w:tc>
        <w:tc>
          <w:tcPr>
            <w:tcW w:w="1620" w:type="dxa"/>
          </w:tcPr>
          <w:p w14:paraId="7E701CE5" w14:textId="77777777" w:rsidR="00AF5DFE" w:rsidRDefault="00AF5DFE">
            <w:pPr>
              <w:keepLines/>
              <w:autoSpaceDE w:val="0"/>
              <w:autoSpaceDN w:val="0"/>
              <w:adjustRightInd w:val="0"/>
              <w:spacing w:line="240" w:lineRule="atLeast"/>
              <w:rPr>
                <w:color w:val="auto"/>
              </w:rPr>
            </w:pPr>
            <w:r>
              <w:rPr>
                <w:color w:val="auto"/>
              </w:rPr>
              <w:t>Non-Algorithmic</w:t>
            </w:r>
          </w:p>
        </w:tc>
        <w:tc>
          <w:tcPr>
            <w:tcW w:w="810" w:type="dxa"/>
            <w:vMerge/>
          </w:tcPr>
          <w:p w14:paraId="2E117AB3" w14:textId="77777777" w:rsidR="00AF5DFE" w:rsidRDefault="00AF5DFE">
            <w:pPr>
              <w:keepLines/>
              <w:autoSpaceDE w:val="0"/>
              <w:autoSpaceDN w:val="0"/>
              <w:adjustRightInd w:val="0"/>
              <w:spacing w:line="240" w:lineRule="atLeast"/>
              <w:rPr>
                <w:color w:val="auto"/>
              </w:rPr>
            </w:pPr>
          </w:p>
        </w:tc>
        <w:tc>
          <w:tcPr>
            <w:tcW w:w="2250" w:type="dxa"/>
            <w:vMerge/>
          </w:tcPr>
          <w:p w14:paraId="6F9CE217" w14:textId="77777777" w:rsidR="00AF5DFE" w:rsidRDefault="00AF5DFE">
            <w:pPr>
              <w:keepLines/>
              <w:autoSpaceDE w:val="0"/>
              <w:autoSpaceDN w:val="0"/>
              <w:adjustRightInd w:val="0"/>
              <w:spacing w:line="240" w:lineRule="atLeast"/>
              <w:rPr>
                <w:color w:val="auto"/>
              </w:rPr>
            </w:pPr>
          </w:p>
        </w:tc>
      </w:tr>
      <w:tr w:rsidR="00AF5DFE" w14:paraId="6A3102E3" w14:textId="77777777">
        <w:trPr>
          <w:cantSplit/>
          <w:trHeight w:val="1330"/>
        </w:trPr>
        <w:tc>
          <w:tcPr>
            <w:tcW w:w="360" w:type="dxa"/>
          </w:tcPr>
          <w:p w14:paraId="7445B950" w14:textId="77777777" w:rsidR="00AF5DFE" w:rsidRDefault="00AF5DFE">
            <w:pPr>
              <w:keepLines/>
              <w:autoSpaceDE w:val="0"/>
              <w:autoSpaceDN w:val="0"/>
              <w:adjustRightInd w:val="0"/>
              <w:spacing w:line="240" w:lineRule="atLeast"/>
              <w:rPr>
                <w:color w:val="auto"/>
              </w:rPr>
            </w:pPr>
            <w:r>
              <w:rPr>
                <w:color w:val="auto"/>
              </w:rPr>
              <w:t>Z</w:t>
            </w:r>
          </w:p>
        </w:tc>
        <w:tc>
          <w:tcPr>
            <w:tcW w:w="2700" w:type="dxa"/>
          </w:tcPr>
          <w:p w14:paraId="31E317E4" w14:textId="77777777" w:rsidR="00AF5DFE" w:rsidRDefault="00AF5DFE">
            <w:pPr>
              <w:keepLines/>
              <w:autoSpaceDE w:val="0"/>
              <w:autoSpaceDN w:val="0"/>
              <w:adjustRightInd w:val="0"/>
              <w:spacing w:line="240" w:lineRule="atLeast"/>
              <w:rPr>
                <w:color w:val="auto"/>
              </w:rPr>
            </w:pPr>
            <w:r>
              <w:rPr>
                <w:color w:val="auto"/>
              </w:rPr>
              <w:t>Short exempt transaction for non-member competing market-maker (refer to A and R types)</w:t>
            </w:r>
          </w:p>
        </w:tc>
        <w:tc>
          <w:tcPr>
            <w:tcW w:w="720" w:type="dxa"/>
          </w:tcPr>
          <w:p w14:paraId="701859F8" w14:textId="77777777" w:rsidR="00AF5DFE" w:rsidRDefault="00AF5DFE">
            <w:pPr>
              <w:keepLines/>
              <w:autoSpaceDE w:val="0"/>
              <w:autoSpaceDN w:val="0"/>
              <w:adjustRightInd w:val="0"/>
              <w:spacing w:line="240" w:lineRule="atLeast"/>
              <w:rPr>
                <w:color w:val="auto"/>
              </w:rPr>
            </w:pPr>
            <w:r>
              <w:rPr>
                <w:color w:val="auto"/>
              </w:rPr>
              <w:t>A</w:t>
            </w:r>
          </w:p>
        </w:tc>
        <w:tc>
          <w:tcPr>
            <w:tcW w:w="1440" w:type="dxa"/>
          </w:tcPr>
          <w:p w14:paraId="71407E9E" w14:textId="77777777" w:rsidR="00AF5DFE" w:rsidRDefault="00AF5DFE">
            <w:pPr>
              <w:keepLines/>
              <w:autoSpaceDE w:val="0"/>
              <w:autoSpaceDN w:val="0"/>
              <w:adjustRightInd w:val="0"/>
              <w:spacing w:line="240" w:lineRule="atLeast"/>
              <w:rPr>
                <w:color w:val="auto"/>
              </w:rPr>
            </w:pPr>
            <w:r>
              <w:rPr>
                <w:color w:val="auto"/>
              </w:rPr>
              <w:t>Agency</w:t>
            </w:r>
          </w:p>
        </w:tc>
        <w:tc>
          <w:tcPr>
            <w:tcW w:w="720" w:type="dxa"/>
          </w:tcPr>
          <w:p w14:paraId="52467998" w14:textId="77777777" w:rsidR="00AF5DFE" w:rsidRDefault="00AF5DFE">
            <w:pPr>
              <w:keepLines/>
              <w:autoSpaceDE w:val="0"/>
              <w:autoSpaceDN w:val="0"/>
              <w:adjustRightInd w:val="0"/>
              <w:spacing w:line="240" w:lineRule="atLeast"/>
              <w:rPr>
                <w:color w:val="auto"/>
              </w:rPr>
            </w:pPr>
            <w:r>
              <w:rPr>
                <w:color w:val="auto"/>
              </w:rPr>
              <w:t>4</w:t>
            </w:r>
          </w:p>
        </w:tc>
        <w:tc>
          <w:tcPr>
            <w:tcW w:w="1620" w:type="dxa"/>
            <w:tcBorders>
              <w:bottom w:val="single" w:sz="4" w:space="0" w:color="auto"/>
            </w:tcBorders>
          </w:tcPr>
          <w:p w14:paraId="74B3A258" w14:textId="77777777" w:rsidR="00AF5DFE" w:rsidRDefault="00AF5DFE">
            <w:pPr>
              <w:keepLines/>
              <w:autoSpaceDE w:val="0"/>
              <w:autoSpaceDN w:val="0"/>
              <w:adjustRightInd w:val="0"/>
              <w:spacing w:line="240" w:lineRule="atLeast"/>
              <w:rPr>
                <w:color w:val="auto"/>
              </w:rPr>
            </w:pPr>
            <w:r>
              <w:rPr>
                <w:color w:val="auto"/>
              </w:rPr>
              <w:t>Competing Market Maker</w:t>
            </w:r>
          </w:p>
        </w:tc>
        <w:tc>
          <w:tcPr>
            <w:tcW w:w="810" w:type="dxa"/>
          </w:tcPr>
          <w:p w14:paraId="2A67F9EA" w14:textId="77777777" w:rsidR="00AF5DFE" w:rsidRDefault="00AF5DFE">
            <w:pPr>
              <w:keepLines/>
              <w:autoSpaceDE w:val="0"/>
              <w:autoSpaceDN w:val="0"/>
              <w:adjustRightInd w:val="0"/>
              <w:spacing w:line="240" w:lineRule="atLeast"/>
              <w:rPr>
                <w:color w:val="auto"/>
              </w:rPr>
            </w:pPr>
            <w:r>
              <w:rPr>
                <w:color w:val="auto"/>
              </w:rPr>
              <w:t>6 or A</w:t>
            </w:r>
          </w:p>
        </w:tc>
        <w:tc>
          <w:tcPr>
            <w:tcW w:w="2250" w:type="dxa"/>
          </w:tcPr>
          <w:p w14:paraId="71EB47DE" w14:textId="77777777" w:rsidR="00AF5DFE" w:rsidRDefault="00AF5DFE">
            <w:pPr>
              <w:keepLines/>
              <w:autoSpaceDE w:val="0"/>
              <w:autoSpaceDN w:val="0"/>
              <w:adjustRightInd w:val="0"/>
              <w:spacing w:line="240" w:lineRule="atLeast"/>
              <w:rPr>
                <w:color w:val="auto"/>
              </w:rPr>
            </w:pPr>
            <w:r>
              <w:rPr>
                <w:color w:val="auto"/>
              </w:rPr>
              <w:t>Sell short exempt or Cross short exempt</w:t>
            </w:r>
          </w:p>
        </w:tc>
      </w:tr>
    </w:tbl>
    <w:p w14:paraId="7548A663" w14:textId="77777777" w:rsidR="00AF5DFE" w:rsidRDefault="00AF5DFE">
      <w:pPr>
        <w:pStyle w:val="NormalIndent"/>
      </w:pPr>
    </w:p>
    <w:p w14:paraId="7F2421B1" w14:textId="77777777" w:rsidR="00AF5DFE" w:rsidRDefault="00AF5DFE">
      <w:pPr>
        <w:pStyle w:val="Heading3"/>
        <w:numPr>
          <w:ilvl w:val="0"/>
          <w:numId w:val="23"/>
        </w:numPr>
      </w:pPr>
      <w:bookmarkStart w:id="5447" w:name="_Toc227925219"/>
      <w:r>
        <w:t>Removed Deprecated Field:  OnBehalfOfSendingTime (tag 370)  [Deprecated and Replaced in FIX 4.3, Removed in FIX 4.4]</w:t>
      </w:r>
      <w:bookmarkEnd w:id="5447"/>
    </w:p>
    <w:p w14:paraId="282D7BB6" w14:textId="77777777" w:rsidR="00AF5DFE" w:rsidRDefault="00AF5DFE">
      <w:pPr>
        <w:pStyle w:val="NormalIndent"/>
        <w:rPr>
          <w:b/>
          <w:i/>
        </w:rPr>
      </w:pPr>
      <w:r>
        <w:rPr>
          <w:b/>
          <w:i/>
        </w:rPr>
        <w:t>Affected Volume 2:  Message Routing Details – Third Party Message Routing, field removed from Standard Message Header.</w:t>
      </w:r>
    </w:p>
    <w:p w14:paraId="73EFCB0F" w14:textId="77777777" w:rsidR="00AF5DFE" w:rsidRDefault="00AF5DFE">
      <w:pPr>
        <w:pStyle w:val="NormalIndent"/>
        <w:rPr>
          <w:color w:val="auto"/>
        </w:rPr>
      </w:pPr>
      <w:r>
        <w:rPr>
          <w:color w:val="auto"/>
        </w:rPr>
        <w:t>The OnBehalfOfSendingTime field introduced in FIX 4.2 was deprecated and replaced in FIX 4.3 by the use of HopSendingTime (tag 629) field which is part of the “Hops” repeating group.</w:t>
      </w:r>
      <w:r>
        <w:rPr>
          <w:b/>
          <w:color w:val="auto"/>
        </w:rPr>
        <w:t xml:space="preserve"> The</w:t>
      </w:r>
      <w:r>
        <w:rPr>
          <w:color w:val="auto"/>
        </w:rPr>
        <w:t xml:space="preserve"> </w:t>
      </w:r>
      <w:r>
        <w:rPr>
          <w:b/>
          <w:color w:val="auto"/>
        </w:rPr>
        <w:t xml:space="preserve">OnBehalfOfSendingTime field was removed in FIX 4.4. </w:t>
      </w:r>
      <w:r>
        <w:rPr>
          <w:color w:val="auto"/>
        </w:rPr>
        <w:t xml:space="preserve"> </w:t>
      </w:r>
      <w:r>
        <w:rPr>
          <w:b/>
          <w:color w:val="auto"/>
        </w:rPr>
        <w:t xml:space="preserve"> See “Volume 2 – Standard Message Header” for HopSendingTime usage.</w:t>
      </w:r>
    </w:p>
    <w:p w14:paraId="514DE566" w14:textId="77777777" w:rsidR="00AF5DFE" w:rsidRDefault="00AF5DFE">
      <w:pPr>
        <w:pStyle w:val="NormalIndent"/>
      </w:pPr>
    </w:p>
    <w:p w14:paraId="34666A13" w14:textId="77777777" w:rsidR="00AF5DFE" w:rsidRDefault="00AF5DFE">
      <w:pPr>
        <w:pStyle w:val="Heading3"/>
        <w:numPr>
          <w:ilvl w:val="0"/>
          <w:numId w:val="23"/>
        </w:numPr>
      </w:pPr>
      <w:bookmarkStart w:id="5448" w:name="_Toc227925220"/>
      <w:r>
        <w:t>Removed three Deprecated "Forex - "-related Values for OrdType Field  [Deprecated and Replaced in FIX 4.3, Removed in FIX 4.4]</w:t>
      </w:r>
      <w:bookmarkEnd w:id="5448"/>
    </w:p>
    <w:p w14:paraId="58002395" w14:textId="77777777" w:rsidR="00AF5DFE" w:rsidRDefault="00AF5DFE">
      <w:pPr>
        <w:pStyle w:val="NormalIndent"/>
        <w:rPr>
          <w:b/>
          <w:i/>
        </w:rPr>
      </w:pPr>
      <w:r>
        <w:rPr>
          <w:b/>
          <w:i/>
        </w:rPr>
        <w:t>Affected Volume 1:  Glossary, Business Terms.</w:t>
      </w:r>
    </w:p>
    <w:p w14:paraId="1861EC50" w14:textId="77777777" w:rsidR="00AF5DFE" w:rsidRDefault="00AF5DFE">
      <w:pPr>
        <w:pStyle w:val="NormalIndent"/>
        <w:rPr>
          <w:b/>
          <w:i/>
        </w:rPr>
      </w:pPr>
      <w:r>
        <w:rPr>
          <w:b/>
          <w:i/>
        </w:rPr>
        <w:t>Affected Volume 6:  values removed from OrdType field in Field Definitions.</w:t>
      </w:r>
    </w:p>
    <w:p w14:paraId="7FB38317" w14:textId="77777777" w:rsidR="00AF5DFE" w:rsidRDefault="00AF5DFE">
      <w:pPr>
        <w:pStyle w:val="NormalIndent"/>
        <w:rPr>
          <w:color w:val="auto"/>
        </w:rPr>
      </w:pPr>
      <w:r>
        <w:rPr>
          <w:color w:val="auto"/>
        </w:rPr>
        <w:t xml:space="preserve">Three "Forex - "-related values in the OrdType field were deprecated and replaced in FIX 4.3 by the combined use of a specifying Currency in the Product field and use of “regular” OrdType values. </w:t>
      </w:r>
      <w:r>
        <w:rPr>
          <w:b/>
          <w:color w:val="auto"/>
        </w:rPr>
        <w:t>These OrdType values were removed in FIX 4.4.  Mapping of the replaced OrdType field's values is as follows</w:t>
      </w:r>
      <w:r>
        <w:rPr>
          <w:color w:val="auto"/>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710"/>
        <w:gridCol w:w="360"/>
        <w:gridCol w:w="1440"/>
        <w:gridCol w:w="360"/>
        <w:gridCol w:w="1854"/>
      </w:tblGrid>
      <w:tr w:rsidR="00AF5DFE" w14:paraId="121F1553" w14:textId="77777777">
        <w:tc>
          <w:tcPr>
            <w:tcW w:w="2160" w:type="dxa"/>
            <w:gridSpan w:val="2"/>
          </w:tcPr>
          <w:p w14:paraId="24B8F4E1" w14:textId="77777777" w:rsidR="00AF5DFE" w:rsidRDefault="00AF5DFE">
            <w:pPr>
              <w:keepLines/>
              <w:autoSpaceDE w:val="0"/>
              <w:autoSpaceDN w:val="0"/>
              <w:adjustRightInd w:val="0"/>
              <w:spacing w:line="240" w:lineRule="atLeast"/>
              <w:rPr>
                <w:color w:val="auto"/>
              </w:rPr>
            </w:pPr>
            <w:r>
              <w:rPr>
                <w:color w:val="auto"/>
              </w:rPr>
              <w:t>Replaced Value within OrdType field</w:t>
            </w:r>
          </w:p>
        </w:tc>
        <w:tc>
          <w:tcPr>
            <w:tcW w:w="1800" w:type="dxa"/>
            <w:gridSpan w:val="2"/>
          </w:tcPr>
          <w:p w14:paraId="66972863" w14:textId="77777777" w:rsidR="00AF5DFE" w:rsidRDefault="00AF5DFE">
            <w:pPr>
              <w:keepLines/>
              <w:autoSpaceDE w:val="0"/>
              <w:autoSpaceDN w:val="0"/>
              <w:adjustRightInd w:val="0"/>
              <w:spacing w:line="240" w:lineRule="atLeast"/>
              <w:rPr>
                <w:color w:val="auto"/>
              </w:rPr>
            </w:pPr>
            <w:r>
              <w:rPr>
                <w:color w:val="auto"/>
              </w:rPr>
              <w:t>Product (460)</w:t>
            </w:r>
          </w:p>
        </w:tc>
        <w:tc>
          <w:tcPr>
            <w:tcW w:w="2214" w:type="dxa"/>
            <w:gridSpan w:val="2"/>
          </w:tcPr>
          <w:p w14:paraId="4FF55733" w14:textId="77777777" w:rsidR="00AF5DFE" w:rsidRDefault="00AF5DFE">
            <w:pPr>
              <w:keepLines/>
              <w:autoSpaceDE w:val="0"/>
              <w:autoSpaceDN w:val="0"/>
              <w:adjustRightInd w:val="0"/>
              <w:spacing w:line="240" w:lineRule="atLeast"/>
              <w:rPr>
                <w:color w:val="auto"/>
              </w:rPr>
            </w:pPr>
            <w:r>
              <w:rPr>
                <w:color w:val="auto"/>
              </w:rPr>
              <w:t>OrdType (38)</w:t>
            </w:r>
          </w:p>
        </w:tc>
      </w:tr>
      <w:tr w:rsidR="00AF5DFE" w14:paraId="5702CA45" w14:textId="77777777">
        <w:tc>
          <w:tcPr>
            <w:tcW w:w="450" w:type="dxa"/>
          </w:tcPr>
          <w:p w14:paraId="4D81C3CE" w14:textId="77777777" w:rsidR="00AF5DFE" w:rsidRDefault="00AF5DFE">
            <w:pPr>
              <w:keepLines/>
              <w:autoSpaceDE w:val="0"/>
              <w:autoSpaceDN w:val="0"/>
              <w:adjustRightInd w:val="0"/>
              <w:spacing w:line="240" w:lineRule="atLeast"/>
              <w:rPr>
                <w:color w:val="auto"/>
              </w:rPr>
            </w:pPr>
            <w:r>
              <w:rPr>
                <w:color w:val="auto"/>
              </w:rPr>
              <w:t>C</w:t>
            </w:r>
          </w:p>
        </w:tc>
        <w:tc>
          <w:tcPr>
            <w:tcW w:w="1710" w:type="dxa"/>
          </w:tcPr>
          <w:p w14:paraId="06418796" w14:textId="77777777" w:rsidR="00AF5DFE" w:rsidRDefault="00AF5DFE">
            <w:pPr>
              <w:keepLines/>
              <w:autoSpaceDE w:val="0"/>
              <w:autoSpaceDN w:val="0"/>
              <w:adjustRightInd w:val="0"/>
              <w:spacing w:line="240" w:lineRule="atLeast"/>
              <w:rPr>
                <w:color w:val="auto"/>
              </w:rPr>
            </w:pPr>
            <w:r>
              <w:rPr>
                <w:color w:val="auto"/>
              </w:rPr>
              <w:t>Forex - Market</w:t>
            </w:r>
          </w:p>
        </w:tc>
        <w:tc>
          <w:tcPr>
            <w:tcW w:w="360" w:type="dxa"/>
          </w:tcPr>
          <w:p w14:paraId="1AFB3F7D" w14:textId="77777777" w:rsidR="00AF5DFE" w:rsidRDefault="00AF5DFE">
            <w:pPr>
              <w:keepLines/>
              <w:autoSpaceDE w:val="0"/>
              <w:autoSpaceDN w:val="0"/>
              <w:adjustRightInd w:val="0"/>
              <w:spacing w:line="240" w:lineRule="atLeast"/>
              <w:rPr>
                <w:color w:val="auto"/>
              </w:rPr>
            </w:pPr>
            <w:r>
              <w:rPr>
                <w:color w:val="auto"/>
              </w:rPr>
              <w:t>4</w:t>
            </w:r>
          </w:p>
        </w:tc>
        <w:tc>
          <w:tcPr>
            <w:tcW w:w="1440" w:type="dxa"/>
          </w:tcPr>
          <w:p w14:paraId="33BF6884" w14:textId="77777777" w:rsidR="00AF5DFE" w:rsidRDefault="00AF5DFE">
            <w:pPr>
              <w:keepLines/>
              <w:autoSpaceDE w:val="0"/>
              <w:autoSpaceDN w:val="0"/>
              <w:adjustRightInd w:val="0"/>
              <w:spacing w:line="240" w:lineRule="atLeast"/>
              <w:rPr>
                <w:color w:val="auto"/>
              </w:rPr>
            </w:pPr>
            <w:r>
              <w:rPr>
                <w:color w:val="auto"/>
              </w:rPr>
              <w:t>"Currency"</w:t>
            </w:r>
          </w:p>
        </w:tc>
        <w:tc>
          <w:tcPr>
            <w:tcW w:w="360" w:type="dxa"/>
          </w:tcPr>
          <w:p w14:paraId="51195C14" w14:textId="77777777" w:rsidR="00AF5DFE" w:rsidRDefault="00AF5DFE">
            <w:pPr>
              <w:keepLines/>
              <w:autoSpaceDE w:val="0"/>
              <w:autoSpaceDN w:val="0"/>
              <w:adjustRightInd w:val="0"/>
              <w:spacing w:line="240" w:lineRule="atLeast"/>
              <w:rPr>
                <w:color w:val="auto"/>
              </w:rPr>
            </w:pPr>
            <w:r>
              <w:rPr>
                <w:color w:val="auto"/>
              </w:rPr>
              <w:t>1</w:t>
            </w:r>
          </w:p>
        </w:tc>
        <w:tc>
          <w:tcPr>
            <w:tcW w:w="1854" w:type="dxa"/>
          </w:tcPr>
          <w:p w14:paraId="54EE5A15" w14:textId="77777777" w:rsidR="00AF5DFE" w:rsidRDefault="00AF5DFE">
            <w:pPr>
              <w:keepLines/>
              <w:autoSpaceDE w:val="0"/>
              <w:autoSpaceDN w:val="0"/>
              <w:adjustRightInd w:val="0"/>
              <w:spacing w:line="240" w:lineRule="atLeast"/>
              <w:rPr>
                <w:color w:val="auto"/>
              </w:rPr>
            </w:pPr>
            <w:r>
              <w:rPr>
                <w:color w:val="auto"/>
              </w:rPr>
              <w:t>"Market"</w:t>
            </w:r>
          </w:p>
        </w:tc>
      </w:tr>
      <w:tr w:rsidR="00AF5DFE" w14:paraId="568369BD" w14:textId="77777777">
        <w:tc>
          <w:tcPr>
            <w:tcW w:w="450" w:type="dxa"/>
          </w:tcPr>
          <w:p w14:paraId="21168F76" w14:textId="77777777" w:rsidR="00AF5DFE" w:rsidRDefault="00AF5DFE">
            <w:pPr>
              <w:keepLines/>
              <w:autoSpaceDE w:val="0"/>
              <w:autoSpaceDN w:val="0"/>
              <w:adjustRightInd w:val="0"/>
              <w:spacing w:line="240" w:lineRule="atLeast"/>
              <w:rPr>
                <w:color w:val="auto"/>
              </w:rPr>
            </w:pPr>
            <w:r>
              <w:rPr>
                <w:color w:val="auto"/>
              </w:rPr>
              <w:t>F</w:t>
            </w:r>
          </w:p>
        </w:tc>
        <w:tc>
          <w:tcPr>
            <w:tcW w:w="1710" w:type="dxa"/>
          </w:tcPr>
          <w:p w14:paraId="798A65E6" w14:textId="77777777" w:rsidR="00AF5DFE" w:rsidRDefault="00AF5DFE">
            <w:pPr>
              <w:keepLines/>
              <w:autoSpaceDE w:val="0"/>
              <w:autoSpaceDN w:val="0"/>
              <w:adjustRightInd w:val="0"/>
              <w:spacing w:line="240" w:lineRule="atLeast"/>
              <w:rPr>
                <w:color w:val="auto"/>
              </w:rPr>
            </w:pPr>
            <w:r>
              <w:rPr>
                <w:color w:val="auto"/>
              </w:rPr>
              <w:t>Forex – Limit</w:t>
            </w:r>
          </w:p>
        </w:tc>
        <w:tc>
          <w:tcPr>
            <w:tcW w:w="360" w:type="dxa"/>
          </w:tcPr>
          <w:p w14:paraId="4D74260F" w14:textId="77777777" w:rsidR="00AF5DFE" w:rsidRDefault="00AF5DFE">
            <w:pPr>
              <w:keepLines/>
              <w:autoSpaceDE w:val="0"/>
              <w:autoSpaceDN w:val="0"/>
              <w:adjustRightInd w:val="0"/>
              <w:spacing w:line="240" w:lineRule="atLeast"/>
              <w:rPr>
                <w:color w:val="auto"/>
              </w:rPr>
            </w:pPr>
            <w:r>
              <w:rPr>
                <w:color w:val="auto"/>
              </w:rPr>
              <w:t>4</w:t>
            </w:r>
          </w:p>
        </w:tc>
        <w:tc>
          <w:tcPr>
            <w:tcW w:w="1440" w:type="dxa"/>
          </w:tcPr>
          <w:p w14:paraId="7BE4F0E0" w14:textId="77777777" w:rsidR="00AF5DFE" w:rsidRDefault="00AF5DFE">
            <w:pPr>
              <w:keepLines/>
              <w:autoSpaceDE w:val="0"/>
              <w:autoSpaceDN w:val="0"/>
              <w:adjustRightInd w:val="0"/>
              <w:spacing w:line="240" w:lineRule="atLeast"/>
              <w:rPr>
                <w:color w:val="auto"/>
              </w:rPr>
            </w:pPr>
            <w:r>
              <w:rPr>
                <w:color w:val="auto"/>
              </w:rPr>
              <w:t>"Currency"</w:t>
            </w:r>
          </w:p>
        </w:tc>
        <w:tc>
          <w:tcPr>
            <w:tcW w:w="360" w:type="dxa"/>
          </w:tcPr>
          <w:p w14:paraId="18F9C301" w14:textId="77777777" w:rsidR="00AF5DFE" w:rsidRDefault="00AF5DFE">
            <w:pPr>
              <w:keepLines/>
              <w:autoSpaceDE w:val="0"/>
              <w:autoSpaceDN w:val="0"/>
              <w:adjustRightInd w:val="0"/>
              <w:spacing w:line="240" w:lineRule="atLeast"/>
              <w:rPr>
                <w:color w:val="auto"/>
              </w:rPr>
            </w:pPr>
            <w:r>
              <w:rPr>
                <w:color w:val="auto"/>
              </w:rPr>
              <w:t>2</w:t>
            </w:r>
          </w:p>
        </w:tc>
        <w:tc>
          <w:tcPr>
            <w:tcW w:w="1854" w:type="dxa"/>
          </w:tcPr>
          <w:p w14:paraId="40BABA21" w14:textId="77777777" w:rsidR="00AF5DFE" w:rsidRDefault="00AF5DFE">
            <w:pPr>
              <w:keepLines/>
              <w:autoSpaceDE w:val="0"/>
              <w:autoSpaceDN w:val="0"/>
              <w:adjustRightInd w:val="0"/>
              <w:spacing w:line="240" w:lineRule="atLeast"/>
              <w:rPr>
                <w:color w:val="auto"/>
              </w:rPr>
            </w:pPr>
            <w:r>
              <w:rPr>
                <w:color w:val="auto"/>
              </w:rPr>
              <w:t>"Limit"</w:t>
            </w:r>
          </w:p>
        </w:tc>
      </w:tr>
      <w:tr w:rsidR="00AF5DFE" w14:paraId="55F48680" w14:textId="77777777">
        <w:tc>
          <w:tcPr>
            <w:tcW w:w="450" w:type="dxa"/>
          </w:tcPr>
          <w:p w14:paraId="0A7C6B21" w14:textId="77777777" w:rsidR="00AF5DFE" w:rsidRDefault="00AF5DFE">
            <w:pPr>
              <w:keepLines/>
              <w:autoSpaceDE w:val="0"/>
              <w:autoSpaceDN w:val="0"/>
              <w:adjustRightInd w:val="0"/>
              <w:spacing w:line="240" w:lineRule="atLeast"/>
              <w:rPr>
                <w:color w:val="auto"/>
              </w:rPr>
            </w:pPr>
            <w:r>
              <w:rPr>
                <w:color w:val="auto"/>
              </w:rPr>
              <w:t>H</w:t>
            </w:r>
          </w:p>
        </w:tc>
        <w:tc>
          <w:tcPr>
            <w:tcW w:w="1710" w:type="dxa"/>
          </w:tcPr>
          <w:p w14:paraId="622680F1" w14:textId="77777777" w:rsidR="00AF5DFE" w:rsidRDefault="00AF5DFE">
            <w:pPr>
              <w:keepLines/>
              <w:autoSpaceDE w:val="0"/>
              <w:autoSpaceDN w:val="0"/>
              <w:adjustRightInd w:val="0"/>
              <w:spacing w:line="240" w:lineRule="atLeast"/>
              <w:rPr>
                <w:color w:val="auto"/>
              </w:rPr>
            </w:pPr>
            <w:r>
              <w:rPr>
                <w:color w:val="auto"/>
              </w:rPr>
              <w:t>Forex – Previously Quoted</w:t>
            </w:r>
          </w:p>
        </w:tc>
        <w:tc>
          <w:tcPr>
            <w:tcW w:w="360" w:type="dxa"/>
          </w:tcPr>
          <w:p w14:paraId="7A2D80FA" w14:textId="77777777" w:rsidR="00AF5DFE" w:rsidRDefault="00AF5DFE">
            <w:pPr>
              <w:keepLines/>
              <w:autoSpaceDE w:val="0"/>
              <w:autoSpaceDN w:val="0"/>
              <w:adjustRightInd w:val="0"/>
              <w:spacing w:line="240" w:lineRule="atLeast"/>
              <w:rPr>
                <w:color w:val="auto"/>
              </w:rPr>
            </w:pPr>
            <w:r>
              <w:rPr>
                <w:color w:val="auto"/>
              </w:rPr>
              <w:t>4</w:t>
            </w:r>
          </w:p>
        </w:tc>
        <w:tc>
          <w:tcPr>
            <w:tcW w:w="1440" w:type="dxa"/>
          </w:tcPr>
          <w:p w14:paraId="3EB9F872" w14:textId="77777777" w:rsidR="00AF5DFE" w:rsidRDefault="00AF5DFE">
            <w:pPr>
              <w:keepLines/>
              <w:autoSpaceDE w:val="0"/>
              <w:autoSpaceDN w:val="0"/>
              <w:adjustRightInd w:val="0"/>
              <w:spacing w:line="240" w:lineRule="atLeast"/>
              <w:rPr>
                <w:color w:val="auto"/>
              </w:rPr>
            </w:pPr>
            <w:r>
              <w:rPr>
                <w:color w:val="auto"/>
              </w:rPr>
              <w:t>"Currency"</w:t>
            </w:r>
          </w:p>
        </w:tc>
        <w:tc>
          <w:tcPr>
            <w:tcW w:w="360" w:type="dxa"/>
          </w:tcPr>
          <w:p w14:paraId="7F7D108A" w14:textId="77777777" w:rsidR="00AF5DFE" w:rsidRDefault="00AF5DFE">
            <w:pPr>
              <w:keepLines/>
              <w:autoSpaceDE w:val="0"/>
              <w:autoSpaceDN w:val="0"/>
              <w:adjustRightInd w:val="0"/>
              <w:spacing w:line="240" w:lineRule="atLeast"/>
              <w:rPr>
                <w:color w:val="auto"/>
              </w:rPr>
            </w:pPr>
            <w:r>
              <w:rPr>
                <w:color w:val="auto"/>
              </w:rPr>
              <w:t>D</w:t>
            </w:r>
          </w:p>
        </w:tc>
        <w:tc>
          <w:tcPr>
            <w:tcW w:w="1854" w:type="dxa"/>
          </w:tcPr>
          <w:p w14:paraId="7BF08A3F" w14:textId="77777777" w:rsidR="00AF5DFE" w:rsidRDefault="00AF5DFE">
            <w:pPr>
              <w:keepLines/>
              <w:autoSpaceDE w:val="0"/>
              <w:autoSpaceDN w:val="0"/>
              <w:adjustRightInd w:val="0"/>
              <w:spacing w:line="240" w:lineRule="atLeast"/>
              <w:rPr>
                <w:color w:val="auto"/>
              </w:rPr>
            </w:pPr>
            <w:r>
              <w:rPr>
                <w:color w:val="auto"/>
              </w:rPr>
              <w:t>"Previously Quoted"</w:t>
            </w:r>
          </w:p>
        </w:tc>
      </w:tr>
    </w:tbl>
    <w:p w14:paraId="20D8C0D5" w14:textId="77777777" w:rsidR="00AF5DFE" w:rsidRDefault="00AF5DFE">
      <w:pPr>
        <w:pStyle w:val="NormalIndent"/>
      </w:pPr>
    </w:p>
    <w:p w14:paraId="366A672C" w14:textId="77777777" w:rsidR="00AF5DFE" w:rsidRDefault="00AF5DFE">
      <w:pPr>
        <w:pStyle w:val="Heading3"/>
        <w:numPr>
          <w:ilvl w:val="0"/>
          <w:numId w:val="23"/>
        </w:numPr>
      </w:pPr>
      <w:bookmarkStart w:id="5449" w:name="_Toc227925221"/>
      <w:r>
        <w:t>Replaced value: "A = T+1" with value with "2 = Next Day (T+1)" in SettlmntTyp (tag 63) field [Replaced in FIX 4.4]</w:t>
      </w:r>
      <w:bookmarkEnd w:id="5449"/>
    </w:p>
    <w:p w14:paraId="2B04DAE0" w14:textId="77777777" w:rsidR="00AF5DFE" w:rsidRDefault="00AF5DFE">
      <w:pPr>
        <w:pStyle w:val="NormalIndent"/>
      </w:pPr>
      <w:r>
        <w:t xml:space="preserve">The value "A = T+1" was inadvertantly added to the SettlmntType (tag 63) field in FIX 4.3, however, the FIX specification already specified "2 = Next Day" which is synonymous.  FIX 4.4 removed the "A=T+1" value and added " (T+1)" suffix to the "Next Day" value for clarification. </w:t>
      </w:r>
    </w:p>
    <w:p w14:paraId="744D9FAF" w14:textId="77777777" w:rsidR="00AF5DFE" w:rsidRDefault="00AF5DFE">
      <w:pPr>
        <w:pStyle w:val="NormalIndent"/>
      </w:pPr>
    </w:p>
    <w:p w14:paraId="60F3F462" w14:textId="77777777" w:rsidR="00AF5DFE" w:rsidRDefault="00AF5DFE">
      <w:pPr>
        <w:pStyle w:val="Heading3"/>
        <w:numPr>
          <w:ilvl w:val="0"/>
          <w:numId w:val="23"/>
        </w:numPr>
      </w:pPr>
      <w:bookmarkStart w:id="5450" w:name="_Toc227925222"/>
      <w:r>
        <w:t>Replaced "Fixed Peg to Local best bid or offer at time of order" value from ExecInst (tag 18) Field  [Replaced in FIX 4.4]</w:t>
      </w:r>
      <w:bookmarkEnd w:id="5450"/>
    </w:p>
    <w:p w14:paraId="09F33E87" w14:textId="77777777" w:rsidR="00AF5DFE" w:rsidRDefault="00AF5DFE">
      <w:pPr>
        <w:pStyle w:val="NormalIndent"/>
        <w:rPr>
          <w:color w:val="auto"/>
        </w:rPr>
      </w:pPr>
      <w:r>
        <w:t>See "Volume 4 - Order Handling Instructions – pegged orders"</w:t>
      </w:r>
      <w:r>
        <w:rPr>
          <w:color w:val="auto"/>
        </w:rPr>
        <w:t>.</w:t>
      </w:r>
      <w:r>
        <w:rPr>
          <w:b/>
          <w:color w:val="auto"/>
        </w:rPr>
        <w:t xml:space="preserve">  Mapping of the removed ExecInst field's value is as follows</w:t>
      </w:r>
      <w:r>
        <w:rPr>
          <w:color w:val="auto"/>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2700"/>
        <w:gridCol w:w="360"/>
        <w:gridCol w:w="1440"/>
        <w:gridCol w:w="720"/>
        <w:gridCol w:w="1260"/>
        <w:gridCol w:w="540"/>
        <w:gridCol w:w="1440"/>
      </w:tblGrid>
      <w:tr w:rsidR="00AF5DFE" w14:paraId="37BDA4CA" w14:textId="77777777">
        <w:tc>
          <w:tcPr>
            <w:tcW w:w="3060" w:type="dxa"/>
            <w:gridSpan w:val="2"/>
          </w:tcPr>
          <w:p w14:paraId="53B27C3C" w14:textId="77777777" w:rsidR="00AF5DFE" w:rsidRDefault="00AF5DFE">
            <w:pPr>
              <w:keepLines/>
              <w:spacing w:line="240" w:lineRule="atLeast"/>
              <w:rPr>
                <w:color w:val="auto"/>
              </w:rPr>
            </w:pPr>
            <w:r>
              <w:rPr>
                <w:color w:val="auto"/>
              </w:rPr>
              <w:t>Replaced Value within ExecInst (18) field</w:t>
            </w:r>
          </w:p>
        </w:tc>
        <w:tc>
          <w:tcPr>
            <w:tcW w:w="1800" w:type="dxa"/>
            <w:gridSpan w:val="2"/>
          </w:tcPr>
          <w:p w14:paraId="0154F6AC" w14:textId="77777777" w:rsidR="00AF5DFE" w:rsidRDefault="00AF5DFE">
            <w:pPr>
              <w:keepLines/>
              <w:spacing w:line="240" w:lineRule="atLeast"/>
              <w:rPr>
                <w:color w:val="auto"/>
              </w:rPr>
            </w:pPr>
            <w:r>
              <w:rPr>
                <w:color w:val="auto"/>
              </w:rPr>
              <w:t>PegMoveType (835)</w:t>
            </w:r>
          </w:p>
        </w:tc>
        <w:tc>
          <w:tcPr>
            <w:tcW w:w="1980" w:type="dxa"/>
            <w:gridSpan w:val="2"/>
          </w:tcPr>
          <w:p w14:paraId="3387D50A" w14:textId="77777777" w:rsidR="00AF5DFE" w:rsidRDefault="00AF5DFE">
            <w:pPr>
              <w:keepLines/>
              <w:spacing w:line="240" w:lineRule="atLeast"/>
              <w:jc w:val="left"/>
              <w:rPr>
                <w:color w:val="auto"/>
              </w:rPr>
            </w:pPr>
            <w:r>
              <w:rPr>
                <w:color w:val="auto"/>
              </w:rPr>
              <w:t>PegScope (840)</w:t>
            </w:r>
          </w:p>
        </w:tc>
        <w:tc>
          <w:tcPr>
            <w:tcW w:w="1980" w:type="dxa"/>
            <w:gridSpan w:val="2"/>
          </w:tcPr>
          <w:p w14:paraId="7D04AF15" w14:textId="77777777" w:rsidR="00AF5DFE" w:rsidRDefault="00AF5DFE">
            <w:pPr>
              <w:keepLines/>
              <w:spacing w:line="240" w:lineRule="atLeast"/>
              <w:rPr>
                <w:color w:val="auto"/>
              </w:rPr>
            </w:pPr>
            <w:r>
              <w:rPr>
                <w:color w:val="auto"/>
              </w:rPr>
              <w:t>ExecInst (18)</w:t>
            </w:r>
          </w:p>
        </w:tc>
      </w:tr>
      <w:tr w:rsidR="00AF5DFE" w14:paraId="5DC97151" w14:textId="77777777">
        <w:tc>
          <w:tcPr>
            <w:tcW w:w="360" w:type="dxa"/>
          </w:tcPr>
          <w:p w14:paraId="0167A7B0" w14:textId="77777777" w:rsidR="00AF5DFE" w:rsidRDefault="00AF5DFE">
            <w:pPr>
              <w:keepLines/>
              <w:spacing w:line="240" w:lineRule="atLeast"/>
              <w:rPr>
                <w:color w:val="auto"/>
              </w:rPr>
            </w:pPr>
            <w:r>
              <w:rPr>
                <w:color w:val="auto"/>
              </w:rPr>
              <w:t>T</w:t>
            </w:r>
          </w:p>
        </w:tc>
        <w:tc>
          <w:tcPr>
            <w:tcW w:w="2700" w:type="dxa"/>
          </w:tcPr>
          <w:p w14:paraId="0098B74D" w14:textId="77777777" w:rsidR="00AF5DFE" w:rsidRDefault="00AF5DFE">
            <w:pPr>
              <w:keepLines/>
              <w:spacing w:line="240" w:lineRule="atLeast"/>
              <w:rPr>
                <w:color w:val="auto"/>
              </w:rPr>
            </w:pPr>
            <w:r>
              <w:rPr>
                <w:color w:val="auto"/>
              </w:rPr>
              <w:t>Fixed Peg to Local best bid or offer at time of</w:t>
            </w:r>
          </w:p>
        </w:tc>
        <w:tc>
          <w:tcPr>
            <w:tcW w:w="360" w:type="dxa"/>
          </w:tcPr>
          <w:p w14:paraId="7DBCA677" w14:textId="77777777" w:rsidR="00AF5DFE" w:rsidRDefault="00AF5DFE">
            <w:pPr>
              <w:keepLines/>
              <w:spacing w:line="240" w:lineRule="atLeast"/>
              <w:rPr>
                <w:color w:val="auto"/>
              </w:rPr>
            </w:pPr>
            <w:r>
              <w:rPr>
                <w:color w:val="auto"/>
              </w:rPr>
              <w:t>1</w:t>
            </w:r>
          </w:p>
        </w:tc>
        <w:tc>
          <w:tcPr>
            <w:tcW w:w="1440" w:type="dxa"/>
          </w:tcPr>
          <w:p w14:paraId="494B0FFC" w14:textId="77777777" w:rsidR="00AF5DFE" w:rsidRDefault="00AF5DFE">
            <w:pPr>
              <w:keepLines/>
              <w:spacing w:line="240" w:lineRule="atLeast"/>
              <w:rPr>
                <w:color w:val="auto"/>
              </w:rPr>
            </w:pPr>
            <w:r>
              <w:rPr>
                <w:color w:val="auto"/>
              </w:rPr>
              <w:t>Fixed</w:t>
            </w:r>
          </w:p>
        </w:tc>
        <w:tc>
          <w:tcPr>
            <w:tcW w:w="720" w:type="dxa"/>
          </w:tcPr>
          <w:p w14:paraId="5FB125AA" w14:textId="77777777" w:rsidR="00AF5DFE" w:rsidRDefault="00AF5DFE">
            <w:pPr>
              <w:keepLines/>
              <w:spacing w:line="240" w:lineRule="atLeast"/>
              <w:rPr>
                <w:color w:val="auto"/>
              </w:rPr>
            </w:pPr>
            <w:r>
              <w:rPr>
                <w:color w:val="auto"/>
              </w:rPr>
              <w:t>1</w:t>
            </w:r>
          </w:p>
        </w:tc>
        <w:tc>
          <w:tcPr>
            <w:tcW w:w="1260" w:type="dxa"/>
          </w:tcPr>
          <w:p w14:paraId="29FED2E9" w14:textId="77777777" w:rsidR="00AF5DFE" w:rsidRDefault="00AF5DFE">
            <w:pPr>
              <w:keepLines/>
              <w:spacing w:line="240" w:lineRule="atLeast"/>
              <w:rPr>
                <w:color w:val="auto"/>
              </w:rPr>
            </w:pPr>
            <w:r>
              <w:rPr>
                <w:color w:val="auto"/>
              </w:rPr>
              <w:t>Local</w:t>
            </w:r>
          </w:p>
        </w:tc>
        <w:tc>
          <w:tcPr>
            <w:tcW w:w="540" w:type="dxa"/>
          </w:tcPr>
          <w:p w14:paraId="2FEDFA8E" w14:textId="77777777" w:rsidR="00AF5DFE" w:rsidRDefault="00AF5DFE">
            <w:pPr>
              <w:keepLines/>
              <w:spacing w:line="240" w:lineRule="atLeast"/>
              <w:rPr>
                <w:color w:val="auto"/>
              </w:rPr>
            </w:pPr>
            <w:r>
              <w:rPr>
                <w:color w:val="auto"/>
              </w:rPr>
              <w:t>R</w:t>
            </w:r>
          </w:p>
        </w:tc>
        <w:tc>
          <w:tcPr>
            <w:tcW w:w="1440" w:type="dxa"/>
          </w:tcPr>
          <w:p w14:paraId="57B1DF1E" w14:textId="77777777" w:rsidR="00AF5DFE" w:rsidRDefault="00AF5DFE">
            <w:pPr>
              <w:keepLines/>
              <w:spacing w:line="240" w:lineRule="atLeast"/>
              <w:rPr>
                <w:color w:val="auto"/>
              </w:rPr>
            </w:pPr>
            <w:r>
              <w:rPr>
                <w:color w:val="auto"/>
              </w:rPr>
              <w:t>Primary peg</w:t>
            </w:r>
          </w:p>
        </w:tc>
      </w:tr>
    </w:tbl>
    <w:p w14:paraId="140D0E17" w14:textId="77777777" w:rsidR="00AF5DFE" w:rsidRDefault="00AF5DFE">
      <w:pPr>
        <w:pStyle w:val="NormalIndent"/>
      </w:pPr>
    </w:p>
    <w:p w14:paraId="53E23DC7" w14:textId="77777777" w:rsidR="00AF5DFE" w:rsidRDefault="00AF5DFE">
      <w:pPr>
        <w:pStyle w:val="Heading3"/>
        <w:numPr>
          <w:ilvl w:val="0"/>
          <w:numId w:val="23"/>
        </w:numPr>
      </w:pPr>
      <w:bookmarkStart w:id="5451" w:name="_Toc227925223"/>
      <w:r>
        <w:t>Removed unused field: RatioQty (tag 319) [Replaced in FIX 4.4]</w:t>
      </w:r>
      <w:bookmarkEnd w:id="5451"/>
    </w:p>
    <w:p w14:paraId="2968E8B1" w14:textId="77777777" w:rsidR="00AF5DFE" w:rsidRDefault="00AF5DFE">
      <w:pPr>
        <w:pStyle w:val="NormalIndent"/>
      </w:pPr>
      <w:r>
        <w:rPr>
          <w:color w:val="auto"/>
        </w:rPr>
        <w:t>RatioQty (tag 319)</w:t>
      </w:r>
      <w:r>
        <w:t xml:space="preserve"> was no longer used by any FIX messages as of FIX version 4.3 designating it as "No longer used as of FIX 4.3".  Note that FIX 4.3 replaced this field with LegRatioQty (tag 623).</w:t>
      </w:r>
    </w:p>
    <w:p w14:paraId="38B38945" w14:textId="77777777" w:rsidR="00AF5DFE" w:rsidRDefault="00AF5DFE">
      <w:pPr>
        <w:pStyle w:val="NormalIndent"/>
      </w:pPr>
    </w:p>
    <w:p w14:paraId="5AA5F408" w14:textId="77777777" w:rsidR="00AF5DFE" w:rsidRDefault="00AF5DFE">
      <w:pPr>
        <w:pStyle w:val="Heading3"/>
        <w:numPr>
          <w:ilvl w:val="0"/>
          <w:numId w:val="23"/>
        </w:numPr>
      </w:pPr>
      <w:bookmarkStart w:id="5452" w:name="_Toc227925224"/>
      <w:r>
        <w:t>Removed unused field: SecDefStatus (tag 653) [Replaced in FIX 4.4]</w:t>
      </w:r>
      <w:bookmarkEnd w:id="5452"/>
    </w:p>
    <w:p w14:paraId="2B8FBA30" w14:textId="77777777" w:rsidR="00AF5DFE" w:rsidRDefault="00AF5DFE">
      <w:pPr>
        <w:pStyle w:val="NormalIndent"/>
      </w:pPr>
      <w:r>
        <w:rPr>
          <w:rFonts w:eastAsia="SimSun"/>
          <w:lang w:val="en-GB"/>
        </w:rPr>
        <w:t xml:space="preserve">SecDefStatus (653) </w:t>
      </w:r>
      <w:r>
        <w:t>was no longer used by any FIX messages as of FIX version 4.3 designating it as "No longer used as of FIX 4.3".  Note that the FIX 4.3 draft process introduced this field, however, it was replaced with Security Definition messages prior to FIX 4.3 release.</w:t>
      </w:r>
    </w:p>
    <w:p w14:paraId="43E690C3" w14:textId="77777777" w:rsidR="00AF5DFE" w:rsidRDefault="00AF5DFE">
      <w:pPr>
        <w:pStyle w:val="NormalIndent"/>
      </w:pPr>
    </w:p>
    <w:p w14:paraId="7F4C740F" w14:textId="77777777" w:rsidR="00AF5DFE" w:rsidRDefault="00AF5DFE">
      <w:pPr>
        <w:pStyle w:val="Heading3"/>
        <w:numPr>
          <w:ilvl w:val="0"/>
          <w:numId w:val="23"/>
        </w:numPr>
      </w:pPr>
      <w:bookmarkStart w:id="5453" w:name="_Toc227925225"/>
      <w:r>
        <w:t>Removed TotalVolumeTradedDate (tag 449) and TotalVolumeTradedTime (tag 450) fields [Replaced in FIX 4.4]</w:t>
      </w:r>
      <w:bookmarkEnd w:id="5453"/>
    </w:p>
    <w:p w14:paraId="330D60E1" w14:textId="77777777" w:rsidR="00AF5DFE" w:rsidRDefault="00AF5DFE">
      <w:pPr>
        <w:pStyle w:val="NormalIndent"/>
      </w:pPr>
      <w:r>
        <w:rPr>
          <w:color w:val="auto"/>
        </w:rPr>
        <w:t xml:space="preserve">Removed </w:t>
      </w:r>
      <w:r>
        <w:t>TotalVolumeTradedDate (449) and TotalVolumeTradedTime (450) fields as FIX 4.4 specifies that MDEntryDate (272) and MDEntryTime (273) fields should be used instead.</w:t>
      </w:r>
    </w:p>
    <w:p w14:paraId="234A7447" w14:textId="77777777" w:rsidR="00AF5DFE" w:rsidRDefault="00AF5DFE">
      <w:pPr>
        <w:pStyle w:val="NormalIndent"/>
      </w:pPr>
    </w:p>
    <w:p w14:paraId="7A5B87C7" w14:textId="77777777" w:rsidR="00AF5DFE" w:rsidRDefault="00AF5DFE">
      <w:pPr>
        <w:pStyle w:val="Heading3"/>
        <w:numPr>
          <w:ilvl w:val="0"/>
          <w:numId w:val="23"/>
        </w:numPr>
      </w:pPr>
      <w:bookmarkStart w:id="5454" w:name="_Toc227925226"/>
      <w:r>
        <w:t>Removed various Settlement Instructions-related fields [Replaced in FIX 4.4]</w:t>
      </w:r>
      <w:bookmarkEnd w:id="5454"/>
    </w:p>
    <w:p w14:paraId="2474E225" w14:textId="77777777" w:rsidR="00AF5DFE" w:rsidRDefault="00AF5DFE">
      <w:pPr>
        <w:pStyle w:val="NormalIndent"/>
      </w:pPr>
      <w:r>
        <w:t>Removed the following Settlement Instructions-related fields: SecuritySettlAgentName, SecuritySettlAgentCode, SecuritySettlAgentAcctNum, SecuritySettlAgentAcctName, SecuritySettlAgentContactName, SecuritySettlAgentContactPhone, CashSettlAgentName, CashSettlAgentCode, CashSettlAgentAcctNum, CashSettlAgentAcctName, CashSettlAgentContactName, CashSettlAgentContactPhone replacing them with &lt;SettlParties&gt; (consistent with SI change made between ISO 7775 and ISO 15022).  Removed SettlDepositoryCode (173), SettlBrkrCode (174), and SettlInstCode (175) fields.  Refer to "Volume 5 - Settlement Instruction Fields Usage Matrix" for further details.</w:t>
      </w:r>
    </w:p>
    <w:p w14:paraId="33145ADE" w14:textId="77777777" w:rsidR="00AF5DFE" w:rsidRDefault="00AF5DFE">
      <w:pPr>
        <w:pStyle w:val="NormalIndent"/>
      </w:pPr>
    </w:p>
    <w:p w14:paraId="2EEEBDAF" w14:textId="77777777" w:rsidR="00AF5DFE" w:rsidRDefault="00AF5DFE">
      <w:pPr>
        <w:pStyle w:val="Heading3"/>
        <w:numPr>
          <w:ilvl w:val="0"/>
          <w:numId w:val="23"/>
        </w:numPr>
      </w:pPr>
      <w:bookmarkStart w:id="5455" w:name="_Toc227925227"/>
      <w:r>
        <w:t>Removed "Default", "Specific Allocation Account Overriding", and "Specific Allocation Account Standing" values from SettlInstMode (tag 160) field  [Replaced in FIX 4.4]</w:t>
      </w:r>
      <w:bookmarkEnd w:id="5455"/>
    </w:p>
    <w:p w14:paraId="17EF9D8C" w14:textId="77777777" w:rsidR="00AF5DFE" w:rsidRDefault="00AF5DFE">
      <w:pPr>
        <w:pStyle w:val="NormalIndent"/>
      </w:pPr>
      <w:r>
        <w:t>Refer to "Volume 5 - Settlement Instruction Fields Usage Matrix" for further details.</w:t>
      </w:r>
    </w:p>
    <w:p w14:paraId="5E7BB576" w14:textId="77777777" w:rsidR="00AF5DFE" w:rsidRDefault="00AF5DFE">
      <w:pPr>
        <w:pStyle w:val="NormalIndent"/>
      </w:pPr>
    </w:p>
    <w:p w14:paraId="4AED5326" w14:textId="77777777" w:rsidR="00AF5DFE" w:rsidRDefault="00AF5DFE">
      <w:pPr>
        <w:pStyle w:val="Heading3"/>
        <w:numPr>
          <w:ilvl w:val="0"/>
          <w:numId w:val="23"/>
        </w:numPr>
      </w:pPr>
      <w:bookmarkStart w:id="5456" w:name="_Toc227925228"/>
      <w:r>
        <w:t>Removed several values from AllocType (tag 626) field [Replaced in FIX 4.4]</w:t>
      </w:r>
      <w:bookmarkEnd w:id="5456"/>
    </w:p>
    <w:p w14:paraId="0D9BA622" w14:textId="77777777" w:rsidR="00AF5DFE" w:rsidRDefault="00AF5DFE">
      <w:pPr>
        <w:pStyle w:val="NormalIndent"/>
      </w:pPr>
      <w:r>
        <w:t>Removed values: "Sellside Calculated Using Preliminary (includes MiscFees and NetMoney)", "Sellside Calculated Without Preliminary (sent unsolicited by sellside, includes MiscFees and NetMoney)", and "Buyside Ready-To-Book - Combined Set of Orders".  Renamed value "Buyside Ready-To-Book - Single Order" to "Buyside Ready-To-Book" in FIX 4.4.</w:t>
      </w:r>
    </w:p>
    <w:p w14:paraId="27412B36" w14:textId="77777777" w:rsidR="00AF5DFE" w:rsidRDefault="00AF5DFE">
      <w:pPr>
        <w:pStyle w:val="NormalIndent"/>
      </w:pPr>
    </w:p>
    <w:p w14:paraId="0A238DB0" w14:textId="77777777" w:rsidR="00AF5DFE" w:rsidRDefault="00AF5DFE">
      <w:pPr>
        <w:pStyle w:val="Heading3"/>
        <w:numPr>
          <w:ilvl w:val="0"/>
          <w:numId w:val="23"/>
        </w:numPr>
      </w:pPr>
      <w:bookmarkStart w:id="5457" w:name="_Toc227925229"/>
      <w:r>
        <w:t>Removed several values from YieldType (tag 235) field [Replaced in FIX 4.4]</w:t>
      </w:r>
      <w:bookmarkEnd w:id="5457"/>
    </w:p>
    <w:p w14:paraId="10FF4EF7" w14:textId="77777777" w:rsidR="00AF5DFE" w:rsidRDefault="00AF5DFE">
      <w:pPr>
        <w:pStyle w:val="NormalIndent"/>
        <w:rPr>
          <w:snapToGrid w:val="0"/>
        </w:rPr>
      </w:pPr>
      <w:r>
        <w:rPr>
          <w:snapToGrid w:val="0"/>
        </w:rPr>
        <w:t>Removing the following values from the YieldType field: "AVGLIFE = Yield To Average Life", "LONGEST = Yield to Longest Average (Sinking Fund Bonds)", and "SHORTEST = Yield to Shortest Average (Sinking Fund Bonds)" keeping "LONGAVGLIFE " and "SHORTAVGLIFE" values.</w:t>
      </w:r>
    </w:p>
    <w:p w14:paraId="2D850BC9" w14:textId="77777777" w:rsidR="00AF5DFE" w:rsidRDefault="00AF5DFE">
      <w:pPr>
        <w:pStyle w:val="NormalIndent"/>
        <w:rPr>
          <w:snapToGrid w:val="0"/>
        </w:rPr>
      </w:pPr>
    </w:p>
    <w:p w14:paraId="6421DE62" w14:textId="77777777" w:rsidR="00AF5DFE" w:rsidRDefault="00AF5DFE">
      <w:pPr>
        <w:pStyle w:val="Heading3"/>
        <w:numPr>
          <w:ilvl w:val="0"/>
          <w:numId w:val="23"/>
        </w:numPr>
      </w:pPr>
      <w:bookmarkStart w:id="5458" w:name="_Toc227925230"/>
      <w:r>
        <w:t>Removed AsgnReqID (831) from Data Dictionary [Removed in FIX 5.0 SP2]</w:t>
      </w:r>
      <w:bookmarkEnd w:id="5458"/>
    </w:p>
    <w:p w14:paraId="025D3092" w14:textId="77777777" w:rsidR="00AF5DFE" w:rsidRDefault="00AF5DFE">
      <w:pPr>
        <w:pStyle w:val="NormalIndent"/>
      </w:pPr>
      <w:r>
        <w:t>Removed AsgnReqID (831) field from Data Dictionary.  This field is not used anywhere and is obselete.</w:t>
      </w:r>
    </w:p>
    <w:p w14:paraId="4C1CF1C8" w14:textId="77777777" w:rsidR="00AF5DFE" w:rsidRDefault="00AF5DFE">
      <w:pPr>
        <w:pStyle w:val="NormalIndent"/>
      </w:pPr>
    </w:p>
    <w:p w14:paraId="0D746DF6" w14:textId="77777777" w:rsidR="00AF5DFE" w:rsidRDefault="00AF5DFE">
      <w:pPr>
        <w:pStyle w:val="Heading3"/>
        <w:numPr>
          <w:ilvl w:val="0"/>
          <w:numId w:val="23"/>
        </w:numPr>
      </w:pPr>
      <w:bookmarkStart w:id="5459" w:name="_Toc227925231"/>
      <w:r>
        <w:t>Removed ExecRefID (19) from TrdCapRptSideGrp component [Removed in FIX 5.0 SP2]</w:t>
      </w:r>
      <w:bookmarkEnd w:id="5459"/>
    </w:p>
    <w:p w14:paraId="46AB3ADA" w14:textId="77777777" w:rsidR="00AF5DFE" w:rsidRDefault="00AF5DFE">
      <w:pPr>
        <w:pStyle w:val="NormalIndent"/>
      </w:pPr>
      <w:r>
        <w:t>The field ExecRefID (19) was removed from the TrdCapRptSideGrp component and replied by the use of a new field called SideExecID (1427).</w:t>
      </w:r>
    </w:p>
    <w:p w14:paraId="31FD97C9" w14:textId="77777777" w:rsidR="00AF5DFE" w:rsidRDefault="00AF5DFE">
      <w:pPr>
        <w:pStyle w:val="NormalIndent"/>
      </w:pPr>
    </w:p>
    <w:p w14:paraId="68B4C4A5" w14:textId="77777777" w:rsidR="00AF5DFE" w:rsidRDefault="00AF5DFE">
      <w:pPr>
        <w:pStyle w:val="Heading1"/>
        <w:jc w:val="center"/>
      </w:pPr>
      <w:r>
        <w:br w:type="page"/>
      </w:r>
      <w:bookmarkStart w:id="5460" w:name="_Hlt37331257"/>
      <w:bookmarkStart w:id="5461" w:name="_Toc227925232"/>
      <w:bookmarkStart w:id="5462" w:name="Appendix6G_UsageOfPartiesComponentBlock"/>
      <w:bookmarkEnd w:id="5460"/>
      <w:r>
        <w:t>Appendix 6-G</w:t>
      </w:r>
      <w:bookmarkEnd w:id="5461"/>
    </w:p>
    <w:p w14:paraId="79E8EAD8" w14:textId="77777777" w:rsidR="00AF5DFE" w:rsidRDefault="00AF5DFE">
      <w:pPr>
        <w:pStyle w:val="Heading2"/>
        <w:jc w:val="center"/>
      </w:pPr>
      <w:bookmarkStart w:id="5463" w:name="_Toc227925233"/>
      <w:r>
        <w:t>Use of &lt;Parties&gt; Component Block:  PartyRole, PartyIDSource, PartyID, and PartySubID</w:t>
      </w:r>
      <w:bookmarkEnd w:id="5462"/>
      <w:bookmarkEnd w:id="5463"/>
    </w:p>
    <w:p w14:paraId="778658CD" w14:textId="77777777" w:rsidR="00AF5DFE" w:rsidRDefault="00AF5DFE"/>
    <w:p w14:paraId="7809A5E2" w14:textId="77777777" w:rsidR="00AF5DFE" w:rsidRDefault="00AF5DFE">
      <w:pPr>
        <w:rPr>
          <w:color w:val="auto"/>
        </w:rPr>
      </w:pPr>
      <w:r>
        <w:rPr>
          <w:color w:val="auto"/>
        </w:rPr>
        <w:t>The &lt;Parties&gt; component block (see "Volume 1:  Common Components of Application Messages") is a flexible structure that allows new party "roles" or types, party identification and identification schemes to be added without a corresponding increase in the number of FIX fields with the use of PartyRole, PartyID and PartyIDSource fields.  Optionally, further information on a party identified in PartyID can be specified in the repeating group of PartySubID and PartySubIDType fields.  The PartySubIDType field can be used to identify the type of PartySubID value (i.e. "Firm", "Phone number", "Contact name", "Full legal name of firm", etc.).</w:t>
      </w:r>
    </w:p>
    <w:p w14:paraId="252DC138" w14:textId="77777777" w:rsidR="00AF5DFE" w:rsidRDefault="00AF5DFE">
      <w:pPr>
        <w:rPr>
          <w:color w:val="auto"/>
        </w:rPr>
      </w:pPr>
    </w:p>
    <w:p w14:paraId="675A4D65" w14:textId="77777777" w:rsidR="00AF5DFE" w:rsidRDefault="00AF5DFE">
      <w:pPr>
        <w:rPr>
          <w:color w:val="auto"/>
        </w:rPr>
      </w:pPr>
      <w:r>
        <w:rPr>
          <w:color w:val="auto"/>
        </w:rPr>
        <w:t xml:space="preserve">The matrix below identifies the various PartyRole values and the anticipated PartyIDSource values which may be associated with each PartyRole.  It is important to note that </w:t>
      </w:r>
      <w:r>
        <w:rPr>
          <w:b/>
          <w:color w:val="auto"/>
        </w:rPr>
        <w:t>other combinations may exist</w:t>
      </w:r>
      <w:r>
        <w:rPr>
          <w:color w:val="auto"/>
        </w:rPr>
        <w:t>.   In addition, see “Volume 7 – Products” for any documented product-specific anticipated PartyRole mapping and guidance.</w:t>
      </w:r>
    </w:p>
    <w:p w14:paraId="0E58038C" w14:textId="77777777" w:rsidR="00AF5DFE" w:rsidRDefault="00AF5DFE">
      <w:pPr>
        <w:rPr>
          <w:color w:val="auto"/>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30"/>
        <w:gridCol w:w="5670"/>
      </w:tblGrid>
      <w:tr w:rsidR="00AF5DFE" w14:paraId="7D8DDD2C" w14:textId="77777777">
        <w:trPr>
          <w:cantSplit/>
        </w:trPr>
        <w:tc>
          <w:tcPr>
            <w:tcW w:w="2898" w:type="dxa"/>
            <w:gridSpan w:val="2"/>
          </w:tcPr>
          <w:p w14:paraId="618CBBE4" w14:textId="77777777" w:rsidR="00AF5DFE" w:rsidRDefault="00AF5DFE">
            <w:pPr>
              <w:jc w:val="center"/>
              <w:rPr>
                <w:b/>
                <w:color w:val="auto"/>
              </w:rPr>
            </w:pPr>
            <w:r>
              <w:rPr>
                <w:b/>
                <w:color w:val="auto"/>
              </w:rPr>
              <w:t>PartyRole value</w:t>
            </w:r>
          </w:p>
        </w:tc>
        <w:tc>
          <w:tcPr>
            <w:tcW w:w="5670" w:type="dxa"/>
          </w:tcPr>
          <w:p w14:paraId="6F111635" w14:textId="77777777" w:rsidR="00AF5DFE" w:rsidRDefault="00AF5DFE">
            <w:pPr>
              <w:jc w:val="center"/>
              <w:rPr>
                <w:b/>
                <w:color w:val="auto"/>
              </w:rPr>
            </w:pPr>
            <w:r>
              <w:rPr>
                <w:b/>
                <w:color w:val="auto"/>
              </w:rPr>
              <w:t>Common Identification and Considerations Reference</w:t>
            </w:r>
          </w:p>
        </w:tc>
      </w:tr>
      <w:tr w:rsidR="00AF5DFE" w14:paraId="7DF25446" w14:textId="77777777">
        <w:tc>
          <w:tcPr>
            <w:tcW w:w="468" w:type="dxa"/>
          </w:tcPr>
          <w:p w14:paraId="466ACCCE" w14:textId="77777777" w:rsidR="00AF5DFE" w:rsidRDefault="00AF5DFE">
            <w:pPr>
              <w:rPr>
                <w:color w:val="auto"/>
              </w:rPr>
            </w:pPr>
            <w:r>
              <w:rPr>
                <w:color w:val="auto"/>
              </w:rPr>
              <w:t>1</w:t>
            </w:r>
          </w:p>
        </w:tc>
        <w:tc>
          <w:tcPr>
            <w:tcW w:w="2430" w:type="dxa"/>
          </w:tcPr>
          <w:p w14:paraId="0A3FE35D" w14:textId="77777777" w:rsidR="00AF5DFE" w:rsidRDefault="00AF5DFE">
            <w:pPr>
              <w:rPr>
                <w:color w:val="auto"/>
              </w:rPr>
            </w:pPr>
            <w:r>
              <w:rPr>
                <w:color w:val="auto"/>
              </w:rPr>
              <w:t>Executing Firm</w:t>
            </w:r>
          </w:p>
        </w:tc>
        <w:tc>
          <w:tcPr>
            <w:tcW w:w="5670" w:type="dxa"/>
          </w:tcPr>
          <w:p w14:paraId="5002292C" w14:textId="77777777" w:rsidR="00AF5DFE" w:rsidRDefault="00AF5DFE">
            <w:pPr>
              <w:rPr>
                <w:color w:val="auto"/>
              </w:rPr>
            </w:pPr>
            <w:r>
              <w:rPr>
                <w:color w:val="auto"/>
              </w:rPr>
              <w:t>See “Common PartyRole Identification for Firms”</w:t>
            </w:r>
          </w:p>
        </w:tc>
      </w:tr>
      <w:tr w:rsidR="00AF5DFE" w14:paraId="1E9F7B6B" w14:textId="77777777">
        <w:tc>
          <w:tcPr>
            <w:tcW w:w="468" w:type="dxa"/>
          </w:tcPr>
          <w:p w14:paraId="5497F2B8" w14:textId="77777777" w:rsidR="00AF5DFE" w:rsidRDefault="00AF5DFE">
            <w:pPr>
              <w:rPr>
                <w:color w:val="auto"/>
              </w:rPr>
            </w:pPr>
            <w:r>
              <w:rPr>
                <w:color w:val="auto"/>
              </w:rPr>
              <w:t>2</w:t>
            </w:r>
          </w:p>
        </w:tc>
        <w:tc>
          <w:tcPr>
            <w:tcW w:w="2430" w:type="dxa"/>
          </w:tcPr>
          <w:p w14:paraId="64476F42" w14:textId="77777777" w:rsidR="00AF5DFE" w:rsidRDefault="00AF5DFE">
            <w:pPr>
              <w:rPr>
                <w:color w:val="auto"/>
              </w:rPr>
            </w:pPr>
            <w:r>
              <w:rPr>
                <w:color w:val="auto"/>
              </w:rPr>
              <w:t>Broker of Credit</w:t>
            </w:r>
          </w:p>
        </w:tc>
        <w:tc>
          <w:tcPr>
            <w:tcW w:w="5670" w:type="dxa"/>
          </w:tcPr>
          <w:p w14:paraId="23841ED4" w14:textId="77777777" w:rsidR="00AF5DFE" w:rsidRDefault="00AF5DFE">
            <w:pPr>
              <w:rPr>
                <w:color w:val="auto"/>
              </w:rPr>
            </w:pPr>
            <w:r>
              <w:rPr>
                <w:color w:val="auto"/>
              </w:rPr>
              <w:t>See “Common PartyRole Identification for Brokers”</w:t>
            </w:r>
          </w:p>
        </w:tc>
      </w:tr>
      <w:tr w:rsidR="00AF5DFE" w14:paraId="1CB9E200" w14:textId="77777777">
        <w:tc>
          <w:tcPr>
            <w:tcW w:w="468" w:type="dxa"/>
          </w:tcPr>
          <w:p w14:paraId="674E6786" w14:textId="77777777" w:rsidR="00AF5DFE" w:rsidRDefault="00AF5DFE">
            <w:pPr>
              <w:rPr>
                <w:color w:val="auto"/>
              </w:rPr>
            </w:pPr>
            <w:r>
              <w:rPr>
                <w:color w:val="auto"/>
              </w:rPr>
              <w:t>3</w:t>
            </w:r>
          </w:p>
        </w:tc>
        <w:tc>
          <w:tcPr>
            <w:tcW w:w="2430" w:type="dxa"/>
          </w:tcPr>
          <w:p w14:paraId="45E66D99" w14:textId="77777777" w:rsidR="00AF5DFE" w:rsidRDefault="00AF5DFE">
            <w:pPr>
              <w:rPr>
                <w:color w:val="auto"/>
              </w:rPr>
            </w:pPr>
            <w:r>
              <w:rPr>
                <w:color w:val="auto"/>
              </w:rPr>
              <w:t>Client ID</w:t>
            </w:r>
          </w:p>
        </w:tc>
        <w:tc>
          <w:tcPr>
            <w:tcW w:w="5670" w:type="dxa"/>
          </w:tcPr>
          <w:p w14:paraId="34077254" w14:textId="77777777" w:rsidR="00AF5DFE" w:rsidRDefault="00AF5DFE">
            <w:pPr>
              <w:rPr>
                <w:color w:val="auto"/>
              </w:rPr>
            </w:pPr>
            <w:r>
              <w:rPr>
                <w:color w:val="auto"/>
              </w:rPr>
              <w:t>See “Common PartyRole Identification for Firms”</w:t>
            </w:r>
          </w:p>
        </w:tc>
      </w:tr>
      <w:tr w:rsidR="00AF5DFE" w14:paraId="7FDFFFA0" w14:textId="77777777">
        <w:tc>
          <w:tcPr>
            <w:tcW w:w="468" w:type="dxa"/>
          </w:tcPr>
          <w:p w14:paraId="221FD98B" w14:textId="77777777" w:rsidR="00AF5DFE" w:rsidRDefault="00AF5DFE">
            <w:pPr>
              <w:rPr>
                <w:color w:val="auto"/>
              </w:rPr>
            </w:pPr>
            <w:r>
              <w:rPr>
                <w:color w:val="auto"/>
              </w:rPr>
              <w:t>4</w:t>
            </w:r>
          </w:p>
        </w:tc>
        <w:tc>
          <w:tcPr>
            <w:tcW w:w="2430" w:type="dxa"/>
          </w:tcPr>
          <w:p w14:paraId="3AE95E2C" w14:textId="77777777" w:rsidR="00AF5DFE" w:rsidRDefault="00AF5DFE">
            <w:pPr>
              <w:rPr>
                <w:color w:val="auto"/>
              </w:rPr>
            </w:pPr>
            <w:r>
              <w:rPr>
                <w:color w:val="auto"/>
              </w:rPr>
              <w:t>Clearing Firm</w:t>
            </w:r>
          </w:p>
        </w:tc>
        <w:tc>
          <w:tcPr>
            <w:tcW w:w="5670" w:type="dxa"/>
          </w:tcPr>
          <w:p w14:paraId="25CE8C10" w14:textId="77777777" w:rsidR="00AF5DFE" w:rsidRDefault="00AF5DFE">
            <w:pPr>
              <w:rPr>
                <w:color w:val="auto"/>
              </w:rPr>
            </w:pPr>
            <w:r>
              <w:rPr>
                <w:color w:val="auto"/>
              </w:rPr>
              <w:t>See “Common PartyRole Identification for Firms”</w:t>
            </w:r>
          </w:p>
        </w:tc>
      </w:tr>
      <w:tr w:rsidR="00AF5DFE" w14:paraId="72D06F2E" w14:textId="77777777">
        <w:tc>
          <w:tcPr>
            <w:tcW w:w="468" w:type="dxa"/>
          </w:tcPr>
          <w:p w14:paraId="4F5E97B5" w14:textId="77777777" w:rsidR="00AF5DFE" w:rsidRDefault="00AF5DFE">
            <w:pPr>
              <w:rPr>
                <w:color w:val="auto"/>
              </w:rPr>
            </w:pPr>
            <w:r>
              <w:rPr>
                <w:color w:val="auto"/>
              </w:rPr>
              <w:t>5</w:t>
            </w:r>
          </w:p>
        </w:tc>
        <w:tc>
          <w:tcPr>
            <w:tcW w:w="2430" w:type="dxa"/>
          </w:tcPr>
          <w:p w14:paraId="7AEEDAE2" w14:textId="77777777" w:rsidR="00AF5DFE" w:rsidRDefault="00AF5DFE">
            <w:pPr>
              <w:rPr>
                <w:color w:val="auto"/>
              </w:rPr>
            </w:pPr>
            <w:r>
              <w:rPr>
                <w:color w:val="auto"/>
              </w:rPr>
              <w:t>Investor ID</w:t>
            </w:r>
          </w:p>
        </w:tc>
        <w:tc>
          <w:tcPr>
            <w:tcW w:w="5670" w:type="dxa"/>
          </w:tcPr>
          <w:p w14:paraId="38501207" w14:textId="77777777" w:rsidR="00AF5DFE" w:rsidRDefault="00AF5DFE">
            <w:pPr>
              <w:rPr>
                <w:color w:val="auto"/>
              </w:rPr>
            </w:pPr>
            <w:r>
              <w:rPr>
                <w:color w:val="auto"/>
              </w:rPr>
              <w:t>See “Common PartyRole Identification for Investor ID”</w:t>
            </w:r>
          </w:p>
        </w:tc>
      </w:tr>
      <w:tr w:rsidR="00AF5DFE" w14:paraId="1976DA96" w14:textId="77777777">
        <w:tc>
          <w:tcPr>
            <w:tcW w:w="468" w:type="dxa"/>
          </w:tcPr>
          <w:p w14:paraId="41463358" w14:textId="77777777" w:rsidR="00AF5DFE" w:rsidRDefault="00AF5DFE">
            <w:pPr>
              <w:rPr>
                <w:color w:val="auto"/>
              </w:rPr>
            </w:pPr>
            <w:r>
              <w:rPr>
                <w:color w:val="auto"/>
              </w:rPr>
              <w:t>6</w:t>
            </w:r>
          </w:p>
        </w:tc>
        <w:tc>
          <w:tcPr>
            <w:tcW w:w="2430" w:type="dxa"/>
          </w:tcPr>
          <w:p w14:paraId="3D2C85B8" w14:textId="77777777" w:rsidR="00AF5DFE" w:rsidRDefault="00AF5DFE">
            <w:pPr>
              <w:rPr>
                <w:color w:val="auto"/>
              </w:rPr>
            </w:pPr>
            <w:r>
              <w:rPr>
                <w:color w:val="auto"/>
              </w:rPr>
              <w:t>Introducing Firm</w:t>
            </w:r>
          </w:p>
        </w:tc>
        <w:tc>
          <w:tcPr>
            <w:tcW w:w="5670" w:type="dxa"/>
          </w:tcPr>
          <w:p w14:paraId="7012BA02" w14:textId="77777777" w:rsidR="00AF5DFE" w:rsidRDefault="00AF5DFE">
            <w:pPr>
              <w:rPr>
                <w:color w:val="auto"/>
              </w:rPr>
            </w:pPr>
            <w:r>
              <w:rPr>
                <w:color w:val="auto"/>
              </w:rPr>
              <w:t>See “Common PartyRole Identification for Firms”</w:t>
            </w:r>
          </w:p>
        </w:tc>
      </w:tr>
      <w:tr w:rsidR="00AF5DFE" w14:paraId="65AD95CD" w14:textId="77777777">
        <w:tc>
          <w:tcPr>
            <w:tcW w:w="468" w:type="dxa"/>
          </w:tcPr>
          <w:p w14:paraId="7FAC69B4" w14:textId="77777777" w:rsidR="00AF5DFE" w:rsidRDefault="00AF5DFE">
            <w:pPr>
              <w:rPr>
                <w:color w:val="auto"/>
              </w:rPr>
            </w:pPr>
            <w:r>
              <w:rPr>
                <w:color w:val="auto"/>
              </w:rPr>
              <w:t>7</w:t>
            </w:r>
          </w:p>
        </w:tc>
        <w:tc>
          <w:tcPr>
            <w:tcW w:w="2430" w:type="dxa"/>
          </w:tcPr>
          <w:p w14:paraId="14602DF5" w14:textId="77777777" w:rsidR="00AF5DFE" w:rsidRDefault="00AF5DFE">
            <w:pPr>
              <w:rPr>
                <w:color w:val="auto"/>
              </w:rPr>
            </w:pPr>
            <w:r>
              <w:rPr>
                <w:color w:val="auto"/>
              </w:rPr>
              <w:t>Entering Firm</w:t>
            </w:r>
          </w:p>
        </w:tc>
        <w:tc>
          <w:tcPr>
            <w:tcW w:w="5670" w:type="dxa"/>
          </w:tcPr>
          <w:p w14:paraId="48CFC461" w14:textId="77777777" w:rsidR="00AF5DFE" w:rsidRDefault="00AF5DFE">
            <w:pPr>
              <w:rPr>
                <w:color w:val="auto"/>
              </w:rPr>
            </w:pPr>
            <w:r>
              <w:rPr>
                <w:color w:val="auto"/>
              </w:rPr>
              <w:t>See “Common PartyRole Identification for Firms”</w:t>
            </w:r>
          </w:p>
        </w:tc>
      </w:tr>
      <w:tr w:rsidR="00AF5DFE" w14:paraId="56A764C1" w14:textId="77777777">
        <w:tc>
          <w:tcPr>
            <w:tcW w:w="468" w:type="dxa"/>
          </w:tcPr>
          <w:p w14:paraId="4F58CE23" w14:textId="77777777" w:rsidR="00AF5DFE" w:rsidRDefault="00AF5DFE">
            <w:pPr>
              <w:rPr>
                <w:color w:val="auto"/>
              </w:rPr>
            </w:pPr>
            <w:r>
              <w:rPr>
                <w:color w:val="auto"/>
              </w:rPr>
              <w:t>8</w:t>
            </w:r>
          </w:p>
        </w:tc>
        <w:tc>
          <w:tcPr>
            <w:tcW w:w="2430" w:type="dxa"/>
          </w:tcPr>
          <w:p w14:paraId="1CE8E770" w14:textId="77777777" w:rsidR="00AF5DFE" w:rsidRDefault="00AF5DFE">
            <w:pPr>
              <w:rPr>
                <w:color w:val="auto"/>
              </w:rPr>
            </w:pPr>
            <w:r>
              <w:rPr>
                <w:color w:val="auto"/>
              </w:rPr>
              <w:t>Locate/Lending Firm (for short-sales)</w:t>
            </w:r>
          </w:p>
        </w:tc>
        <w:tc>
          <w:tcPr>
            <w:tcW w:w="5670" w:type="dxa"/>
          </w:tcPr>
          <w:p w14:paraId="2E037B8C" w14:textId="77777777" w:rsidR="00AF5DFE" w:rsidRDefault="00AF5DFE">
            <w:pPr>
              <w:rPr>
                <w:color w:val="auto"/>
              </w:rPr>
            </w:pPr>
            <w:r>
              <w:rPr>
                <w:color w:val="auto"/>
              </w:rPr>
              <w:t>See “Common PartyRole Identification for Firms”</w:t>
            </w:r>
          </w:p>
        </w:tc>
      </w:tr>
      <w:tr w:rsidR="00AF5DFE" w14:paraId="2B786571" w14:textId="77777777">
        <w:tc>
          <w:tcPr>
            <w:tcW w:w="468" w:type="dxa"/>
          </w:tcPr>
          <w:p w14:paraId="6ED1111C" w14:textId="77777777" w:rsidR="00AF5DFE" w:rsidRDefault="00AF5DFE">
            <w:pPr>
              <w:rPr>
                <w:color w:val="auto"/>
              </w:rPr>
            </w:pPr>
            <w:r>
              <w:rPr>
                <w:color w:val="auto"/>
              </w:rPr>
              <w:t>9</w:t>
            </w:r>
          </w:p>
        </w:tc>
        <w:tc>
          <w:tcPr>
            <w:tcW w:w="2430" w:type="dxa"/>
          </w:tcPr>
          <w:p w14:paraId="658A4692" w14:textId="77777777" w:rsidR="00AF5DFE" w:rsidRDefault="00AF5DFE">
            <w:pPr>
              <w:rPr>
                <w:color w:val="auto"/>
              </w:rPr>
            </w:pPr>
            <w:r>
              <w:rPr>
                <w:color w:val="auto"/>
              </w:rPr>
              <w:t>Fund manager Client ID (for CIV)</w:t>
            </w:r>
          </w:p>
        </w:tc>
        <w:tc>
          <w:tcPr>
            <w:tcW w:w="5670" w:type="dxa"/>
          </w:tcPr>
          <w:p w14:paraId="04C2425C" w14:textId="77777777" w:rsidR="00AF5DFE" w:rsidRDefault="00AF5DFE">
            <w:pPr>
              <w:rPr>
                <w:color w:val="auto"/>
              </w:rPr>
            </w:pPr>
            <w:r>
              <w:rPr>
                <w:color w:val="auto"/>
              </w:rPr>
              <w:t>See “Common PartyRole Identification for Firms”</w:t>
            </w:r>
          </w:p>
        </w:tc>
      </w:tr>
      <w:tr w:rsidR="00AF5DFE" w14:paraId="6CDFE57E" w14:textId="77777777">
        <w:tc>
          <w:tcPr>
            <w:tcW w:w="468" w:type="dxa"/>
          </w:tcPr>
          <w:p w14:paraId="44D8655C" w14:textId="77777777" w:rsidR="00AF5DFE" w:rsidRDefault="00AF5DFE">
            <w:pPr>
              <w:rPr>
                <w:color w:val="auto"/>
              </w:rPr>
            </w:pPr>
            <w:r>
              <w:rPr>
                <w:color w:val="auto"/>
              </w:rPr>
              <w:t>10</w:t>
            </w:r>
          </w:p>
        </w:tc>
        <w:tc>
          <w:tcPr>
            <w:tcW w:w="2430" w:type="dxa"/>
          </w:tcPr>
          <w:p w14:paraId="3CB554F0" w14:textId="77777777" w:rsidR="00AF5DFE" w:rsidRDefault="00AF5DFE">
            <w:pPr>
              <w:rPr>
                <w:color w:val="auto"/>
              </w:rPr>
            </w:pPr>
            <w:r>
              <w:rPr>
                <w:color w:val="auto"/>
              </w:rPr>
              <w:t xml:space="preserve">Settlement Location </w:t>
            </w:r>
          </w:p>
        </w:tc>
        <w:tc>
          <w:tcPr>
            <w:tcW w:w="5670" w:type="dxa"/>
          </w:tcPr>
          <w:p w14:paraId="13883EDA" w14:textId="77777777" w:rsidR="00AF5DFE" w:rsidRDefault="00AF5DFE">
            <w:pPr>
              <w:rPr>
                <w:color w:val="auto"/>
              </w:rPr>
            </w:pPr>
            <w:r>
              <w:rPr>
                <w:color w:val="auto"/>
              </w:rPr>
              <w:t>See “Common PartyRole Identification for (Settlement) Locations”</w:t>
            </w:r>
          </w:p>
        </w:tc>
      </w:tr>
      <w:tr w:rsidR="00AF5DFE" w14:paraId="5ACEDE11" w14:textId="77777777">
        <w:tc>
          <w:tcPr>
            <w:tcW w:w="468" w:type="dxa"/>
          </w:tcPr>
          <w:p w14:paraId="64740ABB" w14:textId="77777777" w:rsidR="00AF5DFE" w:rsidRDefault="00AF5DFE">
            <w:pPr>
              <w:rPr>
                <w:color w:val="auto"/>
              </w:rPr>
            </w:pPr>
            <w:r>
              <w:rPr>
                <w:color w:val="auto"/>
              </w:rPr>
              <w:t>11</w:t>
            </w:r>
          </w:p>
        </w:tc>
        <w:tc>
          <w:tcPr>
            <w:tcW w:w="2430" w:type="dxa"/>
          </w:tcPr>
          <w:p w14:paraId="52CCA0CB" w14:textId="77777777" w:rsidR="00AF5DFE" w:rsidRDefault="00AF5DFE">
            <w:pPr>
              <w:rPr>
                <w:color w:val="auto"/>
              </w:rPr>
            </w:pPr>
            <w:r>
              <w:rPr>
                <w:color w:val="auto"/>
              </w:rPr>
              <w:t>Order Origination Trader (associated with Order Origination Firm – e.g. trader who initiates/submits the order)</w:t>
            </w:r>
          </w:p>
        </w:tc>
        <w:tc>
          <w:tcPr>
            <w:tcW w:w="5670" w:type="dxa"/>
          </w:tcPr>
          <w:p w14:paraId="0F416510" w14:textId="77777777" w:rsidR="00AF5DFE" w:rsidRDefault="00AF5DFE">
            <w:pPr>
              <w:rPr>
                <w:color w:val="auto"/>
              </w:rPr>
            </w:pPr>
            <w:r>
              <w:rPr>
                <w:color w:val="auto"/>
              </w:rPr>
              <w:t>See “Common PartyRole Identification for Traders”</w:t>
            </w:r>
          </w:p>
        </w:tc>
      </w:tr>
      <w:tr w:rsidR="00AF5DFE" w14:paraId="2AA95487" w14:textId="77777777">
        <w:tc>
          <w:tcPr>
            <w:tcW w:w="468" w:type="dxa"/>
          </w:tcPr>
          <w:p w14:paraId="4D2A286A" w14:textId="77777777" w:rsidR="00AF5DFE" w:rsidRDefault="00AF5DFE">
            <w:pPr>
              <w:rPr>
                <w:color w:val="auto"/>
              </w:rPr>
            </w:pPr>
            <w:r>
              <w:rPr>
                <w:color w:val="auto"/>
              </w:rPr>
              <w:t>12</w:t>
            </w:r>
          </w:p>
        </w:tc>
        <w:tc>
          <w:tcPr>
            <w:tcW w:w="2430" w:type="dxa"/>
          </w:tcPr>
          <w:p w14:paraId="655D361C" w14:textId="77777777" w:rsidR="00AF5DFE" w:rsidRDefault="00AF5DFE">
            <w:pPr>
              <w:rPr>
                <w:color w:val="auto"/>
              </w:rPr>
            </w:pPr>
            <w:r>
              <w:rPr>
                <w:color w:val="auto"/>
              </w:rPr>
              <w:t>Executing Trader (associated with Executing Firm - actually executes)</w:t>
            </w:r>
          </w:p>
        </w:tc>
        <w:tc>
          <w:tcPr>
            <w:tcW w:w="5670" w:type="dxa"/>
          </w:tcPr>
          <w:p w14:paraId="43F1B493" w14:textId="77777777" w:rsidR="00AF5DFE" w:rsidRDefault="00AF5DFE">
            <w:pPr>
              <w:rPr>
                <w:color w:val="auto"/>
              </w:rPr>
            </w:pPr>
            <w:r>
              <w:rPr>
                <w:color w:val="auto"/>
              </w:rPr>
              <w:t>See “Common PartyRole Identification for Traders”</w:t>
            </w:r>
          </w:p>
        </w:tc>
      </w:tr>
      <w:tr w:rsidR="00AF5DFE" w14:paraId="6E4D6796" w14:textId="77777777">
        <w:tc>
          <w:tcPr>
            <w:tcW w:w="468" w:type="dxa"/>
          </w:tcPr>
          <w:p w14:paraId="3D1C92D0" w14:textId="77777777" w:rsidR="00AF5DFE" w:rsidRDefault="00AF5DFE">
            <w:pPr>
              <w:rPr>
                <w:color w:val="auto"/>
              </w:rPr>
            </w:pPr>
            <w:r>
              <w:rPr>
                <w:color w:val="auto"/>
              </w:rPr>
              <w:t>13</w:t>
            </w:r>
          </w:p>
        </w:tc>
        <w:tc>
          <w:tcPr>
            <w:tcW w:w="2430" w:type="dxa"/>
          </w:tcPr>
          <w:p w14:paraId="0C391241" w14:textId="77777777" w:rsidR="00AF5DFE" w:rsidRDefault="00AF5DFE">
            <w:pPr>
              <w:rPr>
                <w:color w:val="auto"/>
              </w:rPr>
            </w:pPr>
            <w:r>
              <w:rPr>
                <w:color w:val="auto"/>
              </w:rPr>
              <w:t>Order Origination Firm (e.g. buyside firm)</w:t>
            </w:r>
          </w:p>
        </w:tc>
        <w:tc>
          <w:tcPr>
            <w:tcW w:w="5670" w:type="dxa"/>
          </w:tcPr>
          <w:p w14:paraId="047DEF2E" w14:textId="77777777" w:rsidR="00AF5DFE" w:rsidRDefault="00AF5DFE">
            <w:pPr>
              <w:rPr>
                <w:color w:val="auto"/>
              </w:rPr>
            </w:pPr>
            <w:r>
              <w:rPr>
                <w:color w:val="auto"/>
              </w:rPr>
              <w:t>See “Common PartyRole Identification for Firms”</w:t>
            </w:r>
          </w:p>
        </w:tc>
      </w:tr>
      <w:tr w:rsidR="00AF5DFE" w14:paraId="700D92F4" w14:textId="77777777">
        <w:tc>
          <w:tcPr>
            <w:tcW w:w="468" w:type="dxa"/>
          </w:tcPr>
          <w:p w14:paraId="2A8BE852" w14:textId="77777777" w:rsidR="00AF5DFE" w:rsidRDefault="00AF5DFE">
            <w:pPr>
              <w:rPr>
                <w:color w:val="auto"/>
              </w:rPr>
            </w:pPr>
            <w:r>
              <w:rPr>
                <w:color w:val="auto"/>
              </w:rPr>
              <w:t>14</w:t>
            </w:r>
          </w:p>
        </w:tc>
        <w:tc>
          <w:tcPr>
            <w:tcW w:w="2430" w:type="dxa"/>
          </w:tcPr>
          <w:p w14:paraId="545C4AF5" w14:textId="77777777" w:rsidR="00AF5DFE" w:rsidRDefault="00AF5DFE">
            <w:pPr>
              <w:rPr>
                <w:color w:val="auto"/>
              </w:rPr>
            </w:pPr>
            <w:r>
              <w:rPr>
                <w:color w:val="auto"/>
              </w:rPr>
              <w:t>Giveup Clearing Firm (firm to which trade is given up)</w:t>
            </w:r>
          </w:p>
        </w:tc>
        <w:tc>
          <w:tcPr>
            <w:tcW w:w="5670" w:type="dxa"/>
          </w:tcPr>
          <w:p w14:paraId="73B4898B" w14:textId="77777777" w:rsidR="00AF5DFE" w:rsidRDefault="00AF5DFE">
            <w:pPr>
              <w:rPr>
                <w:color w:val="auto"/>
              </w:rPr>
            </w:pPr>
            <w:r>
              <w:rPr>
                <w:color w:val="auto"/>
              </w:rPr>
              <w:t>See “Common PartyRole Identification for Firms”</w:t>
            </w:r>
          </w:p>
        </w:tc>
      </w:tr>
      <w:tr w:rsidR="00AF5DFE" w14:paraId="092CD1B9" w14:textId="77777777">
        <w:tc>
          <w:tcPr>
            <w:tcW w:w="468" w:type="dxa"/>
          </w:tcPr>
          <w:p w14:paraId="53CB856A" w14:textId="77777777" w:rsidR="00AF5DFE" w:rsidRDefault="00AF5DFE">
            <w:pPr>
              <w:rPr>
                <w:color w:val="auto"/>
              </w:rPr>
            </w:pPr>
            <w:r>
              <w:rPr>
                <w:color w:val="auto"/>
              </w:rPr>
              <w:t>15</w:t>
            </w:r>
          </w:p>
        </w:tc>
        <w:tc>
          <w:tcPr>
            <w:tcW w:w="2430" w:type="dxa"/>
          </w:tcPr>
          <w:p w14:paraId="41CA0734" w14:textId="77777777" w:rsidR="00AF5DFE" w:rsidRDefault="00AF5DFE">
            <w:pPr>
              <w:rPr>
                <w:color w:val="auto"/>
              </w:rPr>
            </w:pPr>
            <w:r>
              <w:rPr>
                <w:color w:val="auto"/>
              </w:rPr>
              <w:t>Correspondent Clearing Firm</w:t>
            </w:r>
          </w:p>
        </w:tc>
        <w:tc>
          <w:tcPr>
            <w:tcW w:w="5670" w:type="dxa"/>
          </w:tcPr>
          <w:p w14:paraId="7E832B9B" w14:textId="77777777" w:rsidR="00AF5DFE" w:rsidRDefault="00AF5DFE">
            <w:pPr>
              <w:rPr>
                <w:color w:val="auto"/>
              </w:rPr>
            </w:pPr>
            <w:r>
              <w:rPr>
                <w:color w:val="auto"/>
              </w:rPr>
              <w:t>See “Common PartyRole Identification for Firms”</w:t>
            </w:r>
          </w:p>
        </w:tc>
      </w:tr>
      <w:tr w:rsidR="00AF5DFE" w14:paraId="354A697A" w14:textId="77777777">
        <w:tc>
          <w:tcPr>
            <w:tcW w:w="468" w:type="dxa"/>
          </w:tcPr>
          <w:p w14:paraId="177655CA" w14:textId="77777777" w:rsidR="00AF5DFE" w:rsidRDefault="00AF5DFE">
            <w:pPr>
              <w:rPr>
                <w:color w:val="auto"/>
              </w:rPr>
            </w:pPr>
            <w:r>
              <w:rPr>
                <w:color w:val="auto"/>
              </w:rPr>
              <w:t>16</w:t>
            </w:r>
          </w:p>
        </w:tc>
        <w:tc>
          <w:tcPr>
            <w:tcW w:w="2430" w:type="dxa"/>
          </w:tcPr>
          <w:p w14:paraId="31C5E6F9" w14:textId="77777777" w:rsidR="00AF5DFE" w:rsidRDefault="00AF5DFE">
            <w:pPr>
              <w:rPr>
                <w:color w:val="auto"/>
              </w:rPr>
            </w:pPr>
            <w:r>
              <w:rPr>
                <w:color w:val="auto"/>
              </w:rPr>
              <w:t>Executing System</w:t>
            </w:r>
          </w:p>
        </w:tc>
        <w:tc>
          <w:tcPr>
            <w:tcW w:w="5670" w:type="dxa"/>
          </w:tcPr>
          <w:p w14:paraId="103AA7F7" w14:textId="77777777" w:rsidR="00AF5DFE" w:rsidRDefault="00AF5DFE">
            <w:pPr>
              <w:rPr>
                <w:color w:val="auto"/>
              </w:rPr>
            </w:pPr>
            <w:r>
              <w:rPr>
                <w:color w:val="auto"/>
              </w:rPr>
              <w:t>See “Common PartyRole Identification for Execution Systems”</w:t>
            </w:r>
          </w:p>
        </w:tc>
      </w:tr>
      <w:tr w:rsidR="00AF5DFE" w14:paraId="6BA380C3" w14:textId="77777777">
        <w:tc>
          <w:tcPr>
            <w:tcW w:w="468" w:type="dxa"/>
          </w:tcPr>
          <w:p w14:paraId="02BD3063" w14:textId="77777777" w:rsidR="00AF5DFE" w:rsidRDefault="00AF5DFE">
            <w:pPr>
              <w:rPr>
                <w:color w:val="auto"/>
              </w:rPr>
            </w:pPr>
            <w:r>
              <w:rPr>
                <w:color w:val="auto"/>
              </w:rPr>
              <w:t>17</w:t>
            </w:r>
          </w:p>
        </w:tc>
        <w:tc>
          <w:tcPr>
            <w:tcW w:w="2430" w:type="dxa"/>
          </w:tcPr>
          <w:p w14:paraId="2EF5E8E2" w14:textId="77777777" w:rsidR="00AF5DFE" w:rsidRDefault="00AF5DFE">
            <w:pPr>
              <w:rPr>
                <w:color w:val="auto"/>
              </w:rPr>
            </w:pPr>
            <w:r>
              <w:rPr>
                <w:color w:val="auto"/>
              </w:rPr>
              <w:t>Contra Firm</w:t>
            </w:r>
          </w:p>
        </w:tc>
        <w:tc>
          <w:tcPr>
            <w:tcW w:w="5670" w:type="dxa"/>
          </w:tcPr>
          <w:p w14:paraId="2AF3F24F" w14:textId="77777777" w:rsidR="00AF5DFE" w:rsidRDefault="00AF5DFE">
            <w:pPr>
              <w:rPr>
                <w:color w:val="auto"/>
              </w:rPr>
            </w:pPr>
            <w:r>
              <w:rPr>
                <w:color w:val="auto"/>
              </w:rPr>
              <w:t>See “Common PartyRole Identification for Firms”</w:t>
            </w:r>
          </w:p>
        </w:tc>
      </w:tr>
      <w:tr w:rsidR="00AF5DFE" w14:paraId="4EC14C27" w14:textId="77777777">
        <w:tc>
          <w:tcPr>
            <w:tcW w:w="468" w:type="dxa"/>
          </w:tcPr>
          <w:p w14:paraId="7A8F9E4A" w14:textId="77777777" w:rsidR="00AF5DFE" w:rsidRDefault="00AF5DFE">
            <w:pPr>
              <w:rPr>
                <w:color w:val="auto"/>
              </w:rPr>
            </w:pPr>
            <w:r>
              <w:rPr>
                <w:color w:val="auto"/>
              </w:rPr>
              <w:t>18</w:t>
            </w:r>
          </w:p>
        </w:tc>
        <w:tc>
          <w:tcPr>
            <w:tcW w:w="2430" w:type="dxa"/>
          </w:tcPr>
          <w:p w14:paraId="72B87AFC" w14:textId="77777777" w:rsidR="00AF5DFE" w:rsidRDefault="00AF5DFE">
            <w:pPr>
              <w:rPr>
                <w:color w:val="auto"/>
              </w:rPr>
            </w:pPr>
            <w:r>
              <w:rPr>
                <w:color w:val="auto"/>
              </w:rPr>
              <w:t>Contra Clearing Firm</w:t>
            </w:r>
          </w:p>
        </w:tc>
        <w:tc>
          <w:tcPr>
            <w:tcW w:w="5670" w:type="dxa"/>
          </w:tcPr>
          <w:p w14:paraId="2A530A5D" w14:textId="77777777" w:rsidR="00AF5DFE" w:rsidRDefault="00AF5DFE">
            <w:pPr>
              <w:rPr>
                <w:color w:val="auto"/>
              </w:rPr>
            </w:pPr>
            <w:r>
              <w:rPr>
                <w:color w:val="auto"/>
              </w:rPr>
              <w:t>See “Common PartyRole Identification for Firms”</w:t>
            </w:r>
          </w:p>
        </w:tc>
      </w:tr>
      <w:tr w:rsidR="00AF5DFE" w14:paraId="22A93559" w14:textId="77777777">
        <w:trPr>
          <w:trHeight w:val="368"/>
        </w:trPr>
        <w:tc>
          <w:tcPr>
            <w:tcW w:w="468" w:type="dxa"/>
          </w:tcPr>
          <w:p w14:paraId="6893611D" w14:textId="77777777" w:rsidR="00AF5DFE" w:rsidRDefault="00AF5DFE">
            <w:pPr>
              <w:rPr>
                <w:color w:val="auto"/>
              </w:rPr>
            </w:pPr>
            <w:r>
              <w:rPr>
                <w:color w:val="auto"/>
              </w:rPr>
              <w:t>19</w:t>
            </w:r>
          </w:p>
        </w:tc>
        <w:tc>
          <w:tcPr>
            <w:tcW w:w="2430" w:type="dxa"/>
          </w:tcPr>
          <w:p w14:paraId="7901736B" w14:textId="77777777" w:rsidR="00AF5DFE" w:rsidRDefault="00AF5DFE">
            <w:pPr>
              <w:rPr>
                <w:color w:val="auto"/>
              </w:rPr>
            </w:pPr>
            <w:r>
              <w:rPr>
                <w:color w:val="auto"/>
              </w:rPr>
              <w:t>Sponsoring Firm</w:t>
            </w:r>
          </w:p>
        </w:tc>
        <w:tc>
          <w:tcPr>
            <w:tcW w:w="5670" w:type="dxa"/>
          </w:tcPr>
          <w:p w14:paraId="47B5C090" w14:textId="77777777" w:rsidR="00AF5DFE" w:rsidRDefault="00AF5DFE">
            <w:pPr>
              <w:rPr>
                <w:color w:val="auto"/>
              </w:rPr>
            </w:pPr>
            <w:r>
              <w:rPr>
                <w:color w:val="auto"/>
              </w:rPr>
              <w:t>See “Common PartyRole Identification for Firms”</w:t>
            </w:r>
          </w:p>
        </w:tc>
      </w:tr>
      <w:tr w:rsidR="00AF5DFE" w14:paraId="7AB570F6" w14:textId="77777777">
        <w:trPr>
          <w:trHeight w:val="368"/>
        </w:trPr>
        <w:tc>
          <w:tcPr>
            <w:tcW w:w="468" w:type="dxa"/>
          </w:tcPr>
          <w:p w14:paraId="5070536D" w14:textId="77777777" w:rsidR="00AF5DFE" w:rsidRDefault="00AF5DFE">
            <w:pPr>
              <w:rPr>
                <w:color w:val="auto"/>
              </w:rPr>
            </w:pPr>
            <w:r>
              <w:rPr>
                <w:color w:val="auto"/>
              </w:rPr>
              <w:t>20</w:t>
            </w:r>
          </w:p>
        </w:tc>
        <w:tc>
          <w:tcPr>
            <w:tcW w:w="2430" w:type="dxa"/>
          </w:tcPr>
          <w:p w14:paraId="003D4A01" w14:textId="77777777" w:rsidR="00AF5DFE" w:rsidRDefault="00AF5DFE">
            <w:pPr>
              <w:rPr>
                <w:color w:val="auto"/>
              </w:rPr>
            </w:pPr>
            <w:r>
              <w:rPr>
                <w:color w:val="auto"/>
              </w:rPr>
              <w:t>Underlying Contra Firm</w:t>
            </w:r>
          </w:p>
        </w:tc>
        <w:tc>
          <w:tcPr>
            <w:tcW w:w="5670" w:type="dxa"/>
          </w:tcPr>
          <w:p w14:paraId="4A4CADD4" w14:textId="77777777" w:rsidR="00AF5DFE" w:rsidRDefault="00AF5DFE">
            <w:pPr>
              <w:rPr>
                <w:color w:val="auto"/>
              </w:rPr>
            </w:pPr>
            <w:r>
              <w:rPr>
                <w:color w:val="auto"/>
              </w:rPr>
              <w:t>See “Common PartyRole Identification for Firms”</w:t>
            </w:r>
          </w:p>
        </w:tc>
      </w:tr>
      <w:tr w:rsidR="00AF5DFE" w14:paraId="368FDA42" w14:textId="77777777">
        <w:trPr>
          <w:trHeight w:val="368"/>
        </w:trPr>
        <w:tc>
          <w:tcPr>
            <w:tcW w:w="468" w:type="dxa"/>
          </w:tcPr>
          <w:p w14:paraId="1DBB7884" w14:textId="77777777" w:rsidR="00AF5DFE" w:rsidRDefault="00AF5DFE">
            <w:pPr>
              <w:rPr>
                <w:color w:val="auto"/>
              </w:rPr>
            </w:pPr>
            <w:r>
              <w:rPr>
                <w:color w:val="auto"/>
              </w:rPr>
              <w:t>21</w:t>
            </w:r>
          </w:p>
        </w:tc>
        <w:tc>
          <w:tcPr>
            <w:tcW w:w="2430" w:type="dxa"/>
          </w:tcPr>
          <w:p w14:paraId="3C0B3034" w14:textId="77777777" w:rsidR="00AF5DFE" w:rsidRDefault="00AF5DFE">
            <w:pPr>
              <w:rPr>
                <w:color w:val="auto"/>
              </w:rPr>
            </w:pPr>
            <w:r>
              <w:t>Clearing Organization</w:t>
            </w:r>
          </w:p>
        </w:tc>
        <w:tc>
          <w:tcPr>
            <w:tcW w:w="5670" w:type="dxa"/>
          </w:tcPr>
          <w:p w14:paraId="144502FA" w14:textId="77777777" w:rsidR="00AF5DFE" w:rsidRDefault="00AF5DFE">
            <w:pPr>
              <w:rPr>
                <w:color w:val="auto"/>
              </w:rPr>
            </w:pPr>
            <w:r>
              <w:rPr>
                <w:color w:val="auto"/>
              </w:rPr>
              <w:t>See “Common PartyRole Identification for Firms”</w:t>
            </w:r>
          </w:p>
        </w:tc>
      </w:tr>
      <w:tr w:rsidR="00AF5DFE" w14:paraId="67F7894C" w14:textId="77777777">
        <w:trPr>
          <w:trHeight w:val="368"/>
        </w:trPr>
        <w:tc>
          <w:tcPr>
            <w:tcW w:w="468" w:type="dxa"/>
          </w:tcPr>
          <w:p w14:paraId="47B4DA9C" w14:textId="77777777" w:rsidR="00AF5DFE" w:rsidRDefault="00AF5DFE">
            <w:pPr>
              <w:rPr>
                <w:color w:val="auto"/>
              </w:rPr>
            </w:pPr>
            <w:r>
              <w:rPr>
                <w:color w:val="auto"/>
              </w:rPr>
              <w:t>22</w:t>
            </w:r>
          </w:p>
        </w:tc>
        <w:tc>
          <w:tcPr>
            <w:tcW w:w="2430" w:type="dxa"/>
          </w:tcPr>
          <w:p w14:paraId="00337B33" w14:textId="77777777" w:rsidR="00AF5DFE" w:rsidRDefault="00AF5DFE">
            <w:pPr>
              <w:rPr>
                <w:color w:val="auto"/>
              </w:rPr>
            </w:pPr>
            <w:r>
              <w:t>Exchange</w:t>
            </w:r>
          </w:p>
        </w:tc>
        <w:tc>
          <w:tcPr>
            <w:tcW w:w="5670" w:type="dxa"/>
          </w:tcPr>
          <w:p w14:paraId="520A15EA" w14:textId="77777777" w:rsidR="00AF5DFE" w:rsidRDefault="00AF5DFE">
            <w:pPr>
              <w:rPr>
                <w:color w:val="auto"/>
              </w:rPr>
            </w:pPr>
            <w:r>
              <w:rPr>
                <w:color w:val="auto"/>
              </w:rPr>
              <w:t>See “Common PartyRole Identification for Execution Systems”</w:t>
            </w:r>
          </w:p>
        </w:tc>
      </w:tr>
      <w:tr w:rsidR="00AF5DFE" w14:paraId="7231563E" w14:textId="77777777">
        <w:trPr>
          <w:trHeight w:val="368"/>
        </w:trPr>
        <w:tc>
          <w:tcPr>
            <w:tcW w:w="468" w:type="dxa"/>
          </w:tcPr>
          <w:p w14:paraId="1E5B284A" w14:textId="77777777" w:rsidR="00AF5DFE" w:rsidRDefault="00AF5DFE">
            <w:pPr>
              <w:rPr>
                <w:color w:val="auto"/>
              </w:rPr>
            </w:pPr>
            <w:r>
              <w:rPr>
                <w:color w:val="auto"/>
              </w:rPr>
              <w:t>24</w:t>
            </w:r>
          </w:p>
        </w:tc>
        <w:tc>
          <w:tcPr>
            <w:tcW w:w="2430" w:type="dxa"/>
          </w:tcPr>
          <w:p w14:paraId="2A256624" w14:textId="77777777" w:rsidR="00AF5DFE" w:rsidRDefault="00AF5DFE">
            <w:pPr>
              <w:rPr>
                <w:color w:val="auto"/>
              </w:rPr>
            </w:pPr>
            <w:r>
              <w:t>Customer Account</w:t>
            </w:r>
          </w:p>
        </w:tc>
        <w:tc>
          <w:tcPr>
            <w:tcW w:w="5670" w:type="dxa"/>
          </w:tcPr>
          <w:p w14:paraId="77CC42F3" w14:textId="77777777" w:rsidR="00AF5DFE" w:rsidRDefault="00AF5DFE">
            <w:pPr>
              <w:rPr>
                <w:color w:val="auto"/>
              </w:rPr>
            </w:pPr>
            <w:r>
              <w:rPr>
                <w:color w:val="auto"/>
              </w:rPr>
              <w:t>See “Common PartyRole Identification for Accounts”</w:t>
            </w:r>
          </w:p>
        </w:tc>
      </w:tr>
      <w:tr w:rsidR="00AF5DFE" w14:paraId="1527B61A" w14:textId="77777777">
        <w:trPr>
          <w:trHeight w:val="368"/>
        </w:trPr>
        <w:tc>
          <w:tcPr>
            <w:tcW w:w="468" w:type="dxa"/>
          </w:tcPr>
          <w:p w14:paraId="69C66D00" w14:textId="77777777" w:rsidR="00AF5DFE" w:rsidRDefault="00AF5DFE">
            <w:pPr>
              <w:rPr>
                <w:color w:val="auto"/>
              </w:rPr>
            </w:pPr>
            <w:r>
              <w:rPr>
                <w:color w:val="auto"/>
              </w:rPr>
              <w:t>25</w:t>
            </w:r>
          </w:p>
        </w:tc>
        <w:tc>
          <w:tcPr>
            <w:tcW w:w="2430" w:type="dxa"/>
          </w:tcPr>
          <w:p w14:paraId="7C50892A" w14:textId="77777777" w:rsidR="00AF5DFE" w:rsidRDefault="00AF5DFE">
            <w:pPr>
              <w:rPr>
                <w:color w:val="auto"/>
              </w:rPr>
            </w:pPr>
            <w:r>
              <w:t>Correspondent Clearing Organization</w:t>
            </w:r>
          </w:p>
        </w:tc>
        <w:tc>
          <w:tcPr>
            <w:tcW w:w="5670" w:type="dxa"/>
          </w:tcPr>
          <w:p w14:paraId="38AB0D3D" w14:textId="77777777" w:rsidR="00AF5DFE" w:rsidRDefault="00AF5DFE">
            <w:pPr>
              <w:rPr>
                <w:color w:val="auto"/>
              </w:rPr>
            </w:pPr>
            <w:r>
              <w:rPr>
                <w:color w:val="auto"/>
              </w:rPr>
              <w:t>See “Common PartyRole Identification for Firms”</w:t>
            </w:r>
          </w:p>
        </w:tc>
      </w:tr>
      <w:tr w:rsidR="00AF5DFE" w14:paraId="70D79D44" w14:textId="77777777">
        <w:trPr>
          <w:trHeight w:val="368"/>
        </w:trPr>
        <w:tc>
          <w:tcPr>
            <w:tcW w:w="468" w:type="dxa"/>
          </w:tcPr>
          <w:p w14:paraId="2F81CE3A" w14:textId="77777777" w:rsidR="00AF5DFE" w:rsidRDefault="00AF5DFE">
            <w:pPr>
              <w:rPr>
                <w:color w:val="auto"/>
              </w:rPr>
            </w:pPr>
            <w:r>
              <w:rPr>
                <w:color w:val="auto"/>
              </w:rPr>
              <w:t>26</w:t>
            </w:r>
          </w:p>
        </w:tc>
        <w:tc>
          <w:tcPr>
            <w:tcW w:w="2430" w:type="dxa"/>
          </w:tcPr>
          <w:p w14:paraId="21D14530" w14:textId="77777777" w:rsidR="00AF5DFE" w:rsidRDefault="00AF5DFE">
            <w:pPr>
              <w:rPr>
                <w:color w:val="auto"/>
              </w:rPr>
            </w:pPr>
            <w:r>
              <w:t>Correspondent Broker</w:t>
            </w:r>
          </w:p>
        </w:tc>
        <w:tc>
          <w:tcPr>
            <w:tcW w:w="5670" w:type="dxa"/>
          </w:tcPr>
          <w:p w14:paraId="74580C2A" w14:textId="77777777" w:rsidR="00AF5DFE" w:rsidRDefault="00AF5DFE">
            <w:pPr>
              <w:rPr>
                <w:color w:val="auto"/>
              </w:rPr>
            </w:pPr>
            <w:r>
              <w:rPr>
                <w:color w:val="auto"/>
              </w:rPr>
              <w:t>See “Common PartyRole Identification for Firms”</w:t>
            </w:r>
          </w:p>
        </w:tc>
      </w:tr>
      <w:tr w:rsidR="00AF5DFE" w14:paraId="0FCA418C" w14:textId="77777777">
        <w:trPr>
          <w:trHeight w:val="368"/>
        </w:trPr>
        <w:tc>
          <w:tcPr>
            <w:tcW w:w="468" w:type="dxa"/>
          </w:tcPr>
          <w:p w14:paraId="1AB93D34" w14:textId="77777777" w:rsidR="00AF5DFE" w:rsidRDefault="00AF5DFE">
            <w:pPr>
              <w:rPr>
                <w:color w:val="auto"/>
              </w:rPr>
            </w:pPr>
            <w:r>
              <w:rPr>
                <w:color w:val="auto"/>
              </w:rPr>
              <w:t>27</w:t>
            </w:r>
          </w:p>
        </w:tc>
        <w:tc>
          <w:tcPr>
            <w:tcW w:w="2430" w:type="dxa"/>
          </w:tcPr>
          <w:p w14:paraId="4F6DC556" w14:textId="77777777" w:rsidR="00AF5DFE" w:rsidRDefault="00AF5DFE">
            <w:pPr>
              <w:rPr>
                <w:color w:val="auto"/>
              </w:rPr>
            </w:pPr>
            <w:r>
              <w:t>Buyer/Seller (Receiver/Deliverer)</w:t>
            </w:r>
          </w:p>
        </w:tc>
        <w:tc>
          <w:tcPr>
            <w:tcW w:w="5670" w:type="dxa"/>
          </w:tcPr>
          <w:p w14:paraId="41385F17" w14:textId="77777777" w:rsidR="00AF5DFE" w:rsidRDefault="00AF5DFE">
            <w:pPr>
              <w:rPr>
                <w:color w:val="auto"/>
              </w:rPr>
            </w:pPr>
            <w:r>
              <w:rPr>
                <w:color w:val="auto"/>
              </w:rPr>
              <w:t xml:space="preserve">See </w:t>
            </w:r>
            <w:r>
              <w:t>"Common PartyRole Identification for Buyer/Seller, Custodian, Intermediary, Agent or Beneficiary"</w:t>
            </w:r>
          </w:p>
          <w:p w14:paraId="2AA4CFF2" w14:textId="77777777" w:rsidR="00AF5DFE" w:rsidRDefault="00AF5DFE">
            <w:pPr>
              <w:rPr>
                <w:color w:val="auto"/>
              </w:rPr>
            </w:pPr>
            <w:r>
              <w:rPr>
                <w:color w:val="auto"/>
              </w:rPr>
              <w:t>Value intended to be used in SettlParties component block (note these values correspond to ISO15022 settlement party categories)</w:t>
            </w:r>
          </w:p>
        </w:tc>
      </w:tr>
      <w:tr w:rsidR="00AF5DFE" w14:paraId="0A0D65AD" w14:textId="77777777">
        <w:trPr>
          <w:trHeight w:val="368"/>
        </w:trPr>
        <w:tc>
          <w:tcPr>
            <w:tcW w:w="468" w:type="dxa"/>
          </w:tcPr>
          <w:p w14:paraId="5D414809" w14:textId="77777777" w:rsidR="00AF5DFE" w:rsidRDefault="00AF5DFE">
            <w:pPr>
              <w:rPr>
                <w:color w:val="auto"/>
              </w:rPr>
            </w:pPr>
            <w:r>
              <w:rPr>
                <w:color w:val="auto"/>
              </w:rPr>
              <w:t>28</w:t>
            </w:r>
          </w:p>
        </w:tc>
        <w:tc>
          <w:tcPr>
            <w:tcW w:w="2430" w:type="dxa"/>
          </w:tcPr>
          <w:p w14:paraId="2C75799B" w14:textId="77777777" w:rsidR="00AF5DFE" w:rsidRDefault="00AF5DFE">
            <w:pPr>
              <w:rPr>
                <w:color w:val="auto"/>
              </w:rPr>
            </w:pPr>
            <w:r>
              <w:t>Custodian</w:t>
            </w:r>
          </w:p>
        </w:tc>
        <w:tc>
          <w:tcPr>
            <w:tcW w:w="5670" w:type="dxa"/>
          </w:tcPr>
          <w:p w14:paraId="31C6FE36" w14:textId="77777777" w:rsidR="00AF5DFE" w:rsidRDefault="00AF5DFE">
            <w:pPr>
              <w:rPr>
                <w:color w:val="auto"/>
              </w:rPr>
            </w:pPr>
            <w:r>
              <w:rPr>
                <w:color w:val="auto"/>
              </w:rPr>
              <w:t xml:space="preserve">See </w:t>
            </w:r>
            <w:r>
              <w:t>"Common PartyRole Identification for Buyer/Seller, Custodian, Intermediary, Agent or Beneficiary"</w:t>
            </w:r>
          </w:p>
          <w:p w14:paraId="3A131B5C" w14:textId="77777777" w:rsidR="00AF5DFE" w:rsidRDefault="00AF5DFE">
            <w:pPr>
              <w:rPr>
                <w:color w:val="auto"/>
              </w:rPr>
            </w:pPr>
            <w:r>
              <w:rPr>
                <w:color w:val="auto"/>
              </w:rPr>
              <w:t>Value intended to be used in SettlParties component block (note these values correspond to ISO15022 settlement party categories)</w:t>
            </w:r>
          </w:p>
        </w:tc>
      </w:tr>
      <w:tr w:rsidR="00AF5DFE" w14:paraId="0F2A86D8" w14:textId="77777777">
        <w:trPr>
          <w:trHeight w:val="368"/>
        </w:trPr>
        <w:tc>
          <w:tcPr>
            <w:tcW w:w="468" w:type="dxa"/>
          </w:tcPr>
          <w:p w14:paraId="3F025BBD" w14:textId="77777777" w:rsidR="00AF5DFE" w:rsidRDefault="00AF5DFE">
            <w:pPr>
              <w:rPr>
                <w:color w:val="auto"/>
              </w:rPr>
            </w:pPr>
            <w:r>
              <w:rPr>
                <w:color w:val="auto"/>
              </w:rPr>
              <w:t>29</w:t>
            </w:r>
          </w:p>
        </w:tc>
        <w:tc>
          <w:tcPr>
            <w:tcW w:w="2430" w:type="dxa"/>
          </w:tcPr>
          <w:p w14:paraId="58863CD9" w14:textId="77777777" w:rsidR="00AF5DFE" w:rsidRDefault="00AF5DFE">
            <w:pPr>
              <w:rPr>
                <w:color w:val="auto"/>
              </w:rPr>
            </w:pPr>
            <w:r>
              <w:t>Intermediary</w:t>
            </w:r>
          </w:p>
        </w:tc>
        <w:tc>
          <w:tcPr>
            <w:tcW w:w="5670" w:type="dxa"/>
          </w:tcPr>
          <w:p w14:paraId="30D92CD8" w14:textId="77777777" w:rsidR="00AF5DFE" w:rsidRDefault="00AF5DFE">
            <w:pPr>
              <w:rPr>
                <w:color w:val="auto"/>
              </w:rPr>
            </w:pPr>
            <w:r>
              <w:rPr>
                <w:color w:val="auto"/>
              </w:rPr>
              <w:t xml:space="preserve">See </w:t>
            </w:r>
            <w:r>
              <w:t>"Common PartyRole Identification for Buyer/Seller, Custodian, Intermediary, Agent or Beneficiary"</w:t>
            </w:r>
          </w:p>
          <w:p w14:paraId="169A3669" w14:textId="77777777" w:rsidR="00AF5DFE" w:rsidRDefault="00AF5DFE">
            <w:pPr>
              <w:rPr>
                <w:color w:val="auto"/>
              </w:rPr>
            </w:pPr>
            <w:r>
              <w:rPr>
                <w:color w:val="auto"/>
              </w:rPr>
              <w:t>Value intended to be used in SettlParties component block (note these values correspond to ISO15022 settlement party categories)</w:t>
            </w:r>
          </w:p>
          <w:p w14:paraId="352608C0" w14:textId="77777777" w:rsidR="00AF5DFE" w:rsidRDefault="00AF5DFE">
            <w:pPr>
              <w:rPr>
                <w:color w:val="auto"/>
              </w:rPr>
            </w:pPr>
            <w:r>
              <w:rPr>
                <w:color w:val="auto"/>
              </w:rPr>
              <w:t>Note it is possible to have multiple parties with this role in a SettlParties component block (intermediary 1, intermediary 2 etc.) in which case the PartySubID is used to distinguish between them</w:t>
            </w:r>
          </w:p>
        </w:tc>
      </w:tr>
      <w:tr w:rsidR="00AF5DFE" w14:paraId="3D3B0C7F" w14:textId="77777777">
        <w:trPr>
          <w:trHeight w:val="368"/>
        </w:trPr>
        <w:tc>
          <w:tcPr>
            <w:tcW w:w="468" w:type="dxa"/>
          </w:tcPr>
          <w:p w14:paraId="6D83BED1" w14:textId="77777777" w:rsidR="00AF5DFE" w:rsidRDefault="00AF5DFE">
            <w:pPr>
              <w:rPr>
                <w:color w:val="auto"/>
              </w:rPr>
            </w:pPr>
            <w:r>
              <w:rPr>
                <w:color w:val="auto"/>
              </w:rPr>
              <w:t>30</w:t>
            </w:r>
          </w:p>
        </w:tc>
        <w:tc>
          <w:tcPr>
            <w:tcW w:w="2430" w:type="dxa"/>
          </w:tcPr>
          <w:p w14:paraId="723C5A86" w14:textId="77777777" w:rsidR="00AF5DFE" w:rsidRDefault="00AF5DFE">
            <w:pPr>
              <w:rPr>
                <w:color w:val="auto"/>
              </w:rPr>
            </w:pPr>
            <w:r>
              <w:t>Agent</w:t>
            </w:r>
          </w:p>
        </w:tc>
        <w:tc>
          <w:tcPr>
            <w:tcW w:w="5670" w:type="dxa"/>
          </w:tcPr>
          <w:p w14:paraId="1069B79A" w14:textId="77777777" w:rsidR="00AF5DFE" w:rsidRDefault="00AF5DFE">
            <w:pPr>
              <w:rPr>
                <w:color w:val="auto"/>
              </w:rPr>
            </w:pPr>
            <w:r>
              <w:rPr>
                <w:color w:val="auto"/>
              </w:rPr>
              <w:t xml:space="preserve">See </w:t>
            </w:r>
            <w:r>
              <w:t>"Common PartyRole Identification for Buyer/Seller, Custodian, Intermediary, Agent or Beneficiary"</w:t>
            </w:r>
          </w:p>
          <w:p w14:paraId="42B5383B" w14:textId="77777777" w:rsidR="00AF5DFE" w:rsidRDefault="00AF5DFE">
            <w:pPr>
              <w:rPr>
                <w:color w:val="auto"/>
              </w:rPr>
            </w:pPr>
            <w:r>
              <w:rPr>
                <w:color w:val="auto"/>
              </w:rPr>
              <w:t>Value intended to be used in SettlParties component block (note these values correspond to ISO15022 settlement party categories)</w:t>
            </w:r>
          </w:p>
        </w:tc>
      </w:tr>
      <w:tr w:rsidR="00AF5DFE" w14:paraId="24942FCA" w14:textId="77777777">
        <w:trPr>
          <w:trHeight w:val="368"/>
        </w:trPr>
        <w:tc>
          <w:tcPr>
            <w:tcW w:w="468" w:type="dxa"/>
          </w:tcPr>
          <w:p w14:paraId="1D5B2E8B" w14:textId="77777777" w:rsidR="00AF5DFE" w:rsidRDefault="00AF5DFE">
            <w:r>
              <w:t>31</w:t>
            </w:r>
          </w:p>
        </w:tc>
        <w:tc>
          <w:tcPr>
            <w:tcW w:w="2430" w:type="dxa"/>
          </w:tcPr>
          <w:p w14:paraId="4E154C22" w14:textId="77777777" w:rsidR="00AF5DFE" w:rsidRDefault="00AF5DFE">
            <w:r>
              <w:t>Sub custodian</w:t>
            </w:r>
          </w:p>
        </w:tc>
        <w:tc>
          <w:tcPr>
            <w:tcW w:w="5670" w:type="dxa"/>
          </w:tcPr>
          <w:p w14:paraId="221692B0" w14:textId="77777777" w:rsidR="00AF5DFE" w:rsidRDefault="00AF5DFE">
            <w:pPr>
              <w:rPr>
                <w:color w:val="auto"/>
              </w:rPr>
            </w:pPr>
            <w:r>
              <w:rPr>
                <w:color w:val="auto"/>
              </w:rPr>
              <w:t xml:space="preserve">See </w:t>
            </w:r>
            <w:r>
              <w:t>"Common PartyRole Identification for Buyer/Seller, Custodian, Intermediary, Agent or Beneficiary"</w:t>
            </w:r>
          </w:p>
          <w:p w14:paraId="570637B6" w14:textId="77777777" w:rsidR="00AF5DFE" w:rsidRDefault="00AF5DFE">
            <w:r>
              <w:t>Value intended to be used in SettlParties component block (note these values correspond to ISO15022 settlement party categories)</w:t>
            </w:r>
          </w:p>
        </w:tc>
      </w:tr>
      <w:tr w:rsidR="00AF5DFE" w14:paraId="24D77DD0" w14:textId="77777777">
        <w:trPr>
          <w:trHeight w:val="368"/>
        </w:trPr>
        <w:tc>
          <w:tcPr>
            <w:tcW w:w="468" w:type="dxa"/>
          </w:tcPr>
          <w:p w14:paraId="63FA16B9" w14:textId="77777777" w:rsidR="00AF5DFE" w:rsidRDefault="00AF5DFE">
            <w:r>
              <w:t>32</w:t>
            </w:r>
          </w:p>
        </w:tc>
        <w:tc>
          <w:tcPr>
            <w:tcW w:w="2430" w:type="dxa"/>
          </w:tcPr>
          <w:p w14:paraId="0C4695D8" w14:textId="77777777" w:rsidR="00AF5DFE" w:rsidRDefault="00AF5DFE">
            <w:r>
              <w:t>Beneficiary</w:t>
            </w:r>
          </w:p>
        </w:tc>
        <w:tc>
          <w:tcPr>
            <w:tcW w:w="5670" w:type="dxa"/>
          </w:tcPr>
          <w:p w14:paraId="0AEF42C2" w14:textId="77777777" w:rsidR="00AF5DFE" w:rsidRDefault="00AF5DFE">
            <w:pPr>
              <w:rPr>
                <w:color w:val="auto"/>
              </w:rPr>
            </w:pPr>
            <w:r>
              <w:rPr>
                <w:color w:val="auto"/>
              </w:rPr>
              <w:t xml:space="preserve">See </w:t>
            </w:r>
            <w:r>
              <w:t>"Common PartyRole Identification for Buyer/Seller, Custodian, Intermediary, Agent or Beneficiary"</w:t>
            </w:r>
          </w:p>
          <w:p w14:paraId="17E0C44D" w14:textId="77777777" w:rsidR="00AF5DFE" w:rsidRDefault="00AF5DFE">
            <w:r>
              <w:t>Value intended to be used in SettlParties component block (note these values correspond to ISO15022 settlement party categories)</w:t>
            </w:r>
          </w:p>
        </w:tc>
      </w:tr>
      <w:tr w:rsidR="00AF5DFE" w14:paraId="586DC236" w14:textId="77777777">
        <w:trPr>
          <w:trHeight w:val="368"/>
        </w:trPr>
        <w:tc>
          <w:tcPr>
            <w:tcW w:w="468" w:type="dxa"/>
          </w:tcPr>
          <w:p w14:paraId="7A02651B" w14:textId="77777777" w:rsidR="00AF5DFE" w:rsidRDefault="00AF5DFE">
            <w:r>
              <w:t>33</w:t>
            </w:r>
          </w:p>
        </w:tc>
        <w:tc>
          <w:tcPr>
            <w:tcW w:w="2430" w:type="dxa"/>
          </w:tcPr>
          <w:p w14:paraId="48EDC720" w14:textId="77777777" w:rsidR="00AF5DFE" w:rsidRDefault="00AF5DFE">
            <w:r>
              <w:t>Interested party</w:t>
            </w:r>
          </w:p>
        </w:tc>
        <w:tc>
          <w:tcPr>
            <w:tcW w:w="5670" w:type="dxa"/>
          </w:tcPr>
          <w:p w14:paraId="64FCFC73" w14:textId="77777777" w:rsidR="00AF5DFE" w:rsidRDefault="00AF5DFE">
            <w:r>
              <w:t>See “Common PartyRole Identification for Firms”</w:t>
            </w:r>
          </w:p>
        </w:tc>
      </w:tr>
      <w:tr w:rsidR="00AF5DFE" w14:paraId="03E9C835" w14:textId="77777777">
        <w:trPr>
          <w:trHeight w:val="368"/>
        </w:trPr>
        <w:tc>
          <w:tcPr>
            <w:tcW w:w="468" w:type="dxa"/>
          </w:tcPr>
          <w:p w14:paraId="05C063D1" w14:textId="77777777" w:rsidR="00AF5DFE" w:rsidRDefault="00AF5DFE">
            <w:r>
              <w:t>34</w:t>
            </w:r>
          </w:p>
        </w:tc>
        <w:tc>
          <w:tcPr>
            <w:tcW w:w="2430" w:type="dxa"/>
          </w:tcPr>
          <w:p w14:paraId="40C2065E" w14:textId="77777777" w:rsidR="00AF5DFE" w:rsidRDefault="00AF5DFE">
            <w:r>
              <w:t>Regulatory body</w:t>
            </w:r>
          </w:p>
        </w:tc>
        <w:tc>
          <w:tcPr>
            <w:tcW w:w="5670" w:type="dxa"/>
          </w:tcPr>
          <w:p w14:paraId="6E7B1BE3" w14:textId="77777777" w:rsidR="00AF5DFE" w:rsidRDefault="00AF5DFE">
            <w:r>
              <w:t>See “Common PartyRole Identification for Firms”</w:t>
            </w:r>
          </w:p>
        </w:tc>
      </w:tr>
      <w:tr w:rsidR="00AF5DFE" w14:paraId="49BBD341" w14:textId="77777777">
        <w:trPr>
          <w:trHeight w:val="368"/>
        </w:trPr>
        <w:tc>
          <w:tcPr>
            <w:tcW w:w="468" w:type="dxa"/>
          </w:tcPr>
          <w:p w14:paraId="3AB24CBB" w14:textId="77777777" w:rsidR="00AF5DFE" w:rsidRDefault="00AF5DFE">
            <w:r>
              <w:t>35</w:t>
            </w:r>
          </w:p>
        </w:tc>
        <w:tc>
          <w:tcPr>
            <w:tcW w:w="2430" w:type="dxa"/>
          </w:tcPr>
          <w:p w14:paraId="6536739A" w14:textId="77777777" w:rsidR="00AF5DFE" w:rsidRDefault="00AF5DFE">
            <w:r>
              <w:t>Liquidity provider</w:t>
            </w:r>
          </w:p>
        </w:tc>
        <w:tc>
          <w:tcPr>
            <w:tcW w:w="5670" w:type="dxa"/>
          </w:tcPr>
          <w:p w14:paraId="74FDDAB2" w14:textId="77777777" w:rsidR="00AF5DFE" w:rsidRDefault="00AF5DFE">
            <w:r>
              <w:t>See “Common PartyRole Identification for Firms”</w:t>
            </w:r>
          </w:p>
        </w:tc>
      </w:tr>
      <w:tr w:rsidR="00AF5DFE" w14:paraId="00BE2DC0" w14:textId="77777777">
        <w:trPr>
          <w:trHeight w:val="368"/>
        </w:trPr>
        <w:tc>
          <w:tcPr>
            <w:tcW w:w="468" w:type="dxa"/>
          </w:tcPr>
          <w:p w14:paraId="45A4305E" w14:textId="77777777" w:rsidR="00AF5DFE" w:rsidRDefault="00AF5DFE">
            <w:r>
              <w:t>36</w:t>
            </w:r>
          </w:p>
        </w:tc>
        <w:tc>
          <w:tcPr>
            <w:tcW w:w="2430" w:type="dxa"/>
          </w:tcPr>
          <w:p w14:paraId="46E05220" w14:textId="77777777" w:rsidR="00AF5DFE" w:rsidRDefault="00AF5DFE">
            <w:r>
              <w:t>Entering trader</w:t>
            </w:r>
          </w:p>
        </w:tc>
        <w:tc>
          <w:tcPr>
            <w:tcW w:w="5670" w:type="dxa"/>
          </w:tcPr>
          <w:p w14:paraId="26BB7682" w14:textId="77777777" w:rsidR="00AF5DFE" w:rsidRDefault="00AF5DFE">
            <w:r>
              <w:rPr>
                <w:color w:val="auto"/>
              </w:rPr>
              <w:t>See “Common PartyRole Identification for Traders”</w:t>
            </w:r>
          </w:p>
        </w:tc>
      </w:tr>
      <w:tr w:rsidR="00AF5DFE" w14:paraId="6FE55786" w14:textId="77777777">
        <w:trPr>
          <w:trHeight w:val="368"/>
        </w:trPr>
        <w:tc>
          <w:tcPr>
            <w:tcW w:w="468" w:type="dxa"/>
          </w:tcPr>
          <w:p w14:paraId="1AEDCE08" w14:textId="77777777" w:rsidR="00AF5DFE" w:rsidRDefault="00AF5DFE">
            <w:r>
              <w:t>37</w:t>
            </w:r>
          </w:p>
        </w:tc>
        <w:tc>
          <w:tcPr>
            <w:tcW w:w="2430" w:type="dxa"/>
          </w:tcPr>
          <w:p w14:paraId="3005D3FD" w14:textId="77777777" w:rsidR="00AF5DFE" w:rsidRDefault="00AF5DFE">
            <w:r>
              <w:t>Contra trader</w:t>
            </w:r>
          </w:p>
        </w:tc>
        <w:tc>
          <w:tcPr>
            <w:tcW w:w="5670" w:type="dxa"/>
          </w:tcPr>
          <w:p w14:paraId="6AA25009" w14:textId="77777777" w:rsidR="00AF5DFE" w:rsidRDefault="00AF5DFE">
            <w:r>
              <w:rPr>
                <w:color w:val="auto"/>
              </w:rPr>
              <w:t>See “Common PartyRole Identification for Traders”</w:t>
            </w:r>
          </w:p>
        </w:tc>
      </w:tr>
      <w:tr w:rsidR="00AF5DFE" w14:paraId="168F74A9" w14:textId="77777777">
        <w:trPr>
          <w:trHeight w:val="368"/>
        </w:trPr>
        <w:tc>
          <w:tcPr>
            <w:tcW w:w="468" w:type="dxa"/>
          </w:tcPr>
          <w:p w14:paraId="4C5BA791" w14:textId="77777777" w:rsidR="00AF5DFE" w:rsidRDefault="00AF5DFE">
            <w:r>
              <w:t>38</w:t>
            </w:r>
          </w:p>
        </w:tc>
        <w:tc>
          <w:tcPr>
            <w:tcW w:w="2430" w:type="dxa"/>
          </w:tcPr>
          <w:p w14:paraId="73383120" w14:textId="77777777" w:rsidR="00AF5DFE" w:rsidRDefault="00AF5DFE">
            <w:r>
              <w:t>Position account</w:t>
            </w:r>
          </w:p>
        </w:tc>
        <w:tc>
          <w:tcPr>
            <w:tcW w:w="5670" w:type="dxa"/>
          </w:tcPr>
          <w:p w14:paraId="4DC19574" w14:textId="77777777" w:rsidR="00AF5DFE" w:rsidRDefault="00AF5DFE">
            <w:r>
              <w:rPr>
                <w:color w:val="auto"/>
              </w:rPr>
              <w:t>See “Common PartyRole Identification for Accounts”</w:t>
            </w:r>
          </w:p>
        </w:tc>
      </w:tr>
      <w:tr w:rsidR="00AF5DFE" w14:paraId="0D320D39" w14:textId="77777777">
        <w:trPr>
          <w:trHeight w:val="368"/>
        </w:trPr>
        <w:tc>
          <w:tcPr>
            <w:tcW w:w="468" w:type="dxa"/>
          </w:tcPr>
          <w:p w14:paraId="187B31FE" w14:textId="77777777" w:rsidR="00AF5DFE" w:rsidRDefault="00AF5DFE">
            <w:r>
              <w:t>39</w:t>
            </w:r>
          </w:p>
        </w:tc>
        <w:tc>
          <w:tcPr>
            <w:tcW w:w="2430" w:type="dxa"/>
          </w:tcPr>
          <w:p w14:paraId="49399266" w14:textId="77777777" w:rsidR="00AF5DFE" w:rsidRDefault="00AF5DFE">
            <w:r>
              <w:t>Contra Investor ID</w:t>
            </w:r>
          </w:p>
        </w:tc>
        <w:tc>
          <w:tcPr>
            <w:tcW w:w="5670" w:type="dxa"/>
          </w:tcPr>
          <w:p w14:paraId="40B22494" w14:textId="77777777" w:rsidR="00AF5DFE" w:rsidRDefault="00AF5DFE">
            <w:r>
              <w:rPr>
                <w:color w:val="auto"/>
              </w:rPr>
              <w:t>See “Common PartyRole Identification for Investor ID”</w:t>
            </w:r>
          </w:p>
        </w:tc>
      </w:tr>
      <w:tr w:rsidR="00AF5DFE" w14:paraId="5F96AE64" w14:textId="77777777">
        <w:trPr>
          <w:trHeight w:val="368"/>
        </w:trPr>
        <w:tc>
          <w:tcPr>
            <w:tcW w:w="468" w:type="dxa"/>
          </w:tcPr>
          <w:p w14:paraId="5431F3CF" w14:textId="77777777" w:rsidR="00AF5DFE" w:rsidRDefault="00AF5DFE">
            <w:r>
              <w:t>40</w:t>
            </w:r>
          </w:p>
        </w:tc>
        <w:tc>
          <w:tcPr>
            <w:tcW w:w="2430" w:type="dxa"/>
          </w:tcPr>
          <w:p w14:paraId="1B633D91" w14:textId="77777777" w:rsidR="00AF5DFE" w:rsidRDefault="00AF5DFE">
            <w:r>
              <w:t>Transfer to Firm</w:t>
            </w:r>
          </w:p>
        </w:tc>
        <w:tc>
          <w:tcPr>
            <w:tcW w:w="5670" w:type="dxa"/>
          </w:tcPr>
          <w:p w14:paraId="493DB6B2" w14:textId="77777777" w:rsidR="00AF5DFE" w:rsidRDefault="00AF5DFE"/>
        </w:tc>
      </w:tr>
      <w:tr w:rsidR="00AF5DFE" w14:paraId="1A0F8FB9" w14:textId="77777777">
        <w:trPr>
          <w:trHeight w:val="368"/>
        </w:trPr>
        <w:tc>
          <w:tcPr>
            <w:tcW w:w="468" w:type="dxa"/>
          </w:tcPr>
          <w:p w14:paraId="32AD2977" w14:textId="77777777" w:rsidR="00AF5DFE" w:rsidRDefault="00AF5DFE">
            <w:r>
              <w:t>41</w:t>
            </w:r>
          </w:p>
        </w:tc>
        <w:tc>
          <w:tcPr>
            <w:tcW w:w="2430" w:type="dxa"/>
          </w:tcPr>
          <w:p w14:paraId="381C8CBA" w14:textId="77777777" w:rsidR="00AF5DFE" w:rsidRDefault="00AF5DFE">
            <w:r>
              <w:t>Contra Position Account</w:t>
            </w:r>
          </w:p>
        </w:tc>
        <w:tc>
          <w:tcPr>
            <w:tcW w:w="5670" w:type="dxa"/>
          </w:tcPr>
          <w:p w14:paraId="3A4F94E3" w14:textId="77777777" w:rsidR="00AF5DFE" w:rsidRDefault="00AF5DFE">
            <w:r>
              <w:rPr>
                <w:color w:val="auto"/>
              </w:rPr>
              <w:t>See “Common PartyRole Identification for Accounts”</w:t>
            </w:r>
          </w:p>
        </w:tc>
      </w:tr>
      <w:tr w:rsidR="00AF5DFE" w14:paraId="06548EDF" w14:textId="77777777">
        <w:trPr>
          <w:trHeight w:val="368"/>
        </w:trPr>
        <w:tc>
          <w:tcPr>
            <w:tcW w:w="468" w:type="dxa"/>
          </w:tcPr>
          <w:p w14:paraId="62097C14" w14:textId="77777777" w:rsidR="00AF5DFE" w:rsidRDefault="00AF5DFE">
            <w:r>
              <w:t>42</w:t>
            </w:r>
          </w:p>
        </w:tc>
        <w:tc>
          <w:tcPr>
            <w:tcW w:w="2430" w:type="dxa"/>
          </w:tcPr>
          <w:p w14:paraId="20E9FD3C" w14:textId="77777777" w:rsidR="00AF5DFE" w:rsidRDefault="00AF5DFE">
            <w:r>
              <w:t>Contra Exchange</w:t>
            </w:r>
          </w:p>
        </w:tc>
        <w:tc>
          <w:tcPr>
            <w:tcW w:w="5670" w:type="dxa"/>
          </w:tcPr>
          <w:p w14:paraId="4BA4A4D6" w14:textId="77777777" w:rsidR="00AF5DFE" w:rsidRDefault="00AF5DFE">
            <w:r>
              <w:rPr>
                <w:color w:val="auto"/>
              </w:rPr>
              <w:t>See “Common PartyRole Identification for Execution Systems”</w:t>
            </w:r>
          </w:p>
        </w:tc>
      </w:tr>
      <w:tr w:rsidR="00AF5DFE" w14:paraId="47F3E97D" w14:textId="77777777">
        <w:trPr>
          <w:trHeight w:val="368"/>
        </w:trPr>
        <w:tc>
          <w:tcPr>
            <w:tcW w:w="468" w:type="dxa"/>
          </w:tcPr>
          <w:p w14:paraId="74F9AE6A" w14:textId="77777777" w:rsidR="00AF5DFE" w:rsidRDefault="00AF5DFE">
            <w:r>
              <w:t>43</w:t>
            </w:r>
          </w:p>
        </w:tc>
        <w:tc>
          <w:tcPr>
            <w:tcW w:w="2430" w:type="dxa"/>
          </w:tcPr>
          <w:p w14:paraId="29A51B8F" w14:textId="77777777" w:rsidR="00AF5DFE" w:rsidRDefault="00AF5DFE">
            <w:r>
              <w:t>Internal Carry Account</w:t>
            </w:r>
          </w:p>
        </w:tc>
        <w:tc>
          <w:tcPr>
            <w:tcW w:w="5670" w:type="dxa"/>
          </w:tcPr>
          <w:p w14:paraId="3E1F0AF3" w14:textId="77777777" w:rsidR="00AF5DFE" w:rsidRDefault="00AF5DFE">
            <w:r>
              <w:rPr>
                <w:color w:val="auto"/>
              </w:rPr>
              <w:t>See “Common PartyRole Identification for Accounts”</w:t>
            </w:r>
          </w:p>
        </w:tc>
      </w:tr>
      <w:tr w:rsidR="00AF5DFE" w14:paraId="4D14DA89" w14:textId="77777777">
        <w:trPr>
          <w:trHeight w:val="368"/>
        </w:trPr>
        <w:tc>
          <w:tcPr>
            <w:tcW w:w="468" w:type="dxa"/>
          </w:tcPr>
          <w:p w14:paraId="735138BF" w14:textId="77777777" w:rsidR="00AF5DFE" w:rsidRDefault="00AF5DFE">
            <w:r>
              <w:t>44</w:t>
            </w:r>
          </w:p>
        </w:tc>
        <w:tc>
          <w:tcPr>
            <w:tcW w:w="2430" w:type="dxa"/>
          </w:tcPr>
          <w:p w14:paraId="0DFAFD83" w14:textId="77777777" w:rsidR="00AF5DFE" w:rsidRDefault="00AF5DFE">
            <w:r>
              <w:t>Order Entry Operator ID</w:t>
            </w:r>
          </w:p>
        </w:tc>
        <w:tc>
          <w:tcPr>
            <w:tcW w:w="5670" w:type="dxa"/>
          </w:tcPr>
          <w:p w14:paraId="70DC4375" w14:textId="77777777" w:rsidR="00AF5DFE" w:rsidRDefault="00AF5DFE">
            <w:r>
              <w:rPr>
                <w:color w:val="auto"/>
              </w:rPr>
              <w:t>See “Common PartyRole Identification for Traders”</w:t>
            </w:r>
          </w:p>
        </w:tc>
      </w:tr>
      <w:tr w:rsidR="00AF5DFE" w14:paraId="7ABF587C" w14:textId="77777777">
        <w:trPr>
          <w:trHeight w:val="368"/>
        </w:trPr>
        <w:tc>
          <w:tcPr>
            <w:tcW w:w="468" w:type="dxa"/>
          </w:tcPr>
          <w:p w14:paraId="34109D80" w14:textId="77777777" w:rsidR="00AF5DFE" w:rsidRDefault="00AF5DFE">
            <w:r>
              <w:t>45</w:t>
            </w:r>
          </w:p>
        </w:tc>
        <w:tc>
          <w:tcPr>
            <w:tcW w:w="2430" w:type="dxa"/>
          </w:tcPr>
          <w:p w14:paraId="7C770845" w14:textId="77777777" w:rsidR="00AF5DFE" w:rsidRDefault="00AF5DFE">
            <w:r>
              <w:t>Secondary account number</w:t>
            </w:r>
          </w:p>
        </w:tc>
        <w:tc>
          <w:tcPr>
            <w:tcW w:w="5670" w:type="dxa"/>
          </w:tcPr>
          <w:p w14:paraId="7D8537EC" w14:textId="77777777" w:rsidR="00AF5DFE" w:rsidRDefault="00AF5DFE">
            <w:r>
              <w:rPr>
                <w:color w:val="auto"/>
              </w:rPr>
              <w:t>See “Common PartyRole Identification for Accounts”</w:t>
            </w:r>
          </w:p>
        </w:tc>
      </w:tr>
      <w:tr w:rsidR="00AF5DFE" w14:paraId="33222884" w14:textId="77777777">
        <w:trPr>
          <w:trHeight w:val="368"/>
        </w:trPr>
        <w:tc>
          <w:tcPr>
            <w:tcW w:w="468" w:type="dxa"/>
          </w:tcPr>
          <w:p w14:paraId="19B281B7" w14:textId="77777777" w:rsidR="00AF5DFE" w:rsidRDefault="00AF5DFE">
            <w:r>
              <w:t>46</w:t>
            </w:r>
          </w:p>
        </w:tc>
        <w:tc>
          <w:tcPr>
            <w:tcW w:w="2430" w:type="dxa"/>
          </w:tcPr>
          <w:p w14:paraId="7026F5E9" w14:textId="77777777" w:rsidR="00AF5DFE" w:rsidRDefault="00AF5DFE">
            <w:r>
              <w:t>Foreign firm</w:t>
            </w:r>
          </w:p>
        </w:tc>
        <w:tc>
          <w:tcPr>
            <w:tcW w:w="5670" w:type="dxa"/>
          </w:tcPr>
          <w:p w14:paraId="21B4E0D6" w14:textId="77777777" w:rsidR="00AF5DFE" w:rsidRDefault="00AF5DFE">
            <w:r>
              <w:t>See “Common PartyRole Identification for Firms”</w:t>
            </w:r>
          </w:p>
        </w:tc>
      </w:tr>
      <w:tr w:rsidR="00AF5DFE" w14:paraId="42D33DA8" w14:textId="77777777">
        <w:trPr>
          <w:trHeight w:val="368"/>
        </w:trPr>
        <w:tc>
          <w:tcPr>
            <w:tcW w:w="468" w:type="dxa"/>
          </w:tcPr>
          <w:p w14:paraId="40792153" w14:textId="77777777" w:rsidR="00AF5DFE" w:rsidRDefault="00AF5DFE">
            <w:r>
              <w:t>47</w:t>
            </w:r>
          </w:p>
        </w:tc>
        <w:tc>
          <w:tcPr>
            <w:tcW w:w="2430" w:type="dxa"/>
          </w:tcPr>
          <w:p w14:paraId="02005109" w14:textId="77777777" w:rsidR="00AF5DFE" w:rsidRDefault="00AF5DFE">
            <w:r>
              <w:t>Third party allocation firm</w:t>
            </w:r>
          </w:p>
        </w:tc>
        <w:tc>
          <w:tcPr>
            <w:tcW w:w="5670" w:type="dxa"/>
          </w:tcPr>
          <w:p w14:paraId="61317E9D" w14:textId="77777777" w:rsidR="00AF5DFE" w:rsidRDefault="00AF5DFE">
            <w:r>
              <w:t>See “Common PartyRole Identification for Firms”</w:t>
            </w:r>
          </w:p>
        </w:tc>
      </w:tr>
      <w:tr w:rsidR="00AF5DFE" w14:paraId="42DF19FF" w14:textId="77777777">
        <w:trPr>
          <w:trHeight w:val="368"/>
        </w:trPr>
        <w:tc>
          <w:tcPr>
            <w:tcW w:w="468" w:type="dxa"/>
          </w:tcPr>
          <w:p w14:paraId="3CF120BC" w14:textId="77777777" w:rsidR="00AF5DFE" w:rsidRDefault="00AF5DFE">
            <w:r>
              <w:t>48</w:t>
            </w:r>
          </w:p>
        </w:tc>
        <w:tc>
          <w:tcPr>
            <w:tcW w:w="2430" w:type="dxa"/>
          </w:tcPr>
          <w:p w14:paraId="0981A9D0" w14:textId="77777777" w:rsidR="00AF5DFE" w:rsidRDefault="00AF5DFE">
            <w:r>
              <w:t>Claiming account</w:t>
            </w:r>
          </w:p>
        </w:tc>
        <w:tc>
          <w:tcPr>
            <w:tcW w:w="5670" w:type="dxa"/>
          </w:tcPr>
          <w:p w14:paraId="4E5C380D" w14:textId="77777777" w:rsidR="00AF5DFE" w:rsidRDefault="00AF5DFE">
            <w:r>
              <w:rPr>
                <w:color w:val="auto"/>
              </w:rPr>
              <w:t>See “Common PartyRole Identification for Accounts”</w:t>
            </w:r>
          </w:p>
        </w:tc>
      </w:tr>
      <w:tr w:rsidR="00AF5DFE" w14:paraId="33A0794F" w14:textId="77777777">
        <w:trPr>
          <w:trHeight w:val="368"/>
        </w:trPr>
        <w:tc>
          <w:tcPr>
            <w:tcW w:w="468" w:type="dxa"/>
          </w:tcPr>
          <w:p w14:paraId="03F52C39" w14:textId="77777777" w:rsidR="00AF5DFE" w:rsidRDefault="00AF5DFE">
            <w:r>
              <w:t>49</w:t>
            </w:r>
          </w:p>
        </w:tc>
        <w:tc>
          <w:tcPr>
            <w:tcW w:w="2430" w:type="dxa"/>
          </w:tcPr>
          <w:p w14:paraId="6FAE3F5A" w14:textId="77777777" w:rsidR="00AF5DFE" w:rsidRDefault="00AF5DFE">
            <w:r>
              <w:t>Asset Manager</w:t>
            </w:r>
          </w:p>
        </w:tc>
        <w:tc>
          <w:tcPr>
            <w:tcW w:w="5670" w:type="dxa"/>
          </w:tcPr>
          <w:p w14:paraId="0AC145D3" w14:textId="77777777" w:rsidR="00AF5DFE" w:rsidRDefault="00AF5DFE">
            <w:r>
              <w:t>See “Common PartyRole Identification for Firms”</w:t>
            </w:r>
          </w:p>
        </w:tc>
      </w:tr>
      <w:tr w:rsidR="00AF5DFE" w14:paraId="04C088DE" w14:textId="77777777">
        <w:trPr>
          <w:trHeight w:val="368"/>
        </w:trPr>
        <w:tc>
          <w:tcPr>
            <w:tcW w:w="468" w:type="dxa"/>
          </w:tcPr>
          <w:p w14:paraId="2E5A9462" w14:textId="77777777" w:rsidR="00AF5DFE" w:rsidRDefault="00AF5DFE">
            <w:r>
              <w:t>50</w:t>
            </w:r>
          </w:p>
        </w:tc>
        <w:tc>
          <w:tcPr>
            <w:tcW w:w="2430" w:type="dxa"/>
          </w:tcPr>
          <w:p w14:paraId="63FB2E6B" w14:textId="77777777" w:rsidR="00AF5DFE" w:rsidRDefault="00AF5DFE">
            <w:r>
              <w:t>Pledgor account</w:t>
            </w:r>
          </w:p>
        </w:tc>
        <w:tc>
          <w:tcPr>
            <w:tcW w:w="5670" w:type="dxa"/>
          </w:tcPr>
          <w:p w14:paraId="3630AF44" w14:textId="77777777" w:rsidR="00AF5DFE" w:rsidRDefault="00AF5DFE">
            <w:r>
              <w:rPr>
                <w:color w:val="auto"/>
              </w:rPr>
              <w:t>See “Common PartyRole Identification for Accounts”</w:t>
            </w:r>
          </w:p>
        </w:tc>
      </w:tr>
      <w:tr w:rsidR="00AF5DFE" w14:paraId="5A6FA856" w14:textId="77777777">
        <w:trPr>
          <w:trHeight w:val="368"/>
        </w:trPr>
        <w:tc>
          <w:tcPr>
            <w:tcW w:w="468" w:type="dxa"/>
          </w:tcPr>
          <w:p w14:paraId="694F52DC" w14:textId="77777777" w:rsidR="00AF5DFE" w:rsidRDefault="00AF5DFE">
            <w:r>
              <w:t>51</w:t>
            </w:r>
          </w:p>
        </w:tc>
        <w:tc>
          <w:tcPr>
            <w:tcW w:w="2430" w:type="dxa"/>
          </w:tcPr>
          <w:p w14:paraId="232AB431" w14:textId="77777777" w:rsidR="00AF5DFE" w:rsidRDefault="00AF5DFE">
            <w:r>
              <w:t>Pledgee account</w:t>
            </w:r>
          </w:p>
        </w:tc>
        <w:tc>
          <w:tcPr>
            <w:tcW w:w="5670" w:type="dxa"/>
          </w:tcPr>
          <w:p w14:paraId="384F6F5A" w14:textId="77777777" w:rsidR="00AF5DFE" w:rsidRDefault="00AF5DFE">
            <w:r>
              <w:rPr>
                <w:color w:val="auto"/>
              </w:rPr>
              <w:t>See “Common PartyRole Identification for Accounts”</w:t>
            </w:r>
          </w:p>
        </w:tc>
      </w:tr>
      <w:tr w:rsidR="00AF5DFE" w14:paraId="464660A4" w14:textId="77777777">
        <w:trPr>
          <w:trHeight w:val="368"/>
        </w:trPr>
        <w:tc>
          <w:tcPr>
            <w:tcW w:w="468" w:type="dxa"/>
          </w:tcPr>
          <w:p w14:paraId="0899C084" w14:textId="77777777" w:rsidR="00AF5DFE" w:rsidRDefault="00AF5DFE">
            <w:r>
              <w:t>52</w:t>
            </w:r>
          </w:p>
        </w:tc>
        <w:tc>
          <w:tcPr>
            <w:tcW w:w="2430" w:type="dxa"/>
          </w:tcPr>
          <w:p w14:paraId="0D7B3031" w14:textId="77777777" w:rsidR="00AF5DFE" w:rsidRDefault="00AF5DFE">
            <w:r>
              <w:t>Large trader reportable account</w:t>
            </w:r>
          </w:p>
        </w:tc>
        <w:tc>
          <w:tcPr>
            <w:tcW w:w="5670" w:type="dxa"/>
          </w:tcPr>
          <w:p w14:paraId="49F49008" w14:textId="77777777" w:rsidR="00AF5DFE" w:rsidRDefault="00AF5DFE">
            <w:r>
              <w:rPr>
                <w:color w:val="auto"/>
              </w:rPr>
              <w:t>See “Common PartyRole Identification for Accounts”</w:t>
            </w:r>
          </w:p>
        </w:tc>
      </w:tr>
      <w:tr w:rsidR="00AF5DFE" w14:paraId="07229ED3" w14:textId="77777777">
        <w:trPr>
          <w:trHeight w:val="368"/>
        </w:trPr>
        <w:tc>
          <w:tcPr>
            <w:tcW w:w="468" w:type="dxa"/>
          </w:tcPr>
          <w:p w14:paraId="14F65656" w14:textId="77777777" w:rsidR="00AF5DFE" w:rsidRDefault="00AF5DFE">
            <w:r>
              <w:t>53</w:t>
            </w:r>
          </w:p>
        </w:tc>
        <w:tc>
          <w:tcPr>
            <w:tcW w:w="2430" w:type="dxa"/>
          </w:tcPr>
          <w:p w14:paraId="495AE427" w14:textId="77777777" w:rsidR="00AF5DFE" w:rsidRDefault="00AF5DFE">
            <w:r>
              <w:t>Trader mnemonic</w:t>
            </w:r>
          </w:p>
        </w:tc>
        <w:tc>
          <w:tcPr>
            <w:tcW w:w="5670" w:type="dxa"/>
          </w:tcPr>
          <w:p w14:paraId="3EEF8DE0" w14:textId="77777777" w:rsidR="00AF5DFE" w:rsidRDefault="00AF5DFE">
            <w:r>
              <w:rPr>
                <w:color w:val="auto"/>
              </w:rPr>
              <w:t>See “Common PartyRole Identification for Traders”</w:t>
            </w:r>
          </w:p>
        </w:tc>
      </w:tr>
      <w:tr w:rsidR="00AF5DFE" w14:paraId="50D1EE08" w14:textId="77777777">
        <w:trPr>
          <w:trHeight w:val="368"/>
        </w:trPr>
        <w:tc>
          <w:tcPr>
            <w:tcW w:w="468" w:type="dxa"/>
          </w:tcPr>
          <w:p w14:paraId="5633ACF6" w14:textId="77777777" w:rsidR="00AF5DFE" w:rsidRDefault="00AF5DFE">
            <w:r>
              <w:t>54</w:t>
            </w:r>
          </w:p>
        </w:tc>
        <w:tc>
          <w:tcPr>
            <w:tcW w:w="2430" w:type="dxa"/>
          </w:tcPr>
          <w:p w14:paraId="177F4EEF" w14:textId="77777777" w:rsidR="00AF5DFE" w:rsidRDefault="00AF5DFE">
            <w:r>
              <w:t>Sender location</w:t>
            </w:r>
          </w:p>
        </w:tc>
        <w:tc>
          <w:tcPr>
            <w:tcW w:w="5670" w:type="dxa"/>
          </w:tcPr>
          <w:p w14:paraId="0A03DA14" w14:textId="77777777" w:rsidR="00AF5DFE" w:rsidRDefault="00AF5DFE">
            <w:r>
              <w:rPr>
                <w:color w:val="auto"/>
              </w:rPr>
              <w:t>See “Common PartyRole Identification for (Settlement) Locations”</w:t>
            </w:r>
          </w:p>
        </w:tc>
      </w:tr>
      <w:tr w:rsidR="00AF5DFE" w14:paraId="0B60D193" w14:textId="77777777">
        <w:trPr>
          <w:trHeight w:val="368"/>
        </w:trPr>
        <w:tc>
          <w:tcPr>
            <w:tcW w:w="468" w:type="dxa"/>
          </w:tcPr>
          <w:p w14:paraId="20A58EA9" w14:textId="77777777" w:rsidR="00AF5DFE" w:rsidRDefault="00AF5DFE">
            <w:r>
              <w:t>55</w:t>
            </w:r>
          </w:p>
        </w:tc>
        <w:tc>
          <w:tcPr>
            <w:tcW w:w="2430" w:type="dxa"/>
          </w:tcPr>
          <w:p w14:paraId="0A5EB680" w14:textId="77777777" w:rsidR="00AF5DFE" w:rsidRDefault="00AF5DFE">
            <w:r>
              <w:t>Session ID</w:t>
            </w:r>
          </w:p>
        </w:tc>
        <w:tc>
          <w:tcPr>
            <w:tcW w:w="5670" w:type="dxa"/>
          </w:tcPr>
          <w:p w14:paraId="6E8BFC74" w14:textId="77777777" w:rsidR="00AF5DFE" w:rsidRDefault="00AF5DFE"/>
        </w:tc>
      </w:tr>
      <w:tr w:rsidR="00AF5DFE" w14:paraId="33658F20" w14:textId="77777777">
        <w:trPr>
          <w:trHeight w:val="368"/>
        </w:trPr>
        <w:tc>
          <w:tcPr>
            <w:tcW w:w="468" w:type="dxa"/>
          </w:tcPr>
          <w:p w14:paraId="1C54A961" w14:textId="77777777" w:rsidR="00AF5DFE" w:rsidRDefault="00AF5DFE">
            <w:r>
              <w:t>56</w:t>
            </w:r>
          </w:p>
        </w:tc>
        <w:tc>
          <w:tcPr>
            <w:tcW w:w="2430" w:type="dxa"/>
          </w:tcPr>
          <w:p w14:paraId="76F2B1D2" w14:textId="77777777" w:rsidR="00AF5DFE" w:rsidRDefault="00AF5DFE">
            <w:r>
              <w:t>Acceptable counterparty</w:t>
            </w:r>
          </w:p>
        </w:tc>
        <w:tc>
          <w:tcPr>
            <w:tcW w:w="5670" w:type="dxa"/>
          </w:tcPr>
          <w:p w14:paraId="579CBF59" w14:textId="77777777" w:rsidR="00AF5DFE" w:rsidRDefault="00AF5DFE">
            <w:r>
              <w:t>See “Common PartyRole Identification for Firms”</w:t>
            </w:r>
          </w:p>
        </w:tc>
      </w:tr>
      <w:tr w:rsidR="00AF5DFE" w14:paraId="2A0ABBB2" w14:textId="77777777">
        <w:trPr>
          <w:trHeight w:val="368"/>
        </w:trPr>
        <w:tc>
          <w:tcPr>
            <w:tcW w:w="468" w:type="dxa"/>
          </w:tcPr>
          <w:p w14:paraId="5A3097A3" w14:textId="77777777" w:rsidR="00AF5DFE" w:rsidRDefault="00AF5DFE">
            <w:r>
              <w:t>57</w:t>
            </w:r>
          </w:p>
        </w:tc>
        <w:tc>
          <w:tcPr>
            <w:tcW w:w="2430" w:type="dxa"/>
          </w:tcPr>
          <w:p w14:paraId="15364054" w14:textId="77777777" w:rsidR="00AF5DFE" w:rsidRDefault="00AF5DFE">
            <w:r>
              <w:t>Unacceptable counterparty</w:t>
            </w:r>
          </w:p>
        </w:tc>
        <w:tc>
          <w:tcPr>
            <w:tcW w:w="5670" w:type="dxa"/>
          </w:tcPr>
          <w:p w14:paraId="5D4E9082" w14:textId="77777777" w:rsidR="00AF5DFE" w:rsidRDefault="00AF5DFE">
            <w:r>
              <w:t>See “Common PartyRole Identification for Firms”</w:t>
            </w:r>
          </w:p>
        </w:tc>
      </w:tr>
      <w:tr w:rsidR="00AF5DFE" w14:paraId="4FCFD9E2" w14:textId="77777777">
        <w:trPr>
          <w:trHeight w:val="368"/>
        </w:trPr>
        <w:tc>
          <w:tcPr>
            <w:tcW w:w="468" w:type="dxa"/>
          </w:tcPr>
          <w:p w14:paraId="78CF67CA" w14:textId="77777777" w:rsidR="00AF5DFE" w:rsidRDefault="00AF5DFE">
            <w:r>
              <w:t>58</w:t>
            </w:r>
          </w:p>
        </w:tc>
        <w:tc>
          <w:tcPr>
            <w:tcW w:w="2430" w:type="dxa"/>
          </w:tcPr>
          <w:p w14:paraId="47CD9F34" w14:textId="77777777" w:rsidR="00AF5DFE" w:rsidRDefault="00AF5DFE">
            <w:r>
              <w:t>Entering Unit</w:t>
            </w:r>
          </w:p>
        </w:tc>
        <w:tc>
          <w:tcPr>
            <w:tcW w:w="5670" w:type="dxa"/>
          </w:tcPr>
          <w:p w14:paraId="36615A3E" w14:textId="77777777" w:rsidR="00AF5DFE" w:rsidRDefault="00AF5DFE">
            <w:r>
              <w:t>See “Common PartyRole Identification for Firms”</w:t>
            </w:r>
          </w:p>
        </w:tc>
      </w:tr>
      <w:tr w:rsidR="00AF5DFE" w14:paraId="51E9460A" w14:textId="77777777">
        <w:trPr>
          <w:trHeight w:val="368"/>
        </w:trPr>
        <w:tc>
          <w:tcPr>
            <w:tcW w:w="468" w:type="dxa"/>
          </w:tcPr>
          <w:p w14:paraId="73E69960" w14:textId="77777777" w:rsidR="00AF5DFE" w:rsidRDefault="00AF5DFE">
            <w:r>
              <w:t>59</w:t>
            </w:r>
          </w:p>
        </w:tc>
        <w:tc>
          <w:tcPr>
            <w:tcW w:w="2430" w:type="dxa"/>
          </w:tcPr>
          <w:p w14:paraId="7096F5C0" w14:textId="77777777" w:rsidR="00AF5DFE" w:rsidRDefault="00AF5DFE">
            <w:r>
              <w:t>Executing unit</w:t>
            </w:r>
          </w:p>
        </w:tc>
        <w:tc>
          <w:tcPr>
            <w:tcW w:w="5670" w:type="dxa"/>
          </w:tcPr>
          <w:p w14:paraId="6A5ECCF2" w14:textId="77777777" w:rsidR="00AF5DFE" w:rsidRDefault="00AF5DFE">
            <w:r>
              <w:t>See “Common PartyRole Identification for Firms”</w:t>
            </w:r>
          </w:p>
        </w:tc>
      </w:tr>
      <w:tr w:rsidR="00AF5DFE" w14:paraId="45A5F4A6" w14:textId="77777777">
        <w:trPr>
          <w:trHeight w:val="368"/>
        </w:trPr>
        <w:tc>
          <w:tcPr>
            <w:tcW w:w="468" w:type="dxa"/>
          </w:tcPr>
          <w:p w14:paraId="7D30DD93" w14:textId="77777777" w:rsidR="00AF5DFE" w:rsidRDefault="00AF5DFE">
            <w:r>
              <w:t>60</w:t>
            </w:r>
          </w:p>
        </w:tc>
        <w:tc>
          <w:tcPr>
            <w:tcW w:w="2430" w:type="dxa"/>
          </w:tcPr>
          <w:p w14:paraId="56B1387A" w14:textId="77777777" w:rsidR="00AF5DFE" w:rsidRDefault="00AF5DFE">
            <w:r>
              <w:t>Introducing broker</w:t>
            </w:r>
          </w:p>
        </w:tc>
        <w:tc>
          <w:tcPr>
            <w:tcW w:w="5670" w:type="dxa"/>
          </w:tcPr>
          <w:p w14:paraId="67D085B2" w14:textId="77777777" w:rsidR="00AF5DFE" w:rsidRDefault="00AF5DFE">
            <w:r>
              <w:rPr>
                <w:color w:val="auto"/>
              </w:rPr>
              <w:t>See “Common PartyRole Identification for Brokers”</w:t>
            </w:r>
          </w:p>
        </w:tc>
      </w:tr>
      <w:tr w:rsidR="00AF5DFE" w14:paraId="1175688F" w14:textId="77777777">
        <w:trPr>
          <w:trHeight w:val="368"/>
        </w:trPr>
        <w:tc>
          <w:tcPr>
            <w:tcW w:w="468" w:type="dxa"/>
          </w:tcPr>
          <w:p w14:paraId="0AA76F3B" w14:textId="77777777" w:rsidR="00AF5DFE" w:rsidRDefault="00AF5DFE">
            <w:r>
              <w:t>61</w:t>
            </w:r>
          </w:p>
        </w:tc>
        <w:tc>
          <w:tcPr>
            <w:tcW w:w="2430" w:type="dxa"/>
          </w:tcPr>
          <w:p w14:paraId="5462E5A0" w14:textId="77777777" w:rsidR="00AF5DFE" w:rsidRDefault="00AF5DFE">
            <w:r>
              <w:t>Quote originator</w:t>
            </w:r>
          </w:p>
        </w:tc>
        <w:tc>
          <w:tcPr>
            <w:tcW w:w="5670" w:type="dxa"/>
          </w:tcPr>
          <w:p w14:paraId="711017FE" w14:textId="77777777" w:rsidR="00AF5DFE" w:rsidRDefault="00AF5DFE">
            <w:r>
              <w:t>See “Common PartyRole Identification for Firms”</w:t>
            </w:r>
          </w:p>
        </w:tc>
      </w:tr>
      <w:tr w:rsidR="00AF5DFE" w14:paraId="392E53E9" w14:textId="77777777">
        <w:trPr>
          <w:trHeight w:val="368"/>
        </w:trPr>
        <w:tc>
          <w:tcPr>
            <w:tcW w:w="468" w:type="dxa"/>
          </w:tcPr>
          <w:p w14:paraId="6038DE09" w14:textId="77777777" w:rsidR="00AF5DFE" w:rsidRDefault="00AF5DFE">
            <w:r>
              <w:t>62</w:t>
            </w:r>
          </w:p>
        </w:tc>
        <w:tc>
          <w:tcPr>
            <w:tcW w:w="2430" w:type="dxa"/>
          </w:tcPr>
          <w:p w14:paraId="00AADFEE" w14:textId="77777777" w:rsidR="00AF5DFE" w:rsidRDefault="00AF5DFE">
            <w:r>
              <w:t>Report originator</w:t>
            </w:r>
          </w:p>
        </w:tc>
        <w:tc>
          <w:tcPr>
            <w:tcW w:w="5670" w:type="dxa"/>
          </w:tcPr>
          <w:p w14:paraId="365D6D13" w14:textId="77777777" w:rsidR="00AF5DFE" w:rsidRDefault="00AF5DFE">
            <w:r>
              <w:t>See “Common PartyRole Identification for Firms”</w:t>
            </w:r>
          </w:p>
        </w:tc>
      </w:tr>
      <w:tr w:rsidR="00AF5DFE" w14:paraId="6171390F" w14:textId="77777777">
        <w:trPr>
          <w:trHeight w:val="368"/>
        </w:trPr>
        <w:tc>
          <w:tcPr>
            <w:tcW w:w="468" w:type="dxa"/>
          </w:tcPr>
          <w:p w14:paraId="4155E710" w14:textId="77777777" w:rsidR="00AF5DFE" w:rsidRDefault="00AF5DFE">
            <w:r>
              <w:t>63</w:t>
            </w:r>
          </w:p>
        </w:tc>
        <w:tc>
          <w:tcPr>
            <w:tcW w:w="2430" w:type="dxa"/>
          </w:tcPr>
          <w:p w14:paraId="178E2D5A" w14:textId="77777777" w:rsidR="00AF5DFE" w:rsidRDefault="00AF5DFE">
            <w:r>
              <w:t>Systematic internaliser (SI)</w:t>
            </w:r>
          </w:p>
        </w:tc>
        <w:tc>
          <w:tcPr>
            <w:tcW w:w="5670" w:type="dxa"/>
          </w:tcPr>
          <w:p w14:paraId="446E95AF" w14:textId="77777777" w:rsidR="00AF5DFE" w:rsidRDefault="00AF5DFE">
            <w:r>
              <w:rPr>
                <w:color w:val="auto"/>
              </w:rPr>
              <w:t>See “Common PartyRole Identification for Execution Systems”</w:t>
            </w:r>
          </w:p>
        </w:tc>
      </w:tr>
      <w:tr w:rsidR="00AF5DFE" w14:paraId="070AE81E" w14:textId="77777777">
        <w:trPr>
          <w:trHeight w:val="368"/>
        </w:trPr>
        <w:tc>
          <w:tcPr>
            <w:tcW w:w="468" w:type="dxa"/>
          </w:tcPr>
          <w:p w14:paraId="4FA6D029" w14:textId="77777777" w:rsidR="00AF5DFE" w:rsidRDefault="00AF5DFE">
            <w:r>
              <w:t>64</w:t>
            </w:r>
          </w:p>
        </w:tc>
        <w:tc>
          <w:tcPr>
            <w:tcW w:w="2430" w:type="dxa"/>
          </w:tcPr>
          <w:p w14:paraId="4D8C9B52" w14:textId="77777777" w:rsidR="00AF5DFE" w:rsidRDefault="00AF5DFE">
            <w:r>
              <w:t>Multilateral Trading Facility (MTF)</w:t>
            </w:r>
          </w:p>
        </w:tc>
        <w:tc>
          <w:tcPr>
            <w:tcW w:w="5670" w:type="dxa"/>
          </w:tcPr>
          <w:p w14:paraId="262F7E3E" w14:textId="77777777" w:rsidR="00AF5DFE" w:rsidRDefault="00AF5DFE">
            <w:r>
              <w:rPr>
                <w:color w:val="auto"/>
              </w:rPr>
              <w:t>See “Common PartyRole Identification for Execution Systems”</w:t>
            </w:r>
          </w:p>
        </w:tc>
      </w:tr>
      <w:tr w:rsidR="00AF5DFE" w14:paraId="2FCFD28E" w14:textId="77777777">
        <w:trPr>
          <w:trHeight w:val="368"/>
        </w:trPr>
        <w:tc>
          <w:tcPr>
            <w:tcW w:w="468" w:type="dxa"/>
          </w:tcPr>
          <w:p w14:paraId="48778756" w14:textId="77777777" w:rsidR="00AF5DFE" w:rsidRDefault="00AF5DFE">
            <w:r>
              <w:t>65</w:t>
            </w:r>
          </w:p>
        </w:tc>
        <w:tc>
          <w:tcPr>
            <w:tcW w:w="2430" w:type="dxa"/>
          </w:tcPr>
          <w:p w14:paraId="2C8FD02D" w14:textId="77777777" w:rsidR="00AF5DFE" w:rsidRDefault="00AF5DFE">
            <w:r>
              <w:t>Regulated Market (RM)</w:t>
            </w:r>
          </w:p>
        </w:tc>
        <w:tc>
          <w:tcPr>
            <w:tcW w:w="5670" w:type="dxa"/>
          </w:tcPr>
          <w:p w14:paraId="24321156" w14:textId="77777777" w:rsidR="00AF5DFE" w:rsidRDefault="00AF5DFE">
            <w:r>
              <w:rPr>
                <w:color w:val="auto"/>
              </w:rPr>
              <w:t>See “Common PartyRole Identification for Execution Systems”</w:t>
            </w:r>
          </w:p>
        </w:tc>
      </w:tr>
      <w:tr w:rsidR="00AF5DFE" w14:paraId="7418B2FA" w14:textId="77777777">
        <w:trPr>
          <w:trHeight w:val="368"/>
        </w:trPr>
        <w:tc>
          <w:tcPr>
            <w:tcW w:w="468" w:type="dxa"/>
          </w:tcPr>
          <w:p w14:paraId="52CD61E9" w14:textId="77777777" w:rsidR="00AF5DFE" w:rsidRDefault="00AF5DFE">
            <w:r>
              <w:t>66</w:t>
            </w:r>
          </w:p>
        </w:tc>
        <w:tc>
          <w:tcPr>
            <w:tcW w:w="2430" w:type="dxa"/>
          </w:tcPr>
          <w:p w14:paraId="2C31F6B2" w14:textId="77777777" w:rsidR="00AF5DFE" w:rsidRDefault="00AF5DFE">
            <w:r>
              <w:t>Market maker</w:t>
            </w:r>
          </w:p>
        </w:tc>
        <w:tc>
          <w:tcPr>
            <w:tcW w:w="5670" w:type="dxa"/>
          </w:tcPr>
          <w:p w14:paraId="13D1D658" w14:textId="77777777" w:rsidR="00AF5DFE" w:rsidRDefault="00AF5DFE">
            <w:r>
              <w:t>See “Common PartyRole Identification for Firms”</w:t>
            </w:r>
          </w:p>
        </w:tc>
      </w:tr>
      <w:tr w:rsidR="00AF5DFE" w14:paraId="77ACB6FB" w14:textId="77777777">
        <w:trPr>
          <w:trHeight w:val="368"/>
        </w:trPr>
        <w:tc>
          <w:tcPr>
            <w:tcW w:w="468" w:type="dxa"/>
          </w:tcPr>
          <w:p w14:paraId="729705D2" w14:textId="77777777" w:rsidR="00AF5DFE" w:rsidRDefault="00AF5DFE">
            <w:r>
              <w:t>67</w:t>
            </w:r>
          </w:p>
        </w:tc>
        <w:tc>
          <w:tcPr>
            <w:tcW w:w="2430" w:type="dxa"/>
          </w:tcPr>
          <w:p w14:paraId="26C743CC" w14:textId="77777777" w:rsidR="00AF5DFE" w:rsidRDefault="00AF5DFE">
            <w:r>
              <w:t>Investment firm</w:t>
            </w:r>
          </w:p>
        </w:tc>
        <w:tc>
          <w:tcPr>
            <w:tcW w:w="5670" w:type="dxa"/>
          </w:tcPr>
          <w:p w14:paraId="4580C259" w14:textId="77777777" w:rsidR="00AF5DFE" w:rsidRDefault="00AF5DFE">
            <w:r>
              <w:t>See “Common PartyRole Identification for Firms”</w:t>
            </w:r>
          </w:p>
        </w:tc>
      </w:tr>
      <w:tr w:rsidR="00AF5DFE" w14:paraId="23F9369C" w14:textId="77777777">
        <w:trPr>
          <w:trHeight w:val="368"/>
        </w:trPr>
        <w:tc>
          <w:tcPr>
            <w:tcW w:w="468" w:type="dxa"/>
          </w:tcPr>
          <w:p w14:paraId="37F4B58B" w14:textId="77777777" w:rsidR="00AF5DFE" w:rsidRDefault="00AF5DFE">
            <w:r>
              <w:t>68</w:t>
            </w:r>
          </w:p>
        </w:tc>
        <w:tc>
          <w:tcPr>
            <w:tcW w:w="2430" w:type="dxa"/>
          </w:tcPr>
          <w:p w14:paraId="41E560CD" w14:textId="77777777" w:rsidR="00AF5DFE" w:rsidRDefault="00AF5DFE">
            <w:r>
              <w:t>Host Competent Authority (</w:t>
            </w:r>
            <w:smartTag w:uri="urn:schemas-microsoft-com:office:smarttags" w:element="place">
              <w:smartTag w:uri="urn:schemas-microsoft-com:office:smarttags" w:element="City">
                <w:r>
                  <w:t>Host</w:t>
                </w:r>
              </w:smartTag>
              <w:r>
                <w:t xml:space="preserve"> </w:t>
              </w:r>
              <w:smartTag w:uri="urn:schemas-microsoft-com:office:smarttags" w:element="State">
                <w:r>
                  <w:t>CA</w:t>
                </w:r>
              </w:smartTag>
            </w:smartTag>
            <w:r>
              <w:t>)</w:t>
            </w:r>
          </w:p>
        </w:tc>
        <w:tc>
          <w:tcPr>
            <w:tcW w:w="5670" w:type="dxa"/>
          </w:tcPr>
          <w:p w14:paraId="17BF6102" w14:textId="77777777" w:rsidR="00AF5DFE" w:rsidRDefault="00AF5DFE">
            <w:r>
              <w:t>See “Common PartyRole Identification for Firms”</w:t>
            </w:r>
          </w:p>
        </w:tc>
      </w:tr>
      <w:tr w:rsidR="00AF5DFE" w14:paraId="1FA529AE" w14:textId="77777777">
        <w:trPr>
          <w:trHeight w:val="368"/>
        </w:trPr>
        <w:tc>
          <w:tcPr>
            <w:tcW w:w="468" w:type="dxa"/>
          </w:tcPr>
          <w:p w14:paraId="2AB0D0F2" w14:textId="77777777" w:rsidR="00AF5DFE" w:rsidRDefault="00AF5DFE">
            <w:r>
              <w:t>69</w:t>
            </w:r>
          </w:p>
        </w:tc>
        <w:tc>
          <w:tcPr>
            <w:tcW w:w="2430" w:type="dxa"/>
          </w:tcPr>
          <w:p w14:paraId="5C4C9852" w14:textId="77777777" w:rsidR="00AF5DFE" w:rsidRDefault="00AF5DFE">
            <w:r>
              <w:t>Home Competent Authority (</w:t>
            </w:r>
            <w:smartTag w:uri="urn:schemas-microsoft-com:office:smarttags" w:element="place">
              <w:smartTag w:uri="urn:schemas-microsoft-com:office:smarttags" w:element="City">
                <w:r>
                  <w:t>Home</w:t>
                </w:r>
              </w:smartTag>
              <w:r>
                <w:t xml:space="preserve"> </w:t>
              </w:r>
              <w:smartTag w:uri="urn:schemas-microsoft-com:office:smarttags" w:element="State">
                <w:r>
                  <w:t>CA</w:t>
                </w:r>
              </w:smartTag>
            </w:smartTag>
            <w:r>
              <w:t>)</w:t>
            </w:r>
          </w:p>
        </w:tc>
        <w:tc>
          <w:tcPr>
            <w:tcW w:w="5670" w:type="dxa"/>
          </w:tcPr>
          <w:p w14:paraId="017C7BC7" w14:textId="77777777" w:rsidR="00AF5DFE" w:rsidRDefault="00AF5DFE">
            <w:r>
              <w:t>See “Common PartyRole Identification for Firms”</w:t>
            </w:r>
          </w:p>
        </w:tc>
      </w:tr>
      <w:tr w:rsidR="00AF5DFE" w14:paraId="2BCBA223" w14:textId="77777777">
        <w:trPr>
          <w:trHeight w:val="368"/>
        </w:trPr>
        <w:tc>
          <w:tcPr>
            <w:tcW w:w="468" w:type="dxa"/>
          </w:tcPr>
          <w:p w14:paraId="1E3CCE62" w14:textId="77777777" w:rsidR="00AF5DFE" w:rsidRDefault="00AF5DFE">
            <w:r>
              <w:t>70</w:t>
            </w:r>
          </w:p>
        </w:tc>
        <w:tc>
          <w:tcPr>
            <w:tcW w:w="2430" w:type="dxa"/>
          </w:tcPr>
          <w:p w14:paraId="1DC6403C" w14:textId="77777777" w:rsidR="00AF5DFE" w:rsidRDefault="00AF5DFE">
            <w:r>
              <w:t>Competent Authority of the most relevant market in terms of liquidity (</w:t>
            </w:r>
            <w:smartTag w:uri="urn:schemas-microsoft-com:office:smarttags" w:element="State">
              <w:smartTag w:uri="urn:schemas-microsoft-com:office:smarttags" w:element="place">
                <w:r>
                  <w:t>CAL</w:t>
                </w:r>
              </w:smartTag>
            </w:smartTag>
            <w:r>
              <w:t>)</w:t>
            </w:r>
          </w:p>
        </w:tc>
        <w:tc>
          <w:tcPr>
            <w:tcW w:w="5670" w:type="dxa"/>
          </w:tcPr>
          <w:p w14:paraId="599B0996" w14:textId="77777777" w:rsidR="00AF5DFE" w:rsidRDefault="00AF5DFE">
            <w:r>
              <w:t>See “Common PartyRole Identification for Firms”</w:t>
            </w:r>
          </w:p>
        </w:tc>
      </w:tr>
      <w:tr w:rsidR="00AF5DFE" w14:paraId="65D6B20C" w14:textId="77777777">
        <w:trPr>
          <w:trHeight w:val="368"/>
        </w:trPr>
        <w:tc>
          <w:tcPr>
            <w:tcW w:w="468" w:type="dxa"/>
          </w:tcPr>
          <w:p w14:paraId="3E17E465" w14:textId="77777777" w:rsidR="00AF5DFE" w:rsidRDefault="00AF5DFE">
            <w:r>
              <w:t>71</w:t>
            </w:r>
          </w:p>
        </w:tc>
        <w:tc>
          <w:tcPr>
            <w:tcW w:w="2430" w:type="dxa"/>
          </w:tcPr>
          <w:p w14:paraId="35A1BBB4" w14:textId="77777777" w:rsidR="00AF5DFE" w:rsidRDefault="00AF5DFE">
            <w:r>
              <w:t>Competent Authority of the Transaction (Execution) Venue (CATV)</w:t>
            </w:r>
          </w:p>
        </w:tc>
        <w:tc>
          <w:tcPr>
            <w:tcW w:w="5670" w:type="dxa"/>
          </w:tcPr>
          <w:p w14:paraId="18AAA709" w14:textId="77777777" w:rsidR="00AF5DFE" w:rsidRDefault="00AF5DFE">
            <w:r>
              <w:t>See “Common PartyRole Identification for Firms”</w:t>
            </w:r>
          </w:p>
        </w:tc>
      </w:tr>
      <w:tr w:rsidR="00AF5DFE" w14:paraId="70311A75" w14:textId="77777777">
        <w:trPr>
          <w:trHeight w:val="368"/>
        </w:trPr>
        <w:tc>
          <w:tcPr>
            <w:tcW w:w="468" w:type="dxa"/>
          </w:tcPr>
          <w:p w14:paraId="787975E2" w14:textId="77777777" w:rsidR="00AF5DFE" w:rsidRDefault="00AF5DFE">
            <w:r>
              <w:t>72</w:t>
            </w:r>
          </w:p>
        </w:tc>
        <w:tc>
          <w:tcPr>
            <w:tcW w:w="2430" w:type="dxa"/>
          </w:tcPr>
          <w:p w14:paraId="66AC6525" w14:textId="77777777" w:rsidR="00AF5DFE" w:rsidRDefault="00AF5DFE">
            <w:r>
              <w:t>Reporting intermediary</w:t>
            </w:r>
          </w:p>
        </w:tc>
        <w:tc>
          <w:tcPr>
            <w:tcW w:w="5670" w:type="dxa"/>
          </w:tcPr>
          <w:p w14:paraId="7EB13AFE" w14:textId="77777777" w:rsidR="00AF5DFE" w:rsidRDefault="00AF5DFE">
            <w:r>
              <w:t>See “Common PartyRole Identification for Firms”</w:t>
            </w:r>
          </w:p>
        </w:tc>
      </w:tr>
      <w:tr w:rsidR="00AF5DFE" w14:paraId="229CEFB6" w14:textId="77777777">
        <w:trPr>
          <w:trHeight w:val="368"/>
        </w:trPr>
        <w:tc>
          <w:tcPr>
            <w:tcW w:w="468" w:type="dxa"/>
          </w:tcPr>
          <w:p w14:paraId="26D0E1D5" w14:textId="77777777" w:rsidR="00AF5DFE" w:rsidRDefault="00AF5DFE">
            <w:r>
              <w:t>73</w:t>
            </w:r>
          </w:p>
        </w:tc>
        <w:tc>
          <w:tcPr>
            <w:tcW w:w="2430" w:type="dxa"/>
          </w:tcPr>
          <w:p w14:paraId="36746E70" w14:textId="77777777" w:rsidR="00AF5DFE" w:rsidRDefault="00AF5DFE">
            <w:r>
              <w:t>Execution Venue</w:t>
            </w:r>
          </w:p>
        </w:tc>
        <w:tc>
          <w:tcPr>
            <w:tcW w:w="5670" w:type="dxa"/>
          </w:tcPr>
          <w:p w14:paraId="2BBD9229" w14:textId="77777777" w:rsidR="00AF5DFE" w:rsidRDefault="00AF5DFE">
            <w:r>
              <w:rPr>
                <w:color w:val="auto"/>
              </w:rPr>
              <w:t>See “Common PartyRole Identification for Execution Systems”</w:t>
            </w:r>
          </w:p>
        </w:tc>
      </w:tr>
      <w:tr w:rsidR="00AF5DFE" w14:paraId="00B5F6D0" w14:textId="77777777">
        <w:trPr>
          <w:trHeight w:val="368"/>
        </w:trPr>
        <w:tc>
          <w:tcPr>
            <w:tcW w:w="468" w:type="dxa"/>
          </w:tcPr>
          <w:p w14:paraId="79A4D129" w14:textId="77777777" w:rsidR="00AF5DFE" w:rsidRDefault="00AF5DFE">
            <w:r>
              <w:t>74</w:t>
            </w:r>
          </w:p>
        </w:tc>
        <w:tc>
          <w:tcPr>
            <w:tcW w:w="2430" w:type="dxa"/>
          </w:tcPr>
          <w:p w14:paraId="42F90D00" w14:textId="77777777" w:rsidR="00AF5DFE" w:rsidRDefault="00AF5DFE">
            <w:r>
              <w:t>Market data entry originator</w:t>
            </w:r>
          </w:p>
        </w:tc>
        <w:tc>
          <w:tcPr>
            <w:tcW w:w="5670" w:type="dxa"/>
          </w:tcPr>
          <w:p w14:paraId="6774A39F" w14:textId="77777777" w:rsidR="00AF5DFE" w:rsidRDefault="00AF5DFE">
            <w:r>
              <w:t>See “Common PartyRole Identification for Firms”</w:t>
            </w:r>
          </w:p>
        </w:tc>
      </w:tr>
      <w:tr w:rsidR="00AF5DFE" w14:paraId="0072214F" w14:textId="77777777">
        <w:trPr>
          <w:trHeight w:val="368"/>
        </w:trPr>
        <w:tc>
          <w:tcPr>
            <w:tcW w:w="468" w:type="dxa"/>
          </w:tcPr>
          <w:p w14:paraId="5FCA3A30" w14:textId="77777777" w:rsidR="00AF5DFE" w:rsidRDefault="00AF5DFE">
            <w:r>
              <w:t>75</w:t>
            </w:r>
          </w:p>
        </w:tc>
        <w:tc>
          <w:tcPr>
            <w:tcW w:w="2430" w:type="dxa"/>
          </w:tcPr>
          <w:p w14:paraId="6C273F38" w14:textId="77777777" w:rsidR="00AF5DFE" w:rsidRDefault="00AF5DFE">
            <w:r>
              <w:t>Location ID</w:t>
            </w:r>
          </w:p>
        </w:tc>
        <w:tc>
          <w:tcPr>
            <w:tcW w:w="5670" w:type="dxa"/>
          </w:tcPr>
          <w:p w14:paraId="38B12F58" w14:textId="77777777" w:rsidR="00AF5DFE" w:rsidRDefault="00AF5DFE">
            <w:r>
              <w:rPr>
                <w:color w:val="auto"/>
              </w:rPr>
              <w:t>See “Common PartyRole Identification for (Settlement) Locations”</w:t>
            </w:r>
          </w:p>
        </w:tc>
      </w:tr>
      <w:tr w:rsidR="00AF5DFE" w14:paraId="5FDF630C" w14:textId="77777777">
        <w:trPr>
          <w:trHeight w:val="368"/>
        </w:trPr>
        <w:tc>
          <w:tcPr>
            <w:tcW w:w="468" w:type="dxa"/>
          </w:tcPr>
          <w:p w14:paraId="35747B1D" w14:textId="77777777" w:rsidR="00AF5DFE" w:rsidRDefault="00AF5DFE">
            <w:r>
              <w:t>76</w:t>
            </w:r>
          </w:p>
        </w:tc>
        <w:tc>
          <w:tcPr>
            <w:tcW w:w="2430" w:type="dxa"/>
          </w:tcPr>
          <w:p w14:paraId="50A3CFD7" w14:textId="77777777" w:rsidR="00AF5DFE" w:rsidRDefault="00AF5DFE">
            <w:r>
              <w:t>Desk ID</w:t>
            </w:r>
          </w:p>
        </w:tc>
        <w:tc>
          <w:tcPr>
            <w:tcW w:w="5670" w:type="dxa"/>
          </w:tcPr>
          <w:p w14:paraId="37695B46" w14:textId="77777777" w:rsidR="00AF5DFE" w:rsidRDefault="00AF5DFE">
            <w:r>
              <w:t>See “Common PartyRole Identification for Firms”</w:t>
            </w:r>
          </w:p>
        </w:tc>
      </w:tr>
      <w:tr w:rsidR="00AF5DFE" w14:paraId="0DF8632B" w14:textId="77777777">
        <w:trPr>
          <w:trHeight w:val="368"/>
        </w:trPr>
        <w:tc>
          <w:tcPr>
            <w:tcW w:w="468" w:type="dxa"/>
          </w:tcPr>
          <w:p w14:paraId="17E79C4D" w14:textId="77777777" w:rsidR="00AF5DFE" w:rsidRDefault="00AF5DFE">
            <w:r>
              <w:t>77</w:t>
            </w:r>
          </w:p>
        </w:tc>
        <w:tc>
          <w:tcPr>
            <w:tcW w:w="2430" w:type="dxa"/>
          </w:tcPr>
          <w:p w14:paraId="2B6400C1" w14:textId="77777777" w:rsidR="00AF5DFE" w:rsidRDefault="00AF5DFE">
            <w:r>
              <w:t>Market data market</w:t>
            </w:r>
          </w:p>
        </w:tc>
        <w:tc>
          <w:tcPr>
            <w:tcW w:w="5670" w:type="dxa"/>
          </w:tcPr>
          <w:p w14:paraId="367DAA3B" w14:textId="77777777" w:rsidR="00AF5DFE" w:rsidRDefault="00AF5DFE">
            <w:r>
              <w:rPr>
                <w:color w:val="auto"/>
              </w:rPr>
              <w:t>See “Common PartyRole Identification for Execution Systems”</w:t>
            </w:r>
          </w:p>
        </w:tc>
      </w:tr>
      <w:tr w:rsidR="00AF5DFE" w14:paraId="0936B497" w14:textId="77777777">
        <w:trPr>
          <w:trHeight w:val="368"/>
        </w:trPr>
        <w:tc>
          <w:tcPr>
            <w:tcW w:w="468" w:type="dxa"/>
          </w:tcPr>
          <w:p w14:paraId="0D0111E9" w14:textId="77777777" w:rsidR="00AF5DFE" w:rsidRDefault="00AF5DFE">
            <w:r>
              <w:t>78</w:t>
            </w:r>
          </w:p>
        </w:tc>
        <w:tc>
          <w:tcPr>
            <w:tcW w:w="2430" w:type="dxa"/>
          </w:tcPr>
          <w:p w14:paraId="7D18CE57" w14:textId="77777777" w:rsidR="00AF5DFE" w:rsidRDefault="00AF5DFE">
            <w:r>
              <w:t>Allocation Entity</w:t>
            </w:r>
          </w:p>
        </w:tc>
        <w:tc>
          <w:tcPr>
            <w:tcW w:w="5670" w:type="dxa"/>
          </w:tcPr>
          <w:p w14:paraId="3BB0D060" w14:textId="77777777" w:rsidR="00AF5DFE" w:rsidRDefault="00AF5DFE">
            <w:r>
              <w:t>See “Common PartyRole Identification for Firms”</w:t>
            </w:r>
          </w:p>
        </w:tc>
      </w:tr>
      <w:tr w:rsidR="00AF5DFE" w14:paraId="76802C48" w14:textId="77777777">
        <w:trPr>
          <w:trHeight w:val="368"/>
        </w:trPr>
        <w:tc>
          <w:tcPr>
            <w:tcW w:w="468" w:type="dxa"/>
          </w:tcPr>
          <w:p w14:paraId="12BAC3CC" w14:textId="77777777" w:rsidR="00AF5DFE" w:rsidRDefault="00AF5DFE">
            <w:r>
              <w:t>79</w:t>
            </w:r>
          </w:p>
        </w:tc>
        <w:tc>
          <w:tcPr>
            <w:tcW w:w="2430" w:type="dxa"/>
          </w:tcPr>
          <w:p w14:paraId="21F632C4" w14:textId="77777777" w:rsidR="00AF5DFE" w:rsidRDefault="00AF5DFE">
            <w:r>
              <w:t>Prime broker providing general trade services</w:t>
            </w:r>
          </w:p>
        </w:tc>
        <w:tc>
          <w:tcPr>
            <w:tcW w:w="5670" w:type="dxa"/>
          </w:tcPr>
          <w:p w14:paraId="7D0651E1" w14:textId="77777777" w:rsidR="00AF5DFE" w:rsidRDefault="00AF5DFE">
            <w:r>
              <w:rPr>
                <w:color w:val="auto"/>
              </w:rPr>
              <w:t>See “Common PartyRole Identification for Brokers”</w:t>
            </w:r>
          </w:p>
        </w:tc>
      </w:tr>
      <w:tr w:rsidR="00AF5DFE" w14:paraId="17949AB6" w14:textId="77777777">
        <w:trPr>
          <w:trHeight w:val="368"/>
        </w:trPr>
        <w:tc>
          <w:tcPr>
            <w:tcW w:w="468" w:type="dxa"/>
          </w:tcPr>
          <w:p w14:paraId="2E2FB6A0" w14:textId="77777777" w:rsidR="00AF5DFE" w:rsidRDefault="00AF5DFE">
            <w:r>
              <w:t>80</w:t>
            </w:r>
          </w:p>
        </w:tc>
        <w:tc>
          <w:tcPr>
            <w:tcW w:w="2430" w:type="dxa"/>
          </w:tcPr>
          <w:p w14:paraId="777DE453" w14:textId="77777777" w:rsidR="00AF5DFE" w:rsidRDefault="00AF5DFE">
            <w:r>
              <w:t>Step-out firm (prime broker)</w:t>
            </w:r>
          </w:p>
        </w:tc>
        <w:tc>
          <w:tcPr>
            <w:tcW w:w="5670" w:type="dxa"/>
          </w:tcPr>
          <w:p w14:paraId="33AD39F1" w14:textId="77777777" w:rsidR="00AF5DFE" w:rsidRDefault="00AF5DFE">
            <w:r>
              <w:rPr>
                <w:color w:val="auto"/>
              </w:rPr>
              <w:t>See “Common PartyRole Identification for Brokers”</w:t>
            </w:r>
          </w:p>
        </w:tc>
      </w:tr>
      <w:tr w:rsidR="00AF5DFE" w14:paraId="344ABD42" w14:textId="77777777">
        <w:trPr>
          <w:trHeight w:val="368"/>
        </w:trPr>
        <w:tc>
          <w:tcPr>
            <w:tcW w:w="468" w:type="dxa"/>
          </w:tcPr>
          <w:p w14:paraId="3AFFE886" w14:textId="77777777" w:rsidR="00AF5DFE" w:rsidRDefault="00AF5DFE">
            <w:r>
              <w:t>81</w:t>
            </w:r>
          </w:p>
        </w:tc>
        <w:tc>
          <w:tcPr>
            <w:tcW w:w="2430" w:type="dxa"/>
          </w:tcPr>
          <w:p w14:paraId="06881D32" w14:textId="77777777" w:rsidR="00AF5DFE" w:rsidRDefault="00AF5DFE">
            <w:r>
              <w:t>Broker clearing ID</w:t>
            </w:r>
          </w:p>
        </w:tc>
        <w:tc>
          <w:tcPr>
            <w:tcW w:w="5670" w:type="dxa"/>
          </w:tcPr>
          <w:p w14:paraId="2ED4C9B4" w14:textId="77777777" w:rsidR="00AF5DFE" w:rsidRDefault="00AF5DFE">
            <w:r>
              <w:rPr>
                <w:color w:val="auto"/>
              </w:rPr>
              <w:t>See “Common PartyRole Identification for Brokers”</w:t>
            </w:r>
          </w:p>
        </w:tc>
      </w:tr>
      <w:tr w:rsidR="00AF5DFE" w14:paraId="491FB707" w14:textId="77777777">
        <w:trPr>
          <w:trHeight w:val="368"/>
        </w:trPr>
        <w:tc>
          <w:tcPr>
            <w:tcW w:w="468" w:type="dxa"/>
          </w:tcPr>
          <w:p w14:paraId="324B4FAA" w14:textId="77777777" w:rsidR="00AF5DFE" w:rsidRDefault="00AF5DFE">
            <w:r>
              <w:t>82</w:t>
            </w:r>
          </w:p>
        </w:tc>
        <w:tc>
          <w:tcPr>
            <w:tcW w:w="2430" w:type="dxa"/>
          </w:tcPr>
          <w:p w14:paraId="0E3BF990" w14:textId="77777777" w:rsidR="00AF5DFE" w:rsidRDefault="00AF5DFE">
            <w:r>
              <w:t>Central Registration Depository (CRD)</w:t>
            </w:r>
          </w:p>
        </w:tc>
        <w:tc>
          <w:tcPr>
            <w:tcW w:w="5670" w:type="dxa"/>
          </w:tcPr>
          <w:p w14:paraId="2DE1C3C2" w14:textId="77777777" w:rsidR="00AF5DFE" w:rsidRDefault="00AF5DFE">
            <w:r>
              <w:rPr>
                <w:color w:val="auto"/>
              </w:rPr>
              <w:t>See “Common PartyRole Identification for (Settlement) Locations”</w:t>
            </w:r>
          </w:p>
        </w:tc>
      </w:tr>
      <w:tr w:rsidR="00E576FB" w14:paraId="3F4335AF" w14:textId="77777777">
        <w:trPr>
          <w:trHeight w:val="368"/>
          <w:ins w:id="5464" w:author="Administrator" w:date="2011-08-18T19:29:00Z"/>
        </w:trPr>
        <w:tc>
          <w:tcPr>
            <w:tcW w:w="468" w:type="dxa"/>
          </w:tcPr>
          <w:p w14:paraId="3BF8BA43" w14:textId="09CD70E2" w:rsidR="00E576FB" w:rsidRDefault="00E576FB">
            <w:pPr>
              <w:rPr>
                <w:ins w:id="5465" w:author="Administrator" w:date="2011-08-18T19:29:00Z"/>
              </w:rPr>
            </w:pPr>
            <w:ins w:id="5466" w:author="Administrator" w:date="2011-08-18T19:29:00Z">
              <w:r>
                <w:t>83</w:t>
              </w:r>
            </w:ins>
          </w:p>
        </w:tc>
        <w:tc>
          <w:tcPr>
            <w:tcW w:w="2430" w:type="dxa"/>
          </w:tcPr>
          <w:p w14:paraId="500E80AB" w14:textId="29703810" w:rsidR="00E576FB" w:rsidRDefault="00E576FB">
            <w:pPr>
              <w:rPr>
                <w:ins w:id="5467" w:author="Administrator" w:date="2011-08-18T19:29:00Z"/>
              </w:rPr>
            </w:pPr>
            <w:ins w:id="5468" w:author="Administrator" w:date="2011-08-18T19:29:00Z">
              <w:r>
                <w:t>Clearing account</w:t>
              </w:r>
            </w:ins>
          </w:p>
        </w:tc>
        <w:tc>
          <w:tcPr>
            <w:tcW w:w="5670" w:type="dxa"/>
          </w:tcPr>
          <w:p w14:paraId="576B0247" w14:textId="51238CDC" w:rsidR="00E576FB" w:rsidRDefault="00E576FB">
            <w:pPr>
              <w:rPr>
                <w:ins w:id="5469" w:author="Administrator" w:date="2011-08-18T19:29:00Z"/>
                <w:color w:val="auto"/>
              </w:rPr>
            </w:pPr>
            <w:ins w:id="5470" w:author="Administrator" w:date="2011-08-18T19:29:00Z">
              <w:r>
                <w:rPr>
                  <w:color w:val="auto"/>
                </w:rPr>
                <w:t>See “Common PartyRole Identification for Accounts”</w:t>
              </w:r>
            </w:ins>
          </w:p>
        </w:tc>
      </w:tr>
      <w:tr w:rsidR="00E576FB" w14:paraId="6C072BB1" w14:textId="77777777">
        <w:trPr>
          <w:trHeight w:val="368"/>
          <w:ins w:id="5471" w:author="Administrator" w:date="2011-08-18T19:29:00Z"/>
        </w:trPr>
        <w:tc>
          <w:tcPr>
            <w:tcW w:w="468" w:type="dxa"/>
          </w:tcPr>
          <w:p w14:paraId="1A81085D" w14:textId="5BDFC5F6" w:rsidR="00E576FB" w:rsidRDefault="00E576FB">
            <w:pPr>
              <w:rPr>
                <w:ins w:id="5472" w:author="Administrator" w:date="2011-08-18T19:29:00Z"/>
              </w:rPr>
            </w:pPr>
            <w:ins w:id="5473" w:author="Administrator" w:date="2011-08-18T19:29:00Z">
              <w:r>
                <w:t>84</w:t>
              </w:r>
            </w:ins>
          </w:p>
        </w:tc>
        <w:tc>
          <w:tcPr>
            <w:tcW w:w="2430" w:type="dxa"/>
          </w:tcPr>
          <w:p w14:paraId="632AA269" w14:textId="32BA59BE" w:rsidR="00E576FB" w:rsidRDefault="00E576FB">
            <w:pPr>
              <w:rPr>
                <w:ins w:id="5474" w:author="Administrator" w:date="2011-08-18T19:29:00Z"/>
              </w:rPr>
            </w:pPr>
            <w:ins w:id="5475" w:author="Administrator" w:date="2011-08-18T19:29:00Z">
              <w:r>
                <w:t>Acceptable Settling Counterparty</w:t>
              </w:r>
            </w:ins>
          </w:p>
        </w:tc>
        <w:tc>
          <w:tcPr>
            <w:tcW w:w="5670" w:type="dxa"/>
          </w:tcPr>
          <w:p w14:paraId="75A5930C" w14:textId="32118CAA" w:rsidR="00E576FB" w:rsidRDefault="00E576FB">
            <w:pPr>
              <w:rPr>
                <w:ins w:id="5476" w:author="Administrator" w:date="2011-08-18T19:29:00Z"/>
                <w:color w:val="auto"/>
              </w:rPr>
            </w:pPr>
            <w:ins w:id="5477" w:author="Administrator" w:date="2011-08-18T19:29:00Z">
              <w:r>
                <w:t>See “Common PartyRole Identification for Firms”</w:t>
              </w:r>
            </w:ins>
          </w:p>
        </w:tc>
      </w:tr>
      <w:tr w:rsidR="00E576FB" w14:paraId="34AF9817" w14:textId="77777777">
        <w:trPr>
          <w:trHeight w:val="368"/>
          <w:ins w:id="5478" w:author="Administrator" w:date="2011-08-18T19:29:00Z"/>
        </w:trPr>
        <w:tc>
          <w:tcPr>
            <w:tcW w:w="468" w:type="dxa"/>
          </w:tcPr>
          <w:p w14:paraId="28426B69" w14:textId="664E29E6" w:rsidR="00E576FB" w:rsidRDefault="00E576FB">
            <w:pPr>
              <w:rPr>
                <w:ins w:id="5479" w:author="Administrator" w:date="2011-08-18T19:29:00Z"/>
              </w:rPr>
            </w:pPr>
            <w:ins w:id="5480" w:author="Administrator" w:date="2011-08-18T19:29:00Z">
              <w:r>
                <w:t>85</w:t>
              </w:r>
            </w:ins>
          </w:p>
        </w:tc>
        <w:tc>
          <w:tcPr>
            <w:tcW w:w="2430" w:type="dxa"/>
          </w:tcPr>
          <w:p w14:paraId="171F506C" w14:textId="5FAA5C15" w:rsidR="00E576FB" w:rsidRDefault="00E576FB">
            <w:pPr>
              <w:rPr>
                <w:ins w:id="5481" w:author="Administrator" w:date="2011-08-18T19:29:00Z"/>
              </w:rPr>
            </w:pPr>
            <w:ins w:id="5482" w:author="Administrator" w:date="2011-08-18T19:29:00Z">
              <w:r>
                <w:t>Unacceptable Settling Counterparty</w:t>
              </w:r>
            </w:ins>
          </w:p>
        </w:tc>
        <w:tc>
          <w:tcPr>
            <w:tcW w:w="5670" w:type="dxa"/>
          </w:tcPr>
          <w:p w14:paraId="275CF855" w14:textId="259B7150" w:rsidR="00E576FB" w:rsidRDefault="00E576FB">
            <w:pPr>
              <w:rPr>
                <w:ins w:id="5483" w:author="Administrator" w:date="2011-08-18T19:29:00Z"/>
                <w:color w:val="auto"/>
              </w:rPr>
            </w:pPr>
            <w:ins w:id="5484" w:author="Administrator" w:date="2011-08-18T19:29:00Z">
              <w:r>
                <w:t>See “Common PartyRole Identification for Firms”</w:t>
              </w:r>
            </w:ins>
          </w:p>
        </w:tc>
      </w:tr>
    </w:tbl>
    <w:p w14:paraId="60BD614E" w14:textId="77777777" w:rsidR="00AF5DFE" w:rsidRDefault="00AF5DFE"/>
    <w:p w14:paraId="5C4ADE67" w14:textId="77777777" w:rsidR="00AF5DFE" w:rsidRDefault="00AF5DFE">
      <w:pPr>
        <w:rPr>
          <w:b/>
        </w:rPr>
      </w:pPr>
      <w:r>
        <w:rPr>
          <w:b/>
        </w:rPr>
        <w:t>Common PartyRole Identification for Firms:</w:t>
      </w:r>
    </w:p>
    <w:p w14:paraId="3F42F2EE" w14:textId="77777777" w:rsidR="00AF5DFE" w:rsidRDefault="00AF5DF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12"/>
        <w:gridCol w:w="2448"/>
        <w:gridCol w:w="2250"/>
      </w:tblGrid>
      <w:tr w:rsidR="00AF5DFE" w14:paraId="32466AAA" w14:textId="77777777">
        <w:trPr>
          <w:cantSplit/>
        </w:trPr>
        <w:tc>
          <w:tcPr>
            <w:tcW w:w="2880" w:type="dxa"/>
            <w:gridSpan w:val="2"/>
          </w:tcPr>
          <w:p w14:paraId="066E6251" w14:textId="77777777" w:rsidR="00AF5DFE" w:rsidRDefault="00AF5DFE">
            <w:pPr>
              <w:pStyle w:val="NormalIndent"/>
              <w:ind w:left="0"/>
              <w:rPr>
                <w:color w:val="auto"/>
              </w:rPr>
            </w:pPr>
            <w:r>
              <w:rPr>
                <w:color w:val="auto"/>
              </w:rPr>
              <w:t>PartyIDSource (447)</w:t>
            </w:r>
          </w:p>
        </w:tc>
        <w:tc>
          <w:tcPr>
            <w:tcW w:w="2448" w:type="dxa"/>
          </w:tcPr>
          <w:p w14:paraId="53BE6656" w14:textId="77777777" w:rsidR="00AF5DFE" w:rsidRDefault="00AF5DFE">
            <w:pPr>
              <w:pStyle w:val="NormalIndent"/>
              <w:ind w:left="0"/>
              <w:rPr>
                <w:color w:val="auto"/>
              </w:rPr>
            </w:pPr>
            <w:r>
              <w:rPr>
                <w:color w:val="auto"/>
              </w:rPr>
              <w:t>PartyID (448)</w:t>
            </w:r>
          </w:p>
        </w:tc>
        <w:tc>
          <w:tcPr>
            <w:tcW w:w="2250" w:type="dxa"/>
          </w:tcPr>
          <w:p w14:paraId="4A68D1D3" w14:textId="77777777" w:rsidR="00AF5DFE" w:rsidRDefault="00AF5DFE">
            <w:pPr>
              <w:pStyle w:val="NormalIndent"/>
              <w:ind w:left="0"/>
              <w:rPr>
                <w:color w:val="auto"/>
              </w:rPr>
            </w:pPr>
            <w:r>
              <w:rPr>
                <w:color w:val="auto"/>
              </w:rPr>
              <w:t>PartySubID (523)</w:t>
            </w:r>
          </w:p>
        </w:tc>
      </w:tr>
      <w:tr w:rsidR="00AF5DFE" w14:paraId="18447B33" w14:textId="77777777">
        <w:tc>
          <w:tcPr>
            <w:tcW w:w="468" w:type="dxa"/>
          </w:tcPr>
          <w:p w14:paraId="5276BB85" w14:textId="77777777" w:rsidR="00AF5DFE" w:rsidRDefault="00AF5DFE">
            <w:pPr>
              <w:pStyle w:val="NormalIndent"/>
              <w:ind w:left="0"/>
              <w:rPr>
                <w:color w:val="auto"/>
              </w:rPr>
            </w:pPr>
            <w:r>
              <w:rPr>
                <w:color w:val="auto"/>
              </w:rPr>
              <w:t>B</w:t>
            </w:r>
          </w:p>
        </w:tc>
        <w:tc>
          <w:tcPr>
            <w:tcW w:w="2412" w:type="dxa"/>
          </w:tcPr>
          <w:p w14:paraId="3004CD43" w14:textId="77777777" w:rsidR="00AF5DFE" w:rsidRDefault="00AF5DFE">
            <w:pPr>
              <w:pStyle w:val="NormalIndent"/>
              <w:ind w:left="0"/>
              <w:rPr>
                <w:color w:val="auto"/>
              </w:rPr>
            </w:pPr>
            <w:r>
              <w:rPr>
                <w:color w:val="auto"/>
              </w:rPr>
              <w:t>BIC (Bank Identification Code)</w:t>
            </w:r>
          </w:p>
        </w:tc>
        <w:tc>
          <w:tcPr>
            <w:tcW w:w="2448" w:type="dxa"/>
          </w:tcPr>
          <w:p w14:paraId="4343450D" w14:textId="77777777" w:rsidR="00AF5DFE" w:rsidRDefault="00AF5DFE">
            <w:pPr>
              <w:pStyle w:val="NormalIndent"/>
              <w:ind w:left="0"/>
              <w:rPr>
                <w:color w:val="auto"/>
              </w:rPr>
            </w:pPr>
            <w:r>
              <w:rPr>
                <w:color w:val="auto"/>
              </w:rPr>
              <w:t>&lt;&lt;BIC Value&gt;&gt;</w:t>
            </w:r>
          </w:p>
        </w:tc>
        <w:tc>
          <w:tcPr>
            <w:tcW w:w="2250" w:type="dxa"/>
          </w:tcPr>
          <w:p w14:paraId="06BCE908" w14:textId="77777777" w:rsidR="00AF5DFE" w:rsidRDefault="00AF5DFE">
            <w:pPr>
              <w:pStyle w:val="NormalIndent"/>
              <w:ind w:left="0"/>
              <w:rPr>
                <w:color w:val="auto"/>
              </w:rPr>
            </w:pPr>
            <w:r>
              <w:rPr>
                <w:color w:val="auto"/>
              </w:rPr>
              <w:t>(optional)</w:t>
            </w:r>
          </w:p>
        </w:tc>
      </w:tr>
      <w:tr w:rsidR="00AF5DFE" w14:paraId="338082F1" w14:textId="77777777">
        <w:tc>
          <w:tcPr>
            <w:tcW w:w="468" w:type="dxa"/>
          </w:tcPr>
          <w:p w14:paraId="16371C36" w14:textId="77777777" w:rsidR="00AF5DFE" w:rsidRDefault="00AF5DFE">
            <w:pPr>
              <w:pStyle w:val="NormalIndent"/>
              <w:ind w:left="0"/>
              <w:rPr>
                <w:color w:val="auto"/>
              </w:rPr>
            </w:pPr>
            <w:r>
              <w:rPr>
                <w:color w:val="auto"/>
              </w:rPr>
              <w:t>C</w:t>
            </w:r>
          </w:p>
        </w:tc>
        <w:tc>
          <w:tcPr>
            <w:tcW w:w="2412" w:type="dxa"/>
          </w:tcPr>
          <w:p w14:paraId="5B41FE6F" w14:textId="77777777" w:rsidR="00AF5DFE" w:rsidRDefault="00AF5DFE">
            <w:pPr>
              <w:pStyle w:val="NormalIndent"/>
              <w:ind w:left="0"/>
              <w:rPr>
                <w:color w:val="auto"/>
              </w:rPr>
            </w:pPr>
            <w:r>
              <w:rPr>
                <w:color w:val="auto"/>
              </w:rPr>
              <w:t>Generally accepted market participant identifier</w:t>
            </w:r>
          </w:p>
        </w:tc>
        <w:tc>
          <w:tcPr>
            <w:tcW w:w="2448" w:type="dxa"/>
          </w:tcPr>
          <w:p w14:paraId="0DCAD8B8" w14:textId="77777777" w:rsidR="00AF5DFE" w:rsidRDefault="00AF5DFE">
            <w:pPr>
              <w:pStyle w:val="NormalIndent"/>
              <w:ind w:left="0"/>
              <w:rPr>
                <w:color w:val="auto"/>
              </w:rPr>
            </w:pPr>
            <w:r>
              <w:rPr>
                <w:color w:val="auto"/>
              </w:rPr>
              <w:t>(various)</w:t>
            </w:r>
          </w:p>
        </w:tc>
        <w:tc>
          <w:tcPr>
            <w:tcW w:w="2250" w:type="dxa"/>
          </w:tcPr>
          <w:p w14:paraId="39E8D001" w14:textId="77777777" w:rsidR="00AF5DFE" w:rsidRDefault="00AF5DFE">
            <w:pPr>
              <w:pStyle w:val="NormalIndent"/>
              <w:ind w:left="0"/>
              <w:rPr>
                <w:color w:val="auto"/>
              </w:rPr>
            </w:pPr>
            <w:r>
              <w:rPr>
                <w:color w:val="auto"/>
              </w:rPr>
              <w:t>(optional)</w:t>
            </w:r>
          </w:p>
        </w:tc>
      </w:tr>
      <w:tr w:rsidR="00AF5DFE" w14:paraId="1DEB62B5" w14:textId="77777777">
        <w:tc>
          <w:tcPr>
            <w:tcW w:w="468" w:type="dxa"/>
          </w:tcPr>
          <w:p w14:paraId="642C2374" w14:textId="77777777" w:rsidR="00AF5DFE" w:rsidRDefault="00AF5DFE">
            <w:pPr>
              <w:pStyle w:val="NormalIndent"/>
              <w:ind w:left="0"/>
              <w:rPr>
                <w:color w:val="auto"/>
              </w:rPr>
            </w:pPr>
            <w:r>
              <w:rPr>
                <w:color w:val="auto"/>
              </w:rPr>
              <w:t>D</w:t>
            </w:r>
          </w:p>
        </w:tc>
        <w:tc>
          <w:tcPr>
            <w:tcW w:w="2412" w:type="dxa"/>
          </w:tcPr>
          <w:p w14:paraId="0C58F30F" w14:textId="77777777" w:rsidR="00AF5DFE" w:rsidRDefault="00AF5DFE">
            <w:pPr>
              <w:pStyle w:val="NormalIndent"/>
              <w:ind w:left="0"/>
              <w:rPr>
                <w:color w:val="auto"/>
              </w:rPr>
            </w:pPr>
            <w:r>
              <w:rPr>
                <w:color w:val="auto"/>
              </w:rPr>
              <w:t>Proprietary/Custom code</w:t>
            </w:r>
          </w:p>
        </w:tc>
        <w:tc>
          <w:tcPr>
            <w:tcW w:w="2448" w:type="dxa"/>
          </w:tcPr>
          <w:p w14:paraId="4B7138BA" w14:textId="77777777" w:rsidR="00AF5DFE" w:rsidRDefault="00AF5DFE">
            <w:pPr>
              <w:pStyle w:val="NormalIndent"/>
              <w:ind w:left="0"/>
              <w:rPr>
                <w:color w:val="auto"/>
              </w:rPr>
            </w:pPr>
            <w:r>
              <w:rPr>
                <w:color w:val="auto"/>
              </w:rPr>
              <w:t>(various)</w:t>
            </w:r>
          </w:p>
        </w:tc>
        <w:tc>
          <w:tcPr>
            <w:tcW w:w="2250" w:type="dxa"/>
          </w:tcPr>
          <w:p w14:paraId="519A0CD7" w14:textId="77777777" w:rsidR="00AF5DFE" w:rsidRDefault="00AF5DFE">
            <w:pPr>
              <w:pStyle w:val="NormalIndent"/>
              <w:ind w:left="0"/>
              <w:rPr>
                <w:color w:val="auto"/>
              </w:rPr>
            </w:pPr>
            <w:r>
              <w:rPr>
                <w:color w:val="auto"/>
              </w:rPr>
              <w:t>(optional)</w:t>
            </w:r>
          </w:p>
        </w:tc>
      </w:tr>
    </w:tbl>
    <w:p w14:paraId="6A3681FC" w14:textId="77777777" w:rsidR="00AF5DFE" w:rsidRDefault="00AF5DFE"/>
    <w:p w14:paraId="48257E48" w14:textId="77777777" w:rsidR="00AF5DFE" w:rsidRDefault="00AF5DFE">
      <w:pPr>
        <w:rPr>
          <w:b/>
        </w:rPr>
      </w:pPr>
      <w:r>
        <w:rPr>
          <w:b/>
        </w:rPr>
        <w:t>Common PartyRole Identification for Brokers:</w:t>
      </w:r>
    </w:p>
    <w:p w14:paraId="616A72E9" w14:textId="77777777" w:rsidR="00AF5DFE" w:rsidRDefault="00AF5DF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12"/>
        <w:gridCol w:w="2448"/>
        <w:gridCol w:w="2250"/>
      </w:tblGrid>
      <w:tr w:rsidR="00AF5DFE" w14:paraId="34FE8DCB" w14:textId="77777777">
        <w:trPr>
          <w:cantSplit/>
        </w:trPr>
        <w:tc>
          <w:tcPr>
            <w:tcW w:w="2880" w:type="dxa"/>
            <w:gridSpan w:val="2"/>
          </w:tcPr>
          <w:p w14:paraId="4BC73DEB" w14:textId="77777777" w:rsidR="00AF5DFE" w:rsidRDefault="00AF5DFE">
            <w:pPr>
              <w:pStyle w:val="NormalIndent"/>
              <w:ind w:left="0"/>
              <w:rPr>
                <w:color w:val="auto"/>
              </w:rPr>
            </w:pPr>
            <w:r>
              <w:rPr>
                <w:color w:val="auto"/>
              </w:rPr>
              <w:t>PartyIDSource (447)</w:t>
            </w:r>
          </w:p>
        </w:tc>
        <w:tc>
          <w:tcPr>
            <w:tcW w:w="2448" w:type="dxa"/>
          </w:tcPr>
          <w:p w14:paraId="359F4214" w14:textId="77777777" w:rsidR="00AF5DFE" w:rsidRDefault="00AF5DFE">
            <w:pPr>
              <w:pStyle w:val="NormalIndent"/>
              <w:ind w:left="0"/>
              <w:rPr>
                <w:color w:val="auto"/>
              </w:rPr>
            </w:pPr>
            <w:r>
              <w:rPr>
                <w:color w:val="auto"/>
              </w:rPr>
              <w:t>PartyID (448)</w:t>
            </w:r>
          </w:p>
        </w:tc>
        <w:tc>
          <w:tcPr>
            <w:tcW w:w="2250" w:type="dxa"/>
          </w:tcPr>
          <w:p w14:paraId="39B6CDB6" w14:textId="77777777" w:rsidR="00AF5DFE" w:rsidRDefault="00AF5DFE">
            <w:pPr>
              <w:pStyle w:val="NormalIndent"/>
              <w:ind w:left="0"/>
              <w:rPr>
                <w:color w:val="auto"/>
              </w:rPr>
            </w:pPr>
            <w:r>
              <w:rPr>
                <w:color w:val="auto"/>
              </w:rPr>
              <w:t>PartySubID (523)</w:t>
            </w:r>
          </w:p>
        </w:tc>
      </w:tr>
      <w:tr w:rsidR="00AF5DFE" w14:paraId="6D648AC2" w14:textId="77777777">
        <w:tc>
          <w:tcPr>
            <w:tcW w:w="468" w:type="dxa"/>
          </w:tcPr>
          <w:p w14:paraId="249273F3" w14:textId="77777777" w:rsidR="00AF5DFE" w:rsidRDefault="00AF5DFE">
            <w:pPr>
              <w:pStyle w:val="NormalIndent"/>
              <w:ind w:left="0"/>
              <w:rPr>
                <w:color w:val="auto"/>
              </w:rPr>
            </w:pPr>
            <w:r>
              <w:rPr>
                <w:color w:val="auto"/>
              </w:rPr>
              <w:t>B</w:t>
            </w:r>
          </w:p>
        </w:tc>
        <w:tc>
          <w:tcPr>
            <w:tcW w:w="2412" w:type="dxa"/>
          </w:tcPr>
          <w:p w14:paraId="2176E488" w14:textId="77777777" w:rsidR="00AF5DFE" w:rsidRDefault="00AF5DFE">
            <w:pPr>
              <w:pStyle w:val="NormalIndent"/>
              <w:ind w:left="0"/>
              <w:rPr>
                <w:color w:val="auto"/>
              </w:rPr>
            </w:pPr>
            <w:r>
              <w:rPr>
                <w:color w:val="auto"/>
              </w:rPr>
              <w:t>BIC (Bank Identification Code)</w:t>
            </w:r>
          </w:p>
        </w:tc>
        <w:tc>
          <w:tcPr>
            <w:tcW w:w="2448" w:type="dxa"/>
          </w:tcPr>
          <w:p w14:paraId="6929F22C" w14:textId="77777777" w:rsidR="00AF5DFE" w:rsidRDefault="00AF5DFE">
            <w:pPr>
              <w:pStyle w:val="NormalIndent"/>
              <w:ind w:left="0"/>
              <w:rPr>
                <w:color w:val="auto"/>
              </w:rPr>
            </w:pPr>
            <w:r>
              <w:rPr>
                <w:color w:val="auto"/>
              </w:rPr>
              <w:t>&lt;&lt;BIC Value&gt;&gt;</w:t>
            </w:r>
          </w:p>
        </w:tc>
        <w:tc>
          <w:tcPr>
            <w:tcW w:w="2250" w:type="dxa"/>
          </w:tcPr>
          <w:p w14:paraId="093C67BE" w14:textId="77777777" w:rsidR="00AF5DFE" w:rsidRDefault="00AF5DFE">
            <w:pPr>
              <w:pStyle w:val="NormalIndent"/>
              <w:ind w:left="0"/>
              <w:rPr>
                <w:color w:val="auto"/>
              </w:rPr>
            </w:pPr>
            <w:r>
              <w:rPr>
                <w:color w:val="auto"/>
              </w:rPr>
              <w:t>(optional)</w:t>
            </w:r>
          </w:p>
        </w:tc>
      </w:tr>
      <w:tr w:rsidR="00AF5DFE" w14:paraId="67D5C868" w14:textId="77777777">
        <w:tc>
          <w:tcPr>
            <w:tcW w:w="468" w:type="dxa"/>
          </w:tcPr>
          <w:p w14:paraId="452C3128" w14:textId="77777777" w:rsidR="00AF5DFE" w:rsidRDefault="00AF5DFE">
            <w:pPr>
              <w:pStyle w:val="NormalIndent"/>
              <w:ind w:left="0"/>
              <w:rPr>
                <w:color w:val="auto"/>
              </w:rPr>
            </w:pPr>
            <w:r>
              <w:rPr>
                <w:color w:val="auto"/>
              </w:rPr>
              <w:t>I</w:t>
            </w:r>
          </w:p>
        </w:tc>
        <w:tc>
          <w:tcPr>
            <w:tcW w:w="2412" w:type="dxa"/>
          </w:tcPr>
          <w:p w14:paraId="4B66AEF6" w14:textId="77777777" w:rsidR="00AF5DFE" w:rsidRDefault="00AF5DFE">
            <w:pPr>
              <w:pStyle w:val="NormalIndent"/>
              <w:ind w:left="0"/>
              <w:rPr>
                <w:color w:val="auto"/>
              </w:rPr>
            </w:pPr>
            <w:r>
              <w:rPr>
                <w:color w:val="auto"/>
              </w:rPr>
              <w:t>ISITC code for identifying directed brokers as per ETC Best Practices document (for use with PartyRole = Broker of Credit only)</w:t>
            </w:r>
          </w:p>
        </w:tc>
        <w:tc>
          <w:tcPr>
            <w:tcW w:w="2448" w:type="dxa"/>
          </w:tcPr>
          <w:p w14:paraId="3D52EEA1" w14:textId="77777777" w:rsidR="00AF5DFE" w:rsidRDefault="00AF5DFE">
            <w:pPr>
              <w:pStyle w:val="NormalIndent"/>
              <w:ind w:left="0"/>
              <w:rPr>
                <w:color w:val="auto"/>
              </w:rPr>
            </w:pPr>
            <w:r>
              <w:rPr>
                <w:color w:val="auto"/>
              </w:rPr>
              <w:t>&lt;&lt;ISITC-defined 3 character code&gt;&gt;</w:t>
            </w:r>
          </w:p>
        </w:tc>
        <w:tc>
          <w:tcPr>
            <w:tcW w:w="2250" w:type="dxa"/>
          </w:tcPr>
          <w:p w14:paraId="31997978" w14:textId="77777777" w:rsidR="00AF5DFE" w:rsidRDefault="00AF5DFE">
            <w:pPr>
              <w:pStyle w:val="NormalIndent"/>
              <w:ind w:left="0"/>
              <w:rPr>
                <w:color w:val="auto"/>
              </w:rPr>
            </w:pPr>
            <w:r>
              <w:rPr>
                <w:color w:val="auto"/>
              </w:rPr>
              <w:t>(optional)</w:t>
            </w:r>
          </w:p>
        </w:tc>
      </w:tr>
      <w:tr w:rsidR="00AF5DFE" w14:paraId="229AD34B" w14:textId="77777777">
        <w:tc>
          <w:tcPr>
            <w:tcW w:w="468" w:type="dxa"/>
          </w:tcPr>
          <w:p w14:paraId="0F76397E" w14:textId="77777777" w:rsidR="00AF5DFE" w:rsidRDefault="00AF5DFE">
            <w:pPr>
              <w:pStyle w:val="NormalIndent"/>
              <w:ind w:left="0"/>
              <w:rPr>
                <w:color w:val="auto"/>
              </w:rPr>
            </w:pPr>
            <w:r>
              <w:rPr>
                <w:color w:val="auto"/>
              </w:rPr>
              <w:t>D</w:t>
            </w:r>
          </w:p>
        </w:tc>
        <w:tc>
          <w:tcPr>
            <w:tcW w:w="2412" w:type="dxa"/>
          </w:tcPr>
          <w:p w14:paraId="458845FA" w14:textId="77777777" w:rsidR="00AF5DFE" w:rsidRDefault="00AF5DFE">
            <w:pPr>
              <w:pStyle w:val="NormalIndent"/>
              <w:ind w:left="0"/>
              <w:rPr>
                <w:color w:val="auto"/>
              </w:rPr>
            </w:pPr>
            <w:r>
              <w:rPr>
                <w:color w:val="auto"/>
              </w:rPr>
              <w:t>Proprietary/Custom code</w:t>
            </w:r>
          </w:p>
        </w:tc>
        <w:tc>
          <w:tcPr>
            <w:tcW w:w="2448" w:type="dxa"/>
          </w:tcPr>
          <w:p w14:paraId="17F1724C" w14:textId="77777777" w:rsidR="00AF5DFE" w:rsidRDefault="00AF5DFE">
            <w:pPr>
              <w:pStyle w:val="NormalIndent"/>
              <w:ind w:left="0"/>
              <w:rPr>
                <w:color w:val="auto"/>
              </w:rPr>
            </w:pPr>
            <w:r>
              <w:rPr>
                <w:color w:val="auto"/>
              </w:rPr>
              <w:t>(various)</w:t>
            </w:r>
          </w:p>
        </w:tc>
        <w:tc>
          <w:tcPr>
            <w:tcW w:w="2250" w:type="dxa"/>
          </w:tcPr>
          <w:p w14:paraId="24BA855C" w14:textId="77777777" w:rsidR="00AF5DFE" w:rsidRDefault="00AF5DFE">
            <w:pPr>
              <w:pStyle w:val="NormalIndent"/>
              <w:ind w:left="0"/>
              <w:rPr>
                <w:color w:val="auto"/>
              </w:rPr>
            </w:pPr>
            <w:r>
              <w:rPr>
                <w:color w:val="auto"/>
              </w:rPr>
              <w:t>(optional)</w:t>
            </w:r>
          </w:p>
        </w:tc>
      </w:tr>
    </w:tbl>
    <w:p w14:paraId="28A8B8EB" w14:textId="77777777" w:rsidR="00AF5DFE" w:rsidRDefault="00AF5DFE"/>
    <w:p w14:paraId="6BCACC96" w14:textId="77777777" w:rsidR="00AF5DFE" w:rsidRDefault="00AF5DFE">
      <w:pPr>
        <w:rPr>
          <w:b/>
        </w:rPr>
      </w:pPr>
      <w:r>
        <w:rPr>
          <w:b/>
        </w:rPr>
        <w:t>Common PartyRole Identification for Traders:</w:t>
      </w:r>
    </w:p>
    <w:p w14:paraId="5E177FB1" w14:textId="77777777" w:rsidR="00AF5DFE" w:rsidRDefault="00AF5DF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12"/>
        <w:gridCol w:w="2448"/>
        <w:gridCol w:w="2250"/>
      </w:tblGrid>
      <w:tr w:rsidR="00AF5DFE" w14:paraId="5B95ADBC" w14:textId="77777777">
        <w:trPr>
          <w:cantSplit/>
        </w:trPr>
        <w:tc>
          <w:tcPr>
            <w:tcW w:w="2880" w:type="dxa"/>
            <w:gridSpan w:val="2"/>
          </w:tcPr>
          <w:p w14:paraId="468A840A" w14:textId="77777777" w:rsidR="00AF5DFE" w:rsidRDefault="00AF5DFE">
            <w:pPr>
              <w:pStyle w:val="NormalIndent"/>
              <w:ind w:left="0"/>
              <w:rPr>
                <w:color w:val="auto"/>
              </w:rPr>
            </w:pPr>
            <w:r>
              <w:rPr>
                <w:color w:val="auto"/>
              </w:rPr>
              <w:t>PartyIDSource (447)</w:t>
            </w:r>
          </w:p>
        </w:tc>
        <w:tc>
          <w:tcPr>
            <w:tcW w:w="2448" w:type="dxa"/>
          </w:tcPr>
          <w:p w14:paraId="4AF84C33" w14:textId="77777777" w:rsidR="00AF5DFE" w:rsidRDefault="00AF5DFE">
            <w:pPr>
              <w:pStyle w:val="NormalIndent"/>
              <w:ind w:left="0"/>
              <w:rPr>
                <w:color w:val="auto"/>
              </w:rPr>
            </w:pPr>
            <w:r>
              <w:rPr>
                <w:color w:val="auto"/>
              </w:rPr>
              <w:t>PartyID (448)</w:t>
            </w:r>
          </w:p>
        </w:tc>
        <w:tc>
          <w:tcPr>
            <w:tcW w:w="2250" w:type="dxa"/>
          </w:tcPr>
          <w:p w14:paraId="32900ED4" w14:textId="77777777" w:rsidR="00AF5DFE" w:rsidRDefault="00AF5DFE">
            <w:pPr>
              <w:pStyle w:val="NormalIndent"/>
              <w:ind w:left="0"/>
              <w:rPr>
                <w:color w:val="auto"/>
              </w:rPr>
            </w:pPr>
            <w:r>
              <w:rPr>
                <w:color w:val="auto"/>
              </w:rPr>
              <w:t>PartySubID (523)</w:t>
            </w:r>
          </w:p>
        </w:tc>
      </w:tr>
      <w:tr w:rsidR="00AF5DFE" w14:paraId="41AC63A4" w14:textId="77777777">
        <w:tc>
          <w:tcPr>
            <w:tcW w:w="468" w:type="dxa"/>
          </w:tcPr>
          <w:p w14:paraId="1836F385" w14:textId="77777777" w:rsidR="00AF5DFE" w:rsidRDefault="00AF5DFE">
            <w:pPr>
              <w:pStyle w:val="NormalIndent"/>
              <w:ind w:left="0"/>
              <w:rPr>
                <w:color w:val="auto"/>
              </w:rPr>
            </w:pPr>
            <w:r>
              <w:rPr>
                <w:color w:val="auto"/>
              </w:rPr>
              <w:t>C</w:t>
            </w:r>
          </w:p>
        </w:tc>
        <w:tc>
          <w:tcPr>
            <w:tcW w:w="2412" w:type="dxa"/>
          </w:tcPr>
          <w:p w14:paraId="0F28F037" w14:textId="77777777" w:rsidR="00AF5DFE" w:rsidRDefault="00AF5DFE">
            <w:pPr>
              <w:pStyle w:val="NormalIndent"/>
              <w:ind w:left="0"/>
              <w:rPr>
                <w:color w:val="auto"/>
              </w:rPr>
            </w:pPr>
            <w:r>
              <w:rPr>
                <w:color w:val="auto"/>
              </w:rPr>
              <w:t>Generally accepted market participant identifier</w:t>
            </w:r>
          </w:p>
        </w:tc>
        <w:tc>
          <w:tcPr>
            <w:tcW w:w="2448" w:type="dxa"/>
          </w:tcPr>
          <w:p w14:paraId="3094189E" w14:textId="77777777" w:rsidR="00AF5DFE" w:rsidRDefault="00AF5DFE">
            <w:pPr>
              <w:pStyle w:val="NormalIndent"/>
              <w:ind w:left="0"/>
              <w:rPr>
                <w:color w:val="auto"/>
              </w:rPr>
            </w:pPr>
            <w:r>
              <w:rPr>
                <w:color w:val="auto"/>
              </w:rPr>
              <w:t>(various)</w:t>
            </w:r>
          </w:p>
        </w:tc>
        <w:tc>
          <w:tcPr>
            <w:tcW w:w="2250" w:type="dxa"/>
          </w:tcPr>
          <w:p w14:paraId="3C812670" w14:textId="77777777" w:rsidR="00AF5DFE" w:rsidRDefault="00AF5DFE">
            <w:pPr>
              <w:pStyle w:val="NormalIndent"/>
              <w:ind w:left="0"/>
              <w:rPr>
                <w:color w:val="auto"/>
              </w:rPr>
            </w:pPr>
            <w:r>
              <w:rPr>
                <w:color w:val="auto"/>
              </w:rPr>
              <w:t>(optional)</w:t>
            </w:r>
          </w:p>
        </w:tc>
      </w:tr>
      <w:tr w:rsidR="00AF5DFE" w14:paraId="6AB05213" w14:textId="77777777">
        <w:tc>
          <w:tcPr>
            <w:tcW w:w="468" w:type="dxa"/>
          </w:tcPr>
          <w:p w14:paraId="0D7752F6" w14:textId="77777777" w:rsidR="00AF5DFE" w:rsidRDefault="00AF5DFE">
            <w:pPr>
              <w:pStyle w:val="NormalIndent"/>
              <w:ind w:left="0"/>
              <w:rPr>
                <w:color w:val="auto"/>
              </w:rPr>
            </w:pPr>
            <w:r>
              <w:rPr>
                <w:color w:val="auto"/>
              </w:rPr>
              <w:t>D</w:t>
            </w:r>
          </w:p>
        </w:tc>
        <w:tc>
          <w:tcPr>
            <w:tcW w:w="2412" w:type="dxa"/>
          </w:tcPr>
          <w:p w14:paraId="35B66CAD" w14:textId="77777777" w:rsidR="00AF5DFE" w:rsidRDefault="00AF5DFE">
            <w:pPr>
              <w:pStyle w:val="NormalIndent"/>
              <w:ind w:left="0"/>
              <w:rPr>
                <w:color w:val="auto"/>
              </w:rPr>
            </w:pPr>
            <w:r>
              <w:rPr>
                <w:color w:val="auto"/>
              </w:rPr>
              <w:t>Proprietary/Custom code</w:t>
            </w:r>
          </w:p>
        </w:tc>
        <w:tc>
          <w:tcPr>
            <w:tcW w:w="2448" w:type="dxa"/>
          </w:tcPr>
          <w:p w14:paraId="3274035D" w14:textId="77777777" w:rsidR="00AF5DFE" w:rsidRDefault="00AF5DFE">
            <w:pPr>
              <w:pStyle w:val="NormalIndent"/>
              <w:ind w:left="0"/>
              <w:rPr>
                <w:color w:val="auto"/>
              </w:rPr>
            </w:pPr>
            <w:r>
              <w:rPr>
                <w:color w:val="auto"/>
              </w:rPr>
              <w:t>(various)</w:t>
            </w:r>
          </w:p>
        </w:tc>
        <w:tc>
          <w:tcPr>
            <w:tcW w:w="2250" w:type="dxa"/>
          </w:tcPr>
          <w:p w14:paraId="27B1CA72" w14:textId="77777777" w:rsidR="00AF5DFE" w:rsidRDefault="00AF5DFE">
            <w:pPr>
              <w:pStyle w:val="NormalIndent"/>
              <w:ind w:left="0"/>
              <w:rPr>
                <w:color w:val="auto"/>
              </w:rPr>
            </w:pPr>
            <w:r>
              <w:rPr>
                <w:color w:val="auto"/>
              </w:rPr>
              <w:t>(optional)</w:t>
            </w:r>
          </w:p>
        </w:tc>
      </w:tr>
    </w:tbl>
    <w:p w14:paraId="09499ADE" w14:textId="77777777" w:rsidR="00AF5DFE" w:rsidRDefault="00AF5DFE"/>
    <w:p w14:paraId="67C6E2B4" w14:textId="77777777" w:rsidR="00AF5DFE" w:rsidRDefault="00AF5DFE">
      <w:pPr>
        <w:rPr>
          <w:b/>
        </w:rPr>
      </w:pPr>
    </w:p>
    <w:p w14:paraId="53F40C19" w14:textId="77777777" w:rsidR="00AF5DFE" w:rsidRDefault="00AF5DFE">
      <w:pPr>
        <w:rPr>
          <w:b/>
        </w:rPr>
      </w:pPr>
      <w:r>
        <w:rPr>
          <w:b/>
        </w:rPr>
        <w:t>Common PartyRole Identification for Investor ID:</w:t>
      </w:r>
    </w:p>
    <w:p w14:paraId="54810CD2" w14:textId="77777777" w:rsidR="00AF5DFE" w:rsidRDefault="00AF5DFE">
      <w:pPr>
        <w:pStyle w:val="NormalIndent"/>
        <w:rPr>
          <w:rStyle w:val="Hyperlink"/>
          <w:rFonts w:ascii="Times New Roman" w:hAnsi="Times New Roman"/>
          <w:color w:val="000000"/>
          <w:szCs w:val="22"/>
        </w:rPr>
      </w:pPr>
      <w:r>
        <w:rPr>
          <w:rStyle w:val="Hyperlink"/>
          <w:rFonts w:ascii="Times New Roman" w:hAnsi="Times New Roman"/>
          <w:color w:val="000000"/>
          <w:szCs w:val="22"/>
        </w:rPr>
        <w:t>See Volume 4: “Example Usage of PartyRole="Investor ID" ”</w:t>
      </w:r>
    </w:p>
    <w:p w14:paraId="75D5CA26" w14:textId="77777777" w:rsidR="00AF5DFE" w:rsidRDefault="00AF5DFE"/>
    <w:p w14:paraId="25B9094B" w14:textId="77777777" w:rsidR="00AF5DFE" w:rsidRDefault="00AF5DFE">
      <w:pPr>
        <w:rPr>
          <w:b/>
        </w:rPr>
      </w:pPr>
      <w:r>
        <w:rPr>
          <w:b/>
        </w:rPr>
        <w:t>Common PartyRole Identification for Execution Systems:</w:t>
      </w:r>
    </w:p>
    <w:p w14:paraId="46A654E4" w14:textId="77777777" w:rsidR="00AF5DFE" w:rsidRDefault="00AF5DF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12"/>
        <w:gridCol w:w="2448"/>
        <w:gridCol w:w="2250"/>
      </w:tblGrid>
      <w:tr w:rsidR="00AF5DFE" w14:paraId="5EA4731B" w14:textId="77777777">
        <w:trPr>
          <w:cantSplit/>
        </w:trPr>
        <w:tc>
          <w:tcPr>
            <w:tcW w:w="2880" w:type="dxa"/>
            <w:gridSpan w:val="2"/>
          </w:tcPr>
          <w:p w14:paraId="76139614" w14:textId="77777777" w:rsidR="00AF5DFE" w:rsidRDefault="00AF5DFE">
            <w:pPr>
              <w:pStyle w:val="NormalIndent"/>
              <w:ind w:left="0"/>
              <w:rPr>
                <w:color w:val="auto"/>
              </w:rPr>
            </w:pPr>
            <w:r>
              <w:rPr>
                <w:color w:val="auto"/>
              </w:rPr>
              <w:t>PartyIDSource (447)</w:t>
            </w:r>
          </w:p>
        </w:tc>
        <w:tc>
          <w:tcPr>
            <w:tcW w:w="2448" w:type="dxa"/>
          </w:tcPr>
          <w:p w14:paraId="687162A4" w14:textId="77777777" w:rsidR="00AF5DFE" w:rsidRDefault="00AF5DFE">
            <w:pPr>
              <w:pStyle w:val="NormalIndent"/>
              <w:ind w:left="0"/>
              <w:rPr>
                <w:color w:val="auto"/>
              </w:rPr>
            </w:pPr>
            <w:r>
              <w:rPr>
                <w:color w:val="auto"/>
              </w:rPr>
              <w:t>PartyID (448)</w:t>
            </w:r>
          </w:p>
        </w:tc>
        <w:tc>
          <w:tcPr>
            <w:tcW w:w="2250" w:type="dxa"/>
          </w:tcPr>
          <w:p w14:paraId="60E224A3" w14:textId="77777777" w:rsidR="00AF5DFE" w:rsidRDefault="00AF5DFE">
            <w:pPr>
              <w:pStyle w:val="NormalIndent"/>
              <w:ind w:left="0"/>
              <w:rPr>
                <w:color w:val="auto"/>
              </w:rPr>
            </w:pPr>
            <w:r>
              <w:rPr>
                <w:color w:val="auto"/>
              </w:rPr>
              <w:t>PartySubID (523)</w:t>
            </w:r>
          </w:p>
        </w:tc>
      </w:tr>
      <w:tr w:rsidR="00AF5DFE" w14:paraId="68234DE0" w14:textId="77777777">
        <w:tc>
          <w:tcPr>
            <w:tcW w:w="468" w:type="dxa"/>
          </w:tcPr>
          <w:p w14:paraId="65E0B03E" w14:textId="77777777" w:rsidR="00AF5DFE" w:rsidRDefault="00AF5DFE">
            <w:pPr>
              <w:pStyle w:val="NormalIndent"/>
              <w:ind w:left="0"/>
              <w:rPr>
                <w:color w:val="auto"/>
              </w:rPr>
            </w:pPr>
            <w:r>
              <w:rPr>
                <w:color w:val="auto"/>
              </w:rPr>
              <w:t>C</w:t>
            </w:r>
          </w:p>
        </w:tc>
        <w:tc>
          <w:tcPr>
            <w:tcW w:w="2412" w:type="dxa"/>
          </w:tcPr>
          <w:p w14:paraId="77D627C4" w14:textId="77777777" w:rsidR="00AF5DFE" w:rsidRDefault="00AF5DFE">
            <w:pPr>
              <w:pStyle w:val="NormalIndent"/>
              <w:ind w:left="0"/>
              <w:rPr>
                <w:color w:val="auto"/>
              </w:rPr>
            </w:pPr>
            <w:r>
              <w:rPr>
                <w:color w:val="auto"/>
              </w:rPr>
              <w:t>Generally accepted market participant identifier</w:t>
            </w:r>
          </w:p>
        </w:tc>
        <w:tc>
          <w:tcPr>
            <w:tcW w:w="2448" w:type="dxa"/>
          </w:tcPr>
          <w:p w14:paraId="6DC083F6" w14:textId="77777777" w:rsidR="00AF5DFE" w:rsidRDefault="00AF5DFE">
            <w:pPr>
              <w:pStyle w:val="NormalIndent"/>
              <w:ind w:left="0"/>
              <w:rPr>
                <w:color w:val="auto"/>
              </w:rPr>
            </w:pPr>
            <w:r>
              <w:rPr>
                <w:color w:val="auto"/>
              </w:rPr>
              <w:t>(various)</w:t>
            </w:r>
          </w:p>
        </w:tc>
        <w:tc>
          <w:tcPr>
            <w:tcW w:w="2250" w:type="dxa"/>
          </w:tcPr>
          <w:p w14:paraId="0D9354A7" w14:textId="77777777" w:rsidR="00AF5DFE" w:rsidRDefault="00AF5DFE">
            <w:pPr>
              <w:pStyle w:val="NormalIndent"/>
              <w:ind w:left="0"/>
              <w:rPr>
                <w:color w:val="auto"/>
              </w:rPr>
            </w:pPr>
            <w:r>
              <w:rPr>
                <w:color w:val="auto"/>
              </w:rPr>
              <w:t>(optional)</w:t>
            </w:r>
          </w:p>
        </w:tc>
      </w:tr>
      <w:tr w:rsidR="00AF5DFE" w14:paraId="2DA88B9D" w14:textId="77777777">
        <w:tc>
          <w:tcPr>
            <w:tcW w:w="468" w:type="dxa"/>
          </w:tcPr>
          <w:p w14:paraId="2D6F87F5" w14:textId="77777777" w:rsidR="00AF5DFE" w:rsidRDefault="00AF5DFE">
            <w:pPr>
              <w:pStyle w:val="NormalIndent"/>
              <w:ind w:left="0"/>
              <w:rPr>
                <w:color w:val="auto"/>
              </w:rPr>
            </w:pPr>
            <w:r>
              <w:rPr>
                <w:color w:val="auto"/>
              </w:rPr>
              <w:t>D</w:t>
            </w:r>
          </w:p>
        </w:tc>
        <w:tc>
          <w:tcPr>
            <w:tcW w:w="2412" w:type="dxa"/>
          </w:tcPr>
          <w:p w14:paraId="2ABF85F7" w14:textId="77777777" w:rsidR="00AF5DFE" w:rsidRDefault="00AF5DFE">
            <w:pPr>
              <w:pStyle w:val="NormalIndent"/>
              <w:ind w:left="0"/>
              <w:rPr>
                <w:color w:val="auto"/>
              </w:rPr>
            </w:pPr>
            <w:r>
              <w:rPr>
                <w:color w:val="auto"/>
              </w:rPr>
              <w:t>Proprietary/Custom code</w:t>
            </w:r>
          </w:p>
        </w:tc>
        <w:tc>
          <w:tcPr>
            <w:tcW w:w="2448" w:type="dxa"/>
          </w:tcPr>
          <w:p w14:paraId="108324E8" w14:textId="77777777" w:rsidR="00AF5DFE" w:rsidRDefault="00AF5DFE">
            <w:pPr>
              <w:pStyle w:val="NormalIndent"/>
              <w:ind w:left="0"/>
              <w:rPr>
                <w:color w:val="auto"/>
              </w:rPr>
            </w:pPr>
            <w:r>
              <w:rPr>
                <w:color w:val="auto"/>
              </w:rPr>
              <w:t>(various)</w:t>
            </w:r>
          </w:p>
        </w:tc>
        <w:tc>
          <w:tcPr>
            <w:tcW w:w="2250" w:type="dxa"/>
          </w:tcPr>
          <w:p w14:paraId="122B9966" w14:textId="77777777" w:rsidR="00AF5DFE" w:rsidRDefault="00AF5DFE">
            <w:pPr>
              <w:pStyle w:val="NormalIndent"/>
              <w:ind w:left="0"/>
              <w:rPr>
                <w:color w:val="auto"/>
              </w:rPr>
            </w:pPr>
            <w:r>
              <w:rPr>
                <w:color w:val="auto"/>
              </w:rPr>
              <w:t>(optional)</w:t>
            </w:r>
          </w:p>
        </w:tc>
      </w:tr>
      <w:tr w:rsidR="00AF5DFE" w14:paraId="082BEA4E" w14:textId="77777777">
        <w:tc>
          <w:tcPr>
            <w:tcW w:w="468" w:type="dxa"/>
          </w:tcPr>
          <w:p w14:paraId="3600CA4C" w14:textId="77777777" w:rsidR="00AF5DFE" w:rsidRDefault="00AF5DFE">
            <w:pPr>
              <w:pStyle w:val="NormalIndent"/>
              <w:ind w:left="0"/>
              <w:rPr>
                <w:color w:val="auto"/>
              </w:rPr>
            </w:pPr>
            <w:r>
              <w:rPr>
                <w:color w:val="auto"/>
              </w:rPr>
              <w:t>G</w:t>
            </w:r>
          </w:p>
        </w:tc>
        <w:tc>
          <w:tcPr>
            <w:tcW w:w="2412" w:type="dxa"/>
          </w:tcPr>
          <w:p w14:paraId="575D8B4B" w14:textId="77777777" w:rsidR="00AF5DFE" w:rsidRDefault="00AF5DFE">
            <w:pPr>
              <w:pStyle w:val="NormalIndent"/>
              <w:ind w:left="0"/>
              <w:rPr>
                <w:color w:val="auto"/>
              </w:rPr>
            </w:pPr>
            <w:r>
              <w:rPr>
                <w:color w:val="auto"/>
              </w:rPr>
              <w:t>MIC (SIO 10383 Market Idenfifier Code)</w:t>
            </w:r>
          </w:p>
        </w:tc>
        <w:tc>
          <w:tcPr>
            <w:tcW w:w="2448" w:type="dxa"/>
          </w:tcPr>
          <w:p w14:paraId="3AB5933D" w14:textId="77777777" w:rsidR="00AF5DFE" w:rsidRDefault="00AF5DFE">
            <w:pPr>
              <w:pStyle w:val="NormalIndent"/>
              <w:ind w:left="0"/>
              <w:rPr>
                <w:color w:val="auto"/>
              </w:rPr>
            </w:pPr>
            <w:r>
              <w:rPr>
                <w:color w:val="auto"/>
              </w:rPr>
              <w:t>(various)</w:t>
            </w:r>
          </w:p>
        </w:tc>
        <w:tc>
          <w:tcPr>
            <w:tcW w:w="2250" w:type="dxa"/>
          </w:tcPr>
          <w:p w14:paraId="62DE6094" w14:textId="77777777" w:rsidR="00AF5DFE" w:rsidRDefault="00AF5DFE">
            <w:pPr>
              <w:pStyle w:val="NormalIndent"/>
              <w:ind w:left="0"/>
              <w:rPr>
                <w:color w:val="auto"/>
              </w:rPr>
            </w:pPr>
            <w:r>
              <w:rPr>
                <w:color w:val="auto"/>
              </w:rPr>
              <w:t>(optional)</w:t>
            </w:r>
          </w:p>
        </w:tc>
      </w:tr>
    </w:tbl>
    <w:p w14:paraId="17C87254" w14:textId="77777777" w:rsidR="00AF5DFE" w:rsidRDefault="00AF5DFE"/>
    <w:p w14:paraId="7FD6B8A2" w14:textId="77777777" w:rsidR="00AF5DFE" w:rsidRDefault="00AF5DFE">
      <w:pPr>
        <w:rPr>
          <w:b/>
        </w:rPr>
      </w:pPr>
      <w:r>
        <w:rPr>
          <w:b/>
        </w:rPr>
        <w:t>Common PartyRole Identification for (Settlement) Locations:</w:t>
      </w:r>
    </w:p>
    <w:p w14:paraId="6B7620ED" w14:textId="77777777" w:rsidR="00AF5DFE" w:rsidRDefault="00AF5DF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12"/>
        <w:gridCol w:w="2448"/>
        <w:gridCol w:w="2250"/>
      </w:tblGrid>
      <w:tr w:rsidR="00AF5DFE" w14:paraId="2EFDBD3F" w14:textId="77777777">
        <w:trPr>
          <w:cantSplit/>
        </w:trPr>
        <w:tc>
          <w:tcPr>
            <w:tcW w:w="2880" w:type="dxa"/>
            <w:gridSpan w:val="2"/>
          </w:tcPr>
          <w:p w14:paraId="2DDA0A87" w14:textId="77777777" w:rsidR="00AF5DFE" w:rsidRDefault="00AF5DFE">
            <w:pPr>
              <w:pStyle w:val="NormalIndent"/>
              <w:ind w:left="0"/>
              <w:rPr>
                <w:color w:val="auto"/>
              </w:rPr>
            </w:pPr>
            <w:r>
              <w:rPr>
                <w:color w:val="auto"/>
              </w:rPr>
              <w:t>PartyIDSource (447)</w:t>
            </w:r>
          </w:p>
        </w:tc>
        <w:tc>
          <w:tcPr>
            <w:tcW w:w="2448" w:type="dxa"/>
          </w:tcPr>
          <w:p w14:paraId="20D29C36" w14:textId="77777777" w:rsidR="00AF5DFE" w:rsidRDefault="00AF5DFE">
            <w:pPr>
              <w:pStyle w:val="NormalIndent"/>
              <w:ind w:left="0"/>
              <w:rPr>
                <w:color w:val="auto"/>
              </w:rPr>
            </w:pPr>
            <w:r>
              <w:rPr>
                <w:color w:val="auto"/>
              </w:rPr>
              <w:t>PartyID (448)</w:t>
            </w:r>
          </w:p>
        </w:tc>
        <w:tc>
          <w:tcPr>
            <w:tcW w:w="2250" w:type="dxa"/>
          </w:tcPr>
          <w:p w14:paraId="4ABF7BD0" w14:textId="77777777" w:rsidR="00AF5DFE" w:rsidRDefault="00AF5DFE">
            <w:pPr>
              <w:pStyle w:val="NormalIndent"/>
              <w:ind w:left="0"/>
              <w:rPr>
                <w:color w:val="auto"/>
              </w:rPr>
            </w:pPr>
            <w:r>
              <w:rPr>
                <w:color w:val="auto"/>
              </w:rPr>
              <w:t>PartySubID (523)</w:t>
            </w:r>
          </w:p>
        </w:tc>
      </w:tr>
      <w:tr w:rsidR="00AF5DFE" w14:paraId="52E23310" w14:textId="77777777">
        <w:tc>
          <w:tcPr>
            <w:tcW w:w="468" w:type="dxa"/>
          </w:tcPr>
          <w:p w14:paraId="5751D5D4" w14:textId="77777777" w:rsidR="00AF5DFE" w:rsidRDefault="00AF5DFE">
            <w:pPr>
              <w:pStyle w:val="NormalIndent"/>
              <w:ind w:left="0"/>
              <w:rPr>
                <w:color w:val="auto"/>
              </w:rPr>
            </w:pPr>
            <w:r>
              <w:rPr>
                <w:color w:val="auto"/>
              </w:rPr>
              <w:t>B</w:t>
            </w:r>
          </w:p>
        </w:tc>
        <w:tc>
          <w:tcPr>
            <w:tcW w:w="2412" w:type="dxa"/>
          </w:tcPr>
          <w:p w14:paraId="79850BD7" w14:textId="77777777" w:rsidR="00AF5DFE" w:rsidRDefault="00AF5DFE">
            <w:pPr>
              <w:pStyle w:val="NormalIndent"/>
              <w:ind w:left="0"/>
              <w:rPr>
                <w:color w:val="auto"/>
              </w:rPr>
            </w:pPr>
            <w:r>
              <w:rPr>
                <w:color w:val="auto"/>
              </w:rPr>
              <w:t>BIC (Bank Identification Code)</w:t>
            </w:r>
          </w:p>
        </w:tc>
        <w:tc>
          <w:tcPr>
            <w:tcW w:w="2448" w:type="dxa"/>
          </w:tcPr>
          <w:p w14:paraId="0024318B" w14:textId="77777777" w:rsidR="00AF5DFE" w:rsidRDefault="00AF5DFE">
            <w:pPr>
              <w:pStyle w:val="NormalIndent"/>
              <w:ind w:left="0"/>
              <w:rPr>
                <w:color w:val="auto"/>
              </w:rPr>
            </w:pPr>
            <w:r>
              <w:rPr>
                <w:color w:val="auto"/>
              </w:rPr>
              <w:t>&lt;&lt;BIC Value&gt;&gt;</w:t>
            </w:r>
          </w:p>
        </w:tc>
        <w:tc>
          <w:tcPr>
            <w:tcW w:w="2250" w:type="dxa"/>
          </w:tcPr>
          <w:p w14:paraId="078D4D7C" w14:textId="77777777" w:rsidR="00AF5DFE" w:rsidRDefault="00AF5DFE">
            <w:pPr>
              <w:pStyle w:val="NormalIndent"/>
              <w:ind w:left="0"/>
              <w:rPr>
                <w:color w:val="auto"/>
              </w:rPr>
            </w:pPr>
            <w:r>
              <w:rPr>
                <w:color w:val="auto"/>
              </w:rPr>
              <w:t>(optional)</w:t>
            </w:r>
          </w:p>
        </w:tc>
      </w:tr>
      <w:tr w:rsidR="00AF5DFE" w14:paraId="7FD8BB3F" w14:textId="77777777">
        <w:tc>
          <w:tcPr>
            <w:tcW w:w="468" w:type="dxa"/>
          </w:tcPr>
          <w:p w14:paraId="4ACDCAB0" w14:textId="77777777" w:rsidR="00AF5DFE" w:rsidRDefault="00AF5DFE">
            <w:pPr>
              <w:pStyle w:val="NormalIndent"/>
              <w:ind w:left="0"/>
              <w:rPr>
                <w:color w:val="auto"/>
              </w:rPr>
            </w:pPr>
            <w:r>
              <w:rPr>
                <w:color w:val="auto"/>
              </w:rPr>
              <w:t>C</w:t>
            </w:r>
          </w:p>
        </w:tc>
        <w:tc>
          <w:tcPr>
            <w:tcW w:w="2412" w:type="dxa"/>
          </w:tcPr>
          <w:p w14:paraId="53E5A358" w14:textId="77777777" w:rsidR="00AF5DFE" w:rsidRDefault="00AF5DFE">
            <w:pPr>
              <w:pStyle w:val="NormalIndent"/>
              <w:ind w:left="0"/>
              <w:rPr>
                <w:color w:val="auto"/>
              </w:rPr>
            </w:pPr>
            <w:r>
              <w:rPr>
                <w:color w:val="auto"/>
              </w:rPr>
              <w:t>Generally accepted market participant identifier</w:t>
            </w:r>
          </w:p>
        </w:tc>
        <w:tc>
          <w:tcPr>
            <w:tcW w:w="2448" w:type="dxa"/>
          </w:tcPr>
          <w:p w14:paraId="2BB845E8" w14:textId="77777777" w:rsidR="00AF5DFE" w:rsidRDefault="00AF5DFE">
            <w:pPr>
              <w:pStyle w:val="NormalIndent"/>
              <w:ind w:left="0"/>
              <w:jc w:val="left"/>
              <w:rPr>
                <w:color w:val="auto"/>
              </w:rPr>
            </w:pPr>
            <w:r>
              <w:rPr>
                <w:color w:val="auto"/>
              </w:rPr>
              <w:t>CED = CEDEL</w:t>
            </w:r>
          </w:p>
          <w:p w14:paraId="575E8E13" w14:textId="77777777" w:rsidR="00AF5DFE" w:rsidRDefault="00AF5DFE">
            <w:pPr>
              <w:pStyle w:val="NormalIndent"/>
              <w:ind w:left="0"/>
              <w:jc w:val="left"/>
              <w:rPr>
                <w:color w:val="auto"/>
              </w:rPr>
            </w:pPr>
            <w:r>
              <w:rPr>
                <w:color w:val="auto"/>
              </w:rPr>
              <w:t>DTC = Depository Trust Company</w:t>
            </w:r>
          </w:p>
          <w:p w14:paraId="617D62F7" w14:textId="77777777" w:rsidR="00AF5DFE" w:rsidRDefault="00AF5DFE">
            <w:pPr>
              <w:pStyle w:val="NormalIndent"/>
              <w:ind w:left="0"/>
              <w:jc w:val="left"/>
              <w:rPr>
                <w:color w:val="auto"/>
              </w:rPr>
            </w:pPr>
            <w:r>
              <w:rPr>
                <w:color w:val="auto"/>
              </w:rPr>
              <w:t>EUR = Euroclear</w:t>
            </w:r>
          </w:p>
          <w:p w14:paraId="224A856F" w14:textId="77777777" w:rsidR="00AF5DFE" w:rsidRDefault="00AF5DFE">
            <w:pPr>
              <w:pStyle w:val="NormalIndent"/>
              <w:ind w:left="0"/>
              <w:jc w:val="left"/>
              <w:rPr>
                <w:color w:val="auto"/>
              </w:rPr>
            </w:pPr>
            <w:r>
              <w:rPr>
                <w:color w:val="auto"/>
              </w:rPr>
              <w:t>FED = Federal Book Entry</w:t>
            </w:r>
          </w:p>
          <w:p w14:paraId="1FEDB5CA" w14:textId="77777777" w:rsidR="00AF5DFE" w:rsidRDefault="00AF5DFE">
            <w:pPr>
              <w:pStyle w:val="NormalIndent"/>
              <w:ind w:left="0"/>
              <w:jc w:val="left"/>
              <w:rPr>
                <w:color w:val="auto"/>
              </w:rPr>
            </w:pPr>
            <w:r>
              <w:rPr>
                <w:color w:val="auto"/>
              </w:rPr>
              <w:t>HIC = Held In Custody</w:t>
            </w:r>
          </w:p>
          <w:p w14:paraId="7D63BE47" w14:textId="77777777" w:rsidR="00AF5DFE" w:rsidRDefault="00AF5DFE">
            <w:pPr>
              <w:pStyle w:val="NormalIndent"/>
              <w:ind w:left="0"/>
              <w:jc w:val="left"/>
              <w:rPr>
                <w:color w:val="auto"/>
              </w:rPr>
            </w:pPr>
            <w:r>
              <w:rPr>
                <w:color w:val="auto"/>
              </w:rPr>
              <w:t>ICSD = International Central Securities Depository</w:t>
            </w:r>
          </w:p>
          <w:p w14:paraId="768796F6" w14:textId="77777777" w:rsidR="00AF5DFE" w:rsidRDefault="00AF5DFE">
            <w:pPr>
              <w:rPr>
                <w:color w:val="auto"/>
              </w:rPr>
            </w:pPr>
            <w:r>
              <w:rPr>
                <w:color w:val="auto"/>
              </w:rPr>
              <w:t xml:space="preserve">NCSD = National Central Securities Depository </w:t>
            </w:r>
          </w:p>
          <w:p w14:paraId="4AB74E3B" w14:textId="77777777" w:rsidR="00AF5DFE" w:rsidRDefault="00AF5DFE">
            <w:pPr>
              <w:pStyle w:val="NormalIndent"/>
              <w:ind w:left="0"/>
              <w:jc w:val="left"/>
              <w:rPr>
                <w:color w:val="auto"/>
              </w:rPr>
            </w:pPr>
            <w:r>
              <w:rPr>
                <w:color w:val="auto"/>
              </w:rPr>
              <w:t>PNY= Physical</w:t>
            </w:r>
          </w:p>
          <w:p w14:paraId="754118CE" w14:textId="77777777" w:rsidR="00AF5DFE" w:rsidRDefault="00AF5DFE">
            <w:pPr>
              <w:pStyle w:val="NormalIndent"/>
              <w:ind w:left="0"/>
              <w:rPr>
                <w:color w:val="auto"/>
              </w:rPr>
            </w:pPr>
            <w:r>
              <w:rPr>
                <w:color w:val="auto"/>
              </w:rPr>
              <w:t>PTC= Participant Trust Company</w:t>
            </w:r>
          </w:p>
        </w:tc>
        <w:tc>
          <w:tcPr>
            <w:tcW w:w="2250" w:type="dxa"/>
          </w:tcPr>
          <w:p w14:paraId="5D617BD6" w14:textId="77777777" w:rsidR="00AF5DFE" w:rsidRDefault="00AF5DFE">
            <w:pPr>
              <w:pStyle w:val="NormalIndent"/>
              <w:ind w:left="0"/>
              <w:rPr>
                <w:color w:val="auto"/>
              </w:rPr>
            </w:pPr>
            <w:r>
              <w:rPr>
                <w:color w:val="auto"/>
              </w:rPr>
              <w:t>(optional)</w:t>
            </w:r>
          </w:p>
        </w:tc>
      </w:tr>
      <w:tr w:rsidR="00AF5DFE" w14:paraId="5D9522E0" w14:textId="77777777">
        <w:tc>
          <w:tcPr>
            <w:tcW w:w="468" w:type="dxa"/>
          </w:tcPr>
          <w:p w14:paraId="38945F6A" w14:textId="77777777" w:rsidR="00AF5DFE" w:rsidRDefault="00AF5DFE">
            <w:pPr>
              <w:pStyle w:val="NormalIndent"/>
              <w:ind w:left="0"/>
              <w:rPr>
                <w:color w:val="auto"/>
              </w:rPr>
            </w:pPr>
            <w:r>
              <w:rPr>
                <w:color w:val="auto"/>
              </w:rPr>
              <w:t>E</w:t>
            </w:r>
          </w:p>
        </w:tc>
        <w:tc>
          <w:tcPr>
            <w:tcW w:w="2412" w:type="dxa"/>
          </w:tcPr>
          <w:p w14:paraId="2F1D4558" w14:textId="77777777" w:rsidR="00AF5DFE" w:rsidRDefault="00AF5DFE">
            <w:pPr>
              <w:pStyle w:val="NormalIndent"/>
              <w:ind w:left="0"/>
              <w:rPr>
                <w:color w:val="auto"/>
              </w:rPr>
            </w:pPr>
            <w:r>
              <w:rPr>
                <w:color w:val="auto"/>
              </w:rPr>
              <w:t>ISO Country Code</w:t>
            </w:r>
          </w:p>
          <w:p w14:paraId="10FA00A9" w14:textId="77777777" w:rsidR="00AF5DFE" w:rsidRDefault="00AF5DFE">
            <w:pPr>
              <w:pStyle w:val="NormalIndent"/>
              <w:ind w:left="0"/>
              <w:rPr>
                <w:i/>
                <w:color w:val="auto"/>
              </w:rPr>
            </w:pPr>
            <w:r>
              <w:rPr>
                <w:i/>
                <w:color w:val="auto"/>
              </w:rPr>
              <w:t>[for Local Market Settlement]</w:t>
            </w:r>
          </w:p>
        </w:tc>
        <w:tc>
          <w:tcPr>
            <w:tcW w:w="2448" w:type="dxa"/>
          </w:tcPr>
          <w:p w14:paraId="61F81601" w14:textId="77777777" w:rsidR="00AF5DFE" w:rsidRDefault="00AF5DFE">
            <w:pPr>
              <w:pStyle w:val="NormalIndent"/>
              <w:ind w:left="0"/>
              <w:rPr>
                <w:color w:val="auto"/>
              </w:rPr>
            </w:pPr>
            <w:r>
              <w:rPr>
                <w:color w:val="auto"/>
              </w:rPr>
              <w:t>&lt;&lt; ISO Country Code Value &gt;&gt;</w:t>
            </w:r>
          </w:p>
        </w:tc>
        <w:tc>
          <w:tcPr>
            <w:tcW w:w="2250" w:type="dxa"/>
          </w:tcPr>
          <w:p w14:paraId="05711090" w14:textId="77777777" w:rsidR="00AF5DFE" w:rsidRDefault="00AF5DFE">
            <w:pPr>
              <w:pStyle w:val="NormalIndent"/>
              <w:ind w:left="0"/>
              <w:rPr>
                <w:color w:val="auto"/>
              </w:rPr>
            </w:pPr>
            <w:r>
              <w:rPr>
                <w:color w:val="auto"/>
              </w:rPr>
              <w:t>(optional)</w:t>
            </w:r>
          </w:p>
        </w:tc>
      </w:tr>
    </w:tbl>
    <w:p w14:paraId="3D67DEEA" w14:textId="77777777" w:rsidR="00AF5DFE" w:rsidRDefault="00AF5DFE"/>
    <w:p w14:paraId="54DF944B" w14:textId="77777777" w:rsidR="00AF5DFE" w:rsidRDefault="00AF5DFE"/>
    <w:p w14:paraId="2048E08F" w14:textId="77777777" w:rsidR="00AF5DFE" w:rsidRDefault="00AF5DFE">
      <w:pPr>
        <w:rPr>
          <w:b/>
        </w:rPr>
      </w:pPr>
      <w:r>
        <w:rPr>
          <w:b/>
        </w:rPr>
        <w:t>Common PartyRole Identification for Buyer/Seller, Custodian, Intermediary, Agent or Beneficiary:</w:t>
      </w:r>
    </w:p>
    <w:p w14:paraId="26DB833A" w14:textId="77777777" w:rsidR="00AF5DFE" w:rsidRDefault="00AF5DF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12"/>
        <w:gridCol w:w="2448"/>
        <w:gridCol w:w="2250"/>
      </w:tblGrid>
      <w:tr w:rsidR="00AF5DFE" w14:paraId="65D0048A" w14:textId="77777777">
        <w:trPr>
          <w:cantSplit/>
        </w:trPr>
        <w:tc>
          <w:tcPr>
            <w:tcW w:w="2880" w:type="dxa"/>
            <w:gridSpan w:val="2"/>
          </w:tcPr>
          <w:p w14:paraId="4E46012A" w14:textId="77777777" w:rsidR="00AF5DFE" w:rsidRDefault="00AF5DFE">
            <w:pPr>
              <w:pStyle w:val="NormalIndent"/>
              <w:ind w:left="0"/>
              <w:rPr>
                <w:color w:val="auto"/>
              </w:rPr>
            </w:pPr>
            <w:r>
              <w:rPr>
                <w:color w:val="auto"/>
              </w:rPr>
              <w:t>PartyIDSource (447)</w:t>
            </w:r>
          </w:p>
        </w:tc>
        <w:tc>
          <w:tcPr>
            <w:tcW w:w="2448" w:type="dxa"/>
          </w:tcPr>
          <w:p w14:paraId="6EA791D4" w14:textId="77777777" w:rsidR="00AF5DFE" w:rsidRDefault="00AF5DFE">
            <w:pPr>
              <w:pStyle w:val="NormalIndent"/>
              <w:ind w:left="0"/>
              <w:rPr>
                <w:color w:val="auto"/>
              </w:rPr>
            </w:pPr>
            <w:r>
              <w:rPr>
                <w:color w:val="auto"/>
              </w:rPr>
              <w:t>PartyID (448)</w:t>
            </w:r>
          </w:p>
        </w:tc>
        <w:tc>
          <w:tcPr>
            <w:tcW w:w="2250" w:type="dxa"/>
          </w:tcPr>
          <w:p w14:paraId="2D926F99" w14:textId="77777777" w:rsidR="00AF5DFE" w:rsidRDefault="00AF5DFE">
            <w:pPr>
              <w:pStyle w:val="NormalIndent"/>
              <w:ind w:left="0"/>
              <w:rPr>
                <w:color w:val="auto"/>
              </w:rPr>
            </w:pPr>
            <w:r>
              <w:rPr>
                <w:color w:val="auto"/>
              </w:rPr>
              <w:t>PartySubID (523)</w:t>
            </w:r>
          </w:p>
        </w:tc>
      </w:tr>
      <w:tr w:rsidR="00AF5DFE" w14:paraId="2D78B425" w14:textId="77777777">
        <w:tc>
          <w:tcPr>
            <w:tcW w:w="468" w:type="dxa"/>
          </w:tcPr>
          <w:p w14:paraId="784B18AB" w14:textId="77777777" w:rsidR="00AF5DFE" w:rsidRDefault="00AF5DFE">
            <w:pPr>
              <w:pStyle w:val="NormalIndent"/>
              <w:ind w:left="0"/>
              <w:rPr>
                <w:color w:val="auto"/>
              </w:rPr>
            </w:pPr>
            <w:r>
              <w:rPr>
                <w:color w:val="auto"/>
              </w:rPr>
              <w:t>B</w:t>
            </w:r>
          </w:p>
        </w:tc>
        <w:tc>
          <w:tcPr>
            <w:tcW w:w="2412" w:type="dxa"/>
          </w:tcPr>
          <w:p w14:paraId="73FE3F98" w14:textId="77777777" w:rsidR="00AF5DFE" w:rsidRDefault="00AF5DFE">
            <w:pPr>
              <w:pStyle w:val="NormalIndent"/>
              <w:ind w:left="0"/>
              <w:rPr>
                <w:color w:val="auto"/>
              </w:rPr>
            </w:pPr>
            <w:r>
              <w:rPr>
                <w:color w:val="auto"/>
              </w:rPr>
              <w:t>BIC (Bank Identification Code)</w:t>
            </w:r>
          </w:p>
        </w:tc>
        <w:tc>
          <w:tcPr>
            <w:tcW w:w="2448" w:type="dxa"/>
          </w:tcPr>
          <w:p w14:paraId="7BDAA493" w14:textId="77777777" w:rsidR="00AF5DFE" w:rsidRDefault="00AF5DFE">
            <w:pPr>
              <w:pStyle w:val="NormalIndent"/>
              <w:ind w:left="0"/>
              <w:rPr>
                <w:color w:val="auto"/>
              </w:rPr>
            </w:pPr>
            <w:r>
              <w:rPr>
                <w:color w:val="auto"/>
              </w:rPr>
              <w:t>&lt;&lt;BIC Value&gt;&gt;</w:t>
            </w:r>
          </w:p>
        </w:tc>
        <w:tc>
          <w:tcPr>
            <w:tcW w:w="2250" w:type="dxa"/>
          </w:tcPr>
          <w:p w14:paraId="0DE88D12" w14:textId="77777777" w:rsidR="00AF5DFE" w:rsidRDefault="00AF5DFE">
            <w:pPr>
              <w:pStyle w:val="NormalIndent"/>
              <w:ind w:left="0"/>
              <w:rPr>
                <w:color w:val="auto"/>
              </w:rPr>
            </w:pPr>
            <w:r>
              <w:rPr>
                <w:color w:val="auto"/>
              </w:rPr>
              <w:t>(optional)</w:t>
            </w:r>
          </w:p>
        </w:tc>
      </w:tr>
      <w:tr w:rsidR="00AF5DFE" w14:paraId="642BCF52" w14:textId="77777777">
        <w:tc>
          <w:tcPr>
            <w:tcW w:w="468" w:type="dxa"/>
          </w:tcPr>
          <w:p w14:paraId="0AA3C9A9" w14:textId="77777777" w:rsidR="00AF5DFE" w:rsidRDefault="00AF5DFE">
            <w:pPr>
              <w:pStyle w:val="NormalIndent"/>
              <w:ind w:left="0"/>
              <w:rPr>
                <w:color w:val="auto"/>
              </w:rPr>
            </w:pPr>
            <w:r>
              <w:rPr>
                <w:color w:val="auto"/>
              </w:rPr>
              <w:t>H</w:t>
            </w:r>
          </w:p>
        </w:tc>
        <w:tc>
          <w:tcPr>
            <w:tcW w:w="2412" w:type="dxa"/>
          </w:tcPr>
          <w:p w14:paraId="487C002E" w14:textId="77777777" w:rsidR="00AF5DFE" w:rsidRDefault="00AF5DFE">
            <w:pPr>
              <w:pStyle w:val="NormalIndent"/>
              <w:ind w:left="0"/>
              <w:rPr>
                <w:color w:val="auto"/>
              </w:rPr>
            </w:pPr>
            <w:r>
              <w:rPr>
                <w:color w:val="auto"/>
              </w:rPr>
              <w:t>CSD participant/member code (e.g. Euroclear, DTC, CREST or Kassenverein number)</w:t>
            </w:r>
          </w:p>
        </w:tc>
        <w:tc>
          <w:tcPr>
            <w:tcW w:w="2448" w:type="dxa"/>
          </w:tcPr>
          <w:p w14:paraId="581FCFDB" w14:textId="77777777" w:rsidR="00AF5DFE" w:rsidRDefault="00AF5DFE">
            <w:pPr>
              <w:pStyle w:val="NormalIndent"/>
              <w:ind w:left="0"/>
              <w:rPr>
                <w:color w:val="auto"/>
              </w:rPr>
            </w:pPr>
            <w:r>
              <w:rPr>
                <w:color w:val="auto"/>
              </w:rPr>
              <w:t>&lt;&lt;CSD participant or member code&gt;&gt;</w:t>
            </w:r>
          </w:p>
        </w:tc>
        <w:tc>
          <w:tcPr>
            <w:tcW w:w="2250" w:type="dxa"/>
          </w:tcPr>
          <w:p w14:paraId="5775FB05" w14:textId="77777777" w:rsidR="00AF5DFE" w:rsidRDefault="00AF5DFE">
            <w:pPr>
              <w:pStyle w:val="NormalIndent"/>
              <w:ind w:left="0"/>
              <w:rPr>
                <w:color w:val="auto"/>
              </w:rPr>
            </w:pPr>
            <w:r>
              <w:rPr>
                <w:color w:val="auto"/>
              </w:rPr>
              <w:t>(optional)</w:t>
            </w:r>
          </w:p>
        </w:tc>
      </w:tr>
    </w:tbl>
    <w:p w14:paraId="7FBD7B31" w14:textId="77777777" w:rsidR="00AF5DFE" w:rsidRDefault="00AF5DFE"/>
    <w:p w14:paraId="232BF10D" w14:textId="77777777" w:rsidR="00AF5DFE" w:rsidRDefault="00AF5DFE">
      <w:pPr>
        <w:rPr>
          <w:b/>
        </w:rPr>
      </w:pPr>
      <w:r>
        <w:rPr>
          <w:b/>
        </w:rPr>
        <w:t>Common PartyRole Identification for Accounts:</w:t>
      </w:r>
    </w:p>
    <w:p w14:paraId="67CB4913" w14:textId="77777777" w:rsidR="00AF5DFE" w:rsidRDefault="00AF5DF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412"/>
        <w:gridCol w:w="2448"/>
        <w:gridCol w:w="2250"/>
      </w:tblGrid>
      <w:tr w:rsidR="00AF5DFE" w14:paraId="762B27F3" w14:textId="77777777">
        <w:trPr>
          <w:cantSplit/>
        </w:trPr>
        <w:tc>
          <w:tcPr>
            <w:tcW w:w="2880" w:type="dxa"/>
            <w:gridSpan w:val="2"/>
          </w:tcPr>
          <w:p w14:paraId="7CBF576F" w14:textId="77777777" w:rsidR="00AF5DFE" w:rsidRDefault="00AF5DFE">
            <w:pPr>
              <w:pStyle w:val="NormalIndent"/>
              <w:ind w:left="0"/>
              <w:rPr>
                <w:color w:val="auto"/>
              </w:rPr>
            </w:pPr>
            <w:r>
              <w:rPr>
                <w:color w:val="auto"/>
              </w:rPr>
              <w:t>PartyIDSource (447)</w:t>
            </w:r>
          </w:p>
        </w:tc>
        <w:tc>
          <w:tcPr>
            <w:tcW w:w="2448" w:type="dxa"/>
          </w:tcPr>
          <w:p w14:paraId="538A2EFD" w14:textId="77777777" w:rsidR="00AF5DFE" w:rsidRDefault="00AF5DFE">
            <w:pPr>
              <w:pStyle w:val="NormalIndent"/>
              <w:ind w:left="0"/>
              <w:rPr>
                <w:color w:val="auto"/>
              </w:rPr>
            </w:pPr>
            <w:r>
              <w:rPr>
                <w:color w:val="auto"/>
              </w:rPr>
              <w:t>PartyID (448)</w:t>
            </w:r>
          </w:p>
        </w:tc>
        <w:tc>
          <w:tcPr>
            <w:tcW w:w="2250" w:type="dxa"/>
          </w:tcPr>
          <w:p w14:paraId="77398EE0" w14:textId="77777777" w:rsidR="00AF5DFE" w:rsidRDefault="00AF5DFE">
            <w:pPr>
              <w:pStyle w:val="NormalIndent"/>
              <w:ind w:left="0"/>
              <w:rPr>
                <w:color w:val="auto"/>
              </w:rPr>
            </w:pPr>
            <w:r>
              <w:rPr>
                <w:color w:val="auto"/>
              </w:rPr>
              <w:t>PartySubID (523)</w:t>
            </w:r>
          </w:p>
        </w:tc>
      </w:tr>
      <w:tr w:rsidR="00AF5DFE" w14:paraId="4A8A51CC" w14:textId="77777777">
        <w:tc>
          <w:tcPr>
            <w:tcW w:w="468" w:type="dxa"/>
          </w:tcPr>
          <w:p w14:paraId="70A889CA" w14:textId="77777777" w:rsidR="00AF5DFE" w:rsidRDefault="00AF5DFE">
            <w:pPr>
              <w:pStyle w:val="NormalIndent"/>
              <w:ind w:left="0"/>
              <w:rPr>
                <w:color w:val="auto"/>
              </w:rPr>
            </w:pPr>
            <w:r>
              <w:rPr>
                <w:color w:val="auto"/>
              </w:rPr>
              <w:t>D</w:t>
            </w:r>
          </w:p>
        </w:tc>
        <w:tc>
          <w:tcPr>
            <w:tcW w:w="2412" w:type="dxa"/>
          </w:tcPr>
          <w:p w14:paraId="0CBAF59C" w14:textId="77777777" w:rsidR="00AF5DFE" w:rsidRDefault="00AF5DFE">
            <w:pPr>
              <w:pStyle w:val="NormalIndent"/>
              <w:ind w:left="0"/>
              <w:rPr>
                <w:color w:val="auto"/>
              </w:rPr>
            </w:pPr>
            <w:r>
              <w:rPr>
                <w:color w:val="auto"/>
              </w:rPr>
              <w:t>Proprietary/Custom code</w:t>
            </w:r>
          </w:p>
        </w:tc>
        <w:tc>
          <w:tcPr>
            <w:tcW w:w="2448" w:type="dxa"/>
          </w:tcPr>
          <w:p w14:paraId="7B6D1272" w14:textId="77777777" w:rsidR="00AF5DFE" w:rsidRDefault="00AF5DFE">
            <w:pPr>
              <w:pStyle w:val="NormalIndent"/>
              <w:ind w:left="0"/>
              <w:rPr>
                <w:color w:val="auto"/>
              </w:rPr>
            </w:pPr>
            <w:r>
              <w:rPr>
                <w:color w:val="auto"/>
              </w:rPr>
              <w:t>(various)</w:t>
            </w:r>
          </w:p>
        </w:tc>
        <w:tc>
          <w:tcPr>
            <w:tcW w:w="2250" w:type="dxa"/>
          </w:tcPr>
          <w:p w14:paraId="2269A922" w14:textId="77777777" w:rsidR="00AF5DFE" w:rsidRDefault="00AF5DFE">
            <w:pPr>
              <w:pStyle w:val="NormalIndent"/>
              <w:ind w:left="0"/>
              <w:rPr>
                <w:color w:val="auto"/>
              </w:rPr>
            </w:pPr>
            <w:r>
              <w:rPr>
                <w:color w:val="auto"/>
              </w:rPr>
              <w:t>(optional)</w:t>
            </w:r>
          </w:p>
        </w:tc>
      </w:tr>
      <w:tr w:rsidR="00AF5DFE" w14:paraId="4F01D81B" w14:textId="77777777">
        <w:tc>
          <w:tcPr>
            <w:tcW w:w="468" w:type="dxa"/>
          </w:tcPr>
          <w:p w14:paraId="3770CDC9" w14:textId="77777777" w:rsidR="00AF5DFE" w:rsidRDefault="00AF5DFE">
            <w:pPr>
              <w:pStyle w:val="NormalIndent"/>
              <w:ind w:left="0"/>
              <w:rPr>
                <w:color w:val="auto"/>
              </w:rPr>
            </w:pPr>
            <w:r>
              <w:rPr>
                <w:color w:val="auto"/>
              </w:rPr>
              <w:t>H</w:t>
            </w:r>
          </w:p>
        </w:tc>
        <w:tc>
          <w:tcPr>
            <w:tcW w:w="2412" w:type="dxa"/>
          </w:tcPr>
          <w:p w14:paraId="7D936737" w14:textId="77777777" w:rsidR="00AF5DFE" w:rsidRDefault="00AF5DFE">
            <w:pPr>
              <w:pStyle w:val="NormalIndent"/>
              <w:ind w:left="0"/>
              <w:rPr>
                <w:color w:val="auto"/>
              </w:rPr>
            </w:pPr>
            <w:r>
              <w:rPr>
                <w:color w:val="auto"/>
              </w:rPr>
              <w:t>CSD participant/member code (e.g. Euroclear, DTC, CREST or Kassenverein number)</w:t>
            </w:r>
          </w:p>
        </w:tc>
        <w:tc>
          <w:tcPr>
            <w:tcW w:w="2448" w:type="dxa"/>
          </w:tcPr>
          <w:p w14:paraId="1AEBA8F6" w14:textId="77777777" w:rsidR="00AF5DFE" w:rsidRDefault="00AF5DFE">
            <w:pPr>
              <w:pStyle w:val="NormalIndent"/>
              <w:ind w:left="0"/>
              <w:rPr>
                <w:color w:val="auto"/>
              </w:rPr>
            </w:pPr>
            <w:r>
              <w:rPr>
                <w:color w:val="auto"/>
              </w:rPr>
              <w:t>&lt;&lt;CSD participant or member code&gt;&gt;</w:t>
            </w:r>
          </w:p>
        </w:tc>
        <w:tc>
          <w:tcPr>
            <w:tcW w:w="2250" w:type="dxa"/>
          </w:tcPr>
          <w:p w14:paraId="5DBDA222" w14:textId="77777777" w:rsidR="00AF5DFE" w:rsidRDefault="00AF5DFE">
            <w:pPr>
              <w:pStyle w:val="NormalIndent"/>
              <w:ind w:left="0"/>
              <w:rPr>
                <w:color w:val="auto"/>
              </w:rPr>
            </w:pPr>
            <w:r>
              <w:rPr>
                <w:color w:val="auto"/>
              </w:rPr>
              <w:t>(optional)</w:t>
            </w:r>
          </w:p>
        </w:tc>
      </w:tr>
    </w:tbl>
    <w:p w14:paraId="14CC50EA" w14:textId="77777777" w:rsidR="00AF5DFE" w:rsidRDefault="00AF5DFE"/>
    <w:p w14:paraId="7D48D0F5" w14:textId="77777777" w:rsidR="00AF5DFE" w:rsidRDefault="00AF5DFE"/>
    <w:p w14:paraId="6D8550CB" w14:textId="77777777" w:rsidR="00AF5DFE" w:rsidRDefault="00AF5DFE">
      <w:pPr>
        <w:pStyle w:val="Heading1"/>
        <w:jc w:val="center"/>
      </w:pPr>
      <w:r>
        <w:br w:type="page"/>
      </w:r>
      <w:bookmarkStart w:id="5485" w:name="_Toc227925234"/>
      <w:r>
        <w:t>Appendix 6-H</w:t>
      </w:r>
      <w:bookmarkEnd w:id="5485"/>
    </w:p>
    <w:p w14:paraId="2E797D73" w14:textId="77777777" w:rsidR="00AF5DFE" w:rsidRDefault="00AF5DFE">
      <w:pPr>
        <w:pStyle w:val="Heading2"/>
        <w:jc w:val="center"/>
      </w:pPr>
      <w:bookmarkStart w:id="5486" w:name="_Toc227925235"/>
      <w:r>
        <w:t>Use of &lt;SettlInstructions&gt; Component Block</w:t>
      </w:r>
      <w:bookmarkEnd w:id="5486"/>
    </w:p>
    <w:p w14:paraId="05CE6871" w14:textId="77777777" w:rsidR="00AF5DFE" w:rsidRDefault="00AF5DFE">
      <w:pPr>
        <w:pStyle w:val="Heading3"/>
      </w:pPr>
      <w:bookmarkStart w:id="5487" w:name="_Toc227925236"/>
      <w:r>
        <w:t>Introduction</w:t>
      </w:r>
      <w:bookmarkEnd w:id="5487"/>
    </w:p>
    <w:p w14:paraId="5A896B59" w14:textId="77777777" w:rsidR="00AF5DFE" w:rsidRDefault="00AF5DFE">
      <w:pPr>
        <w:pStyle w:val="NormalIndent"/>
      </w:pPr>
      <w:r>
        <w:t>The SettlInstructions component block is used to transmit settlement instruction details on an Allocation Instruction, Allocation Report, Confirmation or Settlement Instruction message.</w:t>
      </w:r>
    </w:p>
    <w:p w14:paraId="64E82D4A" w14:textId="77777777" w:rsidR="00AF5DFE" w:rsidRDefault="00AF5DFE">
      <w:pPr>
        <w:pStyle w:val="NormalIndent"/>
        <w:numPr>
          <w:ilvl w:val="0"/>
          <w:numId w:val="24"/>
        </w:numPr>
      </w:pPr>
      <w:r>
        <w:t>When used on an Allocation Instruction, Allocation Report or Confirmation message, this represents the settlement instructions that apply to a particular trade or order.</w:t>
      </w:r>
    </w:p>
    <w:p w14:paraId="3A1E68AB" w14:textId="77777777" w:rsidR="00AF5DFE" w:rsidRDefault="00AF5DFE">
      <w:pPr>
        <w:pStyle w:val="NormalIndent"/>
        <w:numPr>
          <w:ilvl w:val="0"/>
          <w:numId w:val="24"/>
        </w:numPr>
      </w:pPr>
      <w:r>
        <w:t>When used on a Settlement Instruction message, this represents either standing instructions (to be used on future trades) or the instructions for a specific order (this usage is intended for the retail CIV market).</w:t>
      </w:r>
    </w:p>
    <w:p w14:paraId="3BA23A78" w14:textId="77777777" w:rsidR="00AF5DFE" w:rsidRDefault="00AF5DFE">
      <w:pPr>
        <w:pStyle w:val="NormalIndent"/>
      </w:pPr>
      <w:r>
        <w:t>This component block can be used either to contain full settlement instruction details (i.e. settlement agent identities and account numbers) or a reference to a standing instruction database.</w:t>
      </w:r>
    </w:p>
    <w:p w14:paraId="59A9D8F8" w14:textId="77777777" w:rsidR="00AF5DFE" w:rsidRDefault="00AF5DFE">
      <w:pPr>
        <w:pStyle w:val="NormalIndent"/>
        <w:numPr>
          <w:ilvl w:val="0"/>
          <w:numId w:val="25"/>
        </w:numPr>
      </w:pPr>
      <w:r>
        <w:t>When used to refer to instructions held on a standing instructions database, the StandInstDbType, StandInstDbName and StandInstDbID fields are used to specify the identify and name of the standing instructions database, and the identifier of the standing instruction record within that database. The NoDlvyInst repeating group should not be populated when using these fields.</w:t>
      </w:r>
    </w:p>
    <w:p w14:paraId="63F597F4" w14:textId="77777777" w:rsidR="00AF5DFE" w:rsidRDefault="00AF5DFE">
      <w:pPr>
        <w:pStyle w:val="NormalIndent"/>
        <w:numPr>
          <w:ilvl w:val="0"/>
          <w:numId w:val="25"/>
        </w:numPr>
      </w:pPr>
      <w:r>
        <w:t>When used to specify settlement instruction details, the NoDlvyInst repeating group is used. Each member of that group holds one party's instructions for cash or securities settlement (or both in the case of DVP). The SettlInstSource field identifies to whom the instructions belong, and the DlvyInstType field identifies whether the instructions are for securities or for cash.</w:t>
      </w:r>
    </w:p>
    <w:p w14:paraId="5FD36120" w14:textId="77777777" w:rsidR="00AF5DFE" w:rsidRDefault="00AF5DFE">
      <w:pPr>
        <w:pStyle w:val="NormalIndent"/>
        <w:numPr>
          <w:ilvl w:val="0"/>
          <w:numId w:val="25"/>
        </w:numPr>
      </w:pPr>
      <w:r>
        <w:t>In both of these cases, the SettlDeliveryType field is used to identify the type of settlement being represented by these settlement instructions, i.e. DVP (delivery vs payment), FOP (free of payment), hold in custody etc.</w:t>
      </w:r>
    </w:p>
    <w:p w14:paraId="4B4201A2" w14:textId="77777777" w:rsidR="00AF5DFE" w:rsidRDefault="00AF5DFE">
      <w:pPr>
        <w:pStyle w:val="NormalIndent"/>
      </w:pPr>
      <w:r>
        <w:t>Where the component block is used to describe specific settlement instructions (i.e. using the NoDlvyInst repeating group), the number of entries in the NoDlvyInst repeating group is determined by the contents of the SettlDeliveryType field and the context of the message block (i.e. which message it is in). When used in an Allocation Instruction, Allocation Report or Settlement Instruction message, only the settlement instructions for the party generating the message need be specified. On a Confirmation message, both parties to the trade will have their settlement instructions specified. The matrix of usage of the NoDlvyInst repeating group is therefore as follows:</w:t>
      </w:r>
    </w:p>
    <w:p w14:paraId="3E458B1A" w14:textId="77777777" w:rsidR="00AF5DFE" w:rsidRDefault="00AF5DFE">
      <w:pPr>
        <w:pStyle w:val="NormalIndent"/>
      </w:pPr>
    </w:p>
    <w:p w14:paraId="0CF649D4" w14:textId="77777777" w:rsidR="00AF5DFE" w:rsidRDefault="00AF5DFE">
      <w:pPr>
        <w:pStyle w:val="NormalIndent"/>
        <w:rPr>
          <w:b/>
        </w:rPr>
      </w:pPr>
      <w:r>
        <w:rPr>
          <w:b/>
        </w:rPr>
        <w:t>Allocation Instruction, Allocation Report or Settlement Instruction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0"/>
        <w:gridCol w:w="1276"/>
        <w:gridCol w:w="7654"/>
        <w:gridCol w:w="1418"/>
      </w:tblGrid>
      <w:tr w:rsidR="00AF5DFE" w14:paraId="1F337A2E" w14:textId="77777777">
        <w:tc>
          <w:tcPr>
            <w:tcW w:w="1940" w:type="dxa"/>
          </w:tcPr>
          <w:p w14:paraId="5F7AF446" w14:textId="77777777" w:rsidR="00AF5DFE" w:rsidRDefault="00AF5DFE">
            <w:pPr>
              <w:pStyle w:val="NormalIndent"/>
              <w:ind w:left="0"/>
              <w:rPr>
                <w:b/>
                <w:color w:val="auto"/>
              </w:rPr>
            </w:pPr>
            <w:r>
              <w:rPr>
                <w:b/>
                <w:color w:val="auto"/>
              </w:rPr>
              <w:t>SettlDeliveryType</w:t>
            </w:r>
          </w:p>
        </w:tc>
        <w:tc>
          <w:tcPr>
            <w:tcW w:w="1276" w:type="dxa"/>
          </w:tcPr>
          <w:p w14:paraId="0AFA0C5B" w14:textId="77777777" w:rsidR="00AF5DFE" w:rsidRDefault="00AF5DFE">
            <w:pPr>
              <w:pStyle w:val="NormalIndent"/>
              <w:ind w:left="0"/>
              <w:rPr>
                <w:b/>
                <w:color w:val="auto"/>
              </w:rPr>
            </w:pPr>
            <w:r>
              <w:rPr>
                <w:b/>
                <w:color w:val="auto"/>
              </w:rPr>
              <w:t>NoDlvyInst</w:t>
            </w:r>
          </w:p>
        </w:tc>
        <w:tc>
          <w:tcPr>
            <w:tcW w:w="7654" w:type="dxa"/>
          </w:tcPr>
          <w:p w14:paraId="35B8BA41" w14:textId="77777777" w:rsidR="00AF5DFE" w:rsidRDefault="00AF5DFE">
            <w:pPr>
              <w:pStyle w:val="NormalIndent"/>
              <w:ind w:left="0"/>
              <w:rPr>
                <w:b/>
                <w:color w:val="auto"/>
              </w:rPr>
            </w:pPr>
            <w:r>
              <w:rPr>
                <w:b/>
                <w:color w:val="auto"/>
              </w:rPr>
              <w:t>SettlInstSource</w:t>
            </w:r>
          </w:p>
        </w:tc>
        <w:tc>
          <w:tcPr>
            <w:tcW w:w="1418" w:type="dxa"/>
          </w:tcPr>
          <w:p w14:paraId="0ACE1620" w14:textId="77777777" w:rsidR="00AF5DFE" w:rsidRDefault="00AF5DFE">
            <w:pPr>
              <w:pStyle w:val="NormalIndent"/>
              <w:ind w:left="0"/>
              <w:rPr>
                <w:b/>
                <w:color w:val="auto"/>
              </w:rPr>
            </w:pPr>
            <w:r>
              <w:rPr>
                <w:b/>
                <w:color w:val="auto"/>
              </w:rPr>
              <w:t>DlvyInstType</w:t>
            </w:r>
          </w:p>
        </w:tc>
      </w:tr>
      <w:tr w:rsidR="00AF5DFE" w14:paraId="29FDACBA" w14:textId="77777777">
        <w:tc>
          <w:tcPr>
            <w:tcW w:w="1940" w:type="dxa"/>
          </w:tcPr>
          <w:p w14:paraId="14E3052A" w14:textId="77777777" w:rsidR="00AF5DFE" w:rsidRDefault="00AF5DFE">
            <w:pPr>
              <w:pStyle w:val="NormalIndent"/>
              <w:ind w:left="0"/>
              <w:rPr>
                <w:color w:val="auto"/>
              </w:rPr>
            </w:pPr>
            <w:r>
              <w:rPr>
                <w:color w:val="auto"/>
              </w:rPr>
              <w:t>0 – Versus Payment</w:t>
            </w:r>
          </w:p>
        </w:tc>
        <w:tc>
          <w:tcPr>
            <w:tcW w:w="1276" w:type="dxa"/>
          </w:tcPr>
          <w:p w14:paraId="6449D68D" w14:textId="77777777" w:rsidR="00AF5DFE" w:rsidRDefault="00AF5DFE">
            <w:pPr>
              <w:pStyle w:val="NormalIndent"/>
              <w:ind w:left="0"/>
              <w:rPr>
                <w:color w:val="auto"/>
              </w:rPr>
            </w:pPr>
            <w:r>
              <w:rPr>
                <w:color w:val="auto"/>
              </w:rPr>
              <w:t>1</w:t>
            </w:r>
          </w:p>
        </w:tc>
        <w:tc>
          <w:tcPr>
            <w:tcW w:w="7654" w:type="dxa"/>
          </w:tcPr>
          <w:p w14:paraId="7FB8C532" w14:textId="77777777" w:rsidR="00AF5DFE" w:rsidRDefault="00AF5DFE">
            <w:pPr>
              <w:pStyle w:val="NormalIndent"/>
              <w:ind w:left="0"/>
              <w:rPr>
                <w:color w:val="auto"/>
              </w:rPr>
            </w:pPr>
            <w:r>
              <w:rPr>
                <w:color w:val="auto"/>
              </w:rPr>
              <w:t>1 (broker's), 2 (institution's) or 3 (investor's), depending on the identify of the originator of the message</w:t>
            </w:r>
          </w:p>
        </w:tc>
        <w:tc>
          <w:tcPr>
            <w:tcW w:w="1418" w:type="dxa"/>
          </w:tcPr>
          <w:p w14:paraId="6E721788" w14:textId="77777777" w:rsidR="00AF5DFE" w:rsidRDefault="00AF5DFE">
            <w:pPr>
              <w:pStyle w:val="NormalIndent"/>
              <w:ind w:left="0"/>
              <w:rPr>
                <w:color w:val="auto"/>
              </w:rPr>
            </w:pPr>
            <w:r>
              <w:rPr>
                <w:color w:val="auto"/>
              </w:rPr>
              <w:t>S – securities</w:t>
            </w:r>
          </w:p>
        </w:tc>
      </w:tr>
      <w:tr w:rsidR="00AF5DFE" w14:paraId="73BF90A1" w14:textId="77777777">
        <w:tc>
          <w:tcPr>
            <w:tcW w:w="1940" w:type="dxa"/>
            <w:tcBorders>
              <w:bottom w:val="nil"/>
            </w:tcBorders>
          </w:tcPr>
          <w:p w14:paraId="03D819D7" w14:textId="77777777" w:rsidR="00AF5DFE" w:rsidRDefault="00AF5DFE">
            <w:pPr>
              <w:pStyle w:val="NormalIndent"/>
              <w:ind w:left="0"/>
              <w:rPr>
                <w:color w:val="auto"/>
              </w:rPr>
            </w:pPr>
            <w:r>
              <w:rPr>
                <w:color w:val="auto"/>
              </w:rPr>
              <w:t>1 – Free</w:t>
            </w:r>
          </w:p>
        </w:tc>
        <w:tc>
          <w:tcPr>
            <w:tcW w:w="1276" w:type="dxa"/>
            <w:tcBorders>
              <w:bottom w:val="nil"/>
            </w:tcBorders>
          </w:tcPr>
          <w:p w14:paraId="1463FE69" w14:textId="77777777" w:rsidR="00AF5DFE" w:rsidRDefault="00AF5DFE">
            <w:pPr>
              <w:pStyle w:val="NormalIndent"/>
              <w:ind w:left="0"/>
              <w:rPr>
                <w:color w:val="auto"/>
              </w:rPr>
            </w:pPr>
            <w:r>
              <w:rPr>
                <w:color w:val="auto"/>
              </w:rPr>
              <w:t>2</w:t>
            </w:r>
          </w:p>
        </w:tc>
        <w:tc>
          <w:tcPr>
            <w:tcW w:w="7654" w:type="dxa"/>
          </w:tcPr>
          <w:p w14:paraId="5B23C98D" w14:textId="77777777" w:rsidR="00AF5DFE" w:rsidRDefault="00AF5DFE">
            <w:pPr>
              <w:pStyle w:val="NormalIndent"/>
              <w:ind w:left="0"/>
              <w:rPr>
                <w:color w:val="auto"/>
              </w:rPr>
            </w:pPr>
            <w:r>
              <w:rPr>
                <w:color w:val="auto"/>
              </w:rPr>
              <w:t>1 (broker's), 2 (institution's) or 3 (investor's), depending on the identify of the originator of the message</w:t>
            </w:r>
          </w:p>
        </w:tc>
        <w:tc>
          <w:tcPr>
            <w:tcW w:w="1418" w:type="dxa"/>
          </w:tcPr>
          <w:p w14:paraId="06F80409" w14:textId="77777777" w:rsidR="00AF5DFE" w:rsidRDefault="00AF5DFE">
            <w:pPr>
              <w:pStyle w:val="NormalIndent"/>
              <w:ind w:left="0"/>
              <w:rPr>
                <w:color w:val="auto"/>
              </w:rPr>
            </w:pPr>
            <w:r>
              <w:rPr>
                <w:color w:val="auto"/>
              </w:rPr>
              <w:t>S – securities</w:t>
            </w:r>
          </w:p>
        </w:tc>
      </w:tr>
      <w:tr w:rsidR="00AF5DFE" w14:paraId="244C7267" w14:textId="77777777">
        <w:tc>
          <w:tcPr>
            <w:tcW w:w="1940" w:type="dxa"/>
            <w:tcBorders>
              <w:top w:val="nil"/>
            </w:tcBorders>
          </w:tcPr>
          <w:p w14:paraId="171C55A5" w14:textId="77777777" w:rsidR="00AF5DFE" w:rsidRDefault="00AF5DFE">
            <w:pPr>
              <w:pStyle w:val="NormalIndent"/>
              <w:ind w:left="0"/>
              <w:rPr>
                <w:color w:val="auto"/>
              </w:rPr>
            </w:pPr>
          </w:p>
        </w:tc>
        <w:tc>
          <w:tcPr>
            <w:tcW w:w="1276" w:type="dxa"/>
            <w:tcBorders>
              <w:top w:val="nil"/>
            </w:tcBorders>
          </w:tcPr>
          <w:p w14:paraId="350E56CF" w14:textId="77777777" w:rsidR="00AF5DFE" w:rsidRDefault="00AF5DFE">
            <w:pPr>
              <w:pStyle w:val="NormalIndent"/>
              <w:ind w:left="0"/>
              <w:rPr>
                <w:color w:val="auto"/>
              </w:rPr>
            </w:pPr>
          </w:p>
        </w:tc>
        <w:tc>
          <w:tcPr>
            <w:tcW w:w="7654" w:type="dxa"/>
          </w:tcPr>
          <w:p w14:paraId="02252210" w14:textId="77777777" w:rsidR="00AF5DFE" w:rsidRDefault="00AF5DFE">
            <w:pPr>
              <w:pStyle w:val="NormalIndent"/>
              <w:ind w:left="0"/>
              <w:rPr>
                <w:color w:val="auto"/>
              </w:rPr>
            </w:pPr>
            <w:r>
              <w:rPr>
                <w:color w:val="auto"/>
              </w:rPr>
              <w:t>1 (broker's), 2 (institution's) or 3 (investor's), depending on the identify of the originator of the message</w:t>
            </w:r>
          </w:p>
        </w:tc>
        <w:tc>
          <w:tcPr>
            <w:tcW w:w="1418" w:type="dxa"/>
          </w:tcPr>
          <w:p w14:paraId="659871A3" w14:textId="77777777" w:rsidR="00AF5DFE" w:rsidRDefault="00AF5DFE">
            <w:pPr>
              <w:pStyle w:val="NormalIndent"/>
              <w:ind w:left="0"/>
              <w:rPr>
                <w:color w:val="auto"/>
              </w:rPr>
            </w:pPr>
            <w:r>
              <w:rPr>
                <w:color w:val="auto"/>
              </w:rPr>
              <w:t>C – cash</w:t>
            </w:r>
          </w:p>
        </w:tc>
      </w:tr>
    </w:tbl>
    <w:p w14:paraId="23CDB163" w14:textId="77777777" w:rsidR="00AF5DFE" w:rsidRDefault="00AF5DFE">
      <w:pPr>
        <w:pStyle w:val="NormalIndent"/>
      </w:pPr>
    </w:p>
    <w:p w14:paraId="251ADFE2" w14:textId="77777777" w:rsidR="00AF5DFE" w:rsidRDefault="00AF5DFE">
      <w:pPr>
        <w:pStyle w:val="NormalIndent"/>
        <w:rPr>
          <w:b/>
        </w:rPr>
      </w:pPr>
      <w:r>
        <w:rPr>
          <w:b/>
        </w:rPr>
        <w:t>Confirmation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0"/>
        <w:gridCol w:w="1276"/>
        <w:gridCol w:w="7654"/>
        <w:gridCol w:w="1418"/>
      </w:tblGrid>
      <w:tr w:rsidR="00AF5DFE" w14:paraId="00D265D5" w14:textId="77777777">
        <w:tc>
          <w:tcPr>
            <w:tcW w:w="1940" w:type="dxa"/>
          </w:tcPr>
          <w:p w14:paraId="130BAE6E" w14:textId="77777777" w:rsidR="00AF5DFE" w:rsidRDefault="00AF5DFE">
            <w:pPr>
              <w:pStyle w:val="NormalIndent"/>
              <w:ind w:left="0"/>
              <w:rPr>
                <w:b/>
                <w:color w:val="auto"/>
              </w:rPr>
            </w:pPr>
            <w:r>
              <w:rPr>
                <w:b/>
                <w:color w:val="auto"/>
              </w:rPr>
              <w:t>SettlDeliveryType</w:t>
            </w:r>
          </w:p>
        </w:tc>
        <w:tc>
          <w:tcPr>
            <w:tcW w:w="1276" w:type="dxa"/>
          </w:tcPr>
          <w:p w14:paraId="422F76D2" w14:textId="77777777" w:rsidR="00AF5DFE" w:rsidRDefault="00AF5DFE">
            <w:pPr>
              <w:pStyle w:val="NormalIndent"/>
              <w:ind w:left="0"/>
              <w:rPr>
                <w:b/>
                <w:color w:val="auto"/>
              </w:rPr>
            </w:pPr>
            <w:r>
              <w:rPr>
                <w:b/>
                <w:color w:val="auto"/>
              </w:rPr>
              <w:t>NoDlvyInst</w:t>
            </w:r>
          </w:p>
        </w:tc>
        <w:tc>
          <w:tcPr>
            <w:tcW w:w="7654" w:type="dxa"/>
          </w:tcPr>
          <w:p w14:paraId="31EE2D5B" w14:textId="77777777" w:rsidR="00AF5DFE" w:rsidRDefault="00AF5DFE">
            <w:pPr>
              <w:pStyle w:val="NormalIndent"/>
              <w:ind w:left="0"/>
              <w:rPr>
                <w:b/>
                <w:color w:val="auto"/>
              </w:rPr>
            </w:pPr>
            <w:r>
              <w:rPr>
                <w:b/>
                <w:color w:val="auto"/>
              </w:rPr>
              <w:t>SettlInstSource</w:t>
            </w:r>
          </w:p>
        </w:tc>
        <w:tc>
          <w:tcPr>
            <w:tcW w:w="1418" w:type="dxa"/>
          </w:tcPr>
          <w:p w14:paraId="194ED873" w14:textId="77777777" w:rsidR="00AF5DFE" w:rsidRDefault="00AF5DFE">
            <w:pPr>
              <w:pStyle w:val="NormalIndent"/>
              <w:ind w:left="0"/>
              <w:rPr>
                <w:b/>
                <w:color w:val="auto"/>
              </w:rPr>
            </w:pPr>
            <w:r>
              <w:rPr>
                <w:b/>
                <w:color w:val="auto"/>
              </w:rPr>
              <w:t>DlvyInstType</w:t>
            </w:r>
          </w:p>
        </w:tc>
      </w:tr>
      <w:tr w:rsidR="00AF5DFE" w14:paraId="12CD1EFC" w14:textId="77777777">
        <w:tc>
          <w:tcPr>
            <w:tcW w:w="1940" w:type="dxa"/>
            <w:tcBorders>
              <w:bottom w:val="nil"/>
            </w:tcBorders>
          </w:tcPr>
          <w:p w14:paraId="22995CBF" w14:textId="77777777" w:rsidR="00AF5DFE" w:rsidRDefault="00AF5DFE">
            <w:pPr>
              <w:pStyle w:val="NormalIndent"/>
              <w:ind w:left="0"/>
              <w:rPr>
                <w:color w:val="auto"/>
              </w:rPr>
            </w:pPr>
            <w:r>
              <w:rPr>
                <w:color w:val="auto"/>
              </w:rPr>
              <w:t>0 – Versus Payment</w:t>
            </w:r>
          </w:p>
        </w:tc>
        <w:tc>
          <w:tcPr>
            <w:tcW w:w="1276" w:type="dxa"/>
            <w:tcBorders>
              <w:bottom w:val="nil"/>
            </w:tcBorders>
          </w:tcPr>
          <w:p w14:paraId="7087BFFC" w14:textId="77777777" w:rsidR="00AF5DFE" w:rsidRDefault="00AF5DFE">
            <w:pPr>
              <w:pStyle w:val="NormalIndent"/>
              <w:ind w:left="0"/>
              <w:rPr>
                <w:color w:val="auto"/>
              </w:rPr>
            </w:pPr>
            <w:r>
              <w:rPr>
                <w:color w:val="auto"/>
              </w:rPr>
              <w:t>2</w:t>
            </w:r>
          </w:p>
        </w:tc>
        <w:tc>
          <w:tcPr>
            <w:tcW w:w="7654" w:type="dxa"/>
          </w:tcPr>
          <w:p w14:paraId="22DD1F85" w14:textId="77777777" w:rsidR="00AF5DFE" w:rsidRDefault="00AF5DFE">
            <w:pPr>
              <w:pStyle w:val="NormalIndent"/>
              <w:ind w:left="0"/>
              <w:rPr>
                <w:color w:val="auto"/>
              </w:rPr>
            </w:pPr>
            <w:r>
              <w:rPr>
                <w:color w:val="auto"/>
              </w:rPr>
              <w:t>1 (broker's)</w:t>
            </w:r>
          </w:p>
        </w:tc>
        <w:tc>
          <w:tcPr>
            <w:tcW w:w="1418" w:type="dxa"/>
          </w:tcPr>
          <w:p w14:paraId="180F0204" w14:textId="77777777" w:rsidR="00AF5DFE" w:rsidRDefault="00AF5DFE">
            <w:pPr>
              <w:pStyle w:val="NormalIndent"/>
              <w:ind w:left="0"/>
              <w:rPr>
                <w:color w:val="auto"/>
              </w:rPr>
            </w:pPr>
            <w:r>
              <w:rPr>
                <w:color w:val="auto"/>
              </w:rPr>
              <w:t>S – securities</w:t>
            </w:r>
          </w:p>
        </w:tc>
      </w:tr>
      <w:tr w:rsidR="00AF5DFE" w14:paraId="42400C4F" w14:textId="77777777">
        <w:tc>
          <w:tcPr>
            <w:tcW w:w="1940" w:type="dxa"/>
            <w:tcBorders>
              <w:top w:val="nil"/>
            </w:tcBorders>
          </w:tcPr>
          <w:p w14:paraId="622A609E" w14:textId="77777777" w:rsidR="00AF5DFE" w:rsidRDefault="00AF5DFE">
            <w:pPr>
              <w:pStyle w:val="NormalIndent"/>
              <w:ind w:left="0"/>
              <w:rPr>
                <w:color w:val="auto"/>
              </w:rPr>
            </w:pPr>
          </w:p>
        </w:tc>
        <w:tc>
          <w:tcPr>
            <w:tcW w:w="1276" w:type="dxa"/>
            <w:tcBorders>
              <w:top w:val="nil"/>
            </w:tcBorders>
          </w:tcPr>
          <w:p w14:paraId="0EC97AA6" w14:textId="77777777" w:rsidR="00AF5DFE" w:rsidRDefault="00AF5DFE">
            <w:pPr>
              <w:pStyle w:val="NormalIndent"/>
              <w:ind w:left="0"/>
              <w:rPr>
                <w:color w:val="auto"/>
              </w:rPr>
            </w:pPr>
          </w:p>
        </w:tc>
        <w:tc>
          <w:tcPr>
            <w:tcW w:w="7654" w:type="dxa"/>
          </w:tcPr>
          <w:p w14:paraId="6272DF56" w14:textId="77777777" w:rsidR="00AF5DFE" w:rsidRDefault="00AF5DFE">
            <w:pPr>
              <w:pStyle w:val="NormalIndent"/>
              <w:ind w:left="0"/>
              <w:rPr>
                <w:color w:val="auto"/>
              </w:rPr>
            </w:pPr>
            <w:r>
              <w:rPr>
                <w:color w:val="auto"/>
              </w:rPr>
              <w:t>2 (institution's)</w:t>
            </w:r>
          </w:p>
        </w:tc>
        <w:tc>
          <w:tcPr>
            <w:tcW w:w="1418" w:type="dxa"/>
          </w:tcPr>
          <w:p w14:paraId="6BEEC673" w14:textId="77777777" w:rsidR="00AF5DFE" w:rsidRDefault="00AF5DFE">
            <w:pPr>
              <w:pStyle w:val="NormalIndent"/>
              <w:ind w:left="0"/>
              <w:rPr>
                <w:color w:val="auto"/>
              </w:rPr>
            </w:pPr>
            <w:r>
              <w:rPr>
                <w:color w:val="auto"/>
              </w:rPr>
              <w:t>S – securities</w:t>
            </w:r>
          </w:p>
        </w:tc>
      </w:tr>
      <w:tr w:rsidR="00AF5DFE" w14:paraId="1DA27ECC" w14:textId="77777777">
        <w:tc>
          <w:tcPr>
            <w:tcW w:w="1940" w:type="dxa"/>
            <w:tcBorders>
              <w:bottom w:val="nil"/>
            </w:tcBorders>
          </w:tcPr>
          <w:p w14:paraId="2E250725" w14:textId="77777777" w:rsidR="00AF5DFE" w:rsidRDefault="00AF5DFE">
            <w:pPr>
              <w:pStyle w:val="NormalIndent"/>
              <w:ind w:left="0"/>
              <w:rPr>
                <w:color w:val="auto"/>
              </w:rPr>
            </w:pPr>
            <w:r>
              <w:rPr>
                <w:color w:val="auto"/>
              </w:rPr>
              <w:t>1 – Free</w:t>
            </w:r>
          </w:p>
        </w:tc>
        <w:tc>
          <w:tcPr>
            <w:tcW w:w="1276" w:type="dxa"/>
            <w:tcBorders>
              <w:bottom w:val="nil"/>
            </w:tcBorders>
          </w:tcPr>
          <w:p w14:paraId="5D8FE51D" w14:textId="77777777" w:rsidR="00AF5DFE" w:rsidRDefault="00AF5DFE">
            <w:pPr>
              <w:pStyle w:val="NormalIndent"/>
              <w:ind w:left="0"/>
              <w:rPr>
                <w:color w:val="auto"/>
              </w:rPr>
            </w:pPr>
            <w:r>
              <w:rPr>
                <w:color w:val="auto"/>
              </w:rPr>
              <w:t>4</w:t>
            </w:r>
          </w:p>
        </w:tc>
        <w:tc>
          <w:tcPr>
            <w:tcW w:w="7654" w:type="dxa"/>
          </w:tcPr>
          <w:p w14:paraId="74557F18" w14:textId="77777777" w:rsidR="00AF5DFE" w:rsidRDefault="00AF5DFE">
            <w:pPr>
              <w:pStyle w:val="NormalIndent"/>
              <w:ind w:left="0"/>
              <w:rPr>
                <w:color w:val="auto"/>
              </w:rPr>
            </w:pPr>
            <w:r>
              <w:rPr>
                <w:color w:val="auto"/>
              </w:rPr>
              <w:t>1 (broker's)</w:t>
            </w:r>
          </w:p>
        </w:tc>
        <w:tc>
          <w:tcPr>
            <w:tcW w:w="1418" w:type="dxa"/>
          </w:tcPr>
          <w:p w14:paraId="0EF9BBB3" w14:textId="77777777" w:rsidR="00AF5DFE" w:rsidRDefault="00AF5DFE">
            <w:pPr>
              <w:pStyle w:val="NormalIndent"/>
              <w:ind w:left="0"/>
              <w:rPr>
                <w:color w:val="auto"/>
              </w:rPr>
            </w:pPr>
            <w:r>
              <w:rPr>
                <w:color w:val="auto"/>
              </w:rPr>
              <w:t>S – securities</w:t>
            </w:r>
          </w:p>
        </w:tc>
      </w:tr>
      <w:tr w:rsidR="00AF5DFE" w14:paraId="398A4BB8" w14:textId="77777777">
        <w:tc>
          <w:tcPr>
            <w:tcW w:w="1940" w:type="dxa"/>
            <w:tcBorders>
              <w:top w:val="nil"/>
              <w:bottom w:val="nil"/>
            </w:tcBorders>
          </w:tcPr>
          <w:p w14:paraId="7DE7177F" w14:textId="77777777" w:rsidR="00AF5DFE" w:rsidRDefault="00AF5DFE">
            <w:pPr>
              <w:pStyle w:val="NormalIndent"/>
              <w:ind w:left="0"/>
              <w:rPr>
                <w:color w:val="auto"/>
              </w:rPr>
            </w:pPr>
          </w:p>
        </w:tc>
        <w:tc>
          <w:tcPr>
            <w:tcW w:w="1276" w:type="dxa"/>
            <w:tcBorders>
              <w:top w:val="nil"/>
              <w:bottom w:val="nil"/>
            </w:tcBorders>
          </w:tcPr>
          <w:p w14:paraId="257D569A" w14:textId="77777777" w:rsidR="00AF5DFE" w:rsidRDefault="00AF5DFE">
            <w:pPr>
              <w:pStyle w:val="NormalIndent"/>
              <w:ind w:left="0"/>
              <w:rPr>
                <w:color w:val="auto"/>
              </w:rPr>
            </w:pPr>
          </w:p>
        </w:tc>
        <w:tc>
          <w:tcPr>
            <w:tcW w:w="7654" w:type="dxa"/>
          </w:tcPr>
          <w:p w14:paraId="54702856" w14:textId="77777777" w:rsidR="00AF5DFE" w:rsidRDefault="00AF5DFE">
            <w:pPr>
              <w:pStyle w:val="NormalIndent"/>
              <w:ind w:left="0"/>
              <w:rPr>
                <w:color w:val="auto"/>
              </w:rPr>
            </w:pPr>
            <w:r>
              <w:rPr>
                <w:color w:val="auto"/>
              </w:rPr>
              <w:t>1 (broker's)</w:t>
            </w:r>
          </w:p>
        </w:tc>
        <w:tc>
          <w:tcPr>
            <w:tcW w:w="1418" w:type="dxa"/>
          </w:tcPr>
          <w:p w14:paraId="6DC855A3" w14:textId="77777777" w:rsidR="00AF5DFE" w:rsidRDefault="00AF5DFE">
            <w:pPr>
              <w:pStyle w:val="NormalIndent"/>
              <w:ind w:left="0"/>
              <w:rPr>
                <w:color w:val="auto"/>
              </w:rPr>
            </w:pPr>
            <w:r>
              <w:rPr>
                <w:color w:val="auto"/>
              </w:rPr>
              <w:t>C – cash</w:t>
            </w:r>
          </w:p>
        </w:tc>
      </w:tr>
      <w:tr w:rsidR="00AF5DFE" w14:paraId="03F690CE" w14:textId="77777777">
        <w:tc>
          <w:tcPr>
            <w:tcW w:w="1940" w:type="dxa"/>
            <w:tcBorders>
              <w:top w:val="nil"/>
              <w:bottom w:val="nil"/>
            </w:tcBorders>
          </w:tcPr>
          <w:p w14:paraId="0987B547" w14:textId="77777777" w:rsidR="00AF5DFE" w:rsidRDefault="00AF5DFE">
            <w:pPr>
              <w:pStyle w:val="NormalIndent"/>
              <w:ind w:left="0"/>
              <w:rPr>
                <w:color w:val="auto"/>
              </w:rPr>
            </w:pPr>
          </w:p>
        </w:tc>
        <w:tc>
          <w:tcPr>
            <w:tcW w:w="1276" w:type="dxa"/>
            <w:tcBorders>
              <w:top w:val="nil"/>
              <w:bottom w:val="nil"/>
            </w:tcBorders>
          </w:tcPr>
          <w:p w14:paraId="364219B1" w14:textId="77777777" w:rsidR="00AF5DFE" w:rsidRDefault="00AF5DFE">
            <w:pPr>
              <w:pStyle w:val="NormalIndent"/>
              <w:ind w:left="0"/>
              <w:rPr>
                <w:color w:val="auto"/>
              </w:rPr>
            </w:pPr>
          </w:p>
        </w:tc>
        <w:tc>
          <w:tcPr>
            <w:tcW w:w="7654" w:type="dxa"/>
          </w:tcPr>
          <w:p w14:paraId="20E07E49" w14:textId="77777777" w:rsidR="00AF5DFE" w:rsidRDefault="00AF5DFE">
            <w:pPr>
              <w:pStyle w:val="NormalIndent"/>
              <w:ind w:left="0"/>
              <w:rPr>
                <w:color w:val="auto"/>
              </w:rPr>
            </w:pPr>
            <w:r>
              <w:rPr>
                <w:color w:val="auto"/>
              </w:rPr>
              <w:t>2 (institution's)</w:t>
            </w:r>
          </w:p>
        </w:tc>
        <w:tc>
          <w:tcPr>
            <w:tcW w:w="1418" w:type="dxa"/>
          </w:tcPr>
          <w:p w14:paraId="5F5967F8" w14:textId="77777777" w:rsidR="00AF5DFE" w:rsidRDefault="00AF5DFE">
            <w:pPr>
              <w:pStyle w:val="NormalIndent"/>
              <w:ind w:left="0"/>
              <w:rPr>
                <w:color w:val="auto"/>
              </w:rPr>
            </w:pPr>
            <w:r>
              <w:rPr>
                <w:color w:val="auto"/>
              </w:rPr>
              <w:t>S – securities</w:t>
            </w:r>
          </w:p>
        </w:tc>
      </w:tr>
      <w:tr w:rsidR="00AF5DFE" w14:paraId="6BF84DFA" w14:textId="77777777">
        <w:tc>
          <w:tcPr>
            <w:tcW w:w="1940" w:type="dxa"/>
            <w:tcBorders>
              <w:top w:val="nil"/>
            </w:tcBorders>
          </w:tcPr>
          <w:p w14:paraId="251DDE0B" w14:textId="77777777" w:rsidR="00AF5DFE" w:rsidRDefault="00AF5DFE">
            <w:pPr>
              <w:pStyle w:val="NormalIndent"/>
              <w:ind w:left="0"/>
              <w:rPr>
                <w:color w:val="auto"/>
              </w:rPr>
            </w:pPr>
          </w:p>
        </w:tc>
        <w:tc>
          <w:tcPr>
            <w:tcW w:w="1276" w:type="dxa"/>
            <w:tcBorders>
              <w:top w:val="nil"/>
            </w:tcBorders>
          </w:tcPr>
          <w:p w14:paraId="05DC101C" w14:textId="77777777" w:rsidR="00AF5DFE" w:rsidRDefault="00AF5DFE">
            <w:pPr>
              <w:pStyle w:val="NormalIndent"/>
              <w:ind w:left="0"/>
              <w:rPr>
                <w:color w:val="auto"/>
              </w:rPr>
            </w:pPr>
          </w:p>
        </w:tc>
        <w:tc>
          <w:tcPr>
            <w:tcW w:w="7654" w:type="dxa"/>
          </w:tcPr>
          <w:p w14:paraId="6662B9EB" w14:textId="77777777" w:rsidR="00AF5DFE" w:rsidRDefault="00AF5DFE">
            <w:pPr>
              <w:pStyle w:val="NormalIndent"/>
              <w:ind w:left="0"/>
              <w:rPr>
                <w:color w:val="auto"/>
              </w:rPr>
            </w:pPr>
            <w:r>
              <w:rPr>
                <w:color w:val="auto"/>
              </w:rPr>
              <w:t>2 (institution's)</w:t>
            </w:r>
          </w:p>
        </w:tc>
        <w:tc>
          <w:tcPr>
            <w:tcW w:w="1418" w:type="dxa"/>
          </w:tcPr>
          <w:p w14:paraId="74834B9A" w14:textId="77777777" w:rsidR="00AF5DFE" w:rsidRDefault="00AF5DFE">
            <w:pPr>
              <w:pStyle w:val="NormalIndent"/>
              <w:ind w:left="0"/>
              <w:rPr>
                <w:color w:val="auto"/>
              </w:rPr>
            </w:pPr>
            <w:r>
              <w:rPr>
                <w:color w:val="auto"/>
              </w:rPr>
              <w:t>C – cash</w:t>
            </w:r>
          </w:p>
        </w:tc>
      </w:tr>
    </w:tbl>
    <w:p w14:paraId="2FD4538D" w14:textId="77777777" w:rsidR="00AF5DFE" w:rsidRDefault="00AF5DFE">
      <w:pPr>
        <w:pStyle w:val="NormalIndent"/>
      </w:pPr>
    </w:p>
    <w:p w14:paraId="7F961911" w14:textId="77777777" w:rsidR="00AF5DFE" w:rsidRDefault="00AF5DFE">
      <w:pPr>
        <w:pStyle w:val="NormalIndent"/>
      </w:pPr>
      <w:r>
        <w:t>The actual instructions themselves are held within the SettlParties component block inside the NoDlvyInst repeating group. This contains a repeating group of party identifiers and sub ids which is used to hold the identifiers of all parties involved in settlement (e.g. agent, custodian, depository) together with any required account numbers, registration details or similar.</w:t>
      </w:r>
    </w:p>
    <w:p w14:paraId="3C4CA101" w14:textId="77777777" w:rsidR="00AF5DFE" w:rsidRDefault="00AF5DFE">
      <w:pPr>
        <w:pStyle w:val="NormalIndent"/>
      </w:pPr>
    </w:p>
    <w:p w14:paraId="62C978B4" w14:textId="77777777" w:rsidR="00AF5DFE" w:rsidRDefault="00AF5DFE">
      <w:pPr>
        <w:pStyle w:val="NormalIndent"/>
      </w:pPr>
    </w:p>
    <w:p w14:paraId="66288D52" w14:textId="77777777" w:rsidR="00AF5DFE" w:rsidRDefault="00AF5DFE">
      <w:pPr>
        <w:pStyle w:val="Heading3"/>
      </w:pPr>
      <w:bookmarkStart w:id="5488" w:name="_Toc227925237"/>
      <w:r>
        <w:t>Delivery Instruction Formatting &amp; Structure</w:t>
      </w:r>
      <w:bookmarkEnd w:id="5488"/>
    </w:p>
    <w:p w14:paraId="3CC26D43" w14:textId="77777777" w:rsidR="00AF5DFE" w:rsidRDefault="00AF5DFE">
      <w:pPr>
        <w:pStyle w:val="NormalIndent"/>
      </w:pPr>
    </w:p>
    <w:p w14:paraId="09E68174" w14:textId="77777777" w:rsidR="00AF5DFE" w:rsidRDefault="00AF5DFE">
      <w:pPr>
        <w:pStyle w:val="Heading4"/>
      </w:pPr>
      <w:bookmarkStart w:id="5489" w:name="_Toc227925238"/>
      <w:r>
        <w:t>Parties &amp; Party Sub-IDs</w:t>
      </w:r>
      <w:bookmarkEnd w:id="5489"/>
    </w:p>
    <w:p w14:paraId="6B00F802" w14:textId="77777777" w:rsidR="00AF5DFE" w:rsidRDefault="00AF5DFE">
      <w:pPr>
        <w:pStyle w:val="NormalIndent"/>
      </w:pPr>
      <w:r>
        <w:t>FIX supports the concept of a “SettlParty”, this being an organisation or individual connected in some way to the settlement of a financial transaction. Every SettlParty has a role (defining what the SettlParty is doing), an identifier, SettlPartyID (with a SettlPartyIDSource to identify the type of SettlPartyID) and any number of sub-identifiers (SettlPartySubID), each with a SettlPartySubIDType to define the type of sub-identifier.</w:t>
      </w:r>
    </w:p>
    <w:p w14:paraId="1F375FC3" w14:textId="77777777" w:rsidR="00AF5DFE" w:rsidRDefault="00AF5DFE">
      <w:pPr>
        <w:pStyle w:val="NormalIndent"/>
      </w:pPr>
      <w:r>
        <w:t>For the purposes of settlement instruction definition, the party sub-identifiers can be taken to represent one of three things:</w:t>
      </w:r>
    </w:p>
    <w:p w14:paraId="2A617935" w14:textId="77777777" w:rsidR="00AF5DFE" w:rsidRDefault="00AF5DFE">
      <w:pPr>
        <w:pStyle w:val="NormalIndent"/>
        <w:numPr>
          <w:ilvl w:val="0"/>
          <w:numId w:val="26"/>
        </w:numPr>
      </w:pPr>
      <w:r>
        <w:t>An alternative identifier for the SettlParty. For example, if the SettlParty’s primary identifier is its BIC (expressed through its SettlPartyID with SettlPartyIDSource = B for BIC) then any other identifiers for the SettlParty (e.g. CSD participant number) can be expressed using a SettlPartySubID. For every SettlPartyIDSource that is commonly used to identify a SettlParty for settlement purposes, there is an equivalent SettlPartySubIDType.</w:t>
      </w:r>
    </w:p>
    <w:p w14:paraId="7873B706" w14:textId="77777777" w:rsidR="00AF5DFE" w:rsidRDefault="00AF5DFE">
      <w:pPr>
        <w:pStyle w:val="NormalIndent"/>
        <w:numPr>
          <w:ilvl w:val="0"/>
          <w:numId w:val="26"/>
        </w:numPr>
      </w:pPr>
      <w:r>
        <w:t>An identifier of an account held at the SettlParty. Note that the convention is to hold the account details under the SettlParty at which the account is held, rather than under the SettlParty on whose behalf the account is held. For example, the account number of a custodian at an agent is held as a SettlPartySubID under the SettlParty representing the agent, not the custodian.</w:t>
      </w:r>
    </w:p>
    <w:p w14:paraId="0A415A0B" w14:textId="77777777" w:rsidR="00AF5DFE" w:rsidRDefault="00AF5DFE">
      <w:pPr>
        <w:pStyle w:val="NormalIndent"/>
        <w:numPr>
          <w:ilvl w:val="0"/>
          <w:numId w:val="26"/>
        </w:numPr>
      </w:pPr>
      <w:r>
        <w:t>Additional information relating to the SettlParty, e.g. its full name, address, contact name, phone number etc.</w:t>
      </w:r>
    </w:p>
    <w:p w14:paraId="08280B07" w14:textId="77777777" w:rsidR="00AF5DFE" w:rsidRDefault="00AF5DFE">
      <w:pPr>
        <w:pStyle w:val="NormalIndent"/>
      </w:pPr>
      <w:r>
        <w:t>When using the FIX SettlInstructions component block, it may be appropriate to provide a number of identifiers for the same SettlParty (e.g. both the BIC and CREST id for a CREST member agent bank). Only one of these can be held as a SettlPartyID – the other(s) must be held as SettlPartySubID(s). It does not matter which is held where.</w:t>
      </w:r>
    </w:p>
    <w:p w14:paraId="033BB369" w14:textId="77777777" w:rsidR="00AF5DFE" w:rsidRDefault="00AF5DFE">
      <w:pPr>
        <w:pStyle w:val="NormalIndent"/>
      </w:pPr>
    </w:p>
    <w:p w14:paraId="245E6889" w14:textId="77777777" w:rsidR="00AF5DFE" w:rsidRDefault="00AF5DFE">
      <w:pPr>
        <w:pStyle w:val="Heading4"/>
      </w:pPr>
      <w:bookmarkStart w:id="5490" w:name="_Toc227925239"/>
      <w:r>
        <w:t>Mapping FIX to ISO15022</w:t>
      </w:r>
      <w:bookmarkEnd w:id="5490"/>
    </w:p>
    <w:p w14:paraId="54DD1BC0" w14:textId="77777777" w:rsidR="00AF5DFE" w:rsidRDefault="00AF5DFE">
      <w:pPr>
        <w:pStyle w:val="NormalIndent"/>
      </w:pPr>
      <w:r>
        <w:t>It is important to note that the ISO15022 standard has a consistent set of codes for what in FIX terms would be called the SettlPartyIDSource (or SettlPartySubIDType for sub-identifiers). Examples include:</w:t>
      </w:r>
    </w:p>
    <w:p w14:paraId="417E6646" w14:textId="77777777" w:rsidR="00AF5DFE" w:rsidRDefault="00AF5DFE">
      <w:pPr>
        <w:pStyle w:val="List"/>
        <w:numPr>
          <w:ilvl w:val="0"/>
          <w:numId w:val="27"/>
        </w:numPr>
      </w:pPr>
      <w:r>
        <w:t>C – Country code</w:t>
      </w:r>
    </w:p>
    <w:p w14:paraId="292656E2" w14:textId="77777777" w:rsidR="00AF5DFE" w:rsidRDefault="00AF5DFE">
      <w:pPr>
        <w:pStyle w:val="List"/>
        <w:numPr>
          <w:ilvl w:val="0"/>
          <w:numId w:val="27"/>
        </w:numPr>
      </w:pPr>
      <w:r>
        <w:t>P – Qualifier (BIC/BEI)</w:t>
      </w:r>
    </w:p>
    <w:p w14:paraId="3EDFF292" w14:textId="77777777" w:rsidR="00AF5DFE" w:rsidRDefault="00AF5DFE">
      <w:pPr>
        <w:pStyle w:val="List"/>
        <w:numPr>
          <w:ilvl w:val="0"/>
          <w:numId w:val="27"/>
        </w:numPr>
      </w:pPr>
      <w:r>
        <w:t>R – Data Source Scheme/Proprietary Code</w:t>
      </w:r>
    </w:p>
    <w:p w14:paraId="3069960B" w14:textId="77777777" w:rsidR="00AF5DFE" w:rsidRDefault="00AF5DFE">
      <w:pPr>
        <w:pStyle w:val="List"/>
        <w:numPr>
          <w:ilvl w:val="0"/>
          <w:numId w:val="27"/>
        </w:numPr>
      </w:pPr>
      <w:r>
        <w:t>Q – Name and address</w:t>
      </w:r>
    </w:p>
    <w:p w14:paraId="5DADF704" w14:textId="77777777" w:rsidR="00AF5DFE" w:rsidRDefault="00AF5DFE">
      <w:pPr>
        <w:pStyle w:val="List"/>
        <w:numPr>
          <w:ilvl w:val="0"/>
          <w:numId w:val="27"/>
        </w:numPr>
      </w:pPr>
      <w:r>
        <w:t>S – Alternate ID</w:t>
      </w:r>
    </w:p>
    <w:p w14:paraId="75EA382E" w14:textId="77777777" w:rsidR="00AF5DFE" w:rsidRDefault="00AF5DFE">
      <w:pPr>
        <w:pStyle w:val="NormalIndent"/>
      </w:pPr>
      <w:r>
        <w:t>In the interests of assuring STP, FIX fields and messages only map to ISO15022 options C, P or R (with a strong preference for P - BIC wherever possible). There is no equivalent of ‘Q’ in FIX at the SettlParty level, though this is supported at SettlPartySubID level.</w:t>
      </w:r>
    </w:p>
    <w:p w14:paraId="357A33D9" w14:textId="77777777" w:rsidR="00AF5DFE" w:rsidRDefault="00AF5DFE">
      <w:pPr>
        <w:pStyle w:val="NormalIndent"/>
      </w:pPr>
      <w:r>
        <w:t>The ISO 15022 standard uses a similar methodology to the component blocks in FIX. This means that the same ISO tag can be used many times in the same message but its meaning depends on which message ‘sequence’ it is in. This is equivalent to the FIX concept of SettlPartyRole. For example, a PSET BIC should be represented in FIX using these tags:</w:t>
      </w:r>
    </w:p>
    <w:p w14:paraId="2C23DE7B" w14:textId="77777777" w:rsidR="00AF5DFE" w:rsidRDefault="00AF5DFE">
      <w:pPr>
        <w:pStyle w:val="NormalIndent"/>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2"/>
        <w:gridCol w:w="1560"/>
      </w:tblGrid>
      <w:tr w:rsidR="00AF5DFE" w14:paraId="5E750491" w14:textId="77777777">
        <w:tc>
          <w:tcPr>
            <w:tcW w:w="2612" w:type="dxa"/>
          </w:tcPr>
          <w:p w14:paraId="771AD592" w14:textId="77777777" w:rsidR="00AF5DFE" w:rsidRDefault="00AF5DFE">
            <w:pPr>
              <w:rPr>
                <w:b/>
              </w:rPr>
            </w:pPr>
            <w:r>
              <w:rPr>
                <w:b/>
              </w:rPr>
              <w:t>FIX Tag</w:t>
            </w:r>
          </w:p>
        </w:tc>
        <w:tc>
          <w:tcPr>
            <w:tcW w:w="1560" w:type="dxa"/>
          </w:tcPr>
          <w:p w14:paraId="5B80276A" w14:textId="77777777" w:rsidR="00AF5DFE" w:rsidRDefault="00AF5DFE">
            <w:pPr>
              <w:rPr>
                <w:b/>
              </w:rPr>
            </w:pPr>
            <w:r>
              <w:rPr>
                <w:b/>
              </w:rPr>
              <w:t>Value</w:t>
            </w:r>
          </w:p>
        </w:tc>
      </w:tr>
      <w:tr w:rsidR="00AF5DFE" w14:paraId="63D0776A" w14:textId="77777777">
        <w:tc>
          <w:tcPr>
            <w:tcW w:w="2612" w:type="dxa"/>
          </w:tcPr>
          <w:p w14:paraId="4A3D2091" w14:textId="77777777" w:rsidR="00AF5DFE" w:rsidRDefault="00AF5DFE">
            <w:r>
              <w:t>782 SettlPartyID</w:t>
            </w:r>
          </w:p>
        </w:tc>
        <w:tc>
          <w:tcPr>
            <w:tcW w:w="1560" w:type="dxa"/>
          </w:tcPr>
          <w:p w14:paraId="2617381D" w14:textId="77777777" w:rsidR="00AF5DFE" w:rsidRDefault="00AF5DFE">
            <w:r>
              <w:t>CEDELULL</w:t>
            </w:r>
          </w:p>
        </w:tc>
      </w:tr>
      <w:tr w:rsidR="00AF5DFE" w14:paraId="000FAC2E" w14:textId="77777777">
        <w:tc>
          <w:tcPr>
            <w:tcW w:w="2612" w:type="dxa"/>
          </w:tcPr>
          <w:p w14:paraId="4F821744" w14:textId="77777777" w:rsidR="00AF5DFE" w:rsidRDefault="00AF5DFE">
            <w:r>
              <w:t>783 SettlPartyIDSource</w:t>
            </w:r>
          </w:p>
        </w:tc>
        <w:tc>
          <w:tcPr>
            <w:tcW w:w="1560" w:type="dxa"/>
          </w:tcPr>
          <w:p w14:paraId="4CC36BE9" w14:textId="77777777" w:rsidR="00AF5DFE" w:rsidRDefault="00AF5DFE">
            <w:r>
              <w:t>B</w:t>
            </w:r>
          </w:p>
        </w:tc>
      </w:tr>
      <w:tr w:rsidR="00AF5DFE" w14:paraId="1BFCB242" w14:textId="77777777">
        <w:tc>
          <w:tcPr>
            <w:tcW w:w="2612" w:type="dxa"/>
          </w:tcPr>
          <w:p w14:paraId="744D0EB7" w14:textId="77777777" w:rsidR="00AF5DFE" w:rsidRDefault="00AF5DFE">
            <w:r>
              <w:t>784 SettlPartyIDRole</w:t>
            </w:r>
          </w:p>
        </w:tc>
        <w:tc>
          <w:tcPr>
            <w:tcW w:w="1560" w:type="dxa"/>
          </w:tcPr>
          <w:p w14:paraId="4B3A708D" w14:textId="77777777" w:rsidR="00AF5DFE" w:rsidRDefault="00AF5DFE">
            <w:r>
              <w:t>10</w:t>
            </w:r>
          </w:p>
        </w:tc>
      </w:tr>
    </w:tbl>
    <w:p w14:paraId="484F4A12" w14:textId="77777777" w:rsidR="00AF5DFE" w:rsidRDefault="00AF5DFE">
      <w:pPr>
        <w:pStyle w:val="NormalIndent"/>
      </w:pPr>
      <w:r>
        <w:t>The mapping to a SWIFT tag would work here as follows:</w:t>
      </w:r>
    </w:p>
    <w:p w14:paraId="24D961F1" w14:textId="77777777" w:rsidR="00AF5DFE" w:rsidRDefault="00AF5DFE">
      <w:pPr>
        <w:pStyle w:val="ListNumber"/>
        <w:tabs>
          <w:tab w:val="clear" w:pos="360"/>
          <w:tab w:val="num" w:pos="1080"/>
        </w:tabs>
        <w:ind w:left="1080"/>
      </w:pPr>
      <w:r>
        <w:t xml:space="preserve">FIX tag 782 is a SettlPartyID and therefore maps to SWIFT tag 95 (Party) </w:t>
      </w:r>
    </w:p>
    <w:p w14:paraId="428F2661" w14:textId="77777777" w:rsidR="00AF5DFE" w:rsidRDefault="00AF5DFE">
      <w:pPr>
        <w:pStyle w:val="ListNumber"/>
        <w:tabs>
          <w:tab w:val="clear" w:pos="360"/>
          <w:tab w:val="num" w:pos="1080"/>
        </w:tabs>
        <w:ind w:left="1080"/>
      </w:pPr>
      <w:r>
        <w:t>FIX tag 783 shows that the SettlPartyIDSource is a BIC and therefore maps to SWIFT option P.</w:t>
      </w:r>
    </w:p>
    <w:p w14:paraId="08C02A30" w14:textId="77777777" w:rsidR="00AF5DFE" w:rsidRDefault="00AF5DFE">
      <w:pPr>
        <w:pStyle w:val="NormalIndent"/>
      </w:pPr>
      <w:r>
        <w:t xml:space="preserve">We can now derive the correct SWIFT tag as 95P, which takes the format </w:t>
      </w:r>
      <w:r>
        <w:rPr>
          <w:b/>
        </w:rPr>
        <w:t xml:space="preserve">:Tag::Qualifier//BIC, </w:t>
      </w:r>
      <w:r>
        <w:t xml:space="preserve">or in SWIFT shorthand </w:t>
      </w:r>
      <w:r>
        <w:rPr>
          <w:b/>
        </w:rPr>
        <w:t xml:space="preserve">::4!c//4!a2!a2!c[3!c] </w:t>
      </w:r>
      <w:r>
        <w:t>(where [3!c] represents the XXX characters at the end of an 8-character BIC). So, concatenating the values within, or implied by, the FIX tags the mapping is:</w:t>
      </w:r>
    </w:p>
    <w:p w14:paraId="4F1F29D6" w14:textId="77777777" w:rsidR="00AF5DFE" w:rsidRDefault="00AF5DFE">
      <w:pPr>
        <w:pStyle w:val="NormalIndent"/>
        <w:rPr>
          <w:b/>
        </w:rPr>
      </w:pPr>
      <w:r>
        <w:rPr>
          <w:b/>
        </w:rPr>
        <w:t>782 &amp; 783::&amp; 784 &amp; //&amp; 782</w:t>
      </w:r>
      <w:r>
        <w:t>,</w:t>
      </w:r>
      <w:r>
        <w:rPr>
          <w:b/>
        </w:rPr>
        <w:t xml:space="preserve"> </w:t>
      </w:r>
      <w:r>
        <w:t xml:space="preserve">or in the final message, </w:t>
      </w:r>
      <w:r>
        <w:rPr>
          <w:b/>
        </w:rPr>
        <w:t>:95P::PSET//CEDELULL</w:t>
      </w:r>
    </w:p>
    <w:p w14:paraId="7994CBA2" w14:textId="77777777" w:rsidR="00AF5DFE" w:rsidRDefault="00AF5DFE">
      <w:pPr>
        <w:pStyle w:val="NormalIndent"/>
      </w:pPr>
    </w:p>
    <w:p w14:paraId="5C54FE56" w14:textId="77777777" w:rsidR="00AF5DFE" w:rsidRDefault="00AF5DFE">
      <w:pPr>
        <w:pStyle w:val="Heading4"/>
      </w:pPr>
      <w:bookmarkStart w:id="5491" w:name="_Toc227925240"/>
      <w:r>
        <w:t>Notes on CSD Identifiers</w:t>
      </w:r>
      <w:bookmarkEnd w:id="5491"/>
    </w:p>
    <w:p w14:paraId="43AE0614" w14:textId="77777777" w:rsidR="00AF5DFE" w:rsidRDefault="00AF5DFE">
      <w:pPr>
        <w:pStyle w:val="NormalIndent"/>
      </w:pPr>
      <w:r>
        <w:t>ISO15022 allows a CSD identifier to be specified along with the type of identifier being used. For example:</w:t>
      </w:r>
    </w:p>
    <w:p w14:paraId="062C0922" w14:textId="77777777" w:rsidR="00AF5DFE" w:rsidRDefault="00AF5DFE">
      <w:pPr>
        <w:pStyle w:val="NormalIndent"/>
        <w:ind w:left="720"/>
      </w:pPr>
      <w:r>
        <w:rPr>
          <w:b/>
        </w:rPr>
        <w:t xml:space="preserve">:95R::DEAG/CRST/636 </w:t>
      </w:r>
      <w:r>
        <w:t>- Tag(Option):: (Qualifier)/(Data Source Scheme)/(Proprietary Code)</w:t>
      </w:r>
    </w:p>
    <w:p w14:paraId="626704FD" w14:textId="77777777" w:rsidR="00AF5DFE" w:rsidRDefault="00AF5DFE">
      <w:pPr>
        <w:pStyle w:val="NormalIndent"/>
      </w:pPr>
      <w:r>
        <w:t>Here, the various tags have the following meanings:</w:t>
      </w:r>
    </w:p>
    <w:p w14:paraId="25373B1F" w14:textId="77777777" w:rsidR="00AF5DFE" w:rsidRDefault="00AF5DFE">
      <w:pPr>
        <w:pStyle w:val="List"/>
        <w:numPr>
          <w:ilvl w:val="0"/>
          <w:numId w:val="28"/>
        </w:numPr>
      </w:pPr>
      <w:r>
        <w:t>95 (Tag) = PARTY</w:t>
      </w:r>
    </w:p>
    <w:p w14:paraId="52E3EC9A" w14:textId="77777777" w:rsidR="00AF5DFE" w:rsidRDefault="00AF5DFE">
      <w:pPr>
        <w:pStyle w:val="List"/>
        <w:numPr>
          <w:ilvl w:val="0"/>
          <w:numId w:val="28"/>
        </w:numPr>
      </w:pPr>
      <w:r>
        <w:t>R (Option) = The party will be identified by a data source scheme/ proprietary code</w:t>
      </w:r>
    </w:p>
    <w:p w14:paraId="0CF8AFB5" w14:textId="77777777" w:rsidR="00AF5DFE" w:rsidRDefault="00AF5DFE">
      <w:pPr>
        <w:pStyle w:val="List"/>
        <w:numPr>
          <w:ilvl w:val="0"/>
          <w:numId w:val="28"/>
        </w:numPr>
      </w:pPr>
      <w:r>
        <w:t>DEAG (Qualifier) = Deliverer’s agent</w:t>
      </w:r>
    </w:p>
    <w:p w14:paraId="3B796B7A" w14:textId="77777777" w:rsidR="00AF5DFE" w:rsidRDefault="00AF5DFE">
      <w:pPr>
        <w:pStyle w:val="List"/>
        <w:numPr>
          <w:ilvl w:val="0"/>
          <w:numId w:val="28"/>
        </w:numPr>
      </w:pPr>
      <w:r>
        <w:t>CRST (Data Source Scheme) = Crest</w:t>
      </w:r>
    </w:p>
    <w:p w14:paraId="3C1CEE0E" w14:textId="77777777" w:rsidR="00AF5DFE" w:rsidRDefault="00AF5DFE">
      <w:pPr>
        <w:pStyle w:val="List"/>
        <w:numPr>
          <w:ilvl w:val="0"/>
          <w:numId w:val="28"/>
        </w:numPr>
      </w:pPr>
      <w:r>
        <w:t>636 (Proprietary Code) = participant ID at Crest.</w:t>
      </w:r>
    </w:p>
    <w:p w14:paraId="3CE5548C" w14:textId="77777777" w:rsidR="00AF5DFE" w:rsidRDefault="00AF5DFE">
      <w:pPr>
        <w:pStyle w:val="NormalIndent"/>
      </w:pPr>
      <w:r>
        <w:t>In order to avoid having the full set of CSD identifier types listed as separate enumerations of PartyIDSource/PartySubIDType, FIX treats all such identifiers simply as CSD participant/member codes (PartyIDSource = H, PartySubIDType = 17). The type of participant/member code (e.g. Euroclear vs. DTC vs. CREST etc.) can be derived simply by looking at the instruction’s settlement location (PartyRole = 10 – equivalent to ISO15022 PSET). This is illustrated in the example below.</w:t>
      </w:r>
    </w:p>
    <w:p w14:paraId="44E940F2" w14:textId="77777777" w:rsidR="00AF5DFE" w:rsidRDefault="00AF5DFE">
      <w:pPr>
        <w:pStyle w:val="NormalIndent"/>
      </w:pPr>
    </w:p>
    <w:p w14:paraId="436D65B2" w14:textId="77777777" w:rsidR="00AF5DFE" w:rsidRDefault="00AF5DFE">
      <w:pPr>
        <w:pStyle w:val="NormalIndent"/>
      </w:pPr>
      <w:r>
        <w:t>Settlement instructions for German domestic settlement with Citibank Frankfurt as local agent, into account 11921500:</w:t>
      </w:r>
    </w:p>
    <w:p w14:paraId="56E33913" w14:textId="77777777" w:rsidR="00AF5DFE" w:rsidRDefault="00AF5DFE">
      <w:pPr>
        <w:pStyle w:val="NormalIndent"/>
      </w:pPr>
    </w:p>
    <w:tbl>
      <w:tblPr>
        <w:tblW w:w="0" w:type="auto"/>
        <w:tblLayout w:type="fixed"/>
        <w:tblLook w:val="0000" w:firstRow="0" w:lastRow="0" w:firstColumn="0" w:lastColumn="0" w:noHBand="0" w:noVBand="0"/>
      </w:tblPr>
      <w:tblGrid>
        <w:gridCol w:w="9"/>
        <w:gridCol w:w="639"/>
        <w:gridCol w:w="541"/>
        <w:gridCol w:w="622"/>
        <w:gridCol w:w="1538"/>
        <w:gridCol w:w="1276"/>
        <w:gridCol w:w="8524"/>
      </w:tblGrid>
      <w:tr w:rsidR="00AF5DFE" w14:paraId="483B0DDD" w14:textId="77777777">
        <w:trPr>
          <w:cantSplit/>
        </w:trPr>
        <w:tc>
          <w:tcPr>
            <w:tcW w:w="13149" w:type="dxa"/>
            <w:gridSpan w:val="7"/>
            <w:tcBorders>
              <w:top w:val="double" w:sz="6" w:space="0" w:color="auto"/>
              <w:left w:val="double" w:sz="6" w:space="0" w:color="auto"/>
              <w:bottom w:val="single" w:sz="6" w:space="0" w:color="auto"/>
              <w:right w:val="double" w:sz="6" w:space="0" w:color="auto"/>
            </w:tcBorders>
            <w:vAlign w:val="center"/>
          </w:tcPr>
          <w:p w14:paraId="66117ED1" w14:textId="77777777" w:rsidR="00AF5DFE" w:rsidRDefault="00AF5DFE">
            <w:pPr>
              <w:numPr>
                <w:ilvl w:val="12"/>
                <w:numId w:val="0"/>
              </w:numPr>
              <w:jc w:val="center"/>
            </w:pPr>
            <w:r>
              <w:t>&lt;SettlParties&gt;</w:t>
            </w:r>
          </w:p>
        </w:tc>
      </w:tr>
      <w:tr w:rsidR="00AF5DFE" w14:paraId="2A7DB960" w14:textId="77777777">
        <w:trPr>
          <w:cantSplit/>
        </w:trPr>
        <w:tc>
          <w:tcPr>
            <w:tcW w:w="648" w:type="dxa"/>
            <w:gridSpan w:val="2"/>
            <w:tcBorders>
              <w:top w:val="double" w:sz="6" w:space="0" w:color="auto"/>
              <w:left w:val="double" w:sz="6" w:space="0" w:color="auto"/>
              <w:bottom w:val="double" w:sz="6" w:space="0" w:color="auto"/>
              <w:right w:val="single" w:sz="6" w:space="0" w:color="auto"/>
            </w:tcBorders>
            <w:vAlign w:val="center"/>
          </w:tcPr>
          <w:p w14:paraId="1C8FAD61" w14:textId="77777777" w:rsidR="00AF5DFE" w:rsidRDefault="00AF5DFE">
            <w:pPr>
              <w:numPr>
                <w:ilvl w:val="12"/>
                <w:numId w:val="0"/>
              </w:numPr>
              <w:jc w:val="center"/>
              <w:rPr>
                <w:i/>
                <w:sz w:val="18"/>
              </w:rPr>
            </w:pPr>
            <w:r>
              <w:rPr>
                <w:i/>
                <w:sz w:val="18"/>
              </w:rPr>
              <w:t>Tag</w:t>
            </w:r>
          </w:p>
        </w:tc>
        <w:tc>
          <w:tcPr>
            <w:tcW w:w="2701" w:type="dxa"/>
            <w:gridSpan w:val="3"/>
            <w:tcBorders>
              <w:top w:val="double" w:sz="6" w:space="0" w:color="auto"/>
              <w:left w:val="single" w:sz="6" w:space="0" w:color="auto"/>
              <w:bottom w:val="double" w:sz="6" w:space="0" w:color="auto"/>
              <w:right w:val="single" w:sz="6" w:space="0" w:color="auto"/>
            </w:tcBorders>
            <w:vAlign w:val="center"/>
          </w:tcPr>
          <w:p w14:paraId="4EFB30C3" w14:textId="77777777" w:rsidR="00AF5DFE" w:rsidRDefault="00AF5DFE">
            <w:pPr>
              <w:numPr>
                <w:ilvl w:val="12"/>
                <w:numId w:val="0"/>
              </w:numPr>
              <w:rPr>
                <w:i/>
                <w:sz w:val="18"/>
              </w:rPr>
            </w:pPr>
            <w:r>
              <w:rPr>
                <w:i/>
                <w:sz w:val="18"/>
              </w:rPr>
              <w:t>Field Name</w:t>
            </w:r>
          </w:p>
        </w:tc>
        <w:tc>
          <w:tcPr>
            <w:tcW w:w="1276" w:type="dxa"/>
            <w:tcBorders>
              <w:top w:val="double" w:sz="6" w:space="0" w:color="auto"/>
              <w:left w:val="single" w:sz="6" w:space="0" w:color="auto"/>
              <w:bottom w:val="double" w:sz="6" w:space="0" w:color="auto"/>
              <w:right w:val="single" w:sz="6" w:space="0" w:color="auto"/>
            </w:tcBorders>
            <w:vAlign w:val="center"/>
          </w:tcPr>
          <w:p w14:paraId="158A9078" w14:textId="77777777" w:rsidR="00AF5DFE" w:rsidRDefault="00AF5DFE">
            <w:pPr>
              <w:numPr>
                <w:ilvl w:val="12"/>
                <w:numId w:val="0"/>
              </w:numPr>
              <w:jc w:val="center"/>
              <w:rPr>
                <w:i/>
                <w:sz w:val="18"/>
              </w:rPr>
            </w:pPr>
            <w:r>
              <w:rPr>
                <w:i/>
                <w:sz w:val="18"/>
              </w:rPr>
              <w:t>Value</w:t>
            </w:r>
          </w:p>
        </w:tc>
        <w:tc>
          <w:tcPr>
            <w:tcW w:w="8524" w:type="dxa"/>
            <w:tcBorders>
              <w:top w:val="double" w:sz="6" w:space="0" w:color="auto"/>
              <w:left w:val="single" w:sz="6" w:space="0" w:color="auto"/>
              <w:bottom w:val="double" w:sz="6" w:space="0" w:color="auto"/>
              <w:right w:val="double" w:sz="6" w:space="0" w:color="auto"/>
            </w:tcBorders>
            <w:vAlign w:val="center"/>
          </w:tcPr>
          <w:p w14:paraId="7FD50715" w14:textId="77777777" w:rsidR="00AF5DFE" w:rsidRDefault="00AF5DFE">
            <w:pPr>
              <w:numPr>
                <w:ilvl w:val="12"/>
                <w:numId w:val="0"/>
              </w:numPr>
              <w:rPr>
                <w:i/>
                <w:sz w:val="18"/>
              </w:rPr>
            </w:pPr>
            <w:r>
              <w:rPr>
                <w:i/>
                <w:sz w:val="18"/>
              </w:rPr>
              <w:t>Comments</w:t>
            </w:r>
          </w:p>
        </w:tc>
      </w:tr>
      <w:tr w:rsidR="00AF5DFE" w14:paraId="0B85B90D" w14:textId="77777777">
        <w:tblPrEx>
          <w:tblCellMar>
            <w:left w:w="99" w:type="dxa"/>
            <w:right w:w="99" w:type="dxa"/>
          </w:tblCellMar>
        </w:tblPrEx>
        <w:trPr>
          <w:gridBefore w:val="1"/>
          <w:wBefore w:w="9" w:type="dxa"/>
          <w:cantSplit/>
        </w:trPr>
        <w:tc>
          <w:tcPr>
            <w:tcW w:w="639" w:type="dxa"/>
            <w:tcBorders>
              <w:left w:val="double" w:sz="6" w:space="0" w:color="auto"/>
              <w:bottom w:val="single" w:sz="12" w:space="0" w:color="auto"/>
              <w:right w:val="single" w:sz="6" w:space="0" w:color="auto"/>
            </w:tcBorders>
            <w:vAlign w:val="center"/>
          </w:tcPr>
          <w:p w14:paraId="343D5E62" w14:textId="77777777" w:rsidR="00AF5DFE" w:rsidRDefault="00AF5DFE">
            <w:pPr>
              <w:numPr>
                <w:ilvl w:val="12"/>
                <w:numId w:val="0"/>
              </w:numPr>
              <w:jc w:val="center"/>
              <w:rPr>
                <w:sz w:val="18"/>
              </w:rPr>
            </w:pPr>
            <w:r>
              <w:rPr>
                <w:sz w:val="18"/>
              </w:rPr>
              <w:t>781</w:t>
            </w:r>
          </w:p>
        </w:tc>
        <w:tc>
          <w:tcPr>
            <w:tcW w:w="2701" w:type="dxa"/>
            <w:gridSpan w:val="3"/>
            <w:tcBorders>
              <w:left w:val="single" w:sz="6" w:space="0" w:color="auto"/>
              <w:bottom w:val="single" w:sz="12" w:space="0" w:color="auto"/>
              <w:right w:val="single" w:sz="6" w:space="0" w:color="auto"/>
            </w:tcBorders>
            <w:vAlign w:val="center"/>
          </w:tcPr>
          <w:p w14:paraId="315AAC85" w14:textId="77777777" w:rsidR="00AF5DFE" w:rsidRDefault="00AF5DFE">
            <w:pPr>
              <w:pStyle w:val="Index1"/>
              <w:numPr>
                <w:ilvl w:val="12"/>
                <w:numId w:val="0"/>
              </w:numPr>
              <w:rPr>
                <w:rFonts w:ascii="Arial" w:hAnsi="Arial"/>
                <w:sz w:val="18"/>
              </w:rPr>
            </w:pPr>
            <w:r>
              <w:rPr>
                <w:rFonts w:ascii="Arial" w:hAnsi="Arial"/>
                <w:color w:val="auto"/>
                <w:sz w:val="18"/>
              </w:rPr>
              <w:t>NoSettlPartyIDs</w:t>
            </w:r>
          </w:p>
        </w:tc>
        <w:tc>
          <w:tcPr>
            <w:tcW w:w="1276" w:type="dxa"/>
            <w:tcBorders>
              <w:left w:val="single" w:sz="6" w:space="0" w:color="auto"/>
              <w:bottom w:val="single" w:sz="12" w:space="0" w:color="auto"/>
              <w:right w:val="single" w:sz="6" w:space="0" w:color="auto"/>
            </w:tcBorders>
            <w:vAlign w:val="center"/>
          </w:tcPr>
          <w:p w14:paraId="7E9938C3" w14:textId="77777777" w:rsidR="00AF5DFE" w:rsidRDefault="00AF5DFE">
            <w:pPr>
              <w:numPr>
                <w:ilvl w:val="12"/>
                <w:numId w:val="0"/>
              </w:numPr>
              <w:jc w:val="center"/>
              <w:rPr>
                <w:sz w:val="18"/>
              </w:rPr>
            </w:pPr>
            <w:r>
              <w:rPr>
                <w:sz w:val="18"/>
              </w:rPr>
              <w:t>3</w:t>
            </w:r>
          </w:p>
        </w:tc>
        <w:tc>
          <w:tcPr>
            <w:tcW w:w="8524" w:type="dxa"/>
            <w:tcBorders>
              <w:left w:val="single" w:sz="6" w:space="0" w:color="auto"/>
              <w:bottom w:val="single" w:sz="12" w:space="0" w:color="auto"/>
              <w:right w:val="double" w:sz="6" w:space="0" w:color="auto"/>
            </w:tcBorders>
            <w:vAlign w:val="center"/>
          </w:tcPr>
          <w:p w14:paraId="572397DC" w14:textId="77777777" w:rsidR="00AF5DFE" w:rsidRDefault="00AF5DFE">
            <w:pPr>
              <w:numPr>
                <w:ilvl w:val="12"/>
                <w:numId w:val="0"/>
              </w:numPr>
              <w:rPr>
                <w:sz w:val="18"/>
              </w:rPr>
            </w:pPr>
          </w:p>
        </w:tc>
      </w:tr>
      <w:tr w:rsidR="00AF5DFE" w14:paraId="66D9709E" w14:textId="77777777">
        <w:tblPrEx>
          <w:tblCellMar>
            <w:left w:w="99" w:type="dxa"/>
            <w:right w:w="99" w:type="dxa"/>
          </w:tblCellMar>
        </w:tblPrEx>
        <w:trPr>
          <w:gridBefore w:val="1"/>
          <w:wBefore w:w="9" w:type="dxa"/>
          <w:cantSplit/>
        </w:trPr>
        <w:tc>
          <w:tcPr>
            <w:tcW w:w="639" w:type="dxa"/>
            <w:tcBorders>
              <w:top w:val="single" w:sz="12" w:space="0" w:color="auto"/>
              <w:left w:val="double" w:sz="6" w:space="0" w:color="auto"/>
              <w:bottom w:val="single" w:sz="6" w:space="0" w:color="auto"/>
              <w:right w:val="single" w:sz="6" w:space="0" w:color="auto"/>
            </w:tcBorders>
            <w:vAlign w:val="center"/>
          </w:tcPr>
          <w:p w14:paraId="2418F14E" w14:textId="77777777" w:rsidR="00AF5DFE" w:rsidRDefault="00AF5DFE">
            <w:pPr>
              <w:numPr>
                <w:ilvl w:val="12"/>
                <w:numId w:val="0"/>
              </w:numPr>
              <w:jc w:val="center"/>
              <w:rPr>
                <w:sz w:val="18"/>
              </w:rPr>
            </w:pPr>
            <w:r>
              <w:rPr>
                <w:noProof/>
                <w:sz w:val="18"/>
              </w:rPr>
              <w:sym w:font="Wingdings" w:char="F0E0"/>
            </w:r>
          </w:p>
        </w:tc>
        <w:tc>
          <w:tcPr>
            <w:tcW w:w="541" w:type="dxa"/>
            <w:tcBorders>
              <w:top w:val="single" w:sz="12" w:space="0" w:color="auto"/>
              <w:left w:val="single" w:sz="6" w:space="0" w:color="auto"/>
              <w:bottom w:val="single" w:sz="6" w:space="0" w:color="auto"/>
              <w:right w:val="single" w:sz="6" w:space="0" w:color="auto"/>
            </w:tcBorders>
            <w:vAlign w:val="center"/>
          </w:tcPr>
          <w:p w14:paraId="6BEDFF0C" w14:textId="77777777" w:rsidR="00AF5DFE" w:rsidRDefault="00AF5DFE">
            <w:pPr>
              <w:pStyle w:val="Index1"/>
              <w:numPr>
                <w:ilvl w:val="12"/>
                <w:numId w:val="0"/>
              </w:numPr>
              <w:rPr>
                <w:rFonts w:ascii="Arial" w:hAnsi="Arial"/>
                <w:i/>
                <w:sz w:val="18"/>
              </w:rPr>
            </w:pPr>
            <w:r>
              <w:rPr>
                <w:rFonts w:ascii="Arial" w:hAnsi="Arial"/>
                <w:i/>
                <w:sz w:val="18"/>
              </w:rPr>
              <w:t>782</w:t>
            </w:r>
          </w:p>
        </w:tc>
        <w:tc>
          <w:tcPr>
            <w:tcW w:w="2160" w:type="dxa"/>
            <w:gridSpan w:val="2"/>
            <w:tcBorders>
              <w:top w:val="single" w:sz="12" w:space="0" w:color="auto"/>
              <w:left w:val="single" w:sz="6" w:space="0" w:color="auto"/>
              <w:bottom w:val="single" w:sz="6" w:space="0" w:color="auto"/>
              <w:right w:val="single" w:sz="6" w:space="0" w:color="auto"/>
            </w:tcBorders>
            <w:vAlign w:val="center"/>
          </w:tcPr>
          <w:p w14:paraId="245E54AA" w14:textId="77777777" w:rsidR="00AF5DFE" w:rsidRDefault="00AF5DFE">
            <w:pPr>
              <w:pStyle w:val="Index1"/>
              <w:numPr>
                <w:ilvl w:val="12"/>
                <w:numId w:val="0"/>
              </w:numPr>
              <w:rPr>
                <w:rFonts w:ascii="Arial" w:hAnsi="Arial"/>
                <w:i/>
                <w:sz w:val="18"/>
              </w:rPr>
            </w:pPr>
            <w:r>
              <w:rPr>
                <w:rFonts w:ascii="Arial" w:hAnsi="Arial"/>
                <w:i/>
                <w:color w:val="auto"/>
                <w:sz w:val="18"/>
              </w:rPr>
              <w:t>SettlPartyID</w:t>
            </w:r>
          </w:p>
        </w:tc>
        <w:tc>
          <w:tcPr>
            <w:tcW w:w="1276" w:type="dxa"/>
            <w:tcBorders>
              <w:top w:val="single" w:sz="12" w:space="0" w:color="auto"/>
              <w:left w:val="single" w:sz="6" w:space="0" w:color="auto"/>
              <w:bottom w:val="single" w:sz="6" w:space="0" w:color="auto"/>
              <w:right w:val="single" w:sz="6" w:space="0" w:color="auto"/>
            </w:tcBorders>
            <w:vAlign w:val="center"/>
          </w:tcPr>
          <w:p w14:paraId="51E2C769" w14:textId="77777777" w:rsidR="00AF5DFE" w:rsidRDefault="00AF5DFE">
            <w:pPr>
              <w:numPr>
                <w:ilvl w:val="12"/>
                <w:numId w:val="0"/>
              </w:numPr>
              <w:jc w:val="center"/>
              <w:rPr>
                <w:sz w:val="18"/>
              </w:rPr>
            </w:pPr>
            <w:r>
              <w:rPr>
                <w:sz w:val="18"/>
              </w:rPr>
              <w:t>DAKVDEFF</w:t>
            </w:r>
          </w:p>
        </w:tc>
        <w:tc>
          <w:tcPr>
            <w:tcW w:w="8524" w:type="dxa"/>
            <w:tcBorders>
              <w:top w:val="single" w:sz="12" w:space="0" w:color="auto"/>
              <w:left w:val="single" w:sz="6" w:space="0" w:color="auto"/>
              <w:bottom w:val="single" w:sz="6" w:space="0" w:color="auto"/>
              <w:right w:val="double" w:sz="6" w:space="0" w:color="auto"/>
            </w:tcBorders>
            <w:vAlign w:val="center"/>
          </w:tcPr>
          <w:p w14:paraId="0408F631" w14:textId="77777777" w:rsidR="00AF5DFE" w:rsidRDefault="00AF5DFE">
            <w:pPr>
              <w:numPr>
                <w:ilvl w:val="12"/>
                <w:numId w:val="0"/>
              </w:numPr>
              <w:rPr>
                <w:sz w:val="18"/>
              </w:rPr>
            </w:pPr>
            <w:r>
              <w:rPr>
                <w:sz w:val="18"/>
              </w:rPr>
              <w:t>PSET for German domestic settlement</w:t>
            </w:r>
          </w:p>
        </w:tc>
      </w:tr>
      <w:tr w:rsidR="00AF5DFE" w14:paraId="406C8F51" w14:textId="77777777">
        <w:tblPrEx>
          <w:tblCellMar>
            <w:left w:w="99" w:type="dxa"/>
            <w:right w:w="99" w:type="dxa"/>
          </w:tblCellMar>
        </w:tblPrEx>
        <w:trPr>
          <w:gridBefore w:val="1"/>
          <w:wBefore w:w="9" w:type="dxa"/>
          <w:cantSplit/>
        </w:trPr>
        <w:tc>
          <w:tcPr>
            <w:tcW w:w="639" w:type="dxa"/>
            <w:tcBorders>
              <w:top w:val="single" w:sz="6" w:space="0" w:color="auto"/>
              <w:left w:val="double" w:sz="6" w:space="0" w:color="auto"/>
              <w:bottom w:val="single" w:sz="6" w:space="0" w:color="auto"/>
              <w:right w:val="single" w:sz="6" w:space="0" w:color="auto"/>
            </w:tcBorders>
            <w:vAlign w:val="center"/>
          </w:tcPr>
          <w:p w14:paraId="3EC24DCB" w14:textId="77777777" w:rsidR="00AF5DFE" w:rsidRDefault="00AF5DFE">
            <w:pPr>
              <w:numPr>
                <w:ilvl w:val="12"/>
                <w:numId w:val="0"/>
              </w:numPr>
              <w:jc w:val="center"/>
              <w:rPr>
                <w:sz w:val="18"/>
              </w:rPr>
            </w:pPr>
            <w:r>
              <w:rPr>
                <w:noProof/>
                <w:sz w:val="18"/>
              </w:rPr>
              <w:sym w:font="Wingdings" w:char="F0E0"/>
            </w:r>
          </w:p>
        </w:tc>
        <w:tc>
          <w:tcPr>
            <w:tcW w:w="541" w:type="dxa"/>
            <w:tcBorders>
              <w:top w:val="single" w:sz="6" w:space="0" w:color="auto"/>
              <w:left w:val="single" w:sz="6" w:space="0" w:color="auto"/>
              <w:bottom w:val="single" w:sz="6" w:space="0" w:color="auto"/>
              <w:right w:val="single" w:sz="6" w:space="0" w:color="auto"/>
            </w:tcBorders>
            <w:vAlign w:val="center"/>
          </w:tcPr>
          <w:p w14:paraId="3F2F29E8" w14:textId="77777777" w:rsidR="00AF5DFE" w:rsidRDefault="00AF5DFE">
            <w:pPr>
              <w:pStyle w:val="Index1"/>
              <w:numPr>
                <w:ilvl w:val="12"/>
                <w:numId w:val="0"/>
              </w:numPr>
              <w:rPr>
                <w:rFonts w:ascii="Arial" w:hAnsi="Arial"/>
                <w:i/>
                <w:sz w:val="18"/>
              </w:rPr>
            </w:pPr>
            <w:r>
              <w:rPr>
                <w:rFonts w:ascii="Arial" w:hAnsi="Arial"/>
                <w:i/>
                <w:sz w:val="18"/>
              </w:rPr>
              <w:t>783</w:t>
            </w:r>
          </w:p>
        </w:tc>
        <w:tc>
          <w:tcPr>
            <w:tcW w:w="2160" w:type="dxa"/>
            <w:gridSpan w:val="2"/>
            <w:tcBorders>
              <w:top w:val="single" w:sz="6" w:space="0" w:color="auto"/>
              <w:left w:val="single" w:sz="6" w:space="0" w:color="auto"/>
              <w:bottom w:val="single" w:sz="6" w:space="0" w:color="auto"/>
              <w:right w:val="single" w:sz="6" w:space="0" w:color="auto"/>
            </w:tcBorders>
            <w:vAlign w:val="center"/>
          </w:tcPr>
          <w:p w14:paraId="0F6775DC" w14:textId="77777777" w:rsidR="00AF5DFE" w:rsidRDefault="00AF5DFE">
            <w:pPr>
              <w:pStyle w:val="Index1"/>
              <w:numPr>
                <w:ilvl w:val="12"/>
                <w:numId w:val="0"/>
              </w:numPr>
              <w:rPr>
                <w:rFonts w:ascii="Arial" w:hAnsi="Arial"/>
                <w:i/>
                <w:sz w:val="18"/>
              </w:rPr>
            </w:pPr>
            <w:r>
              <w:rPr>
                <w:rFonts w:ascii="Arial" w:hAnsi="Arial"/>
                <w:i/>
                <w:color w:val="auto"/>
                <w:sz w:val="18"/>
              </w:rPr>
              <w:t>SettlPartyIDSource</w:t>
            </w:r>
          </w:p>
        </w:tc>
        <w:tc>
          <w:tcPr>
            <w:tcW w:w="1276" w:type="dxa"/>
            <w:tcBorders>
              <w:top w:val="single" w:sz="6" w:space="0" w:color="auto"/>
              <w:left w:val="single" w:sz="6" w:space="0" w:color="auto"/>
              <w:bottom w:val="single" w:sz="6" w:space="0" w:color="auto"/>
              <w:right w:val="single" w:sz="6" w:space="0" w:color="auto"/>
            </w:tcBorders>
            <w:vAlign w:val="center"/>
          </w:tcPr>
          <w:p w14:paraId="0F2144D4" w14:textId="77777777" w:rsidR="00AF5DFE" w:rsidRDefault="00AF5DFE">
            <w:pPr>
              <w:numPr>
                <w:ilvl w:val="12"/>
                <w:numId w:val="0"/>
              </w:numPr>
              <w:jc w:val="center"/>
              <w:rPr>
                <w:sz w:val="18"/>
              </w:rPr>
            </w:pPr>
            <w:r>
              <w:rPr>
                <w:sz w:val="18"/>
              </w:rPr>
              <w:t>B</w:t>
            </w:r>
          </w:p>
        </w:tc>
        <w:tc>
          <w:tcPr>
            <w:tcW w:w="8524" w:type="dxa"/>
            <w:tcBorders>
              <w:top w:val="single" w:sz="6" w:space="0" w:color="auto"/>
              <w:left w:val="single" w:sz="6" w:space="0" w:color="auto"/>
              <w:bottom w:val="single" w:sz="6" w:space="0" w:color="auto"/>
              <w:right w:val="double" w:sz="6" w:space="0" w:color="auto"/>
            </w:tcBorders>
            <w:vAlign w:val="center"/>
          </w:tcPr>
          <w:p w14:paraId="0A5A2C92" w14:textId="77777777" w:rsidR="00AF5DFE" w:rsidRDefault="00AF5DFE">
            <w:pPr>
              <w:numPr>
                <w:ilvl w:val="12"/>
                <w:numId w:val="0"/>
              </w:numPr>
              <w:rPr>
                <w:sz w:val="18"/>
              </w:rPr>
            </w:pPr>
            <w:r>
              <w:rPr>
                <w:sz w:val="18"/>
              </w:rPr>
              <w:t>BIC is used as the identifier in 782</w:t>
            </w:r>
          </w:p>
        </w:tc>
      </w:tr>
      <w:tr w:rsidR="00AF5DFE" w14:paraId="3F206E2B" w14:textId="77777777">
        <w:tblPrEx>
          <w:tblCellMar>
            <w:left w:w="99" w:type="dxa"/>
            <w:right w:w="99" w:type="dxa"/>
          </w:tblCellMar>
        </w:tblPrEx>
        <w:trPr>
          <w:gridBefore w:val="1"/>
          <w:wBefore w:w="9" w:type="dxa"/>
          <w:cantSplit/>
        </w:trPr>
        <w:tc>
          <w:tcPr>
            <w:tcW w:w="639" w:type="dxa"/>
            <w:tcBorders>
              <w:top w:val="single" w:sz="6" w:space="0" w:color="auto"/>
              <w:left w:val="double" w:sz="6" w:space="0" w:color="auto"/>
              <w:bottom w:val="single" w:sz="6" w:space="0" w:color="auto"/>
              <w:right w:val="single" w:sz="6" w:space="0" w:color="auto"/>
            </w:tcBorders>
            <w:vAlign w:val="center"/>
          </w:tcPr>
          <w:p w14:paraId="1FC2EBB2" w14:textId="77777777" w:rsidR="00AF5DFE" w:rsidRDefault="00AF5DFE">
            <w:pPr>
              <w:numPr>
                <w:ilvl w:val="12"/>
                <w:numId w:val="0"/>
              </w:numPr>
              <w:jc w:val="center"/>
              <w:rPr>
                <w:sz w:val="18"/>
              </w:rPr>
            </w:pPr>
            <w:r>
              <w:rPr>
                <w:noProof/>
                <w:sz w:val="18"/>
              </w:rPr>
              <w:sym w:font="Wingdings" w:char="F0E0"/>
            </w:r>
          </w:p>
        </w:tc>
        <w:tc>
          <w:tcPr>
            <w:tcW w:w="541" w:type="dxa"/>
            <w:tcBorders>
              <w:top w:val="single" w:sz="6" w:space="0" w:color="auto"/>
              <w:left w:val="single" w:sz="6" w:space="0" w:color="auto"/>
              <w:bottom w:val="single" w:sz="6" w:space="0" w:color="auto"/>
              <w:right w:val="single" w:sz="6" w:space="0" w:color="auto"/>
            </w:tcBorders>
            <w:vAlign w:val="center"/>
          </w:tcPr>
          <w:p w14:paraId="13D8DA44" w14:textId="77777777" w:rsidR="00AF5DFE" w:rsidRDefault="00AF5DFE">
            <w:pPr>
              <w:pStyle w:val="Index1"/>
              <w:numPr>
                <w:ilvl w:val="12"/>
                <w:numId w:val="0"/>
              </w:numPr>
              <w:rPr>
                <w:rFonts w:ascii="Arial" w:hAnsi="Arial"/>
                <w:i/>
                <w:sz w:val="18"/>
              </w:rPr>
            </w:pPr>
            <w:r>
              <w:rPr>
                <w:rFonts w:ascii="Arial" w:hAnsi="Arial"/>
                <w:i/>
                <w:sz w:val="18"/>
              </w:rPr>
              <w:t>784</w:t>
            </w:r>
          </w:p>
        </w:tc>
        <w:tc>
          <w:tcPr>
            <w:tcW w:w="2160" w:type="dxa"/>
            <w:gridSpan w:val="2"/>
            <w:tcBorders>
              <w:top w:val="single" w:sz="6" w:space="0" w:color="auto"/>
              <w:left w:val="single" w:sz="6" w:space="0" w:color="auto"/>
              <w:bottom w:val="single" w:sz="6" w:space="0" w:color="auto"/>
              <w:right w:val="single" w:sz="6" w:space="0" w:color="auto"/>
            </w:tcBorders>
            <w:vAlign w:val="center"/>
          </w:tcPr>
          <w:p w14:paraId="013A2AF0" w14:textId="77777777" w:rsidR="00AF5DFE" w:rsidRDefault="00AF5DFE">
            <w:pPr>
              <w:pStyle w:val="Index1"/>
              <w:numPr>
                <w:ilvl w:val="12"/>
                <w:numId w:val="0"/>
              </w:numPr>
              <w:rPr>
                <w:rFonts w:ascii="Arial" w:hAnsi="Arial"/>
                <w:i/>
                <w:sz w:val="18"/>
              </w:rPr>
            </w:pPr>
            <w:r>
              <w:rPr>
                <w:rFonts w:ascii="Arial" w:hAnsi="Arial"/>
                <w:i/>
                <w:color w:val="auto"/>
                <w:sz w:val="18"/>
              </w:rPr>
              <w:t>SettlPartyRole</w:t>
            </w:r>
          </w:p>
        </w:tc>
        <w:tc>
          <w:tcPr>
            <w:tcW w:w="1276" w:type="dxa"/>
            <w:tcBorders>
              <w:top w:val="single" w:sz="6" w:space="0" w:color="auto"/>
              <w:left w:val="single" w:sz="6" w:space="0" w:color="auto"/>
              <w:bottom w:val="single" w:sz="6" w:space="0" w:color="auto"/>
              <w:right w:val="single" w:sz="6" w:space="0" w:color="auto"/>
            </w:tcBorders>
            <w:vAlign w:val="center"/>
          </w:tcPr>
          <w:p w14:paraId="2F8DF090" w14:textId="77777777" w:rsidR="00AF5DFE" w:rsidRDefault="00AF5DFE">
            <w:pPr>
              <w:numPr>
                <w:ilvl w:val="12"/>
                <w:numId w:val="0"/>
              </w:numPr>
              <w:jc w:val="center"/>
              <w:rPr>
                <w:sz w:val="18"/>
              </w:rPr>
            </w:pPr>
            <w:r>
              <w:rPr>
                <w:sz w:val="18"/>
              </w:rPr>
              <w:t>10</w:t>
            </w:r>
          </w:p>
        </w:tc>
        <w:tc>
          <w:tcPr>
            <w:tcW w:w="8524" w:type="dxa"/>
            <w:tcBorders>
              <w:top w:val="single" w:sz="6" w:space="0" w:color="auto"/>
              <w:left w:val="single" w:sz="6" w:space="0" w:color="auto"/>
              <w:bottom w:val="single" w:sz="6" w:space="0" w:color="auto"/>
              <w:right w:val="double" w:sz="6" w:space="0" w:color="auto"/>
            </w:tcBorders>
            <w:vAlign w:val="center"/>
          </w:tcPr>
          <w:p w14:paraId="735280B4" w14:textId="77777777" w:rsidR="00AF5DFE" w:rsidRDefault="00AF5DFE">
            <w:pPr>
              <w:numPr>
                <w:ilvl w:val="12"/>
                <w:numId w:val="0"/>
              </w:numPr>
              <w:rPr>
                <w:sz w:val="18"/>
              </w:rPr>
            </w:pPr>
            <w:r>
              <w:rPr>
                <w:sz w:val="18"/>
              </w:rPr>
              <w:t>Settlement location (PSET)</w:t>
            </w:r>
          </w:p>
        </w:tc>
      </w:tr>
      <w:tr w:rsidR="00AF5DFE" w14:paraId="1F7F54E6" w14:textId="77777777">
        <w:tblPrEx>
          <w:tblCellMar>
            <w:left w:w="99" w:type="dxa"/>
            <w:right w:w="99" w:type="dxa"/>
          </w:tblCellMar>
        </w:tblPrEx>
        <w:trPr>
          <w:gridBefore w:val="1"/>
          <w:wBefore w:w="9" w:type="dxa"/>
          <w:cantSplit/>
        </w:trPr>
        <w:tc>
          <w:tcPr>
            <w:tcW w:w="639" w:type="dxa"/>
            <w:tcBorders>
              <w:top w:val="single" w:sz="12" w:space="0" w:color="auto"/>
              <w:left w:val="double" w:sz="6" w:space="0" w:color="auto"/>
              <w:bottom w:val="single" w:sz="6" w:space="0" w:color="auto"/>
              <w:right w:val="single" w:sz="6" w:space="0" w:color="auto"/>
            </w:tcBorders>
            <w:vAlign w:val="center"/>
          </w:tcPr>
          <w:p w14:paraId="5A2F31B9" w14:textId="77777777" w:rsidR="00AF5DFE" w:rsidRDefault="00AF5DFE">
            <w:pPr>
              <w:numPr>
                <w:ilvl w:val="12"/>
                <w:numId w:val="0"/>
              </w:numPr>
              <w:jc w:val="center"/>
              <w:rPr>
                <w:sz w:val="18"/>
              </w:rPr>
            </w:pPr>
            <w:r>
              <w:rPr>
                <w:noProof/>
                <w:sz w:val="18"/>
              </w:rPr>
              <w:sym w:font="Wingdings" w:char="F0E0"/>
            </w:r>
          </w:p>
        </w:tc>
        <w:tc>
          <w:tcPr>
            <w:tcW w:w="541" w:type="dxa"/>
            <w:tcBorders>
              <w:top w:val="single" w:sz="12" w:space="0" w:color="auto"/>
              <w:left w:val="single" w:sz="6" w:space="0" w:color="auto"/>
              <w:bottom w:val="single" w:sz="6" w:space="0" w:color="auto"/>
              <w:right w:val="single" w:sz="6" w:space="0" w:color="auto"/>
            </w:tcBorders>
            <w:vAlign w:val="center"/>
          </w:tcPr>
          <w:p w14:paraId="5F9378B2" w14:textId="77777777" w:rsidR="00AF5DFE" w:rsidRDefault="00AF5DFE">
            <w:pPr>
              <w:pStyle w:val="Index1"/>
              <w:numPr>
                <w:ilvl w:val="12"/>
                <w:numId w:val="0"/>
              </w:numPr>
              <w:rPr>
                <w:rFonts w:ascii="Arial" w:hAnsi="Arial"/>
                <w:i/>
                <w:sz w:val="18"/>
              </w:rPr>
            </w:pPr>
            <w:r>
              <w:rPr>
                <w:rFonts w:ascii="Arial" w:hAnsi="Arial"/>
                <w:i/>
                <w:sz w:val="18"/>
              </w:rPr>
              <w:t>782</w:t>
            </w:r>
          </w:p>
        </w:tc>
        <w:tc>
          <w:tcPr>
            <w:tcW w:w="2160" w:type="dxa"/>
            <w:gridSpan w:val="2"/>
            <w:tcBorders>
              <w:top w:val="single" w:sz="12" w:space="0" w:color="auto"/>
              <w:left w:val="single" w:sz="6" w:space="0" w:color="auto"/>
              <w:bottom w:val="single" w:sz="6" w:space="0" w:color="auto"/>
              <w:right w:val="single" w:sz="6" w:space="0" w:color="auto"/>
            </w:tcBorders>
            <w:vAlign w:val="center"/>
          </w:tcPr>
          <w:p w14:paraId="378A337C" w14:textId="77777777" w:rsidR="00AF5DFE" w:rsidRDefault="00AF5DFE">
            <w:pPr>
              <w:pStyle w:val="Index1"/>
              <w:numPr>
                <w:ilvl w:val="12"/>
                <w:numId w:val="0"/>
              </w:numPr>
              <w:rPr>
                <w:rFonts w:ascii="Arial" w:hAnsi="Arial"/>
                <w:i/>
                <w:sz w:val="18"/>
              </w:rPr>
            </w:pPr>
            <w:r>
              <w:rPr>
                <w:rFonts w:ascii="Arial" w:hAnsi="Arial"/>
                <w:i/>
                <w:color w:val="auto"/>
                <w:sz w:val="18"/>
              </w:rPr>
              <w:t>SettlPartyID</w:t>
            </w:r>
          </w:p>
        </w:tc>
        <w:tc>
          <w:tcPr>
            <w:tcW w:w="1276" w:type="dxa"/>
            <w:tcBorders>
              <w:top w:val="single" w:sz="12" w:space="0" w:color="auto"/>
              <w:left w:val="single" w:sz="6" w:space="0" w:color="auto"/>
              <w:bottom w:val="single" w:sz="6" w:space="0" w:color="auto"/>
              <w:right w:val="single" w:sz="6" w:space="0" w:color="auto"/>
            </w:tcBorders>
            <w:vAlign w:val="center"/>
          </w:tcPr>
          <w:p w14:paraId="4BE5E853" w14:textId="77777777" w:rsidR="00AF5DFE" w:rsidRDefault="00AF5DFE">
            <w:pPr>
              <w:numPr>
                <w:ilvl w:val="12"/>
                <w:numId w:val="0"/>
              </w:numPr>
              <w:jc w:val="center"/>
              <w:rPr>
                <w:sz w:val="18"/>
              </w:rPr>
            </w:pPr>
            <w:r>
              <w:rPr>
                <w:sz w:val="18"/>
              </w:rPr>
              <w:t>7671</w:t>
            </w:r>
          </w:p>
        </w:tc>
        <w:tc>
          <w:tcPr>
            <w:tcW w:w="8524" w:type="dxa"/>
            <w:tcBorders>
              <w:top w:val="single" w:sz="12" w:space="0" w:color="auto"/>
              <w:left w:val="single" w:sz="6" w:space="0" w:color="auto"/>
              <w:bottom w:val="single" w:sz="6" w:space="0" w:color="auto"/>
              <w:right w:val="double" w:sz="6" w:space="0" w:color="auto"/>
            </w:tcBorders>
            <w:vAlign w:val="center"/>
          </w:tcPr>
          <w:p w14:paraId="4E0E8E8B" w14:textId="77777777" w:rsidR="00AF5DFE" w:rsidRDefault="00AF5DFE">
            <w:pPr>
              <w:numPr>
                <w:ilvl w:val="12"/>
                <w:numId w:val="0"/>
              </w:numPr>
              <w:rPr>
                <w:sz w:val="18"/>
              </w:rPr>
            </w:pPr>
            <w:r>
              <w:rPr>
                <w:sz w:val="18"/>
              </w:rPr>
              <w:t>Broker’s agent’s Kassenverein number</w:t>
            </w:r>
          </w:p>
        </w:tc>
      </w:tr>
      <w:tr w:rsidR="00AF5DFE" w14:paraId="00414935" w14:textId="77777777">
        <w:tblPrEx>
          <w:tblCellMar>
            <w:left w:w="99" w:type="dxa"/>
            <w:right w:w="99" w:type="dxa"/>
          </w:tblCellMar>
        </w:tblPrEx>
        <w:trPr>
          <w:gridBefore w:val="1"/>
          <w:wBefore w:w="9" w:type="dxa"/>
          <w:cantSplit/>
        </w:trPr>
        <w:tc>
          <w:tcPr>
            <w:tcW w:w="639" w:type="dxa"/>
            <w:tcBorders>
              <w:left w:val="double" w:sz="6" w:space="0" w:color="auto"/>
              <w:bottom w:val="single" w:sz="6" w:space="0" w:color="auto"/>
              <w:right w:val="single" w:sz="6" w:space="0" w:color="auto"/>
            </w:tcBorders>
            <w:vAlign w:val="center"/>
          </w:tcPr>
          <w:p w14:paraId="72E8AC55" w14:textId="77777777" w:rsidR="00AF5DFE" w:rsidRDefault="00AF5DFE">
            <w:pPr>
              <w:numPr>
                <w:ilvl w:val="12"/>
                <w:numId w:val="0"/>
              </w:numPr>
              <w:jc w:val="center"/>
              <w:rPr>
                <w:sz w:val="18"/>
              </w:rPr>
            </w:pPr>
            <w:r>
              <w:rPr>
                <w:noProof/>
                <w:sz w:val="18"/>
              </w:rPr>
              <w:sym w:font="Wingdings" w:char="F0E0"/>
            </w:r>
          </w:p>
        </w:tc>
        <w:tc>
          <w:tcPr>
            <w:tcW w:w="541" w:type="dxa"/>
            <w:tcBorders>
              <w:left w:val="single" w:sz="6" w:space="0" w:color="auto"/>
              <w:bottom w:val="single" w:sz="6" w:space="0" w:color="auto"/>
              <w:right w:val="single" w:sz="6" w:space="0" w:color="auto"/>
            </w:tcBorders>
            <w:vAlign w:val="center"/>
          </w:tcPr>
          <w:p w14:paraId="63281C3B" w14:textId="77777777" w:rsidR="00AF5DFE" w:rsidRDefault="00AF5DFE">
            <w:pPr>
              <w:pStyle w:val="Index1"/>
              <w:numPr>
                <w:ilvl w:val="12"/>
                <w:numId w:val="0"/>
              </w:numPr>
              <w:rPr>
                <w:rFonts w:ascii="Arial" w:hAnsi="Arial"/>
                <w:i/>
                <w:sz w:val="18"/>
              </w:rPr>
            </w:pPr>
            <w:r>
              <w:rPr>
                <w:rFonts w:ascii="Arial" w:hAnsi="Arial"/>
                <w:i/>
                <w:sz w:val="18"/>
              </w:rPr>
              <w:t>783</w:t>
            </w:r>
          </w:p>
        </w:tc>
        <w:tc>
          <w:tcPr>
            <w:tcW w:w="2160" w:type="dxa"/>
            <w:gridSpan w:val="2"/>
            <w:tcBorders>
              <w:left w:val="single" w:sz="6" w:space="0" w:color="auto"/>
              <w:bottom w:val="single" w:sz="6" w:space="0" w:color="auto"/>
              <w:right w:val="single" w:sz="6" w:space="0" w:color="auto"/>
            </w:tcBorders>
            <w:vAlign w:val="center"/>
          </w:tcPr>
          <w:p w14:paraId="14CFFE3E" w14:textId="77777777" w:rsidR="00AF5DFE" w:rsidRDefault="00AF5DFE">
            <w:pPr>
              <w:pStyle w:val="Index1"/>
              <w:numPr>
                <w:ilvl w:val="12"/>
                <w:numId w:val="0"/>
              </w:numPr>
              <w:rPr>
                <w:rFonts w:ascii="Arial" w:hAnsi="Arial"/>
                <w:i/>
                <w:sz w:val="18"/>
              </w:rPr>
            </w:pPr>
            <w:r>
              <w:rPr>
                <w:rFonts w:ascii="Arial" w:hAnsi="Arial"/>
                <w:i/>
                <w:color w:val="auto"/>
                <w:sz w:val="18"/>
              </w:rPr>
              <w:t>SettlPartyIDSource</w:t>
            </w:r>
          </w:p>
        </w:tc>
        <w:tc>
          <w:tcPr>
            <w:tcW w:w="1276" w:type="dxa"/>
            <w:tcBorders>
              <w:left w:val="single" w:sz="6" w:space="0" w:color="auto"/>
              <w:bottom w:val="single" w:sz="6" w:space="0" w:color="auto"/>
              <w:right w:val="single" w:sz="6" w:space="0" w:color="auto"/>
            </w:tcBorders>
            <w:vAlign w:val="center"/>
          </w:tcPr>
          <w:p w14:paraId="0A595F34" w14:textId="77777777" w:rsidR="00AF5DFE" w:rsidRDefault="00AF5DFE">
            <w:pPr>
              <w:numPr>
                <w:ilvl w:val="12"/>
                <w:numId w:val="0"/>
              </w:numPr>
              <w:jc w:val="center"/>
              <w:rPr>
                <w:sz w:val="18"/>
              </w:rPr>
            </w:pPr>
            <w:r>
              <w:rPr>
                <w:sz w:val="18"/>
              </w:rPr>
              <w:t>H</w:t>
            </w:r>
          </w:p>
        </w:tc>
        <w:tc>
          <w:tcPr>
            <w:tcW w:w="8524" w:type="dxa"/>
            <w:tcBorders>
              <w:left w:val="single" w:sz="6" w:space="0" w:color="auto"/>
              <w:bottom w:val="single" w:sz="6" w:space="0" w:color="auto"/>
              <w:right w:val="double" w:sz="6" w:space="0" w:color="auto"/>
            </w:tcBorders>
            <w:vAlign w:val="center"/>
          </w:tcPr>
          <w:p w14:paraId="21A5F6BB" w14:textId="77777777" w:rsidR="00AF5DFE" w:rsidRDefault="00AF5DFE">
            <w:pPr>
              <w:numPr>
                <w:ilvl w:val="12"/>
                <w:numId w:val="0"/>
              </w:numPr>
              <w:rPr>
                <w:sz w:val="18"/>
              </w:rPr>
            </w:pPr>
            <w:r>
              <w:rPr>
                <w:sz w:val="18"/>
              </w:rPr>
              <w:t>CSD participant/member code (e.g. Euroclear, DTC, CREST or Kassenverein number)</w:t>
            </w:r>
          </w:p>
          <w:p w14:paraId="76F7172E" w14:textId="77777777" w:rsidR="00AF5DFE" w:rsidRDefault="00AF5DFE">
            <w:pPr>
              <w:numPr>
                <w:ilvl w:val="12"/>
                <w:numId w:val="0"/>
              </w:numPr>
              <w:rPr>
                <w:sz w:val="18"/>
              </w:rPr>
            </w:pPr>
            <w:r>
              <w:rPr>
                <w:sz w:val="18"/>
              </w:rPr>
              <w:t>As the settlement location here is ‘German domestic’, this identifier is therefore a Kassenverein number</w:t>
            </w:r>
          </w:p>
        </w:tc>
      </w:tr>
      <w:tr w:rsidR="00AF5DFE" w14:paraId="4261E316" w14:textId="77777777">
        <w:tblPrEx>
          <w:tblCellMar>
            <w:left w:w="99" w:type="dxa"/>
            <w:right w:w="99" w:type="dxa"/>
          </w:tblCellMar>
        </w:tblPrEx>
        <w:trPr>
          <w:gridBefore w:val="1"/>
          <w:wBefore w:w="9" w:type="dxa"/>
          <w:cantSplit/>
        </w:trPr>
        <w:tc>
          <w:tcPr>
            <w:tcW w:w="639" w:type="dxa"/>
            <w:tcBorders>
              <w:left w:val="double" w:sz="6" w:space="0" w:color="auto"/>
              <w:bottom w:val="single" w:sz="6" w:space="0" w:color="auto"/>
              <w:right w:val="single" w:sz="6" w:space="0" w:color="auto"/>
            </w:tcBorders>
            <w:vAlign w:val="center"/>
          </w:tcPr>
          <w:p w14:paraId="63A235B7" w14:textId="77777777" w:rsidR="00AF5DFE" w:rsidRDefault="00AF5DFE">
            <w:pPr>
              <w:numPr>
                <w:ilvl w:val="12"/>
                <w:numId w:val="0"/>
              </w:numPr>
              <w:jc w:val="center"/>
              <w:rPr>
                <w:sz w:val="18"/>
              </w:rPr>
            </w:pPr>
            <w:r>
              <w:rPr>
                <w:noProof/>
                <w:sz w:val="18"/>
              </w:rPr>
              <w:sym w:font="Wingdings" w:char="F0E0"/>
            </w:r>
          </w:p>
        </w:tc>
        <w:tc>
          <w:tcPr>
            <w:tcW w:w="541" w:type="dxa"/>
            <w:tcBorders>
              <w:left w:val="single" w:sz="6" w:space="0" w:color="auto"/>
              <w:bottom w:val="single" w:sz="6" w:space="0" w:color="auto"/>
              <w:right w:val="single" w:sz="6" w:space="0" w:color="auto"/>
            </w:tcBorders>
            <w:vAlign w:val="center"/>
          </w:tcPr>
          <w:p w14:paraId="60F3A7EA" w14:textId="77777777" w:rsidR="00AF5DFE" w:rsidRDefault="00AF5DFE">
            <w:pPr>
              <w:pStyle w:val="Index1"/>
              <w:numPr>
                <w:ilvl w:val="12"/>
                <w:numId w:val="0"/>
              </w:numPr>
              <w:rPr>
                <w:rFonts w:ascii="Arial" w:hAnsi="Arial"/>
                <w:i/>
                <w:sz w:val="18"/>
              </w:rPr>
            </w:pPr>
            <w:r>
              <w:rPr>
                <w:rFonts w:ascii="Arial" w:hAnsi="Arial"/>
                <w:i/>
                <w:sz w:val="18"/>
              </w:rPr>
              <w:t>784</w:t>
            </w:r>
          </w:p>
        </w:tc>
        <w:tc>
          <w:tcPr>
            <w:tcW w:w="2160" w:type="dxa"/>
            <w:gridSpan w:val="2"/>
            <w:tcBorders>
              <w:left w:val="single" w:sz="6" w:space="0" w:color="auto"/>
              <w:bottom w:val="single" w:sz="6" w:space="0" w:color="auto"/>
              <w:right w:val="single" w:sz="6" w:space="0" w:color="auto"/>
            </w:tcBorders>
            <w:vAlign w:val="center"/>
          </w:tcPr>
          <w:p w14:paraId="7E7D9C96" w14:textId="77777777" w:rsidR="00AF5DFE" w:rsidRDefault="00AF5DFE">
            <w:pPr>
              <w:pStyle w:val="Index1"/>
              <w:numPr>
                <w:ilvl w:val="12"/>
                <w:numId w:val="0"/>
              </w:numPr>
              <w:rPr>
                <w:rFonts w:ascii="Arial" w:hAnsi="Arial"/>
                <w:i/>
                <w:sz w:val="18"/>
              </w:rPr>
            </w:pPr>
            <w:r>
              <w:rPr>
                <w:rFonts w:ascii="Arial" w:hAnsi="Arial"/>
                <w:i/>
                <w:color w:val="auto"/>
                <w:sz w:val="18"/>
              </w:rPr>
              <w:t>SettlPartyRole</w:t>
            </w:r>
          </w:p>
        </w:tc>
        <w:tc>
          <w:tcPr>
            <w:tcW w:w="1276" w:type="dxa"/>
            <w:tcBorders>
              <w:left w:val="single" w:sz="6" w:space="0" w:color="auto"/>
              <w:bottom w:val="single" w:sz="6" w:space="0" w:color="auto"/>
              <w:right w:val="single" w:sz="6" w:space="0" w:color="auto"/>
            </w:tcBorders>
            <w:vAlign w:val="center"/>
          </w:tcPr>
          <w:p w14:paraId="33ED2BDE" w14:textId="77777777" w:rsidR="00AF5DFE" w:rsidRDefault="00AF5DFE">
            <w:pPr>
              <w:numPr>
                <w:ilvl w:val="12"/>
                <w:numId w:val="0"/>
              </w:numPr>
              <w:jc w:val="center"/>
              <w:rPr>
                <w:sz w:val="18"/>
              </w:rPr>
            </w:pPr>
            <w:r>
              <w:rPr>
                <w:sz w:val="18"/>
              </w:rPr>
              <w:t>30</w:t>
            </w:r>
          </w:p>
        </w:tc>
        <w:tc>
          <w:tcPr>
            <w:tcW w:w="8524" w:type="dxa"/>
            <w:tcBorders>
              <w:left w:val="single" w:sz="6" w:space="0" w:color="auto"/>
              <w:bottom w:val="single" w:sz="6" w:space="0" w:color="auto"/>
              <w:right w:val="double" w:sz="6" w:space="0" w:color="auto"/>
            </w:tcBorders>
            <w:vAlign w:val="center"/>
          </w:tcPr>
          <w:p w14:paraId="2CB8A36A" w14:textId="77777777" w:rsidR="00AF5DFE" w:rsidRDefault="00AF5DFE">
            <w:pPr>
              <w:numPr>
                <w:ilvl w:val="12"/>
                <w:numId w:val="0"/>
              </w:numPr>
              <w:rPr>
                <w:sz w:val="18"/>
              </w:rPr>
            </w:pPr>
            <w:r>
              <w:rPr>
                <w:sz w:val="18"/>
              </w:rPr>
              <w:t>Agent – maps to SWIFT DEAG or REAG (depending on Side)</w:t>
            </w:r>
          </w:p>
        </w:tc>
      </w:tr>
      <w:tr w:rsidR="00AF5DFE" w14:paraId="41C23A6C" w14:textId="77777777">
        <w:tblPrEx>
          <w:tblCellMar>
            <w:left w:w="99" w:type="dxa"/>
            <w:right w:w="99" w:type="dxa"/>
          </w:tblCellMar>
        </w:tblPrEx>
        <w:trPr>
          <w:gridBefore w:val="1"/>
          <w:wBefore w:w="9" w:type="dxa"/>
          <w:cantSplit/>
        </w:trPr>
        <w:tc>
          <w:tcPr>
            <w:tcW w:w="639" w:type="dxa"/>
            <w:tcBorders>
              <w:top w:val="single" w:sz="6" w:space="0" w:color="auto"/>
              <w:left w:val="double" w:sz="6" w:space="0" w:color="auto"/>
              <w:bottom w:val="single" w:sz="6" w:space="0" w:color="auto"/>
              <w:right w:val="single" w:sz="6" w:space="0" w:color="auto"/>
            </w:tcBorders>
            <w:vAlign w:val="center"/>
          </w:tcPr>
          <w:p w14:paraId="4051AB11" w14:textId="77777777" w:rsidR="00AF5DFE" w:rsidRDefault="00AF5DFE">
            <w:pPr>
              <w:numPr>
                <w:ilvl w:val="12"/>
                <w:numId w:val="0"/>
              </w:numPr>
              <w:jc w:val="center"/>
              <w:rPr>
                <w:sz w:val="18"/>
              </w:rPr>
            </w:pPr>
            <w:r>
              <w:rPr>
                <w:noProof/>
                <w:sz w:val="18"/>
              </w:rPr>
              <w:sym w:font="Wingdings" w:char="F0E0"/>
            </w:r>
          </w:p>
        </w:tc>
        <w:tc>
          <w:tcPr>
            <w:tcW w:w="541" w:type="dxa"/>
            <w:tcBorders>
              <w:top w:val="single" w:sz="6" w:space="0" w:color="auto"/>
              <w:left w:val="single" w:sz="6" w:space="0" w:color="auto"/>
              <w:bottom w:val="single" w:sz="6" w:space="0" w:color="auto"/>
              <w:right w:val="single" w:sz="6" w:space="0" w:color="auto"/>
            </w:tcBorders>
            <w:vAlign w:val="center"/>
          </w:tcPr>
          <w:p w14:paraId="181C907B" w14:textId="77777777" w:rsidR="00AF5DFE" w:rsidRDefault="00AF5DFE">
            <w:pPr>
              <w:pStyle w:val="Index1"/>
              <w:numPr>
                <w:ilvl w:val="12"/>
                <w:numId w:val="0"/>
              </w:numPr>
              <w:rPr>
                <w:rFonts w:ascii="Arial" w:hAnsi="Arial"/>
                <w:i/>
                <w:sz w:val="18"/>
              </w:rPr>
            </w:pPr>
            <w:r>
              <w:rPr>
                <w:rFonts w:ascii="Arial" w:hAnsi="Arial"/>
                <w:i/>
                <w:sz w:val="18"/>
              </w:rPr>
              <w:t>801</w:t>
            </w:r>
          </w:p>
        </w:tc>
        <w:tc>
          <w:tcPr>
            <w:tcW w:w="2160" w:type="dxa"/>
            <w:gridSpan w:val="2"/>
            <w:tcBorders>
              <w:top w:val="single" w:sz="6" w:space="0" w:color="auto"/>
              <w:left w:val="single" w:sz="6" w:space="0" w:color="auto"/>
              <w:bottom w:val="single" w:sz="6" w:space="0" w:color="auto"/>
              <w:right w:val="single" w:sz="6" w:space="0" w:color="auto"/>
            </w:tcBorders>
            <w:vAlign w:val="center"/>
          </w:tcPr>
          <w:p w14:paraId="1ADF8857" w14:textId="77777777" w:rsidR="00AF5DFE" w:rsidRDefault="00AF5DFE">
            <w:pPr>
              <w:pStyle w:val="Index1"/>
              <w:numPr>
                <w:ilvl w:val="12"/>
                <w:numId w:val="0"/>
              </w:numPr>
              <w:rPr>
                <w:rFonts w:ascii="Arial" w:hAnsi="Arial"/>
                <w:i/>
                <w:sz w:val="18"/>
              </w:rPr>
            </w:pPr>
            <w:r>
              <w:rPr>
                <w:rFonts w:ascii="Arial" w:hAnsi="Arial"/>
                <w:i/>
                <w:color w:val="auto"/>
                <w:sz w:val="18"/>
              </w:rPr>
              <w:t>NoSettlPartySubIDs</w:t>
            </w:r>
          </w:p>
        </w:tc>
        <w:tc>
          <w:tcPr>
            <w:tcW w:w="1276" w:type="dxa"/>
            <w:tcBorders>
              <w:top w:val="single" w:sz="6" w:space="0" w:color="auto"/>
              <w:left w:val="single" w:sz="6" w:space="0" w:color="auto"/>
              <w:bottom w:val="single" w:sz="6" w:space="0" w:color="auto"/>
              <w:right w:val="single" w:sz="6" w:space="0" w:color="auto"/>
            </w:tcBorders>
            <w:vAlign w:val="center"/>
          </w:tcPr>
          <w:p w14:paraId="0C7E3A4A" w14:textId="77777777" w:rsidR="00AF5DFE" w:rsidRDefault="00AF5DFE">
            <w:pPr>
              <w:numPr>
                <w:ilvl w:val="12"/>
                <w:numId w:val="0"/>
              </w:numPr>
              <w:jc w:val="center"/>
              <w:rPr>
                <w:sz w:val="18"/>
              </w:rPr>
            </w:pPr>
            <w:r>
              <w:rPr>
                <w:sz w:val="18"/>
              </w:rPr>
              <w:t>1</w:t>
            </w:r>
          </w:p>
        </w:tc>
        <w:tc>
          <w:tcPr>
            <w:tcW w:w="8524" w:type="dxa"/>
            <w:tcBorders>
              <w:top w:val="single" w:sz="6" w:space="0" w:color="auto"/>
              <w:left w:val="single" w:sz="6" w:space="0" w:color="auto"/>
              <w:bottom w:val="single" w:sz="6" w:space="0" w:color="auto"/>
              <w:right w:val="double" w:sz="6" w:space="0" w:color="auto"/>
            </w:tcBorders>
            <w:vAlign w:val="center"/>
          </w:tcPr>
          <w:p w14:paraId="618EE3B3" w14:textId="77777777" w:rsidR="00AF5DFE" w:rsidRDefault="00AF5DFE">
            <w:pPr>
              <w:numPr>
                <w:ilvl w:val="12"/>
                <w:numId w:val="0"/>
              </w:numPr>
              <w:rPr>
                <w:sz w:val="18"/>
              </w:rPr>
            </w:pPr>
          </w:p>
        </w:tc>
      </w:tr>
      <w:tr w:rsidR="00AF5DFE" w14:paraId="05153E15" w14:textId="77777777">
        <w:tblPrEx>
          <w:tblCellMar>
            <w:left w:w="99" w:type="dxa"/>
            <w:right w:w="99" w:type="dxa"/>
          </w:tblCellMar>
        </w:tblPrEx>
        <w:trPr>
          <w:gridBefore w:val="1"/>
          <w:wBefore w:w="9" w:type="dxa"/>
          <w:cantSplit/>
        </w:trPr>
        <w:tc>
          <w:tcPr>
            <w:tcW w:w="639" w:type="dxa"/>
            <w:tcBorders>
              <w:left w:val="double" w:sz="6" w:space="0" w:color="auto"/>
              <w:bottom w:val="single" w:sz="6" w:space="0" w:color="auto"/>
              <w:right w:val="single" w:sz="6" w:space="0" w:color="auto"/>
            </w:tcBorders>
            <w:vAlign w:val="center"/>
          </w:tcPr>
          <w:p w14:paraId="53480664" w14:textId="77777777" w:rsidR="00AF5DFE" w:rsidRDefault="00AF5DFE">
            <w:pPr>
              <w:numPr>
                <w:ilvl w:val="12"/>
                <w:numId w:val="0"/>
              </w:numPr>
              <w:jc w:val="center"/>
              <w:rPr>
                <w:sz w:val="18"/>
              </w:rPr>
            </w:pPr>
            <w:r>
              <w:rPr>
                <w:noProof/>
                <w:sz w:val="18"/>
              </w:rPr>
              <w:sym w:font="Wingdings" w:char="F0E0"/>
            </w:r>
          </w:p>
        </w:tc>
        <w:tc>
          <w:tcPr>
            <w:tcW w:w="541" w:type="dxa"/>
            <w:tcBorders>
              <w:left w:val="single" w:sz="6" w:space="0" w:color="auto"/>
              <w:bottom w:val="single" w:sz="6" w:space="0" w:color="auto"/>
              <w:right w:val="single" w:sz="6" w:space="0" w:color="auto"/>
            </w:tcBorders>
            <w:vAlign w:val="center"/>
          </w:tcPr>
          <w:p w14:paraId="0D2A1D46" w14:textId="77777777" w:rsidR="00AF5DFE" w:rsidRDefault="00AF5DFE">
            <w:pPr>
              <w:pStyle w:val="Index1"/>
              <w:numPr>
                <w:ilvl w:val="12"/>
                <w:numId w:val="0"/>
              </w:numPr>
              <w:rPr>
                <w:rFonts w:ascii="Arial" w:hAnsi="Arial"/>
                <w:i/>
                <w:sz w:val="18"/>
              </w:rPr>
            </w:pPr>
            <w:r>
              <w:rPr>
                <w:noProof/>
                <w:sz w:val="18"/>
              </w:rPr>
              <w:sym w:font="Wingdings" w:char="F0E0"/>
            </w:r>
          </w:p>
        </w:tc>
        <w:tc>
          <w:tcPr>
            <w:tcW w:w="622" w:type="dxa"/>
            <w:tcBorders>
              <w:left w:val="single" w:sz="6" w:space="0" w:color="auto"/>
              <w:bottom w:val="single" w:sz="6" w:space="0" w:color="auto"/>
              <w:right w:val="single" w:sz="6" w:space="0" w:color="auto"/>
            </w:tcBorders>
            <w:vAlign w:val="center"/>
          </w:tcPr>
          <w:p w14:paraId="23B1ABF9" w14:textId="77777777" w:rsidR="00AF5DFE" w:rsidRDefault="00AF5DFE">
            <w:pPr>
              <w:pStyle w:val="Index1"/>
              <w:numPr>
                <w:ilvl w:val="12"/>
                <w:numId w:val="0"/>
              </w:numPr>
              <w:rPr>
                <w:rFonts w:ascii="Arial" w:hAnsi="Arial"/>
                <w:i/>
                <w:sz w:val="18"/>
              </w:rPr>
            </w:pPr>
            <w:r>
              <w:rPr>
                <w:rFonts w:ascii="Arial" w:hAnsi="Arial"/>
                <w:i/>
                <w:sz w:val="18"/>
              </w:rPr>
              <w:t>785</w:t>
            </w:r>
          </w:p>
        </w:tc>
        <w:tc>
          <w:tcPr>
            <w:tcW w:w="1538" w:type="dxa"/>
            <w:tcBorders>
              <w:left w:val="single" w:sz="6" w:space="0" w:color="auto"/>
              <w:bottom w:val="single" w:sz="6" w:space="0" w:color="auto"/>
              <w:right w:val="single" w:sz="6" w:space="0" w:color="auto"/>
            </w:tcBorders>
            <w:vAlign w:val="center"/>
          </w:tcPr>
          <w:p w14:paraId="721F2301" w14:textId="77777777" w:rsidR="00AF5DFE" w:rsidRDefault="00AF5DFE">
            <w:pPr>
              <w:pStyle w:val="Index1"/>
              <w:numPr>
                <w:ilvl w:val="12"/>
                <w:numId w:val="0"/>
              </w:numPr>
              <w:rPr>
                <w:i/>
                <w:sz w:val="18"/>
              </w:rPr>
            </w:pPr>
            <w:r>
              <w:rPr>
                <w:rFonts w:ascii="Arial" w:hAnsi="Arial"/>
                <w:i/>
                <w:color w:val="auto"/>
                <w:sz w:val="18"/>
              </w:rPr>
              <w:t>SettlPartySubID</w:t>
            </w:r>
          </w:p>
        </w:tc>
        <w:tc>
          <w:tcPr>
            <w:tcW w:w="1276" w:type="dxa"/>
            <w:tcBorders>
              <w:left w:val="single" w:sz="6" w:space="0" w:color="auto"/>
              <w:bottom w:val="single" w:sz="6" w:space="0" w:color="auto"/>
              <w:right w:val="single" w:sz="6" w:space="0" w:color="auto"/>
            </w:tcBorders>
            <w:vAlign w:val="center"/>
          </w:tcPr>
          <w:p w14:paraId="2F8EDC5E" w14:textId="77777777" w:rsidR="00AF5DFE" w:rsidRDefault="00AF5DFE">
            <w:pPr>
              <w:numPr>
                <w:ilvl w:val="12"/>
                <w:numId w:val="0"/>
              </w:numPr>
              <w:jc w:val="center"/>
              <w:rPr>
                <w:sz w:val="18"/>
              </w:rPr>
            </w:pPr>
            <w:r>
              <w:rPr>
                <w:sz w:val="18"/>
              </w:rPr>
              <w:t>CITIDEFF</w:t>
            </w:r>
          </w:p>
        </w:tc>
        <w:tc>
          <w:tcPr>
            <w:tcW w:w="8524" w:type="dxa"/>
            <w:tcBorders>
              <w:left w:val="single" w:sz="6" w:space="0" w:color="auto"/>
              <w:bottom w:val="single" w:sz="6" w:space="0" w:color="auto"/>
              <w:right w:val="double" w:sz="6" w:space="0" w:color="auto"/>
            </w:tcBorders>
            <w:vAlign w:val="center"/>
          </w:tcPr>
          <w:p w14:paraId="16A8D77F" w14:textId="77777777" w:rsidR="00AF5DFE" w:rsidRDefault="00AF5DFE">
            <w:pPr>
              <w:numPr>
                <w:ilvl w:val="12"/>
                <w:numId w:val="0"/>
              </w:numPr>
              <w:rPr>
                <w:sz w:val="18"/>
              </w:rPr>
            </w:pPr>
            <w:r>
              <w:rPr>
                <w:sz w:val="18"/>
              </w:rPr>
              <w:t>This agent’s BIC</w:t>
            </w:r>
          </w:p>
          <w:p w14:paraId="665FD257" w14:textId="77777777" w:rsidR="00AF5DFE" w:rsidRDefault="00AF5DFE">
            <w:pPr>
              <w:numPr>
                <w:ilvl w:val="12"/>
                <w:numId w:val="0"/>
              </w:numPr>
              <w:rPr>
                <w:sz w:val="18"/>
              </w:rPr>
            </w:pPr>
            <w:r>
              <w:rPr>
                <w:sz w:val="18"/>
              </w:rPr>
              <w:t>This is held here as a PartySubID, though could also have been held as the PartyID with the Kassenverein number held as PartySubID instead</w:t>
            </w:r>
          </w:p>
        </w:tc>
      </w:tr>
      <w:tr w:rsidR="00AF5DFE" w14:paraId="604B0AAF" w14:textId="77777777">
        <w:tblPrEx>
          <w:tblCellMar>
            <w:left w:w="99" w:type="dxa"/>
            <w:right w:w="99" w:type="dxa"/>
          </w:tblCellMar>
        </w:tblPrEx>
        <w:trPr>
          <w:gridBefore w:val="1"/>
          <w:wBefore w:w="9" w:type="dxa"/>
          <w:cantSplit/>
        </w:trPr>
        <w:tc>
          <w:tcPr>
            <w:tcW w:w="639" w:type="dxa"/>
            <w:tcBorders>
              <w:top w:val="single" w:sz="6" w:space="0" w:color="auto"/>
              <w:left w:val="double" w:sz="6" w:space="0" w:color="auto"/>
              <w:bottom w:val="single" w:sz="6" w:space="0" w:color="auto"/>
              <w:right w:val="single" w:sz="6" w:space="0" w:color="auto"/>
            </w:tcBorders>
            <w:vAlign w:val="center"/>
          </w:tcPr>
          <w:p w14:paraId="1AFB6361" w14:textId="77777777" w:rsidR="00AF5DFE" w:rsidRDefault="00AF5DFE">
            <w:pPr>
              <w:numPr>
                <w:ilvl w:val="12"/>
                <w:numId w:val="0"/>
              </w:numPr>
              <w:jc w:val="center"/>
              <w:rPr>
                <w:sz w:val="18"/>
              </w:rPr>
            </w:pPr>
            <w:r>
              <w:rPr>
                <w:noProof/>
                <w:sz w:val="18"/>
              </w:rPr>
              <w:sym w:font="Wingdings" w:char="F0E0"/>
            </w:r>
          </w:p>
        </w:tc>
        <w:tc>
          <w:tcPr>
            <w:tcW w:w="541" w:type="dxa"/>
            <w:tcBorders>
              <w:top w:val="single" w:sz="6" w:space="0" w:color="auto"/>
              <w:left w:val="single" w:sz="6" w:space="0" w:color="auto"/>
              <w:bottom w:val="single" w:sz="6" w:space="0" w:color="auto"/>
              <w:right w:val="single" w:sz="6" w:space="0" w:color="auto"/>
            </w:tcBorders>
            <w:vAlign w:val="center"/>
          </w:tcPr>
          <w:p w14:paraId="3920391C" w14:textId="77777777" w:rsidR="00AF5DFE" w:rsidRDefault="00AF5DFE">
            <w:pPr>
              <w:pStyle w:val="Index1"/>
              <w:numPr>
                <w:ilvl w:val="12"/>
                <w:numId w:val="0"/>
              </w:numPr>
              <w:rPr>
                <w:rFonts w:ascii="Arial" w:hAnsi="Arial"/>
                <w:i/>
                <w:sz w:val="18"/>
              </w:rPr>
            </w:pPr>
            <w:r>
              <w:rPr>
                <w:noProof/>
                <w:sz w:val="18"/>
              </w:rPr>
              <w:sym w:font="Wingdings" w:char="F0E0"/>
            </w:r>
          </w:p>
        </w:tc>
        <w:tc>
          <w:tcPr>
            <w:tcW w:w="622" w:type="dxa"/>
            <w:tcBorders>
              <w:top w:val="single" w:sz="6" w:space="0" w:color="auto"/>
              <w:left w:val="single" w:sz="6" w:space="0" w:color="auto"/>
              <w:bottom w:val="single" w:sz="6" w:space="0" w:color="auto"/>
              <w:right w:val="single" w:sz="6" w:space="0" w:color="auto"/>
            </w:tcBorders>
            <w:vAlign w:val="center"/>
          </w:tcPr>
          <w:p w14:paraId="243BBBD8" w14:textId="77777777" w:rsidR="00AF5DFE" w:rsidRDefault="00AF5DFE">
            <w:pPr>
              <w:pStyle w:val="Index1"/>
              <w:numPr>
                <w:ilvl w:val="12"/>
                <w:numId w:val="0"/>
              </w:numPr>
              <w:rPr>
                <w:rFonts w:ascii="Arial" w:hAnsi="Arial"/>
                <w:i/>
                <w:sz w:val="18"/>
              </w:rPr>
            </w:pPr>
            <w:r>
              <w:rPr>
                <w:rFonts w:ascii="Arial" w:hAnsi="Arial"/>
                <w:i/>
                <w:sz w:val="18"/>
              </w:rPr>
              <w:t>786</w:t>
            </w:r>
          </w:p>
        </w:tc>
        <w:tc>
          <w:tcPr>
            <w:tcW w:w="1538" w:type="dxa"/>
            <w:tcBorders>
              <w:top w:val="single" w:sz="6" w:space="0" w:color="auto"/>
              <w:left w:val="single" w:sz="6" w:space="0" w:color="auto"/>
              <w:bottom w:val="single" w:sz="6" w:space="0" w:color="auto"/>
              <w:right w:val="single" w:sz="6" w:space="0" w:color="auto"/>
            </w:tcBorders>
            <w:vAlign w:val="center"/>
          </w:tcPr>
          <w:p w14:paraId="22A20AB0" w14:textId="77777777" w:rsidR="00AF5DFE" w:rsidRDefault="00AF5DFE">
            <w:pPr>
              <w:pStyle w:val="Index1"/>
              <w:numPr>
                <w:ilvl w:val="12"/>
                <w:numId w:val="0"/>
              </w:numPr>
              <w:rPr>
                <w:i/>
                <w:sz w:val="18"/>
              </w:rPr>
            </w:pPr>
            <w:r>
              <w:rPr>
                <w:rFonts w:ascii="Arial" w:hAnsi="Arial"/>
                <w:i/>
                <w:color w:val="auto"/>
                <w:sz w:val="18"/>
              </w:rPr>
              <w:t>SettlPartySubIDType</w:t>
            </w:r>
          </w:p>
        </w:tc>
        <w:tc>
          <w:tcPr>
            <w:tcW w:w="1276" w:type="dxa"/>
            <w:tcBorders>
              <w:top w:val="single" w:sz="6" w:space="0" w:color="auto"/>
              <w:left w:val="single" w:sz="6" w:space="0" w:color="auto"/>
              <w:bottom w:val="single" w:sz="6" w:space="0" w:color="auto"/>
              <w:right w:val="single" w:sz="6" w:space="0" w:color="auto"/>
            </w:tcBorders>
            <w:vAlign w:val="center"/>
          </w:tcPr>
          <w:p w14:paraId="3D80C4C6" w14:textId="77777777" w:rsidR="00AF5DFE" w:rsidRDefault="00AF5DFE">
            <w:pPr>
              <w:numPr>
                <w:ilvl w:val="12"/>
                <w:numId w:val="0"/>
              </w:numPr>
              <w:jc w:val="center"/>
              <w:rPr>
                <w:sz w:val="18"/>
              </w:rPr>
            </w:pPr>
            <w:r>
              <w:rPr>
                <w:sz w:val="18"/>
              </w:rPr>
              <w:t>16</w:t>
            </w:r>
          </w:p>
        </w:tc>
        <w:tc>
          <w:tcPr>
            <w:tcW w:w="8524" w:type="dxa"/>
            <w:tcBorders>
              <w:top w:val="single" w:sz="6" w:space="0" w:color="auto"/>
              <w:left w:val="single" w:sz="6" w:space="0" w:color="auto"/>
              <w:bottom w:val="single" w:sz="6" w:space="0" w:color="auto"/>
              <w:right w:val="double" w:sz="6" w:space="0" w:color="auto"/>
            </w:tcBorders>
            <w:vAlign w:val="center"/>
          </w:tcPr>
          <w:p w14:paraId="1009BAAC" w14:textId="77777777" w:rsidR="00AF5DFE" w:rsidRDefault="00AF5DFE">
            <w:pPr>
              <w:numPr>
                <w:ilvl w:val="12"/>
                <w:numId w:val="0"/>
              </w:numPr>
              <w:rPr>
                <w:sz w:val="18"/>
              </w:rPr>
            </w:pPr>
            <w:r>
              <w:rPr>
                <w:sz w:val="18"/>
              </w:rPr>
              <w:t>BIC</w:t>
            </w:r>
          </w:p>
        </w:tc>
      </w:tr>
      <w:tr w:rsidR="00AF5DFE" w14:paraId="1F4C50A5" w14:textId="77777777">
        <w:tblPrEx>
          <w:tblCellMar>
            <w:left w:w="99" w:type="dxa"/>
            <w:right w:w="99" w:type="dxa"/>
          </w:tblCellMar>
        </w:tblPrEx>
        <w:trPr>
          <w:gridBefore w:val="1"/>
          <w:wBefore w:w="9" w:type="dxa"/>
          <w:cantSplit/>
        </w:trPr>
        <w:tc>
          <w:tcPr>
            <w:tcW w:w="639" w:type="dxa"/>
            <w:tcBorders>
              <w:top w:val="single" w:sz="12" w:space="0" w:color="auto"/>
              <w:left w:val="double" w:sz="6" w:space="0" w:color="auto"/>
              <w:bottom w:val="single" w:sz="6" w:space="0" w:color="auto"/>
              <w:right w:val="single" w:sz="6" w:space="0" w:color="auto"/>
            </w:tcBorders>
            <w:vAlign w:val="center"/>
          </w:tcPr>
          <w:p w14:paraId="39E5D03D" w14:textId="77777777" w:rsidR="00AF5DFE" w:rsidRDefault="00AF5DFE">
            <w:pPr>
              <w:numPr>
                <w:ilvl w:val="12"/>
                <w:numId w:val="0"/>
              </w:numPr>
              <w:jc w:val="center"/>
              <w:rPr>
                <w:sz w:val="18"/>
              </w:rPr>
            </w:pPr>
            <w:r>
              <w:rPr>
                <w:noProof/>
                <w:sz w:val="18"/>
              </w:rPr>
              <w:sym w:font="Wingdings" w:char="F0E0"/>
            </w:r>
          </w:p>
        </w:tc>
        <w:tc>
          <w:tcPr>
            <w:tcW w:w="541" w:type="dxa"/>
            <w:tcBorders>
              <w:top w:val="single" w:sz="12" w:space="0" w:color="auto"/>
              <w:left w:val="single" w:sz="6" w:space="0" w:color="auto"/>
              <w:bottom w:val="single" w:sz="6" w:space="0" w:color="auto"/>
              <w:right w:val="single" w:sz="6" w:space="0" w:color="auto"/>
            </w:tcBorders>
            <w:vAlign w:val="center"/>
          </w:tcPr>
          <w:p w14:paraId="407286E2" w14:textId="77777777" w:rsidR="00AF5DFE" w:rsidRDefault="00AF5DFE">
            <w:pPr>
              <w:pStyle w:val="Index1"/>
              <w:numPr>
                <w:ilvl w:val="12"/>
                <w:numId w:val="0"/>
              </w:numPr>
              <w:rPr>
                <w:rFonts w:ascii="Arial" w:hAnsi="Arial"/>
                <w:i/>
                <w:sz w:val="18"/>
              </w:rPr>
            </w:pPr>
            <w:r>
              <w:rPr>
                <w:rFonts w:ascii="Arial" w:hAnsi="Arial"/>
                <w:i/>
                <w:sz w:val="18"/>
              </w:rPr>
              <w:t>782</w:t>
            </w:r>
          </w:p>
        </w:tc>
        <w:tc>
          <w:tcPr>
            <w:tcW w:w="2160" w:type="dxa"/>
            <w:gridSpan w:val="2"/>
            <w:tcBorders>
              <w:top w:val="single" w:sz="12" w:space="0" w:color="auto"/>
              <w:left w:val="single" w:sz="6" w:space="0" w:color="auto"/>
              <w:bottom w:val="single" w:sz="6" w:space="0" w:color="auto"/>
              <w:right w:val="single" w:sz="6" w:space="0" w:color="auto"/>
            </w:tcBorders>
            <w:vAlign w:val="center"/>
          </w:tcPr>
          <w:p w14:paraId="04AD53F6" w14:textId="77777777" w:rsidR="00AF5DFE" w:rsidRDefault="00AF5DFE">
            <w:pPr>
              <w:pStyle w:val="Index1"/>
              <w:numPr>
                <w:ilvl w:val="12"/>
                <w:numId w:val="0"/>
              </w:numPr>
              <w:rPr>
                <w:rFonts w:ascii="Arial" w:hAnsi="Arial"/>
                <w:i/>
                <w:sz w:val="18"/>
              </w:rPr>
            </w:pPr>
            <w:r>
              <w:rPr>
                <w:rFonts w:ascii="Arial" w:hAnsi="Arial"/>
                <w:i/>
                <w:color w:val="auto"/>
                <w:sz w:val="18"/>
              </w:rPr>
              <w:t>SettlPartyID</w:t>
            </w:r>
          </w:p>
        </w:tc>
        <w:tc>
          <w:tcPr>
            <w:tcW w:w="1276" w:type="dxa"/>
            <w:tcBorders>
              <w:top w:val="single" w:sz="12" w:space="0" w:color="auto"/>
              <w:left w:val="single" w:sz="6" w:space="0" w:color="auto"/>
              <w:bottom w:val="single" w:sz="6" w:space="0" w:color="auto"/>
              <w:right w:val="single" w:sz="6" w:space="0" w:color="auto"/>
            </w:tcBorders>
            <w:vAlign w:val="center"/>
          </w:tcPr>
          <w:p w14:paraId="087ABF44" w14:textId="77777777" w:rsidR="00AF5DFE" w:rsidRDefault="00AF5DFE">
            <w:pPr>
              <w:numPr>
                <w:ilvl w:val="12"/>
                <w:numId w:val="0"/>
              </w:numPr>
              <w:jc w:val="center"/>
              <w:rPr>
                <w:sz w:val="18"/>
              </w:rPr>
            </w:pPr>
            <w:r>
              <w:rPr>
                <w:sz w:val="18"/>
              </w:rPr>
              <w:t>9427</w:t>
            </w:r>
          </w:p>
        </w:tc>
        <w:tc>
          <w:tcPr>
            <w:tcW w:w="8524" w:type="dxa"/>
            <w:tcBorders>
              <w:top w:val="single" w:sz="12" w:space="0" w:color="auto"/>
              <w:left w:val="single" w:sz="6" w:space="0" w:color="auto"/>
              <w:bottom w:val="single" w:sz="6" w:space="0" w:color="auto"/>
              <w:right w:val="double" w:sz="6" w:space="0" w:color="auto"/>
            </w:tcBorders>
            <w:vAlign w:val="center"/>
          </w:tcPr>
          <w:p w14:paraId="68083E56" w14:textId="77777777" w:rsidR="00AF5DFE" w:rsidRDefault="00AF5DFE">
            <w:pPr>
              <w:numPr>
                <w:ilvl w:val="12"/>
                <w:numId w:val="0"/>
              </w:numPr>
              <w:rPr>
                <w:sz w:val="18"/>
              </w:rPr>
            </w:pPr>
            <w:r>
              <w:rPr>
                <w:sz w:val="18"/>
              </w:rPr>
              <w:t>Broker or broker's custodian’s Kassenverein number</w:t>
            </w:r>
          </w:p>
        </w:tc>
      </w:tr>
      <w:tr w:rsidR="00AF5DFE" w14:paraId="6D7D4C27" w14:textId="77777777">
        <w:tblPrEx>
          <w:tblCellMar>
            <w:left w:w="99" w:type="dxa"/>
            <w:right w:w="99" w:type="dxa"/>
          </w:tblCellMar>
        </w:tblPrEx>
        <w:trPr>
          <w:gridBefore w:val="1"/>
          <w:wBefore w:w="9" w:type="dxa"/>
          <w:cantSplit/>
        </w:trPr>
        <w:tc>
          <w:tcPr>
            <w:tcW w:w="639" w:type="dxa"/>
            <w:tcBorders>
              <w:left w:val="double" w:sz="6" w:space="0" w:color="auto"/>
              <w:bottom w:val="single" w:sz="6" w:space="0" w:color="auto"/>
              <w:right w:val="single" w:sz="6" w:space="0" w:color="auto"/>
            </w:tcBorders>
            <w:vAlign w:val="center"/>
          </w:tcPr>
          <w:p w14:paraId="4DBE96E4" w14:textId="77777777" w:rsidR="00AF5DFE" w:rsidRDefault="00AF5DFE">
            <w:pPr>
              <w:numPr>
                <w:ilvl w:val="12"/>
                <w:numId w:val="0"/>
              </w:numPr>
              <w:jc w:val="center"/>
              <w:rPr>
                <w:sz w:val="18"/>
              </w:rPr>
            </w:pPr>
            <w:r>
              <w:rPr>
                <w:noProof/>
                <w:sz w:val="18"/>
              </w:rPr>
              <w:sym w:font="Wingdings" w:char="F0E0"/>
            </w:r>
          </w:p>
        </w:tc>
        <w:tc>
          <w:tcPr>
            <w:tcW w:w="541" w:type="dxa"/>
            <w:tcBorders>
              <w:left w:val="single" w:sz="6" w:space="0" w:color="auto"/>
              <w:bottom w:val="single" w:sz="6" w:space="0" w:color="auto"/>
              <w:right w:val="single" w:sz="6" w:space="0" w:color="auto"/>
            </w:tcBorders>
            <w:vAlign w:val="center"/>
          </w:tcPr>
          <w:p w14:paraId="23AF9793" w14:textId="77777777" w:rsidR="00AF5DFE" w:rsidRDefault="00AF5DFE">
            <w:pPr>
              <w:pStyle w:val="Index1"/>
              <w:numPr>
                <w:ilvl w:val="12"/>
                <w:numId w:val="0"/>
              </w:numPr>
              <w:rPr>
                <w:rFonts w:ascii="Arial" w:hAnsi="Arial"/>
                <w:i/>
                <w:sz w:val="18"/>
              </w:rPr>
            </w:pPr>
            <w:r>
              <w:rPr>
                <w:rFonts w:ascii="Arial" w:hAnsi="Arial"/>
                <w:i/>
                <w:sz w:val="18"/>
              </w:rPr>
              <w:t>783</w:t>
            </w:r>
          </w:p>
        </w:tc>
        <w:tc>
          <w:tcPr>
            <w:tcW w:w="2160" w:type="dxa"/>
            <w:gridSpan w:val="2"/>
            <w:tcBorders>
              <w:left w:val="single" w:sz="6" w:space="0" w:color="auto"/>
              <w:bottom w:val="single" w:sz="6" w:space="0" w:color="auto"/>
              <w:right w:val="single" w:sz="6" w:space="0" w:color="auto"/>
            </w:tcBorders>
            <w:vAlign w:val="center"/>
          </w:tcPr>
          <w:p w14:paraId="2256A7B7" w14:textId="77777777" w:rsidR="00AF5DFE" w:rsidRDefault="00AF5DFE">
            <w:pPr>
              <w:pStyle w:val="Index1"/>
              <w:numPr>
                <w:ilvl w:val="12"/>
                <w:numId w:val="0"/>
              </w:numPr>
              <w:rPr>
                <w:rFonts w:ascii="Arial" w:hAnsi="Arial"/>
                <w:i/>
                <w:sz w:val="18"/>
              </w:rPr>
            </w:pPr>
            <w:r>
              <w:rPr>
                <w:rFonts w:ascii="Arial" w:hAnsi="Arial"/>
                <w:i/>
                <w:color w:val="auto"/>
                <w:sz w:val="18"/>
              </w:rPr>
              <w:t>SettlPartyIDSource</w:t>
            </w:r>
          </w:p>
        </w:tc>
        <w:tc>
          <w:tcPr>
            <w:tcW w:w="1276" w:type="dxa"/>
            <w:tcBorders>
              <w:left w:val="single" w:sz="6" w:space="0" w:color="auto"/>
              <w:bottom w:val="single" w:sz="6" w:space="0" w:color="auto"/>
              <w:right w:val="single" w:sz="6" w:space="0" w:color="auto"/>
            </w:tcBorders>
            <w:vAlign w:val="center"/>
          </w:tcPr>
          <w:p w14:paraId="716CCBA1" w14:textId="77777777" w:rsidR="00AF5DFE" w:rsidRDefault="00AF5DFE">
            <w:pPr>
              <w:numPr>
                <w:ilvl w:val="12"/>
                <w:numId w:val="0"/>
              </w:numPr>
              <w:jc w:val="center"/>
              <w:rPr>
                <w:sz w:val="18"/>
              </w:rPr>
            </w:pPr>
            <w:r>
              <w:rPr>
                <w:sz w:val="18"/>
              </w:rPr>
              <w:t>H</w:t>
            </w:r>
          </w:p>
        </w:tc>
        <w:tc>
          <w:tcPr>
            <w:tcW w:w="8524" w:type="dxa"/>
            <w:tcBorders>
              <w:left w:val="single" w:sz="6" w:space="0" w:color="auto"/>
              <w:bottom w:val="single" w:sz="6" w:space="0" w:color="auto"/>
              <w:right w:val="double" w:sz="6" w:space="0" w:color="auto"/>
            </w:tcBorders>
            <w:vAlign w:val="center"/>
          </w:tcPr>
          <w:p w14:paraId="75CCC982" w14:textId="77777777" w:rsidR="00AF5DFE" w:rsidRDefault="00AF5DFE">
            <w:pPr>
              <w:numPr>
                <w:ilvl w:val="12"/>
                <w:numId w:val="0"/>
              </w:numPr>
              <w:rPr>
                <w:sz w:val="18"/>
              </w:rPr>
            </w:pPr>
            <w:r>
              <w:rPr>
                <w:sz w:val="18"/>
              </w:rPr>
              <w:t>CSD participant/member code (e.g. Euroclear, DTC, CREST or Kassenverein number) (KV no. in this case)</w:t>
            </w:r>
          </w:p>
          <w:p w14:paraId="4C5B8154" w14:textId="77777777" w:rsidR="00AF5DFE" w:rsidRDefault="00AF5DFE">
            <w:pPr>
              <w:numPr>
                <w:ilvl w:val="12"/>
                <w:numId w:val="0"/>
              </w:numPr>
              <w:rPr>
                <w:sz w:val="18"/>
              </w:rPr>
            </w:pPr>
            <w:r>
              <w:rPr>
                <w:sz w:val="18"/>
              </w:rPr>
              <w:t>As the settlement location here is ‘German domestic’, this identifier is therefore a Kassenverein number</w:t>
            </w:r>
          </w:p>
        </w:tc>
      </w:tr>
      <w:tr w:rsidR="00AF5DFE" w14:paraId="3F72829A" w14:textId="77777777">
        <w:tblPrEx>
          <w:tblCellMar>
            <w:left w:w="99" w:type="dxa"/>
            <w:right w:w="99" w:type="dxa"/>
          </w:tblCellMar>
        </w:tblPrEx>
        <w:trPr>
          <w:gridBefore w:val="1"/>
          <w:wBefore w:w="9" w:type="dxa"/>
          <w:cantSplit/>
        </w:trPr>
        <w:tc>
          <w:tcPr>
            <w:tcW w:w="639" w:type="dxa"/>
            <w:tcBorders>
              <w:left w:val="double" w:sz="6" w:space="0" w:color="auto"/>
              <w:bottom w:val="single" w:sz="6" w:space="0" w:color="auto"/>
              <w:right w:val="single" w:sz="6" w:space="0" w:color="auto"/>
            </w:tcBorders>
            <w:vAlign w:val="center"/>
          </w:tcPr>
          <w:p w14:paraId="7ADF6FCC" w14:textId="77777777" w:rsidR="00AF5DFE" w:rsidRDefault="00AF5DFE">
            <w:pPr>
              <w:numPr>
                <w:ilvl w:val="12"/>
                <w:numId w:val="0"/>
              </w:numPr>
              <w:jc w:val="center"/>
              <w:rPr>
                <w:sz w:val="18"/>
              </w:rPr>
            </w:pPr>
            <w:r>
              <w:rPr>
                <w:noProof/>
                <w:sz w:val="18"/>
              </w:rPr>
              <w:sym w:font="Wingdings" w:char="F0E0"/>
            </w:r>
          </w:p>
        </w:tc>
        <w:tc>
          <w:tcPr>
            <w:tcW w:w="541" w:type="dxa"/>
            <w:tcBorders>
              <w:left w:val="single" w:sz="6" w:space="0" w:color="auto"/>
              <w:bottom w:val="single" w:sz="6" w:space="0" w:color="auto"/>
              <w:right w:val="single" w:sz="6" w:space="0" w:color="auto"/>
            </w:tcBorders>
            <w:vAlign w:val="center"/>
          </w:tcPr>
          <w:p w14:paraId="68D0DA38" w14:textId="77777777" w:rsidR="00AF5DFE" w:rsidRDefault="00AF5DFE">
            <w:pPr>
              <w:pStyle w:val="Index1"/>
              <w:numPr>
                <w:ilvl w:val="12"/>
                <w:numId w:val="0"/>
              </w:numPr>
              <w:rPr>
                <w:rFonts w:ascii="Arial" w:hAnsi="Arial"/>
                <w:i/>
                <w:sz w:val="18"/>
              </w:rPr>
            </w:pPr>
            <w:r>
              <w:rPr>
                <w:rFonts w:ascii="Arial" w:hAnsi="Arial"/>
                <w:i/>
                <w:sz w:val="18"/>
              </w:rPr>
              <w:t>784</w:t>
            </w:r>
          </w:p>
        </w:tc>
        <w:tc>
          <w:tcPr>
            <w:tcW w:w="2160" w:type="dxa"/>
            <w:gridSpan w:val="2"/>
            <w:tcBorders>
              <w:left w:val="single" w:sz="6" w:space="0" w:color="auto"/>
              <w:bottom w:val="single" w:sz="6" w:space="0" w:color="auto"/>
              <w:right w:val="single" w:sz="6" w:space="0" w:color="auto"/>
            </w:tcBorders>
            <w:vAlign w:val="center"/>
          </w:tcPr>
          <w:p w14:paraId="2F5092F3" w14:textId="77777777" w:rsidR="00AF5DFE" w:rsidRDefault="00AF5DFE">
            <w:pPr>
              <w:pStyle w:val="Index1"/>
              <w:numPr>
                <w:ilvl w:val="12"/>
                <w:numId w:val="0"/>
              </w:numPr>
              <w:rPr>
                <w:rFonts w:ascii="Arial" w:hAnsi="Arial"/>
                <w:i/>
                <w:sz w:val="18"/>
              </w:rPr>
            </w:pPr>
            <w:r>
              <w:rPr>
                <w:rFonts w:ascii="Arial" w:hAnsi="Arial"/>
                <w:i/>
                <w:color w:val="auto"/>
                <w:sz w:val="18"/>
              </w:rPr>
              <w:t>SettlPartyRole</w:t>
            </w:r>
          </w:p>
        </w:tc>
        <w:tc>
          <w:tcPr>
            <w:tcW w:w="1276" w:type="dxa"/>
            <w:tcBorders>
              <w:left w:val="single" w:sz="6" w:space="0" w:color="auto"/>
              <w:bottom w:val="single" w:sz="6" w:space="0" w:color="auto"/>
              <w:right w:val="single" w:sz="6" w:space="0" w:color="auto"/>
            </w:tcBorders>
            <w:vAlign w:val="center"/>
          </w:tcPr>
          <w:p w14:paraId="412250BD" w14:textId="77777777" w:rsidR="00AF5DFE" w:rsidRDefault="00AF5DFE">
            <w:pPr>
              <w:numPr>
                <w:ilvl w:val="12"/>
                <w:numId w:val="0"/>
              </w:numPr>
              <w:jc w:val="center"/>
              <w:rPr>
                <w:sz w:val="18"/>
              </w:rPr>
            </w:pPr>
            <w:r>
              <w:rPr>
                <w:sz w:val="18"/>
              </w:rPr>
              <w:t>27 (client) or 28 (custodian)</w:t>
            </w:r>
          </w:p>
        </w:tc>
        <w:tc>
          <w:tcPr>
            <w:tcW w:w="8524" w:type="dxa"/>
            <w:tcBorders>
              <w:left w:val="single" w:sz="6" w:space="0" w:color="auto"/>
              <w:bottom w:val="single" w:sz="6" w:space="0" w:color="auto"/>
              <w:right w:val="double" w:sz="6" w:space="0" w:color="auto"/>
            </w:tcBorders>
            <w:vAlign w:val="center"/>
          </w:tcPr>
          <w:p w14:paraId="5C80420B" w14:textId="77777777" w:rsidR="00AF5DFE" w:rsidRDefault="00AF5DFE">
            <w:pPr>
              <w:numPr>
                <w:ilvl w:val="12"/>
                <w:numId w:val="0"/>
              </w:numPr>
              <w:rPr>
                <w:sz w:val="18"/>
              </w:rPr>
            </w:pPr>
            <w:r>
              <w:rPr>
                <w:sz w:val="18"/>
              </w:rPr>
              <w:t>Deliverer/receiver of securities (or custodian) – maps to SWIFT DECU or RECU (depending on Side)</w:t>
            </w:r>
          </w:p>
        </w:tc>
      </w:tr>
      <w:tr w:rsidR="00AF5DFE" w14:paraId="75A8A036" w14:textId="77777777">
        <w:tblPrEx>
          <w:tblCellMar>
            <w:left w:w="99" w:type="dxa"/>
            <w:right w:w="99" w:type="dxa"/>
          </w:tblCellMar>
        </w:tblPrEx>
        <w:trPr>
          <w:gridBefore w:val="1"/>
          <w:wBefore w:w="9" w:type="dxa"/>
          <w:cantSplit/>
        </w:trPr>
        <w:tc>
          <w:tcPr>
            <w:tcW w:w="639" w:type="dxa"/>
            <w:tcBorders>
              <w:top w:val="single" w:sz="6" w:space="0" w:color="auto"/>
              <w:left w:val="double" w:sz="6" w:space="0" w:color="auto"/>
              <w:bottom w:val="single" w:sz="6" w:space="0" w:color="auto"/>
              <w:right w:val="single" w:sz="6" w:space="0" w:color="auto"/>
            </w:tcBorders>
            <w:vAlign w:val="center"/>
          </w:tcPr>
          <w:p w14:paraId="27092949" w14:textId="77777777" w:rsidR="00AF5DFE" w:rsidRDefault="00AF5DFE">
            <w:pPr>
              <w:numPr>
                <w:ilvl w:val="12"/>
                <w:numId w:val="0"/>
              </w:numPr>
              <w:jc w:val="center"/>
              <w:rPr>
                <w:sz w:val="18"/>
              </w:rPr>
            </w:pPr>
            <w:r>
              <w:rPr>
                <w:noProof/>
                <w:sz w:val="18"/>
              </w:rPr>
              <w:sym w:font="Wingdings" w:char="F0E0"/>
            </w:r>
          </w:p>
        </w:tc>
        <w:tc>
          <w:tcPr>
            <w:tcW w:w="541" w:type="dxa"/>
            <w:tcBorders>
              <w:top w:val="single" w:sz="6" w:space="0" w:color="auto"/>
              <w:left w:val="single" w:sz="6" w:space="0" w:color="auto"/>
              <w:bottom w:val="single" w:sz="6" w:space="0" w:color="auto"/>
              <w:right w:val="single" w:sz="6" w:space="0" w:color="auto"/>
            </w:tcBorders>
            <w:vAlign w:val="center"/>
          </w:tcPr>
          <w:p w14:paraId="2581991B" w14:textId="77777777" w:rsidR="00AF5DFE" w:rsidRDefault="00AF5DFE">
            <w:pPr>
              <w:pStyle w:val="Index1"/>
              <w:numPr>
                <w:ilvl w:val="12"/>
                <w:numId w:val="0"/>
              </w:numPr>
              <w:rPr>
                <w:rFonts w:ascii="Arial" w:hAnsi="Arial"/>
                <w:i/>
                <w:sz w:val="18"/>
              </w:rPr>
            </w:pPr>
            <w:r>
              <w:rPr>
                <w:rFonts w:ascii="Arial" w:hAnsi="Arial"/>
                <w:i/>
                <w:sz w:val="18"/>
              </w:rPr>
              <w:t>801</w:t>
            </w:r>
          </w:p>
        </w:tc>
        <w:tc>
          <w:tcPr>
            <w:tcW w:w="2160" w:type="dxa"/>
            <w:gridSpan w:val="2"/>
            <w:tcBorders>
              <w:top w:val="single" w:sz="6" w:space="0" w:color="auto"/>
              <w:left w:val="single" w:sz="6" w:space="0" w:color="auto"/>
              <w:bottom w:val="single" w:sz="6" w:space="0" w:color="auto"/>
              <w:right w:val="single" w:sz="6" w:space="0" w:color="auto"/>
            </w:tcBorders>
            <w:vAlign w:val="center"/>
          </w:tcPr>
          <w:p w14:paraId="77DB7480" w14:textId="77777777" w:rsidR="00AF5DFE" w:rsidRDefault="00AF5DFE">
            <w:pPr>
              <w:pStyle w:val="Index1"/>
              <w:numPr>
                <w:ilvl w:val="12"/>
                <w:numId w:val="0"/>
              </w:numPr>
              <w:rPr>
                <w:rFonts w:ascii="Arial" w:hAnsi="Arial"/>
                <w:i/>
                <w:sz w:val="18"/>
              </w:rPr>
            </w:pPr>
            <w:r>
              <w:rPr>
                <w:rFonts w:ascii="Arial" w:hAnsi="Arial"/>
                <w:i/>
                <w:color w:val="auto"/>
                <w:sz w:val="18"/>
              </w:rPr>
              <w:t>NoSettlPartySubIDs</w:t>
            </w:r>
          </w:p>
        </w:tc>
        <w:tc>
          <w:tcPr>
            <w:tcW w:w="1276" w:type="dxa"/>
            <w:tcBorders>
              <w:top w:val="single" w:sz="6" w:space="0" w:color="auto"/>
              <w:left w:val="single" w:sz="6" w:space="0" w:color="auto"/>
              <w:bottom w:val="single" w:sz="6" w:space="0" w:color="auto"/>
              <w:right w:val="single" w:sz="6" w:space="0" w:color="auto"/>
            </w:tcBorders>
            <w:vAlign w:val="center"/>
          </w:tcPr>
          <w:p w14:paraId="39114E95" w14:textId="77777777" w:rsidR="00AF5DFE" w:rsidRDefault="00AF5DFE">
            <w:pPr>
              <w:numPr>
                <w:ilvl w:val="12"/>
                <w:numId w:val="0"/>
              </w:numPr>
              <w:jc w:val="center"/>
              <w:rPr>
                <w:sz w:val="18"/>
              </w:rPr>
            </w:pPr>
            <w:r>
              <w:rPr>
                <w:sz w:val="18"/>
              </w:rPr>
              <w:t>1</w:t>
            </w:r>
          </w:p>
        </w:tc>
        <w:tc>
          <w:tcPr>
            <w:tcW w:w="8524" w:type="dxa"/>
            <w:tcBorders>
              <w:top w:val="single" w:sz="6" w:space="0" w:color="auto"/>
              <w:left w:val="single" w:sz="6" w:space="0" w:color="auto"/>
              <w:bottom w:val="single" w:sz="6" w:space="0" w:color="auto"/>
              <w:right w:val="double" w:sz="6" w:space="0" w:color="auto"/>
            </w:tcBorders>
            <w:vAlign w:val="center"/>
          </w:tcPr>
          <w:p w14:paraId="68007C2C" w14:textId="77777777" w:rsidR="00AF5DFE" w:rsidRDefault="00AF5DFE">
            <w:pPr>
              <w:numPr>
                <w:ilvl w:val="12"/>
                <w:numId w:val="0"/>
              </w:numPr>
              <w:rPr>
                <w:sz w:val="18"/>
              </w:rPr>
            </w:pPr>
          </w:p>
        </w:tc>
      </w:tr>
      <w:tr w:rsidR="00AF5DFE" w14:paraId="1197EB67" w14:textId="77777777">
        <w:tblPrEx>
          <w:tblCellMar>
            <w:left w:w="99" w:type="dxa"/>
            <w:right w:w="99" w:type="dxa"/>
          </w:tblCellMar>
        </w:tblPrEx>
        <w:trPr>
          <w:gridBefore w:val="1"/>
          <w:wBefore w:w="9" w:type="dxa"/>
          <w:cantSplit/>
        </w:trPr>
        <w:tc>
          <w:tcPr>
            <w:tcW w:w="639" w:type="dxa"/>
            <w:tcBorders>
              <w:left w:val="double" w:sz="6" w:space="0" w:color="auto"/>
              <w:bottom w:val="single" w:sz="6" w:space="0" w:color="auto"/>
              <w:right w:val="single" w:sz="6" w:space="0" w:color="auto"/>
            </w:tcBorders>
            <w:vAlign w:val="center"/>
          </w:tcPr>
          <w:p w14:paraId="61173DF6" w14:textId="77777777" w:rsidR="00AF5DFE" w:rsidRDefault="00AF5DFE">
            <w:pPr>
              <w:numPr>
                <w:ilvl w:val="12"/>
                <w:numId w:val="0"/>
              </w:numPr>
              <w:jc w:val="center"/>
              <w:rPr>
                <w:sz w:val="18"/>
              </w:rPr>
            </w:pPr>
            <w:r>
              <w:rPr>
                <w:noProof/>
                <w:sz w:val="18"/>
              </w:rPr>
              <w:sym w:font="Wingdings" w:char="F0E0"/>
            </w:r>
          </w:p>
        </w:tc>
        <w:tc>
          <w:tcPr>
            <w:tcW w:w="541" w:type="dxa"/>
            <w:tcBorders>
              <w:left w:val="single" w:sz="6" w:space="0" w:color="auto"/>
              <w:bottom w:val="single" w:sz="6" w:space="0" w:color="auto"/>
              <w:right w:val="single" w:sz="6" w:space="0" w:color="auto"/>
            </w:tcBorders>
            <w:vAlign w:val="center"/>
          </w:tcPr>
          <w:p w14:paraId="53B0FA6E" w14:textId="77777777" w:rsidR="00AF5DFE" w:rsidRDefault="00AF5DFE">
            <w:pPr>
              <w:pStyle w:val="Index1"/>
              <w:numPr>
                <w:ilvl w:val="12"/>
                <w:numId w:val="0"/>
              </w:numPr>
              <w:rPr>
                <w:rFonts w:ascii="Arial" w:hAnsi="Arial"/>
                <w:i/>
                <w:sz w:val="18"/>
              </w:rPr>
            </w:pPr>
            <w:r>
              <w:rPr>
                <w:noProof/>
                <w:sz w:val="18"/>
              </w:rPr>
              <w:sym w:font="Wingdings" w:char="F0E0"/>
            </w:r>
          </w:p>
        </w:tc>
        <w:tc>
          <w:tcPr>
            <w:tcW w:w="622" w:type="dxa"/>
            <w:tcBorders>
              <w:left w:val="single" w:sz="6" w:space="0" w:color="auto"/>
              <w:bottom w:val="single" w:sz="6" w:space="0" w:color="auto"/>
              <w:right w:val="single" w:sz="6" w:space="0" w:color="auto"/>
            </w:tcBorders>
            <w:vAlign w:val="center"/>
          </w:tcPr>
          <w:p w14:paraId="478435A9" w14:textId="77777777" w:rsidR="00AF5DFE" w:rsidRDefault="00AF5DFE">
            <w:pPr>
              <w:pStyle w:val="Index1"/>
              <w:numPr>
                <w:ilvl w:val="12"/>
                <w:numId w:val="0"/>
              </w:numPr>
              <w:rPr>
                <w:rFonts w:ascii="Arial" w:hAnsi="Arial"/>
                <w:i/>
                <w:sz w:val="18"/>
              </w:rPr>
            </w:pPr>
            <w:r>
              <w:rPr>
                <w:rFonts w:ascii="Arial" w:hAnsi="Arial"/>
                <w:i/>
                <w:sz w:val="18"/>
              </w:rPr>
              <w:t>785</w:t>
            </w:r>
          </w:p>
        </w:tc>
        <w:tc>
          <w:tcPr>
            <w:tcW w:w="1538" w:type="dxa"/>
            <w:tcBorders>
              <w:left w:val="single" w:sz="6" w:space="0" w:color="auto"/>
              <w:bottom w:val="single" w:sz="6" w:space="0" w:color="auto"/>
              <w:right w:val="single" w:sz="6" w:space="0" w:color="auto"/>
            </w:tcBorders>
            <w:vAlign w:val="center"/>
          </w:tcPr>
          <w:p w14:paraId="360B7D38" w14:textId="77777777" w:rsidR="00AF5DFE" w:rsidRDefault="00AF5DFE">
            <w:pPr>
              <w:pStyle w:val="Index1"/>
              <w:numPr>
                <w:ilvl w:val="12"/>
                <w:numId w:val="0"/>
              </w:numPr>
              <w:rPr>
                <w:i/>
                <w:sz w:val="18"/>
              </w:rPr>
            </w:pPr>
            <w:r>
              <w:rPr>
                <w:rFonts w:ascii="Arial" w:hAnsi="Arial"/>
                <w:i/>
                <w:color w:val="auto"/>
                <w:sz w:val="18"/>
              </w:rPr>
              <w:t>SettlPartySubID</w:t>
            </w:r>
          </w:p>
        </w:tc>
        <w:tc>
          <w:tcPr>
            <w:tcW w:w="1276" w:type="dxa"/>
            <w:tcBorders>
              <w:left w:val="single" w:sz="6" w:space="0" w:color="auto"/>
              <w:bottom w:val="single" w:sz="6" w:space="0" w:color="auto"/>
              <w:right w:val="single" w:sz="6" w:space="0" w:color="auto"/>
            </w:tcBorders>
            <w:vAlign w:val="center"/>
          </w:tcPr>
          <w:p w14:paraId="71CFAB9A" w14:textId="77777777" w:rsidR="00AF5DFE" w:rsidRDefault="00AF5DFE">
            <w:pPr>
              <w:numPr>
                <w:ilvl w:val="12"/>
                <w:numId w:val="0"/>
              </w:numPr>
              <w:jc w:val="center"/>
              <w:rPr>
                <w:sz w:val="18"/>
              </w:rPr>
            </w:pPr>
            <w:r>
              <w:rPr>
                <w:sz w:val="18"/>
              </w:rPr>
              <w:t>11921500</w:t>
            </w:r>
          </w:p>
        </w:tc>
        <w:tc>
          <w:tcPr>
            <w:tcW w:w="8524" w:type="dxa"/>
            <w:tcBorders>
              <w:left w:val="single" w:sz="6" w:space="0" w:color="auto"/>
              <w:bottom w:val="single" w:sz="6" w:space="0" w:color="auto"/>
              <w:right w:val="double" w:sz="6" w:space="0" w:color="auto"/>
            </w:tcBorders>
            <w:vAlign w:val="center"/>
          </w:tcPr>
          <w:p w14:paraId="46F7201E" w14:textId="77777777" w:rsidR="00AF5DFE" w:rsidRDefault="00AF5DFE">
            <w:pPr>
              <w:numPr>
                <w:ilvl w:val="12"/>
                <w:numId w:val="0"/>
              </w:numPr>
              <w:rPr>
                <w:sz w:val="18"/>
              </w:rPr>
            </w:pPr>
            <w:r>
              <w:rPr>
                <w:sz w:val="18"/>
              </w:rPr>
              <w:t>Securities account number</w:t>
            </w:r>
          </w:p>
        </w:tc>
      </w:tr>
      <w:tr w:rsidR="00AF5DFE" w14:paraId="18A2B60C" w14:textId="77777777">
        <w:tblPrEx>
          <w:tblCellMar>
            <w:left w:w="99" w:type="dxa"/>
            <w:right w:w="99" w:type="dxa"/>
          </w:tblCellMar>
        </w:tblPrEx>
        <w:trPr>
          <w:gridBefore w:val="1"/>
          <w:wBefore w:w="9" w:type="dxa"/>
          <w:cantSplit/>
        </w:trPr>
        <w:tc>
          <w:tcPr>
            <w:tcW w:w="639" w:type="dxa"/>
            <w:tcBorders>
              <w:top w:val="single" w:sz="6" w:space="0" w:color="auto"/>
              <w:left w:val="double" w:sz="6" w:space="0" w:color="auto"/>
              <w:bottom w:val="single" w:sz="6" w:space="0" w:color="auto"/>
              <w:right w:val="single" w:sz="6" w:space="0" w:color="auto"/>
            </w:tcBorders>
            <w:vAlign w:val="center"/>
          </w:tcPr>
          <w:p w14:paraId="0C2E935B" w14:textId="77777777" w:rsidR="00AF5DFE" w:rsidRDefault="00AF5DFE">
            <w:pPr>
              <w:numPr>
                <w:ilvl w:val="12"/>
                <w:numId w:val="0"/>
              </w:numPr>
              <w:jc w:val="center"/>
              <w:rPr>
                <w:sz w:val="18"/>
              </w:rPr>
            </w:pPr>
            <w:r>
              <w:rPr>
                <w:noProof/>
                <w:sz w:val="18"/>
              </w:rPr>
              <w:sym w:font="Wingdings" w:char="F0E0"/>
            </w:r>
          </w:p>
        </w:tc>
        <w:tc>
          <w:tcPr>
            <w:tcW w:w="541" w:type="dxa"/>
            <w:tcBorders>
              <w:top w:val="single" w:sz="6" w:space="0" w:color="auto"/>
              <w:left w:val="single" w:sz="6" w:space="0" w:color="auto"/>
              <w:bottom w:val="single" w:sz="6" w:space="0" w:color="auto"/>
              <w:right w:val="single" w:sz="6" w:space="0" w:color="auto"/>
            </w:tcBorders>
            <w:vAlign w:val="center"/>
          </w:tcPr>
          <w:p w14:paraId="71D7C1BA" w14:textId="77777777" w:rsidR="00AF5DFE" w:rsidRDefault="00AF5DFE">
            <w:pPr>
              <w:pStyle w:val="Index1"/>
              <w:numPr>
                <w:ilvl w:val="12"/>
                <w:numId w:val="0"/>
              </w:numPr>
              <w:rPr>
                <w:rFonts w:ascii="Arial" w:hAnsi="Arial"/>
                <w:i/>
                <w:sz w:val="18"/>
              </w:rPr>
            </w:pPr>
            <w:r>
              <w:rPr>
                <w:noProof/>
                <w:sz w:val="18"/>
              </w:rPr>
              <w:sym w:font="Wingdings" w:char="F0E0"/>
            </w:r>
          </w:p>
        </w:tc>
        <w:tc>
          <w:tcPr>
            <w:tcW w:w="622" w:type="dxa"/>
            <w:tcBorders>
              <w:top w:val="single" w:sz="6" w:space="0" w:color="auto"/>
              <w:left w:val="single" w:sz="6" w:space="0" w:color="auto"/>
              <w:bottom w:val="single" w:sz="6" w:space="0" w:color="auto"/>
              <w:right w:val="single" w:sz="6" w:space="0" w:color="auto"/>
            </w:tcBorders>
            <w:vAlign w:val="center"/>
          </w:tcPr>
          <w:p w14:paraId="7D2FFB32" w14:textId="77777777" w:rsidR="00AF5DFE" w:rsidRDefault="00AF5DFE">
            <w:pPr>
              <w:pStyle w:val="Index1"/>
              <w:numPr>
                <w:ilvl w:val="12"/>
                <w:numId w:val="0"/>
              </w:numPr>
              <w:rPr>
                <w:rFonts w:ascii="Arial" w:hAnsi="Arial"/>
                <w:i/>
                <w:sz w:val="18"/>
              </w:rPr>
            </w:pPr>
            <w:r>
              <w:rPr>
                <w:rFonts w:ascii="Arial" w:hAnsi="Arial"/>
                <w:i/>
                <w:sz w:val="18"/>
              </w:rPr>
              <w:t>786</w:t>
            </w:r>
          </w:p>
        </w:tc>
        <w:tc>
          <w:tcPr>
            <w:tcW w:w="1538" w:type="dxa"/>
            <w:tcBorders>
              <w:top w:val="single" w:sz="6" w:space="0" w:color="auto"/>
              <w:left w:val="single" w:sz="6" w:space="0" w:color="auto"/>
              <w:bottom w:val="single" w:sz="6" w:space="0" w:color="auto"/>
              <w:right w:val="single" w:sz="6" w:space="0" w:color="auto"/>
            </w:tcBorders>
            <w:vAlign w:val="center"/>
          </w:tcPr>
          <w:p w14:paraId="34C4AC78" w14:textId="77777777" w:rsidR="00AF5DFE" w:rsidRDefault="00AF5DFE">
            <w:pPr>
              <w:pStyle w:val="Index1"/>
              <w:numPr>
                <w:ilvl w:val="12"/>
                <w:numId w:val="0"/>
              </w:numPr>
              <w:rPr>
                <w:i/>
                <w:sz w:val="18"/>
              </w:rPr>
            </w:pPr>
            <w:r>
              <w:rPr>
                <w:rFonts w:ascii="Arial" w:hAnsi="Arial"/>
                <w:i/>
                <w:color w:val="auto"/>
                <w:sz w:val="18"/>
              </w:rPr>
              <w:t>SettlPartySubIDType</w:t>
            </w:r>
          </w:p>
        </w:tc>
        <w:tc>
          <w:tcPr>
            <w:tcW w:w="1276" w:type="dxa"/>
            <w:tcBorders>
              <w:top w:val="single" w:sz="6" w:space="0" w:color="auto"/>
              <w:left w:val="single" w:sz="6" w:space="0" w:color="auto"/>
              <w:bottom w:val="single" w:sz="6" w:space="0" w:color="auto"/>
              <w:right w:val="single" w:sz="6" w:space="0" w:color="auto"/>
            </w:tcBorders>
            <w:vAlign w:val="center"/>
          </w:tcPr>
          <w:p w14:paraId="78194272" w14:textId="77777777" w:rsidR="00AF5DFE" w:rsidRDefault="00AF5DFE">
            <w:pPr>
              <w:numPr>
                <w:ilvl w:val="12"/>
                <w:numId w:val="0"/>
              </w:numPr>
              <w:jc w:val="center"/>
              <w:rPr>
                <w:sz w:val="18"/>
              </w:rPr>
            </w:pPr>
            <w:r>
              <w:rPr>
                <w:sz w:val="18"/>
              </w:rPr>
              <w:t>10</w:t>
            </w:r>
          </w:p>
        </w:tc>
        <w:tc>
          <w:tcPr>
            <w:tcW w:w="8524" w:type="dxa"/>
            <w:tcBorders>
              <w:top w:val="single" w:sz="6" w:space="0" w:color="auto"/>
              <w:left w:val="single" w:sz="6" w:space="0" w:color="auto"/>
              <w:bottom w:val="single" w:sz="6" w:space="0" w:color="auto"/>
              <w:right w:val="double" w:sz="6" w:space="0" w:color="auto"/>
            </w:tcBorders>
            <w:vAlign w:val="center"/>
          </w:tcPr>
          <w:p w14:paraId="7C16FADC" w14:textId="77777777" w:rsidR="00AF5DFE" w:rsidRDefault="00AF5DFE">
            <w:pPr>
              <w:numPr>
                <w:ilvl w:val="12"/>
                <w:numId w:val="0"/>
              </w:numPr>
              <w:rPr>
                <w:sz w:val="18"/>
              </w:rPr>
            </w:pPr>
            <w:r>
              <w:rPr>
                <w:sz w:val="18"/>
              </w:rPr>
              <w:t>Securities Account – maps to ISO15022 Tag 97 SAFE (Safekeeping account)</w:t>
            </w:r>
          </w:p>
        </w:tc>
      </w:tr>
      <w:tr w:rsidR="00AF5DFE" w14:paraId="590AE52C" w14:textId="77777777">
        <w:trPr>
          <w:cantSplit/>
        </w:trPr>
        <w:tc>
          <w:tcPr>
            <w:tcW w:w="13149" w:type="dxa"/>
            <w:gridSpan w:val="7"/>
            <w:tcBorders>
              <w:left w:val="double" w:sz="6" w:space="0" w:color="auto"/>
              <w:bottom w:val="double" w:sz="6" w:space="0" w:color="auto"/>
              <w:right w:val="double" w:sz="6" w:space="0" w:color="auto"/>
            </w:tcBorders>
            <w:vAlign w:val="center"/>
          </w:tcPr>
          <w:p w14:paraId="352EA208" w14:textId="77777777" w:rsidR="00AF5DFE" w:rsidRDefault="00AF5DFE">
            <w:pPr>
              <w:numPr>
                <w:ilvl w:val="12"/>
                <w:numId w:val="0"/>
              </w:numPr>
              <w:jc w:val="center"/>
              <w:rPr>
                <w:sz w:val="18"/>
              </w:rPr>
            </w:pPr>
            <w:r>
              <w:rPr>
                <w:sz w:val="18"/>
              </w:rPr>
              <w:t>&lt;/SettlParties&gt;</w:t>
            </w:r>
          </w:p>
        </w:tc>
      </w:tr>
    </w:tbl>
    <w:p w14:paraId="1206A1C7" w14:textId="77777777" w:rsidR="00AF5DFE" w:rsidRDefault="00AF5DFE">
      <w:pPr>
        <w:pStyle w:val="NormalIndent"/>
      </w:pPr>
    </w:p>
    <w:p w14:paraId="23790C23" w14:textId="77777777" w:rsidR="00AF5DFE" w:rsidRDefault="00AF5DFE">
      <w:pPr>
        <w:pStyle w:val="NormalIndent"/>
      </w:pPr>
      <w:r>
        <w:t>SWIFT settlement instruction for an example trade, using settlement instructions derived from the above FIX data:</w:t>
      </w:r>
    </w:p>
    <w:p w14:paraId="75D36112" w14:textId="77777777" w:rsidR="00AF5DFE" w:rsidRDefault="00AF5DFE">
      <w:pPr>
        <w:pStyle w:val="NormalInd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0064"/>
      </w:tblGrid>
      <w:tr w:rsidR="00AF5DFE" w14:paraId="35EBBD66" w14:textId="77777777">
        <w:tc>
          <w:tcPr>
            <w:tcW w:w="3085" w:type="dxa"/>
            <w:tcBorders>
              <w:bottom w:val="nil"/>
            </w:tcBorders>
          </w:tcPr>
          <w:p w14:paraId="493FDEE2" w14:textId="77777777" w:rsidR="00AF5DFE" w:rsidRDefault="00AF5DFE">
            <w:r>
              <w:t>:16R:GENL</w:t>
            </w:r>
            <w:r>
              <w:br/>
              <w:t xml:space="preserve">   :20C::SEME//011204000064001</w:t>
            </w:r>
            <w:r>
              <w:br/>
              <w:t xml:space="preserve">   :23G:NEWM</w:t>
            </w:r>
            <w:r>
              <w:br/>
              <w:t>:16S:GENL</w:t>
            </w:r>
          </w:p>
        </w:tc>
        <w:tc>
          <w:tcPr>
            <w:tcW w:w="10064" w:type="dxa"/>
            <w:tcBorders>
              <w:bottom w:val="nil"/>
            </w:tcBorders>
          </w:tcPr>
          <w:p w14:paraId="32565AF2" w14:textId="77777777" w:rsidR="00AF5DFE" w:rsidRDefault="00AF5DFE"/>
        </w:tc>
      </w:tr>
      <w:tr w:rsidR="00AF5DFE" w14:paraId="3E2150B1" w14:textId="77777777">
        <w:tc>
          <w:tcPr>
            <w:tcW w:w="3085" w:type="dxa"/>
            <w:tcBorders>
              <w:bottom w:val="nil"/>
            </w:tcBorders>
          </w:tcPr>
          <w:p w14:paraId="2FCDB079" w14:textId="77777777" w:rsidR="00AF5DFE" w:rsidRDefault="00AF5DFE">
            <w:r>
              <w:t>:16R:TRADDET</w:t>
            </w:r>
            <w:r>
              <w:br/>
              <w:t xml:space="preserve">   :94B::TRAD//EXCH/XETR</w:t>
            </w:r>
            <w:r>
              <w:br/>
              <w:t xml:space="preserve">   :98A::SETT//20011206</w:t>
            </w:r>
            <w:r>
              <w:br/>
              <w:t xml:space="preserve">   :98A::TRAD//20011204</w:t>
            </w:r>
            <w:r>
              <w:br/>
              <w:t xml:space="preserve">   :35B:ISIN DE0005557508</w:t>
            </w:r>
            <w:r>
              <w:br/>
              <w:t>:16S:TRADDET</w:t>
            </w:r>
          </w:p>
        </w:tc>
        <w:tc>
          <w:tcPr>
            <w:tcW w:w="10064" w:type="dxa"/>
            <w:tcBorders>
              <w:bottom w:val="nil"/>
            </w:tcBorders>
          </w:tcPr>
          <w:p w14:paraId="00F7D133" w14:textId="77777777" w:rsidR="00AF5DFE" w:rsidRDefault="00AF5DFE"/>
        </w:tc>
      </w:tr>
      <w:tr w:rsidR="00AF5DFE" w14:paraId="7AC80876" w14:textId="77777777">
        <w:tc>
          <w:tcPr>
            <w:tcW w:w="3085" w:type="dxa"/>
            <w:tcBorders>
              <w:bottom w:val="nil"/>
            </w:tcBorders>
          </w:tcPr>
          <w:p w14:paraId="1F2174DD" w14:textId="77777777" w:rsidR="00AF5DFE" w:rsidRDefault="00AF5DFE">
            <w:r>
              <w:t>:16R:FIAC</w:t>
            </w:r>
            <w:r>
              <w:br/>
              <w:t xml:space="preserve">   :36B::SETT//UNIT/3000,</w:t>
            </w:r>
            <w:r>
              <w:br/>
              <w:t xml:space="preserve">   :97A::SAFE//11921500</w:t>
            </w:r>
            <w:r>
              <w:br/>
              <w:t>:16S:FIAC</w:t>
            </w:r>
          </w:p>
        </w:tc>
        <w:tc>
          <w:tcPr>
            <w:tcW w:w="10064" w:type="dxa"/>
            <w:tcBorders>
              <w:bottom w:val="nil"/>
            </w:tcBorders>
          </w:tcPr>
          <w:p w14:paraId="618D0A11" w14:textId="77777777" w:rsidR="00AF5DFE" w:rsidRDefault="00AF5DFE">
            <w:r>
              <w:br/>
            </w:r>
            <w:r>
              <w:br/>
              <w:t>Securities account number (taken from third SettlParty in the table above).</w:t>
            </w:r>
          </w:p>
        </w:tc>
      </w:tr>
      <w:tr w:rsidR="00AF5DFE" w14:paraId="616E64E5" w14:textId="77777777">
        <w:tc>
          <w:tcPr>
            <w:tcW w:w="3085" w:type="dxa"/>
            <w:tcBorders>
              <w:bottom w:val="dotted" w:sz="4" w:space="0" w:color="auto"/>
            </w:tcBorders>
          </w:tcPr>
          <w:p w14:paraId="66F99259" w14:textId="77777777" w:rsidR="00AF5DFE" w:rsidRDefault="00AF5DFE">
            <w:r>
              <w:t>:16R:SETDET</w:t>
            </w:r>
          </w:p>
        </w:tc>
        <w:tc>
          <w:tcPr>
            <w:tcW w:w="10064" w:type="dxa"/>
            <w:tcBorders>
              <w:bottom w:val="dotted" w:sz="4" w:space="0" w:color="auto"/>
            </w:tcBorders>
          </w:tcPr>
          <w:p w14:paraId="0F70475D" w14:textId="77777777" w:rsidR="00AF5DFE" w:rsidRDefault="00AF5DFE"/>
        </w:tc>
      </w:tr>
      <w:tr w:rsidR="00AF5DFE" w14:paraId="6C6F918F" w14:textId="77777777">
        <w:tc>
          <w:tcPr>
            <w:tcW w:w="3085" w:type="dxa"/>
            <w:tcBorders>
              <w:top w:val="dotted" w:sz="4" w:space="0" w:color="auto"/>
              <w:bottom w:val="dotted" w:sz="4" w:space="0" w:color="auto"/>
            </w:tcBorders>
          </w:tcPr>
          <w:p w14:paraId="6321822D" w14:textId="77777777" w:rsidR="00AF5DFE" w:rsidRDefault="00AF5DFE">
            <w:r>
              <w:t xml:space="preserve">   :22F::SETR//TRAD</w:t>
            </w:r>
          </w:p>
        </w:tc>
        <w:tc>
          <w:tcPr>
            <w:tcW w:w="10064" w:type="dxa"/>
            <w:tcBorders>
              <w:top w:val="dotted" w:sz="4" w:space="0" w:color="auto"/>
              <w:bottom w:val="dotted" w:sz="4" w:space="0" w:color="auto"/>
            </w:tcBorders>
          </w:tcPr>
          <w:p w14:paraId="178BE226" w14:textId="77777777" w:rsidR="00AF5DFE" w:rsidRDefault="00AF5DFE"/>
        </w:tc>
      </w:tr>
      <w:tr w:rsidR="00AF5DFE" w14:paraId="7CE52938" w14:textId="77777777">
        <w:tc>
          <w:tcPr>
            <w:tcW w:w="3085" w:type="dxa"/>
            <w:tcBorders>
              <w:top w:val="dotted" w:sz="4" w:space="0" w:color="auto"/>
              <w:bottom w:val="nil"/>
            </w:tcBorders>
          </w:tcPr>
          <w:p w14:paraId="0F301F47" w14:textId="77777777" w:rsidR="00AF5DFE" w:rsidRDefault="00AF5DFE">
            <w:r>
              <w:t xml:space="preserve">   :16R:SETPRTY</w:t>
            </w:r>
            <w:r>
              <w:br/>
              <w:t xml:space="preserve">      :95R::DEAG/DAKV/7671</w:t>
            </w:r>
            <w:r>
              <w:br/>
              <w:t xml:space="preserve">   :16S:SETPRTY</w:t>
            </w:r>
          </w:p>
        </w:tc>
        <w:tc>
          <w:tcPr>
            <w:tcW w:w="10064" w:type="dxa"/>
            <w:tcBorders>
              <w:top w:val="dotted" w:sz="4" w:space="0" w:color="auto"/>
              <w:bottom w:val="nil"/>
            </w:tcBorders>
          </w:tcPr>
          <w:p w14:paraId="442C91E0" w14:textId="77777777" w:rsidR="00AF5DFE" w:rsidRDefault="00AF5DFE">
            <w:r>
              <w:t>Agent – the second SettlParty in the table above. The DAKV identifies the number 7671 as being a Kassenverein number and is derived from a combination of this party’s SettlPartyIDSource (H - CSD code) and the SettlPartyID of the settlement agent.</w:t>
            </w:r>
          </w:p>
        </w:tc>
      </w:tr>
      <w:tr w:rsidR="00AF5DFE" w14:paraId="3794AAA6" w14:textId="77777777">
        <w:tc>
          <w:tcPr>
            <w:tcW w:w="3085" w:type="dxa"/>
            <w:tcBorders>
              <w:top w:val="dotted" w:sz="4" w:space="0" w:color="auto"/>
              <w:bottom w:val="nil"/>
            </w:tcBorders>
          </w:tcPr>
          <w:p w14:paraId="7E6B4A4B" w14:textId="77777777" w:rsidR="00AF5DFE" w:rsidRDefault="00AF5DFE">
            <w:r>
              <w:t xml:space="preserve">   :16R:SETPRTY</w:t>
            </w:r>
            <w:r>
              <w:br/>
              <w:t xml:space="preserve">      :95P:PSET//DAKVDEFF</w:t>
            </w:r>
            <w:r>
              <w:br/>
              <w:t xml:space="preserve">   :16S:SETPRTY</w:t>
            </w:r>
          </w:p>
        </w:tc>
        <w:tc>
          <w:tcPr>
            <w:tcW w:w="10064" w:type="dxa"/>
            <w:tcBorders>
              <w:top w:val="dotted" w:sz="4" w:space="0" w:color="auto"/>
              <w:bottom w:val="nil"/>
            </w:tcBorders>
          </w:tcPr>
          <w:p w14:paraId="750E104F" w14:textId="77777777" w:rsidR="00AF5DFE" w:rsidRDefault="00AF5DFE">
            <w:r>
              <w:br/>
              <w:t>Settlement location – the first SettlParty in the table above.</w:t>
            </w:r>
          </w:p>
        </w:tc>
      </w:tr>
      <w:tr w:rsidR="00AF5DFE" w14:paraId="060C0A25" w14:textId="77777777">
        <w:tc>
          <w:tcPr>
            <w:tcW w:w="3085" w:type="dxa"/>
            <w:tcBorders>
              <w:top w:val="dotted" w:sz="4" w:space="0" w:color="auto"/>
              <w:bottom w:val="nil"/>
            </w:tcBorders>
          </w:tcPr>
          <w:p w14:paraId="5D637732" w14:textId="77777777" w:rsidR="00AF5DFE" w:rsidRDefault="00AF5DFE">
            <w:r>
              <w:t xml:space="preserve">   :16R:SETPRTY</w:t>
            </w:r>
            <w:r>
              <w:br/>
              <w:t xml:space="preserve">      :95R::SELL/DAKV/9427</w:t>
            </w:r>
            <w:r>
              <w:br/>
              <w:t xml:space="preserve">   :16S:SETPRTY</w:t>
            </w:r>
          </w:p>
        </w:tc>
        <w:tc>
          <w:tcPr>
            <w:tcW w:w="10064" w:type="dxa"/>
            <w:tcBorders>
              <w:top w:val="dotted" w:sz="4" w:space="0" w:color="auto"/>
              <w:bottom w:val="nil"/>
            </w:tcBorders>
          </w:tcPr>
          <w:p w14:paraId="4BE0B1A6" w14:textId="77777777" w:rsidR="00AF5DFE" w:rsidRDefault="00AF5DFE">
            <w:r>
              <w:br/>
              <w:t>Custodian/client – the third SettlParty in the table above.</w:t>
            </w:r>
          </w:p>
        </w:tc>
      </w:tr>
      <w:tr w:rsidR="00AF5DFE" w14:paraId="7D69CF6E" w14:textId="77777777">
        <w:tc>
          <w:tcPr>
            <w:tcW w:w="3085" w:type="dxa"/>
            <w:tcBorders>
              <w:top w:val="dotted" w:sz="4" w:space="0" w:color="auto"/>
              <w:bottom w:val="nil"/>
            </w:tcBorders>
          </w:tcPr>
          <w:p w14:paraId="16EDE2F1" w14:textId="77777777" w:rsidR="00AF5DFE" w:rsidRDefault="00AF5DFE">
            <w:pPr>
              <w:rPr>
                <w:lang w:val="sv-SE"/>
              </w:rPr>
            </w:pPr>
            <w:r>
              <w:t xml:space="preserve">   </w:t>
            </w:r>
            <w:r>
              <w:rPr>
                <w:lang w:val="sv-SE"/>
              </w:rPr>
              <w:t>:16R:AMT</w:t>
            </w:r>
            <w:r>
              <w:rPr>
                <w:lang w:val="sv-SE"/>
              </w:rPr>
              <w:br/>
              <w:t xml:space="preserve">      :19A::SETT//EUR50700,</w:t>
            </w:r>
            <w:r>
              <w:rPr>
                <w:lang w:val="sv-SE"/>
              </w:rPr>
              <w:br/>
              <w:t xml:space="preserve">   :16S:AMT</w:t>
            </w:r>
          </w:p>
        </w:tc>
        <w:tc>
          <w:tcPr>
            <w:tcW w:w="10064" w:type="dxa"/>
            <w:tcBorders>
              <w:top w:val="dotted" w:sz="4" w:space="0" w:color="auto"/>
              <w:bottom w:val="nil"/>
            </w:tcBorders>
          </w:tcPr>
          <w:p w14:paraId="3F28058D" w14:textId="77777777" w:rsidR="00AF5DFE" w:rsidRDefault="00AF5DFE">
            <w:pPr>
              <w:rPr>
                <w:lang w:val="sv-SE"/>
              </w:rPr>
            </w:pPr>
          </w:p>
        </w:tc>
      </w:tr>
      <w:tr w:rsidR="00AF5DFE" w14:paraId="7647B0E8" w14:textId="77777777">
        <w:tc>
          <w:tcPr>
            <w:tcW w:w="3085" w:type="dxa"/>
            <w:tcBorders>
              <w:top w:val="dotted" w:sz="4" w:space="0" w:color="auto"/>
            </w:tcBorders>
          </w:tcPr>
          <w:p w14:paraId="5F47ADAA" w14:textId="77777777" w:rsidR="00AF5DFE" w:rsidRDefault="00AF5DFE">
            <w:r>
              <w:t>:16S:SETDET</w:t>
            </w:r>
          </w:p>
        </w:tc>
        <w:tc>
          <w:tcPr>
            <w:tcW w:w="10064" w:type="dxa"/>
            <w:tcBorders>
              <w:top w:val="dotted" w:sz="4" w:space="0" w:color="auto"/>
            </w:tcBorders>
          </w:tcPr>
          <w:p w14:paraId="5BDE3297" w14:textId="77777777" w:rsidR="00AF5DFE" w:rsidRDefault="00AF5DFE"/>
        </w:tc>
      </w:tr>
    </w:tbl>
    <w:p w14:paraId="375A9D42" w14:textId="77777777" w:rsidR="00AF5DFE" w:rsidRDefault="00AF5DFE"/>
    <w:p w14:paraId="2A4FB2E3" w14:textId="77777777" w:rsidR="00AF5DFE" w:rsidRDefault="00AF5DFE">
      <w:pPr>
        <w:pStyle w:val="Heading4"/>
      </w:pPr>
      <w:bookmarkStart w:id="5492" w:name="_Toc227925241"/>
      <w:r>
        <w:t>Registration Details &amp; Investor IDs</w:t>
      </w:r>
      <w:bookmarkEnd w:id="5492"/>
    </w:p>
    <w:p w14:paraId="4E8E73FF" w14:textId="77777777" w:rsidR="00AF5DFE" w:rsidRDefault="00AF5DFE">
      <w:pPr>
        <w:pStyle w:val="NormalIndent"/>
      </w:pPr>
      <w:r>
        <w:t>Where registration details (e.g. a broker or agent’s registration number or name) needs to be specified as part of a settlement instruction, this can be done as a SettlPartySubID with SettlPartySubIDType of 11 (registration number) or 14 (registration name) as appropriate. Investor IDs are represented by a completely separate SettlParty with a SettlPartyRole of 5 (investor id).</w:t>
      </w:r>
    </w:p>
    <w:p w14:paraId="4A04ED0E" w14:textId="77777777" w:rsidR="00AF5DFE" w:rsidRDefault="00AF5DFE">
      <w:pPr>
        <w:pStyle w:val="NormalIndent"/>
        <w:rPr>
          <w:color w:val="auto"/>
        </w:rPr>
      </w:pPr>
    </w:p>
    <w:p w14:paraId="3A070FBF" w14:textId="77777777" w:rsidR="00AF5DFE" w:rsidRDefault="00AF5DFE">
      <w:pPr>
        <w:pStyle w:val="Heading4"/>
      </w:pPr>
      <w:bookmarkStart w:id="5493" w:name="_Toc227925242"/>
      <w:r>
        <w:t>Notes on use of Settlement Location (PSET) and Trade Matching</w:t>
      </w:r>
      <w:bookmarkEnd w:id="5493"/>
    </w:p>
    <w:p w14:paraId="3BF3EE2D" w14:textId="77777777" w:rsidR="00AF5DFE" w:rsidRDefault="00AF5DFE">
      <w:pPr>
        <w:pStyle w:val="NormalIndent"/>
      </w:pPr>
      <w:r>
        <w:t>One of the strengths of the FIX 4.4 post-execution process is the ability to enrich messages with PSET or full settlement details. This will allow brokers to match the buy-side’s PSET for “settlement channel compatibility” prior to the confirmation process.  Brokers will compare the PSET on the buy-side’s Allocation Instruction with their default PSET for the security in question and, if the match is not exact, they will use their own proprietary logic to determine whether or not to support a “bridge” between the 2 PSETs. All participants are strongly encouraged to use the BIC for sending PSET information. This matching logic closely mimics that proposed by the GSTPA model and has the advantage of alerting parties to potential settlement issues well before instructions are sent to the market. For similar reasons, buy-side firms are encouraged to include net money calculations on their allocations.</w:t>
      </w:r>
    </w:p>
    <w:p w14:paraId="1804FB62" w14:textId="77777777" w:rsidR="00AF5DFE" w:rsidRDefault="00AF5DFE">
      <w:pPr>
        <w:pStyle w:val="NormalIndent"/>
        <w:rPr>
          <w:color w:val="auto"/>
        </w:rPr>
      </w:pPr>
    </w:p>
    <w:p w14:paraId="122C9993" w14:textId="77777777" w:rsidR="00AF5DFE" w:rsidRDefault="00AF5DFE">
      <w:pPr>
        <w:pStyle w:val="Heading4"/>
      </w:pPr>
      <w:bookmarkStart w:id="5494" w:name="_Toc227925243"/>
      <w:r>
        <w:t>Notes on Relational Integrity and Compatibility with ISO15022</w:t>
      </w:r>
      <w:bookmarkEnd w:id="5494"/>
    </w:p>
    <w:p w14:paraId="540C4E01" w14:textId="77777777" w:rsidR="00AF5DFE" w:rsidRDefault="00AF5DFE">
      <w:pPr>
        <w:pStyle w:val="NormalIndent"/>
      </w:pPr>
      <w:r>
        <w:t xml:space="preserve">The FIX 4.4 post-execution messages have been designed to be compatible with the ISO15022 standard. To ensure that all parties can translate a FIX message into a SWIFT message without ambiguity, it is essential that the information on Allocation Instructions and Confirmations conforms to certain relational integrity rules. This is particularly applicable to the data within the component blocks. The ability to use these blocks to define any number of parties gives considerable flexibility, but there are certain pitfalls. The same </w:t>
      </w:r>
      <w:r>
        <w:rPr>
          <w:i/>
        </w:rPr>
        <w:t>SettlPartyIDRole</w:t>
      </w:r>
      <w:r>
        <w:t xml:space="preserve"> should never repeat within the same &lt;SettlParties&gt; block. For example, this slightly contrived combination would be allowed because even though the values in </w:t>
      </w:r>
      <w:r>
        <w:rPr>
          <w:i/>
        </w:rPr>
        <w:t>SettlPartyID</w:t>
      </w:r>
      <w:r>
        <w:t xml:space="preserve"> and </w:t>
      </w:r>
      <w:r>
        <w:rPr>
          <w:i/>
        </w:rPr>
        <w:t>SettlPartyIDSource</w:t>
      </w:r>
      <w:r>
        <w:t xml:space="preserve"> are identical, the values of tag 784 (784=30 and 783=27) are unique.</w:t>
      </w:r>
    </w:p>
    <w:p w14:paraId="77195FA4" w14:textId="77777777" w:rsidR="00AF5DFE" w:rsidRDefault="00AF5DFE">
      <w:pPr>
        <w:pStyle w:val="NormalIndent"/>
      </w:pPr>
    </w:p>
    <w:tbl>
      <w:tblPr>
        <w:tblW w:w="0" w:type="auto"/>
        <w:tblLayout w:type="fixed"/>
        <w:tblLook w:val="0000" w:firstRow="0" w:lastRow="0" w:firstColumn="0" w:lastColumn="0" w:noHBand="0" w:noVBand="0"/>
      </w:tblPr>
      <w:tblGrid>
        <w:gridCol w:w="10"/>
        <w:gridCol w:w="638"/>
        <w:gridCol w:w="540"/>
        <w:gridCol w:w="2158"/>
        <w:gridCol w:w="1440"/>
        <w:gridCol w:w="4805"/>
      </w:tblGrid>
      <w:tr w:rsidR="00AF5DFE" w14:paraId="28D1BDED" w14:textId="77777777">
        <w:trPr>
          <w:cantSplit/>
        </w:trPr>
        <w:tc>
          <w:tcPr>
            <w:tcW w:w="9591" w:type="dxa"/>
            <w:gridSpan w:val="6"/>
            <w:tcBorders>
              <w:top w:val="double" w:sz="6" w:space="0" w:color="auto"/>
              <w:left w:val="double" w:sz="6" w:space="0" w:color="auto"/>
              <w:bottom w:val="single" w:sz="6" w:space="0" w:color="auto"/>
              <w:right w:val="double" w:sz="6" w:space="0" w:color="auto"/>
            </w:tcBorders>
            <w:vAlign w:val="center"/>
          </w:tcPr>
          <w:p w14:paraId="23770A45" w14:textId="77777777" w:rsidR="00AF5DFE" w:rsidRDefault="00AF5DFE">
            <w:pPr>
              <w:numPr>
                <w:ilvl w:val="12"/>
                <w:numId w:val="0"/>
              </w:numPr>
              <w:jc w:val="center"/>
            </w:pPr>
            <w:r>
              <w:t>&lt;SettlParties&gt;</w:t>
            </w:r>
          </w:p>
        </w:tc>
      </w:tr>
      <w:tr w:rsidR="00AF5DFE" w14:paraId="505567FB" w14:textId="77777777">
        <w:trPr>
          <w:cantSplit/>
        </w:trPr>
        <w:tc>
          <w:tcPr>
            <w:tcW w:w="648" w:type="dxa"/>
            <w:gridSpan w:val="2"/>
            <w:tcBorders>
              <w:top w:val="double" w:sz="6" w:space="0" w:color="auto"/>
              <w:left w:val="double" w:sz="6" w:space="0" w:color="auto"/>
              <w:bottom w:val="double" w:sz="6" w:space="0" w:color="auto"/>
              <w:right w:val="single" w:sz="6" w:space="0" w:color="auto"/>
            </w:tcBorders>
            <w:vAlign w:val="center"/>
          </w:tcPr>
          <w:p w14:paraId="1170042B" w14:textId="77777777" w:rsidR="00AF5DFE" w:rsidRDefault="00AF5DFE">
            <w:pPr>
              <w:numPr>
                <w:ilvl w:val="12"/>
                <w:numId w:val="0"/>
              </w:numPr>
              <w:jc w:val="center"/>
              <w:rPr>
                <w:i/>
                <w:sz w:val="18"/>
              </w:rPr>
            </w:pPr>
            <w:r>
              <w:rPr>
                <w:i/>
                <w:sz w:val="18"/>
              </w:rPr>
              <w:t>Tag</w:t>
            </w:r>
          </w:p>
        </w:tc>
        <w:tc>
          <w:tcPr>
            <w:tcW w:w="2698" w:type="dxa"/>
            <w:gridSpan w:val="2"/>
            <w:tcBorders>
              <w:top w:val="double" w:sz="6" w:space="0" w:color="auto"/>
              <w:left w:val="single" w:sz="6" w:space="0" w:color="auto"/>
              <w:bottom w:val="double" w:sz="6" w:space="0" w:color="auto"/>
              <w:right w:val="single" w:sz="6" w:space="0" w:color="auto"/>
            </w:tcBorders>
            <w:vAlign w:val="center"/>
          </w:tcPr>
          <w:p w14:paraId="115C9BA6" w14:textId="77777777" w:rsidR="00AF5DFE" w:rsidRDefault="00AF5DFE">
            <w:pPr>
              <w:numPr>
                <w:ilvl w:val="12"/>
                <w:numId w:val="0"/>
              </w:numPr>
              <w:rPr>
                <w:i/>
                <w:sz w:val="18"/>
              </w:rPr>
            </w:pPr>
            <w:r>
              <w:rPr>
                <w:i/>
                <w:sz w:val="18"/>
              </w:rPr>
              <w:t>Field Name</w:t>
            </w:r>
          </w:p>
        </w:tc>
        <w:tc>
          <w:tcPr>
            <w:tcW w:w="1440" w:type="dxa"/>
            <w:tcBorders>
              <w:top w:val="double" w:sz="6" w:space="0" w:color="auto"/>
              <w:left w:val="single" w:sz="6" w:space="0" w:color="auto"/>
              <w:bottom w:val="double" w:sz="6" w:space="0" w:color="auto"/>
              <w:right w:val="single" w:sz="6" w:space="0" w:color="auto"/>
            </w:tcBorders>
            <w:vAlign w:val="center"/>
          </w:tcPr>
          <w:p w14:paraId="28CBE15C" w14:textId="77777777" w:rsidR="00AF5DFE" w:rsidRDefault="00AF5DFE">
            <w:pPr>
              <w:numPr>
                <w:ilvl w:val="12"/>
                <w:numId w:val="0"/>
              </w:numPr>
              <w:jc w:val="center"/>
              <w:rPr>
                <w:i/>
                <w:sz w:val="18"/>
              </w:rPr>
            </w:pPr>
            <w:r>
              <w:rPr>
                <w:i/>
                <w:sz w:val="18"/>
              </w:rPr>
              <w:t>Value</w:t>
            </w:r>
          </w:p>
        </w:tc>
        <w:tc>
          <w:tcPr>
            <w:tcW w:w="4805" w:type="dxa"/>
            <w:tcBorders>
              <w:top w:val="double" w:sz="6" w:space="0" w:color="auto"/>
              <w:left w:val="single" w:sz="6" w:space="0" w:color="auto"/>
              <w:bottom w:val="double" w:sz="6" w:space="0" w:color="auto"/>
              <w:right w:val="double" w:sz="6" w:space="0" w:color="auto"/>
            </w:tcBorders>
            <w:vAlign w:val="center"/>
          </w:tcPr>
          <w:p w14:paraId="309146C9" w14:textId="77777777" w:rsidR="00AF5DFE" w:rsidRDefault="00AF5DFE">
            <w:pPr>
              <w:numPr>
                <w:ilvl w:val="12"/>
                <w:numId w:val="0"/>
              </w:numPr>
              <w:rPr>
                <w:i/>
                <w:sz w:val="18"/>
              </w:rPr>
            </w:pPr>
            <w:r>
              <w:rPr>
                <w:i/>
                <w:sz w:val="18"/>
              </w:rPr>
              <w:t>Comments</w:t>
            </w:r>
          </w:p>
        </w:tc>
      </w:tr>
      <w:tr w:rsidR="00AF5DFE" w14:paraId="777E8A24" w14:textId="77777777">
        <w:tblPrEx>
          <w:tblCellMar>
            <w:left w:w="99" w:type="dxa"/>
            <w:right w:w="99" w:type="dxa"/>
          </w:tblCellMar>
        </w:tblPrEx>
        <w:trPr>
          <w:gridBefore w:val="1"/>
          <w:wBefore w:w="10" w:type="dxa"/>
          <w:cantSplit/>
        </w:trPr>
        <w:tc>
          <w:tcPr>
            <w:tcW w:w="638" w:type="dxa"/>
            <w:tcBorders>
              <w:left w:val="double" w:sz="6" w:space="0" w:color="auto"/>
              <w:bottom w:val="single" w:sz="12" w:space="0" w:color="auto"/>
              <w:right w:val="single" w:sz="6" w:space="0" w:color="auto"/>
            </w:tcBorders>
            <w:vAlign w:val="center"/>
          </w:tcPr>
          <w:p w14:paraId="7782F5A7" w14:textId="77777777" w:rsidR="00AF5DFE" w:rsidRDefault="00AF5DFE">
            <w:pPr>
              <w:numPr>
                <w:ilvl w:val="12"/>
                <w:numId w:val="0"/>
              </w:numPr>
              <w:jc w:val="center"/>
              <w:rPr>
                <w:sz w:val="18"/>
              </w:rPr>
            </w:pPr>
            <w:r>
              <w:rPr>
                <w:sz w:val="18"/>
              </w:rPr>
              <w:t>781</w:t>
            </w:r>
          </w:p>
        </w:tc>
        <w:tc>
          <w:tcPr>
            <w:tcW w:w="2698" w:type="dxa"/>
            <w:gridSpan w:val="2"/>
            <w:tcBorders>
              <w:left w:val="single" w:sz="6" w:space="0" w:color="auto"/>
              <w:bottom w:val="single" w:sz="12" w:space="0" w:color="auto"/>
              <w:right w:val="single" w:sz="6" w:space="0" w:color="auto"/>
            </w:tcBorders>
            <w:vAlign w:val="center"/>
          </w:tcPr>
          <w:p w14:paraId="7616EFF7" w14:textId="77777777" w:rsidR="00AF5DFE" w:rsidRDefault="00AF5DFE">
            <w:pPr>
              <w:pStyle w:val="Index1"/>
              <w:numPr>
                <w:ilvl w:val="12"/>
                <w:numId w:val="0"/>
              </w:numPr>
              <w:rPr>
                <w:rFonts w:ascii="Arial" w:hAnsi="Arial"/>
                <w:sz w:val="18"/>
              </w:rPr>
            </w:pPr>
            <w:r>
              <w:rPr>
                <w:rFonts w:ascii="Arial" w:hAnsi="Arial"/>
                <w:color w:val="auto"/>
                <w:sz w:val="18"/>
              </w:rPr>
              <w:t>NoSettlPartyIDs</w:t>
            </w:r>
          </w:p>
        </w:tc>
        <w:tc>
          <w:tcPr>
            <w:tcW w:w="1440" w:type="dxa"/>
            <w:tcBorders>
              <w:left w:val="single" w:sz="6" w:space="0" w:color="auto"/>
              <w:bottom w:val="single" w:sz="12" w:space="0" w:color="auto"/>
              <w:right w:val="single" w:sz="6" w:space="0" w:color="auto"/>
            </w:tcBorders>
            <w:vAlign w:val="center"/>
          </w:tcPr>
          <w:p w14:paraId="6900D0F0" w14:textId="77777777" w:rsidR="00AF5DFE" w:rsidRDefault="00AF5DFE">
            <w:pPr>
              <w:numPr>
                <w:ilvl w:val="12"/>
                <w:numId w:val="0"/>
              </w:numPr>
              <w:jc w:val="center"/>
              <w:rPr>
                <w:sz w:val="18"/>
              </w:rPr>
            </w:pPr>
            <w:r>
              <w:rPr>
                <w:sz w:val="18"/>
              </w:rPr>
              <w:t>2</w:t>
            </w:r>
          </w:p>
        </w:tc>
        <w:tc>
          <w:tcPr>
            <w:tcW w:w="4805" w:type="dxa"/>
            <w:tcBorders>
              <w:left w:val="single" w:sz="6" w:space="0" w:color="auto"/>
              <w:bottom w:val="single" w:sz="12" w:space="0" w:color="auto"/>
              <w:right w:val="double" w:sz="6" w:space="0" w:color="auto"/>
            </w:tcBorders>
            <w:vAlign w:val="center"/>
          </w:tcPr>
          <w:p w14:paraId="5F5C6AEA" w14:textId="77777777" w:rsidR="00AF5DFE" w:rsidRDefault="00AF5DFE">
            <w:pPr>
              <w:numPr>
                <w:ilvl w:val="12"/>
                <w:numId w:val="0"/>
              </w:numPr>
              <w:rPr>
                <w:sz w:val="18"/>
              </w:rPr>
            </w:pPr>
          </w:p>
        </w:tc>
      </w:tr>
      <w:tr w:rsidR="00AF5DFE" w14:paraId="0BAB4D5A" w14:textId="77777777">
        <w:tblPrEx>
          <w:tblCellMar>
            <w:left w:w="99" w:type="dxa"/>
            <w:right w:w="99" w:type="dxa"/>
          </w:tblCellMar>
        </w:tblPrEx>
        <w:trPr>
          <w:gridBefore w:val="1"/>
          <w:wBefore w:w="10" w:type="dxa"/>
          <w:cantSplit/>
        </w:trPr>
        <w:tc>
          <w:tcPr>
            <w:tcW w:w="638" w:type="dxa"/>
            <w:tcBorders>
              <w:top w:val="single" w:sz="12" w:space="0" w:color="auto"/>
              <w:left w:val="double" w:sz="6" w:space="0" w:color="auto"/>
              <w:bottom w:val="single" w:sz="6" w:space="0" w:color="auto"/>
              <w:right w:val="single" w:sz="6" w:space="0" w:color="auto"/>
            </w:tcBorders>
            <w:vAlign w:val="center"/>
          </w:tcPr>
          <w:p w14:paraId="4C867FF0" w14:textId="77777777" w:rsidR="00AF5DFE" w:rsidRDefault="00AF5DFE">
            <w:pPr>
              <w:numPr>
                <w:ilvl w:val="12"/>
                <w:numId w:val="0"/>
              </w:numPr>
              <w:jc w:val="center"/>
              <w:rPr>
                <w:sz w:val="18"/>
              </w:rPr>
            </w:pPr>
            <w:r>
              <w:rPr>
                <w:noProof/>
                <w:sz w:val="18"/>
              </w:rPr>
              <w:sym w:font="Wingdings" w:char="F0E0"/>
            </w:r>
          </w:p>
        </w:tc>
        <w:tc>
          <w:tcPr>
            <w:tcW w:w="540" w:type="dxa"/>
            <w:tcBorders>
              <w:top w:val="single" w:sz="12" w:space="0" w:color="auto"/>
              <w:left w:val="single" w:sz="6" w:space="0" w:color="auto"/>
              <w:bottom w:val="single" w:sz="6" w:space="0" w:color="auto"/>
              <w:right w:val="single" w:sz="6" w:space="0" w:color="auto"/>
            </w:tcBorders>
            <w:vAlign w:val="center"/>
          </w:tcPr>
          <w:p w14:paraId="5EE6F393" w14:textId="77777777" w:rsidR="00AF5DFE" w:rsidRDefault="00AF5DFE">
            <w:pPr>
              <w:pStyle w:val="Index1"/>
              <w:numPr>
                <w:ilvl w:val="12"/>
                <w:numId w:val="0"/>
              </w:numPr>
              <w:rPr>
                <w:rFonts w:ascii="Arial" w:hAnsi="Arial"/>
                <w:i/>
                <w:sz w:val="18"/>
              </w:rPr>
            </w:pPr>
            <w:r>
              <w:rPr>
                <w:rFonts w:ascii="Arial" w:hAnsi="Arial"/>
                <w:i/>
                <w:sz w:val="18"/>
              </w:rPr>
              <w:t>782</w:t>
            </w:r>
          </w:p>
        </w:tc>
        <w:tc>
          <w:tcPr>
            <w:tcW w:w="2158" w:type="dxa"/>
            <w:tcBorders>
              <w:top w:val="single" w:sz="12" w:space="0" w:color="auto"/>
              <w:left w:val="single" w:sz="6" w:space="0" w:color="auto"/>
              <w:bottom w:val="single" w:sz="6" w:space="0" w:color="auto"/>
              <w:right w:val="single" w:sz="6" w:space="0" w:color="auto"/>
            </w:tcBorders>
            <w:vAlign w:val="center"/>
          </w:tcPr>
          <w:p w14:paraId="5D1B42FD" w14:textId="77777777" w:rsidR="00AF5DFE" w:rsidRDefault="00AF5DFE">
            <w:pPr>
              <w:pStyle w:val="Index1"/>
              <w:numPr>
                <w:ilvl w:val="12"/>
                <w:numId w:val="0"/>
              </w:numPr>
              <w:rPr>
                <w:rFonts w:ascii="Arial" w:hAnsi="Arial"/>
                <w:i/>
                <w:sz w:val="18"/>
              </w:rPr>
            </w:pPr>
            <w:r>
              <w:rPr>
                <w:rFonts w:ascii="Arial" w:hAnsi="Arial"/>
                <w:i/>
                <w:color w:val="auto"/>
                <w:sz w:val="18"/>
              </w:rPr>
              <w:t>SettlPartyID</w:t>
            </w:r>
          </w:p>
        </w:tc>
        <w:tc>
          <w:tcPr>
            <w:tcW w:w="1440" w:type="dxa"/>
            <w:tcBorders>
              <w:top w:val="single" w:sz="12" w:space="0" w:color="auto"/>
              <w:left w:val="single" w:sz="6" w:space="0" w:color="auto"/>
              <w:bottom w:val="single" w:sz="6" w:space="0" w:color="auto"/>
              <w:right w:val="single" w:sz="6" w:space="0" w:color="auto"/>
            </w:tcBorders>
            <w:vAlign w:val="center"/>
          </w:tcPr>
          <w:p w14:paraId="79E5D606" w14:textId="77777777" w:rsidR="00AF5DFE" w:rsidRDefault="00AF5DFE">
            <w:pPr>
              <w:numPr>
                <w:ilvl w:val="12"/>
                <w:numId w:val="0"/>
              </w:numPr>
              <w:jc w:val="center"/>
              <w:rPr>
                <w:sz w:val="18"/>
              </w:rPr>
            </w:pPr>
            <w:r>
              <w:rPr>
                <w:sz w:val="18"/>
              </w:rPr>
              <w:t>CITIGB21XXX</w:t>
            </w:r>
          </w:p>
        </w:tc>
        <w:tc>
          <w:tcPr>
            <w:tcW w:w="4805" w:type="dxa"/>
            <w:tcBorders>
              <w:top w:val="single" w:sz="12" w:space="0" w:color="auto"/>
              <w:left w:val="single" w:sz="6" w:space="0" w:color="auto"/>
              <w:bottom w:val="single" w:sz="6" w:space="0" w:color="auto"/>
              <w:right w:val="double" w:sz="6" w:space="0" w:color="auto"/>
            </w:tcBorders>
            <w:vAlign w:val="center"/>
          </w:tcPr>
          <w:p w14:paraId="01509686" w14:textId="77777777" w:rsidR="00AF5DFE" w:rsidRDefault="00AF5DFE">
            <w:pPr>
              <w:numPr>
                <w:ilvl w:val="12"/>
                <w:numId w:val="0"/>
              </w:numPr>
              <w:rPr>
                <w:sz w:val="18"/>
              </w:rPr>
            </w:pPr>
          </w:p>
        </w:tc>
      </w:tr>
      <w:tr w:rsidR="00AF5DFE" w14:paraId="2E34BC39" w14:textId="77777777">
        <w:tblPrEx>
          <w:tblCellMar>
            <w:left w:w="99" w:type="dxa"/>
            <w:right w:w="99" w:type="dxa"/>
          </w:tblCellMar>
        </w:tblPrEx>
        <w:trPr>
          <w:gridBefore w:val="1"/>
          <w:wBefore w:w="10" w:type="dxa"/>
          <w:cantSplit/>
        </w:trPr>
        <w:tc>
          <w:tcPr>
            <w:tcW w:w="638" w:type="dxa"/>
            <w:tcBorders>
              <w:top w:val="single" w:sz="6" w:space="0" w:color="auto"/>
              <w:left w:val="double" w:sz="6" w:space="0" w:color="auto"/>
              <w:bottom w:val="single" w:sz="6" w:space="0" w:color="auto"/>
              <w:right w:val="single" w:sz="6" w:space="0" w:color="auto"/>
            </w:tcBorders>
            <w:vAlign w:val="center"/>
          </w:tcPr>
          <w:p w14:paraId="45C331CA" w14:textId="77777777" w:rsidR="00AF5DFE" w:rsidRDefault="00AF5DFE">
            <w:pPr>
              <w:numPr>
                <w:ilvl w:val="12"/>
                <w:numId w:val="0"/>
              </w:numPr>
              <w:jc w:val="center"/>
              <w:rPr>
                <w:sz w:val="18"/>
              </w:rPr>
            </w:pPr>
            <w:r>
              <w:rPr>
                <w:noProof/>
                <w:sz w:val="18"/>
              </w:rPr>
              <w:sym w:font="Wingdings" w:char="F0E0"/>
            </w:r>
          </w:p>
        </w:tc>
        <w:tc>
          <w:tcPr>
            <w:tcW w:w="540" w:type="dxa"/>
            <w:tcBorders>
              <w:top w:val="single" w:sz="6" w:space="0" w:color="auto"/>
              <w:left w:val="single" w:sz="6" w:space="0" w:color="auto"/>
              <w:bottom w:val="single" w:sz="6" w:space="0" w:color="auto"/>
              <w:right w:val="single" w:sz="6" w:space="0" w:color="auto"/>
            </w:tcBorders>
            <w:vAlign w:val="center"/>
          </w:tcPr>
          <w:p w14:paraId="6C59EB48" w14:textId="77777777" w:rsidR="00AF5DFE" w:rsidRDefault="00AF5DFE">
            <w:pPr>
              <w:pStyle w:val="Index1"/>
              <w:numPr>
                <w:ilvl w:val="12"/>
                <w:numId w:val="0"/>
              </w:numPr>
              <w:rPr>
                <w:rFonts w:ascii="Arial" w:hAnsi="Arial"/>
                <w:i/>
                <w:sz w:val="18"/>
              </w:rPr>
            </w:pPr>
            <w:r>
              <w:rPr>
                <w:rFonts w:ascii="Arial" w:hAnsi="Arial"/>
                <w:i/>
                <w:sz w:val="18"/>
              </w:rPr>
              <w:t>783</w:t>
            </w:r>
          </w:p>
        </w:tc>
        <w:tc>
          <w:tcPr>
            <w:tcW w:w="2158" w:type="dxa"/>
            <w:tcBorders>
              <w:top w:val="single" w:sz="6" w:space="0" w:color="auto"/>
              <w:left w:val="single" w:sz="6" w:space="0" w:color="auto"/>
              <w:bottom w:val="single" w:sz="6" w:space="0" w:color="auto"/>
              <w:right w:val="single" w:sz="6" w:space="0" w:color="auto"/>
            </w:tcBorders>
            <w:vAlign w:val="center"/>
          </w:tcPr>
          <w:p w14:paraId="50A42A08" w14:textId="77777777" w:rsidR="00AF5DFE" w:rsidRDefault="00AF5DFE">
            <w:pPr>
              <w:pStyle w:val="Index1"/>
              <w:numPr>
                <w:ilvl w:val="12"/>
                <w:numId w:val="0"/>
              </w:numPr>
              <w:rPr>
                <w:rFonts w:ascii="Arial" w:hAnsi="Arial"/>
                <w:i/>
                <w:sz w:val="18"/>
              </w:rPr>
            </w:pPr>
            <w:r>
              <w:rPr>
                <w:rFonts w:ascii="Arial" w:hAnsi="Arial"/>
                <w:i/>
                <w:color w:val="auto"/>
                <w:sz w:val="18"/>
              </w:rPr>
              <w:t>SettlPartyIDSource</w:t>
            </w:r>
          </w:p>
        </w:tc>
        <w:tc>
          <w:tcPr>
            <w:tcW w:w="1440" w:type="dxa"/>
            <w:tcBorders>
              <w:top w:val="single" w:sz="6" w:space="0" w:color="auto"/>
              <w:left w:val="single" w:sz="6" w:space="0" w:color="auto"/>
              <w:bottom w:val="single" w:sz="6" w:space="0" w:color="auto"/>
              <w:right w:val="single" w:sz="6" w:space="0" w:color="auto"/>
            </w:tcBorders>
            <w:vAlign w:val="center"/>
          </w:tcPr>
          <w:p w14:paraId="44ED5EEE" w14:textId="77777777" w:rsidR="00AF5DFE" w:rsidRDefault="00AF5DFE">
            <w:pPr>
              <w:numPr>
                <w:ilvl w:val="12"/>
                <w:numId w:val="0"/>
              </w:numPr>
              <w:jc w:val="center"/>
              <w:rPr>
                <w:b/>
                <w:sz w:val="18"/>
              </w:rPr>
            </w:pPr>
            <w:r>
              <w:rPr>
                <w:b/>
                <w:sz w:val="18"/>
              </w:rPr>
              <w:t>B</w:t>
            </w:r>
          </w:p>
        </w:tc>
        <w:tc>
          <w:tcPr>
            <w:tcW w:w="4805" w:type="dxa"/>
            <w:tcBorders>
              <w:top w:val="single" w:sz="6" w:space="0" w:color="auto"/>
              <w:left w:val="single" w:sz="6" w:space="0" w:color="auto"/>
              <w:bottom w:val="single" w:sz="6" w:space="0" w:color="auto"/>
              <w:right w:val="double" w:sz="6" w:space="0" w:color="auto"/>
            </w:tcBorders>
            <w:vAlign w:val="center"/>
          </w:tcPr>
          <w:p w14:paraId="615FAB1F" w14:textId="77777777" w:rsidR="00AF5DFE" w:rsidRDefault="00AF5DFE">
            <w:pPr>
              <w:numPr>
                <w:ilvl w:val="12"/>
                <w:numId w:val="0"/>
              </w:numPr>
              <w:rPr>
                <w:sz w:val="18"/>
              </w:rPr>
            </w:pPr>
            <w:r>
              <w:rPr>
                <w:sz w:val="18"/>
              </w:rPr>
              <w:t>BIC</w:t>
            </w:r>
          </w:p>
        </w:tc>
      </w:tr>
      <w:tr w:rsidR="00AF5DFE" w14:paraId="118356E1" w14:textId="77777777">
        <w:tblPrEx>
          <w:tblCellMar>
            <w:left w:w="99" w:type="dxa"/>
            <w:right w:w="99" w:type="dxa"/>
          </w:tblCellMar>
        </w:tblPrEx>
        <w:trPr>
          <w:gridBefore w:val="1"/>
          <w:wBefore w:w="10" w:type="dxa"/>
          <w:cantSplit/>
        </w:trPr>
        <w:tc>
          <w:tcPr>
            <w:tcW w:w="638" w:type="dxa"/>
            <w:tcBorders>
              <w:top w:val="single" w:sz="6" w:space="0" w:color="auto"/>
              <w:left w:val="double" w:sz="6" w:space="0" w:color="auto"/>
              <w:bottom w:val="single" w:sz="6" w:space="0" w:color="auto"/>
              <w:right w:val="single" w:sz="6" w:space="0" w:color="auto"/>
            </w:tcBorders>
            <w:vAlign w:val="center"/>
          </w:tcPr>
          <w:p w14:paraId="3825A921" w14:textId="77777777" w:rsidR="00AF5DFE" w:rsidRDefault="00AF5DFE">
            <w:pPr>
              <w:numPr>
                <w:ilvl w:val="12"/>
                <w:numId w:val="0"/>
              </w:numPr>
              <w:jc w:val="center"/>
              <w:rPr>
                <w:sz w:val="18"/>
              </w:rPr>
            </w:pPr>
            <w:r>
              <w:rPr>
                <w:noProof/>
                <w:sz w:val="18"/>
              </w:rPr>
              <w:sym w:font="Wingdings" w:char="F0E0"/>
            </w:r>
          </w:p>
        </w:tc>
        <w:tc>
          <w:tcPr>
            <w:tcW w:w="540" w:type="dxa"/>
            <w:tcBorders>
              <w:top w:val="single" w:sz="6" w:space="0" w:color="auto"/>
              <w:left w:val="single" w:sz="6" w:space="0" w:color="auto"/>
              <w:bottom w:val="single" w:sz="6" w:space="0" w:color="auto"/>
              <w:right w:val="single" w:sz="6" w:space="0" w:color="auto"/>
            </w:tcBorders>
            <w:vAlign w:val="center"/>
          </w:tcPr>
          <w:p w14:paraId="17D62956" w14:textId="77777777" w:rsidR="00AF5DFE" w:rsidRDefault="00AF5DFE">
            <w:pPr>
              <w:pStyle w:val="Index1"/>
              <w:numPr>
                <w:ilvl w:val="12"/>
                <w:numId w:val="0"/>
              </w:numPr>
              <w:rPr>
                <w:rFonts w:ascii="Arial" w:hAnsi="Arial"/>
                <w:i/>
                <w:sz w:val="18"/>
              </w:rPr>
            </w:pPr>
            <w:r>
              <w:rPr>
                <w:rFonts w:ascii="Arial" w:hAnsi="Arial"/>
                <w:i/>
                <w:sz w:val="18"/>
              </w:rPr>
              <w:t>784</w:t>
            </w:r>
          </w:p>
        </w:tc>
        <w:tc>
          <w:tcPr>
            <w:tcW w:w="2158" w:type="dxa"/>
            <w:tcBorders>
              <w:top w:val="single" w:sz="6" w:space="0" w:color="auto"/>
              <w:left w:val="single" w:sz="6" w:space="0" w:color="auto"/>
              <w:bottom w:val="single" w:sz="6" w:space="0" w:color="auto"/>
              <w:right w:val="single" w:sz="6" w:space="0" w:color="auto"/>
            </w:tcBorders>
            <w:vAlign w:val="center"/>
          </w:tcPr>
          <w:p w14:paraId="0DFC93A0" w14:textId="77777777" w:rsidR="00AF5DFE" w:rsidRDefault="00AF5DFE">
            <w:pPr>
              <w:pStyle w:val="Index1"/>
              <w:numPr>
                <w:ilvl w:val="12"/>
                <w:numId w:val="0"/>
              </w:numPr>
              <w:rPr>
                <w:rFonts w:ascii="Arial" w:hAnsi="Arial"/>
                <w:i/>
                <w:sz w:val="18"/>
              </w:rPr>
            </w:pPr>
            <w:r>
              <w:rPr>
                <w:rFonts w:ascii="Arial" w:hAnsi="Arial"/>
                <w:i/>
                <w:color w:val="auto"/>
                <w:sz w:val="18"/>
              </w:rPr>
              <w:t>SettlPartyRole</w:t>
            </w:r>
          </w:p>
        </w:tc>
        <w:tc>
          <w:tcPr>
            <w:tcW w:w="1440" w:type="dxa"/>
            <w:tcBorders>
              <w:top w:val="single" w:sz="6" w:space="0" w:color="auto"/>
              <w:left w:val="single" w:sz="6" w:space="0" w:color="auto"/>
              <w:bottom w:val="single" w:sz="6" w:space="0" w:color="auto"/>
              <w:right w:val="single" w:sz="6" w:space="0" w:color="auto"/>
            </w:tcBorders>
            <w:vAlign w:val="center"/>
          </w:tcPr>
          <w:p w14:paraId="2DB80A43" w14:textId="77777777" w:rsidR="00AF5DFE" w:rsidRDefault="00AF5DFE">
            <w:pPr>
              <w:numPr>
                <w:ilvl w:val="12"/>
                <w:numId w:val="0"/>
              </w:numPr>
              <w:jc w:val="center"/>
              <w:rPr>
                <w:b/>
                <w:sz w:val="18"/>
              </w:rPr>
            </w:pPr>
            <w:r>
              <w:rPr>
                <w:b/>
                <w:sz w:val="18"/>
              </w:rPr>
              <w:t>30</w:t>
            </w:r>
          </w:p>
        </w:tc>
        <w:tc>
          <w:tcPr>
            <w:tcW w:w="4805" w:type="dxa"/>
            <w:tcBorders>
              <w:top w:val="single" w:sz="6" w:space="0" w:color="auto"/>
              <w:left w:val="single" w:sz="6" w:space="0" w:color="auto"/>
              <w:bottom w:val="single" w:sz="6" w:space="0" w:color="auto"/>
              <w:right w:val="double" w:sz="6" w:space="0" w:color="auto"/>
            </w:tcBorders>
            <w:vAlign w:val="center"/>
          </w:tcPr>
          <w:p w14:paraId="086E7B78" w14:textId="77777777" w:rsidR="00AF5DFE" w:rsidRDefault="00AF5DFE">
            <w:pPr>
              <w:numPr>
                <w:ilvl w:val="12"/>
                <w:numId w:val="0"/>
              </w:numPr>
              <w:rPr>
                <w:sz w:val="18"/>
              </w:rPr>
            </w:pPr>
            <w:r>
              <w:rPr>
                <w:sz w:val="18"/>
              </w:rPr>
              <w:t>Agent</w:t>
            </w:r>
          </w:p>
        </w:tc>
      </w:tr>
      <w:tr w:rsidR="00AF5DFE" w14:paraId="30F41961" w14:textId="77777777">
        <w:tblPrEx>
          <w:tblCellMar>
            <w:left w:w="99" w:type="dxa"/>
            <w:right w:w="99" w:type="dxa"/>
          </w:tblCellMar>
        </w:tblPrEx>
        <w:trPr>
          <w:gridBefore w:val="1"/>
          <w:wBefore w:w="10" w:type="dxa"/>
          <w:cantSplit/>
        </w:trPr>
        <w:tc>
          <w:tcPr>
            <w:tcW w:w="638" w:type="dxa"/>
            <w:tcBorders>
              <w:top w:val="single" w:sz="12" w:space="0" w:color="auto"/>
              <w:left w:val="double" w:sz="6" w:space="0" w:color="auto"/>
              <w:bottom w:val="single" w:sz="6" w:space="0" w:color="auto"/>
              <w:right w:val="single" w:sz="6" w:space="0" w:color="auto"/>
            </w:tcBorders>
            <w:vAlign w:val="center"/>
          </w:tcPr>
          <w:p w14:paraId="76A8B6A0" w14:textId="77777777" w:rsidR="00AF5DFE" w:rsidRDefault="00AF5DFE">
            <w:pPr>
              <w:numPr>
                <w:ilvl w:val="12"/>
                <w:numId w:val="0"/>
              </w:numPr>
              <w:jc w:val="center"/>
              <w:rPr>
                <w:sz w:val="18"/>
              </w:rPr>
            </w:pPr>
            <w:r>
              <w:rPr>
                <w:noProof/>
                <w:sz w:val="18"/>
              </w:rPr>
              <w:sym w:font="Wingdings" w:char="F0E0"/>
            </w:r>
          </w:p>
        </w:tc>
        <w:tc>
          <w:tcPr>
            <w:tcW w:w="540" w:type="dxa"/>
            <w:tcBorders>
              <w:top w:val="single" w:sz="12" w:space="0" w:color="auto"/>
              <w:left w:val="single" w:sz="6" w:space="0" w:color="auto"/>
              <w:bottom w:val="single" w:sz="6" w:space="0" w:color="auto"/>
              <w:right w:val="single" w:sz="6" w:space="0" w:color="auto"/>
            </w:tcBorders>
            <w:vAlign w:val="center"/>
          </w:tcPr>
          <w:p w14:paraId="4172FD81" w14:textId="77777777" w:rsidR="00AF5DFE" w:rsidRDefault="00AF5DFE">
            <w:pPr>
              <w:pStyle w:val="Index1"/>
              <w:numPr>
                <w:ilvl w:val="12"/>
                <w:numId w:val="0"/>
              </w:numPr>
              <w:rPr>
                <w:rFonts w:ascii="Arial" w:hAnsi="Arial"/>
                <w:i/>
                <w:sz w:val="18"/>
              </w:rPr>
            </w:pPr>
            <w:r>
              <w:rPr>
                <w:rFonts w:ascii="Arial" w:hAnsi="Arial"/>
                <w:i/>
                <w:sz w:val="18"/>
              </w:rPr>
              <w:t>782</w:t>
            </w:r>
          </w:p>
        </w:tc>
        <w:tc>
          <w:tcPr>
            <w:tcW w:w="2158" w:type="dxa"/>
            <w:tcBorders>
              <w:top w:val="single" w:sz="12" w:space="0" w:color="auto"/>
              <w:left w:val="single" w:sz="6" w:space="0" w:color="auto"/>
              <w:bottom w:val="single" w:sz="6" w:space="0" w:color="auto"/>
              <w:right w:val="single" w:sz="6" w:space="0" w:color="auto"/>
            </w:tcBorders>
            <w:vAlign w:val="center"/>
          </w:tcPr>
          <w:p w14:paraId="73740E8F" w14:textId="77777777" w:rsidR="00AF5DFE" w:rsidRDefault="00AF5DFE">
            <w:pPr>
              <w:pStyle w:val="Index1"/>
              <w:numPr>
                <w:ilvl w:val="12"/>
                <w:numId w:val="0"/>
              </w:numPr>
              <w:rPr>
                <w:rFonts w:ascii="Arial" w:hAnsi="Arial"/>
                <w:i/>
                <w:sz w:val="18"/>
              </w:rPr>
            </w:pPr>
            <w:r>
              <w:rPr>
                <w:rFonts w:ascii="Arial" w:hAnsi="Arial"/>
                <w:i/>
                <w:color w:val="auto"/>
                <w:sz w:val="18"/>
              </w:rPr>
              <w:t>SettlPartyID</w:t>
            </w:r>
          </w:p>
        </w:tc>
        <w:tc>
          <w:tcPr>
            <w:tcW w:w="1440" w:type="dxa"/>
            <w:tcBorders>
              <w:top w:val="single" w:sz="12" w:space="0" w:color="auto"/>
              <w:left w:val="single" w:sz="6" w:space="0" w:color="auto"/>
              <w:bottom w:val="single" w:sz="6" w:space="0" w:color="auto"/>
              <w:right w:val="single" w:sz="6" w:space="0" w:color="auto"/>
            </w:tcBorders>
            <w:vAlign w:val="center"/>
          </w:tcPr>
          <w:p w14:paraId="465F75D7" w14:textId="77777777" w:rsidR="00AF5DFE" w:rsidRDefault="00AF5DFE">
            <w:pPr>
              <w:numPr>
                <w:ilvl w:val="12"/>
                <w:numId w:val="0"/>
              </w:numPr>
              <w:jc w:val="center"/>
              <w:rPr>
                <w:sz w:val="18"/>
              </w:rPr>
            </w:pPr>
            <w:r>
              <w:rPr>
                <w:sz w:val="18"/>
              </w:rPr>
              <w:t>CITIGB21XXX</w:t>
            </w:r>
          </w:p>
        </w:tc>
        <w:tc>
          <w:tcPr>
            <w:tcW w:w="4805" w:type="dxa"/>
            <w:tcBorders>
              <w:top w:val="single" w:sz="12" w:space="0" w:color="auto"/>
              <w:left w:val="single" w:sz="6" w:space="0" w:color="auto"/>
              <w:bottom w:val="single" w:sz="6" w:space="0" w:color="auto"/>
              <w:right w:val="double" w:sz="6" w:space="0" w:color="auto"/>
            </w:tcBorders>
            <w:vAlign w:val="center"/>
          </w:tcPr>
          <w:p w14:paraId="5738968A" w14:textId="77777777" w:rsidR="00AF5DFE" w:rsidRDefault="00AF5DFE">
            <w:pPr>
              <w:numPr>
                <w:ilvl w:val="12"/>
                <w:numId w:val="0"/>
              </w:numPr>
              <w:rPr>
                <w:sz w:val="18"/>
              </w:rPr>
            </w:pPr>
          </w:p>
        </w:tc>
      </w:tr>
      <w:tr w:rsidR="00AF5DFE" w14:paraId="44DD5591" w14:textId="77777777">
        <w:tblPrEx>
          <w:tblCellMar>
            <w:left w:w="99" w:type="dxa"/>
            <w:right w:w="99" w:type="dxa"/>
          </w:tblCellMar>
        </w:tblPrEx>
        <w:trPr>
          <w:gridBefore w:val="1"/>
          <w:wBefore w:w="10" w:type="dxa"/>
          <w:cantSplit/>
        </w:trPr>
        <w:tc>
          <w:tcPr>
            <w:tcW w:w="638" w:type="dxa"/>
            <w:tcBorders>
              <w:left w:val="double" w:sz="6" w:space="0" w:color="auto"/>
              <w:bottom w:val="single" w:sz="6" w:space="0" w:color="auto"/>
              <w:right w:val="single" w:sz="6" w:space="0" w:color="auto"/>
            </w:tcBorders>
            <w:vAlign w:val="center"/>
          </w:tcPr>
          <w:p w14:paraId="1F7E71A3" w14:textId="77777777" w:rsidR="00AF5DFE" w:rsidRDefault="00AF5DFE">
            <w:pPr>
              <w:numPr>
                <w:ilvl w:val="12"/>
                <w:numId w:val="0"/>
              </w:numPr>
              <w:jc w:val="center"/>
              <w:rPr>
                <w:sz w:val="18"/>
              </w:rPr>
            </w:pPr>
            <w:r>
              <w:rPr>
                <w:noProof/>
                <w:sz w:val="18"/>
              </w:rPr>
              <w:sym w:font="Wingdings" w:char="F0E0"/>
            </w:r>
          </w:p>
        </w:tc>
        <w:tc>
          <w:tcPr>
            <w:tcW w:w="540" w:type="dxa"/>
            <w:tcBorders>
              <w:left w:val="single" w:sz="6" w:space="0" w:color="auto"/>
              <w:bottom w:val="single" w:sz="6" w:space="0" w:color="auto"/>
              <w:right w:val="single" w:sz="6" w:space="0" w:color="auto"/>
            </w:tcBorders>
            <w:vAlign w:val="center"/>
          </w:tcPr>
          <w:p w14:paraId="50DA340F" w14:textId="77777777" w:rsidR="00AF5DFE" w:rsidRDefault="00AF5DFE">
            <w:pPr>
              <w:pStyle w:val="Index1"/>
              <w:numPr>
                <w:ilvl w:val="12"/>
                <w:numId w:val="0"/>
              </w:numPr>
              <w:rPr>
                <w:rFonts w:ascii="Arial" w:hAnsi="Arial"/>
                <w:i/>
                <w:sz w:val="18"/>
              </w:rPr>
            </w:pPr>
            <w:r>
              <w:rPr>
                <w:rFonts w:ascii="Arial" w:hAnsi="Arial"/>
                <w:i/>
                <w:sz w:val="18"/>
              </w:rPr>
              <w:t>783</w:t>
            </w:r>
          </w:p>
        </w:tc>
        <w:tc>
          <w:tcPr>
            <w:tcW w:w="2158" w:type="dxa"/>
            <w:tcBorders>
              <w:left w:val="single" w:sz="6" w:space="0" w:color="auto"/>
              <w:bottom w:val="single" w:sz="6" w:space="0" w:color="auto"/>
              <w:right w:val="single" w:sz="6" w:space="0" w:color="auto"/>
            </w:tcBorders>
            <w:vAlign w:val="center"/>
          </w:tcPr>
          <w:p w14:paraId="5E0C05FA" w14:textId="77777777" w:rsidR="00AF5DFE" w:rsidRDefault="00AF5DFE">
            <w:pPr>
              <w:pStyle w:val="Index1"/>
              <w:numPr>
                <w:ilvl w:val="12"/>
                <w:numId w:val="0"/>
              </w:numPr>
              <w:rPr>
                <w:rFonts w:ascii="Arial" w:hAnsi="Arial"/>
                <w:i/>
                <w:sz w:val="18"/>
              </w:rPr>
            </w:pPr>
            <w:r>
              <w:rPr>
                <w:rFonts w:ascii="Arial" w:hAnsi="Arial"/>
                <w:i/>
                <w:color w:val="auto"/>
                <w:sz w:val="18"/>
              </w:rPr>
              <w:t>SettlPartyIDSource</w:t>
            </w:r>
          </w:p>
        </w:tc>
        <w:tc>
          <w:tcPr>
            <w:tcW w:w="1440" w:type="dxa"/>
            <w:tcBorders>
              <w:left w:val="single" w:sz="6" w:space="0" w:color="auto"/>
              <w:bottom w:val="single" w:sz="6" w:space="0" w:color="auto"/>
              <w:right w:val="single" w:sz="6" w:space="0" w:color="auto"/>
            </w:tcBorders>
            <w:vAlign w:val="center"/>
          </w:tcPr>
          <w:p w14:paraId="0E4E428E" w14:textId="77777777" w:rsidR="00AF5DFE" w:rsidRDefault="00AF5DFE">
            <w:pPr>
              <w:numPr>
                <w:ilvl w:val="12"/>
                <w:numId w:val="0"/>
              </w:numPr>
              <w:jc w:val="center"/>
              <w:rPr>
                <w:b/>
                <w:sz w:val="18"/>
              </w:rPr>
            </w:pPr>
            <w:r>
              <w:rPr>
                <w:b/>
                <w:sz w:val="18"/>
              </w:rPr>
              <w:t>B</w:t>
            </w:r>
          </w:p>
        </w:tc>
        <w:tc>
          <w:tcPr>
            <w:tcW w:w="4805" w:type="dxa"/>
            <w:tcBorders>
              <w:left w:val="single" w:sz="6" w:space="0" w:color="auto"/>
              <w:bottom w:val="single" w:sz="6" w:space="0" w:color="auto"/>
              <w:right w:val="double" w:sz="6" w:space="0" w:color="auto"/>
            </w:tcBorders>
            <w:vAlign w:val="center"/>
          </w:tcPr>
          <w:p w14:paraId="6B5C094A" w14:textId="77777777" w:rsidR="00AF5DFE" w:rsidRDefault="00AF5DFE">
            <w:pPr>
              <w:numPr>
                <w:ilvl w:val="12"/>
                <w:numId w:val="0"/>
              </w:numPr>
              <w:rPr>
                <w:sz w:val="18"/>
              </w:rPr>
            </w:pPr>
            <w:r>
              <w:rPr>
                <w:sz w:val="18"/>
              </w:rPr>
              <w:t>BIC</w:t>
            </w:r>
          </w:p>
        </w:tc>
      </w:tr>
      <w:tr w:rsidR="00AF5DFE" w14:paraId="40858320" w14:textId="77777777">
        <w:tblPrEx>
          <w:tblCellMar>
            <w:left w:w="99" w:type="dxa"/>
            <w:right w:w="99" w:type="dxa"/>
          </w:tblCellMar>
        </w:tblPrEx>
        <w:trPr>
          <w:gridBefore w:val="1"/>
          <w:wBefore w:w="10" w:type="dxa"/>
          <w:cantSplit/>
        </w:trPr>
        <w:tc>
          <w:tcPr>
            <w:tcW w:w="638" w:type="dxa"/>
            <w:tcBorders>
              <w:left w:val="double" w:sz="6" w:space="0" w:color="auto"/>
              <w:bottom w:val="single" w:sz="6" w:space="0" w:color="auto"/>
              <w:right w:val="single" w:sz="6" w:space="0" w:color="auto"/>
            </w:tcBorders>
            <w:vAlign w:val="center"/>
          </w:tcPr>
          <w:p w14:paraId="7A2874EA" w14:textId="77777777" w:rsidR="00AF5DFE" w:rsidRDefault="00AF5DFE">
            <w:pPr>
              <w:numPr>
                <w:ilvl w:val="12"/>
                <w:numId w:val="0"/>
              </w:numPr>
              <w:jc w:val="center"/>
              <w:rPr>
                <w:sz w:val="18"/>
              </w:rPr>
            </w:pPr>
            <w:r>
              <w:rPr>
                <w:noProof/>
                <w:sz w:val="18"/>
              </w:rPr>
              <w:sym w:font="Wingdings" w:char="F0E0"/>
            </w:r>
          </w:p>
        </w:tc>
        <w:tc>
          <w:tcPr>
            <w:tcW w:w="540" w:type="dxa"/>
            <w:tcBorders>
              <w:left w:val="single" w:sz="6" w:space="0" w:color="auto"/>
              <w:bottom w:val="single" w:sz="6" w:space="0" w:color="auto"/>
              <w:right w:val="single" w:sz="6" w:space="0" w:color="auto"/>
            </w:tcBorders>
            <w:vAlign w:val="center"/>
          </w:tcPr>
          <w:p w14:paraId="7D1A1BA8" w14:textId="77777777" w:rsidR="00AF5DFE" w:rsidRDefault="00AF5DFE">
            <w:pPr>
              <w:pStyle w:val="Index1"/>
              <w:numPr>
                <w:ilvl w:val="12"/>
                <w:numId w:val="0"/>
              </w:numPr>
              <w:rPr>
                <w:rFonts w:ascii="Arial" w:hAnsi="Arial"/>
                <w:i/>
                <w:sz w:val="18"/>
              </w:rPr>
            </w:pPr>
            <w:r>
              <w:rPr>
                <w:rFonts w:ascii="Arial" w:hAnsi="Arial"/>
                <w:i/>
                <w:sz w:val="18"/>
              </w:rPr>
              <w:t>784</w:t>
            </w:r>
          </w:p>
        </w:tc>
        <w:tc>
          <w:tcPr>
            <w:tcW w:w="2158" w:type="dxa"/>
            <w:tcBorders>
              <w:left w:val="single" w:sz="6" w:space="0" w:color="auto"/>
              <w:bottom w:val="single" w:sz="6" w:space="0" w:color="auto"/>
              <w:right w:val="single" w:sz="6" w:space="0" w:color="auto"/>
            </w:tcBorders>
            <w:vAlign w:val="center"/>
          </w:tcPr>
          <w:p w14:paraId="6DA3F689" w14:textId="77777777" w:rsidR="00AF5DFE" w:rsidRDefault="00AF5DFE">
            <w:pPr>
              <w:pStyle w:val="Index1"/>
              <w:numPr>
                <w:ilvl w:val="12"/>
                <w:numId w:val="0"/>
              </w:numPr>
              <w:rPr>
                <w:rFonts w:ascii="Arial" w:hAnsi="Arial"/>
                <w:i/>
                <w:sz w:val="18"/>
              </w:rPr>
            </w:pPr>
            <w:r>
              <w:rPr>
                <w:rFonts w:ascii="Arial" w:hAnsi="Arial"/>
                <w:i/>
                <w:color w:val="auto"/>
                <w:sz w:val="18"/>
              </w:rPr>
              <w:t>SettlPartyRole</w:t>
            </w:r>
          </w:p>
        </w:tc>
        <w:tc>
          <w:tcPr>
            <w:tcW w:w="1440" w:type="dxa"/>
            <w:tcBorders>
              <w:left w:val="single" w:sz="6" w:space="0" w:color="auto"/>
              <w:bottom w:val="single" w:sz="6" w:space="0" w:color="auto"/>
              <w:right w:val="single" w:sz="6" w:space="0" w:color="auto"/>
            </w:tcBorders>
            <w:vAlign w:val="center"/>
          </w:tcPr>
          <w:p w14:paraId="4635E55F" w14:textId="77777777" w:rsidR="00AF5DFE" w:rsidRDefault="00AF5DFE">
            <w:pPr>
              <w:numPr>
                <w:ilvl w:val="12"/>
                <w:numId w:val="0"/>
              </w:numPr>
              <w:jc w:val="center"/>
              <w:rPr>
                <w:b/>
                <w:sz w:val="18"/>
              </w:rPr>
            </w:pPr>
            <w:r>
              <w:rPr>
                <w:b/>
                <w:sz w:val="18"/>
              </w:rPr>
              <w:t>27</w:t>
            </w:r>
          </w:p>
        </w:tc>
        <w:tc>
          <w:tcPr>
            <w:tcW w:w="4805" w:type="dxa"/>
            <w:tcBorders>
              <w:left w:val="single" w:sz="6" w:space="0" w:color="auto"/>
              <w:bottom w:val="single" w:sz="6" w:space="0" w:color="auto"/>
              <w:right w:val="double" w:sz="6" w:space="0" w:color="auto"/>
            </w:tcBorders>
            <w:vAlign w:val="center"/>
          </w:tcPr>
          <w:p w14:paraId="1CAD543E" w14:textId="77777777" w:rsidR="00AF5DFE" w:rsidRDefault="00AF5DFE">
            <w:pPr>
              <w:numPr>
                <w:ilvl w:val="12"/>
                <w:numId w:val="0"/>
              </w:numPr>
              <w:rPr>
                <w:sz w:val="18"/>
              </w:rPr>
            </w:pPr>
            <w:r>
              <w:rPr>
                <w:sz w:val="18"/>
              </w:rPr>
              <w:t>Buyer/Seller (receiver/deliverer)</w:t>
            </w:r>
          </w:p>
        </w:tc>
      </w:tr>
      <w:tr w:rsidR="00AF5DFE" w14:paraId="03C1D33D" w14:textId="77777777">
        <w:trPr>
          <w:cantSplit/>
        </w:trPr>
        <w:tc>
          <w:tcPr>
            <w:tcW w:w="9591" w:type="dxa"/>
            <w:gridSpan w:val="6"/>
            <w:tcBorders>
              <w:left w:val="double" w:sz="6" w:space="0" w:color="auto"/>
              <w:bottom w:val="double" w:sz="6" w:space="0" w:color="auto"/>
              <w:right w:val="double" w:sz="6" w:space="0" w:color="auto"/>
            </w:tcBorders>
            <w:vAlign w:val="center"/>
          </w:tcPr>
          <w:p w14:paraId="5D0429BB" w14:textId="77777777" w:rsidR="00AF5DFE" w:rsidRDefault="00AF5DFE">
            <w:pPr>
              <w:numPr>
                <w:ilvl w:val="12"/>
                <w:numId w:val="0"/>
              </w:numPr>
              <w:jc w:val="center"/>
              <w:rPr>
                <w:sz w:val="18"/>
              </w:rPr>
            </w:pPr>
            <w:r>
              <w:rPr>
                <w:sz w:val="18"/>
              </w:rPr>
              <w:t>&lt;/SettlParties&gt;</w:t>
            </w:r>
          </w:p>
        </w:tc>
      </w:tr>
    </w:tbl>
    <w:p w14:paraId="3DD178A4" w14:textId="77777777" w:rsidR="00AF5DFE" w:rsidRDefault="00AF5DFE">
      <w:pPr>
        <w:pStyle w:val="NormalIndent"/>
      </w:pPr>
    </w:p>
    <w:p w14:paraId="280E0F3C" w14:textId="77777777" w:rsidR="00AF5DFE" w:rsidRDefault="00AF5DFE">
      <w:pPr>
        <w:pStyle w:val="NormalIndent"/>
      </w:pPr>
      <w:r>
        <w:t xml:space="preserve">However, this equally contrived combination would not be allowed because the values in </w:t>
      </w:r>
      <w:r>
        <w:rPr>
          <w:i/>
        </w:rPr>
        <w:t>SettlPartyRole</w:t>
      </w:r>
      <w:r>
        <w:t xml:space="preserve"> are identical (784= 4 and 784=4) even though the BICs are different.</w:t>
      </w:r>
    </w:p>
    <w:tbl>
      <w:tblPr>
        <w:tblW w:w="0" w:type="auto"/>
        <w:tblLayout w:type="fixed"/>
        <w:tblLook w:val="0000" w:firstRow="0" w:lastRow="0" w:firstColumn="0" w:lastColumn="0" w:noHBand="0" w:noVBand="0"/>
      </w:tblPr>
      <w:tblGrid>
        <w:gridCol w:w="10"/>
        <w:gridCol w:w="638"/>
        <w:gridCol w:w="540"/>
        <w:gridCol w:w="2158"/>
        <w:gridCol w:w="1582"/>
        <w:gridCol w:w="4663"/>
      </w:tblGrid>
      <w:tr w:rsidR="00AF5DFE" w14:paraId="32B3FC90" w14:textId="77777777">
        <w:trPr>
          <w:cantSplit/>
        </w:trPr>
        <w:tc>
          <w:tcPr>
            <w:tcW w:w="9591" w:type="dxa"/>
            <w:gridSpan w:val="6"/>
            <w:tcBorders>
              <w:top w:val="double" w:sz="6" w:space="0" w:color="auto"/>
              <w:left w:val="double" w:sz="6" w:space="0" w:color="auto"/>
              <w:bottom w:val="single" w:sz="6" w:space="0" w:color="auto"/>
              <w:right w:val="double" w:sz="6" w:space="0" w:color="auto"/>
            </w:tcBorders>
            <w:vAlign w:val="center"/>
          </w:tcPr>
          <w:p w14:paraId="3E6B3A9A" w14:textId="77777777" w:rsidR="00AF5DFE" w:rsidRDefault="00AF5DFE">
            <w:pPr>
              <w:numPr>
                <w:ilvl w:val="12"/>
                <w:numId w:val="0"/>
              </w:numPr>
              <w:jc w:val="center"/>
            </w:pPr>
            <w:r>
              <w:t>&lt;SettlParties&gt;</w:t>
            </w:r>
          </w:p>
        </w:tc>
      </w:tr>
      <w:tr w:rsidR="00AF5DFE" w14:paraId="3848211C" w14:textId="77777777">
        <w:trPr>
          <w:cantSplit/>
        </w:trPr>
        <w:tc>
          <w:tcPr>
            <w:tcW w:w="648" w:type="dxa"/>
            <w:gridSpan w:val="2"/>
            <w:tcBorders>
              <w:top w:val="double" w:sz="6" w:space="0" w:color="auto"/>
              <w:left w:val="double" w:sz="6" w:space="0" w:color="auto"/>
              <w:bottom w:val="double" w:sz="6" w:space="0" w:color="auto"/>
              <w:right w:val="single" w:sz="6" w:space="0" w:color="auto"/>
            </w:tcBorders>
            <w:vAlign w:val="center"/>
          </w:tcPr>
          <w:p w14:paraId="3DECF941" w14:textId="77777777" w:rsidR="00AF5DFE" w:rsidRDefault="00AF5DFE">
            <w:pPr>
              <w:numPr>
                <w:ilvl w:val="12"/>
                <w:numId w:val="0"/>
              </w:numPr>
              <w:jc w:val="center"/>
              <w:rPr>
                <w:i/>
                <w:sz w:val="18"/>
              </w:rPr>
            </w:pPr>
            <w:r>
              <w:rPr>
                <w:i/>
                <w:sz w:val="18"/>
              </w:rPr>
              <w:t>Tag</w:t>
            </w:r>
          </w:p>
        </w:tc>
        <w:tc>
          <w:tcPr>
            <w:tcW w:w="2698" w:type="dxa"/>
            <w:gridSpan w:val="2"/>
            <w:tcBorders>
              <w:top w:val="double" w:sz="6" w:space="0" w:color="auto"/>
              <w:left w:val="single" w:sz="6" w:space="0" w:color="auto"/>
              <w:bottom w:val="double" w:sz="6" w:space="0" w:color="auto"/>
              <w:right w:val="single" w:sz="6" w:space="0" w:color="auto"/>
            </w:tcBorders>
            <w:vAlign w:val="center"/>
          </w:tcPr>
          <w:p w14:paraId="4722FD64" w14:textId="77777777" w:rsidR="00AF5DFE" w:rsidRDefault="00AF5DFE">
            <w:pPr>
              <w:numPr>
                <w:ilvl w:val="12"/>
                <w:numId w:val="0"/>
              </w:numPr>
              <w:rPr>
                <w:i/>
                <w:sz w:val="18"/>
              </w:rPr>
            </w:pPr>
            <w:r>
              <w:rPr>
                <w:i/>
                <w:sz w:val="18"/>
              </w:rPr>
              <w:t>Field Name</w:t>
            </w:r>
          </w:p>
        </w:tc>
        <w:tc>
          <w:tcPr>
            <w:tcW w:w="1582" w:type="dxa"/>
            <w:tcBorders>
              <w:top w:val="double" w:sz="6" w:space="0" w:color="auto"/>
              <w:left w:val="single" w:sz="6" w:space="0" w:color="auto"/>
              <w:bottom w:val="double" w:sz="6" w:space="0" w:color="auto"/>
              <w:right w:val="single" w:sz="6" w:space="0" w:color="auto"/>
            </w:tcBorders>
            <w:vAlign w:val="center"/>
          </w:tcPr>
          <w:p w14:paraId="245FC9CF" w14:textId="77777777" w:rsidR="00AF5DFE" w:rsidRDefault="00AF5DFE">
            <w:pPr>
              <w:numPr>
                <w:ilvl w:val="12"/>
                <w:numId w:val="0"/>
              </w:numPr>
              <w:jc w:val="center"/>
              <w:rPr>
                <w:i/>
                <w:sz w:val="18"/>
              </w:rPr>
            </w:pPr>
            <w:r>
              <w:rPr>
                <w:i/>
                <w:sz w:val="18"/>
              </w:rPr>
              <w:t>Value</w:t>
            </w:r>
          </w:p>
        </w:tc>
        <w:tc>
          <w:tcPr>
            <w:tcW w:w="4663" w:type="dxa"/>
            <w:tcBorders>
              <w:top w:val="double" w:sz="6" w:space="0" w:color="auto"/>
              <w:left w:val="single" w:sz="6" w:space="0" w:color="auto"/>
              <w:bottom w:val="double" w:sz="6" w:space="0" w:color="auto"/>
              <w:right w:val="double" w:sz="6" w:space="0" w:color="auto"/>
            </w:tcBorders>
            <w:vAlign w:val="center"/>
          </w:tcPr>
          <w:p w14:paraId="09CDD3EF" w14:textId="77777777" w:rsidR="00AF5DFE" w:rsidRDefault="00AF5DFE">
            <w:pPr>
              <w:numPr>
                <w:ilvl w:val="12"/>
                <w:numId w:val="0"/>
              </w:numPr>
              <w:rPr>
                <w:i/>
                <w:sz w:val="18"/>
              </w:rPr>
            </w:pPr>
            <w:r>
              <w:rPr>
                <w:i/>
                <w:sz w:val="18"/>
              </w:rPr>
              <w:t>Comments</w:t>
            </w:r>
          </w:p>
        </w:tc>
      </w:tr>
      <w:tr w:rsidR="00AF5DFE" w14:paraId="7CFB0C03" w14:textId="77777777">
        <w:tblPrEx>
          <w:tblCellMar>
            <w:left w:w="99" w:type="dxa"/>
            <w:right w:w="99" w:type="dxa"/>
          </w:tblCellMar>
        </w:tblPrEx>
        <w:trPr>
          <w:gridBefore w:val="1"/>
          <w:wBefore w:w="10" w:type="dxa"/>
          <w:cantSplit/>
        </w:trPr>
        <w:tc>
          <w:tcPr>
            <w:tcW w:w="638" w:type="dxa"/>
            <w:tcBorders>
              <w:left w:val="double" w:sz="6" w:space="0" w:color="auto"/>
              <w:bottom w:val="single" w:sz="12" w:space="0" w:color="auto"/>
              <w:right w:val="single" w:sz="6" w:space="0" w:color="auto"/>
            </w:tcBorders>
            <w:vAlign w:val="center"/>
          </w:tcPr>
          <w:p w14:paraId="422B0C3C" w14:textId="77777777" w:rsidR="00AF5DFE" w:rsidRDefault="00AF5DFE">
            <w:pPr>
              <w:numPr>
                <w:ilvl w:val="12"/>
                <w:numId w:val="0"/>
              </w:numPr>
              <w:jc w:val="center"/>
              <w:rPr>
                <w:sz w:val="18"/>
              </w:rPr>
            </w:pPr>
            <w:r>
              <w:rPr>
                <w:sz w:val="18"/>
              </w:rPr>
              <w:t>781</w:t>
            </w:r>
          </w:p>
        </w:tc>
        <w:tc>
          <w:tcPr>
            <w:tcW w:w="2698" w:type="dxa"/>
            <w:gridSpan w:val="2"/>
            <w:tcBorders>
              <w:left w:val="single" w:sz="6" w:space="0" w:color="auto"/>
              <w:bottom w:val="single" w:sz="12" w:space="0" w:color="auto"/>
              <w:right w:val="single" w:sz="6" w:space="0" w:color="auto"/>
            </w:tcBorders>
            <w:vAlign w:val="center"/>
          </w:tcPr>
          <w:p w14:paraId="08812434" w14:textId="77777777" w:rsidR="00AF5DFE" w:rsidRDefault="00AF5DFE">
            <w:pPr>
              <w:pStyle w:val="Index1"/>
              <w:numPr>
                <w:ilvl w:val="12"/>
                <w:numId w:val="0"/>
              </w:numPr>
              <w:rPr>
                <w:rFonts w:ascii="Arial" w:hAnsi="Arial"/>
                <w:sz w:val="18"/>
              </w:rPr>
            </w:pPr>
            <w:r>
              <w:rPr>
                <w:rFonts w:ascii="Arial" w:hAnsi="Arial"/>
                <w:color w:val="auto"/>
                <w:sz w:val="18"/>
              </w:rPr>
              <w:t>NoSettlPartyIDs</w:t>
            </w:r>
          </w:p>
        </w:tc>
        <w:tc>
          <w:tcPr>
            <w:tcW w:w="1582" w:type="dxa"/>
            <w:tcBorders>
              <w:left w:val="single" w:sz="6" w:space="0" w:color="auto"/>
              <w:bottom w:val="single" w:sz="12" w:space="0" w:color="auto"/>
              <w:right w:val="single" w:sz="6" w:space="0" w:color="auto"/>
            </w:tcBorders>
            <w:vAlign w:val="center"/>
          </w:tcPr>
          <w:p w14:paraId="5D56A087" w14:textId="77777777" w:rsidR="00AF5DFE" w:rsidRDefault="00AF5DFE">
            <w:pPr>
              <w:numPr>
                <w:ilvl w:val="12"/>
                <w:numId w:val="0"/>
              </w:numPr>
              <w:jc w:val="center"/>
              <w:rPr>
                <w:sz w:val="18"/>
              </w:rPr>
            </w:pPr>
            <w:r>
              <w:rPr>
                <w:sz w:val="18"/>
              </w:rPr>
              <w:t>2</w:t>
            </w:r>
          </w:p>
        </w:tc>
        <w:tc>
          <w:tcPr>
            <w:tcW w:w="4663" w:type="dxa"/>
            <w:tcBorders>
              <w:left w:val="single" w:sz="6" w:space="0" w:color="auto"/>
              <w:bottom w:val="single" w:sz="12" w:space="0" w:color="auto"/>
              <w:right w:val="double" w:sz="6" w:space="0" w:color="auto"/>
            </w:tcBorders>
            <w:vAlign w:val="center"/>
          </w:tcPr>
          <w:p w14:paraId="5F593960" w14:textId="77777777" w:rsidR="00AF5DFE" w:rsidRDefault="00AF5DFE">
            <w:pPr>
              <w:numPr>
                <w:ilvl w:val="12"/>
                <w:numId w:val="0"/>
              </w:numPr>
              <w:rPr>
                <w:sz w:val="18"/>
              </w:rPr>
            </w:pPr>
          </w:p>
        </w:tc>
      </w:tr>
      <w:tr w:rsidR="00AF5DFE" w14:paraId="74E0A0B2" w14:textId="77777777">
        <w:tblPrEx>
          <w:tblCellMar>
            <w:left w:w="99" w:type="dxa"/>
            <w:right w:w="99" w:type="dxa"/>
          </w:tblCellMar>
        </w:tblPrEx>
        <w:trPr>
          <w:gridBefore w:val="1"/>
          <w:wBefore w:w="10" w:type="dxa"/>
          <w:cantSplit/>
        </w:trPr>
        <w:tc>
          <w:tcPr>
            <w:tcW w:w="638" w:type="dxa"/>
            <w:tcBorders>
              <w:top w:val="single" w:sz="12" w:space="0" w:color="auto"/>
              <w:left w:val="double" w:sz="6" w:space="0" w:color="auto"/>
              <w:bottom w:val="single" w:sz="6" w:space="0" w:color="auto"/>
              <w:right w:val="single" w:sz="6" w:space="0" w:color="auto"/>
            </w:tcBorders>
            <w:vAlign w:val="center"/>
          </w:tcPr>
          <w:p w14:paraId="4608BDC2" w14:textId="77777777" w:rsidR="00AF5DFE" w:rsidRDefault="00AF5DFE">
            <w:pPr>
              <w:numPr>
                <w:ilvl w:val="12"/>
                <w:numId w:val="0"/>
              </w:numPr>
              <w:jc w:val="center"/>
              <w:rPr>
                <w:sz w:val="18"/>
              </w:rPr>
            </w:pPr>
            <w:r>
              <w:rPr>
                <w:noProof/>
                <w:sz w:val="18"/>
              </w:rPr>
              <w:sym w:font="Wingdings" w:char="F0E0"/>
            </w:r>
          </w:p>
        </w:tc>
        <w:tc>
          <w:tcPr>
            <w:tcW w:w="540" w:type="dxa"/>
            <w:tcBorders>
              <w:top w:val="single" w:sz="12" w:space="0" w:color="auto"/>
              <w:left w:val="single" w:sz="6" w:space="0" w:color="auto"/>
              <w:bottom w:val="single" w:sz="6" w:space="0" w:color="auto"/>
              <w:right w:val="single" w:sz="6" w:space="0" w:color="auto"/>
            </w:tcBorders>
            <w:vAlign w:val="center"/>
          </w:tcPr>
          <w:p w14:paraId="5864A041" w14:textId="77777777" w:rsidR="00AF5DFE" w:rsidRDefault="00AF5DFE">
            <w:pPr>
              <w:pStyle w:val="Index1"/>
              <w:numPr>
                <w:ilvl w:val="12"/>
                <w:numId w:val="0"/>
              </w:numPr>
              <w:rPr>
                <w:rFonts w:ascii="Arial" w:hAnsi="Arial"/>
                <w:i/>
                <w:sz w:val="18"/>
              </w:rPr>
            </w:pPr>
            <w:r>
              <w:rPr>
                <w:rFonts w:ascii="Arial" w:hAnsi="Arial"/>
                <w:i/>
                <w:sz w:val="18"/>
              </w:rPr>
              <w:t>782</w:t>
            </w:r>
          </w:p>
        </w:tc>
        <w:tc>
          <w:tcPr>
            <w:tcW w:w="2158" w:type="dxa"/>
            <w:tcBorders>
              <w:top w:val="single" w:sz="12" w:space="0" w:color="auto"/>
              <w:left w:val="single" w:sz="6" w:space="0" w:color="auto"/>
              <w:bottom w:val="single" w:sz="6" w:space="0" w:color="auto"/>
              <w:right w:val="single" w:sz="6" w:space="0" w:color="auto"/>
            </w:tcBorders>
            <w:vAlign w:val="center"/>
          </w:tcPr>
          <w:p w14:paraId="2764C338" w14:textId="77777777" w:rsidR="00AF5DFE" w:rsidRDefault="00AF5DFE">
            <w:pPr>
              <w:pStyle w:val="Index1"/>
              <w:numPr>
                <w:ilvl w:val="12"/>
                <w:numId w:val="0"/>
              </w:numPr>
              <w:rPr>
                <w:rFonts w:ascii="Arial" w:hAnsi="Arial"/>
                <w:i/>
                <w:sz w:val="18"/>
              </w:rPr>
            </w:pPr>
            <w:r>
              <w:rPr>
                <w:rFonts w:ascii="Arial" w:hAnsi="Arial"/>
                <w:i/>
                <w:color w:val="auto"/>
                <w:sz w:val="18"/>
              </w:rPr>
              <w:t>SettlPartyID</w:t>
            </w:r>
          </w:p>
        </w:tc>
        <w:tc>
          <w:tcPr>
            <w:tcW w:w="1582" w:type="dxa"/>
            <w:tcBorders>
              <w:top w:val="single" w:sz="12" w:space="0" w:color="auto"/>
              <w:left w:val="single" w:sz="6" w:space="0" w:color="auto"/>
              <w:bottom w:val="single" w:sz="6" w:space="0" w:color="auto"/>
              <w:right w:val="single" w:sz="6" w:space="0" w:color="auto"/>
            </w:tcBorders>
            <w:vAlign w:val="center"/>
          </w:tcPr>
          <w:p w14:paraId="5FA1FA82" w14:textId="77777777" w:rsidR="00AF5DFE" w:rsidRDefault="00AF5DFE">
            <w:pPr>
              <w:numPr>
                <w:ilvl w:val="12"/>
                <w:numId w:val="0"/>
              </w:numPr>
              <w:jc w:val="center"/>
              <w:rPr>
                <w:sz w:val="18"/>
              </w:rPr>
            </w:pPr>
            <w:r>
              <w:rPr>
                <w:sz w:val="18"/>
              </w:rPr>
              <w:t>DAKV1234</w:t>
            </w:r>
          </w:p>
        </w:tc>
        <w:tc>
          <w:tcPr>
            <w:tcW w:w="4663" w:type="dxa"/>
            <w:tcBorders>
              <w:top w:val="single" w:sz="12" w:space="0" w:color="auto"/>
              <w:left w:val="single" w:sz="6" w:space="0" w:color="auto"/>
              <w:bottom w:val="single" w:sz="6" w:space="0" w:color="auto"/>
              <w:right w:val="double" w:sz="6" w:space="0" w:color="auto"/>
            </w:tcBorders>
            <w:vAlign w:val="center"/>
          </w:tcPr>
          <w:p w14:paraId="64142BC9" w14:textId="77777777" w:rsidR="00AF5DFE" w:rsidRDefault="00AF5DFE">
            <w:pPr>
              <w:numPr>
                <w:ilvl w:val="12"/>
                <w:numId w:val="0"/>
              </w:numPr>
              <w:rPr>
                <w:sz w:val="18"/>
              </w:rPr>
            </w:pPr>
          </w:p>
        </w:tc>
      </w:tr>
      <w:tr w:rsidR="00AF5DFE" w14:paraId="02012EF6" w14:textId="77777777">
        <w:tblPrEx>
          <w:tblCellMar>
            <w:left w:w="99" w:type="dxa"/>
            <w:right w:w="99" w:type="dxa"/>
          </w:tblCellMar>
        </w:tblPrEx>
        <w:trPr>
          <w:gridBefore w:val="1"/>
          <w:wBefore w:w="10" w:type="dxa"/>
          <w:cantSplit/>
        </w:trPr>
        <w:tc>
          <w:tcPr>
            <w:tcW w:w="638" w:type="dxa"/>
            <w:tcBorders>
              <w:top w:val="single" w:sz="6" w:space="0" w:color="auto"/>
              <w:left w:val="double" w:sz="6" w:space="0" w:color="auto"/>
              <w:bottom w:val="single" w:sz="6" w:space="0" w:color="auto"/>
              <w:right w:val="single" w:sz="6" w:space="0" w:color="auto"/>
            </w:tcBorders>
            <w:vAlign w:val="center"/>
          </w:tcPr>
          <w:p w14:paraId="6881D555" w14:textId="77777777" w:rsidR="00AF5DFE" w:rsidRDefault="00AF5DFE">
            <w:pPr>
              <w:numPr>
                <w:ilvl w:val="12"/>
                <w:numId w:val="0"/>
              </w:numPr>
              <w:jc w:val="center"/>
              <w:rPr>
                <w:sz w:val="18"/>
              </w:rPr>
            </w:pPr>
            <w:r>
              <w:rPr>
                <w:noProof/>
                <w:sz w:val="18"/>
              </w:rPr>
              <w:sym w:font="Wingdings" w:char="F0E0"/>
            </w:r>
          </w:p>
        </w:tc>
        <w:tc>
          <w:tcPr>
            <w:tcW w:w="540" w:type="dxa"/>
            <w:tcBorders>
              <w:top w:val="single" w:sz="6" w:space="0" w:color="auto"/>
              <w:left w:val="single" w:sz="6" w:space="0" w:color="auto"/>
              <w:bottom w:val="single" w:sz="6" w:space="0" w:color="auto"/>
              <w:right w:val="single" w:sz="6" w:space="0" w:color="auto"/>
            </w:tcBorders>
            <w:vAlign w:val="center"/>
          </w:tcPr>
          <w:p w14:paraId="57E203B5" w14:textId="77777777" w:rsidR="00AF5DFE" w:rsidRDefault="00AF5DFE">
            <w:pPr>
              <w:pStyle w:val="Index1"/>
              <w:numPr>
                <w:ilvl w:val="12"/>
                <w:numId w:val="0"/>
              </w:numPr>
              <w:rPr>
                <w:rFonts w:ascii="Arial" w:hAnsi="Arial"/>
                <w:i/>
                <w:sz w:val="18"/>
              </w:rPr>
            </w:pPr>
            <w:r>
              <w:rPr>
                <w:rFonts w:ascii="Arial" w:hAnsi="Arial"/>
                <w:i/>
                <w:sz w:val="18"/>
              </w:rPr>
              <w:t>783</w:t>
            </w:r>
          </w:p>
        </w:tc>
        <w:tc>
          <w:tcPr>
            <w:tcW w:w="2158" w:type="dxa"/>
            <w:tcBorders>
              <w:top w:val="single" w:sz="6" w:space="0" w:color="auto"/>
              <w:left w:val="single" w:sz="6" w:space="0" w:color="auto"/>
              <w:bottom w:val="single" w:sz="6" w:space="0" w:color="auto"/>
              <w:right w:val="single" w:sz="6" w:space="0" w:color="auto"/>
            </w:tcBorders>
            <w:vAlign w:val="center"/>
          </w:tcPr>
          <w:p w14:paraId="14B50AD4" w14:textId="77777777" w:rsidR="00AF5DFE" w:rsidRDefault="00AF5DFE">
            <w:pPr>
              <w:pStyle w:val="Index1"/>
              <w:numPr>
                <w:ilvl w:val="12"/>
                <w:numId w:val="0"/>
              </w:numPr>
              <w:rPr>
                <w:rFonts w:ascii="Arial" w:hAnsi="Arial"/>
                <w:i/>
                <w:sz w:val="18"/>
              </w:rPr>
            </w:pPr>
            <w:r>
              <w:rPr>
                <w:rFonts w:ascii="Arial" w:hAnsi="Arial"/>
                <w:i/>
                <w:color w:val="auto"/>
                <w:sz w:val="18"/>
              </w:rPr>
              <w:t>SettlPartyIDSource</w:t>
            </w:r>
          </w:p>
        </w:tc>
        <w:tc>
          <w:tcPr>
            <w:tcW w:w="1582" w:type="dxa"/>
            <w:tcBorders>
              <w:top w:val="single" w:sz="6" w:space="0" w:color="auto"/>
              <w:left w:val="single" w:sz="6" w:space="0" w:color="auto"/>
              <w:bottom w:val="single" w:sz="6" w:space="0" w:color="auto"/>
              <w:right w:val="single" w:sz="6" w:space="0" w:color="auto"/>
            </w:tcBorders>
            <w:vAlign w:val="center"/>
          </w:tcPr>
          <w:p w14:paraId="006D12DA" w14:textId="77777777" w:rsidR="00AF5DFE" w:rsidRDefault="00AF5DFE">
            <w:pPr>
              <w:numPr>
                <w:ilvl w:val="12"/>
                <w:numId w:val="0"/>
              </w:numPr>
              <w:jc w:val="center"/>
              <w:rPr>
                <w:b/>
                <w:sz w:val="18"/>
              </w:rPr>
            </w:pPr>
            <w:r>
              <w:rPr>
                <w:b/>
                <w:sz w:val="18"/>
              </w:rPr>
              <w:t>C</w:t>
            </w:r>
          </w:p>
        </w:tc>
        <w:tc>
          <w:tcPr>
            <w:tcW w:w="4663" w:type="dxa"/>
            <w:tcBorders>
              <w:top w:val="single" w:sz="6" w:space="0" w:color="auto"/>
              <w:left w:val="single" w:sz="6" w:space="0" w:color="auto"/>
              <w:bottom w:val="single" w:sz="6" w:space="0" w:color="auto"/>
              <w:right w:val="double" w:sz="6" w:space="0" w:color="auto"/>
            </w:tcBorders>
            <w:vAlign w:val="center"/>
          </w:tcPr>
          <w:p w14:paraId="7378F2A2" w14:textId="77777777" w:rsidR="00AF5DFE" w:rsidRDefault="00AF5DFE">
            <w:pPr>
              <w:numPr>
                <w:ilvl w:val="12"/>
                <w:numId w:val="0"/>
              </w:numPr>
              <w:rPr>
                <w:sz w:val="18"/>
              </w:rPr>
            </w:pPr>
            <w:r>
              <w:rPr>
                <w:sz w:val="18"/>
              </w:rPr>
              <w:t>Generally accepted market code</w:t>
            </w:r>
          </w:p>
        </w:tc>
      </w:tr>
      <w:tr w:rsidR="00AF5DFE" w14:paraId="5159E651" w14:textId="77777777">
        <w:tblPrEx>
          <w:tblCellMar>
            <w:left w:w="99" w:type="dxa"/>
            <w:right w:w="99" w:type="dxa"/>
          </w:tblCellMar>
        </w:tblPrEx>
        <w:trPr>
          <w:gridBefore w:val="1"/>
          <w:wBefore w:w="10" w:type="dxa"/>
          <w:cantSplit/>
        </w:trPr>
        <w:tc>
          <w:tcPr>
            <w:tcW w:w="638" w:type="dxa"/>
            <w:tcBorders>
              <w:top w:val="single" w:sz="6" w:space="0" w:color="auto"/>
              <w:left w:val="double" w:sz="6" w:space="0" w:color="auto"/>
              <w:bottom w:val="single" w:sz="6" w:space="0" w:color="auto"/>
              <w:right w:val="single" w:sz="6" w:space="0" w:color="auto"/>
            </w:tcBorders>
            <w:vAlign w:val="center"/>
          </w:tcPr>
          <w:p w14:paraId="027346FF" w14:textId="77777777" w:rsidR="00AF5DFE" w:rsidRDefault="00AF5DFE">
            <w:pPr>
              <w:numPr>
                <w:ilvl w:val="12"/>
                <w:numId w:val="0"/>
              </w:numPr>
              <w:jc w:val="center"/>
              <w:rPr>
                <w:sz w:val="18"/>
              </w:rPr>
            </w:pPr>
            <w:r>
              <w:rPr>
                <w:noProof/>
                <w:sz w:val="18"/>
              </w:rPr>
              <w:sym w:font="Wingdings" w:char="F0E0"/>
            </w:r>
          </w:p>
        </w:tc>
        <w:tc>
          <w:tcPr>
            <w:tcW w:w="540" w:type="dxa"/>
            <w:tcBorders>
              <w:top w:val="single" w:sz="6" w:space="0" w:color="auto"/>
              <w:left w:val="single" w:sz="6" w:space="0" w:color="auto"/>
              <w:bottom w:val="single" w:sz="6" w:space="0" w:color="auto"/>
              <w:right w:val="single" w:sz="6" w:space="0" w:color="auto"/>
            </w:tcBorders>
            <w:vAlign w:val="center"/>
          </w:tcPr>
          <w:p w14:paraId="1B775DE3" w14:textId="77777777" w:rsidR="00AF5DFE" w:rsidRDefault="00AF5DFE">
            <w:pPr>
              <w:pStyle w:val="Index1"/>
              <w:numPr>
                <w:ilvl w:val="12"/>
                <w:numId w:val="0"/>
              </w:numPr>
              <w:rPr>
                <w:rFonts w:ascii="Arial" w:hAnsi="Arial"/>
                <w:i/>
                <w:sz w:val="18"/>
              </w:rPr>
            </w:pPr>
            <w:r>
              <w:rPr>
                <w:rFonts w:ascii="Arial" w:hAnsi="Arial"/>
                <w:i/>
                <w:sz w:val="18"/>
              </w:rPr>
              <w:t>784</w:t>
            </w:r>
          </w:p>
        </w:tc>
        <w:tc>
          <w:tcPr>
            <w:tcW w:w="2158" w:type="dxa"/>
            <w:tcBorders>
              <w:top w:val="single" w:sz="6" w:space="0" w:color="auto"/>
              <w:left w:val="single" w:sz="6" w:space="0" w:color="auto"/>
              <w:bottom w:val="single" w:sz="6" w:space="0" w:color="auto"/>
              <w:right w:val="single" w:sz="6" w:space="0" w:color="auto"/>
            </w:tcBorders>
            <w:vAlign w:val="center"/>
          </w:tcPr>
          <w:p w14:paraId="4D598F3F" w14:textId="77777777" w:rsidR="00AF5DFE" w:rsidRDefault="00AF5DFE">
            <w:pPr>
              <w:pStyle w:val="Index1"/>
              <w:numPr>
                <w:ilvl w:val="12"/>
                <w:numId w:val="0"/>
              </w:numPr>
              <w:rPr>
                <w:rFonts w:ascii="Arial" w:hAnsi="Arial"/>
                <w:i/>
                <w:sz w:val="18"/>
              </w:rPr>
            </w:pPr>
            <w:r>
              <w:rPr>
                <w:rFonts w:ascii="Arial" w:hAnsi="Arial"/>
                <w:i/>
                <w:color w:val="auto"/>
                <w:sz w:val="18"/>
              </w:rPr>
              <w:t>SettlPartyRole</w:t>
            </w:r>
          </w:p>
        </w:tc>
        <w:tc>
          <w:tcPr>
            <w:tcW w:w="1582" w:type="dxa"/>
            <w:tcBorders>
              <w:top w:val="single" w:sz="6" w:space="0" w:color="auto"/>
              <w:left w:val="single" w:sz="6" w:space="0" w:color="auto"/>
              <w:bottom w:val="single" w:sz="6" w:space="0" w:color="auto"/>
              <w:right w:val="single" w:sz="6" w:space="0" w:color="auto"/>
            </w:tcBorders>
            <w:vAlign w:val="center"/>
          </w:tcPr>
          <w:p w14:paraId="7FD94883" w14:textId="77777777" w:rsidR="00AF5DFE" w:rsidRDefault="00AF5DFE">
            <w:pPr>
              <w:numPr>
                <w:ilvl w:val="12"/>
                <w:numId w:val="0"/>
              </w:numPr>
              <w:jc w:val="center"/>
              <w:rPr>
                <w:b/>
                <w:sz w:val="18"/>
              </w:rPr>
            </w:pPr>
            <w:r>
              <w:rPr>
                <w:b/>
                <w:sz w:val="18"/>
              </w:rPr>
              <w:t>4</w:t>
            </w:r>
          </w:p>
        </w:tc>
        <w:tc>
          <w:tcPr>
            <w:tcW w:w="4663" w:type="dxa"/>
            <w:tcBorders>
              <w:top w:val="single" w:sz="6" w:space="0" w:color="auto"/>
              <w:left w:val="single" w:sz="6" w:space="0" w:color="auto"/>
              <w:bottom w:val="single" w:sz="6" w:space="0" w:color="auto"/>
              <w:right w:val="double" w:sz="6" w:space="0" w:color="auto"/>
            </w:tcBorders>
            <w:vAlign w:val="center"/>
          </w:tcPr>
          <w:p w14:paraId="4DBFC79E" w14:textId="77777777" w:rsidR="00AF5DFE" w:rsidRDefault="00AF5DFE">
            <w:pPr>
              <w:numPr>
                <w:ilvl w:val="12"/>
                <w:numId w:val="0"/>
              </w:numPr>
              <w:rPr>
                <w:sz w:val="18"/>
              </w:rPr>
            </w:pPr>
            <w:r>
              <w:rPr>
                <w:sz w:val="18"/>
              </w:rPr>
              <w:t>Clearing firm</w:t>
            </w:r>
          </w:p>
        </w:tc>
      </w:tr>
      <w:tr w:rsidR="00AF5DFE" w14:paraId="6027D72E" w14:textId="77777777">
        <w:tblPrEx>
          <w:tblCellMar>
            <w:left w:w="99" w:type="dxa"/>
            <w:right w:w="99" w:type="dxa"/>
          </w:tblCellMar>
        </w:tblPrEx>
        <w:trPr>
          <w:gridBefore w:val="1"/>
          <w:wBefore w:w="10" w:type="dxa"/>
          <w:cantSplit/>
        </w:trPr>
        <w:tc>
          <w:tcPr>
            <w:tcW w:w="638" w:type="dxa"/>
            <w:tcBorders>
              <w:top w:val="single" w:sz="12" w:space="0" w:color="auto"/>
              <w:left w:val="double" w:sz="6" w:space="0" w:color="auto"/>
              <w:bottom w:val="single" w:sz="6" w:space="0" w:color="auto"/>
              <w:right w:val="single" w:sz="6" w:space="0" w:color="auto"/>
            </w:tcBorders>
            <w:vAlign w:val="center"/>
          </w:tcPr>
          <w:p w14:paraId="00E59D2D" w14:textId="77777777" w:rsidR="00AF5DFE" w:rsidRDefault="00AF5DFE">
            <w:pPr>
              <w:numPr>
                <w:ilvl w:val="12"/>
                <w:numId w:val="0"/>
              </w:numPr>
              <w:jc w:val="center"/>
              <w:rPr>
                <w:sz w:val="18"/>
              </w:rPr>
            </w:pPr>
            <w:r>
              <w:rPr>
                <w:noProof/>
                <w:sz w:val="18"/>
              </w:rPr>
              <w:sym w:font="Wingdings" w:char="F0E0"/>
            </w:r>
          </w:p>
        </w:tc>
        <w:tc>
          <w:tcPr>
            <w:tcW w:w="540" w:type="dxa"/>
            <w:tcBorders>
              <w:top w:val="single" w:sz="12" w:space="0" w:color="auto"/>
              <w:left w:val="single" w:sz="6" w:space="0" w:color="auto"/>
              <w:bottom w:val="single" w:sz="6" w:space="0" w:color="auto"/>
              <w:right w:val="single" w:sz="6" w:space="0" w:color="auto"/>
            </w:tcBorders>
            <w:vAlign w:val="center"/>
          </w:tcPr>
          <w:p w14:paraId="03CB8278" w14:textId="77777777" w:rsidR="00AF5DFE" w:rsidRDefault="00AF5DFE">
            <w:pPr>
              <w:pStyle w:val="Index1"/>
              <w:numPr>
                <w:ilvl w:val="12"/>
                <w:numId w:val="0"/>
              </w:numPr>
              <w:rPr>
                <w:rFonts w:ascii="Arial" w:hAnsi="Arial"/>
                <w:i/>
                <w:sz w:val="18"/>
              </w:rPr>
            </w:pPr>
            <w:r>
              <w:rPr>
                <w:rFonts w:ascii="Arial" w:hAnsi="Arial"/>
                <w:i/>
                <w:sz w:val="18"/>
              </w:rPr>
              <w:t>782</w:t>
            </w:r>
          </w:p>
        </w:tc>
        <w:tc>
          <w:tcPr>
            <w:tcW w:w="2158" w:type="dxa"/>
            <w:tcBorders>
              <w:top w:val="single" w:sz="12" w:space="0" w:color="auto"/>
              <w:left w:val="single" w:sz="6" w:space="0" w:color="auto"/>
              <w:bottom w:val="single" w:sz="6" w:space="0" w:color="auto"/>
              <w:right w:val="single" w:sz="6" w:space="0" w:color="auto"/>
            </w:tcBorders>
            <w:vAlign w:val="center"/>
          </w:tcPr>
          <w:p w14:paraId="3158F523" w14:textId="77777777" w:rsidR="00AF5DFE" w:rsidRDefault="00AF5DFE">
            <w:pPr>
              <w:pStyle w:val="Index1"/>
              <w:numPr>
                <w:ilvl w:val="12"/>
                <w:numId w:val="0"/>
              </w:numPr>
              <w:rPr>
                <w:rFonts w:ascii="Arial" w:hAnsi="Arial"/>
                <w:i/>
                <w:sz w:val="18"/>
              </w:rPr>
            </w:pPr>
            <w:r>
              <w:rPr>
                <w:rFonts w:ascii="Arial" w:hAnsi="Arial"/>
                <w:i/>
                <w:color w:val="auto"/>
                <w:sz w:val="18"/>
              </w:rPr>
              <w:t>SettlPartyID</w:t>
            </w:r>
          </w:p>
        </w:tc>
        <w:tc>
          <w:tcPr>
            <w:tcW w:w="1582" w:type="dxa"/>
            <w:tcBorders>
              <w:top w:val="single" w:sz="12" w:space="0" w:color="auto"/>
              <w:left w:val="single" w:sz="6" w:space="0" w:color="auto"/>
              <w:bottom w:val="single" w:sz="6" w:space="0" w:color="auto"/>
              <w:right w:val="single" w:sz="6" w:space="0" w:color="auto"/>
            </w:tcBorders>
            <w:vAlign w:val="center"/>
          </w:tcPr>
          <w:p w14:paraId="3CC0FFE3" w14:textId="77777777" w:rsidR="00AF5DFE" w:rsidRDefault="00AF5DFE">
            <w:pPr>
              <w:numPr>
                <w:ilvl w:val="12"/>
                <w:numId w:val="0"/>
              </w:numPr>
              <w:jc w:val="center"/>
              <w:rPr>
                <w:sz w:val="18"/>
              </w:rPr>
            </w:pPr>
            <w:r>
              <w:rPr>
                <w:sz w:val="18"/>
              </w:rPr>
              <w:t>DEUTFF2LXXX</w:t>
            </w:r>
          </w:p>
        </w:tc>
        <w:tc>
          <w:tcPr>
            <w:tcW w:w="4663" w:type="dxa"/>
            <w:tcBorders>
              <w:top w:val="single" w:sz="12" w:space="0" w:color="auto"/>
              <w:left w:val="single" w:sz="6" w:space="0" w:color="auto"/>
              <w:bottom w:val="single" w:sz="6" w:space="0" w:color="auto"/>
              <w:right w:val="double" w:sz="6" w:space="0" w:color="auto"/>
            </w:tcBorders>
            <w:vAlign w:val="center"/>
          </w:tcPr>
          <w:p w14:paraId="53257C8C" w14:textId="77777777" w:rsidR="00AF5DFE" w:rsidRDefault="00AF5DFE">
            <w:pPr>
              <w:numPr>
                <w:ilvl w:val="12"/>
                <w:numId w:val="0"/>
              </w:numPr>
              <w:rPr>
                <w:sz w:val="18"/>
              </w:rPr>
            </w:pPr>
          </w:p>
        </w:tc>
      </w:tr>
      <w:tr w:rsidR="00AF5DFE" w14:paraId="4E95B684" w14:textId="77777777">
        <w:tblPrEx>
          <w:tblCellMar>
            <w:left w:w="99" w:type="dxa"/>
            <w:right w:w="99" w:type="dxa"/>
          </w:tblCellMar>
        </w:tblPrEx>
        <w:trPr>
          <w:gridBefore w:val="1"/>
          <w:wBefore w:w="10" w:type="dxa"/>
          <w:cantSplit/>
        </w:trPr>
        <w:tc>
          <w:tcPr>
            <w:tcW w:w="638" w:type="dxa"/>
            <w:tcBorders>
              <w:left w:val="double" w:sz="6" w:space="0" w:color="auto"/>
              <w:bottom w:val="single" w:sz="6" w:space="0" w:color="auto"/>
              <w:right w:val="single" w:sz="6" w:space="0" w:color="auto"/>
            </w:tcBorders>
            <w:vAlign w:val="center"/>
          </w:tcPr>
          <w:p w14:paraId="7376F51F" w14:textId="77777777" w:rsidR="00AF5DFE" w:rsidRDefault="00AF5DFE">
            <w:pPr>
              <w:numPr>
                <w:ilvl w:val="12"/>
                <w:numId w:val="0"/>
              </w:numPr>
              <w:jc w:val="center"/>
              <w:rPr>
                <w:sz w:val="18"/>
              </w:rPr>
            </w:pPr>
            <w:r>
              <w:rPr>
                <w:noProof/>
                <w:sz w:val="18"/>
              </w:rPr>
              <w:sym w:font="Wingdings" w:char="F0E0"/>
            </w:r>
          </w:p>
        </w:tc>
        <w:tc>
          <w:tcPr>
            <w:tcW w:w="540" w:type="dxa"/>
            <w:tcBorders>
              <w:left w:val="single" w:sz="6" w:space="0" w:color="auto"/>
              <w:bottom w:val="single" w:sz="6" w:space="0" w:color="auto"/>
              <w:right w:val="single" w:sz="6" w:space="0" w:color="auto"/>
            </w:tcBorders>
            <w:vAlign w:val="center"/>
          </w:tcPr>
          <w:p w14:paraId="35A6984E" w14:textId="77777777" w:rsidR="00AF5DFE" w:rsidRDefault="00AF5DFE">
            <w:pPr>
              <w:pStyle w:val="Index1"/>
              <w:numPr>
                <w:ilvl w:val="12"/>
                <w:numId w:val="0"/>
              </w:numPr>
              <w:rPr>
                <w:rFonts w:ascii="Arial" w:hAnsi="Arial"/>
                <w:i/>
                <w:sz w:val="18"/>
              </w:rPr>
            </w:pPr>
            <w:r>
              <w:rPr>
                <w:rFonts w:ascii="Arial" w:hAnsi="Arial"/>
                <w:i/>
                <w:sz w:val="18"/>
              </w:rPr>
              <w:t>783</w:t>
            </w:r>
          </w:p>
        </w:tc>
        <w:tc>
          <w:tcPr>
            <w:tcW w:w="2158" w:type="dxa"/>
            <w:tcBorders>
              <w:left w:val="single" w:sz="6" w:space="0" w:color="auto"/>
              <w:bottom w:val="single" w:sz="6" w:space="0" w:color="auto"/>
              <w:right w:val="single" w:sz="6" w:space="0" w:color="auto"/>
            </w:tcBorders>
            <w:vAlign w:val="center"/>
          </w:tcPr>
          <w:p w14:paraId="532DAD7E" w14:textId="77777777" w:rsidR="00AF5DFE" w:rsidRDefault="00AF5DFE">
            <w:pPr>
              <w:pStyle w:val="Index1"/>
              <w:numPr>
                <w:ilvl w:val="12"/>
                <w:numId w:val="0"/>
              </w:numPr>
              <w:rPr>
                <w:rFonts w:ascii="Arial" w:hAnsi="Arial"/>
                <w:i/>
                <w:sz w:val="18"/>
              </w:rPr>
            </w:pPr>
            <w:r>
              <w:rPr>
                <w:rFonts w:ascii="Arial" w:hAnsi="Arial"/>
                <w:i/>
                <w:color w:val="auto"/>
                <w:sz w:val="18"/>
              </w:rPr>
              <w:t>SettlPartyIDSource</w:t>
            </w:r>
          </w:p>
        </w:tc>
        <w:tc>
          <w:tcPr>
            <w:tcW w:w="1582" w:type="dxa"/>
            <w:tcBorders>
              <w:left w:val="single" w:sz="6" w:space="0" w:color="auto"/>
              <w:bottom w:val="single" w:sz="6" w:space="0" w:color="auto"/>
              <w:right w:val="single" w:sz="6" w:space="0" w:color="auto"/>
            </w:tcBorders>
            <w:vAlign w:val="center"/>
          </w:tcPr>
          <w:p w14:paraId="1A65ADB7" w14:textId="77777777" w:rsidR="00AF5DFE" w:rsidRDefault="00AF5DFE">
            <w:pPr>
              <w:numPr>
                <w:ilvl w:val="12"/>
                <w:numId w:val="0"/>
              </w:numPr>
              <w:jc w:val="center"/>
              <w:rPr>
                <w:b/>
                <w:sz w:val="18"/>
              </w:rPr>
            </w:pPr>
            <w:r>
              <w:rPr>
                <w:b/>
                <w:sz w:val="18"/>
              </w:rPr>
              <w:t>B</w:t>
            </w:r>
          </w:p>
        </w:tc>
        <w:tc>
          <w:tcPr>
            <w:tcW w:w="4663" w:type="dxa"/>
            <w:tcBorders>
              <w:left w:val="single" w:sz="6" w:space="0" w:color="auto"/>
              <w:bottom w:val="single" w:sz="6" w:space="0" w:color="auto"/>
              <w:right w:val="double" w:sz="6" w:space="0" w:color="auto"/>
            </w:tcBorders>
            <w:vAlign w:val="center"/>
          </w:tcPr>
          <w:p w14:paraId="49C61162" w14:textId="77777777" w:rsidR="00AF5DFE" w:rsidRDefault="00AF5DFE">
            <w:pPr>
              <w:numPr>
                <w:ilvl w:val="12"/>
                <w:numId w:val="0"/>
              </w:numPr>
              <w:rPr>
                <w:sz w:val="18"/>
              </w:rPr>
            </w:pPr>
            <w:r>
              <w:rPr>
                <w:sz w:val="18"/>
              </w:rPr>
              <w:t>BIC</w:t>
            </w:r>
          </w:p>
        </w:tc>
      </w:tr>
      <w:tr w:rsidR="00AF5DFE" w14:paraId="4C77696F" w14:textId="77777777">
        <w:tblPrEx>
          <w:tblCellMar>
            <w:left w:w="99" w:type="dxa"/>
            <w:right w:w="99" w:type="dxa"/>
          </w:tblCellMar>
        </w:tblPrEx>
        <w:trPr>
          <w:gridBefore w:val="1"/>
          <w:wBefore w:w="10" w:type="dxa"/>
          <w:cantSplit/>
        </w:trPr>
        <w:tc>
          <w:tcPr>
            <w:tcW w:w="638" w:type="dxa"/>
            <w:tcBorders>
              <w:left w:val="double" w:sz="6" w:space="0" w:color="auto"/>
              <w:bottom w:val="single" w:sz="6" w:space="0" w:color="auto"/>
              <w:right w:val="single" w:sz="6" w:space="0" w:color="auto"/>
            </w:tcBorders>
            <w:vAlign w:val="center"/>
          </w:tcPr>
          <w:p w14:paraId="6087BE97" w14:textId="77777777" w:rsidR="00AF5DFE" w:rsidRDefault="00AF5DFE">
            <w:pPr>
              <w:numPr>
                <w:ilvl w:val="12"/>
                <w:numId w:val="0"/>
              </w:numPr>
              <w:jc w:val="center"/>
              <w:rPr>
                <w:sz w:val="18"/>
              </w:rPr>
            </w:pPr>
            <w:r>
              <w:rPr>
                <w:noProof/>
                <w:sz w:val="18"/>
              </w:rPr>
              <w:sym w:font="Wingdings" w:char="F0E0"/>
            </w:r>
          </w:p>
        </w:tc>
        <w:tc>
          <w:tcPr>
            <w:tcW w:w="540" w:type="dxa"/>
            <w:tcBorders>
              <w:left w:val="single" w:sz="6" w:space="0" w:color="auto"/>
              <w:bottom w:val="single" w:sz="6" w:space="0" w:color="auto"/>
              <w:right w:val="single" w:sz="6" w:space="0" w:color="auto"/>
            </w:tcBorders>
            <w:vAlign w:val="center"/>
          </w:tcPr>
          <w:p w14:paraId="52A7A27D" w14:textId="77777777" w:rsidR="00AF5DFE" w:rsidRDefault="00AF5DFE">
            <w:pPr>
              <w:pStyle w:val="Index1"/>
              <w:numPr>
                <w:ilvl w:val="12"/>
                <w:numId w:val="0"/>
              </w:numPr>
              <w:rPr>
                <w:rFonts w:ascii="Arial" w:hAnsi="Arial"/>
                <w:i/>
                <w:sz w:val="18"/>
              </w:rPr>
            </w:pPr>
            <w:r>
              <w:rPr>
                <w:rFonts w:ascii="Arial" w:hAnsi="Arial"/>
                <w:i/>
                <w:sz w:val="18"/>
              </w:rPr>
              <w:t>784</w:t>
            </w:r>
          </w:p>
        </w:tc>
        <w:tc>
          <w:tcPr>
            <w:tcW w:w="2158" w:type="dxa"/>
            <w:tcBorders>
              <w:left w:val="single" w:sz="6" w:space="0" w:color="auto"/>
              <w:bottom w:val="single" w:sz="6" w:space="0" w:color="auto"/>
              <w:right w:val="single" w:sz="6" w:space="0" w:color="auto"/>
            </w:tcBorders>
            <w:vAlign w:val="center"/>
          </w:tcPr>
          <w:p w14:paraId="04116404" w14:textId="77777777" w:rsidR="00AF5DFE" w:rsidRDefault="00AF5DFE">
            <w:pPr>
              <w:pStyle w:val="Index1"/>
              <w:numPr>
                <w:ilvl w:val="12"/>
                <w:numId w:val="0"/>
              </w:numPr>
              <w:rPr>
                <w:rFonts w:ascii="Arial" w:hAnsi="Arial"/>
                <w:i/>
                <w:sz w:val="18"/>
              </w:rPr>
            </w:pPr>
            <w:r>
              <w:rPr>
                <w:rFonts w:ascii="Arial" w:hAnsi="Arial"/>
                <w:i/>
                <w:color w:val="auto"/>
                <w:sz w:val="18"/>
              </w:rPr>
              <w:t>SettlPartyRole</w:t>
            </w:r>
          </w:p>
        </w:tc>
        <w:tc>
          <w:tcPr>
            <w:tcW w:w="1582" w:type="dxa"/>
            <w:tcBorders>
              <w:left w:val="single" w:sz="6" w:space="0" w:color="auto"/>
              <w:bottom w:val="single" w:sz="6" w:space="0" w:color="auto"/>
              <w:right w:val="single" w:sz="6" w:space="0" w:color="auto"/>
            </w:tcBorders>
            <w:vAlign w:val="center"/>
          </w:tcPr>
          <w:p w14:paraId="2A368F53" w14:textId="77777777" w:rsidR="00AF5DFE" w:rsidRDefault="00AF5DFE">
            <w:pPr>
              <w:numPr>
                <w:ilvl w:val="12"/>
                <w:numId w:val="0"/>
              </w:numPr>
              <w:jc w:val="center"/>
              <w:rPr>
                <w:b/>
                <w:sz w:val="18"/>
              </w:rPr>
            </w:pPr>
            <w:r>
              <w:rPr>
                <w:b/>
                <w:sz w:val="18"/>
              </w:rPr>
              <w:t>4</w:t>
            </w:r>
          </w:p>
        </w:tc>
        <w:tc>
          <w:tcPr>
            <w:tcW w:w="4663" w:type="dxa"/>
            <w:tcBorders>
              <w:left w:val="single" w:sz="6" w:space="0" w:color="auto"/>
              <w:bottom w:val="single" w:sz="6" w:space="0" w:color="auto"/>
              <w:right w:val="double" w:sz="6" w:space="0" w:color="auto"/>
            </w:tcBorders>
            <w:vAlign w:val="center"/>
          </w:tcPr>
          <w:p w14:paraId="0A251A87" w14:textId="77777777" w:rsidR="00AF5DFE" w:rsidRDefault="00AF5DFE">
            <w:pPr>
              <w:numPr>
                <w:ilvl w:val="12"/>
                <w:numId w:val="0"/>
              </w:numPr>
              <w:rPr>
                <w:sz w:val="18"/>
              </w:rPr>
            </w:pPr>
            <w:r>
              <w:rPr>
                <w:sz w:val="18"/>
              </w:rPr>
              <w:t>Clearing firm</w:t>
            </w:r>
          </w:p>
        </w:tc>
      </w:tr>
      <w:tr w:rsidR="00AF5DFE" w14:paraId="60C7BF49" w14:textId="77777777">
        <w:trPr>
          <w:cantSplit/>
        </w:trPr>
        <w:tc>
          <w:tcPr>
            <w:tcW w:w="9591" w:type="dxa"/>
            <w:gridSpan w:val="6"/>
            <w:tcBorders>
              <w:left w:val="double" w:sz="6" w:space="0" w:color="auto"/>
              <w:bottom w:val="double" w:sz="6" w:space="0" w:color="auto"/>
              <w:right w:val="double" w:sz="6" w:space="0" w:color="auto"/>
            </w:tcBorders>
            <w:vAlign w:val="center"/>
          </w:tcPr>
          <w:p w14:paraId="1C14B09A" w14:textId="77777777" w:rsidR="00AF5DFE" w:rsidRDefault="00AF5DFE">
            <w:pPr>
              <w:numPr>
                <w:ilvl w:val="12"/>
                <w:numId w:val="0"/>
              </w:numPr>
              <w:jc w:val="center"/>
              <w:rPr>
                <w:sz w:val="18"/>
              </w:rPr>
            </w:pPr>
            <w:r>
              <w:rPr>
                <w:sz w:val="18"/>
              </w:rPr>
              <w:t>&lt;/SettlParties&gt;</w:t>
            </w:r>
          </w:p>
        </w:tc>
      </w:tr>
    </w:tbl>
    <w:p w14:paraId="6A024E53" w14:textId="77777777" w:rsidR="00AF5DFE" w:rsidRDefault="00AF5DFE"/>
    <w:sectPr w:rsidR="00AF5DFE">
      <w:type w:val="nextColumn"/>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D1445" w14:textId="77777777" w:rsidR="00C411EF" w:rsidRDefault="00C411EF">
      <w:r>
        <w:separator/>
      </w:r>
    </w:p>
  </w:endnote>
  <w:endnote w:type="continuationSeparator" w:id="0">
    <w:p w14:paraId="4B3F46D4" w14:textId="77777777" w:rsidR="00C411EF" w:rsidRDefault="00C411EF">
      <w:r>
        <w:continuationSeparator/>
      </w:r>
    </w:p>
  </w:endnote>
  <w:endnote w:type="continuationNotice" w:id="1">
    <w:p w14:paraId="20B9EDA5" w14:textId="77777777" w:rsidR="00C411EF" w:rsidRDefault="00C411E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3BB30" w14:textId="1D718DAA" w:rsidR="006E6B10" w:rsidRDefault="006E6B10">
    <w:pPr>
      <w:pStyle w:val="Footer"/>
      <w:pBdr>
        <w:top w:val="single" w:sz="4" w:space="1" w:color="auto"/>
      </w:pBdr>
      <w:tabs>
        <w:tab w:val="clear" w:pos="8640"/>
        <w:tab w:val="right" w:pos="9360"/>
      </w:tabs>
      <w:jc w:val="center"/>
    </w:pPr>
    <w:r>
      <w:sym w:font="Symbol" w:char="F0D3"/>
    </w:r>
    <w:r>
      <w:t xml:space="preserve"> Copyright, 2008-</w:t>
    </w:r>
    <w:del w:id="15" w:author="Administrator" w:date="2011-08-18T10:26:00Z">
      <w:r w:rsidR="00DE5358">
        <w:delText>2009</w:delText>
      </w:r>
    </w:del>
    <w:ins w:id="16" w:author="Administrator" w:date="2011-08-18T10:26:00Z">
      <w:r>
        <w:t>201</w:t>
      </w:r>
    </w:ins>
    <w:ins w:id="17" w:author="Administrator" w:date="2011-08-18T10:28:00Z">
      <w:r w:rsidR="008E13A9">
        <w:t>1</w:t>
      </w:r>
    </w:ins>
    <w:r>
      <w:t>, FIX Protocol, 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6CA65" w14:textId="6768469C" w:rsidR="006E6B10" w:rsidRDefault="006E6B10">
    <w:pPr>
      <w:pStyle w:val="Footer"/>
      <w:pBdr>
        <w:top w:val="single" w:sz="4" w:space="1" w:color="auto"/>
      </w:pBdr>
      <w:tabs>
        <w:tab w:val="clear" w:pos="8640"/>
        <w:tab w:val="right" w:pos="9360"/>
      </w:tabs>
    </w:pPr>
    <w:r>
      <w:sym w:font="Symbol" w:char="F0D3"/>
    </w:r>
    <w:r>
      <w:t xml:space="preserve"> Copyright, 2008-</w:t>
    </w:r>
    <w:del w:id="39" w:author="Administrator" w:date="2011-08-18T10:26:00Z">
      <w:r w:rsidR="00DE5358">
        <w:delText>2009</w:delText>
      </w:r>
    </w:del>
    <w:ins w:id="40" w:author="Administrator" w:date="2011-08-18T10:26:00Z">
      <w:r>
        <w:t>201</w:t>
      </w:r>
    </w:ins>
    <w:ins w:id="41" w:author="Administrator" w:date="2011-08-18T10:28:00Z">
      <w:r w:rsidR="008E13A9">
        <w:t>1</w:t>
      </w:r>
    </w:ins>
    <w:r>
      <w:t>, FIX Protocol, Limited</w:t>
    </w:r>
    <w:r>
      <w:tab/>
    </w:r>
    <w:r>
      <w:tab/>
      <w:t xml:space="preserve">Page </w:t>
    </w:r>
    <w:r>
      <w:fldChar w:fldCharType="begin"/>
    </w:r>
    <w:r>
      <w:instrText xml:space="preserve"> PAGE </w:instrText>
    </w:r>
    <w:r>
      <w:fldChar w:fldCharType="separate"/>
    </w:r>
    <w:r w:rsidR="002051F9">
      <w:rPr>
        <w:noProof/>
      </w:rPr>
      <w:t>171</w:t>
    </w:r>
    <w:r>
      <w:fldChar w:fldCharType="end"/>
    </w:r>
    <w:r>
      <w:t xml:space="preserve"> of </w:t>
    </w:r>
    <w:r w:rsidR="00C411EF">
      <w:fldChar w:fldCharType="begin"/>
    </w:r>
    <w:r w:rsidR="00C411EF">
      <w:instrText xml:space="preserve"> NUMPAGES </w:instrText>
    </w:r>
    <w:r w:rsidR="00C411EF">
      <w:fldChar w:fldCharType="separate"/>
    </w:r>
    <w:r w:rsidR="002051F9">
      <w:rPr>
        <w:noProof/>
      </w:rPr>
      <w:t>171</w:t>
    </w:r>
    <w:r w:rsidR="00C411E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B0168" w14:textId="77777777" w:rsidR="00C411EF" w:rsidRDefault="00C411EF">
      <w:r>
        <w:separator/>
      </w:r>
    </w:p>
  </w:footnote>
  <w:footnote w:type="continuationSeparator" w:id="0">
    <w:p w14:paraId="66A4F641" w14:textId="77777777" w:rsidR="00C411EF" w:rsidRDefault="00C411EF">
      <w:r>
        <w:continuationSeparator/>
      </w:r>
    </w:p>
  </w:footnote>
  <w:footnote w:type="continuationNotice" w:id="1">
    <w:p w14:paraId="39810210" w14:textId="77777777" w:rsidR="00C411EF" w:rsidRDefault="00C411E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5D7B0" w14:textId="77062140" w:rsidR="006E6B10" w:rsidRPr="008E13A9" w:rsidRDefault="006E6B10">
    <w:pPr>
      <w:pStyle w:val="Header"/>
      <w:pBdr>
        <w:bottom w:val="single" w:sz="4" w:space="1" w:color="auto"/>
      </w:pBdr>
      <w:tabs>
        <w:tab w:val="clear" w:pos="8640"/>
        <w:tab w:val="right" w:pos="9360"/>
      </w:tabs>
      <w:rPr>
        <w:lang w:val="fr-FR"/>
        <w:rPrChange w:id="25" w:author="Administrator" w:date="2011-08-18T10:26:00Z">
          <w:rPr/>
        </w:rPrChange>
      </w:rPr>
    </w:pPr>
    <w:r>
      <w:fldChar w:fldCharType="begin"/>
    </w:r>
    <w:r w:rsidRPr="008E13A9">
      <w:rPr>
        <w:lang w:val="fr-FR"/>
      </w:rPr>
      <w:instrText xml:space="preserve"> REF  Version_tag  \* MERGEFORMAT </w:instrText>
    </w:r>
    <w:r>
      <w:fldChar w:fldCharType="separate"/>
    </w:r>
    <w:r w:rsidRPr="008E13A9">
      <w:rPr>
        <w:lang w:val="fr-FR"/>
        <w:rPrChange w:id="26" w:author="Administrator" w:date="2011-08-18T10:26:00Z">
          <w:rPr/>
        </w:rPrChange>
      </w:rPr>
      <w:t xml:space="preserve"> Version 5.0 Service Pack 2 </w:t>
    </w:r>
    <w:ins w:id="27" w:author="Administrator" w:date="2011-08-18T10:26:00Z">
      <w:r w:rsidRPr="008E13A9">
        <w:rPr>
          <w:lang w:val="fr-FR"/>
        </w:rPr>
        <w:t xml:space="preserve">- Errata </w:t>
      </w:r>
    </w:ins>
    <w:r>
      <w:fldChar w:fldCharType="end"/>
    </w:r>
    <w:r w:rsidRPr="008E13A9">
      <w:rPr>
        <w:lang w:val="fr-FR"/>
        <w:rPrChange w:id="28" w:author="Administrator" w:date="2011-08-18T10:26:00Z">
          <w:rPr/>
        </w:rPrChange>
      </w:rPr>
      <w:t xml:space="preserve"> </w:t>
    </w:r>
    <w:r>
      <w:sym w:font="Symbol" w:char="F02D"/>
    </w:r>
    <w:r w:rsidRPr="008E13A9">
      <w:rPr>
        <w:lang w:val="fr-FR"/>
        <w:rPrChange w:id="29" w:author="Administrator" w:date="2011-08-18T10:26:00Z">
          <w:rPr/>
        </w:rPrChange>
      </w:rPr>
      <w:t xml:space="preserve"> </w:t>
    </w:r>
    <w:r>
      <w:fldChar w:fldCharType="begin"/>
    </w:r>
    <w:r w:rsidRPr="008E13A9">
      <w:rPr>
        <w:lang w:val="fr-FR"/>
        <w:rPrChange w:id="30" w:author="Administrator" w:date="2011-08-18T10:26:00Z">
          <w:rPr/>
        </w:rPrChange>
      </w:rPr>
      <w:instrText xml:space="preserve"> REF  Volume_tag  \* MERGEFORMAT </w:instrText>
    </w:r>
    <w:r>
      <w:fldChar w:fldCharType="separate"/>
    </w:r>
    <w:r w:rsidRPr="008E13A9">
      <w:rPr>
        <w:lang w:val="fr-FR"/>
        <w:rPrChange w:id="31" w:author="Administrator" w:date="2011-08-18T10:26:00Z">
          <w:rPr/>
        </w:rPrChange>
      </w:rPr>
      <w:t xml:space="preserve"> VOLUME 6</w:t>
    </w:r>
    <w:r>
      <w:rPr>
        <w:i/>
        <w:sz w:val="32"/>
        <w:lang w:val="fr-FR"/>
        <w:rPrChange w:id="32" w:author="Administrator" w:date="2011-08-18T10:26:00Z">
          <w:rPr>
            <w:b/>
            <w:i/>
            <w:sz w:val="32"/>
            <w:lang w:val="fr-FR"/>
          </w:rPr>
        </w:rPrChange>
      </w:rPr>
      <w:t xml:space="preserve"> </w:t>
    </w:r>
    <w:r>
      <w:fldChar w:fldCharType="end"/>
    </w:r>
    <w:ins w:id="33" w:author="Administrator" w:date="2011-08-18T10:28:00Z">
      <w:r w:rsidR="008E13A9">
        <w:tab/>
      </w:r>
    </w:ins>
    <w:r w:rsidRPr="008E13A9">
      <w:rPr>
        <w:lang w:val="fr-FR"/>
        <w:rPrChange w:id="34" w:author="Administrator" w:date="2011-08-18T10:26:00Z">
          <w:rPr/>
        </w:rPrChange>
      </w:rPr>
      <w:tab/>
    </w:r>
    <w:r>
      <w:fldChar w:fldCharType="begin"/>
    </w:r>
    <w:r w:rsidRPr="008E13A9">
      <w:rPr>
        <w:lang w:val="fr-FR"/>
      </w:rPr>
      <w:instrText xml:space="preserve"> REF  Date_tag  \* MERGEFORMAT </w:instrText>
    </w:r>
    <w:r>
      <w:fldChar w:fldCharType="separate"/>
    </w:r>
    <w:ins w:id="35" w:author="Administrator" w:date="2011-08-18T10:28:00Z">
      <w:r w:rsidR="008E13A9" w:rsidRPr="008E13A9">
        <w:rPr>
          <w:lang w:val="fr-FR"/>
          <w:rPrChange w:id="36" w:author="Administrator" w:date="2011-08-18T10:28:00Z">
            <w:rPr>
              <w:sz w:val="28"/>
              <w:szCs w:val="28"/>
            </w:rPr>
          </w:rPrChange>
        </w:rPr>
        <w:t xml:space="preserve"> </w:t>
      </w:r>
      <w:r w:rsidR="008E13A9" w:rsidRPr="008E13A9">
        <w:rPr>
          <w:rPrChange w:id="37" w:author="Administrator" w:date="2011-08-18T10:28:00Z">
            <w:rPr>
              <w:sz w:val="28"/>
              <w:szCs w:val="28"/>
            </w:rPr>
          </w:rPrChange>
        </w:rPr>
        <w:t>August 2011</w:t>
      </w:r>
      <w:r w:rsidR="008E13A9" w:rsidRPr="008E13A9">
        <w:rPr>
          <w:lang w:val="fr-FR"/>
          <w:rPrChange w:id="38" w:author="Administrator" w:date="2011-08-18T10:28:00Z">
            <w:rPr>
              <w:sz w:val="28"/>
              <w:szCs w:val="28"/>
            </w:rPr>
          </w:rPrChange>
        </w:rPr>
        <w:t xml:space="preserve"> </w:t>
      </w:r>
    </w:ins>
    <w:r>
      <w:fldChar w:fldCharType="end"/>
    </w:r>
  </w:p>
  <w:p w14:paraId="6A506509" w14:textId="77777777" w:rsidR="006E6B10" w:rsidRPr="00EB0AC6" w:rsidRDefault="006E6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1868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CAC76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888088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61C0C"/>
    <w:lvl w:ilvl="0">
      <w:start w:val="1"/>
      <w:numFmt w:val="decimal"/>
      <w:pStyle w:val="ListNumber2"/>
      <w:lvlText w:val="%1."/>
      <w:lvlJc w:val="left"/>
      <w:pPr>
        <w:tabs>
          <w:tab w:val="num" w:pos="720"/>
        </w:tabs>
        <w:ind w:left="720" w:hanging="360"/>
      </w:pPr>
    </w:lvl>
  </w:abstractNum>
  <w:abstractNum w:abstractNumId="4">
    <w:nsid w:val="FFFFFF80"/>
    <w:multiLevelType w:val="singleLevel"/>
    <w:tmpl w:val="0A2C74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3A2ED4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2CC0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8B8DFC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1FAA16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4E80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50C3D"/>
    <w:multiLevelType w:val="multilevel"/>
    <w:tmpl w:val="5BB82F3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127C613D"/>
    <w:multiLevelType w:val="singleLevel"/>
    <w:tmpl w:val="0409000F"/>
    <w:lvl w:ilvl="0">
      <w:start w:val="1"/>
      <w:numFmt w:val="decimal"/>
      <w:lvlText w:val="%1."/>
      <w:lvlJc w:val="left"/>
      <w:pPr>
        <w:tabs>
          <w:tab w:val="num" w:pos="360"/>
        </w:tabs>
        <w:ind w:left="360" w:hanging="360"/>
      </w:pPr>
    </w:lvl>
  </w:abstractNum>
  <w:abstractNum w:abstractNumId="12">
    <w:nsid w:val="1EB00C94"/>
    <w:multiLevelType w:val="hybridMultilevel"/>
    <w:tmpl w:val="8E5A9A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C2C487B"/>
    <w:multiLevelType w:val="multilevel"/>
    <w:tmpl w:val="D848CC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E262D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0A85173"/>
    <w:multiLevelType w:val="hybridMultilevel"/>
    <w:tmpl w:val="E292BD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1427326"/>
    <w:multiLevelType w:val="hybridMultilevel"/>
    <w:tmpl w:val="BC4AE7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1C7B28"/>
    <w:multiLevelType w:val="hybridMultilevel"/>
    <w:tmpl w:val="78AE1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649E6"/>
    <w:multiLevelType w:val="hybridMultilevel"/>
    <w:tmpl w:val="60AE77D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nsid w:val="48DA29CC"/>
    <w:multiLevelType w:val="hybridMultilevel"/>
    <w:tmpl w:val="439AFF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13F14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031C39"/>
    <w:multiLevelType w:val="hybridMultilevel"/>
    <w:tmpl w:val="F4808A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9B37F14"/>
    <w:multiLevelType w:val="singleLevel"/>
    <w:tmpl w:val="04090011"/>
    <w:lvl w:ilvl="0">
      <w:start w:val="1"/>
      <w:numFmt w:val="decimal"/>
      <w:lvlText w:val="%1)"/>
      <w:lvlJc w:val="left"/>
      <w:pPr>
        <w:tabs>
          <w:tab w:val="num" w:pos="360"/>
        </w:tabs>
        <w:ind w:left="360" w:hanging="360"/>
      </w:pPr>
      <w:rPr>
        <w:rFonts w:hint="default"/>
      </w:rPr>
    </w:lvl>
  </w:abstractNum>
  <w:abstractNum w:abstractNumId="23">
    <w:nsid w:val="59D03E5B"/>
    <w:multiLevelType w:val="singleLevel"/>
    <w:tmpl w:val="0409000F"/>
    <w:lvl w:ilvl="0">
      <w:start w:val="1"/>
      <w:numFmt w:val="decimal"/>
      <w:lvlText w:val="%1."/>
      <w:lvlJc w:val="left"/>
      <w:pPr>
        <w:tabs>
          <w:tab w:val="num" w:pos="360"/>
        </w:tabs>
        <w:ind w:left="360" w:hanging="360"/>
      </w:pPr>
    </w:lvl>
  </w:abstractNum>
  <w:abstractNum w:abstractNumId="24">
    <w:nsid w:val="612757A7"/>
    <w:multiLevelType w:val="multilevel"/>
    <w:tmpl w:val="E37E0F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C717B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F7C3330"/>
    <w:multiLevelType w:val="hybridMultilevel"/>
    <w:tmpl w:val="F0CC7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8F4781C"/>
    <w:multiLevelType w:val="multilevel"/>
    <w:tmpl w:val="33F0C640"/>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C342697"/>
    <w:multiLevelType w:val="multilevel"/>
    <w:tmpl w:val="37D453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25"/>
  </w:num>
  <w:num w:numId="4">
    <w:abstractNumId w:val="23"/>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27"/>
  </w:num>
  <w:num w:numId="18">
    <w:abstractNumId w:val="13"/>
  </w:num>
  <w:num w:numId="19">
    <w:abstractNumId w:val="24"/>
  </w:num>
  <w:num w:numId="20">
    <w:abstractNumId w:val="28"/>
  </w:num>
  <w:num w:numId="21">
    <w:abstractNumId w:val="20"/>
  </w:num>
  <w:num w:numId="22">
    <w:abstractNumId w:val="17"/>
  </w:num>
  <w:num w:numId="23">
    <w:abstractNumId w:val="16"/>
  </w:num>
  <w:num w:numId="24">
    <w:abstractNumId w:val="12"/>
  </w:num>
  <w:num w:numId="25">
    <w:abstractNumId w:val="15"/>
  </w:num>
  <w:num w:numId="26">
    <w:abstractNumId w:val="19"/>
  </w:num>
  <w:num w:numId="27">
    <w:abstractNumId w:val="26"/>
  </w:num>
  <w:num w:numId="28">
    <w:abstractNumId w:val="2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hideGrammaticalErrors/>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EB0AC6"/>
    <w:rsid w:val="00011D8B"/>
    <w:rsid w:val="00023D3A"/>
    <w:rsid w:val="00046CFA"/>
    <w:rsid w:val="00054001"/>
    <w:rsid w:val="00056B9A"/>
    <w:rsid w:val="00063BF9"/>
    <w:rsid w:val="00066CEA"/>
    <w:rsid w:val="00071A0C"/>
    <w:rsid w:val="00077CE6"/>
    <w:rsid w:val="000A0C57"/>
    <w:rsid w:val="000A1949"/>
    <w:rsid w:val="000B233D"/>
    <w:rsid w:val="000B3616"/>
    <w:rsid w:val="000B5C07"/>
    <w:rsid w:val="000C211E"/>
    <w:rsid w:val="000D304B"/>
    <w:rsid w:val="000D686F"/>
    <w:rsid w:val="000E7722"/>
    <w:rsid w:val="001311B5"/>
    <w:rsid w:val="001452A1"/>
    <w:rsid w:val="00153FE8"/>
    <w:rsid w:val="00156FB2"/>
    <w:rsid w:val="0016748E"/>
    <w:rsid w:val="001955A4"/>
    <w:rsid w:val="001A492F"/>
    <w:rsid w:val="001B55F0"/>
    <w:rsid w:val="001F663C"/>
    <w:rsid w:val="002051F9"/>
    <w:rsid w:val="002068AE"/>
    <w:rsid w:val="00211256"/>
    <w:rsid w:val="00213E42"/>
    <w:rsid w:val="002251CC"/>
    <w:rsid w:val="00234618"/>
    <w:rsid w:val="00234714"/>
    <w:rsid w:val="00240AAE"/>
    <w:rsid w:val="00251107"/>
    <w:rsid w:val="002528ED"/>
    <w:rsid w:val="00252BEA"/>
    <w:rsid w:val="00253CEB"/>
    <w:rsid w:val="00263C24"/>
    <w:rsid w:val="0026517F"/>
    <w:rsid w:val="002675D6"/>
    <w:rsid w:val="00275659"/>
    <w:rsid w:val="00295896"/>
    <w:rsid w:val="00295EA1"/>
    <w:rsid w:val="002A057C"/>
    <w:rsid w:val="002B699B"/>
    <w:rsid w:val="002C03C4"/>
    <w:rsid w:val="002D2D0F"/>
    <w:rsid w:val="002D5D52"/>
    <w:rsid w:val="00303C5D"/>
    <w:rsid w:val="003145B3"/>
    <w:rsid w:val="003179EE"/>
    <w:rsid w:val="003368D5"/>
    <w:rsid w:val="0034145E"/>
    <w:rsid w:val="003533C4"/>
    <w:rsid w:val="00371170"/>
    <w:rsid w:val="0037258F"/>
    <w:rsid w:val="0039498B"/>
    <w:rsid w:val="003A020F"/>
    <w:rsid w:val="003A2DFE"/>
    <w:rsid w:val="003B3270"/>
    <w:rsid w:val="003C6879"/>
    <w:rsid w:val="003C7ECD"/>
    <w:rsid w:val="003D00C0"/>
    <w:rsid w:val="00401B81"/>
    <w:rsid w:val="00427283"/>
    <w:rsid w:val="004448EA"/>
    <w:rsid w:val="00482D5B"/>
    <w:rsid w:val="004A087A"/>
    <w:rsid w:val="004A68D6"/>
    <w:rsid w:val="004A7368"/>
    <w:rsid w:val="004B2EE3"/>
    <w:rsid w:val="004B51F5"/>
    <w:rsid w:val="004E0837"/>
    <w:rsid w:val="004E4A8B"/>
    <w:rsid w:val="004F7B8C"/>
    <w:rsid w:val="00512FC7"/>
    <w:rsid w:val="0053221A"/>
    <w:rsid w:val="00533FE7"/>
    <w:rsid w:val="005467BD"/>
    <w:rsid w:val="0054748F"/>
    <w:rsid w:val="00567E03"/>
    <w:rsid w:val="0058490B"/>
    <w:rsid w:val="005933B7"/>
    <w:rsid w:val="005B3541"/>
    <w:rsid w:val="005D1840"/>
    <w:rsid w:val="005F36C8"/>
    <w:rsid w:val="00602F21"/>
    <w:rsid w:val="00610BE3"/>
    <w:rsid w:val="006133EB"/>
    <w:rsid w:val="006162F8"/>
    <w:rsid w:val="00627295"/>
    <w:rsid w:val="00637F71"/>
    <w:rsid w:val="00667042"/>
    <w:rsid w:val="00671A73"/>
    <w:rsid w:val="006830BB"/>
    <w:rsid w:val="006A0C3D"/>
    <w:rsid w:val="006A60CD"/>
    <w:rsid w:val="006B042E"/>
    <w:rsid w:val="006C02C1"/>
    <w:rsid w:val="006C1414"/>
    <w:rsid w:val="006C3C0A"/>
    <w:rsid w:val="006C5988"/>
    <w:rsid w:val="006D1435"/>
    <w:rsid w:val="006E156F"/>
    <w:rsid w:val="006E6B10"/>
    <w:rsid w:val="007068E6"/>
    <w:rsid w:val="00714F4A"/>
    <w:rsid w:val="00717456"/>
    <w:rsid w:val="007605BC"/>
    <w:rsid w:val="00764C0B"/>
    <w:rsid w:val="007653EE"/>
    <w:rsid w:val="00783F68"/>
    <w:rsid w:val="00786B65"/>
    <w:rsid w:val="00797F94"/>
    <w:rsid w:val="007A5652"/>
    <w:rsid w:val="007A6061"/>
    <w:rsid w:val="007B4313"/>
    <w:rsid w:val="007D178B"/>
    <w:rsid w:val="007D1AFA"/>
    <w:rsid w:val="007D71CD"/>
    <w:rsid w:val="008027F8"/>
    <w:rsid w:val="00802847"/>
    <w:rsid w:val="00815C6B"/>
    <w:rsid w:val="00823FBE"/>
    <w:rsid w:val="00825E57"/>
    <w:rsid w:val="00826C81"/>
    <w:rsid w:val="008416A3"/>
    <w:rsid w:val="008429E0"/>
    <w:rsid w:val="008447E8"/>
    <w:rsid w:val="00846823"/>
    <w:rsid w:val="0089509E"/>
    <w:rsid w:val="008A3545"/>
    <w:rsid w:val="008A5B0F"/>
    <w:rsid w:val="008B2D97"/>
    <w:rsid w:val="008B66DC"/>
    <w:rsid w:val="008B6FD0"/>
    <w:rsid w:val="008C4619"/>
    <w:rsid w:val="008C6821"/>
    <w:rsid w:val="008E13A9"/>
    <w:rsid w:val="00906483"/>
    <w:rsid w:val="009118CC"/>
    <w:rsid w:val="0091470F"/>
    <w:rsid w:val="009217FA"/>
    <w:rsid w:val="009371B9"/>
    <w:rsid w:val="00946F28"/>
    <w:rsid w:val="00964554"/>
    <w:rsid w:val="00980AAB"/>
    <w:rsid w:val="009967A1"/>
    <w:rsid w:val="009A2606"/>
    <w:rsid w:val="009C7783"/>
    <w:rsid w:val="009C7F62"/>
    <w:rsid w:val="009D4BD2"/>
    <w:rsid w:val="009F3E85"/>
    <w:rsid w:val="00A13ED9"/>
    <w:rsid w:val="00A23A7A"/>
    <w:rsid w:val="00A46B70"/>
    <w:rsid w:val="00A96E92"/>
    <w:rsid w:val="00AA00A9"/>
    <w:rsid w:val="00AA2BB1"/>
    <w:rsid w:val="00AF31B0"/>
    <w:rsid w:val="00AF5DFE"/>
    <w:rsid w:val="00B019B3"/>
    <w:rsid w:val="00B03E36"/>
    <w:rsid w:val="00B05AA0"/>
    <w:rsid w:val="00B10B07"/>
    <w:rsid w:val="00B168D4"/>
    <w:rsid w:val="00B32E58"/>
    <w:rsid w:val="00B3352E"/>
    <w:rsid w:val="00B41AC7"/>
    <w:rsid w:val="00B579FA"/>
    <w:rsid w:val="00B73C2E"/>
    <w:rsid w:val="00B80AC3"/>
    <w:rsid w:val="00B844A8"/>
    <w:rsid w:val="00B915C8"/>
    <w:rsid w:val="00B9648C"/>
    <w:rsid w:val="00BB1BBE"/>
    <w:rsid w:val="00BB74D3"/>
    <w:rsid w:val="00BC0643"/>
    <w:rsid w:val="00BC1FE0"/>
    <w:rsid w:val="00BD0927"/>
    <w:rsid w:val="00BD458B"/>
    <w:rsid w:val="00BE4690"/>
    <w:rsid w:val="00BE781B"/>
    <w:rsid w:val="00BF58F2"/>
    <w:rsid w:val="00C21C10"/>
    <w:rsid w:val="00C33E4A"/>
    <w:rsid w:val="00C372EE"/>
    <w:rsid w:val="00C411EF"/>
    <w:rsid w:val="00C54960"/>
    <w:rsid w:val="00C54A86"/>
    <w:rsid w:val="00C559A9"/>
    <w:rsid w:val="00C60B19"/>
    <w:rsid w:val="00C71357"/>
    <w:rsid w:val="00C729DF"/>
    <w:rsid w:val="00C72B42"/>
    <w:rsid w:val="00C73CB0"/>
    <w:rsid w:val="00C77AD9"/>
    <w:rsid w:val="00C84E7C"/>
    <w:rsid w:val="00C91047"/>
    <w:rsid w:val="00CA3A5D"/>
    <w:rsid w:val="00CC4E8B"/>
    <w:rsid w:val="00CD1C37"/>
    <w:rsid w:val="00D12ACF"/>
    <w:rsid w:val="00D158F4"/>
    <w:rsid w:val="00D2125A"/>
    <w:rsid w:val="00D34623"/>
    <w:rsid w:val="00D35B61"/>
    <w:rsid w:val="00D42E28"/>
    <w:rsid w:val="00D5285A"/>
    <w:rsid w:val="00D76939"/>
    <w:rsid w:val="00D91267"/>
    <w:rsid w:val="00DC2917"/>
    <w:rsid w:val="00DD4649"/>
    <w:rsid w:val="00DE1EC3"/>
    <w:rsid w:val="00DE5358"/>
    <w:rsid w:val="00E11F12"/>
    <w:rsid w:val="00E14AEC"/>
    <w:rsid w:val="00E1562F"/>
    <w:rsid w:val="00E208FA"/>
    <w:rsid w:val="00E32476"/>
    <w:rsid w:val="00E42620"/>
    <w:rsid w:val="00E46C6B"/>
    <w:rsid w:val="00E576FB"/>
    <w:rsid w:val="00E65366"/>
    <w:rsid w:val="00E87869"/>
    <w:rsid w:val="00E93B5F"/>
    <w:rsid w:val="00E963FA"/>
    <w:rsid w:val="00E96CE2"/>
    <w:rsid w:val="00EB0AC6"/>
    <w:rsid w:val="00EC3909"/>
    <w:rsid w:val="00ED1B6F"/>
    <w:rsid w:val="00ED7E45"/>
    <w:rsid w:val="00F03143"/>
    <w:rsid w:val="00F24129"/>
    <w:rsid w:val="00F25964"/>
    <w:rsid w:val="00F4109E"/>
    <w:rsid w:val="00F44C96"/>
    <w:rsid w:val="00F53B27"/>
    <w:rsid w:val="00F55F4F"/>
    <w:rsid w:val="00F616AC"/>
    <w:rsid w:val="00F709B3"/>
    <w:rsid w:val="00F72A5E"/>
    <w:rsid w:val="00F731FB"/>
    <w:rsid w:val="00F842C8"/>
    <w:rsid w:val="00F84D18"/>
    <w:rsid w:val="00F8756D"/>
    <w:rsid w:val="00FA16BF"/>
    <w:rsid w:val="00FE2BA7"/>
    <w:rsid w:val="00FE408B"/>
    <w:rsid w:val="00FE59EE"/>
    <w:rsid w:val="00FE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pPr>
      <w:spacing w:before="0" w:after="12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rFonts w:ascii="Tms Rmn" w:hAnsi="Tms Rmn"/>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720" w:hanging="36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8E13A9"/>
    <w:pPr>
      <w:ind w:left="360"/>
      <w:pPrChange w:id="0" w:author="Administrator" w:date="2011-08-18T10:26:00Z">
        <w:pPr>
          <w:spacing w:before="120"/>
        </w:pPr>
      </w:pPrChange>
    </w:pPr>
    <w:rPr>
      <w:rPrChange w:id="0" w:author="Administrator" w:date="2011-08-18T10:26:00Z">
        <w:rPr>
          <w:rFonts w:ascii="Arial" w:hAnsi="Arial"/>
          <w:color w:val="000000"/>
          <w:sz w:val="24"/>
          <w:lang w:val="en-US" w:eastAsia="zh-CN" w:bidi="ar-SA"/>
        </w:rPr>
      </w:rPrChange>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CommentText">
    <w:name w:val="annotation text"/>
    <w:basedOn w:val="Normal"/>
    <w:semiHidden/>
    <w:pPr>
      <w:spacing w:before="0"/>
      <w:jc w:val="left"/>
    </w:pPr>
    <w:rPr>
      <w:color w:val="auto"/>
      <w:lang w:eastAsia="en-US"/>
    </w:rPr>
  </w:style>
  <w:style w:type="paragraph" w:customStyle="1" w:styleId="Blockquote">
    <w:name w:val="Blockquote"/>
    <w:basedOn w:val="Normal"/>
    <w:pPr>
      <w:spacing w:before="100" w:after="100"/>
      <w:ind w:left="360" w:right="360"/>
      <w:jc w:val="left"/>
    </w:pPr>
    <w:rPr>
      <w:snapToGrid w:val="0"/>
      <w:color w:val="auto"/>
      <w:sz w:val="24"/>
      <w:lang w:eastAsia="en-U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Times New Roman" w:hAnsi="Times New Roman"/>
      <w:sz w:val="20"/>
    </w:rPr>
  </w:style>
  <w:style w:type="paragraph" w:styleId="BodyTextFirstIndent2">
    <w:name w:val="Body Text First Indent 2"/>
    <w:basedOn w:val="BodyTextIndent"/>
    <w:pPr>
      <w:spacing w:before="120" w:after="120"/>
      <w:ind w:left="360" w:firstLine="210"/>
      <w:jc w:val="both"/>
    </w:pPr>
    <w:rPr>
      <w:rFonts w:ascii="Times New Roman" w:hAnsi="Times New Roman"/>
      <w:color w:val="000000"/>
      <w:sz w:val="20"/>
    </w:rPr>
  </w:style>
  <w:style w:type="paragraph" w:styleId="Caption">
    <w:name w:val="caption"/>
    <w:basedOn w:val="Normal"/>
    <w:next w:val="Normal"/>
    <w:qFormat/>
    <w:pPr>
      <w:spacing w:after="120"/>
    </w:pPr>
    <w:rPr>
      <w:b/>
    </w:rPr>
  </w:style>
  <w:style w:type="paragraph" w:styleId="Closing">
    <w:name w:val="Closing"/>
    <w:basedOn w:val="Normal"/>
    <w:pPr>
      <w:ind w:left="4320"/>
    </w:pPr>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olor w:val="000000"/>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b/>
      <w:sz w:val="24"/>
    </w:rPr>
  </w:style>
  <w:style w:type="paragraph" w:customStyle="1" w:styleId="BodyTextArial">
    <w:name w:val="Body Text Arial"/>
    <w:basedOn w:val="BodyText"/>
    <w:pPr>
      <w:spacing w:before="0" w:after="120"/>
      <w:jc w:val="left"/>
    </w:pPr>
    <w:rPr>
      <w:color w:val="auto"/>
      <w:sz w:val="20"/>
      <w:lang w:eastAsia="en-US"/>
    </w:rPr>
  </w:style>
  <w:style w:type="paragraph" w:customStyle="1" w:styleId="W2">
    <w:name w:val="•W2"/>
    <w:pPr>
      <w:widowControl w:val="0"/>
      <w:jc w:val="both"/>
    </w:pPr>
    <w:rPr>
      <w:kern w:val="2"/>
      <w:sz w:val="21"/>
    </w:rPr>
  </w:style>
  <w:style w:type="paragraph" w:customStyle="1" w:styleId="2">
    <w:name w:val="Œ©2"/>
    <w:basedOn w:val="W2"/>
    <w:next w:val="Normal"/>
    <w:pPr>
      <w:keepNext/>
    </w:pPr>
    <w:rPr>
      <w:b/>
      <w:color w:val="000000"/>
      <w:sz w:val="22"/>
    </w:rPr>
  </w:style>
  <w:style w:type="paragraph" w:styleId="BalloonText">
    <w:name w:val="Balloon Text"/>
    <w:basedOn w:val="Normal"/>
    <w:semiHidden/>
    <w:rPr>
      <w:rFonts w:ascii="Tahoma" w:hAnsi="Tahoma" w:cs="Wingdings"/>
      <w:sz w:val="16"/>
      <w:szCs w:val="16"/>
    </w:rPr>
  </w:style>
  <w:style w:type="table" w:customStyle="1" w:styleId="FIXDataTableElegant">
    <w:name w:val="FIXData Table Elegant"/>
    <w:basedOn w:val="TableElegant"/>
    <w:rsid w:val="00AA00A9"/>
    <w:tblP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pPr>
        <w:jc w:val="left"/>
      </w:pPr>
      <w:rPr>
        <w:b/>
        <w:i/>
        <w:caps w:val="0"/>
        <w:color w:val="auto"/>
      </w:rPr>
      <w:tblPr/>
      <w:tcPr>
        <w:tcBorders>
          <w:tl2br w:val="none" w:sz="0" w:space="0" w:color="auto"/>
          <w:tr2bl w:val="none" w:sz="0" w:space="0" w:color="auto"/>
        </w:tcBorders>
      </w:tcPr>
    </w:tblStylePr>
  </w:style>
  <w:style w:type="table" w:styleId="TableElegant">
    <w:name w:val="Table Elegant"/>
    <w:basedOn w:val="TableNormal"/>
    <w:rsid w:val="00AA00A9"/>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Char">
    <w:name w:val="Char Char"/>
    <w:rPr>
      <w:b/>
      <w:color w:val="000000"/>
      <w:sz w:val="24"/>
      <w:lang w:val="en-US" w:eastAsia="zh-CN" w:bidi="ar-SA"/>
    </w:rPr>
  </w:style>
  <w:style w:type="table" w:styleId="TableGrid5">
    <w:name w:val="Table Grid 5"/>
    <w:basedOn w:val="TableNormal"/>
    <w:rsid w:val="008E13A9"/>
    <w:pPr>
      <w:spacing w:before="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2Char">
    <w:name w:val="Heading 2 Char"/>
    <w:basedOn w:val="DefaultParagraphFont"/>
    <w:link w:val="Heading2"/>
    <w:rsid w:val="008E13A9"/>
    <w:rPr>
      <w:b/>
      <w:color w:val="000000"/>
      <w:sz w:val="24"/>
      <w:lang w:eastAsia="zh-CN"/>
    </w:rPr>
  </w:style>
  <w:style w:type="paragraph" w:styleId="Revision">
    <w:name w:val="Revision"/>
    <w:hidden/>
    <w:uiPriority w:val="99"/>
    <w:semiHidden/>
    <w:rsid w:val="008E13A9"/>
    <w:rPr>
      <w:color w:val="00000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pPr>
      <w:spacing w:before="0" w:after="12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rFonts w:ascii="Tms Rmn" w:hAnsi="Tms Rmn"/>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720" w:hanging="36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8E13A9"/>
    <w:pPr>
      <w:ind w:left="360"/>
      <w:pPrChange w:id="1" w:author="Administrator" w:date="2011-08-18T10:26:00Z">
        <w:pPr>
          <w:spacing w:before="120"/>
        </w:pPr>
      </w:pPrChange>
    </w:pPr>
    <w:rPr>
      <w:rPrChange w:id="1" w:author="Administrator" w:date="2011-08-18T10:26:00Z">
        <w:rPr>
          <w:rFonts w:ascii="Arial" w:hAnsi="Arial"/>
          <w:color w:val="000000"/>
          <w:sz w:val="24"/>
          <w:lang w:val="en-US" w:eastAsia="zh-CN" w:bidi="ar-SA"/>
        </w:rPr>
      </w:rPrChange>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CommentText">
    <w:name w:val="annotation text"/>
    <w:basedOn w:val="Normal"/>
    <w:semiHidden/>
    <w:pPr>
      <w:spacing w:before="0"/>
      <w:jc w:val="left"/>
    </w:pPr>
    <w:rPr>
      <w:color w:val="auto"/>
      <w:lang w:eastAsia="en-US"/>
    </w:rPr>
  </w:style>
  <w:style w:type="paragraph" w:customStyle="1" w:styleId="Blockquote">
    <w:name w:val="Blockquote"/>
    <w:basedOn w:val="Normal"/>
    <w:pPr>
      <w:spacing w:before="100" w:after="100"/>
      <w:ind w:left="360" w:right="360"/>
      <w:jc w:val="left"/>
    </w:pPr>
    <w:rPr>
      <w:snapToGrid w:val="0"/>
      <w:color w:val="auto"/>
      <w:sz w:val="24"/>
      <w:lang w:eastAsia="en-U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Times New Roman" w:hAnsi="Times New Roman"/>
      <w:sz w:val="20"/>
    </w:rPr>
  </w:style>
  <w:style w:type="paragraph" w:styleId="BodyTextFirstIndent2">
    <w:name w:val="Body Text First Indent 2"/>
    <w:basedOn w:val="BodyTextIndent"/>
    <w:pPr>
      <w:spacing w:before="120" w:after="120"/>
      <w:ind w:left="360" w:firstLine="210"/>
      <w:jc w:val="both"/>
    </w:pPr>
    <w:rPr>
      <w:rFonts w:ascii="Times New Roman" w:hAnsi="Times New Roman"/>
      <w:color w:val="000000"/>
      <w:sz w:val="20"/>
    </w:rPr>
  </w:style>
  <w:style w:type="paragraph" w:styleId="Caption">
    <w:name w:val="caption"/>
    <w:basedOn w:val="Normal"/>
    <w:next w:val="Normal"/>
    <w:qFormat/>
    <w:pPr>
      <w:spacing w:after="120"/>
    </w:pPr>
    <w:rPr>
      <w:b/>
    </w:rPr>
  </w:style>
  <w:style w:type="paragraph" w:styleId="Closing">
    <w:name w:val="Closing"/>
    <w:basedOn w:val="Normal"/>
    <w:pPr>
      <w:ind w:left="4320"/>
    </w:pPr>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olor w:val="000000"/>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b/>
      <w:sz w:val="24"/>
    </w:rPr>
  </w:style>
  <w:style w:type="paragraph" w:customStyle="1" w:styleId="BodyTextArial">
    <w:name w:val="Body Text Arial"/>
    <w:basedOn w:val="BodyText"/>
    <w:pPr>
      <w:spacing w:before="0" w:after="120"/>
      <w:jc w:val="left"/>
    </w:pPr>
    <w:rPr>
      <w:color w:val="auto"/>
      <w:sz w:val="20"/>
      <w:lang w:eastAsia="en-US"/>
    </w:rPr>
  </w:style>
  <w:style w:type="paragraph" w:customStyle="1" w:styleId="W2">
    <w:name w:val="•W2"/>
    <w:pPr>
      <w:widowControl w:val="0"/>
      <w:jc w:val="both"/>
    </w:pPr>
    <w:rPr>
      <w:kern w:val="2"/>
      <w:sz w:val="21"/>
    </w:rPr>
  </w:style>
  <w:style w:type="paragraph" w:customStyle="1" w:styleId="2">
    <w:name w:val="Œ©2"/>
    <w:basedOn w:val="W2"/>
    <w:next w:val="Normal"/>
    <w:pPr>
      <w:keepNext/>
    </w:pPr>
    <w:rPr>
      <w:b/>
      <w:color w:val="000000"/>
      <w:sz w:val="22"/>
    </w:rPr>
  </w:style>
  <w:style w:type="paragraph" w:styleId="BalloonText">
    <w:name w:val="Balloon Text"/>
    <w:basedOn w:val="Normal"/>
    <w:semiHidden/>
    <w:rPr>
      <w:rFonts w:ascii="Tahoma" w:hAnsi="Tahoma" w:cs="Wingdings"/>
      <w:sz w:val="16"/>
      <w:szCs w:val="16"/>
    </w:rPr>
  </w:style>
  <w:style w:type="table" w:customStyle="1" w:styleId="FIXDataTableElegant">
    <w:name w:val="FIXData Table Elegant"/>
    <w:basedOn w:val="TableElegant"/>
    <w:rsid w:val="00AA00A9"/>
    <w:tblP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pPr>
        <w:jc w:val="left"/>
      </w:pPr>
      <w:rPr>
        <w:b/>
        <w:i/>
        <w:caps w:val="0"/>
        <w:color w:val="auto"/>
      </w:rPr>
      <w:tblPr/>
      <w:tcPr>
        <w:tcBorders>
          <w:tl2br w:val="none" w:sz="0" w:space="0" w:color="auto"/>
          <w:tr2bl w:val="none" w:sz="0" w:space="0" w:color="auto"/>
        </w:tcBorders>
      </w:tcPr>
    </w:tblStylePr>
  </w:style>
  <w:style w:type="table" w:styleId="TableElegant">
    <w:name w:val="Table Elegant"/>
    <w:basedOn w:val="TableNormal"/>
    <w:rsid w:val="00AA00A9"/>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Char">
    <w:name w:val="Char Char"/>
    <w:rPr>
      <w:b/>
      <w:color w:val="000000"/>
      <w:sz w:val="24"/>
      <w:lang w:val="en-US" w:eastAsia="zh-CN" w:bidi="ar-SA"/>
    </w:rPr>
  </w:style>
  <w:style w:type="table" w:styleId="TableGrid5">
    <w:name w:val="Table Grid 5"/>
    <w:basedOn w:val="TableNormal"/>
    <w:rsid w:val="008E13A9"/>
    <w:pPr>
      <w:spacing w:before="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2Char">
    <w:name w:val="Heading 2 Char"/>
    <w:basedOn w:val="DefaultParagraphFont"/>
    <w:link w:val="Heading2"/>
    <w:rsid w:val="008E13A9"/>
    <w:rPr>
      <w:b/>
      <w:color w:val="000000"/>
      <w:sz w:val="24"/>
      <w:lang w:eastAsia="zh-CN"/>
    </w:rPr>
  </w:style>
  <w:style w:type="paragraph" w:styleId="Revision">
    <w:name w:val="Revision"/>
    <w:hidden/>
    <w:uiPriority w:val="99"/>
    <w:semiHidden/>
    <w:rsid w:val="008E13A9"/>
    <w:rPr>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81100">
      <w:bodyDiv w:val="1"/>
      <w:marLeft w:val="0"/>
      <w:marRight w:val="0"/>
      <w:marTop w:val="0"/>
      <w:marBottom w:val="0"/>
      <w:divBdr>
        <w:top w:val="none" w:sz="0" w:space="0" w:color="auto"/>
        <w:left w:val="none" w:sz="0" w:space="0" w:color="auto"/>
        <w:bottom w:val="none" w:sz="0" w:space="0" w:color="auto"/>
        <w:right w:val="none" w:sz="0" w:space="0" w:color="auto"/>
      </w:divBdr>
    </w:div>
    <w:div w:id="200562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din.de/gremien/nas/nabd/iso3166ma/index.html" TargetMode="External"/><Relationship Id="rId26" Type="http://schemas.openxmlformats.org/officeDocument/2006/relationships/hyperlink" Target="mailto:infopoint@infoterm.org" TargetMode="External"/><Relationship Id="rId3" Type="http://schemas.openxmlformats.org/officeDocument/2006/relationships/styles" Target="styles.xml"/><Relationship Id="rId21" Type="http://schemas.openxmlformats.org/officeDocument/2006/relationships/hyperlink" Target="http://www.iso15022.org/MIC/homepageMIC.ht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www.swift.com" TargetMode="External"/><Relationship Id="rId25" Type="http://schemas.openxmlformats.org/officeDocument/2006/relationships/hyperlink" Target="http://www.w3c.org/Addressing/" TargetMode="External"/><Relationship Id="rId2" Type="http://schemas.openxmlformats.org/officeDocument/2006/relationships/numbering" Target="numbering.xml"/><Relationship Id="rId16" Type="http://schemas.openxmlformats.org/officeDocument/2006/relationships/hyperlink" Target="http://www.iso.ch" TargetMode="External"/><Relationship Id="rId20" Type="http://schemas.openxmlformats.org/officeDocument/2006/relationships/hyperlink" Target="http://www.swif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xprotocol.org" TargetMode="External"/><Relationship Id="rId24" Type="http://schemas.openxmlformats.org/officeDocument/2006/relationships/hyperlink" Target="http://www.w3c.org/People/Connolly/" TargetMode="External"/><Relationship Id="rId5" Type="http://schemas.openxmlformats.org/officeDocument/2006/relationships/settings" Target="settings.xml"/><Relationship Id="rId15" Type="http://schemas.openxmlformats.org/officeDocument/2006/relationships/hyperlink" Target="http://www.xe.com/iso4217.htm" TargetMode="External"/><Relationship Id="rId23" Type="http://schemas.openxmlformats.org/officeDocument/2006/relationships/hyperlink" Target="http://www.anna-nna.com/" TargetMode="External"/><Relationship Id="rId28" Type="http://schemas.openxmlformats.org/officeDocument/2006/relationships/hyperlink" Target="http://www.iso.ch" TargetMode="External"/><Relationship Id="rId10" Type="http://schemas.openxmlformats.org/officeDocument/2006/relationships/footer" Target="footer1.xml"/><Relationship Id="rId19" Type="http://schemas.openxmlformats.org/officeDocument/2006/relationships/hyperlink" Target="http://www.bsi.org.uk/"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bsi.org.uk/bsi/products/standards/products/currency.xhtml" TargetMode="External"/><Relationship Id="rId22" Type="http://schemas.openxmlformats.org/officeDocument/2006/relationships/hyperlink" Target="http://www.anna-nna.com/" TargetMode="External"/><Relationship Id="rId27" Type="http://schemas.openxmlformats.org/officeDocument/2006/relationships/hyperlink" Target="http://www.iso15022.org/MIC/homepageMIC.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C0A52-E348-4CBF-BAD4-1728383A1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172</Pages>
  <Words>112606</Words>
  <Characters>641855</Characters>
  <Application>Microsoft Office Word</Application>
  <DocSecurity>0</DocSecurity>
  <Lines>5348</Lines>
  <Paragraphs>1505</Paragraphs>
  <ScaleCrop>false</ScaleCrop>
  <HeadingPairs>
    <vt:vector size="2" baseType="variant">
      <vt:variant>
        <vt:lpstr>Title</vt:lpstr>
      </vt:variant>
      <vt:variant>
        <vt:i4>1</vt:i4>
      </vt:variant>
    </vt:vector>
  </HeadingPairs>
  <TitlesOfParts>
    <vt:vector size="1" baseType="lpstr">
      <vt:lpstr>Financial Information eXchange Version 5.0 Service Pack 2 with 20110818 Errata</vt:lpstr>
    </vt:vector>
  </TitlesOfParts>
  <Company>FIX Protocol, Limited</Company>
  <LinksUpToDate>false</LinksUpToDate>
  <CharactersWithSpaces>752956</CharactersWithSpaces>
  <SharedDoc>false</SharedDoc>
  <HLinks>
    <vt:vector size="17532" baseType="variant">
      <vt:variant>
        <vt:i4>6357093</vt:i4>
      </vt:variant>
      <vt:variant>
        <vt:i4>9015</vt:i4>
      </vt:variant>
      <vt:variant>
        <vt:i4>0</vt:i4>
      </vt:variant>
      <vt:variant>
        <vt:i4>5</vt:i4>
      </vt:variant>
      <vt:variant>
        <vt:lpwstr>http://www.iso.ch/</vt:lpwstr>
      </vt:variant>
      <vt:variant>
        <vt:lpwstr/>
      </vt:variant>
      <vt:variant>
        <vt:i4>7274524</vt:i4>
      </vt:variant>
      <vt:variant>
        <vt:i4>9012</vt:i4>
      </vt:variant>
      <vt:variant>
        <vt:i4>0</vt:i4>
      </vt:variant>
      <vt:variant>
        <vt:i4>5</vt:i4>
      </vt:variant>
      <vt:variant>
        <vt:lpwstr/>
      </vt:variant>
      <vt:variant>
        <vt:lpwstr>Appendix6B_FIXFieldsBasedUponOtherStds</vt:lpwstr>
      </vt:variant>
      <vt:variant>
        <vt:i4>2228322</vt:i4>
      </vt:variant>
      <vt:variant>
        <vt:i4>9009</vt:i4>
      </vt:variant>
      <vt:variant>
        <vt:i4>0</vt:i4>
      </vt:variant>
      <vt:variant>
        <vt:i4>5</vt:i4>
      </vt:variant>
      <vt:variant>
        <vt:lpwstr>http://www.iso15022.org/MIC/homepageMIC.htm</vt:lpwstr>
      </vt:variant>
      <vt:variant>
        <vt:lpwstr/>
      </vt:variant>
      <vt:variant>
        <vt:i4>5570668</vt:i4>
      </vt:variant>
      <vt:variant>
        <vt:i4>9006</vt:i4>
      </vt:variant>
      <vt:variant>
        <vt:i4>0</vt:i4>
      </vt:variant>
      <vt:variant>
        <vt:i4>5</vt:i4>
      </vt:variant>
      <vt:variant>
        <vt:lpwstr>mailto:infopoint@infoterm.org</vt:lpwstr>
      </vt:variant>
      <vt:variant>
        <vt:lpwstr/>
      </vt:variant>
      <vt:variant>
        <vt:i4>6619259</vt:i4>
      </vt:variant>
      <vt:variant>
        <vt:i4>9003</vt:i4>
      </vt:variant>
      <vt:variant>
        <vt:i4>0</vt:i4>
      </vt:variant>
      <vt:variant>
        <vt:i4>5</vt:i4>
      </vt:variant>
      <vt:variant>
        <vt:lpwstr>http://www.w3c.org/Addressing/</vt:lpwstr>
      </vt:variant>
      <vt:variant>
        <vt:lpwstr/>
      </vt:variant>
      <vt:variant>
        <vt:i4>8323182</vt:i4>
      </vt:variant>
      <vt:variant>
        <vt:i4>9000</vt:i4>
      </vt:variant>
      <vt:variant>
        <vt:i4>0</vt:i4>
      </vt:variant>
      <vt:variant>
        <vt:i4>5</vt:i4>
      </vt:variant>
      <vt:variant>
        <vt:lpwstr>http://www.w3c.org/People/Connolly/</vt:lpwstr>
      </vt:variant>
      <vt:variant>
        <vt:lpwstr/>
      </vt:variant>
      <vt:variant>
        <vt:i4>5570596</vt:i4>
      </vt:variant>
      <vt:variant>
        <vt:i4>8997</vt:i4>
      </vt:variant>
      <vt:variant>
        <vt:i4>0</vt:i4>
      </vt:variant>
      <vt:variant>
        <vt:i4>5</vt:i4>
      </vt:variant>
      <vt:variant>
        <vt:lpwstr>mailto:uri@w3.org</vt:lpwstr>
      </vt:variant>
      <vt:variant>
        <vt:lpwstr/>
      </vt:variant>
      <vt:variant>
        <vt:i4>589918</vt:i4>
      </vt:variant>
      <vt:variant>
        <vt:i4>8994</vt:i4>
      </vt:variant>
      <vt:variant>
        <vt:i4>0</vt:i4>
      </vt:variant>
      <vt:variant>
        <vt:i4>5</vt:i4>
      </vt:variant>
      <vt:variant>
        <vt:lpwstr>http://www.anna-nna.com/</vt:lpwstr>
      </vt:variant>
      <vt:variant>
        <vt:lpwstr/>
      </vt:variant>
      <vt:variant>
        <vt:i4>589918</vt:i4>
      </vt:variant>
      <vt:variant>
        <vt:i4>8991</vt:i4>
      </vt:variant>
      <vt:variant>
        <vt:i4>0</vt:i4>
      </vt:variant>
      <vt:variant>
        <vt:i4>5</vt:i4>
      </vt:variant>
      <vt:variant>
        <vt:lpwstr>http://www.anna-nna.com/</vt:lpwstr>
      </vt:variant>
      <vt:variant>
        <vt:lpwstr/>
      </vt:variant>
      <vt:variant>
        <vt:i4>2228322</vt:i4>
      </vt:variant>
      <vt:variant>
        <vt:i4>8988</vt:i4>
      </vt:variant>
      <vt:variant>
        <vt:i4>0</vt:i4>
      </vt:variant>
      <vt:variant>
        <vt:i4>5</vt:i4>
      </vt:variant>
      <vt:variant>
        <vt:lpwstr>http://www.iso15022.org/MIC/homepageMIC.htm</vt:lpwstr>
      </vt:variant>
      <vt:variant>
        <vt:lpwstr/>
      </vt:variant>
      <vt:variant>
        <vt:i4>4915200</vt:i4>
      </vt:variant>
      <vt:variant>
        <vt:i4>8985</vt:i4>
      </vt:variant>
      <vt:variant>
        <vt:i4>0</vt:i4>
      </vt:variant>
      <vt:variant>
        <vt:i4>5</vt:i4>
      </vt:variant>
      <vt:variant>
        <vt:lpwstr>http://www.swift.com/</vt:lpwstr>
      </vt:variant>
      <vt:variant>
        <vt:lpwstr/>
      </vt:variant>
      <vt:variant>
        <vt:i4>7471162</vt:i4>
      </vt:variant>
      <vt:variant>
        <vt:i4>8982</vt:i4>
      </vt:variant>
      <vt:variant>
        <vt:i4>0</vt:i4>
      </vt:variant>
      <vt:variant>
        <vt:i4>5</vt:i4>
      </vt:variant>
      <vt:variant>
        <vt:lpwstr>http://www.bsi.org.uk/</vt:lpwstr>
      </vt:variant>
      <vt:variant>
        <vt:lpwstr/>
      </vt:variant>
      <vt:variant>
        <vt:i4>6553644</vt:i4>
      </vt:variant>
      <vt:variant>
        <vt:i4>8979</vt:i4>
      </vt:variant>
      <vt:variant>
        <vt:i4>0</vt:i4>
      </vt:variant>
      <vt:variant>
        <vt:i4>5</vt:i4>
      </vt:variant>
      <vt:variant>
        <vt:lpwstr>http://www.din.de/gremien/nas/nabd/iso3166ma/index.html</vt:lpwstr>
      </vt:variant>
      <vt:variant>
        <vt:lpwstr/>
      </vt:variant>
      <vt:variant>
        <vt:i4>5898256</vt:i4>
      </vt:variant>
      <vt:variant>
        <vt:i4>8976</vt:i4>
      </vt:variant>
      <vt:variant>
        <vt:i4>0</vt:i4>
      </vt:variant>
      <vt:variant>
        <vt:i4>5</vt:i4>
      </vt:variant>
      <vt:variant>
        <vt:lpwstr>../../../../../../TEMP/www.swift.com</vt:lpwstr>
      </vt:variant>
      <vt:variant>
        <vt:lpwstr/>
      </vt:variant>
      <vt:variant>
        <vt:i4>6357093</vt:i4>
      </vt:variant>
      <vt:variant>
        <vt:i4>8973</vt:i4>
      </vt:variant>
      <vt:variant>
        <vt:i4>0</vt:i4>
      </vt:variant>
      <vt:variant>
        <vt:i4>5</vt:i4>
      </vt:variant>
      <vt:variant>
        <vt:lpwstr>http://www.iso.ch/</vt:lpwstr>
      </vt:variant>
      <vt:variant>
        <vt:lpwstr/>
      </vt:variant>
      <vt:variant>
        <vt:i4>1114192</vt:i4>
      </vt:variant>
      <vt:variant>
        <vt:i4>8970</vt:i4>
      </vt:variant>
      <vt:variant>
        <vt:i4>0</vt:i4>
      </vt:variant>
      <vt:variant>
        <vt:i4>5</vt:i4>
      </vt:variant>
      <vt:variant>
        <vt:lpwstr>http://www.xe.com/iso4217.htm</vt:lpwstr>
      </vt:variant>
      <vt:variant>
        <vt:lpwstr/>
      </vt:variant>
      <vt:variant>
        <vt:i4>1966090</vt:i4>
      </vt:variant>
      <vt:variant>
        <vt:i4>8967</vt:i4>
      </vt:variant>
      <vt:variant>
        <vt:i4>0</vt:i4>
      </vt:variant>
      <vt:variant>
        <vt:i4>5</vt:i4>
      </vt:variant>
      <vt:variant>
        <vt:lpwstr>http://www.bsi.org.uk/bsi/products/standards/products/currency.xhtml</vt:lpwstr>
      </vt:variant>
      <vt:variant>
        <vt:lpwstr/>
      </vt:variant>
      <vt:variant>
        <vt:i4>3276803</vt:i4>
      </vt:variant>
      <vt:variant>
        <vt:i4>8964</vt:i4>
      </vt:variant>
      <vt:variant>
        <vt:i4>0</vt:i4>
      </vt:variant>
      <vt:variant>
        <vt:i4>5</vt:i4>
      </vt:variant>
      <vt:variant>
        <vt:lpwstr/>
      </vt:variant>
      <vt:variant>
        <vt:lpwstr>fld_YieldType</vt:lpwstr>
      </vt:variant>
      <vt:variant>
        <vt:i4>3538968</vt:i4>
      </vt:variant>
      <vt:variant>
        <vt:i4>8961</vt:i4>
      </vt:variant>
      <vt:variant>
        <vt:i4>0</vt:i4>
      </vt:variant>
      <vt:variant>
        <vt:i4>5</vt:i4>
      </vt:variant>
      <vt:variant>
        <vt:lpwstr/>
      </vt:variant>
      <vt:variant>
        <vt:lpwstr>fld_YieldRedemptionPriceType</vt:lpwstr>
      </vt:variant>
      <vt:variant>
        <vt:i4>2752540</vt:i4>
      </vt:variant>
      <vt:variant>
        <vt:i4>8958</vt:i4>
      </vt:variant>
      <vt:variant>
        <vt:i4>0</vt:i4>
      </vt:variant>
      <vt:variant>
        <vt:i4>5</vt:i4>
      </vt:variant>
      <vt:variant>
        <vt:lpwstr/>
      </vt:variant>
      <vt:variant>
        <vt:lpwstr>fld_YieldRedemptionPrice</vt:lpwstr>
      </vt:variant>
      <vt:variant>
        <vt:i4>4587628</vt:i4>
      </vt:variant>
      <vt:variant>
        <vt:i4>8955</vt:i4>
      </vt:variant>
      <vt:variant>
        <vt:i4>0</vt:i4>
      </vt:variant>
      <vt:variant>
        <vt:i4>5</vt:i4>
      </vt:variant>
      <vt:variant>
        <vt:lpwstr/>
      </vt:variant>
      <vt:variant>
        <vt:lpwstr>fld_YieldRedemptionDate</vt:lpwstr>
      </vt:variant>
      <vt:variant>
        <vt:i4>2687001</vt:i4>
      </vt:variant>
      <vt:variant>
        <vt:i4>8952</vt:i4>
      </vt:variant>
      <vt:variant>
        <vt:i4>0</vt:i4>
      </vt:variant>
      <vt:variant>
        <vt:i4>5</vt:i4>
      </vt:variant>
      <vt:variant>
        <vt:lpwstr/>
      </vt:variant>
      <vt:variant>
        <vt:lpwstr>fld_YieldCalcDate</vt:lpwstr>
      </vt:variant>
      <vt:variant>
        <vt:i4>3538974</vt:i4>
      </vt:variant>
      <vt:variant>
        <vt:i4>8949</vt:i4>
      </vt:variant>
      <vt:variant>
        <vt:i4>0</vt:i4>
      </vt:variant>
      <vt:variant>
        <vt:i4>5</vt:i4>
      </vt:variant>
      <vt:variant>
        <vt:lpwstr/>
      </vt:variant>
      <vt:variant>
        <vt:lpwstr>fld_Yield</vt:lpwstr>
      </vt:variant>
      <vt:variant>
        <vt:i4>4980851</vt:i4>
      </vt:variant>
      <vt:variant>
        <vt:i4>8946</vt:i4>
      </vt:variant>
      <vt:variant>
        <vt:i4>0</vt:i4>
      </vt:variant>
      <vt:variant>
        <vt:i4>5</vt:i4>
      </vt:variant>
      <vt:variant>
        <vt:lpwstr/>
      </vt:variant>
      <vt:variant>
        <vt:lpwstr>fld_XmlDataLen</vt:lpwstr>
      </vt:variant>
      <vt:variant>
        <vt:i4>5111927</vt:i4>
      </vt:variant>
      <vt:variant>
        <vt:i4>8943</vt:i4>
      </vt:variant>
      <vt:variant>
        <vt:i4>0</vt:i4>
      </vt:variant>
      <vt:variant>
        <vt:i4>5</vt:i4>
      </vt:variant>
      <vt:variant>
        <vt:lpwstr/>
      </vt:variant>
      <vt:variant>
        <vt:lpwstr>fld_XmlData</vt:lpwstr>
      </vt:variant>
      <vt:variant>
        <vt:i4>4194425</vt:i4>
      </vt:variant>
      <vt:variant>
        <vt:i4>8940</vt:i4>
      </vt:variant>
      <vt:variant>
        <vt:i4>0</vt:i4>
      </vt:variant>
      <vt:variant>
        <vt:i4>5</vt:i4>
      </vt:variant>
      <vt:variant>
        <vt:lpwstr/>
      </vt:variant>
      <vt:variant>
        <vt:lpwstr>fld_WtAverageLiquidity</vt:lpwstr>
      </vt:variant>
      <vt:variant>
        <vt:i4>3211264</vt:i4>
      </vt:variant>
      <vt:variant>
        <vt:i4>8937</vt:i4>
      </vt:variant>
      <vt:variant>
        <vt:i4>0</vt:i4>
      </vt:variant>
      <vt:variant>
        <vt:i4>5</vt:i4>
      </vt:variant>
      <vt:variant>
        <vt:lpwstr/>
      </vt:variant>
      <vt:variant>
        <vt:lpwstr>fld_WorkingIndicator</vt:lpwstr>
      </vt:variant>
      <vt:variant>
        <vt:i4>4456564</vt:i4>
      </vt:variant>
      <vt:variant>
        <vt:i4>8934</vt:i4>
      </vt:variant>
      <vt:variant>
        <vt:i4>0</vt:i4>
      </vt:variant>
      <vt:variant>
        <vt:i4>5</vt:i4>
      </vt:variant>
      <vt:variant>
        <vt:lpwstr/>
      </vt:variant>
      <vt:variant>
        <vt:lpwstr>fld_Volatility</vt:lpwstr>
      </vt:variant>
      <vt:variant>
        <vt:i4>2555910</vt:i4>
      </vt:variant>
      <vt:variant>
        <vt:i4>8931</vt:i4>
      </vt:variant>
      <vt:variant>
        <vt:i4>0</vt:i4>
      </vt:variant>
      <vt:variant>
        <vt:i4>5</vt:i4>
      </vt:variant>
      <vt:variant>
        <vt:lpwstr/>
      </vt:variant>
      <vt:variant>
        <vt:lpwstr>fld_VenueType</vt:lpwstr>
      </vt:variant>
      <vt:variant>
        <vt:i4>5963902</vt:i4>
      </vt:variant>
      <vt:variant>
        <vt:i4>8928</vt:i4>
      </vt:variant>
      <vt:variant>
        <vt:i4>0</vt:i4>
      </vt:variant>
      <vt:variant>
        <vt:i4>5</vt:i4>
      </vt:variant>
      <vt:variant>
        <vt:lpwstr/>
      </vt:variant>
      <vt:variant>
        <vt:lpwstr>fld_ValueOfFutures</vt:lpwstr>
      </vt:variant>
      <vt:variant>
        <vt:i4>4849779</vt:i4>
      </vt:variant>
      <vt:variant>
        <vt:i4>8925</vt:i4>
      </vt:variant>
      <vt:variant>
        <vt:i4>0</vt:i4>
      </vt:variant>
      <vt:variant>
        <vt:i4>5</vt:i4>
      </vt:variant>
      <vt:variant>
        <vt:lpwstr/>
      </vt:variant>
      <vt:variant>
        <vt:lpwstr>fld_ValuationMethod</vt:lpwstr>
      </vt:variant>
      <vt:variant>
        <vt:i4>5898338</vt:i4>
      </vt:variant>
      <vt:variant>
        <vt:i4>8922</vt:i4>
      </vt:variant>
      <vt:variant>
        <vt:i4>0</vt:i4>
      </vt:variant>
      <vt:variant>
        <vt:i4>5</vt:i4>
      </vt:variant>
      <vt:variant>
        <vt:lpwstr/>
      </vt:variant>
      <vt:variant>
        <vt:lpwstr>fld_ValidUntilTime</vt:lpwstr>
      </vt:variant>
      <vt:variant>
        <vt:i4>5243001</vt:i4>
      </vt:variant>
      <vt:variant>
        <vt:i4>8919</vt:i4>
      </vt:variant>
      <vt:variant>
        <vt:i4>0</vt:i4>
      </vt:variant>
      <vt:variant>
        <vt:i4>5</vt:i4>
      </vt:variant>
      <vt:variant>
        <vt:lpwstr/>
      </vt:variant>
      <vt:variant>
        <vt:lpwstr>fld_UserStatusText</vt:lpwstr>
      </vt:variant>
      <vt:variant>
        <vt:i4>4259957</vt:i4>
      </vt:variant>
      <vt:variant>
        <vt:i4>8916</vt:i4>
      </vt:variant>
      <vt:variant>
        <vt:i4>0</vt:i4>
      </vt:variant>
      <vt:variant>
        <vt:i4>5</vt:i4>
      </vt:variant>
      <vt:variant>
        <vt:lpwstr/>
      </vt:variant>
      <vt:variant>
        <vt:lpwstr>fld_UserStatus</vt:lpwstr>
      </vt:variant>
      <vt:variant>
        <vt:i4>5570681</vt:i4>
      </vt:variant>
      <vt:variant>
        <vt:i4>8913</vt:i4>
      </vt:variant>
      <vt:variant>
        <vt:i4>0</vt:i4>
      </vt:variant>
      <vt:variant>
        <vt:i4>5</vt:i4>
      </vt:variant>
      <vt:variant>
        <vt:lpwstr/>
      </vt:variant>
      <vt:variant>
        <vt:lpwstr>fld_UserRequestType</vt:lpwstr>
      </vt:variant>
      <vt:variant>
        <vt:i4>3670016</vt:i4>
      </vt:variant>
      <vt:variant>
        <vt:i4>8910</vt:i4>
      </vt:variant>
      <vt:variant>
        <vt:i4>0</vt:i4>
      </vt:variant>
      <vt:variant>
        <vt:i4>5</vt:i4>
      </vt:variant>
      <vt:variant>
        <vt:lpwstr/>
      </vt:variant>
      <vt:variant>
        <vt:lpwstr>fld_UserRequestID</vt:lpwstr>
      </vt:variant>
      <vt:variant>
        <vt:i4>3538961</vt:i4>
      </vt:variant>
      <vt:variant>
        <vt:i4>8907</vt:i4>
      </vt:variant>
      <vt:variant>
        <vt:i4>0</vt:i4>
      </vt:variant>
      <vt:variant>
        <vt:i4>5</vt:i4>
      </vt:variant>
      <vt:variant>
        <vt:lpwstr/>
      </vt:variant>
      <vt:variant>
        <vt:lpwstr>fld_Username</vt:lpwstr>
      </vt:variant>
      <vt:variant>
        <vt:i4>4391026</vt:i4>
      </vt:variant>
      <vt:variant>
        <vt:i4>8904</vt:i4>
      </vt:variant>
      <vt:variant>
        <vt:i4>0</vt:i4>
      </vt:variant>
      <vt:variant>
        <vt:i4>5</vt:i4>
      </vt:variant>
      <vt:variant>
        <vt:lpwstr/>
      </vt:variant>
      <vt:variant>
        <vt:lpwstr>fld_URLLink</vt:lpwstr>
      </vt:variant>
      <vt:variant>
        <vt:i4>4653182</vt:i4>
      </vt:variant>
      <vt:variant>
        <vt:i4>8901</vt:i4>
      </vt:variant>
      <vt:variant>
        <vt:i4>0</vt:i4>
      </vt:variant>
      <vt:variant>
        <vt:i4>5</vt:i4>
      </vt:variant>
      <vt:variant>
        <vt:lpwstr/>
      </vt:variant>
      <vt:variant>
        <vt:lpwstr>fld_Urgency</vt:lpwstr>
      </vt:variant>
      <vt:variant>
        <vt:i4>4128786</vt:i4>
      </vt:variant>
      <vt:variant>
        <vt:i4>8898</vt:i4>
      </vt:variant>
      <vt:variant>
        <vt:i4>0</vt:i4>
      </vt:variant>
      <vt:variant>
        <vt:i4>5</vt:i4>
      </vt:variant>
      <vt:variant>
        <vt:lpwstr/>
      </vt:variant>
      <vt:variant>
        <vt:lpwstr>fld_UnsolicitedIndicator</vt:lpwstr>
      </vt:variant>
      <vt:variant>
        <vt:i4>2293785</vt:i4>
      </vt:variant>
      <vt:variant>
        <vt:i4>8895</vt:i4>
      </vt:variant>
      <vt:variant>
        <vt:i4>0</vt:i4>
      </vt:variant>
      <vt:variant>
        <vt:i4>5</vt:i4>
      </vt:variant>
      <vt:variant>
        <vt:lpwstr/>
      </vt:variant>
      <vt:variant>
        <vt:lpwstr>fld_UnitOfMeasureQty</vt:lpwstr>
      </vt:variant>
      <vt:variant>
        <vt:i4>2818056</vt:i4>
      </vt:variant>
      <vt:variant>
        <vt:i4>8892</vt:i4>
      </vt:variant>
      <vt:variant>
        <vt:i4>0</vt:i4>
      </vt:variant>
      <vt:variant>
        <vt:i4>5</vt:i4>
      </vt:variant>
      <vt:variant>
        <vt:lpwstr/>
      </vt:variant>
      <vt:variant>
        <vt:lpwstr>fld_UnitOfMeasure</vt:lpwstr>
      </vt:variant>
      <vt:variant>
        <vt:i4>4849773</vt:i4>
      </vt:variant>
      <vt:variant>
        <vt:i4>8889</vt:i4>
      </vt:variant>
      <vt:variant>
        <vt:i4>0</vt:i4>
      </vt:variant>
      <vt:variant>
        <vt:i4>5</vt:i4>
      </vt:variant>
      <vt:variant>
        <vt:lpwstr/>
      </vt:variant>
      <vt:variant>
        <vt:lpwstr>fld_UnderlyingUnitOfMeasureQty</vt:lpwstr>
      </vt:variant>
      <vt:variant>
        <vt:i4>4325500</vt:i4>
      </vt:variant>
      <vt:variant>
        <vt:i4>8886</vt:i4>
      </vt:variant>
      <vt:variant>
        <vt:i4>0</vt:i4>
      </vt:variant>
      <vt:variant>
        <vt:i4>5</vt:i4>
      </vt:variant>
      <vt:variant>
        <vt:lpwstr/>
      </vt:variant>
      <vt:variant>
        <vt:lpwstr>fld_UnderlyingUnitOfMeasure</vt:lpwstr>
      </vt:variant>
      <vt:variant>
        <vt:i4>3735557</vt:i4>
      </vt:variant>
      <vt:variant>
        <vt:i4>8883</vt:i4>
      </vt:variant>
      <vt:variant>
        <vt:i4>0</vt:i4>
      </vt:variant>
      <vt:variant>
        <vt:i4>5</vt:i4>
      </vt:variant>
      <vt:variant>
        <vt:lpwstr/>
      </vt:variant>
      <vt:variant>
        <vt:lpwstr>fld_UnderlyingTradingSessionSubID</vt:lpwstr>
      </vt:variant>
      <vt:variant>
        <vt:i4>4259965</vt:i4>
      </vt:variant>
      <vt:variant>
        <vt:i4>8880</vt:i4>
      </vt:variant>
      <vt:variant>
        <vt:i4>0</vt:i4>
      </vt:variant>
      <vt:variant>
        <vt:i4>5</vt:i4>
      </vt:variant>
      <vt:variant>
        <vt:lpwstr/>
      </vt:variant>
      <vt:variant>
        <vt:lpwstr>fld_UnderlyingTradingSessionID</vt:lpwstr>
      </vt:variant>
      <vt:variant>
        <vt:i4>4980851</vt:i4>
      </vt:variant>
      <vt:variant>
        <vt:i4>8877</vt:i4>
      </vt:variant>
      <vt:variant>
        <vt:i4>0</vt:i4>
      </vt:variant>
      <vt:variant>
        <vt:i4>5</vt:i4>
      </vt:variant>
      <vt:variant>
        <vt:lpwstr/>
      </vt:variant>
      <vt:variant>
        <vt:lpwstr>fld_UnderlyingTimeUnit</vt:lpwstr>
      </vt:variant>
      <vt:variant>
        <vt:i4>4915316</vt:i4>
      </vt:variant>
      <vt:variant>
        <vt:i4>8874</vt:i4>
      </vt:variant>
      <vt:variant>
        <vt:i4>0</vt:i4>
      </vt:variant>
      <vt:variant>
        <vt:i4>5</vt:i4>
      </vt:variant>
      <vt:variant>
        <vt:lpwstr/>
      </vt:variant>
      <vt:variant>
        <vt:lpwstr>fld_UnderlyingSymbolSfx</vt:lpwstr>
      </vt:variant>
      <vt:variant>
        <vt:i4>2949127</vt:i4>
      </vt:variant>
      <vt:variant>
        <vt:i4>8871</vt:i4>
      </vt:variant>
      <vt:variant>
        <vt:i4>0</vt:i4>
      </vt:variant>
      <vt:variant>
        <vt:i4>5</vt:i4>
      </vt:variant>
      <vt:variant>
        <vt:lpwstr/>
      </vt:variant>
      <vt:variant>
        <vt:lpwstr>fld_UnderlyingSymbol</vt:lpwstr>
      </vt:variant>
      <vt:variant>
        <vt:i4>3342341</vt:i4>
      </vt:variant>
      <vt:variant>
        <vt:i4>8868</vt:i4>
      </vt:variant>
      <vt:variant>
        <vt:i4>0</vt:i4>
      </vt:variant>
      <vt:variant>
        <vt:i4>5</vt:i4>
      </vt:variant>
      <vt:variant>
        <vt:lpwstr/>
      </vt:variant>
      <vt:variant>
        <vt:lpwstr>fld_UnderlyingStrikePrice</vt:lpwstr>
      </vt:variant>
      <vt:variant>
        <vt:i4>3276811</vt:i4>
      </vt:variant>
      <vt:variant>
        <vt:i4>8865</vt:i4>
      </vt:variant>
      <vt:variant>
        <vt:i4>0</vt:i4>
      </vt:variant>
      <vt:variant>
        <vt:i4>5</vt:i4>
      </vt:variant>
      <vt:variant>
        <vt:lpwstr/>
      </vt:variant>
      <vt:variant>
        <vt:lpwstr>fld_UnderlyingStrikeCurrency</vt:lpwstr>
      </vt:variant>
      <vt:variant>
        <vt:i4>4849782</vt:i4>
      </vt:variant>
      <vt:variant>
        <vt:i4>8862</vt:i4>
      </vt:variant>
      <vt:variant>
        <vt:i4>0</vt:i4>
      </vt:variant>
      <vt:variant>
        <vt:i4>5</vt:i4>
      </vt:variant>
      <vt:variant>
        <vt:lpwstr/>
      </vt:variant>
      <vt:variant>
        <vt:lpwstr>fld_UnderlyingStipValue</vt:lpwstr>
      </vt:variant>
      <vt:variant>
        <vt:i4>4325480</vt:i4>
      </vt:variant>
      <vt:variant>
        <vt:i4>8859</vt:i4>
      </vt:variant>
      <vt:variant>
        <vt:i4>0</vt:i4>
      </vt:variant>
      <vt:variant>
        <vt:i4>5</vt:i4>
      </vt:variant>
      <vt:variant>
        <vt:lpwstr/>
      </vt:variant>
      <vt:variant>
        <vt:lpwstr>fld_UnderlyingStipType</vt:lpwstr>
      </vt:variant>
      <vt:variant>
        <vt:i4>3145756</vt:i4>
      </vt:variant>
      <vt:variant>
        <vt:i4>8856</vt:i4>
      </vt:variant>
      <vt:variant>
        <vt:i4>0</vt:i4>
      </vt:variant>
      <vt:variant>
        <vt:i4>5</vt:i4>
      </vt:variant>
      <vt:variant>
        <vt:lpwstr/>
      </vt:variant>
      <vt:variant>
        <vt:lpwstr>fld_UnderlyingStateOrProvinceOfIssue</vt:lpwstr>
      </vt:variant>
      <vt:variant>
        <vt:i4>2293764</vt:i4>
      </vt:variant>
      <vt:variant>
        <vt:i4>8853</vt:i4>
      </vt:variant>
      <vt:variant>
        <vt:i4>0</vt:i4>
      </vt:variant>
      <vt:variant>
        <vt:i4>5</vt:i4>
      </vt:variant>
      <vt:variant>
        <vt:lpwstr/>
      </vt:variant>
      <vt:variant>
        <vt:lpwstr>fld_UnderlyingStartValue</vt:lpwstr>
      </vt:variant>
      <vt:variant>
        <vt:i4>2818056</vt:i4>
      </vt:variant>
      <vt:variant>
        <vt:i4>8850</vt:i4>
      </vt:variant>
      <vt:variant>
        <vt:i4>0</vt:i4>
      </vt:variant>
      <vt:variant>
        <vt:i4>5</vt:i4>
      </vt:variant>
      <vt:variant>
        <vt:lpwstr/>
      </vt:variant>
      <vt:variant>
        <vt:lpwstr>fld_UnderlyingSettlPriceType</vt:lpwstr>
      </vt:variant>
      <vt:variant>
        <vt:i4>3604492</vt:i4>
      </vt:variant>
      <vt:variant>
        <vt:i4>8847</vt:i4>
      </vt:variant>
      <vt:variant>
        <vt:i4>0</vt:i4>
      </vt:variant>
      <vt:variant>
        <vt:i4>5</vt:i4>
      </vt:variant>
      <vt:variant>
        <vt:lpwstr/>
      </vt:variant>
      <vt:variant>
        <vt:lpwstr>fld_UnderlyingSettlPrice</vt:lpwstr>
      </vt:variant>
      <vt:variant>
        <vt:i4>3997712</vt:i4>
      </vt:variant>
      <vt:variant>
        <vt:i4>8844</vt:i4>
      </vt:variant>
      <vt:variant>
        <vt:i4>0</vt:i4>
      </vt:variant>
      <vt:variant>
        <vt:i4>5</vt:i4>
      </vt:variant>
      <vt:variant>
        <vt:lpwstr/>
      </vt:variant>
      <vt:variant>
        <vt:lpwstr>fld_UnderlyingSettlMethod</vt:lpwstr>
      </vt:variant>
      <vt:variant>
        <vt:i4>2293786</vt:i4>
      </vt:variant>
      <vt:variant>
        <vt:i4>8841</vt:i4>
      </vt:variant>
      <vt:variant>
        <vt:i4>0</vt:i4>
      </vt:variant>
      <vt:variant>
        <vt:i4>5</vt:i4>
      </vt:variant>
      <vt:variant>
        <vt:lpwstr/>
      </vt:variant>
      <vt:variant>
        <vt:lpwstr>fld_UnderlyingSettlementType</vt:lpwstr>
      </vt:variant>
      <vt:variant>
        <vt:i4>4980857</vt:i4>
      </vt:variant>
      <vt:variant>
        <vt:i4>8838</vt:i4>
      </vt:variant>
      <vt:variant>
        <vt:i4>0</vt:i4>
      </vt:variant>
      <vt:variant>
        <vt:i4>5</vt:i4>
      </vt:variant>
      <vt:variant>
        <vt:lpwstr/>
      </vt:variant>
      <vt:variant>
        <vt:lpwstr>fld_UnderlyingSettlementStatus</vt:lpwstr>
      </vt:variant>
      <vt:variant>
        <vt:i4>3866638</vt:i4>
      </vt:variant>
      <vt:variant>
        <vt:i4>8835</vt:i4>
      </vt:variant>
      <vt:variant>
        <vt:i4>0</vt:i4>
      </vt:variant>
      <vt:variant>
        <vt:i4>5</vt:i4>
      </vt:variant>
      <vt:variant>
        <vt:lpwstr/>
      </vt:variant>
      <vt:variant>
        <vt:lpwstr>fld_UnderlyingSettlementDate</vt:lpwstr>
      </vt:variant>
      <vt:variant>
        <vt:i4>5242989</vt:i4>
      </vt:variant>
      <vt:variant>
        <vt:i4>8832</vt:i4>
      </vt:variant>
      <vt:variant>
        <vt:i4>0</vt:i4>
      </vt:variant>
      <vt:variant>
        <vt:i4>5</vt:i4>
      </vt:variant>
      <vt:variant>
        <vt:lpwstr/>
      </vt:variant>
      <vt:variant>
        <vt:lpwstr>fld_UnderlyingSeniority</vt:lpwstr>
      </vt:variant>
      <vt:variant>
        <vt:i4>4587620</vt:i4>
      </vt:variant>
      <vt:variant>
        <vt:i4>8829</vt:i4>
      </vt:variant>
      <vt:variant>
        <vt:i4>0</vt:i4>
      </vt:variant>
      <vt:variant>
        <vt:i4>5</vt:i4>
      </vt:variant>
      <vt:variant>
        <vt:lpwstr/>
      </vt:variant>
      <vt:variant>
        <vt:lpwstr>fld_UnderlyingSecurityType</vt:lpwstr>
      </vt:variant>
      <vt:variant>
        <vt:i4>2818056</vt:i4>
      </vt:variant>
      <vt:variant>
        <vt:i4>8826</vt:i4>
      </vt:variant>
      <vt:variant>
        <vt:i4>0</vt:i4>
      </vt:variant>
      <vt:variant>
        <vt:i4>5</vt:i4>
      </vt:variant>
      <vt:variant>
        <vt:lpwstr/>
      </vt:variant>
      <vt:variant>
        <vt:lpwstr>fld_UnderlyingSecuritySubType</vt:lpwstr>
      </vt:variant>
      <vt:variant>
        <vt:i4>4587628</vt:i4>
      </vt:variant>
      <vt:variant>
        <vt:i4>8823</vt:i4>
      </vt:variant>
      <vt:variant>
        <vt:i4>0</vt:i4>
      </vt:variant>
      <vt:variant>
        <vt:i4>5</vt:i4>
      </vt:variant>
      <vt:variant>
        <vt:lpwstr/>
      </vt:variant>
      <vt:variant>
        <vt:lpwstr>fld_UnderlyingSecurityIDSource</vt:lpwstr>
      </vt:variant>
      <vt:variant>
        <vt:i4>4063241</vt:i4>
      </vt:variant>
      <vt:variant>
        <vt:i4>8820</vt:i4>
      </vt:variant>
      <vt:variant>
        <vt:i4>0</vt:i4>
      </vt:variant>
      <vt:variant>
        <vt:i4>5</vt:i4>
      </vt:variant>
      <vt:variant>
        <vt:lpwstr/>
      </vt:variant>
      <vt:variant>
        <vt:lpwstr>fld_UnderlyingSecurityID</vt:lpwstr>
      </vt:variant>
      <vt:variant>
        <vt:i4>4259936</vt:i4>
      </vt:variant>
      <vt:variant>
        <vt:i4>8817</vt:i4>
      </vt:variant>
      <vt:variant>
        <vt:i4>0</vt:i4>
      </vt:variant>
      <vt:variant>
        <vt:i4>5</vt:i4>
      </vt:variant>
      <vt:variant>
        <vt:lpwstr/>
      </vt:variant>
      <vt:variant>
        <vt:lpwstr>fld_UnderlyingSecurityExchange</vt:lpwstr>
      </vt:variant>
      <vt:variant>
        <vt:i4>6029431</vt:i4>
      </vt:variant>
      <vt:variant>
        <vt:i4>8814</vt:i4>
      </vt:variant>
      <vt:variant>
        <vt:i4>0</vt:i4>
      </vt:variant>
      <vt:variant>
        <vt:i4>5</vt:i4>
      </vt:variant>
      <vt:variant>
        <vt:lpwstr/>
      </vt:variant>
      <vt:variant>
        <vt:lpwstr>fld_UnderlyingSecurityDesc</vt:lpwstr>
      </vt:variant>
      <vt:variant>
        <vt:i4>3801100</vt:i4>
      </vt:variant>
      <vt:variant>
        <vt:i4>8811</vt:i4>
      </vt:variant>
      <vt:variant>
        <vt:i4>0</vt:i4>
      </vt:variant>
      <vt:variant>
        <vt:i4>5</vt:i4>
      </vt:variant>
      <vt:variant>
        <vt:lpwstr/>
      </vt:variant>
      <vt:variant>
        <vt:lpwstr>fld_UnderlyingSecurityAltIDSource</vt:lpwstr>
      </vt:variant>
      <vt:variant>
        <vt:i4>6226037</vt:i4>
      </vt:variant>
      <vt:variant>
        <vt:i4>8808</vt:i4>
      </vt:variant>
      <vt:variant>
        <vt:i4>0</vt:i4>
      </vt:variant>
      <vt:variant>
        <vt:i4>5</vt:i4>
      </vt:variant>
      <vt:variant>
        <vt:lpwstr/>
      </vt:variant>
      <vt:variant>
        <vt:lpwstr>fld_UnderlyingSecurityAltID</vt:lpwstr>
      </vt:variant>
      <vt:variant>
        <vt:i4>5374052</vt:i4>
      </vt:variant>
      <vt:variant>
        <vt:i4>8805</vt:i4>
      </vt:variant>
      <vt:variant>
        <vt:i4>0</vt:i4>
      </vt:variant>
      <vt:variant>
        <vt:i4>5</vt:i4>
      </vt:variant>
      <vt:variant>
        <vt:lpwstr/>
      </vt:variant>
      <vt:variant>
        <vt:lpwstr>fld_UnderlyingRestructuringType</vt:lpwstr>
      </vt:variant>
      <vt:variant>
        <vt:i4>2424859</vt:i4>
      </vt:variant>
      <vt:variant>
        <vt:i4>8802</vt:i4>
      </vt:variant>
      <vt:variant>
        <vt:i4>0</vt:i4>
      </vt:variant>
      <vt:variant>
        <vt:i4>5</vt:i4>
      </vt:variant>
      <vt:variant>
        <vt:lpwstr/>
      </vt:variant>
      <vt:variant>
        <vt:lpwstr>fld_UnderlyingRepurchaseTerm</vt:lpwstr>
      </vt:variant>
      <vt:variant>
        <vt:i4>2687003</vt:i4>
      </vt:variant>
      <vt:variant>
        <vt:i4>8799</vt:i4>
      </vt:variant>
      <vt:variant>
        <vt:i4>0</vt:i4>
      </vt:variant>
      <vt:variant>
        <vt:i4>5</vt:i4>
      </vt:variant>
      <vt:variant>
        <vt:lpwstr/>
      </vt:variant>
      <vt:variant>
        <vt:lpwstr>fld_UnderlyingRepurchaseRate</vt:lpwstr>
      </vt:variant>
      <vt:variant>
        <vt:i4>2424844</vt:i4>
      </vt:variant>
      <vt:variant>
        <vt:i4>8796</vt:i4>
      </vt:variant>
      <vt:variant>
        <vt:i4>0</vt:i4>
      </vt:variant>
      <vt:variant>
        <vt:i4>5</vt:i4>
      </vt:variant>
      <vt:variant>
        <vt:lpwstr/>
      </vt:variant>
      <vt:variant>
        <vt:lpwstr>fld_UnderlyingRepoCollateralSecurityType</vt:lpwstr>
      </vt:variant>
      <vt:variant>
        <vt:i4>2686982</vt:i4>
      </vt:variant>
      <vt:variant>
        <vt:i4>8793</vt:i4>
      </vt:variant>
      <vt:variant>
        <vt:i4>0</vt:i4>
      </vt:variant>
      <vt:variant>
        <vt:i4>5</vt:i4>
      </vt:variant>
      <vt:variant>
        <vt:lpwstr/>
      </vt:variant>
      <vt:variant>
        <vt:lpwstr>fld_UnderlyingRedemptionDate</vt:lpwstr>
      </vt:variant>
      <vt:variant>
        <vt:i4>3014663</vt:i4>
      </vt:variant>
      <vt:variant>
        <vt:i4>8790</vt:i4>
      </vt:variant>
      <vt:variant>
        <vt:i4>0</vt:i4>
      </vt:variant>
      <vt:variant>
        <vt:i4>5</vt:i4>
      </vt:variant>
      <vt:variant>
        <vt:lpwstr/>
      </vt:variant>
      <vt:variant>
        <vt:lpwstr>fld_UnderlyingQty</vt:lpwstr>
      </vt:variant>
      <vt:variant>
        <vt:i4>2228230</vt:i4>
      </vt:variant>
      <vt:variant>
        <vt:i4>8787</vt:i4>
      </vt:variant>
      <vt:variant>
        <vt:i4>0</vt:i4>
      </vt:variant>
      <vt:variant>
        <vt:i4>5</vt:i4>
      </vt:variant>
      <vt:variant>
        <vt:lpwstr/>
      </vt:variant>
      <vt:variant>
        <vt:lpwstr>fld_UnderlyingPx</vt:lpwstr>
      </vt:variant>
      <vt:variant>
        <vt:i4>5177441</vt:i4>
      </vt:variant>
      <vt:variant>
        <vt:i4>8784</vt:i4>
      </vt:variant>
      <vt:variant>
        <vt:i4>0</vt:i4>
      </vt:variant>
      <vt:variant>
        <vt:i4>5</vt:i4>
      </vt:variant>
      <vt:variant>
        <vt:lpwstr/>
      </vt:variant>
      <vt:variant>
        <vt:lpwstr>fld_UnderlyingPutOrCall</vt:lpwstr>
      </vt:variant>
      <vt:variant>
        <vt:i4>3080220</vt:i4>
      </vt:variant>
      <vt:variant>
        <vt:i4>8781</vt:i4>
      </vt:variant>
      <vt:variant>
        <vt:i4>0</vt:i4>
      </vt:variant>
      <vt:variant>
        <vt:i4>5</vt:i4>
      </vt:variant>
      <vt:variant>
        <vt:lpwstr/>
      </vt:variant>
      <vt:variant>
        <vt:lpwstr>fld_UnderlyingProduct</vt:lpwstr>
      </vt:variant>
      <vt:variant>
        <vt:i4>5242979</vt:i4>
      </vt:variant>
      <vt:variant>
        <vt:i4>8778</vt:i4>
      </vt:variant>
      <vt:variant>
        <vt:i4>0</vt:i4>
      </vt:variant>
      <vt:variant>
        <vt:i4>5</vt:i4>
      </vt:variant>
      <vt:variant>
        <vt:lpwstr/>
      </vt:variant>
      <vt:variant>
        <vt:lpwstr>fld_UnderlyingPriceUnitOfMeasureQty</vt:lpwstr>
      </vt:variant>
      <vt:variant>
        <vt:i4>2359314</vt:i4>
      </vt:variant>
      <vt:variant>
        <vt:i4>8775</vt:i4>
      </vt:variant>
      <vt:variant>
        <vt:i4>0</vt:i4>
      </vt:variant>
      <vt:variant>
        <vt:i4>5</vt:i4>
      </vt:variant>
      <vt:variant>
        <vt:lpwstr/>
      </vt:variant>
      <vt:variant>
        <vt:lpwstr>fld_UnderlyingPriceUnitOfMeasure</vt:lpwstr>
      </vt:variant>
      <vt:variant>
        <vt:i4>5177444</vt:i4>
      </vt:variant>
      <vt:variant>
        <vt:i4>8772</vt:i4>
      </vt:variant>
      <vt:variant>
        <vt:i4>0</vt:i4>
      </vt:variant>
      <vt:variant>
        <vt:i4>5</vt:i4>
      </vt:variant>
      <vt:variant>
        <vt:lpwstr/>
      </vt:variant>
      <vt:variant>
        <vt:lpwstr>fld_UnderlyingPriceDeterminationMethod</vt:lpwstr>
      </vt:variant>
      <vt:variant>
        <vt:i4>5963879</vt:i4>
      </vt:variant>
      <vt:variant>
        <vt:i4>8769</vt:i4>
      </vt:variant>
      <vt:variant>
        <vt:i4>0</vt:i4>
      </vt:variant>
      <vt:variant>
        <vt:i4>5</vt:i4>
      </vt:variant>
      <vt:variant>
        <vt:lpwstr/>
      </vt:variant>
      <vt:variant>
        <vt:lpwstr>fld_UnderlyingPayAmount</vt:lpwstr>
      </vt:variant>
      <vt:variant>
        <vt:i4>4718704</vt:i4>
      </vt:variant>
      <vt:variant>
        <vt:i4>8766</vt:i4>
      </vt:variant>
      <vt:variant>
        <vt:i4>0</vt:i4>
      </vt:variant>
      <vt:variant>
        <vt:i4>5</vt:i4>
      </vt:variant>
      <vt:variant>
        <vt:lpwstr/>
      </vt:variant>
      <vt:variant>
        <vt:lpwstr>fld_UnderlyingOriginalNotionalPercentageOutstanding</vt:lpwstr>
      </vt:variant>
      <vt:variant>
        <vt:i4>4587645</vt:i4>
      </vt:variant>
      <vt:variant>
        <vt:i4>8763</vt:i4>
      </vt:variant>
      <vt:variant>
        <vt:i4>0</vt:i4>
      </vt:variant>
      <vt:variant>
        <vt:i4>5</vt:i4>
      </vt:variant>
      <vt:variant>
        <vt:lpwstr/>
      </vt:variant>
      <vt:variant>
        <vt:lpwstr>fld_UnderlyingOptAttribute</vt:lpwstr>
      </vt:variant>
      <vt:variant>
        <vt:i4>6226046</vt:i4>
      </vt:variant>
      <vt:variant>
        <vt:i4>8760</vt:i4>
      </vt:variant>
      <vt:variant>
        <vt:i4>0</vt:i4>
      </vt:variant>
      <vt:variant>
        <vt:i4>5</vt:i4>
      </vt:variant>
      <vt:variant>
        <vt:lpwstr/>
      </vt:variant>
      <vt:variant>
        <vt:lpwstr>fld_UnderlyingNotionalPercentageOutstanding</vt:lpwstr>
      </vt:variant>
      <vt:variant>
        <vt:i4>5374064</vt:i4>
      </vt:variant>
      <vt:variant>
        <vt:i4>8757</vt:i4>
      </vt:variant>
      <vt:variant>
        <vt:i4>0</vt:i4>
      </vt:variant>
      <vt:variant>
        <vt:i4>5</vt:i4>
      </vt:variant>
      <vt:variant>
        <vt:lpwstr/>
      </vt:variant>
      <vt:variant>
        <vt:lpwstr>fld_UnderlyingMaturityTime</vt:lpwstr>
      </vt:variant>
      <vt:variant>
        <vt:i4>6094951</vt:i4>
      </vt:variant>
      <vt:variant>
        <vt:i4>8754</vt:i4>
      </vt:variant>
      <vt:variant>
        <vt:i4>0</vt:i4>
      </vt:variant>
      <vt:variant>
        <vt:i4>5</vt:i4>
      </vt:variant>
      <vt:variant>
        <vt:lpwstr/>
      </vt:variant>
      <vt:variant>
        <vt:lpwstr>fld_UnderlyingMaturityMonthYear</vt:lpwstr>
      </vt:variant>
      <vt:variant>
        <vt:i4>5898361</vt:i4>
      </vt:variant>
      <vt:variant>
        <vt:i4>8751</vt:i4>
      </vt:variant>
      <vt:variant>
        <vt:i4>0</vt:i4>
      </vt:variant>
      <vt:variant>
        <vt:i4>5</vt:i4>
      </vt:variant>
      <vt:variant>
        <vt:lpwstr/>
      </vt:variant>
      <vt:variant>
        <vt:lpwstr>fld_UnderlyingMaturityDate</vt:lpwstr>
      </vt:variant>
      <vt:variant>
        <vt:i4>5308512</vt:i4>
      </vt:variant>
      <vt:variant>
        <vt:i4>8748</vt:i4>
      </vt:variant>
      <vt:variant>
        <vt:i4>0</vt:i4>
      </vt:variant>
      <vt:variant>
        <vt:i4>5</vt:i4>
      </vt:variant>
      <vt:variant>
        <vt:lpwstr/>
      </vt:variant>
      <vt:variant>
        <vt:lpwstr>fld_UnderlyingLocaleOfIssue</vt:lpwstr>
      </vt:variant>
      <vt:variant>
        <vt:i4>4522092</vt:i4>
      </vt:variant>
      <vt:variant>
        <vt:i4>8745</vt:i4>
      </vt:variant>
      <vt:variant>
        <vt:i4>0</vt:i4>
      </vt:variant>
      <vt:variant>
        <vt:i4>5</vt:i4>
      </vt:variant>
      <vt:variant>
        <vt:lpwstr/>
      </vt:variant>
      <vt:variant>
        <vt:lpwstr>fld_UnderlyingLegSymbolSfx</vt:lpwstr>
      </vt:variant>
      <vt:variant>
        <vt:i4>5111910</vt:i4>
      </vt:variant>
      <vt:variant>
        <vt:i4>8742</vt:i4>
      </vt:variant>
      <vt:variant>
        <vt:i4>0</vt:i4>
      </vt:variant>
      <vt:variant>
        <vt:i4>5</vt:i4>
      </vt:variant>
      <vt:variant>
        <vt:lpwstr/>
      </vt:variant>
      <vt:variant>
        <vt:lpwstr>fld_UnderlyingLegSymbol</vt:lpwstr>
      </vt:variant>
      <vt:variant>
        <vt:i4>2686996</vt:i4>
      </vt:variant>
      <vt:variant>
        <vt:i4>8739</vt:i4>
      </vt:variant>
      <vt:variant>
        <vt:i4>0</vt:i4>
      </vt:variant>
      <vt:variant>
        <vt:i4>5</vt:i4>
      </vt:variant>
      <vt:variant>
        <vt:lpwstr/>
      </vt:variant>
      <vt:variant>
        <vt:lpwstr>fld_UnderlyingLegStrikePrice</vt:lpwstr>
      </vt:variant>
      <vt:variant>
        <vt:i4>2949124</vt:i4>
      </vt:variant>
      <vt:variant>
        <vt:i4>8736</vt:i4>
      </vt:variant>
      <vt:variant>
        <vt:i4>0</vt:i4>
      </vt:variant>
      <vt:variant>
        <vt:i4>5</vt:i4>
      </vt:variant>
      <vt:variant>
        <vt:lpwstr/>
      </vt:variant>
      <vt:variant>
        <vt:lpwstr>fld_UnderlyingLegSecurityType</vt:lpwstr>
      </vt:variant>
      <vt:variant>
        <vt:i4>2359308</vt:i4>
      </vt:variant>
      <vt:variant>
        <vt:i4>8733</vt:i4>
      </vt:variant>
      <vt:variant>
        <vt:i4>0</vt:i4>
      </vt:variant>
      <vt:variant>
        <vt:i4>5</vt:i4>
      </vt:variant>
      <vt:variant>
        <vt:lpwstr/>
      </vt:variant>
      <vt:variant>
        <vt:lpwstr>fld_UnderlyingLegSecuritySubType</vt:lpwstr>
      </vt:variant>
      <vt:variant>
        <vt:i4>2424836</vt:i4>
      </vt:variant>
      <vt:variant>
        <vt:i4>8730</vt:i4>
      </vt:variant>
      <vt:variant>
        <vt:i4>0</vt:i4>
      </vt:variant>
      <vt:variant>
        <vt:i4>5</vt:i4>
      </vt:variant>
      <vt:variant>
        <vt:lpwstr/>
      </vt:variant>
      <vt:variant>
        <vt:lpwstr>fld_UnderlyingLegSecurityIDSource</vt:lpwstr>
      </vt:variant>
      <vt:variant>
        <vt:i4>4194429</vt:i4>
      </vt:variant>
      <vt:variant>
        <vt:i4>8727</vt:i4>
      </vt:variant>
      <vt:variant>
        <vt:i4>0</vt:i4>
      </vt:variant>
      <vt:variant>
        <vt:i4>5</vt:i4>
      </vt:variant>
      <vt:variant>
        <vt:lpwstr/>
      </vt:variant>
      <vt:variant>
        <vt:lpwstr>fld_UnderlyingLegSecurityID</vt:lpwstr>
      </vt:variant>
      <vt:variant>
        <vt:i4>2686979</vt:i4>
      </vt:variant>
      <vt:variant>
        <vt:i4>8724</vt:i4>
      </vt:variant>
      <vt:variant>
        <vt:i4>0</vt:i4>
      </vt:variant>
      <vt:variant>
        <vt:i4>5</vt:i4>
      </vt:variant>
      <vt:variant>
        <vt:lpwstr/>
      </vt:variant>
      <vt:variant>
        <vt:lpwstr>fld_UnderlyingLegSecurityExchange</vt:lpwstr>
      </vt:variant>
      <vt:variant>
        <vt:i4>4063256</vt:i4>
      </vt:variant>
      <vt:variant>
        <vt:i4>8721</vt:i4>
      </vt:variant>
      <vt:variant>
        <vt:i4>0</vt:i4>
      </vt:variant>
      <vt:variant>
        <vt:i4>5</vt:i4>
      </vt:variant>
      <vt:variant>
        <vt:lpwstr/>
      </vt:variant>
      <vt:variant>
        <vt:lpwstr>fld_UnderlyingLegSecurityDesc</vt:lpwstr>
      </vt:variant>
      <vt:variant>
        <vt:i4>2097181</vt:i4>
      </vt:variant>
      <vt:variant>
        <vt:i4>8718</vt:i4>
      </vt:variant>
      <vt:variant>
        <vt:i4>0</vt:i4>
      </vt:variant>
      <vt:variant>
        <vt:i4>5</vt:i4>
      </vt:variant>
      <vt:variant>
        <vt:lpwstr/>
      </vt:variant>
      <vt:variant>
        <vt:lpwstr>fld_UnderlyingLegSecurityAltIDSource</vt:lpwstr>
      </vt:variant>
      <vt:variant>
        <vt:i4>5767288</vt:i4>
      </vt:variant>
      <vt:variant>
        <vt:i4>8715</vt:i4>
      </vt:variant>
      <vt:variant>
        <vt:i4>0</vt:i4>
      </vt:variant>
      <vt:variant>
        <vt:i4>5</vt:i4>
      </vt:variant>
      <vt:variant>
        <vt:lpwstr/>
      </vt:variant>
      <vt:variant>
        <vt:lpwstr>fld_UnderlyingLegSecurityAltID</vt:lpwstr>
      </vt:variant>
      <vt:variant>
        <vt:i4>4456552</vt:i4>
      </vt:variant>
      <vt:variant>
        <vt:i4>8712</vt:i4>
      </vt:variant>
      <vt:variant>
        <vt:i4>0</vt:i4>
      </vt:variant>
      <vt:variant>
        <vt:i4>5</vt:i4>
      </vt:variant>
      <vt:variant>
        <vt:lpwstr/>
      </vt:variant>
      <vt:variant>
        <vt:lpwstr>fld_UnderlyingLegPutOrCall</vt:lpwstr>
      </vt:variant>
      <vt:variant>
        <vt:i4>3407876</vt:i4>
      </vt:variant>
      <vt:variant>
        <vt:i4>8709</vt:i4>
      </vt:variant>
      <vt:variant>
        <vt:i4>0</vt:i4>
      </vt:variant>
      <vt:variant>
        <vt:i4>5</vt:i4>
      </vt:variant>
      <vt:variant>
        <vt:lpwstr/>
      </vt:variant>
      <vt:variant>
        <vt:lpwstr>fld_UnderlyingLegOptAttribute</vt:lpwstr>
      </vt:variant>
      <vt:variant>
        <vt:i4>3735568</vt:i4>
      </vt:variant>
      <vt:variant>
        <vt:i4>8706</vt:i4>
      </vt:variant>
      <vt:variant>
        <vt:i4>0</vt:i4>
      </vt:variant>
      <vt:variant>
        <vt:i4>5</vt:i4>
      </vt:variant>
      <vt:variant>
        <vt:lpwstr/>
      </vt:variant>
      <vt:variant>
        <vt:lpwstr>fld_UnderlyingLegMaturityTime</vt:lpwstr>
      </vt:variant>
      <vt:variant>
        <vt:i4>6029434</vt:i4>
      </vt:variant>
      <vt:variant>
        <vt:i4>8703</vt:i4>
      </vt:variant>
      <vt:variant>
        <vt:i4>0</vt:i4>
      </vt:variant>
      <vt:variant>
        <vt:i4>5</vt:i4>
      </vt:variant>
      <vt:variant>
        <vt:lpwstr/>
      </vt:variant>
      <vt:variant>
        <vt:lpwstr>fld_UnderlyingLegMaturityMonthYear</vt:lpwstr>
      </vt:variant>
      <vt:variant>
        <vt:i4>3145752</vt:i4>
      </vt:variant>
      <vt:variant>
        <vt:i4>8700</vt:i4>
      </vt:variant>
      <vt:variant>
        <vt:i4>0</vt:i4>
      </vt:variant>
      <vt:variant>
        <vt:i4>5</vt:i4>
      </vt:variant>
      <vt:variant>
        <vt:lpwstr/>
      </vt:variant>
      <vt:variant>
        <vt:lpwstr>fld_UnderlyingLegMaturityDate</vt:lpwstr>
      </vt:variant>
      <vt:variant>
        <vt:i4>4128796</vt:i4>
      </vt:variant>
      <vt:variant>
        <vt:i4>8697</vt:i4>
      </vt:variant>
      <vt:variant>
        <vt:i4>0</vt:i4>
      </vt:variant>
      <vt:variant>
        <vt:i4>5</vt:i4>
      </vt:variant>
      <vt:variant>
        <vt:lpwstr/>
      </vt:variant>
      <vt:variant>
        <vt:lpwstr>fld_UnderlyingLegCFICode</vt:lpwstr>
      </vt:variant>
      <vt:variant>
        <vt:i4>3866648</vt:i4>
      </vt:variant>
      <vt:variant>
        <vt:i4>8694</vt:i4>
      </vt:variant>
      <vt:variant>
        <vt:i4>0</vt:i4>
      </vt:variant>
      <vt:variant>
        <vt:i4>5</vt:i4>
      </vt:variant>
      <vt:variant>
        <vt:lpwstr/>
      </vt:variant>
      <vt:variant>
        <vt:lpwstr>fld_UnderlyingLastQty</vt:lpwstr>
      </vt:variant>
      <vt:variant>
        <vt:i4>3604505</vt:i4>
      </vt:variant>
      <vt:variant>
        <vt:i4>8691</vt:i4>
      </vt:variant>
      <vt:variant>
        <vt:i4>0</vt:i4>
      </vt:variant>
      <vt:variant>
        <vt:i4>5</vt:i4>
      </vt:variant>
      <vt:variant>
        <vt:lpwstr/>
      </vt:variant>
      <vt:variant>
        <vt:lpwstr>fld_UnderlyingLastPx</vt:lpwstr>
      </vt:variant>
      <vt:variant>
        <vt:i4>3014665</vt:i4>
      </vt:variant>
      <vt:variant>
        <vt:i4>8688</vt:i4>
      </vt:variant>
      <vt:variant>
        <vt:i4>0</vt:i4>
      </vt:variant>
      <vt:variant>
        <vt:i4>5</vt:i4>
      </vt:variant>
      <vt:variant>
        <vt:lpwstr/>
      </vt:variant>
      <vt:variant>
        <vt:lpwstr>fld_UnderlyingIssuer</vt:lpwstr>
      </vt:variant>
      <vt:variant>
        <vt:i4>4980840</vt:i4>
      </vt:variant>
      <vt:variant>
        <vt:i4>8685</vt:i4>
      </vt:variant>
      <vt:variant>
        <vt:i4>0</vt:i4>
      </vt:variant>
      <vt:variant>
        <vt:i4>5</vt:i4>
      </vt:variant>
      <vt:variant>
        <vt:lpwstr/>
      </vt:variant>
      <vt:variant>
        <vt:lpwstr>fld_UnderlyingIssueDate</vt:lpwstr>
      </vt:variant>
      <vt:variant>
        <vt:i4>5767294</vt:i4>
      </vt:variant>
      <vt:variant>
        <vt:i4>8682</vt:i4>
      </vt:variant>
      <vt:variant>
        <vt:i4>0</vt:i4>
      </vt:variant>
      <vt:variant>
        <vt:i4>5</vt:i4>
      </vt:variant>
      <vt:variant>
        <vt:lpwstr/>
      </vt:variant>
      <vt:variant>
        <vt:lpwstr>fld_UnderlyingInstrumentPartySubIDType</vt:lpwstr>
      </vt:variant>
      <vt:variant>
        <vt:i4>4456570</vt:i4>
      </vt:variant>
      <vt:variant>
        <vt:i4>8679</vt:i4>
      </vt:variant>
      <vt:variant>
        <vt:i4>0</vt:i4>
      </vt:variant>
      <vt:variant>
        <vt:i4>5</vt:i4>
      </vt:variant>
      <vt:variant>
        <vt:lpwstr/>
      </vt:variant>
      <vt:variant>
        <vt:lpwstr>fld_UnderlyingInstrumentPartySubID</vt:lpwstr>
      </vt:variant>
      <vt:variant>
        <vt:i4>3080201</vt:i4>
      </vt:variant>
      <vt:variant>
        <vt:i4>8676</vt:i4>
      </vt:variant>
      <vt:variant>
        <vt:i4>0</vt:i4>
      </vt:variant>
      <vt:variant>
        <vt:i4>5</vt:i4>
      </vt:variant>
      <vt:variant>
        <vt:lpwstr/>
      </vt:variant>
      <vt:variant>
        <vt:lpwstr>fld_UnderlyingInstrumentPartyRole</vt:lpwstr>
      </vt:variant>
      <vt:variant>
        <vt:i4>3997727</vt:i4>
      </vt:variant>
      <vt:variant>
        <vt:i4>8673</vt:i4>
      </vt:variant>
      <vt:variant>
        <vt:i4>0</vt:i4>
      </vt:variant>
      <vt:variant>
        <vt:i4>5</vt:i4>
      </vt:variant>
      <vt:variant>
        <vt:lpwstr/>
      </vt:variant>
      <vt:variant>
        <vt:lpwstr>fld_UnderlyingInstrumentPartyIDSource</vt:lpwstr>
      </vt:variant>
      <vt:variant>
        <vt:i4>5767270</vt:i4>
      </vt:variant>
      <vt:variant>
        <vt:i4>8670</vt:i4>
      </vt:variant>
      <vt:variant>
        <vt:i4>0</vt:i4>
      </vt:variant>
      <vt:variant>
        <vt:i4>5</vt:i4>
      </vt:variant>
      <vt:variant>
        <vt:lpwstr/>
      </vt:variant>
      <vt:variant>
        <vt:lpwstr>fld_UnderlyingInstrumentPartyID</vt:lpwstr>
      </vt:variant>
      <vt:variant>
        <vt:i4>5505126</vt:i4>
      </vt:variant>
      <vt:variant>
        <vt:i4>8667</vt:i4>
      </vt:variant>
      <vt:variant>
        <vt:i4>0</vt:i4>
      </vt:variant>
      <vt:variant>
        <vt:i4>5</vt:i4>
      </vt:variant>
      <vt:variant>
        <vt:lpwstr/>
      </vt:variant>
      <vt:variant>
        <vt:lpwstr>fld_UnderlyingInstrRegistry</vt:lpwstr>
      </vt:variant>
      <vt:variant>
        <vt:i4>2359321</vt:i4>
      </vt:variant>
      <vt:variant>
        <vt:i4>8664</vt:i4>
      </vt:variant>
      <vt:variant>
        <vt:i4>0</vt:i4>
      </vt:variant>
      <vt:variant>
        <vt:i4>5</vt:i4>
      </vt:variant>
      <vt:variant>
        <vt:lpwstr/>
      </vt:variant>
      <vt:variant>
        <vt:lpwstr>fld_UnderlyingFXRateCalc</vt:lpwstr>
      </vt:variant>
      <vt:variant>
        <vt:i4>2490390</vt:i4>
      </vt:variant>
      <vt:variant>
        <vt:i4>8661</vt:i4>
      </vt:variant>
      <vt:variant>
        <vt:i4>0</vt:i4>
      </vt:variant>
      <vt:variant>
        <vt:i4>5</vt:i4>
      </vt:variant>
      <vt:variant>
        <vt:lpwstr/>
      </vt:variant>
      <vt:variant>
        <vt:lpwstr>fld_UnderlyingFXRate</vt:lpwstr>
      </vt:variant>
      <vt:variant>
        <vt:i4>4915304</vt:i4>
      </vt:variant>
      <vt:variant>
        <vt:i4>8658</vt:i4>
      </vt:variant>
      <vt:variant>
        <vt:i4>0</vt:i4>
      </vt:variant>
      <vt:variant>
        <vt:i4>5</vt:i4>
      </vt:variant>
      <vt:variant>
        <vt:lpwstr/>
      </vt:variant>
      <vt:variant>
        <vt:lpwstr>fld_UnderlyingFlowScheduleType</vt:lpwstr>
      </vt:variant>
      <vt:variant>
        <vt:i4>3997724</vt:i4>
      </vt:variant>
      <vt:variant>
        <vt:i4>8655</vt:i4>
      </vt:variant>
      <vt:variant>
        <vt:i4>0</vt:i4>
      </vt:variant>
      <vt:variant>
        <vt:i4>5</vt:i4>
      </vt:variant>
      <vt:variant>
        <vt:lpwstr/>
      </vt:variant>
      <vt:variant>
        <vt:lpwstr>fld_UnderlyingFactor</vt:lpwstr>
      </vt:variant>
      <vt:variant>
        <vt:i4>4456556</vt:i4>
      </vt:variant>
      <vt:variant>
        <vt:i4>8652</vt:i4>
      </vt:variant>
      <vt:variant>
        <vt:i4>0</vt:i4>
      </vt:variant>
      <vt:variant>
        <vt:i4>5</vt:i4>
      </vt:variant>
      <vt:variant>
        <vt:lpwstr/>
      </vt:variant>
      <vt:variant>
        <vt:lpwstr>fld_UnderlyingExerciseStyle</vt:lpwstr>
      </vt:variant>
      <vt:variant>
        <vt:i4>4915299</vt:i4>
      </vt:variant>
      <vt:variant>
        <vt:i4>8649</vt:i4>
      </vt:variant>
      <vt:variant>
        <vt:i4>0</vt:i4>
      </vt:variant>
      <vt:variant>
        <vt:i4>5</vt:i4>
      </vt:variant>
      <vt:variant>
        <vt:lpwstr/>
      </vt:variant>
      <vt:variant>
        <vt:lpwstr>fld_UnderlyingEndValue</vt:lpwstr>
      </vt:variant>
      <vt:variant>
        <vt:i4>4718694</vt:i4>
      </vt:variant>
      <vt:variant>
        <vt:i4>8646</vt:i4>
      </vt:variant>
      <vt:variant>
        <vt:i4>0</vt:i4>
      </vt:variant>
      <vt:variant>
        <vt:i4>5</vt:i4>
      </vt:variant>
      <vt:variant>
        <vt:lpwstr/>
      </vt:variant>
      <vt:variant>
        <vt:lpwstr>fld_UnderlyingEndPrice</vt:lpwstr>
      </vt:variant>
      <vt:variant>
        <vt:i4>3866632</vt:i4>
      </vt:variant>
      <vt:variant>
        <vt:i4>8643</vt:i4>
      </vt:variant>
      <vt:variant>
        <vt:i4>0</vt:i4>
      </vt:variant>
      <vt:variant>
        <vt:i4>5</vt:i4>
      </vt:variant>
      <vt:variant>
        <vt:lpwstr/>
      </vt:variant>
      <vt:variant>
        <vt:lpwstr>fld_UnderlyingDirtyPrice</vt:lpwstr>
      </vt:variant>
      <vt:variant>
        <vt:i4>2490399</vt:i4>
      </vt:variant>
      <vt:variant>
        <vt:i4>8640</vt:i4>
      </vt:variant>
      <vt:variant>
        <vt:i4>0</vt:i4>
      </vt:variant>
      <vt:variant>
        <vt:i4>5</vt:i4>
      </vt:variant>
      <vt:variant>
        <vt:lpwstr/>
      </vt:variant>
      <vt:variant>
        <vt:lpwstr>fld_UnderlyingDetachmentPoint</vt:lpwstr>
      </vt:variant>
      <vt:variant>
        <vt:i4>2490394</vt:i4>
      </vt:variant>
      <vt:variant>
        <vt:i4>8637</vt:i4>
      </vt:variant>
      <vt:variant>
        <vt:i4>0</vt:i4>
      </vt:variant>
      <vt:variant>
        <vt:i4>5</vt:i4>
      </vt:variant>
      <vt:variant>
        <vt:lpwstr/>
      </vt:variant>
      <vt:variant>
        <vt:lpwstr>fld_UnderlyingDeliveryAmount</vt:lpwstr>
      </vt:variant>
      <vt:variant>
        <vt:i4>4980834</vt:i4>
      </vt:variant>
      <vt:variant>
        <vt:i4>8634</vt:i4>
      </vt:variant>
      <vt:variant>
        <vt:i4>0</vt:i4>
      </vt:variant>
      <vt:variant>
        <vt:i4>5</vt:i4>
      </vt:variant>
      <vt:variant>
        <vt:lpwstr/>
      </vt:variant>
      <vt:variant>
        <vt:lpwstr>fld_UnderlyingCurrentValue</vt:lpwstr>
      </vt:variant>
      <vt:variant>
        <vt:i4>4849761</vt:i4>
      </vt:variant>
      <vt:variant>
        <vt:i4>8631</vt:i4>
      </vt:variant>
      <vt:variant>
        <vt:i4>0</vt:i4>
      </vt:variant>
      <vt:variant>
        <vt:i4>5</vt:i4>
      </vt:variant>
      <vt:variant>
        <vt:lpwstr/>
      </vt:variant>
      <vt:variant>
        <vt:lpwstr>fld_UnderlyingCurrency</vt:lpwstr>
      </vt:variant>
      <vt:variant>
        <vt:i4>5701745</vt:i4>
      </vt:variant>
      <vt:variant>
        <vt:i4>8628</vt:i4>
      </vt:variant>
      <vt:variant>
        <vt:i4>0</vt:i4>
      </vt:variant>
      <vt:variant>
        <vt:i4>5</vt:i4>
      </vt:variant>
      <vt:variant>
        <vt:lpwstr/>
      </vt:variant>
      <vt:variant>
        <vt:lpwstr>fld_UnderlyingCreditRating</vt:lpwstr>
      </vt:variant>
      <vt:variant>
        <vt:i4>4915321</vt:i4>
      </vt:variant>
      <vt:variant>
        <vt:i4>8625</vt:i4>
      </vt:variant>
      <vt:variant>
        <vt:i4>0</vt:i4>
      </vt:variant>
      <vt:variant>
        <vt:i4>5</vt:i4>
      </vt:variant>
      <vt:variant>
        <vt:lpwstr/>
      </vt:variant>
      <vt:variant>
        <vt:lpwstr>fld_UnderlyingCPRegType</vt:lpwstr>
      </vt:variant>
      <vt:variant>
        <vt:i4>6160504</vt:i4>
      </vt:variant>
      <vt:variant>
        <vt:i4>8622</vt:i4>
      </vt:variant>
      <vt:variant>
        <vt:i4>0</vt:i4>
      </vt:variant>
      <vt:variant>
        <vt:i4>5</vt:i4>
      </vt:variant>
      <vt:variant>
        <vt:lpwstr/>
      </vt:variant>
      <vt:variant>
        <vt:lpwstr>fld_UnderlyingCPProgram</vt:lpwstr>
      </vt:variant>
      <vt:variant>
        <vt:i4>3080201</vt:i4>
      </vt:variant>
      <vt:variant>
        <vt:i4>8619</vt:i4>
      </vt:variant>
      <vt:variant>
        <vt:i4>0</vt:i4>
      </vt:variant>
      <vt:variant>
        <vt:i4>5</vt:i4>
      </vt:variant>
      <vt:variant>
        <vt:lpwstr/>
      </vt:variant>
      <vt:variant>
        <vt:lpwstr>fld_UnderlyingCouponRate</vt:lpwstr>
      </vt:variant>
      <vt:variant>
        <vt:i4>5832822</vt:i4>
      </vt:variant>
      <vt:variant>
        <vt:i4>8616</vt:i4>
      </vt:variant>
      <vt:variant>
        <vt:i4>0</vt:i4>
      </vt:variant>
      <vt:variant>
        <vt:i4>5</vt:i4>
      </vt:variant>
      <vt:variant>
        <vt:lpwstr/>
      </vt:variant>
      <vt:variant>
        <vt:lpwstr>fld_UnderlyingCouponPaymentDate</vt:lpwstr>
      </vt:variant>
      <vt:variant>
        <vt:i4>3735565</vt:i4>
      </vt:variant>
      <vt:variant>
        <vt:i4>8613</vt:i4>
      </vt:variant>
      <vt:variant>
        <vt:i4>0</vt:i4>
      </vt:variant>
      <vt:variant>
        <vt:i4>5</vt:i4>
      </vt:variant>
      <vt:variant>
        <vt:lpwstr/>
      </vt:variant>
      <vt:variant>
        <vt:lpwstr>fld_UnderlyingCountryOfIssue</vt:lpwstr>
      </vt:variant>
      <vt:variant>
        <vt:i4>2359319</vt:i4>
      </vt:variant>
      <vt:variant>
        <vt:i4>8610</vt:i4>
      </vt:variant>
      <vt:variant>
        <vt:i4>0</vt:i4>
      </vt:variant>
      <vt:variant>
        <vt:i4>5</vt:i4>
      </vt:variant>
      <vt:variant>
        <vt:lpwstr/>
      </vt:variant>
      <vt:variant>
        <vt:lpwstr>fld_UnderlyingContractMultiplierUnit</vt:lpwstr>
      </vt:variant>
      <vt:variant>
        <vt:i4>4063243</vt:i4>
      </vt:variant>
      <vt:variant>
        <vt:i4>8607</vt:i4>
      </vt:variant>
      <vt:variant>
        <vt:i4>0</vt:i4>
      </vt:variant>
      <vt:variant>
        <vt:i4>5</vt:i4>
      </vt:variant>
      <vt:variant>
        <vt:lpwstr/>
      </vt:variant>
      <vt:variant>
        <vt:lpwstr>fld_UnderlyingContractMultiplier</vt:lpwstr>
      </vt:variant>
      <vt:variant>
        <vt:i4>5898352</vt:i4>
      </vt:variant>
      <vt:variant>
        <vt:i4>8604</vt:i4>
      </vt:variant>
      <vt:variant>
        <vt:i4>0</vt:i4>
      </vt:variant>
      <vt:variant>
        <vt:i4>5</vt:i4>
      </vt:variant>
      <vt:variant>
        <vt:lpwstr/>
      </vt:variant>
      <vt:variant>
        <vt:lpwstr>fld_UnderlyingCollectAmount</vt:lpwstr>
      </vt:variant>
      <vt:variant>
        <vt:i4>3866643</vt:i4>
      </vt:variant>
      <vt:variant>
        <vt:i4>8601</vt:i4>
      </vt:variant>
      <vt:variant>
        <vt:i4>0</vt:i4>
      </vt:variant>
      <vt:variant>
        <vt:i4>5</vt:i4>
      </vt:variant>
      <vt:variant>
        <vt:lpwstr/>
      </vt:variant>
      <vt:variant>
        <vt:lpwstr>fld_UnderlyingCFICode</vt:lpwstr>
      </vt:variant>
      <vt:variant>
        <vt:i4>5177442</vt:i4>
      </vt:variant>
      <vt:variant>
        <vt:i4>8598</vt:i4>
      </vt:variant>
      <vt:variant>
        <vt:i4>0</vt:i4>
      </vt:variant>
      <vt:variant>
        <vt:i4>5</vt:i4>
      </vt:variant>
      <vt:variant>
        <vt:lpwstr/>
      </vt:variant>
      <vt:variant>
        <vt:lpwstr>fld_UnderlyingCashType</vt:lpwstr>
      </vt:variant>
      <vt:variant>
        <vt:i4>4128774</vt:i4>
      </vt:variant>
      <vt:variant>
        <vt:i4>8595</vt:i4>
      </vt:variant>
      <vt:variant>
        <vt:i4>0</vt:i4>
      </vt:variant>
      <vt:variant>
        <vt:i4>5</vt:i4>
      </vt:variant>
      <vt:variant>
        <vt:lpwstr/>
      </vt:variant>
      <vt:variant>
        <vt:lpwstr>fld_UnderlyingCashAmount</vt:lpwstr>
      </vt:variant>
      <vt:variant>
        <vt:i4>4456561</vt:i4>
      </vt:variant>
      <vt:variant>
        <vt:i4>8592</vt:i4>
      </vt:variant>
      <vt:variant>
        <vt:i4>0</vt:i4>
      </vt:variant>
      <vt:variant>
        <vt:i4>5</vt:i4>
      </vt:variant>
      <vt:variant>
        <vt:lpwstr/>
      </vt:variant>
      <vt:variant>
        <vt:lpwstr>fld_UnderlyingCapValue</vt:lpwstr>
      </vt:variant>
      <vt:variant>
        <vt:i4>3604506</vt:i4>
      </vt:variant>
      <vt:variant>
        <vt:i4>8589</vt:i4>
      </vt:variant>
      <vt:variant>
        <vt:i4>0</vt:i4>
      </vt:variant>
      <vt:variant>
        <vt:i4>5</vt:i4>
      </vt:variant>
      <vt:variant>
        <vt:lpwstr/>
      </vt:variant>
      <vt:variant>
        <vt:lpwstr>fld_UnderlyingAttachmentPoint</vt:lpwstr>
      </vt:variant>
      <vt:variant>
        <vt:i4>5701732</vt:i4>
      </vt:variant>
      <vt:variant>
        <vt:i4>8586</vt:i4>
      </vt:variant>
      <vt:variant>
        <vt:i4>0</vt:i4>
      </vt:variant>
      <vt:variant>
        <vt:i4>5</vt:i4>
      </vt:variant>
      <vt:variant>
        <vt:lpwstr/>
      </vt:variant>
      <vt:variant>
        <vt:lpwstr>fld_UnderlyingAllocationPercent</vt:lpwstr>
      </vt:variant>
      <vt:variant>
        <vt:i4>5243003</vt:i4>
      </vt:variant>
      <vt:variant>
        <vt:i4>8583</vt:i4>
      </vt:variant>
      <vt:variant>
        <vt:i4>0</vt:i4>
      </vt:variant>
      <vt:variant>
        <vt:i4>5</vt:i4>
      </vt:variant>
      <vt:variant>
        <vt:lpwstr/>
      </vt:variant>
      <vt:variant>
        <vt:lpwstr>fld_UnderlyingAdjustedQuantity</vt:lpwstr>
      </vt:variant>
      <vt:variant>
        <vt:i4>4980842</vt:i4>
      </vt:variant>
      <vt:variant>
        <vt:i4>8580</vt:i4>
      </vt:variant>
      <vt:variant>
        <vt:i4>0</vt:i4>
      </vt:variant>
      <vt:variant>
        <vt:i4>5</vt:i4>
      </vt:variant>
      <vt:variant>
        <vt:lpwstr/>
      </vt:variant>
      <vt:variant>
        <vt:lpwstr>fld_TZTransactTime</vt:lpwstr>
      </vt:variant>
      <vt:variant>
        <vt:i4>4653171</vt:i4>
      </vt:variant>
      <vt:variant>
        <vt:i4>8577</vt:i4>
      </vt:variant>
      <vt:variant>
        <vt:i4>0</vt:i4>
      </vt:variant>
      <vt:variant>
        <vt:i4>5</vt:i4>
      </vt:variant>
      <vt:variant>
        <vt:lpwstr/>
      </vt:variant>
      <vt:variant>
        <vt:lpwstr>fld_TriggerType</vt:lpwstr>
      </vt:variant>
      <vt:variant>
        <vt:i4>5505129</vt:i4>
      </vt:variant>
      <vt:variant>
        <vt:i4>8574</vt:i4>
      </vt:variant>
      <vt:variant>
        <vt:i4>0</vt:i4>
      </vt:variant>
      <vt:variant>
        <vt:i4>5</vt:i4>
      </vt:variant>
      <vt:variant>
        <vt:lpwstr/>
      </vt:variant>
      <vt:variant>
        <vt:lpwstr>fld_TriggerTradingSessionSubID</vt:lpwstr>
      </vt:variant>
      <vt:variant>
        <vt:i4>4718709</vt:i4>
      </vt:variant>
      <vt:variant>
        <vt:i4>8571</vt:i4>
      </vt:variant>
      <vt:variant>
        <vt:i4>0</vt:i4>
      </vt:variant>
      <vt:variant>
        <vt:i4>5</vt:i4>
      </vt:variant>
      <vt:variant>
        <vt:lpwstr/>
      </vt:variant>
      <vt:variant>
        <vt:lpwstr>fld_TriggerTradingSessionID</vt:lpwstr>
      </vt:variant>
      <vt:variant>
        <vt:i4>3276817</vt:i4>
      </vt:variant>
      <vt:variant>
        <vt:i4>8568</vt:i4>
      </vt:variant>
      <vt:variant>
        <vt:i4>0</vt:i4>
      </vt:variant>
      <vt:variant>
        <vt:i4>5</vt:i4>
      </vt:variant>
      <vt:variant>
        <vt:lpwstr/>
      </vt:variant>
      <vt:variant>
        <vt:lpwstr>fld_TriggerSymbol</vt:lpwstr>
      </vt:variant>
      <vt:variant>
        <vt:i4>5832819</vt:i4>
      </vt:variant>
      <vt:variant>
        <vt:i4>8565</vt:i4>
      </vt:variant>
      <vt:variant>
        <vt:i4>0</vt:i4>
      </vt:variant>
      <vt:variant>
        <vt:i4>5</vt:i4>
      </vt:variant>
      <vt:variant>
        <vt:lpwstr/>
      </vt:variant>
      <vt:variant>
        <vt:lpwstr>fld_TriggerSecurityIDSource</vt:lpwstr>
      </vt:variant>
      <vt:variant>
        <vt:i4>3932170</vt:i4>
      </vt:variant>
      <vt:variant>
        <vt:i4>8562</vt:i4>
      </vt:variant>
      <vt:variant>
        <vt:i4>0</vt:i4>
      </vt:variant>
      <vt:variant>
        <vt:i4>5</vt:i4>
      </vt:variant>
      <vt:variant>
        <vt:lpwstr/>
      </vt:variant>
      <vt:variant>
        <vt:lpwstr>fld_TriggerSecurityID</vt:lpwstr>
      </vt:variant>
      <vt:variant>
        <vt:i4>4325487</vt:i4>
      </vt:variant>
      <vt:variant>
        <vt:i4>8559</vt:i4>
      </vt:variant>
      <vt:variant>
        <vt:i4>0</vt:i4>
      </vt:variant>
      <vt:variant>
        <vt:i4>5</vt:i4>
      </vt:variant>
      <vt:variant>
        <vt:lpwstr/>
      </vt:variant>
      <vt:variant>
        <vt:lpwstr>fld_TriggerSecurityDesc</vt:lpwstr>
      </vt:variant>
      <vt:variant>
        <vt:i4>3145731</vt:i4>
      </vt:variant>
      <vt:variant>
        <vt:i4>8556</vt:i4>
      </vt:variant>
      <vt:variant>
        <vt:i4>0</vt:i4>
      </vt:variant>
      <vt:variant>
        <vt:i4>5</vt:i4>
      </vt:variant>
      <vt:variant>
        <vt:lpwstr/>
      </vt:variant>
      <vt:variant>
        <vt:lpwstr>fld_TriggerPriceTypeScope</vt:lpwstr>
      </vt:variant>
      <vt:variant>
        <vt:i4>2293791</vt:i4>
      </vt:variant>
      <vt:variant>
        <vt:i4>8553</vt:i4>
      </vt:variant>
      <vt:variant>
        <vt:i4>0</vt:i4>
      </vt:variant>
      <vt:variant>
        <vt:i4>5</vt:i4>
      </vt:variant>
      <vt:variant>
        <vt:lpwstr/>
      </vt:variant>
      <vt:variant>
        <vt:lpwstr>fld_TriggerPriceType</vt:lpwstr>
      </vt:variant>
      <vt:variant>
        <vt:i4>2621447</vt:i4>
      </vt:variant>
      <vt:variant>
        <vt:i4>8550</vt:i4>
      </vt:variant>
      <vt:variant>
        <vt:i4>0</vt:i4>
      </vt:variant>
      <vt:variant>
        <vt:i4>5</vt:i4>
      </vt:variant>
      <vt:variant>
        <vt:lpwstr/>
      </vt:variant>
      <vt:variant>
        <vt:lpwstr>fld_TriggerPriceDirection</vt:lpwstr>
      </vt:variant>
      <vt:variant>
        <vt:i4>4128795</vt:i4>
      </vt:variant>
      <vt:variant>
        <vt:i4>8547</vt:i4>
      </vt:variant>
      <vt:variant>
        <vt:i4>0</vt:i4>
      </vt:variant>
      <vt:variant>
        <vt:i4>5</vt:i4>
      </vt:variant>
      <vt:variant>
        <vt:lpwstr/>
      </vt:variant>
      <vt:variant>
        <vt:lpwstr>fld_TriggerPrice</vt:lpwstr>
      </vt:variant>
      <vt:variant>
        <vt:i4>2490393</vt:i4>
      </vt:variant>
      <vt:variant>
        <vt:i4>8544</vt:i4>
      </vt:variant>
      <vt:variant>
        <vt:i4>0</vt:i4>
      </vt:variant>
      <vt:variant>
        <vt:i4>5</vt:i4>
      </vt:variant>
      <vt:variant>
        <vt:lpwstr/>
      </vt:variant>
      <vt:variant>
        <vt:lpwstr>fld_TriggerOrderType</vt:lpwstr>
      </vt:variant>
      <vt:variant>
        <vt:i4>3014686</vt:i4>
      </vt:variant>
      <vt:variant>
        <vt:i4>8541</vt:i4>
      </vt:variant>
      <vt:variant>
        <vt:i4>0</vt:i4>
      </vt:variant>
      <vt:variant>
        <vt:i4>5</vt:i4>
      </vt:variant>
      <vt:variant>
        <vt:lpwstr/>
      </vt:variant>
      <vt:variant>
        <vt:lpwstr>fld_TriggerNewQty</vt:lpwstr>
      </vt:variant>
      <vt:variant>
        <vt:i4>4915318</vt:i4>
      </vt:variant>
      <vt:variant>
        <vt:i4>8538</vt:i4>
      </vt:variant>
      <vt:variant>
        <vt:i4>0</vt:i4>
      </vt:variant>
      <vt:variant>
        <vt:i4>5</vt:i4>
      </vt:variant>
      <vt:variant>
        <vt:lpwstr/>
      </vt:variant>
      <vt:variant>
        <vt:lpwstr>fld_TriggerNewPrice</vt:lpwstr>
      </vt:variant>
      <vt:variant>
        <vt:i4>3735552</vt:i4>
      </vt:variant>
      <vt:variant>
        <vt:i4>8535</vt:i4>
      </vt:variant>
      <vt:variant>
        <vt:i4>0</vt:i4>
      </vt:variant>
      <vt:variant>
        <vt:i4>5</vt:i4>
      </vt:variant>
      <vt:variant>
        <vt:lpwstr/>
      </vt:variant>
      <vt:variant>
        <vt:lpwstr>fld_TriggerAction</vt:lpwstr>
      </vt:variant>
      <vt:variant>
        <vt:i4>4522091</vt:i4>
      </vt:variant>
      <vt:variant>
        <vt:i4>8532</vt:i4>
      </vt:variant>
      <vt:variant>
        <vt:i4>0</vt:i4>
      </vt:variant>
      <vt:variant>
        <vt:i4>5</vt:i4>
      </vt:variant>
      <vt:variant>
        <vt:lpwstr/>
      </vt:variant>
      <vt:variant>
        <vt:lpwstr>fld_TrdType</vt:lpwstr>
      </vt:variant>
      <vt:variant>
        <vt:i4>4980835</vt:i4>
      </vt:variant>
      <vt:variant>
        <vt:i4>8529</vt:i4>
      </vt:variant>
      <vt:variant>
        <vt:i4>0</vt:i4>
      </vt:variant>
      <vt:variant>
        <vt:i4>5</vt:i4>
      </vt:variant>
      <vt:variant>
        <vt:lpwstr/>
      </vt:variant>
      <vt:variant>
        <vt:lpwstr>fld_TrdSubType</vt:lpwstr>
      </vt:variant>
      <vt:variant>
        <vt:i4>3407877</vt:i4>
      </vt:variant>
      <vt:variant>
        <vt:i4>8526</vt:i4>
      </vt:variant>
      <vt:variant>
        <vt:i4>0</vt:i4>
      </vt:variant>
      <vt:variant>
        <vt:i4>5</vt:i4>
      </vt:variant>
      <vt:variant>
        <vt:lpwstr/>
      </vt:variant>
      <vt:variant>
        <vt:lpwstr>fld_TrdRptStatus</vt:lpwstr>
      </vt:variant>
      <vt:variant>
        <vt:i4>4718691</vt:i4>
      </vt:variant>
      <vt:variant>
        <vt:i4>8523</vt:i4>
      </vt:variant>
      <vt:variant>
        <vt:i4>0</vt:i4>
      </vt:variant>
      <vt:variant>
        <vt:i4>5</vt:i4>
      </vt:variant>
      <vt:variant>
        <vt:lpwstr/>
      </vt:variant>
      <vt:variant>
        <vt:lpwstr>fld_TrdRepPartyRole</vt:lpwstr>
      </vt:variant>
      <vt:variant>
        <vt:i4>4849773</vt:i4>
      </vt:variant>
      <vt:variant>
        <vt:i4>8520</vt:i4>
      </vt:variant>
      <vt:variant>
        <vt:i4>0</vt:i4>
      </vt:variant>
      <vt:variant>
        <vt:i4>5</vt:i4>
      </vt:variant>
      <vt:variant>
        <vt:lpwstr/>
      </vt:variant>
      <vt:variant>
        <vt:lpwstr>fld_TrdRepIndicator</vt:lpwstr>
      </vt:variant>
      <vt:variant>
        <vt:i4>4522101</vt:i4>
      </vt:variant>
      <vt:variant>
        <vt:i4>8517</vt:i4>
      </vt:variant>
      <vt:variant>
        <vt:i4>0</vt:i4>
      </vt:variant>
      <vt:variant>
        <vt:i4>5</vt:i4>
      </vt:variant>
      <vt:variant>
        <vt:lpwstr/>
      </vt:variant>
      <vt:variant>
        <vt:lpwstr>fld_TrdRegTimestampType</vt:lpwstr>
      </vt:variant>
      <vt:variant>
        <vt:i4>3014681</vt:i4>
      </vt:variant>
      <vt:variant>
        <vt:i4>8514</vt:i4>
      </vt:variant>
      <vt:variant>
        <vt:i4>0</vt:i4>
      </vt:variant>
      <vt:variant>
        <vt:i4>5</vt:i4>
      </vt:variant>
      <vt:variant>
        <vt:lpwstr/>
      </vt:variant>
      <vt:variant>
        <vt:lpwstr>fld_TrdRegTimestampOrigin</vt:lpwstr>
      </vt:variant>
      <vt:variant>
        <vt:i4>4259964</vt:i4>
      </vt:variant>
      <vt:variant>
        <vt:i4>8511</vt:i4>
      </vt:variant>
      <vt:variant>
        <vt:i4>0</vt:i4>
      </vt:variant>
      <vt:variant>
        <vt:i4>5</vt:i4>
      </vt:variant>
      <vt:variant>
        <vt:lpwstr/>
      </vt:variant>
      <vt:variant>
        <vt:lpwstr>fld_TrdRegTimestamp</vt:lpwstr>
      </vt:variant>
      <vt:variant>
        <vt:i4>5505145</vt:i4>
      </vt:variant>
      <vt:variant>
        <vt:i4>8508</vt:i4>
      </vt:variant>
      <vt:variant>
        <vt:i4>0</vt:i4>
      </vt:variant>
      <vt:variant>
        <vt:i4>5</vt:i4>
      </vt:variant>
      <vt:variant>
        <vt:lpwstr/>
      </vt:variant>
      <vt:variant>
        <vt:lpwstr>fld_TrdMatchID</vt:lpwstr>
      </vt:variant>
      <vt:variant>
        <vt:i4>4391037</vt:i4>
      </vt:variant>
      <vt:variant>
        <vt:i4>8505</vt:i4>
      </vt:variant>
      <vt:variant>
        <vt:i4>0</vt:i4>
      </vt:variant>
      <vt:variant>
        <vt:i4>5</vt:i4>
      </vt:variant>
      <vt:variant>
        <vt:lpwstr/>
      </vt:variant>
      <vt:variant>
        <vt:lpwstr>fld_TransferReason</vt:lpwstr>
      </vt:variant>
      <vt:variant>
        <vt:i4>2424854</vt:i4>
      </vt:variant>
      <vt:variant>
        <vt:i4>8502</vt:i4>
      </vt:variant>
      <vt:variant>
        <vt:i4>0</vt:i4>
      </vt:variant>
      <vt:variant>
        <vt:i4>5</vt:i4>
      </vt:variant>
      <vt:variant>
        <vt:lpwstr/>
      </vt:variant>
      <vt:variant>
        <vt:lpwstr>fld_TransBkdTime</vt:lpwstr>
      </vt:variant>
      <vt:variant>
        <vt:i4>3538974</vt:i4>
      </vt:variant>
      <vt:variant>
        <vt:i4>8499</vt:i4>
      </vt:variant>
      <vt:variant>
        <vt:i4>0</vt:i4>
      </vt:variant>
      <vt:variant>
        <vt:i4>5</vt:i4>
      </vt:variant>
      <vt:variant>
        <vt:lpwstr/>
      </vt:variant>
      <vt:variant>
        <vt:lpwstr>fld_TransactTime</vt:lpwstr>
      </vt:variant>
      <vt:variant>
        <vt:i4>6226025</vt:i4>
      </vt:variant>
      <vt:variant>
        <vt:i4>8496</vt:i4>
      </vt:variant>
      <vt:variant>
        <vt:i4>0</vt:i4>
      </vt:variant>
      <vt:variant>
        <vt:i4>5</vt:i4>
      </vt:variant>
      <vt:variant>
        <vt:lpwstr/>
      </vt:variant>
      <vt:variant>
        <vt:lpwstr>fld_TradSesUpdateAction</vt:lpwstr>
      </vt:variant>
      <vt:variant>
        <vt:i4>4653181</vt:i4>
      </vt:variant>
      <vt:variant>
        <vt:i4>8493</vt:i4>
      </vt:variant>
      <vt:variant>
        <vt:i4>0</vt:i4>
      </vt:variant>
      <vt:variant>
        <vt:i4>5</vt:i4>
      </vt:variant>
      <vt:variant>
        <vt:lpwstr/>
      </vt:variant>
      <vt:variant>
        <vt:lpwstr>fld_TradSesStatusRejReason</vt:lpwstr>
      </vt:variant>
      <vt:variant>
        <vt:i4>2555927</vt:i4>
      </vt:variant>
      <vt:variant>
        <vt:i4>8490</vt:i4>
      </vt:variant>
      <vt:variant>
        <vt:i4>0</vt:i4>
      </vt:variant>
      <vt:variant>
        <vt:i4>5</vt:i4>
      </vt:variant>
      <vt:variant>
        <vt:lpwstr/>
      </vt:variant>
      <vt:variant>
        <vt:lpwstr>fld_TradSesStatus</vt:lpwstr>
      </vt:variant>
      <vt:variant>
        <vt:i4>2752520</vt:i4>
      </vt:variant>
      <vt:variant>
        <vt:i4>8487</vt:i4>
      </vt:variant>
      <vt:variant>
        <vt:i4>0</vt:i4>
      </vt:variant>
      <vt:variant>
        <vt:i4>5</vt:i4>
      </vt:variant>
      <vt:variant>
        <vt:lpwstr/>
      </vt:variant>
      <vt:variant>
        <vt:lpwstr>fld_TradSesStartTime</vt:lpwstr>
      </vt:variant>
      <vt:variant>
        <vt:i4>2555931</vt:i4>
      </vt:variant>
      <vt:variant>
        <vt:i4>8484</vt:i4>
      </vt:variant>
      <vt:variant>
        <vt:i4>0</vt:i4>
      </vt:variant>
      <vt:variant>
        <vt:i4>5</vt:i4>
      </vt:variant>
      <vt:variant>
        <vt:lpwstr/>
      </vt:variant>
      <vt:variant>
        <vt:lpwstr>fld_TradSesReqID</vt:lpwstr>
      </vt:variant>
      <vt:variant>
        <vt:i4>5439589</vt:i4>
      </vt:variant>
      <vt:variant>
        <vt:i4>8481</vt:i4>
      </vt:variant>
      <vt:variant>
        <vt:i4>0</vt:i4>
      </vt:variant>
      <vt:variant>
        <vt:i4>5</vt:i4>
      </vt:variant>
      <vt:variant>
        <vt:lpwstr/>
      </vt:variant>
      <vt:variant>
        <vt:lpwstr>fld_TradSesPreCloseTime</vt:lpwstr>
      </vt:variant>
      <vt:variant>
        <vt:i4>5439584</vt:i4>
      </vt:variant>
      <vt:variant>
        <vt:i4>8478</vt:i4>
      </vt:variant>
      <vt:variant>
        <vt:i4>0</vt:i4>
      </vt:variant>
      <vt:variant>
        <vt:i4>5</vt:i4>
      </vt:variant>
      <vt:variant>
        <vt:lpwstr/>
      </vt:variant>
      <vt:variant>
        <vt:lpwstr>fld_TradSesOpenTime</vt:lpwstr>
      </vt:variant>
      <vt:variant>
        <vt:i4>4784248</vt:i4>
      </vt:variant>
      <vt:variant>
        <vt:i4>8475</vt:i4>
      </vt:variant>
      <vt:variant>
        <vt:i4>0</vt:i4>
      </vt:variant>
      <vt:variant>
        <vt:i4>5</vt:i4>
      </vt:variant>
      <vt:variant>
        <vt:lpwstr/>
      </vt:variant>
      <vt:variant>
        <vt:lpwstr>fld_TradSesMode</vt:lpwstr>
      </vt:variant>
      <vt:variant>
        <vt:i4>3538970</vt:i4>
      </vt:variant>
      <vt:variant>
        <vt:i4>8472</vt:i4>
      </vt:variant>
      <vt:variant>
        <vt:i4>0</vt:i4>
      </vt:variant>
      <vt:variant>
        <vt:i4>5</vt:i4>
      </vt:variant>
      <vt:variant>
        <vt:lpwstr/>
      </vt:variant>
      <vt:variant>
        <vt:lpwstr>fld_TradSesMethod</vt:lpwstr>
      </vt:variant>
      <vt:variant>
        <vt:i4>3407887</vt:i4>
      </vt:variant>
      <vt:variant>
        <vt:i4>8469</vt:i4>
      </vt:variant>
      <vt:variant>
        <vt:i4>0</vt:i4>
      </vt:variant>
      <vt:variant>
        <vt:i4>5</vt:i4>
      </vt:variant>
      <vt:variant>
        <vt:lpwstr/>
      </vt:variant>
      <vt:variant>
        <vt:lpwstr>fld_TradSesEvent</vt:lpwstr>
      </vt:variant>
      <vt:variant>
        <vt:i4>5046368</vt:i4>
      </vt:variant>
      <vt:variant>
        <vt:i4>8466</vt:i4>
      </vt:variant>
      <vt:variant>
        <vt:i4>0</vt:i4>
      </vt:variant>
      <vt:variant>
        <vt:i4>5</vt:i4>
      </vt:variant>
      <vt:variant>
        <vt:lpwstr/>
      </vt:variant>
      <vt:variant>
        <vt:lpwstr>fld_TradSesEndTime</vt:lpwstr>
      </vt:variant>
      <vt:variant>
        <vt:i4>2424849</vt:i4>
      </vt:variant>
      <vt:variant>
        <vt:i4>8463</vt:i4>
      </vt:variant>
      <vt:variant>
        <vt:i4>0</vt:i4>
      </vt:variant>
      <vt:variant>
        <vt:i4>5</vt:i4>
      </vt:variant>
      <vt:variant>
        <vt:lpwstr/>
      </vt:variant>
      <vt:variant>
        <vt:lpwstr>fld_TradSesCloseTime</vt:lpwstr>
      </vt:variant>
      <vt:variant>
        <vt:i4>5242993</vt:i4>
      </vt:variant>
      <vt:variant>
        <vt:i4>8460</vt:i4>
      </vt:variant>
      <vt:variant>
        <vt:i4>0</vt:i4>
      </vt:variant>
      <vt:variant>
        <vt:i4>5</vt:i4>
      </vt:variant>
      <vt:variant>
        <vt:lpwstr/>
      </vt:variant>
      <vt:variant>
        <vt:lpwstr>fld_TradingSessionSubID</vt:lpwstr>
      </vt:variant>
      <vt:variant>
        <vt:i4>2621449</vt:i4>
      </vt:variant>
      <vt:variant>
        <vt:i4>8457</vt:i4>
      </vt:variant>
      <vt:variant>
        <vt:i4>0</vt:i4>
      </vt:variant>
      <vt:variant>
        <vt:i4>5</vt:i4>
      </vt:variant>
      <vt:variant>
        <vt:lpwstr/>
      </vt:variant>
      <vt:variant>
        <vt:lpwstr>fld_TradingSessionID</vt:lpwstr>
      </vt:variant>
      <vt:variant>
        <vt:i4>4849783</vt:i4>
      </vt:variant>
      <vt:variant>
        <vt:i4>8454</vt:i4>
      </vt:variant>
      <vt:variant>
        <vt:i4>0</vt:i4>
      </vt:variant>
      <vt:variant>
        <vt:i4>5</vt:i4>
      </vt:variant>
      <vt:variant>
        <vt:lpwstr/>
      </vt:variant>
      <vt:variant>
        <vt:lpwstr>fld_TradingSessionDesc</vt:lpwstr>
      </vt:variant>
      <vt:variant>
        <vt:i4>3604486</vt:i4>
      </vt:variant>
      <vt:variant>
        <vt:i4>8451</vt:i4>
      </vt:variant>
      <vt:variant>
        <vt:i4>0</vt:i4>
      </vt:variant>
      <vt:variant>
        <vt:i4>5</vt:i4>
      </vt:variant>
      <vt:variant>
        <vt:lpwstr/>
      </vt:variant>
      <vt:variant>
        <vt:lpwstr>fld_TradingReferencePrice</vt:lpwstr>
      </vt:variant>
      <vt:variant>
        <vt:i4>6029424</vt:i4>
      </vt:variant>
      <vt:variant>
        <vt:i4>8448</vt:i4>
      </vt:variant>
      <vt:variant>
        <vt:i4>0</vt:i4>
      </vt:variant>
      <vt:variant>
        <vt:i4>5</vt:i4>
      </vt:variant>
      <vt:variant>
        <vt:lpwstr/>
      </vt:variant>
      <vt:variant>
        <vt:lpwstr>fld_TradingCurrency</vt:lpwstr>
      </vt:variant>
      <vt:variant>
        <vt:i4>5374056</vt:i4>
      </vt:variant>
      <vt:variant>
        <vt:i4>8445</vt:i4>
      </vt:variant>
      <vt:variant>
        <vt:i4>0</vt:i4>
      </vt:variant>
      <vt:variant>
        <vt:i4>5</vt:i4>
      </vt:variant>
      <vt:variant>
        <vt:lpwstr/>
      </vt:variant>
      <vt:variant>
        <vt:lpwstr>fld_TradeVolume</vt:lpwstr>
      </vt:variant>
      <vt:variant>
        <vt:i4>2818069</vt:i4>
      </vt:variant>
      <vt:variant>
        <vt:i4>8442</vt:i4>
      </vt:variant>
      <vt:variant>
        <vt:i4>0</vt:i4>
      </vt:variant>
      <vt:variant>
        <vt:i4>5</vt:i4>
      </vt:variant>
      <vt:variant>
        <vt:lpwstr/>
      </vt:variant>
      <vt:variant>
        <vt:lpwstr>fld_TradeRequestType</vt:lpwstr>
      </vt:variant>
      <vt:variant>
        <vt:i4>4456566</vt:i4>
      </vt:variant>
      <vt:variant>
        <vt:i4>8439</vt:i4>
      </vt:variant>
      <vt:variant>
        <vt:i4>0</vt:i4>
      </vt:variant>
      <vt:variant>
        <vt:i4>5</vt:i4>
      </vt:variant>
      <vt:variant>
        <vt:lpwstr/>
      </vt:variant>
      <vt:variant>
        <vt:lpwstr>fld_TradeRequestStatus</vt:lpwstr>
      </vt:variant>
      <vt:variant>
        <vt:i4>5439612</vt:i4>
      </vt:variant>
      <vt:variant>
        <vt:i4>8436</vt:i4>
      </vt:variant>
      <vt:variant>
        <vt:i4>0</vt:i4>
      </vt:variant>
      <vt:variant>
        <vt:i4>5</vt:i4>
      </vt:variant>
      <vt:variant>
        <vt:lpwstr/>
      </vt:variant>
      <vt:variant>
        <vt:lpwstr>fld_TradeRequestResult</vt:lpwstr>
      </vt:variant>
      <vt:variant>
        <vt:i4>5439608</vt:i4>
      </vt:variant>
      <vt:variant>
        <vt:i4>8433</vt:i4>
      </vt:variant>
      <vt:variant>
        <vt:i4>0</vt:i4>
      </vt:variant>
      <vt:variant>
        <vt:i4>5</vt:i4>
      </vt:variant>
      <vt:variant>
        <vt:lpwstr/>
      </vt:variant>
      <vt:variant>
        <vt:lpwstr>fld_TradeRequestID</vt:lpwstr>
      </vt:variant>
      <vt:variant>
        <vt:i4>5308533</vt:i4>
      </vt:variant>
      <vt:variant>
        <vt:i4>8430</vt:i4>
      </vt:variant>
      <vt:variant>
        <vt:i4>0</vt:i4>
      </vt:variant>
      <vt:variant>
        <vt:i4>5</vt:i4>
      </vt:variant>
      <vt:variant>
        <vt:lpwstr/>
      </vt:variant>
      <vt:variant>
        <vt:lpwstr>fld_TradeReportType</vt:lpwstr>
      </vt:variant>
      <vt:variant>
        <vt:i4>3080212</vt:i4>
      </vt:variant>
      <vt:variant>
        <vt:i4>8427</vt:i4>
      </vt:variant>
      <vt:variant>
        <vt:i4>0</vt:i4>
      </vt:variant>
      <vt:variant>
        <vt:i4>5</vt:i4>
      </vt:variant>
      <vt:variant>
        <vt:lpwstr/>
      </vt:variant>
      <vt:variant>
        <vt:lpwstr>fld_TradeReportTransType</vt:lpwstr>
      </vt:variant>
      <vt:variant>
        <vt:i4>5374062</vt:i4>
      </vt:variant>
      <vt:variant>
        <vt:i4>8424</vt:i4>
      </vt:variant>
      <vt:variant>
        <vt:i4>0</vt:i4>
      </vt:variant>
      <vt:variant>
        <vt:i4>5</vt:i4>
      </vt:variant>
      <vt:variant>
        <vt:lpwstr/>
      </vt:variant>
      <vt:variant>
        <vt:lpwstr>fld_TradeReportRejectReason</vt:lpwstr>
      </vt:variant>
      <vt:variant>
        <vt:i4>2424832</vt:i4>
      </vt:variant>
      <vt:variant>
        <vt:i4>8421</vt:i4>
      </vt:variant>
      <vt:variant>
        <vt:i4>0</vt:i4>
      </vt:variant>
      <vt:variant>
        <vt:i4>5</vt:i4>
      </vt:variant>
      <vt:variant>
        <vt:lpwstr/>
      </vt:variant>
      <vt:variant>
        <vt:lpwstr>fld_TradeReportRefID</vt:lpwstr>
      </vt:variant>
      <vt:variant>
        <vt:i4>3932172</vt:i4>
      </vt:variant>
      <vt:variant>
        <vt:i4>8418</vt:i4>
      </vt:variant>
      <vt:variant>
        <vt:i4>0</vt:i4>
      </vt:variant>
      <vt:variant>
        <vt:i4>5</vt:i4>
      </vt:variant>
      <vt:variant>
        <vt:lpwstr/>
      </vt:variant>
      <vt:variant>
        <vt:lpwstr>fld_TradeReportID</vt:lpwstr>
      </vt:variant>
      <vt:variant>
        <vt:i4>4128770</vt:i4>
      </vt:variant>
      <vt:variant>
        <vt:i4>8415</vt:i4>
      </vt:variant>
      <vt:variant>
        <vt:i4>0</vt:i4>
      </vt:variant>
      <vt:variant>
        <vt:i4>5</vt:i4>
      </vt:variant>
      <vt:variant>
        <vt:lpwstr/>
      </vt:variant>
      <vt:variant>
        <vt:lpwstr>fld_TradePublishIndicator</vt:lpwstr>
      </vt:variant>
      <vt:variant>
        <vt:i4>2621442</vt:i4>
      </vt:variant>
      <vt:variant>
        <vt:i4>8412</vt:i4>
      </vt:variant>
      <vt:variant>
        <vt:i4>0</vt:i4>
      </vt:variant>
      <vt:variant>
        <vt:i4>5</vt:i4>
      </vt:variant>
      <vt:variant>
        <vt:lpwstr/>
      </vt:variant>
      <vt:variant>
        <vt:lpwstr>fld_TradeOriginationDate</vt:lpwstr>
      </vt:variant>
      <vt:variant>
        <vt:i4>5111920</vt:i4>
      </vt:variant>
      <vt:variant>
        <vt:i4>8409</vt:i4>
      </vt:variant>
      <vt:variant>
        <vt:i4>0</vt:i4>
      </vt:variant>
      <vt:variant>
        <vt:i4>5</vt:i4>
      </vt:variant>
      <vt:variant>
        <vt:lpwstr/>
      </vt:variant>
      <vt:variant>
        <vt:lpwstr>fld_TradeLinkID</vt:lpwstr>
      </vt:variant>
      <vt:variant>
        <vt:i4>2228227</vt:i4>
      </vt:variant>
      <vt:variant>
        <vt:i4>8406</vt:i4>
      </vt:variant>
      <vt:variant>
        <vt:i4>0</vt:i4>
      </vt:variant>
      <vt:variant>
        <vt:i4>5</vt:i4>
      </vt:variant>
      <vt:variant>
        <vt:lpwstr/>
      </vt:variant>
      <vt:variant>
        <vt:lpwstr>fld_TradeLegRefID</vt:lpwstr>
      </vt:variant>
      <vt:variant>
        <vt:i4>3145740</vt:i4>
      </vt:variant>
      <vt:variant>
        <vt:i4>8403</vt:i4>
      </vt:variant>
      <vt:variant>
        <vt:i4>0</vt:i4>
      </vt:variant>
      <vt:variant>
        <vt:i4>5</vt:i4>
      </vt:variant>
      <vt:variant>
        <vt:lpwstr/>
      </vt:variant>
      <vt:variant>
        <vt:lpwstr>fld_TradeInputSource</vt:lpwstr>
      </vt:variant>
      <vt:variant>
        <vt:i4>2162712</vt:i4>
      </vt:variant>
      <vt:variant>
        <vt:i4>8400</vt:i4>
      </vt:variant>
      <vt:variant>
        <vt:i4>0</vt:i4>
      </vt:variant>
      <vt:variant>
        <vt:i4>5</vt:i4>
      </vt:variant>
      <vt:variant>
        <vt:lpwstr/>
      </vt:variant>
      <vt:variant>
        <vt:lpwstr>fld_TradeInputDevice</vt:lpwstr>
      </vt:variant>
      <vt:variant>
        <vt:i4>4980850</vt:i4>
      </vt:variant>
      <vt:variant>
        <vt:i4>8397</vt:i4>
      </vt:variant>
      <vt:variant>
        <vt:i4>0</vt:i4>
      </vt:variant>
      <vt:variant>
        <vt:i4>5</vt:i4>
      </vt:variant>
      <vt:variant>
        <vt:lpwstr/>
      </vt:variant>
      <vt:variant>
        <vt:lpwstr>fld_TradeID</vt:lpwstr>
      </vt:variant>
      <vt:variant>
        <vt:i4>4784227</vt:i4>
      </vt:variant>
      <vt:variant>
        <vt:i4>8394</vt:i4>
      </vt:variant>
      <vt:variant>
        <vt:i4>0</vt:i4>
      </vt:variant>
      <vt:variant>
        <vt:i4>5</vt:i4>
      </vt:variant>
      <vt:variant>
        <vt:lpwstr/>
      </vt:variant>
      <vt:variant>
        <vt:lpwstr>fld_TradeHandlingInstr</vt:lpwstr>
      </vt:variant>
      <vt:variant>
        <vt:i4>3276812</vt:i4>
      </vt:variant>
      <vt:variant>
        <vt:i4>8391</vt:i4>
      </vt:variant>
      <vt:variant>
        <vt:i4>0</vt:i4>
      </vt:variant>
      <vt:variant>
        <vt:i4>5</vt:i4>
      </vt:variant>
      <vt:variant>
        <vt:lpwstr/>
      </vt:variant>
      <vt:variant>
        <vt:lpwstr>fld_TradedFlatSwitch</vt:lpwstr>
      </vt:variant>
      <vt:variant>
        <vt:i4>3473427</vt:i4>
      </vt:variant>
      <vt:variant>
        <vt:i4>8388</vt:i4>
      </vt:variant>
      <vt:variant>
        <vt:i4>0</vt:i4>
      </vt:variant>
      <vt:variant>
        <vt:i4>5</vt:i4>
      </vt:variant>
      <vt:variant>
        <vt:lpwstr/>
      </vt:variant>
      <vt:variant>
        <vt:lpwstr>fld_TradeDate</vt:lpwstr>
      </vt:variant>
      <vt:variant>
        <vt:i4>4587618</vt:i4>
      </vt:variant>
      <vt:variant>
        <vt:i4>8385</vt:i4>
      </vt:variant>
      <vt:variant>
        <vt:i4>0</vt:i4>
      </vt:variant>
      <vt:variant>
        <vt:i4>5</vt:i4>
      </vt:variant>
      <vt:variant>
        <vt:lpwstr/>
      </vt:variant>
      <vt:variant>
        <vt:lpwstr>fld_TradeCondition</vt:lpwstr>
      </vt:variant>
      <vt:variant>
        <vt:i4>4325483</vt:i4>
      </vt:variant>
      <vt:variant>
        <vt:i4>8382</vt:i4>
      </vt:variant>
      <vt:variant>
        <vt:i4>0</vt:i4>
      </vt:variant>
      <vt:variant>
        <vt:i4>5</vt:i4>
      </vt:variant>
      <vt:variant>
        <vt:lpwstr/>
      </vt:variant>
      <vt:variant>
        <vt:lpwstr>fld_TradeAllocIndicator</vt:lpwstr>
      </vt:variant>
      <vt:variant>
        <vt:i4>4849785</vt:i4>
      </vt:variant>
      <vt:variant>
        <vt:i4>8379</vt:i4>
      </vt:variant>
      <vt:variant>
        <vt:i4>0</vt:i4>
      </vt:variant>
      <vt:variant>
        <vt:i4>5</vt:i4>
      </vt:variant>
      <vt:variant>
        <vt:lpwstr/>
      </vt:variant>
      <vt:variant>
        <vt:lpwstr>fld_TotNumTradeReports</vt:lpwstr>
      </vt:variant>
      <vt:variant>
        <vt:i4>2162695</vt:i4>
      </vt:variant>
      <vt:variant>
        <vt:i4>8376</vt:i4>
      </vt:variant>
      <vt:variant>
        <vt:i4>0</vt:i4>
      </vt:variant>
      <vt:variant>
        <vt:i4>5</vt:i4>
      </vt:variant>
      <vt:variant>
        <vt:lpwstr/>
      </vt:variant>
      <vt:variant>
        <vt:lpwstr>fld_TotNumReports</vt:lpwstr>
      </vt:variant>
      <vt:variant>
        <vt:i4>4456561</vt:i4>
      </vt:variant>
      <vt:variant>
        <vt:i4>8373</vt:i4>
      </vt:variant>
      <vt:variant>
        <vt:i4>0</vt:i4>
      </vt:variant>
      <vt:variant>
        <vt:i4>5</vt:i4>
      </vt:variant>
      <vt:variant>
        <vt:lpwstr/>
      </vt:variant>
      <vt:variant>
        <vt:lpwstr>fld_TotNumAssignmentReports</vt:lpwstr>
      </vt:variant>
      <vt:variant>
        <vt:i4>2818069</vt:i4>
      </vt:variant>
      <vt:variant>
        <vt:i4>8370</vt:i4>
      </vt:variant>
      <vt:variant>
        <vt:i4>0</vt:i4>
      </vt:variant>
      <vt:variant>
        <vt:i4>5</vt:i4>
      </vt:variant>
      <vt:variant>
        <vt:lpwstr/>
      </vt:variant>
      <vt:variant>
        <vt:lpwstr>fld_TotNoStrikes</vt:lpwstr>
      </vt:variant>
      <vt:variant>
        <vt:i4>5439601</vt:i4>
      </vt:variant>
      <vt:variant>
        <vt:i4>8367</vt:i4>
      </vt:variant>
      <vt:variant>
        <vt:i4>0</vt:i4>
      </vt:variant>
      <vt:variant>
        <vt:i4>5</vt:i4>
      </vt:variant>
      <vt:variant>
        <vt:lpwstr/>
      </vt:variant>
      <vt:variant>
        <vt:lpwstr>fld_TotNoSecurityTypes</vt:lpwstr>
      </vt:variant>
      <vt:variant>
        <vt:i4>4522111</vt:i4>
      </vt:variant>
      <vt:variant>
        <vt:i4>8364</vt:i4>
      </vt:variant>
      <vt:variant>
        <vt:i4>0</vt:i4>
      </vt:variant>
      <vt:variant>
        <vt:i4>5</vt:i4>
      </vt:variant>
      <vt:variant>
        <vt:lpwstr/>
      </vt:variant>
      <vt:variant>
        <vt:lpwstr>fld_TotNoRelatedSym</vt:lpwstr>
      </vt:variant>
      <vt:variant>
        <vt:i4>5767283</vt:i4>
      </vt:variant>
      <vt:variant>
        <vt:i4>8361</vt:i4>
      </vt:variant>
      <vt:variant>
        <vt:i4>0</vt:i4>
      </vt:variant>
      <vt:variant>
        <vt:i4>5</vt:i4>
      </vt:variant>
      <vt:variant>
        <vt:lpwstr/>
      </vt:variant>
      <vt:variant>
        <vt:lpwstr>fld_TotNoRejQuotes</vt:lpwstr>
      </vt:variant>
      <vt:variant>
        <vt:i4>3145748</vt:i4>
      </vt:variant>
      <vt:variant>
        <vt:i4>8358</vt:i4>
      </vt:variant>
      <vt:variant>
        <vt:i4>0</vt:i4>
      </vt:variant>
      <vt:variant>
        <vt:i4>5</vt:i4>
      </vt:variant>
      <vt:variant>
        <vt:lpwstr/>
      </vt:variant>
      <vt:variant>
        <vt:lpwstr>fld_TotNoQuoteEntries</vt:lpwstr>
      </vt:variant>
      <vt:variant>
        <vt:i4>4915322</vt:i4>
      </vt:variant>
      <vt:variant>
        <vt:i4>8355</vt:i4>
      </vt:variant>
      <vt:variant>
        <vt:i4>0</vt:i4>
      </vt:variant>
      <vt:variant>
        <vt:i4>5</vt:i4>
      </vt:variant>
      <vt:variant>
        <vt:lpwstr/>
      </vt:variant>
      <vt:variant>
        <vt:lpwstr>fld_TotNoOrders</vt:lpwstr>
      </vt:variant>
      <vt:variant>
        <vt:i4>4915304</vt:i4>
      </vt:variant>
      <vt:variant>
        <vt:i4>8352</vt:i4>
      </vt:variant>
      <vt:variant>
        <vt:i4>0</vt:i4>
      </vt:variant>
      <vt:variant>
        <vt:i4>5</vt:i4>
      </vt:variant>
      <vt:variant>
        <vt:lpwstr/>
      </vt:variant>
      <vt:variant>
        <vt:lpwstr>fld_TotNoFills</vt:lpwstr>
      </vt:variant>
      <vt:variant>
        <vt:i4>4587632</vt:i4>
      </vt:variant>
      <vt:variant>
        <vt:i4>8349</vt:i4>
      </vt:variant>
      <vt:variant>
        <vt:i4>0</vt:i4>
      </vt:variant>
      <vt:variant>
        <vt:i4>5</vt:i4>
      </vt:variant>
      <vt:variant>
        <vt:lpwstr/>
      </vt:variant>
      <vt:variant>
        <vt:lpwstr>fld_TotNoCxldQuotes</vt:lpwstr>
      </vt:variant>
      <vt:variant>
        <vt:i4>6029422</vt:i4>
      </vt:variant>
      <vt:variant>
        <vt:i4>8346</vt:i4>
      </vt:variant>
      <vt:variant>
        <vt:i4>0</vt:i4>
      </vt:variant>
      <vt:variant>
        <vt:i4>5</vt:i4>
      </vt:variant>
      <vt:variant>
        <vt:lpwstr/>
      </vt:variant>
      <vt:variant>
        <vt:lpwstr>fld_TotNoAllocs</vt:lpwstr>
      </vt:variant>
      <vt:variant>
        <vt:i4>4325493</vt:i4>
      </vt:variant>
      <vt:variant>
        <vt:i4>8343</vt:i4>
      </vt:variant>
      <vt:variant>
        <vt:i4>0</vt:i4>
      </vt:variant>
      <vt:variant>
        <vt:i4>5</vt:i4>
      </vt:variant>
      <vt:variant>
        <vt:lpwstr/>
      </vt:variant>
      <vt:variant>
        <vt:lpwstr>fld_TotNoAccQuotes</vt:lpwstr>
      </vt:variant>
      <vt:variant>
        <vt:i4>3801095</vt:i4>
      </vt:variant>
      <vt:variant>
        <vt:i4>8340</vt:i4>
      </vt:variant>
      <vt:variant>
        <vt:i4>0</vt:i4>
      </vt:variant>
      <vt:variant>
        <vt:i4>5</vt:i4>
      </vt:variant>
      <vt:variant>
        <vt:lpwstr/>
      </vt:variant>
      <vt:variant>
        <vt:lpwstr>fld_TotalVolumeTraded</vt:lpwstr>
      </vt:variant>
      <vt:variant>
        <vt:i4>3211269</vt:i4>
      </vt:variant>
      <vt:variant>
        <vt:i4>8337</vt:i4>
      </vt:variant>
      <vt:variant>
        <vt:i4>0</vt:i4>
      </vt:variant>
      <vt:variant>
        <vt:i4>5</vt:i4>
      </vt:variant>
      <vt:variant>
        <vt:lpwstr/>
      </vt:variant>
      <vt:variant>
        <vt:lpwstr>fld_TotalTakedown</vt:lpwstr>
      </vt:variant>
      <vt:variant>
        <vt:i4>5374054</vt:i4>
      </vt:variant>
      <vt:variant>
        <vt:i4>8334</vt:i4>
      </vt:variant>
      <vt:variant>
        <vt:i4>0</vt:i4>
      </vt:variant>
      <vt:variant>
        <vt:i4>5</vt:i4>
      </vt:variant>
      <vt:variant>
        <vt:lpwstr/>
      </vt:variant>
      <vt:variant>
        <vt:lpwstr>fld_TotalNumPosReports</vt:lpwstr>
      </vt:variant>
      <vt:variant>
        <vt:i4>3342353</vt:i4>
      </vt:variant>
      <vt:variant>
        <vt:i4>8331</vt:i4>
      </vt:variant>
      <vt:variant>
        <vt:i4>0</vt:i4>
      </vt:variant>
      <vt:variant>
        <vt:i4>5</vt:i4>
      </vt:variant>
      <vt:variant>
        <vt:lpwstr/>
      </vt:variant>
      <vt:variant>
        <vt:lpwstr>fld_TotalNetValue</vt:lpwstr>
      </vt:variant>
      <vt:variant>
        <vt:i4>4522090</vt:i4>
      </vt:variant>
      <vt:variant>
        <vt:i4>8328</vt:i4>
      </vt:variant>
      <vt:variant>
        <vt:i4>0</vt:i4>
      </vt:variant>
      <vt:variant>
        <vt:i4>5</vt:i4>
      </vt:variant>
      <vt:variant>
        <vt:lpwstr/>
      </vt:variant>
      <vt:variant>
        <vt:lpwstr>fld_TotalAffectedOrders</vt:lpwstr>
      </vt:variant>
      <vt:variant>
        <vt:i4>5832807</vt:i4>
      </vt:variant>
      <vt:variant>
        <vt:i4>8325</vt:i4>
      </vt:variant>
      <vt:variant>
        <vt:i4>0</vt:i4>
      </vt:variant>
      <vt:variant>
        <vt:i4>5</vt:i4>
      </vt:variant>
      <vt:variant>
        <vt:lpwstr/>
      </vt:variant>
      <vt:variant>
        <vt:lpwstr>fld_TotalAccruedInterestAmt</vt:lpwstr>
      </vt:variant>
      <vt:variant>
        <vt:i4>2424839</vt:i4>
      </vt:variant>
      <vt:variant>
        <vt:i4>8322</vt:i4>
      </vt:variant>
      <vt:variant>
        <vt:i4>0</vt:i4>
      </vt:variant>
      <vt:variant>
        <vt:i4>5</vt:i4>
      </vt:variant>
      <vt:variant>
        <vt:lpwstr/>
      </vt:variant>
      <vt:variant>
        <vt:lpwstr>fld_TimeUnit</vt:lpwstr>
      </vt:variant>
      <vt:variant>
        <vt:i4>2555923</vt:i4>
      </vt:variant>
      <vt:variant>
        <vt:i4>8319</vt:i4>
      </vt:variant>
      <vt:variant>
        <vt:i4>0</vt:i4>
      </vt:variant>
      <vt:variant>
        <vt:i4>5</vt:i4>
      </vt:variant>
      <vt:variant>
        <vt:lpwstr/>
      </vt:variant>
      <vt:variant>
        <vt:lpwstr>fld_TimeToExpiration</vt:lpwstr>
      </vt:variant>
      <vt:variant>
        <vt:i4>6094950</vt:i4>
      </vt:variant>
      <vt:variant>
        <vt:i4>8316</vt:i4>
      </vt:variant>
      <vt:variant>
        <vt:i4>0</vt:i4>
      </vt:variant>
      <vt:variant>
        <vt:i4>5</vt:i4>
      </vt:variant>
      <vt:variant>
        <vt:lpwstr/>
      </vt:variant>
      <vt:variant>
        <vt:lpwstr>fld_TimeInForce</vt:lpwstr>
      </vt:variant>
      <vt:variant>
        <vt:i4>4915315</vt:i4>
      </vt:variant>
      <vt:variant>
        <vt:i4>8313</vt:i4>
      </vt:variant>
      <vt:variant>
        <vt:i4>0</vt:i4>
      </vt:variant>
      <vt:variant>
        <vt:i4>5</vt:i4>
      </vt:variant>
      <vt:variant>
        <vt:lpwstr/>
      </vt:variant>
      <vt:variant>
        <vt:lpwstr>fld_TimeBracket</vt:lpwstr>
      </vt:variant>
      <vt:variant>
        <vt:i4>2228244</vt:i4>
      </vt:variant>
      <vt:variant>
        <vt:i4>8310</vt:i4>
      </vt:variant>
      <vt:variant>
        <vt:i4>0</vt:i4>
      </vt:variant>
      <vt:variant>
        <vt:i4>5</vt:i4>
      </vt:variant>
      <vt:variant>
        <vt:lpwstr/>
      </vt:variant>
      <vt:variant>
        <vt:lpwstr>fld_TierCode</vt:lpwstr>
      </vt:variant>
      <vt:variant>
        <vt:i4>3997711</vt:i4>
      </vt:variant>
      <vt:variant>
        <vt:i4>8307</vt:i4>
      </vt:variant>
      <vt:variant>
        <vt:i4>0</vt:i4>
      </vt:variant>
      <vt:variant>
        <vt:i4>5</vt:i4>
      </vt:variant>
      <vt:variant>
        <vt:lpwstr/>
      </vt:variant>
      <vt:variant>
        <vt:lpwstr>fld_TickRuleType</vt:lpwstr>
      </vt:variant>
      <vt:variant>
        <vt:i4>3014687</vt:i4>
      </vt:variant>
      <vt:variant>
        <vt:i4>8304</vt:i4>
      </vt:variant>
      <vt:variant>
        <vt:i4>0</vt:i4>
      </vt:variant>
      <vt:variant>
        <vt:i4>5</vt:i4>
      </vt:variant>
      <vt:variant>
        <vt:lpwstr/>
      </vt:variant>
      <vt:variant>
        <vt:lpwstr>fld_TickIncrement</vt:lpwstr>
      </vt:variant>
      <vt:variant>
        <vt:i4>2490377</vt:i4>
      </vt:variant>
      <vt:variant>
        <vt:i4>8301</vt:i4>
      </vt:variant>
      <vt:variant>
        <vt:i4>0</vt:i4>
      </vt:variant>
      <vt:variant>
        <vt:i4>5</vt:i4>
      </vt:variant>
      <vt:variant>
        <vt:lpwstr/>
      </vt:variant>
      <vt:variant>
        <vt:lpwstr>fld_TickDirection</vt:lpwstr>
      </vt:variant>
      <vt:variant>
        <vt:i4>5898340</vt:i4>
      </vt:variant>
      <vt:variant>
        <vt:i4>8298</vt:i4>
      </vt:variant>
      <vt:variant>
        <vt:i4>0</vt:i4>
      </vt:variant>
      <vt:variant>
        <vt:i4>5</vt:i4>
      </vt:variant>
      <vt:variant>
        <vt:lpwstr/>
      </vt:variant>
      <vt:variant>
        <vt:lpwstr>fld_ThresholdAmount</vt:lpwstr>
      </vt:variant>
      <vt:variant>
        <vt:i4>2228238</vt:i4>
      </vt:variant>
      <vt:variant>
        <vt:i4>8295</vt:i4>
      </vt:variant>
      <vt:variant>
        <vt:i4>0</vt:i4>
      </vt:variant>
      <vt:variant>
        <vt:i4>5</vt:i4>
      </vt:variant>
      <vt:variant>
        <vt:lpwstr/>
      </vt:variant>
      <vt:variant>
        <vt:lpwstr>fld_Text</vt:lpwstr>
      </vt:variant>
      <vt:variant>
        <vt:i4>3014662</vt:i4>
      </vt:variant>
      <vt:variant>
        <vt:i4>8292</vt:i4>
      </vt:variant>
      <vt:variant>
        <vt:i4>0</vt:i4>
      </vt:variant>
      <vt:variant>
        <vt:i4>5</vt:i4>
      </vt:variant>
      <vt:variant>
        <vt:lpwstr/>
      </vt:variant>
      <vt:variant>
        <vt:lpwstr>fld_TestReqID</vt:lpwstr>
      </vt:variant>
      <vt:variant>
        <vt:i4>3866646</vt:i4>
      </vt:variant>
      <vt:variant>
        <vt:i4>8289</vt:i4>
      </vt:variant>
      <vt:variant>
        <vt:i4>0</vt:i4>
      </vt:variant>
      <vt:variant>
        <vt:i4>5</vt:i4>
      </vt:variant>
      <vt:variant>
        <vt:lpwstr/>
      </vt:variant>
      <vt:variant>
        <vt:lpwstr>fld_TestMessageIndicator</vt:lpwstr>
      </vt:variant>
      <vt:variant>
        <vt:i4>4849778</vt:i4>
      </vt:variant>
      <vt:variant>
        <vt:i4>8286</vt:i4>
      </vt:variant>
      <vt:variant>
        <vt:i4>0</vt:i4>
      </vt:variant>
      <vt:variant>
        <vt:i4>5</vt:i4>
      </vt:variant>
      <vt:variant>
        <vt:lpwstr/>
      </vt:variant>
      <vt:variant>
        <vt:lpwstr>fld_TerminationType</vt:lpwstr>
      </vt:variant>
      <vt:variant>
        <vt:i4>3342364</vt:i4>
      </vt:variant>
      <vt:variant>
        <vt:i4>8283</vt:i4>
      </vt:variant>
      <vt:variant>
        <vt:i4>0</vt:i4>
      </vt:variant>
      <vt:variant>
        <vt:i4>5</vt:i4>
      </vt:variant>
      <vt:variant>
        <vt:lpwstr/>
      </vt:variant>
      <vt:variant>
        <vt:lpwstr>fld_TaxAdvantageType</vt:lpwstr>
      </vt:variant>
      <vt:variant>
        <vt:i4>6094960</vt:i4>
      </vt:variant>
      <vt:variant>
        <vt:i4>8280</vt:i4>
      </vt:variant>
      <vt:variant>
        <vt:i4>0</vt:i4>
      </vt:variant>
      <vt:variant>
        <vt:i4>5</vt:i4>
      </vt:variant>
      <vt:variant>
        <vt:lpwstr/>
      </vt:variant>
      <vt:variant>
        <vt:lpwstr>fld_TargetSubID</vt:lpwstr>
      </vt:variant>
      <vt:variant>
        <vt:i4>3866653</vt:i4>
      </vt:variant>
      <vt:variant>
        <vt:i4>8277</vt:i4>
      </vt:variant>
      <vt:variant>
        <vt:i4>0</vt:i4>
      </vt:variant>
      <vt:variant>
        <vt:i4>5</vt:i4>
      </vt:variant>
      <vt:variant>
        <vt:lpwstr/>
      </vt:variant>
      <vt:variant>
        <vt:lpwstr>fld_TargetStrategyPerformance</vt:lpwstr>
      </vt:variant>
      <vt:variant>
        <vt:i4>3866650</vt:i4>
      </vt:variant>
      <vt:variant>
        <vt:i4>8274</vt:i4>
      </vt:variant>
      <vt:variant>
        <vt:i4>0</vt:i4>
      </vt:variant>
      <vt:variant>
        <vt:i4>5</vt:i4>
      </vt:variant>
      <vt:variant>
        <vt:lpwstr/>
      </vt:variant>
      <vt:variant>
        <vt:lpwstr>fld_TargetStrategyParameters</vt:lpwstr>
      </vt:variant>
      <vt:variant>
        <vt:i4>4718707</vt:i4>
      </vt:variant>
      <vt:variant>
        <vt:i4>8271</vt:i4>
      </vt:variant>
      <vt:variant>
        <vt:i4>0</vt:i4>
      </vt:variant>
      <vt:variant>
        <vt:i4>5</vt:i4>
      </vt:variant>
      <vt:variant>
        <vt:lpwstr/>
      </vt:variant>
      <vt:variant>
        <vt:lpwstr>fld_TargetStrategy</vt:lpwstr>
      </vt:variant>
      <vt:variant>
        <vt:i4>4849781</vt:i4>
      </vt:variant>
      <vt:variant>
        <vt:i4>8268</vt:i4>
      </vt:variant>
      <vt:variant>
        <vt:i4>0</vt:i4>
      </vt:variant>
      <vt:variant>
        <vt:i4>5</vt:i4>
      </vt:variant>
      <vt:variant>
        <vt:lpwstr/>
      </vt:variant>
      <vt:variant>
        <vt:lpwstr>fld_TargetPartyRole</vt:lpwstr>
      </vt:variant>
      <vt:variant>
        <vt:i4>5767267</vt:i4>
      </vt:variant>
      <vt:variant>
        <vt:i4>8265</vt:i4>
      </vt:variant>
      <vt:variant>
        <vt:i4>0</vt:i4>
      </vt:variant>
      <vt:variant>
        <vt:i4>5</vt:i4>
      </vt:variant>
      <vt:variant>
        <vt:lpwstr/>
      </vt:variant>
      <vt:variant>
        <vt:lpwstr>fld_TargetPartyIDSource</vt:lpwstr>
      </vt:variant>
      <vt:variant>
        <vt:i4>3997722</vt:i4>
      </vt:variant>
      <vt:variant>
        <vt:i4>8262</vt:i4>
      </vt:variant>
      <vt:variant>
        <vt:i4>0</vt:i4>
      </vt:variant>
      <vt:variant>
        <vt:i4>5</vt:i4>
      </vt:variant>
      <vt:variant>
        <vt:lpwstr/>
      </vt:variant>
      <vt:variant>
        <vt:lpwstr>fld_TargetPartyID</vt:lpwstr>
      </vt:variant>
      <vt:variant>
        <vt:i4>2883612</vt:i4>
      </vt:variant>
      <vt:variant>
        <vt:i4>8259</vt:i4>
      </vt:variant>
      <vt:variant>
        <vt:i4>0</vt:i4>
      </vt:variant>
      <vt:variant>
        <vt:i4>5</vt:i4>
      </vt:variant>
      <vt:variant>
        <vt:lpwstr/>
      </vt:variant>
      <vt:variant>
        <vt:lpwstr>fld_TargetLocationID</vt:lpwstr>
      </vt:variant>
      <vt:variant>
        <vt:i4>3801094</vt:i4>
      </vt:variant>
      <vt:variant>
        <vt:i4>8256</vt:i4>
      </vt:variant>
      <vt:variant>
        <vt:i4>0</vt:i4>
      </vt:variant>
      <vt:variant>
        <vt:i4>5</vt:i4>
      </vt:variant>
      <vt:variant>
        <vt:lpwstr/>
      </vt:variant>
      <vt:variant>
        <vt:lpwstr>fld_TargetCompID</vt:lpwstr>
      </vt:variant>
      <vt:variant>
        <vt:i4>2228224</vt:i4>
      </vt:variant>
      <vt:variant>
        <vt:i4>8253</vt:i4>
      </vt:variant>
      <vt:variant>
        <vt:i4>0</vt:i4>
      </vt:variant>
      <vt:variant>
        <vt:i4>5</vt:i4>
      </vt:variant>
      <vt:variant>
        <vt:lpwstr/>
      </vt:variant>
      <vt:variant>
        <vt:lpwstr>fld_SymbolSfx</vt:lpwstr>
      </vt:variant>
      <vt:variant>
        <vt:i4>4456563</vt:i4>
      </vt:variant>
      <vt:variant>
        <vt:i4>8250</vt:i4>
      </vt:variant>
      <vt:variant>
        <vt:i4>0</vt:i4>
      </vt:variant>
      <vt:variant>
        <vt:i4>5</vt:i4>
      </vt:variant>
      <vt:variant>
        <vt:lpwstr/>
      </vt:variant>
      <vt:variant>
        <vt:lpwstr>fld_Symbol</vt:lpwstr>
      </vt:variant>
      <vt:variant>
        <vt:i4>4587645</vt:i4>
      </vt:variant>
      <vt:variant>
        <vt:i4>8247</vt:i4>
      </vt:variant>
      <vt:variant>
        <vt:i4>0</vt:i4>
      </vt:variant>
      <vt:variant>
        <vt:i4>5</vt:i4>
      </vt:variant>
      <vt:variant>
        <vt:lpwstr/>
      </vt:variant>
      <vt:variant>
        <vt:lpwstr>fld_SwapPoints</vt:lpwstr>
      </vt:variant>
      <vt:variant>
        <vt:i4>5701737</vt:i4>
      </vt:variant>
      <vt:variant>
        <vt:i4>8244</vt:i4>
      </vt:variant>
      <vt:variant>
        <vt:i4>0</vt:i4>
      </vt:variant>
      <vt:variant>
        <vt:i4>5</vt:i4>
      </vt:variant>
      <vt:variant>
        <vt:lpwstr/>
      </vt:variant>
      <vt:variant>
        <vt:lpwstr>fld_SubscriptionRequestType</vt:lpwstr>
      </vt:variant>
      <vt:variant>
        <vt:i4>5177462</vt:i4>
      </vt:variant>
      <vt:variant>
        <vt:i4>8241</vt:i4>
      </vt:variant>
      <vt:variant>
        <vt:i4>0</vt:i4>
      </vt:variant>
      <vt:variant>
        <vt:i4>5</vt:i4>
      </vt:variant>
      <vt:variant>
        <vt:lpwstr/>
      </vt:variant>
      <vt:variant>
        <vt:lpwstr>fld_Subject</vt:lpwstr>
      </vt:variant>
      <vt:variant>
        <vt:i4>6226034</vt:i4>
      </vt:variant>
      <vt:variant>
        <vt:i4>8238</vt:i4>
      </vt:variant>
      <vt:variant>
        <vt:i4>0</vt:i4>
      </vt:variant>
      <vt:variant>
        <vt:i4>5</vt:i4>
      </vt:variant>
      <vt:variant>
        <vt:lpwstr/>
      </vt:variant>
      <vt:variant>
        <vt:lpwstr>fld_StrikeValue</vt:lpwstr>
      </vt:variant>
      <vt:variant>
        <vt:i4>4653169</vt:i4>
      </vt:variant>
      <vt:variant>
        <vt:i4>8235</vt:i4>
      </vt:variant>
      <vt:variant>
        <vt:i4>0</vt:i4>
      </vt:variant>
      <vt:variant>
        <vt:i4>5</vt:i4>
      </vt:variant>
      <vt:variant>
        <vt:lpwstr/>
      </vt:variant>
      <vt:variant>
        <vt:lpwstr>fld_StrikeTime</vt:lpwstr>
      </vt:variant>
      <vt:variant>
        <vt:i4>4128799</vt:i4>
      </vt:variant>
      <vt:variant>
        <vt:i4>8232</vt:i4>
      </vt:variant>
      <vt:variant>
        <vt:i4>0</vt:i4>
      </vt:variant>
      <vt:variant>
        <vt:i4>5</vt:i4>
      </vt:variant>
      <vt:variant>
        <vt:lpwstr/>
      </vt:variant>
      <vt:variant>
        <vt:lpwstr>fld_StrikeRuleID</vt:lpwstr>
      </vt:variant>
      <vt:variant>
        <vt:i4>6160506</vt:i4>
      </vt:variant>
      <vt:variant>
        <vt:i4>8229</vt:i4>
      </vt:variant>
      <vt:variant>
        <vt:i4>0</vt:i4>
      </vt:variant>
      <vt:variant>
        <vt:i4>5</vt:i4>
      </vt:variant>
      <vt:variant>
        <vt:lpwstr/>
      </vt:variant>
      <vt:variant>
        <vt:lpwstr>fld_StrikePriceDeterminationMethod</vt:lpwstr>
      </vt:variant>
      <vt:variant>
        <vt:i4>2097152</vt:i4>
      </vt:variant>
      <vt:variant>
        <vt:i4>8226</vt:i4>
      </vt:variant>
      <vt:variant>
        <vt:i4>0</vt:i4>
      </vt:variant>
      <vt:variant>
        <vt:i4>5</vt:i4>
      </vt:variant>
      <vt:variant>
        <vt:lpwstr/>
      </vt:variant>
      <vt:variant>
        <vt:lpwstr>fld_StrikePriceBoundaryPrecision</vt:lpwstr>
      </vt:variant>
      <vt:variant>
        <vt:i4>2949120</vt:i4>
      </vt:variant>
      <vt:variant>
        <vt:i4>8223</vt:i4>
      </vt:variant>
      <vt:variant>
        <vt:i4>0</vt:i4>
      </vt:variant>
      <vt:variant>
        <vt:i4>5</vt:i4>
      </vt:variant>
      <vt:variant>
        <vt:lpwstr/>
      </vt:variant>
      <vt:variant>
        <vt:lpwstr>fld_StrikePriceBoundaryMethod</vt:lpwstr>
      </vt:variant>
      <vt:variant>
        <vt:i4>5898353</vt:i4>
      </vt:variant>
      <vt:variant>
        <vt:i4>8220</vt:i4>
      </vt:variant>
      <vt:variant>
        <vt:i4>0</vt:i4>
      </vt:variant>
      <vt:variant>
        <vt:i4>5</vt:i4>
      </vt:variant>
      <vt:variant>
        <vt:lpwstr/>
      </vt:variant>
      <vt:variant>
        <vt:lpwstr>fld_StrikePrice</vt:lpwstr>
      </vt:variant>
      <vt:variant>
        <vt:i4>2162697</vt:i4>
      </vt:variant>
      <vt:variant>
        <vt:i4>8217</vt:i4>
      </vt:variant>
      <vt:variant>
        <vt:i4>0</vt:i4>
      </vt:variant>
      <vt:variant>
        <vt:i4>5</vt:i4>
      </vt:variant>
      <vt:variant>
        <vt:lpwstr/>
      </vt:variant>
      <vt:variant>
        <vt:lpwstr>fld_StrikeMultiplier</vt:lpwstr>
      </vt:variant>
      <vt:variant>
        <vt:i4>5505122</vt:i4>
      </vt:variant>
      <vt:variant>
        <vt:i4>8214</vt:i4>
      </vt:variant>
      <vt:variant>
        <vt:i4>0</vt:i4>
      </vt:variant>
      <vt:variant>
        <vt:i4>5</vt:i4>
      </vt:variant>
      <vt:variant>
        <vt:lpwstr/>
      </vt:variant>
      <vt:variant>
        <vt:lpwstr>fld_StrikeIncrement</vt:lpwstr>
      </vt:variant>
      <vt:variant>
        <vt:i4>5570674</vt:i4>
      </vt:variant>
      <vt:variant>
        <vt:i4>8211</vt:i4>
      </vt:variant>
      <vt:variant>
        <vt:i4>0</vt:i4>
      </vt:variant>
      <vt:variant>
        <vt:i4>5</vt:i4>
      </vt:variant>
      <vt:variant>
        <vt:lpwstr/>
      </vt:variant>
      <vt:variant>
        <vt:lpwstr>fld_StrikeExerciseStyle</vt:lpwstr>
      </vt:variant>
      <vt:variant>
        <vt:i4>5963903</vt:i4>
      </vt:variant>
      <vt:variant>
        <vt:i4>8208</vt:i4>
      </vt:variant>
      <vt:variant>
        <vt:i4>0</vt:i4>
      </vt:variant>
      <vt:variant>
        <vt:i4>5</vt:i4>
      </vt:variant>
      <vt:variant>
        <vt:lpwstr/>
      </vt:variant>
      <vt:variant>
        <vt:lpwstr>fld_StrikeCurrency</vt:lpwstr>
      </vt:variant>
      <vt:variant>
        <vt:i4>5111904</vt:i4>
      </vt:variant>
      <vt:variant>
        <vt:i4>8205</vt:i4>
      </vt:variant>
      <vt:variant>
        <vt:i4>0</vt:i4>
      </vt:variant>
      <vt:variant>
        <vt:i4>5</vt:i4>
      </vt:variant>
      <vt:variant>
        <vt:lpwstr/>
      </vt:variant>
      <vt:variant>
        <vt:lpwstr>fld_StreamAsgnType</vt:lpwstr>
      </vt:variant>
      <vt:variant>
        <vt:i4>4915298</vt:i4>
      </vt:variant>
      <vt:variant>
        <vt:i4>8202</vt:i4>
      </vt:variant>
      <vt:variant>
        <vt:i4>0</vt:i4>
      </vt:variant>
      <vt:variant>
        <vt:i4>5</vt:i4>
      </vt:variant>
      <vt:variant>
        <vt:lpwstr/>
      </vt:variant>
      <vt:variant>
        <vt:lpwstr>fld_StreamAsgnRptID</vt:lpwstr>
      </vt:variant>
      <vt:variant>
        <vt:i4>3342366</vt:i4>
      </vt:variant>
      <vt:variant>
        <vt:i4>8199</vt:i4>
      </vt:variant>
      <vt:variant>
        <vt:i4>0</vt:i4>
      </vt:variant>
      <vt:variant>
        <vt:i4>5</vt:i4>
      </vt:variant>
      <vt:variant>
        <vt:lpwstr/>
      </vt:variant>
      <vt:variant>
        <vt:lpwstr>fld_StreamAsgnReqType</vt:lpwstr>
      </vt:variant>
      <vt:variant>
        <vt:i4>6160487</vt:i4>
      </vt:variant>
      <vt:variant>
        <vt:i4>8196</vt:i4>
      </vt:variant>
      <vt:variant>
        <vt:i4>0</vt:i4>
      </vt:variant>
      <vt:variant>
        <vt:i4>5</vt:i4>
      </vt:variant>
      <vt:variant>
        <vt:lpwstr/>
      </vt:variant>
      <vt:variant>
        <vt:lpwstr>fld_StreamAsgnReqID</vt:lpwstr>
      </vt:variant>
      <vt:variant>
        <vt:i4>4915306</vt:i4>
      </vt:variant>
      <vt:variant>
        <vt:i4>8193</vt:i4>
      </vt:variant>
      <vt:variant>
        <vt:i4>0</vt:i4>
      </vt:variant>
      <vt:variant>
        <vt:i4>5</vt:i4>
      </vt:variant>
      <vt:variant>
        <vt:lpwstr/>
      </vt:variant>
      <vt:variant>
        <vt:lpwstr>fld_StreamAsgnRejReason</vt:lpwstr>
      </vt:variant>
      <vt:variant>
        <vt:i4>3473431</vt:i4>
      </vt:variant>
      <vt:variant>
        <vt:i4>8190</vt:i4>
      </vt:variant>
      <vt:variant>
        <vt:i4>0</vt:i4>
      </vt:variant>
      <vt:variant>
        <vt:i4>5</vt:i4>
      </vt:variant>
      <vt:variant>
        <vt:lpwstr/>
      </vt:variant>
      <vt:variant>
        <vt:lpwstr>fld_StreamAsgnAckType</vt:lpwstr>
      </vt:variant>
      <vt:variant>
        <vt:i4>4522093</vt:i4>
      </vt:variant>
      <vt:variant>
        <vt:i4>8187</vt:i4>
      </vt:variant>
      <vt:variant>
        <vt:i4>0</vt:i4>
      </vt:variant>
      <vt:variant>
        <vt:i4>5</vt:i4>
      </vt:variant>
      <vt:variant>
        <vt:lpwstr/>
      </vt:variant>
      <vt:variant>
        <vt:lpwstr>fld_StrategyParameterValue</vt:lpwstr>
      </vt:variant>
      <vt:variant>
        <vt:i4>4063232</vt:i4>
      </vt:variant>
      <vt:variant>
        <vt:i4>8184</vt:i4>
      </vt:variant>
      <vt:variant>
        <vt:i4>0</vt:i4>
      </vt:variant>
      <vt:variant>
        <vt:i4>5</vt:i4>
      </vt:variant>
      <vt:variant>
        <vt:lpwstr/>
      </vt:variant>
      <vt:variant>
        <vt:lpwstr>fld_StrategyParameterType</vt:lpwstr>
      </vt:variant>
      <vt:variant>
        <vt:i4>3735576</vt:i4>
      </vt:variant>
      <vt:variant>
        <vt:i4>8181</vt:i4>
      </vt:variant>
      <vt:variant>
        <vt:i4>0</vt:i4>
      </vt:variant>
      <vt:variant>
        <vt:i4>5</vt:i4>
      </vt:variant>
      <vt:variant>
        <vt:lpwstr/>
      </vt:variant>
      <vt:variant>
        <vt:lpwstr>fld_StrategyParameterName</vt:lpwstr>
      </vt:variant>
      <vt:variant>
        <vt:i4>5177454</vt:i4>
      </vt:variant>
      <vt:variant>
        <vt:i4>8178</vt:i4>
      </vt:variant>
      <vt:variant>
        <vt:i4>0</vt:i4>
      </vt:variant>
      <vt:variant>
        <vt:i4>5</vt:i4>
      </vt:variant>
      <vt:variant>
        <vt:lpwstr/>
      </vt:variant>
      <vt:variant>
        <vt:lpwstr>fld_StopPx</vt:lpwstr>
      </vt:variant>
      <vt:variant>
        <vt:i4>4128799</vt:i4>
      </vt:variant>
      <vt:variant>
        <vt:i4>8175</vt:i4>
      </vt:variant>
      <vt:variant>
        <vt:i4>0</vt:i4>
      </vt:variant>
      <vt:variant>
        <vt:i4>5</vt:i4>
      </vt:variant>
      <vt:variant>
        <vt:lpwstr/>
      </vt:variant>
      <vt:variant>
        <vt:lpwstr>fld_StipulationValue</vt:lpwstr>
      </vt:variant>
      <vt:variant>
        <vt:i4>4456562</vt:i4>
      </vt:variant>
      <vt:variant>
        <vt:i4>8172</vt:i4>
      </vt:variant>
      <vt:variant>
        <vt:i4>0</vt:i4>
      </vt:variant>
      <vt:variant>
        <vt:i4>5</vt:i4>
      </vt:variant>
      <vt:variant>
        <vt:lpwstr/>
      </vt:variant>
      <vt:variant>
        <vt:lpwstr>fld_StipulationType</vt:lpwstr>
      </vt:variant>
      <vt:variant>
        <vt:i4>5505151</vt:i4>
      </vt:variant>
      <vt:variant>
        <vt:i4>8169</vt:i4>
      </vt:variant>
      <vt:variant>
        <vt:i4>0</vt:i4>
      </vt:variant>
      <vt:variant>
        <vt:i4>5</vt:i4>
      </vt:variant>
      <vt:variant>
        <vt:lpwstr/>
      </vt:variant>
      <vt:variant>
        <vt:lpwstr>fld_StatusValue</vt:lpwstr>
      </vt:variant>
      <vt:variant>
        <vt:i4>5308521</vt:i4>
      </vt:variant>
      <vt:variant>
        <vt:i4>8166</vt:i4>
      </vt:variant>
      <vt:variant>
        <vt:i4>0</vt:i4>
      </vt:variant>
      <vt:variant>
        <vt:i4>5</vt:i4>
      </vt:variant>
      <vt:variant>
        <vt:lpwstr/>
      </vt:variant>
      <vt:variant>
        <vt:lpwstr>fld_StatusText</vt:lpwstr>
      </vt:variant>
      <vt:variant>
        <vt:i4>3604506</vt:i4>
      </vt:variant>
      <vt:variant>
        <vt:i4>8163</vt:i4>
      </vt:variant>
      <vt:variant>
        <vt:i4>0</vt:i4>
      </vt:variant>
      <vt:variant>
        <vt:i4>5</vt:i4>
      </vt:variant>
      <vt:variant>
        <vt:lpwstr/>
      </vt:variant>
      <vt:variant>
        <vt:lpwstr>fld_StatsType</vt:lpwstr>
      </vt:variant>
      <vt:variant>
        <vt:i4>5832808</vt:i4>
      </vt:variant>
      <vt:variant>
        <vt:i4>8160</vt:i4>
      </vt:variant>
      <vt:variant>
        <vt:i4>0</vt:i4>
      </vt:variant>
      <vt:variant>
        <vt:i4>5</vt:i4>
      </vt:variant>
      <vt:variant>
        <vt:lpwstr/>
      </vt:variant>
      <vt:variant>
        <vt:lpwstr>fld_StateOrProvinceOfIssue</vt:lpwstr>
      </vt:variant>
      <vt:variant>
        <vt:i4>5767275</vt:i4>
      </vt:variant>
      <vt:variant>
        <vt:i4>8157</vt:i4>
      </vt:variant>
      <vt:variant>
        <vt:i4>0</vt:i4>
      </vt:variant>
      <vt:variant>
        <vt:i4>5</vt:i4>
      </vt:variant>
      <vt:variant>
        <vt:lpwstr/>
      </vt:variant>
      <vt:variant>
        <vt:lpwstr>fld_StartTickPriceRange</vt:lpwstr>
      </vt:variant>
      <vt:variant>
        <vt:i4>5636194</vt:i4>
      </vt:variant>
      <vt:variant>
        <vt:i4>8154</vt:i4>
      </vt:variant>
      <vt:variant>
        <vt:i4>0</vt:i4>
      </vt:variant>
      <vt:variant>
        <vt:i4>5</vt:i4>
      </vt:variant>
      <vt:variant>
        <vt:lpwstr/>
      </vt:variant>
      <vt:variant>
        <vt:lpwstr>fld_StartStrikePxRange</vt:lpwstr>
      </vt:variant>
      <vt:variant>
        <vt:i4>5636195</vt:i4>
      </vt:variant>
      <vt:variant>
        <vt:i4>8151</vt:i4>
      </vt:variant>
      <vt:variant>
        <vt:i4>0</vt:i4>
      </vt:variant>
      <vt:variant>
        <vt:i4>5</vt:i4>
      </vt:variant>
      <vt:variant>
        <vt:lpwstr/>
      </vt:variant>
      <vt:variant>
        <vt:lpwstr>fld_StartMaturityMonthYear</vt:lpwstr>
      </vt:variant>
      <vt:variant>
        <vt:i4>2424837</vt:i4>
      </vt:variant>
      <vt:variant>
        <vt:i4>8148</vt:i4>
      </vt:variant>
      <vt:variant>
        <vt:i4>0</vt:i4>
      </vt:variant>
      <vt:variant>
        <vt:i4>5</vt:i4>
      </vt:variant>
      <vt:variant>
        <vt:lpwstr/>
      </vt:variant>
      <vt:variant>
        <vt:lpwstr>fld_StartDate</vt:lpwstr>
      </vt:variant>
      <vt:variant>
        <vt:i4>2424837</vt:i4>
      </vt:variant>
      <vt:variant>
        <vt:i4>8145</vt:i4>
      </vt:variant>
      <vt:variant>
        <vt:i4>0</vt:i4>
      </vt:variant>
      <vt:variant>
        <vt:i4>5</vt:i4>
      </vt:variant>
      <vt:variant>
        <vt:lpwstr/>
      </vt:variant>
      <vt:variant>
        <vt:lpwstr>fld_StartCash</vt:lpwstr>
      </vt:variant>
      <vt:variant>
        <vt:i4>5439605</vt:i4>
      </vt:variant>
      <vt:variant>
        <vt:i4>8142</vt:i4>
      </vt:variant>
      <vt:variant>
        <vt:i4>0</vt:i4>
      </vt:variant>
      <vt:variant>
        <vt:i4>5</vt:i4>
      </vt:variant>
      <vt:variant>
        <vt:lpwstr/>
      </vt:variant>
      <vt:variant>
        <vt:lpwstr>fld_StandInstDbType</vt:lpwstr>
      </vt:variant>
      <vt:variant>
        <vt:i4>5505133</vt:i4>
      </vt:variant>
      <vt:variant>
        <vt:i4>8139</vt:i4>
      </vt:variant>
      <vt:variant>
        <vt:i4>0</vt:i4>
      </vt:variant>
      <vt:variant>
        <vt:i4>5</vt:i4>
      </vt:variant>
      <vt:variant>
        <vt:lpwstr/>
      </vt:variant>
      <vt:variant>
        <vt:lpwstr>fld_StandInstDbName</vt:lpwstr>
      </vt:variant>
      <vt:variant>
        <vt:i4>4063244</vt:i4>
      </vt:variant>
      <vt:variant>
        <vt:i4>8136</vt:i4>
      </vt:variant>
      <vt:variant>
        <vt:i4>0</vt:i4>
      </vt:variant>
      <vt:variant>
        <vt:i4>5</vt:i4>
      </vt:variant>
      <vt:variant>
        <vt:lpwstr/>
      </vt:variant>
      <vt:variant>
        <vt:lpwstr>fld_StandInstDbID</vt:lpwstr>
      </vt:variant>
      <vt:variant>
        <vt:i4>4325474</vt:i4>
      </vt:variant>
      <vt:variant>
        <vt:i4>8133</vt:i4>
      </vt:variant>
      <vt:variant>
        <vt:i4>0</vt:i4>
      </vt:variant>
      <vt:variant>
        <vt:i4>5</vt:i4>
      </vt:variant>
      <vt:variant>
        <vt:lpwstr/>
      </vt:variant>
      <vt:variant>
        <vt:lpwstr>fld_Spread</vt:lpwstr>
      </vt:variant>
      <vt:variant>
        <vt:i4>4063234</vt:i4>
      </vt:variant>
      <vt:variant>
        <vt:i4>8130</vt:i4>
      </vt:variant>
      <vt:variant>
        <vt:i4>0</vt:i4>
      </vt:variant>
      <vt:variant>
        <vt:i4>5</vt:i4>
      </vt:variant>
      <vt:variant>
        <vt:lpwstr/>
      </vt:variant>
      <vt:variant>
        <vt:lpwstr>fld_SolicitedFlag</vt:lpwstr>
      </vt:variant>
      <vt:variant>
        <vt:i4>4456549</vt:i4>
      </vt:variant>
      <vt:variant>
        <vt:i4>8127</vt:i4>
      </vt:variant>
      <vt:variant>
        <vt:i4>0</vt:i4>
      </vt:variant>
      <vt:variant>
        <vt:i4>5</vt:i4>
      </vt:variant>
      <vt:variant>
        <vt:lpwstr/>
      </vt:variant>
      <vt:variant>
        <vt:lpwstr>fld_SignatureLength</vt:lpwstr>
      </vt:variant>
      <vt:variant>
        <vt:i4>3276802</vt:i4>
      </vt:variant>
      <vt:variant>
        <vt:i4>8124</vt:i4>
      </vt:variant>
      <vt:variant>
        <vt:i4>0</vt:i4>
      </vt:variant>
      <vt:variant>
        <vt:i4>5</vt:i4>
      </vt:variant>
      <vt:variant>
        <vt:lpwstr/>
      </vt:variant>
      <vt:variant>
        <vt:lpwstr>fld_Signature</vt:lpwstr>
      </vt:variant>
      <vt:variant>
        <vt:i4>2490372</vt:i4>
      </vt:variant>
      <vt:variant>
        <vt:i4>8121</vt:i4>
      </vt:variant>
      <vt:variant>
        <vt:i4>0</vt:i4>
      </vt:variant>
      <vt:variant>
        <vt:i4>5</vt:i4>
      </vt:variant>
      <vt:variant>
        <vt:lpwstr/>
      </vt:variant>
      <vt:variant>
        <vt:lpwstr>fld_SideValueInd</vt:lpwstr>
      </vt:variant>
      <vt:variant>
        <vt:i4>1638506</vt:i4>
      </vt:variant>
      <vt:variant>
        <vt:i4>8118</vt:i4>
      </vt:variant>
      <vt:variant>
        <vt:i4>0</vt:i4>
      </vt:variant>
      <vt:variant>
        <vt:i4>5</vt:i4>
      </vt:variant>
      <vt:variant>
        <vt:lpwstr/>
      </vt:variant>
      <vt:variant>
        <vt:lpwstr>fld_SideValue2</vt:lpwstr>
      </vt:variant>
      <vt:variant>
        <vt:i4>1704042</vt:i4>
      </vt:variant>
      <vt:variant>
        <vt:i4>8115</vt:i4>
      </vt:variant>
      <vt:variant>
        <vt:i4>0</vt:i4>
      </vt:variant>
      <vt:variant>
        <vt:i4>5</vt:i4>
      </vt:variant>
      <vt:variant>
        <vt:lpwstr/>
      </vt:variant>
      <vt:variant>
        <vt:lpwstr>fld_SideValue1</vt:lpwstr>
      </vt:variant>
      <vt:variant>
        <vt:i4>2424836</vt:i4>
      </vt:variant>
      <vt:variant>
        <vt:i4>8112</vt:i4>
      </vt:variant>
      <vt:variant>
        <vt:i4>0</vt:i4>
      </vt:variant>
      <vt:variant>
        <vt:i4>5</vt:i4>
      </vt:variant>
      <vt:variant>
        <vt:lpwstr/>
      </vt:variant>
      <vt:variant>
        <vt:lpwstr>fld_SideTrdSubTyp</vt:lpwstr>
      </vt:variant>
      <vt:variant>
        <vt:i4>4784226</vt:i4>
      </vt:variant>
      <vt:variant>
        <vt:i4>8109</vt:i4>
      </vt:variant>
      <vt:variant>
        <vt:i4>0</vt:i4>
      </vt:variant>
      <vt:variant>
        <vt:i4>5</vt:i4>
      </vt:variant>
      <vt:variant>
        <vt:lpwstr/>
      </vt:variant>
      <vt:variant>
        <vt:lpwstr>fld_SideTrdRegTimestampType</vt:lpwstr>
      </vt:variant>
      <vt:variant>
        <vt:i4>6094953</vt:i4>
      </vt:variant>
      <vt:variant>
        <vt:i4>8106</vt:i4>
      </vt:variant>
      <vt:variant>
        <vt:i4>0</vt:i4>
      </vt:variant>
      <vt:variant>
        <vt:i4>5</vt:i4>
      </vt:variant>
      <vt:variant>
        <vt:lpwstr/>
      </vt:variant>
      <vt:variant>
        <vt:lpwstr>fld_SideTrdRegTimestampSrc</vt:lpwstr>
      </vt:variant>
      <vt:variant>
        <vt:i4>5046379</vt:i4>
      </vt:variant>
      <vt:variant>
        <vt:i4>8103</vt:i4>
      </vt:variant>
      <vt:variant>
        <vt:i4>0</vt:i4>
      </vt:variant>
      <vt:variant>
        <vt:i4>5</vt:i4>
      </vt:variant>
      <vt:variant>
        <vt:lpwstr/>
      </vt:variant>
      <vt:variant>
        <vt:lpwstr>fld_SideTrdRegTimestamp</vt:lpwstr>
      </vt:variant>
      <vt:variant>
        <vt:i4>3145755</vt:i4>
      </vt:variant>
      <vt:variant>
        <vt:i4>8100</vt:i4>
      </vt:variant>
      <vt:variant>
        <vt:i4>0</vt:i4>
      </vt:variant>
      <vt:variant>
        <vt:i4>5</vt:i4>
      </vt:variant>
      <vt:variant>
        <vt:lpwstr/>
      </vt:variant>
      <vt:variant>
        <vt:lpwstr>fld_SideTradeReportID</vt:lpwstr>
      </vt:variant>
      <vt:variant>
        <vt:i4>5308529</vt:i4>
      </vt:variant>
      <vt:variant>
        <vt:i4>8097</vt:i4>
      </vt:variant>
      <vt:variant>
        <vt:i4>0</vt:i4>
      </vt:variant>
      <vt:variant>
        <vt:i4>5</vt:i4>
      </vt:variant>
      <vt:variant>
        <vt:lpwstr/>
      </vt:variant>
      <vt:variant>
        <vt:lpwstr>fld_SideTimeInForce</vt:lpwstr>
      </vt:variant>
      <vt:variant>
        <vt:i4>3735575</vt:i4>
      </vt:variant>
      <vt:variant>
        <vt:i4>8094</vt:i4>
      </vt:variant>
      <vt:variant>
        <vt:i4>0</vt:i4>
      </vt:variant>
      <vt:variant>
        <vt:i4>5</vt:i4>
      </vt:variant>
      <vt:variant>
        <vt:lpwstr/>
      </vt:variant>
      <vt:variant>
        <vt:lpwstr>fld_SideSettlCurrency</vt:lpwstr>
      </vt:variant>
      <vt:variant>
        <vt:i4>2293770</vt:i4>
      </vt:variant>
      <vt:variant>
        <vt:i4>8091</vt:i4>
      </vt:variant>
      <vt:variant>
        <vt:i4>0</vt:i4>
      </vt:variant>
      <vt:variant>
        <vt:i4>5</vt:i4>
      </vt:variant>
      <vt:variant>
        <vt:lpwstr/>
      </vt:variant>
      <vt:variant>
        <vt:lpwstr>fld_SideReasonCd</vt:lpwstr>
      </vt:variant>
      <vt:variant>
        <vt:i4>2162719</vt:i4>
      </vt:variant>
      <vt:variant>
        <vt:i4>8088</vt:i4>
      </vt:variant>
      <vt:variant>
        <vt:i4>0</vt:i4>
      </vt:variant>
      <vt:variant>
        <vt:i4>5</vt:i4>
      </vt:variant>
      <vt:variant>
        <vt:lpwstr/>
      </vt:variant>
      <vt:variant>
        <vt:lpwstr>fld_SideMultiLegReportingType</vt:lpwstr>
      </vt:variant>
      <vt:variant>
        <vt:i4>4063263</vt:i4>
      </vt:variant>
      <vt:variant>
        <vt:i4>8085</vt:i4>
      </vt:variant>
      <vt:variant>
        <vt:i4>0</vt:i4>
      </vt:variant>
      <vt:variant>
        <vt:i4>5</vt:i4>
      </vt:variant>
      <vt:variant>
        <vt:lpwstr/>
      </vt:variant>
      <vt:variant>
        <vt:lpwstr>fld_SideLiquidityInd</vt:lpwstr>
      </vt:variant>
      <vt:variant>
        <vt:i4>6160507</vt:i4>
      </vt:variant>
      <vt:variant>
        <vt:i4>8082</vt:i4>
      </vt:variant>
      <vt:variant>
        <vt:i4>0</vt:i4>
      </vt:variant>
      <vt:variant>
        <vt:i4>5</vt:i4>
      </vt:variant>
      <vt:variant>
        <vt:lpwstr/>
      </vt:variant>
      <vt:variant>
        <vt:lpwstr>fld_SideLastQty</vt:lpwstr>
      </vt:variant>
      <vt:variant>
        <vt:i4>2293785</vt:i4>
      </vt:variant>
      <vt:variant>
        <vt:i4>8079</vt:i4>
      </vt:variant>
      <vt:variant>
        <vt:i4>0</vt:i4>
      </vt:variant>
      <vt:variant>
        <vt:i4>5</vt:i4>
      </vt:variant>
      <vt:variant>
        <vt:lpwstr/>
      </vt:variant>
      <vt:variant>
        <vt:lpwstr>fld_SideGrossTradeAmt</vt:lpwstr>
      </vt:variant>
      <vt:variant>
        <vt:i4>3538954</vt:i4>
      </vt:variant>
      <vt:variant>
        <vt:i4>8076</vt:i4>
      </vt:variant>
      <vt:variant>
        <vt:i4>0</vt:i4>
      </vt:variant>
      <vt:variant>
        <vt:i4>5</vt:i4>
      </vt:variant>
      <vt:variant>
        <vt:lpwstr/>
      </vt:variant>
      <vt:variant>
        <vt:lpwstr>fld_SideFillStationCd</vt:lpwstr>
      </vt:variant>
      <vt:variant>
        <vt:i4>4194428</vt:i4>
      </vt:variant>
      <vt:variant>
        <vt:i4>8073</vt:i4>
      </vt:variant>
      <vt:variant>
        <vt:i4>0</vt:i4>
      </vt:variant>
      <vt:variant>
        <vt:i4>5</vt:i4>
      </vt:variant>
      <vt:variant>
        <vt:lpwstr/>
      </vt:variant>
      <vt:variant>
        <vt:lpwstr>fld_SideExecID</vt:lpwstr>
      </vt:variant>
      <vt:variant>
        <vt:i4>3080194</vt:i4>
      </vt:variant>
      <vt:variant>
        <vt:i4>8070</vt:i4>
      </vt:variant>
      <vt:variant>
        <vt:i4>0</vt:i4>
      </vt:variant>
      <vt:variant>
        <vt:i4>5</vt:i4>
      </vt:variant>
      <vt:variant>
        <vt:lpwstr/>
      </vt:variant>
      <vt:variant>
        <vt:lpwstr>fld_SideCurrency</vt:lpwstr>
      </vt:variant>
      <vt:variant>
        <vt:i4>2490396</vt:i4>
      </vt:variant>
      <vt:variant>
        <vt:i4>8067</vt:i4>
      </vt:variant>
      <vt:variant>
        <vt:i4>0</vt:i4>
      </vt:variant>
      <vt:variant>
        <vt:i4>5</vt:i4>
      </vt:variant>
      <vt:variant>
        <vt:lpwstr/>
      </vt:variant>
      <vt:variant>
        <vt:lpwstr>fld_SideComplianceID</vt:lpwstr>
      </vt:variant>
      <vt:variant>
        <vt:i4>4128789</vt:i4>
      </vt:variant>
      <vt:variant>
        <vt:i4>8064</vt:i4>
      </vt:variant>
      <vt:variant>
        <vt:i4>0</vt:i4>
      </vt:variant>
      <vt:variant>
        <vt:i4>5</vt:i4>
      </vt:variant>
      <vt:variant>
        <vt:lpwstr/>
      </vt:variant>
      <vt:variant>
        <vt:lpwstr>fld_Side</vt:lpwstr>
      </vt:variant>
      <vt:variant>
        <vt:i4>4849784</vt:i4>
      </vt:variant>
      <vt:variant>
        <vt:i4>8061</vt:i4>
      </vt:variant>
      <vt:variant>
        <vt:i4>0</vt:i4>
      </vt:variant>
      <vt:variant>
        <vt:i4>5</vt:i4>
      </vt:variant>
      <vt:variant>
        <vt:lpwstr/>
      </vt:variant>
      <vt:variant>
        <vt:lpwstr>fld_ShortSaleReason</vt:lpwstr>
      </vt:variant>
      <vt:variant>
        <vt:i4>2162718</vt:i4>
      </vt:variant>
      <vt:variant>
        <vt:i4>8058</vt:i4>
      </vt:variant>
      <vt:variant>
        <vt:i4>0</vt:i4>
      </vt:variant>
      <vt:variant>
        <vt:i4>5</vt:i4>
      </vt:variant>
      <vt:variant>
        <vt:lpwstr/>
      </vt:variant>
      <vt:variant>
        <vt:lpwstr>fld_ShortQty</vt:lpwstr>
      </vt:variant>
      <vt:variant>
        <vt:i4>3866638</vt:i4>
      </vt:variant>
      <vt:variant>
        <vt:i4>8055</vt:i4>
      </vt:variant>
      <vt:variant>
        <vt:i4>0</vt:i4>
      </vt:variant>
      <vt:variant>
        <vt:i4>5</vt:i4>
      </vt:variant>
      <vt:variant>
        <vt:lpwstr/>
      </vt:variant>
      <vt:variant>
        <vt:lpwstr>fld_SharedCommission</vt:lpwstr>
      </vt:variant>
      <vt:variant>
        <vt:i4>2490384</vt:i4>
      </vt:variant>
      <vt:variant>
        <vt:i4>8052</vt:i4>
      </vt:variant>
      <vt:variant>
        <vt:i4>0</vt:i4>
      </vt:variant>
      <vt:variant>
        <vt:i4>5</vt:i4>
      </vt:variant>
      <vt:variant>
        <vt:lpwstr/>
      </vt:variant>
      <vt:variant>
        <vt:lpwstr>fld_SettlType</vt:lpwstr>
      </vt:variant>
      <vt:variant>
        <vt:i4>5701731</vt:i4>
      </vt:variant>
      <vt:variant>
        <vt:i4>8049</vt:i4>
      </vt:variant>
      <vt:variant>
        <vt:i4>0</vt:i4>
      </vt:variant>
      <vt:variant>
        <vt:i4>5</vt:i4>
      </vt:variant>
      <vt:variant>
        <vt:lpwstr/>
      </vt:variant>
      <vt:variant>
        <vt:lpwstr>fld_SettlSessSubID</vt:lpwstr>
      </vt:variant>
      <vt:variant>
        <vt:i4>4915327</vt:i4>
      </vt:variant>
      <vt:variant>
        <vt:i4>8046</vt:i4>
      </vt:variant>
      <vt:variant>
        <vt:i4>0</vt:i4>
      </vt:variant>
      <vt:variant>
        <vt:i4>5</vt:i4>
      </vt:variant>
      <vt:variant>
        <vt:lpwstr/>
      </vt:variant>
      <vt:variant>
        <vt:lpwstr>fld_SettlSessID</vt:lpwstr>
      </vt:variant>
      <vt:variant>
        <vt:i4>4325500</vt:i4>
      </vt:variant>
      <vt:variant>
        <vt:i4>8043</vt:i4>
      </vt:variant>
      <vt:variant>
        <vt:i4>0</vt:i4>
      </vt:variant>
      <vt:variant>
        <vt:i4>5</vt:i4>
      </vt:variant>
      <vt:variant>
        <vt:lpwstr/>
      </vt:variant>
      <vt:variant>
        <vt:lpwstr>fld_SettlPriceType</vt:lpwstr>
      </vt:variant>
      <vt:variant>
        <vt:i4>6160504</vt:i4>
      </vt:variant>
      <vt:variant>
        <vt:i4>8040</vt:i4>
      </vt:variant>
      <vt:variant>
        <vt:i4>0</vt:i4>
      </vt:variant>
      <vt:variant>
        <vt:i4>5</vt:i4>
      </vt:variant>
      <vt:variant>
        <vt:lpwstr/>
      </vt:variant>
      <vt:variant>
        <vt:lpwstr>fld_SettlPrice</vt:lpwstr>
      </vt:variant>
      <vt:variant>
        <vt:i4>4259952</vt:i4>
      </vt:variant>
      <vt:variant>
        <vt:i4>8037</vt:i4>
      </vt:variant>
      <vt:variant>
        <vt:i4>0</vt:i4>
      </vt:variant>
      <vt:variant>
        <vt:i4>5</vt:i4>
      </vt:variant>
      <vt:variant>
        <vt:lpwstr/>
      </vt:variant>
      <vt:variant>
        <vt:lpwstr>fld_SettlPartySubIDType</vt:lpwstr>
      </vt:variant>
      <vt:variant>
        <vt:i4>4522093</vt:i4>
      </vt:variant>
      <vt:variant>
        <vt:i4>8034</vt:i4>
      </vt:variant>
      <vt:variant>
        <vt:i4>0</vt:i4>
      </vt:variant>
      <vt:variant>
        <vt:i4>5</vt:i4>
      </vt:variant>
      <vt:variant>
        <vt:lpwstr/>
      </vt:variant>
      <vt:variant>
        <vt:lpwstr>fld_SettlPartySubID</vt:lpwstr>
      </vt:variant>
      <vt:variant>
        <vt:i4>5439586</vt:i4>
      </vt:variant>
      <vt:variant>
        <vt:i4>8031</vt:i4>
      </vt:variant>
      <vt:variant>
        <vt:i4>0</vt:i4>
      </vt:variant>
      <vt:variant>
        <vt:i4>5</vt:i4>
      </vt:variant>
      <vt:variant>
        <vt:lpwstr/>
      </vt:variant>
      <vt:variant>
        <vt:lpwstr>fld_SettlPartyRole</vt:lpwstr>
      </vt:variant>
      <vt:variant>
        <vt:i4>4522096</vt:i4>
      </vt:variant>
      <vt:variant>
        <vt:i4>8028</vt:i4>
      </vt:variant>
      <vt:variant>
        <vt:i4>0</vt:i4>
      </vt:variant>
      <vt:variant>
        <vt:i4>5</vt:i4>
      </vt:variant>
      <vt:variant>
        <vt:lpwstr/>
      </vt:variant>
      <vt:variant>
        <vt:lpwstr>fld_SettlPartyIDSource</vt:lpwstr>
      </vt:variant>
      <vt:variant>
        <vt:i4>3997717</vt:i4>
      </vt:variant>
      <vt:variant>
        <vt:i4>8025</vt:i4>
      </vt:variant>
      <vt:variant>
        <vt:i4>0</vt:i4>
      </vt:variant>
      <vt:variant>
        <vt:i4>5</vt:i4>
      </vt:variant>
      <vt:variant>
        <vt:lpwstr/>
      </vt:variant>
      <vt:variant>
        <vt:lpwstr>fld_SettlPartyID</vt:lpwstr>
      </vt:variant>
      <vt:variant>
        <vt:i4>6160509</vt:i4>
      </vt:variant>
      <vt:variant>
        <vt:i4>8022</vt:i4>
      </vt:variant>
      <vt:variant>
        <vt:i4>0</vt:i4>
      </vt:variant>
      <vt:variant>
        <vt:i4>5</vt:i4>
      </vt:variant>
      <vt:variant>
        <vt:lpwstr/>
      </vt:variant>
      <vt:variant>
        <vt:lpwstr>fld_SettlObligTransType</vt:lpwstr>
      </vt:variant>
      <vt:variant>
        <vt:i4>4063239</vt:i4>
      </vt:variant>
      <vt:variant>
        <vt:i4>8019</vt:i4>
      </vt:variant>
      <vt:variant>
        <vt:i4>0</vt:i4>
      </vt:variant>
      <vt:variant>
        <vt:i4>5</vt:i4>
      </vt:variant>
      <vt:variant>
        <vt:lpwstr/>
      </vt:variant>
      <vt:variant>
        <vt:lpwstr>fld_SettlObligSource</vt:lpwstr>
      </vt:variant>
      <vt:variant>
        <vt:i4>4849782</vt:i4>
      </vt:variant>
      <vt:variant>
        <vt:i4>8016</vt:i4>
      </vt:variant>
      <vt:variant>
        <vt:i4>0</vt:i4>
      </vt:variant>
      <vt:variant>
        <vt:i4>5</vt:i4>
      </vt:variant>
      <vt:variant>
        <vt:lpwstr/>
      </vt:variant>
      <vt:variant>
        <vt:lpwstr>fld_SettlObligRefID</vt:lpwstr>
      </vt:variant>
      <vt:variant>
        <vt:i4>6029416</vt:i4>
      </vt:variant>
      <vt:variant>
        <vt:i4>8013</vt:i4>
      </vt:variant>
      <vt:variant>
        <vt:i4>0</vt:i4>
      </vt:variant>
      <vt:variant>
        <vt:i4>5</vt:i4>
      </vt:variant>
      <vt:variant>
        <vt:lpwstr/>
      </vt:variant>
      <vt:variant>
        <vt:lpwstr>fld_SettlObligMsgID</vt:lpwstr>
      </vt:variant>
      <vt:variant>
        <vt:i4>4980843</vt:i4>
      </vt:variant>
      <vt:variant>
        <vt:i4>8010</vt:i4>
      </vt:variant>
      <vt:variant>
        <vt:i4>0</vt:i4>
      </vt:variant>
      <vt:variant>
        <vt:i4>5</vt:i4>
      </vt:variant>
      <vt:variant>
        <vt:lpwstr/>
      </vt:variant>
      <vt:variant>
        <vt:lpwstr>fld_SettlObligMode</vt:lpwstr>
      </vt:variant>
      <vt:variant>
        <vt:i4>2228235</vt:i4>
      </vt:variant>
      <vt:variant>
        <vt:i4>8007</vt:i4>
      </vt:variant>
      <vt:variant>
        <vt:i4>0</vt:i4>
      </vt:variant>
      <vt:variant>
        <vt:i4>5</vt:i4>
      </vt:variant>
      <vt:variant>
        <vt:lpwstr/>
      </vt:variant>
      <vt:variant>
        <vt:lpwstr>fld_SettlObligID</vt:lpwstr>
      </vt:variant>
      <vt:variant>
        <vt:i4>5505124</vt:i4>
      </vt:variant>
      <vt:variant>
        <vt:i4>8004</vt:i4>
      </vt:variant>
      <vt:variant>
        <vt:i4>0</vt:i4>
      </vt:variant>
      <vt:variant>
        <vt:i4>5</vt:i4>
      </vt:variant>
      <vt:variant>
        <vt:lpwstr/>
      </vt:variant>
      <vt:variant>
        <vt:lpwstr>fld_SettlMethod</vt:lpwstr>
      </vt:variant>
      <vt:variant>
        <vt:i4>4325483</vt:i4>
      </vt:variant>
      <vt:variant>
        <vt:i4>8001</vt:i4>
      </vt:variant>
      <vt:variant>
        <vt:i4>0</vt:i4>
      </vt:variant>
      <vt:variant>
        <vt:i4>5</vt:i4>
      </vt:variant>
      <vt:variant>
        <vt:lpwstr/>
      </vt:variant>
      <vt:variant>
        <vt:lpwstr>fld_SettlInstTransType</vt:lpwstr>
      </vt:variant>
      <vt:variant>
        <vt:i4>6094958</vt:i4>
      </vt:variant>
      <vt:variant>
        <vt:i4>7998</vt:i4>
      </vt:variant>
      <vt:variant>
        <vt:i4>0</vt:i4>
      </vt:variant>
      <vt:variant>
        <vt:i4>5</vt:i4>
      </vt:variant>
      <vt:variant>
        <vt:lpwstr/>
      </vt:variant>
      <vt:variant>
        <vt:lpwstr>fld_SettlInstSource</vt:lpwstr>
      </vt:variant>
      <vt:variant>
        <vt:i4>5832801</vt:i4>
      </vt:variant>
      <vt:variant>
        <vt:i4>7995</vt:i4>
      </vt:variant>
      <vt:variant>
        <vt:i4>0</vt:i4>
      </vt:variant>
      <vt:variant>
        <vt:i4>5</vt:i4>
      </vt:variant>
      <vt:variant>
        <vt:lpwstr/>
      </vt:variant>
      <vt:variant>
        <vt:lpwstr>fld_SettlInstReqRejCode</vt:lpwstr>
      </vt:variant>
      <vt:variant>
        <vt:i4>6226047</vt:i4>
      </vt:variant>
      <vt:variant>
        <vt:i4>7992</vt:i4>
      </vt:variant>
      <vt:variant>
        <vt:i4>0</vt:i4>
      </vt:variant>
      <vt:variant>
        <vt:i4>5</vt:i4>
      </vt:variant>
      <vt:variant>
        <vt:lpwstr/>
      </vt:variant>
      <vt:variant>
        <vt:lpwstr>fld_SettlInstReqID</vt:lpwstr>
      </vt:variant>
      <vt:variant>
        <vt:i4>4718719</vt:i4>
      </vt:variant>
      <vt:variant>
        <vt:i4>7989</vt:i4>
      </vt:variant>
      <vt:variant>
        <vt:i4>0</vt:i4>
      </vt:variant>
      <vt:variant>
        <vt:i4>5</vt:i4>
      </vt:variant>
      <vt:variant>
        <vt:lpwstr/>
      </vt:variant>
      <vt:variant>
        <vt:lpwstr>fld_SettlInstRefID</vt:lpwstr>
      </vt:variant>
      <vt:variant>
        <vt:i4>5636201</vt:i4>
      </vt:variant>
      <vt:variant>
        <vt:i4>7986</vt:i4>
      </vt:variant>
      <vt:variant>
        <vt:i4>0</vt:i4>
      </vt:variant>
      <vt:variant>
        <vt:i4>5</vt:i4>
      </vt:variant>
      <vt:variant>
        <vt:lpwstr/>
      </vt:variant>
      <vt:variant>
        <vt:lpwstr>fld_SettlInstMsgID</vt:lpwstr>
      </vt:variant>
      <vt:variant>
        <vt:i4>3211292</vt:i4>
      </vt:variant>
      <vt:variant>
        <vt:i4>7983</vt:i4>
      </vt:variant>
      <vt:variant>
        <vt:i4>0</vt:i4>
      </vt:variant>
      <vt:variant>
        <vt:i4>5</vt:i4>
      </vt:variant>
      <vt:variant>
        <vt:lpwstr/>
      </vt:variant>
      <vt:variant>
        <vt:lpwstr>fld_SettlInstMode</vt:lpwstr>
      </vt:variant>
      <vt:variant>
        <vt:i4>5308531</vt:i4>
      </vt:variant>
      <vt:variant>
        <vt:i4>7980</vt:i4>
      </vt:variant>
      <vt:variant>
        <vt:i4>0</vt:i4>
      </vt:variant>
      <vt:variant>
        <vt:i4>5</vt:i4>
      </vt:variant>
      <vt:variant>
        <vt:lpwstr/>
      </vt:variant>
      <vt:variant>
        <vt:lpwstr>fld_SettlInstID</vt:lpwstr>
      </vt:variant>
      <vt:variant>
        <vt:i4>3932171</vt:i4>
      </vt:variant>
      <vt:variant>
        <vt:i4>7977</vt:i4>
      </vt:variant>
      <vt:variant>
        <vt:i4>0</vt:i4>
      </vt:variant>
      <vt:variant>
        <vt:i4>5</vt:i4>
      </vt:variant>
      <vt:variant>
        <vt:lpwstr/>
      </vt:variant>
      <vt:variant>
        <vt:lpwstr>fld_SettleOnOpenFlag</vt:lpwstr>
      </vt:variant>
      <vt:variant>
        <vt:i4>2949135</vt:i4>
      </vt:variant>
      <vt:variant>
        <vt:i4>7974</vt:i4>
      </vt:variant>
      <vt:variant>
        <vt:i4>0</vt:i4>
      </vt:variant>
      <vt:variant>
        <vt:i4>5</vt:i4>
      </vt:variant>
      <vt:variant>
        <vt:lpwstr/>
      </vt:variant>
      <vt:variant>
        <vt:lpwstr>fld_SettlementCycleNo</vt:lpwstr>
      </vt:variant>
      <vt:variant>
        <vt:i4>2752512</vt:i4>
      </vt:variant>
      <vt:variant>
        <vt:i4>7971</vt:i4>
      </vt:variant>
      <vt:variant>
        <vt:i4>0</vt:i4>
      </vt:variant>
      <vt:variant>
        <vt:i4>5</vt:i4>
      </vt:variant>
      <vt:variant>
        <vt:lpwstr/>
      </vt:variant>
      <vt:variant>
        <vt:lpwstr>fld_SettlDeliveryType</vt:lpwstr>
      </vt:variant>
      <vt:variant>
        <vt:i4>109</vt:i4>
      </vt:variant>
      <vt:variant>
        <vt:i4>7968</vt:i4>
      </vt:variant>
      <vt:variant>
        <vt:i4>0</vt:i4>
      </vt:variant>
      <vt:variant>
        <vt:i4>5</vt:i4>
      </vt:variant>
      <vt:variant>
        <vt:lpwstr/>
      </vt:variant>
      <vt:variant>
        <vt:lpwstr>fld_SettlDate2</vt:lpwstr>
      </vt:variant>
      <vt:variant>
        <vt:i4>3276808</vt:i4>
      </vt:variant>
      <vt:variant>
        <vt:i4>7965</vt:i4>
      </vt:variant>
      <vt:variant>
        <vt:i4>0</vt:i4>
      </vt:variant>
      <vt:variant>
        <vt:i4>5</vt:i4>
      </vt:variant>
      <vt:variant>
        <vt:lpwstr/>
      </vt:variant>
      <vt:variant>
        <vt:lpwstr>fld_SettlDate</vt:lpwstr>
      </vt:variant>
      <vt:variant>
        <vt:i4>3407885</vt:i4>
      </vt:variant>
      <vt:variant>
        <vt:i4>7962</vt:i4>
      </vt:variant>
      <vt:variant>
        <vt:i4>0</vt:i4>
      </vt:variant>
      <vt:variant>
        <vt:i4>5</vt:i4>
      </vt:variant>
      <vt:variant>
        <vt:lpwstr/>
      </vt:variant>
      <vt:variant>
        <vt:lpwstr>fld_SettlCurrOfferFxRate</vt:lpwstr>
      </vt:variant>
      <vt:variant>
        <vt:i4>6029427</vt:i4>
      </vt:variant>
      <vt:variant>
        <vt:i4>7959</vt:i4>
      </vt:variant>
      <vt:variant>
        <vt:i4>0</vt:i4>
      </vt:variant>
      <vt:variant>
        <vt:i4>5</vt:i4>
      </vt:variant>
      <vt:variant>
        <vt:lpwstr/>
      </vt:variant>
      <vt:variant>
        <vt:lpwstr>fld_SettlCurrFxRateCalc</vt:lpwstr>
      </vt:variant>
      <vt:variant>
        <vt:i4>5439607</vt:i4>
      </vt:variant>
      <vt:variant>
        <vt:i4>7956</vt:i4>
      </vt:variant>
      <vt:variant>
        <vt:i4>0</vt:i4>
      </vt:variant>
      <vt:variant>
        <vt:i4>5</vt:i4>
      </vt:variant>
      <vt:variant>
        <vt:lpwstr/>
      </vt:variant>
      <vt:variant>
        <vt:lpwstr>fld_SettlCurrFxRate</vt:lpwstr>
      </vt:variant>
      <vt:variant>
        <vt:i4>3473408</vt:i4>
      </vt:variant>
      <vt:variant>
        <vt:i4>7953</vt:i4>
      </vt:variant>
      <vt:variant>
        <vt:i4>0</vt:i4>
      </vt:variant>
      <vt:variant>
        <vt:i4>5</vt:i4>
      </vt:variant>
      <vt:variant>
        <vt:lpwstr/>
      </vt:variant>
      <vt:variant>
        <vt:lpwstr>fld_SettlCurrency</vt:lpwstr>
      </vt:variant>
      <vt:variant>
        <vt:i4>4784231</vt:i4>
      </vt:variant>
      <vt:variant>
        <vt:i4>7950</vt:i4>
      </vt:variant>
      <vt:variant>
        <vt:i4>0</vt:i4>
      </vt:variant>
      <vt:variant>
        <vt:i4>5</vt:i4>
      </vt:variant>
      <vt:variant>
        <vt:lpwstr/>
      </vt:variant>
      <vt:variant>
        <vt:lpwstr>fld_SettlCurrBidFxRate</vt:lpwstr>
      </vt:variant>
      <vt:variant>
        <vt:i4>2490371</vt:i4>
      </vt:variant>
      <vt:variant>
        <vt:i4>7947</vt:i4>
      </vt:variant>
      <vt:variant>
        <vt:i4>0</vt:i4>
      </vt:variant>
      <vt:variant>
        <vt:i4>5</vt:i4>
      </vt:variant>
      <vt:variant>
        <vt:lpwstr/>
      </vt:variant>
      <vt:variant>
        <vt:lpwstr>fld_SettlCurrAmt</vt:lpwstr>
      </vt:variant>
      <vt:variant>
        <vt:i4>2949125</vt:i4>
      </vt:variant>
      <vt:variant>
        <vt:i4>7944</vt:i4>
      </vt:variant>
      <vt:variant>
        <vt:i4>0</vt:i4>
      </vt:variant>
      <vt:variant>
        <vt:i4>5</vt:i4>
      </vt:variant>
      <vt:variant>
        <vt:lpwstr/>
      </vt:variant>
      <vt:variant>
        <vt:lpwstr>fld_SessionStatus</vt:lpwstr>
      </vt:variant>
      <vt:variant>
        <vt:i4>5046375</vt:i4>
      </vt:variant>
      <vt:variant>
        <vt:i4>7941</vt:i4>
      </vt:variant>
      <vt:variant>
        <vt:i4>0</vt:i4>
      </vt:variant>
      <vt:variant>
        <vt:i4>5</vt:i4>
      </vt:variant>
      <vt:variant>
        <vt:lpwstr/>
      </vt:variant>
      <vt:variant>
        <vt:lpwstr>fld_SessionRejectReason</vt:lpwstr>
      </vt:variant>
      <vt:variant>
        <vt:i4>3735577</vt:i4>
      </vt:variant>
      <vt:variant>
        <vt:i4>7938</vt:i4>
      </vt:variant>
      <vt:variant>
        <vt:i4>0</vt:i4>
      </vt:variant>
      <vt:variant>
        <vt:i4>5</vt:i4>
      </vt:variant>
      <vt:variant>
        <vt:lpwstr/>
      </vt:variant>
      <vt:variant>
        <vt:lpwstr>fld_Seniority</vt:lpwstr>
      </vt:variant>
      <vt:variant>
        <vt:i4>4522104</vt:i4>
      </vt:variant>
      <vt:variant>
        <vt:i4>7935</vt:i4>
      </vt:variant>
      <vt:variant>
        <vt:i4>0</vt:i4>
      </vt:variant>
      <vt:variant>
        <vt:i4>5</vt:i4>
      </vt:variant>
      <vt:variant>
        <vt:lpwstr/>
      </vt:variant>
      <vt:variant>
        <vt:lpwstr>fld_SendingTime</vt:lpwstr>
      </vt:variant>
      <vt:variant>
        <vt:i4>6029419</vt:i4>
      </vt:variant>
      <vt:variant>
        <vt:i4>7932</vt:i4>
      </vt:variant>
      <vt:variant>
        <vt:i4>0</vt:i4>
      </vt:variant>
      <vt:variant>
        <vt:i4>5</vt:i4>
      </vt:variant>
      <vt:variant>
        <vt:lpwstr/>
      </vt:variant>
      <vt:variant>
        <vt:lpwstr>fld_SenderSubID</vt:lpwstr>
      </vt:variant>
      <vt:variant>
        <vt:i4>2949127</vt:i4>
      </vt:variant>
      <vt:variant>
        <vt:i4>7929</vt:i4>
      </vt:variant>
      <vt:variant>
        <vt:i4>0</vt:i4>
      </vt:variant>
      <vt:variant>
        <vt:i4>5</vt:i4>
      </vt:variant>
      <vt:variant>
        <vt:lpwstr/>
      </vt:variant>
      <vt:variant>
        <vt:lpwstr>fld_SenderLocationID</vt:lpwstr>
      </vt:variant>
      <vt:variant>
        <vt:i4>3866653</vt:i4>
      </vt:variant>
      <vt:variant>
        <vt:i4>7926</vt:i4>
      </vt:variant>
      <vt:variant>
        <vt:i4>0</vt:i4>
      </vt:variant>
      <vt:variant>
        <vt:i4>5</vt:i4>
      </vt:variant>
      <vt:variant>
        <vt:lpwstr/>
      </vt:variant>
      <vt:variant>
        <vt:lpwstr>fld_SenderCompID</vt:lpwstr>
      </vt:variant>
      <vt:variant>
        <vt:i4>4522090</vt:i4>
      </vt:variant>
      <vt:variant>
        <vt:i4>7923</vt:i4>
      </vt:variant>
      <vt:variant>
        <vt:i4>0</vt:i4>
      </vt:variant>
      <vt:variant>
        <vt:i4>5</vt:i4>
      </vt:variant>
      <vt:variant>
        <vt:lpwstr/>
      </vt:variant>
      <vt:variant>
        <vt:lpwstr>fld_SellVolume</vt:lpwstr>
      </vt:variant>
      <vt:variant>
        <vt:i4>5898341</vt:i4>
      </vt:variant>
      <vt:variant>
        <vt:i4>7920</vt:i4>
      </vt:variant>
      <vt:variant>
        <vt:i4>0</vt:i4>
      </vt:variant>
      <vt:variant>
        <vt:i4>5</vt:i4>
      </vt:variant>
      <vt:variant>
        <vt:lpwstr/>
      </vt:variant>
      <vt:variant>
        <vt:lpwstr>fld_SellerDays</vt:lpwstr>
      </vt:variant>
      <vt:variant>
        <vt:i4>2621446</vt:i4>
      </vt:variant>
      <vt:variant>
        <vt:i4>7917</vt:i4>
      </vt:variant>
      <vt:variant>
        <vt:i4>0</vt:i4>
      </vt:variant>
      <vt:variant>
        <vt:i4>5</vt:i4>
      </vt:variant>
      <vt:variant>
        <vt:lpwstr/>
      </vt:variant>
      <vt:variant>
        <vt:lpwstr>fld_SecurityXMLSchema</vt:lpwstr>
      </vt:variant>
      <vt:variant>
        <vt:i4>6029413</vt:i4>
      </vt:variant>
      <vt:variant>
        <vt:i4>7914</vt:i4>
      </vt:variant>
      <vt:variant>
        <vt:i4>0</vt:i4>
      </vt:variant>
      <vt:variant>
        <vt:i4>5</vt:i4>
      </vt:variant>
      <vt:variant>
        <vt:lpwstr/>
      </vt:variant>
      <vt:variant>
        <vt:lpwstr>fld_SecurityXMLLen</vt:lpwstr>
      </vt:variant>
      <vt:variant>
        <vt:i4>6160492</vt:i4>
      </vt:variant>
      <vt:variant>
        <vt:i4>7911</vt:i4>
      </vt:variant>
      <vt:variant>
        <vt:i4>0</vt:i4>
      </vt:variant>
      <vt:variant>
        <vt:i4>5</vt:i4>
      </vt:variant>
      <vt:variant>
        <vt:lpwstr/>
      </vt:variant>
      <vt:variant>
        <vt:lpwstr>fld_SecurityXML</vt:lpwstr>
      </vt:variant>
      <vt:variant>
        <vt:i4>2293771</vt:i4>
      </vt:variant>
      <vt:variant>
        <vt:i4>7908</vt:i4>
      </vt:variant>
      <vt:variant>
        <vt:i4>0</vt:i4>
      </vt:variant>
      <vt:variant>
        <vt:i4>5</vt:i4>
      </vt:variant>
      <vt:variant>
        <vt:lpwstr/>
      </vt:variant>
      <vt:variant>
        <vt:lpwstr>fld_SecurityUpdateAction</vt:lpwstr>
      </vt:variant>
      <vt:variant>
        <vt:i4>3080208</vt:i4>
      </vt:variant>
      <vt:variant>
        <vt:i4>7905</vt:i4>
      </vt:variant>
      <vt:variant>
        <vt:i4>0</vt:i4>
      </vt:variant>
      <vt:variant>
        <vt:i4>5</vt:i4>
      </vt:variant>
      <vt:variant>
        <vt:lpwstr/>
      </vt:variant>
      <vt:variant>
        <vt:lpwstr>fld_SecurityType</vt:lpwstr>
      </vt:variant>
      <vt:variant>
        <vt:i4>2883599</vt:i4>
      </vt:variant>
      <vt:variant>
        <vt:i4>7902</vt:i4>
      </vt:variant>
      <vt:variant>
        <vt:i4>0</vt:i4>
      </vt:variant>
      <vt:variant>
        <vt:i4>5</vt:i4>
      </vt:variant>
      <vt:variant>
        <vt:lpwstr/>
      </vt:variant>
      <vt:variant>
        <vt:lpwstr>fld_SecurityTradingStatus</vt:lpwstr>
      </vt:variant>
      <vt:variant>
        <vt:i4>4128791</vt:i4>
      </vt:variant>
      <vt:variant>
        <vt:i4>7899</vt:i4>
      </vt:variant>
      <vt:variant>
        <vt:i4>0</vt:i4>
      </vt:variant>
      <vt:variant>
        <vt:i4>5</vt:i4>
      </vt:variant>
      <vt:variant>
        <vt:lpwstr/>
      </vt:variant>
      <vt:variant>
        <vt:lpwstr>fld_SecurityTradingEvent</vt:lpwstr>
      </vt:variant>
      <vt:variant>
        <vt:i4>4325500</vt:i4>
      </vt:variant>
      <vt:variant>
        <vt:i4>7896</vt:i4>
      </vt:variant>
      <vt:variant>
        <vt:i4>0</vt:i4>
      </vt:variant>
      <vt:variant>
        <vt:i4>5</vt:i4>
      </vt:variant>
      <vt:variant>
        <vt:lpwstr/>
      </vt:variant>
      <vt:variant>
        <vt:lpwstr>fld_SecuritySubType</vt:lpwstr>
      </vt:variant>
      <vt:variant>
        <vt:i4>4980848</vt:i4>
      </vt:variant>
      <vt:variant>
        <vt:i4>7893</vt:i4>
      </vt:variant>
      <vt:variant>
        <vt:i4>0</vt:i4>
      </vt:variant>
      <vt:variant>
        <vt:i4>5</vt:i4>
      </vt:variant>
      <vt:variant>
        <vt:lpwstr/>
      </vt:variant>
      <vt:variant>
        <vt:lpwstr>fld_SecurityStatusReqID</vt:lpwstr>
      </vt:variant>
      <vt:variant>
        <vt:i4>4194419</vt:i4>
      </vt:variant>
      <vt:variant>
        <vt:i4>7890</vt:i4>
      </vt:variant>
      <vt:variant>
        <vt:i4>0</vt:i4>
      </vt:variant>
      <vt:variant>
        <vt:i4>5</vt:i4>
      </vt:variant>
      <vt:variant>
        <vt:lpwstr/>
      </vt:variant>
      <vt:variant>
        <vt:lpwstr>fld_SecurityStatus</vt:lpwstr>
      </vt:variant>
      <vt:variant>
        <vt:i4>3211277</vt:i4>
      </vt:variant>
      <vt:variant>
        <vt:i4>7887</vt:i4>
      </vt:variant>
      <vt:variant>
        <vt:i4>0</vt:i4>
      </vt:variant>
      <vt:variant>
        <vt:i4>5</vt:i4>
      </vt:variant>
      <vt:variant>
        <vt:lpwstr/>
      </vt:variant>
      <vt:variant>
        <vt:lpwstr>fld_SecurityResponseType</vt:lpwstr>
      </vt:variant>
      <vt:variant>
        <vt:i4>4784224</vt:i4>
      </vt:variant>
      <vt:variant>
        <vt:i4>7884</vt:i4>
      </vt:variant>
      <vt:variant>
        <vt:i4>0</vt:i4>
      </vt:variant>
      <vt:variant>
        <vt:i4>5</vt:i4>
      </vt:variant>
      <vt:variant>
        <vt:lpwstr/>
      </vt:variant>
      <vt:variant>
        <vt:lpwstr>fld_SecurityResponseID</vt:lpwstr>
      </vt:variant>
      <vt:variant>
        <vt:i4>5505151</vt:i4>
      </vt:variant>
      <vt:variant>
        <vt:i4>7881</vt:i4>
      </vt:variant>
      <vt:variant>
        <vt:i4>0</vt:i4>
      </vt:variant>
      <vt:variant>
        <vt:i4>5</vt:i4>
      </vt:variant>
      <vt:variant>
        <vt:lpwstr/>
      </vt:variant>
      <vt:variant>
        <vt:lpwstr>fld_SecurityRequestType</vt:lpwstr>
      </vt:variant>
      <vt:variant>
        <vt:i4>3997718</vt:i4>
      </vt:variant>
      <vt:variant>
        <vt:i4>7878</vt:i4>
      </vt:variant>
      <vt:variant>
        <vt:i4>0</vt:i4>
      </vt:variant>
      <vt:variant>
        <vt:i4>5</vt:i4>
      </vt:variant>
      <vt:variant>
        <vt:lpwstr/>
      </vt:variant>
      <vt:variant>
        <vt:lpwstr>fld_SecurityRequestResult</vt:lpwstr>
      </vt:variant>
      <vt:variant>
        <vt:i4>4128791</vt:i4>
      </vt:variant>
      <vt:variant>
        <vt:i4>7875</vt:i4>
      </vt:variant>
      <vt:variant>
        <vt:i4>0</vt:i4>
      </vt:variant>
      <vt:variant>
        <vt:i4>5</vt:i4>
      </vt:variant>
      <vt:variant>
        <vt:lpwstr/>
      </vt:variant>
      <vt:variant>
        <vt:lpwstr>fld_SecurityReqID</vt:lpwstr>
      </vt:variant>
      <vt:variant>
        <vt:i4>2686989</vt:i4>
      </vt:variant>
      <vt:variant>
        <vt:i4>7872</vt:i4>
      </vt:variant>
      <vt:variant>
        <vt:i4>0</vt:i4>
      </vt:variant>
      <vt:variant>
        <vt:i4>5</vt:i4>
      </vt:variant>
      <vt:variant>
        <vt:lpwstr/>
      </vt:variant>
      <vt:variant>
        <vt:lpwstr>fld_SecurityReportID</vt:lpwstr>
      </vt:variant>
      <vt:variant>
        <vt:i4>4849770</vt:i4>
      </vt:variant>
      <vt:variant>
        <vt:i4>7869</vt:i4>
      </vt:variant>
      <vt:variant>
        <vt:i4>0</vt:i4>
      </vt:variant>
      <vt:variant>
        <vt:i4>5</vt:i4>
      </vt:variant>
      <vt:variant>
        <vt:lpwstr/>
      </vt:variant>
      <vt:variant>
        <vt:lpwstr>fld_SecurityListTypeSource</vt:lpwstr>
      </vt:variant>
      <vt:variant>
        <vt:i4>3276815</vt:i4>
      </vt:variant>
      <vt:variant>
        <vt:i4>7866</vt:i4>
      </vt:variant>
      <vt:variant>
        <vt:i4>0</vt:i4>
      </vt:variant>
      <vt:variant>
        <vt:i4>5</vt:i4>
      </vt:variant>
      <vt:variant>
        <vt:lpwstr/>
      </vt:variant>
      <vt:variant>
        <vt:lpwstr>fld_SecurityListType</vt:lpwstr>
      </vt:variant>
      <vt:variant>
        <vt:i4>4784224</vt:i4>
      </vt:variant>
      <vt:variant>
        <vt:i4>7863</vt:i4>
      </vt:variant>
      <vt:variant>
        <vt:i4>0</vt:i4>
      </vt:variant>
      <vt:variant>
        <vt:i4>5</vt:i4>
      </vt:variant>
      <vt:variant>
        <vt:lpwstr/>
      </vt:variant>
      <vt:variant>
        <vt:lpwstr>fld_SecurityListRequestType</vt:lpwstr>
      </vt:variant>
      <vt:variant>
        <vt:i4>2228255</vt:i4>
      </vt:variant>
      <vt:variant>
        <vt:i4>7860</vt:i4>
      </vt:variant>
      <vt:variant>
        <vt:i4>0</vt:i4>
      </vt:variant>
      <vt:variant>
        <vt:i4>5</vt:i4>
      </vt:variant>
      <vt:variant>
        <vt:lpwstr/>
      </vt:variant>
      <vt:variant>
        <vt:lpwstr>fld_SecurityListRefID</vt:lpwstr>
      </vt:variant>
      <vt:variant>
        <vt:i4>4849762</vt:i4>
      </vt:variant>
      <vt:variant>
        <vt:i4>7857</vt:i4>
      </vt:variant>
      <vt:variant>
        <vt:i4>0</vt:i4>
      </vt:variant>
      <vt:variant>
        <vt:i4>5</vt:i4>
      </vt:variant>
      <vt:variant>
        <vt:lpwstr/>
      </vt:variant>
      <vt:variant>
        <vt:lpwstr>fld_SecurityListID</vt:lpwstr>
      </vt:variant>
      <vt:variant>
        <vt:i4>2621468</vt:i4>
      </vt:variant>
      <vt:variant>
        <vt:i4>7854</vt:i4>
      </vt:variant>
      <vt:variant>
        <vt:i4>0</vt:i4>
      </vt:variant>
      <vt:variant>
        <vt:i4>5</vt:i4>
      </vt:variant>
      <vt:variant>
        <vt:lpwstr/>
      </vt:variant>
      <vt:variant>
        <vt:lpwstr>fld_SecurityListDesc</vt:lpwstr>
      </vt:variant>
      <vt:variant>
        <vt:i4>3080216</vt:i4>
      </vt:variant>
      <vt:variant>
        <vt:i4>7851</vt:i4>
      </vt:variant>
      <vt:variant>
        <vt:i4>0</vt:i4>
      </vt:variant>
      <vt:variant>
        <vt:i4>5</vt:i4>
      </vt:variant>
      <vt:variant>
        <vt:lpwstr/>
      </vt:variant>
      <vt:variant>
        <vt:lpwstr>fld_SecurityIDSource</vt:lpwstr>
      </vt:variant>
      <vt:variant>
        <vt:i4>5701757</vt:i4>
      </vt:variant>
      <vt:variant>
        <vt:i4>7848</vt:i4>
      </vt:variant>
      <vt:variant>
        <vt:i4>0</vt:i4>
      </vt:variant>
      <vt:variant>
        <vt:i4>5</vt:i4>
      </vt:variant>
      <vt:variant>
        <vt:lpwstr/>
      </vt:variant>
      <vt:variant>
        <vt:lpwstr>fld_SecurityID</vt:lpwstr>
      </vt:variant>
      <vt:variant>
        <vt:i4>3407900</vt:i4>
      </vt:variant>
      <vt:variant>
        <vt:i4>7845</vt:i4>
      </vt:variant>
      <vt:variant>
        <vt:i4>0</vt:i4>
      </vt:variant>
      <vt:variant>
        <vt:i4>5</vt:i4>
      </vt:variant>
      <vt:variant>
        <vt:lpwstr/>
      </vt:variant>
      <vt:variant>
        <vt:lpwstr>fld_SecurityGroup</vt:lpwstr>
      </vt:variant>
      <vt:variant>
        <vt:i4>2621460</vt:i4>
      </vt:variant>
      <vt:variant>
        <vt:i4>7842</vt:i4>
      </vt:variant>
      <vt:variant>
        <vt:i4>0</vt:i4>
      </vt:variant>
      <vt:variant>
        <vt:i4>5</vt:i4>
      </vt:variant>
      <vt:variant>
        <vt:lpwstr/>
      </vt:variant>
      <vt:variant>
        <vt:lpwstr>fld_SecurityExchange</vt:lpwstr>
      </vt:variant>
      <vt:variant>
        <vt:i4>3473411</vt:i4>
      </vt:variant>
      <vt:variant>
        <vt:i4>7839</vt:i4>
      </vt:variant>
      <vt:variant>
        <vt:i4>0</vt:i4>
      </vt:variant>
      <vt:variant>
        <vt:i4>5</vt:i4>
      </vt:variant>
      <vt:variant>
        <vt:lpwstr/>
      </vt:variant>
      <vt:variant>
        <vt:lpwstr>fld_SecurityDesc</vt:lpwstr>
      </vt:variant>
      <vt:variant>
        <vt:i4>5439608</vt:i4>
      </vt:variant>
      <vt:variant>
        <vt:i4>7836</vt:i4>
      </vt:variant>
      <vt:variant>
        <vt:i4>0</vt:i4>
      </vt:variant>
      <vt:variant>
        <vt:i4>5</vt:i4>
      </vt:variant>
      <vt:variant>
        <vt:lpwstr/>
      </vt:variant>
      <vt:variant>
        <vt:lpwstr>fld_SecurityAltIDSource</vt:lpwstr>
      </vt:variant>
      <vt:variant>
        <vt:i4>3538945</vt:i4>
      </vt:variant>
      <vt:variant>
        <vt:i4>7833</vt:i4>
      </vt:variant>
      <vt:variant>
        <vt:i4>0</vt:i4>
      </vt:variant>
      <vt:variant>
        <vt:i4>5</vt:i4>
      </vt:variant>
      <vt:variant>
        <vt:lpwstr/>
      </vt:variant>
      <vt:variant>
        <vt:lpwstr>fld_SecurityAltID</vt:lpwstr>
      </vt:variant>
      <vt:variant>
        <vt:i4>2293788</vt:i4>
      </vt:variant>
      <vt:variant>
        <vt:i4>7830</vt:i4>
      </vt:variant>
      <vt:variant>
        <vt:i4>0</vt:i4>
      </vt:variant>
      <vt:variant>
        <vt:i4>5</vt:i4>
      </vt:variant>
      <vt:variant>
        <vt:lpwstr/>
      </vt:variant>
      <vt:variant>
        <vt:lpwstr>fld_SecureDataLen</vt:lpwstr>
      </vt:variant>
      <vt:variant>
        <vt:i4>4587632</vt:i4>
      </vt:variant>
      <vt:variant>
        <vt:i4>7827</vt:i4>
      </vt:variant>
      <vt:variant>
        <vt:i4>0</vt:i4>
      </vt:variant>
      <vt:variant>
        <vt:i4>5</vt:i4>
      </vt:variant>
      <vt:variant>
        <vt:lpwstr/>
      </vt:variant>
      <vt:variant>
        <vt:lpwstr>fld_SecureData</vt:lpwstr>
      </vt:variant>
      <vt:variant>
        <vt:i4>2293778</vt:i4>
      </vt:variant>
      <vt:variant>
        <vt:i4>7824</vt:i4>
      </vt:variant>
      <vt:variant>
        <vt:i4>0</vt:i4>
      </vt:variant>
      <vt:variant>
        <vt:i4>5</vt:i4>
      </vt:variant>
      <vt:variant>
        <vt:lpwstr/>
      </vt:variant>
      <vt:variant>
        <vt:lpwstr>fld_SecondaryTrdType</vt:lpwstr>
      </vt:variant>
      <vt:variant>
        <vt:i4>5111904</vt:i4>
      </vt:variant>
      <vt:variant>
        <vt:i4>7821</vt:i4>
      </vt:variant>
      <vt:variant>
        <vt:i4>0</vt:i4>
      </vt:variant>
      <vt:variant>
        <vt:i4>5</vt:i4>
      </vt:variant>
      <vt:variant>
        <vt:lpwstr/>
      </vt:variant>
      <vt:variant>
        <vt:lpwstr>fld_SecondaryTradingReferencePrice</vt:lpwstr>
      </vt:variant>
      <vt:variant>
        <vt:i4>2949142</vt:i4>
      </vt:variant>
      <vt:variant>
        <vt:i4>7818</vt:i4>
      </vt:variant>
      <vt:variant>
        <vt:i4>0</vt:i4>
      </vt:variant>
      <vt:variant>
        <vt:i4>5</vt:i4>
      </vt:variant>
      <vt:variant>
        <vt:lpwstr/>
      </vt:variant>
      <vt:variant>
        <vt:lpwstr>fld_SecondaryTradeReportRefID</vt:lpwstr>
      </vt:variant>
      <vt:variant>
        <vt:i4>4522091</vt:i4>
      </vt:variant>
      <vt:variant>
        <vt:i4>7815</vt:i4>
      </vt:variant>
      <vt:variant>
        <vt:i4>0</vt:i4>
      </vt:variant>
      <vt:variant>
        <vt:i4>5</vt:i4>
      </vt:variant>
      <vt:variant>
        <vt:lpwstr/>
      </vt:variant>
      <vt:variant>
        <vt:lpwstr>fld_SecondaryTradeReportID</vt:lpwstr>
      </vt:variant>
      <vt:variant>
        <vt:i4>3866651</vt:i4>
      </vt:variant>
      <vt:variant>
        <vt:i4>7812</vt:i4>
      </vt:variant>
      <vt:variant>
        <vt:i4>0</vt:i4>
      </vt:variant>
      <vt:variant>
        <vt:i4>5</vt:i4>
      </vt:variant>
      <vt:variant>
        <vt:lpwstr/>
      </vt:variant>
      <vt:variant>
        <vt:lpwstr>fld_SecondaryTradeID</vt:lpwstr>
      </vt:variant>
      <vt:variant>
        <vt:i4>5701753</vt:i4>
      </vt:variant>
      <vt:variant>
        <vt:i4>7809</vt:i4>
      </vt:variant>
      <vt:variant>
        <vt:i4>0</vt:i4>
      </vt:variant>
      <vt:variant>
        <vt:i4>5</vt:i4>
      </vt:variant>
      <vt:variant>
        <vt:lpwstr/>
      </vt:variant>
      <vt:variant>
        <vt:lpwstr>fld_SecondaryPriceLimitType</vt:lpwstr>
      </vt:variant>
      <vt:variant>
        <vt:i4>3276826</vt:i4>
      </vt:variant>
      <vt:variant>
        <vt:i4>7806</vt:i4>
      </vt:variant>
      <vt:variant>
        <vt:i4>0</vt:i4>
      </vt:variant>
      <vt:variant>
        <vt:i4>5</vt:i4>
      </vt:variant>
      <vt:variant>
        <vt:lpwstr/>
      </vt:variant>
      <vt:variant>
        <vt:lpwstr>fld_SecondaryOrderID</vt:lpwstr>
      </vt:variant>
      <vt:variant>
        <vt:i4>4718703</vt:i4>
      </vt:variant>
      <vt:variant>
        <vt:i4>7803</vt:i4>
      </vt:variant>
      <vt:variant>
        <vt:i4>0</vt:i4>
      </vt:variant>
      <vt:variant>
        <vt:i4>5</vt:i4>
      </vt:variant>
      <vt:variant>
        <vt:lpwstr/>
      </vt:variant>
      <vt:variant>
        <vt:lpwstr>fld_SecondaryLowLimitPrice</vt:lpwstr>
      </vt:variant>
      <vt:variant>
        <vt:i4>5963897</vt:i4>
      </vt:variant>
      <vt:variant>
        <vt:i4>7800</vt:i4>
      </vt:variant>
      <vt:variant>
        <vt:i4>0</vt:i4>
      </vt:variant>
      <vt:variant>
        <vt:i4>5</vt:i4>
      </vt:variant>
      <vt:variant>
        <vt:lpwstr/>
      </vt:variant>
      <vt:variant>
        <vt:lpwstr>fld_SecondaryIndividualAllocID</vt:lpwstr>
      </vt:variant>
      <vt:variant>
        <vt:i4>4456572</vt:i4>
      </vt:variant>
      <vt:variant>
        <vt:i4>7797</vt:i4>
      </vt:variant>
      <vt:variant>
        <vt:i4>0</vt:i4>
      </vt:variant>
      <vt:variant>
        <vt:i4>5</vt:i4>
      </vt:variant>
      <vt:variant>
        <vt:lpwstr/>
      </vt:variant>
      <vt:variant>
        <vt:lpwstr>fld_SecondaryHighLimitPrice</vt:lpwstr>
      </vt:variant>
      <vt:variant>
        <vt:i4>3080223</vt:i4>
      </vt:variant>
      <vt:variant>
        <vt:i4>7794</vt:i4>
      </vt:variant>
      <vt:variant>
        <vt:i4>0</vt:i4>
      </vt:variant>
      <vt:variant>
        <vt:i4>5</vt:i4>
      </vt:variant>
      <vt:variant>
        <vt:lpwstr/>
      </vt:variant>
      <vt:variant>
        <vt:lpwstr>fld_SecondaryFirmTradeID</vt:lpwstr>
      </vt:variant>
      <vt:variant>
        <vt:i4>4587647</vt:i4>
      </vt:variant>
      <vt:variant>
        <vt:i4>7791</vt:i4>
      </vt:variant>
      <vt:variant>
        <vt:i4>0</vt:i4>
      </vt:variant>
      <vt:variant>
        <vt:i4>5</vt:i4>
      </vt:variant>
      <vt:variant>
        <vt:lpwstr/>
      </vt:variant>
      <vt:variant>
        <vt:lpwstr>fld_SecondaryExecID</vt:lpwstr>
      </vt:variant>
      <vt:variant>
        <vt:i4>5832813</vt:i4>
      </vt:variant>
      <vt:variant>
        <vt:i4>7788</vt:i4>
      </vt:variant>
      <vt:variant>
        <vt:i4>0</vt:i4>
      </vt:variant>
      <vt:variant>
        <vt:i4>5</vt:i4>
      </vt:variant>
      <vt:variant>
        <vt:lpwstr/>
      </vt:variant>
      <vt:variant>
        <vt:lpwstr>fld_SecondaryDisplayQty</vt:lpwstr>
      </vt:variant>
      <vt:variant>
        <vt:i4>2293779</vt:i4>
      </vt:variant>
      <vt:variant>
        <vt:i4>7785</vt:i4>
      </vt:variant>
      <vt:variant>
        <vt:i4>0</vt:i4>
      </vt:variant>
      <vt:variant>
        <vt:i4>5</vt:i4>
      </vt:variant>
      <vt:variant>
        <vt:lpwstr/>
      </vt:variant>
      <vt:variant>
        <vt:lpwstr>fld_SecondaryClOrdID</vt:lpwstr>
      </vt:variant>
      <vt:variant>
        <vt:i4>2424846</vt:i4>
      </vt:variant>
      <vt:variant>
        <vt:i4>7782</vt:i4>
      </vt:variant>
      <vt:variant>
        <vt:i4>0</vt:i4>
      </vt:variant>
      <vt:variant>
        <vt:i4>5</vt:i4>
      </vt:variant>
      <vt:variant>
        <vt:lpwstr/>
      </vt:variant>
      <vt:variant>
        <vt:lpwstr>fld_SecondaryAllocID</vt:lpwstr>
      </vt:variant>
      <vt:variant>
        <vt:i4>2097182</vt:i4>
      </vt:variant>
      <vt:variant>
        <vt:i4>7779</vt:i4>
      </vt:variant>
      <vt:variant>
        <vt:i4>0</vt:i4>
      </vt:variant>
      <vt:variant>
        <vt:i4>5</vt:i4>
      </vt:variant>
      <vt:variant>
        <vt:lpwstr/>
      </vt:variant>
      <vt:variant>
        <vt:lpwstr>fld_Scope</vt:lpwstr>
      </vt:variant>
      <vt:variant>
        <vt:i4>4391037</vt:i4>
      </vt:variant>
      <vt:variant>
        <vt:i4>7776</vt:i4>
      </vt:variant>
      <vt:variant>
        <vt:i4>0</vt:i4>
      </vt:variant>
      <vt:variant>
        <vt:i4>5</vt:i4>
      </vt:variant>
      <vt:variant>
        <vt:lpwstr/>
      </vt:variant>
      <vt:variant>
        <vt:lpwstr>fld_RptSys</vt:lpwstr>
      </vt:variant>
      <vt:variant>
        <vt:i4>4259937</vt:i4>
      </vt:variant>
      <vt:variant>
        <vt:i4>7773</vt:i4>
      </vt:variant>
      <vt:variant>
        <vt:i4>0</vt:i4>
      </vt:variant>
      <vt:variant>
        <vt:i4>5</vt:i4>
      </vt:variant>
      <vt:variant>
        <vt:lpwstr/>
      </vt:variant>
      <vt:variant>
        <vt:lpwstr>fld_RptSeq</vt:lpwstr>
      </vt:variant>
      <vt:variant>
        <vt:i4>4325490</vt:i4>
      </vt:variant>
      <vt:variant>
        <vt:i4>7770</vt:i4>
      </vt:variant>
      <vt:variant>
        <vt:i4>0</vt:i4>
      </vt:variant>
      <vt:variant>
        <vt:i4>5</vt:i4>
      </vt:variant>
      <vt:variant>
        <vt:lpwstr/>
      </vt:variant>
      <vt:variant>
        <vt:lpwstr>fld_RoutingType</vt:lpwstr>
      </vt:variant>
      <vt:variant>
        <vt:i4>3080203</vt:i4>
      </vt:variant>
      <vt:variant>
        <vt:i4>7767</vt:i4>
      </vt:variant>
      <vt:variant>
        <vt:i4>0</vt:i4>
      </vt:variant>
      <vt:variant>
        <vt:i4>5</vt:i4>
      </vt:variant>
      <vt:variant>
        <vt:lpwstr/>
      </vt:variant>
      <vt:variant>
        <vt:lpwstr>fld_RoutingID</vt:lpwstr>
      </vt:variant>
      <vt:variant>
        <vt:i4>2752526</vt:i4>
      </vt:variant>
      <vt:variant>
        <vt:i4>7764</vt:i4>
      </vt:variant>
      <vt:variant>
        <vt:i4>0</vt:i4>
      </vt:variant>
      <vt:variant>
        <vt:i4>5</vt:i4>
      </vt:variant>
      <vt:variant>
        <vt:lpwstr/>
      </vt:variant>
      <vt:variant>
        <vt:lpwstr>fld_RoundLot</vt:lpwstr>
      </vt:variant>
      <vt:variant>
        <vt:i4>5439594</vt:i4>
      </vt:variant>
      <vt:variant>
        <vt:i4>7761</vt:i4>
      </vt:variant>
      <vt:variant>
        <vt:i4>0</vt:i4>
      </vt:variant>
      <vt:variant>
        <vt:i4>5</vt:i4>
      </vt:variant>
      <vt:variant>
        <vt:lpwstr/>
      </vt:variant>
      <vt:variant>
        <vt:lpwstr>fld_RoundingModulus</vt:lpwstr>
      </vt:variant>
      <vt:variant>
        <vt:i4>2818067</vt:i4>
      </vt:variant>
      <vt:variant>
        <vt:i4>7758</vt:i4>
      </vt:variant>
      <vt:variant>
        <vt:i4>0</vt:i4>
      </vt:variant>
      <vt:variant>
        <vt:i4>5</vt:i4>
      </vt:variant>
      <vt:variant>
        <vt:lpwstr/>
      </vt:variant>
      <vt:variant>
        <vt:lpwstr>fld_RoundingDirection</vt:lpwstr>
      </vt:variant>
      <vt:variant>
        <vt:i4>5505148</vt:i4>
      </vt:variant>
      <vt:variant>
        <vt:i4>7755</vt:i4>
      </vt:variant>
      <vt:variant>
        <vt:i4>0</vt:i4>
      </vt:variant>
      <vt:variant>
        <vt:i4>5</vt:i4>
      </vt:variant>
      <vt:variant>
        <vt:lpwstr/>
      </vt:variant>
      <vt:variant>
        <vt:lpwstr>fld_RootPartySubIDType</vt:lpwstr>
      </vt:variant>
      <vt:variant>
        <vt:i4>4718712</vt:i4>
      </vt:variant>
      <vt:variant>
        <vt:i4>7752</vt:i4>
      </vt:variant>
      <vt:variant>
        <vt:i4>0</vt:i4>
      </vt:variant>
      <vt:variant>
        <vt:i4>5</vt:i4>
      </vt:variant>
      <vt:variant>
        <vt:lpwstr/>
      </vt:variant>
      <vt:variant>
        <vt:lpwstr>fld_RootPartySubID</vt:lpwstr>
      </vt:variant>
      <vt:variant>
        <vt:i4>2293771</vt:i4>
      </vt:variant>
      <vt:variant>
        <vt:i4>7749</vt:i4>
      </vt:variant>
      <vt:variant>
        <vt:i4>0</vt:i4>
      </vt:variant>
      <vt:variant>
        <vt:i4>5</vt:i4>
      </vt:variant>
      <vt:variant>
        <vt:lpwstr/>
      </vt:variant>
      <vt:variant>
        <vt:lpwstr>fld_RootPartyRole</vt:lpwstr>
      </vt:variant>
      <vt:variant>
        <vt:i4>3211293</vt:i4>
      </vt:variant>
      <vt:variant>
        <vt:i4>7746</vt:i4>
      </vt:variant>
      <vt:variant>
        <vt:i4>0</vt:i4>
      </vt:variant>
      <vt:variant>
        <vt:i4>5</vt:i4>
      </vt:variant>
      <vt:variant>
        <vt:lpwstr/>
      </vt:variant>
      <vt:variant>
        <vt:lpwstr>fld_RootPartyIDSource</vt:lpwstr>
      </vt:variant>
      <vt:variant>
        <vt:i4>5505124</vt:i4>
      </vt:variant>
      <vt:variant>
        <vt:i4>7743</vt:i4>
      </vt:variant>
      <vt:variant>
        <vt:i4>0</vt:i4>
      </vt:variant>
      <vt:variant>
        <vt:i4>5</vt:i4>
      </vt:variant>
      <vt:variant>
        <vt:lpwstr/>
      </vt:variant>
      <vt:variant>
        <vt:lpwstr>fld_RootPartyID</vt:lpwstr>
      </vt:variant>
      <vt:variant>
        <vt:i4>2949140</vt:i4>
      </vt:variant>
      <vt:variant>
        <vt:i4>7740</vt:i4>
      </vt:variant>
      <vt:variant>
        <vt:i4>0</vt:i4>
      </vt:variant>
      <vt:variant>
        <vt:i4>5</vt:i4>
      </vt:variant>
      <vt:variant>
        <vt:lpwstr/>
      </vt:variant>
      <vt:variant>
        <vt:lpwstr>fld_RndPx</vt:lpwstr>
      </vt:variant>
      <vt:variant>
        <vt:i4>2228230</vt:i4>
      </vt:variant>
      <vt:variant>
        <vt:i4>7737</vt:i4>
      </vt:variant>
      <vt:variant>
        <vt:i4>0</vt:i4>
      </vt:variant>
      <vt:variant>
        <vt:i4>5</vt:i4>
      </vt:variant>
      <vt:variant>
        <vt:lpwstr/>
      </vt:variant>
      <vt:variant>
        <vt:lpwstr>fld_RiskFreeRate</vt:lpwstr>
      </vt:variant>
      <vt:variant>
        <vt:i4>3276813</vt:i4>
      </vt:variant>
      <vt:variant>
        <vt:i4>7734</vt:i4>
      </vt:variant>
      <vt:variant>
        <vt:i4>0</vt:i4>
      </vt:variant>
      <vt:variant>
        <vt:i4>5</vt:i4>
      </vt:variant>
      <vt:variant>
        <vt:lpwstr/>
      </vt:variant>
      <vt:variant>
        <vt:lpwstr>fld_RFQReqID</vt:lpwstr>
      </vt:variant>
      <vt:variant>
        <vt:i4>2424847</vt:i4>
      </vt:variant>
      <vt:variant>
        <vt:i4>7731</vt:i4>
      </vt:variant>
      <vt:variant>
        <vt:i4>0</vt:i4>
      </vt:variant>
      <vt:variant>
        <vt:i4>5</vt:i4>
      </vt:variant>
      <vt:variant>
        <vt:lpwstr/>
      </vt:variant>
      <vt:variant>
        <vt:lpwstr>fld_ReversalIndicator</vt:lpwstr>
      </vt:variant>
      <vt:variant>
        <vt:i4>3866640</vt:i4>
      </vt:variant>
      <vt:variant>
        <vt:i4>7728</vt:i4>
      </vt:variant>
      <vt:variant>
        <vt:i4>0</vt:i4>
      </vt:variant>
      <vt:variant>
        <vt:i4>5</vt:i4>
      </vt:variant>
      <vt:variant>
        <vt:lpwstr/>
      </vt:variant>
      <vt:variant>
        <vt:lpwstr>fld_RestructuringType</vt:lpwstr>
      </vt:variant>
      <vt:variant>
        <vt:i4>3604507</vt:i4>
      </vt:variant>
      <vt:variant>
        <vt:i4>7725</vt:i4>
      </vt:variant>
      <vt:variant>
        <vt:i4>0</vt:i4>
      </vt:variant>
      <vt:variant>
        <vt:i4>5</vt:i4>
      </vt:variant>
      <vt:variant>
        <vt:lpwstr/>
      </vt:variant>
      <vt:variant>
        <vt:lpwstr>fld_ResponseTransportType</vt:lpwstr>
      </vt:variant>
      <vt:variant>
        <vt:i4>4784233</vt:i4>
      </vt:variant>
      <vt:variant>
        <vt:i4>7722</vt:i4>
      </vt:variant>
      <vt:variant>
        <vt:i4>0</vt:i4>
      </vt:variant>
      <vt:variant>
        <vt:i4>5</vt:i4>
      </vt:variant>
      <vt:variant>
        <vt:lpwstr/>
      </vt:variant>
      <vt:variant>
        <vt:lpwstr>fld_ResponseDestination</vt:lpwstr>
      </vt:variant>
      <vt:variant>
        <vt:i4>4522082</vt:i4>
      </vt:variant>
      <vt:variant>
        <vt:i4>7719</vt:i4>
      </vt:variant>
      <vt:variant>
        <vt:i4>0</vt:i4>
      </vt:variant>
      <vt:variant>
        <vt:i4>5</vt:i4>
      </vt:variant>
      <vt:variant>
        <vt:lpwstr/>
      </vt:variant>
      <vt:variant>
        <vt:lpwstr>fld_RespondentType</vt:lpwstr>
      </vt:variant>
      <vt:variant>
        <vt:i4>4391037</vt:i4>
      </vt:variant>
      <vt:variant>
        <vt:i4>7716</vt:i4>
      </vt:variant>
      <vt:variant>
        <vt:i4>0</vt:i4>
      </vt:variant>
      <vt:variant>
        <vt:i4>5</vt:i4>
      </vt:variant>
      <vt:variant>
        <vt:lpwstr/>
      </vt:variant>
      <vt:variant>
        <vt:lpwstr>fld_ResetSeqNumFlag</vt:lpwstr>
      </vt:variant>
      <vt:variant>
        <vt:i4>4980847</vt:i4>
      </vt:variant>
      <vt:variant>
        <vt:i4>7713</vt:i4>
      </vt:variant>
      <vt:variant>
        <vt:i4>0</vt:i4>
      </vt:variant>
      <vt:variant>
        <vt:i4>5</vt:i4>
      </vt:variant>
      <vt:variant>
        <vt:lpwstr/>
      </vt:variant>
      <vt:variant>
        <vt:lpwstr>fld_RepurchaseTerm</vt:lpwstr>
      </vt:variant>
      <vt:variant>
        <vt:i4>4194415</vt:i4>
      </vt:variant>
      <vt:variant>
        <vt:i4>7710</vt:i4>
      </vt:variant>
      <vt:variant>
        <vt:i4>0</vt:i4>
      </vt:variant>
      <vt:variant>
        <vt:i4>5</vt:i4>
      </vt:variant>
      <vt:variant>
        <vt:lpwstr/>
      </vt:variant>
      <vt:variant>
        <vt:lpwstr>fld_RepurchaseRate</vt:lpwstr>
      </vt:variant>
      <vt:variant>
        <vt:i4>3276800</vt:i4>
      </vt:variant>
      <vt:variant>
        <vt:i4>7707</vt:i4>
      </vt:variant>
      <vt:variant>
        <vt:i4>0</vt:i4>
      </vt:variant>
      <vt:variant>
        <vt:i4>5</vt:i4>
      </vt:variant>
      <vt:variant>
        <vt:lpwstr/>
      </vt:variant>
      <vt:variant>
        <vt:lpwstr>fld_ReportToExch</vt:lpwstr>
      </vt:variant>
      <vt:variant>
        <vt:i4>6160485</vt:i4>
      </vt:variant>
      <vt:variant>
        <vt:i4>7704</vt:i4>
      </vt:variant>
      <vt:variant>
        <vt:i4>0</vt:i4>
      </vt:variant>
      <vt:variant>
        <vt:i4>5</vt:i4>
      </vt:variant>
      <vt:variant>
        <vt:lpwstr/>
      </vt:variant>
      <vt:variant>
        <vt:lpwstr>fld_ReportedPxDiff</vt:lpwstr>
      </vt:variant>
      <vt:variant>
        <vt:i4>5308519</vt:i4>
      </vt:variant>
      <vt:variant>
        <vt:i4>7701</vt:i4>
      </vt:variant>
      <vt:variant>
        <vt:i4>0</vt:i4>
      </vt:variant>
      <vt:variant>
        <vt:i4>5</vt:i4>
      </vt:variant>
      <vt:variant>
        <vt:lpwstr/>
      </vt:variant>
      <vt:variant>
        <vt:lpwstr>fld_ReportedPx</vt:lpwstr>
      </vt:variant>
      <vt:variant>
        <vt:i4>4980856</vt:i4>
      </vt:variant>
      <vt:variant>
        <vt:i4>7698</vt:i4>
      </vt:variant>
      <vt:variant>
        <vt:i4>0</vt:i4>
      </vt:variant>
      <vt:variant>
        <vt:i4>5</vt:i4>
      </vt:variant>
      <vt:variant>
        <vt:lpwstr/>
      </vt:variant>
      <vt:variant>
        <vt:lpwstr>fld_RepoCollateralSecurityType</vt:lpwstr>
      </vt:variant>
      <vt:variant>
        <vt:i4>5046393</vt:i4>
      </vt:variant>
      <vt:variant>
        <vt:i4>7695</vt:i4>
      </vt:variant>
      <vt:variant>
        <vt:i4>0</vt:i4>
      </vt:variant>
      <vt:variant>
        <vt:i4>5</vt:i4>
      </vt:variant>
      <vt:variant>
        <vt:lpwstr/>
      </vt:variant>
      <vt:variant>
        <vt:lpwstr>fld_RelSymTransactTime</vt:lpwstr>
      </vt:variant>
      <vt:variant>
        <vt:i4>5636213</vt:i4>
      </vt:variant>
      <vt:variant>
        <vt:i4>7692</vt:i4>
      </vt:variant>
      <vt:variant>
        <vt:i4>0</vt:i4>
      </vt:variant>
      <vt:variant>
        <vt:i4>5</vt:i4>
      </vt:variant>
      <vt:variant>
        <vt:lpwstr/>
      </vt:variant>
      <vt:variant>
        <vt:lpwstr>fld_RejectText</vt:lpwstr>
      </vt:variant>
      <vt:variant>
        <vt:i4>5439611</vt:i4>
      </vt:variant>
      <vt:variant>
        <vt:i4>7689</vt:i4>
      </vt:variant>
      <vt:variant>
        <vt:i4>0</vt:i4>
      </vt:variant>
      <vt:variant>
        <vt:i4>5</vt:i4>
      </vt:variant>
      <vt:variant>
        <vt:lpwstr/>
      </vt:variant>
      <vt:variant>
        <vt:lpwstr>fld_RegistTransType</vt:lpwstr>
      </vt:variant>
      <vt:variant>
        <vt:i4>3670019</vt:i4>
      </vt:variant>
      <vt:variant>
        <vt:i4>7686</vt:i4>
      </vt:variant>
      <vt:variant>
        <vt:i4>0</vt:i4>
      </vt:variant>
      <vt:variant>
        <vt:i4>5</vt:i4>
      </vt:variant>
      <vt:variant>
        <vt:lpwstr/>
      </vt:variant>
      <vt:variant>
        <vt:lpwstr>fld_RegistStatus</vt:lpwstr>
      </vt:variant>
      <vt:variant>
        <vt:i4>6160481</vt:i4>
      </vt:variant>
      <vt:variant>
        <vt:i4>7683</vt:i4>
      </vt:variant>
      <vt:variant>
        <vt:i4>0</vt:i4>
      </vt:variant>
      <vt:variant>
        <vt:i4>5</vt:i4>
      </vt:variant>
      <vt:variant>
        <vt:lpwstr/>
      </vt:variant>
      <vt:variant>
        <vt:lpwstr>fld_RegistRejReasonText</vt:lpwstr>
      </vt:variant>
      <vt:variant>
        <vt:i4>5570667</vt:i4>
      </vt:variant>
      <vt:variant>
        <vt:i4>7680</vt:i4>
      </vt:variant>
      <vt:variant>
        <vt:i4>0</vt:i4>
      </vt:variant>
      <vt:variant>
        <vt:i4>5</vt:i4>
      </vt:variant>
      <vt:variant>
        <vt:lpwstr/>
      </vt:variant>
      <vt:variant>
        <vt:lpwstr>fld_RegistRejReasonCode</vt:lpwstr>
      </vt:variant>
      <vt:variant>
        <vt:i4>4653168</vt:i4>
      </vt:variant>
      <vt:variant>
        <vt:i4>7677</vt:i4>
      </vt:variant>
      <vt:variant>
        <vt:i4>0</vt:i4>
      </vt:variant>
      <vt:variant>
        <vt:i4>5</vt:i4>
      </vt:variant>
      <vt:variant>
        <vt:lpwstr/>
      </vt:variant>
      <vt:variant>
        <vt:lpwstr>fld_RegistRefID</vt:lpwstr>
      </vt:variant>
      <vt:variant>
        <vt:i4>3080205</vt:i4>
      </vt:variant>
      <vt:variant>
        <vt:i4>7674</vt:i4>
      </vt:variant>
      <vt:variant>
        <vt:i4>0</vt:i4>
      </vt:variant>
      <vt:variant>
        <vt:i4>5</vt:i4>
      </vt:variant>
      <vt:variant>
        <vt:lpwstr/>
      </vt:variant>
      <vt:variant>
        <vt:lpwstr>fld_RegistID</vt:lpwstr>
      </vt:variant>
      <vt:variant>
        <vt:i4>5177440</vt:i4>
      </vt:variant>
      <vt:variant>
        <vt:i4>7671</vt:i4>
      </vt:variant>
      <vt:variant>
        <vt:i4>0</vt:i4>
      </vt:variant>
      <vt:variant>
        <vt:i4>5</vt:i4>
      </vt:variant>
      <vt:variant>
        <vt:lpwstr/>
      </vt:variant>
      <vt:variant>
        <vt:lpwstr>fld_RegistEmail</vt:lpwstr>
      </vt:variant>
      <vt:variant>
        <vt:i4>4980844</vt:i4>
      </vt:variant>
      <vt:variant>
        <vt:i4>7668</vt:i4>
      </vt:variant>
      <vt:variant>
        <vt:i4>0</vt:i4>
      </vt:variant>
      <vt:variant>
        <vt:i4>5</vt:i4>
      </vt:variant>
      <vt:variant>
        <vt:lpwstr/>
      </vt:variant>
      <vt:variant>
        <vt:lpwstr>fld_RegistDtls</vt:lpwstr>
      </vt:variant>
      <vt:variant>
        <vt:i4>4194402</vt:i4>
      </vt:variant>
      <vt:variant>
        <vt:i4>7665</vt:i4>
      </vt:variant>
      <vt:variant>
        <vt:i4>0</vt:i4>
      </vt:variant>
      <vt:variant>
        <vt:i4>5</vt:i4>
      </vt:variant>
      <vt:variant>
        <vt:lpwstr/>
      </vt:variant>
      <vt:variant>
        <vt:lpwstr>fld_RegistAcctType</vt:lpwstr>
      </vt:variant>
      <vt:variant>
        <vt:i4>2162718</vt:i4>
      </vt:variant>
      <vt:variant>
        <vt:i4>7662</vt:i4>
      </vt:variant>
      <vt:variant>
        <vt:i4>0</vt:i4>
      </vt:variant>
      <vt:variant>
        <vt:i4>5</vt:i4>
      </vt:variant>
      <vt:variant>
        <vt:lpwstr/>
      </vt:variant>
      <vt:variant>
        <vt:lpwstr>fld_RefTagID</vt:lpwstr>
      </vt:variant>
      <vt:variant>
        <vt:i4>2293770</vt:i4>
      </vt:variant>
      <vt:variant>
        <vt:i4>7659</vt:i4>
      </vt:variant>
      <vt:variant>
        <vt:i4>0</vt:i4>
      </vt:variant>
      <vt:variant>
        <vt:i4>5</vt:i4>
      </vt:variant>
      <vt:variant>
        <vt:lpwstr/>
      </vt:variant>
      <vt:variant>
        <vt:lpwstr>fld_RefSubID</vt:lpwstr>
      </vt:variant>
      <vt:variant>
        <vt:i4>2162717</vt:i4>
      </vt:variant>
      <vt:variant>
        <vt:i4>7656</vt:i4>
      </vt:variant>
      <vt:variant>
        <vt:i4>0</vt:i4>
      </vt:variant>
      <vt:variant>
        <vt:i4>5</vt:i4>
      </vt:variant>
      <vt:variant>
        <vt:lpwstr/>
      </vt:variant>
      <vt:variant>
        <vt:lpwstr>fld_RefSeqNum</vt:lpwstr>
      </vt:variant>
      <vt:variant>
        <vt:i4>6226031</vt:i4>
      </vt:variant>
      <vt:variant>
        <vt:i4>7653</vt:i4>
      </vt:variant>
      <vt:variant>
        <vt:i4>0</vt:i4>
      </vt:variant>
      <vt:variant>
        <vt:i4>5</vt:i4>
      </vt:variant>
      <vt:variant>
        <vt:lpwstr/>
      </vt:variant>
      <vt:variant>
        <vt:lpwstr>fld_RefreshQty</vt:lpwstr>
      </vt:variant>
      <vt:variant>
        <vt:i4>4128786</vt:i4>
      </vt:variant>
      <vt:variant>
        <vt:i4>7650</vt:i4>
      </vt:variant>
      <vt:variant>
        <vt:i4>0</vt:i4>
      </vt:variant>
      <vt:variant>
        <vt:i4>5</vt:i4>
      </vt:variant>
      <vt:variant>
        <vt:lpwstr/>
      </vt:variant>
      <vt:variant>
        <vt:lpwstr>fld_RefreshIndicator</vt:lpwstr>
      </vt:variant>
      <vt:variant>
        <vt:i4>4259953</vt:i4>
      </vt:variant>
      <vt:variant>
        <vt:i4>7647</vt:i4>
      </vt:variant>
      <vt:variant>
        <vt:i4>0</vt:i4>
      </vt:variant>
      <vt:variant>
        <vt:i4>5</vt:i4>
      </vt:variant>
      <vt:variant>
        <vt:lpwstr/>
      </vt:variant>
      <vt:variant>
        <vt:lpwstr>fld_RefOrdIDReason</vt:lpwstr>
      </vt:variant>
      <vt:variant>
        <vt:i4>3342349</vt:i4>
      </vt:variant>
      <vt:variant>
        <vt:i4>7644</vt:i4>
      </vt:variant>
      <vt:variant>
        <vt:i4>0</vt:i4>
      </vt:variant>
      <vt:variant>
        <vt:i4>5</vt:i4>
      </vt:variant>
      <vt:variant>
        <vt:lpwstr/>
      </vt:variant>
      <vt:variant>
        <vt:lpwstr>fld_RefOrderIDSource</vt:lpwstr>
      </vt:variant>
      <vt:variant>
        <vt:i4>4915304</vt:i4>
      </vt:variant>
      <vt:variant>
        <vt:i4>7641</vt:i4>
      </vt:variant>
      <vt:variant>
        <vt:i4>0</vt:i4>
      </vt:variant>
      <vt:variant>
        <vt:i4>5</vt:i4>
      </vt:variant>
      <vt:variant>
        <vt:lpwstr/>
      </vt:variant>
      <vt:variant>
        <vt:lpwstr>fld_RefOrderID</vt:lpwstr>
      </vt:variant>
      <vt:variant>
        <vt:i4>4194401</vt:i4>
      </vt:variant>
      <vt:variant>
        <vt:i4>7638</vt:i4>
      </vt:variant>
      <vt:variant>
        <vt:i4>0</vt:i4>
      </vt:variant>
      <vt:variant>
        <vt:i4>5</vt:i4>
      </vt:variant>
      <vt:variant>
        <vt:lpwstr/>
      </vt:variant>
      <vt:variant>
        <vt:lpwstr>fld_RefMsgType</vt:lpwstr>
      </vt:variant>
      <vt:variant>
        <vt:i4>2228238</vt:i4>
      </vt:variant>
      <vt:variant>
        <vt:i4>7635</vt:i4>
      </vt:variant>
      <vt:variant>
        <vt:i4>0</vt:i4>
      </vt:variant>
      <vt:variant>
        <vt:i4>5</vt:i4>
      </vt:variant>
      <vt:variant>
        <vt:lpwstr/>
      </vt:variant>
      <vt:variant>
        <vt:lpwstr>fld_ReferencePage</vt:lpwstr>
      </vt:variant>
      <vt:variant>
        <vt:i4>3145752</vt:i4>
      </vt:variant>
      <vt:variant>
        <vt:i4>7632</vt:i4>
      </vt:variant>
      <vt:variant>
        <vt:i4>0</vt:i4>
      </vt:variant>
      <vt:variant>
        <vt:i4>5</vt:i4>
      </vt:variant>
      <vt:variant>
        <vt:lpwstr/>
      </vt:variant>
      <vt:variant>
        <vt:lpwstr>fld_RefCstmApplVerID</vt:lpwstr>
      </vt:variant>
      <vt:variant>
        <vt:i4>3211273</vt:i4>
      </vt:variant>
      <vt:variant>
        <vt:i4>7629</vt:i4>
      </vt:variant>
      <vt:variant>
        <vt:i4>0</vt:i4>
      </vt:variant>
      <vt:variant>
        <vt:i4>5</vt:i4>
      </vt:variant>
      <vt:variant>
        <vt:lpwstr/>
      </vt:variant>
      <vt:variant>
        <vt:lpwstr>fld_RefCompID</vt:lpwstr>
      </vt:variant>
      <vt:variant>
        <vt:i4>2555910</vt:i4>
      </vt:variant>
      <vt:variant>
        <vt:i4>7626</vt:i4>
      </vt:variant>
      <vt:variant>
        <vt:i4>0</vt:i4>
      </vt:variant>
      <vt:variant>
        <vt:i4>5</vt:i4>
      </vt:variant>
      <vt:variant>
        <vt:lpwstr/>
      </vt:variant>
      <vt:variant>
        <vt:lpwstr>fld_RefApplVerID</vt:lpwstr>
      </vt:variant>
      <vt:variant>
        <vt:i4>2097158</vt:i4>
      </vt:variant>
      <vt:variant>
        <vt:i4>7623</vt:i4>
      </vt:variant>
      <vt:variant>
        <vt:i4>0</vt:i4>
      </vt:variant>
      <vt:variant>
        <vt:i4>5</vt:i4>
      </vt:variant>
      <vt:variant>
        <vt:lpwstr/>
      </vt:variant>
      <vt:variant>
        <vt:lpwstr>fld_RefApplReqID</vt:lpwstr>
      </vt:variant>
      <vt:variant>
        <vt:i4>3080212</vt:i4>
      </vt:variant>
      <vt:variant>
        <vt:i4>7620</vt:i4>
      </vt:variant>
      <vt:variant>
        <vt:i4>0</vt:i4>
      </vt:variant>
      <vt:variant>
        <vt:i4>5</vt:i4>
      </vt:variant>
      <vt:variant>
        <vt:lpwstr/>
      </vt:variant>
      <vt:variant>
        <vt:lpwstr>fld_RefApplLastSeqNum</vt:lpwstr>
      </vt:variant>
      <vt:variant>
        <vt:i4>3014666</vt:i4>
      </vt:variant>
      <vt:variant>
        <vt:i4>7617</vt:i4>
      </vt:variant>
      <vt:variant>
        <vt:i4>0</vt:i4>
      </vt:variant>
      <vt:variant>
        <vt:i4>5</vt:i4>
      </vt:variant>
      <vt:variant>
        <vt:lpwstr/>
      </vt:variant>
      <vt:variant>
        <vt:lpwstr>fld_RefApplID</vt:lpwstr>
      </vt:variant>
      <vt:variant>
        <vt:i4>3276827</vt:i4>
      </vt:variant>
      <vt:variant>
        <vt:i4>7614</vt:i4>
      </vt:variant>
      <vt:variant>
        <vt:i4>0</vt:i4>
      </vt:variant>
      <vt:variant>
        <vt:i4>5</vt:i4>
      </vt:variant>
      <vt:variant>
        <vt:lpwstr/>
      </vt:variant>
      <vt:variant>
        <vt:lpwstr>fld_RefApplExtID</vt:lpwstr>
      </vt:variant>
      <vt:variant>
        <vt:i4>6029436</vt:i4>
      </vt:variant>
      <vt:variant>
        <vt:i4>7611</vt:i4>
      </vt:variant>
      <vt:variant>
        <vt:i4>0</vt:i4>
      </vt:variant>
      <vt:variant>
        <vt:i4>5</vt:i4>
      </vt:variant>
      <vt:variant>
        <vt:lpwstr/>
      </vt:variant>
      <vt:variant>
        <vt:lpwstr>fld_RefAllocID</vt:lpwstr>
      </vt:variant>
      <vt:variant>
        <vt:i4>4194418</vt:i4>
      </vt:variant>
      <vt:variant>
        <vt:i4>7608</vt:i4>
      </vt:variant>
      <vt:variant>
        <vt:i4>0</vt:i4>
      </vt:variant>
      <vt:variant>
        <vt:i4>5</vt:i4>
      </vt:variant>
      <vt:variant>
        <vt:lpwstr/>
      </vt:variant>
      <vt:variant>
        <vt:lpwstr>fld_RedemptionDate</vt:lpwstr>
      </vt:variant>
      <vt:variant>
        <vt:i4>5505122</vt:i4>
      </vt:variant>
      <vt:variant>
        <vt:i4>7605</vt:i4>
      </vt:variant>
      <vt:variant>
        <vt:i4>0</vt:i4>
      </vt:variant>
      <vt:variant>
        <vt:i4>5</vt:i4>
      </vt:variant>
      <vt:variant>
        <vt:lpwstr/>
      </vt:variant>
      <vt:variant>
        <vt:lpwstr>fld_ReceivedDeptID</vt:lpwstr>
      </vt:variant>
      <vt:variant>
        <vt:i4>3407877</vt:i4>
      </vt:variant>
      <vt:variant>
        <vt:i4>7602</vt:i4>
      </vt:variant>
      <vt:variant>
        <vt:i4>0</vt:i4>
      </vt:variant>
      <vt:variant>
        <vt:i4>5</vt:i4>
      </vt:variant>
      <vt:variant>
        <vt:lpwstr/>
      </vt:variant>
      <vt:variant>
        <vt:lpwstr>fld_RawDataLength</vt:lpwstr>
      </vt:variant>
      <vt:variant>
        <vt:i4>4325478</vt:i4>
      </vt:variant>
      <vt:variant>
        <vt:i4>7599</vt:i4>
      </vt:variant>
      <vt:variant>
        <vt:i4>0</vt:i4>
      </vt:variant>
      <vt:variant>
        <vt:i4>5</vt:i4>
      </vt:variant>
      <vt:variant>
        <vt:lpwstr/>
      </vt:variant>
      <vt:variant>
        <vt:lpwstr>fld_RawData</vt:lpwstr>
      </vt:variant>
      <vt:variant>
        <vt:i4>5439589</vt:i4>
      </vt:variant>
      <vt:variant>
        <vt:i4>7596</vt:i4>
      </vt:variant>
      <vt:variant>
        <vt:i4>0</vt:i4>
      </vt:variant>
      <vt:variant>
        <vt:i4>5</vt:i4>
      </vt:variant>
      <vt:variant>
        <vt:lpwstr/>
      </vt:variant>
      <vt:variant>
        <vt:lpwstr>fld_RateSourceType</vt:lpwstr>
      </vt:variant>
      <vt:variant>
        <vt:i4>5177441</vt:i4>
      </vt:variant>
      <vt:variant>
        <vt:i4>7593</vt:i4>
      </vt:variant>
      <vt:variant>
        <vt:i4>0</vt:i4>
      </vt:variant>
      <vt:variant>
        <vt:i4>5</vt:i4>
      </vt:variant>
      <vt:variant>
        <vt:lpwstr/>
      </vt:variant>
      <vt:variant>
        <vt:lpwstr>fld_RateSource</vt:lpwstr>
      </vt:variant>
      <vt:variant>
        <vt:i4>3538944</vt:i4>
      </vt:variant>
      <vt:variant>
        <vt:i4>7590</vt:i4>
      </vt:variant>
      <vt:variant>
        <vt:i4>0</vt:i4>
      </vt:variant>
      <vt:variant>
        <vt:i4>5</vt:i4>
      </vt:variant>
      <vt:variant>
        <vt:lpwstr/>
      </vt:variant>
      <vt:variant>
        <vt:lpwstr>fld_QuoteType</vt:lpwstr>
      </vt:variant>
      <vt:variant>
        <vt:i4>3276806</vt:i4>
      </vt:variant>
      <vt:variant>
        <vt:i4>7587</vt:i4>
      </vt:variant>
      <vt:variant>
        <vt:i4>0</vt:i4>
      </vt:variant>
      <vt:variant>
        <vt:i4>5</vt:i4>
      </vt:variant>
      <vt:variant>
        <vt:lpwstr/>
      </vt:variant>
      <vt:variant>
        <vt:lpwstr>fld_QuoteStatusReqID</vt:lpwstr>
      </vt:variant>
      <vt:variant>
        <vt:i4>5570681</vt:i4>
      </vt:variant>
      <vt:variant>
        <vt:i4>7584</vt:i4>
      </vt:variant>
      <vt:variant>
        <vt:i4>0</vt:i4>
      </vt:variant>
      <vt:variant>
        <vt:i4>5</vt:i4>
      </vt:variant>
      <vt:variant>
        <vt:lpwstr/>
      </vt:variant>
      <vt:variant>
        <vt:lpwstr>fld_QuoteStatus</vt:lpwstr>
      </vt:variant>
      <vt:variant>
        <vt:i4>6029436</vt:i4>
      </vt:variant>
      <vt:variant>
        <vt:i4>7581</vt:i4>
      </vt:variant>
      <vt:variant>
        <vt:i4>0</vt:i4>
      </vt:variant>
      <vt:variant>
        <vt:i4>5</vt:i4>
      </vt:variant>
      <vt:variant>
        <vt:lpwstr/>
      </vt:variant>
      <vt:variant>
        <vt:lpwstr>fld_QuoteSetValidUntilTime</vt:lpwstr>
      </vt:variant>
      <vt:variant>
        <vt:i4>5308533</vt:i4>
      </vt:variant>
      <vt:variant>
        <vt:i4>7578</vt:i4>
      </vt:variant>
      <vt:variant>
        <vt:i4>0</vt:i4>
      </vt:variant>
      <vt:variant>
        <vt:i4>5</vt:i4>
      </vt:variant>
      <vt:variant>
        <vt:lpwstr/>
      </vt:variant>
      <vt:variant>
        <vt:lpwstr>fld_QuoteSetID</vt:lpwstr>
      </vt:variant>
      <vt:variant>
        <vt:i4>3604501</vt:i4>
      </vt:variant>
      <vt:variant>
        <vt:i4>7575</vt:i4>
      </vt:variant>
      <vt:variant>
        <vt:i4>0</vt:i4>
      </vt:variant>
      <vt:variant>
        <vt:i4>5</vt:i4>
      </vt:variant>
      <vt:variant>
        <vt:lpwstr/>
      </vt:variant>
      <vt:variant>
        <vt:lpwstr>fld_QuoteRespType</vt:lpwstr>
      </vt:variant>
      <vt:variant>
        <vt:i4>5832807</vt:i4>
      </vt:variant>
      <vt:variant>
        <vt:i4>7572</vt:i4>
      </vt:variant>
      <vt:variant>
        <vt:i4>0</vt:i4>
      </vt:variant>
      <vt:variant>
        <vt:i4>5</vt:i4>
      </vt:variant>
      <vt:variant>
        <vt:lpwstr/>
      </vt:variant>
      <vt:variant>
        <vt:lpwstr>fld_QuoteResponseLevel</vt:lpwstr>
      </vt:variant>
      <vt:variant>
        <vt:i4>5898348</vt:i4>
      </vt:variant>
      <vt:variant>
        <vt:i4>7569</vt:i4>
      </vt:variant>
      <vt:variant>
        <vt:i4>0</vt:i4>
      </vt:variant>
      <vt:variant>
        <vt:i4>5</vt:i4>
      </vt:variant>
      <vt:variant>
        <vt:lpwstr/>
      </vt:variant>
      <vt:variant>
        <vt:lpwstr>fld_QuoteRespID</vt:lpwstr>
      </vt:variant>
      <vt:variant>
        <vt:i4>3932190</vt:i4>
      </vt:variant>
      <vt:variant>
        <vt:i4>7566</vt:i4>
      </vt:variant>
      <vt:variant>
        <vt:i4>0</vt:i4>
      </vt:variant>
      <vt:variant>
        <vt:i4>5</vt:i4>
      </vt:variant>
      <vt:variant>
        <vt:lpwstr/>
      </vt:variant>
      <vt:variant>
        <vt:lpwstr>fld_QuoteRequestType</vt:lpwstr>
      </vt:variant>
      <vt:variant>
        <vt:i4>2883613</vt:i4>
      </vt:variant>
      <vt:variant>
        <vt:i4>7563</vt:i4>
      </vt:variant>
      <vt:variant>
        <vt:i4>0</vt:i4>
      </vt:variant>
      <vt:variant>
        <vt:i4>5</vt:i4>
      </vt:variant>
      <vt:variant>
        <vt:lpwstr/>
      </vt:variant>
      <vt:variant>
        <vt:lpwstr>fld_QuoteRequestRejectReason</vt:lpwstr>
      </vt:variant>
      <vt:variant>
        <vt:i4>5570677</vt:i4>
      </vt:variant>
      <vt:variant>
        <vt:i4>7560</vt:i4>
      </vt:variant>
      <vt:variant>
        <vt:i4>0</vt:i4>
      </vt:variant>
      <vt:variant>
        <vt:i4>5</vt:i4>
      </vt:variant>
      <vt:variant>
        <vt:lpwstr/>
      </vt:variant>
      <vt:variant>
        <vt:lpwstr>fld_QuoteReqID</vt:lpwstr>
      </vt:variant>
      <vt:variant>
        <vt:i4>3473435</vt:i4>
      </vt:variant>
      <vt:variant>
        <vt:i4>7557</vt:i4>
      </vt:variant>
      <vt:variant>
        <vt:i4>0</vt:i4>
      </vt:variant>
      <vt:variant>
        <vt:i4>5</vt:i4>
      </vt:variant>
      <vt:variant>
        <vt:lpwstr/>
      </vt:variant>
      <vt:variant>
        <vt:lpwstr>fld_QuoteRejectReason</vt:lpwstr>
      </vt:variant>
      <vt:variant>
        <vt:i4>5242979</vt:i4>
      </vt:variant>
      <vt:variant>
        <vt:i4>7554</vt:i4>
      </vt:variant>
      <vt:variant>
        <vt:i4>0</vt:i4>
      </vt:variant>
      <vt:variant>
        <vt:i4>5</vt:i4>
      </vt:variant>
      <vt:variant>
        <vt:lpwstr/>
      </vt:variant>
      <vt:variant>
        <vt:lpwstr>fld_QuoteQualifier</vt:lpwstr>
      </vt:variant>
      <vt:variant>
        <vt:i4>5374060</vt:i4>
      </vt:variant>
      <vt:variant>
        <vt:i4>7551</vt:i4>
      </vt:variant>
      <vt:variant>
        <vt:i4>0</vt:i4>
      </vt:variant>
      <vt:variant>
        <vt:i4>5</vt:i4>
      </vt:variant>
      <vt:variant>
        <vt:lpwstr/>
      </vt:variant>
      <vt:variant>
        <vt:lpwstr>fld_QuotePriceType</vt:lpwstr>
      </vt:variant>
      <vt:variant>
        <vt:i4>6029411</vt:i4>
      </vt:variant>
      <vt:variant>
        <vt:i4>7548</vt:i4>
      </vt:variant>
      <vt:variant>
        <vt:i4>0</vt:i4>
      </vt:variant>
      <vt:variant>
        <vt:i4>5</vt:i4>
      </vt:variant>
      <vt:variant>
        <vt:lpwstr/>
      </vt:variant>
      <vt:variant>
        <vt:lpwstr>fld_QuoteMsgID</vt:lpwstr>
      </vt:variant>
      <vt:variant>
        <vt:i4>5963897</vt:i4>
      </vt:variant>
      <vt:variant>
        <vt:i4>7545</vt:i4>
      </vt:variant>
      <vt:variant>
        <vt:i4>0</vt:i4>
      </vt:variant>
      <vt:variant>
        <vt:i4>5</vt:i4>
      </vt:variant>
      <vt:variant>
        <vt:lpwstr/>
      </vt:variant>
      <vt:variant>
        <vt:lpwstr>fld_QuoteID</vt:lpwstr>
      </vt:variant>
      <vt:variant>
        <vt:i4>2686978</vt:i4>
      </vt:variant>
      <vt:variant>
        <vt:i4>7542</vt:i4>
      </vt:variant>
      <vt:variant>
        <vt:i4>0</vt:i4>
      </vt:variant>
      <vt:variant>
        <vt:i4>5</vt:i4>
      </vt:variant>
      <vt:variant>
        <vt:lpwstr/>
      </vt:variant>
      <vt:variant>
        <vt:lpwstr>fld_QuoteEntryStatus</vt:lpwstr>
      </vt:variant>
      <vt:variant>
        <vt:i4>5636194</vt:i4>
      </vt:variant>
      <vt:variant>
        <vt:i4>7539</vt:i4>
      </vt:variant>
      <vt:variant>
        <vt:i4>0</vt:i4>
      </vt:variant>
      <vt:variant>
        <vt:i4>5</vt:i4>
      </vt:variant>
      <vt:variant>
        <vt:lpwstr/>
      </vt:variant>
      <vt:variant>
        <vt:lpwstr>fld_QuoteEntryRejectReason</vt:lpwstr>
      </vt:variant>
      <vt:variant>
        <vt:i4>4063244</vt:i4>
      </vt:variant>
      <vt:variant>
        <vt:i4>7536</vt:i4>
      </vt:variant>
      <vt:variant>
        <vt:i4>0</vt:i4>
      </vt:variant>
      <vt:variant>
        <vt:i4>5</vt:i4>
      </vt:variant>
      <vt:variant>
        <vt:lpwstr/>
      </vt:variant>
      <vt:variant>
        <vt:lpwstr>fld_QuoteEntryID</vt:lpwstr>
      </vt:variant>
      <vt:variant>
        <vt:i4>5308521</vt:i4>
      </vt:variant>
      <vt:variant>
        <vt:i4>7533</vt:i4>
      </vt:variant>
      <vt:variant>
        <vt:i4>0</vt:i4>
      </vt:variant>
      <vt:variant>
        <vt:i4>5</vt:i4>
      </vt:variant>
      <vt:variant>
        <vt:lpwstr/>
      </vt:variant>
      <vt:variant>
        <vt:lpwstr>fld_QuoteCondition</vt:lpwstr>
      </vt:variant>
      <vt:variant>
        <vt:i4>6160494</vt:i4>
      </vt:variant>
      <vt:variant>
        <vt:i4>7530</vt:i4>
      </vt:variant>
      <vt:variant>
        <vt:i4>0</vt:i4>
      </vt:variant>
      <vt:variant>
        <vt:i4>5</vt:i4>
      </vt:variant>
      <vt:variant>
        <vt:lpwstr/>
      </vt:variant>
      <vt:variant>
        <vt:lpwstr>fld_QuoteCancelType</vt:lpwstr>
      </vt:variant>
      <vt:variant>
        <vt:i4>3932162</vt:i4>
      </vt:variant>
      <vt:variant>
        <vt:i4>7527</vt:i4>
      </vt:variant>
      <vt:variant>
        <vt:i4>0</vt:i4>
      </vt:variant>
      <vt:variant>
        <vt:i4>5</vt:i4>
      </vt:variant>
      <vt:variant>
        <vt:lpwstr/>
      </vt:variant>
      <vt:variant>
        <vt:lpwstr>fld_QuantityDate</vt:lpwstr>
      </vt:variant>
      <vt:variant>
        <vt:i4>3670034</vt:i4>
      </vt:variant>
      <vt:variant>
        <vt:i4>7524</vt:i4>
      </vt:variant>
      <vt:variant>
        <vt:i4>0</vt:i4>
      </vt:variant>
      <vt:variant>
        <vt:i4>5</vt:i4>
      </vt:variant>
      <vt:variant>
        <vt:lpwstr/>
      </vt:variant>
      <vt:variant>
        <vt:lpwstr>fld_Quantity</vt:lpwstr>
      </vt:variant>
      <vt:variant>
        <vt:i4>4391027</vt:i4>
      </vt:variant>
      <vt:variant>
        <vt:i4>7521</vt:i4>
      </vt:variant>
      <vt:variant>
        <vt:i4>0</vt:i4>
      </vt:variant>
      <vt:variant>
        <vt:i4>5</vt:i4>
      </vt:variant>
      <vt:variant>
        <vt:lpwstr/>
      </vt:variant>
      <vt:variant>
        <vt:lpwstr>fld_QtyType</vt:lpwstr>
      </vt:variant>
      <vt:variant>
        <vt:i4>2490389</vt:i4>
      </vt:variant>
      <vt:variant>
        <vt:i4>7518</vt:i4>
      </vt:variant>
      <vt:variant>
        <vt:i4>0</vt:i4>
      </vt:variant>
      <vt:variant>
        <vt:i4>5</vt:i4>
      </vt:variant>
      <vt:variant>
        <vt:lpwstr/>
      </vt:variant>
      <vt:variant>
        <vt:lpwstr>fld_PutOrCall</vt:lpwstr>
      </vt:variant>
      <vt:variant>
        <vt:i4>4194425</vt:i4>
      </vt:variant>
      <vt:variant>
        <vt:i4>7515</vt:i4>
      </vt:variant>
      <vt:variant>
        <vt:i4>0</vt:i4>
      </vt:variant>
      <vt:variant>
        <vt:i4>5</vt:i4>
      </vt:variant>
      <vt:variant>
        <vt:lpwstr/>
      </vt:variant>
      <vt:variant>
        <vt:lpwstr>fld_PublishTrdIndicator</vt:lpwstr>
      </vt:variant>
      <vt:variant>
        <vt:i4>5570686</vt:i4>
      </vt:variant>
      <vt:variant>
        <vt:i4>7512</vt:i4>
      </vt:variant>
      <vt:variant>
        <vt:i4>0</vt:i4>
      </vt:variant>
      <vt:variant>
        <vt:i4>5</vt:i4>
      </vt:variant>
      <vt:variant>
        <vt:lpwstr/>
      </vt:variant>
      <vt:variant>
        <vt:lpwstr>fld_ProgRptReqs</vt:lpwstr>
      </vt:variant>
      <vt:variant>
        <vt:i4>6226046</vt:i4>
      </vt:variant>
      <vt:variant>
        <vt:i4>7509</vt:i4>
      </vt:variant>
      <vt:variant>
        <vt:i4>0</vt:i4>
      </vt:variant>
      <vt:variant>
        <vt:i4>5</vt:i4>
      </vt:variant>
      <vt:variant>
        <vt:lpwstr/>
      </vt:variant>
      <vt:variant>
        <vt:lpwstr>fld_ProgPeriodInterval</vt:lpwstr>
      </vt:variant>
      <vt:variant>
        <vt:i4>6029414</vt:i4>
      </vt:variant>
      <vt:variant>
        <vt:i4>7506</vt:i4>
      </vt:variant>
      <vt:variant>
        <vt:i4>0</vt:i4>
      </vt:variant>
      <vt:variant>
        <vt:i4>5</vt:i4>
      </vt:variant>
      <vt:variant>
        <vt:lpwstr/>
      </vt:variant>
      <vt:variant>
        <vt:lpwstr>fld_ProductComplex</vt:lpwstr>
      </vt:variant>
      <vt:variant>
        <vt:i4>4587624</vt:i4>
      </vt:variant>
      <vt:variant>
        <vt:i4>7503</vt:i4>
      </vt:variant>
      <vt:variant>
        <vt:i4>0</vt:i4>
      </vt:variant>
      <vt:variant>
        <vt:i4>5</vt:i4>
      </vt:variant>
      <vt:variant>
        <vt:lpwstr/>
      </vt:variant>
      <vt:variant>
        <vt:lpwstr>fld_Product</vt:lpwstr>
      </vt:variant>
      <vt:variant>
        <vt:i4>5636196</vt:i4>
      </vt:variant>
      <vt:variant>
        <vt:i4>7500</vt:i4>
      </vt:variant>
      <vt:variant>
        <vt:i4>0</vt:i4>
      </vt:variant>
      <vt:variant>
        <vt:i4>5</vt:i4>
      </vt:variant>
      <vt:variant>
        <vt:lpwstr/>
      </vt:variant>
      <vt:variant>
        <vt:lpwstr>fld_ProcessCode</vt:lpwstr>
      </vt:variant>
      <vt:variant>
        <vt:i4>3670046</vt:i4>
      </vt:variant>
      <vt:variant>
        <vt:i4>7497</vt:i4>
      </vt:variant>
      <vt:variant>
        <vt:i4>0</vt:i4>
      </vt:variant>
      <vt:variant>
        <vt:i4>5</vt:i4>
      </vt:variant>
      <vt:variant>
        <vt:lpwstr/>
      </vt:variant>
      <vt:variant>
        <vt:lpwstr>fld_PrivateQuote</vt:lpwstr>
      </vt:variant>
      <vt:variant>
        <vt:i4>2490385</vt:i4>
      </vt:variant>
      <vt:variant>
        <vt:i4>7494</vt:i4>
      </vt:variant>
      <vt:variant>
        <vt:i4>0</vt:i4>
      </vt:variant>
      <vt:variant>
        <vt:i4>5</vt:i4>
      </vt:variant>
      <vt:variant>
        <vt:lpwstr/>
      </vt:variant>
      <vt:variant>
        <vt:lpwstr>fld_PriorSpreadIndicator</vt:lpwstr>
      </vt:variant>
      <vt:variant>
        <vt:i4>5505121</vt:i4>
      </vt:variant>
      <vt:variant>
        <vt:i4>7491</vt:i4>
      </vt:variant>
      <vt:variant>
        <vt:i4>0</vt:i4>
      </vt:variant>
      <vt:variant>
        <vt:i4>5</vt:i4>
      </vt:variant>
      <vt:variant>
        <vt:lpwstr/>
      </vt:variant>
      <vt:variant>
        <vt:lpwstr>fld_PriorSettlPrice</vt:lpwstr>
      </vt:variant>
      <vt:variant>
        <vt:i4>3604487</vt:i4>
      </vt:variant>
      <vt:variant>
        <vt:i4>7488</vt:i4>
      </vt:variant>
      <vt:variant>
        <vt:i4>0</vt:i4>
      </vt:variant>
      <vt:variant>
        <vt:i4>5</vt:i4>
      </vt:variant>
      <vt:variant>
        <vt:lpwstr/>
      </vt:variant>
      <vt:variant>
        <vt:lpwstr>fld_PriorityIndicator</vt:lpwstr>
      </vt:variant>
      <vt:variant>
        <vt:i4>3735575</vt:i4>
      </vt:variant>
      <vt:variant>
        <vt:i4>7485</vt:i4>
      </vt:variant>
      <vt:variant>
        <vt:i4>0</vt:i4>
      </vt:variant>
      <vt:variant>
        <vt:i4>5</vt:i4>
      </vt:variant>
      <vt:variant>
        <vt:lpwstr/>
      </vt:variant>
      <vt:variant>
        <vt:lpwstr>fld_PriceUnitOfMeasureQty</vt:lpwstr>
      </vt:variant>
      <vt:variant>
        <vt:i4>5046374</vt:i4>
      </vt:variant>
      <vt:variant>
        <vt:i4>7482</vt:i4>
      </vt:variant>
      <vt:variant>
        <vt:i4>0</vt:i4>
      </vt:variant>
      <vt:variant>
        <vt:i4>5</vt:i4>
      </vt:variant>
      <vt:variant>
        <vt:lpwstr/>
      </vt:variant>
      <vt:variant>
        <vt:lpwstr>fld_PriceUnitOfMeasure</vt:lpwstr>
      </vt:variant>
      <vt:variant>
        <vt:i4>2490375</vt:i4>
      </vt:variant>
      <vt:variant>
        <vt:i4>7479</vt:i4>
      </vt:variant>
      <vt:variant>
        <vt:i4>0</vt:i4>
      </vt:variant>
      <vt:variant>
        <vt:i4>5</vt:i4>
      </vt:variant>
      <vt:variant>
        <vt:lpwstr/>
      </vt:variant>
      <vt:variant>
        <vt:lpwstr>fld_PriceType</vt:lpwstr>
      </vt:variant>
      <vt:variant>
        <vt:i4>3145737</vt:i4>
      </vt:variant>
      <vt:variant>
        <vt:i4>7476</vt:i4>
      </vt:variant>
      <vt:variant>
        <vt:i4>0</vt:i4>
      </vt:variant>
      <vt:variant>
        <vt:i4>5</vt:i4>
      </vt:variant>
      <vt:variant>
        <vt:lpwstr/>
      </vt:variant>
      <vt:variant>
        <vt:lpwstr>fld_PriceQuoteMethod</vt:lpwstr>
      </vt:variant>
      <vt:variant>
        <vt:i4>3801103</vt:i4>
      </vt:variant>
      <vt:variant>
        <vt:i4>7473</vt:i4>
      </vt:variant>
      <vt:variant>
        <vt:i4>0</vt:i4>
      </vt:variant>
      <vt:variant>
        <vt:i4>5</vt:i4>
      </vt:variant>
      <vt:variant>
        <vt:lpwstr/>
      </vt:variant>
      <vt:variant>
        <vt:lpwstr>fld_PriceProtectionScope</vt:lpwstr>
      </vt:variant>
      <vt:variant>
        <vt:i4>4915322</vt:i4>
      </vt:variant>
      <vt:variant>
        <vt:i4>7470</vt:i4>
      </vt:variant>
      <vt:variant>
        <vt:i4>0</vt:i4>
      </vt:variant>
      <vt:variant>
        <vt:i4>5</vt:i4>
      </vt:variant>
      <vt:variant>
        <vt:lpwstr/>
      </vt:variant>
      <vt:variant>
        <vt:lpwstr>fld_PriceLimitType</vt:lpwstr>
      </vt:variant>
      <vt:variant>
        <vt:i4>2097172</vt:i4>
      </vt:variant>
      <vt:variant>
        <vt:i4>7467</vt:i4>
      </vt:variant>
      <vt:variant>
        <vt:i4>0</vt:i4>
      </vt:variant>
      <vt:variant>
        <vt:i4>5</vt:i4>
      </vt:variant>
      <vt:variant>
        <vt:lpwstr/>
      </vt:variant>
      <vt:variant>
        <vt:lpwstr>fld_PriceImprovement</vt:lpwstr>
      </vt:variant>
      <vt:variant>
        <vt:i4>4915311</vt:i4>
      </vt:variant>
      <vt:variant>
        <vt:i4>7464</vt:i4>
      </vt:variant>
      <vt:variant>
        <vt:i4>0</vt:i4>
      </vt:variant>
      <vt:variant>
        <vt:i4>5</vt:i4>
      </vt:variant>
      <vt:variant>
        <vt:lpwstr/>
      </vt:variant>
      <vt:variant>
        <vt:lpwstr>fld_PriceDelta</vt:lpwstr>
      </vt:variant>
      <vt:variant>
        <vt:i4>1048702</vt:i4>
      </vt:variant>
      <vt:variant>
        <vt:i4>7461</vt:i4>
      </vt:variant>
      <vt:variant>
        <vt:i4>0</vt:i4>
      </vt:variant>
      <vt:variant>
        <vt:i4>5</vt:i4>
      </vt:variant>
      <vt:variant>
        <vt:lpwstr/>
      </vt:variant>
      <vt:variant>
        <vt:lpwstr>fld_Price2</vt:lpwstr>
      </vt:variant>
      <vt:variant>
        <vt:i4>2228251</vt:i4>
      </vt:variant>
      <vt:variant>
        <vt:i4>7458</vt:i4>
      </vt:variant>
      <vt:variant>
        <vt:i4>0</vt:i4>
      </vt:variant>
      <vt:variant>
        <vt:i4>5</vt:i4>
      </vt:variant>
      <vt:variant>
        <vt:lpwstr/>
      </vt:variant>
      <vt:variant>
        <vt:lpwstr>fld_Price</vt:lpwstr>
      </vt:variant>
      <vt:variant>
        <vt:i4>4718706</vt:i4>
      </vt:variant>
      <vt:variant>
        <vt:i4>7455</vt:i4>
      </vt:variant>
      <vt:variant>
        <vt:i4>0</vt:i4>
      </vt:variant>
      <vt:variant>
        <vt:i4>5</vt:i4>
      </vt:variant>
      <vt:variant>
        <vt:lpwstr/>
      </vt:variant>
      <vt:variant>
        <vt:lpwstr>fld_PreviouslyReported</vt:lpwstr>
      </vt:variant>
      <vt:variant>
        <vt:i4>5767294</vt:i4>
      </vt:variant>
      <vt:variant>
        <vt:i4>7452</vt:i4>
      </vt:variant>
      <vt:variant>
        <vt:i4>0</vt:i4>
      </vt:variant>
      <vt:variant>
        <vt:i4>5</vt:i4>
      </vt:variant>
      <vt:variant>
        <vt:lpwstr/>
      </vt:variant>
      <vt:variant>
        <vt:lpwstr>fld_PrevClosePx</vt:lpwstr>
      </vt:variant>
      <vt:variant>
        <vt:i4>2621471</vt:i4>
      </vt:variant>
      <vt:variant>
        <vt:i4>7449</vt:i4>
      </vt:variant>
      <vt:variant>
        <vt:i4>0</vt:i4>
      </vt:variant>
      <vt:variant>
        <vt:i4>5</vt:i4>
      </vt:variant>
      <vt:variant>
        <vt:lpwstr/>
      </vt:variant>
      <vt:variant>
        <vt:lpwstr>fld_PreTradeAnonymity</vt:lpwstr>
      </vt:variant>
      <vt:variant>
        <vt:i4>4587618</vt:i4>
      </vt:variant>
      <vt:variant>
        <vt:i4>7446</vt:i4>
      </vt:variant>
      <vt:variant>
        <vt:i4>0</vt:i4>
      </vt:variant>
      <vt:variant>
        <vt:i4>5</vt:i4>
      </vt:variant>
      <vt:variant>
        <vt:lpwstr/>
      </vt:variant>
      <vt:variant>
        <vt:lpwstr>fld_PreallocMethod</vt:lpwstr>
      </vt:variant>
      <vt:variant>
        <vt:i4>5767288</vt:i4>
      </vt:variant>
      <vt:variant>
        <vt:i4>7443</vt:i4>
      </vt:variant>
      <vt:variant>
        <vt:i4>0</vt:i4>
      </vt:variant>
      <vt:variant>
        <vt:i4>5</vt:i4>
      </vt:variant>
      <vt:variant>
        <vt:lpwstr/>
      </vt:variant>
      <vt:variant>
        <vt:lpwstr>fld_PosType</vt:lpwstr>
      </vt:variant>
      <vt:variant>
        <vt:i4>2490393</vt:i4>
      </vt:variant>
      <vt:variant>
        <vt:i4>7440</vt:i4>
      </vt:variant>
      <vt:variant>
        <vt:i4>0</vt:i4>
      </vt:variant>
      <vt:variant>
        <vt:i4>5</vt:i4>
      </vt:variant>
      <vt:variant>
        <vt:lpwstr/>
      </vt:variant>
      <vt:variant>
        <vt:lpwstr>fld_PosTransType</vt:lpwstr>
      </vt:variant>
      <vt:variant>
        <vt:i4>4915310</vt:i4>
      </vt:variant>
      <vt:variant>
        <vt:i4>7437</vt:i4>
      </vt:variant>
      <vt:variant>
        <vt:i4>0</vt:i4>
      </vt:variant>
      <vt:variant>
        <vt:i4>5</vt:i4>
      </vt:variant>
      <vt:variant>
        <vt:lpwstr/>
      </vt:variant>
      <vt:variant>
        <vt:lpwstr>fld_PossResend</vt:lpwstr>
      </vt:variant>
      <vt:variant>
        <vt:i4>6094969</vt:i4>
      </vt:variant>
      <vt:variant>
        <vt:i4>7434</vt:i4>
      </vt:variant>
      <vt:variant>
        <vt:i4>0</vt:i4>
      </vt:variant>
      <vt:variant>
        <vt:i4>5</vt:i4>
      </vt:variant>
      <vt:variant>
        <vt:lpwstr/>
      </vt:variant>
      <vt:variant>
        <vt:lpwstr>fld_PossDupFlag</vt:lpwstr>
      </vt:variant>
      <vt:variant>
        <vt:i4>4391008</vt:i4>
      </vt:variant>
      <vt:variant>
        <vt:i4>7431</vt:i4>
      </vt:variant>
      <vt:variant>
        <vt:i4>0</vt:i4>
      </vt:variant>
      <vt:variant>
        <vt:i4>5</vt:i4>
      </vt:variant>
      <vt:variant>
        <vt:lpwstr/>
      </vt:variant>
      <vt:variant>
        <vt:lpwstr>fld_PosReqType</vt:lpwstr>
      </vt:variant>
      <vt:variant>
        <vt:i4>2883587</vt:i4>
      </vt:variant>
      <vt:variant>
        <vt:i4>7428</vt:i4>
      </vt:variant>
      <vt:variant>
        <vt:i4>0</vt:i4>
      </vt:variant>
      <vt:variant>
        <vt:i4>5</vt:i4>
      </vt:variant>
      <vt:variant>
        <vt:lpwstr/>
      </vt:variant>
      <vt:variant>
        <vt:lpwstr>fld_PosReqStatus</vt:lpwstr>
      </vt:variant>
      <vt:variant>
        <vt:i4>3866633</vt:i4>
      </vt:variant>
      <vt:variant>
        <vt:i4>7425</vt:i4>
      </vt:variant>
      <vt:variant>
        <vt:i4>0</vt:i4>
      </vt:variant>
      <vt:variant>
        <vt:i4>5</vt:i4>
      </vt:variant>
      <vt:variant>
        <vt:lpwstr/>
      </vt:variant>
      <vt:variant>
        <vt:lpwstr>fld_PosReqResult</vt:lpwstr>
      </vt:variant>
      <vt:variant>
        <vt:i4>3866637</vt:i4>
      </vt:variant>
      <vt:variant>
        <vt:i4>7422</vt:i4>
      </vt:variant>
      <vt:variant>
        <vt:i4>0</vt:i4>
      </vt:variant>
      <vt:variant>
        <vt:i4>5</vt:i4>
      </vt:variant>
      <vt:variant>
        <vt:lpwstr/>
      </vt:variant>
      <vt:variant>
        <vt:lpwstr>fld_PosReqID</vt:lpwstr>
      </vt:variant>
      <vt:variant>
        <vt:i4>2555922</vt:i4>
      </vt:variant>
      <vt:variant>
        <vt:i4>7419</vt:i4>
      </vt:variant>
      <vt:variant>
        <vt:i4>0</vt:i4>
      </vt:variant>
      <vt:variant>
        <vt:i4>5</vt:i4>
      </vt:variant>
      <vt:variant>
        <vt:lpwstr/>
      </vt:variant>
      <vt:variant>
        <vt:lpwstr>fld_PosQtyStatus</vt:lpwstr>
      </vt:variant>
      <vt:variant>
        <vt:i4>6226025</vt:i4>
      </vt:variant>
      <vt:variant>
        <vt:i4>7416</vt:i4>
      </vt:variant>
      <vt:variant>
        <vt:i4>0</vt:i4>
      </vt:variant>
      <vt:variant>
        <vt:i4>5</vt:i4>
      </vt:variant>
      <vt:variant>
        <vt:lpwstr/>
      </vt:variant>
      <vt:variant>
        <vt:lpwstr>fld_PosMaintStatus</vt:lpwstr>
      </vt:variant>
      <vt:variant>
        <vt:i4>2883588</vt:i4>
      </vt:variant>
      <vt:variant>
        <vt:i4>7413</vt:i4>
      </vt:variant>
      <vt:variant>
        <vt:i4>0</vt:i4>
      </vt:variant>
      <vt:variant>
        <vt:i4>5</vt:i4>
      </vt:variant>
      <vt:variant>
        <vt:lpwstr/>
      </vt:variant>
      <vt:variant>
        <vt:lpwstr>fld_PosMaintRptRefID</vt:lpwstr>
      </vt:variant>
      <vt:variant>
        <vt:i4>3473416</vt:i4>
      </vt:variant>
      <vt:variant>
        <vt:i4>7410</vt:i4>
      </vt:variant>
      <vt:variant>
        <vt:i4>0</vt:i4>
      </vt:variant>
      <vt:variant>
        <vt:i4>5</vt:i4>
      </vt:variant>
      <vt:variant>
        <vt:lpwstr/>
      </vt:variant>
      <vt:variant>
        <vt:lpwstr>fld_PosMaintRptID</vt:lpwstr>
      </vt:variant>
      <vt:variant>
        <vt:i4>4718691</vt:i4>
      </vt:variant>
      <vt:variant>
        <vt:i4>7407</vt:i4>
      </vt:variant>
      <vt:variant>
        <vt:i4>0</vt:i4>
      </vt:variant>
      <vt:variant>
        <vt:i4>5</vt:i4>
      </vt:variant>
      <vt:variant>
        <vt:lpwstr/>
      </vt:variant>
      <vt:variant>
        <vt:lpwstr>fld_PosMaintResult</vt:lpwstr>
      </vt:variant>
      <vt:variant>
        <vt:i4>4718708</vt:i4>
      </vt:variant>
      <vt:variant>
        <vt:i4>7404</vt:i4>
      </vt:variant>
      <vt:variant>
        <vt:i4>0</vt:i4>
      </vt:variant>
      <vt:variant>
        <vt:i4>5</vt:i4>
      </vt:variant>
      <vt:variant>
        <vt:lpwstr/>
      </vt:variant>
      <vt:variant>
        <vt:lpwstr>fld_PosMaintAction</vt:lpwstr>
      </vt:variant>
      <vt:variant>
        <vt:i4>3276827</vt:i4>
      </vt:variant>
      <vt:variant>
        <vt:i4>7401</vt:i4>
      </vt:variant>
      <vt:variant>
        <vt:i4>0</vt:i4>
      </vt:variant>
      <vt:variant>
        <vt:i4>5</vt:i4>
      </vt:variant>
      <vt:variant>
        <vt:lpwstr/>
      </vt:variant>
      <vt:variant>
        <vt:lpwstr>fld_PositionLimit</vt:lpwstr>
      </vt:variant>
      <vt:variant>
        <vt:i4>4522106</vt:i4>
      </vt:variant>
      <vt:variant>
        <vt:i4>7398</vt:i4>
      </vt:variant>
      <vt:variant>
        <vt:i4>0</vt:i4>
      </vt:variant>
      <vt:variant>
        <vt:i4>5</vt:i4>
      </vt:variant>
      <vt:variant>
        <vt:lpwstr/>
      </vt:variant>
      <vt:variant>
        <vt:lpwstr>fld_PositionEffect</vt:lpwstr>
      </vt:variant>
      <vt:variant>
        <vt:i4>2228237</vt:i4>
      </vt:variant>
      <vt:variant>
        <vt:i4>7395</vt:i4>
      </vt:variant>
      <vt:variant>
        <vt:i4>0</vt:i4>
      </vt:variant>
      <vt:variant>
        <vt:i4>5</vt:i4>
      </vt:variant>
      <vt:variant>
        <vt:lpwstr/>
      </vt:variant>
      <vt:variant>
        <vt:lpwstr>fld_PositionCurrency</vt:lpwstr>
      </vt:variant>
      <vt:variant>
        <vt:i4>5570664</vt:i4>
      </vt:variant>
      <vt:variant>
        <vt:i4>7392</vt:i4>
      </vt:variant>
      <vt:variant>
        <vt:i4>0</vt:i4>
      </vt:variant>
      <vt:variant>
        <vt:i4>5</vt:i4>
      </vt:variant>
      <vt:variant>
        <vt:lpwstr/>
      </vt:variant>
      <vt:variant>
        <vt:lpwstr>fld_PosAmtType</vt:lpwstr>
      </vt:variant>
      <vt:variant>
        <vt:i4>4784236</vt:i4>
      </vt:variant>
      <vt:variant>
        <vt:i4>7389</vt:i4>
      </vt:variant>
      <vt:variant>
        <vt:i4>0</vt:i4>
      </vt:variant>
      <vt:variant>
        <vt:i4>5</vt:i4>
      </vt:variant>
      <vt:variant>
        <vt:lpwstr/>
      </vt:variant>
      <vt:variant>
        <vt:lpwstr>fld_PosAmt</vt:lpwstr>
      </vt:variant>
      <vt:variant>
        <vt:i4>3145757</vt:i4>
      </vt:variant>
      <vt:variant>
        <vt:i4>7386</vt:i4>
      </vt:variant>
      <vt:variant>
        <vt:i4>0</vt:i4>
      </vt:variant>
      <vt:variant>
        <vt:i4>5</vt:i4>
      </vt:variant>
      <vt:variant>
        <vt:lpwstr/>
      </vt:variant>
      <vt:variant>
        <vt:lpwstr>fld_Pool</vt:lpwstr>
      </vt:variant>
      <vt:variant>
        <vt:i4>2555918</vt:i4>
      </vt:variant>
      <vt:variant>
        <vt:i4>7383</vt:i4>
      </vt:variant>
      <vt:variant>
        <vt:i4>0</vt:i4>
      </vt:variant>
      <vt:variant>
        <vt:i4>5</vt:i4>
      </vt:variant>
      <vt:variant>
        <vt:lpwstr/>
      </vt:variant>
      <vt:variant>
        <vt:lpwstr>fld_PegSymbol</vt:lpwstr>
      </vt:variant>
      <vt:variant>
        <vt:i4>4980844</vt:i4>
      </vt:variant>
      <vt:variant>
        <vt:i4>7380</vt:i4>
      </vt:variant>
      <vt:variant>
        <vt:i4>0</vt:i4>
      </vt:variant>
      <vt:variant>
        <vt:i4>5</vt:i4>
      </vt:variant>
      <vt:variant>
        <vt:lpwstr/>
      </vt:variant>
      <vt:variant>
        <vt:lpwstr>fld_PegSecurityIDSource</vt:lpwstr>
      </vt:variant>
      <vt:variant>
        <vt:i4>2686997</vt:i4>
      </vt:variant>
      <vt:variant>
        <vt:i4>7377</vt:i4>
      </vt:variant>
      <vt:variant>
        <vt:i4>0</vt:i4>
      </vt:variant>
      <vt:variant>
        <vt:i4>5</vt:i4>
      </vt:variant>
      <vt:variant>
        <vt:lpwstr/>
      </vt:variant>
      <vt:variant>
        <vt:lpwstr>fld_PegSecurityID</vt:lpwstr>
      </vt:variant>
      <vt:variant>
        <vt:i4>5701744</vt:i4>
      </vt:variant>
      <vt:variant>
        <vt:i4>7374</vt:i4>
      </vt:variant>
      <vt:variant>
        <vt:i4>0</vt:i4>
      </vt:variant>
      <vt:variant>
        <vt:i4>5</vt:i4>
      </vt:variant>
      <vt:variant>
        <vt:lpwstr/>
      </vt:variant>
      <vt:variant>
        <vt:lpwstr>fld_PegSecurityDesc</vt:lpwstr>
      </vt:variant>
      <vt:variant>
        <vt:i4>3080198</vt:i4>
      </vt:variant>
      <vt:variant>
        <vt:i4>7371</vt:i4>
      </vt:variant>
      <vt:variant>
        <vt:i4>0</vt:i4>
      </vt:variant>
      <vt:variant>
        <vt:i4>5</vt:i4>
      </vt:variant>
      <vt:variant>
        <vt:lpwstr/>
      </vt:variant>
      <vt:variant>
        <vt:lpwstr>fld_PegScope</vt:lpwstr>
      </vt:variant>
      <vt:variant>
        <vt:i4>2228232</vt:i4>
      </vt:variant>
      <vt:variant>
        <vt:i4>7368</vt:i4>
      </vt:variant>
      <vt:variant>
        <vt:i4>0</vt:i4>
      </vt:variant>
      <vt:variant>
        <vt:i4>5</vt:i4>
      </vt:variant>
      <vt:variant>
        <vt:lpwstr/>
      </vt:variant>
      <vt:variant>
        <vt:lpwstr>fld_PegRoundDirection</vt:lpwstr>
      </vt:variant>
      <vt:variant>
        <vt:i4>3538944</vt:i4>
      </vt:variant>
      <vt:variant>
        <vt:i4>7365</vt:i4>
      </vt:variant>
      <vt:variant>
        <vt:i4>0</vt:i4>
      </vt:variant>
      <vt:variant>
        <vt:i4>5</vt:i4>
      </vt:variant>
      <vt:variant>
        <vt:lpwstr/>
      </vt:variant>
      <vt:variant>
        <vt:lpwstr>fld_PegPriceType</vt:lpwstr>
      </vt:variant>
      <vt:variant>
        <vt:i4>4522080</vt:i4>
      </vt:variant>
      <vt:variant>
        <vt:i4>7362</vt:i4>
      </vt:variant>
      <vt:variant>
        <vt:i4>0</vt:i4>
      </vt:variant>
      <vt:variant>
        <vt:i4>5</vt:i4>
      </vt:variant>
      <vt:variant>
        <vt:lpwstr/>
      </vt:variant>
      <vt:variant>
        <vt:lpwstr>fld_PegOffsetValue</vt:lpwstr>
      </vt:variant>
      <vt:variant>
        <vt:i4>4063245</vt:i4>
      </vt:variant>
      <vt:variant>
        <vt:i4>7359</vt:i4>
      </vt:variant>
      <vt:variant>
        <vt:i4>0</vt:i4>
      </vt:variant>
      <vt:variant>
        <vt:i4>5</vt:i4>
      </vt:variant>
      <vt:variant>
        <vt:lpwstr/>
      </vt:variant>
      <vt:variant>
        <vt:lpwstr>fld_PegOffsetType</vt:lpwstr>
      </vt:variant>
      <vt:variant>
        <vt:i4>4784230</vt:i4>
      </vt:variant>
      <vt:variant>
        <vt:i4>7356</vt:i4>
      </vt:variant>
      <vt:variant>
        <vt:i4>0</vt:i4>
      </vt:variant>
      <vt:variant>
        <vt:i4>5</vt:i4>
      </vt:variant>
      <vt:variant>
        <vt:lpwstr/>
      </vt:variant>
      <vt:variant>
        <vt:lpwstr>fld_PegMoveType</vt:lpwstr>
      </vt:variant>
      <vt:variant>
        <vt:i4>4128785</vt:i4>
      </vt:variant>
      <vt:variant>
        <vt:i4>7353</vt:i4>
      </vt:variant>
      <vt:variant>
        <vt:i4>0</vt:i4>
      </vt:variant>
      <vt:variant>
        <vt:i4>5</vt:i4>
      </vt:variant>
      <vt:variant>
        <vt:lpwstr/>
      </vt:variant>
      <vt:variant>
        <vt:lpwstr>fld_PegLimitType</vt:lpwstr>
      </vt:variant>
      <vt:variant>
        <vt:i4>4980853</vt:i4>
      </vt:variant>
      <vt:variant>
        <vt:i4>7350</vt:i4>
      </vt:variant>
      <vt:variant>
        <vt:i4>0</vt:i4>
      </vt:variant>
      <vt:variant>
        <vt:i4>5</vt:i4>
      </vt:variant>
      <vt:variant>
        <vt:lpwstr/>
      </vt:variant>
      <vt:variant>
        <vt:lpwstr>fld_PeggedRefPrice</vt:lpwstr>
      </vt:variant>
      <vt:variant>
        <vt:i4>4456553</vt:i4>
      </vt:variant>
      <vt:variant>
        <vt:i4>7347</vt:i4>
      </vt:variant>
      <vt:variant>
        <vt:i4>0</vt:i4>
      </vt:variant>
      <vt:variant>
        <vt:i4>5</vt:i4>
      </vt:variant>
      <vt:variant>
        <vt:lpwstr/>
      </vt:variant>
      <vt:variant>
        <vt:lpwstr>fld_PeggedPrice</vt:lpwstr>
      </vt:variant>
      <vt:variant>
        <vt:i4>3145755</vt:i4>
      </vt:variant>
      <vt:variant>
        <vt:i4>7344</vt:i4>
      </vt:variant>
      <vt:variant>
        <vt:i4>0</vt:i4>
      </vt:variant>
      <vt:variant>
        <vt:i4>5</vt:i4>
      </vt:variant>
      <vt:variant>
        <vt:lpwstr/>
      </vt:variant>
      <vt:variant>
        <vt:lpwstr>fld_PctAtRisk</vt:lpwstr>
      </vt:variant>
      <vt:variant>
        <vt:i4>3538960</vt:i4>
      </vt:variant>
      <vt:variant>
        <vt:i4>7341</vt:i4>
      </vt:variant>
      <vt:variant>
        <vt:i4>0</vt:i4>
      </vt:variant>
      <vt:variant>
        <vt:i4>5</vt:i4>
      </vt:variant>
      <vt:variant>
        <vt:lpwstr/>
      </vt:variant>
      <vt:variant>
        <vt:lpwstr>fld_PaymentRemitterID</vt:lpwstr>
      </vt:variant>
      <vt:variant>
        <vt:i4>4522111</vt:i4>
      </vt:variant>
      <vt:variant>
        <vt:i4>7338</vt:i4>
      </vt:variant>
      <vt:variant>
        <vt:i4>0</vt:i4>
      </vt:variant>
      <vt:variant>
        <vt:i4>5</vt:i4>
      </vt:variant>
      <vt:variant>
        <vt:lpwstr/>
      </vt:variant>
      <vt:variant>
        <vt:lpwstr>fld_PaymentRef</vt:lpwstr>
      </vt:variant>
      <vt:variant>
        <vt:i4>2555927</vt:i4>
      </vt:variant>
      <vt:variant>
        <vt:i4>7335</vt:i4>
      </vt:variant>
      <vt:variant>
        <vt:i4>0</vt:i4>
      </vt:variant>
      <vt:variant>
        <vt:i4>5</vt:i4>
      </vt:variant>
      <vt:variant>
        <vt:lpwstr/>
      </vt:variant>
      <vt:variant>
        <vt:lpwstr>fld_PaymentMethod</vt:lpwstr>
      </vt:variant>
      <vt:variant>
        <vt:i4>4259963</vt:i4>
      </vt:variant>
      <vt:variant>
        <vt:i4>7332</vt:i4>
      </vt:variant>
      <vt:variant>
        <vt:i4>0</vt:i4>
      </vt:variant>
      <vt:variant>
        <vt:i4>5</vt:i4>
      </vt:variant>
      <vt:variant>
        <vt:lpwstr/>
      </vt:variant>
      <vt:variant>
        <vt:lpwstr>fld_PaymentDate</vt:lpwstr>
      </vt:variant>
      <vt:variant>
        <vt:i4>2752516</vt:i4>
      </vt:variant>
      <vt:variant>
        <vt:i4>7329</vt:i4>
      </vt:variant>
      <vt:variant>
        <vt:i4>0</vt:i4>
      </vt:variant>
      <vt:variant>
        <vt:i4>5</vt:i4>
      </vt:variant>
      <vt:variant>
        <vt:lpwstr/>
      </vt:variant>
      <vt:variant>
        <vt:lpwstr>fld_Password</vt:lpwstr>
      </vt:variant>
      <vt:variant>
        <vt:i4>5177441</vt:i4>
      </vt:variant>
      <vt:variant>
        <vt:i4>7326</vt:i4>
      </vt:variant>
      <vt:variant>
        <vt:i4>0</vt:i4>
      </vt:variant>
      <vt:variant>
        <vt:i4>5</vt:i4>
      </vt:variant>
      <vt:variant>
        <vt:lpwstr/>
      </vt:variant>
      <vt:variant>
        <vt:lpwstr>fld_PartySubIDType</vt:lpwstr>
      </vt:variant>
      <vt:variant>
        <vt:i4>5439589</vt:i4>
      </vt:variant>
      <vt:variant>
        <vt:i4>7323</vt:i4>
      </vt:variant>
      <vt:variant>
        <vt:i4>0</vt:i4>
      </vt:variant>
      <vt:variant>
        <vt:i4>5</vt:i4>
      </vt:variant>
      <vt:variant>
        <vt:lpwstr/>
      </vt:variant>
      <vt:variant>
        <vt:lpwstr>fld_PartySubID</vt:lpwstr>
      </vt:variant>
      <vt:variant>
        <vt:i4>3670038</vt:i4>
      </vt:variant>
      <vt:variant>
        <vt:i4>7320</vt:i4>
      </vt:variant>
      <vt:variant>
        <vt:i4>0</vt:i4>
      </vt:variant>
      <vt:variant>
        <vt:i4>5</vt:i4>
      </vt:variant>
      <vt:variant>
        <vt:lpwstr/>
      </vt:variant>
      <vt:variant>
        <vt:lpwstr>fld_PartyRole</vt:lpwstr>
      </vt:variant>
      <vt:variant>
        <vt:i4>2752512</vt:i4>
      </vt:variant>
      <vt:variant>
        <vt:i4>7317</vt:i4>
      </vt:variant>
      <vt:variant>
        <vt:i4>0</vt:i4>
      </vt:variant>
      <vt:variant>
        <vt:i4>5</vt:i4>
      </vt:variant>
      <vt:variant>
        <vt:lpwstr/>
      </vt:variant>
      <vt:variant>
        <vt:lpwstr>fld_PartyIDSource</vt:lpwstr>
      </vt:variant>
      <vt:variant>
        <vt:i4>5177465</vt:i4>
      </vt:variant>
      <vt:variant>
        <vt:i4>7314</vt:i4>
      </vt:variant>
      <vt:variant>
        <vt:i4>0</vt:i4>
      </vt:variant>
      <vt:variant>
        <vt:i4>5</vt:i4>
      </vt:variant>
      <vt:variant>
        <vt:lpwstr/>
      </vt:variant>
      <vt:variant>
        <vt:lpwstr>fld_PartyID</vt:lpwstr>
      </vt:variant>
      <vt:variant>
        <vt:i4>2621447</vt:i4>
      </vt:variant>
      <vt:variant>
        <vt:i4>7311</vt:i4>
      </vt:variant>
      <vt:variant>
        <vt:i4>0</vt:i4>
      </vt:variant>
      <vt:variant>
        <vt:i4>5</vt:i4>
      </vt:variant>
      <vt:variant>
        <vt:lpwstr/>
      </vt:variant>
      <vt:variant>
        <vt:lpwstr>fld_ParticipationRate</vt:lpwstr>
      </vt:variant>
      <vt:variant>
        <vt:i4>5570687</vt:i4>
      </vt:variant>
      <vt:variant>
        <vt:i4>7308</vt:i4>
      </vt:variant>
      <vt:variant>
        <vt:i4>0</vt:i4>
      </vt:variant>
      <vt:variant>
        <vt:i4>5</vt:i4>
      </vt:variant>
      <vt:variant>
        <vt:lpwstr/>
      </vt:variant>
      <vt:variant>
        <vt:lpwstr>fld_ParentMktSegmID</vt:lpwstr>
      </vt:variant>
      <vt:variant>
        <vt:i4>2424840</vt:i4>
      </vt:variant>
      <vt:variant>
        <vt:i4>7305</vt:i4>
      </vt:variant>
      <vt:variant>
        <vt:i4>0</vt:i4>
      </vt:variant>
      <vt:variant>
        <vt:i4>5</vt:i4>
      </vt:variant>
      <vt:variant>
        <vt:lpwstr/>
      </vt:variant>
      <vt:variant>
        <vt:lpwstr>fld_OwnerType</vt:lpwstr>
      </vt:variant>
      <vt:variant>
        <vt:i4>4128784</vt:i4>
      </vt:variant>
      <vt:variant>
        <vt:i4>7302</vt:i4>
      </vt:variant>
      <vt:variant>
        <vt:i4>0</vt:i4>
      </vt:variant>
      <vt:variant>
        <vt:i4>5</vt:i4>
      </vt:variant>
      <vt:variant>
        <vt:lpwstr/>
      </vt:variant>
      <vt:variant>
        <vt:lpwstr>fld_OwnershipType</vt:lpwstr>
      </vt:variant>
      <vt:variant>
        <vt:i4>4653166</vt:i4>
      </vt:variant>
      <vt:variant>
        <vt:i4>7299</vt:i4>
      </vt:variant>
      <vt:variant>
        <vt:i4>0</vt:i4>
      </vt:variant>
      <vt:variant>
        <vt:i4>5</vt:i4>
      </vt:variant>
      <vt:variant>
        <vt:lpwstr/>
      </vt:variant>
      <vt:variant>
        <vt:lpwstr>fld_OutsideIndexPct</vt:lpwstr>
      </vt:variant>
      <vt:variant>
        <vt:i4>5832820</vt:i4>
      </vt:variant>
      <vt:variant>
        <vt:i4>7296</vt:i4>
      </vt:variant>
      <vt:variant>
        <vt:i4>0</vt:i4>
      </vt:variant>
      <vt:variant>
        <vt:i4>5</vt:i4>
      </vt:variant>
      <vt:variant>
        <vt:lpwstr/>
      </vt:variant>
      <vt:variant>
        <vt:lpwstr>fld_OutMainCntryUIndex</vt:lpwstr>
      </vt:variant>
      <vt:variant>
        <vt:i4>5832820</vt:i4>
      </vt:variant>
      <vt:variant>
        <vt:i4>7293</vt:i4>
      </vt:variant>
      <vt:variant>
        <vt:i4>0</vt:i4>
      </vt:variant>
      <vt:variant>
        <vt:i4>5</vt:i4>
      </vt:variant>
      <vt:variant>
        <vt:lpwstr/>
      </vt:variant>
      <vt:variant>
        <vt:lpwstr>fld_OrigTradeID</vt:lpwstr>
      </vt:variant>
      <vt:variant>
        <vt:i4>6029413</vt:i4>
      </vt:variant>
      <vt:variant>
        <vt:i4>7290</vt:i4>
      </vt:variant>
      <vt:variant>
        <vt:i4>0</vt:i4>
      </vt:variant>
      <vt:variant>
        <vt:i4>5</vt:i4>
      </vt:variant>
      <vt:variant>
        <vt:lpwstr/>
      </vt:variant>
      <vt:variant>
        <vt:lpwstr>fld_OrigTradeHandlingInstr</vt:lpwstr>
      </vt:variant>
      <vt:variant>
        <vt:i4>2097173</vt:i4>
      </vt:variant>
      <vt:variant>
        <vt:i4>7287</vt:i4>
      </vt:variant>
      <vt:variant>
        <vt:i4>0</vt:i4>
      </vt:variant>
      <vt:variant>
        <vt:i4>5</vt:i4>
      </vt:variant>
      <vt:variant>
        <vt:lpwstr/>
      </vt:variant>
      <vt:variant>
        <vt:lpwstr>fld_OrigTradeDate</vt:lpwstr>
      </vt:variant>
      <vt:variant>
        <vt:i4>2752541</vt:i4>
      </vt:variant>
      <vt:variant>
        <vt:i4>7284</vt:i4>
      </vt:variant>
      <vt:variant>
        <vt:i4>0</vt:i4>
      </vt:variant>
      <vt:variant>
        <vt:i4>5</vt:i4>
      </vt:variant>
      <vt:variant>
        <vt:lpwstr/>
      </vt:variant>
      <vt:variant>
        <vt:lpwstr>fld_OrigTime</vt:lpwstr>
      </vt:variant>
      <vt:variant>
        <vt:i4>5243006</vt:i4>
      </vt:variant>
      <vt:variant>
        <vt:i4>7281</vt:i4>
      </vt:variant>
      <vt:variant>
        <vt:i4>0</vt:i4>
      </vt:variant>
      <vt:variant>
        <vt:i4>5</vt:i4>
      </vt:variant>
      <vt:variant>
        <vt:lpwstr/>
      </vt:variant>
      <vt:variant>
        <vt:lpwstr>fld_OrigSendingTime</vt:lpwstr>
      </vt:variant>
      <vt:variant>
        <vt:i4>3014685</vt:i4>
      </vt:variant>
      <vt:variant>
        <vt:i4>7278</vt:i4>
      </vt:variant>
      <vt:variant>
        <vt:i4>0</vt:i4>
      </vt:variant>
      <vt:variant>
        <vt:i4>5</vt:i4>
      </vt:variant>
      <vt:variant>
        <vt:lpwstr/>
      </vt:variant>
      <vt:variant>
        <vt:lpwstr>fld_OrigSecondaryTradeID</vt:lpwstr>
      </vt:variant>
      <vt:variant>
        <vt:i4>4587638</vt:i4>
      </vt:variant>
      <vt:variant>
        <vt:i4>7275</vt:i4>
      </vt:variant>
      <vt:variant>
        <vt:i4>0</vt:i4>
      </vt:variant>
      <vt:variant>
        <vt:i4>5</vt:i4>
      </vt:variant>
      <vt:variant>
        <vt:lpwstr/>
      </vt:variant>
      <vt:variant>
        <vt:lpwstr>fld_OrigPosReqRefID</vt:lpwstr>
      </vt:variant>
      <vt:variant>
        <vt:i4>5308537</vt:i4>
      </vt:variant>
      <vt:variant>
        <vt:i4>7272</vt:i4>
      </vt:variant>
      <vt:variant>
        <vt:i4>0</vt:i4>
      </vt:variant>
      <vt:variant>
        <vt:i4>5</vt:i4>
      </vt:variant>
      <vt:variant>
        <vt:lpwstr/>
      </vt:variant>
      <vt:variant>
        <vt:lpwstr>fld_OrigOrdModTime</vt:lpwstr>
      </vt:variant>
      <vt:variant>
        <vt:i4>2162692</vt:i4>
      </vt:variant>
      <vt:variant>
        <vt:i4>7269</vt:i4>
      </vt:variant>
      <vt:variant>
        <vt:i4>0</vt:i4>
      </vt:variant>
      <vt:variant>
        <vt:i4>5</vt:i4>
      </vt:variant>
      <vt:variant>
        <vt:lpwstr/>
      </vt:variant>
      <vt:variant>
        <vt:lpwstr>fld_OriginalNotionalPercentageOutstanding</vt:lpwstr>
      </vt:variant>
      <vt:variant>
        <vt:i4>3407876</vt:i4>
      </vt:variant>
      <vt:variant>
        <vt:i4>7266</vt:i4>
      </vt:variant>
      <vt:variant>
        <vt:i4>0</vt:i4>
      </vt:variant>
      <vt:variant>
        <vt:i4>5</vt:i4>
      </vt:variant>
      <vt:variant>
        <vt:lpwstr/>
      </vt:variant>
      <vt:variant>
        <vt:lpwstr>fld_OrigCustOrderCapacity</vt:lpwstr>
      </vt:variant>
      <vt:variant>
        <vt:i4>5111931</vt:i4>
      </vt:variant>
      <vt:variant>
        <vt:i4>7263</vt:i4>
      </vt:variant>
      <vt:variant>
        <vt:i4>0</vt:i4>
      </vt:variant>
      <vt:variant>
        <vt:i4>5</vt:i4>
      </vt:variant>
      <vt:variant>
        <vt:lpwstr/>
      </vt:variant>
      <vt:variant>
        <vt:lpwstr>fld_OrigCrossID</vt:lpwstr>
      </vt:variant>
      <vt:variant>
        <vt:i4>5308524</vt:i4>
      </vt:variant>
      <vt:variant>
        <vt:i4>7260</vt:i4>
      </vt:variant>
      <vt:variant>
        <vt:i4>0</vt:i4>
      </vt:variant>
      <vt:variant>
        <vt:i4>5</vt:i4>
      </vt:variant>
      <vt:variant>
        <vt:lpwstr/>
      </vt:variant>
      <vt:variant>
        <vt:lpwstr>fld_OrigClOrdID</vt:lpwstr>
      </vt:variant>
      <vt:variant>
        <vt:i4>4522096</vt:i4>
      </vt:variant>
      <vt:variant>
        <vt:i4>7257</vt:i4>
      </vt:variant>
      <vt:variant>
        <vt:i4>0</vt:i4>
      </vt:variant>
      <vt:variant>
        <vt:i4>5</vt:i4>
      </vt:variant>
      <vt:variant>
        <vt:lpwstr/>
      </vt:variant>
      <vt:variant>
        <vt:lpwstr>fld_OrdType</vt:lpwstr>
      </vt:variant>
      <vt:variant>
        <vt:i4>4259958</vt:i4>
      </vt:variant>
      <vt:variant>
        <vt:i4>7254</vt:i4>
      </vt:variant>
      <vt:variant>
        <vt:i4>0</vt:i4>
      </vt:variant>
      <vt:variant>
        <vt:i4>5</vt:i4>
      </vt:variant>
      <vt:variant>
        <vt:lpwstr/>
      </vt:variant>
      <vt:variant>
        <vt:lpwstr>fld_OrdStatusReqID</vt:lpwstr>
      </vt:variant>
      <vt:variant>
        <vt:i4>2490377</vt:i4>
      </vt:variant>
      <vt:variant>
        <vt:i4>7251</vt:i4>
      </vt:variant>
      <vt:variant>
        <vt:i4>0</vt:i4>
      </vt:variant>
      <vt:variant>
        <vt:i4>5</vt:i4>
      </vt:variant>
      <vt:variant>
        <vt:lpwstr/>
      </vt:variant>
      <vt:variant>
        <vt:lpwstr>fld_OrdStatus</vt:lpwstr>
      </vt:variant>
      <vt:variant>
        <vt:i4>2162704</vt:i4>
      </vt:variant>
      <vt:variant>
        <vt:i4>7248</vt:i4>
      </vt:variant>
      <vt:variant>
        <vt:i4>0</vt:i4>
      </vt:variant>
      <vt:variant>
        <vt:i4>5</vt:i4>
      </vt:variant>
      <vt:variant>
        <vt:lpwstr/>
      </vt:variant>
      <vt:variant>
        <vt:lpwstr>fld_OrdRejReason</vt:lpwstr>
      </vt:variant>
      <vt:variant>
        <vt:i4>3342360</vt:i4>
      </vt:variant>
      <vt:variant>
        <vt:i4>7245</vt:i4>
      </vt:variant>
      <vt:variant>
        <vt:i4>0</vt:i4>
      </vt:variant>
      <vt:variant>
        <vt:i4>5</vt:i4>
      </vt:variant>
      <vt:variant>
        <vt:lpwstr/>
      </vt:variant>
      <vt:variant>
        <vt:lpwstr>fld_OrderRestrictions</vt:lpwstr>
      </vt:variant>
      <vt:variant>
        <vt:i4>2883599</vt:i4>
      </vt:variant>
      <vt:variant>
        <vt:i4>7242</vt:i4>
      </vt:variant>
      <vt:variant>
        <vt:i4>0</vt:i4>
      </vt:variant>
      <vt:variant>
        <vt:i4>5</vt:i4>
      </vt:variant>
      <vt:variant>
        <vt:lpwstr/>
      </vt:variant>
      <vt:variant>
        <vt:lpwstr>fld_OrderQty2</vt:lpwstr>
      </vt:variant>
      <vt:variant>
        <vt:i4>2883599</vt:i4>
      </vt:variant>
      <vt:variant>
        <vt:i4>7239</vt:i4>
      </vt:variant>
      <vt:variant>
        <vt:i4>0</vt:i4>
      </vt:variant>
      <vt:variant>
        <vt:i4>5</vt:i4>
      </vt:variant>
      <vt:variant>
        <vt:lpwstr/>
      </vt:variant>
      <vt:variant>
        <vt:lpwstr>fld_OrderQty</vt:lpwstr>
      </vt:variant>
      <vt:variant>
        <vt:i4>3604499</vt:i4>
      </vt:variant>
      <vt:variant>
        <vt:i4>7236</vt:i4>
      </vt:variant>
      <vt:variant>
        <vt:i4>0</vt:i4>
      </vt:variant>
      <vt:variant>
        <vt:i4>5</vt:i4>
      </vt:variant>
      <vt:variant>
        <vt:lpwstr/>
      </vt:variant>
      <vt:variant>
        <vt:lpwstr>fld_OrderPercent</vt:lpwstr>
      </vt:variant>
      <vt:variant>
        <vt:i4>2097169</vt:i4>
      </vt:variant>
      <vt:variant>
        <vt:i4>7233</vt:i4>
      </vt:variant>
      <vt:variant>
        <vt:i4>0</vt:i4>
      </vt:variant>
      <vt:variant>
        <vt:i4>5</vt:i4>
      </vt:variant>
      <vt:variant>
        <vt:lpwstr/>
      </vt:variant>
      <vt:variant>
        <vt:lpwstr>fld_OrderInputDevice</vt:lpwstr>
      </vt:variant>
      <vt:variant>
        <vt:i4>5046395</vt:i4>
      </vt:variant>
      <vt:variant>
        <vt:i4>7230</vt:i4>
      </vt:variant>
      <vt:variant>
        <vt:i4>0</vt:i4>
      </vt:variant>
      <vt:variant>
        <vt:i4>5</vt:i4>
      </vt:variant>
      <vt:variant>
        <vt:lpwstr/>
      </vt:variant>
      <vt:variant>
        <vt:lpwstr>fld_OrderID</vt:lpwstr>
      </vt:variant>
      <vt:variant>
        <vt:i4>6226039</vt:i4>
      </vt:variant>
      <vt:variant>
        <vt:i4>7227</vt:i4>
      </vt:variant>
      <vt:variant>
        <vt:i4>0</vt:i4>
      </vt:variant>
      <vt:variant>
        <vt:i4>5</vt:i4>
      </vt:variant>
      <vt:variant>
        <vt:lpwstr/>
      </vt:variant>
      <vt:variant>
        <vt:lpwstr>fld_OrderHandlingInstSource</vt:lpwstr>
      </vt:variant>
      <vt:variant>
        <vt:i4>5177443</vt:i4>
      </vt:variant>
      <vt:variant>
        <vt:i4>7224</vt:i4>
      </vt:variant>
      <vt:variant>
        <vt:i4>0</vt:i4>
      </vt:variant>
      <vt:variant>
        <vt:i4>5</vt:i4>
      </vt:variant>
      <vt:variant>
        <vt:lpwstr/>
      </vt:variant>
      <vt:variant>
        <vt:lpwstr>fld_OrderDelayUnit</vt:lpwstr>
      </vt:variant>
      <vt:variant>
        <vt:i4>5570687</vt:i4>
      </vt:variant>
      <vt:variant>
        <vt:i4>7221</vt:i4>
      </vt:variant>
      <vt:variant>
        <vt:i4>0</vt:i4>
      </vt:variant>
      <vt:variant>
        <vt:i4>5</vt:i4>
      </vt:variant>
      <vt:variant>
        <vt:lpwstr/>
      </vt:variant>
      <vt:variant>
        <vt:lpwstr>fld_OrderDelay</vt:lpwstr>
      </vt:variant>
      <vt:variant>
        <vt:i4>2490384</vt:i4>
      </vt:variant>
      <vt:variant>
        <vt:i4>7218</vt:i4>
      </vt:variant>
      <vt:variant>
        <vt:i4>0</vt:i4>
      </vt:variant>
      <vt:variant>
        <vt:i4>5</vt:i4>
      </vt:variant>
      <vt:variant>
        <vt:lpwstr/>
      </vt:variant>
      <vt:variant>
        <vt:lpwstr>fld_OrderCategory</vt:lpwstr>
      </vt:variant>
      <vt:variant>
        <vt:i4>2621471</vt:i4>
      </vt:variant>
      <vt:variant>
        <vt:i4>7215</vt:i4>
      </vt:variant>
      <vt:variant>
        <vt:i4>0</vt:i4>
      </vt:variant>
      <vt:variant>
        <vt:i4>5</vt:i4>
      </vt:variant>
      <vt:variant>
        <vt:lpwstr/>
      </vt:variant>
      <vt:variant>
        <vt:lpwstr>fld_OrderCapacityQty</vt:lpwstr>
      </vt:variant>
      <vt:variant>
        <vt:i4>2097170</vt:i4>
      </vt:variant>
      <vt:variant>
        <vt:i4>7212</vt:i4>
      </vt:variant>
      <vt:variant>
        <vt:i4>0</vt:i4>
      </vt:variant>
      <vt:variant>
        <vt:i4>5</vt:i4>
      </vt:variant>
      <vt:variant>
        <vt:lpwstr/>
      </vt:variant>
      <vt:variant>
        <vt:lpwstr>fld_OrderCapacity</vt:lpwstr>
      </vt:variant>
      <vt:variant>
        <vt:i4>5439584</vt:i4>
      </vt:variant>
      <vt:variant>
        <vt:i4>7209</vt:i4>
      </vt:variant>
      <vt:variant>
        <vt:i4>0</vt:i4>
      </vt:variant>
      <vt:variant>
        <vt:i4>5</vt:i4>
      </vt:variant>
      <vt:variant>
        <vt:lpwstr/>
      </vt:variant>
      <vt:variant>
        <vt:lpwstr>fld_OrderBookingQty</vt:lpwstr>
      </vt:variant>
      <vt:variant>
        <vt:i4>5898365</vt:i4>
      </vt:variant>
      <vt:variant>
        <vt:i4>7206</vt:i4>
      </vt:variant>
      <vt:variant>
        <vt:i4>0</vt:i4>
      </vt:variant>
      <vt:variant>
        <vt:i4>5</vt:i4>
      </vt:variant>
      <vt:variant>
        <vt:lpwstr/>
      </vt:variant>
      <vt:variant>
        <vt:lpwstr>fld_OrderAvgPx</vt:lpwstr>
      </vt:variant>
      <vt:variant>
        <vt:i4>3866650</vt:i4>
      </vt:variant>
      <vt:variant>
        <vt:i4>7203</vt:i4>
      </vt:variant>
      <vt:variant>
        <vt:i4>0</vt:i4>
      </vt:variant>
      <vt:variant>
        <vt:i4>5</vt:i4>
      </vt:variant>
      <vt:variant>
        <vt:lpwstr/>
      </vt:variant>
      <vt:variant>
        <vt:lpwstr>fld_OptPayoutType</vt:lpwstr>
      </vt:variant>
      <vt:variant>
        <vt:i4>6226043</vt:i4>
      </vt:variant>
      <vt:variant>
        <vt:i4>7200</vt:i4>
      </vt:variant>
      <vt:variant>
        <vt:i4>0</vt:i4>
      </vt:variant>
      <vt:variant>
        <vt:i4>5</vt:i4>
      </vt:variant>
      <vt:variant>
        <vt:lpwstr/>
      </vt:variant>
      <vt:variant>
        <vt:lpwstr>fld_OptPayoutAmount</vt:lpwstr>
      </vt:variant>
      <vt:variant>
        <vt:i4>3080201</vt:i4>
      </vt:variant>
      <vt:variant>
        <vt:i4>7197</vt:i4>
      </vt:variant>
      <vt:variant>
        <vt:i4>0</vt:i4>
      </vt:variant>
      <vt:variant>
        <vt:i4>5</vt:i4>
      </vt:variant>
      <vt:variant>
        <vt:lpwstr/>
      </vt:variant>
      <vt:variant>
        <vt:lpwstr>fld_OptAttribute</vt:lpwstr>
      </vt:variant>
      <vt:variant>
        <vt:i4>3604500</vt:i4>
      </vt:variant>
      <vt:variant>
        <vt:i4>7194</vt:i4>
      </vt:variant>
      <vt:variant>
        <vt:i4>0</vt:i4>
      </vt:variant>
      <vt:variant>
        <vt:i4>5</vt:i4>
      </vt:variant>
      <vt:variant>
        <vt:lpwstr/>
      </vt:variant>
      <vt:variant>
        <vt:lpwstr>fld_OpenInterest</vt:lpwstr>
      </vt:variant>
      <vt:variant>
        <vt:i4>5374071</vt:i4>
      </vt:variant>
      <vt:variant>
        <vt:i4>7191</vt:i4>
      </vt:variant>
      <vt:variant>
        <vt:i4>0</vt:i4>
      </vt:variant>
      <vt:variant>
        <vt:i4>5</vt:i4>
      </vt:variant>
      <vt:variant>
        <vt:lpwstr/>
      </vt:variant>
      <vt:variant>
        <vt:lpwstr>fld_OpenCloseSettlFlag</vt:lpwstr>
      </vt:variant>
      <vt:variant>
        <vt:i4>4522101</vt:i4>
      </vt:variant>
      <vt:variant>
        <vt:i4>7188</vt:i4>
      </vt:variant>
      <vt:variant>
        <vt:i4>0</vt:i4>
      </vt:variant>
      <vt:variant>
        <vt:i4>5</vt:i4>
      </vt:variant>
      <vt:variant>
        <vt:lpwstr/>
      </vt:variant>
      <vt:variant>
        <vt:lpwstr>fld_OnBehalfOfSubID</vt:lpwstr>
      </vt:variant>
      <vt:variant>
        <vt:i4>3407897</vt:i4>
      </vt:variant>
      <vt:variant>
        <vt:i4>7185</vt:i4>
      </vt:variant>
      <vt:variant>
        <vt:i4>0</vt:i4>
      </vt:variant>
      <vt:variant>
        <vt:i4>5</vt:i4>
      </vt:variant>
      <vt:variant>
        <vt:lpwstr/>
      </vt:variant>
      <vt:variant>
        <vt:lpwstr>fld_OnBehalfOfLocationID</vt:lpwstr>
      </vt:variant>
      <vt:variant>
        <vt:i4>2228227</vt:i4>
      </vt:variant>
      <vt:variant>
        <vt:i4>7182</vt:i4>
      </vt:variant>
      <vt:variant>
        <vt:i4>0</vt:i4>
      </vt:variant>
      <vt:variant>
        <vt:i4>5</vt:i4>
      </vt:variant>
      <vt:variant>
        <vt:lpwstr/>
      </vt:variant>
      <vt:variant>
        <vt:lpwstr>fld_OnBehalfOfCompID</vt:lpwstr>
      </vt:variant>
      <vt:variant>
        <vt:i4>4718716</vt:i4>
      </vt:variant>
      <vt:variant>
        <vt:i4>7179</vt:i4>
      </vt:variant>
      <vt:variant>
        <vt:i4>0</vt:i4>
      </vt:variant>
      <vt:variant>
        <vt:i4>5</vt:i4>
      </vt:variant>
      <vt:variant>
        <vt:lpwstr/>
      </vt:variant>
      <vt:variant>
        <vt:lpwstr>fld_OfferYield</vt:lpwstr>
      </vt:variant>
      <vt:variant>
        <vt:i4>5177471</vt:i4>
      </vt:variant>
      <vt:variant>
        <vt:i4>7176</vt:i4>
      </vt:variant>
      <vt:variant>
        <vt:i4>0</vt:i4>
      </vt:variant>
      <vt:variant>
        <vt:i4>5</vt:i4>
      </vt:variant>
      <vt:variant>
        <vt:lpwstr/>
      </vt:variant>
      <vt:variant>
        <vt:lpwstr>fld_OfferSwapPoints</vt:lpwstr>
      </vt:variant>
      <vt:variant>
        <vt:i4>2752540</vt:i4>
      </vt:variant>
      <vt:variant>
        <vt:i4>7173</vt:i4>
      </vt:variant>
      <vt:variant>
        <vt:i4>0</vt:i4>
      </vt:variant>
      <vt:variant>
        <vt:i4>5</vt:i4>
      </vt:variant>
      <vt:variant>
        <vt:lpwstr/>
      </vt:variant>
      <vt:variant>
        <vt:lpwstr>fld_OfferSpotRate</vt:lpwstr>
      </vt:variant>
      <vt:variant>
        <vt:i4>3735568</vt:i4>
      </vt:variant>
      <vt:variant>
        <vt:i4>7170</vt:i4>
      </vt:variant>
      <vt:variant>
        <vt:i4>0</vt:i4>
      </vt:variant>
      <vt:variant>
        <vt:i4>5</vt:i4>
      </vt:variant>
      <vt:variant>
        <vt:lpwstr/>
      </vt:variant>
      <vt:variant>
        <vt:lpwstr>fld_OfferSize</vt:lpwstr>
      </vt:variant>
      <vt:variant>
        <vt:i4>4194425</vt:i4>
      </vt:variant>
      <vt:variant>
        <vt:i4>7167</vt:i4>
      </vt:variant>
      <vt:variant>
        <vt:i4>0</vt:i4>
      </vt:variant>
      <vt:variant>
        <vt:i4>5</vt:i4>
      </vt:variant>
      <vt:variant>
        <vt:lpwstr/>
      </vt:variant>
      <vt:variant>
        <vt:lpwstr>fld_OfferPx</vt:lpwstr>
      </vt:variant>
      <vt:variant>
        <vt:i4>5439614</vt:i4>
      </vt:variant>
      <vt:variant>
        <vt:i4>7164</vt:i4>
      </vt:variant>
      <vt:variant>
        <vt:i4>0</vt:i4>
      </vt:variant>
      <vt:variant>
        <vt:i4>5</vt:i4>
      </vt:variant>
      <vt:variant>
        <vt:lpwstr/>
      </vt:variant>
      <vt:variant>
        <vt:lpwstr>fld_OfferForwardPoints2</vt:lpwstr>
      </vt:variant>
      <vt:variant>
        <vt:i4>5439614</vt:i4>
      </vt:variant>
      <vt:variant>
        <vt:i4>7161</vt:i4>
      </vt:variant>
      <vt:variant>
        <vt:i4>0</vt:i4>
      </vt:variant>
      <vt:variant>
        <vt:i4>5</vt:i4>
      </vt:variant>
      <vt:variant>
        <vt:lpwstr/>
      </vt:variant>
      <vt:variant>
        <vt:lpwstr>fld_OfferForwardPoints</vt:lpwstr>
      </vt:variant>
      <vt:variant>
        <vt:i4>5177446</vt:i4>
      </vt:variant>
      <vt:variant>
        <vt:i4>7158</vt:i4>
      </vt:variant>
      <vt:variant>
        <vt:i4>0</vt:i4>
      </vt:variant>
      <vt:variant>
        <vt:i4>5</vt:i4>
      </vt:variant>
      <vt:variant>
        <vt:lpwstr/>
      </vt:variant>
      <vt:variant>
        <vt:lpwstr>fld_OddLot</vt:lpwstr>
      </vt:variant>
      <vt:variant>
        <vt:i4>4653175</vt:i4>
      </vt:variant>
      <vt:variant>
        <vt:i4>7155</vt:i4>
      </vt:variant>
      <vt:variant>
        <vt:i4>0</vt:i4>
      </vt:variant>
      <vt:variant>
        <vt:i4>5</vt:i4>
      </vt:variant>
      <vt:variant>
        <vt:lpwstr/>
      </vt:variant>
      <vt:variant>
        <vt:lpwstr>fld_NumTickets</vt:lpwstr>
      </vt:variant>
      <vt:variant>
        <vt:i4>4653181</vt:i4>
      </vt:variant>
      <vt:variant>
        <vt:i4>7152</vt:i4>
      </vt:variant>
      <vt:variant>
        <vt:i4>0</vt:i4>
      </vt:variant>
      <vt:variant>
        <vt:i4>5</vt:i4>
      </vt:variant>
      <vt:variant>
        <vt:lpwstr/>
      </vt:variant>
      <vt:variant>
        <vt:lpwstr>fld_NumDaysInterest</vt:lpwstr>
      </vt:variant>
      <vt:variant>
        <vt:i4>5636222</vt:i4>
      </vt:variant>
      <vt:variant>
        <vt:i4>7149</vt:i4>
      </vt:variant>
      <vt:variant>
        <vt:i4>0</vt:i4>
      </vt:variant>
      <vt:variant>
        <vt:i4>5</vt:i4>
      </vt:variant>
      <vt:variant>
        <vt:lpwstr/>
      </vt:variant>
      <vt:variant>
        <vt:lpwstr>fld_NumBidders</vt:lpwstr>
      </vt:variant>
      <vt:variant>
        <vt:i4>5505138</vt:i4>
      </vt:variant>
      <vt:variant>
        <vt:i4>7146</vt:i4>
      </vt:variant>
      <vt:variant>
        <vt:i4>0</vt:i4>
      </vt:variant>
      <vt:variant>
        <vt:i4>5</vt:i4>
      </vt:variant>
      <vt:variant>
        <vt:lpwstr/>
      </vt:variant>
      <vt:variant>
        <vt:lpwstr>fld_NumberOfOrders</vt:lpwstr>
      </vt:variant>
      <vt:variant>
        <vt:i4>4587637</vt:i4>
      </vt:variant>
      <vt:variant>
        <vt:i4>7143</vt:i4>
      </vt:variant>
      <vt:variant>
        <vt:i4>0</vt:i4>
      </vt:variant>
      <vt:variant>
        <vt:i4>5</vt:i4>
      </vt:variant>
      <vt:variant>
        <vt:lpwstr/>
      </vt:variant>
      <vt:variant>
        <vt:lpwstr>fld_NTPositionLimit</vt:lpwstr>
      </vt:variant>
      <vt:variant>
        <vt:i4>5832831</vt:i4>
      </vt:variant>
      <vt:variant>
        <vt:i4>7140</vt:i4>
      </vt:variant>
      <vt:variant>
        <vt:i4>0</vt:i4>
      </vt:variant>
      <vt:variant>
        <vt:i4>5</vt:i4>
      </vt:variant>
      <vt:variant>
        <vt:lpwstr/>
      </vt:variant>
      <vt:variant>
        <vt:lpwstr>fld_NoUsernames</vt:lpwstr>
      </vt:variant>
      <vt:variant>
        <vt:i4>2162714</vt:i4>
      </vt:variant>
      <vt:variant>
        <vt:i4>7137</vt:i4>
      </vt:variant>
      <vt:variant>
        <vt:i4>0</vt:i4>
      </vt:variant>
      <vt:variant>
        <vt:i4>5</vt:i4>
      </vt:variant>
      <vt:variant>
        <vt:lpwstr/>
      </vt:variant>
      <vt:variant>
        <vt:lpwstr>fld_NoUndlyInstrumentPartySubIDs</vt:lpwstr>
      </vt:variant>
      <vt:variant>
        <vt:i4>2949130</vt:i4>
      </vt:variant>
      <vt:variant>
        <vt:i4>7134</vt:i4>
      </vt:variant>
      <vt:variant>
        <vt:i4>0</vt:i4>
      </vt:variant>
      <vt:variant>
        <vt:i4>5</vt:i4>
      </vt:variant>
      <vt:variant>
        <vt:lpwstr/>
      </vt:variant>
      <vt:variant>
        <vt:lpwstr>fld_NoUndlyInstrumentParties</vt:lpwstr>
      </vt:variant>
      <vt:variant>
        <vt:i4>3211266</vt:i4>
      </vt:variant>
      <vt:variant>
        <vt:i4>7131</vt:i4>
      </vt:variant>
      <vt:variant>
        <vt:i4>0</vt:i4>
      </vt:variant>
      <vt:variant>
        <vt:i4>5</vt:i4>
      </vt:variant>
      <vt:variant>
        <vt:lpwstr/>
      </vt:variant>
      <vt:variant>
        <vt:lpwstr>fld_NoUnderlyingStips</vt:lpwstr>
      </vt:variant>
      <vt:variant>
        <vt:i4>3145755</vt:i4>
      </vt:variant>
      <vt:variant>
        <vt:i4>7128</vt:i4>
      </vt:variant>
      <vt:variant>
        <vt:i4>0</vt:i4>
      </vt:variant>
      <vt:variant>
        <vt:i4>5</vt:i4>
      </vt:variant>
      <vt:variant>
        <vt:lpwstr/>
      </vt:variant>
      <vt:variant>
        <vt:lpwstr>fld_NoUnderlyingSecurityAltID</vt:lpwstr>
      </vt:variant>
      <vt:variant>
        <vt:i4>3473432</vt:i4>
      </vt:variant>
      <vt:variant>
        <vt:i4>7125</vt:i4>
      </vt:variant>
      <vt:variant>
        <vt:i4>0</vt:i4>
      </vt:variant>
      <vt:variant>
        <vt:i4>5</vt:i4>
      </vt:variant>
      <vt:variant>
        <vt:lpwstr/>
      </vt:variant>
      <vt:variant>
        <vt:lpwstr>fld_NoUnderlyings</vt:lpwstr>
      </vt:variant>
      <vt:variant>
        <vt:i4>3604502</vt:i4>
      </vt:variant>
      <vt:variant>
        <vt:i4>7122</vt:i4>
      </vt:variant>
      <vt:variant>
        <vt:i4>0</vt:i4>
      </vt:variant>
      <vt:variant>
        <vt:i4>5</vt:i4>
      </vt:variant>
      <vt:variant>
        <vt:lpwstr/>
      </vt:variant>
      <vt:variant>
        <vt:lpwstr>fld_NoUnderlyingLegSecurityAltID</vt:lpwstr>
      </vt:variant>
      <vt:variant>
        <vt:i4>5832824</vt:i4>
      </vt:variant>
      <vt:variant>
        <vt:i4>7119</vt:i4>
      </vt:variant>
      <vt:variant>
        <vt:i4>0</vt:i4>
      </vt:variant>
      <vt:variant>
        <vt:i4>5</vt:i4>
      </vt:variant>
      <vt:variant>
        <vt:lpwstr/>
      </vt:variant>
      <vt:variant>
        <vt:lpwstr>fld_NoUnderlyingAmounts</vt:lpwstr>
      </vt:variant>
      <vt:variant>
        <vt:i4>5636209</vt:i4>
      </vt:variant>
      <vt:variant>
        <vt:i4>7116</vt:i4>
      </vt:variant>
      <vt:variant>
        <vt:i4>0</vt:i4>
      </vt:variant>
      <vt:variant>
        <vt:i4>5</vt:i4>
      </vt:variant>
      <vt:variant>
        <vt:lpwstr/>
      </vt:variant>
      <vt:variant>
        <vt:lpwstr>fld_NoTrdRepIndicators</vt:lpwstr>
      </vt:variant>
      <vt:variant>
        <vt:i4>6094946</vt:i4>
      </vt:variant>
      <vt:variant>
        <vt:i4>7113</vt:i4>
      </vt:variant>
      <vt:variant>
        <vt:i4>0</vt:i4>
      </vt:variant>
      <vt:variant>
        <vt:i4>5</vt:i4>
      </vt:variant>
      <vt:variant>
        <vt:lpwstr/>
      </vt:variant>
      <vt:variant>
        <vt:lpwstr>fld_NoTrdRegTimestamps</vt:lpwstr>
      </vt:variant>
      <vt:variant>
        <vt:i4>2293774</vt:i4>
      </vt:variant>
      <vt:variant>
        <vt:i4>7110</vt:i4>
      </vt:variant>
      <vt:variant>
        <vt:i4>0</vt:i4>
      </vt:variant>
      <vt:variant>
        <vt:i4>5</vt:i4>
      </vt:variant>
      <vt:variant>
        <vt:lpwstr/>
      </vt:variant>
      <vt:variant>
        <vt:lpwstr>fld_NoTradingSessions</vt:lpwstr>
      </vt:variant>
      <vt:variant>
        <vt:i4>3342352</vt:i4>
      </vt:variant>
      <vt:variant>
        <vt:i4>7107</vt:i4>
      </vt:variant>
      <vt:variant>
        <vt:i4>0</vt:i4>
      </vt:variant>
      <vt:variant>
        <vt:i4>5</vt:i4>
      </vt:variant>
      <vt:variant>
        <vt:lpwstr/>
      </vt:variant>
      <vt:variant>
        <vt:lpwstr>fld_NoTradingSessionRules</vt:lpwstr>
      </vt:variant>
      <vt:variant>
        <vt:i4>3735580</vt:i4>
      </vt:variant>
      <vt:variant>
        <vt:i4>7104</vt:i4>
      </vt:variant>
      <vt:variant>
        <vt:i4>0</vt:i4>
      </vt:variant>
      <vt:variant>
        <vt:i4>5</vt:i4>
      </vt:variant>
      <vt:variant>
        <vt:lpwstr/>
      </vt:variant>
      <vt:variant>
        <vt:lpwstr>fld_NoTrades</vt:lpwstr>
      </vt:variant>
      <vt:variant>
        <vt:i4>3538954</vt:i4>
      </vt:variant>
      <vt:variant>
        <vt:i4>7101</vt:i4>
      </vt:variant>
      <vt:variant>
        <vt:i4>0</vt:i4>
      </vt:variant>
      <vt:variant>
        <vt:i4>5</vt:i4>
      </vt:variant>
      <vt:variant>
        <vt:lpwstr/>
      </vt:variant>
      <vt:variant>
        <vt:lpwstr>fld_NotionalPercentageOutstanding</vt:lpwstr>
      </vt:variant>
      <vt:variant>
        <vt:i4>6226045</vt:i4>
      </vt:variant>
      <vt:variant>
        <vt:i4>7098</vt:i4>
      </vt:variant>
      <vt:variant>
        <vt:i4>0</vt:i4>
      </vt:variant>
      <vt:variant>
        <vt:i4>5</vt:i4>
      </vt:variant>
      <vt:variant>
        <vt:lpwstr/>
      </vt:variant>
      <vt:variant>
        <vt:lpwstr>fld_NoTimeInForceRules</vt:lpwstr>
      </vt:variant>
      <vt:variant>
        <vt:i4>2293782</vt:i4>
      </vt:variant>
      <vt:variant>
        <vt:i4>7095</vt:i4>
      </vt:variant>
      <vt:variant>
        <vt:i4>0</vt:i4>
      </vt:variant>
      <vt:variant>
        <vt:i4>5</vt:i4>
      </vt:variant>
      <vt:variant>
        <vt:lpwstr/>
      </vt:variant>
      <vt:variant>
        <vt:lpwstr>fld_NotifyBrokerOfCredit</vt:lpwstr>
      </vt:variant>
      <vt:variant>
        <vt:i4>5111909</vt:i4>
      </vt:variant>
      <vt:variant>
        <vt:i4>7092</vt:i4>
      </vt:variant>
      <vt:variant>
        <vt:i4>0</vt:i4>
      </vt:variant>
      <vt:variant>
        <vt:i4>5</vt:i4>
      </vt:variant>
      <vt:variant>
        <vt:lpwstr/>
      </vt:variant>
      <vt:variant>
        <vt:lpwstr>fld_NoTickRules</vt:lpwstr>
      </vt:variant>
      <vt:variant>
        <vt:i4>2162704</vt:i4>
      </vt:variant>
      <vt:variant>
        <vt:i4>7089</vt:i4>
      </vt:variant>
      <vt:variant>
        <vt:i4>0</vt:i4>
      </vt:variant>
      <vt:variant>
        <vt:i4>5</vt:i4>
      </vt:variant>
      <vt:variant>
        <vt:lpwstr/>
      </vt:variant>
      <vt:variant>
        <vt:lpwstr>fld_NoTargetPartyIDs</vt:lpwstr>
      </vt:variant>
      <vt:variant>
        <vt:i4>3735568</vt:i4>
      </vt:variant>
      <vt:variant>
        <vt:i4>7086</vt:i4>
      </vt:variant>
      <vt:variant>
        <vt:i4>0</vt:i4>
      </vt:variant>
      <vt:variant>
        <vt:i4>5</vt:i4>
      </vt:variant>
      <vt:variant>
        <vt:lpwstr/>
      </vt:variant>
      <vt:variant>
        <vt:lpwstr>fld_NotAffOrigClOrdID</vt:lpwstr>
      </vt:variant>
      <vt:variant>
        <vt:i4>4194421</vt:i4>
      </vt:variant>
      <vt:variant>
        <vt:i4>7083</vt:i4>
      </vt:variant>
      <vt:variant>
        <vt:i4>0</vt:i4>
      </vt:variant>
      <vt:variant>
        <vt:i4>5</vt:i4>
      </vt:variant>
      <vt:variant>
        <vt:lpwstr/>
      </vt:variant>
      <vt:variant>
        <vt:lpwstr>fld_NotAffectedOrderID</vt:lpwstr>
      </vt:variant>
      <vt:variant>
        <vt:i4>2359302</vt:i4>
      </vt:variant>
      <vt:variant>
        <vt:i4>7080</vt:i4>
      </vt:variant>
      <vt:variant>
        <vt:i4>0</vt:i4>
      </vt:variant>
      <vt:variant>
        <vt:i4>5</vt:i4>
      </vt:variant>
      <vt:variant>
        <vt:lpwstr/>
      </vt:variant>
      <vt:variant>
        <vt:lpwstr>fld_NoStrikes</vt:lpwstr>
      </vt:variant>
      <vt:variant>
        <vt:i4>3407896</vt:i4>
      </vt:variant>
      <vt:variant>
        <vt:i4>7077</vt:i4>
      </vt:variant>
      <vt:variant>
        <vt:i4>0</vt:i4>
      </vt:variant>
      <vt:variant>
        <vt:i4>5</vt:i4>
      </vt:variant>
      <vt:variant>
        <vt:lpwstr/>
      </vt:variant>
      <vt:variant>
        <vt:lpwstr>fld_NoStrikeRules</vt:lpwstr>
      </vt:variant>
      <vt:variant>
        <vt:i4>2490391</vt:i4>
      </vt:variant>
      <vt:variant>
        <vt:i4>7074</vt:i4>
      </vt:variant>
      <vt:variant>
        <vt:i4>0</vt:i4>
      </vt:variant>
      <vt:variant>
        <vt:i4>5</vt:i4>
      </vt:variant>
      <vt:variant>
        <vt:lpwstr/>
      </vt:variant>
      <vt:variant>
        <vt:lpwstr>fld_NoStrategyParameters</vt:lpwstr>
      </vt:variant>
      <vt:variant>
        <vt:i4>6029413</vt:i4>
      </vt:variant>
      <vt:variant>
        <vt:i4>7071</vt:i4>
      </vt:variant>
      <vt:variant>
        <vt:i4>0</vt:i4>
      </vt:variant>
      <vt:variant>
        <vt:i4>5</vt:i4>
      </vt:variant>
      <vt:variant>
        <vt:lpwstr/>
      </vt:variant>
      <vt:variant>
        <vt:lpwstr>fld_NoStipulations</vt:lpwstr>
      </vt:variant>
      <vt:variant>
        <vt:i4>3407876</vt:i4>
      </vt:variant>
      <vt:variant>
        <vt:i4>7068</vt:i4>
      </vt:variant>
      <vt:variant>
        <vt:i4>0</vt:i4>
      </vt:variant>
      <vt:variant>
        <vt:i4>5</vt:i4>
      </vt:variant>
      <vt:variant>
        <vt:lpwstr/>
      </vt:variant>
      <vt:variant>
        <vt:lpwstr>fld_NoStatsIndicators</vt:lpwstr>
      </vt:variant>
      <vt:variant>
        <vt:i4>4456570</vt:i4>
      </vt:variant>
      <vt:variant>
        <vt:i4>7065</vt:i4>
      </vt:variant>
      <vt:variant>
        <vt:i4>0</vt:i4>
      </vt:variant>
      <vt:variant>
        <vt:i4>5</vt:i4>
      </vt:variant>
      <vt:variant>
        <vt:lpwstr/>
      </vt:variant>
      <vt:variant>
        <vt:lpwstr>fld_NoSideTrdRegTS</vt:lpwstr>
      </vt:variant>
      <vt:variant>
        <vt:i4>5243003</vt:i4>
      </vt:variant>
      <vt:variant>
        <vt:i4>7062</vt:i4>
      </vt:variant>
      <vt:variant>
        <vt:i4>0</vt:i4>
      </vt:variant>
      <vt:variant>
        <vt:i4>5</vt:i4>
      </vt:variant>
      <vt:variant>
        <vt:lpwstr/>
      </vt:variant>
      <vt:variant>
        <vt:lpwstr>fld_NoSides</vt:lpwstr>
      </vt:variant>
      <vt:variant>
        <vt:i4>5832807</vt:i4>
      </vt:variant>
      <vt:variant>
        <vt:i4>7059</vt:i4>
      </vt:variant>
      <vt:variant>
        <vt:i4>0</vt:i4>
      </vt:variant>
      <vt:variant>
        <vt:i4>5</vt:i4>
      </vt:variant>
      <vt:variant>
        <vt:lpwstr/>
      </vt:variant>
      <vt:variant>
        <vt:lpwstr>fld_NoSettlPartySubIDs</vt:lpwstr>
      </vt:variant>
      <vt:variant>
        <vt:i4>5374075</vt:i4>
      </vt:variant>
      <vt:variant>
        <vt:i4>7056</vt:i4>
      </vt:variant>
      <vt:variant>
        <vt:i4>0</vt:i4>
      </vt:variant>
      <vt:variant>
        <vt:i4>5</vt:i4>
      </vt:variant>
      <vt:variant>
        <vt:lpwstr/>
      </vt:variant>
      <vt:variant>
        <vt:lpwstr>fld_NoSettlPartyIDs</vt:lpwstr>
      </vt:variant>
      <vt:variant>
        <vt:i4>2686988</vt:i4>
      </vt:variant>
      <vt:variant>
        <vt:i4>7053</vt:i4>
      </vt:variant>
      <vt:variant>
        <vt:i4>0</vt:i4>
      </vt:variant>
      <vt:variant>
        <vt:i4>5</vt:i4>
      </vt:variant>
      <vt:variant>
        <vt:lpwstr/>
      </vt:variant>
      <vt:variant>
        <vt:lpwstr>fld_NoSettlOblig</vt:lpwstr>
      </vt:variant>
      <vt:variant>
        <vt:i4>5701737</vt:i4>
      </vt:variant>
      <vt:variant>
        <vt:i4>7050</vt:i4>
      </vt:variant>
      <vt:variant>
        <vt:i4>0</vt:i4>
      </vt:variant>
      <vt:variant>
        <vt:i4>5</vt:i4>
      </vt:variant>
      <vt:variant>
        <vt:lpwstr/>
      </vt:variant>
      <vt:variant>
        <vt:lpwstr>fld_NoSettlInst</vt:lpwstr>
      </vt:variant>
      <vt:variant>
        <vt:i4>4653167</vt:i4>
      </vt:variant>
      <vt:variant>
        <vt:i4>7047</vt:i4>
      </vt:variant>
      <vt:variant>
        <vt:i4>0</vt:i4>
      </vt:variant>
      <vt:variant>
        <vt:i4>5</vt:i4>
      </vt:variant>
      <vt:variant>
        <vt:lpwstr/>
      </vt:variant>
      <vt:variant>
        <vt:lpwstr>fld_NoSettlDetails</vt:lpwstr>
      </vt:variant>
      <vt:variant>
        <vt:i4>4194430</vt:i4>
      </vt:variant>
      <vt:variant>
        <vt:i4>7044</vt:i4>
      </vt:variant>
      <vt:variant>
        <vt:i4>0</vt:i4>
      </vt:variant>
      <vt:variant>
        <vt:i4>5</vt:i4>
      </vt:variant>
      <vt:variant>
        <vt:lpwstr/>
      </vt:variant>
      <vt:variant>
        <vt:lpwstr>fld_NoSecurityTypes</vt:lpwstr>
      </vt:variant>
      <vt:variant>
        <vt:i4>5832815</vt:i4>
      </vt:variant>
      <vt:variant>
        <vt:i4>7041</vt:i4>
      </vt:variant>
      <vt:variant>
        <vt:i4>0</vt:i4>
      </vt:variant>
      <vt:variant>
        <vt:i4>5</vt:i4>
      </vt:variant>
      <vt:variant>
        <vt:lpwstr/>
      </vt:variant>
      <vt:variant>
        <vt:lpwstr>fld_NoSecurityAltID</vt:lpwstr>
      </vt:variant>
      <vt:variant>
        <vt:i4>6226026</vt:i4>
      </vt:variant>
      <vt:variant>
        <vt:i4>7038</vt:i4>
      </vt:variant>
      <vt:variant>
        <vt:i4>0</vt:i4>
      </vt:variant>
      <vt:variant>
        <vt:i4>5</vt:i4>
      </vt:variant>
      <vt:variant>
        <vt:lpwstr/>
      </vt:variant>
      <vt:variant>
        <vt:lpwstr>fld_NoRpts</vt:lpwstr>
      </vt:variant>
      <vt:variant>
        <vt:i4>3342337</vt:i4>
      </vt:variant>
      <vt:variant>
        <vt:i4>7035</vt:i4>
      </vt:variant>
      <vt:variant>
        <vt:i4>0</vt:i4>
      </vt:variant>
      <vt:variant>
        <vt:i4>5</vt:i4>
      </vt:variant>
      <vt:variant>
        <vt:lpwstr/>
      </vt:variant>
      <vt:variant>
        <vt:lpwstr>fld_NoRoutingIDs</vt:lpwstr>
      </vt:variant>
      <vt:variant>
        <vt:i4>2555926</vt:i4>
      </vt:variant>
      <vt:variant>
        <vt:i4>7032</vt:i4>
      </vt:variant>
      <vt:variant>
        <vt:i4>0</vt:i4>
      </vt:variant>
      <vt:variant>
        <vt:i4>5</vt:i4>
      </vt:variant>
      <vt:variant>
        <vt:lpwstr/>
      </vt:variant>
      <vt:variant>
        <vt:lpwstr>fld_NoRootPartySubIDs</vt:lpwstr>
      </vt:variant>
      <vt:variant>
        <vt:i4>4718702</vt:i4>
      </vt:variant>
      <vt:variant>
        <vt:i4>7029</vt:i4>
      </vt:variant>
      <vt:variant>
        <vt:i4>0</vt:i4>
      </vt:variant>
      <vt:variant>
        <vt:i4>5</vt:i4>
      </vt:variant>
      <vt:variant>
        <vt:lpwstr/>
      </vt:variant>
      <vt:variant>
        <vt:lpwstr>fld_NoRootPartyIDs</vt:lpwstr>
      </vt:variant>
      <vt:variant>
        <vt:i4>2293787</vt:i4>
      </vt:variant>
      <vt:variant>
        <vt:i4>7026</vt:i4>
      </vt:variant>
      <vt:variant>
        <vt:i4>0</vt:i4>
      </vt:variant>
      <vt:variant>
        <vt:i4>5</vt:i4>
      </vt:variant>
      <vt:variant>
        <vt:lpwstr/>
      </vt:variant>
      <vt:variant>
        <vt:lpwstr>fld_NoRelatedSym</vt:lpwstr>
      </vt:variant>
      <vt:variant>
        <vt:i4>2293762</vt:i4>
      </vt:variant>
      <vt:variant>
        <vt:i4>7023</vt:i4>
      </vt:variant>
      <vt:variant>
        <vt:i4>0</vt:i4>
      </vt:variant>
      <vt:variant>
        <vt:i4>5</vt:i4>
      </vt:variant>
      <vt:variant>
        <vt:lpwstr/>
      </vt:variant>
      <vt:variant>
        <vt:lpwstr>fld_NoRegistDtls</vt:lpwstr>
      </vt:variant>
      <vt:variant>
        <vt:i4>2097167</vt:i4>
      </vt:variant>
      <vt:variant>
        <vt:i4>7020</vt:i4>
      </vt:variant>
      <vt:variant>
        <vt:i4>0</vt:i4>
      </vt:variant>
      <vt:variant>
        <vt:i4>5</vt:i4>
      </vt:variant>
      <vt:variant>
        <vt:lpwstr/>
      </vt:variant>
      <vt:variant>
        <vt:lpwstr>fld_NoRateSources</vt:lpwstr>
      </vt:variant>
      <vt:variant>
        <vt:i4>5898354</vt:i4>
      </vt:variant>
      <vt:variant>
        <vt:i4>7017</vt:i4>
      </vt:variant>
      <vt:variant>
        <vt:i4>0</vt:i4>
      </vt:variant>
      <vt:variant>
        <vt:i4>5</vt:i4>
      </vt:variant>
      <vt:variant>
        <vt:lpwstr/>
      </vt:variant>
      <vt:variant>
        <vt:lpwstr>fld_NoQuoteSets</vt:lpwstr>
      </vt:variant>
      <vt:variant>
        <vt:i4>4128781</vt:i4>
      </vt:variant>
      <vt:variant>
        <vt:i4>7014</vt:i4>
      </vt:variant>
      <vt:variant>
        <vt:i4>0</vt:i4>
      </vt:variant>
      <vt:variant>
        <vt:i4>5</vt:i4>
      </vt:variant>
      <vt:variant>
        <vt:lpwstr/>
      </vt:variant>
      <vt:variant>
        <vt:lpwstr>fld_NoQuoteQualifiers</vt:lpwstr>
      </vt:variant>
      <vt:variant>
        <vt:i4>5636206</vt:i4>
      </vt:variant>
      <vt:variant>
        <vt:i4>7011</vt:i4>
      </vt:variant>
      <vt:variant>
        <vt:i4>0</vt:i4>
      </vt:variant>
      <vt:variant>
        <vt:i4>5</vt:i4>
      </vt:variant>
      <vt:variant>
        <vt:lpwstr/>
      </vt:variant>
      <vt:variant>
        <vt:lpwstr>fld_NoQuoteEntries</vt:lpwstr>
      </vt:variant>
      <vt:variant>
        <vt:i4>6094964</vt:i4>
      </vt:variant>
      <vt:variant>
        <vt:i4>7008</vt:i4>
      </vt:variant>
      <vt:variant>
        <vt:i4>0</vt:i4>
      </vt:variant>
      <vt:variant>
        <vt:i4>5</vt:i4>
      </vt:variant>
      <vt:variant>
        <vt:lpwstr/>
      </vt:variant>
      <vt:variant>
        <vt:lpwstr>fld_NoPositions</vt:lpwstr>
      </vt:variant>
      <vt:variant>
        <vt:i4>2490370</vt:i4>
      </vt:variant>
      <vt:variant>
        <vt:i4>7005</vt:i4>
      </vt:variant>
      <vt:variant>
        <vt:i4>0</vt:i4>
      </vt:variant>
      <vt:variant>
        <vt:i4>5</vt:i4>
      </vt:variant>
      <vt:variant>
        <vt:lpwstr/>
      </vt:variant>
      <vt:variant>
        <vt:lpwstr>fld_NoPosAmt</vt:lpwstr>
      </vt:variant>
      <vt:variant>
        <vt:i4>3932171</vt:i4>
      </vt:variant>
      <vt:variant>
        <vt:i4>7002</vt:i4>
      </vt:variant>
      <vt:variant>
        <vt:i4>0</vt:i4>
      </vt:variant>
      <vt:variant>
        <vt:i4>5</vt:i4>
      </vt:variant>
      <vt:variant>
        <vt:lpwstr/>
      </vt:variant>
      <vt:variant>
        <vt:lpwstr>fld_NoPartySubIDs</vt:lpwstr>
      </vt:variant>
      <vt:variant>
        <vt:i4>5439603</vt:i4>
      </vt:variant>
      <vt:variant>
        <vt:i4>6999</vt:i4>
      </vt:variant>
      <vt:variant>
        <vt:i4>0</vt:i4>
      </vt:variant>
      <vt:variant>
        <vt:i4>5</vt:i4>
      </vt:variant>
      <vt:variant>
        <vt:lpwstr/>
      </vt:variant>
      <vt:variant>
        <vt:lpwstr>fld_NoPartyIDs</vt:lpwstr>
      </vt:variant>
      <vt:variant>
        <vt:i4>4653163</vt:i4>
      </vt:variant>
      <vt:variant>
        <vt:i4>6996</vt:i4>
      </vt:variant>
      <vt:variant>
        <vt:i4>0</vt:i4>
      </vt:variant>
      <vt:variant>
        <vt:i4>5</vt:i4>
      </vt:variant>
      <vt:variant>
        <vt:lpwstr/>
      </vt:variant>
      <vt:variant>
        <vt:lpwstr>fld_NoOrdTypeRules</vt:lpwstr>
      </vt:variant>
      <vt:variant>
        <vt:i4>3670037</vt:i4>
      </vt:variant>
      <vt:variant>
        <vt:i4>6993</vt:i4>
      </vt:variant>
      <vt:variant>
        <vt:i4>0</vt:i4>
      </vt:variant>
      <vt:variant>
        <vt:i4>5</vt:i4>
      </vt:variant>
      <vt:variant>
        <vt:lpwstr/>
      </vt:variant>
      <vt:variant>
        <vt:lpwstr>fld_NoOrders</vt:lpwstr>
      </vt:variant>
      <vt:variant>
        <vt:i4>2424863</vt:i4>
      </vt:variant>
      <vt:variant>
        <vt:i4>6990</vt:i4>
      </vt:variant>
      <vt:variant>
        <vt:i4>0</vt:i4>
      </vt:variant>
      <vt:variant>
        <vt:i4>5</vt:i4>
      </vt:variant>
      <vt:variant>
        <vt:lpwstr/>
      </vt:variant>
      <vt:variant>
        <vt:lpwstr>fld_NoOfSecSizes</vt:lpwstr>
      </vt:variant>
      <vt:variant>
        <vt:i4>5767265</vt:i4>
      </vt:variant>
      <vt:variant>
        <vt:i4>6987</vt:i4>
      </vt:variant>
      <vt:variant>
        <vt:i4>0</vt:i4>
      </vt:variant>
      <vt:variant>
        <vt:i4>5</vt:i4>
      </vt:variant>
      <vt:variant>
        <vt:lpwstr/>
      </vt:variant>
      <vt:variant>
        <vt:lpwstr>fld_NoOfLegUnderlyings</vt:lpwstr>
      </vt:variant>
      <vt:variant>
        <vt:i4>4915314</vt:i4>
      </vt:variant>
      <vt:variant>
        <vt:i4>6984</vt:i4>
      </vt:variant>
      <vt:variant>
        <vt:i4>0</vt:i4>
      </vt:variant>
      <vt:variant>
        <vt:i4>5</vt:i4>
      </vt:variant>
      <vt:variant>
        <vt:lpwstr/>
      </vt:variant>
      <vt:variant>
        <vt:lpwstr>fld_NoNotAffectedOrders</vt:lpwstr>
      </vt:variant>
      <vt:variant>
        <vt:i4>3473413</vt:i4>
      </vt:variant>
      <vt:variant>
        <vt:i4>6981</vt:i4>
      </vt:variant>
      <vt:variant>
        <vt:i4>0</vt:i4>
      </vt:variant>
      <vt:variant>
        <vt:i4>5</vt:i4>
      </vt:variant>
      <vt:variant>
        <vt:lpwstr/>
      </vt:variant>
      <vt:variant>
        <vt:lpwstr>fld_NoNewsRefIDs</vt:lpwstr>
      </vt:variant>
      <vt:variant>
        <vt:i4>4784243</vt:i4>
      </vt:variant>
      <vt:variant>
        <vt:i4>6978</vt:i4>
      </vt:variant>
      <vt:variant>
        <vt:i4>0</vt:i4>
      </vt:variant>
      <vt:variant>
        <vt:i4>5</vt:i4>
      </vt:variant>
      <vt:variant>
        <vt:lpwstr/>
      </vt:variant>
      <vt:variant>
        <vt:lpwstr>fld_NoNestedPartySubIDs</vt:lpwstr>
      </vt:variant>
      <vt:variant>
        <vt:i4>2490379</vt:i4>
      </vt:variant>
      <vt:variant>
        <vt:i4>6975</vt:i4>
      </vt:variant>
      <vt:variant>
        <vt:i4>0</vt:i4>
      </vt:variant>
      <vt:variant>
        <vt:i4>5</vt:i4>
      </vt:variant>
      <vt:variant>
        <vt:lpwstr/>
      </vt:variant>
      <vt:variant>
        <vt:lpwstr>fld_NoNestedPartyIDs</vt:lpwstr>
      </vt:variant>
      <vt:variant>
        <vt:i4>5177466</vt:i4>
      </vt:variant>
      <vt:variant>
        <vt:i4>6972</vt:i4>
      </vt:variant>
      <vt:variant>
        <vt:i4>0</vt:i4>
      </vt:variant>
      <vt:variant>
        <vt:i4>5</vt:i4>
      </vt:variant>
      <vt:variant>
        <vt:lpwstr/>
      </vt:variant>
      <vt:variant>
        <vt:lpwstr>fld_NoNestedInstrAttrib</vt:lpwstr>
      </vt:variant>
      <vt:variant>
        <vt:i4>3997760</vt:i4>
      </vt:variant>
      <vt:variant>
        <vt:i4>6969</vt:i4>
      </vt:variant>
      <vt:variant>
        <vt:i4>0</vt:i4>
      </vt:variant>
      <vt:variant>
        <vt:i4>5</vt:i4>
      </vt:variant>
      <vt:variant>
        <vt:lpwstr/>
      </vt:variant>
      <vt:variant>
        <vt:lpwstr>fld_NoNested4PartySubIDs</vt:lpwstr>
      </vt:variant>
      <vt:variant>
        <vt:i4>3539036</vt:i4>
      </vt:variant>
      <vt:variant>
        <vt:i4>6966</vt:i4>
      </vt:variant>
      <vt:variant>
        <vt:i4>0</vt:i4>
      </vt:variant>
      <vt:variant>
        <vt:i4>5</vt:i4>
      </vt:variant>
      <vt:variant>
        <vt:lpwstr/>
      </vt:variant>
      <vt:variant>
        <vt:lpwstr>fld_NoNested4PartyIDs</vt:lpwstr>
      </vt:variant>
      <vt:variant>
        <vt:i4>3997767</vt:i4>
      </vt:variant>
      <vt:variant>
        <vt:i4>6963</vt:i4>
      </vt:variant>
      <vt:variant>
        <vt:i4>0</vt:i4>
      </vt:variant>
      <vt:variant>
        <vt:i4>5</vt:i4>
      </vt:variant>
      <vt:variant>
        <vt:lpwstr/>
      </vt:variant>
      <vt:variant>
        <vt:lpwstr>fld_NoNested3PartySubIDs</vt:lpwstr>
      </vt:variant>
      <vt:variant>
        <vt:i4>3539035</vt:i4>
      </vt:variant>
      <vt:variant>
        <vt:i4>6960</vt:i4>
      </vt:variant>
      <vt:variant>
        <vt:i4>0</vt:i4>
      </vt:variant>
      <vt:variant>
        <vt:i4>5</vt:i4>
      </vt:variant>
      <vt:variant>
        <vt:lpwstr/>
      </vt:variant>
      <vt:variant>
        <vt:lpwstr>fld_NoNested3PartyIDs</vt:lpwstr>
      </vt:variant>
      <vt:variant>
        <vt:i4>3997766</vt:i4>
      </vt:variant>
      <vt:variant>
        <vt:i4>6957</vt:i4>
      </vt:variant>
      <vt:variant>
        <vt:i4>0</vt:i4>
      </vt:variant>
      <vt:variant>
        <vt:i4>5</vt:i4>
      </vt:variant>
      <vt:variant>
        <vt:lpwstr/>
      </vt:variant>
      <vt:variant>
        <vt:lpwstr>fld_NoNested2PartySubIDs</vt:lpwstr>
      </vt:variant>
      <vt:variant>
        <vt:i4>3539034</vt:i4>
      </vt:variant>
      <vt:variant>
        <vt:i4>6954</vt:i4>
      </vt:variant>
      <vt:variant>
        <vt:i4>0</vt:i4>
      </vt:variant>
      <vt:variant>
        <vt:i4>5</vt:i4>
      </vt:variant>
      <vt:variant>
        <vt:lpwstr/>
      </vt:variant>
      <vt:variant>
        <vt:lpwstr>fld_NoNested2PartyIDs</vt:lpwstr>
      </vt:variant>
      <vt:variant>
        <vt:i4>5767290</vt:i4>
      </vt:variant>
      <vt:variant>
        <vt:i4>6951</vt:i4>
      </vt:variant>
      <vt:variant>
        <vt:i4>0</vt:i4>
      </vt:variant>
      <vt:variant>
        <vt:i4>5</vt:i4>
      </vt:variant>
      <vt:variant>
        <vt:lpwstr/>
      </vt:variant>
      <vt:variant>
        <vt:lpwstr>fld_NoMsgTypes</vt:lpwstr>
      </vt:variant>
      <vt:variant>
        <vt:i4>4194417</vt:i4>
      </vt:variant>
      <vt:variant>
        <vt:i4>6948</vt:i4>
      </vt:variant>
      <vt:variant>
        <vt:i4>0</vt:i4>
      </vt:variant>
      <vt:variant>
        <vt:i4>5</vt:i4>
      </vt:variant>
      <vt:variant>
        <vt:lpwstr/>
      </vt:variant>
      <vt:variant>
        <vt:lpwstr>fld_NoMiscFees</vt:lpwstr>
      </vt:variant>
      <vt:variant>
        <vt:i4>2424838</vt:i4>
      </vt:variant>
      <vt:variant>
        <vt:i4>6945</vt:i4>
      </vt:variant>
      <vt:variant>
        <vt:i4>0</vt:i4>
      </vt:variant>
      <vt:variant>
        <vt:i4>5</vt:i4>
      </vt:variant>
      <vt:variant>
        <vt:lpwstr/>
      </vt:variant>
      <vt:variant>
        <vt:lpwstr>fld_NoMDFeedTypes</vt:lpwstr>
      </vt:variant>
      <vt:variant>
        <vt:i4>5439605</vt:i4>
      </vt:variant>
      <vt:variant>
        <vt:i4>6942</vt:i4>
      </vt:variant>
      <vt:variant>
        <vt:i4>0</vt:i4>
      </vt:variant>
      <vt:variant>
        <vt:i4>5</vt:i4>
      </vt:variant>
      <vt:variant>
        <vt:lpwstr/>
      </vt:variant>
      <vt:variant>
        <vt:lpwstr>fld_NoMDEntryTypes</vt:lpwstr>
      </vt:variant>
      <vt:variant>
        <vt:i4>4259961</vt:i4>
      </vt:variant>
      <vt:variant>
        <vt:i4>6939</vt:i4>
      </vt:variant>
      <vt:variant>
        <vt:i4>0</vt:i4>
      </vt:variant>
      <vt:variant>
        <vt:i4>5</vt:i4>
      </vt:variant>
      <vt:variant>
        <vt:lpwstr/>
      </vt:variant>
      <vt:variant>
        <vt:lpwstr>fld_NoMDEntries</vt:lpwstr>
      </vt:variant>
      <vt:variant>
        <vt:i4>4718701</vt:i4>
      </vt:variant>
      <vt:variant>
        <vt:i4>6936</vt:i4>
      </vt:variant>
      <vt:variant>
        <vt:i4>0</vt:i4>
      </vt:variant>
      <vt:variant>
        <vt:i4>5</vt:i4>
      </vt:variant>
      <vt:variant>
        <vt:lpwstr/>
      </vt:variant>
      <vt:variant>
        <vt:lpwstr>fld_NoMaturityRules</vt:lpwstr>
      </vt:variant>
      <vt:variant>
        <vt:i4>3342349</vt:i4>
      </vt:variant>
      <vt:variant>
        <vt:i4>6933</vt:i4>
      </vt:variant>
      <vt:variant>
        <vt:i4>0</vt:i4>
      </vt:variant>
      <vt:variant>
        <vt:i4>5</vt:i4>
      </vt:variant>
      <vt:variant>
        <vt:lpwstr/>
      </vt:variant>
      <vt:variant>
        <vt:lpwstr>fld_NoMatchRules</vt:lpwstr>
      </vt:variant>
      <vt:variant>
        <vt:i4>3604499</vt:i4>
      </vt:variant>
      <vt:variant>
        <vt:i4>6930</vt:i4>
      </vt:variant>
      <vt:variant>
        <vt:i4>0</vt:i4>
      </vt:variant>
      <vt:variant>
        <vt:i4>5</vt:i4>
      </vt:variant>
      <vt:variant>
        <vt:lpwstr/>
      </vt:variant>
      <vt:variant>
        <vt:lpwstr>fld_NoMarketSegments</vt:lpwstr>
      </vt:variant>
      <vt:variant>
        <vt:i4>5898360</vt:i4>
      </vt:variant>
      <vt:variant>
        <vt:i4>6927</vt:i4>
      </vt:variant>
      <vt:variant>
        <vt:i4>0</vt:i4>
      </vt:variant>
      <vt:variant>
        <vt:i4>5</vt:i4>
      </vt:variant>
      <vt:variant>
        <vt:lpwstr/>
      </vt:variant>
      <vt:variant>
        <vt:lpwstr>fld_NoLotTypeRules</vt:lpwstr>
      </vt:variant>
      <vt:variant>
        <vt:i4>3342366</vt:i4>
      </vt:variant>
      <vt:variant>
        <vt:i4>6924</vt:i4>
      </vt:variant>
      <vt:variant>
        <vt:i4>0</vt:i4>
      </vt:variant>
      <vt:variant>
        <vt:i4>5</vt:i4>
      </vt:variant>
      <vt:variant>
        <vt:lpwstr/>
      </vt:variant>
      <vt:variant>
        <vt:lpwstr>fld_NoLinesOfText</vt:lpwstr>
      </vt:variant>
      <vt:variant>
        <vt:i4>3145748</vt:i4>
      </vt:variant>
      <vt:variant>
        <vt:i4>6921</vt:i4>
      </vt:variant>
      <vt:variant>
        <vt:i4>0</vt:i4>
      </vt:variant>
      <vt:variant>
        <vt:i4>5</vt:i4>
      </vt:variant>
      <vt:variant>
        <vt:lpwstr/>
      </vt:variant>
      <vt:variant>
        <vt:lpwstr>fld_NoLegStipulations</vt:lpwstr>
      </vt:variant>
      <vt:variant>
        <vt:i4>6160482</vt:i4>
      </vt:variant>
      <vt:variant>
        <vt:i4>6918</vt:i4>
      </vt:variant>
      <vt:variant>
        <vt:i4>0</vt:i4>
      </vt:variant>
      <vt:variant>
        <vt:i4>5</vt:i4>
      </vt:variant>
      <vt:variant>
        <vt:lpwstr/>
      </vt:variant>
      <vt:variant>
        <vt:lpwstr>fld_NoLegSecurityAltID</vt:lpwstr>
      </vt:variant>
      <vt:variant>
        <vt:i4>4849767</vt:i4>
      </vt:variant>
      <vt:variant>
        <vt:i4>6915</vt:i4>
      </vt:variant>
      <vt:variant>
        <vt:i4>0</vt:i4>
      </vt:variant>
      <vt:variant>
        <vt:i4>5</vt:i4>
      </vt:variant>
      <vt:variant>
        <vt:lpwstr/>
      </vt:variant>
      <vt:variant>
        <vt:lpwstr>fld_NoLegs</vt:lpwstr>
      </vt:variant>
      <vt:variant>
        <vt:i4>5701732</vt:i4>
      </vt:variant>
      <vt:variant>
        <vt:i4>6912</vt:i4>
      </vt:variant>
      <vt:variant>
        <vt:i4>0</vt:i4>
      </vt:variant>
      <vt:variant>
        <vt:i4>5</vt:i4>
      </vt:variant>
      <vt:variant>
        <vt:lpwstr/>
      </vt:variant>
      <vt:variant>
        <vt:lpwstr>fld_NoLegAllocs</vt:lpwstr>
      </vt:variant>
      <vt:variant>
        <vt:i4>5308534</vt:i4>
      </vt:variant>
      <vt:variant>
        <vt:i4>6909</vt:i4>
      </vt:variant>
      <vt:variant>
        <vt:i4>0</vt:i4>
      </vt:variant>
      <vt:variant>
        <vt:i4>5</vt:i4>
      </vt:variant>
      <vt:variant>
        <vt:lpwstr/>
      </vt:variant>
      <vt:variant>
        <vt:lpwstr>fld_NoIOIQualifiers</vt:lpwstr>
      </vt:variant>
      <vt:variant>
        <vt:i4>4325472</vt:i4>
      </vt:variant>
      <vt:variant>
        <vt:i4>6906</vt:i4>
      </vt:variant>
      <vt:variant>
        <vt:i4>0</vt:i4>
      </vt:variant>
      <vt:variant>
        <vt:i4>5</vt:i4>
      </vt:variant>
      <vt:variant>
        <vt:lpwstr/>
      </vt:variant>
      <vt:variant>
        <vt:lpwstr>fld_NoInstrumentPartySubIDs</vt:lpwstr>
      </vt:variant>
      <vt:variant>
        <vt:i4>5374060</vt:i4>
      </vt:variant>
      <vt:variant>
        <vt:i4>6903</vt:i4>
      </vt:variant>
      <vt:variant>
        <vt:i4>0</vt:i4>
      </vt:variant>
      <vt:variant>
        <vt:i4>5</vt:i4>
      </vt:variant>
      <vt:variant>
        <vt:lpwstr/>
      </vt:variant>
      <vt:variant>
        <vt:lpwstr>fld_NoInstrumentParties</vt:lpwstr>
      </vt:variant>
      <vt:variant>
        <vt:i4>3801090</vt:i4>
      </vt:variant>
      <vt:variant>
        <vt:i4>6900</vt:i4>
      </vt:variant>
      <vt:variant>
        <vt:i4>0</vt:i4>
      </vt:variant>
      <vt:variant>
        <vt:i4>5</vt:i4>
      </vt:variant>
      <vt:variant>
        <vt:lpwstr/>
      </vt:variant>
      <vt:variant>
        <vt:lpwstr>fld_NoInstrAttrib</vt:lpwstr>
      </vt:variant>
      <vt:variant>
        <vt:i4>4194420</vt:i4>
      </vt:variant>
      <vt:variant>
        <vt:i4>6897</vt:i4>
      </vt:variant>
      <vt:variant>
        <vt:i4>0</vt:i4>
      </vt:variant>
      <vt:variant>
        <vt:i4>5</vt:i4>
      </vt:variant>
      <vt:variant>
        <vt:lpwstr/>
      </vt:variant>
      <vt:variant>
        <vt:lpwstr>fld_NoHops</vt:lpwstr>
      </vt:variant>
      <vt:variant>
        <vt:i4>5832806</vt:i4>
      </vt:variant>
      <vt:variant>
        <vt:i4>6894</vt:i4>
      </vt:variant>
      <vt:variant>
        <vt:i4>0</vt:i4>
      </vt:variant>
      <vt:variant>
        <vt:i4>5</vt:i4>
      </vt:variant>
      <vt:variant>
        <vt:lpwstr/>
      </vt:variant>
      <vt:variant>
        <vt:lpwstr>fld_NoFills</vt:lpwstr>
      </vt:variant>
      <vt:variant>
        <vt:i4>2818064</vt:i4>
      </vt:variant>
      <vt:variant>
        <vt:i4>6891</vt:i4>
      </vt:variant>
      <vt:variant>
        <vt:i4>0</vt:i4>
      </vt:variant>
      <vt:variant>
        <vt:i4>5</vt:i4>
      </vt:variant>
      <vt:variant>
        <vt:lpwstr/>
      </vt:variant>
      <vt:variant>
        <vt:lpwstr>fld_NoExpiration</vt:lpwstr>
      </vt:variant>
      <vt:variant>
        <vt:i4>4653164</vt:i4>
      </vt:variant>
      <vt:variant>
        <vt:i4>6888</vt:i4>
      </vt:variant>
      <vt:variant>
        <vt:i4>0</vt:i4>
      </vt:variant>
      <vt:variant>
        <vt:i4>5</vt:i4>
      </vt:variant>
      <vt:variant>
        <vt:lpwstr/>
      </vt:variant>
      <vt:variant>
        <vt:lpwstr>fld_NoExecs</vt:lpwstr>
      </vt:variant>
      <vt:variant>
        <vt:i4>5046376</vt:i4>
      </vt:variant>
      <vt:variant>
        <vt:i4>6885</vt:i4>
      </vt:variant>
      <vt:variant>
        <vt:i4>0</vt:i4>
      </vt:variant>
      <vt:variant>
        <vt:i4>5</vt:i4>
      </vt:variant>
      <vt:variant>
        <vt:lpwstr/>
      </vt:variant>
      <vt:variant>
        <vt:lpwstr>fld_NoExecInstRules</vt:lpwstr>
      </vt:variant>
      <vt:variant>
        <vt:i4>3604504</vt:i4>
      </vt:variant>
      <vt:variant>
        <vt:i4>6882</vt:i4>
      </vt:variant>
      <vt:variant>
        <vt:i4>0</vt:i4>
      </vt:variant>
      <vt:variant>
        <vt:i4>5</vt:i4>
      </vt:variant>
      <vt:variant>
        <vt:lpwstr/>
      </vt:variant>
      <vt:variant>
        <vt:lpwstr>fld_NoEvents</vt:lpwstr>
      </vt:variant>
      <vt:variant>
        <vt:i4>5439588</vt:i4>
      </vt:variant>
      <vt:variant>
        <vt:i4>6879</vt:i4>
      </vt:variant>
      <vt:variant>
        <vt:i4>0</vt:i4>
      </vt:variant>
      <vt:variant>
        <vt:i4>5</vt:i4>
      </vt:variant>
      <vt:variant>
        <vt:lpwstr/>
      </vt:variant>
      <vt:variant>
        <vt:lpwstr>fld_NoDlvyInst</vt:lpwstr>
      </vt:variant>
      <vt:variant>
        <vt:i4>4259953</vt:i4>
      </vt:variant>
      <vt:variant>
        <vt:i4>6876</vt:i4>
      </vt:variant>
      <vt:variant>
        <vt:i4>0</vt:i4>
      </vt:variant>
      <vt:variant>
        <vt:i4>5</vt:i4>
      </vt:variant>
      <vt:variant>
        <vt:lpwstr/>
      </vt:variant>
      <vt:variant>
        <vt:lpwstr>fld_NoDistribInsts</vt:lpwstr>
      </vt:variant>
      <vt:variant>
        <vt:i4>3670029</vt:i4>
      </vt:variant>
      <vt:variant>
        <vt:i4>6873</vt:i4>
      </vt:variant>
      <vt:variant>
        <vt:i4>0</vt:i4>
      </vt:variant>
      <vt:variant>
        <vt:i4>5</vt:i4>
      </vt:variant>
      <vt:variant>
        <vt:lpwstr/>
      </vt:variant>
      <vt:variant>
        <vt:lpwstr>fld_NoDerivativeSecurityAltID</vt:lpwstr>
      </vt:variant>
      <vt:variant>
        <vt:i4>2293762</vt:i4>
      </vt:variant>
      <vt:variant>
        <vt:i4>6870</vt:i4>
      </vt:variant>
      <vt:variant>
        <vt:i4>0</vt:i4>
      </vt:variant>
      <vt:variant>
        <vt:i4>5</vt:i4>
      </vt:variant>
      <vt:variant>
        <vt:lpwstr/>
      </vt:variant>
      <vt:variant>
        <vt:lpwstr>fld_NoDerivativeInstrumentPartySubIDs</vt:lpwstr>
      </vt:variant>
      <vt:variant>
        <vt:i4>3342350</vt:i4>
      </vt:variant>
      <vt:variant>
        <vt:i4>6867</vt:i4>
      </vt:variant>
      <vt:variant>
        <vt:i4>0</vt:i4>
      </vt:variant>
      <vt:variant>
        <vt:i4>5</vt:i4>
      </vt:variant>
      <vt:variant>
        <vt:lpwstr/>
      </vt:variant>
      <vt:variant>
        <vt:lpwstr>fld_NoDerivativeInstrumentParties</vt:lpwstr>
      </vt:variant>
      <vt:variant>
        <vt:i4>5963872</vt:i4>
      </vt:variant>
      <vt:variant>
        <vt:i4>6864</vt:i4>
      </vt:variant>
      <vt:variant>
        <vt:i4>0</vt:i4>
      </vt:variant>
      <vt:variant>
        <vt:i4>5</vt:i4>
      </vt:variant>
      <vt:variant>
        <vt:lpwstr/>
      </vt:variant>
      <vt:variant>
        <vt:lpwstr>fld_NoDerivativeInstrAttrib</vt:lpwstr>
      </vt:variant>
      <vt:variant>
        <vt:i4>5636218</vt:i4>
      </vt:variant>
      <vt:variant>
        <vt:i4>6861</vt:i4>
      </vt:variant>
      <vt:variant>
        <vt:i4>0</vt:i4>
      </vt:variant>
      <vt:variant>
        <vt:i4>5</vt:i4>
      </vt:variant>
      <vt:variant>
        <vt:lpwstr/>
      </vt:variant>
      <vt:variant>
        <vt:lpwstr>fld_NoDerivativeEvents</vt:lpwstr>
      </vt:variant>
      <vt:variant>
        <vt:i4>5767292</vt:i4>
      </vt:variant>
      <vt:variant>
        <vt:i4>6858</vt:i4>
      </vt:variant>
      <vt:variant>
        <vt:i4>0</vt:i4>
      </vt:variant>
      <vt:variant>
        <vt:i4>5</vt:i4>
      </vt:variant>
      <vt:variant>
        <vt:lpwstr/>
      </vt:variant>
      <vt:variant>
        <vt:lpwstr>fld_NoDates</vt:lpwstr>
      </vt:variant>
      <vt:variant>
        <vt:i4>5046395</vt:i4>
      </vt:variant>
      <vt:variant>
        <vt:i4>6855</vt:i4>
      </vt:variant>
      <vt:variant>
        <vt:i4>0</vt:i4>
      </vt:variant>
      <vt:variant>
        <vt:i4>5</vt:i4>
      </vt:variant>
      <vt:variant>
        <vt:lpwstr/>
      </vt:variant>
      <vt:variant>
        <vt:lpwstr>fld_NoContraBrokers</vt:lpwstr>
      </vt:variant>
      <vt:variant>
        <vt:i4>5832820</vt:i4>
      </vt:variant>
      <vt:variant>
        <vt:i4>6852</vt:i4>
      </vt:variant>
      <vt:variant>
        <vt:i4>0</vt:i4>
      </vt:variant>
      <vt:variant>
        <vt:i4>5</vt:i4>
      </vt:variant>
      <vt:variant>
        <vt:lpwstr/>
      </vt:variant>
      <vt:variant>
        <vt:lpwstr>fld_NoContAmts</vt:lpwstr>
      </vt:variant>
      <vt:variant>
        <vt:i4>6160503</vt:i4>
      </vt:variant>
      <vt:variant>
        <vt:i4>6849</vt:i4>
      </vt:variant>
      <vt:variant>
        <vt:i4>0</vt:i4>
      </vt:variant>
      <vt:variant>
        <vt:i4>5</vt:i4>
      </vt:variant>
      <vt:variant>
        <vt:lpwstr/>
      </vt:variant>
      <vt:variant>
        <vt:lpwstr>fld_NoComplexEventTimes</vt:lpwstr>
      </vt:variant>
      <vt:variant>
        <vt:i4>5374062</vt:i4>
      </vt:variant>
      <vt:variant>
        <vt:i4>6846</vt:i4>
      </vt:variant>
      <vt:variant>
        <vt:i4>0</vt:i4>
      </vt:variant>
      <vt:variant>
        <vt:i4>5</vt:i4>
      </vt:variant>
      <vt:variant>
        <vt:lpwstr/>
      </vt:variant>
      <vt:variant>
        <vt:lpwstr>fld_NoComplexEvents</vt:lpwstr>
      </vt:variant>
      <vt:variant>
        <vt:i4>5636222</vt:i4>
      </vt:variant>
      <vt:variant>
        <vt:i4>6843</vt:i4>
      </vt:variant>
      <vt:variant>
        <vt:i4>0</vt:i4>
      </vt:variant>
      <vt:variant>
        <vt:i4>5</vt:i4>
      </vt:variant>
      <vt:variant>
        <vt:lpwstr/>
      </vt:variant>
      <vt:variant>
        <vt:lpwstr>fld_NoComplexEventDates</vt:lpwstr>
      </vt:variant>
      <vt:variant>
        <vt:i4>2555915</vt:i4>
      </vt:variant>
      <vt:variant>
        <vt:i4>6840</vt:i4>
      </vt:variant>
      <vt:variant>
        <vt:i4>0</vt:i4>
      </vt:variant>
      <vt:variant>
        <vt:i4>5</vt:i4>
      </vt:variant>
      <vt:variant>
        <vt:lpwstr/>
      </vt:variant>
      <vt:variant>
        <vt:lpwstr>fld_NoCompIDs</vt:lpwstr>
      </vt:variant>
      <vt:variant>
        <vt:i4>5505137</vt:i4>
      </vt:variant>
      <vt:variant>
        <vt:i4>6837</vt:i4>
      </vt:variant>
      <vt:variant>
        <vt:i4>0</vt:i4>
      </vt:variant>
      <vt:variant>
        <vt:i4>5</vt:i4>
      </vt:variant>
      <vt:variant>
        <vt:lpwstr/>
      </vt:variant>
      <vt:variant>
        <vt:lpwstr>fld_NoCollInquiryQualifier</vt:lpwstr>
      </vt:variant>
      <vt:variant>
        <vt:i4>5767290</vt:i4>
      </vt:variant>
      <vt:variant>
        <vt:i4>6834</vt:i4>
      </vt:variant>
      <vt:variant>
        <vt:i4>0</vt:i4>
      </vt:variant>
      <vt:variant>
        <vt:i4>5</vt:i4>
      </vt:variant>
      <vt:variant>
        <vt:lpwstr/>
      </vt:variant>
      <vt:variant>
        <vt:lpwstr>fld_NoClearingInstructions</vt:lpwstr>
      </vt:variant>
      <vt:variant>
        <vt:i4>3080205</vt:i4>
      </vt:variant>
      <vt:variant>
        <vt:i4>6831</vt:i4>
      </vt:variant>
      <vt:variant>
        <vt:i4>0</vt:i4>
      </vt:variant>
      <vt:variant>
        <vt:i4>5</vt:i4>
      </vt:variant>
      <vt:variant>
        <vt:lpwstr/>
      </vt:variant>
      <vt:variant>
        <vt:lpwstr>fld_NoCapacities</vt:lpwstr>
      </vt:variant>
      <vt:variant>
        <vt:i4>3932163</vt:i4>
      </vt:variant>
      <vt:variant>
        <vt:i4>6828</vt:i4>
      </vt:variant>
      <vt:variant>
        <vt:i4>0</vt:i4>
      </vt:variant>
      <vt:variant>
        <vt:i4>5</vt:i4>
      </vt:variant>
      <vt:variant>
        <vt:lpwstr/>
      </vt:variant>
      <vt:variant>
        <vt:lpwstr>fld_NoBidDescriptors</vt:lpwstr>
      </vt:variant>
      <vt:variant>
        <vt:i4>4522101</vt:i4>
      </vt:variant>
      <vt:variant>
        <vt:i4>6825</vt:i4>
      </vt:variant>
      <vt:variant>
        <vt:i4>0</vt:i4>
      </vt:variant>
      <vt:variant>
        <vt:i4>5</vt:i4>
      </vt:variant>
      <vt:variant>
        <vt:lpwstr/>
      </vt:variant>
      <vt:variant>
        <vt:lpwstr>fld_NoBidComponents</vt:lpwstr>
      </vt:variant>
      <vt:variant>
        <vt:i4>5701737</vt:i4>
      </vt:variant>
      <vt:variant>
        <vt:i4>6822</vt:i4>
      </vt:variant>
      <vt:variant>
        <vt:i4>0</vt:i4>
      </vt:variant>
      <vt:variant>
        <vt:i4>5</vt:i4>
      </vt:variant>
      <vt:variant>
        <vt:lpwstr/>
      </vt:variant>
      <vt:variant>
        <vt:lpwstr>fld_NoAsgnReqs</vt:lpwstr>
      </vt:variant>
      <vt:variant>
        <vt:i4>2359316</vt:i4>
      </vt:variant>
      <vt:variant>
        <vt:i4>6819</vt:i4>
      </vt:variant>
      <vt:variant>
        <vt:i4>0</vt:i4>
      </vt:variant>
      <vt:variant>
        <vt:i4>5</vt:i4>
      </vt:variant>
      <vt:variant>
        <vt:lpwstr/>
      </vt:variant>
      <vt:variant>
        <vt:lpwstr>fld_NoApplIDs</vt:lpwstr>
      </vt:variant>
      <vt:variant>
        <vt:i4>3670016</vt:i4>
      </vt:variant>
      <vt:variant>
        <vt:i4>6816</vt:i4>
      </vt:variant>
      <vt:variant>
        <vt:i4>0</vt:i4>
      </vt:variant>
      <vt:variant>
        <vt:i4>5</vt:i4>
      </vt:variant>
      <vt:variant>
        <vt:lpwstr/>
      </vt:variant>
      <vt:variant>
        <vt:lpwstr>fld_NoAltMDSource</vt:lpwstr>
      </vt:variant>
      <vt:variant>
        <vt:i4>2883586</vt:i4>
      </vt:variant>
      <vt:variant>
        <vt:i4>6813</vt:i4>
      </vt:variant>
      <vt:variant>
        <vt:i4>0</vt:i4>
      </vt:variant>
      <vt:variant>
        <vt:i4>5</vt:i4>
      </vt:variant>
      <vt:variant>
        <vt:lpwstr/>
      </vt:variant>
      <vt:variant>
        <vt:lpwstr>fld_NoAllocs</vt:lpwstr>
      </vt:variant>
      <vt:variant>
        <vt:i4>2818068</vt:i4>
      </vt:variant>
      <vt:variant>
        <vt:i4>6810</vt:i4>
      </vt:variant>
      <vt:variant>
        <vt:i4>0</vt:i4>
      </vt:variant>
      <vt:variant>
        <vt:i4>5</vt:i4>
      </vt:variant>
      <vt:variant>
        <vt:lpwstr/>
      </vt:variant>
      <vt:variant>
        <vt:lpwstr>fld_NoAffectedOrders</vt:lpwstr>
      </vt:variant>
      <vt:variant>
        <vt:i4>2818054</vt:i4>
      </vt:variant>
      <vt:variant>
        <vt:i4>6807</vt:i4>
      </vt:variant>
      <vt:variant>
        <vt:i4>0</vt:i4>
      </vt:variant>
      <vt:variant>
        <vt:i4>5</vt:i4>
      </vt:variant>
      <vt:variant>
        <vt:lpwstr/>
      </vt:variant>
      <vt:variant>
        <vt:lpwstr>fld_NextExpectedMsgSeqNum</vt:lpwstr>
      </vt:variant>
      <vt:variant>
        <vt:i4>4456566</vt:i4>
      </vt:variant>
      <vt:variant>
        <vt:i4>6804</vt:i4>
      </vt:variant>
      <vt:variant>
        <vt:i4>0</vt:i4>
      </vt:variant>
      <vt:variant>
        <vt:i4>5</vt:i4>
      </vt:variant>
      <vt:variant>
        <vt:lpwstr/>
      </vt:variant>
      <vt:variant>
        <vt:lpwstr>fld_NewsRefType</vt:lpwstr>
      </vt:variant>
      <vt:variant>
        <vt:i4>2686991</vt:i4>
      </vt:variant>
      <vt:variant>
        <vt:i4>6801</vt:i4>
      </vt:variant>
      <vt:variant>
        <vt:i4>0</vt:i4>
      </vt:variant>
      <vt:variant>
        <vt:i4>5</vt:i4>
      </vt:variant>
      <vt:variant>
        <vt:lpwstr/>
      </vt:variant>
      <vt:variant>
        <vt:lpwstr>fld_NewsRefID</vt:lpwstr>
      </vt:variant>
      <vt:variant>
        <vt:i4>4259954</vt:i4>
      </vt:variant>
      <vt:variant>
        <vt:i4>6798</vt:i4>
      </vt:variant>
      <vt:variant>
        <vt:i4>0</vt:i4>
      </vt:variant>
      <vt:variant>
        <vt:i4>5</vt:i4>
      </vt:variant>
      <vt:variant>
        <vt:lpwstr/>
      </vt:variant>
      <vt:variant>
        <vt:lpwstr>fld_NewsID</vt:lpwstr>
      </vt:variant>
      <vt:variant>
        <vt:i4>3866640</vt:i4>
      </vt:variant>
      <vt:variant>
        <vt:i4>6795</vt:i4>
      </vt:variant>
      <vt:variant>
        <vt:i4>0</vt:i4>
      </vt:variant>
      <vt:variant>
        <vt:i4>5</vt:i4>
      </vt:variant>
      <vt:variant>
        <vt:lpwstr/>
      </vt:variant>
      <vt:variant>
        <vt:lpwstr>fld_NewSeqNo</vt:lpwstr>
      </vt:variant>
      <vt:variant>
        <vt:i4>3604505</vt:i4>
      </vt:variant>
      <vt:variant>
        <vt:i4>6792</vt:i4>
      </vt:variant>
      <vt:variant>
        <vt:i4>0</vt:i4>
      </vt:variant>
      <vt:variant>
        <vt:i4>5</vt:i4>
      </vt:variant>
      <vt:variant>
        <vt:lpwstr/>
      </vt:variant>
      <vt:variant>
        <vt:lpwstr>fld_NewsCategory</vt:lpwstr>
      </vt:variant>
      <vt:variant>
        <vt:i4>5242982</vt:i4>
      </vt:variant>
      <vt:variant>
        <vt:i4>6789</vt:i4>
      </vt:variant>
      <vt:variant>
        <vt:i4>0</vt:i4>
      </vt:variant>
      <vt:variant>
        <vt:i4>5</vt:i4>
      </vt:variant>
      <vt:variant>
        <vt:lpwstr/>
      </vt:variant>
      <vt:variant>
        <vt:lpwstr>fld_NewPassword</vt:lpwstr>
      </vt:variant>
      <vt:variant>
        <vt:i4>2949128</vt:i4>
      </vt:variant>
      <vt:variant>
        <vt:i4>6786</vt:i4>
      </vt:variant>
      <vt:variant>
        <vt:i4>0</vt:i4>
      </vt:variant>
      <vt:variant>
        <vt:i4>5</vt:i4>
      </vt:variant>
      <vt:variant>
        <vt:lpwstr/>
      </vt:variant>
      <vt:variant>
        <vt:lpwstr>fld_NetworkStatusResponseType</vt:lpwstr>
      </vt:variant>
      <vt:variant>
        <vt:i4>2555906</vt:i4>
      </vt:variant>
      <vt:variant>
        <vt:i4>6783</vt:i4>
      </vt:variant>
      <vt:variant>
        <vt:i4>0</vt:i4>
      </vt:variant>
      <vt:variant>
        <vt:i4>5</vt:i4>
      </vt:variant>
      <vt:variant>
        <vt:lpwstr/>
      </vt:variant>
      <vt:variant>
        <vt:lpwstr>fld_NetworkResponseID</vt:lpwstr>
      </vt:variant>
      <vt:variant>
        <vt:i4>6094971</vt:i4>
      </vt:variant>
      <vt:variant>
        <vt:i4>6780</vt:i4>
      </vt:variant>
      <vt:variant>
        <vt:i4>0</vt:i4>
      </vt:variant>
      <vt:variant>
        <vt:i4>5</vt:i4>
      </vt:variant>
      <vt:variant>
        <vt:lpwstr/>
      </vt:variant>
      <vt:variant>
        <vt:lpwstr>fld_NetworkRequestType</vt:lpwstr>
      </vt:variant>
      <vt:variant>
        <vt:i4>2424854</vt:i4>
      </vt:variant>
      <vt:variant>
        <vt:i4>6777</vt:i4>
      </vt:variant>
      <vt:variant>
        <vt:i4>0</vt:i4>
      </vt:variant>
      <vt:variant>
        <vt:i4>5</vt:i4>
      </vt:variant>
      <vt:variant>
        <vt:lpwstr/>
      </vt:variant>
      <vt:variant>
        <vt:lpwstr>fld_NetworkRequestID</vt:lpwstr>
      </vt:variant>
      <vt:variant>
        <vt:i4>2883602</vt:i4>
      </vt:variant>
      <vt:variant>
        <vt:i4>6774</vt:i4>
      </vt:variant>
      <vt:variant>
        <vt:i4>0</vt:i4>
      </vt:variant>
      <vt:variant>
        <vt:i4>5</vt:i4>
      </vt:variant>
      <vt:variant>
        <vt:lpwstr/>
      </vt:variant>
      <vt:variant>
        <vt:lpwstr>fld_NetMoney</vt:lpwstr>
      </vt:variant>
      <vt:variant>
        <vt:i4>4391024</vt:i4>
      </vt:variant>
      <vt:variant>
        <vt:i4>6771</vt:i4>
      </vt:variant>
      <vt:variant>
        <vt:i4>0</vt:i4>
      </vt:variant>
      <vt:variant>
        <vt:i4>5</vt:i4>
      </vt:variant>
      <vt:variant>
        <vt:lpwstr/>
      </vt:variant>
      <vt:variant>
        <vt:lpwstr>fld_NetGrossInd</vt:lpwstr>
      </vt:variant>
      <vt:variant>
        <vt:i4>3604481</vt:i4>
      </vt:variant>
      <vt:variant>
        <vt:i4>6768</vt:i4>
      </vt:variant>
      <vt:variant>
        <vt:i4>0</vt:i4>
      </vt:variant>
      <vt:variant>
        <vt:i4>5</vt:i4>
      </vt:variant>
      <vt:variant>
        <vt:lpwstr/>
      </vt:variant>
      <vt:variant>
        <vt:lpwstr>fld_NetChgPrevDay</vt:lpwstr>
      </vt:variant>
      <vt:variant>
        <vt:i4>3801113</vt:i4>
      </vt:variant>
      <vt:variant>
        <vt:i4>6765</vt:i4>
      </vt:variant>
      <vt:variant>
        <vt:i4>0</vt:i4>
      </vt:variant>
      <vt:variant>
        <vt:i4>5</vt:i4>
      </vt:variant>
      <vt:variant>
        <vt:lpwstr/>
      </vt:variant>
      <vt:variant>
        <vt:lpwstr>fld_NestedPartySubIDType</vt:lpwstr>
      </vt:variant>
      <vt:variant>
        <vt:i4>2490397</vt:i4>
      </vt:variant>
      <vt:variant>
        <vt:i4>6762</vt:i4>
      </vt:variant>
      <vt:variant>
        <vt:i4>0</vt:i4>
      </vt:variant>
      <vt:variant>
        <vt:i4>5</vt:i4>
      </vt:variant>
      <vt:variant>
        <vt:lpwstr/>
      </vt:variant>
      <vt:variant>
        <vt:lpwstr>fld_NestedPartySubID</vt:lpwstr>
      </vt:variant>
      <vt:variant>
        <vt:i4>5046382</vt:i4>
      </vt:variant>
      <vt:variant>
        <vt:i4>6759</vt:i4>
      </vt:variant>
      <vt:variant>
        <vt:i4>0</vt:i4>
      </vt:variant>
      <vt:variant>
        <vt:i4>5</vt:i4>
      </vt:variant>
      <vt:variant>
        <vt:lpwstr/>
      </vt:variant>
      <vt:variant>
        <vt:lpwstr>fld_NestedPartyRole</vt:lpwstr>
      </vt:variant>
      <vt:variant>
        <vt:i4>6226040</vt:i4>
      </vt:variant>
      <vt:variant>
        <vt:i4>6756</vt:i4>
      </vt:variant>
      <vt:variant>
        <vt:i4>0</vt:i4>
      </vt:variant>
      <vt:variant>
        <vt:i4>5</vt:i4>
      </vt:variant>
      <vt:variant>
        <vt:lpwstr/>
      </vt:variant>
      <vt:variant>
        <vt:lpwstr>fld_NestedPartyIDSource</vt:lpwstr>
      </vt:variant>
      <vt:variant>
        <vt:i4>3801089</vt:i4>
      </vt:variant>
      <vt:variant>
        <vt:i4>6753</vt:i4>
      </vt:variant>
      <vt:variant>
        <vt:i4>0</vt:i4>
      </vt:variant>
      <vt:variant>
        <vt:i4>5</vt:i4>
      </vt:variant>
      <vt:variant>
        <vt:lpwstr/>
      </vt:variant>
      <vt:variant>
        <vt:lpwstr>fld_NestedPartyID</vt:lpwstr>
      </vt:variant>
      <vt:variant>
        <vt:i4>6226018</vt:i4>
      </vt:variant>
      <vt:variant>
        <vt:i4>6750</vt:i4>
      </vt:variant>
      <vt:variant>
        <vt:i4>0</vt:i4>
      </vt:variant>
      <vt:variant>
        <vt:i4>5</vt:i4>
      </vt:variant>
      <vt:variant>
        <vt:lpwstr/>
      </vt:variant>
      <vt:variant>
        <vt:lpwstr>fld_NestedInstrAttribValue</vt:lpwstr>
      </vt:variant>
      <vt:variant>
        <vt:i4>2359311</vt:i4>
      </vt:variant>
      <vt:variant>
        <vt:i4>6747</vt:i4>
      </vt:variant>
      <vt:variant>
        <vt:i4>0</vt:i4>
      </vt:variant>
      <vt:variant>
        <vt:i4>5</vt:i4>
      </vt:variant>
      <vt:variant>
        <vt:lpwstr/>
      </vt:variant>
      <vt:variant>
        <vt:lpwstr>fld_NestedInstrAttribType</vt:lpwstr>
      </vt:variant>
      <vt:variant>
        <vt:i4>2424919</vt:i4>
      </vt:variant>
      <vt:variant>
        <vt:i4>6744</vt:i4>
      </vt:variant>
      <vt:variant>
        <vt:i4>0</vt:i4>
      </vt:variant>
      <vt:variant>
        <vt:i4>5</vt:i4>
      </vt:variant>
      <vt:variant>
        <vt:lpwstr/>
      </vt:variant>
      <vt:variant>
        <vt:lpwstr>fld_Nested4PartySubIDType</vt:lpwstr>
      </vt:variant>
      <vt:variant>
        <vt:i4>2162762</vt:i4>
      </vt:variant>
      <vt:variant>
        <vt:i4>6741</vt:i4>
      </vt:variant>
      <vt:variant>
        <vt:i4>0</vt:i4>
      </vt:variant>
      <vt:variant>
        <vt:i4>5</vt:i4>
      </vt:variant>
      <vt:variant>
        <vt:lpwstr/>
      </vt:variant>
      <vt:variant>
        <vt:lpwstr>fld_Nested4PartySubID</vt:lpwstr>
      </vt:variant>
      <vt:variant>
        <vt:i4>3604549</vt:i4>
      </vt:variant>
      <vt:variant>
        <vt:i4>6738</vt:i4>
      </vt:variant>
      <vt:variant>
        <vt:i4>0</vt:i4>
      </vt:variant>
      <vt:variant>
        <vt:i4>5</vt:i4>
      </vt:variant>
      <vt:variant>
        <vt:lpwstr/>
      </vt:variant>
      <vt:variant>
        <vt:lpwstr>fld_Nested4PartyRole</vt:lpwstr>
      </vt:variant>
      <vt:variant>
        <vt:i4>2162775</vt:i4>
      </vt:variant>
      <vt:variant>
        <vt:i4>6735</vt:i4>
      </vt:variant>
      <vt:variant>
        <vt:i4>0</vt:i4>
      </vt:variant>
      <vt:variant>
        <vt:i4>5</vt:i4>
      </vt:variant>
      <vt:variant>
        <vt:lpwstr/>
      </vt:variant>
      <vt:variant>
        <vt:lpwstr>fld_Nested4PartyIDSource</vt:lpwstr>
      </vt:variant>
      <vt:variant>
        <vt:i4>5832754</vt:i4>
      </vt:variant>
      <vt:variant>
        <vt:i4>6732</vt:i4>
      </vt:variant>
      <vt:variant>
        <vt:i4>0</vt:i4>
      </vt:variant>
      <vt:variant>
        <vt:i4>5</vt:i4>
      </vt:variant>
      <vt:variant>
        <vt:lpwstr/>
      </vt:variant>
      <vt:variant>
        <vt:lpwstr>fld_Nested4PartyID</vt:lpwstr>
      </vt:variant>
      <vt:variant>
        <vt:i4>2424912</vt:i4>
      </vt:variant>
      <vt:variant>
        <vt:i4>6729</vt:i4>
      </vt:variant>
      <vt:variant>
        <vt:i4>0</vt:i4>
      </vt:variant>
      <vt:variant>
        <vt:i4>5</vt:i4>
      </vt:variant>
      <vt:variant>
        <vt:lpwstr/>
      </vt:variant>
      <vt:variant>
        <vt:lpwstr>fld_Nested3PartySubIDType</vt:lpwstr>
      </vt:variant>
      <vt:variant>
        <vt:i4>2162765</vt:i4>
      </vt:variant>
      <vt:variant>
        <vt:i4>6726</vt:i4>
      </vt:variant>
      <vt:variant>
        <vt:i4>0</vt:i4>
      </vt:variant>
      <vt:variant>
        <vt:i4>5</vt:i4>
      </vt:variant>
      <vt:variant>
        <vt:lpwstr/>
      </vt:variant>
      <vt:variant>
        <vt:lpwstr>fld_Nested3PartySubID</vt:lpwstr>
      </vt:variant>
      <vt:variant>
        <vt:i4>3604546</vt:i4>
      </vt:variant>
      <vt:variant>
        <vt:i4>6723</vt:i4>
      </vt:variant>
      <vt:variant>
        <vt:i4>0</vt:i4>
      </vt:variant>
      <vt:variant>
        <vt:i4>5</vt:i4>
      </vt:variant>
      <vt:variant>
        <vt:lpwstr/>
      </vt:variant>
      <vt:variant>
        <vt:lpwstr>fld_Nested3PartyRole</vt:lpwstr>
      </vt:variant>
      <vt:variant>
        <vt:i4>2162768</vt:i4>
      </vt:variant>
      <vt:variant>
        <vt:i4>6720</vt:i4>
      </vt:variant>
      <vt:variant>
        <vt:i4>0</vt:i4>
      </vt:variant>
      <vt:variant>
        <vt:i4>5</vt:i4>
      </vt:variant>
      <vt:variant>
        <vt:lpwstr/>
      </vt:variant>
      <vt:variant>
        <vt:lpwstr>fld_Nested3PartyIDSource</vt:lpwstr>
      </vt:variant>
      <vt:variant>
        <vt:i4>5832757</vt:i4>
      </vt:variant>
      <vt:variant>
        <vt:i4>6717</vt:i4>
      </vt:variant>
      <vt:variant>
        <vt:i4>0</vt:i4>
      </vt:variant>
      <vt:variant>
        <vt:i4>5</vt:i4>
      </vt:variant>
      <vt:variant>
        <vt:lpwstr/>
      </vt:variant>
      <vt:variant>
        <vt:lpwstr>fld_Nested3PartyID</vt:lpwstr>
      </vt:variant>
      <vt:variant>
        <vt:i4>2424913</vt:i4>
      </vt:variant>
      <vt:variant>
        <vt:i4>6714</vt:i4>
      </vt:variant>
      <vt:variant>
        <vt:i4>0</vt:i4>
      </vt:variant>
      <vt:variant>
        <vt:i4>5</vt:i4>
      </vt:variant>
      <vt:variant>
        <vt:lpwstr/>
      </vt:variant>
      <vt:variant>
        <vt:lpwstr>fld_Nested2PartySubIDType</vt:lpwstr>
      </vt:variant>
      <vt:variant>
        <vt:i4>2162764</vt:i4>
      </vt:variant>
      <vt:variant>
        <vt:i4>6711</vt:i4>
      </vt:variant>
      <vt:variant>
        <vt:i4>0</vt:i4>
      </vt:variant>
      <vt:variant>
        <vt:i4>5</vt:i4>
      </vt:variant>
      <vt:variant>
        <vt:lpwstr/>
      </vt:variant>
      <vt:variant>
        <vt:lpwstr>fld_Nested2PartySubID</vt:lpwstr>
      </vt:variant>
      <vt:variant>
        <vt:i4>3604547</vt:i4>
      </vt:variant>
      <vt:variant>
        <vt:i4>6708</vt:i4>
      </vt:variant>
      <vt:variant>
        <vt:i4>0</vt:i4>
      </vt:variant>
      <vt:variant>
        <vt:i4>5</vt:i4>
      </vt:variant>
      <vt:variant>
        <vt:lpwstr/>
      </vt:variant>
      <vt:variant>
        <vt:lpwstr>fld_Nested2PartyRole</vt:lpwstr>
      </vt:variant>
      <vt:variant>
        <vt:i4>2162769</vt:i4>
      </vt:variant>
      <vt:variant>
        <vt:i4>6705</vt:i4>
      </vt:variant>
      <vt:variant>
        <vt:i4>0</vt:i4>
      </vt:variant>
      <vt:variant>
        <vt:i4>5</vt:i4>
      </vt:variant>
      <vt:variant>
        <vt:lpwstr/>
      </vt:variant>
      <vt:variant>
        <vt:lpwstr>fld_Nested2PartyIDSource</vt:lpwstr>
      </vt:variant>
      <vt:variant>
        <vt:i4>5832756</vt:i4>
      </vt:variant>
      <vt:variant>
        <vt:i4>6702</vt:i4>
      </vt:variant>
      <vt:variant>
        <vt:i4>0</vt:i4>
      </vt:variant>
      <vt:variant>
        <vt:i4>5</vt:i4>
      </vt:variant>
      <vt:variant>
        <vt:lpwstr/>
      </vt:variant>
      <vt:variant>
        <vt:lpwstr>fld_Nested2PartyID</vt:lpwstr>
      </vt:variant>
      <vt:variant>
        <vt:i4>5111920</vt:i4>
      </vt:variant>
      <vt:variant>
        <vt:i4>6699</vt:i4>
      </vt:variant>
      <vt:variant>
        <vt:i4>0</vt:i4>
      </vt:variant>
      <vt:variant>
        <vt:i4>5</vt:i4>
      </vt:variant>
      <vt:variant>
        <vt:lpwstr/>
      </vt:variant>
      <vt:variant>
        <vt:lpwstr>fld_MultiLegRptTypeReq</vt:lpwstr>
      </vt:variant>
      <vt:variant>
        <vt:i4>2949128</vt:i4>
      </vt:variant>
      <vt:variant>
        <vt:i4>6696</vt:i4>
      </vt:variant>
      <vt:variant>
        <vt:i4>0</vt:i4>
      </vt:variant>
      <vt:variant>
        <vt:i4>5</vt:i4>
      </vt:variant>
      <vt:variant>
        <vt:lpwstr/>
      </vt:variant>
      <vt:variant>
        <vt:lpwstr>fld_MultiLegReportingType</vt:lpwstr>
      </vt:variant>
      <vt:variant>
        <vt:i4>6160510</vt:i4>
      </vt:variant>
      <vt:variant>
        <vt:i4>6693</vt:i4>
      </vt:variant>
      <vt:variant>
        <vt:i4>0</vt:i4>
      </vt:variant>
      <vt:variant>
        <vt:i4>5</vt:i4>
      </vt:variant>
      <vt:variant>
        <vt:lpwstr/>
      </vt:variant>
      <vt:variant>
        <vt:lpwstr>fld_MultilegPriceMethod</vt:lpwstr>
      </vt:variant>
      <vt:variant>
        <vt:i4>3342342</vt:i4>
      </vt:variant>
      <vt:variant>
        <vt:i4>6690</vt:i4>
      </vt:variant>
      <vt:variant>
        <vt:i4>0</vt:i4>
      </vt:variant>
      <vt:variant>
        <vt:i4>5</vt:i4>
      </vt:variant>
      <vt:variant>
        <vt:lpwstr/>
      </vt:variant>
      <vt:variant>
        <vt:lpwstr>fld_MultilegModel</vt:lpwstr>
      </vt:variant>
      <vt:variant>
        <vt:i4>4456561</vt:i4>
      </vt:variant>
      <vt:variant>
        <vt:i4>6687</vt:i4>
      </vt:variant>
      <vt:variant>
        <vt:i4>0</vt:i4>
      </vt:variant>
      <vt:variant>
        <vt:i4>5</vt:i4>
      </vt:variant>
      <vt:variant>
        <vt:lpwstr/>
      </vt:variant>
      <vt:variant>
        <vt:lpwstr>fld_MsgType</vt:lpwstr>
      </vt:variant>
      <vt:variant>
        <vt:i4>3604483</vt:i4>
      </vt:variant>
      <vt:variant>
        <vt:i4>6684</vt:i4>
      </vt:variant>
      <vt:variant>
        <vt:i4>0</vt:i4>
      </vt:variant>
      <vt:variant>
        <vt:i4>5</vt:i4>
      </vt:variant>
      <vt:variant>
        <vt:lpwstr/>
      </vt:variant>
      <vt:variant>
        <vt:lpwstr>fld_MsgSeqNum</vt:lpwstr>
      </vt:variant>
      <vt:variant>
        <vt:i4>3276831</vt:i4>
      </vt:variant>
      <vt:variant>
        <vt:i4>6681</vt:i4>
      </vt:variant>
      <vt:variant>
        <vt:i4>0</vt:i4>
      </vt:variant>
      <vt:variant>
        <vt:i4>5</vt:i4>
      </vt:variant>
      <vt:variant>
        <vt:lpwstr/>
      </vt:variant>
      <vt:variant>
        <vt:lpwstr>fld_MsgDirection</vt:lpwstr>
      </vt:variant>
      <vt:variant>
        <vt:i4>4128796</vt:i4>
      </vt:variant>
      <vt:variant>
        <vt:i4>6678</vt:i4>
      </vt:variant>
      <vt:variant>
        <vt:i4>0</vt:i4>
      </vt:variant>
      <vt:variant>
        <vt:i4>5</vt:i4>
      </vt:variant>
      <vt:variant>
        <vt:lpwstr/>
      </vt:variant>
      <vt:variant>
        <vt:lpwstr>fld_MoneyLaunderingStatus</vt:lpwstr>
      </vt:variant>
      <vt:variant>
        <vt:i4>3997726</vt:i4>
      </vt:variant>
      <vt:variant>
        <vt:i4>6675</vt:i4>
      </vt:variant>
      <vt:variant>
        <vt:i4>0</vt:i4>
      </vt:variant>
      <vt:variant>
        <vt:i4>5</vt:i4>
      </vt:variant>
      <vt:variant>
        <vt:lpwstr/>
      </vt:variant>
      <vt:variant>
        <vt:lpwstr>fld_ModelType</vt:lpwstr>
      </vt:variant>
      <vt:variant>
        <vt:i4>5963880</vt:i4>
      </vt:variant>
      <vt:variant>
        <vt:i4>6672</vt:i4>
      </vt:variant>
      <vt:variant>
        <vt:i4>0</vt:i4>
      </vt:variant>
      <vt:variant>
        <vt:i4>5</vt:i4>
      </vt:variant>
      <vt:variant>
        <vt:lpwstr/>
      </vt:variant>
      <vt:variant>
        <vt:lpwstr>fld_MktOfferPx</vt:lpwstr>
      </vt:variant>
      <vt:variant>
        <vt:i4>2490370</vt:i4>
      </vt:variant>
      <vt:variant>
        <vt:i4>6669</vt:i4>
      </vt:variant>
      <vt:variant>
        <vt:i4>0</vt:i4>
      </vt:variant>
      <vt:variant>
        <vt:i4>5</vt:i4>
      </vt:variant>
      <vt:variant>
        <vt:lpwstr/>
      </vt:variant>
      <vt:variant>
        <vt:lpwstr>fld_MktBidPx</vt:lpwstr>
      </vt:variant>
      <vt:variant>
        <vt:i4>5767270</vt:i4>
      </vt:variant>
      <vt:variant>
        <vt:i4>6666</vt:i4>
      </vt:variant>
      <vt:variant>
        <vt:i4>0</vt:i4>
      </vt:variant>
      <vt:variant>
        <vt:i4>5</vt:i4>
      </vt:variant>
      <vt:variant>
        <vt:lpwstr/>
      </vt:variant>
      <vt:variant>
        <vt:lpwstr>fld_MiscFeeType</vt:lpwstr>
      </vt:variant>
      <vt:variant>
        <vt:i4>5046378</vt:i4>
      </vt:variant>
      <vt:variant>
        <vt:i4>6663</vt:i4>
      </vt:variant>
      <vt:variant>
        <vt:i4>0</vt:i4>
      </vt:variant>
      <vt:variant>
        <vt:i4>5</vt:i4>
      </vt:variant>
      <vt:variant>
        <vt:lpwstr/>
      </vt:variant>
      <vt:variant>
        <vt:lpwstr>fld_MiscFeeCurr</vt:lpwstr>
      </vt:variant>
      <vt:variant>
        <vt:i4>4063255</vt:i4>
      </vt:variant>
      <vt:variant>
        <vt:i4>6660</vt:i4>
      </vt:variant>
      <vt:variant>
        <vt:i4>0</vt:i4>
      </vt:variant>
      <vt:variant>
        <vt:i4>5</vt:i4>
      </vt:variant>
      <vt:variant>
        <vt:lpwstr/>
      </vt:variant>
      <vt:variant>
        <vt:lpwstr>fld_MiscFeeBasis</vt:lpwstr>
      </vt:variant>
      <vt:variant>
        <vt:i4>4784242</vt:i4>
      </vt:variant>
      <vt:variant>
        <vt:i4>6657</vt:i4>
      </vt:variant>
      <vt:variant>
        <vt:i4>0</vt:i4>
      </vt:variant>
      <vt:variant>
        <vt:i4>5</vt:i4>
      </vt:variant>
      <vt:variant>
        <vt:lpwstr/>
      </vt:variant>
      <vt:variant>
        <vt:lpwstr>fld_MiscFeeAmt</vt:lpwstr>
      </vt:variant>
      <vt:variant>
        <vt:i4>4522081</vt:i4>
      </vt:variant>
      <vt:variant>
        <vt:i4>6654</vt:i4>
      </vt:variant>
      <vt:variant>
        <vt:i4>0</vt:i4>
      </vt:variant>
      <vt:variant>
        <vt:i4>5</vt:i4>
      </vt:variant>
      <vt:variant>
        <vt:lpwstr/>
      </vt:variant>
      <vt:variant>
        <vt:lpwstr>fld_MinTradeVol</vt:lpwstr>
      </vt:variant>
      <vt:variant>
        <vt:i4>5374069</vt:i4>
      </vt:variant>
      <vt:variant>
        <vt:i4>6651</vt:i4>
      </vt:variant>
      <vt:variant>
        <vt:i4>0</vt:i4>
      </vt:variant>
      <vt:variant>
        <vt:i4>5</vt:i4>
      </vt:variant>
      <vt:variant>
        <vt:lpwstr/>
      </vt:variant>
      <vt:variant>
        <vt:lpwstr>fld_MinQty</vt:lpwstr>
      </vt:variant>
      <vt:variant>
        <vt:i4>5832822</vt:i4>
      </vt:variant>
      <vt:variant>
        <vt:i4>6648</vt:i4>
      </vt:variant>
      <vt:variant>
        <vt:i4>0</vt:i4>
      </vt:variant>
      <vt:variant>
        <vt:i4>5</vt:i4>
      </vt:variant>
      <vt:variant>
        <vt:lpwstr/>
      </vt:variant>
      <vt:variant>
        <vt:lpwstr>fld_MinPriceIncrementAmount</vt:lpwstr>
      </vt:variant>
      <vt:variant>
        <vt:i4>3735578</vt:i4>
      </vt:variant>
      <vt:variant>
        <vt:i4>6645</vt:i4>
      </vt:variant>
      <vt:variant>
        <vt:i4>0</vt:i4>
      </vt:variant>
      <vt:variant>
        <vt:i4>5</vt:i4>
      </vt:variant>
      <vt:variant>
        <vt:lpwstr/>
      </vt:variant>
      <vt:variant>
        <vt:lpwstr>fld_MinPriceIncrement</vt:lpwstr>
      </vt:variant>
      <vt:variant>
        <vt:i4>2949131</vt:i4>
      </vt:variant>
      <vt:variant>
        <vt:i4>6642</vt:i4>
      </vt:variant>
      <vt:variant>
        <vt:i4>0</vt:i4>
      </vt:variant>
      <vt:variant>
        <vt:i4>5</vt:i4>
      </vt:variant>
      <vt:variant>
        <vt:lpwstr/>
      </vt:variant>
      <vt:variant>
        <vt:lpwstr>fld_MinOfferSize</vt:lpwstr>
      </vt:variant>
      <vt:variant>
        <vt:i4>5111911</vt:i4>
      </vt:variant>
      <vt:variant>
        <vt:i4>6639</vt:i4>
      </vt:variant>
      <vt:variant>
        <vt:i4>0</vt:i4>
      </vt:variant>
      <vt:variant>
        <vt:i4>5</vt:i4>
      </vt:variant>
      <vt:variant>
        <vt:lpwstr/>
      </vt:variant>
      <vt:variant>
        <vt:lpwstr>fld_MinLotSize</vt:lpwstr>
      </vt:variant>
      <vt:variant>
        <vt:i4>5242977</vt:i4>
      </vt:variant>
      <vt:variant>
        <vt:i4>6636</vt:i4>
      </vt:variant>
      <vt:variant>
        <vt:i4>0</vt:i4>
      </vt:variant>
      <vt:variant>
        <vt:i4>5</vt:i4>
      </vt:variant>
      <vt:variant>
        <vt:lpwstr/>
      </vt:variant>
      <vt:variant>
        <vt:lpwstr>fld_MinBidSize</vt:lpwstr>
      </vt:variant>
      <vt:variant>
        <vt:i4>2228238</vt:i4>
      </vt:variant>
      <vt:variant>
        <vt:i4>6633</vt:i4>
      </vt:variant>
      <vt:variant>
        <vt:i4>0</vt:i4>
      </vt:variant>
      <vt:variant>
        <vt:i4>5</vt:i4>
      </vt:variant>
      <vt:variant>
        <vt:lpwstr/>
      </vt:variant>
      <vt:variant>
        <vt:lpwstr>fld_MidYield</vt:lpwstr>
      </vt:variant>
      <vt:variant>
        <vt:i4>2752523</vt:i4>
      </vt:variant>
      <vt:variant>
        <vt:i4>6630</vt:i4>
      </vt:variant>
      <vt:variant>
        <vt:i4>0</vt:i4>
      </vt:variant>
      <vt:variant>
        <vt:i4>5</vt:i4>
      </vt:variant>
      <vt:variant>
        <vt:lpwstr/>
      </vt:variant>
      <vt:variant>
        <vt:lpwstr>fld_MidPx</vt:lpwstr>
      </vt:variant>
      <vt:variant>
        <vt:i4>5111909</vt:i4>
      </vt:variant>
      <vt:variant>
        <vt:i4>6627</vt:i4>
      </vt:variant>
      <vt:variant>
        <vt:i4>0</vt:i4>
      </vt:variant>
      <vt:variant>
        <vt:i4>5</vt:i4>
      </vt:variant>
      <vt:variant>
        <vt:lpwstr/>
      </vt:variant>
      <vt:variant>
        <vt:lpwstr>fld_MessageEventSource</vt:lpwstr>
      </vt:variant>
      <vt:variant>
        <vt:i4>5111920</vt:i4>
      </vt:variant>
      <vt:variant>
        <vt:i4>6624</vt:i4>
      </vt:variant>
      <vt:variant>
        <vt:i4>0</vt:i4>
      </vt:variant>
      <vt:variant>
        <vt:i4>5</vt:i4>
      </vt:variant>
      <vt:variant>
        <vt:lpwstr/>
      </vt:variant>
      <vt:variant>
        <vt:lpwstr>fld_MessageEncoding</vt:lpwstr>
      </vt:variant>
      <vt:variant>
        <vt:i4>4128782</vt:i4>
      </vt:variant>
      <vt:variant>
        <vt:i4>6621</vt:i4>
      </vt:variant>
      <vt:variant>
        <vt:i4>0</vt:i4>
      </vt:variant>
      <vt:variant>
        <vt:i4>5</vt:i4>
      </vt:variant>
      <vt:variant>
        <vt:lpwstr/>
      </vt:variant>
      <vt:variant>
        <vt:lpwstr>fld_MDUpdateType</vt:lpwstr>
      </vt:variant>
      <vt:variant>
        <vt:i4>4653168</vt:i4>
      </vt:variant>
      <vt:variant>
        <vt:i4>6618</vt:i4>
      </vt:variant>
      <vt:variant>
        <vt:i4>0</vt:i4>
      </vt:variant>
      <vt:variant>
        <vt:i4>5</vt:i4>
      </vt:variant>
      <vt:variant>
        <vt:lpwstr/>
      </vt:variant>
      <vt:variant>
        <vt:lpwstr>fld_MDUpdateAction</vt:lpwstr>
      </vt:variant>
      <vt:variant>
        <vt:i4>2818051</vt:i4>
      </vt:variant>
      <vt:variant>
        <vt:i4>6615</vt:i4>
      </vt:variant>
      <vt:variant>
        <vt:i4>0</vt:i4>
      </vt:variant>
      <vt:variant>
        <vt:i4>5</vt:i4>
      </vt:variant>
      <vt:variant>
        <vt:lpwstr/>
      </vt:variant>
      <vt:variant>
        <vt:lpwstr>fld_MDSubBookType</vt:lpwstr>
      </vt:variant>
      <vt:variant>
        <vt:i4>5177446</vt:i4>
      </vt:variant>
      <vt:variant>
        <vt:i4>6612</vt:i4>
      </vt:variant>
      <vt:variant>
        <vt:i4>0</vt:i4>
      </vt:variant>
      <vt:variant>
        <vt:i4>5</vt:i4>
      </vt:variant>
      <vt:variant>
        <vt:lpwstr/>
      </vt:variant>
      <vt:variant>
        <vt:lpwstr>fld_MDStreamID</vt:lpwstr>
      </vt:variant>
      <vt:variant>
        <vt:i4>4128778</vt:i4>
      </vt:variant>
      <vt:variant>
        <vt:i4>6609</vt:i4>
      </vt:variant>
      <vt:variant>
        <vt:i4>0</vt:i4>
      </vt:variant>
      <vt:variant>
        <vt:i4>5</vt:i4>
      </vt:variant>
      <vt:variant>
        <vt:lpwstr/>
      </vt:variant>
      <vt:variant>
        <vt:lpwstr>fld_MDSecSizeType</vt:lpwstr>
      </vt:variant>
      <vt:variant>
        <vt:i4>3866646</vt:i4>
      </vt:variant>
      <vt:variant>
        <vt:i4>6606</vt:i4>
      </vt:variant>
      <vt:variant>
        <vt:i4>0</vt:i4>
      </vt:variant>
      <vt:variant>
        <vt:i4>5</vt:i4>
      </vt:variant>
      <vt:variant>
        <vt:lpwstr/>
      </vt:variant>
      <vt:variant>
        <vt:lpwstr>fld_MDSecSize</vt:lpwstr>
      </vt:variant>
      <vt:variant>
        <vt:i4>5374069</vt:i4>
      </vt:variant>
      <vt:variant>
        <vt:i4>6603</vt:i4>
      </vt:variant>
      <vt:variant>
        <vt:i4>0</vt:i4>
      </vt:variant>
      <vt:variant>
        <vt:i4>5</vt:i4>
      </vt:variant>
      <vt:variant>
        <vt:lpwstr/>
      </vt:variant>
      <vt:variant>
        <vt:lpwstr>fld_MDReqRejReason</vt:lpwstr>
      </vt:variant>
      <vt:variant>
        <vt:i4>5963884</vt:i4>
      </vt:variant>
      <vt:variant>
        <vt:i4>6600</vt:i4>
      </vt:variant>
      <vt:variant>
        <vt:i4>0</vt:i4>
      </vt:variant>
      <vt:variant>
        <vt:i4>5</vt:i4>
      </vt:variant>
      <vt:variant>
        <vt:lpwstr/>
      </vt:variant>
      <vt:variant>
        <vt:lpwstr>fld_MDReqID</vt:lpwstr>
      </vt:variant>
      <vt:variant>
        <vt:i4>5046390</vt:i4>
      </vt:variant>
      <vt:variant>
        <vt:i4>6597</vt:i4>
      </vt:variant>
      <vt:variant>
        <vt:i4>0</vt:i4>
      </vt:variant>
      <vt:variant>
        <vt:i4>5</vt:i4>
      </vt:variant>
      <vt:variant>
        <vt:lpwstr/>
      </vt:variant>
      <vt:variant>
        <vt:lpwstr>fld_MDReportID</vt:lpwstr>
      </vt:variant>
      <vt:variant>
        <vt:i4>5374061</vt:i4>
      </vt:variant>
      <vt:variant>
        <vt:i4>6594</vt:i4>
      </vt:variant>
      <vt:variant>
        <vt:i4>0</vt:i4>
      </vt:variant>
      <vt:variant>
        <vt:i4>5</vt:i4>
      </vt:variant>
      <vt:variant>
        <vt:lpwstr/>
      </vt:variant>
      <vt:variant>
        <vt:lpwstr>fld_MDQuoteType</vt:lpwstr>
      </vt:variant>
      <vt:variant>
        <vt:i4>3145747</vt:i4>
      </vt:variant>
      <vt:variant>
        <vt:i4>6591</vt:i4>
      </vt:variant>
      <vt:variant>
        <vt:i4>0</vt:i4>
      </vt:variant>
      <vt:variant>
        <vt:i4>5</vt:i4>
      </vt:variant>
      <vt:variant>
        <vt:lpwstr/>
      </vt:variant>
      <vt:variant>
        <vt:lpwstr>fld_MDPriceLevel</vt:lpwstr>
      </vt:variant>
      <vt:variant>
        <vt:i4>3145732</vt:i4>
      </vt:variant>
      <vt:variant>
        <vt:i4>6588</vt:i4>
      </vt:variant>
      <vt:variant>
        <vt:i4>0</vt:i4>
      </vt:variant>
      <vt:variant>
        <vt:i4>5</vt:i4>
      </vt:variant>
      <vt:variant>
        <vt:lpwstr/>
      </vt:variant>
      <vt:variant>
        <vt:lpwstr>fld_MDOriginType</vt:lpwstr>
      </vt:variant>
      <vt:variant>
        <vt:i4>3932162</vt:i4>
      </vt:variant>
      <vt:variant>
        <vt:i4>6585</vt:i4>
      </vt:variant>
      <vt:variant>
        <vt:i4>0</vt:i4>
      </vt:variant>
      <vt:variant>
        <vt:i4>5</vt:i4>
      </vt:variant>
      <vt:variant>
        <vt:lpwstr/>
      </vt:variant>
      <vt:variant>
        <vt:lpwstr>fld_MDMkt</vt:lpwstr>
      </vt:variant>
      <vt:variant>
        <vt:i4>2359306</vt:i4>
      </vt:variant>
      <vt:variant>
        <vt:i4>6582</vt:i4>
      </vt:variant>
      <vt:variant>
        <vt:i4>0</vt:i4>
      </vt:variant>
      <vt:variant>
        <vt:i4>5</vt:i4>
      </vt:variant>
      <vt:variant>
        <vt:lpwstr/>
      </vt:variant>
      <vt:variant>
        <vt:lpwstr>fld_MDImplicitDelete</vt:lpwstr>
      </vt:variant>
      <vt:variant>
        <vt:i4>4849768</vt:i4>
      </vt:variant>
      <vt:variant>
        <vt:i4>6579</vt:i4>
      </vt:variant>
      <vt:variant>
        <vt:i4>0</vt:i4>
      </vt:variant>
      <vt:variant>
        <vt:i4>5</vt:i4>
      </vt:variant>
      <vt:variant>
        <vt:lpwstr/>
      </vt:variant>
      <vt:variant>
        <vt:lpwstr>fld_MDFeedType</vt:lpwstr>
      </vt:variant>
      <vt:variant>
        <vt:i4>5177470</vt:i4>
      </vt:variant>
      <vt:variant>
        <vt:i4>6576</vt:i4>
      </vt:variant>
      <vt:variant>
        <vt:i4>0</vt:i4>
      </vt:variant>
      <vt:variant>
        <vt:i4>5</vt:i4>
      </vt:variant>
      <vt:variant>
        <vt:lpwstr/>
      </vt:variant>
      <vt:variant>
        <vt:lpwstr>fld_MDEntryType</vt:lpwstr>
      </vt:variant>
      <vt:variant>
        <vt:i4>5374062</vt:i4>
      </vt:variant>
      <vt:variant>
        <vt:i4>6573</vt:i4>
      </vt:variant>
      <vt:variant>
        <vt:i4>0</vt:i4>
      </vt:variant>
      <vt:variant>
        <vt:i4>5</vt:i4>
      </vt:variant>
      <vt:variant>
        <vt:lpwstr/>
      </vt:variant>
      <vt:variant>
        <vt:lpwstr>fld_MDEntryTime</vt:lpwstr>
      </vt:variant>
      <vt:variant>
        <vt:i4>5308514</vt:i4>
      </vt:variant>
      <vt:variant>
        <vt:i4>6570</vt:i4>
      </vt:variant>
      <vt:variant>
        <vt:i4>0</vt:i4>
      </vt:variant>
      <vt:variant>
        <vt:i4>5</vt:i4>
      </vt:variant>
      <vt:variant>
        <vt:lpwstr/>
      </vt:variant>
      <vt:variant>
        <vt:lpwstr>fld_MDEntrySpotRate</vt:lpwstr>
      </vt:variant>
      <vt:variant>
        <vt:i4>4325486</vt:i4>
      </vt:variant>
      <vt:variant>
        <vt:i4>6567</vt:i4>
      </vt:variant>
      <vt:variant>
        <vt:i4>0</vt:i4>
      </vt:variant>
      <vt:variant>
        <vt:i4>5</vt:i4>
      </vt:variant>
      <vt:variant>
        <vt:lpwstr/>
      </vt:variant>
      <vt:variant>
        <vt:lpwstr>fld_MDEntrySize</vt:lpwstr>
      </vt:variant>
      <vt:variant>
        <vt:i4>3211278</vt:i4>
      </vt:variant>
      <vt:variant>
        <vt:i4>6564</vt:i4>
      </vt:variant>
      <vt:variant>
        <vt:i4>0</vt:i4>
      </vt:variant>
      <vt:variant>
        <vt:i4>5</vt:i4>
      </vt:variant>
      <vt:variant>
        <vt:lpwstr/>
      </vt:variant>
      <vt:variant>
        <vt:lpwstr>fld_MDEntrySeller</vt:lpwstr>
      </vt:variant>
      <vt:variant>
        <vt:i4>3866635</vt:i4>
      </vt:variant>
      <vt:variant>
        <vt:i4>6561</vt:i4>
      </vt:variant>
      <vt:variant>
        <vt:i4>0</vt:i4>
      </vt:variant>
      <vt:variant>
        <vt:i4>5</vt:i4>
      </vt:variant>
      <vt:variant>
        <vt:lpwstr/>
      </vt:variant>
      <vt:variant>
        <vt:lpwstr>fld_MDEntryRefID</vt:lpwstr>
      </vt:variant>
      <vt:variant>
        <vt:i4>3866631</vt:i4>
      </vt:variant>
      <vt:variant>
        <vt:i4>6558</vt:i4>
      </vt:variant>
      <vt:variant>
        <vt:i4>0</vt:i4>
      </vt:variant>
      <vt:variant>
        <vt:i4>5</vt:i4>
      </vt:variant>
      <vt:variant>
        <vt:lpwstr/>
      </vt:variant>
      <vt:variant>
        <vt:lpwstr>fld_MDEntryPx</vt:lpwstr>
      </vt:variant>
      <vt:variant>
        <vt:i4>3997702</vt:i4>
      </vt:variant>
      <vt:variant>
        <vt:i4>6555</vt:i4>
      </vt:variant>
      <vt:variant>
        <vt:i4>0</vt:i4>
      </vt:variant>
      <vt:variant>
        <vt:i4>5</vt:i4>
      </vt:variant>
      <vt:variant>
        <vt:lpwstr/>
      </vt:variant>
      <vt:variant>
        <vt:lpwstr>fld_MDEntryPositionNo</vt:lpwstr>
      </vt:variant>
      <vt:variant>
        <vt:i4>2752520</vt:i4>
      </vt:variant>
      <vt:variant>
        <vt:i4>6552</vt:i4>
      </vt:variant>
      <vt:variant>
        <vt:i4>0</vt:i4>
      </vt:variant>
      <vt:variant>
        <vt:i4>5</vt:i4>
      </vt:variant>
      <vt:variant>
        <vt:lpwstr/>
      </vt:variant>
      <vt:variant>
        <vt:lpwstr>fld_MDEntryOriginator</vt:lpwstr>
      </vt:variant>
      <vt:variant>
        <vt:i4>2228231</vt:i4>
      </vt:variant>
      <vt:variant>
        <vt:i4>6549</vt:i4>
      </vt:variant>
      <vt:variant>
        <vt:i4>0</vt:i4>
      </vt:variant>
      <vt:variant>
        <vt:i4>5</vt:i4>
      </vt:variant>
      <vt:variant>
        <vt:lpwstr/>
      </vt:variant>
      <vt:variant>
        <vt:lpwstr>fld_MDEntryID</vt:lpwstr>
      </vt:variant>
      <vt:variant>
        <vt:i4>2621440</vt:i4>
      </vt:variant>
      <vt:variant>
        <vt:i4>6546</vt:i4>
      </vt:variant>
      <vt:variant>
        <vt:i4>0</vt:i4>
      </vt:variant>
      <vt:variant>
        <vt:i4>5</vt:i4>
      </vt:variant>
      <vt:variant>
        <vt:lpwstr/>
      </vt:variant>
      <vt:variant>
        <vt:lpwstr>fld_MDEntryForwardPoints</vt:lpwstr>
      </vt:variant>
      <vt:variant>
        <vt:i4>5963878</vt:i4>
      </vt:variant>
      <vt:variant>
        <vt:i4>6543</vt:i4>
      </vt:variant>
      <vt:variant>
        <vt:i4>0</vt:i4>
      </vt:variant>
      <vt:variant>
        <vt:i4>5</vt:i4>
      </vt:variant>
      <vt:variant>
        <vt:lpwstr/>
      </vt:variant>
      <vt:variant>
        <vt:lpwstr>fld_MDEntryDate</vt:lpwstr>
      </vt:variant>
      <vt:variant>
        <vt:i4>2228247</vt:i4>
      </vt:variant>
      <vt:variant>
        <vt:i4>6540</vt:i4>
      </vt:variant>
      <vt:variant>
        <vt:i4>0</vt:i4>
      </vt:variant>
      <vt:variant>
        <vt:i4>5</vt:i4>
      </vt:variant>
      <vt:variant>
        <vt:lpwstr/>
      </vt:variant>
      <vt:variant>
        <vt:lpwstr>fld_MDEntryBuyer</vt:lpwstr>
      </vt:variant>
      <vt:variant>
        <vt:i4>5177446</vt:i4>
      </vt:variant>
      <vt:variant>
        <vt:i4>6537</vt:i4>
      </vt:variant>
      <vt:variant>
        <vt:i4>0</vt:i4>
      </vt:variant>
      <vt:variant>
        <vt:i4>5</vt:i4>
      </vt:variant>
      <vt:variant>
        <vt:lpwstr/>
      </vt:variant>
      <vt:variant>
        <vt:lpwstr>fld_MDBookType</vt:lpwstr>
      </vt:variant>
      <vt:variant>
        <vt:i4>5046391</vt:i4>
      </vt:variant>
      <vt:variant>
        <vt:i4>6534</vt:i4>
      </vt:variant>
      <vt:variant>
        <vt:i4>0</vt:i4>
      </vt:variant>
      <vt:variant>
        <vt:i4>5</vt:i4>
      </vt:variant>
      <vt:variant>
        <vt:lpwstr/>
      </vt:variant>
      <vt:variant>
        <vt:lpwstr>fld_MaxTradeVol</vt:lpwstr>
      </vt:variant>
      <vt:variant>
        <vt:i4>5111935</vt:i4>
      </vt:variant>
      <vt:variant>
        <vt:i4>6531</vt:i4>
      </vt:variant>
      <vt:variant>
        <vt:i4>0</vt:i4>
      </vt:variant>
      <vt:variant>
        <vt:i4>5</vt:i4>
      </vt:variant>
      <vt:variant>
        <vt:lpwstr/>
      </vt:variant>
      <vt:variant>
        <vt:lpwstr>fld_MaxShow</vt:lpwstr>
      </vt:variant>
      <vt:variant>
        <vt:i4>3997706</vt:i4>
      </vt:variant>
      <vt:variant>
        <vt:i4>6528</vt:i4>
      </vt:variant>
      <vt:variant>
        <vt:i4>0</vt:i4>
      </vt:variant>
      <vt:variant>
        <vt:i4>5</vt:i4>
      </vt:variant>
      <vt:variant>
        <vt:lpwstr/>
      </vt:variant>
      <vt:variant>
        <vt:lpwstr>fld_MaxPriceVariation</vt:lpwstr>
      </vt:variant>
      <vt:variant>
        <vt:i4>6094960</vt:i4>
      </vt:variant>
      <vt:variant>
        <vt:i4>6525</vt:i4>
      </vt:variant>
      <vt:variant>
        <vt:i4>0</vt:i4>
      </vt:variant>
      <vt:variant>
        <vt:i4>5</vt:i4>
      </vt:variant>
      <vt:variant>
        <vt:lpwstr/>
      </vt:variant>
      <vt:variant>
        <vt:lpwstr>fld_MaxPriceLevels</vt:lpwstr>
      </vt:variant>
      <vt:variant>
        <vt:i4>4456559</vt:i4>
      </vt:variant>
      <vt:variant>
        <vt:i4>6522</vt:i4>
      </vt:variant>
      <vt:variant>
        <vt:i4>0</vt:i4>
      </vt:variant>
      <vt:variant>
        <vt:i4>5</vt:i4>
      </vt:variant>
      <vt:variant>
        <vt:lpwstr/>
      </vt:variant>
      <vt:variant>
        <vt:lpwstr>fld_MaxMessageSize</vt:lpwstr>
      </vt:variant>
      <vt:variant>
        <vt:i4>2686996</vt:i4>
      </vt:variant>
      <vt:variant>
        <vt:i4>6519</vt:i4>
      </vt:variant>
      <vt:variant>
        <vt:i4>0</vt:i4>
      </vt:variant>
      <vt:variant>
        <vt:i4>5</vt:i4>
      </vt:variant>
      <vt:variant>
        <vt:lpwstr/>
      </vt:variant>
      <vt:variant>
        <vt:lpwstr>fld_MaxFloor</vt:lpwstr>
      </vt:variant>
      <vt:variant>
        <vt:i4>3866628</vt:i4>
      </vt:variant>
      <vt:variant>
        <vt:i4>6516</vt:i4>
      </vt:variant>
      <vt:variant>
        <vt:i4>0</vt:i4>
      </vt:variant>
      <vt:variant>
        <vt:i4>5</vt:i4>
      </vt:variant>
      <vt:variant>
        <vt:lpwstr/>
      </vt:variant>
      <vt:variant>
        <vt:lpwstr>fld_MaturityTime</vt:lpwstr>
      </vt:variant>
      <vt:variant>
        <vt:i4>4391018</vt:i4>
      </vt:variant>
      <vt:variant>
        <vt:i4>6513</vt:i4>
      </vt:variant>
      <vt:variant>
        <vt:i4>0</vt:i4>
      </vt:variant>
      <vt:variant>
        <vt:i4>5</vt:i4>
      </vt:variant>
      <vt:variant>
        <vt:lpwstr/>
      </vt:variant>
      <vt:variant>
        <vt:lpwstr>fld_MaturityRuleID</vt:lpwstr>
      </vt:variant>
      <vt:variant>
        <vt:i4>2621453</vt:i4>
      </vt:variant>
      <vt:variant>
        <vt:i4>6510</vt:i4>
      </vt:variant>
      <vt:variant>
        <vt:i4>0</vt:i4>
      </vt:variant>
      <vt:variant>
        <vt:i4>5</vt:i4>
      </vt:variant>
      <vt:variant>
        <vt:lpwstr/>
      </vt:variant>
      <vt:variant>
        <vt:lpwstr>fld_MaturityNetMoney</vt:lpwstr>
      </vt:variant>
      <vt:variant>
        <vt:i4>5242978</vt:i4>
      </vt:variant>
      <vt:variant>
        <vt:i4>6507</vt:i4>
      </vt:variant>
      <vt:variant>
        <vt:i4>0</vt:i4>
      </vt:variant>
      <vt:variant>
        <vt:i4>5</vt:i4>
      </vt:variant>
      <vt:variant>
        <vt:lpwstr/>
      </vt:variant>
      <vt:variant>
        <vt:lpwstr>fld_MaturityMonthYearIncrementUnits</vt:lpwstr>
      </vt:variant>
      <vt:variant>
        <vt:i4>4849790</vt:i4>
      </vt:variant>
      <vt:variant>
        <vt:i4>6504</vt:i4>
      </vt:variant>
      <vt:variant>
        <vt:i4>0</vt:i4>
      </vt:variant>
      <vt:variant>
        <vt:i4>5</vt:i4>
      </vt:variant>
      <vt:variant>
        <vt:lpwstr/>
      </vt:variant>
      <vt:variant>
        <vt:lpwstr>fld_MaturityMonthYearIncrement</vt:lpwstr>
      </vt:variant>
      <vt:variant>
        <vt:i4>4259939</vt:i4>
      </vt:variant>
      <vt:variant>
        <vt:i4>6501</vt:i4>
      </vt:variant>
      <vt:variant>
        <vt:i4>0</vt:i4>
      </vt:variant>
      <vt:variant>
        <vt:i4>5</vt:i4>
      </vt:variant>
      <vt:variant>
        <vt:lpwstr/>
      </vt:variant>
      <vt:variant>
        <vt:lpwstr>fld_MaturityMonthYearFormat</vt:lpwstr>
      </vt:variant>
      <vt:variant>
        <vt:i4>3407891</vt:i4>
      </vt:variant>
      <vt:variant>
        <vt:i4>6498</vt:i4>
      </vt:variant>
      <vt:variant>
        <vt:i4>0</vt:i4>
      </vt:variant>
      <vt:variant>
        <vt:i4>5</vt:i4>
      </vt:variant>
      <vt:variant>
        <vt:lpwstr/>
      </vt:variant>
      <vt:variant>
        <vt:lpwstr>fld_MaturityMonthYear</vt:lpwstr>
      </vt:variant>
      <vt:variant>
        <vt:i4>3342349</vt:i4>
      </vt:variant>
      <vt:variant>
        <vt:i4>6495</vt:i4>
      </vt:variant>
      <vt:variant>
        <vt:i4>0</vt:i4>
      </vt:variant>
      <vt:variant>
        <vt:i4>5</vt:i4>
      </vt:variant>
      <vt:variant>
        <vt:lpwstr/>
      </vt:variant>
      <vt:variant>
        <vt:lpwstr>fld_MaturityDate</vt:lpwstr>
      </vt:variant>
      <vt:variant>
        <vt:i4>3473418</vt:i4>
      </vt:variant>
      <vt:variant>
        <vt:i4>6492</vt:i4>
      </vt:variant>
      <vt:variant>
        <vt:i4>0</vt:i4>
      </vt:variant>
      <vt:variant>
        <vt:i4>5</vt:i4>
      </vt:variant>
      <vt:variant>
        <vt:lpwstr/>
      </vt:variant>
      <vt:variant>
        <vt:lpwstr>fld_MatchType</vt:lpwstr>
      </vt:variant>
      <vt:variant>
        <vt:i4>5636211</vt:i4>
      </vt:variant>
      <vt:variant>
        <vt:i4>6489</vt:i4>
      </vt:variant>
      <vt:variant>
        <vt:i4>0</vt:i4>
      </vt:variant>
      <vt:variant>
        <vt:i4>5</vt:i4>
      </vt:variant>
      <vt:variant>
        <vt:lpwstr/>
      </vt:variant>
      <vt:variant>
        <vt:lpwstr>fld_MatchStatus</vt:lpwstr>
      </vt:variant>
      <vt:variant>
        <vt:i4>5177452</vt:i4>
      </vt:variant>
      <vt:variant>
        <vt:i4>6486</vt:i4>
      </vt:variant>
      <vt:variant>
        <vt:i4>0</vt:i4>
      </vt:variant>
      <vt:variant>
        <vt:i4>5</vt:i4>
      </vt:variant>
      <vt:variant>
        <vt:lpwstr/>
      </vt:variant>
      <vt:variant>
        <vt:lpwstr>fld_MatchIncrement</vt:lpwstr>
      </vt:variant>
      <vt:variant>
        <vt:i4>6029425</vt:i4>
      </vt:variant>
      <vt:variant>
        <vt:i4>6483</vt:i4>
      </vt:variant>
      <vt:variant>
        <vt:i4>0</vt:i4>
      </vt:variant>
      <vt:variant>
        <vt:i4>5</vt:i4>
      </vt:variant>
      <vt:variant>
        <vt:lpwstr/>
      </vt:variant>
      <vt:variant>
        <vt:lpwstr>fld_MatchAlgorithm</vt:lpwstr>
      </vt:variant>
      <vt:variant>
        <vt:i4>3342337</vt:i4>
      </vt:variant>
      <vt:variant>
        <vt:i4>6480</vt:i4>
      </vt:variant>
      <vt:variant>
        <vt:i4>0</vt:i4>
      </vt:variant>
      <vt:variant>
        <vt:i4>5</vt:i4>
      </vt:variant>
      <vt:variant>
        <vt:lpwstr/>
      </vt:variant>
      <vt:variant>
        <vt:lpwstr>fld_MassStatusReqType</vt:lpwstr>
      </vt:variant>
      <vt:variant>
        <vt:i4>6160504</vt:i4>
      </vt:variant>
      <vt:variant>
        <vt:i4>6477</vt:i4>
      </vt:variant>
      <vt:variant>
        <vt:i4>0</vt:i4>
      </vt:variant>
      <vt:variant>
        <vt:i4>5</vt:i4>
      </vt:variant>
      <vt:variant>
        <vt:lpwstr/>
      </vt:variant>
      <vt:variant>
        <vt:lpwstr>fld_MassStatusReqID</vt:lpwstr>
      </vt:variant>
      <vt:variant>
        <vt:i4>5308521</vt:i4>
      </vt:variant>
      <vt:variant>
        <vt:i4>6474</vt:i4>
      </vt:variant>
      <vt:variant>
        <vt:i4>0</vt:i4>
      </vt:variant>
      <vt:variant>
        <vt:i4>5</vt:i4>
      </vt:variant>
      <vt:variant>
        <vt:lpwstr/>
      </vt:variant>
      <vt:variant>
        <vt:lpwstr>fld_MassCancelResponse</vt:lpwstr>
      </vt:variant>
      <vt:variant>
        <vt:i4>2621471</vt:i4>
      </vt:variant>
      <vt:variant>
        <vt:i4>6471</vt:i4>
      </vt:variant>
      <vt:variant>
        <vt:i4>0</vt:i4>
      </vt:variant>
      <vt:variant>
        <vt:i4>5</vt:i4>
      </vt:variant>
      <vt:variant>
        <vt:lpwstr/>
      </vt:variant>
      <vt:variant>
        <vt:lpwstr>fld_MassCancelRequestType</vt:lpwstr>
      </vt:variant>
      <vt:variant>
        <vt:i4>4391027</vt:i4>
      </vt:variant>
      <vt:variant>
        <vt:i4>6468</vt:i4>
      </vt:variant>
      <vt:variant>
        <vt:i4>0</vt:i4>
      </vt:variant>
      <vt:variant>
        <vt:i4>5</vt:i4>
      </vt:variant>
      <vt:variant>
        <vt:lpwstr/>
      </vt:variant>
      <vt:variant>
        <vt:lpwstr>fld_MassCancelRejectReason</vt:lpwstr>
      </vt:variant>
      <vt:variant>
        <vt:i4>5832802</vt:i4>
      </vt:variant>
      <vt:variant>
        <vt:i4>6465</vt:i4>
      </vt:variant>
      <vt:variant>
        <vt:i4>0</vt:i4>
      </vt:variant>
      <vt:variant>
        <vt:i4>5</vt:i4>
      </vt:variant>
      <vt:variant>
        <vt:lpwstr/>
      </vt:variant>
      <vt:variant>
        <vt:lpwstr>fld_MassActionType</vt:lpwstr>
      </vt:variant>
      <vt:variant>
        <vt:i4>5636218</vt:i4>
      </vt:variant>
      <vt:variant>
        <vt:i4>6462</vt:i4>
      </vt:variant>
      <vt:variant>
        <vt:i4>0</vt:i4>
      </vt:variant>
      <vt:variant>
        <vt:i4>5</vt:i4>
      </vt:variant>
      <vt:variant>
        <vt:lpwstr/>
      </vt:variant>
      <vt:variant>
        <vt:lpwstr>fld_MassActionScope</vt:lpwstr>
      </vt:variant>
      <vt:variant>
        <vt:i4>5963899</vt:i4>
      </vt:variant>
      <vt:variant>
        <vt:i4>6459</vt:i4>
      </vt:variant>
      <vt:variant>
        <vt:i4>0</vt:i4>
      </vt:variant>
      <vt:variant>
        <vt:i4>5</vt:i4>
      </vt:variant>
      <vt:variant>
        <vt:lpwstr/>
      </vt:variant>
      <vt:variant>
        <vt:lpwstr>fld_MassActionResponse</vt:lpwstr>
      </vt:variant>
      <vt:variant>
        <vt:i4>6226047</vt:i4>
      </vt:variant>
      <vt:variant>
        <vt:i4>6456</vt:i4>
      </vt:variant>
      <vt:variant>
        <vt:i4>0</vt:i4>
      </vt:variant>
      <vt:variant>
        <vt:i4>5</vt:i4>
      </vt:variant>
      <vt:variant>
        <vt:lpwstr/>
      </vt:variant>
      <vt:variant>
        <vt:lpwstr>fld_MassActionReportID</vt:lpwstr>
      </vt:variant>
      <vt:variant>
        <vt:i4>4784225</vt:i4>
      </vt:variant>
      <vt:variant>
        <vt:i4>6453</vt:i4>
      </vt:variant>
      <vt:variant>
        <vt:i4>0</vt:i4>
      </vt:variant>
      <vt:variant>
        <vt:i4>5</vt:i4>
      </vt:variant>
      <vt:variant>
        <vt:lpwstr/>
      </vt:variant>
      <vt:variant>
        <vt:lpwstr>fld_MassActionRejectReason</vt:lpwstr>
      </vt:variant>
      <vt:variant>
        <vt:i4>6094951</vt:i4>
      </vt:variant>
      <vt:variant>
        <vt:i4>6450</vt:i4>
      </vt:variant>
      <vt:variant>
        <vt:i4>0</vt:i4>
      </vt:variant>
      <vt:variant>
        <vt:i4>5</vt:i4>
      </vt:variant>
      <vt:variant>
        <vt:lpwstr/>
      </vt:variant>
      <vt:variant>
        <vt:lpwstr>fld_MarketUpdateAction</vt:lpwstr>
      </vt:variant>
      <vt:variant>
        <vt:i4>4325501</vt:i4>
      </vt:variant>
      <vt:variant>
        <vt:i4>6447</vt:i4>
      </vt:variant>
      <vt:variant>
        <vt:i4>0</vt:i4>
      </vt:variant>
      <vt:variant>
        <vt:i4>5</vt:i4>
      </vt:variant>
      <vt:variant>
        <vt:lpwstr/>
      </vt:variant>
      <vt:variant>
        <vt:lpwstr>fld_MarketSegmentID</vt:lpwstr>
      </vt:variant>
      <vt:variant>
        <vt:i4>3932184</vt:i4>
      </vt:variant>
      <vt:variant>
        <vt:i4>6444</vt:i4>
      </vt:variant>
      <vt:variant>
        <vt:i4>0</vt:i4>
      </vt:variant>
      <vt:variant>
        <vt:i4>5</vt:i4>
      </vt:variant>
      <vt:variant>
        <vt:lpwstr/>
      </vt:variant>
      <vt:variant>
        <vt:lpwstr>fld_MarketSegmentDesc</vt:lpwstr>
      </vt:variant>
      <vt:variant>
        <vt:i4>4259963</vt:i4>
      </vt:variant>
      <vt:variant>
        <vt:i4>6441</vt:i4>
      </vt:variant>
      <vt:variant>
        <vt:i4>0</vt:i4>
      </vt:variant>
      <vt:variant>
        <vt:i4>5</vt:i4>
      </vt:variant>
      <vt:variant>
        <vt:lpwstr/>
      </vt:variant>
      <vt:variant>
        <vt:lpwstr>fld_MarketReqID</vt:lpwstr>
      </vt:variant>
      <vt:variant>
        <vt:i4>5701729</vt:i4>
      </vt:variant>
      <vt:variant>
        <vt:i4>6438</vt:i4>
      </vt:variant>
      <vt:variant>
        <vt:i4>0</vt:i4>
      </vt:variant>
      <vt:variant>
        <vt:i4>5</vt:i4>
      </vt:variant>
      <vt:variant>
        <vt:lpwstr/>
      </vt:variant>
      <vt:variant>
        <vt:lpwstr>fld_MarketReportID</vt:lpwstr>
      </vt:variant>
      <vt:variant>
        <vt:i4>2686993</vt:i4>
      </vt:variant>
      <vt:variant>
        <vt:i4>6435</vt:i4>
      </vt:variant>
      <vt:variant>
        <vt:i4>0</vt:i4>
      </vt:variant>
      <vt:variant>
        <vt:i4>5</vt:i4>
      </vt:variant>
      <vt:variant>
        <vt:lpwstr/>
      </vt:variant>
      <vt:variant>
        <vt:lpwstr>fld_MarketID</vt:lpwstr>
      </vt:variant>
      <vt:variant>
        <vt:i4>6029420</vt:i4>
      </vt:variant>
      <vt:variant>
        <vt:i4>6432</vt:i4>
      </vt:variant>
      <vt:variant>
        <vt:i4>0</vt:i4>
      </vt:variant>
      <vt:variant>
        <vt:i4>5</vt:i4>
      </vt:variant>
      <vt:variant>
        <vt:lpwstr/>
      </vt:variant>
      <vt:variant>
        <vt:lpwstr>fld_MarketDepth</vt:lpwstr>
      </vt:variant>
      <vt:variant>
        <vt:i4>5439602</vt:i4>
      </vt:variant>
      <vt:variant>
        <vt:i4>6429</vt:i4>
      </vt:variant>
      <vt:variant>
        <vt:i4>0</vt:i4>
      </vt:variant>
      <vt:variant>
        <vt:i4>5</vt:i4>
      </vt:variant>
      <vt:variant>
        <vt:lpwstr/>
      </vt:variant>
      <vt:variant>
        <vt:lpwstr>fld_MarginRatio</vt:lpwstr>
      </vt:variant>
      <vt:variant>
        <vt:i4>3473409</vt:i4>
      </vt:variant>
      <vt:variant>
        <vt:i4>6426</vt:i4>
      </vt:variant>
      <vt:variant>
        <vt:i4>0</vt:i4>
      </vt:variant>
      <vt:variant>
        <vt:i4>5</vt:i4>
      </vt:variant>
      <vt:variant>
        <vt:lpwstr/>
      </vt:variant>
      <vt:variant>
        <vt:lpwstr>fld_MarginExcess</vt:lpwstr>
      </vt:variant>
      <vt:variant>
        <vt:i4>3407888</vt:i4>
      </vt:variant>
      <vt:variant>
        <vt:i4>6423</vt:i4>
      </vt:variant>
      <vt:variant>
        <vt:i4>0</vt:i4>
      </vt:variant>
      <vt:variant>
        <vt:i4>5</vt:i4>
      </vt:variant>
      <vt:variant>
        <vt:lpwstr/>
      </vt:variant>
      <vt:variant>
        <vt:lpwstr>fld_ManualOrderIndicator</vt:lpwstr>
      </vt:variant>
      <vt:variant>
        <vt:i4>4849766</vt:i4>
      </vt:variant>
      <vt:variant>
        <vt:i4>6420</vt:i4>
      </vt:variant>
      <vt:variant>
        <vt:i4>0</vt:i4>
      </vt:variant>
      <vt:variant>
        <vt:i4>5</vt:i4>
      </vt:variant>
      <vt:variant>
        <vt:lpwstr/>
      </vt:variant>
      <vt:variant>
        <vt:lpwstr>fld_MailingInst</vt:lpwstr>
      </vt:variant>
      <vt:variant>
        <vt:i4>5767292</vt:i4>
      </vt:variant>
      <vt:variant>
        <vt:i4>6417</vt:i4>
      </vt:variant>
      <vt:variant>
        <vt:i4>0</vt:i4>
      </vt:variant>
      <vt:variant>
        <vt:i4>5</vt:i4>
      </vt:variant>
      <vt:variant>
        <vt:lpwstr/>
      </vt:variant>
      <vt:variant>
        <vt:lpwstr>fld_MailingDtls</vt:lpwstr>
      </vt:variant>
      <vt:variant>
        <vt:i4>2883609</vt:i4>
      </vt:variant>
      <vt:variant>
        <vt:i4>6414</vt:i4>
      </vt:variant>
      <vt:variant>
        <vt:i4>0</vt:i4>
      </vt:variant>
      <vt:variant>
        <vt:i4>5</vt:i4>
      </vt:variant>
      <vt:variant>
        <vt:lpwstr/>
      </vt:variant>
      <vt:variant>
        <vt:lpwstr>fld_LowPx</vt:lpwstr>
      </vt:variant>
      <vt:variant>
        <vt:i4>3670016</vt:i4>
      </vt:variant>
      <vt:variant>
        <vt:i4>6411</vt:i4>
      </vt:variant>
      <vt:variant>
        <vt:i4>0</vt:i4>
      </vt:variant>
      <vt:variant>
        <vt:i4>5</vt:i4>
      </vt:variant>
      <vt:variant>
        <vt:lpwstr/>
      </vt:variant>
      <vt:variant>
        <vt:lpwstr>fld_LowLimitPrice</vt:lpwstr>
      </vt:variant>
      <vt:variant>
        <vt:i4>5767267</vt:i4>
      </vt:variant>
      <vt:variant>
        <vt:i4>6408</vt:i4>
      </vt:variant>
      <vt:variant>
        <vt:i4>0</vt:i4>
      </vt:variant>
      <vt:variant>
        <vt:i4>5</vt:i4>
      </vt:variant>
      <vt:variant>
        <vt:lpwstr/>
      </vt:variant>
      <vt:variant>
        <vt:lpwstr>fld_LotType</vt:lpwstr>
      </vt:variant>
      <vt:variant>
        <vt:i4>5177457</vt:i4>
      </vt:variant>
      <vt:variant>
        <vt:i4>6405</vt:i4>
      </vt:variant>
      <vt:variant>
        <vt:i4>0</vt:i4>
      </vt:variant>
      <vt:variant>
        <vt:i4>5</vt:i4>
      </vt:variant>
      <vt:variant>
        <vt:lpwstr/>
      </vt:variant>
      <vt:variant>
        <vt:lpwstr>fld_LongQty</vt:lpwstr>
      </vt:variant>
      <vt:variant>
        <vt:i4>6160511</vt:i4>
      </vt:variant>
      <vt:variant>
        <vt:i4>6402</vt:i4>
      </vt:variant>
      <vt:variant>
        <vt:i4>0</vt:i4>
      </vt:variant>
      <vt:variant>
        <vt:i4>5</vt:i4>
      </vt:variant>
      <vt:variant>
        <vt:lpwstr/>
      </vt:variant>
      <vt:variant>
        <vt:lpwstr>fld_LocationID</vt:lpwstr>
      </vt:variant>
      <vt:variant>
        <vt:i4>5832826</vt:i4>
      </vt:variant>
      <vt:variant>
        <vt:i4>6399</vt:i4>
      </vt:variant>
      <vt:variant>
        <vt:i4>0</vt:i4>
      </vt:variant>
      <vt:variant>
        <vt:i4>5</vt:i4>
      </vt:variant>
      <vt:variant>
        <vt:lpwstr/>
      </vt:variant>
      <vt:variant>
        <vt:lpwstr>fld_LocateReqd</vt:lpwstr>
      </vt:variant>
      <vt:variant>
        <vt:i4>3670036</vt:i4>
      </vt:variant>
      <vt:variant>
        <vt:i4>6396</vt:i4>
      </vt:variant>
      <vt:variant>
        <vt:i4>0</vt:i4>
      </vt:variant>
      <vt:variant>
        <vt:i4>5</vt:i4>
      </vt:variant>
      <vt:variant>
        <vt:lpwstr/>
      </vt:variant>
      <vt:variant>
        <vt:lpwstr>fld_LocaleOfIssue</vt:lpwstr>
      </vt:variant>
      <vt:variant>
        <vt:i4>4063234</vt:i4>
      </vt:variant>
      <vt:variant>
        <vt:i4>6393</vt:i4>
      </vt:variant>
      <vt:variant>
        <vt:i4>0</vt:i4>
      </vt:variant>
      <vt:variant>
        <vt:i4>5</vt:i4>
      </vt:variant>
      <vt:variant>
        <vt:lpwstr/>
      </vt:variant>
      <vt:variant>
        <vt:lpwstr>fld_ListUpdateAction</vt:lpwstr>
      </vt:variant>
      <vt:variant>
        <vt:i4>4259966</vt:i4>
      </vt:variant>
      <vt:variant>
        <vt:i4>6390</vt:i4>
      </vt:variant>
      <vt:variant>
        <vt:i4>0</vt:i4>
      </vt:variant>
      <vt:variant>
        <vt:i4>5</vt:i4>
      </vt:variant>
      <vt:variant>
        <vt:lpwstr/>
      </vt:variant>
      <vt:variant>
        <vt:lpwstr>fld_ListStatusType</vt:lpwstr>
      </vt:variant>
      <vt:variant>
        <vt:i4>4980854</vt:i4>
      </vt:variant>
      <vt:variant>
        <vt:i4>6387</vt:i4>
      </vt:variant>
      <vt:variant>
        <vt:i4>0</vt:i4>
      </vt:variant>
      <vt:variant>
        <vt:i4>5</vt:i4>
      </vt:variant>
      <vt:variant>
        <vt:lpwstr/>
      </vt:variant>
      <vt:variant>
        <vt:lpwstr>fld_ListStatusText</vt:lpwstr>
      </vt:variant>
      <vt:variant>
        <vt:i4>2424863</vt:i4>
      </vt:variant>
      <vt:variant>
        <vt:i4>6384</vt:i4>
      </vt:variant>
      <vt:variant>
        <vt:i4>0</vt:i4>
      </vt:variant>
      <vt:variant>
        <vt:i4>5</vt:i4>
      </vt:variant>
      <vt:variant>
        <vt:lpwstr/>
      </vt:variant>
      <vt:variant>
        <vt:lpwstr>fld_ListSeqNo</vt:lpwstr>
      </vt:variant>
      <vt:variant>
        <vt:i4>2228250</vt:i4>
      </vt:variant>
      <vt:variant>
        <vt:i4>6381</vt:i4>
      </vt:variant>
      <vt:variant>
        <vt:i4>0</vt:i4>
      </vt:variant>
      <vt:variant>
        <vt:i4>5</vt:i4>
      </vt:variant>
      <vt:variant>
        <vt:lpwstr/>
      </vt:variant>
      <vt:variant>
        <vt:lpwstr>fld_ListRejectReason</vt:lpwstr>
      </vt:variant>
      <vt:variant>
        <vt:i4>6160484</vt:i4>
      </vt:variant>
      <vt:variant>
        <vt:i4>6378</vt:i4>
      </vt:variant>
      <vt:variant>
        <vt:i4>0</vt:i4>
      </vt:variant>
      <vt:variant>
        <vt:i4>5</vt:i4>
      </vt:variant>
      <vt:variant>
        <vt:lpwstr/>
      </vt:variant>
      <vt:variant>
        <vt:lpwstr>fld_ListOrderStatus</vt:lpwstr>
      </vt:variant>
      <vt:variant>
        <vt:i4>2752542</vt:i4>
      </vt:variant>
      <vt:variant>
        <vt:i4>6375</vt:i4>
      </vt:variant>
      <vt:variant>
        <vt:i4>0</vt:i4>
      </vt:variant>
      <vt:variant>
        <vt:i4>5</vt:i4>
      </vt:variant>
      <vt:variant>
        <vt:lpwstr/>
      </vt:variant>
      <vt:variant>
        <vt:lpwstr>fld_ListName</vt:lpwstr>
      </vt:variant>
      <vt:variant>
        <vt:i4>4653163</vt:i4>
      </vt:variant>
      <vt:variant>
        <vt:i4>6372</vt:i4>
      </vt:variant>
      <vt:variant>
        <vt:i4>0</vt:i4>
      </vt:variant>
      <vt:variant>
        <vt:i4>5</vt:i4>
      </vt:variant>
      <vt:variant>
        <vt:lpwstr/>
      </vt:variant>
      <vt:variant>
        <vt:lpwstr>fld_ListMethod</vt:lpwstr>
      </vt:variant>
      <vt:variant>
        <vt:i4>4849780</vt:i4>
      </vt:variant>
      <vt:variant>
        <vt:i4>6369</vt:i4>
      </vt:variant>
      <vt:variant>
        <vt:i4>0</vt:i4>
      </vt:variant>
      <vt:variant>
        <vt:i4>5</vt:i4>
      </vt:variant>
      <vt:variant>
        <vt:lpwstr/>
      </vt:variant>
      <vt:variant>
        <vt:lpwstr>fld_ListID</vt:lpwstr>
      </vt:variant>
      <vt:variant>
        <vt:i4>3342339</vt:i4>
      </vt:variant>
      <vt:variant>
        <vt:i4>6366</vt:i4>
      </vt:variant>
      <vt:variant>
        <vt:i4>0</vt:i4>
      </vt:variant>
      <vt:variant>
        <vt:i4>5</vt:i4>
      </vt:variant>
      <vt:variant>
        <vt:lpwstr/>
      </vt:variant>
      <vt:variant>
        <vt:lpwstr>fld_ListExecInstType</vt:lpwstr>
      </vt:variant>
      <vt:variant>
        <vt:i4>3080199</vt:i4>
      </vt:variant>
      <vt:variant>
        <vt:i4>6363</vt:i4>
      </vt:variant>
      <vt:variant>
        <vt:i4>0</vt:i4>
      </vt:variant>
      <vt:variant>
        <vt:i4>5</vt:i4>
      </vt:variant>
      <vt:variant>
        <vt:lpwstr/>
      </vt:variant>
      <vt:variant>
        <vt:lpwstr>fld_ListExecInst</vt:lpwstr>
      </vt:variant>
      <vt:variant>
        <vt:i4>4194418</vt:i4>
      </vt:variant>
      <vt:variant>
        <vt:i4>6360</vt:i4>
      </vt:variant>
      <vt:variant>
        <vt:i4>0</vt:i4>
      </vt:variant>
      <vt:variant>
        <vt:i4>5</vt:i4>
      </vt:variant>
      <vt:variant>
        <vt:lpwstr/>
      </vt:variant>
      <vt:variant>
        <vt:lpwstr>fld_LiquidityValue</vt:lpwstr>
      </vt:variant>
      <vt:variant>
        <vt:i4>5505129</vt:i4>
      </vt:variant>
      <vt:variant>
        <vt:i4>6357</vt:i4>
      </vt:variant>
      <vt:variant>
        <vt:i4>0</vt:i4>
      </vt:variant>
      <vt:variant>
        <vt:i4>5</vt:i4>
      </vt:variant>
      <vt:variant>
        <vt:lpwstr/>
      </vt:variant>
      <vt:variant>
        <vt:lpwstr>fld_LiquidityPctLow</vt:lpwstr>
      </vt:variant>
      <vt:variant>
        <vt:i4>3801098</vt:i4>
      </vt:variant>
      <vt:variant>
        <vt:i4>6354</vt:i4>
      </vt:variant>
      <vt:variant>
        <vt:i4>0</vt:i4>
      </vt:variant>
      <vt:variant>
        <vt:i4>5</vt:i4>
      </vt:variant>
      <vt:variant>
        <vt:lpwstr/>
      </vt:variant>
      <vt:variant>
        <vt:lpwstr>fld_LiquidityPctHigh</vt:lpwstr>
      </vt:variant>
      <vt:variant>
        <vt:i4>6226016</vt:i4>
      </vt:variant>
      <vt:variant>
        <vt:i4>6351</vt:i4>
      </vt:variant>
      <vt:variant>
        <vt:i4>0</vt:i4>
      </vt:variant>
      <vt:variant>
        <vt:i4>5</vt:i4>
      </vt:variant>
      <vt:variant>
        <vt:lpwstr/>
      </vt:variant>
      <vt:variant>
        <vt:lpwstr>fld_LiquidityNumSecurities</vt:lpwstr>
      </vt:variant>
      <vt:variant>
        <vt:i4>3014668</vt:i4>
      </vt:variant>
      <vt:variant>
        <vt:i4>6348</vt:i4>
      </vt:variant>
      <vt:variant>
        <vt:i4>0</vt:i4>
      </vt:variant>
      <vt:variant>
        <vt:i4>5</vt:i4>
      </vt:variant>
      <vt:variant>
        <vt:lpwstr/>
      </vt:variant>
      <vt:variant>
        <vt:lpwstr>fld_LiquidityIndType</vt:lpwstr>
      </vt:variant>
      <vt:variant>
        <vt:i4>2097159</vt:i4>
      </vt:variant>
      <vt:variant>
        <vt:i4>6345</vt:i4>
      </vt:variant>
      <vt:variant>
        <vt:i4>0</vt:i4>
      </vt:variant>
      <vt:variant>
        <vt:i4>5</vt:i4>
      </vt:variant>
      <vt:variant>
        <vt:lpwstr/>
      </vt:variant>
      <vt:variant>
        <vt:lpwstr>fld_LegVolatility</vt:lpwstr>
      </vt:variant>
      <vt:variant>
        <vt:i4>5046368</vt:i4>
      </vt:variant>
      <vt:variant>
        <vt:i4>6342</vt:i4>
      </vt:variant>
      <vt:variant>
        <vt:i4>0</vt:i4>
      </vt:variant>
      <vt:variant>
        <vt:i4>5</vt:i4>
      </vt:variant>
      <vt:variant>
        <vt:lpwstr/>
      </vt:variant>
      <vt:variant>
        <vt:lpwstr>fld_LegUnitOfMeasureQty</vt:lpwstr>
      </vt:variant>
      <vt:variant>
        <vt:i4>3735569</vt:i4>
      </vt:variant>
      <vt:variant>
        <vt:i4>6339</vt:i4>
      </vt:variant>
      <vt:variant>
        <vt:i4>0</vt:i4>
      </vt:variant>
      <vt:variant>
        <vt:i4>5</vt:i4>
      </vt:variant>
      <vt:variant>
        <vt:lpwstr/>
      </vt:variant>
      <vt:variant>
        <vt:lpwstr>fld_LegUnitOfMeasure</vt:lpwstr>
      </vt:variant>
      <vt:variant>
        <vt:i4>5439595</vt:i4>
      </vt:variant>
      <vt:variant>
        <vt:i4>6336</vt:i4>
      </vt:variant>
      <vt:variant>
        <vt:i4>0</vt:i4>
      </vt:variant>
      <vt:variant>
        <vt:i4>5</vt:i4>
      </vt:variant>
      <vt:variant>
        <vt:lpwstr/>
      </vt:variant>
      <vt:variant>
        <vt:lpwstr>fld_LegTimeUnit</vt:lpwstr>
      </vt:variant>
      <vt:variant>
        <vt:i4>2883608</vt:i4>
      </vt:variant>
      <vt:variant>
        <vt:i4>6333</vt:i4>
      </vt:variant>
      <vt:variant>
        <vt:i4>0</vt:i4>
      </vt:variant>
      <vt:variant>
        <vt:i4>5</vt:i4>
      </vt:variant>
      <vt:variant>
        <vt:lpwstr/>
      </vt:variant>
      <vt:variant>
        <vt:lpwstr>fld_LegSymbolSfx</vt:lpwstr>
      </vt:variant>
      <vt:variant>
        <vt:i4>2555922</vt:i4>
      </vt:variant>
      <vt:variant>
        <vt:i4>6330</vt:i4>
      </vt:variant>
      <vt:variant>
        <vt:i4>0</vt:i4>
      </vt:variant>
      <vt:variant>
        <vt:i4>5</vt:i4>
      </vt:variant>
      <vt:variant>
        <vt:lpwstr/>
      </vt:variant>
      <vt:variant>
        <vt:lpwstr>fld_LegSymbol</vt:lpwstr>
      </vt:variant>
      <vt:variant>
        <vt:i4>4194423</vt:i4>
      </vt:variant>
      <vt:variant>
        <vt:i4>6327</vt:i4>
      </vt:variant>
      <vt:variant>
        <vt:i4>0</vt:i4>
      </vt:variant>
      <vt:variant>
        <vt:i4>5</vt:i4>
      </vt:variant>
      <vt:variant>
        <vt:lpwstr/>
      </vt:variant>
      <vt:variant>
        <vt:lpwstr>fld_LegSwapType</vt:lpwstr>
      </vt:variant>
      <vt:variant>
        <vt:i4>4194400</vt:i4>
      </vt:variant>
      <vt:variant>
        <vt:i4>6324</vt:i4>
      </vt:variant>
      <vt:variant>
        <vt:i4>0</vt:i4>
      </vt:variant>
      <vt:variant>
        <vt:i4>5</vt:i4>
      </vt:variant>
      <vt:variant>
        <vt:lpwstr/>
      </vt:variant>
      <vt:variant>
        <vt:lpwstr>fld_LegStrikePrice</vt:lpwstr>
      </vt:variant>
      <vt:variant>
        <vt:i4>2818072</vt:i4>
      </vt:variant>
      <vt:variant>
        <vt:i4>6321</vt:i4>
      </vt:variant>
      <vt:variant>
        <vt:i4>0</vt:i4>
      </vt:variant>
      <vt:variant>
        <vt:i4>5</vt:i4>
      </vt:variant>
      <vt:variant>
        <vt:lpwstr/>
      </vt:variant>
      <vt:variant>
        <vt:lpwstr>fld_LegStrikeCurrency</vt:lpwstr>
      </vt:variant>
      <vt:variant>
        <vt:i4>4915296</vt:i4>
      </vt:variant>
      <vt:variant>
        <vt:i4>6318</vt:i4>
      </vt:variant>
      <vt:variant>
        <vt:i4>0</vt:i4>
      </vt:variant>
      <vt:variant>
        <vt:i4>5</vt:i4>
      </vt:variant>
      <vt:variant>
        <vt:lpwstr/>
      </vt:variant>
      <vt:variant>
        <vt:lpwstr>fld_LegStipulationValue</vt:lpwstr>
      </vt:variant>
      <vt:variant>
        <vt:i4>4391038</vt:i4>
      </vt:variant>
      <vt:variant>
        <vt:i4>6315</vt:i4>
      </vt:variant>
      <vt:variant>
        <vt:i4>0</vt:i4>
      </vt:variant>
      <vt:variant>
        <vt:i4>5</vt:i4>
      </vt:variant>
      <vt:variant>
        <vt:lpwstr/>
      </vt:variant>
      <vt:variant>
        <vt:lpwstr>fld_LegStipulationType</vt:lpwstr>
      </vt:variant>
      <vt:variant>
        <vt:i4>3932166</vt:i4>
      </vt:variant>
      <vt:variant>
        <vt:i4>6312</vt:i4>
      </vt:variant>
      <vt:variant>
        <vt:i4>0</vt:i4>
      </vt:variant>
      <vt:variant>
        <vt:i4>5</vt:i4>
      </vt:variant>
      <vt:variant>
        <vt:lpwstr/>
      </vt:variant>
      <vt:variant>
        <vt:lpwstr>fld_LegStateOrProvinceOfIssue</vt:lpwstr>
      </vt:variant>
      <vt:variant>
        <vt:i4>4259936</vt:i4>
      </vt:variant>
      <vt:variant>
        <vt:i4>6309</vt:i4>
      </vt:variant>
      <vt:variant>
        <vt:i4>0</vt:i4>
      </vt:variant>
      <vt:variant>
        <vt:i4>5</vt:i4>
      </vt:variant>
      <vt:variant>
        <vt:lpwstr/>
      </vt:variant>
      <vt:variant>
        <vt:lpwstr>fld_LegSide</vt:lpwstr>
      </vt:variant>
      <vt:variant>
        <vt:i4>2162716</vt:i4>
      </vt:variant>
      <vt:variant>
        <vt:i4>6306</vt:i4>
      </vt:variant>
      <vt:variant>
        <vt:i4>0</vt:i4>
      </vt:variant>
      <vt:variant>
        <vt:i4>5</vt:i4>
      </vt:variant>
      <vt:variant>
        <vt:lpwstr/>
      </vt:variant>
      <vt:variant>
        <vt:lpwstr>fld_LegSettlType</vt:lpwstr>
      </vt:variant>
      <vt:variant>
        <vt:i4>3735560</vt:i4>
      </vt:variant>
      <vt:variant>
        <vt:i4>6303</vt:i4>
      </vt:variant>
      <vt:variant>
        <vt:i4>0</vt:i4>
      </vt:variant>
      <vt:variant>
        <vt:i4>5</vt:i4>
      </vt:variant>
      <vt:variant>
        <vt:lpwstr/>
      </vt:variant>
      <vt:variant>
        <vt:lpwstr>fld_LegSettlDate</vt:lpwstr>
      </vt:variant>
      <vt:variant>
        <vt:i4>2949135</vt:i4>
      </vt:variant>
      <vt:variant>
        <vt:i4>6300</vt:i4>
      </vt:variant>
      <vt:variant>
        <vt:i4>0</vt:i4>
      </vt:variant>
      <vt:variant>
        <vt:i4>5</vt:i4>
      </vt:variant>
      <vt:variant>
        <vt:lpwstr/>
      </vt:variant>
      <vt:variant>
        <vt:lpwstr>fld_LegSettlCurrency</vt:lpwstr>
      </vt:variant>
      <vt:variant>
        <vt:i4>4456560</vt:i4>
      </vt:variant>
      <vt:variant>
        <vt:i4>6297</vt:i4>
      </vt:variant>
      <vt:variant>
        <vt:i4>0</vt:i4>
      </vt:variant>
      <vt:variant>
        <vt:i4>5</vt:i4>
      </vt:variant>
      <vt:variant>
        <vt:lpwstr/>
      </vt:variant>
      <vt:variant>
        <vt:lpwstr>fld_LegSecurityType</vt:lpwstr>
      </vt:variant>
      <vt:variant>
        <vt:i4>5046392</vt:i4>
      </vt:variant>
      <vt:variant>
        <vt:i4>6294</vt:i4>
      </vt:variant>
      <vt:variant>
        <vt:i4>0</vt:i4>
      </vt:variant>
      <vt:variant>
        <vt:i4>5</vt:i4>
      </vt:variant>
      <vt:variant>
        <vt:lpwstr/>
      </vt:variant>
      <vt:variant>
        <vt:lpwstr>fld_LegSecuritySubType</vt:lpwstr>
      </vt:variant>
      <vt:variant>
        <vt:i4>4980848</vt:i4>
      </vt:variant>
      <vt:variant>
        <vt:i4>6291</vt:i4>
      </vt:variant>
      <vt:variant>
        <vt:i4>0</vt:i4>
      </vt:variant>
      <vt:variant>
        <vt:i4>5</vt:i4>
      </vt:variant>
      <vt:variant>
        <vt:lpwstr/>
      </vt:variant>
      <vt:variant>
        <vt:lpwstr>fld_LegSecurityIDSource</vt:lpwstr>
      </vt:variant>
      <vt:variant>
        <vt:i4>2686985</vt:i4>
      </vt:variant>
      <vt:variant>
        <vt:i4>6288</vt:i4>
      </vt:variant>
      <vt:variant>
        <vt:i4>0</vt:i4>
      </vt:variant>
      <vt:variant>
        <vt:i4>5</vt:i4>
      </vt:variant>
      <vt:variant>
        <vt:lpwstr/>
      </vt:variant>
      <vt:variant>
        <vt:lpwstr>fld_LegSecurityID</vt:lpwstr>
      </vt:variant>
      <vt:variant>
        <vt:i4>4194423</vt:i4>
      </vt:variant>
      <vt:variant>
        <vt:i4>6285</vt:i4>
      </vt:variant>
      <vt:variant>
        <vt:i4>0</vt:i4>
      </vt:variant>
      <vt:variant>
        <vt:i4>5</vt:i4>
      </vt:variant>
      <vt:variant>
        <vt:lpwstr/>
      </vt:variant>
      <vt:variant>
        <vt:lpwstr>fld_LegSecurityExchange</vt:lpwstr>
      </vt:variant>
      <vt:variant>
        <vt:i4>5701740</vt:i4>
      </vt:variant>
      <vt:variant>
        <vt:i4>6282</vt:i4>
      </vt:variant>
      <vt:variant>
        <vt:i4>0</vt:i4>
      </vt:variant>
      <vt:variant>
        <vt:i4>5</vt:i4>
      </vt:variant>
      <vt:variant>
        <vt:lpwstr/>
      </vt:variant>
      <vt:variant>
        <vt:lpwstr>fld_LegSecurityDesc</vt:lpwstr>
      </vt:variant>
      <vt:variant>
        <vt:i4>4784233</vt:i4>
      </vt:variant>
      <vt:variant>
        <vt:i4>6279</vt:i4>
      </vt:variant>
      <vt:variant>
        <vt:i4>0</vt:i4>
      </vt:variant>
      <vt:variant>
        <vt:i4>5</vt:i4>
      </vt:variant>
      <vt:variant>
        <vt:lpwstr/>
      </vt:variant>
      <vt:variant>
        <vt:lpwstr>fld_LegSecurityAltIDSource</vt:lpwstr>
      </vt:variant>
      <vt:variant>
        <vt:i4>3211276</vt:i4>
      </vt:variant>
      <vt:variant>
        <vt:i4>6276</vt:i4>
      </vt:variant>
      <vt:variant>
        <vt:i4>0</vt:i4>
      </vt:variant>
      <vt:variant>
        <vt:i4>5</vt:i4>
      </vt:variant>
      <vt:variant>
        <vt:lpwstr/>
      </vt:variant>
      <vt:variant>
        <vt:lpwstr>fld_LegSecurityAltID</vt:lpwstr>
      </vt:variant>
      <vt:variant>
        <vt:i4>3866651</vt:i4>
      </vt:variant>
      <vt:variant>
        <vt:i4>6273</vt:i4>
      </vt:variant>
      <vt:variant>
        <vt:i4>0</vt:i4>
      </vt:variant>
      <vt:variant>
        <vt:i4>5</vt:i4>
      </vt:variant>
      <vt:variant>
        <vt:lpwstr/>
      </vt:variant>
      <vt:variant>
        <vt:lpwstr>fld_LegRepurchaseTerm</vt:lpwstr>
      </vt:variant>
      <vt:variant>
        <vt:i4>3866655</vt:i4>
      </vt:variant>
      <vt:variant>
        <vt:i4>6270</vt:i4>
      </vt:variant>
      <vt:variant>
        <vt:i4>0</vt:i4>
      </vt:variant>
      <vt:variant>
        <vt:i4>5</vt:i4>
      </vt:variant>
      <vt:variant>
        <vt:lpwstr/>
      </vt:variant>
      <vt:variant>
        <vt:lpwstr>fld_LegRepurchaseRate</vt:lpwstr>
      </vt:variant>
      <vt:variant>
        <vt:i4>5177463</vt:i4>
      </vt:variant>
      <vt:variant>
        <vt:i4>6267</vt:i4>
      </vt:variant>
      <vt:variant>
        <vt:i4>0</vt:i4>
      </vt:variant>
      <vt:variant>
        <vt:i4>5</vt:i4>
      </vt:variant>
      <vt:variant>
        <vt:lpwstr/>
      </vt:variant>
      <vt:variant>
        <vt:lpwstr>fld_LegReportID</vt:lpwstr>
      </vt:variant>
      <vt:variant>
        <vt:i4>2883603</vt:i4>
      </vt:variant>
      <vt:variant>
        <vt:i4>6264</vt:i4>
      </vt:variant>
      <vt:variant>
        <vt:i4>0</vt:i4>
      </vt:variant>
      <vt:variant>
        <vt:i4>5</vt:i4>
      </vt:variant>
      <vt:variant>
        <vt:lpwstr/>
      </vt:variant>
      <vt:variant>
        <vt:lpwstr>fld_LegRepoCollateralSecurityType</vt:lpwstr>
      </vt:variant>
      <vt:variant>
        <vt:i4>2490373</vt:i4>
      </vt:variant>
      <vt:variant>
        <vt:i4>6261</vt:i4>
      </vt:variant>
      <vt:variant>
        <vt:i4>0</vt:i4>
      </vt:variant>
      <vt:variant>
        <vt:i4>5</vt:i4>
      </vt:variant>
      <vt:variant>
        <vt:lpwstr/>
      </vt:variant>
      <vt:variant>
        <vt:lpwstr>fld_LegRefID</vt:lpwstr>
      </vt:variant>
      <vt:variant>
        <vt:i4>2490399</vt:i4>
      </vt:variant>
      <vt:variant>
        <vt:i4>6258</vt:i4>
      </vt:variant>
      <vt:variant>
        <vt:i4>0</vt:i4>
      </vt:variant>
      <vt:variant>
        <vt:i4>5</vt:i4>
      </vt:variant>
      <vt:variant>
        <vt:lpwstr/>
      </vt:variant>
      <vt:variant>
        <vt:lpwstr>fld_LegRedemptionDate</vt:lpwstr>
      </vt:variant>
      <vt:variant>
        <vt:i4>4915312</vt:i4>
      </vt:variant>
      <vt:variant>
        <vt:i4>6255</vt:i4>
      </vt:variant>
      <vt:variant>
        <vt:i4>0</vt:i4>
      </vt:variant>
      <vt:variant>
        <vt:i4>5</vt:i4>
      </vt:variant>
      <vt:variant>
        <vt:lpwstr/>
      </vt:variant>
      <vt:variant>
        <vt:lpwstr>fld_LegRatioQty</vt:lpwstr>
      </vt:variant>
      <vt:variant>
        <vt:i4>6160509</vt:i4>
      </vt:variant>
      <vt:variant>
        <vt:i4>6252</vt:i4>
      </vt:variant>
      <vt:variant>
        <vt:i4>0</vt:i4>
      </vt:variant>
      <vt:variant>
        <vt:i4>5</vt:i4>
      </vt:variant>
      <vt:variant>
        <vt:lpwstr/>
      </vt:variant>
      <vt:variant>
        <vt:lpwstr>fld_LegQty</vt:lpwstr>
      </vt:variant>
      <vt:variant>
        <vt:i4>2949148</vt:i4>
      </vt:variant>
      <vt:variant>
        <vt:i4>6249</vt:i4>
      </vt:variant>
      <vt:variant>
        <vt:i4>0</vt:i4>
      </vt:variant>
      <vt:variant>
        <vt:i4>5</vt:i4>
      </vt:variant>
      <vt:variant>
        <vt:lpwstr/>
      </vt:variant>
      <vt:variant>
        <vt:lpwstr>fld_LegPutOrCall</vt:lpwstr>
      </vt:variant>
      <vt:variant>
        <vt:i4>4718716</vt:i4>
      </vt:variant>
      <vt:variant>
        <vt:i4>6246</vt:i4>
      </vt:variant>
      <vt:variant>
        <vt:i4>0</vt:i4>
      </vt:variant>
      <vt:variant>
        <vt:i4>5</vt:i4>
      </vt:variant>
      <vt:variant>
        <vt:lpwstr/>
      </vt:variant>
      <vt:variant>
        <vt:lpwstr>fld_LegProduct</vt:lpwstr>
      </vt:variant>
      <vt:variant>
        <vt:i4>3801091</vt:i4>
      </vt:variant>
      <vt:variant>
        <vt:i4>6243</vt:i4>
      </vt:variant>
      <vt:variant>
        <vt:i4>0</vt:i4>
      </vt:variant>
      <vt:variant>
        <vt:i4>5</vt:i4>
      </vt:variant>
      <vt:variant>
        <vt:lpwstr/>
      </vt:variant>
      <vt:variant>
        <vt:lpwstr>fld_LegPriceUnitOfMeasureQty</vt:lpwstr>
      </vt:variant>
      <vt:variant>
        <vt:i4>3276818</vt:i4>
      </vt:variant>
      <vt:variant>
        <vt:i4>6240</vt:i4>
      </vt:variant>
      <vt:variant>
        <vt:i4>0</vt:i4>
      </vt:variant>
      <vt:variant>
        <vt:i4>5</vt:i4>
      </vt:variant>
      <vt:variant>
        <vt:lpwstr/>
      </vt:variant>
      <vt:variant>
        <vt:lpwstr>fld_LegPriceUnitOfMeasure</vt:lpwstr>
      </vt:variant>
      <vt:variant>
        <vt:i4>3538972</vt:i4>
      </vt:variant>
      <vt:variant>
        <vt:i4>6237</vt:i4>
      </vt:variant>
      <vt:variant>
        <vt:i4>0</vt:i4>
      </vt:variant>
      <vt:variant>
        <vt:i4>5</vt:i4>
      </vt:variant>
      <vt:variant>
        <vt:lpwstr/>
      </vt:variant>
      <vt:variant>
        <vt:lpwstr>fld_LegPriceType</vt:lpwstr>
      </vt:variant>
      <vt:variant>
        <vt:i4>2752536</vt:i4>
      </vt:variant>
      <vt:variant>
        <vt:i4>6234</vt:i4>
      </vt:variant>
      <vt:variant>
        <vt:i4>0</vt:i4>
      </vt:variant>
      <vt:variant>
        <vt:i4>5</vt:i4>
      </vt:variant>
      <vt:variant>
        <vt:lpwstr/>
      </vt:variant>
      <vt:variant>
        <vt:lpwstr>fld_LegPrice</vt:lpwstr>
      </vt:variant>
      <vt:variant>
        <vt:i4>3014667</vt:i4>
      </vt:variant>
      <vt:variant>
        <vt:i4>6231</vt:i4>
      </vt:variant>
      <vt:variant>
        <vt:i4>0</vt:i4>
      </vt:variant>
      <vt:variant>
        <vt:i4>5</vt:i4>
      </vt:variant>
      <vt:variant>
        <vt:lpwstr/>
      </vt:variant>
      <vt:variant>
        <vt:lpwstr>fld_LegPositionEffect</vt:lpwstr>
      </vt:variant>
      <vt:variant>
        <vt:i4>4784230</vt:i4>
      </vt:variant>
      <vt:variant>
        <vt:i4>6228</vt:i4>
      </vt:variant>
      <vt:variant>
        <vt:i4>0</vt:i4>
      </vt:variant>
      <vt:variant>
        <vt:i4>5</vt:i4>
      </vt:variant>
      <vt:variant>
        <vt:lpwstr/>
      </vt:variant>
      <vt:variant>
        <vt:lpwstr>fld_LegPool</vt:lpwstr>
      </vt:variant>
      <vt:variant>
        <vt:i4>5963887</vt:i4>
      </vt:variant>
      <vt:variant>
        <vt:i4>6225</vt:i4>
      </vt:variant>
      <vt:variant>
        <vt:i4>0</vt:i4>
      </vt:variant>
      <vt:variant>
        <vt:i4>5</vt:i4>
      </vt:variant>
      <vt:variant>
        <vt:lpwstr/>
      </vt:variant>
      <vt:variant>
        <vt:lpwstr>fld_LegOrderQty</vt:lpwstr>
      </vt:variant>
      <vt:variant>
        <vt:i4>4915318</vt:i4>
      </vt:variant>
      <vt:variant>
        <vt:i4>6222</vt:i4>
      </vt:variant>
      <vt:variant>
        <vt:i4>0</vt:i4>
      </vt:variant>
      <vt:variant>
        <vt:i4>5</vt:i4>
      </vt:variant>
      <vt:variant>
        <vt:lpwstr/>
      </vt:variant>
      <vt:variant>
        <vt:lpwstr>fld_LegOptionRatio</vt:lpwstr>
      </vt:variant>
      <vt:variant>
        <vt:i4>6094960</vt:i4>
      </vt:variant>
      <vt:variant>
        <vt:i4>6219</vt:i4>
      </vt:variant>
      <vt:variant>
        <vt:i4>0</vt:i4>
      </vt:variant>
      <vt:variant>
        <vt:i4>5</vt:i4>
      </vt:variant>
      <vt:variant>
        <vt:lpwstr/>
      </vt:variant>
      <vt:variant>
        <vt:lpwstr>fld_LegOptAttribute</vt:lpwstr>
      </vt:variant>
      <vt:variant>
        <vt:i4>5570682</vt:i4>
      </vt:variant>
      <vt:variant>
        <vt:i4>6216</vt:i4>
      </vt:variant>
      <vt:variant>
        <vt:i4>0</vt:i4>
      </vt:variant>
      <vt:variant>
        <vt:i4>5</vt:i4>
      </vt:variant>
      <vt:variant>
        <vt:lpwstr/>
      </vt:variant>
      <vt:variant>
        <vt:lpwstr>fld_LegOfferPx</vt:lpwstr>
      </vt:variant>
      <vt:variant>
        <vt:i4>2752538</vt:i4>
      </vt:variant>
      <vt:variant>
        <vt:i4>6213</vt:i4>
      </vt:variant>
      <vt:variant>
        <vt:i4>0</vt:i4>
      </vt:variant>
      <vt:variant>
        <vt:i4>5</vt:i4>
      </vt:variant>
      <vt:variant>
        <vt:lpwstr/>
      </vt:variant>
      <vt:variant>
        <vt:lpwstr>fld_LegOfferForwardPoints</vt:lpwstr>
      </vt:variant>
      <vt:variant>
        <vt:i4>3145758</vt:i4>
      </vt:variant>
      <vt:variant>
        <vt:i4>6210</vt:i4>
      </vt:variant>
      <vt:variant>
        <vt:i4>0</vt:i4>
      </vt:variant>
      <vt:variant>
        <vt:i4>5</vt:i4>
      </vt:variant>
      <vt:variant>
        <vt:lpwstr/>
      </vt:variant>
      <vt:variant>
        <vt:lpwstr>fld_LegNumber</vt:lpwstr>
      </vt:variant>
      <vt:variant>
        <vt:i4>5242980</vt:i4>
      </vt:variant>
      <vt:variant>
        <vt:i4>6207</vt:i4>
      </vt:variant>
      <vt:variant>
        <vt:i4>0</vt:i4>
      </vt:variant>
      <vt:variant>
        <vt:i4>5</vt:i4>
      </vt:variant>
      <vt:variant>
        <vt:lpwstr/>
      </vt:variant>
      <vt:variant>
        <vt:lpwstr>fld_LegMaturityTime</vt:lpwstr>
      </vt:variant>
      <vt:variant>
        <vt:i4>3473422</vt:i4>
      </vt:variant>
      <vt:variant>
        <vt:i4>6204</vt:i4>
      </vt:variant>
      <vt:variant>
        <vt:i4>0</vt:i4>
      </vt:variant>
      <vt:variant>
        <vt:i4>5</vt:i4>
      </vt:variant>
      <vt:variant>
        <vt:lpwstr/>
      </vt:variant>
      <vt:variant>
        <vt:lpwstr>fld_LegMaturityMonthYear</vt:lpwstr>
      </vt:variant>
      <vt:variant>
        <vt:i4>5832812</vt:i4>
      </vt:variant>
      <vt:variant>
        <vt:i4>6201</vt:i4>
      </vt:variant>
      <vt:variant>
        <vt:i4>0</vt:i4>
      </vt:variant>
      <vt:variant>
        <vt:i4>5</vt:i4>
      </vt:variant>
      <vt:variant>
        <vt:lpwstr/>
      </vt:variant>
      <vt:variant>
        <vt:lpwstr>fld_LegMaturityDate</vt:lpwstr>
      </vt:variant>
      <vt:variant>
        <vt:i4>2424834</vt:i4>
      </vt:variant>
      <vt:variant>
        <vt:i4>6198</vt:i4>
      </vt:variant>
      <vt:variant>
        <vt:i4>0</vt:i4>
      </vt:variant>
      <vt:variant>
        <vt:i4>5</vt:i4>
      </vt:variant>
      <vt:variant>
        <vt:lpwstr/>
      </vt:variant>
      <vt:variant>
        <vt:lpwstr>fld_LegLocaleOfIssue</vt:lpwstr>
      </vt:variant>
      <vt:variant>
        <vt:i4>4259944</vt:i4>
      </vt:variant>
      <vt:variant>
        <vt:i4>6195</vt:i4>
      </vt:variant>
      <vt:variant>
        <vt:i4>0</vt:i4>
      </vt:variant>
      <vt:variant>
        <vt:i4>5</vt:i4>
      </vt:variant>
      <vt:variant>
        <vt:lpwstr/>
      </vt:variant>
      <vt:variant>
        <vt:lpwstr>fld_LegLastQty</vt:lpwstr>
      </vt:variant>
      <vt:variant>
        <vt:i4>3735580</vt:i4>
      </vt:variant>
      <vt:variant>
        <vt:i4>6192</vt:i4>
      </vt:variant>
      <vt:variant>
        <vt:i4>0</vt:i4>
      </vt:variant>
      <vt:variant>
        <vt:i4>5</vt:i4>
      </vt:variant>
      <vt:variant>
        <vt:lpwstr/>
      </vt:variant>
      <vt:variant>
        <vt:lpwstr>fld_LegLastPx</vt:lpwstr>
      </vt:variant>
      <vt:variant>
        <vt:i4>2752539</vt:i4>
      </vt:variant>
      <vt:variant>
        <vt:i4>6189</vt:i4>
      </vt:variant>
      <vt:variant>
        <vt:i4>0</vt:i4>
      </vt:variant>
      <vt:variant>
        <vt:i4>5</vt:i4>
      </vt:variant>
      <vt:variant>
        <vt:lpwstr/>
      </vt:variant>
      <vt:variant>
        <vt:lpwstr>fld_LegLastForwardPoints</vt:lpwstr>
      </vt:variant>
      <vt:variant>
        <vt:i4>2686991</vt:i4>
      </vt:variant>
      <vt:variant>
        <vt:i4>6186</vt:i4>
      </vt:variant>
      <vt:variant>
        <vt:i4>0</vt:i4>
      </vt:variant>
      <vt:variant>
        <vt:i4>5</vt:i4>
      </vt:variant>
      <vt:variant>
        <vt:lpwstr/>
      </vt:variant>
      <vt:variant>
        <vt:lpwstr>fld_LegIssuer</vt:lpwstr>
      </vt:variant>
      <vt:variant>
        <vt:i4>2949151</vt:i4>
      </vt:variant>
      <vt:variant>
        <vt:i4>6183</vt:i4>
      </vt:variant>
      <vt:variant>
        <vt:i4>0</vt:i4>
      </vt:variant>
      <vt:variant>
        <vt:i4>5</vt:i4>
      </vt:variant>
      <vt:variant>
        <vt:lpwstr/>
      </vt:variant>
      <vt:variant>
        <vt:lpwstr>fld_LegIssueDate</vt:lpwstr>
      </vt:variant>
      <vt:variant>
        <vt:i4>2228247</vt:i4>
      </vt:variant>
      <vt:variant>
        <vt:i4>6180</vt:i4>
      </vt:variant>
      <vt:variant>
        <vt:i4>0</vt:i4>
      </vt:variant>
      <vt:variant>
        <vt:i4>5</vt:i4>
      </vt:variant>
      <vt:variant>
        <vt:lpwstr/>
      </vt:variant>
      <vt:variant>
        <vt:lpwstr>fld_LegIOIQty</vt:lpwstr>
      </vt:variant>
      <vt:variant>
        <vt:i4>5570675</vt:i4>
      </vt:variant>
      <vt:variant>
        <vt:i4>6177</vt:i4>
      </vt:variant>
      <vt:variant>
        <vt:i4>0</vt:i4>
      </vt:variant>
      <vt:variant>
        <vt:i4>5</vt:i4>
      </vt:variant>
      <vt:variant>
        <vt:lpwstr/>
      </vt:variant>
      <vt:variant>
        <vt:lpwstr>fld_LegInterestAccrualDate</vt:lpwstr>
      </vt:variant>
      <vt:variant>
        <vt:i4>4128775</vt:i4>
      </vt:variant>
      <vt:variant>
        <vt:i4>6174</vt:i4>
      </vt:variant>
      <vt:variant>
        <vt:i4>0</vt:i4>
      </vt:variant>
      <vt:variant>
        <vt:i4>5</vt:i4>
      </vt:variant>
      <vt:variant>
        <vt:lpwstr/>
      </vt:variant>
      <vt:variant>
        <vt:lpwstr>fld_LegInstrRegistry</vt:lpwstr>
      </vt:variant>
      <vt:variant>
        <vt:i4>2228244</vt:i4>
      </vt:variant>
      <vt:variant>
        <vt:i4>6171</vt:i4>
      </vt:variant>
      <vt:variant>
        <vt:i4>0</vt:i4>
      </vt:variant>
      <vt:variant>
        <vt:i4>5</vt:i4>
      </vt:variant>
      <vt:variant>
        <vt:lpwstr/>
      </vt:variant>
      <vt:variant>
        <vt:lpwstr>fld_LegIndividualAllocID</vt:lpwstr>
      </vt:variant>
      <vt:variant>
        <vt:i4>3014677</vt:i4>
      </vt:variant>
      <vt:variant>
        <vt:i4>6168</vt:i4>
      </vt:variant>
      <vt:variant>
        <vt:i4>0</vt:i4>
      </vt:variant>
      <vt:variant>
        <vt:i4>5</vt:i4>
      </vt:variant>
      <vt:variant>
        <vt:lpwstr/>
      </vt:variant>
      <vt:variant>
        <vt:lpwstr>fld_LegGrossTradeAmt</vt:lpwstr>
      </vt:variant>
      <vt:variant>
        <vt:i4>4718717</vt:i4>
      </vt:variant>
      <vt:variant>
        <vt:i4>6165</vt:i4>
      </vt:variant>
      <vt:variant>
        <vt:i4>0</vt:i4>
      </vt:variant>
      <vt:variant>
        <vt:i4>5</vt:i4>
      </vt:variant>
      <vt:variant>
        <vt:lpwstr/>
      </vt:variant>
      <vt:variant>
        <vt:lpwstr>fld_LegFlowScheduleType</vt:lpwstr>
      </vt:variant>
      <vt:variant>
        <vt:i4>3932188</vt:i4>
      </vt:variant>
      <vt:variant>
        <vt:i4>6162</vt:i4>
      </vt:variant>
      <vt:variant>
        <vt:i4>0</vt:i4>
      </vt:variant>
      <vt:variant>
        <vt:i4>5</vt:i4>
      </vt:variant>
      <vt:variant>
        <vt:lpwstr/>
      </vt:variant>
      <vt:variant>
        <vt:lpwstr>fld_LegFactor</vt:lpwstr>
      </vt:variant>
      <vt:variant>
        <vt:i4>2686999</vt:i4>
      </vt:variant>
      <vt:variant>
        <vt:i4>6159</vt:i4>
      </vt:variant>
      <vt:variant>
        <vt:i4>0</vt:i4>
      </vt:variant>
      <vt:variant>
        <vt:i4>5</vt:i4>
      </vt:variant>
      <vt:variant>
        <vt:lpwstr/>
      </vt:variant>
      <vt:variant>
        <vt:lpwstr>fld_LegExerciseStyle</vt:lpwstr>
      </vt:variant>
      <vt:variant>
        <vt:i4>4980860</vt:i4>
      </vt:variant>
      <vt:variant>
        <vt:i4>6156</vt:i4>
      </vt:variant>
      <vt:variant>
        <vt:i4>0</vt:i4>
      </vt:variant>
      <vt:variant>
        <vt:i4>5</vt:i4>
      </vt:variant>
      <vt:variant>
        <vt:lpwstr/>
      </vt:variant>
      <vt:variant>
        <vt:lpwstr>fld_LegExecInst</vt:lpwstr>
      </vt:variant>
      <vt:variant>
        <vt:i4>3538957</vt:i4>
      </vt:variant>
      <vt:variant>
        <vt:i4>6153</vt:i4>
      </vt:variant>
      <vt:variant>
        <vt:i4>0</vt:i4>
      </vt:variant>
      <vt:variant>
        <vt:i4>5</vt:i4>
      </vt:variant>
      <vt:variant>
        <vt:lpwstr/>
      </vt:variant>
      <vt:variant>
        <vt:lpwstr>fld_LegDividendYield</vt:lpwstr>
      </vt:variant>
      <vt:variant>
        <vt:i4>2490397</vt:i4>
      </vt:variant>
      <vt:variant>
        <vt:i4>6150</vt:i4>
      </vt:variant>
      <vt:variant>
        <vt:i4>0</vt:i4>
      </vt:variant>
      <vt:variant>
        <vt:i4>5</vt:i4>
      </vt:variant>
      <vt:variant>
        <vt:lpwstr/>
      </vt:variant>
      <vt:variant>
        <vt:lpwstr>fld_LegDatedDate</vt:lpwstr>
      </vt:variant>
      <vt:variant>
        <vt:i4>2621457</vt:i4>
      </vt:variant>
      <vt:variant>
        <vt:i4>6147</vt:i4>
      </vt:variant>
      <vt:variant>
        <vt:i4>0</vt:i4>
      </vt:variant>
      <vt:variant>
        <vt:i4>5</vt:i4>
      </vt:variant>
      <vt:variant>
        <vt:lpwstr/>
      </vt:variant>
      <vt:variant>
        <vt:lpwstr>fld_LegCurrencyRatio</vt:lpwstr>
      </vt:variant>
      <vt:variant>
        <vt:i4>4259936</vt:i4>
      </vt:variant>
      <vt:variant>
        <vt:i4>6144</vt:i4>
      </vt:variant>
      <vt:variant>
        <vt:i4>0</vt:i4>
      </vt:variant>
      <vt:variant>
        <vt:i4>5</vt:i4>
      </vt:variant>
      <vt:variant>
        <vt:lpwstr/>
      </vt:variant>
      <vt:variant>
        <vt:lpwstr>fld_LegCurrency</vt:lpwstr>
      </vt:variant>
      <vt:variant>
        <vt:i4>5308515</vt:i4>
      </vt:variant>
      <vt:variant>
        <vt:i4>6141</vt:i4>
      </vt:variant>
      <vt:variant>
        <vt:i4>0</vt:i4>
      </vt:variant>
      <vt:variant>
        <vt:i4>5</vt:i4>
      </vt:variant>
      <vt:variant>
        <vt:lpwstr/>
      </vt:variant>
      <vt:variant>
        <vt:lpwstr>fld_LegCreditRating</vt:lpwstr>
      </vt:variant>
      <vt:variant>
        <vt:i4>2490395</vt:i4>
      </vt:variant>
      <vt:variant>
        <vt:i4>6138</vt:i4>
      </vt:variant>
      <vt:variant>
        <vt:i4>0</vt:i4>
      </vt:variant>
      <vt:variant>
        <vt:i4>5</vt:i4>
      </vt:variant>
      <vt:variant>
        <vt:lpwstr/>
      </vt:variant>
      <vt:variant>
        <vt:lpwstr>fld_LegCoveredOrUncovered</vt:lpwstr>
      </vt:variant>
      <vt:variant>
        <vt:i4>2687001</vt:i4>
      </vt:variant>
      <vt:variant>
        <vt:i4>6135</vt:i4>
      </vt:variant>
      <vt:variant>
        <vt:i4>0</vt:i4>
      </vt:variant>
      <vt:variant>
        <vt:i4>5</vt:i4>
      </vt:variant>
      <vt:variant>
        <vt:lpwstr/>
      </vt:variant>
      <vt:variant>
        <vt:lpwstr>fld_LegCouponRate</vt:lpwstr>
      </vt:variant>
      <vt:variant>
        <vt:i4>3342346</vt:i4>
      </vt:variant>
      <vt:variant>
        <vt:i4>6132</vt:i4>
      </vt:variant>
      <vt:variant>
        <vt:i4>0</vt:i4>
      </vt:variant>
      <vt:variant>
        <vt:i4>5</vt:i4>
      </vt:variant>
      <vt:variant>
        <vt:lpwstr/>
      </vt:variant>
      <vt:variant>
        <vt:lpwstr>fld_LegCouponPaymentDate</vt:lpwstr>
      </vt:variant>
      <vt:variant>
        <vt:i4>2949135</vt:i4>
      </vt:variant>
      <vt:variant>
        <vt:i4>6129</vt:i4>
      </vt:variant>
      <vt:variant>
        <vt:i4>0</vt:i4>
      </vt:variant>
      <vt:variant>
        <vt:i4>5</vt:i4>
      </vt:variant>
      <vt:variant>
        <vt:lpwstr/>
      </vt:variant>
      <vt:variant>
        <vt:lpwstr>fld_LegCountryOfIssue</vt:lpwstr>
      </vt:variant>
      <vt:variant>
        <vt:i4>3801109</vt:i4>
      </vt:variant>
      <vt:variant>
        <vt:i4>6126</vt:i4>
      </vt:variant>
      <vt:variant>
        <vt:i4>0</vt:i4>
      </vt:variant>
      <vt:variant>
        <vt:i4>5</vt:i4>
      </vt:variant>
      <vt:variant>
        <vt:lpwstr/>
      </vt:variant>
      <vt:variant>
        <vt:lpwstr>fld_LegContractSettlMonth</vt:lpwstr>
      </vt:variant>
      <vt:variant>
        <vt:i4>3604483</vt:i4>
      </vt:variant>
      <vt:variant>
        <vt:i4>6123</vt:i4>
      </vt:variant>
      <vt:variant>
        <vt:i4>0</vt:i4>
      </vt:variant>
      <vt:variant>
        <vt:i4>5</vt:i4>
      </vt:variant>
      <vt:variant>
        <vt:lpwstr/>
      </vt:variant>
      <vt:variant>
        <vt:lpwstr>fld_LegContractMultiplierUnit</vt:lpwstr>
      </vt:variant>
      <vt:variant>
        <vt:i4>2818079</vt:i4>
      </vt:variant>
      <vt:variant>
        <vt:i4>6120</vt:i4>
      </vt:variant>
      <vt:variant>
        <vt:i4>0</vt:i4>
      </vt:variant>
      <vt:variant>
        <vt:i4>5</vt:i4>
      </vt:variant>
      <vt:variant>
        <vt:lpwstr/>
      </vt:variant>
      <vt:variant>
        <vt:lpwstr>fld_LegContractMultiplier</vt:lpwstr>
      </vt:variant>
      <vt:variant>
        <vt:i4>5636200</vt:i4>
      </vt:variant>
      <vt:variant>
        <vt:i4>6117</vt:i4>
      </vt:variant>
      <vt:variant>
        <vt:i4>0</vt:i4>
      </vt:variant>
      <vt:variant>
        <vt:i4>5</vt:i4>
      </vt:variant>
      <vt:variant>
        <vt:lpwstr/>
      </vt:variant>
      <vt:variant>
        <vt:lpwstr>fld_LegCFICode</vt:lpwstr>
      </vt:variant>
      <vt:variant>
        <vt:i4>5439610</vt:i4>
      </vt:variant>
      <vt:variant>
        <vt:i4>6114</vt:i4>
      </vt:variant>
      <vt:variant>
        <vt:i4>0</vt:i4>
      </vt:variant>
      <vt:variant>
        <vt:i4>5</vt:i4>
      </vt:variant>
      <vt:variant>
        <vt:lpwstr/>
      </vt:variant>
      <vt:variant>
        <vt:lpwstr>fld_LegCalculatedCcyLastQty</vt:lpwstr>
      </vt:variant>
      <vt:variant>
        <vt:i4>2621456</vt:i4>
      </vt:variant>
      <vt:variant>
        <vt:i4>6111</vt:i4>
      </vt:variant>
      <vt:variant>
        <vt:i4>0</vt:i4>
      </vt:variant>
      <vt:variant>
        <vt:i4>5</vt:i4>
      </vt:variant>
      <vt:variant>
        <vt:lpwstr/>
      </vt:variant>
      <vt:variant>
        <vt:lpwstr>fld_LegBidPx</vt:lpwstr>
      </vt:variant>
      <vt:variant>
        <vt:i4>5701744</vt:i4>
      </vt:variant>
      <vt:variant>
        <vt:i4>6108</vt:i4>
      </vt:variant>
      <vt:variant>
        <vt:i4>0</vt:i4>
      </vt:variant>
      <vt:variant>
        <vt:i4>5</vt:i4>
      </vt:variant>
      <vt:variant>
        <vt:lpwstr/>
      </vt:variant>
      <vt:variant>
        <vt:lpwstr>fld_LegBidForwardPoints</vt:lpwstr>
      </vt:variant>
      <vt:variant>
        <vt:i4>2949141</vt:i4>
      </vt:variant>
      <vt:variant>
        <vt:i4>6105</vt:i4>
      </vt:variant>
      <vt:variant>
        <vt:i4>0</vt:i4>
      </vt:variant>
      <vt:variant>
        <vt:i4>5</vt:i4>
      </vt:variant>
      <vt:variant>
        <vt:lpwstr/>
      </vt:variant>
      <vt:variant>
        <vt:lpwstr>fld_LegBenchmarkPriceType</vt:lpwstr>
      </vt:variant>
      <vt:variant>
        <vt:i4>2686985</vt:i4>
      </vt:variant>
      <vt:variant>
        <vt:i4>6102</vt:i4>
      </vt:variant>
      <vt:variant>
        <vt:i4>0</vt:i4>
      </vt:variant>
      <vt:variant>
        <vt:i4>5</vt:i4>
      </vt:variant>
      <vt:variant>
        <vt:lpwstr/>
      </vt:variant>
      <vt:variant>
        <vt:lpwstr>fld_LegBenchmarkPrice</vt:lpwstr>
      </vt:variant>
      <vt:variant>
        <vt:i4>5636197</vt:i4>
      </vt:variant>
      <vt:variant>
        <vt:i4>6099</vt:i4>
      </vt:variant>
      <vt:variant>
        <vt:i4>0</vt:i4>
      </vt:variant>
      <vt:variant>
        <vt:i4>5</vt:i4>
      </vt:variant>
      <vt:variant>
        <vt:lpwstr/>
      </vt:variant>
      <vt:variant>
        <vt:lpwstr>fld_LegBenchmarkCurvePoint</vt:lpwstr>
      </vt:variant>
      <vt:variant>
        <vt:i4>3670021</vt:i4>
      </vt:variant>
      <vt:variant>
        <vt:i4>6096</vt:i4>
      </vt:variant>
      <vt:variant>
        <vt:i4>0</vt:i4>
      </vt:variant>
      <vt:variant>
        <vt:i4>5</vt:i4>
      </vt:variant>
      <vt:variant>
        <vt:lpwstr/>
      </vt:variant>
      <vt:variant>
        <vt:lpwstr>fld_LegBenchmarkCurveName</vt:lpwstr>
      </vt:variant>
      <vt:variant>
        <vt:i4>2883597</vt:i4>
      </vt:variant>
      <vt:variant>
        <vt:i4>6093</vt:i4>
      </vt:variant>
      <vt:variant>
        <vt:i4>0</vt:i4>
      </vt:variant>
      <vt:variant>
        <vt:i4>5</vt:i4>
      </vt:variant>
      <vt:variant>
        <vt:lpwstr/>
      </vt:variant>
      <vt:variant>
        <vt:lpwstr>fld_LegBenchmarkCurveCurrency</vt:lpwstr>
      </vt:variant>
      <vt:variant>
        <vt:i4>4063240</vt:i4>
      </vt:variant>
      <vt:variant>
        <vt:i4>6090</vt:i4>
      </vt:variant>
      <vt:variant>
        <vt:i4>0</vt:i4>
      </vt:variant>
      <vt:variant>
        <vt:i4>5</vt:i4>
      </vt:variant>
      <vt:variant>
        <vt:lpwstr/>
      </vt:variant>
      <vt:variant>
        <vt:lpwstr>fld_LegAllocSettlCurrency</vt:lpwstr>
      </vt:variant>
      <vt:variant>
        <vt:i4>4980859</vt:i4>
      </vt:variant>
      <vt:variant>
        <vt:i4>6087</vt:i4>
      </vt:variant>
      <vt:variant>
        <vt:i4>0</vt:i4>
      </vt:variant>
      <vt:variant>
        <vt:i4>5</vt:i4>
      </vt:variant>
      <vt:variant>
        <vt:lpwstr/>
      </vt:variant>
      <vt:variant>
        <vt:lpwstr>fld_LegAllocQty</vt:lpwstr>
      </vt:variant>
      <vt:variant>
        <vt:i4>6029411</vt:i4>
      </vt:variant>
      <vt:variant>
        <vt:i4>6084</vt:i4>
      </vt:variant>
      <vt:variant>
        <vt:i4>0</vt:i4>
      </vt:variant>
      <vt:variant>
        <vt:i4>5</vt:i4>
      </vt:variant>
      <vt:variant>
        <vt:lpwstr/>
      </vt:variant>
      <vt:variant>
        <vt:lpwstr>fld_LegAllocID</vt:lpwstr>
      </vt:variant>
      <vt:variant>
        <vt:i4>3342340</vt:i4>
      </vt:variant>
      <vt:variant>
        <vt:i4>6081</vt:i4>
      </vt:variant>
      <vt:variant>
        <vt:i4>0</vt:i4>
      </vt:variant>
      <vt:variant>
        <vt:i4>5</vt:i4>
      </vt:variant>
      <vt:variant>
        <vt:lpwstr/>
      </vt:variant>
      <vt:variant>
        <vt:lpwstr>fld_LegAllocAcctIDSource</vt:lpwstr>
      </vt:variant>
      <vt:variant>
        <vt:i4>5898365</vt:i4>
      </vt:variant>
      <vt:variant>
        <vt:i4>6078</vt:i4>
      </vt:variant>
      <vt:variant>
        <vt:i4>0</vt:i4>
      </vt:variant>
      <vt:variant>
        <vt:i4>5</vt:i4>
      </vt:variant>
      <vt:variant>
        <vt:lpwstr/>
      </vt:variant>
      <vt:variant>
        <vt:lpwstr>fld_LegAllocAccount</vt:lpwstr>
      </vt:variant>
      <vt:variant>
        <vt:i4>4063262</vt:i4>
      </vt:variant>
      <vt:variant>
        <vt:i4>6075</vt:i4>
      </vt:variant>
      <vt:variant>
        <vt:i4>0</vt:i4>
      </vt:variant>
      <vt:variant>
        <vt:i4>5</vt:i4>
      </vt:variant>
      <vt:variant>
        <vt:lpwstr/>
      </vt:variant>
      <vt:variant>
        <vt:lpwstr>fld_LegalConfirm</vt:lpwstr>
      </vt:variant>
      <vt:variant>
        <vt:i4>2555931</vt:i4>
      </vt:variant>
      <vt:variant>
        <vt:i4>6072</vt:i4>
      </vt:variant>
      <vt:variant>
        <vt:i4>0</vt:i4>
      </vt:variant>
      <vt:variant>
        <vt:i4>5</vt:i4>
      </vt:variant>
      <vt:variant>
        <vt:lpwstr/>
      </vt:variant>
      <vt:variant>
        <vt:lpwstr>fld_LeavesQty</vt:lpwstr>
      </vt:variant>
      <vt:variant>
        <vt:i4>4063232</vt:i4>
      </vt:variant>
      <vt:variant>
        <vt:i4>6069</vt:i4>
      </vt:variant>
      <vt:variant>
        <vt:i4>0</vt:i4>
      </vt:variant>
      <vt:variant>
        <vt:i4>5</vt:i4>
      </vt:variant>
      <vt:variant>
        <vt:lpwstr/>
      </vt:variant>
      <vt:variant>
        <vt:lpwstr>fld_LateIndicator</vt:lpwstr>
      </vt:variant>
      <vt:variant>
        <vt:i4>6160481</vt:i4>
      </vt:variant>
      <vt:variant>
        <vt:i4>6066</vt:i4>
      </vt:variant>
      <vt:variant>
        <vt:i4>0</vt:i4>
      </vt:variant>
      <vt:variant>
        <vt:i4>5</vt:i4>
      </vt:variant>
      <vt:variant>
        <vt:lpwstr/>
      </vt:variant>
      <vt:variant>
        <vt:lpwstr>fld_LastUpdateTime</vt:lpwstr>
      </vt:variant>
      <vt:variant>
        <vt:i4>5439586</vt:i4>
      </vt:variant>
      <vt:variant>
        <vt:i4>6063</vt:i4>
      </vt:variant>
      <vt:variant>
        <vt:i4>0</vt:i4>
      </vt:variant>
      <vt:variant>
        <vt:i4>5</vt:i4>
      </vt:variant>
      <vt:variant>
        <vt:lpwstr/>
      </vt:variant>
      <vt:variant>
        <vt:lpwstr>fld_LastSwapPoints</vt:lpwstr>
      </vt:variant>
      <vt:variant>
        <vt:i4>2490375</vt:i4>
      </vt:variant>
      <vt:variant>
        <vt:i4>6060</vt:i4>
      </vt:variant>
      <vt:variant>
        <vt:i4>0</vt:i4>
      </vt:variant>
      <vt:variant>
        <vt:i4>5</vt:i4>
      </vt:variant>
      <vt:variant>
        <vt:lpwstr/>
      </vt:variant>
      <vt:variant>
        <vt:lpwstr>fld_LastSpotRate</vt:lpwstr>
      </vt:variant>
      <vt:variant>
        <vt:i4>2097181</vt:i4>
      </vt:variant>
      <vt:variant>
        <vt:i4>6057</vt:i4>
      </vt:variant>
      <vt:variant>
        <vt:i4>0</vt:i4>
      </vt:variant>
      <vt:variant>
        <vt:i4>5</vt:i4>
      </vt:variant>
      <vt:variant>
        <vt:lpwstr/>
      </vt:variant>
      <vt:variant>
        <vt:lpwstr>fld_LastRptRequested</vt:lpwstr>
      </vt:variant>
      <vt:variant>
        <vt:i4>5374060</vt:i4>
      </vt:variant>
      <vt:variant>
        <vt:i4>6054</vt:i4>
      </vt:variant>
      <vt:variant>
        <vt:i4>0</vt:i4>
      </vt:variant>
      <vt:variant>
        <vt:i4>5</vt:i4>
      </vt:variant>
      <vt:variant>
        <vt:lpwstr/>
      </vt:variant>
      <vt:variant>
        <vt:lpwstr>fld_LastQty</vt:lpwstr>
      </vt:variant>
      <vt:variant>
        <vt:i4>6160493</vt:i4>
      </vt:variant>
      <vt:variant>
        <vt:i4>6051</vt:i4>
      </vt:variant>
      <vt:variant>
        <vt:i4>0</vt:i4>
      </vt:variant>
      <vt:variant>
        <vt:i4>5</vt:i4>
      </vt:variant>
      <vt:variant>
        <vt:lpwstr/>
      </vt:variant>
      <vt:variant>
        <vt:lpwstr>fld_LastPx</vt:lpwstr>
      </vt:variant>
      <vt:variant>
        <vt:i4>3604511</vt:i4>
      </vt:variant>
      <vt:variant>
        <vt:i4>6048</vt:i4>
      </vt:variant>
      <vt:variant>
        <vt:i4>0</vt:i4>
      </vt:variant>
      <vt:variant>
        <vt:i4>5</vt:i4>
      </vt:variant>
      <vt:variant>
        <vt:lpwstr/>
      </vt:variant>
      <vt:variant>
        <vt:lpwstr>fld_LastParPx</vt:lpwstr>
      </vt:variant>
      <vt:variant>
        <vt:i4>3276829</vt:i4>
      </vt:variant>
      <vt:variant>
        <vt:i4>6045</vt:i4>
      </vt:variant>
      <vt:variant>
        <vt:i4>0</vt:i4>
      </vt:variant>
      <vt:variant>
        <vt:i4>5</vt:i4>
      </vt:variant>
      <vt:variant>
        <vt:lpwstr/>
      </vt:variant>
      <vt:variant>
        <vt:lpwstr>fld_LastNetworkResponseID</vt:lpwstr>
      </vt:variant>
      <vt:variant>
        <vt:i4>5177462</vt:i4>
      </vt:variant>
      <vt:variant>
        <vt:i4>6042</vt:i4>
      </vt:variant>
      <vt:variant>
        <vt:i4>0</vt:i4>
      </vt:variant>
      <vt:variant>
        <vt:i4>5</vt:i4>
      </vt:variant>
      <vt:variant>
        <vt:lpwstr/>
      </vt:variant>
      <vt:variant>
        <vt:lpwstr>fld_LastMsgSeqNumProcessed</vt:lpwstr>
      </vt:variant>
      <vt:variant>
        <vt:i4>5046384</vt:i4>
      </vt:variant>
      <vt:variant>
        <vt:i4>6039</vt:i4>
      </vt:variant>
      <vt:variant>
        <vt:i4>0</vt:i4>
      </vt:variant>
      <vt:variant>
        <vt:i4>5</vt:i4>
      </vt:variant>
      <vt:variant>
        <vt:lpwstr/>
      </vt:variant>
      <vt:variant>
        <vt:lpwstr>fld_LastMkt</vt:lpwstr>
      </vt:variant>
      <vt:variant>
        <vt:i4>2555927</vt:i4>
      </vt:variant>
      <vt:variant>
        <vt:i4>6036</vt:i4>
      </vt:variant>
      <vt:variant>
        <vt:i4>0</vt:i4>
      </vt:variant>
      <vt:variant>
        <vt:i4>5</vt:i4>
      </vt:variant>
      <vt:variant>
        <vt:lpwstr/>
      </vt:variant>
      <vt:variant>
        <vt:lpwstr>fld_LastLiquidityInd</vt:lpwstr>
      </vt:variant>
      <vt:variant>
        <vt:i4>2228249</vt:i4>
      </vt:variant>
      <vt:variant>
        <vt:i4>6033</vt:i4>
      </vt:variant>
      <vt:variant>
        <vt:i4>0</vt:i4>
      </vt:variant>
      <vt:variant>
        <vt:i4>5</vt:i4>
      </vt:variant>
      <vt:variant>
        <vt:lpwstr/>
      </vt:variant>
      <vt:variant>
        <vt:lpwstr>fld_LastFragment</vt:lpwstr>
      </vt:variant>
      <vt:variant>
        <vt:i4>1245310</vt:i4>
      </vt:variant>
      <vt:variant>
        <vt:i4>6030</vt:i4>
      </vt:variant>
      <vt:variant>
        <vt:i4>0</vt:i4>
      </vt:variant>
      <vt:variant>
        <vt:i4>5</vt:i4>
      </vt:variant>
      <vt:variant>
        <vt:lpwstr/>
      </vt:variant>
      <vt:variant>
        <vt:lpwstr>fld_LastForwardPoints2</vt:lpwstr>
      </vt:variant>
      <vt:variant>
        <vt:i4>2162701</vt:i4>
      </vt:variant>
      <vt:variant>
        <vt:i4>6027</vt:i4>
      </vt:variant>
      <vt:variant>
        <vt:i4>0</vt:i4>
      </vt:variant>
      <vt:variant>
        <vt:i4>5</vt:i4>
      </vt:variant>
      <vt:variant>
        <vt:lpwstr/>
      </vt:variant>
      <vt:variant>
        <vt:lpwstr>fld_LastForwardPoints</vt:lpwstr>
      </vt:variant>
      <vt:variant>
        <vt:i4>3538969</vt:i4>
      </vt:variant>
      <vt:variant>
        <vt:i4>6024</vt:i4>
      </vt:variant>
      <vt:variant>
        <vt:i4>0</vt:i4>
      </vt:variant>
      <vt:variant>
        <vt:i4>5</vt:i4>
      </vt:variant>
      <vt:variant>
        <vt:lpwstr/>
      </vt:variant>
      <vt:variant>
        <vt:lpwstr>fld_LastCapacity</vt:lpwstr>
      </vt:variant>
      <vt:variant>
        <vt:i4>3866645</vt:i4>
      </vt:variant>
      <vt:variant>
        <vt:i4>6021</vt:i4>
      </vt:variant>
      <vt:variant>
        <vt:i4>0</vt:i4>
      </vt:variant>
      <vt:variant>
        <vt:i4>5</vt:i4>
      </vt:variant>
      <vt:variant>
        <vt:lpwstr/>
      </vt:variant>
      <vt:variant>
        <vt:lpwstr>fld_LanguageCode</vt:lpwstr>
      </vt:variant>
      <vt:variant>
        <vt:i4>4653181</vt:i4>
      </vt:variant>
      <vt:variant>
        <vt:i4>6018</vt:i4>
      </vt:variant>
      <vt:variant>
        <vt:i4>0</vt:i4>
      </vt:variant>
      <vt:variant>
        <vt:i4>5</vt:i4>
      </vt:variant>
      <vt:variant>
        <vt:lpwstr/>
      </vt:variant>
      <vt:variant>
        <vt:lpwstr>fld_Issuer</vt:lpwstr>
      </vt:variant>
      <vt:variant>
        <vt:i4>2424860</vt:i4>
      </vt:variant>
      <vt:variant>
        <vt:i4>6015</vt:i4>
      </vt:variant>
      <vt:variant>
        <vt:i4>0</vt:i4>
      </vt:variant>
      <vt:variant>
        <vt:i4>5</vt:i4>
      </vt:variant>
      <vt:variant>
        <vt:lpwstr/>
      </vt:variant>
      <vt:variant>
        <vt:lpwstr>fld_IssueDate</vt:lpwstr>
      </vt:variant>
      <vt:variant>
        <vt:i4>2490394</vt:i4>
      </vt:variant>
      <vt:variant>
        <vt:i4>6012</vt:i4>
      </vt:variant>
      <vt:variant>
        <vt:i4>0</vt:i4>
      </vt:variant>
      <vt:variant>
        <vt:i4>5</vt:i4>
      </vt:variant>
      <vt:variant>
        <vt:lpwstr/>
      </vt:variant>
      <vt:variant>
        <vt:lpwstr>fld_IOITransType</vt:lpwstr>
      </vt:variant>
      <vt:variant>
        <vt:i4>2883598</vt:i4>
      </vt:variant>
      <vt:variant>
        <vt:i4>6009</vt:i4>
      </vt:variant>
      <vt:variant>
        <vt:i4>0</vt:i4>
      </vt:variant>
      <vt:variant>
        <vt:i4>5</vt:i4>
      </vt:variant>
      <vt:variant>
        <vt:lpwstr/>
      </vt:variant>
      <vt:variant>
        <vt:lpwstr>fld_IOIRefID</vt:lpwstr>
      </vt:variant>
      <vt:variant>
        <vt:i4>4063256</vt:i4>
      </vt:variant>
      <vt:variant>
        <vt:i4>6006</vt:i4>
      </vt:variant>
      <vt:variant>
        <vt:i4>0</vt:i4>
      </vt:variant>
      <vt:variant>
        <vt:i4>5</vt:i4>
      </vt:variant>
      <vt:variant>
        <vt:lpwstr/>
      </vt:variant>
      <vt:variant>
        <vt:lpwstr>fld_IOIQualifier</vt:lpwstr>
      </vt:variant>
      <vt:variant>
        <vt:i4>5505142</vt:i4>
      </vt:variant>
      <vt:variant>
        <vt:i4>6003</vt:i4>
      </vt:variant>
      <vt:variant>
        <vt:i4>0</vt:i4>
      </vt:variant>
      <vt:variant>
        <vt:i4>5</vt:i4>
      </vt:variant>
      <vt:variant>
        <vt:lpwstr/>
      </vt:variant>
      <vt:variant>
        <vt:lpwstr>fld_IOIQty</vt:lpwstr>
      </vt:variant>
      <vt:variant>
        <vt:i4>5505145</vt:i4>
      </vt:variant>
      <vt:variant>
        <vt:i4>6000</vt:i4>
      </vt:variant>
      <vt:variant>
        <vt:i4>0</vt:i4>
      </vt:variant>
      <vt:variant>
        <vt:i4>5</vt:i4>
      </vt:variant>
      <vt:variant>
        <vt:lpwstr/>
      </vt:variant>
      <vt:variant>
        <vt:lpwstr>fld_IOIQltyInd</vt:lpwstr>
      </vt:variant>
      <vt:variant>
        <vt:i4>5439600</vt:i4>
      </vt:variant>
      <vt:variant>
        <vt:i4>5997</vt:i4>
      </vt:variant>
      <vt:variant>
        <vt:i4>0</vt:i4>
      </vt:variant>
      <vt:variant>
        <vt:i4>5</vt:i4>
      </vt:variant>
      <vt:variant>
        <vt:lpwstr/>
      </vt:variant>
      <vt:variant>
        <vt:lpwstr>fld_IOINaturalFlag</vt:lpwstr>
      </vt:variant>
      <vt:variant>
        <vt:i4>3473410</vt:i4>
      </vt:variant>
      <vt:variant>
        <vt:i4>5994</vt:i4>
      </vt:variant>
      <vt:variant>
        <vt:i4>0</vt:i4>
      </vt:variant>
      <vt:variant>
        <vt:i4>5</vt:i4>
      </vt:variant>
      <vt:variant>
        <vt:lpwstr/>
      </vt:variant>
      <vt:variant>
        <vt:lpwstr>fld_IOIID</vt:lpwstr>
      </vt:variant>
      <vt:variant>
        <vt:i4>4784246</vt:i4>
      </vt:variant>
      <vt:variant>
        <vt:i4>5991</vt:i4>
      </vt:variant>
      <vt:variant>
        <vt:i4>0</vt:i4>
      </vt:variant>
      <vt:variant>
        <vt:i4>5</vt:i4>
      </vt:variant>
      <vt:variant>
        <vt:lpwstr/>
      </vt:variant>
      <vt:variant>
        <vt:lpwstr>fld_InViewOfCommon</vt:lpwstr>
      </vt:variant>
      <vt:variant>
        <vt:i4>4980854</vt:i4>
      </vt:variant>
      <vt:variant>
        <vt:i4>5988</vt:i4>
      </vt:variant>
      <vt:variant>
        <vt:i4>0</vt:i4>
      </vt:variant>
      <vt:variant>
        <vt:i4>5</vt:i4>
      </vt:variant>
      <vt:variant>
        <vt:lpwstr/>
      </vt:variant>
      <vt:variant>
        <vt:lpwstr>fld_InvestorCountryOfResidence</vt:lpwstr>
      </vt:variant>
      <vt:variant>
        <vt:i4>5832800</vt:i4>
      </vt:variant>
      <vt:variant>
        <vt:i4>5985</vt:i4>
      </vt:variant>
      <vt:variant>
        <vt:i4>0</vt:i4>
      </vt:variant>
      <vt:variant>
        <vt:i4>5</vt:i4>
      </vt:variant>
      <vt:variant>
        <vt:lpwstr/>
      </vt:variant>
      <vt:variant>
        <vt:lpwstr>fld_InterestAtMaturity</vt:lpwstr>
      </vt:variant>
      <vt:variant>
        <vt:i4>4784228</vt:i4>
      </vt:variant>
      <vt:variant>
        <vt:i4>5982</vt:i4>
      </vt:variant>
      <vt:variant>
        <vt:i4>0</vt:i4>
      </vt:variant>
      <vt:variant>
        <vt:i4>5</vt:i4>
      </vt:variant>
      <vt:variant>
        <vt:lpwstr/>
      </vt:variant>
      <vt:variant>
        <vt:lpwstr>fld_InterestAccrualDate</vt:lpwstr>
      </vt:variant>
      <vt:variant>
        <vt:i4>3211274</vt:i4>
      </vt:variant>
      <vt:variant>
        <vt:i4>5979</vt:i4>
      </vt:variant>
      <vt:variant>
        <vt:i4>0</vt:i4>
      </vt:variant>
      <vt:variant>
        <vt:i4>5</vt:i4>
      </vt:variant>
      <vt:variant>
        <vt:lpwstr/>
      </vt:variant>
      <vt:variant>
        <vt:lpwstr>fld_InstrumentPartySubIDType</vt:lpwstr>
      </vt:variant>
      <vt:variant>
        <vt:i4>2949134</vt:i4>
      </vt:variant>
      <vt:variant>
        <vt:i4>5976</vt:i4>
      </vt:variant>
      <vt:variant>
        <vt:i4>0</vt:i4>
      </vt:variant>
      <vt:variant>
        <vt:i4>5</vt:i4>
      </vt:variant>
      <vt:variant>
        <vt:lpwstr/>
      </vt:variant>
      <vt:variant>
        <vt:lpwstr>fld_InstrumentPartySubID</vt:lpwstr>
      </vt:variant>
      <vt:variant>
        <vt:i4>4587645</vt:i4>
      </vt:variant>
      <vt:variant>
        <vt:i4>5973</vt:i4>
      </vt:variant>
      <vt:variant>
        <vt:i4>0</vt:i4>
      </vt:variant>
      <vt:variant>
        <vt:i4>5</vt:i4>
      </vt:variant>
      <vt:variant>
        <vt:lpwstr/>
      </vt:variant>
      <vt:variant>
        <vt:lpwstr>fld_InstrumentPartyRole</vt:lpwstr>
      </vt:variant>
      <vt:variant>
        <vt:i4>5505131</vt:i4>
      </vt:variant>
      <vt:variant>
        <vt:i4>5970</vt:i4>
      </vt:variant>
      <vt:variant>
        <vt:i4>0</vt:i4>
      </vt:variant>
      <vt:variant>
        <vt:i4>5</vt:i4>
      </vt:variant>
      <vt:variant>
        <vt:lpwstr/>
      </vt:variant>
      <vt:variant>
        <vt:lpwstr>fld_InstrumentPartyIDSource</vt:lpwstr>
      </vt:variant>
      <vt:variant>
        <vt:i4>3211282</vt:i4>
      </vt:variant>
      <vt:variant>
        <vt:i4>5967</vt:i4>
      </vt:variant>
      <vt:variant>
        <vt:i4>0</vt:i4>
      </vt:variant>
      <vt:variant>
        <vt:i4>5</vt:i4>
      </vt:variant>
      <vt:variant>
        <vt:lpwstr/>
      </vt:variant>
      <vt:variant>
        <vt:lpwstr>fld_InstrumentPartyID</vt:lpwstr>
      </vt:variant>
      <vt:variant>
        <vt:i4>3997714</vt:i4>
      </vt:variant>
      <vt:variant>
        <vt:i4>5964</vt:i4>
      </vt:variant>
      <vt:variant>
        <vt:i4>0</vt:i4>
      </vt:variant>
      <vt:variant>
        <vt:i4>5</vt:i4>
      </vt:variant>
      <vt:variant>
        <vt:lpwstr/>
      </vt:variant>
      <vt:variant>
        <vt:lpwstr>fld_InstrRegistry</vt:lpwstr>
      </vt:variant>
      <vt:variant>
        <vt:i4>4456566</vt:i4>
      </vt:variant>
      <vt:variant>
        <vt:i4>5961</vt:i4>
      </vt:variant>
      <vt:variant>
        <vt:i4>0</vt:i4>
      </vt:variant>
      <vt:variant>
        <vt:i4>5</vt:i4>
      </vt:variant>
      <vt:variant>
        <vt:lpwstr/>
      </vt:variant>
      <vt:variant>
        <vt:lpwstr>fld_InstrmtAssignmentMethod</vt:lpwstr>
      </vt:variant>
      <vt:variant>
        <vt:i4>2752538</vt:i4>
      </vt:variant>
      <vt:variant>
        <vt:i4>5958</vt:i4>
      </vt:variant>
      <vt:variant>
        <vt:i4>0</vt:i4>
      </vt:variant>
      <vt:variant>
        <vt:i4>5</vt:i4>
      </vt:variant>
      <vt:variant>
        <vt:lpwstr/>
      </vt:variant>
      <vt:variant>
        <vt:lpwstr>fld_InstrAttribValue</vt:lpwstr>
      </vt:variant>
      <vt:variant>
        <vt:i4>5308535</vt:i4>
      </vt:variant>
      <vt:variant>
        <vt:i4>5955</vt:i4>
      </vt:variant>
      <vt:variant>
        <vt:i4>0</vt:i4>
      </vt:variant>
      <vt:variant>
        <vt:i4>5</vt:i4>
      </vt:variant>
      <vt:variant>
        <vt:lpwstr/>
      </vt:variant>
      <vt:variant>
        <vt:lpwstr>fld_InstrAttribType</vt:lpwstr>
      </vt:variant>
      <vt:variant>
        <vt:i4>5046386</vt:i4>
      </vt:variant>
      <vt:variant>
        <vt:i4>5952</vt:i4>
      </vt:variant>
      <vt:variant>
        <vt:i4>0</vt:i4>
      </vt:variant>
      <vt:variant>
        <vt:i4>5</vt:i4>
      </vt:variant>
      <vt:variant>
        <vt:lpwstr/>
      </vt:variant>
      <vt:variant>
        <vt:lpwstr>fld_InputSource</vt:lpwstr>
      </vt:variant>
      <vt:variant>
        <vt:i4>4391019</vt:i4>
      </vt:variant>
      <vt:variant>
        <vt:i4>5949</vt:i4>
      </vt:variant>
      <vt:variant>
        <vt:i4>0</vt:i4>
      </vt:variant>
      <vt:variant>
        <vt:i4>5</vt:i4>
      </vt:variant>
      <vt:variant>
        <vt:lpwstr/>
      </vt:variant>
      <vt:variant>
        <vt:lpwstr>fld_IndividualAllocType</vt:lpwstr>
      </vt:variant>
      <vt:variant>
        <vt:i4>5570672</vt:i4>
      </vt:variant>
      <vt:variant>
        <vt:i4>5946</vt:i4>
      </vt:variant>
      <vt:variant>
        <vt:i4>0</vt:i4>
      </vt:variant>
      <vt:variant>
        <vt:i4>5</vt:i4>
      </vt:variant>
      <vt:variant>
        <vt:lpwstr/>
      </vt:variant>
      <vt:variant>
        <vt:lpwstr>fld_IndividualAllocRejCode</vt:lpwstr>
      </vt:variant>
      <vt:variant>
        <vt:i4>3014674</vt:i4>
      </vt:variant>
      <vt:variant>
        <vt:i4>5943</vt:i4>
      </vt:variant>
      <vt:variant>
        <vt:i4>0</vt:i4>
      </vt:variant>
      <vt:variant>
        <vt:i4>5</vt:i4>
      </vt:variant>
      <vt:variant>
        <vt:lpwstr/>
      </vt:variant>
      <vt:variant>
        <vt:lpwstr>fld_IndividualAllocID</vt:lpwstr>
      </vt:variant>
      <vt:variant>
        <vt:i4>4128768</vt:i4>
      </vt:variant>
      <vt:variant>
        <vt:i4>5940</vt:i4>
      </vt:variant>
      <vt:variant>
        <vt:i4>0</vt:i4>
      </vt:variant>
      <vt:variant>
        <vt:i4>5</vt:i4>
      </vt:variant>
      <vt:variant>
        <vt:lpwstr/>
      </vt:variant>
      <vt:variant>
        <vt:lpwstr>fld_IncTaxInd</vt:lpwstr>
      </vt:variant>
      <vt:variant>
        <vt:i4>4522081</vt:i4>
      </vt:variant>
      <vt:variant>
        <vt:i4>5937</vt:i4>
      </vt:variant>
      <vt:variant>
        <vt:i4>0</vt:i4>
      </vt:variant>
      <vt:variant>
        <vt:i4>5</vt:i4>
      </vt:variant>
      <vt:variant>
        <vt:lpwstr/>
      </vt:variant>
      <vt:variant>
        <vt:lpwstr>fld_ImpliedMarketIndicator</vt:lpwstr>
      </vt:variant>
      <vt:variant>
        <vt:i4>4194406</vt:i4>
      </vt:variant>
      <vt:variant>
        <vt:i4>5934</vt:i4>
      </vt:variant>
      <vt:variant>
        <vt:i4>0</vt:i4>
      </vt:variant>
      <vt:variant>
        <vt:i4>5</vt:i4>
      </vt:variant>
      <vt:variant>
        <vt:lpwstr/>
      </vt:variant>
      <vt:variant>
        <vt:lpwstr>fld_HostCrossID</vt:lpwstr>
      </vt:variant>
      <vt:variant>
        <vt:i4>4391020</vt:i4>
      </vt:variant>
      <vt:variant>
        <vt:i4>5931</vt:i4>
      </vt:variant>
      <vt:variant>
        <vt:i4>0</vt:i4>
      </vt:variant>
      <vt:variant>
        <vt:i4>5</vt:i4>
      </vt:variant>
      <vt:variant>
        <vt:lpwstr/>
      </vt:variant>
      <vt:variant>
        <vt:lpwstr>fld_HopSendingTime</vt:lpwstr>
      </vt:variant>
      <vt:variant>
        <vt:i4>2883606</vt:i4>
      </vt:variant>
      <vt:variant>
        <vt:i4>5928</vt:i4>
      </vt:variant>
      <vt:variant>
        <vt:i4>0</vt:i4>
      </vt:variant>
      <vt:variant>
        <vt:i4>5</vt:i4>
      </vt:variant>
      <vt:variant>
        <vt:lpwstr/>
      </vt:variant>
      <vt:variant>
        <vt:lpwstr>fld_HopRefID</vt:lpwstr>
      </vt:variant>
      <vt:variant>
        <vt:i4>3866629</vt:i4>
      </vt:variant>
      <vt:variant>
        <vt:i4>5925</vt:i4>
      </vt:variant>
      <vt:variant>
        <vt:i4>0</vt:i4>
      </vt:variant>
      <vt:variant>
        <vt:i4>5</vt:i4>
      </vt:variant>
      <vt:variant>
        <vt:lpwstr/>
      </vt:variant>
      <vt:variant>
        <vt:lpwstr>fld_HopCompID</vt:lpwstr>
      </vt:variant>
      <vt:variant>
        <vt:i4>4849789</vt:i4>
      </vt:variant>
      <vt:variant>
        <vt:i4>5922</vt:i4>
      </vt:variant>
      <vt:variant>
        <vt:i4>0</vt:i4>
      </vt:variant>
      <vt:variant>
        <vt:i4>5</vt:i4>
      </vt:variant>
      <vt:variant>
        <vt:lpwstr/>
      </vt:variant>
      <vt:variant>
        <vt:lpwstr>fld_HighPx</vt:lpwstr>
      </vt:variant>
      <vt:variant>
        <vt:i4>5111913</vt:i4>
      </vt:variant>
      <vt:variant>
        <vt:i4>5919</vt:i4>
      </vt:variant>
      <vt:variant>
        <vt:i4>0</vt:i4>
      </vt:variant>
      <vt:variant>
        <vt:i4>5</vt:i4>
      </vt:variant>
      <vt:variant>
        <vt:lpwstr/>
      </vt:variant>
      <vt:variant>
        <vt:lpwstr>fld_HighLimitPrice</vt:lpwstr>
      </vt:variant>
      <vt:variant>
        <vt:i4>5963877</vt:i4>
      </vt:variant>
      <vt:variant>
        <vt:i4>5916</vt:i4>
      </vt:variant>
      <vt:variant>
        <vt:i4>0</vt:i4>
      </vt:variant>
      <vt:variant>
        <vt:i4>5</vt:i4>
      </vt:variant>
      <vt:variant>
        <vt:lpwstr/>
      </vt:variant>
      <vt:variant>
        <vt:lpwstr>fld_HeartBtInt</vt:lpwstr>
      </vt:variant>
      <vt:variant>
        <vt:i4>4063241</vt:i4>
      </vt:variant>
      <vt:variant>
        <vt:i4>5913</vt:i4>
      </vt:variant>
      <vt:variant>
        <vt:i4>0</vt:i4>
      </vt:variant>
      <vt:variant>
        <vt:i4>5</vt:i4>
      </vt:variant>
      <vt:variant>
        <vt:lpwstr/>
      </vt:variant>
      <vt:variant>
        <vt:lpwstr>fld_Headline</vt:lpwstr>
      </vt:variant>
      <vt:variant>
        <vt:i4>2883590</vt:i4>
      </vt:variant>
      <vt:variant>
        <vt:i4>5910</vt:i4>
      </vt:variant>
      <vt:variant>
        <vt:i4>0</vt:i4>
      </vt:variant>
      <vt:variant>
        <vt:i4>5</vt:i4>
      </vt:variant>
      <vt:variant>
        <vt:lpwstr/>
      </vt:variant>
      <vt:variant>
        <vt:lpwstr>fld_HandlInst</vt:lpwstr>
      </vt:variant>
      <vt:variant>
        <vt:i4>6160506</vt:i4>
      </vt:variant>
      <vt:variant>
        <vt:i4>5907</vt:i4>
      </vt:variant>
      <vt:variant>
        <vt:i4>0</vt:i4>
      </vt:variant>
      <vt:variant>
        <vt:i4>5</vt:i4>
      </vt:variant>
      <vt:variant>
        <vt:lpwstr/>
      </vt:variant>
      <vt:variant>
        <vt:lpwstr>fld_HaltReason</vt:lpwstr>
      </vt:variant>
      <vt:variant>
        <vt:i4>3604488</vt:i4>
      </vt:variant>
      <vt:variant>
        <vt:i4>5904</vt:i4>
      </vt:variant>
      <vt:variant>
        <vt:i4>0</vt:i4>
      </vt:variant>
      <vt:variant>
        <vt:i4>5</vt:i4>
      </vt:variant>
      <vt:variant>
        <vt:lpwstr/>
      </vt:variant>
      <vt:variant>
        <vt:lpwstr>fld_GTBookingInst</vt:lpwstr>
      </vt:variant>
      <vt:variant>
        <vt:i4>3080206</vt:i4>
      </vt:variant>
      <vt:variant>
        <vt:i4>5901</vt:i4>
      </vt:variant>
      <vt:variant>
        <vt:i4>0</vt:i4>
      </vt:variant>
      <vt:variant>
        <vt:i4>5</vt:i4>
      </vt:variant>
      <vt:variant>
        <vt:lpwstr/>
      </vt:variant>
      <vt:variant>
        <vt:lpwstr>fld_GrossTradeAmt</vt:lpwstr>
      </vt:variant>
      <vt:variant>
        <vt:i4>6226044</vt:i4>
      </vt:variant>
      <vt:variant>
        <vt:i4>5898</vt:i4>
      </vt:variant>
      <vt:variant>
        <vt:i4>0</vt:i4>
      </vt:variant>
      <vt:variant>
        <vt:i4>5</vt:i4>
      </vt:variant>
      <vt:variant>
        <vt:lpwstr/>
      </vt:variant>
      <vt:variant>
        <vt:lpwstr>fld_GapFillFlag</vt:lpwstr>
      </vt:variant>
      <vt:variant>
        <vt:i4>3932160</vt:i4>
      </vt:variant>
      <vt:variant>
        <vt:i4>5895</vt:i4>
      </vt:variant>
      <vt:variant>
        <vt:i4>0</vt:i4>
      </vt:variant>
      <vt:variant>
        <vt:i4>5</vt:i4>
      </vt:variant>
      <vt:variant>
        <vt:lpwstr/>
      </vt:variant>
      <vt:variant>
        <vt:lpwstr>fld_FundRenewWaiv</vt:lpwstr>
      </vt:variant>
      <vt:variant>
        <vt:i4>3801099</vt:i4>
      </vt:variant>
      <vt:variant>
        <vt:i4>5892</vt:i4>
      </vt:variant>
      <vt:variant>
        <vt:i4>0</vt:i4>
      </vt:variant>
      <vt:variant>
        <vt:i4>5</vt:i4>
      </vt:variant>
      <vt:variant>
        <vt:lpwstr/>
      </vt:variant>
      <vt:variant>
        <vt:lpwstr>fld_ForexReq</vt:lpwstr>
      </vt:variant>
      <vt:variant>
        <vt:i4>2228252</vt:i4>
      </vt:variant>
      <vt:variant>
        <vt:i4>5889</vt:i4>
      </vt:variant>
      <vt:variant>
        <vt:i4>0</vt:i4>
      </vt:variant>
      <vt:variant>
        <vt:i4>5</vt:i4>
      </vt:variant>
      <vt:variant>
        <vt:lpwstr/>
      </vt:variant>
      <vt:variant>
        <vt:lpwstr>fld_FlowScheduleType</vt:lpwstr>
      </vt:variant>
      <vt:variant>
        <vt:i4>4980840</vt:i4>
      </vt:variant>
      <vt:variant>
        <vt:i4>5886</vt:i4>
      </vt:variant>
      <vt:variant>
        <vt:i4>0</vt:i4>
      </vt:variant>
      <vt:variant>
        <vt:i4>5</vt:i4>
      </vt:variant>
      <vt:variant>
        <vt:lpwstr/>
      </vt:variant>
      <vt:variant>
        <vt:lpwstr>fld_FloorPrice</vt:lpwstr>
      </vt:variant>
      <vt:variant>
        <vt:i4>4653172</vt:i4>
      </vt:variant>
      <vt:variant>
        <vt:i4>5883</vt:i4>
      </vt:variant>
      <vt:variant>
        <vt:i4>0</vt:i4>
      </vt:variant>
      <vt:variant>
        <vt:i4>5</vt:i4>
      </vt:variant>
      <vt:variant>
        <vt:lpwstr/>
      </vt:variant>
      <vt:variant>
        <vt:lpwstr>fld_FlexProductEligibilityIndicator</vt:lpwstr>
      </vt:variant>
      <vt:variant>
        <vt:i4>2687006</vt:i4>
      </vt:variant>
      <vt:variant>
        <vt:i4>5880</vt:i4>
      </vt:variant>
      <vt:variant>
        <vt:i4>0</vt:i4>
      </vt:variant>
      <vt:variant>
        <vt:i4>5</vt:i4>
      </vt:variant>
      <vt:variant>
        <vt:lpwstr/>
      </vt:variant>
      <vt:variant>
        <vt:lpwstr>fld_FlexibleIndicator</vt:lpwstr>
      </vt:variant>
      <vt:variant>
        <vt:i4>5832802</vt:i4>
      </vt:variant>
      <vt:variant>
        <vt:i4>5877</vt:i4>
      </vt:variant>
      <vt:variant>
        <vt:i4>0</vt:i4>
      </vt:variant>
      <vt:variant>
        <vt:i4>5</vt:i4>
      </vt:variant>
      <vt:variant>
        <vt:lpwstr/>
      </vt:variant>
      <vt:variant>
        <vt:lpwstr>fld_FirstPx</vt:lpwstr>
      </vt:variant>
      <vt:variant>
        <vt:i4>4718694</vt:i4>
      </vt:variant>
      <vt:variant>
        <vt:i4>5874</vt:i4>
      </vt:variant>
      <vt:variant>
        <vt:i4>0</vt:i4>
      </vt:variant>
      <vt:variant>
        <vt:i4>5</vt:i4>
      </vt:variant>
      <vt:variant>
        <vt:lpwstr/>
      </vt:variant>
      <vt:variant>
        <vt:lpwstr>fld_FirmTradeID</vt:lpwstr>
      </vt:variant>
      <vt:variant>
        <vt:i4>6160481</vt:i4>
      </vt:variant>
      <vt:variant>
        <vt:i4>5871</vt:i4>
      </vt:variant>
      <vt:variant>
        <vt:i4>0</vt:i4>
      </vt:variant>
      <vt:variant>
        <vt:i4>5</vt:i4>
      </vt:variant>
      <vt:variant>
        <vt:lpwstr/>
      </vt:variant>
      <vt:variant>
        <vt:lpwstr>fld_FinancialStatus</vt:lpwstr>
      </vt:variant>
      <vt:variant>
        <vt:i4>4325497</vt:i4>
      </vt:variant>
      <vt:variant>
        <vt:i4>5868</vt:i4>
      </vt:variant>
      <vt:variant>
        <vt:i4>0</vt:i4>
      </vt:variant>
      <vt:variant>
        <vt:i4>5</vt:i4>
      </vt:variant>
      <vt:variant>
        <vt:lpwstr/>
      </vt:variant>
      <vt:variant>
        <vt:lpwstr>fld_FillQty</vt:lpwstr>
      </vt:variant>
      <vt:variant>
        <vt:i4>5111928</vt:i4>
      </vt:variant>
      <vt:variant>
        <vt:i4>5865</vt:i4>
      </vt:variant>
      <vt:variant>
        <vt:i4>0</vt:i4>
      </vt:variant>
      <vt:variant>
        <vt:i4>5</vt:i4>
      </vt:variant>
      <vt:variant>
        <vt:lpwstr/>
      </vt:variant>
      <vt:variant>
        <vt:lpwstr>fld_FillPx</vt:lpwstr>
      </vt:variant>
      <vt:variant>
        <vt:i4>3604482</vt:i4>
      </vt:variant>
      <vt:variant>
        <vt:i4>5862</vt:i4>
      </vt:variant>
      <vt:variant>
        <vt:i4>0</vt:i4>
      </vt:variant>
      <vt:variant>
        <vt:i4>5</vt:i4>
      </vt:variant>
      <vt:variant>
        <vt:lpwstr/>
      </vt:variant>
      <vt:variant>
        <vt:lpwstr>fld_FillLiquidityInd</vt:lpwstr>
      </vt:variant>
      <vt:variant>
        <vt:i4>4784225</vt:i4>
      </vt:variant>
      <vt:variant>
        <vt:i4>5859</vt:i4>
      </vt:variant>
      <vt:variant>
        <vt:i4>0</vt:i4>
      </vt:variant>
      <vt:variant>
        <vt:i4>5</vt:i4>
      </vt:variant>
      <vt:variant>
        <vt:lpwstr/>
      </vt:variant>
      <vt:variant>
        <vt:lpwstr>fld_FillExecID</vt:lpwstr>
      </vt:variant>
      <vt:variant>
        <vt:i4>3604505</vt:i4>
      </vt:variant>
      <vt:variant>
        <vt:i4>5856</vt:i4>
      </vt:variant>
      <vt:variant>
        <vt:i4>0</vt:i4>
      </vt:variant>
      <vt:variant>
        <vt:i4>5</vt:i4>
      </vt:variant>
      <vt:variant>
        <vt:lpwstr/>
      </vt:variant>
      <vt:variant>
        <vt:lpwstr>fld_FeeMultiplier</vt:lpwstr>
      </vt:variant>
      <vt:variant>
        <vt:i4>3407895</vt:i4>
      </vt:variant>
      <vt:variant>
        <vt:i4>5853</vt:i4>
      </vt:variant>
      <vt:variant>
        <vt:i4>0</vt:i4>
      </vt:variant>
      <vt:variant>
        <vt:i4>5</vt:i4>
      </vt:variant>
      <vt:variant>
        <vt:lpwstr/>
      </vt:variant>
      <vt:variant>
        <vt:lpwstr>fld_FairValue</vt:lpwstr>
      </vt:variant>
      <vt:variant>
        <vt:i4>5505128</vt:i4>
      </vt:variant>
      <vt:variant>
        <vt:i4>5850</vt:i4>
      </vt:variant>
      <vt:variant>
        <vt:i4>0</vt:i4>
      </vt:variant>
      <vt:variant>
        <vt:i4>5</vt:i4>
      </vt:variant>
      <vt:variant>
        <vt:lpwstr/>
      </vt:variant>
      <vt:variant>
        <vt:lpwstr>fld_Factor</vt:lpwstr>
      </vt:variant>
      <vt:variant>
        <vt:i4>4391011</vt:i4>
      </vt:variant>
      <vt:variant>
        <vt:i4>5847</vt:i4>
      </vt:variant>
      <vt:variant>
        <vt:i4>0</vt:i4>
      </vt:variant>
      <vt:variant>
        <vt:i4>5</vt:i4>
      </vt:variant>
      <vt:variant>
        <vt:lpwstr/>
      </vt:variant>
      <vt:variant>
        <vt:lpwstr>fld_ExpQty</vt:lpwstr>
      </vt:variant>
      <vt:variant>
        <vt:i4>4915324</vt:i4>
      </vt:variant>
      <vt:variant>
        <vt:i4>5844</vt:i4>
      </vt:variant>
      <vt:variant>
        <vt:i4>0</vt:i4>
      </vt:variant>
      <vt:variant>
        <vt:i4>5</vt:i4>
      </vt:variant>
      <vt:variant>
        <vt:lpwstr/>
      </vt:variant>
      <vt:variant>
        <vt:lpwstr>fld_ExpireTime</vt:lpwstr>
      </vt:variant>
      <vt:variant>
        <vt:i4>4391029</vt:i4>
      </vt:variant>
      <vt:variant>
        <vt:i4>5841</vt:i4>
      </vt:variant>
      <vt:variant>
        <vt:i4>0</vt:i4>
      </vt:variant>
      <vt:variant>
        <vt:i4>5</vt:i4>
      </vt:variant>
      <vt:variant>
        <vt:lpwstr/>
      </vt:variant>
      <vt:variant>
        <vt:lpwstr>fld_ExpireDate</vt:lpwstr>
      </vt:variant>
      <vt:variant>
        <vt:i4>3407887</vt:i4>
      </vt:variant>
      <vt:variant>
        <vt:i4>5838</vt:i4>
      </vt:variant>
      <vt:variant>
        <vt:i4>0</vt:i4>
      </vt:variant>
      <vt:variant>
        <vt:i4>5</vt:i4>
      </vt:variant>
      <vt:variant>
        <vt:lpwstr/>
      </vt:variant>
      <vt:variant>
        <vt:lpwstr>fld_ExpirationQtyType</vt:lpwstr>
      </vt:variant>
      <vt:variant>
        <vt:i4>5308542</vt:i4>
      </vt:variant>
      <vt:variant>
        <vt:i4>5835</vt:i4>
      </vt:variant>
      <vt:variant>
        <vt:i4>0</vt:i4>
      </vt:variant>
      <vt:variant>
        <vt:i4>5</vt:i4>
      </vt:variant>
      <vt:variant>
        <vt:lpwstr/>
      </vt:variant>
      <vt:variant>
        <vt:lpwstr>fld_ExpirationCycle</vt:lpwstr>
      </vt:variant>
      <vt:variant>
        <vt:i4>2949144</vt:i4>
      </vt:variant>
      <vt:variant>
        <vt:i4>5832</vt:i4>
      </vt:variant>
      <vt:variant>
        <vt:i4>0</vt:i4>
      </vt:variant>
      <vt:variant>
        <vt:i4>5</vt:i4>
      </vt:variant>
      <vt:variant>
        <vt:lpwstr/>
      </vt:variant>
      <vt:variant>
        <vt:lpwstr>fld_ExerciseStyle</vt:lpwstr>
      </vt:variant>
      <vt:variant>
        <vt:i4>6029412</vt:i4>
      </vt:variant>
      <vt:variant>
        <vt:i4>5829</vt:i4>
      </vt:variant>
      <vt:variant>
        <vt:i4>0</vt:i4>
      </vt:variant>
      <vt:variant>
        <vt:i4>5</vt:i4>
      </vt:variant>
      <vt:variant>
        <vt:lpwstr/>
      </vt:variant>
      <vt:variant>
        <vt:lpwstr>fld_ExerciseMethod</vt:lpwstr>
      </vt:variant>
      <vt:variant>
        <vt:i4>4849791</vt:i4>
      </vt:variant>
      <vt:variant>
        <vt:i4>5826</vt:i4>
      </vt:variant>
      <vt:variant>
        <vt:i4>0</vt:i4>
      </vt:variant>
      <vt:variant>
        <vt:i4>5</vt:i4>
      </vt:variant>
      <vt:variant>
        <vt:lpwstr/>
      </vt:variant>
      <vt:variant>
        <vt:lpwstr>fld_ExecValuationPoint</vt:lpwstr>
      </vt:variant>
      <vt:variant>
        <vt:i4>3407878</vt:i4>
      </vt:variant>
      <vt:variant>
        <vt:i4>5823</vt:i4>
      </vt:variant>
      <vt:variant>
        <vt:i4>0</vt:i4>
      </vt:variant>
      <vt:variant>
        <vt:i4>5</vt:i4>
      </vt:variant>
      <vt:variant>
        <vt:lpwstr/>
      </vt:variant>
      <vt:variant>
        <vt:lpwstr>fld_ExecType</vt:lpwstr>
      </vt:variant>
      <vt:variant>
        <vt:i4>3276800</vt:i4>
      </vt:variant>
      <vt:variant>
        <vt:i4>5820</vt:i4>
      </vt:variant>
      <vt:variant>
        <vt:i4>0</vt:i4>
      </vt:variant>
      <vt:variant>
        <vt:i4>5</vt:i4>
      </vt:variant>
      <vt:variant>
        <vt:lpwstr/>
      </vt:variant>
      <vt:variant>
        <vt:lpwstr>fld_ExecRestatementReason</vt:lpwstr>
      </vt:variant>
      <vt:variant>
        <vt:i4>2359318</vt:i4>
      </vt:variant>
      <vt:variant>
        <vt:i4>5817</vt:i4>
      </vt:variant>
      <vt:variant>
        <vt:i4>0</vt:i4>
      </vt:variant>
      <vt:variant>
        <vt:i4>5</vt:i4>
      </vt:variant>
      <vt:variant>
        <vt:lpwstr/>
      </vt:variant>
      <vt:variant>
        <vt:lpwstr>fld_ExecRefID</vt:lpwstr>
      </vt:variant>
      <vt:variant>
        <vt:i4>3997703</vt:i4>
      </vt:variant>
      <vt:variant>
        <vt:i4>5814</vt:i4>
      </vt:variant>
      <vt:variant>
        <vt:i4>0</vt:i4>
      </vt:variant>
      <vt:variant>
        <vt:i4>5</vt:i4>
      </vt:variant>
      <vt:variant>
        <vt:lpwstr/>
      </vt:variant>
      <vt:variant>
        <vt:lpwstr>fld_ExecPriceType</vt:lpwstr>
      </vt:variant>
      <vt:variant>
        <vt:i4>4325502</vt:i4>
      </vt:variant>
      <vt:variant>
        <vt:i4>5811</vt:i4>
      </vt:variant>
      <vt:variant>
        <vt:i4>0</vt:i4>
      </vt:variant>
      <vt:variant>
        <vt:i4>5</vt:i4>
      </vt:variant>
      <vt:variant>
        <vt:lpwstr/>
      </vt:variant>
      <vt:variant>
        <vt:lpwstr>fld_ExecPriceAdjustment</vt:lpwstr>
      </vt:variant>
      <vt:variant>
        <vt:i4>2490370</vt:i4>
      </vt:variant>
      <vt:variant>
        <vt:i4>5808</vt:i4>
      </vt:variant>
      <vt:variant>
        <vt:i4>0</vt:i4>
      </vt:variant>
      <vt:variant>
        <vt:i4>5</vt:i4>
      </vt:variant>
      <vt:variant>
        <vt:lpwstr/>
      </vt:variant>
      <vt:variant>
        <vt:lpwstr>fld_ExecInstValue</vt:lpwstr>
      </vt:variant>
      <vt:variant>
        <vt:i4>3276824</vt:i4>
      </vt:variant>
      <vt:variant>
        <vt:i4>5805</vt:i4>
      </vt:variant>
      <vt:variant>
        <vt:i4>0</vt:i4>
      </vt:variant>
      <vt:variant>
        <vt:i4>5</vt:i4>
      </vt:variant>
      <vt:variant>
        <vt:lpwstr/>
      </vt:variant>
      <vt:variant>
        <vt:lpwstr>fld_ExecInst</vt:lpwstr>
      </vt:variant>
      <vt:variant>
        <vt:i4>4980843</vt:i4>
      </vt:variant>
      <vt:variant>
        <vt:i4>5802</vt:i4>
      </vt:variant>
      <vt:variant>
        <vt:i4>0</vt:i4>
      </vt:variant>
      <vt:variant>
        <vt:i4>5</vt:i4>
      </vt:variant>
      <vt:variant>
        <vt:lpwstr/>
      </vt:variant>
      <vt:variant>
        <vt:lpwstr>fld_ExecID</vt:lpwstr>
      </vt:variant>
      <vt:variant>
        <vt:i4>2883592</vt:i4>
      </vt:variant>
      <vt:variant>
        <vt:i4>5799</vt:i4>
      </vt:variant>
      <vt:variant>
        <vt:i4>0</vt:i4>
      </vt:variant>
      <vt:variant>
        <vt:i4>5</vt:i4>
      </vt:variant>
      <vt:variant>
        <vt:lpwstr/>
      </vt:variant>
      <vt:variant>
        <vt:lpwstr>fld_ExecAckStatus</vt:lpwstr>
      </vt:variant>
      <vt:variant>
        <vt:i4>2293766</vt:i4>
      </vt:variant>
      <vt:variant>
        <vt:i4>5796</vt:i4>
      </vt:variant>
      <vt:variant>
        <vt:i4>0</vt:i4>
      </vt:variant>
      <vt:variant>
        <vt:i4>5</vt:i4>
      </vt:variant>
      <vt:variant>
        <vt:lpwstr/>
      </vt:variant>
      <vt:variant>
        <vt:lpwstr>fld_ExDestinationIDSource</vt:lpwstr>
      </vt:variant>
      <vt:variant>
        <vt:i4>3080209</vt:i4>
      </vt:variant>
      <vt:variant>
        <vt:i4>5793</vt:i4>
      </vt:variant>
      <vt:variant>
        <vt:i4>0</vt:i4>
      </vt:variant>
      <vt:variant>
        <vt:i4>5</vt:i4>
      </vt:variant>
      <vt:variant>
        <vt:lpwstr/>
      </vt:variant>
      <vt:variant>
        <vt:lpwstr>fld_ExDestination</vt:lpwstr>
      </vt:variant>
      <vt:variant>
        <vt:i4>5177463</vt:i4>
      </vt:variant>
      <vt:variant>
        <vt:i4>5790</vt:i4>
      </vt:variant>
      <vt:variant>
        <vt:i4>0</vt:i4>
      </vt:variant>
      <vt:variant>
        <vt:i4>5</vt:i4>
      </vt:variant>
      <vt:variant>
        <vt:lpwstr/>
      </vt:variant>
      <vt:variant>
        <vt:lpwstr>fld_ExDate</vt:lpwstr>
      </vt:variant>
      <vt:variant>
        <vt:i4>5636197</vt:i4>
      </vt:variant>
      <vt:variant>
        <vt:i4>5787</vt:i4>
      </vt:variant>
      <vt:variant>
        <vt:i4>0</vt:i4>
      </vt:variant>
      <vt:variant>
        <vt:i4>5</vt:i4>
      </vt:variant>
      <vt:variant>
        <vt:lpwstr/>
      </vt:variant>
      <vt:variant>
        <vt:lpwstr>fld_ExchangeSpecialInstructions</vt:lpwstr>
      </vt:variant>
      <vt:variant>
        <vt:i4>3670044</vt:i4>
      </vt:variant>
      <vt:variant>
        <vt:i4>5784</vt:i4>
      </vt:variant>
      <vt:variant>
        <vt:i4>0</vt:i4>
      </vt:variant>
      <vt:variant>
        <vt:i4>5</vt:i4>
      </vt:variant>
      <vt:variant>
        <vt:lpwstr/>
      </vt:variant>
      <vt:variant>
        <vt:lpwstr>fld_ExchangeRule</vt:lpwstr>
      </vt:variant>
      <vt:variant>
        <vt:i4>4587630</vt:i4>
      </vt:variant>
      <vt:variant>
        <vt:i4>5781</vt:i4>
      </vt:variant>
      <vt:variant>
        <vt:i4>0</vt:i4>
      </vt:variant>
      <vt:variant>
        <vt:i4>5</vt:i4>
      </vt:variant>
      <vt:variant>
        <vt:lpwstr/>
      </vt:variant>
      <vt:variant>
        <vt:lpwstr>fld_ExchangeForPhysical</vt:lpwstr>
      </vt:variant>
      <vt:variant>
        <vt:i4>3080207</vt:i4>
      </vt:variant>
      <vt:variant>
        <vt:i4>5778</vt:i4>
      </vt:variant>
      <vt:variant>
        <vt:i4>0</vt:i4>
      </vt:variant>
      <vt:variant>
        <vt:i4>5</vt:i4>
      </vt:variant>
      <vt:variant>
        <vt:lpwstr/>
      </vt:variant>
      <vt:variant>
        <vt:lpwstr>fld_EventType</vt:lpwstr>
      </vt:variant>
      <vt:variant>
        <vt:i4>3276831</vt:i4>
      </vt:variant>
      <vt:variant>
        <vt:i4>5775</vt:i4>
      </vt:variant>
      <vt:variant>
        <vt:i4>0</vt:i4>
      </vt:variant>
      <vt:variant>
        <vt:i4>5</vt:i4>
      </vt:variant>
      <vt:variant>
        <vt:lpwstr/>
      </vt:variant>
      <vt:variant>
        <vt:lpwstr>fld_EventTime</vt:lpwstr>
      </vt:variant>
      <vt:variant>
        <vt:i4>2555923</vt:i4>
      </vt:variant>
      <vt:variant>
        <vt:i4>5772</vt:i4>
      </vt:variant>
      <vt:variant>
        <vt:i4>0</vt:i4>
      </vt:variant>
      <vt:variant>
        <vt:i4>5</vt:i4>
      </vt:variant>
      <vt:variant>
        <vt:lpwstr/>
      </vt:variant>
      <vt:variant>
        <vt:lpwstr>fld_EventText</vt:lpwstr>
      </vt:variant>
      <vt:variant>
        <vt:i4>5963894</vt:i4>
      </vt:variant>
      <vt:variant>
        <vt:i4>5769</vt:i4>
      </vt:variant>
      <vt:variant>
        <vt:i4>0</vt:i4>
      </vt:variant>
      <vt:variant>
        <vt:i4>5</vt:i4>
      </vt:variant>
      <vt:variant>
        <vt:lpwstr/>
      </vt:variant>
      <vt:variant>
        <vt:lpwstr>fld_EventPx</vt:lpwstr>
      </vt:variant>
      <vt:variant>
        <vt:i4>3866647</vt:i4>
      </vt:variant>
      <vt:variant>
        <vt:i4>5766</vt:i4>
      </vt:variant>
      <vt:variant>
        <vt:i4>0</vt:i4>
      </vt:variant>
      <vt:variant>
        <vt:i4>5</vt:i4>
      </vt:variant>
      <vt:variant>
        <vt:lpwstr/>
      </vt:variant>
      <vt:variant>
        <vt:lpwstr>fld_EventDate</vt:lpwstr>
      </vt:variant>
      <vt:variant>
        <vt:i4>3145740</vt:i4>
      </vt:variant>
      <vt:variant>
        <vt:i4>5763</vt:i4>
      </vt:variant>
      <vt:variant>
        <vt:i4>0</vt:i4>
      </vt:variant>
      <vt:variant>
        <vt:i4>5</vt:i4>
      </vt:variant>
      <vt:variant>
        <vt:lpwstr/>
      </vt:variant>
      <vt:variant>
        <vt:lpwstr>fld_EndTickPriceRange</vt:lpwstr>
      </vt:variant>
      <vt:variant>
        <vt:i4>4063237</vt:i4>
      </vt:variant>
      <vt:variant>
        <vt:i4>5760</vt:i4>
      </vt:variant>
      <vt:variant>
        <vt:i4>0</vt:i4>
      </vt:variant>
      <vt:variant>
        <vt:i4>5</vt:i4>
      </vt:variant>
      <vt:variant>
        <vt:lpwstr/>
      </vt:variant>
      <vt:variant>
        <vt:lpwstr>fld_EndStrikePxRange</vt:lpwstr>
      </vt:variant>
      <vt:variant>
        <vt:i4>3145736</vt:i4>
      </vt:variant>
      <vt:variant>
        <vt:i4>5757</vt:i4>
      </vt:variant>
      <vt:variant>
        <vt:i4>0</vt:i4>
      </vt:variant>
      <vt:variant>
        <vt:i4>5</vt:i4>
      </vt:variant>
      <vt:variant>
        <vt:lpwstr/>
      </vt:variant>
      <vt:variant>
        <vt:lpwstr>fld_EndSeqNo</vt:lpwstr>
      </vt:variant>
      <vt:variant>
        <vt:i4>4063236</vt:i4>
      </vt:variant>
      <vt:variant>
        <vt:i4>5754</vt:i4>
      </vt:variant>
      <vt:variant>
        <vt:i4>0</vt:i4>
      </vt:variant>
      <vt:variant>
        <vt:i4>5</vt:i4>
      </vt:variant>
      <vt:variant>
        <vt:lpwstr/>
      </vt:variant>
      <vt:variant>
        <vt:lpwstr>fld_EndMaturityMonthYear</vt:lpwstr>
      </vt:variant>
      <vt:variant>
        <vt:i4>5046370</vt:i4>
      </vt:variant>
      <vt:variant>
        <vt:i4>5751</vt:i4>
      </vt:variant>
      <vt:variant>
        <vt:i4>0</vt:i4>
      </vt:variant>
      <vt:variant>
        <vt:i4>5</vt:i4>
      </vt:variant>
      <vt:variant>
        <vt:lpwstr/>
      </vt:variant>
      <vt:variant>
        <vt:lpwstr>fld_EndDate</vt:lpwstr>
      </vt:variant>
      <vt:variant>
        <vt:i4>5046370</vt:i4>
      </vt:variant>
      <vt:variant>
        <vt:i4>5748</vt:i4>
      </vt:variant>
      <vt:variant>
        <vt:i4>0</vt:i4>
      </vt:variant>
      <vt:variant>
        <vt:i4>5</vt:i4>
      </vt:variant>
      <vt:variant>
        <vt:lpwstr/>
      </vt:variant>
      <vt:variant>
        <vt:lpwstr>fld_EndCash</vt:lpwstr>
      </vt:variant>
      <vt:variant>
        <vt:i4>3735562</vt:i4>
      </vt:variant>
      <vt:variant>
        <vt:i4>5745</vt:i4>
      </vt:variant>
      <vt:variant>
        <vt:i4>0</vt:i4>
      </vt:variant>
      <vt:variant>
        <vt:i4>5</vt:i4>
      </vt:variant>
      <vt:variant>
        <vt:lpwstr/>
      </vt:variant>
      <vt:variant>
        <vt:lpwstr>fld_EndAccruedInterestAmt</vt:lpwstr>
      </vt:variant>
      <vt:variant>
        <vt:i4>2686980</vt:i4>
      </vt:variant>
      <vt:variant>
        <vt:i4>5742</vt:i4>
      </vt:variant>
      <vt:variant>
        <vt:i4>0</vt:i4>
      </vt:variant>
      <vt:variant>
        <vt:i4>5</vt:i4>
      </vt:variant>
      <vt:variant>
        <vt:lpwstr/>
      </vt:variant>
      <vt:variant>
        <vt:lpwstr>fld_EncryptMethod</vt:lpwstr>
      </vt:variant>
      <vt:variant>
        <vt:i4>4849785</vt:i4>
      </vt:variant>
      <vt:variant>
        <vt:i4>5739</vt:i4>
      </vt:variant>
      <vt:variant>
        <vt:i4>0</vt:i4>
      </vt:variant>
      <vt:variant>
        <vt:i4>5</vt:i4>
      </vt:variant>
      <vt:variant>
        <vt:lpwstr/>
      </vt:variant>
      <vt:variant>
        <vt:lpwstr>fld_EncryptedPasswordMethod</vt:lpwstr>
      </vt:variant>
      <vt:variant>
        <vt:i4>4063249</vt:i4>
      </vt:variant>
      <vt:variant>
        <vt:i4>5736</vt:i4>
      </vt:variant>
      <vt:variant>
        <vt:i4>0</vt:i4>
      </vt:variant>
      <vt:variant>
        <vt:i4>5</vt:i4>
      </vt:variant>
      <vt:variant>
        <vt:lpwstr/>
      </vt:variant>
      <vt:variant>
        <vt:lpwstr>fld_EncryptedPasswordLen</vt:lpwstr>
      </vt:variant>
      <vt:variant>
        <vt:i4>3932176</vt:i4>
      </vt:variant>
      <vt:variant>
        <vt:i4>5733</vt:i4>
      </vt:variant>
      <vt:variant>
        <vt:i4>0</vt:i4>
      </vt:variant>
      <vt:variant>
        <vt:i4>5</vt:i4>
      </vt:variant>
      <vt:variant>
        <vt:lpwstr/>
      </vt:variant>
      <vt:variant>
        <vt:lpwstr>fld_EncryptedPassword</vt:lpwstr>
      </vt:variant>
      <vt:variant>
        <vt:i4>6226018</vt:i4>
      </vt:variant>
      <vt:variant>
        <vt:i4>5730</vt:i4>
      </vt:variant>
      <vt:variant>
        <vt:i4>0</vt:i4>
      </vt:variant>
      <vt:variant>
        <vt:i4>5</vt:i4>
      </vt:variant>
      <vt:variant>
        <vt:lpwstr/>
      </vt:variant>
      <vt:variant>
        <vt:lpwstr>fld_EncryptedNewPasswordLen</vt:lpwstr>
      </vt:variant>
      <vt:variant>
        <vt:i4>3801102</vt:i4>
      </vt:variant>
      <vt:variant>
        <vt:i4>5727</vt:i4>
      </vt:variant>
      <vt:variant>
        <vt:i4>0</vt:i4>
      </vt:variant>
      <vt:variant>
        <vt:i4>5</vt:i4>
      </vt:variant>
      <vt:variant>
        <vt:lpwstr/>
      </vt:variant>
      <vt:variant>
        <vt:lpwstr>fld_EncryptedNewPassword</vt:lpwstr>
      </vt:variant>
      <vt:variant>
        <vt:i4>2097166</vt:i4>
      </vt:variant>
      <vt:variant>
        <vt:i4>5724</vt:i4>
      </vt:variant>
      <vt:variant>
        <vt:i4>0</vt:i4>
      </vt:variant>
      <vt:variant>
        <vt:i4>5</vt:i4>
      </vt:variant>
      <vt:variant>
        <vt:lpwstr/>
      </vt:variant>
      <vt:variant>
        <vt:lpwstr>fld_EncodedUnderlyingSecurityDescLen</vt:lpwstr>
      </vt:variant>
      <vt:variant>
        <vt:i4>2228232</vt:i4>
      </vt:variant>
      <vt:variant>
        <vt:i4>5721</vt:i4>
      </vt:variant>
      <vt:variant>
        <vt:i4>0</vt:i4>
      </vt:variant>
      <vt:variant>
        <vt:i4>5</vt:i4>
      </vt:variant>
      <vt:variant>
        <vt:lpwstr/>
      </vt:variant>
      <vt:variant>
        <vt:lpwstr>fld_EncodedUnderlyingSecurityDesc</vt:lpwstr>
      </vt:variant>
      <vt:variant>
        <vt:i4>6160508</vt:i4>
      </vt:variant>
      <vt:variant>
        <vt:i4>5718</vt:i4>
      </vt:variant>
      <vt:variant>
        <vt:i4>0</vt:i4>
      </vt:variant>
      <vt:variant>
        <vt:i4>5</vt:i4>
      </vt:variant>
      <vt:variant>
        <vt:lpwstr/>
      </vt:variant>
      <vt:variant>
        <vt:lpwstr>fld_EncodedUnderlyingIssuerLen</vt:lpwstr>
      </vt:variant>
      <vt:variant>
        <vt:i4>6029419</vt:i4>
      </vt:variant>
      <vt:variant>
        <vt:i4>5715</vt:i4>
      </vt:variant>
      <vt:variant>
        <vt:i4>0</vt:i4>
      </vt:variant>
      <vt:variant>
        <vt:i4>5</vt:i4>
      </vt:variant>
      <vt:variant>
        <vt:lpwstr/>
      </vt:variant>
      <vt:variant>
        <vt:lpwstr>fld_EncodedUnderlyingIssuer</vt:lpwstr>
      </vt:variant>
      <vt:variant>
        <vt:i4>5832816</vt:i4>
      </vt:variant>
      <vt:variant>
        <vt:i4>5712</vt:i4>
      </vt:variant>
      <vt:variant>
        <vt:i4>0</vt:i4>
      </vt:variant>
      <vt:variant>
        <vt:i4>5</vt:i4>
      </vt:variant>
      <vt:variant>
        <vt:lpwstr/>
      </vt:variant>
      <vt:variant>
        <vt:lpwstr>fld_EncodedTextLen</vt:lpwstr>
      </vt:variant>
      <vt:variant>
        <vt:i4>5963873</vt:i4>
      </vt:variant>
      <vt:variant>
        <vt:i4>5709</vt:i4>
      </vt:variant>
      <vt:variant>
        <vt:i4>0</vt:i4>
      </vt:variant>
      <vt:variant>
        <vt:i4>5</vt:i4>
      </vt:variant>
      <vt:variant>
        <vt:lpwstr/>
      </vt:variant>
      <vt:variant>
        <vt:lpwstr>fld_EncodedText</vt:lpwstr>
      </vt:variant>
      <vt:variant>
        <vt:i4>3276820</vt:i4>
      </vt:variant>
      <vt:variant>
        <vt:i4>5706</vt:i4>
      </vt:variant>
      <vt:variant>
        <vt:i4>0</vt:i4>
      </vt:variant>
      <vt:variant>
        <vt:i4>5</vt:i4>
      </vt:variant>
      <vt:variant>
        <vt:lpwstr/>
      </vt:variant>
      <vt:variant>
        <vt:lpwstr>fld_EncodedSubjectLen</vt:lpwstr>
      </vt:variant>
      <vt:variant>
        <vt:i4>5701752</vt:i4>
      </vt:variant>
      <vt:variant>
        <vt:i4>5703</vt:i4>
      </vt:variant>
      <vt:variant>
        <vt:i4>0</vt:i4>
      </vt:variant>
      <vt:variant>
        <vt:i4>5</vt:i4>
      </vt:variant>
      <vt:variant>
        <vt:lpwstr/>
      </vt:variant>
      <vt:variant>
        <vt:lpwstr>fld_EncodedSubject</vt:lpwstr>
      </vt:variant>
      <vt:variant>
        <vt:i4>4915322</vt:i4>
      </vt:variant>
      <vt:variant>
        <vt:i4>5700</vt:i4>
      </vt:variant>
      <vt:variant>
        <vt:i4>0</vt:i4>
      </vt:variant>
      <vt:variant>
        <vt:i4>5</vt:i4>
      </vt:variant>
      <vt:variant>
        <vt:lpwstr/>
      </vt:variant>
      <vt:variant>
        <vt:lpwstr>fld_EncodedSecurityListDescLen</vt:lpwstr>
      </vt:variant>
      <vt:variant>
        <vt:i4>4784252</vt:i4>
      </vt:variant>
      <vt:variant>
        <vt:i4>5697</vt:i4>
      </vt:variant>
      <vt:variant>
        <vt:i4>0</vt:i4>
      </vt:variant>
      <vt:variant>
        <vt:i4>5</vt:i4>
      </vt:variant>
      <vt:variant>
        <vt:lpwstr/>
      </vt:variant>
      <vt:variant>
        <vt:lpwstr>fld_EncodedSecurityListDesc</vt:lpwstr>
      </vt:variant>
      <vt:variant>
        <vt:i4>5505127</vt:i4>
      </vt:variant>
      <vt:variant>
        <vt:i4>5694</vt:i4>
      </vt:variant>
      <vt:variant>
        <vt:i4>0</vt:i4>
      </vt:variant>
      <vt:variant>
        <vt:i4>5</vt:i4>
      </vt:variant>
      <vt:variant>
        <vt:lpwstr/>
      </vt:variant>
      <vt:variant>
        <vt:lpwstr>fld_EncodedSecurityDescLen</vt:lpwstr>
      </vt:variant>
      <vt:variant>
        <vt:i4>5636193</vt:i4>
      </vt:variant>
      <vt:variant>
        <vt:i4>5691</vt:i4>
      </vt:variant>
      <vt:variant>
        <vt:i4>0</vt:i4>
      </vt:variant>
      <vt:variant>
        <vt:i4>5</vt:i4>
      </vt:variant>
      <vt:variant>
        <vt:lpwstr/>
      </vt:variant>
      <vt:variant>
        <vt:lpwstr>fld_EncodedSecurityDesc</vt:lpwstr>
      </vt:variant>
      <vt:variant>
        <vt:i4>2424832</vt:i4>
      </vt:variant>
      <vt:variant>
        <vt:i4>5688</vt:i4>
      </vt:variant>
      <vt:variant>
        <vt:i4>0</vt:i4>
      </vt:variant>
      <vt:variant>
        <vt:i4>5</vt:i4>
      </vt:variant>
      <vt:variant>
        <vt:lpwstr/>
      </vt:variant>
      <vt:variant>
        <vt:lpwstr>fld_EncodedMktSegmDescLen</vt:lpwstr>
      </vt:variant>
      <vt:variant>
        <vt:i4>4194412</vt:i4>
      </vt:variant>
      <vt:variant>
        <vt:i4>5685</vt:i4>
      </vt:variant>
      <vt:variant>
        <vt:i4>0</vt:i4>
      </vt:variant>
      <vt:variant>
        <vt:i4>5</vt:i4>
      </vt:variant>
      <vt:variant>
        <vt:lpwstr/>
      </vt:variant>
      <vt:variant>
        <vt:lpwstr>fld_EncodedMktSegmDesc</vt:lpwstr>
      </vt:variant>
      <vt:variant>
        <vt:i4>2162718</vt:i4>
      </vt:variant>
      <vt:variant>
        <vt:i4>5682</vt:i4>
      </vt:variant>
      <vt:variant>
        <vt:i4>0</vt:i4>
      </vt:variant>
      <vt:variant>
        <vt:i4>5</vt:i4>
      </vt:variant>
      <vt:variant>
        <vt:lpwstr/>
      </vt:variant>
      <vt:variant>
        <vt:lpwstr>fld_EncodedListStatusTextLen</vt:lpwstr>
      </vt:variant>
      <vt:variant>
        <vt:i4>2293775</vt:i4>
      </vt:variant>
      <vt:variant>
        <vt:i4>5679</vt:i4>
      </vt:variant>
      <vt:variant>
        <vt:i4>0</vt:i4>
      </vt:variant>
      <vt:variant>
        <vt:i4>5</vt:i4>
      </vt:variant>
      <vt:variant>
        <vt:lpwstr/>
      </vt:variant>
      <vt:variant>
        <vt:lpwstr>fld_EncodedListStatusText</vt:lpwstr>
      </vt:variant>
      <vt:variant>
        <vt:i4>5243005</vt:i4>
      </vt:variant>
      <vt:variant>
        <vt:i4>5676</vt:i4>
      </vt:variant>
      <vt:variant>
        <vt:i4>0</vt:i4>
      </vt:variant>
      <vt:variant>
        <vt:i4>5</vt:i4>
      </vt:variant>
      <vt:variant>
        <vt:lpwstr/>
      </vt:variant>
      <vt:variant>
        <vt:lpwstr>fld_EncodedListExecInstLen</vt:lpwstr>
      </vt:variant>
      <vt:variant>
        <vt:i4>5374060</vt:i4>
      </vt:variant>
      <vt:variant>
        <vt:i4>5673</vt:i4>
      </vt:variant>
      <vt:variant>
        <vt:i4>0</vt:i4>
      </vt:variant>
      <vt:variant>
        <vt:i4>5</vt:i4>
      </vt:variant>
      <vt:variant>
        <vt:lpwstr/>
      </vt:variant>
      <vt:variant>
        <vt:lpwstr>fld_EncodedListExecInst</vt:lpwstr>
      </vt:variant>
      <vt:variant>
        <vt:i4>4128780</vt:i4>
      </vt:variant>
      <vt:variant>
        <vt:i4>5670</vt:i4>
      </vt:variant>
      <vt:variant>
        <vt:i4>0</vt:i4>
      </vt:variant>
      <vt:variant>
        <vt:i4>5</vt:i4>
      </vt:variant>
      <vt:variant>
        <vt:lpwstr/>
      </vt:variant>
      <vt:variant>
        <vt:lpwstr>fld_EncodedLegSecurityDescLen</vt:lpwstr>
      </vt:variant>
      <vt:variant>
        <vt:i4>5898336</vt:i4>
      </vt:variant>
      <vt:variant>
        <vt:i4>5667</vt:i4>
      </vt:variant>
      <vt:variant>
        <vt:i4>0</vt:i4>
      </vt:variant>
      <vt:variant>
        <vt:i4>5</vt:i4>
      </vt:variant>
      <vt:variant>
        <vt:lpwstr/>
      </vt:variant>
      <vt:variant>
        <vt:lpwstr>fld_EncodedLegSecurityDesc</vt:lpwstr>
      </vt:variant>
      <vt:variant>
        <vt:i4>5046386</vt:i4>
      </vt:variant>
      <vt:variant>
        <vt:i4>5664</vt:i4>
      </vt:variant>
      <vt:variant>
        <vt:i4>0</vt:i4>
      </vt:variant>
      <vt:variant>
        <vt:i4>5</vt:i4>
      </vt:variant>
      <vt:variant>
        <vt:lpwstr/>
      </vt:variant>
      <vt:variant>
        <vt:lpwstr>fld_EncodedLegIssuerLen</vt:lpwstr>
      </vt:variant>
      <vt:variant>
        <vt:i4>2621470</vt:i4>
      </vt:variant>
      <vt:variant>
        <vt:i4>5661</vt:i4>
      </vt:variant>
      <vt:variant>
        <vt:i4>0</vt:i4>
      </vt:variant>
      <vt:variant>
        <vt:i4>5</vt:i4>
      </vt:variant>
      <vt:variant>
        <vt:lpwstr/>
      </vt:variant>
      <vt:variant>
        <vt:lpwstr>fld_EncodedLegIssuer</vt:lpwstr>
      </vt:variant>
      <vt:variant>
        <vt:i4>2752533</vt:i4>
      </vt:variant>
      <vt:variant>
        <vt:i4>5658</vt:i4>
      </vt:variant>
      <vt:variant>
        <vt:i4>0</vt:i4>
      </vt:variant>
      <vt:variant>
        <vt:i4>5</vt:i4>
      </vt:variant>
      <vt:variant>
        <vt:lpwstr/>
      </vt:variant>
      <vt:variant>
        <vt:lpwstr>fld_EncodedIssuerLen</vt:lpwstr>
      </vt:variant>
      <vt:variant>
        <vt:i4>2621442</vt:i4>
      </vt:variant>
      <vt:variant>
        <vt:i4>5655</vt:i4>
      </vt:variant>
      <vt:variant>
        <vt:i4>0</vt:i4>
      </vt:variant>
      <vt:variant>
        <vt:i4>5</vt:i4>
      </vt:variant>
      <vt:variant>
        <vt:lpwstr/>
      </vt:variant>
      <vt:variant>
        <vt:lpwstr>fld_EncodedIssuer</vt:lpwstr>
      </vt:variant>
      <vt:variant>
        <vt:i4>6160492</vt:i4>
      </vt:variant>
      <vt:variant>
        <vt:i4>5652</vt:i4>
      </vt:variant>
      <vt:variant>
        <vt:i4>0</vt:i4>
      </vt:variant>
      <vt:variant>
        <vt:i4>5</vt:i4>
      </vt:variant>
      <vt:variant>
        <vt:lpwstr/>
      </vt:variant>
      <vt:variant>
        <vt:lpwstr>fld_EncodedHeadlineLen</vt:lpwstr>
      </vt:variant>
      <vt:variant>
        <vt:i4>6029420</vt:i4>
      </vt:variant>
      <vt:variant>
        <vt:i4>5649</vt:i4>
      </vt:variant>
      <vt:variant>
        <vt:i4>0</vt:i4>
      </vt:variant>
      <vt:variant>
        <vt:i4>5</vt:i4>
      </vt:variant>
      <vt:variant>
        <vt:lpwstr/>
      </vt:variant>
      <vt:variant>
        <vt:lpwstr>fld_EncodedHeadline</vt:lpwstr>
      </vt:variant>
      <vt:variant>
        <vt:i4>5046375</vt:i4>
      </vt:variant>
      <vt:variant>
        <vt:i4>5646</vt:i4>
      </vt:variant>
      <vt:variant>
        <vt:i4>0</vt:i4>
      </vt:variant>
      <vt:variant>
        <vt:i4>5</vt:i4>
      </vt:variant>
      <vt:variant>
        <vt:lpwstr/>
      </vt:variant>
      <vt:variant>
        <vt:lpwstr>fld_EncodedAllocTextLen</vt:lpwstr>
      </vt:variant>
      <vt:variant>
        <vt:i4>2621451</vt:i4>
      </vt:variant>
      <vt:variant>
        <vt:i4>5643</vt:i4>
      </vt:variant>
      <vt:variant>
        <vt:i4>0</vt:i4>
      </vt:variant>
      <vt:variant>
        <vt:i4>5</vt:i4>
      </vt:variant>
      <vt:variant>
        <vt:lpwstr/>
      </vt:variant>
      <vt:variant>
        <vt:lpwstr>fld_EncodedAllocText</vt:lpwstr>
      </vt:variant>
      <vt:variant>
        <vt:i4>3342355</vt:i4>
      </vt:variant>
      <vt:variant>
        <vt:i4>5640</vt:i4>
      </vt:variant>
      <vt:variant>
        <vt:i4>0</vt:i4>
      </vt:variant>
      <vt:variant>
        <vt:i4>5</vt:i4>
      </vt:variant>
      <vt:variant>
        <vt:lpwstr/>
      </vt:variant>
      <vt:variant>
        <vt:lpwstr>fld_EmailType</vt:lpwstr>
      </vt:variant>
      <vt:variant>
        <vt:i4>3735555</vt:i4>
      </vt:variant>
      <vt:variant>
        <vt:i4>5637</vt:i4>
      </vt:variant>
      <vt:variant>
        <vt:i4>0</vt:i4>
      </vt:variant>
      <vt:variant>
        <vt:i4>5</vt:i4>
      </vt:variant>
      <vt:variant>
        <vt:lpwstr/>
      </vt:variant>
      <vt:variant>
        <vt:lpwstr>fld_EmailThreadID</vt:lpwstr>
      </vt:variant>
      <vt:variant>
        <vt:i4>2097173</vt:i4>
      </vt:variant>
      <vt:variant>
        <vt:i4>5634</vt:i4>
      </vt:variant>
      <vt:variant>
        <vt:i4>0</vt:i4>
      </vt:variant>
      <vt:variant>
        <vt:i4>5</vt:i4>
      </vt:variant>
      <vt:variant>
        <vt:lpwstr/>
      </vt:variant>
      <vt:variant>
        <vt:lpwstr>fld_EFPTrackingError</vt:lpwstr>
      </vt:variant>
      <vt:variant>
        <vt:i4>2818055</vt:i4>
      </vt:variant>
      <vt:variant>
        <vt:i4>5631</vt:i4>
      </vt:variant>
      <vt:variant>
        <vt:i4>0</vt:i4>
      </vt:variant>
      <vt:variant>
        <vt:i4>5</vt:i4>
      </vt:variant>
      <vt:variant>
        <vt:lpwstr/>
      </vt:variant>
      <vt:variant>
        <vt:lpwstr>fld_EffectiveTime</vt:lpwstr>
      </vt:variant>
      <vt:variant>
        <vt:i4>3932173</vt:i4>
      </vt:variant>
      <vt:variant>
        <vt:i4>5628</vt:i4>
      </vt:variant>
      <vt:variant>
        <vt:i4>0</vt:i4>
      </vt:variant>
      <vt:variant>
        <vt:i4>5</vt:i4>
      </vt:variant>
      <vt:variant>
        <vt:lpwstr/>
      </vt:variant>
      <vt:variant>
        <vt:lpwstr>fld_DueToRelated</vt:lpwstr>
      </vt:variant>
      <vt:variant>
        <vt:i4>2097166</vt:i4>
      </vt:variant>
      <vt:variant>
        <vt:i4>5625</vt:i4>
      </vt:variant>
      <vt:variant>
        <vt:i4>0</vt:i4>
      </vt:variant>
      <vt:variant>
        <vt:i4>5</vt:i4>
      </vt:variant>
      <vt:variant>
        <vt:lpwstr/>
      </vt:variant>
      <vt:variant>
        <vt:lpwstr>fld_DlvyInstType</vt:lpwstr>
      </vt:variant>
      <vt:variant>
        <vt:i4>2097178</vt:i4>
      </vt:variant>
      <vt:variant>
        <vt:i4>5622</vt:i4>
      </vt:variant>
      <vt:variant>
        <vt:i4>0</vt:i4>
      </vt:variant>
      <vt:variant>
        <vt:i4>5</vt:i4>
      </vt:variant>
      <vt:variant>
        <vt:lpwstr/>
      </vt:variant>
      <vt:variant>
        <vt:lpwstr>fld_DKReason</vt:lpwstr>
      </vt:variant>
      <vt:variant>
        <vt:i4>3604486</vt:i4>
      </vt:variant>
      <vt:variant>
        <vt:i4>5619</vt:i4>
      </vt:variant>
      <vt:variant>
        <vt:i4>0</vt:i4>
      </vt:variant>
      <vt:variant>
        <vt:i4>5</vt:i4>
      </vt:variant>
      <vt:variant>
        <vt:lpwstr/>
      </vt:variant>
      <vt:variant>
        <vt:lpwstr>fld_DividendYield</vt:lpwstr>
      </vt:variant>
      <vt:variant>
        <vt:i4>3342348</vt:i4>
      </vt:variant>
      <vt:variant>
        <vt:i4>5616</vt:i4>
      </vt:variant>
      <vt:variant>
        <vt:i4>0</vt:i4>
      </vt:variant>
      <vt:variant>
        <vt:i4>5</vt:i4>
      </vt:variant>
      <vt:variant>
        <vt:lpwstr/>
      </vt:variant>
      <vt:variant>
        <vt:lpwstr>fld_DistribPercentage</vt:lpwstr>
      </vt:variant>
      <vt:variant>
        <vt:i4>3538961</vt:i4>
      </vt:variant>
      <vt:variant>
        <vt:i4>5613</vt:i4>
      </vt:variant>
      <vt:variant>
        <vt:i4>0</vt:i4>
      </vt:variant>
      <vt:variant>
        <vt:i4>5</vt:i4>
      </vt:variant>
      <vt:variant>
        <vt:lpwstr/>
      </vt:variant>
      <vt:variant>
        <vt:lpwstr>fld_DistribPaymentMethod</vt:lpwstr>
      </vt:variant>
      <vt:variant>
        <vt:i4>5832808</vt:i4>
      </vt:variant>
      <vt:variant>
        <vt:i4>5610</vt:i4>
      </vt:variant>
      <vt:variant>
        <vt:i4>0</vt:i4>
      </vt:variant>
      <vt:variant>
        <vt:i4>5</vt:i4>
      </vt:variant>
      <vt:variant>
        <vt:lpwstr/>
      </vt:variant>
      <vt:variant>
        <vt:lpwstr>fld_DisplayWhen</vt:lpwstr>
      </vt:variant>
      <vt:variant>
        <vt:i4>4391028</vt:i4>
      </vt:variant>
      <vt:variant>
        <vt:i4>5607</vt:i4>
      </vt:variant>
      <vt:variant>
        <vt:i4>0</vt:i4>
      </vt:variant>
      <vt:variant>
        <vt:i4>5</vt:i4>
      </vt:variant>
      <vt:variant>
        <vt:lpwstr/>
      </vt:variant>
      <vt:variant>
        <vt:lpwstr>fld_DisplayQty</vt:lpwstr>
      </vt:variant>
      <vt:variant>
        <vt:i4>5505123</vt:i4>
      </vt:variant>
      <vt:variant>
        <vt:i4>5604</vt:i4>
      </vt:variant>
      <vt:variant>
        <vt:i4>0</vt:i4>
      </vt:variant>
      <vt:variant>
        <vt:i4>5</vt:i4>
      </vt:variant>
      <vt:variant>
        <vt:lpwstr/>
      </vt:variant>
      <vt:variant>
        <vt:lpwstr>fld_DisplayMinIncr</vt:lpwstr>
      </vt:variant>
      <vt:variant>
        <vt:i4>3997709</vt:i4>
      </vt:variant>
      <vt:variant>
        <vt:i4>5601</vt:i4>
      </vt:variant>
      <vt:variant>
        <vt:i4>0</vt:i4>
      </vt:variant>
      <vt:variant>
        <vt:i4>5</vt:i4>
      </vt:variant>
      <vt:variant>
        <vt:lpwstr/>
      </vt:variant>
      <vt:variant>
        <vt:lpwstr>fld_DisplayMethod</vt:lpwstr>
      </vt:variant>
      <vt:variant>
        <vt:i4>2359326</vt:i4>
      </vt:variant>
      <vt:variant>
        <vt:i4>5598</vt:i4>
      </vt:variant>
      <vt:variant>
        <vt:i4>0</vt:i4>
      </vt:variant>
      <vt:variant>
        <vt:i4>5</vt:i4>
      </vt:variant>
      <vt:variant>
        <vt:lpwstr/>
      </vt:variant>
      <vt:variant>
        <vt:lpwstr>fld_DisplayLowQty</vt:lpwstr>
      </vt:variant>
      <vt:variant>
        <vt:i4>4980853</vt:i4>
      </vt:variant>
      <vt:variant>
        <vt:i4>5595</vt:i4>
      </vt:variant>
      <vt:variant>
        <vt:i4>0</vt:i4>
      </vt:variant>
      <vt:variant>
        <vt:i4>5</vt:i4>
      </vt:variant>
      <vt:variant>
        <vt:lpwstr/>
      </vt:variant>
      <vt:variant>
        <vt:lpwstr>fld_DisplayHighQty</vt:lpwstr>
      </vt:variant>
      <vt:variant>
        <vt:i4>4718688</vt:i4>
      </vt:variant>
      <vt:variant>
        <vt:i4>5592</vt:i4>
      </vt:variant>
      <vt:variant>
        <vt:i4>0</vt:i4>
      </vt:variant>
      <vt:variant>
        <vt:i4>5</vt:i4>
      </vt:variant>
      <vt:variant>
        <vt:lpwstr/>
      </vt:variant>
      <vt:variant>
        <vt:lpwstr>fld_DiscretionScope</vt:lpwstr>
      </vt:variant>
      <vt:variant>
        <vt:i4>2621448</vt:i4>
      </vt:variant>
      <vt:variant>
        <vt:i4>5589</vt:i4>
      </vt:variant>
      <vt:variant>
        <vt:i4>0</vt:i4>
      </vt:variant>
      <vt:variant>
        <vt:i4>5</vt:i4>
      </vt:variant>
      <vt:variant>
        <vt:lpwstr/>
      </vt:variant>
      <vt:variant>
        <vt:lpwstr>fld_DiscretionRoundDirection</vt:lpwstr>
      </vt:variant>
      <vt:variant>
        <vt:i4>4849765</vt:i4>
      </vt:variant>
      <vt:variant>
        <vt:i4>5586</vt:i4>
      </vt:variant>
      <vt:variant>
        <vt:i4>0</vt:i4>
      </vt:variant>
      <vt:variant>
        <vt:i4>5</vt:i4>
      </vt:variant>
      <vt:variant>
        <vt:lpwstr/>
      </vt:variant>
      <vt:variant>
        <vt:lpwstr>fld_DiscretionPrice</vt:lpwstr>
      </vt:variant>
      <vt:variant>
        <vt:i4>3014666</vt:i4>
      </vt:variant>
      <vt:variant>
        <vt:i4>5583</vt:i4>
      </vt:variant>
      <vt:variant>
        <vt:i4>0</vt:i4>
      </vt:variant>
      <vt:variant>
        <vt:i4>5</vt:i4>
      </vt:variant>
      <vt:variant>
        <vt:lpwstr/>
      </vt:variant>
      <vt:variant>
        <vt:lpwstr>fld_DiscretionOffsetValue</vt:lpwstr>
      </vt:variant>
      <vt:variant>
        <vt:i4>2490388</vt:i4>
      </vt:variant>
      <vt:variant>
        <vt:i4>5580</vt:i4>
      </vt:variant>
      <vt:variant>
        <vt:i4>0</vt:i4>
      </vt:variant>
      <vt:variant>
        <vt:i4>5</vt:i4>
      </vt:variant>
      <vt:variant>
        <vt:lpwstr/>
      </vt:variant>
      <vt:variant>
        <vt:lpwstr>fld_DiscretionOffsetType</vt:lpwstr>
      </vt:variant>
      <vt:variant>
        <vt:i4>5046371</vt:i4>
      </vt:variant>
      <vt:variant>
        <vt:i4>5577</vt:i4>
      </vt:variant>
      <vt:variant>
        <vt:i4>0</vt:i4>
      </vt:variant>
      <vt:variant>
        <vt:i4>5</vt:i4>
      </vt:variant>
      <vt:variant>
        <vt:lpwstr/>
      </vt:variant>
      <vt:variant>
        <vt:lpwstr>fld_DiscretionMoveType</vt:lpwstr>
      </vt:variant>
      <vt:variant>
        <vt:i4>6226032</vt:i4>
      </vt:variant>
      <vt:variant>
        <vt:i4>5574</vt:i4>
      </vt:variant>
      <vt:variant>
        <vt:i4>0</vt:i4>
      </vt:variant>
      <vt:variant>
        <vt:i4>5</vt:i4>
      </vt:variant>
      <vt:variant>
        <vt:lpwstr/>
      </vt:variant>
      <vt:variant>
        <vt:lpwstr>fld_DiscretionLimitType</vt:lpwstr>
      </vt:variant>
      <vt:variant>
        <vt:i4>4259942</vt:i4>
      </vt:variant>
      <vt:variant>
        <vt:i4>5571</vt:i4>
      </vt:variant>
      <vt:variant>
        <vt:i4>0</vt:i4>
      </vt:variant>
      <vt:variant>
        <vt:i4>5</vt:i4>
      </vt:variant>
      <vt:variant>
        <vt:lpwstr/>
      </vt:variant>
      <vt:variant>
        <vt:lpwstr>fld_DiscretionInst</vt:lpwstr>
      </vt:variant>
      <vt:variant>
        <vt:i4>5177451</vt:i4>
      </vt:variant>
      <vt:variant>
        <vt:i4>5568</vt:i4>
      </vt:variant>
      <vt:variant>
        <vt:i4>0</vt:i4>
      </vt:variant>
      <vt:variant>
        <vt:i4>5</vt:i4>
      </vt:variant>
      <vt:variant>
        <vt:lpwstr/>
      </vt:variant>
      <vt:variant>
        <vt:lpwstr>fld_DetachmentPoint</vt:lpwstr>
      </vt:variant>
      <vt:variant>
        <vt:i4>5832820</vt:i4>
      </vt:variant>
      <vt:variant>
        <vt:i4>5565</vt:i4>
      </vt:variant>
      <vt:variant>
        <vt:i4>0</vt:i4>
      </vt:variant>
      <vt:variant>
        <vt:i4>5</vt:i4>
      </vt:variant>
      <vt:variant>
        <vt:lpwstr/>
      </vt:variant>
      <vt:variant>
        <vt:lpwstr>fld_DeskTypeSource</vt:lpwstr>
      </vt:variant>
      <vt:variant>
        <vt:i4>2162705</vt:i4>
      </vt:variant>
      <vt:variant>
        <vt:i4>5562</vt:i4>
      </vt:variant>
      <vt:variant>
        <vt:i4>0</vt:i4>
      </vt:variant>
      <vt:variant>
        <vt:i4>5</vt:i4>
      </vt:variant>
      <vt:variant>
        <vt:lpwstr/>
      </vt:variant>
      <vt:variant>
        <vt:lpwstr>fld_DeskType</vt:lpwstr>
      </vt:variant>
      <vt:variant>
        <vt:i4>3407881</vt:i4>
      </vt:variant>
      <vt:variant>
        <vt:i4>5559</vt:i4>
      </vt:variant>
      <vt:variant>
        <vt:i4>0</vt:i4>
      </vt:variant>
      <vt:variant>
        <vt:i4>5</vt:i4>
      </vt:variant>
      <vt:variant>
        <vt:lpwstr/>
      </vt:variant>
      <vt:variant>
        <vt:lpwstr>fld_DeskOrderHandlingInst</vt:lpwstr>
      </vt:variant>
      <vt:variant>
        <vt:i4>5832828</vt:i4>
      </vt:variant>
      <vt:variant>
        <vt:i4>5556</vt:i4>
      </vt:variant>
      <vt:variant>
        <vt:i4>0</vt:i4>
      </vt:variant>
      <vt:variant>
        <vt:i4>5</vt:i4>
      </vt:variant>
      <vt:variant>
        <vt:lpwstr/>
      </vt:variant>
      <vt:variant>
        <vt:lpwstr>fld_DeskID</vt:lpwstr>
      </vt:variant>
      <vt:variant>
        <vt:i4>4849786</vt:i4>
      </vt:variant>
      <vt:variant>
        <vt:i4>5553</vt:i4>
      </vt:variant>
      <vt:variant>
        <vt:i4>0</vt:i4>
      </vt:variant>
      <vt:variant>
        <vt:i4>5</vt:i4>
      </vt:variant>
      <vt:variant>
        <vt:lpwstr/>
      </vt:variant>
      <vt:variant>
        <vt:lpwstr>fld_Designation</vt:lpwstr>
      </vt:variant>
      <vt:variant>
        <vt:i4>3866646</vt:i4>
      </vt:variant>
      <vt:variant>
        <vt:i4>5550</vt:i4>
      </vt:variant>
      <vt:variant>
        <vt:i4>0</vt:i4>
      </vt:variant>
      <vt:variant>
        <vt:i4>5</vt:i4>
      </vt:variant>
      <vt:variant>
        <vt:lpwstr/>
      </vt:variant>
      <vt:variant>
        <vt:lpwstr>fld_DerivFlexProductEligibilityIndicator</vt:lpwstr>
      </vt:variant>
      <vt:variant>
        <vt:i4>2818065</vt:i4>
      </vt:variant>
      <vt:variant>
        <vt:i4>5547</vt:i4>
      </vt:variant>
      <vt:variant>
        <vt:i4>0</vt:i4>
      </vt:variant>
      <vt:variant>
        <vt:i4>5</vt:i4>
      </vt:variant>
      <vt:variant>
        <vt:lpwstr/>
      </vt:variant>
      <vt:variant>
        <vt:lpwstr>fld_DerivativeValuationMethod</vt:lpwstr>
      </vt:variant>
      <vt:variant>
        <vt:i4>4325499</vt:i4>
      </vt:variant>
      <vt:variant>
        <vt:i4>5544</vt:i4>
      </vt:variant>
      <vt:variant>
        <vt:i4>0</vt:i4>
      </vt:variant>
      <vt:variant>
        <vt:i4>5</vt:i4>
      </vt:variant>
      <vt:variant>
        <vt:lpwstr/>
      </vt:variant>
      <vt:variant>
        <vt:lpwstr>fld_DerivativeUnitOfMeasureQty</vt:lpwstr>
      </vt:variant>
      <vt:variant>
        <vt:i4>4849770</vt:i4>
      </vt:variant>
      <vt:variant>
        <vt:i4>5541</vt:i4>
      </vt:variant>
      <vt:variant>
        <vt:i4>0</vt:i4>
      </vt:variant>
      <vt:variant>
        <vt:i4>5</vt:i4>
      </vt:variant>
      <vt:variant>
        <vt:lpwstr/>
      </vt:variant>
      <vt:variant>
        <vt:lpwstr>fld_DerivativeUnitOfMeasure</vt:lpwstr>
      </vt:variant>
      <vt:variant>
        <vt:i4>4456549</vt:i4>
      </vt:variant>
      <vt:variant>
        <vt:i4>5538</vt:i4>
      </vt:variant>
      <vt:variant>
        <vt:i4>0</vt:i4>
      </vt:variant>
      <vt:variant>
        <vt:i4>5</vt:i4>
      </vt:variant>
      <vt:variant>
        <vt:lpwstr/>
      </vt:variant>
      <vt:variant>
        <vt:lpwstr>fld_DerivativeTimeUnit</vt:lpwstr>
      </vt:variant>
      <vt:variant>
        <vt:i4>4391010</vt:i4>
      </vt:variant>
      <vt:variant>
        <vt:i4>5535</vt:i4>
      </vt:variant>
      <vt:variant>
        <vt:i4>0</vt:i4>
      </vt:variant>
      <vt:variant>
        <vt:i4>5</vt:i4>
      </vt:variant>
      <vt:variant>
        <vt:lpwstr/>
      </vt:variant>
      <vt:variant>
        <vt:lpwstr>fld_DerivativeSymbolSfx</vt:lpwstr>
      </vt:variant>
      <vt:variant>
        <vt:i4>2424849</vt:i4>
      </vt:variant>
      <vt:variant>
        <vt:i4>5532</vt:i4>
      </vt:variant>
      <vt:variant>
        <vt:i4>0</vt:i4>
      </vt:variant>
      <vt:variant>
        <vt:i4>5</vt:i4>
      </vt:variant>
      <vt:variant>
        <vt:lpwstr/>
      </vt:variant>
      <vt:variant>
        <vt:lpwstr>fld_DerivativeSymbol</vt:lpwstr>
      </vt:variant>
      <vt:variant>
        <vt:i4>4063248</vt:i4>
      </vt:variant>
      <vt:variant>
        <vt:i4>5529</vt:i4>
      </vt:variant>
      <vt:variant>
        <vt:i4>0</vt:i4>
      </vt:variant>
      <vt:variant>
        <vt:i4>5</vt:i4>
      </vt:variant>
      <vt:variant>
        <vt:lpwstr/>
      </vt:variant>
      <vt:variant>
        <vt:lpwstr>fld_DerivativeStrikeValue</vt:lpwstr>
      </vt:variant>
      <vt:variant>
        <vt:i4>3866643</vt:i4>
      </vt:variant>
      <vt:variant>
        <vt:i4>5526</vt:i4>
      </vt:variant>
      <vt:variant>
        <vt:i4>0</vt:i4>
      </vt:variant>
      <vt:variant>
        <vt:i4>5</vt:i4>
      </vt:variant>
      <vt:variant>
        <vt:lpwstr/>
      </vt:variant>
      <vt:variant>
        <vt:lpwstr>fld_DerivativeStrikePrice</vt:lpwstr>
      </vt:variant>
      <vt:variant>
        <vt:i4>4194411</vt:i4>
      </vt:variant>
      <vt:variant>
        <vt:i4>5523</vt:i4>
      </vt:variant>
      <vt:variant>
        <vt:i4>0</vt:i4>
      </vt:variant>
      <vt:variant>
        <vt:i4>5</vt:i4>
      </vt:variant>
      <vt:variant>
        <vt:lpwstr/>
      </vt:variant>
      <vt:variant>
        <vt:lpwstr>fld_DerivativeStrikeMultiplier</vt:lpwstr>
      </vt:variant>
      <vt:variant>
        <vt:i4>3801117</vt:i4>
      </vt:variant>
      <vt:variant>
        <vt:i4>5520</vt:i4>
      </vt:variant>
      <vt:variant>
        <vt:i4>0</vt:i4>
      </vt:variant>
      <vt:variant>
        <vt:i4>5</vt:i4>
      </vt:variant>
      <vt:variant>
        <vt:lpwstr/>
      </vt:variant>
      <vt:variant>
        <vt:lpwstr>fld_DerivativeStrikeCurrency</vt:lpwstr>
      </vt:variant>
      <vt:variant>
        <vt:i4>3670026</vt:i4>
      </vt:variant>
      <vt:variant>
        <vt:i4>5517</vt:i4>
      </vt:variant>
      <vt:variant>
        <vt:i4>0</vt:i4>
      </vt:variant>
      <vt:variant>
        <vt:i4>5</vt:i4>
      </vt:variant>
      <vt:variant>
        <vt:lpwstr/>
      </vt:variant>
      <vt:variant>
        <vt:lpwstr>fld_DerivativeStateOrProvinceOfIssue</vt:lpwstr>
      </vt:variant>
      <vt:variant>
        <vt:i4>3473414</vt:i4>
      </vt:variant>
      <vt:variant>
        <vt:i4>5514</vt:i4>
      </vt:variant>
      <vt:variant>
        <vt:i4>0</vt:i4>
      </vt:variant>
      <vt:variant>
        <vt:i4>5</vt:i4>
      </vt:variant>
      <vt:variant>
        <vt:lpwstr/>
      </vt:variant>
      <vt:variant>
        <vt:lpwstr>fld_DerivativeSettlMethod</vt:lpwstr>
      </vt:variant>
      <vt:variant>
        <vt:i4>6094953</vt:i4>
      </vt:variant>
      <vt:variant>
        <vt:i4>5511</vt:i4>
      </vt:variant>
      <vt:variant>
        <vt:i4>0</vt:i4>
      </vt:variant>
      <vt:variant>
        <vt:i4>5</vt:i4>
      </vt:variant>
      <vt:variant>
        <vt:lpwstr/>
      </vt:variant>
      <vt:variant>
        <vt:lpwstr>fld_DerivativeSettleOnOpenFlag</vt:lpwstr>
      </vt:variant>
      <vt:variant>
        <vt:i4>4784228</vt:i4>
      </vt:variant>
      <vt:variant>
        <vt:i4>5508</vt:i4>
      </vt:variant>
      <vt:variant>
        <vt:i4>0</vt:i4>
      </vt:variant>
      <vt:variant>
        <vt:i4>5</vt:i4>
      </vt:variant>
      <vt:variant>
        <vt:lpwstr/>
      </vt:variant>
      <vt:variant>
        <vt:lpwstr>fld_DerivativeSecurityXMLSchema</vt:lpwstr>
      </vt:variant>
      <vt:variant>
        <vt:i4>3997703</vt:i4>
      </vt:variant>
      <vt:variant>
        <vt:i4>5505</vt:i4>
      </vt:variant>
      <vt:variant>
        <vt:i4>0</vt:i4>
      </vt:variant>
      <vt:variant>
        <vt:i4>5</vt:i4>
      </vt:variant>
      <vt:variant>
        <vt:lpwstr/>
      </vt:variant>
      <vt:variant>
        <vt:lpwstr>fld_DerivativeSecurityXMLLen</vt:lpwstr>
      </vt:variant>
      <vt:variant>
        <vt:i4>4128782</vt:i4>
      </vt:variant>
      <vt:variant>
        <vt:i4>5502</vt:i4>
      </vt:variant>
      <vt:variant>
        <vt:i4>0</vt:i4>
      </vt:variant>
      <vt:variant>
        <vt:i4>5</vt:i4>
      </vt:variant>
      <vt:variant>
        <vt:lpwstr/>
      </vt:variant>
      <vt:variant>
        <vt:lpwstr>fld_DerivativeSecurityXML</vt:lpwstr>
      </vt:variant>
      <vt:variant>
        <vt:i4>5111922</vt:i4>
      </vt:variant>
      <vt:variant>
        <vt:i4>5499</vt:i4>
      </vt:variant>
      <vt:variant>
        <vt:i4>0</vt:i4>
      </vt:variant>
      <vt:variant>
        <vt:i4>5</vt:i4>
      </vt:variant>
      <vt:variant>
        <vt:lpwstr/>
      </vt:variant>
      <vt:variant>
        <vt:lpwstr>fld_DerivativeSecurityType</vt:lpwstr>
      </vt:variant>
      <vt:variant>
        <vt:i4>2293790</vt:i4>
      </vt:variant>
      <vt:variant>
        <vt:i4>5496</vt:i4>
      </vt:variant>
      <vt:variant>
        <vt:i4>0</vt:i4>
      </vt:variant>
      <vt:variant>
        <vt:i4>5</vt:i4>
      </vt:variant>
      <vt:variant>
        <vt:lpwstr/>
      </vt:variant>
      <vt:variant>
        <vt:lpwstr>fld_DerivativeSecuritySubType</vt:lpwstr>
      </vt:variant>
      <vt:variant>
        <vt:i4>2162705</vt:i4>
      </vt:variant>
      <vt:variant>
        <vt:i4>5493</vt:i4>
      </vt:variant>
      <vt:variant>
        <vt:i4>0</vt:i4>
      </vt:variant>
      <vt:variant>
        <vt:i4>5</vt:i4>
      </vt:variant>
      <vt:variant>
        <vt:lpwstr/>
      </vt:variant>
      <vt:variant>
        <vt:lpwstr>fld_DerivativeSecurityStatus</vt:lpwstr>
      </vt:variant>
      <vt:variant>
        <vt:i4>5111930</vt:i4>
      </vt:variant>
      <vt:variant>
        <vt:i4>5490</vt:i4>
      </vt:variant>
      <vt:variant>
        <vt:i4>0</vt:i4>
      </vt:variant>
      <vt:variant>
        <vt:i4>5</vt:i4>
      </vt:variant>
      <vt:variant>
        <vt:lpwstr/>
      </vt:variant>
      <vt:variant>
        <vt:lpwstr>fld_DerivativeSecurityIDSource</vt:lpwstr>
      </vt:variant>
      <vt:variant>
        <vt:i4>3538975</vt:i4>
      </vt:variant>
      <vt:variant>
        <vt:i4>5487</vt:i4>
      </vt:variant>
      <vt:variant>
        <vt:i4>0</vt:i4>
      </vt:variant>
      <vt:variant>
        <vt:i4>5</vt:i4>
      </vt:variant>
      <vt:variant>
        <vt:lpwstr/>
      </vt:variant>
      <vt:variant>
        <vt:lpwstr>fld_DerivativeSecurityID</vt:lpwstr>
      </vt:variant>
      <vt:variant>
        <vt:i4>5570686</vt:i4>
      </vt:variant>
      <vt:variant>
        <vt:i4>5484</vt:i4>
      </vt:variant>
      <vt:variant>
        <vt:i4>0</vt:i4>
      </vt:variant>
      <vt:variant>
        <vt:i4>5</vt:i4>
      </vt:variant>
      <vt:variant>
        <vt:lpwstr/>
      </vt:variant>
      <vt:variant>
        <vt:lpwstr>fld_DerivativeSecurityGroup</vt:lpwstr>
      </vt:variant>
      <vt:variant>
        <vt:i4>4784246</vt:i4>
      </vt:variant>
      <vt:variant>
        <vt:i4>5481</vt:i4>
      </vt:variant>
      <vt:variant>
        <vt:i4>0</vt:i4>
      </vt:variant>
      <vt:variant>
        <vt:i4>5</vt:i4>
      </vt:variant>
      <vt:variant>
        <vt:lpwstr/>
      </vt:variant>
      <vt:variant>
        <vt:lpwstr>fld_DerivativeSecurityExchange</vt:lpwstr>
      </vt:variant>
      <vt:variant>
        <vt:i4>5505121</vt:i4>
      </vt:variant>
      <vt:variant>
        <vt:i4>5478</vt:i4>
      </vt:variant>
      <vt:variant>
        <vt:i4>0</vt:i4>
      </vt:variant>
      <vt:variant>
        <vt:i4>5</vt:i4>
      </vt:variant>
      <vt:variant>
        <vt:lpwstr/>
      </vt:variant>
      <vt:variant>
        <vt:lpwstr>fld_DerivativeSecurityDesc</vt:lpwstr>
      </vt:variant>
      <vt:variant>
        <vt:i4>3276826</vt:i4>
      </vt:variant>
      <vt:variant>
        <vt:i4>5475</vt:i4>
      </vt:variant>
      <vt:variant>
        <vt:i4>0</vt:i4>
      </vt:variant>
      <vt:variant>
        <vt:i4>5</vt:i4>
      </vt:variant>
      <vt:variant>
        <vt:lpwstr/>
      </vt:variant>
      <vt:variant>
        <vt:lpwstr>fld_DerivativeSecurityAltIDSource</vt:lpwstr>
      </vt:variant>
      <vt:variant>
        <vt:i4>5701731</vt:i4>
      </vt:variant>
      <vt:variant>
        <vt:i4>5472</vt:i4>
      </vt:variant>
      <vt:variant>
        <vt:i4>0</vt:i4>
      </vt:variant>
      <vt:variant>
        <vt:i4>5</vt:i4>
      </vt:variant>
      <vt:variant>
        <vt:lpwstr/>
      </vt:variant>
      <vt:variant>
        <vt:lpwstr>fld_DerivativeSecurityAltID</vt:lpwstr>
      </vt:variant>
      <vt:variant>
        <vt:i4>4653175</vt:i4>
      </vt:variant>
      <vt:variant>
        <vt:i4>5469</vt:i4>
      </vt:variant>
      <vt:variant>
        <vt:i4>0</vt:i4>
      </vt:variant>
      <vt:variant>
        <vt:i4>5</vt:i4>
      </vt:variant>
      <vt:variant>
        <vt:lpwstr/>
      </vt:variant>
      <vt:variant>
        <vt:lpwstr>fld_DerivativePutOrCall</vt:lpwstr>
      </vt:variant>
      <vt:variant>
        <vt:i4>3997700</vt:i4>
      </vt:variant>
      <vt:variant>
        <vt:i4>5466</vt:i4>
      </vt:variant>
      <vt:variant>
        <vt:i4>0</vt:i4>
      </vt:variant>
      <vt:variant>
        <vt:i4>5</vt:i4>
      </vt:variant>
      <vt:variant>
        <vt:lpwstr/>
      </vt:variant>
      <vt:variant>
        <vt:lpwstr>fld_DerivativeProductComplex</vt:lpwstr>
      </vt:variant>
      <vt:variant>
        <vt:i4>2555914</vt:i4>
      </vt:variant>
      <vt:variant>
        <vt:i4>5463</vt:i4>
      </vt:variant>
      <vt:variant>
        <vt:i4>0</vt:i4>
      </vt:variant>
      <vt:variant>
        <vt:i4>5</vt:i4>
      </vt:variant>
      <vt:variant>
        <vt:lpwstr/>
      </vt:variant>
      <vt:variant>
        <vt:lpwstr>fld_DerivativeProduct</vt:lpwstr>
      </vt:variant>
      <vt:variant>
        <vt:i4>5767285</vt:i4>
      </vt:variant>
      <vt:variant>
        <vt:i4>5460</vt:i4>
      </vt:variant>
      <vt:variant>
        <vt:i4>0</vt:i4>
      </vt:variant>
      <vt:variant>
        <vt:i4>5</vt:i4>
      </vt:variant>
      <vt:variant>
        <vt:lpwstr/>
      </vt:variant>
      <vt:variant>
        <vt:lpwstr>fld_DerivativePriceUnitOfMeasureQty</vt:lpwstr>
      </vt:variant>
      <vt:variant>
        <vt:i4>2883588</vt:i4>
      </vt:variant>
      <vt:variant>
        <vt:i4>5457</vt:i4>
      </vt:variant>
      <vt:variant>
        <vt:i4>0</vt:i4>
      </vt:variant>
      <vt:variant>
        <vt:i4>5</vt:i4>
      </vt:variant>
      <vt:variant>
        <vt:lpwstr/>
      </vt:variant>
      <vt:variant>
        <vt:lpwstr>fld_DerivativePriceUnitOfMeasure</vt:lpwstr>
      </vt:variant>
      <vt:variant>
        <vt:i4>5308523</vt:i4>
      </vt:variant>
      <vt:variant>
        <vt:i4>5454</vt:i4>
      </vt:variant>
      <vt:variant>
        <vt:i4>0</vt:i4>
      </vt:variant>
      <vt:variant>
        <vt:i4>5</vt:i4>
      </vt:variant>
      <vt:variant>
        <vt:lpwstr/>
      </vt:variant>
      <vt:variant>
        <vt:lpwstr>fld_DerivativePriceQuoteMethod</vt:lpwstr>
      </vt:variant>
      <vt:variant>
        <vt:i4>5439609</vt:i4>
      </vt:variant>
      <vt:variant>
        <vt:i4>5451</vt:i4>
      </vt:variant>
      <vt:variant>
        <vt:i4>0</vt:i4>
      </vt:variant>
      <vt:variant>
        <vt:i4>5</vt:i4>
      </vt:variant>
      <vt:variant>
        <vt:lpwstr/>
      </vt:variant>
      <vt:variant>
        <vt:lpwstr>fld_DerivativePositionLimit</vt:lpwstr>
      </vt:variant>
      <vt:variant>
        <vt:i4>4653178</vt:i4>
      </vt:variant>
      <vt:variant>
        <vt:i4>5448</vt:i4>
      </vt:variant>
      <vt:variant>
        <vt:i4>0</vt:i4>
      </vt:variant>
      <vt:variant>
        <vt:i4>5</vt:i4>
      </vt:variant>
      <vt:variant>
        <vt:lpwstr/>
      </vt:variant>
      <vt:variant>
        <vt:lpwstr>fld_DerivativeOptPayAmount</vt:lpwstr>
      </vt:variant>
      <vt:variant>
        <vt:i4>5111915</vt:i4>
      </vt:variant>
      <vt:variant>
        <vt:i4>5445</vt:i4>
      </vt:variant>
      <vt:variant>
        <vt:i4>0</vt:i4>
      </vt:variant>
      <vt:variant>
        <vt:i4>5</vt:i4>
      </vt:variant>
      <vt:variant>
        <vt:lpwstr/>
      </vt:variant>
      <vt:variant>
        <vt:lpwstr>fld_DerivativeOptAttribute</vt:lpwstr>
      </vt:variant>
      <vt:variant>
        <vt:i4>2555927</vt:i4>
      </vt:variant>
      <vt:variant>
        <vt:i4>5442</vt:i4>
      </vt:variant>
      <vt:variant>
        <vt:i4>0</vt:i4>
      </vt:variant>
      <vt:variant>
        <vt:i4>5</vt:i4>
      </vt:variant>
      <vt:variant>
        <vt:lpwstr/>
      </vt:variant>
      <vt:variant>
        <vt:lpwstr>fld_DerivativeNTPositionLimit</vt:lpwstr>
      </vt:variant>
      <vt:variant>
        <vt:i4>3670036</vt:i4>
      </vt:variant>
      <vt:variant>
        <vt:i4>5439</vt:i4>
      </vt:variant>
      <vt:variant>
        <vt:i4>0</vt:i4>
      </vt:variant>
      <vt:variant>
        <vt:i4>5</vt:i4>
      </vt:variant>
      <vt:variant>
        <vt:lpwstr/>
      </vt:variant>
      <vt:variant>
        <vt:lpwstr>fld_DerivativeMinPriceIncrementAmount</vt:lpwstr>
      </vt:variant>
      <vt:variant>
        <vt:i4>5767288</vt:i4>
      </vt:variant>
      <vt:variant>
        <vt:i4>5436</vt:i4>
      </vt:variant>
      <vt:variant>
        <vt:i4>0</vt:i4>
      </vt:variant>
      <vt:variant>
        <vt:i4>5</vt:i4>
      </vt:variant>
      <vt:variant>
        <vt:lpwstr/>
      </vt:variant>
      <vt:variant>
        <vt:lpwstr>fld_DerivativeMinPriceIncrement</vt:lpwstr>
      </vt:variant>
      <vt:variant>
        <vt:i4>5898342</vt:i4>
      </vt:variant>
      <vt:variant>
        <vt:i4>5433</vt:i4>
      </vt:variant>
      <vt:variant>
        <vt:i4>0</vt:i4>
      </vt:variant>
      <vt:variant>
        <vt:i4>5</vt:i4>
      </vt:variant>
      <vt:variant>
        <vt:lpwstr/>
      </vt:variant>
      <vt:variant>
        <vt:lpwstr>fld_DerivativeMaturityTime</vt:lpwstr>
      </vt:variant>
      <vt:variant>
        <vt:i4>5570673</vt:i4>
      </vt:variant>
      <vt:variant>
        <vt:i4>5430</vt:i4>
      </vt:variant>
      <vt:variant>
        <vt:i4>0</vt:i4>
      </vt:variant>
      <vt:variant>
        <vt:i4>5</vt:i4>
      </vt:variant>
      <vt:variant>
        <vt:lpwstr/>
      </vt:variant>
      <vt:variant>
        <vt:lpwstr>fld_DerivativeMaturityMonthYear</vt:lpwstr>
      </vt:variant>
      <vt:variant>
        <vt:i4>5374063</vt:i4>
      </vt:variant>
      <vt:variant>
        <vt:i4>5427</vt:i4>
      </vt:variant>
      <vt:variant>
        <vt:i4>0</vt:i4>
      </vt:variant>
      <vt:variant>
        <vt:i4>5</vt:i4>
      </vt:variant>
      <vt:variant>
        <vt:lpwstr/>
      </vt:variant>
      <vt:variant>
        <vt:lpwstr>fld_DerivativeMaturityDate</vt:lpwstr>
      </vt:variant>
      <vt:variant>
        <vt:i4>5832822</vt:i4>
      </vt:variant>
      <vt:variant>
        <vt:i4>5424</vt:i4>
      </vt:variant>
      <vt:variant>
        <vt:i4>0</vt:i4>
      </vt:variant>
      <vt:variant>
        <vt:i4>5</vt:i4>
      </vt:variant>
      <vt:variant>
        <vt:lpwstr/>
      </vt:variant>
      <vt:variant>
        <vt:lpwstr>fld_DerivativeLocaleOfIssue</vt:lpwstr>
      </vt:variant>
      <vt:variant>
        <vt:i4>2490377</vt:i4>
      </vt:variant>
      <vt:variant>
        <vt:i4>5421</vt:i4>
      </vt:variant>
      <vt:variant>
        <vt:i4>0</vt:i4>
      </vt:variant>
      <vt:variant>
        <vt:i4>5</vt:i4>
      </vt:variant>
      <vt:variant>
        <vt:lpwstr/>
      </vt:variant>
      <vt:variant>
        <vt:lpwstr>fld_DerivativeListMethod</vt:lpwstr>
      </vt:variant>
      <vt:variant>
        <vt:i4>2490399</vt:i4>
      </vt:variant>
      <vt:variant>
        <vt:i4>5418</vt:i4>
      </vt:variant>
      <vt:variant>
        <vt:i4>0</vt:i4>
      </vt:variant>
      <vt:variant>
        <vt:i4>5</vt:i4>
      </vt:variant>
      <vt:variant>
        <vt:lpwstr/>
      </vt:variant>
      <vt:variant>
        <vt:lpwstr>fld_DerivativeIssuer</vt:lpwstr>
      </vt:variant>
      <vt:variant>
        <vt:i4>4456574</vt:i4>
      </vt:variant>
      <vt:variant>
        <vt:i4>5415</vt:i4>
      </vt:variant>
      <vt:variant>
        <vt:i4>0</vt:i4>
      </vt:variant>
      <vt:variant>
        <vt:i4>5</vt:i4>
      </vt:variant>
      <vt:variant>
        <vt:lpwstr/>
      </vt:variant>
      <vt:variant>
        <vt:lpwstr>fld_DerivativeIssueDate</vt:lpwstr>
      </vt:variant>
      <vt:variant>
        <vt:i4>5242984</vt:i4>
      </vt:variant>
      <vt:variant>
        <vt:i4>5412</vt:i4>
      </vt:variant>
      <vt:variant>
        <vt:i4>0</vt:i4>
      </vt:variant>
      <vt:variant>
        <vt:i4>5</vt:i4>
      </vt:variant>
      <vt:variant>
        <vt:lpwstr/>
      </vt:variant>
      <vt:variant>
        <vt:lpwstr>fld_DerivativeInstrumentPartySubIDType</vt:lpwstr>
      </vt:variant>
      <vt:variant>
        <vt:i4>4980844</vt:i4>
      </vt:variant>
      <vt:variant>
        <vt:i4>5409</vt:i4>
      </vt:variant>
      <vt:variant>
        <vt:i4>0</vt:i4>
      </vt:variant>
      <vt:variant>
        <vt:i4>5</vt:i4>
      </vt:variant>
      <vt:variant>
        <vt:lpwstr/>
      </vt:variant>
      <vt:variant>
        <vt:lpwstr>fld_DerivativeInstrumentPartySubID</vt:lpwstr>
      </vt:variant>
      <vt:variant>
        <vt:i4>2555935</vt:i4>
      </vt:variant>
      <vt:variant>
        <vt:i4>5406</vt:i4>
      </vt:variant>
      <vt:variant>
        <vt:i4>0</vt:i4>
      </vt:variant>
      <vt:variant>
        <vt:i4>5</vt:i4>
      </vt:variant>
      <vt:variant>
        <vt:lpwstr/>
      </vt:variant>
      <vt:variant>
        <vt:lpwstr>fld_DerivativeInstrumentPartyRole</vt:lpwstr>
      </vt:variant>
      <vt:variant>
        <vt:i4>3473417</vt:i4>
      </vt:variant>
      <vt:variant>
        <vt:i4>5403</vt:i4>
      </vt:variant>
      <vt:variant>
        <vt:i4>0</vt:i4>
      </vt:variant>
      <vt:variant>
        <vt:i4>5</vt:i4>
      </vt:variant>
      <vt:variant>
        <vt:lpwstr/>
      </vt:variant>
      <vt:variant>
        <vt:lpwstr>fld_DerivativeInstrumentPartyIDSource</vt:lpwstr>
      </vt:variant>
      <vt:variant>
        <vt:i4>5242992</vt:i4>
      </vt:variant>
      <vt:variant>
        <vt:i4>5400</vt:i4>
      </vt:variant>
      <vt:variant>
        <vt:i4>0</vt:i4>
      </vt:variant>
      <vt:variant>
        <vt:i4>5</vt:i4>
      </vt:variant>
      <vt:variant>
        <vt:lpwstr/>
      </vt:variant>
      <vt:variant>
        <vt:lpwstr>fld_DerivativeInstrumentPartyID</vt:lpwstr>
      </vt:variant>
      <vt:variant>
        <vt:i4>6029424</vt:i4>
      </vt:variant>
      <vt:variant>
        <vt:i4>5397</vt:i4>
      </vt:variant>
      <vt:variant>
        <vt:i4>0</vt:i4>
      </vt:variant>
      <vt:variant>
        <vt:i4>5</vt:i4>
      </vt:variant>
      <vt:variant>
        <vt:lpwstr/>
      </vt:variant>
      <vt:variant>
        <vt:lpwstr>fld_DerivativeInstrRegistry</vt:lpwstr>
      </vt:variant>
      <vt:variant>
        <vt:i4>2424852</vt:i4>
      </vt:variant>
      <vt:variant>
        <vt:i4>5394</vt:i4>
      </vt:variant>
      <vt:variant>
        <vt:i4>0</vt:i4>
      </vt:variant>
      <vt:variant>
        <vt:i4>5</vt:i4>
      </vt:variant>
      <vt:variant>
        <vt:lpwstr/>
      </vt:variant>
      <vt:variant>
        <vt:lpwstr>fld_DerivativeInstrmtAssignmentMethod</vt:lpwstr>
      </vt:variant>
      <vt:variant>
        <vt:i4>4915320</vt:i4>
      </vt:variant>
      <vt:variant>
        <vt:i4>5391</vt:i4>
      </vt:variant>
      <vt:variant>
        <vt:i4>0</vt:i4>
      </vt:variant>
      <vt:variant>
        <vt:i4>5</vt:i4>
      </vt:variant>
      <vt:variant>
        <vt:lpwstr/>
      </vt:variant>
      <vt:variant>
        <vt:lpwstr>fld_DerivativeInstrAttribValue</vt:lpwstr>
      </vt:variant>
      <vt:variant>
        <vt:i4>3145749</vt:i4>
      </vt:variant>
      <vt:variant>
        <vt:i4>5388</vt:i4>
      </vt:variant>
      <vt:variant>
        <vt:i4>0</vt:i4>
      </vt:variant>
      <vt:variant>
        <vt:i4>5</vt:i4>
      </vt:variant>
      <vt:variant>
        <vt:lpwstr/>
      </vt:variant>
      <vt:variant>
        <vt:lpwstr>fld_DerivativeInstrAttribType</vt:lpwstr>
      </vt:variant>
      <vt:variant>
        <vt:i4>4391038</vt:i4>
      </vt:variant>
      <vt:variant>
        <vt:i4>5385</vt:i4>
      </vt:variant>
      <vt:variant>
        <vt:i4>0</vt:i4>
      </vt:variant>
      <vt:variant>
        <vt:i4>5</vt:i4>
      </vt:variant>
      <vt:variant>
        <vt:lpwstr/>
      </vt:variant>
      <vt:variant>
        <vt:lpwstr>fld_DerivativeFlowScheduleType</vt:lpwstr>
      </vt:variant>
      <vt:variant>
        <vt:i4>2949130</vt:i4>
      </vt:variant>
      <vt:variant>
        <vt:i4>5382</vt:i4>
      </vt:variant>
      <vt:variant>
        <vt:i4>0</vt:i4>
      </vt:variant>
      <vt:variant>
        <vt:i4>5</vt:i4>
      </vt:variant>
      <vt:variant>
        <vt:lpwstr/>
      </vt:variant>
      <vt:variant>
        <vt:lpwstr>fld_DerivativeFloorPrice</vt:lpwstr>
      </vt:variant>
      <vt:variant>
        <vt:i4>4980858</vt:i4>
      </vt:variant>
      <vt:variant>
        <vt:i4>5379</vt:i4>
      </vt:variant>
      <vt:variant>
        <vt:i4>0</vt:i4>
      </vt:variant>
      <vt:variant>
        <vt:i4>5</vt:i4>
      </vt:variant>
      <vt:variant>
        <vt:lpwstr/>
      </vt:variant>
      <vt:variant>
        <vt:lpwstr>fld_DerivativeExerciseStyle</vt:lpwstr>
      </vt:variant>
      <vt:variant>
        <vt:i4>5111917</vt:i4>
      </vt:variant>
      <vt:variant>
        <vt:i4>5376</vt:i4>
      </vt:variant>
      <vt:variant>
        <vt:i4>0</vt:i4>
      </vt:variant>
      <vt:variant>
        <vt:i4>5</vt:i4>
      </vt:variant>
      <vt:variant>
        <vt:lpwstr/>
      </vt:variant>
      <vt:variant>
        <vt:lpwstr>fld_DerivativeEventType</vt:lpwstr>
      </vt:variant>
      <vt:variant>
        <vt:i4>5439613</vt:i4>
      </vt:variant>
      <vt:variant>
        <vt:i4>5373</vt:i4>
      </vt:variant>
      <vt:variant>
        <vt:i4>0</vt:i4>
      </vt:variant>
      <vt:variant>
        <vt:i4>5</vt:i4>
      </vt:variant>
      <vt:variant>
        <vt:lpwstr/>
      </vt:variant>
      <vt:variant>
        <vt:lpwstr>fld_DerivativeEventTime</vt:lpwstr>
      </vt:variant>
      <vt:variant>
        <vt:i4>4587633</vt:i4>
      </vt:variant>
      <vt:variant>
        <vt:i4>5370</vt:i4>
      </vt:variant>
      <vt:variant>
        <vt:i4>0</vt:i4>
      </vt:variant>
      <vt:variant>
        <vt:i4>5</vt:i4>
      </vt:variant>
      <vt:variant>
        <vt:lpwstr/>
      </vt:variant>
      <vt:variant>
        <vt:lpwstr>fld_DerivativeEventText</vt:lpwstr>
      </vt:variant>
      <vt:variant>
        <vt:i4>3801108</vt:i4>
      </vt:variant>
      <vt:variant>
        <vt:i4>5367</vt:i4>
      </vt:variant>
      <vt:variant>
        <vt:i4>0</vt:i4>
      </vt:variant>
      <vt:variant>
        <vt:i4>5</vt:i4>
      </vt:variant>
      <vt:variant>
        <vt:lpwstr/>
      </vt:variant>
      <vt:variant>
        <vt:lpwstr>fld_DerivativeEventPx</vt:lpwstr>
      </vt:variant>
      <vt:variant>
        <vt:i4>5898357</vt:i4>
      </vt:variant>
      <vt:variant>
        <vt:i4>5364</vt:i4>
      </vt:variant>
      <vt:variant>
        <vt:i4>0</vt:i4>
      </vt:variant>
      <vt:variant>
        <vt:i4>5</vt:i4>
      </vt:variant>
      <vt:variant>
        <vt:lpwstr/>
      </vt:variant>
      <vt:variant>
        <vt:lpwstr>fld_DerivativeEventDate</vt:lpwstr>
      </vt:variant>
      <vt:variant>
        <vt:i4>3473413</vt:i4>
      </vt:variant>
      <vt:variant>
        <vt:i4>5361</vt:i4>
      </vt:variant>
      <vt:variant>
        <vt:i4>0</vt:i4>
      </vt:variant>
      <vt:variant>
        <vt:i4>5</vt:i4>
      </vt:variant>
      <vt:variant>
        <vt:lpwstr/>
      </vt:variant>
      <vt:variant>
        <vt:lpwstr>fld_DerivativeEncodedSecurityDescLen</vt:lpwstr>
      </vt:variant>
      <vt:variant>
        <vt:i4>3604483</vt:i4>
      </vt:variant>
      <vt:variant>
        <vt:i4>5358</vt:i4>
      </vt:variant>
      <vt:variant>
        <vt:i4>0</vt:i4>
      </vt:variant>
      <vt:variant>
        <vt:i4>5</vt:i4>
      </vt:variant>
      <vt:variant>
        <vt:lpwstr/>
      </vt:variant>
      <vt:variant>
        <vt:lpwstr>fld_DerivativeEncodedSecurityDesc</vt:lpwstr>
      </vt:variant>
      <vt:variant>
        <vt:i4>4915319</vt:i4>
      </vt:variant>
      <vt:variant>
        <vt:i4>5355</vt:i4>
      </vt:variant>
      <vt:variant>
        <vt:i4>0</vt:i4>
      </vt:variant>
      <vt:variant>
        <vt:i4>5</vt:i4>
      </vt:variant>
      <vt:variant>
        <vt:lpwstr/>
      </vt:variant>
      <vt:variant>
        <vt:lpwstr>fld_DerivativeEncodedIssuerLen</vt:lpwstr>
      </vt:variant>
      <vt:variant>
        <vt:i4>4784224</vt:i4>
      </vt:variant>
      <vt:variant>
        <vt:i4>5352</vt:i4>
      </vt:variant>
      <vt:variant>
        <vt:i4>0</vt:i4>
      </vt:variant>
      <vt:variant>
        <vt:i4>5</vt:i4>
      </vt:variant>
      <vt:variant>
        <vt:lpwstr/>
      </vt:variant>
      <vt:variant>
        <vt:lpwstr>fld_DerivativeEncodedIssuer</vt:lpwstr>
      </vt:variant>
      <vt:variant>
        <vt:i4>3211291</vt:i4>
      </vt:variant>
      <vt:variant>
        <vt:i4>5349</vt:i4>
      </vt:variant>
      <vt:variant>
        <vt:i4>0</vt:i4>
      </vt:variant>
      <vt:variant>
        <vt:i4>5</vt:i4>
      </vt:variant>
      <vt:variant>
        <vt:lpwstr/>
      </vt:variant>
      <vt:variant>
        <vt:lpwstr>fld_DerivativeCountryOfIssue</vt:lpwstr>
      </vt:variant>
      <vt:variant>
        <vt:i4>2490380</vt:i4>
      </vt:variant>
      <vt:variant>
        <vt:i4>5346</vt:i4>
      </vt:variant>
      <vt:variant>
        <vt:i4>0</vt:i4>
      </vt:variant>
      <vt:variant>
        <vt:i4>5</vt:i4>
      </vt:variant>
      <vt:variant>
        <vt:lpwstr/>
      </vt:variant>
      <vt:variant>
        <vt:lpwstr>fld_DerivativeContractSettlMonth</vt:lpwstr>
      </vt:variant>
      <vt:variant>
        <vt:i4>2883585</vt:i4>
      </vt:variant>
      <vt:variant>
        <vt:i4>5343</vt:i4>
      </vt:variant>
      <vt:variant>
        <vt:i4>0</vt:i4>
      </vt:variant>
      <vt:variant>
        <vt:i4>5</vt:i4>
      </vt:variant>
      <vt:variant>
        <vt:lpwstr/>
      </vt:variant>
      <vt:variant>
        <vt:lpwstr>fld_DerivativeContractMultiplierUnit</vt:lpwstr>
      </vt:variant>
      <vt:variant>
        <vt:i4>3538973</vt:i4>
      </vt:variant>
      <vt:variant>
        <vt:i4>5340</vt:i4>
      </vt:variant>
      <vt:variant>
        <vt:i4>0</vt:i4>
      </vt:variant>
      <vt:variant>
        <vt:i4>5</vt:i4>
      </vt:variant>
      <vt:variant>
        <vt:lpwstr/>
      </vt:variant>
      <vt:variant>
        <vt:lpwstr>fld_DerivativeContractMultiplier</vt:lpwstr>
      </vt:variant>
      <vt:variant>
        <vt:i4>3342341</vt:i4>
      </vt:variant>
      <vt:variant>
        <vt:i4>5337</vt:i4>
      </vt:variant>
      <vt:variant>
        <vt:i4>0</vt:i4>
      </vt:variant>
      <vt:variant>
        <vt:i4>5</vt:i4>
      </vt:variant>
      <vt:variant>
        <vt:lpwstr/>
      </vt:variant>
      <vt:variant>
        <vt:lpwstr>fld_DerivativeCFICode</vt:lpwstr>
      </vt:variant>
      <vt:variant>
        <vt:i4>5177442</vt:i4>
      </vt:variant>
      <vt:variant>
        <vt:i4>5334</vt:i4>
      </vt:variant>
      <vt:variant>
        <vt:i4>0</vt:i4>
      </vt:variant>
      <vt:variant>
        <vt:i4>5</vt:i4>
      </vt:variant>
      <vt:variant>
        <vt:lpwstr/>
      </vt:variant>
      <vt:variant>
        <vt:lpwstr>fld_DerivativeCapPrice</vt:lpwstr>
      </vt:variant>
      <vt:variant>
        <vt:i4>4128778</vt:i4>
      </vt:variant>
      <vt:variant>
        <vt:i4>5331</vt:i4>
      </vt:variant>
      <vt:variant>
        <vt:i4>0</vt:i4>
      </vt:variant>
      <vt:variant>
        <vt:i4>5</vt:i4>
      </vt:variant>
      <vt:variant>
        <vt:lpwstr/>
      </vt:variant>
      <vt:variant>
        <vt:lpwstr>fld_DeliveryType</vt:lpwstr>
      </vt:variant>
      <vt:variant>
        <vt:i4>2162714</vt:i4>
      </vt:variant>
      <vt:variant>
        <vt:i4>5328</vt:i4>
      </vt:variant>
      <vt:variant>
        <vt:i4>0</vt:i4>
      </vt:variant>
      <vt:variant>
        <vt:i4>5</vt:i4>
      </vt:variant>
      <vt:variant>
        <vt:lpwstr/>
      </vt:variant>
      <vt:variant>
        <vt:lpwstr>fld_DeliveryForm</vt:lpwstr>
      </vt:variant>
      <vt:variant>
        <vt:i4>2555934</vt:i4>
      </vt:variant>
      <vt:variant>
        <vt:i4>5325</vt:i4>
      </vt:variant>
      <vt:variant>
        <vt:i4>0</vt:i4>
      </vt:variant>
      <vt:variant>
        <vt:i4>5</vt:i4>
      </vt:variant>
      <vt:variant>
        <vt:lpwstr/>
      </vt:variant>
      <vt:variant>
        <vt:lpwstr>fld_DeliveryDate</vt:lpwstr>
      </vt:variant>
      <vt:variant>
        <vt:i4>5963901</vt:i4>
      </vt:variant>
      <vt:variant>
        <vt:i4>5322</vt:i4>
      </vt:variant>
      <vt:variant>
        <vt:i4>0</vt:i4>
      </vt:variant>
      <vt:variant>
        <vt:i4>5</vt:i4>
      </vt:variant>
      <vt:variant>
        <vt:lpwstr/>
      </vt:variant>
      <vt:variant>
        <vt:lpwstr>fld_DeliverToSubID</vt:lpwstr>
      </vt:variant>
      <vt:variant>
        <vt:i4>5439592</vt:i4>
      </vt:variant>
      <vt:variant>
        <vt:i4>5319</vt:i4>
      </vt:variant>
      <vt:variant>
        <vt:i4>0</vt:i4>
      </vt:variant>
      <vt:variant>
        <vt:i4>5</vt:i4>
      </vt:variant>
      <vt:variant>
        <vt:lpwstr/>
      </vt:variant>
      <vt:variant>
        <vt:lpwstr>fld_DeliverToLocationID</vt:lpwstr>
      </vt:variant>
      <vt:variant>
        <vt:i4>4784254</vt:i4>
      </vt:variant>
      <vt:variant>
        <vt:i4>5316</vt:i4>
      </vt:variant>
      <vt:variant>
        <vt:i4>0</vt:i4>
      </vt:variant>
      <vt:variant>
        <vt:i4>5</vt:i4>
      </vt:variant>
      <vt:variant>
        <vt:lpwstr/>
      </vt:variant>
      <vt:variant>
        <vt:lpwstr>fld_DeliverToCompID</vt:lpwstr>
      </vt:variant>
      <vt:variant>
        <vt:i4>3014658</vt:i4>
      </vt:variant>
      <vt:variant>
        <vt:i4>5313</vt:i4>
      </vt:variant>
      <vt:variant>
        <vt:i4>0</vt:i4>
      </vt:variant>
      <vt:variant>
        <vt:i4>5</vt:i4>
      </vt:variant>
      <vt:variant>
        <vt:lpwstr/>
      </vt:variant>
      <vt:variant>
        <vt:lpwstr>fld_DeleteReason</vt:lpwstr>
      </vt:variant>
      <vt:variant>
        <vt:i4>2162698</vt:i4>
      </vt:variant>
      <vt:variant>
        <vt:i4>5310</vt:i4>
      </vt:variant>
      <vt:variant>
        <vt:i4>0</vt:i4>
      </vt:variant>
      <vt:variant>
        <vt:i4>5</vt:i4>
      </vt:variant>
      <vt:variant>
        <vt:lpwstr/>
      </vt:variant>
      <vt:variant>
        <vt:lpwstr>fld_DefOfferSize</vt:lpwstr>
      </vt:variant>
      <vt:variant>
        <vt:i4>6029408</vt:i4>
      </vt:variant>
      <vt:variant>
        <vt:i4>5307</vt:i4>
      </vt:variant>
      <vt:variant>
        <vt:i4>0</vt:i4>
      </vt:variant>
      <vt:variant>
        <vt:i4>5</vt:i4>
      </vt:variant>
      <vt:variant>
        <vt:lpwstr/>
      </vt:variant>
      <vt:variant>
        <vt:lpwstr>fld_DefBidSize</vt:lpwstr>
      </vt:variant>
      <vt:variant>
        <vt:i4>5636222</vt:i4>
      </vt:variant>
      <vt:variant>
        <vt:i4>5304</vt:i4>
      </vt:variant>
      <vt:variant>
        <vt:i4>0</vt:i4>
      </vt:variant>
      <vt:variant>
        <vt:i4>5</vt:i4>
      </vt:variant>
      <vt:variant>
        <vt:lpwstr/>
      </vt:variant>
      <vt:variant>
        <vt:lpwstr>fld_DefaultVerIndicator</vt:lpwstr>
      </vt:variant>
      <vt:variant>
        <vt:i4>3997711</vt:i4>
      </vt:variant>
      <vt:variant>
        <vt:i4>5301</vt:i4>
      </vt:variant>
      <vt:variant>
        <vt:i4>0</vt:i4>
      </vt:variant>
      <vt:variant>
        <vt:i4>5</vt:i4>
      </vt:variant>
      <vt:variant>
        <vt:lpwstr/>
      </vt:variant>
      <vt:variant>
        <vt:lpwstr>fld_DefaultCstmApplVerID</vt:lpwstr>
      </vt:variant>
      <vt:variant>
        <vt:i4>2752529</vt:i4>
      </vt:variant>
      <vt:variant>
        <vt:i4>5298</vt:i4>
      </vt:variant>
      <vt:variant>
        <vt:i4>0</vt:i4>
      </vt:variant>
      <vt:variant>
        <vt:i4>5</vt:i4>
      </vt:variant>
      <vt:variant>
        <vt:lpwstr/>
      </vt:variant>
      <vt:variant>
        <vt:lpwstr>fld_DefaultApplVerID</vt:lpwstr>
      </vt:variant>
      <vt:variant>
        <vt:i4>4128780</vt:i4>
      </vt:variant>
      <vt:variant>
        <vt:i4>5295</vt:i4>
      </vt:variant>
      <vt:variant>
        <vt:i4>0</vt:i4>
      </vt:variant>
      <vt:variant>
        <vt:i4>5</vt:i4>
      </vt:variant>
      <vt:variant>
        <vt:lpwstr/>
      </vt:variant>
      <vt:variant>
        <vt:lpwstr>fld_DefaultApplExtID</vt:lpwstr>
      </vt:variant>
      <vt:variant>
        <vt:i4>5242976</vt:i4>
      </vt:variant>
      <vt:variant>
        <vt:i4>5292</vt:i4>
      </vt:variant>
      <vt:variant>
        <vt:i4>0</vt:i4>
      </vt:variant>
      <vt:variant>
        <vt:i4>5</vt:i4>
      </vt:variant>
      <vt:variant>
        <vt:lpwstr/>
      </vt:variant>
      <vt:variant>
        <vt:lpwstr>fld_DealingCapacity</vt:lpwstr>
      </vt:variant>
      <vt:variant>
        <vt:i4>6226041</vt:i4>
      </vt:variant>
      <vt:variant>
        <vt:i4>5289</vt:i4>
      </vt:variant>
      <vt:variant>
        <vt:i4>0</vt:i4>
      </vt:variant>
      <vt:variant>
        <vt:i4>5</vt:i4>
      </vt:variant>
      <vt:variant>
        <vt:lpwstr/>
      </vt:variant>
      <vt:variant>
        <vt:lpwstr>fld_DayOrderQty</vt:lpwstr>
      </vt:variant>
      <vt:variant>
        <vt:i4>2621467</vt:i4>
      </vt:variant>
      <vt:variant>
        <vt:i4>5286</vt:i4>
      </vt:variant>
      <vt:variant>
        <vt:i4>0</vt:i4>
      </vt:variant>
      <vt:variant>
        <vt:i4>5</vt:i4>
      </vt:variant>
      <vt:variant>
        <vt:lpwstr/>
      </vt:variant>
      <vt:variant>
        <vt:lpwstr>fld_DayCumQty</vt:lpwstr>
      </vt:variant>
      <vt:variant>
        <vt:i4>4915311</vt:i4>
      </vt:variant>
      <vt:variant>
        <vt:i4>5283</vt:i4>
      </vt:variant>
      <vt:variant>
        <vt:i4>0</vt:i4>
      </vt:variant>
      <vt:variant>
        <vt:i4>5</vt:i4>
      </vt:variant>
      <vt:variant>
        <vt:lpwstr/>
      </vt:variant>
      <vt:variant>
        <vt:lpwstr>fld_DayBookingInst</vt:lpwstr>
      </vt:variant>
      <vt:variant>
        <vt:i4>2883609</vt:i4>
      </vt:variant>
      <vt:variant>
        <vt:i4>5280</vt:i4>
      </vt:variant>
      <vt:variant>
        <vt:i4>0</vt:i4>
      </vt:variant>
      <vt:variant>
        <vt:i4>5</vt:i4>
      </vt:variant>
      <vt:variant>
        <vt:lpwstr/>
      </vt:variant>
      <vt:variant>
        <vt:lpwstr>fld_DayAvgPx</vt:lpwstr>
      </vt:variant>
      <vt:variant>
        <vt:i4>4980845</vt:i4>
      </vt:variant>
      <vt:variant>
        <vt:i4>5277</vt:i4>
      </vt:variant>
      <vt:variant>
        <vt:i4>0</vt:i4>
      </vt:variant>
      <vt:variant>
        <vt:i4>5</vt:i4>
      </vt:variant>
      <vt:variant>
        <vt:lpwstr/>
      </vt:variant>
      <vt:variant>
        <vt:lpwstr>fld_DateOfBirth</vt:lpwstr>
      </vt:variant>
      <vt:variant>
        <vt:i4>2555927</vt:i4>
      </vt:variant>
      <vt:variant>
        <vt:i4>5274</vt:i4>
      </vt:variant>
      <vt:variant>
        <vt:i4>0</vt:i4>
      </vt:variant>
      <vt:variant>
        <vt:i4>5</vt:i4>
      </vt:variant>
      <vt:variant>
        <vt:lpwstr/>
      </vt:variant>
      <vt:variant>
        <vt:lpwstr>fld_DatedDate</vt:lpwstr>
      </vt:variant>
      <vt:variant>
        <vt:i4>2228225</vt:i4>
      </vt:variant>
      <vt:variant>
        <vt:i4>5271</vt:i4>
      </vt:variant>
      <vt:variant>
        <vt:i4>0</vt:i4>
      </vt:variant>
      <vt:variant>
        <vt:i4>5</vt:i4>
      </vt:variant>
      <vt:variant>
        <vt:lpwstr/>
      </vt:variant>
      <vt:variant>
        <vt:lpwstr>fld_CxlRejResponseTo</vt:lpwstr>
      </vt:variant>
      <vt:variant>
        <vt:i4>2818068</vt:i4>
      </vt:variant>
      <vt:variant>
        <vt:i4>5268</vt:i4>
      </vt:variant>
      <vt:variant>
        <vt:i4>0</vt:i4>
      </vt:variant>
      <vt:variant>
        <vt:i4>5</vt:i4>
      </vt:variant>
      <vt:variant>
        <vt:lpwstr/>
      </vt:variant>
      <vt:variant>
        <vt:lpwstr>fld_CxlRejReason</vt:lpwstr>
      </vt:variant>
      <vt:variant>
        <vt:i4>4391033</vt:i4>
      </vt:variant>
      <vt:variant>
        <vt:i4>5265</vt:i4>
      </vt:variant>
      <vt:variant>
        <vt:i4>0</vt:i4>
      </vt:variant>
      <vt:variant>
        <vt:i4>5</vt:i4>
      </vt:variant>
      <vt:variant>
        <vt:lpwstr/>
      </vt:variant>
      <vt:variant>
        <vt:lpwstr>fld_CxlQty</vt:lpwstr>
      </vt:variant>
      <vt:variant>
        <vt:i4>3866638</vt:i4>
      </vt:variant>
      <vt:variant>
        <vt:i4>5262</vt:i4>
      </vt:variant>
      <vt:variant>
        <vt:i4>0</vt:i4>
      </vt:variant>
      <vt:variant>
        <vt:i4>5</vt:i4>
      </vt:variant>
      <vt:variant>
        <vt:lpwstr/>
      </vt:variant>
      <vt:variant>
        <vt:lpwstr>fld_CustOrderHandlingInst</vt:lpwstr>
      </vt:variant>
      <vt:variant>
        <vt:i4>2162690</vt:i4>
      </vt:variant>
      <vt:variant>
        <vt:i4>5259</vt:i4>
      </vt:variant>
      <vt:variant>
        <vt:i4>0</vt:i4>
      </vt:variant>
      <vt:variant>
        <vt:i4>5</vt:i4>
      </vt:variant>
      <vt:variant>
        <vt:lpwstr/>
      </vt:variant>
      <vt:variant>
        <vt:lpwstr>fld_CustOrderCapacity</vt:lpwstr>
      </vt:variant>
      <vt:variant>
        <vt:i4>3735561</vt:i4>
      </vt:variant>
      <vt:variant>
        <vt:i4>5256</vt:i4>
      </vt:variant>
      <vt:variant>
        <vt:i4>0</vt:i4>
      </vt:variant>
      <vt:variant>
        <vt:i4>5</vt:i4>
      </vt:variant>
      <vt:variant>
        <vt:lpwstr/>
      </vt:variant>
      <vt:variant>
        <vt:lpwstr>fld_CustDirectedOrder</vt:lpwstr>
      </vt:variant>
      <vt:variant>
        <vt:i4>2818067</vt:i4>
      </vt:variant>
      <vt:variant>
        <vt:i4>5253</vt:i4>
      </vt:variant>
      <vt:variant>
        <vt:i4>0</vt:i4>
      </vt:variant>
      <vt:variant>
        <vt:i4>5</vt:i4>
      </vt:variant>
      <vt:variant>
        <vt:lpwstr/>
      </vt:variant>
      <vt:variant>
        <vt:lpwstr>fld_CurrencyRatio</vt:lpwstr>
      </vt:variant>
      <vt:variant>
        <vt:i4>2293781</vt:i4>
      </vt:variant>
      <vt:variant>
        <vt:i4>5250</vt:i4>
      </vt:variant>
      <vt:variant>
        <vt:i4>0</vt:i4>
      </vt:variant>
      <vt:variant>
        <vt:i4>5</vt:i4>
      </vt:variant>
      <vt:variant>
        <vt:lpwstr/>
      </vt:variant>
      <vt:variant>
        <vt:lpwstr>fld_Currency</vt:lpwstr>
      </vt:variant>
      <vt:variant>
        <vt:i4>5111928</vt:i4>
      </vt:variant>
      <vt:variant>
        <vt:i4>5247</vt:i4>
      </vt:variant>
      <vt:variant>
        <vt:i4>0</vt:i4>
      </vt:variant>
      <vt:variant>
        <vt:i4>5</vt:i4>
      </vt:variant>
      <vt:variant>
        <vt:lpwstr/>
      </vt:variant>
      <vt:variant>
        <vt:lpwstr>fld_CumQty</vt:lpwstr>
      </vt:variant>
      <vt:variant>
        <vt:i4>3997696</vt:i4>
      </vt:variant>
      <vt:variant>
        <vt:i4>5244</vt:i4>
      </vt:variant>
      <vt:variant>
        <vt:i4>0</vt:i4>
      </vt:variant>
      <vt:variant>
        <vt:i4>5</vt:i4>
      </vt:variant>
      <vt:variant>
        <vt:lpwstr/>
      </vt:variant>
      <vt:variant>
        <vt:lpwstr>fld_CstmApplVerID</vt:lpwstr>
      </vt:variant>
      <vt:variant>
        <vt:i4>3538948</vt:i4>
      </vt:variant>
      <vt:variant>
        <vt:i4>5241</vt:i4>
      </vt:variant>
      <vt:variant>
        <vt:i4>0</vt:i4>
      </vt:variant>
      <vt:variant>
        <vt:i4>5</vt:i4>
      </vt:variant>
      <vt:variant>
        <vt:lpwstr/>
      </vt:variant>
      <vt:variant>
        <vt:lpwstr>fld_CrossType</vt:lpwstr>
      </vt:variant>
      <vt:variant>
        <vt:i4>4980840</vt:i4>
      </vt:variant>
      <vt:variant>
        <vt:i4>5238</vt:i4>
      </vt:variant>
      <vt:variant>
        <vt:i4>0</vt:i4>
      </vt:variant>
      <vt:variant>
        <vt:i4>5</vt:i4>
      </vt:variant>
      <vt:variant>
        <vt:lpwstr/>
      </vt:variant>
      <vt:variant>
        <vt:lpwstr>fld_CrossPrioritization</vt:lpwstr>
      </vt:variant>
      <vt:variant>
        <vt:i4>2162709</vt:i4>
      </vt:variant>
      <vt:variant>
        <vt:i4>5235</vt:i4>
      </vt:variant>
      <vt:variant>
        <vt:i4>0</vt:i4>
      </vt:variant>
      <vt:variant>
        <vt:i4>5</vt:i4>
      </vt:variant>
      <vt:variant>
        <vt:lpwstr/>
      </vt:variant>
      <vt:variant>
        <vt:lpwstr>fld_CrossPercent</vt:lpwstr>
      </vt:variant>
      <vt:variant>
        <vt:i4>5963901</vt:i4>
      </vt:variant>
      <vt:variant>
        <vt:i4>5232</vt:i4>
      </vt:variant>
      <vt:variant>
        <vt:i4>0</vt:i4>
      </vt:variant>
      <vt:variant>
        <vt:i4>5</vt:i4>
      </vt:variant>
      <vt:variant>
        <vt:lpwstr/>
      </vt:variant>
      <vt:variant>
        <vt:lpwstr>fld_CrossID</vt:lpwstr>
      </vt:variant>
      <vt:variant>
        <vt:i4>4063237</vt:i4>
      </vt:variant>
      <vt:variant>
        <vt:i4>5229</vt:i4>
      </vt:variant>
      <vt:variant>
        <vt:i4>0</vt:i4>
      </vt:variant>
      <vt:variant>
        <vt:i4>5</vt:i4>
      </vt:variant>
      <vt:variant>
        <vt:lpwstr/>
      </vt:variant>
      <vt:variant>
        <vt:lpwstr>fld_CreditRating</vt:lpwstr>
      </vt:variant>
      <vt:variant>
        <vt:i4>2228237</vt:i4>
      </vt:variant>
      <vt:variant>
        <vt:i4>5226</vt:i4>
      </vt:variant>
      <vt:variant>
        <vt:i4>0</vt:i4>
      </vt:variant>
      <vt:variant>
        <vt:i4>5</vt:i4>
      </vt:variant>
      <vt:variant>
        <vt:lpwstr/>
      </vt:variant>
      <vt:variant>
        <vt:lpwstr>fld_CPRegType</vt:lpwstr>
      </vt:variant>
      <vt:variant>
        <vt:i4>3604492</vt:i4>
      </vt:variant>
      <vt:variant>
        <vt:i4>5223</vt:i4>
      </vt:variant>
      <vt:variant>
        <vt:i4>0</vt:i4>
      </vt:variant>
      <vt:variant>
        <vt:i4>5</vt:i4>
      </vt:variant>
      <vt:variant>
        <vt:lpwstr/>
      </vt:variant>
      <vt:variant>
        <vt:lpwstr>fld_CPProgram</vt:lpwstr>
      </vt:variant>
      <vt:variant>
        <vt:i4>4522098</vt:i4>
      </vt:variant>
      <vt:variant>
        <vt:i4>5220</vt:i4>
      </vt:variant>
      <vt:variant>
        <vt:i4>0</vt:i4>
      </vt:variant>
      <vt:variant>
        <vt:i4>5</vt:i4>
      </vt:variant>
      <vt:variant>
        <vt:lpwstr/>
      </vt:variant>
      <vt:variant>
        <vt:lpwstr>fld_CoveredOrUncovered</vt:lpwstr>
      </vt:variant>
      <vt:variant>
        <vt:i4>4587645</vt:i4>
      </vt:variant>
      <vt:variant>
        <vt:i4>5217</vt:i4>
      </vt:variant>
      <vt:variant>
        <vt:i4>0</vt:i4>
      </vt:variant>
      <vt:variant>
        <vt:i4>5</vt:i4>
      </vt:variant>
      <vt:variant>
        <vt:lpwstr/>
      </vt:variant>
      <vt:variant>
        <vt:lpwstr>fld_CouponRate</vt:lpwstr>
      </vt:variant>
      <vt:variant>
        <vt:i4>3145730</vt:i4>
      </vt:variant>
      <vt:variant>
        <vt:i4>5214</vt:i4>
      </vt:variant>
      <vt:variant>
        <vt:i4>0</vt:i4>
      </vt:variant>
      <vt:variant>
        <vt:i4>5</vt:i4>
      </vt:variant>
      <vt:variant>
        <vt:lpwstr/>
      </vt:variant>
      <vt:variant>
        <vt:lpwstr>fld_CouponPaymentDate</vt:lpwstr>
      </vt:variant>
      <vt:variant>
        <vt:i4>5243001</vt:i4>
      </vt:variant>
      <vt:variant>
        <vt:i4>5211</vt:i4>
      </vt:variant>
      <vt:variant>
        <vt:i4>0</vt:i4>
      </vt:variant>
      <vt:variant>
        <vt:i4>5</vt:i4>
      </vt:variant>
      <vt:variant>
        <vt:lpwstr/>
      </vt:variant>
      <vt:variant>
        <vt:lpwstr>fld_CountryOfIssue</vt:lpwstr>
      </vt:variant>
      <vt:variant>
        <vt:i4>4194400</vt:i4>
      </vt:variant>
      <vt:variant>
        <vt:i4>5208</vt:i4>
      </vt:variant>
      <vt:variant>
        <vt:i4>0</vt:i4>
      </vt:variant>
      <vt:variant>
        <vt:i4>5</vt:i4>
      </vt:variant>
      <vt:variant>
        <vt:lpwstr/>
      </vt:variant>
      <vt:variant>
        <vt:lpwstr>fld_Country</vt:lpwstr>
      </vt:variant>
      <vt:variant>
        <vt:i4>5242994</vt:i4>
      </vt:variant>
      <vt:variant>
        <vt:i4>5205</vt:i4>
      </vt:variant>
      <vt:variant>
        <vt:i4>0</vt:i4>
      </vt:variant>
      <vt:variant>
        <vt:i4>5</vt:i4>
      </vt:variant>
      <vt:variant>
        <vt:lpwstr/>
      </vt:variant>
      <vt:variant>
        <vt:lpwstr>fld_CorporateAction</vt:lpwstr>
      </vt:variant>
      <vt:variant>
        <vt:i4>4063250</vt:i4>
      </vt:variant>
      <vt:variant>
        <vt:i4>5202</vt:i4>
      </vt:variant>
      <vt:variant>
        <vt:i4>0</vt:i4>
      </vt:variant>
      <vt:variant>
        <vt:i4>5</vt:i4>
      </vt:variant>
      <vt:variant>
        <vt:lpwstr/>
      </vt:variant>
      <vt:variant>
        <vt:lpwstr>fld_CopyMsgIndicator</vt:lpwstr>
      </vt:variant>
      <vt:variant>
        <vt:i4>4587620</vt:i4>
      </vt:variant>
      <vt:variant>
        <vt:i4>5199</vt:i4>
      </vt:variant>
      <vt:variant>
        <vt:i4>0</vt:i4>
      </vt:variant>
      <vt:variant>
        <vt:i4>5</vt:i4>
      </vt:variant>
      <vt:variant>
        <vt:lpwstr/>
      </vt:variant>
      <vt:variant>
        <vt:lpwstr>fld_ContraTradeTime</vt:lpwstr>
      </vt:variant>
      <vt:variant>
        <vt:i4>2949133</vt:i4>
      </vt:variant>
      <vt:variant>
        <vt:i4>5196</vt:i4>
      </vt:variant>
      <vt:variant>
        <vt:i4>0</vt:i4>
      </vt:variant>
      <vt:variant>
        <vt:i4>5</vt:i4>
      </vt:variant>
      <vt:variant>
        <vt:lpwstr/>
      </vt:variant>
      <vt:variant>
        <vt:lpwstr>fld_ContraTrader</vt:lpwstr>
      </vt:variant>
      <vt:variant>
        <vt:i4>5701753</vt:i4>
      </vt:variant>
      <vt:variant>
        <vt:i4>5193</vt:i4>
      </vt:variant>
      <vt:variant>
        <vt:i4>0</vt:i4>
      </vt:variant>
      <vt:variant>
        <vt:i4>5</vt:i4>
      </vt:variant>
      <vt:variant>
        <vt:lpwstr/>
      </vt:variant>
      <vt:variant>
        <vt:lpwstr>fld_ContraTradeQty</vt:lpwstr>
      </vt:variant>
      <vt:variant>
        <vt:i4>2883594</vt:i4>
      </vt:variant>
      <vt:variant>
        <vt:i4>5190</vt:i4>
      </vt:variant>
      <vt:variant>
        <vt:i4>0</vt:i4>
      </vt:variant>
      <vt:variant>
        <vt:i4>5</vt:i4>
      </vt:variant>
      <vt:variant>
        <vt:lpwstr/>
      </vt:variant>
      <vt:variant>
        <vt:lpwstr>fld_ContraryInstructionIndicator</vt:lpwstr>
      </vt:variant>
      <vt:variant>
        <vt:i4>6029434</vt:i4>
      </vt:variant>
      <vt:variant>
        <vt:i4>5187</vt:i4>
      </vt:variant>
      <vt:variant>
        <vt:i4>0</vt:i4>
      </vt:variant>
      <vt:variant>
        <vt:i4>5</vt:i4>
      </vt:variant>
      <vt:variant>
        <vt:lpwstr/>
      </vt:variant>
      <vt:variant>
        <vt:lpwstr>fld_ContraLegRefID</vt:lpwstr>
      </vt:variant>
      <vt:variant>
        <vt:i4>4653166</vt:i4>
      </vt:variant>
      <vt:variant>
        <vt:i4>5184</vt:i4>
      </vt:variant>
      <vt:variant>
        <vt:i4>0</vt:i4>
      </vt:variant>
      <vt:variant>
        <vt:i4>5</vt:i4>
      </vt:variant>
      <vt:variant>
        <vt:lpwstr/>
      </vt:variant>
      <vt:variant>
        <vt:lpwstr>fld_ContractSettlMonth</vt:lpwstr>
      </vt:variant>
      <vt:variant>
        <vt:i4>5046371</vt:i4>
      </vt:variant>
      <vt:variant>
        <vt:i4>5181</vt:i4>
      </vt:variant>
      <vt:variant>
        <vt:i4>0</vt:i4>
      </vt:variant>
      <vt:variant>
        <vt:i4>5</vt:i4>
      </vt:variant>
      <vt:variant>
        <vt:lpwstr/>
      </vt:variant>
      <vt:variant>
        <vt:lpwstr>fld_ContractMultiplierUnit</vt:lpwstr>
      </vt:variant>
      <vt:variant>
        <vt:i4>5701759</vt:i4>
      </vt:variant>
      <vt:variant>
        <vt:i4>5178</vt:i4>
      </vt:variant>
      <vt:variant>
        <vt:i4>0</vt:i4>
      </vt:variant>
      <vt:variant>
        <vt:i4>5</vt:i4>
      </vt:variant>
      <vt:variant>
        <vt:lpwstr/>
      </vt:variant>
      <vt:variant>
        <vt:lpwstr>fld_ContractMultiplier</vt:lpwstr>
      </vt:variant>
      <vt:variant>
        <vt:i4>2228245</vt:i4>
      </vt:variant>
      <vt:variant>
        <vt:i4>5175</vt:i4>
      </vt:variant>
      <vt:variant>
        <vt:i4>0</vt:i4>
      </vt:variant>
      <vt:variant>
        <vt:i4>5</vt:i4>
      </vt:variant>
      <vt:variant>
        <vt:lpwstr/>
      </vt:variant>
      <vt:variant>
        <vt:lpwstr>fld_ContraBroker</vt:lpwstr>
      </vt:variant>
      <vt:variant>
        <vt:i4>2359307</vt:i4>
      </vt:variant>
      <vt:variant>
        <vt:i4>5172</vt:i4>
      </vt:variant>
      <vt:variant>
        <vt:i4>0</vt:i4>
      </vt:variant>
      <vt:variant>
        <vt:i4>5</vt:i4>
      </vt:variant>
      <vt:variant>
        <vt:lpwstr/>
      </vt:variant>
      <vt:variant>
        <vt:lpwstr>fld_ContIntRptID</vt:lpwstr>
      </vt:variant>
      <vt:variant>
        <vt:i4>4456559</vt:i4>
      </vt:variant>
      <vt:variant>
        <vt:i4>5169</vt:i4>
      </vt:variant>
      <vt:variant>
        <vt:i4>0</vt:i4>
      </vt:variant>
      <vt:variant>
        <vt:i4>5</vt:i4>
      </vt:variant>
      <vt:variant>
        <vt:lpwstr/>
      </vt:variant>
      <vt:variant>
        <vt:lpwstr>fld_ContingencyType</vt:lpwstr>
      </vt:variant>
      <vt:variant>
        <vt:i4>3801102</vt:i4>
      </vt:variant>
      <vt:variant>
        <vt:i4>5166</vt:i4>
      </vt:variant>
      <vt:variant>
        <vt:i4>0</vt:i4>
      </vt:variant>
      <vt:variant>
        <vt:i4>5</vt:i4>
      </vt:variant>
      <vt:variant>
        <vt:lpwstr/>
      </vt:variant>
      <vt:variant>
        <vt:lpwstr>fld_ContAmtValue</vt:lpwstr>
      </vt:variant>
      <vt:variant>
        <vt:i4>4259939</vt:i4>
      </vt:variant>
      <vt:variant>
        <vt:i4>5163</vt:i4>
      </vt:variant>
      <vt:variant>
        <vt:i4>0</vt:i4>
      </vt:variant>
      <vt:variant>
        <vt:i4>5</vt:i4>
      </vt:variant>
      <vt:variant>
        <vt:lpwstr/>
      </vt:variant>
      <vt:variant>
        <vt:lpwstr>fld_ContAmtType</vt:lpwstr>
      </vt:variant>
      <vt:variant>
        <vt:i4>5505135</vt:i4>
      </vt:variant>
      <vt:variant>
        <vt:i4>5160</vt:i4>
      </vt:variant>
      <vt:variant>
        <vt:i4>0</vt:i4>
      </vt:variant>
      <vt:variant>
        <vt:i4>5</vt:i4>
      </vt:variant>
      <vt:variant>
        <vt:lpwstr/>
      </vt:variant>
      <vt:variant>
        <vt:lpwstr>fld_ContAmtCurr</vt:lpwstr>
      </vt:variant>
      <vt:variant>
        <vt:i4>4980850</vt:i4>
      </vt:variant>
      <vt:variant>
        <vt:i4>5157</vt:i4>
      </vt:variant>
      <vt:variant>
        <vt:i4>0</vt:i4>
      </vt:variant>
      <vt:variant>
        <vt:i4>5</vt:i4>
      </vt:variant>
      <vt:variant>
        <vt:lpwstr/>
      </vt:variant>
      <vt:variant>
        <vt:lpwstr>fld_ConfirmType</vt:lpwstr>
      </vt:variant>
      <vt:variant>
        <vt:i4>3276819</vt:i4>
      </vt:variant>
      <vt:variant>
        <vt:i4>5154</vt:i4>
      </vt:variant>
      <vt:variant>
        <vt:i4>0</vt:i4>
      </vt:variant>
      <vt:variant>
        <vt:i4>5</vt:i4>
      </vt:variant>
      <vt:variant>
        <vt:lpwstr/>
      </vt:variant>
      <vt:variant>
        <vt:lpwstr>fld_ConfirmTransType</vt:lpwstr>
      </vt:variant>
      <vt:variant>
        <vt:i4>3080203</vt:i4>
      </vt:variant>
      <vt:variant>
        <vt:i4>5151</vt:i4>
      </vt:variant>
      <vt:variant>
        <vt:i4>0</vt:i4>
      </vt:variant>
      <vt:variant>
        <vt:i4>5</vt:i4>
      </vt:variant>
      <vt:variant>
        <vt:lpwstr/>
      </vt:variant>
      <vt:variant>
        <vt:lpwstr>fld_ConfirmStatus</vt:lpwstr>
      </vt:variant>
      <vt:variant>
        <vt:i4>3080199</vt:i4>
      </vt:variant>
      <vt:variant>
        <vt:i4>5148</vt:i4>
      </vt:variant>
      <vt:variant>
        <vt:i4>0</vt:i4>
      </vt:variant>
      <vt:variant>
        <vt:i4>5</vt:i4>
      </vt:variant>
      <vt:variant>
        <vt:lpwstr/>
      </vt:variant>
      <vt:variant>
        <vt:lpwstr>fld_ConfirmReqID</vt:lpwstr>
      </vt:variant>
      <vt:variant>
        <vt:i4>2621458</vt:i4>
      </vt:variant>
      <vt:variant>
        <vt:i4>5145</vt:i4>
      </vt:variant>
      <vt:variant>
        <vt:i4>0</vt:i4>
      </vt:variant>
      <vt:variant>
        <vt:i4>5</vt:i4>
      </vt:variant>
      <vt:variant>
        <vt:lpwstr/>
      </vt:variant>
      <vt:variant>
        <vt:lpwstr>fld_ConfirmRejReason</vt:lpwstr>
      </vt:variant>
      <vt:variant>
        <vt:i4>3670023</vt:i4>
      </vt:variant>
      <vt:variant>
        <vt:i4>5142</vt:i4>
      </vt:variant>
      <vt:variant>
        <vt:i4>0</vt:i4>
      </vt:variant>
      <vt:variant>
        <vt:i4>5</vt:i4>
      </vt:variant>
      <vt:variant>
        <vt:lpwstr/>
      </vt:variant>
      <vt:variant>
        <vt:lpwstr>fld_ConfirmRefID</vt:lpwstr>
      </vt:variant>
      <vt:variant>
        <vt:i4>2162699</vt:i4>
      </vt:variant>
      <vt:variant>
        <vt:i4>5139</vt:i4>
      </vt:variant>
      <vt:variant>
        <vt:i4>0</vt:i4>
      </vt:variant>
      <vt:variant>
        <vt:i4>5</vt:i4>
      </vt:variant>
      <vt:variant>
        <vt:lpwstr/>
      </vt:variant>
      <vt:variant>
        <vt:lpwstr>fld_ConfirmID</vt:lpwstr>
      </vt:variant>
      <vt:variant>
        <vt:i4>4915318</vt:i4>
      </vt:variant>
      <vt:variant>
        <vt:i4>5136</vt:i4>
      </vt:variant>
      <vt:variant>
        <vt:i4>0</vt:i4>
      </vt:variant>
      <vt:variant>
        <vt:i4>5</vt:i4>
      </vt:variant>
      <vt:variant>
        <vt:lpwstr/>
      </vt:variant>
      <vt:variant>
        <vt:lpwstr>fld_Concession</vt:lpwstr>
      </vt:variant>
      <vt:variant>
        <vt:i4>2752523</vt:i4>
      </vt:variant>
      <vt:variant>
        <vt:i4>5133</vt:i4>
      </vt:variant>
      <vt:variant>
        <vt:i4>0</vt:i4>
      </vt:variant>
      <vt:variant>
        <vt:i4>5</vt:i4>
      </vt:variant>
      <vt:variant>
        <vt:lpwstr/>
      </vt:variant>
      <vt:variant>
        <vt:lpwstr>fld_ComplianceID</vt:lpwstr>
      </vt:variant>
      <vt:variant>
        <vt:i4>4456564</vt:i4>
      </vt:variant>
      <vt:variant>
        <vt:i4>5130</vt:i4>
      </vt:variant>
      <vt:variant>
        <vt:i4>0</vt:i4>
      </vt:variant>
      <vt:variant>
        <vt:i4>5</vt:i4>
      </vt:variant>
      <vt:variant>
        <vt:lpwstr/>
      </vt:variant>
      <vt:variant>
        <vt:lpwstr>fld_ComplexOptPayoutAmount</vt:lpwstr>
      </vt:variant>
      <vt:variant>
        <vt:i4>2162692</vt:i4>
      </vt:variant>
      <vt:variant>
        <vt:i4>5127</vt:i4>
      </vt:variant>
      <vt:variant>
        <vt:i4>0</vt:i4>
      </vt:variant>
      <vt:variant>
        <vt:i4>5</vt:i4>
      </vt:variant>
      <vt:variant>
        <vt:lpwstr/>
      </vt:variant>
      <vt:variant>
        <vt:lpwstr>fld_ComplexEventType</vt:lpwstr>
      </vt:variant>
      <vt:variant>
        <vt:i4>2228239</vt:i4>
      </vt:variant>
      <vt:variant>
        <vt:i4>5124</vt:i4>
      </vt:variant>
      <vt:variant>
        <vt:i4>0</vt:i4>
      </vt:variant>
      <vt:variant>
        <vt:i4>5</vt:i4>
      </vt:variant>
      <vt:variant>
        <vt:lpwstr/>
      </vt:variant>
      <vt:variant>
        <vt:lpwstr>fld_ComplexEventStartTime</vt:lpwstr>
      </vt:variant>
      <vt:variant>
        <vt:i4>2818055</vt:i4>
      </vt:variant>
      <vt:variant>
        <vt:i4>5121</vt:i4>
      </vt:variant>
      <vt:variant>
        <vt:i4>0</vt:i4>
      </vt:variant>
      <vt:variant>
        <vt:i4>5</vt:i4>
      </vt:variant>
      <vt:variant>
        <vt:lpwstr/>
      </vt:variant>
      <vt:variant>
        <vt:lpwstr>fld_ComplexEventStartDate</vt:lpwstr>
      </vt:variant>
      <vt:variant>
        <vt:i4>3211273</vt:i4>
      </vt:variant>
      <vt:variant>
        <vt:i4>5118</vt:i4>
      </vt:variant>
      <vt:variant>
        <vt:i4>0</vt:i4>
      </vt:variant>
      <vt:variant>
        <vt:i4>5</vt:i4>
      </vt:variant>
      <vt:variant>
        <vt:lpwstr/>
      </vt:variant>
      <vt:variant>
        <vt:lpwstr>fld_ComplexEventPriceTimeType</vt:lpwstr>
      </vt:variant>
      <vt:variant>
        <vt:i4>5636200</vt:i4>
      </vt:variant>
      <vt:variant>
        <vt:i4>5115</vt:i4>
      </vt:variant>
      <vt:variant>
        <vt:i4>0</vt:i4>
      </vt:variant>
      <vt:variant>
        <vt:i4>5</vt:i4>
      </vt:variant>
      <vt:variant>
        <vt:lpwstr/>
      </vt:variant>
      <vt:variant>
        <vt:lpwstr>fld_ComplexEventPriceBoundaryPrecision</vt:lpwstr>
      </vt:variant>
      <vt:variant>
        <vt:i4>5963880</vt:i4>
      </vt:variant>
      <vt:variant>
        <vt:i4>5112</vt:i4>
      </vt:variant>
      <vt:variant>
        <vt:i4>0</vt:i4>
      </vt:variant>
      <vt:variant>
        <vt:i4>5</vt:i4>
      </vt:variant>
      <vt:variant>
        <vt:lpwstr/>
      </vt:variant>
      <vt:variant>
        <vt:lpwstr>fld_ComplexEventPriceBoundaryMethod</vt:lpwstr>
      </vt:variant>
      <vt:variant>
        <vt:i4>2883609</vt:i4>
      </vt:variant>
      <vt:variant>
        <vt:i4>5109</vt:i4>
      </vt:variant>
      <vt:variant>
        <vt:i4>0</vt:i4>
      </vt:variant>
      <vt:variant>
        <vt:i4>5</vt:i4>
      </vt:variant>
      <vt:variant>
        <vt:lpwstr/>
      </vt:variant>
      <vt:variant>
        <vt:lpwstr>fld_ComplexEventPrice</vt:lpwstr>
      </vt:variant>
      <vt:variant>
        <vt:i4>4849768</vt:i4>
      </vt:variant>
      <vt:variant>
        <vt:i4>5106</vt:i4>
      </vt:variant>
      <vt:variant>
        <vt:i4>0</vt:i4>
      </vt:variant>
      <vt:variant>
        <vt:i4>5</vt:i4>
      </vt:variant>
      <vt:variant>
        <vt:lpwstr/>
      </vt:variant>
      <vt:variant>
        <vt:lpwstr>fld_ComplexEventEndTime</vt:lpwstr>
      </vt:variant>
      <vt:variant>
        <vt:i4>4391008</vt:i4>
      </vt:variant>
      <vt:variant>
        <vt:i4>5103</vt:i4>
      </vt:variant>
      <vt:variant>
        <vt:i4>0</vt:i4>
      </vt:variant>
      <vt:variant>
        <vt:i4>5</vt:i4>
      </vt:variant>
      <vt:variant>
        <vt:lpwstr/>
      </vt:variant>
      <vt:variant>
        <vt:lpwstr>fld_ComplexEventEndDate</vt:lpwstr>
      </vt:variant>
      <vt:variant>
        <vt:i4>2949133</vt:i4>
      </vt:variant>
      <vt:variant>
        <vt:i4>5100</vt:i4>
      </vt:variant>
      <vt:variant>
        <vt:i4>0</vt:i4>
      </vt:variant>
      <vt:variant>
        <vt:i4>5</vt:i4>
      </vt:variant>
      <vt:variant>
        <vt:lpwstr/>
      </vt:variant>
      <vt:variant>
        <vt:lpwstr>fld_ComplexEventCondition</vt:lpwstr>
      </vt:variant>
      <vt:variant>
        <vt:i4>2949128</vt:i4>
      </vt:variant>
      <vt:variant>
        <vt:i4>5097</vt:i4>
      </vt:variant>
      <vt:variant>
        <vt:i4>0</vt:i4>
      </vt:variant>
      <vt:variant>
        <vt:i4>5</vt:i4>
      </vt:variant>
      <vt:variant>
        <vt:lpwstr/>
      </vt:variant>
      <vt:variant>
        <vt:lpwstr>fld_CommType</vt:lpwstr>
      </vt:variant>
      <vt:variant>
        <vt:i4>4522105</vt:i4>
      </vt:variant>
      <vt:variant>
        <vt:i4>5094</vt:i4>
      </vt:variant>
      <vt:variant>
        <vt:i4>0</vt:i4>
      </vt:variant>
      <vt:variant>
        <vt:i4>5</vt:i4>
      </vt:variant>
      <vt:variant>
        <vt:lpwstr/>
      </vt:variant>
      <vt:variant>
        <vt:lpwstr>fld_Commission</vt:lpwstr>
      </vt:variant>
      <vt:variant>
        <vt:i4>2162715</vt:i4>
      </vt:variant>
      <vt:variant>
        <vt:i4>5091</vt:i4>
      </vt:variant>
      <vt:variant>
        <vt:i4>0</vt:i4>
      </vt:variant>
      <vt:variant>
        <vt:i4>5</vt:i4>
      </vt:variant>
      <vt:variant>
        <vt:lpwstr/>
      </vt:variant>
      <vt:variant>
        <vt:lpwstr>fld_CommCurrency</vt:lpwstr>
      </vt:variant>
      <vt:variant>
        <vt:i4>4391018</vt:i4>
      </vt:variant>
      <vt:variant>
        <vt:i4>5088</vt:i4>
      </vt:variant>
      <vt:variant>
        <vt:i4>0</vt:i4>
      </vt:variant>
      <vt:variant>
        <vt:i4>5</vt:i4>
      </vt:variant>
      <vt:variant>
        <vt:lpwstr/>
      </vt:variant>
      <vt:variant>
        <vt:lpwstr>fld_CollStatus</vt:lpwstr>
      </vt:variant>
      <vt:variant>
        <vt:i4>2686987</vt:i4>
      </vt:variant>
      <vt:variant>
        <vt:i4>5085</vt:i4>
      </vt:variant>
      <vt:variant>
        <vt:i4>0</vt:i4>
      </vt:variant>
      <vt:variant>
        <vt:i4>5</vt:i4>
      </vt:variant>
      <vt:variant>
        <vt:lpwstr/>
      </vt:variant>
      <vt:variant>
        <vt:lpwstr>fld_CollRptID</vt:lpwstr>
      </vt:variant>
      <vt:variant>
        <vt:i4>4259941</vt:i4>
      </vt:variant>
      <vt:variant>
        <vt:i4>5082</vt:i4>
      </vt:variant>
      <vt:variant>
        <vt:i4>0</vt:i4>
      </vt:variant>
      <vt:variant>
        <vt:i4>5</vt:i4>
      </vt:variant>
      <vt:variant>
        <vt:lpwstr/>
      </vt:variant>
      <vt:variant>
        <vt:lpwstr>fld_CollRespID</vt:lpwstr>
      </vt:variant>
      <vt:variant>
        <vt:i4>3932174</vt:i4>
      </vt:variant>
      <vt:variant>
        <vt:i4>5079</vt:i4>
      </vt:variant>
      <vt:variant>
        <vt:i4>0</vt:i4>
      </vt:variant>
      <vt:variant>
        <vt:i4>5</vt:i4>
      </vt:variant>
      <vt:variant>
        <vt:lpwstr/>
      </vt:variant>
      <vt:variant>
        <vt:lpwstr>fld_CollReqID</vt:lpwstr>
      </vt:variant>
      <vt:variant>
        <vt:i4>4063237</vt:i4>
      </vt:variant>
      <vt:variant>
        <vt:i4>5076</vt:i4>
      </vt:variant>
      <vt:variant>
        <vt:i4>0</vt:i4>
      </vt:variant>
      <vt:variant>
        <vt:i4>5</vt:i4>
      </vt:variant>
      <vt:variant>
        <vt:lpwstr/>
      </vt:variant>
      <vt:variant>
        <vt:lpwstr>fld_CollInquiryStatus</vt:lpwstr>
      </vt:variant>
      <vt:variant>
        <vt:i4>3407893</vt:i4>
      </vt:variant>
      <vt:variant>
        <vt:i4>5073</vt:i4>
      </vt:variant>
      <vt:variant>
        <vt:i4>0</vt:i4>
      </vt:variant>
      <vt:variant>
        <vt:i4>5</vt:i4>
      </vt:variant>
      <vt:variant>
        <vt:lpwstr/>
      </vt:variant>
      <vt:variant>
        <vt:lpwstr>fld_CollInquiryResult</vt:lpwstr>
      </vt:variant>
      <vt:variant>
        <vt:i4>3866655</vt:i4>
      </vt:variant>
      <vt:variant>
        <vt:i4>5070</vt:i4>
      </vt:variant>
      <vt:variant>
        <vt:i4>0</vt:i4>
      </vt:variant>
      <vt:variant>
        <vt:i4>5</vt:i4>
      </vt:variant>
      <vt:variant>
        <vt:lpwstr/>
      </vt:variant>
      <vt:variant>
        <vt:lpwstr>fld_CollInquiryQualifier</vt:lpwstr>
      </vt:variant>
      <vt:variant>
        <vt:i4>3145733</vt:i4>
      </vt:variant>
      <vt:variant>
        <vt:i4>5067</vt:i4>
      </vt:variant>
      <vt:variant>
        <vt:i4>0</vt:i4>
      </vt:variant>
      <vt:variant>
        <vt:i4>5</vt:i4>
      </vt:variant>
      <vt:variant>
        <vt:lpwstr/>
      </vt:variant>
      <vt:variant>
        <vt:lpwstr>fld_CollInquiryID</vt:lpwstr>
      </vt:variant>
      <vt:variant>
        <vt:i4>3473428</vt:i4>
      </vt:variant>
      <vt:variant>
        <vt:i4>5064</vt:i4>
      </vt:variant>
      <vt:variant>
        <vt:i4>0</vt:i4>
      </vt:variant>
      <vt:variant>
        <vt:i4>5</vt:i4>
      </vt:variant>
      <vt:variant>
        <vt:lpwstr/>
      </vt:variant>
      <vt:variant>
        <vt:lpwstr>fld_CollAsgnTransType</vt:lpwstr>
      </vt:variant>
      <vt:variant>
        <vt:i4>2359310</vt:i4>
      </vt:variant>
      <vt:variant>
        <vt:i4>5061</vt:i4>
      </vt:variant>
      <vt:variant>
        <vt:i4>0</vt:i4>
      </vt:variant>
      <vt:variant>
        <vt:i4>5</vt:i4>
      </vt:variant>
      <vt:variant>
        <vt:lpwstr/>
      </vt:variant>
      <vt:variant>
        <vt:lpwstr>fld_CollAsgnRespType</vt:lpwstr>
      </vt:variant>
      <vt:variant>
        <vt:i4>2162700</vt:i4>
      </vt:variant>
      <vt:variant>
        <vt:i4>5058</vt:i4>
      </vt:variant>
      <vt:variant>
        <vt:i4>0</vt:i4>
      </vt:variant>
      <vt:variant>
        <vt:i4>5</vt:i4>
      </vt:variant>
      <vt:variant>
        <vt:lpwstr/>
      </vt:variant>
      <vt:variant>
        <vt:lpwstr>fld_CollAsgnRejectReason</vt:lpwstr>
      </vt:variant>
      <vt:variant>
        <vt:i4>2162719</vt:i4>
      </vt:variant>
      <vt:variant>
        <vt:i4>5055</vt:i4>
      </vt:variant>
      <vt:variant>
        <vt:i4>0</vt:i4>
      </vt:variant>
      <vt:variant>
        <vt:i4>5</vt:i4>
      </vt:variant>
      <vt:variant>
        <vt:lpwstr/>
      </vt:variant>
      <vt:variant>
        <vt:lpwstr>fld_CollAsgnRefID</vt:lpwstr>
      </vt:variant>
      <vt:variant>
        <vt:i4>5570679</vt:i4>
      </vt:variant>
      <vt:variant>
        <vt:i4>5052</vt:i4>
      </vt:variant>
      <vt:variant>
        <vt:i4>0</vt:i4>
      </vt:variant>
      <vt:variant>
        <vt:i4>5</vt:i4>
      </vt:variant>
      <vt:variant>
        <vt:lpwstr/>
      </vt:variant>
      <vt:variant>
        <vt:lpwstr>fld_CollAsgnReason</vt:lpwstr>
      </vt:variant>
      <vt:variant>
        <vt:i4>4784226</vt:i4>
      </vt:variant>
      <vt:variant>
        <vt:i4>5049</vt:i4>
      </vt:variant>
      <vt:variant>
        <vt:i4>0</vt:i4>
      </vt:variant>
      <vt:variant>
        <vt:i4>5</vt:i4>
      </vt:variant>
      <vt:variant>
        <vt:lpwstr/>
      </vt:variant>
      <vt:variant>
        <vt:lpwstr>fld_CollAsgnID</vt:lpwstr>
      </vt:variant>
      <vt:variant>
        <vt:i4>3145752</vt:i4>
      </vt:variant>
      <vt:variant>
        <vt:i4>5046</vt:i4>
      </vt:variant>
      <vt:variant>
        <vt:i4>0</vt:i4>
      </vt:variant>
      <vt:variant>
        <vt:i4>5</vt:i4>
      </vt:variant>
      <vt:variant>
        <vt:lpwstr/>
      </vt:variant>
      <vt:variant>
        <vt:lpwstr>fld_CollApplType</vt:lpwstr>
      </vt:variant>
      <vt:variant>
        <vt:i4>5505143</vt:i4>
      </vt:variant>
      <vt:variant>
        <vt:i4>5043</vt:i4>
      </vt:variant>
      <vt:variant>
        <vt:i4>0</vt:i4>
      </vt:variant>
      <vt:variant>
        <vt:i4>5</vt:i4>
      </vt:variant>
      <vt:variant>
        <vt:lpwstr/>
      </vt:variant>
      <vt:variant>
        <vt:lpwstr>fld_CollAction</vt:lpwstr>
      </vt:variant>
      <vt:variant>
        <vt:i4>4587624</vt:i4>
      </vt:variant>
      <vt:variant>
        <vt:i4>5040</vt:i4>
      </vt:variant>
      <vt:variant>
        <vt:i4>0</vt:i4>
      </vt:variant>
      <vt:variant>
        <vt:i4>5</vt:i4>
      </vt:variant>
      <vt:variant>
        <vt:lpwstr/>
      </vt:variant>
      <vt:variant>
        <vt:lpwstr>fld_ClOrdLinkID</vt:lpwstr>
      </vt:variant>
      <vt:variant>
        <vt:i4>4456554</vt:i4>
      </vt:variant>
      <vt:variant>
        <vt:i4>5037</vt:i4>
      </vt:variant>
      <vt:variant>
        <vt:i4>0</vt:i4>
      </vt:variant>
      <vt:variant>
        <vt:i4>5</vt:i4>
      </vt:variant>
      <vt:variant>
        <vt:lpwstr/>
      </vt:variant>
      <vt:variant>
        <vt:lpwstr>fld_ClOrdID</vt:lpwstr>
      </vt:variant>
      <vt:variant>
        <vt:i4>5111904</vt:i4>
      </vt:variant>
      <vt:variant>
        <vt:i4>5034</vt:i4>
      </vt:variant>
      <vt:variant>
        <vt:i4>0</vt:i4>
      </vt:variant>
      <vt:variant>
        <vt:i4>5</vt:i4>
      </vt:variant>
      <vt:variant>
        <vt:lpwstr/>
      </vt:variant>
      <vt:variant>
        <vt:lpwstr>fld_ClientBidID</vt:lpwstr>
      </vt:variant>
      <vt:variant>
        <vt:i4>4456570</vt:i4>
      </vt:variant>
      <vt:variant>
        <vt:i4>5031</vt:i4>
      </vt:variant>
      <vt:variant>
        <vt:i4>0</vt:i4>
      </vt:variant>
      <vt:variant>
        <vt:i4>5</vt:i4>
      </vt:variant>
      <vt:variant>
        <vt:lpwstr/>
      </vt:variant>
      <vt:variant>
        <vt:lpwstr>fld_ClearingInstruction</vt:lpwstr>
      </vt:variant>
      <vt:variant>
        <vt:i4>3997714</vt:i4>
      </vt:variant>
      <vt:variant>
        <vt:i4>5028</vt:i4>
      </vt:variant>
      <vt:variant>
        <vt:i4>0</vt:i4>
      </vt:variant>
      <vt:variant>
        <vt:i4>5</vt:i4>
      </vt:variant>
      <vt:variant>
        <vt:lpwstr/>
      </vt:variant>
      <vt:variant>
        <vt:lpwstr>fld_ClearingFeeIndicator</vt:lpwstr>
      </vt:variant>
      <vt:variant>
        <vt:i4>4063236</vt:i4>
      </vt:variant>
      <vt:variant>
        <vt:i4>5025</vt:i4>
      </vt:variant>
      <vt:variant>
        <vt:i4>0</vt:i4>
      </vt:variant>
      <vt:variant>
        <vt:i4>5</vt:i4>
      </vt:variant>
      <vt:variant>
        <vt:lpwstr/>
      </vt:variant>
      <vt:variant>
        <vt:lpwstr>fld_ClearingBusinessDate</vt:lpwstr>
      </vt:variant>
      <vt:variant>
        <vt:i4>2490394</vt:i4>
      </vt:variant>
      <vt:variant>
        <vt:i4>5022</vt:i4>
      </vt:variant>
      <vt:variant>
        <vt:i4>0</vt:i4>
      </vt:variant>
      <vt:variant>
        <vt:i4>5</vt:i4>
      </vt:variant>
      <vt:variant>
        <vt:lpwstr/>
      </vt:variant>
      <vt:variant>
        <vt:lpwstr>fld_CheckSum</vt:lpwstr>
      </vt:variant>
      <vt:variant>
        <vt:i4>5374055</vt:i4>
      </vt:variant>
      <vt:variant>
        <vt:i4>5019</vt:i4>
      </vt:variant>
      <vt:variant>
        <vt:i4>0</vt:i4>
      </vt:variant>
      <vt:variant>
        <vt:i4>5</vt:i4>
      </vt:variant>
      <vt:variant>
        <vt:lpwstr/>
      </vt:variant>
      <vt:variant>
        <vt:lpwstr>fld_CFICode</vt:lpwstr>
      </vt:variant>
      <vt:variant>
        <vt:i4>4522101</vt:i4>
      </vt:variant>
      <vt:variant>
        <vt:i4>5016</vt:i4>
      </vt:variant>
      <vt:variant>
        <vt:i4>0</vt:i4>
      </vt:variant>
      <vt:variant>
        <vt:i4>5</vt:i4>
      </vt:variant>
      <vt:variant>
        <vt:lpwstr/>
      </vt:variant>
      <vt:variant>
        <vt:lpwstr>fld_CcyAmt</vt:lpwstr>
      </vt:variant>
      <vt:variant>
        <vt:i4>5701754</vt:i4>
      </vt:variant>
      <vt:variant>
        <vt:i4>5013</vt:i4>
      </vt:variant>
      <vt:variant>
        <vt:i4>0</vt:i4>
      </vt:variant>
      <vt:variant>
        <vt:i4>5</vt:i4>
      </vt:variant>
      <vt:variant>
        <vt:lpwstr/>
      </vt:variant>
      <vt:variant>
        <vt:lpwstr>fld_CashOutstanding</vt:lpwstr>
      </vt:variant>
      <vt:variant>
        <vt:i4>2424863</vt:i4>
      </vt:variant>
      <vt:variant>
        <vt:i4>5010</vt:i4>
      </vt:variant>
      <vt:variant>
        <vt:i4>0</vt:i4>
      </vt:variant>
      <vt:variant>
        <vt:i4>5</vt:i4>
      </vt:variant>
      <vt:variant>
        <vt:lpwstr/>
      </vt:variant>
      <vt:variant>
        <vt:lpwstr>fld_CashOrderQty</vt:lpwstr>
      </vt:variant>
      <vt:variant>
        <vt:i4>5374052</vt:i4>
      </vt:variant>
      <vt:variant>
        <vt:i4>5007</vt:i4>
      </vt:variant>
      <vt:variant>
        <vt:i4>0</vt:i4>
      </vt:variant>
      <vt:variant>
        <vt:i4>5</vt:i4>
      </vt:variant>
      <vt:variant>
        <vt:lpwstr/>
      </vt:variant>
      <vt:variant>
        <vt:lpwstr>fld_CashMargin</vt:lpwstr>
      </vt:variant>
      <vt:variant>
        <vt:i4>2228230</vt:i4>
      </vt:variant>
      <vt:variant>
        <vt:i4>5004</vt:i4>
      </vt:variant>
      <vt:variant>
        <vt:i4>0</vt:i4>
      </vt:variant>
      <vt:variant>
        <vt:i4>5</vt:i4>
      </vt:variant>
      <vt:variant>
        <vt:lpwstr/>
      </vt:variant>
      <vt:variant>
        <vt:lpwstr>fld_CashDistribPayRef</vt:lpwstr>
      </vt:variant>
      <vt:variant>
        <vt:i4>6226016</vt:i4>
      </vt:variant>
      <vt:variant>
        <vt:i4>5001</vt:i4>
      </vt:variant>
      <vt:variant>
        <vt:i4>0</vt:i4>
      </vt:variant>
      <vt:variant>
        <vt:i4>5</vt:i4>
      </vt:variant>
      <vt:variant>
        <vt:lpwstr/>
      </vt:variant>
      <vt:variant>
        <vt:lpwstr>fld_CashDistribCurr</vt:lpwstr>
      </vt:variant>
      <vt:variant>
        <vt:i4>3801119</vt:i4>
      </vt:variant>
      <vt:variant>
        <vt:i4>4998</vt:i4>
      </vt:variant>
      <vt:variant>
        <vt:i4>0</vt:i4>
      </vt:variant>
      <vt:variant>
        <vt:i4>5</vt:i4>
      </vt:variant>
      <vt:variant>
        <vt:lpwstr/>
      </vt:variant>
      <vt:variant>
        <vt:lpwstr>fld_CashDistribAgentName</vt:lpwstr>
      </vt:variant>
      <vt:variant>
        <vt:i4>3407899</vt:i4>
      </vt:variant>
      <vt:variant>
        <vt:i4>4995</vt:i4>
      </vt:variant>
      <vt:variant>
        <vt:i4>0</vt:i4>
      </vt:variant>
      <vt:variant>
        <vt:i4>5</vt:i4>
      </vt:variant>
      <vt:variant>
        <vt:lpwstr/>
      </vt:variant>
      <vt:variant>
        <vt:lpwstr>fld_CashDistribAgentCode</vt:lpwstr>
      </vt:variant>
      <vt:variant>
        <vt:i4>4980856</vt:i4>
      </vt:variant>
      <vt:variant>
        <vt:i4>4992</vt:i4>
      </vt:variant>
      <vt:variant>
        <vt:i4>0</vt:i4>
      </vt:variant>
      <vt:variant>
        <vt:i4>5</vt:i4>
      </vt:variant>
      <vt:variant>
        <vt:lpwstr/>
      </vt:variant>
      <vt:variant>
        <vt:lpwstr>fld_CashDistribAgentAcctNumber</vt:lpwstr>
      </vt:variant>
      <vt:variant>
        <vt:i4>2949149</vt:i4>
      </vt:variant>
      <vt:variant>
        <vt:i4>4989</vt:i4>
      </vt:variant>
      <vt:variant>
        <vt:i4>0</vt:i4>
      </vt:variant>
      <vt:variant>
        <vt:i4>5</vt:i4>
      </vt:variant>
      <vt:variant>
        <vt:lpwstr/>
      </vt:variant>
      <vt:variant>
        <vt:lpwstr>fld_CashDistribAgentAcctName</vt:lpwstr>
      </vt:variant>
      <vt:variant>
        <vt:i4>2097172</vt:i4>
      </vt:variant>
      <vt:variant>
        <vt:i4>4986</vt:i4>
      </vt:variant>
      <vt:variant>
        <vt:i4>0</vt:i4>
      </vt:variant>
      <vt:variant>
        <vt:i4>5</vt:i4>
      </vt:variant>
      <vt:variant>
        <vt:lpwstr/>
      </vt:variant>
      <vt:variant>
        <vt:lpwstr>fld_CardStartDate</vt:lpwstr>
      </vt:variant>
      <vt:variant>
        <vt:i4>5439605</vt:i4>
      </vt:variant>
      <vt:variant>
        <vt:i4>4983</vt:i4>
      </vt:variant>
      <vt:variant>
        <vt:i4>0</vt:i4>
      </vt:variant>
      <vt:variant>
        <vt:i4>5</vt:i4>
      </vt:variant>
      <vt:variant>
        <vt:lpwstr/>
      </vt:variant>
      <vt:variant>
        <vt:lpwstr>fld_CardNumber</vt:lpwstr>
      </vt:variant>
      <vt:variant>
        <vt:i4>4587644</vt:i4>
      </vt:variant>
      <vt:variant>
        <vt:i4>4980</vt:i4>
      </vt:variant>
      <vt:variant>
        <vt:i4>0</vt:i4>
      </vt:variant>
      <vt:variant>
        <vt:i4>5</vt:i4>
      </vt:variant>
      <vt:variant>
        <vt:lpwstr/>
      </vt:variant>
      <vt:variant>
        <vt:lpwstr>fld_CardIssNum</vt:lpwstr>
      </vt:variant>
      <vt:variant>
        <vt:i4>4915313</vt:i4>
      </vt:variant>
      <vt:variant>
        <vt:i4>4977</vt:i4>
      </vt:variant>
      <vt:variant>
        <vt:i4>0</vt:i4>
      </vt:variant>
      <vt:variant>
        <vt:i4>5</vt:i4>
      </vt:variant>
      <vt:variant>
        <vt:lpwstr/>
      </vt:variant>
      <vt:variant>
        <vt:lpwstr>fld_CardHolderName</vt:lpwstr>
      </vt:variant>
      <vt:variant>
        <vt:i4>6160487</vt:i4>
      </vt:variant>
      <vt:variant>
        <vt:i4>4974</vt:i4>
      </vt:variant>
      <vt:variant>
        <vt:i4>0</vt:i4>
      </vt:variant>
      <vt:variant>
        <vt:i4>5</vt:i4>
      </vt:variant>
      <vt:variant>
        <vt:lpwstr/>
      </vt:variant>
      <vt:variant>
        <vt:lpwstr>fld_CardExpDate</vt:lpwstr>
      </vt:variant>
      <vt:variant>
        <vt:i4>3014656</vt:i4>
      </vt:variant>
      <vt:variant>
        <vt:i4>4971</vt:i4>
      </vt:variant>
      <vt:variant>
        <vt:i4>0</vt:i4>
      </vt:variant>
      <vt:variant>
        <vt:i4>5</vt:i4>
      </vt:variant>
      <vt:variant>
        <vt:lpwstr/>
      </vt:variant>
      <vt:variant>
        <vt:lpwstr>fld_CapPrice</vt:lpwstr>
      </vt:variant>
      <vt:variant>
        <vt:i4>4784252</vt:i4>
      </vt:variant>
      <vt:variant>
        <vt:i4>4968</vt:i4>
      </vt:variant>
      <vt:variant>
        <vt:i4>0</vt:i4>
      </vt:variant>
      <vt:variant>
        <vt:i4>5</vt:i4>
      </vt:variant>
      <vt:variant>
        <vt:lpwstr/>
      </vt:variant>
      <vt:variant>
        <vt:lpwstr>fld_CancellationRights</vt:lpwstr>
      </vt:variant>
      <vt:variant>
        <vt:i4>3735559</vt:i4>
      </vt:variant>
      <vt:variant>
        <vt:i4>4965</vt:i4>
      </vt:variant>
      <vt:variant>
        <vt:i4>0</vt:i4>
      </vt:variant>
      <vt:variant>
        <vt:i4>5</vt:i4>
      </vt:variant>
      <vt:variant>
        <vt:lpwstr/>
      </vt:variant>
      <vt:variant>
        <vt:lpwstr>fld_CalculatedCcyLastQty</vt:lpwstr>
      </vt:variant>
      <vt:variant>
        <vt:i4>3211267</vt:i4>
      </vt:variant>
      <vt:variant>
        <vt:i4>4962</vt:i4>
      </vt:variant>
      <vt:variant>
        <vt:i4>0</vt:i4>
      </vt:variant>
      <vt:variant>
        <vt:i4>5</vt:i4>
      </vt:variant>
      <vt:variant>
        <vt:lpwstr/>
      </vt:variant>
      <vt:variant>
        <vt:lpwstr>fld_BuyVolume</vt:lpwstr>
      </vt:variant>
      <vt:variant>
        <vt:i4>4259937</vt:i4>
      </vt:variant>
      <vt:variant>
        <vt:i4>4959</vt:i4>
      </vt:variant>
      <vt:variant>
        <vt:i4>0</vt:i4>
      </vt:variant>
      <vt:variant>
        <vt:i4>5</vt:i4>
      </vt:variant>
      <vt:variant>
        <vt:lpwstr/>
      </vt:variant>
      <vt:variant>
        <vt:lpwstr>fld_BusinessRejectRefID</vt:lpwstr>
      </vt:variant>
      <vt:variant>
        <vt:i4>3473417</vt:i4>
      </vt:variant>
      <vt:variant>
        <vt:i4>4956</vt:i4>
      </vt:variant>
      <vt:variant>
        <vt:i4>0</vt:i4>
      </vt:variant>
      <vt:variant>
        <vt:i4>5</vt:i4>
      </vt:variant>
      <vt:variant>
        <vt:lpwstr/>
      </vt:variant>
      <vt:variant>
        <vt:lpwstr>fld_BusinessRejectReason</vt:lpwstr>
      </vt:variant>
      <vt:variant>
        <vt:i4>4522095</vt:i4>
      </vt:variant>
      <vt:variant>
        <vt:i4>4953</vt:i4>
      </vt:variant>
      <vt:variant>
        <vt:i4>0</vt:i4>
      </vt:variant>
      <vt:variant>
        <vt:i4>5</vt:i4>
      </vt:variant>
      <vt:variant>
        <vt:lpwstr/>
      </vt:variant>
      <vt:variant>
        <vt:lpwstr>fld_BookingUnit</vt:lpwstr>
      </vt:variant>
      <vt:variant>
        <vt:i4>6094968</vt:i4>
      </vt:variant>
      <vt:variant>
        <vt:i4>4950</vt:i4>
      </vt:variant>
      <vt:variant>
        <vt:i4>0</vt:i4>
      </vt:variant>
      <vt:variant>
        <vt:i4>5</vt:i4>
      </vt:variant>
      <vt:variant>
        <vt:lpwstr/>
      </vt:variant>
      <vt:variant>
        <vt:lpwstr>fld_BookingType</vt:lpwstr>
      </vt:variant>
      <vt:variant>
        <vt:i4>2686989</vt:i4>
      </vt:variant>
      <vt:variant>
        <vt:i4>4947</vt:i4>
      </vt:variant>
      <vt:variant>
        <vt:i4>0</vt:i4>
      </vt:variant>
      <vt:variant>
        <vt:i4>5</vt:i4>
      </vt:variant>
      <vt:variant>
        <vt:lpwstr/>
      </vt:variant>
      <vt:variant>
        <vt:lpwstr>fld_BookingRefID</vt:lpwstr>
      </vt:variant>
      <vt:variant>
        <vt:i4>5177458</vt:i4>
      </vt:variant>
      <vt:variant>
        <vt:i4>4944</vt:i4>
      </vt:variant>
      <vt:variant>
        <vt:i4>0</vt:i4>
      </vt:variant>
      <vt:variant>
        <vt:i4>5</vt:i4>
      </vt:variant>
      <vt:variant>
        <vt:lpwstr/>
      </vt:variant>
      <vt:variant>
        <vt:lpwstr>fld_BodyLength</vt:lpwstr>
      </vt:variant>
      <vt:variant>
        <vt:i4>2228225</vt:i4>
      </vt:variant>
      <vt:variant>
        <vt:i4>4941</vt:i4>
      </vt:variant>
      <vt:variant>
        <vt:i4>0</vt:i4>
      </vt:variant>
      <vt:variant>
        <vt:i4>5</vt:i4>
      </vt:variant>
      <vt:variant>
        <vt:lpwstr/>
      </vt:variant>
      <vt:variant>
        <vt:lpwstr>fld_BidYield</vt:lpwstr>
      </vt:variant>
      <vt:variant>
        <vt:i4>6160509</vt:i4>
      </vt:variant>
      <vt:variant>
        <vt:i4>4938</vt:i4>
      </vt:variant>
      <vt:variant>
        <vt:i4>0</vt:i4>
      </vt:variant>
      <vt:variant>
        <vt:i4>5</vt:i4>
      </vt:variant>
      <vt:variant>
        <vt:lpwstr/>
      </vt:variant>
      <vt:variant>
        <vt:lpwstr>fld_BidType</vt:lpwstr>
      </vt:variant>
      <vt:variant>
        <vt:i4>3538966</vt:i4>
      </vt:variant>
      <vt:variant>
        <vt:i4>4935</vt:i4>
      </vt:variant>
      <vt:variant>
        <vt:i4>0</vt:i4>
      </vt:variant>
      <vt:variant>
        <vt:i4>5</vt:i4>
      </vt:variant>
      <vt:variant>
        <vt:lpwstr/>
      </vt:variant>
      <vt:variant>
        <vt:lpwstr>fld_BidTradeType</vt:lpwstr>
      </vt:variant>
      <vt:variant>
        <vt:i4>2424834</vt:i4>
      </vt:variant>
      <vt:variant>
        <vt:i4>4932</vt:i4>
      </vt:variant>
      <vt:variant>
        <vt:i4>0</vt:i4>
      </vt:variant>
      <vt:variant>
        <vt:i4>5</vt:i4>
      </vt:variant>
      <vt:variant>
        <vt:lpwstr/>
      </vt:variant>
      <vt:variant>
        <vt:lpwstr>fld_BidSwapPoints</vt:lpwstr>
      </vt:variant>
      <vt:variant>
        <vt:i4>4194401</vt:i4>
      </vt:variant>
      <vt:variant>
        <vt:i4>4929</vt:i4>
      </vt:variant>
      <vt:variant>
        <vt:i4>0</vt:i4>
      </vt:variant>
      <vt:variant>
        <vt:i4>5</vt:i4>
      </vt:variant>
      <vt:variant>
        <vt:lpwstr/>
      </vt:variant>
      <vt:variant>
        <vt:lpwstr>fld_BidSpotRate</vt:lpwstr>
      </vt:variant>
      <vt:variant>
        <vt:i4>5439597</vt:i4>
      </vt:variant>
      <vt:variant>
        <vt:i4>4926</vt:i4>
      </vt:variant>
      <vt:variant>
        <vt:i4>0</vt:i4>
      </vt:variant>
      <vt:variant>
        <vt:i4>5</vt:i4>
      </vt:variant>
      <vt:variant>
        <vt:lpwstr/>
      </vt:variant>
      <vt:variant>
        <vt:lpwstr>fld_BidSize</vt:lpwstr>
      </vt:variant>
      <vt:variant>
        <vt:i4>5243000</vt:i4>
      </vt:variant>
      <vt:variant>
        <vt:i4>4923</vt:i4>
      </vt:variant>
      <vt:variant>
        <vt:i4>0</vt:i4>
      </vt:variant>
      <vt:variant>
        <vt:i4>5</vt:i4>
      </vt:variant>
      <vt:variant>
        <vt:lpwstr/>
      </vt:variant>
      <vt:variant>
        <vt:lpwstr>fld_BidRequestTransType</vt:lpwstr>
      </vt:variant>
      <vt:variant>
        <vt:i4>2752516</vt:i4>
      </vt:variant>
      <vt:variant>
        <vt:i4>4920</vt:i4>
      </vt:variant>
      <vt:variant>
        <vt:i4>0</vt:i4>
      </vt:variant>
      <vt:variant>
        <vt:i4>5</vt:i4>
      </vt:variant>
      <vt:variant>
        <vt:lpwstr/>
      </vt:variant>
      <vt:variant>
        <vt:lpwstr>fld_BidPx</vt:lpwstr>
      </vt:variant>
      <vt:variant>
        <vt:i4>3342340</vt:i4>
      </vt:variant>
      <vt:variant>
        <vt:i4>4917</vt:i4>
      </vt:variant>
      <vt:variant>
        <vt:i4>0</vt:i4>
      </vt:variant>
      <vt:variant>
        <vt:i4>5</vt:i4>
      </vt:variant>
      <vt:variant>
        <vt:lpwstr/>
      </vt:variant>
      <vt:variant>
        <vt:lpwstr>fld_BidID</vt:lpwstr>
      </vt:variant>
      <vt:variant>
        <vt:i4>3735555</vt:i4>
      </vt:variant>
      <vt:variant>
        <vt:i4>4914</vt:i4>
      </vt:variant>
      <vt:variant>
        <vt:i4>0</vt:i4>
      </vt:variant>
      <vt:variant>
        <vt:i4>5</vt:i4>
      </vt:variant>
      <vt:variant>
        <vt:lpwstr/>
      </vt:variant>
      <vt:variant>
        <vt:lpwstr>fld_BidForwardPoints2</vt:lpwstr>
      </vt:variant>
      <vt:variant>
        <vt:i4>3735555</vt:i4>
      </vt:variant>
      <vt:variant>
        <vt:i4>4911</vt:i4>
      </vt:variant>
      <vt:variant>
        <vt:i4>0</vt:i4>
      </vt:variant>
      <vt:variant>
        <vt:i4>5</vt:i4>
      </vt:variant>
      <vt:variant>
        <vt:lpwstr/>
      </vt:variant>
      <vt:variant>
        <vt:lpwstr>fld_BidForwardPoints</vt:lpwstr>
      </vt:variant>
      <vt:variant>
        <vt:i4>2359316</vt:i4>
      </vt:variant>
      <vt:variant>
        <vt:i4>4908</vt:i4>
      </vt:variant>
      <vt:variant>
        <vt:i4>0</vt:i4>
      </vt:variant>
      <vt:variant>
        <vt:i4>5</vt:i4>
      </vt:variant>
      <vt:variant>
        <vt:lpwstr/>
      </vt:variant>
      <vt:variant>
        <vt:lpwstr>fld_BidDescriptorType</vt:lpwstr>
      </vt:variant>
      <vt:variant>
        <vt:i4>2097183</vt:i4>
      </vt:variant>
      <vt:variant>
        <vt:i4>4905</vt:i4>
      </vt:variant>
      <vt:variant>
        <vt:i4>0</vt:i4>
      </vt:variant>
      <vt:variant>
        <vt:i4>5</vt:i4>
      </vt:variant>
      <vt:variant>
        <vt:lpwstr/>
      </vt:variant>
      <vt:variant>
        <vt:lpwstr>fld_BidDescriptor</vt:lpwstr>
      </vt:variant>
      <vt:variant>
        <vt:i4>3145749</vt:i4>
      </vt:variant>
      <vt:variant>
        <vt:i4>4902</vt:i4>
      </vt:variant>
      <vt:variant>
        <vt:i4>0</vt:i4>
      </vt:variant>
      <vt:variant>
        <vt:i4>5</vt:i4>
      </vt:variant>
      <vt:variant>
        <vt:lpwstr/>
      </vt:variant>
      <vt:variant>
        <vt:lpwstr>fld_BenchmarkSecurityIDSource</vt:lpwstr>
      </vt:variant>
      <vt:variant>
        <vt:i4>5570668</vt:i4>
      </vt:variant>
      <vt:variant>
        <vt:i4>4899</vt:i4>
      </vt:variant>
      <vt:variant>
        <vt:i4>0</vt:i4>
      </vt:variant>
      <vt:variant>
        <vt:i4>5</vt:i4>
      </vt:variant>
      <vt:variant>
        <vt:lpwstr/>
      </vt:variant>
      <vt:variant>
        <vt:lpwstr>fld_BenchmarkSecurityID</vt:lpwstr>
      </vt:variant>
      <vt:variant>
        <vt:i4>4849785</vt:i4>
      </vt:variant>
      <vt:variant>
        <vt:i4>4896</vt:i4>
      </vt:variant>
      <vt:variant>
        <vt:i4>0</vt:i4>
      </vt:variant>
      <vt:variant>
        <vt:i4>5</vt:i4>
      </vt:variant>
      <vt:variant>
        <vt:lpwstr/>
      </vt:variant>
      <vt:variant>
        <vt:lpwstr>fld_BenchmarkPriceType</vt:lpwstr>
      </vt:variant>
      <vt:variant>
        <vt:i4>5636221</vt:i4>
      </vt:variant>
      <vt:variant>
        <vt:i4>4893</vt:i4>
      </vt:variant>
      <vt:variant>
        <vt:i4>0</vt:i4>
      </vt:variant>
      <vt:variant>
        <vt:i4>5</vt:i4>
      </vt:variant>
      <vt:variant>
        <vt:lpwstr/>
      </vt:variant>
      <vt:variant>
        <vt:lpwstr>fld_BenchmarkPrice</vt:lpwstr>
      </vt:variant>
      <vt:variant>
        <vt:i4>6226038</vt:i4>
      </vt:variant>
      <vt:variant>
        <vt:i4>4890</vt:i4>
      </vt:variant>
      <vt:variant>
        <vt:i4>0</vt:i4>
      </vt:variant>
      <vt:variant>
        <vt:i4>5</vt:i4>
      </vt:variant>
      <vt:variant>
        <vt:lpwstr/>
      </vt:variant>
      <vt:variant>
        <vt:lpwstr>fld_BenchmarkCurvePoint</vt:lpwstr>
      </vt:variant>
      <vt:variant>
        <vt:i4>5898348</vt:i4>
      </vt:variant>
      <vt:variant>
        <vt:i4>4887</vt:i4>
      </vt:variant>
      <vt:variant>
        <vt:i4>0</vt:i4>
      </vt:variant>
      <vt:variant>
        <vt:i4>5</vt:i4>
      </vt:variant>
      <vt:variant>
        <vt:lpwstr/>
      </vt:variant>
      <vt:variant>
        <vt:lpwstr>fld_BenchmarkCurveName</vt:lpwstr>
      </vt:variant>
      <vt:variant>
        <vt:i4>5111928</vt:i4>
      </vt:variant>
      <vt:variant>
        <vt:i4>4884</vt:i4>
      </vt:variant>
      <vt:variant>
        <vt:i4>0</vt:i4>
      </vt:variant>
      <vt:variant>
        <vt:i4>5</vt:i4>
      </vt:variant>
      <vt:variant>
        <vt:lpwstr/>
      </vt:variant>
      <vt:variant>
        <vt:lpwstr>fld_BenchmarkCurveCurrency</vt:lpwstr>
      </vt:variant>
      <vt:variant>
        <vt:i4>5242996</vt:i4>
      </vt:variant>
      <vt:variant>
        <vt:i4>4881</vt:i4>
      </vt:variant>
      <vt:variant>
        <vt:i4>0</vt:i4>
      </vt:variant>
      <vt:variant>
        <vt:i4>5</vt:i4>
      </vt:variant>
      <vt:variant>
        <vt:lpwstr/>
      </vt:variant>
      <vt:variant>
        <vt:lpwstr>fld_BeginString</vt:lpwstr>
      </vt:variant>
      <vt:variant>
        <vt:i4>5374050</vt:i4>
      </vt:variant>
      <vt:variant>
        <vt:i4>4878</vt:i4>
      </vt:variant>
      <vt:variant>
        <vt:i4>0</vt:i4>
      </vt:variant>
      <vt:variant>
        <vt:i4>5</vt:i4>
      </vt:variant>
      <vt:variant>
        <vt:lpwstr/>
      </vt:variant>
      <vt:variant>
        <vt:lpwstr>fld_BeginSeqNo</vt:lpwstr>
      </vt:variant>
      <vt:variant>
        <vt:i4>5177441</vt:i4>
      </vt:variant>
      <vt:variant>
        <vt:i4>4875</vt:i4>
      </vt:variant>
      <vt:variant>
        <vt:i4>0</vt:i4>
      </vt:variant>
      <vt:variant>
        <vt:i4>5</vt:i4>
      </vt:variant>
      <vt:variant>
        <vt:lpwstr/>
      </vt:variant>
      <vt:variant>
        <vt:lpwstr>fld_BasisPxType</vt:lpwstr>
      </vt:variant>
      <vt:variant>
        <vt:i4>3997722</vt:i4>
      </vt:variant>
      <vt:variant>
        <vt:i4>4872</vt:i4>
      </vt:variant>
      <vt:variant>
        <vt:i4>0</vt:i4>
      </vt:variant>
      <vt:variant>
        <vt:i4>5</vt:i4>
      </vt:variant>
      <vt:variant>
        <vt:lpwstr/>
      </vt:variant>
      <vt:variant>
        <vt:lpwstr>fld_BasisFeaturePrice</vt:lpwstr>
      </vt:variant>
      <vt:variant>
        <vt:i4>2621459</vt:i4>
      </vt:variant>
      <vt:variant>
        <vt:i4>4869</vt:i4>
      </vt:variant>
      <vt:variant>
        <vt:i4>0</vt:i4>
      </vt:variant>
      <vt:variant>
        <vt:i4>5</vt:i4>
      </vt:variant>
      <vt:variant>
        <vt:lpwstr/>
      </vt:variant>
      <vt:variant>
        <vt:lpwstr>fld_BasisFeatureDate</vt:lpwstr>
      </vt:variant>
      <vt:variant>
        <vt:i4>5111921</vt:i4>
      </vt:variant>
      <vt:variant>
        <vt:i4>4866</vt:i4>
      </vt:variant>
      <vt:variant>
        <vt:i4>0</vt:i4>
      </vt:variant>
      <vt:variant>
        <vt:i4>5</vt:i4>
      </vt:variant>
      <vt:variant>
        <vt:lpwstr/>
      </vt:variant>
      <vt:variant>
        <vt:lpwstr>fld_AvgPxPrecision</vt:lpwstr>
      </vt:variant>
      <vt:variant>
        <vt:i4>6094965</vt:i4>
      </vt:variant>
      <vt:variant>
        <vt:i4>4863</vt:i4>
      </vt:variant>
      <vt:variant>
        <vt:i4>0</vt:i4>
      </vt:variant>
      <vt:variant>
        <vt:i4>5</vt:i4>
      </vt:variant>
      <vt:variant>
        <vt:lpwstr/>
      </vt:variant>
      <vt:variant>
        <vt:lpwstr>fld_AvgPxIndicator</vt:lpwstr>
      </vt:variant>
      <vt:variant>
        <vt:i4>3473412</vt:i4>
      </vt:variant>
      <vt:variant>
        <vt:i4>4860</vt:i4>
      </vt:variant>
      <vt:variant>
        <vt:i4>0</vt:i4>
      </vt:variant>
      <vt:variant>
        <vt:i4>5</vt:i4>
      </vt:variant>
      <vt:variant>
        <vt:lpwstr/>
      </vt:variant>
      <vt:variant>
        <vt:lpwstr>fld_AvgPx</vt:lpwstr>
      </vt:variant>
      <vt:variant>
        <vt:i4>4128789</vt:i4>
      </vt:variant>
      <vt:variant>
        <vt:i4>4857</vt:i4>
      </vt:variant>
      <vt:variant>
        <vt:i4>0</vt:i4>
      </vt:variant>
      <vt:variant>
        <vt:i4>5</vt:i4>
      </vt:variant>
      <vt:variant>
        <vt:lpwstr/>
      </vt:variant>
      <vt:variant>
        <vt:lpwstr>fld_AvgParPx</vt:lpwstr>
      </vt:variant>
      <vt:variant>
        <vt:i4>5374079</vt:i4>
      </vt:variant>
      <vt:variant>
        <vt:i4>4854</vt:i4>
      </vt:variant>
      <vt:variant>
        <vt:i4>0</vt:i4>
      </vt:variant>
      <vt:variant>
        <vt:i4>5</vt:i4>
      </vt:variant>
      <vt:variant>
        <vt:lpwstr/>
      </vt:variant>
      <vt:variant>
        <vt:lpwstr>fld_AutoAcceptIndicator</vt:lpwstr>
      </vt:variant>
      <vt:variant>
        <vt:i4>6160494</vt:i4>
      </vt:variant>
      <vt:variant>
        <vt:i4>4851</vt:i4>
      </vt:variant>
      <vt:variant>
        <vt:i4>0</vt:i4>
      </vt:variant>
      <vt:variant>
        <vt:i4>5</vt:i4>
      </vt:variant>
      <vt:variant>
        <vt:lpwstr/>
      </vt:variant>
      <vt:variant>
        <vt:lpwstr>fld_AttachmentPoint</vt:lpwstr>
      </vt:variant>
      <vt:variant>
        <vt:i4>4980840</vt:i4>
      </vt:variant>
      <vt:variant>
        <vt:i4>4848</vt:i4>
      </vt:variant>
      <vt:variant>
        <vt:i4>0</vt:i4>
      </vt:variant>
      <vt:variant>
        <vt:i4>5</vt:i4>
      </vt:variant>
      <vt:variant>
        <vt:lpwstr/>
      </vt:variant>
      <vt:variant>
        <vt:lpwstr>fld_AssignmentUnit</vt:lpwstr>
      </vt:variant>
      <vt:variant>
        <vt:i4>4128770</vt:i4>
      </vt:variant>
      <vt:variant>
        <vt:i4>4845</vt:i4>
      </vt:variant>
      <vt:variant>
        <vt:i4>0</vt:i4>
      </vt:variant>
      <vt:variant>
        <vt:i4>5</vt:i4>
      </vt:variant>
      <vt:variant>
        <vt:lpwstr/>
      </vt:variant>
      <vt:variant>
        <vt:lpwstr>fld_AssignmentMethod</vt:lpwstr>
      </vt:variant>
      <vt:variant>
        <vt:i4>3080214</vt:i4>
      </vt:variant>
      <vt:variant>
        <vt:i4>4842</vt:i4>
      </vt:variant>
      <vt:variant>
        <vt:i4>0</vt:i4>
      </vt:variant>
      <vt:variant>
        <vt:i4>5</vt:i4>
      </vt:variant>
      <vt:variant>
        <vt:lpwstr/>
      </vt:variant>
      <vt:variant>
        <vt:lpwstr>fld_AsOfIndicator</vt:lpwstr>
      </vt:variant>
      <vt:variant>
        <vt:i4>3604482</vt:i4>
      </vt:variant>
      <vt:variant>
        <vt:i4>4839</vt:i4>
      </vt:variant>
      <vt:variant>
        <vt:i4>0</vt:i4>
      </vt:variant>
      <vt:variant>
        <vt:i4>5</vt:i4>
      </vt:variant>
      <vt:variant>
        <vt:lpwstr/>
      </vt:variant>
      <vt:variant>
        <vt:lpwstr>fld_AsgnRptID</vt:lpwstr>
      </vt:variant>
      <vt:variant>
        <vt:i4>2293783</vt:i4>
      </vt:variant>
      <vt:variant>
        <vt:i4>4836</vt:i4>
      </vt:variant>
      <vt:variant>
        <vt:i4>0</vt:i4>
      </vt:variant>
      <vt:variant>
        <vt:i4>5</vt:i4>
      </vt:variant>
      <vt:variant>
        <vt:lpwstr/>
      </vt:variant>
      <vt:variant>
        <vt:lpwstr>fld_ApplVerID</vt:lpwstr>
      </vt:variant>
      <vt:variant>
        <vt:i4>3801112</vt:i4>
      </vt:variant>
      <vt:variant>
        <vt:i4>4833</vt:i4>
      </vt:variant>
      <vt:variant>
        <vt:i4>0</vt:i4>
      </vt:variant>
      <vt:variant>
        <vt:i4>5</vt:i4>
      </vt:variant>
      <vt:variant>
        <vt:lpwstr/>
      </vt:variant>
      <vt:variant>
        <vt:lpwstr>fld_ApplTotalMessageCount</vt:lpwstr>
      </vt:variant>
      <vt:variant>
        <vt:i4>4784228</vt:i4>
      </vt:variant>
      <vt:variant>
        <vt:i4>4830</vt:i4>
      </vt:variant>
      <vt:variant>
        <vt:i4>0</vt:i4>
      </vt:variant>
      <vt:variant>
        <vt:i4>5</vt:i4>
      </vt:variant>
      <vt:variant>
        <vt:lpwstr/>
      </vt:variant>
      <vt:variant>
        <vt:lpwstr>fld_ApplSeqNum</vt:lpwstr>
      </vt:variant>
      <vt:variant>
        <vt:i4>2949130</vt:i4>
      </vt:variant>
      <vt:variant>
        <vt:i4>4827</vt:i4>
      </vt:variant>
      <vt:variant>
        <vt:i4>0</vt:i4>
      </vt:variant>
      <vt:variant>
        <vt:i4>5</vt:i4>
      </vt:variant>
      <vt:variant>
        <vt:lpwstr/>
      </vt:variant>
      <vt:variant>
        <vt:lpwstr>fld_ApplResponseType</vt:lpwstr>
      </vt:variant>
      <vt:variant>
        <vt:i4>5570663</vt:i4>
      </vt:variant>
      <vt:variant>
        <vt:i4>4824</vt:i4>
      </vt:variant>
      <vt:variant>
        <vt:i4>0</vt:i4>
      </vt:variant>
      <vt:variant>
        <vt:i4>5</vt:i4>
      </vt:variant>
      <vt:variant>
        <vt:lpwstr/>
      </vt:variant>
      <vt:variant>
        <vt:lpwstr>fld_ApplResponseID</vt:lpwstr>
      </vt:variant>
      <vt:variant>
        <vt:i4>2883609</vt:i4>
      </vt:variant>
      <vt:variant>
        <vt:i4>4821</vt:i4>
      </vt:variant>
      <vt:variant>
        <vt:i4>0</vt:i4>
      </vt:variant>
      <vt:variant>
        <vt:i4>5</vt:i4>
      </vt:variant>
      <vt:variant>
        <vt:lpwstr/>
      </vt:variant>
      <vt:variant>
        <vt:lpwstr>fld_ApplResponseError</vt:lpwstr>
      </vt:variant>
      <vt:variant>
        <vt:i4>4194427</vt:i4>
      </vt:variant>
      <vt:variant>
        <vt:i4>4818</vt:i4>
      </vt:variant>
      <vt:variant>
        <vt:i4>0</vt:i4>
      </vt:variant>
      <vt:variant>
        <vt:i4>5</vt:i4>
      </vt:variant>
      <vt:variant>
        <vt:lpwstr/>
      </vt:variant>
      <vt:variant>
        <vt:lpwstr>fld_ApplResendFlag</vt:lpwstr>
      </vt:variant>
      <vt:variant>
        <vt:i4>5111913</vt:i4>
      </vt:variant>
      <vt:variant>
        <vt:i4>4815</vt:i4>
      </vt:variant>
      <vt:variant>
        <vt:i4>0</vt:i4>
      </vt:variant>
      <vt:variant>
        <vt:i4>5</vt:i4>
      </vt:variant>
      <vt:variant>
        <vt:lpwstr/>
      </vt:variant>
      <vt:variant>
        <vt:lpwstr>fld_ApplReqType</vt:lpwstr>
      </vt:variant>
      <vt:variant>
        <vt:i4>2293776</vt:i4>
      </vt:variant>
      <vt:variant>
        <vt:i4>4812</vt:i4>
      </vt:variant>
      <vt:variant>
        <vt:i4>0</vt:i4>
      </vt:variant>
      <vt:variant>
        <vt:i4>5</vt:i4>
      </vt:variant>
      <vt:variant>
        <vt:lpwstr/>
      </vt:variant>
      <vt:variant>
        <vt:lpwstr>fld_ApplReqID</vt:lpwstr>
      </vt:variant>
      <vt:variant>
        <vt:i4>5046375</vt:i4>
      </vt:variant>
      <vt:variant>
        <vt:i4>4809</vt:i4>
      </vt:variant>
      <vt:variant>
        <vt:i4>0</vt:i4>
      </vt:variant>
      <vt:variant>
        <vt:i4>5</vt:i4>
      </vt:variant>
      <vt:variant>
        <vt:lpwstr/>
      </vt:variant>
      <vt:variant>
        <vt:lpwstr>fld_ApplReportType</vt:lpwstr>
      </vt:variant>
      <vt:variant>
        <vt:i4>3473418</vt:i4>
      </vt:variant>
      <vt:variant>
        <vt:i4>4806</vt:i4>
      </vt:variant>
      <vt:variant>
        <vt:i4>0</vt:i4>
      </vt:variant>
      <vt:variant>
        <vt:i4>5</vt:i4>
      </vt:variant>
      <vt:variant>
        <vt:lpwstr/>
      </vt:variant>
      <vt:variant>
        <vt:lpwstr>fld_ApplReportID</vt:lpwstr>
      </vt:variant>
      <vt:variant>
        <vt:i4>5832820</vt:i4>
      </vt:variant>
      <vt:variant>
        <vt:i4>4803</vt:i4>
      </vt:variant>
      <vt:variant>
        <vt:i4>0</vt:i4>
      </vt:variant>
      <vt:variant>
        <vt:i4>5</vt:i4>
      </vt:variant>
      <vt:variant>
        <vt:lpwstr/>
      </vt:variant>
      <vt:variant>
        <vt:lpwstr>fld_ApplQueueResolution</vt:lpwstr>
      </vt:variant>
      <vt:variant>
        <vt:i4>3801091</vt:i4>
      </vt:variant>
      <vt:variant>
        <vt:i4>4800</vt:i4>
      </vt:variant>
      <vt:variant>
        <vt:i4>0</vt:i4>
      </vt:variant>
      <vt:variant>
        <vt:i4>5</vt:i4>
      </vt:variant>
      <vt:variant>
        <vt:lpwstr/>
      </vt:variant>
      <vt:variant>
        <vt:lpwstr>fld_ApplQueueMax</vt:lpwstr>
      </vt:variant>
      <vt:variant>
        <vt:i4>5439603</vt:i4>
      </vt:variant>
      <vt:variant>
        <vt:i4>4797</vt:i4>
      </vt:variant>
      <vt:variant>
        <vt:i4>0</vt:i4>
      </vt:variant>
      <vt:variant>
        <vt:i4>5</vt:i4>
      </vt:variant>
      <vt:variant>
        <vt:lpwstr/>
      </vt:variant>
      <vt:variant>
        <vt:lpwstr>fld_ApplQueueDepth</vt:lpwstr>
      </vt:variant>
      <vt:variant>
        <vt:i4>5570664</vt:i4>
      </vt:variant>
      <vt:variant>
        <vt:i4>4794</vt:i4>
      </vt:variant>
      <vt:variant>
        <vt:i4>0</vt:i4>
      </vt:variant>
      <vt:variant>
        <vt:i4>5</vt:i4>
      </vt:variant>
      <vt:variant>
        <vt:lpwstr/>
      </vt:variant>
      <vt:variant>
        <vt:lpwstr>fld_ApplQueueAction</vt:lpwstr>
      </vt:variant>
      <vt:variant>
        <vt:i4>3997697</vt:i4>
      </vt:variant>
      <vt:variant>
        <vt:i4>4791</vt:i4>
      </vt:variant>
      <vt:variant>
        <vt:i4>0</vt:i4>
      </vt:variant>
      <vt:variant>
        <vt:i4>5</vt:i4>
      </vt:variant>
      <vt:variant>
        <vt:lpwstr/>
      </vt:variant>
      <vt:variant>
        <vt:lpwstr>fld_ApplNewSeqNum</vt:lpwstr>
      </vt:variant>
      <vt:variant>
        <vt:i4>6029435</vt:i4>
      </vt:variant>
      <vt:variant>
        <vt:i4>4788</vt:i4>
      </vt:variant>
      <vt:variant>
        <vt:i4>0</vt:i4>
      </vt:variant>
      <vt:variant>
        <vt:i4>5</vt:i4>
      </vt:variant>
      <vt:variant>
        <vt:lpwstr/>
      </vt:variant>
      <vt:variant>
        <vt:lpwstr>fld_ApplLastSeqNum</vt:lpwstr>
      </vt:variant>
      <vt:variant>
        <vt:i4>4915322</vt:i4>
      </vt:variant>
      <vt:variant>
        <vt:i4>4785</vt:i4>
      </vt:variant>
      <vt:variant>
        <vt:i4>0</vt:i4>
      </vt:variant>
      <vt:variant>
        <vt:i4>5</vt:i4>
      </vt:variant>
      <vt:variant>
        <vt:lpwstr/>
      </vt:variant>
      <vt:variant>
        <vt:lpwstr>fld_ApplID</vt:lpwstr>
      </vt:variant>
      <vt:variant>
        <vt:i4>4063234</vt:i4>
      </vt:variant>
      <vt:variant>
        <vt:i4>4782</vt:i4>
      </vt:variant>
      <vt:variant>
        <vt:i4>0</vt:i4>
      </vt:variant>
      <vt:variant>
        <vt:i4>5</vt:i4>
      </vt:variant>
      <vt:variant>
        <vt:lpwstr/>
      </vt:variant>
      <vt:variant>
        <vt:lpwstr>fld_ApplExtID</vt:lpwstr>
      </vt:variant>
      <vt:variant>
        <vt:i4>3538969</vt:i4>
      </vt:variant>
      <vt:variant>
        <vt:i4>4779</vt:i4>
      </vt:variant>
      <vt:variant>
        <vt:i4>0</vt:i4>
      </vt:variant>
      <vt:variant>
        <vt:i4>5</vt:i4>
      </vt:variant>
      <vt:variant>
        <vt:lpwstr/>
      </vt:variant>
      <vt:variant>
        <vt:lpwstr>fld_ApplEndSeqNum</vt:lpwstr>
      </vt:variant>
      <vt:variant>
        <vt:i4>3997725</vt:i4>
      </vt:variant>
      <vt:variant>
        <vt:i4>4776</vt:i4>
      </vt:variant>
      <vt:variant>
        <vt:i4>0</vt:i4>
      </vt:variant>
      <vt:variant>
        <vt:i4>5</vt:i4>
      </vt:variant>
      <vt:variant>
        <vt:lpwstr/>
      </vt:variant>
      <vt:variant>
        <vt:lpwstr>fld_ApplBegSeqNum</vt:lpwstr>
      </vt:variant>
      <vt:variant>
        <vt:i4>4063243</vt:i4>
      </vt:variant>
      <vt:variant>
        <vt:i4>4773</vt:i4>
      </vt:variant>
      <vt:variant>
        <vt:i4>0</vt:i4>
      </vt:variant>
      <vt:variant>
        <vt:i4>5</vt:i4>
      </vt:variant>
      <vt:variant>
        <vt:lpwstr/>
      </vt:variant>
      <vt:variant>
        <vt:lpwstr>fld_AltMDSourceID</vt:lpwstr>
      </vt:variant>
      <vt:variant>
        <vt:i4>5832800</vt:i4>
      </vt:variant>
      <vt:variant>
        <vt:i4>4770</vt:i4>
      </vt:variant>
      <vt:variant>
        <vt:i4>0</vt:i4>
      </vt:variant>
      <vt:variant>
        <vt:i4>5</vt:i4>
      </vt:variant>
      <vt:variant>
        <vt:lpwstr/>
      </vt:variant>
      <vt:variant>
        <vt:lpwstr>fld_AllowableOneSidednessValue</vt:lpwstr>
      </vt:variant>
      <vt:variant>
        <vt:i4>2228247</vt:i4>
      </vt:variant>
      <vt:variant>
        <vt:i4>4767</vt:i4>
      </vt:variant>
      <vt:variant>
        <vt:i4>0</vt:i4>
      </vt:variant>
      <vt:variant>
        <vt:i4>5</vt:i4>
      </vt:variant>
      <vt:variant>
        <vt:lpwstr/>
      </vt:variant>
      <vt:variant>
        <vt:lpwstr>fld_AllowableOneSidednessPct</vt:lpwstr>
      </vt:variant>
      <vt:variant>
        <vt:i4>3604481</vt:i4>
      </vt:variant>
      <vt:variant>
        <vt:i4>4764</vt:i4>
      </vt:variant>
      <vt:variant>
        <vt:i4>0</vt:i4>
      </vt:variant>
      <vt:variant>
        <vt:i4>5</vt:i4>
      </vt:variant>
      <vt:variant>
        <vt:lpwstr/>
      </vt:variant>
      <vt:variant>
        <vt:lpwstr>fld_AllowableOneSidednessCurr</vt:lpwstr>
      </vt:variant>
      <vt:variant>
        <vt:i4>3407893</vt:i4>
      </vt:variant>
      <vt:variant>
        <vt:i4>4761</vt:i4>
      </vt:variant>
      <vt:variant>
        <vt:i4>0</vt:i4>
      </vt:variant>
      <vt:variant>
        <vt:i4>5</vt:i4>
      </vt:variant>
      <vt:variant>
        <vt:lpwstr/>
      </vt:variant>
      <vt:variant>
        <vt:lpwstr>fld_AllocType</vt:lpwstr>
      </vt:variant>
      <vt:variant>
        <vt:i4>4849780</vt:i4>
      </vt:variant>
      <vt:variant>
        <vt:i4>4758</vt:i4>
      </vt:variant>
      <vt:variant>
        <vt:i4>0</vt:i4>
      </vt:variant>
      <vt:variant>
        <vt:i4>5</vt:i4>
      </vt:variant>
      <vt:variant>
        <vt:lpwstr/>
      </vt:variant>
      <vt:variant>
        <vt:lpwstr>fld_AllocTransType</vt:lpwstr>
      </vt:variant>
      <vt:variant>
        <vt:i4>3932169</vt:i4>
      </vt:variant>
      <vt:variant>
        <vt:i4>4755</vt:i4>
      </vt:variant>
      <vt:variant>
        <vt:i4>0</vt:i4>
      </vt:variant>
      <vt:variant>
        <vt:i4>5</vt:i4>
      </vt:variant>
      <vt:variant>
        <vt:lpwstr/>
      </vt:variant>
      <vt:variant>
        <vt:lpwstr>fld_AllocText</vt:lpwstr>
      </vt:variant>
      <vt:variant>
        <vt:i4>5701740</vt:i4>
      </vt:variant>
      <vt:variant>
        <vt:i4>4752</vt:i4>
      </vt:variant>
      <vt:variant>
        <vt:i4>0</vt:i4>
      </vt:variant>
      <vt:variant>
        <vt:i4>5</vt:i4>
      </vt:variant>
      <vt:variant>
        <vt:lpwstr/>
      </vt:variant>
      <vt:variant>
        <vt:lpwstr>fld_AllocStatus</vt:lpwstr>
      </vt:variant>
      <vt:variant>
        <vt:i4>6094947</vt:i4>
      </vt:variant>
      <vt:variant>
        <vt:i4>4749</vt:i4>
      </vt:variant>
      <vt:variant>
        <vt:i4>0</vt:i4>
      </vt:variant>
      <vt:variant>
        <vt:i4>5</vt:i4>
      </vt:variant>
      <vt:variant>
        <vt:lpwstr/>
      </vt:variant>
      <vt:variant>
        <vt:lpwstr>fld_AllocSettlInstType</vt:lpwstr>
      </vt:variant>
      <vt:variant>
        <vt:i4>4915306</vt:i4>
      </vt:variant>
      <vt:variant>
        <vt:i4>4746</vt:i4>
      </vt:variant>
      <vt:variant>
        <vt:i4>0</vt:i4>
      </vt:variant>
      <vt:variant>
        <vt:i4>5</vt:i4>
      </vt:variant>
      <vt:variant>
        <vt:lpwstr/>
      </vt:variant>
      <vt:variant>
        <vt:lpwstr>fld_AllocSettlCurrency</vt:lpwstr>
      </vt:variant>
      <vt:variant>
        <vt:i4>3211277</vt:i4>
      </vt:variant>
      <vt:variant>
        <vt:i4>4743</vt:i4>
      </vt:variant>
      <vt:variant>
        <vt:i4>0</vt:i4>
      </vt:variant>
      <vt:variant>
        <vt:i4>5</vt:i4>
      </vt:variant>
      <vt:variant>
        <vt:lpwstr/>
      </vt:variant>
      <vt:variant>
        <vt:lpwstr>fld_AllocSettlCurrAmt</vt:lpwstr>
      </vt:variant>
      <vt:variant>
        <vt:i4>4456555</vt:i4>
      </vt:variant>
      <vt:variant>
        <vt:i4>4740</vt:i4>
      </vt:variant>
      <vt:variant>
        <vt:i4>0</vt:i4>
      </vt:variant>
      <vt:variant>
        <vt:i4>5</vt:i4>
      </vt:variant>
      <vt:variant>
        <vt:lpwstr/>
      </vt:variant>
      <vt:variant>
        <vt:lpwstr>fld_AllocReportType</vt:lpwstr>
      </vt:variant>
      <vt:variant>
        <vt:i4>3145758</vt:i4>
      </vt:variant>
      <vt:variant>
        <vt:i4>4737</vt:i4>
      </vt:variant>
      <vt:variant>
        <vt:i4>0</vt:i4>
      </vt:variant>
      <vt:variant>
        <vt:i4>5</vt:i4>
      </vt:variant>
      <vt:variant>
        <vt:lpwstr/>
      </vt:variant>
      <vt:variant>
        <vt:lpwstr>fld_AllocReportRefID</vt:lpwstr>
      </vt:variant>
      <vt:variant>
        <vt:i4>2686994</vt:i4>
      </vt:variant>
      <vt:variant>
        <vt:i4>4734</vt:i4>
      </vt:variant>
      <vt:variant>
        <vt:i4>0</vt:i4>
      </vt:variant>
      <vt:variant>
        <vt:i4>5</vt:i4>
      </vt:variant>
      <vt:variant>
        <vt:lpwstr/>
      </vt:variant>
      <vt:variant>
        <vt:lpwstr>fld_AllocReportID</vt:lpwstr>
      </vt:variant>
      <vt:variant>
        <vt:i4>2228238</vt:i4>
      </vt:variant>
      <vt:variant>
        <vt:i4>4731</vt:i4>
      </vt:variant>
      <vt:variant>
        <vt:i4>0</vt:i4>
      </vt:variant>
      <vt:variant>
        <vt:i4>5</vt:i4>
      </vt:variant>
      <vt:variant>
        <vt:lpwstr/>
      </vt:variant>
      <vt:variant>
        <vt:lpwstr>fld_AllocRejCode</vt:lpwstr>
      </vt:variant>
      <vt:variant>
        <vt:i4>3670040</vt:i4>
      </vt:variant>
      <vt:variant>
        <vt:i4>4728</vt:i4>
      </vt:variant>
      <vt:variant>
        <vt:i4>0</vt:i4>
      </vt:variant>
      <vt:variant>
        <vt:i4>5</vt:i4>
      </vt:variant>
      <vt:variant>
        <vt:lpwstr/>
      </vt:variant>
      <vt:variant>
        <vt:lpwstr>fld_AllocQty</vt:lpwstr>
      </vt:variant>
      <vt:variant>
        <vt:i4>4980861</vt:i4>
      </vt:variant>
      <vt:variant>
        <vt:i4>4725</vt:i4>
      </vt:variant>
      <vt:variant>
        <vt:i4>0</vt:i4>
      </vt:variant>
      <vt:variant>
        <vt:i4>5</vt:i4>
      </vt:variant>
      <vt:variant>
        <vt:lpwstr/>
      </vt:variant>
      <vt:variant>
        <vt:lpwstr>fld_AllocPrice</vt:lpwstr>
      </vt:variant>
      <vt:variant>
        <vt:i4>4718702</vt:i4>
      </vt:variant>
      <vt:variant>
        <vt:i4>4722</vt:i4>
      </vt:variant>
      <vt:variant>
        <vt:i4>0</vt:i4>
      </vt:variant>
      <vt:variant>
        <vt:i4>5</vt:i4>
      </vt:variant>
      <vt:variant>
        <vt:lpwstr/>
      </vt:variant>
      <vt:variant>
        <vt:lpwstr>fld_AllocPositionEffect</vt:lpwstr>
      </vt:variant>
      <vt:variant>
        <vt:i4>2293790</vt:i4>
      </vt:variant>
      <vt:variant>
        <vt:i4>4719</vt:i4>
      </vt:variant>
      <vt:variant>
        <vt:i4>0</vt:i4>
      </vt:variant>
      <vt:variant>
        <vt:i4>5</vt:i4>
      </vt:variant>
      <vt:variant>
        <vt:lpwstr/>
      </vt:variant>
      <vt:variant>
        <vt:lpwstr>fld_AllocNoOrdersType</vt:lpwstr>
      </vt:variant>
      <vt:variant>
        <vt:i4>2097162</vt:i4>
      </vt:variant>
      <vt:variant>
        <vt:i4>4716</vt:i4>
      </vt:variant>
      <vt:variant>
        <vt:i4>0</vt:i4>
      </vt:variant>
      <vt:variant>
        <vt:i4>5</vt:i4>
      </vt:variant>
      <vt:variant>
        <vt:lpwstr/>
      </vt:variant>
      <vt:variant>
        <vt:lpwstr>fld_AllocNetMoney</vt:lpwstr>
      </vt:variant>
      <vt:variant>
        <vt:i4>4587617</vt:i4>
      </vt:variant>
      <vt:variant>
        <vt:i4>4713</vt:i4>
      </vt:variant>
      <vt:variant>
        <vt:i4>0</vt:i4>
      </vt:variant>
      <vt:variant>
        <vt:i4>5</vt:i4>
      </vt:variant>
      <vt:variant>
        <vt:lpwstr/>
      </vt:variant>
      <vt:variant>
        <vt:lpwstr>fld_AllocMethod</vt:lpwstr>
      </vt:variant>
      <vt:variant>
        <vt:i4>3538967</vt:i4>
      </vt:variant>
      <vt:variant>
        <vt:i4>4710</vt:i4>
      </vt:variant>
      <vt:variant>
        <vt:i4>0</vt:i4>
      </vt:variant>
      <vt:variant>
        <vt:i4>5</vt:i4>
      </vt:variant>
      <vt:variant>
        <vt:lpwstr/>
      </vt:variant>
      <vt:variant>
        <vt:lpwstr>fld_AllocLinkType</vt:lpwstr>
      </vt:variant>
      <vt:variant>
        <vt:i4>5963886</vt:i4>
      </vt:variant>
      <vt:variant>
        <vt:i4>4707</vt:i4>
      </vt:variant>
      <vt:variant>
        <vt:i4>0</vt:i4>
      </vt:variant>
      <vt:variant>
        <vt:i4>5</vt:i4>
      </vt:variant>
      <vt:variant>
        <vt:lpwstr/>
      </vt:variant>
      <vt:variant>
        <vt:lpwstr>fld_AllocLinkID</vt:lpwstr>
      </vt:variant>
      <vt:variant>
        <vt:i4>2424847</vt:i4>
      </vt:variant>
      <vt:variant>
        <vt:i4>4704</vt:i4>
      </vt:variant>
      <vt:variant>
        <vt:i4>0</vt:i4>
      </vt:variant>
      <vt:variant>
        <vt:i4>5</vt:i4>
      </vt:variant>
      <vt:variant>
        <vt:lpwstr/>
      </vt:variant>
      <vt:variant>
        <vt:lpwstr>fld_AllocIntermedReqType</vt:lpwstr>
      </vt:variant>
      <vt:variant>
        <vt:i4>5374079</vt:i4>
      </vt:variant>
      <vt:variant>
        <vt:i4>4701</vt:i4>
      </vt:variant>
      <vt:variant>
        <vt:i4>0</vt:i4>
      </vt:variant>
      <vt:variant>
        <vt:i4>5</vt:i4>
      </vt:variant>
      <vt:variant>
        <vt:lpwstr/>
      </vt:variant>
      <vt:variant>
        <vt:lpwstr>fld_AllocInterestAtMaturity</vt:lpwstr>
      </vt:variant>
      <vt:variant>
        <vt:i4>5832812</vt:i4>
      </vt:variant>
      <vt:variant>
        <vt:i4>4698</vt:i4>
      </vt:variant>
      <vt:variant>
        <vt:i4>0</vt:i4>
      </vt:variant>
      <vt:variant>
        <vt:i4>5</vt:i4>
      </vt:variant>
      <vt:variant>
        <vt:lpwstr/>
      </vt:variant>
      <vt:variant>
        <vt:lpwstr>fld_AllocID</vt:lpwstr>
      </vt:variant>
      <vt:variant>
        <vt:i4>4194419</vt:i4>
      </vt:variant>
      <vt:variant>
        <vt:i4>4695</vt:i4>
      </vt:variant>
      <vt:variant>
        <vt:i4>0</vt:i4>
      </vt:variant>
      <vt:variant>
        <vt:i4>5</vt:i4>
      </vt:variant>
      <vt:variant>
        <vt:lpwstr/>
      </vt:variant>
      <vt:variant>
        <vt:lpwstr>fld_AllocHandlInst</vt:lpwstr>
      </vt:variant>
      <vt:variant>
        <vt:i4>3014683</vt:i4>
      </vt:variant>
      <vt:variant>
        <vt:i4>4692</vt:i4>
      </vt:variant>
      <vt:variant>
        <vt:i4>0</vt:i4>
      </vt:variant>
      <vt:variant>
        <vt:i4>5</vt:i4>
      </vt:variant>
      <vt:variant>
        <vt:lpwstr/>
      </vt:variant>
      <vt:variant>
        <vt:lpwstr>fld_AllocCustomerCapacity</vt:lpwstr>
      </vt:variant>
      <vt:variant>
        <vt:i4>2097168</vt:i4>
      </vt:variant>
      <vt:variant>
        <vt:i4>4689</vt:i4>
      </vt:variant>
      <vt:variant>
        <vt:i4>0</vt:i4>
      </vt:variant>
      <vt:variant>
        <vt:i4>5</vt:i4>
      </vt:variant>
      <vt:variant>
        <vt:lpwstr/>
      </vt:variant>
      <vt:variant>
        <vt:lpwstr>fld_AllocClearingFeeIndicator</vt:lpwstr>
      </vt:variant>
      <vt:variant>
        <vt:i4>4391032</vt:i4>
      </vt:variant>
      <vt:variant>
        <vt:i4>4686</vt:i4>
      </vt:variant>
      <vt:variant>
        <vt:i4>0</vt:i4>
      </vt:variant>
      <vt:variant>
        <vt:i4>5</vt:i4>
      </vt:variant>
      <vt:variant>
        <vt:lpwstr/>
      </vt:variant>
      <vt:variant>
        <vt:lpwstr>fld_AllocCancReplaceReason</vt:lpwstr>
      </vt:variant>
      <vt:variant>
        <vt:i4>5111914</vt:i4>
      </vt:variant>
      <vt:variant>
        <vt:i4>4683</vt:i4>
      </vt:variant>
      <vt:variant>
        <vt:i4>0</vt:i4>
      </vt:variant>
      <vt:variant>
        <vt:i4>5</vt:i4>
      </vt:variant>
      <vt:variant>
        <vt:lpwstr/>
      </vt:variant>
      <vt:variant>
        <vt:lpwstr>fld_AllocAvgPx</vt:lpwstr>
      </vt:variant>
      <vt:variant>
        <vt:i4>4063234</vt:i4>
      </vt:variant>
      <vt:variant>
        <vt:i4>4680</vt:i4>
      </vt:variant>
      <vt:variant>
        <vt:i4>0</vt:i4>
      </vt:variant>
      <vt:variant>
        <vt:i4>5</vt:i4>
      </vt:variant>
      <vt:variant>
        <vt:lpwstr/>
      </vt:variant>
      <vt:variant>
        <vt:lpwstr>fld_AllocAcctIDSource</vt:lpwstr>
      </vt:variant>
      <vt:variant>
        <vt:i4>5505125</vt:i4>
      </vt:variant>
      <vt:variant>
        <vt:i4>4677</vt:i4>
      </vt:variant>
      <vt:variant>
        <vt:i4>0</vt:i4>
      </vt:variant>
      <vt:variant>
        <vt:i4>5</vt:i4>
      </vt:variant>
      <vt:variant>
        <vt:lpwstr/>
      </vt:variant>
      <vt:variant>
        <vt:lpwstr>fld_AllocAccruedInterestAmt</vt:lpwstr>
      </vt:variant>
      <vt:variant>
        <vt:i4>3080202</vt:i4>
      </vt:variant>
      <vt:variant>
        <vt:i4>4674</vt:i4>
      </vt:variant>
      <vt:variant>
        <vt:i4>0</vt:i4>
      </vt:variant>
      <vt:variant>
        <vt:i4>5</vt:i4>
      </vt:variant>
      <vt:variant>
        <vt:lpwstr/>
      </vt:variant>
      <vt:variant>
        <vt:lpwstr>fld_AllocAccountType</vt:lpwstr>
      </vt:variant>
      <vt:variant>
        <vt:i4>3342350</vt:i4>
      </vt:variant>
      <vt:variant>
        <vt:i4>4671</vt:i4>
      </vt:variant>
      <vt:variant>
        <vt:i4>0</vt:i4>
      </vt:variant>
      <vt:variant>
        <vt:i4>5</vt:i4>
      </vt:variant>
      <vt:variant>
        <vt:lpwstr/>
      </vt:variant>
      <vt:variant>
        <vt:lpwstr>fld_AllocAccount</vt:lpwstr>
      </vt:variant>
      <vt:variant>
        <vt:i4>5963877</vt:i4>
      </vt:variant>
      <vt:variant>
        <vt:i4>4668</vt:i4>
      </vt:variant>
      <vt:variant>
        <vt:i4>0</vt:i4>
      </vt:variant>
      <vt:variant>
        <vt:i4>5</vt:i4>
      </vt:variant>
      <vt:variant>
        <vt:lpwstr/>
      </vt:variant>
      <vt:variant>
        <vt:lpwstr>fld_AgreementID</vt:lpwstr>
      </vt:variant>
      <vt:variant>
        <vt:i4>2424832</vt:i4>
      </vt:variant>
      <vt:variant>
        <vt:i4>4665</vt:i4>
      </vt:variant>
      <vt:variant>
        <vt:i4>0</vt:i4>
      </vt:variant>
      <vt:variant>
        <vt:i4>5</vt:i4>
      </vt:variant>
      <vt:variant>
        <vt:lpwstr/>
      </vt:variant>
      <vt:variant>
        <vt:lpwstr>fld_AgreementDesc</vt:lpwstr>
      </vt:variant>
      <vt:variant>
        <vt:i4>2228228</vt:i4>
      </vt:variant>
      <vt:variant>
        <vt:i4>4662</vt:i4>
      </vt:variant>
      <vt:variant>
        <vt:i4>0</vt:i4>
      </vt:variant>
      <vt:variant>
        <vt:i4>5</vt:i4>
      </vt:variant>
      <vt:variant>
        <vt:lpwstr/>
      </vt:variant>
      <vt:variant>
        <vt:lpwstr>fld_AgreementDate</vt:lpwstr>
      </vt:variant>
      <vt:variant>
        <vt:i4>2424844</vt:i4>
      </vt:variant>
      <vt:variant>
        <vt:i4>4659</vt:i4>
      </vt:variant>
      <vt:variant>
        <vt:i4>0</vt:i4>
      </vt:variant>
      <vt:variant>
        <vt:i4>5</vt:i4>
      </vt:variant>
      <vt:variant>
        <vt:lpwstr/>
      </vt:variant>
      <vt:variant>
        <vt:lpwstr>fld_AgreementCurrency</vt:lpwstr>
      </vt:variant>
      <vt:variant>
        <vt:i4>5374057</vt:i4>
      </vt:variant>
      <vt:variant>
        <vt:i4>4656</vt:i4>
      </vt:variant>
      <vt:variant>
        <vt:i4>0</vt:i4>
      </vt:variant>
      <vt:variant>
        <vt:i4>5</vt:i4>
      </vt:variant>
      <vt:variant>
        <vt:lpwstr/>
      </vt:variant>
      <vt:variant>
        <vt:lpwstr>fld_AggressorIndicator</vt:lpwstr>
      </vt:variant>
      <vt:variant>
        <vt:i4>5570664</vt:i4>
      </vt:variant>
      <vt:variant>
        <vt:i4>4653</vt:i4>
      </vt:variant>
      <vt:variant>
        <vt:i4>0</vt:i4>
      </vt:variant>
      <vt:variant>
        <vt:i4>5</vt:i4>
      </vt:variant>
      <vt:variant>
        <vt:lpwstr/>
      </vt:variant>
      <vt:variant>
        <vt:lpwstr>fld_AggregatedBook</vt:lpwstr>
      </vt:variant>
      <vt:variant>
        <vt:i4>2228240</vt:i4>
      </vt:variant>
      <vt:variant>
        <vt:i4>4650</vt:i4>
      </vt:variant>
      <vt:variant>
        <vt:i4>0</vt:i4>
      </vt:variant>
      <vt:variant>
        <vt:i4>5</vt:i4>
      </vt:variant>
      <vt:variant>
        <vt:lpwstr/>
      </vt:variant>
      <vt:variant>
        <vt:lpwstr>fld_AffirmStatus</vt:lpwstr>
      </vt:variant>
      <vt:variant>
        <vt:i4>2162715</vt:i4>
      </vt:variant>
      <vt:variant>
        <vt:i4>4647</vt:i4>
      </vt:variant>
      <vt:variant>
        <vt:i4>0</vt:i4>
      </vt:variant>
      <vt:variant>
        <vt:i4>5</vt:i4>
      </vt:variant>
      <vt:variant>
        <vt:lpwstr/>
      </vt:variant>
      <vt:variant>
        <vt:lpwstr>fld_AffectedSecondaryOrderID</vt:lpwstr>
      </vt:variant>
      <vt:variant>
        <vt:i4>6160506</vt:i4>
      </vt:variant>
      <vt:variant>
        <vt:i4>4644</vt:i4>
      </vt:variant>
      <vt:variant>
        <vt:i4>0</vt:i4>
      </vt:variant>
      <vt:variant>
        <vt:i4>5</vt:i4>
      </vt:variant>
      <vt:variant>
        <vt:lpwstr/>
      </vt:variant>
      <vt:variant>
        <vt:lpwstr>fld_AffectedOrderID</vt:lpwstr>
      </vt:variant>
      <vt:variant>
        <vt:i4>2949133</vt:i4>
      </vt:variant>
      <vt:variant>
        <vt:i4>4641</vt:i4>
      </vt:variant>
      <vt:variant>
        <vt:i4>0</vt:i4>
      </vt:variant>
      <vt:variant>
        <vt:i4>5</vt:i4>
      </vt:variant>
      <vt:variant>
        <vt:lpwstr/>
      </vt:variant>
      <vt:variant>
        <vt:lpwstr>fld_AdvTransType</vt:lpwstr>
      </vt:variant>
      <vt:variant>
        <vt:i4>4194428</vt:i4>
      </vt:variant>
      <vt:variant>
        <vt:i4>4638</vt:i4>
      </vt:variant>
      <vt:variant>
        <vt:i4>0</vt:i4>
      </vt:variant>
      <vt:variant>
        <vt:i4>5</vt:i4>
      </vt:variant>
      <vt:variant>
        <vt:lpwstr/>
      </vt:variant>
      <vt:variant>
        <vt:lpwstr>fld_AdvSide</vt:lpwstr>
      </vt:variant>
      <vt:variant>
        <vt:i4>2555929</vt:i4>
      </vt:variant>
      <vt:variant>
        <vt:i4>4635</vt:i4>
      </vt:variant>
      <vt:variant>
        <vt:i4>0</vt:i4>
      </vt:variant>
      <vt:variant>
        <vt:i4>5</vt:i4>
      </vt:variant>
      <vt:variant>
        <vt:lpwstr/>
      </vt:variant>
      <vt:variant>
        <vt:lpwstr>fld_AdvRefID</vt:lpwstr>
      </vt:variant>
      <vt:variant>
        <vt:i4>4063253</vt:i4>
      </vt:variant>
      <vt:variant>
        <vt:i4>4632</vt:i4>
      </vt:variant>
      <vt:variant>
        <vt:i4>0</vt:i4>
      </vt:variant>
      <vt:variant>
        <vt:i4>5</vt:i4>
      </vt:variant>
      <vt:variant>
        <vt:lpwstr/>
      </vt:variant>
      <vt:variant>
        <vt:lpwstr>fld_AdvId</vt:lpwstr>
      </vt:variant>
      <vt:variant>
        <vt:i4>5963901</vt:i4>
      </vt:variant>
      <vt:variant>
        <vt:i4>4629</vt:i4>
      </vt:variant>
      <vt:variant>
        <vt:i4>0</vt:i4>
      </vt:variant>
      <vt:variant>
        <vt:i4>5</vt:i4>
      </vt:variant>
      <vt:variant>
        <vt:lpwstr/>
      </vt:variant>
      <vt:variant>
        <vt:lpwstr>fld_AdjustmentType</vt:lpwstr>
      </vt:variant>
      <vt:variant>
        <vt:i4>4653177</vt:i4>
      </vt:variant>
      <vt:variant>
        <vt:i4>4626</vt:i4>
      </vt:variant>
      <vt:variant>
        <vt:i4>0</vt:i4>
      </vt:variant>
      <vt:variant>
        <vt:i4>5</vt:i4>
      </vt:variant>
      <vt:variant>
        <vt:lpwstr/>
      </vt:variant>
      <vt:variant>
        <vt:lpwstr>fld_Adjustment</vt:lpwstr>
      </vt:variant>
      <vt:variant>
        <vt:i4>3670028</vt:i4>
      </vt:variant>
      <vt:variant>
        <vt:i4>4623</vt:i4>
      </vt:variant>
      <vt:variant>
        <vt:i4>0</vt:i4>
      </vt:variant>
      <vt:variant>
        <vt:i4>5</vt:i4>
      </vt:variant>
      <vt:variant>
        <vt:lpwstr/>
      </vt:variant>
      <vt:variant>
        <vt:lpwstr>fld_AcctIDSource</vt:lpwstr>
      </vt:variant>
      <vt:variant>
        <vt:i4>6094954</vt:i4>
      </vt:variant>
      <vt:variant>
        <vt:i4>4620</vt:i4>
      </vt:variant>
      <vt:variant>
        <vt:i4>0</vt:i4>
      </vt:variant>
      <vt:variant>
        <vt:i4>5</vt:i4>
      </vt:variant>
      <vt:variant>
        <vt:lpwstr/>
      </vt:variant>
      <vt:variant>
        <vt:lpwstr>fld_AccruedInterestRate</vt:lpwstr>
      </vt:variant>
      <vt:variant>
        <vt:i4>5111910</vt:i4>
      </vt:variant>
      <vt:variant>
        <vt:i4>4617</vt:i4>
      </vt:variant>
      <vt:variant>
        <vt:i4>0</vt:i4>
      </vt:variant>
      <vt:variant>
        <vt:i4>5</vt:i4>
      </vt:variant>
      <vt:variant>
        <vt:lpwstr/>
      </vt:variant>
      <vt:variant>
        <vt:lpwstr>fld_AccruedInterestAmt</vt:lpwstr>
      </vt:variant>
      <vt:variant>
        <vt:i4>5570680</vt:i4>
      </vt:variant>
      <vt:variant>
        <vt:i4>4614</vt:i4>
      </vt:variant>
      <vt:variant>
        <vt:i4>0</vt:i4>
      </vt:variant>
      <vt:variant>
        <vt:i4>5</vt:i4>
      </vt:variant>
      <vt:variant>
        <vt:lpwstr/>
      </vt:variant>
      <vt:variant>
        <vt:lpwstr>fld_AccountType</vt:lpwstr>
      </vt:variant>
      <vt:variant>
        <vt:i4>5308533</vt:i4>
      </vt:variant>
      <vt:variant>
        <vt:i4>4611</vt:i4>
      </vt:variant>
      <vt:variant>
        <vt:i4>0</vt:i4>
      </vt:variant>
      <vt:variant>
        <vt:i4>5</vt:i4>
      </vt:variant>
      <vt:variant>
        <vt:lpwstr/>
      </vt:variant>
      <vt:variant>
        <vt:lpwstr>fld_Account</vt:lpwstr>
      </vt:variant>
      <vt:variant>
        <vt:i4>5111904</vt:i4>
      </vt:variant>
      <vt:variant>
        <vt:i4>4608</vt:i4>
      </vt:variant>
      <vt:variant>
        <vt:i4>0</vt:i4>
      </vt:variant>
      <vt:variant>
        <vt:i4>5</vt:i4>
      </vt:variant>
      <vt:variant>
        <vt:lpwstr/>
      </vt:variant>
      <vt:variant>
        <vt:lpwstr>fld_StreamAsgnType</vt:lpwstr>
      </vt:variant>
      <vt:variant>
        <vt:i4>5046393</vt:i4>
      </vt:variant>
      <vt:variant>
        <vt:i4>4605</vt:i4>
      </vt:variant>
      <vt:variant>
        <vt:i4>0</vt:i4>
      </vt:variant>
      <vt:variant>
        <vt:i4>5</vt:i4>
      </vt:variant>
      <vt:variant>
        <vt:lpwstr/>
      </vt:variant>
      <vt:variant>
        <vt:lpwstr>fld_RelSymTransactTime</vt:lpwstr>
      </vt:variant>
      <vt:variant>
        <vt:i4>3473431</vt:i4>
      </vt:variant>
      <vt:variant>
        <vt:i4>4602</vt:i4>
      </vt:variant>
      <vt:variant>
        <vt:i4>0</vt:i4>
      </vt:variant>
      <vt:variant>
        <vt:i4>5</vt:i4>
      </vt:variant>
      <vt:variant>
        <vt:lpwstr/>
      </vt:variant>
      <vt:variant>
        <vt:lpwstr>fld_StreamAsgnAckType</vt:lpwstr>
      </vt:variant>
      <vt:variant>
        <vt:i4>4915306</vt:i4>
      </vt:variant>
      <vt:variant>
        <vt:i4>4599</vt:i4>
      </vt:variant>
      <vt:variant>
        <vt:i4>0</vt:i4>
      </vt:variant>
      <vt:variant>
        <vt:i4>5</vt:i4>
      </vt:variant>
      <vt:variant>
        <vt:lpwstr/>
      </vt:variant>
      <vt:variant>
        <vt:lpwstr>fld_StreamAsgnRejReason</vt:lpwstr>
      </vt:variant>
      <vt:variant>
        <vt:i4>4915298</vt:i4>
      </vt:variant>
      <vt:variant>
        <vt:i4>4596</vt:i4>
      </vt:variant>
      <vt:variant>
        <vt:i4>0</vt:i4>
      </vt:variant>
      <vt:variant>
        <vt:i4>5</vt:i4>
      </vt:variant>
      <vt:variant>
        <vt:lpwstr/>
      </vt:variant>
      <vt:variant>
        <vt:lpwstr>fld_StreamAsgnRptID</vt:lpwstr>
      </vt:variant>
      <vt:variant>
        <vt:i4>5177446</vt:i4>
      </vt:variant>
      <vt:variant>
        <vt:i4>4593</vt:i4>
      </vt:variant>
      <vt:variant>
        <vt:i4>0</vt:i4>
      </vt:variant>
      <vt:variant>
        <vt:i4>5</vt:i4>
      </vt:variant>
      <vt:variant>
        <vt:lpwstr/>
      </vt:variant>
      <vt:variant>
        <vt:lpwstr>fld_MDStreamID</vt:lpwstr>
      </vt:variant>
      <vt:variant>
        <vt:i4>5701737</vt:i4>
      </vt:variant>
      <vt:variant>
        <vt:i4>4590</vt:i4>
      </vt:variant>
      <vt:variant>
        <vt:i4>0</vt:i4>
      </vt:variant>
      <vt:variant>
        <vt:i4>5</vt:i4>
      </vt:variant>
      <vt:variant>
        <vt:lpwstr/>
      </vt:variant>
      <vt:variant>
        <vt:lpwstr>fld_NoAsgnReqs</vt:lpwstr>
      </vt:variant>
      <vt:variant>
        <vt:i4>3342366</vt:i4>
      </vt:variant>
      <vt:variant>
        <vt:i4>4587</vt:i4>
      </vt:variant>
      <vt:variant>
        <vt:i4>0</vt:i4>
      </vt:variant>
      <vt:variant>
        <vt:i4>5</vt:i4>
      </vt:variant>
      <vt:variant>
        <vt:lpwstr/>
      </vt:variant>
      <vt:variant>
        <vt:lpwstr>fld_StreamAsgnReqType</vt:lpwstr>
      </vt:variant>
      <vt:variant>
        <vt:i4>6160487</vt:i4>
      </vt:variant>
      <vt:variant>
        <vt:i4>4584</vt:i4>
      </vt:variant>
      <vt:variant>
        <vt:i4>0</vt:i4>
      </vt:variant>
      <vt:variant>
        <vt:i4>5</vt:i4>
      </vt:variant>
      <vt:variant>
        <vt:lpwstr/>
      </vt:variant>
      <vt:variant>
        <vt:lpwstr>fld_StreamAsgnReqID</vt:lpwstr>
      </vt:variant>
      <vt:variant>
        <vt:i4>4849768</vt:i4>
      </vt:variant>
      <vt:variant>
        <vt:i4>4581</vt:i4>
      </vt:variant>
      <vt:variant>
        <vt:i4>0</vt:i4>
      </vt:variant>
      <vt:variant>
        <vt:i4>5</vt:i4>
      </vt:variant>
      <vt:variant>
        <vt:lpwstr/>
      </vt:variant>
      <vt:variant>
        <vt:lpwstr>fld_ComplexEventEndTime</vt:lpwstr>
      </vt:variant>
      <vt:variant>
        <vt:i4>2228239</vt:i4>
      </vt:variant>
      <vt:variant>
        <vt:i4>4578</vt:i4>
      </vt:variant>
      <vt:variant>
        <vt:i4>0</vt:i4>
      </vt:variant>
      <vt:variant>
        <vt:i4>5</vt:i4>
      </vt:variant>
      <vt:variant>
        <vt:lpwstr/>
      </vt:variant>
      <vt:variant>
        <vt:lpwstr>fld_ComplexEventStartTime</vt:lpwstr>
      </vt:variant>
      <vt:variant>
        <vt:i4>6160503</vt:i4>
      </vt:variant>
      <vt:variant>
        <vt:i4>4575</vt:i4>
      </vt:variant>
      <vt:variant>
        <vt:i4>0</vt:i4>
      </vt:variant>
      <vt:variant>
        <vt:i4>5</vt:i4>
      </vt:variant>
      <vt:variant>
        <vt:lpwstr/>
      </vt:variant>
      <vt:variant>
        <vt:lpwstr>fld_NoComplexEventTimes</vt:lpwstr>
      </vt:variant>
      <vt:variant>
        <vt:i4>4391008</vt:i4>
      </vt:variant>
      <vt:variant>
        <vt:i4>4572</vt:i4>
      </vt:variant>
      <vt:variant>
        <vt:i4>0</vt:i4>
      </vt:variant>
      <vt:variant>
        <vt:i4>5</vt:i4>
      </vt:variant>
      <vt:variant>
        <vt:lpwstr/>
      </vt:variant>
      <vt:variant>
        <vt:lpwstr>fld_ComplexEventEndDate</vt:lpwstr>
      </vt:variant>
      <vt:variant>
        <vt:i4>2818055</vt:i4>
      </vt:variant>
      <vt:variant>
        <vt:i4>4569</vt:i4>
      </vt:variant>
      <vt:variant>
        <vt:i4>0</vt:i4>
      </vt:variant>
      <vt:variant>
        <vt:i4>5</vt:i4>
      </vt:variant>
      <vt:variant>
        <vt:lpwstr/>
      </vt:variant>
      <vt:variant>
        <vt:lpwstr>fld_ComplexEventStartDate</vt:lpwstr>
      </vt:variant>
      <vt:variant>
        <vt:i4>5636222</vt:i4>
      </vt:variant>
      <vt:variant>
        <vt:i4>4566</vt:i4>
      </vt:variant>
      <vt:variant>
        <vt:i4>0</vt:i4>
      </vt:variant>
      <vt:variant>
        <vt:i4>5</vt:i4>
      </vt:variant>
      <vt:variant>
        <vt:lpwstr/>
      </vt:variant>
      <vt:variant>
        <vt:lpwstr>fld_NoComplexEventDates</vt:lpwstr>
      </vt:variant>
      <vt:variant>
        <vt:i4>2949133</vt:i4>
      </vt:variant>
      <vt:variant>
        <vt:i4>4563</vt:i4>
      </vt:variant>
      <vt:variant>
        <vt:i4>0</vt:i4>
      </vt:variant>
      <vt:variant>
        <vt:i4>5</vt:i4>
      </vt:variant>
      <vt:variant>
        <vt:lpwstr/>
      </vt:variant>
      <vt:variant>
        <vt:lpwstr>fld_ComplexEventCondition</vt:lpwstr>
      </vt:variant>
      <vt:variant>
        <vt:i4>3211273</vt:i4>
      </vt:variant>
      <vt:variant>
        <vt:i4>4560</vt:i4>
      </vt:variant>
      <vt:variant>
        <vt:i4>0</vt:i4>
      </vt:variant>
      <vt:variant>
        <vt:i4>5</vt:i4>
      </vt:variant>
      <vt:variant>
        <vt:lpwstr/>
      </vt:variant>
      <vt:variant>
        <vt:lpwstr>fld_ComplexEventPriceTimeType</vt:lpwstr>
      </vt:variant>
      <vt:variant>
        <vt:i4>5636200</vt:i4>
      </vt:variant>
      <vt:variant>
        <vt:i4>4557</vt:i4>
      </vt:variant>
      <vt:variant>
        <vt:i4>0</vt:i4>
      </vt:variant>
      <vt:variant>
        <vt:i4>5</vt:i4>
      </vt:variant>
      <vt:variant>
        <vt:lpwstr/>
      </vt:variant>
      <vt:variant>
        <vt:lpwstr>fld_ComplexEventPriceBoundaryPrecision</vt:lpwstr>
      </vt:variant>
      <vt:variant>
        <vt:i4>5963880</vt:i4>
      </vt:variant>
      <vt:variant>
        <vt:i4>4554</vt:i4>
      </vt:variant>
      <vt:variant>
        <vt:i4>0</vt:i4>
      </vt:variant>
      <vt:variant>
        <vt:i4>5</vt:i4>
      </vt:variant>
      <vt:variant>
        <vt:lpwstr/>
      </vt:variant>
      <vt:variant>
        <vt:lpwstr>fld_ComplexEventPriceBoundaryMethod</vt:lpwstr>
      </vt:variant>
      <vt:variant>
        <vt:i4>2883609</vt:i4>
      </vt:variant>
      <vt:variant>
        <vt:i4>4551</vt:i4>
      </vt:variant>
      <vt:variant>
        <vt:i4>0</vt:i4>
      </vt:variant>
      <vt:variant>
        <vt:i4>5</vt:i4>
      </vt:variant>
      <vt:variant>
        <vt:lpwstr/>
      </vt:variant>
      <vt:variant>
        <vt:lpwstr>fld_ComplexEventPrice</vt:lpwstr>
      </vt:variant>
      <vt:variant>
        <vt:i4>4456564</vt:i4>
      </vt:variant>
      <vt:variant>
        <vt:i4>4548</vt:i4>
      </vt:variant>
      <vt:variant>
        <vt:i4>0</vt:i4>
      </vt:variant>
      <vt:variant>
        <vt:i4>5</vt:i4>
      </vt:variant>
      <vt:variant>
        <vt:lpwstr/>
      </vt:variant>
      <vt:variant>
        <vt:lpwstr>fld_ComplexOptPayoutAmount</vt:lpwstr>
      </vt:variant>
      <vt:variant>
        <vt:i4>2162692</vt:i4>
      </vt:variant>
      <vt:variant>
        <vt:i4>4545</vt:i4>
      </vt:variant>
      <vt:variant>
        <vt:i4>0</vt:i4>
      </vt:variant>
      <vt:variant>
        <vt:i4>5</vt:i4>
      </vt:variant>
      <vt:variant>
        <vt:lpwstr/>
      </vt:variant>
      <vt:variant>
        <vt:lpwstr>fld_ComplexEventType</vt:lpwstr>
      </vt:variant>
      <vt:variant>
        <vt:i4>5374062</vt:i4>
      </vt:variant>
      <vt:variant>
        <vt:i4>4542</vt:i4>
      </vt:variant>
      <vt:variant>
        <vt:i4>0</vt:i4>
      </vt:variant>
      <vt:variant>
        <vt:i4>5</vt:i4>
      </vt:variant>
      <vt:variant>
        <vt:lpwstr/>
      </vt:variant>
      <vt:variant>
        <vt:lpwstr>fld_NoComplexEvents</vt:lpwstr>
      </vt:variant>
      <vt:variant>
        <vt:i4>3866650</vt:i4>
      </vt:variant>
      <vt:variant>
        <vt:i4>4539</vt:i4>
      </vt:variant>
      <vt:variant>
        <vt:i4>0</vt:i4>
      </vt:variant>
      <vt:variant>
        <vt:i4>5</vt:i4>
      </vt:variant>
      <vt:variant>
        <vt:lpwstr/>
      </vt:variant>
      <vt:variant>
        <vt:lpwstr>fld_OptPayoutType</vt:lpwstr>
      </vt:variant>
      <vt:variant>
        <vt:i4>5177444</vt:i4>
      </vt:variant>
      <vt:variant>
        <vt:i4>4536</vt:i4>
      </vt:variant>
      <vt:variant>
        <vt:i4>0</vt:i4>
      </vt:variant>
      <vt:variant>
        <vt:i4>5</vt:i4>
      </vt:variant>
      <vt:variant>
        <vt:lpwstr/>
      </vt:variant>
      <vt:variant>
        <vt:lpwstr>fld_UnderlyingPriceDeterminationMethod</vt:lpwstr>
      </vt:variant>
      <vt:variant>
        <vt:i4>2097152</vt:i4>
      </vt:variant>
      <vt:variant>
        <vt:i4>4533</vt:i4>
      </vt:variant>
      <vt:variant>
        <vt:i4>0</vt:i4>
      </vt:variant>
      <vt:variant>
        <vt:i4>5</vt:i4>
      </vt:variant>
      <vt:variant>
        <vt:lpwstr/>
      </vt:variant>
      <vt:variant>
        <vt:lpwstr>fld_StrikePriceBoundaryPrecision</vt:lpwstr>
      </vt:variant>
      <vt:variant>
        <vt:i4>2949120</vt:i4>
      </vt:variant>
      <vt:variant>
        <vt:i4>4530</vt:i4>
      </vt:variant>
      <vt:variant>
        <vt:i4>0</vt:i4>
      </vt:variant>
      <vt:variant>
        <vt:i4>5</vt:i4>
      </vt:variant>
      <vt:variant>
        <vt:lpwstr/>
      </vt:variant>
      <vt:variant>
        <vt:lpwstr>fld_StrikePriceBoundaryMethod</vt:lpwstr>
      </vt:variant>
      <vt:variant>
        <vt:i4>6160506</vt:i4>
      </vt:variant>
      <vt:variant>
        <vt:i4>4527</vt:i4>
      </vt:variant>
      <vt:variant>
        <vt:i4>0</vt:i4>
      </vt:variant>
      <vt:variant>
        <vt:i4>5</vt:i4>
      </vt:variant>
      <vt:variant>
        <vt:lpwstr/>
      </vt:variant>
      <vt:variant>
        <vt:lpwstr>fld_StrikePriceDeterminationMethod</vt:lpwstr>
      </vt:variant>
      <vt:variant>
        <vt:i4>4456566</vt:i4>
      </vt:variant>
      <vt:variant>
        <vt:i4>4524</vt:i4>
      </vt:variant>
      <vt:variant>
        <vt:i4>0</vt:i4>
      </vt:variant>
      <vt:variant>
        <vt:i4>5</vt:i4>
      </vt:variant>
      <vt:variant>
        <vt:lpwstr/>
      </vt:variant>
      <vt:variant>
        <vt:lpwstr>fld_NewsRefType</vt:lpwstr>
      </vt:variant>
      <vt:variant>
        <vt:i4>2686991</vt:i4>
      </vt:variant>
      <vt:variant>
        <vt:i4>4521</vt:i4>
      </vt:variant>
      <vt:variant>
        <vt:i4>0</vt:i4>
      </vt:variant>
      <vt:variant>
        <vt:i4>5</vt:i4>
      </vt:variant>
      <vt:variant>
        <vt:lpwstr/>
      </vt:variant>
      <vt:variant>
        <vt:lpwstr>fld_NewsRefID</vt:lpwstr>
      </vt:variant>
      <vt:variant>
        <vt:i4>3473413</vt:i4>
      </vt:variant>
      <vt:variant>
        <vt:i4>4518</vt:i4>
      </vt:variant>
      <vt:variant>
        <vt:i4>0</vt:i4>
      </vt:variant>
      <vt:variant>
        <vt:i4>5</vt:i4>
      </vt:variant>
      <vt:variant>
        <vt:lpwstr/>
      </vt:variant>
      <vt:variant>
        <vt:lpwstr>fld_NoNewsRefIDs</vt:lpwstr>
      </vt:variant>
      <vt:variant>
        <vt:i4>3866645</vt:i4>
      </vt:variant>
      <vt:variant>
        <vt:i4>4515</vt:i4>
      </vt:variant>
      <vt:variant>
        <vt:i4>0</vt:i4>
      </vt:variant>
      <vt:variant>
        <vt:i4>5</vt:i4>
      </vt:variant>
      <vt:variant>
        <vt:lpwstr/>
      </vt:variant>
      <vt:variant>
        <vt:lpwstr>fld_LanguageCode</vt:lpwstr>
      </vt:variant>
      <vt:variant>
        <vt:i4>3604505</vt:i4>
      </vt:variant>
      <vt:variant>
        <vt:i4>4512</vt:i4>
      </vt:variant>
      <vt:variant>
        <vt:i4>0</vt:i4>
      </vt:variant>
      <vt:variant>
        <vt:i4>5</vt:i4>
      </vt:variant>
      <vt:variant>
        <vt:lpwstr/>
      </vt:variant>
      <vt:variant>
        <vt:lpwstr>fld_NewsCategory</vt:lpwstr>
      </vt:variant>
      <vt:variant>
        <vt:i4>4259954</vt:i4>
      </vt:variant>
      <vt:variant>
        <vt:i4>4509</vt:i4>
      </vt:variant>
      <vt:variant>
        <vt:i4>0</vt:i4>
      </vt:variant>
      <vt:variant>
        <vt:i4>5</vt:i4>
      </vt:variant>
      <vt:variant>
        <vt:lpwstr/>
      </vt:variant>
      <vt:variant>
        <vt:lpwstr>fld_NewsID</vt:lpwstr>
      </vt:variant>
      <vt:variant>
        <vt:i4>4849770</vt:i4>
      </vt:variant>
      <vt:variant>
        <vt:i4>4506</vt:i4>
      </vt:variant>
      <vt:variant>
        <vt:i4>0</vt:i4>
      </vt:variant>
      <vt:variant>
        <vt:i4>5</vt:i4>
      </vt:variant>
      <vt:variant>
        <vt:lpwstr/>
      </vt:variant>
      <vt:variant>
        <vt:lpwstr>fld_SecurityListTypeSource</vt:lpwstr>
      </vt:variant>
      <vt:variant>
        <vt:i4>3276815</vt:i4>
      </vt:variant>
      <vt:variant>
        <vt:i4>4503</vt:i4>
      </vt:variant>
      <vt:variant>
        <vt:i4>0</vt:i4>
      </vt:variant>
      <vt:variant>
        <vt:i4>5</vt:i4>
      </vt:variant>
      <vt:variant>
        <vt:lpwstr/>
      </vt:variant>
      <vt:variant>
        <vt:lpwstr>fld_SecurityListType</vt:lpwstr>
      </vt:variant>
      <vt:variant>
        <vt:i4>4784252</vt:i4>
      </vt:variant>
      <vt:variant>
        <vt:i4>4500</vt:i4>
      </vt:variant>
      <vt:variant>
        <vt:i4>0</vt:i4>
      </vt:variant>
      <vt:variant>
        <vt:i4>5</vt:i4>
      </vt:variant>
      <vt:variant>
        <vt:lpwstr/>
      </vt:variant>
      <vt:variant>
        <vt:lpwstr>fld_EncodedSecurityListDesc</vt:lpwstr>
      </vt:variant>
      <vt:variant>
        <vt:i4>4915322</vt:i4>
      </vt:variant>
      <vt:variant>
        <vt:i4>4497</vt:i4>
      </vt:variant>
      <vt:variant>
        <vt:i4>0</vt:i4>
      </vt:variant>
      <vt:variant>
        <vt:i4>5</vt:i4>
      </vt:variant>
      <vt:variant>
        <vt:lpwstr/>
      </vt:variant>
      <vt:variant>
        <vt:lpwstr>fld_EncodedSecurityListDescLen</vt:lpwstr>
      </vt:variant>
      <vt:variant>
        <vt:i4>2621468</vt:i4>
      </vt:variant>
      <vt:variant>
        <vt:i4>4494</vt:i4>
      </vt:variant>
      <vt:variant>
        <vt:i4>0</vt:i4>
      </vt:variant>
      <vt:variant>
        <vt:i4>5</vt:i4>
      </vt:variant>
      <vt:variant>
        <vt:lpwstr/>
      </vt:variant>
      <vt:variant>
        <vt:lpwstr>fld_SecurityListDesc</vt:lpwstr>
      </vt:variant>
      <vt:variant>
        <vt:i4>2228255</vt:i4>
      </vt:variant>
      <vt:variant>
        <vt:i4>4491</vt:i4>
      </vt:variant>
      <vt:variant>
        <vt:i4>0</vt:i4>
      </vt:variant>
      <vt:variant>
        <vt:i4>5</vt:i4>
      </vt:variant>
      <vt:variant>
        <vt:lpwstr/>
      </vt:variant>
      <vt:variant>
        <vt:lpwstr>fld_SecurityListRefID</vt:lpwstr>
      </vt:variant>
      <vt:variant>
        <vt:i4>4849762</vt:i4>
      </vt:variant>
      <vt:variant>
        <vt:i4>4488</vt:i4>
      </vt:variant>
      <vt:variant>
        <vt:i4>0</vt:i4>
      </vt:variant>
      <vt:variant>
        <vt:i4>5</vt:i4>
      </vt:variant>
      <vt:variant>
        <vt:lpwstr/>
      </vt:variant>
      <vt:variant>
        <vt:lpwstr>fld_SecurityListID</vt:lpwstr>
      </vt:variant>
      <vt:variant>
        <vt:i4>4849781</vt:i4>
      </vt:variant>
      <vt:variant>
        <vt:i4>4485</vt:i4>
      </vt:variant>
      <vt:variant>
        <vt:i4>0</vt:i4>
      </vt:variant>
      <vt:variant>
        <vt:i4>5</vt:i4>
      </vt:variant>
      <vt:variant>
        <vt:lpwstr/>
      </vt:variant>
      <vt:variant>
        <vt:lpwstr>fld_TargetPartyRole</vt:lpwstr>
      </vt:variant>
      <vt:variant>
        <vt:i4>5767267</vt:i4>
      </vt:variant>
      <vt:variant>
        <vt:i4>4482</vt:i4>
      </vt:variant>
      <vt:variant>
        <vt:i4>0</vt:i4>
      </vt:variant>
      <vt:variant>
        <vt:i4>5</vt:i4>
      </vt:variant>
      <vt:variant>
        <vt:lpwstr/>
      </vt:variant>
      <vt:variant>
        <vt:lpwstr>fld_TargetPartyIDSource</vt:lpwstr>
      </vt:variant>
      <vt:variant>
        <vt:i4>3997722</vt:i4>
      </vt:variant>
      <vt:variant>
        <vt:i4>4479</vt:i4>
      </vt:variant>
      <vt:variant>
        <vt:i4>0</vt:i4>
      </vt:variant>
      <vt:variant>
        <vt:i4>5</vt:i4>
      </vt:variant>
      <vt:variant>
        <vt:lpwstr/>
      </vt:variant>
      <vt:variant>
        <vt:lpwstr>fld_TargetPartyID</vt:lpwstr>
      </vt:variant>
      <vt:variant>
        <vt:i4>2162704</vt:i4>
      </vt:variant>
      <vt:variant>
        <vt:i4>4476</vt:i4>
      </vt:variant>
      <vt:variant>
        <vt:i4>0</vt:i4>
      </vt:variant>
      <vt:variant>
        <vt:i4>5</vt:i4>
      </vt:variant>
      <vt:variant>
        <vt:lpwstr/>
      </vt:variant>
      <vt:variant>
        <vt:lpwstr>fld_NoTargetPartyIDs</vt:lpwstr>
      </vt:variant>
      <vt:variant>
        <vt:i4>2490399</vt:i4>
      </vt:variant>
      <vt:variant>
        <vt:i4>4473</vt:i4>
      </vt:variant>
      <vt:variant>
        <vt:i4>0</vt:i4>
      </vt:variant>
      <vt:variant>
        <vt:i4>5</vt:i4>
      </vt:variant>
      <vt:variant>
        <vt:lpwstr/>
      </vt:variant>
      <vt:variant>
        <vt:lpwstr>fld_UnderlyingDetachmentPoint</vt:lpwstr>
      </vt:variant>
      <vt:variant>
        <vt:i4>3604506</vt:i4>
      </vt:variant>
      <vt:variant>
        <vt:i4>4470</vt:i4>
      </vt:variant>
      <vt:variant>
        <vt:i4>0</vt:i4>
      </vt:variant>
      <vt:variant>
        <vt:i4>5</vt:i4>
      </vt:variant>
      <vt:variant>
        <vt:lpwstr/>
      </vt:variant>
      <vt:variant>
        <vt:lpwstr>fld_UnderlyingAttachmentPoint</vt:lpwstr>
      </vt:variant>
      <vt:variant>
        <vt:i4>5177451</vt:i4>
      </vt:variant>
      <vt:variant>
        <vt:i4>4467</vt:i4>
      </vt:variant>
      <vt:variant>
        <vt:i4>0</vt:i4>
      </vt:variant>
      <vt:variant>
        <vt:i4>5</vt:i4>
      </vt:variant>
      <vt:variant>
        <vt:lpwstr/>
      </vt:variant>
      <vt:variant>
        <vt:lpwstr>fld_DetachmentPoint</vt:lpwstr>
      </vt:variant>
      <vt:variant>
        <vt:i4>6160494</vt:i4>
      </vt:variant>
      <vt:variant>
        <vt:i4>4464</vt:i4>
      </vt:variant>
      <vt:variant>
        <vt:i4>0</vt:i4>
      </vt:variant>
      <vt:variant>
        <vt:i4>5</vt:i4>
      </vt:variant>
      <vt:variant>
        <vt:lpwstr/>
      </vt:variant>
      <vt:variant>
        <vt:lpwstr>fld_AttachmentPoint</vt:lpwstr>
      </vt:variant>
      <vt:variant>
        <vt:i4>4718704</vt:i4>
      </vt:variant>
      <vt:variant>
        <vt:i4>4461</vt:i4>
      </vt:variant>
      <vt:variant>
        <vt:i4>0</vt:i4>
      </vt:variant>
      <vt:variant>
        <vt:i4>5</vt:i4>
      </vt:variant>
      <vt:variant>
        <vt:lpwstr/>
      </vt:variant>
      <vt:variant>
        <vt:lpwstr>fld_UnderlyingOriginalNotionalPercentageOutstanding</vt:lpwstr>
      </vt:variant>
      <vt:variant>
        <vt:i4>6226046</vt:i4>
      </vt:variant>
      <vt:variant>
        <vt:i4>4458</vt:i4>
      </vt:variant>
      <vt:variant>
        <vt:i4>0</vt:i4>
      </vt:variant>
      <vt:variant>
        <vt:i4>5</vt:i4>
      </vt:variant>
      <vt:variant>
        <vt:lpwstr/>
      </vt:variant>
      <vt:variant>
        <vt:lpwstr>fld_UnderlyingNotionalPercentageOutstanding</vt:lpwstr>
      </vt:variant>
      <vt:variant>
        <vt:i4>5242989</vt:i4>
      </vt:variant>
      <vt:variant>
        <vt:i4>4455</vt:i4>
      </vt:variant>
      <vt:variant>
        <vt:i4>0</vt:i4>
      </vt:variant>
      <vt:variant>
        <vt:i4>5</vt:i4>
      </vt:variant>
      <vt:variant>
        <vt:lpwstr/>
      </vt:variant>
      <vt:variant>
        <vt:lpwstr>fld_UnderlyingSeniority</vt:lpwstr>
      </vt:variant>
      <vt:variant>
        <vt:i4>5374052</vt:i4>
      </vt:variant>
      <vt:variant>
        <vt:i4>4452</vt:i4>
      </vt:variant>
      <vt:variant>
        <vt:i4>0</vt:i4>
      </vt:variant>
      <vt:variant>
        <vt:i4>5</vt:i4>
      </vt:variant>
      <vt:variant>
        <vt:lpwstr/>
      </vt:variant>
      <vt:variant>
        <vt:lpwstr>fld_UnderlyingRestructuringType</vt:lpwstr>
      </vt:variant>
      <vt:variant>
        <vt:i4>2162692</vt:i4>
      </vt:variant>
      <vt:variant>
        <vt:i4>4449</vt:i4>
      </vt:variant>
      <vt:variant>
        <vt:i4>0</vt:i4>
      </vt:variant>
      <vt:variant>
        <vt:i4>5</vt:i4>
      </vt:variant>
      <vt:variant>
        <vt:lpwstr/>
      </vt:variant>
      <vt:variant>
        <vt:lpwstr>fld_OriginalNotionalPercentageOutstanding</vt:lpwstr>
      </vt:variant>
      <vt:variant>
        <vt:i4>3538954</vt:i4>
      </vt:variant>
      <vt:variant>
        <vt:i4>4446</vt:i4>
      </vt:variant>
      <vt:variant>
        <vt:i4>0</vt:i4>
      </vt:variant>
      <vt:variant>
        <vt:i4>5</vt:i4>
      </vt:variant>
      <vt:variant>
        <vt:lpwstr/>
      </vt:variant>
      <vt:variant>
        <vt:lpwstr>fld_NotionalPercentageOutstanding</vt:lpwstr>
      </vt:variant>
      <vt:variant>
        <vt:i4>3735577</vt:i4>
      </vt:variant>
      <vt:variant>
        <vt:i4>4443</vt:i4>
      </vt:variant>
      <vt:variant>
        <vt:i4>0</vt:i4>
      </vt:variant>
      <vt:variant>
        <vt:i4>5</vt:i4>
      </vt:variant>
      <vt:variant>
        <vt:lpwstr/>
      </vt:variant>
      <vt:variant>
        <vt:lpwstr>fld_Seniority</vt:lpwstr>
      </vt:variant>
      <vt:variant>
        <vt:i4>3866640</vt:i4>
      </vt:variant>
      <vt:variant>
        <vt:i4>4440</vt:i4>
      </vt:variant>
      <vt:variant>
        <vt:i4>0</vt:i4>
      </vt:variant>
      <vt:variant>
        <vt:i4>5</vt:i4>
      </vt:variant>
      <vt:variant>
        <vt:lpwstr/>
      </vt:variant>
      <vt:variant>
        <vt:lpwstr>fld_RestructuringType</vt:lpwstr>
      </vt:variant>
      <vt:variant>
        <vt:i4>2228238</vt:i4>
      </vt:variant>
      <vt:variant>
        <vt:i4>4437</vt:i4>
      </vt:variant>
      <vt:variant>
        <vt:i4>0</vt:i4>
      </vt:variant>
      <vt:variant>
        <vt:i4>5</vt:i4>
      </vt:variant>
      <vt:variant>
        <vt:lpwstr/>
      </vt:variant>
      <vt:variant>
        <vt:lpwstr>fld_ReferencePage</vt:lpwstr>
      </vt:variant>
      <vt:variant>
        <vt:i4>5439589</vt:i4>
      </vt:variant>
      <vt:variant>
        <vt:i4>4434</vt:i4>
      </vt:variant>
      <vt:variant>
        <vt:i4>0</vt:i4>
      </vt:variant>
      <vt:variant>
        <vt:i4>5</vt:i4>
      </vt:variant>
      <vt:variant>
        <vt:lpwstr/>
      </vt:variant>
      <vt:variant>
        <vt:lpwstr>fld_RateSourceType</vt:lpwstr>
      </vt:variant>
      <vt:variant>
        <vt:i4>5177441</vt:i4>
      </vt:variant>
      <vt:variant>
        <vt:i4>4431</vt:i4>
      </vt:variant>
      <vt:variant>
        <vt:i4>0</vt:i4>
      </vt:variant>
      <vt:variant>
        <vt:i4>5</vt:i4>
      </vt:variant>
      <vt:variant>
        <vt:lpwstr/>
      </vt:variant>
      <vt:variant>
        <vt:lpwstr>fld_RateSource</vt:lpwstr>
      </vt:variant>
      <vt:variant>
        <vt:i4>2097167</vt:i4>
      </vt:variant>
      <vt:variant>
        <vt:i4>4428</vt:i4>
      </vt:variant>
      <vt:variant>
        <vt:i4>0</vt:i4>
      </vt:variant>
      <vt:variant>
        <vt:i4>5</vt:i4>
      </vt:variant>
      <vt:variant>
        <vt:lpwstr/>
      </vt:variant>
      <vt:variant>
        <vt:lpwstr>fld_NoRateSources</vt:lpwstr>
      </vt:variant>
      <vt:variant>
        <vt:i4>4063263</vt:i4>
      </vt:variant>
      <vt:variant>
        <vt:i4>4425</vt:i4>
      </vt:variant>
      <vt:variant>
        <vt:i4>0</vt:i4>
      </vt:variant>
      <vt:variant>
        <vt:i4>5</vt:i4>
      </vt:variant>
      <vt:variant>
        <vt:lpwstr/>
      </vt:variant>
      <vt:variant>
        <vt:lpwstr>fld_SideLiquidityInd</vt:lpwstr>
      </vt:variant>
      <vt:variant>
        <vt:i4>3604482</vt:i4>
      </vt:variant>
      <vt:variant>
        <vt:i4>4422</vt:i4>
      </vt:variant>
      <vt:variant>
        <vt:i4>0</vt:i4>
      </vt:variant>
      <vt:variant>
        <vt:i4>5</vt:i4>
      </vt:variant>
      <vt:variant>
        <vt:lpwstr/>
      </vt:variant>
      <vt:variant>
        <vt:lpwstr>fld_FillLiquidityInd</vt:lpwstr>
      </vt:variant>
      <vt:variant>
        <vt:i4>4391038</vt:i4>
      </vt:variant>
      <vt:variant>
        <vt:i4>4419</vt:i4>
      </vt:variant>
      <vt:variant>
        <vt:i4>0</vt:i4>
      </vt:variant>
      <vt:variant>
        <vt:i4>5</vt:i4>
      </vt:variant>
      <vt:variant>
        <vt:lpwstr/>
      </vt:variant>
      <vt:variant>
        <vt:lpwstr>fld_DerivativeFlowScheduleType</vt:lpwstr>
      </vt:variant>
      <vt:variant>
        <vt:i4>4915304</vt:i4>
      </vt:variant>
      <vt:variant>
        <vt:i4>4416</vt:i4>
      </vt:variant>
      <vt:variant>
        <vt:i4>0</vt:i4>
      </vt:variant>
      <vt:variant>
        <vt:i4>5</vt:i4>
      </vt:variant>
      <vt:variant>
        <vt:lpwstr/>
      </vt:variant>
      <vt:variant>
        <vt:lpwstr>fld_UnderlyingFlowScheduleType</vt:lpwstr>
      </vt:variant>
      <vt:variant>
        <vt:i4>4718717</vt:i4>
      </vt:variant>
      <vt:variant>
        <vt:i4>4413</vt:i4>
      </vt:variant>
      <vt:variant>
        <vt:i4>0</vt:i4>
      </vt:variant>
      <vt:variant>
        <vt:i4>5</vt:i4>
      </vt:variant>
      <vt:variant>
        <vt:lpwstr/>
      </vt:variant>
      <vt:variant>
        <vt:lpwstr>fld_LegFlowScheduleType</vt:lpwstr>
      </vt:variant>
      <vt:variant>
        <vt:i4>2228252</vt:i4>
      </vt:variant>
      <vt:variant>
        <vt:i4>4410</vt:i4>
      </vt:variant>
      <vt:variant>
        <vt:i4>0</vt:i4>
      </vt:variant>
      <vt:variant>
        <vt:i4>5</vt:i4>
      </vt:variant>
      <vt:variant>
        <vt:lpwstr/>
      </vt:variant>
      <vt:variant>
        <vt:lpwstr>fld_FlowScheduleType</vt:lpwstr>
      </vt:variant>
      <vt:variant>
        <vt:i4>2883585</vt:i4>
      </vt:variant>
      <vt:variant>
        <vt:i4>4407</vt:i4>
      </vt:variant>
      <vt:variant>
        <vt:i4>0</vt:i4>
      </vt:variant>
      <vt:variant>
        <vt:i4>5</vt:i4>
      </vt:variant>
      <vt:variant>
        <vt:lpwstr/>
      </vt:variant>
      <vt:variant>
        <vt:lpwstr>fld_DerivativeContractMultiplierUnit</vt:lpwstr>
      </vt:variant>
      <vt:variant>
        <vt:i4>2359319</vt:i4>
      </vt:variant>
      <vt:variant>
        <vt:i4>4404</vt:i4>
      </vt:variant>
      <vt:variant>
        <vt:i4>0</vt:i4>
      </vt:variant>
      <vt:variant>
        <vt:i4>5</vt:i4>
      </vt:variant>
      <vt:variant>
        <vt:lpwstr/>
      </vt:variant>
      <vt:variant>
        <vt:lpwstr>fld_UnderlyingContractMultiplierUnit</vt:lpwstr>
      </vt:variant>
      <vt:variant>
        <vt:i4>3604483</vt:i4>
      </vt:variant>
      <vt:variant>
        <vt:i4>4401</vt:i4>
      </vt:variant>
      <vt:variant>
        <vt:i4>0</vt:i4>
      </vt:variant>
      <vt:variant>
        <vt:i4>5</vt:i4>
      </vt:variant>
      <vt:variant>
        <vt:lpwstr/>
      </vt:variant>
      <vt:variant>
        <vt:lpwstr>fld_LegContractMultiplierUnit</vt:lpwstr>
      </vt:variant>
      <vt:variant>
        <vt:i4>5046371</vt:i4>
      </vt:variant>
      <vt:variant>
        <vt:i4>4398</vt:i4>
      </vt:variant>
      <vt:variant>
        <vt:i4>0</vt:i4>
      </vt:variant>
      <vt:variant>
        <vt:i4>5</vt:i4>
      </vt:variant>
      <vt:variant>
        <vt:lpwstr/>
      </vt:variant>
      <vt:variant>
        <vt:lpwstr>fld_ContractMultiplierUnit</vt:lpwstr>
      </vt:variant>
      <vt:variant>
        <vt:i4>3997726</vt:i4>
      </vt:variant>
      <vt:variant>
        <vt:i4>4395</vt:i4>
      </vt:variant>
      <vt:variant>
        <vt:i4>0</vt:i4>
      </vt:variant>
      <vt:variant>
        <vt:i4>5</vt:i4>
      </vt:variant>
      <vt:variant>
        <vt:lpwstr/>
      </vt:variant>
      <vt:variant>
        <vt:lpwstr>fld_ModelType</vt:lpwstr>
      </vt:variant>
      <vt:variant>
        <vt:i4>2097158</vt:i4>
      </vt:variant>
      <vt:variant>
        <vt:i4>4392</vt:i4>
      </vt:variant>
      <vt:variant>
        <vt:i4>0</vt:i4>
      </vt:variant>
      <vt:variant>
        <vt:i4>5</vt:i4>
      </vt:variant>
      <vt:variant>
        <vt:lpwstr/>
      </vt:variant>
      <vt:variant>
        <vt:lpwstr>fld_RefApplReqID</vt:lpwstr>
      </vt:variant>
      <vt:variant>
        <vt:i4>3407876</vt:i4>
      </vt:variant>
      <vt:variant>
        <vt:i4>4389</vt:i4>
      </vt:variant>
      <vt:variant>
        <vt:i4>0</vt:i4>
      </vt:variant>
      <vt:variant>
        <vt:i4>5</vt:i4>
      </vt:variant>
      <vt:variant>
        <vt:lpwstr/>
      </vt:variant>
      <vt:variant>
        <vt:lpwstr>fld_OrigCustOrderCapacity</vt:lpwstr>
      </vt:variant>
      <vt:variant>
        <vt:i4>4259953</vt:i4>
      </vt:variant>
      <vt:variant>
        <vt:i4>4386</vt:i4>
      </vt:variant>
      <vt:variant>
        <vt:i4>0</vt:i4>
      </vt:variant>
      <vt:variant>
        <vt:i4>5</vt:i4>
      </vt:variant>
      <vt:variant>
        <vt:lpwstr/>
      </vt:variant>
      <vt:variant>
        <vt:lpwstr>fld_RefOrdIDReason</vt:lpwstr>
      </vt:variant>
      <vt:variant>
        <vt:i4>2555910</vt:i4>
      </vt:variant>
      <vt:variant>
        <vt:i4>4383</vt:i4>
      </vt:variant>
      <vt:variant>
        <vt:i4>0</vt:i4>
      </vt:variant>
      <vt:variant>
        <vt:i4>5</vt:i4>
      </vt:variant>
      <vt:variant>
        <vt:lpwstr/>
      </vt:variant>
      <vt:variant>
        <vt:lpwstr>fld_VenueType</vt:lpwstr>
      </vt:variant>
      <vt:variant>
        <vt:i4>5177443</vt:i4>
      </vt:variant>
      <vt:variant>
        <vt:i4>4380</vt:i4>
      </vt:variant>
      <vt:variant>
        <vt:i4>0</vt:i4>
      </vt:variant>
      <vt:variant>
        <vt:i4>5</vt:i4>
      </vt:variant>
      <vt:variant>
        <vt:lpwstr/>
      </vt:variant>
      <vt:variant>
        <vt:lpwstr>fld_OrderDelayUnit</vt:lpwstr>
      </vt:variant>
      <vt:variant>
        <vt:i4>5570687</vt:i4>
      </vt:variant>
      <vt:variant>
        <vt:i4>4377</vt:i4>
      </vt:variant>
      <vt:variant>
        <vt:i4>0</vt:i4>
      </vt:variant>
      <vt:variant>
        <vt:i4>5</vt:i4>
      </vt:variant>
      <vt:variant>
        <vt:lpwstr/>
      </vt:variant>
      <vt:variant>
        <vt:lpwstr>fld_OrderDelay</vt:lpwstr>
      </vt:variant>
      <vt:variant>
        <vt:i4>4194428</vt:i4>
      </vt:variant>
      <vt:variant>
        <vt:i4>4374</vt:i4>
      </vt:variant>
      <vt:variant>
        <vt:i4>0</vt:i4>
      </vt:variant>
      <vt:variant>
        <vt:i4>5</vt:i4>
      </vt:variant>
      <vt:variant>
        <vt:lpwstr/>
      </vt:variant>
      <vt:variant>
        <vt:lpwstr>fld_SideExecID</vt:lpwstr>
      </vt:variant>
      <vt:variant>
        <vt:i4>5046375</vt:i4>
      </vt:variant>
      <vt:variant>
        <vt:i4>4371</vt:i4>
      </vt:variant>
      <vt:variant>
        <vt:i4>0</vt:i4>
      </vt:variant>
      <vt:variant>
        <vt:i4>5</vt:i4>
      </vt:variant>
      <vt:variant>
        <vt:lpwstr/>
      </vt:variant>
      <vt:variant>
        <vt:lpwstr>fld_ApplReportType</vt:lpwstr>
      </vt:variant>
      <vt:variant>
        <vt:i4>5242979</vt:i4>
      </vt:variant>
      <vt:variant>
        <vt:i4>4368</vt:i4>
      </vt:variant>
      <vt:variant>
        <vt:i4>0</vt:i4>
      </vt:variant>
      <vt:variant>
        <vt:i4>5</vt:i4>
      </vt:variant>
      <vt:variant>
        <vt:lpwstr/>
      </vt:variant>
      <vt:variant>
        <vt:lpwstr>fld_UnderlyingPriceUnitOfMeasureQty</vt:lpwstr>
      </vt:variant>
      <vt:variant>
        <vt:i4>2359314</vt:i4>
      </vt:variant>
      <vt:variant>
        <vt:i4>4365</vt:i4>
      </vt:variant>
      <vt:variant>
        <vt:i4>0</vt:i4>
      </vt:variant>
      <vt:variant>
        <vt:i4>5</vt:i4>
      </vt:variant>
      <vt:variant>
        <vt:lpwstr/>
      </vt:variant>
      <vt:variant>
        <vt:lpwstr>fld_UnderlyingPriceUnitOfMeasure</vt:lpwstr>
      </vt:variant>
      <vt:variant>
        <vt:i4>4849773</vt:i4>
      </vt:variant>
      <vt:variant>
        <vt:i4>4362</vt:i4>
      </vt:variant>
      <vt:variant>
        <vt:i4>0</vt:i4>
      </vt:variant>
      <vt:variant>
        <vt:i4>5</vt:i4>
      </vt:variant>
      <vt:variant>
        <vt:lpwstr/>
      </vt:variant>
      <vt:variant>
        <vt:lpwstr>fld_UnderlyingUnitOfMeasureQty</vt:lpwstr>
      </vt:variant>
      <vt:variant>
        <vt:i4>3801091</vt:i4>
      </vt:variant>
      <vt:variant>
        <vt:i4>4359</vt:i4>
      </vt:variant>
      <vt:variant>
        <vt:i4>0</vt:i4>
      </vt:variant>
      <vt:variant>
        <vt:i4>5</vt:i4>
      </vt:variant>
      <vt:variant>
        <vt:lpwstr/>
      </vt:variant>
      <vt:variant>
        <vt:lpwstr>fld_LegPriceUnitOfMeasureQty</vt:lpwstr>
      </vt:variant>
      <vt:variant>
        <vt:i4>3276818</vt:i4>
      </vt:variant>
      <vt:variant>
        <vt:i4>4356</vt:i4>
      </vt:variant>
      <vt:variant>
        <vt:i4>0</vt:i4>
      </vt:variant>
      <vt:variant>
        <vt:i4>5</vt:i4>
      </vt:variant>
      <vt:variant>
        <vt:lpwstr/>
      </vt:variant>
      <vt:variant>
        <vt:lpwstr>fld_LegPriceUnitOfMeasure</vt:lpwstr>
      </vt:variant>
      <vt:variant>
        <vt:i4>2686999</vt:i4>
      </vt:variant>
      <vt:variant>
        <vt:i4>4353</vt:i4>
      </vt:variant>
      <vt:variant>
        <vt:i4>0</vt:i4>
      </vt:variant>
      <vt:variant>
        <vt:i4>5</vt:i4>
      </vt:variant>
      <vt:variant>
        <vt:lpwstr/>
      </vt:variant>
      <vt:variant>
        <vt:lpwstr>fld_LegExerciseStyle</vt:lpwstr>
      </vt:variant>
      <vt:variant>
        <vt:i4>4456556</vt:i4>
      </vt:variant>
      <vt:variant>
        <vt:i4>4350</vt:i4>
      </vt:variant>
      <vt:variant>
        <vt:i4>0</vt:i4>
      </vt:variant>
      <vt:variant>
        <vt:i4>5</vt:i4>
      </vt:variant>
      <vt:variant>
        <vt:lpwstr/>
      </vt:variant>
      <vt:variant>
        <vt:lpwstr>fld_UnderlyingExerciseStyle</vt:lpwstr>
      </vt:variant>
      <vt:variant>
        <vt:i4>4259944</vt:i4>
      </vt:variant>
      <vt:variant>
        <vt:i4>4347</vt:i4>
      </vt:variant>
      <vt:variant>
        <vt:i4>0</vt:i4>
      </vt:variant>
      <vt:variant>
        <vt:i4>5</vt:i4>
      </vt:variant>
      <vt:variant>
        <vt:lpwstr/>
      </vt:variant>
      <vt:variant>
        <vt:lpwstr>fld_LegLastQty</vt:lpwstr>
      </vt:variant>
      <vt:variant>
        <vt:i4>3604549</vt:i4>
      </vt:variant>
      <vt:variant>
        <vt:i4>4344</vt:i4>
      </vt:variant>
      <vt:variant>
        <vt:i4>0</vt:i4>
      </vt:variant>
      <vt:variant>
        <vt:i4>5</vt:i4>
      </vt:variant>
      <vt:variant>
        <vt:lpwstr/>
      </vt:variant>
      <vt:variant>
        <vt:lpwstr>fld_Nested4PartyRole</vt:lpwstr>
      </vt:variant>
      <vt:variant>
        <vt:i4>2162775</vt:i4>
      </vt:variant>
      <vt:variant>
        <vt:i4>4341</vt:i4>
      </vt:variant>
      <vt:variant>
        <vt:i4>0</vt:i4>
      </vt:variant>
      <vt:variant>
        <vt:i4>5</vt:i4>
      </vt:variant>
      <vt:variant>
        <vt:lpwstr/>
      </vt:variant>
      <vt:variant>
        <vt:lpwstr>fld_Nested4PartyIDSource</vt:lpwstr>
      </vt:variant>
      <vt:variant>
        <vt:i4>5832754</vt:i4>
      </vt:variant>
      <vt:variant>
        <vt:i4>4338</vt:i4>
      </vt:variant>
      <vt:variant>
        <vt:i4>0</vt:i4>
      </vt:variant>
      <vt:variant>
        <vt:i4>5</vt:i4>
      </vt:variant>
      <vt:variant>
        <vt:lpwstr/>
      </vt:variant>
      <vt:variant>
        <vt:lpwstr>fld_Nested4PartyID</vt:lpwstr>
      </vt:variant>
      <vt:variant>
        <vt:i4>3539036</vt:i4>
      </vt:variant>
      <vt:variant>
        <vt:i4>4335</vt:i4>
      </vt:variant>
      <vt:variant>
        <vt:i4>0</vt:i4>
      </vt:variant>
      <vt:variant>
        <vt:i4>5</vt:i4>
      </vt:variant>
      <vt:variant>
        <vt:lpwstr/>
      </vt:variant>
      <vt:variant>
        <vt:lpwstr>fld_NoNested4PartyIDs</vt:lpwstr>
      </vt:variant>
      <vt:variant>
        <vt:i4>3997760</vt:i4>
      </vt:variant>
      <vt:variant>
        <vt:i4>4332</vt:i4>
      </vt:variant>
      <vt:variant>
        <vt:i4>0</vt:i4>
      </vt:variant>
      <vt:variant>
        <vt:i4>5</vt:i4>
      </vt:variant>
      <vt:variant>
        <vt:lpwstr/>
      </vt:variant>
      <vt:variant>
        <vt:lpwstr>fld_NoNested4PartySubIDs</vt:lpwstr>
      </vt:variant>
      <vt:variant>
        <vt:i4>2162762</vt:i4>
      </vt:variant>
      <vt:variant>
        <vt:i4>4329</vt:i4>
      </vt:variant>
      <vt:variant>
        <vt:i4>0</vt:i4>
      </vt:variant>
      <vt:variant>
        <vt:i4>5</vt:i4>
      </vt:variant>
      <vt:variant>
        <vt:lpwstr/>
      </vt:variant>
      <vt:variant>
        <vt:lpwstr>fld_Nested4PartySubID</vt:lpwstr>
      </vt:variant>
      <vt:variant>
        <vt:i4>2424919</vt:i4>
      </vt:variant>
      <vt:variant>
        <vt:i4>4326</vt:i4>
      </vt:variant>
      <vt:variant>
        <vt:i4>0</vt:i4>
      </vt:variant>
      <vt:variant>
        <vt:i4>5</vt:i4>
      </vt:variant>
      <vt:variant>
        <vt:lpwstr/>
      </vt:variant>
      <vt:variant>
        <vt:lpwstr>fld_Nested4PartySubIDType</vt:lpwstr>
      </vt:variant>
      <vt:variant>
        <vt:i4>5636222</vt:i4>
      </vt:variant>
      <vt:variant>
        <vt:i4>4323</vt:i4>
      </vt:variant>
      <vt:variant>
        <vt:i4>0</vt:i4>
      </vt:variant>
      <vt:variant>
        <vt:i4>5</vt:i4>
      </vt:variant>
      <vt:variant>
        <vt:lpwstr/>
      </vt:variant>
      <vt:variant>
        <vt:lpwstr>fld_DefaultVerIndicator</vt:lpwstr>
      </vt:variant>
      <vt:variant>
        <vt:i4>2949125</vt:i4>
      </vt:variant>
      <vt:variant>
        <vt:i4>4320</vt:i4>
      </vt:variant>
      <vt:variant>
        <vt:i4>0</vt:i4>
      </vt:variant>
      <vt:variant>
        <vt:i4>5</vt:i4>
      </vt:variant>
      <vt:variant>
        <vt:lpwstr/>
      </vt:variant>
      <vt:variant>
        <vt:lpwstr>fld_SessionStatus</vt:lpwstr>
      </vt:variant>
      <vt:variant>
        <vt:i4>3997711</vt:i4>
      </vt:variant>
      <vt:variant>
        <vt:i4>4317</vt:i4>
      </vt:variant>
      <vt:variant>
        <vt:i4>0</vt:i4>
      </vt:variant>
      <vt:variant>
        <vt:i4>5</vt:i4>
      </vt:variant>
      <vt:variant>
        <vt:lpwstr/>
      </vt:variant>
      <vt:variant>
        <vt:lpwstr>fld_DefaultCstmApplVerID</vt:lpwstr>
      </vt:variant>
      <vt:variant>
        <vt:i4>4128780</vt:i4>
      </vt:variant>
      <vt:variant>
        <vt:i4>4314</vt:i4>
      </vt:variant>
      <vt:variant>
        <vt:i4>0</vt:i4>
      </vt:variant>
      <vt:variant>
        <vt:i4>5</vt:i4>
      </vt:variant>
      <vt:variant>
        <vt:lpwstr/>
      </vt:variant>
      <vt:variant>
        <vt:lpwstr>fld_DefaultApplExtID</vt:lpwstr>
      </vt:variant>
      <vt:variant>
        <vt:i4>3276827</vt:i4>
      </vt:variant>
      <vt:variant>
        <vt:i4>4311</vt:i4>
      </vt:variant>
      <vt:variant>
        <vt:i4>0</vt:i4>
      </vt:variant>
      <vt:variant>
        <vt:i4>5</vt:i4>
      </vt:variant>
      <vt:variant>
        <vt:lpwstr/>
      </vt:variant>
      <vt:variant>
        <vt:lpwstr>fld_RefApplExtID</vt:lpwstr>
      </vt:variant>
      <vt:variant>
        <vt:i4>3735568</vt:i4>
      </vt:variant>
      <vt:variant>
        <vt:i4>4308</vt:i4>
      </vt:variant>
      <vt:variant>
        <vt:i4>0</vt:i4>
      </vt:variant>
      <vt:variant>
        <vt:i4>5</vt:i4>
      </vt:variant>
      <vt:variant>
        <vt:lpwstr/>
      </vt:variant>
      <vt:variant>
        <vt:lpwstr>fld_UnderlyingLegMaturityTime</vt:lpwstr>
      </vt:variant>
      <vt:variant>
        <vt:i4>3801102</vt:i4>
      </vt:variant>
      <vt:variant>
        <vt:i4>4305</vt:i4>
      </vt:variant>
      <vt:variant>
        <vt:i4>0</vt:i4>
      </vt:variant>
      <vt:variant>
        <vt:i4>5</vt:i4>
      </vt:variant>
      <vt:variant>
        <vt:lpwstr/>
      </vt:variant>
      <vt:variant>
        <vt:lpwstr>fld_EncryptedNewPassword</vt:lpwstr>
      </vt:variant>
      <vt:variant>
        <vt:i4>6226018</vt:i4>
      </vt:variant>
      <vt:variant>
        <vt:i4>4302</vt:i4>
      </vt:variant>
      <vt:variant>
        <vt:i4>0</vt:i4>
      </vt:variant>
      <vt:variant>
        <vt:i4>5</vt:i4>
      </vt:variant>
      <vt:variant>
        <vt:lpwstr/>
      </vt:variant>
      <vt:variant>
        <vt:lpwstr>fld_EncryptedNewPasswordLen</vt:lpwstr>
      </vt:variant>
      <vt:variant>
        <vt:i4>3932176</vt:i4>
      </vt:variant>
      <vt:variant>
        <vt:i4>4299</vt:i4>
      </vt:variant>
      <vt:variant>
        <vt:i4>0</vt:i4>
      </vt:variant>
      <vt:variant>
        <vt:i4>5</vt:i4>
      </vt:variant>
      <vt:variant>
        <vt:lpwstr/>
      </vt:variant>
      <vt:variant>
        <vt:lpwstr>fld_EncryptedPassword</vt:lpwstr>
      </vt:variant>
      <vt:variant>
        <vt:i4>4063249</vt:i4>
      </vt:variant>
      <vt:variant>
        <vt:i4>4296</vt:i4>
      </vt:variant>
      <vt:variant>
        <vt:i4>0</vt:i4>
      </vt:variant>
      <vt:variant>
        <vt:i4>5</vt:i4>
      </vt:variant>
      <vt:variant>
        <vt:lpwstr/>
      </vt:variant>
      <vt:variant>
        <vt:lpwstr>fld_EncryptedPasswordLen</vt:lpwstr>
      </vt:variant>
      <vt:variant>
        <vt:i4>4849785</vt:i4>
      </vt:variant>
      <vt:variant>
        <vt:i4>4293</vt:i4>
      </vt:variant>
      <vt:variant>
        <vt:i4>0</vt:i4>
      </vt:variant>
      <vt:variant>
        <vt:i4>5</vt:i4>
      </vt:variant>
      <vt:variant>
        <vt:lpwstr/>
      </vt:variant>
      <vt:variant>
        <vt:lpwstr>fld_EncryptedPasswordMethod</vt:lpwstr>
      </vt:variant>
      <vt:variant>
        <vt:i4>3997697</vt:i4>
      </vt:variant>
      <vt:variant>
        <vt:i4>4290</vt:i4>
      </vt:variant>
      <vt:variant>
        <vt:i4>0</vt:i4>
      </vt:variant>
      <vt:variant>
        <vt:i4>5</vt:i4>
      </vt:variant>
      <vt:variant>
        <vt:lpwstr/>
      </vt:variant>
      <vt:variant>
        <vt:lpwstr>fld_ApplNewSeqNum</vt:lpwstr>
      </vt:variant>
      <vt:variant>
        <vt:i4>4194412</vt:i4>
      </vt:variant>
      <vt:variant>
        <vt:i4>4287</vt:i4>
      </vt:variant>
      <vt:variant>
        <vt:i4>0</vt:i4>
      </vt:variant>
      <vt:variant>
        <vt:i4>5</vt:i4>
      </vt:variant>
      <vt:variant>
        <vt:lpwstr/>
      </vt:variant>
      <vt:variant>
        <vt:lpwstr>fld_EncodedMktSegmDesc</vt:lpwstr>
      </vt:variant>
      <vt:variant>
        <vt:i4>2424832</vt:i4>
      </vt:variant>
      <vt:variant>
        <vt:i4>4284</vt:i4>
      </vt:variant>
      <vt:variant>
        <vt:i4>0</vt:i4>
      </vt:variant>
      <vt:variant>
        <vt:i4>5</vt:i4>
      </vt:variant>
      <vt:variant>
        <vt:lpwstr/>
      </vt:variant>
      <vt:variant>
        <vt:lpwstr>fld_EncodedMktSegmDescLen</vt:lpwstr>
      </vt:variant>
      <vt:variant>
        <vt:i4>3932184</vt:i4>
      </vt:variant>
      <vt:variant>
        <vt:i4>4281</vt:i4>
      </vt:variant>
      <vt:variant>
        <vt:i4>0</vt:i4>
      </vt:variant>
      <vt:variant>
        <vt:i4>5</vt:i4>
      </vt:variant>
      <vt:variant>
        <vt:lpwstr/>
      </vt:variant>
      <vt:variant>
        <vt:lpwstr>fld_MarketSegmentDesc</vt:lpwstr>
      </vt:variant>
      <vt:variant>
        <vt:i4>6094951</vt:i4>
      </vt:variant>
      <vt:variant>
        <vt:i4>4278</vt:i4>
      </vt:variant>
      <vt:variant>
        <vt:i4>0</vt:i4>
      </vt:variant>
      <vt:variant>
        <vt:i4>5</vt:i4>
      </vt:variant>
      <vt:variant>
        <vt:lpwstr/>
      </vt:variant>
      <vt:variant>
        <vt:lpwstr>fld_MarketUpdateAction</vt:lpwstr>
      </vt:variant>
      <vt:variant>
        <vt:i4>5701729</vt:i4>
      </vt:variant>
      <vt:variant>
        <vt:i4>4275</vt:i4>
      </vt:variant>
      <vt:variant>
        <vt:i4>0</vt:i4>
      </vt:variant>
      <vt:variant>
        <vt:i4>5</vt:i4>
      </vt:variant>
      <vt:variant>
        <vt:lpwstr/>
      </vt:variant>
      <vt:variant>
        <vt:lpwstr>fld_MarketReportID</vt:lpwstr>
      </vt:variant>
      <vt:variant>
        <vt:i4>4259963</vt:i4>
      </vt:variant>
      <vt:variant>
        <vt:i4>4272</vt:i4>
      </vt:variant>
      <vt:variant>
        <vt:i4>0</vt:i4>
      </vt:variant>
      <vt:variant>
        <vt:i4>5</vt:i4>
      </vt:variant>
      <vt:variant>
        <vt:lpwstr/>
      </vt:variant>
      <vt:variant>
        <vt:lpwstr>fld_MarketReqID</vt:lpwstr>
      </vt:variant>
      <vt:variant>
        <vt:i4>4063256</vt:i4>
      </vt:variant>
      <vt:variant>
        <vt:i4>4269</vt:i4>
      </vt:variant>
      <vt:variant>
        <vt:i4>0</vt:i4>
      </vt:variant>
      <vt:variant>
        <vt:i4>5</vt:i4>
      </vt:variant>
      <vt:variant>
        <vt:lpwstr/>
      </vt:variant>
      <vt:variant>
        <vt:lpwstr>fld_UnderlyingLegSecurityDesc</vt:lpwstr>
      </vt:variant>
      <vt:variant>
        <vt:i4>3407876</vt:i4>
      </vt:variant>
      <vt:variant>
        <vt:i4>4266</vt:i4>
      </vt:variant>
      <vt:variant>
        <vt:i4>0</vt:i4>
      </vt:variant>
      <vt:variant>
        <vt:i4>5</vt:i4>
      </vt:variant>
      <vt:variant>
        <vt:lpwstr/>
      </vt:variant>
      <vt:variant>
        <vt:lpwstr>fld_UnderlyingLegOptAttribute</vt:lpwstr>
      </vt:variant>
      <vt:variant>
        <vt:i4>4128770</vt:i4>
      </vt:variant>
      <vt:variant>
        <vt:i4>4263</vt:i4>
      </vt:variant>
      <vt:variant>
        <vt:i4>0</vt:i4>
      </vt:variant>
      <vt:variant>
        <vt:i4>5</vt:i4>
      </vt:variant>
      <vt:variant>
        <vt:lpwstr/>
      </vt:variant>
      <vt:variant>
        <vt:lpwstr>fld_TradePublishIndicator</vt:lpwstr>
      </vt:variant>
      <vt:variant>
        <vt:i4>4849773</vt:i4>
      </vt:variant>
      <vt:variant>
        <vt:i4>4260</vt:i4>
      </vt:variant>
      <vt:variant>
        <vt:i4>0</vt:i4>
      </vt:variant>
      <vt:variant>
        <vt:i4>5</vt:i4>
      </vt:variant>
      <vt:variant>
        <vt:lpwstr/>
      </vt:variant>
      <vt:variant>
        <vt:lpwstr>fld_TrdRepIndicator</vt:lpwstr>
      </vt:variant>
      <vt:variant>
        <vt:i4>4718691</vt:i4>
      </vt:variant>
      <vt:variant>
        <vt:i4>4257</vt:i4>
      </vt:variant>
      <vt:variant>
        <vt:i4>0</vt:i4>
      </vt:variant>
      <vt:variant>
        <vt:i4>5</vt:i4>
      </vt:variant>
      <vt:variant>
        <vt:lpwstr/>
      </vt:variant>
      <vt:variant>
        <vt:lpwstr>fld_TrdRepPartyRole</vt:lpwstr>
      </vt:variant>
      <vt:variant>
        <vt:i4>5636209</vt:i4>
      </vt:variant>
      <vt:variant>
        <vt:i4>4254</vt:i4>
      </vt:variant>
      <vt:variant>
        <vt:i4>0</vt:i4>
      </vt:variant>
      <vt:variant>
        <vt:i4>5</vt:i4>
      </vt:variant>
      <vt:variant>
        <vt:lpwstr/>
      </vt:variant>
      <vt:variant>
        <vt:lpwstr>fld_NoTrdRepIndicators</vt:lpwstr>
      </vt:variant>
      <vt:variant>
        <vt:i4>2228250</vt:i4>
      </vt:variant>
      <vt:variant>
        <vt:i4>4251</vt:i4>
      </vt:variant>
      <vt:variant>
        <vt:i4>0</vt:i4>
      </vt:variant>
      <vt:variant>
        <vt:i4>5</vt:i4>
      </vt:variant>
      <vt:variant>
        <vt:lpwstr/>
      </vt:variant>
      <vt:variant>
        <vt:lpwstr>fld_ListRejectReason</vt:lpwstr>
      </vt:variant>
      <vt:variant>
        <vt:i4>4456559</vt:i4>
      </vt:variant>
      <vt:variant>
        <vt:i4>4248</vt:i4>
      </vt:variant>
      <vt:variant>
        <vt:i4>0</vt:i4>
      </vt:variant>
      <vt:variant>
        <vt:i4>5</vt:i4>
      </vt:variant>
      <vt:variant>
        <vt:lpwstr/>
      </vt:variant>
      <vt:variant>
        <vt:lpwstr>fld_ContingencyType</vt:lpwstr>
      </vt:variant>
      <vt:variant>
        <vt:i4>4980860</vt:i4>
      </vt:variant>
      <vt:variant>
        <vt:i4>4245</vt:i4>
      </vt:variant>
      <vt:variant>
        <vt:i4>0</vt:i4>
      </vt:variant>
      <vt:variant>
        <vt:i4>5</vt:i4>
      </vt:variant>
      <vt:variant>
        <vt:lpwstr/>
      </vt:variant>
      <vt:variant>
        <vt:lpwstr>fld_LegExecInst</vt:lpwstr>
      </vt:variant>
      <vt:variant>
        <vt:i4>2621457</vt:i4>
      </vt:variant>
      <vt:variant>
        <vt:i4>4242</vt:i4>
      </vt:variant>
      <vt:variant>
        <vt:i4>0</vt:i4>
      </vt:variant>
      <vt:variant>
        <vt:i4>5</vt:i4>
      </vt:variant>
      <vt:variant>
        <vt:lpwstr/>
      </vt:variant>
      <vt:variant>
        <vt:lpwstr>fld_LegCurrencyRatio</vt:lpwstr>
      </vt:variant>
      <vt:variant>
        <vt:i4>2818067</vt:i4>
      </vt:variant>
      <vt:variant>
        <vt:i4>4239</vt:i4>
      </vt:variant>
      <vt:variant>
        <vt:i4>0</vt:i4>
      </vt:variant>
      <vt:variant>
        <vt:i4>5</vt:i4>
      </vt:variant>
      <vt:variant>
        <vt:lpwstr/>
      </vt:variant>
      <vt:variant>
        <vt:lpwstr>fld_CurrencyRatio</vt:lpwstr>
      </vt:variant>
      <vt:variant>
        <vt:i4>3538957</vt:i4>
      </vt:variant>
      <vt:variant>
        <vt:i4>4236</vt:i4>
      </vt:variant>
      <vt:variant>
        <vt:i4>0</vt:i4>
      </vt:variant>
      <vt:variant>
        <vt:i4>5</vt:i4>
      </vt:variant>
      <vt:variant>
        <vt:lpwstr/>
      </vt:variant>
      <vt:variant>
        <vt:lpwstr>fld_LegDividendYield</vt:lpwstr>
      </vt:variant>
      <vt:variant>
        <vt:i4>3604486</vt:i4>
      </vt:variant>
      <vt:variant>
        <vt:i4>4233</vt:i4>
      </vt:variant>
      <vt:variant>
        <vt:i4>0</vt:i4>
      </vt:variant>
      <vt:variant>
        <vt:i4>5</vt:i4>
      </vt:variant>
      <vt:variant>
        <vt:lpwstr/>
      </vt:variant>
      <vt:variant>
        <vt:lpwstr>fld_DividendYield</vt:lpwstr>
      </vt:variant>
      <vt:variant>
        <vt:i4>2097159</vt:i4>
      </vt:variant>
      <vt:variant>
        <vt:i4>4230</vt:i4>
      </vt:variant>
      <vt:variant>
        <vt:i4>0</vt:i4>
      </vt:variant>
      <vt:variant>
        <vt:i4>5</vt:i4>
      </vt:variant>
      <vt:variant>
        <vt:lpwstr/>
      </vt:variant>
      <vt:variant>
        <vt:lpwstr>fld_LegVolatility</vt:lpwstr>
      </vt:variant>
      <vt:variant>
        <vt:i4>6160510</vt:i4>
      </vt:variant>
      <vt:variant>
        <vt:i4>4227</vt:i4>
      </vt:variant>
      <vt:variant>
        <vt:i4>0</vt:i4>
      </vt:variant>
      <vt:variant>
        <vt:i4>5</vt:i4>
      </vt:variant>
      <vt:variant>
        <vt:lpwstr/>
      </vt:variant>
      <vt:variant>
        <vt:lpwstr>fld_MultilegPriceMethod</vt:lpwstr>
      </vt:variant>
      <vt:variant>
        <vt:i4>3342342</vt:i4>
      </vt:variant>
      <vt:variant>
        <vt:i4>4224</vt:i4>
      </vt:variant>
      <vt:variant>
        <vt:i4>0</vt:i4>
      </vt:variant>
      <vt:variant>
        <vt:i4>5</vt:i4>
      </vt:variant>
      <vt:variant>
        <vt:lpwstr/>
      </vt:variant>
      <vt:variant>
        <vt:lpwstr>fld_MultilegModel</vt:lpwstr>
      </vt:variant>
      <vt:variant>
        <vt:i4>4784225</vt:i4>
      </vt:variant>
      <vt:variant>
        <vt:i4>4221</vt:i4>
      </vt:variant>
      <vt:variant>
        <vt:i4>0</vt:i4>
      </vt:variant>
      <vt:variant>
        <vt:i4>5</vt:i4>
      </vt:variant>
      <vt:variant>
        <vt:lpwstr/>
      </vt:variant>
      <vt:variant>
        <vt:lpwstr>fld_MassActionRejectReason</vt:lpwstr>
      </vt:variant>
      <vt:variant>
        <vt:i4>5963899</vt:i4>
      </vt:variant>
      <vt:variant>
        <vt:i4>4218</vt:i4>
      </vt:variant>
      <vt:variant>
        <vt:i4>0</vt:i4>
      </vt:variant>
      <vt:variant>
        <vt:i4>5</vt:i4>
      </vt:variant>
      <vt:variant>
        <vt:lpwstr/>
      </vt:variant>
      <vt:variant>
        <vt:lpwstr>fld_MassActionResponse</vt:lpwstr>
      </vt:variant>
      <vt:variant>
        <vt:i4>5636218</vt:i4>
      </vt:variant>
      <vt:variant>
        <vt:i4>4215</vt:i4>
      </vt:variant>
      <vt:variant>
        <vt:i4>0</vt:i4>
      </vt:variant>
      <vt:variant>
        <vt:i4>5</vt:i4>
      </vt:variant>
      <vt:variant>
        <vt:lpwstr/>
      </vt:variant>
      <vt:variant>
        <vt:lpwstr>fld_MassActionScope</vt:lpwstr>
      </vt:variant>
      <vt:variant>
        <vt:i4>5832802</vt:i4>
      </vt:variant>
      <vt:variant>
        <vt:i4>4212</vt:i4>
      </vt:variant>
      <vt:variant>
        <vt:i4>0</vt:i4>
      </vt:variant>
      <vt:variant>
        <vt:i4>5</vt:i4>
      </vt:variant>
      <vt:variant>
        <vt:lpwstr/>
      </vt:variant>
      <vt:variant>
        <vt:lpwstr>fld_MassActionType</vt:lpwstr>
      </vt:variant>
      <vt:variant>
        <vt:i4>3735568</vt:i4>
      </vt:variant>
      <vt:variant>
        <vt:i4>4209</vt:i4>
      </vt:variant>
      <vt:variant>
        <vt:i4>0</vt:i4>
      </vt:variant>
      <vt:variant>
        <vt:i4>5</vt:i4>
      </vt:variant>
      <vt:variant>
        <vt:lpwstr/>
      </vt:variant>
      <vt:variant>
        <vt:lpwstr>fld_NotAffOrigClOrdID</vt:lpwstr>
      </vt:variant>
      <vt:variant>
        <vt:i4>4194421</vt:i4>
      </vt:variant>
      <vt:variant>
        <vt:i4>4206</vt:i4>
      </vt:variant>
      <vt:variant>
        <vt:i4>0</vt:i4>
      </vt:variant>
      <vt:variant>
        <vt:i4>5</vt:i4>
      </vt:variant>
      <vt:variant>
        <vt:lpwstr/>
      </vt:variant>
      <vt:variant>
        <vt:lpwstr>fld_NotAffectedOrderID</vt:lpwstr>
      </vt:variant>
      <vt:variant>
        <vt:i4>4915314</vt:i4>
      </vt:variant>
      <vt:variant>
        <vt:i4>4203</vt:i4>
      </vt:variant>
      <vt:variant>
        <vt:i4>0</vt:i4>
      </vt:variant>
      <vt:variant>
        <vt:i4>5</vt:i4>
      </vt:variant>
      <vt:variant>
        <vt:lpwstr/>
      </vt:variant>
      <vt:variant>
        <vt:lpwstr>fld_NoNotAffectedOrders</vt:lpwstr>
      </vt:variant>
      <vt:variant>
        <vt:i4>6226047</vt:i4>
      </vt:variant>
      <vt:variant>
        <vt:i4>4200</vt:i4>
      </vt:variant>
      <vt:variant>
        <vt:i4>0</vt:i4>
      </vt:variant>
      <vt:variant>
        <vt:i4>5</vt:i4>
      </vt:variant>
      <vt:variant>
        <vt:lpwstr/>
      </vt:variant>
      <vt:variant>
        <vt:lpwstr>fld_MassActionReportID</vt:lpwstr>
      </vt:variant>
      <vt:variant>
        <vt:i4>3407887</vt:i4>
      </vt:variant>
      <vt:variant>
        <vt:i4>4197</vt:i4>
      </vt:variant>
      <vt:variant>
        <vt:i4>0</vt:i4>
      </vt:variant>
      <vt:variant>
        <vt:i4>5</vt:i4>
      </vt:variant>
      <vt:variant>
        <vt:lpwstr/>
      </vt:variant>
      <vt:variant>
        <vt:lpwstr>fld_TradSesEvent</vt:lpwstr>
      </vt:variant>
      <vt:variant>
        <vt:i4>4063240</vt:i4>
      </vt:variant>
      <vt:variant>
        <vt:i4>4194</vt:i4>
      </vt:variant>
      <vt:variant>
        <vt:i4>0</vt:i4>
      </vt:variant>
      <vt:variant>
        <vt:i4>5</vt:i4>
      </vt:variant>
      <vt:variant>
        <vt:lpwstr/>
      </vt:variant>
      <vt:variant>
        <vt:lpwstr>fld_LegAllocSettlCurrency</vt:lpwstr>
      </vt:variant>
      <vt:variant>
        <vt:i4>6029411</vt:i4>
      </vt:variant>
      <vt:variant>
        <vt:i4>4191</vt:i4>
      </vt:variant>
      <vt:variant>
        <vt:i4>0</vt:i4>
      </vt:variant>
      <vt:variant>
        <vt:i4>5</vt:i4>
      </vt:variant>
      <vt:variant>
        <vt:lpwstr/>
      </vt:variant>
      <vt:variant>
        <vt:lpwstr>fld_LegAllocID</vt:lpwstr>
      </vt:variant>
      <vt:variant>
        <vt:i4>4325497</vt:i4>
      </vt:variant>
      <vt:variant>
        <vt:i4>4188</vt:i4>
      </vt:variant>
      <vt:variant>
        <vt:i4>0</vt:i4>
      </vt:variant>
      <vt:variant>
        <vt:i4>5</vt:i4>
      </vt:variant>
      <vt:variant>
        <vt:lpwstr/>
      </vt:variant>
      <vt:variant>
        <vt:lpwstr>fld_FillQty</vt:lpwstr>
      </vt:variant>
      <vt:variant>
        <vt:i4>5111928</vt:i4>
      </vt:variant>
      <vt:variant>
        <vt:i4>4185</vt:i4>
      </vt:variant>
      <vt:variant>
        <vt:i4>0</vt:i4>
      </vt:variant>
      <vt:variant>
        <vt:i4>5</vt:i4>
      </vt:variant>
      <vt:variant>
        <vt:lpwstr/>
      </vt:variant>
      <vt:variant>
        <vt:lpwstr>fld_FillPx</vt:lpwstr>
      </vt:variant>
      <vt:variant>
        <vt:i4>4784225</vt:i4>
      </vt:variant>
      <vt:variant>
        <vt:i4>4182</vt:i4>
      </vt:variant>
      <vt:variant>
        <vt:i4>0</vt:i4>
      </vt:variant>
      <vt:variant>
        <vt:i4>5</vt:i4>
      </vt:variant>
      <vt:variant>
        <vt:lpwstr/>
      </vt:variant>
      <vt:variant>
        <vt:lpwstr>fld_FillExecID</vt:lpwstr>
      </vt:variant>
      <vt:variant>
        <vt:i4>5832806</vt:i4>
      </vt:variant>
      <vt:variant>
        <vt:i4>4179</vt:i4>
      </vt:variant>
      <vt:variant>
        <vt:i4>0</vt:i4>
      </vt:variant>
      <vt:variant>
        <vt:i4>5</vt:i4>
      </vt:variant>
      <vt:variant>
        <vt:lpwstr/>
      </vt:variant>
      <vt:variant>
        <vt:lpwstr>fld_NoFills</vt:lpwstr>
      </vt:variant>
      <vt:variant>
        <vt:i4>4915304</vt:i4>
      </vt:variant>
      <vt:variant>
        <vt:i4>4176</vt:i4>
      </vt:variant>
      <vt:variant>
        <vt:i4>0</vt:i4>
      </vt:variant>
      <vt:variant>
        <vt:i4>5</vt:i4>
      </vt:variant>
      <vt:variant>
        <vt:lpwstr/>
      </vt:variant>
      <vt:variant>
        <vt:lpwstr>fld_TotNoFills</vt:lpwstr>
      </vt:variant>
      <vt:variant>
        <vt:i4>2949148</vt:i4>
      </vt:variant>
      <vt:variant>
        <vt:i4>4173</vt:i4>
      </vt:variant>
      <vt:variant>
        <vt:i4>0</vt:i4>
      </vt:variant>
      <vt:variant>
        <vt:i4>5</vt:i4>
      </vt:variant>
      <vt:variant>
        <vt:lpwstr/>
      </vt:variant>
      <vt:variant>
        <vt:lpwstr>fld_LegPutOrCall</vt:lpwstr>
      </vt:variant>
      <vt:variant>
        <vt:i4>3080212</vt:i4>
      </vt:variant>
      <vt:variant>
        <vt:i4>4170</vt:i4>
      </vt:variant>
      <vt:variant>
        <vt:i4>0</vt:i4>
      </vt:variant>
      <vt:variant>
        <vt:i4>5</vt:i4>
      </vt:variant>
      <vt:variant>
        <vt:lpwstr/>
      </vt:variant>
      <vt:variant>
        <vt:lpwstr>fld_RefApplLastSeqNum</vt:lpwstr>
      </vt:variant>
      <vt:variant>
        <vt:i4>3473418</vt:i4>
      </vt:variant>
      <vt:variant>
        <vt:i4>4167</vt:i4>
      </vt:variant>
      <vt:variant>
        <vt:i4>0</vt:i4>
      </vt:variant>
      <vt:variant>
        <vt:i4>5</vt:i4>
      </vt:variant>
      <vt:variant>
        <vt:lpwstr/>
      </vt:variant>
      <vt:variant>
        <vt:lpwstr>fld_ApplReportID</vt:lpwstr>
      </vt:variant>
      <vt:variant>
        <vt:i4>3014666</vt:i4>
      </vt:variant>
      <vt:variant>
        <vt:i4>4164</vt:i4>
      </vt:variant>
      <vt:variant>
        <vt:i4>0</vt:i4>
      </vt:variant>
      <vt:variant>
        <vt:i4>5</vt:i4>
      </vt:variant>
      <vt:variant>
        <vt:lpwstr/>
      </vt:variant>
      <vt:variant>
        <vt:lpwstr>fld_RefApplID</vt:lpwstr>
      </vt:variant>
      <vt:variant>
        <vt:i4>2883609</vt:i4>
      </vt:variant>
      <vt:variant>
        <vt:i4>4161</vt:i4>
      </vt:variant>
      <vt:variant>
        <vt:i4>0</vt:i4>
      </vt:variant>
      <vt:variant>
        <vt:i4>5</vt:i4>
      </vt:variant>
      <vt:variant>
        <vt:lpwstr/>
      </vt:variant>
      <vt:variant>
        <vt:lpwstr>fld_ApplResponseError</vt:lpwstr>
      </vt:variant>
      <vt:variant>
        <vt:i4>5570663</vt:i4>
      </vt:variant>
      <vt:variant>
        <vt:i4>4158</vt:i4>
      </vt:variant>
      <vt:variant>
        <vt:i4>0</vt:i4>
      </vt:variant>
      <vt:variant>
        <vt:i4>5</vt:i4>
      </vt:variant>
      <vt:variant>
        <vt:lpwstr/>
      </vt:variant>
      <vt:variant>
        <vt:lpwstr>fld_ApplResponseID</vt:lpwstr>
      </vt:variant>
      <vt:variant>
        <vt:i4>4194427</vt:i4>
      </vt:variant>
      <vt:variant>
        <vt:i4>4155</vt:i4>
      </vt:variant>
      <vt:variant>
        <vt:i4>0</vt:i4>
      </vt:variant>
      <vt:variant>
        <vt:i4>5</vt:i4>
      </vt:variant>
      <vt:variant>
        <vt:lpwstr/>
      </vt:variant>
      <vt:variant>
        <vt:lpwstr>fld_ApplResendFlag</vt:lpwstr>
      </vt:variant>
      <vt:variant>
        <vt:i4>2359316</vt:i4>
      </vt:variant>
      <vt:variant>
        <vt:i4>4152</vt:i4>
      </vt:variant>
      <vt:variant>
        <vt:i4>0</vt:i4>
      </vt:variant>
      <vt:variant>
        <vt:i4>5</vt:i4>
      </vt:variant>
      <vt:variant>
        <vt:lpwstr/>
      </vt:variant>
      <vt:variant>
        <vt:lpwstr>fld_NoApplIDs</vt:lpwstr>
      </vt:variant>
      <vt:variant>
        <vt:i4>6029435</vt:i4>
      </vt:variant>
      <vt:variant>
        <vt:i4>4149</vt:i4>
      </vt:variant>
      <vt:variant>
        <vt:i4>0</vt:i4>
      </vt:variant>
      <vt:variant>
        <vt:i4>5</vt:i4>
      </vt:variant>
      <vt:variant>
        <vt:lpwstr/>
      </vt:variant>
      <vt:variant>
        <vt:lpwstr>fld_ApplLastSeqNum</vt:lpwstr>
      </vt:variant>
      <vt:variant>
        <vt:i4>3801112</vt:i4>
      </vt:variant>
      <vt:variant>
        <vt:i4>4146</vt:i4>
      </vt:variant>
      <vt:variant>
        <vt:i4>0</vt:i4>
      </vt:variant>
      <vt:variant>
        <vt:i4>5</vt:i4>
      </vt:variant>
      <vt:variant>
        <vt:lpwstr/>
      </vt:variant>
      <vt:variant>
        <vt:lpwstr>fld_ApplTotalMessageCount</vt:lpwstr>
      </vt:variant>
      <vt:variant>
        <vt:i4>2949130</vt:i4>
      </vt:variant>
      <vt:variant>
        <vt:i4>4143</vt:i4>
      </vt:variant>
      <vt:variant>
        <vt:i4>0</vt:i4>
      </vt:variant>
      <vt:variant>
        <vt:i4>5</vt:i4>
      </vt:variant>
      <vt:variant>
        <vt:lpwstr/>
      </vt:variant>
      <vt:variant>
        <vt:lpwstr>fld_ApplResponseType</vt:lpwstr>
      </vt:variant>
      <vt:variant>
        <vt:i4>5111913</vt:i4>
      </vt:variant>
      <vt:variant>
        <vt:i4>4140</vt:i4>
      </vt:variant>
      <vt:variant>
        <vt:i4>0</vt:i4>
      </vt:variant>
      <vt:variant>
        <vt:i4>5</vt:i4>
      </vt:variant>
      <vt:variant>
        <vt:lpwstr/>
      </vt:variant>
      <vt:variant>
        <vt:lpwstr>fld_ApplReqType</vt:lpwstr>
      </vt:variant>
      <vt:variant>
        <vt:i4>2293776</vt:i4>
      </vt:variant>
      <vt:variant>
        <vt:i4>4137</vt:i4>
      </vt:variant>
      <vt:variant>
        <vt:i4>0</vt:i4>
      </vt:variant>
      <vt:variant>
        <vt:i4>5</vt:i4>
      </vt:variant>
      <vt:variant>
        <vt:lpwstr/>
      </vt:variant>
      <vt:variant>
        <vt:lpwstr>fld_ApplReqID</vt:lpwstr>
      </vt:variant>
      <vt:variant>
        <vt:i4>3145752</vt:i4>
      </vt:variant>
      <vt:variant>
        <vt:i4>4134</vt:i4>
      </vt:variant>
      <vt:variant>
        <vt:i4>0</vt:i4>
      </vt:variant>
      <vt:variant>
        <vt:i4>5</vt:i4>
      </vt:variant>
      <vt:variant>
        <vt:lpwstr/>
      </vt:variant>
      <vt:variant>
        <vt:lpwstr>fld_UnderlyingLegMaturityDate</vt:lpwstr>
      </vt:variant>
      <vt:variant>
        <vt:i4>4128796</vt:i4>
      </vt:variant>
      <vt:variant>
        <vt:i4>4131</vt:i4>
      </vt:variant>
      <vt:variant>
        <vt:i4>0</vt:i4>
      </vt:variant>
      <vt:variant>
        <vt:i4>5</vt:i4>
      </vt:variant>
      <vt:variant>
        <vt:lpwstr/>
      </vt:variant>
      <vt:variant>
        <vt:lpwstr>fld_UnderlyingLegCFICode</vt:lpwstr>
      </vt:variant>
      <vt:variant>
        <vt:i4>4456552</vt:i4>
      </vt:variant>
      <vt:variant>
        <vt:i4>4128</vt:i4>
      </vt:variant>
      <vt:variant>
        <vt:i4>0</vt:i4>
      </vt:variant>
      <vt:variant>
        <vt:i4>5</vt:i4>
      </vt:variant>
      <vt:variant>
        <vt:lpwstr/>
      </vt:variant>
      <vt:variant>
        <vt:lpwstr>fld_UnderlyingLegPutOrCall</vt:lpwstr>
      </vt:variant>
      <vt:variant>
        <vt:i4>5767265</vt:i4>
      </vt:variant>
      <vt:variant>
        <vt:i4>4125</vt:i4>
      </vt:variant>
      <vt:variant>
        <vt:i4>0</vt:i4>
      </vt:variant>
      <vt:variant>
        <vt:i4>5</vt:i4>
      </vt:variant>
      <vt:variant>
        <vt:lpwstr/>
      </vt:variant>
      <vt:variant>
        <vt:lpwstr>fld_NoOfLegUnderlyings</vt:lpwstr>
      </vt:variant>
      <vt:variant>
        <vt:i4>2686979</vt:i4>
      </vt:variant>
      <vt:variant>
        <vt:i4>4122</vt:i4>
      </vt:variant>
      <vt:variant>
        <vt:i4>0</vt:i4>
      </vt:variant>
      <vt:variant>
        <vt:i4>5</vt:i4>
      </vt:variant>
      <vt:variant>
        <vt:lpwstr/>
      </vt:variant>
      <vt:variant>
        <vt:lpwstr>fld_UnderlyingLegSecurityExchange</vt:lpwstr>
      </vt:variant>
      <vt:variant>
        <vt:i4>2686996</vt:i4>
      </vt:variant>
      <vt:variant>
        <vt:i4>4119</vt:i4>
      </vt:variant>
      <vt:variant>
        <vt:i4>0</vt:i4>
      </vt:variant>
      <vt:variant>
        <vt:i4>5</vt:i4>
      </vt:variant>
      <vt:variant>
        <vt:lpwstr/>
      </vt:variant>
      <vt:variant>
        <vt:lpwstr>fld_UnderlyingLegStrikePrice</vt:lpwstr>
      </vt:variant>
      <vt:variant>
        <vt:i4>6029434</vt:i4>
      </vt:variant>
      <vt:variant>
        <vt:i4>4116</vt:i4>
      </vt:variant>
      <vt:variant>
        <vt:i4>0</vt:i4>
      </vt:variant>
      <vt:variant>
        <vt:i4>5</vt:i4>
      </vt:variant>
      <vt:variant>
        <vt:lpwstr/>
      </vt:variant>
      <vt:variant>
        <vt:lpwstr>fld_UnderlyingLegMaturityMonthYear</vt:lpwstr>
      </vt:variant>
      <vt:variant>
        <vt:i4>2359308</vt:i4>
      </vt:variant>
      <vt:variant>
        <vt:i4>4113</vt:i4>
      </vt:variant>
      <vt:variant>
        <vt:i4>0</vt:i4>
      </vt:variant>
      <vt:variant>
        <vt:i4>5</vt:i4>
      </vt:variant>
      <vt:variant>
        <vt:lpwstr/>
      </vt:variant>
      <vt:variant>
        <vt:lpwstr>fld_UnderlyingLegSecuritySubType</vt:lpwstr>
      </vt:variant>
      <vt:variant>
        <vt:i4>2949124</vt:i4>
      </vt:variant>
      <vt:variant>
        <vt:i4>4110</vt:i4>
      </vt:variant>
      <vt:variant>
        <vt:i4>0</vt:i4>
      </vt:variant>
      <vt:variant>
        <vt:i4>5</vt:i4>
      </vt:variant>
      <vt:variant>
        <vt:lpwstr/>
      </vt:variant>
      <vt:variant>
        <vt:lpwstr>fld_UnderlyingLegSecurityType</vt:lpwstr>
      </vt:variant>
      <vt:variant>
        <vt:i4>2097181</vt:i4>
      </vt:variant>
      <vt:variant>
        <vt:i4>4107</vt:i4>
      </vt:variant>
      <vt:variant>
        <vt:i4>0</vt:i4>
      </vt:variant>
      <vt:variant>
        <vt:i4>5</vt:i4>
      </vt:variant>
      <vt:variant>
        <vt:lpwstr/>
      </vt:variant>
      <vt:variant>
        <vt:lpwstr>fld_UnderlyingLegSecurityAltIDSource</vt:lpwstr>
      </vt:variant>
      <vt:variant>
        <vt:i4>5767288</vt:i4>
      </vt:variant>
      <vt:variant>
        <vt:i4>4104</vt:i4>
      </vt:variant>
      <vt:variant>
        <vt:i4>0</vt:i4>
      </vt:variant>
      <vt:variant>
        <vt:i4>5</vt:i4>
      </vt:variant>
      <vt:variant>
        <vt:lpwstr/>
      </vt:variant>
      <vt:variant>
        <vt:lpwstr>fld_UnderlyingLegSecurityAltID</vt:lpwstr>
      </vt:variant>
      <vt:variant>
        <vt:i4>3604502</vt:i4>
      </vt:variant>
      <vt:variant>
        <vt:i4>4101</vt:i4>
      </vt:variant>
      <vt:variant>
        <vt:i4>0</vt:i4>
      </vt:variant>
      <vt:variant>
        <vt:i4>5</vt:i4>
      </vt:variant>
      <vt:variant>
        <vt:lpwstr/>
      </vt:variant>
      <vt:variant>
        <vt:lpwstr>fld_NoUnderlyingLegSecurityAltID</vt:lpwstr>
      </vt:variant>
      <vt:variant>
        <vt:i4>2424836</vt:i4>
      </vt:variant>
      <vt:variant>
        <vt:i4>4098</vt:i4>
      </vt:variant>
      <vt:variant>
        <vt:i4>0</vt:i4>
      </vt:variant>
      <vt:variant>
        <vt:i4>5</vt:i4>
      </vt:variant>
      <vt:variant>
        <vt:lpwstr/>
      </vt:variant>
      <vt:variant>
        <vt:lpwstr>fld_UnderlyingLegSecurityIDSource</vt:lpwstr>
      </vt:variant>
      <vt:variant>
        <vt:i4>4194429</vt:i4>
      </vt:variant>
      <vt:variant>
        <vt:i4>4095</vt:i4>
      </vt:variant>
      <vt:variant>
        <vt:i4>0</vt:i4>
      </vt:variant>
      <vt:variant>
        <vt:i4>5</vt:i4>
      </vt:variant>
      <vt:variant>
        <vt:lpwstr/>
      </vt:variant>
      <vt:variant>
        <vt:lpwstr>fld_UnderlyingLegSecurityID</vt:lpwstr>
      </vt:variant>
      <vt:variant>
        <vt:i4>4522092</vt:i4>
      </vt:variant>
      <vt:variant>
        <vt:i4>4092</vt:i4>
      </vt:variant>
      <vt:variant>
        <vt:i4>0</vt:i4>
      </vt:variant>
      <vt:variant>
        <vt:i4>5</vt:i4>
      </vt:variant>
      <vt:variant>
        <vt:lpwstr/>
      </vt:variant>
      <vt:variant>
        <vt:lpwstr>fld_UnderlyingLegSymbolSfx</vt:lpwstr>
      </vt:variant>
      <vt:variant>
        <vt:i4>5111910</vt:i4>
      </vt:variant>
      <vt:variant>
        <vt:i4>4089</vt:i4>
      </vt:variant>
      <vt:variant>
        <vt:i4>0</vt:i4>
      </vt:variant>
      <vt:variant>
        <vt:i4>5</vt:i4>
      </vt:variant>
      <vt:variant>
        <vt:lpwstr/>
      </vt:variant>
      <vt:variant>
        <vt:lpwstr>fld_UnderlyingLegSymbol</vt:lpwstr>
      </vt:variant>
      <vt:variant>
        <vt:i4>3604505</vt:i4>
      </vt:variant>
      <vt:variant>
        <vt:i4>4086</vt:i4>
      </vt:variant>
      <vt:variant>
        <vt:i4>0</vt:i4>
      </vt:variant>
      <vt:variant>
        <vt:i4>5</vt:i4>
      </vt:variant>
      <vt:variant>
        <vt:lpwstr/>
      </vt:variant>
      <vt:variant>
        <vt:lpwstr>fld_FeeMultiplier</vt:lpwstr>
      </vt:variant>
      <vt:variant>
        <vt:i4>5636213</vt:i4>
      </vt:variant>
      <vt:variant>
        <vt:i4>4083</vt:i4>
      </vt:variant>
      <vt:variant>
        <vt:i4>0</vt:i4>
      </vt:variant>
      <vt:variant>
        <vt:i4>5</vt:i4>
      </vt:variant>
      <vt:variant>
        <vt:lpwstr/>
      </vt:variant>
      <vt:variant>
        <vt:lpwstr>fld_RejectText</vt:lpwstr>
      </vt:variant>
      <vt:variant>
        <vt:i4>6226025</vt:i4>
      </vt:variant>
      <vt:variant>
        <vt:i4>4080</vt:i4>
      </vt:variant>
      <vt:variant>
        <vt:i4>0</vt:i4>
      </vt:variant>
      <vt:variant>
        <vt:i4>5</vt:i4>
      </vt:variant>
      <vt:variant>
        <vt:lpwstr/>
      </vt:variant>
      <vt:variant>
        <vt:lpwstr>fld_TradSesUpdateAction</vt:lpwstr>
      </vt:variant>
      <vt:variant>
        <vt:i4>4849783</vt:i4>
      </vt:variant>
      <vt:variant>
        <vt:i4>4077</vt:i4>
      </vt:variant>
      <vt:variant>
        <vt:i4>0</vt:i4>
      </vt:variant>
      <vt:variant>
        <vt:i4>5</vt:i4>
      </vt:variant>
      <vt:variant>
        <vt:lpwstr/>
      </vt:variant>
      <vt:variant>
        <vt:lpwstr>fld_TradingSessionDesc</vt:lpwstr>
      </vt:variant>
      <vt:variant>
        <vt:i4>5570687</vt:i4>
      </vt:variant>
      <vt:variant>
        <vt:i4>4074</vt:i4>
      </vt:variant>
      <vt:variant>
        <vt:i4>0</vt:i4>
      </vt:variant>
      <vt:variant>
        <vt:i4>5</vt:i4>
      </vt:variant>
      <vt:variant>
        <vt:lpwstr/>
      </vt:variant>
      <vt:variant>
        <vt:lpwstr>fld_ParentMktSegmID</vt:lpwstr>
      </vt:variant>
      <vt:variant>
        <vt:i4>4063234</vt:i4>
      </vt:variant>
      <vt:variant>
        <vt:i4>4071</vt:i4>
      </vt:variant>
      <vt:variant>
        <vt:i4>0</vt:i4>
      </vt:variant>
      <vt:variant>
        <vt:i4>5</vt:i4>
      </vt:variant>
      <vt:variant>
        <vt:lpwstr/>
      </vt:variant>
      <vt:variant>
        <vt:lpwstr>fld_ListUpdateAction</vt:lpwstr>
      </vt:variant>
      <vt:variant>
        <vt:i4>4653175</vt:i4>
      </vt:variant>
      <vt:variant>
        <vt:i4>4068</vt:i4>
      </vt:variant>
      <vt:variant>
        <vt:i4>0</vt:i4>
      </vt:variant>
      <vt:variant>
        <vt:i4>5</vt:i4>
      </vt:variant>
      <vt:variant>
        <vt:lpwstr/>
      </vt:variant>
      <vt:variant>
        <vt:lpwstr>fld_DerivativePutOrCall</vt:lpwstr>
      </vt:variant>
      <vt:variant>
        <vt:i4>2949130</vt:i4>
      </vt:variant>
      <vt:variant>
        <vt:i4>4065</vt:i4>
      </vt:variant>
      <vt:variant>
        <vt:i4>0</vt:i4>
      </vt:variant>
      <vt:variant>
        <vt:i4>5</vt:i4>
      </vt:variant>
      <vt:variant>
        <vt:lpwstr/>
      </vt:variant>
      <vt:variant>
        <vt:lpwstr>fld_DerivativeFloorPrice</vt:lpwstr>
      </vt:variant>
      <vt:variant>
        <vt:i4>5177442</vt:i4>
      </vt:variant>
      <vt:variant>
        <vt:i4>4062</vt:i4>
      </vt:variant>
      <vt:variant>
        <vt:i4>0</vt:i4>
      </vt:variant>
      <vt:variant>
        <vt:i4>5</vt:i4>
      </vt:variant>
      <vt:variant>
        <vt:lpwstr/>
      </vt:variant>
      <vt:variant>
        <vt:lpwstr>fld_DerivativeCapPrice</vt:lpwstr>
      </vt:variant>
      <vt:variant>
        <vt:i4>2490377</vt:i4>
      </vt:variant>
      <vt:variant>
        <vt:i4>4059</vt:i4>
      </vt:variant>
      <vt:variant>
        <vt:i4>0</vt:i4>
      </vt:variant>
      <vt:variant>
        <vt:i4>5</vt:i4>
      </vt:variant>
      <vt:variant>
        <vt:lpwstr/>
      </vt:variant>
      <vt:variant>
        <vt:lpwstr>fld_DerivativeListMethod</vt:lpwstr>
      </vt:variant>
      <vt:variant>
        <vt:i4>2818065</vt:i4>
      </vt:variant>
      <vt:variant>
        <vt:i4>4056</vt:i4>
      </vt:variant>
      <vt:variant>
        <vt:i4>0</vt:i4>
      </vt:variant>
      <vt:variant>
        <vt:i4>5</vt:i4>
      </vt:variant>
      <vt:variant>
        <vt:lpwstr/>
      </vt:variant>
      <vt:variant>
        <vt:lpwstr>fld_DerivativeValuationMethod</vt:lpwstr>
      </vt:variant>
      <vt:variant>
        <vt:i4>5308523</vt:i4>
      </vt:variant>
      <vt:variant>
        <vt:i4>4053</vt:i4>
      </vt:variant>
      <vt:variant>
        <vt:i4>0</vt:i4>
      </vt:variant>
      <vt:variant>
        <vt:i4>5</vt:i4>
      </vt:variant>
      <vt:variant>
        <vt:lpwstr/>
      </vt:variant>
      <vt:variant>
        <vt:lpwstr>fld_DerivativePriceQuoteMethod</vt:lpwstr>
      </vt:variant>
      <vt:variant>
        <vt:i4>3473414</vt:i4>
      </vt:variant>
      <vt:variant>
        <vt:i4>4050</vt:i4>
      </vt:variant>
      <vt:variant>
        <vt:i4>0</vt:i4>
      </vt:variant>
      <vt:variant>
        <vt:i4>5</vt:i4>
      </vt:variant>
      <vt:variant>
        <vt:lpwstr/>
      </vt:variant>
      <vt:variant>
        <vt:lpwstr>fld_DerivativeSettlMethod</vt:lpwstr>
      </vt:variant>
      <vt:variant>
        <vt:i4>5767285</vt:i4>
      </vt:variant>
      <vt:variant>
        <vt:i4>4047</vt:i4>
      </vt:variant>
      <vt:variant>
        <vt:i4>0</vt:i4>
      </vt:variant>
      <vt:variant>
        <vt:i4>5</vt:i4>
      </vt:variant>
      <vt:variant>
        <vt:lpwstr/>
      </vt:variant>
      <vt:variant>
        <vt:lpwstr>fld_DerivativePriceUnitOfMeasureQty</vt:lpwstr>
      </vt:variant>
      <vt:variant>
        <vt:i4>2883588</vt:i4>
      </vt:variant>
      <vt:variant>
        <vt:i4>4044</vt:i4>
      </vt:variant>
      <vt:variant>
        <vt:i4>0</vt:i4>
      </vt:variant>
      <vt:variant>
        <vt:i4>5</vt:i4>
      </vt:variant>
      <vt:variant>
        <vt:lpwstr/>
      </vt:variant>
      <vt:variant>
        <vt:lpwstr>fld_DerivativePriceUnitOfMeasure</vt:lpwstr>
      </vt:variant>
      <vt:variant>
        <vt:i4>4915320</vt:i4>
      </vt:variant>
      <vt:variant>
        <vt:i4>4041</vt:i4>
      </vt:variant>
      <vt:variant>
        <vt:i4>0</vt:i4>
      </vt:variant>
      <vt:variant>
        <vt:i4>5</vt:i4>
      </vt:variant>
      <vt:variant>
        <vt:lpwstr/>
      </vt:variant>
      <vt:variant>
        <vt:lpwstr>fld_DerivativeInstrAttribValue</vt:lpwstr>
      </vt:variant>
      <vt:variant>
        <vt:i4>3145749</vt:i4>
      </vt:variant>
      <vt:variant>
        <vt:i4>4038</vt:i4>
      </vt:variant>
      <vt:variant>
        <vt:i4>0</vt:i4>
      </vt:variant>
      <vt:variant>
        <vt:i4>5</vt:i4>
      </vt:variant>
      <vt:variant>
        <vt:lpwstr/>
      </vt:variant>
      <vt:variant>
        <vt:lpwstr>fld_DerivativeInstrAttribType</vt:lpwstr>
      </vt:variant>
      <vt:variant>
        <vt:i4>5177466</vt:i4>
      </vt:variant>
      <vt:variant>
        <vt:i4>4035</vt:i4>
      </vt:variant>
      <vt:variant>
        <vt:i4>0</vt:i4>
      </vt:variant>
      <vt:variant>
        <vt:i4>5</vt:i4>
      </vt:variant>
      <vt:variant>
        <vt:lpwstr/>
      </vt:variant>
      <vt:variant>
        <vt:lpwstr>fld_NoNestedInstrAttrib</vt:lpwstr>
      </vt:variant>
      <vt:variant>
        <vt:i4>5963872</vt:i4>
      </vt:variant>
      <vt:variant>
        <vt:i4>4032</vt:i4>
      </vt:variant>
      <vt:variant>
        <vt:i4>0</vt:i4>
      </vt:variant>
      <vt:variant>
        <vt:i4>5</vt:i4>
      </vt:variant>
      <vt:variant>
        <vt:lpwstr/>
      </vt:variant>
      <vt:variant>
        <vt:lpwstr>fld_NoDerivativeInstrAttrib</vt:lpwstr>
      </vt:variant>
      <vt:variant>
        <vt:i4>3604499</vt:i4>
      </vt:variant>
      <vt:variant>
        <vt:i4>4029</vt:i4>
      </vt:variant>
      <vt:variant>
        <vt:i4>0</vt:i4>
      </vt:variant>
      <vt:variant>
        <vt:i4>5</vt:i4>
      </vt:variant>
      <vt:variant>
        <vt:lpwstr/>
      </vt:variant>
      <vt:variant>
        <vt:lpwstr>fld_NoMarketSegments</vt:lpwstr>
      </vt:variant>
      <vt:variant>
        <vt:i4>3342352</vt:i4>
      </vt:variant>
      <vt:variant>
        <vt:i4>4026</vt:i4>
      </vt:variant>
      <vt:variant>
        <vt:i4>0</vt:i4>
      </vt:variant>
      <vt:variant>
        <vt:i4>5</vt:i4>
      </vt:variant>
      <vt:variant>
        <vt:lpwstr/>
      </vt:variant>
      <vt:variant>
        <vt:lpwstr>fld_NoTradingSessionRules</vt:lpwstr>
      </vt:variant>
      <vt:variant>
        <vt:i4>2490370</vt:i4>
      </vt:variant>
      <vt:variant>
        <vt:i4>4023</vt:i4>
      </vt:variant>
      <vt:variant>
        <vt:i4>0</vt:i4>
      </vt:variant>
      <vt:variant>
        <vt:i4>5</vt:i4>
      </vt:variant>
      <vt:variant>
        <vt:lpwstr/>
      </vt:variant>
      <vt:variant>
        <vt:lpwstr>fld_ExecInstValue</vt:lpwstr>
      </vt:variant>
      <vt:variant>
        <vt:i4>4915322</vt:i4>
      </vt:variant>
      <vt:variant>
        <vt:i4>4020</vt:i4>
      </vt:variant>
      <vt:variant>
        <vt:i4>0</vt:i4>
      </vt:variant>
      <vt:variant>
        <vt:i4>5</vt:i4>
      </vt:variant>
      <vt:variant>
        <vt:lpwstr/>
      </vt:variant>
      <vt:variant>
        <vt:lpwstr>fld_PriceLimitType</vt:lpwstr>
      </vt:variant>
      <vt:variant>
        <vt:i4>5701753</vt:i4>
      </vt:variant>
      <vt:variant>
        <vt:i4>4017</vt:i4>
      </vt:variant>
      <vt:variant>
        <vt:i4>0</vt:i4>
      </vt:variant>
      <vt:variant>
        <vt:i4>5</vt:i4>
      </vt:variant>
      <vt:variant>
        <vt:lpwstr/>
      </vt:variant>
      <vt:variant>
        <vt:lpwstr>fld_SecondaryPriceLimitType</vt:lpwstr>
      </vt:variant>
      <vt:variant>
        <vt:i4>5570674</vt:i4>
      </vt:variant>
      <vt:variant>
        <vt:i4>4014</vt:i4>
      </vt:variant>
      <vt:variant>
        <vt:i4>0</vt:i4>
      </vt:variant>
      <vt:variant>
        <vt:i4>5</vt:i4>
      </vt:variant>
      <vt:variant>
        <vt:lpwstr/>
      </vt:variant>
      <vt:variant>
        <vt:lpwstr>fld_StrikeExerciseStyle</vt:lpwstr>
      </vt:variant>
      <vt:variant>
        <vt:i4>4259939</vt:i4>
      </vt:variant>
      <vt:variant>
        <vt:i4>4011</vt:i4>
      </vt:variant>
      <vt:variant>
        <vt:i4>0</vt:i4>
      </vt:variant>
      <vt:variant>
        <vt:i4>5</vt:i4>
      </vt:variant>
      <vt:variant>
        <vt:lpwstr/>
      </vt:variant>
      <vt:variant>
        <vt:lpwstr>fld_MaturityMonthYearFormat</vt:lpwstr>
      </vt:variant>
      <vt:variant>
        <vt:i4>5242978</vt:i4>
      </vt:variant>
      <vt:variant>
        <vt:i4>4008</vt:i4>
      </vt:variant>
      <vt:variant>
        <vt:i4>0</vt:i4>
      </vt:variant>
      <vt:variant>
        <vt:i4>5</vt:i4>
      </vt:variant>
      <vt:variant>
        <vt:lpwstr/>
      </vt:variant>
      <vt:variant>
        <vt:lpwstr>fld_MaturityMonthYearIncrementUnits</vt:lpwstr>
      </vt:variant>
      <vt:variant>
        <vt:i4>2686993</vt:i4>
      </vt:variant>
      <vt:variant>
        <vt:i4>4005</vt:i4>
      </vt:variant>
      <vt:variant>
        <vt:i4>0</vt:i4>
      </vt:variant>
      <vt:variant>
        <vt:i4>5</vt:i4>
      </vt:variant>
      <vt:variant>
        <vt:lpwstr/>
      </vt:variant>
      <vt:variant>
        <vt:lpwstr>fld_MarketID</vt:lpwstr>
      </vt:variant>
      <vt:variant>
        <vt:i4>4325501</vt:i4>
      </vt:variant>
      <vt:variant>
        <vt:i4>4002</vt:i4>
      </vt:variant>
      <vt:variant>
        <vt:i4>0</vt:i4>
      </vt:variant>
      <vt:variant>
        <vt:i4>5</vt:i4>
      </vt:variant>
      <vt:variant>
        <vt:lpwstr/>
      </vt:variant>
      <vt:variant>
        <vt:lpwstr>fld_MarketSegmentID</vt:lpwstr>
      </vt:variant>
      <vt:variant>
        <vt:i4>4980858</vt:i4>
      </vt:variant>
      <vt:variant>
        <vt:i4>3999</vt:i4>
      </vt:variant>
      <vt:variant>
        <vt:i4>0</vt:i4>
      </vt:variant>
      <vt:variant>
        <vt:i4>5</vt:i4>
      </vt:variant>
      <vt:variant>
        <vt:lpwstr/>
      </vt:variant>
      <vt:variant>
        <vt:lpwstr>fld_DerivativeExerciseStyle</vt:lpwstr>
      </vt:variant>
      <vt:variant>
        <vt:i4>5242984</vt:i4>
      </vt:variant>
      <vt:variant>
        <vt:i4>3996</vt:i4>
      </vt:variant>
      <vt:variant>
        <vt:i4>0</vt:i4>
      </vt:variant>
      <vt:variant>
        <vt:i4>5</vt:i4>
      </vt:variant>
      <vt:variant>
        <vt:lpwstr/>
      </vt:variant>
      <vt:variant>
        <vt:lpwstr>fld_DerivativeInstrumentPartySubIDType</vt:lpwstr>
      </vt:variant>
      <vt:variant>
        <vt:i4>4980844</vt:i4>
      </vt:variant>
      <vt:variant>
        <vt:i4>3993</vt:i4>
      </vt:variant>
      <vt:variant>
        <vt:i4>0</vt:i4>
      </vt:variant>
      <vt:variant>
        <vt:i4>5</vt:i4>
      </vt:variant>
      <vt:variant>
        <vt:lpwstr/>
      </vt:variant>
      <vt:variant>
        <vt:lpwstr>fld_DerivativeInstrumentPartySubID</vt:lpwstr>
      </vt:variant>
      <vt:variant>
        <vt:i4>2293762</vt:i4>
      </vt:variant>
      <vt:variant>
        <vt:i4>3990</vt:i4>
      </vt:variant>
      <vt:variant>
        <vt:i4>0</vt:i4>
      </vt:variant>
      <vt:variant>
        <vt:i4>5</vt:i4>
      </vt:variant>
      <vt:variant>
        <vt:lpwstr/>
      </vt:variant>
      <vt:variant>
        <vt:lpwstr>fld_NoDerivativeInstrumentPartySubIDs</vt:lpwstr>
      </vt:variant>
      <vt:variant>
        <vt:i4>2555935</vt:i4>
      </vt:variant>
      <vt:variant>
        <vt:i4>3987</vt:i4>
      </vt:variant>
      <vt:variant>
        <vt:i4>0</vt:i4>
      </vt:variant>
      <vt:variant>
        <vt:i4>5</vt:i4>
      </vt:variant>
      <vt:variant>
        <vt:lpwstr/>
      </vt:variant>
      <vt:variant>
        <vt:lpwstr>fld_DerivativeInstrumentPartyRole</vt:lpwstr>
      </vt:variant>
      <vt:variant>
        <vt:i4>3473417</vt:i4>
      </vt:variant>
      <vt:variant>
        <vt:i4>3984</vt:i4>
      </vt:variant>
      <vt:variant>
        <vt:i4>0</vt:i4>
      </vt:variant>
      <vt:variant>
        <vt:i4>5</vt:i4>
      </vt:variant>
      <vt:variant>
        <vt:lpwstr/>
      </vt:variant>
      <vt:variant>
        <vt:lpwstr>fld_DerivativeInstrumentPartyIDSource</vt:lpwstr>
      </vt:variant>
      <vt:variant>
        <vt:i4>5242992</vt:i4>
      </vt:variant>
      <vt:variant>
        <vt:i4>3981</vt:i4>
      </vt:variant>
      <vt:variant>
        <vt:i4>0</vt:i4>
      </vt:variant>
      <vt:variant>
        <vt:i4>5</vt:i4>
      </vt:variant>
      <vt:variant>
        <vt:lpwstr/>
      </vt:variant>
      <vt:variant>
        <vt:lpwstr>fld_DerivativeInstrumentPartyID</vt:lpwstr>
      </vt:variant>
      <vt:variant>
        <vt:i4>3342350</vt:i4>
      </vt:variant>
      <vt:variant>
        <vt:i4>3978</vt:i4>
      </vt:variant>
      <vt:variant>
        <vt:i4>0</vt:i4>
      </vt:variant>
      <vt:variant>
        <vt:i4>5</vt:i4>
      </vt:variant>
      <vt:variant>
        <vt:lpwstr/>
      </vt:variant>
      <vt:variant>
        <vt:lpwstr>fld_NoDerivativeInstrumentParties</vt:lpwstr>
      </vt:variant>
      <vt:variant>
        <vt:i4>4587633</vt:i4>
      </vt:variant>
      <vt:variant>
        <vt:i4>3975</vt:i4>
      </vt:variant>
      <vt:variant>
        <vt:i4>0</vt:i4>
      </vt:variant>
      <vt:variant>
        <vt:i4>5</vt:i4>
      </vt:variant>
      <vt:variant>
        <vt:lpwstr/>
      </vt:variant>
      <vt:variant>
        <vt:lpwstr>fld_DerivativeEventText</vt:lpwstr>
      </vt:variant>
      <vt:variant>
        <vt:i4>3801108</vt:i4>
      </vt:variant>
      <vt:variant>
        <vt:i4>3972</vt:i4>
      </vt:variant>
      <vt:variant>
        <vt:i4>0</vt:i4>
      </vt:variant>
      <vt:variant>
        <vt:i4>5</vt:i4>
      </vt:variant>
      <vt:variant>
        <vt:lpwstr/>
      </vt:variant>
      <vt:variant>
        <vt:lpwstr>fld_DerivativeEventPx</vt:lpwstr>
      </vt:variant>
      <vt:variant>
        <vt:i4>5439613</vt:i4>
      </vt:variant>
      <vt:variant>
        <vt:i4>3969</vt:i4>
      </vt:variant>
      <vt:variant>
        <vt:i4>0</vt:i4>
      </vt:variant>
      <vt:variant>
        <vt:i4>5</vt:i4>
      </vt:variant>
      <vt:variant>
        <vt:lpwstr/>
      </vt:variant>
      <vt:variant>
        <vt:lpwstr>fld_DerivativeEventTime</vt:lpwstr>
      </vt:variant>
      <vt:variant>
        <vt:i4>5898357</vt:i4>
      </vt:variant>
      <vt:variant>
        <vt:i4>3966</vt:i4>
      </vt:variant>
      <vt:variant>
        <vt:i4>0</vt:i4>
      </vt:variant>
      <vt:variant>
        <vt:i4>5</vt:i4>
      </vt:variant>
      <vt:variant>
        <vt:lpwstr/>
      </vt:variant>
      <vt:variant>
        <vt:lpwstr>fld_DerivativeEventDate</vt:lpwstr>
      </vt:variant>
      <vt:variant>
        <vt:i4>5111917</vt:i4>
      </vt:variant>
      <vt:variant>
        <vt:i4>3963</vt:i4>
      </vt:variant>
      <vt:variant>
        <vt:i4>0</vt:i4>
      </vt:variant>
      <vt:variant>
        <vt:i4>5</vt:i4>
      </vt:variant>
      <vt:variant>
        <vt:lpwstr/>
      </vt:variant>
      <vt:variant>
        <vt:lpwstr>fld_DerivativeEventType</vt:lpwstr>
      </vt:variant>
      <vt:variant>
        <vt:i4>5636218</vt:i4>
      </vt:variant>
      <vt:variant>
        <vt:i4>3960</vt:i4>
      </vt:variant>
      <vt:variant>
        <vt:i4>0</vt:i4>
      </vt:variant>
      <vt:variant>
        <vt:i4>5</vt:i4>
      </vt:variant>
      <vt:variant>
        <vt:lpwstr/>
      </vt:variant>
      <vt:variant>
        <vt:lpwstr>fld_NoDerivativeEvents</vt:lpwstr>
      </vt:variant>
      <vt:variant>
        <vt:i4>2490380</vt:i4>
      </vt:variant>
      <vt:variant>
        <vt:i4>3957</vt:i4>
      </vt:variant>
      <vt:variant>
        <vt:i4>0</vt:i4>
      </vt:variant>
      <vt:variant>
        <vt:i4>5</vt:i4>
      </vt:variant>
      <vt:variant>
        <vt:lpwstr/>
      </vt:variant>
      <vt:variant>
        <vt:lpwstr>fld_DerivativeContractSettlMonth</vt:lpwstr>
      </vt:variant>
      <vt:variant>
        <vt:i4>4784228</vt:i4>
      </vt:variant>
      <vt:variant>
        <vt:i4>3954</vt:i4>
      </vt:variant>
      <vt:variant>
        <vt:i4>0</vt:i4>
      </vt:variant>
      <vt:variant>
        <vt:i4>5</vt:i4>
      </vt:variant>
      <vt:variant>
        <vt:lpwstr/>
      </vt:variant>
      <vt:variant>
        <vt:lpwstr>fld_DerivativeSecurityXMLSchema</vt:lpwstr>
      </vt:variant>
      <vt:variant>
        <vt:i4>4128782</vt:i4>
      </vt:variant>
      <vt:variant>
        <vt:i4>3951</vt:i4>
      </vt:variant>
      <vt:variant>
        <vt:i4>0</vt:i4>
      </vt:variant>
      <vt:variant>
        <vt:i4>5</vt:i4>
      </vt:variant>
      <vt:variant>
        <vt:lpwstr/>
      </vt:variant>
      <vt:variant>
        <vt:lpwstr>fld_DerivativeSecurityXML</vt:lpwstr>
      </vt:variant>
      <vt:variant>
        <vt:i4>3997703</vt:i4>
      </vt:variant>
      <vt:variant>
        <vt:i4>3948</vt:i4>
      </vt:variant>
      <vt:variant>
        <vt:i4>0</vt:i4>
      </vt:variant>
      <vt:variant>
        <vt:i4>5</vt:i4>
      </vt:variant>
      <vt:variant>
        <vt:lpwstr/>
      </vt:variant>
      <vt:variant>
        <vt:lpwstr>fld_DerivativeSecurityXMLLen</vt:lpwstr>
      </vt:variant>
      <vt:variant>
        <vt:i4>3604483</vt:i4>
      </vt:variant>
      <vt:variant>
        <vt:i4>3945</vt:i4>
      </vt:variant>
      <vt:variant>
        <vt:i4>0</vt:i4>
      </vt:variant>
      <vt:variant>
        <vt:i4>5</vt:i4>
      </vt:variant>
      <vt:variant>
        <vt:lpwstr/>
      </vt:variant>
      <vt:variant>
        <vt:lpwstr>fld_DerivativeEncodedSecurityDesc</vt:lpwstr>
      </vt:variant>
      <vt:variant>
        <vt:i4>3473413</vt:i4>
      </vt:variant>
      <vt:variant>
        <vt:i4>3942</vt:i4>
      </vt:variant>
      <vt:variant>
        <vt:i4>0</vt:i4>
      </vt:variant>
      <vt:variant>
        <vt:i4>5</vt:i4>
      </vt:variant>
      <vt:variant>
        <vt:lpwstr/>
      </vt:variant>
      <vt:variant>
        <vt:lpwstr>fld_DerivativeEncodedSecurityDescLen</vt:lpwstr>
      </vt:variant>
      <vt:variant>
        <vt:i4>5505121</vt:i4>
      </vt:variant>
      <vt:variant>
        <vt:i4>3939</vt:i4>
      </vt:variant>
      <vt:variant>
        <vt:i4>0</vt:i4>
      </vt:variant>
      <vt:variant>
        <vt:i4>5</vt:i4>
      </vt:variant>
      <vt:variant>
        <vt:lpwstr/>
      </vt:variant>
      <vt:variant>
        <vt:lpwstr>fld_DerivativeSecurityDesc</vt:lpwstr>
      </vt:variant>
      <vt:variant>
        <vt:i4>4784224</vt:i4>
      </vt:variant>
      <vt:variant>
        <vt:i4>3936</vt:i4>
      </vt:variant>
      <vt:variant>
        <vt:i4>0</vt:i4>
      </vt:variant>
      <vt:variant>
        <vt:i4>5</vt:i4>
      </vt:variant>
      <vt:variant>
        <vt:lpwstr/>
      </vt:variant>
      <vt:variant>
        <vt:lpwstr>fld_DerivativeEncodedIssuer</vt:lpwstr>
      </vt:variant>
      <vt:variant>
        <vt:i4>4915319</vt:i4>
      </vt:variant>
      <vt:variant>
        <vt:i4>3933</vt:i4>
      </vt:variant>
      <vt:variant>
        <vt:i4>0</vt:i4>
      </vt:variant>
      <vt:variant>
        <vt:i4>5</vt:i4>
      </vt:variant>
      <vt:variant>
        <vt:lpwstr/>
      </vt:variant>
      <vt:variant>
        <vt:lpwstr>fld_DerivativeEncodedIssuerLen</vt:lpwstr>
      </vt:variant>
      <vt:variant>
        <vt:i4>4456574</vt:i4>
      </vt:variant>
      <vt:variant>
        <vt:i4>3930</vt:i4>
      </vt:variant>
      <vt:variant>
        <vt:i4>0</vt:i4>
      </vt:variant>
      <vt:variant>
        <vt:i4>5</vt:i4>
      </vt:variant>
      <vt:variant>
        <vt:lpwstr/>
      </vt:variant>
      <vt:variant>
        <vt:lpwstr>fld_DerivativeIssueDate</vt:lpwstr>
      </vt:variant>
      <vt:variant>
        <vt:i4>2490399</vt:i4>
      </vt:variant>
      <vt:variant>
        <vt:i4>3927</vt:i4>
      </vt:variant>
      <vt:variant>
        <vt:i4>0</vt:i4>
      </vt:variant>
      <vt:variant>
        <vt:i4>5</vt:i4>
      </vt:variant>
      <vt:variant>
        <vt:lpwstr/>
      </vt:variant>
      <vt:variant>
        <vt:lpwstr>fld_DerivativeIssuer</vt:lpwstr>
      </vt:variant>
      <vt:variant>
        <vt:i4>2555927</vt:i4>
      </vt:variant>
      <vt:variant>
        <vt:i4>3924</vt:i4>
      </vt:variant>
      <vt:variant>
        <vt:i4>0</vt:i4>
      </vt:variant>
      <vt:variant>
        <vt:i4>5</vt:i4>
      </vt:variant>
      <vt:variant>
        <vt:lpwstr/>
      </vt:variant>
      <vt:variant>
        <vt:lpwstr>fld_DerivativeNTPositionLimit</vt:lpwstr>
      </vt:variant>
      <vt:variant>
        <vt:i4>5439609</vt:i4>
      </vt:variant>
      <vt:variant>
        <vt:i4>3921</vt:i4>
      </vt:variant>
      <vt:variant>
        <vt:i4>0</vt:i4>
      </vt:variant>
      <vt:variant>
        <vt:i4>5</vt:i4>
      </vt:variant>
      <vt:variant>
        <vt:lpwstr/>
      </vt:variant>
      <vt:variant>
        <vt:lpwstr>fld_DerivativePositionLimit</vt:lpwstr>
      </vt:variant>
      <vt:variant>
        <vt:i4>4784246</vt:i4>
      </vt:variant>
      <vt:variant>
        <vt:i4>3918</vt:i4>
      </vt:variant>
      <vt:variant>
        <vt:i4>0</vt:i4>
      </vt:variant>
      <vt:variant>
        <vt:i4>5</vt:i4>
      </vt:variant>
      <vt:variant>
        <vt:lpwstr/>
      </vt:variant>
      <vt:variant>
        <vt:lpwstr>fld_DerivativeSecurityExchange</vt:lpwstr>
      </vt:variant>
      <vt:variant>
        <vt:i4>4456549</vt:i4>
      </vt:variant>
      <vt:variant>
        <vt:i4>3915</vt:i4>
      </vt:variant>
      <vt:variant>
        <vt:i4>0</vt:i4>
      </vt:variant>
      <vt:variant>
        <vt:i4>5</vt:i4>
      </vt:variant>
      <vt:variant>
        <vt:lpwstr/>
      </vt:variant>
      <vt:variant>
        <vt:lpwstr>fld_DerivativeTimeUnit</vt:lpwstr>
      </vt:variant>
      <vt:variant>
        <vt:i4>4325499</vt:i4>
      </vt:variant>
      <vt:variant>
        <vt:i4>3912</vt:i4>
      </vt:variant>
      <vt:variant>
        <vt:i4>0</vt:i4>
      </vt:variant>
      <vt:variant>
        <vt:i4>5</vt:i4>
      </vt:variant>
      <vt:variant>
        <vt:lpwstr/>
      </vt:variant>
      <vt:variant>
        <vt:lpwstr>fld_DerivativeUnitOfMeasureQty</vt:lpwstr>
      </vt:variant>
      <vt:variant>
        <vt:i4>4849770</vt:i4>
      </vt:variant>
      <vt:variant>
        <vt:i4>3909</vt:i4>
      </vt:variant>
      <vt:variant>
        <vt:i4>0</vt:i4>
      </vt:variant>
      <vt:variant>
        <vt:i4>5</vt:i4>
      </vt:variant>
      <vt:variant>
        <vt:lpwstr/>
      </vt:variant>
      <vt:variant>
        <vt:lpwstr>fld_DerivativeUnitOfMeasure</vt:lpwstr>
      </vt:variant>
      <vt:variant>
        <vt:i4>3670036</vt:i4>
      </vt:variant>
      <vt:variant>
        <vt:i4>3906</vt:i4>
      </vt:variant>
      <vt:variant>
        <vt:i4>0</vt:i4>
      </vt:variant>
      <vt:variant>
        <vt:i4>5</vt:i4>
      </vt:variant>
      <vt:variant>
        <vt:lpwstr/>
      </vt:variant>
      <vt:variant>
        <vt:lpwstr>fld_DerivativeMinPriceIncrementAmount</vt:lpwstr>
      </vt:variant>
      <vt:variant>
        <vt:i4>5767288</vt:i4>
      </vt:variant>
      <vt:variant>
        <vt:i4>3903</vt:i4>
      </vt:variant>
      <vt:variant>
        <vt:i4>0</vt:i4>
      </vt:variant>
      <vt:variant>
        <vt:i4>5</vt:i4>
      </vt:variant>
      <vt:variant>
        <vt:lpwstr/>
      </vt:variant>
      <vt:variant>
        <vt:lpwstr>fld_DerivativeMinPriceIncrement</vt:lpwstr>
      </vt:variant>
      <vt:variant>
        <vt:i4>3538973</vt:i4>
      </vt:variant>
      <vt:variant>
        <vt:i4>3900</vt:i4>
      </vt:variant>
      <vt:variant>
        <vt:i4>0</vt:i4>
      </vt:variant>
      <vt:variant>
        <vt:i4>5</vt:i4>
      </vt:variant>
      <vt:variant>
        <vt:lpwstr/>
      </vt:variant>
      <vt:variant>
        <vt:lpwstr>fld_DerivativeContractMultiplier</vt:lpwstr>
      </vt:variant>
      <vt:variant>
        <vt:i4>5111915</vt:i4>
      </vt:variant>
      <vt:variant>
        <vt:i4>3897</vt:i4>
      </vt:variant>
      <vt:variant>
        <vt:i4>0</vt:i4>
      </vt:variant>
      <vt:variant>
        <vt:i4>5</vt:i4>
      </vt:variant>
      <vt:variant>
        <vt:lpwstr/>
      </vt:variant>
      <vt:variant>
        <vt:lpwstr>fld_DerivativeOptAttribute</vt:lpwstr>
      </vt:variant>
      <vt:variant>
        <vt:i4>4063248</vt:i4>
      </vt:variant>
      <vt:variant>
        <vt:i4>3894</vt:i4>
      </vt:variant>
      <vt:variant>
        <vt:i4>0</vt:i4>
      </vt:variant>
      <vt:variant>
        <vt:i4>5</vt:i4>
      </vt:variant>
      <vt:variant>
        <vt:lpwstr/>
      </vt:variant>
      <vt:variant>
        <vt:lpwstr>fld_DerivativeStrikeValue</vt:lpwstr>
      </vt:variant>
      <vt:variant>
        <vt:i4>4194411</vt:i4>
      </vt:variant>
      <vt:variant>
        <vt:i4>3891</vt:i4>
      </vt:variant>
      <vt:variant>
        <vt:i4>0</vt:i4>
      </vt:variant>
      <vt:variant>
        <vt:i4>5</vt:i4>
      </vt:variant>
      <vt:variant>
        <vt:lpwstr/>
      </vt:variant>
      <vt:variant>
        <vt:lpwstr>fld_DerivativeStrikeMultiplier</vt:lpwstr>
      </vt:variant>
      <vt:variant>
        <vt:i4>3801117</vt:i4>
      </vt:variant>
      <vt:variant>
        <vt:i4>3888</vt:i4>
      </vt:variant>
      <vt:variant>
        <vt:i4>0</vt:i4>
      </vt:variant>
      <vt:variant>
        <vt:i4>5</vt:i4>
      </vt:variant>
      <vt:variant>
        <vt:lpwstr/>
      </vt:variant>
      <vt:variant>
        <vt:lpwstr>fld_DerivativeStrikeCurrency</vt:lpwstr>
      </vt:variant>
      <vt:variant>
        <vt:i4>3866643</vt:i4>
      </vt:variant>
      <vt:variant>
        <vt:i4>3885</vt:i4>
      </vt:variant>
      <vt:variant>
        <vt:i4>0</vt:i4>
      </vt:variant>
      <vt:variant>
        <vt:i4>5</vt:i4>
      </vt:variant>
      <vt:variant>
        <vt:lpwstr/>
      </vt:variant>
      <vt:variant>
        <vt:lpwstr>fld_DerivativeStrikePrice</vt:lpwstr>
      </vt:variant>
      <vt:variant>
        <vt:i4>5832822</vt:i4>
      </vt:variant>
      <vt:variant>
        <vt:i4>3882</vt:i4>
      </vt:variant>
      <vt:variant>
        <vt:i4>0</vt:i4>
      </vt:variant>
      <vt:variant>
        <vt:i4>5</vt:i4>
      </vt:variant>
      <vt:variant>
        <vt:lpwstr/>
      </vt:variant>
      <vt:variant>
        <vt:lpwstr>fld_DerivativeLocaleOfIssue</vt:lpwstr>
      </vt:variant>
      <vt:variant>
        <vt:i4>3670026</vt:i4>
      </vt:variant>
      <vt:variant>
        <vt:i4>3879</vt:i4>
      </vt:variant>
      <vt:variant>
        <vt:i4>0</vt:i4>
      </vt:variant>
      <vt:variant>
        <vt:i4>5</vt:i4>
      </vt:variant>
      <vt:variant>
        <vt:lpwstr/>
      </vt:variant>
      <vt:variant>
        <vt:lpwstr>fld_DerivativeStateOrProvinceOfIssue</vt:lpwstr>
      </vt:variant>
      <vt:variant>
        <vt:i4>3211291</vt:i4>
      </vt:variant>
      <vt:variant>
        <vt:i4>3876</vt:i4>
      </vt:variant>
      <vt:variant>
        <vt:i4>0</vt:i4>
      </vt:variant>
      <vt:variant>
        <vt:i4>5</vt:i4>
      </vt:variant>
      <vt:variant>
        <vt:lpwstr/>
      </vt:variant>
      <vt:variant>
        <vt:lpwstr>fld_DerivativeCountryOfIssue</vt:lpwstr>
      </vt:variant>
      <vt:variant>
        <vt:i4>6029424</vt:i4>
      </vt:variant>
      <vt:variant>
        <vt:i4>3873</vt:i4>
      </vt:variant>
      <vt:variant>
        <vt:i4>0</vt:i4>
      </vt:variant>
      <vt:variant>
        <vt:i4>5</vt:i4>
      </vt:variant>
      <vt:variant>
        <vt:lpwstr/>
      </vt:variant>
      <vt:variant>
        <vt:lpwstr>fld_DerivativeInstrRegistry</vt:lpwstr>
      </vt:variant>
      <vt:variant>
        <vt:i4>2162705</vt:i4>
      </vt:variant>
      <vt:variant>
        <vt:i4>3870</vt:i4>
      </vt:variant>
      <vt:variant>
        <vt:i4>0</vt:i4>
      </vt:variant>
      <vt:variant>
        <vt:i4>5</vt:i4>
      </vt:variant>
      <vt:variant>
        <vt:lpwstr/>
      </vt:variant>
      <vt:variant>
        <vt:lpwstr>fld_DerivativeSecurityStatus</vt:lpwstr>
      </vt:variant>
      <vt:variant>
        <vt:i4>2424852</vt:i4>
      </vt:variant>
      <vt:variant>
        <vt:i4>3867</vt:i4>
      </vt:variant>
      <vt:variant>
        <vt:i4>0</vt:i4>
      </vt:variant>
      <vt:variant>
        <vt:i4>5</vt:i4>
      </vt:variant>
      <vt:variant>
        <vt:lpwstr/>
      </vt:variant>
      <vt:variant>
        <vt:lpwstr>fld_DerivativeInstrmtAssignmentMethod</vt:lpwstr>
      </vt:variant>
      <vt:variant>
        <vt:i4>6094953</vt:i4>
      </vt:variant>
      <vt:variant>
        <vt:i4>3864</vt:i4>
      </vt:variant>
      <vt:variant>
        <vt:i4>0</vt:i4>
      </vt:variant>
      <vt:variant>
        <vt:i4>5</vt:i4>
      </vt:variant>
      <vt:variant>
        <vt:lpwstr/>
      </vt:variant>
      <vt:variant>
        <vt:lpwstr>fld_DerivativeSettleOnOpenFlag</vt:lpwstr>
      </vt:variant>
      <vt:variant>
        <vt:i4>5898342</vt:i4>
      </vt:variant>
      <vt:variant>
        <vt:i4>3861</vt:i4>
      </vt:variant>
      <vt:variant>
        <vt:i4>0</vt:i4>
      </vt:variant>
      <vt:variant>
        <vt:i4>5</vt:i4>
      </vt:variant>
      <vt:variant>
        <vt:lpwstr/>
      </vt:variant>
      <vt:variant>
        <vt:lpwstr>fld_DerivativeMaturityTime</vt:lpwstr>
      </vt:variant>
      <vt:variant>
        <vt:i4>5374063</vt:i4>
      </vt:variant>
      <vt:variant>
        <vt:i4>3858</vt:i4>
      </vt:variant>
      <vt:variant>
        <vt:i4>0</vt:i4>
      </vt:variant>
      <vt:variant>
        <vt:i4>5</vt:i4>
      </vt:variant>
      <vt:variant>
        <vt:lpwstr/>
      </vt:variant>
      <vt:variant>
        <vt:lpwstr>fld_DerivativeMaturityDate</vt:lpwstr>
      </vt:variant>
      <vt:variant>
        <vt:i4>5570673</vt:i4>
      </vt:variant>
      <vt:variant>
        <vt:i4>3855</vt:i4>
      </vt:variant>
      <vt:variant>
        <vt:i4>0</vt:i4>
      </vt:variant>
      <vt:variant>
        <vt:i4>5</vt:i4>
      </vt:variant>
      <vt:variant>
        <vt:lpwstr/>
      </vt:variant>
      <vt:variant>
        <vt:lpwstr>fld_DerivativeMaturityMonthYear</vt:lpwstr>
      </vt:variant>
      <vt:variant>
        <vt:i4>2293790</vt:i4>
      </vt:variant>
      <vt:variant>
        <vt:i4>3852</vt:i4>
      </vt:variant>
      <vt:variant>
        <vt:i4>0</vt:i4>
      </vt:variant>
      <vt:variant>
        <vt:i4>5</vt:i4>
      </vt:variant>
      <vt:variant>
        <vt:lpwstr/>
      </vt:variant>
      <vt:variant>
        <vt:lpwstr>fld_DerivativeSecuritySubType</vt:lpwstr>
      </vt:variant>
      <vt:variant>
        <vt:i4>5111922</vt:i4>
      </vt:variant>
      <vt:variant>
        <vt:i4>3849</vt:i4>
      </vt:variant>
      <vt:variant>
        <vt:i4>0</vt:i4>
      </vt:variant>
      <vt:variant>
        <vt:i4>5</vt:i4>
      </vt:variant>
      <vt:variant>
        <vt:lpwstr/>
      </vt:variant>
      <vt:variant>
        <vt:lpwstr>fld_DerivativeSecurityType</vt:lpwstr>
      </vt:variant>
      <vt:variant>
        <vt:i4>3342341</vt:i4>
      </vt:variant>
      <vt:variant>
        <vt:i4>3846</vt:i4>
      </vt:variant>
      <vt:variant>
        <vt:i4>0</vt:i4>
      </vt:variant>
      <vt:variant>
        <vt:i4>5</vt:i4>
      </vt:variant>
      <vt:variant>
        <vt:lpwstr/>
      </vt:variant>
      <vt:variant>
        <vt:lpwstr>fld_DerivativeCFICode</vt:lpwstr>
      </vt:variant>
      <vt:variant>
        <vt:i4>5570686</vt:i4>
      </vt:variant>
      <vt:variant>
        <vt:i4>3843</vt:i4>
      </vt:variant>
      <vt:variant>
        <vt:i4>0</vt:i4>
      </vt:variant>
      <vt:variant>
        <vt:i4>5</vt:i4>
      </vt:variant>
      <vt:variant>
        <vt:lpwstr/>
      </vt:variant>
      <vt:variant>
        <vt:lpwstr>fld_DerivativeSecurityGroup</vt:lpwstr>
      </vt:variant>
      <vt:variant>
        <vt:i4>2555914</vt:i4>
      </vt:variant>
      <vt:variant>
        <vt:i4>3840</vt:i4>
      </vt:variant>
      <vt:variant>
        <vt:i4>0</vt:i4>
      </vt:variant>
      <vt:variant>
        <vt:i4>5</vt:i4>
      </vt:variant>
      <vt:variant>
        <vt:lpwstr/>
      </vt:variant>
      <vt:variant>
        <vt:lpwstr>fld_DerivativeProduct</vt:lpwstr>
      </vt:variant>
      <vt:variant>
        <vt:i4>6029424</vt:i4>
      </vt:variant>
      <vt:variant>
        <vt:i4>3837</vt:i4>
      </vt:variant>
      <vt:variant>
        <vt:i4>0</vt:i4>
      </vt:variant>
      <vt:variant>
        <vt:i4>5</vt:i4>
      </vt:variant>
      <vt:variant>
        <vt:lpwstr/>
      </vt:variant>
      <vt:variant>
        <vt:lpwstr>fld_TradingCurrency</vt:lpwstr>
      </vt:variant>
      <vt:variant>
        <vt:i4>2687006</vt:i4>
      </vt:variant>
      <vt:variant>
        <vt:i4>3834</vt:i4>
      </vt:variant>
      <vt:variant>
        <vt:i4>0</vt:i4>
      </vt:variant>
      <vt:variant>
        <vt:i4>5</vt:i4>
      </vt:variant>
      <vt:variant>
        <vt:lpwstr/>
      </vt:variant>
      <vt:variant>
        <vt:lpwstr>fld_FlexibleIndicator</vt:lpwstr>
      </vt:variant>
      <vt:variant>
        <vt:i4>3866646</vt:i4>
      </vt:variant>
      <vt:variant>
        <vt:i4>3831</vt:i4>
      </vt:variant>
      <vt:variant>
        <vt:i4>0</vt:i4>
      </vt:variant>
      <vt:variant>
        <vt:i4>5</vt:i4>
      </vt:variant>
      <vt:variant>
        <vt:lpwstr/>
      </vt:variant>
      <vt:variant>
        <vt:lpwstr>fld_DerivFlexProductEligibilityIndicator</vt:lpwstr>
      </vt:variant>
      <vt:variant>
        <vt:i4>4653172</vt:i4>
      </vt:variant>
      <vt:variant>
        <vt:i4>3828</vt:i4>
      </vt:variant>
      <vt:variant>
        <vt:i4>0</vt:i4>
      </vt:variant>
      <vt:variant>
        <vt:i4>5</vt:i4>
      </vt:variant>
      <vt:variant>
        <vt:lpwstr/>
      </vt:variant>
      <vt:variant>
        <vt:lpwstr>fld_FlexProductEligibilityIndicator</vt:lpwstr>
      </vt:variant>
      <vt:variant>
        <vt:i4>5636195</vt:i4>
      </vt:variant>
      <vt:variant>
        <vt:i4>3825</vt:i4>
      </vt:variant>
      <vt:variant>
        <vt:i4>0</vt:i4>
      </vt:variant>
      <vt:variant>
        <vt:i4>5</vt:i4>
      </vt:variant>
      <vt:variant>
        <vt:lpwstr/>
      </vt:variant>
      <vt:variant>
        <vt:lpwstr>fld_StartMaturityMonthYear</vt:lpwstr>
      </vt:variant>
      <vt:variant>
        <vt:i4>5111904</vt:i4>
      </vt:variant>
      <vt:variant>
        <vt:i4>3822</vt:i4>
      </vt:variant>
      <vt:variant>
        <vt:i4>0</vt:i4>
      </vt:variant>
      <vt:variant>
        <vt:i4>5</vt:i4>
      </vt:variant>
      <vt:variant>
        <vt:lpwstr/>
      </vt:variant>
      <vt:variant>
        <vt:lpwstr>fld_SecondaryTradingReferencePrice</vt:lpwstr>
      </vt:variant>
      <vt:variant>
        <vt:i4>6226045</vt:i4>
      </vt:variant>
      <vt:variant>
        <vt:i4>3819</vt:i4>
      </vt:variant>
      <vt:variant>
        <vt:i4>0</vt:i4>
      </vt:variant>
      <vt:variant>
        <vt:i4>5</vt:i4>
      </vt:variant>
      <vt:variant>
        <vt:lpwstr/>
      </vt:variant>
      <vt:variant>
        <vt:lpwstr>fld_NoTimeInForceRules</vt:lpwstr>
      </vt:variant>
      <vt:variant>
        <vt:i4>4653163</vt:i4>
      </vt:variant>
      <vt:variant>
        <vt:i4>3816</vt:i4>
      </vt:variant>
      <vt:variant>
        <vt:i4>0</vt:i4>
      </vt:variant>
      <vt:variant>
        <vt:i4>5</vt:i4>
      </vt:variant>
      <vt:variant>
        <vt:lpwstr/>
      </vt:variant>
      <vt:variant>
        <vt:lpwstr>fld_NoOrdTypeRules</vt:lpwstr>
      </vt:variant>
      <vt:variant>
        <vt:i4>4718701</vt:i4>
      </vt:variant>
      <vt:variant>
        <vt:i4>3813</vt:i4>
      </vt:variant>
      <vt:variant>
        <vt:i4>0</vt:i4>
      </vt:variant>
      <vt:variant>
        <vt:i4>5</vt:i4>
      </vt:variant>
      <vt:variant>
        <vt:lpwstr/>
      </vt:variant>
      <vt:variant>
        <vt:lpwstr>fld_NoMaturityRules</vt:lpwstr>
      </vt:variant>
      <vt:variant>
        <vt:i4>3342349</vt:i4>
      </vt:variant>
      <vt:variant>
        <vt:i4>3810</vt:i4>
      </vt:variant>
      <vt:variant>
        <vt:i4>0</vt:i4>
      </vt:variant>
      <vt:variant>
        <vt:i4>5</vt:i4>
      </vt:variant>
      <vt:variant>
        <vt:lpwstr/>
      </vt:variant>
      <vt:variant>
        <vt:lpwstr>fld_NoMatchRules</vt:lpwstr>
      </vt:variant>
      <vt:variant>
        <vt:i4>5898360</vt:i4>
      </vt:variant>
      <vt:variant>
        <vt:i4>3807</vt:i4>
      </vt:variant>
      <vt:variant>
        <vt:i4>0</vt:i4>
      </vt:variant>
      <vt:variant>
        <vt:i4>5</vt:i4>
      </vt:variant>
      <vt:variant>
        <vt:lpwstr/>
      </vt:variant>
      <vt:variant>
        <vt:lpwstr>fld_NoLotTypeRules</vt:lpwstr>
      </vt:variant>
      <vt:variant>
        <vt:i4>5046376</vt:i4>
      </vt:variant>
      <vt:variant>
        <vt:i4>3804</vt:i4>
      </vt:variant>
      <vt:variant>
        <vt:i4>0</vt:i4>
      </vt:variant>
      <vt:variant>
        <vt:i4>5</vt:i4>
      </vt:variant>
      <vt:variant>
        <vt:lpwstr/>
      </vt:variant>
      <vt:variant>
        <vt:lpwstr>fld_NoExecInstRules</vt:lpwstr>
      </vt:variant>
      <vt:variant>
        <vt:i4>5111911</vt:i4>
      </vt:variant>
      <vt:variant>
        <vt:i4>3801</vt:i4>
      </vt:variant>
      <vt:variant>
        <vt:i4>0</vt:i4>
      </vt:variant>
      <vt:variant>
        <vt:i4>5</vt:i4>
      </vt:variant>
      <vt:variant>
        <vt:lpwstr/>
      </vt:variant>
      <vt:variant>
        <vt:lpwstr>fld_MinLotSize</vt:lpwstr>
      </vt:variant>
      <vt:variant>
        <vt:i4>4456572</vt:i4>
      </vt:variant>
      <vt:variant>
        <vt:i4>3798</vt:i4>
      </vt:variant>
      <vt:variant>
        <vt:i4>0</vt:i4>
      </vt:variant>
      <vt:variant>
        <vt:i4>5</vt:i4>
      </vt:variant>
      <vt:variant>
        <vt:lpwstr/>
      </vt:variant>
      <vt:variant>
        <vt:lpwstr>fld_SecondaryHighLimitPrice</vt:lpwstr>
      </vt:variant>
      <vt:variant>
        <vt:i4>4849790</vt:i4>
      </vt:variant>
      <vt:variant>
        <vt:i4>3795</vt:i4>
      </vt:variant>
      <vt:variant>
        <vt:i4>0</vt:i4>
      </vt:variant>
      <vt:variant>
        <vt:i4>5</vt:i4>
      </vt:variant>
      <vt:variant>
        <vt:lpwstr/>
      </vt:variant>
      <vt:variant>
        <vt:lpwstr>fld_MaturityMonthYearIncrement</vt:lpwstr>
      </vt:variant>
      <vt:variant>
        <vt:i4>3997700</vt:i4>
      </vt:variant>
      <vt:variant>
        <vt:i4>3792</vt:i4>
      </vt:variant>
      <vt:variant>
        <vt:i4>0</vt:i4>
      </vt:variant>
      <vt:variant>
        <vt:i4>5</vt:i4>
      </vt:variant>
      <vt:variant>
        <vt:lpwstr/>
      </vt:variant>
      <vt:variant>
        <vt:lpwstr>fld_DerivativeProductComplex</vt:lpwstr>
      </vt:variant>
      <vt:variant>
        <vt:i4>6029414</vt:i4>
      </vt:variant>
      <vt:variant>
        <vt:i4>3789</vt:i4>
      </vt:variant>
      <vt:variant>
        <vt:i4>0</vt:i4>
      </vt:variant>
      <vt:variant>
        <vt:i4>5</vt:i4>
      </vt:variant>
      <vt:variant>
        <vt:lpwstr/>
      </vt:variant>
      <vt:variant>
        <vt:lpwstr>fld_ProductComplex</vt:lpwstr>
      </vt:variant>
      <vt:variant>
        <vt:i4>4063236</vt:i4>
      </vt:variant>
      <vt:variant>
        <vt:i4>3786</vt:i4>
      </vt:variant>
      <vt:variant>
        <vt:i4>0</vt:i4>
      </vt:variant>
      <vt:variant>
        <vt:i4>5</vt:i4>
      </vt:variant>
      <vt:variant>
        <vt:lpwstr/>
      </vt:variant>
      <vt:variant>
        <vt:lpwstr>fld_EndMaturityMonthYear</vt:lpwstr>
      </vt:variant>
      <vt:variant>
        <vt:i4>4653178</vt:i4>
      </vt:variant>
      <vt:variant>
        <vt:i4>3783</vt:i4>
      </vt:variant>
      <vt:variant>
        <vt:i4>0</vt:i4>
      </vt:variant>
      <vt:variant>
        <vt:i4>5</vt:i4>
      </vt:variant>
      <vt:variant>
        <vt:lpwstr/>
      </vt:variant>
      <vt:variant>
        <vt:lpwstr>fld_DerivativeOptPayAmount</vt:lpwstr>
      </vt:variant>
      <vt:variant>
        <vt:i4>5046368</vt:i4>
      </vt:variant>
      <vt:variant>
        <vt:i4>3780</vt:i4>
      </vt:variant>
      <vt:variant>
        <vt:i4>0</vt:i4>
      </vt:variant>
      <vt:variant>
        <vt:i4>5</vt:i4>
      </vt:variant>
      <vt:variant>
        <vt:lpwstr/>
      </vt:variant>
      <vt:variant>
        <vt:lpwstr>fld_LegUnitOfMeasureQty</vt:lpwstr>
      </vt:variant>
      <vt:variant>
        <vt:i4>4128799</vt:i4>
      </vt:variant>
      <vt:variant>
        <vt:i4>3777</vt:i4>
      </vt:variant>
      <vt:variant>
        <vt:i4>0</vt:i4>
      </vt:variant>
      <vt:variant>
        <vt:i4>5</vt:i4>
      </vt:variant>
      <vt:variant>
        <vt:lpwstr/>
      </vt:variant>
      <vt:variant>
        <vt:lpwstr>fld_StrikeRuleID</vt:lpwstr>
      </vt:variant>
      <vt:variant>
        <vt:i4>4391018</vt:i4>
      </vt:variant>
      <vt:variant>
        <vt:i4>3774</vt:i4>
      </vt:variant>
      <vt:variant>
        <vt:i4>0</vt:i4>
      </vt:variant>
      <vt:variant>
        <vt:i4>5</vt:i4>
      </vt:variant>
      <vt:variant>
        <vt:lpwstr/>
      </vt:variant>
      <vt:variant>
        <vt:lpwstr>fld_MaturityRuleID</vt:lpwstr>
      </vt:variant>
      <vt:variant>
        <vt:i4>4718703</vt:i4>
      </vt:variant>
      <vt:variant>
        <vt:i4>3771</vt:i4>
      </vt:variant>
      <vt:variant>
        <vt:i4>0</vt:i4>
      </vt:variant>
      <vt:variant>
        <vt:i4>5</vt:i4>
      </vt:variant>
      <vt:variant>
        <vt:lpwstr/>
      </vt:variant>
      <vt:variant>
        <vt:lpwstr>fld_SecondaryLowLimitPrice</vt:lpwstr>
      </vt:variant>
      <vt:variant>
        <vt:i4>3276826</vt:i4>
      </vt:variant>
      <vt:variant>
        <vt:i4>3768</vt:i4>
      </vt:variant>
      <vt:variant>
        <vt:i4>0</vt:i4>
      </vt:variant>
      <vt:variant>
        <vt:i4>5</vt:i4>
      </vt:variant>
      <vt:variant>
        <vt:lpwstr/>
      </vt:variant>
      <vt:variant>
        <vt:lpwstr>fld_DerivativeSecurityAltIDSource</vt:lpwstr>
      </vt:variant>
      <vt:variant>
        <vt:i4>5701731</vt:i4>
      </vt:variant>
      <vt:variant>
        <vt:i4>3765</vt:i4>
      </vt:variant>
      <vt:variant>
        <vt:i4>0</vt:i4>
      </vt:variant>
      <vt:variant>
        <vt:i4>5</vt:i4>
      </vt:variant>
      <vt:variant>
        <vt:lpwstr/>
      </vt:variant>
      <vt:variant>
        <vt:lpwstr>fld_DerivativeSecurityAltID</vt:lpwstr>
      </vt:variant>
      <vt:variant>
        <vt:i4>3670029</vt:i4>
      </vt:variant>
      <vt:variant>
        <vt:i4>3762</vt:i4>
      </vt:variant>
      <vt:variant>
        <vt:i4>0</vt:i4>
      </vt:variant>
      <vt:variant>
        <vt:i4>5</vt:i4>
      </vt:variant>
      <vt:variant>
        <vt:lpwstr/>
      </vt:variant>
      <vt:variant>
        <vt:lpwstr>fld_NoDerivativeSecurityAltID</vt:lpwstr>
      </vt:variant>
      <vt:variant>
        <vt:i4>5111930</vt:i4>
      </vt:variant>
      <vt:variant>
        <vt:i4>3759</vt:i4>
      </vt:variant>
      <vt:variant>
        <vt:i4>0</vt:i4>
      </vt:variant>
      <vt:variant>
        <vt:i4>5</vt:i4>
      </vt:variant>
      <vt:variant>
        <vt:lpwstr/>
      </vt:variant>
      <vt:variant>
        <vt:lpwstr>fld_DerivativeSecurityIDSource</vt:lpwstr>
      </vt:variant>
      <vt:variant>
        <vt:i4>3538975</vt:i4>
      </vt:variant>
      <vt:variant>
        <vt:i4>3756</vt:i4>
      </vt:variant>
      <vt:variant>
        <vt:i4>0</vt:i4>
      </vt:variant>
      <vt:variant>
        <vt:i4>5</vt:i4>
      </vt:variant>
      <vt:variant>
        <vt:lpwstr/>
      </vt:variant>
      <vt:variant>
        <vt:lpwstr>fld_DerivativeSecurityID</vt:lpwstr>
      </vt:variant>
      <vt:variant>
        <vt:i4>4391010</vt:i4>
      </vt:variant>
      <vt:variant>
        <vt:i4>3753</vt:i4>
      </vt:variant>
      <vt:variant>
        <vt:i4>0</vt:i4>
      </vt:variant>
      <vt:variant>
        <vt:i4>5</vt:i4>
      </vt:variant>
      <vt:variant>
        <vt:lpwstr/>
      </vt:variant>
      <vt:variant>
        <vt:lpwstr>fld_DerivativeSymbolSfx</vt:lpwstr>
      </vt:variant>
      <vt:variant>
        <vt:i4>2424849</vt:i4>
      </vt:variant>
      <vt:variant>
        <vt:i4>3750</vt:i4>
      </vt:variant>
      <vt:variant>
        <vt:i4>0</vt:i4>
      </vt:variant>
      <vt:variant>
        <vt:i4>5</vt:i4>
      </vt:variant>
      <vt:variant>
        <vt:lpwstr/>
      </vt:variant>
      <vt:variant>
        <vt:lpwstr>fld_DerivativeSymbol</vt:lpwstr>
      </vt:variant>
      <vt:variant>
        <vt:i4>5374064</vt:i4>
      </vt:variant>
      <vt:variant>
        <vt:i4>3747</vt:i4>
      </vt:variant>
      <vt:variant>
        <vt:i4>0</vt:i4>
      </vt:variant>
      <vt:variant>
        <vt:i4>5</vt:i4>
      </vt:variant>
      <vt:variant>
        <vt:lpwstr/>
      </vt:variant>
      <vt:variant>
        <vt:lpwstr>fld_UnderlyingMaturityTime</vt:lpwstr>
      </vt:variant>
      <vt:variant>
        <vt:i4>5242980</vt:i4>
      </vt:variant>
      <vt:variant>
        <vt:i4>3744</vt:i4>
      </vt:variant>
      <vt:variant>
        <vt:i4>0</vt:i4>
      </vt:variant>
      <vt:variant>
        <vt:i4>5</vt:i4>
      </vt:variant>
      <vt:variant>
        <vt:lpwstr/>
      </vt:variant>
      <vt:variant>
        <vt:lpwstr>fld_LegMaturityTime</vt:lpwstr>
      </vt:variant>
      <vt:variant>
        <vt:i4>6226018</vt:i4>
      </vt:variant>
      <vt:variant>
        <vt:i4>3741</vt:i4>
      </vt:variant>
      <vt:variant>
        <vt:i4>0</vt:i4>
      </vt:variant>
      <vt:variant>
        <vt:i4>5</vt:i4>
      </vt:variant>
      <vt:variant>
        <vt:lpwstr/>
      </vt:variant>
      <vt:variant>
        <vt:lpwstr>fld_NestedInstrAttribValue</vt:lpwstr>
      </vt:variant>
      <vt:variant>
        <vt:i4>2359311</vt:i4>
      </vt:variant>
      <vt:variant>
        <vt:i4>3738</vt:i4>
      </vt:variant>
      <vt:variant>
        <vt:i4>0</vt:i4>
      </vt:variant>
      <vt:variant>
        <vt:i4>5</vt:i4>
      </vt:variant>
      <vt:variant>
        <vt:lpwstr/>
      </vt:variant>
      <vt:variant>
        <vt:lpwstr>fld_NestedInstrAttribType</vt:lpwstr>
      </vt:variant>
      <vt:variant>
        <vt:i4>3997711</vt:i4>
      </vt:variant>
      <vt:variant>
        <vt:i4>3735</vt:i4>
      </vt:variant>
      <vt:variant>
        <vt:i4>0</vt:i4>
      </vt:variant>
      <vt:variant>
        <vt:i4>5</vt:i4>
      </vt:variant>
      <vt:variant>
        <vt:lpwstr/>
      </vt:variant>
      <vt:variant>
        <vt:lpwstr>fld_TickRuleType</vt:lpwstr>
      </vt:variant>
      <vt:variant>
        <vt:i4>3014687</vt:i4>
      </vt:variant>
      <vt:variant>
        <vt:i4>3732</vt:i4>
      </vt:variant>
      <vt:variant>
        <vt:i4>0</vt:i4>
      </vt:variant>
      <vt:variant>
        <vt:i4>5</vt:i4>
      </vt:variant>
      <vt:variant>
        <vt:lpwstr/>
      </vt:variant>
      <vt:variant>
        <vt:lpwstr>fld_TickIncrement</vt:lpwstr>
      </vt:variant>
      <vt:variant>
        <vt:i4>3145740</vt:i4>
      </vt:variant>
      <vt:variant>
        <vt:i4>3729</vt:i4>
      </vt:variant>
      <vt:variant>
        <vt:i4>0</vt:i4>
      </vt:variant>
      <vt:variant>
        <vt:i4>5</vt:i4>
      </vt:variant>
      <vt:variant>
        <vt:lpwstr/>
      </vt:variant>
      <vt:variant>
        <vt:lpwstr>fld_EndTickPriceRange</vt:lpwstr>
      </vt:variant>
      <vt:variant>
        <vt:i4>5767275</vt:i4>
      </vt:variant>
      <vt:variant>
        <vt:i4>3726</vt:i4>
      </vt:variant>
      <vt:variant>
        <vt:i4>0</vt:i4>
      </vt:variant>
      <vt:variant>
        <vt:i4>5</vt:i4>
      </vt:variant>
      <vt:variant>
        <vt:lpwstr/>
      </vt:variant>
      <vt:variant>
        <vt:lpwstr>fld_StartTickPriceRange</vt:lpwstr>
      </vt:variant>
      <vt:variant>
        <vt:i4>5111909</vt:i4>
      </vt:variant>
      <vt:variant>
        <vt:i4>3723</vt:i4>
      </vt:variant>
      <vt:variant>
        <vt:i4>0</vt:i4>
      </vt:variant>
      <vt:variant>
        <vt:i4>5</vt:i4>
      </vt:variant>
      <vt:variant>
        <vt:lpwstr/>
      </vt:variant>
      <vt:variant>
        <vt:lpwstr>fld_NoTickRules</vt:lpwstr>
      </vt:variant>
      <vt:variant>
        <vt:i4>5505122</vt:i4>
      </vt:variant>
      <vt:variant>
        <vt:i4>3720</vt:i4>
      </vt:variant>
      <vt:variant>
        <vt:i4>0</vt:i4>
      </vt:variant>
      <vt:variant>
        <vt:i4>5</vt:i4>
      </vt:variant>
      <vt:variant>
        <vt:lpwstr/>
      </vt:variant>
      <vt:variant>
        <vt:lpwstr>fld_StrikeIncrement</vt:lpwstr>
      </vt:variant>
      <vt:variant>
        <vt:i4>4063237</vt:i4>
      </vt:variant>
      <vt:variant>
        <vt:i4>3717</vt:i4>
      </vt:variant>
      <vt:variant>
        <vt:i4>0</vt:i4>
      </vt:variant>
      <vt:variant>
        <vt:i4>5</vt:i4>
      </vt:variant>
      <vt:variant>
        <vt:lpwstr/>
      </vt:variant>
      <vt:variant>
        <vt:lpwstr>fld_EndStrikePxRange</vt:lpwstr>
      </vt:variant>
      <vt:variant>
        <vt:i4>5636194</vt:i4>
      </vt:variant>
      <vt:variant>
        <vt:i4>3714</vt:i4>
      </vt:variant>
      <vt:variant>
        <vt:i4>0</vt:i4>
      </vt:variant>
      <vt:variant>
        <vt:i4>5</vt:i4>
      </vt:variant>
      <vt:variant>
        <vt:lpwstr/>
      </vt:variant>
      <vt:variant>
        <vt:lpwstr>fld_StartStrikePxRange</vt:lpwstr>
      </vt:variant>
      <vt:variant>
        <vt:i4>3407896</vt:i4>
      </vt:variant>
      <vt:variant>
        <vt:i4>3711</vt:i4>
      </vt:variant>
      <vt:variant>
        <vt:i4>0</vt:i4>
      </vt:variant>
      <vt:variant>
        <vt:i4>5</vt:i4>
      </vt:variant>
      <vt:variant>
        <vt:lpwstr/>
      </vt:variant>
      <vt:variant>
        <vt:lpwstr>fld_NoStrikeRules</vt:lpwstr>
      </vt:variant>
      <vt:variant>
        <vt:i4>4980840</vt:i4>
      </vt:variant>
      <vt:variant>
        <vt:i4>3708</vt:i4>
      </vt:variant>
      <vt:variant>
        <vt:i4>0</vt:i4>
      </vt:variant>
      <vt:variant>
        <vt:i4>5</vt:i4>
      </vt:variant>
      <vt:variant>
        <vt:lpwstr/>
      </vt:variant>
      <vt:variant>
        <vt:lpwstr>fld_FloorPrice</vt:lpwstr>
      </vt:variant>
      <vt:variant>
        <vt:i4>3014656</vt:i4>
      </vt:variant>
      <vt:variant>
        <vt:i4>3705</vt:i4>
      </vt:variant>
      <vt:variant>
        <vt:i4>0</vt:i4>
      </vt:variant>
      <vt:variant>
        <vt:i4>5</vt:i4>
      </vt:variant>
      <vt:variant>
        <vt:lpwstr/>
      </vt:variant>
      <vt:variant>
        <vt:lpwstr>fld_CapPrice</vt:lpwstr>
      </vt:variant>
      <vt:variant>
        <vt:i4>4653163</vt:i4>
      </vt:variant>
      <vt:variant>
        <vt:i4>3702</vt:i4>
      </vt:variant>
      <vt:variant>
        <vt:i4>0</vt:i4>
      </vt:variant>
      <vt:variant>
        <vt:i4>5</vt:i4>
      </vt:variant>
      <vt:variant>
        <vt:lpwstr/>
      </vt:variant>
      <vt:variant>
        <vt:lpwstr>fld_ListMethod</vt:lpwstr>
      </vt:variant>
      <vt:variant>
        <vt:i4>4849779</vt:i4>
      </vt:variant>
      <vt:variant>
        <vt:i4>3699</vt:i4>
      </vt:variant>
      <vt:variant>
        <vt:i4>0</vt:i4>
      </vt:variant>
      <vt:variant>
        <vt:i4>5</vt:i4>
      </vt:variant>
      <vt:variant>
        <vt:lpwstr/>
      </vt:variant>
      <vt:variant>
        <vt:lpwstr>fld_ValuationMethod</vt:lpwstr>
      </vt:variant>
      <vt:variant>
        <vt:i4>3145737</vt:i4>
      </vt:variant>
      <vt:variant>
        <vt:i4>3696</vt:i4>
      </vt:variant>
      <vt:variant>
        <vt:i4>0</vt:i4>
      </vt:variant>
      <vt:variant>
        <vt:i4>5</vt:i4>
      </vt:variant>
      <vt:variant>
        <vt:lpwstr/>
      </vt:variant>
      <vt:variant>
        <vt:lpwstr>fld_PriceQuoteMethod</vt:lpwstr>
      </vt:variant>
      <vt:variant>
        <vt:i4>6226043</vt:i4>
      </vt:variant>
      <vt:variant>
        <vt:i4>3693</vt:i4>
      </vt:variant>
      <vt:variant>
        <vt:i4>0</vt:i4>
      </vt:variant>
      <vt:variant>
        <vt:i4>5</vt:i4>
      </vt:variant>
      <vt:variant>
        <vt:lpwstr/>
      </vt:variant>
      <vt:variant>
        <vt:lpwstr>fld_OptPayoutAmount</vt:lpwstr>
      </vt:variant>
      <vt:variant>
        <vt:i4>2949144</vt:i4>
      </vt:variant>
      <vt:variant>
        <vt:i4>3690</vt:i4>
      </vt:variant>
      <vt:variant>
        <vt:i4>0</vt:i4>
      </vt:variant>
      <vt:variant>
        <vt:i4>5</vt:i4>
      </vt:variant>
      <vt:variant>
        <vt:lpwstr/>
      </vt:variant>
      <vt:variant>
        <vt:lpwstr>fld_ExerciseStyle</vt:lpwstr>
      </vt:variant>
      <vt:variant>
        <vt:i4>5505124</vt:i4>
      </vt:variant>
      <vt:variant>
        <vt:i4>3687</vt:i4>
      </vt:variant>
      <vt:variant>
        <vt:i4>0</vt:i4>
      </vt:variant>
      <vt:variant>
        <vt:i4>5</vt:i4>
      </vt:variant>
      <vt:variant>
        <vt:lpwstr/>
      </vt:variant>
      <vt:variant>
        <vt:lpwstr>fld_SettlMethod</vt:lpwstr>
      </vt:variant>
      <vt:variant>
        <vt:i4>3735575</vt:i4>
      </vt:variant>
      <vt:variant>
        <vt:i4>3684</vt:i4>
      </vt:variant>
      <vt:variant>
        <vt:i4>0</vt:i4>
      </vt:variant>
      <vt:variant>
        <vt:i4>5</vt:i4>
      </vt:variant>
      <vt:variant>
        <vt:lpwstr/>
      </vt:variant>
      <vt:variant>
        <vt:lpwstr>fld_PriceUnitOfMeasureQty</vt:lpwstr>
      </vt:variant>
      <vt:variant>
        <vt:i4>5046374</vt:i4>
      </vt:variant>
      <vt:variant>
        <vt:i4>3681</vt:i4>
      </vt:variant>
      <vt:variant>
        <vt:i4>0</vt:i4>
      </vt:variant>
      <vt:variant>
        <vt:i4>5</vt:i4>
      </vt:variant>
      <vt:variant>
        <vt:lpwstr/>
      </vt:variant>
      <vt:variant>
        <vt:lpwstr>fld_PriceUnitOfMeasure</vt:lpwstr>
      </vt:variant>
      <vt:variant>
        <vt:i4>2228230</vt:i4>
      </vt:variant>
      <vt:variant>
        <vt:i4>3678</vt:i4>
      </vt:variant>
      <vt:variant>
        <vt:i4>0</vt:i4>
      </vt:variant>
      <vt:variant>
        <vt:i4>5</vt:i4>
      </vt:variant>
      <vt:variant>
        <vt:lpwstr/>
      </vt:variant>
      <vt:variant>
        <vt:lpwstr>fld_RiskFreeRate</vt:lpwstr>
      </vt:variant>
      <vt:variant>
        <vt:i4>2555923</vt:i4>
      </vt:variant>
      <vt:variant>
        <vt:i4>3675</vt:i4>
      </vt:variant>
      <vt:variant>
        <vt:i4>0</vt:i4>
      </vt:variant>
      <vt:variant>
        <vt:i4>5</vt:i4>
      </vt:variant>
      <vt:variant>
        <vt:lpwstr/>
      </vt:variant>
      <vt:variant>
        <vt:lpwstr>fld_TimeToExpiration</vt:lpwstr>
      </vt:variant>
      <vt:variant>
        <vt:i4>4456564</vt:i4>
      </vt:variant>
      <vt:variant>
        <vt:i4>3672</vt:i4>
      </vt:variant>
      <vt:variant>
        <vt:i4>0</vt:i4>
      </vt:variant>
      <vt:variant>
        <vt:i4>5</vt:i4>
      </vt:variant>
      <vt:variant>
        <vt:lpwstr/>
      </vt:variant>
      <vt:variant>
        <vt:lpwstr>fld_Volatility</vt:lpwstr>
      </vt:variant>
      <vt:variant>
        <vt:i4>4128786</vt:i4>
      </vt:variant>
      <vt:variant>
        <vt:i4>3669</vt:i4>
      </vt:variant>
      <vt:variant>
        <vt:i4>0</vt:i4>
      </vt:variant>
      <vt:variant>
        <vt:i4>5</vt:i4>
      </vt:variant>
      <vt:variant>
        <vt:lpwstr/>
      </vt:variant>
      <vt:variant>
        <vt:lpwstr>fld_RefreshIndicator</vt:lpwstr>
      </vt:variant>
      <vt:variant>
        <vt:i4>2621446</vt:i4>
      </vt:variant>
      <vt:variant>
        <vt:i4>3666</vt:i4>
      </vt:variant>
      <vt:variant>
        <vt:i4>0</vt:i4>
      </vt:variant>
      <vt:variant>
        <vt:i4>5</vt:i4>
      </vt:variant>
      <vt:variant>
        <vt:lpwstr/>
      </vt:variant>
      <vt:variant>
        <vt:lpwstr>fld_SecurityXMLSchema</vt:lpwstr>
      </vt:variant>
      <vt:variant>
        <vt:i4>6160492</vt:i4>
      </vt:variant>
      <vt:variant>
        <vt:i4>3663</vt:i4>
      </vt:variant>
      <vt:variant>
        <vt:i4>0</vt:i4>
      </vt:variant>
      <vt:variant>
        <vt:i4>5</vt:i4>
      </vt:variant>
      <vt:variant>
        <vt:lpwstr/>
      </vt:variant>
      <vt:variant>
        <vt:lpwstr>fld_SecurityXML</vt:lpwstr>
      </vt:variant>
      <vt:variant>
        <vt:i4>6029413</vt:i4>
      </vt:variant>
      <vt:variant>
        <vt:i4>3660</vt:i4>
      </vt:variant>
      <vt:variant>
        <vt:i4>0</vt:i4>
      </vt:variant>
      <vt:variant>
        <vt:i4>5</vt:i4>
      </vt:variant>
      <vt:variant>
        <vt:lpwstr/>
      </vt:variant>
      <vt:variant>
        <vt:lpwstr>fld_SecurityXMLLen</vt:lpwstr>
      </vt:variant>
      <vt:variant>
        <vt:i4>3538969</vt:i4>
      </vt:variant>
      <vt:variant>
        <vt:i4>3657</vt:i4>
      </vt:variant>
      <vt:variant>
        <vt:i4>0</vt:i4>
      </vt:variant>
      <vt:variant>
        <vt:i4>5</vt:i4>
      </vt:variant>
      <vt:variant>
        <vt:lpwstr/>
      </vt:variant>
      <vt:variant>
        <vt:lpwstr>fld_ApplEndSeqNum</vt:lpwstr>
      </vt:variant>
      <vt:variant>
        <vt:i4>3997725</vt:i4>
      </vt:variant>
      <vt:variant>
        <vt:i4>3654</vt:i4>
      </vt:variant>
      <vt:variant>
        <vt:i4>0</vt:i4>
      </vt:variant>
      <vt:variant>
        <vt:i4>5</vt:i4>
      </vt:variant>
      <vt:variant>
        <vt:lpwstr/>
      </vt:variant>
      <vt:variant>
        <vt:lpwstr>fld_ApplBegSeqNum</vt:lpwstr>
      </vt:variant>
      <vt:variant>
        <vt:i4>4784228</vt:i4>
      </vt:variant>
      <vt:variant>
        <vt:i4>3651</vt:i4>
      </vt:variant>
      <vt:variant>
        <vt:i4>0</vt:i4>
      </vt:variant>
      <vt:variant>
        <vt:i4>5</vt:i4>
      </vt:variant>
      <vt:variant>
        <vt:lpwstr/>
      </vt:variant>
      <vt:variant>
        <vt:lpwstr>fld_ApplSeqNum</vt:lpwstr>
      </vt:variant>
      <vt:variant>
        <vt:i4>4915322</vt:i4>
      </vt:variant>
      <vt:variant>
        <vt:i4>3648</vt:i4>
      </vt:variant>
      <vt:variant>
        <vt:i4>0</vt:i4>
      </vt:variant>
      <vt:variant>
        <vt:i4>5</vt:i4>
      </vt:variant>
      <vt:variant>
        <vt:lpwstr/>
      </vt:variant>
      <vt:variant>
        <vt:lpwstr>fld_ApplID</vt:lpwstr>
      </vt:variant>
      <vt:variant>
        <vt:i4>3866646</vt:i4>
      </vt:variant>
      <vt:variant>
        <vt:i4>3645</vt:i4>
      </vt:variant>
      <vt:variant>
        <vt:i4>0</vt:i4>
      </vt:variant>
      <vt:variant>
        <vt:i4>5</vt:i4>
      </vt:variant>
      <vt:variant>
        <vt:lpwstr/>
      </vt:variant>
      <vt:variant>
        <vt:lpwstr>fld_MDSecSize</vt:lpwstr>
      </vt:variant>
      <vt:variant>
        <vt:i4>4128778</vt:i4>
      </vt:variant>
      <vt:variant>
        <vt:i4>3642</vt:i4>
      </vt:variant>
      <vt:variant>
        <vt:i4>0</vt:i4>
      </vt:variant>
      <vt:variant>
        <vt:i4>5</vt:i4>
      </vt:variant>
      <vt:variant>
        <vt:lpwstr/>
      </vt:variant>
      <vt:variant>
        <vt:lpwstr>fld_MDSecSizeType</vt:lpwstr>
      </vt:variant>
      <vt:variant>
        <vt:i4>2424863</vt:i4>
      </vt:variant>
      <vt:variant>
        <vt:i4>3639</vt:i4>
      </vt:variant>
      <vt:variant>
        <vt:i4>0</vt:i4>
      </vt:variant>
      <vt:variant>
        <vt:i4>5</vt:i4>
      </vt:variant>
      <vt:variant>
        <vt:lpwstr/>
      </vt:variant>
      <vt:variant>
        <vt:lpwstr>fld_NoOfSecSizes</vt:lpwstr>
      </vt:variant>
      <vt:variant>
        <vt:i4>3604506</vt:i4>
      </vt:variant>
      <vt:variant>
        <vt:i4>3636</vt:i4>
      </vt:variant>
      <vt:variant>
        <vt:i4>0</vt:i4>
      </vt:variant>
      <vt:variant>
        <vt:i4>5</vt:i4>
      </vt:variant>
      <vt:variant>
        <vt:lpwstr/>
      </vt:variant>
      <vt:variant>
        <vt:lpwstr>fld_StatsType</vt:lpwstr>
      </vt:variant>
      <vt:variant>
        <vt:i4>3407876</vt:i4>
      </vt:variant>
      <vt:variant>
        <vt:i4>3633</vt:i4>
      </vt:variant>
      <vt:variant>
        <vt:i4>0</vt:i4>
      </vt:variant>
      <vt:variant>
        <vt:i4>5</vt:i4>
      </vt:variant>
      <vt:variant>
        <vt:lpwstr/>
      </vt:variant>
      <vt:variant>
        <vt:lpwstr>fld_NoStatsIndicators</vt:lpwstr>
      </vt:variant>
      <vt:variant>
        <vt:i4>4128791</vt:i4>
      </vt:variant>
      <vt:variant>
        <vt:i4>3630</vt:i4>
      </vt:variant>
      <vt:variant>
        <vt:i4>0</vt:i4>
      </vt:variant>
      <vt:variant>
        <vt:i4>5</vt:i4>
      </vt:variant>
      <vt:variant>
        <vt:lpwstr/>
      </vt:variant>
      <vt:variant>
        <vt:lpwstr>fld_SecurityTradingEvent</vt:lpwstr>
      </vt:variant>
      <vt:variant>
        <vt:i4>2818051</vt:i4>
      </vt:variant>
      <vt:variant>
        <vt:i4>3627</vt:i4>
      </vt:variant>
      <vt:variant>
        <vt:i4>0</vt:i4>
      </vt:variant>
      <vt:variant>
        <vt:i4>5</vt:i4>
      </vt:variant>
      <vt:variant>
        <vt:lpwstr/>
      </vt:variant>
      <vt:variant>
        <vt:lpwstr>fld_MDSubBookType</vt:lpwstr>
      </vt:variant>
      <vt:variant>
        <vt:i4>4522082</vt:i4>
      </vt:variant>
      <vt:variant>
        <vt:i4>3624</vt:i4>
      </vt:variant>
      <vt:variant>
        <vt:i4>0</vt:i4>
      </vt:variant>
      <vt:variant>
        <vt:i4>5</vt:i4>
      </vt:variant>
      <vt:variant>
        <vt:lpwstr/>
      </vt:variant>
      <vt:variant>
        <vt:lpwstr>fld_RespondentType</vt:lpwstr>
      </vt:variant>
      <vt:variant>
        <vt:i4>3670046</vt:i4>
      </vt:variant>
      <vt:variant>
        <vt:i4>3621</vt:i4>
      </vt:variant>
      <vt:variant>
        <vt:i4>0</vt:i4>
      </vt:variant>
      <vt:variant>
        <vt:i4>5</vt:i4>
      </vt:variant>
      <vt:variant>
        <vt:lpwstr/>
      </vt:variant>
      <vt:variant>
        <vt:lpwstr>fld_PrivateQuote</vt:lpwstr>
      </vt:variant>
      <vt:variant>
        <vt:i4>5767283</vt:i4>
      </vt:variant>
      <vt:variant>
        <vt:i4>3618</vt:i4>
      </vt:variant>
      <vt:variant>
        <vt:i4>0</vt:i4>
      </vt:variant>
      <vt:variant>
        <vt:i4>5</vt:i4>
      </vt:variant>
      <vt:variant>
        <vt:lpwstr/>
      </vt:variant>
      <vt:variant>
        <vt:lpwstr>fld_TotNoRejQuotes</vt:lpwstr>
      </vt:variant>
      <vt:variant>
        <vt:i4>4325493</vt:i4>
      </vt:variant>
      <vt:variant>
        <vt:i4>3615</vt:i4>
      </vt:variant>
      <vt:variant>
        <vt:i4>0</vt:i4>
      </vt:variant>
      <vt:variant>
        <vt:i4>5</vt:i4>
      </vt:variant>
      <vt:variant>
        <vt:lpwstr/>
      </vt:variant>
      <vt:variant>
        <vt:lpwstr>fld_TotNoAccQuotes</vt:lpwstr>
      </vt:variant>
      <vt:variant>
        <vt:i4>4587632</vt:i4>
      </vt:variant>
      <vt:variant>
        <vt:i4>3612</vt:i4>
      </vt:variant>
      <vt:variant>
        <vt:i4>0</vt:i4>
      </vt:variant>
      <vt:variant>
        <vt:i4>5</vt:i4>
      </vt:variant>
      <vt:variant>
        <vt:lpwstr/>
      </vt:variant>
      <vt:variant>
        <vt:lpwstr>fld_TotNoCxldQuotes</vt:lpwstr>
      </vt:variant>
      <vt:variant>
        <vt:i4>2686978</vt:i4>
      </vt:variant>
      <vt:variant>
        <vt:i4>3609</vt:i4>
      </vt:variant>
      <vt:variant>
        <vt:i4>0</vt:i4>
      </vt:variant>
      <vt:variant>
        <vt:i4>5</vt:i4>
      </vt:variant>
      <vt:variant>
        <vt:lpwstr/>
      </vt:variant>
      <vt:variant>
        <vt:lpwstr>fld_QuoteEntryStatus</vt:lpwstr>
      </vt:variant>
      <vt:variant>
        <vt:i4>6029411</vt:i4>
      </vt:variant>
      <vt:variant>
        <vt:i4>3606</vt:i4>
      </vt:variant>
      <vt:variant>
        <vt:i4>0</vt:i4>
      </vt:variant>
      <vt:variant>
        <vt:i4>5</vt:i4>
      </vt:variant>
      <vt:variant>
        <vt:lpwstr/>
      </vt:variant>
      <vt:variant>
        <vt:lpwstr>fld_QuoteMsgID</vt:lpwstr>
      </vt:variant>
      <vt:variant>
        <vt:i4>2686988</vt:i4>
      </vt:variant>
      <vt:variant>
        <vt:i4>3603</vt:i4>
      </vt:variant>
      <vt:variant>
        <vt:i4>0</vt:i4>
      </vt:variant>
      <vt:variant>
        <vt:i4>5</vt:i4>
      </vt:variant>
      <vt:variant>
        <vt:lpwstr/>
      </vt:variant>
      <vt:variant>
        <vt:lpwstr>fld_NoSettlOblig</vt:lpwstr>
      </vt:variant>
      <vt:variant>
        <vt:i4>4063239</vt:i4>
      </vt:variant>
      <vt:variant>
        <vt:i4>3600</vt:i4>
      </vt:variant>
      <vt:variant>
        <vt:i4>0</vt:i4>
      </vt:variant>
      <vt:variant>
        <vt:i4>5</vt:i4>
      </vt:variant>
      <vt:variant>
        <vt:lpwstr/>
      </vt:variant>
      <vt:variant>
        <vt:lpwstr>fld_SettlObligSource</vt:lpwstr>
      </vt:variant>
      <vt:variant>
        <vt:i4>4849782</vt:i4>
      </vt:variant>
      <vt:variant>
        <vt:i4>3597</vt:i4>
      </vt:variant>
      <vt:variant>
        <vt:i4>0</vt:i4>
      </vt:variant>
      <vt:variant>
        <vt:i4>5</vt:i4>
      </vt:variant>
      <vt:variant>
        <vt:lpwstr/>
      </vt:variant>
      <vt:variant>
        <vt:lpwstr>fld_SettlObligRefID</vt:lpwstr>
      </vt:variant>
      <vt:variant>
        <vt:i4>6160509</vt:i4>
      </vt:variant>
      <vt:variant>
        <vt:i4>3594</vt:i4>
      </vt:variant>
      <vt:variant>
        <vt:i4>0</vt:i4>
      </vt:variant>
      <vt:variant>
        <vt:i4>5</vt:i4>
      </vt:variant>
      <vt:variant>
        <vt:lpwstr/>
      </vt:variant>
      <vt:variant>
        <vt:lpwstr>fld_SettlObligTransType</vt:lpwstr>
      </vt:variant>
      <vt:variant>
        <vt:i4>2228235</vt:i4>
      </vt:variant>
      <vt:variant>
        <vt:i4>3591</vt:i4>
      </vt:variant>
      <vt:variant>
        <vt:i4>0</vt:i4>
      </vt:variant>
      <vt:variant>
        <vt:i4>5</vt:i4>
      </vt:variant>
      <vt:variant>
        <vt:lpwstr/>
      </vt:variant>
      <vt:variant>
        <vt:lpwstr>fld_SettlObligID</vt:lpwstr>
      </vt:variant>
      <vt:variant>
        <vt:i4>6029416</vt:i4>
      </vt:variant>
      <vt:variant>
        <vt:i4>3588</vt:i4>
      </vt:variant>
      <vt:variant>
        <vt:i4>0</vt:i4>
      </vt:variant>
      <vt:variant>
        <vt:i4>5</vt:i4>
      </vt:variant>
      <vt:variant>
        <vt:lpwstr/>
      </vt:variant>
      <vt:variant>
        <vt:lpwstr>fld_SettlObligMsgID</vt:lpwstr>
      </vt:variant>
      <vt:variant>
        <vt:i4>4980843</vt:i4>
      </vt:variant>
      <vt:variant>
        <vt:i4>3585</vt:i4>
      </vt:variant>
      <vt:variant>
        <vt:i4>0</vt:i4>
      </vt:variant>
      <vt:variant>
        <vt:i4>5</vt:i4>
      </vt:variant>
      <vt:variant>
        <vt:lpwstr/>
      </vt:variant>
      <vt:variant>
        <vt:lpwstr>fld_SettlObligMode</vt:lpwstr>
      </vt:variant>
      <vt:variant>
        <vt:i4>4653167</vt:i4>
      </vt:variant>
      <vt:variant>
        <vt:i4>3582</vt:i4>
      </vt:variant>
      <vt:variant>
        <vt:i4>0</vt:i4>
      </vt:variant>
      <vt:variant>
        <vt:i4>5</vt:i4>
      </vt:variant>
      <vt:variant>
        <vt:lpwstr/>
      </vt:variant>
      <vt:variant>
        <vt:lpwstr>fld_NoSettlDetails</vt:lpwstr>
      </vt:variant>
      <vt:variant>
        <vt:i4>4522101</vt:i4>
      </vt:variant>
      <vt:variant>
        <vt:i4>3579</vt:i4>
      </vt:variant>
      <vt:variant>
        <vt:i4>0</vt:i4>
      </vt:variant>
      <vt:variant>
        <vt:i4>5</vt:i4>
      </vt:variant>
      <vt:variant>
        <vt:lpwstr/>
      </vt:variant>
      <vt:variant>
        <vt:lpwstr>fld_CcyAmt</vt:lpwstr>
      </vt:variant>
      <vt:variant>
        <vt:i4>4063234</vt:i4>
      </vt:variant>
      <vt:variant>
        <vt:i4>3576</vt:i4>
      </vt:variant>
      <vt:variant>
        <vt:i4>0</vt:i4>
      </vt:variant>
      <vt:variant>
        <vt:i4>5</vt:i4>
      </vt:variant>
      <vt:variant>
        <vt:lpwstr/>
      </vt:variant>
      <vt:variant>
        <vt:lpwstr>fld_ApplExtID</vt:lpwstr>
      </vt:variant>
      <vt:variant>
        <vt:i4>3735575</vt:i4>
      </vt:variant>
      <vt:variant>
        <vt:i4>3573</vt:i4>
      </vt:variant>
      <vt:variant>
        <vt:i4>0</vt:i4>
      </vt:variant>
      <vt:variant>
        <vt:i4>5</vt:i4>
      </vt:variant>
      <vt:variant>
        <vt:lpwstr/>
      </vt:variant>
      <vt:variant>
        <vt:lpwstr>fld_SideSettlCurrency</vt:lpwstr>
      </vt:variant>
      <vt:variant>
        <vt:i4>3080194</vt:i4>
      </vt:variant>
      <vt:variant>
        <vt:i4>3570</vt:i4>
      </vt:variant>
      <vt:variant>
        <vt:i4>0</vt:i4>
      </vt:variant>
      <vt:variant>
        <vt:i4>5</vt:i4>
      </vt:variant>
      <vt:variant>
        <vt:lpwstr/>
      </vt:variant>
      <vt:variant>
        <vt:lpwstr>fld_SideCurrency</vt:lpwstr>
      </vt:variant>
      <vt:variant>
        <vt:i4>2949135</vt:i4>
      </vt:variant>
      <vt:variant>
        <vt:i4>3567</vt:i4>
      </vt:variant>
      <vt:variant>
        <vt:i4>0</vt:i4>
      </vt:variant>
      <vt:variant>
        <vt:i4>5</vt:i4>
      </vt:variant>
      <vt:variant>
        <vt:lpwstr/>
      </vt:variant>
      <vt:variant>
        <vt:lpwstr>fld_SettlementCycleNo</vt:lpwstr>
      </vt:variant>
      <vt:variant>
        <vt:i4>3145758</vt:i4>
      </vt:variant>
      <vt:variant>
        <vt:i4>3564</vt:i4>
      </vt:variant>
      <vt:variant>
        <vt:i4>0</vt:i4>
      </vt:variant>
      <vt:variant>
        <vt:i4>5</vt:i4>
      </vt:variant>
      <vt:variant>
        <vt:lpwstr/>
      </vt:variant>
      <vt:variant>
        <vt:lpwstr>fld_LegNumber</vt:lpwstr>
      </vt:variant>
      <vt:variant>
        <vt:i4>3407900</vt:i4>
      </vt:variant>
      <vt:variant>
        <vt:i4>3561</vt:i4>
      </vt:variant>
      <vt:variant>
        <vt:i4>0</vt:i4>
      </vt:variant>
      <vt:variant>
        <vt:i4>5</vt:i4>
      </vt:variant>
      <vt:variant>
        <vt:lpwstr/>
      </vt:variant>
      <vt:variant>
        <vt:lpwstr>fld_SecurityGroup</vt:lpwstr>
      </vt:variant>
      <vt:variant>
        <vt:i4>3604486</vt:i4>
      </vt:variant>
      <vt:variant>
        <vt:i4>3558</vt:i4>
      </vt:variant>
      <vt:variant>
        <vt:i4>0</vt:i4>
      </vt:variant>
      <vt:variant>
        <vt:i4>5</vt:i4>
      </vt:variant>
      <vt:variant>
        <vt:lpwstr/>
      </vt:variant>
      <vt:variant>
        <vt:lpwstr>fld_TradingReferencePrice</vt:lpwstr>
      </vt:variant>
      <vt:variant>
        <vt:i4>5111913</vt:i4>
      </vt:variant>
      <vt:variant>
        <vt:i4>3555</vt:i4>
      </vt:variant>
      <vt:variant>
        <vt:i4>0</vt:i4>
      </vt:variant>
      <vt:variant>
        <vt:i4>5</vt:i4>
      </vt:variant>
      <vt:variant>
        <vt:lpwstr/>
      </vt:variant>
      <vt:variant>
        <vt:lpwstr>fld_HighLimitPrice</vt:lpwstr>
      </vt:variant>
      <vt:variant>
        <vt:i4>3670016</vt:i4>
      </vt:variant>
      <vt:variant>
        <vt:i4>3552</vt:i4>
      </vt:variant>
      <vt:variant>
        <vt:i4>0</vt:i4>
      </vt:variant>
      <vt:variant>
        <vt:i4>5</vt:i4>
      </vt:variant>
      <vt:variant>
        <vt:lpwstr/>
      </vt:variant>
      <vt:variant>
        <vt:lpwstr>fld_LowLimitPrice</vt:lpwstr>
      </vt:variant>
      <vt:variant>
        <vt:i4>2293785</vt:i4>
      </vt:variant>
      <vt:variant>
        <vt:i4>3549</vt:i4>
      </vt:variant>
      <vt:variant>
        <vt:i4>0</vt:i4>
      </vt:variant>
      <vt:variant>
        <vt:i4>5</vt:i4>
      </vt:variant>
      <vt:variant>
        <vt:lpwstr/>
      </vt:variant>
      <vt:variant>
        <vt:lpwstr>fld_UnitOfMeasureQty</vt:lpwstr>
      </vt:variant>
      <vt:variant>
        <vt:i4>5832822</vt:i4>
      </vt:variant>
      <vt:variant>
        <vt:i4>3546</vt:i4>
      </vt:variant>
      <vt:variant>
        <vt:i4>0</vt:i4>
      </vt:variant>
      <vt:variant>
        <vt:i4>5</vt:i4>
      </vt:variant>
      <vt:variant>
        <vt:lpwstr/>
      </vt:variant>
      <vt:variant>
        <vt:lpwstr>fld_MinPriceIncrementAmount</vt:lpwstr>
      </vt:variant>
      <vt:variant>
        <vt:i4>3276831</vt:i4>
      </vt:variant>
      <vt:variant>
        <vt:i4>3543</vt:i4>
      </vt:variant>
      <vt:variant>
        <vt:i4>0</vt:i4>
      </vt:variant>
      <vt:variant>
        <vt:i4>5</vt:i4>
      </vt:variant>
      <vt:variant>
        <vt:lpwstr/>
      </vt:variant>
      <vt:variant>
        <vt:lpwstr>fld_EventTime</vt:lpwstr>
      </vt:variant>
      <vt:variant>
        <vt:i4>4522081</vt:i4>
      </vt:variant>
      <vt:variant>
        <vt:i4>3540</vt:i4>
      </vt:variant>
      <vt:variant>
        <vt:i4>0</vt:i4>
      </vt:variant>
      <vt:variant>
        <vt:i4>5</vt:i4>
      </vt:variant>
      <vt:variant>
        <vt:lpwstr/>
      </vt:variant>
      <vt:variant>
        <vt:lpwstr>fld_ImpliedMarketIndicator</vt:lpwstr>
      </vt:variant>
      <vt:variant>
        <vt:i4>3997706</vt:i4>
      </vt:variant>
      <vt:variant>
        <vt:i4>3537</vt:i4>
      </vt:variant>
      <vt:variant>
        <vt:i4>0</vt:i4>
      </vt:variant>
      <vt:variant>
        <vt:i4>5</vt:i4>
      </vt:variant>
      <vt:variant>
        <vt:lpwstr/>
      </vt:variant>
      <vt:variant>
        <vt:lpwstr>fld_MaxPriceVariation</vt:lpwstr>
      </vt:variant>
      <vt:variant>
        <vt:i4>6029425</vt:i4>
      </vt:variant>
      <vt:variant>
        <vt:i4>3534</vt:i4>
      </vt:variant>
      <vt:variant>
        <vt:i4>0</vt:i4>
      </vt:variant>
      <vt:variant>
        <vt:i4>5</vt:i4>
      </vt:variant>
      <vt:variant>
        <vt:lpwstr/>
      </vt:variant>
      <vt:variant>
        <vt:lpwstr>fld_MatchAlgorithm</vt:lpwstr>
      </vt:variant>
      <vt:variant>
        <vt:i4>2424838</vt:i4>
      </vt:variant>
      <vt:variant>
        <vt:i4>3531</vt:i4>
      </vt:variant>
      <vt:variant>
        <vt:i4>0</vt:i4>
      </vt:variant>
      <vt:variant>
        <vt:i4>5</vt:i4>
      </vt:variant>
      <vt:variant>
        <vt:lpwstr/>
      </vt:variant>
      <vt:variant>
        <vt:lpwstr>fld_NoMDFeedTypes</vt:lpwstr>
      </vt:variant>
      <vt:variant>
        <vt:i4>5046391</vt:i4>
      </vt:variant>
      <vt:variant>
        <vt:i4>3528</vt:i4>
      </vt:variant>
      <vt:variant>
        <vt:i4>0</vt:i4>
      </vt:variant>
      <vt:variant>
        <vt:i4>5</vt:i4>
      </vt:variant>
      <vt:variant>
        <vt:lpwstr/>
      </vt:variant>
      <vt:variant>
        <vt:lpwstr>fld_MaxTradeVol</vt:lpwstr>
      </vt:variant>
      <vt:variant>
        <vt:i4>5636197</vt:i4>
      </vt:variant>
      <vt:variant>
        <vt:i4>3525</vt:i4>
      </vt:variant>
      <vt:variant>
        <vt:i4>0</vt:i4>
      </vt:variant>
      <vt:variant>
        <vt:i4>5</vt:i4>
      </vt:variant>
      <vt:variant>
        <vt:lpwstr/>
      </vt:variant>
      <vt:variant>
        <vt:lpwstr>fld_ExchangeSpecialInstructions</vt:lpwstr>
      </vt:variant>
      <vt:variant>
        <vt:i4>4391028</vt:i4>
      </vt:variant>
      <vt:variant>
        <vt:i4>3522</vt:i4>
      </vt:variant>
      <vt:variant>
        <vt:i4>0</vt:i4>
      </vt:variant>
      <vt:variant>
        <vt:i4>5</vt:i4>
      </vt:variant>
      <vt:variant>
        <vt:lpwstr/>
      </vt:variant>
      <vt:variant>
        <vt:lpwstr>fld_DisplayQty</vt:lpwstr>
      </vt:variant>
      <vt:variant>
        <vt:i4>2752529</vt:i4>
      </vt:variant>
      <vt:variant>
        <vt:i4>3519</vt:i4>
      </vt:variant>
      <vt:variant>
        <vt:i4>0</vt:i4>
      </vt:variant>
      <vt:variant>
        <vt:i4>5</vt:i4>
      </vt:variant>
      <vt:variant>
        <vt:lpwstr/>
      </vt:variant>
      <vt:variant>
        <vt:lpwstr>fld_DefaultApplVerID</vt:lpwstr>
      </vt:variant>
      <vt:variant>
        <vt:i4>2097168</vt:i4>
      </vt:variant>
      <vt:variant>
        <vt:i4>3516</vt:i4>
      </vt:variant>
      <vt:variant>
        <vt:i4>0</vt:i4>
      </vt:variant>
      <vt:variant>
        <vt:i4>5</vt:i4>
      </vt:variant>
      <vt:variant>
        <vt:lpwstr/>
      </vt:variant>
      <vt:variant>
        <vt:lpwstr>fld_AllocClearingFeeIndicator</vt:lpwstr>
      </vt:variant>
      <vt:variant>
        <vt:i4>4391037</vt:i4>
      </vt:variant>
      <vt:variant>
        <vt:i4>3513</vt:i4>
      </vt:variant>
      <vt:variant>
        <vt:i4>0</vt:i4>
      </vt:variant>
      <vt:variant>
        <vt:i4>5</vt:i4>
      </vt:variant>
      <vt:variant>
        <vt:lpwstr/>
      </vt:variant>
      <vt:variant>
        <vt:lpwstr>fld_RptSys</vt:lpwstr>
      </vt:variant>
      <vt:variant>
        <vt:i4>6160485</vt:i4>
      </vt:variant>
      <vt:variant>
        <vt:i4>3510</vt:i4>
      </vt:variant>
      <vt:variant>
        <vt:i4>0</vt:i4>
      </vt:variant>
      <vt:variant>
        <vt:i4>5</vt:i4>
      </vt:variant>
      <vt:variant>
        <vt:lpwstr/>
      </vt:variant>
      <vt:variant>
        <vt:lpwstr>fld_ReportedPxDiff</vt:lpwstr>
      </vt:variant>
      <vt:variant>
        <vt:i4>2293766</vt:i4>
      </vt:variant>
      <vt:variant>
        <vt:i4>3507</vt:i4>
      </vt:variant>
      <vt:variant>
        <vt:i4>0</vt:i4>
      </vt:variant>
      <vt:variant>
        <vt:i4>5</vt:i4>
      </vt:variant>
      <vt:variant>
        <vt:lpwstr/>
      </vt:variant>
      <vt:variant>
        <vt:lpwstr>fld_ExDestinationIDSource</vt:lpwstr>
      </vt:variant>
      <vt:variant>
        <vt:i4>4980842</vt:i4>
      </vt:variant>
      <vt:variant>
        <vt:i4>3504</vt:i4>
      </vt:variant>
      <vt:variant>
        <vt:i4>0</vt:i4>
      </vt:variant>
      <vt:variant>
        <vt:i4>5</vt:i4>
      </vt:variant>
      <vt:variant>
        <vt:lpwstr/>
      </vt:variant>
      <vt:variant>
        <vt:lpwstr>fld_TZTransactTime</vt:lpwstr>
      </vt:variant>
      <vt:variant>
        <vt:i4>3145752</vt:i4>
      </vt:variant>
      <vt:variant>
        <vt:i4>3501</vt:i4>
      </vt:variant>
      <vt:variant>
        <vt:i4>0</vt:i4>
      </vt:variant>
      <vt:variant>
        <vt:i4>5</vt:i4>
      </vt:variant>
      <vt:variant>
        <vt:lpwstr/>
      </vt:variant>
      <vt:variant>
        <vt:lpwstr>fld_RefCstmApplVerID</vt:lpwstr>
      </vt:variant>
      <vt:variant>
        <vt:i4>2555910</vt:i4>
      </vt:variant>
      <vt:variant>
        <vt:i4>3498</vt:i4>
      </vt:variant>
      <vt:variant>
        <vt:i4>0</vt:i4>
      </vt:variant>
      <vt:variant>
        <vt:i4>5</vt:i4>
      </vt:variant>
      <vt:variant>
        <vt:lpwstr/>
      </vt:variant>
      <vt:variant>
        <vt:lpwstr>fld_RefApplVerID</vt:lpwstr>
      </vt:variant>
      <vt:variant>
        <vt:i4>3997696</vt:i4>
      </vt:variant>
      <vt:variant>
        <vt:i4>3495</vt:i4>
      </vt:variant>
      <vt:variant>
        <vt:i4>0</vt:i4>
      </vt:variant>
      <vt:variant>
        <vt:i4>5</vt:i4>
      </vt:variant>
      <vt:variant>
        <vt:lpwstr/>
      </vt:variant>
      <vt:variant>
        <vt:lpwstr>fld_CstmApplVerID</vt:lpwstr>
      </vt:variant>
      <vt:variant>
        <vt:i4>2293783</vt:i4>
      </vt:variant>
      <vt:variant>
        <vt:i4>3492</vt:i4>
      </vt:variant>
      <vt:variant>
        <vt:i4>0</vt:i4>
      </vt:variant>
      <vt:variant>
        <vt:i4>5</vt:i4>
      </vt:variant>
      <vt:variant>
        <vt:lpwstr/>
      </vt:variant>
      <vt:variant>
        <vt:lpwstr>fld_ApplVerID</vt:lpwstr>
      </vt:variant>
      <vt:variant>
        <vt:i4>3014685</vt:i4>
      </vt:variant>
      <vt:variant>
        <vt:i4>3489</vt:i4>
      </vt:variant>
      <vt:variant>
        <vt:i4>0</vt:i4>
      </vt:variant>
      <vt:variant>
        <vt:i4>5</vt:i4>
      </vt:variant>
      <vt:variant>
        <vt:lpwstr/>
      </vt:variant>
      <vt:variant>
        <vt:lpwstr>fld_OrigSecondaryTradeID</vt:lpwstr>
      </vt:variant>
      <vt:variant>
        <vt:i4>5832820</vt:i4>
      </vt:variant>
      <vt:variant>
        <vt:i4>3486</vt:i4>
      </vt:variant>
      <vt:variant>
        <vt:i4>0</vt:i4>
      </vt:variant>
      <vt:variant>
        <vt:i4>5</vt:i4>
      </vt:variant>
      <vt:variant>
        <vt:lpwstr/>
      </vt:variant>
      <vt:variant>
        <vt:lpwstr>fld_OrigTradeID</vt:lpwstr>
      </vt:variant>
      <vt:variant>
        <vt:i4>2097173</vt:i4>
      </vt:variant>
      <vt:variant>
        <vt:i4>3483</vt:i4>
      </vt:variant>
      <vt:variant>
        <vt:i4>0</vt:i4>
      </vt:variant>
      <vt:variant>
        <vt:i4>5</vt:i4>
      </vt:variant>
      <vt:variant>
        <vt:lpwstr/>
      </vt:variant>
      <vt:variant>
        <vt:lpwstr>fld_OrigTradeDate</vt:lpwstr>
      </vt:variant>
      <vt:variant>
        <vt:i4>6029413</vt:i4>
      </vt:variant>
      <vt:variant>
        <vt:i4>3480</vt:i4>
      </vt:variant>
      <vt:variant>
        <vt:i4>0</vt:i4>
      </vt:variant>
      <vt:variant>
        <vt:i4>5</vt:i4>
      </vt:variant>
      <vt:variant>
        <vt:lpwstr/>
      </vt:variant>
      <vt:variant>
        <vt:lpwstr>fld_OrigTradeHandlingInstr</vt:lpwstr>
      </vt:variant>
      <vt:variant>
        <vt:i4>4784227</vt:i4>
      </vt:variant>
      <vt:variant>
        <vt:i4>3477</vt:i4>
      </vt:variant>
      <vt:variant>
        <vt:i4>0</vt:i4>
      </vt:variant>
      <vt:variant>
        <vt:i4>5</vt:i4>
      </vt:variant>
      <vt:variant>
        <vt:lpwstr/>
      </vt:variant>
      <vt:variant>
        <vt:lpwstr>fld_TradeHandlingInstr</vt:lpwstr>
      </vt:variant>
      <vt:variant>
        <vt:i4>5505148</vt:i4>
      </vt:variant>
      <vt:variant>
        <vt:i4>3474</vt:i4>
      </vt:variant>
      <vt:variant>
        <vt:i4>0</vt:i4>
      </vt:variant>
      <vt:variant>
        <vt:i4>5</vt:i4>
      </vt:variant>
      <vt:variant>
        <vt:lpwstr/>
      </vt:variant>
      <vt:variant>
        <vt:lpwstr>fld_RootPartySubIDType</vt:lpwstr>
      </vt:variant>
      <vt:variant>
        <vt:i4>4718712</vt:i4>
      </vt:variant>
      <vt:variant>
        <vt:i4>3471</vt:i4>
      </vt:variant>
      <vt:variant>
        <vt:i4>0</vt:i4>
      </vt:variant>
      <vt:variant>
        <vt:i4>5</vt:i4>
      </vt:variant>
      <vt:variant>
        <vt:lpwstr/>
      </vt:variant>
      <vt:variant>
        <vt:lpwstr>fld_RootPartySubID</vt:lpwstr>
      </vt:variant>
      <vt:variant>
        <vt:i4>2555926</vt:i4>
      </vt:variant>
      <vt:variant>
        <vt:i4>3468</vt:i4>
      </vt:variant>
      <vt:variant>
        <vt:i4>0</vt:i4>
      </vt:variant>
      <vt:variant>
        <vt:i4>5</vt:i4>
      </vt:variant>
      <vt:variant>
        <vt:lpwstr/>
      </vt:variant>
      <vt:variant>
        <vt:lpwstr>fld_NoRootPartySubIDs</vt:lpwstr>
      </vt:variant>
      <vt:variant>
        <vt:i4>2293771</vt:i4>
      </vt:variant>
      <vt:variant>
        <vt:i4>3465</vt:i4>
      </vt:variant>
      <vt:variant>
        <vt:i4>0</vt:i4>
      </vt:variant>
      <vt:variant>
        <vt:i4>5</vt:i4>
      </vt:variant>
      <vt:variant>
        <vt:lpwstr/>
      </vt:variant>
      <vt:variant>
        <vt:lpwstr>fld_RootPartyRole</vt:lpwstr>
      </vt:variant>
      <vt:variant>
        <vt:i4>3211293</vt:i4>
      </vt:variant>
      <vt:variant>
        <vt:i4>3462</vt:i4>
      </vt:variant>
      <vt:variant>
        <vt:i4>0</vt:i4>
      </vt:variant>
      <vt:variant>
        <vt:i4>5</vt:i4>
      </vt:variant>
      <vt:variant>
        <vt:lpwstr/>
      </vt:variant>
      <vt:variant>
        <vt:lpwstr>fld_RootPartyIDSource</vt:lpwstr>
      </vt:variant>
      <vt:variant>
        <vt:i4>5505124</vt:i4>
      </vt:variant>
      <vt:variant>
        <vt:i4>3459</vt:i4>
      </vt:variant>
      <vt:variant>
        <vt:i4>0</vt:i4>
      </vt:variant>
      <vt:variant>
        <vt:i4>5</vt:i4>
      </vt:variant>
      <vt:variant>
        <vt:lpwstr/>
      </vt:variant>
      <vt:variant>
        <vt:lpwstr>fld_RootPartyID</vt:lpwstr>
      </vt:variant>
      <vt:variant>
        <vt:i4>4718702</vt:i4>
      </vt:variant>
      <vt:variant>
        <vt:i4>3456</vt:i4>
      </vt:variant>
      <vt:variant>
        <vt:i4>0</vt:i4>
      </vt:variant>
      <vt:variant>
        <vt:i4>5</vt:i4>
      </vt:variant>
      <vt:variant>
        <vt:lpwstr/>
      </vt:variant>
      <vt:variant>
        <vt:lpwstr>fld_NoRootPartyIDs</vt:lpwstr>
      </vt:variant>
      <vt:variant>
        <vt:i4>2490384</vt:i4>
      </vt:variant>
      <vt:variant>
        <vt:i4>3453</vt:i4>
      </vt:variant>
      <vt:variant>
        <vt:i4>0</vt:i4>
      </vt:variant>
      <vt:variant>
        <vt:i4>5</vt:i4>
      </vt:variant>
      <vt:variant>
        <vt:lpwstr/>
      </vt:variant>
      <vt:variant>
        <vt:lpwstr>fld_OrderCategory</vt:lpwstr>
      </vt:variant>
      <vt:variant>
        <vt:i4>5505129</vt:i4>
      </vt:variant>
      <vt:variant>
        <vt:i4>3450</vt:i4>
      </vt:variant>
      <vt:variant>
        <vt:i4>0</vt:i4>
      </vt:variant>
      <vt:variant>
        <vt:i4>5</vt:i4>
      </vt:variant>
      <vt:variant>
        <vt:lpwstr/>
      </vt:variant>
      <vt:variant>
        <vt:lpwstr>fld_TriggerTradingSessionSubID</vt:lpwstr>
      </vt:variant>
      <vt:variant>
        <vt:i4>4718709</vt:i4>
      </vt:variant>
      <vt:variant>
        <vt:i4>3447</vt:i4>
      </vt:variant>
      <vt:variant>
        <vt:i4>0</vt:i4>
      </vt:variant>
      <vt:variant>
        <vt:i4>5</vt:i4>
      </vt:variant>
      <vt:variant>
        <vt:lpwstr/>
      </vt:variant>
      <vt:variant>
        <vt:lpwstr>fld_TriggerTradingSessionID</vt:lpwstr>
      </vt:variant>
      <vt:variant>
        <vt:i4>3014686</vt:i4>
      </vt:variant>
      <vt:variant>
        <vt:i4>3444</vt:i4>
      </vt:variant>
      <vt:variant>
        <vt:i4>0</vt:i4>
      </vt:variant>
      <vt:variant>
        <vt:i4>5</vt:i4>
      </vt:variant>
      <vt:variant>
        <vt:lpwstr/>
      </vt:variant>
      <vt:variant>
        <vt:lpwstr>fld_TriggerNewQty</vt:lpwstr>
      </vt:variant>
      <vt:variant>
        <vt:i4>2490393</vt:i4>
      </vt:variant>
      <vt:variant>
        <vt:i4>3441</vt:i4>
      </vt:variant>
      <vt:variant>
        <vt:i4>0</vt:i4>
      </vt:variant>
      <vt:variant>
        <vt:i4>5</vt:i4>
      </vt:variant>
      <vt:variant>
        <vt:lpwstr/>
      </vt:variant>
      <vt:variant>
        <vt:lpwstr>fld_TriggerOrderType</vt:lpwstr>
      </vt:variant>
      <vt:variant>
        <vt:i4>4915318</vt:i4>
      </vt:variant>
      <vt:variant>
        <vt:i4>3438</vt:i4>
      </vt:variant>
      <vt:variant>
        <vt:i4>0</vt:i4>
      </vt:variant>
      <vt:variant>
        <vt:i4>5</vt:i4>
      </vt:variant>
      <vt:variant>
        <vt:lpwstr/>
      </vt:variant>
      <vt:variant>
        <vt:lpwstr>fld_TriggerNewPrice</vt:lpwstr>
      </vt:variant>
      <vt:variant>
        <vt:i4>2621447</vt:i4>
      </vt:variant>
      <vt:variant>
        <vt:i4>3435</vt:i4>
      </vt:variant>
      <vt:variant>
        <vt:i4>0</vt:i4>
      </vt:variant>
      <vt:variant>
        <vt:i4>5</vt:i4>
      </vt:variant>
      <vt:variant>
        <vt:lpwstr/>
      </vt:variant>
      <vt:variant>
        <vt:lpwstr>fld_TriggerPriceDirection</vt:lpwstr>
      </vt:variant>
      <vt:variant>
        <vt:i4>3145731</vt:i4>
      </vt:variant>
      <vt:variant>
        <vt:i4>3432</vt:i4>
      </vt:variant>
      <vt:variant>
        <vt:i4>0</vt:i4>
      </vt:variant>
      <vt:variant>
        <vt:i4>5</vt:i4>
      </vt:variant>
      <vt:variant>
        <vt:lpwstr/>
      </vt:variant>
      <vt:variant>
        <vt:lpwstr>fld_TriggerPriceTypeScope</vt:lpwstr>
      </vt:variant>
      <vt:variant>
        <vt:i4>2293791</vt:i4>
      </vt:variant>
      <vt:variant>
        <vt:i4>3429</vt:i4>
      </vt:variant>
      <vt:variant>
        <vt:i4>0</vt:i4>
      </vt:variant>
      <vt:variant>
        <vt:i4>5</vt:i4>
      </vt:variant>
      <vt:variant>
        <vt:lpwstr/>
      </vt:variant>
      <vt:variant>
        <vt:lpwstr>fld_TriggerPriceType</vt:lpwstr>
      </vt:variant>
      <vt:variant>
        <vt:i4>4325487</vt:i4>
      </vt:variant>
      <vt:variant>
        <vt:i4>3426</vt:i4>
      </vt:variant>
      <vt:variant>
        <vt:i4>0</vt:i4>
      </vt:variant>
      <vt:variant>
        <vt:i4>5</vt:i4>
      </vt:variant>
      <vt:variant>
        <vt:lpwstr/>
      </vt:variant>
      <vt:variant>
        <vt:lpwstr>fld_TriggerSecurityDesc</vt:lpwstr>
      </vt:variant>
      <vt:variant>
        <vt:i4>5832819</vt:i4>
      </vt:variant>
      <vt:variant>
        <vt:i4>3423</vt:i4>
      </vt:variant>
      <vt:variant>
        <vt:i4>0</vt:i4>
      </vt:variant>
      <vt:variant>
        <vt:i4>5</vt:i4>
      </vt:variant>
      <vt:variant>
        <vt:lpwstr/>
      </vt:variant>
      <vt:variant>
        <vt:lpwstr>fld_TriggerSecurityIDSource</vt:lpwstr>
      </vt:variant>
      <vt:variant>
        <vt:i4>3932170</vt:i4>
      </vt:variant>
      <vt:variant>
        <vt:i4>3420</vt:i4>
      </vt:variant>
      <vt:variant>
        <vt:i4>0</vt:i4>
      </vt:variant>
      <vt:variant>
        <vt:i4>5</vt:i4>
      </vt:variant>
      <vt:variant>
        <vt:lpwstr/>
      </vt:variant>
      <vt:variant>
        <vt:lpwstr>fld_TriggerSecurityID</vt:lpwstr>
      </vt:variant>
      <vt:variant>
        <vt:i4>3276817</vt:i4>
      </vt:variant>
      <vt:variant>
        <vt:i4>3417</vt:i4>
      </vt:variant>
      <vt:variant>
        <vt:i4>0</vt:i4>
      </vt:variant>
      <vt:variant>
        <vt:i4>5</vt:i4>
      </vt:variant>
      <vt:variant>
        <vt:lpwstr/>
      </vt:variant>
      <vt:variant>
        <vt:lpwstr>fld_TriggerSymbol</vt:lpwstr>
      </vt:variant>
      <vt:variant>
        <vt:i4>4128795</vt:i4>
      </vt:variant>
      <vt:variant>
        <vt:i4>3414</vt:i4>
      </vt:variant>
      <vt:variant>
        <vt:i4>0</vt:i4>
      </vt:variant>
      <vt:variant>
        <vt:i4>5</vt:i4>
      </vt:variant>
      <vt:variant>
        <vt:lpwstr/>
      </vt:variant>
      <vt:variant>
        <vt:lpwstr>fld_TriggerPrice</vt:lpwstr>
      </vt:variant>
      <vt:variant>
        <vt:i4>3735552</vt:i4>
      </vt:variant>
      <vt:variant>
        <vt:i4>3411</vt:i4>
      </vt:variant>
      <vt:variant>
        <vt:i4>0</vt:i4>
      </vt:variant>
      <vt:variant>
        <vt:i4>5</vt:i4>
      </vt:variant>
      <vt:variant>
        <vt:lpwstr/>
      </vt:variant>
      <vt:variant>
        <vt:lpwstr>fld_TriggerAction</vt:lpwstr>
      </vt:variant>
      <vt:variant>
        <vt:i4>4653171</vt:i4>
      </vt:variant>
      <vt:variant>
        <vt:i4>3408</vt:i4>
      </vt:variant>
      <vt:variant>
        <vt:i4>0</vt:i4>
      </vt:variant>
      <vt:variant>
        <vt:i4>5</vt:i4>
      </vt:variant>
      <vt:variant>
        <vt:lpwstr/>
      </vt:variant>
      <vt:variant>
        <vt:lpwstr>fld_TriggerType</vt:lpwstr>
      </vt:variant>
      <vt:variant>
        <vt:i4>5701744</vt:i4>
      </vt:variant>
      <vt:variant>
        <vt:i4>3405</vt:i4>
      </vt:variant>
      <vt:variant>
        <vt:i4>0</vt:i4>
      </vt:variant>
      <vt:variant>
        <vt:i4>5</vt:i4>
      </vt:variant>
      <vt:variant>
        <vt:lpwstr/>
      </vt:variant>
      <vt:variant>
        <vt:lpwstr>fld_PegSecurityDesc</vt:lpwstr>
      </vt:variant>
      <vt:variant>
        <vt:i4>2555918</vt:i4>
      </vt:variant>
      <vt:variant>
        <vt:i4>3402</vt:i4>
      </vt:variant>
      <vt:variant>
        <vt:i4>0</vt:i4>
      </vt:variant>
      <vt:variant>
        <vt:i4>5</vt:i4>
      </vt:variant>
      <vt:variant>
        <vt:lpwstr/>
      </vt:variant>
      <vt:variant>
        <vt:lpwstr>fld_PegSymbol</vt:lpwstr>
      </vt:variant>
      <vt:variant>
        <vt:i4>2686997</vt:i4>
      </vt:variant>
      <vt:variant>
        <vt:i4>3399</vt:i4>
      </vt:variant>
      <vt:variant>
        <vt:i4>0</vt:i4>
      </vt:variant>
      <vt:variant>
        <vt:i4>5</vt:i4>
      </vt:variant>
      <vt:variant>
        <vt:lpwstr/>
      </vt:variant>
      <vt:variant>
        <vt:lpwstr>fld_PegSecurityID</vt:lpwstr>
      </vt:variant>
      <vt:variant>
        <vt:i4>4980844</vt:i4>
      </vt:variant>
      <vt:variant>
        <vt:i4>3396</vt:i4>
      </vt:variant>
      <vt:variant>
        <vt:i4>0</vt:i4>
      </vt:variant>
      <vt:variant>
        <vt:i4>5</vt:i4>
      </vt:variant>
      <vt:variant>
        <vt:lpwstr/>
      </vt:variant>
      <vt:variant>
        <vt:lpwstr>fld_PegSecurityIDSource</vt:lpwstr>
      </vt:variant>
      <vt:variant>
        <vt:i4>4980853</vt:i4>
      </vt:variant>
      <vt:variant>
        <vt:i4>3393</vt:i4>
      </vt:variant>
      <vt:variant>
        <vt:i4>0</vt:i4>
      </vt:variant>
      <vt:variant>
        <vt:i4>5</vt:i4>
      </vt:variant>
      <vt:variant>
        <vt:lpwstr/>
      </vt:variant>
      <vt:variant>
        <vt:lpwstr>fld_PeggedRefPrice</vt:lpwstr>
      </vt:variant>
      <vt:variant>
        <vt:i4>3538944</vt:i4>
      </vt:variant>
      <vt:variant>
        <vt:i4>3390</vt:i4>
      </vt:variant>
      <vt:variant>
        <vt:i4>0</vt:i4>
      </vt:variant>
      <vt:variant>
        <vt:i4>5</vt:i4>
      </vt:variant>
      <vt:variant>
        <vt:lpwstr/>
      </vt:variant>
      <vt:variant>
        <vt:lpwstr>fld_PegPriceType</vt:lpwstr>
      </vt:variant>
      <vt:variant>
        <vt:i4>5767267</vt:i4>
      </vt:variant>
      <vt:variant>
        <vt:i4>3387</vt:i4>
      </vt:variant>
      <vt:variant>
        <vt:i4>0</vt:i4>
      </vt:variant>
      <vt:variant>
        <vt:i4>5</vt:i4>
      </vt:variant>
      <vt:variant>
        <vt:lpwstr/>
      </vt:variant>
      <vt:variant>
        <vt:lpwstr>fld_LotType</vt:lpwstr>
      </vt:variant>
      <vt:variant>
        <vt:i4>3801103</vt:i4>
      </vt:variant>
      <vt:variant>
        <vt:i4>3384</vt:i4>
      </vt:variant>
      <vt:variant>
        <vt:i4>0</vt:i4>
      </vt:variant>
      <vt:variant>
        <vt:i4>5</vt:i4>
      </vt:variant>
      <vt:variant>
        <vt:lpwstr/>
      </vt:variant>
      <vt:variant>
        <vt:lpwstr>fld_PriceProtectionScope</vt:lpwstr>
      </vt:variant>
      <vt:variant>
        <vt:i4>2621471</vt:i4>
      </vt:variant>
      <vt:variant>
        <vt:i4>3381</vt:i4>
      </vt:variant>
      <vt:variant>
        <vt:i4>0</vt:i4>
      </vt:variant>
      <vt:variant>
        <vt:i4>5</vt:i4>
      </vt:variant>
      <vt:variant>
        <vt:lpwstr/>
      </vt:variant>
      <vt:variant>
        <vt:lpwstr>fld_PreTradeAnonymity</vt:lpwstr>
      </vt:variant>
      <vt:variant>
        <vt:i4>6094960</vt:i4>
      </vt:variant>
      <vt:variant>
        <vt:i4>3378</vt:i4>
      </vt:variant>
      <vt:variant>
        <vt:i4>0</vt:i4>
      </vt:variant>
      <vt:variant>
        <vt:i4>5</vt:i4>
      </vt:variant>
      <vt:variant>
        <vt:lpwstr/>
      </vt:variant>
      <vt:variant>
        <vt:lpwstr>fld_MaxPriceLevels</vt:lpwstr>
      </vt:variant>
      <vt:variant>
        <vt:i4>5177452</vt:i4>
      </vt:variant>
      <vt:variant>
        <vt:i4>3375</vt:i4>
      </vt:variant>
      <vt:variant>
        <vt:i4>0</vt:i4>
      </vt:variant>
      <vt:variant>
        <vt:i4>5</vt:i4>
      </vt:variant>
      <vt:variant>
        <vt:lpwstr/>
      </vt:variant>
      <vt:variant>
        <vt:lpwstr>fld_MatchIncrement</vt:lpwstr>
      </vt:variant>
      <vt:variant>
        <vt:i4>6226031</vt:i4>
      </vt:variant>
      <vt:variant>
        <vt:i4>3372</vt:i4>
      </vt:variant>
      <vt:variant>
        <vt:i4>0</vt:i4>
      </vt:variant>
      <vt:variant>
        <vt:i4>5</vt:i4>
      </vt:variant>
      <vt:variant>
        <vt:lpwstr/>
      </vt:variant>
      <vt:variant>
        <vt:lpwstr>fld_RefreshQty</vt:lpwstr>
      </vt:variant>
      <vt:variant>
        <vt:i4>5505123</vt:i4>
      </vt:variant>
      <vt:variant>
        <vt:i4>3369</vt:i4>
      </vt:variant>
      <vt:variant>
        <vt:i4>0</vt:i4>
      </vt:variant>
      <vt:variant>
        <vt:i4>5</vt:i4>
      </vt:variant>
      <vt:variant>
        <vt:lpwstr/>
      </vt:variant>
      <vt:variant>
        <vt:lpwstr>fld_DisplayMinIncr</vt:lpwstr>
      </vt:variant>
      <vt:variant>
        <vt:i4>4980853</vt:i4>
      </vt:variant>
      <vt:variant>
        <vt:i4>3366</vt:i4>
      </vt:variant>
      <vt:variant>
        <vt:i4>0</vt:i4>
      </vt:variant>
      <vt:variant>
        <vt:i4>5</vt:i4>
      </vt:variant>
      <vt:variant>
        <vt:lpwstr/>
      </vt:variant>
      <vt:variant>
        <vt:lpwstr>fld_DisplayHighQty</vt:lpwstr>
      </vt:variant>
      <vt:variant>
        <vt:i4>2359326</vt:i4>
      </vt:variant>
      <vt:variant>
        <vt:i4>3363</vt:i4>
      </vt:variant>
      <vt:variant>
        <vt:i4>0</vt:i4>
      </vt:variant>
      <vt:variant>
        <vt:i4>5</vt:i4>
      </vt:variant>
      <vt:variant>
        <vt:lpwstr/>
      </vt:variant>
      <vt:variant>
        <vt:lpwstr>fld_DisplayLowQty</vt:lpwstr>
      </vt:variant>
      <vt:variant>
        <vt:i4>3997709</vt:i4>
      </vt:variant>
      <vt:variant>
        <vt:i4>3360</vt:i4>
      </vt:variant>
      <vt:variant>
        <vt:i4>0</vt:i4>
      </vt:variant>
      <vt:variant>
        <vt:i4>5</vt:i4>
      </vt:variant>
      <vt:variant>
        <vt:lpwstr/>
      </vt:variant>
      <vt:variant>
        <vt:lpwstr>fld_DisplayMethod</vt:lpwstr>
      </vt:variant>
      <vt:variant>
        <vt:i4>5832808</vt:i4>
      </vt:variant>
      <vt:variant>
        <vt:i4>3357</vt:i4>
      </vt:variant>
      <vt:variant>
        <vt:i4>0</vt:i4>
      </vt:variant>
      <vt:variant>
        <vt:i4>5</vt:i4>
      </vt:variant>
      <vt:variant>
        <vt:lpwstr/>
      </vt:variant>
      <vt:variant>
        <vt:lpwstr>fld_DisplayWhen</vt:lpwstr>
      </vt:variant>
      <vt:variant>
        <vt:i4>5832813</vt:i4>
      </vt:variant>
      <vt:variant>
        <vt:i4>3354</vt:i4>
      </vt:variant>
      <vt:variant>
        <vt:i4>0</vt:i4>
      </vt:variant>
      <vt:variant>
        <vt:i4>5</vt:i4>
      </vt:variant>
      <vt:variant>
        <vt:lpwstr/>
      </vt:variant>
      <vt:variant>
        <vt:lpwstr>fld_SecondaryDisplayQty</vt:lpwstr>
      </vt:variant>
      <vt:variant>
        <vt:i4>3342349</vt:i4>
      </vt:variant>
      <vt:variant>
        <vt:i4>3351</vt:i4>
      </vt:variant>
      <vt:variant>
        <vt:i4>0</vt:i4>
      </vt:variant>
      <vt:variant>
        <vt:i4>5</vt:i4>
      </vt:variant>
      <vt:variant>
        <vt:lpwstr/>
      </vt:variant>
      <vt:variant>
        <vt:lpwstr>fld_RefOrderIDSource</vt:lpwstr>
      </vt:variant>
      <vt:variant>
        <vt:i4>4915304</vt:i4>
      </vt:variant>
      <vt:variant>
        <vt:i4>3348</vt:i4>
      </vt:variant>
      <vt:variant>
        <vt:i4>0</vt:i4>
      </vt:variant>
      <vt:variant>
        <vt:i4>5</vt:i4>
      </vt:variant>
      <vt:variant>
        <vt:lpwstr/>
      </vt:variant>
      <vt:variant>
        <vt:lpwstr>fld_RefOrderID</vt:lpwstr>
      </vt:variant>
      <vt:variant>
        <vt:i4>3866628</vt:i4>
      </vt:variant>
      <vt:variant>
        <vt:i4>3345</vt:i4>
      </vt:variant>
      <vt:variant>
        <vt:i4>0</vt:i4>
      </vt:variant>
      <vt:variant>
        <vt:i4>5</vt:i4>
      </vt:variant>
      <vt:variant>
        <vt:lpwstr/>
      </vt:variant>
      <vt:variant>
        <vt:lpwstr>fld_MaturityTime</vt:lpwstr>
      </vt:variant>
      <vt:variant>
        <vt:i4>3014677</vt:i4>
      </vt:variant>
      <vt:variant>
        <vt:i4>3342</vt:i4>
      </vt:variant>
      <vt:variant>
        <vt:i4>0</vt:i4>
      </vt:variant>
      <vt:variant>
        <vt:i4>5</vt:i4>
      </vt:variant>
      <vt:variant>
        <vt:lpwstr/>
      </vt:variant>
      <vt:variant>
        <vt:lpwstr>fld_LegGrossTradeAmt</vt:lpwstr>
      </vt:variant>
      <vt:variant>
        <vt:i4>5439610</vt:i4>
      </vt:variant>
      <vt:variant>
        <vt:i4>3339</vt:i4>
      </vt:variant>
      <vt:variant>
        <vt:i4>0</vt:i4>
      </vt:variant>
      <vt:variant>
        <vt:i4>5</vt:i4>
      </vt:variant>
      <vt:variant>
        <vt:lpwstr/>
      </vt:variant>
      <vt:variant>
        <vt:lpwstr>fld_LegCalculatedCcyLastQty</vt:lpwstr>
      </vt:variant>
      <vt:variant>
        <vt:i4>2752539</vt:i4>
      </vt:variant>
      <vt:variant>
        <vt:i4>3336</vt:i4>
      </vt:variant>
      <vt:variant>
        <vt:i4>0</vt:i4>
      </vt:variant>
      <vt:variant>
        <vt:i4>5</vt:i4>
      </vt:variant>
      <vt:variant>
        <vt:lpwstr/>
      </vt:variant>
      <vt:variant>
        <vt:lpwstr>fld_LegLastForwardPoints</vt:lpwstr>
      </vt:variant>
      <vt:variant>
        <vt:i4>2293785</vt:i4>
      </vt:variant>
      <vt:variant>
        <vt:i4>3333</vt:i4>
      </vt:variant>
      <vt:variant>
        <vt:i4>0</vt:i4>
      </vt:variant>
      <vt:variant>
        <vt:i4>5</vt:i4>
      </vt:variant>
      <vt:variant>
        <vt:lpwstr/>
      </vt:variant>
      <vt:variant>
        <vt:lpwstr>fld_SideGrossTradeAmt</vt:lpwstr>
      </vt:variant>
      <vt:variant>
        <vt:i4>5439586</vt:i4>
      </vt:variant>
      <vt:variant>
        <vt:i4>3330</vt:i4>
      </vt:variant>
      <vt:variant>
        <vt:i4>0</vt:i4>
      </vt:variant>
      <vt:variant>
        <vt:i4>5</vt:i4>
      </vt:variant>
      <vt:variant>
        <vt:lpwstr/>
      </vt:variant>
      <vt:variant>
        <vt:lpwstr>fld_LastSwapPoints</vt:lpwstr>
      </vt:variant>
      <vt:variant>
        <vt:i4>5374061</vt:i4>
      </vt:variant>
      <vt:variant>
        <vt:i4>3327</vt:i4>
      </vt:variant>
      <vt:variant>
        <vt:i4>0</vt:i4>
      </vt:variant>
      <vt:variant>
        <vt:i4>5</vt:i4>
      </vt:variant>
      <vt:variant>
        <vt:lpwstr/>
      </vt:variant>
      <vt:variant>
        <vt:lpwstr>fld_MDQuoteType</vt:lpwstr>
      </vt:variant>
      <vt:variant>
        <vt:i4>4587645</vt:i4>
      </vt:variant>
      <vt:variant>
        <vt:i4>3324</vt:i4>
      </vt:variant>
      <vt:variant>
        <vt:i4>0</vt:i4>
      </vt:variant>
      <vt:variant>
        <vt:i4>5</vt:i4>
      </vt:variant>
      <vt:variant>
        <vt:lpwstr/>
      </vt:variant>
      <vt:variant>
        <vt:lpwstr>fld_SwapPoints</vt:lpwstr>
      </vt:variant>
      <vt:variant>
        <vt:i4>2752538</vt:i4>
      </vt:variant>
      <vt:variant>
        <vt:i4>3321</vt:i4>
      </vt:variant>
      <vt:variant>
        <vt:i4>0</vt:i4>
      </vt:variant>
      <vt:variant>
        <vt:i4>5</vt:i4>
      </vt:variant>
      <vt:variant>
        <vt:lpwstr/>
      </vt:variant>
      <vt:variant>
        <vt:lpwstr>fld_LegOfferForwardPoints</vt:lpwstr>
      </vt:variant>
      <vt:variant>
        <vt:i4>5701744</vt:i4>
      </vt:variant>
      <vt:variant>
        <vt:i4>3318</vt:i4>
      </vt:variant>
      <vt:variant>
        <vt:i4>0</vt:i4>
      </vt:variant>
      <vt:variant>
        <vt:i4>5</vt:i4>
      </vt:variant>
      <vt:variant>
        <vt:lpwstr/>
      </vt:variant>
      <vt:variant>
        <vt:lpwstr>fld_LegBidForwardPoints</vt:lpwstr>
      </vt:variant>
      <vt:variant>
        <vt:i4>5177471</vt:i4>
      </vt:variant>
      <vt:variant>
        <vt:i4>3315</vt:i4>
      </vt:variant>
      <vt:variant>
        <vt:i4>0</vt:i4>
      </vt:variant>
      <vt:variant>
        <vt:i4>5</vt:i4>
      </vt:variant>
      <vt:variant>
        <vt:lpwstr/>
      </vt:variant>
      <vt:variant>
        <vt:lpwstr>fld_OfferSwapPoints</vt:lpwstr>
      </vt:variant>
      <vt:variant>
        <vt:i4>2424834</vt:i4>
      </vt:variant>
      <vt:variant>
        <vt:i4>3312</vt:i4>
      </vt:variant>
      <vt:variant>
        <vt:i4>0</vt:i4>
      </vt:variant>
      <vt:variant>
        <vt:i4>5</vt:i4>
      </vt:variant>
      <vt:variant>
        <vt:lpwstr/>
      </vt:variant>
      <vt:variant>
        <vt:lpwstr>fld_BidSwapPoints</vt:lpwstr>
      </vt:variant>
      <vt:variant>
        <vt:i4>5767294</vt:i4>
      </vt:variant>
      <vt:variant>
        <vt:i4>3309</vt:i4>
      </vt:variant>
      <vt:variant>
        <vt:i4>0</vt:i4>
      </vt:variant>
      <vt:variant>
        <vt:i4>5</vt:i4>
      </vt:variant>
      <vt:variant>
        <vt:lpwstr/>
      </vt:variant>
      <vt:variant>
        <vt:lpwstr>fld_UnderlyingInstrumentPartySubIDType</vt:lpwstr>
      </vt:variant>
      <vt:variant>
        <vt:i4>4456570</vt:i4>
      </vt:variant>
      <vt:variant>
        <vt:i4>3306</vt:i4>
      </vt:variant>
      <vt:variant>
        <vt:i4>0</vt:i4>
      </vt:variant>
      <vt:variant>
        <vt:i4>5</vt:i4>
      </vt:variant>
      <vt:variant>
        <vt:lpwstr/>
      </vt:variant>
      <vt:variant>
        <vt:lpwstr>fld_UnderlyingInstrumentPartySubID</vt:lpwstr>
      </vt:variant>
      <vt:variant>
        <vt:i4>2162714</vt:i4>
      </vt:variant>
      <vt:variant>
        <vt:i4>3303</vt:i4>
      </vt:variant>
      <vt:variant>
        <vt:i4>0</vt:i4>
      </vt:variant>
      <vt:variant>
        <vt:i4>5</vt:i4>
      </vt:variant>
      <vt:variant>
        <vt:lpwstr/>
      </vt:variant>
      <vt:variant>
        <vt:lpwstr>fld_NoUndlyInstrumentPartySubIDs</vt:lpwstr>
      </vt:variant>
      <vt:variant>
        <vt:i4>3080201</vt:i4>
      </vt:variant>
      <vt:variant>
        <vt:i4>3300</vt:i4>
      </vt:variant>
      <vt:variant>
        <vt:i4>0</vt:i4>
      </vt:variant>
      <vt:variant>
        <vt:i4>5</vt:i4>
      </vt:variant>
      <vt:variant>
        <vt:lpwstr/>
      </vt:variant>
      <vt:variant>
        <vt:lpwstr>fld_UnderlyingInstrumentPartyRole</vt:lpwstr>
      </vt:variant>
      <vt:variant>
        <vt:i4>3997727</vt:i4>
      </vt:variant>
      <vt:variant>
        <vt:i4>3297</vt:i4>
      </vt:variant>
      <vt:variant>
        <vt:i4>0</vt:i4>
      </vt:variant>
      <vt:variant>
        <vt:i4>5</vt:i4>
      </vt:variant>
      <vt:variant>
        <vt:lpwstr/>
      </vt:variant>
      <vt:variant>
        <vt:lpwstr>fld_UnderlyingInstrumentPartyIDSource</vt:lpwstr>
      </vt:variant>
      <vt:variant>
        <vt:i4>5767270</vt:i4>
      </vt:variant>
      <vt:variant>
        <vt:i4>3294</vt:i4>
      </vt:variant>
      <vt:variant>
        <vt:i4>0</vt:i4>
      </vt:variant>
      <vt:variant>
        <vt:i4>5</vt:i4>
      </vt:variant>
      <vt:variant>
        <vt:lpwstr/>
      </vt:variant>
      <vt:variant>
        <vt:lpwstr>fld_UnderlyingInstrumentPartyID</vt:lpwstr>
      </vt:variant>
      <vt:variant>
        <vt:i4>2949130</vt:i4>
      </vt:variant>
      <vt:variant>
        <vt:i4>3291</vt:i4>
      </vt:variant>
      <vt:variant>
        <vt:i4>0</vt:i4>
      </vt:variant>
      <vt:variant>
        <vt:i4>5</vt:i4>
      </vt:variant>
      <vt:variant>
        <vt:lpwstr/>
      </vt:variant>
      <vt:variant>
        <vt:lpwstr>fld_NoUndlyInstrumentParties</vt:lpwstr>
      </vt:variant>
      <vt:variant>
        <vt:i4>5374057</vt:i4>
      </vt:variant>
      <vt:variant>
        <vt:i4>3288</vt:i4>
      </vt:variant>
      <vt:variant>
        <vt:i4>0</vt:i4>
      </vt:variant>
      <vt:variant>
        <vt:i4>5</vt:i4>
      </vt:variant>
      <vt:variant>
        <vt:lpwstr/>
      </vt:variant>
      <vt:variant>
        <vt:lpwstr>fld_AggressorIndicator</vt:lpwstr>
      </vt:variant>
      <vt:variant>
        <vt:i4>3735559</vt:i4>
      </vt:variant>
      <vt:variant>
        <vt:i4>3285</vt:i4>
      </vt:variant>
      <vt:variant>
        <vt:i4>0</vt:i4>
      </vt:variant>
      <vt:variant>
        <vt:i4>5</vt:i4>
      </vt:variant>
      <vt:variant>
        <vt:lpwstr/>
      </vt:variant>
      <vt:variant>
        <vt:lpwstr>fld_CalculatedCcyLastQty</vt:lpwstr>
      </vt:variant>
      <vt:variant>
        <vt:i4>2228237</vt:i4>
      </vt:variant>
      <vt:variant>
        <vt:i4>3282</vt:i4>
      </vt:variant>
      <vt:variant>
        <vt:i4>0</vt:i4>
      </vt:variant>
      <vt:variant>
        <vt:i4>5</vt:i4>
      </vt:variant>
      <vt:variant>
        <vt:lpwstr/>
      </vt:variant>
      <vt:variant>
        <vt:lpwstr>fld_PositionCurrency</vt:lpwstr>
      </vt:variant>
      <vt:variant>
        <vt:i4>3211274</vt:i4>
      </vt:variant>
      <vt:variant>
        <vt:i4>3279</vt:i4>
      </vt:variant>
      <vt:variant>
        <vt:i4>0</vt:i4>
      </vt:variant>
      <vt:variant>
        <vt:i4>5</vt:i4>
      </vt:variant>
      <vt:variant>
        <vt:lpwstr/>
      </vt:variant>
      <vt:variant>
        <vt:lpwstr>fld_InstrumentPartySubIDType</vt:lpwstr>
      </vt:variant>
      <vt:variant>
        <vt:i4>2949134</vt:i4>
      </vt:variant>
      <vt:variant>
        <vt:i4>3276</vt:i4>
      </vt:variant>
      <vt:variant>
        <vt:i4>0</vt:i4>
      </vt:variant>
      <vt:variant>
        <vt:i4>5</vt:i4>
      </vt:variant>
      <vt:variant>
        <vt:lpwstr/>
      </vt:variant>
      <vt:variant>
        <vt:lpwstr>fld_InstrumentPartySubID</vt:lpwstr>
      </vt:variant>
      <vt:variant>
        <vt:i4>4325472</vt:i4>
      </vt:variant>
      <vt:variant>
        <vt:i4>3273</vt:i4>
      </vt:variant>
      <vt:variant>
        <vt:i4>0</vt:i4>
      </vt:variant>
      <vt:variant>
        <vt:i4>5</vt:i4>
      </vt:variant>
      <vt:variant>
        <vt:lpwstr/>
      </vt:variant>
      <vt:variant>
        <vt:lpwstr>fld_NoInstrumentPartySubIDs</vt:lpwstr>
      </vt:variant>
      <vt:variant>
        <vt:i4>4587645</vt:i4>
      </vt:variant>
      <vt:variant>
        <vt:i4>3270</vt:i4>
      </vt:variant>
      <vt:variant>
        <vt:i4>0</vt:i4>
      </vt:variant>
      <vt:variant>
        <vt:i4>5</vt:i4>
      </vt:variant>
      <vt:variant>
        <vt:lpwstr/>
      </vt:variant>
      <vt:variant>
        <vt:lpwstr>fld_InstrumentPartyRole</vt:lpwstr>
      </vt:variant>
      <vt:variant>
        <vt:i4>5505131</vt:i4>
      </vt:variant>
      <vt:variant>
        <vt:i4>3267</vt:i4>
      </vt:variant>
      <vt:variant>
        <vt:i4>0</vt:i4>
      </vt:variant>
      <vt:variant>
        <vt:i4>5</vt:i4>
      </vt:variant>
      <vt:variant>
        <vt:lpwstr/>
      </vt:variant>
      <vt:variant>
        <vt:lpwstr>fld_InstrumentPartyIDSource</vt:lpwstr>
      </vt:variant>
      <vt:variant>
        <vt:i4>4456566</vt:i4>
      </vt:variant>
      <vt:variant>
        <vt:i4>3264</vt:i4>
      </vt:variant>
      <vt:variant>
        <vt:i4>0</vt:i4>
      </vt:variant>
      <vt:variant>
        <vt:i4>5</vt:i4>
      </vt:variant>
      <vt:variant>
        <vt:lpwstr/>
      </vt:variant>
      <vt:variant>
        <vt:lpwstr>fld_InstrmtAssignmentMethod</vt:lpwstr>
      </vt:variant>
      <vt:variant>
        <vt:i4>5242976</vt:i4>
      </vt:variant>
      <vt:variant>
        <vt:i4>3261</vt:i4>
      </vt:variant>
      <vt:variant>
        <vt:i4>0</vt:i4>
      </vt:variant>
      <vt:variant>
        <vt:i4>5</vt:i4>
      </vt:variant>
      <vt:variant>
        <vt:lpwstr/>
      </vt:variant>
      <vt:variant>
        <vt:lpwstr>fld_DealingCapacity</vt:lpwstr>
      </vt:variant>
      <vt:variant>
        <vt:i4>4718702</vt:i4>
      </vt:variant>
      <vt:variant>
        <vt:i4>3258</vt:i4>
      </vt:variant>
      <vt:variant>
        <vt:i4>0</vt:i4>
      </vt:variant>
      <vt:variant>
        <vt:i4>5</vt:i4>
      </vt:variant>
      <vt:variant>
        <vt:lpwstr/>
      </vt:variant>
      <vt:variant>
        <vt:lpwstr>fld_AllocPositionEffect</vt:lpwstr>
      </vt:variant>
      <vt:variant>
        <vt:i4>2359321</vt:i4>
      </vt:variant>
      <vt:variant>
        <vt:i4>3255</vt:i4>
      </vt:variant>
      <vt:variant>
        <vt:i4>0</vt:i4>
      </vt:variant>
      <vt:variant>
        <vt:i4>5</vt:i4>
      </vt:variant>
      <vt:variant>
        <vt:lpwstr/>
      </vt:variant>
      <vt:variant>
        <vt:lpwstr>fld_UnderlyingFXRateCalc</vt:lpwstr>
      </vt:variant>
      <vt:variant>
        <vt:i4>2490390</vt:i4>
      </vt:variant>
      <vt:variant>
        <vt:i4>3252</vt:i4>
      </vt:variant>
      <vt:variant>
        <vt:i4>0</vt:i4>
      </vt:variant>
      <vt:variant>
        <vt:i4>5</vt:i4>
      </vt:variant>
      <vt:variant>
        <vt:lpwstr/>
      </vt:variant>
      <vt:variant>
        <vt:lpwstr>fld_UnderlyingFXRate</vt:lpwstr>
      </vt:variant>
      <vt:variant>
        <vt:i4>5243003</vt:i4>
      </vt:variant>
      <vt:variant>
        <vt:i4>3249</vt:i4>
      </vt:variant>
      <vt:variant>
        <vt:i4>0</vt:i4>
      </vt:variant>
      <vt:variant>
        <vt:i4>5</vt:i4>
      </vt:variant>
      <vt:variant>
        <vt:lpwstr/>
      </vt:variant>
      <vt:variant>
        <vt:lpwstr>fld_UnderlyingAdjustedQuantity</vt:lpwstr>
      </vt:variant>
      <vt:variant>
        <vt:i4>3145752</vt:i4>
      </vt:variant>
      <vt:variant>
        <vt:i4>3246</vt:i4>
      </vt:variant>
      <vt:variant>
        <vt:i4>0</vt:i4>
      </vt:variant>
      <vt:variant>
        <vt:i4>5</vt:i4>
      </vt:variant>
      <vt:variant>
        <vt:lpwstr/>
      </vt:variant>
      <vt:variant>
        <vt:lpwstr>fld_CollApplType</vt:lpwstr>
      </vt:variant>
      <vt:variant>
        <vt:i4>3080223</vt:i4>
      </vt:variant>
      <vt:variant>
        <vt:i4>3243</vt:i4>
      </vt:variant>
      <vt:variant>
        <vt:i4>0</vt:i4>
      </vt:variant>
      <vt:variant>
        <vt:i4>5</vt:i4>
      </vt:variant>
      <vt:variant>
        <vt:lpwstr/>
      </vt:variant>
      <vt:variant>
        <vt:lpwstr>fld_SecondaryFirmTradeID</vt:lpwstr>
      </vt:variant>
      <vt:variant>
        <vt:i4>4718694</vt:i4>
      </vt:variant>
      <vt:variant>
        <vt:i4>3240</vt:i4>
      </vt:variant>
      <vt:variant>
        <vt:i4>0</vt:i4>
      </vt:variant>
      <vt:variant>
        <vt:i4>5</vt:i4>
      </vt:variant>
      <vt:variant>
        <vt:lpwstr/>
      </vt:variant>
      <vt:variant>
        <vt:lpwstr>fld_FirmTradeID</vt:lpwstr>
      </vt:variant>
      <vt:variant>
        <vt:i4>3866651</vt:i4>
      </vt:variant>
      <vt:variant>
        <vt:i4>3237</vt:i4>
      </vt:variant>
      <vt:variant>
        <vt:i4>0</vt:i4>
      </vt:variant>
      <vt:variant>
        <vt:i4>5</vt:i4>
      </vt:variant>
      <vt:variant>
        <vt:lpwstr/>
      </vt:variant>
      <vt:variant>
        <vt:lpwstr>fld_SecondaryTradeID</vt:lpwstr>
      </vt:variant>
      <vt:variant>
        <vt:i4>3997712</vt:i4>
      </vt:variant>
      <vt:variant>
        <vt:i4>3234</vt:i4>
      </vt:variant>
      <vt:variant>
        <vt:i4>0</vt:i4>
      </vt:variant>
      <vt:variant>
        <vt:i4>5</vt:i4>
      </vt:variant>
      <vt:variant>
        <vt:lpwstr/>
      </vt:variant>
      <vt:variant>
        <vt:lpwstr>fld_UnderlyingSettlMethod</vt:lpwstr>
      </vt:variant>
      <vt:variant>
        <vt:i4>4456561</vt:i4>
      </vt:variant>
      <vt:variant>
        <vt:i4>3231</vt:i4>
      </vt:variant>
      <vt:variant>
        <vt:i4>0</vt:i4>
      </vt:variant>
      <vt:variant>
        <vt:i4>5</vt:i4>
      </vt:variant>
      <vt:variant>
        <vt:lpwstr/>
      </vt:variant>
      <vt:variant>
        <vt:lpwstr>fld_UnderlyingCapValue</vt:lpwstr>
      </vt:variant>
      <vt:variant>
        <vt:i4>2490394</vt:i4>
      </vt:variant>
      <vt:variant>
        <vt:i4>3228</vt:i4>
      </vt:variant>
      <vt:variant>
        <vt:i4>0</vt:i4>
      </vt:variant>
      <vt:variant>
        <vt:i4>5</vt:i4>
      </vt:variant>
      <vt:variant>
        <vt:lpwstr/>
      </vt:variant>
      <vt:variant>
        <vt:lpwstr>fld_UnderlyingDeliveryAmount</vt:lpwstr>
      </vt:variant>
      <vt:variant>
        <vt:i4>2883592</vt:i4>
      </vt:variant>
      <vt:variant>
        <vt:i4>3225</vt:i4>
      </vt:variant>
      <vt:variant>
        <vt:i4>0</vt:i4>
      </vt:variant>
      <vt:variant>
        <vt:i4>5</vt:i4>
      </vt:variant>
      <vt:variant>
        <vt:lpwstr/>
      </vt:variant>
      <vt:variant>
        <vt:lpwstr>fld_ExecAckStatus</vt:lpwstr>
      </vt:variant>
      <vt:variant>
        <vt:i4>3407881</vt:i4>
      </vt:variant>
      <vt:variant>
        <vt:i4>3222</vt:i4>
      </vt:variant>
      <vt:variant>
        <vt:i4>0</vt:i4>
      </vt:variant>
      <vt:variant>
        <vt:i4>5</vt:i4>
      </vt:variant>
      <vt:variant>
        <vt:lpwstr/>
      </vt:variant>
      <vt:variant>
        <vt:lpwstr>fld_DeskOrderHandlingInst</vt:lpwstr>
      </vt:variant>
      <vt:variant>
        <vt:i4>5832820</vt:i4>
      </vt:variant>
      <vt:variant>
        <vt:i4>3219</vt:i4>
      </vt:variant>
      <vt:variant>
        <vt:i4>0</vt:i4>
      </vt:variant>
      <vt:variant>
        <vt:i4>5</vt:i4>
      </vt:variant>
      <vt:variant>
        <vt:lpwstr/>
      </vt:variant>
      <vt:variant>
        <vt:lpwstr>fld_DeskTypeSource</vt:lpwstr>
      </vt:variant>
      <vt:variant>
        <vt:i4>2162705</vt:i4>
      </vt:variant>
      <vt:variant>
        <vt:i4>3216</vt:i4>
      </vt:variant>
      <vt:variant>
        <vt:i4>0</vt:i4>
      </vt:variant>
      <vt:variant>
        <vt:i4>5</vt:i4>
      </vt:variant>
      <vt:variant>
        <vt:lpwstr/>
      </vt:variant>
      <vt:variant>
        <vt:lpwstr>fld_DeskType</vt:lpwstr>
      </vt:variant>
      <vt:variant>
        <vt:i4>6226039</vt:i4>
      </vt:variant>
      <vt:variant>
        <vt:i4>3213</vt:i4>
      </vt:variant>
      <vt:variant>
        <vt:i4>0</vt:i4>
      </vt:variant>
      <vt:variant>
        <vt:i4>5</vt:i4>
      </vt:variant>
      <vt:variant>
        <vt:lpwstr/>
      </vt:variant>
      <vt:variant>
        <vt:lpwstr>fld_OrderHandlingInstSource</vt:lpwstr>
      </vt:variant>
      <vt:variant>
        <vt:i4>3866638</vt:i4>
      </vt:variant>
      <vt:variant>
        <vt:i4>3210</vt:i4>
      </vt:variant>
      <vt:variant>
        <vt:i4>0</vt:i4>
      </vt:variant>
      <vt:variant>
        <vt:i4>5</vt:i4>
      </vt:variant>
      <vt:variant>
        <vt:lpwstr/>
      </vt:variant>
      <vt:variant>
        <vt:lpwstr>fld_CustOrderHandlingInst</vt:lpwstr>
      </vt:variant>
      <vt:variant>
        <vt:i4>5505122</vt:i4>
      </vt:variant>
      <vt:variant>
        <vt:i4>3207</vt:i4>
      </vt:variant>
      <vt:variant>
        <vt:i4>0</vt:i4>
      </vt:variant>
      <vt:variant>
        <vt:i4>5</vt:i4>
      </vt:variant>
      <vt:variant>
        <vt:lpwstr/>
      </vt:variant>
      <vt:variant>
        <vt:lpwstr>fld_ReceivedDeptID</vt:lpwstr>
      </vt:variant>
      <vt:variant>
        <vt:i4>3735561</vt:i4>
      </vt:variant>
      <vt:variant>
        <vt:i4>3204</vt:i4>
      </vt:variant>
      <vt:variant>
        <vt:i4>0</vt:i4>
      </vt:variant>
      <vt:variant>
        <vt:i4>5</vt:i4>
      </vt:variant>
      <vt:variant>
        <vt:lpwstr/>
      </vt:variant>
      <vt:variant>
        <vt:lpwstr>fld_CustDirectedOrder</vt:lpwstr>
      </vt:variant>
      <vt:variant>
        <vt:i4>3407888</vt:i4>
      </vt:variant>
      <vt:variant>
        <vt:i4>3201</vt:i4>
      </vt:variant>
      <vt:variant>
        <vt:i4>0</vt:i4>
      </vt:variant>
      <vt:variant>
        <vt:i4>5</vt:i4>
      </vt:variant>
      <vt:variant>
        <vt:lpwstr/>
      </vt:variant>
      <vt:variant>
        <vt:lpwstr>fld_ManualOrderIndicator</vt:lpwstr>
      </vt:variant>
      <vt:variant>
        <vt:i4>2621440</vt:i4>
      </vt:variant>
      <vt:variant>
        <vt:i4>3198</vt:i4>
      </vt:variant>
      <vt:variant>
        <vt:i4>0</vt:i4>
      </vt:variant>
      <vt:variant>
        <vt:i4>5</vt:i4>
      </vt:variant>
      <vt:variant>
        <vt:lpwstr/>
      </vt:variant>
      <vt:variant>
        <vt:lpwstr>fld_MDEntryForwardPoints</vt:lpwstr>
      </vt:variant>
      <vt:variant>
        <vt:i4>5308514</vt:i4>
      </vt:variant>
      <vt:variant>
        <vt:i4>3195</vt:i4>
      </vt:variant>
      <vt:variant>
        <vt:i4>0</vt:i4>
      </vt:variant>
      <vt:variant>
        <vt:i4>5</vt:i4>
      </vt:variant>
      <vt:variant>
        <vt:lpwstr/>
      </vt:variant>
      <vt:variant>
        <vt:lpwstr>fld_MDEntrySpotRate</vt:lpwstr>
      </vt:variant>
      <vt:variant>
        <vt:i4>5832802</vt:i4>
      </vt:variant>
      <vt:variant>
        <vt:i4>3192</vt:i4>
      </vt:variant>
      <vt:variant>
        <vt:i4>0</vt:i4>
      </vt:variant>
      <vt:variant>
        <vt:i4>5</vt:i4>
      </vt:variant>
      <vt:variant>
        <vt:lpwstr/>
      </vt:variant>
      <vt:variant>
        <vt:lpwstr>fld_FirstPx</vt:lpwstr>
      </vt:variant>
      <vt:variant>
        <vt:i4>3145732</vt:i4>
      </vt:variant>
      <vt:variant>
        <vt:i4>3189</vt:i4>
      </vt:variant>
      <vt:variant>
        <vt:i4>0</vt:i4>
      </vt:variant>
      <vt:variant>
        <vt:i4>5</vt:i4>
      </vt:variant>
      <vt:variant>
        <vt:lpwstr/>
      </vt:variant>
      <vt:variant>
        <vt:lpwstr>fld_MDOriginType</vt:lpwstr>
      </vt:variant>
      <vt:variant>
        <vt:i4>3145747</vt:i4>
      </vt:variant>
      <vt:variant>
        <vt:i4>3186</vt:i4>
      </vt:variant>
      <vt:variant>
        <vt:i4>0</vt:i4>
      </vt:variant>
      <vt:variant>
        <vt:i4>5</vt:i4>
      </vt:variant>
      <vt:variant>
        <vt:lpwstr/>
      </vt:variant>
      <vt:variant>
        <vt:lpwstr>fld_MDPriceLevel</vt:lpwstr>
      </vt:variant>
      <vt:variant>
        <vt:i4>4849768</vt:i4>
      </vt:variant>
      <vt:variant>
        <vt:i4>3183</vt:i4>
      </vt:variant>
      <vt:variant>
        <vt:i4>0</vt:i4>
      </vt:variant>
      <vt:variant>
        <vt:i4>5</vt:i4>
      </vt:variant>
      <vt:variant>
        <vt:lpwstr/>
      </vt:variant>
      <vt:variant>
        <vt:lpwstr>fld_MDFeedType</vt:lpwstr>
      </vt:variant>
      <vt:variant>
        <vt:i4>5177446</vt:i4>
      </vt:variant>
      <vt:variant>
        <vt:i4>3180</vt:i4>
      </vt:variant>
      <vt:variant>
        <vt:i4>0</vt:i4>
      </vt:variant>
      <vt:variant>
        <vt:i4>5</vt:i4>
      </vt:variant>
      <vt:variant>
        <vt:lpwstr/>
      </vt:variant>
      <vt:variant>
        <vt:lpwstr>fld_MDBookType</vt:lpwstr>
      </vt:variant>
      <vt:variant>
        <vt:i4>5374056</vt:i4>
      </vt:variant>
      <vt:variant>
        <vt:i4>3177</vt:i4>
      </vt:variant>
      <vt:variant>
        <vt:i4>0</vt:i4>
      </vt:variant>
      <vt:variant>
        <vt:i4>5</vt:i4>
      </vt:variant>
      <vt:variant>
        <vt:lpwstr/>
      </vt:variant>
      <vt:variant>
        <vt:lpwstr>fld_TradeVolume</vt:lpwstr>
      </vt:variant>
      <vt:variant>
        <vt:i4>3211282</vt:i4>
      </vt:variant>
      <vt:variant>
        <vt:i4>3174</vt:i4>
      </vt:variant>
      <vt:variant>
        <vt:i4>0</vt:i4>
      </vt:variant>
      <vt:variant>
        <vt:i4>5</vt:i4>
      </vt:variant>
      <vt:variant>
        <vt:lpwstr/>
      </vt:variant>
      <vt:variant>
        <vt:lpwstr>fld_InstrumentPartyID</vt:lpwstr>
      </vt:variant>
      <vt:variant>
        <vt:i4>5374060</vt:i4>
      </vt:variant>
      <vt:variant>
        <vt:i4>3171</vt:i4>
      </vt:variant>
      <vt:variant>
        <vt:i4>0</vt:i4>
      </vt:variant>
      <vt:variant>
        <vt:i4>5</vt:i4>
      </vt:variant>
      <vt:variant>
        <vt:lpwstr/>
      </vt:variant>
      <vt:variant>
        <vt:lpwstr>fld_NoInstrumentParties</vt:lpwstr>
      </vt:variant>
      <vt:variant>
        <vt:i4>4915318</vt:i4>
      </vt:variant>
      <vt:variant>
        <vt:i4>3168</vt:i4>
      </vt:variant>
      <vt:variant>
        <vt:i4>0</vt:i4>
      </vt:variant>
      <vt:variant>
        <vt:i4>5</vt:i4>
      </vt:variant>
      <vt:variant>
        <vt:lpwstr/>
      </vt:variant>
      <vt:variant>
        <vt:lpwstr>fld_LegOptionRatio</vt:lpwstr>
      </vt:variant>
      <vt:variant>
        <vt:i4>4456570</vt:i4>
      </vt:variant>
      <vt:variant>
        <vt:i4>3165</vt:i4>
      </vt:variant>
      <vt:variant>
        <vt:i4>0</vt:i4>
      </vt:variant>
      <vt:variant>
        <vt:i4>5</vt:i4>
      </vt:variant>
      <vt:variant>
        <vt:lpwstr/>
      </vt:variant>
      <vt:variant>
        <vt:lpwstr>fld_NoSideTrdRegTS</vt:lpwstr>
      </vt:variant>
      <vt:variant>
        <vt:i4>3080214</vt:i4>
      </vt:variant>
      <vt:variant>
        <vt:i4>3162</vt:i4>
      </vt:variant>
      <vt:variant>
        <vt:i4>0</vt:i4>
      </vt:variant>
      <vt:variant>
        <vt:i4>5</vt:i4>
      </vt:variant>
      <vt:variant>
        <vt:lpwstr/>
      </vt:variant>
      <vt:variant>
        <vt:lpwstr>fld_AsOfIndicator</vt:lpwstr>
      </vt:variant>
      <vt:variant>
        <vt:i4>6094953</vt:i4>
      </vt:variant>
      <vt:variant>
        <vt:i4>3159</vt:i4>
      </vt:variant>
      <vt:variant>
        <vt:i4>0</vt:i4>
      </vt:variant>
      <vt:variant>
        <vt:i4>5</vt:i4>
      </vt:variant>
      <vt:variant>
        <vt:lpwstr/>
      </vt:variant>
      <vt:variant>
        <vt:lpwstr>fld_SideTrdRegTimestampSrc</vt:lpwstr>
      </vt:variant>
      <vt:variant>
        <vt:i4>4784226</vt:i4>
      </vt:variant>
      <vt:variant>
        <vt:i4>3156</vt:i4>
      </vt:variant>
      <vt:variant>
        <vt:i4>0</vt:i4>
      </vt:variant>
      <vt:variant>
        <vt:i4>5</vt:i4>
      </vt:variant>
      <vt:variant>
        <vt:lpwstr/>
      </vt:variant>
      <vt:variant>
        <vt:lpwstr>fld_SideTrdRegTimestampType</vt:lpwstr>
      </vt:variant>
      <vt:variant>
        <vt:i4>5046379</vt:i4>
      </vt:variant>
      <vt:variant>
        <vt:i4>3153</vt:i4>
      </vt:variant>
      <vt:variant>
        <vt:i4>0</vt:i4>
      </vt:variant>
      <vt:variant>
        <vt:i4>5</vt:i4>
      </vt:variant>
      <vt:variant>
        <vt:lpwstr/>
      </vt:variant>
      <vt:variant>
        <vt:lpwstr>fld_SideTrdRegTimestamp</vt:lpwstr>
      </vt:variant>
      <vt:variant>
        <vt:i4>5111909</vt:i4>
      </vt:variant>
      <vt:variant>
        <vt:i4>3150</vt:i4>
      </vt:variant>
      <vt:variant>
        <vt:i4>0</vt:i4>
      </vt:variant>
      <vt:variant>
        <vt:i4>5</vt:i4>
      </vt:variant>
      <vt:variant>
        <vt:lpwstr/>
      </vt:variant>
      <vt:variant>
        <vt:lpwstr>fld_MessageEventSource</vt:lpwstr>
      </vt:variant>
      <vt:variant>
        <vt:i4>6160507</vt:i4>
      </vt:variant>
      <vt:variant>
        <vt:i4>3147</vt:i4>
      </vt:variant>
      <vt:variant>
        <vt:i4>0</vt:i4>
      </vt:variant>
      <vt:variant>
        <vt:i4>5</vt:i4>
      </vt:variant>
      <vt:variant>
        <vt:lpwstr/>
      </vt:variant>
      <vt:variant>
        <vt:lpwstr>fld_SideLastQty</vt:lpwstr>
      </vt:variant>
      <vt:variant>
        <vt:i4>2424836</vt:i4>
      </vt:variant>
      <vt:variant>
        <vt:i4>3144</vt:i4>
      </vt:variant>
      <vt:variant>
        <vt:i4>0</vt:i4>
      </vt:variant>
      <vt:variant>
        <vt:i4>5</vt:i4>
      </vt:variant>
      <vt:variant>
        <vt:lpwstr/>
      </vt:variant>
      <vt:variant>
        <vt:lpwstr>fld_SideTrdSubTyp</vt:lpwstr>
      </vt:variant>
      <vt:variant>
        <vt:i4>2293770</vt:i4>
      </vt:variant>
      <vt:variant>
        <vt:i4>3141</vt:i4>
      </vt:variant>
      <vt:variant>
        <vt:i4>0</vt:i4>
      </vt:variant>
      <vt:variant>
        <vt:i4>5</vt:i4>
      </vt:variant>
      <vt:variant>
        <vt:lpwstr/>
      </vt:variant>
      <vt:variant>
        <vt:lpwstr>fld_SideReasonCd</vt:lpwstr>
      </vt:variant>
      <vt:variant>
        <vt:i4>3538954</vt:i4>
      </vt:variant>
      <vt:variant>
        <vt:i4>3138</vt:i4>
      </vt:variant>
      <vt:variant>
        <vt:i4>0</vt:i4>
      </vt:variant>
      <vt:variant>
        <vt:i4>5</vt:i4>
      </vt:variant>
      <vt:variant>
        <vt:lpwstr/>
      </vt:variant>
      <vt:variant>
        <vt:lpwstr>fld_SideFillStationCd</vt:lpwstr>
      </vt:variant>
      <vt:variant>
        <vt:i4>3145755</vt:i4>
      </vt:variant>
      <vt:variant>
        <vt:i4>3135</vt:i4>
      </vt:variant>
      <vt:variant>
        <vt:i4>0</vt:i4>
      </vt:variant>
      <vt:variant>
        <vt:i4>5</vt:i4>
      </vt:variant>
      <vt:variant>
        <vt:lpwstr/>
      </vt:variant>
      <vt:variant>
        <vt:lpwstr>fld_SideTradeReportID</vt:lpwstr>
      </vt:variant>
      <vt:variant>
        <vt:i4>4980850</vt:i4>
      </vt:variant>
      <vt:variant>
        <vt:i4>3132</vt:i4>
      </vt:variant>
      <vt:variant>
        <vt:i4>0</vt:i4>
      </vt:variant>
      <vt:variant>
        <vt:i4>5</vt:i4>
      </vt:variant>
      <vt:variant>
        <vt:lpwstr/>
      </vt:variant>
      <vt:variant>
        <vt:lpwstr>fld_TradeID</vt:lpwstr>
      </vt:variant>
      <vt:variant>
        <vt:i4>4587617</vt:i4>
      </vt:variant>
      <vt:variant>
        <vt:i4>3129</vt:i4>
      </vt:variant>
      <vt:variant>
        <vt:i4>0</vt:i4>
      </vt:variant>
      <vt:variant>
        <vt:i4>5</vt:i4>
      </vt:variant>
      <vt:variant>
        <vt:lpwstr/>
      </vt:variant>
      <vt:variant>
        <vt:lpwstr>fld_AllocMethod</vt:lpwstr>
      </vt:variant>
      <vt:variant>
        <vt:i4>5439595</vt:i4>
      </vt:variant>
      <vt:variant>
        <vt:i4>3126</vt:i4>
      </vt:variant>
      <vt:variant>
        <vt:i4>0</vt:i4>
      </vt:variant>
      <vt:variant>
        <vt:i4>5</vt:i4>
      </vt:variant>
      <vt:variant>
        <vt:lpwstr/>
      </vt:variant>
      <vt:variant>
        <vt:lpwstr>fld_LegTimeUnit</vt:lpwstr>
      </vt:variant>
      <vt:variant>
        <vt:i4>4980851</vt:i4>
      </vt:variant>
      <vt:variant>
        <vt:i4>3123</vt:i4>
      </vt:variant>
      <vt:variant>
        <vt:i4>0</vt:i4>
      </vt:variant>
      <vt:variant>
        <vt:i4>5</vt:i4>
      </vt:variant>
      <vt:variant>
        <vt:lpwstr/>
      </vt:variant>
      <vt:variant>
        <vt:lpwstr>fld_UnderlyingTimeUnit</vt:lpwstr>
      </vt:variant>
      <vt:variant>
        <vt:i4>3735569</vt:i4>
      </vt:variant>
      <vt:variant>
        <vt:i4>3120</vt:i4>
      </vt:variant>
      <vt:variant>
        <vt:i4>0</vt:i4>
      </vt:variant>
      <vt:variant>
        <vt:i4>5</vt:i4>
      </vt:variant>
      <vt:variant>
        <vt:lpwstr/>
      </vt:variant>
      <vt:variant>
        <vt:lpwstr>fld_LegUnitOfMeasure</vt:lpwstr>
      </vt:variant>
      <vt:variant>
        <vt:i4>4325500</vt:i4>
      </vt:variant>
      <vt:variant>
        <vt:i4>3117</vt:i4>
      </vt:variant>
      <vt:variant>
        <vt:i4>0</vt:i4>
      </vt:variant>
      <vt:variant>
        <vt:i4>5</vt:i4>
      </vt:variant>
      <vt:variant>
        <vt:lpwstr/>
      </vt:variant>
      <vt:variant>
        <vt:lpwstr>fld_UnderlyingUnitOfMeasure</vt:lpwstr>
      </vt:variant>
      <vt:variant>
        <vt:i4>2424839</vt:i4>
      </vt:variant>
      <vt:variant>
        <vt:i4>3114</vt:i4>
      </vt:variant>
      <vt:variant>
        <vt:i4>0</vt:i4>
      </vt:variant>
      <vt:variant>
        <vt:i4>5</vt:i4>
      </vt:variant>
      <vt:variant>
        <vt:lpwstr/>
      </vt:variant>
      <vt:variant>
        <vt:lpwstr>fld_TimeUnit</vt:lpwstr>
      </vt:variant>
      <vt:variant>
        <vt:i4>2818056</vt:i4>
      </vt:variant>
      <vt:variant>
        <vt:i4>3111</vt:i4>
      </vt:variant>
      <vt:variant>
        <vt:i4>0</vt:i4>
      </vt:variant>
      <vt:variant>
        <vt:i4>5</vt:i4>
      </vt:variant>
      <vt:variant>
        <vt:lpwstr/>
      </vt:variant>
      <vt:variant>
        <vt:lpwstr>fld_UnitOfMeasure</vt:lpwstr>
      </vt:variant>
      <vt:variant>
        <vt:i4>2228244</vt:i4>
      </vt:variant>
      <vt:variant>
        <vt:i4>3108</vt:i4>
      </vt:variant>
      <vt:variant>
        <vt:i4>0</vt:i4>
      </vt:variant>
      <vt:variant>
        <vt:i4>5</vt:i4>
      </vt:variant>
      <vt:variant>
        <vt:lpwstr/>
      </vt:variant>
      <vt:variant>
        <vt:lpwstr>fld_TierCode</vt:lpwstr>
      </vt:variant>
      <vt:variant>
        <vt:i4>3014683</vt:i4>
      </vt:variant>
      <vt:variant>
        <vt:i4>3105</vt:i4>
      </vt:variant>
      <vt:variant>
        <vt:i4>0</vt:i4>
      </vt:variant>
      <vt:variant>
        <vt:i4>5</vt:i4>
      </vt:variant>
      <vt:variant>
        <vt:lpwstr/>
      </vt:variant>
      <vt:variant>
        <vt:lpwstr>fld_AllocCustomerCapacity</vt:lpwstr>
      </vt:variant>
      <vt:variant>
        <vt:i4>4391019</vt:i4>
      </vt:variant>
      <vt:variant>
        <vt:i4>3102</vt:i4>
      </vt:variant>
      <vt:variant>
        <vt:i4>0</vt:i4>
      </vt:variant>
      <vt:variant>
        <vt:i4>5</vt:i4>
      </vt:variant>
      <vt:variant>
        <vt:lpwstr/>
      </vt:variant>
      <vt:variant>
        <vt:lpwstr>fld_IndividualAllocType</vt:lpwstr>
      </vt:variant>
      <vt:variant>
        <vt:i4>2949140</vt:i4>
      </vt:variant>
      <vt:variant>
        <vt:i4>3099</vt:i4>
      </vt:variant>
      <vt:variant>
        <vt:i4>0</vt:i4>
      </vt:variant>
      <vt:variant>
        <vt:i4>5</vt:i4>
      </vt:variant>
      <vt:variant>
        <vt:lpwstr/>
      </vt:variant>
      <vt:variant>
        <vt:lpwstr>fld_RndPx</vt:lpwstr>
      </vt:variant>
      <vt:variant>
        <vt:i4>5177463</vt:i4>
      </vt:variant>
      <vt:variant>
        <vt:i4>3096</vt:i4>
      </vt:variant>
      <vt:variant>
        <vt:i4>0</vt:i4>
      </vt:variant>
      <vt:variant>
        <vt:i4>5</vt:i4>
      </vt:variant>
      <vt:variant>
        <vt:lpwstr/>
      </vt:variant>
      <vt:variant>
        <vt:lpwstr>fld_LegReportID</vt:lpwstr>
      </vt:variant>
      <vt:variant>
        <vt:i4>5963897</vt:i4>
      </vt:variant>
      <vt:variant>
        <vt:i4>3093</vt:i4>
      </vt:variant>
      <vt:variant>
        <vt:i4>0</vt:i4>
      </vt:variant>
      <vt:variant>
        <vt:i4>5</vt:i4>
      </vt:variant>
      <vt:variant>
        <vt:lpwstr/>
      </vt:variant>
      <vt:variant>
        <vt:lpwstr>fld_SecondaryIndividualAllocID</vt:lpwstr>
      </vt:variant>
      <vt:variant>
        <vt:i4>4980857</vt:i4>
      </vt:variant>
      <vt:variant>
        <vt:i4>3090</vt:i4>
      </vt:variant>
      <vt:variant>
        <vt:i4>0</vt:i4>
      </vt:variant>
      <vt:variant>
        <vt:i4>5</vt:i4>
      </vt:variant>
      <vt:variant>
        <vt:lpwstr/>
      </vt:variant>
      <vt:variant>
        <vt:lpwstr>fld_UnderlyingSettlementStatus</vt:lpwstr>
      </vt:variant>
      <vt:variant>
        <vt:i4>3866638</vt:i4>
      </vt:variant>
      <vt:variant>
        <vt:i4>3087</vt:i4>
      </vt:variant>
      <vt:variant>
        <vt:i4>0</vt:i4>
      </vt:variant>
      <vt:variant>
        <vt:i4>5</vt:i4>
      </vt:variant>
      <vt:variant>
        <vt:lpwstr/>
      </vt:variant>
      <vt:variant>
        <vt:lpwstr>fld_UnderlyingSettlementDate</vt:lpwstr>
      </vt:variant>
      <vt:variant>
        <vt:i4>5898352</vt:i4>
      </vt:variant>
      <vt:variant>
        <vt:i4>3084</vt:i4>
      </vt:variant>
      <vt:variant>
        <vt:i4>0</vt:i4>
      </vt:variant>
      <vt:variant>
        <vt:i4>5</vt:i4>
      </vt:variant>
      <vt:variant>
        <vt:lpwstr/>
      </vt:variant>
      <vt:variant>
        <vt:lpwstr>fld_UnderlyingCollectAmount</vt:lpwstr>
      </vt:variant>
      <vt:variant>
        <vt:i4>5963879</vt:i4>
      </vt:variant>
      <vt:variant>
        <vt:i4>3081</vt:i4>
      </vt:variant>
      <vt:variant>
        <vt:i4>0</vt:i4>
      </vt:variant>
      <vt:variant>
        <vt:i4>5</vt:i4>
      </vt:variant>
      <vt:variant>
        <vt:lpwstr/>
      </vt:variant>
      <vt:variant>
        <vt:lpwstr>fld_UnderlyingPayAmount</vt:lpwstr>
      </vt:variant>
      <vt:variant>
        <vt:i4>5832824</vt:i4>
      </vt:variant>
      <vt:variant>
        <vt:i4>3078</vt:i4>
      </vt:variant>
      <vt:variant>
        <vt:i4>0</vt:i4>
      </vt:variant>
      <vt:variant>
        <vt:i4>5</vt:i4>
      </vt:variant>
      <vt:variant>
        <vt:lpwstr/>
      </vt:variant>
      <vt:variant>
        <vt:lpwstr>fld_NoUnderlyingAmounts</vt:lpwstr>
      </vt:variant>
      <vt:variant>
        <vt:i4>4391011</vt:i4>
      </vt:variant>
      <vt:variant>
        <vt:i4>3075</vt:i4>
      </vt:variant>
      <vt:variant>
        <vt:i4>0</vt:i4>
      </vt:variant>
      <vt:variant>
        <vt:i4>5</vt:i4>
      </vt:variant>
      <vt:variant>
        <vt:lpwstr/>
      </vt:variant>
      <vt:variant>
        <vt:lpwstr>fld_ExpQty</vt:lpwstr>
      </vt:variant>
      <vt:variant>
        <vt:i4>3407887</vt:i4>
      </vt:variant>
      <vt:variant>
        <vt:i4>3072</vt:i4>
      </vt:variant>
      <vt:variant>
        <vt:i4>0</vt:i4>
      </vt:variant>
      <vt:variant>
        <vt:i4>5</vt:i4>
      </vt:variant>
      <vt:variant>
        <vt:lpwstr/>
      </vt:variant>
      <vt:variant>
        <vt:lpwstr>fld_ExpirationQtyType</vt:lpwstr>
      </vt:variant>
      <vt:variant>
        <vt:i4>2818064</vt:i4>
      </vt:variant>
      <vt:variant>
        <vt:i4>3069</vt:i4>
      </vt:variant>
      <vt:variant>
        <vt:i4>0</vt:i4>
      </vt:variant>
      <vt:variant>
        <vt:i4>5</vt:i4>
      </vt:variant>
      <vt:variant>
        <vt:lpwstr/>
      </vt:variant>
      <vt:variant>
        <vt:lpwstr>fld_NoExpiration</vt:lpwstr>
      </vt:variant>
      <vt:variant>
        <vt:i4>2293771</vt:i4>
      </vt:variant>
      <vt:variant>
        <vt:i4>3066</vt:i4>
      </vt:variant>
      <vt:variant>
        <vt:i4>0</vt:i4>
      </vt:variant>
      <vt:variant>
        <vt:i4>5</vt:i4>
      </vt:variant>
      <vt:variant>
        <vt:lpwstr/>
      </vt:variant>
      <vt:variant>
        <vt:lpwstr>fld_SecurityUpdateAction</vt:lpwstr>
      </vt:variant>
      <vt:variant>
        <vt:i4>5046386</vt:i4>
      </vt:variant>
      <vt:variant>
        <vt:i4>3063</vt:i4>
      </vt:variant>
      <vt:variant>
        <vt:i4>0</vt:i4>
      </vt:variant>
      <vt:variant>
        <vt:i4>5</vt:i4>
      </vt:variant>
      <vt:variant>
        <vt:lpwstr/>
      </vt:variant>
      <vt:variant>
        <vt:lpwstr>fld_InputSource</vt:lpwstr>
      </vt:variant>
      <vt:variant>
        <vt:i4>4063232</vt:i4>
      </vt:variant>
      <vt:variant>
        <vt:i4>3060</vt:i4>
      </vt:variant>
      <vt:variant>
        <vt:i4>0</vt:i4>
      </vt:variant>
      <vt:variant>
        <vt:i4>5</vt:i4>
      </vt:variant>
      <vt:variant>
        <vt:lpwstr/>
      </vt:variant>
      <vt:variant>
        <vt:lpwstr>fld_LateIndicator</vt:lpwstr>
      </vt:variant>
      <vt:variant>
        <vt:i4>2359307</vt:i4>
      </vt:variant>
      <vt:variant>
        <vt:i4>3057</vt:i4>
      </vt:variant>
      <vt:variant>
        <vt:i4>0</vt:i4>
      </vt:variant>
      <vt:variant>
        <vt:i4>5</vt:i4>
      </vt:variant>
      <vt:variant>
        <vt:lpwstr/>
      </vt:variant>
      <vt:variant>
        <vt:lpwstr>fld_ContIntRptID</vt:lpwstr>
      </vt:variant>
      <vt:variant>
        <vt:i4>3932162</vt:i4>
      </vt:variant>
      <vt:variant>
        <vt:i4>3054</vt:i4>
      </vt:variant>
      <vt:variant>
        <vt:i4>0</vt:i4>
      </vt:variant>
      <vt:variant>
        <vt:i4>5</vt:i4>
      </vt:variant>
      <vt:variant>
        <vt:lpwstr/>
      </vt:variant>
      <vt:variant>
        <vt:lpwstr>fld_QuantityDate</vt:lpwstr>
      </vt:variant>
      <vt:variant>
        <vt:i4>2293786</vt:i4>
      </vt:variant>
      <vt:variant>
        <vt:i4>3051</vt:i4>
      </vt:variant>
      <vt:variant>
        <vt:i4>0</vt:i4>
      </vt:variant>
      <vt:variant>
        <vt:i4>5</vt:i4>
      </vt:variant>
      <vt:variant>
        <vt:lpwstr/>
      </vt:variant>
      <vt:variant>
        <vt:lpwstr>fld_UnderlyingSettlementType</vt:lpwstr>
      </vt:variant>
      <vt:variant>
        <vt:i4>5177442</vt:i4>
      </vt:variant>
      <vt:variant>
        <vt:i4>3048</vt:i4>
      </vt:variant>
      <vt:variant>
        <vt:i4>0</vt:i4>
      </vt:variant>
      <vt:variant>
        <vt:i4>5</vt:i4>
      </vt:variant>
      <vt:variant>
        <vt:lpwstr/>
      </vt:variant>
      <vt:variant>
        <vt:lpwstr>fld_UnderlyingCashType</vt:lpwstr>
      </vt:variant>
      <vt:variant>
        <vt:i4>4128774</vt:i4>
      </vt:variant>
      <vt:variant>
        <vt:i4>3045</vt:i4>
      </vt:variant>
      <vt:variant>
        <vt:i4>0</vt:i4>
      </vt:variant>
      <vt:variant>
        <vt:i4>5</vt:i4>
      </vt:variant>
      <vt:variant>
        <vt:lpwstr/>
      </vt:variant>
      <vt:variant>
        <vt:lpwstr>fld_UnderlyingCashAmount</vt:lpwstr>
      </vt:variant>
      <vt:variant>
        <vt:i4>5701732</vt:i4>
      </vt:variant>
      <vt:variant>
        <vt:i4>3042</vt:i4>
      </vt:variant>
      <vt:variant>
        <vt:i4>0</vt:i4>
      </vt:variant>
      <vt:variant>
        <vt:i4>5</vt:i4>
      </vt:variant>
      <vt:variant>
        <vt:lpwstr/>
      </vt:variant>
      <vt:variant>
        <vt:lpwstr>fld_UnderlyingAllocationPercent</vt:lpwstr>
      </vt:variant>
      <vt:variant>
        <vt:i4>4587637</vt:i4>
      </vt:variant>
      <vt:variant>
        <vt:i4>3039</vt:i4>
      </vt:variant>
      <vt:variant>
        <vt:i4>0</vt:i4>
      </vt:variant>
      <vt:variant>
        <vt:i4>5</vt:i4>
      </vt:variant>
      <vt:variant>
        <vt:lpwstr/>
      </vt:variant>
      <vt:variant>
        <vt:lpwstr>fld_NTPositionLimit</vt:lpwstr>
      </vt:variant>
      <vt:variant>
        <vt:i4>3276827</vt:i4>
      </vt:variant>
      <vt:variant>
        <vt:i4>3036</vt:i4>
      </vt:variant>
      <vt:variant>
        <vt:i4>0</vt:i4>
      </vt:variant>
      <vt:variant>
        <vt:i4>5</vt:i4>
      </vt:variant>
      <vt:variant>
        <vt:lpwstr/>
      </vt:variant>
      <vt:variant>
        <vt:lpwstr>fld_PositionLimit</vt:lpwstr>
      </vt:variant>
      <vt:variant>
        <vt:i4>3735578</vt:i4>
      </vt:variant>
      <vt:variant>
        <vt:i4>3033</vt:i4>
      </vt:variant>
      <vt:variant>
        <vt:i4>0</vt:i4>
      </vt:variant>
      <vt:variant>
        <vt:i4>5</vt:i4>
      </vt:variant>
      <vt:variant>
        <vt:lpwstr/>
      </vt:variant>
      <vt:variant>
        <vt:lpwstr>fld_MinPriceIncrement</vt:lpwstr>
      </vt:variant>
      <vt:variant>
        <vt:i4>6226034</vt:i4>
      </vt:variant>
      <vt:variant>
        <vt:i4>3030</vt:i4>
      </vt:variant>
      <vt:variant>
        <vt:i4>0</vt:i4>
      </vt:variant>
      <vt:variant>
        <vt:i4>5</vt:i4>
      </vt:variant>
      <vt:variant>
        <vt:lpwstr/>
      </vt:variant>
      <vt:variant>
        <vt:lpwstr>fld_StrikeValue</vt:lpwstr>
      </vt:variant>
      <vt:variant>
        <vt:i4>2162697</vt:i4>
      </vt:variant>
      <vt:variant>
        <vt:i4>3027</vt:i4>
      </vt:variant>
      <vt:variant>
        <vt:i4>0</vt:i4>
      </vt:variant>
      <vt:variant>
        <vt:i4>5</vt:i4>
      </vt:variant>
      <vt:variant>
        <vt:lpwstr/>
      </vt:variant>
      <vt:variant>
        <vt:lpwstr>fld_StrikeMultiplier</vt:lpwstr>
      </vt:variant>
      <vt:variant>
        <vt:i4>3932171</vt:i4>
      </vt:variant>
      <vt:variant>
        <vt:i4>3024</vt:i4>
      </vt:variant>
      <vt:variant>
        <vt:i4>0</vt:i4>
      </vt:variant>
      <vt:variant>
        <vt:i4>5</vt:i4>
      </vt:variant>
      <vt:variant>
        <vt:lpwstr/>
      </vt:variant>
      <vt:variant>
        <vt:lpwstr>fld_SettleOnOpenFlag</vt:lpwstr>
      </vt:variant>
      <vt:variant>
        <vt:i4>4194419</vt:i4>
      </vt:variant>
      <vt:variant>
        <vt:i4>3021</vt:i4>
      </vt:variant>
      <vt:variant>
        <vt:i4>0</vt:i4>
      </vt:variant>
      <vt:variant>
        <vt:i4>5</vt:i4>
      </vt:variant>
      <vt:variant>
        <vt:lpwstr/>
      </vt:variant>
      <vt:variant>
        <vt:lpwstr>fld_SecurityStatus</vt:lpwstr>
      </vt:variant>
      <vt:variant>
        <vt:i4>2686989</vt:i4>
      </vt:variant>
      <vt:variant>
        <vt:i4>3018</vt:i4>
      </vt:variant>
      <vt:variant>
        <vt:i4>0</vt:i4>
      </vt:variant>
      <vt:variant>
        <vt:i4>5</vt:i4>
      </vt:variant>
      <vt:variant>
        <vt:lpwstr/>
      </vt:variant>
      <vt:variant>
        <vt:lpwstr>fld_SecurityReportID</vt:lpwstr>
      </vt:variant>
      <vt:variant>
        <vt:i4>5046390</vt:i4>
      </vt:variant>
      <vt:variant>
        <vt:i4>3015</vt:i4>
      </vt:variant>
      <vt:variant>
        <vt:i4>0</vt:i4>
      </vt:variant>
      <vt:variant>
        <vt:i4>5</vt:i4>
      </vt:variant>
      <vt:variant>
        <vt:lpwstr/>
      </vt:variant>
      <vt:variant>
        <vt:lpwstr>fld_MDReportID</vt:lpwstr>
      </vt:variant>
      <vt:variant>
        <vt:i4>5308529</vt:i4>
      </vt:variant>
      <vt:variant>
        <vt:i4>3012</vt:i4>
      </vt:variant>
      <vt:variant>
        <vt:i4>0</vt:i4>
      </vt:variant>
      <vt:variant>
        <vt:i4>5</vt:i4>
      </vt:variant>
      <vt:variant>
        <vt:lpwstr/>
      </vt:variant>
      <vt:variant>
        <vt:lpwstr>fld_SideTimeInForce</vt:lpwstr>
      </vt:variant>
      <vt:variant>
        <vt:i4>4194406</vt:i4>
      </vt:variant>
      <vt:variant>
        <vt:i4>3009</vt:i4>
      </vt:variant>
      <vt:variant>
        <vt:i4>0</vt:i4>
      </vt:variant>
      <vt:variant>
        <vt:i4>5</vt:i4>
      </vt:variant>
      <vt:variant>
        <vt:lpwstr/>
      </vt:variant>
      <vt:variant>
        <vt:lpwstr>fld_HostCrossID</vt:lpwstr>
      </vt:variant>
      <vt:variant>
        <vt:i4>4522093</vt:i4>
      </vt:variant>
      <vt:variant>
        <vt:i4>3006</vt:i4>
      </vt:variant>
      <vt:variant>
        <vt:i4>0</vt:i4>
      </vt:variant>
      <vt:variant>
        <vt:i4>5</vt:i4>
      </vt:variant>
      <vt:variant>
        <vt:lpwstr/>
      </vt:variant>
      <vt:variant>
        <vt:lpwstr>fld_StrategyParameterValue</vt:lpwstr>
      </vt:variant>
      <vt:variant>
        <vt:i4>4063232</vt:i4>
      </vt:variant>
      <vt:variant>
        <vt:i4>3003</vt:i4>
      </vt:variant>
      <vt:variant>
        <vt:i4>0</vt:i4>
      </vt:variant>
      <vt:variant>
        <vt:i4>5</vt:i4>
      </vt:variant>
      <vt:variant>
        <vt:lpwstr/>
      </vt:variant>
      <vt:variant>
        <vt:lpwstr>fld_StrategyParameterType</vt:lpwstr>
      </vt:variant>
      <vt:variant>
        <vt:i4>3735576</vt:i4>
      </vt:variant>
      <vt:variant>
        <vt:i4>3000</vt:i4>
      </vt:variant>
      <vt:variant>
        <vt:i4>0</vt:i4>
      </vt:variant>
      <vt:variant>
        <vt:i4>5</vt:i4>
      </vt:variant>
      <vt:variant>
        <vt:lpwstr/>
      </vt:variant>
      <vt:variant>
        <vt:lpwstr>fld_StrategyParameterName</vt:lpwstr>
      </vt:variant>
      <vt:variant>
        <vt:i4>2490391</vt:i4>
      </vt:variant>
      <vt:variant>
        <vt:i4>2997</vt:i4>
      </vt:variant>
      <vt:variant>
        <vt:i4>0</vt:i4>
      </vt:variant>
      <vt:variant>
        <vt:i4>5</vt:i4>
      </vt:variant>
      <vt:variant>
        <vt:lpwstr/>
      </vt:variant>
      <vt:variant>
        <vt:lpwstr>fld_NoStrategyParameters</vt:lpwstr>
      </vt:variant>
      <vt:variant>
        <vt:i4>5570675</vt:i4>
      </vt:variant>
      <vt:variant>
        <vt:i4>2994</vt:i4>
      </vt:variant>
      <vt:variant>
        <vt:i4>0</vt:i4>
      </vt:variant>
      <vt:variant>
        <vt:i4>5</vt:i4>
      </vt:variant>
      <vt:variant>
        <vt:lpwstr/>
      </vt:variant>
      <vt:variant>
        <vt:lpwstr>fld_LegInterestAccrualDate</vt:lpwstr>
      </vt:variant>
      <vt:variant>
        <vt:i4>3801109</vt:i4>
      </vt:variant>
      <vt:variant>
        <vt:i4>2991</vt:i4>
      </vt:variant>
      <vt:variant>
        <vt:i4>0</vt:i4>
      </vt:variant>
      <vt:variant>
        <vt:i4>5</vt:i4>
      </vt:variant>
      <vt:variant>
        <vt:lpwstr/>
      </vt:variant>
      <vt:variant>
        <vt:lpwstr>fld_LegContractSettlMonth</vt:lpwstr>
      </vt:variant>
      <vt:variant>
        <vt:i4>2424912</vt:i4>
      </vt:variant>
      <vt:variant>
        <vt:i4>2988</vt:i4>
      </vt:variant>
      <vt:variant>
        <vt:i4>0</vt:i4>
      </vt:variant>
      <vt:variant>
        <vt:i4>5</vt:i4>
      </vt:variant>
      <vt:variant>
        <vt:lpwstr/>
      </vt:variant>
      <vt:variant>
        <vt:lpwstr>fld_Nested3PartySubIDType</vt:lpwstr>
      </vt:variant>
      <vt:variant>
        <vt:i4>2162765</vt:i4>
      </vt:variant>
      <vt:variant>
        <vt:i4>2985</vt:i4>
      </vt:variant>
      <vt:variant>
        <vt:i4>0</vt:i4>
      </vt:variant>
      <vt:variant>
        <vt:i4>5</vt:i4>
      </vt:variant>
      <vt:variant>
        <vt:lpwstr/>
      </vt:variant>
      <vt:variant>
        <vt:lpwstr>fld_Nested3PartySubID</vt:lpwstr>
      </vt:variant>
      <vt:variant>
        <vt:i4>3997767</vt:i4>
      </vt:variant>
      <vt:variant>
        <vt:i4>2982</vt:i4>
      </vt:variant>
      <vt:variant>
        <vt:i4>0</vt:i4>
      </vt:variant>
      <vt:variant>
        <vt:i4>5</vt:i4>
      </vt:variant>
      <vt:variant>
        <vt:lpwstr/>
      </vt:variant>
      <vt:variant>
        <vt:lpwstr>fld_NoNested3PartySubIDs</vt:lpwstr>
      </vt:variant>
      <vt:variant>
        <vt:i4>3604546</vt:i4>
      </vt:variant>
      <vt:variant>
        <vt:i4>2979</vt:i4>
      </vt:variant>
      <vt:variant>
        <vt:i4>0</vt:i4>
      </vt:variant>
      <vt:variant>
        <vt:i4>5</vt:i4>
      </vt:variant>
      <vt:variant>
        <vt:lpwstr/>
      </vt:variant>
      <vt:variant>
        <vt:lpwstr>fld_Nested3PartyRole</vt:lpwstr>
      </vt:variant>
      <vt:variant>
        <vt:i4>2162768</vt:i4>
      </vt:variant>
      <vt:variant>
        <vt:i4>2976</vt:i4>
      </vt:variant>
      <vt:variant>
        <vt:i4>0</vt:i4>
      </vt:variant>
      <vt:variant>
        <vt:i4>5</vt:i4>
      </vt:variant>
      <vt:variant>
        <vt:lpwstr/>
      </vt:variant>
      <vt:variant>
        <vt:lpwstr>fld_Nested3PartyIDSource</vt:lpwstr>
      </vt:variant>
      <vt:variant>
        <vt:i4>5832757</vt:i4>
      </vt:variant>
      <vt:variant>
        <vt:i4>2973</vt:i4>
      </vt:variant>
      <vt:variant>
        <vt:i4>0</vt:i4>
      </vt:variant>
      <vt:variant>
        <vt:i4>5</vt:i4>
      </vt:variant>
      <vt:variant>
        <vt:lpwstr/>
      </vt:variant>
      <vt:variant>
        <vt:lpwstr>fld_Nested3PartyID</vt:lpwstr>
      </vt:variant>
      <vt:variant>
        <vt:i4>3539035</vt:i4>
      </vt:variant>
      <vt:variant>
        <vt:i4>2970</vt:i4>
      </vt:variant>
      <vt:variant>
        <vt:i4>0</vt:i4>
      </vt:variant>
      <vt:variant>
        <vt:i4>5</vt:i4>
      </vt:variant>
      <vt:variant>
        <vt:lpwstr/>
      </vt:variant>
      <vt:variant>
        <vt:lpwstr>fld_NoNested3PartyIDs</vt:lpwstr>
      </vt:variant>
      <vt:variant>
        <vt:i4>5963903</vt:i4>
      </vt:variant>
      <vt:variant>
        <vt:i4>2967</vt:i4>
      </vt:variant>
      <vt:variant>
        <vt:i4>0</vt:i4>
      </vt:variant>
      <vt:variant>
        <vt:i4>5</vt:i4>
      </vt:variant>
      <vt:variant>
        <vt:lpwstr/>
      </vt:variant>
      <vt:variant>
        <vt:lpwstr>fld_StrikeCurrency</vt:lpwstr>
      </vt:variant>
      <vt:variant>
        <vt:i4>3407893</vt:i4>
      </vt:variant>
      <vt:variant>
        <vt:i4>2964</vt:i4>
      </vt:variant>
      <vt:variant>
        <vt:i4>0</vt:i4>
      </vt:variant>
      <vt:variant>
        <vt:i4>5</vt:i4>
      </vt:variant>
      <vt:variant>
        <vt:lpwstr/>
      </vt:variant>
      <vt:variant>
        <vt:lpwstr>fld_CollInquiryResult</vt:lpwstr>
      </vt:variant>
      <vt:variant>
        <vt:i4>4063237</vt:i4>
      </vt:variant>
      <vt:variant>
        <vt:i4>2961</vt:i4>
      </vt:variant>
      <vt:variant>
        <vt:i4>0</vt:i4>
      </vt:variant>
      <vt:variant>
        <vt:i4>5</vt:i4>
      </vt:variant>
      <vt:variant>
        <vt:lpwstr/>
      </vt:variant>
      <vt:variant>
        <vt:lpwstr>fld_CollInquiryStatus</vt:lpwstr>
      </vt:variant>
      <vt:variant>
        <vt:i4>5505143</vt:i4>
      </vt:variant>
      <vt:variant>
        <vt:i4>2958</vt:i4>
      </vt:variant>
      <vt:variant>
        <vt:i4>0</vt:i4>
      </vt:variant>
      <vt:variant>
        <vt:i4>5</vt:i4>
      </vt:variant>
      <vt:variant>
        <vt:lpwstr/>
      </vt:variant>
      <vt:variant>
        <vt:lpwstr>fld_CollAction</vt:lpwstr>
      </vt:variant>
      <vt:variant>
        <vt:i4>4915315</vt:i4>
      </vt:variant>
      <vt:variant>
        <vt:i4>2955</vt:i4>
      </vt:variant>
      <vt:variant>
        <vt:i4>0</vt:i4>
      </vt:variant>
      <vt:variant>
        <vt:i4>5</vt:i4>
      </vt:variant>
      <vt:variant>
        <vt:lpwstr/>
      </vt:variant>
      <vt:variant>
        <vt:lpwstr>fld_TimeBracket</vt:lpwstr>
      </vt:variant>
      <vt:variant>
        <vt:i4>2818072</vt:i4>
      </vt:variant>
      <vt:variant>
        <vt:i4>2952</vt:i4>
      </vt:variant>
      <vt:variant>
        <vt:i4>0</vt:i4>
      </vt:variant>
      <vt:variant>
        <vt:i4>5</vt:i4>
      </vt:variant>
      <vt:variant>
        <vt:lpwstr/>
      </vt:variant>
      <vt:variant>
        <vt:lpwstr>fld_LegStrikeCurrency</vt:lpwstr>
      </vt:variant>
      <vt:variant>
        <vt:i4>3276811</vt:i4>
      </vt:variant>
      <vt:variant>
        <vt:i4>2949</vt:i4>
      </vt:variant>
      <vt:variant>
        <vt:i4>0</vt:i4>
      </vt:variant>
      <vt:variant>
        <vt:i4>5</vt:i4>
      </vt:variant>
      <vt:variant>
        <vt:lpwstr/>
      </vt:variant>
      <vt:variant>
        <vt:lpwstr>fld_UnderlyingStrikeCurrency</vt:lpwstr>
      </vt:variant>
      <vt:variant>
        <vt:i4>2228240</vt:i4>
      </vt:variant>
      <vt:variant>
        <vt:i4>2946</vt:i4>
      </vt:variant>
      <vt:variant>
        <vt:i4>0</vt:i4>
      </vt:variant>
      <vt:variant>
        <vt:i4>5</vt:i4>
      </vt:variant>
      <vt:variant>
        <vt:lpwstr/>
      </vt:variant>
      <vt:variant>
        <vt:lpwstr>fld_AffirmStatus</vt:lpwstr>
      </vt:variant>
      <vt:variant>
        <vt:i4>3407877</vt:i4>
      </vt:variant>
      <vt:variant>
        <vt:i4>2943</vt:i4>
      </vt:variant>
      <vt:variant>
        <vt:i4>0</vt:i4>
      </vt:variant>
      <vt:variant>
        <vt:i4>5</vt:i4>
      </vt:variant>
      <vt:variant>
        <vt:lpwstr/>
      </vt:variant>
      <vt:variant>
        <vt:lpwstr>fld_TrdRptStatus</vt:lpwstr>
      </vt:variant>
      <vt:variant>
        <vt:i4>5505137</vt:i4>
      </vt:variant>
      <vt:variant>
        <vt:i4>2940</vt:i4>
      </vt:variant>
      <vt:variant>
        <vt:i4>0</vt:i4>
      </vt:variant>
      <vt:variant>
        <vt:i4>5</vt:i4>
      </vt:variant>
      <vt:variant>
        <vt:lpwstr/>
      </vt:variant>
      <vt:variant>
        <vt:lpwstr>fld_NoCollInquiryQualifier</vt:lpwstr>
      </vt:variant>
      <vt:variant>
        <vt:i4>2949128</vt:i4>
      </vt:variant>
      <vt:variant>
        <vt:i4>2937</vt:i4>
      </vt:variant>
      <vt:variant>
        <vt:i4>0</vt:i4>
      </vt:variant>
      <vt:variant>
        <vt:i4>5</vt:i4>
      </vt:variant>
      <vt:variant>
        <vt:lpwstr/>
      </vt:variant>
      <vt:variant>
        <vt:lpwstr>fld_NetworkStatusResponseType</vt:lpwstr>
      </vt:variant>
      <vt:variant>
        <vt:i4>2555915</vt:i4>
      </vt:variant>
      <vt:variant>
        <vt:i4>2934</vt:i4>
      </vt:variant>
      <vt:variant>
        <vt:i4>0</vt:i4>
      </vt:variant>
      <vt:variant>
        <vt:i4>5</vt:i4>
      </vt:variant>
      <vt:variant>
        <vt:lpwstr/>
      </vt:variant>
      <vt:variant>
        <vt:lpwstr>fld_NoCompIDs</vt:lpwstr>
      </vt:variant>
      <vt:variant>
        <vt:i4>6094971</vt:i4>
      </vt:variant>
      <vt:variant>
        <vt:i4>2931</vt:i4>
      </vt:variant>
      <vt:variant>
        <vt:i4>0</vt:i4>
      </vt:variant>
      <vt:variant>
        <vt:i4>5</vt:i4>
      </vt:variant>
      <vt:variant>
        <vt:lpwstr/>
      </vt:variant>
      <vt:variant>
        <vt:lpwstr>fld_NetworkRequestType</vt:lpwstr>
      </vt:variant>
      <vt:variant>
        <vt:i4>3276829</vt:i4>
      </vt:variant>
      <vt:variant>
        <vt:i4>2928</vt:i4>
      </vt:variant>
      <vt:variant>
        <vt:i4>0</vt:i4>
      </vt:variant>
      <vt:variant>
        <vt:i4>5</vt:i4>
      </vt:variant>
      <vt:variant>
        <vt:lpwstr/>
      </vt:variant>
      <vt:variant>
        <vt:lpwstr>fld_LastNetworkResponseID</vt:lpwstr>
      </vt:variant>
      <vt:variant>
        <vt:i4>2424854</vt:i4>
      </vt:variant>
      <vt:variant>
        <vt:i4>2925</vt:i4>
      </vt:variant>
      <vt:variant>
        <vt:i4>0</vt:i4>
      </vt:variant>
      <vt:variant>
        <vt:i4>5</vt:i4>
      </vt:variant>
      <vt:variant>
        <vt:lpwstr/>
      </vt:variant>
      <vt:variant>
        <vt:lpwstr>fld_NetworkRequestID</vt:lpwstr>
      </vt:variant>
      <vt:variant>
        <vt:i4>2555906</vt:i4>
      </vt:variant>
      <vt:variant>
        <vt:i4>2922</vt:i4>
      </vt:variant>
      <vt:variant>
        <vt:i4>0</vt:i4>
      </vt:variant>
      <vt:variant>
        <vt:i4>5</vt:i4>
      </vt:variant>
      <vt:variant>
        <vt:lpwstr/>
      </vt:variant>
      <vt:variant>
        <vt:lpwstr>fld_NetworkResponseID</vt:lpwstr>
      </vt:variant>
      <vt:variant>
        <vt:i4>2293770</vt:i4>
      </vt:variant>
      <vt:variant>
        <vt:i4>2919</vt:i4>
      </vt:variant>
      <vt:variant>
        <vt:i4>0</vt:i4>
      </vt:variant>
      <vt:variant>
        <vt:i4>5</vt:i4>
      </vt:variant>
      <vt:variant>
        <vt:lpwstr/>
      </vt:variant>
      <vt:variant>
        <vt:lpwstr>fld_RefSubID</vt:lpwstr>
      </vt:variant>
      <vt:variant>
        <vt:i4>3211273</vt:i4>
      </vt:variant>
      <vt:variant>
        <vt:i4>2916</vt:i4>
      </vt:variant>
      <vt:variant>
        <vt:i4>0</vt:i4>
      </vt:variant>
      <vt:variant>
        <vt:i4>5</vt:i4>
      </vt:variant>
      <vt:variant>
        <vt:lpwstr/>
      </vt:variant>
      <vt:variant>
        <vt:lpwstr>fld_RefCompID</vt:lpwstr>
      </vt:variant>
      <vt:variant>
        <vt:i4>5308521</vt:i4>
      </vt:variant>
      <vt:variant>
        <vt:i4>2913</vt:i4>
      </vt:variant>
      <vt:variant>
        <vt:i4>0</vt:i4>
      </vt:variant>
      <vt:variant>
        <vt:i4>5</vt:i4>
      </vt:variant>
      <vt:variant>
        <vt:lpwstr/>
      </vt:variant>
      <vt:variant>
        <vt:lpwstr>fld_StatusText</vt:lpwstr>
      </vt:variant>
      <vt:variant>
        <vt:i4>5505151</vt:i4>
      </vt:variant>
      <vt:variant>
        <vt:i4>2910</vt:i4>
      </vt:variant>
      <vt:variant>
        <vt:i4>0</vt:i4>
      </vt:variant>
      <vt:variant>
        <vt:i4>5</vt:i4>
      </vt:variant>
      <vt:variant>
        <vt:lpwstr/>
      </vt:variant>
      <vt:variant>
        <vt:lpwstr>fld_StatusValue</vt:lpwstr>
      </vt:variant>
      <vt:variant>
        <vt:i4>5243001</vt:i4>
      </vt:variant>
      <vt:variant>
        <vt:i4>2907</vt:i4>
      </vt:variant>
      <vt:variant>
        <vt:i4>0</vt:i4>
      </vt:variant>
      <vt:variant>
        <vt:i4>5</vt:i4>
      </vt:variant>
      <vt:variant>
        <vt:lpwstr/>
      </vt:variant>
      <vt:variant>
        <vt:lpwstr>fld_UserStatusText</vt:lpwstr>
      </vt:variant>
      <vt:variant>
        <vt:i4>4259957</vt:i4>
      </vt:variant>
      <vt:variant>
        <vt:i4>2904</vt:i4>
      </vt:variant>
      <vt:variant>
        <vt:i4>0</vt:i4>
      </vt:variant>
      <vt:variant>
        <vt:i4>5</vt:i4>
      </vt:variant>
      <vt:variant>
        <vt:lpwstr/>
      </vt:variant>
      <vt:variant>
        <vt:lpwstr>fld_UserStatus</vt:lpwstr>
      </vt:variant>
      <vt:variant>
        <vt:i4>5242982</vt:i4>
      </vt:variant>
      <vt:variant>
        <vt:i4>2901</vt:i4>
      </vt:variant>
      <vt:variant>
        <vt:i4>0</vt:i4>
      </vt:variant>
      <vt:variant>
        <vt:i4>5</vt:i4>
      </vt:variant>
      <vt:variant>
        <vt:lpwstr/>
      </vt:variant>
      <vt:variant>
        <vt:lpwstr>fld_NewPassword</vt:lpwstr>
      </vt:variant>
      <vt:variant>
        <vt:i4>5570681</vt:i4>
      </vt:variant>
      <vt:variant>
        <vt:i4>2898</vt:i4>
      </vt:variant>
      <vt:variant>
        <vt:i4>0</vt:i4>
      </vt:variant>
      <vt:variant>
        <vt:i4>5</vt:i4>
      </vt:variant>
      <vt:variant>
        <vt:lpwstr/>
      </vt:variant>
      <vt:variant>
        <vt:lpwstr>fld_UserRequestType</vt:lpwstr>
      </vt:variant>
      <vt:variant>
        <vt:i4>3670016</vt:i4>
      </vt:variant>
      <vt:variant>
        <vt:i4>2895</vt:i4>
      </vt:variant>
      <vt:variant>
        <vt:i4>0</vt:i4>
      </vt:variant>
      <vt:variant>
        <vt:i4>5</vt:i4>
      </vt:variant>
      <vt:variant>
        <vt:lpwstr/>
      </vt:variant>
      <vt:variant>
        <vt:lpwstr>fld_UserRequestID</vt:lpwstr>
      </vt:variant>
      <vt:variant>
        <vt:i4>5046370</vt:i4>
      </vt:variant>
      <vt:variant>
        <vt:i4>2892</vt:i4>
      </vt:variant>
      <vt:variant>
        <vt:i4>0</vt:i4>
      </vt:variant>
      <vt:variant>
        <vt:i4>5</vt:i4>
      </vt:variant>
      <vt:variant>
        <vt:lpwstr/>
      </vt:variant>
      <vt:variant>
        <vt:lpwstr>fld_EndCash</vt:lpwstr>
      </vt:variant>
      <vt:variant>
        <vt:i4>2424837</vt:i4>
      </vt:variant>
      <vt:variant>
        <vt:i4>2889</vt:i4>
      </vt:variant>
      <vt:variant>
        <vt:i4>0</vt:i4>
      </vt:variant>
      <vt:variant>
        <vt:i4>5</vt:i4>
      </vt:variant>
      <vt:variant>
        <vt:lpwstr/>
      </vt:variant>
      <vt:variant>
        <vt:lpwstr>fld_StartCash</vt:lpwstr>
      </vt:variant>
      <vt:variant>
        <vt:i4>3735562</vt:i4>
      </vt:variant>
      <vt:variant>
        <vt:i4>2886</vt:i4>
      </vt:variant>
      <vt:variant>
        <vt:i4>0</vt:i4>
      </vt:variant>
      <vt:variant>
        <vt:i4>5</vt:i4>
      </vt:variant>
      <vt:variant>
        <vt:lpwstr/>
      </vt:variant>
      <vt:variant>
        <vt:lpwstr>fld_EndAccruedInterestAmt</vt:lpwstr>
      </vt:variant>
      <vt:variant>
        <vt:i4>4128778</vt:i4>
      </vt:variant>
      <vt:variant>
        <vt:i4>2883</vt:i4>
      </vt:variant>
      <vt:variant>
        <vt:i4>0</vt:i4>
      </vt:variant>
      <vt:variant>
        <vt:i4>5</vt:i4>
      </vt:variant>
      <vt:variant>
        <vt:lpwstr/>
      </vt:variant>
      <vt:variant>
        <vt:lpwstr>fld_DeliveryType</vt:lpwstr>
      </vt:variant>
      <vt:variant>
        <vt:i4>2424844</vt:i4>
      </vt:variant>
      <vt:variant>
        <vt:i4>2880</vt:i4>
      </vt:variant>
      <vt:variant>
        <vt:i4>0</vt:i4>
      </vt:variant>
      <vt:variant>
        <vt:i4>5</vt:i4>
      </vt:variant>
      <vt:variant>
        <vt:lpwstr/>
      </vt:variant>
      <vt:variant>
        <vt:lpwstr>fld_AgreementCurrency</vt:lpwstr>
      </vt:variant>
      <vt:variant>
        <vt:i4>5046370</vt:i4>
      </vt:variant>
      <vt:variant>
        <vt:i4>2877</vt:i4>
      </vt:variant>
      <vt:variant>
        <vt:i4>0</vt:i4>
      </vt:variant>
      <vt:variant>
        <vt:i4>5</vt:i4>
      </vt:variant>
      <vt:variant>
        <vt:lpwstr/>
      </vt:variant>
      <vt:variant>
        <vt:lpwstr>fld_EndDate</vt:lpwstr>
      </vt:variant>
      <vt:variant>
        <vt:i4>2424837</vt:i4>
      </vt:variant>
      <vt:variant>
        <vt:i4>2874</vt:i4>
      </vt:variant>
      <vt:variant>
        <vt:i4>0</vt:i4>
      </vt:variant>
      <vt:variant>
        <vt:i4>5</vt:i4>
      </vt:variant>
      <vt:variant>
        <vt:lpwstr/>
      </vt:variant>
      <vt:variant>
        <vt:lpwstr>fld_StartDate</vt:lpwstr>
      </vt:variant>
      <vt:variant>
        <vt:i4>2228228</vt:i4>
      </vt:variant>
      <vt:variant>
        <vt:i4>2871</vt:i4>
      </vt:variant>
      <vt:variant>
        <vt:i4>0</vt:i4>
      </vt:variant>
      <vt:variant>
        <vt:i4>5</vt:i4>
      </vt:variant>
      <vt:variant>
        <vt:lpwstr/>
      </vt:variant>
      <vt:variant>
        <vt:lpwstr>fld_AgreementDate</vt:lpwstr>
      </vt:variant>
      <vt:variant>
        <vt:i4>5963877</vt:i4>
      </vt:variant>
      <vt:variant>
        <vt:i4>2868</vt:i4>
      </vt:variant>
      <vt:variant>
        <vt:i4>0</vt:i4>
      </vt:variant>
      <vt:variant>
        <vt:i4>5</vt:i4>
      </vt:variant>
      <vt:variant>
        <vt:lpwstr/>
      </vt:variant>
      <vt:variant>
        <vt:lpwstr>fld_AgreementID</vt:lpwstr>
      </vt:variant>
      <vt:variant>
        <vt:i4>2424832</vt:i4>
      </vt:variant>
      <vt:variant>
        <vt:i4>2865</vt:i4>
      </vt:variant>
      <vt:variant>
        <vt:i4>0</vt:i4>
      </vt:variant>
      <vt:variant>
        <vt:i4>5</vt:i4>
      </vt:variant>
      <vt:variant>
        <vt:lpwstr/>
      </vt:variant>
      <vt:variant>
        <vt:lpwstr>fld_AgreementDesc</vt:lpwstr>
      </vt:variant>
      <vt:variant>
        <vt:i4>2097181</vt:i4>
      </vt:variant>
      <vt:variant>
        <vt:i4>2862</vt:i4>
      </vt:variant>
      <vt:variant>
        <vt:i4>0</vt:i4>
      </vt:variant>
      <vt:variant>
        <vt:i4>5</vt:i4>
      </vt:variant>
      <vt:variant>
        <vt:lpwstr/>
      </vt:variant>
      <vt:variant>
        <vt:lpwstr>fld_LastRptRequested</vt:lpwstr>
      </vt:variant>
      <vt:variant>
        <vt:i4>2162695</vt:i4>
      </vt:variant>
      <vt:variant>
        <vt:i4>2859</vt:i4>
      </vt:variant>
      <vt:variant>
        <vt:i4>0</vt:i4>
      </vt:variant>
      <vt:variant>
        <vt:i4>5</vt:i4>
      </vt:variant>
      <vt:variant>
        <vt:lpwstr/>
      </vt:variant>
      <vt:variant>
        <vt:lpwstr>fld_TotNumReports</vt:lpwstr>
      </vt:variant>
      <vt:variant>
        <vt:i4>4391018</vt:i4>
      </vt:variant>
      <vt:variant>
        <vt:i4>2856</vt:i4>
      </vt:variant>
      <vt:variant>
        <vt:i4>0</vt:i4>
      </vt:variant>
      <vt:variant>
        <vt:i4>5</vt:i4>
      </vt:variant>
      <vt:variant>
        <vt:lpwstr/>
      </vt:variant>
      <vt:variant>
        <vt:lpwstr>fld_CollStatus</vt:lpwstr>
      </vt:variant>
      <vt:variant>
        <vt:i4>3145733</vt:i4>
      </vt:variant>
      <vt:variant>
        <vt:i4>2853</vt:i4>
      </vt:variant>
      <vt:variant>
        <vt:i4>0</vt:i4>
      </vt:variant>
      <vt:variant>
        <vt:i4>5</vt:i4>
      </vt:variant>
      <vt:variant>
        <vt:lpwstr/>
      </vt:variant>
      <vt:variant>
        <vt:lpwstr>fld_CollInquiryID</vt:lpwstr>
      </vt:variant>
      <vt:variant>
        <vt:i4>2686987</vt:i4>
      </vt:variant>
      <vt:variant>
        <vt:i4>2850</vt:i4>
      </vt:variant>
      <vt:variant>
        <vt:i4>0</vt:i4>
      </vt:variant>
      <vt:variant>
        <vt:i4>5</vt:i4>
      </vt:variant>
      <vt:variant>
        <vt:lpwstr/>
      </vt:variant>
      <vt:variant>
        <vt:lpwstr>fld_CollRptID</vt:lpwstr>
      </vt:variant>
      <vt:variant>
        <vt:i4>2162719</vt:i4>
      </vt:variant>
      <vt:variant>
        <vt:i4>2847</vt:i4>
      </vt:variant>
      <vt:variant>
        <vt:i4>0</vt:i4>
      </vt:variant>
      <vt:variant>
        <vt:i4>5</vt:i4>
      </vt:variant>
      <vt:variant>
        <vt:lpwstr/>
      </vt:variant>
      <vt:variant>
        <vt:lpwstr>fld_CollAsgnRefID</vt:lpwstr>
      </vt:variant>
      <vt:variant>
        <vt:i4>2162700</vt:i4>
      </vt:variant>
      <vt:variant>
        <vt:i4>2844</vt:i4>
      </vt:variant>
      <vt:variant>
        <vt:i4>0</vt:i4>
      </vt:variant>
      <vt:variant>
        <vt:i4>5</vt:i4>
      </vt:variant>
      <vt:variant>
        <vt:lpwstr/>
      </vt:variant>
      <vt:variant>
        <vt:lpwstr>fld_CollAsgnRejectReason</vt:lpwstr>
      </vt:variant>
      <vt:variant>
        <vt:i4>2359310</vt:i4>
      </vt:variant>
      <vt:variant>
        <vt:i4>2841</vt:i4>
      </vt:variant>
      <vt:variant>
        <vt:i4>0</vt:i4>
      </vt:variant>
      <vt:variant>
        <vt:i4>5</vt:i4>
      </vt:variant>
      <vt:variant>
        <vt:lpwstr/>
      </vt:variant>
      <vt:variant>
        <vt:lpwstr>fld_CollAsgnRespType</vt:lpwstr>
      </vt:variant>
      <vt:variant>
        <vt:i4>4259941</vt:i4>
      </vt:variant>
      <vt:variant>
        <vt:i4>2838</vt:i4>
      </vt:variant>
      <vt:variant>
        <vt:i4>0</vt:i4>
      </vt:variant>
      <vt:variant>
        <vt:i4>5</vt:i4>
      </vt:variant>
      <vt:variant>
        <vt:lpwstr/>
      </vt:variant>
      <vt:variant>
        <vt:lpwstr>fld_CollRespID</vt:lpwstr>
      </vt:variant>
      <vt:variant>
        <vt:i4>3473428</vt:i4>
      </vt:variant>
      <vt:variant>
        <vt:i4>2835</vt:i4>
      </vt:variant>
      <vt:variant>
        <vt:i4>0</vt:i4>
      </vt:variant>
      <vt:variant>
        <vt:i4>5</vt:i4>
      </vt:variant>
      <vt:variant>
        <vt:lpwstr/>
      </vt:variant>
      <vt:variant>
        <vt:lpwstr>fld_CollAsgnTransType</vt:lpwstr>
      </vt:variant>
      <vt:variant>
        <vt:i4>4784226</vt:i4>
      </vt:variant>
      <vt:variant>
        <vt:i4>2832</vt:i4>
      </vt:variant>
      <vt:variant>
        <vt:i4>0</vt:i4>
      </vt:variant>
      <vt:variant>
        <vt:i4>5</vt:i4>
      </vt:variant>
      <vt:variant>
        <vt:lpwstr/>
      </vt:variant>
      <vt:variant>
        <vt:lpwstr>fld_CollAsgnID</vt:lpwstr>
      </vt:variant>
      <vt:variant>
        <vt:i4>5701754</vt:i4>
      </vt:variant>
      <vt:variant>
        <vt:i4>2829</vt:i4>
      </vt:variant>
      <vt:variant>
        <vt:i4>0</vt:i4>
      </vt:variant>
      <vt:variant>
        <vt:i4>5</vt:i4>
      </vt:variant>
      <vt:variant>
        <vt:lpwstr/>
      </vt:variant>
      <vt:variant>
        <vt:lpwstr>fld_CashOutstanding</vt:lpwstr>
      </vt:variant>
      <vt:variant>
        <vt:i4>3342353</vt:i4>
      </vt:variant>
      <vt:variant>
        <vt:i4>2826</vt:i4>
      </vt:variant>
      <vt:variant>
        <vt:i4>0</vt:i4>
      </vt:variant>
      <vt:variant>
        <vt:i4>5</vt:i4>
      </vt:variant>
      <vt:variant>
        <vt:lpwstr/>
      </vt:variant>
      <vt:variant>
        <vt:lpwstr>fld_TotalNetValue</vt:lpwstr>
      </vt:variant>
      <vt:variant>
        <vt:i4>3473409</vt:i4>
      </vt:variant>
      <vt:variant>
        <vt:i4>2823</vt:i4>
      </vt:variant>
      <vt:variant>
        <vt:i4>0</vt:i4>
      </vt:variant>
      <vt:variant>
        <vt:i4>5</vt:i4>
      </vt:variant>
      <vt:variant>
        <vt:lpwstr/>
      </vt:variant>
      <vt:variant>
        <vt:lpwstr>fld_MarginExcess</vt:lpwstr>
      </vt:variant>
      <vt:variant>
        <vt:i4>5439602</vt:i4>
      </vt:variant>
      <vt:variant>
        <vt:i4>2820</vt:i4>
      </vt:variant>
      <vt:variant>
        <vt:i4>0</vt:i4>
      </vt:variant>
      <vt:variant>
        <vt:i4>5</vt:i4>
      </vt:variant>
      <vt:variant>
        <vt:lpwstr/>
      </vt:variant>
      <vt:variant>
        <vt:lpwstr>fld_MarginRatio</vt:lpwstr>
      </vt:variant>
      <vt:variant>
        <vt:i4>3735580</vt:i4>
      </vt:variant>
      <vt:variant>
        <vt:i4>2817</vt:i4>
      </vt:variant>
      <vt:variant>
        <vt:i4>0</vt:i4>
      </vt:variant>
      <vt:variant>
        <vt:i4>5</vt:i4>
      </vt:variant>
      <vt:variant>
        <vt:lpwstr/>
      </vt:variant>
      <vt:variant>
        <vt:lpwstr>fld_NoTrades</vt:lpwstr>
      </vt:variant>
      <vt:variant>
        <vt:i4>3866655</vt:i4>
      </vt:variant>
      <vt:variant>
        <vt:i4>2814</vt:i4>
      </vt:variant>
      <vt:variant>
        <vt:i4>0</vt:i4>
      </vt:variant>
      <vt:variant>
        <vt:i4>5</vt:i4>
      </vt:variant>
      <vt:variant>
        <vt:lpwstr/>
      </vt:variant>
      <vt:variant>
        <vt:lpwstr>fld_CollInquiryQualifier</vt:lpwstr>
      </vt:variant>
      <vt:variant>
        <vt:i4>5570679</vt:i4>
      </vt:variant>
      <vt:variant>
        <vt:i4>2811</vt:i4>
      </vt:variant>
      <vt:variant>
        <vt:i4>0</vt:i4>
      </vt:variant>
      <vt:variant>
        <vt:i4>5</vt:i4>
      </vt:variant>
      <vt:variant>
        <vt:lpwstr/>
      </vt:variant>
      <vt:variant>
        <vt:lpwstr>fld_CollAsgnReason</vt:lpwstr>
      </vt:variant>
      <vt:variant>
        <vt:i4>3932174</vt:i4>
      </vt:variant>
      <vt:variant>
        <vt:i4>2808</vt:i4>
      </vt:variant>
      <vt:variant>
        <vt:i4>0</vt:i4>
      </vt:variant>
      <vt:variant>
        <vt:i4>5</vt:i4>
      </vt:variant>
      <vt:variant>
        <vt:lpwstr/>
      </vt:variant>
      <vt:variant>
        <vt:lpwstr>fld_CollReqID</vt:lpwstr>
      </vt:variant>
      <vt:variant>
        <vt:i4>2228249</vt:i4>
      </vt:variant>
      <vt:variant>
        <vt:i4>2805</vt:i4>
      </vt:variant>
      <vt:variant>
        <vt:i4>0</vt:i4>
      </vt:variant>
      <vt:variant>
        <vt:i4>5</vt:i4>
      </vt:variant>
      <vt:variant>
        <vt:lpwstr/>
      </vt:variant>
      <vt:variant>
        <vt:lpwstr>fld_LastFragment</vt:lpwstr>
      </vt:variant>
      <vt:variant>
        <vt:i4>6029422</vt:i4>
      </vt:variant>
      <vt:variant>
        <vt:i4>2802</vt:i4>
      </vt:variant>
      <vt:variant>
        <vt:i4>0</vt:i4>
      </vt:variant>
      <vt:variant>
        <vt:i4>5</vt:i4>
      </vt:variant>
      <vt:variant>
        <vt:lpwstr/>
      </vt:variant>
      <vt:variant>
        <vt:lpwstr>fld_TotNoAllocs</vt:lpwstr>
      </vt:variant>
      <vt:variant>
        <vt:i4>4063255</vt:i4>
      </vt:variant>
      <vt:variant>
        <vt:i4>2799</vt:i4>
      </vt:variant>
      <vt:variant>
        <vt:i4>0</vt:i4>
      </vt:variant>
      <vt:variant>
        <vt:i4>5</vt:i4>
      </vt:variant>
      <vt:variant>
        <vt:lpwstr/>
      </vt:variant>
      <vt:variant>
        <vt:lpwstr>fld_MiscFeeBasis</vt:lpwstr>
      </vt:variant>
      <vt:variant>
        <vt:i4>2621453</vt:i4>
      </vt:variant>
      <vt:variant>
        <vt:i4>2796</vt:i4>
      </vt:variant>
      <vt:variant>
        <vt:i4>0</vt:i4>
      </vt:variant>
      <vt:variant>
        <vt:i4>5</vt:i4>
      </vt:variant>
      <vt:variant>
        <vt:lpwstr/>
      </vt:variant>
      <vt:variant>
        <vt:lpwstr>fld_MaturityNetMoney</vt:lpwstr>
      </vt:variant>
      <vt:variant>
        <vt:i4>4849782</vt:i4>
      </vt:variant>
      <vt:variant>
        <vt:i4>2793</vt:i4>
      </vt:variant>
      <vt:variant>
        <vt:i4>0</vt:i4>
      </vt:variant>
      <vt:variant>
        <vt:i4>5</vt:i4>
      </vt:variant>
      <vt:variant>
        <vt:lpwstr/>
      </vt:variant>
      <vt:variant>
        <vt:lpwstr>fld_UnderlyingStipValue</vt:lpwstr>
      </vt:variant>
      <vt:variant>
        <vt:i4>4325480</vt:i4>
      </vt:variant>
      <vt:variant>
        <vt:i4>2790</vt:i4>
      </vt:variant>
      <vt:variant>
        <vt:i4>0</vt:i4>
      </vt:variant>
      <vt:variant>
        <vt:i4>5</vt:i4>
      </vt:variant>
      <vt:variant>
        <vt:lpwstr/>
      </vt:variant>
      <vt:variant>
        <vt:lpwstr>fld_UnderlyingStipType</vt:lpwstr>
      </vt:variant>
      <vt:variant>
        <vt:i4>3211266</vt:i4>
      </vt:variant>
      <vt:variant>
        <vt:i4>2787</vt:i4>
      </vt:variant>
      <vt:variant>
        <vt:i4>0</vt:i4>
      </vt:variant>
      <vt:variant>
        <vt:i4>5</vt:i4>
      </vt:variant>
      <vt:variant>
        <vt:lpwstr/>
      </vt:variant>
      <vt:variant>
        <vt:lpwstr>fld_NoUnderlyingStips</vt:lpwstr>
      </vt:variant>
      <vt:variant>
        <vt:i4>4915299</vt:i4>
      </vt:variant>
      <vt:variant>
        <vt:i4>2784</vt:i4>
      </vt:variant>
      <vt:variant>
        <vt:i4>0</vt:i4>
      </vt:variant>
      <vt:variant>
        <vt:i4>5</vt:i4>
      </vt:variant>
      <vt:variant>
        <vt:lpwstr/>
      </vt:variant>
      <vt:variant>
        <vt:lpwstr>fld_UnderlyingEndValue</vt:lpwstr>
      </vt:variant>
      <vt:variant>
        <vt:i4>4980834</vt:i4>
      </vt:variant>
      <vt:variant>
        <vt:i4>2781</vt:i4>
      </vt:variant>
      <vt:variant>
        <vt:i4>0</vt:i4>
      </vt:variant>
      <vt:variant>
        <vt:i4>5</vt:i4>
      </vt:variant>
      <vt:variant>
        <vt:lpwstr/>
      </vt:variant>
      <vt:variant>
        <vt:lpwstr>fld_UnderlyingCurrentValue</vt:lpwstr>
      </vt:variant>
      <vt:variant>
        <vt:i4>2293764</vt:i4>
      </vt:variant>
      <vt:variant>
        <vt:i4>2778</vt:i4>
      </vt:variant>
      <vt:variant>
        <vt:i4>0</vt:i4>
      </vt:variant>
      <vt:variant>
        <vt:i4>5</vt:i4>
      </vt:variant>
      <vt:variant>
        <vt:lpwstr/>
      </vt:variant>
      <vt:variant>
        <vt:lpwstr>fld_UnderlyingStartValue</vt:lpwstr>
      </vt:variant>
      <vt:variant>
        <vt:i4>4718694</vt:i4>
      </vt:variant>
      <vt:variant>
        <vt:i4>2775</vt:i4>
      </vt:variant>
      <vt:variant>
        <vt:i4>0</vt:i4>
      </vt:variant>
      <vt:variant>
        <vt:i4>5</vt:i4>
      </vt:variant>
      <vt:variant>
        <vt:lpwstr/>
      </vt:variant>
      <vt:variant>
        <vt:lpwstr>fld_UnderlyingEndPrice</vt:lpwstr>
      </vt:variant>
      <vt:variant>
        <vt:i4>3866632</vt:i4>
      </vt:variant>
      <vt:variant>
        <vt:i4>2772</vt:i4>
      </vt:variant>
      <vt:variant>
        <vt:i4>0</vt:i4>
      </vt:variant>
      <vt:variant>
        <vt:i4>5</vt:i4>
      </vt:variant>
      <vt:variant>
        <vt:lpwstr/>
      </vt:variant>
      <vt:variant>
        <vt:lpwstr>fld_UnderlyingDirtyPrice</vt:lpwstr>
      </vt:variant>
      <vt:variant>
        <vt:i4>2949142</vt:i4>
      </vt:variant>
      <vt:variant>
        <vt:i4>2769</vt:i4>
      </vt:variant>
      <vt:variant>
        <vt:i4>0</vt:i4>
      </vt:variant>
      <vt:variant>
        <vt:i4>5</vt:i4>
      </vt:variant>
      <vt:variant>
        <vt:lpwstr/>
      </vt:variant>
      <vt:variant>
        <vt:lpwstr>fld_SecondaryTradeReportRefID</vt:lpwstr>
      </vt:variant>
      <vt:variant>
        <vt:i4>5505145</vt:i4>
      </vt:variant>
      <vt:variant>
        <vt:i4>2766</vt:i4>
      </vt:variant>
      <vt:variant>
        <vt:i4>0</vt:i4>
      </vt:variant>
      <vt:variant>
        <vt:i4>5</vt:i4>
      </vt:variant>
      <vt:variant>
        <vt:lpwstr/>
      </vt:variant>
      <vt:variant>
        <vt:lpwstr>fld_TrdMatchID</vt:lpwstr>
      </vt:variant>
      <vt:variant>
        <vt:i4>3014663</vt:i4>
      </vt:variant>
      <vt:variant>
        <vt:i4>2763</vt:i4>
      </vt:variant>
      <vt:variant>
        <vt:i4>0</vt:i4>
      </vt:variant>
      <vt:variant>
        <vt:i4>5</vt:i4>
      </vt:variant>
      <vt:variant>
        <vt:lpwstr/>
      </vt:variant>
      <vt:variant>
        <vt:lpwstr>fld_UnderlyingQty</vt:lpwstr>
      </vt:variant>
      <vt:variant>
        <vt:i4>4915321</vt:i4>
      </vt:variant>
      <vt:variant>
        <vt:i4>2760</vt:i4>
      </vt:variant>
      <vt:variant>
        <vt:i4>0</vt:i4>
      </vt:variant>
      <vt:variant>
        <vt:i4>5</vt:i4>
      </vt:variant>
      <vt:variant>
        <vt:lpwstr/>
      </vt:variant>
      <vt:variant>
        <vt:lpwstr>fld_UnderlyingCPRegType</vt:lpwstr>
      </vt:variant>
      <vt:variant>
        <vt:i4>6160504</vt:i4>
      </vt:variant>
      <vt:variant>
        <vt:i4>2757</vt:i4>
      </vt:variant>
      <vt:variant>
        <vt:i4>0</vt:i4>
      </vt:variant>
      <vt:variant>
        <vt:i4>5</vt:i4>
      </vt:variant>
      <vt:variant>
        <vt:lpwstr/>
      </vt:variant>
      <vt:variant>
        <vt:lpwstr>fld_UnderlyingCPProgram</vt:lpwstr>
      </vt:variant>
      <vt:variant>
        <vt:i4>2228237</vt:i4>
      </vt:variant>
      <vt:variant>
        <vt:i4>2754</vt:i4>
      </vt:variant>
      <vt:variant>
        <vt:i4>0</vt:i4>
      </vt:variant>
      <vt:variant>
        <vt:i4>5</vt:i4>
      </vt:variant>
      <vt:variant>
        <vt:lpwstr/>
      </vt:variant>
      <vt:variant>
        <vt:lpwstr>fld_CPRegType</vt:lpwstr>
      </vt:variant>
      <vt:variant>
        <vt:i4>3604492</vt:i4>
      </vt:variant>
      <vt:variant>
        <vt:i4>2751</vt:i4>
      </vt:variant>
      <vt:variant>
        <vt:i4>0</vt:i4>
      </vt:variant>
      <vt:variant>
        <vt:i4>5</vt:i4>
      </vt:variant>
      <vt:variant>
        <vt:lpwstr/>
      </vt:variant>
      <vt:variant>
        <vt:lpwstr>fld_CPProgram</vt:lpwstr>
      </vt:variant>
      <vt:variant>
        <vt:i4>4784228</vt:i4>
      </vt:variant>
      <vt:variant>
        <vt:i4>2748</vt:i4>
      </vt:variant>
      <vt:variant>
        <vt:i4>0</vt:i4>
      </vt:variant>
      <vt:variant>
        <vt:i4>5</vt:i4>
      </vt:variant>
      <vt:variant>
        <vt:lpwstr/>
      </vt:variant>
      <vt:variant>
        <vt:lpwstr>fld_InterestAccrualDate</vt:lpwstr>
      </vt:variant>
      <vt:variant>
        <vt:i4>2555927</vt:i4>
      </vt:variant>
      <vt:variant>
        <vt:i4>2745</vt:i4>
      </vt:variant>
      <vt:variant>
        <vt:i4>0</vt:i4>
      </vt:variant>
      <vt:variant>
        <vt:i4>5</vt:i4>
      </vt:variant>
      <vt:variant>
        <vt:lpwstr/>
      </vt:variant>
      <vt:variant>
        <vt:lpwstr>fld_DatedDate</vt:lpwstr>
      </vt:variant>
      <vt:variant>
        <vt:i4>2752538</vt:i4>
      </vt:variant>
      <vt:variant>
        <vt:i4>2742</vt:i4>
      </vt:variant>
      <vt:variant>
        <vt:i4>0</vt:i4>
      </vt:variant>
      <vt:variant>
        <vt:i4>5</vt:i4>
      </vt:variant>
      <vt:variant>
        <vt:lpwstr/>
      </vt:variant>
      <vt:variant>
        <vt:lpwstr>fld_InstrAttribValue</vt:lpwstr>
      </vt:variant>
      <vt:variant>
        <vt:i4>5308535</vt:i4>
      </vt:variant>
      <vt:variant>
        <vt:i4>2739</vt:i4>
      </vt:variant>
      <vt:variant>
        <vt:i4>0</vt:i4>
      </vt:variant>
      <vt:variant>
        <vt:i4>5</vt:i4>
      </vt:variant>
      <vt:variant>
        <vt:lpwstr/>
      </vt:variant>
      <vt:variant>
        <vt:lpwstr>fld_InstrAttribType</vt:lpwstr>
      </vt:variant>
      <vt:variant>
        <vt:i4>3801090</vt:i4>
      </vt:variant>
      <vt:variant>
        <vt:i4>2736</vt:i4>
      </vt:variant>
      <vt:variant>
        <vt:i4>0</vt:i4>
      </vt:variant>
      <vt:variant>
        <vt:i4>5</vt:i4>
      </vt:variant>
      <vt:variant>
        <vt:lpwstr/>
      </vt:variant>
      <vt:variant>
        <vt:lpwstr>fld_NoInstrAttrib</vt:lpwstr>
      </vt:variant>
      <vt:variant>
        <vt:i4>3145755</vt:i4>
      </vt:variant>
      <vt:variant>
        <vt:i4>2733</vt:i4>
      </vt:variant>
      <vt:variant>
        <vt:i4>0</vt:i4>
      </vt:variant>
      <vt:variant>
        <vt:i4>5</vt:i4>
      </vt:variant>
      <vt:variant>
        <vt:lpwstr/>
      </vt:variant>
      <vt:variant>
        <vt:lpwstr>fld_PctAtRisk</vt:lpwstr>
      </vt:variant>
      <vt:variant>
        <vt:i4>2555923</vt:i4>
      </vt:variant>
      <vt:variant>
        <vt:i4>2730</vt:i4>
      </vt:variant>
      <vt:variant>
        <vt:i4>0</vt:i4>
      </vt:variant>
      <vt:variant>
        <vt:i4>5</vt:i4>
      </vt:variant>
      <vt:variant>
        <vt:lpwstr/>
      </vt:variant>
      <vt:variant>
        <vt:lpwstr>fld_EventText</vt:lpwstr>
      </vt:variant>
      <vt:variant>
        <vt:i4>5963894</vt:i4>
      </vt:variant>
      <vt:variant>
        <vt:i4>2727</vt:i4>
      </vt:variant>
      <vt:variant>
        <vt:i4>0</vt:i4>
      </vt:variant>
      <vt:variant>
        <vt:i4>5</vt:i4>
      </vt:variant>
      <vt:variant>
        <vt:lpwstr/>
      </vt:variant>
      <vt:variant>
        <vt:lpwstr>fld_EventPx</vt:lpwstr>
      </vt:variant>
      <vt:variant>
        <vt:i4>3866647</vt:i4>
      </vt:variant>
      <vt:variant>
        <vt:i4>2724</vt:i4>
      </vt:variant>
      <vt:variant>
        <vt:i4>0</vt:i4>
      </vt:variant>
      <vt:variant>
        <vt:i4>5</vt:i4>
      </vt:variant>
      <vt:variant>
        <vt:lpwstr/>
      </vt:variant>
      <vt:variant>
        <vt:lpwstr>fld_EventDate</vt:lpwstr>
      </vt:variant>
      <vt:variant>
        <vt:i4>3080207</vt:i4>
      </vt:variant>
      <vt:variant>
        <vt:i4>2721</vt:i4>
      </vt:variant>
      <vt:variant>
        <vt:i4>0</vt:i4>
      </vt:variant>
      <vt:variant>
        <vt:i4>5</vt:i4>
      </vt:variant>
      <vt:variant>
        <vt:lpwstr/>
      </vt:variant>
      <vt:variant>
        <vt:lpwstr>fld_EventType</vt:lpwstr>
      </vt:variant>
      <vt:variant>
        <vt:i4>3604504</vt:i4>
      </vt:variant>
      <vt:variant>
        <vt:i4>2718</vt:i4>
      </vt:variant>
      <vt:variant>
        <vt:i4>0</vt:i4>
      </vt:variant>
      <vt:variant>
        <vt:i4>5</vt:i4>
      </vt:variant>
      <vt:variant>
        <vt:lpwstr/>
      </vt:variant>
      <vt:variant>
        <vt:lpwstr>fld_NoEvents</vt:lpwstr>
      </vt:variant>
      <vt:variant>
        <vt:i4>2621471</vt:i4>
      </vt:variant>
      <vt:variant>
        <vt:i4>2715</vt:i4>
      </vt:variant>
      <vt:variant>
        <vt:i4>0</vt:i4>
      </vt:variant>
      <vt:variant>
        <vt:i4>5</vt:i4>
      </vt:variant>
      <vt:variant>
        <vt:lpwstr/>
      </vt:variant>
      <vt:variant>
        <vt:lpwstr>fld_OrderCapacityQty</vt:lpwstr>
      </vt:variant>
      <vt:variant>
        <vt:i4>3080205</vt:i4>
      </vt:variant>
      <vt:variant>
        <vt:i4>2712</vt:i4>
      </vt:variant>
      <vt:variant>
        <vt:i4>0</vt:i4>
      </vt:variant>
      <vt:variant>
        <vt:i4>5</vt:i4>
      </vt:variant>
      <vt:variant>
        <vt:lpwstr/>
      </vt:variant>
      <vt:variant>
        <vt:lpwstr>fld_NoCapacities</vt:lpwstr>
      </vt:variant>
      <vt:variant>
        <vt:i4>5308519</vt:i4>
      </vt:variant>
      <vt:variant>
        <vt:i4>2709</vt:i4>
      </vt:variant>
      <vt:variant>
        <vt:i4>0</vt:i4>
      </vt:variant>
      <vt:variant>
        <vt:i4>5</vt:i4>
      </vt:variant>
      <vt:variant>
        <vt:lpwstr/>
      </vt:variant>
      <vt:variant>
        <vt:lpwstr>fld_ReportedPx</vt:lpwstr>
      </vt:variant>
      <vt:variant>
        <vt:i4>4128789</vt:i4>
      </vt:variant>
      <vt:variant>
        <vt:i4>2706</vt:i4>
      </vt:variant>
      <vt:variant>
        <vt:i4>0</vt:i4>
      </vt:variant>
      <vt:variant>
        <vt:i4>5</vt:i4>
      </vt:variant>
      <vt:variant>
        <vt:lpwstr/>
      </vt:variant>
      <vt:variant>
        <vt:lpwstr>fld_AvgParPx</vt:lpwstr>
      </vt:variant>
      <vt:variant>
        <vt:i4>3080199</vt:i4>
      </vt:variant>
      <vt:variant>
        <vt:i4>2703</vt:i4>
      </vt:variant>
      <vt:variant>
        <vt:i4>0</vt:i4>
      </vt:variant>
      <vt:variant>
        <vt:i4>5</vt:i4>
      </vt:variant>
      <vt:variant>
        <vt:lpwstr/>
      </vt:variant>
      <vt:variant>
        <vt:lpwstr>fld_ConfirmReqID</vt:lpwstr>
      </vt:variant>
      <vt:variant>
        <vt:i4>3866638</vt:i4>
      </vt:variant>
      <vt:variant>
        <vt:i4>2700</vt:i4>
      </vt:variant>
      <vt:variant>
        <vt:i4>0</vt:i4>
      </vt:variant>
      <vt:variant>
        <vt:i4>5</vt:i4>
      </vt:variant>
      <vt:variant>
        <vt:lpwstr/>
      </vt:variant>
      <vt:variant>
        <vt:lpwstr>fld_SharedCommission</vt:lpwstr>
      </vt:variant>
      <vt:variant>
        <vt:i4>2293790</vt:i4>
      </vt:variant>
      <vt:variant>
        <vt:i4>2697</vt:i4>
      </vt:variant>
      <vt:variant>
        <vt:i4>0</vt:i4>
      </vt:variant>
      <vt:variant>
        <vt:i4>5</vt:i4>
      </vt:variant>
      <vt:variant>
        <vt:lpwstr/>
      </vt:variant>
      <vt:variant>
        <vt:lpwstr>fld_AllocNoOrdersType</vt:lpwstr>
      </vt:variant>
      <vt:variant>
        <vt:i4>5308533</vt:i4>
      </vt:variant>
      <vt:variant>
        <vt:i4>2694</vt:i4>
      </vt:variant>
      <vt:variant>
        <vt:i4>0</vt:i4>
      </vt:variant>
      <vt:variant>
        <vt:i4>5</vt:i4>
      </vt:variant>
      <vt:variant>
        <vt:lpwstr/>
      </vt:variant>
      <vt:variant>
        <vt:lpwstr>fld_TradeReportType</vt:lpwstr>
      </vt:variant>
      <vt:variant>
        <vt:i4>2293778</vt:i4>
      </vt:variant>
      <vt:variant>
        <vt:i4>2691</vt:i4>
      </vt:variant>
      <vt:variant>
        <vt:i4>0</vt:i4>
      </vt:variant>
      <vt:variant>
        <vt:i4>5</vt:i4>
      </vt:variant>
      <vt:variant>
        <vt:lpwstr/>
      </vt:variant>
      <vt:variant>
        <vt:lpwstr>fld_SecondaryTrdType</vt:lpwstr>
      </vt:variant>
      <vt:variant>
        <vt:i4>4391027</vt:i4>
      </vt:variant>
      <vt:variant>
        <vt:i4>2688</vt:i4>
      </vt:variant>
      <vt:variant>
        <vt:i4>0</vt:i4>
      </vt:variant>
      <vt:variant>
        <vt:i4>5</vt:i4>
      </vt:variant>
      <vt:variant>
        <vt:lpwstr/>
      </vt:variant>
      <vt:variant>
        <vt:lpwstr>fld_QtyType</vt:lpwstr>
      </vt:variant>
      <vt:variant>
        <vt:i4>4849784</vt:i4>
      </vt:variant>
      <vt:variant>
        <vt:i4>2685</vt:i4>
      </vt:variant>
      <vt:variant>
        <vt:i4>0</vt:i4>
      </vt:variant>
      <vt:variant>
        <vt:i4>5</vt:i4>
      </vt:variant>
      <vt:variant>
        <vt:lpwstr/>
      </vt:variant>
      <vt:variant>
        <vt:lpwstr>fld_ShortSaleReason</vt:lpwstr>
      </vt:variant>
      <vt:variant>
        <vt:i4>4194425</vt:i4>
      </vt:variant>
      <vt:variant>
        <vt:i4>2682</vt:i4>
      </vt:variant>
      <vt:variant>
        <vt:i4>0</vt:i4>
      </vt:variant>
      <vt:variant>
        <vt:i4>5</vt:i4>
      </vt:variant>
      <vt:variant>
        <vt:lpwstr/>
      </vt:variant>
      <vt:variant>
        <vt:lpwstr>fld_PublishTrdIndicator</vt:lpwstr>
      </vt:variant>
      <vt:variant>
        <vt:i4>2555927</vt:i4>
      </vt:variant>
      <vt:variant>
        <vt:i4>2679</vt:i4>
      </vt:variant>
      <vt:variant>
        <vt:i4>0</vt:i4>
      </vt:variant>
      <vt:variant>
        <vt:i4>5</vt:i4>
      </vt:variant>
      <vt:variant>
        <vt:lpwstr/>
      </vt:variant>
      <vt:variant>
        <vt:lpwstr>fld_LastLiquidityInd</vt:lpwstr>
      </vt:variant>
      <vt:variant>
        <vt:i4>3866653</vt:i4>
      </vt:variant>
      <vt:variant>
        <vt:i4>2676</vt:i4>
      </vt:variant>
      <vt:variant>
        <vt:i4>0</vt:i4>
      </vt:variant>
      <vt:variant>
        <vt:i4>5</vt:i4>
      </vt:variant>
      <vt:variant>
        <vt:lpwstr/>
      </vt:variant>
      <vt:variant>
        <vt:lpwstr>fld_TargetStrategyPerformance</vt:lpwstr>
      </vt:variant>
      <vt:variant>
        <vt:i4>2621447</vt:i4>
      </vt:variant>
      <vt:variant>
        <vt:i4>2673</vt:i4>
      </vt:variant>
      <vt:variant>
        <vt:i4>0</vt:i4>
      </vt:variant>
      <vt:variant>
        <vt:i4>5</vt:i4>
      </vt:variant>
      <vt:variant>
        <vt:lpwstr/>
      </vt:variant>
      <vt:variant>
        <vt:lpwstr>fld_ParticipationRate</vt:lpwstr>
      </vt:variant>
      <vt:variant>
        <vt:i4>3866650</vt:i4>
      </vt:variant>
      <vt:variant>
        <vt:i4>2670</vt:i4>
      </vt:variant>
      <vt:variant>
        <vt:i4>0</vt:i4>
      </vt:variant>
      <vt:variant>
        <vt:i4>5</vt:i4>
      </vt:variant>
      <vt:variant>
        <vt:lpwstr/>
      </vt:variant>
      <vt:variant>
        <vt:lpwstr>fld_TargetStrategyParameters</vt:lpwstr>
      </vt:variant>
      <vt:variant>
        <vt:i4>4718707</vt:i4>
      </vt:variant>
      <vt:variant>
        <vt:i4>2667</vt:i4>
      </vt:variant>
      <vt:variant>
        <vt:i4>0</vt:i4>
      </vt:variant>
      <vt:variant>
        <vt:i4>5</vt:i4>
      </vt:variant>
      <vt:variant>
        <vt:lpwstr/>
      </vt:variant>
      <vt:variant>
        <vt:lpwstr>fld_TargetStrategy</vt:lpwstr>
      </vt:variant>
      <vt:variant>
        <vt:i4>4718688</vt:i4>
      </vt:variant>
      <vt:variant>
        <vt:i4>2664</vt:i4>
      </vt:variant>
      <vt:variant>
        <vt:i4>0</vt:i4>
      </vt:variant>
      <vt:variant>
        <vt:i4>5</vt:i4>
      </vt:variant>
      <vt:variant>
        <vt:lpwstr/>
      </vt:variant>
      <vt:variant>
        <vt:lpwstr>fld_DiscretionScope</vt:lpwstr>
      </vt:variant>
      <vt:variant>
        <vt:i4>4849765</vt:i4>
      </vt:variant>
      <vt:variant>
        <vt:i4>2661</vt:i4>
      </vt:variant>
      <vt:variant>
        <vt:i4>0</vt:i4>
      </vt:variant>
      <vt:variant>
        <vt:i4>5</vt:i4>
      </vt:variant>
      <vt:variant>
        <vt:lpwstr/>
      </vt:variant>
      <vt:variant>
        <vt:lpwstr>fld_DiscretionPrice</vt:lpwstr>
      </vt:variant>
      <vt:variant>
        <vt:i4>2621448</vt:i4>
      </vt:variant>
      <vt:variant>
        <vt:i4>2658</vt:i4>
      </vt:variant>
      <vt:variant>
        <vt:i4>0</vt:i4>
      </vt:variant>
      <vt:variant>
        <vt:i4>5</vt:i4>
      </vt:variant>
      <vt:variant>
        <vt:lpwstr/>
      </vt:variant>
      <vt:variant>
        <vt:lpwstr>fld_DiscretionRoundDirection</vt:lpwstr>
      </vt:variant>
      <vt:variant>
        <vt:i4>6226032</vt:i4>
      </vt:variant>
      <vt:variant>
        <vt:i4>2655</vt:i4>
      </vt:variant>
      <vt:variant>
        <vt:i4>0</vt:i4>
      </vt:variant>
      <vt:variant>
        <vt:i4>5</vt:i4>
      </vt:variant>
      <vt:variant>
        <vt:lpwstr/>
      </vt:variant>
      <vt:variant>
        <vt:lpwstr>fld_DiscretionLimitType</vt:lpwstr>
      </vt:variant>
      <vt:variant>
        <vt:i4>2490388</vt:i4>
      </vt:variant>
      <vt:variant>
        <vt:i4>2652</vt:i4>
      </vt:variant>
      <vt:variant>
        <vt:i4>0</vt:i4>
      </vt:variant>
      <vt:variant>
        <vt:i4>5</vt:i4>
      </vt:variant>
      <vt:variant>
        <vt:lpwstr/>
      </vt:variant>
      <vt:variant>
        <vt:lpwstr>fld_DiscretionOffsetType</vt:lpwstr>
      </vt:variant>
      <vt:variant>
        <vt:i4>5046371</vt:i4>
      </vt:variant>
      <vt:variant>
        <vt:i4>2649</vt:i4>
      </vt:variant>
      <vt:variant>
        <vt:i4>0</vt:i4>
      </vt:variant>
      <vt:variant>
        <vt:i4>5</vt:i4>
      </vt:variant>
      <vt:variant>
        <vt:lpwstr/>
      </vt:variant>
      <vt:variant>
        <vt:lpwstr>fld_DiscretionMoveType</vt:lpwstr>
      </vt:variant>
      <vt:variant>
        <vt:i4>3080198</vt:i4>
      </vt:variant>
      <vt:variant>
        <vt:i4>2646</vt:i4>
      </vt:variant>
      <vt:variant>
        <vt:i4>0</vt:i4>
      </vt:variant>
      <vt:variant>
        <vt:i4>5</vt:i4>
      </vt:variant>
      <vt:variant>
        <vt:lpwstr/>
      </vt:variant>
      <vt:variant>
        <vt:lpwstr>fld_PegScope</vt:lpwstr>
      </vt:variant>
      <vt:variant>
        <vt:i4>4456553</vt:i4>
      </vt:variant>
      <vt:variant>
        <vt:i4>2643</vt:i4>
      </vt:variant>
      <vt:variant>
        <vt:i4>0</vt:i4>
      </vt:variant>
      <vt:variant>
        <vt:i4>5</vt:i4>
      </vt:variant>
      <vt:variant>
        <vt:lpwstr/>
      </vt:variant>
      <vt:variant>
        <vt:lpwstr>fld_PeggedPrice</vt:lpwstr>
      </vt:variant>
      <vt:variant>
        <vt:i4>2228232</vt:i4>
      </vt:variant>
      <vt:variant>
        <vt:i4>2640</vt:i4>
      </vt:variant>
      <vt:variant>
        <vt:i4>0</vt:i4>
      </vt:variant>
      <vt:variant>
        <vt:i4>5</vt:i4>
      </vt:variant>
      <vt:variant>
        <vt:lpwstr/>
      </vt:variant>
      <vt:variant>
        <vt:lpwstr>fld_PegRoundDirection</vt:lpwstr>
      </vt:variant>
      <vt:variant>
        <vt:i4>4128785</vt:i4>
      </vt:variant>
      <vt:variant>
        <vt:i4>2637</vt:i4>
      </vt:variant>
      <vt:variant>
        <vt:i4>0</vt:i4>
      </vt:variant>
      <vt:variant>
        <vt:i4>5</vt:i4>
      </vt:variant>
      <vt:variant>
        <vt:lpwstr/>
      </vt:variant>
      <vt:variant>
        <vt:lpwstr>fld_PegLimitType</vt:lpwstr>
      </vt:variant>
      <vt:variant>
        <vt:i4>4063245</vt:i4>
      </vt:variant>
      <vt:variant>
        <vt:i4>2634</vt:i4>
      </vt:variant>
      <vt:variant>
        <vt:i4>0</vt:i4>
      </vt:variant>
      <vt:variant>
        <vt:i4>5</vt:i4>
      </vt:variant>
      <vt:variant>
        <vt:lpwstr/>
      </vt:variant>
      <vt:variant>
        <vt:lpwstr>fld_PegOffsetType</vt:lpwstr>
      </vt:variant>
      <vt:variant>
        <vt:i4>4784230</vt:i4>
      </vt:variant>
      <vt:variant>
        <vt:i4>2631</vt:i4>
      </vt:variant>
      <vt:variant>
        <vt:i4>0</vt:i4>
      </vt:variant>
      <vt:variant>
        <vt:i4>5</vt:i4>
      </vt:variant>
      <vt:variant>
        <vt:lpwstr/>
      </vt:variant>
      <vt:variant>
        <vt:lpwstr>fld_PegMoveType</vt:lpwstr>
      </vt:variant>
      <vt:variant>
        <vt:i4>5898340</vt:i4>
      </vt:variant>
      <vt:variant>
        <vt:i4>2628</vt:i4>
      </vt:variant>
      <vt:variant>
        <vt:i4>0</vt:i4>
      </vt:variant>
      <vt:variant>
        <vt:i4>5</vt:i4>
      </vt:variant>
      <vt:variant>
        <vt:lpwstr/>
      </vt:variant>
      <vt:variant>
        <vt:lpwstr>fld_ThresholdAmount</vt:lpwstr>
      </vt:variant>
      <vt:variant>
        <vt:i4>3604482</vt:i4>
      </vt:variant>
      <vt:variant>
        <vt:i4>2625</vt:i4>
      </vt:variant>
      <vt:variant>
        <vt:i4>0</vt:i4>
      </vt:variant>
      <vt:variant>
        <vt:i4>5</vt:i4>
      </vt:variant>
      <vt:variant>
        <vt:lpwstr/>
      </vt:variant>
      <vt:variant>
        <vt:lpwstr>fld_AsgnRptID</vt:lpwstr>
      </vt:variant>
      <vt:variant>
        <vt:i4>4456561</vt:i4>
      </vt:variant>
      <vt:variant>
        <vt:i4>2622</vt:i4>
      </vt:variant>
      <vt:variant>
        <vt:i4>0</vt:i4>
      </vt:variant>
      <vt:variant>
        <vt:i4>5</vt:i4>
      </vt:variant>
      <vt:variant>
        <vt:lpwstr/>
      </vt:variant>
      <vt:variant>
        <vt:lpwstr>fld_TotNumAssignmentReports</vt:lpwstr>
      </vt:variant>
      <vt:variant>
        <vt:i4>4391037</vt:i4>
      </vt:variant>
      <vt:variant>
        <vt:i4>2619</vt:i4>
      </vt:variant>
      <vt:variant>
        <vt:i4>0</vt:i4>
      </vt:variant>
      <vt:variant>
        <vt:i4>5</vt:i4>
      </vt:variant>
      <vt:variant>
        <vt:lpwstr/>
      </vt:variant>
      <vt:variant>
        <vt:lpwstr>fld_TransferReason</vt:lpwstr>
      </vt:variant>
      <vt:variant>
        <vt:i4>4980835</vt:i4>
      </vt:variant>
      <vt:variant>
        <vt:i4>2616</vt:i4>
      </vt:variant>
      <vt:variant>
        <vt:i4>0</vt:i4>
      </vt:variant>
      <vt:variant>
        <vt:i4>5</vt:i4>
      </vt:variant>
      <vt:variant>
        <vt:lpwstr/>
      </vt:variant>
      <vt:variant>
        <vt:lpwstr>fld_TrdSubType</vt:lpwstr>
      </vt:variant>
      <vt:variant>
        <vt:i4>4522091</vt:i4>
      </vt:variant>
      <vt:variant>
        <vt:i4>2613</vt:i4>
      </vt:variant>
      <vt:variant>
        <vt:i4>0</vt:i4>
      </vt:variant>
      <vt:variant>
        <vt:i4>5</vt:i4>
      </vt:variant>
      <vt:variant>
        <vt:lpwstr/>
      </vt:variant>
      <vt:variant>
        <vt:lpwstr>fld_TrdType</vt:lpwstr>
      </vt:variant>
      <vt:variant>
        <vt:i4>5308542</vt:i4>
      </vt:variant>
      <vt:variant>
        <vt:i4>2610</vt:i4>
      </vt:variant>
      <vt:variant>
        <vt:i4>0</vt:i4>
      </vt:variant>
      <vt:variant>
        <vt:i4>5</vt:i4>
      </vt:variant>
      <vt:variant>
        <vt:lpwstr/>
      </vt:variant>
      <vt:variant>
        <vt:lpwstr>fld_ExpirationCycle</vt:lpwstr>
      </vt:variant>
      <vt:variant>
        <vt:i4>4325483</vt:i4>
      </vt:variant>
      <vt:variant>
        <vt:i4>2607</vt:i4>
      </vt:variant>
      <vt:variant>
        <vt:i4>0</vt:i4>
      </vt:variant>
      <vt:variant>
        <vt:i4>5</vt:i4>
      </vt:variant>
      <vt:variant>
        <vt:lpwstr/>
      </vt:variant>
      <vt:variant>
        <vt:lpwstr>fld_TradeAllocIndicator</vt:lpwstr>
      </vt:variant>
      <vt:variant>
        <vt:i4>3670044</vt:i4>
      </vt:variant>
      <vt:variant>
        <vt:i4>2604</vt:i4>
      </vt:variant>
      <vt:variant>
        <vt:i4>0</vt:i4>
      </vt:variant>
      <vt:variant>
        <vt:i4>5</vt:i4>
      </vt:variant>
      <vt:variant>
        <vt:lpwstr/>
      </vt:variant>
      <vt:variant>
        <vt:lpwstr>fld_ExchangeRule</vt:lpwstr>
      </vt:variant>
      <vt:variant>
        <vt:i4>2228227</vt:i4>
      </vt:variant>
      <vt:variant>
        <vt:i4>2601</vt:i4>
      </vt:variant>
      <vt:variant>
        <vt:i4>0</vt:i4>
      </vt:variant>
      <vt:variant>
        <vt:i4>5</vt:i4>
      </vt:variant>
      <vt:variant>
        <vt:lpwstr/>
      </vt:variant>
      <vt:variant>
        <vt:lpwstr>fld_TradeLegRefID</vt:lpwstr>
      </vt:variant>
      <vt:variant>
        <vt:i4>3735557</vt:i4>
      </vt:variant>
      <vt:variant>
        <vt:i4>2598</vt:i4>
      </vt:variant>
      <vt:variant>
        <vt:i4>0</vt:i4>
      </vt:variant>
      <vt:variant>
        <vt:i4>5</vt:i4>
      </vt:variant>
      <vt:variant>
        <vt:lpwstr/>
      </vt:variant>
      <vt:variant>
        <vt:lpwstr>fld_UnderlyingTradingSessionSubID</vt:lpwstr>
      </vt:variant>
      <vt:variant>
        <vt:i4>4259965</vt:i4>
      </vt:variant>
      <vt:variant>
        <vt:i4>2595</vt:i4>
      </vt:variant>
      <vt:variant>
        <vt:i4>0</vt:i4>
      </vt:variant>
      <vt:variant>
        <vt:i4>5</vt:i4>
      </vt:variant>
      <vt:variant>
        <vt:lpwstr/>
      </vt:variant>
      <vt:variant>
        <vt:lpwstr>fld_UnderlyingTradingSessionID</vt:lpwstr>
      </vt:variant>
      <vt:variant>
        <vt:i4>2097169</vt:i4>
      </vt:variant>
      <vt:variant>
        <vt:i4>2592</vt:i4>
      </vt:variant>
      <vt:variant>
        <vt:i4>0</vt:i4>
      </vt:variant>
      <vt:variant>
        <vt:i4>5</vt:i4>
      </vt:variant>
      <vt:variant>
        <vt:lpwstr/>
      </vt:variant>
      <vt:variant>
        <vt:lpwstr>fld_OrderInputDevice</vt:lpwstr>
      </vt:variant>
      <vt:variant>
        <vt:i4>5111920</vt:i4>
      </vt:variant>
      <vt:variant>
        <vt:i4>2589</vt:i4>
      </vt:variant>
      <vt:variant>
        <vt:i4>0</vt:i4>
      </vt:variant>
      <vt:variant>
        <vt:i4>5</vt:i4>
      </vt:variant>
      <vt:variant>
        <vt:lpwstr/>
      </vt:variant>
      <vt:variant>
        <vt:lpwstr>fld_TradeLinkID</vt:lpwstr>
      </vt:variant>
      <vt:variant>
        <vt:i4>6094965</vt:i4>
      </vt:variant>
      <vt:variant>
        <vt:i4>2586</vt:i4>
      </vt:variant>
      <vt:variant>
        <vt:i4>0</vt:i4>
      </vt:variant>
      <vt:variant>
        <vt:i4>5</vt:i4>
      </vt:variant>
      <vt:variant>
        <vt:lpwstr/>
      </vt:variant>
      <vt:variant>
        <vt:lpwstr>fld_AvgPxIndicator</vt:lpwstr>
      </vt:variant>
      <vt:variant>
        <vt:i4>4522091</vt:i4>
      </vt:variant>
      <vt:variant>
        <vt:i4>2583</vt:i4>
      </vt:variant>
      <vt:variant>
        <vt:i4>0</vt:i4>
      </vt:variant>
      <vt:variant>
        <vt:i4>5</vt:i4>
      </vt:variant>
      <vt:variant>
        <vt:lpwstr/>
      </vt:variant>
      <vt:variant>
        <vt:lpwstr>fld_SecondaryTradeReportID</vt:lpwstr>
      </vt:variant>
      <vt:variant>
        <vt:i4>4063243</vt:i4>
      </vt:variant>
      <vt:variant>
        <vt:i4>2580</vt:i4>
      </vt:variant>
      <vt:variant>
        <vt:i4>0</vt:i4>
      </vt:variant>
      <vt:variant>
        <vt:i4>5</vt:i4>
      </vt:variant>
      <vt:variant>
        <vt:lpwstr/>
      </vt:variant>
      <vt:variant>
        <vt:lpwstr>fld_AltMDSourceID</vt:lpwstr>
      </vt:variant>
      <vt:variant>
        <vt:i4>3670016</vt:i4>
      </vt:variant>
      <vt:variant>
        <vt:i4>2577</vt:i4>
      </vt:variant>
      <vt:variant>
        <vt:i4>0</vt:i4>
      </vt:variant>
      <vt:variant>
        <vt:i4>5</vt:i4>
      </vt:variant>
      <vt:variant>
        <vt:lpwstr/>
      </vt:variant>
      <vt:variant>
        <vt:lpwstr>fld_NoAltMDSource</vt:lpwstr>
      </vt:variant>
      <vt:variant>
        <vt:i4>5570664</vt:i4>
      </vt:variant>
      <vt:variant>
        <vt:i4>2574</vt:i4>
      </vt:variant>
      <vt:variant>
        <vt:i4>0</vt:i4>
      </vt:variant>
      <vt:variant>
        <vt:i4>5</vt:i4>
      </vt:variant>
      <vt:variant>
        <vt:lpwstr/>
      </vt:variant>
      <vt:variant>
        <vt:lpwstr>fld_ApplQueueAction</vt:lpwstr>
      </vt:variant>
      <vt:variant>
        <vt:i4>5832820</vt:i4>
      </vt:variant>
      <vt:variant>
        <vt:i4>2571</vt:i4>
      </vt:variant>
      <vt:variant>
        <vt:i4>0</vt:i4>
      </vt:variant>
      <vt:variant>
        <vt:i4>5</vt:i4>
      </vt:variant>
      <vt:variant>
        <vt:lpwstr/>
      </vt:variant>
      <vt:variant>
        <vt:lpwstr>fld_ApplQueueResolution</vt:lpwstr>
      </vt:variant>
      <vt:variant>
        <vt:i4>5439603</vt:i4>
      </vt:variant>
      <vt:variant>
        <vt:i4>2568</vt:i4>
      </vt:variant>
      <vt:variant>
        <vt:i4>0</vt:i4>
      </vt:variant>
      <vt:variant>
        <vt:i4>5</vt:i4>
      </vt:variant>
      <vt:variant>
        <vt:lpwstr/>
      </vt:variant>
      <vt:variant>
        <vt:lpwstr>fld_ApplQueueDepth</vt:lpwstr>
      </vt:variant>
      <vt:variant>
        <vt:i4>3801091</vt:i4>
      </vt:variant>
      <vt:variant>
        <vt:i4>2565</vt:i4>
      </vt:variant>
      <vt:variant>
        <vt:i4>0</vt:i4>
      </vt:variant>
      <vt:variant>
        <vt:i4>5</vt:i4>
      </vt:variant>
      <vt:variant>
        <vt:lpwstr/>
      </vt:variant>
      <vt:variant>
        <vt:lpwstr>fld_ApplQueueMax</vt:lpwstr>
      </vt:variant>
      <vt:variant>
        <vt:i4>4915311</vt:i4>
      </vt:variant>
      <vt:variant>
        <vt:i4>2562</vt:i4>
      </vt:variant>
      <vt:variant>
        <vt:i4>0</vt:i4>
      </vt:variant>
      <vt:variant>
        <vt:i4>5</vt:i4>
      </vt:variant>
      <vt:variant>
        <vt:lpwstr/>
      </vt:variant>
      <vt:variant>
        <vt:lpwstr>fld_PriceDelta</vt:lpwstr>
      </vt:variant>
      <vt:variant>
        <vt:i4>2228230</vt:i4>
      </vt:variant>
      <vt:variant>
        <vt:i4>2559</vt:i4>
      </vt:variant>
      <vt:variant>
        <vt:i4>0</vt:i4>
      </vt:variant>
      <vt:variant>
        <vt:i4>5</vt:i4>
      </vt:variant>
      <vt:variant>
        <vt:lpwstr/>
      </vt:variant>
      <vt:variant>
        <vt:lpwstr>fld_UnderlyingPx</vt:lpwstr>
      </vt:variant>
      <vt:variant>
        <vt:i4>5832831</vt:i4>
      </vt:variant>
      <vt:variant>
        <vt:i4>2556</vt:i4>
      </vt:variant>
      <vt:variant>
        <vt:i4>0</vt:i4>
      </vt:variant>
      <vt:variant>
        <vt:i4>5</vt:i4>
      </vt:variant>
      <vt:variant>
        <vt:lpwstr/>
      </vt:variant>
      <vt:variant>
        <vt:lpwstr>fld_NoUsernames</vt:lpwstr>
      </vt:variant>
      <vt:variant>
        <vt:i4>2424847</vt:i4>
      </vt:variant>
      <vt:variant>
        <vt:i4>2553</vt:i4>
      </vt:variant>
      <vt:variant>
        <vt:i4>0</vt:i4>
      </vt:variant>
      <vt:variant>
        <vt:i4>5</vt:i4>
      </vt:variant>
      <vt:variant>
        <vt:lpwstr/>
      </vt:variant>
      <vt:variant>
        <vt:lpwstr>fld_AllocIntermedReqType</vt:lpwstr>
      </vt:variant>
      <vt:variant>
        <vt:i4>2424913</vt:i4>
      </vt:variant>
      <vt:variant>
        <vt:i4>2550</vt:i4>
      </vt:variant>
      <vt:variant>
        <vt:i4>0</vt:i4>
      </vt:variant>
      <vt:variant>
        <vt:i4>5</vt:i4>
      </vt:variant>
      <vt:variant>
        <vt:lpwstr/>
      </vt:variant>
      <vt:variant>
        <vt:lpwstr>fld_Nested2PartySubIDType</vt:lpwstr>
      </vt:variant>
      <vt:variant>
        <vt:i4>3997766</vt:i4>
      </vt:variant>
      <vt:variant>
        <vt:i4>2547</vt:i4>
      </vt:variant>
      <vt:variant>
        <vt:i4>0</vt:i4>
      </vt:variant>
      <vt:variant>
        <vt:i4>5</vt:i4>
      </vt:variant>
      <vt:variant>
        <vt:lpwstr/>
      </vt:variant>
      <vt:variant>
        <vt:lpwstr>fld_NoNested2PartySubIDs</vt:lpwstr>
      </vt:variant>
      <vt:variant>
        <vt:i4>3801113</vt:i4>
      </vt:variant>
      <vt:variant>
        <vt:i4>2544</vt:i4>
      </vt:variant>
      <vt:variant>
        <vt:i4>0</vt:i4>
      </vt:variant>
      <vt:variant>
        <vt:i4>5</vt:i4>
      </vt:variant>
      <vt:variant>
        <vt:lpwstr/>
      </vt:variant>
      <vt:variant>
        <vt:lpwstr>fld_NestedPartySubIDType</vt:lpwstr>
      </vt:variant>
      <vt:variant>
        <vt:i4>4784243</vt:i4>
      </vt:variant>
      <vt:variant>
        <vt:i4>2541</vt:i4>
      </vt:variant>
      <vt:variant>
        <vt:i4>0</vt:i4>
      </vt:variant>
      <vt:variant>
        <vt:i4>5</vt:i4>
      </vt:variant>
      <vt:variant>
        <vt:lpwstr/>
      </vt:variant>
      <vt:variant>
        <vt:lpwstr>fld_NoNestedPartySubIDs</vt:lpwstr>
      </vt:variant>
      <vt:variant>
        <vt:i4>5177441</vt:i4>
      </vt:variant>
      <vt:variant>
        <vt:i4>2538</vt:i4>
      </vt:variant>
      <vt:variant>
        <vt:i4>0</vt:i4>
      </vt:variant>
      <vt:variant>
        <vt:i4>5</vt:i4>
      </vt:variant>
      <vt:variant>
        <vt:lpwstr/>
      </vt:variant>
      <vt:variant>
        <vt:lpwstr>fld_PartySubIDType</vt:lpwstr>
      </vt:variant>
      <vt:variant>
        <vt:i4>3932171</vt:i4>
      </vt:variant>
      <vt:variant>
        <vt:i4>2535</vt:i4>
      </vt:variant>
      <vt:variant>
        <vt:i4>0</vt:i4>
      </vt:variant>
      <vt:variant>
        <vt:i4>5</vt:i4>
      </vt:variant>
      <vt:variant>
        <vt:lpwstr/>
      </vt:variant>
      <vt:variant>
        <vt:lpwstr>fld_NoPartySubIDs</vt:lpwstr>
      </vt:variant>
      <vt:variant>
        <vt:i4>5832807</vt:i4>
      </vt:variant>
      <vt:variant>
        <vt:i4>2532</vt:i4>
      </vt:variant>
      <vt:variant>
        <vt:i4>0</vt:i4>
      </vt:variant>
      <vt:variant>
        <vt:i4>5</vt:i4>
      </vt:variant>
      <vt:variant>
        <vt:lpwstr/>
      </vt:variant>
      <vt:variant>
        <vt:lpwstr>fld_NoSettlPartySubIDs</vt:lpwstr>
      </vt:variant>
      <vt:variant>
        <vt:i4>5439584</vt:i4>
      </vt:variant>
      <vt:variant>
        <vt:i4>2529</vt:i4>
      </vt:variant>
      <vt:variant>
        <vt:i4>0</vt:i4>
      </vt:variant>
      <vt:variant>
        <vt:i4>5</vt:i4>
      </vt:variant>
      <vt:variant>
        <vt:lpwstr/>
      </vt:variant>
      <vt:variant>
        <vt:lpwstr>fld_OrderBookingQty</vt:lpwstr>
      </vt:variant>
      <vt:variant>
        <vt:i4>5898365</vt:i4>
      </vt:variant>
      <vt:variant>
        <vt:i4>2526</vt:i4>
      </vt:variant>
      <vt:variant>
        <vt:i4>0</vt:i4>
      </vt:variant>
      <vt:variant>
        <vt:i4>5</vt:i4>
      </vt:variant>
      <vt:variant>
        <vt:lpwstr/>
      </vt:variant>
      <vt:variant>
        <vt:lpwstr>fld_OrderAvgPx</vt:lpwstr>
      </vt:variant>
      <vt:variant>
        <vt:i4>3080202</vt:i4>
      </vt:variant>
      <vt:variant>
        <vt:i4>2523</vt:i4>
      </vt:variant>
      <vt:variant>
        <vt:i4>0</vt:i4>
      </vt:variant>
      <vt:variant>
        <vt:i4>5</vt:i4>
      </vt:variant>
      <vt:variant>
        <vt:lpwstr/>
      </vt:variant>
      <vt:variant>
        <vt:lpwstr>fld_AllocAccountType</vt:lpwstr>
      </vt:variant>
      <vt:variant>
        <vt:i4>4063250</vt:i4>
      </vt:variant>
      <vt:variant>
        <vt:i4>2520</vt:i4>
      </vt:variant>
      <vt:variant>
        <vt:i4>0</vt:i4>
      </vt:variant>
      <vt:variant>
        <vt:i4>5</vt:i4>
      </vt:variant>
      <vt:variant>
        <vt:lpwstr/>
      </vt:variant>
      <vt:variant>
        <vt:lpwstr>fld_CopyMsgIndicator</vt:lpwstr>
      </vt:variant>
      <vt:variant>
        <vt:i4>4391032</vt:i4>
      </vt:variant>
      <vt:variant>
        <vt:i4>2517</vt:i4>
      </vt:variant>
      <vt:variant>
        <vt:i4>0</vt:i4>
      </vt:variant>
      <vt:variant>
        <vt:i4>5</vt:i4>
      </vt:variant>
      <vt:variant>
        <vt:lpwstr/>
      </vt:variant>
      <vt:variant>
        <vt:lpwstr>fld_AllocCancReplaceReason</vt:lpwstr>
      </vt:variant>
      <vt:variant>
        <vt:i4>3145758</vt:i4>
      </vt:variant>
      <vt:variant>
        <vt:i4>2514</vt:i4>
      </vt:variant>
      <vt:variant>
        <vt:i4>0</vt:i4>
      </vt:variant>
      <vt:variant>
        <vt:i4>5</vt:i4>
      </vt:variant>
      <vt:variant>
        <vt:lpwstr/>
      </vt:variant>
      <vt:variant>
        <vt:lpwstr>fld_AllocReportRefID</vt:lpwstr>
      </vt:variant>
      <vt:variant>
        <vt:i4>4456555</vt:i4>
      </vt:variant>
      <vt:variant>
        <vt:i4>2511</vt:i4>
      </vt:variant>
      <vt:variant>
        <vt:i4>0</vt:i4>
      </vt:variant>
      <vt:variant>
        <vt:i4>5</vt:i4>
      </vt:variant>
      <vt:variant>
        <vt:lpwstr/>
      </vt:variant>
      <vt:variant>
        <vt:lpwstr>fld_AllocReportType</vt:lpwstr>
      </vt:variant>
      <vt:variant>
        <vt:i4>2424846</vt:i4>
      </vt:variant>
      <vt:variant>
        <vt:i4>2508</vt:i4>
      </vt:variant>
      <vt:variant>
        <vt:i4>0</vt:i4>
      </vt:variant>
      <vt:variant>
        <vt:i4>5</vt:i4>
      </vt:variant>
      <vt:variant>
        <vt:lpwstr/>
      </vt:variant>
      <vt:variant>
        <vt:lpwstr>fld_SecondaryAllocID</vt:lpwstr>
      </vt:variant>
      <vt:variant>
        <vt:i4>5832801</vt:i4>
      </vt:variant>
      <vt:variant>
        <vt:i4>2505</vt:i4>
      </vt:variant>
      <vt:variant>
        <vt:i4>0</vt:i4>
      </vt:variant>
      <vt:variant>
        <vt:i4>5</vt:i4>
      </vt:variant>
      <vt:variant>
        <vt:lpwstr/>
      </vt:variant>
      <vt:variant>
        <vt:lpwstr>fld_SettlInstReqRejCode</vt:lpwstr>
      </vt:variant>
      <vt:variant>
        <vt:i4>6226047</vt:i4>
      </vt:variant>
      <vt:variant>
        <vt:i4>2502</vt:i4>
      </vt:variant>
      <vt:variant>
        <vt:i4>0</vt:i4>
      </vt:variant>
      <vt:variant>
        <vt:i4>5</vt:i4>
      </vt:variant>
      <vt:variant>
        <vt:lpwstr/>
      </vt:variant>
      <vt:variant>
        <vt:lpwstr>fld_SettlInstReqID</vt:lpwstr>
      </vt:variant>
      <vt:variant>
        <vt:i4>4259958</vt:i4>
      </vt:variant>
      <vt:variant>
        <vt:i4>2499</vt:i4>
      </vt:variant>
      <vt:variant>
        <vt:i4>0</vt:i4>
      </vt:variant>
      <vt:variant>
        <vt:i4>5</vt:i4>
      </vt:variant>
      <vt:variant>
        <vt:lpwstr/>
      </vt:variant>
      <vt:variant>
        <vt:lpwstr>fld_OrdStatusReqID</vt:lpwstr>
      </vt:variant>
      <vt:variant>
        <vt:i4>2818054</vt:i4>
      </vt:variant>
      <vt:variant>
        <vt:i4>2496</vt:i4>
      </vt:variant>
      <vt:variant>
        <vt:i4>0</vt:i4>
      </vt:variant>
      <vt:variant>
        <vt:i4>5</vt:i4>
      </vt:variant>
      <vt:variant>
        <vt:lpwstr/>
      </vt:variant>
      <vt:variant>
        <vt:lpwstr>fld_NextExpectedMsgSeqNum</vt:lpwstr>
      </vt:variant>
      <vt:variant>
        <vt:i4>4849778</vt:i4>
      </vt:variant>
      <vt:variant>
        <vt:i4>2493</vt:i4>
      </vt:variant>
      <vt:variant>
        <vt:i4>0</vt:i4>
      </vt:variant>
      <vt:variant>
        <vt:i4>5</vt:i4>
      </vt:variant>
      <vt:variant>
        <vt:lpwstr/>
      </vt:variant>
      <vt:variant>
        <vt:lpwstr>fld_TerminationType</vt:lpwstr>
      </vt:variant>
      <vt:variant>
        <vt:i4>2097166</vt:i4>
      </vt:variant>
      <vt:variant>
        <vt:i4>2490</vt:i4>
      </vt:variant>
      <vt:variant>
        <vt:i4>0</vt:i4>
      </vt:variant>
      <vt:variant>
        <vt:i4>5</vt:i4>
      </vt:variant>
      <vt:variant>
        <vt:lpwstr/>
      </vt:variant>
      <vt:variant>
        <vt:lpwstr>fld_DlvyInstType</vt:lpwstr>
      </vt:variant>
      <vt:variant>
        <vt:i4>4259952</vt:i4>
      </vt:variant>
      <vt:variant>
        <vt:i4>2487</vt:i4>
      </vt:variant>
      <vt:variant>
        <vt:i4>0</vt:i4>
      </vt:variant>
      <vt:variant>
        <vt:i4>5</vt:i4>
      </vt:variant>
      <vt:variant>
        <vt:lpwstr/>
      </vt:variant>
      <vt:variant>
        <vt:lpwstr>fld_SettlPartySubIDType</vt:lpwstr>
      </vt:variant>
      <vt:variant>
        <vt:i4>4522093</vt:i4>
      </vt:variant>
      <vt:variant>
        <vt:i4>2484</vt:i4>
      </vt:variant>
      <vt:variant>
        <vt:i4>0</vt:i4>
      </vt:variant>
      <vt:variant>
        <vt:i4>5</vt:i4>
      </vt:variant>
      <vt:variant>
        <vt:lpwstr/>
      </vt:variant>
      <vt:variant>
        <vt:lpwstr>fld_SettlPartySubID</vt:lpwstr>
      </vt:variant>
      <vt:variant>
        <vt:i4>5439586</vt:i4>
      </vt:variant>
      <vt:variant>
        <vt:i4>2481</vt:i4>
      </vt:variant>
      <vt:variant>
        <vt:i4>0</vt:i4>
      </vt:variant>
      <vt:variant>
        <vt:i4>5</vt:i4>
      </vt:variant>
      <vt:variant>
        <vt:lpwstr/>
      </vt:variant>
      <vt:variant>
        <vt:lpwstr>fld_SettlPartyRole</vt:lpwstr>
      </vt:variant>
      <vt:variant>
        <vt:i4>4522096</vt:i4>
      </vt:variant>
      <vt:variant>
        <vt:i4>2478</vt:i4>
      </vt:variant>
      <vt:variant>
        <vt:i4>0</vt:i4>
      </vt:variant>
      <vt:variant>
        <vt:i4>5</vt:i4>
      </vt:variant>
      <vt:variant>
        <vt:lpwstr/>
      </vt:variant>
      <vt:variant>
        <vt:lpwstr>fld_SettlPartyIDSource</vt:lpwstr>
      </vt:variant>
      <vt:variant>
        <vt:i4>3997717</vt:i4>
      </vt:variant>
      <vt:variant>
        <vt:i4>2475</vt:i4>
      </vt:variant>
      <vt:variant>
        <vt:i4>0</vt:i4>
      </vt:variant>
      <vt:variant>
        <vt:i4>5</vt:i4>
      </vt:variant>
      <vt:variant>
        <vt:lpwstr/>
      </vt:variant>
      <vt:variant>
        <vt:lpwstr>fld_SettlPartyID</vt:lpwstr>
      </vt:variant>
      <vt:variant>
        <vt:i4>5374075</vt:i4>
      </vt:variant>
      <vt:variant>
        <vt:i4>2472</vt:i4>
      </vt:variant>
      <vt:variant>
        <vt:i4>0</vt:i4>
      </vt:variant>
      <vt:variant>
        <vt:i4>5</vt:i4>
      </vt:variant>
      <vt:variant>
        <vt:lpwstr/>
      </vt:variant>
      <vt:variant>
        <vt:lpwstr>fld_NoSettlPartyIDs</vt:lpwstr>
      </vt:variant>
      <vt:variant>
        <vt:i4>6094947</vt:i4>
      </vt:variant>
      <vt:variant>
        <vt:i4>2469</vt:i4>
      </vt:variant>
      <vt:variant>
        <vt:i4>0</vt:i4>
      </vt:variant>
      <vt:variant>
        <vt:i4>5</vt:i4>
      </vt:variant>
      <vt:variant>
        <vt:lpwstr/>
      </vt:variant>
      <vt:variant>
        <vt:lpwstr>fld_AllocSettlInstType</vt:lpwstr>
      </vt:variant>
      <vt:variant>
        <vt:i4>6160481</vt:i4>
      </vt:variant>
      <vt:variant>
        <vt:i4>2466</vt:i4>
      </vt:variant>
      <vt:variant>
        <vt:i4>0</vt:i4>
      </vt:variant>
      <vt:variant>
        <vt:i4>5</vt:i4>
      </vt:variant>
      <vt:variant>
        <vt:lpwstr/>
      </vt:variant>
      <vt:variant>
        <vt:lpwstr>fld_LastUpdateTime</vt:lpwstr>
      </vt:variant>
      <vt:variant>
        <vt:i4>5701737</vt:i4>
      </vt:variant>
      <vt:variant>
        <vt:i4>2463</vt:i4>
      </vt:variant>
      <vt:variant>
        <vt:i4>0</vt:i4>
      </vt:variant>
      <vt:variant>
        <vt:i4>5</vt:i4>
      </vt:variant>
      <vt:variant>
        <vt:lpwstr/>
      </vt:variant>
      <vt:variant>
        <vt:lpwstr>fld_NoSettlInst</vt:lpwstr>
      </vt:variant>
      <vt:variant>
        <vt:i4>5636201</vt:i4>
      </vt:variant>
      <vt:variant>
        <vt:i4>2460</vt:i4>
      </vt:variant>
      <vt:variant>
        <vt:i4>0</vt:i4>
      </vt:variant>
      <vt:variant>
        <vt:i4>5</vt:i4>
      </vt:variant>
      <vt:variant>
        <vt:lpwstr/>
      </vt:variant>
      <vt:variant>
        <vt:lpwstr>fld_SettlInstMsgID</vt:lpwstr>
      </vt:variant>
      <vt:variant>
        <vt:i4>5570672</vt:i4>
      </vt:variant>
      <vt:variant>
        <vt:i4>2457</vt:i4>
      </vt:variant>
      <vt:variant>
        <vt:i4>0</vt:i4>
      </vt:variant>
      <vt:variant>
        <vt:i4>5</vt:i4>
      </vt:variant>
      <vt:variant>
        <vt:lpwstr/>
      </vt:variant>
      <vt:variant>
        <vt:lpwstr>fld_IndividualAllocRejCode</vt:lpwstr>
      </vt:variant>
      <vt:variant>
        <vt:i4>6094968</vt:i4>
      </vt:variant>
      <vt:variant>
        <vt:i4>2454</vt:i4>
      </vt:variant>
      <vt:variant>
        <vt:i4>0</vt:i4>
      </vt:variant>
      <vt:variant>
        <vt:i4>5</vt:i4>
      </vt:variant>
      <vt:variant>
        <vt:lpwstr/>
      </vt:variant>
      <vt:variant>
        <vt:lpwstr>fld_BookingType</vt:lpwstr>
      </vt:variant>
      <vt:variant>
        <vt:i4>2621458</vt:i4>
      </vt:variant>
      <vt:variant>
        <vt:i4>2451</vt:i4>
      </vt:variant>
      <vt:variant>
        <vt:i4>0</vt:i4>
      </vt:variant>
      <vt:variant>
        <vt:i4>5</vt:i4>
      </vt:variant>
      <vt:variant>
        <vt:lpwstr/>
      </vt:variant>
      <vt:variant>
        <vt:lpwstr>fld_ConfirmRejReason</vt:lpwstr>
      </vt:variant>
      <vt:variant>
        <vt:i4>4980850</vt:i4>
      </vt:variant>
      <vt:variant>
        <vt:i4>2448</vt:i4>
      </vt:variant>
      <vt:variant>
        <vt:i4>0</vt:i4>
      </vt:variant>
      <vt:variant>
        <vt:i4>5</vt:i4>
      </vt:variant>
      <vt:variant>
        <vt:lpwstr/>
      </vt:variant>
      <vt:variant>
        <vt:lpwstr>fld_ConfirmType</vt:lpwstr>
      </vt:variant>
      <vt:variant>
        <vt:i4>3670023</vt:i4>
      </vt:variant>
      <vt:variant>
        <vt:i4>2445</vt:i4>
      </vt:variant>
      <vt:variant>
        <vt:i4>0</vt:i4>
      </vt:variant>
      <vt:variant>
        <vt:i4>5</vt:i4>
      </vt:variant>
      <vt:variant>
        <vt:lpwstr/>
      </vt:variant>
      <vt:variant>
        <vt:lpwstr>fld_ConfirmRefID</vt:lpwstr>
      </vt:variant>
      <vt:variant>
        <vt:i4>3014681</vt:i4>
      </vt:variant>
      <vt:variant>
        <vt:i4>2442</vt:i4>
      </vt:variant>
      <vt:variant>
        <vt:i4>0</vt:i4>
      </vt:variant>
      <vt:variant>
        <vt:i4>5</vt:i4>
      </vt:variant>
      <vt:variant>
        <vt:lpwstr/>
      </vt:variant>
      <vt:variant>
        <vt:lpwstr>fld_TrdRegTimestampOrigin</vt:lpwstr>
      </vt:variant>
      <vt:variant>
        <vt:i4>4522101</vt:i4>
      </vt:variant>
      <vt:variant>
        <vt:i4>2439</vt:i4>
      </vt:variant>
      <vt:variant>
        <vt:i4>0</vt:i4>
      </vt:variant>
      <vt:variant>
        <vt:i4>5</vt:i4>
      </vt:variant>
      <vt:variant>
        <vt:lpwstr/>
      </vt:variant>
      <vt:variant>
        <vt:lpwstr>fld_TrdRegTimestampType</vt:lpwstr>
      </vt:variant>
      <vt:variant>
        <vt:i4>4259964</vt:i4>
      </vt:variant>
      <vt:variant>
        <vt:i4>2436</vt:i4>
      </vt:variant>
      <vt:variant>
        <vt:i4>0</vt:i4>
      </vt:variant>
      <vt:variant>
        <vt:i4>5</vt:i4>
      </vt:variant>
      <vt:variant>
        <vt:lpwstr/>
      </vt:variant>
      <vt:variant>
        <vt:lpwstr>fld_TrdRegTimestamp</vt:lpwstr>
      </vt:variant>
      <vt:variant>
        <vt:i4>6094946</vt:i4>
      </vt:variant>
      <vt:variant>
        <vt:i4>2433</vt:i4>
      </vt:variant>
      <vt:variant>
        <vt:i4>0</vt:i4>
      </vt:variant>
      <vt:variant>
        <vt:i4>5</vt:i4>
      </vt:variant>
      <vt:variant>
        <vt:lpwstr/>
      </vt:variant>
      <vt:variant>
        <vt:lpwstr>fld_NoTrdRegTimestamps</vt:lpwstr>
      </vt:variant>
      <vt:variant>
        <vt:i4>3604481</vt:i4>
      </vt:variant>
      <vt:variant>
        <vt:i4>2430</vt:i4>
      </vt:variant>
      <vt:variant>
        <vt:i4>0</vt:i4>
      </vt:variant>
      <vt:variant>
        <vt:i4>5</vt:i4>
      </vt:variant>
      <vt:variant>
        <vt:lpwstr/>
      </vt:variant>
      <vt:variant>
        <vt:lpwstr>fld_AllowableOneSidednessCurr</vt:lpwstr>
      </vt:variant>
      <vt:variant>
        <vt:i4>5832800</vt:i4>
      </vt:variant>
      <vt:variant>
        <vt:i4>2427</vt:i4>
      </vt:variant>
      <vt:variant>
        <vt:i4>0</vt:i4>
      </vt:variant>
      <vt:variant>
        <vt:i4>5</vt:i4>
      </vt:variant>
      <vt:variant>
        <vt:lpwstr/>
      </vt:variant>
      <vt:variant>
        <vt:lpwstr>fld_AllowableOneSidednessValue</vt:lpwstr>
      </vt:variant>
      <vt:variant>
        <vt:i4>2228247</vt:i4>
      </vt:variant>
      <vt:variant>
        <vt:i4>2424</vt:i4>
      </vt:variant>
      <vt:variant>
        <vt:i4>0</vt:i4>
      </vt:variant>
      <vt:variant>
        <vt:i4>5</vt:i4>
      </vt:variant>
      <vt:variant>
        <vt:lpwstr/>
      </vt:variant>
      <vt:variant>
        <vt:lpwstr>fld_AllowableOneSidednessPct</vt:lpwstr>
      </vt:variant>
      <vt:variant>
        <vt:i4>5046392</vt:i4>
      </vt:variant>
      <vt:variant>
        <vt:i4>2421</vt:i4>
      </vt:variant>
      <vt:variant>
        <vt:i4>0</vt:i4>
      </vt:variant>
      <vt:variant>
        <vt:i4>5</vt:i4>
      </vt:variant>
      <vt:variant>
        <vt:lpwstr/>
      </vt:variant>
      <vt:variant>
        <vt:lpwstr>fld_LegSecuritySubType</vt:lpwstr>
      </vt:variant>
      <vt:variant>
        <vt:i4>2818056</vt:i4>
      </vt:variant>
      <vt:variant>
        <vt:i4>2418</vt:i4>
      </vt:variant>
      <vt:variant>
        <vt:i4>0</vt:i4>
      </vt:variant>
      <vt:variant>
        <vt:i4>5</vt:i4>
      </vt:variant>
      <vt:variant>
        <vt:lpwstr/>
      </vt:variant>
      <vt:variant>
        <vt:lpwstr>fld_UnderlyingSecuritySubType</vt:lpwstr>
      </vt:variant>
      <vt:variant>
        <vt:i4>4325500</vt:i4>
      </vt:variant>
      <vt:variant>
        <vt:i4>2415</vt:i4>
      </vt:variant>
      <vt:variant>
        <vt:i4>0</vt:i4>
      </vt:variant>
      <vt:variant>
        <vt:i4>5</vt:i4>
      </vt:variant>
      <vt:variant>
        <vt:lpwstr/>
      </vt:variant>
      <vt:variant>
        <vt:lpwstr>fld_SecuritySubType</vt:lpwstr>
      </vt:variant>
      <vt:variant>
        <vt:i4>3145749</vt:i4>
      </vt:variant>
      <vt:variant>
        <vt:i4>2412</vt:i4>
      </vt:variant>
      <vt:variant>
        <vt:i4>0</vt:i4>
      </vt:variant>
      <vt:variant>
        <vt:i4>5</vt:i4>
      </vt:variant>
      <vt:variant>
        <vt:lpwstr/>
      </vt:variant>
      <vt:variant>
        <vt:lpwstr>fld_BenchmarkSecurityIDSource</vt:lpwstr>
      </vt:variant>
      <vt:variant>
        <vt:i4>2162764</vt:i4>
      </vt:variant>
      <vt:variant>
        <vt:i4>2409</vt:i4>
      </vt:variant>
      <vt:variant>
        <vt:i4>0</vt:i4>
      </vt:variant>
      <vt:variant>
        <vt:i4>5</vt:i4>
      </vt:variant>
      <vt:variant>
        <vt:lpwstr/>
      </vt:variant>
      <vt:variant>
        <vt:lpwstr>fld_Nested2PartySubID</vt:lpwstr>
      </vt:variant>
      <vt:variant>
        <vt:i4>3604547</vt:i4>
      </vt:variant>
      <vt:variant>
        <vt:i4>2406</vt:i4>
      </vt:variant>
      <vt:variant>
        <vt:i4>0</vt:i4>
      </vt:variant>
      <vt:variant>
        <vt:i4>5</vt:i4>
      </vt:variant>
      <vt:variant>
        <vt:lpwstr/>
      </vt:variant>
      <vt:variant>
        <vt:lpwstr>fld_Nested2PartyRole</vt:lpwstr>
      </vt:variant>
      <vt:variant>
        <vt:i4>2162769</vt:i4>
      </vt:variant>
      <vt:variant>
        <vt:i4>2403</vt:i4>
      </vt:variant>
      <vt:variant>
        <vt:i4>0</vt:i4>
      </vt:variant>
      <vt:variant>
        <vt:i4>5</vt:i4>
      </vt:variant>
      <vt:variant>
        <vt:lpwstr/>
      </vt:variant>
      <vt:variant>
        <vt:lpwstr>fld_Nested2PartyIDSource</vt:lpwstr>
      </vt:variant>
      <vt:variant>
        <vt:i4>5832756</vt:i4>
      </vt:variant>
      <vt:variant>
        <vt:i4>2400</vt:i4>
      </vt:variant>
      <vt:variant>
        <vt:i4>0</vt:i4>
      </vt:variant>
      <vt:variant>
        <vt:i4>5</vt:i4>
      </vt:variant>
      <vt:variant>
        <vt:lpwstr/>
      </vt:variant>
      <vt:variant>
        <vt:lpwstr>fld_Nested2PartyID</vt:lpwstr>
      </vt:variant>
      <vt:variant>
        <vt:i4>3539034</vt:i4>
      </vt:variant>
      <vt:variant>
        <vt:i4>2397</vt:i4>
      </vt:variant>
      <vt:variant>
        <vt:i4>0</vt:i4>
      </vt:variant>
      <vt:variant>
        <vt:i4>5</vt:i4>
      </vt:variant>
      <vt:variant>
        <vt:lpwstr/>
      </vt:variant>
      <vt:variant>
        <vt:lpwstr>fld_NoNested2PartyIDs</vt:lpwstr>
      </vt:variant>
      <vt:variant>
        <vt:i4>2686994</vt:i4>
      </vt:variant>
      <vt:variant>
        <vt:i4>2394</vt:i4>
      </vt:variant>
      <vt:variant>
        <vt:i4>0</vt:i4>
      </vt:variant>
      <vt:variant>
        <vt:i4>5</vt:i4>
      </vt:variant>
      <vt:variant>
        <vt:lpwstr/>
      </vt:variant>
      <vt:variant>
        <vt:lpwstr>fld_AllocReportID</vt:lpwstr>
      </vt:variant>
      <vt:variant>
        <vt:i4>5374079</vt:i4>
      </vt:variant>
      <vt:variant>
        <vt:i4>2391</vt:i4>
      </vt:variant>
      <vt:variant>
        <vt:i4>0</vt:i4>
      </vt:variant>
      <vt:variant>
        <vt:i4>5</vt:i4>
      </vt:variant>
      <vt:variant>
        <vt:lpwstr/>
      </vt:variant>
      <vt:variant>
        <vt:lpwstr>fld_AutoAcceptIndicator</vt:lpwstr>
      </vt:variant>
      <vt:variant>
        <vt:i4>2490370</vt:i4>
      </vt:variant>
      <vt:variant>
        <vt:i4>2388</vt:i4>
      </vt:variant>
      <vt:variant>
        <vt:i4>0</vt:i4>
      </vt:variant>
      <vt:variant>
        <vt:i4>5</vt:i4>
      </vt:variant>
      <vt:variant>
        <vt:lpwstr/>
      </vt:variant>
      <vt:variant>
        <vt:lpwstr>fld_NoPosAmt</vt:lpwstr>
      </vt:variant>
      <vt:variant>
        <vt:i4>2162719</vt:i4>
      </vt:variant>
      <vt:variant>
        <vt:i4>2385</vt:i4>
      </vt:variant>
      <vt:variant>
        <vt:i4>0</vt:i4>
      </vt:variant>
      <vt:variant>
        <vt:i4>5</vt:i4>
      </vt:variant>
      <vt:variant>
        <vt:lpwstr/>
      </vt:variant>
      <vt:variant>
        <vt:lpwstr>fld_SideMultiLegReportingType</vt:lpwstr>
      </vt:variant>
      <vt:variant>
        <vt:i4>5374062</vt:i4>
      </vt:variant>
      <vt:variant>
        <vt:i4>2382</vt:i4>
      </vt:variant>
      <vt:variant>
        <vt:i4>0</vt:i4>
      </vt:variant>
      <vt:variant>
        <vt:i4>5</vt:i4>
      </vt:variant>
      <vt:variant>
        <vt:lpwstr/>
      </vt:variant>
      <vt:variant>
        <vt:lpwstr>fld_TradeReportRejectReason</vt:lpwstr>
      </vt:variant>
      <vt:variant>
        <vt:i4>4456566</vt:i4>
      </vt:variant>
      <vt:variant>
        <vt:i4>2379</vt:i4>
      </vt:variant>
      <vt:variant>
        <vt:i4>0</vt:i4>
      </vt:variant>
      <vt:variant>
        <vt:i4>5</vt:i4>
      </vt:variant>
      <vt:variant>
        <vt:lpwstr/>
      </vt:variant>
      <vt:variant>
        <vt:lpwstr>fld_TradeRequestStatus</vt:lpwstr>
      </vt:variant>
      <vt:variant>
        <vt:i4>5439612</vt:i4>
      </vt:variant>
      <vt:variant>
        <vt:i4>2376</vt:i4>
      </vt:variant>
      <vt:variant>
        <vt:i4>0</vt:i4>
      </vt:variant>
      <vt:variant>
        <vt:i4>5</vt:i4>
      </vt:variant>
      <vt:variant>
        <vt:lpwstr/>
      </vt:variant>
      <vt:variant>
        <vt:lpwstr>fld_TradeRequestResult</vt:lpwstr>
      </vt:variant>
      <vt:variant>
        <vt:i4>4849785</vt:i4>
      </vt:variant>
      <vt:variant>
        <vt:i4>2373</vt:i4>
      </vt:variant>
      <vt:variant>
        <vt:i4>0</vt:i4>
      </vt:variant>
      <vt:variant>
        <vt:i4>5</vt:i4>
      </vt:variant>
      <vt:variant>
        <vt:lpwstr/>
      </vt:variant>
      <vt:variant>
        <vt:lpwstr>fld_TotNumTradeReports</vt:lpwstr>
      </vt:variant>
      <vt:variant>
        <vt:i4>6029412</vt:i4>
      </vt:variant>
      <vt:variant>
        <vt:i4>2370</vt:i4>
      </vt:variant>
      <vt:variant>
        <vt:i4>0</vt:i4>
      </vt:variant>
      <vt:variant>
        <vt:i4>5</vt:i4>
      </vt:variant>
      <vt:variant>
        <vt:lpwstr/>
      </vt:variant>
      <vt:variant>
        <vt:lpwstr>fld_ExerciseMethod</vt:lpwstr>
      </vt:variant>
      <vt:variant>
        <vt:i4>3604500</vt:i4>
      </vt:variant>
      <vt:variant>
        <vt:i4>2367</vt:i4>
      </vt:variant>
      <vt:variant>
        <vt:i4>0</vt:i4>
      </vt:variant>
      <vt:variant>
        <vt:i4>5</vt:i4>
      </vt:variant>
      <vt:variant>
        <vt:lpwstr/>
      </vt:variant>
      <vt:variant>
        <vt:lpwstr>fld_OpenInterest</vt:lpwstr>
      </vt:variant>
      <vt:variant>
        <vt:i4>4980840</vt:i4>
      </vt:variant>
      <vt:variant>
        <vt:i4>2364</vt:i4>
      </vt:variant>
      <vt:variant>
        <vt:i4>0</vt:i4>
      </vt:variant>
      <vt:variant>
        <vt:i4>5</vt:i4>
      </vt:variant>
      <vt:variant>
        <vt:lpwstr/>
      </vt:variant>
      <vt:variant>
        <vt:lpwstr>fld_AssignmentUnit</vt:lpwstr>
      </vt:variant>
      <vt:variant>
        <vt:i4>4128770</vt:i4>
      </vt:variant>
      <vt:variant>
        <vt:i4>2361</vt:i4>
      </vt:variant>
      <vt:variant>
        <vt:i4>0</vt:i4>
      </vt:variant>
      <vt:variant>
        <vt:i4>5</vt:i4>
      </vt:variant>
      <vt:variant>
        <vt:lpwstr/>
      </vt:variant>
      <vt:variant>
        <vt:lpwstr>fld_AssignmentMethod</vt:lpwstr>
      </vt:variant>
      <vt:variant>
        <vt:i4>2555934</vt:i4>
      </vt:variant>
      <vt:variant>
        <vt:i4>2358</vt:i4>
      </vt:variant>
      <vt:variant>
        <vt:i4>0</vt:i4>
      </vt:variant>
      <vt:variant>
        <vt:i4>5</vt:i4>
      </vt:variant>
      <vt:variant>
        <vt:lpwstr/>
      </vt:variant>
      <vt:variant>
        <vt:lpwstr>fld_DeliveryDate</vt:lpwstr>
      </vt:variant>
      <vt:variant>
        <vt:i4>5505125</vt:i4>
      </vt:variant>
      <vt:variant>
        <vt:i4>2355</vt:i4>
      </vt:variant>
      <vt:variant>
        <vt:i4>0</vt:i4>
      </vt:variant>
      <vt:variant>
        <vt:i4>5</vt:i4>
      </vt:variant>
      <vt:variant>
        <vt:lpwstr/>
      </vt:variant>
      <vt:variant>
        <vt:lpwstr>fld_AllocAccruedInterestAmt</vt:lpwstr>
      </vt:variant>
      <vt:variant>
        <vt:i4>5374079</vt:i4>
      </vt:variant>
      <vt:variant>
        <vt:i4>2352</vt:i4>
      </vt:variant>
      <vt:variant>
        <vt:i4>0</vt:i4>
      </vt:variant>
      <vt:variant>
        <vt:i4>5</vt:i4>
      </vt:variant>
      <vt:variant>
        <vt:lpwstr/>
      </vt:variant>
      <vt:variant>
        <vt:lpwstr>fld_AllocInterestAtMaturity</vt:lpwstr>
      </vt:variant>
      <vt:variant>
        <vt:i4>4784230</vt:i4>
      </vt:variant>
      <vt:variant>
        <vt:i4>2349</vt:i4>
      </vt:variant>
      <vt:variant>
        <vt:i4>0</vt:i4>
      </vt:variant>
      <vt:variant>
        <vt:i4>5</vt:i4>
      </vt:variant>
      <vt:variant>
        <vt:lpwstr/>
      </vt:variant>
      <vt:variant>
        <vt:lpwstr>fld_LegPool</vt:lpwstr>
      </vt:variant>
      <vt:variant>
        <vt:i4>2490397</vt:i4>
      </vt:variant>
      <vt:variant>
        <vt:i4>2346</vt:i4>
      </vt:variant>
      <vt:variant>
        <vt:i4>0</vt:i4>
      </vt:variant>
      <vt:variant>
        <vt:i4>5</vt:i4>
      </vt:variant>
      <vt:variant>
        <vt:lpwstr/>
      </vt:variant>
      <vt:variant>
        <vt:lpwstr>fld_LegDatedDate</vt:lpwstr>
      </vt:variant>
      <vt:variant>
        <vt:i4>5832800</vt:i4>
      </vt:variant>
      <vt:variant>
        <vt:i4>2343</vt:i4>
      </vt:variant>
      <vt:variant>
        <vt:i4>0</vt:i4>
      </vt:variant>
      <vt:variant>
        <vt:i4>5</vt:i4>
      </vt:variant>
      <vt:variant>
        <vt:lpwstr/>
      </vt:variant>
      <vt:variant>
        <vt:lpwstr>fld_InterestAtMaturity</vt:lpwstr>
      </vt:variant>
      <vt:variant>
        <vt:i4>3211277</vt:i4>
      </vt:variant>
      <vt:variant>
        <vt:i4>2340</vt:i4>
      </vt:variant>
      <vt:variant>
        <vt:i4>0</vt:i4>
      </vt:variant>
      <vt:variant>
        <vt:i4>5</vt:i4>
      </vt:variant>
      <vt:variant>
        <vt:lpwstr/>
      </vt:variant>
      <vt:variant>
        <vt:lpwstr>fld_AllocSettlCurrAmt</vt:lpwstr>
      </vt:variant>
      <vt:variant>
        <vt:i4>4915306</vt:i4>
      </vt:variant>
      <vt:variant>
        <vt:i4>2337</vt:i4>
      </vt:variant>
      <vt:variant>
        <vt:i4>0</vt:i4>
      </vt:variant>
      <vt:variant>
        <vt:i4>5</vt:i4>
      </vt:variant>
      <vt:variant>
        <vt:lpwstr/>
      </vt:variant>
      <vt:variant>
        <vt:lpwstr>fld_AllocSettlCurrency</vt:lpwstr>
      </vt:variant>
      <vt:variant>
        <vt:i4>4128781</vt:i4>
      </vt:variant>
      <vt:variant>
        <vt:i4>2334</vt:i4>
      </vt:variant>
      <vt:variant>
        <vt:i4>0</vt:i4>
      </vt:variant>
      <vt:variant>
        <vt:i4>5</vt:i4>
      </vt:variant>
      <vt:variant>
        <vt:lpwstr/>
      </vt:variant>
      <vt:variant>
        <vt:lpwstr>fld_NoQuoteQualifiers</vt:lpwstr>
      </vt:variant>
      <vt:variant>
        <vt:i4>5505121</vt:i4>
      </vt:variant>
      <vt:variant>
        <vt:i4>2331</vt:i4>
      </vt:variant>
      <vt:variant>
        <vt:i4>0</vt:i4>
      </vt:variant>
      <vt:variant>
        <vt:i4>5</vt:i4>
      </vt:variant>
      <vt:variant>
        <vt:lpwstr/>
      </vt:variant>
      <vt:variant>
        <vt:lpwstr>fld_PriorSettlPrice</vt:lpwstr>
      </vt:variant>
      <vt:variant>
        <vt:i4>2818056</vt:i4>
      </vt:variant>
      <vt:variant>
        <vt:i4>2328</vt:i4>
      </vt:variant>
      <vt:variant>
        <vt:i4>0</vt:i4>
      </vt:variant>
      <vt:variant>
        <vt:i4>5</vt:i4>
      </vt:variant>
      <vt:variant>
        <vt:lpwstr/>
      </vt:variant>
      <vt:variant>
        <vt:lpwstr>fld_UnderlyingSettlPriceType</vt:lpwstr>
      </vt:variant>
      <vt:variant>
        <vt:i4>3604492</vt:i4>
      </vt:variant>
      <vt:variant>
        <vt:i4>2325</vt:i4>
      </vt:variant>
      <vt:variant>
        <vt:i4>0</vt:i4>
      </vt:variant>
      <vt:variant>
        <vt:i4>5</vt:i4>
      </vt:variant>
      <vt:variant>
        <vt:lpwstr/>
      </vt:variant>
      <vt:variant>
        <vt:lpwstr>fld_UnderlyingSettlPrice</vt:lpwstr>
      </vt:variant>
      <vt:variant>
        <vt:i4>4325500</vt:i4>
      </vt:variant>
      <vt:variant>
        <vt:i4>2322</vt:i4>
      </vt:variant>
      <vt:variant>
        <vt:i4>0</vt:i4>
      </vt:variant>
      <vt:variant>
        <vt:i4>5</vt:i4>
      </vt:variant>
      <vt:variant>
        <vt:lpwstr/>
      </vt:variant>
      <vt:variant>
        <vt:lpwstr>fld_SettlPriceType</vt:lpwstr>
      </vt:variant>
      <vt:variant>
        <vt:i4>6160504</vt:i4>
      </vt:variant>
      <vt:variant>
        <vt:i4>2319</vt:i4>
      </vt:variant>
      <vt:variant>
        <vt:i4>0</vt:i4>
      </vt:variant>
      <vt:variant>
        <vt:i4>5</vt:i4>
      </vt:variant>
      <vt:variant>
        <vt:lpwstr/>
      </vt:variant>
      <vt:variant>
        <vt:lpwstr>fld_SettlPrice</vt:lpwstr>
      </vt:variant>
      <vt:variant>
        <vt:i4>2883587</vt:i4>
      </vt:variant>
      <vt:variant>
        <vt:i4>2316</vt:i4>
      </vt:variant>
      <vt:variant>
        <vt:i4>0</vt:i4>
      </vt:variant>
      <vt:variant>
        <vt:i4>5</vt:i4>
      </vt:variant>
      <vt:variant>
        <vt:lpwstr/>
      </vt:variant>
      <vt:variant>
        <vt:lpwstr>fld_PosReqStatus</vt:lpwstr>
      </vt:variant>
      <vt:variant>
        <vt:i4>3866633</vt:i4>
      </vt:variant>
      <vt:variant>
        <vt:i4>2313</vt:i4>
      </vt:variant>
      <vt:variant>
        <vt:i4>0</vt:i4>
      </vt:variant>
      <vt:variant>
        <vt:i4>5</vt:i4>
      </vt:variant>
      <vt:variant>
        <vt:lpwstr/>
      </vt:variant>
      <vt:variant>
        <vt:lpwstr>fld_PosReqResult</vt:lpwstr>
      </vt:variant>
      <vt:variant>
        <vt:i4>5374054</vt:i4>
      </vt:variant>
      <vt:variant>
        <vt:i4>2310</vt:i4>
      </vt:variant>
      <vt:variant>
        <vt:i4>0</vt:i4>
      </vt:variant>
      <vt:variant>
        <vt:i4>5</vt:i4>
      </vt:variant>
      <vt:variant>
        <vt:lpwstr/>
      </vt:variant>
      <vt:variant>
        <vt:lpwstr>fld_TotalNumPosReports</vt:lpwstr>
      </vt:variant>
      <vt:variant>
        <vt:i4>4784233</vt:i4>
      </vt:variant>
      <vt:variant>
        <vt:i4>2307</vt:i4>
      </vt:variant>
      <vt:variant>
        <vt:i4>0</vt:i4>
      </vt:variant>
      <vt:variant>
        <vt:i4>5</vt:i4>
      </vt:variant>
      <vt:variant>
        <vt:lpwstr/>
      </vt:variant>
      <vt:variant>
        <vt:lpwstr>fld_ResponseDestination</vt:lpwstr>
      </vt:variant>
      <vt:variant>
        <vt:i4>3604507</vt:i4>
      </vt:variant>
      <vt:variant>
        <vt:i4>2304</vt:i4>
      </vt:variant>
      <vt:variant>
        <vt:i4>0</vt:i4>
      </vt:variant>
      <vt:variant>
        <vt:i4>5</vt:i4>
      </vt:variant>
      <vt:variant>
        <vt:lpwstr/>
      </vt:variant>
      <vt:variant>
        <vt:lpwstr>fld_ResponseTransportType</vt:lpwstr>
      </vt:variant>
      <vt:variant>
        <vt:i4>4391008</vt:i4>
      </vt:variant>
      <vt:variant>
        <vt:i4>2301</vt:i4>
      </vt:variant>
      <vt:variant>
        <vt:i4>0</vt:i4>
      </vt:variant>
      <vt:variant>
        <vt:i4>5</vt:i4>
      </vt:variant>
      <vt:variant>
        <vt:lpwstr/>
      </vt:variant>
      <vt:variant>
        <vt:lpwstr>fld_PosReqType</vt:lpwstr>
      </vt:variant>
      <vt:variant>
        <vt:i4>4718691</vt:i4>
      </vt:variant>
      <vt:variant>
        <vt:i4>2298</vt:i4>
      </vt:variant>
      <vt:variant>
        <vt:i4>0</vt:i4>
      </vt:variant>
      <vt:variant>
        <vt:i4>5</vt:i4>
      </vt:variant>
      <vt:variant>
        <vt:lpwstr/>
      </vt:variant>
      <vt:variant>
        <vt:lpwstr>fld_PosMaintResult</vt:lpwstr>
      </vt:variant>
      <vt:variant>
        <vt:i4>6226025</vt:i4>
      </vt:variant>
      <vt:variant>
        <vt:i4>2295</vt:i4>
      </vt:variant>
      <vt:variant>
        <vt:i4>0</vt:i4>
      </vt:variant>
      <vt:variant>
        <vt:i4>5</vt:i4>
      </vt:variant>
      <vt:variant>
        <vt:lpwstr/>
      </vt:variant>
      <vt:variant>
        <vt:lpwstr>fld_PosMaintStatus</vt:lpwstr>
      </vt:variant>
      <vt:variant>
        <vt:i4>3473416</vt:i4>
      </vt:variant>
      <vt:variant>
        <vt:i4>2292</vt:i4>
      </vt:variant>
      <vt:variant>
        <vt:i4>0</vt:i4>
      </vt:variant>
      <vt:variant>
        <vt:i4>5</vt:i4>
      </vt:variant>
      <vt:variant>
        <vt:lpwstr/>
      </vt:variant>
      <vt:variant>
        <vt:lpwstr>fld_PosMaintRptID</vt:lpwstr>
      </vt:variant>
      <vt:variant>
        <vt:i4>2490385</vt:i4>
      </vt:variant>
      <vt:variant>
        <vt:i4>2289</vt:i4>
      </vt:variant>
      <vt:variant>
        <vt:i4>0</vt:i4>
      </vt:variant>
      <vt:variant>
        <vt:i4>5</vt:i4>
      </vt:variant>
      <vt:variant>
        <vt:lpwstr/>
      </vt:variant>
      <vt:variant>
        <vt:lpwstr>fld_PriorSpreadIndicator</vt:lpwstr>
      </vt:variant>
      <vt:variant>
        <vt:i4>2883594</vt:i4>
      </vt:variant>
      <vt:variant>
        <vt:i4>2286</vt:i4>
      </vt:variant>
      <vt:variant>
        <vt:i4>0</vt:i4>
      </vt:variant>
      <vt:variant>
        <vt:i4>5</vt:i4>
      </vt:variant>
      <vt:variant>
        <vt:lpwstr/>
      </vt:variant>
      <vt:variant>
        <vt:lpwstr>fld_ContraryInstructionIndicator</vt:lpwstr>
      </vt:variant>
      <vt:variant>
        <vt:i4>5963901</vt:i4>
      </vt:variant>
      <vt:variant>
        <vt:i4>2283</vt:i4>
      </vt:variant>
      <vt:variant>
        <vt:i4>0</vt:i4>
      </vt:variant>
      <vt:variant>
        <vt:i4>5</vt:i4>
      </vt:variant>
      <vt:variant>
        <vt:lpwstr/>
      </vt:variant>
      <vt:variant>
        <vt:lpwstr>fld_AdjustmentType</vt:lpwstr>
      </vt:variant>
      <vt:variant>
        <vt:i4>5701731</vt:i4>
      </vt:variant>
      <vt:variant>
        <vt:i4>2280</vt:i4>
      </vt:variant>
      <vt:variant>
        <vt:i4>0</vt:i4>
      </vt:variant>
      <vt:variant>
        <vt:i4>5</vt:i4>
      </vt:variant>
      <vt:variant>
        <vt:lpwstr/>
      </vt:variant>
      <vt:variant>
        <vt:lpwstr>fld_SettlSessSubID</vt:lpwstr>
      </vt:variant>
      <vt:variant>
        <vt:i4>4915327</vt:i4>
      </vt:variant>
      <vt:variant>
        <vt:i4>2277</vt:i4>
      </vt:variant>
      <vt:variant>
        <vt:i4>0</vt:i4>
      </vt:variant>
      <vt:variant>
        <vt:i4>5</vt:i4>
      </vt:variant>
      <vt:variant>
        <vt:lpwstr/>
      </vt:variant>
      <vt:variant>
        <vt:lpwstr>fld_SettlSessID</vt:lpwstr>
      </vt:variant>
      <vt:variant>
        <vt:i4>4063236</vt:i4>
      </vt:variant>
      <vt:variant>
        <vt:i4>2274</vt:i4>
      </vt:variant>
      <vt:variant>
        <vt:i4>0</vt:i4>
      </vt:variant>
      <vt:variant>
        <vt:i4>5</vt:i4>
      </vt:variant>
      <vt:variant>
        <vt:lpwstr/>
      </vt:variant>
      <vt:variant>
        <vt:lpwstr>fld_ClearingBusinessDate</vt:lpwstr>
      </vt:variant>
      <vt:variant>
        <vt:i4>2883588</vt:i4>
      </vt:variant>
      <vt:variant>
        <vt:i4>2271</vt:i4>
      </vt:variant>
      <vt:variant>
        <vt:i4>0</vt:i4>
      </vt:variant>
      <vt:variant>
        <vt:i4>5</vt:i4>
      </vt:variant>
      <vt:variant>
        <vt:lpwstr/>
      </vt:variant>
      <vt:variant>
        <vt:lpwstr>fld_PosMaintRptRefID</vt:lpwstr>
      </vt:variant>
      <vt:variant>
        <vt:i4>4587638</vt:i4>
      </vt:variant>
      <vt:variant>
        <vt:i4>2268</vt:i4>
      </vt:variant>
      <vt:variant>
        <vt:i4>0</vt:i4>
      </vt:variant>
      <vt:variant>
        <vt:i4>5</vt:i4>
      </vt:variant>
      <vt:variant>
        <vt:lpwstr/>
      </vt:variant>
      <vt:variant>
        <vt:lpwstr>fld_OrigPosReqRefID</vt:lpwstr>
      </vt:variant>
      <vt:variant>
        <vt:i4>4718708</vt:i4>
      </vt:variant>
      <vt:variant>
        <vt:i4>2265</vt:i4>
      </vt:variant>
      <vt:variant>
        <vt:i4>0</vt:i4>
      </vt:variant>
      <vt:variant>
        <vt:i4>5</vt:i4>
      </vt:variant>
      <vt:variant>
        <vt:lpwstr/>
      </vt:variant>
      <vt:variant>
        <vt:lpwstr>fld_PosMaintAction</vt:lpwstr>
      </vt:variant>
      <vt:variant>
        <vt:i4>3473432</vt:i4>
      </vt:variant>
      <vt:variant>
        <vt:i4>2262</vt:i4>
      </vt:variant>
      <vt:variant>
        <vt:i4>0</vt:i4>
      </vt:variant>
      <vt:variant>
        <vt:i4>5</vt:i4>
      </vt:variant>
      <vt:variant>
        <vt:lpwstr/>
      </vt:variant>
      <vt:variant>
        <vt:lpwstr>fld_NoUnderlyings</vt:lpwstr>
      </vt:variant>
      <vt:variant>
        <vt:i4>3866637</vt:i4>
      </vt:variant>
      <vt:variant>
        <vt:i4>2259</vt:i4>
      </vt:variant>
      <vt:variant>
        <vt:i4>0</vt:i4>
      </vt:variant>
      <vt:variant>
        <vt:i4>5</vt:i4>
      </vt:variant>
      <vt:variant>
        <vt:lpwstr/>
      </vt:variant>
      <vt:variant>
        <vt:lpwstr>fld_PosReqID</vt:lpwstr>
      </vt:variant>
      <vt:variant>
        <vt:i4>2490393</vt:i4>
      </vt:variant>
      <vt:variant>
        <vt:i4>2256</vt:i4>
      </vt:variant>
      <vt:variant>
        <vt:i4>0</vt:i4>
      </vt:variant>
      <vt:variant>
        <vt:i4>5</vt:i4>
      </vt:variant>
      <vt:variant>
        <vt:lpwstr/>
      </vt:variant>
      <vt:variant>
        <vt:lpwstr>fld_PosTransType</vt:lpwstr>
      </vt:variant>
      <vt:variant>
        <vt:i4>4784236</vt:i4>
      </vt:variant>
      <vt:variant>
        <vt:i4>2253</vt:i4>
      </vt:variant>
      <vt:variant>
        <vt:i4>0</vt:i4>
      </vt:variant>
      <vt:variant>
        <vt:i4>5</vt:i4>
      </vt:variant>
      <vt:variant>
        <vt:lpwstr/>
      </vt:variant>
      <vt:variant>
        <vt:lpwstr>fld_PosAmt</vt:lpwstr>
      </vt:variant>
      <vt:variant>
        <vt:i4>5570664</vt:i4>
      </vt:variant>
      <vt:variant>
        <vt:i4>2250</vt:i4>
      </vt:variant>
      <vt:variant>
        <vt:i4>0</vt:i4>
      </vt:variant>
      <vt:variant>
        <vt:i4>5</vt:i4>
      </vt:variant>
      <vt:variant>
        <vt:lpwstr/>
      </vt:variant>
      <vt:variant>
        <vt:lpwstr>fld_PosAmtType</vt:lpwstr>
      </vt:variant>
      <vt:variant>
        <vt:i4>2555922</vt:i4>
      </vt:variant>
      <vt:variant>
        <vt:i4>2247</vt:i4>
      </vt:variant>
      <vt:variant>
        <vt:i4>0</vt:i4>
      </vt:variant>
      <vt:variant>
        <vt:i4>5</vt:i4>
      </vt:variant>
      <vt:variant>
        <vt:lpwstr/>
      </vt:variant>
      <vt:variant>
        <vt:lpwstr>fld_PosQtyStatus</vt:lpwstr>
      </vt:variant>
      <vt:variant>
        <vt:i4>2162718</vt:i4>
      </vt:variant>
      <vt:variant>
        <vt:i4>2244</vt:i4>
      </vt:variant>
      <vt:variant>
        <vt:i4>0</vt:i4>
      </vt:variant>
      <vt:variant>
        <vt:i4>5</vt:i4>
      </vt:variant>
      <vt:variant>
        <vt:lpwstr/>
      </vt:variant>
      <vt:variant>
        <vt:lpwstr>fld_ShortQty</vt:lpwstr>
      </vt:variant>
      <vt:variant>
        <vt:i4>5177457</vt:i4>
      </vt:variant>
      <vt:variant>
        <vt:i4>2241</vt:i4>
      </vt:variant>
      <vt:variant>
        <vt:i4>0</vt:i4>
      </vt:variant>
      <vt:variant>
        <vt:i4>5</vt:i4>
      </vt:variant>
      <vt:variant>
        <vt:lpwstr/>
      </vt:variant>
      <vt:variant>
        <vt:lpwstr>fld_LongQty</vt:lpwstr>
      </vt:variant>
      <vt:variant>
        <vt:i4>5767288</vt:i4>
      </vt:variant>
      <vt:variant>
        <vt:i4>2238</vt:i4>
      </vt:variant>
      <vt:variant>
        <vt:i4>0</vt:i4>
      </vt:variant>
      <vt:variant>
        <vt:i4>5</vt:i4>
      </vt:variant>
      <vt:variant>
        <vt:lpwstr/>
      </vt:variant>
      <vt:variant>
        <vt:lpwstr>fld_PosType</vt:lpwstr>
      </vt:variant>
      <vt:variant>
        <vt:i4>6094964</vt:i4>
      </vt:variant>
      <vt:variant>
        <vt:i4>2235</vt:i4>
      </vt:variant>
      <vt:variant>
        <vt:i4>0</vt:i4>
      </vt:variant>
      <vt:variant>
        <vt:i4>5</vt:i4>
      </vt:variant>
      <vt:variant>
        <vt:lpwstr/>
      </vt:variant>
      <vt:variant>
        <vt:lpwstr>fld_NoPositions</vt:lpwstr>
      </vt:variant>
      <vt:variant>
        <vt:i4>2687001</vt:i4>
      </vt:variant>
      <vt:variant>
        <vt:i4>2232</vt:i4>
      </vt:variant>
      <vt:variant>
        <vt:i4>0</vt:i4>
      </vt:variant>
      <vt:variant>
        <vt:i4>5</vt:i4>
      </vt:variant>
      <vt:variant>
        <vt:lpwstr/>
      </vt:variant>
      <vt:variant>
        <vt:lpwstr>fld_YieldCalcDate</vt:lpwstr>
      </vt:variant>
      <vt:variant>
        <vt:i4>2424847</vt:i4>
      </vt:variant>
      <vt:variant>
        <vt:i4>2229</vt:i4>
      </vt:variant>
      <vt:variant>
        <vt:i4>0</vt:i4>
      </vt:variant>
      <vt:variant>
        <vt:i4>5</vt:i4>
      </vt:variant>
      <vt:variant>
        <vt:lpwstr/>
      </vt:variant>
      <vt:variant>
        <vt:lpwstr>fld_ReversalIndicator</vt:lpwstr>
      </vt:variant>
      <vt:variant>
        <vt:i4>5570668</vt:i4>
      </vt:variant>
      <vt:variant>
        <vt:i4>2226</vt:i4>
      </vt:variant>
      <vt:variant>
        <vt:i4>0</vt:i4>
      </vt:variant>
      <vt:variant>
        <vt:i4>5</vt:i4>
      </vt:variant>
      <vt:variant>
        <vt:lpwstr/>
      </vt:variant>
      <vt:variant>
        <vt:lpwstr>fld_BenchmarkSecurityID</vt:lpwstr>
      </vt:variant>
      <vt:variant>
        <vt:i4>3538968</vt:i4>
      </vt:variant>
      <vt:variant>
        <vt:i4>2223</vt:i4>
      </vt:variant>
      <vt:variant>
        <vt:i4>0</vt:i4>
      </vt:variant>
      <vt:variant>
        <vt:i4>5</vt:i4>
      </vt:variant>
      <vt:variant>
        <vt:lpwstr/>
      </vt:variant>
      <vt:variant>
        <vt:lpwstr>fld_YieldRedemptionPriceType</vt:lpwstr>
      </vt:variant>
      <vt:variant>
        <vt:i4>2752540</vt:i4>
      </vt:variant>
      <vt:variant>
        <vt:i4>2220</vt:i4>
      </vt:variant>
      <vt:variant>
        <vt:i4>0</vt:i4>
      </vt:variant>
      <vt:variant>
        <vt:i4>5</vt:i4>
      </vt:variant>
      <vt:variant>
        <vt:lpwstr/>
      </vt:variant>
      <vt:variant>
        <vt:lpwstr>fld_YieldRedemptionPrice</vt:lpwstr>
      </vt:variant>
      <vt:variant>
        <vt:i4>4587628</vt:i4>
      </vt:variant>
      <vt:variant>
        <vt:i4>2217</vt:i4>
      </vt:variant>
      <vt:variant>
        <vt:i4>0</vt:i4>
      </vt:variant>
      <vt:variant>
        <vt:i4>5</vt:i4>
      </vt:variant>
      <vt:variant>
        <vt:lpwstr/>
      </vt:variant>
      <vt:variant>
        <vt:lpwstr>fld_YieldRedemptionDate</vt:lpwstr>
      </vt:variant>
      <vt:variant>
        <vt:i4>5242979</vt:i4>
      </vt:variant>
      <vt:variant>
        <vt:i4>2214</vt:i4>
      </vt:variant>
      <vt:variant>
        <vt:i4>0</vt:i4>
      </vt:variant>
      <vt:variant>
        <vt:i4>5</vt:i4>
      </vt:variant>
      <vt:variant>
        <vt:lpwstr/>
      </vt:variant>
      <vt:variant>
        <vt:lpwstr>fld_QuoteQualifier</vt:lpwstr>
      </vt:variant>
      <vt:variant>
        <vt:i4>3604501</vt:i4>
      </vt:variant>
      <vt:variant>
        <vt:i4>2211</vt:i4>
      </vt:variant>
      <vt:variant>
        <vt:i4>0</vt:i4>
      </vt:variant>
      <vt:variant>
        <vt:i4>5</vt:i4>
      </vt:variant>
      <vt:variant>
        <vt:lpwstr/>
      </vt:variant>
      <vt:variant>
        <vt:lpwstr>fld_QuoteRespType</vt:lpwstr>
      </vt:variant>
      <vt:variant>
        <vt:i4>5898348</vt:i4>
      </vt:variant>
      <vt:variant>
        <vt:i4>2208</vt:i4>
      </vt:variant>
      <vt:variant>
        <vt:i4>0</vt:i4>
      </vt:variant>
      <vt:variant>
        <vt:i4>5</vt:i4>
      </vt:variant>
      <vt:variant>
        <vt:lpwstr/>
      </vt:variant>
      <vt:variant>
        <vt:lpwstr>fld_QuoteRespID</vt:lpwstr>
      </vt:variant>
      <vt:variant>
        <vt:i4>5374060</vt:i4>
      </vt:variant>
      <vt:variant>
        <vt:i4>2205</vt:i4>
      </vt:variant>
      <vt:variant>
        <vt:i4>0</vt:i4>
      </vt:variant>
      <vt:variant>
        <vt:i4>5</vt:i4>
      </vt:variant>
      <vt:variant>
        <vt:lpwstr/>
      </vt:variant>
      <vt:variant>
        <vt:lpwstr>fld_QuotePriceType</vt:lpwstr>
      </vt:variant>
      <vt:variant>
        <vt:i4>3145757</vt:i4>
      </vt:variant>
      <vt:variant>
        <vt:i4>2202</vt:i4>
      </vt:variant>
      <vt:variant>
        <vt:i4>0</vt:i4>
      </vt:variant>
      <vt:variant>
        <vt:i4>5</vt:i4>
      </vt:variant>
      <vt:variant>
        <vt:lpwstr/>
      </vt:variant>
      <vt:variant>
        <vt:lpwstr>fld_Pool</vt:lpwstr>
      </vt:variant>
      <vt:variant>
        <vt:i4>4194423</vt:i4>
      </vt:variant>
      <vt:variant>
        <vt:i4>2199</vt:i4>
      </vt:variant>
      <vt:variant>
        <vt:i4>0</vt:i4>
      </vt:variant>
      <vt:variant>
        <vt:i4>5</vt:i4>
      </vt:variant>
      <vt:variant>
        <vt:lpwstr/>
      </vt:variant>
      <vt:variant>
        <vt:lpwstr>fld_LegSwapType</vt:lpwstr>
      </vt:variant>
      <vt:variant>
        <vt:i4>4915296</vt:i4>
      </vt:variant>
      <vt:variant>
        <vt:i4>2196</vt:i4>
      </vt:variant>
      <vt:variant>
        <vt:i4>0</vt:i4>
      </vt:variant>
      <vt:variant>
        <vt:i4>5</vt:i4>
      </vt:variant>
      <vt:variant>
        <vt:lpwstr/>
      </vt:variant>
      <vt:variant>
        <vt:lpwstr>fld_LegStipulationValue</vt:lpwstr>
      </vt:variant>
      <vt:variant>
        <vt:i4>4391038</vt:i4>
      </vt:variant>
      <vt:variant>
        <vt:i4>2193</vt:i4>
      </vt:variant>
      <vt:variant>
        <vt:i4>0</vt:i4>
      </vt:variant>
      <vt:variant>
        <vt:i4>5</vt:i4>
      </vt:variant>
      <vt:variant>
        <vt:lpwstr/>
      </vt:variant>
      <vt:variant>
        <vt:lpwstr>fld_LegStipulationType</vt:lpwstr>
      </vt:variant>
      <vt:variant>
        <vt:i4>6160509</vt:i4>
      </vt:variant>
      <vt:variant>
        <vt:i4>2190</vt:i4>
      </vt:variant>
      <vt:variant>
        <vt:i4>0</vt:i4>
      </vt:variant>
      <vt:variant>
        <vt:i4>5</vt:i4>
      </vt:variant>
      <vt:variant>
        <vt:lpwstr/>
      </vt:variant>
      <vt:variant>
        <vt:lpwstr>fld_LegQty</vt:lpwstr>
      </vt:variant>
      <vt:variant>
        <vt:i4>3538972</vt:i4>
      </vt:variant>
      <vt:variant>
        <vt:i4>2187</vt:i4>
      </vt:variant>
      <vt:variant>
        <vt:i4>0</vt:i4>
      </vt:variant>
      <vt:variant>
        <vt:i4>5</vt:i4>
      </vt:variant>
      <vt:variant>
        <vt:lpwstr/>
      </vt:variant>
      <vt:variant>
        <vt:lpwstr>fld_LegPriceType</vt:lpwstr>
      </vt:variant>
      <vt:variant>
        <vt:i4>5963887</vt:i4>
      </vt:variant>
      <vt:variant>
        <vt:i4>2184</vt:i4>
      </vt:variant>
      <vt:variant>
        <vt:i4>0</vt:i4>
      </vt:variant>
      <vt:variant>
        <vt:i4>5</vt:i4>
      </vt:variant>
      <vt:variant>
        <vt:lpwstr/>
      </vt:variant>
      <vt:variant>
        <vt:lpwstr>fld_LegOrderQty</vt:lpwstr>
      </vt:variant>
      <vt:variant>
        <vt:i4>5570682</vt:i4>
      </vt:variant>
      <vt:variant>
        <vt:i4>2181</vt:i4>
      </vt:variant>
      <vt:variant>
        <vt:i4>0</vt:i4>
      </vt:variant>
      <vt:variant>
        <vt:i4>5</vt:i4>
      </vt:variant>
      <vt:variant>
        <vt:lpwstr/>
      </vt:variant>
      <vt:variant>
        <vt:lpwstr>fld_LegOfferPx</vt:lpwstr>
      </vt:variant>
      <vt:variant>
        <vt:i4>3145748</vt:i4>
      </vt:variant>
      <vt:variant>
        <vt:i4>2178</vt:i4>
      </vt:variant>
      <vt:variant>
        <vt:i4>0</vt:i4>
      </vt:variant>
      <vt:variant>
        <vt:i4>5</vt:i4>
      </vt:variant>
      <vt:variant>
        <vt:lpwstr/>
      </vt:variant>
      <vt:variant>
        <vt:lpwstr>fld_NoLegStipulations</vt:lpwstr>
      </vt:variant>
      <vt:variant>
        <vt:i4>2228247</vt:i4>
      </vt:variant>
      <vt:variant>
        <vt:i4>2175</vt:i4>
      </vt:variant>
      <vt:variant>
        <vt:i4>0</vt:i4>
      </vt:variant>
      <vt:variant>
        <vt:i4>5</vt:i4>
      </vt:variant>
      <vt:variant>
        <vt:lpwstr/>
      </vt:variant>
      <vt:variant>
        <vt:lpwstr>fld_LegIOIQty</vt:lpwstr>
      </vt:variant>
      <vt:variant>
        <vt:i4>2621456</vt:i4>
      </vt:variant>
      <vt:variant>
        <vt:i4>2172</vt:i4>
      </vt:variant>
      <vt:variant>
        <vt:i4>0</vt:i4>
      </vt:variant>
      <vt:variant>
        <vt:i4>5</vt:i4>
      </vt:variant>
      <vt:variant>
        <vt:lpwstr/>
      </vt:variant>
      <vt:variant>
        <vt:lpwstr>fld_LegBidPx</vt:lpwstr>
      </vt:variant>
      <vt:variant>
        <vt:i4>2949141</vt:i4>
      </vt:variant>
      <vt:variant>
        <vt:i4>2169</vt:i4>
      </vt:variant>
      <vt:variant>
        <vt:i4>0</vt:i4>
      </vt:variant>
      <vt:variant>
        <vt:i4>5</vt:i4>
      </vt:variant>
      <vt:variant>
        <vt:lpwstr/>
      </vt:variant>
      <vt:variant>
        <vt:lpwstr>fld_LegBenchmarkPriceType</vt:lpwstr>
      </vt:variant>
      <vt:variant>
        <vt:i4>2686985</vt:i4>
      </vt:variant>
      <vt:variant>
        <vt:i4>2166</vt:i4>
      </vt:variant>
      <vt:variant>
        <vt:i4>0</vt:i4>
      </vt:variant>
      <vt:variant>
        <vt:i4>5</vt:i4>
      </vt:variant>
      <vt:variant>
        <vt:lpwstr/>
      </vt:variant>
      <vt:variant>
        <vt:lpwstr>fld_LegBenchmarkPrice</vt:lpwstr>
      </vt:variant>
      <vt:variant>
        <vt:i4>5636197</vt:i4>
      </vt:variant>
      <vt:variant>
        <vt:i4>2163</vt:i4>
      </vt:variant>
      <vt:variant>
        <vt:i4>0</vt:i4>
      </vt:variant>
      <vt:variant>
        <vt:i4>5</vt:i4>
      </vt:variant>
      <vt:variant>
        <vt:lpwstr/>
      </vt:variant>
      <vt:variant>
        <vt:lpwstr>fld_LegBenchmarkCurvePoint</vt:lpwstr>
      </vt:variant>
      <vt:variant>
        <vt:i4>3670021</vt:i4>
      </vt:variant>
      <vt:variant>
        <vt:i4>2160</vt:i4>
      </vt:variant>
      <vt:variant>
        <vt:i4>0</vt:i4>
      </vt:variant>
      <vt:variant>
        <vt:i4>5</vt:i4>
      </vt:variant>
      <vt:variant>
        <vt:lpwstr/>
      </vt:variant>
      <vt:variant>
        <vt:lpwstr>fld_LegBenchmarkCurveName</vt:lpwstr>
      </vt:variant>
      <vt:variant>
        <vt:i4>2883597</vt:i4>
      </vt:variant>
      <vt:variant>
        <vt:i4>2157</vt:i4>
      </vt:variant>
      <vt:variant>
        <vt:i4>0</vt:i4>
      </vt:variant>
      <vt:variant>
        <vt:i4>5</vt:i4>
      </vt:variant>
      <vt:variant>
        <vt:lpwstr/>
      </vt:variant>
      <vt:variant>
        <vt:lpwstr>fld_LegBenchmarkCurveCurrency</vt:lpwstr>
      </vt:variant>
      <vt:variant>
        <vt:i4>2949135</vt:i4>
      </vt:variant>
      <vt:variant>
        <vt:i4>2154</vt:i4>
      </vt:variant>
      <vt:variant>
        <vt:i4>0</vt:i4>
      </vt:variant>
      <vt:variant>
        <vt:i4>5</vt:i4>
      </vt:variant>
      <vt:variant>
        <vt:lpwstr/>
      </vt:variant>
      <vt:variant>
        <vt:lpwstr>fld_LegSettlCurrency</vt:lpwstr>
      </vt:variant>
      <vt:variant>
        <vt:i4>3342340</vt:i4>
      </vt:variant>
      <vt:variant>
        <vt:i4>2151</vt:i4>
      </vt:variant>
      <vt:variant>
        <vt:i4>0</vt:i4>
      </vt:variant>
      <vt:variant>
        <vt:i4>5</vt:i4>
      </vt:variant>
      <vt:variant>
        <vt:lpwstr/>
      </vt:variant>
      <vt:variant>
        <vt:lpwstr>fld_LegAllocAcctIDSource</vt:lpwstr>
      </vt:variant>
      <vt:variant>
        <vt:i4>4980859</vt:i4>
      </vt:variant>
      <vt:variant>
        <vt:i4>2148</vt:i4>
      </vt:variant>
      <vt:variant>
        <vt:i4>0</vt:i4>
      </vt:variant>
      <vt:variant>
        <vt:i4>5</vt:i4>
      </vt:variant>
      <vt:variant>
        <vt:lpwstr/>
      </vt:variant>
      <vt:variant>
        <vt:lpwstr>fld_LegAllocQty</vt:lpwstr>
      </vt:variant>
      <vt:variant>
        <vt:i4>2228244</vt:i4>
      </vt:variant>
      <vt:variant>
        <vt:i4>2145</vt:i4>
      </vt:variant>
      <vt:variant>
        <vt:i4>0</vt:i4>
      </vt:variant>
      <vt:variant>
        <vt:i4>5</vt:i4>
      </vt:variant>
      <vt:variant>
        <vt:lpwstr/>
      </vt:variant>
      <vt:variant>
        <vt:lpwstr>fld_LegIndividualAllocID</vt:lpwstr>
      </vt:variant>
      <vt:variant>
        <vt:i4>5898365</vt:i4>
      </vt:variant>
      <vt:variant>
        <vt:i4>2142</vt:i4>
      </vt:variant>
      <vt:variant>
        <vt:i4>0</vt:i4>
      </vt:variant>
      <vt:variant>
        <vt:i4>5</vt:i4>
      </vt:variant>
      <vt:variant>
        <vt:lpwstr/>
      </vt:variant>
      <vt:variant>
        <vt:lpwstr>fld_LegAllocAccount</vt:lpwstr>
      </vt:variant>
      <vt:variant>
        <vt:i4>5701732</vt:i4>
      </vt:variant>
      <vt:variant>
        <vt:i4>2139</vt:i4>
      </vt:variant>
      <vt:variant>
        <vt:i4>0</vt:i4>
      </vt:variant>
      <vt:variant>
        <vt:i4>5</vt:i4>
      </vt:variant>
      <vt:variant>
        <vt:lpwstr/>
      </vt:variant>
      <vt:variant>
        <vt:lpwstr>fld_NoLegAllocs</vt:lpwstr>
      </vt:variant>
      <vt:variant>
        <vt:i4>3604511</vt:i4>
      </vt:variant>
      <vt:variant>
        <vt:i4>2136</vt:i4>
      </vt:variant>
      <vt:variant>
        <vt:i4>0</vt:i4>
      </vt:variant>
      <vt:variant>
        <vt:i4>5</vt:i4>
      </vt:variant>
      <vt:variant>
        <vt:lpwstr/>
      </vt:variant>
      <vt:variant>
        <vt:lpwstr>fld_LastParPx</vt:lpwstr>
      </vt:variant>
      <vt:variant>
        <vt:i4>2162714</vt:i4>
      </vt:variant>
      <vt:variant>
        <vt:i4>2133</vt:i4>
      </vt:variant>
      <vt:variant>
        <vt:i4>0</vt:i4>
      </vt:variant>
      <vt:variant>
        <vt:i4>5</vt:i4>
      </vt:variant>
      <vt:variant>
        <vt:lpwstr/>
      </vt:variant>
      <vt:variant>
        <vt:lpwstr>fld_DeliveryForm</vt:lpwstr>
      </vt:variant>
      <vt:variant>
        <vt:i4>4653166</vt:i4>
      </vt:variant>
      <vt:variant>
        <vt:i4>2130</vt:i4>
      </vt:variant>
      <vt:variant>
        <vt:i4>0</vt:i4>
      </vt:variant>
      <vt:variant>
        <vt:i4>5</vt:i4>
      </vt:variant>
      <vt:variant>
        <vt:lpwstr/>
      </vt:variant>
      <vt:variant>
        <vt:lpwstr>fld_ContractSettlMonth</vt:lpwstr>
      </vt:variant>
      <vt:variant>
        <vt:i4>3276819</vt:i4>
      </vt:variant>
      <vt:variant>
        <vt:i4>2127</vt:i4>
      </vt:variant>
      <vt:variant>
        <vt:i4>0</vt:i4>
      </vt:variant>
      <vt:variant>
        <vt:i4>5</vt:i4>
      </vt:variant>
      <vt:variant>
        <vt:lpwstr/>
      </vt:variant>
      <vt:variant>
        <vt:lpwstr>fld_ConfirmTransType</vt:lpwstr>
      </vt:variant>
      <vt:variant>
        <vt:i4>3080203</vt:i4>
      </vt:variant>
      <vt:variant>
        <vt:i4>2124</vt:i4>
      </vt:variant>
      <vt:variant>
        <vt:i4>0</vt:i4>
      </vt:variant>
      <vt:variant>
        <vt:i4>5</vt:i4>
      </vt:variant>
      <vt:variant>
        <vt:lpwstr/>
      </vt:variant>
      <vt:variant>
        <vt:lpwstr>fld_ConfirmStatus</vt:lpwstr>
      </vt:variant>
      <vt:variant>
        <vt:i4>2162699</vt:i4>
      </vt:variant>
      <vt:variant>
        <vt:i4>2121</vt:i4>
      </vt:variant>
      <vt:variant>
        <vt:i4>0</vt:i4>
      </vt:variant>
      <vt:variant>
        <vt:i4>5</vt:i4>
      </vt:variant>
      <vt:variant>
        <vt:lpwstr/>
      </vt:variant>
      <vt:variant>
        <vt:lpwstr>fld_ConfirmID</vt:lpwstr>
      </vt:variant>
      <vt:variant>
        <vt:i4>4849785</vt:i4>
      </vt:variant>
      <vt:variant>
        <vt:i4>2118</vt:i4>
      </vt:variant>
      <vt:variant>
        <vt:i4>0</vt:i4>
      </vt:variant>
      <vt:variant>
        <vt:i4>5</vt:i4>
      </vt:variant>
      <vt:variant>
        <vt:lpwstr/>
      </vt:variant>
      <vt:variant>
        <vt:lpwstr>fld_BenchmarkPriceType</vt:lpwstr>
      </vt:variant>
      <vt:variant>
        <vt:i4>5636221</vt:i4>
      </vt:variant>
      <vt:variant>
        <vt:i4>2115</vt:i4>
      </vt:variant>
      <vt:variant>
        <vt:i4>0</vt:i4>
      </vt:variant>
      <vt:variant>
        <vt:i4>5</vt:i4>
      </vt:variant>
      <vt:variant>
        <vt:lpwstr/>
      </vt:variant>
      <vt:variant>
        <vt:lpwstr>fld_BenchmarkPrice</vt:lpwstr>
      </vt:variant>
      <vt:variant>
        <vt:i4>4063234</vt:i4>
      </vt:variant>
      <vt:variant>
        <vt:i4>2112</vt:i4>
      </vt:variant>
      <vt:variant>
        <vt:i4>0</vt:i4>
      </vt:variant>
      <vt:variant>
        <vt:i4>5</vt:i4>
      </vt:variant>
      <vt:variant>
        <vt:lpwstr/>
      </vt:variant>
      <vt:variant>
        <vt:lpwstr>fld_AllocAcctIDSource</vt:lpwstr>
      </vt:variant>
      <vt:variant>
        <vt:i4>3670028</vt:i4>
      </vt:variant>
      <vt:variant>
        <vt:i4>2109</vt:i4>
      </vt:variant>
      <vt:variant>
        <vt:i4>0</vt:i4>
      </vt:variant>
      <vt:variant>
        <vt:i4>5</vt:i4>
      </vt:variant>
      <vt:variant>
        <vt:lpwstr/>
      </vt:variant>
      <vt:variant>
        <vt:lpwstr>fld_AcctIDSource</vt:lpwstr>
      </vt:variant>
      <vt:variant>
        <vt:i4>2490396</vt:i4>
      </vt:variant>
      <vt:variant>
        <vt:i4>2106</vt:i4>
      </vt:variant>
      <vt:variant>
        <vt:i4>0</vt:i4>
      </vt:variant>
      <vt:variant>
        <vt:i4>5</vt:i4>
      </vt:variant>
      <vt:variant>
        <vt:lpwstr/>
      </vt:variant>
      <vt:variant>
        <vt:lpwstr>fld_SideComplianceID</vt:lpwstr>
      </vt:variant>
      <vt:variant>
        <vt:i4>2883613</vt:i4>
      </vt:variant>
      <vt:variant>
        <vt:i4>2103</vt:i4>
      </vt:variant>
      <vt:variant>
        <vt:i4>0</vt:i4>
      </vt:variant>
      <vt:variant>
        <vt:i4>5</vt:i4>
      </vt:variant>
      <vt:variant>
        <vt:lpwstr/>
      </vt:variant>
      <vt:variant>
        <vt:lpwstr>fld_QuoteRequestRejectReason</vt:lpwstr>
      </vt:variant>
      <vt:variant>
        <vt:i4>3407885</vt:i4>
      </vt:variant>
      <vt:variant>
        <vt:i4>2100</vt:i4>
      </vt:variant>
      <vt:variant>
        <vt:i4>0</vt:i4>
      </vt:variant>
      <vt:variant>
        <vt:i4>5</vt:i4>
      </vt:variant>
      <vt:variant>
        <vt:lpwstr/>
      </vt:variant>
      <vt:variant>
        <vt:lpwstr>fld_SettlCurrOfferFxRate</vt:lpwstr>
      </vt:variant>
      <vt:variant>
        <vt:i4>4784231</vt:i4>
      </vt:variant>
      <vt:variant>
        <vt:i4>2097</vt:i4>
      </vt:variant>
      <vt:variant>
        <vt:i4>0</vt:i4>
      </vt:variant>
      <vt:variant>
        <vt:i4>5</vt:i4>
      </vt:variant>
      <vt:variant>
        <vt:lpwstr/>
      </vt:variant>
      <vt:variant>
        <vt:lpwstr>fld_SettlCurrBidFxRate</vt:lpwstr>
      </vt:variant>
      <vt:variant>
        <vt:i4>6029434</vt:i4>
      </vt:variant>
      <vt:variant>
        <vt:i4>2094</vt:i4>
      </vt:variant>
      <vt:variant>
        <vt:i4>0</vt:i4>
      </vt:variant>
      <vt:variant>
        <vt:i4>5</vt:i4>
      </vt:variant>
      <vt:variant>
        <vt:lpwstr/>
      </vt:variant>
      <vt:variant>
        <vt:lpwstr>fld_ContraLegRefID</vt:lpwstr>
      </vt:variant>
      <vt:variant>
        <vt:i4>2490373</vt:i4>
      </vt:variant>
      <vt:variant>
        <vt:i4>2091</vt:i4>
      </vt:variant>
      <vt:variant>
        <vt:i4>0</vt:i4>
      </vt:variant>
      <vt:variant>
        <vt:i4>5</vt:i4>
      </vt:variant>
      <vt:variant>
        <vt:lpwstr/>
      </vt:variant>
      <vt:variant>
        <vt:lpwstr>fld_LegRefID</vt:lpwstr>
      </vt:variant>
      <vt:variant>
        <vt:i4>3866648</vt:i4>
      </vt:variant>
      <vt:variant>
        <vt:i4>2088</vt:i4>
      </vt:variant>
      <vt:variant>
        <vt:i4>0</vt:i4>
      </vt:variant>
      <vt:variant>
        <vt:i4>5</vt:i4>
      </vt:variant>
      <vt:variant>
        <vt:lpwstr/>
      </vt:variant>
      <vt:variant>
        <vt:lpwstr>fld_UnderlyingLastQty</vt:lpwstr>
      </vt:variant>
      <vt:variant>
        <vt:i4>3604505</vt:i4>
      </vt:variant>
      <vt:variant>
        <vt:i4>2085</vt:i4>
      </vt:variant>
      <vt:variant>
        <vt:i4>0</vt:i4>
      </vt:variant>
      <vt:variant>
        <vt:i4>5</vt:i4>
      </vt:variant>
      <vt:variant>
        <vt:lpwstr/>
      </vt:variant>
      <vt:variant>
        <vt:lpwstr>fld_UnderlyingLastPx</vt:lpwstr>
      </vt:variant>
      <vt:variant>
        <vt:i4>4063262</vt:i4>
      </vt:variant>
      <vt:variant>
        <vt:i4>2082</vt:i4>
      </vt:variant>
      <vt:variant>
        <vt:i4>0</vt:i4>
      </vt:variant>
      <vt:variant>
        <vt:i4>5</vt:i4>
      </vt:variant>
      <vt:variant>
        <vt:lpwstr/>
      </vt:variant>
      <vt:variant>
        <vt:lpwstr>fld_LegalConfirm</vt:lpwstr>
      </vt:variant>
      <vt:variant>
        <vt:i4>3276806</vt:i4>
      </vt:variant>
      <vt:variant>
        <vt:i4>2079</vt:i4>
      </vt:variant>
      <vt:variant>
        <vt:i4>0</vt:i4>
      </vt:variant>
      <vt:variant>
        <vt:i4>5</vt:i4>
      </vt:variant>
      <vt:variant>
        <vt:lpwstr/>
      </vt:variant>
      <vt:variant>
        <vt:lpwstr>fld_QuoteStatusReqID</vt:lpwstr>
      </vt:variant>
      <vt:variant>
        <vt:i4>2949131</vt:i4>
      </vt:variant>
      <vt:variant>
        <vt:i4>2076</vt:i4>
      </vt:variant>
      <vt:variant>
        <vt:i4>0</vt:i4>
      </vt:variant>
      <vt:variant>
        <vt:i4>5</vt:i4>
      </vt:variant>
      <vt:variant>
        <vt:lpwstr/>
      </vt:variant>
      <vt:variant>
        <vt:lpwstr>fld_MinOfferSize</vt:lpwstr>
      </vt:variant>
      <vt:variant>
        <vt:i4>5242977</vt:i4>
      </vt:variant>
      <vt:variant>
        <vt:i4>2073</vt:i4>
      </vt:variant>
      <vt:variant>
        <vt:i4>0</vt:i4>
      </vt:variant>
      <vt:variant>
        <vt:i4>5</vt:i4>
      </vt:variant>
      <vt:variant>
        <vt:lpwstr/>
      </vt:variant>
      <vt:variant>
        <vt:lpwstr>fld_MinBidSize</vt:lpwstr>
      </vt:variant>
      <vt:variant>
        <vt:i4>5963880</vt:i4>
      </vt:variant>
      <vt:variant>
        <vt:i4>2070</vt:i4>
      </vt:variant>
      <vt:variant>
        <vt:i4>0</vt:i4>
      </vt:variant>
      <vt:variant>
        <vt:i4>5</vt:i4>
      </vt:variant>
      <vt:variant>
        <vt:lpwstr/>
      </vt:variant>
      <vt:variant>
        <vt:lpwstr>fld_MktOfferPx</vt:lpwstr>
      </vt:variant>
      <vt:variant>
        <vt:i4>2490370</vt:i4>
      </vt:variant>
      <vt:variant>
        <vt:i4>2067</vt:i4>
      </vt:variant>
      <vt:variant>
        <vt:i4>0</vt:i4>
      </vt:variant>
      <vt:variant>
        <vt:i4>5</vt:i4>
      </vt:variant>
      <vt:variant>
        <vt:lpwstr/>
      </vt:variant>
      <vt:variant>
        <vt:lpwstr>fld_MktBidPx</vt:lpwstr>
      </vt:variant>
      <vt:variant>
        <vt:i4>3276813</vt:i4>
      </vt:variant>
      <vt:variant>
        <vt:i4>2064</vt:i4>
      </vt:variant>
      <vt:variant>
        <vt:i4>0</vt:i4>
      </vt:variant>
      <vt:variant>
        <vt:i4>5</vt:i4>
      </vt:variant>
      <vt:variant>
        <vt:lpwstr/>
      </vt:variant>
      <vt:variant>
        <vt:lpwstr>fld_RFQReqID</vt:lpwstr>
      </vt:variant>
      <vt:variant>
        <vt:i4>5439614</vt:i4>
      </vt:variant>
      <vt:variant>
        <vt:i4>2061</vt:i4>
      </vt:variant>
      <vt:variant>
        <vt:i4>0</vt:i4>
      </vt:variant>
      <vt:variant>
        <vt:i4>5</vt:i4>
      </vt:variant>
      <vt:variant>
        <vt:lpwstr/>
      </vt:variant>
      <vt:variant>
        <vt:lpwstr>fld_OfferForwardPoints2</vt:lpwstr>
      </vt:variant>
      <vt:variant>
        <vt:i4>3735555</vt:i4>
      </vt:variant>
      <vt:variant>
        <vt:i4>2058</vt:i4>
      </vt:variant>
      <vt:variant>
        <vt:i4>0</vt:i4>
      </vt:variant>
      <vt:variant>
        <vt:i4>5</vt:i4>
      </vt:variant>
      <vt:variant>
        <vt:lpwstr/>
      </vt:variant>
      <vt:variant>
        <vt:lpwstr>fld_BidForwardPoints2</vt:lpwstr>
      </vt:variant>
      <vt:variant>
        <vt:i4>1245310</vt:i4>
      </vt:variant>
      <vt:variant>
        <vt:i4>2055</vt:i4>
      </vt:variant>
      <vt:variant>
        <vt:i4>0</vt:i4>
      </vt:variant>
      <vt:variant>
        <vt:i4>5</vt:i4>
      </vt:variant>
      <vt:variant>
        <vt:lpwstr/>
      </vt:variant>
      <vt:variant>
        <vt:lpwstr>fld_LastForwardPoints2</vt:lpwstr>
      </vt:variant>
      <vt:variant>
        <vt:i4>1048702</vt:i4>
      </vt:variant>
      <vt:variant>
        <vt:i4>2052</vt:i4>
      </vt:variant>
      <vt:variant>
        <vt:i4>0</vt:i4>
      </vt:variant>
      <vt:variant>
        <vt:i4>5</vt:i4>
      </vt:variant>
      <vt:variant>
        <vt:lpwstr/>
      </vt:variant>
      <vt:variant>
        <vt:lpwstr>fld_Price2</vt:lpwstr>
      </vt:variant>
      <vt:variant>
        <vt:i4>2097172</vt:i4>
      </vt:variant>
      <vt:variant>
        <vt:i4>2049</vt:i4>
      </vt:variant>
      <vt:variant>
        <vt:i4>0</vt:i4>
      </vt:variant>
      <vt:variant>
        <vt:i4>5</vt:i4>
      </vt:variant>
      <vt:variant>
        <vt:lpwstr/>
      </vt:variant>
      <vt:variant>
        <vt:lpwstr>fld_PriceImprovement</vt:lpwstr>
      </vt:variant>
      <vt:variant>
        <vt:i4>3604487</vt:i4>
      </vt:variant>
      <vt:variant>
        <vt:i4>2046</vt:i4>
      </vt:variant>
      <vt:variant>
        <vt:i4>0</vt:i4>
      </vt:variant>
      <vt:variant>
        <vt:i4>5</vt:i4>
      </vt:variant>
      <vt:variant>
        <vt:lpwstr/>
      </vt:variant>
      <vt:variant>
        <vt:lpwstr>fld_PriorityIndicator</vt:lpwstr>
      </vt:variant>
      <vt:variant>
        <vt:i4>3735580</vt:i4>
      </vt:variant>
      <vt:variant>
        <vt:i4>2043</vt:i4>
      </vt:variant>
      <vt:variant>
        <vt:i4>0</vt:i4>
      </vt:variant>
      <vt:variant>
        <vt:i4>5</vt:i4>
      </vt:variant>
      <vt:variant>
        <vt:lpwstr/>
      </vt:variant>
      <vt:variant>
        <vt:lpwstr>fld_LegLastPx</vt:lpwstr>
      </vt:variant>
      <vt:variant>
        <vt:i4>3211264</vt:i4>
      </vt:variant>
      <vt:variant>
        <vt:i4>2040</vt:i4>
      </vt:variant>
      <vt:variant>
        <vt:i4>0</vt:i4>
      </vt:variant>
      <vt:variant>
        <vt:i4>5</vt:i4>
      </vt:variant>
      <vt:variant>
        <vt:lpwstr/>
      </vt:variant>
      <vt:variant>
        <vt:lpwstr>fld_WorkingIndicator</vt:lpwstr>
      </vt:variant>
      <vt:variant>
        <vt:i4>3997714</vt:i4>
      </vt:variant>
      <vt:variant>
        <vt:i4>2037</vt:i4>
      </vt:variant>
      <vt:variant>
        <vt:i4>0</vt:i4>
      </vt:variant>
      <vt:variant>
        <vt:i4>5</vt:i4>
      </vt:variant>
      <vt:variant>
        <vt:lpwstr/>
      </vt:variant>
      <vt:variant>
        <vt:lpwstr>fld_ClearingFeeIndicator</vt:lpwstr>
      </vt:variant>
      <vt:variant>
        <vt:i4>4718716</vt:i4>
      </vt:variant>
      <vt:variant>
        <vt:i4>2034</vt:i4>
      </vt:variant>
      <vt:variant>
        <vt:i4>0</vt:i4>
      </vt:variant>
      <vt:variant>
        <vt:i4>5</vt:i4>
      </vt:variant>
      <vt:variant>
        <vt:lpwstr/>
      </vt:variant>
      <vt:variant>
        <vt:lpwstr>fld_OfferYield</vt:lpwstr>
      </vt:variant>
      <vt:variant>
        <vt:i4>2228238</vt:i4>
      </vt:variant>
      <vt:variant>
        <vt:i4>2031</vt:i4>
      </vt:variant>
      <vt:variant>
        <vt:i4>0</vt:i4>
      </vt:variant>
      <vt:variant>
        <vt:i4>5</vt:i4>
      </vt:variant>
      <vt:variant>
        <vt:lpwstr/>
      </vt:variant>
      <vt:variant>
        <vt:lpwstr>fld_MidYield</vt:lpwstr>
      </vt:variant>
      <vt:variant>
        <vt:i4>2228225</vt:i4>
      </vt:variant>
      <vt:variant>
        <vt:i4>2028</vt:i4>
      </vt:variant>
      <vt:variant>
        <vt:i4>0</vt:i4>
      </vt:variant>
      <vt:variant>
        <vt:i4>5</vt:i4>
      </vt:variant>
      <vt:variant>
        <vt:lpwstr/>
      </vt:variant>
      <vt:variant>
        <vt:lpwstr>fld_BidYield</vt:lpwstr>
      </vt:variant>
      <vt:variant>
        <vt:i4>2752523</vt:i4>
      </vt:variant>
      <vt:variant>
        <vt:i4>2025</vt:i4>
      </vt:variant>
      <vt:variant>
        <vt:i4>0</vt:i4>
      </vt:variant>
      <vt:variant>
        <vt:i4>5</vt:i4>
      </vt:variant>
      <vt:variant>
        <vt:lpwstr/>
      </vt:variant>
      <vt:variant>
        <vt:lpwstr>fld_MidPx</vt:lpwstr>
      </vt:variant>
      <vt:variant>
        <vt:i4>2883606</vt:i4>
      </vt:variant>
      <vt:variant>
        <vt:i4>2022</vt:i4>
      </vt:variant>
      <vt:variant>
        <vt:i4>0</vt:i4>
      </vt:variant>
      <vt:variant>
        <vt:i4>5</vt:i4>
      </vt:variant>
      <vt:variant>
        <vt:lpwstr/>
      </vt:variant>
      <vt:variant>
        <vt:lpwstr>fld_HopRefID</vt:lpwstr>
      </vt:variant>
      <vt:variant>
        <vt:i4>4391020</vt:i4>
      </vt:variant>
      <vt:variant>
        <vt:i4>2019</vt:i4>
      </vt:variant>
      <vt:variant>
        <vt:i4>0</vt:i4>
      </vt:variant>
      <vt:variant>
        <vt:i4>5</vt:i4>
      </vt:variant>
      <vt:variant>
        <vt:lpwstr/>
      </vt:variant>
      <vt:variant>
        <vt:lpwstr>fld_HopSendingTime</vt:lpwstr>
      </vt:variant>
      <vt:variant>
        <vt:i4>3866629</vt:i4>
      </vt:variant>
      <vt:variant>
        <vt:i4>2016</vt:i4>
      </vt:variant>
      <vt:variant>
        <vt:i4>0</vt:i4>
      </vt:variant>
      <vt:variant>
        <vt:i4>5</vt:i4>
      </vt:variant>
      <vt:variant>
        <vt:lpwstr/>
      </vt:variant>
      <vt:variant>
        <vt:lpwstr>fld_HopCompID</vt:lpwstr>
      </vt:variant>
      <vt:variant>
        <vt:i4>4194420</vt:i4>
      </vt:variant>
      <vt:variant>
        <vt:i4>2013</vt:i4>
      </vt:variant>
      <vt:variant>
        <vt:i4>0</vt:i4>
      </vt:variant>
      <vt:variant>
        <vt:i4>5</vt:i4>
      </vt:variant>
      <vt:variant>
        <vt:lpwstr/>
      </vt:variant>
      <vt:variant>
        <vt:lpwstr>fld_NoHops</vt:lpwstr>
      </vt:variant>
      <vt:variant>
        <vt:i4>3407893</vt:i4>
      </vt:variant>
      <vt:variant>
        <vt:i4>2010</vt:i4>
      </vt:variant>
      <vt:variant>
        <vt:i4>0</vt:i4>
      </vt:variant>
      <vt:variant>
        <vt:i4>5</vt:i4>
      </vt:variant>
      <vt:variant>
        <vt:lpwstr/>
      </vt:variant>
      <vt:variant>
        <vt:lpwstr>fld_AllocType</vt:lpwstr>
      </vt:variant>
      <vt:variant>
        <vt:i4>5242993</vt:i4>
      </vt:variant>
      <vt:variant>
        <vt:i4>2007</vt:i4>
      </vt:variant>
      <vt:variant>
        <vt:i4>0</vt:i4>
      </vt:variant>
      <vt:variant>
        <vt:i4>5</vt:i4>
      </vt:variant>
      <vt:variant>
        <vt:lpwstr/>
      </vt:variant>
      <vt:variant>
        <vt:lpwstr>fld_TradingSessionSubID</vt:lpwstr>
      </vt:variant>
      <vt:variant>
        <vt:i4>4259936</vt:i4>
      </vt:variant>
      <vt:variant>
        <vt:i4>2004</vt:i4>
      </vt:variant>
      <vt:variant>
        <vt:i4>0</vt:i4>
      </vt:variant>
      <vt:variant>
        <vt:i4>5</vt:i4>
      </vt:variant>
      <vt:variant>
        <vt:lpwstr/>
      </vt:variant>
      <vt:variant>
        <vt:lpwstr>fld_LegSide</vt:lpwstr>
      </vt:variant>
      <vt:variant>
        <vt:i4>4915312</vt:i4>
      </vt:variant>
      <vt:variant>
        <vt:i4>2001</vt:i4>
      </vt:variant>
      <vt:variant>
        <vt:i4>0</vt:i4>
      </vt:variant>
      <vt:variant>
        <vt:i4>5</vt:i4>
      </vt:variant>
      <vt:variant>
        <vt:lpwstr/>
      </vt:variant>
      <vt:variant>
        <vt:lpwstr>fld_LegRatioQty</vt:lpwstr>
      </vt:variant>
      <vt:variant>
        <vt:i4>5898336</vt:i4>
      </vt:variant>
      <vt:variant>
        <vt:i4>1998</vt:i4>
      </vt:variant>
      <vt:variant>
        <vt:i4>0</vt:i4>
      </vt:variant>
      <vt:variant>
        <vt:i4>5</vt:i4>
      </vt:variant>
      <vt:variant>
        <vt:lpwstr/>
      </vt:variant>
      <vt:variant>
        <vt:lpwstr>fld_EncodedLegSecurityDesc</vt:lpwstr>
      </vt:variant>
      <vt:variant>
        <vt:i4>4128780</vt:i4>
      </vt:variant>
      <vt:variant>
        <vt:i4>1995</vt:i4>
      </vt:variant>
      <vt:variant>
        <vt:i4>0</vt:i4>
      </vt:variant>
      <vt:variant>
        <vt:i4>5</vt:i4>
      </vt:variant>
      <vt:variant>
        <vt:lpwstr/>
      </vt:variant>
      <vt:variant>
        <vt:lpwstr>fld_EncodedLegSecurityDescLen</vt:lpwstr>
      </vt:variant>
      <vt:variant>
        <vt:i4>5701740</vt:i4>
      </vt:variant>
      <vt:variant>
        <vt:i4>1992</vt:i4>
      </vt:variant>
      <vt:variant>
        <vt:i4>0</vt:i4>
      </vt:variant>
      <vt:variant>
        <vt:i4>5</vt:i4>
      </vt:variant>
      <vt:variant>
        <vt:lpwstr/>
      </vt:variant>
      <vt:variant>
        <vt:lpwstr>fld_LegSecurityDesc</vt:lpwstr>
      </vt:variant>
      <vt:variant>
        <vt:i4>2621470</vt:i4>
      </vt:variant>
      <vt:variant>
        <vt:i4>1989</vt:i4>
      </vt:variant>
      <vt:variant>
        <vt:i4>0</vt:i4>
      </vt:variant>
      <vt:variant>
        <vt:i4>5</vt:i4>
      </vt:variant>
      <vt:variant>
        <vt:lpwstr/>
      </vt:variant>
      <vt:variant>
        <vt:lpwstr>fld_EncodedLegIssuer</vt:lpwstr>
      </vt:variant>
      <vt:variant>
        <vt:i4>5046386</vt:i4>
      </vt:variant>
      <vt:variant>
        <vt:i4>1986</vt:i4>
      </vt:variant>
      <vt:variant>
        <vt:i4>0</vt:i4>
      </vt:variant>
      <vt:variant>
        <vt:i4>5</vt:i4>
      </vt:variant>
      <vt:variant>
        <vt:lpwstr/>
      </vt:variant>
      <vt:variant>
        <vt:lpwstr>fld_EncodedLegIssuerLen</vt:lpwstr>
      </vt:variant>
      <vt:variant>
        <vt:i4>2686991</vt:i4>
      </vt:variant>
      <vt:variant>
        <vt:i4>1983</vt:i4>
      </vt:variant>
      <vt:variant>
        <vt:i4>0</vt:i4>
      </vt:variant>
      <vt:variant>
        <vt:i4>5</vt:i4>
      </vt:variant>
      <vt:variant>
        <vt:lpwstr/>
      </vt:variant>
      <vt:variant>
        <vt:lpwstr>fld_LegIssuer</vt:lpwstr>
      </vt:variant>
      <vt:variant>
        <vt:i4>4194423</vt:i4>
      </vt:variant>
      <vt:variant>
        <vt:i4>1980</vt:i4>
      </vt:variant>
      <vt:variant>
        <vt:i4>0</vt:i4>
      </vt:variant>
      <vt:variant>
        <vt:i4>5</vt:i4>
      </vt:variant>
      <vt:variant>
        <vt:lpwstr/>
      </vt:variant>
      <vt:variant>
        <vt:lpwstr>fld_LegSecurityExchange</vt:lpwstr>
      </vt:variant>
      <vt:variant>
        <vt:i4>2687001</vt:i4>
      </vt:variant>
      <vt:variant>
        <vt:i4>1977</vt:i4>
      </vt:variant>
      <vt:variant>
        <vt:i4>0</vt:i4>
      </vt:variant>
      <vt:variant>
        <vt:i4>5</vt:i4>
      </vt:variant>
      <vt:variant>
        <vt:lpwstr/>
      </vt:variant>
      <vt:variant>
        <vt:lpwstr>fld_LegCouponRate</vt:lpwstr>
      </vt:variant>
      <vt:variant>
        <vt:i4>2818079</vt:i4>
      </vt:variant>
      <vt:variant>
        <vt:i4>1974</vt:i4>
      </vt:variant>
      <vt:variant>
        <vt:i4>0</vt:i4>
      </vt:variant>
      <vt:variant>
        <vt:i4>5</vt:i4>
      </vt:variant>
      <vt:variant>
        <vt:lpwstr/>
      </vt:variant>
      <vt:variant>
        <vt:lpwstr>fld_LegContractMultiplier</vt:lpwstr>
      </vt:variant>
      <vt:variant>
        <vt:i4>6094960</vt:i4>
      </vt:variant>
      <vt:variant>
        <vt:i4>1971</vt:i4>
      </vt:variant>
      <vt:variant>
        <vt:i4>0</vt:i4>
      </vt:variant>
      <vt:variant>
        <vt:i4>5</vt:i4>
      </vt:variant>
      <vt:variant>
        <vt:lpwstr/>
      </vt:variant>
      <vt:variant>
        <vt:lpwstr>fld_LegOptAttribute</vt:lpwstr>
      </vt:variant>
      <vt:variant>
        <vt:i4>4194400</vt:i4>
      </vt:variant>
      <vt:variant>
        <vt:i4>1968</vt:i4>
      </vt:variant>
      <vt:variant>
        <vt:i4>0</vt:i4>
      </vt:variant>
      <vt:variant>
        <vt:i4>5</vt:i4>
      </vt:variant>
      <vt:variant>
        <vt:lpwstr/>
      </vt:variant>
      <vt:variant>
        <vt:lpwstr>fld_LegStrikePrice</vt:lpwstr>
      </vt:variant>
      <vt:variant>
        <vt:i4>5832812</vt:i4>
      </vt:variant>
      <vt:variant>
        <vt:i4>1965</vt:i4>
      </vt:variant>
      <vt:variant>
        <vt:i4>0</vt:i4>
      </vt:variant>
      <vt:variant>
        <vt:i4>5</vt:i4>
      </vt:variant>
      <vt:variant>
        <vt:lpwstr/>
      </vt:variant>
      <vt:variant>
        <vt:lpwstr>fld_LegMaturityDate</vt:lpwstr>
      </vt:variant>
      <vt:variant>
        <vt:i4>3473422</vt:i4>
      </vt:variant>
      <vt:variant>
        <vt:i4>1962</vt:i4>
      </vt:variant>
      <vt:variant>
        <vt:i4>0</vt:i4>
      </vt:variant>
      <vt:variant>
        <vt:i4>5</vt:i4>
      </vt:variant>
      <vt:variant>
        <vt:lpwstr/>
      </vt:variant>
      <vt:variant>
        <vt:lpwstr>fld_LegMaturityMonthYear</vt:lpwstr>
      </vt:variant>
      <vt:variant>
        <vt:i4>4456560</vt:i4>
      </vt:variant>
      <vt:variant>
        <vt:i4>1959</vt:i4>
      </vt:variant>
      <vt:variant>
        <vt:i4>0</vt:i4>
      </vt:variant>
      <vt:variant>
        <vt:i4>5</vt:i4>
      </vt:variant>
      <vt:variant>
        <vt:lpwstr/>
      </vt:variant>
      <vt:variant>
        <vt:lpwstr>fld_LegSecurityType</vt:lpwstr>
      </vt:variant>
      <vt:variant>
        <vt:i4>5636200</vt:i4>
      </vt:variant>
      <vt:variant>
        <vt:i4>1956</vt:i4>
      </vt:variant>
      <vt:variant>
        <vt:i4>0</vt:i4>
      </vt:variant>
      <vt:variant>
        <vt:i4>5</vt:i4>
      </vt:variant>
      <vt:variant>
        <vt:lpwstr/>
      </vt:variant>
      <vt:variant>
        <vt:lpwstr>fld_LegCFICode</vt:lpwstr>
      </vt:variant>
      <vt:variant>
        <vt:i4>4718716</vt:i4>
      </vt:variant>
      <vt:variant>
        <vt:i4>1953</vt:i4>
      </vt:variant>
      <vt:variant>
        <vt:i4>0</vt:i4>
      </vt:variant>
      <vt:variant>
        <vt:i4>5</vt:i4>
      </vt:variant>
      <vt:variant>
        <vt:lpwstr/>
      </vt:variant>
      <vt:variant>
        <vt:lpwstr>fld_LegProduct</vt:lpwstr>
      </vt:variant>
      <vt:variant>
        <vt:i4>4784233</vt:i4>
      </vt:variant>
      <vt:variant>
        <vt:i4>1950</vt:i4>
      </vt:variant>
      <vt:variant>
        <vt:i4>0</vt:i4>
      </vt:variant>
      <vt:variant>
        <vt:i4>5</vt:i4>
      </vt:variant>
      <vt:variant>
        <vt:lpwstr/>
      </vt:variant>
      <vt:variant>
        <vt:lpwstr>fld_LegSecurityAltIDSource</vt:lpwstr>
      </vt:variant>
      <vt:variant>
        <vt:i4>3211276</vt:i4>
      </vt:variant>
      <vt:variant>
        <vt:i4>1947</vt:i4>
      </vt:variant>
      <vt:variant>
        <vt:i4>0</vt:i4>
      </vt:variant>
      <vt:variant>
        <vt:i4>5</vt:i4>
      </vt:variant>
      <vt:variant>
        <vt:lpwstr/>
      </vt:variant>
      <vt:variant>
        <vt:lpwstr>fld_LegSecurityAltID</vt:lpwstr>
      </vt:variant>
      <vt:variant>
        <vt:i4>6160482</vt:i4>
      </vt:variant>
      <vt:variant>
        <vt:i4>1944</vt:i4>
      </vt:variant>
      <vt:variant>
        <vt:i4>0</vt:i4>
      </vt:variant>
      <vt:variant>
        <vt:i4>5</vt:i4>
      </vt:variant>
      <vt:variant>
        <vt:lpwstr/>
      </vt:variant>
      <vt:variant>
        <vt:lpwstr>fld_NoLegSecurityAltID</vt:lpwstr>
      </vt:variant>
      <vt:variant>
        <vt:i4>4980848</vt:i4>
      </vt:variant>
      <vt:variant>
        <vt:i4>1941</vt:i4>
      </vt:variant>
      <vt:variant>
        <vt:i4>0</vt:i4>
      </vt:variant>
      <vt:variant>
        <vt:i4>5</vt:i4>
      </vt:variant>
      <vt:variant>
        <vt:lpwstr/>
      </vt:variant>
      <vt:variant>
        <vt:lpwstr>fld_LegSecurityIDSource</vt:lpwstr>
      </vt:variant>
      <vt:variant>
        <vt:i4>2686985</vt:i4>
      </vt:variant>
      <vt:variant>
        <vt:i4>1938</vt:i4>
      </vt:variant>
      <vt:variant>
        <vt:i4>0</vt:i4>
      </vt:variant>
      <vt:variant>
        <vt:i4>5</vt:i4>
      </vt:variant>
      <vt:variant>
        <vt:lpwstr/>
      </vt:variant>
      <vt:variant>
        <vt:lpwstr>fld_LegSecurityID</vt:lpwstr>
      </vt:variant>
      <vt:variant>
        <vt:i4>2883608</vt:i4>
      </vt:variant>
      <vt:variant>
        <vt:i4>1935</vt:i4>
      </vt:variant>
      <vt:variant>
        <vt:i4>0</vt:i4>
      </vt:variant>
      <vt:variant>
        <vt:i4>5</vt:i4>
      </vt:variant>
      <vt:variant>
        <vt:lpwstr/>
      </vt:variant>
      <vt:variant>
        <vt:lpwstr>fld_LegSymbolSfx</vt:lpwstr>
      </vt:variant>
      <vt:variant>
        <vt:i4>2555922</vt:i4>
      </vt:variant>
      <vt:variant>
        <vt:i4>1932</vt:i4>
      </vt:variant>
      <vt:variant>
        <vt:i4>0</vt:i4>
      </vt:variant>
      <vt:variant>
        <vt:i4>5</vt:i4>
      </vt:variant>
      <vt:variant>
        <vt:lpwstr/>
      </vt:variant>
      <vt:variant>
        <vt:lpwstr>fld_LegSymbol</vt:lpwstr>
      </vt:variant>
      <vt:variant>
        <vt:i4>4128775</vt:i4>
      </vt:variant>
      <vt:variant>
        <vt:i4>1929</vt:i4>
      </vt:variant>
      <vt:variant>
        <vt:i4>0</vt:i4>
      </vt:variant>
      <vt:variant>
        <vt:i4>5</vt:i4>
      </vt:variant>
      <vt:variant>
        <vt:lpwstr/>
      </vt:variant>
      <vt:variant>
        <vt:lpwstr>fld_LegInstrRegistry</vt:lpwstr>
      </vt:variant>
      <vt:variant>
        <vt:i4>2424834</vt:i4>
      </vt:variant>
      <vt:variant>
        <vt:i4>1926</vt:i4>
      </vt:variant>
      <vt:variant>
        <vt:i4>0</vt:i4>
      </vt:variant>
      <vt:variant>
        <vt:i4>5</vt:i4>
      </vt:variant>
      <vt:variant>
        <vt:lpwstr/>
      </vt:variant>
      <vt:variant>
        <vt:lpwstr>fld_LegLocaleOfIssue</vt:lpwstr>
      </vt:variant>
      <vt:variant>
        <vt:i4>3932166</vt:i4>
      </vt:variant>
      <vt:variant>
        <vt:i4>1923</vt:i4>
      </vt:variant>
      <vt:variant>
        <vt:i4>0</vt:i4>
      </vt:variant>
      <vt:variant>
        <vt:i4>5</vt:i4>
      </vt:variant>
      <vt:variant>
        <vt:lpwstr/>
      </vt:variant>
      <vt:variant>
        <vt:lpwstr>fld_LegStateOrProvinceOfIssue</vt:lpwstr>
      </vt:variant>
      <vt:variant>
        <vt:i4>2949135</vt:i4>
      </vt:variant>
      <vt:variant>
        <vt:i4>1920</vt:i4>
      </vt:variant>
      <vt:variant>
        <vt:i4>0</vt:i4>
      </vt:variant>
      <vt:variant>
        <vt:i4>5</vt:i4>
      </vt:variant>
      <vt:variant>
        <vt:lpwstr/>
      </vt:variant>
      <vt:variant>
        <vt:lpwstr>fld_LegCountryOfIssue</vt:lpwstr>
      </vt:variant>
      <vt:variant>
        <vt:i4>5505126</vt:i4>
      </vt:variant>
      <vt:variant>
        <vt:i4>1917</vt:i4>
      </vt:variant>
      <vt:variant>
        <vt:i4>0</vt:i4>
      </vt:variant>
      <vt:variant>
        <vt:i4>5</vt:i4>
      </vt:variant>
      <vt:variant>
        <vt:lpwstr/>
      </vt:variant>
      <vt:variant>
        <vt:lpwstr>fld_UnderlyingInstrRegistry</vt:lpwstr>
      </vt:variant>
      <vt:variant>
        <vt:i4>5308512</vt:i4>
      </vt:variant>
      <vt:variant>
        <vt:i4>1914</vt:i4>
      </vt:variant>
      <vt:variant>
        <vt:i4>0</vt:i4>
      </vt:variant>
      <vt:variant>
        <vt:i4>5</vt:i4>
      </vt:variant>
      <vt:variant>
        <vt:lpwstr/>
      </vt:variant>
      <vt:variant>
        <vt:lpwstr>fld_UnderlyingLocaleOfIssue</vt:lpwstr>
      </vt:variant>
      <vt:variant>
        <vt:i4>3145756</vt:i4>
      </vt:variant>
      <vt:variant>
        <vt:i4>1911</vt:i4>
      </vt:variant>
      <vt:variant>
        <vt:i4>0</vt:i4>
      </vt:variant>
      <vt:variant>
        <vt:i4>5</vt:i4>
      </vt:variant>
      <vt:variant>
        <vt:lpwstr/>
      </vt:variant>
      <vt:variant>
        <vt:lpwstr>fld_UnderlyingStateOrProvinceOfIssue</vt:lpwstr>
      </vt:variant>
      <vt:variant>
        <vt:i4>3735565</vt:i4>
      </vt:variant>
      <vt:variant>
        <vt:i4>1908</vt:i4>
      </vt:variant>
      <vt:variant>
        <vt:i4>0</vt:i4>
      </vt:variant>
      <vt:variant>
        <vt:i4>5</vt:i4>
      </vt:variant>
      <vt:variant>
        <vt:lpwstr/>
      </vt:variant>
      <vt:variant>
        <vt:lpwstr>fld_UnderlyingCountryOfIssue</vt:lpwstr>
      </vt:variant>
      <vt:variant>
        <vt:i4>4587618</vt:i4>
      </vt:variant>
      <vt:variant>
        <vt:i4>1905</vt:i4>
      </vt:variant>
      <vt:variant>
        <vt:i4>0</vt:i4>
      </vt:variant>
      <vt:variant>
        <vt:i4>5</vt:i4>
      </vt:variant>
      <vt:variant>
        <vt:lpwstr/>
      </vt:variant>
      <vt:variant>
        <vt:lpwstr>fld_PreallocMethod</vt:lpwstr>
      </vt:variant>
      <vt:variant>
        <vt:i4>4522095</vt:i4>
      </vt:variant>
      <vt:variant>
        <vt:i4>1902</vt:i4>
      </vt:variant>
      <vt:variant>
        <vt:i4>0</vt:i4>
      </vt:variant>
      <vt:variant>
        <vt:i4>5</vt:i4>
      </vt:variant>
      <vt:variant>
        <vt:lpwstr/>
      </vt:variant>
      <vt:variant>
        <vt:lpwstr>fld_BookingUnit</vt:lpwstr>
      </vt:variant>
      <vt:variant>
        <vt:i4>4915311</vt:i4>
      </vt:variant>
      <vt:variant>
        <vt:i4>1899</vt:i4>
      </vt:variant>
      <vt:variant>
        <vt:i4>0</vt:i4>
      </vt:variant>
      <vt:variant>
        <vt:i4>5</vt:i4>
      </vt:variant>
      <vt:variant>
        <vt:lpwstr/>
      </vt:variant>
      <vt:variant>
        <vt:lpwstr>fld_DayBookingInst</vt:lpwstr>
      </vt:variant>
      <vt:variant>
        <vt:i4>3735560</vt:i4>
      </vt:variant>
      <vt:variant>
        <vt:i4>1896</vt:i4>
      </vt:variant>
      <vt:variant>
        <vt:i4>0</vt:i4>
      </vt:variant>
      <vt:variant>
        <vt:i4>5</vt:i4>
      </vt:variant>
      <vt:variant>
        <vt:lpwstr/>
      </vt:variant>
      <vt:variant>
        <vt:lpwstr>fld_LegSettlDate</vt:lpwstr>
      </vt:variant>
      <vt:variant>
        <vt:i4>2162716</vt:i4>
      </vt:variant>
      <vt:variant>
        <vt:i4>1893</vt:i4>
      </vt:variant>
      <vt:variant>
        <vt:i4>0</vt:i4>
      </vt:variant>
      <vt:variant>
        <vt:i4>5</vt:i4>
      </vt:variant>
      <vt:variant>
        <vt:lpwstr/>
      </vt:variant>
      <vt:variant>
        <vt:lpwstr>fld_LegSettlType</vt:lpwstr>
      </vt:variant>
      <vt:variant>
        <vt:i4>5308537</vt:i4>
      </vt:variant>
      <vt:variant>
        <vt:i4>1890</vt:i4>
      </vt:variant>
      <vt:variant>
        <vt:i4>0</vt:i4>
      </vt:variant>
      <vt:variant>
        <vt:i4>5</vt:i4>
      </vt:variant>
      <vt:variant>
        <vt:lpwstr/>
      </vt:variant>
      <vt:variant>
        <vt:lpwstr>fld_OrigOrdModTime</vt:lpwstr>
      </vt:variant>
      <vt:variant>
        <vt:i4>3342337</vt:i4>
      </vt:variant>
      <vt:variant>
        <vt:i4>1887</vt:i4>
      </vt:variant>
      <vt:variant>
        <vt:i4>0</vt:i4>
      </vt:variant>
      <vt:variant>
        <vt:i4>5</vt:i4>
      </vt:variant>
      <vt:variant>
        <vt:lpwstr/>
      </vt:variant>
      <vt:variant>
        <vt:lpwstr>fld_MassStatusReqType</vt:lpwstr>
      </vt:variant>
      <vt:variant>
        <vt:i4>6160504</vt:i4>
      </vt:variant>
      <vt:variant>
        <vt:i4>1884</vt:i4>
      </vt:variant>
      <vt:variant>
        <vt:i4>0</vt:i4>
      </vt:variant>
      <vt:variant>
        <vt:i4>5</vt:i4>
      </vt:variant>
      <vt:variant>
        <vt:lpwstr/>
      </vt:variant>
      <vt:variant>
        <vt:lpwstr>fld_MassStatusReqID</vt:lpwstr>
      </vt:variant>
      <vt:variant>
        <vt:i4>4587624</vt:i4>
      </vt:variant>
      <vt:variant>
        <vt:i4>1881</vt:i4>
      </vt:variant>
      <vt:variant>
        <vt:i4>0</vt:i4>
      </vt:variant>
      <vt:variant>
        <vt:i4>5</vt:i4>
      </vt:variant>
      <vt:variant>
        <vt:lpwstr/>
      </vt:variant>
      <vt:variant>
        <vt:lpwstr>fld_ClOrdLinkID</vt:lpwstr>
      </vt:variant>
      <vt:variant>
        <vt:i4>2162690</vt:i4>
      </vt:variant>
      <vt:variant>
        <vt:i4>1878</vt:i4>
      </vt:variant>
      <vt:variant>
        <vt:i4>0</vt:i4>
      </vt:variant>
      <vt:variant>
        <vt:i4>5</vt:i4>
      </vt:variant>
      <vt:variant>
        <vt:lpwstr/>
      </vt:variant>
      <vt:variant>
        <vt:lpwstr>fld_CustOrderCapacity</vt:lpwstr>
      </vt:variant>
      <vt:variant>
        <vt:i4>5570680</vt:i4>
      </vt:variant>
      <vt:variant>
        <vt:i4>1875</vt:i4>
      </vt:variant>
      <vt:variant>
        <vt:i4>0</vt:i4>
      </vt:variant>
      <vt:variant>
        <vt:i4>5</vt:i4>
      </vt:variant>
      <vt:variant>
        <vt:lpwstr/>
      </vt:variant>
      <vt:variant>
        <vt:lpwstr>fld_AccountType</vt:lpwstr>
      </vt:variant>
      <vt:variant>
        <vt:i4>5767292</vt:i4>
      </vt:variant>
      <vt:variant>
        <vt:i4>1872</vt:i4>
      </vt:variant>
      <vt:variant>
        <vt:i4>0</vt:i4>
      </vt:variant>
      <vt:variant>
        <vt:i4>5</vt:i4>
      </vt:variant>
      <vt:variant>
        <vt:lpwstr/>
      </vt:variant>
      <vt:variant>
        <vt:lpwstr>fld_NoDates</vt:lpwstr>
      </vt:variant>
      <vt:variant>
        <vt:i4>2162712</vt:i4>
      </vt:variant>
      <vt:variant>
        <vt:i4>1869</vt:i4>
      </vt:variant>
      <vt:variant>
        <vt:i4>0</vt:i4>
      </vt:variant>
      <vt:variant>
        <vt:i4>5</vt:i4>
      </vt:variant>
      <vt:variant>
        <vt:lpwstr/>
      </vt:variant>
      <vt:variant>
        <vt:lpwstr>fld_TradeInputDevice</vt:lpwstr>
      </vt:variant>
      <vt:variant>
        <vt:i4>3145740</vt:i4>
      </vt:variant>
      <vt:variant>
        <vt:i4>1866</vt:i4>
      </vt:variant>
      <vt:variant>
        <vt:i4>0</vt:i4>
      </vt:variant>
      <vt:variant>
        <vt:i4>5</vt:i4>
      </vt:variant>
      <vt:variant>
        <vt:lpwstr/>
      </vt:variant>
      <vt:variant>
        <vt:lpwstr>fld_TradeInputSource</vt:lpwstr>
      </vt:variant>
      <vt:variant>
        <vt:i4>4456570</vt:i4>
      </vt:variant>
      <vt:variant>
        <vt:i4>1863</vt:i4>
      </vt:variant>
      <vt:variant>
        <vt:i4>0</vt:i4>
      </vt:variant>
      <vt:variant>
        <vt:i4>5</vt:i4>
      </vt:variant>
      <vt:variant>
        <vt:lpwstr/>
      </vt:variant>
      <vt:variant>
        <vt:lpwstr>fld_ClearingInstruction</vt:lpwstr>
      </vt:variant>
      <vt:variant>
        <vt:i4>5767290</vt:i4>
      </vt:variant>
      <vt:variant>
        <vt:i4>1860</vt:i4>
      </vt:variant>
      <vt:variant>
        <vt:i4>0</vt:i4>
      </vt:variant>
      <vt:variant>
        <vt:i4>5</vt:i4>
      </vt:variant>
      <vt:variant>
        <vt:lpwstr/>
      </vt:variant>
      <vt:variant>
        <vt:lpwstr>fld_NoClearingInstructions</vt:lpwstr>
      </vt:variant>
      <vt:variant>
        <vt:i4>5177446</vt:i4>
      </vt:variant>
      <vt:variant>
        <vt:i4>1857</vt:i4>
      </vt:variant>
      <vt:variant>
        <vt:i4>0</vt:i4>
      </vt:variant>
      <vt:variant>
        <vt:i4>5</vt:i4>
      </vt:variant>
      <vt:variant>
        <vt:lpwstr/>
      </vt:variant>
      <vt:variant>
        <vt:lpwstr>fld_OddLot</vt:lpwstr>
      </vt:variant>
      <vt:variant>
        <vt:i4>3473418</vt:i4>
      </vt:variant>
      <vt:variant>
        <vt:i4>1854</vt:i4>
      </vt:variant>
      <vt:variant>
        <vt:i4>0</vt:i4>
      </vt:variant>
      <vt:variant>
        <vt:i4>5</vt:i4>
      </vt:variant>
      <vt:variant>
        <vt:lpwstr/>
      </vt:variant>
      <vt:variant>
        <vt:lpwstr>fld_MatchType</vt:lpwstr>
      </vt:variant>
      <vt:variant>
        <vt:i4>5636211</vt:i4>
      </vt:variant>
      <vt:variant>
        <vt:i4>1851</vt:i4>
      </vt:variant>
      <vt:variant>
        <vt:i4>0</vt:i4>
      </vt:variant>
      <vt:variant>
        <vt:i4>5</vt:i4>
      </vt:variant>
      <vt:variant>
        <vt:lpwstr/>
      </vt:variant>
      <vt:variant>
        <vt:lpwstr>fld_MatchStatus</vt:lpwstr>
      </vt:variant>
      <vt:variant>
        <vt:i4>2424832</vt:i4>
      </vt:variant>
      <vt:variant>
        <vt:i4>1848</vt:i4>
      </vt:variant>
      <vt:variant>
        <vt:i4>0</vt:i4>
      </vt:variant>
      <vt:variant>
        <vt:i4>5</vt:i4>
      </vt:variant>
      <vt:variant>
        <vt:lpwstr/>
      </vt:variant>
      <vt:variant>
        <vt:lpwstr>fld_TradeReportRefID</vt:lpwstr>
      </vt:variant>
      <vt:variant>
        <vt:i4>3932172</vt:i4>
      </vt:variant>
      <vt:variant>
        <vt:i4>1845</vt:i4>
      </vt:variant>
      <vt:variant>
        <vt:i4>0</vt:i4>
      </vt:variant>
      <vt:variant>
        <vt:i4>5</vt:i4>
      </vt:variant>
      <vt:variant>
        <vt:lpwstr/>
      </vt:variant>
      <vt:variant>
        <vt:lpwstr>fld_TradeReportID</vt:lpwstr>
      </vt:variant>
      <vt:variant>
        <vt:i4>4718706</vt:i4>
      </vt:variant>
      <vt:variant>
        <vt:i4>1842</vt:i4>
      </vt:variant>
      <vt:variant>
        <vt:i4>0</vt:i4>
      </vt:variant>
      <vt:variant>
        <vt:i4>5</vt:i4>
      </vt:variant>
      <vt:variant>
        <vt:lpwstr/>
      </vt:variant>
      <vt:variant>
        <vt:lpwstr>fld_PreviouslyReported</vt:lpwstr>
      </vt:variant>
      <vt:variant>
        <vt:i4>2818069</vt:i4>
      </vt:variant>
      <vt:variant>
        <vt:i4>1839</vt:i4>
      </vt:variant>
      <vt:variant>
        <vt:i4>0</vt:i4>
      </vt:variant>
      <vt:variant>
        <vt:i4>5</vt:i4>
      </vt:variant>
      <vt:variant>
        <vt:lpwstr/>
      </vt:variant>
      <vt:variant>
        <vt:lpwstr>fld_TradeRequestType</vt:lpwstr>
      </vt:variant>
      <vt:variant>
        <vt:i4>5439608</vt:i4>
      </vt:variant>
      <vt:variant>
        <vt:i4>1836</vt:i4>
      </vt:variant>
      <vt:variant>
        <vt:i4>0</vt:i4>
      </vt:variant>
      <vt:variant>
        <vt:i4>5</vt:i4>
      </vt:variant>
      <vt:variant>
        <vt:lpwstr/>
      </vt:variant>
      <vt:variant>
        <vt:lpwstr>fld_TradeRequestID</vt:lpwstr>
      </vt:variant>
      <vt:variant>
        <vt:i4>4653181</vt:i4>
      </vt:variant>
      <vt:variant>
        <vt:i4>1833</vt:i4>
      </vt:variant>
      <vt:variant>
        <vt:i4>0</vt:i4>
      </vt:variant>
      <vt:variant>
        <vt:i4>5</vt:i4>
      </vt:variant>
      <vt:variant>
        <vt:lpwstr/>
      </vt:variant>
      <vt:variant>
        <vt:lpwstr>fld_TradSesStatusRejReason</vt:lpwstr>
      </vt:variant>
      <vt:variant>
        <vt:i4>2752536</vt:i4>
      </vt:variant>
      <vt:variant>
        <vt:i4>1830</vt:i4>
      </vt:variant>
      <vt:variant>
        <vt:i4>0</vt:i4>
      </vt:variant>
      <vt:variant>
        <vt:i4>5</vt:i4>
      </vt:variant>
      <vt:variant>
        <vt:lpwstr/>
      </vt:variant>
      <vt:variant>
        <vt:lpwstr>fld_LegPrice</vt:lpwstr>
      </vt:variant>
      <vt:variant>
        <vt:i4>2490395</vt:i4>
      </vt:variant>
      <vt:variant>
        <vt:i4>1827</vt:i4>
      </vt:variant>
      <vt:variant>
        <vt:i4>0</vt:i4>
      </vt:variant>
      <vt:variant>
        <vt:i4>5</vt:i4>
      </vt:variant>
      <vt:variant>
        <vt:lpwstr/>
      </vt:variant>
      <vt:variant>
        <vt:lpwstr>fld_LegCoveredOrUncovered</vt:lpwstr>
      </vt:variant>
      <vt:variant>
        <vt:i4>3014667</vt:i4>
      </vt:variant>
      <vt:variant>
        <vt:i4>1824</vt:i4>
      </vt:variant>
      <vt:variant>
        <vt:i4>0</vt:i4>
      </vt:variant>
      <vt:variant>
        <vt:i4>5</vt:i4>
      </vt:variant>
      <vt:variant>
        <vt:lpwstr/>
      </vt:variant>
      <vt:variant>
        <vt:lpwstr>fld_LegPositionEffect</vt:lpwstr>
      </vt:variant>
      <vt:variant>
        <vt:i4>5111920</vt:i4>
      </vt:variant>
      <vt:variant>
        <vt:i4>1821</vt:i4>
      </vt:variant>
      <vt:variant>
        <vt:i4>0</vt:i4>
      </vt:variant>
      <vt:variant>
        <vt:i4>5</vt:i4>
      </vt:variant>
      <vt:variant>
        <vt:lpwstr/>
      </vt:variant>
      <vt:variant>
        <vt:lpwstr>fld_MultiLegRptTypeReq</vt:lpwstr>
      </vt:variant>
      <vt:variant>
        <vt:i4>4522081</vt:i4>
      </vt:variant>
      <vt:variant>
        <vt:i4>1818</vt:i4>
      </vt:variant>
      <vt:variant>
        <vt:i4>0</vt:i4>
      </vt:variant>
      <vt:variant>
        <vt:i4>5</vt:i4>
      </vt:variant>
      <vt:variant>
        <vt:lpwstr/>
      </vt:variant>
      <vt:variant>
        <vt:lpwstr>fld_MinTradeVol</vt:lpwstr>
      </vt:variant>
      <vt:variant>
        <vt:i4>2752526</vt:i4>
      </vt:variant>
      <vt:variant>
        <vt:i4>1815</vt:i4>
      </vt:variant>
      <vt:variant>
        <vt:i4>0</vt:i4>
      </vt:variant>
      <vt:variant>
        <vt:i4>5</vt:i4>
      </vt:variant>
      <vt:variant>
        <vt:lpwstr/>
      </vt:variant>
      <vt:variant>
        <vt:lpwstr>fld_RoundLot</vt:lpwstr>
      </vt:variant>
      <vt:variant>
        <vt:i4>3997718</vt:i4>
      </vt:variant>
      <vt:variant>
        <vt:i4>1812</vt:i4>
      </vt:variant>
      <vt:variant>
        <vt:i4>0</vt:i4>
      </vt:variant>
      <vt:variant>
        <vt:i4>5</vt:i4>
      </vt:variant>
      <vt:variant>
        <vt:lpwstr/>
      </vt:variant>
      <vt:variant>
        <vt:lpwstr>fld_SecurityRequestResult</vt:lpwstr>
      </vt:variant>
      <vt:variant>
        <vt:i4>4784224</vt:i4>
      </vt:variant>
      <vt:variant>
        <vt:i4>1809</vt:i4>
      </vt:variant>
      <vt:variant>
        <vt:i4>0</vt:i4>
      </vt:variant>
      <vt:variant>
        <vt:i4>5</vt:i4>
      </vt:variant>
      <vt:variant>
        <vt:lpwstr/>
      </vt:variant>
      <vt:variant>
        <vt:lpwstr>fld_SecurityListRequestType</vt:lpwstr>
      </vt:variant>
      <vt:variant>
        <vt:i4>4194430</vt:i4>
      </vt:variant>
      <vt:variant>
        <vt:i4>1806</vt:i4>
      </vt:variant>
      <vt:variant>
        <vt:i4>0</vt:i4>
      </vt:variant>
      <vt:variant>
        <vt:i4>5</vt:i4>
      </vt:variant>
      <vt:variant>
        <vt:lpwstr/>
      </vt:variant>
      <vt:variant>
        <vt:lpwstr>fld_NoSecurityTypes</vt:lpwstr>
      </vt:variant>
      <vt:variant>
        <vt:i4>5439601</vt:i4>
      </vt:variant>
      <vt:variant>
        <vt:i4>1803</vt:i4>
      </vt:variant>
      <vt:variant>
        <vt:i4>0</vt:i4>
      </vt:variant>
      <vt:variant>
        <vt:i4>5</vt:i4>
      </vt:variant>
      <vt:variant>
        <vt:lpwstr/>
      </vt:variant>
      <vt:variant>
        <vt:lpwstr>fld_TotNoSecurityTypes</vt:lpwstr>
      </vt:variant>
      <vt:variant>
        <vt:i4>4259936</vt:i4>
      </vt:variant>
      <vt:variant>
        <vt:i4>1800</vt:i4>
      </vt:variant>
      <vt:variant>
        <vt:i4>0</vt:i4>
      </vt:variant>
      <vt:variant>
        <vt:i4>5</vt:i4>
      </vt:variant>
      <vt:variant>
        <vt:lpwstr/>
      </vt:variant>
      <vt:variant>
        <vt:lpwstr>fld_LegCurrency</vt:lpwstr>
      </vt:variant>
      <vt:variant>
        <vt:i4>4849767</vt:i4>
      </vt:variant>
      <vt:variant>
        <vt:i4>1797</vt:i4>
      </vt:variant>
      <vt:variant>
        <vt:i4>0</vt:i4>
      </vt:variant>
      <vt:variant>
        <vt:i4>5</vt:i4>
      </vt:variant>
      <vt:variant>
        <vt:lpwstr/>
      </vt:variant>
      <vt:variant>
        <vt:lpwstr>fld_NoLegs</vt:lpwstr>
      </vt:variant>
      <vt:variant>
        <vt:i4>2752516</vt:i4>
      </vt:variant>
      <vt:variant>
        <vt:i4>1794</vt:i4>
      </vt:variant>
      <vt:variant>
        <vt:i4>0</vt:i4>
      </vt:variant>
      <vt:variant>
        <vt:i4>5</vt:i4>
      </vt:variant>
      <vt:variant>
        <vt:lpwstr/>
      </vt:variant>
      <vt:variant>
        <vt:lpwstr>fld_Password</vt:lpwstr>
      </vt:variant>
      <vt:variant>
        <vt:i4>3538961</vt:i4>
      </vt:variant>
      <vt:variant>
        <vt:i4>1791</vt:i4>
      </vt:variant>
      <vt:variant>
        <vt:i4>0</vt:i4>
      </vt:variant>
      <vt:variant>
        <vt:i4>5</vt:i4>
      </vt:variant>
      <vt:variant>
        <vt:lpwstr/>
      </vt:variant>
      <vt:variant>
        <vt:lpwstr>fld_Username</vt:lpwstr>
      </vt:variant>
      <vt:variant>
        <vt:i4>5243003</vt:i4>
      </vt:variant>
      <vt:variant>
        <vt:i4>1788</vt:i4>
      </vt:variant>
      <vt:variant>
        <vt:i4>0</vt:i4>
      </vt:variant>
      <vt:variant>
        <vt:i4>5</vt:i4>
      </vt:variant>
      <vt:variant>
        <vt:lpwstr/>
      </vt:variant>
      <vt:variant>
        <vt:lpwstr>fld_NoSides</vt:lpwstr>
      </vt:variant>
      <vt:variant>
        <vt:i4>5111931</vt:i4>
      </vt:variant>
      <vt:variant>
        <vt:i4>1785</vt:i4>
      </vt:variant>
      <vt:variant>
        <vt:i4>0</vt:i4>
      </vt:variant>
      <vt:variant>
        <vt:i4>5</vt:i4>
      </vt:variant>
      <vt:variant>
        <vt:lpwstr/>
      </vt:variant>
      <vt:variant>
        <vt:lpwstr>fld_OrigCrossID</vt:lpwstr>
      </vt:variant>
      <vt:variant>
        <vt:i4>4980840</vt:i4>
      </vt:variant>
      <vt:variant>
        <vt:i4>1782</vt:i4>
      </vt:variant>
      <vt:variant>
        <vt:i4>0</vt:i4>
      </vt:variant>
      <vt:variant>
        <vt:i4>5</vt:i4>
      </vt:variant>
      <vt:variant>
        <vt:lpwstr/>
      </vt:variant>
      <vt:variant>
        <vt:lpwstr>fld_CrossPrioritization</vt:lpwstr>
      </vt:variant>
      <vt:variant>
        <vt:i4>3538948</vt:i4>
      </vt:variant>
      <vt:variant>
        <vt:i4>1779</vt:i4>
      </vt:variant>
      <vt:variant>
        <vt:i4>0</vt:i4>
      </vt:variant>
      <vt:variant>
        <vt:i4>5</vt:i4>
      </vt:variant>
      <vt:variant>
        <vt:lpwstr/>
      </vt:variant>
      <vt:variant>
        <vt:lpwstr>fld_CrossType</vt:lpwstr>
      </vt:variant>
      <vt:variant>
        <vt:i4>5963901</vt:i4>
      </vt:variant>
      <vt:variant>
        <vt:i4>1776</vt:i4>
      </vt:variant>
      <vt:variant>
        <vt:i4>0</vt:i4>
      </vt:variant>
      <vt:variant>
        <vt:i4>5</vt:i4>
      </vt:variant>
      <vt:variant>
        <vt:lpwstr/>
      </vt:variant>
      <vt:variant>
        <vt:lpwstr>fld_CrossID</vt:lpwstr>
      </vt:variant>
      <vt:variant>
        <vt:i4>2359306</vt:i4>
      </vt:variant>
      <vt:variant>
        <vt:i4>1773</vt:i4>
      </vt:variant>
      <vt:variant>
        <vt:i4>0</vt:i4>
      </vt:variant>
      <vt:variant>
        <vt:i4>5</vt:i4>
      </vt:variant>
      <vt:variant>
        <vt:lpwstr/>
      </vt:variant>
      <vt:variant>
        <vt:lpwstr>fld_MDImplicitDelete</vt:lpwstr>
      </vt:variant>
      <vt:variant>
        <vt:i4>2097182</vt:i4>
      </vt:variant>
      <vt:variant>
        <vt:i4>1770</vt:i4>
      </vt:variant>
      <vt:variant>
        <vt:i4>0</vt:i4>
      </vt:variant>
      <vt:variant>
        <vt:i4>5</vt:i4>
      </vt:variant>
      <vt:variant>
        <vt:lpwstr/>
      </vt:variant>
      <vt:variant>
        <vt:lpwstr>fld_Scope</vt:lpwstr>
      </vt:variant>
      <vt:variant>
        <vt:i4>2490397</vt:i4>
      </vt:variant>
      <vt:variant>
        <vt:i4>1767</vt:i4>
      </vt:variant>
      <vt:variant>
        <vt:i4>0</vt:i4>
      </vt:variant>
      <vt:variant>
        <vt:i4>5</vt:i4>
      </vt:variant>
      <vt:variant>
        <vt:lpwstr/>
      </vt:variant>
      <vt:variant>
        <vt:lpwstr>fld_NestedPartySubID</vt:lpwstr>
      </vt:variant>
      <vt:variant>
        <vt:i4>5374052</vt:i4>
      </vt:variant>
      <vt:variant>
        <vt:i4>1764</vt:i4>
      </vt:variant>
      <vt:variant>
        <vt:i4>0</vt:i4>
      </vt:variant>
      <vt:variant>
        <vt:i4>5</vt:i4>
      </vt:variant>
      <vt:variant>
        <vt:lpwstr/>
      </vt:variant>
      <vt:variant>
        <vt:lpwstr>fld_CashMargin</vt:lpwstr>
      </vt:variant>
      <vt:variant>
        <vt:i4>3997714</vt:i4>
      </vt:variant>
      <vt:variant>
        <vt:i4>1761</vt:i4>
      </vt:variant>
      <vt:variant>
        <vt:i4>0</vt:i4>
      </vt:variant>
      <vt:variant>
        <vt:i4>5</vt:i4>
      </vt:variant>
      <vt:variant>
        <vt:lpwstr/>
      </vt:variant>
      <vt:variant>
        <vt:lpwstr>fld_InstrRegistry</vt:lpwstr>
      </vt:variant>
      <vt:variant>
        <vt:i4>5898361</vt:i4>
      </vt:variant>
      <vt:variant>
        <vt:i4>1758</vt:i4>
      </vt:variant>
      <vt:variant>
        <vt:i4>0</vt:i4>
      </vt:variant>
      <vt:variant>
        <vt:i4>5</vt:i4>
      </vt:variant>
      <vt:variant>
        <vt:lpwstr/>
      </vt:variant>
      <vt:variant>
        <vt:lpwstr>fld_UnderlyingMaturityDate</vt:lpwstr>
      </vt:variant>
      <vt:variant>
        <vt:i4>3342349</vt:i4>
      </vt:variant>
      <vt:variant>
        <vt:i4>1755</vt:i4>
      </vt:variant>
      <vt:variant>
        <vt:i4>0</vt:i4>
      </vt:variant>
      <vt:variant>
        <vt:i4>5</vt:i4>
      </vt:variant>
      <vt:variant>
        <vt:lpwstr/>
      </vt:variant>
      <vt:variant>
        <vt:lpwstr>fld_MaturityDate</vt:lpwstr>
      </vt:variant>
      <vt:variant>
        <vt:i4>5832807</vt:i4>
      </vt:variant>
      <vt:variant>
        <vt:i4>1752</vt:i4>
      </vt:variant>
      <vt:variant>
        <vt:i4>0</vt:i4>
      </vt:variant>
      <vt:variant>
        <vt:i4>5</vt:i4>
      </vt:variant>
      <vt:variant>
        <vt:lpwstr/>
      </vt:variant>
      <vt:variant>
        <vt:lpwstr>fld_TotalAccruedInterestAmt</vt:lpwstr>
      </vt:variant>
      <vt:variant>
        <vt:i4>2490379</vt:i4>
      </vt:variant>
      <vt:variant>
        <vt:i4>1749</vt:i4>
      </vt:variant>
      <vt:variant>
        <vt:i4>0</vt:i4>
      </vt:variant>
      <vt:variant>
        <vt:i4>5</vt:i4>
      </vt:variant>
      <vt:variant>
        <vt:lpwstr/>
      </vt:variant>
      <vt:variant>
        <vt:lpwstr>fld_NoNestedPartyIDs</vt:lpwstr>
      </vt:variant>
      <vt:variant>
        <vt:i4>5046382</vt:i4>
      </vt:variant>
      <vt:variant>
        <vt:i4>1746</vt:i4>
      </vt:variant>
      <vt:variant>
        <vt:i4>0</vt:i4>
      </vt:variant>
      <vt:variant>
        <vt:i4>5</vt:i4>
      </vt:variant>
      <vt:variant>
        <vt:lpwstr/>
      </vt:variant>
      <vt:variant>
        <vt:lpwstr>fld_NestedPartyRole</vt:lpwstr>
      </vt:variant>
      <vt:variant>
        <vt:i4>3538944</vt:i4>
      </vt:variant>
      <vt:variant>
        <vt:i4>1743</vt:i4>
      </vt:variant>
      <vt:variant>
        <vt:i4>0</vt:i4>
      </vt:variant>
      <vt:variant>
        <vt:i4>5</vt:i4>
      </vt:variant>
      <vt:variant>
        <vt:lpwstr/>
      </vt:variant>
      <vt:variant>
        <vt:lpwstr>fld_QuoteType</vt:lpwstr>
      </vt:variant>
      <vt:variant>
        <vt:i4>2162715</vt:i4>
      </vt:variant>
      <vt:variant>
        <vt:i4>1740</vt:i4>
      </vt:variant>
      <vt:variant>
        <vt:i4>0</vt:i4>
      </vt:variant>
      <vt:variant>
        <vt:i4>5</vt:i4>
      </vt:variant>
      <vt:variant>
        <vt:lpwstr/>
      </vt:variant>
      <vt:variant>
        <vt:lpwstr>fld_AffectedSecondaryOrderID</vt:lpwstr>
      </vt:variant>
      <vt:variant>
        <vt:i4>6160506</vt:i4>
      </vt:variant>
      <vt:variant>
        <vt:i4>1737</vt:i4>
      </vt:variant>
      <vt:variant>
        <vt:i4>0</vt:i4>
      </vt:variant>
      <vt:variant>
        <vt:i4>5</vt:i4>
      </vt:variant>
      <vt:variant>
        <vt:lpwstr/>
      </vt:variant>
      <vt:variant>
        <vt:lpwstr>fld_AffectedOrderID</vt:lpwstr>
      </vt:variant>
      <vt:variant>
        <vt:i4>2818068</vt:i4>
      </vt:variant>
      <vt:variant>
        <vt:i4>1734</vt:i4>
      </vt:variant>
      <vt:variant>
        <vt:i4>0</vt:i4>
      </vt:variant>
      <vt:variant>
        <vt:i4>5</vt:i4>
      </vt:variant>
      <vt:variant>
        <vt:lpwstr/>
      </vt:variant>
      <vt:variant>
        <vt:lpwstr>fld_NoAffectedOrders</vt:lpwstr>
      </vt:variant>
      <vt:variant>
        <vt:i4>4522090</vt:i4>
      </vt:variant>
      <vt:variant>
        <vt:i4>1731</vt:i4>
      </vt:variant>
      <vt:variant>
        <vt:i4>0</vt:i4>
      </vt:variant>
      <vt:variant>
        <vt:i4>5</vt:i4>
      </vt:variant>
      <vt:variant>
        <vt:lpwstr/>
      </vt:variant>
      <vt:variant>
        <vt:lpwstr>fld_TotalAffectedOrders</vt:lpwstr>
      </vt:variant>
      <vt:variant>
        <vt:i4>4391027</vt:i4>
      </vt:variant>
      <vt:variant>
        <vt:i4>1728</vt:i4>
      </vt:variant>
      <vt:variant>
        <vt:i4>0</vt:i4>
      </vt:variant>
      <vt:variant>
        <vt:i4>5</vt:i4>
      </vt:variant>
      <vt:variant>
        <vt:lpwstr/>
      </vt:variant>
      <vt:variant>
        <vt:lpwstr>fld_MassCancelRejectReason</vt:lpwstr>
      </vt:variant>
      <vt:variant>
        <vt:i4>5308521</vt:i4>
      </vt:variant>
      <vt:variant>
        <vt:i4>1725</vt:i4>
      </vt:variant>
      <vt:variant>
        <vt:i4>0</vt:i4>
      </vt:variant>
      <vt:variant>
        <vt:i4>5</vt:i4>
      </vt:variant>
      <vt:variant>
        <vt:lpwstr/>
      </vt:variant>
      <vt:variant>
        <vt:lpwstr>fld_MassCancelResponse</vt:lpwstr>
      </vt:variant>
      <vt:variant>
        <vt:i4>2621471</vt:i4>
      </vt:variant>
      <vt:variant>
        <vt:i4>1722</vt:i4>
      </vt:variant>
      <vt:variant>
        <vt:i4>0</vt:i4>
      </vt:variant>
      <vt:variant>
        <vt:i4>5</vt:i4>
      </vt:variant>
      <vt:variant>
        <vt:lpwstr/>
      </vt:variant>
      <vt:variant>
        <vt:lpwstr>fld_MassCancelRequestType</vt:lpwstr>
      </vt:variant>
      <vt:variant>
        <vt:i4>3342360</vt:i4>
      </vt:variant>
      <vt:variant>
        <vt:i4>1719</vt:i4>
      </vt:variant>
      <vt:variant>
        <vt:i4>0</vt:i4>
      </vt:variant>
      <vt:variant>
        <vt:i4>5</vt:i4>
      </vt:variant>
      <vt:variant>
        <vt:lpwstr/>
      </vt:variant>
      <vt:variant>
        <vt:lpwstr>fld_OrderRestrictions</vt:lpwstr>
      </vt:variant>
      <vt:variant>
        <vt:i4>2097170</vt:i4>
      </vt:variant>
      <vt:variant>
        <vt:i4>1716</vt:i4>
      </vt:variant>
      <vt:variant>
        <vt:i4>0</vt:i4>
      </vt:variant>
      <vt:variant>
        <vt:i4>5</vt:i4>
      </vt:variant>
      <vt:variant>
        <vt:lpwstr/>
      </vt:variant>
      <vt:variant>
        <vt:lpwstr>fld_OrderCapacity</vt:lpwstr>
      </vt:variant>
      <vt:variant>
        <vt:i4>4587647</vt:i4>
      </vt:variant>
      <vt:variant>
        <vt:i4>1713</vt:i4>
      </vt:variant>
      <vt:variant>
        <vt:i4>0</vt:i4>
      </vt:variant>
      <vt:variant>
        <vt:i4>5</vt:i4>
      </vt:variant>
      <vt:variant>
        <vt:lpwstr/>
      </vt:variant>
      <vt:variant>
        <vt:lpwstr>fld_SecondaryExecID</vt:lpwstr>
      </vt:variant>
      <vt:variant>
        <vt:i4>2293779</vt:i4>
      </vt:variant>
      <vt:variant>
        <vt:i4>1710</vt:i4>
      </vt:variant>
      <vt:variant>
        <vt:i4>0</vt:i4>
      </vt:variant>
      <vt:variant>
        <vt:i4>5</vt:i4>
      </vt:variant>
      <vt:variant>
        <vt:lpwstr/>
      </vt:variant>
      <vt:variant>
        <vt:lpwstr>fld_SecondaryClOrdID</vt:lpwstr>
      </vt:variant>
      <vt:variant>
        <vt:i4>6226040</vt:i4>
      </vt:variant>
      <vt:variant>
        <vt:i4>1707</vt:i4>
      </vt:variant>
      <vt:variant>
        <vt:i4>0</vt:i4>
      </vt:variant>
      <vt:variant>
        <vt:i4>5</vt:i4>
      </vt:variant>
      <vt:variant>
        <vt:lpwstr/>
      </vt:variant>
      <vt:variant>
        <vt:lpwstr>fld_NestedPartyIDSource</vt:lpwstr>
      </vt:variant>
      <vt:variant>
        <vt:i4>3801089</vt:i4>
      </vt:variant>
      <vt:variant>
        <vt:i4>1704</vt:i4>
      </vt:variant>
      <vt:variant>
        <vt:i4>0</vt:i4>
      </vt:variant>
      <vt:variant>
        <vt:i4>5</vt:i4>
      </vt:variant>
      <vt:variant>
        <vt:lpwstr/>
      </vt:variant>
      <vt:variant>
        <vt:lpwstr>fld_NestedPartyID</vt:lpwstr>
      </vt:variant>
      <vt:variant>
        <vt:i4>5439589</vt:i4>
      </vt:variant>
      <vt:variant>
        <vt:i4>1701</vt:i4>
      </vt:variant>
      <vt:variant>
        <vt:i4>0</vt:i4>
      </vt:variant>
      <vt:variant>
        <vt:i4>5</vt:i4>
      </vt:variant>
      <vt:variant>
        <vt:lpwstr/>
      </vt:variant>
      <vt:variant>
        <vt:lpwstr>fld_PartySubID</vt:lpwstr>
      </vt:variant>
      <vt:variant>
        <vt:i4>2424840</vt:i4>
      </vt:variant>
      <vt:variant>
        <vt:i4>1698</vt:i4>
      </vt:variant>
      <vt:variant>
        <vt:i4>0</vt:i4>
      </vt:variant>
      <vt:variant>
        <vt:i4>5</vt:i4>
      </vt:variant>
      <vt:variant>
        <vt:lpwstr/>
      </vt:variant>
      <vt:variant>
        <vt:lpwstr>fld_OwnerType</vt:lpwstr>
      </vt:variant>
      <vt:variant>
        <vt:i4>5505135</vt:i4>
      </vt:variant>
      <vt:variant>
        <vt:i4>1695</vt:i4>
      </vt:variant>
      <vt:variant>
        <vt:i4>0</vt:i4>
      </vt:variant>
      <vt:variant>
        <vt:i4>5</vt:i4>
      </vt:variant>
      <vt:variant>
        <vt:lpwstr/>
      </vt:variant>
      <vt:variant>
        <vt:lpwstr>fld_ContAmtCurr</vt:lpwstr>
      </vt:variant>
      <vt:variant>
        <vt:i4>3801102</vt:i4>
      </vt:variant>
      <vt:variant>
        <vt:i4>1692</vt:i4>
      </vt:variant>
      <vt:variant>
        <vt:i4>0</vt:i4>
      </vt:variant>
      <vt:variant>
        <vt:i4>5</vt:i4>
      </vt:variant>
      <vt:variant>
        <vt:lpwstr/>
      </vt:variant>
      <vt:variant>
        <vt:lpwstr>fld_ContAmtValue</vt:lpwstr>
      </vt:variant>
      <vt:variant>
        <vt:i4>4259939</vt:i4>
      </vt:variant>
      <vt:variant>
        <vt:i4>1689</vt:i4>
      </vt:variant>
      <vt:variant>
        <vt:i4>0</vt:i4>
      </vt:variant>
      <vt:variant>
        <vt:i4>5</vt:i4>
      </vt:variant>
      <vt:variant>
        <vt:lpwstr/>
      </vt:variant>
      <vt:variant>
        <vt:lpwstr>fld_ContAmtType</vt:lpwstr>
      </vt:variant>
      <vt:variant>
        <vt:i4>5832820</vt:i4>
      </vt:variant>
      <vt:variant>
        <vt:i4>1686</vt:i4>
      </vt:variant>
      <vt:variant>
        <vt:i4>0</vt:i4>
      </vt:variant>
      <vt:variant>
        <vt:i4>5</vt:i4>
      </vt:variant>
      <vt:variant>
        <vt:lpwstr/>
      </vt:variant>
      <vt:variant>
        <vt:lpwstr>fld_NoContAmts</vt:lpwstr>
      </vt:variant>
      <vt:variant>
        <vt:i4>4128784</vt:i4>
      </vt:variant>
      <vt:variant>
        <vt:i4>1683</vt:i4>
      </vt:variant>
      <vt:variant>
        <vt:i4>0</vt:i4>
      </vt:variant>
      <vt:variant>
        <vt:i4>5</vt:i4>
      </vt:variant>
      <vt:variant>
        <vt:lpwstr/>
      </vt:variant>
      <vt:variant>
        <vt:lpwstr>fld_OwnershipType</vt:lpwstr>
      </vt:variant>
      <vt:variant>
        <vt:i4>3604499</vt:i4>
      </vt:variant>
      <vt:variant>
        <vt:i4>1680</vt:i4>
      </vt:variant>
      <vt:variant>
        <vt:i4>0</vt:i4>
      </vt:variant>
      <vt:variant>
        <vt:i4>5</vt:i4>
      </vt:variant>
      <vt:variant>
        <vt:lpwstr/>
      </vt:variant>
      <vt:variant>
        <vt:lpwstr>fld_OrderPercent</vt:lpwstr>
      </vt:variant>
      <vt:variant>
        <vt:i4>4849791</vt:i4>
      </vt:variant>
      <vt:variant>
        <vt:i4>1677</vt:i4>
      </vt:variant>
      <vt:variant>
        <vt:i4>0</vt:i4>
      </vt:variant>
      <vt:variant>
        <vt:i4>5</vt:i4>
      </vt:variant>
      <vt:variant>
        <vt:lpwstr/>
      </vt:variant>
      <vt:variant>
        <vt:lpwstr>fld_ExecValuationPoint</vt:lpwstr>
      </vt:variant>
      <vt:variant>
        <vt:i4>5439611</vt:i4>
      </vt:variant>
      <vt:variant>
        <vt:i4>1674</vt:i4>
      </vt:variant>
      <vt:variant>
        <vt:i4>0</vt:i4>
      </vt:variant>
      <vt:variant>
        <vt:i4>5</vt:i4>
      </vt:variant>
      <vt:variant>
        <vt:lpwstr/>
      </vt:variant>
      <vt:variant>
        <vt:lpwstr>fld_RegistTransType</vt:lpwstr>
      </vt:variant>
      <vt:variant>
        <vt:i4>3080205</vt:i4>
      </vt:variant>
      <vt:variant>
        <vt:i4>1671</vt:i4>
      </vt:variant>
      <vt:variant>
        <vt:i4>0</vt:i4>
      </vt:variant>
      <vt:variant>
        <vt:i4>5</vt:i4>
      </vt:variant>
      <vt:variant>
        <vt:lpwstr/>
      </vt:variant>
      <vt:variant>
        <vt:lpwstr>fld_RegistID</vt:lpwstr>
      </vt:variant>
      <vt:variant>
        <vt:i4>3342348</vt:i4>
      </vt:variant>
      <vt:variant>
        <vt:i4>1668</vt:i4>
      </vt:variant>
      <vt:variant>
        <vt:i4>0</vt:i4>
      </vt:variant>
      <vt:variant>
        <vt:i4>5</vt:i4>
      </vt:variant>
      <vt:variant>
        <vt:lpwstr/>
      </vt:variant>
      <vt:variant>
        <vt:lpwstr>fld_DistribPercentage</vt:lpwstr>
      </vt:variant>
      <vt:variant>
        <vt:i4>5177440</vt:i4>
      </vt:variant>
      <vt:variant>
        <vt:i4>1665</vt:i4>
      </vt:variant>
      <vt:variant>
        <vt:i4>0</vt:i4>
      </vt:variant>
      <vt:variant>
        <vt:i4>5</vt:i4>
      </vt:variant>
      <vt:variant>
        <vt:lpwstr/>
      </vt:variant>
      <vt:variant>
        <vt:lpwstr>fld_RegistEmail</vt:lpwstr>
      </vt:variant>
      <vt:variant>
        <vt:i4>4259953</vt:i4>
      </vt:variant>
      <vt:variant>
        <vt:i4>1662</vt:i4>
      </vt:variant>
      <vt:variant>
        <vt:i4>0</vt:i4>
      </vt:variant>
      <vt:variant>
        <vt:i4>5</vt:i4>
      </vt:variant>
      <vt:variant>
        <vt:lpwstr/>
      </vt:variant>
      <vt:variant>
        <vt:lpwstr>fld_NoDistribInsts</vt:lpwstr>
      </vt:variant>
      <vt:variant>
        <vt:i4>4980844</vt:i4>
      </vt:variant>
      <vt:variant>
        <vt:i4>1659</vt:i4>
      </vt:variant>
      <vt:variant>
        <vt:i4>0</vt:i4>
      </vt:variant>
      <vt:variant>
        <vt:i4>5</vt:i4>
      </vt:variant>
      <vt:variant>
        <vt:lpwstr/>
      </vt:variant>
      <vt:variant>
        <vt:lpwstr>fld_RegistDtls</vt:lpwstr>
      </vt:variant>
      <vt:variant>
        <vt:i4>4653168</vt:i4>
      </vt:variant>
      <vt:variant>
        <vt:i4>1656</vt:i4>
      </vt:variant>
      <vt:variant>
        <vt:i4>0</vt:i4>
      </vt:variant>
      <vt:variant>
        <vt:i4>5</vt:i4>
      </vt:variant>
      <vt:variant>
        <vt:lpwstr/>
      </vt:variant>
      <vt:variant>
        <vt:lpwstr>fld_RegistRefID</vt:lpwstr>
      </vt:variant>
      <vt:variant>
        <vt:i4>5570667</vt:i4>
      </vt:variant>
      <vt:variant>
        <vt:i4>1653</vt:i4>
      </vt:variant>
      <vt:variant>
        <vt:i4>0</vt:i4>
      </vt:variant>
      <vt:variant>
        <vt:i4>5</vt:i4>
      </vt:variant>
      <vt:variant>
        <vt:lpwstr/>
      </vt:variant>
      <vt:variant>
        <vt:lpwstr>fld_RegistRejReasonCode</vt:lpwstr>
      </vt:variant>
      <vt:variant>
        <vt:i4>3670019</vt:i4>
      </vt:variant>
      <vt:variant>
        <vt:i4>1650</vt:i4>
      </vt:variant>
      <vt:variant>
        <vt:i4>0</vt:i4>
      </vt:variant>
      <vt:variant>
        <vt:i4>5</vt:i4>
      </vt:variant>
      <vt:variant>
        <vt:lpwstr/>
      </vt:variant>
      <vt:variant>
        <vt:lpwstr>fld_RegistStatus</vt:lpwstr>
      </vt:variant>
      <vt:variant>
        <vt:i4>3538960</vt:i4>
      </vt:variant>
      <vt:variant>
        <vt:i4>1647</vt:i4>
      </vt:variant>
      <vt:variant>
        <vt:i4>0</vt:i4>
      </vt:variant>
      <vt:variant>
        <vt:i4>5</vt:i4>
      </vt:variant>
      <vt:variant>
        <vt:lpwstr/>
      </vt:variant>
      <vt:variant>
        <vt:lpwstr>fld_PaymentRemitterID</vt:lpwstr>
      </vt:variant>
      <vt:variant>
        <vt:i4>4259963</vt:i4>
      </vt:variant>
      <vt:variant>
        <vt:i4>1644</vt:i4>
      </vt:variant>
      <vt:variant>
        <vt:i4>0</vt:i4>
      </vt:variant>
      <vt:variant>
        <vt:i4>5</vt:i4>
      </vt:variant>
      <vt:variant>
        <vt:lpwstr/>
      </vt:variant>
      <vt:variant>
        <vt:lpwstr>fld_PaymentDate</vt:lpwstr>
      </vt:variant>
      <vt:variant>
        <vt:i4>2097172</vt:i4>
      </vt:variant>
      <vt:variant>
        <vt:i4>1641</vt:i4>
      </vt:variant>
      <vt:variant>
        <vt:i4>0</vt:i4>
      </vt:variant>
      <vt:variant>
        <vt:i4>5</vt:i4>
      </vt:variant>
      <vt:variant>
        <vt:lpwstr/>
      </vt:variant>
      <vt:variant>
        <vt:lpwstr>fld_CardStartDate</vt:lpwstr>
      </vt:variant>
      <vt:variant>
        <vt:i4>2949149</vt:i4>
      </vt:variant>
      <vt:variant>
        <vt:i4>1638</vt:i4>
      </vt:variant>
      <vt:variant>
        <vt:i4>0</vt:i4>
      </vt:variant>
      <vt:variant>
        <vt:i4>5</vt:i4>
      </vt:variant>
      <vt:variant>
        <vt:lpwstr/>
      </vt:variant>
      <vt:variant>
        <vt:lpwstr>fld_CashDistribAgentAcctName</vt:lpwstr>
      </vt:variant>
      <vt:variant>
        <vt:i4>2228230</vt:i4>
      </vt:variant>
      <vt:variant>
        <vt:i4>1635</vt:i4>
      </vt:variant>
      <vt:variant>
        <vt:i4>0</vt:i4>
      </vt:variant>
      <vt:variant>
        <vt:i4>5</vt:i4>
      </vt:variant>
      <vt:variant>
        <vt:lpwstr/>
      </vt:variant>
      <vt:variant>
        <vt:lpwstr>fld_CashDistribPayRef</vt:lpwstr>
      </vt:variant>
      <vt:variant>
        <vt:i4>4980856</vt:i4>
      </vt:variant>
      <vt:variant>
        <vt:i4>1632</vt:i4>
      </vt:variant>
      <vt:variant>
        <vt:i4>0</vt:i4>
      </vt:variant>
      <vt:variant>
        <vt:i4>5</vt:i4>
      </vt:variant>
      <vt:variant>
        <vt:lpwstr/>
      </vt:variant>
      <vt:variant>
        <vt:lpwstr>fld_CashDistribAgentAcctNumber</vt:lpwstr>
      </vt:variant>
      <vt:variant>
        <vt:i4>3407899</vt:i4>
      </vt:variant>
      <vt:variant>
        <vt:i4>1629</vt:i4>
      </vt:variant>
      <vt:variant>
        <vt:i4>0</vt:i4>
      </vt:variant>
      <vt:variant>
        <vt:i4>5</vt:i4>
      </vt:variant>
      <vt:variant>
        <vt:lpwstr/>
      </vt:variant>
      <vt:variant>
        <vt:lpwstr>fld_CashDistribAgentCode</vt:lpwstr>
      </vt:variant>
      <vt:variant>
        <vt:i4>3801119</vt:i4>
      </vt:variant>
      <vt:variant>
        <vt:i4>1626</vt:i4>
      </vt:variant>
      <vt:variant>
        <vt:i4>0</vt:i4>
      </vt:variant>
      <vt:variant>
        <vt:i4>5</vt:i4>
      </vt:variant>
      <vt:variant>
        <vt:lpwstr/>
      </vt:variant>
      <vt:variant>
        <vt:lpwstr>fld_CashDistribAgentName</vt:lpwstr>
      </vt:variant>
      <vt:variant>
        <vt:i4>3932160</vt:i4>
      </vt:variant>
      <vt:variant>
        <vt:i4>1623</vt:i4>
      </vt:variant>
      <vt:variant>
        <vt:i4>0</vt:i4>
      </vt:variant>
      <vt:variant>
        <vt:i4>5</vt:i4>
      </vt:variant>
      <vt:variant>
        <vt:lpwstr/>
      </vt:variant>
      <vt:variant>
        <vt:lpwstr>fld_FundRenewWaiv</vt:lpwstr>
      </vt:variant>
      <vt:variant>
        <vt:i4>6160481</vt:i4>
      </vt:variant>
      <vt:variant>
        <vt:i4>1620</vt:i4>
      </vt:variant>
      <vt:variant>
        <vt:i4>0</vt:i4>
      </vt:variant>
      <vt:variant>
        <vt:i4>5</vt:i4>
      </vt:variant>
      <vt:variant>
        <vt:lpwstr/>
      </vt:variant>
      <vt:variant>
        <vt:lpwstr>fld_RegistRejReasonText</vt:lpwstr>
      </vt:variant>
      <vt:variant>
        <vt:i4>3342364</vt:i4>
      </vt:variant>
      <vt:variant>
        <vt:i4>1617</vt:i4>
      </vt:variant>
      <vt:variant>
        <vt:i4>0</vt:i4>
      </vt:variant>
      <vt:variant>
        <vt:i4>5</vt:i4>
      </vt:variant>
      <vt:variant>
        <vt:lpwstr/>
      </vt:variant>
      <vt:variant>
        <vt:lpwstr>fld_TaxAdvantageType</vt:lpwstr>
      </vt:variant>
      <vt:variant>
        <vt:i4>4849786</vt:i4>
      </vt:variant>
      <vt:variant>
        <vt:i4>1614</vt:i4>
      </vt:variant>
      <vt:variant>
        <vt:i4>0</vt:i4>
      </vt:variant>
      <vt:variant>
        <vt:i4>5</vt:i4>
      </vt:variant>
      <vt:variant>
        <vt:lpwstr/>
      </vt:variant>
      <vt:variant>
        <vt:lpwstr>fld_Designation</vt:lpwstr>
      </vt:variant>
      <vt:variant>
        <vt:i4>4194402</vt:i4>
      </vt:variant>
      <vt:variant>
        <vt:i4>1611</vt:i4>
      </vt:variant>
      <vt:variant>
        <vt:i4>0</vt:i4>
      </vt:variant>
      <vt:variant>
        <vt:i4>5</vt:i4>
      </vt:variant>
      <vt:variant>
        <vt:lpwstr/>
      </vt:variant>
      <vt:variant>
        <vt:lpwstr>fld_RegistAcctType</vt:lpwstr>
      </vt:variant>
      <vt:variant>
        <vt:i4>2555927</vt:i4>
      </vt:variant>
      <vt:variant>
        <vt:i4>1608</vt:i4>
      </vt:variant>
      <vt:variant>
        <vt:i4>0</vt:i4>
      </vt:variant>
      <vt:variant>
        <vt:i4>5</vt:i4>
      </vt:variant>
      <vt:variant>
        <vt:lpwstr/>
      </vt:variant>
      <vt:variant>
        <vt:lpwstr>fld_PaymentMethod</vt:lpwstr>
      </vt:variant>
      <vt:variant>
        <vt:i4>4587644</vt:i4>
      </vt:variant>
      <vt:variant>
        <vt:i4>1605</vt:i4>
      </vt:variant>
      <vt:variant>
        <vt:i4>0</vt:i4>
      </vt:variant>
      <vt:variant>
        <vt:i4>5</vt:i4>
      </vt:variant>
      <vt:variant>
        <vt:lpwstr/>
      </vt:variant>
      <vt:variant>
        <vt:lpwstr>fld_CardIssNum</vt:lpwstr>
      </vt:variant>
      <vt:variant>
        <vt:i4>6160487</vt:i4>
      </vt:variant>
      <vt:variant>
        <vt:i4>1602</vt:i4>
      </vt:variant>
      <vt:variant>
        <vt:i4>0</vt:i4>
      </vt:variant>
      <vt:variant>
        <vt:i4>5</vt:i4>
      </vt:variant>
      <vt:variant>
        <vt:lpwstr/>
      </vt:variant>
      <vt:variant>
        <vt:lpwstr>fld_CardExpDate</vt:lpwstr>
      </vt:variant>
      <vt:variant>
        <vt:i4>5439605</vt:i4>
      </vt:variant>
      <vt:variant>
        <vt:i4>1599</vt:i4>
      </vt:variant>
      <vt:variant>
        <vt:i4>0</vt:i4>
      </vt:variant>
      <vt:variant>
        <vt:i4>5</vt:i4>
      </vt:variant>
      <vt:variant>
        <vt:lpwstr/>
      </vt:variant>
      <vt:variant>
        <vt:lpwstr>fld_CardNumber</vt:lpwstr>
      </vt:variant>
      <vt:variant>
        <vt:i4>4915313</vt:i4>
      </vt:variant>
      <vt:variant>
        <vt:i4>1596</vt:i4>
      </vt:variant>
      <vt:variant>
        <vt:i4>0</vt:i4>
      </vt:variant>
      <vt:variant>
        <vt:i4>5</vt:i4>
      </vt:variant>
      <vt:variant>
        <vt:lpwstr/>
      </vt:variant>
      <vt:variant>
        <vt:lpwstr>fld_CardHolderName</vt:lpwstr>
      </vt:variant>
      <vt:variant>
        <vt:i4>3080212</vt:i4>
      </vt:variant>
      <vt:variant>
        <vt:i4>1593</vt:i4>
      </vt:variant>
      <vt:variant>
        <vt:i4>0</vt:i4>
      </vt:variant>
      <vt:variant>
        <vt:i4>5</vt:i4>
      </vt:variant>
      <vt:variant>
        <vt:lpwstr/>
      </vt:variant>
      <vt:variant>
        <vt:lpwstr>fld_TradeReportTransType</vt:lpwstr>
      </vt:variant>
      <vt:variant>
        <vt:i4>4980845</vt:i4>
      </vt:variant>
      <vt:variant>
        <vt:i4>1590</vt:i4>
      </vt:variant>
      <vt:variant>
        <vt:i4>0</vt:i4>
      </vt:variant>
      <vt:variant>
        <vt:i4>5</vt:i4>
      </vt:variant>
      <vt:variant>
        <vt:lpwstr/>
      </vt:variant>
      <vt:variant>
        <vt:lpwstr>fld_DateOfBirth</vt:lpwstr>
      </vt:variant>
      <vt:variant>
        <vt:i4>4325502</vt:i4>
      </vt:variant>
      <vt:variant>
        <vt:i4>1587</vt:i4>
      </vt:variant>
      <vt:variant>
        <vt:i4>0</vt:i4>
      </vt:variant>
      <vt:variant>
        <vt:i4>5</vt:i4>
      </vt:variant>
      <vt:variant>
        <vt:lpwstr/>
      </vt:variant>
      <vt:variant>
        <vt:lpwstr>fld_ExecPriceAdjustment</vt:lpwstr>
      </vt:variant>
      <vt:variant>
        <vt:i4>3997703</vt:i4>
      </vt:variant>
      <vt:variant>
        <vt:i4>1584</vt:i4>
      </vt:variant>
      <vt:variant>
        <vt:i4>0</vt:i4>
      </vt:variant>
      <vt:variant>
        <vt:i4>5</vt:i4>
      </vt:variant>
      <vt:variant>
        <vt:lpwstr/>
      </vt:variant>
      <vt:variant>
        <vt:lpwstr>fld_ExecPriceType</vt:lpwstr>
      </vt:variant>
      <vt:variant>
        <vt:i4>2424854</vt:i4>
      </vt:variant>
      <vt:variant>
        <vt:i4>1581</vt:i4>
      </vt:variant>
      <vt:variant>
        <vt:i4>0</vt:i4>
      </vt:variant>
      <vt:variant>
        <vt:i4>5</vt:i4>
      </vt:variant>
      <vt:variant>
        <vt:lpwstr/>
      </vt:variant>
      <vt:variant>
        <vt:lpwstr>fld_TransBkdTime</vt:lpwstr>
      </vt:variant>
      <vt:variant>
        <vt:i4>4849766</vt:i4>
      </vt:variant>
      <vt:variant>
        <vt:i4>1578</vt:i4>
      </vt:variant>
      <vt:variant>
        <vt:i4>0</vt:i4>
      </vt:variant>
      <vt:variant>
        <vt:i4>5</vt:i4>
      </vt:variant>
      <vt:variant>
        <vt:lpwstr/>
      </vt:variant>
      <vt:variant>
        <vt:lpwstr>fld_MailingInst</vt:lpwstr>
      </vt:variant>
      <vt:variant>
        <vt:i4>4128796</vt:i4>
      </vt:variant>
      <vt:variant>
        <vt:i4>1575</vt:i4>
      </vt:variant>
      <vt:variant>
        <vt:i4>0</vt:i4>
      </vt:variant>
      <vt:variant>
        <vt:i4>5</vt:i4>
      </vt:variant>
      <vt:variant>
        <vt:lpwstr/>
      </vt:variant>
      <vt:variant>
        <vt:lpwstr>fld_MoneyLaunderingStatus</vt:lpwstr>
      </vt:variant>
      <vt:variant>
        <vt:i4>4784252</vt:i4>
      </vt:variant>
      <vt:variant>
        <vt:i4>1572</vt:i4>
      </vt:variant>
      <vt:variant>
        <vt:i4>0</vt:i4>
      </vt:variant>
      <vt:variant>
        <vt:i4>5</vt:i4>
      </vt:variant>
      <vt:variant>
        <vt:lpwstr/>
      </vt:variant>
      <vt:variant>
        <vt:lpwstr>fld_CancellationRights</vt:lpwstr>
      </vt:variant>
      <vt:variant>
        <vt:i4>2162715</vt:i4>
      </vt:variant>
      <vt:variant>
        <vt:i4>1569</vt:i4>
      </vt:variant>
      <vt:variant>
        <vt:i4>0</vt:i4>
      </vt:variant>
      <vt:variant>
        <vt:i4>5</vt:i4>
      </vt:variant>
      <vt:variant>
        <vt:lpwstr/>
      </vt:variant>
      <vt:variant>
        <vt:lpwstr>fld_CommCurrency</vt:lpwstr>
      </vt:variant>
      <vt:variant>
        <vt:i4>6226016</vt:i4>
      </vt:variant>
      <vt:variant>
        <vt:i4>1566</vt:i4>
      </vt:variant>
      <vt:variant>
        <vt:i4>0</vt:i4>
      </vt:variant>
      <vt:variant>
        <vt:i4>5</vt:i4>
      </vt:variant>
      <vt:variant>
        <vt:lpwstr/>
      </vt:variant>
      <vt:variant>
        <vt:lpwstr>fld_CashDistribCurr</vt:lpwstr>
      </vt:variant>
      <vt:variant>
        <vt:i4>3538961</vt:i4>
      </vt:variant>
      <vt:variant>
        <vt:i4>1563</vt:i4>
      </vt:variant>
      <vt:variant>
        <vt:i4>0</vt:i4>
      </vt:variant>
      <vt:variant>
        <vt:i4>5</vt:i4>
      </vt:variant>
      <vt:variant>
        <vt:lpwstr/>
      </vt:variant>
      <vt:variant>
        <vt:lpwstr>fld_DistribPaymentMethod</vt:lpwstr>
      </vt:variant>
      <vt:variant>
        <vt:i4>4522111</vt:i4>
      </vt:variant>
      <vt:variant>
        <vt:i4>1560</vt:i4>
      </vt:variant>
      <vt:variant>
        <vt:i4>0</vt:i4>
      </vt:variant>
      <vt:variant>
        <vt:i4>5</vt:i4>
      </vt:variant>
      <vt:variant>
        <vt:lpwstr/>
      </vt:variant>
      <vt:variant>
        <vt:lpwstr>fld_PaymentRef</vt:lpwstr>
      </vt:variant>
      <vt:variant>
        <vt:i4>4980854</vt:i4>
      </vt:variant>
      <vt:variant>
        <vt:i4>1557</vt:i4>
      </vt:variant>
      <vt:variant>
        <vt:i4>0</vt:i4>
      </vt:variant>
      <vt:variant>
        <vt:i4>5</vt:i4>
      </vt:variant>
      <vt:variant>
        <vt:lpwstr/>
      </vt:variant>
      <vt:variant>
        <vt:lpwstr>fld_InvestorCountryOfResidence</vt:lpwstr>
      </vt:variant>
      <vt:variant>
        <vt:i4>5767292</vt:i4>
      </vt:variant>
      <vt:variant>
        <vt:i4>1554</vt:i4>
      </vt:variant>
      <vt:variant>
        <vt:i4>0</vt:i4>
      </vt:variant>
      <vt:variant>
        <vt:i4>5</vt:i4>
      </vt:variant>
      <vt:variant>
        <vt:lpwstr/>
      </vt:variant>
      <vt:variant>
        <vt:lpwstr>fld_MailingDtls</vt:lpwstr>
      </vt:variant>
      <vt:variant>
        <vt:i4>2293762</vt:i4>
      </vt:variant>
      <vt:variant>
        <vt:i4>1551</vt:i4>
      </vt:variant>
      <vt:variant>
        <vt:i4>0</vt:i4>
      </vt:variant>
      <vt:variant>
        <vt:i4>5</vt:i4>
      </vt:variant>
      <vt:variant>
        <vt:lpwstr/>
      </vt:variant>
      <vt:variant>
        <vt:lpwstr>fld_NoRegistDtls</vt:lpwstr>
      </vt:variant>
      <vt:variant>
        <vt:i4>3670036</vt:i4>
      </vt:variant>
      <vt:variant>
        <vt:i4>1548</vt:i4>
      </vt:variant>
      <vt:variant>
        <vt:i4>0</vt:i4>
      </vt:variant>
      <vt:variant>
        <vt:i4>5</vt:i4>
      </vt:variant>
      <vt:variant>
        <vt:lpwstr/>
      </vt:variant>
      <vt:variant>
        <vt:lpwstr>fld_LocaleOfIssue</vt:lpwstr>
      </vt:variant>
      <vt:variant>
        <vt:i4>5832808</vt:i4>
      </vt:variant>
      <vt:variant>
        <vt:i4>1545</vt:i4>
      </vt:variant>
      <vt:variant>
        <vt:i4>0</vt:i4>
      </vt:variant>
      <vt:variant>
        <vt:i4>5</vt:i4>
      </vt:variant>
      <vt:variant>
        <vt:lpwstr/>
      </vt:variant>
      <vt:variant>
        <vt:lpwstr>fld_StateOrProvinceOfIssue</vt:lpwstr>
      </vt:variant>
      <vt:variant>
        <vt:i4>5243001</vt:i4>
      </vt:variant>
      <vt:variant>
        <vt:i4>1542</vt:i4>
      </vt:variant>
      <vt:variant>
        <vt:i4>0</vt:i4>
      </vt:variant>
      <vt:variant>
        <vt:i4>5</vt:i4>
      </vt:variant>
      <vt:variant>
        <vt:lpwstr/>
      </vt:variant>
      <vt:variant>
        <vt:lpwstr>fld_CountryOfIssue</vt:lpwstr>
      </vt:variant>
      <vt:variant>
        <vt:i4>5439594</vt:i4>
      </vt:variant>
      <vt:variant>
        <vt:i4>1539</vt:i4>
      </vt:variant>
      <vt:variant>
        <vt:i4>0</vt:i4>
      </vt:variant>
      <vt:variant>
        <vt:i4>5</vt:i4>
      </vt:variant>
      <vt:variant>
        <vt:lpwstr/>
      </vt:variant>
      <vt:variant>
        <vt:lpwstr>fld_RoundingModulus</vt:lpwstr>
      </vt:variant>
      <vt:variant>
        <vt:i4>2818067</vt:i4>
      </vt:variant>
      <vt:variant>
        <vt:i4>1536</vt:i4>
      </vt:variant>
      <vt:variant>
        <vt:i4>0</vt:i4>
      </vt:variant>
      <vt:variant>
        <vt:i4>5</vt:i4>
      </vt:variant>
      <vt:variant>
        <vt:lpwstr/>
      </vt:variant>
      <vt:variant>
        <vt:lpwstr>fld_RoundingDirection</vt:lpwstr>
      </vt:variant>
      <vt:variant>
        <vt:i4>3014674</vt:i4>
      </vt:variant>
      <vt:variant>
        <vt:i4>1533</vt:i4>
      </vt:variant>
      <vt:variant>
        <vt:i4>0</vt:i4>
      </vt:variant>
      <vt:variant>
        <vt:i4>5</vt:i4>
      </vt:variant>
      <vt:variant>
        <vt:lpwstr/>
      </vt:variant>
      <vt:variant>
        <vt:lpwstr>fld_IndividualAllocID</vt:lpwstr>
      </vt:variant>
      <vt:variant>
        <vt:i4>2686989</vt:i4>
      </vt:variant>
      <vt:variant>
        <vt:i4>1530</vt:i4>
      </vt:variant>
      <vt:variant>
        <vt:i4>0</vt:i4>
      </vt:variant>
      <vt:variant>
        <vt:i4>5</vt:i4>
      </vt:variant>
      <vt:variant>
        <vt:lpwstr/>
      </vt:variant>
      <vt:variant>
        <vt:lpwstr>fld_BookingRefID</vt:lpwstr>
      </vt:variant>
      <vt:variant>
        <vt:i4>3866646</vt:i4>
      </vt:variant>
      <vt:variant>
        <vt:i4>1527</vt:i4>
      </vt:variant>
      <vt:variant>
        <vt:i4>0</vt:i4>
      </vt:variant>
      <vt:variant>
        <vt:i4>5</vt:i4>
      </vt:variant>
      <vt:variant>
        <vt:lpwstr/>
      </vt:variant>
      <vt:variant>
        <vt:lpwstr>fld_TestMessageIndicator</vt:lpwstr>
      </vt:variant>
      <vt:variant>
        <vt:i4>3866643</vt:i4>
      </vt:variant>
      <vt:variant>
        <vt:i4>1524</vt:i4>
      </vt:variant>
      <vt:variant>
        <vt:i4>0</vt:i4>
      </vt:variant>
      <vt:variant>
        <vt:i4>5</vt:i4>
      </vt:variant>
      <vt:variant>
        <vt:lpwstr/>
      </vt:variant>
      <vt:variant>
        <vt:lpwstr>fld_UnderlyingCFICode</vt:lpwstr>
      </vt:variant>
      <vt:variant>
        <vt:i4>3080220</vt:i4>
      </vt:variant>
      <vt:variant>
        <vt:i4>1521</vt:i4>
      </vt:variant>
      <vt:variant>
        <vt:i4>0</vt:i4>
      </vt:variant>
      <vt:variant>
        <vt:i4>5</vt:i4>
      </vt:variant>
      <vt:variant>
        <vt:lpwstr/>
      </vt:variant>
      <vt:variant>
        <vt:lpwstr>fld_UnderlyingProduct</vt:lpwstr>
      </vt:variant>
      <vt:variant>
        <vt:i4>5374055</vt:i4>
      </vt:variant>
      <vt:variant>
        <vt:i4>1518</vt:i4>
      </vt:variant>
      <vt:variant>
        <vt:i4>0</vt:i4>
      </vt:variant>
      <vt:variant>
        <vt:i4>5</vt:i4>
      </vt:variant>
      <vt:variant>
        <vt:lpwstr/>
      </vt:variant>
      <vt:variant>
        <vt:lpwstr>fld_CFICode</vt:lpwstr>
      </vt:variant>
      <vt:variant>
        <vt:i4>4587624</vt:i4>
      </vt:variant>
      <vt:variant>
        <vt:i4>1515</vt:i4>
      </vt:variant>
      <vt:variant>
        <vt:i4>0</vt:i4>
      </vt:variant>
      <vt:variant>
        <vt:i4>5</vt:i4>
      </vt:variant>
      <vt:variant>
        <vt:lpwstr/>
      </vt:variant>
      <vt:variant>
        <vt:lpwstr>fld_Product</vt:lpwstr>
      </vt:variant>
      <vt:variant>
        <vt:i4>3801100</vt:i4>
      </vt:variant>
      <vt:variant>
        <vt:i4>1512</vt:i4>
      </vt:variant>
      <vt:variant>
        <vt:i4>0</vt:i4>
      </vt:variant>
      <vt:variant>
        <vt:i4>5</vt:i4>
      </vt:variant>
      <vt:variant>
        <vt:lpwstr/>
      </vt:variant>
      <vt:variant>
        <vt:lpwstr>fld_UnderlyingSecurityAltIDSource</vt:lpwstr>
      </vt:variant>
      <vt:variant>
        <vt:i4>6226037</vt:i4>
      </vt:variant>
      <vt:variant>
        <vt:i4>1509</vt:i4>
      </vt:variant>
      <vt:variant>
        <vt:i4>0</vt:i4>
      </vt:variant>
      <vt:variant>
        <vt:i4>5</vt:i4>
      </vt:variant>
      <vt:variant>
        <vt:lpwstr/>
      </vt:variant>
      <vt:variant>
        <vt:lpwstr>fld_UnderlyingSecurityAltID</vt:lpwstr>
      </vt:variant>
      <vt:variant>
        <vt:i4>3145755</vt:i4>
      </vt:variant>
      <vt:variant>
        <vt:i4>1506</vt:i4>
      </vt:variant>
      <vt:variant>
        <vt:i4>0</vt:i4>
      </vt:variant>
      <vt:variant>
        <vt:i4>5</vt:i4>
      </vt:variant>
      <vt:variant>
        <vt:lpwstr/>
      </vt:variant>
      <vt:variant>
        <vt:lpwstr>fld_NoUnderlyingSecurityAltID</vt:lpwstr>
      </vt:variant>
      <vt:variant>
        <vt:i4>5439608</vt:i4>
      </vt:variant>
      <vt:variant>
        <vt:i4>1503</vt:i4>
      </vt:variant>
      <vt:variant>
        <vt:i4>0</vt:i4>
      </vt:variant>
      <vt:variant>
        <vt:i4>5</vt:i4>
      </vt:variant>
      <vt:variant>
        <vt:lpwstr/>
      </vt:variant>
      <vt:variant>
        <vt:lpwstr>fld_SecurityAltIDSource</vt:lpwstr>
      </vt:variant>
      <vt:variant>
        <vt:i4>3538945</vt:i4>
      </vt:variant>
      <vt:variant>
        <vt:i4>1500</vt:i4>
      </vt:variant>
      <vt:variant>
        <vt:i4>0</vt:i4>
      </vt:variant>
      <vt:variant>
        <vt:i4>5</vt:i4>
      </vt:variant>
      <vt:variant>
        <vt:lpwstr/>
      </vt:variant>
      <vt:variant>
        <vt:lpwstr>fld_SecurityAltID</vt:lpwstr>
      </vt:variant>
      <vt:variant>
        <vt:i4>5832815</vt:i4>
      </vt:variant>
      <vt:variant>
        <vt:i4>1497</vt:i4>
      </vt:variant>
      <vt:variant>
        <vt:i4>0</vt:i4>
      </vt:variant>
      <vt:variant>
        <vt:i4>5</vt:i4>
      </vt:variant>
      <vt:variant>
        <vt:lpwstr/>
      </vt:variant>
      <vt:variant>
        <vt:lpwstr>fld_NoSecurityAltID</vt:lpwstr>
      </vt:variant>
      <vt:variant>
        <vt:i4>5439603</vt:i4>
      </vt:variant>
      <vt:variant>
        <vt:i4>1494</vt:i4>
      </vt:variant>
      <vt:variant>
        <vt:i4>0</vt:i4>
      </vt:variant>
      <vt:variant>
        <vt:i4>5</vt:i4>
      </vt:variant>
      <vt:variant>
        <vt:lpwstr/>
      </vt:variant>
      <vt:variant>
        <vt:lpwstr>fld_NoPartyIDs</vt:lpwstr>
      </vt:variant>
      <vt:variant>
        <vt:i4>3670038</vt:i4>
      </vt:variant>
      <vt:variant>
        <vt:i4>1491</vt:i4>
      </vt:variant>
      <vt:variant>
        <vt:i4>0</vt:i4>
      </vt:variant>
      <vt:variant>
        <vt:i4>5</vt:i4>
      </vt:variant>
      <vt:variant>
        <vt:lpwstr/>
      </vt:variant>
      <vt:variant>
        <vt:lpwstr>fld_PartyRole</vt:lpwstr>
      </vt:variant>
      <vt:variant>
        <vt:i4>3604481</vt:i4>
      </vt:variant>
      <vt:variant>
        <vt:i4>1488</vt:i4>
      </vt:variant>
      <vt:variant>
        <vt:i4>0</vt:i4>
      </vt:variant>
      <vt:variant>
        <vt:i4>5</vt:i4>
      </vt:variant>
      <vt:variant>
        <vt:lpwstr/>
      </vt:variant>
      <vt:variant>
        <vt:lpwstr>fld_NetChgPrevDay</vt:lpwstr>
      </vt:variant>
      <vt:variant>
        <vt:i4>5177465</vt:i4>
      </vt:variant>
      <vt:variant>
        <vt:i4>1485</vt:i4>
      </vt:variant>
      <vt:variant>
        <vt:i4>0</vt:i4>
      </vt:variant>
      <vt:variant>
        <vt:i4>5</vt:i4>
      </vt:variant>
      <vt:variant>
        <vt:lpwstr/>
      </vt:variant>
      <vt:variant>
        <vt:lpwstr>fld_PartyID</vt:lpwstr>
      </vt:variant>
      <vt:variant>
        <vt:i4>2752512</vt:i4>
      </vt:variant>
      <vt:variant>
        <vt:i4>1482</vt:i4>
      </vt:variant>
      <vt:variant>
        <vt:i4>0</vt:i4>
      </vt:variant>
      <vt:variant>
        <vt:i4>5</vt:i4>
      </vt:variant>
      <vt:variant>
        <vt:lpwstr/>
      </vt:variant>
      <vt:variant>
        <vt:lpwstr>fld_PartyIDSource</vt:lpwstr>
      </vt:variant>
      <vt:variant>
        <vt:i4>2293775</vt:i4>
      </vt:variant>
      <vt:variant>
        <vt:i4>1479</vt:i4>
      </vt:variant>
      <vt:variant>
        <vt:i4>0</vt:i4>
      </vt:variant>
      <vt:variant>
        <vt:i4>5</vt:i4>
      </vt:variant>
      <vt:variant>
        <vt:lpwstr/>
      </vt:variant>
      <vt:variant>
        <vt:lpwstr>fld_EncodedListStatusText</vt:lpwstr>
      </vt:variant>
      <vt:variant>
        <vt:i4>2162718</vt:i4>
      </vt:variant>
      <vt:variant>
        <vt:i4>1476</vt:i4>
      </vt:variant>
      <vt:variant>
        <vt:i4>0</vt:i4>
      </vt:variant>
      <vt:variant>
        <vt:i4>5</vt:i4>
      </vt:variant>
      <vt:variant>
        <vt:lpwstr/>
      </vt:variant>
      <vt:variant>
        <vt:lpwstr>fld_EncodedListStatusTextLen</vt:lpwstr>
      </vt:variant>
      <vt:variant>
        <vt:i4>4980854</vt:i4>
      </vt:variant>
      <vt:variant>
        <vt:i4>1473</vt:i4>
      </vt:variant>
      <vt:variant>
        <vt:i4>0</vt:i4>
      </vt:variant>
      <vt:variant>
        <vt:i4>5</vt:i4>
      </vt:variant>
      <vt:variant>
        <vt:lpwstr/>
      </vt:variant>
      <vt:variant>
        <vt:lpwstr>fld_ListStatusText</vt:lpwstr>
      </vt:variant>
      <vt:variant>
        <vt:i4>4653169</vt:i4>
      </vt:variant>
      <vt:variant>
        <vt:i4>1470</vt:i4>
      </vt:variant>
      <vt:variant>
        <vt:i4>0</vt:i4>
      </vt:variant>
      <vt:variant>
        <vt:i4>5</vt:i4>
      </vt:variant>
      <vt:variant>
        <vt:lpwstr/>
      </vt:variant>
      <vt:variant>
        <vt:lpwstr>fld_StrikeTime</vt:lpwstr>
      </vt:variant>
      <vt:variant>
        <vt:i4>2949128</vt:i4>
      </vt:variant>
      <vt:variant>
        <vt:i4>1467</vt:i4>
      </vt:variant>
      <vt:variant>
        <vt:i4>0</vt:i4>
      </vt:variant>
      <vt:variant>
        <vt:i4>5</vt:i4>
      </vt:variant>
      <vt:variant>
        <vt:lpwstr/>
      </vt:variant>
      <vt:variant>
        <vt:lpwstr>fld_MultiLegReportingType</vt:lpwstr>
      </vt:variant>
      <vt:variant>
        <vt:i4>6226016</vt:i4>
      </vt:variant>
      <vt:variant>
        <vt:i4>1464</vt:i4>
      </vt:variant>
      <vt:variant>
        <vt:i4>0</vt:i4>
      </vt:variant>
      <vt:variant>
        <vt:i4>5</vt:i4>
      </vt:variant>
      <vt:variant>
        <vt:lpwstr/>
      </vt:variant>
      <vt:variant>
        <vt:lpwstr>fld_LiquidityNumSecurities</vt:lpwstr>
      </vt:variant>
      <vt:variant>
        <vt:i4>4587620</vt:i4>
      </vt:variant>
      <vt:variant>
        <vt:i4>1461</vt:i4>
      </vt:variant>
      <vt:variant>
        <vt:i4>0</vt:i4>
      </vt:variant>
      <vt:variant>
        <vt:i4>5</vt:i4>
      </vt:variant>
      <vt:variant>
        <vt:lpwstr/>
      </vt:variant>
      <vt:variant>
        <vt:lpwstr>fld_ContraTradeTime</vt:lpwstr>
      </vt:variant>
      <vt:variant>
        <vt:i4>5701753</vt:i4>
      </vt:variant>
      <vt:variant>
        <vt:i4>1458</vt:i4>
      </vt:variant>
      <vt:variant>
        <vt:i4>0</vt:i4>
      </vt:variant>
      <vt:variant>
        <vt:i4>5</vt:i4>
      </vt:variant>
      <vt:variant>
        <vt:lpwstr/>
      </vt:variant>
      <vt:variant>
        <vt:lpwstr>fld_ContraTradeQty</vt:lpwstr>
      </vt:variant>
      <vt:variant>
        <vt:i4>4063243</vt:i4>
      </vt:variant>
      <vt:variant>
        <vt:i4>1455</vt:i4>
      </vt:variant>
      <vt:variant>
        <vt:i4>0</vt:i4>
      </vt:variant>
      <vt:variant>
        <vt:i4>5</vt:i4>
      </vt:variant>
      <vt:variant>
        <vt:lpwstr/>
      </vt:variant>
      <vt:variant>
        <vt:lpwstr>fld_UnderlyingContractMultiplier</vt:lpwstr>
      </vt:variant>
      <vt:variant>
        <vt:i4>3080201</vt:i4>
      </vt:variant>
      <vt:variant>
        <vt:i4>1452</vt:i4>
      </vt:variant>
      <vt:variant>
        <vt:i4>0</vt:i4>
      </vt:variant>
      <vt:variant>
        <vt:i4>5</vt:i4>
      </vt:variant>
      <vt:variant>
        <vt:lpwstr/>
      </vt:variant>
      <vt:variant>
        <vt:lpwstr>fld_UnderlyingCouponRate</vt:lpwstr>
      </vt:variant>
      <vt:variant>
        <vt:i4>2228225</vt:i4>
      </vt:variant>
      <vt:variant>
        <vt:i4>1449</vt:i4>
      </vt:variant>
      <vt:variant>
        <vt:i4>0</vt:i4>
      </vt:variant>
      <vt:variant>
        <vt:i4>5</vt:i4>
      </vt:variant>
      <vt:variant>
        <vt:lpwstr/>
      </vt:variant>
      <vt:variant>
        <vt:lpwstr>fld_CxlRejResponseTo</vt:lpwstr>
      </vt:variant>
      <vt:variant>
        <vt:i4>3342339</vt:i4>
      </vt:variant>
      <vt:variant>
        <vt:i4>1446</vt:i4>
      </vt:variant>
      <vt:variant>
        <vt:i4>0</vt:i4>
      </vt:variant>
      <vt:variant>
        <vt:i4>5</vt:i4>
      </vt:variant>
      <vt:variant>
        <vt:lpwstr/>
      </vt:variant>
      <vt:variant>
        <vt:lpwstr>fld_ListExecInstType</vt:lpwstr>
      </vt:variant>
      <vt:variant>
        <vt:i4>4391029</vt:i4>
      </vt:variant>
      <vt:variant>
        <vt:i4>1443</vt:i4>
      </vt:variant>
      <vt:variant>
        <vt:i4>0</vt:i4>
      </vt:variant>
      <vt:variant>
        <vt:i4>5</vt:i4>
      </vt:variant>
      <vt:variant>
        <vt:lpwstr/>
      </vt:variant>
      <vt:variant>
        <vt:lpwstr>fld_ExpireDate</vt:lpwstr>
      </vt:variant>
      <vt:variant>
        <vt:i4>6160484</vt:i4>
      </vt:variant>
      <vt:variant>
        <vt:i4>1440</vt:i4>
      </vt:variant>
      <vt:variant>
        <vt:i4>0</vt:i4>
      </vt:variant>
      <vt:variant>
        <vt:i4>5</vt:i4>
      </vt:variant>
      <vt:variant>
        <vt:lpwstr/>
      </vt:variant>
      <vt:variant>
        <vt:lpwstr>fld_ListOrderStatus</vt:lpwstr>
      </vt:variant>
      <vt:variant>
        <vt:i4>4391024</vt:i4>
      </vt:variant>
      <vt:variant>
        <vt:i4>1437</vt:i4>
      </vt:variant>
      <vt:variant>
        <vt:i4>0</vt:i4>
      </vt:variant>
      <vt:variant>
        <vt:i4>5</vt:i4>
      </vt:variant>
      <vt:variant>
        <vt:lpwstr/>
      </vt:variant>
      <vt:variant>
        <vt:lpwstr>fld_NetGrossInd</vt:lpwstr>
      </vt:variant>
      <vt:variant>
        <vt:i4>4259966</vt:i4>
      </vt:variant>
      <vt:variant>
        <vt:i4>1434</vt:i4>
      </vt:variant>
      <vt:variant>
        <vt:i4>0</vt:i4>
      </vt:variant>
      <vt:variant>
        <vt:i4>5</vt:i4>
      </vt:variant>
      <vt:variant>
        <vt:lpwstr/>
      </vt:variant>
      <vt:variant>
        <vt:lpwstr>fld_ListStatusType</vt:lpwstr>
      </vt:variant>
      <vt:variant>
        <vt:i4>2359302</vt:i4>
      </vt:variant>
      <vt:variant>
        <vt:i4>1431</vt:i4>
      </vt:variant>
      <vt:variant>
        <vt:i4>0</vt:i4>
      </vt:variant>
      <vt:variant>
        <vt:i4>5</vt:i4>
      </vt:variant>
      <vt:variant>
        <vt:lpwstr/>
      </vt:variant>
      <vt:variant>
        <vt:lpwstr>fld_NoStrikes</vt:lpwstr>
      </vt:variant>
      <vt:variant>
        <vt:i4>3604488</vt:i4>
      </vt:variant>
      <vt:variant>
        <vt:i4>1428</vt:i4>
      </vt:variant>
      <vt:variant>
        <vt:i4>0</vt:i4>
      </vt:variant>
      <vt:variant>
        <vt:i4>5</vt:i4>
      </vt:variant>
      <vt:variant>
        <vt:lpwstr/>
      </vt:variant>
      <vt:variant>
        <vt:lpwstr>fld_GTBookingInst</vt:lpwstr>
      </vt:variant>
      <vt:variant>
        <vt:i4>2883609</vt:i4>
      </vt:variant>
      <vt:variant>
        <vt:i4>1425</vt:i4>
      </vt:variant>
      <vt:variant>
        <vt:i4>0</vt:i4>
      </vt:variant>
      <vt:variant>
        <vt:i4>5</vt:i4>
      </vt:variant>
      <vt:variant>
        <vt:lpwstr/>
      </vt:variant>
      <vt:variant>
        <vt:lpwstr>fld_DayAvgPx</vt:lpwstr>
      </vt:variant>
      <vt:variant>
        <vt:i4>2621467</vt:i4>
      </vt:variant>
      <vt:variant>
        <vt:i4>1422</vt:i4>
      </vt:variant>
      <vt:variant>
        <vt:i4>0</vt:i4>
      </vt:variant>
      <vt:variant>
        <vt:i4>5</vt:i4>
      </vt:variant>
      <vt:variant>
        <vt:lpwstr/>
      </vt:variant>
      <vt:variant>
        <vt:lpwstr>fld_DayCumQty</vt:lpwstr>
      </vt:variant>
      <vt:variant>
        <vt:i4>6226041</vt:i4>
      </vt:variant>
      <vt:variant>
        <vt:i4>1419</vt:i4>
      </vt:variant>
      <vt:variant>
        <vt:i4>0</vt:i4>
      </vt:variant>
      <vt:variant>
        <vt:i4>5</vt:i4>
      </vt:variant>
      <vt:variant>
        <vt:lpwstr/>
      </vt:variant>
      <vt:variant>
        <vt:lpwstr>fld_DayOrderQty</vt:lpwstr>
      </vt:variant>
      <vt:variant>
        <vt:i4>2490375</vt:i4>
      </vt:variant>
      <vt:variant>
        <vt:i4>1416</vt:i4>
      </vt:variant>
      <vt:variant>
        <vt:i4>0</vt:i4>
      </vt:variant>
      <vt:variant>
        <vt:i4>5</vt:i4>
      </vt:variant>
      <vt:variant>
        <vt:lpwstr/>
      </vt:variant>
      <vt:variant>
        <vt:lpwstr>fld_PriceType</vt:lpwstr>
      </vt:variant>
      <vt:variant>
        <vt:i4>2818069</vt:i4>
      </vt:variant>
      <vt:variant>
        <vt:i4>1413</vt:i4>
      </vt:variant>
      <vt:variant>
        <vt:i4>0</vt:i4>
      </vt:variant>
      <vt:variant>
        <vt:i4>5</vt:i4>
      </vt:variant>
      <vt:variant>
        <vt:lpwstr/>
      </vt:variant>
      <vt:variant>
        <vt:lpwstr>fld_TotNoStrikes</vt:lpwstr>
      </vt:variant>
      <vt:variant>
        <vt:i4>4194400</vt:i4>
      </vt:variant>
      <vt:variant>
        <vt:i4>1410</vt:i4>
      </vt:variant>
      <vt:variant>
        <vt:i4>0</vt:i4>
      </vt:variant>
      <vt:variant>
        <vt:i4>5</vt:i4>
      </vt:variant>
      <vt:variant>
        <vt:lpwstr/>
      </vt:variant>
      <vt:variant>
        <vt:lpwstr>fld_Country</vt:lpwstr>
      </vt:variant>
      <vt:variant>
        <vt:i4>4522101</vt:i4>
      </vt:variant>
      <vt:variant>
        <vt:i4>1407</vt:i4>
      </vt:variant>
      <vt:variant>
        <vt:i4>0</vt:i4>
      </vt:variant>
      <vt:variant>
        <vt:i4>5</vt:i4>
      </vt:variant>
      <vt:variant>
        <vt:lpwstr/>
      </vt:variant>
      <vt:variant>
        <vt:lpwstr>fld_NoBidComponents</vt:lpwstr>
      </vt:variant>
      <vt:variant>
        <vt:i4>5177441</vt:i4>
      </vt:variant>
      <vt:variant>
        <vt:i4>1404</vt:i4>
      </vt:variant>
      <vt:variant>
        <vt:i4>0</vt:i4>
      </vt:variant>
      <vt:variant>
        <vt:i4>5</vt:i4>
      </vt:variant>
      <vt:variant>
        <vt:lpwstr/>
      </vt:variant>
      <vt:variant>
        <vt:lpwstr>fld_BasisPxType</vt:lpwstr>
      </vt:variant>
      <vt:variant>
        <vt:i4>3538966</vt:i4>
      </vt:variant>
      <vt:variant>
        <vt:i4>1401</vt:i4>
      </vt:variant>
      <vt:variant>
        <vt:i4>0</vt:i4>
      </vt:variant>
      <vt:variant>
        <vt:i4>5</vt:i4>
      </vt:variant>
      <vt:variant>
        <vt:lpwstr/>
      </vt:variant>
      <vt:variant>
        <vt:lpwstr>fld_BidTradeType</vt:lpwstr>
      </vt:variant>
      <vt:variant>
        <vt:i4>5636222</vt:i4>
      </vt:variant>
      <vt:variant>
        <vt:i4>1398</vt:i4>
      </vt:variant>
      <vt:variant>
        <vt:i4>0</vt:i4>
      </vt:variant>
      <vt:variant>
        <vt:i4>5</vt:i4>
      </vt:variant>
      <vt:variant>
        <vt:lpwstr/>
      </vt:variant>
      <vt:variant>
        <vt:lpwstr>fld_NumBidders</vt:lpwstr>
      </vt:variant>
      <vt:variant>
        <vt:i4>4128768</vt:i4>
      </vt:variant>
      <vt:variant>
        <vt:i4>1395</vt:i4>
      </vt:variant>
      <vt:variant>
        <vt:i4>0</vt:i4>
      </vt:variant>
      <vt:variant>
        <vt:i4>5</vt:i4>
      </vt:variant>
      <vt:variant>
        <vt:lpwstr/>
      </vt:variant>
      <vt:variant>
        <vt:lpwstr>fld_IncTaxInd</vt:lpwstr>
      </vt:variant>
      <vt:variant>
        <vt:i4>6226046</vt:i4>
      </vt:variant>
      <vt:variant>
        <vt:i4>1392</vt:i4>
      </vt:variant>
      <vt:variant>
        <vt:i4>0</vt:i4>
      </vt:variant>
      <vt:variant>
        <vt:i4>5</vt:i4>
      </vt:variant>
      <vt:variant>
        <vt:lpwstr/>
      </vt:variant>
      <vt:variant>
        <vt:lpwstr>fld_ProgPeriodInterval</vt:lpwstr>
      </vt:variant>
      <vt:variant>
        <vt:i4>5570686</vt:i4>
      </vt:variant>
      <vt:variant>
        <vt:i4>1389</vt:i4>
      </vt:variant>
      <vt:variant>
        <vt:i4>0</vt:i4>
      </vt:variant>
      <vt:variant>
        <vt:i4>5</vt:i4>
      </vt:variant>
      <vt:variant>
        <vt:lpwstr/>
      </vt:variant>
      <vt:variant>
        <vt:lpwstr>fld_ProgRptReqs</vt:lpwstr>
      </vt:variant>
      <vt:variant>
        <vt:i4>2162709</vt:i4>
      </vt:variant>
      <vt:variant>
        <vt:i4>1386</vt:i4>
      </vt:variant>
      <vt:variant>
        <vt:i4>0</vt:i4>
      </vt:variant>
      <vt:variant>
        <vt:i4>5</vt:i4>
      </vt:variant>
      <vt:variant>
        <vt:lpwstr/>
      </vt:variant>
      <vt:variant>
        <vt:lpwstr>fld_CrossPercent</vt:lpwstr>
      </vt:variant>
      <vt:variant>
        <vt:i4>5832820</vt:i4>
      </vt:variant>
      <vt:variant>
        <vt:i4>1383</vt:i4>
      </vt:variant>
      <vt:variant>
        <vt:i4>0</vt:i4>
      </vt:variant>
      <vt:variant>
        <vt:i4>5</vt:i4>
      </vt:variant>
      <vt:variant>
        <vt:lpwstr/>
      </vt:variant>
      <vt:variant>
        <vt:lpwstr>fld_OutMainCntryUIndex</vt:lpwstr>
      </vt:variant>
      <vt:variant>
        <vt:i4>4587630</vt:i4>
      </vt:variant>
      <vt:variant>
        <vt:i4>1380</vt:i4>
      </vt:variant>
      <vt:variant>
        <vt:i4>0</vt:i4>
      </vt:variant>
      <vt:variant>
        <vt:i4>5</vt:i4>
      </vt:variant>
      <vt:variant>
        <vt:lpwstr/>
      </vt:variant>
      <vt:variant>
        <vt:lpwstr>fld_ExchangeForPhysical</vt:lpwstr>
      </vt:variant>
      <vt:variant>
        <vt:i4>4194425</vt:i4>
      </vt:variant>
      <vt:variant>
        <vt:i4>1377</vt:i4>
      </vt:variant>
      <vt:variant>
        <vt:i4>0</vt:i4>
      </vt:variant>
      <vt:variant>
        <vt:i4>5</vt:i4>
      </vt:variant>
      <vt:variant>
        <vt:lpwstr/>
      </vt:variant>
      <vt:variant>
        <vt:lpwstr>fld_WtAverageLiquidity</vt:lpwstr>
      </vt:variant>
      <vt:variant>
        <vt:i4>3014668</vt:i4>
      </vt:variant>
      <vt:variant>
        <vt:i4>1374</vt:i4>
      </vt:variant>
      <vt:variant>
        <vt:i4>0</vt:i4>
      </vt:variant>
      <vt:variant>
        <vt:i4>5</vt:i4>
      </vt:variant>
      <vt:variant>
        <vt:lpwstr/>
      </vt:variant>
      <vt:variant>
        <vt:lpwstr>fld_LiquidityIndType</vt:lpwstr>
      </vt:variant>
      <vt:variant>
        <vt:i4>5963902</vt:i4>
      </vt:variant>
      <vt:variant>
        <vt:i4>1371</vt:i4>
      </vt:variant>
      <vt:variant>
        <vt:i4>0</vt:i4>
      </vt:variant>
      <vt:variant>
        <vt:i4>5</vt:i4>
      </vt:variant>
      <vt:variant>
        <vt:lpwstr/>
      </vt:variant>
      <vt:variant>
        <vt:lpwstr>fld_ValueOfFutures</vt:lpwstr>
      </vt:variant>
      <vt:variant>
        <vt:i4>4653166</vt:i4>
      </vt:variant>
      <vt:variant>
        <vt:i4>1368</vt:i4>
      </vt:variant>
      <vt:variant>
        <vt:i4>0</vt:i4>
      </vt:variant>
      <vt:variant>
        <vt:i4>5</vt:i4>
      </vt:variant>
      <vt:variant>
        <vt:lpwstr/>
      </vt:variant>
      <vt:variant>
        <vt:lpwstr>fld_OutsideIndexPct</vt:lpwstr>
      </vt:variant>
      <vt:variant>
        <vt:i4>3407895</vt:i4>
      </vt:variant>
      <vt:variant>
        <vt:i4>1365</vt:i4>
      </vt:variant>
      <vt:variant>
        <vt:i4>0</vt:i4>
      </vt:variant>
      <vt:variant>
        <vt:i4>5</vt:i4>
      </vt:variant>
      <vt:variant>
        <vt:lpwstr/>
      </vt:variant>
      <vt:variant>
        <vt:lpwstr>fld_FairValue</vt:lpwstr>
      </vt:variant>
      <vt:variant>
        <vt:i4>2097173</vt:i4>
      </vt:variant>
      <vt:variant>
        <vt:i4>1362</vt:i4>
      </vt:variant>
      <vt:variant>
        <vt:i4>0</vt:i4>
      </vt:variant>
      <vt:variant>
        <vt:i4>5</vt:i4>
      </vt:variant>
      <vt:variant>
        <vt:lpwstr/>
      </vt:variant>
      <vt:variant>
        <vt:lpwstr>fld_EFPTrackingError</vt:lpwstr>
      </vt:variant>
      <vt:variant>
        <vt:i4>4194418</vt:i4>
      </vt:variant>
      <vt:variant>
        <vt:i4>1359</vt:i4>
      </vt:variant>
      <vt:variant>
        <vt:i4>0</vt:i4>
      </vt:variant>
      <vt:variant>
        <vt:i4>5</vt:i4>
      </vt:variant>
      <vt:variant>
        <vt:lpwstr/>
      </vt:variant>
      <vt:variant>
        <vt:lpwstr>fld_LiquidityValue</vt:lpwstr>
      </vt:variant>
      <vt:variant>
        <vt:i4>3801098</vt:i4>
      </vt:variant>
      <vt:variant>
        <vt:i4>1356</vt:i4>
      </vt:variant>
      <vt:variant>
        <vt:i4>0</vt:i4>
      </vt:variant>
      <vt:variant>
        <vt:i4>5</vt:i4>
      </vt:variant>
      <vt:variant>
        <vt:lpwstr/>
      </vt:variant>
      <vt:variant>
        <vt:lpwstr>fld_LiquidityPctHigh</vt:lpwstr>
      </vt:variant>
      <vt:variant>
        <vt:i4>5505129</vt:i4>
      </vt:variant>
      <vt:variant>
        <vt:i4>1353</vt:i4>
      </vt:variant>
      <vt:variant>
        <vt:i4>0</vt:i4>
      </vt:variant>
      <vt:variant>
        <vt:i4>5</vt:i4>
      </vt:variant>
      <vt:variant>
        <vt:lpwstr/>
      </vt:variant>
      <vt:variant>
        <vt:lpwstr>fld_LiquidityPctLow</vt:lpwstr>
      </vt:variant>
      <vt:variant>
        <vt:i4>2490372</vt:i4>
      </vt:variant>
      <vt:variant>
        <vt:i4>1350</vt:i4>
      </vt:variant>
      <vt:variant>
        <vt:i4>0</vt:i4>
      </vt:variant>
      <vt:variant>
        <vt:i4>5</vt:i4>
      </vt:variant>
      <vt:variant>
        <vt:lpwstr/>
      </vt:variant>
      <vt:variant>
        <vt:lpwstr>fld_SideValueInd</vt:lpwstr>
      </vt:variant>
      <vt:variant>
        <vt:i4>2097183</vt:i4>
      </vt:variant>
      <vt:variant>
        <vt:i4>1347</vt:i4>
      </vt:variant>
      <vt:variant>
        <vt:i4>0</vt:i4>
      </vt:variant>
      <vt:variant>
        <vt:i4>5</vt:i4>
      </vt:variant>
      <vt:variant>
        <vt:lpwstr/>
      </vt:variant>
      <vt:variant>
        <vt:lpwstr>fld_BidDescriptor</vt:lpwstr>
      </vt:variant>
      <vt:variant>
        <vt:i4>2359316</vt:i4>
      </vt:variant>
      <vt:variant>
        <vt:i4>1344</vt:i4>
      </vt:variant>
      <vt:variant>
        <vt:i4>0</vt:i4>
      </vt:variant>
      <vt:variant>
        <vt:i4>5</vt:i4>
      </vt:variant>
      <vt:variant>
        <vt:lpwstr/>
      </vt:variant>
      <vt:variant>
        <vt:lpwstr>fld_BidDescriptorType</vt:lpwstr>
      </vt:variant>
      <vt:variant>
        <vt:i4>3932163</vt:i4>
      </vt:variant>
      <vt:variant>
        <vt:i4>1341</vt:i4>
      </vt:variant>
      <vt:variant>
        <vt:i4>0</vt:i4>
      </vt:variant>
      <vt:variant>
        <vt:i4>5</vt:i4>
      </vt:variant>
      <vt:variant>
        <vt:lpwstr/>
      </vt:variant>
      <vt:variant>
        <vt:lpwstr>fld_NoBidDescriptors</vt:lpwstr>
      </vt:variant>
      <vt:variant>
        <vt:i4>1638506</vt:i4>
      </vt:variant>
      <vt:variant>
        <vt:i4>1338</vt:i4>
      </vt:variant>
      <vt:variant>
        <vt:i4>0</vt:i4>
      </vt:variant>
      <vt:variant>
        <vt:i4>5</vt:i4>
      </vt:variant>
      <vt:variant>
        <vt:lpwstr/>
      </vt:variant>
      <vt:variant>
        <vt:lpwstr>fld_SideValue2</vt:lpwstr>
      </vt:variant>
      <vt:variant>
        <vt:i4>1704042</vt:i4>
      </vt:variant>
      <vt:variant>
        <vt:i4>1335</vt:i4>
      </vt:variant>
      <vt:variant>
        <vt:i4>0</vt:i4>
      </vt:variant>
      <vt:variant>
        <vt:i4>5</vt:i4>
      </vt:variant>
      <vt:variant>
        <vt:lpwstr/>
      </vt:variant>
      <vt:variant>
        <vt:lpwstr>fld_SideValue1</vt:lpwstr>
      </vt:variant>
      <vt:variant>
        <vt:i4>4653175</vt:i4>
      </vt:variant>
      <vt:variant>
        <vt:i4>1332</vt:i4>
      </vt:variant>
      <vt:variant>
        <vt:i4>0</vt:i4>
      </vt:variant>
      <vt:variant>
        <vt:i4>5</vt:i4>
      </vt:variant>
      <vt:variant>
        <vt:lpwstr/>
      </vt:variant>
      <vt:variant>
        <vt:lpwstr>fld_NumTickets</vt:lpwstr>
      </vt:variant>
      <vt:variant>
        <vt:i4>6160509</vt:i4>
      </vt:variant>
      <vt:variant>
        <vt:i4>1329</vt:i4>
      </vt:variant>
      <vt:variant>
        <vt:i4>0</vt:i4>
      </vt:variant>
      <vt:variant>
        <vt:i4>5</vt:i4>
      </vt:variant>
      <vt:variant>
        <vt:lpwstr/>
      </vt:variant>
      <vt:variant>
        <vt:lpwstr>fld_BidType</vt:lpwstr>
      </vt:variant>
      <vt:variant>
        <vt:i4>4522111</vt:i4>
      </vt:variant>
      <vt:variant>
        <vt:i4>1326</vt:i4>
      </vt:variant>
      <vt:variant>
        <vt:i4>0</vt:i4>
      </vt:variant>
      <vt:variant>
        <vt:i4>5</vt:i4>
      </vt:variant>
      <vt:variant>
        <vt:lpwstr/>
      </vt:variant>
      <vt:variant>
        <vt:lpwstr>fld_TotNoRelatedSym</vt:lpwstr>
      </vt:variant>
      <vt:variant>
        <vt:i4>2752542</vt:i4>
      </vt:variant>
      <vt:variant>
        <vt:i4>1323</vt:i4>
      </vt:variant>
      <vt:variant>
        <vt:i4>0</vt:i4>
      </vt:variant>
      <vt:variant>
        <vt:i4>5</vt:i4>
      </vt:variant>
      <vt:variant>
        <vt:lpwstr/>
      </vt:variant>
      <vt:variant>
        <vt:lpwstr>fld_ListName</vt:lpwstr>
      </vt:variant>
      <vt:variant>
        <vt:i4>5111904</vt:i4>
      </vt:variant>
      <vt:variant>
        <vt:i4>1320</vt:i4>
      </vt:variant>
      <vt:variant>
        <vt:i4>0</vt:i4>
      </vt:variant>
      <vt:variant>
        <vt:i4>5</vt:i4>
      </vt:variant>
      <vt:variant>
        <vt:lpwstr/>
      </vt:variant>
      <vt:variant>
        <vt:lpwstr>fld_ClientBidID</vt:lpwstr>
      </vt:variant>
      <vt:variant>
        <vt:i4>3342340</vt:i4>
      </vt:variant>
      <vt:variant>
        <vt:i4>1317</vt:i4>
      </vt:variant>
      <vt:variant>
        <vt:i4>0</vt:i4>
      </vt:variant>
      <vt:variant>
        <vt:i4>5</vt:i4>
      </vt:variant>
      <vt:variant>
        <vt:lpwstr/>
      </vt:variant>
      <vt:variant>
        <vt:lpwstr>fld_BidID</vt:lpwstr>
      </vt:variant>
      <vt:variant>
        <vt:i4>3014666</vt:i4>
      </vt:variant>
      <vt:variant>
        <vt:i4>1314</vt:i4>
      </vt:variant>
      <vt:variant>
        <vt:i4>0</vt:i4>
      </vt:variant>
      <vt:variant>
        <vt:i4>5</vt:i4>
      </vt:variant>
      <vt:variant>
        <vt:lpwstr/>
      </vt:variant>
      <vt:variant>
        <vt:lpwstr>fld_DiscretionOffsetValue</vt:lpwstr>
      </vt:variant>
      <vt:variant>
        <vt:i4>4259942</vt:i4>
      </vt:variant>
      <vt:variant>
        <vt:i4>1311</vt:i4>
      </vt:variant>
      <vt:variant>
        <vt:i4>0</vt:i4>
      </vt:variant>
      <vt:variant>
        <vt:i4>5</vt:i4>
      </vt:variant>
      <vt:variant>
        <vt:lpwstr/>
      </vt:variant>
      <vt:variant>
        <vt:lpwstr>fld_DiscretionInst</vt:lpwstr>
      </vt:variant>
      <vt:variant>
        <vt:i4>3801095</vt:i4>
      </vt:variant>
      <vt:variant>
        <vt:i4>1308</vt:i4>
      </vt:variant>
      <vt:variant>
        <vt:i4>0</vt:i4>
      </vt:variant>
      <vt:variant>
        <vt:i4>5</vt:i4>
      </vt:variant>
      <vt:variant>
        <vt:lpwstr/>
      </vt:variant>
      <vt:variant>
        <vt:lpwstr>fld_TotalVolumeTraded</vt:lpwstr>
      </vt:variant>
      <vt:variant>
        <vt:i4>2293774</vt:i4>
      </vt:variant>
      <vt:variant>
        <vt:i4>1305</vt:i4>
      </vt:variant>
      <vt:variant>
        <vt:i4>0</vt:i4>
      </vt:variant>
      <vt:variant>
        <vt:i4>5</vt:i4>
      </vt:variant>
      <vt:variant>
        <vt:lpwstr/>
      </vt:variant>
      <vt:variant>
        <vt:lpwstr>fld_NoTradingSessions</vt:lpwstr>
      </vt:variant>
      <vt:variant>
        <vt:i4>3276831</vt:i4>
      </vt:variant>
      <vt:variant>
        <vt:i4>1302</vt:i4>
      </vt:variant>
      <vt:variant>
        <vt:i4>0</vt:i4>
      </vt:variant>
      <vt:variant>
        <vt:i4>5</vt:i4>
      </vt:variant>
      <vt:variant>
        <vt:lpwstr/>
      </vt:variant>
      <vt:variant>
        <vt:lpwstr>fld_MsgDirection</vt:lpwstr>
      </vt:variant>
      <vt:variant>
        <vt:i4>5767290</vt:i4>
      </vt:variant>
      <vt:variant>
        <vt:i4>1299</vt:i4>
      </vt:variant>
      <vt:variant>
        <vt:i4>0</vt:i4>
      </vt:variant>
      <vt:variant>
        <vt:i4>5</vt:i4>
      </vt:variant>
      <vt:variant>
        <vt:lpwstr/>
      </vt:variant>
      <vt:variant>
        <vt:lpwstr>fld_NoMsgTypes</vt:lpwstr>
      </vt:variant>
      <vt:variant>
        <vt:i4>4456559</vt:i4>
      </vt:variant>
      <vt:variant>
        <vt:i4>1296</vt:i4>
      </vt:variant>
      <vt:variant>
        <vt:i4>0</vt:i4>
      </vt:variant>
      <vt:variant>
        <vt:i4>5</vt:i4>
      </vt:variant>
      <vt:variant>
        <vt:lpwstr/>
      </vt:variant>
      <vt:variant>
        <vt:lpwstr>fld_MaxMessageSize</vt:lpwstr>
      </vt:variant>
      <vt:variant>
        <vt:i4>5046395</vt:i4>
      </vt:variant>
      <vt:variant>
        <vt:i4>1293</vt:i4>
      </vt:variant>
      <vt:variant>
        <vt:i4>0</vt:i4>
      </vt:variant>
      <vt:variant>
        <vt:i4>5</vt:i4>
      </vt:variant>
      <vt:variant>
        <vt:lpwstr/>
      </vt:variant>
      <vt:variant>
        <vt:lpwstr>fld_NoContraBrokers</vt:lpwstr>
      </vt:variant>
      <vt:variant>
        <vt:i4>3080206</vt:i4>
      </vt:variant>
      <vt:variant>
        <vt:i4>1290</vt:i4>
      </vt:variant>
      <vt:variant>
        <vt:i4>0</vt:i4>
      </vt:variant>
      <vt:variant>
        <vt:i4>5</vt:i4>
      </vt:variant>
      <vt:variant>
        <vt:lpwstr/>
      </vt:variant>
      <vt:variant>
        <vt:lpwstr>fld_GrossTradeAmt</vt:lpwstr>
      </vt:variant>
      <vt:variant>
        <vt:i4>3473417</vt:i4>
      </vt:variant>
      <vt:variant>
        <vt:i4>1287</vt:i4>
      </vt:variant>
      <vt:variant>
        <vt:i4>0</vt:i4>
      </vt:variant>
      <vt:variant>
        <vt:i4>5</vt:i4>
      </vt:variant>
      <vt:variant>
        <vt:lpwstr/>
      </vt:variant>
      <vt:variant>
        <vt:lpwstr>fld_BusinessRejectReason</vt:lpwstr>
      </vt:variant>
      <vt:variant>
        <vt:i4>4259937</vt:i4>
      </vt:variant>
      <vt:variant>
        <vt:i4>1284</vt:i4>
      </vt:variant>
      <vt:variant>
        <vt:i4>0</vt:i4>
      </vt:variant>
      <vt:variant>
        <vt:i4>5</vt:i4>
      </vt:variant>
      <vt:variant>
        <vt:lpwstr/>
      </vt:variant>
      <vt:variant>
        <vt:lpwstr>fld_BusinessRejectRefID</vt:lpwstr>
      </vt:variant>
      <vt:variant>
        <vt:i4>3276800</vt:i4>
      </vt:variant>
      <vt:variant>
        <vt:i4>1281</vt:i4>
      </vt:variant>
      <vt:variant>
        <vt:i4>0</vt:i4>
      </vt:variant>
      <vt:variant>
        <vt:i4>5</vt:i4>
      </vt:variant>
      <vt:variant>
        <vt:lpwstr/>
      </vt:variant>
      <vt:variant>
        <vt:lpwstr>fld_ExecRestatementReason</vt:lpwstr>
      </vt:variant>
      <vt:variant>
        <vt:i4>4063234</vt:i4>
      </vt:variant>
      <vt:variant>
        <vt:i4>1278</vt:i4>
      </vt:variant>
      <vt:variant>
        <vt:i4>0</vt:i4>
      </vt:variant>
      <vt:variant>
        <vt:i4>5</vt:i4>
      </vt:variant>
      <vt:variant>
        <vt:lpwstr/>
      </vt:variant>
      <vt:variant>
        <vt:lpwstr>fld_SolicitedFlag</vt:lpwstr>
      </vt:variant>
      <vt:variant>
        <vt:i4>2752523</vt:i4>
      </vt:variant>
      <vt:variant>
        <vt:i4>1275</vt:i4>
      </vt:variant>
      <vt:variant>
        <vt:i4>0</vt:i4>
      </vt:variant>
      <vt:variant>
        <vt:i4>5</vt:i4>
      </vt:variant>
      <vt:variant>
        <vt:lpwstr/>
      </vt:variant>
      <vt:variant>
        <vt:lpwstr>fld_ComplianceID</vt:lpwstr>
      </vt:variant>
      <vt:variant>
        <vt:i4>2228245</vt:i4>
      </vt:variant>
      <vt:variant>
        <vt:i4>1272</vt:i4>
      </vt:variant>
      <vt:variant>
        <vt:i4>0</vt:i4>
      </vt:variant>
      <vt:variant>
        <vt:i4>5</vt:i4>
      </vt:variant>
      <vt:variant>
        <vt:lpwstr/>
      </vt:variant>
      <vt:variant>
        <vt:lpwstr>fld_ContraBroker</vt:lpwstr>
      </vt:variant>
      <vt:variant>
        <vt:i4>5243000</vt:i4>
      </vt:variant>
      <vt:variant>
        <vt:i4>1269</vt:i4>
      </vt:variant>
      <vt:variant>
        <vt:i4>0</vt:i4>
      </vt:variant>
      <vt:variant>
        <vt:i4>5</vt:i4>
      </vt:variant>
      <vt:variant>
        <vt:lpwstr/>
      </vt:variant>
      <vt:variant>
        <vt:lpwstr>fld_BidRequestTransType</vt:lpwstr>
      </vt:variant>
      <vt:variant>
        <vt:i4>5046375</vt:i4>
      </vt:variant>
      <vt:variant>
        <vt:i4>1266</vt:i4>
      </vt:variant>
      <vt:variant>
        <vt:i4>0</vt:i4>
      </vt:variant>
      <vt:variant>
        <vt:i4>5</vt:i4>
      </vt:variant>
      <vt:variant>
        <vt:lpwstr/>
      </vt:variant>
      <vt:variant>
        <vt:lpwstr>fld_SessionRejectReason</vt:lpwstr>
      </vt:variant>
      <vt:variant>
        <vt:i4>4194401</vt:i4>
      </vt:variant>
      <vt:variant>
        <vt:i4>1263</vt:i4>
      </vt:variant>
      <vt:variant>
        <vt:i4>0</vt:i4>
      </vt:variant>
      <vt:variant>
        <vt:i4>5</vt:i4>
      </vt:variant>
      <vt:variant>
        <vt:lpwstr/>
      </vt:variant>
      <vt:variant>
        <vt:lpwstr>fld_RefMsgType</vt:lpwstr>
      </vt:variant>
      <vt:variant>
        <vt:i4>2162718</vt:i4>
      </vt:variant>
      <vt:variant>
        <vt:i4>1260</vt:i4>
      </vt:variant>
      <vt:variant>
        <vt:i4>0</vt:i4>
      </vt:variant>
      <vt:variant>
        <vt:i4>5</vt:i4>
      </vt:variant>
      <vt:variant>
        <vt:lpwstr/>
      </vt:variant>
      <vt:variant>
        <vt:lpwstr>fld_RefTagID</vt:lpwstr>
      </vt:variant>
      <vt:variant>
        <vt:i4>5177462</vt:i4>
      </vt:variant>
      <vt:variant>
        <vt:i4>1257</vt:i4>
      </vt:variant>
      <vt:variant>
        <vt:i4>0</vt:i4>
      </vt:variant>
      <vt:variant>
        <vt:i4>5</vt:i4>
      </vt:variant>
      <vt:variant>
        <vt:lpwstr/>
      </vt:variant>
      <vt:variant>
        <vt:lpwstr>fld_LastMsgSeqNumProcessed</vt:lpwstr>
      </vt:variant>
      <vt:variant>
        <vt:i4>5636194</vt:i4>
      </vt:variant>
      <vt:variant>
        <vt:i4>1254</vt:i4>
      </vt:variant>
      <vt:variant>
        <vt:i4>0</vt:i4>
      </vt:variant>
      <vt:variant>
        <vt:i4>5</vt:i4>
      </vt:variant>
      <vt:variant>
        <vt:lpwstr/>
      </vt:variant>
      <vt:variant>
        <vt:lpwstr>fld_QuoteEntryRejectReason</vt:lpwstr>
      </vt:variant>
      <vt:variant>
        <vt:i4>6029436</vt:i4>
      </vt:variant>
      <vt:variant>
        <vt:i4>1251</vt:i4>
      </vt:variant>
      <vt:variant>
        <vt:i4>0</vt:i4>
      </vt:variant>
      <vt:variant>
        <vt:i4>5</vt:i4>
      </vt:variant>
      <vt:variant>
        <vt:lpwstr/>
      </vt:variant>
      <vt:variant>
        <vt:lpwstr>fld_QuoteSetValidUntilTime</vt:lpwstr>
      </vt:variant>
      <vt:variant>
        <vt:i4>4980861</vt:i4>
      </vt:variant>
      <vt:variant>
        <vt:i4>1248</vt:i4>
      </vt:variant>
      <vt:variant>
        <vt:i4>0</vt:i4>
      </vt:variant>
      <vt:variant>
        <vt:i4>5</vt:i4>
      </vt:variant>
      <vt:variant>
        <vt:lpwstr/>
      </vt:variant>
      <vt:variant>
        <vt:lpwstr>fld_AllocPrice</vt:lpwstr>
      </vt:variant>
      <vt:variant>
        <vt:i4>2228232</vt:i4>
      </vt:variant>
      <vt:variant>
        <vt:i4>1245</vt:i4>
      </vt:variant>
      <vt:variant>
        <vt:i4>0</vt:i4>
      </vt:variant>
      <vt:variant>
        <vt:i4>5</vt:i4>
      </vt:variant>
      <vt:variant>
        <vt:lpwstr/>
      </vt:variant>
      <vt:variant>
        <vt:lpwstr>fld_EncodedUnderlyingSecurityDesc</vt:lpwstr>
      </vt:variant>
      <vt:variant>
        <vt:i4>2097166</vt:i4>
      </vt:variant>
      <vt:variant>
        <vt:i4>1242</vt:i4>
      </vt:variant>
      <vt:variant>
        <vt:i4>0</vt:i4>
      </vt:variant>
      <vt:variant>
        <vt:i4>5</vt:i4>
      </vt:variant>
      <vt:variant>
        <vt:lpwstr/>
      </vt:variant>
      <vt:variant>
        <vt:lpwstr>fld_EncodedUnderlyingSecurityDescLen</vt:lpwstr>
      </vt:variant>
      <vt:variant>
        <vt:i4>6029419</vt:i4>
      </vt:variant>
      <vt:variant>
        <vt:i4>1239</vt:i4>
      </vt:variant>
      <vt:variant>
        <vt:i4>0</vt:i4>
      </vt:variant>
      <vt:variant>
        <vt:i4>5</vt:i4>
      </vt:variant>
      <vt:variant>
        <vt:lpwstr/>
      </vt:variant>
      <vt:variant>
        <vt:lpwstr>fld_EncodedUnderlyingIssuer</vt:lpwstr>
      </vt:variant>
      <vt:variant>
        <vt:i4>6160508</vt:i4>
      </vt:variant>
      <vt:variant>
        <vt:i4>1236</vt:i4>
      </vt:variant>
      <vt:variant>
        <vt:i4>0</vt:i4>
      </vt:variant>
      <vt:variant>
        <vt:i4>5</vt:i4>
      </vt:variant>
      <vt:variant>
        <vt:lpwstr/>
      </vt:variant>
      <vt:variant>
        <vt:lpwstr>fld_EncodedUnderlyingIssuerLen</vt:lpwstr>
      </vt:variant>
      <vt:variant>
        <vt:i4>2621451</vt:i4>
      </vt:variant>
      <vt:variant>
        <vt:i4>1233</vt:i4>
      </vt:variant>
      <vt:variant>
        <vt:i4>0</vt:i4>
      </vt:variant>
      <vt:variant>
        <vt:i4>5</vt:i4>
      </vt:variant>
      <vt:variant>
        <vt:lpwstr/>
      </vt:variant>
      <vt:variant>
        <vt:lpwstr>fld_EncodedAllocText</vt:lpwstr>
      </vt:variant>
      <vt:variant>
        <vt:i4>5046375</vt:i4>
      </vt:variant>
      <vt:variant>
        <vt:i4>1230</vt:i4>
      </vt:variant>
      <vt:variant>
        <vt:i4>0</vt:i4>
      </vt:variant>
      <vt:variant>
        <vt:i4>5</vt:i4>
      </vt:variant>
      <vt:variant>
        <vt:lpwstr/>
      </vt:variant>
      <vt:variant>
        <vt:lpwstr>fld_EncodedAllocTextLen</vt:lpwstr>
      </vt:variant>
      <vt:variant>
        <vt:i4>6029420</vt:i4>
      </vt:variant>
      <vt:variant>
        <vt:i4>1227</vt:i4>
      </vt:variant>
      <vt:variant>
        <vt:i4>0</vt:i4>
      </vt:variant>
      <vt:variant>
        <vt:i4>5</vt:i4>
      </vt:variant>
      <vt:variant>
        <vt:lpwstr/>
      </vt:variant>
      <vt:variant>
        <vt:lpwstr>fld_EncodedHeadline</vt:lpwstr>
      </vt:variant>
      <vt:variant>
        <vt:i4>6160492</vt:i4>
      </vt:variant>
      <vt:variant>
        <vt:i4>1224</vt:i4>
      </vt:variant>
      <vt:variant>
        <vt:i4>0</vt:i4>
      </vt:variant>
      <vt:variant>
        <vt:i4>5</vt:i4>
      </vt:variant>
      <vt:variant>
        <vt:lpwstr/>
      </vt:variant>
      <vt:variant>
        <vt:lpwstr>fld_EncodedHeadlineLen</vt:lpwstr>
      </vt:variant>
      <vt:variant>
        <vt:i4>5701752</vt:i4>
      </vt:variant>
      <vt:variant>
        <vt:i4>1221</vt:i4>
      </vt:variant>
      <vt:variant>
        <vt:i4>0</vt:i4>
      </vt:variant>
      <vt:variant>
        <vt:i4>5</vt:i4>
      </vt:variant>
      <vt:variant>
        <vt:lpwstr/>
      </vt:variant>
      <vt:variant>
        <vt:lpwstr>fld_EncodedSubject</vt:lpwstr>
      </vt:variant>
      <vt:variant>
        <vt:i4>3276820</vt:i4>
      </vt:variant>
      <vt:variant>
        <vt:i4>1218</vt:i4>
      </vt:variant>
      <vt:variant>
        <vt:i4>0</vt:i4>
      </vt:variant>
      <vt:variant>
        <vt:i4>5</vt:i4>
      </vt:variant>
      <vt:variant>
        <vt:lpwstr/>
      </vt:variant>
      <vt:variant>
        <vt:lpwstr>fld_EncodedSubjectLen</vt:lpwstr>
      </vt:variant>
      <vt:variant>
        <vt:i4>5963873</vt:i4>
      </vt:variant>
      <vt:variant>
        <vt:i4>1215</vt:i4>
      </vt:variant>
      <vt:variant>
        <vt:i4>0</vt:i4>
      </vt:variant>
      <vt:variant>
        <vt:i4>5</vt:i4>
      </vt:variant>
      <vt:variant>
        <vt:lpwstr/>
      </vt:variant>
      <vt:variant>
        <vt:lpwstr>fld_EncodedText</vt:lpwstr>
      </vt:variant>
      <vt:variant>
        <vt:i4>5832816</vt:i4>
      </vt:variant>
      <vt:variant>
        <vt:i4>1212</vt:i4>
      </vt:variant>
      <vt:variant>
        <vt:i4>0</vt:i4>
      </vt:variant>
      <vt:variant>
        <vt:i4>5</vt:i4>
      </vt:variant>
      <vt:variant>
        <vt:lpwstr/>
      </vt:variant>
      <vt:variant>
        <vt:lpwstr>fld_EncodedTextLen</vt:lpwstr>
      </vt:variant>
      <vt:variant>
        <vt:i4>5374060</vt:i4>
      </vt:variant>
      <vt:variant>
        <vt:i4>1209</vt:i4>
      </vt:variant>
      <vt:variant>
        <vt:i4>0</vt:i4>
      </vt:variant>
      <vt:variant>
        <vt:i4>5</vt:i4>
      </vt:variant>
      <vt:variant>
        <vt:lpwstr/>
      </vt:variant>
      <vt:variant>
        <vt:lpwstr>fld_EncodedListExecInst</vt:lpwstr>
      </vt:variant>
      <vt:variant>
        <vt:i4>5243005</vt:i4>
      </vt:variant>
      <vt:variant>
        <vt:i4>1206</vt:i4>
      </vt:variant>
      <vt:variant>
        <vt:i4>0</vt:i4>
      </vt:variant>
      <vt:variant>
        <vt:i4>5</vt:i4>
      </vt:variant>
      <vt:variant>
        <vt:lpwstr/>
      </vt:variant>
      <vt:variant>
        <vt:lpwstr>fld_EncodedListExecInstLen</vt:lpwstr>
      </vt:variant>
      <vt:variant>
        <vt:i4>5636193</vt:i4>
      </vt:variant>
      <vt:variant>
        <vt:i4>1203</vt:i4>
      </vt:variant>
      <vt:variant>
        <vt:i4>0</vt:i4>
      </vt:variant>
      <vt:variant>
        <vt:i4>5</vt:i4>
      </vt:variant>
      <vt:variant>
        <vt:lpwstr/>
      </vt:variant>
      <vt:variant>
        <vt:lpwstr>fld_EncodedSecurityDesc</vt:lpwstr>
      </vt:variant>
      <vt:variant>
        <vt:i4>5505127</vt:i4>
      </vt:variant>
      <vt:variant>
        <vt:i4>1200</vt:i4>
      </vt:variant>
      <vt:variant>
        <vt:i4>0</vt:i4>
      </vt:variant>
      <vt:variant>
        <vt:i4>5</vt:i4>
      </vt:variant>
      <vt:variant>
        <vt:lpwstr/>
      </vt:variant>
      <vt:variant>
        <vt:lpwstr>fld_EncodedSecurityDescLen</vt:lpwstr>
      </vt:variant>
      <vt:variant>
        <vt:i4>2621442</vt:i4>
      </vt:variant>
      <vt:variant>
        <vt:i4>1197</vt:i4>
      </vt:variant>
      <vt:variant>
        <vt:i4>0</vt:i4>
      </vt:variant>
      <vt:variant>
        <vt:i4>5</vt:i4>
      </vt:variant>
      <vt:variant>
        <vt:lpwstr/>
      </vt:variant>
      <vt:variant>
        <vt:lpwstr>fld_EncodedIssuer</vt:lpwstr>
      </vt:variant>
      <vt:variant>
        <vt:i4>2752533</vt:i4>
      </vt:variant>
      <vt:variant>
        <vt:i4>1194</vt:i4>
      </vt:variant>
      <vt:variant>
        <vt:i4>0</vt:i4>
      </vt:variant>
      <vt:variant>
        <vt:i4>5</vt:i4>
      </vt:variant>
      <vt:variant>
        <vt:lpwstr/>
      </vt:variant>
      <vt:variant>
        <vt:lpwstr>fld_EncodedIssuerLen</vt:lpwstr>
      </vt:variant>
      <vt:variant>
        <vt:i4>5111920</vt:i4>
      </vt:variant>
      <vt:variant>
        <vt:i4>1191</vt:i4>
      </vt:variant>
      <vt:variant>
        <vt:i4>0</vt:i4>
      </vt:variant>
      <vt:variant>
        <vt:i4>5</vt:i4>
      </vt:variant>
      <vt:variant>
        <vt:lpwstr/>
      </vt:variant>
      <vt:variant>
        <vt:lpwstr>fld_MessageEncoding</vt:lpwstr>
      </vt:variant>
      <vt:variant>
        <vt:i4>5505138</vt:i4>
      </vt:variant>
      <vt:variant>
        <vt:i4>1188</vt:i4>
      </vt:variant>
      <vt:variant>
        <vt:i4>0</vt:i4>
      </vt:variant>
      <vt:variant>
        <vt:i4>5</vt:i4>
      </vt:variant>
      <vt:variant>
        <vt:lpwstr/>
      </vt:variant>
      <vt:variant>
        <vt:lpwstr>fld_NumberOfOrders</vt:lpwstr>
      </vt:variant>
      <vt:variant>
        <vt:i4>5046368</vt:i4>
      </vt:variant>
      <vt:variant>
        <vt:i4>1185</vt:i4>
      </vt:variant>
      <vt:variant>
        <vt:i4>0</vt:i4>
      </vt:variant>
      <vt:variant>
        <vt:i4>5</vt:i4>
      </vt:variant>
      <vt:variant>
        <vt:lpwstr/>
      </vt:variant>
      <vt:variant>
        <vt:lpwstr>fld_TradSesEndTime</vt:lpwstr>
      </vt:variant>
      <vt:variant>
        <vt:i4>2424849</vt:i4>
      </vt:variant>
      <vt:variant>
        <vt:i4>1182</vt:i4>
      </vt:variant>
      <vt:variant>
        <vt:i4>0</vt:i4>
      </vt:variant>
      <vt:variant>
        <vt:i4>5</vt:i4>
      </vt:variant>
      <vt:variant>
        <vt:lpwstr/>
      </vt:variant>
      <vt:variant>
        <vt:lpwstr>fld_TradSesCloseTime</vt:lpwstr>
      </vt:variant>
      <vt:variant>
        <vt:i4>5439589</vt:i4>
      </vt:variant>
      <vt:variant>
        <vt:i4>1179</vt:i4>
      </vt:variant>
      <vt:variant>
        <vt:i4>0</vt:i4>
      </vt:variant>
      <vt:variant>
        <vt:i4>5</vt:i4>
      </vt:variant>
      <vt:variant>
        <vt:lpwstr/>
      </vt:variant>
      <vt:variant>
        <vt:lpwstr>fld_TradSesPreCloseTime</vt:lpwstr>
      </vt:variant>
      <vt:variant>
        <vt:i4>5439584</vt:i4>
      </vt:variant>
      <vt:variant>
        <vt:i4>1176</vt:i4>
      </vt:variant>
      <vt:variant>
        <vt:i4>0</vt:i4>
      </vt:variant>
      <vt:variant>
        <vt:i4>5</vt:i4>
      </vt:variant>
      <vt:variant>
        <vt:lpwstr/>
      </vt:variant>
      <vt:variant>
        <vt:lpwstr>fld_TradSesOpenTime</vt:lpwstr>
      </vt:variant>
      <vt:variant>
        <vt:i4>2752520</vt:i4>
      </vt:variant>
      <vt:variant>
        <vt:i4>1173</vt:i4>
      </vt:variant>
      <vt:variant>
        <vt:i4>0</vt:i4>
      </vt:variant>
      <vt:variant>
        <vt:i4>5</vt:i4>
      </vt:variant>
      <vt:variant>
        <vt:lpwstr/>
      </vt:variant>
      <vt:variant>
        <vt:lpwstr>fld_TradSesStartTime</vt:lpwstr>
      </vt:variant>
      <vt:variant>
        <vt:i4>2555927</vt:i4>
      </vt:variant>
      <vt:variant>
        <vt:i4>1170</vt:i4>
      </vt:variant>
      <vt:variant>
        <vt:i4>0</vt:i4>
      </vt:variant>
      <vt:variant>
        <vt:i4>5</vt:i4>
      </vt:variant>
      <vt:variant>
        <vt:lpwstr/>
      </vt:variant>
      <vt:variant>
        <vt:lpwstr>fld_TradSesStatus</vt:lpwstr>
      </vt:variant>
      <vt:variant>
        <vt:i4>4784248</vt:i4>
      </vt:variant>
      <vt:variant>
        <vt:i4>1167</vt:i4>
      </vt:variant>
      <vt:variant>
        <vt:i4>0</vt:i4>
      </vt:variant>
      <vt:variant>
        <vt:i4>5</vt:i4>
      </vt:variant>
      <vt:variant>
        <vt:lpwstr/>
      </vt:variant>
      <vt:variant>
        <vt:lpwstr>fld_TradSesMode</vt:lpwstr>
      </vt:variant>
      <vt:variant>
        <vt:i4>3538970</vt:i4>
      </vt:variant>
      <vt:variant>
        <vt:i4>1164</vt:i4>
      </vt:variant>
      <vt:variant>
        <vt:i4>0</vt:i4>
      </vt:variant>
      <vt:variant>
        <vt:i4>5</vt:i4>
      </vt:variant>
      <vt:variant>
        <vt:lpwstr/>
      </vt:variant>
      <vt:variant>
        <vt:lpwstr>fld_TradSesMethod</vt:lpwstr>
      </vt:variant>
      <vt:variant>
        <vt:i4>2949133</vt:i4>
      </vt:variant>
      <vt:variant>
        <vt:i4>1161</vt:i4>
      </vt:variant>
      <vt:variant>
        <vt:i4>0</vt:i4>
      </vt:variant>
      <vt:variant>
        <vt:i4>5</vt:i4>
      </vt:variant>
      <vt:variant>
        <vt:lpwstr/>
      </vt:variant>
      <vt:variant>
        <vt:lpwstr>fld_ContraTrader</vt:lpwstr>
      </vt:variant>
      <vt:variant>
        <vt:i4>2621449</vt:i4>
      </vt:variant>
      <vt:variant>
        <vt:i4>1158</vt:i4>
      </vt:variant>
      <vt:variant>
        <vt:i4>0</vt:i4>
      </vt:variant>
      <vt:variant>
        <vt:i4>5</vt:i4>
      </vt:variant>
      <vt:variant>
        <vt:lpwstr/>
      </vt:variant>
      <vt:variant>
        <vt:lpwstr>fld_TradingSessionID</vt:lpwstr>
      </vt:variant>
      <vt:variant>
        <vt:i4>2555931</vt:i4>
      </vt:variant>
      <vt:variant>
        <vt:i4>1155</vt:i4>
      </vt:variant>
      <vt:variant>
        <vt:i4>0</vt:i4>
      </vt:variant>
      <vt:variant>
        <vt:i4>5</vt:i4>
      </vt:variant>
      <vt:variant>
        <vt:lpwstr/>
      </vt:variant>
      <vt:variant>
        <vt:lpwstr>fld_TradSesReqID</vt:lpwstr>
      </vt:variant>
      <vt:variant>
        <vt:i4>4653177</vt:i4>
      </vt:variant>
      <vt:variant>
        <vt:i4>1152</vt:i4>
      </vt:variant>
      <vt:variant>
        <vt:i4>0</vt:i4>
      </vt:variant>
      <vt:variant>
        <vt:i4>5</vt:i4>
      </vt:variant>
      <vt:variant>
        <vt:lpwstr/>
      </vt:variant>
      <vt:variant>
        <vt:lpwstr>fld_Adjustment</vt:lpwstr>
      </vt:variant>
      <vt:variant>
        <vt:i4>2883609</vt:i4>
      </vt:variant>
      <vt:variant>
        <vt:i4>1149</vt:i4>
      </vt:variant>
      <vt:variant>
        <vt:i4>0</vt:i4>
      </vt:variant>
      <vt:variant>
        <vt:i4>5</vt:i4>
      </vt:variant>
      <vt:variant>
        <vt:lpwstr/>
      </vt:variant>
      <vt:variant>
        <vt:lpwstr>fld_LowPx</vt:lpwstr>
      </vt:variant>
      <vt:variant>
        <vt:i4>4849789</vt:i4>
      </vt:variant>
      <vt:variant>
        <vt:i4>1146</vt:i4>
      </vt:variant>
      <vt:variant>
        <vt:i4>0</vt:i4>
      </vt:variant>
      <vt:variant>
        <vt:i4>5</vt:i4>
      </vt:variant>
      <vt:variant>
        <vt:lpwstr/>
      </vt:variant>
      <vt:variant>
        <vt:lpwstr>fld_HighPx</vt:lpwstr>
      </vt:variant>
      <vt:variant>
        <vt:i4>4522090</vt:i4>
      </vt:variant>
      <vt:variant>
        <vt:i4>1143</vt:i4>
      </vt:variant>
      <vt:variant>
        <vt:i4>0</vt:i4>
      </vt:variant>
      <vt:variant>
        <vt:i4>5</vt:i4>
      </vt:variant>
      <vt:variant>
        <vt:lpwstr/>
      </vt:variant>
      <vt:variant>
        <vt:lpwstr>fld_SellVolume</vt:lpwstr>
      </vt:variant>
      <vt:variant>
        <vt:i4>3211267</vt:i4>
      </vt:variant>
      <vt:variant>
        <vt:i4>1140</vt:i4>
      </vt:variant>
      <vt:variant>
        <vt:i4>0</vt:i4>
      </vt:variant>
      <vt:variant>
        <vt:i4>5</vt:i4>
      </vt:variant>
      <vt:variant>
        <vt:lpwstr/>
      </vt:variant>
      <vt:variant>
        <vt:lpwstr>fld_BuyVolume</vt:lpwstr>
      </vt:variant>
      <vt:variant>
        <vt:i4>3932173</vt:i4>
      </vt:variant>
      <vt:variant>
        <vt:i4>1137</vt:i4>
      </vt:variant>
      <vt:variant>
        <vt:i4>0</vt:i4>
      </vt:variant>
      <vt:variant>
        <vt:i4>5</vt:i4>
      </vt:variant>
      <vt:variant>
        <vt:lpwstr/>
      </vt:variant>
      <vt:variant>
        <vt:lpwstr>fld_DueToRelated</vt:lpwstr>
      </vt:variant>
      <vt:variant>
        <vt:i4>4784246</vt:i4>
      </vt:variant>
      <vt:variant>
        <vt:i4>1134</vt:i4>
      </vt:variant>
      <vt:variant>
        <vt:i4>0</vt:i4>
      </vt:variant>
      <vt:variant>
        <vt:i4>5</vt:i4>
      </vt:variant>
      <vt:variant>
        <vt:lpwstr/>
      </vt:variant>
      <vt:variant>
        <vt:lpwstr>fld_InViewOfCommon</vt:lpwstr>
      </vt:variant>
      <vt:variant>
        <vt:i4>6160506</vt:i4>
      </vt:variant>
      <vt:variant>
        <vt:i4>1131</vt:i4>
      </vt:variant>
      <vt:variant>
        <vt:i4>0</vt:i4>
      </vt:variant>
      <vt:variant>
        <vt:i4>5</vt:i4>
      </vt:variant>
      <vt:variant>
        <vt:lpwstr/>
      </vt:variant>
      <vt:variant>
        <vt:lpwstr>fld_HaltReason</vt:lpwstr>
      </vt:variant>
      <vt:variant>
        <vt:i4>2883599</vt:i4>
      </vt:variant>
      <vt:variant>
        <vt:i4>1128</vt:i4>
      </vt:variant>
      <vt:variant>
        <vt:i4>0</vt:i4>
      </vt:variant>
      <vt:variant>
        <vt:i4>5</vt:i4>
      </vt:variant>
      <vt:variant>
        <vt:lpwstr/>
      </vt:variant>
      <vt:variant>
        <vt:lpwstr>fld_SecurityTradingStatus</vt:lpwstr>
      </vt:variant>
      <vt:variant>
        <vt:i4>4128786</vt:i4>
      </vt:variant>
      <vt:variant>
        <vt:i4>1125</vt:i4>
      </vt:variant>
      <vt:variant>
        <vt:i4>0</vt:i4>
      </vt:variant>
      <vt:variant>
        <vt:i4>5</vt:i4>
      </vt:variant>
      <vt:variant>
        <vt:lpwstr/>
      </vt:variant>
      <vt:variant>
        <vt:lpwstr>fld_UnsolicitedIndicator</vt:lpwstr>
      </vt:variant>
      <vt:variant>
        <vt:i4>4980848</vt:i4>
      </vt:variant>
      <vt:variant>
        <vt:i4>1122</vt:i4>
      </vt:variant>
      <vt:variant>
        <vt:i4>0</vt:i4>
      </vt:variant>
      <vt:variant>
        <vt:i4>5</vt:i4>
      </vt:variant>
      <vt:variant>
        <vt:lpwstr/>
      </vt:variant>
      <vt:variant>
        <vt:lpwstr>fld_SecurityStatusReqID</vt:lpwstr>
      </vt:variant>
      <vt:variant>
        <vt:i4>3211277</vt:i4>
      </vt:variant>
      <vt:variant>
        <vt:i4>1119</vt:i4>
      </vt:variant>
      <vt:variant>
        <vt:i4>0</vt:i4>
      </vt:variant>
      <vt:variant>
        <vt:i4>5</vt:i4>
      </vt:variant>
      <vt:variant>
        <vt:lpwstr/>
      </vt:variant>
      <vt:variant>
        <vt:lpwstr>fld_SecurityResponseType</vt:lpwstr>
      </vt:variant>
      <vt:variant>
        <vt:i4>4784224</vt:i4>
      </vt:variant>
      <vt:variant>
        <vt:i4>1116</vt:i4>
      </vt:variant>
      <vt:variant>
        <vt:i4>0</vt:i4>
      </vt:variant>
      <vt:variant>
        <vt:i4>5</vt:i4>
      </vt:variant>
      <vt:variant>
        <vt:lpwstr/>
      </vt:variant>
      <vt:variant>
        <vt:lpwstr>fld_SecurityResponseID</vt:lpwstr>
      </vt:variant>
      <vt:variant>
        <vt:i4>5505151</vt:i4>
      </vt:variant>
      <vt:variant>
        <vt:i4>1113</vt:i4>
      </vt:variant>
      <vt:variant>
        <vt:i4>0</vt:i4>
      </vt:variant>
      <vt:variant>
        <vt:i4>5</vt:i4>
      </vt:variant>
      <vt:variant>
        <vt:lpwstr/>
      </vt:variant>
      <vt:variant>
        <vt:lpwstr>fld_SecurityRequestType</vt:lpwstr>
      </vt:variant>
      <vt:variant>
        <vt:i4>4128791</vt:i4>
      </vt:variant>
      <vt:variant>
        <vt:i4>1110</vt:i4>
      </vt:variant>
      <vt:variant>
        <vt:i4>0</vt:i4>
      </vt:variant>
      <vt:variant>
        <vt:i4>5</vt:i4>
      </vt:variant>
      <vt:variant>
        <vt:lpwstr/>
      </vt:variant>
      <vt:variant>
        <vt:lpwstr>fld_SecurityReqID</vt:lpwstr>
      </vt:variant>
      <vt:variant>
        <vt:i4>4849761</vt:i4>
      </vt:variant>
      <vt:variant>
        <vt:i4>1107</vt:i4>
      </vt:variant>
      <vt:variant>
        <vt:i4>0</vt:i4>
      </vt:variant>
      <vt:variant>
        <vt:i4>5</vt:i4>
      </vt:variant>
      <vt:variant>
        <vt:lpwstr/>
      </vt:variant>
      <vt:variant>
        <vt:lpwstr>fld_UnderlyingCurrency</vt:lpwstr>
      </vt:variant>
      <vt:variant>
        <vt:i4>4587645</vt:i4>
      </vt:variant>
      <vt:variant>
        <vt:i4>1104</vt:i4>
      </vt:variant>
      <vt:variant>
        <vt:i4>0</vt:i4>
      </vt:variant>
      <vt:variant>
        <vt:i4>5</vt:i4>
      </vt:variant>
      <vt:variant>
        <vt:lpwstr/>
      </vt:variant>
      <vt:variant>
        <vt:lpwstr>fld_UnderlyingOptAttribute</vt:lpwstr>
      </vt:variant>
      <vt:variant>
        <vt:i4>3342341</vt:i4>
      </vt:variant>
      <vt:variant>
        <vt:i4>1101</vt:i4>
      </vt:variant>
      <vt:variant>
        <vt:i4>0</vt:i4>
      </vt:variant>
      <vt:variant>
        <vt:i4>5</vt:i4>
      </vt:variant>
      <vt:variant>
        <vt:lpwstr/>
      </vt:variant>
      <vt:variant>
        <vt:lpwstr>fld_UnderlyingStrikePrice</vt:lpwstr>
      </vt:variant>
      <vt:variant>
        <vt:i4>5177441</vt:i4>
      </vt:variant>
      <vt:variant>
        <vt:i4>1098</vt:i4>
      </vt:variant>
      <vt:variant>
        <vt:i4>0</vt:i4>
      </vt:variant>
      <vt:variant>
        <vt:i4>5</vt:i4>
      </vt:variant>
      <vt:variant>
        <vt:lpwstr/>
      </vt:variant>
      <vt:variant>
        <vt:lpwstr>fld_UnderlyingPutOrCall</vt:lpwstr>
      </vt:variant>
      <vt:variant>
        <vt:i4>6094951</vt:i4>
      </vt:variant>
      <vt:variant>
        <vt:i4>1095</vt:i4>
      </vt:variant>
      <vt:variant>
        <vt:i4>0</vt:i4>
      </vt:variant>
      <vt:variant>
        <vt:i4>5</vt:i4>
      </vt:variant>
      <vt:variant>
        <vt:lpwstr/>
      </vt:variant>
      <vt:variant>
        <vt:lpwstr>fld_UnderlyingMaturityMonthYear</vt:lpwstr>
      </vt:variant>
      <vt:variant>
        <vt:i4>4915316</vt:i4>
      </vt:variant>
      <vt:variant>
        <vt:i4>1092</vt:i4>
      </vt:variant>
      <vt:variant>
        <vt:i4>0</vt:i4>
      </vt:variant>
      <vt:variant>
        <vt:i4>5</vt:i4>
      </vt:variant>
      <vt:variant>
        <vt:lpwstr/>
      </vt:variant>
      <vt:variant>
        <vt:lpwstr>fld_UnderlyingSymbolSfx</vt:lpwstr>
      </vt:variant>
      <vt:variant>
        <vt:i4>2949127</vt:i4>
      </vt:variant>
      <vt:variant>
        <vt:i4>1089</vt:i4>
      </vt:variant>
      <vt:variant>
        <vt:i4>0</vt:i4>
      </vt:variant>
      <vt:variant>
        <vt:i4>5</vt:i4>
      </vt:variant>
      <vt:variant>
        <vt:lpwstr/>
      </vt:variant>
      <vt:variant>
        <vt:lpwstr>fld_UnderlyingSymbol</vt:lpwstr>
      </vt:variant>
      <vt:variant>
        <vt:i4>4587620</vt:i4>
      </vt:variant>
      <vt:variant>
        <vt:i4>1086</vt:i4>
      </vt:variant>
      <vt:variant>
        <vt:i4>0</vt:i4>
      </vt:variant>
      <vt:variant>
        <vt:i4>5</vt:i4>
      </vt:variant>
      <vt:variant>
        <vt:lpwstr/>
      </vt:variant>
      <vt:variant>
        <vt:lpwstr>fld_UnderlyingSecurityType</vt:lpwstr>
      </vt:variant>
      <vt:variant>
        <vt:i4>4063241</vt:i4>
      </vt:variant>
      <vt:variant>
        <vt:i4>1083</vt:i4>
      </vt:variant>
      <vt:variant>
        <vt:i4>0</vt:i4>
      </vt:variant>
      <vt:variant>
        <vt:i4>5</vt:i4>
      </vt:variant>
      <vt:variant>
        <vt:lpwstr/>
      </vt:variant>
      <vt:variant>
        <vt:lpwstr>fld_UnderlyingSecurityID</vt:lpwstr>
      </vt:variant>
      <vt:variant>
        <vt:i4>4259936</vt:i4>
      </vt:variant>
      <vt:variant>
        <vt:i4>1080</vt:i4>
      </vt:variant>
      <vt:variant>
        <vt:i4>0</vt:i4>
      </vt:variant>
      <vt:variant>
        <vt:i4>5</vt:i4>
      </vt:variant>
      <vt:variant>
        <vt:lpwstr/>
      </vt:variant>
      <vt:variant>
        <vt:lpwstr>fld_UnderlyingSecurityExchange</vt:lpwstr>
      </vt:variant>
      <vt:variant>
        <vt:i4>6029431</vt:i4>
      </vt:variant>
      <vt:variant>
        <vt:i4>1077</vt:i4>
      </vt:variant>
      <vt:variant>
        <vt:i4>0</vt:i4>
      </vt:variant>
      <vt:variant>
        <vt:i4>5</vt:i4>
      </vt:variant>
      <vt:variant>
        <vt:lpwstr/>
      </vt:variant>
      <vt:variant>
        <vt:lpwstr>fld_UnderlyingSecurityDesc</vt:lpwstr>
      </vt:variant>
      <vt:variant>
        <vt:i4>3014665</vt:i4>
      </vt:variant>
      <vt:variant>
        <vt:i4>1074</vt:i4>
      </vt:variant>
      <vt:variant>
        <vt:i4>0</vt:i4>
      </vt:variant>
      <vt:variant>
        <vt:i4>5</vt:i4>
      </vt:variant>
      <vt:variant>
        <vt:lpwstr/>
      </vt:variant>
      <vt:variant>
        <vt:lpwstr>fld_UnderlyingIssuer</vt:lpwstr>
      </vt:variant>
      <vt:variant>
        <vt:i4>4587628</vt:i4>
      </vt:variant>
      <vt:variant>
        <vt:i4>1071</vt:i4>
      </vt:variant>
      <vt:variant>
        <vt:i4>0</vt:i4>
      </vt:variant>
      <vt:variant>
        <vt:i4>5</vt:i4>
      </vt:variant>
      <vt:variant>
        <vt:lpwstr/>
      </vt:variant>
      <vt:variant>
        <vt:lpwstr>fld_UnderlyingSecurityIDSource</vt:lpwstr>
      </vt:variant>
      <vt:variant>
        <vt:i4>3145748</vt:i4>
      </vt:variant>
      <vt:variant>
        <vt:i4>1068</vt:i4>
      </vt:variant>
      <vt:variant>
        <vt:i4>0</vt:i4>
      </vt:variant>
      <vt:variant>
        <vt:i4>5</vt:i4>
      </vt:variant>
      <vt:variant>
        <vt:lpwstr/>
      </vt:variant>
      <vt:variant>
        <vt:lpwstr>fld_TotNoQuoteEntries</vt:lpwstr>
      </vt:variant>
      <vt:variant>
        <vt:i4>3932190</vt:i4>
      </vt:variant>
      <vt:variant>
        <vt:i4>1065</vt:i4>
      </vt:variant>
      <vt:variant>
        <vt:i4>0</vt:i4>
      </vt:variant>
      <vt:variant>
        <vt:i4>5</vt:i4>
      </vt:variant>
      <vt:variant>
        <vt:lpwstr/>
      </vt:variant>
      <vt:variant>
        <vt:lpwstr>fld_QuoteRequestType</vt:lpwstr>
      </vt:variant>
      <vt:variant>
        <vt:i4>5308533</vt:i4>
      </vt:variant>
      <vt:variant>
        <vt:i4>1062</vt:i4>
      </vt:variant>
      <vt:variant>
        <vt:i4>0</vt:i4>
      </vt:variant>
      <vt:variant>
        <vt:i4>5</vt:i4>
      </vt:variant>
      <vt:variant>
        <vt:lpwstr/>
      </vt:variant>
      <vt:variant>
        <vt:lpwstr>fld_QuoteSetID</vt:lpwstr>
      </vt:variant>
      <vt:variant>
        <vt:i4>5832807</vt:i4>
      </vt:variant>
      <vt:variant>
        <vt:i4>1059</vt:i4>
      </vt:variant>
      <vt:variant>
        <vt:i4>0</vt:i4>
      </vt:variant>
      <vt:variant>
        <vt:i4>5</vt:i4>
      </vt:variant>
      <vt:variant>
        <vt:lpwstr/>
      </vt:variant>
      <vt:variant>
        <vt:lpwstr>fld_QuoteResponseLevel</vt:lpwstr>
      </vt:variant>
      <vt:variant>
        <vt:i4>3473435</vt:i4>
      </vt:variant>
      <vt:variant>
        <vt:i4>1056</vt:i4>
      </vt:variant>
      <vt:variant>
        <vt:i4>0</vt:i4>
      </vt:variant>
      <vt:variant>
        <vt:i4>5</vt:i4>
      </vt:variant>
      <vt:variant>
        <vt:lpwstr/>
      </vt:variant>
      <vt:variant>
        <vt:lpwstr>fld_QuoteRejectReason</vt:lpwstr>
      </vt:variant>
      <vt:variant>
        <vt:i4>4063244</vt:i4>
      </vt:variant>
      <vt:variant>
        <vt:i4>1053</vt:i4>
      </vt:variant>
      <vt:variant>
        <vt:i4>0</vt:i4>
      </vt:variant>
      <vt:variant>
        <vt:i4>5</vt:i4>
      </vt:variant>
      <vt:variant>
        <vt:lpwstr/>
      </vt:variant>
      <vt:variant>
        <vt:lpwstr>fld_QuoteEntryID</vt:lpwstr>
      </vt:variant>
      <vt:variant>
        <vt:i4>6160494</vt:i4>
      </vt:variant>
      <vt:variant>
        <vt:i4>1050</vt:i4>
      </vt:variant>
      <vt:variant>
        <vt:i4>0</vt:i4>
      </vt:variant>
      <vt:variant>
        <vt:i4>5</vt:i4>
      </vt:variant>
      <vt:variant>
        <vt:lpwstr/>
      </vt:variant>
      <vt:variant>
        <vt:lpwstr>fld_QuoteCancelType</vt:lpwstr>
      </vt:variant>
      <vt:variant>
        <vt:i4>5570681</vt:i4>
      </vt:variant>
      <vt:variant>
        <vt:i4>1047</vt:i4>
      </vt:variant>
      <vt:variant>
        <vt:i4>0</vt:i4>
      </vt:variant>
      <vt:variant>
        <vt:i4>5</vt:i4>
      </vt:variant>
      <vt:variant>
        <vt:lpwstr/>
      </vt:variant>
      <vt:variant>
        <vt:lpwstr>fld_QuoteStatus</vt:lpwstr>
      </vt:variant>
      <vt:variant>
        <vt:i4>5898354</vt:i4>
      </vt:variant>
      <vt:variant>
        <vt:i4>1044</vt:i4>
      </vt:variant>
      <vt:variant>
        <vt:i4>0</vt:i4>
      </vt:variant>
      <vt:variant>
        <vt:i4>5</vt:i4>
      </vt:variant>
      <vt:variant>
        <vt:lpwstr/>
      </vt:variant>
      <vt:variant>
        <vt:lpwstr>fld_NoQuoteSets</vt:lpwstr>
      </vt:variant>
      <vt:variant>
        <vt:i4>5636206</vt:i4>
      </vt:variant>
      <vt:variant>
        <vt:i4>1041</vt:i4>
      </vt:variant>
      <vt:variant>
        <vt:i4>0</vt:i4>
      </vt:variant>
      <vt:variant>
        <vt:i4>5</vt:i4>
      </vt:variant>
      <vt:variant>
        <vt:lpwstr/>
      </vt:variant>
      <vt:variant>
        <vt:lpwstr>fld_NoQuoteEntries</vt:lpwstr>
      </vt:variant>
      <vt:variant>
        <vt:i4>2162698</vt:i4>
      </vt:variant>
      <vt:variant>
        <vt:i4>1038</vt:i4>
      </vt:variant>
      <vt:variant>
        <vt:i4>0</vt:i4>
      </vt:variant>
      <vt:variant>
        <vt:i4>5</vt:i4>
      </vt:variant>
      <vt:variant>
        <vt:lpwstr/>
      </vt:variant>
      <vt:variant>
        <vt:lpwstr>fld_DefOfferSize</vt:lpwstr>
      </vt:variant>
      <vt:variant>
        <vt:i4>6029408</vt:i4>
      </vt:variant>
      <vt:variant>
        <vt:i4>1035</vt:i4>
      </vt:variant>
      <vt:variant>
        <vt:i4>0</vt:i4>
      </vt:variant>
      <vt:variant>
        <vt:i4>5</vt:i4>
      </vt:variant>
      <vt:variant>
        <vt:lpwstr/>
      </vt:variant>
      <vt:variant>
        <vt:lpwstr>fld_DefBidSize</vt:lpwstr>
      </vt:variant>
      <vt:variant>
        <vt:i4>5242994</vt:i4>
      </vt:variant>
      <vt:variant>
        <vt:i4>1032</vt:i4>
      </vt:variant>
      <vt:variant>
        <vt:i4>0</vt:i4>
      </vt:variant>
      <vt:variant>
        <vt:i4>5</vt:i4>
      </vt:variant>
      <vt:variant>
        <vt:lpwstr/>
      </vt:variant>
      <vt:variant>
        <vt:lpwstr>fld_CorporateAction</vt:lpwstr>
      </vt:variant>
      <vt:variant>
        <vt:i4>6160481</vt:i4>
      </vt:variant>
      <vt:variant>
        <vt:i4>1029</vt:i4>
      </vt:variant>
      <vt:variant>
        <vt:i4>0</vt:i4>
      </vt:variant>
      <vt:variant>
        <vt:i4>5</vt:i4>
      </vt:variant>
      <vt:variant>
        <vt:lpwstr/>
      </vt:variant>
      <vt:variant>
        <vt:lpwstr>fld_FinancialStatus</vt:lpwstr>
      </vt:variant>
      <vt:variant>
        <vt:i4>3997702</vt:i4>
      </vt:variant>
      <vt:variant>
        <vt:i4>1026</vt:i4>
      </vt:variant>
      <vt:variant>
        <vt:i4>0</vt:i4>
      </vt:variant>
      <vt:variant>
        <vt:i4>5</vt:i4>
      </vt:variant>
      <vt:variant>
        <vt:lpwstr/>
      </vt:variant>
      <vt:variant>
        <vt:lpwstr>fld_MDEntryPositionNo</vt:lpwstr>
      </vt:variant>
      <vt:variant>
        <vt:i4>3211278</vt:i4>
      </vt:variant>
      <vt:variant>
        <vt:i4>1023</vt:i4>
      </vt:variant>
      <vt:variant>
        <vt:i4>0</vt:i4>
      </vt:variant>
      <vt:variant>
        <vt:i4>5</vt:i4>
      </vt:variant>
      <vt:variant>
        <vt:lpwstr/>
      </vt:variant>
      <vt:variant>
        <vt:lpwstr>fld_MDEntrySeller</vt:lpwstr>
      </vt:variant>
      <vt:variant>
        <vt:i4>2228247</vt:i4>
      </vt:variant>
      <vt:variant>
        <vt:i4>1020</vt:i4>
      </vt:variant>
      <vt:variant>
        <vt:i4>0</vt:i4>
      </vt:variant>
      <vt:variant>
        <vt:i4>5</vt:i4>
      </vt:variant>
      <vt:variant>
        <vt:lpwstr/>
      </vt:variant>
      <vt:variant>
        <vt:lpwstr>fld_MDEntryBuyer</vt:lpwstr>
      </vt:variant>
      <vt:variant>
        <vt:i4>5898341</vt:i4>
      </vt:variant>
      <vt:variant>
        <vt:i4>1017</vt:i4>
      </vt:variant>
      <vt:variant>
        <vt:i4>0</vt:i4>
      </vt:variant>
      <vt:variant>
        <vt:i4>5</vt:i4>
      </vt:variant>
      <vt:variant>
        <vt:lpwstr/>
      </vt:variant>
      <vt:variant>
        <vt:lpwstr>fld_SellerDays</vt:lpwstr>
      </vt:variant>
      <vt:variant>
        <vt:i4>5374071</vt:i4>
      </vt:variant>
      <vt:variant>
        <vt:i4>1014</vt:i4>
      </vt:variant>
      <vt:variant>
        <vt:i4>0</vt:i4>
      </vt:variant>
      <vt:variant>
        <vt:i4>5</vt:i4>
      </vt:variant>
      <vt:variant>
        <vt:lpwstr/>
      </vt:variant>
      <vt:variant>
        <vt:lpwstr>fld_OpenCloseSettlFlag</vt:lpwstr>
      </vt:variant>
      <vt:variant>
        <vt:i4>3014658</vt:i4>
      </vt:variant>
      <vt:variant>
        <vt:i4>1011</vt:i4>
      </vt:variant>
      <vt:variant>
        <vt:i4>0</vt:i4>
      </vt:variant>
      <vt:variant>
        <vt:i4>5</vt:i4>
      </vt:variant>
      <vt:variant>
        <vt:lpwstr/>
      </vt:variant>
      <vt:variant>
        <vt:lpwstr>fld_DeleteReason</vt:lpwstr>
      </vt:variant>
      <vt:variant>
        <vt:i4>5832828</vt:i4>
      </vt:variant>
      <vt:variant>
        <vt:i4>1008</vt:i4>
      </vt:variant>
      <vt:variant>
        <vt:i4>0</vt:i4>
      </vt:variant>
      <vt:variant>
        <vt:i4>5</vt:i4>
      </vt:variant>
      <vt:variant>
        <vt:lpwstr/>
      </vt:variant>
      <vt:variant>
        <vt:lpwstr>fld_DeskID</vt:lpwstr>
      </vt:variant>
      <vt:variant>
        <vt:i4>6160511</vt:i4>
      </vt:variant>
      <vt:variant>
        <vt:i4>1005</vt:i4>
      </vt:variant>
      <vt:variant>
        <vt:i4>0</vt:i4>
      </vt:variant>
      <vt:variant>
        <vt:i4>5</vt:i4>
      </vt:variant>
      <vt:variant>
        <vt:lpwstr/>
      </vt:variant>
      <vt:variant>
        <vt:lpwstr>fld_LocationID</vt:lpwstr>
      </vt:variant>
      <vt:variant>
        <vt:i4>2752520</vt:i4>
      </vt:variant>
      <vt:variant>
        <vt:i4>1002</vt:i4>
      </vt:variant>
      <vt:variant>
        <vt:i4>0</vt:i4>
      </vt:variant>
      <vt:variant>
        <vt:i4>5</vt:i4>
      </vt:variant>
      <vt:variant>
        <vt:lpwstr/>
      </vt:variant>
      <vt:variant>
        <vt:lpwstr>fld_MDEntryOriginator</vt:lpwstr>
      </vt:variant>
      <vt:variant>
        <vt:i4>5374069</vt:i4>
      </vt:variant>
      <vt:variant>
        <vt:i4>999</vt:i4>
      </vt:variant>
      <vt:variant>
        <vt:i4>0</vt:i4>
      </vt:variant>
      <vt:variant>
        <vt:i4>5</vt:i4>
      </vt:variant>
      <vt:variant>
        <vt:lpwstr/>
      </vt:variant>
      <vt:variant>
        <vt:lpwstr>fld_MDReqRejReason</vt:lpwstr>
      </vt:variant>
      <vt:variant>
        <vt:i4>3866635</vt:i4>
      </vt:variant>
      <vt:variant>
        <vt:i4>996</vt:i4>
      </vt:variant>
      <vt:variant>
        <vt:i4>0</vt:i4>
      </vt:variant>
      <vt:variant>
        <vt:i4>5</vt:i4>
      </vt:variant>
      <vt:variant>
        <vt:lpwstr/>
      </vt:variant>
      <vt:variant>
        <vt:lpwstr>fld_MDEntryRefID</vt:lpwstr>
      </vt:variant>
      <vt:variant>
        <vt:i4>4653168</vt:i4>
      </vt:variant>
      <vt:variant>
        <vt:i4>993</vt:i4>
      </vt:variant>
      <vt:variant>
        <vt:i4>0</vt:i4>
      </vt:variant>
      <vt:variant>
        <vt:i4>5</vt:i4>
      </vt:variant>
      <vt:variant>
        <vt:lpwstr/>
      </vt:variant>
      <vt:variant>
        <vt:lpwstr>fld_MDUpdateAction</vt:lpwstr>
      </vt:variant>
      <vt:variant>
        <vt:i4>2228231</vt:i4>
      </vt:variant>
      <vt:variant>
        <vt:i4>990</vt:i4>
      </vt:variant>
      <vt:variant>
        <vt:i4>0</vt:i4>
      </vt:variant>
      <vt:variant>
        <vt:i4>5</vt:i4>
      </vt:variant>
      <vt:variant>
        <vt:lpwstr/>
      </vt:variant>
      <vt:variant>
        <vt:lpwstr>fld_MDEntryID</vt:lpwstr>
      </vt:variant>
      <vt:variant>
        <vt:i4>4587618</vt:i4>
      </vt:variant>
      <vt:variant>
        <vt:i4>987</vt:i4>
      </vt:variant>
      <vt:variant>
        <vt:i4>0</vt:i4>
      </vt:variant>
      <vt:variant>
        <vt:i4>5</vt:i4>
      </vt:variant>
      <vt:variant>
        <vt:lpwstr/>
      </vt:variant>
      <vt:variant>
        <vt:lpwstr>fld_TradeCondition</vt:lpwstr>
      </vt:variant>
      <vt:variant>
        <vt:i4>5308521</vt:i4>
      </vt:variant>
      <vt:variant>
        <vt:i4>984</vt:i4>
      </vt:variant>
      <vt:variant>
        <vt:i4>0</vt:i4>
      </vt:variant>
      <vt:variant>
        <vt:i4>5</vt:i4>
      </vt:variant>
      <vt:variant>
        <vt:lpwstr/>
      </vt:variant>
      <vt:variant>
        <vt:lpwstr>fld_QuoteCondition</vt:lpwstr>
      </vt:variant>
      <vt:variant>
        <vt:i4>3932162</vt:i4>
      </vt:variant>
      <vt:variant>
        <vt:i4>981</vt:i4>
      </vt:variant>
      <vt:variant>
        <vt:i4>0</vt:i4>
      </vt:variant>
      <vt:variant>
        <vt:i4>5</vt:i4>
      </vt:variant>
      <vt:variant>
        <vt:lpwstr/>
      </vt:variant>
      <vt:variant>
        <vt:lpwstr>fld_MDMkt</vt:lpwstr>
      </vt:variant>
      <vt:variant>
        <vt:i4>2490377</vt:i4>
      </vt:variant>
      <vt:variant>
        <vt:i4>978</vt:i4>
      </vt:variant>
      <vt:variant>
        <vt:i4>0</vt:i4>
      </vt:variant>
      <vt:variant>
        <vt:i4>5</vt:i4>
      </vt:variant>
      <vt:variant>
        <vt:lpwstr/>
      </vt:variant>
      <vt:variant>
        <vt:lpwstr>fld_TickDirection</vt:lpwstr>
      </vt:variant>
      <vt:variant>
        <vt:i4>5374062</vt:i4>
      </vt:variant>
      <vt:variant>
        <vt:i4>975</vt:i4>
      </vt:variant>
      <vt:variant>
        <vt:i4>0</vt:i4>
      </vt:variant>
      <vt:variant>
        <vt:i4>5</vt:i4>
      </vt:variant>
      <vt:variant>
        <vt:lpwstr/>
      </vt:variant>
      <vt:variant>
        <vt:lpwstr>fld_MDEntryTime</vt:lpwstr>
      </vt:variant>
      <vt:variant>
        <vt:i4>5963878</vt:i4>
      </vt:variant>
      <vt:variant>
        <vt:i4>972</vt:i4>
      </vt:variant>
      <vt:variant>
        <vt:i4>0</vt:i4>
      </vt:variant>
      <vt:variant>
        <vt:i4>5</vt:i4>
      </vt:variant>
      <vt:variant>
        <vt:lpwstr/>
      </vt:variant>
      <vt:variant>
        <vt:lpwstr>fld_MDEntryDate</vt:lpwstr>
      </vt:variant>
      <vt:variant>
        <vt:i4>4325486</vt:i4>
      </vt:variant>
      <vt:variant>
        <vt:i4>969</vt:i4>
      </vt:variant>
      <vt:variant>
        <vt:i4>0</vt:i4>
      </vt:variant>
      <vt:variant>
        <vt:i4>5</vt:i4>
      </vt:variant>
      <vt:variant>
        <vt:lpwstr/>
      </vt:variant>
      <vt:variant>
        <vt:lpwstr>fld_MDEntrySize</vt:lpwstr>
      </vt:variant>
      <vt:variant>
        <vt:i4>3866631</vt:i4>
      </vt:variant>
      <vt:variant>
        <vt:i4>966</vt:i4>
      </vt:variant>
      <vt:variant>
        <vt:i4>0</vt:i4>
      </vt:variant>
      <vt:variant>
        <vt:i4>5</vt:i4>
      </vt:variant>
      <vt:variant>
        <vt:lpwstr/>
      </vt:variant>
      <vt:variant>
        <vt:lpwstr>fld_MDEntryPx</vt:lpwstr>
      </vt:variant>
      <vt:variant>
        <vt:i4>5177470</vt:i4>
      </vt:variant>
      <vt:variant>
        <vt:i4>963</vt:i4>
      </vt:variant>
      <vt:variant>
        <vt:i4>0</vt:i4>
      </vt:variant>
      <vt:variant>
        <vt:i4>5</vt:i4>
      </vt:variant>
      <vt:variant>
        <vt:lpwstr/>
      </vt:variant>
      <vt:variant>
        <vt:lpwstr>fld_MDEntryType</vt:lpwstr>
      </vt:variant>
      <vt:variant>
        <vt:i4>4259961</vt:i4>
      </vt:variant>
      <vt:variant>
        <vt:i4>960</vt:i4>
      </vt:variant>
      <vt:variant>
        <vt:i4>0</vt:i4>
      </vt:variant>
      <vt:variant>
        <vt:i4>5</vt:i4>
      </vt:variant>
      <vt:variant>
        <vt:lpwstr/>
      </vt:variant>
      <vt:variant>
        <vt:lpwstr>fld_NoMDEntries</vt:lpwstr>
      </vt:variant>
      <vt:variant>
        <vt:i4>5439605</vt:i4>
      </vt:variant>
      <vt:variant>
        <vt:i4>957</vt:i4>
      </vt:variant>
      <vt:variant>
        <vt:i4>0</vt:i4>
      </vt:variant>
      <vt:variant>
        <vt:i4>5</vt:i4>
      </vt:variant>
      <vt:variant>
        <vt:lpwstr/>
      </vt:variant>
      <vt:variant>
        <vt:lpwstr>fld_NoMDEntryTypes</vt:lpwstr>
      </vt:variant>
      <vt:variant>
        <vt:i4>5570664</vt:i4>
      </vt:variant>
      <vt:variant>
        <vt:i4>954</vt:i4>
      </vt:variant>
      <vt:variant>
        <vt:i4>0</vt:i4>
      </vt:variant>
      <vt:variant>
        <vt:i4>5</vt:i4>
      </vt:variant>
      <vt:variant>
        <vt:lpwstr/>
      </vt:variant>
      <vt:variant>
        <vt:lpwstr>fld_AggregatedBook</vt:lpwstr>
      </vt:variant>
      <vt:variant>
        <vt:i4>4128782</vt:i4>
      </vt:variant>
      <vt:variant>
        <vt:i4>951</vt:i4>
      </vt:variant>
      <vt:variant>
        <vt:i4>0</vt:i4>
      </vt:variant>
      <vt:variant>
        <vt:i4>5</vt:i4>
      </vt:variant>
      <vt:variant>
        <vt:lpwstr/>
      </vt:variant>
      <vt:variant>
        <vt:lpwstr>fld_MDUpdateType</vt:lpwstr>
      </vt:variant>
      <vt:variant>
        <vt:i4>6029420</vt:i4>
      </vt:variant>
      <vt:variant>
        <vt:i4>948</vt:i4>
      </vt:variant>
      <vt:variant>
        <vt:i4>0</vt:i4>
      </vt:variant>
      <vt:variant>
        <vt:i4>5</vt:i4>
      </vt:variant>
      <vt:variant>
        <vt:lpwstr/>
      </vt:variant>
      <vt:variant>
        <vt:lpwstr>fld_MarketDepth</vt:lpwstr>
      </vt:variant>
      <vt:variant>
        <vt:i4>5701737</vt:i4>
      </vt:variant>
      <vt:variant>
        <vt:i4>945</vt:i4>
      </vt:variant>
      <vt:variant>
        <vt:i4>0</vt:i4>
      </vt:variant>
      <vt:variant>
        <vt:i4>5</vt:i4>
      </vt:variant>
      <vt:variant>
        <vt:lpwstr/>
      </vt:variant>
      <vt:variant>
        <vt:lpwstr>fld_SubscriptionRequestType</vt:lpwstr>
      </vt:variant>
      <vt:variant>
        <vt:i4>5963884</vt:i4>
      </vt:variant>
      <vt:variant>
        <vt:i4>942</vt:i4>
      </vt:variant>
      <vt:variant>
        <vt:i4>0</vt:i4>
      </vt:variant>
      <vt:variant>
        <vt:i4>5</vt:i4>
      </vt:variant>
      <vt:variant>
        <vt:lpwstr/>
      </vt:variant>
      <vt:variant>
        <vt:lpwstr>fld_MDReqID</vt:lpwstr>
      </vt:variant>
      <vt:variant>
        <vt:i4>3997722</vt:i4>
      </vt:variant>
      <vt:variant>
        <vt:i4>939</vt:i4>
      </vt:variant>
      <vt:variant>
        <vt:i4>0</vt:i4>
      </vt:variant>
      <vt:variant>
        <vt:i4>5</vt:i4>
      </vt:variant>
      <vt:variant>
        <vt:lpwstr/>
      </vt:variant>
      <vt:variant>
        <vt:lpwstr>fld_BasisFeaturePrice</vt:lpwstr>
      </vt:variant>
      <vt:variant>
        <vt:i4>2621459</vt:i4>
      </vt:variant>
      <vt:variant>
        <vt:i4>936</vt:i4>
      </vt:variant>
      <vt:variant>
        <vt:i4>0</vt:i4>
      </vt:variant>
      <vt:variant>
        <vt:i4>5</vt:i4>
      </vt:variant>
      <vt:variant>
        <vt:lpwstr/>
      </vt:variant>
      <vt:variant>
        <vt:lpwstr>fld_BasisFeatureDate</vt:lpwstr>
      </vt:variant>
      <vt:variant>
        <vt:i4>3276812</vt:i4>
      </vt:variant>
      <vt:variant>
        <vt:i4>933</vt:i4>
      </vt:variant>
      <vt:variant>
        <vt:i4>0</vt:i4>
      </vt:variant>
      <vt:variant>
        <vt:i4>5</vt:i4>
      </vt:variant>
      <vt:variant>
        <vt:lpwstr/>
      </vt:variant>
      <vt:variant>
        <vt:lpwstr>fld_TradedFlatSwitch</vt:lpwstr>
      </vt:variant>
      <vt:variant>
        <vt:i4>5308515</vt:i4>
      </vt:variant>
      <vt:variant>
        <vt:i4>930</vt:i4>
      </vt:variant>
      <vt:variant>
        <vt:i4>0</vt:i4>
      </vt:variant>
      <vt:variant>
        <vt:i4>5</vt:i4>
      </vt:variant>
      <vt:variant>
        <vt:lpwstr/>
      </vt:variant>
      <vt:variant>
        <vt:lpwstr>fld_LegCreditRating</vt:lpwstr>
      </vt:variant>
      <vt:variant>
        <vt:i4>5701745</vt:i4>
      </vt:variant>
      <vt:variant>
        <vt:i4>927</vt:i4>
      </vt:variant>
      <vt:variant>
        <vt:i4>0</vt:i4>
      </vt:variant>
      <vt:variant>
        <vt:i4>5</vt:i4>
      </vt:variant>
      <vt:variant>
        <vt:lpwstr/>
      </vt:variant>
      <vt:variant>
        <vt:lpwstr>fld_UnderlyingCreditRating</vt:lpwstr>
      </vt:variant>
      <vt:variant>
        <vt:i4>4063237</vt:i4>
      </vt:variant>
      <vt:variant>
        <vt:i4>924</vt:i4>
      </vt:variant>
      <vt:variant>
        <vt:i4>0</vt:i4>
      </vt:variant>
      <vt:variant>
        <vt:i4>5</vt:i4>
      </vt:variant>
      <vt:variant>
        <vt:lpwstr/>
      </vt:variant>
      <vt:variant>
        <vt:lpwstr>fld_CreditRating</vt:lpwstr>
      </vt:variant>
      <vt:variant>
        <vt:i4>2490399</vt:i4>
      </vt:variant>
      <vt:variant>
        <vt:i4>921</vt:i4>
      </vt:variant>
      <vt:variant>
        <vt:i4>0</vt:i4>
      </vt:variant>
      <vt:variant>
        <vt:i4>5</vt:i4>
      </vt:variant>
      <vt:variant>
        <vt:lpwstr/>
      </vt:variant>
      <vt:variant>
        <vt:lpwstr>fld_LegRedemptionDate</vt:lpwstr>
      </vt:variant>
      <vt:variant>
        <vt:i4>3932188</vt:i4>
      </vt:variant>
      <vt:variant>
        <vt:i4>918</vt:i4>
      </vt:variant>
      <vt:variant>
        <vt:i4>0</vt:i4>
      </vt:variant>
      <vt:variant>
        <vt:i4>5</vt:i4>
      </vt:variant>
      <vt:variant>
        <vt:lpwstr/>
      </vt:variant>
      <vt:variant>
        <vt:lpwstr>fld_LegFactor</vt:lpwstr>
      </vt:variant>
      <vt:variant>
        <vt:i4>3866655</vt:i4>
      </vt:variant>
      <vt:variant>
        <vt:i4>915</vt:i4>
      </vt:variant>
      <vt:variant>
        <vt:i4>0</vt:i4>
      </vt:variant>
      <vt:variant>
        <vt:i4>5</vt:i4>
      </vt:variant>
      <vt:variant>
        <vt:lpwstr/>
      </vt:variant>
      <vt:variant>
        <vt:lpwstr>fld_LegRepurchaseRate</vt:lpwstr>
      </vt:variant>
      <vt:variant>
        <vt:i4>3866651</vt:i4>
      </vt:variant>
      <vt:variant>
        <vt:i4>912</vt:i4>
      </vt:variant>
      <vt:variant>
        <vt:i4>0</vt:i4>
      </vt:variant>
      <vt:variant>
        <vt:i4>5</vt:i4>
      </vt:variant>
      <vt:variant>
        <vt:lpwstr/>
      </vt:variant>
      <vt:variant>
        <vt:lpwstr>fld_LegRepurchaseTerm</vt:lpwstr>
      </vt:variant>
      <vt:variant>
        <vt:i4>2883603</vt:i4>
      </vt:variant>
      <vt:variant>
        <vt:i4>909</vt:i4>
      </vt:variant>
      <vt:variant>
        <vt:i4>0</vt:i4>
      </vt:variant>
      <vt:variant>
        <vt:i4>5</vt:i4>
      </vt:variant>
      <vt:variant>
        <vt:lpwstr/>
      </vt:variant>
      <vt:variant>
        <vt:lpwstr>fld_LegRepoCollateralSecurityType</vt:lpwstr>
      </vt:variant>
      <vt:variant>
        <vt:i4>2949151</vt:i4>
      </vt:variant>
      <vt:variant>
        <vt:i4>906</vt:i4>
      </vt:variant>
      <vt:variant>
        <vt:i4>0</vt:i4>
      </vt:variant>
      <vt:variant>
        <vt:i4>5</vt:i4>
      </vt:variant>
      <vt:variant>
        <vt:lpwstr/>
      </vt:variant>
      <vt:variant>
        <vt:lpwstr>fld_LegIssueDate</vt:lpwstr>
      </vt:variant>
      <vt:variant>
        <vt:i4>3342346</vt:i4>
      </vt:variant>
      <vt:variant>
        <vt:i4>903</vt:i4>
      </vt:variant>
      <vt:variant>
        <vt:i4>0</vt:i4>
      </vt:variant>
      <vt:variant>
        <vt:i4>5</vt:i4>
      </vt:variant>
      <vt:variant>
        <vt:lpwstr/>
      </vt:variant>
      <vt:variant>
        <vt:lpwstr>fld_LegCouponPaymentDate</vt:lpwstr>
      </vt:variant>
      <vt:variant>
        <vt:i4>2686982</vt:i4>
      </vt:variant>
      <vt:variant>
        <vt:i4>900</vt:i4>
      </vt:variant>
      <vt:variant>
        <vt:i4>0</vt:i4>
      </vt:variant>
      <vt:variant>
        <vt:i4>5</vt:i4>
      </vt:variant>
      <vt:variant>
        <vt:lpwstr/>
      </vt:variant>
      <vt:variant>
        <vt:lpwstr>fld_UnderlyingRedemptionDate</vt:lpwstr>
      </vt:variant>
      <vt:variant>
        <vt:i4>3997724</vt:i4>
      </vt:variant>
      <vt:variant>
        <vt:i4>897</vt:i4>
      </vt:variant>
      <vt:variant>
        <vt:i4>0</vt:i4>
      </vt:variant>
      <vt:variant>
        <vt:i4>5</vt:i4>
      </vt:variant>
      <vt:variant>
        <vt:lpwstr/>
      </vt:variant>
      <vt:variant>
        <vt:lpwstr>fld_UnderlyingFactor</vt:lpwstr>
      </vt:variant>
      <vt:variant>
        <vt:i4>2687003</vt:i4>
      </vt:variant>
      <vt:variant>
        <vt:i4>894</vt:i4>
      </vt:variant>
      <vt:variant>
        <vt:i4>0</vt:i4>
      </vt:variant>
      <vt:variant>
        <vt:i4>5</vt:i4>
      </vt:variant>
      <vt:variant>
        <vt:lpwstr/>
      </vt:variant>
      <vt:variant>
        <vt:lpwstr>fld_UnderlyingRepurchaseRate</vt:lpwstr>
      </vt:variant>
      <vt:variant>
        <vt:i4>2424859</vt:i4>
      </vt:variant>
      <vt:variant>
        <vt:i4>891</vt:i4>
      </vt:variant>
      <vt:variant>
        <vt:i4>0</vt:i4>
      </vt:variant>
      <vt:variant>
        <vt:i4>5</vt:i4>
      </vt:variant>
      <vt:variant>
        <vt:lpwstr/>
      </vt:variant>
      <vt:variant>
        <vt:lpwstr>fld_UnderlyingRepurchaseTerm</vt:lpwstr>
      </vt:variant>
      <vt:variant>
        <vt:i4>2424844</vt:i4>
      </vt:variant>
      <vt:variant>
        <vt:i4>888</vt:i4>
      </vt:variant>
      <vt:variant>
        <vt:i4>0</vt:i4>
      </vt:variant>
      <vt:variant>
        <vt:i4>5</vt:i4>
      </vt:variant>
      <vt:variant>
        <vt:lpwstr/>
      </vt:variant>
      <vt:variant>
        <vt:lpwstr>fld_UnderlyingRepoCollateralSecurityType</vt:lpwstr>
      </vt:variant>
      <vt:variant>
        <vt:i4>4980840</vt:i4>
      </vt:variant>
      <vt:variant>
        <vt:i4>885</vt:i4>
      </vt:variant>
      <vt:variant>
        <vt:i4>0</vt:i4>
      </vt:variant>
      <vt:variant>
        <vt:i4>5</vt:i4>
      </vt:variant>
      <vt:variant>
        <vt:lpwstr/>
      </vt:variant>
      <vt:variant>
        <vt:lpwstr>fld_UnderlyingIssueDate</vt:lpwstr>
      </vt:variant>
      <vt:variant>
        <vt:i4>5832822</vt:i4>
      </vt:variant>
      <vt:variant>
        <vt:i4>882</vt:i4>
      </vt:variant>
      <vt:variant>
        <vt:i4>0</vt:i4>
      </vt:variant>
      <vt:variant>
        <vt:i4>5</vt:i4>
      </vt:variant>
      <vt:variant>
        <vt:lpwstr/>
      </vt:variant>
      <vt:variant>
        <vt:lpwstr>fld_UnderlyingCouponPaymentDate</vt:lpwstr>
      </vt:variant>
      <vt:variant>
        <vt:i4>4194418</vt:i4>
      </vt:variant>
      <vt:variant>
        <vt:i4>879</vt:i4>
      </vt:variant>
      <vt:variant>
        <vt:i4>0</vt:i4>
      </vt:variant>
      <vt:variant>
        <vt:i4>5</vt:i4>
      </vt:variant>
      <vt:variant>
        <vt:lpwstr/>
      </vt:variant>
      <vt:variant>
        <vt:lpwstr>fld_RedemptionDate</vt:lpwstr>
      </vt:variant>
      <vt:variant>
        <vt:i4>4980856</vt:i4>
      </vt:variant>
      <vt:variant>
        <vt:i4>876</vt:i4>
      </vt:variant>
      <vt:variant>
        <vt:i4>0</vt:i4>
      </vt:variant>
      <vt:variant>
        <vt:i4>5</vt:i4>
      </vt:variant>
      <vt:variant>
        <vt:lpwstr/>
      </vt:variant>
      <vt:variant>
        <vt:lpwstr>fld_RepoCollateralSecurityType</vt:lpwstr>
      </vt:variant>
      <vt:variant>
        <vt:i4>4915318</vt:i4>
      </vt:variant>
      <vt:variant>
        <vt:i4>873</vt:i4>
      </vt:variant>
      <vt:variant>
        <vt:i4>0</vt:i4>
      </vt:variant>
      <vt:variant>
        <vt:i4>5</vt:i4>
      </vt:variant>
      <vt:variant>
        <vt:lpwstr/>
      </vt:variant>
      <vt:variant>
        <vt:lpwstr>fld_Concession</vt:lpwstr>
      </vt:variant>
      <vt:variant>
        <vt:i4>3211269</vt:i4>
      </vt:variant>
      <vt:variant>
        <vt:i4>870</vt:i4>
      </vt:variant>
      <vt:variant>
        <vt:i4>0</vt:i4>
      </vt:variant>
      <vt:variant>
        <vt:i4>5</vt:i4>
      </vt:variant>
      <vt:variant>
        <vt:lpwstr/>
      </vt:variant>
      <vt:variant>
        <vt:lpwstr>fld_TotalTakedown</vt:lpwstr>
      </vt:variant>
      <vt:variant>
        <vt:i4>3538974</vt:i4>
      </vt:variant>
      <vt:variant>
        <vt:i4>867</vt:i4>
      </vt:variant>
      <vt:variant>
        <vt:i4>0</vt:i4>
      </vt:variant>
      <vt:variant>
        <vt:i4>5</vt:i4>
      </vt:variant>
      <vt:variant>
        <vt:lpwstr/>
      </vt:variant>
      <vt:variant>
        <vt:lpwstr>fld_Yield</vt:lpwstr>
      </vt:variant>
      <vt:variant>
        <vt:i4>3276803</vt:i4>
      </vt:variant>
      <vt:variant>
        <vt:i4>864</vt:i4>
      </vt:variant>
      <vt:variant>
        <vt:i4>0</vt:i4>
      </vt:variant>
      <vt:variant>
        <vt:i4>5</vt:i4>
      </vt:variant>
      <vt:variant>
        <vt:lpwstr/>
      </vt:variant>
      <vt:variant>
        <vt:lpwstr>fld_YieldType</vt:lpwstr>
      </vt:variant>
      <vt:variant>
        <vt:i4>4128799</vt:i4>
      </vt:variant>
      <vt:variant>
        <vt:i4>861</vt:i4>
      </vt:variant>
      <vt:variant>
        <vt:i4>0</vt:i4>
      </vt:variant>
      <vt:variant>
        <vt:i4>5</vt:i4>
      </vt:variant>
      <vt:variant>
        <vt:lpwstr/>
      </vt:variant>
      <vt:variant>
        <vt:lpwstr>fld_StipulationValue</vt:lpwstr>
      </vt:variant>
      <vt:variant>
        <vt:i4>4456562</vt:i4>
      </vt:variant>
      <vt:variant>
        <vt:i4>858</vt:i4>
      </vt:variant>
      <vt:variant>
        <vt:i4>0</vt:i4>
      </vt:variant>
      <vt:variant>
        <vt:i4>5</vt:i4>
      </vt:variant>
      <vt:variant>
        <vt:lpwstr/>
      </vt:variant>
      <vt:variant>
        <vt:lpwstr>fld_StipulationType</vt:lpwstr>
      </vt:variant>
      <vt:variant>
        <vt:i4>6029413</vt:i4>
      </vt:variant>
      <vt:variant>
        <vt:i4>855</vt:i4>
      </vt:variant>
      <vt:variant>
        <vt:i4>0</vt:i4>
      </vt:variant>
      <vt:variant>
        <vt:i4>5</vt:i4>
      </vt:variant>
      <vt:variant>
        <vt:lpwstr/>
      </vt:variant>
      <vt:variant>
        <vt:lpwstr>fld_NoStipulations</vt:lpwstr>
      </vt:variant>
      <vt:variant>
        <vt:i4>5701759</vt:i4>
      </vt:variant>
      <vt:variant>
        <vt:i4>852</vt:i4>
      </vt:variant>
      <vt:variant>
        <vt:i4>0</vt:i4>
      </vt:variant>
      <vt:variant>
        <vt:i4>5</vt:i4>
      </vt:variant>
      <vt:variant>
        <vt:lpwstr/>
      </vt:variant>
      <vt:variant>
        <vt:lpwstr>fld_ContractMultiplier</vt:lpwstr>
      </vt:variant>
      <vt:variant>
        <vt:i4>5177463</vt:i4>
      </vt:variant>
      <vt:variant>
        <vt:i4>849</vt:i4>
      </vt:variant>
      <vt:variant>
        <vt:i4>0</vt:i4>
      </vt:variant>
      <vt:variant>
        <vt:i4>5</vt:i4>
      </vt:variant>
      <vt:variant>
        <vt:lpwstr/>
      </vt:variant>
      <vt:variant>
        <vt:lpwstr>fld_ExDate</vt:lpwstr>
      </vt:variant>
      <vt:variant>
        <vt:i4>2621442</vt:i4>
      </vt:variant>
      <vt:variant>
        <vt:i4>846</vt:i4>
      </vt:variant>
      <vt:variant>
        <vt:i4>0</vt:i4>
      </vt:variant>
      <vt:variant>
        <vt:i4>5</vt:i4>
      </vt:variant>
      <vt:variant>
        <vt:lpwstr/>
      </vt:variant>
      <vt:variant>
        <vt:lpwstr>fld_TradeOriginationDate</vt:lpwstr>
      </vt:variant>
      <vt:variant>
        <vt:i4>5505128</vt:i4>
      </vt:variant>
      <vt:variant>
        <vt:i4>843</vt:i4>
      </vt:variant>
      <vt:variant>
        <vt:i4>0</vt:i4>
      </vt:variant>
      <vt:variant>
        <vt:i4>5</vt:i4>
      </vt:variant>
      <vt:variant>
        <vt:lpwstr/>
      </vt:variant>
      <vt:variant>
        <vt:lpwstr>fld_Factor</vt:lpwstr>
      </vt:variant>
      <vt:variant>
        <vt:i4>4194415</vt:i4>
      </vt:variant>
      <vt:variant>
        <vt:i4>840</vt:i4>
      </vt:variant>
      <vt:variant>
        <vt:i4>0</vt:i4>
      </vt:variant>
      <vt:variant>
        <vt:i4>5</vt:i4>
      </vt:variant>
      <vt:variant>
        <vt:lpwstr/>
      </vt:variant>
      <vt:variant>
        <vt:lpwstr>fld_RepurchaseRate</vt:lpwstr>
      </vt:variant>
      <vt:variant>
        <vt:i4>4980847</vt:i4>
      </vt:variant>
      <vt:variant>
        <vt:i4>837</vt:i4>
      </vt:variant>
      <vt:variant>
        <vt:i4>0</vt:i4>
      </vt:variant>
      <vt:variant>
        <vt:i4>5</vt:i4>
      </vt:variant>
      <vt:variant>
        <vt:lpwstr/>
      </vt:variant>
      <vt:variant>
        <vt:lpwstr>fld_RepurchaseTerm</vt:lpwstr>
      </vt:variant>
      <vt:variant>
        <vt:i4>2424860</vt:i4>
      </vt:variant>
      <vt:variant>
        <vt:i4>834</vt:i4>
      </vt:variant>
      <vt:variant>
        <vt:i4>0</vt:i4>
      </vt:variant>
      <vt:variant>
        <vt:i4>5</vt:i4>
      </vt:variant>
      <vt:variant>
        <vt:lpwstr/>
      </vt:variant>
      <vt:variant>
        <vt:lpwstr>fld_IssueDate</vt:lpwstr>
      </vt:variant>
      <vt:variant>
        <vt:i4>3145730</vt:i4>
      </vt:variant>
      <vt:variant>
        <vt:i4>831</vt:i4>
      </vt:variant>
      <vt:variant>
        <vt:i4>0</vt:i4>
      </vt:variant>
      <vt:variant>
        <vt:i4>5</vt:i4>
      </vt:variant>
      <vt:variant>
        <vt:lpwstr/>
      </vt:variant>
      <vt:variant>
        <vt:lpwstr>fld_CouponPaymentDate</vt:lpwstr>
      </vt:variant>
      <vt:variant>
        <vt:i4>4587645</vt:i4>
      </vt:variant>
      <vt:variant>
        <vt:i4>828</vt:i4>
      </vt:variant>
      <vt:variant>
        <vt:i4>0</vt:i4>
      </vt:variant>
      <vt:variant>
        <vt:i4>5</vt:i4>
      </vt:variant>
      <vt:variant>
        <vt:lpwstr/>
      </vt:variant>
      <vt:variant>
        <vt:lpwstr>fld_CouponRate</vt:lpwstr>
      </vt:variant>
      <vt:variant>
        <vt:i4>6226038</vt:i4>
      </vt:variant>
      <vt:variant>
        <vt:i4>825</vt:i4>
      </vt:variant>
      <vt:variant>
        <vt:i4>0</vt:i4>
      </vt:variant>
      <vt:variant>
        <vt:i4>5</vt:i4>
      </vt:variant>
      <vt:variant>
        <vt:lpwstr/>
      </vt:variant>
      <vt:variant>
        <vt:lpwstr>fld_BenchmarkCurvePoint</vt:lpwstr>
      </vt:variant>
      <vt:variant>
        <vt:i4>5898348</vt:i4>
      </vt:variant>
      <vt:variant>
        <vt:i4>822</vt:i4>
      </vt:variant>
      <vt:variant>
        <vt:i4>0</vt:i4>
      </vt:variant>
      <vt:variant>
        <vt:i4>5</vt:i4>
      </vt:variant>
      <vt:variant>
        <vt:lpwstr/>
      </vt:variant>
      <vt:variant>
        <vt:lpwstr>fld_BenchmarkCurveName</vt:lpwstr>
      </vt:variant>
      <vt:variant>
        <vt:i4>5111928</vt:i4>
      </vt:variant>
      <vt:variant>
        <vt:i4>819</vt:i4>
      </vt:variant>
      <vt:variant>
        <vt:i4>0</vt:i4>
      </vt:variant>
      <vt:variant>
        <vt:i4>5</vt:i4>
      </vt:variant>
      <vt:variant>
        <vt:lpwstr/>
      </vt:variant>
      <vt:variant>
        <vt:lpwstr>fld_BenchmarkCurveCurrency</vt:lpwstr>
      </vt:variant>
      <vt:variant>
        <vt:i4>4325474</vt:i4>
      </vt:variant>
      <vt:variant>
        <vt:i4>816</vt:i4>
      </vt:variant>
      <vt:variant>
        <vt:i4>0</vt:i4>
      </vt:variant>
      <vt:variant>
        <vt:i4>5</vt:i4>
      </vt:variant>
      <vt:variant>
        <vt:lpwstr/>
      </vt:variant>
      <vt:variant>
        <vt:lpwstr>fld_Spread</vt:lpwstr>
      </vt:variant>
      <vt:variant>
        <vt:i4>3080203</vt:i4>
      </vt:variant>
      <vt:variant>
        <vt:i4>813</vt:i4>
      </vt:variant>
      <vt:variant>
        <vt:i4>0</vt:i4>
      </vt:variant>
      <vt:variant>
        <vt:i4>5</vt:i4>
      </vt:variant>
      <vt:variant>
        <vt:lpwstr/>
      </vt:variant>
      <vt:variant>
        <vt:lpwstr>fld_RoutingID</vt:lpwstr>
      </vt:variant>
      <vt:variant>
        <vt:i4>4325490</vt:i4>
      </vt:variant>
      <vt:variant>
        <vt:i4>810</vt:i4>
      </vt:variant>
      <vt:variant>
        <vt:i4>0</vt:i4>
      </vt:variant>
      <vt:variant>
        <vt:i4>5</vt:i4>
      </vt:variant>
      <vt:variant>
        <vt:lpwstr/>
      </vt:variant>
      <vt:variant>
        <vt:lpwstr>fld_RoutingType</vt:lpwstr>
      </vt:variant>
      <vt:variant>
        <vt:i4>3342337</vt:i4>
      </vt:variant>
      <vt:variant>
        <vt:i4>807</vt:i4>
      </vt:variant>
      <vt:variant>
        <vt:i4>0</vt:i4>
      </vt:variant>
      <vt:variant>
        <vt:i4>5</vt:i4>
      </vt:variant>
      <vt:variant>
        <vt:lpwstr/>
      </vt:variant>
      <vt:variant>
        <vt:lpwstr>fld_NoRoutingIDs</vt:lpwstr>
      </vt:variant>
      <vt:variant>
        <vt:i4>4718719</vt:i4>
      </vt:variant>
      <vt:variant>
        <vt:i4>804</vt:i4>
      </vt:variant>
      <vt:variant>
        <vt:i4>0</vt:i4>
      </vt:variant>
      <vt:variant>
        <vt:i4>5</vt:i4>
      </vt:variant>
      <vt:variant>
        <vt:lpwstr/>
      </vt:variant>
      <vt:variant>
        <vt:lpwstr>fld_SettlInstRefID</vt:lpwstr>
      </vt:variant>
      <vt:variant>
        <vt:i4>5111927</vt:i4>
      </vt:variant>
      <vt:variant>
        <vt:i4>801</vt:i4>
      </vt:variant>
      <vt:variant>
        <vt:i4>0</vt:i4>
      </vt:variant>
      <vt:variant>
        <vt:i4>5</vt:i4>
      </vt:variant>
      <vt:variant>
        <vt:lpwstr/>
      </vt:variant>
      <vt:variant>
        <vt:lpwstr>fld_XmlData</vt:lpwstr>
      </vt:variant>
      <vt:variant>
        <vt:i4>4980851</vt:i4>
      </vt:variant>
      <vt:variant>
        <vt:i4>798</vt:i4>
      </vt:variant>
      <vt:variant>
        <vt:i4>0</vt:i4>
      </vt:variant>
      <vt:variant>
        <vt:i4>5</vt:i4>
      </vt:variant>
      <vt:variant>
        <vt:lpwstr/>
      </vt:variant>
      <vt:variant>
        <vt:lpwstr>fld_XmlDataLen</vt:lpwstr>
      </vt:variant>
      <vt:variant>
        <vt:i4>4522080</vt:i4>
      </vt:variant>
      <vt:variant>
        <vt:i4>795</vt:i4>
      </vt:variant>
      <vt:variant>
        <vt:i4>0</vt:i4>
      </vt:variant>
      <vt:variant>
        <vt:i4>5</vt:i4>
      </vt:variant>
      <vt:variant>
        <vt:lpwstr/>
      </vt:variant>
      <vt:variant>
        <vt:lpwstr>fld_PegOffsetValue</vt:lpwstr>
      </vt:variant>
      <vt:variant>
        <vt:i4>5111935</vt:i4>
      </vt:variant>
      <vt:variant>
        <vt:i4>792</vt:i4>
      </vt:variant>
      <vt:variant>
        <vt:i4>0</vt:i4>
      </vt:variant>
      <vt:variant>
        <vt:i4>5</vt:i4>
      </vt:variant>
      <vt:variant>
        <vt:lpwstr/>
      </vt:variant>
      <vt:variant>
        <vt:lpwstr>fld_MaxShow</vt:lpwstr>
      </vt:variant>
      <vt:variant>
        <vt:i4>4194419</vt:i4>
      </vt:variant>
      <vt:variant>
        <vt:i4>789</vt:i4>
      </vt:variant>
      <vt:variant>
        <vt:i4>0</vt:i4>
      </vt:variant>
      <vt:variant>
        <vt:i4>5</vt:i4>
      </vt:variant>
      <vt:variant>
        <vt:lpwstr/>
      </vt:variant>
      <vt:variant>
        <vt:lpwstr>fld_AllocHandlInst</vt:lpwstr>
      </vt:variant>
      <vt:variant>
        <vt:i4>2293782</vt:i4>
      </vt:variant>
      <vt:variant>
        <vt:i4>786</vt:i4>
      </vt:variant>
      <vt:variant>
        <vt:i4>0</vt:i4>
      </vt:variant>
      <vt:variant>
        <vt:i4>5</vt:i4>
      </vt:variant>
      <vt:variant>
        <vt:lpwstr/>
      </vt:variant>
      <vt:variant>
        <vt:lpwstr>fld_NotifyBrokerOfCredit</vt:lpwstr>
      </vt:variant>
      <vt:variant>
        <vt:i4>2621460</vt:i4>
      </vt:variant>
      <vt:variant>
        <vt:i4>783</vt:i4>
      </vt:variant>
      <vt:variant>
        <vt:i4>0</vt:i4>
      </vt:variant>
      <vt:variant>
        <vt:i4>5</vt:i4>
      </vt:variant>
      <vt:variant>
        <vt:lpwstr/>
      </vt:variant>
      <vt:variant>
        <vt:lpwstr>fld_SecurityExchange</vt:lpwstr>
      </vt:variant>
      <vt:variant>
        <vt:i4>3080201</vt:i4>
      </vt:variant>
      <vt:variant>
        <vt:i4>780</vt:i4>
      </vt:variant>
      <vt:variant>
        <vt:i4>0</vt:i4>
      </vt:variant>
      <vt:variant>
        <vt:i4>5</vt:i4>
      </vt:variant>
      <vt:variant>
        <vt:lpwstr/>
      </vt:variant>
      <vt:variant>
        <vt:lpwstr>fld_OptAttribute</vt:lpwstr>
      </vt:variant>
      <vt:variant>
        <vt:i4>4522098</vt:i4>
      </vt:variant>
      <vt:variant>
        <vt:i4>777</vt:i4>
      </vt:variant>
      <vt:variant>
        <vt:i4>0</vt:i4>
      </vt:variant>
      <vt:variant>
        <vt:i4>5</vt:i4>
      </vt:variant>
      <vt:variant>
        <vt:lpwstr/>
      </vt:variant>
      <vt:variant>
        <vt:lpwstr>fld_CoveredOrUncovered</vt:lpwstr>
      </vt:variant>
      <vt:variant>
        <vt:i4>5898353</vt:i4>
      </vt:variant>
      <vt:variant>
        <vt:i4>774</vt:i4>
      </vt:variant>
      <vt:variant>
        <vt:i4>0</vt:i4>
      </vt:variant>
      <vt:variant>
        <vt:i4>5</vt:i4>
      </vt:variant>
      <vt:variant>
        <vt:lpwstr/>
      </vt:variant>
      <vt:variant>
        <vt:lpwstr>fld_StrikePrice</vt:lpwstr>
      </vt:variant>
      <vt:variant>
        <vt:i4>2490389</vt:i4>
      </vt:variant>
      <vt:variant>
        <vt:i4>771</vt:i4>
      </vt:variant>
      <vt:variant>
        <vt:i4>0</vt:i4>
      </vt:variant>
      <vt:variant>
        <vt:i4>5</vt:i4>
      </vt:variant>
      <vt:variant>
        <vt:lpwstr/>
      </vt:variant>
      <vt:variant>
        <vt:lpwstr>fld_PutOrCall</vt:lpwstr>
      </vt:variant>
      <vt:variant>
        <vt:i4>3407891</vt:i4>
      </vt:variant>
      <vt:variant>
        <vt:i4>768</vt:i4>
      </vt:variant>
      <vt:variant>
        <vt:i4>0</vt:i4>
      </vt:variant>
      <vt:variant>
        <vt:i4>5</vt:i4>
      </vt:variant>
      <vt:variant>
        <vt:lpwstr/>
      </vt:variant>
      <vt:variant>
        <vt:lpwstr>fld_MaturityMonthYear</vt:lpwstr>
      </vt:variant>
      <vt:variant>
        <vt:i4>5308534</vt:i4>
      </vt:variant>
      <vt:variant>
        <vt:i4>765</vt:i4>
      </vt:variant>
      <vt:variant>
        <vt:i4>0</vt:i4>
      </vt:variant>
      <vt:variant>
        <vt:i4>5</vt:i4>
      </vt:variant>
      <vt:variant>
        <vt:lpwstr/>
      </vt:variant>
      <vt:variant>
        <vt:lpwstr>fld_NoIOIQualifiers</vt:lpwstr>
      </vt:variant>
      <vt:variant>
        <vt:i4>3276826</vt:i4>
      </vt:variant>
      <vt:variant>
        <vt:i4>762</vt:i4>
      </vt:variant>
      <vt:variant>
        <vt:i4>0</vt:i4>
      </vt:variant>
      <vt:variant>
        <vt:i4>5</vt:i4>
      </vt:variant>
      <vt:variant>
        <vt:lpwstr/>
      </vt:variant>
      <vt:variant>
        <vt:lpwstr>fld_SecondaryOrderID</vt:lpwstr>
      </vt:variant>
      <vt:variant>
        <vt:i4>3538967</vt:i4>
      </vt:variant>
      <vt:variant>
        <vt:i4>759</vt:i4>
      </vt:variant>
      <vt:variant>
        <vt:i4>0</vt:i4>
      </vt:variant>
      <vt:variant>
        <vt:i4>5</vt:i4>
      </vt:variant>
      <vt:variant>
        <vt:lpwstr/>
      </vt:variant>
      <vt:variant>
        <vt:lpwstr>fld_AllocLinkType</vt:lpwstr>
      </vt:variant>
      <vt:variant>
        <vt:i4>5963886</vt:i4>
      </vt:variant>
      <vt:variant>
        <vt:i4>756</vt:i4>
      </vt:variant>
      <vt:variant>
        <vt:i4>0</vt:i4>
      </vt:variant>
      <vt:variant>
        <vt:i4>5</vt:i4>
      </vt:variant>
      <vt:variant>
        <vt:lpwstr/>
      </vt:variant>
      <vt:variant>
        <vt:lpwstr>fld_AllocLinkID</vt:lpwstr>
      </vt:variant>
      <vt:variant>
        <vt:i4>2162701</vt:i4>
      </vt:variant>
      <vt:variant>
        <vt:i4>753</vt:i4>
      </vt:variant>
      <vt:variant>
        <vt:i4>0</vt:i4>
      </vt:variant>
      <vt:variant>
        <vt:i4>5</vt:i4>
      </vt:variant>
      <vt:variant>
        <vt:lpwstr/>
      </vt:variant>
      <vt:variant>
        <vt:lpwstr>fld_LastForwardPoints</vt:lpwstr>
      </vt:variant>
      <vt:variant>
        <vt:i4>2490375</vt:i4>
      </vt:variant>
      <vt:variant>
        <vt:i4>750</vt:i4>
      </vt:variant>
      <vt:variant>
        <vt:i4>0</vt:i4>
      </vt:variant>
      <vt:variant>
        <vt:i4>5</vt:i4>
      </vt:variant>
      <vt:variant>
        <vt:lpwstr/>
      </vt:variant>
      <vt:variant>
        <vt:lpwstr>fld_LastSpotRate</vt:lpwstr>
      </vt:variant>
      <vt:variant>
        <vt:i4>109</vt:i4>
      </vt:variant>
      <vt:variant>
        <vt:i4>747</vt:i4>
      </vt:variant>
      <vt:variant>
        <vt:i4>0</vt:i4>
      </vt:variant>
      <vt:variant>
        <vt:i4>5</vt:i4>
      </vt:variant>
      <vt:variant>
        <vt:lpwstr/>
      </vt:variant>
      <vt:variant>
        <vt:lpwstr>fld_SettlDate2</vt:lpwstr>
      </vt:variant>
      <vt:variant>
        <vt:i4>2883599</vt:i4>
      </vt:variant>
      <vt:variant>
        <vt:i4>744</vt:i4>
      </vt:variant>
      <vt:variant>
        <vt:i4>0</vt:i4>
      </vt:variant>
      <vt:variant>
        <vt:i4>5</vt:i4>
      </vt:variant>
      <vt:variant>
        <vt:lpwstr/>
      </vt:variant>
      <vt:variant>
        <vt:lpwstr>fld_OrderQty2</vt:lpwstr>
      </vt:variant>
      <vt:variant>
        <vt:i4>5439614</vt:i4>
      </vt:variant>
      <vt:variant>
        <vt:i4>741</vt:i4>
      </vt:variant>
      <vt:variant>
        <vt:i4>0</vt:i4>
      </vt:variant>
      <vt:variant>
        <vt:i4>5</vt:i4>
      </vt:variant>
      <vt:variant>
        <vt:lpwstr/>
      </vt:variant>
      <vt:variant>
        <vt:lpwstr>fld_OfferForwardPoints</vt:lpwstr>
      </vt:variant>
      <vt:variant>
        <vt:i4>2752540</vt:i4>
      </vt:variant>
      <vt:variant>
        <vt:i4>738</vt:i4>
      </vt:variant>
      <vt:variant>
        <vt:i4>0</vt:i4>
      </vt:variant>
      <vt:variant>
        <vt:i4>5</vt:i4>
      </vt:variant>
      <vt:variant>
        <vt:lpwstr/>
      </vt:variant>
      <vt:variant>
        <vt:lpwstr>fld_OfferSpotRate</vt:lpwstr>
      </vt:variant>
      <vt:variant>
        <vt:i4>3735555</vt:i4>
      </vt:variant>
      <vt:variant>
        <vt:i4>735</vt:i4>
      </vt:variant>
      <vt:variant>
        <vt:i4>0</vt:i4>
      </vt:variant>
      <vt:variant>
        <vt:i4>5</vt:i4>
      </vt:variant>
      <vt:variant>
        <vt:lpwstr/>
      </vt:variant>
      <vt:variant>
        <vt:lpwstr>fld_BidForwardPoints</vt:lpwstr>
      </vt:variant>
      <vt:variant>
        <vt:i4>4194401</vt:i4>
      </vt:variant>
      <vt:variant>
        <vt:i4>732</vt:i4>
      </vt:variant>
      <vt:variant>
        <vt:i4>0</vt:i4>
      </vt:variant>
      <vt:variant>
        <vt:i4>5</vt:i4>
      </vt:variant>
      <vt:variant>
        <vt:lpwstr/>
      </vt:variant>
      <vt:variant>
        <vt:lpwstr>fld_BidSpotRate</vt:lpwstr>
      </vt:variant>
      <vt:variant>
        <vt:i4>2752512</vt:i4>
      </vt:variant>
      <vt:variant>
        <vt:i4>729</vt:i4>
      </vt:variant>
      <vt:variant>
        <vt:i4>0</vt:i4>
      </vt:variant>
      <vt:variant>
        <vt:i4>5</vt:i4>
      </vt:variant>
      <vt:variant>
        <vt:lpwstr/>
      </vt:variant>
      <vt:variant>
        <vt:lpwstr>fld_SettlDeliveryType</vt:lpwstr>
      </vt:variant>
      <vt:variant>
        <vt:i4>4063244</vt:i4>
      </vt:variant>
      <vt:variant>
        <vt:i4>726</vt:i4>
      </vt:variant>
      <vt:variant>
        <vt:i4>0</vt:i4>
      </vt:variant>
      <vt:variant>
        <vt:i4>5</vt:i4>
      </vt:variant>
      <vt:variant>
        <vt:lpwstr/>
      </vt:variant>
      <vt:variant>
        <vt:lpwstr>fld_StandInstDbID</vt:lpwstr>
      </vt:variant>
      <vt:variant>
        <vt:i4>5505133</vt:i4>
      </vt:variant>
      <vt:variant>
        <vt:i4>723</vt:i4>
      </vt:variant>
      <vt:variant>
        <vt:i4>0</vt:i4>
      </vt:variant>
      <vt:variant>
        <vt:i4>5</vt:i4>
      </vt:variant>
      <vt:variant>
        <vt:lpwstr/>
      </vt:variant>
      <vt:variant>
        <vt:lpwstr>fld_StandInstDbName</vt:lpwstr>
      </vt:variant>
      <vt:variant>
        <vt:i4>5439605</vt:i4>
      </vt:variant>
      <vt:variant>
        <vt:i4>720</vt:i4>
      </vt:variant>
      <vt:variant>
        <vt:i4>0</vt:i4>
      </vt:variant>
      <vt:variant>
        <vt:i4>5</vt:i4>
      </vt:variant>
      <vt:variant>
        <vt:lpwstr/>
      </vt:variant>
      <vt:variant>
        <vt:lpwstr>fld_StandInstDbType</vt:lpwstr>
      </vt:variant>
      <vt:variant>
        <vt:i4>2818055</vt:i4>
      </vt:variant>
      <vt:variant>
        <vt:i4>717</vt:i4>
      </vt:variant>
      <vt:variant>
        <vt:i4>0</vt:i4>
      </vt:variant>
      <vt:variant>
        <vt:i4>5</vt:i4>
      </vt:variant>
      <vt:variant>
        <vt:lpwstr/>
      </vt:variant>
      <vt:variant>
        <vt:lpwstr>fld_EffectiveTime</vt:lpwstr>
      </vt:variant>
      <vt:variant>
        <vt:i4>3080208</vt:i4>
      </vt:variant>
      <vt:variant>
        <vt:i4>714</vt:i4>
      </vt:variant>
      <vt:variant>
        <vt:i4>0</vt:i4>
      </vt:variant>
      <vt:variant>
        <vt:i4>5</vt:i4>
      </vt:variant>
      <vt:variant>
        <vt:lpwstr/>
      </vt:variant>
      <vt:variant>
        <vt:lpwstr>fld_SecurityType</vt:lpwstr>
      </vt:variant>
      <vt:variant>
        <vt:i4>6094958</vt:i4>
      </vt:variant>
      <vt:variant>
        <vt:i4>711</vt:i4>
      </vt:variant>
      <vt:variant>
        <vt:i4>0</vt:i4>
      </vt:variant>
      <vt:variant>
        <vt:i4>5</vt:i4>
      </vt:variant>
      <vt:variant>
        <vt:lpwstr/>
      </vt:variant>
      <vt:variant>
        <vt:lpwstr>fld_SettlInstSource</vt:lpwstr>
      </vt:variant>
      <vt:variant>
        <vt:i4>3735555</vt:i4>
      </vt:variant>
      <vt:variant>
        <vt:i4>708</vt:i4>
      </vt:variant>
      <vt:variant>
        <vt:i4>0</vt:i4>
      </vt:variant>
      <vt:variant>
        <vt:i4>5</vt:i4>
      </vt:variant>
      <vt:variant>
        <vt:lpwstr/>
      </vt:variant>
      <vt:variant>
        <vt:lpwstr>fld_EmailThreadID</vt:lpwstr>
      </vt:variant>
      <vt:variant>
        <vt:i4>4325483</vt:i4>
      </vt:variant>
      <vt:variant>
        <vt:i4>705</vt:i4>
      </vt:variant>
      <vt:variant>
        <vt:i4>0</vt:i4>
      </vt:variant>
      <vt:variant>
        <vt:i4>5</vt:i4>
      </vt:variant>
      <vt:variant>
        <vt:lpwstr/>
      </vt:variant>
      <vt:variant>
        <vt:lpwstr>fld_SettlInstTransType</vt:lpwstr>
      </vt:variant>
      <vt:variant>
        <vt:i4>5308531</vt:i4>
      </vt:variant>
      <vt:variant>
        <vt:i4>702</vt:i4>
      </vt:variant>
      <vt:variant>
        <vt:i4>0</vt:i4>
      </vt:variant>
      <vt:variant>
        <vt:i4>5</vt:i4>
      </vt:variant>
      <vt:variant>
        <vt:lpwstr/>
      </vt:variant>
      <vt:variant>
        <vt:lpwstr>fld_SettlInstID</vt:lpwstr>
      </vt:variant>
      <vt:variant>
        <vt:i4>3932169</vt:i4>
      </vt:variant>
      <vt:variant>
        <vt:i4>699</vt:i4>
      </vt:variant>
      <vt:variant>
        <vt:i4>0</vt:i4>
      </vt:variant>
      <vt:variant>
        <vt:i4>5</vt:i4>
      </vt:variant>
      <vt:variant>
        <vt:lpwstr/>
      </vt:variant>
      <vt:variant>
        <vt:lpwstr>fld_AllocText</vt:lpwstr>
      </vt:variant>
      <vt:variant>
        <vt:i4>3211292</vt:i4>
      </vt:variant>
      <vt:variant>
        <vt:i4>696</vt:i4>
      </vt:variant>
      <vt:variant>
        <vt:i4>0</vt:i4>
      </vt:variant>
      <vt:variant>
        <vt:i4>5</vt:i4>
      </vt:variant>
      <vt:variant>
        <vt:lpwstr/>
      </vt:variant>
      <vt:variant>
        <vt:lpwstr>fld_SettlInstMode</vt:lpwstr>
      </vt:variant>
      <vt:variant>
        <vt:i4>5111910</vt:i4>
      </vt:variant>
      <vt:variant>
        <vt:i4>693</vt:i4>
      </vt:variant>
      <vt:variant>
        <vt:i4>0</vt:i4>
      </vt:variant>
      <vt:variant>
        <vt:i4>5</vt:i4>
      </vt:variant>
      <vt:variant>
        <vt:lpwstr/>
      </vt:variant>
      <vt:variant>
        <vt:lpwstr>fld_AccruedInterestAmt</vt:lpwstr>
      </vt:variant>
      <vt:variant>
        <vt:i4>6094954</vt:i4>
      </vt:variant>
      <vt:variant>
        <vt:i4>690</vt:i4>
      </vt:variant>
      <vt:variant>
        <vt:i4>0</vt:i4>
      </vt:variant>
      <vt:variant>
        <vt:i4>5</vt:i4>
      </vt:variant>
      <vt:variant>
        <vt:lpwstr/>
      </vt:variant>
      <vt:variant>
        <vt:lpwstr>fld_AccruedInterestRate</vt:lpwstr>
      </vt:variant>
      <vt:variant>
        <vt:i4>4653181</vt:i4>
      </vt:variant>
      <vt:variant>
        <vt:i4>687</vt:i4>
      </vt:variant>
      <vt:variant>
        <vt:i4>0</vt:i4>
      </vt:variant>
      <vt:variant>
        <vt:i4>5</vt:i4>
      </vt:variant>
      <vt:variant>
        <vt:lpwstr/>
      </vt:variant>
      <vt:variant>
        <vt:lpwstr>fld_NumDaysInterest</vt:lpwstr>
      </vt:variant>
      <vt:variant>
        <vt:i4>6029427</vt:i4>
      </vt:variant>
      <vt:variant>
        <vt:i4>684</vt:i4>
      </vt:variant>
      <vt:variant>
        <vt:i4>0</vt:i4>
      </vt:variant>
      <vt:variant>
        <vt:i4>5</vt:i4>
      </vt:variant>
      <vt:variant>
        <vt:lpwstr/>
      </vt:variant>
      <vt:variant>
        <vt:lpwstr>fld_SettlCurrFxRateCalc</vt:lpwstr>
      </vt:variant>
      <vt:variant>
        <vt:i4>5439607</vt:i4>
      </vt:variant>
      <vt:variant>
        <vt:i4>681</vt:i4>
      </vt:variant>
      <vt:variant>
        <vt:i4>0</vt:i4>
      </vt:variant>
      <vt:variant>
        <vt:i4>5</vt:i4>
      </vt:variant>
      <vt:variant>
        <vt:lpwstr/>
      </vt:variant>
      <vt:variant>
        <vt:lpwstr>fld_SettlCurrFxRate</vt:lpwstr>
      </vt:variant>
      <vt:variant>
        <vt:i4>2097162</vt:i4>
      </vt:variant>
      <vt:variant>
        <vt:i4>678</vt:i4>
      </vt:variant>
      <vt:variant>
        <vt:i4>0</vt:i4>
      </vt:variant>
      <vt:variant>
        <vt:i4>5</vt:i4>
      </vt:variant>
      <vt:variant>
        <vt:lpwstr/>
      </vt:variant>
      <vt:variant>
        <vt:lpwstr>fld_AllocNetMoney</vt:lpwstr>
      </vt:variant>
      <vt:variant>
        <vt:i4>5111914</vt:i4>
      </vt:variant>
      <vt:variant>
        <vt:i4>675</vt:i4>
      </vt:variant>
      <vt:variant>
        <vt:i4>0</vt:i4>
      </vt:variant>
      <vt:variant>
        <vt:i4>5</vt:i4>
      </vt:variant>
      <vt:variant>
        <vt:lpwstr/>
      </vt:variant>
      <vt:variant>
        <vt:lpwstr>fld_AllocAvgPx</vt:lpwstr>
      </vt:variant>
      <vt:variant>
        <vt:i4>2424863</vt:i4>
      </vt:variant>
      <vt:variant>
        <vt:i4>672</vt:i4>
      </vt:variant>
      <vt:variant>
        <vt:i4>0</vt:i4>
      </vt:variant>
      <vt:variant>
        <vt:i4>5</vt:i4>
      </vt:variant>
      <vt:variant>
        <vt:lpwstr/>
      </vt:variant>
      <vt:variant>
        <vt:lpwstr>fld_CashOrderQty</vt:lpwstr>
      </vt:variant>
      <vt:variant>
        <vt:i4>2555931</vt:i4>
      </vt:variant>
      <vt:variant>
        <vt:i4>669</vt:i4>
      </vt:variant>
      <vt:variant>
        <vt:i4>0</vt:i4>
      </vt:variant>
      <vt:variant>
        <vt:i4>5</vt:i4>
      </vt:variant>
      <vt:variant>
        <vt:lpwstr/>
      </vt:variant>
      <vt:variant>
        <vt:lpwstr>fld_LeavesQty</vt:lpwstr>
      </vt:variant>
      <vt:variant>
        <vt:i4>3407878</vt:i4>
      </vt:variant>
      <vt:variant>
        <vt:i4>666</vt:i4>
      </vt:variant>
      <vt:variant>
        <vt:i4>0</vt:i4>
      </vt:variant>
      <vt:variant>
        <vt:i4>5</vt:i4>
      </vt:variant>
      <vt:variant>
        <vt:lpwstr/>
      </vt:variant>
      <vt:variant>
        <vt:lpwstr>fld_ExecType</vt:lpwstr>
      </vt:variant>
      <vt:variant>
        <vt:i4>4391026</vt:i4>
      </vt:variant>
      <vt:variant>
        <vt:i4>663</vt:i4>
      </vt:variant>
      <vt:variant>
        <vt:i4>0</vt:i4>
      </vt:variant>
      <vt:variant>
        <vt:i4>5</vt:i4>
      </vt:variant>
      <vt:variant>
        <vt:lpwstr/>
      </vt:variant>
      <vt:variant>
        <vt:lpwstr>fld_URLLink</vt:lpwstr>
      </vt:variant>
      <vt:variant>
        <vt:i4>4063241</vt:i4>
      </vt:variant>
      <vt:variant>
        <vt:i4>660</vt:i4>
      </vt:variant>
      <vt:variant>
        <vt:i4>0</vt:i4>
      </vt:variant>
      <vt:variant>
        <vt:i4>5</vt:i4>
      </vt:variant>
      <vt:variant>
        <vt:lpwstr/>
      </vt:variant>
      <vt:variant>
        <vt:lpwstr>fld_Headline</vt:lpwstr>
      </vt:variant>
      <vt:variant>
        <vt:i4>5177462</vt:i4>
      </vt:variant>
      <vt:variant>
        <vt:i4>657</vt:i4>
      </vt:variant>
      <vt:variant>
        <vt:i4>0</vt:i4>
      </vt:variant>
      <vt:variant>
        <vt:i4>5</vt:i4>
      </vt:variant>
      <vt:variant>
        <vt:lpwstr/>
      </vt:variant>
      <vt:variant>
        <vt:lpwstr>fld_Subject</vt:lpwstr>
      </vt:variant>
      <vt:variant>
        <vt:i4>2293787</vt:i4>
      </vt:variant>
      <vt:variant>
        <vt:i4>654</vt:i4>
      </vt:variant>
      <vt:variant>
        <vt:i4>0</vt:i4>
      </vt:variant>
      <vt:variant>
        <vt:i4>5</vt:i4>
      </vt:variant>
      <vt:variant>
        <vt:lpwstr/>
      </vt:variant>
      <vt:variant>
        <vt:lpwstr>fld_NoRelatedSym</vt:lpwstr>
      </vt:variant>
      <vt:variant>
        <vt:i4>5439592</vt:i4>
      </vt:variant>
      <vt:variant>
        <vt:i4>651</vt:i4>
      </vt:variant>
      <vt:variant>
        <vt:i4>0</vt:i4>
      </vt:variant>
      <vt:variant>
        <vt:i4>5</vt:i4>
      </vt:variant>
      <vt:variant>
        <vt:lpwstr/>
      </vt:variant>
      <vt:variant>
        <vt:lpwstr>fld_DeliverToLocationID</vt:lpwstr>
      </vt:variant>
      <vt:variant>
        <vt:i4>3407897</vt:i4>
      </vt:variant>
      <vt:variant>
        <vt:i4>648</vt:i4>
      </vt:variant>
      <vt:variant>
        <vt:i4>0</vt:i4>
      </vt:variant>
      <vt:variant>
        <vt:i4>5</vt:i4>
      </vt:variant>
      <vt:variant>
        <vt:lpwstr/>
      </vt:variant>
      <vt:variant>
        <vt:lpwstr>fld_OnBehalfOfLocationID</vt:lpwstr>
      </vt:variant>
      <vt:variant>
        <vt:i4>2883612</vt:i4>
      </vt:variant>
      <vt:variant>
        <vt:i4>645</vt:i4>
      </vt:variant>
      <vt:variant>
        <vt:i4>0</vt:i4>
      </vt:variant>
      <vt:variant>
        <vt:i4>5</vt:i4>
      </vt:variant>
      <vt:variant>
        <vt:lpwstr/>
      </vt:variant>
      <vt:variant>
        <vt:lpwstr>fld_TargetLocationID</vt:lpwstr>
      </vt:variant>
      <vt:variant>
        <vt:i4>2949127</vt:i4>
      </vt:variant>
      <vt:variant>
        <vt:i4>642</vt:i4>
      </vt:variant>
      <vt:variant>
        <vt:i4>0</vt:i4>
      </vt:variant>
      <vt:variant>
        <vt:i4>5</vt:i4>
      </vt:variant>
      <vt:variant>
        <vt:lpwstr/>
      </vt:variant>
      <vt:variant>
        <vt:lpwstr>fld_SenderLocationID</vt:lpwstr>
      </vt:variant>
      <vt:variant>
        <vt:i4>4391037</vt:i4>
      </vt:variant>
      <vt:variant>
        <vt:i4>639</vt:i4>
      </vt:variant>
      <vt:variant>
        <vt:i4>0</vt:i4>
      </vt:variant>
      <vt:variant>
        <vt:i4>5</vt:i4>
      </vt:variant>
      <vt:variant>
        <vt:lpwstr/>
      </vt:variant>
      <vt:variant>
        <vt:lpwstr>fld_ResetSeqNumFlag</vt:lpwstr>
      </vt:variant>
      <vt:variant>
        <vt:i4>5767294</vt:i4>
      </vt:variant>
      <vt:variant>
        <vt:i4>636</vt:i4>
      </vt:variant>
      <vt:variant>
        <vt:i4>0</vt:i4>
      </vt:variant>
      <vt:variant>
        <vt:i4>5</vt:i4>
      </vt:variant>
      <vt:variant>
        <vt:lpwstr/>
      </vt:variant>
      <vt:variant>
        <vt:lpwstr>fld_PrevClosePx</vt:lpwstr>
      </vt:variant>
      <vt:variant>
        <vt:i4>5767270</vt:i4>
      </vt:variant>
      <vt:variant>
        <vt:i4>633</vt:i4>
      </vt:variant>
      <vt:variant>
        <vt:i4>0</vt:i4>
      </vt:variant>
      <vt:variant>
        <vt:i4>5</vt:i4>
      </vt:variant>
      <vt:variant>
        <vt:lpwstr/>
      </vt:variant>
      <vt:variant>
        <vt:lpwstr>fld_MiscFeeType</vt:lpwstr>
      </vt:variant>
      <vt:variant>
        <vt:i4>5046378</vt:i4>
      </vt:variant>
      <vt:variant>
        <vt:i4>630</vt:i4>
      </vt:variant>
      <vt:variant>
        <vt:i4>0</vt:i4>
      </vt:variant>
      <vt:variant>
        <vt:i4>5</vt:i4>
      </vt:variant>
      <vt:variant>
        <vt:lpwstr/>
      </vt:variant>
      <vt:variant>
        <vt:lpwstr>fld_MiscFeeCurr</vt:lpwstr>
      </vt:variant>
      <vt:variant>
        <vt:i4>4784242</vt:i4>
      </vt:variant>
      <vt:variant>
        <vt:i4>627</vt:i4>
      </vt:variant>
      <vt:variant>
        <vt:i4>0</vt:i4>
      </vt:variant>
      <vt:variant>
        <vt:i4>5</vt:i4>
      </vt:variant>
      <vt:variant>
        <vt:lpwstr/>
      </vt:variant>
      <vt:variant>
        <vt:lpwstr>fld_MiscFeeAmt</vt:lpwstr>
      </vt:variant>
      <vt:variant>
        <vt:i4>4194417</vt:i4>
      </vt:variant>
      <vt:variant>
        <vt:i4>624</vt:i4>
      </vt:variant>
      <vt:variant>
        <vt:i4>0</vt:i4>
      </vt:variant>
      <vt:variant>
        <vt:i4>5</vt:i4>
      </vt:variant>
      <vt:variant>
        <vt:lpwstr/>
      </vt:variant>
      <vt:variant>
        <vt:lpwstr>fld_NoMiscFees</vt:lpwstr>
      </vt:variant>
      <vt:variant>
        <vt:i4>3735568</vt:i4>
      </vt:variant>
      <vt:variant>
        <vt:i4>621</vt:i4>
      </vt:variant>
      <vt:variant>
        <vt:i4>0</vt:i4>
      </vt:variant>
      <vt:variant>
        <vt:i4>5</vt:i4>
      </vt:variant>
      <vt:variant>
        <vt:lpwstr/>
      </vt:variant>
      <vt:variant>
        <vt:lpwstr>fld_OfferSize</vt:lpwstr>
      </vt:variant>
      <vt:variant>
        <vt:i4>5439597</vt:i4>
      </vt:variant>
      <vt:variant>
        <vt:i4>618</vt:i4>
      </vt:variant>
      <vt:variant>
        <vt:i4>0</vt:i4>
      </vt:variant>
      <vt:variant>
        <vt:i4>5</vt:i4>
      </vt:variant>
      <vt:variant>
        <vt:lpwstr/>
      </vt:variant>
      <vt:variant>
        <vt:lpwstr>fld_BidSize</vt:lpwstr>
      </vt:variant>
      <vt:variant>
        <vt:i4>4194425</vt:i4>
      </vt:variant>
      <vt:variant>
        <vt:i4>615</vt:i4>
      </vt:variant>
      <vt:variant>
        <vt:i4>0</vt:i4>
      </vt:variant>
      <vt:variant>
        <vt:i4>5</vt:i4>
      </vt:variant>
      <vt:variant>
        <vt:lpwstr/>
      </vt:variant>
      <vt:variant>
        <vt:lpwstr>fld_OfferPx</vt:lpwstr>
      </vt:variant>
      <vt:variant>
        <vt:i4>2752516</vt:i4>
      </vt:variant>
      <vt:variant>
        <vt:i4>612</vt:i4>
      </vt:variant>
      <vt:variant>
        <vt:i4>0</vt:i4>
      </vt:variant>
      <vt:variant>
        <vt:i4>5</vt:i4>
      </vt:variant>
      <vt:variant>
        <vt:lpwstr/>
      </vt:variant>
      <vt:variant>
        <vt:lpwstr>fld_BidPx</vt:lpwstr>
      </vt:variant>
      <vt:variant>
        <vt:i4>5570677</vt:i4>
      </vt:variant>
      <vt:variant>
        <vt:i4>609</vt:i4>
      </vt:variant>
      <vt:variant>
        <vt:i4>0</vt:i4>
      </vt:variant>
      <vt:variant>
        <vt:i4>5</vt:i4>
      </vt:variant>
      <vt:variant>
        <vt:lpwstr/>
      </vt:variant>
      <vt:variant>
        <vt:lpwstr>fld_QuoteReqID</vt:lpwstr>
      </vt:variant>
      <vt:variant>
        <vt:i4>5439600</vt:i4>
      </vt:variant>
      <vt:variant>
        <vt:i4>606</vt:i4>
      </vt:variant>
      <vt:variant>
        <vt:i4>0</vt:i4>
      </vt:variant>
      <vt:variant>
        <vt:i4>5</vt:i4>
      </vt:variant>
      <vt:variant>
        <vt:lpwstr/>
      </vt:variant>
      <vt:variant>
        <vt:lpwstr>fld_IOINaturalFlag</vt:lpwstr>
      </vt:variant>
      <vt:variant>
        <vt:i4>5963901</vt:i4>
      </vt:variant>
      <vt:variant>
        <vt:i4>603</vt:i4>
      </vt:variant>
      <vt:variant>
        <vt:i4>0</vt:i4>
      </vt:variant>
      <vt:variant>
        <vt:i4>5</vt:i4>
      </vt:variant>
      <vt:variant>
        <vt:lpwstr/>
      </vt:variant>
      <vt:variant>
        <vt:lpwstr>fld_DeliverToSubID</vt:lpwstr>
      </vt:variant>
      <vt:variant>
        <vt:i4>4784254</vt:i4>
      </vt:variant>
      <vt:variant>
        <vt:i4>600</vt:i4>
      </vt:variant>
      <vt:variant>
        <vt:i4>0</vt:i4>
      </vt:variant>
      <vt:variant>
        <vt:i4>5</vt:i4>
      </vt:variant>
      <vt:variant>
        <vt:lpwstr/>
      </vt:variant>
      <vt:variant>
        <vt:lpwstr>fld_DeliverToCompID</vt:lpwstr>
      </vt:variant>
      <vt:variant>
        <vt:i4>2097178</vt:i4>
      </vt:variant>
      <vt:variant>
        <vt:i4>597</vt:i4>
      </vt:variant>
      <vt:variant>
        <vt:i4>0</vt:i4>
      </vt:variant>
      <vt:variant>
        <vt:i4>5</vt:i4>
      </vt:variant>
      <vt:variant>
        <vt:lpwstr/>
      </vt:variant>
      <vt:variant>
        <vt:lpwstr>fld_DKReason</vt:lpwstr>
      </vt:variant>
      <vt:variant>
        <vt:i4>4915324</vt:i4>
      </vt:variant>
      <vt:variant>
        <vt:i4>594</vt:i4>
      </vt:variant>
      <vt:variant>
        <vt:i4>0</vt:i4>
      </vt:variant>
      <vt:variant>
        <vt:i4>5</vt:i4>
      </vt:variant>
      <vt:variant>
        <vt:lpwstr/>
      </vt:variant>
      <vt:variant>
        <vt:lpwstr>fld_ExpireTime</vt:lpwstr>
      </vt:variant>
      <vt:variant>
        <vt:i4>4653164</vt:i4>
      </vt:variant>
      <vt:variant>
        <vt:i4>591</vt:i4>
      </vt:variant>
      <vt:variant>
        <vt:i4>0</vt:i4>
      </vt:variant>
      <vt:variant>
        <vt:i4>5</vt:i4>
      </vt:variant>
      <vt:variant>
        <vt:lpwstr/>
      </vt:variant>
      <vt:variant>
        <vt:lpwstr>fld_NoExecs</vt:lpwstr>
      </vt:variant>
      <vt:variant>
        <vt:i4>6226044</vt:i4>
      </vt:variant>
      <vt:variant>
        <vt:i4>588</vt:i4>
      </vt:variant>
      <vt:variant>
        <vt:i4>0</vt:i4>
      </vt:variant>
      <vt:variant>
        <vt:i4>5</vt:i4>
      </vt:variant>
      <vt:variant>
        <vt:lpwstr/>
      </vt:variant>
      <vt:variant>
        <vt:lpwstr>fld_GapFillFlag</vt:lpwstr>
      </vt:variant>
      <vt:variant>
        <vt:i4>5243006</vt:i4>
      </vt:variant>
      <vt:variant>
        <vt:i4>585</vt:i4>
      </vt:variant>
      <vt:variant>
        <vt:i4>0</vt:i4>
      </vt:variant>
      <vt:variant>
        <vt:i4>5</vt:i4>
      </vt:variant>
      <vt:variant>
        <vt:lpwstr/>
      </vt:variant>
      <vt:variant>
        <vt:lpwstr>fld_OrigSendingTime</vt:lpwstr>
      </vt:variant>
      <vt:variant>
        <vt:i4>3801099</vt:i4>
      </vt:variant>
      <vt:variant>
        <vt:i4>582</vt:i4>
      </vt:variant>
      <vt:variant>
        <vt:i4>0</vt:i4>
      </vt:variant>
      <vt:variant>
        <vt:i4>5</vt:i4>
      </vt:variant>
      <vt:variant>
        <vt:lpwstr/>
      </vt:variant>
      <vt:variant>
        <vt:lpwstr>fld_ForexReq</vt:lpwstr>
      </vt:variant>
      <vt:variant>
        <vt:i4>3473408</vt:i4>
      </vt:variant>
      <vt:variant>
        <vt:i4>579</vt:i4>
      </vt:variant>
      <vt:variant>
        <vt:i4>0</vt:i4>
      </vt:variant>
      <vt:variant>
        <vt:i4>5</vt:i4>
      </vt:variant>
      <vt:variant>
        <vt:lpwstr/>
      </vt:variant>
      <vt:variant>
        <vt:lpwstr>fld_SettlCurrency</vt:lpwstr>
      </vt:variant>
      <vt:variant>
        <vt:i4>2490371</vt:i4>
      </vt:variant>
      <vt:variant>
        <vt:i4>576</vt:i4>
      </vt:variant>
      <vt:variant>
        <vt:i4>0</vt:i4>
      </vt:variant>
      <vt:variant>
        <vt:i4>5</vt:i4>
      </vt:variant>
      <vt:variant>
        <vt:lpwstr/>
      </vt:variant>
      <vt:variant>
        <vt:lpwstr>fld_SettlCurrAmt</vt:lpwstr>
      </vt:variant>
      <vt:variant>
        <vt:i4>2883602</vt:i4>
      </vt:variant>
      <vt:variant>
        <vt:i4>573</vt:i4>
      </vt:variant>
      <vt:variant>
        <vt:i4>0</vt:i4>
      </vt:variant>
      <vt:variant>
        <vt:i4>5</vt:i4>
      </vt:variant>
      <vt:variant>
        <vt:lpwstr/>
      </vt:variant>
      <vt:variant>
        <vt:lpwstr>fld_NetMoney</vt:lpwstr>
      </vt:variant>
      <vt:variant>
        <vt:i4>5963897</vt:i4>
      </vt:variant>
      <vt:variant>
        <vt:i4>570</vt:i4>
      </vt:variant>
      <vt:variant>
        <vt:i4>0</vt:i4>
      </vt:variant>
      <vt:variant>
        <vt:i4>5</vt:i4>
      </vt:variant>
      <vt:variant>
        <vt:lpwstr/>
      </vt:variant>
      <vt:variant>
        <vt:lpwstr>fld_QuoteID</vt:lpwstr>
      </vt:variant>
      <vt:variant>
        <vt:i4>4522101</vt:i4>
      </vt:variant>
      <vt:variant>
        <vt:i4>567</vt:i4>
      </vt:variant>
      <vt:variant>
        <vt:i4>0</vt:i4>
      </vt:variant>
      <vt:variant>
        <vt:i4>5</vt:i4>
      </vt:variant>
      <vt:variant>
        <vt:lpwstr/>
      </vt:variant>
      <vt:variant>
        <vt:lpwstr>fld_OnBehalfOfSubID</vt:lpwstr>
      </vt:variant>
      <vt:variant>
        <vt:i4>2228227</vt:i4>
      </vt:variant>
      <vt:variant>
        <vt:i4>564</vt:i4>
      </vt:variant>
      <vt:variant>
        <vt:i4>0</vt:i4>
      </vt:variant>
      <vt:variant>
        <vt:i4>5</vt:i4>
      </vt:variant>
      <vt:variant>
        <vt:lpwstr/>
      </vt:variant>
      <vt:variant>
        <vt:lpwstr>fld_OnBehalfOfCompID</vt:lpwstr>
      </vt:variant>
      <vt:variant>
        <vt:i4>5832826</vt:i4>
      </vt:variant>
      <vt:variant>
        <vt:i4>561</vt:i4>
      </vt:variant>
      <vt:variant>
        <vt:i4>0</vt:i4>
      </vt:variant>
      <vt:variant>
        <vt:i4>5</vt:i4>
      </vt:variant>
      <vt:variant>
        <vt:lpwstr/>
      </vt:variant>
      <vt:variant>
        <vt:lpwstr>fld_LocateReqd</vt:lpwstr>
      </vt:variant>
      <vt:variant>
        <vt:i4>3276800</vt:i4>
      </vt:variant>
      <vt:variant>
        <vt:i4>558</vt:i4>
      </vt:variant>
      <vt:variant>
        <vt:i4>0</vt:i4>
      </vt:variant>
      <vt:variant>
        <vt:i4>5</vt:i4>
      </vt:variant>
      <vt:variant>
        <vt:lpwstr/>
      </vt:variant>
      <vt:variant>
        <vt:lpwstr>fld_ReportToExch</vt:lpwstr>
      </vt:variant>
      <vt:variant>
        <vt:i4>3014662</vt:i4>
      </vt:variant>
      <vt:variant>
        <vt:i4>555</vt:i4>
      </vt:variant>
      <vt:variant>
        <vt:i4>0</vt:i4>
      </vt:variant>
      <vt:variant>
        <vt:i4>5</vt:i4>
      </vt:variant>
      <vt:variant>
        <vt:lpwstr/>
      </vt:variant>
      <vt:variant>
        <vt:lpwstr>fld_TestReqID</vt:lpwstr>
      </vt:variant>
      <vt:variant>
        <vt:i4>2686996</vt:i4>
      </vt:variant>
      <vt:variant>
        <vt:i4>552</vt:i4>
      </vt:variant>
      <vt:variant>
        <vt:i4>0</vt:i4>
      </vt:variant>
      <vt:variant>
        <vt:i4>5</vt:i4>
      </vt:variant>
      <vt:variant>
        <vt:lpwstr/>
      </vt:variant>
      <vt:variant>
        <vt:lpwstr>fld_MaxFloor</vt:lpwstr>
      </vt:variant>
      <vt:variant>
        <vt:i4>5374069</vt:i4>
      </vt:variant>
      <vt:variant>
        <vt:i4>549</vt:i4>
      </vt:variant>
      <vt:variant>
        <vt:i4>0</vt:i4>
      </vt:variant>
      <vt:variant>
        <vt:i4>5</vt:i4>
      </vt:variant>
      <vt:variant>
        <vt:lpwstr/>
      </vt:variant>
      <vt:variant>
        <vt:lpwstr>fld_MinQty</vt:lpwstr>
      </vt:variant>
      <vt:variant>
        <vt:i4>5963877</vt:i4>
      </vt:variant>
      <vt:variant>
        <vt:i4>546</vt:i4>
      </vt:variant>
      <vt:variant>
        <vt:i4>0</vt:i4>
      </vt:variant>
      <vt:variant>
        <vt:i4>5</vt:i4>
      </vt:variant>
      <vt:variant>
        <vt:lpwstr/>
      </vt:variant>
      <vt:variant>
        <vt:lpwstr>fld_HeartBtInt</vt:lpwstr>
      </vt:variant>
      <vt:variant>
        <vt:i4>3473411</vt:i4>
      </vt:variant>
      <vt:variant>
        <vt:i4>543</vt:i4>
      </vt:variant>
      <vt:variant>
        <vt:i4>0</vt:i4>
      </vt:variant>
      <vt:variant>
        <vt:i4>5</vt:i4>
      </vt:variant>
      <vt:variant>
        <vt:lpwstr/>
      </vt:variant>
      <vt:variant>
        <vt:lpwstr>fld_SecurityDesc</vt:lpwstr>
      </vt:variant>
      <vt:variant>
        <vt:i4>4653181</vt:i4>
      </vt:variant>
      <vt:variant>
        <vt:i4>540</vt:i4>
      </vt:variant>
      <vt:variant>
        <vt:i4>0</vt:i4>
      </vt:variant>
      <vt:variant>
        <vt:i4>5</vt:i4>
      </vt:variant>
      <vt:variant>
        <vt:lpwstr/>
      </vt:variant>
      <vt:variant>
        <vt:lpwstr>fld_Issuer</vt:lpwstr>
      </vt:variant>
      <vt:variant>
        <vt:i4>4063256</vt:i4>
      </vt:variant>
      <vt:variant>
        <vt:i4>537</vt:i4>
      </vt:variant>
      <vt:variant>
        <vt:i4>0</vt:i4>
      </vt:variant>
      <vt:variant>
        <vt:i4>5</vt:i4>
      </vt:variant>
      <vt:variant>
        <vt:lpwstr/>
      </vt:variant>
      <vt:variant>
        <vt:lpwstr>fld_IOIQualifier</vt:lpwstr>
      </vt:variant>
      <vt:variant>
        <vt:i4>2162704</vt:i4>
      </vt:variant>
      <vt:variant>
        <vt:i4>534</vt:i4>
      </vt:variant>
      <vt:variant>
        <vt:i4>0</vt:i4>
      </vt:variant>
      <vt:variant>
        <vt:i4>5</vt:i4>
      </vt:variant>
      <vt:variant>
        <vt:lpwstr/>
      </vt:variant>
      <vt:variant>
        <vt:lpwstr>fld_OrdRejReason</vt:lpwstr>
      </vt:variant>
      <vt:variant>
        <vt:i4>2818068</vt:i4>
      </vt:variant>
      <vt:variant>
        <vt:i4>531</vt:i4>
      </vt:variant>
      <vt:variant>
        <vt:i4>0</vt:i4>
      </vt:variant>
      <vt:variant>
        <vt:i4>5</vt:i4>
      </vt:variant>
      <vt:variant>
        <vt:lpwstr/>
      </vt:variant>
      <vt:variant>
        <vt:lpwstr>fld_CxlRejReason</vt:lpwstr>
      </vt:variant>
      <vt:variant>
        <vt:i4>3080209</vt:i4>
      </vt:variant>
      <vt:variant>
        <vt:i4>528</vt:i4>
      </vt:variant>
      <vt:variant>
        <vt:i4>0</vt:i4>
      </vt:variant>
      <vt:variant>
        <vt:i4>5</vt:i4>
      </vt:variant>
      <vt:variant>
        <vt:lpwstr/>
      </vt:variant>
      <vt:variant>
        <vt:lpwstr>fld_ExDestination</vt:lpwstr>
      </vt:variant>
      <vt:variant>
        <vt:i4>5177454</vt:i4>
      </vt:variant>
      <vt:variant>
        <vt:i4>525</vt:i4>
      </vt:variant>
      <vt:variant>
        <vt:i4>0</vt:i4>
      </vt:variant>
      <vt:variant>
        <vt:i4>5</vt:i4>
      </vt:variant>
      <vt:variant>
        <vt:lpwstr/>
      </vt:variant>
      <vt:variant>
        <vt:lpwstr>fld_StopPx</vt:lpwstr>
      </vt:variant>
      <vt:variant>
        <vt:i4>2686980</vt:i4>
      </vt:variant>
      <vt:variant>
        <vt:i4>522</vt:i4>
      </vt:variant>
      <vt:variant>
        <vt:i4>0</vt:i4>
      </vt:variant>
      <vt:variant>
        <vt:i4>5</vt:i4>
      </vt:variant>
      <vt:variant>
        <vt:lpwstr/>
      </vt:variant>
      <vt:variant>
        <vt:lpwstr>fld_EncryptMethod</vt:lpwstr>
      </vt:variant>
      <vt:variant>
        <vt:i4>4915310</vt:i4>
      </vt:variant>
      <vt:variant>
        <vt:i4>519</vt:i4>
      </vt:variant>
      <vt:variant>
        <vt:i4>0</vt:i4>
      </vt:variant>
      <vt:variant>
        <vt:i4>5</vt:i4>
      </vt:variant>
      <vt:variant>
        <vt:lpwstr/>
      </vt:variant>
      <vt:variant>
        <vt:lpwstr>fld_PossResend</vt:lpwstr>
      </vt:variant>
      <vt:variant>
        <vt:i4>4325478</vt:i4>
      </vt:variant>
      <vt:variant>
        <vt:i4>516</vt:i4>
      </vt:variant>
      <vt:variant>
        <vt:i4>0</vt:i4>
      </vt:variant>
      <vt:variant>
        <vt:i4>5</vt:i4>
      </vt:variant>
      <vt:variant>
        <vt:lpwstr/>
      </vt:variant>
      <vt:variant>
        <vt:lpwstr>fld_RawData</vt:lpwstr>
      </vt:variant>
      <vt:variant>
        <vt:i4>3407877</vt:i4>
      </vt:variant>
      <vt:variant>
        <vt:i4>513</vt:i4>
      </vt:variant>
      <vt:variant>
        <vt:i4>0</vt:i4>
      </vt:variant>
      <vt:variant>
        <vt:i4>5</vt:i4>
      </vt:variant>
      <vt:variant>
        <vt:lpwstr/>
      </vt:variant>
      <vt:variant>
        <vt:lpwstr>fld_RawDataLength</vt:lpwstr>
      </vt:variant>
      <vt:variant>
        <vt:i4>3342355</vt:i4>
      </vt:variant>
      <vt:variant>
        <vt:i4>510</vt:i4>
      </vt:variant>
      <vt:variant>
        <vt:i4>0</vt:i4>
      </vt:variant>
      <vt:variant>
        <vt:i4>5</vt:i4>
      </vt:variant>
      <vt:variant>
        <vt:lpwstr/>
      </vt:variant>
      <vt:variant>
        <vt:lpwstr>fld_EmailType</vt:lpwstr>
      </vt:variant>
      <vt:variant>
        <vt:i4>4456549</vt:i4>
      </vt:variant>
      <vt:variant>
        <vt:i4>507</vt:i4>
      </vt:variant>
      <vt:variant>
        <vt:i4>0</vt:i4>
      </vt:variant>
      <vt:variant>
        <vt:i4>5</vt:i4>
      </vt:variant>
      <vt:variant>
        <vt:lpwstr/>
      </vt:variant>
      <vt:variant>
        <vt:lpwstr>fld_SignatureLength</vt:lpwstr>
      </vt:variant>
      <vt:variant>
        <vt:i4>4587632</vt:i4>
      </vt:variant>
      <vt:variant>
        <vt:i4>504</vt:i4>
      </vt:variant>
      <vt:variant>
        <vt:i4>0</vt:i4>
      </vt:variant>
      <vt:variant>
        <vt:i4>5</vt:i4>
      </vt:variant>
      <vt:variant>
        <vt:lpwstr/>
      </vt:variant>
      <vt:variant>
        <vt:lpwstr>fld_SecureData</vt:lpwstr>
      </vt:variant>
      <vt:variant>
        <vt:i4>2293788</vt:i4>
      </vt:variant>
      <vt:variant>
        <vt:i4>501</vt:i4>
      </vt:variant>
      <vt:variant>
        <vt:i4>0</vt:i4>
      </vt:variant>
      <vt:variant>
        <vt:i4>5</vt:i4>
      </vt:variant>
      <vt:variant>
        <vt:lpwstr/>
      </vt:variant>
      <vt:variant>
        <vt:lpwstr>fld_SecureDataLen</vt:lpwstr>
      </vt:variant>
      <vt:variant>
        <vt:i4>3276802</vt:i4>
      </vt:variant>
      <vt:variant>
        <vt:i4>498</vt:i4>
      </vt:variant>
      <vt:variant>
        <vt:i4>0</vt:i4>
      </vt:variant>
      <vt:variant>
        <vt:i4>5</vt:i4>
      </vt:variant>
      <vt:variant>
        <vt:lpwstr/>
      </vt:variant>
      <vt:variant>
        <vt:lpwstr>fld_Signature</vt:lpwstr>
      </vt:variant>
      <vt:variant>
        <vt:i4>2228238</vt:i4>
      </vt:variant>
      <vt:variant>
        <vt:i4>495</vt:i4>
      </vt:variant>
      <vt:variant>
        <vt:i4>0</vt:i4>
      </vt:variant>
      <vt:variant>
        <vt:i4>5</vt:i4>
      </vt:variant>
      <vt:variant>
        <vt:lpwstr/>
      </vt:variant>
      <vt:variant>
        <vt:lpwstr>fld_AllocRejCode</vt:lpwstr>
      </vt:variant>
      <vt:variant>
        <vt:i4>5701740</vt:i4>
      </vt:variant>
      <vt:variant>
        <vt:i4>492</vt:i4>
      </vt:variant>
      <vt:variant>
        <vt:i4>0</vt:i4>
      </vt:variant>
      <vt:variant>
        <vt:i4>5</vt:i4>
      </vt:variant>
      <vt:variant>
        <vt:lpwstr/>
      </vt:variant>
      <vt:variant>
        <vt:lpwstr>fld_AllocStatus</vt:lpwstr>
      </vt:variant>
      <vt:variant>
        <vt:i4>5439588</vt:i4>
      </vt:variant>
      <vt:variant>
        <vt:i4>489</vt:i4>
      </vt:variant>
      <vt:variant>
        <vt:i4>0</vt:i4>
      </vt:variant>
      <vt:variant>
        <vt:i4>5</vt:i4>
      </vt:variant>
      <vt:variant>
        <vt:lpwstr/>
      </vt:variant>
      <vt:variant>
        <vt:lpwstr>fld_NoDlvyInst</vt:lpwstr>
      </vt:variant>
      <vt:variant>
        <vt:i4>4391033</vt:i4>
      </vt:variant>
      <vt:variant>
        <vt:i4>486</vt:i4>
      </vt:variant>
      <vt:variant>
        <vt:i4>0</vt:i4>
      </vt:variant>
      <vt:variant>
        <vt:i4>5</vt:i4>
      </vt:variant>
      <vt:variant>
        <vt:lpwstr/>
      </vt:variant>
      <vt:variant>
        <vt:lpwstr>fld_CxlQty</vt:lpwstr>
      </vt:variant>
      <vt:variant>
        <vt:i4>4259937</vt:i4>
      </vt:variant>
      <vt:variant>
        <vt:i4>483</vt:i4>
      </vt:variant>
      <vt:variant>
        <vt:i4>0</vt:i4>
      </vt:variant>
      <vt:variant>
        <vt:i4>5</vt:i4>
      </vt:variant>
      <vt:variant>
        <vt:lpwstr/>
      </vt:variant>
      <vt:variant>
        <vt:lpwstr>fld_RptSeq</vt:lpwstr>
      </vt:variant>
      <vt:variant>
        <vt:i4>6226026</vt:i4>
      </vt:variant>
      <vt:variant>
        <vt:i4>480</vt:i4>
      </vt:variant>
      <vt:variant>
        <vt:i4>0</vt:i4>
      </vt:variant>
      <vt:variant>
        <vt:i4>5</vt:i4>
      </vt:variant>
      <vt:variant>
        <vt:lpwstr/>
      </vt:variant>
      <vt:variant>
        <vt:lpwstr>fld_NoRpts</vt:lpwstr>
      </vt:variant>
      <vt:variant>
        <vt:i4>5636196</vt:i4>
      </vt:variant>
      <vt:variant>
        <vt:i4>477</vt:i4>
      </vt:variant>
      <vt:variant>
        <vt:i4>0</vt:i4>
      </vt:variant>
      <vt:variant>
        <vt:i4>5</vt:i4>
      </vt:variant>
      <vt:variant>
        <vt:lpwstr/>
      </vt:variant>
      <vt:variant>
        <vt:lpwstr>fld_ProcessCode</vt:lpwstr>
      </vt:variant>
      <vt:variant>
        <vt:i4>3670040</vt:i4>
      </vt:variant>
      <vt:variant>
        <vt:i4>474</vt:i4>
      </vt:variant>
      <vt:variant>
        <vt:i4>0</vt:i4>
      </vt:variant>
      <vt:variant>
        <vt:i4>5</vt:i4>
      </vt:variant>
      <vt:variant>
        <vt:lpwstr/>
      </vt:variant>
      <vt:variant>
        <vt:lpwstr>fld_AllocQty</vt:lpwstr>
      </vt:variant>
      <vt:variant>
        <vt:i4>3342350</vt:i4>
      </vt:variant>
      <vt:variant>
        <vt:i4>471</vt:i4>
      </vt:variant>
      <vt:variant>
        <vt:i4>0</vt:i4>
      </vt:variant>
      <vt:variant>
        <vt:i4>5</vt:i4>
      </vt:variant>
      <vt:variant>
        <vt:lpwstr/>
      </vt:variant>
      <vt:variant>
        <vt:lpwstr>fld_AllocAccount</vt:lpwstr>
      </vt:variant>
      <vt:variant>
        <vt:i4>2883586</vt:i4>
      </vt:variant>
      <vt:variant>
        <vt:i4>468</vt:i4>
      </vt:variant>
      <vt:variant>
        <vt:i4>0</vt:i4>
      </vt:variant>
      <vt:variant>
        <vt:i4>5</vt:i4>
      </vt:variant>
      <vt:variant>
        <vt:lpwstr/>
      </vt:variant>
      <vt:variant>
        <vt:lpwstr>fld_NoAllocs</vt:lpwstr>
      </vt:variant>
      <vt:variant>
        <vt:i4>4522106</vt:i4>
      </vt:variant>
      <vt:variant>
        <vt:i4>465</vt:i4>
      </vt:variant>
      <vt:variant>
        <vt:i4>0</vt:i4>
      </vt:variant>
      <vt:variant>
        <vt:i4>5</vt:i4>
      </vt:variant>
      <vt:variant>
        <vt:lpwstr/>
      </vt:variant>
      <vt:variant>
        <vt:lpwstr>fld_PositionEffect</vt:lpwstr>
      </vt:variant>
      <vt:variant>
        <vt:i4>3473427</vt:i4>
      </vt:variant>
      <vt:variant>
        <vt:i4>462</vt:i4>
      </vt:variant>
      <vt:variant>
        <vt:i4>0</vt:i4>
      </vt:variant>
      <vt:variant>
        <vt:i4>5</vt:i4>
      </vt:variant>
      <vt:variant>
        <vt:lpwstr/>
      </vt:variant>
      <vt:variant>
        <vt:lpwstr>fld_TradeDate</vt:lpwstr>
      </vt:variant>
      <vt:variant>
        <vt:i4>5111921</vt:i4>
      </vt:variant>
      <vt:variant>
        <vt:i4>459</vt:i4>
      </vt:variant>
      <vt:variant>
        <vt:i4>0</vt:i4>
      </vt:variant>
      <vt:variant>
        <vt:i4>5</vt:i4>
      </vt:variant>
      <vt:variant>
        <vt:lpwstr/>
      </vt:variant>
      <vt:variant>
        <vt:lpwstr>fld_AvgPxPrecision</vt:lpwstr>
      </vt:variant>
      <vt:variant>
        <vt:i4>3670037</vt:i4>
      </vt:variant>
      <vt:variant>
        <vt:i4>456</vt:i4>
      </vt:variant>
      <vt:variant>
        <vt:i4>0</vt:i4>
      </vt:variant>
      <vt:variant>
        <vt:i4>5</vt:i4>
      </vt:variant>
      <vt:variant>
        <vt:lpwstr/>
      </vt:variant>
      <vt:variant>
        <vt:lpwstr>fld_NoOrders</vt:lpwstr>
      </vt:variant>
      <vt:variant>
        <vt:i4>6029436</vt:i4>
      </vt:variant>
      <vt:variant>
        <vt:i4>453</vt:i4>
      </vt:variant>
      <vt:variant>
        <vt:i4>0</vt:i4>
      </vt:variant>
      <vt:variant>
        <vt:i4>5</vt:i4>
      </vt:variant>
      <vt:variant>
        <vt:lpwstr/>
      </vt:variant>
      <vt:variant>
        <vt:lpwstr>fld_RefAllocID</vt:lpwstr>
      </vt:variant>
      <vt:variant>
        <vt:i4>4849780</vt:i4>
      </vt:variant>
      <vt:variant>
        <vt:i4>450</vt:i4>
      </vt:variant>
      <vt:variant>
        <vt:i4>0</vt:i4>
      </vt:variant>
      <vt:variant>
        <vt:i4>5</vt:i4>
      </vt:variant>
      <vt:variant>
        <vt:lpwstr/>
      </vt:variant>
      <vt:variant>
        <vt:lpwstr>fld_AllocTransType</vt:lpwstr>
      </vt:variant>
      <vt:variant>
        <vt:i4>5832812</vt:i4>
      </vt:variant>
      <vt:variant>
        <vt:i4>447</vt:i4>
      </vt:variant>
      <vt:variant>
        <vt:i4>0</vt:i4>
      </vt:variant>
      <vt:variant>
        <vt:i4>5</vt:i4>
      </vt:variant>
      <vt:variant>
        <vt:lpwstr/>
      </vt:variant>
      <vt:variant>
        <vt:lpwstr>fld_AllocID</vt:lpwstr>
      </vt:variant>
      <vt:variant>
        <vt:i4>3080199</vt:i4>
      </vt:variant>
      <vt:variant>
        <vt:i4>444</vt:i4>
      </vt:variant>
      <vt:variant>
        <vt:i4>0</vt:i4>
      </vt:variant>
      <vt:variant>
        <vt:i4>5</vt:i4>
      </vt:variant>
      <vt:variant>
        <vt:lpwstr/>
      </vt:variant>
      <vt:variant>
        <vt:lpwstr>fld_ListExecInst</vt:lpwstr>
      </vt:variant>
      <vt:variant>
        <vt:i4>4915322</vt:i4>
      </vt:variant>
      <vt:variant>
        <vt:i4>441</vt:i4>
      </vt:variant>
      <vt:variant>
        <vt:i4>0</vt:i4>
      </vt:variant>
      <vt:variant>
        <vt:i4>5</vt:i4>
      </vt:variant>
      <vt:variant>
        <vt:lpwstr/>
      </vt:variant>
      <vt:variant>
        <vt:lpwstr>fld_TotNoOrders</vt:lpwstr>
      </vt:variant>
      <vt:variant>
        <vt:i4>2424863</vt:i4>
      </vt:variant>
      <vt:variant>
        <vt:i4>438</vt:i4>
      </vt:variant>
      <vt:variant>
        <vt:i4>0</vt:i4>
      </vt:variant>
      <vt:variant>
        <vt:i4>5</vt:i4>
      </vt:variant>
      <vt:variant>
        <vt:lpwstr/>
      </vt:variant>
      <vt:variant>
        <vt:lpwstr>fld_ListSeqNo</vt:lpwstr>
      </vt:variant>
      <vt:variant>
        <vt:i4>4849780</vt:i4>
      </vt:variant>
      <vt:variant>
        <vt:i4>435</vt:i4>
      </vt:variant>
      <vt:variant>
        <vt:i4>0</vt:i4>
      </vt:variant>
      <vt:variant>
        <vt:i4>5</vt:i4>
      </vt:variant>
      <vt:variant>
        <vt:lpwstr/>
      </vt:variant>
      <vt:variant>
        <vt:lpwstr>fld_ListID</vt:lpwstr>
      </vt:variant>
      <vt:variant>
        <vt:i4>2228224</vt:i4>
      </vt:variant>
      <vt:variant>
        <vt:i4>432</vt:i4>
      </vt:variant>
      <vt:variant>
        <vt:i4>0</vt:i4>
      </vt:variant>
      <vt:variant>
        <vt:i4>5</vt:i4>
      </vt:variant>
      <vt:variant>
        <vt:lpwstr/>
      </vt:variant>
      <vt:variant>
        <vt:lpwstr>fld_SymbolSfx</vt:lpwstr>
      </vt:variant>
      <vt:variant>
        <vt:i4>3276808</vt:i4>
      </vt:variant>
      <vt:variant>
        <vt:i4>429</vt:i4>
      </vt:variant>
      <vt:variant>
        <vt:i4>0</vt:i4>
      </vt:variant>
      <vt:variant>
        <vt:i4>5</vt:i4>
      </vt:variant>
      <vt:variant>
        <vt:lpwstr/>
      </vt:variant>
      <vt:variant>
        <vt:lpwstr>fld_SettlDate</vt:lpwstr>
      </vt:variant>
      <vt:variant>
        <vt:i4>2490384</vt:i4>
      </vt:variant>
      <vt:variant>
        <vt:i4>426</vt:i4>
      </vt:variant>
      <vt:variant>
        <vt:i4>0</vt:i4>
      </vt:variant>
      <vt:variant>
        <vt:i4>5</vt:i4>
      </vt:variant>
      <vt:variant>
        <vt:lpwstr/>
      </vt:variant>
      <vt:variant>
        <vt:lpwstr>fld_SettlType</vt:lpwstr>
      </vt:variant>
      <vt:variant>
        <vt:i4>5898338</vt:i4>
      </vt:variant>
      <vt:variant>
        <vt:i4>423</vt:i4>
      </vt:variant>
      <vt:variant>
        <vt:i4>0</vt:i4>
      </vt:variant>
      <vt:variant>
        <vt:i4>5</vt:i4>
      </vt:variant>
      <vt:variant>
        <vt:lpwstr/>
      </vt:variant>
      <vt:variant>
        <vt:lpwstr>fld_ValidUntilTime</vt:lpwstr>
      </vt:variant>
      <vt:variant>
        <vt:i4>4653182</vt:i4>
      </vt:variant>
      <vt:variant>
        <vt:i4>420</vt:i4>
      </vt:variant>
      <vt:variant>
        <vt:i4>0</vt:i4>
      </vt:variant>
      <vt:variant>
        <vt:i4>5</vt:i4>
      </vt:variant>
      <vt:variant>
        <vt:lpwstr/>
      </vt:variant>
      <vt:variant>
        <vt:lpwstr>fld_Urgency</vt:lpwstr>
      </vt:variant>
      <vt:variant>
        <vt:i4>3538974</vt:i4>
      </vt:variant>
      <vt:variant>
        <vt:i4>417</vt:i4>
      </vt:variant>
      <vt:variant>
        <vt:i4>0</vt:i4>
      </vt:variant>
      <vt:variant>
        <vt:i4>5</vt:i4>
      </vt:variant>
      <vt:variant>
        <vt:lpwstr/>
      </vt:variant>
      <vt:variant>
        <vt:lpwstr>fld_TransactTime</vt:lpwstr>
      </vt:variant>
      <vt:variant>
        <vt:i4>6094950</vt:i4>
      </vt:variant>
      <vt:variant>
        <vt:i4>414</vt:i4>
      </vt:variant>
      <vt:variant>
        <vt:i4>0</vt:i4>
      </vt:variant>
      <vt:variant>
        <vt:i4>5</vt:i4>
      </vt:variant>
      <vt:variant>
        <vt:lpwstr/>
      </vt:variant>
      <vt:variant>
        <vt:lpwstr>fld_TimeInForce</vt:lpwstr>
      </vt:variant>
      <vt:variant>
        <vt:i4>2228238</vt:i4>
      </vt:variant>
      <vt:variant>
        <vt:i4>411</vt:i4>
      </vt:variant>
      <vt:variant>
        <vt:i4>0</vt:i4>
      </vt:variant>
      <vt:variant>
        <vt:i4>5</vt:i4>
      </vt:variant>
      <vt:variant>
        <vt:lpwstr/>
      </vt:variant>
      <vt:variant>
        <vt:lpwstr>fld_Text</vt:lpwstr>
      </vt:variant>
      <vt:variant>
        <vt:i4>6094960</vt:i4>
      </vt:variant>
      <vt:variant>
        <vt:i4>408</vt:i4>
      </vt:variant>
      <vt:variant>
        <vt:i4>0</vt:i4>
      </vt:variant>
      <vt:variant>
        <vt:i4>5</vt:i4>
      </vt:variant>
      <vt:variant>
        <vt:lpwstr/>
      </vt:variant>
      <vt:variant>
        <vt:lpwstr>fld_TargetSubID</vt:lpwstr>
      </vt:variant>
      <vt:variant>
        <vt:i4>3801094</vt:i4>
      </vt:variant>
      <vt:variant>
        <vt:i4>405</vt:i4>
      </vt:variant>
      <vt:variant>
        <vt:i4>0</vt:i4>
      </vt:variant>
      <vt:variant>
        <vt:i4>5</vt:i4>
      </vt:variant>
      <vt:variant>
        <vt:lpwstr/>
      </vt:variant>
      <vt:variant>
        <vt:lpwstr>fld_TargetCompID</vt:lpwstr>
      </vt:variant>
      <vt:variant>
        <vt:i4>4456563</vt:i4>
      </vt:variant>
      <vt:variant>
        <vt:i4>402</vt:i4>
      </vt:variant>
      <vt:variant>
        <vt:i4>0</vt:i4>
      </vt:variant>
      <vt:variant>
        <vt:i4>5</vt:i4>
      </vt:variant>
      <vt:variant>
        <vt:lpwstr/>
      </vt:variant>
      <vt:variant>
        <vt:lpwstr>fld_Symbol</vt:lpwstr>
      </vt:variant>
      <vt:variant>
        <vt:i4>4128789</vt:i4>
      </vt:variant>
      <vt:variant>
        <vt:i4>399</vt:i4>
      </vt:variant>
      <vt:variant>
        <vt:i4>0</vt:i4>
      </vt:variant>
      <vt:variant>
        <vt:i4>5</vt:i4>
      </vt:variant>
      <vt:variant>
        <vt:lpwstr/>
      </vt:variant>
      <vt:variant>
        <vt:lpwstr>fld_Side</vt:lpwstr>
      </vt:variant>
      <vt:variant>
        <vt:i4>3670034</vt:i4>
      </vt:variant>
      <vt:variant>
        <vt:i4>396</vt:i4>
      </vt:variant>
      <vt:variant>
        <vt:i4>0</vt:i4>
      </vt:variant>
      <vt:variant>
        <vt:i4>5</vt:i4>
      </vt:variant>
      <vt:variant>
        <vt:lpwstr/>
      </vt:variant>
      <vt:variant>
        <vt:lpwstr>fld_Quantity</vt:lpwstr>
      </vt:variant>
      <vt:variant>
        <vt:i4>4522104</vt:i4>
      </vt:variant>
      <vt:variant>
        <vt:i4>393</vt:i4>
      </vt:variant>
      <vt:variant>
        <vt:i4>0</vt:i4>
      </vt:variant>
      <vt:variant>
        <vt:i4>5</vt:i4>
      </vt:variant>
      <vt:variant>
        <vt:lpwstr/>
      </vt:variant>
      <vt:variant>
        <vt:lpwstr>fld_SendingTime</vt:lpwstr>
      </vt:variant>
      <vt:variant>
        <vt:i4>6029419</vt:i4>
      </vt:variant>
      <vt:variant>
        <vt:i4>390</vt:i4>
      </vt:variant>
      <vt:variant>
        <vt:i4>0</vt:i4>
      </vt:variant>
      <vt:variant>
        <vt:i4>5</vt:i4>
      </vt:variant>
      <vt:variant>
        <vt:lpwstr/>
      </vt:variant>
      <vt:variant>
        <vt:lpwstr>fld_SenderSubID</vt:lpwstr>
      </vt:variant>
      <vt:variant>
        <vt:i4>3866653</vt:i4>
      </vt:variant>
      <vt:variant>
        <vt:i4>387</vt:i4>
      </vt:variant>
      <vt:variant>
        <vt:i4>0</vt:i4>
      </vt:variant>
      <vt:variant>
        <vt:i4>5</vt:i4>
      </vt:variant>
      <vt:variant>
        <vt:lpwstr/>
      </vt:variant>
      <vt:variant>
        <vt:lpwstr>fld_SenderCompID</vt:lpwstr>
      </vt:variant>
      <vt:variant>
        <vt:i4>5701757</vt:i4>
      </vt:variant>
      <vt:variant>
        <vt:i4>384</vt:i4>
      </vt:variant>
      <vt:variant>
        <vt:i4>0</vt:i4>
      </vt:variant>
      <vt:variant>
        <vt:i4>5</vt:i4>
      </vt:variant>
      <vt:variant>
        <vt:lpwstr/>
      </vt:variant>
      <vt:variant>
        <vt:lpwstr>fld_SecurityID</vt:lpwstr>
      </vt:variant>
      <vt:variant>
        <vt:i4>2162717</vt:i4>
      </vt:variant>
      <vt:variant>
        <vt:i4>381</vt:i4>
      </vt:variant>
      <vt:variant>
        <vt:i4>0</vt:i4>
      </vt:variant>
      <vt:variant>
        <vt:i4>5</vt:i4>
      </vt:variant>
      <vt:variant>
        <vt:lpwstr/>
      </vt:variant>
      <vt:variant>
        <vt:lpwstr>fld_RefSeqNum</vt:lpwstr>
      </vt:variant>
      <vt:variant>
        <vt:i4>2228251</vt:i4>
      </vt:variant>
      <vt:variant>
        <vt:i4>378</vt:i4>
      </vt:variant>
      <vt:variant>
        <vt:i4>0</vt:i4>
      </vt:variant>
      <vt:variant>
        <vt:i4>5</vt:i4>
      </vt:variant>
      <vt:variant>
        <vt:lpwstr/>
      </vt:variant>
      <vt:variant>
        <vt:lpwstr>fld_Price</vt:lpwstr>
      </vt:variant>
      <vt:variant>
        <vt:i4>6094969</vt:i4>
      </vt:variant>
      <vt:variant>
        <vt:i4>375</vt:i4>
      </vt:variant>
      <vt:variant>
        <vt:i4>0</vt:i4>
      </vt:variant>
      <vt:variant>
        <vt:i4>5</vt:i4>
      </vt:variant>
      <vt:variant>
        <vt:lpwstr/>
      </vt:variant>
      <vt:variant>
        <vt:lpwstr>fld_PossDupFlag</vt:lpwstr>
      </vt:variant>
      <vt:variant>
        <vt:i4>2752541</vt:i4>
      </vt:variant>
      <vt:variant>
        <vt:i4>372</vt:i4>
      </vt:variant>
      <vt:variant>
        <vt:i4>0</vt:i4>
      </vt:variant>
      <vt:variant>
        <vt:i4>5</vt:i4>
      </vt:variant>
      <vt:variant>
        <vt:lpwstr/>
      </vt:variant>
      <vt:variant>
        <vt:lpwstr>fld_OrigTime</vt:lpwstr>
      </vt:variant>
      <vt:variant>
        <vt:i4>5308524</vt:i4>
      </vt:variant>
      <vt:variant>
        <vt:i4>369</vt:i4>
      </vt:variant>
      <vt:variant>
        <vt:i4>0</vt:i4>
      </vt:variant>
      <vt:variant>
        <vt:i4>5</vt:i4>
      </vt:variant>
      <vt:variant>
        <vt:lpwstr/>
      </vt:variant>
      <vt:variant>
        <vt:lpwstr>fld_OrigClOrdID</vt:lpwstr>
      </vt:variant>
      <vt:variant>
        <vt:i4>4522096</vt:i4>
      </vt:variant>
      <vt:variant>
        <vt:i4>366</vt:i4>
      </vt:variant>
      <vt:variant>
        <vt:i4>0</vt:i4>
      </vt:variant>
      <vt:variant>
        <vt:i4>5</vt:i4>
      </vt:variant>
      <vt:variant>
        <vt:lpwstr/>
      </vt:variant>
      <vt:variant>
        <vt:lpwstr>fld_OrdType</vt:lpwstr>
      </vt:variant>
      <vt:variant>
        <vt:i4>2490377</vt:i4>
      </vt:variant>
      <vt:variant>
        <vt:i4>363</vt:i4>
      </vt:variant>
      <vt:variant>
        <vt:i4>0</vt:i4>
      </vt:variant>
      <vt:variant>
        <vt:i4>5</vt:i4>
      </vt:variant>
      <vt:variant>
        <vt:lpwstr/>
      </vt:variant>
      <vt:variant>
        <vt:lpwstr>fld_OrdStatus</vt:lpwstr>
      </vt:variant>
      <vt:variant>
        <vt:i4>2883599</vt:i4>
      </vt:variant>
      <vt:variant>
        <vt:i4>360</vt:i4>
      </vt:variant>
      <vt:variant>
        <vt:i4>0</vt:i4>
      </vt:variant>
      <vt:variant>
        <vt:i4>5</vt:i4>
      </vt:variant>
      <vt:variant>
        <vt:lpwstr/>
      </vt:variant>
      <vt:variant>
        <vt:lpwstr>fld_OrderQty</vt:lpwstr>
      </vt:variant>
      <vt:variant>
        <vt:i4>5046395</vt:i4>
      </vt:variant>
      <vt:variant>
        <vt:i4>357</vt:i4>
      </vt:variant>
      <vt:variant>
        <vt:i4>0</vt:i4>
      </vt:variant>
      <vt:variant>
        <vt:i4>5</vt:i4>
      </vt:variant>
      <vt:variant>
        <vt:lpwstr/>
      </vt:variant>
      <vt:variant>
        <vt:lpwstr>fld_OrderID</vt:lpwstr>
      </vt:variant>
      <vt:variant>
        <vt:i4>3866640</vt:i4>
      </vt:variant>
      <vt:variant>
        <vt:i4>354</vt:i4>
      </vt:variant>
      <vt:variant>
        <vt:i4>0</vt:i4>
      </vt:variant>
      <vt:variant>
        <vt:i4>5</vt:i4>
      </vt:variant>
      <vt:variant>
        <vt:lpwstr/>
      </vt:variant>
      <vt:variant>
        <vt:lpwstr>fld_NewSeqNo</vt:lpwstr>
      </vt:variant>
      <vt:variant>
        <vt:i4>4456561</vt:i4>
      </vt:variant>
      <vt:variant>
        <vt:i4>351</vt:i4>
      </vt:variant>
      <vt:variant>
        <vt:i4>0</vt:i4>
      </vt:variant>
      <vt:variant>
        <vt:i4>5</vt:i4>
      </vt:variant>
      <vt:variant>
        <vt:lpwstr/>
      </vt:variant>
      <vt:variant>
        <vt:lpwstr>fld_MsgType</vt:lpwstr>
      </vt:variant>
      <vt:variant>
        <vt:i4>3604483</vt:i4>
      </vt:variant>
      <vt:variant>
        <vt:i4>348</vt:i4>
      </vt:variant>
      <vt:variant>
        <vt:i4>0</vt:i4>
      </vt:variant>
      <vt:variant>
        <vt:i4>5</vt:i4>
      </vt:variant>
      <vt:variant>
        <vt:lpwstr/>
      </vt:variant>
      <vt:variant>
        <vt:lpwstr>fld_MsgSeqNum</vt:lpwstr>
      </vt:variant>
      <vt:variant>
        <vt:i4>3342366</vt:i4>
      </vt:variant>
      <vt:variant>
        <vt:i4>345</vt:i4>
      </vt:variant>
      <vt:variant>
        <vt:i4>0</vt:i4>
      </vt:variant>
      <vt:variant>
        <vt:i4>5</vt:i4>
      </vt:variant>
      <vt:variant>
        <vt:lpwstr/>
      </vt:variant>
      <vt:variant>
        <vt:lpwstr>fld_NoLinesOfText</vt:lpwstr>
      </vt:variant>
      <vt:variant>
        <vt:i4>5374060</vt:i4>
      </vt:variant>
      <vt:variant>
        <vt:i4>342</vt:i4>
      </vt:variant>
      <vt:variant>
        <vt:i4>0</vt:i4>
      </vt:variant>
      <vt:variant>
        <vt:i4>5</vt:i4>
      </vt:variant>
      <vt:variant>
        <vt:lpwstr/>
      </vt:variant>
      <vt:variant>
        <vt:lpwstr>fld_LastQty</vt:lpwstr>
      </vt:variant>
      <vt:variant>
        <vt:i4>6160493</vt:i4>
      </vt:variant>
      <vt:variant>
        <vt:i4>339</vt:i4>
      </vt:variant>
      <vt:variant>
        <vt:i4>0</vt:i4>
      </vt:variant>
      <vt:variant>
        <vt:i4>5</vt:i4>
      </vt:variant>
      <vt:variant>
        <vt:lpwstr/>
      </vt:variant>
      <vt:variant>
        <vt:lpwstr>fld_LastPx</vt:lpwstr>
      </vt:variant>
      <vt:variant>
        <vt:i4>5046384</vt:i4>
      </vt:variant>
      <vt:variant>
        <vt:i4>336</vt:i4>
      </vt:variant>
      <vt:variant>
        <vt:i4>0</vt:i4>
      </vt:variant>
      <vt:variant>
        <vt:i4>5</vt:i4>
      </vt:variant>
      <vt:variant>
        <vt:lpwstr/>
      </vt:variant>
      <vt:variant>
        <vt:lpwstr>fld_LastMkt</vt:lpwstr>
      </vt:variant>
      <vt:variant>
        <vt:i4>3538969</vt:i4>
      </vt:variant>
      <vt:variant>
        <vt:i4>333</vt:i4>
      </vt:variant>
      <vt:variant>
        <vt:i4>0</vt:i4>
      </vt:variant>
      <vt:variant>
        <vt:i4>5</vt:i4>
      </vt:variant>
      <vt:variant>
        <vt:lpwstr/>
      </vt:variant>
      <vt:variant>
        <vt:lpwstr>fld_LastCapacity</vt:lpwstr>
      </vt:variant>
      <vt:variant>
        <vt:i4>2490394</vt:i4>
      </vt:variant>
      <vt:variant>
        <vt:i4>330</vt:i4>
      </vt:variant>
      <vt:variant>
        <vt:i4>0</vt:i4>
      </vt:variant>
      <vt:variant>
        <vt:i4>5</vt:i4>
      </vt:variant>
      <vt:variant>
        <vt:lpwstr/>
      </vt:variant>
      <vt:variant>
        <vt:lpwstr>fld_IOITransType</vt:lpwstr>
      </vt:variant>
      <vt:variant>
        <vt:i4>5505142</vt:i4>
      </vt:variant>
      <vt:variant>
        <vt:i4>327</vt:i4>
      </vt:variant>
      <vt:variant>
        <vt:i4>0</vt:i4>
      </vt:variant>
      <vt:variant>
        <vt:i4>5</vt:i4>
      </vt:variant>
      <vt:variant>
        <vt:lpwstr/>
      </vt:variant>
      <vt:variant>
        <vt:lpwstr>fld_IOIQty</vt:lpwstr>
      </vt:variant>
      <vt:variant>
        <vt:i4>2883598</vt:i4>
      </vt:variant>
      <vt:variant>
        <vt:i4>324</vt:i4>
      </vt:variant>
      <vt:variant>
        <vt:i4>0</vt:i4>
      </vt:variant>
      <vt:variant>
        <vt:i4>5</vt:i4>
      </vt:variant>
      <vt:variant>
        <vt:lpwstr/>
      </vt:variant>
      <vt:variant>
        <vt:lpwstr>fld_IOIRefID</vt:lpwstr>
      </vt:variant>
      <vt:variant>
        <vt:i4>5505145</vt:i4>
      </vt:variant>
      <vt:variant>
        <vt:i4>321</vt:i4>
      </vt:variant>
      <vt:variant>
        <vt:i4>0</vt:i4>
      </vt:variant>
      <vt:variant>
        <vt:i4>5</vt:i4>
      </vt:variant>
      <vt:variant>
        <vt:lpwstr/>
      </vt:variant>
      <vt:variant>
        <vt:lpwstr>fld_IOIQltyInd</vt:lpwstr>
      </vt:variant>
      <vt:variant>
        <vt:i4>3473410</vt:i4>
      </vt:variant>
      <vt:variant>
        <vt:i4>318</vt:i4>
      </vt:variant>
      <vt:variant>
        <vt:i4>0</vt:i4>
      </vt:variant>
      <vt:variant>
        <vt:i4>5</vt:i4>
      </vt:variant>
      <vt:variant>
        <vt:lpwstr/>
      </vt:variant>
      <vt:variant>
        <vt:lpwstr>fld_IOIID</vt:lpwstr>
      </vt:variant>
      <vt:variant>
        <vt:i4>3080216</vt:i4>
      </vt:variant>
      <vt:variant>
        <vt:i4>315</vt:i4>
      </vt:variant>
      <vt:variant>
        <vt:i4>0</vt:i4>
      </vt:variant>
      <vt:variant>
        <vt:i4>5</vt:i4>
      </vt:variant>
      <vt:variant>
        <vt:lpwstr/>
      </vt:variant>
      <vt:variant>
        <vt:lpwstr>fld_SecurityIDSource</vt:lpwstr>
      </vt:variant>
      <vt:variant>
        <vt:i4>2883590</vt:i4>
      </vt:variant>
      <vt:variant>
        <vt:i4>312</vt:i4>
      </vt:variant>
      <vt:variant>
        <vt:i4>0</vt:i4>
      </vt:variant>
      <vt:variant>
        <vt:i4>5</vt:i4>
      </vt:variant>
      <vt:variant>
        <vt:lpwstr/>
      </vt:variant>
      <vt:variant>
        <vt:lpwstr>fld_HandlInst</vt:lpwstr>
      </vt:variant>
      <vt:variant>
        <vt:i4>2359318</vt:i4>
      </vt:variant>
      <vt:variant>
        <vt:i4>309</vt:i4>
      </vt:variant>
      <vt:variant>
        <vt:i4>0</vt:i4>
      </vt:variant>
      <vt:variant>
        <vt:i4>5</vt:i4>
      </vt:variant>
      <vt:variant>
        <vt:lpwstr/>
      </vt:variant>
      <vt:variant>
        <vt:lpwstr>fld_ExecRefID</vt:lpwstr>
      </vt:variant>
      <vt:variant>
        <vt:i4>3276824</vt:i4>
      </vt:variant>
      <vt:variant>
        <vt:i4>306</vt:i4>
      </vt:variant>
      <vt:variant>
        <vt:i4>0</vt:i4>
      </vt:variant>
      <vt:variant>
        <vt:i4>5</vt:i4>
      </vt:variant>
      <vt:variant>
        <vt:lpwstr/>
      </vt:variant>
      <vt:variant>
        <vt:lpwstr>fld_ExecInst</vt:lpwstr>
      </vt:variant>
      <vt:variant>
        <vt:i4>4980843</vt:i4>
      </vt:variant>
      <vt:variant>
        <vt:i4>303</vt:i4>
      </vt:variant>
      <vt:variant>
        <vt:i4>0</vt:i4>
      </vt:variant>
      <vt:variant>
        <vt:i4>5</vt:i4>
      </vt:variant>
      <vt:variant>
        <vt:lpwstr/>
      </vt:variant>
      <vt:variant>
        <vt:lpwstr>fld_ExecID</vt:lpwstr>
      </vt:variant>
      <vt:variant>
        <vt:i4>3145736</vt:i4>
      </vt:variant>
      <vt:variant>
        <vt:i4>300</vt:i4>
      </vt:variant>
      <vt:variant>
        <vt:i4>0</vt:i4>
      </vt:variant>
      <vt:variant>
        <vt:i4>5</vt:i4>
      </vt:variant>
      <vt:variant>
        <vt:lpwstr/>
      </vt:variant>
      <vt:variant>
        <vt:lpwstr>fld_EndSeqNo</vt:lpwstr>
      </vt:variant>
      <vt:variant>
        <vt:i4>2293781</vt:i4>
      </vt:variant>
      <vt:variant>
        <vt:i4>297</vt:i4>
      </vt:variant>
      <vt:variant>
        <vt:i4>0</vt:i4>
      </vt:variant>
      <vt:variant>
        <vt:i4>5</vt:i4>
      </vt:variant>
      <vt:variant>
        <vt:lpwstr/>
      </vt:variant>
      <vt:variant>
        <vt:lpwstr>fld_Currency</vt:lpwstr>
      </vt:variant>
      <vt:variant>
        <vt:i4>5111928</vt:i4>
      </vt:variant>
      <vt:variant>
        <vt:i4>294</vt:i4>
      </vt:variant>
      <vt:variant>
        <vt:i4>0</vt:i4>
      </vt:variant>
      <vt:variant>
        <vt:i4>5</vt:i4>
      </vt:variant>
      <vt:variant>
        <vt:lpwstr/>
      </vt:variant>
      <vt:variant>
        <vt:lpwstr>fld_CumQty</vt:lpwstr>
      </vt:variant>
      <vt:variant>
        <vt:i4>2949128</vt:i4>
      </vt:variant>
      <vt:variant>
        <vt:i4>291</vt:i4>
      </vt:variant>
      <vt:variant>
        <vt:i4>0</vt:i4>
      </vt:variant>
      <vt:variant>
        <vt:i4>5</vt:i4>
      </vt:variant>
      <vt:variant>
        <vt:lpwstr/>
      </vt:variant>
      <vt:variant>
        <vt:lpwstr>fld_CommType</vt:lpwstr>
      </vt:variant>
      <vt:variant>
        <vt:i4>4522105</vt:i4>
      </vt:variant>
      <vt:variant>
        <vt:i4>288</vt:i4>
      </vt:variant>
      <vt:variant>
        <vt:i4>0</vt:i4>
      </vt:variant>
      <vt:variant>
        <vt:i4>5</vt:i4>
      </vt:variant>
      <vt:variant>
        <vt:lpwstr/>
      </vt:variant>
      <vt:variant>
        <vt:lpwstr>fld_Commission</vt:lpwstr>
      </vt:variant>
      <vt:variant>
        <vt:i4>4456554</vt:i4>
      </vt:variant>
      <vt:variant>
        <vt:i4>285</vt:i4>
      </vt:variant>
      <vt:variant>
        <vt:i4>0</vt:i4>
      </vt:variant>
      <vt:variant>
        <vt:i4>5</vt:i4>
      </vt:variant>
      <vt:variant>
        <vt:lpwstr/>
      </vt:variant>
      <vt:variant>
        <vt:lpwstr>fld_ClOrdID</vt:lpwstr>
      </vt:variant>
      <vt:variant>
        <vt:i4>2490394</vt:i4>
      </vt:variant>
      <vt:variant>
        <vt:i4>282</vt:i4>
      </vt:variant>
      <vt:variant>
        <vt:i4>0</vt:i4>
      </vt:variant>
      <vt:variant>
        <vt:i4>5</vt:i4>
      </vt:variant>
      <vt:variant>
        <vt:lpwstr/>
      </vt:variant>
      <vt:variant>
        <vt:lpwstr>fld_CheckSum</vt:lpwstr>
      </vt:variant>
      <vt:variant>
        <vt:i4>5177458</vt:i4>
      </vt:variant>
      <vt:variant>
        <vt:i4>279</vt:i4>
      </vt:variant>
      <vt:variant>
        <vt:i4>0</vt:i4>
      </vt:variant>
      <vt:variant>
        <vt:i4>5</vt:i4>
      </vt:variant>
      <vt:variant>
        <vt:lpwstr/>
      </vt:variant>
      <vt:variant>
        <vt:lpwstr>fld_BodyLength</vt:lpwstr>
      </vt:variant>
      <vt:variant>
        <vt:i4>5242996</vt:i4>
      </vt:variant>
      <vt:variant>
        <vt:i4>276</vt:i4>
      </vt:variant>
      <vt:variant>
        <vt:i4>0</vt:i4>
      </vt:variant>
      <vt:variant>
        <vt:i4>5</vt:i4>
      </vt:variant>
      <vt:variant>
        <vt:lpwstr/>
      </vt:variant>
      <vt:variant>
        <vt:lpwstr>fld_BeginString</vt:lpwstr>
      </vt:variant>
      <vt:variant>
        <vt:i4>5374050</vt:i4>
      </vt:variant>
      <vt:variant>
        <vt:i4>273</vt:i4>
      </vt:variant>
      <vt:variant>
        <vt:i4>0</vt:i4>
      </vt:variant>
      <vt:variant>
        <vt:i4>5</vt:i4>
      </vt:variant>
      <vt:variant>
        <vt:lpwstr/>
      </vt:variant>
      <vt:variant>
        <vt:lpwstr>fld_BeginSeqNo</vt:lpwstr>
      </vt:variant>
      <vt:variant>
        <vt:i4>3473412</vt:i4>
      </vt:variant>
      <vt:variant>
        <vt:i4>270</vt:i4>
      </vt:variant>
      <vt:variant>
        <vt:i4>0</vt:i4>
      </vt:variant>
      <vt:variant>
        <vt:i4>5</vt:i4>
      </vt:variant>
      <vt:variant>
        <vt:lpwstr/>
      </vt:variant>
      <vt:variant>
        <vt:lpwstr>fld_AvgPx</vt:lpwstr>
      </vt:variant>
      <vt:variant>
        <vt:i4>2949133</vt:i4>
      </vt:variant>
      <vt:variant>
        <vt:i4>267</vt:i4>
      </vt:variant>
      <vt:variant>
        <vt:i4>0</vt:i4>
      </vt:variant>
      <vt:variant>
        <vt:i4>5</vt:i4>
      </vt:variant>
      <vt:variant>
        <vt:lpwstr/>
      </vt:variant>
      <vt:variant>
        <vt:lpwstr>fld_AdvTransType</vt:lpwstr>
      </vt:variant>
      <vt:variant>
        <vt:i4>4194428</vt:i4>
      </vt:variant>
      <vt:variant>
        <vt:i4>264</vt:i4>
      </vt:variant>
      <vt:variant>
        <vt:i4>0</vt:i4>
      </vt:variant>
      <vt:variant>
        <vt:i4>5</vt:i4>
      </vt:variant>
      <vt:variant>
        <vt:lpwstr/>
      </vt:variant>
      <vt:variant>
        <vt:lpwstr>fld_AdvSide</vt:lpwstr>
      </vt:variant>
      <vt:variant>
        <vt:i4>2555929</vt:i4>
      </vt:variant>
      <vt:variant>
        <vt:i4>261</vt:i4>
      </vt:variant>
      <vt:variant>
        <vt:i4>0</vt:i4>
      </vt:variant>
      <vt:variant>
        <vt:i4>5</vt:i4>
      </vt:variant>
      <vt:variant>
        <vt:lpwstr/>
      </vt:variant>
      <vt:variant>
        <vt:lpwstr>fld_AdvRefID</vt:lpwstr>
      </vt:variant>
      <vt:variant>
        <vt:i4>4063253</vt:i4>
      </vt:variant>
      <vt:variant>
        <vt:i4>258</vt:i4>
      </vt:variant>
      <vt:variant>
        <vt:i4>0</vt:i4>
      </vt:variant>
      <vt:variant>
        <vt:i4>5</vt:i4>
      </vt:variant>
      <vt:variant>
        <vt:lpwstr/>
      </vt:variant>
      <vt:variant>
        <vt:lpwstr>fld_AdvId</vt:lpwstr>
      </vt:variant>
      <vt:variant>
        <vt:i4>5308533</vt:i4>
      </vt:variant>
      <vt:variant>
        <vt:i4>255</vt:i4>
      </vt:variant>
      <vt:variant>
        <vt:i4>0</vt:i4>
      </vt:variant>
      <vt:variant>
        <vt:i4>5</vt:i4>
      </vt:variant>
      <vt:variant>
        <vt:lpwstr/>
      </vt:variant>
      <vt:variant>
        <vt:lpwstr>fld_Account</vt:lpwstr>
      </vt:variant>
      <vt:variant>
        <vt:i4>3407994</vt:i4>
      </vt:variant>
      <vt:variant>
        <vt:i4>0</vt:i4>
      </vt:variant>
      <vt:variant>
        <vt:i4>0</vt:i4>
      </vt:variant>
      <vt:variant>
        <vt:i4>5</vt:i4>
      </vt:variant>
      <vt:variant>
        <vt:lpwstr>http://www.fixprotocol.org/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Information eXchange Version 5.0 Service Pack 2 with 20110818 Errata</dc:title>
  <dc:subject>Specification Volume 6 - Data Dictionary</dc:subject>
  <dc:creator>FPL Global Technical Committee</dc:creator>
  <cp:keywords/>
  <dc:description>Editor: Lisa Taikitsadaporn, Brook Path Partners, Inc.</dc:description>
  <cp:lastModifiedBy>Administrator</cp:lastModifiedBy>
  <cp:revision>3</cp:revision>
  <cp:lastPrinted>2008-02-21T15:34:00Z</cp:lastPrinted>
  <dcterms:created xsi:type="dcterms:W3CDTF">2007-01-03T19:43:00Z</dcterms:created>
  <dcterms:modified xsi:type="dcterms:W3CDTF">2011-08-19T14:47:00Z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Lisa Taikitsadaporn, Brook Path Partners, Inc.</vt:lpwstr>
  </property>
  <property fmtid="{D5CDD505-2E9C-101B-9397-08002B2CF9AE}" pid="3" name="Owner">
    <vt:lpwstr>FIX Protocol, Limited</vt:lpwstr>
  </property>
  <property fmtid="{D5CDD505-2E9C-101B-9397-08002B2CF9AE}" pid="4" name="Offisync_FolderId">
    <vt:lpwstr/>
  </property>
  <property fmtid="{D5CDD505-2E9C-101B-9397-08002B2CF9AE}" pid="5" name="Offisync_SaveTime">
    <vt:lpwstr/>
  </property>
  <property fmtid="{D5CDD505-2E9C-101B-9397-08002B2CF9AE}" pid="6" name="Offisync_IsSaved">
    <vt:lpwstr>False</vt:lpwstr>
  </property>
  <property fmtid="{D5CDD505-2E9C-101B-9397-08002B2CF9AE}" pid="7" name="Offisync_UniqueId">
    <vt:lpwstr>93892;9406901</vt:lpwstr>
  </property>
  <property fmtid="{D5CDD505-2E9C-101B-9397-08002B2CF9AE}" pid="8" name="CentralDesktop_MDAdded">
    <vt:lpwstr>True</vt:lpwstr>
  </property>
  <property fmtid="{D5CDD505-2E9C-101B-9397-08002B2CF9AE}" pid="9" name="Offisync_FileTitle">
    <vt:lpwstr/>
  </property>
  <property fmtid="{D5CDD505-2E9C-101B-9397-08002B2CF9AE}" pid="10" name="Offisync_UpdateToken">
    <vt:lpwstr>2010-06-28T21:29:42+0200</vt:lpwstr>
  </property>
  <property fmtid="{D5CDD505-2E9C-101B-9397-08002B2CF9AE}" pid="11" name="Offisync_ProviderName">
    <vt:lpwstr>Central Desktop</vt:lpwstr>
  </property>
</Properties>
</file>